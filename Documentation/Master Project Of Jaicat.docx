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4472C4" w:themeColor="accent1"/>
          <w:kern w:val="2"/>
          <w:lang w:eastAsia="en-US"/>
          <w14:ligatures w14:val="standardContextual"/>
        </w:rPr>
        <w:id w:val="-1057927717"/>
        <w:docPartObj>
          <w:docPartGallery w:val="Cover Pages"/>
          <w:docPartUnique/>
        </w:docPartObj>
      </w:sdtPr>
      <w:sdtEndPr>
        <w:rPr>
          <w:color w:val="auto"/>
        </w:rPr>
      </w:sdtEndPr>
      <w:sdtContent>
        <w:p w14:paraId="39C7B6A1" w14:textId="267E9079" w:rsidR="001E41AA" w:rsidRDefault="001E41AA">
          <w:pPr>
            <w:pStyle w:val="NoSpacing"/>
            <w:spacing w:before="1540" w:after="240"/>
            <w:jc w:val="center"/>
            <w:rPr>
              <w:color w:val="4472C4" w:themeColor="accent1"/>
            </w:rPr>
          </w:pPr>
          <w:r>
            <w:rPr>
              <w:noProof/>
              <w:color w:val="4472C4" w:themeColor="accent1"/>
            </w:rPr>
            <w:drawing>
              <wp:inline distT="0" distB="0" distL="0" distR="0" wp14:anchorId="4A8455FF" wp14:editId="51E3F24D">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i/>
              <w:iCs/>
              <w:color w:val="70AD47" w:themeColor="accent6"/>
              <w:sz w:val="40"/>
              <w:szCs w:val="40"/>
            </w:rPr>
            <w:alias w:val="Title"/>
            <w:tag w:val=""/>
            <w:id w:val="1735040861"/>
            <w:placeholder>
              <w:docPart w:val="CEB6B5C391C748339756ADE0B5A2EFC1"/>
            </w:placeholder>
            <w:dataBinding w:prefixMappings="xmlns:ns0='http://purl.org/dc/elements/1.1/' xmlns:ns1='http://schemas.openxmlformats.org/package/2006/metadata/core-properties' " w:xpath="/ns1:coreProperties[1]/ns0:title[1]" w:storeItemID="{6C3C8BC8-F283-45AE-878A-BAB7291924A1}"/>
            <w:text/>
          </w:sdtPr>
          <w:sdtContent>
            <w:p w14:paraId="3DB606DF" w14:textId="27851448" w:rsidR="001E41AA" w:rsidRPr="002577B3" w:rsidRDefault="002577B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70AD47" w:themeColor="accent6"/>
                  <w:sz w:val="40"/>
                  <w:szCs w:val="40"/>
                </w:rPr>
              </w:pPr>
              <w:r w:rsidRPr="002577B3">
                <w:rPr>
                  <w:rFonts w:ascii="Times New Roman" w:eastAsia="Times New Roman" w:hAnsi="Times New Roman" w:cs="Times New Roman"/>
                  <w:i/>
                  <w:iCs/>
                  <w:color w:val="70AD47" w:themeColor="accent6"/>
                  <w:sz w:val="40"/>
                  <w:szCs w:val="40"/>
                </w:rPr>
                <w:t>The Development of Jaicat AI Assistant: A Jarvis-Inspired AI System</w:t>
              </w:r>
            </w:p>
          </w:sdtContent>
        </w:sdt>
        <w:sdt>
          <w:sdtPr>
            <w:rPr>
              <w:color w:val="4472C4" w:themeColor="accent1"/>
              <w:sz w:val="28"/>
              <w:szCs w:val="28"/>
            </w:rPr>
            <w:alias w:val="Subtitle"/>
            <w:tag w:val=""/>
            <w:id w:val="328029620"/>
            <w:placeholder>
              <w:docPart w:val="9BE780F33C1C470B89BCDFD3836E1A38"/>
            </w:placeholder>
            <w:dataBinding w:prefixMappings="xmlns:ns0='http://purl.org/dc/elements/1.1/' xmlns:ns1='http://schemas.openxmlformats.org/package/2006/metadata/core-properties' " w:xpath="/ns1:coreProperties[1]/ns0:subject[1]" w:storeItemID="{6C3C8BC8-F283-45AE-878A-BAB7291924A1}"/>
            <w:text/>
          </w:sdtPr>
          <w:sdtContent>
            <w:p w14:paraId="0B325E53" w14:textId="052600A1" w:rsidR="001E41AA" w:rsidRDefault="000D73E8">
              <w:pPr>
                <w:pStyle w:val="NoSpacing"/>
                <w:jc w:val="center"/>
                <w:rPr>
                  <w:color w:val="4472C4" w:themeColor="accent1"/>
                  <w:sz w:val="28"/>
                  <w:szCs w:val="28"/>
                </w:rPr>
              </w:pPr>
              <w:r>
                <w:rPr>
                  <w:color w:val="4472C4" w:themeColor="accent1"/>
                  <w:sz w:val="28"/>
                  <w:szCs w:val="28"/>
                </w:rPr>
                <w:t xml:space="preserve">Jays </w:t>
              </w:r>
              <w:r w:rsidR="000C5FAF">
                <w:rPr>
                  <w:color w:val="4472C4" w:themeColor="accent1"/>
                  <w:sz w:val="28"/>
                  <w:szCs w:val="28"/>
                </w:rPr>
                <w:t xml:space="preserve">Automated </w:t>
              </w:r>
              <w:r w:rsidR="00AF1383">
                <w:rPr>
                  <w:color w:val="4472C4" w:themeColor="accent1"/>
                  <w:sz w:val="28"/>
                  <w:szCs w:val="28"/>
                </w:rPr>
                <w:t>Intellectual Command Assistant Technology</w:t>
              </w:r>
            </w:p>
          </w:sdtContent>
        </w:sdt>
        <w:p w14:paraId="26594A4E" w14:textId="77777777" w:rsidR="001E41AA" w:rsidRDefault="001E41A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8240" behindDoc="0" locked="0" layoutInCell="1" allowOverlap="1" wp14:anchorId="30D34592" wp14:editId="3420C47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01T00:00:00Z">
                                    <w:dateFormat w:val="dd MMMM yyyy"/>
                                    <w:lid w:val="en-GB"/>
                                    <w:storeMappedDataAs w:val="dateTime"/>
                                    <w:calendar w:val="gregorian"/>
                                  </w:date>
                                </w:sdtPr>
                                <w:sdtContent>
                                  <w:p w14:paraId="30AAE2F2" w14:textId="08F0EE70" w:rsidR="001E41AA" w:rsidRDefault="00AF1383">
                                    <w:pPr>
                                      <w:pStyle w:val="NoSpacing"/>
                                      <w:spacing w:after="40"/>
                                      <w:jc w:val="center"/>
                                      <w:rPr>
                                        <w:caps/>
                                        <w:color w:val="4472C4" w:themeColor="accent1"/>
                                        <w:sz w:val="28"/>
                                        <w:szCs w:val="28"/>
                                      </w:rPr>
                                    </w:pPr>
                                    <w:r>
                                      <w:rPr>
                                        <w:caps/>
                                        <w:color w:val="4472C4" w:themeColor="accent1"/>
                                        <w:sz w:val="28"/>
                                        <w:szCs w:val="28"/>
                                      </w:rPr>
                                      <w:t>01 March 2024</w:t>
                                    </w:r>
                                  </w:p>
                                </w:sdtContent>
                              </w:sdt>
                              <w:p w14:paraId="26D118CF" w14:textId="77777777" w:rsidR="001E41AA"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1E41AA">
                                      <w:rPr>
                                        <w:caps/>
                                        <w:color w:val="4472C4" w:themeColor="accent1"/>
                                      </w:rPr>
                                      <w:t>[Company name]</w:t>
                                    </w:r>
                                  </w:sdtContent>
                                </w:sdt>
                              </w:p>
                              <w:p w14:paraId="3EB18E32" w14:textId="77777777" w:rsidR="001E41A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E41AA">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D34592"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3-01T00:00:00Z">
                              <w:dateFormat w:val="dd MMMM yyyy"/>
                              <w:lid w:val="en-GB"/>
                              <w:storeMappedDataAs w:val="dateTime"/>
                              <w:calendar w:val="gregorian"/>
                            </w:date>
                          </w:sdtPr>
                          <w:sdtContent>
                            <w:p w14:paraId="30AAE2F2" w14:textId="08F0EE70" w:rsidR="001E41AA" w:rsidRDefault="00AF1383">
                              <w:pPr>
                                <w:pStyle w:val="NoSpacing"/>
                                <w:spacing w:after="40"/>
                                <w:jc w:val="center"/>
                                <w:rPr>
                                  <w:caps/>
                                  <w:color w:val="4472C4" w:themeColor="accent1"/>
                                  <w:sz w:val="28"/>
                                  <w:szCs w:val="28"/>
                                </w:rPr>
                              </w:pPr>
                              <w:r>
                                <w:rPr>
                                  <w:caps/>
                                  <w:color w:val="4472C4" w:themeColor="accent1"/>
                                  <w:sz w:val="28"/>
                                  <w:szCs w:val="28"/>
                                </w:rPr>
                                <w:t>01 March 2024</w:t>
                              </w:r>
                            </w:p>
                          </w:sdtContent>
                        </w:sdt>
                        <w:p w14:paraId="26D118CF" w14:textId="77777777" w:rsidR="001E41AA"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1E41AA">
                                <w:rPr>
                                  <w:caps/>
                                  <w:color w:val="4472C4" w:themeColor="accent1"/>
                                </w:rPr>
                                <w:t>[Company name]</w:t>
                              </w:r>
                            </w:sdtContent>
                          </w:sdt>
                        </w:p>
                        <w:p w14:paraId="3EB18E32" w14:textId="77777777" w:rsidR="001E41A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1E41AA">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681DB536" wp14:editId="56BDCA5B">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410FF0F" w14:textId="1340D515" w:rsidR="001E41AA" w:rsidRDefault="001E41AA">
          <w:r>
            <w:br w:type="page"/>
          </w:r>
        </w:p>
      </w:sdtContent>
    </w:sdt>
    <w:p w14:paraId="2E26B559" w14:textId="5FEE9503" w:rsidR="001E41AA" w:rsidRDefault="001E41AA"/>
    <w:p w14:paraId="5ED77CD7" w14:textId="77777777" w:rsidR="001E41AA" w:rsidRDefault="001E41AA">
      <w:r>
        <w:br w:type="page"/>
      </w:r>
    </w:p>
    <w:sdt>
      <w:sdtPr>
        <w:rPr>
          <w:rFonts w:asciiTheme="minorHAnsi" w:eastAsiaTheme="minorHAnsi" w:hAnsiTheme="minorHAnsi" w:cstheme="minorBidi"/>
          <w:color w:val="auto"/>
          <w:kern w:val="2"/>
          <w:sz w:val="22"/>
          <w:szCs w:val="22"/>
          <w:lang w:eastAsia="en-US"/>
          <w14:ligatures w14:val="standardContextual"/>
        </w:rPr>
        <w:id w:val="-1121068983"/>
        <w:docPartObj>
          <w:docPartGallery w:val="Table of Contents"/>
          <w:docPartUnique/>
        </w:docPartObj>
      </w:sdtPr>
      <w:sdtEndPr>
        <w:rPr>
          <w:b/>
          <w:bCs/>
        </w:rPr>
      </w:sdtEndPr>
      <w:sdtContent>
        <w:p w14:paraId="68AECA73" w14:textId="1A919895" w:rsidR="001E41AA" w:rsidRDefault="001E41AA">
          <w:pPr>
            <w:pStyle w:val="TOCHeading"/>
          </w:pPr>
          <w:r>
            <w:t>Contents</w:t>
          </w:r>
        </w:p>
        <w:p w14:paraId="248620D4" w14:textId="40FC5455" w:rsidR="008C20D6" w:rsidRDefault="001E41AA">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8780012" w:history="1">
            <w:r w:rsidR="008C20D6" w:rsidRPr="00656043">
              <w:rPr>
                <w:rStyle w:val="Hyperlink"/>
                <w:b/>
                <w:bCs/>
                <w:noProof/>
              </w:rPr>
              <w:t>Project Overview</w:t>
            </w:r>
            <w:r w:rsidR="008C20D6">
              <w:rPr>
                <w:noProof/>
                <w:webHidden/>
              </w:rPr>
              <w:tab/>
            </w:r>
            <w:r w:rsidR="008C20D6">
              <w:rPr>
                <w:noProof/>
                <w:webHidden/>
              </w:rPr>
              <w:fldChar w:fldCharType="begin"/>
            </w:r>
            <w:r w:rsidR="008C20D6">
              <w:rPr>
                <w:noProof/>
                <w:webHidden/>
              </w:rPr>
              <w:instrText xml:space="preserve"> PAGEREF _Toc178780012 \h </w:instrText>
            </w:r>
            <w:r w:rsidR="008C20D6">
              <w:rPr>
                <w:noProof/>
                <w:webHidden/>
              </w:rPr>
            </w:r>
            <w:r w:rsidR="008C20D6">
              <w:rPr>
                <w:noProof/>
                <w:webHidden/>
              </w:rPr>
              <w:fldChar w:fldCharType="separate"/>
            </w:r>
            <w:r w:rsidR="008C20D6">
              <w:rPr>
                <w:noProof/>
                <w:webHidden/>
              </w:rPr>
              <w:t>8</w:t>
            </w:r>
            <w:r w:rsidR="008C20D6">
              <w:rPr>
                <w:noProof/>
                <w:webHidden/>
              </w:rPr>
              <w:fldChar w:fldCharType="end"/>
            </w:r>
          </w:hyperlink>
        </w:p>
        <w:p w14:paraId="48A6212F" w14:textId="1148DF52" w:rsidR="008C20D6" w:rsidRDefault="008C20D6">
          <w:pPr>
            <w:pStyle w:val="TOC1"/>
            <w:tabs>
              <w:tab w:val="right" w:leader="dot" w:pos="9016"/>
            </w:tabs>
            <w:rPr>
              <w:rFonts w:eastAsiaTheme="minorEastAsia"/>
              <w:noProof/>
              <w:sz w:val="24"/>
              <w:szCs w:val="24"/>
              <w:lang w:eastAsia="en-GB"/>
            </w:rPr>
          </w:pPr>
          <w:hyperlink w:anchor="_Toc178780013" w:history="1">
            <w:r w:rsidRPr="00656043">
              <w:rPr>
                <w:rStyle w:val="Hyperlink"/>
                <w:noProof/>
              </w:rPr>
              <w:t>Programming Language and Framework</w:t>
            </w:r>
            <w:r>
              <w:rPr>
                <w:noProof/>
                <w:webHidden/>
              </w:rPr>
              <w:tab/>
            </w:r>
            <w:r>
              <w:rPr>
                <w:noProof/>
                <w:webHidden/>
              </w:rPr>
              <w:fldChar w:fldCharType="begin"/>
            </w:r>
            <w:r>
              <w:rPr>
                <w:noProof/>
                <w:webHidden/>
              </w:rPr>
              <w:instrText xml:space="preserve"> PAGEREF _Toc178780013 \h </w:instrText>
            </w:r>
            <w:r>
              <w:rPr>
                <w:noProof/>
                <w:webHidden/>
              </w:rPr>
            </w:r>
            <w:r>
              <w:rPr>
                <w:noProof/>
                <w:webHidden/>
              </w:rPr>
              <w:fldChar w:fldCharType="separate"/>
            </w:r>
            <w:r>
              <w:rPr>
                <w:noProof/>
                <w:webHidden/>
              </w:rPr>
              <w:t>9</w:t>
            </w:r>
            <w:r>
              <w:rPr>
                <w:noProof/>
                <w:webHidden/>
              </w:rPr>
              <w:fldChar w:fldCharType="end"/>
            </w:r>
          </w:hyperlink>
        </w:p>
        <w:p w14:paraId="2853DC72" w14:textId="04A09110" w:rsidR="008C20D6" w:rsidRDefault="008C20D6">
          <w:pPr>
            <w:pStyle w:val="TOC1"/>
            <w:tabs>
              <w:tab w:val="right" w:leader="dot" w:pos="9016"/>
            </w:tabs>
            <w:rPr>
              <w:rFonts w:eastAsiaTheme="minorEastAsia"/>
              <w:noProof/>
              <w:sz w:val="24"/>
              <w:szCs w:val="24"/>
              <w:lang w:eastAsia="en-GB"/>
            </w:rPr>
          </w:pPr>
          <w:hyperlink w:anchor="_Toc178780014" w:history="1">
            <w:r w:rsidRPr="00656043">
              <w:rPr>
                <w:rStyle w:val="Hyperlink"/>
                <w:noProof/>
              </w:rPr>
              <w:t>Warn the user when the battery level reaches 10%</w:t>
            </w:r>
            <w:r>
              <w:rPr>
                <w:noProof/>
                <w:webHidden/>
              </w:rPr>
              <w:tab/>
            </w:r>
            <w:r>
              <w:rPr>
                <w:noProof/>
                <w:webHidden/>
              </w:rPr>
              <w:fldChar w:fldCharType="begin"/>
            </w:r>
            <w:r>
              <w:rPr>
                <w:noProof/>
                <w:webHidden/>
              </w:rPr>
              <w:instrText xml:space="preserve"> PAGEREF _Toc178780014 \h </w:instrText>
            </w:r>
            <w:r>
              <w:rPr>
                <w:noProof/>
                <w:webHidden/>
              </w:rPr>
            </w:r>
            <w:r>
              <w:rPr>
                <w:noProof/>
                <w:webHidden/>
              </w:rPr>
              <w:fldChar w:fldCharType="separate"/>
            </w:r>
            <w:r>
              <w:rPr>
                <w:noProof/>
                <w:webHidden/>
              </w:rPr>
              <w:t>9</w:t>
            </w:r>
            <w:r>
              <w:rPr>
                <w:noProof/>
                <w:webHidden/>
              </w:rPr>
              <w:fldChar w:fldCharType="end"/>
            </w:r>
          </w:hyperlink>
        </w:p>
        <w:p w14:paraId="343CC91F" w14:textId="5F458FE7" w:rsidR="008C20D6" w:rsidRDefault="008C20D6">
          <w:pPr>
            <w:pStyle w:val="TOC1"/>
            <w:tabs>
              <w:tab w:val="right" w:leader="dot" w:pos="9016"/>
            </w:tabs>
            <w:rPr>
              <w:rFonts w:eastAsiaTheme="minorEastAsia"/>
              <w:noProof/>
              <w:sz w:val="24"/>
              <w:szCs w:val="24"/>
              <w:lang w:eastAsia="en-GB"/>
            </w:rPr>
          </w:pPr>
          <w:hyperlink w:anchor="_Toc178780015" w:history="1">
            <w:r w:rsidRPr="00656043">
              <w:rPr>
                <w:rStyle w:val="Hyperlink"/>
                <w:noProof/>
              </w:rPr>
              <w:t>Features</w:t>
            </w:r>
            <w:r>
              <w:rPr>
                <w:noProof/>
                <w:webHidden/>
              </w:rPr>
              <w:tab/>
            </w:r>
            <w:r>
              <w:rPr>
                <w:noProof/>
                <w:webHidden/>
              </w:rPr>
              <w:fldChar w:fldCharType="begin"/>
            </w:r>
            <w:r>
              <w:rPr>
                <w:noProof/>
                <w:webHidden/>
              </w:rPr>
              <w:instrText xml:space="preserve"> PAGEREF _Toc178780015 \h </w:instrText>
            </w:r>
            <w:r>
              <w:rPr>
                <w:noProof/>
                <w:webHidden/>
              </w:rPr>
            </w:r>
            <w:r>
              <w:rPr>
                <w:noProof/>
                <w:webHidden/>
              </w:rPr>
              <w:fldChar w:fldCharType="separate"/>
            </w:r>
            <w:r>
              <w:rPr>
                <w:noProof/>
                <w:webHidden/>
              </w:rPr>
              <w:t>9</w:t>
            </w:r>
            <w:r>
              <w:rPr>
                <w:noProof/>
                <w:webHidden/>
              </w:rPr>
              <w:fldChar w:fldCharType="end"/>
            </w:r>
          </w:hyperlink>
        </w:p>
        <w:p w14:paraId="1AFC7D96" w14:textId="3E9F48D8" w:rsidR="008C20D6" w:rsidRDefault="008C20D6">
          <w:pPr>
            <w:pStyle w:val="TOC2"/>
            <w:tabs>
              <w:tab w:val="right" w:leader="dot" w:pos="9016"/>
            </w:tabs>
            <w:rPr>
              <w:noProof/>
            </w:rPr>
          </w:pPr>
          <w:hyperlink w:anchor="_Toc178780016" w:history="1">
            <w:r w:rsidRPr="00656043">
              <w:rPr>
                <w:rStyle w:val="Hyperlink"/>
                <w:noProof/>
              </w:rPr>
              <w:t>Face Recognition</w:t>
            </w:r>
            <w:r>
              <w:rPr>
                <w:noProof/>
                <w:webHidden/>
              </w:rPr>
              <w:tab/>
            </w:r>
            <w:r>
              <w:rPr>
                <w:noProof/>
                <w:webHidden/>
              </w:rPr>
              <w:fldChar w:fldCharType="begin"/>
            </w:r>
            <w:r>
              <w:rPr>
                <w:noProof/>
                <w:webHidden/>
              </w:rPr>
              <w:instrText xml:space="preserve"> PAGEREF _Toc178780016 \h </w:instrText>
            </w:r>
            <w:r>
              <w:rPr>
                <w:noProof/>
                <w:webHidden/>
              </w:rPr>
            </w:r>
            <w:r>
              <w:rPr>
                <w:noProof/>
                <w:webHidden/>
              </w:rPr>
              <w:fldChar w:fldCharType="separate"/>
            </w:r>
            <w:r>
              <w:rPr>
                <w:noProof/>
                <w:webHidden/>
              </w:rPr>
              <w:t>9</w:t>
            </w:r>
            <w:r>
              <w:rPr>
                <w:noProof/>
                <w:webHidden/>
              </w:rPr>
              <w:fldChar w:fldCharType="end"/>
            </w:r>
          </w:hyperlink>
        </w:p>
        <w:p w14:paraId="636A965E" w14:textId="515C3F0F" w:rsidR="008C20D6" w:rsidRDefault="008C20D6">
          <w:pPr>
            <w:pStyle w:val="TOC2"/>
            <w:tabs>
              <w:tab w:val="right" w:leader="dot" w:pos="9016"/>
            </w:tabs>
            <w:rPr>
              <w:noProof/>
            </w:rPr>
          </w:pPr>
          <w:hyperlink w:anchor="_Toc178780017" w:history="1">
            <w:r w:rsidRPr="00656043">
              <w:rPr>
                <w:rStyle w:val="Hyperlink"/>
                <w:noProof/>
              </w:rPr>
              <w:t>Voice Interaction</w:t>
            </w:r>
            <w:r>
              <w:rPr>
                <w:noProof/>
                <w:webHidden/>
              </w:rPr>
              <w:tab/>
            </w:r>
            <w:r>
              <w:rPr>
                <w:noProof/>
                <w:webHidden/>
              </w:rPr>
              <w:fldChar w:fldCharType="begin"/>
            </w:r>
            <w:r>
              <w:rPr>
                <w:noProof/>
                <w:webHidden/>
              </w:rPr>
              <w:instrText xml:space="preserve"> PAGEREF _Toc178780017 \h </w:instrText>
            </w:r>
            <w:r>
              <w:rPr>
                <w:noProof/>
                <w:webHidden/>
              </w:rPr>
            </w:r>
            <w:r>
              <w:rPr>
                <w:noProof/>
                <w:webHidden/>
              </w:rPr>
              <w:fldChar w:fldCharType="separate"/>
            </w:r>
            <w:r>
              <w:rPr>
                <w:noProof/>
                <w:webHidden/>
              </w:rPr>
              <w:t>9</w:t>
            </w:r>
            <w:r>
              <w:rPr>
                <w:noProof/>
                <w:webHidden/>
              </w:rPr>
              <w:fldChar w:fldCharType="end"/>
            </w:r>
          </w:hyperlink>
        </w:p>
        <w:p w14:paraId="0B177ACE" w14:textId="5AB5EDB5" w:rsidR="008C20D6" w:rsidRDefault="008C20D6">
          <w:pPr>
            <w:pStyle w:val="TOC2"/>
            <w:tabs>
              <w:tab w:val="right" w:leader="dot" w:pos="9016"/>
            </w:tabs>
            <w:rPr>
              <w:noProof/>
            </w:rPr>
          </w:pPr>
          <w:hyperlink w:anchor="_Toc178780018" w:history="1">
            <w:r w:rsidRPr="00656043">
              <w:rPr>
                <w:rStyle w:val="Hyperlink"/>
                <w:noProof/>
              </w:rPr>
              <w:t>NLP System (Natural Language Processing)</w:t>
            </w:r>
            <w:r>
              <w:rPr>
                <w:noProof/>
                <w:webHidden/>
              </w:rPr>
              <w:tab/>
            </w:r>
            <w:r>
              <w:rPr>
                <w:noProof/>
                <w:webHidden/>
              </w:rPr>
              <w:fldChar w:fldCharType="begin"/>
            </w:r>
            <w:r>
              <w:rPr>
                <w:noProof/>
                <w:webHidden/>
              </w:rPr>
              <w:instrText xml:space="preserve"> PAGEREF _Toc178780018 \h </w:instrText>
            </w:r>
            <w:r>
              <w:rPr>
                <w:noProof/>
                <w:webHidden/>
              </w:rPr>
            </w:r>
            <w:r>
              <w:rPr>
                <w:noProof/>
                <w:webHidden/>
              </w:rPr>
              <w:fldChar w:fldCharType="separate"/>
            </w:r>
            <w:r>
              <w:rPr>
                <w:noProof/>
                <w:webHidden/>
              </w:rPr>
              <w:t>9</w:t>
            </w:r>
            <w:r>
              <w:rPr>
                <w:noProof/>
                <w:webHidden/>
              </w:rPr>
              <w:fldChar w:fldCharType="end"/>
            </w:r>
          </w:hyperlink>
        </w:p>
        <w:p w14:paraId="1ECEDE78" w14:textId="096A54DB" w:rsidR="008C20D6" w:rsidRDefault="008C20D6">
          <w:pPr>
            <w:pStyle w:val="TOC3"/>
            <w:tabs>
              <w:tab w:val="right" w:leader="dot" w:pos="9016"/>
            </w:tabs>
            <w:rPr>
              <w:noProof/>
            </w:rPr>
          </w:pPr>
          <w:hyperlink w:anchor="_Toc178780019" w:history="1">
            <w:r w:rsidRPr="00656043">
              <w:rPr>
                <w:rStyle w:val="Hyperlink"/>
                <w:noProof/>
              </w:rPr>
              <w:t>NLU (Natural Language Understanding)</w:t>
            </w:r>
            <w:r>
              <w:rPr>
                <w:noProof/>
                <w:webHidden/>
              </w:rPr>
              <w:tab/>
            </w:r>
            <w:r>
              <w:rPr>
                <w:noProof/>
                <w:webHidden/>
              </w:rPr>
              <w:fldChar w:fldCharType="begin"/>
            </w:r>
            <w:r>
              <w:rPr>
                <w:noProof/>
                <w:webHidden/>
              </w:rPr>
              <w:instrText xml:space="preserve"> PAGEREF _Toc178780019 \h </w:instrText>
            </w:r>
            <w:r>
              <w:rPr>
                <w:noProof/>
                <w:webHidden/>
              </w:rPr>
            </w:r>
            <w:r>
              <w:rPr>
                <w:noProof/>
                <w:webHidden/>
              </w:rPr>
              <w:fldChar w:fldCharType="separate"/>
            </w:r>
            <w:r>
              <w:rPr>
                <w:noProof/>
                <w:webHidden/>
              </w:rPr>
              <w:t>9</w:t>
            </w:r>
            <w:r>
              <w:rPr>
                <w:noProof/>
                <w:webHidden/>
              </w:rPr>
              <w:fldChar w:fldCharType="end"/>
            </w:r>
          </w:hyperlink>
        </w:p>
        <w:p w14:paraId="01396CD3" w14:textId="03FA6E06" w:rsidR="008C20D6" w:rsidRDefault="008C20D6">
          <w:pPr>
            <w:pStyle w:val="TOC3"/>
            <w:tabs>
              <w:tab w:val="right" w:leader="dot" w:pos="9016"/>
            </w:tabs>
            <w:rPr>
              <w:noProof/>
            </w:rPr>
          </w:pPr>
          <w:hyperlink w:anchor="_Toc178780020" w:history="1">
            <w:r w:rsidRPr="00656043">
              <w:rPr>
                <w:rStyle w:val="Hyperlink"/>
                <w:noProof/>
              </w:rPr>
              <w:t>NLG (Natural Language Generation)</w:t>
            </w:r>
            <w:r>
              <w:rPr>
                <w:noProof/>
                <w:webHidden/>
              </w:rPr>
              <w:tab/>
            </w:r>
            <w:r>
              <w:rPr>
                <w:noProof/>
                <w:webHidden/>
              </w:rPr>
              <w:fldChar w:fldCharType="begin"/>
            </w:r>
            <w:r>
              <w:rPr>
                <w:noProof/>
                <w:webHidden/>
              </w:rPr>
              <w:instrText xml:space="preserve"> PAGEREF _Toc178780020 \h </w:instrText>
            </w:r>
            <w:r>
              <w:rPr>
                <w:noProof/>
                <w:webHidden/>
              </w:rPr>
            </w:r>
            <w:r>
              <w:rPr>
                <w:noProof/>
                <w:webHidden/>
              </w:rPr>
              <w:fldChar w:fldCharType="separate"/>
            </w:r>
            <w:r>
              <w:rPr>
                <w:noProof/>
                <w:webHidden/>
              </w:rPr>
              <w:t>9</w:t>
            </w:r>
            <w:r>
              <w:rPr>
                <w:noProof/>
                <w:webHidden/>
              </w:rPr>
              <w:fldChar w:fldCharType="end"/>
            </w:r>
          </w:hyperlink>
        </w:p>
        <w:p w14:paraId="13109C38" w14:textId="3D5BF71D" w:rsidR="008C20D6" w:rsidRDefault="008C20D6">
          <w:pPr>
            <w:pStyle w:val="TOC2"/>
            <w:tabs>
              <w:tab w:val="right" w:leader="dot" w:pos="9016"/>
            </w:tabs>
            <w:rPr>
              <w:noProof/>
            </w:rPr>
          </w:pPr>
          <w:hyperlink w:anchor="_Toc178780021" w:history="1">
            <w:r w:rsidRPr="00656043">
              <w:rPr>
                <w:rStyle w:val="Hyperlink"/>
                <w:noProof/>
              </w:rPr>
              <w:t>Text Classification Pipeline</w:t>
            </w:r>
            <w:r>
              <w:rPr>
                <w:noProof/>
                <w:webHidden/>
              </w:rPr>
              <w:tab/>
            </w:r>
            <w:r>
              <w:rPr>
                <w:noProof/>
                <w:webHidden/>
              </w:rPr>
              <w:fldChar w:fldCharType="begin"/>
            </w:r>
            <w:r>
              <w:rPr>
                <w:noProof/>
                <w:webHidden/>
              </w:rPr>
              <w:instrText xml:space="preserve"> PAGEREF _Toc178780021 \h </w:instrText>
            </w:r>
            <w:r>
              <w:rPr>
                <w:noProof/>
                <w:webHidden/>
              </w:rPr>
            </w:r>
            <w:r>
              <w:rPr>
                <w:noProof/>
                <w:webHidden/>
              </w:rPr>
              <w:fldChar w:fldCharType="separate"/>
            </w:r>
            <w:r>
              <w:rPr>
                <w:noProof/>
                <w:webHidden/>
              </w:rPr>
              <w:t>9</w:t>
            </w:r>
            <w:r>
              <w:rPr>
                <w:noProof/>
                <w:webHidden/>
              </w:rPr>
              <w:fldChar w:fldCharType="end"/>
            </w:r>
          </w:hyperlink>
        </w:p>
        <w:p w14:paraId="7F45C158" w14:textId="4CF1FCED" w:rsidR="008C20D6" w:rsidRDefault="008C20D6">
          <w:pPr>
            <w:pStyle w:val="TOC2"/>
            <w:tabs>
              <w:tab w:val="right" w:leader="dot" w:pos="9016"/>
            </w:tabs>
            <w:rPr>
              <w:noProof/>
            </w:rPr>
          </w:pPr>
          <w:hyperlink w:anchor="_Toc178780022" w:history="1">
            <w:r w:rsidRPr="00656043">
              <w:rPr>
                <w:rStyle w:val="Hyperlink"/>
                <w:noProof/>
              </w:rPr>
              <w:t>Code Generation System</w:t>
            </w:r>
            <w:r>
              <w:rPr>
                <w:noProof/>
                <w:webHidden/>
              </w:rPr>
              <w:tab/>
            </w:r>
            <w:r>
              <w:rPr>
                <w:noProof/>
                <w:webHidden/>
              </w:rPr>
              <w:fldChar w:fldCharType="begin"/>
            </w:r>
            <w:r>
              <w:rPr>
                <w:noProof/>
                <w:webHidden/>
              </w:rPr>
              <w:instrText xml:space="preserve"> PAGEREF _Toc178780022 \h </w:instrText>
            </w:r>
            <w:r>
              <w:rPr>
                <w:noProof/>
                <w:webHidden/>
              </w:rPr>
            </w:r>
            <w:r>
              <w:rPr>
                <w:noProof/>
                <w:webHidden/>
              </w:rPr>
              <w:fldChar w:fldCharType="separate"/>
            </w:r>
            <w:r>
              <w:rPr>
                <w:noProof/>
                <w:webHidden/>
              </w:rPr>
              <w:t>10</w:t>
            </w:r>
            <w:r>
              <w:rPr>
                <w:noProof/>
                <w:webHidden/>
              </w:rPr>
              <w:fldChar w:fldCharType="end"/>
            </w:r>
          </w:hyperlink>
        </w:p>
        <w:p w14:paraId="321750BB" w14:textId="408573C6" w:rsidR="008C20D6" w:rsidRDefault="008C20D6">
          <w:pPr>
            <w:pStyle w:val="TOC2"/>
            <w:tabs>
              <w:tab w:val="right" w:leader="dot" w:pos="9016"/>
            </w:tabs>
            <w:rPr>
              <w:noProof/>
            </w:rPr>
          </w:pPr>
          <w:hyperlink w:anchor="_Toc178780023" w:history="1">
            <w:r w:rsidRPr="00656043">
              <w:rPr>
                <w:rStyle w:val="Hyperlink"/>
                <w:noProof/>
              </w:rPr>
              <w:t>Image and Video Processing</w:t>
            </w:r>
            <w:r>
              <w:rPr>
                <w:noProof/>
                <w:webHidden/>
              </w:rPr>
              <w:tab/>
            </w:r>
            <w:r>
              <w:rPr>
                <w:noProof/>
                <w:webHidden/>
              </w:rPr>
              <w:fldChar w:fldCharType="begin"/>
            </w:r>
            <w:r>
              <w:rPr>
                <w:noProof/>
                <w:webHidden/>
              </w:rPr>
              <w:instrText xml:space="preserve"> PAGEREF _Toc178780023 \h </w:instrText>
            </w:r>
            <w:r>
              <w:rPr>
                <w:noProof/>
                <w:webHidden/>
              </w:rPr>
            </w:r>
            <w:r>
              <w:rPr>
                <w:noProof/>
                <w:webHidden/>
              </w:rPr>
              <w:fldChar w:fldCharType="separate"/>
            </w:r>
            <w:r>
              <w:rPr>
                <w:noProof/>
                <w:webHidden/>
              </w:rPr>
              <w:t>10</w:t>
            </w:r>
            <w:r>
              <w:rPr>
                <w:noProof/>
                <w:webHidden/>
              </w:rPr>
              <w:fldChar w:fldCharType="end"/>
            </w:r>
          </w:hyperlink>
        </w:p>
        <w:p w14:paraId="4380ECA0" w14:textId="056E45B9" w:rsidR="008C20D6" w:rsidRDefault="008C20D6">
          <w:pPr>
            <w:pStyle w:val="TOC2"/>
            <w:tabs>
              <w:tab w:val="right" w:leader="dot" w:pos="9016"/>
            </w:tabs>
            <w:rPr>
              <w:noProof/>
            </w:rPr>
          </w:pPr>
          <w:hyperlink w:anchor="_Toc178780024" w:history="1">
            <w:r w:rsidRPr="00656043">
              <w:rPr>
                <w:rStyle w:val="Hyperlink"/>
                <w:noProof/>
              </w:rPr>
              <w:t>Knowledge Base System</w:t>
            </w:r>
            <w:r>
              <w:rPr>
                <w:noProof/>
                <w:webHidden/>
              </w:rPr>
              <w:tab/>
            </w:r>
            <w:r>
              <w:rPr>
                <w:noProof/>
                <w:webHidden/>
              </w:rPr>
              <w:fldChar w:fldCharType="begin"/>
            </w:r>
            <w:r>
              <w:rPr>
                <w:noProof/>
                <w:webHidden/>
              </w:rPr>
              <w:instrText xml:space="preserve"> PAGEREF _Toc178780024 \h </w:instrText>
            </w:r>
            <w:r>
              <w:rPr>
                <w:noProof/>
                <w:webHidden/>
              </w:rPr>
            </w:r>
            <w:r>
              <w:rPr>
                <w:noProof/>
                <w:webHidden/>
              </w:rPr>
              <w:fldChar w:fldCharType="separate"/>
            </w:r>
            <w:r>
              <w:rPr>
                <w:noProof/>
                <w:webHidden/>
              </w:rPr>
              <w:t>10</w:t>
            </w:r>
            <w:r>
              <w:rPr>
                <w:noProof/>
                <w:webHidden/>
              </w:rPr>
              <w:fldChar w:fldCharType="end"/>
            </w:r>
          </w:hyperlink>
        </w:p>
        <w:p w14:paraId="44029609" w14:textId="74BF1F3E" w:rsidR="008C20D6" w:rsidRDefault="008C20D6">
          <w:pPr>
            <w:pStyle w:val="TOC2"/>
            <w:tabs>
              <w:tab w:val="right" w:leader="dot" w:pos="9016"/>
            </w:tabs>
            <w:rPr>
              <w:noProof/>
            </w:rPr>
          </w:pPr>
          <w:hyperlink w:anchor="_Toc178780025" w:history="1">
            <w:r w:rsidRPr="00656043">
              <w:rPr>
                <w:rStyle w:val="Hyperlink"/>
                <w:noProof/>
              </w:rPr>
              <w:t>Web Scraping</w:t>
            </w:r>
            <w:r>
              <w:rPr>
                <w:noProof/>
                <w:webHidden/>
              </w:rPr>
              <w:tab/>
            </w:r>
            <w:r>
              <w:rPr>
                <w:noProof/>
                <w:webHidden/>
              </w:rPr>
              <w:fldChar w:fldCharType="begin"/>
            </w:r>
            <w:r>
              <w:rPr>
                <w:noProof/>
                <w:webHidden/>
              </w:rPr>
              <w:instrText xml:space="preserve"> PAGEREF _Toc178780025 \h </w:instrText>
            </w:r>
            <w:r>
              <w:rPr>
                <w:noProof/>
                <w:webHidden/>
              </w:rPr>
            </w:r>
            <w:r>
              <w:rPr>
                <w:noProof/>
                <w:webHidden/>
              </w:rPr>
              <w:fldChar w:fldCharType="separate"/>
            </w:r>
            <w:r>
              <w:rPr>
                <w:noProof/>
                <w:webHidden/>
              </w:rPr>
              <w:t>10</w:t>
            </w:r>
            <w:r>
              <w:rPr>
                <w:noProof/>
                <w:webHidden/>
              </w:rPr>
              <w:fldChar w:fldCharType="end"/>
            </w:r>
          </w:hyperlink>
        </w:p>
        <w:p w14:paraId="32429DEE" w14:textId="73AD9C53" w:rsidR="008C20D6" w:rsidRDefault="008C20D6">
          <w:pPr>
            <w:pStyle w:val="TOC2"/>
            <w:tabs>
              <w:tab w:val="right" w:leader="dot" w:pos="9016"/>
            </w:tabs>
            <w:rPr>
              <w:noProof/>
            </w:rPr>
          </w:pPr>
          <w:hyperlink w:anchor="_Toc178780026" w:history="1">
            <w:r w:rsidRPr="00656043">
              <w:rPr>
                <w:rStyle w:val="Hyperlink"/>
                <w:noProof/>
              </w:rPr>
              <w:t>PDF Parsing</w:t>
            </w:r>
            <w:r>
              <w:rPr>
                <w:noProof/>
                <w:webHidden/>
              </w:rPr>
              <w:tab/>
            </w:r>
            <w:r>
              <w:rPr>
                <w:noProof/>
                <w:webHidden/>
              </w:rPr>
              <w:fldChar w:fldCharType="begin"/>
            </w:r>
            <w:r>
              <w:rPr>
                <w:noProof/>
                <w:webHidden/>
              </w:rPr>
              <w:instrText xml:space="preserve"> PAGEREF _Toc178780026 \h </w:instrText>
            </w:r>
            <w:r>
              <w:rPr>
                <w:noProof/>
                <w:webHidden/>
              </w:rPr>
            </w:r>
            <w:r>
              <w:rPr>
                <w:noProof/>
                <w:webHidden/>
              </w:rPr>
              <w:fldChar w:fldCharType="separate"/>
            </w:r>
            <w:r>
              <w:rPr>
                <w:noProof/>
                <w:webHidden/>
              </w:rPr>
              <w:t>10</w:t>
            </w:r>
            <w:r>
              <w:rPr>
                <w:noProof/>
                <w:webHidden/>
              </w:rPr>
              <w:fldChar w:fldCharType="end"/>
            </w:r>
          </w:hyperlink>
        </w:p>
        <w:p w14:paraId="40B171F4" w14:textId="1F2DD38B" w:rsidR="008C20D6" w:rsidRDefault="008C20D6">
          <w:pPr>
            <w:pStyle w:val="TOC2"/>
            <w:tabs>
              <w:tab w:val="right" w:leader="dot" w:pos="9016"/>
            </w:tabs>
            <w:rPr>
              <w:noProof/>
            </w:rPr>
          </w:pPr>
          <w:hyperlink w:anchor="_Toc178780027" w:history="1">
            <w:r w:rsidRPr="00656043">
              <w:rPr>
                <w:rStyle w:val="Hyperlink"/>
                <w:noProof/>
              </w:rPr>
              <w:t>EPUB Parsing</w:t>
            </w:r>
            <w:r>
              <w:rPr>
                <w:noProof/>
                <w:webHidden/>
              </w:rPr>
              <w:tab/>
            </w:r>
            <w:r>
              <w:rPr>
                <w:noProof/>
                <w:webHidden/>
              </w:rPr>
              <w:fldChar w:fldCharType="begin"/>
            </w:r>
            <w:r>
              <w:rPr>
                <w:noProof/>
                <w:webHidden/>
              </w:rPr>
              <w:instrText xml:space="preserve"> PAGEREF _Toc178780027 \h </w:instrText>
            </w:r>
            <w:r>
              <w:rPr>
                <w:noProof/>
                <w:webHidden/>
              </w:rPr>
            </w:r>
            <w:r>
              <w:rPr>
                <w:noProof/>
                <w:webHidden/>
              </w:rPr>
              <w:fldChar w:fldCharType="separate"/>
            </w:r>
            <w:r>
              <w:rPr>
                <w:noProof/>
                <w:webHidden/>
              </w:rPr>
              <w:t>10</w:t>
            </w:r>
            <w:r>
              <w:rPr>
                <w:noProof/>
                <w:webHidden/>
              </w:rPr>
              <w:fldChar w:fldCharType="end"/>
            </w:r>
          </w:hyperlink>
        </w:p>
        <w:p w14:paraId="726D63D8" w14:textId="54912C12" w:rsidR="008C20D6" w:rsidRDefault="008C20D6">
          <w:pPr>
            <w:pStyle w:val="TOC2"/>
            <w:tabs>
              <w:tab w:val="right" w:leader="dot" w:pos="9016"/>
            </w:tabs>
            <w:rPr>
              <w:noProof/>
            </w:rPr>
          </w:pPr>
          <w:hyperlink w:anchor="_Toc178780028" w:history="1">
            <w:r w:rsidRPr="00656043">
              <w:rPr>
                <w:rStyle w:val="Hyperlink"/>
                <w:noProof/>
              </w:rPr>
              <w:t>Image Analysis</w:t>
            </w:r>
            <w:r>
              <w:rPr>
                <w:noProof/>
                <w:webHidden/>
              </w:rPr>
              <w:tab/>
            </w:r>
            <w:r>
              <w:rPr>
                <w:noProof/>
                <w:webHidden/>
              </w:rPr>
              <w:fldChar w:fldCharType="begin"/>
            </w:r>
            <w:r>
              <w:rPr>
                <w:noProof/>
                <w:webHidden/>
              </w:rPr>
              <w:instrText xml:space="preserve"> PAGEREF _Toc178780028 \h </w:instrText>
            </w:r>
            <w:r>
              <w:rPr>
                <w:noProof/>
                <w:webHidden/>
              </w:rPr>
            </w:r>
            <w:r>
              <w:rPr>
                <w:noProof/>
                <w:webHidden/>
              </w:rPr>
              <w:fldChar w:fldCharType="separate"/>
            </w:r>
            <w:r>
              <w:rPr>
                <w:noProof/>
                <w:webHidden/>
              </w:rPr>
              <w:t>10</w:t>
            </w:r>
            <w:r>
              <w:rPr>
                <w:noProof/>
                <w:webHidden/>
              </w:rPr>
              <w:fldChar w:fldCharType="end"/>
            </w:r>
          </w:hyperlink>
        </w:p>
        <w:p w14:paraId="699C5D3D" w14:textId="3D55E46D" w:rsidR="008C20D6" w:rsidRDefault="008C20D6">
          <w:pPr>
            <w:pStyle w:val="TOC2"/>
            <w:tabs>
              <w:tab w:val="right" w:leader="dot" w:pos="9016"/>
            </w:tabs>
            <w:rPr>
              <w:noProof/>
            </w:rPr>
          </w:pPr>
          <w:hyperlink w:anchor="_Toc178780029" w:history="1">
            <w:r w:rsidRPr="00656043">
              <w:rPr>
                <w:rStyle w:val="Hyperlink"/>
                <w:noProof/>
              </w:rPr>
              <w:t>YouTube Analysis</w:t>
            </w:r>
            <w:r>
              <w:rPr>
                <w:noProof/>
                <w:webHidden/>
              </w:rPr>
              <w:tab/>
            </w:r>
            <w:r>
              <w:rPr>
                <w:noProof/>
                <w:webHidden/>
              </w:rPr>
              <w:fldChar w:fldCharType="begin"/>
            </w:r>
            <w:r>
              <w:rPr>
                <w:noProof/>
                <w:webHidden/>
              </w:rPr>
              <w:instrText xml:space="preserve"> PAGEREF _Toc178780029 \h </w:instrText>
            </w:r>
            <w:r>
              <w:rPr>
                <w:noProof/>
                <w:webHidden/>
              </w:rPr>
            </w:r>
            <w:r>
              <w:rPr>
                <w:noProof/>
                <w:webHidden/>
              </w:rPr>
              <w:fldChar w:fldCharType="separate"/>
            </w:r>
            <w:r>
              <w:rPr>
                <w:noProof/>
                <w:webHidden/>
              </w:rPr>
              <w:t>10</w:t>
            </w:r>
            <w:r>
              <w:rPr>
                <w:noProof/>
                <w:webHidden/>
              </w:rPr>
              <w:fldChar w:fldCharType="end"/>
            </w:r>
          </w:hyperlink>
        </w:p>
        <w:p w14:paraId="2EB1CC18" w14:textId="47E212B8" w:rsidR="008C20D6" w:rsidRDefault="008C20D6">
          <w:pPr>
            <w:pStyle w:val="TOC2"/>
            <w:tabs>
              <w:tab w:val="right" w:leader="dot" w:pos="9016"/>
            </w:tabs>
            <w:rPr>
              <w:noProof/>
            </w:rPr>
          </w:pPr>
          <w:hyperlink w:anchor="_Toc178780030" w:history="1">
            <w:r w:rsidRPr="00656043">
              <w:rPr>
                <w:rStyle w:val="Hyperlink"/>
                <w:noProof/>
              </w:rPr>
              <w:t>Knowledge Graph</w:t>
            </w:r>
            <w:r>
              <w:rPr>
                <w:noProof/>
                <w:webHidden/>
              </w:rPr>
              <w:tab/>
            </w:r>
            <w:r>
              <w:rPr>
                <w:noProof/>
                <w:webHidden/>
              </w:rPr>
              <w:fldChar w:fldCharType="begin"/>
            </w:r>
            <w:r>
              <w:rPr>
                <w:noProof/>
                <w:webHidden/>
              </w:rPr>
              <w:instrText xml:space="preserve"> PAGEREF _Toc178780030 \h </w:instrText>
            </w:r>
            <w:r>
              <w:rPr>
                <w:noProof/>
                <w:webHidden/>
              </w:rPr>
            </w:r>
            <w:r>
              <w:rPr>
                <w:noProof/>
                <w:webHidden/>
              </w:rPr>
              <w:fldChar w:fldCharType="separate"/>
            </w:r>
            <w:r>
              <w:rPr>
                <w:noProof/>
                <w:webHidden/>
              </w:rPr>
              <w:t>10</w:t>
            </w:r>
            <w:r>
              <w:rPr>
                <w:noProof/>
                <w:webHidden/>
              </w:rPr>
              <w:fldChar w:fldCharType="end"/>
            </w:r>
          </w:hyperlink>
        </w:p>
        <w:p w14:paraId="75EF93E0" w14:textId="113F6AA6" w:rsidR="008C20D6" w:rsidRDefault="008C20D6">
          <w:pPr>
            <w:pStyle w:val="TOC2"/>
            <w:tabs>
              <w:tab w:val="right" w:leader="dot" w:pos="9016"/>
            </w:tabs>
            <w:rPr>
              <w:noProof/>
            </w:rPr>
          </w:pPr>
          <w:hyperlink w:anchor="_Toc178780031" w:history="1">
            <w:r w:rsidRPr="00656043">
              <w:rPr>
                <w:rStyle w:val="Hyperlink"/>
                <w:noProof/>
              </w:rPr>
              <w:t>Computer Vision System</w:t>
            </w:r>
            <w:r>
              <w:rPr>
                <w:noProof/>
                <w:webHidden/>
              </w:rPr>
              <w:tab/>
            </w:r>
            <w:r>
              <w:rPr>
                <w:noProof/>
                <w:webHidden/>
              </w:rPr>
              <w:fldChar w:fldCharType="begin"/>
            </w:r>
            <w:r>
              <w:rPr>
                <w:noProof/>
                <w:webHidden/>
              </w:rPr>
              <w:instrText xml:space="preserve"> PAGEREF _Toc178780031 \h </w:instrText>
            </w:r>
            <w:r>
              <w:rPr>
                <w:noProof/>
                <w:webHidden/>
              </w:rPr>
            </w:r>
            <w:r>
              <w:rPr>
                <w:noProof/>
                <w:webHidden/>
              </w:rPr>
              <w:fldChar w:fldCharType="separate"/>
            </w:r>
            <w:r>
              <w:rPr>
                <w:noProof/>
                <w:webHidden/>
              </w:rPr>
              <w:t>10</w:t>
            </w:r>
            <w:r>
              <w:rPr>
                <w:noProof/>
                <w:webHidden/>
              </w:rPr>
              <w:fldChar w:fldCharType="end"/>
            </w:r>
          </w:hyperlink>
        </w:p>
        <w:p w14:paraId="0308EC71" w14:textId="23B3AAC0" w:rsidR="008C20D6" w:rsidRDefault="008C20D6">
          <w:pPr>
            <w:pStyle w:val="TOC2"/>
            <w:tabs>
              <w:tab w:val="right" w:leader="dot" w:pos="9016"/>
            </w:tabs>
            <w:rPr>
              <w:noProof/>
            </w:rPr>
          </w:pPr>
          <w:hyperlink w:anchor="_Toc178780032" w:history="1">
            <w:r w:rsidRPr="00656043">
              <w:rPr>
                <w:rStyle w:val="Hyperlink"/>
                <w:noProof/>
              </w:rPr>
              <w:t>Swann CCTV System Integration</w:t>
            </w:r>
            <w:r>
              <w:rPr>
                <w:noProof/>
                <w:webHidden/>
              </w:rPr>
              <w:tab/>
            </w:r>
            <w:r>
              <w:rPr>
                <w:noProof/>
                <w:webHidden/>
              </w:rPr>
              <w:fldChar w:fldCharType="begin"/>
            </w:r>
            <w:r>
              <w:rPr>
                <w:noProof/>
                <w:webHidden/>
              </w:rPr>
              <w:instrText xml:space="preserve"> PAGEREF _Toc178780032 \h </w:instrText>
            </w:r>
            <w:r>
              <w:rPr>
                <w:noProof/>
                <w:webHidden/>
              </w:rPr>
            </w:r>
            <w:r>
              <w:rPr>
                <w:noProof/>
                <w:webHidden/>
              </w:rPr>
              <w:fldChar w:fldCharType="separate"/>
            </w:r>
            <w:r>
              <w:rPr>
                <w:noProof/>
                <w:webHidden/>
              </w:rPr>
              <w:t>10</w:t>
            </w:r>
            <w:r>
              <w:rPr>
                <w:noProof/>
                <w:webHidden/>
              </w:rPr>
              <w:fldChar w:fldCharType="end"/>
            </w:r>
          </w:hyperlink>
        </w:p>
        <w:p w14:paraId="08636C78" w14:textId="4E10719F" w:rsidR="008C20D6" w:rsidRDefault="008C20D6">
          <w:pPr>
            <w:pStyle w:val="TOC2"/>
            <w:tabs>
              <w:tab w:val="right" w:leader="dot" w:pos="9016"/>
            </w:tabs>
            <w:rPr>
              <w:noProof/>
            </w:rPr>
          </w:pPr>
          <w:hyperlink w:anchor="_Toc178780033" w:history="1">
            <w:r w:rsidRPr="00656043">
              <w:rPr>
                <w:rStyle w:val="Hyperlink"/>
                <w:noProof/>
              </w:rPr>
              <w:t>IP Camera System Integration</w:t>
            </w:r>
            <w:r>
              <w:rPr>
                <w:noProof/>
                <w:webHidden/>
              </w:rPr>
              <w:tab/>
            </w:r>
            <w:r>
              <w:rPr>
                <w:noProof/>
                <w:webHidden/>
              </w:rPr>
              <w:fldChar w:fldCharType="begin"/>
            </w:r>
            <w:r>
              <w:rPr>
                <w:noProof/>
                <w:webHidden/>
              </w:rPr>
              <w:instrText xml:space="preserve"> PAGEREF _Toc178780033 \h </w:instrText>
            </w:r>
            <w:r>
              <w:rPr>
                <w:noProof/>
                <w:webHidden/>
              </w:rPr>
            </w:r>
            <w:r>
              <w:rPr>
                <w:noProof/>
                <w:webHidden/>
              </w:rPr>
              <w:fldChar w:fldCharType="separate"/>
            </w:r>
            <w:r>
              <w:rPr>
                <w:noProof/>
                <w:webHidden/>
              </w:rPr>
              <w:t>10</w:t>
            </w:r>
            <w:r>
              <w:rPr>
                <w:noProof/>
                <w:webHidden/>
              </w:rPr>
              <w:fldChar w:fldCharType="end"/>
            </w:r>
          </w:hyperlink>
        </w:p>
        <w:p w14:paraId="6944DAA9" w14:textId="5D3C79B0" w:rsidR="008C20D6" w:rsidRDefault="008C20D6">
          <w:pPr>
            <w:pStyle w:val="TOC2"/>
            <w:tabs>
              <w:tab w:val="right" w:leader="dot" w:pos="9016"/>
            </w:tabs>
            <w:rPr>
              <w:noProof/>
            </w:rPr>
          </w:pPr>
          <w:hyperlink w:anchor="_Toc178780034" w:history="1">
            <w:r w:rsidRPr="00656043">
              <w:rPr>
                <w:rStyle w:val="Hyperlink"/>
                <w:noProof/>
              </w:rPr>
              <w:t>USB Camera System Integration</w:t>
            </w:r>
            <w:r>
              <w:rPr>
                <w:noProof/>
                <w:webHidden/>
              </w:rPr>
              <w:tab/>
            </w:r>
            <w:r>
              <w:rPr>
                <w:noProof/>
                <w:webHidden/>
              </w:rPr>
              <w:fldChar w:fldCharType="begin"/>
            </w:r>
            <w:r>
              <w:rPr>
                <w:noProof/>
                <w:webHidden/>
              </w:rPr>
              <w:instrText xml:space="preserve"> PAGEREF _Toc178780034 \h </w:instrText>
            </w:r>
            <w:r>
              <w:rPr>
                <w:noProof/>
                <w:webHidden/>
              </w:rPr>
            </w:r>
            <w:r>
              <w:rPr>
                <w:noProof/>
                <w:webHidden/>
              </w:rPr>
              <w:fldChar w:fldCharType="separate"/>
            </w:r>
            <w:r>
              <w:rPr>
                <w:noProof/>
                <w:webHidden/>
              </w:rPr>
              <w:t>10</w:t>
            </w:r>
            <w:r>
              <w:rPr>
                <w:noProof/>
                <w:webHidden/>
              </w:rPr>
              <w:fldChar w:fldCharType="end"/>
            </w:r>
          </w:hyperlink>
        </w:p>
        <w:p w14:paraId="11857688" w14:textId="3E313CAE" w:rsidR="008C20D6" w:rsidRDefault="008C20D6">
          <w:pPr>
            <w:pStyle w:val="TOC2"/>
            <w:tabs>
              <w:tab w:val="right" w:leader="dot" w:pos="9016"/>
            </w:tabs>
            <w:rPr>
              <w:noProof/>
            </w:rPr>
          </w:pPr>
          <w:hyperlink w:anchor="_Toc178780035" w:history="1">
            <w:r w:rsidRPr="00656043">
              <w:rPr>
                <w:rStyle w:val="Hyperlink"/>
                <w:noProof/>
              </w:rPr>
              <w:t>Phone Camera System Integration</w:t>
            </w:r>
            <w:r>
              <w:rPr>
                <w:noProof/>
                <w:webHidden/>
              </w:rPr>
              <w:tab/>
            </w:r>
            <w:r>
              <w:rPr>
                <w:noProof/>
                <w:webHidden/>
              </w:rPr>
              <w:fldChar w:fldCharType="begin"/>
            </w:r>
            <w:r>
              <w:rPr>
                <w:noProof/>
                <w:webHidden/>
              </w:rPr>
              <w:instrText xml:space="preserve"> PAGEREF _Toc178780035 \h </w:instrText>
            </w:r>
            <w:r>
              <w:rPr>
                <w:noProof/>
                <w:webHidden/>
              </w:rPr>
            </w:r>
            <w:r>
              <w:rPr>
                <w:noProof/>
                <w:webHidden/>
              </w:rPr>
              <w:fldChar w:fldCharType="separate"/>
            </w:r>
            <w:r>
              <w:rPr>
                <w:noProof/>
                <w:webHidden/>
              </w:rPr>
              <w:t>10</w:t>
            </w:r>
            <w:r>
              <w:rPr>
                <w:noProof/>
                <w:webHidden/>
              </w:rPr>
              <w:fldChar w:fldCharType="end"/>
            </w:r>
          </w:hyperlink>
        </w:p>
        <w:p w14:paraId="4820EE3C" w14:textId="0EC66A2C" w:rsidR="008C20D6" w:rsidRDefault="008C20D6">
          <w:pPr>
            <w:pStyle w:val="TOC2"/>
            <w:tabs>
              <w:tab w:val="right" w:leader="dot" w:pos="9016"/>
            </w:tabs>
            <w:rPr>
              <w:noProof/>
            </w:rPr>
          </w:pPr>
          <w:hyperlink w:anchor="_Toc178780036" w:history="1">
            <w:r w:rsidRPr="00656043">
              <w:rPr>
                <w:rStyle w:val="Hyperlink"/>
                <w:noProof/>
              </w:rPr>
              <w:t>File Analysis</w:t>
            </w:r>
            <w:r>
              <w:rPr>
                <w:noProof/>
                <w:webHidden/>
              </w:rPr>
              <w:tab/>
            </w:r>
            <w:r>
              <w:rPr>
                <w:noProof/>
                <w:webHidden/>
              </w:rPr>
              <w:fldChar w:fldCharType="begin"/>
            </w:r>
            <w:r>
              <w:rPr>
                <w:noProof/>
                <w:webHidden/>
              </w:rPr>
              <w:instrText xml:space="preserve"> PAGEREF _Toc178780036 \h </w:instrText>
            </w:r>
            <w:r>
              <w:rPr>
                <w:noProof/>
                <w:webHidden/>
              </w:rPr>
            </w:r>
            <w:r>
              <w:rPr>
                <w:noProof/>
                <w:webHidden/>
              </w:rPr>
              <w:fldChar w:fldCharType="separate"/>
            </w:r>
            <w:r>
              <w:rPr>
                <w:noProof/>
                <w:webHidden/>
              </w:rPr>
              <w:t>11</w:t>
            </w:r>
            <w:r>
              <w:rPr>
                <w:noProof/>
                <w:webHidden/>
              </w:rPr>
              <w:fldChar w:fldCharType="end"/>
            </w:r>
          </w:hyperlink>
        </w:p>
        <w:p w14:paraId="326061CB" w14:textId="460F495C" w:rsidR="008C20D6" w:rsidRDefault="008C20D6">
          <w:pPr>
            <w:pStyle w:val="TOC2"/>
            <w:tabs>
              <w:tab w:val="right" w:leader="dot" w:pos="9016"/>
            </w:tabs>
            <w:rPr>
              <w:noProof/>
            </w:rPr>
          </w:pPr>
          <w:hyperlink w:anchor="_Toc178780037" w:history="1">
            <w:r w:rsidRPr="00656043">
              <w:rPr>
                <w:rStyle w:val="Hyperlink"/>
                <w:noProof/>
              </w:rPr>
              <w:t>Project Management API</w:t>
            </w:r>
            <w:r>
              <w:rPr>
                <w:noProof/>
                <w:webHidden/>
              </w:rPr>
              <w:tab/>
            </w:r>
            <w:r>
              <w:rPr>
                <w:noProof/>
                <w:webHidden/>
              </w:rPr>
              <w:fldChar w:fldCharType="begin"/>
            </w:r>
            <w:r>
              <w:rPr>
                <w:noProof/>
                <w:webHidden/>
              </w:rPr>
              <w:instrText xml:space="preserve"> PAGEREF _Toc178780037 \h </w:instrText>
            </w:r>
            <w:r>
              <w:rPr>
                <w:noProof/>
                <w:webHidden/>
              </w:rPr>
            </w:r>
            <w:r>
              <w:rPr>
                <w:noProof/>
                <w:webHidden/>
              </w:rPr>
              <w:fldChar w:fldCharType="separate"/>
            </w:r>
            <w:r>
              <w:rPr>
                <w:noProof/>
                <w:webHidden/>
              </w:rPr>
              <w:t>11</w:t>
            </w:r>
            <w:r>
              <w:rPr>
                <w:noProof/>
                <w:webHidden/>
              </w:rPr>
              <w:fldChar w:fldCharType="end"/>
            </w:r>
          </w:hyperlink>
        </w:p>
        <w:p w14:paraId="36947519" w14:textId="7419FD8B" w:rsidR="008C20D6" w:rsidRDefault="008C20D6">
          <w:pPr>
            <w:pStyle w:val="TOC2"/>
            <w:tabs>
              <w:tab w:val="right" w:leader="dot" w:pos="9016"/>
            </w:tabs>
            <w:rPr>
              <w:noProof/>
            </w:rPr>
          </w:pPr>
          <w:hyperlink w:anchor="_Toc178780038" w:history="1">
            <w:r w:rsidRPr="00656043">
              <w:rPr>
                <w:rStyle w:val="Hyperlink"/>
                <w:noProof/>
              </w:rPr>
              <w:t>Calendar API</w:t>
            </w:r>
            <w:r>
              <w:rPr>
                <w:noProof/>
                <w:webHidden/>
              </w:rPr>
              <w:tab/>
            </w:r>
            <w:r>
              <w:rPr>
                <w:noProof/>
                <w:webHidden/>
              </w:rPr>
              <w:fldChar w:fldCharType="begin"/>
            </w:r>
            <w:r>
              <w:rPr>
                <w:noProof/>
                <w:webHidden/>
              </w:rPr>
              <w:instrText xml:space="preserve"> PAGEREF _Toc178780038 \h </w:instrText>
            </w:r>
            <w:r>
              <w:rPr>
                <w:noProof/>
                <w:webHidden/>
              </w:rPr>
            </w:r>
            <w:r>
              <w:rPr>
                <w:noProof/>
                <w:webHidden/>
              </w:rPr>
              <w:fldChar w:fldCharType="separate"/>
            </w:r>
            <w:r>
              <w:rPr>
                <w:noProof/>
                <w:webHidden/>
              </w:rPr>
              <w:t>11</w:t>
            </w:r>
            <w:r>
              <w:rPr>
                <w:noProof/>
                <w:webHidden/>
              </w:rPr>
              <w:fldChar w:fldCharType="end"/>
            </w:r>
          </w:hyperlink>
        </w:p>
        <w:p w14:paraId="785D1D71" w14:textId="773491AC" w:rsidR="008C20D6" w:rsidRDefault="008C20D6">
          <w:pPr>
            <w:pStyle w:val="TOC2"/>
            <w:tabs>
              <w:tab w:val="right" w:leader="dot" w:pos="9016"/>
            </w:tabs>
            <w:rPr>
              <w:noProof/>
            </w:rPr>
          </w:pPr>
          <w:hyperlink w:anchor="_Toc178780039" w:history="1">
            <w:r w:rsidRPr="00656043">
              <w:rPr>
                <w:rStyle w:val="Hyperlink"/>
                <w:noProof/>
              </w:rPr>
              <w:t>Google Calendar API</w:t>
            </w:r>
            <w:r>
              <w:rPr>
                <w:noProof/>
                <w:webHidden/>
              </w:rPr>
              <w:tab/>
            </w:r>
            <w:r>
              <w:rPr>
                <w:noProof/>
                <w:webHidden/>
              </w:rPr>
              <w:fldChar w:fldCharType="begin"/>
            </w:r>
            <w:r>
              <w:rPr>
                <w:noProof/>
                <w:webHidden/>
              </w:rPr>
              <w:instrText xml:space="preserve"> PAGEREF _Toc178780039 \h </w:instrText>
            </w:r>
            <w:r>
              <w:rPr>
                <w:noProof/>
                <w:webHidden/>
              </w:rPr>
            </w:r>
            <w:r>
              <w:rPr>
                <w:noProof/>
                <w:webHidden/>
              </w:rPr>
              <w:fldChar w:fldCharType="separate"/>
            </w:r>
            <w:r>
              <w:rPr>
                <w:noProof/>
                <w:webHidden/>
              </w:rPr>
              <w:t>11</w:t>
            </w:r>
            <w:r>
              <w:rPr>
                <w:noProof/>
                <w:webHidden/>
              </w:rPr>
              <w:fldChar w:fldCharType="end"/>
            </w:r>
          </w:hyperlink>
        </w:p>
        <w:p w14:paraId="273F5E54" w14:textId="02F24238" w:rsidR="008C20D6" w:rsidRDefault="008C20D6">
          <w:pPr>
            <w:pStyle w:val="TOC2"/>
            <w:tabs>
              <w:tab w:val="right" w:leader="dot" w:pos="9016"/>
            </w:tabs>
            <w:rPr>
              <w:noProof/>
            </w:rPr>
          </w:pPr>
          <w:hyperlink w:anchor="_Toc178780040" w:history="1">
            <w:r w:rsidRPr="00656043">
              <w:rPr>
                <w:rStyle w:val="Hyperlink"/>
                <w:noProof/>
              </w:rPr>
              <w:t>People Recognition</w:t>
            </w:r>
            <w:r>
              <w:rPr>
                <w:noProof/>
                <w:webHidden/>
              </w:rPr>
              <w:tab/>
            </w:r>
            <w:r>
              <w:rPr>
                <w:noProof/>
                <w:webHidden/>
              </w:rPr>
              <w:fldChar w:fldCharType="begin"/>
            </w:r>
            <w:r>
              <w:rPr>
                <w:noProof/>
                <w:webHidden/>
              </w:rPr>
              <w:instrText xml:space="preserve"> PAGEREF _Toc178780040 \h </w:instrText>
            </w:r>
            <w:r>
              <w:rPr>
                <w:noProof/>
                <w:webHidden/>
              </w:rPr>
            </w:r>
            <w:r>
              <w:rPr>
                <w:noProof/>
                <w:webHidden/>
              </w:rPr>
              <w:fldChar w:fldCharType="separate"/>
            </w:r>
            <w:r>
              <w:rPr>
                <w:noProof/>
                <w:webHidden/>
              </w:rPr>
              <w:t>11</w:t>
            </w:r>
            <w:r>
              <w:rPr>
                <w:noProof/>
                <w:webHidden/>
              </w:rPr>
              <w:fldChar w:fldCharType="end"/>
            </w:r>
          </w:hyperlink>
        </w:p>
        <w:p w14:paraId="4512941B" w14:textId="08F32023" w:rsidR="008C20D6" w:rsidRDefault="008C20D6">
          <w:pPr>
            <w:pStyle w:val="TOC2"/>
            <w:tabs>
              <w:tab w:val="right" w:leader="dot" w:pos="9016"/>
            </w:tabs>
            <w:rPr>
              <w:noProof/>
            </w:rPr>
          </w:pPr>
          <w:hyperlink w:anchor="_Toc178780041" w:history="1">
            <w:r w:rsidRPr="00656043">
              <w:rPr>
                <w:rStyle w:val="Hyperlink"/>
                <w:noProof/>
              </w:rPr>
              <w:t>Sexual Content Understanding</w:t>
            </w:r>
            <w:r>
              <w:rPr>
                <w:noProof/>
                <w:webHidden/>
              </w:rPr>
              <w:tab/>
            </w:r>
            <w:r>
              <w:rPr>
                <w:noProof/>
                <w:webHidden/>
              </w:rPr>
              <w:fldChar w:fldCharType="begin"/>
            </w:r>
            <w:r>
              <w:rPr>
                <w:noProof/>
                <w:webHidden/>
              </w:rPr>
              <w:instrText xml:space="preserve"> PAGEREF _Toc178780041 \h </w:instrText>
            </w:r>
            <w:r>
              <w:rPr>
                <w:noProof/>
                <w:webHidden/>
              </w:rPr>
            </w:r>
            <w:r>
              <w:rPr>
                <w:noProof/>
                <w:webHidden/>
              </w:rPr>
              <w:fldChar w:fldCharType="separate"/>
            </w:r>
            <w:r>
              <w:rPr>
                <w:noProof/>
                <w:webHidden/>
              </w:rPr>
              <w:t>11</w:t>
            </w:r>
            <w:r>
              <w:rPr>
                <w:noProof/>
                <w:webHidden/>
              </w:rPr>
              <w:fldChar w:fldCharType="end"/>
            </w:r>
          </w:hyperlink>
        </w:p>
        <w:p w14:paraId="74C8B69B" w14:textId="7DEF668F" w:rsidR="008C20D6" w:rsidRDefault="008C20D6">
          <w:pPr>
            <w:pStyle w:val="TOC2"/>
            <w:tabs>
              <w:tab w:val="right" w:leader="dot" w:pos="9016"/>
            </w:tabs>
            <w:rPr>
              <w:noProof/>
            </w:rPr>
          </w:pPr>
          <w:hyperlink w:anchor="_Toc178780042" w:history="1">
            <w:r w:rsidRPr="00656043">
              <w:rPr>
                <w:rStyle w:val="Hyperlink"/>
                <w:noProof/>
              </w:rPr>
              <w:t>Politics Understanding</w:t>
            </w:r>
            <w:r>
              <w:rPr>
                <w:noProof/>
                <w:webHidden/>
              </w:rPr>
              <w:tab/>
            </w:r>
            <w:r>
              <w:rPr>
                <w:noProof/>
                <w:webHidden/>
              </w:rPr>
              <w:fldChar w:fldCharType="begin"/>
            </w:r>
            <w:r>
              <w:rPr>
                <w:noProof/>
                <w:webHidden/>
              </w:rPr>
              <w:instrText xml:space="preserve"> PAGEREF _Toc178780042 \h </w:instrText>
            </w:r>
            <w:r>
              <w:rPr>
                <w:noProof/>
                <w:webHidden/>
              </w:rPr>
            </w:r>
            <w:r>
              <w:rPr>
                <w:noProof/>
                <w:webHidden/>
              </w:rPr>
              <w:fldChar w:fldCharType="separate"/>
            </w:r>
            <w:r>
              <w:rPr>
                <w:noProof/>
                <w:webHidden/>
              </w:rPr>
              <w:t>11</w:t>
            </w:r>
            <w:r>
              <w:rPr>
                <w:noProof/>
                <w:webHidden/>
              </w:rPr>
              <w:fldChar w:fldCharType="end"/>
            </w:r>
          </w:hyperlink>
        </w:p>
        <w:p w14:paraId="5312609A" w14:textId="6995FD7D" w:rsidR="008C20D6" w:rsidRDefault="008C20D6">
          <w:pPr>
            <w:pStyle w:val="TOC2"/>
            <w:tabs>
              <w:tab w:val="right" w:leader="dot" w:pos="9016"/>
            </w:tabs>
            <w:rPr>
              <w:noProof/>
            </w:rPr>
          </w:pPr>
          <w:hyperlink w:anchor="_Toc178780043" w:history="1">
            <w:r w:rsidRPr="00656043">
              <w:rPr>
                <w:rStyle w:val="Hyperlink"/>
                <w:noProof/>
              </w:rPr>
              <w:t>Social Media Monitoring</w:t>
            </w:r>
            <w:r>
              <w:rPr>
                <w:noProof/>
                <w:webHidden/>
              </w:rPr>
              <w:tab/>
            </w:r>
            <w:r>
              <w:rPr>
                <w:noProof/>
                <w:webHidden/>
              </w:rPr>
              <w:fldChar w:fldCharType="begin"/>
            </w:r>
            <w:r>
              <w:rPr>
                <w:noProof/>
                <w:webHidden/>
              </w:rPr>
              <w:instrText xml:space="preserve"> PAGEREF _Toc178780043 \h </w:instrText>
            </w:r>
            <w:r>
              <w:rPr>
                <w:noProof/>
                <w:webHidden/>
              </w:rPr>
            </w:r>
            <w:r>
              <w:rPr>
                <w:noProof/>
                <w:webHidden/>
              </w:rPr>
              <w:fldChar w:fldCharType="separate"/>
            </w:r>
            <w:r>
              <w:rPr>
                <w:noProof/>
                <w:webHidden/>
              </w:rPr>
              <w:t>11</w:t>
            </w:r>
            <w:r>
              <w:rPr>
                <w:noProof/>
                <w:webHidden/>
              </w:rPr>
              <w:fldChar w:fldCharType="end"/>
            </w:r>
          </w:hyperlink>
        </w:p>
        <w:p w14:paraId="0310DD60" w14:textId="34686D19" w:rsidR="008C20D6" w:rsidRDefault="008C20D6">
          <w:pPr>
            <w:pStyle w:val="TOC2"/>
            <w:tabs>
              <w:tab w:val="right" w:leader="dot" w:pos="9016"/>
            </w:tabs>
            <w:rPr>
              <w:noProof/>
            </w:rPr>
          </w:pPr>
          <w:hyperlink w:anchor="_Toc178780044" w:history="1">
            <w:r w:rsidRPr="00656043">
              <w:rPr>
                <w:rStyle w:val="Hyperlink"/>
                <w:noProof/>
              </w:rPr>
              <w:t>Social Media Post Generation</w:t>
            </w:r>
            <w:r>
              <w:rPr>
                <w:noProof/>
                <w:webHidden/>
              </w:rPr>
              <w:tab/>
            </w:r>
            <w:r>
              <w:rPr>
                <w:noProof/>
                <w:webHidden/>
              </w:rPr>
              <w:fldChar w:fldCharType="begin"/>
            </w:r>
            <w:r>
              <w:rPr>
                <w:noProof/>
                <w:webHidden/>
              </w:rPr>
              <w:instrText xml:space="preserve"> PAGEREF _Toc178780044 \h </w:instrText>
            </w:r>
            <w:r>
              <w:rPr>
                <w:noProof/>
                <w:webHidden/>
              </w:rPr>
            </w:r>
            <w:r>
              <w:rPr>
                <w:noProof/>
                <w:webHidden/>
              </w:rPr>
              <w:fldChar w:fldCharType="separate"/>
            </w:r>
            <w:r>
              <w:rPr>
                <w:noProof/>
                <w:webHidden/>
              </w:rPr>
              <w:t>11</w:t>
            </w:r>
            <w:r>
              <w:rPr>
                <w:noProof/>
                <w:webHidden/>
              </w:rPr>
              <w:fldChar w:fldCharType="end"/>
            </w:r>
          </w:hyperlink>
        </w:p>
        <w:p w14:paraId="39094ECB" w14:textId="16DA95F7" w:rsidR="008C20D6" w:rsidRDefault="008C20D6">
          <w:pPr>
            <w:pStyle w:val="TOC2"/>
            <w:tabs>
              <w:tab w:val="right" w:leader="dot" w:pos="9016"/>
            </w:tabs>
            <w:rPr>
              <w:noProof/>
            </w:rPr>
          </w:pPr>
          <w:hyperlink w:anchor="_Toc178780045" w:history="1">
            <w:r w:rsidRPr="00656043">
              <w:rPr>
                <w:rStyle w:val="Hyperlink"/>
                <w:noProof/>
              </w:rPr>
              <w:t>Weather API Integration</w:t>
            </w:r>
            <w:r>
              <w:rPr>
                <w:noProof/>
                <w:webHidden/>
              </w:rPr>
              <w:tab/>
            </w:r>
            <w:r>
              <w:rPr>
                <w:noProof/>
                <w:webHidden/>
              </w:rPr>
              <w:fldChar w:fldCharType="begin"/>
            </w:r>
            <w:r>
              <w:rPr>
                <w:noProof/>
                <w:webHidden/>
              </w:rPr>
              <w:instrText xml:space="preserve"> PAGEREF _Toc178780045 \h </w:instrText>
            </w:r>
            <w:r>
              <w:rPr>
                <w:noProof/>
                <w:webHidden/>
              </w:rPr>
            </w:r>
            <w:r>
              <w:rPr>
                <w:noProof/>
                <w:webHidden/>
              </w:rPr>
              <w:fldChar w:fldCharType="separate"/>
            </w:r>
            <w:r>
              <w:rPr>
                <w:noProof/>
                <w:webHidden/>
              </w:rPr>
              <w:t>11</w:t>
            </w:r>
            <w:r>
              <w:rPr>
                <w:noProof/>
                <w:webHidden/>
              </w:rPr>
              <w:fldChar w:fldCharType="end"/>
            </w:r>
          </w:hyperlink>
        </w:p>
        <w:p w14:paraId="35208DF4" w14:textId="7974E86F" w:rsidR="008C20D6" w:rsidRDefault="008C20D6">
          <w:pPr>
            <w:pStyle w:val="TOC2"/>
            <w:tabs>
              <w:tab w:val="right" w:leader="dot" w:pos="9016"/>
            </w:tabs>
            <w:rPr>
              <w:noProof/>
            </w:rPr>
          </w:pPr>
          <w:hyperlink w:anchor="_Toc178780046" w:history="1">
            <w:r w:rsidRPr="00656043">
              <w:rPr>
                <w:rStyle w:val="Hyperlink"/>
                <w:noProof/>
              </w:rPr>
              <w:t>Engineering Understanding</w:t>
            </w:r>
            <w:r>
              <w:rPr>
                <w:noProof/>
                <w:webHidden/>
              </w:rPr>
              <w:tab/>
            </w:r>
            <w:r>
              <w:rPr>
                <w:noProof/>
                <w:webHidden/>
              </w:rPr>
              <w:fldChar w:fldCharType="begin"/>
            </w:r>
            <w:r>
              <w:rPr>
                <w:noProof/>
                <w:webHidden/>
              </w:rPr>
              <w:instrText xml:space="preserve"> PAGEREF _Toc178780046 \h </w:instrText>
            </w:r>
            <w:r>
              <w:rPr>
                <w:noProof/>
                <w:webHidden/>
              </w:rPr>
            </w:r>
            <w:r>
              <w:rPr>
                <w:noProof/>
                <w:webHidden/>
              </w:rPr>
              <w:fldChar w:fldCharType="separate"/>
            </w:r>
            <w:r>
              <w:rPr>
                <w:noProof/>
                <w:webHidden/>
              </w:rPr>
              <w:t>11</w:t>
            </w:r>
            <w:r>
              <w:rPr>
                <w:noProof/>
                <w:webHidden/>
              </w:rPr>
              <w:fldChar w:fldCharType="end"/>
            </w:r>
          </w:hyperlink>
        </w:p>
        <w:p w14:paraId="3CF289B4" w14:textId="16CE4381" w:rsidR="008C20D6" w:rsidRDefault="008C20D6">
          <w:pPr>
            <w:pStyle w:val="TOC2"/>
            <w:tabs>
              <w:tab w:val="right" w:leader="dot" w:pos="9016"/>
            </w:tabs>
            <w:rPr>
              <w:noProof/>
            </w:rPr>
          </w:pPr>
          <w:hyperlink w:anchor="_Toc178780047" w:history="1">
            <w:r w:rsidRPr="00656043">
              <w:rPr>
                <w:rStyle w:val="Hyperlink"/>
                <w:noProof/>
              </w:rPr>
              <w:t>Motorbike and Engine Understanding</w:t>
            </w:r>
            <w:r>
              <w:rPr>
                <w:noProof/>
                <w:webHidden/>
              </w:rPr>
              <w:tab/>
            </w:r>
            <w:r>
              <w:rPr>
                <w:noProof/>
                <w:webHidden/>
              </w:rPr>
              <w:fldChar w:fldCharType="begin"/>
            </w:r>
            <w:r>
              <w:rPr>
                <w:noProof/>
                <w:webHidden/>
              </w:rPr>
              <w:instrText xml:space="preserve"> PAGEREF _Toc178780047 \h </w:instrText>
            </w:r>
            <w:r>
              <w:rPr>
                <w:noProof/>
                <w:webHidden/>
              </w:rPr>
            </w:r>
            <w:r>
              <w:rPr>
                <w:noProof/>
                <w:webHidden/>
              </w:rPr>
              <w:fldChar w:fldCharType="separate"/>
            </w:r>
            <w:r>
              <w:rPr>
                <w:noProof/>
                <w:webHidden/>
              </w:rPr>
              <w:t>11</w:t>
            </w:r>
            <w:r>
              <w:rPr>
                <w:noProof/>
                <w:webHidden/>
              </w:rPr>
              <w:fldChar w:fldCharType="end"/>
            </w:r>
          </w:hyperlink>
        </w:p>
        <w:p w14:paraId="3F99A3D8" w14:textId="36926458" w:rsidR="008C20D6" w:rsidRDefault="008C20D6">
          <w:pPr>
            <w:pStyle w:val="TOC2"/>
            <w:tabs>
              <w:tab w:val="right" w:leader="dot" w:pos="9016"/>
            </w:tabs>
            <w:rPr>
              <w:noProof/>
            </w:rPr>
          </w:pPr>
          <w:hyperlink w:anchor="_Toc178780048" w:history="1">
            <w:r w:rsidRPr="00656043">
              <w:rPr>
                <w:rStyle w:val="Hyperlink"/>
                <w:noProof/>
              </w:rPr>
              <w:t>Contact Recognition</w:t>
            </w:r>
            <w:r>
              <w:rPr>
                <w:noProof/>
                <w:webHidden/>
              </w:rPr>
              <w:tab/>
            </w:r>
            <w:r>
              <w:rPr>
                <w:noProof/>
                <w:webHidden/>
              </w:rPr>
              <w:fldChar w:fldCharType="begin"/>
            </w:r>
            <w:r>
              <w:rPr>
                <w:noProof/>
                <w:webHidden/>
              </w:rPr>
              <w:instrText xml:space="preserve"> PAGEREF _Toc178780048 \h </w:instrText>
            </w:r>
            <w:r>
              <w:rPr>
                <w:noProof/>
                <w:webHidden/>
              </w:rPr>
            </w:r>
            <w:r>
              <w:rPr>
                <w:noProof/>
                <w:webHidden/>
              </w:rPr>
              <w:fldChar w:fldCharType="separate"/>
            </w:r>
            <w:r>
              <w:rPr>
                <w:noProof/>
                <w:webHidden/>
              </w:rPr>
              <w:t>11</w:t>
            </w:r>
            <w:r>
              <w:rPr>
                <w:noProof/>
                <w:webHidden/>
              </w:rPr>
              <w:fldChar w:fldCharType="end"/>
            </w:r>
          </w:hyperlink>
        </w:p>
        <w:p w14:paraId="042F6D10" w14:textId="7AADE48C" w:rsidR="008C20D6" w:rsidRDefault="008C20D6">
          <w:pPr>
            <w:pStyle w:val="TOC2"/>
            <w:tabs>
              <w:tab w:val="right" w:leader="dot" w:pos="9016"/>
            </w:tabs>
            <w:rPr>
              <w:noProof/>
            </w:rPr>
          </w:pPr>
          <w:hyperlink w:anchor="_Toc178780049" w:history="1">
            <w:r w:rsidRPr="00656043">
              <w:rPr>
                <w:rStyle w:val="Hyperlink"/>
                <w:noProof/>
              </w:rPr>
              <w:t>Car Model Recognition</w:t>
            </w:r>
            <w:r>
              <w:rPr>
                <w:noProof/>
                <w:webHidden/>
              </w:rPr>
              <w:tab/>
            </w:r>
            <w:r>
              <w:rPr>
                <w:noProof/>
                <w:webHidden/>
              </w:rPr>
              <w:fldChar w:fldCharType="begin"/>
            </w:r>
            <w:r>
              <w:rPr>
                <w:noProof/>
                <w:webHidden/>
              </w:rPr>
              <w:instrText xml:space="preserve"> PAGEREF _Toc178780049 \h </w:instrText>
            </w:r>
            <w:r>
              <w:rPr>
                <w:noProof/>
                <w:webHidden/>
              </w:rPr>
            </w:r>
            <w:r>
              <w:rPr>
                <w:noProof/>
                <w:webHidden/>
              </w:rPr>
              <w:fldChar w:fldCharType="separate"/>
            </w:r>
            <w:r>
              <w:rPr>
                <w:noProof/>
                <w:webHidden/>
              </w:rPr>
              <w:t>11</w:t>
            </w:r>
            <w:r>
              <w:rPr>
                <w:noProof/>
                <w:webHidden/>
              </w:rPr>
              <w:fldChar w:fldCharType="end"/>
            </w:r>
          </w:hyperlink>
        </w:p>
        <w:p w14:paraId="2A77BF41" w14:textId="7B0E74F9" w:rsidR="008C20D6" w:rsidRDefault="008C20D6">
          <w:pPr>
            <w:pStyle w:val="TOC2"/>
            <w:tabs>
              <w:tab w:val="right" w:leader="dot" w:pos="9016"/>
            </w:tabs>
            <w:rPr>
              <w:noProof/>
            </w:rPr>
          </w:pPr>
          <w:hyperlink w:anchor="_Toc178780050" w:history="1">
            <w:r w:rsidRPr="00656043">
              <w:rPr>
                <w:rStyle w:val="Hyperlink"/>
                <w:noProof/>
              </w:rPr>
              <w:t>Home Surveillance System</w:t>
            </w:r>
            <w:r>
              <w:rPr>
                <w:noProof/>
                <w:webHidden/>
              </w:rPr>
              <w:tab/>
            </w:r>
            <w:r>
              <w:rPr>
                <w:noProof/>
                <w:webHidden/>
              </w:rPr>
              <w:fldChar w:fldCharType="begin"/>
            </w:r>
            <w:r>
              <w:rPr>
                <w:noProof/>
                <w:webHidden/>
              </w:rPr>
              <w:instrText xml:space="preserve"> PAGEREF _Toc178780050 \h </w:instrText>
            </w:r>
            <w:r>
              <w:rPr>
                <w:noProof/>
                <w:webHidden/>
              </w:rPr>
            </w:r>
            <w:r>
              <w:rPr>
                <w:noProof/>
                <w:webHidden/>
              </w:rPr>
              <w:fldChar w:fldCharType="separate"/>
            </w:r>
            <w:r>
              <w:rPr>
                <w:noProof/>
                <w:webHidden/>
              </w:rPr>
              <w:t>12</w:t>
            </w:r>
            <w:r>
              <w:rPr>
                <w:noProof/>
                <w:webHidden/>
              </w:rPr>
              <w:fldChar w:fldCharType="end"/>
            </w:r>
          </w:hyperlink>
        </w:p>
        <w:p w14:paraId="4EF0DC2E" w14:textId="75A0B4DD" w:rsidR="008C20D6" w:rsidRDefault="008C20D6">
          <w:pPr>
            <w:pStyle w:val="TOC2"/>
            <w:tabs>
              <w:tab w:val="right" w:leader="dot" w:pos="9016"/>
            </w:tabs>
            <w:rPr>
              <w:noProof/>
            </w:rPr>
          </w:pPr>
          <w:hyperlink w:anchor="_Toc178780051" w:history="1">
            <w:r w:rsidRPr="00656043">
              <w:rPr>
                <w:rStyle w:val="Hyperlink"/>
                <w:noProof/>
              </w:rPr>
              <w:t>Medical Analysis</w:t>
            </w:r>
            <w:r>
              <w:rPr>
                <w:noProof/>
                <w:webHidden/>
              </w:rPr>
              <w:tab/>
            </w:r>
            <w:r>
              <w:rPr>
                <w:noProof/>
                <w:webHidden/>
              </w:rPr>
              <w:fldChar w:fldCharType="begin"/>
            </w:r>
            <w:r>
              <w:rPr>
                <w:noProof/>
                <w:webHidden/>
              </w:rPr>
              <w:instrText xml:space="preserve"> PAGEREF _Toc178780051 \h </w:instrText>
            </w:r>
            <w:r>
              <w:rPr>
                <w:noProof/>
                <w:webHidden/>
              </w:rPr>
            </w:r>
            <w:r>
              <w:rPr>
                <w:noProof/>
                <w:webHidden/>
              </w:rPr>
              <w:fldChar w:fldCharType="separate"/>
            </w:r>
            <w:r>
              <w:rPr>
                <w:noProof/>
                <w:webHidden/>
              </w:rPr>
              <w:t>12</w:t>
            </w:r>
            <w:r>
              <w:rPr>
                <w:noProof/>
                <w:webHidden/>
              </w:rPr>
              <w:fldChar w:fldCharType="end"/>
            </w:r>
          </w:hyperlink>
        </w:p>
        <w:p w14:paraId="093BBA10" w14:textId="38E718FB" w:rsidR="008C20D6" w:rsidRDefault="008C20D6">
          <w:pPr>
            <w:pStyle w:val="TOC2"/>
            <w:tabs>
              <w:tab w:val="right" w:leader="dot" w:pos="9016"/>
            </w:tabs>
            <w:rPr>
              <w:noProof/>
            </w:rPr>
          </w:pPr>
          <w:hyperlink w:anchor="_Toc178780052" w:history="1">
            <w:r w:rsidRPr="00656043">
              <w:rPr>
                <w:rStyle w:val="Hyperlink"/>
                <w:noProof/>
              </w:rPr>
              <w:t>Crime Analysis</w:t>
            </w:r>
            <w:r>
              <w:rPr>
                <w:noProof/>
                <w:webHidden/>
              </w:rPr>
              <w:tab/>
            </w:r>
            <w:r>
              <w:rPr>
                <w:noProof/>
                <w:webHidden/>
              </w:rPr>
              <w:fldChar w:fldCharType="begin"/>
            </w:r>
            <w:r>
              <w:rPr>
                <w:noProof/>
                <w:webHidden/>
              </w:rPr>
              <w:instrText xml:space="preserve"> PAGEREF _Toc178780052 \h </w:instrText>
            </w:r>
            <w:r>
              <w:rPr>
                <w:noProof/>
                <w:webHidden/>
              </w:rPr>
            </w:r>
            <w:r>
              <w:rPr>
                <w:noProof/>
                <w:webHidden/>
              </w:rPr>
              <w:fldChar w:fldCharType="separate"/>
            </w:r>
            <w:r>
              <w:rPr>
                <w:noProof/>
                <w:webHidden/>
              </w:rPr>
              <w:t>12</w:t>
            </w:r>
            <w:r>
              <w:rPr>
                <w:noProof/>
                <w:webHidden/>
              </w:rPr>
              <w:fldChar w:fldCharType="end"/>
            </w:r>
          </w:hyperlink>
        </w:p>
        <w:p w14:paraId="535DBA20" w14:textId="5D02B5BC" w:rsidR="008C20D6" w:rsidRDefault="008C20D6">
          <w:pPr>
            <w:pStyle w:val="TOC2"/>
            <w:tabs>
              <w:tab w:val="right" w:leader="dot" w:pos="9016"/>
            </w:tabs>
            <w:rPr>
              <w:noProof/>
            </w:rPr>
          </w:pPr>
          <w:hyperlink w:anchor="_Toc178780053" w:history="1">
            <w:r w:rsidRPr="00656043">
              <w:rPr>
                <w:rStyle w:val="Hyperlink"/>
                <w:noProof/>
              </w:rPr>
              <w:t>Fitness Analysis</w:t>
            </w:r>
            <w:r>
              <w:rPr>
                <w:noProof/>
                <w:webHidden/>
              </w:rPr>
              <w:tab/>
            </w:r>
            <w:r>
              <w:rPr>
                <w:noProof/>
                <w:webHidden/>
              </w:rPr>
              <w:fldChar w:fldCharType="begin"/>
            </w:r>
            <w:r>
              <w:rPr>
                <w:noProof/>
                <w:webHidden/>
              </w:rPr>
              <w:instrText xml:space="preserve"> PAGEREF _Toc178780053 \h </w:instrText>
            </w:r>
            <w:r>
              <w:rPr>
                <w:noProof/>
                <w:webHidden/>
              </w:rPr>
            </w:r>
            <w:r>
              <w:rPr>
                <w:noProof/>
                <w:webHidden/>
              </w:rPr>
              <w:fldChar w:fldCharType="separate"/>
            </w:r>
            <w:r>
              <w:rPr>
                <w:noProof/>
                <w:webHidden/>
              </w:rPr>
              <w:t>12</w:t>
            </w:r>
            <w:r>
              <w:rPr>
                <w:noProof/>
                <w:webHidden/>
              </w:rPr>
              <w:fldChar w:fldCharType="end"/>
            </w:r>
          </w:hyperlink>
        </w:p>
        <w:p w14:paraId="4DBA2DF3" w14:textId="77E33D19" w:rsidR="008C20D6" w:rsidRDefault="008C20D6">
          <w:pPr>
            <w:pStyle w:val="TOC2"/>
            <w:tabs>
              <w:tab w:val="right" w:leader="dot" w:pos="9016"/>
            </w:tabs>
            <w:rPr>
              <w:noProof/>
            </w:rPr>
          </w:pPr>
          <w:hyperlink w:anchor="_Toc178780054" w:history="1">
            <w:r w:rsidRPr="00656043">
              <w:rPr>
                <w:rStyle w:val="Hyperlink"/>
                <w:noProof/>
              </w:rPr>
              <w:t>Travel Planning</w:t>
            </w:r>
            <w:r>
              <w:rPr>
                <w:noProof/>
                <w:webHidden/>
              </w:rPr>
              <w:tab/>
            </w:r>
            <w:r>
              <w:rPr>
                <w:noProof/>
                <w:webHidden/>
              </w:rPr>
              <w:fldChar w:fldCharType="begin"/>
            </w:r>
            <w:r>
              <w:rPr>
                <w:noProof/>
                <w:webHidden/>
              </w:rPr>
              <w:instrText xml:space="preserve"> PAGEREF _Toc178780054 \h </w:instrText>
            </w:r>
            <w:r>
              <w:rPr>
                <w:noProof/>
                <w:webHidden/>
              </w:rPr>
            </w:r>
            <w:r>
              <w:rPr>
                <w:noProof/>
                <w:webHidden/>
              </w:rPr>
              <w:fldChar w:fldCharType="separate"/>
            </w:r>
            <w:r>
              <w:rPr>
                <w:noProof/>
                <w:webHidden/>
              </w:rPr>
              <w:t>12</w:t>
            </w:r>
            <w:r>
              <w:rPr>
                <w:noProof/>
                <w:webHidden/>
              </w:rPr>
              <w:fldChar w:fldCharType="end"/>
            </w:r>
          </w:hyperlink>
        </w:p>
        <w:p w14:paraId="7A819253" w14:textId="0A60B7B2" w:rsidR="008C20D6" w:rsidRDefault="008C20D6">
          <w:pPr>
            <w:pStyle w:val="TOC2"/>
            <w:tabs>
              <w:tab w:val="right" w:leader="dot" w:pos="9016"/>
            </w:tabs>
            <w:rPr>
              <w:noProof/>
            </w:rPr>
          </w:pPr>
          <w:hyperlink w:anchor="_Toc178780055" w:history="1">
            <w:r w:rsidRPr="00656043">
              <w:rPr>
                <w:rStyle w:val="Hyperlink"/>
                <w:noProof/>
              </w:rPr>
              <w:t>Personal Finance Management</w:t>
            </w:r>
            <w:r>
              <w:rPr>
                <w:noProof/>
                <w:webHidden/>
              </w:rPr>
              <w:tab/>
            </w:r>
            <w:r>
              <w:rPr>
                <w:noProof/>
                <w:webHidden/>
              </w:rPr>
              <w:fldChar w:fldCharType="begin"/>
            </w:r>
            <w:r>
              <w:rPr>
                <w:noProof/>
                <w:webHidden/>
              </w:rPr>
              <w:instrText xml:space="preserve"> PAGEREF _Toc178780055 \h </w:instrText>
            </w:r>
            <w:r>
              <w:rPr>
                <w:noProof/>
                <w:webHidden/>
              </w:rPr>
            </w:r>
            <w:r>
              <w:rPr>
                <w:noProof/>
                <w:webHidden/>
              </w:rPr>
              <w:fldChar w:fldCharType="separate"/>
            </w:r>
            <w:r>
              <w:rPr>
                <w:noProof/>
                <w:webHidden/>
              </w:rPr>
              <w:t>12</w:t>
            </w:r>
            <w:r>
              <w:rPr>
                <w:noProof/>
                <w:webHidden/>
              </w:rPr>
              <w:fldChar w:fldCharType="end"/>
            </w:r>
          </w:hyperlink>
        </w:p>
        <w:p w14:paraId="57D76C31" w14:textId="3CE1A23A" w:rsidR="008C20D6" w:rsidRDefault="008C20D6">
          <w:pPr>
            <w:pStyle w:val="TOC2"/>
            <w:tabs>
              <w:tab w:val="right" w:leader="dot" w:pos="9016"/>
            </w:tabs>
            <w:rPr>
              <w:noProof/>
            </w:rPr>
          </w:pPr>
          <w:hyperlink w:anchor="_Toc178780056" w:history="1">
            <w:r w:rsidRPr="00656043">
              <w:rPr>
                <w:rStyle w:val="Hyperlink"/>
                <w:noProof/>
              </w:rPr>
              <w:t>Language Translation</w:t>
            </w:r>
            <w:r>
              <w:rPr>
                <w:noProof/>
                <w:webHidden/>
              </w:rPr>
              <w:tab/>
            </w:r>
            <w:r>
              <w:rPr>
                <w:noProof/>
                <w:webHidden/>
              </w:rPr>
              <w:fldChar w:fldCharType="begin"/>
            </w:r>
            <w:r>
              <w:rPr>
                <w:noProof/>
                <w:webHidden/>
              </w:rPr>
              <w:instrText xml:space="preserve"> PAGEREF _Toc178780056 \h </w:instrText>
            </w:r>
            <w:r>
              <w:rPr>
                <w:noProof/>
                <w:webHidden/>
              </w:rPr>
            </w:r>
            <w:r>
              <w:rPr>
                <w:noProof/>
                <w:webHidden/>
              </w:rPr>
              <w:fldChar w:fldCharType="separate"/>
            </w:r>
            <w:r>
              <w:rPr>
                <w:noProof/>
                <w:webHidden/>
              </w:rPr>
              <w:t>12</w:t>
            </w:r>
            <w:r>
              <w:rPr>
                <w:noProof/>
                <w:webHidden/>
              </w:rPr>
              <w:fldChar w:fldCharType="end"/>
            </w:r>
          </w:hyperlink>
        </w:p>
        <w:p w14:paraId="7E5E7F52" w14:textId="72537A3B" w:rsidR="008C20D6" w:rsidRDefault="008C20D6">
          <w:pPr>
            <w:pStyle w:val="TOC2"/>
            <w:tabs>
              <w:tab w:val="right" w:leader="dot" w:pos="9016"/>
            </w:tabs>
            <w:rPr>
              <w:noProof/>
            </w:rPr>
          </w:pPr>
          <w:hyperlink w:anchor="_Toc178780057" w:history="1">
            <w:r w:rsidRPr="00656043">
              <w:rPr>
                <w:rStyle w:val="Hyperlink"/>
                <w:noProof/>
              </w:rPr>
              <w:t>Job Search Assistance</w:t>
            </w:r>
            <w:r>
              <w:rPr>
                <w:noProof/>
                <w:webHidden/>
              </w:rPr>
              <w:tab/>
            </w:r>
            <w:r>
              <w:rPr>
                <w:noProof/>
                <w:webHidden/>
              </w:rPr>
              <w:fldChar w:fldCharType="begin"/>
            </w:r>
            <w:r>
              <w:rPr>
                <w:noProof/>
                <w:webHidden/>
              </w:rPr>
              <w:instrText xml:space="preserve"> PAGEREF _Toc178780057 \h </w:instrText>
            </w:r>
            <w:r>
              <w:rPr>
                <w:noProof/>
                <w:webHidden/>
              </w:rPr>
            </w:r>
            <w:r>
              <w:rPr>
                <w:noProof/>
                <w:webHidden/>
              </w:rPr>
              <w:fldChar w:fldCharType="separate"/>
            </w:r>
            <w:r>
              <w:rPr>
                <w:noProof/>
                <w:webHidden/>
              </w:rPr>
              <w:t>12</w:t>
            </w:r>
            <w:r>
              <w:rPr>
                <w:noProof/>
                <w:webHidden/>
              </w:rPr>
              <w:fldChar w:fldCharType="end"/>
            </w:r>
          </w:hyperlink>
        </w:p>
        <w:p w14:paraId="0A475FBC" w14:textId="650782C6" w:rsidR="008C20D6" w:rsidRDefault="008C20D6">
          <w:pPr>
            <w:pStyle w:val="TOC2"/>
            <w:tabs>
              <w:tab w:val="right" w:leader="dot" w:pos="9016"/>
            </w:tabs>
            <w:rPr>
              <w:noProof/>
            </w:rPr>
          </w:pPr>
          <w:hyperlink w:anchor="_Toc178780058" w:history="1">
            <w:r w:rsidRPr="00656043">
              <w:rPr>
                <w:rStyle w:val="Hyperlink"/>
                <w:noProof/>
              </w:rPr>
              <w:t>Education and Learning Assistance</w:t>
            </w:r>
            <w:r>
              <w:rPr>
                <w:noProof/>
                <w:webHidden/>
              </w:rPr>
              <w:tab/>
            </w:r>
            <w:r>
              <w:rPr>
                <w:noProof/>
                <w:webHidden/>
              </w:rPr>
              <w:fldChar w:fldCharType="begin"/>
            </w:r>
            <w:r>
              <w:rPr>
                <w:noProof/>
                <w:webHidden/>
              </w:rPr>
              <w:instrText xml:space="preserve"> PAGEREF _Toc178780058 \h </w:instrText>
            </w:r>
            <w:r>
              <w:rPr>
                <w:noProof/>
                <w:webHidden/>
              </w:rPr>
            </w:r>
            <w:r>
              <w:rPr>
                <w:noProof/>
                <w:webHidden/>
              </w:rPr>
              <w:fldChar w:fldCharType="separate"/>
            </w:r>
            <w:r>
              <w:rPr>
                <w:noProof/>
                <w:webHidden/>
              </w:rPr>
              <w:t>12</w:t>
            </w:r>
            <w:r>
              <w:rPr>
                <w:noProof/>
                <w:webHidden/>
              </w:rPr>
              <w:fldChar w:fldCharType="end"/>
            </w:r>
          </w:hyperlink>
        </w:p>
        <w:p w14:paraId="6F3054FC" w14:textId="699F18D5" w:rsidR="008C20D6" w:rsidRDefault="008C20D6">
          <w:pPr>
            <w:pStyle w:val="TOC2"/>
            <w:tabs>
              <w:tab w:val="right" w:leader="dot" w:pos="9016"/>
            </w:tabs>
            <w:rPr>
              <w:noProof/>
            </w:rPr>
          </w:pPr>
          <w:hyperlink w:anchor="_Toc178780059" w:history="1">
            <w:r w:rsidRPr="00656043">
              <w:rPr>
                <w:rStyle w:val="Hyperlink"/>
                <w:noProof/>
              </w:rPr>
              <w:t>Health and Wellness Tracking</w:t>
            </w:r>
            <w:r>
              <w:rPr>
                <w:noProof/>
                <w:webHidden/>
              </w:rPr>
              <w:tab/>
            </w:r>
            <w:r>
              <w:rPr>
                <w:noProof/>
                <w:webHidden/>
              </w:rPr>
              <w:fldChar w:fldCharType="begin"/>
            </w:r>
            <w:r>
              <w:rPr>
                <w:noProof/>
                <w:webHidden/>
              </w:rPr>
              <w:instrText xml:space="preserve"> PAGEREF _Toc178780059 \h </w:instrText>
            </w:r>
            <w:r>
              <w:rPr>
                <w:noProof/>
                <w:webHidden/>
              </w:rPr>
            </w:r>
            <w:r>
              <w:rPr>
                <w:noProof/>
                <w:webHidden/>
              </w:rPr>
              <w:fldChar w:fldCharType="separate"/>
            </w:r>
            <w:r>
              <w:rPr>
                <w:noProof/>
                <w:webHidden/>
              </w:rPr>
              <w:t>12</w:t>
            </w:r>
            <w:r>
              <w:rPr>
                <w:noProof/>
                <w:webHidden/>
              </w:rPr>
              <w:fldChar w:fldCharType="end"/>
            </w:r>
          </w:hyperlink>
        </w:p>
        <w:p w14:paraId="2C392F66" w14:textId="675DC736" w:rsidR="008C20D6" w:rsidRDefault="008C20D6">
          <w:pPr>
            <w:pStyle w:val="TOC2"/>
            <w:tabs>
              <w:tab w:val="right" w:leader="dot" w:pos="9016"/>
            </w:tabs>
            <w:rPr>
              <w:noProof/>
            </w:rPr>
          </w:pPr>
          <w:hyperlink w:anchor="_Toc178780060" w:history="1">
            <w:r w:rsidRPr="00656043">
              <w:rPr>
                <w:rStyle w:val="Hyperlink"/>
                <w:noProof/>
              </w:rPr>
              <w:t>Smart Home Automation</w:t>
            </w:r>
            <w:r>
              <w:rPr>
                <w:noProof/>
                <w:webHidden/>
              </w:rPr>
              <w:tab/>
            </w:r>
            <w:r>
              <w:rPr>
                <w:noProof/>
                <w:webHidden/>
              </w:rPr>
              <w:fldChar w:fldCharType="begin"/>
            </w:r>
            <w:r>
              <w:rPr>
                <w:noProof/>
                <w:webHidden/>
              </w:rPr>
              <w:instrText xml:space="preserve"> PAGEREF _Toc178780060 \h </w:instrText>
            </w:r>
            <w:r>
              <w:rPr>
                <w:noProof/>
                <w:webHidden/>
              </w:rPr>
            </w:r>
            <w:r>
              <w:rPr>
                <w:noProof/>
                <w:webHidden/>
              </w:rPr>
              <w:fldChar w:fldCharType="separate"/>
            </w:r>
            <w:r>
              <w:rPr>
                <w:noProof/>
                <w:webHidden/>
              </w:rPr>
              <w:t>12</w:t>
            </w:r>
            <w:r>
              <w:rPr>
                <w:noProof/>
                <w:webHidden/>
              </w:rPr>
              <w:fldChar w:fldCharType="end"/>
            </w:r>
          </w:hyperlink>
        </w:p>
        <w:p w14:paraId="28DC2C9B" w14:textId="748E8F81" w:rsidR="008C20D6" w:rsidRDefault="008C20D6">
          <w:pPr>
            <w:pStyle w:val="TOC2"/>
            <w:tabs>
              <w:tab w:val="right" w:leader="dot" w:pos="9016"/>
            </w:tabs>
            <w:rPr>
              <w:noProof/>
            </w:rPr>
          </w:pPr>
          <w:hyperlink w:anchor="_Toc178780061" w:history="1">
            <w:r w:rsidRPr="00656043">
              <w:rPr>
                <w:rStyle w:val="Hyperlink"/>
                <w:noProof/>
              </w:rPr>
              <w:t>Travel Recommendations</w:t>
            </w:r>
            <w:r>
              <w:rPr>
                <w:noProof/>
                <w:webHidden/>
              </w:rPr>
              <w:tab/>
            </w:r>
            <w:r>
              <w:rPr>
                <w:noProof/>
                <w:webHidden/>
              </w:rPr>
              <w:fldChar w:fldCharType="begin"/>
            </w:r>
            <w:r>
              <w:rPr>
                <w:noProof/>
                <w:webHidden/>
              </w:rPr>
              <w:instrText xml:space="preserve"> PAGEREF _Toc178780061 \h </w:instrText>
            </w:r>
            <w:r>
              <w:rPr>
                <w:noProof/>
                <w:webHidden/>
              </w:rPr>
            </w:r>
            <w:r>
              <w:rPr>
                <w:noProof/>
                <w:webHidden/>
              </w:rPr>
              <w:fldChar w:fldCharType="separate"/>
            </w:r>
            <w:r>
              <w:rPr>
                <w:noProof/>
                <w:webHidden/>
              </w:rPr>
              <w:t>12</w:t>
            </w:r>
            <w:r>
              <w:rPr>
                <w:noProof/>
                <w:webHidden/>
              </w:rPr>
              <w:fldChar w:fldCharType="end"/>
            </w:r>
          </w:hyperlink>
        </w:p>
        <w:p w14:paraId="21A7F3E7" w14:textId="04DAC4AE" w:rsidR="008C20D6" w:rsidRDefault="008C20D6">
          <w:pPr>
            <w:pStyle w:val="TOC2"/>
            <w:tabs>
              <w:tab w:val="right" w:leader="dot" w:pos="9016"/>
            </w:tabs>
            <w:rPr>
              <w:noProof/>
            </w:rPr>
          </w:pPr>
          <w:hyperlink w:anchor="_Toc178780062" w:history="1">
            <w:r w:rsidRPr="00656043">
              <w:rPr>
                <w:rStyle w:val="Hyperlink"/>
                <w:noProof/>
              </w:rPr>
              <w:t>Food and Recipe Suggestions</w:t>
            </w:r>
            <w:r>
              <w:rPr>
                <w:noProof/>
                <w:webHidden/>
              </w:rPr>
              <w:tab/>
            </w:r>
            <w:r>
              <w:rPr>
                <w:noProof/>
                <w:webHidden/>
              </w:rPr>
              <w:fldChar w:fldCharType="begin"/>
            </w:r>
            <w:r>
              <w:rPr>
                <w:noProof/>
                <w:webHidden/>
              </w:rPr>
              <w:instrText xml:space="preserve"> PAGEREF _Toc178780062 \h </w:instrText>
            </w:r>
            <w:r>
              <w:rPr>
                <w:noProof/>
                <w:webHidden/>
              </w:rPr>
            </w:r>
            <w:r>
              <w:rPr>
                <w:noProof/>
                <w:webHidden/>
              </w:rPr>
              <w:fldChar w:fldCharType="separate"/>
            </w:r>
            <w:r>
              <w:rPr>
                <w:noProof/>
                <w:webHidden/>
              </w:rPr>
              <w:t>12</w:t>
            </w:r>
            <w:r>
              <w:rPr>
                <w:noProof/>
                <w:webHidden/>
              </w:rPr>
              <w:fldChar w:fldCharType="end"/>
            </w:r>
          </w:hyperlink>
        </w:p>
        <w:p w14:paraId="4344A43C" w14:textId="3594D801" w:rsidR="008C20D6" w:rsidRDefault="008C20D6">
          <w:pPr>
            <w:pStyle w:val="TOC2"/>
            <w:tabs>
              <w:tab w:val="right" w:leader="dot" w:pos="9016"/>
            </w:tabs>
            <w:rPr>
              <w:noProof/>
            </w:rPr>
          </w:pPr>
          <w:hyperlink w:anchor="_Toc178780063" w:history="1">
            <w:r w:rsidRPr="00656043">
              <w:rPr>
                <w:rStyle w:val="Hyperlink"/>
                <w:noProof/>
              </w:rPr>
              <w:t>News Updates</w:t>
            </w:r>
            <w:r>
              <w:rPr>
                <w:noProof/>
                <w:webHidden/>
              </w:rPr>
              <w:tab/>
            </w:r>
            <w:r>
              <w:rPr>
                <w:noProof/>
                <w:webHidden/>
              </w:rPr>
              <w:fldChar w:fldCharType="begin"/>
            </w:r>
            <w:r>
              <w:rPr>
                <w:noProof/>
                <w:webHidden/>
              </w:rPr>
              <w:instrText xml:space="preserve"> PAGEREF _Toc178780063 \h </w:instrText>
            </w:r>
            <w:r>
              <w:rPr>
                <w:noProof/>
                <w:webHidden/>
              </w:rPr>
            </w:r>
            <w:r>
              <w:rPr>
                <w:noProof/>
                <w:webHidden/>
              </w:rPr>
              <w:fldChar w:fldCharType="separate"/>
            </w:r>
            <w:r>
              <w:rPr>
                <w:noProof/>
                <w:webHidden/>
              </w:rPr>
              <w:t>12</w:t>
            </w:r>
            <w:r>
              <w:rPr>
                <w:noProof/>
                <w:webHidden/>
              </w:rPr>
              <w:fldChar w:fldCharType="end"/>
            </w:r>
          </w:hyperlink>
        </w:p>
        <w:p w14:paraId="3B5D57EE" w14:textId="60B90F58" w:rsidR="008C20D6" w:rsidRDefault="008C20D6">
          <w:pPr>
            <w:pStyle w:val="TOC2"/>
            <w:tabs>
              <w:tab w:val="right" w:leader="dot" w:pos="9016"/>
            </w:tabs>
            <w:rPr>
              <w:noProof/>
            </w:rPr>
          </w:pPr>
          <w:hyperlink w:anchor="_Toc178780064" w:history="1">
            <w:r w:rsidRPr="00656043">
              <w:rPr>
                <w:rStyle w:val="Hyperlink"/>
                <w:noProof/>
              </w:rPr>
              <w:t>Conversation Data Saving</w:t>
            </w:r>
            <w:r>
              <w:rPr>
                <w:noProof/>
                <w:webHidden/>
              </w:rPr>
              <w:tab/>
            </w:r>
            <w:r>
              <w:rPr>
                <w:noProof/>
                <w:webHidden/>
              </w:rPr>
              <w:fldChar w:fldCharType="begin"/>
            </w:r>
            <w:r>
              <w:rPr>
                <w:noProof/>
                <w:webHidden/>
              </w:rPr>
              <w:instrText xml:space="preserve"> PAGEREF _Toc178780064 \h </w:instrText>
            </w:r>
            <w:r>
              <w:rPr>
                <w:noProof/>
                <w:webHidden/>
              </w:rPr>
            </w:r>
            <w:r>
              <w:rPr>
                <w:noProof/>
                <w:webHidden/>
              </w:rPr>
              <w:fldChar w:fldCharType="separate"/>
            </w:r>
            <w:r>
              <w:rPr>
                <w:noProof/>
                <w:webHidden/>
              </w:rPr>
              <w:t>13</w:t>
            </w:r>
            <w:r>
              <w:rPr>
                <w:noProof/>
                <w:webHidden/>
              </w:rPr>
              <w:fldChar w:fldCharType="end"/>
            </w:r>
          </w:hyperlink>
        </w:p>
        <w:p w14:paraId="07031FE7" w14:textId="009CC95C" w:rsidR="008C20D6" w:rsidRDefault="008C20D6">
          <w:pPr>
            <w:pStyle w:val="TOC2"/>
            <w:tabs>
              <w:tab w:val="right" w:leader="dot" w:pos="9016"/>
            </w:tabs>
            <w:rPr>
              <w:noProof/>
            </w:rPr>
          </w:pPr>
          <w:hyperlink w:anchor="_Toc178780065" w:history="1">
            <w:r w:rsidRPr="00656043">
              <w:rPr>
                <w:rStyle w:val="Hyperlink"/>
                <w:noProof/>
              </w:rPr>
              <w:t>MySQL Data Handling</w:t>
            </w:r>
            <w:r>
              <w:rPr>
                <w:noProof/>
                <w:webHidden/>
              </w:rPr>
              <w:tab/>
            </w:r>
            <w:r>
              <w:rPr>
                <w:noProof/>
                <w:webHidden/>
              </w:rPr>
              <w:fldChar w:fldCharType="begin"/>
            </w:r>
            <w:r>
              <w:rPr>
                <w:noProof/>
                <w:webHidden/>
              </w:rPr>
              <w:instrText xml:space="preserve"> PAGEREF _Toc178780065 \h </w:instrText>
            </w:r>
            <w:r>
              <w:rPr>
                <w:noProof/>
                <w:webHidden/>
              </w:rPr>
            </w:r>
            <w:r>
              <w:rPr>
                <w:noProof/>
                <w:webHidden/>
              </w:rPr>
              <w:fldChar w:fldCharType="separate"/>
            </w:r>
            <w:r>
              <w:rPr>
                <w:noProof/>
                <w:webHidden/>
              </w:rPr>
              <w:t>13</w:t>
            </w:r>
            <w:r>
              <w:rPr>
                <w:noProof/>
                <w:webHidden/>
              </w:rPr>
              <w:fldChar w:fldCharType="end"/>
            </w:r>
          </w:hyperlink>
        </w:p>
        <w:p w14:paraId="1DEB9D9D" w14:textId="6B333D98" w:rsidR="008C20D6" w:rsidRDefault="008C20D6">
          <w:pPr>
            <w:pStyle w:val="TOC1"/>
            <w:tabs>
              <w:tab w:val="right" w:leader="dot" w:pos="9016"/>
            </w:tabs>
            <w:rPr>
              <w:rFonts w:eastAsiaTheme="minorEastAsia"/>
              <w:noProof/>
              <w:sz w:val="24"/>
              <w:szCs w:val="24"/>
              <w:lang w:eastAsia="en-GB"/>
            </w:rPr>
          </w:pPr>
          <w:hyperlink w:anchor="_Toc178780066" w:history="1">
            <w:r w:rsidRPr="00656043">
              <w:rPr>
                <w:rStyle w:val="Hyperlink"/>
                <w:noProof/>
              </w:rPr>
              <w:t>Project Files</w:t>
            </w:r>
            <w:r>
              <w:rPr>
                <w:noProof/>
                <w:webHidden/>
              </w:rPr>
              <w:tab/>
            </w:r>
            <w:r>
              <w:rPr>
                <w:noProof/>
                <w:webHidden/>
              </w:rPr>
              <w:fldChar w:fldCharType="begin"/>
            </w:r>
            <w:r>
              <w:rPr>
                <w:noProof/>
                <w:webHidden/>
              </w:rPr>
              <w:instrText xml:space="preserve"> PAGEREF _Toc178780066 \h </w:instrText>
            </w:r>
            <w:r>
              <w:rPr>
                <w:noProof/>
                <w:webHidden/>
              </w:rPr>
            </w:r>
            <w:r>
              <w:rPr>
                <w:noProof/>
                <w:webHidden/>
              </w:rPr>
              <w:fldChar w:fldCharType="separate"/>
            </w:r>
            <w:r>
              <w:rPr>
                <w:noProof/>
                <w:webHidden/>
              </w:rPr>
              <w:t>14</w:t>
            </w:r>
            <w:r>
              <w:rPr>
                <w:noProof/>
                <w:webHidden/>
              </w:rPr>
              <w:fldChar w:fldCharType="end"/>
            </w:r>
          </w:hyperlink>
        </w:p>
        <w:p w14:paraId="730A4874" w14:textId="5BB5263E" w:rsidR="008C20D6" w:rsidRDefault="008C20D6">
          <w:pPr>
            <w:pStyle w:val="TOC1"/>
            <w:tabs>
              <w:tab w:val="right" w:leader="dot" w:pos="9016"/>
            </w:tabs>
            <w:rPr>
              <w:rFonts w:eastAsiaTheme="minorEastAsia"/>
              <w:noProof/>
              <w:sz w:val="24"/>
              <w:szCs w:val="24"/>
              <w:lang w:eastAsia="en-GB"/>
            </w:rPr>
          </w:pPr>
          <w:hyperlink w:anchor="_Toc178780067" w:history="1">
            <w:r w:rsidRPr="00656043">
              <w:rPr>
                <w:rStyle w:val="Hyperlink"/>
                <w:noProof/>
              </w:rPr>
              <w:t>Code Files</w:t>
            </w:r>
            <w:r>
              <w:rPr>
                <w:noProof/>
                <w:webHidden/>
              </w:rPr>
              <w:tab/>
            </w:r>
            <w:r>
              <w:rPr>
                <w:noProof/>
                <w:webHidden/>
              </w:rPr>
              <w:fldChar w:fldCharType="begin"/>
            </w:r>
            <w:r>
              <w:rPr>
                <w:noProof/>
                <w:webHidden/>
              </w:rPr>
              <w:instrText xml:space="preserve"> PAGEREF _Toc178780067 \h </w:instrText>
            </w:r>
            <w:r>
              <w:rPr>
                <w:noProof/>
                <w:webHidden/>
              </w:rPr>
            </w:r>
            <w:r>
              <w:rPr>
                <w:noProof/>
                <w:webHidden/>
              </w:rPr>
              <w:fldChar w:fldCharType="separate"/>
            </w:r>
            <w:r>
              <w:rPr>
                <w:noProof/>
                <w:webHidden/>
              </w:rPr>
              <w:t>18</w:t>
            </w:r>
            <w:r>
              <w:rPr>
                <w:noProof/>
                <w:webHidden/>
              </w:rPr>
              <w:fldChar w:fldCharType="end"/>
            </w:r>
          </w:hyperlink>
        </w:p>
        <w:p w14:paraId="6C8A81B9" w14:textId="1AEFA3C0" w:rsidR="008C20D6" w:rsidRDefault="008C20D6">
          <w:pPr>
            <w:pStyle w:val="TOC2"/>
            <w:tabs>
              <w:tab w:val="right" w:leader="dot" w:pos="9016"/>
            </w:tabs>
            <w:rPr>
              <w:noProof/>
            </w:rPr>
          </w:pPr>
          <w:hyperlink w:anchor="_Toc178780068" w:history="1">
            <w:r w:rsidRPr="00656043">
              <w:rPr>
                <w:rStyle w:val="Hyperlink"/>
                <w:noProof/>
              </w:rPr>
              <w:t>main.py</w:t>
            </w:r>
            <w:r>
              <w:rPr>
                <w:noProof/>
                <w:webHidden/>
              </w:rPr>
              <w:tab/>
            </w:r>
            <w:r>
              <w:rPr>
                <w:noProof/>
                <w:webHidden/>
              </w:rPr>
              <w:fldChar w:fldCharType="begin"/>
            </w:r>
            <w:r>
              <w:rPr>
                <w:noProof/>
                <w:webHidden/>
              </w:rPr>
              <w:instrText xml:space="preserve"> PAGEREF _Toc178780068 \h </w:instrText>
            </w:r>
            <w:r>
              <w:rPr>
                <w:noProof/>
                <w:webHidden/>
              </w:rPr>
            </w:r>
            <w:r>
              <w:rPr>
                <w:noProof/>
                <w:webHidden/>
              </w:rPr>
              <w:fldChar w:fldCharType="separate"/>
            </w:r>
            <w:r>
              <w:rPr>
                <w:noProof/>
                <w:webHidden/>
              </w:rPr>
              <w:t>18</w:t>
            </w:r>
            <w:r>
              <w:rPr>
                <w:noProof/>
                <w:webHidden/>
              </w:rPr>
              <w:fldChar w:fldCharType="end"/>
            </w:r>
          </w:hyperlink>
        </w:p>
        <w:p w14:paraId="189F9284" w14:textId="7536BDA8" w:rsidR="008C20D6" w:rsidRDefault="008C20D6">
          <w:pPr>
            <w:pStyle w:val="TOC3"/>
            <w:tabs>
              <w:tab w:val="right" w:leader="dot" w:pos="9016"/>
            </w:tabs>
            <w:rPr>
              <w:noProof/>
            </w:rPr>
          </w:pPr>
          <w:hyperlink w:anchor="_Toc178780069" w:history="1">
            <w:r w:rsidRPr="00656043">
              <w:rPr>
                <w:rStyle w:val="Hyperlink"/>
                <w:noProof/>
              </w:rPr>
              <w:t>Key Functions:</w:t>
            </w:r>
            <w:r>
              <w:rPr>
                <w:noProof/>
                <w:webHidden/>
              </w:rPr>
              <w:tab/>
            </w:r>
            <w:r>
              <w:rPr>
                <w:noProof/>
                <w:webHidden/>
              </w:rPr>
              <w:fldChar w:fldCharType="begin"/>
            </w:r>
            <w:r>
              <w:rPr>
                <w:noProof/>
                <w:webHidden/>
              </w:rPr>
              <w:instrText xml:space="preserve"> PAGEREF _Toc178780069 \h </w:instrText>
            </w:r>
            <w:r>
              <w:rPr>
                <w:noProof/>
                <w:webHidden/>
              </w:rPr>
            </w:r>
            <w:r>
              <w:rPr>
                <w:noProof/>
                <w:webHidden/>
              </w:rPr>
              <w:fldChar w:fldCharType="separate"/>
            </w:r>
            <w:r>
              <w:rPr>
                <w:noProof/>
                <w:webHidden/>
              </w:rPr>
              <w:t>18</w:t>
            </w:r>
            <w:r>
              <w:rPr>
                <w:noProof/>
                <w:webHidden/>
              </w:rPr>
              <w:fldChar w:fldCharType="end"/>
            </w:r>
          </w:hyperlink>
        </w:p>
        <w:p w14:paraId="3CC4929E" w14:textId="6BC16E9D" w:rsidR="008C20D6" w:rsidRDefault="008C20D6">
          <w:pPr>
            <w:pStyle w:val="TOC2"/>
            <w:tabs>
              <w:tab w:val="right" w:leader="dot" w:pos="9016"/>
            </w:tabs>
            <w:rPr>
              <w:noProof/>
            </w:rPr>
          </w:pPr>
          <w:hyperlink w:anchor="_Toc178780070" w:history="1">
            <w:r w:rsidRPr="00656043">
              <w:rPr>
                <w:rStyle w:val="Hyperlink"/>
                <w:noProof/>
              </w:rPr>
              <w:t>command</w:t>
            </w:r>
            <w:r>
              <w:rPr>
                <w:noProof/>
                <w:webHidden/>
              </w:rPr>
              <w:tab/>
            </w:r>
            <w:r>
              <w:rPr>
                <w:noProof/>
                <w:webHidden/>
              </w:rPr>
              <w:fldChar w:fldCharType="begin"/>
            </w:r>
            <w:r>
              <w:rPr>
                <w:noProof/>
                <w:webHidden/>
              </w:rPr>
              <w:instrText xml:space="preserve"> PAGEREF _Toc178780070 \h </w:instrText>
            </w:r>
            <w:r>
              <w:rPr>
                <w:noProof/>
                <w:webHidden/>
              </w:rPr>
            </w:r>
            <w:r>
              <w:rPr>
                <w:noProof/>
                <w:webHidden/>
              </w:rPr>
              <w:fldChar w:fldCharType="separate"/>
            </w:r>
            <w:r>
              <w:rPr>
                <w:noProof/>
                <w:webHidden/>
              </w:rPr>
              <w:t>21</w:t>
            </w:r>
            <w:r>
              <w:rPr>
                <w:noProof/>
                <w:webHidden/>
              </w:rPr>
              <w:fldChar w:fldCharType="end"/>
            </w:r>
          </w:hyperlink>
        </w:p>
        <w:p w14:paraId="5C3987DF" w14:textId="15EF20DE" w:rsidR="008C20D6" w:rsidRDefault="008C20D6">
          <w:pPr>
            <w:pStyle w:val="TOC3"/>
            <w:tabs>
              <w:tab w:val="right" w:leader="dot" w:pos="9016"/>
            </w:tabs>
            <w:rPr>
              <w:noProof/>
            </w:rPr>
          </w:pPr>
          <w:hyperlink w:anchor="_Toc178780071" w:history="1">
            <w:r w:rsidRPr="00656043">
              <w:rPr>
                <w:rStyle w:val="Hyperlink"/>
                <w:noProof/>
              </w:rPr>
              <w:t>command\Commands.py</w:t>
            </w:r>
            <w:r>
              <w:rPr>
                <w:noProof/>
                <w:webHidden/>
              </w:rPr>
              <w:tab/>
            </w:r>
            <w:r>
              <w:rPr>
                <w:noProof/>
                <w:webHidden/>
              </w:rPr>
              <w:fldChar w:fldCharType="begin"/>
            </w:r>
            <w:r>
              <w:rPr>
                <w:noProof/>
                <w:webHidden/>
              </w:rPr>
              <w:instrText xml:space="preserve"> PAGEREF _Toc178780071 \h </w:instrText>
            </w:r>
            <w:r>
              <w:rPr>
                <w:noProof/>
                <w:webHidden/>
              </w:rPr>
            </w:r>
            <w:r>
              <w:rPr>
                <w:noProof/>
                <w:webHidden/>
              </w:rPr>
              <w:fldChar w:fldCharType="separate"/>
            </w:r>
            <w:r>
              <w:rPr>
                <w:noProof/>
                <w:webHidden/>
              </w:rPr>
              <w:t>21</w:t>
            </w:r>
            <w:r>
              <w:rPr>
                <w:noProof/>
                <w:webHidden/>
              </w:rPr>
              <w:fldChar w:fldCharType="end"/>
            </w:r>
          </w:hyperlink>
        </w:p>
        <w:p w14:paraId="261E5300" w14:textId="26D57795" w:rsidR="008C20D6" w:rsidRDefault="008C20D6">
          <w:pPr>
            <w:pStyle w:val="TOC3"/>
            <w:tabs>
              <w:tab w:val="right" w:leader="dot" w:pos="9016"/>
            </w:tabs>
            <w:rPr>
              <w:noProof/>
            </w:rPr>
          </w:pPr>
          <w:hyperlink w:anchor="_Toc178780072" w:history="1">
            <w:r w:rsidRPr="00656043">
              <w:rPr>
                <w:rStyle w:val="Hyperlink"/>
                <w:noProof/>
              </w:rPr>
              <w:t>Key Functions:</w:t>
            </w:r>
            <w:r>
              <w:rPr>
                <w:noProof/>
                <w:webHidden/>
              </w:rPr>
              <w:tab/>
            </w:r>
            <w:r>
              <w:rPr>
                <w:noProof/>
                <w:webHidden/>
              </w:rPr>
              <w:fldChar w:fldCharType="begin"/>
            </w:r>
            <w:r>
              <w:rPr>
                <w:noProof/>
                <w:webHidden/>
              </w:rPr>
              <w:instrText xml:space="preserve"> PAGEREF _Toc178780072 \h </w:instrText>
            </w:r>
            <w:r>
              <w:rPr>
                <w:noProof/>
                <w:webHidden/>
              </w:rPr>
            </w:r>
            <w:r>
              <w:rPr>
                <w:noProof/>
                <w:webHidden/>
              </w:rPr>
              <w:fldChar w:fldCharType="separate"/>
            </w:r>
            <w:r>
              <w:rPr>
                <w:noProof/>
                <w:webHidden/>
              </w:rPr>
              <w:t>21</w:t>
            </w:r>
            <w:r>
              <w:rPr>
                <w:noProof/>
                <w:webHidden/>
              </w:rPr>
              <w:fldChar w:fldCharType="end"/>
            </w:r>
          </w:hyperlink>
        </w:p>
        <w:p w14:paraId="7462EA6F" w14:textId="408B3E35" w:rsidR="008C20D6" w:rsidRDefault="008C20D6">
          <w:pPr>
            <w:pStyle w:val="TOC3"/>
            <w:tabs>
              <w:tab w:val="right" w:leader="dot" w:pos="9016"/>
            </w:tabs>
            <w:rPr>
              <w:noProof/>
            </w:rPr>
          </w:pPr>
          <w:hyperlink w:anchor="_Toc178780073" w:history="1">
            <w:r w:rsidRPr="00656043">
              <w:rPr>
                <w:rStyle w:val="Hyperlink"/>
                <w:noProof/>
              </w:rPr>
              <w:t>command\Commands.txt</w:t>
            </w:r>
            <w:r>
              <w:rPr>
                <w:noProof/>
                <w:webHidden/>
              </w:rPr>
              <w:tab/>
            </w:r>
            <w:r>
              <w:rPr>
                <w:noProof/>
                <w:webHidden/>
              </w:rPr>
              <w:fldChar w:fldCharType="begin"/>
            </w:r>
            <w:r>
              <w:rPr>
                <w:noProof/>
                <w:webHidden/>
              </w:rPr>
              <w:instrText xml:space="preserve"> PAGEREF _Toc178780073 \h </w:instrText>
            </w:r>
            <w:r>
              <w:rPr>
                <w:noProof/>
                <w:webHidden/>
              </w:rPr>
            </w:r>
            <w:r>
              <w:rPr>
                <w:noProof/>
                <w:webHidden/>
              </w:rPr>
              <w:fldChar w:fldCharType="separate"/>
            </w:r>
            <w:r>
              <w:rPr>
                <w:noProof/>
                <w:webHidden/>
              </w:rPr>
              <w:t>22</w:t>
            </w:r>
            <w:r>
              <w:rPr>
                <w:noProof/>
                <w:webHidden/>
              </w:rPr>
              <w:fldChar w:fldCharType="end"/>
            </w:r>
          </w:hyperlink>
        </w:p>
        <w:p w14:paraId="11C89073" w14:textId="67EF14CB" w:rsidR="008C20D6" w:rsidRDefault="008C20D6">
          <w:pPr>
            <w:pStyle w:val="TOC2"/>
            <w:tabs>
              <w:tab w:val="right" w:leader="dot" w:pos="9016"/>
            </w:tabs>
            <w:rPr>
              <w:noProof/>
            </w:rPr>
          </w:pPr>
          <w:hyperlink w:anchor="_Toc178780074" w:history="1">
            <w:r w:rsidRPr="00656043">
              <w:rPr>
                <w:rStyle w:val="Hyperlink"/>
                <w:noProof/>
              </w:rPr>
              <w:t>computer_vision</w:t>
            </w:r>
            <w:r>
              <w:rPr>
                <w:noProof/>
                <w:webHidden/>
              </w:rPr>
              <w:tab/>
            </w:r>
            <w:r>
              <w:rPr>
                <w:noProof/>
                <w:webHidden/>
              </w:rPr>
              <w:fldChar w:fldCharType="begin"/>
            </w:r>
            <w:r>
              <w:rPr>
                <w:noProof/>
                <w:webHidden/>
              </w:rPr>
              <w:instrText xml:space="preserve"> PAGEREF _Toc178780074 \h </w:instrText>
            </w:r>
            <w:r>
              <w:rPr>
                <w:noProof/>
                <w:webHidden/>
              </w:rPr>
            </w:r>
            <w:r>
              <w:rPr>
                <w:noProof/>
                <w:webHidden/>
              </w:rPr>
              <w:fldChar w:fldCharType="separate"/>
            </w:r>
            <w:r>
              <w:rPr>
                <w:noProof/>
                <w:webHidden/>
              </w:rPr>
              <w:t>22</w:t>
            </w:r>
            <w:r>
              <w:rPr>
                <w:noProof/>
                <w:webHidden/>
              </w:rPr>
              <w:fldChar w:fldCharType="end"/>
            </w:r>
          </w:hyperlink>
        </w:p>
        <w:p w14:paraId="565A4373" w14:textId="1D73B101" w:rsidR="008C20D6" w:rsidRDefault="008C20D6">
          <w:pPr>
            <w:pStyle w:val="TOC3"/>
            <w:tabs>
              <w:tab w:val="right" w:leader="dot" w:pos="9016"/>
            </w:tabs>
            <w:rPr>
              <w:noProof/>
            </w:rPr>
          </w:pPr>
          <w:hyperlink w:anchor="_Toc178780075" w:history="1">
            <w:r w:rsidRPr="00656043">
              <w:rPr>
                <w:rStyle w:val="Hyperlink"/>
                <w:noProof/>
              </w:rPr>
              <w:t>computer_vision\car_model.py</w:t>
            </w:r>
            <w:r>
              <w:rPr>
                <w:noProof/>
                <w:webHidden/>
              </w:rPr>
              <w:tab/>
            </w:r>
            <w:r>
              <w:rPr>
                <w:noProof/>
                <w:webHidden/>
              </w:rPr>
              <w:fldChar w:fldCharType="begin"/>
            </w:r>
            <w:r>
              <w:rPr>
                <w:noProof/>
                <w:webHidden/>
              </w:rPr>
              <w:instrText xml:space="preserve"> PAGEREF _Toc178780075 \h </w:instrText>
            </w:r>
            <w:r>
              <w:rPr>
                <w:noProof/>
                <w:webHidden/>
              </w:rPr>
            </w:r>
            <w:r>
              <w:rPr>
                <w:noProof/>
                <w:webHidden/>
              </w:rPr>
              <w:fldChar w:fldCharType="separate"/>
            </w:r>
            <w:r>
              <w:rPr>
                <w:noProof/>
                <w:webHidden/>
              </w:rPr>
              <w:t>22</w:t>
            </w:r>
            <w:r>
              <w:rPr>
                <w:noProof/>
                <w:webHidden/>
              </w:rPr>
              <w:fldChar w:fldCharType="end"/>
            </w:r>
          </w:hyperlink>
        </w:p>
        <w:p w14:paraId="5FDA6B0B" w14:textId="7F016065" w:rsidR="008C20D6" w:rsidRDefault="008C20D6">
          <w:pPr>
            <w:pStyle w:val="TOC3"/>
            <w:tabs>
              <w:tab w:val="right" w:leader="dot" w:pos="9016"/>
            </w:tabs>
            <w:rPr>
              <w:noProof/>
            </w:rPr>
          </w:pPr>
          <w:hyperlink w:anchor="_Toc178780076" w:history="1">
            <w:r w:rsidRPr="00656043">
              <w:rPr>
                <w:rStyle w:val="Hyperlink"/>
                <w:noProof/>
              </w:rPr>
              <w:t>computer_vision\contact_recognition.py</w:t>
            </w:r>
            <w:r>
              <w:rPr>
                <w:noProof/>
                <w:webHidden/>
              </w:rPr>
              <w:tab/>
            </w:r>
            <w:r>
              <w:rPr>
                <w:noProof/>
                <w:webHidden/>
              </w:rPr>
              <w:fldChar w:fldCharType="begin"/>
            </w:r>
            <w:r>
              <w:rPr>
                <w:noProof/>
                <w:webHidden/>
              </w:rPr>
              <w:instrText xml:space="preserve"> PAGEREF _Toc178780076 \h </w:instrText>
            </w:r>
            <w:r>
              <w:rPr>
                <w:noProof/>
                <w:webHidden/>
              </w:rPr>
            </w:r>
            <w:r>
              <w:rPr>
                <w:noProof/>
                <w:webHidden/>
              </w:rPr>
              <w:fldChar w:fldCharType="separate"/>
            </w:r>
            <w:r>
              <w:rPr>
                <w:noProof/>
                <w:webHidden/>
              </w:rPr>
              <w:t>22</w:t>
            </w:r>
            <w:r>
              <w:rPr>
                <w:noProof/>
                <w:webHidden/>
              </w:rPr>
              <w:fldChar w:fldCharType="end"/>
            </w:r>
          </w:hyperlink>
        </w:p>
        <w:p w14:paraId="59495DC9" w14:textId="1E1637F1" w:rsidR="008C20D6" w:rsidRDefault="008C20D6">
          <w:pPr>
            <w:pStyle w:val="TOC3"/>
            <w:tabs>
              <w:tab w:val="right" w:leader="dot" w:pos="9016"/>
            </w:tabs>
            <w:rPr>
              <w:noProof/>
            </w:rPr>
          </w:pPr>
          <w:hyperlink w:anchor="_Toc178780077" w:history="1">
            <w:r w:rsidRPr="00656043">
              <w:rPr>
                <w:rStyle w:val="Hyperlink"/>
                <w:noProof/>
              </w:rPr>
              <w:t>computer_vision\home_surveillance.py</w:t>
            </w:r>
            <w:r>
              <w:rPr>
                <w:noProof/>
                <w:webHidden/>
              </w:rPr>
              <w:tab/>
            </w:r>
            <w:r>
              <w:rPr>
                <w:noProof/>
                <w:webHidden/>
              </w:rPr>
              <w:fldChar w:fldCharType="begin"/>
            </w:r>
            <w:r>
              <w:rPr>
                <w:noProof/>
                <w:webHidden/>
              </w:rPr>
              <w:instrText xml:space="preserve"> PAGEREF _Toc178780077 \h </w:instrText>
            </w:r>
            <w:r>
              <w:rPr>
                <w:noProof/>
                <w:webHidden/>
              </w:rPr>
            </w:r>
            <w:r>
              <w:rPr>
                <w:noProof/>
                <w:webHidden/>
              </w:rPr>
              <w:fldChar w:fldCharType="separate"/>
            </w:r>
            <w:r>
              <w:rPr>
                <w:noProof/>
                <w:webHidden/>
              </w:rPr>
              <w:t>23</w:t>
            </w:r>
            <w:r>
              <w:rPr>
                <w:noProof/>
                <w:webHidden/>
              </w:rPr>
              <w:fldChar w:fldCharType="end"/>
            </w:r>
          </w:hyperlink>
        </w:p>
        <w:p w14:paraId="6E9FCB39" w14:textId="41EB6BA1" w:rsidR="008C20D6" w:rsidRDefault="008C20D6">
          <w:pPr>
            <w:pStyle w:val="TOC3"/>
            <w:tabs>
              <w:tab w:val="right" w:leader="dot" w:pos="9016"/>
            </w:tabs>
            <w:rPr>
              <w:noProof/>
            </w:rPr>
          </w:pPr>
          <w:hyperlink w:anchor="_Toc178780078" w:history="1">
            <w:r w:rsidRPr="00656043">
              <w:rPr>
                <w:rStyle w:val="Hyperlink"/>
                <w:noProof/>
              </w:rPr>
              <w:t>computer_vision\opencv_utils.py</w:t>
            </w:r>
            <w:r>
              <w:rPr>
                <w:noProof/>
                <w:webHidden/>
              </w:rPr>
              <w:tab/>
            </w:r>
            <w:r>
              <w:rPr>
                <w:noProof/>
                <w:webHidden/>
              </w:rPr>
              <w:fldChar w:fldCharType="begin"/>
            </w:r>
            <w:r>
              <w:rPr>
                <w:noProof/>
                <w:webHidden/>
              </w:rPr>
              <w:instrText xml:space="preserve"> PAGEREF _Toc178780078 \h </w:instrText>
            </w:r>
            <w:r>
              <w:rPr>
                <w:noProof/>
                <w:webHidden/>
              </w:rPr>
            </w:r>
            <w:r>
              <w:rPr>
                <w:noProof/>
                <w:webHidden/>
              </w:rPr>
              <w:fldChar w:fldCharType="separate"/>
            </w:r>
            <w:r>
              <w:rPr>
                <w:noProof/>
                <w:webHidden/>
              </w:rPr>
              <w:t>23</w:t>
            </w:r>
            <w:r>
              <w:rPr>
                <w:noProof/>
                <w:webHidden/>
              </w:rPr>
              <w:fldChar w:fldCharType="end"/>
            </w:r>
          </w:hyperlink>
        </w:p>
        <w:p w14:paraId="0344366F" w14:textId="3953121D" w:rsidR="008C20D6" w:rsidRDefault="008C20D6">
          <w:pPr>
            <w:pStyle w:val="TOC3"/>
            <w:tabs>
              <w:tab w:val="right" w:leader="dot" w:pos="9016"/>
            </w:tabs>
            <w:rPr>
              <w:noProof/>
            </w:rPr>
          </w:pPr>
          <w:hyperlink w:anchor="_Toc178780079" w:history="1">
            <w:r w:rsidRPr="00656043">
              <w:rPr>
                <w:rStyle w:val="Hyperlink"/>
                <w:noProof/>
              </w:rPr>
              <w:t>computer_vision\people_recognition.py</w:t>
            </w:r>
            <w:r>
              <w:rPr>
                <w:noProof/>
                <w:webHidden/>
              </w:rPr>
              <w:tab/>
            </w:r>
            <w:r>
              <w:rPr>
                <w:noProof/>
                <w:webHidden/>
              </w:rPr>
              <w:fldChar w:fldCharType="begin"/>
            </w:r>
            <w:r>
              <w:rPr>
                <w:noProof/>
                <w:webHidden/>
              </w:rPr>
              <w:instrText xml:space="preserve"> PAGEREF _Toc178780079 \h </w:instrText>
            </w:r>
            <w:r>
              <w:rPr>
                <w:noProof/>
                <w:webHidden/>
              </w:rPr>
            </w:r>
            <w:r>
              <w:rPr>
                <w:noProof/>
                <w:webHidden/>
              </w:rPr>
              <w:fldChar w:fldCharType="separate"/>
            </w:r>
            <w:r>
              <w:rPr>
                <w:noProof/>
                <w:webHidden/>
              </w:rPr>
              <w:t>25</w:t>
            </w:r>
            <w:r>
              <w:rPr>
                <w:noProof/>
                <w:webHidden/>
              </w:rPr>
              <w:fldChar w:fldCharType="end"/>
            </w:r>
          </w:hyperlink>
        </w:p>
        <w:p w14:paraId="6AE8E304" w14:textId="210C760A" w:rsidR="008C20D6" w:rsidRDefault="008C20D6">
          <w:pPr>
            <w:pStyle w:val="TOC2"/>
            <w:tabs>
              <w:tab w:val="right" w:leader="dot" w:pos="9016"/>
            </w:tabs>
            <w:rPr>
              <w:noProof/>
            </w:rPr>
          </w:pPr>
          <w:hyperlink w:anchor="_Toc178780080" w:history="1">
            <w:r w:rsidRPr="00656043">
              <w:rPr>
                <w:rStyle w:val="Hyperlink"/>
                <w:noProof/>
              </w:rPr>
              <w:t>config</w:t>
            </w:r>
            <w:r>
              <w:rPr>
                <w:noProof/>
                <w:webHidden/>
              </w:rPr>
              <w:tab/>
            </w:r>
            <w:r>
              <w:rPr>
                <w:noProof/>
                <w:webHidden/>
              </w:rPr>
              <w:fldChar w:fldCharType="begin"/>
            </w:r>
            <w:r>
              <w:rPr>
                <w:noProof/>
                <w:webHidden/>
              </w:rPr>
              <w:instrText xml:space="preserve"> PAGEREF _Toc178780080 \h </w:instrText>
            </w:r>
            <w:r>
              <w:rPr>
                <w:noProof/>
                <w:webHidden/>
              </w:rPr>
            </w:r>
            <w:r>
              <w:rPr>
                <w:noProof/>
                <w:webHidden/>
              </w:rPr>
              <w:fldChar w:fldCharType="separate"/>
            </w:r>
            <w:r>
              <w:rPr>
                <w:noProof/>
                <w:webHidden/>
              </w:rPr>
              <w:t>26</w:t>
            </w:r>
            <w:r>
              <w:rPr>
                <w:noProof/>
                <w:webHidden/>
              </w:rPr>
              <w:fldChar w:fldCharType="end"/>
            </w:r>
          </w:hyperlink>
        </w:p>
        <w:p w14:paraId="0359EE1F" w14:textId="6BF58BF6" w:rsidR="008C20D6" w:rsidRDefault="008C20D6">
          <w:pPr>
            <w:pStyle w:val="TOC3"/>
            <w:tabs>
              <w:tab w:val="right" w:leader="dot" w:pos="9016"/>
            </w:tabs>
            <w:rPr>
              <w:noProof/>
            </w:rPr>
          </w:pPr>
          <w:hyperlink w:anchor="_Toc178780081" w:history="1">
            <w:r w:rsidRPr="00656043">
              <w:rPr>
                <w:rStyle w:val="Hyperlink"/>
                <w:noProof/>
              </w:rPr>
              <w:t>config\api_keys.py</w:t>
            </w:r>
            <w:r>
              <w:rPr>
                <w:noProof/>
                <w:webHidden/>
              </w:rPr>
              <w:tab/>
            </w:r>
            <w:r>
              <w:rPr>
                <w:noProof/>
                <w:webHidden/>
              </w:rPr>
              <w:fldChar w:fldCharType="begin"/>
            </w:r>
            <w:r>
              <w:rPr>
                <w:noProof/>
                <w:webHidden/>
              </w:rPr>
              <w:instrText xml:space="preserve"> PAGEREF _Toc178780081 \h </w:instrText>
            </w:r>
            <w:r>
              <w:rPr>
                <w:noProof/>
                <w:webHidden/>
              </w:rPr>
            </w:r>
            <w:r>
              <w:rPr>
                <w:noProof/>
                <w:webHidden/>
              </w:rPr>
              <w:fldChar w:fldCharType="separate"/>
            </w:r>
            <w:r>
              <w:rPr>
                <w:noProof/>
                <w:webHidden/>
              </w:rPr>
              <w:t>26</w:t>
            </w:r>
            <w:r>
              <w:rPr>
                <w:noProof/>
                <w:webHidden/>
              </w:rPr>
              <w:fldChar w:fldCharType="end"/>
            </w:r>
          </w:hyperlink>
        </w:p>
        <w:p w14:paraId="2C10C167" w14:textId="7CEC2389" w:rsidR="008C20D6" w:rsidRDefault="008C20D6">
          <w:pPr>
            <w:pStyle w:val="TOC3"/>
            <w:tabs>
              <w:tab w:val="right" w:leader="dot" w:pos="9016"/>
            </w:tabs>
            <w:rPr>
              <w:noProof/>
            </w:rPr>
          </w:pPr>
          <w:hyperlink w:anchor="_Toc178780082" w:history="1">
            <w:r w:rsidRPr="00656043">
              <w:rPr>
                <w:rStyle w:val="Hyperlink"/>
                <w:noProof/>
              </w:rPr>
              <w:t>config\config.json</w:t>
            </w:r>
            <w:r>
              <w:rPr>
                <w:noProof/>
                <w:webHidden/>
              </w:rPr>
              <w:tab/>
            </w:r>
            <w:r>
              <w:rPr>
                <w:noProof/>
                <w:webHidden/>
              </w:rPr>
              <w:fldChar w:fldCharType="begin"/>
            </w:r>
            <w:r>
              <w:rPr>
                <w:noProof/>
                <w:webHidden/>
              </w:rPr>
              <w:instrText xml:space="preserve"> PAGEREF _Toc178780082 \h </w:instrText>
            </w:r>
            <w:r>
              <w:rPr>
                <w:noProof/>
                <w:webHidden/>
              </w:rPr>
            </w:r>
            <w:r>
              <w:rPr>
                <w:noProof/>
                <w:webHidden/>
              </w:rPr>
              <w:fldChar w:fldCharType="separate"/>
            </w:r>
            <w:r>
              <w:rPr>
                <w:noProof/>
                <w:webHidden/>
              </w:rPr>
              <w:t>26</w:t>
            </w:r>
            <w:r>
              <w:rPr>
                <w:noProof/>
                <w:webHidden/>
              </w:rPr>
              <w:fldChar w:fldCharType="end"/>
            </w:r>
          </w:hyperlink>
        </w:p>
        <w:p w14:paraId="19D8515B" w14:textId="01237DB9" w:rsidR="008C20D6" w:rsidRDefault="008C20D6">
          <w:pPr>
            <w:pStyle w:val="TOC2"/>
            <w:tabs>
              <w:tab w:val="right" w:leader="dot" w:pos="9016"/>
            </w:tabs>
            <w:rPr>
              <w:noProof/>
            </w:rPr>
          </w:pPr>
          <w:hyperlink w:anchor="_Toc178780083" w:history="1">
            <w:r w:rsidRPr="00656043">
              <w:rPr>
                <w:rStyle w:val="Hyperlink"/>
                <w:noProof/>
              </w:rPr>
              <w:t>conversation</w:t>
            </w:r>
            <w:r>
              <w:rPr>
                <w:noProof/>
                <w:webHidden/>
              </w:rPr>
              <w:tab/>
            </w:r>
            <w:r>
              <w:rPr>
                <w:noProof/>
                <w:webHidden/>
              </w:rPr>
              <w:fldChar w:fldCharType="begin"/>
            </w:r>
            <w:r>
              <w:rPr>
                <w:noProof/>
                <w:webHidden/>
              </w:rPr>
              <w:instrText xml:space="preserve"> PAGEREF _Toc178780083 \h </w:instrText>
            </w:r>
            <w:r>
              <w:rPr>
                <w:noProof/>
                <w:webHidden/>
              </w:rPr>
            </w:r>
            <w:r>
              <w:rPr>
                <w:noProof/>
                <w:webHidden/>
              </w:rPr>
              <w:fldChar w:fldCharType="separate"/>
            </w:r>
            <w:r>
              <w:rPr>
                <w:noProof/>
                <w:webHidden/>
              </w:rPr>
              <w:t>27</w:t>
            </w:r>
            <w:r>
              <w:rPr>
                <w:noProof/>
                <w:webHidden/>
              </w:rPr>
              <w:fldChar w:fldCharType="end"/>
            </w:r>
          </w:hyperlink>
        </w:p>
        <w:p w14:paraId="1AB5C7BC" w14:textId="7A37A90B" w:rsidR="008C20D6" w:rsidRDefault="008C20D6">
          <w:pPr>
            <w:pStyle w:val="TOC3"/>
            <w:tabs>
              <w:tab w:val="right" w:leader="dot" w:pos="9016"/>
            </w:tabs>
            <w:rPr>
              <w:noProof/>
            </w:rPr>
          </w:pPr>
          <w:hyperlink w:anchor="_Toc178780084" w:history="1">
            <w:r w:rsidRPr="00656043">
              <w:rPr>
                <w:rStyle w:val="Hyperlink"/>
                <w:noProof/>
              </w:rPr>
              <w:t>conversation\__pycache__</w:t>
            </w:r>
            <w:r>
              <w:rPr>
                <w:noProof/>
                <w:webHidden/>
              </w:rPr>
              <w:tab/>
            </w:r>
            <w:r>
              <w:rPr>
                <w:noProof/>
                <w:webHidden/>
              </w:rPr>
              <w:fldChar w:fldCharType="begin"/>
            </w:r>
            <w:r>
              <w:rPr>
                <w:noProof/>
                <w:webHidden/>
              </w:rPr>
              <w:instrText xml:space="preserve"> PAGEREF _Toc178780084 \h </w:instrText>
            </w:r>
            <w:r>
              <w:rPr>
                <w:noProof/>
                <w:webHidden/>
              </w:rPr>
            </w:r>
            <w:r>
              <w:rPr>
                <w:noProof/>
                <w:webHidden/>
              </w:rPr>
              <w:fldChar w:fldCharType="separate"/>
            </w:r>
            <w:r>
              <w:rPr>
                <w:noProof/>
                <w:webHidden/>
              </w:rPr>
              <w:t>27</w:t>
            </w:r>
            <w:r>
              <w:rPr>
                <w:noProof/>
                <w:webHidden/>
              </w:rPr>
              <w:fldChar w:fldCharType="end"/>
            </w:r>
          </w:hyperlink>
        </w:p>
        <w:p w14:paraId="4ABC2933" w14:textId="43448402" w:rsidR="008C20D6" w:rsidRDefault="008C20D6">
          <w:pPr>
            <w:pStyle w:val="TOC3"/>
            <w:tabs>
              <w:tab w:val="right" w:leader="dot" w:pos="9016"/>
            </w:tabs>
            <w:rPr>
              <w:noProof/>
            </w:rPr>
          </w:pPr>
          <w:hyperlink w:anchor="_Toc178780085" w:history="1">
            <w:r w:rsidRPr="00656043">
              <w:rPr>
                <w:rStyle w:val="Hyperlink"/>
                <w:noProof/>
              </w:rPr>
              <w:t>conversation\dialogue_manager copy.py</w:t>
            </w:r>
            <w:r>
              <w:rPr>
                <w:noProof/>
                <w:webHidden/>
              </w:rPr>
              <w:tab/>
            </w:r>
            <w:r>
              <w:rPr>
                <w:noProof/>
                <w:webHidden/>
              </w:rPr>
              <w:fldChar w:fldCharType="begin"/>
            </w:r>
            <w:r>
              <w:rPr>
                <w:noProof/>
                <w:webHidden/>
              </w:rPr>
              <w:instrText xml:space="preserve"> PAGEREF _Toc178780085 \h </w:instrText>
            </w:r>
            <w:r>
              <w:rPr>
                <w:noProof/>
                <w:webHidden/>
              </w:rPr>
            </w:r>
            <w:r>
              <w:rPr>
                <w:noProof/>
                <w:webHidden/>
              </w:rPr>
              <w:fldChar w:fldCharType="separate"/>
            </w:r>
            <w:r>
              <w:rPr>
                <w:noProof/>
                <w:webHidden/>
              </w:rPr>
              <w:t>27</w:t>
            </w:r>
            <w:r>
              <w:rPr>
                <w:noProof/>
                <w:webHidden/>
              </w:rPr>
              <w:fldChar w:fldCharType="end"/>
            </w:r>
          </w:hyperlink>
        </w:p>
        <w:p w14:paraId="2F856252" w14:textId="1AC7D2CA" w:rsidR="008C20D6" w:rsidRDefault="008C20D6">
          <w:pPr>
            <w:pStyle w:val="TOC3"/>
            <w:tabs>
              <w:tab w:val="right" w:leader="dot" w:pos="9016"/>
            </w:tabs>
            <w:rPr>
              <w:noProof/>
            </w:rPr>
          </w:pPr>
          <w:hyperlink w:anchor="_Toc178780086" w:history="1">
            <w:r w:rsidRPr="00656043">
              <w:rPr>
                <w:rStyle w:val="Hyperlink"/>
                <w:noProof/>
              </w:rPr>
              <w:t>conversation\dialogue_manager.py</w:t>
            </w:r>
            <w:r>
              <w:rPr>
                <w:noProof/>
                <w:webHidden/>
              </w:rPr>
              <w:tab/>
            </w:r>
            <w:r>
              <w:rPr>
                <w:noProof/>
                <w:webHidden/>
              </w:rPr>
              <w:fldChar w:fldCharType="begin"/>
            </w:r>
            <w:r>
              <w:rPr>
                <w:noProof/>
                <w:webHidden/>
              </w:rPr>
              <w:instrText xml:space="preserve"> PAGEREF _Toc178780086 \h </w:instrText>
            </w:r>
            <w:r>
              <w:rPr>
                <w:noProof/>
                <w:webHidden/>
              </w:rPr>
            </w:r>
            <w:r>
              <w:rPr>
                <w:noProof/>
                <w:webHidden/>
              </w:rPr>
              <w:fldChar w:fldCharType="separate"/>
            </w:r>
            <w:r>
              <w:rPr>
                <w:noProof/>
                <w:webHidden/>
              </w:rPr>
              <w:t>30</w:t>
            </w:r>
            <w:r>
              <w:rPr>
                <w:noProof/>
                <w:webHidden/>
              </w:rPr>
              <w:fldChar w:fldCharType="end"/>
            </w:r>
          </w:hyperlink>
        </w:p>
        <w:p w14:paraId="2B19A0A2" w14:textId="314C2BF7" w:rsidR="008C20D6" w:rsidRDefault="008C20D6">
          <w:pPr>
            <w:pStyle w:val="TOC3"/>
            <w:tabs>
              <w:tab w:val="right" w:leader="dot" w:pos="9016"/>
            </w:tabs>
            <w:rPr>
              <w:noProof/>
            </w:rPr>
          </w:pPr>
          <w:hyperlink w:anchor="_Toc178780087" w:history="1">
            <w:r w:rsidRPr="00656043">
              <w:rPr>
                <w:rStyle w:val="Hyperlink"/>
                <w:noProof/>
              </w:rPr>
              <w:t>conversation\nlg.py</w:t>
            </w:r>
            <w:r>
              <w:rPr>
                <w:noProof/>
                <w:webHidden/>
              </w:rPr>
              <w:tab/>
            </w:r>
            <w:r>
              <w:rPr>
                <w:noProof/>
                <w:webHidden/>
              </w:rPr>
              <w:fldChar w:fldCharType="begin"/>
            </w:r>
            <w:r>
              <w:rPr>
                <w:noProof/>
                <w:webHidden/>
              </w:rPr>
              <w:instrText xml:space="preserve"> PAGEREF _Toc178780087 \h </w:instrText>
            </w:r>
            <w:r>
              <w:rPr>
                <w:noProof/>
                <w:webHidden/>
              </w:rPr>
            </w:r>
            <w:r>
              <w:rPr>
                <w:noProof/>
                <w:webHidden/>
              </w:rPr>
              <w:fldChar w:fldCharType="separate"/>
            </w:r>
            <w:r>
              <w:rPr>
                <w:noProof/>
                <w:webHidden/>
              </w:rPr>
              <w:t>33</w:t>
            </w:r>
            <w:r>
              <w:rPr>
                <w:noProof/>
                <w:webHidden/>
              </w:rPr>
              <w:fldChar w:fldCharType="end"/>
            </w:r>
          </w:hyperlink>
        </w:p>
        <w:p w14:paraId="11342D36" w14:textId="3BADE59A" w:rsidR="008C20D6" w:rsidRDefault="008C20D6">
          <w:pPr>
            <w:pStyle w:val="TOC3"/>
            <w:tabs>
              <w:tab w:val="right" w:leader="dot" w:pos="9016"/>
            </w:tabs>
            <w:rPr>
              <w:noProof/>
            </w:rPr>
          </w:pPr>
          <w:hyperlink w:anchor="_Toc178780088" w:history="1">
            <w:r w:rsidRPr="00656043">
              <w:rPr>
                <w:rStyle w:val="Hyperlink"/>
                <w:noProof/>
              </w:rPr>
              <w:t>conversation\nlu.py</w:t>
            </w:r>
            <w:r>
              <w:rPr>
                <w:noProof/>
                <w:webHidden/>
              </w:rPr>
              <w:tab/>
            </w:r>
            <w:r>
              <w:rPr>
                <w:noProof/>
                <w:webHidden/>
              </w:rPr>
              <w:fldChar w:fldCharType="begin"/>
            </w:r>
            <w:r>
              <w:rPr>
                <w:noProof/>
                <w:webHidden/>
              </w:rPr>
              <w:instrText xml:space="preserve"> PAGEREF _Toc178780088 \h </w:instrText>
            </w:r>
            <w:r>
              <w:rPr>
                <w:noProof/>
                <w:webHidden/>
              </w:rPr>
            </w:r>
            <w:r>
              <w:rPr>
                <w:noProof/>
                <w:webHidden/>
              </w:rPr>
              <w:fldChar w:fldCharType="separate"/>
            </w:r>
            <w:r>
              <w:rPr>
                <w:noProof/>
                <w:webHidden/>
              </w:rPr>
              <w:t>35</w:t>
            </w:r>
            <w:r>
              <w:rPr>
                <w:noProof/>
                <w:webHidden/>
              </w:rPr>
              <w:fldChar w:fldCharType="end"/>
            </w:r>
          </w:hyperlink>
        </w:p>
        <w:p w14:paraId="19B7399A" w14:textId="7D0EE130" w:rsidR="008C20D6" w:rsidRDefault="008C20D6">
          <w:pPr>
            <w:pStyle w:val="TOC2"/>
            <w:tabs>
              <w:tab w:val="right" w:leader="dot" w:pos="9016"/>
            </w:tabs>
            <w:rPr>
              <w:noProof/>
            </w:rPr>
          </w:pPr>
          <w:hyperlink w:anchor="_Toc178780089" w:history="1">
            <w:r w:rsidRPr="00656043">
              <w:rPr>
                <w:rStyle w:val="Hyperlink"/>
                <w:noProof/>
              </w:rPr>
              <w:t>data</w:t>
            </w:r>
            <w:r>
              <w:rPr>
                <w:noProof/>
                <w:webHidden/>
              </w:rPr>
              <w:tab/>
            </w:r>
            <w:r>
              <w:rPr>
                <w:noProof/>
                <w:webHidden/>
              </w:rPr>
              <w:fldChar w:fldCharType="begin"/>
            </w:r>
            <w:r>
              <w:rPr>
                <w:noProof/>
                <w:webHidden/>
              </w:rPr>
              <w:instrText xml:space="preserve"> PAGEREF _Toc178780089 \h </w:instrText>
            </w:r>
            <w:r>
              <w:rPr>
                <w:noProof/>
                <w:webHidden/>
              </w:rPr>
            </w:r>
            <w:r>
              <w:rPr>
                <w:noProof/>
                <w:webHidden/>
              </w:rPr>
              <w:fldChar w:fldCharType="separate"/>
            </w:r>
            <w:r>
              <w:rPr>
                <w:noProof/>
                <w:webHidden/>
              </w:rPr>
              <w:t>36</w:t>
            </w:r>
            <w:r>
              <w:rPr>
                <w:noProof/>
                <w:webHidden/>
              </w:rPr>
              <w:fldChar w:fldCharType="end"/>
            </w:r>
          </w:hyperlink>
        </w:p>
        <w:p w14:paraId="25297947" w14:textId="121FB415" w:rsidR="008C20D6" w:rsidRDefault="008C20D6">
          <w:pPr>
            <w:pStyle w:val="TOC3"/>
            <w:tabs>
              <w:tab w:val="right" w:leader="dot" w:pos="9016"/>
            </w:tabs>
            <w:rPr>
              <w:noProof/>
            </w:rPr>
          </w:pPr>
          <w:hyperlink w:anchor="_Toc178780090" w:history="1">
            <w:r w:rsidRPr="00656043">
              <w:rPr>
                <w:rStyle w:val="Hyperlink"/>
                <w:noProof/>
              </w:rPr>
              <w:t>data\calendar_data.csv</w:t>
            </w:r>
            <w:r>
              <w:rPr>
                <w:noProof/>
                <w:webHidden/>
              </w:rPr>
              <w:tab/>
            </w:r>
            <w:r>
              <w:rPr>
                <w:noProof/>
                <w:webHidden/>
              </w:rPr>
              <w:fldChar w:fldCharType="begin"/>
            </w:r>
            <w:r>
              <w:rPr>
                <w:noProof/>
                <w:webHidden/>
              </w:rPr>
              <w:instrText xml:space="preserve"> PAGEREF _Toc178780090 \h </w:instrText>
            </w:r>
            <w:r>
              <w:rPr>
                <w:noProof/>
                <w:webHidden/>
              </w:rPr>
            </w:r>
            <w:r>
              <w:rPr>
                <w:noProof/>
                <w:webHidden/>
              </w:rPr>
              <w:fldChar w:fldCharType="separate"/>
            </w:r>
            <w:r>
              <w:rPr>
                <w:noProof/>
                <w:webHidden/>
              </w:rPr>
              <w:t>36</w:t>
            </w:r>
            <w:r>
              <w:rPr>
                <w:noProof/>
                <w:webHidden/>
              </w:rPr>
              <w:fldChar w:fldCharType="end"/>
            </w:r>
          </w:hyperlink>
        </w:p>
        <w:p w14:paraId="431E5257" w14:textId="1DF6D316" w:rsidR="008C20D6" w:rsidRDefault="008C20D6">
          <w:pPr>
            <w:pStyle w:val="TOC3"/>
            <w:tabs>
              <w:tab w:val="right" w:leader="dot" w:pos="9016"/>
            </w:tabs>
            <w:rPr>
              <w:noProof/>
            </w:rPr>
          </w:pPr>
          <w:hyperlink w:anchor="_Toc178780091" w:history="1">
            <w:r w:rsidRPr="00656043">
              <w:rPr>
                <w:rStyle w:val="Hyperlink"/>
                <w:noProof/>
              </w:rPr>
              <w:t>data\weather_data.csv</w:t>
            </w:r>
            <w:r>
              <w:rPr>
                <w:noProof/>
                <w:webHidden/>
              </w:rPr>
              <w:tab/>
            </w:r>
            <w:r>
              <w:rPr>
                <w:noProof/>
                <w:webHidden/>
              </w:rPr>
              <w:fldChar w:fldCharType="begin"/>
            </w:r>
            <w:r>
              <w:rPr>
                <w:noProof/>
                <w:webHidden/>
              </w:rPr>
              <w:instrText xml:space="preserve"> PAGEREF _Toc178780091 \h </w:instrText>
            </w:r>
            <w:r>
              <w:rPr>
                <w:noProof/>
                <w:webHidden/>
              </w:rPr>
            </w:r>
            <w:r>
              <w:rPr>
                <w:noProof/>
                <w:webHidden/>
              </w:rPr>
              <w:fldChar w:fldCharType="separate"/>
            </w:r>
            <w:r>
              <w:rPr>
                <w:noProof/>
                <w:webHidden/>
              </w:rPr>
              <w:t>36</w:t>
            </w:r>
            <w:r>
              <w:rPr>
                <w:noProof/>
                <w:webHidden/>
              </w:rPr>
              <w:fldChar w:fldCharType="end"/>
            </w:r>
          </w:hyperlink>
        </w:p>
        <w:p w14:paraId="7D499A42" w14:textId="04FDFD11" w:rsidR="008C20D6" w:rsidRDefault="008C20D6">
          <w:pPr>
            <w:pStyle w:val="TOC2"/>
            <w:tabs>
              <w:tab w:val="right" w:leader="dot" w:pos="9016"/>
            </w:tabs>
            <w:rPr>
              <w:noProof/>
            </w:rPr>
          </w:pPr>
          <w:hyperlink w:anchor="_Toc178780092" w:history="1">
            <w:r w:rsidRPr="00656043">
              <w:rPr>
                <w:rStyle w:val="Hyperlink"/>
                <w:noProof/>
              </w:rPr>
              <w:t>database</w:t>
            </w:r>
            <w:r>
              <w:rPr>
                <w:noProof/>
                <w:webHidden/>
              </w:rPr>
              <w:tab/>
            </w:r>
            <w:r>
              <w:rPr>
                <w:noProof/>
                <w:webHidden/>
              </w:rPr>
              <w:fldChar w:fldCharType="begin"/>
            </w:r>
            <w:r>
              <w:rPr>
                <w:noProof/>
                <w:webHidden/>
              </w:rPr>
              <w:instrText xml:space="preserve"> PAGEREF _Toc178780092 \h </w:instrText>
            </w:r>
            <w:r>
              <w:rPr>
                <w:noProof/>
                <w:webHidden/>
              </w:rPr>
            </w:r>
            <w:r>
              <w:rPr>
                <w:noProof/>
                <w:webHidden/>
              </w:rPr>
              <w:fldChar w:fldCharType="separate"/>
            </w:r>
            <w:r>
              <w:rPr>
                <w:noProof/>
                <w:webHidden/>
              </w:rPr>
              <w:t>37</w:t>
            </w:r>
            <w:r>
              <w:rPr>
                <w:noProof/>
                <w:webHidden/>
              </w:rPr>
              <w:fldChar w:fldCharType="end"/>
            </w:r>
          </w:hyperlink>
        </w:p>
        <w:p w14:paraId="0BAFE132" w14:textId="71805608" w:rsidR="008C20D6" w:rsidRDefault="008C20D6">
          <w:pPr>
            <w:pStyle w:val="TOC3"/>
            <w:tabs>
              <w:tab w:val="right" w:leader="dot" w:pos="9016"/>
            </w:tabs>
            <w:rPr>
              <w:noProof/>
            </w:rPr>
          </w:pPr>
          <w:hyperlink w:anchor="_Toc178780093" w:history="1">
            <w:r w:rsidRPr="00656043">
              <w:rPr>
                <w:rStyle w:val="Hyperlink"/>
                <w:noProof/>
              </w:rPr>
              <w:t>database\conversation.py</w:t>
            </w:r>
            <w:r>
              <w:rPr>
                <w:noProof/>
                <w:webHidden/>
              </w:rPr>
              <w:tab/>
            </w:r>
            <w:r>
              <w:rPr>
                <w:noProof/>
                <w:webHidden/>
              </w:rPr>
              <w:fldChar w:fldCharType="begin"/>
            </w:r>
            <w:r>
              <w:rPr>
                <w:noProof/>
                <w:webHidden/>
              </w:rPr>
              <w:instrText xml:space="preserve"> PAGEREF _Toc178780093 \h </w:instrText>
            </w:r>
            <w:r>
              <w:rPr>
                <w:noProof/>
                <w:webHidden/>
              </w:rPr>
            </w:r>
            <w:r>
              <w:rPr>
                <w:noProof/>
                <w:webHidden/>
              </w:rPr>
              <w:fldChar w:fldCharType="separate"/>
            </w:r>
            <w:r>
              <w:rPr>
                <w:noProof/>
                <w:webHidden/>
              </w:rPr>
              <w:t>37</w:t>
            </w:r>
            <w:r>
              <w:rPr>
                <w:noProof/>
                <w:webHidden/>
              </w:rPr>
              <w:fldChar w:fldCharType="end"/>
            </w:r>
          </w:hyperlink>
        </w:p>
        <w:p w14:paraId="755F0185" w14:textId="758D891B" w:rsidR="008C20D6" w:rsidRDefault="008C20D6">
          <w:pPr>
            <w:pStyle w:val="TOC3"/>
            <w:tabs>
              <w:tab w:val="right" w:leader="dot" w:pos="9016"/>
            </w:tabs>
            <w:rPr>
              <w:noProof/>
            </w:rPr>
          </w:pPr>
          <w:hyperlink w:anchor="_Toc178780094" w:history="1">
            <w:r w:rsidRPr="00656043">
              <w:rPr>
                <w:rStyle w:val="Hyperlink"/>
                <w:noProof/>
              </w:rPr>
              <w:t>database\enginnering_mod.py</w:t>
            </w:r>
            <w:r>
              <w:rPr>
                <w:noProof/>
                <w:webHidden/>
              </w:rPr>
              <w:tab/>
            </w:r>
            <w:r>
              <w:rPr>
                <w:noProof/>
                <w:webHidden/>
              </w:rPr>
              <w:fldChar w:fldCharType="begin"/>
            </w:r>
            <w:r>
              <w:rPr>
                <w:noProof/>
                <w:webHidden/>
              </w:rPr>
              <w:instrText xml:space="preserve"> PAGEREF _Toc178780094 \h </w:instrText>
            </w:r>
            <w:r>
              <w:rPr>
                <w:noProof/>
                <w:webHidden/>
              </w:rPr>
            </w:r>
            <w:r>
              <w:rPr>
                <w:noProof/>
                <w:webHidden/>
              </w:rPr>
              <w:fldChar w:fldCharType="separate"/>
            </w:r>
            <w:r>
              <w:rPr>
                <w:noProof/>
                <w:webHidden/>
              </w:rPr>
              <w:t>37</w:t>
            </w:r>
            <w:r>
              <w:rPr>
                <w:noProof/>
                <w:webHidden/>
              </w:rPr>
              <w:fldChar w:fldCharType="end"/>
            </w:r>
          </w:hyperlink>
        </w:p>
        <w:p w14:paraId="58CA3AA9" w14:textId="32154863" w:rsidR="008C20D6" w:rsidRDefault="008C20D6">
          <w:pPr>
            <w:pStyle w:val="TOC3"/>
            <w:tabs>
              <w:tab w:val="right" w:leader="dot" w:pos="9016"/>
            </w:tabs>
            <w:rPr>
              <w:noProof/>
            </w:rPr>
          </w:pPr>
          <w:hyperlink w:anchor="_Toc178780095" w:history="1">
            <w:r w:rsidRPr="00656043">
              <w:rPr>
                <w:rStyle w:val="Hyperlink"/>
                <w:noProof/>
              </w:rPr>
              <w:t>database\knowledge_base.py</w:t>
            </w:r>
            <w:r>
              <w:rPr>
                <w:noProof/>
                <w:webHidden/>
              </w:rPr>
              <w:tab/>
            </w:r>
            <w:r>
              <w:rPr>
                <w:noProof/>
                <w:webHidden/>
              </w:rPr>
              <w:fldChar w:fldCharType="begin"/>
            </w:r>
            <w:r>
              <w:rPr>
                <w:noProof/>
                <w:webHidden/>
              </w:rPr>
              <w:instrText xml:space="preserve"> PAGEREF _Toc178780095 \h </w:instrText>
            </w:r>
            <w:r>
              <w:rPr>
                <w:noProof/>
                <w:webHidden/>
              </w:rPr>
            </w:r>
            <w:r>
              <w:rPr>
                <w:noProof/>
                <w:webHidden/>
              </w:rPr>
              <w:fldChar w:fldCharType="separate"/>
            </w:r>
            <w:r>
              <w:rPr>
                <w:noProof/>
                <w:webHidden/>
              </w:rPr>
              <w:t>37</w:t>
            </w:r>
            <w:r>
              <w:rPr>
                <w:noProof/>
                <w:webHidden/>
              </w:rPr>
              <w:fldChar w:fldCharType="end"/>
            </w:r>
          </w:hyperlink>
        </w:p>
        <w:p w14:paraId="61393C3C" w14:textId="42E91D22" w:rsidR="008C20D6" w:rsidRDefault="008C20D6">
          <w:pPr>
            <w:pStyle w:val="TOC3"/>
            <w:tabs>
              <w:tab w:val="right" w:leader="dot" w:pos="9016"/>
            </w:tabs>
            <w:rPr>
              <w:noProof/>
            </w:rPr>
          </w:pPr>
          <w:hyperlink w:anchor="_Toc178780096" w:history="1">
            <w:r w:rsidRPr="00656043">
              <w:rPr>
                <w:rStyle w:val="Hyperlink"/>
                <w:noProof/>
              </w:rPr>
              <w:t>database\knowledge_graph.py</w:t>
            </w:r>
            <w:r>
              <w:rPr>
                <w:noProof/>
                <w:webHidden/>
              </w:rPr>
              <w:tab/>
            </w:r>
            <w:r>
              <w:rPr>
                <w:noProof/>
                <w:webHidden/>
              </w:rPr>
              <w:fldChar w:fldCharType="begin"/>
            </w:r>
            <w:r>
              <w:rPr>
                <w:noProof/>
                <w:webHidden/>
              </w:rPr>
              <w:instrText xml:space="preserve"> PAGEREF _Toc178780096 \h </w:instrText>
            </w:r>
            <w:r>
              <w:rPr>
                <w:noProof/>
                <w:webHidden/>
              </w:rPr>
            </w:r>
            <w:r>
              <w:rPr>
                <w:noProof/>
                <w:webHidden/>
              </w:rPr>
              <w:fldChar w:fldCharType="separate"/>
            </w:r>
            <w:r>
              <w:rPr>
                <w:noProof/>
                <w:webHidden/>
              </w:rPr>
              <w:t>38</w:t>
            </w:r>
            <w:r>
              <w:rPr>
                <w:noProof/>
                <w:webHidden/>
              </w:rPr>
              <w:fldChar w:fldCharType="end"/>
            </w:r>
          </w:hyperlink>
        </w:p>
        <w:p w14:paraId="6BC8B7A4" w14:textId="179D04D4" w:rsidR="008C20D6" w:rsidRDefault="008C20D6">
          <w:pPr>
            <w:pStyle w:val="TOC3"/>
            <w:tabs>
              <w:tab w:val="right" w:leader="dot" w:pos="9016"/>
            </w:tabs>
            <w:rPr>
              <w:noProof/>
            </w:rPr>
          </w:pPr>
          <w:hyperlink w:anchor="_Toc178780097" w:history="1">
            <w:r w:rsidRPr="00656043">
              <w:rPr>
                <w:rStyle w:val="Hyperlink"/>
                <w:noProof/>
              </w:rPr>
              <w:t>database\motorbikes.py</w:t>
            </w:r>
            <w:r>
              <w:rPr>
                <w:noProof/>
                <w:webHidden/>
              </w:rPr>
              <w:tab/>
            </w:r>
            <w:r>
              <w:rPr>
                <w:noProof/>
                <w:webHidden/>
              </w:rPr>
              <w:fldChar w:fldCharType="begin"/>
            </w:r>
            <w:r>
              <w:rPr>
                <w:noProof/>
                <w:webHidden/>
              </w:rPr>
              <w:instrText xml:space="preserve"> PAGEREF _Toc178780097 \h </w:instrText>
            </w:r>
            <w:r>
              <w:rPr>
                <w:noProof/>
                <w:webHidden/>
              </w:rPr>
            </w:r>
            <w:r>
              <w:rPr>
                <w:noProof/>
                <w:webHidden/>
              </w:rPr>
              <w:fldChar w:fldCharType="separate"/>
            </w:r>
            <w:r>
              <w:rPr>
                <w:noProof/>
                <w:webHidden/>
              </w:rPr>
              <w:t>38</w:t>
            </w:r>
            <w:r>
              <w:rPr>
                <w:noProof/>
                <w:webHidden/>
              </w:rPr>
              <w:fldChar w:fldCharType="end"/>
            </w:r>
          </w:hyperlink>
        </w:p>
        <w:p w14:paraId="0E39F35C" w14:textId="78858C57" w:rsidR="008C20D6" w:rsidRDefault="008C20D6">
          <w:pPr>
            <w:pStyle w:val="TOC3"/>
            <w:tabs>
              <w:tab w:val="right" w:leader="dot" w:pos="9016"/>
            </w:tabs>
            <w:rPr>
              <w:noProof/>
            </w:rPr>
          </w:pPr>
          <w:hyperlink w:anchor="_Toc178780098" w:history="1">
            <w:r w:rsidRPr="00656043">
              <w:rPr>
                <w:rStyle w:val="Hyperlink"/>
                <w:noProof/>
              </w:rPr>
              <w:t>database\mysql_utils.py</w:t>
            </w:r>
            <w:r>
              <w:rPr>
                <w:noProof/>
                <w:webHidden/>
              </w:rPr>
              <w:tab/>
            </w:r>
            <w:r>
              <w:rPr>
                <w:noProof/>
                <w:webHidden/>
              </w:rPr>
              <w:fldChar w:fldCharType="begin"/>
            </w:r>
            <w:r>
              <w:rPr>
                <w:noProof/>
                <w:webHidden/>
              </w:rPr>
              <w:instrText xml:space="preserve"> PAGEREF _Toc178780098 \h </w:instrText>
            </w:r>
            <w:r>
              <w:rPr>
                <w:noProof/>
                <w:webHidden/>
              </w:rPr>
            </w:r>
            <w:r>
              <w:rPr>
                <w:noProof/>
                <w:webHidden/>
              </w:rPr>
              <w:fldChar w:fldCharType="separate"/>
            </w:r>
            <w:r>
              <w:rPr>
                <w:noProof/>
                <w:webHidden/>
              </w:rPr>
              <w:t>38</w:t>
            </w:r>
            <w:r>
              <w:rPr>
                <w:noProof/>
                <w:webHidden/>
              </w:rPr>
              <w:fldChar w:fldCharType="end"/>
            </w:r>
          </w:hyperlink>
        </w:p>
        <w:p w14:paraId="6039CFBC" w14:textId="5745B59D" w:rsidR="008C20D6" w:rsidRDefault="008C20D6">
          <w:pPr>
            <w:pStyle w:val="TOC3"/>
            <w:tabs>
              <w:tab w:val="right" w:leader="dot" w:pos="9016"/>
            </w:tabs>
            <w:rPr>
              <w:noProof/>
            </w:rPr>
          </w:pPr>
          <w:hyperlink w:anchor="_Toc178780099" w:history="1">
            <w:r w:rsidRPr="00656043">
              <w:rPr>
                <w:rStyle w:val="Hyperlink"/>
                <w:noProof/>
              </w:rPr>
              <w:t>database\Nas.py</w:t>
            </w:r>
            <w:r>
              <w:rPr>
                <w:noProof/>
                <w:webHidden/>
              </w:rPr>
              <w:tab/>
            </w:r>
            <w:r>
              <w:rPr>
                <w:noProof/>
                <w:webHidden/>
              </w:rPr>
              <w:fldChar w:fldCharType="begin"/>
            </w:r>
            <w:r>
              <w:rPr>
                <w:noProof/>
                <w:webHidden/>
              </w:rPr>
              <w:instrText xml:space="preserve"> PAGEREF _Toc178780099 \h </w:instrText>
            </w:r>
            <w:r>
              <w:rPr>
                <w:noProof/>
                <w:webHidden/>
              </w:rPr>
            </w:r>
            <w:r>
              <w:rPr>
                <w:noProof/>
                <w:webHidden/>
              </w:rPr>
              <w:fldChar w:fldCharType="separate"/>
            </w:r>
            <w:r>
              <w:rPr>
                <w:noProof/>
                <w:webHidden/>
              </w:rPr>
              <w:t>38</w:t>
            </w:r>
            <w:r>
              <w:rPr>
                <w:noProof/>
                <w:webHidden/>
              </w:rPr>
              <w:fldChar w:fldCharType="end"/>
            </w:r>
          </w:hyperlink>
        </w:p>
        <w:p w14:paraId="24E34BCC" w14:textId="3B529CF3" w:rsidR="008C20D6" w:rsidRDefault="008C20D6">
          <w:pPr>
            <w:pStyle w:val="TOC3"/>
            <w:tabs>
              <w:tab w:val="right" w:leader="dot" w:pos="9016"/>
            </w:tabs>
            <w:rPr>
              <w:noProof/>
            </w:rPr>
          </w:pPr>
          <w:hyperlink w:anchor="_Toc178780100" w:history="1">
            <w:r w:rsidRPr="00656043">
              <w:rPr>
                <w:rStyle w:val="Hyperlink"/>
                <w:noProof/>
              </w:rPr>
              <w:t>database\web_scraping.py</w:t>
            </w:r>
            <w:r>
              <w:rPr>
                <w:noProof/>
                <w:webHidden/>
              </w:rPr>
              <w:tab/>
            </w:r>
            <w:r>
              <w:rPr>
                <w:noProof/>
                <w:webHidden/>
              </w:rPr>
              <w:fldChar w:fldCharType="begin"/>
            </w:r>
            <w:r>
              <w:rPr>
                <w:noProof/>
                <w:webHidden/>
              </w:rPr>
              <w:instrText xml:space="preserve"> PAGEREF _Toc178780100 \h </w:instrText>
            </w:r>
            <w:r>
              <w:rPr>
                <w:noProof/>
                <w:webHidden/>
              </w:rPr>
            </w:r>
            <w:r>
              <w:rPr>
                <w:noProof/>
                <w:webHidden/>
              </w:rPr>
              <w:fldChar w:fldCharType="separate"/>
            </w:r>
            <w:r>
              <w:rPr>
                <w:noProof/>
                <w:webHidden/>
              </w:rPr>
              <w:t>38</w:t>
            </w:r>
            <w:r>
              <w:rPr>
                <w:noProof/>
                <w:webHidden/>
              </w:rPr>
              <w:fldChar w:fldCharType="end"/>
            </w:r>
          </w:hyperlink>
        </w:p>
        <w:p w14:paraId="3EDF852F" w14:textId="77233962" w:rsidR="008C20D6" w:rsidRDefault="008C20D6">
          <w:pPr>
            <w:pStyle w:val="TOC2"/>
            <w:tabs>
              <w:tab w:val="right" w:leader="dot" w:pos="9016"/>
            </w:tabs>
            <w:rPr>
              <w:noProof/>
            </w:rPr>
          </w:pPr>
          <w:hyperlink w:anchor="_Toc178780101" w:history="1">
            <w:r w:rsidRPr="00656043">
              <w:rPr>
                <w:rStyle w:val="Hyperlink"/>
                <w:noProof/>
              </w:rPr>
              <w:t>Documentation</w:t>
            </w:r>
            <w:r>
              <w:rPr>
                <w:noProof/>
                <w:webHidden/>
              </w:rPr>
              <w:tab/>
            </w:r>
            <w:r>
              <w:rPr>
                <w:noProof/>
                <w:webHidden/>
              </w:rPr>
              <w:fldChar w:fldCharType="begin"/>
            </w:r>
            <w:r>
              <w:rPr>
                <w:noProof/>
                <w:webHidden/>
              </w:rPr>
              <w:instrText xml:space="preserve"> PAGEREF _Toc178780101 \h </w:instrText>
            </w:r>
            <w:r>
              <w:rPr>
                <w:noProof/>
                <w:webHidden/>
              </w:rPr>
            </w:r>
            <w:r>
              <w:rPr>
                <w:noProof/>
                <w:webHidden/>
              </w:rPr>
              <w:fldChar w:fldCharType="separate"/>
            </w:r>
            <w:r>
              <w:rPr>
                <w:noProof/>
                <w:webHidden/>
              </w:rPr>
              <w:t>39</w:t>
            </w:r>
            <w:r>
              <w:rPr>
                <w:noProof/>
                <w:webHidden/>
              </w:rPr>
              <w:fldChar w:fldCharType="end"/>
            </w:r>
          </w:hyperlink>
        </w:p>
        <w:p w14:paraId="20053F22" w14:textId="17396D98" w:rsidR="008C20D6" w:rsidRDefault="008C20D6">
          <w:pPr>
            <w:pStyle w:val="TOC3"/>
            <w:tabs>
              <w:tab w:val="right" w:leader="dot" w:pos="9016"/>
            </w:tabs>
            <w:rPr>
              <w:noProof/>
            </w:rPr>
          </w:pPr>
          <w:hyperlink w:anchor="_Toc178780102" w:history="1">
            <w:r w:rsidRPr="00656043">
              <w:rPr>
                <w:rStyle w:val="Hyperlink"/>
                <w:noProof/>
              </w:rPr>
              <w:t>Documentation\documentation.py</w:t>
            </w:r>
            <w:r>
              <w:rPr>
                <w:noProof/>
                <w:webHidden/>
              </w:rPr>
              <w:tab/>
            </w:r>
            <w:r>
              <w:rPr>
                <w:noProof/>
                <w:webHidden/>
              </w:rPr>
              <w:fldChar w:fldCharType="begin"/>
            </w:r>
            <w:r>
              <w:rPr>
                <w:noProof/>
                <w:webHidden/>
              </w:rPr>
              <w:instrText xml:space="preserve"> PAGEREF _Toc178780102 \h </w:instrText>
            </w:r>
            <w:r>
              <w:rPr>
                <w:noProof/>
                <w:webHidden/>
              </w:rPr>
            </w:r>
            <w:r>
              <w:rPr>
                <w:noProof/>
                <w:webHidden/>
              </w:rPr>
              <w:fldChar w:fldCharType="separate"/>
            </w:r>
            <w:r>
              <w:rPr>
                <w:noProof/>
                <w:webHidden/>
              </w:rPr>
              <w:t>39</w:t>
            </w:r>
            <w:r>
              <w:rPr>
                <w:noProof/>
                <w:webHidden/>
              </w:rPr>
              <w:fldChar w:fldCharType="end"/>
            </w:r>
          </w:hyperlink>
        </w:p>
        <w:p w14:paraId="0453B3C7" w14:textId="7CEB12CC" w:rsidR="008C20D6" w:rsidRDefault="008C20D6">
          <w:pPr>
            <w:pStyle w:val="TOC3"/>
            <w:tabs>
              <w:tab w:val="right" w:leader="dot" w:pos="9016"/>
            </w:tabs>
            <w:rPr>
              <w:noProof/>
            </w:rPr>
          </w:pPr>
          <w:hyperlink w:anchor="_Toc178780103" w:history="1">
            <w:r w:rsidRPr="00656043">
              <w:rPr>
                <w:rStyle w:val="Hyperlink"/>
                <w:noProof/>
              </w:rPr>
              <w:t>Documentation\README.md</w:t>
            </w:r>
            <w:r>
              <w:rPr>
                <w:noProof/>
                <w:webHidden/>
              </w:rPr>
              <w:tab/>
            </w:r>
            <w:r>
              <w:rPr>
                <w:noProof/>
                <w:webHidden/>
              </w:rPr>
              <w:fldChar w:fldCharType="begin"/>
            </w:r>
            <w:r>
              <w:rPr>
                <w:noProof/>
                <w:webHidden/>
              </w:rPr>
              <w:instrText xml:space="preserve"> PAGEREF _Toc178780103 \h </w:instrText>
            </w:r>
            <w:r>
              <w:rPr>
                <w:noProof/>
                <w:webHidden/>
              </w:rPr>
            </w:r>
            <w:r>
              <w:rPr>
                <w:noProof/>
                <w:webHidden/>
              </w:rPr>
              <w:fldChar w:fldCharType="separate"/>
            </w:r>
            <w:r>
              <w:rPr>
                <w:noProof/>
                <w:webHidden/>
              </w:rPr>
              <w:t>39</w:t>
            </w:r>
            <w:r>
              <w:rPr>
                <w:noProof/>
                <w:webHidden/>
              </w:rPr>
              <w:fldChar w:fldCharType="end"/>
            </w:r>
          </w:hyperlink>
        </w:p>
        <w:p w14:paraId="1A248428" w14:textId="71225C26" w:rsidR="008C20D6" w:rsidRDefault="008C20D6">
          <w:pPr>
            <w:pStyle w:val="TOC2"/>
            <w:tabs>
              <w:tab w:val="right" w:leader="dot" w:pos="9016"/>
            </w:tabs>
            <w:rPr>
              <w:noProof/>
            </w:rPr>
          </w:pPr>
          <w:hyperlink w:anchor="_Toc178780104" w:history="1">
            <w:r w:rsidRPr="00656043">
              <w:rPr>
                <w:rStyle w:val="Hyperlink"/>
                <w:noProof/>
              </w:rPr>
              <w:t>enrollment_json</w:t>
            </w:r>
            <w:r>
              <w:rPr>
                <w:noProof/>
                <w:webHidden/>
              </w:rPr>
              <w:tab/>
            </w:r>
            <w:r>
              <w:rPr>
                <w:noProof/>
                <w:webHidden/>
              </w:rPr>
              <w:fldChar w:fldCharType="begin"/>
            </w:r>
            <w:r>
              <w:rPr>
                <w:noProof/>
                <w:webHidden/>
              </w:rPr>
              <w:instrText xml:space="preserve"> PAGEREF _Toc178780104 \h </w:instrText>
            </w:r>
            <w:r>
              <w:rPr>
                <w:noProof/>
                <w:webHidden/>
              </w:rPr>
            </w:r>
            <w:r>
              <w:rPr>
                <w:noProof/>
                <w:webHidden/>
              </w:rPr>
              <w:fldChar w:fldCharType="separate"/>
            </w:r>
            <w:r>
              <w:rPr>
                <w:noProof/>
                <w:webHidden/>
              </w:rPr>
              <w:t>39</w:t>
            </w:r>
            <w:r>
              <w:rPr>
                <w:noProof/>
                <w:webHidden/>
              </w:rPr>
              <w:fldChar w:fldCharType="end"/>
            </w:r>
          </w:hyperlink>
        </w:p>
        <w:p w14:paraId="05EEA21D" w14:textId="43ABDCBF" w:rsidR="008C20D6" w:rsidRDefault="008C20D6">
          <w:pPr>
            <w:pStyle w:val="TOC3"/>
            <w:tabs>
              <w:tab w:val="right" w:leader="dot" w:pos="9016"/>
            </w:tabs>
            <w:rPr>
              <w:noProof/>
            </w:rPr>
          </w:pPr>
          <w:hyperlink w:anchor="_Toc178780105" w:history="1">
            <w:r w:rsidRPr="00656043">
              <w:rPr>
                <w:rStyle w:val="Hyperlink"/>
                <w:noProof/>
              </w:rPr>
              <w:t>enrollment_json\Jay.json</w:t>
            </w:r>
            <w:r>
              <w:rPr>
                <w:noProof/>
                <w:webHidden/>
              </w:rPr>
              <w:tab/>
            </w:r>
            <w:r>
              <w:rPr>
                <w:noProof/>
                <w:webHidden/>
              </w:rPr>
              <w:fldChar w:fldCharType="begin"/>
            </w:r>
            <w:r>
              <w:rPr>
                <w:noProof/>
                <w:webHidden/>
              </w:rPr>
              <w:instrText xml:space="preserve"> PAGEREF _Toc178780105 \h </w:instrText>
            </w:r>
            <w:r>
              <w:rPr>
                <w:noProof/>
                <w:webHidden/>
              </w:rPr>
            </w:r>
            <w:r>
              <w:rPr>
                <w:noProof/>
                <w:webHidden/>
              </w:rPr>
              <w:fldChar w:fldCharType="separate"/>
            </w:r>
            <w:r>
              <w:rPr>
                <w:noProof/>
                <w:webHidden/>
              </w:rPr>
              <w:t>39</w:t>
            </w:r>
            <w:r>
              <w:rPr>
                <w:noProof/>
                <w:webHidden/>
              </w:rPr>
              <w:fldChar w:fldCharType="end"/>
            </w:r>
          </w:hyperlink>
        </w:p>
        <w:p w14:paraId="2ECDF320" w14:textId="1CC18C94" w:rsidR="008C20D6" w:rsidRDefault="008C20D6">
          <w:pPr>
            <w:pStyle w:val="TOC3"/>
            <w:tabs>
              <w:tab w:val="right" w:leader="dot" w:pos="9016"/>
            </w:tabs>
            <w:rPr>
              <w:noProof/>
            </w:rPr>
          </w:pPr>
          <w:hyperlink w:anchor="_Toc178780106" w:history="1">
            <w:r w:rsidRPr="00656043">
              <w:rPr>
                <w:rStyle w:val="Hyperlink"/>
                <w:noProof/>
              </w:rPr>
              <w:t>enrollment_json\Samantha.json</w:t>
            </w:r>
            <w:r>
              <w:rPr>
                <w:noProof/>
                <w:webHidden/>
              </w:rPr>
              <w:tab/>
            </w:r>
            <w:r>
              <w:rPr>
                <w:noProof/>
                <w:webHidden/>
              </w:rPr>
              <w:fldChar w:fldCharType="begin"/>
            </w:r>
            <w:r>
              <w:rPr>
                <w:noProof/>
                <w:webHidden/>
              </w:rPr>
              <w:instrText xml:space="preserve"> PAGEREF _Toc178780106 \h </w:instrText>
            </w:r>
            <w:r>
              <w:rPr>
                <w:noProof/>
                <w:webHidden/>
              </w:rPr>
            </w:r>
            <w:r>
              <w:rPr>
                <w:noProof/>
                <w:webHidden/>
              </w:rPr>
              <w:fldChar w:fldCharType="separate"/>
            </w:r>
            <w:r>
              <w:rPr>
                <w:noProof/>
                <w:webHidden/>
              </w:rPr>
              <w:t>39</w:t>
            </w:r>
            <w:r>
              <w:rPr>
                <w:noProof/>
                <w:webHidden/>
              </w:rPr>
              <w:fldChar w:fldCharType="end"/>
            </w:r>
          </w:hyperlink>
        </w:p>
        <w:p w14:paraId="2DF4DC22" w14:textId="2F40834B" w:rsidR="008C20D6" w:rsidRDefault="008C20D6">
          <w:pPr>
            <w:pStyle w:val="TOC2"/>
            <w:tabs>
              <w:tab w:val="right" w:leader="dot" w:pos="9016"/>
            </w:tabs>
            <w:rPr>
              <w:noProof/>
            </w:rPr>
          </w:pPr>
          <w:hyperlink w:anchor="_Toc178780107" w:history="1">
            <w:r w:rsidRPr="00656043">
              <w:rPr>
                <w:rStyle w:val="Hyperlink"/>
                <w:noProof/>
              </w:rPr>
              <w:t>enrollment_pictures</w:t>
            </w:r>
            <w:r>
              <w:rPr>
                <w:noProof/>
                <w:webHidden/>
              </w:rPr>
              <w:tab/>
            </w:r>
            <w:r>
              <w:rPr>
                <w:noProof/>
                <w:webHidden/>
              </w:rPr>
              <w:fldChar w:fldCharType="begin"/>
            </w:r>
            <w:r>
              <w:rPr>
                <w:noProof/>
                <w:webHidden/>
              </w:rPr>
              <w:instrText xml:space="preserve"> PAGEREF _Toc178780107 \h </w:instrText>
            </w:r>
            <w:r>
              <w:rPr>
                <w:noProof/>
                <w:webHidden/>
              </w:rPr>
            </w:r>
            <w:r>
              <w:rPr>
                <w:noProof/>
                <w:webHidden/>
              </w:rPr>
              <w:fldChar w:fldCharType="separate"/>
            </w:r>
            <w:r>
              <w:rPr>
                <w:noProof/>
                <w:webHidden/>
              </w:rPr>
              <w:t>40</w:t>
            </w:r>
            <w:r>
              <w:rPr>
                <w:noProof/>
                <w:webHidden/>
              </w:rPr>
              <w:fldChar w:fldCharType="end"/>
            </w:r>
          </w:hyperlink>
        </w:p>
        <w:p w14:paraId="25ADBF19" w14:textId="5DFF9AC4" w:rsidR="008C20D6" w:rsidRDefault="008C20D6">
          <w:pPr>
            <w:pStyle w:val="TOC3"/>
            <w:tabs>
              <w:tab w:val="right" w:leader="dot" w:pos="9016"/>
            </w:tabs>
            <w:rPr>
              <w:noProof/>
            </w:rPr>
          </w:pPr>
          <w:hyperlink w:anchor="_Toc178780108" w:history="1">
            <w:r w:rsidRPr="00656043">
              <w:rPr>
                <w:rStyle w:val="Hyperlink"/>
                <w:noProof/>
              </w:rPr>
              <w:t>enrollment_pictures\Jay.png</w:t>
            </w:r>
            <w:r>
              <w:rPr>
                <w:noProof/>
                <w:webHidden/>
              </w:rPr>
              <w:tab/>
            </w:r>
            <w:r>
              <w:rPr>
                <w:noProof/>
                <w:webHidden/>
              </w:rPr>
              <w:fldChar w:fldCharType="begin"/>
            </w:r>
            <w:r>
              <w:rPr>
                <w:noProof/>
                <w:webHidden/>
              </w:rPr>
              <w:instrText xml:space="preserve"> PAGEREF _Toc178780108 \h </w:instrText>
            </w:r>
            <w:r>
              <w:rPr>
                <w:noProof/>
                <w:webHidden/>
              </w:rPr>
            </w:r>
            <w:r>
              <w:rPr>
                <w:noProof/>
                <w:webHidden/>
              </w:rPr>
              <w:fldChar w:fldCharType="separate"/>
            </w:r>
            <w:r>
              <w:rPr>
                <w:noProof/>
                <w:webHidden/>
              </w:rPr>
              <w:t>40</w:t>
            </w:r>
            <w:r>
              <w:rPr>
                <w:noProof/>
                <w:webHidden/>
              </w:rPr>
              <w:fldChar w:fldCharType="end"/>
            </w:r>
          </w:hyperlink>
        </w:p>
        <w:p w14:paraId="1588E525" w14:textId="72DCF77B" w:rsidR="008C20D6" w:rsidRDefault="008C20D6">
          <w:pPr>
            <w:pStyle w:val="TOC3"/>
            <w:tabs>
              <w:tab w:val="right" w:leader="dot" w:pos="9016"/>
            </w:tabs>
            <w:rPr>
              <w:noProof/>
            </w:rPr>
          </w:pPr>
          <w:hyperlink w:anchor="_Toc178780109" w:history="1">
            <w:r w:rsidRPr="00656043">
              <w:rPr>
                <w:rStyle w:val="Hyperlink"/>
                <w:noProof/>
              </w:rPr>
              <w:t>enrollment_pictures\Samantha.png</w:t>
            </w:r>
            <w:r>
              <w:rPr>
                <w:noProof/>
                <w:webHidden/>
              </w:rPr>
              <w:tab/>
            </w:r>
            <w:r>
              <w:rPr>
                <w:noProof/>
                <w:webHidden/>
              </w:rPr>
              <w:fldChar w:fldCharType="begin"/>
            </w:r>
            <w:r>
              <w:rPr>
                <w:noProof/>
                <w:webHidden/>
              </w:rPr>
              <w:instrText xml:space="preserve"> PAGEREF _Toc178780109 \h </w:instrText>
            </w:r>
            <w:r>
              <w:rPr>
                <w:noProof/>
                <w:webHidden/>
              </w:rPr>
            </w:r>
            <w:r>
              <w:rPr>
                <w:noProof/>
                <w:webHidden/>
              </w:rPr>
              <w:fldChar w:fldCharType="separate"/>
            </w:r>
            <w:r>
              <w:rPr>
                <w:noProof/>
                <w:webHidden/>
              </w:rPr>
              <w:t>40</w:t>
            </w:r>
            <w:r>
              <w:rPr>
                <w:noProof/>
                <w:webHidden/>
              </w:rPr>
              <w:fldChar w:fldCharType="end"/>
            </w:r>
          </w:hyperlink>
        </w:p>
        <w:p w14:paraId="3FCB85B9" w14:textId="0EDD61A4" w:rsidR="008C20D6" w:rsidRDefault="008C20D6">
          <w:pPr>
            <w:pStyle w:val="TOC2"/>
            <w:tabs>
              <w:tab w:val="right" w:leader="dot" w:pos="9016"/>
            </w:tabs>
            <w:rPr>
              <w:noProof/>
            </w:rPr>
          </w:pPr>
          <w:hyperlink w:anchor="_Toc178780110" w:history="1">
            <w:r w:rsidRPr="00656043">
              <w:rPr>
                <w:rStyle w:val="Hyperlink"/>
                <w:noProof/>
              </w:rPr>
              <w:t>features</w:t>
            </w:r>
            <w:r>
              <w:rPr>
                <w:noProof/>
                <w:webHidden/>
              </w:rPr>
              <w:tab/>
            </w:r>
            <w:r>
              <w:rPr>
                <w:noProof/>
                <w:webHidden/>
              </w:rPr>
              <w:fldChar w:fldCharType="begin"/>
            </w:r>
            <w:r>
              <w:rPr>
                <w:noProof/>
                <w:webHidden/>
              </w:rPr>
              <w:instrText xml:space="preserve"> PAGEREF _Toc178780110 \h </w:instrText>
            </w:r>
            <w:r>
              <w:rPr>
                <w:noProof/>
                <w:webHidden/>
              </w:rPr>
            </w:r>
            <w:r>
              <w:rPr>
                <w:noProof/>
                <w:webHidden/>
              </w:rPr>
              <w:fldChar w:fldCharType="separate"/>
            </w:r>
            <w:r>
              <w:rPr>
                <w:noProof/>
                <w:webHidden/>
              </w:rPr>
              <w:t>40</w:t>
            </w:r>
            <w:r>
              <w:rPr>
                <w:noProof/>
                <w:webHidden/>
              </w:rPr>
              <w:fldChar w:fldCharType="end"/>
            </w:r>
          </w:hyperlink>
        </w:p>
        <w:p w14:paraId="7DD5D668" w14:textId="19F78AD8" w:rsidR="008C20D6" w:rsidRDefault="008C20D6">
          <w:pPr>
            <w:pStyle w:val="TOC3"/>
            <w:tabs>
              <w:tab w:val="right" w:leader="dot" w:pos="9016"/>
            </w:tabs>
            <w:rPr>
              <w:noProof/>
            </w:rPr>
          </w:pPr>
          <w:hyperlink w:anchor="_Toc178780111" w:history="1">
            <w:r w:rsidRPr="00656043">
              <w:rPr>
                <w:rStyle w:val="Hyperlink"/>
                <w:noProof/>
              </w:rPr>
              <w:t>features\__pycache__</w:t>
            </w:r>
            <w:r>
              <w:rPr>
                <w:noProof/>
                <w:webHidden/>
              </w:rPr>
              <w:tab/>
            </w:r>
            <w:r>
              <w:rPr>
                <w:noProof/>
                <w:webHidden/>
              </w:rPr>
              <w:fldChar w:fldCharType="begin"/>
            </w:r>
            <w:r>
              <w:rPr>
                <w:noProof/>
                <w:webHidden/>
              </w:rPr>
              <w:instrText xml:space="preserve"> PAGEREF _Toc178780111 \h </w:instrText>
            </w:r>
            <w:r>
              <w:rPr>
                <w:noProof/>
                <w:webHidden/>
              </w:rPr>
            </w:r>
            <w:r>
              <w:rPr>
                <w:noProof/>
                <w:webHidden/>
              </w:rPr>
              <w:fldChar w:fldCharType="separate"/>
            </w:r>
            <w:r>
              <w:rPr>
                <w:noProof/>
                <w:webHidden/>
              </w:rPr>
              <w:t>40</w:t>
            </w:r>
            <w:r>
              <w:rPr>
                <w:noProof/>
                <w:webHidden/>
              </w:rPr>
              <w:fldChar w:fldCharType="end"/>
            </w:r>
          </w:hyperlink>
        </w:p>
        <w:p w14:paraId="0F8F4992" w14:textId="13C76194" w:rsidR="008C20D6" w:rsidRDefault="008C20D6">
          <w:pPr>
            <w:pStyle w:val="TOC3"/>
            <w:tabs>
              <w:tab w:val="right" w:leader="dot" w:pos="9016"/>
            </w:tabs>
            <w:rPr>
              <w:noProof/>
            </w:rPr>
          </w:pPr>
          <w:hyperlink w:anchor="_Toc178780112" w:history="1">
            <w:r w:rsidRPr="00656043">
              <w:rPr>
                <w:rStyle w:val="Hyperlink"/>
                <w:noProof/>
              </w:rPr>
              <w:t>features\code_generation.py</w:t>
            </w:r>
            <w:r>
              <w:rPr>
                <w:noProof/>
                <w:webHidden/>
              </w:rPr>
              <w:tab/>
            </w:r>
            <w:r>
              <w:rPr>
                <w:noProof/>
                <w:webHidden/>
              </w:rPr>
              <w:fldChar w:fldCharType="begin"/>
            </w:r>
            <w:r>
              <w:rPr>
                <w:noProof/>
                <w:webHidden/>
              </w:rPr>
              <w:instrText xml:space="preserve"> PAGEREF _Toc178780112 \h </w:instrText>
            </w:r>
            <w:r>
              <w:rPr>
                <w:noProof/>
                <w:webHidden/>
              </w:rPr>
            </w:r>
            <w:r>
              <w:rPr>
                <w:noProof/>
                <w:webHidden/>
              </w:rPr>
              <w:fldChar w:fldCharType="separate"/>
            </w:r>
            <w:r>
              <w:rPr>
                <w:noProof/>
                <w:webHidden/>
              </w:rPr>
              <w:t>40</w:t>
            </w:r>
            <w:r>
              <w:rPr>
                <w:noProof/>
                <w:webHidden/>
              </w:rPr>
              <w:fldChar w:fldCharType="end"/>
            </w:r>
          </w:hyperlink>
        </w:p>
        <w:p w14:paraId="07062E33" w14:textId="508914F5" w:rsidR="008C20D6" w:rsidRDefault="008C20D6">
          <w:pPr>
            <w:pStyle w:val="TOC3"/>
            <w:tabs>
              <w:tab w:val="right" w:leader="dot" w:pos="9016"/>
            </w:tabs>
            <w:rPr>
              <w:noProof/>
            </w:rPr>
          </w:pPr>
          <w:hyperlink w:anchor="_Toc178780113" w:history="1">
            <w:r w:rsidRPr="00656043">
              <w:rPr>
                <w:rStyle w:val="Hyperlink"/>
                <w:noProof/>
              </w:rPr>
              <w:t>features\dialogue_manager.py</w:t>
            </w:r>
            <w:r>
              <w:rPr>
                <w:noProof/>
                <w:webHidden/>
              </w:rPr>
              <w:tab/>
            </w:r>
            <w:r>
              <w:rPr>
                <w:noProof/>
                <w:webHidden/>
              </w:rPr>
              <w:fldChar w:fldCharType="begin"/>
            </w:r>
            <w:r>
              <w:rPr>
                <w:noProof/>
                <w:webHidden/>
              </w:rPr>
              <w:instrText xml:space="preserve"> PAGEREF _Toc178780113 \h </w:instrText>
            </w:r>
            <w:r>
              <w:rPr>
                <w:noProof/>
                <w:webHidden/>
              </w:rPr>
            </w:r>
            <w:r>
              <w:rPr>
                <w:noProof/>
                <w:webHidden/>
              </w:rPr>
              <w:fldChar w:fldCharType="separate"/>
            </w:r>
            <w:r>
              <w:rPr>
                <w:noProof/>
                <w:webHidden/>
              </w:rPr>
              <w:t>41</w:t>
            </w:r>
            <w:r>
              <w:rPr>
                <w:noProof/>
                <w:webHidden/>
              </w:rPr>
              <w:fldChar w:fldCharType="end"/>
            </w:r>
          </w:hyperlink>
        </w:p>
        <w:p w14:paraId="13270AEF" w14:textId="177EBE61" w:rsidR="008C20D6" w:rsidRDefault="008C20D6">
          <w:pPr>
            <w:pStyle w:val="TOC3"/>
            <w:tabs>
              <w:tab w:val="right" w:leader="dot" w:pos="9016"/>
            </w:tabs>
            <w:rPr>
              <w:noProof/>
            </w:rPr>
          </w:pPr>
          <w:hyperlink w:anchor="_Toc178780114" w:history="1">
            <w:r w:rsidRPr="00656043">
              <w:rPr>
                <w:rStyle w:val="Hyperlink"/>
                <w:noProof/>
              </w:rPr>
              <w:t>features\nlp copy.py</w:t>
            </w:r>
            <w:r>
              <w:rPr>
                <w:noProof/>
                <w:webHidden/>
              </w:rPr>
              <w:tab/>
            </w:r>
            <w:r>
              <w:rPr>
                <w:noProof/>
                <w:webHidden/>
              </w:rPr>
              <w:fldChar w:fldCharType="begin"/>
            </w:r>
            <w:r>
              <w:rPr>
                <w:noProof/>
                <w:webHidden/>
              </w:rPr>
              <w:instrText xml:space="preserve"> PAGEREF _Toc178780114 \h </w:instrText>
            </w:r>
            <w:r>
              <w:rPr>
                <w:noProof/>
                <w:webHidden/>
              </w:rPr>
            </w:r>
            <w:r>
              <w:rPr>
                <w:noProof/>
                <w:webHidden/>
              </w:rPr>
              <w:fldChar w:fldCharType="separate"/>
            </w:r>
            <w:r>
              <w:rPr>
                <w:noProof/>
                <w:webHidden/>
              </w:rPr>
              <w:t>43</w:t>
            </w:r>
            <w:r>
              <w:rPr>
                <w:noProof/>
                <w:webHidden/>
              </w:rPr>
              <w:fldChar w:fldCharType="end"/>
            </w:r>
          </w:hyperlink>
        </w:p>
        <w:p w14:paraId="5BDB3356" w14:textId="4A9FF820" w:rsidR="008C20D6" w:rsidRDefault="008C20D6">
          <w:pPr>
            <w:pStyle w:val="TOC3"/>
            <w:tabs>
              <w:tab w:val="right" w:leader="dot" w:pos="9016"/>
            </w:tabs>
            <w:rPr>
              <w:noProof/>
            </w:rPr>
          </w:pPr>
          <w:hyperlink w:anchor="_Toc178780115" w:history="1">
            <w:r w:rsidRPr="00656043">
              <w:rPr>
                <w:rStyle w:val="Hyperlink"/>
                <w:noProof/>
              </w:rPr>
              <w:t>features\nlp.py</w:t>
            </w:r>
            <w:r>
              <w:rPr>
                <w:noProof/>
                <w:webHidden/>
              </w:rPr>
              <w:tab/>
            </w:r>
            <w:r>
              <w:rPr>
                <w:noProof/>
                <w:webHidden/>
              </w:rPr>
              <w:fldChar w:fldCharType="begin"/>
            </w:r>
            <w:r>
              <w:rPr>
                <w:noProof/>
                <w:webHidden/>
              </w:rPr>
              <w:instrText xml:space="preserve"> PAGEREF _Toc178780115 \h </w:instrText>
            </w:r>
            <w:r>
              <w:rPr>
                <w:noProof/>
                <w:webHidden/>
              </w:rPr>
            </w:r>
            <w:r>
              <w:rPr>
                <w:noProof/>
                <w:webHidden/>
              </w:rPr>
              <w:fldChar w:fldCharType="separate"/>
            </w:r>
            <w:r>
              <w:rPr>
                <w:noProof/>
                <w:webHidden/>
              </w:rPr>
              <w:t>45</w:t>
            </w:r>
            <w:r>
              <w:rPr>
                <w:noProof/>
                <w:webHidden/>
              </w:rPr>
              <w:fldChar w:fldCharType="end"/>
            </w:r>
          </w:hyperlink>
        </w:p>
        <w:p w14:paraId="034D5325" w14:textId="7E7A9D95" w:rsidR="008C20D6" w:rsidRDefault="008C20D6">
          <w:pPr>
            <w:pStyle w:val="TOC3"/>
            <w:tabs>
              <w:tab w:val="right" w:leader="dot" w:pos="9016"/>
            </w:tabs>
            <w:rPr>
              <w:noProof/>
            </w:rPr>
          </w:pPr>
          <w:hyperlink w:anchor="_Toc178780116" w:history="1">
            <w:r w:rsidRPr="00656043">
              <w:rPr>
                <w:rStyle w:val="Hyperlink"/>
                <w:noProof/>
              </w:rPr>
              <w:t>features\nlu.py</w:t>
            </w:r>
            <w:r>
              <w:rPr>
                <w:noProof/>
                <w:webHidden/>
              </w:rPr>
              <w:tab/>
            </w:r>
            <w:r>
              <w:rPr>
                <w:noProof/>
                <w:webHidden/>
              </w:rPr>
              <w:fldChar w:fldCharType="begin"/>
            </w:r>
            <w:r>
              <w:rPr>
                <w:noProof/>
                <w:webHidden/>
              </w:rPr>
              <w:instrText xml:space="preserve"> PAGEREF _Toc178780116 \h </w:instrText>
            </w:r>
            <w:r>
              <w:rPr>
                <w:noProof/>
                <w:webHidden/>
              </w:rPr>
            </w:r>
            <w:r>
              <w:rPr>
                <w:noProof/>
                <w:webHidden/>
              </w:rPr>
              <w:fldChar w:fldCharType="separate"/>
            </w:r>
            <w:r>
              <w:rPr>
                <w:noProof/>
                <w:webHidden/>
              </w:rPr>
              <w:t>48</w:t>
            </w:r>
            <w:r>
              <w:rPr>
                <w:noProof/>
                <w:webHidden/>
              </w:rPr>
              <w:fldChar w:fldCharType="end"/>
            </w:r>
          </w:hyperlink>
        </w:p>
        <w:p w14:paraId="487B714E" w14:textId="1223F026" w:rsidR="008C20D6" w:rsidRDefault="008C20D6">
          <w:pPr>
            <w:pStyle w:val="TOC3"/>
            <w:tabs>
              <w:tab w:val="right" w:leader="dot" w:pos="9016"/>
            </w:tabs>
            <w:rPr>
              <w:noProof/>
            </w:rPr>
          </w:pPr>
          <w:hyperlink w:anchor="_Toc178780117" w:history="1">
            <w:r w:rsidRPr="00656043">
              <w:rPr>
                <w:rStyle w:val="Hyperlink"/>
                <w:noProof/>
              </w:rPr>
              <w:t>features\sentiment_analysis.py</w:t>
            </w:r>
            <w:r>
              <w:rPr>
                <w:noProof/>
                <w:webHidden/>
              </w:rPr>
              <w:tab/>
            </w:r>
            <w:r>
              <w:rPr>
                <w:noProof/>
                <w:webHidden/>
              </w:rPr>
              <w:fldChar w:fldCharType="begin"/>
            </w:r>
            <w:r>
              <w:rPr>
                <w:noProof/>
                <w:webHidden/>
              </w:rPr>
              <w:instrText xml:space="preserve"> PAGEREF _Toc178780117 \h </w:instrText>
            </w:r>
            <w:r>
              <w:rPr>
                <w:noProof/>
                <w:webHidden/>
              </w:rPr>
            </w:r>
            <w:r>
              <w:rPr>
                <w:noProof/>
                <w:webHidden/>
              </w:rPr>
              <w:fldChar w:fldCharType="separate"/>
            </w:r>
            <w:r>
              <w:rPr>
                <w:noProof/>
                <w:webHidden/>
              </w:rPr>
              <w:t>50</w:t>
            </w:r>
            <w:r>
              <w:rPr>
                <w:noProof/>
                <w:webHidden/>
              </w:rPr>
              <w:fldChar w:fldCharType="end"/>
            </w:r>
          </w:hyperlink>
        </w:p>
        <w:p w14:paraId="42B6A663" w14:textId="56D3E361" w:rsidR="008C20D6" w:rsidRDefault="008C20D6">
          <w:pPr>
            <w:pStyle w:val="TOC3"/>
            <w:tabs>
              <w:tab w:val="right" w:leader="dot" w:pos="9016"/>
            </w:tabs>
            <w:rPr>
              <w:noProof/>
            </w:rPr>
          </w:pPr>
          <w:hyperlink w:anchor="_Toc178780118" w:history="1">
            <w:r w:rsidRPr="00656043">
              <w:rPr>
                <w:rStyle w:val="Hyperlink"/>
                <w:noProof/>
              </w:rPr>
              <w:t>features\SentimentAnalysis.py</w:t>
            </w:r>
            <w:r>
              <w:rPr>
                <w:noProof/>
                <w:webHidden/>
              </w:rPr>
              <w:tab/>
            </w:r>
            <w:r>
              <w:rPr>
                <w:noProof/>
                <w:webHidden/>
              </w:rPr>
              <w:fldChar w:fldCharType="begin"/>
            </w:r>
            <w:r>
              <w:rPr>
                <w:noProof/>
                <w:webHidden/>
              </w:rPr>
              <w:instrText xml:space="preserve"> PAGEREF _Toc178780118 \h </w:instrText>
            </w:r>
            <w:r>
              <w:rPr>
                <w:noProof/>
                <w:webHidden/>
              </w:rPr>
            </w:r>
            <w:r>
              <w:rPr>
                <w:noProof/>
                <w:webHidden/>
              </w:rPr>
              <w:fldChar w:fldCharType="separate"/>
            </w:r>
            <w:r>
              <w:rPr>
                <w:noProof/>
                <w:webHidden/>
              </w:rPr>
              <w:t>50</w:t>
            </w:r>
            <w:r>
              <w:rPr>
                <w:noProof/>
                <w:webHidden/>
              </w:rPr>
              <w:fldChar w:fldCharType="end"/>
            </w:r>
          </w:hyperlink>
        </w:p>
        <w:p w14:paraId="741A07C4" w14:textId="6CB88261" w:rsidR="008C20D6" w:rsidRDefault="008C20D6">
          <w:pPr>
            <w:pStyle w:val="TOC3"/>
            <w:tabs>
              <w:tab w:val="right" w:leader="dot" w:pos="9016"/>
            </w:tabs>
            <w:rPr>
              <w:noProof/>
            </w:rPr>
          </w:pPr>
          <w:hyperlink w:anchor="_Toc178780119" w:history="1">
            <w:r w:rsidRPr="00656043">
              <w:rPr>
                <w:rStyle w:val="Hyperlink"/>
                <w:noProof/>
              </w:rPr>
              <w:t>features\text_classification.py</w:t>
            </w:r>
            <w:r>
              <w:rPr>
                <w:noProof/>
                <w:webHidden/>
              </w:rPr>
              <w:tab/>
            </w:r>
            <w:r>
              <w:rPr>
                <w:noProof/>
                <w:webHidden/>
              </w:rPr>
              <w:fldChar w:fldCharType="begin"/>
            </w:r>
            <w:r>
              <w:rPr>
                <w:noProof/>
                <w:webHidden/>
              </w:rPr>
              <w:instrText xml:space="preserve"> PAGEREF _Toc178780119 \h </w:instrText>
            </w:r>
            <w:r>
              <w:rPr>
                <w:noProof/>
                <w:webHidden/>
              </w:rPr>
            </w:r>
            <w:r>
              <w:rPr>
                <w:noProof/>
                <w:webHidden/>
              </w:rPr>
              <w:fldChar w:fldCharType="separate"/>
            </w:r>
            <w:r>
              <w:rPr>
                <w:noProof/>
                <w:webHidden/>
              </w:rPr>
              <w:t>51</w:t>
            </w:r>
            <w:r>
              <w:rPr>
                <w:noProof/>
                <w:webHidden/>
              </w:rPr>
              <w:fldChar w:fldCharType="end"/>
            </w:r>
          </w:hyperlink>
        </w:p>
        <w:p w14:paraId="25A8E84F" w14:textId="794C7778" w:rsidR="008C20D6" w:rsidRDefault="008C20D6">
          <w:pPr>
            <w:pStyle w:val="TOC2"/>
            <w:tabs>
              <w:tab w:val="right" w:leader="dot" w:pos="9016"/>
            </w:tabs>
            <w:rPr>
              <w:noProof/>
            </w:rPr>
          </w:pPr>
          <w:hyperlink w:anchor="_Toc178780120" w:history="1">
            <w:r w:rsidRPr="00656043">
              <w:rPr>
                <w:rStyle w:val="Hyperlink"/>
                <w:noProof/>
              </w:rPr>
              <w:t>lib</w:t>
            </w:r>
            <w:r>
              <w:rPr>
                <w:noProof/>
                <w:webHidden/>
              </w:rPr>
              <w:tab/>
            </w:r>
            <w:r>
              <w:rPr>
                <w:noProof/>
                <w:webHidden/>
              </w:rPr>
              <w:fldChar w:fldCharType="begin"/>
            </w:r>
            <w:r>
              <w:rPr>
                <w:noProof/>
                <w:webHidden/>
              </w:rPr>
              <w:instrText xml:space="preserve"> PAGEREF _Toc178780120 \h </w:instrText>
            </w:r>
            <w:r>
              <w:rPr>
                <w:noProof/>
                <w:webHidden/>
              </w:rPr>
            </w:r>
            <w:r>
              <w:rPr>
                <w:noProof/>
                <w:webHidden/>
              </w:rPr>
              <w:fldChar w:fldCharType="separate"/>
            </w:r>
            <w:r>
              <w:rPr>
                <w:noProof/>
                <w:webHidden/>
              </w:rPr>
              <w:t>52</w:t>
            </w:r>
            <w:r>
              <w:rPr>
                <w:noProof/>
                <w:webHidden/>
              </w:rPr>
              <w:fldChar w:fldCharType="end"/>
            </w:r>
          </w:hyperlink>
        </w:p>
        <w:p w14:paraId="5BE4ED26" w14:textId="04ABEB47" w:rsidR="008C20D6" w:rsidRDefault="008C20D6">
          <w:pPr>
            <w:pStyle w:val="TOC3"/>
            <w:tabs>
              <w:tab w:val="right" w:leader="dot" w:pos="9016"/>
            </w:tabs>
            <w:rPr>
              <w:noProof/>
            </w:rPr>
          </w:pPr>
          <w:hyperlink w:anchor="_Toc178780121" w:history="1">
            <w:r w:rsidRPr="00656043">
              <w:rPr>
                <w:rStyle w:val="Hyperlink"/>
                <w:noProof/>
              </w:rPr>
              <w:t>lib\nlg</w:t>
            </w:r>
            <w:r>
              <w:rPr>
                <w:noProof/>
                <w:webHidden/>
              </w:rPr>
              <w:tab/>
            </w:r>
            <w:r>
              <w:rPr>
                <w:noProof/>
                <w:webHidden/>
              </w:rPr>
              <w:fldChar w:fldCharType="begin"/>
            </w:r>
            <w:r>
              <w:rPr>
                <w:noProof/>
                <w:webHidden/>
              </w:rPr>
              <w:instrText xml:space="preserve"> PAGEREF _Toc178780121 \h </w:instrText>
            </w:r>
            <w:r>
              <w:rPr>
                <w:noProof/>
                <w:webHidden/>
              </w:rPr>
            </w:r>
            <w:r>
              <w:rPr>
                <w:noProof/>
                <w:webHidden/>
              </w:rPr>
              <w:fldChar w:fldCharType="separate"/>
            </w:r>
            <w:r>
              <w:rPr>
                <w:noProof/>
                <w:webHidden/>
              </w:rPr>
              <w:t>52</w:t>
            </w:r>
            <w:r>
              <w:rPr>
                <w:noProof/>
                <w:webHidden/>
              </w:rPr>
              <w:fldChar w:fldCharType="end"/>
            </w:r>
          </w:hyperlink>
        </w:p>
        <w:p w14:paraId="786AAB76" w14:textId="1EC6EB77" w:rsidR="008C20D6" w:rsidRDefault="008C20D6">
          <w:pPr>
            <w:pStyle w:val="TOC3"/>
            <w:tabs>
              <w:tab w:val="right" w:leader="dot" w:pos="9016"/>
            </w:tabs>
            <w:rPr>
              <w:noProof/>
            </w:rPr>
          </w:pPr>
          <w:hyperlink w:anchor="_Toc178780122" w:history="1">
            <w:r w:rsidRPr="00656043">
              <w:rPr>
                <w:rStyle w:val="Hyperlink"/>
                <w:noProof/>
              </w:rPr>
              <w:t>lib\nlp</w:t>
            </w:r>
            <w:r>
              <w:rPr>
                <w:noProof/>
                <w:webHidden/>
              </w:rPr>
              <w:tab/>
            </w:r>
            <w:r>
              <w:rPr>
                <w:noProof/>
                <w:webHidden/>
              </w:rPr>
              <w:fldChar w:fldCharType="begin"/>
            </w:r>
            <w:r>
              <w:rPr>
                <w:noProof/>
                <w:webHidden/>
              </w:rPr>
              <w:instrText xml:space="preserve"> PAGEREF _Toc178780122 \h </w:instrText>
            </w:r>
            <w:r>
              <w:rPr>
                <w:noProof/>
                <w:webHidden/>
              </w:rPr>
            </w:r>
            <w:r>
              <w:rPr>
                <w:noProof/>
                <w:webHidden/>
              </w:rPr>
              <w:fldChar w:fldCharType="separate"/>
            </w:r>
            <w:r>
              <w:rPr>
                <w:noProof/>
                <w:webHidden/>
              </w:rPr>
              <w:t>52</w:t>
            </w:r>
            <w:r>
              <w:rPr>
                <w:noProof/>
                <w:webHidden/>
              </w:rPr>
              <w:fldChar w:fldCharType="end"/>
            </w:r>
          </w:hyperlink>
        </w:p>
        <w:p w14:paraId="2F40B3D9" w14:textId="3A96CCFB" w:rsidR="008C20D6" w:rsidRDefault="008C20D6">
          <w:pPr>
            <w:pStyle w:val="TOC2"/>
            <w:tabs>
              <w:tab w:val="right" w:leader="dot" w:pos="9016"/>
            </w:tabs>
            <w:rPr>
              <w:noProof/>
            </w:rPr>
          </w:pPr>
          <w:hyperlink w:anchor="_Toc178780123" w:history="1">
            <w:r w:rsidRPr="00656043">
              <w:rPr>
                <w:rStyle w:val="Hyperlink"/>
                <w:noProof/>
              </w:rPr>
              <w:t>machine_learning</w:t>
            </w:r>
            <w:r>
              <w:rPr>
                <w:noProof/>
                <w:webHidden/>
              </w:rPr>
              <w:tab/>
            </w:r>
            <w:r>
              <w:rPr>
                <w:noProof/>
                <w:webHidden/>
              </w:rPr>
              <w:fldChar w:fldCharType="begin"/>
            </w:r>
            <w:r>
              <w:rPr>
                <w:noProof/>
                <w:webHidden/>
              </w:rPr>
              <w:instrText xml:space="preserve"> PAGEREF _Toc178780123 \h </w:instrText>
            </w:r>
            <w:r>
              <w:rPr>
                <w:noProof/>
                <w:webHidden/>
              </w:rPr>
            </w:r>
            <w:r>
              <w:rPr>
                <w:noProof/>
                <w:webHidden/>
              </w:rPr>
              <w:fldChar w:fldCharType="separate"/>
            </w:r>
            <w:r>
              <w:rPr>
                <w:noProof/>
                <w:webHidden/>
              </w:rPr>
              <w:t>62</w:t>
            </w:r>
            <w:r>
              <w:rPr>
                <w:noProof/>
                <w:webHidden/>
              </w:rPr>
              <w:fldChar w:fldCharType="end"/>
            </w:r>
          </w:hyperlink>
        </w:p>
        <w:p w14:paraId="6040478C" w14:textId="3D823773" w:rsidR="008C20D6" w:rsidRDefault="008C20D6">
          <w:pPr>
            <w:pStyle w:val="TOC3"/>
            <w:tabs>
              <w:tab w:val="right" w:leader="dot" w:pos="9016"/>
            </w:tabs>
            <w:rPr>
              <w:noProof/>
            </w:rPr>
          </w:pPr>
          <w:hyperlink w:anchor="_Toc178780124" w:history="1">
            <w:r w:rsidRPr="00656043">
              <w:rPr>
                <w:rStyle w:val="Hyperlink"/>
                <w:noProof/>
              </w:rPr>
              <w:t>machine_learning\Machine_Learning</w:t>
            </w:r>
            <w:r>
              <w:rPr>
                <w:noProof/>
                <w:webHidden/>
              </w:rPr>
              <w:tab/>
            </w:r>
            <w:r>
              <w:rPr>
                <w:noProof/>
                <w:webHidden/>
              </w:rPr>
              <w:fldChar w:fldCharType="begin"/>
            </w:r>
            <w:r>
              <w:rPr>
                <w:noProof/>
                <w:webHidden/>
              </w:rPr>
              <w:instrText xml:space="preserve"> PAGEREF _Toc178780124 \h </w:instrText>
            </w:r>
            <w:r>
              <w:rPr>
                <w:noProof/>
                <w:webHidden/>
              </w:rPr>
            </w:r>
            <w:r>
              <w:rPr>
                <w:noProof/>
                <w:webHidden/>
              </w:rPr>
              <w:fldChar w:fldCharType="separate"/>
            </w:r>
            <w:r>
              <w:rPr>
                <w:noProof/>
                <w:webHidden/>
              </w:rPr>
              <w:t>63</w:t>
            </w:r>
            <w:r>
              <w:rPr>
                <w:noProof/>
                <w:webHidden/>
              </w:rPr>
              <w:fldChar w:fldCharType="end"/>
            </w:r>
          </w:hyperlink>
        </w:p>
        <w:p w14:paraId="1D05BD26" w14:textId="19A0A2B9" w:rsidR="008C20D6" w:rsidRDefault="008C20D6">
          <w:pPr>
            <w:pStyle w:val="TOC3"/>
            <w:tabs>
              <w:tab w:val="right" w:leader="dot" w:pos="9016"/>
            </w:tabs>
            <w:rPr>
              <w:noProof/>
            </w:rPr>
          </w:pPr>
          <w:hyperlink w:anchor="_Toc178780125" w:history="1">
            <w:r w:rsidRPr="00656043">
              <w:rPr>
                <w:rStyle w:val="Hyperlink"/>
                <w:noProof/>
              </w:rPr>
              <w:t>machine_learning\sklearn_utils.py</w:t>
            </w:r>
            <w:r>
              <w:rPr>
                <w:noProof/>
                <w:webHidden/>
              </w:rPr>
              <w:tab/>
            </w:r>
            <w:r>
              <w:rPr>
                <w:noProof/>
                <w:webHidden/>
              </w:rPr>
              <w:fldChar w:fldCharType="begin"/>
            </w:r>
            <w:r>
              <w:rPr>
                <w:noProof/>
                <w:webHidden/>
              </w:rPr>
              <w:instrText xml:space="preserve"> PAGEREF _Toc178780125 \h </w:instrText>
            </w:r>
            <w:r>
              <w:rPr>
                <w:noProof/>
                <w:webHidden/>
              </w:rPr>
            </w:r>
            <w:r>
              <w:rPr>
                <w:noProof/>
                <w:webHidden/>
              </w:rPr>
              <w:fldChar w:fldCharType="separate"/>
            </w:r>
            <w:r>
              <w:rPr>
                <w:noProof/>
                <w:webHidden/>
              </w:rPr>
              <w:t>64</w:t>
            </w:r>
            <w:r>
              <w:rPr>
                <w:noProof/>
                <w:webHidden/>
              </w:rPr>
              <w:fldChar w:fldCharType="end"/>
            </w:r>
          </w:hyperlink>
        </w:p>
        <w:p w14:paraId="003614E1" w14:textId="37986DBB" w:rsidR="008C20D6" w:rsidRDefault="008C20D6">
          <w:pPr>
            <w:pStyle w:val="TOC3"/>
            <w:tabs>
              <w:tab w:val="right" w:leader="dot" w:pos="9016"/>
            </w:tabs>
            <w:rPr>
              <w:noProof/>
            </w:rPr>
          </w:pPr>
          <w:hyperlink w:anchor="_Toc178780126" w:history="1">
            <w:r w:rsidRPr="00656043">
              <w:rPr>
                <w:rStyle w:val="Hyperlink"/>
                <w:noProof/>
              </w:rPr>
              <w:t>machine_learning\tensorflow_utils.py</w:t>
            </w:r>
            <w:r>
              <w:rPr>
                <w:noProof/>
                <w:webHidden/>
              </w:rPr>
              <w:tab/>
            </w:r>
            <w:r>
              <w:rPr>
                <w:noProof/>
                <w:webHidden/>
              </w:rPr>
              <w:fldChar w:fldCharType="begin"/>
            </w:r>
            <w:r>
              <w:rPr>
                <w:noProof/>
                <w:webHidden/>
              </w:rPr>
              <w:instrText xml:space="preserve"> PAGEREF _Toc178780126 \h </w:instrText>
            </w:r>
            <w:r>
              <w:rPr>
                <w:noProof/>
                <w:webHidden/>
              </w:rPr>
            </w:r>
            <w:r>
              <w:rPr>
                <w:noProof/>
                <w:webHidden/>
              </w:rPr>
              <w:fldChar w:fldCharType="separate"/>
            </w:r>
            <w:r>
              <w:rPr>
                <w:noProof/>
                <w:webHidden/>
              </w:rPr>
              <w:t>65</w:t>
            </w:r>
            <w:r>
              <w:rPr>
                <w:noProof/>
                <w:webHidden/>
              </w:rPr>
              <w:fldChar w:fldCharType="end"/>
            </w:r>
          </w:hyperlink>
        </w:p>
        <w:p w14:paraId="35CBA673" w14:textId="25A6398A" w:rsidR="008C20D6" w:rsidRDefault="008C20D6">
          <w:pPr>
            <w:pStyle w:val="TOC2"/>
            <w:tabs>
              <w:tab w:val="right" w:leader="dot" w:pos="9016"/>
            </w:tabs>
            <w:rPr>
              <w:noProof/>
            </w:rPr>
          </w:pPr>
          <w:hyperlink w:anchor="_Toc178780127" w:history="1">
            <w:r w:rsidRPr="00656043">
              <w:rPr>
                <w:rStyle w:val="Hyperlink"/>
                <w:noProof/>
              </w:rPr>
              <w:t>models</w:t>
            </w:r>
            <w:r>
              <w:rPr>
                <w:noProof/>
                <w:webHidden/>
              </w:rPr>
              <w:tab/>
            </w:r>
            <w:r>
              <w:rPr>
                <w:noProof/>
                <w:webHidden/>
              </w:rPr>
              <w:fldChar w:fldCharType="begin"/>
            </w:r>
            <w:r>
              <w:rPr>
                <w:noProof/>
                <w:webHidden/>
              </w:rPr>
              <w:instrText xml:space="preserve"> PAGEREF _Toc178780127 \h </w:instrText>
            </w:r>
            <w:r>
              <w:rPr>
                <w:noProof/>
                <w:webHidden/>
              </w:rPr>
            </w:r>
            <w:r>
              <w:rPr>
                <w:noProof/>
                <w:webHidden/>
              </w:rPr>
              <w:fldChar w:fldCharType="separate"/>
            </w:r>
            <w:r>
              <w:rPr>
                <w:noProof/>
                <w:webHidden/>
              </w:rPr>
              <w:t>65</w:t>
            </w:r>
            <w:r>
              <w:rPr>
                <w:noProof/>
                <w:webHidden/>
              </w:rPr>
              <w:fldChar w:fldCharType="end"/>
            </w:r>
          </w:hyperlink>
        </w:p>
        <w:p w14:paraId="60BD51C9" w14:textId="1ED24BF0" w:rsidR="008C20D6" w:rsidRDefault="008C20D6">
          <w:pPr>
            <w:pStyle w:val="TOC3"/>
            <w:tabs>
              <w:tab w:val="right" w:leader="dot" w:pos="9016"/>
            </w:tabs>
            <w:rPr>
              <w:noProof/>
            </w:rPr>
          </w:pPr>
          <w:hyperlink w:anchor="_Toc178780128" w:history="1">
            <w:r w:rsidRPr="00656043">
              <w:rPr>
                <w:rStyle w:val="Hyperlink"/>
                <w:noProof/>
              </w:rPr>
              <w:t>models\__pycache__</w:t>
            </w:r>
            <w:r>
              <w:rPr>
                <w:noProof/>
                <w:webHidden/>
              </w:rPr>
              <w:tab/>
            </w:r>
            <w:r>
              <w:rPr>
                <w:noProof/>
                <w:webHidden/>
              </w:rPr>
              <w:fldChar w:fldCharType="begin"/>
            </w:r>
            <w:r>
              <w:rPr>
                <w:noProof/>
                <w:webHidden/>
              </w:rPr>
              <w:instrText xml:space="preserve"> PAGEREF _Toc178780128 \h </w:instrText>
            </w:r>
            <w:r>
              <w:rPr>
                <w:noProof/>
                <w:webHidden/>
              </w:rPr>
            </w:r>
            <w:r>
              <w:rPr>
                <w:noProof/>
                <w:webHidden/>
              </w:rPr>
              <w:fldChar w:fldCharType="separate"/>
            </w:r>
            <w:r>
              <w:rPr>
                <w:noProof/>
                <w:webHidden/>
              </w:rPr>
              <w:t>65</w:t>
            </w:r>
            <w:r>
              <w:rPr>
                <w:noProof/>
                <w:webHidden/>
              </w:rPr>
              <w:fldChar w:fldCharType="end"/>
            </w:r>
          </w:hyperlink>
        </w:p>
        <w:p w14:paraId="59F7633C" w14:textId="02F6DC91" w:rsidR="008C20D6" w:rsidRDefault="008C20D6">
          <w:pPr>
            <w:pStyle w:val="TOC3"/>
            <w:tabs>
              <w:tab w:val="right" w:leader="dot" w:pos="9016"/>
            </w:tabs>
            <w:rPr>
              <w:noProof/>
            </w:rPr>
          </w:pPr>
          <w:hyperlink w:anchor="_Toc178780129" w:history="1">
            <w:r w:rsidRPr="00656043">
              <w:rPr>
                <w:rStyle w:val="Hyperlink"/>
                <w:noProof/>
              </w:rPr>
              <w:t>models\calendar_model.pkl</w:t>
            </w:r>
            <w:r>
              <w:rPr>
                <w:noProof/>
                <w:webHidden/>
              </w:rPr>
              <w:tab/>
            </w:r>
            <w:r>
              <w:rPr>
                <w:noProof/>
                <w:webHidden/>
              </w:rPr>
              <w:fldChar w:fldCharType="begin"/>
            </w:r>
            <w:r>
              <w:rPr>
                <w:noProof/>
                <w:webHidden/>
              </w:rPr>
              <w:instrText xml:space="preserve"> PAGEREF _Toc178780129 \h </w:instrText>
            </w:r>
            <w:r>
              <w:rPr>
                <w:noProof/>
                <w:webHidden/>
              </w:rPr>
            </w:r>
            <w:r>
              <w:rPr>
                <w:noProof/>
                <w:webHidden/>
              </w:rPr>
              <w:fldChar w:fldCharType="separate"/>
            </w:r>
            <w:r>
              <w:rPr>
                <w:noProof/>
                <w:webHidden/>
              </w:rPr>
              <w:t>65</w:t>
            </w:r>
            <w:r>
              <w:rPr>
                <w:noProof/>
                <w:webHidden/>
              </w:rPr>
              <w:fldChar w:fldCharType="end"/>
            </w:r>
          </w:hyperlink>
        </w:p>
        <w:p w14:paraId="02A6DF20" w14:textId="10A23E79" w:rsidR="008C20D6" w:rsidRDefault="008C20D6">
          <w:pPr>
            <w:pStyle w:val="TOC3"/>
            <w:tabs>
              <w:tab w:val="right" w:leader="dot" w:pos="9016"/>
            </w:tabs>
            <w:rPr>
              <w:noProof/>
            </w:rPr>
          </w:pPr>
          <w:hyperlink w:anchor="_Toc178780130" w:history="1">
            <w:r w:rsidRPr="00656043">
              <w:rPr>
                <w:rStyle w:val="Hyperlink"/>
                <w:noProof/>
              </w:rPr>
              <w:t>models\code_generation_model copy.py</w:t>
            </w:r>
            <w:r>
              <w:rPr>
                <w:noProof/>
                <w:webHidden/>
              </w:rPr>
              <w:tab/>
            </w:r>
            <w:r>
              <w:rPr>
                <w:noProof/>
                <w:webHidden/>
              </w:rPr>
              <w:fldChar w:fldCharType="begin"/>
            </w:r>
            <w:r>
              <w:rPr>
                <w:noProof/>
                <w:webHidden/>
              </w:rPr>
              <w:instrText xml:space="preserve"> PAGEREF _Toc178780130 \h </w:instrText>
            </w:r>
            <w:r>
              <w:rPr>
                <w:noProof/>
                <w:webHidden/>
              </w:rPr>
            </w:r>
            <w:r>
              <w:rPr>
                <w:noProof/>
                <w:webHidden/>
              </w:rPr>
              <w:fldChar w:fldCharType="separate"/>
            </w:r>
            <w:r>
              <w:rPr>
                <w:noProof/>
                <w:webHidden/>
              </w:rPr>
              <w:t>66</w:t>
            </w:r>
            <w:r>
              <w:rPr>
                <w:noProof/>
                <w:webHidden/>
              </w:rPr>
              <w:fldChar w:fldCharType="end"/>
            </w:r>
          </w:hyperlink>
        </w:p>
        <w:p w14:paraId="56CA786F" w14:textId="2A62430F" w:rsidR="008C20D6" w:rsidRDefault="008C20D6">
          <w:pPr>
            <w:pStyle w:val="TOC3"/>
            <w:tabs>
              <w:tab w:val="right" w:leader="dot" w:pos="9016"/>
            </w:tabs>
            <w:rPr>
              <w:noProof/>
            </w:rPr>
          </w:pPr>
          <w:hyperlink w:anchor="_Toc178780131" w:history="1">
            <w:r w:rsidRPr="00656043">
              <w:rPr>
                <w:rStyle w:val="Hyperlink"/>
                <w:noProof/>
              </w:rPr>
              <w:t>models\code_generation_model.py</w:t>
            </w:r>
            <w:r>
              <w:rPr>
                <w:noProof/>
                <w:webHidden/>
              </w:rPr>
              <w:tab/>
            </w:r>
            <w:r>
              <w:rPr>
                <w:noProof/>
                <w:webHidden/>
              </w:rPr>
              <w:fldChar w:fldCharType="begin"/>
            </w:r>
            <w:r>
              <w:rPr>
                <w:noProof/>
                <w:webHidden/>
              </w:rPr>
              <w:instrText xml:space="preserve"> PAGEREF _Toc178780131 \h </w:instrText>
            </w:r>
            <w:r>
              <w:rPr>
                <w:noProof/>
                <w:webHidden/>
              </w:rPr>
            </w:r>
            <w:r>
              <w:rPr>
                <w:noProof/>
                <w:webHidden/>
              </w:rPr>
              <w:fldChar w:fldCharType="separate"/>
            </w:r>
            <w:r>
              <w:rPr>
                <w:noProof/>
                <w:webHidden/>
              </w:rPr>
              <w:t>66</w:t>
            </w:r>
            <w:r>
              <w:rPr>
                <w:noProof/>
                <w:webHidden/>
              </w:rPr>
              <w:fldChar w:fldCharType="end"/>
            </w:r>
          </w:hyperlink>
        </w:p>
        <w:p w14:paraId="307B21CE" w14:textId="03EF1913" w:rsidR="008C20D6" w:rsidRDefault="008C20D6">
          <w:pPr>
            <w:pStyle w:val="TOC3"/>
            <w:tabs>
              <w:tab w:val="right" w:leader="dot" w:pos="9016"/>
            </w:tabs>
            <w:rPr>
              <w:noProof/>
            </w:rPr>
          </w:pPr>
          <w:hyperlink w:anchor="_Toc178780132" w:history="1">
            <w:r w:rsidRPr="00656043">
              <w:rPr>
                <w:rStyle w:val="Hyperlink"/>
                <w:noProof/>
              </w:rPr>
              <w:t>models\intent_model.pkl</w:t>
            </w:r>
            <w:r>
              <w:rPr>
                <w:noProof/>
                <w:webHidden/>
              </w:rPr>
              <w:tab/>
            </w:r>
            <w:r>
              <w:rPr>
                <w:noProof/>
                <w:webHidden/>
              </w:rPr>
              <w:fldChar w:fldCharType="begin"/>
            </w:r>
            <w:r>
              <w:rPr>
                <w:noProof/>
                <w:webHidden/>
              </w:rPr>
              <w:instrText xml:space="preserve"> PAGEREF _Toc178780132 \h </w:instrText>
            </w:r>
            <w:r>
              <w:rPr>
                <w:noProof/>
                <w:webHidden/>
              </w:rPr>
            </w:r>
            <w:r>
              <w:rPr>
                <w:noProof/>
                <w:webHidden/>
              </w:rPr>
              <w:fldChar w:fldCharType="separate"/>
            </w:r>
            <w:r>
              <w:rPr>
                <w:noProof/>
                <w:webHidden/>
              </w:rPr>
              <w:t>67</w:t>
            </w:r>
            <w:r>
              <w:rPr>
                <w:noProof/>
                <w:webHidden/>
              </w:rPr>
              <w:fldChar w:fldCharType="end"/>
            </w:r>
          </w:hyperlink>
        </w:p>
        <w:p w14:paraId="7ECCA064" w14:textId="6272A288" w:rsidR="008C20D6" w:rsidRDefault="008C20D6">
          <w:pPr>
            <w:pStyle w:val="TOC3"/>
            <w:tabs>
              <w:tab w:val="right" w:leader="dot" w:pos="9016"/>
            </w:tabs>
            <w:rPr>
              <w:noProof/>
            </w:rPr>
          </w:pPr>
          <w:hyperlink w:anchor="_Toc178780133" w:history="1">
            <w:r w:rsidRPr="00656043">
              <w:rPr>
                <w:rStyle w:val="Hyperlink"/>
                <w:noProof/>
              </w:rPr>
              <w:t>models\nlp_model.py</w:t>
            </w:r>
            <w:r>
              <w:rPr>
                <w:noProof/>
                <w:webHidden/>
              </w:rPr>
              <w:tab/>
            </w:r>
            <w:r>
              <w:rPr>
                <w:noProof/>
                <w:webHidden/>
              </w:rPr>
              <w:fldChar w:fldCharType="begin"/>
            </w:r>
            <w:r>
              <w:rPr>
                <w:noProof/>
                <w:webHidden/>
              </w:rPr>
              <w:instrText xml:space="preserve"> PAGEREF _Toc178780133 \h </w:instrText>
            </w:r>
            <w:r>
              <w:rPr>
                <w:noProof/>
                <w:webHidden/>
              </w:rPr>
            </w:r>
            <w:r>
              <w:rPr>
                <w:noProof/>
                <w:webHidden/>
              </w:rPr>
              <w:fldChar w:fldCharType="separate"/>
            </w:r>
            <w:r>
              <w:rPr>
                <w:noProof/>
                <w:webHidden/>
              </w:rPr>
              <w:t>67</w:t>
            </w:r>
            <w:r>
              <w:rPr>
                <w:noProof/>
                <w:webHidden/>
              </w:rPr>
              <w:fldChar w:fldCharType="end"/>
            </w:r>
          </w:hyperlink>
        </w:p>
        <w:p w14:paraId="0B322440" w14:textId="795F0702" w:rsidR="008C20D6" w:rsidRDefault="008C20D6">
          <w:pPr>
            <w:pStyle w:val="TOC3"/>
            <w:tabs>
              <w:tab w:val="right" w:leader="dot" w:pos="9016"/>
            </w:tabs>
            <w:rPr>
              <w:noProof/>
            </w:rPr>
          </w:pPr>
          <w:hyperlink w:anchor="_Toc178780134" w:history="1">
            <w:r w:rsidRPr="00656043">
              <w:rPr>
                <w:rStyle w:val="Hyperlink"/>
                <w:noProof/>
              </w:rPr>
              <w:t>models\text_classification_model.py</w:t>
            </w:r>
            <w:r>
              <w:rPr>
                <w:noProof/>
                <w:webHidden/>
              </w:rPr>
              <w:tab/>
            </w:r>
            <w:r>
              <w:rPr>
                <w:noProof/>
                <w:webHidden/>
              </w:rPr>
              <w:fldChar w:fldCharType="begin"/>
            </w:r>
            <w:r>
              <w:rPr>
                <w:noProof/>
                <w:webHidden/>
              </w:rPr>
              <w:instrText xml:space="preserve"> PAGEREF _Toc178780134 \h </w:instrText>
            </w:r>
            <w:r>
              <w:rPr>
                <w:noProof/>
                <w:webHidden/>
              </w:rPr>
            </w:r>
            <w:r>
              <w:rPr>
                <w:noProof/>
                <w:webHidden/>
              </w:rPr>
              <w:fldChar w:fldCharType="separate"/>
            </w:r>
            <w:r>
              <w:rPr>
                <w:noProof/>
                <w:webHidden/>
              </w:rPr>
              <w:t>68</w:t>
            </w:r>
            <w:r>
              <w:rPr>
                <w:noProof/>
                <w:webHidden/>
              </w:rPr>
              <w:fldChar w:fldCharType="end"/>
            </w:r>
          </w:hyperlink>
        </w:p>
        <w:p w14:paraId="1DA571E9" w14:textId="3E1DD819" w:rsidR="008C20D6" w:rsidRDefault="008C20D6">
          <w:pPr>
            <w:pStyle w:val="TOC3"/>
            <w:tabs>
              <w:tab w:val="right" w:leader="dot" w:pos="9016"/>
            </w:tabs>
            <w:rPr>
              <w:noProof/>
            </w:rPr>
          </w:pPr>
          <w:hyperlink w:anchor="_Toc178780135" w:history="1">
            <w:r w:rsidRPr="00656043">
              <w:rPr>
                <w:rStyle w:val="Hyperlink"/>
                <w:noProof/>
              </w:rPr>
              <w:t>models\weather_model.pkl</w:t>
            </w:r>
            <w:r>
              <w:rPr>
                <w:noProof/>
                <w:webHidden/>
              </w:rPr>
              <w:tab/>
            </w:r>
            <w:r>
              <w:rPr>
                <w:noProof/>
                <w:webHidden/>
              </w:rPr>
              <w:fldChar w:fldCharType="begin"/>
            </w:r>
            <w:r>
              <w:rPr>
                <w:noProof/>
                <w:webHidden/>
              </w:rPr>
              <w:instrText xml:space="preserve"> PAGEREF _Toc178780135 \h </w:instrText>
            </w:r>
            <w:r>
              <w:rPr>
                <w:noProof/>
                <w:webHidden/>
              </w:rPr>
            </w:r>
            <w:r>
              <w:rPr>
                <w:noProof/>
                <w:webHidden/>
              </w:rPr>
              <w:fldChar w:fldCharType="separate"/>
            </w:r>
            <w:r>
              <w:rPr>
                <w:noProof/>
                <w:webHidden/>
              </w:rPr>
              <w:t>69</w:t>
            </w:r>
            <w:r>
              <w:rPr>
                <w:noProof/>
                <w:webHidden/>
              </w:rPr>
              <w:fldChar w:fldCharType="end"/>
            </w:r>
          </w:hyperlink>
        </w:p>
        <w:p w14:paraId="6F0FB622" w14:textId="031B2732" w:rsidR="008C20D6" w:rsidRDefault="008C20D6">
          <w:pPr>
            <w:pStyle w:val="TOC2"/>
            <w:tabs>
              <w:tab w:val="right" w:leader="dot" w:pos="9016"/>
            </w:tabs>
            <w:rPr>
              <w:noProof/>
            </w:rPr>
          </w:pPr>
          <w:hyperlink w:anchor="_Toc178780136" w:history="1">
            <w:r w:rsidRPr="00656043">
              <w:rPr>
                <w:rStyle w:val="Hyperlink"/>
                <w:noProof/>
              </w:rPr>
              <w:t>network</w:t>
            </w:r>
            <w:r>
              <w:rPr>
                <w:noProof/>
                <w:webHidden/>
              </w:rPr>
              <w:tab/>
            </w:r>
            <w:r>
              <w:rPr>
                <w:noProof/>
                <w:webHidden/>
              </w:rPr>
              <w:fldChar w:fldCharType="begin"/>
            </w:r>
            <w:r>
              <w:rPr>
                <w:noProof/>
                <w:webHidden/>
              </w:rPr>
              <w:instrText xml:space="preserve"> PAGEREF _Toc178780136 \h </w:instrText>
            </w:r>
            <w:r>
              <w:rPr>
                <w:noProof/>
                <w:webHidden/>
              </w:rPr>
            </w:r>
            <w:r>
              <w:rPr>
                <w:noProof/>
                <w:webHidden/>
              </w:rPr>
              <w:fldChar w:fldCharType="separate"/>
            </w:r>
            <w:r>
              <w:rPr>
                <w:noProof/>
                <w:webHidden/>
              </w:rPr>
              <w:t>69</w:t>
            </w:r>
            <w:r>
              <w:rPr>
                <w:noProof/>
                <w:webHidden/>
              </w:rPr>
              <w:fldChar w:fldCharType="end"/>
            </w:r>
          </w:hyperlink>
        </w:p>
        <w:p w14:paraId="48CB22EC" w14:textId="183618C0" w:rsidR="008C20D6" w:rsidRDefault="008C20D6">
          <w:pPr>
            <w:pStyle w:val="TOC3"/>
            <w:tabs>
              <w:tab w:val="right" w:leader="dot" w:pos="9016"/>
            </w:tabs>
            <w:rPr>
              <w:noProof/>
            </w:rPr>
          </w:pPr>
          <w:hyperlink w:anchor="_Toc178780137" w:history="1">
            <w:r w:rsidRPr="00656043">
              <w:rPr>
                <w:rStyle w:val="Hyperlink"/>
                <w:noProof/>
              </w:rPr>
              <w:t>network\socket_utils.py</w:t>
            </w:r>
            <w:r>
              <w:rPr>
                <w:noProof/>
                <w:webHidden/>
              </w:rPr>
              <w:tab/>
            </w:r>
            <w:r>
              <w:rPr>
                <w:noProof/>
                <w:webHidden/>
              </w:rPr>
              <w:fldChar w:fldCharType="begin"/>
            </w:r>
            <w:r>
              <w:rPr>
                <w:noProof/>
                <w:webHidden/>
              </w:rPr>
              <w:instrText xml:space="preserve"> PAGEREF _Toc178780137 \h </w:instrText>
            </w:r>
            <w:r>
              <w:rPr>
                <w:noProof/>
                <w:webHidden/>
              </w:rPr>
            </w:r>
            <w:r>
              <w:rPr>
                <w:noProof/>
                <w:webHidden/>
              </w:rPr>
              <w:fldChar w:fldCharType="separate"/>
            </w:r>
            <w:r>
              <w:rPr>
                <w:noProof/>
                <w:webHidden/>
              </w:rPr>
              <w:t>69</w:t>
            </w:r>
            <w:r>
              <w:rPr>
                <w:noProof/>
                <w:webHidden/>
              </w:rPr>
              <w:fldChar w:fldCharType="end"/>
            </w:r>
          </w:hyperlink>
        </w:p>
        <w:p w14:paraId="34079938" w14:textId="3E4DA03A" w:rsidR="008C20D6" w:rsidRDefault="008C20D6">
          <w:pPr>
            <w:pStyle w:val="TOC2"/>
            <w:tabs>
              <w:tab w:val="right" w:leader="dot" w:pos="9016"/>
            </w:tabs>
            <w:rPr>
              <w:noProof/>
            </w:rPr>
          </w:pPr>
          <w:hyperlink w:anchor="_Toc178780138" w:history="1">
            <w:r w:rsidRPr="00656043">
              <w:rPr>
                <w:rStyle w:val="Hyperlink"/>
                <w:noProof/>
              </w:rPr>
              <w:t>security</w:t>
            </w:r>
            <w:r>
              <w:rPr>
                <w:noProof/>
                <w:webHidden/>
              </w:rPr>
              <w:tab/>
            </w:r>
            <w:r>
              <w:rPr>
                <w:noProof/>
                <w:webHidden/>
              </w:rPr>
              <w:fldChar w:fldCharType="begin"/>
            </w:r>
            <w:r>
              <w:rPr>
                <w:noProof/>
                <w:webHidden/>
              </w:rPr>
              <w:instrText xml:space="preserve"> PAGEREF _Toc178780138 \h </w:instrText>
            </w:r>
            <w:r>
              <w:rPr>
                <w:noProof/>
                <w:webHidden/>
              </w:rPr>
            </w:r>
            <w:r>
              <w:rPr>
                <w:noProof/>
                <w:webHidden/>
              </w:rPr>
              <w:fldChar w:fldCharType="separate"/>
            </w:r>
            <w:r>
              <w:rPr>
                <w:noProof/>
                <w:webHidden/>
              </w:rPr>
              <w:t>69</w:t>
            </w:r>
            <w:r>
              <w:rPr>
                <w:noProof/>
                <w:webHidden/>
              </w:rPr>
              <w:fldChar w:fldCharType="end"/>
            </w:r>
          </w:hyperlink>
        </w:p>
        <w:p w14:paraId="228DB8E3" w14:textId="72B3C527" w:rsidR="008C20D6" w:rsidRDefault="008C20D6">
          <w:pPr>
            <w:pStyle w:val="TOC3"/>
            <w:tabs>
              <w:tab w:val="right" w:leader="dot" w:pos="9016"/>
            </w:tabs>
            <w:rPr>
              <w:noProof/>
            </w:rPr>
          </w:pPr>
          <w:hyperlink w:anchor="_Toc178780139" w:history="1">
            <w:r w:rsidRPr="00656043">
              <w:rPr>
                <w:rStyle w:val="Hyperlink"/>
                <w:noProof/>
              </w:rPr>
              <w:t>security\encryption_utils.py</w:t>
            </w:r>
            <w:r>
              <w:rPr>
                <w:noProof/>
                <w:webHidden/>
              </w:rPr>
              <w:tab/>
            </w:r>
            <w:r>
              <w:rPr>
                <w:noProof/>
                <w:webHidden/>
              </w:rPr>
              <w:fldChar w:fldCharType="begin"/>
            </w:r>
            <w:r>
              <w:rPr>
                <w:noProof/>
                <w:webHidden/>
              </w:rPr>
              <w:instrText xml:space="preserve"> PAGEREF _Toc178780139 \h </w:instrText>
            </w:r>
            <w:r>
              <w:rPr>
                <w:noProof/>
                <w:webHidden/>
              </w:rPr>
            </w:r>
            <w:r>
              <w:rPr>
                <w:noProof/>
                <w:webHidden/>
              </w:rPr>
              <w:fldChar w:fldCharType="separate"/>
            </w:r>
            <w:r>
              <w:rPr>
                <w:noProof/>
                <w:webHidden/>
              </w:rPr>
              <w:t>69</w:t>
            </w:r>
            <w:r>
              <w:rPr>
                <w:noProof/>
                <w:webHidden/>
              </w:rPr>
              <w:fldChar w:fldCharType="end"/>
            </w:r>
          </w:hyperlink>
        </w:p>
        <w:p w14:paraId="31FA9124" w14:textId="361DE1F5" w:rsidR="008C20D6" w:rsidRDefault="008C20D6">
          <w:pPr>
            <w:pStyle w:val="TOC2"/>
            <w:tabs>
              <w:tab w:val="right" w:leader="dot" w:pos="9016"/>
            </w:tabs>
            <w:rPr>
              <w:noProof/>
            </w:rPr>
          </w:pPr>
          <w:hyperlink w:anchor="_Toc178780140" w:history="1">
            <w:r w:rsidRPr="00656043">
              <w:rPr>
                <w:rStyle w:val="Hyperlink"/>
                <w:noProof/>
              </w:rPr>
              <w:t>services</w:t>
            </w:r>
            <w:r>
              <w:rPr>
                <w:noProof/>
                <w:webHidden/>
              </w:rPr>
              <w:tab/>
            </w:r>
            <w:r>
              <w:rPr>
                <w:noProof/>
                <w:webHidden/>
              </w:rPr>
              <w:fldChar w:fldCharType="begin"/>
            </w:r>
            <w:r>
              <w:rPr>
                <w:noProof/>
                <w:webHidden/>
              </w:rPr>
              <w:instrText xml:space="preserve"> PAGEREF _Toc178780140 \h </w:instrText>
            </w:r>
            <w:r>
              <w:rPr>
                <w:noProof/>
                <w:webHidden/>
              </w:rPr>
            </w:r>
            <w:r>
              <w:rPr>
                <w:noProof/>
                <w:webHidden/>
              </w:rPr>
              <w:fldChar w:fldCharType="separate"/>
            </w:r>
            <w:r>
              <w:rPr>
                <w:noProof/>
                <w:webHidden/>
              </w:rPr>
              <w:t>69</w:t>
            </w:r>
            <w:r>
              <w:rPr>
                <w:noProof/>
                <w:webHidden/>
              </w:rPr>
              <w:fldChar w:fldCharType="end"/>
            </w:r>
          </w:hyperlink>
        </w:p>
        <w:p w14:paraId="749EE027" w14:textId="165DAECC" w:rsidR="008C20D6" w:rsidRDefault="008C20D6">
          <w:pPr>
            <w:pStyle w:val="TOC3"/>
            <w:tabs>
              <w:tab w:val="right" w:leader="dot" w:pos="9016"/>
            </w:tabs>
            <w:rPr>
              <w:noProof/>
            </w:rPr>
          </w:pPr>
          <w:hyperlink w:anchor="_Toc178780141" w:history="1">
            <w:r w:rsidRPr="00656043">
              <w:rPr>
                <w:rStyle w:val="Hyperlink"/>
                <w:noProof/>
              </w:rPr>
              <w:t>services\__pycache__</w:t>
            </w:r>
            <w:r>
              <w:rPr>
                <w:noProof/>
                <w:webHidden/>
              </w:rPr>
              <w:tab/>
            </w:r>
            <w:r>
              <w:rPr>
                <w:noProof/>
                <w:webHidden/>
              </w:rPr>
              <w:fldChar w:fldCharType="begin"/>
            </w:r>
            <w:r>
              <w:rPr>
                <w:noProof/>
                <w:webHidden/>
              </w:rPr>
              <w:instrText xml:space="preserve"> PAGEREF _Toc178780141 \h </w:instrText>
            </w:r>
            <w:r>
              <w:rPr>
                <w:noProof/>
                <w:webHidden/>
              </w:rPr>
            </w:r>
            <w:r>
              <w:rPr>
                <w:noProof/>
                <w:webHidden/>
              </w:rPr>
              <w:fldChar w:fldCharType="separate"/>
            </w:r>
            <w:r>
              <w:rPr>
                <w:noProof/>
                <w:webHidden/>
              </w:rPr>
              <w:t>69</w:t>
            </w:r>
            <w:r>
              <w:rPr>
                <w:noProof/>
                <w:webHidden/>
              </w:rPr>
              <w:fldChar w:fldCharType="end"/>
            </w:r>
          </w:hyperlink>
        </w:p>
        <w:p w14:paraId="0E0A1C5A" w14:textId="7560F678" w:rsidR="008C20D6" w:rsidRDefault="008C20D6">
          <w:pPr>
            <w:pStyle w:val="TOC3"/>
            <w:tabs>
              <w:tab w:val="right" w:leader="dot" w:pos="9016"/>
            </w:tabs>
            <w:rPr>
              <w:noProof/>
            </w:rPr>
          </w:pPr>
          <w:hyperlink w:anchor="_Toc178780142" w:history="1">
            <w:r w:rsidRPr="00656043">
              <w:rPr>
                <w:rStyle w:val="Hyperlink"/>
                <w:noProof/>
              </w:rPr>
              <w:t>services\calendar_api.py</w:t>
            </w:r>
            <w:r>
              <w:rPr>
                <w:noProof/>
                <w:webHidden/>
              </w:rPr>
              <w:tab/>
            </w:r>
            <w:r>
              <w:rPr>
                <w:noProof/>
                <w:webHidden/>
              </w:rPr>
              <w:fldChar w:fldCharType="begin"/>
            </w:r>
            <w:r>
              <w:rPr>
                <w:noProof/>
                <w:webHidden/>
              </w:rPr>
              <w:instrText xml:space="preserve"> PAGEREF _Toc178780142 \h </w:instrText>
            </w:r>
            <w:r>
              <w:rPr>
                <w:noProof/>
                <w:webHidden/>
              </w:rPr>
            </w:r>
            <w:r>
              <w:rPr>
                <w:noProof/>
                <w:webHidden/>
              </w:rPr>
              <w:fldChar w:fldCharType="separate"/>
            </w:r>
            <w:r>
              <w:rPr>
                <w:noProof/>
                <w:webHidden/>
              </w:rPr>
              <w:t>69</w:t>
            </w:r>
            <w:r>
              <w:rPr>
                <w:noProof/>
                <w:webHidden/>
              </w:rPr>
              <w:fldChar w:fldCharType="end"/>
            </w:r>
          </w:hyperlink>
        </w:p>
        <w:p w14:paraId="34EE56A1" w14:textId="7619ACD2" w:rsidR="008C20D6" w:rsidRDefault="008C20D6">
          <w:pPr>
            <w:pStyle w:val="TOC3"/>
            <w:tabs>
              <w:tab w:val="right" w:leader="dot" w:pos="9016"/>
            </w:tabs>
            <w:rPr>
              <w:noProof/>
            </w:rPr>
          </w:pPr>
          <w:hyperlink w:anchor="_Toc178780143" w:history="1">
            <w:r w:rsidRPr="00656043">
              <w:rPr>
                <w:rStyle w:val="Hyperlink"/>
                <w:noProof/>
              </w:rPr>
              <w:t>services\calendar_service.py</w:t>
            </w:r>
            <w:r>
              <w:rPr>
                <w:noProof/>
                <w:webHidden/>
              </w:rPr>
              <w:tab/>
            </w:r>
            <w:r>
              <w:rPr>
                <w:noProof/>
                <w:webHidden/>
              </w:rPr>
              <w:fldChar w:fldCharType="begin"/>
            </w:r>
            <w:r>
              <w:rPr>
                <w:noProof/>
                <w:webHidden/>
              </w:rPr>
              <w:instrText xml:space="preserve"> PAGEREF _Toc178780143 \h </w:instrText>
            </w:r>
            <w:r>
              <w:rPr>
                <w:noProof/>
                <w:webHidden/>
              </w:rPr>
            </w:r>
            <w:r>
              <w:rPr>
                <w:noProof/>
                <w:webHidden/>
              </w:rPr>
              <w:fldChar w:fldCharType="separate"/>
            </w:r>
            <w:r>
              <w:rPr>
                <w:noProof/>
                <w:webHidden/>
              </w:rPr>
              <w:t>72</w:t>
            </w:r>
            <w:r>
              <w:rPr>
                <w:noProof/>
                <w:webHidden/>
              </w:rPr>
              <w:fldChar w:fldCharType="end"/>
            </w:r>
          </w:hyperlink>
        </w:p>
        <w:p w14:paraId="367E1F3A" w14:textId="11973B2C" w:rsidR="008C20D6" w:rsidRDefault="008C20D6">
          <w:pPr>
            <w:pStyle w:val="TOC3"/>
            <w:tabs>
              <w:tab w:val="right" w:leader="dot" w:pos="9016"/>
            </w:tabs>
            <w:rPr>
              <w:noProof/>
            </w:rPr>
          </w:pPr>
          <w:hyperlink w:anchor="_Toc178780144" w:history="1">
            <w:r w:rsidRPr="00656043">
              <w:rPr>
                <w:rStyle w:val="Hyperlink"/>
                <w:noProof/>
              </w:rPr>
              <w:t>services\contol bluetooth</w:t>
            </w:r>
            <w:r>
              <w:rPr>
                <w:noProof/>
                <w:webHidden/>
              </w:rPr>
              <w:tab/>
            </w:r>
            <w:r>
              <w:rPr>
                <w:noProof/>
                <w:webHidden/>
              </w:rPr>
              <w:fldChar w:fldCharType="begin"/>
            </w:r>
            <w:r>
              <w:rPr>
                <w:noProof/>
                <w:webHidden/>
              </w:rPr>
              <w:instrText xml:space="preserve"> PAGEREF _Toc178780144 \h </w:instrText>
            </w:r>
            <w:r>
              <w:rPr>
                <w:noProof/>
                <w:webHidden/>
              </w:rPr>
            </w:r>
            <w:r>
              <w:rPr>
                <w:noProof/>
                <w:webHidden/>
              </w:rPr>
              <w:fldChar w:fldCharType="separate"/>
            </w:r>
            <w:r>
              <w:rPr>
                <w:noProof/>
                <w:webHidden/>
              </w:rPr>
              <w:t>72</w:t>
            </w:r>
            <w:r>
              <w:rPr>
                <w:noProof/>
                <w:webHidden/>
              </w:rPr>
              <w:fldChar w:fldCharType="end"/>
            </w:r>
          </w:hyperlink>
        </w:p>
        <w:p w14:paraId="1F80CB84" w14:textId="18A0DBFF" w:rsidR="008C20D6" w:rsidRDefault="008C20D6">
          <w:pPr>
            <w:pStyle w:val="TOC3"/>
            <w:tabs>
              <w:tab w:val="right" w:leader="dot" w:pos="9016"/>
            </w:tabs>
            <w:rPr>
              <w:noProof/>
            </w:rPr>
          </w:pPr>
          <w:hyperlink w:anchor="_Toc178780145" w:history="1">
            <w:r w:rsidRPr="00656043">
              <w:rPr>
                <w:rStyle w:val="Hyperlink"/>
                <w:noProof/>
              </w:rPr>
              <w:t>services\education.py</w:t>
            </w:r>
            <w:r>
              <w:rPr>
                <w:noProof/>
                <w:webHidden/>
              </w:rPr>
              <w:tab/>
            </w:r>
            <w:r>
              <w:rPr>
                <w:noProof/>
                <w:webHidden/>
              </w:rPr>
              <w:fldChar w:fldCharType="begin"/>
            </w:r>
            <w:r>
              <w:rPr>
                <w:noProof/>
                <w:webHidden/>
              </w:rPr>
              <w:instrText xml:space="preserve"> PAGEREF _Toc178780145 \h </w:instrText>
            </w:r>
            <w:r>
              <w:rPr>
                <w:noProof/>
                <w:webHidden/>
              </w:rPr>
            </w:r>
            <w:r>
              <w:rPr>
                <w:noProof/>
                <w:webHidden/>
              </w:rPr>
              <w:fldChar w:fldCharType="separate"/>
            </w:r>
            <w:r>
              <w:rPr>
                <w:noProof/>
                <w:webHidden/>
              </w:rPr>
              <w:t>73</w:t>
            </w:r>
            <w:r>
              <w:rPr>
                <w:noProof/>
                <w:webHidden/>
              </w:rPr>
              <w:fldChar w:fldCharType="end"/>
            </w:r>
          </w:hyperlink>
        </w:p>
        <w:p w14:paraId="2B0C3975" w14:textId="0E23E504" w:rsidR="008C20D6" w:rsidRDefault="008C20D6">
          <w:pPr>
            <w:pStyle w:val="TOC3"/>
            <w:tabs>
              <w:tab w:val="right" w:leader="dot" w:pos="9016"/>
            </w:tabs>
            <w:rPr>
              <w:noProof/>
            </w:rPr>
          </w:pPr>
          <w:hyperlink w:anchor="_Toc178780146" w:history="1">
            <w:r w:rsidRPr="00656043">
              <w:rPr>
                <w:rStyle w:val="Hyperlink"/>
                <w:noProof/>
              </w:rPr>
              <w:t>services\Engineering.py</w:t>
            </w:r>
            <w:r>
              <w:rPr>
                <w:noProof/>
                <w:webHidden/>
              </w:rPr>
              <w:tab/>
            </w:r>
            <w:r>
              <w:rPr>
                <w:noProof/>
                <w:webHidden/>
              </w:rPr>
              <w:fldChar w:fldCharType="begin"/>
            </w:r>
            <w:r>
              <w:rPr>
                <w:noProof/>
                <w:webHidden/>
              </w:rPr>
              <w:instrText xml:space="preserve"> PAGEREF _Toc178780146 \h </w:instrText>
            </w:r>
            <w:r>
              <w:rPr>
                <w:noProof/>
                <w:webHidden/>
              </w:rPr>
            </w:r>
            <w:r>
              <w:rPr>
                <w:noProof/>
                <w:webHidden/>
              </w:rPr>
              <w:fldChar w:fldCharType="separate"/>
            </w:r>
            <w:r>
              <w:rPr>
                <w:noProof/>
                <w:webHidden/>
              </w:rPr>
              <w:t>74</w:t>
            </w:r>
            <w:r>
              <w:rPr>
                <w:noProof/>
                <w:webHidden/>
              </w:rPr>
              <w:fldChar w:fldCharType="end"/>
            </w:r>
          </w:hyperlink>
        </w:p>
        <w:p w14:paraId="0F050151" w14:textId="461F7A02" w:rsidR="008C20D6" w:rsidRDefault="008C20D6">
          <w:pPr>
            <w:pStyle w:val="TOC3"/>
            <w:tabs>
              <w:tab w:val="right" w:leader="dot" w:pos="9016"/>
            </w:tabs>
            <w:rPr>
              <w:noProof/>
            </w:rPr>
          </w:pPr>
          <w:hyperlink w:anchor="_Toc178780147" w:history="1">
            <w:r w:rsidRPr="00656043">
              <w:rPr>
                <w:rStyle w:val="Hyperlink"/>
                <w:noProof/>
              </w:rPr>
              <w:t>services\epub_parsing.py</w:t>
            </w:r>
            <w:r>
              <w:rPr>
                <w:noProof/>
                <w:webHidden/>
              </w:rPr>
              <w:tab/>
            </w:r>
            <w:r>
              <w:rPr>
                <w:noProof/>
                <w:webHidden/>
              </w:rPr>
              <w:fldChar w:fldCharType="begin"/>
            </w:r>
            <w:r>
              <w:rPr>
                <w:noProof/>
                <w:webHidden/>
              </w:rPr>
              <w:instrText xml:space="preserve"> PAGEREF _Toc178780147 \h </w:instrText>
            </w:r>
            <w:r>
              <w:rPr>
                <w:noProof/>
                <w:webHidden/>
              </w:rPr>
            </w:r>
            <w:r>
              <w:rPr>
                <w:noProof/>
                <w:webHidden/>
              </w:rPr>
              <w:fldChar w:fldCharType="separate"/>
            </w:r>
            <w:r>
              <w:rPr>
                <w:noProof/>
                <w:webHidden/>
              </w:rPr>
              <w:t>75</w:t>
            </w:r>
            <w:r>
              <w:rPr>
                <w:noProof/>
                <w:webHidden/>
              </w:rPr>
              <w:fldChar w:fldCharType="end"/>
            </w:r>
          </w:hyperlink>
        </w:p>
        <w:p w14:paraId="4E1042A9" w14:textId="7B7CDB00" w:rsidR="008C20D6" w:rsidRDefault="008C20D6">
          <w:pPr>
            <w:pStyle w:val="TOC3"/>
            <w:tabs>
              <w:tab w:val="right" w:leader="dot" w:pos="9016"/>
            </w:tabs>
            <w:rPr>
              <w:noProof/>
            </w:rPr>
          </w:pPr>
          <w:hyperlink w:anchor="_Toc178780148" w:history="1">
            <w:r w:rsidRPr="00656043">
              <w:rPr>
                <w:rStyle w:val="Hyperlink"/>
                <w:noProof/>
              </w:rPr>
              <w:t>services\file_analysis.py</w:t>
            </w:r>
            <w:r>
              <w:rPr>
                <w:noProof/>
                <w:webHidden/>
              </w:rPr>
              <w:tab/>
            </w:r>
            <w:r>
              <w:rPr>
                <w:noProof/>
                <w:webHidden/>
              </w:rPr>
              <w:fldChar w:fldCharType="begin"/>
            </w:r>
            <w:r>
              <w:rPr>
                <w:noProof/>
                <w:webHidden/>
              </w:rPr>
              <w:instrText xml:space="preserve"> PAGEREF _Toc178780148 \h </w:instrText>
            </w:r>
            <w:r>
              <w:rPr>
                <w:noProof/>
                <w:webHidden/>
              </w:rPr>
            </w:r>
            <w:r>
              <w:rPr>
                <w:noProof/>
                <w:webHidden/>
              </w:rPr>
              <w:fldChar w:fldCharType="separate"/>
            </w:r>
            <w:r>
              <w:rPr>
                <w:noProof/>
                <w:webHidden/>
              </w:rPr>
              <w:t>75</w:t>
            </w:r>
            <w:r>
              <w:rPr>
                <w:noProof/>
                <w:webHidden/>
              </w:rPr>
              <w:fldChar w:fldCharType="end"/>
            </w:r>
          </w:hyperlink>
        </w:p>
        <w:p w14:paraId="60DA3D1C" w14:textId="6AA5F7DD" w:rsidR="008C20D6" w:rsidRDefault="008C20D6">
          <w:pPr>
            <w:pStyle w:val="TOC3"/>
            <w:tabs>
              <w:tab w:val="right" w:leader="dot" w:pos="9016"/>
            </w:tabs>
            <w:rPr>
              <w:noProof/>
            </w:rPr>
          </w:pPr>
          <w:hyperlink w:anchor="_Toc178780149" w:history="1">
            <w:r w:rsidRPr="00656043">
              <w:rPr>
                <w:rStyle w:val="Hyperlink"/>
                <w:noProof/>
              </w:rPr>
              <w:t>services\finance.py</w:t>
            </w:r>
            <w:r>
              <w:rPr>
                <w:noProof/>
                <w:webHidden/>
              </w:rPr>
              <w:tab/>
            </w:r>
            <w:r>
              <w:rPr>
                <w:noProof/>
                <w:webHidden/>
              </w:rPr>
              <w:fldChar w:fldCharType="begin"/>
            </w:r>
            <w:r>
              <w:rPr>
                <w:noProof/>
                <w:webHidden/>
              </w:rPr>
              <w:instrText xml:space="preserve"> PAGEREF _Toc178780149 \h </w:instrText>
            </w:r>
            <w:r>
              <w:rPr>
                <w:noProof/>
                <w:webHidden/>
              </w:rPr>
            </w:r>
            <w:r>
              <w:rPr>
                <w:noProof/>
                <w:webHidden/>
              </w:rPr>
              <w:fldChar w:fldCharType="separate"/>
            </w:r>
            <w:r>
              <w:rPr>
                <w:noProof/>
                <w:webHidden/>
              </w:rPr>
              <w:t>75</w:t>
            </w:r>
            <w:r>
              <w:rPr>
                <w:noProof/>
                <w:webHidden/>
              </w:rPr>
              <w:fldChar w:fldCharType="end"/>
            </w:r>
          </w:hyperlink>
        </w:p>
        <w:p w14:paraId="2F6754B5" w14:textId="62BD00B2" w:rsidR="008C20D6" w:rsidRDefault="008C20D6">
          <w:pPr>
            <w:pStyle w:val="TOC3"/>
            <w:tabs>
              <w:tab w:val="right" w:leader="dot" w:pos="9016"/>
            </w:tabs>
            <w:rPr>
              <w:noProof/>
            </w:rPr>
          </w:pPr>
          <w:hyperlink w:anchor="_Toc178780150" w:history="1">
            <w:r w:rsidRPr="00656043">
              <w:rPr>
                <w:rStyle w:val="Hyperlink"/>
                <w:noProof/>
              </w:rPr>
              <w:t>services\food.py</w:t>
            </w:r>
            <w:r>
              <w:rPr>
                <w:noProof/>
                <w:webHidden/>
              </w:rPr>
              <w:tab/>
            </w:r>
            <w:r>
              <w:rPr>
                <w:noProof/>
                <w:webHidden/>
              </w:rPr>
              <w:fldChar w:fldCharType="begin"/>
            </w:r>
            <w:r>
              <w:rPr>
                <w:noProof/>
                <w:webHidden/>
              </w:rPr>
              <w:instrText xml:space="preserve"> PAGEREF _Toc178780150 \h </w:instrText>
            </w:r>
            <w:r>
              <w:rPr>
                <w:noProof/>
                <w:webHidden/>
              </w:rPr>
            </w:r>
            <w:r>
              <w:rPr>
                <w:noProof/>
                <w:webHidden/>
              </w:rPr>
              <w:fldChar w:fldCharType="separate"/>
            </w:r>
            <w:r>
              <w:rPr>
                <w:noProof/>
                <w:webHidden/>
              </w:rPr>
              <w:t>75</w:t>
            </w:r>
            <w:r>
              <w:rPr>
                <w:noProof/>
                <w:webHidden/>
              </w:rPr>
              <w:fldChar w:fldCharType="end"/>
            </w:r>
          </w:hyperlink>
        </w:p>
        <w:p w14:paraId="2A296F0F" w14:textId="6C4955FE" w:rsidR="008C20D6" w:rsidRDefault="008C20D6">
          <w:pPr>
            <w:pStyle w:val="TOC3"/>
            <w:tabs>
              <w:tab w:val="right" w:leader="dot" w:pos="9016"/>
            </w:tabs>
            <w:rPr>
              <w:noProof/>
            </w:rPr>
          </w:pPr>
          <w:hyperlink w:anchor="_Toc178780151" w:history="1">
            <w:r w:rsidRPr="00656043">
              <w:rPr>
                <w:rStyle w:val="Hyperlink"/>
                <w:noProof/>
              </w:rPr>
              <w:t>services\google_calendar_api.py</w:t>
            </w:r>
            <w:r>
              <w:rPr>
                <w:noProof/>
                <w:webHidden/>
              </w:rPr>
              <w:tab/>
            </w:r>
            <w:r>
              <w:rPr>
                <w:noProof/>
                <w:webHidden/>
              </w:rPr>
              <w:fldChar w:fldCharType="begin"/>
            </w:r>
            <w:r>
              <w:rPr>
                <w:noProof/>
                <w:webHidden/>
              </w:rPr>
              <w:instrText xml:space="preserve"> PAGEREF _Toc178780151 \h </w:instrText>
            </w:r>
            <w:r>
              <w:rPr>
                <w:noProof/>
                <w:webHidden/>
              </w:rPr>
            </w:r>
            <w:r>
              <w:rPr>
                <w:noProof/>
                <w:webHidden/>
              </w:rPr>
              <w:fldChar w:fldCharType="separate"/>
            </w:r>
            <w:r>
              <w:rPr>
                <w:noProof/>
                <w:webHidden/>
              </w:rPr>
              <w:t>75</w:t>
            </w:r>
            <w:r>
              <w:rPr>
                <w:noProof/>
                <w:webHidden/>
              </w:rPr>
              <w:fldChar w:fldCharType="end"/>
            </w:r>
          </w:hyperlink>
        </w:p>
        <w:p w14:paraId="12965AFC" w14:textId="4F971E9D" w:rsidR="008C20D6" w:rsidRDefault="008C20D6">
          <w:pPr>
            <w:pStyle w:val="TOC3"/>
            <w:tabs>
              <w:tab w:val="right" w:leader="dot" w:pos="9016"/>
            </w:tabs>
            <w:rPr>
              <w:noProof/>
            </w:rPr>
          </w:pPr>
          <w:hyperlink w:anchor="_Toc178780152" w:history="1">
            <w:r w:rsidRPr="00656043">
              <w:rPr>
                <w:rStyle w:val="Hyperlink"/>
                <w:noProof/>
              </w:rPr>
              <w:t>services\health.py</w:t>
            </w:r>
            <w:r>
              <w:rPr>
                <w:noProof/>
                <w:webHidden/>
              </w:rPr>
              <w:tab/>
            </w:r>
            <w:r>
              <w:rPr>
                <w:noProof/>
                <w:webHidden/>
              </w:rPr>
              <w:fldChar w:fldCharType="begin"/>
            </w:r>
            <w:r>
              <w:rPr>
                <w:noProof/>
                <w:webHidden/>
              </w:rPr>
              <w:instrText xml:space="preserve"> PAGEREF _Toc178780152 \h </w:instrText>
            </w:r>
            <w:r>
              <w:rPr>
                <w:noProof/>
                <w:webHidden/>
              </w:rPr>
            </w:r>
            <w:r>
              <w:rPr>
                <w:noProof/>
                <w:webHidden/>
              </w:rPr>
              <w:fldChar w:fldCharType="separate"/>
            </w:r>
            <w:r>
              <w:rPr>
                <w:noProof/>
                <w:webHidden/>
              </w:rPr>
              <w:t>76</w:t>
            </w:r>
            <w:r>
              <w:rPr>
                <w:noProof/>
                <w:webHidden/>
              </w:rPr>
              <w:fldChar w:fldCharType="end"/>
            </w:r>
          </w:hyperlink>
        </w:p>
        <w:p w14:paraId="2D2D226E" w14:textId="231EF955" w:rsidR="008C20D6" w:rsidRDefault="008C20D6">
          <w:pPr>
            <w:pStyle w:val="TOC3"/>
            <w:tabs>
              <w:tab w:val="right" w:leader="dot" w:pos="9016"/>
            </w:tabs>
            <w:rPr>
              <w:noProof/>
            </w:rPr>
          </w:pPr>
          <w:hyperlink w:anchor="_Toc178780153" w:history="1">
            <w:r w:rsidRPr="00656043">
              <w:rPr>
                <w:rStyle w:val="Hyperlink"/>
                <w:noProof/>
              </w:rPr>
              <w:t>services\image_analyze</w:t>
            </w:r>
            <w:r>
              <w:rPr>
                <w:noProof/>
                <w:webHidden/>
              </w:rPr>
              <w:tab/>
            </w:r>
            <w:r>
              <w:rPr>
                <w:noProof/>
                <w:webHidden/>
              </w:rPr>
              <w:fldChar w:fldCharType="begin"/>
            </w:r>
            <w:r>
              <w:rPr>
                <w:noProof/>
                <w:webHidden/>
              </w:rPr>
              <w:instrText xml:space="preserve"> PAGEREF _Toc178780153 \h </w:instrText>
            </w:r>
            <w:r>
              <w:rPr>
                <w:noProof/>
                <w:webHidden/>
              </w:rPr>
            </w:r>
            <w:r>
              <w:rPr>
                <w:noProof/>
                <w:webHidden/>
              </w:rPr>
              <w:fldChar w:fldCharType="separate"/>
            </w:r>
            <w:r>
              <w:rPr>
                <w:noProof/>
                <w:webHidden/>
              </w:rPr>
              <w:t>76</w:t>
            </w:r>
            <w:r>
              <w:rPr>
                <w:noProof/>
                <w:webHidden/>
              </w:rPr>
              <w:fldChar w:fldCharType="end"/>
            </w:r>
          </w:hyperlink>
        </w:p>
        <w:p w14:paraId="378EA83C" w14:textId="436E3336" w:rsidR="008C20D6" w:rsidRDefault="008C20D6">
          <w:pPr>
            <w:pStyle w:val="TOC3"/>
            <w:tabs>
              <w:tab w:val="right" w:leader="dot" w:pos="9016"/>
            </w:tabs>
            <w:rPr>
              <w:noProof/>
            </w:rPr>
          </w:pPr>
          <w:hyperlink w:anchor="_Toc178780154" w:history="1">
            <w:r w:rsidRPr="00656043">
              <w:rPr>
                <w:rStyle w:val="Hyperlink"/>
                <w:noProof/>
              </w:rPr>
              <w:t>services\ip_cam.py</w:t>
            </w:r>
            <w:r>
              <w:rPr>
                <w:noProof/>
                <w:webHidden/>
              </w:rPr>
              <w:tab/>
            </w:r>
            <w:r>
              <w:rPr>
                <w:noProof/>
                <w:webHidden/>
              </w:rPr>
              <w:fldChar w:fldCharType="begin"/>
            </w:r>
            <w:r>
              <w:rPr>
                <w:noProof/>
                <w:webHidden/>
              </w:rPr>
              <w:instrText xml:space="preserve"> PAGEREF _Toc178780154 \h </w:instrText>
            </w:r>
            <w:r>
              <w:rPr>
                <w:noProof/>
                <w:webHidden/>
              </w:rPr>
            </w:r>
            <w:r>
              <w:rPr>
                <w:noProof/>
                <w:webHidden/>
              </w:rPr>
              <w:fldChar w:fldCharType="separate"/>
            </w:r>
            <w:r>
              <w:rPr>
                <w:noProof/>
                <w:webHidden/>
              </w:rPr>
              <w:t>76</w:t>
            </w:r>
            <w:r>
              <w:rPr>
                <w:noProof/>
                <w:webHidden/>
              </w:rPr>
              <w:fldChar w:fldCharType="end"/>
            </w:r>
          </w:hyperlink>
        </w:p>
        <w:p w14:paraId="76D8CA34" w14:textId="37F81464" w:rsidR="008C20D6" w:rsidRDefault="008C20D6">
          <w:pPr>
            <w:pStyle w:val="TOC3"/>
            <w:tabs>
              <w:tab w:val="right" w:leader="dot" w:pos="9016"/>
            </w:tabs>
            <w:rPr>
              <w:noProof/>
            </w:rPr>
          </w:pPr>
          <w:hyperlink w:anchor="_Toc178780155" w:history="1">
            <w:r w:rsidRPr="00656043">
              <w:rPr>
                <w:rStyle w:val="Hyperlink"/>
                <w:noProof/>
              </w:rPr>
              <w:t>services\job_search.py</w:t>
            </w:r>
            <w:r>
              <w:rPr>
                <w:noProof/>
                <w:webHidden/>
              </w:rPr>
              <w:tab/>
            </w:r>
            <w:r>
              <w:rPr>
                <w:noProof/>
                <w:webHidden/>
              </w:rPr>
              <w:fldChar w:fldCharType="begin"/>
            </w:r>
            <w:r>
              <w:rPr>
                <w:noProof/>
                <w:webHidden/>
              </w:rPr>
              <w:instrText xml:space="preserve"> PAGEREF _Toc178780155 \h </w:instrText>
            </w:r>
            <w:r>
              <w:rPr>
                <w:noProof/>
                <w:webHidden/>
              </w:rPr>
            </w:r>
            <w:r>
              <w:rPr>
                <w:noProof/>
                <w:webHidden/>
              </w:rPr>
              <w:fldChar w:fldCharType="separate"/>
            </w:r>
            <w:r>
              <w:rPr>
                <w:noProof/>
                <w:webHidden/>
              </w:rPr>
              <w:t>76</w:t>
            </w:r>
            <w:r>
              <w:rPr>
                <w:noProof/>
                <w:webHidden/>
              </w:rPr>
              <w:fldChar w:fldCharType="end"/>
            </w:r>
          </w:hyperlink>
        </w:p>
        <w:p w14:paraId="75D226DF" w14:textId="5C435FDB" w:rsidR="008C20D6" w:rsidRDefault="008C20D6">
          <w:pPr>
            <w:pStyle w:val="TOC3"/>
            <w:tabs>
              <w:tab w:val="right" w:leader="dot" w:pos="9016"/>
            </w:tabs>
            <w:rPr>
              <w:noProof/>
            </w:rPr>
          </w:pPr>
          <w:hyperlink w:anchor="_Toc178780156" w:history="1">
            <w:r w:rsidRPr="00656043">
              <w:rPr>
                <w:rStyle w:val="Hyperlink"/>
                <w:noProof/>
              </w:rPr>
              <w:t>services\mental_health</w:t>
            </w:r>
            <w:r>
              <w:rPr>
                <w:noProof/>
                <w:webHidden/>
              </w:rPr>
              <w:tab/>
            </w:r>
            <w:r>
              <w:rPr>
                <w:noProof/>
                <w:webHidden/>
              </w:rPr>
              <w:fldChar w:fldCharType="begin"/>
            </w:r>
            <w:r>
              <w:rPr>
                <w:noProof/>
                <w:webHidden/>
              </w:rPr>
              <w:instrText xml:space="preserve"> PAGEREF _Toc178780156 \h </w:instrText>
            </w:r>
            <w:r>
              <w:rPr>
                <w:noProof/>
                <w:webHidden/>
              </w:rPr>
            </w:r>
            <w:r>
              <w:rPr>
                <w:noProof/>
                <w:webHidden/>
              </w:rPr>
              <w:fldChar w:fldCharType="separate"/>
            </w:r>
            <w:r>
              <w:rPr>
                <w:noProof/>
                <w:webHidden/>
              </w:rPr>
              <w:t>77</w:t>
            </w:r>
            <w:r>
              <w:rPr>
                <w:noProof/>
                <w:webHidden/>
              </w:rPr>
              <w:fldChar w:fldCharType="end"/>
            </w:r>
          </w:hyperlink>
        </w:p>
        <w:p w14:paraId="1A2A2E21" w14:textId="4A14F519" w:rsidR="008C20D6" w:rsidRDefault="008C20D6">
          <w:pPr>
            <w:pStyle w:val="TOC3"/>
            <w:tabs>
              <w:tab w:val="right" w:leader="dot" w:pos="9016"/>
            </w:tabs>
            <w:rPr>
              <w:noProof/>
            </w:rPr>
          </w:pPr>
          <w:hyperlink w:anchor="_Toc178780157" w:history="1">
            <w:r w:rsidRPr="00656043">
              <w:rPr>
                <w:rStyle w:val="Hyperlink"/>
                <w:noProof/>
              </w:rPr>
              <w:t>services\news_integration.py</w:t>
            </w:r>
            <w:r>
              <w:rPr>
                <w:noProof/>
                <w:webHidden/>
              </w:rPr>
              <w:tab/>
            </w:r>
            <w:r>
              <w:rPr>
                <w:noProof/>
                <w:webHidden/>
              </w:rPr>
              <w:fldChar w:fldCharType="begin"/>
            </w:r>
            <w:r>
              <w:rPr>
                <w:noProof/>
                <w:webHidden/>
              </w:rPr>
              <w:instrText xml:space="preserve"> PAGEREF _Toc178780157 \h </w:instrText>
            </w:r>
            <w:r>
              <w:rPr>
                <w:noProof/>
                <w:webHidden/>
              </w:rPr>
            </w:r>
            <w:r>
              <w:rPr>
                <w:noProof/>
                <w:webHidden/>
              </w:rPr>
              <w:fldChar w:fldCharType="separate"/>
            </w:r>
            <w:r>
              <w:rPr>
                <w:noProof/>
                <w:webHidden/>
              </w:rPr>
              <w:t>77</w:t>
            </w:r>
            <w:r>
              <w:rPr>
                <w:noProof/>
                <w:webHidden/>
              </w:rPr>
              <w:fldChar w:fldCharType="end"/>
            </w:r>
          </w:hyperlink>
        </w:p>
        <w:p w14:paraId="5F3857DE" w14:textId="53A08ABF" w:rsidR="008C20D6" w:rsidRDefault="008C20D6">
          <w:pPr>
            <w:pStyle w:val="TOC3"/>
            <w:tabs>
              <w:tab w:val="right" w:leader="dot" w:pos="9016"/>
            </w:tabs>
            <w:rPr>
              <w:noProof/>
            </w:rPr>
          </w:pPr>
          <w:hyperlink w:anchor="_Toc178780158" w:history="1">
            <w:r w:rsidRPr="00656043">
              <w:rPr>
                <w:rStyle w:val="Hyperlink"/>
                <w:noProof/>
              </w:rPr>
              <w:t>services\pdf_parsing.py</w:t>
            </w:r>
            <w:r>
              <w:rPr>
                <w:noProof/>
                <w:webHidden/>
              </w:rPr>
              <w:tab/>
            </w:r>
            <w:r>
              <w:rPr>
                <w:noProof/>
                <w:webHidden/>
              </w:rPr>
              <w:fldChar w:fldCharType="begin"/>
            </w:r>
            <w:r>
              <w:rPr>
                <w:noProof/>
                <w:webHidden/>
              </w:rPr>
              <w:instrText xml:space="preserve"> PAGEREF _Toc178780158 \h </w:instrText>
            </w:r>
            <w:r>
              <w:rPr>
                <w:noProof/>
                <w:webHidden/>
              </w:rPr>
            </w:r>
            <w:r>
              <w:rPr>
                <w:noProof/>
                <w:webHidden/>
              </w:rPr>
              <w:fldChar w:fldCharType="separate"/>
            </w:r>
            <w:r>
              <w:rPr>
                <w:noProof/>
                <w:webHidden/>
              </w:rPr>
              <w:t>78</w:t>
            </w:r>
            <w:r>
              <w:rPr>
                <w:noProof/>
                <w:webHidden/>
              </w:rPr>
              <w:fldChar w:fldCharType="end"/>
            </w:r>
          </w:hyperlink>
        </w:p>
        <w:p w14:paraId="0F8FBC1D" w14:textId="182B7043" w:rsidR="008C20D6" w:rsidRDefault="008C20D6">
          <w:pPr>
            <w:pStyle w:val="TOC3"/>
            <w:tabs>
              <w:tab w:val="right" w:leader="dot" w:pos="9016"/>
            </w:tabs>
            <w:rPr>
              <w:noProof/>
            </w:rPr>
          </w:pPr>
          <w:hyperlink w:anchor="_Toc178780159" w:history="1">
            <w:r w:rsidRPr="00656043">
              <w:rPr>
                <w:rStyle w:val="Hyperlink"/>
                <w:noProof/>
              </w:rPr>
              <w:t>services\phone_cam.py</w:t>
            </w:r>
            <w:r>
              <w:rPr>
                <w:noProof/>
                <w:webHidden/>
              </w:rPr>
              <w:tab/>
            </w:r>
            <w:r>
              <w:rPr>
                <w:noProof/>
                <w:webHidden/>
              </w:rPr>
              <w:fldChar w:fldCharType="begin"/>
            </w:r>
            <w:r>
              <w:rPr>
                <w:noProof/>
                <w:webHidden/>
              </w:rPr>
              <w:instrText xml:space="preserve"> PAGEREF _Toc178780159 \h </w:instrText>
            </w:r>
            <w:r>
              <w:rPr>
                <w:noProof/>
                <w:webHidden/>
              </w:rPr>
            </w:r>
            <w:r>
              <w:rPr>
                <w:noProof/>
                <w:webHidden/>
              </w:rPr>
              <w:fldChar w:fldCharType="separate"/>
            </w:r>
            <w:r>
              <w:rPr>
                <w:noProof/>
                <w:webHidden/>
              </w:rPr>
              <w:t>78</w:t>
            </w:r>
            <w:r>
              <w:rPr>
                <w:noProof/>
                <w:webHidden/>
              </w:rPr>
              <w:fldChar w:fldCharType="end"/>
            </w:r>
          </w:hyperlink>
        </w:p>
        <w:p w14:paraId="18305D8F" w14:textId="3CBFEA28" w:rsidR="008C20D6" w:rsidRDefault="008C20D6">
          <w:pPr>
            <w:pStyle w:val="TOC3"/>
            <w:tabs>
              <w:tab w:val="right" w:leader="dot" w:pos="9016"/>
            </w:tabs>
            <w:rPr>
              <w:noProof/>
            </w:rPr>
          </w:pPr>
          <w:hyperlink w:anchor="_Toc178780160" w:history="1">
            <w:r w:rsidRPr="00656043">
              <w:rPr>
                <w:rStyle w:val="Hyperlink"/>
                <w:noProof/>
              </w:rPr>
              <w:t>services\Politics</w:t>
            </w:r>
            <w:r>
              <w:rPr>
                <w:noProof/>
                <w:webHidden/>
              </w:rPr>
              <w:tab/>
            </w:r>
            <w:r>
              <w:rPr>
                <w:noProof/>
                <w:webHidden/>
              </w:rPr>
              <w:fldChar w:fldCharType="begin"/>
            </w:r>
            <w:r>
              <w:rPr>
                <w:noProof/>
                <w:webHidden/>
              </w:rPr>
              <w:instrText xml:space="preserve"> PAGEREF _Toc178780160 \h </w:instrText>
            </w:r>
            <w:r>
              <w:rPr>
                <w:noProof/>
                <w:webHidden/>
              </w:rPr>
            </w:r>
            <w:r>
              <w:rPr>
                <w:noProof/>
                <w:webHidden/>
              </w:rPr>
              <w:fldChar w:fldCharType="separate"/>
            </w:r>
            <w:r>
              <w:rPr>
                <w:noProof/>
                <w:webHidden/>
              </w:rPr>
              <w:t>78</w:t>
            </w:r>
            <w:r>
              <w:rPr>
                <w:noProof/>
                <w:webHidden/>
              </w:rPr>
              <w:fldChar w:fldCharType="end"/>
            </w:r>
          </w:hyperlink>
        </w:p>
        <w:p w14:paraId="1281F332" w14:textId="76E9E347" w:rsidR="008C20D6" w:rsidRDefault="008C20D6">
          <w:pPr>
            <w:pStyle w:val="TOC3"/>
            <w:tabs>
              <w:tab w:val="right" w:leader="dot" w:pos="9016"/>
            </w:tabs>
            <w:rPr>
              <w:noProof/>
            </w:rPr>
          </w:pPr>
          <w:hyperlink w:anchor="_Toc178780161" w:history="1">
            <w:r w:rsidRPr="00656043">
              <w:rPr>
                <w:rStyle w:val="Hyperlink"/>
                <w:noProof/>
              </w:rPr>
              <w:t>services\project_management.py</w:t>
            </w:r>
            <w:r>
              <w:rPr>
                <w:noProof/>
                <w:webHidden/>
              </w:rPr>
              <w:tab/>
            </w:r>
            <w:r>
              <w:rPr>
                <w:noProof/>
                <w:webHidden/>
              </w:rPr>
              <w:fldChar w:fldCharType="begin"/>
            </w:r>
            <w:r>
              <w:rPr>
                <w:noProof/>
                <w:webHidden/>
              </w:rPr>
              <w:instrText xml:space="preserve"> PAGEREF _Toc178780161 \h </w:instrText>
            </w:r>
            <w:r>
              <w:rPr>
                <w:noProof/>
                <w:webHidden/>
              </w:rPr>
            </w:r>
            <w:r>
              <w:rPr>
                <w:noProof/>
                <w:webHidden/>
              </w:rPr>
              <w:fldChar w:fldCharType="separate"/>
            </w:r>
            <w:r>
              <w:rPr>
                <w:noProof/>
                <w:webHidden/>
              </w:rPr>
              <w:t>81</w:t>
            </w:r>
            <w:r>
              <w:rPr>
                <w:noProof/>
                <w:webHidden/>
              </w:rPr>
              <w:fldChar w:fldCharType="end"/>
            </w:r>
          </w:hyperlink>
        </w:p>
        <w:p w14:paraId="1E5B7A24" w14:textId="24B1D719" w:rsidR="008C20D6" w:rsidRDefault="008C20D6">
          <w:pPr>
            <w:pStyle w:val="TOC3"/>
            <w:tabs>
              <w:tab w:val="right" w:leader="dot" w:pos="9016"/>
            </w:tabs>
            <w:rPr>
              <w:noProof/>
            </w:rPr>
          </w:pPr>
          <w:hyperlink w:anchor="_Toc178780162" w:history="1">
            <w:r w:rsidRPr="00656043">
              <w:rPr>
                <w:rStyle w:val="Hyperlink"/>
                <w:noProof/>
              </w:rPr>
              <w:t>services\sexual_content</w:t>
            </w:r>
            <w:r>
              <w:rPr>
                <w:noProof/>
                <w:webHidden/>
              </w:rPr>
              <w:tab/>
            </w:r>
            <w:r>
              <w:rPr>
                <w:noProof/>
                <w:webHidden/>
              </w:rPr>
              <w:fldChar w:fldCharType="begin"/>
            </w:r>
            <w:r>
              <w:rPr>
                <w:noProof/>
                <w:webHidden/>
              </w:rPr>
              <w:instrText xml:space="preserve"> PAGEREF _Toc178780162 \h </w:instrText>
            </w:r>
            <w:r>
              <w:rPr>
                <w:noProof/>
                <w:webHidden/>
              </w:rPr>
            </w:r>
            <w:r>
              <w:rPr>
                <w:noProof/>
                <w:webHidden/>
              </w:rPr>
              <w:fldChar w:fldCharType="separate"/>
            </w:r>
            <w:r>
              <w:rPr>
                <w:noProof/>
                <w:webHidden/>
              </w:rPr>
              <w:t>81</w:t>
            </w:r>
            <w:r>
              <w:rPr>
                <w:noProof/>
                <w:webHidden/>
              </w:rPr>
              <w:fldChar w:fldCharType="end"/>
            </w:r>
          </w:hyperlink>
        </w:p>
        <w:p w14:paraId="36697AAA" w14:textId="3E9CA930" w:rsidR="008C20D6" w:rsidRDefault="008C20D6">
          <w:pPr>
            <w:pStyle w:val="TOC3"/>
            <w:tabs>
              <w:tab w:val="right" w:leader="dot" w:pos="9016"/>
            </w:tabs>
            <w:rPr>
              <w:noProof/>
            </w:rPr>
          </w:pPr>
          <w:hyperlink w:anchor="_Toc178780163" w:history="1">
            <w:r w:rsidRPr="00656043">
              <w:rPr>
                <w:rStyle w:val="Hyperlink"/>
                <w:noProof/>
              </w:rPr>
              <w:t>services\smart_home.py</w:t>
            </w:r>
            <w:r>
              <w:rPr>
                <w:noProof/>
                <w:webHidden/>
              </w:rPr>
              <w:tab/>
            </w:r>
            <w:r>
              <w:rPr>
                <w:noProof/>
                <w:webHidden/>
              </w:rPr>
              <w:fldChar w:fldCharType="begin"/>
            </w:r>
            <w:r>
              <w:rPr>
                <w:noProof/>
                <w:webHidden/>
              </w:rPr>
              <w:instrText xml:space="preserve"> PAGEREF _Toc178780163 \h </w:instrText>
            </w:r>
            <w:r>
              <w:rPr>
                <w:noProof/>
                <w:webHidden/>
              </w:rPr>
            </w:r>
            <w:r>
              <w:rPr>
                <w:noProof/>
                <w:webHidden/>
              </w:rPr>
              <w:fldChar w:fldCharType="separate"/>
            </w:r>
            <w:r>
              <w:rPr>
                <w:noProof/>
                <w:webHidden/>
              </w:rPr>
              <w:t>86</w:t>
            </w:r>
            <w:r>
              <w:rPr>
                <w:noProof/>
                <w:webHidden/>
              </w:rPr>
              <w:fldChar w:fldCharType="end"/>
            </w:r>
          </w:hyperlink>
        </w:p>
        <w:p w14:paraId="07939F75" w14:textId="3D492EBB" w:rsidR="008C20D6" w:rsidRDefault="008C20D6">
          <w:pPr>
            <w:pStyle w:val="TOC3"/>
            <w:tabs>
              <w:tab w:val="right" w:leader="dot" w:pos="9016"/>
            </w:tabs>
            <w:rPr>
              <w:noProof/>
            </w:rPr>
          </w:pPr>
          <w:hyperlink w:anchor="_Toc178780164" w:history="1">
            <w:r w:rsidRPr="00656043">
              <w:rPr>
                <w:rStyle w:val="Hyperlink"/>
                <w:noProof/>
              </w:rPr>
              <w:t>services\Social_media_monitor.py</w:t>
            </w:r>
            <w:r>
              <w:rPr>
                <w:noProof/>
                <w:webHidden/>
              </w:rPr>
              <w:tab/>
            </w:r>
            <w:r>
              <w:rPr>
                <w:noProof/>
                <w:webHidden/>
              </w:rPr>
              <w:fldChar w:fldCharType="begin"/>
            </w:r>
            <w:r>
              <w:rPr>
                <w:noProof/>
                <w:webHidden/>
              </w:rPr>
              <w:instrText xml:space="preserve"> PAGEREF _Toc178780164 \h </w:instrText>
            </w:r>
            <w:r>
              <w:rPr>
                <w:noProof/>
                <w:webHidden/>
              </w:rPr>
            </w:r>
            <w:r>
              <w:rPr>
                <w:noProof/>
                <w:webHidden/>
              </w:rPr>
              <w:fldChar w:fldCharType="separate"/>
            </w:r>
            <w:r>
              <w:rPr>
                <w:noProof/>
                <w:webHidden/>
              </w:rPr>
              <w:t>86</w:t>
            </w:r>
            <w:r>
              <w:rPr>
                <w:noProof/>
                <w:webHidden/>
              </w:rPr>
              <w:fldChar w:fldCharType="end"/>
            </w:r>
          </w:hyperlink>
        </w:p>
        <w:p w14:paraId="4558FADC" w14:textId="5D3B81D7" w:rsidR="008C20D6" w:rsidRDefault="008C20D6">
          <w:pPr>
            <w:pStyle w:val="TOC3"/>
            <w:tabs>
              <w:tab w:val="right" w:leader="dot" w:pos="9016"/>
            </w:tabs>
            <w:rPr>
              <w:noProof/>
            </w:rPr>
          </w:pPr>
          <w:hyperlink w:anchor="_Toc178780165" w:history="1">
            <w:r w:rsidRPr="00656043">
              <w:rPr>
                <w:rStyle w:val="Hyperlink"/>
                <w:noProof/>
              </w:rPr>
              <w:t>services\spotify_integration.py</w:t>
            </w:r>
            <w:r>
              <w:rPr>
                <w:noProof/>
                <w:webHidden/>
              </w:rPr>
              <w:tab/>
            </w:r>
            <w:r>
              <w:rPr>
                <w:noProof/>
                <w:webHidden/>
              </w:rPr>
              <w:fldChar w:fldCharType="begin"/>
            </w:r>
            <w:r>
              <w:rPr>
                <w:noProof/>
                <w:webHidden/>
              </w:rPr>
              <w:instrText xml:space="preserve"> PAGEREF _Toc178780165 \h </w:instrText>
            </w:r>
            <w:r>
              <w:rPr>
                <w:noProof/>
                <w:webHidden/>
              </w:rPr>
            </w:r>
            <w:r>
              <w:rPr>
                <w:noProof/>
                <w:webHidden/>
              </w:rPr>
              <w:fldChar w:fldCharType="separate"/>
            </w:r>
            <w:r>
              <w:rPr>
                <w:noProof/>
                <w:webHidden/>
              </w:rPr>
              <w:t>88</w:t>
            </w:r>
            <w:r>
              <w:rPr>
                <w:noProof/>
                <w:webHidden/>
              </w:rPr>
              <w:fldChar w:fldCharType="end"/>
            </w:r>
          </w:hyperlink>
        </w:p>
        <w:p w14:paraId="019C9BF9" w14:textId="7FFE4EA2" w:rsidR="008C20D6" w:rsidRDefault="008C20D6">
          <w:pPr>
            <w:pStyle w:val="TOC3"/>
            <w:tabs>
              <w:tab w:val="right" w:leader="dot" w:pos="9016"/>
            </w:tabs>
            <w:rPr>
              <w:noProof/>
            </w:rPr>
          </w:pPr>
          <w:hyperlink w:anchor="_Toc178780166" w:history="1">
            <w:r w:rsidRPr="00656043">
              <w:rPr>
                <w:rStyle w:val="Hyperlink"/>
                <w:noProof/>
              </w:rPr>
              <w:t>services\swann_cctv.py</w:t>
            </w:r>
            <w:r>
              <w:rPr>
                <w:noProof/>
                <w:webHidden/>
              </w:rPr>
              <w:tab/>
            </w:r>
            <w:r>
              <w:rPr>
                <w:noProof/>
                <w:webHidden/>
              </w:rPr>
              <w:fldChar w:fldCharType="begin"/>
            </w:r>
            <w:r>
              <w:rPr>
                <w:noProof/>
                <w:webHidden/>
              </w:rPr>
              <w:instrText xml:space="preserve"> PAGEREF _Toc178780166 \h </w:instrText>
            </w:r>
            <w:r>
              <w:rPr>
                <w:noProof/>
                <w:webHidden/>
              </w:rPr>
            </w:r>
            <w:r>
              <w:rPr>
                <w:noProof/>
                <w:webHidden/>
              </w:rPr>
              <w:fldChar w:fldCharType="separate"/>
            </w:r>
            <w:r>
              <w:rPr>
                <w:noProof/>
                <w:webHidden/>
              </w:rPr>
              <w:t>88</w:t>
            </w:r>
            <w:r>
              <w:rPr>
                <w:noProof/>
                <w:webHidden/>
              </w:rPr>
              <w:fldChar w:fldCharType="end"/>
            </w:r>
          </w:hyperlink>
        </w:p>
        <w:p w14:paraId="70184EF5" w14:textId="4C61EBE2" w:rsidR="008C20D6" w:rsidRDefault="008C20D6">
          <w:pPr>
            <w:pStyle w:val="TOC3"/>
            <w:tabs>
              <w:tab w:val="right" w:leader="dot" w:pos="9016"/>
            </w:tabs>
            <w:rPr>
              <w:noProof/>
            </w:rPr>
          </w:pPr>
          <w:hyperlink w:anchor="_Toc178780167" w:history="1">
            <w:r w:rsidRPr="00656043">
              <w:rPr>
                <w:rStyle w:val="Hyperlink"/>
                <w:noProof/>
              </w:rPr>
              <w:t>services\travel_recommendations.py</w:t>
            </w:r>
            <w:r>
              <w:rPr>
                <w:noProof/>
                <w:webHidden/>
              </w:rPr>
              <w:tab/>
            </w:r>
            <w:r>
              <w:rPr>
                <w:noProof/>
                <w:webHidden/>
              </w:rPr>
              <w:fldChar w:fldCharType="begin"/>
            </w:r>
            <w:r>
              <w:rPr>
                <w:noProof/>
                <w:webHidden/>
              </w:rPr>
              <w:instrText xml:space="preserve"> PAGEREF _Toc178780167 \h </w:instrText>
            </w:r>
            <w:r>
              <w:rPr>
                <w:noProof/>
                <w:webHidden/>
              </w:rPr>
            </w:r>
            <w:r>
              <w:rPr>
                <w:noProof/>
                <w:webHidden/>
              </w:rPr>
              <w:fldChar w:fldCharType="separate"/>
            </w:r>
            <w:r>
              <w:rPr>
                <w:noProof/>
                <w:webHidden/>
              </w:rPr>
              <w:t>88</w:t>
            </w:r>
            <w:r>
              <w:rPr>
                <w:noProof/>
                <w:webHidden/>
              </w:rPr>
              <w:fldChar w:fldCharType="end"/>
            </w:r>
          </w:hyperlink>
        </w:p>
        <w:p w14:paraId="6F9A1359" w14:textId="45EBD0E8" w:rsidR="008C20D6" w:rsidRDefault="008C20D6">
          <w:pPr>
            <w:pStyle w:val="TOC3"/>
            <w:tabs>
              <w:tab w:val="right" w:leader="dot" w:pos="9016"/>
            </w:tabs>
            <w:rPr>
              <w:noProof/>
            </w:rPr>
          </w:pPr>
          <w:hyperlink w:anchor="_Toc178780168" w:history="1">
            <w:r w:rsidRPr="00656043">
              <w:rPr>
                <w:rStyle w:val="Hyperlink"/>
                <w:noProof/>
              </w:rPr>
              <w:t>services\usb_cam.py</w:t>
            </w:r>
            <w:r>
              <w:rPr>
                <w:noProof/>
                <w:webHidden/>
              </w:rPr>
              <w:tab/>
            </w:r>
            <w:r>
              <w:rPr>
                <w:noProof/>
                <w:webHidden/>
              </w:rPr>
              <w:fldChar w:fldCharType="begin"/>
            </w:r>
            <w:r>
              <w:rPr>
                <w:noProof/>
                <w:webHidden/>
              </w:rPr>
              <w:instrText xml:space="preserve"> PAGEREF _Toc178780168 \h </w:instrText>
            </w:r>
            <w:r>
              <w:rPr>
                <w:noProof/>
                <w:webHidden/>
              </w:rPr>
            </w:r>
            <w:r>
              <w:rPr>
                <w:noProof/>
                <w:webHidden/>
              </w:rPr>
              <w:fldChar w:fldCharType="separate"/>
            </w:r>
            <w:r>
              <w:rPr>
                <w:noProof/>
                <w:webHidden/>
              </w:rPr>
              <w:t>89</w:t>
            </w:r>
            <w:r>
              <w:rPr>
                <w:noProof/>
                <w:webHidden/>
              </w:rPr>
              <w:fldChar w:fldCharType="end"/>
            </w:r>
          </w:hyperlink>
        </w:p>
        <w:p w14:paraId="04E53CF0" w14:textId="1F92C071" w:rsidR="008C20D6" w:rsidRDefault="008C20D6">
          <w:pPr>
            <w:pStyle w:val="TOC3"/>
            <w:tabs>
              <w:tab w:val="right" w:leader="dot" w:pos="9016"/>
            </w:tabs>
            <w:rPr>
              <w:noProof/>
            </w:rPr>
          </w:pPr>
          <w:hyperlink w:anchor="_Toc178780169" w:history="1">
            <w:r w:rsidRPr="00656043">
              <w:rPr>
                <w:rStyle w:val="Hyperlink"/>
                <w:noProof/>
              </w:rPr>
              <w:t>services\weather_api.py</w:t>
            </w:r>
            <w:r>
              <w:rPr>
                <w:noProof/>
                <w:webHidden/>
              </w:rPr>
              <w:tab/>
            </w:r>
            <w:r>
              <w:rPr>
                <w:noProof/>
                <w:webHidden/>
              </w:rPr>
              <w:fldChar w:fldCharType="begin"/>
            </w:r>
            <w:r>
              <w:rPr>
                <w:noProof/>
                <w:webHidden/>
              </w:rPr>
              <w:instrText xml:space="preserve"> PAGEREF _Toc178780169 \h </w:instrText>
            </w:r>
            <w:r>
              <w:rPr>
                <w:noProof/>
                <w:webHidden/>
              </w:rPr>
            </w:r>
            <w:r>
              <w:rPr>
                <w:noProof/>
                <w:webHidden/>
              </w:rPr>
              <w:fldChar w:fldCharType="separate"/>
            </w:r>
            <w:r>
              <w:rPr>
                <w:noProof/>
                <w:webHidden/>
              </w:rPr>
              <w:t>89</w:t>
            </w:r>
            <w:r>
              <w:rPr>
                <w:noProof/>
                <w:webHidden/>
              </w:rPr>
              <w:fldChar w:fldCharType="end"/>
            </w:r>
          </w:hyperlink>
        </w:p>
        <w:p w14:paraId="695F838C" w14:textId="49214BB7" w:rsidR="008C20D6" w:rsidRDefault="008C20D6">
          <w:pPr>
            <w:pStyle w:val="TOC3"/>
            <w:tabs>
              <w:tab w:val="right" w:leader="dot" w:pos="9016"/>
            </w:tabs>
            <w:rPr>
              <w:noProof/>
            </w:rPr>
          </w:pPr>
          <w:hyperlink w:anchor="_Toc178780170" w:history="1">
            <w:r w:rsidRPr="00656043">
              <w:rPr>
                <w:rStyle w:val="Hyperlink"/>
                <w:noProof/>
              </w:rPr>
              <w:t>services\weather_service.py</w:t>
            </w:r>
            <w:r>
              <w:rPr>
                <w:noProof/>
                <w:webHidden/>
              </w:rPr>
              <w:tab/>
            </w:r>
            <w:r>
              <w:rPr>
                <w:noProof/>
                <w:webHidden/>
              </w:rPr>
              <w:fldChar w:fldCharType="begin"/>
            </w:r>
            <w:r>
              <w:rPr>
                <w:noProof/>
                <w:webHidden/>
              </w:rPr>
              <w:instrText xml:space="preserve"> PAGEREF _Toc178780170 \h </w:instrText>
            </w:r>
            <w:r>
              <w:rPr>
                <w:noProof/>
                <w:webHidden/>
              </w:rPr>
            </w:r>
            <w:r>
              <w:rPr>
                <w:noProof/>
                <w:webHidden/>
              </w:rPr>
              <w:fldChar w:fldCharType="separate"/>
            </w:r>
            <w:r>
              <w:rPr>
                <w:noProof/>
                <w:webHidden/>
              </w:rPr>
              <w:t>89</w:t>
            </w:r>
            <w:r>
              <w:rPr>
                <w:noProof/>
                <w:webHidden/>
              </w:rPr>
              <w:fldChar w:fldCharType="end"/>
            </w:r>
          </w:hyperlink>
        </w:p>
        <w:p w14:paraId="10469330" w14:textId="4A6B3E6E" w:rsidR="008C20D6" w:rsidRDefault="008C20D6">
          <w:pPr>
            <w:pStyle w:val="TOC3"/>
            <w:tabs>
              <w:tab w:val="right" w:leader="dot" w:pos="9016"/>
            </w:tabs>
            <w:rPr>
              <w:noProof/>
            </w:rPr>
          </w:pPr>
          <w:hyperlink w:anchor="_Toc178780171" w:history="1">
            <w:r w:rsidRPr="00656043">
              <w:rPr>
                <w:rStyle w:val="Hyperlink"/>
                <w:noProof/>
              </w:rPr>
              <w:t>services\youtube_analysis.py</w:t>
            </w:r>
            <w:r>
              <w:rPr>
                <w:noProof/>
                <w:webHidden/>
              </w:rPr>
              <w:tab/>
            </w:r>
            <w:r>
              <w:rPr>
                <w:noProof/>
                <w:webHidden/>
              </w:rPr>
              <w:fldChar w:fldCharType="begin"/>
            </w:r>
            <w:r>
              <w:rPr>
                <w:noProof/>
                <w:webHidden/>
              </w:rPr>
              <w:instrText xml:space="preserve"> PAGEREF _Toc178780171 \h </w:instrText>
            </w:r>
            <w:r>
              <w:rPr>
                <w:noProof/>
                <w:webHidden/>
              </w:rPr>
            </w:r>
            <w:r>
              <w:rPr>
                <w:noProof/>
                <w:webHidden/>
              </w:rPr>
              <w:fldChar w:fldCharType="separate"/>
            </w:r>
            <w:r>
              <w:rPr>
                <w:noProof/>
                <w:webHidden/>
              </w:rPr>
              <w:t>90</w:t>
            </w:r>
            <w:r>
              <w:rPr>
                <w:noProof/>
                <w:webHidden/>
              </w:rPr>
              <w:fldChar w:fldCharType="end"/>
            </w:r>
          </w:hyperlink>
        </w:p>
        <w:p w14:paraId="7E895F8A" w14:textId="4130BFA5" w:rsidR="008C20D6" w:rsidRDefault="008C20D6">
          <w:pPr>
            <w:pStyle w:val="TOC2"/>
            <w:tabs>
              <w:tab w:val="right" w:leader="dot" w:pos="9016"/>
            </w:tabs>
            <w:rPr>
              <w:noProof/>
            </w:rPr>
          </w:pPr>
          <w:hyperlink w:anchor="_Toc178780172" w:history="1">
            <w:r w:rsidRPr="00656043">
              <w:rPr>
                <w:rStyle w:val="Hyperlink"/>
                <w:noProof/>
              </w:rPr>
              <w:t>TESTING OPENAI</w:t>
            </w:r>
            <w:r>
              <w:rPr>
                <w:noProof/>
                <w:webHidden/>
              </w:rPr>
              <w:tab/>
            </w:r>
            <w:r>
              <w:rPr>
                <w:noProof/>
                <w:webHidden/>
              </w:rPr>
              <w:fldChar w:fldCharType="begin"/>
            </w:r>
            <w:r>
              <w:rPr>
                <w:noProof/>
                <w:webHidden/>
              </w:rPr>
              <w:instrText xml:space="preserve"> PAGEREF _Toc178780172 \h </w:instrText>
            </w:r>
            <w:r>
              <w:rPr>
                <w:noProof/>
                <w:webHidden/>
              </w:rPr>
            </w:r>
            <w:r>
              <w:rPr>
                <w:noProof/>
                <w:webHidden/>
              </w:rPr>
              <w:fldChar w:fldCharType="separate"/>
            </w:r>
            <w:r>
              <w:rPr>
                <w:noProof/>
                <w:webHidden/>
              </w:rPr>
              <w:t>92</w:t>
            </w:r>
            <w:r>
              <w:rPr>
                <w:noProof/>
                <w:webHidden/>
              </w:rPr>
              <w:fldChar w:fldCharType="end"/>
            </w:r>
          </w:hyperlink>
        </w:p>
        <w:p w14:paraId="77233FCB" w14:textId="25B337EC" w:rsidR="008C20D6" w:rsidRDefault="008C20D6">
          <w:pPr>
            <w:pStyle w:val="TOC3"/>
            <w:tabs>
              <w:tab w:val="right" w:leader="dot" w:pos="9016"/>
            </w:tabs>
            <w:rPr>
              <w:noProof/>
            </w:rPr>
          </w:pPr>
          <w:hyperlink w:anchor="_Toc178780173" w:history="1">
            <w:r w:rsidRPr="00656043">
              <w:rPr>
                <w:rStyle w:val="Hyperlink"/>
                <w:noProof/>
              </w:rPr>
              <w:t>TESTING OPENAI\openai test.py</w:t>
            </w:r>
            <w:r>
              <w:rPr>
                <w:noProof/>
                <w:webHidden/>
              </w:rPr>
              <w:tab/>
            </w:r>
            <w:r>
              <w:rPr>
                <w:noProof/>
                <w:webHidden/>
              </w:rPr>
              <w:fldChar w:fldCharType="begin"/>
            </w:r>
            <w:r>
              <w:rPr>
                <w:noProof/>
                <w:webHidden/>
              </w:rPr>
              <w:instrText xml:space="preserve"> PAGEREF _Toc178780173 \h </w:instrText>
            </w:r>
            <w:r>
              <w:rPr>
                <w:noProof/>
                <w:webHidden/>
              </w:rPr>
            </w:r>
            <w:r>
              <w:rPr>
                <w:noProof/>
                <w:webHidden/>
              </w:rPr>
              <w:fldChar w:fldCharType="separate"/>
            </w:r>
            <w:r>
              <w:rPr>
                <w:noProof/>
                <w:webHidden/>
              </w:rPr>
              <w:t>92</w:t>
            </w:r>
            <w:r>
              <w:rPr>
                <w:noProof/>
                <w:webHidden/>
              </w:rPr>
              <w:fldChar w:fldCharType="end"/>
            </w:r>
          </w:hyperlink>
        </w:p>
        <w:p w14:paraId="1E5348F5" w14:textId="7796EC4E" w:rsidR="008C20D6" w:rsidRDefault="008C20D6">
          <w:pPr>
            <w:pStyle w:val="TOC2"/>
            <w:tabs>
              <w:tab w:val="right" w:leader="dot" w:pos="9016"/>
            </w:tabs>
            <w:rPr>
              <w:noProof/>
            </w:rPr>
          </w:pPr>
          <w:hyperlink w:anchor="_Toc178780174" w:history="1">
            <w:r w:rsidRPr="00656043">
              <w:rPr>
                <w:rStyle w:val="Hyperlink"/>
                <w:noProof/>
              </w:rPr>
              <w:t>Tests</w:t>
            </w:r>
            <w:r>
              <w:rPr>
                <w:noProof/>
                <w:webHidden/>
              </w:rPr>
              <w:tab/>
            </w:r>
            <w:r>
              <w:rPr>
                <w:noProof/>
                <w:webHidden/>
              </w:rPr>
              <w:fldChar w:fldCharType="begin"/>
            </w:r>
            <w:r>
              <w:rPr>
                <w:noProof/>
                <w:webHidden/>
              </w:rPr>
              <w:instrText xml:space="preserve"> PAGEREF _Toc178780174 \h </w:instrText>
            </w:r>
            <w:r>
              <w:rPr>
                <w:noProof/>
                <w:webHidden/>
              </w:rPr>
            </w:r>
            <w:r>
              <w:rPr>
                <w:noProof/>
                <w:webHidden/>
              </w:rPr>
              <w:fldChar w:fldCharType="separate"/>
            </w:r>
            <w:r>
              <w:rPr>
                <w:noProof/>
                <w:webHidden/>
              </w:rPr>
              <w:t>92</w:t>
            </w:r>
            <w:r>
              <w:rPr>
                <w:noProof/>
                <w:webHidden/>
              </w:rPr>
              <w:fldChar w:fldCharType="end"/>
            </w:r>
          </w:hyperlink>
        </w:p>
        <w:p w14:paraId="7C229C5E" w14:textId="4D2B1924" w:rsidR="008C20D6" w:rsidRDefault="008C20D6">
          <w:pPr>
            <w:pStyle w:val="TOC3"/>
            <w:tabs>
              <w:tab w:val="right" w:leader="dot" w:pos="9016"/>
            </w:tabs>
            <w:rPr>
              <w:noProof/>
            </w:rPr>
          </w:pPr>
          <w:hyperlink w:anchor="_Toc178780175" w:history="1">
            <w:r w:rsidRPr="00656043">
              <w:rPr>
                <w:rStyle w:val="Hyperlink"/>
                <w:noProof/>
              </w:rPr>
              <w:t>Tests\test_dialogue_manager.py</w:t>
            </w:r>
            <w:r>
              <w:rPr>
                <w:noProof/>
                <w:webHidden/>
              </w:rPr>
              <w:tab/>
            </w:r>
            <w:r>
              <w:rPr>
                <w:noProof/>
                <w:webHidden/>
              </w:rPr>
              <w:fldChar w:fldCharType="begin"/>
            </w:r>
            <w:r>
              <w:rPr>
                <w:noProof/>
                <w:webHidden/>
              </w:rPr>
              <w:instrText xml:space="preserve"> PAGEREF _Toc178780175 \h </w:instrText>
            </w:r>
            <w:r>
              <w:rPr>
                <w:noProof/>
                <w:webHidden/>
              </w:rPr>
            </w:r>
            <w:r>
              <w:rPr>
                <w:noProof/>
                <w:webHidden/>
              </w:rPr>
              <w:fldChar w:fldCharType="separate"/>
            </w:r>
            <w:r>
              <w:rPr>
                <w:noProof/>
                <w:webHidden/>
              </w:rPr>
              <w:t>92</w:t>
            </w:r>
            <w:r>
              <w:rPr>
                <w:noProof/>
                <w:webHidden/>
              </w:rPr>
              <w:fldChar w:fldCharType="end"/>
            </w:r>
          </w:hyperlink>
        </w:p>
        <w:p w14:paraId="56D5B949" w14:textId="6A15C535" w:rsidR="008C20D6" w:rsidRDefault="008C20D6">
          <w:pPr>
            <w:pStyle w:val="TOC3"/>
            <w:tabs>
              <w:tab w:val="right" w:leader="dot" w:pos="9016"/>
            </w:tabs>
            <w:rPr>
              <w:noProof/>
            </w:rPr>
          </w:pPr>
          <w:hyperlink w:anchor="_Toc178780176" w:history="1">
            <w:r w:rsidRPr="00656043">
              <w:rPr>
                <w:rStyle w:val="Hyperlink"/>
                <w:noProof/>
              </w:rPr>
              <w:t>Tests\test_nlg.py</w:t>
            </w:r>
            <w:r>
              <w:rPr>
                <w:noProof/>
                <w:webHidden/>
              </w:rPr>
              <w:tab/>
            </w:r>
            <w:r>
              <w:rPr>
                <w:noProof/>
                <w:webHidden/>
              </w:rPr>
              <w:fldChar w:fldCharType="begin"/>
            </w:r>
            <w:r>
              <w:rPr>
                <w:noProof/>
                <w:webHidden/>
              </w:rPr>
              <w:instrText xml:space="preserve"> PAGEREF _Toc178780176 \h </w:instrText>
            </w:r>
            <w:r>
              <w:rPr>
                <w:noProof/>
                <w:webHidden/>
              </w:rPr>
            </w:r>
            <w:r>
              <w:rPr>
                <w:noProof/>
                <w:webHidden/>
              </w:rPr>
              <w:fldChar w:fldCharType="separate"/>
            </w:r>
            <w:r>
              <w:rPr>
                <w:noProof/>
                <w:webHidden/>
              </w:rPr>
              <w:t>92</w:t>
            </w:r>
            <w:r>
              <w:rPr>
                <w:noProof/>
                <w:webHidden/>
              </w:rPr>
              <w:fldChar w:fldCharType="end"/>
            </w:r>
          </w:hyperlink>
        </w:p>
        <w:p w14:paraId="6031F82A" w14:textId="5A9BFC54" w:rsidR="008C20D6" w:rsidRDefault="008C20D6">
          <w:pPr>
            <w:pStyle w:val="TOC3"/>
            <w:tabs>
              <w:tab w:val="right" w:leader="dot" w:pos="9016"/>
            </w:tabs>
            <w:rPr>
              <w:noProof/>
            </w:rPr>
          </w:pPr>
          <w:hyperlink w:anchor="_Toc178780177" w:history="1">
            <w:r w:rsidRPr="00656043">
              <w:rPr>
                <w:rStyle w:val="Hyperlink"/>
                <w:noProof/>
              </w:rPr>
              <w:t>Tests\test_nlu.py</w:t>
            </w:r>
            <w:r>
              <w:rPr>
                <w:noProof/>
                <w:webHidden/>
              </w:rPr>
              <w:tab/>
            </w:r>
            <w:r>
              <w:rPr>
                <w:noProof/>
                <w:webHidden/>
              </w:rPr>
              <w:fldChar w:fldCharType="begin"/>
            </w:r>
            <w:r>
              <w:rPr>
                <w:noProof/>
                <w:webHidden/>
              </w:rPr>
              <w:instrText xml:space="preserve"> PAGEREF _Toc178780177 \h </w:instrText>
            </w:r>
            <w:r>
              <w:rPr>
                <w:noProof/>
                <w:webHidden/>
              </w:rPr>
            </w:r>
            <w:r>
              <w:rPr>
                <w:noProof/>
                <w:webHidden/>
              </w:rPr>
              <w:fldChar w:fldCharType="separate"/>
            </w:r>
            <w:r>
              <w:rPr>
                <w:noProof/>
                <w:webHidden/>
              </w:rPr>
              <w:t>92</w:t>
            </w:r>
            <w:r>
              <w:rPr>
                <w:noProof/>
                <w:webHidden/>
              </w:rPr>
              <w:fldChar w:fldCharType="end"/>
            </w:r>
          </w:hyperlink>
        </w:p>
        <w:p w14:paraId="780A4A82" w14:textId="2800AD41" w:rsidR="008C20D6" w:rsidRDefault="008C20D6">
          <w:pPr>
            <w:pStyle w:val="TOC3"/>
            <w:tabs>
              <w:tab w:val="right" w:leader="dot" w:pos="9016"/>
            </w:tabs>
            <w:rPr>
              <w:noProof/>
            </w:rPr>
          </w:pPr>
          <w:hyperlink w:anchor="_Toc178780178" w:history="1">
            <w:r w:rsidRPr="00656043">
              <w:rPr>
                <w:rStyle w:val="Hyperlink"/>
                <w:noProof/>
              </w:rPr>
              <w:t>Tests\test_services.py</w:t>
            </w:r>
            <w:r>
              <w:rPr>
                <w:noProof/>
                <w:webHidden/>
              </w:rPr>
              <w:tab/>
            </w:r>
            <w:r>
              <w:rPr>
                <w:noProof/>
                <w:webHidden/>
              </w:rPr>
              <w:fldChar w:fldCharType="begin"/>
            </w:r>
            <w:r>
              <w:rPr>
                <w:noProof/>
                <w:webHidden/>
              </w:rPr>
              <w:instrText xml:space="preserve"> PAGEREF _Toc178780178 \h </w:instrText>
            </w:r>
            <w:r>
              <w:rPr>
                <w:noProof/>
                <w:webHidden/>
              </w:rPr>
            </w:r>
            <w:r>
              <w:rPr>
                <w:noProof/>
                <w:webHidden/>
              </w:rPr>
              <w:fldChar w:fldCharType="separate"/>
            </w:r>
            <w:r>
              <w:rPr>
                <w:noProof/>
                <w:webHidden/>
              </w:rPr>
              <w:t>92</w:t>
            </w:r>
            <w:r>
              <w:rPr>
                <w:noProof/>
                <w:webHidden/>
              </w:rPr>
              <w:fldChar w:fldCharType="end"/>
            </w:r>
          </w:hyperlink>
        </w:p>
        <w:p w14:paraId="3DD9429B" w14:textId="2FF9D480" w:rsidR="008C20D6" w:rsidRDefault="008C20D6">
          <w:pPr>
            <w:pStyle w:val="TOC3"/>
            <w:tabs>
              <w:tab w:val="right" w:leader="dot" w:pos="9016"/>
            </w:tabs>
            <w:rPr>
              <w:noProof/>
            </w:rPr>
          </w:pPr>
          <w:hyperlink w:anchor="_Toc178780179" w:history="1">
            <w:r w:rsidRPr="00656043">
              <w:rPr>
                <w:rStyle w:val="Hyperlink"/>
                <w:noProof/>
              </w:rPr>
              <w:t>Tests\test_utilities.py</w:t>
            </w:r>
            <w:r>
              <w:rPr>
                <w:noProof/>
                <w:webHidden/>
              </w:rPr>
              <w:tab/>
            </w:r>
            <w:r>
              <w:rPr>
                <w:noProof/>
                <w:webHidden/>
              </w:rPr>
              <w:fldChar w:fldCharType="begin"/>
            </w:r>
            <w:r>
              <w:rPr>
                <w:noProof/>
                <w:webHidden/>
              </w:rPr>
              <w:instrText xml:space="preserve"> PAGEREF _Toc178780179 \h </w:instrText>
            </w:r>
            <w:r>
              <w:rPr>
                <w:noProof/>
                <w:webHidden/>
              </w:rPr>
            </w:r>
            <w:r>
              <w:rPr>
                <w:noProof/>
                <w:webHidden/>
              </w:rPr>
              <w:fldChar w:fldCharType="separate"/>
            </w:r>
            <w:r>
              <w:rPr>
                <w:noProof/>
                <w:webHidden/>
              </w:rPr>
              <w:t>92</w:t>
            </w:r>
            <w:r>
              <w:rPr>
                <w:noProof/>
                <w:webHidden/>
              </w:rPr>
              <w:fldChar w:fldCharType="end"/>
            </w:r>
          </w:hyperlink>
        </w:p>
        <w:p w14:paraId="52DD0501" w14:textId="319C35F0" w:rsidR="008C20D6" w:rsidRDefault="008C20D6">
          <w:pPr>
            <w:pStyle w:val="TOC2"/>
            <w:tabs>
              <w:tab w:val="right" w:leader="dot" w:pos="9016"/>
            </w:tabs>
            <w:rPr>
              <w:noProof/>
            </w:rPr>
          </w:pPr>
          <w:hyperlink w:anchor="_Toc178780180" w:history="1">
            <w:r w:rsidRPr="00656043">
              <w:rPr>
                <w:rStyle w:val="Hyperlink"/>
                <w:noProof/>
              </w:rPr>
              <w:t>Ui</w:t>
            </w:r>
            <w:r>
              <w:rPr>
                <w:noProof/>
                <w:webHidden/>
              </w:rPr>
              <w:tab/>
            </w:r>
            <w:r>
              <w:rPr>
                <w:noProof/>
                <w:webHidden/>
              </w:rPr>
              <w:fldChar w:fldCharType="begin"/>
            </w:r>
            <w:r>
              <w:rPr>
                <w:noProof/>
                <w:webHidden/>
              </w:rPr>
              <w:instrText xml:space="preserve"> PAGEREF _Toc178780180 \h </w:instrText>
            </w:r>
            <w:r>
              <w:rPr>
                <w:noProof/>
                <w:webHidden/>
              </w:rPr>
            </w:r>
            <w:r>
              <w:rPr>
                <w:noProof/>
                <w:webHidden/>
              </w:rPr>
              <w:fldChar w:fldCharType="separate"/>
            </w:r>
            <w:r>
              <w:rPr>
                <w:noProof/>
                <w:webHidden/>
              </w:rPr>
              <w:t>92</w:t>
            </w:r>
            <w:r>
              <w:rPr>
                <w:noProof/>
                <w:webHidden/>
              </w:rPr>
              <w:fldChar w:fldCharType="end"/>
            </w:r>
          </w:hyperlink>
        </w:p>
        <w:p w14:paraId="0415E942" w14:textId="73D8A2EC" w:rsidR="008C20D6" w:rsidRDefault="008C20D6">
          <w:pPr>
            <w:pStyle w:val="TOC3"/>
            <w:tabs>
              <w:tab w:val="right" w:leader="dot" w:pos="9016"/>
            </w:tabs>
            <w:rPr>
              <w:noProof/>
            </w:rPr>
          </w:pPr>
          <w:hyperlink w:anchor="_Toc178780181" w:history="1">
            <w:r w:rsidRPr="00656043">
              <w:rPr>
                <w:rStyle w:val="Hyperlink"/>
                <w:noProof/>
              </w:rPr>
              <w:t>ui\JaicatUI.py</w:t>
            </w:r>
            <w:r>
              <w:rPr>
                <w:noProof/>
                <w:webHidden/>
              </w:rPr>
              <w:tab/>
            </w:r>
            <w:r>
              <w:rPr>
                <w:noProof/>
                <w:webHidden/>
              </w:rPr>
              <w:fldChar w:fldCharType="begin"/>
            </w:r>
            <w:r>
              <w:rPr>
                <w:noProof/>
                <w:webHidden/>
              </w:rPr>
              <w:instrText xml:space="preserve"> PAGEREF _Toc178780181 \h </w:instrText>
            </w:r>
            <w:r>
              <w:rPr>
                <w:noProof/>
                <w:webHidden/>
              </w:rPr>
            </w:r>
            <w:r>
              <w:rPr>
                <w:noProof/>
                <w:webHidden/>
              </w:rPr>
              <w:fldChar w:fldCharType="separate"/>
            </w:r>
            <w:r>
              <w:rPr>
                <w:noProof/>
                <w:webHidden/>
              </w:rPr>
              <w:t>92</w:t>
            </w:r>
            <w:r>
              <w:rPr>
                <w:noProof/>
                <w:webHidden/>
              </w:rPr>
              <w:fldChar w:fldCharType="end"/>
            </w:r>
          </w:hyperlink>
        </w:p>
        <w:p w14:paraId="57A2400C" w14:textId="4477ED10" w:rsidR="008C20D6" w:rsidRDefault="008C20D6">
          <w:pPr>
            <w:pStyle w:val="TOC3"/>
            <w:tabs>
              <w:tab w:val="right" w:leader="dot" w:pos="9016"/>
            </w:tabs>
            <w:rPr>
              <w:noProof/>
            </w:rPr>
          </w:pPr>
          <w:hyperlink w:anchor="_Toc178780182" w:history="1">
            <w:r w:rsidRPr="00656043">
              <w:rPr>
                <w:rStyle w:val="Hyperlink"/>
                <w:noProof/>
              </w:rPr>
              <w:t>ui\pyqt_utils.py</w:t>
            </w:r>
            <w:r>
              <w:rPr>
                <w:noProof/>
                <w:webHidden/>
              </w:rPr>
              <w:tab/>
            </w:r>
            <w:r>
              <w:rPr>
                <w:noProof/>
                <w:webHidden/>
              </w:rPr>
              <w:fldChar w:fldCharType="begin"/>
            </w:r>
            <w:r>
              <w:rPr>
                <w:noProof/>
                <w:webHidden/>
              </w:rPr>
              <w:instrText xml:space="preserve"> PAGEREF _Toc178780182 \h </w:instrText>
            </w:r>
            <w:r>
              <w:rPr>
                <w:noProof/>
                <w:webHidden/>
              </w:rPr>
            </w:r>
            <w:r>
              <w:rPr>
                <w:noProof/>
                <w:webHidden/>
              </w:rPr>
              <w:fldChar w:fldCharType="separate"/>
            </w:r>
            <w:r>
              <w:rPr>
                <w:noProof/>
                <w:webHidden/>
              </w:rPr>
              <w:t>93</w:t>
            </w:r>
            <w:r>
              <w:rPr>
                <w:noProof/>
                <w:webHidden/>
              </w:rPr>
              <w:fldChar w:fldCharType="end"/>
            </w:r>
          </w:hyperlink>
        </w:p>
        <w:p w14:paraId="067FF99C" w14:textId="40D6CDC6" w:rsidR="008C20D6" w:rsidRDefault="008C20D6">
          <w:pPr>
            <w:pStyle w:val="TOC2"/>
            <w:tabs>
              <w:tab w:val="right" w:leader="dot" w:pos="9016"/>
            </w:tabs>
            <w:rPr>
              <w:noProof/>
            </w:rPr>
          </w:pPr>
          <w:hyperlink w:anchor="_Toc178780183" w:history="1">
            <w:r w:rsidRPr="00656043">
              <w:rPr>
                <w:rStyle w:val="Hyperlink"/>
                <w:noProof/>
              </w:rPr>
              <w:t>utils</w:t>
            </w:r>
            <w:r>
              <w:rPr>
                <w:noProof/>
                <w:webHidden/>
              </w:rPr>
              <w:tab/>
            </w:r>
            <w:r>
              <w:rPr>
                <w:noProof/>
                <w:webHidden/>
              </w:rPr>
              <w:fldChar w:fldCharType="begin"/>
            </w:r>
            <w:r>
              <w:rPr>
                <w:noProof/>
                <w:webHidden/>
              </w:rPr>
              <w:instrText xml:space="preserve"> PAGEREF _Toc178780183 \h </w:instrText>
            </w:r>
            <w:r>
              <w:rPr>
                <w:noProof/>
                <w:webHidden/>
              </w:rPr>
            </w:r>
            <w:r>
              <w:rPr>
                <w:noProof/>
                <w:webHidden/>
              </w:rPr>
              <w:fldChar w:fldCharType="separate"/>
            </w:r>
            <w:r>
              <w:rPr>
                <w:noProof/>
                <w:webHidden/>
              </w:rPr>
              <w:t>93</w:t>
            </w:r>
            <w:r>
              <w:rPr>
                <w:noProof/>
                <w:webHidden/>
              </w:rPr>
              <w:fldChar w:fldCharType="end"/>
            </w:r>
          </w:hyperlink>
        </w:p>
        <w:p w14:paraId="769782B3" w14:textId="003C776A" w:rsidR="008C20D6" w:rsidRDefault="008C20D6">
          <w:pPr>
            <w:pStyle w:val="TOC3"/>
            <w:tabs>
              <w:tab w:val="right" w:leader="dot" w:pos="9016"/>
            </w:tabs>
            <w:rPr>
              <w:noProof/>
            </w:rPr>
          </w:pPr>
          <w:hyperlink w:anchor="_Toc178780184" w:history="1">
            <w:r w:rsidRPr="00656043">
              <w:rPr>
                <w:rStyle w:val="Hyperlink"/>
                <w:noProof/>
              </w:rPr>
              <w:t>utils\file_handling.py</w:t>
            </w:r>
            <w:r>
              <w:rPr>
                <w:noProof/>
                <w:webHidden/>
              </w:rPr>
              <w:tab/>
            </w:r>
            <w:r>
              <w:rPr>
                <w:noProof/>
                <w:webHidden/>
              </w:rPr>
              <w:fldChar w:fldCharType="begin"/>
            </w:r>
            <w:r>
              <w:rPr>
                <w:noProof/>
                <w:webHidden/>
              </w:rPr>
              <w:instrText xml:space="preserve"> PAGEREF _Toc178780184 \h </w:instrText>
            </w:r>
            <w:r>
              <w:rPr>
                <w:noProof/>
                <w:webHidden/>
              </w:rPr>
            </w:r>
            <w:r>
              <w:rPr>
                <w:noProof/>
                <w:webHidden/>
              </w:rPr>
              <w:fldChar w:fldCharType="separate"/>
            </w:r>
            <w:r>
              <w:rPr>
                <w:noProof/>
                <w:webHidden/>
              </w:rPr>
              <w:t>93</w:t>
            </w:r>
            <w:r>
              <w:rPr>
                <w:noProof/>
                <w:webHidden/>
              </w:rPr>
              <w:fldChar w:fldCharType="end"/>
            </w:r>
          </w:hyperlink>
        </w:p>
        <w:p w14:paraId="2D7E139A" w14:textId="562CD45F" w:rsidR="008C20D6" w:rsidRDefault="008C20D6">
          <w:pPr>
            <w:pStyle w:val="TOC3"/>
            <w:tabs>
              <w:tab w:val="right" w:leader="dot" w:pos="9016"/>
            </w:tabs>
            <w:rPr>
              <w:noProof/>
            </w:rPr>
          </w:pPr>
          <w:hyperlink w:anchor="_Toc178780185" w:history="1">
            <w:r w:rsidRPr="00656043">
              <w:rPr>
                <w:rStyle w:val="Hyperlink"/>
                <w:noProof/>
              </w:rPr>
              <w:t>utils\image_processing.py</w:t>
            </w:r>
            <w:r>
              <w:rPr>
                <w:noProof/>
                <w:webHidden/>
              </w:rPr>
              <w:tab/>
            </w:r>
            <w:r>
              <w:rPr>
                <w:noProof/>
                <w:webHidden/>
              </w:rPr>
              <w:fldChar w:fldCharType="begin"/>
            </w:r>
            <w:r>
              <w:rPr>
                <w:noProof/>
                <w:webHidden/>
              </w:rPr>
              <w:instrText xml:space="preserve"> PAGEREF _Toc178780185 \h </w:instrText>
            </w:r>
            <w:r>
              <w:rPr>
                <w:noProof/>
                <w:webHidden/>
              </w:rPr>
            </w:r>
            <w:r>
              <w:rPr>
                <w:noProof/>
                <w:webHidden/>
              </w:rPr>
              <w:fldChar w:fldCharType="separate"/>
            </w:r>
            <w:r>
              <w:rPr>
                <w:noProof/>
                <w:webHidden/>
              </w:rPr>
              <w:t>93</w:t>
            </w:r>
            <w:r>
              <w:rPr>
                <w:noProof/>
                <w:webHidden/>
              </w:rPr>
              <w:fldChar w:fldCharType="end"/>
            </w:r>
          </w:hyperlink>
        </w:p>
        <w:p w14:paraId="58C2B71D" w14:textId="75088DBF" w:rsidR="008C20D6" w:rsidRDefault="008C20D6">
          <w:pPr>
            <w:pStyle w:val="TOC3"/>
            <w:tabs>
              <w:tab w:val="right" w:leader="dot" w:pos="9016"/>
            </w:tabs>
            <w:rPr>
              <w:noProof/>
            </w:rPr>
          </w:pPr>
          <w:hyperlink w:anchor="_Toc178780186" w:history="1">
            <w:r w:rsidRPr="00656043">
              <w:rPr>
                <w:rStyle w:val="Hyperlink"/>
                <w:noProof/>
              </w:rPr>
              <w:t>utils\moving_image.py</w:t>
            </w:r>
            <w:r>
              <w:rPr>
                <w:noProof/>
                <w:webHidden/>
              </w:rPr>
              <w:tab/>
            </w:r>
            <w:r>
              <w:rPr>
                <w:noProof/>
                <w:webHidden/>
              </w:rPr>
              <w:fldChar w:fldCharType="begin"/>
            </w:r>
            <w:r>
              <w:rPr>
                <w:noProof/>
                <w:webHidden/>
              </w:rPr>
              <w:instrText xml:space="preserve"> PAGEREF _Toc178780186 \h </w:instrText>
            </w:r>
            <w:r>
              <w:rPr>
                <w:noProof/>
                <w:webHidden/>
              </w:rPr>
            </w:r>
            <w:r>
              <w:rPr>
                <w:noProof/>
                <w:webHidden/>
              </w:rPr>
              <w:fldChar w:fldCharType="separate"/>
            </w:r>
            <w:r>
              <w:rPr>
                <w:noProof/>
                <w:webHidden/>
              </w:rPr>
              <w:t>95</w:t>
            </w:r>
            <w:r>
              <w:rPr>
                <w:noProof/>
                <w:webHidden/>
              </w:rPr>
              <w:fldChar w:fldCharType="end"/>
            </w:r>
          </w:hyperlink>
        </w:p>
        <w:p w14:paraId="40F7A7E8" w14:textId="0FF6A044" w:rsidR="008C20D6" w:rsidRDefault="008C20D6">
          <w:pPr>
            <w:pStyle w:val="TOC3"/>
            <w:tabs>
              <w:tab w:val="right" w:leader="dot" w:pos="9016"/>
            </w:tabs>
            <w:rPr>
              <w:noProof/>
            </w:rPr>
          </w:pPr>
          <w:hyperlink w:anchor="_Toc178780187" w:history="1">
            <w:r w:rsidRPr="00656043">
              <w:rPr>
                <w:rStyle w:val="Hyperlink"/>
                <w:noProof/>
              </w:rPr>
              <w:t>utils\sync_relationships.py</w:t>
            </w:r>
            <w:r>
              <w:rPr>
                <w:noProof/>
                <w:webHidden/>
              </w:rPr>
              <w:tab/>
            </w:r>
            <w:r>
              <w:rPr>
                <w:noProof/>
                <w:webHidden/>
              </w:rPr>
              <w:fldChar w:fldCharType="begin"/>
            </w:r>
            <w:r>
              <w:rPr>
                <w:noProof/>
                <w:webHidden/>
              </w:rPr>
              <w:instrText xml:space="preserve"> PAGEREF _Toc178780187 \h </w:instrText>
            </w:r>
            <w:r>
              <w:rPr>
                <w:noProof/>
                <w:webHidden/>
              </w:rPr>
            </w:r>
            <w:r>
              <w:rPr>
                <w:noProof/>
                <w:webHidden/>
              </w:rPr>
              <w:fldChar w:fldCharType="separate"/>
            </w:r>
            <w:r>
              <w:rPr>
                <w:noProof/>
                <w:webHidden/>
              </w:rPr>
              <w:t>96</w:t>
            </w:r>
            <w:r>
              <w:rPr>
                <w:noProof/>
                <w:webHidden/>
              </w:rPr>
              <w:fldChar w:fldCharType="end"/>
            </w:r>
          </w:hyperlink>
        </w:p>
        <w:p w14:paraId="77F136FC" w14:textId="0E4C97CE" w:rsidR="008C20D6" w:rsidRDefault="008C20D6">
          <w:pPr>
            <w:pStyle w:val="TOC3"/>
            <w:tabs>
              <w:tab w:val="right" w:leader="dot" w:pos="9016"/>
            </w:tabs>
            <w:rPr>
              <w:noProof/>
            </w:rPr>
          </w:pPr>
          <w:hyperlink w:anchor="_Toc178780188" w:history="1">
            <w:r w:rsidRPr="00656043">
              <w:rPr>
                <w:rStyle w:val="Hyperlink"/>
                <w:noProof/>
              </w:rPr>
              <w:t>utils\text_processing.py</w:t>
            </w:r>
            <w:r>
              <w:rPr>
                <w:noProof/>
                <w:webHidden/>
              </w:rPr>
              <w:tab/>
            </w:r>
            <w:r>
              <w:rPr>
                <w:noProof/>
                <w:webHidden/>
              </w:rPr>
              <w:fldChar w:fldCharType="begin"/>
            </w:r>
            <w:r>
              <w:rPr>
                <w:noProof/>
                <w:webHidden/>
              </w:rPr>
              <w:instrText xml:space="preserve"> PAGEREF _Toc178780188 \h </w:instrText>
            </w:r>
            <w:r>
              <w:rPr>
                <w:noProof/>
                <w:webHidden/>
              </w:rPr>
            </w:r>
            <w:r>
              <w:rPr>
                <w:noProof/>
                <w:webHidden/>
              </w:rPr>
              <w:fldChar w:fldCharType="separate"/>
            </w:r>
            <w:r>
              <w:rPr>
                <w:noProof/>
                <w:webHidden/>
              </w:rPr>
              <w:t>97</w:t>
            </w:r>
            <w:r>
              <w:rPr>
                <w:noProof/>
                <w:webHidden/>
              </w:rPr>
              <w:fldChar w:fldCharType="end"/>
            </w:r>
          </w:hyperlink>
        </w:p>
        <w:p w14:paraId="7BD75B3A" w14:textId="25E51BB6" w:rsidR="008C20D6" w:rsidRDefault="008C20D6">
          <w:pPr>
            <w:pStyle w:val="TOC3"/>
            <w:tabs>
              <w:tab w:val="right" w:leader="dot" w:pos="9016"/>
            </w:tabs>
            <w:rPr>
              <w:noProof/>
            </w:rPr>
          </w:pPr>
          <w:hyperlink w:anchor="_Toc178780189" w:history="1">
            <w:r w:rsidRPr="00656043">
              <w:rPr>
                <w:rStyle w:val="Hyperlink"/>
                <w:noProof/>
              </w:rPr>
              <w:t>utils\UK_law</w:t>
            </w:r>
            <w:r>
              <w:rPr>
                <w:noProof/>
                <w:webHidden/>
              </w:rPr>
              <w:tab/>
            </w:r>
            <w:r>
              <w:rPr>
                <w:noProof/>
                <w:webHidden/>
              </w:rPr>
              <w:fldChar w:fldCharType="begin"/>
            </w:r>
            <w:r>
              <w:rPr>
                <w:noProof/>
                <w:webHidden/>
              </w:rPr>
              <w:instrText xml:space="preserve"> PAGEREF _Toc178780189 \h </w:instrText>
            </w:r>
            <w:r>
              <w:rPr>
                <w:noProof/>
                <w:webHidden/>
              </w:rPr>
            </w:r>
            <w:r>
              <w:rPr>
                <w:noProof/>
                <w:webHidden/>
              </w:rPr>
              <w:fldChar w:fldCharType="separate"/>
            </w:r>
            <w:r>
              <w:rPr>
                <w:noProof/>
                <w:webHidden/>
              </w:rPr>
              <w:t>98</w:t>
            </w:r>
            <w:r>
              <w:rPr>
                <w:noProof/>
                <w:webHidden/>
              </w:rPr>
              <w:fldChar w:fldCharType="end"/>
            </w:r>
          </w:hyperlink>
        </w:p>
        <w:p w14:paraId="0FD3BFAD" w14:textId="1869B641" w:rsidR="008C20D6" w:rsidRDefault="008C20D6">
          <w:pPr>
            <w:pStyle w:val="TOC2"/>
            <w:tabs>
              <w:tab w:val="right" w:leader="dot" w:pos="9016"/>
            </w:tabs>
            <w:rPr>
              <w:noProof/>
            </w:rPr>
          </w:pPr>
          <w:hyperlink w:anchor="_Toc178780190" w:history="1">
            <w:r w:rsidRPr="00656043">
              <w:rPr>
                <w:rStyle w:val="Hyperlink"/>
                <w:noProof/>
              </w:rPr>
              <w:t>conversation_management.py</w:t>
            </w:r>
            <w:r>
              <w:rPr>
                <w:noProof/>
                <w:webHidden/>
              </w:rPr>
              <w:tab/>
            </w:r>
            <w:r>
              <w:rPr>
                <w:noProof/>
                <w:webHidden/>
              </w:rPr>
              <w:fldChar w:fldCharType="begin"/>
            </w:r>
            <w:r>
              <w:rPr>
                <w:noProof/>
                <w:webHidden/>
              </w:rPr>
              <w:instrText xml:space="preserve"> PAGEREF _Toc178780190 \h </w:instrText>
            </w:r>
            <w:r>
              <w:rPr>
                <w:noProof/>
                <w:webHidden/>
              </w:rPr>
            </w:r>
            <w:r>
              <w:rPr>
                <w:noProof/>
                <w:webHidden/>
              </w:rPr>
              <w:fldChar w:fldCharType="separate"/>
            </w:r>
            <w:r>
              <w:rPr>
                <w:noProof/>
                <w:webHidden/>
              </w:rPr>
              <w:t>99</w:t>
            </w:r>
            <w:r>
              <w:rPr>
                <w:noProof/>
                <w:webHidden/>
              </w:rPr>
              <w:fldChar w:fldCharType="end"/>
            </w:r>
          </w:hyperlink>
        </w:p>
        <w:p w14:paraId="496D1036" w14:textId="7FC067ED" w:rsidR="008C20D6" w:rsidRDefault="008C20D6">
          <w:pPr>
            <w:pStyle w:val="TOC2"/>
            <w:tabs>
              <w:tab w:val="right" w:leader="dot" w:pos="9016"/>
            </w:tabs>
            <w:rPr>
              <w:noProof/>
            </w:rPr>
          </w:pPr>
          <w:hyperlink w:anchor="_Toc178780191" w:history="1">
            <w:r w:rsidRPr="00656043">
              <w:rPr>
                <w:rStyle w:val="Hyperlink"/>
                <w:noProof/>
              </w:rPr>
              <w:t>file_handling.py</w:t>
            </w:r>
            <w:r>
              <w:rPr>
                <w:noProof/>
                <w:webHidden/>
              </w:rPr>
              <w:tab/>
            </w:r>
            <w:r>
              <w:rPr>
                <w:noProof/>
                <w:webHidden/>
              </w:rPr>
              <w:fldChar w:fldCharType="begin"/>
            </w:r>
            <w:r>
              <w:rPr>
                <w:noProof/>
                <w:webHidden/>
              </w:rPr>
              <w:instrText xml:space="preserve"> PAGEREF _Toc178780191 \h </w:instrText>
            </w:r>
            <w:r>
              <w:rPr>
                <w:noProof/>
                <w:webHidden/>
              </w:rPr>
            </w:r>
            <w:r>
              <w:rPr>
                <w:noProof/>
                <w:webHidden/>
              </w:rPr>
              <w:fldChar w:fldCharType="separate"/>
            </w:r>
            <w:r>
              <w:rPr>
                <w:noProof/>
                <w:webHidden/>
              </w:rPr>
              <w:t>100</w:t>
            </w:r>
            <w:r>
              <w:rPr>
                <w:noProof/>
                <w:webHidden/>
              </w:rPr>
              <w:fldChar w:fldCharType="end"/>
            </w:r>
          </w:hyperlink>
        </w:p>
        <w:p w14:paraId="7813C294" w14:textId="5B739749" w:rsidR="008C20D6" w:rsidRDefault="008C20D6">
          <w:pPr>
            <w:pStyle w:val="TOC2"/>
            <w:tabs>
              <w:tab w:val="right" w:leader="dot" w:pos="9016"/>
            </w:tabs>
            <w:rPr>
              <w:noProof/>
            </w:rPr>
          </w:pPr>
          <w:hyperlink w:anchor="_Toc178780192" w:history="1">
            <w:r w:rsidRPr="00656043">
              <w:rPr>
                <w:rStyle w:val="Hyperlink"/>
                <w:noProof/>
              </w:rPr>
              <w:t>image_processing.py</w:t>
            </w:r>
            <w:r>
              <w:rPr>
                <w:noProof/>
                <w:webHidden/>
              </w:rPr>
              <w:tab/>
            </w:r>
            <w:r>
              <w:rPr>
                <w:noProof/>
                <w:webHidden/>
              </w:rPr>
              <w:fldChar w:fldCharType="begin"/>
            </w:r>
            <w:r>
              <w:rPr>
                <w:noProof/>
                <w:webHidden/>
              </w:rPr>
              <w:instrText xml:space="preserve"> PAGEREF _Toc178780192 \h </w:instrText>
            </w:r>
            <w:r>
              <w:rPr>
                <w:noProof/>
                <w:webHidden/>
              </w:rPr>
            </w:r>
            <w:r>
              <w:rPr>
                <w:noProof/>
                <w:webHidden/>
              </w:rPr>
              <w:fldChar w:fldCharType="separate"/>
            </w:r>
            <w:r>
              <w:rPr>
                <w:noProof/>
                <w:webHidden/>
              </w:rPr>
              <w:t>100</w:t>
            </w:r>
            <w:r>
              <w:rPr>
                <w:noProof/>
                <w:webHidden/>
              </w:rPr>
              <w:fldChar w:fldCharType="end"/>
            </w:r>
          </w:hyperlink>
        </w:p>
        <w:p w14:paraId="1499985D" w14:textId="291C953D" w:rsidR="001E41AA" w:rsidRDefault="001E41AA">
          <w:r>
            <w:rPr>
              <w:b/>
              <w:bCs/>
            </w:rPr>
            <w:fldChar w:fldCharType="end"/>
          </w:r>
        </w:p>
      </w:sdtContent>
    </w:sdt>
    <w:p w14:paraId="5EBEFCA1" w14:textId="1EDB997D" w:rsidR="001E41AA" w:rsidRDefault="001E41AA"/>
    <w:p w14:paraId="699C229B" w14:textId="77777777" w:rsidR="001E41AA" w:rsidRDefault="001E41AA">
      <w:r>
        <w:br w:type="page"/>
      </w:r>
    </w:p>
    <w:p w14:paraId="6254C846" w14:textId="77777777" w:rsidR="001E41AA" w:rsidRPr="00214BE8" w:rsidRDefault="001E41AA" w:rsidP="001E41AA">
      <w:pPr>
        <w:pStyle w:val="Heading1"/>
        <w:rPr>
          <w:b/>
          <w:bCs/>
        </w:rPr>
      </w:pPr>
      <w:bookmarkStart w:id="0" w:name="_Toc178780012"/>
      <w:r w:rsidRPr="00214BE8">
        <w:rPr>
          <w:b/>
          <w:bCs/>
        </w:rPr>
        <w:lastRenderedPageBreak/>
        <w:t>Project Overview</w:t>
      </w:r>
      <w:bookmarkEnd w:id="0"/>
    </w:p>
    <w:p w14:paraId="595B4E67" w14:textId="7EA2A74C" w:rsidR="001E41AA" w:rsidRDefault="001E41AA"/>
    <w:p w14:paraId="0AAAD526" w14:textId="77777777" w:rsidR="005824AE" w:rsidRPr="005824AE" w:rsidRDefault="005824AE" w:rsidP="005824AE">
      <w:r w:rsidRPr="005824AE">
        <w:t>The project aims to design and develop an advanced AI assistant, Jaicat, that integrates various technologies to provide a comprehensive and personalized experience for users. Jaicat will be a sophisticated AI system that combines natural language processing, machine learning, computer vision, and knowledge graph to interact with users, learn from their preferences, and adapt to their needs.</w:t>
      </w:r>
    </w:p>
    <w:p w14:paraId="56BFDC62" w14:textId="77777777" w:rsidR="005824AE" w:rsidRPr="005824AE" w:rsidRDefault="005824AE" w:rsidP="005824AE">
      <w:r w:rsidRPr="005824AE">
        <w:t>Jaicat will be developed to run on a Surface Pro with a built-in camera, allowing it to recognize and respond to voice commands, as well as interact with users through facial recognition. The AI assistant will integrate with various devices and services, including cameras, phones, calendars, OneDrive, social media, and more.</w:t>
      </w:r>
    </w:p>
    <w:p w14:paraId="197683AE" w14:textId="77777777" w:rsidR="005824AE" w:rsidRPr="005824AE" w:rsidRDefault="005824AE" w:rsidP="005824AE">
      <w:r w:rsidRPr="005824AE">
        <w:t>The project will involve developing a range of features, including:</w:t>
      </w:r>
    </w:p>
    <w:p w14:paraId="72A66926" w14:textId="77777777" w:rsidR="005824AE" w:rsidRPr="005824AE" w:rsidRDefault="005824AE" w:rsidP="00F11D6B">
      <w:pPr>
        <w:numPr>
          <w:ilvl w:val="0"/>
          <w:numId w:val="94"/>
        </w:numPr>
      </w:pPr>
      <w:r w:rsidRPr="005824AE">
        <w:t>Face recognition and voice interaction</w:t>
      </w:r>
    </w:p>
    <w:p w14:paraId="751CC6D2" w14:textId="77777777" w:rsidR="005824AE" w:rsidRPr="005824AE" w:rsidRDefault="005824AE" w:rsidP="00F11D6B">
      <w:pPr>
        <w:numPr>
          <w:ilvl w:val="0"/>
          <w:numId w:val="94"/>
        </w:numPr>
      </w:pPr>
      <w:r w:rsidRPr="005824AE">
        <w:t>Knowledge base and knowledge graph</w:t>
      </w:r>
    </w:p>
    <w:p w14:paraId="6C045568" w14:textId="77777777" w:rsidR="005824AE" w:rsidRPr="005824AE" w:rsidRDefault="005824AE" w:rsidP="00F11D6B">
      <w:pPr>
        <w:numPr>
          <w:ilvl w:val="0"/>
          <w:numId w:val="94"/>
        </w:numPr>
      </w:pPr>
      <w:r w:rsidRPr="005824AE">
        <w:t>Computer vision system for image and video analysis</w:t>
      </w:r>
    </w:p>
    <w:p w14:paraId="7D4D5F01" w14:textId="77777777" w:rsidR="005824AE" w:rsidRPr="005824AE" w:rsidRDefault="005824AE" w:rsidP="00F11D6B">
      <w:pPr>
        <w:numPr>
          <w:ilvl w:val="0"/>
          <w:numId w:val="94"/>
        </w:numPr>
      </w:pPr>
      <w:r w:rsidRPr="005824AE">
        <w:t>Task assistance and project management</w:t>
      </w:r>
    </w:p>
    <w:p w14:paraId="1C429CAE" w14:textId="77777777" w:rsidR="005824AE" w:rsidRPr="005824AE" w:rsidRDefault="005824AE" w:rsidP="00F11D6B">
      <w:pPr>
        <w:numPr>
          <w:ilvl w:val="0"/>
          <w:numId w:val="94"/>
        </w:numPr>
      </w:pPr>
      <w:r w:rsidRPr="005824AE">
        <w:t>Integration with Spotify, calendar, and social media platforms</w:t>
      </w:r>
    </w:p>
    <w:p w14:paraId="428187AB" w14:textId="77777777" w:rsidR="005824AE" w:rsidRPr="005824AE" w:rsidRDefault="005824AE" w:rsidP="00F11D6B">
      <w:pPr>
        <w:numPr>
          <w:ilvl w:val="0"/>
          <w:numId w:val="94"/>
        </w:numPr>
      </w:pPr>
      <w:r w:rsidRPr="005824AE">
        <w:t>Health and wellness tracking, fitness analysis, and medical analysis</w:t>
      </w:r>
    </w:p>
    <w:p w14:paraId="7E3E7765" w14:textId="77777777" w:rsidR="005824AE" w:rsidRPr="005824AE" w:rsidRDefault="005824AE" w:rsidP="00F11D6B">
      <w:pPr>
        <w:numPr>
          <w:ilvl w:val="0"/>
          <w:numId w:val="94"/>
        </w:numPr>
      </w:pPr>
      <w:r w:rsidRPr="005824AE">
        <w:t>Travel planning, personal finance management, and language translation</w:t>
      </w:r>
    </w:p>
    <w:p w14:paraId="3D775A73" w14:textId="77777777" w:rsidR="005824AE" w:rsidRPr="005824AE" w:rsidRDefault="005824AE" w:rsidP="00F11D6B">
      <w:pPr>
        <w:numPr>
          <w:ilvl w:val="0"/>
          <w:numId w:val="94"/>
        </w:numPr>
      </w:pPr>
      <w:r w:rsidRPr="005824AE">
        <w:t>Smart home automation and control of various devices</w:t>
      </w:r>
    </w:p>
    <w:p w14:paraId="26D5B1E4" w14:textId="77777777" w:rsidR="005824AE" w:rsidRPr="005824AE" w:rsidRDefault="005824AE" w:rsidP="005824AE">
      <w:pPr>
        <w:pStyle w:val="Heading2"/>
      </w:pPr>
      <w:r w:rsidRPr="005824AE">
        <w:t>Project Goal</w:t>
      </w:r>
    </w:p>
    <w:p w14:paraId="6F162F92" w14:textId="77777777" w:rsidR="005824AE" w:rsidRPr="005824AE" w:rsidRDefault="005824AE" w:rsidP="005824AE">
      <w:r w:rsidRPr="005824AE">
        <w:t>The primary goal of this project is to create an AI assistant that can:</w:t>
      </w:r>
    </w:p>
    <w:p w14:paraId="412BF9A3" w14:textId="77777777" w:rsidR="005824AE" w:rsidRPr="005824AE" w:rsidRDefault="005824AE" w:rsidP="00F11D6B">
      <w:pPr>
        <w:numPr>
          <w:ilvl w:val="0"/>
          <w:numId w:val="95"/>
        </w:numPr>
      </w:pPr>
      <w:r w:rsidRPr="005824AE">
        <w:t>Provide a personalized and interactive experience for users through voice commands and facial recognition.</w:t>
      </w:r>
    </w:p>
    <w:p w14:paraId="4F14B6F5" w14:textId="77777777" w:rsidR="005824AE" w:rsidRPr="005824AE" w:rsidRDefault="005824AE" w:rsidP="00F11D6B">
      <w:pPr>
        <w:numPr>
          <w:ilvl w:val="0"/>
          <w:numId w:val="95"/>
        </w:numPr>
      </w:pPr>
      <w:r w:rsidRPr="005824AE">
        <w:t>Learn from user preferences and adapt to their needs over time.</w:t>
      </w:r>
    </w:p>
    <w:p w14:paraId="68BBBF8D" w14:textId="77777777" w:rsidR="005824AE" w:rsidRPr="005824AE" w:rsidRDefault="005824AE" w:rsidP="00F11D6B">
      <w:pPr>
        <w:numPr>
          <w:ilvl w:val="0"/>
          <w:numId w:val="95"/>
        </w:numPr>
      </w:pPr>
      <w:r w:rsidRPr="005824AE">
        <w:t>Integrate with various devices and services to provide a comprehensive and seamless experience.</w:t>
      </w:r>
    </w:p>
    <w:p w14:paraId="05B0694E" w14:textId="77777777" w:rsidR="005824AE" w:rsidRPr="005824AE" w:rsidRDefault="005824AE" w:rsidP="00F11D6B">
      <w:pPr>
        <w:numPr>
          <w:ilvl w:val="0"/>
          <w:numId w:val="95"/>
        </w:numPr>
      </w:pPr>
      <w:r w:rsidRPr="005824AE">
        <w:t>Develop a knowledge base and knowledge graph to store and retrieve information.</w:t>
      </w:r>
    </w:p>
    <w:p w14:paraId="5BC48A16" w14:textId="77777777" w:rsidR="005824AE" w:rsidRPr="005824AE" w:rsidRDefault="005824AE" w:rsidP="00F11D6B">
      <w:pPr>
        <w:numPr>
          <w:ilvl w:val="0"/>
          <w:numId w:val="95"/>
        </w:numPr>
      </w:pPr>
      <w:r w:rsidRPr="005824AE">
        <w:t>Implement a computer vision system to analyze images and video from cameras.</w:t>
      </w:r>
    </w:p>
    <w:p w14:paraId="1DF2430A" w14:textId="77777777" w:rsidR="005824AE" w:rsidRPr="005824AE" w:rsidRDefault="005824AE" w:rsidP="00F11D6B">
      <w:pPr>
        <w:numPr>
          <w:ilvl w:val="0"/>
          <w:numId w:val="95"/>
        </w:numPr>
      </w:pPr>
      <w:r w:rsidRPr="005824AE">
        <w:t>Offer task assistance, project management, and organization features.</w:t>
      </w:r>
    </w:p>
    <w:p w14:paraId="72029053" w14:textId="77777777" w:rsidR="005824AE" w:rsidRDefault="005824AE" w:rsidP="00F11D6B">
      <w:pPr>
        <w:numPr>
          <w:ilvl w:val="0"/>
          <w:numId w:val="95"/>
        </w:numPr>
      </w:pPr>
      <w:r w:rsidRPr="005824AE">
        <w:t>Integrate with various platforms and services to provide a wide range of features and functionalities.</w:t>
      </w:r>
    </w:p>
    <w:p w14:paraId="3D3A95E3" w14:textId="77777777" w:rsidR="00A5480F" w:rsidRDefault="00A5480F" w:rsidP="00A5480F"/>
    <w:p w14:paraId="6D864B58" w14:textId="77777777" w:rsidR="00A5480F" w:rsidRDefault="00A5480F" w:rsidP="00A5480F"/>
    <w:p w14:paraId="6B39CE30" w14:textId="77777777" w:rsidR="00A5480F" w:rsidRDefault="00A5480F" w:rsidP="00A5480F"/>
    <w:p w14:paraId="7B3AC9F2" w14:textId="77777777" w:rsidR="00A5480F" w:rsidRPr="005824AE" w:rsidRDefault="00A5480F" w:rsidP="00A5480F"/>
    <w:p w14:paraId="6767BB1C" w14:textId="77777777" w:rsidR="005824AE" w:rsidRPr="005824AE" w:rsidRDefault="005824AE" w:rsidP="005824AE">
      <w:r w:rsidRPr="005824AE">
        <w:t>The project aims to push the boundaries of AI technology and create a sophisticated AI assistant that can learn, adapt, and interact with users in a personalized and meaningful way.</w:t>
      </w:r>
    </w:p>
    <w:p w14:paraId="1181FDDD" w14:textId="77777777" w:rsidR="005824AE" w:rsidRPr="005824AE" w:rsidRDefault="005824AE" w:rsidP="006E6A4F">
      <w:pPr>
        <w:pStyle w:val="Heading3"/>
      </w:pPr>
      <w:r w:rsidRPr="005824AE">
        <w:t>Key Objectives</w:t>
      </w:r>
    </w:p>
    <w:p w14:paraId="42F4AED9" w14:textId="77777777" w:rsidR="005824AE" w:rsidRPr="005824AE" w:rsidRDefault="005824AE" w:rsidP="005824AE">
      <w:r w:rsidRPr="005824AE">
        <w:t>The key objectives of this project are:</w:t>
      </w:r>
    </w:p>
    <w:p w14:paraId="3FE49113" w14:textId="77777777" w:rsidR="005824AE" w:rsidRPr="005824AE" w:rsidRDefault="005824AE" w:rsidP="00F11D6B">
      <w:pPr>
        <w:numPr>
          <w:ilvl w:val="0"/>
          <w:numId w:val="96"/>
        </w:numPr>
      </w:pPr>
      <w:r w:rsidRPr="005824AE">
        <w:t>To design and develop a comprehensive AI assistant that integrates various technologies.</w:t>
      </w:r>
    </w:p>
    <w:p w14:paraId="3E9E625D" w14:textId="77777777" w:rsidR="005824AE" w:rsidRPr="005824AE" w:rsidRDefault="005824AE" w:rsidP="00F11D6B">
      <w:pPr>
        <w:numPr>
          <w:ilvl w:val="0"/>
          <w:numId w:val="96"/>
        </w:numPr>
      </w:pPr>
      <w:r w:rsidRPr="005824AE">
        <w:t>To create a personalized and interactive experience for users.</w:t>
      </w:r>
    </w:p>
    <w:p w14:paraId="5D30692B" w14:textId="77777777" w:rsidR="005824AE" w:rsidRPr="005824AE" w:rsidRDefault="005824AE" w:rsidP="00F11D6B">
      <w:pPr>
        <w:numPr>
          <w:ilvl w:val="0"/>
          <w:numId w:val="96"/>
        </w:numPr>
      </w:pPr>
      <w:r w:rsidRPr="005824AE">
        <w:t>To develop a knowledge base and knowledge graph to store and retrieve information.</w:t>
      </w:r>
    </w:p>
    <w:p w14:paraId="253F793B" w14:textId="77777777" w:rsidR="005824AE" w:rsidRPr="005824AE" w:rsidRDefault="005824AE" w:rsidP="00F11D6B">
      <w:pPr>
        <w:numPr>
          <w:ilvl w:val="0"/>
          <w:numId w:val="96"/>
        </w:numPr>
      </w:pPr>
      <w:r w:rsidRPr="005824AE">
        <w:t>To implement a computer vision system to analyze images and video from cameras.</w:t>
      </w:r>
    </w:p>
    <w:p w14:paraId="0F1A8169" w14:textId="77777777" w:rsidR="005824AE" w:rsidRPr="005824AE" w:rsidRDefault="005824AE" w:rsidP="00F11D6B">
      <w:pPr>
        <w:numPr>
          <w:ilvl w:val="0"/>
          <w:numId w:val="96"/>
        </w:numPr>
      </w:pPr>
      <w:r w:rsidRPr="005824AE">
        <w:t>To integrate with various devices and services to provide a seamless experience.</w:t>
      </w:r>
    </w:p>
    <w:p w14:paraId="06E35CBC" w14:textId="77777777" w:rsidR="005824AE" w:rsidRPr="005824AE" w:rsidRDefault="005824AE" w:rsidP="006E6A4F">
      <w:pPr>
        <w:pStyle w:val="Heading3"/>
      </w:pPr>
      <w:r w:rsidRPr="005824AE">
        <w:t>Expected Outcomes</w:t>
      </w:r>
    </w:p>
    <w:p w14:paraId="5B6945A1" w14:textId="77777777" w:rsidR="005824AE" w:rsidRPr="005824AE" w:rsidRDefault="005824AE" w:rsidP="005824AE">
      <w:r w:rsidRPr="005824AE">
        <w:t>The expected outcomes of this project are:</w:t>
      </w:r>
    </w:p>
    <w:p w14:paraId="70A10734" w14:textId="77777777" w:rsidR="005824AE" w:rsidRPr="005824AE" w:rsidRDefault="005824AE" w:rsidP="00F11D6B">
      <w:pPr>
        <w:numPr>
          <w:ilvl w:val="0"/>
          <w:numId w:val="97"/>
        </w:numPr>
      </w:pPr>
      <w:r w:rsidRPr="005824AE">
        <w:t>A fully functional AI assistant that can interact with users through voice commands and facial recognition.</w:t>
      </w:r>
    </w:p>
    <w:p w14:paraId="6C9E4E4C" w14:textId="77777777" w:rsidR="005824AE" w:rsidRPr="005824AE" w:rsidRDefault="005824AE" w:rsidP="00F11D6B">
      <w:pPr>
        <w:numPr>
          <w:ilvl w:val="0"/>
          <w:numId w:val="97"/>
        </w:numPr>
      </w:pPr>
      <w:r w:rsidRPr="005824AE">
        <w:t>A comprehensive knowledge base and knowledge graph that can store and retrieve information.</w:t>
      </w:r>
    </w:p>
    <w:p w14:paraId="102EB5EB" w14:textId="77777777" w:rsidR="005824AE" w:rsidRPr="005824AE" w:rsidRDefault="005824AE" w:rsidP="00F11D6B">
      <w:pPr>
        <w:numPr>
          <w:ilvl w:val="0"/>
          <w:numId w:val="97"/>
        </w:numPr>
      </w:pPr>
      <w:r w:rsidRPr="005824AE">
        <w:t>A computer vision system that can analyze images and video from cameras.</w:t>
      </w:r>
    </w:p>
    <w:p w14:paraId="6B05B908" w14:textId="77777777" w:rsidR="005824AE" w:rsidRPr="005824AE" w:rsidRDefault="005824AE" w:rsidP="00F11D6B">
      <w:pPr>
        <w:numPr>
          <w:ilvl w:val="0"/>
          <w:numId w:val="97"/>
        </w:numPr>
      </w:pPr>
      <w:r w:rsidRPr="005824AE">
        <w:t>A range of features and functionalities that integrate with various devices and services.</w:t>
      </w:r>
    </w:p>
    <w:p w14:paraId="55985EBE" w14:textId="77777777" w:rsidR="005824AE" w:rsidRDefault="005824AE" w:rsidP="00F11D6B">
      <w:pPr>
        <w:numPr>
          <w:ilvl w:val="0"/>
          <w:numId w:val="97"/>
        </w:numPr>
      </w:pPr>
      <w:r w:rsidRPr="005824AE">
        <w:t>A personalized and interactive experience for users.</w:t>
      </w:r>
    </w:p>
    <w:p w14:paraId="41EDDB6B" w14:textId="77777777" w:rsidR="00C73252" w:rsidRDefault="00C73252" w:rsidP="00C73252">
      <w:pPr>
        <w:ind w:left="360"/>
      </w:pPr>
    </w:p>
    <w:p w14:paraId="007918CE" w14:textId="11F13413" w:rsidR="00C73252" w:rsidRDefault="00C73252" w:rsidP="00C64783">
      <w:pPr>
        <w:pStyle w:val="Heading5"/>
      </w:pPr>
      <w:r>
        <w:t>In the Words of the author</w:t>
      </w:r>
    </w:p>
    <w:p w14:paraId="08832619" w14:textId="77777777" w:rsidR="00C73252" w:rsidRDefault="00C73252" w:rsidP="00C73252">
      <w:pPr>
        <w:ind w:left="720"/>
      </w:pPr>
      <w:r>
        <w:t>To link to users accounts such as google, outlook, mircosoft,facebook etc.</w:t>
      </w:r>
    </w:p>
    <w:p w14:paraId="2A595085" w14:textId="77777777" w:rsidR="00C73252" w:rsidRDefault="00C73252" w:rsidP="00303590">
      <w:pPr>
        <w:ind w:left="720"/>
      </w:pPr>
      <w:r>
        <w:t xml:space="preserve">Store user information in an encrypted file. Such as </w:t>
      </w:r>
      <w:r w:rsidRPr="00925F87">
        <w:t>database/mysql_utils.py</w:t>
      </w:r>
      <w:r>
        <w:t xml:space="preserve"> this will store all of each users information, such as Samsung account stuff, their Api keys which can be applied to the code when asking for users api key</w:t>
      </w:r>
    </w:p>
    <w:p w14:paraId="3F72C413" w14:textId="77777777" w:rsidR="00C73252" w:rsidRDefault="00C73252" w:rsidP="00303590">
      <w:pPr>
        <w:ind w:left="720"/>
      </w:pPr>
      <w:r>
        <w:t>To have a GUI That’s advanced, this will be in the ui/jaicat.py which is the GUI of the assistant, all menus, boxes, text user inputs, additional windows for viewing cameras upon request,</w:t>
      </w:r>
    </w:p>
    <w:p w14:paraId="30D8EADD" w14:textId="77777777" w:rsidR="00C73252" w:rsidRDefault="00C73252" w:rsidP="00303590">
      <w:pPr>
        <w:ind w:left="720"/>
      </w:pPr>
      <w:r>
        <w:t>Allow Jaicat to access all camera devices and learn from the camera, identifying objects and asking if its correct, such as if it notices an unknown object it will use all the cameras it needs to, to then use google image search, databases etc to find the most likely object and then ask the admin user.</w:t>
      </w:r>
    </w:p>
    <w:p w14:paraId="0CB6F196" w14:textId="77777777" w:rsidR="00C73252" w:rsidRDefault="00C73252" w:rsidP="00303590">
      <w:pPr>
        <w:ind w:left="360" w:firstLine="360"/>
      </w:pPr>
      <w:r>
        <w:t>Allow Jaicat to access computers and files on computers.</w:t>
      </w:r>
    </w:p>
    <w:p w14:paraId="7C2483C2" w14:textId="078BAA36" w:rsidR="00387060" w:rsidRDefault="00C73252" w:rsidP="00387060">
      <w:pPr>
        <w:ind w:left="360"/>
      </w:pPr>
      <w:r>
        <w:lastRenderedPageBreak/>
        <w:t>User enrolment sets up the user information, this will allow the user to, input data as text in the GUI, or as speech.</w:t>
      </w:r>
      <w:r>
        <w:br/>
        <w:t xml:space="preserve">Jaicat in the enrolment environment remains </w:t>
      </w:r>
      <w:r w:rsidR="00107052">
        <w:t>neutral</w:t>
      </w:r>
      <w:r>
        <w:t>, and asks questions such as “what is your name” after using its onboard camera for facial recognition is when it will ask for a name. it asks if you’re an admin user, if yes then all features and services of Jaicat are available, if no then Code generation is not available.</w:t>
      </w:r>
      <w:r>
        <w:br/>
        <w:t xml:space="preserve">As an admin user, they will be able to edit Jaicat, implement code after generating it with jaicat.  The Users will be asked to input their </w:t>
      </w:r>
      <w:r w:rsidR="00107052">
        <w:t>Samsung</w:t>
      </w:r>
      <w:r>
        <w:t xml:space="preserve"> account email and password to link accounts and sync their data</w:t>
      </w:r>
      <w:r w:rsidR="00530EED">
        <w:t xml:space="preserve">, </w:t>
      </w:r>
      <w:r w:rsidR="001B4583">
        <w:t xml:space="preserve">this will help </w:t>
      </w:r>
      <w:r w:rsidR="00F3224F">
        <w:t xml:space="preserve">syncing fitness, </w:t>
      </w:r>
      <w:r w:rsidR="00107052">
        <w:t>calendars</w:t>
      </w:r>
      <w:r w:rsidR="00F3224F">
        <w:t xml:space="preserve">, email accounts, phone contacts, </w:t>
      </w:r>
      <w:r w:rsidR="00844133">
        <w:t>and any other information Jaicat requires. – no Vital information can be asked along the way.</w:t>
      </w:r>
      <w:r w:rsidR="008F3663">
        <w:t xml:space="preserve"> As when saying make a social media post, it will ask the user which social media account would they like </w:t>
      </w:r>
      <w:r w:rsidR="00AD2A0E">
        <w:t xml:space="preserve">to link if not already taken from Samsung sync data, </w:t>
      </w:r>
      <w:r w:rsidR="008F47DA">
        <w:t xml:space="preserve">then if and after they have linked 1 or more social media accounts ask which account they want to create a post for, </w:t>
      </w:r>
      <w:r w:rsidR="00FC4E5C">
        <w:t>it will have GUI for i</w:t>
      </w:r>
      <w:r w:rsidR="008043F2">
        <w:t>n</w:t>
      </w:r>
      <w:r w:rsidR="00FC4E5C">
        <w:t xml:space="preserve">put or speech, </w:t>
      </w:r>
      <w:r w:rsidR="00071398">
        <w:t xml:space="preserve"> it will be able to </w:t>
      </w:r>
      <w:r w:rsidR="00F93BB0">
        <w:t xml:space="preserve">launch the appropriate social </w:t>
      </w:r>
      <w:r w:rsidR="00107052">
        <w:t>media</w:t>
      </w:r>
      <w:r w:rsidR="00F93BB0">
        <w:t xml:space="preserve"> interface</w:t>
      </w:r>
      <w:r w:rsidR="00C66104">
        <w:t>/GUI</w:t>
      </w:r>
      <w:r w:rsidR="00806328">
        <w:t xml:space="preserve">, import </w:t>
      </w:r>
      <w:r w:rsidR="00281E78">
        <w:t xml:space="preserve">media supported by the social media platform, this can also be done by voice and by user </w:t>
      </w:r>
      <w:r w:rsidR="00FB3F58">
        <w:t>manually doing it on the screen.</w:t>
      </w:r>
      <w:r w:rsidR="00EB0105">
        <w:br/>
        <w:t xml:space="preserve">I want to be able to answer </w:t>
      </w:r>
      <w:r w:rsidR="001917A6">
        <w:t xml:space="preserve">random questions from all the users and answer them </w:t>
      </w:r>
      <w:r w:rsidR="00630A41">
        <w:t xml:space="preserve">accordingly I want it to be able </w:t>
      </w:r>
      <w:r w:rsidR="005D4EEC">
        <w:t>to be able to answer a bit like google</w:t>
      </w:r>
      <w:r w:rsidR="00493578">
        <w:t>, but also using its own databases for information.</w:t>
      </w:r>
      <w:r w:rsidR="00493578">
        <w:br/>
        <w:t xml:space="preserve">I want it to be able to access </w:t>
      </w:r>
      <w:r w:rsidR="009623B2">
        <w:t xml:space="preserve">the users </w:t>
      </w:r>
      <w:r w:rsidR="00493578">
        <w:t>computer</w:t>
      </w:r>
      <w:r w:rsidR="0014292A">
        <w:t xml:space="preserve"> folders and files</w:t>
      </w:r>
      <w:r w:rsidR="009623B2">
        <w:t>, onedrive et</w:t>
      </w:r>
      <w:r w:rsidR="00387060">
        <w:t>c</w:t>
      </w:r>
    </w:p>
    <w:p w14:paraId="5DC75F8A" w14:textId="39CF02E0" w:rsidR="00387060" w:rsidRDefault="00387060" w:rsidP="00387060">
      <w:pPr>
        <w:ind w:left="360"/>
      </w:pPr>
      <w:r>
        <w:t xml:space="preserve">When it asks for when to store project files </w:t>
      </w:r>
      <w:r w:rsidR="006E0057">
        <w:t xml:space="preserve">etc, I want it to ask which device it wants its saving to and where, so for example, </w:t>
      </w:r>
      <w:r w:rsidR="00CC362B">
        <w:t>user admin says” I want to start a new project for yourself Jaicat, we need to implement a new service for you”</w:t>
      </w:r>
      <w:r w:rsidR="00573306">
        <w:t xml:space="preserve"> jaicat replies according to user preferences for jaicat but basically asks </w:t>
      </w:r>
      <w:r w:rsidR="008916F7">
        <w:t xml:space="preserve">what device do you want the project folder </w:t>
      </w:r>
      <w:r w:rsidR="00AA61B8">
        <w:t xml:space="preserve">creating on? </w:t>
      </w:r>
      <w:r w:rsidR="008916F7">
        <w:t>User states on what device</w:t>
      </w:r>
      <w:r w:rsidR="00AA61B8">
        <w:t xml:space="preserve">. Jaicat asks and where on x y z would you like it saved? </w:t>
      </w:r>
      <w:r w:rsidR="00E01233">
        <w:t>Documents? Downloads? Pictures? Business?</w:t>
      </w:r>
      <w:r w:rsidR="00A869C6">
        <w:t xml:space="preserve"> Depending on the users answer is where it will confirm </w:t>
      </w:r>
      <w:r w:rsidR="00D247C1">
        <w:t xml:space="preserve">users answer then ask what should the project folder be called user then states </w:t>
      </w:r>
      <w:r w:rsidR="00215D41">
        <w:t xml:space="preserve">name, thank you sir project folder name is now created, what type of file now needs </w:t>
      </w:r>
      <w:r w:rsidR="000E6FDA">
        <w:t>creating in the folder, user then answers, Python, Document, PDF</w:t>
      </w:r>
      <w:r w:rsidR="00681C09">
        <w:t>.</w:t>
      </w:r>
      <w:r w:rsidR="00681C09">
        <w:br/>
      </w:r>
      <w:r w:rsidR="00681C09">
        <w:br/>
        <w:t xml:space="preserve">I want it to launch apps and </w:t>
      </w:r>
      <w:r w:rsidR="00705936">
        <w:t>programs on my computers, asking which device do I want to launch the program on, if its android</w:t>
      </w:r>
      <w:r w:rsidR="00373CD8">
        <w:t xml:space="preserve"> its an app if its windows it’s a program.</w:t>
      </w:r>
      <w:r w:rsidR="00373CD8">
        <w:br/>
      </w:r>
      <w:r w:rsidR="00373CD8">
        <w:br/>
        <w:t xml:space="preserve">I want it to have access to linking to smart devices, lights, tvs, </w:t>
      </w:r>
      <w:r w:rsidR="0079694B">
        <w:t>speakers, fridges, cockers, locks, sex toys</w:t>
      </w:r>
      <w:r w:rsidR="00FC7F2D">
        <w:t>, phones etc</w:t>
      </w:r>
      <w:r w:rsidR="00FC7F2D">
        <w:br/>
      </w:r>
      <w:r w:rsidR="00FC7F2D">
        <w:br/>
        <w:t>I want to be able to link Sex Toys to Jaicat.</w:t>
      </w:r>
      <w:r w:rsidR="00FC7F2D">
        <w:br/>
      </w:r>
      <w:r w:rsidR="00FC7F2D">
        <w:br/>
        <w:t>I want it to have sexual understanding</w:t>
      </w:r>
      <w:r w:rsidR="00C82DDA">
        <w:t xml:space="preserve"> etc</w:t>
      </w:r>
      <w:r w:rsidR="00C82DDA">
        <w:br/>
      </w:r>
      <w:r w:rsidR="00C82DDA">
        <w:br/>
        <w:t xml:space="preserve">I want it to use Samsung health </w:t>
      </w:r>
      <w:r w:rsidR="00AE3E88">
        <w:t xml:space="preserve">and other health related information. The users can speak about their medical issues and jaicat </w:t>
      </w:r>
      <w:r w:rsidR="00255336">
        <w:t>will remember them saving them to there user information file.</w:t>
      </w:r>
    </w:p>
    <w:p w14:paraId="648D08B6" w14:textId="77777777" w:rsidR="00201BC1" w:rsidRDefault="00201BC1" w:rsidP="00387060">
      <w:pPr>
        <w:ind w:left="360"/>
      </w:pPr>
    </w:p>
    <w:p w14:paraId="783E4572" w14:textId="3D3A8320" w:rsidR="00201BC1" w:rsidRDefault="00201BC1" w:rsidP="00387060">
      <w:pPr>
        <w:ind w:left="360"/>
      </w:pPr>
      <w:r>
        <w:t xml:space="preserve">I want the user Api Keys saved in the user info that’s also </w:t>
      </w:r>
      <w:r w:rsidR="00107052">
        <w:t>encrypted</w:t>
      </w:r>
    </w:p>
    <w:p w14:paraId="68BF2E4F" w14:textId="1224957D" w:rsidR="00107052" w:rsidRDefault="00107052" w:rsidP="00387060">
      <w:pPr>
        <w:ind w:left="360"/>
      </w:pPr>
      <w:r>
        <w:t xml:space="preserve">I want it to be able to access WD NAS </w:t>
      </w:r>
      <w:r w:rsidR="007720F2">
        <w:t>– admin user only</w:t>
      </w:r>
    </w:p>
    <w:p w14:paraId="0A09DBC3" w14:textId="3E9EBFFD" w:rsidR="007720F2" w:rsidRDefault="007720F2" w:rsidP="00387060">
      <w:pPr>
        <w:ind w:left="360"/>
      </w:pPr>
      <w:r>
        <w:lastRenderedPageBreak/>
        <w:t>I want to be able to control home devices</w:t>
      </w:r>
      <w:r w:rsidR="00514D3F">
        <w:t xml:space="preserve">, even if implementing google home, so if user asks can you </w:t>
      </w:r>
      <w:r w:rsidR="00BE723D">
        <w:t xml:space="preserve">launch plex on living room tv etc. </w:t>
      </w:r>
      <w:r w:rsidR="00BC5726">
        <w:br/>
      </w:r>
      <w:r w:rsidR="00BC5726">
        <w:br/>
      </w:r>
      <w:r w:rsidR="00617B7F">
        <w:t xml:space="preserve">The Personality of jaicat for the </w:t>
      </w:r>
      <w:r w:rsidR="009674B5">
        <w:t xml:space="preserve">Creator is </w:t>
      </w:r>
      <w:r w:rsidR="0030339D">
        <w:t>(</w:t>
      </w:r>
      <w:r w:rsidR="009674B5">
        <w:t>Jay and is also an admin</w:t>
      </w:r>
      <w:r w:rsidR="0030339D">
        <w:t xml:space="preserve">) is flirty and playful, smart, </w:t>
      </w:r>
      <w:r w:rsidR="00C32EFA">
        <w:t xml:space="preserve">cheeky, sexual. Jaicat with </w:t>
      </w:r>
      <w:r w:rsidR="005B13BF">
        <w:t>other users will be set via a</w:t>
      </w:r>
      <w:r w:rsidR="00281AAB">
        <w:t>n options button in the main UI</w:t>
      </w:r>
      <w:r w:rsidR="00104B00">
        <w:t xml:space="preserve"> ui\Jaicat.py</w:t>
      </w:r>
      <w:r w:rsidR="00AB0231">
        <w:br/>
      </w:r>
      <w:r w:rsidR="00AB0231">
        <w:br/>
      </w:r>
    </w:p>
    <w:p w14:paraId="34ED23CC" w14:textId="77777777" w:rsidR="00C73252" w:rsidRPr="005824AE" w:rsidRDefault="00C73252" w:rsidP="00C73252">
      <w:pPr>
        <w:ind w:left="360"/>
      </w:pPr>
    </w:p>
    <w:p w14:paraId="40F9116F" w14:textId="14ECFBEE" w:rsidR="001E41AA" w:rsidRDefault="001E41AA" w:rsidP="00B76B3F">
      <w:r>
        <w:br w:type="page"/>
      </w:r>
    </w:p>
    <w:p w14:paraId="005F897C" w14:textId="77777777" w:rsidR="001B5064" w:rsidRDefault="001B5064" w:rsidP="001B5064">
      <w:pPr>
        <w:pStyle w:val="Heading1"/>
      </w:pPr>
      <w:bookmarkStart w:id="1" w:name="_Toc178780013"/>
      <w:r>
        <w:lastRenderedPageBreak/>
        <w:t>Programming Language and Framework</w:t>
      </w:r>
      <w:bookmarkEnd w:id="1"/>
    </w:p>
    <w:p w14:paraId="7B773021" w14:textId="77777777" w:rsidR="001B5064" w:rsidRPr="001B5064" w:rsidRDefault="001B5064" w:rsidP="001B5064"/>
    <w:p w14:paraId="3F0A065B" w14:textId="3E231803" w:rsidR="001E41AA" w:rsidRDefault="001E41AA" w:rsidP="001E41AA">
      <w:pPr>
        <w:pStyle w:val="Heading1"/>
      </w:pPr>
      <w:bookmarkStart w:id="2" w:name="_Toc178780015"/>
      <w:r>
        <w:t>Features</w:t>
      </w:r>
      <w:bookmarkEnd w:id="2"/>
    </w:p>
    <w:p w14:paraId="594D8CB2" w14:textId="77777777" w:rsidR="00957B99" w:rsidRDefault="00957B99" w:rsidP="00957B99"/>
    <w:p w14:paraId="29ACF461" w14:textId="2170C9EF" w:rsidR="00957B99" w:rsidRPr="00957B99" w:rsidRDefault="00957B99" w:rsidP="00957B99">
      <w:r>
        <w:t xml:space="preserve">Enrolment is mandatory for jaicat to be used </w:t>
      </w:r>
      <w:r w:rsidR="002813B3">
        <w:t>by people</w:t>
      </w:r>
      <w:r w:rsidR="0072453F">
        <w:t xml:space="preserve"> and to be integrated. The Enrolment data is saved for jaicat to read and for jaicat to read only, nobody else, because this will store their face, their identity, most recent weight, meals they like, all their social media passwords</w:t>
      </w:r>
      <w:r w:rsidR="0024529C">
        <w:t xml:space="preserve">, </w:t>
      </w:r>
      <w:r w:rsidR="004A64D6">
        <w:t>their devices</w:t>
      </w:r>
      <w:r w:rsidR="00190A82">
        <w:t>, cars</w:t>
      </w:r>
      <w:r w:rsidR="00C0532A">
        <w:t>. Motorbikes etc.</w:t>
      </w:r>
      <w:r w:rsidR="00C0532A">
        <w:br/>
      </w:r>
      <w:r w:rsidR="00C0532A">
        <w:br/>
        <w:t xml:space="preserve">This also </w:t>
      </w:r>
      <w:r w:rsidR="009618D9">
        <w:t>allows administrators to have access to certain parts of the assistant that others do not, such as</w:t>
      </w:r>
      <w:r w:rsidR="00860F1A">
        <w:t xml:space="preserve"> code </w:t>
      </w:r>
      <w:r w:rsidR="00FF78E0">
        <w:t xml:space="preserve">implementation for jaicat, so if the person is not admin </w:t>
      </w:r>
      <w:r w:rsidR="008E3B38">
        <w:t>jaicat don’t allow access to the user to implement code changes</w:t>
      </w:r>
      <w:r w:rsidR="00BA5E3D">
        <w:t>.</w:t>
      </w:r>
    </w:p>
    <w:p w14:paraId="140A6CEC" w14:textId="77777777" w:rsidR="00135F29" w:rsidRPr="00135F29" w:rsidRDefault="00135F29" w:rsidP="00135F29"/>
    <w:p w14:paraId="2EA9D4AD" w14:textId="7EFBE910" w:rsidR="001E41AA" w:rsidRDefault="001E41AA" w:rsidP="001E41AA">
      <w:pPr>
        <w:pStyle w:val="Heading2"/>
      </w:pPr>
      <w:bookmarkStart w:id="3" w:name="_Toc178780016"/>
      <w:r w:rsidRPr="001E41AA">
        <w:t>Face Recognition</w:t>
      </w:r>
      <w:bookmarkEnd w:id="3"/>
      <w:r w:rsidR="00B56FB8">
        <w:br/>
      </w:r>
      <w:r w:rsidR="00B56FB8">
        <w:br/>
      </w:r>
    </w:p>
    <w:p w14:paraId="23A7D800" w14:textId="2E1D7E04" w:rsidR="00135F29" w:rsidRPr="00135F29" w:rsidRDefault="00B56FB8" w:rsidP="00135F29">
      <w:r>
        <w:t xml:space="preserve">So this is used to dectet a users face, also others, so </w:t>
      </w:r>
      <w:r w:rsidR="001309DE">
        <w:t xml:space="preserve">If it’s a picture file on your one drive etc and a contact on your phone it can identify </w:t>
      </w:r>
      <w:r w:rsidR="00283DA3">
        <w:t>them.</w:t>
      </w:r>
    </w:p>
    <w:p w14:paraId="532DD5A0" w14:textId="77777777" w:rsidR="0033017D" w:rsidRDefault="0033017D" w:rsidP="0033017D"/>
    <w:p w14:paraId="7FCB51C5" w14:textId="77777777" w:rsidR="0033017D" w:rsidRPr="0033017D" w:rsidRDefault="0033017D" w:rsidP="0033017D"/>
    <w:p w14:paraId="4450C345" w14:textId="77777777" w:rsidR="001E41AA" w:rsidRDefault="001E41AA" w:rsidP="001E41AA">
      <w:pPr>
        <w:pStyle w:val="Heading2"/>
      </w:pPr>
      <w:bookmarkStart w:id="4" w:name="_Toc178780017"/>
      <w:r w:rsidRPr="001E41AA">
        <w:t>Voice Interaction</w:t>
      </w:r>
      <w:bookmarkEnd w:id="4"/>
    </w:p>
    <w:p w14:paraId="68B6E0E3" w14:textId="77777777" w:rsidR="00283DA3" w:rsidRDefault="00283DA3" w:rsidP="00283DA3"/>
    <w:p w14:paraId="4B53C4A5" w14:textId="1501B629" w:rsidR="00283DA3" w:rsidRPr="00283DA3" w:rsidRDefault="00283DA3" w:rsidP="00283DA3">
      <w:r>
        <w:t>I think this explains its self, the users and Jaicat</w:t>
      </w:r>
      <w:r w:rsidR="00984D30">
        <w:t xml:space="preserve"> can interact via voice</w:t>
      </w:r>
    </w:p>
    <w:p w14:paraId="27C7B864" w14:textId="77777777" w:rsidR="0033017D" w:rsidRPr="0033017D" w:rsidRDefault="0033017D" w:rsidP="0033017D"/>
    <w:p w14:paraId="69600BE9" w14:textId="77777777" w:rsidR="001E41AA" w:rsidRDefault="001E41AA" w:rsidP="001E41AA">
      <w:pPr>
        <w:pStyle w:val="Heading2"/>
      </w:pPr>
      <w:bookmarkStart w:id="5" w:name="_Toc178780018"/>
      <w:r w:rsidRPr="001E41AA">
        <w:t>NLP System (Natural Language Processing)</w:t>
      </w:r>
      <w:bookmarkEnd w:id="5"/>
    </w:p>
    <w:p w14:paraId="081ACD28" w14:textId="77777777" w:rsidR="0033017D" w:rsidRPr="0033017D" w:rsidRDefault="0033017D" w:rsidP="0033017D"/>
    <w:p w14:paraId="24B5EA13" w14:textId="77777777" w:rsidR="001E41AA" w:rsidRDefault="001E41AA" w:rsidP="001E41AA">
      <w:pPr>
        <w:pStyle w:val="Heading3"/>
      </w:pPr>
      <w:bookmarkStart w:id="6" w:name="_Toc178780019"/>
      <w:r w:rsidRPr="001E41AA">
        <w:t>NLU (Natural Language Understanding)</w:t>
      </w:r>
      <w:bookmarkEnd w:id="6"/>
    </w:p>
    <w:p w14:paraId="51069921" w14:textId="77777777" w:rsidR="0033017D" w:rsidRPr="0033017D" w:rsidRDefault="0033017D" w:rsidP="0033017D"/>
    <w:p w14:paraId="71E19B1D" w14:textId="77777777" w:rsidR="001E41AA" w:rsidRDefault="001E41AA" w:rsidP="001E41AA">
      <w:pPr>
        <w:pStyle w:val="Heading3"/>
      </w:pPr>
      <w:bookmarkStart w:id="7" w:name="_Toc178780020"/>
      <w:r w:rsidRPr="001E41AA">
        <w:t>NLG (Natural Language Generation)</w:t>
      </w:r>
      <w:bookmarkEnd w:id="7"/>
    </w:p>
    <w:p w14:paraId="3B74F955" w14:textId="77777777" w:rsidR="0033017D" w:rsidRPr="0033017D" w:rsidRDefault="0033017D" w:rsidP="0033017D"/>
    <w:p w14:paraId="77089AEC" w14:textId="77777777" w:rsidR="001E41AA" w:rsidRDefault="001E41AA" w:rsidP="001E41AA">
      <w:pPr>
        <w:pStyle w:val="Heading2"/>
      </w:pPr>
      <w:bookmarkStart w:id="8" w:name="_Toc178780021"/>
      <w:r w:rsidRPr="001E41AA">
        <w:t>Text Classification Pipeline</w:t>
      </w:r>
      <w:bookmarkEnd w:id="8"/>
    </w:p>
    <w:p w14:paraId="0F1CDDC6" w14:textId="77777777" w:rsidR="0033017D" w:rsidRPr="0033017D" w:rsidRDefault="0033017D" w:rsidP="0033017D"/>
    <w:p w14:paraId="202C4573" w14:textId="77777777" w:rsidR="001E41AA" w:rsidRDefault="001E41AA" w:rsidP="001E41AA">
      <w:pPr>
        <w:pStyle w:val="Heading2"/>
      </w:pPr>
      <w:bookmarkStart w:id="9" w:name="_Toc178780022"/>
      <w:r w:rsidRPr="001E41AA">
        <w:lastRenderedPageBreak/>
        <w:t>Code Generation System</w:t>
      </w:r>
      <w:bookmarkEnd w:id="9"/>
    </w:p>
    <w:p w14:paraId="4A997696" w14:textId="77777777" w:rsidR="00984D30" w:rsidRDefault="00984D30" w:rsidP="00984D30"/>
    <w:p w14:paraId="1E4D7531" w14:textId="71D63F9C" w:rsidR="00984D30" w:rsidRPr="00984D30" w:rsidRDefault="00984D30" w:rsidP="00984D30">
      <w:r>
        <w:t xml:space="preserve">So the purpose of this is so that Jaicat </w:t>
      </w:r>
      <w:r w:rsidR="00F401D1">
        <w:t>under an admin users supervision</w:t>
      </w:r>
      <w:r w:rsidR="00B00620">
        <w:t xml:space="preserve"> and when asked can generate code, so admin user says, hay jaicat can we make a project, </w:t>
      </w:r>
      <w:r w:rsidR="00534C5B">
        <w:t xml:space="preserve">it will use facial and voice recognition to identyfiy from the range of cameras </w:t>
      </w:r>
      <w:r w:rsidR="009A3B44">
        <w:t xml:space="preserve">where and who is asking, if that person is and admin user then, the admin can ask </w:t>
      </w:r>
      <w:r w:rsidR="009A17FE">
        <w:t>Jaicat for instance ask if Jaicat can generate code to better one of its own sy</w:t>
      </w:r>
      <w:r w:rsidR="00A31672">
        <w:t>stems and how would it be implemented. Jaicat will also run nightly code checks</w:t>
      </w:r>
      <w:r w:rsidR="0022013F">
        <w:t xml:space="preserve"> and see if any code needs to be implemented such as through the conversations with administrators</w:t>
      </w:r>
      <w:r w:rsidR="003E1730">
        <w:t xml:space="preserve"> during the day asking for Jaicat to look into that this evening or on a </w:t>
      </w:r>
      <w:r w:rsidR="00545AFD">
        <w:t>specific date.</w:t>
      </w:r>
    </w:p>
    <w:p w14:paraId="523F9D08" w14:textId="77777777" w:rsidR="0033017D" w:rsidRPr="0033017D" w:rsidRDefault="0033017D" w:rsidP="0033017D"/>
    <w:p w14:paraId="5D710E0A" w14:textId="77777777" w:rsidR="001E41AA" w:rsidRDefault="001E41AA" w:rsidP="001E41AA">
      <w:pPr>
        <w:pStyle w:val="Heading2"/>
      </w:pPr>
      <w:bookmarkStart w:id="10" w:name="_Toc178780023"/>
      <w:r w:rsidRPr="001E41AA">
        <w:t>Image and Video Processing</w:t>
      </w:r>
      <w:bookmarkEnd w:id="10"/>
    </w:p>
    <w:p w14:paraId="6EF08A50" w14:textId="77777777" w:rsidR="008672F5" w:rsidRDefault="008672F5" w:rsidP="008672F5"/>
    <w:p w14:paraId="4E5AB22D" w14:textId="36737F14" w:rsidR="008672F5" w:rsidRPr="008672F5" w:rsidRDefault="008672F5" w:rsidP="008672F5">
      <w:r>
        <w:t xml:space="preserve">Again this is very much like further on with the youtube </w:t>
      </w:r>
      <w:r w:rsidR="006C6055">
        <w:t>analysis, but I want it running all the time, If jaicat dose not know what an object it, save it to a list</w:t>
      </w:r>
      <w:r w:rsidR="00E769C2">
        <w:t>, and when admin has time it will work on the list with jaicat.</w:t>
      </w:r>
    </w:p>
    <w:p w14:paraId="3470E058" w14:textId="77777777" w:rsidR="0033017D" w:rsidRPr="0033017D" w:rsidRDefault="0033017D" w:rsidP="0033017D"/>
    <w:p w14:paraId="5534777D" w14:textId="77777777" w:rsidR="001E41AA" w:rsidRDefault="001E41AA" w:rsidP="001E41AA">
      <w:pPr>
        <w:pStyle w:val="Heading2"/>
      </w:pPr>
      <w:bookmarkStart w:id="11" w:name="_Toc178780024"/>
      <w:r w:rsidRPr="001E41AA">
        <w:t>Knowledge Base System</w:t>
      </w:r>
      <w:bookmarkEnd w:id="11"/>
    </w:p>
    <w:p w14:paraId="6EC9ABFA" w14:textId="77777777" w:rsidR="0033017D" w:rsidRPr="0033017D" w:rsidRDefault="0033017D" w:rsidP="0033017D"/>
    <w:p w14:paraId="58D8D8CA" w14:textId="77777777" w:rsidR="001E41AA" w:rsidRDefault="001E41AA" w:rsidP="001E41AA">
      <w:pPr>
        <w:pStyle w:val="Heading2"/>
      </w:pPr>
      <w:bookmarkStart w:id="12" w:name="_Toc178780025"/>
      <w:r w:rsidRPr="001E41AA">
        <w:t>Web Scraping</w:t>
      </w:r>
      <w:bookmarkEnd w:id="12"/>
    </w:p>
    <w:p w14:paraId="6E587949" w14:textId="77777777" w:rsidR="0033017D" w:rsidRPr="0033017D" w:rsidRDefault="0033017D" w:rsidP="0033017D"/>
    <w:p w14:paraId="1201AA2F" w14:textId="77777777" w:rsidR="001E41AA" w:rsidRDefault="001E41AA" w:rsidP="001E41AA">
      <w:pPr>
        <w:pStyle w:val="Heading2"/>
      </w:pPr>
      <w:bookmarkStart w:id="13" w:name="_Toc178780026"/>
      <w:r w:rsidRPr="001E41AA">
        <w:t>PDF Parsing</w:t>
      </w:r>
      <w:bookmarkEnd w:id="13"/>
    </w:p>
    <w:p w14:paraId="3C101E56" w14:textId="7B5DEB5D" w:rsidR="0033017D" w:rsidRPr="0033017D" w:rsidRDefault="000C7B43" w:rsidP="0033017D">
      <w:r>
        <w:t>Learns from PDFS Being uploaded/found on drives and devices.</w:t>
      </w:r>
    </w:p>
    <w:p w14:paraId="64EA76A8" w14:textId="77777777" w:rsidR="001E41AA" w:rsidRDefault="001E41AA" w:rsidP="001E41AA">
      <w:pPr>
        <w:pStyle w:val="Heading2"/>
      </w:pPr>
      <w:bookmarkStart w:id="14" w:name="_Toc178780027"/>
      <w:r w:rsidRPr="001E41AA">
        <w:t>EPUB Parsing</w:t>
      </w:r>
      <w:bookmarkEnd w:id="14"/>
    </w:p>
    <w:p w14:paraId="36704C5D" w14:textId="77777777" w:rsidR="0033017D" w:rsidRPr="0033017D" w:rsidRDefault="0033017D" w:rsidP="0033017D"/>
    <w:p w14:paraId="11D703F8" w14:textId="77777777" w:rsidR="001E41AA" w:rsidRDefault="001E41AA" w:rsidP="001E41AA">
      <w:pPr>
        <w:pStyle w:val="Heading2"/>
      </w:pPr>
      <w:bookmarkStart w:id="15" w:name="_Toc178780028"/>
      <w:r w:rsidRPr="001E41AA">
        <w:t>Image Analysis</w:t>
      </w:r>
      <w:bookmarkEnd w:id="15"/>
    </w:p>
    <w:p w14:paraId="4468860D" w14:textId="77777777" w:rsidR="0033017D" w:rsidRPr="0033017D" w:rsidRDefault="0033017D" w:rsidP="0033017D"/>
    <w:p w14:paraId="00BFFB04" w14:textId="77777777" w:rsidR="001E41AA" w:rsidRDefault="001E41AA" w:rsidP="001E41AA">
      <w:pPr>
        <w:pStyle w:val="Heading2"/>
      </w:pPr>
      <w:bookmarkStart w:id="16" w:name="_Toc178780029"/>
      <w:r w:rsidRPr="001E41AA">
        <w:t>YouTube Analysis</w:t>
      </w:r>
      <w:bookmarkEnd w:id="16"/>
    </w:p>
    <w:p w14:paraId="235B93BC" w14:textId="77777777" w:rsidR="008D27FF" w:rsidRDefault="008D27FF" w:rsidP="008D27FF"/>
    <w:p w14:paraId="17653644" w14:textId="69684DC6" w:rsidR="008D27FF" w:rsidRPr="008D27FF" w:rsidRDefault="008D27FF" w:rsidP="008D27FF">
      <w:r>
        <w:t xml:space="preserve">This is more then just youtube analysis this is more video analysis in general, users should be able to link jaicat to a website video analysis the video, learn from it and </w:t>
      </w:r>
      <w:r w:rsidR="00350A12">
        <w:t>also have a conversation about it and the subjects in the video. What it learns it needs to add to its database.</w:t>
      </w:r>
    </w:p>
    <w:p w14:paraId="7E42470A" w14:textId="77777777" w:rsidR="0033017D" w:rsidRPr="0033017D" w:rsidRDefault="0033017D" w:rsidP="0033017D"/>
    <w:p w14:paraId="600D8B96" w14:textId="77777777" w:rsidR="001E41AA" w:rsidRDefault="001E41AA" w:rsidP="001E41AA">
      <w:pPr>
        <w:pStyle w:val="Heading2"/>
      </w:pPr>
      <w:bookmarkStart w:id="17" w:name="_Toc178780030"/>
      <w:r w:rsidRPr="001E41AA">
        <w:lastRenderedPageBreak/>
        <w:t>Knowledge Graph</w:t>
      </w:r>
      <w:bookmarkEnd w:id="17"/>
    </w:p>
    <w:p w14:paraId="1F470AEC" w14:textId="77777777" w:rsidR="0033017D" w:rsidRPr="0033017D" w:rsidRDefault="0033017D" w:rsidP="0033017D"/>
    <w:p w14:paraId="02B0F01C" w14:textId="77777777" w:rsidR="001E41AA" w:rsidRDefault="001E41AA" w:rsidP="001E41AA">
      <w:pPr>
        <w:pStyle w:val="Heading2"/>
      </w:pPr>
      <w:bookmarkStart w:id="18" w:name="_Toc178780031"/>
      <w:r w:rsidRPr="001E41AA">
        <w:t>Computer Vision System</w:t>
      </w:r>
      <w:bookmarkEnd w:id="18"/>
    </w:p>
    <w:p w14:paraId="19252328" w14:textId="77777777" w:rsidR="0033017D" w:rsidRPr="0033017D" w:rsidRDefault="0033017D" w:rsidP="0033017D"/>
    <w:p w14:paraId="58F80F5A" w14:textId="77777777" w:rsidR="001E41AA" w:rsidRDefault="001E41AA" w:rsidP="001E41AA">
      <w:pPr>
        <w:pStyle w:val="Heading2"/>
      </w:pPr>
      <w:bookmarkStart w:id="19" w:name="_Toc178780032"/>
      <w:r w:rsidRPr="001E41AA">
        <w:t>Swann CCTV System Integration</w:t>
      </w:r>
      <w:bookmarkEnd w:id="19"/>
    </w:p>
    <w:p w14:paraId="0020426D" w14:textId="77777777" w:rsidR="0033017D" w:rsidRPr="0033017D" w:rsidRDefault="0033017D" w:rsidP="0033017D"/>
    <w:p w14:paraId="3F71DDD8" w14:textId="77777777" w:rsidR="001E41AA" w:rsidRDefault="001E41AA" w:rsidP="001E41AA">
      <w:pPr>
        <w:pStyle w:val="Heading2"/>
      </w:pPr>
      <w:bookmarkStart w:id="20" w:name="_Toc178780033"/>
      <w:r w:rsidRPr="001E41AA">
        <w:t>IP Camera System Integration</w:t>
      </w:r>
      <w:bookmarkEnd w:id="20"/>
    </w:p>
    <w:p w14:paraId="69ACBC58" w14:textId="77777777" w:rsidR="0033017D" w:rsidRPr="0033017D" w:rsidRDefault="0033017D" w:rsidP="0033017D"/>
    <w:p w14:paraId="0E587267" w14:textId="77777777" w:rsidR="001E41AA" w:rsidRDefault="001E41AA" w:rsidP="001E41AA">
      <w:pPr>
        <w:pStyle w:val="Heading2"/>
      </w:pPr>
      <w:bookmarkStart w:id="21" w:name="_Toc178780034"/>
      <w:r w:rsidRPr="001E41AA">
        <w:t>USB Camera System Integration</w:t>
      </w:r>
      <w:bookmarkEnd w:id="21"/>
    </w:p>
    <w:p w14:paraId="17D8100B" w14:textId="77777777" w:rsidR="0033017D" w:rsidRPr="0033017D" w:rsidRDefault="0033017D" w:rsidP="0033017D"/>
    <w:p w14:paraId="72297F1B" w14:textId="77777777" w:rsidR="001E41AA" w:rsidRDefault="001E41AA" w:rsidP="001E41AA">
      <w:pPr>
        <w:pStyle w:val="Heading2"/>
      </w:pPr>
      <w:bookmarkStart w:id="22" w:name="_Toc178780035"/>
      <w:r w:rsidRPr="001E41AA">
        <w:t>Phone Camera System Integration</w:t>
      </w:r>
      <w:bookmarkEnd w:id="22"/>
    </w:p>
    <w:p w14:paraId="3C701F19" w14:textId="77777777" w:rsidR="0033017D" w:rsidRPr="0033017D" w:rsidRDefault="0033017D" w:rsidP="0033017D"/>
    <w:p w14:paraId="3CFE16A9" w14:textId="77777777" w:rsidR="001E41AA" w:rsidRDefault="001E41AA" w:rsidP="001E41AA">
      <w:pPr>
        <w:pStyle w:val="Heading2"/>
      </w:pPr>
      <w:bookmarkStart w:id="23" w:name="_Toc178780036"/>
      <w:r w:rsidRPr="001E41AA">
        <w:t>File Analysis</w:t>
      </w:r>
      <w:bookmarkEnd w:id="23"/>
    </w:p>
    <w:p w14:paraId="0154FBBD" w14:textId="77777777" w:rsidR="00BA5E3D" w:rsidRDefault="00BA5E3D" w:rsidP="00BA5E3D"/>
    <w:p w14:paraId="1C3624CA" w14:textId="535639BF" w:rsidR="00BA5E3D" w:rsidRPr="00BA5E3D" w:rsidRDefault="00BA5E3D" w:rsidP="00BA5E3D">
      <w:r>
        <w:t xml:space="preserve">Able to </w:t>
      </w:r>
      <w:r w:rsidR="00170A88">
        <w:t>analysis</w:t>
      </w:r>
    </w:p>
    <w:p w14:paraId="3F03E8D3" w14:textId="77777777" w:rsidR="0033017D" w:rsidRPr="0033017D" w:rsidRDefault="0033017D" w:rsidP="0033017D"/>
    <w:p w14:paraId="7AB821F0" w14:textId="3630F94B" w:rsidR="001E41AA" w:rsidRDefault="001E41AA" w:rsidP="001E41AA">
      <w:pPr>
        <w:pStyle w:val="Heading2"/>
      </w:pPr>
      <w:bookmarkStart w:id="24" w:name="_Toc178780037"/>
      <w:r w:rsidRPr="001E41AA">
        <w:t>Project Management</w:t>
      </w:r>
      <w:bookmarkEnd w:id="24"/>
    </w:p>
    <w:p w14:paraId="09B824B5" w14:textId="77777777" w:rsidR="0033017D" w:rsidRPr="0033017D" w:rsidRDefault="0033017D" w:rsidP="0033017D"/>
    <w:p w14:paraId="04FAFE82" w14:textId="77777777" w:rsidR="001E41AA" w:rsidRDefault="001E41AA" w:rsidP="001E41AA">
      <w:pPr>
        <w:pStyle w:val="Heading2"/>
      </w:pPr>
      <w:bookmarkStart w:id="25" w:name="_Toc178780038"/>
      <w:r w:rsidRPr="001E41AA">
        <w:t>Calendar API</w:t>
      </w:r>
      <w:bookmarkEnd w:id="25"/>
    </w:p>
    <w:p w14:paraId="508C252D" w14:textId="77777777" w:rsidR="0033017D" w:rsidRPr="0033017D" w:rsidRDefault="0033017D" w:rsidP="0033017D"/>
    <w:p w14:paraId="2C0280B1" w14:textId="77777777" w:rsidR="001E41AA" w:rsidRDefault="001E41AA" w:rsidP="001E41AA">
      <w:pPr>
        <w:pStyle w:val="Heading2"/>
      </w:pPr>
      <w:bookmarkStart w:id="26" w:name="_Toc178780039"/>
      <w:r w:rsidRPr="001E41AA">
        <w:t>Google Calendar API</w:t>
      </w:r>
      <w:bookmarkEnd w:id="26"/>
    </w:p>
    <w:p w14:paraId="2B193CBB" w14:textId="77777777" w:rsidR="0033017D" w:rsidRPr="0033017D" w:rsidRDefault="0033017D" w:rsidP="0033017D"/>
    <w:p w14:paraId="770FDA5E" w14:textId="77777777" w:rsidR="001E41AA" w:rsidRDefault="001E41AA" w:rsidP="001E41AA">
      <w:pPr>
        <w:pStyle w:val="Heading2"/>
      </w:pPr>
      <w:bookmarkStart w:id="27" w:name="_Toc178780040"/>
      <w:r w:rsidRPr="001E41AA">
        <w:t>People Recognition</w:t>
      </w:r>
      <w:bookmarkEnd w:id="27"/>
    </w:p>
    <w:p w14:paraId="438D7B62" w14:textId="77777777" w:rsidR="0033017D" w:rsidRPr="0033017D" w:rsidRDefault="0033017D" w:rsidP="0033017D"/>
    <w:p w14:paraId="363940B6" w14:textId="77777777" w:rsidR="001E41AA" w:rsidRDefault="001E41AA" w:rsidP="001E41AA">
      <w:pPr>
        <w:pStyle w:val="Heading2"/>
      </w:pPr>
      <w:bookmarkStart w:id="28" w:name="_Toc178780041"/>
      <w:r w:rsidRPr="001E41AA">
        <w:t>Sexual Content Understanding</w:t>
      </w:r>
      <w:bookmarkEnd w:id="28"/>
    </w:p>
    <w:p w14:paraId="683A83BD" w14:textId="77777777" w:rsidR="00C80AE0" w:rsidRPr="00170A88" w:rsidRDefault="00C80AE0" w:rsidP="00170A88"/>
    <w:p w14:paraId="4AC9CD36" w14:textId="77777777" w:rsidR="0033017D" w:rsidRPr="0033017D" w:rsidRDefault="0033017D" w:rsidP="0033017D"/>
    <w:p w14:paraId="4D7443A2" w14:textId="77777777" w:rsidR="001E41AA" w:rsidRDefault="001E41AA" w:rsidP="001E41AA">
      <w:pPr>
        <w:pStyle w:val="Heading2"/>
      </w:pPr>
      <w:bookmarkStart w:id="29" w:name="_Toc178780042"/>
      <w:r w:rsidRPr="001E41AA">
        <w:t>Politics Understanding</w:t>
      </w:r>
      <w:bookmarkEnd w:id="29"/>
    </w:p>
    <w:p w14:paraId="36B22C03" w14:textId="77777777" w:rsidR="0033017D" w:rsidRPr="0033017D" w:rsidRDefault="0033017D" w:rsidP="0033017D"/>
    <w:p w14:paraId="00537C91" w14:textId="77777777" w:rsidR="001E41AA" w:rsidRDefault="001E41AA" w:rsidP="001E41AA">
      <w:pPr>
        <w:pStyle w:val="Heading2"/>
      </w:pPr>
      <w:bookmarkStart w:id="30" w:name="_Toc178780043"/>
      <w:r w:rsidRPr="001E41AA">
        <w:lastRenderedPageBreak/>
        <w:t>Social Media Monitoring</w:t>
      </w:r>
      <w:bookmarkEnd w:id="30"/>
    </w:p>
    <w:p w14:paraId="3626E13B" w14:textId="77777777" w:rsidR="0033017D" w:rsidRPr="0033017D" w:rsidRDefault="0033017D" w:rsidP="0033017D"/>
    <w:p w14:paraId="1DDE6A92" w14:textId="77777777" w:rsidR="001E41AA" w:rsidRDefault="001E41AA" w:rsidP="001E41AA">
      <w:pPr>
        <w:pStyle w:val="Heading2"/>
      </w:pPr>
      <w:bookmarkStart w:id="31" w:name="_Toc178780044"/>
      <w:r w:rsidRPr="001E41AA">
        <w:t>Social Media Post Generation</w:t>
      </w:r>
      <w:bookmarkEnd w:id="31"/>
    </w:p>
    <w:p w14:paraId="42CDFA7F" w14:textId="77777777" w:rsidR="0033017D" w:rsidRDefault="0033017D" w:rsidP="0033017D"/>
    <w:p w14:paraId="0C39C5F6" w14:textId="44CE8824" w:rsidR="007E5FC2" w:rsidRDefault="007E5FC2" w:rsidP="0033017D">
      <w:r>
        <w:t>S</w:t>
      </w:r>
      <w:r w:rsidR="00E916F6">
        <w:t>o</w:t>
      </w:r>
      <w:r>
        <w:t xml:space="preserve"> with this it depends on the users accounts, this will be stored in the users information that will be en</w:t>
      </w:r>
      <w:r w:rsidR="00E916F6">
        <w:t xml:space="preserve">ycrited. But Jaicat needs the ability to </w:t>
      </w:r>
      <w:r w:rsidR="006F5911">
        <w:t>show this onscreen before its published to the social media site, so if user says make me a post for facebook</w:t>
      </w:r>
      <w:r w:rsidR="00F504C3">
        <w:t xml:space="preserve"> – if more then 1 facebook is under that user, such as a business page etc or just two different accounts for that user, it will ask which </w:t>
      </w:r>
      <w:r w:rsidR="00D71022">
        <w:t xml:space="preserve">account, it </w:t>
      </w:r>
      <w:r w:rsidR="005626B9">
        <w:t xml:space="preserve">will then ask </w:t>
      </w:r>
      <w:r w:rsidR="003A5A57">
        <w:t>what would the user like, now if the user says it wants to post a picture it will ask where is the picture stored</w:t>
      </w:r>
      <w:r w:rsidR="00752740">
        <w:t xml:space="preserve">, this will pop up a box where the user can put the location it/upload it or </w:t>
      </w:r>
      <w:r w:rsidR="0027417A">
        <w:t xml:space="preserve">the user can say the location. Jaicat will use image analysis to to also </w:t>
      </w:r>
      <w:r w:rsidR="00336E08">
        <w:t>look at the image, jaicat will ask what the user would like to put in the text box with the picture.</w:t>
      </w:r>
      <w:r w:rsidR="00172DAB">
        <w:t xml:space="preserve"> If the user response write text in the text box</w:t>
      </w:r>
      <w:r w:rsidR="00647228">
        <w:t xml:space="preserve"> anaylise it and see if it can be better for what the user is trying to do and achieve with the picture. </w:t>
      </w:r>
      <w:r w:rsidR="00B6684F">
        <w:t xml:space="preserve">Such as if its for a business page make suggestions that would increase more </w:t>
      </w:r>
      <w:r w:rsidR="00267D54">
        <w:t xml:space="preserve">cutomers, followers, interactions from clients etc. and </w:t>
      </w:r>
      <w:r w:rsidR="00A53CEE">
        <w:t>offer an alternative, the user can then say no</w:t>
      </w:r>
      <w:r w:rsidR="005047B7">
        <w:t xml:space="preserve"> I wanna keep the first or second option. If the user dose not responsed but says just post </w:t>
      </w:r>
      <w:r w:rsidR="00E7705B">
        <w:t xml:space="preserve">the picture, no text will need to be generated and jaict can just post the picture to </w:t>
      </w:r>
      <w:ins w:id="32" w:author="Microsoft Word" w:date="2024-10-10T12:41:00Z" w16du:dateUtc="2024-10-10T11:41:00Z">
        <w:r w:rsidR="00426CEB">
          <w:t>the correct social media site, jaicat should ask the user….are you sure you want to post this to this account</w:t>
        </w:r>
        <w:r w:rsidR="00AE6125">
          <w:t>? And responses correctly such a no, edit picture, edit post, change account, change social</w:t>
        </w:r>
        <w:r w:rsidR="006A3769">
          <w:t xml:space="preserve"> media platform, so from facebook to intergrame. If</w:t>
        </w:r>
        <w:r w:rsidR="00BF6B36">
          <w:t xml:space="preserve"> a </w:t>
        </w:r>
        <w:r>
          <w:t>business</w:t>
        </w:r>
        <w:r w:rsidR="00BF6B36">
          <w:t xml:space="preserve"> post jaicat asks if you want it posting to all other </w:t>
        </w:r>
      </w:ins>
      <w:r w:rsidR="00667377">
        <w:t xml:space="preserve">accounts associated with </w:t>
      </w:r>
      <w:r w:rsidR="00CA3CEE">
        <w:t xml:space="preserve">that business, it dose this by looking at </w:t>
      </w:r>
      <w:r w:rsidR="004D50E3">
        <w:t xml:space="preserve">the userinformation and the </w:t>
      </w:r>
      <w:r w:rsidR="00FC1150">
        <w:t xml:space="preserve">its own knowledge. Such as if user 1 </w:t>
      </w:r>
      <w:r w:rsidR="005E5C1A">
        <w:t xml:space="preserve"> is an admin owns a corp</w:t>
      </w:r>
      <w:r w:rsidR="00493AD6">
        <w:t xml:space="preserve"> with a bunch of other businesses</w:t>
      </w:r>
      <w:r w:rsidR="00BE79E6">
        <w:t xml:space="preserve">, jaict should know which business </w:t>
      </w:r>
      <w:r w:rsidR="0089452D">
        <w:t>to post to and to what social sites</w:t>
      </w:r>
      <w:r w:rsidR="000942A7">
        <w:t xml:space="preserve"> </w:t>
      </w:r>
      <w:r w:rsidR="005C56FF">
        <w:t>are assisicated with that business</w:t>
      </w:r>
      <w:r w:rsidR="00D4601E">
        <w:t xml:space="preserve">. I mean for now it can ask </w:t>
      </w:r>
      <w:r w:rsidR="0087454F">
        <w:t xml:space="preserve">the user </w:t>
      </w:r>
      <w:r w:rsidR="0056663A">
        <w:t xml:space="preserve">which social media sites do you wish to post to and then </w:t>
      </w:r>
      <w:r w:rsidR="00227D7A">
        <w:t xml:space="preserve">the user says – facebook – Instagram </w:t>
      </w:r>
      <w:r w:rsidR="007C456A">
        <w:t>–</w:t>
      </w:r>
      <w:r w:rsidR="00227D7A">
        <w:t xml:space="preserve"> </w:t>
      </w:r>
      <w:r w:rsidR="007C456A">
        <w:t xml:space="preserve">twitter then </w:t>
      </w:r>
      <w:ins w:id="33" w:author="Microsoft Word" w:date="2024-10-10T14:10:00Z" w16du:dateUtc="2024-10-10T13:10:00Z">
        <w:r w:rsidR="00CF5763">
          <w:t xml:space="preserve">jaicat asks if this is for the business </w:t>
        </w:r>
        <w:r w:rsidR="005D2D04">
          <w:t xml:space="preserve">x y z or x y z. </w:t>
        </w:r>
        <w:r w:rsidR="00493579">
          <w:t xml:space="preserve">through the GUI jaicat can bring up buttons to press, if </w:t>
        </w:r>
        <w:r w:rsidR="00C2340D">
          <w:t>multiple selected then its to all them sites selected</w:t>
        </w:r>
        <w:r w:rsidR="00957B99">
          <w:t>.</w:t>
        </w:r>
      </w:ins>
    </w:p>
    <w:p w14:paraId="154C4B43" w14:textId="77777777" w:rsidR="007E5FC2" w:rsidRPr="0033017D" w:rsidRDefault="007E5FC2" w:rsidP="0033017D"/>
    <w:p w14:paraId="78AB16BD" w14:textId="77777777" w:rsidR="001E41AA" w:rsidRDefault="001E41AA" w:rsidP="001E41AA">
      <w:pPr>
        <w:pStyle w:val="Heading2"/>
      </w:pPr>
      <w:bookmarkStart w:id="34" w:name="_Toc178780045"/>
      <w:r w:rsidRPr="001E41AA">
        <w:t>Weather API Integration</w:t>
      </w:r>
      <w:bookmarkEnd w:id="34"/>
    </w:p>
    <w:p w14:paraId="3D80C398" w14:textId="77777777" w:rsidR="0033017D" w:rsidRPr="0033017D" w:rsidRDefault="0033017D" w:rsidP="0033017D"/>
    <w:p w14:paraId="5694459F" w14:textId="77777777" w:rsidR="001E41AA" w:rsidRDefault="001E41AA" w:rsidP="001E41AA">
      <w:pPr>
        <w:pStyle w:val="Heading2"/>
      </w:pPr>
      <w:bookmarkStart w:id="35" w:name="_Toc178780046"/>
      <w:r w:rsidRPr="001E41AA">
        <w:t>Engineering Understanding</w:t>
      </w:r>
      <w:bookmarkEnd w:id="35"/>
    </w:p>
    <w:p w14:paraId="1897A1E2" w14:textId="77777777" w:rsidR="0033017D" w:rsidRPr="0033017D" w:rsidRDefault="0033017D" w:rsidP="0033017D"/>
    <w:p w14:paraId="113FD36F" w14:textId="77777777" w:rsidR="001E41AA" w:rsidRDefault="001E41AA" w:rsidP="001E41AA">
      <w:pPr>
        <w:pStyle w:val="Heading2"/>
      </w:pPr>
      <w:bookmarkStart w:id="36" w:name="_Toc178780047"/>
      <w:r w:rsidRPr="001E41AA">
        <w:t>Motorbike and Engine Understanding</w:t>
      </w:r>
      <w:bookmarkEnd w:id="36"/>
    </w:p>
    <w:p w14:paraId="4455D740" w14:textId="77777777" w:rsidR="0033017D" w:rsidRPr="0033017D" w:rsidRDefault="0033017D" w:rsidP="0033017D"/>
    <w:p w14:paraId="589F07AA" w14:textId="77777777" w:rsidR="001E41AA" w:rsidRDefault="001E41AA" w:rsidP="001E41AA">
      <w:pPr>
        <w:pStyle w:val="Heading2"/>
      </w:pPr>
      <w:bookmarkStart w:id="37" w:name="_Toc178780048"/>
      <w:r w:rsidRPr="001E41AA">
        <w:t>Contact Recognition</w:t>
      </w:r>
      <w:bookmarkEnd w:id="37"/>
    </w:p>
    <w:p w14:paraId="3432C1A7" w14:textId="77777777" w:rsidR="0033017D" w:rsidRPr="0033017D" w:rsidRDefault="0033017D" w:rsidP="0033017D"/>
    <w:p w14:paraId="67F5E364" w14:textId="77777777" w:rsidR="001E41AA" w:rsidRDefault="001E41AA" w:rsidP="001E41AA">
      <w:pPr>
        <w:pStyle w:val="Heading2"/>
      </w:pPr>
      <w:bookmarkStart w:id="38" w:name="_Toc178780049"/>
      <w:r w:rsidRPr="001E41AA">
        <w:t>Car Model Recognition</w:t>
      </w:r>
      <w:bookmarkEnd w:id="38"/>
    </w:p>
    <w:p w14:paraId="4738BEF0" w14:textId="77777777" w:rsidR="00957B99" w:rsidRDefault="00957B99" w:rsidP="00957B99"/>
    <w:p w14:paraId="4D0D546E" w14:textId="77777777" w:rsidR="00957B99" w:rsidRPr="00957B99" w:rsidRDefault="00957B99" w:rsidP="00957B99"/>
    <w:p w14:paraId="0A007B55" w14:textId="77777777" w:rsidR="0033017D" w:rsidRPr="0033017D" w:rsidRDefault="0033017D" w:rsidP="0033017D"/>
    <w:p w14:paraId="5F215CFA" w14:textId="77777777" w:rsidR="001E41AA" w:rsidRDefault="001E41AA" w:rsidP="001E41AA">
      <w:pPr>
        <w:pStyle w:val="Heading2"/>
      </w:pPr>
      <w:bookmarkStart w:id="39" w:name="_Toc178780050"/>
      <w:r w:rsidRPr="001E41AA">
        <w:t>Home Surveillance System</w:t>
      </w:r>
      <w:bookmarkEnd w:id="39"/>
    </w:p>
    <w:p w14:paraId="1F364FCE" w14:textId="77777777" w:rsidR="00957B99" w:rsidRDefault="00957B99" w:rsidP="00957B99"/>
    <w:p w14:paraId="7C67A18B" w14:textId="77777777" w:rsidR="00957B99" w:rsidRPr="00957B99" w:rsidRDefault="00957B99" w:rsidP="00957B99"/>
    <w:p w14:paraId="370796A0" w14:textId="77777777" w:rsidR="0033017D" w:rsidRPr="0033017D" w:rsidRDefault="0033017D" w:rsidP="0033017D"/>
    <w:p w14:paraId="1DF8C102" w14:textId="77777777" w:rsidR="001E41AA" w:rsidRDefault="001E41AA" w:rsidP="001E41AA">
      <w:pPr>
        <w:pStyle w:val="Heading2"/>
      </w:pPr>
      <w:bookmarkStart w:id="40" w:name="_Toc178780051"/>
      <w:r w:rsidRPr="001E41AA">
        <w:t>Medical Analysis</w:t>
      </w:r>
      <w:bookmarkEnd w:id="40"/>
    </w:p>
    <w:p w14:paraId="52007E3D" w14:textId="77777777" w:rsidR="00957B99" w:rsidRPr="00957B99" w:rsidRDefault="00957B99" w:rsidP="00957B99"/>
    <w:p w14:paraId="24A6244A" w14:textId="77777777" w:rsidR="0033017D" w:rsidRPr="0033017D" w:rsidRDefault="0033017D" w:rsidP="0033017D"/>
    <w:p w14:paraId="6B112990" w14:textId="77777777" w:rsidR="001E41AA" w:rsidRDefault="001E41AA" w:rsidP="001E41AA">
      <w:pPr>
        <w:pStyle w:val="Heading2"/>
      </w:pPr>
      <w:bookmarkStart w:id="41" w:name="_Toc178780052"/>
      <w:r w:rsidRPr="001E41AA">
        <w:t>Crime Analysis</w:t>
      </w:r>
      <w:bookmarkEnd w:id="41"/>
    </w:p>
    <w:p w14:paraId="4684B84D" w14:textId="77777777" w:rsidR="0033017D" w:rsidRPr="0033017D" w:rsidRDefault="0033017D" w:rsidP="0033017D"/>
    <w:p w14:paraId="0C74703A" w14:textId="77777777" w:rsidR="001E41AA" w:rsidRDefault="001E41AA" w:rsidP="001E41AA">
      <w:pPr>
        <w:pStyle w:val="Heading2"/>
      </w:pPr>
      <w:bookmarkStart w:id="42" w:name="_Toc178780053"/>
      <w:r w:rsidRPr="001E41AA">
        <w:t>Fitness Analysis</w:t>
      </w:r>
      <w:bookmarkEnd w:id="42"/>
    </w:p>
    <w:p w14:paraId="7882D605" w14:textId="77777777" w:rsidR="00957B99" w:rsidRDefault="00957B99" w:rsidP="00957B99"/>
    <w:p w14:paraId="5A38D814" w14:textId="77777777" w:rsidR="00957B99" w:rsidRPr="00957B99" w:rsidRDefault="00957B99" w:rsidP="00957B99"/>
    <w:p w14:paraId="31F4C130" w14:textId="77777777" w:rsidR="0033017D" w:rsidRPr="0033017D" w:rsidRDefault="0033017D" w:rsidP="0033017D"/>
    <w:p w14:paraId="6A021EBC" w14:textId="77777777" w:rsidR="001E41AA" w:rsidRDefault="001E41AA" w:rsidP="001E41AA">
      <w:pPr>
        <w:pStyle w:val="Heading2"/>
      </w:pPr>
      <w:bookmarkStart w:id="43" w:name="_Toc178780054"/>
      <w:r w:rsidRPr="001E41AA">
        <w:t>Travel Planning</w:t>
      </w:r>
      <w:bookmarkEnd w:id="43"/>
    </w:p>
    <w:p w14:paraId="4394C2C7" w14:textId="77777777" w:rsidR="00957B99" w:rsidRDefault="00957B99" w:rsidP="00957B99"/>
    <w:p w14:paraId="702F1760" w14:textId="77777777" w:rsidR="00957B99" w:rsidRPr="00957B99" w:rsidRDefault="00957B99" w:rsidP="00957B99"/>
    <w:p w14:paraId="522925D0" w14:textId="77777777" w:rsidR="0033017D" w:rsidRPr="0033017D" w:rsidRDefault="0033017D" w:rsidP="0033017D"/>
    <w:p w14:paraId="6E61FEF1" w14:textId="77777777" w:rsidR="001E41AA" w:rsidRDefault="001E41AA" w:rsidP="001E41AA">
      <w:pPr>
        <w:pStyle w:val="Heading2"/>
      </w:pPr>
      <w:bookmarkStart w:id="44" w:name="_Toc178780055"/>
      <w:r w:rsidRPr="001E41AA">
        <w:t>Personal Finance Management</w:t>
      </w:r>
      <w:bookmarkEnd w:id="44"/>
    </w:p>
    <w:p w14:paraId="035CBDBA" w14:textId="77777777" w:rsidR="0033017D" w:rsidRPr="0033017D" w:rsidRDefault="0033017D" w:rsidP="0033017D"/>
    <w:p w14:paraId="407E4BED" w14:textId="77777777" w:rsidR="001E41AA" w:rsidRDefault="001E41AA" w:rsidP="001E41AA">
      <w:pPr>
        <w:pStyle w:val="Heading2"/>
      </w:pPr>
      <w:bookmarkStart w:id="45" w:name="_Toc178780056"/>
      <w:r w:rsidRPr="001E41AA">
        <w:t>Language Translation</w:t>
      </w:r>
      <w:bookmarkEnd w:id="45"/>
    </w:p>
    <w:p w14:paraId="1E89D7EE" w14:textId="77777777" w:rsidR="0033017D" w:rsidRPr="0033017D" w:rsidRDefault="0033017D" w:rsidP="0033017D"/>
    <w:p w14:paraId="48339DFC" w14:textId="77777777" w:rsidR="001E41AA" w:rsidRDefault="001E41AA" w:rsidP="001E41AA">
      <w:pPr>
        <w:pStyle w:val="Heading2"/>
      </w:pPr>
      <w:bookmarkStart w:id="46" w:name="_Toc178780057"/>
      <w:r w:rsidRPr="001E41AA">
        <w:t>Job Search Assistance</w:t>
      </w:r>
      <w:bookmarkEnd w:id="46"/>
    </w:p>
    <w:p w14:paraId="503AA439" w14:textId="77777777" w:rsidR="0033017D" w:rsidRPr="0033017D" w:rsidRDefault="0033017D" w:rsidP="0033017D"/>
    <w:p w14:paraId="7F40B30C" w14:textId="77777777" w:rsidR="001E41AA" w:rsidRDefault="001E41AA" w:rsidP="001E41AA">
      <w:pPr>
        <w:pStyle w:val="Heading2"/>
      </w:pPr>
      <w:bookmarkStart w:id="47" w:name="_Toc178780058"/>
      <w:r w:rsidRPr="001E41AA">
        <w:t>Education and Learning Assistance</w:t>
      </w:r>
      <w:bookmarkEnd w:id="47"/>
    </w:p>
    <w:p w14:paraId="429BF304" w14:textId="77777777" w:rsidR="0033017D" w:rsidRPr="0033017D" w:rsidRDefault="0033017D" w:rsidP="0033017D"/>
    <w:p w14:paraId="7021BFC7" w14:textId="77777777" w:rsidR="001E41AA" w:rsidRDefault="001E41AA" w:rsidP="001E41AA">
      <w:pPr>
        <w:pStyle w:val="Heading2"/>
      </w:pPr>
      <w:bookmarkStart w:id="48" w:name="_Toc178780059"/>
      <w:r w:rsidRPr="001E41AA">
        <w:t>Health and Wellness Tracking</w:t>
      </w:r>
      <w:bookmarkEnd w:id="48"/>
    </w:p>
    <w:p w14:paraId="2A081F5E" w14:textId="77777777" w:rsidR="0033017D" w:rsidRPr="0033017D" w:rsidRDefault="0033017D" w:rsidP="0033017D"/>
    <w:p w14:paraId="59C72F33" w14:textId="77777777" w:rsidR="001E41AA" w:rsidRDefault="001E41AA" w:rsidP="001E41AA">
      <w:pPr>
        <w:pStyle w:val="Heading2"/>
      </w:pPr>
      <w:bookmarkStart w:id="49" w:name="_Toc178780060"/>
      <w:r w:rsidRPr="001E41AA">
        <w:t>Smart Home Automation</w:t>
      </w:r>
      <w:bookmarkEnd w:id="49"/>
    </w:p>
    <w:p w14:paraId="2FD22C25" w14:textId="77777777" w:rsidR="00CB31E7" w:rsidRDefault="00CB31E7" w:rsidP="00CB31E7"/>
    <w:p w14:paraId="36F430F1" w14:textId="77777777" w:rsidR="00CB31E7" w:rsidRDefault="00CB31E7" w:rsidP="00CB31E7"/>
    <w:p w14:paraId="7A7A7E5F" w14:textId="0AD2F54F" w:rsidR="00CB31E7" w:rsidRPr="00CB31E7" w:rsidRDefault="00CB31E7" w:rsidP="00CB31E7">
      <w:r>
        <w:t xml:space="preserve">Very much like google, but better. </w:t>
      </w:r>
      <w:r w:rsidR="00896987">
        <w:t xml:space="preserve">I want Jaicat to communacte with, smart TVS of all kinds, LG etc, </w:t>
      </w:r>
      <w:r w:rsidR="00A32FC4">
        <w:t xml:space="preserve">I want it to be able to connect to Smart lighting, android devices, and other electronic devices such as computers, nas boxes, power adapters, </w:t>
      </w:r>
      <w:r w:rsidR="008D27FF">
        <w:t>tackers, locks, relays etc.</w:t>
      </w:r>
    </w:p>
    <w:p w14:paraId="1203F93E" w14:textId="77777777" w:rsidR="0033017D" w:rsidRPr="0033017D" w:rsidRDefault="0033017D" w:rsidP="0033017D"/>
    <w:p w14:paraId="496AA5BF" w14:textId="77777777" w:rsidR="001E41AA" w:rsidRDefault="001E41AA" w:rsidP="001E41AA">
      <w:pPr>
        <w:pStyle w:val="Heading2"/>
      </w:pPr>
      <w:bookmarkStart w:id="50" w:name="_Toc178780061"/>
      <w:r w:rsidRPr="001E41AA">
        <w:t>Travel Recommendations</w:t>
      </w:r>
      <w:bookmarkEnd w:id="50"/>
    </w:p>
    <w:p w14:paraId="3D5CDB8D" w14:textId="77777777" w:rsidR="00957B99" w:rsidRDefault="00957B99" w:rsidP="00957B99"/>
    <w:p w14:paraId="222F1A43" w14:textId="77777777" w:rsidR="00957B99" w:rsidRPr="00957B99" w:rsidRDefault="00957B99" w:rsidP="00957B99"/>
    <w:p w14:paraId="128343B9" w14:textId="77777777" w:rsidR="0033017D" w:rsidRPr="0033017D" w:rsidRDefault="0033017D" w:rsidP="0033017D"/>
    <w:p w14:paraId="1B6571A5" w14:textId="77777777" w:rsidR="001E41AA" w:rsidRDefault="001E41AA" w:rsidP="001E41AA">
      <w:pPr>
        <w:pStyle w:val="Heading2"/>
      </w:pPr>
      <w:bookmarkStart w:id="51" w:name="_Toc178780062"/>
      <w:r w:rsidRPr="001E41AA">
        <w:t>Food and Recipe Suggestions</w:t>
      </w:r>
      <w:bookmarkEnd w:id="51"/>
    </w:p>
    <w:p w14:paraId="6AC33B72" w14:textId="77777777" w:rsidR="0033017D" w:rsidRPr="0033017D" w:rsidRDefault="0033017D" w:rsidP="0033017D"/>
    <w:p w14:paraId="1DC597F1" w14:textId="77777777" w:rsidR="001E41AA" w:rsidRDefault="001E41AA" w:rsidP="001E41AA">
      <w:pPr>
        <w:pStyle w:val="Heading2"/>
      </w:pPr>
      <w:bookmarkStart w:id="52" w:name="_Toc178780063"/>
      <w:r w:rsidRPr="001E41AA">
        <w:t>News Updates</w:t>
      </w:r>
      <w:bookmarkEnd w:id="52"/>
    </w:p>
    <w:p w14:paraId="03811B6F" w14:textId="77777777" w:rsidR="00957B99" w:rsidRDefault="00957B99" w:rsidP="00957B99"/>
    <w:p w14:paraId="03155CCC" w14:textId="77777777" w:rsidR="00957B99" w:rsidRPr="00957B99" w:rsidRDefault="00957B99" w:rsidP="00957B99"/>
    <w:p w14:paraId="65A9C2D9" w14:textId="77777777" w:rsidR="0033017D" w:rsidRPr="0033017D" w:rsidRDefault="0033017D" w:rsidP="0033017D"/>
    <w:p w14:paraId="4062B997" w14:textId="77777777" w:rsidR="001E41AA" w:rsidRDefault="001E41AA" w:rsidP="001E41AA">
      <w:pPr>
        <w:pStyle w:val="Heading2"/>
      </w:pPr>
      <w:bookmarkStart w:id="53" w:name="_Toc178780064"/>
      <w:r w:rsidRPr="001E41AA">
        <w:t>Conversation Data Saving</w:t>
      </w:r>
      <w:bookmarkEnd w:id="53"/>
    </w:p>
    <w:p w14:paraId="1BA309F3" w14:textId="77777777" w:rsidR="0033017D" w:rsidRDefault="0033017D" w:rsidP="0033017D"/>
    <w:p w14:paraId="03274CBE" w14:textId="37A4408C" w:rsidR="00061EEC" w:rsidRPr="0033017D" w:rsidRDefault="00061EEC" w:rsidP="0033017D">
      <w:r>
        <w:t>So this is where jaicat will process the conversation data saving</w:t>
      </w:r>
      <w:r w:rsidR="00CB31E7">
        <w:t>.</w:t>
      </w:r>
    </w:p>
    <w:p w14:paraId="2676A2CF" w14:textId="77777777" w:rsidR="001E41AA" w:rsidRDefault="001E41AA" w:rsidP="001E41AA">
      <w:pPr>
        <w:pStyle w:val="Heading2"/>
      </w:pPr>
      <w:bookmarkStart w:id="54" w:name="_Toc178780065"/>
      <w:r w:rsidRPr="001E41AA">
        <w:t>MySQL Data Handling</w:t>
      </w:r>
      <w:bookmarkEnd w:id="54"/>
    </w:p>
    <w:p w14:paraId="12BEE0B2" w14:textId="77777777" w:rsidR="0033017D" w:rsidRPr="0033017D" w:rsidRDefault="0033017D" w:rsidP="0033017D"/>
    <w:p w14:paraId="75E6F5E5" w14:textId="77777777" w:rsidR="001E41AA" w:rsidRDefault="001E41AA" w:rsidP="001E41AA"/>
    <w:p w14:paraId="7DA48FEA" w14:textId="77777777" w:rsidR="00C8153D" w:rsidRDefault="00C8153D" w:rsidP="001E41AA"/>
    <w:p w14:paraId="71B8EA4B" w14:textId="77777777" w:rsidR="00C8153D" w:rsidRDefault="00C8153D" w:rsidP="001E41AA"/>
    <w:p w14:paraId="706A966B" w14:textId="60BB6B79" w:rsidR="00C8153D" w:rsidRDefault="00C8153D" w:rsidP="00C8153D">
      <w:pPr>
        <w:pStyle w:val="Heading1"/>
      </w:pPr>
      <w:r>
        <w:t>The GUI AND UI</w:t>
      </w:r>
    </w:p>
    <w:p w14:paraId="37753785" w14:textId="77777777" w:rsidR="00C8153D" w:rsidRDefault="00C8153D" w:rsidP="00C8153D"/>
    <w:p w14:paraId="70743107" w14:textId="3642A3A8" w:rsidR="00C8153D" w:rsidRDefault="00C8153D" w:rsidP="00C8153D">
      <w:r>
        <w:t xml:space="preserve">So in this Jaicat assistant, the </w:t>
      </w:r>
      <w:r w:rsidR="006D2452">
        <w:t xml:space="preserve">interface is a big thing, She ( Jaicat) needs to appear on different device, but for now we are working on a surface pro, </w:t>
      </w:r>
      <w:r w:rsidR="00AA2184">
        <w:t xml:space="preserve">so How I want this UI To work and interface with the user is have Jaicat in a floating window, this is where </w:t>
      </w:r>
      <w:r w:rsidR="005B4807">
        <w:t>the image part of Jaicat is displayed, which will eventually show emotion</w:t>
      </w:r>
      <w:r w:rsidR="00BB5044">
        <w:t xml:space="preserve">al responses etc, There will be another floating window, This </w:t>
      </w:r>
      <w:r w:rsidR="00CF7B03">
        <w:t xml:space="preserve">is the jaicat selection screen. This is </w:t>
      </w:r>
      <w:r w:rsidR="001E0BF5">
        <w:t xml:space="preserve">where </w:t>
      </w:r>
      <w:r w:rsidR="001B4EF2">
        <w:t xml:space="preserve">the user </w:t>
      </w:r>
      <w:r w:rsidR="001E0BF5">
        <w:t xml:space="preserve"> can type to jaicat for instructions</w:t>
      </w:r>
      <w:r w:rsidR="001B4EF2">
        <w:t>, so a text box</w:t>
      </w:r>
      <w:r w:rsidR="00FA18A2">
        <w:t xml:space="preserve">, with the ability to attach files much like </w:t>
      </w:r>
      <w:r w:rsidR="00831304">
        <w:t xml:space="preserve">Chatgpt input text box, then the PDF, </w:t>
      </w:r>
      <w:r w:rsidR="004A52AD">
        <w:t xml:space="preserve">Image Anylasis etc can be done, such as </w:t>
      </w:r>
      <w:r w:rsidR="00473F1E">
        <w:t>“</w:t>
      </w:r>
      <w:r w:rsidR="004A52AD">
        <w:t>Jaicat can you read</w:t>
      </w:r>
      <w:r w:rsidR="00611EC9">
        <w:t xml:space="preserve"> this document</w:t>
      </w:r>
      <w:r w:rsidR="00473F1E">
        <w:t xml:space="preserve"> and help with rewording it” </w:t>
      </w:r>
      <w:r w:rsidR="003E18E9">
        <w:t xml:space="preserve">or “Can you add this file to your knowledge base” if the user is using voice, </w:t>
      </w:r>
      <w:r w:rsidR="00031C19">
        <w:t xml:space="preserve">it would be something like, “Jaicat can you add </w:t>
      </w:r>
      <w:r w:rsidR="00031C19">
        <w:lastRenderedPageBreak/>
        <w:t>the file on my (Device name) to your database</w:t>
      </w:r>
      <w:r w:rsidR="00061EEC">
        <w:t>” jaicat will link to the device search the device for that file and add the information in the document to its database.</w:t>
      </w:r>
    </w:p>
    <w:p w14:paraId="2863594A" w14:textId="77777777" w:rsidR="00FD3E89" w:rsidRDefault="00FD3E89" w:rsidP="00C8153D"/>
    <w:p w14:paraId="71C9CE92" w14:textId="3E5B8C29" w:rsidR="00FD3E89" w:rsidRPr="00C8153D" w:rsidRDefault="007F1463" w:rsidP="00C8153D">
      <w:r>
        <w:t>Each Part of the code has to respond to the user via speech or text</w:t>
      </w:r>
      <w:r w:rsidR="00A2086B">
        <w:t>. A sta</w:t>
      </w:r>
      <w:r w:rsidR="002F708E">
        <w:t xml:space="preserve">tus bar etc. </w:t>
      </w:r>
    </w:p>
    <w:p w14:paraId="214288FC" w14:textId="5CE5046A" w:rsidR="001E41AA" w:rsidRPr="00214BE8" w:rsidRDefault="001E41AA" w:rsidP="001E41AA">
      <w:pPr>
        <w:pStyle w:val="Heading1"/>
      </w:pPr>
      <w:r>
        <w:br w:type="page"/>
      </w:r>
      <w:bookmarkStart w:id="55" w:name="_Toc178780066"/>
      <w:r w:rsidRPr="00214BE8">
        <w:lastRenderedPageBreak/>
        <w:t>Project Files</w:t>
      </w:r>
      <w:bookmarkEnd w:id="55"/>
    </w:p>
    <w:p w14:paraId="70A40AE5"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main.py</w:t>
      </w:r>
    </w:p>
    <w:p w14:paraId="6042D964" w14:textId="77777777" w:rsidR="001E41AA" w:rsidRPr="001E41AA" w:rsidRDefault="001E41AA" w:rsidP="00F11D6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The main entry point for Jaicat. This script initializes the assistant, handles face recognition, voice commands, and integrates features like NLP, code generation, and more.</w:t>
      </w:r>
    </w:p>
    <w:p w14:paraId="7F9AC83C"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conversation/dialogue_manager.py</w:t>
      </w:r>
    </w:p>
    <w:p w14:paraId="7000B01D" w14:textId="77777777" w:rsidR="001E41AA" w:rsidRPr="001E41AA" w:rsidRDefault="001E41AA" w:rsidP="00F11D6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Manages conversational flow by interpreting user inputs and responses. Plays a key role in multi-turn dialogues and context retention.</w:t>
      </w:r>
    </w:p>
    <w:p w14:paraId="65712E5C"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conversation/nlg.py</w:t>
      </w:r>
    </w:p>
    <w:p w14:paraId="420C79EE" w14:textId="77777777" w:rsidR="001E41AA" w:rsidRPr="001E41AA" w:rsidRDefault="001E41AA" w:rsidP="00F11D6B">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Handles Natural Language Generation (NLG), generating human-like responses for user interactions.</w:t>
      </w:r>
    </w:p>
    <w:p w14:paraId="73AE789F"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conversation/nlu.py</w:t>
      </w:r>
    </w:p>
    <w:p w14:paraId="075671D0" w14:textId="77777777" w:rsidR="001E41AA" w:rsidRPr="001E41AA" w:rsidRDefault="001E41AA" w:rsidP="00F11D6B">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Deals with Natural Language Understanding (NLU) by interpreting the user's inputs and identifying intents.</w:t>
      </w:r>
    </w:p>
    <w:p w14:paraId="1A58EA64"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enrollment_json/Jay.json</w:t>
      </w:r>
    </w:p>
    <w:p w14:paraId="6024D026" w14:textId="77777777" w:rsidR="001E41AA" w:rsidRPr="001E41AA" w:rsidRDefault="001E41AA" w:rsidP="00F11D6B">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Stores user data such as name, privileges, and accessible features after enrollment.</w:t>
      </w:r>
    </w:p>
    <w:p w14:paraId="7F522921"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enrollment_pictures/Jay.png</w:t>
      </w:r>
    </w:p>
    <w:p w14:paraId="0E00C357" w14:textId="77777777" w:rsidR="001E41AA" w:rsidRPr="001E41AA" w:rsidRDefault="001E41AA" w:rsidP="00F11D6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Contains the image of the user captured during the face recognition enrollment process.</w:t>
      </w:r>
    </w:p>
    <w:p w14:paraId="4E5286E5"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models/calendar_model.pkl</w:t>
      </w:r>
    </w:p>
    <w:p w14:paraId="4F0DD210" w14:textId="77777777" w:rsidR="001E41AA" w:rsidRPr="001E41AA" w:rsidRDefault="001E41AA" w:rsidP="00F11D6B">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A machine learning model responsible for handling calendar-related requests and events.</w:t>
      </w:r>
    </w:p>
    <w:p w14:paraId="6040859B"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models/intent_model.pkl</w:t>
      </w:r>
    </w:p>
    <w:p w14:paraId="26526453" w14:textId="77777777" w:rsidR="001E41AA" w:rsidRPr="001E41AA" w:rsidRDefault="001E41AA" w:rsidP="00F11D6B">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An intent recognition model used to classify user commands and identify what action Jaicat should take.</w:t>
      </w:r>
    </w:p>
    <w:p w14:paraId="41DF95E6"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models/weather_model.pkl</w:t>
      </w:r>
    </w:p>
    <w:p w14:paraId="398678EA" w14:textId="77777777" w:rsidR="001E41AA" w:rsidRPr="001E41AA" w:rsidRDefault="001E41AA" w:rsidP="00F11D6B">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Machine learning model that processes weather-related queries.</w:t>
      </w:r>
    </w:p>
    <w:p w14:paraId="76D9731C"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models/code_generation_model.py</w:t>
      </w:r>
    </w:p>
    <w:p w14:paraId="0F21EBAA" w14:textId="77777777" w:rsidR="001E41AA" w:rsidRPr="001E41AA" w:rsidRDefault="001E41AA" w:rsidP="00F11D6B">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lastRenderedPageBreak/>
        <w:t>Description</w:t>
      </w:r>
      <w:r w:rsidRPr="001E41AA">
        <w:rPr>
          <w:rFonts w:ascii="Times New Roman" w:eastAsia="Times New Roman" w:hAnsi="Times New Roman" w:cs="Times New Roman"/>
          <w:kern w:val="0"/>
          <w:sz w:val="24"/>
          <w:szCs w:val="24"/>
          <w:lang w:eastAsia="en-GB"/>
          <w14:ligatures w14:val="none"/>
        </w:rPr>
        <w:t>: The file responsible for generating code based on user input. Uses models like GPT-2 or CodeBERT.</w:t>
      </w:r>
    </w:p>
    <w:p w14:paraId="235AA137"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models/nlp_model.py</w:t>
      </w:r>
    </w:p>
    <w:p w14:paraId="66E78741" w14:textId="77777777" w:rsidR="001E41AA" w:rsidRPr="001E41AA" w:rsidRDefault="001E41AA" w:rsidP="00F11D6B">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Central NLP model that integrates with Jaicat for text processing, including entity recognition, sentiment analysis, and more.</w:t>
      </w:r>
    </w:p>
    <w:p w14:paraId="5B3CC55E"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models/text_classification_model.py</w:t>
      </w:r>
    </w:p>
    <w:p w14:paraId="456C918C" w14:textId="77777777" w:rsidR="001E41AA" w:rsidRPr="001E41AA" w:rsidRDefault="001E41AA" w:rsidP="00F11D6B">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Handles text classification tasks, such as sentiment analysis and topic classification.</w:t>
      </w:r>
    </w:p>
    <w:p w14:paraId="71187F00"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services/calendar_api.py</w:t>
      </w:r>
    </w:p>
    <w:p w14:paraId="53CD065B" w14:textId="77777777" w:rsidR="001E41AA" w:rsidRPr="001E41AA" w:rsidRDefault="001E41AA" w:rsidP="00F11D6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Handles the integration of calendar services to manage events and reminders.</w:t>
      </w:r>
    </w:p>
    <w:p w14:paraId="7B79A580"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services/google_calendar_api.py</w:t>
      </w:r>
    </w:p>
    <w:p w14:paraId="04CF148B" w14:textId="77777777" w:rsidR="001E41AA" w:rsidRPr="001E41AA" w:rsidRDefault="001E41AA" w:rsidP="00F11D6B">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Specific integration for managing Google Calendar events and syncing them with Jaicat.</w:t>
      </w:r>
    </w:p>
    <w:p w14:paraId="1753C17C"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services/weather_api.py</w:t>
      </w:r>
    </w:p>
    <w:p w14:paraId="0332733D" w14:textId="77777777" w:rsidR="001E41AA" w:rsidRPr="001E41AA" w:rsidRDefault="001E41AA" w:rsidP="00F11D6B">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Integrates external weather services to respond to user requests regarding current weather conditions.</w:t>
      </w:r>
    </w:p>
    <w:p w14:paraId="417B9FAF"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utils/file_handling.py</w:t>
      </w:r>
    </w:p>
    <w:p w14:paraId="3EA9E314" w14:textId="77777777" w:rsidR="001E41AA" w:rsidRPr="001E41AA" w:rsidRDefault="001E41AA" w:rsidP="00F11D6B">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Utility functions to manage file storage, retrieval, and handling within Jaicat.</w:t>
      </w:r>
    </w:p>
    <w:p w14:paraId="16795354"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utils/image_processing.py</w:t>
      </w:r>
    </w:p>
    <w:p w14:paraId="477E87EB" w14:textId="77777777" w:rsidR="001E41AA" w:rsidRPr="001E41AA" w:rsidRDefault="001E41AA" w:rsidP="00F11D6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Contains utilities for processing images, used primarily for face recognition and camera interactions.</w:t>
      </w:r>
    </w:p>
    <w:p w14:paraId="5C312A5F"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utils/text_processing.py</w:t>
      </w:r>
    </w:p>
    <w:p w14:paraId="65335CD8" w14:textId="77777777" w:rsidR="001E41AA" w:rsidRPr="001E41AA" w:rsidRDefault="001E41AA" w:rsidP="00F11D6B">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Text processing functions for cleaning and preparing user input for NLP models.</w:t>
      </w:r>
    </w:p>
    <w:p w14:paraId="7E7DBE9B"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computer_vision/opencv_utils.py</w:t>
      </w:r>
    </w:p>
    <w:p w14:paraId="39062EFA" w14:textId="77777777" w:rsidR="001E41AA" w:rsidRPr="001E41AA" w:rsidRDefault="001E41AA" w:rsidP="00F11D6B">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Utilities for handling camera input and video streams, mainly used for face recognition and surveillance systems.</w:t>
      </w:r>
    </w:p>
    <w:p w14:paraId="3D451199"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config/api_keys.py</w:t>
      </w:r>
    </w:p>
    <w:p w14:paraId="1DC10030" w14:textId="77777777" w:rsidR="001E41AA" w:rsidRPr="001E41AA" w:rsidRDefault="001E41AA" w:rsidP="00F11D6B">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lastRenderedPageBreak/>
        <w:t>Description</w:t>
      </w:r>
      <w:r w:rsidRPr="001E41AA">
        <w:rPr>
          <w:rFonts w:ascii="Times New Roman" w:eastAsia="Times New Roman" w:hAnsi="Times New Roman" w:cs="Times New Roman"/>
          <w:kern w:val="0"/>
          <w:sz w:val="24"/>
          <w:szCs w:val="24"/>
          <w:lang w:eastAsia="en-GB"/>
          <w14:ligatures w14:val="none"/>
        </w:rPr>
        <w:t>: Stores API keys required for accessing various external services such as Google Calendar, weather APIs, etc.</w:t>
      </w:r>
    </w:p>
    <w:p w14:paraId="1030F09B"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config/config.json</w:t>
      </w:r>
    </w:p>
    <w:p w14:paraId="408B2281" w14:textId="77777777" w:rsidR="001E41AA" w:rsidRPr="001E41AA" w:rsidRDefault="001E41AA" w:rsidP="00F11D6B">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Contains configuration settings for the Jaicat AI assistant, including feature toggles, user preferences, and more.</w:t>
      </w:r>
    </w:p>
    <w:p w14:paraId="34B7918B"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data/calendar_data.csv</w:t>
      </w:r>
    </w:p>
    <w:p w14:paraId="015763CE" w14:textId="77777777" w:rsidR="001E41AA" w:rsidRPr="001E41AA" w:rsidRDefault="001E41AA" w:rsidP="00F11D6B">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Stores calendar-related data, events, and reminders in a CSV format for easier access and manipulation.</w:t>
      </w:r>
    </w:p>
    <w:p w14:paraId="109C954E"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data/weather_data.csv</w:t>
      </w:r>
    </w:p>
    <w:p w14:paraId="62187F0B" w14:textId="77777777" w:rsidR="001E41AA" w:rsidRPr="001E41AA" w:rsidRDefault="001E41AA" w:rsidP="00F11D6B">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Stores weather-related data retrieved from external sources for user queries.</w:t>
      </w:r>
    </w:p>
    <w:p w14:paraId="60CEA6B1"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database/mysql_utils.py</w:t>
      </w:r>
    </w:p>
    <w:p w14:paraId="72DDC6CA" w14:textId="77777777" w:rsidR="001E41AA" w:rsidRPr="001E41AA" w:rsidRDefault="001E41AA" w:rsidP="00F11D6B">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Contains functions to interact with a MySQL database, handling data storage and retrieval for Jaicat.</w:t>
      </w:r>
    </w:p>
    <w:p w14:paraId="41202234"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lib/nlp/nltk_utils.py</w:t>
      </w:r>
    </w:p>
    <w:p w14:paraId="08CCF13F" w14:textId="77777777" w:rsidR="001E41AA" w:rsidRPr="001E41AA" w:rsidRDefault="001E41AA" w:rsidP="00F11D6B">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Utilities based on the NLTK (Natural Language Toolkit) library to process text for NLP tasks.</w:t>
      </w:r>
    </w:p>
    <w:p w14:paraId="394FB4E3"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lib/nlp/spacy_utils.py</w:t>
      </w:r>
    </w:p>
    <w:p w14:paraId="41DB2861" w14:textId="77777777" w:rsidR="001E41AA" w:rsidRPr="001E41AA" w:rsidRDefault="001E41AA" w:rsidP="00F11D6B">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Uses the spaCy library to process text for named entity recognition, part-of-speech tagging, and more.</w:t>
      </w:r>
    </w:p>
    <w:p w14:paraId="0FA8E8C2"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machine_learning/sklearn_utils.py</w:t>
      </w:r>
    </w:p>
    <w:p w14:paraId="5DF613F2" w14:textId="77777777" w:rsidR="001E41AA" w:rsidRPr="001E41AA" w:rsidRDefault="001E41AA" w:rsidP="00F11D6B">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Utilities based on the Scikit-learn library for machine learning tasks such as training and evaluating models.</w:t>
      </w:r>
    </w:p>
    <w:p w14:paraId="446810F7"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machine_learning/tensorflow_utils.py</w:t>
      </w:r>
    </w:p>
    <w:p w14:paraId="675FBCB4" w14:textId="77777777" w:rsidR="001E41AA" w:rsidRPr="001E41AA" w:rsidRDefault="001E41AA" w:rsidP="00F11D6B">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TensorFlow-based utilities for building, training, and evaluating deep learning models within Jaicat.</w:t>
      </w:r>
    </w:p>
    <w:p w14:paraId="5ED73196"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network/socket_utils.py</w:t>
      </w:r>
    </w:p>
    <w:p w14:paraId="00962C6D" w14:textId="77777777" w:rsidR="001E41AA" w:rsidRPr="001E41AA" w:rsidRDefault="001E41AA" w:rsidP="00F11D6B">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Handles socket programming for network-related tasks such as remote access and communication.</w:t>
      </w:r>
    </w:p>
    <w:p w14:paraId="1C32F86A"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security/encryption_utils.py</w:t>
      </w:r>
    </w:p>
    <w:p w14:paraId="6A70B16E" w14:textId="77777777" w:rsidR="001E41AA" w:rsidRPr="001E41AA" w:rsidRDefault="001E41AA" w:rsidP="00F11D6B">
      <w:pPr>
        <w:numPr>
          <w:ilvl w:val="0"/>
          <w:numId w:val="3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lastRenderedPageBreak/>
        <w:t>Description</w:t>
      </w:r>
      <w:r w:rsidRPr="001E41AA">
        <w:rPr>
          <w:rFonts w:ascii="Times New Roman" w:eastAsia="Times New Roman" w:hAnsi="Times New Roman" w:cs="Times New Roman"/>
          <w:kern w:val="0"/>
          <w:sz w:val="24"/>
          <w:szCs w:val="24"/>
          <w:lang w:eastAsia="en-GB"/>
          <w14:ligatures w14:val="none"/>
        </w:rPr>
        <w:t>: Contains encryption algorithms and utilities to ensure secure handling of sensitive data.</w:t>
      </w:r>
    </w:p>
    <w:p w14:paraId="0053B3C7" w14:textId="77777777" w:rsidR="001E41AA" w:rsidRPr="001E41AA" w:rsidRDefault="001E41AA" w:rsidP="001E41A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Symbol" w:cs="Times New Roman"/>
          <w:kern w:val="0"/>
          <w:sz w:val="24"/>
          <w:szCs w:val="24"/>
          <w:lang w:eastAsia="en-GB"/>
          <w14:ligatures w14:val="none"/>
        </w:rPr>
        <w:t></w:t>
      </w:r>
      <w:r w:rsidRPr="001E41AA">
        <w:rPr>
          <w:rFonts w:ascii="Times New Roman" w:eastAsia="Times New Roman" w:hAnsi="Times New Roman" w:cs="Times New Roman"/>
          <w:kern w:val="0"/>
          <w:sz w:val="24"/>
          <w:szCs w:val="24"/>
          <w:lang w:eastAsia="en-GB"/>
          <w14:ligatures w14:val="none"/>
        </w:rPr>
        <w:t xml:space="preserve">  </w:t>
      </w:r>
      <w:r w:rsidRPr="001E41AA">
        <w:rPr>
          <w:rFonts w:ascii="Courier New" w:eastAsia="Times New Roman" w:hAnsi="Courier New" w:cs="Courier New"/>
          <w:b/>
          <w:bCs/>
          <w:kern w:val="0"/>
          <w:sz w:val="20"/>
          <w:szCs w:val="20"/>
          <w:lang w:eastAsia="en-GB"/>
          <w14:ligatures w14:val="none"/>
        </w:rPr>
        <w:t>ui/pyqt_utils.py</w:t>
      </w:r>
    </w:p>
    <w:p w14:paraId="262476D1" w14:textId="77777777" w:rsidR="001E41AA" w:rsidRPr="001E41AA" w:rsidRDefault="001E41AA" w:rsidP="00F11D6B">
      <w:pPr>
        <w:numPr>
          <w:ilvl w:val="0"/>
          <w:numId w:val="3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1E41AA">
        <w:rPr>
          <w:rFonts w:ascii="Times New Roman" w:eastAsia="Times New Roman" w:hAnsi="Times New Roman" w:cs="Times New Roman"/>
          <w:b/>
          <w:bCs/>
          <w:kern w:val="0"/>
          <w:sz w:val="24"/>
          <w:szCs w:val="24"/>
          <w:lang w:eastAsia="en-GB"/>
          <w14:ligatures w14:val="none"/>
        </w:rPr>
        <w:t>Description</w:t>
      </w:r>
      <w:r w:rsidRPr="001E41AA">
        <w:rPr>
          <w:rFonts w:ascii="Times New Roman" w:eastAsia="Times New Roman" w:hAnsi="Times New Roman" w:cs="Times New Roman"/>
          <w:kern w:val="0"/>
          <w:sz w:val="24"/>
          <w:szCs w:val="24"/>
          <w:lang w:eastAsia="en-GB"/>
          <w14:ligatures w14:val="none"/>
        </w:rPr>
        <w:t>: Uses the PyQt library to create the graphical user interface (GUI) for Jaicat.</w:t>
      </w:r>
    </w:p>
    <w:p w14:paraId="09AAA625" w14:textId="77777777" w:rsidR="001E41AA" w:rsidRDefault="001E41AA" w:rsidP="001E41AA"/>
    <w:p w14:paraId="144F7C62" w14:textId="77777777" w:rsidR="001E41AA" w:rsidRDefault="001E41AA" w:rsidP="001E41AA"/>
    <w:p w14:paraId="7D5A9E25" w14:textId="77777777" w:rsidR="001E41AA" w:rsidRDefault="001E41AA" w:rsidP="001E41AA"/>
    <w:p w14:paraId="667E169E" w14:textId="77777777" w:rsidR="001E41AA" w:rsidRDefault="001E41AA" w:rsidP="001E41AA"/>
    <w:p w14:paraId="5F3A48F5" w14:textId="77777777" w:rsidR="001E41AA" w:rsidRDefault="001E41AA" w:rsidP="001E41AA"/>
    <w:p w14:paraId="5C78DCA1" w14:textId="77777777" w:rsidR="001E41AA" w:rsidRDefault="001E41AA" w:rsidP="001E41AA"/>
    <w:p w14:paraId="706A79DD" w14:textId="77777777" w:rsidR="001E41AA" w:rsidRDefault="001E41AA" w:rsidP="001E41AA"/>
    <w:p w14:paraId="762BF7A5" w14:textId="77777777" w:rsidR="001E41AA" w:rsidRDefault="001E41AA" w:rsidP="001E41AA"/>
    <w:p w14:paraId="158E1D6F" w14:textId="77777777" w:rsidR="001E41AA" w:rsidRDefault="001E41AA" w:rsidP="001E41AA"/>
    <w:p w14:paraId="4BD0C03D" w14:textId="77777777" w:rsidR="001E41AA" w:rsidRDefault="001E41AA" w:rsidP="001E41AA"/>
    <w:p w14:paraId="191A468C" w14:textId="77777777" w:rsidR="001E41AA" w:rsidRDefault="001E41AA" w:rsidP="001E41AA"/>
    <w:p w14:paraId="4D6FEA48" w14:textId="77777777" w:rsidR="001E41AA" w:rsidRDefault="001E41AA" w:rsidP="001E41AA"/>
    <w:p w14:paraId="78B2CCC3" w14:textId="77777777" w:rsidR="001E41AA" w:rsidRDefault="001E41AA" w:rsidP="001E41AA"/>
    <w:p w14:paraId="345E1566" w14:textId="77777777" w:rsidR="001E41AA" w:rsidRDefault="001E41AA" w:rsidP="001E41AA"/>
    <w:p w14:paraId="605CF3A7" w14:textId="77777777" w:rsidR="001E41AA" w:rsidRDefault="001E41AA" w:rsidP="001E41AA"/>
    <w:p w14:paraId="314D00CF" w14:textId="77777777" w:rsidR="001E41AA" w:rsidRDefault="001E41AA" w:rsidP="001E41AA"/>
    <w:p w14:paraId="071B0786" w14:textId="77777777" w:rsidR="001E41AA" w:rsidRDefault="001E41AA" w:rsidP="001E41AA"/>
    <w:p w14:paraId="125D163F" w14:textId="77777777" w:rsidR="001E41AA" w:rsidRDefault="001E41AA" w:rsidP="001E41AA"/>
    <w:p w14:paraId="487EEAB8" w14:textId="77777777" w:rsidR="001E41AA" w:rsidRDefault="001E41AA" w:rsidP="001E41AA"/>
    <w:p w14:paraId="2B57977E" w14:textId="77777777" w:rsidR="001E41AA" w:rsidRDefault="001E41AA" w:rsidP="001E41AA"/>
    <w:p w14:paraId="039A3A25" w14:textId="77777777" w:rsidR="001E41AA" w:rsidRDefault="001E41AA" w:rsidP="001E41AA"/>
    <w:p w14:paraId="1F5AFD1C" w14:textId="77777777" w:rsidR="001E41AA" w:rsidRDefault="001E41AA" w:rsidP="001E41AA"/>
    <w:p w14:paraId="050413FE" w14:textId="77777777" w:rsidR="001E41AA" w:rsidRDefault="001E41AA" w:rsidP="001E41AA"/>
    <w:p w14:paraId="23A6F1DA" w14:textId="77777777" w:rsidR="001E41AA" w:rsidRDefault="001E41AA" w:rsidP="001E41AA"/>
    <w:p w14:paraId="48D682AF" w14:textId="77777777" w:rsidR="001E41AA" w:rsidRDefault="001E41AA" w:rsidP="001E41AA"/>
    <w:p w14:paraId="504D5B47" w14:textId="77777777" w:rsidR="001E41AA" w:rsidRDefault="001E41AA" w:rsidP="001E41AA"/>
    <w:p w14:paraId="7B696891" w14:textId="77777777" w:rsidR="001E41AA" w:rsidRDefault="001E41AA" w:rsidP="001E41AA"/>
    <w:p w14:paraId="6BDEFB7C" w14:textId="77777777" w:rsidR="001E41AA" w:rsidRDefault="001E41AA" w:rsidP="001E41AA"/>
    <w:p w14:paraId="379A706A" w14:textId="77777777" w:rsidR="001E41AA" w:rsidRDefault="001E41AA" w:rsidP="001E41AA"/>
    <w:p w14:paraId="0D724234" w14:textId="2B67DB55" w:rsidR="001E41AA" w:rsidRDefault="001E41AA" w:rsidP="001E41AA">
      <w:pPr>
        <w:pStyle w:val="Heading1"/>
      </w:pPr>
      <w:bookmarkStart w:id="56" w:name="_Toc178780067"/>
      <w:r w:rsidRPr="00214BE8">
        <w:t>Code Files</w:t>
      </w:r>
      <w:bookmarkEnd w:id="56"/>
    </w:p>
    <w:p w14:paraId="0524D0F0" w14:textId="77777777" w:rsidR="001E41AA" w:rsidRDefault="001E41AA" w:rsidP="001E41AA"/>
    <w:p w14:paraId="06072B3F" w14:textId="77777777" w:rsidR="00F83268" w:rsidRDefault="00F83268" w:rsidP="00F83268">
      <w:r>
        <w:t>__pycache__</w:t>
      </w:r>
    </w:p>
    <w:p w14:paraId="5C12CEC0" w14:textId="77777777" w:rsidR="00F83268" w:rsidRDefault="00F83268" w:rsidP="00F83268">
      <w:r>
        <w:t>__pycache__\image_processing.cpython-312.pyc</w:t>
      </w:r>
    </w:p>
    <w:p w14:paraId="589284CC" w14:textId="77777777" w:rsidR="00F83268" w:rsidRDefault="00F83268" w:rsidP="00F83268">
      <w:pPr>
        <w:pStyle w:val="Heading2"/>
      </w:pPr>
      <w:bookmarkStart w:id="57" w:name="_Toc178780068"/>
      <w:r>
        <w:t>main.py</w:t>
      </w:r>
      <w:bookmarkEnd w:id="57"/>
    </w:p>
    <w:p w14:paraId="07FD7947" w14:textId="5EDA0111" w:rsidR="00F83268" w:rsidRPr="00073777" w:rsidRDefault="00F83268" w:rsidP="00F83268">
      <w:r w:rsidRPr="00073777">
        <w:rPr>
          <w:b/>
          <w:bCs/>
        </w:rPr>
        <w:t>Purpose</w:t>
      </w:r>
      <w:r w:rsidRPr="00073777">
        <w:t>: The core of the Jaicat AI Assistant, voice recognition,</w:t>
      </w:r>
      <w:r w:rsidR="006D433E">
        <w:t xml:space="preserve"> </w:t>
      </w:r>
      <w:r w:rsidRPr="00073777">
        <w:t xml:space="preserve"> user interactions, and connects the various features like NLP, face recognition, and external services (Spotify, Weather, Calendar).</w:t>
      </w:r>
    </w:p>
    <w:p w14:paraId="2222533D" w14:textId="77777777" w:rsidR="00F83268" w:rsidRDefault="00F83268" w:rsidP="00F83268">
      <w:pPr>
        <w:pStyle w:val="Heading3"/>
      </w:pPr>
      <w:bookmarkStart w:id="58" w:name="_Toc178780069"/>
      <w:r w:rsidRPr="00073777">
        <w:t>Key Functions:</w:t>
      </w:r>
      <w:bookmarkEnd w:id="58"/>
    </w:p>
    <w:p w14:paraId="60BEA1E1" w14:textId="0DA98A4D" w:rsidR="00310FF3" w:rsidRPr="00310FF3" w:rsidRDefault="00310FF3" w:rsidP="00310FF3">
      <w:r>
        <w:tab/>
      </w:r>
      <w:r w:rsidR="00C1512A">
        <w:t>To run</w:t>
      </w:r>
      <w:r w:rsidR="00CF77A4">
        <w:t xml:space="preserve"> core code for</w:t>
      </w:r>
      <w:r w:rsidR="00C1512A">
        <w:t xml:space="preserve"> jaicat, to connect to all other services, such as the UI/GUI like ui\jaicat.py etc</w:t>
      </w:r>
    </w:p>
    <w:p w14:paraId="31875959" w14:textId="77777777" w:rsidR="00F83268" w:rsidRDefault="00F83268" w:rsidP="00F11D6B">
      <w:pPr>
        <w:numPr>
          <w:ilvl w:val="0"/>
          <w:numId w:val="32"/>
        </w:numPr>
      </w:pPr>
      <w:r w:rsidRPr="00073777">
        <w:rPr>
          <w:b/>
          <w:bCs/>
        </w:rPr>
        <w:t>Connection to Other Files</w:t>
      </w:r>
      <w:r w:rsidRPr="00073777">
        <w:t>:</w:t>
      </w:r>
    </w:p>
    <w:p w14:paraId="307B8BEA" w14:textId="77777777" w:rsidR="00F83268" w:rsidRPr="00073777" w:rsidRDefault="00F83268" w:rsidP="00F11D6B">
      <w:pPr>
        <w:numPr>
          <w:ilvl w:val="1"/>
          <w:numId w:val="32"/>
        </w:numPr>
      </w:pPr>
      <w:r w:rsidRPr="00073777">
        <w:rPr>
          <w:b/>
          <w:bCs/>
        </w:rPr>
        <w:t>NLP System</w:t>
      </w:r>
      <w:r w:rsidRPr="00073777">
        <w:t>: It uses features/nlp.py for natural language processing.</w:t>
      </w:r>
    </w:p>
    <w:p w14:paraId="0EB36F05" w14:textId="77777777" w:rsidR="00F83268" w:rsidRPr="00073777" w:rsidRDefault="00F83268" w:rsidP="00F11D6B">
      <w:pPr>
        <w:numPr>
          <w:ilvl w:val="1"/>
          <w:numId w:val="32"/>
        </w:numPr>
      </w:pPr>
      <w:r w:rsidRPr="00073777">
        <w:rPr>
          <w:b/>
          <w:bCs/>
        </w:rPr>
        <w:t>Spotify Integration</w:t>
      </w:r>
      <w:r w:rsidRPr="00073777">
        <w:t>: Calls services/spotify_integration.py to interact with the Spotify API.</w:t>
      </w:r>
    </w:p>
    <w:p w14:paraId="14B6D295" w14:textId="77777777" w:rsidR="00F83268" w:rsidRPr="00073777" w:rsidRDefault="00F83268" w:rsidP="00F11D6B">
      <w:pPr>
        <w:numPr>
          <w:ilvl w:val="1"/>
          <w:numId w:val="32"/>
        </w:numPr>
      </w:pPr>
      <w:r w:rsidRPr="00073777">
        <w:rPr>
          <w:b/>
          <w:bCs/>
        </w:rPr>
        <w:t>Weather Integration</w:t>
      </w:r>
      <w:r w:rsidRPr="00073777">
        <w:t>: Uses services/weather_service.py to fetch weather data.</w:t>
      </w:r>
    </w:p>
    <w:p w14:paraId="44B967B5" w14:textId="77777777" w:rsidR="00F83268" w:rsidRPr="00073777" w:rsidRDefault="00F83268" w:rsidP="00F11D6B">
      <w:pPr>
        <w:numPr>
          <w:ilvl w:val="1"/>
          <w:numId w:val="32"/>
        </w:numPr>
      </w:pPr>
      <w:r w:rsidRPr="00073777">
        <w:rPr>
          <w:b/>
          <w:bCs/>
        </w:rPr>
        <w:t>Face Recognition</w:t>
      </w:r>
      <w:r w:rsidRPr="00073777">
        <w:t>: Implements face_recognition for user identification.</w:t>
      </w:r>
    </w:p>
    <w:p w14:paraId="17CC72D5" w14:textId="77777777" w:rsidR="00F83268" w:rsidRDefault="00F83268" w:rsidP="00F11D6B">
      <w:pPr>
        <w:numPr>
          <w:ilvl w:val="1"/>
          <w:numId w:val="32"/>
        </w:numPr>
      </w:pPr>
      <w:r w:rsidRPr="00073777">
        <w:rPr>
          <w:b/>
          <w:bCs/>
        </w:rPr>
        <w:t>Calendar Service</w:t>
      </w:r>
      <w:r w:rsidRPr="00073777">
        <w:t>: Utilizes services/calendar_service.py to show the user’s schedule.</w:t>
      </w:r>
    </w:p>
    <w:p w14:paraId="195E1452" w14:textId="77777777" w:rsidR="00F83268" w:rsidRDefault="00F83268" w:rsidP="00F83268">
      <w:pPr>
        <w:pStyle w:val="Heading4"/>
      </w:pPr>
      <w:r>
        <w:t>The Code</w:t>
      </w:r>
    </w:p>
    <w:p w14:paraId="58A247F7" w14:textId="77777777" w:rsidR="00310FF3" w:rsidRPr="00310FF3" w:rsidRDefault="00310FF3" w:rsidP="00310FF3"/>
    <w:p w14:paraId="4D89735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pyttsx3</w:t>
      </w:r>
    </w:p>
    <w:p w14:paraId="2D1A054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speech_recognition </w:t>
      </w:r>
      <w:r>
        <w:rPr>
          <w:rFonts w:ascii="Consolas" w:hAnsi="Consolas" w:cs="Courier New"/>
          <w:color w:val="000088"/>
          <w:sz w:val="17"/>
          <w:szCs w:val="17"/>
        </w:rPr>
        <w:t>as</w:t>
      </w:r>
      <w:r>
        <w:rPr>
          <w:rFonts w:ascii="Consolas" w:hAnsi="Consolas" w:cs="Courier New"/>
          <w:color w:val="000000"/>
          <w:sz w:val="17"/>
          <w:szCs w:val="17"/>
        </w:rPr>
        <w:t xml:space="preserve"> sr</w:t>
      </w:r>
    </w:p>
    <w:p w14:paraId="5A4A461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6E70E35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7BCF20E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542F228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face_recognition</w:t>
      </w:r>
    </w:p>
    <w:p w14:paraId="2F4B72D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unittest</w:t>
      </w:r>
    </w:p>
    <w:p w14:paraId="7C80D8D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object_detection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ObjectDetection</w:t>
      </w:r>
    </w:p>
    <w:p w14:paraId="760AFE2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NLPSystem</w:t>
      </w:r>
    </w:p>
    <w:p w14:paraId="1EC40BF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weather_service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WeatherService</w:t>
      </w:r>
    </w:p>
    <w:p w14:paraId="620C8DD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calendar_service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CalendarService</w:t>
      </w:r>
    </w:p>
    <w:p w14:paraId="16AAACB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from</w:t>
      </w:r>
      <w:r>
        <w:rPr>
          <w:rFonts w:ascii="Consolas" w:hAnsi="Consolas" w:cs="Courier New"/>
          <w:color w:val="000000"/>
          <w:sz w:val="17"/>
          <w:szCs w:val="17"/>
        </w:rPr>
        <w:t xml:space="preserve"> ui</w:t>
      </w:r>
      <w:r>
        <w:rPr>
          <w:rFonts w:ascii="Consolas" w:hAnsi="Consolas" w:cs="Courier New"/>
          <w:color w:val="666600"/>
          <w:sz w:val="17"/>
          <w:szCs w:val="17"/>
        </w:rPr>
        <w:t>.</w:t>
      </w:r>
      <w:r>
        <w:rPr>
          <w:rFonts w:ascii="Consolas" w:hAnsi="Consolas" w:cs="Courier New"/>
          <w:color w:val="660066"/>
          <w:sz w:val="17"/>
          <w:szCs w:val="17"/>
        </w:rPr>
        <w:t>JaicatUI</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JaicatUI</w:t>
      </w:r>
    </w:p>
    <w:p w14:paraId="2CB12ED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from</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660066"/>
          <w:sz w:val="17"/>
          <w:szCs w:val="17"/>
        </w:rPr>
        <w:t>Commands</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CommandProcessor</w:t>
      </w:r>
    </w:p>
    <w:p w14:paraId="245DDA3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spotify_integration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SpotifyIntegration</w:t>
      </w:r>
    </w:p>
    <w:p w14:paraId="3F889AF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finance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FinanceService</w:t>
      </w:r>
    </w:p>
    <w:p w14:paraId="76ACBCC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job_search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JobSearchService</w:t>
      </w:r>
    </w:p>
    <w:p w14:paraId="5BD41FF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youtube_analysis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YouTubeAnalysis</w:t>
      </w:r>
    </w:p>
    <w:p w14:paraId="73DA838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bluetooth_service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BluetoothService</w:t>
      </w:r>
    </w:p>
    <w:p w14:paraId="20F461C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travel_recommendations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TravelRecommendations</w:t>
      </w:r>
    </w:p>
    <w:p w14:paraId="5A57EED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usb_cam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USBCam</w:t>
      </w:r>
    </w:p>
    <w:p w14:paraId="7A72053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project_management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ProjectManagement</w:t>
      </w:r>
    </w:p>
    <w:p w14:paraId="033E224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 22.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phone_cam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PhoneCamera</w:t>
      </w:r>
    </w:p>
    <w:p w14:paraId="01B528C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swann_cctv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SwannCCTV</w:t>
      </w:r>
    </w:p>
    <w:p w14:paraId="1DE9216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ip_cam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IPCamera</w:t>
      </w:r>
    </w:p>
    <w:p w14:paraId="13B21F4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food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FoodService</w:t>
      </w:r>
    </w:p>
    <w:p w14:paraId="336612C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file_analysis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FileAnalysisService</w:t>
      </w:r>
    </w:p>
    <w:p w14:paraId="6DEC048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88"/>
          <w:sz w:val="17"/>
          <w:szCs w:val="17"/>
        </w:rPr>
        <w:t>from</w:t>
      </w:r>
      <w:r>
        <w:rPr>
          <w:rFonts w:ascii="Consolas" w:hAnsi="Consolas" w:cs="Courier New"/>
          <w:color w:val="000000"/>
          <w:sz w:val="17"/>
          <w:szCs w:val="17"/>
        </w:rPr>
        <w:t xml:space="preserve"> utils</w:t>
      </w:r>
      <w:r>
        <w:rPr>
          <w:rFonts w:ascii="Consolas" w:hAnsi="Consolas" w:cs="Courier New"/>
          <w:color w:val="666600"/>
          <w:sz w:val="17"/>
          <w:szCs w:val="17"/>
        </w:rPr>
        <w:t>.</w:t>
      </w:r>
      <w:r>
        <w:rPr>
          <w:rFonts w:ascii="Consolas" w:hAnsi="Consolas" w:cs="Courier New"/>
          <w:color w:val="000000"/>
          <w:sz w:val="17"/>
          <w:szCs w:val="17"/>
        </w:rPr>
        <w:t xml:space="preserve">file_handling </w:t>
      </w:r>
      <w:r>
        <w:rPr>
          <w:rFonts w:ascii="Consolas" w:hAnsi="Consolas" w:cs="Courier New"/>
          <w:color w:val="000088"/>
          <w:sz w:val="17"/>
          <w:szCs w:val="17"/>
        </w:rPr>
        <w:t>import</w:t>
      </w:r>
      <w:r>
        <w:rPr>
          <w:rFonts w:ascii="Consolas" w:hAnsi="Consolas" w:cs="Courier New"/>
          <w:color w:val="000000"/>
          <w:sz w:val="17"/>
          <w:szCs w:val="17"/>
        </w:rPr>
        <w:t xml:space="preserve"> read_file</w:t>
      </w:r>
      <w:r>
        <w:rPr>
          <w:rFonts w:ascii="Consolas" w:hAnsi="Consolas" w:cs="Courier New"/>
          <w:color w:val="666600"/>
          <w:sz w:val="17"/>
          <w:szCs w:val="17"/>
        </w:rPr>
        <w:t>,</w:t>
      </w:r>
      <w:r>
        <w:rPr>
          <w:rFonts w:ascii="Consolas" w:hAnsi="Consolas" w:cs="Courier New"/>
          <w:color w:val="000000"/>
          <w:sz w:val="17"/>
          <w:szCs w:val="17"/>
        </w:rPr>
        <w:t xml:space="preserve"> write_to_file</w:t>
      </w:r>
      <w:r>
        <w:rPr>
          <w:rFonts w:ascii="Consolas" w:hAnsi="Consolas" w:cs="Courier New"/>
          <w:color w:val="666600"/>
          <w:sz w:val="17"/>
          <w:szCs w:val="17"/>
        </w:rPr>
        <w:t>,</w:t>
      </w:r>
      <w:r>
        <w:rPr>
          <w:rFonts w:ascii="Consolas" w:hAnsi="Consolas" w:cs="Courier New"/>
          <w:color w:val="000000"/>
          <w:sz w:val="17"/>
          <w:szCs w:val="17"/>
        </w:rPr>
        <w:t xml:space="preserve"> file_exists</w:t>
      </w:r>
      <w:r>
        <w:rPr>
          <w:rFonts w:ascii="Consolas" w:hAnsi="Consolas" w:cs="Courier New"/>
          <w:color w:val="666600"/>
          <w:sz w:val="17"/>
          <w:szCs w:val="17"/>
        </w:rPr>
        <w:t>,</w:t>
      </w:r>
      <w:r>
        <w:rPr>
          <w:rFonts w:ascii="Consolas" w:hAnsi="Consolas" w:cs="Courier New"/>
          <w:color w:val="000000"/>
          <w:sz w:val="17"/>
          <w:szCs w:val="17"/>
        </w:rPr>
        <w:t xml:space="preserve"> get_file_extension</w:t>
      </w:r>
      <w:r>
        <w:rPr>
          <w:rFonts w:ascii="Consolas" w:hAnsi="Consolas" w:cs="Courier New"/>
          <w:color w:val="666600"/>
          <w:sz w:val="17"/>
          <w:szCs w:val="17"/>
        </w:rPr>
        <w:t>,</w:t>
      </w:r>
      <w:r>
        <w:rPr>
          <w:rFonts w:ascii="Consolas" w:hAnsi="Consolas" w:cs="Courier New"/>
          <w:color w:val="000000"/>
          <w:sz w:val="17"/>
          <w:szCs w:val="17"/>
        </w:rPr>
        <w:t xml:space="preserve"> list_files_in_directory</w:t>
      </w:r>
    </w:p>
    <w:p w14:paraId="1277C3B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88"/>
          <w:sz w:val="17"/>
          <w:szCs w:val="17"/>
        </w:rPr>
        <w:t>from</w:t>
      </w:r>
      <w:r>
        <w:rPr>
          <w:rFonts w:ascii="Consolas" w:hAnsi="Consolas" w:cs="Courier New"/>
          <w:color w:val="000000"/>
          <w:sz w:val="17"/>
          <w:szCs w:val="17"/>
        </w:rPr>
        <w:t xml:space="preserve"> network</w:t>
      </w:r>
      <w:r>
        <w:rPr>
          <w:rFonts w:ascii="Consolas" w:hAnsi="Consolas" w:cs="Courier New"/>
          <w:color w:val="666600"/>
          <w:sz w:val="17"/>
          <w:szCs w:val="17"/>
        </w:rPr>
        <w:t>.</w:t>
      </w:r>
      <w:r>
        <w:rPr>
          <w:rFonts w:ascii="Consolas" w:hAnsi="Consolas" w:cs="Courier New"/>
          <w:color w:val="000000"/>
          <w:sz w:val="17"/>
          <w:szCs w:val="17"/>
        </w:rPr>
        <w:t xml:space="preserve">socket_utils </w:t>
      </w:r>
      <w:r>
        <w:rPr>
          <w:rFonts w:ascii="Consolas" w:hAnsi="Consolas" w:cs="Courier New"/>
          <w:color w:val="000088"/>
          <w:sz w:val="17"/>
          <w:szCs w:val="17"/>
        </w:rPr>
        <w:t>import</w:t>
      </w:r>
      <w:r>
        <w:rPr>
          <w:rFonts w:ascii="Consolas" w:hAnsi="Consolas" w:cs="Courier New"/>
          <w:color w:val="000000"/>
          <w:sz w:val="17"/>
          <w:szCs w:val="17"/>
        </w:rPr>
        <w:t xml:space="preserve"> create_socket</w:t>
      </w:r>
      <w:r>
        <w:rPr>
          <w:rFonts w:ascii="Consolas" w:hAnsi="Consolas" w:cs="Courier New"/>
          <w:color w:val="666600"/>
          <w:sz w:val="17"/>
          <w:szCs w:val="17"/>
        </w:rPr>
        <w:t>,</w:t>
      </w:r>
      <w:r>
        <w:rPr>
          <w:rFonts w:ascii="Consolas" w:hAnsi="Consolas" w:cs="Courier New"/>
          <w:color w:val="000000"/>
          <w:sz w:val="17"/>
          <w:szCs w:val="17"/>
        </w:rPr>
        <w:t xml:space="preserve"> listen_for_connections</w:t>
      </w:r>
      <w:r>
        <w:rPr>
          <w:rFonts w:ascii="Consolas" w:hAnsi="Consolas" w:cs="Courier New"/>
          <w:color w:val="666600"/>
          <w:sz w:val="17"/>
          <w:szCs w:val="17"/>
        </w:rPr>
        <w:t>,</w:t>
      </w:r>
      <w:r>
        <w:rPr>
          <w:rFonts w:ascii="Consolas" w:hAnsi="Consolas" w:cs="Courier New"/>
          <w:color w:val="000000"/>
          <w:sz w:val="17"/>
          <w:szCs w:val="17"/>
        </w:rPr>
        <w:t xml:space="preserve"> accept_connection</w:t>
      </w:r>
      <w:r>
        <w:rPr>
          <w:rFonts w:ascii="Consolas" w:hAnsi="Consolas" w:cs="Courier New"/>
          <w:color w:val="666600"/>
          <w:sz w:val="17"/>
          <w:szCs w:val="17"/>
        </w:rPr>
        <w:t>,</w:t>
      </w:r>
      <w:r>
        <w:rPr>
          <w:rFonts w:ascii="Consolas" w:hAnsi="Consolas" w:cs="Courier New"/>
          <w:color w:val="000000"/>
          <w:sz w:val="17"/>
          <w:szCs w:val="17"/>
        </w:rPr>
        <w:t xml:space="preserve"> send_data</w:t>
      </w:r>
      <w:r>
        <w:rPr>
          <w:rFonts w:ascii="Consolas" w:hAnsi="Consolas" w:cs="Courier New"/>
          <w:color w:val="666600"/>
          <w:sz w:val="17"/>
          <w:szCs w:val="17"/>
        </w:rPr>
        <w:t>,</w:t>
      </w:r>
      <w:r>
        <w:rPr>
          <w:rFonts w:ascii="Consolas" w:hAnsi="Consolas" w:cs="Courier New"/>
          <w:color w:val="000000"/>
          <w:sz w:val="17"/>
          <w:szCs w:val="17"/>
        </w:rPr>
        <w:t xml:space="preserve"> receive_data</w:t>
      </w:r>
      <w:r>
        <w:rPr>
          <w:rFonts w:ascii="Consolas" w:hAnsi="Consolas" w:cs="Courier New"/>
          <w:color w:val="666600"/>
          <w:sz w:val="17"/>
          <w:szCs w:val="17"/>
        </w:rPr>
        <w:t>,</w:t>
      </w:r>
      <w:r>
        <w:rPr>
          <w:rFonts w:ascii="Consolas" w:hAnsi="Consolas" w:cs="Courier New"/>
          <w:color w:val="000000"/>
          <w:sz w:val="17"/>
          <w:szCs w:val="17"/>
        </w:rPr>
        <w:t xml:space="preserve"> close_socket</w:t>
      </w:r>
    </w:p>
    <w:p w14:paraId="179CB86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88"/>
          <w:sz w:val="17"/>
          <w:szCs w:val="17"/>
        </w:rPr>
        <w:t>from</w:t>
      </w:r>
      <w:r>
        <w:rPr>
          <w:rFonts w:ascii="Consolas" w:hAnsi="Consolas" w:cs="Courier New"/>
          <w:color w:val="000000"/>
          <w:sz w:val="17"/>
          <w:szCs w:val="17"/>
        </w:rPr>
        <w:t xml:space="preserve"> machine_learning</w:t>
      </w:r>
      <w:r>
        <w:rPr>
          <w:rFonts w:ascii="Consolas" w:hAnsi="Consolas" w:cs="Courier New"/>
          <w:color w:val="666600"/>
          <w:sz w:val="17"/>
          <w:szCs w:val="17"/>
        </w:rPr>
        <w:t>.</w:t>
      </w:r>
      <w:r>
        <w:rPr>
          <w:rFonts w:ascii="Consolas" w:hAnsi="Consolas" w:cs="Courier New"/>
          <w:color w:val="000000"/>
          <w:sz w:val="17"/>
          <w:szCs w:val="17"/>
        </w:rPr>
        <w:t xml:space="preserve">tensorflow_utils </w:t>
      </w:r>
      <w:r>
        <w:rPr>
          <w:rFonts w:ascii="Consolas" w:hAnsi="Consolas" w:cs="Courier New"/>
          <w:color w:val="000088"/>
          <w:sz w:val="17"/>
          <w:szCs w:val="17"/>
        </w:rPr>
        <w:t>import</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00"/>
          <w:sz w:val="17"/>
          <w:szCs w:val="17"/>
        </w:rPr>
        <w:t xml:space="preserve"> make_prediction</w:t>
      </w:r>
      <w:r>
        <w:rPr>
          <w:rFonts w:ascii="Consolas" w:hAnsi="Consolas" w:cs="Courier New"/>
          <w:color w:val="666600"/>
          <w:sz w:val="17"/>
          <w:szCs w:val="17"/>
        </w:rPr>
        <w:t>,</w:t>
      </w:r>
      <w:r>
        <w:rPr>
          <w:rFonts w:ascii="Consolas" w:hAnsi="Consolas" w:cs="Courier New"/>
          <w:color w:val="000000"/>
          <w:sz w:val="17"/>
          <w:szCs w:val="17"/>
        </w:rPr>
        <w:t xml:space="preserve"> evaluate_model</w:t>
      </w:r>
      <w:r>
        <w:rPr>
          <w:rFonts w:ascii="Consolas" w:hAnsi="Consolas" w:cs="Courier New"/>
          <w:color w:val="666600"/>
          <w:sz w:val="17"/>
          <w:szCs w:val="17"/>
        </w:rPr>
        <w:t>,</w:t>
      </w:r>
      <w:r>
        <w:rPr>
          <w:rFonts w:ascii="Consolas" w:hAnsi="Consolas" w:cs="Courier New"/>
          <w:color w:val="000000"/>
          <w:sz w:val="17"/>
          <w:szCs w:val="17"/>
        </w:rPr>
        <w:t xml:space="preserve"> preprocess_data</w:t>
      </w:r>
    </w:p>
    <w:p w14:paraId="725BD8C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translation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TranslationService</w:t>
      </w:r>
    </w:p>
    <w:p w14:paraId="489755E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spacy_utils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SpacyUtils</w:t>
      </w:r>
    </w:p>
    <w:p w14:paraId="70C8620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medical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MedicalNLP</w:t>
      </w:r>
    </w:p>
    <w:p w14:paraId="5264925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FitnessNLP</w:t>
      </w:r>
    </w:p>
    <w:p w14:paraId="774EBC4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engineering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EngineeringNLP</w:t>
      </w:r>
    </w:p>
    <w:p w14:paraId="229A54E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crime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CrimeAnalyzer</w:t>
      </w:r>
    </w:p>
    <w:p w14:paraId="15B8CD4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nlg</w:t>
      </w:r>
      <w:r>
        <w:rPr>
          <w:rFonts w:ascii="Consolas" w:hAnsi="Consolas" w:cs="Courier New"/>
          <w:color w:val="666600"/>
          <w:sz w:val="17"/>
          <w:szCs w:val="17"/>
        </w:rPr>
        <w:t>.</w:t>
      </w:r>
      <w:r>
        <w:rPr>
          <w:rFonts w:ascii="Consolas" w:hAnsi="Consolas" w:cs="Courier New"/>
          <w:color w:val="660066"/>
          <w:sz w:val="17"/>
          <w:szCs w:val="17"/>
        </w:rPr>
        <w:t>Social_media_post</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SocialMediaPostGenerator</w:t>
      </w:r>
    </w:p>
    <w:p w14:paraId="6DA7298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home_surveillance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HomeSurveillance</w:t>
      </w:r>
    </w:p>
    <w:p w14:paraId="40F1F87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contact_recognition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ContactRecognition</w:t>
      </w:r>
    </w:p>
    <w:p w14:paraId="1DD6AD6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UKCarModel</w:t>
      </w:r>
    </w:p>
    <w:p w14:paraId="4FC701A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business_management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p>
    <w:p w14:paraId="2097A7E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88"/>
          <w:sz w:val="17"/>
          <w:szCs w:val="17"/>
        </w:rPr>
        <w:t>from</w:t>
      </w:r>
      <w:r>
        <w:rPr>
          <w:rFonts w:ascii="Consolas" w:hAnsi="Consolas" w:cs="Courier New"/>
          <w:color w:val="000000"/>
          <w:sz w:val="17"/>
          <w:szCs w:val="17"/>
        </w:rPr>
        <w:t xml:space="preserve"> cryptography</w:t>
      </w:r>
      <w:r>
        <w:rPr>
          <w:rFonts w:ascii="Consolas" w:hAnsi="Consolas" w:cs="Courier New"/>
          <w:color w:val="666600"/>
          <w:sz w:val="17"/>
          <w:szCs w:val="17"/>
        </w:rPr>
        <w:t>.</w:t>
      </w:r>
      <w:r>
        <w:rPr>
          <w:rFonts w:ascii="Consolas" w:hAnsi="Consolas" w:cs="Courier New"/>
          <w:color w:val="000000"/>
          <w:sz w:val="17"/>
          <w:szCs w:val="17"/>
        </w:rPr>
        <w:t xml:space="preserve">fernet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Fernet</w:t>
      </w:r>
    </w:p>
    <w:p w14:paraId="75113E4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88"/>
          <w:sz w:val="17"/>
          <w:szCs w:val="17"/>
        </w:rPr>
        <w:t>from</w:t>
      </w:r>
      <w:r>
        <w:rPr>
          <w:rFonts w:ascii="Consolas" w:hAnsi="Consolas" w:cs="Courier New"/>
          <w:color w:val="000000"/>
          <w:sz w:val="17"/>
          <w:szCs w:val="17"/>
        </w:rPr>
        <w:t xml:space="preserve"> conversation</w:t>
      </w:r>
      <w:r>
        <w:rPr>
          <w:rFonts w:ascii="Consolas" w:hAnsi="Consolas" w:cs="Courier New"/>
          <w:color w:val="666600"/>
          <w:sz w:val="17"/>
          <w:szCs w:val="17"/>
        </w:rPr>
        <w:t>.</w:t>
      </w:r>
      <w:r>
        <w:rPr>
          <w:rFonts w:ascii="Consolas" w:hAnsi="Consolas" w:cs="Courier New"/>
          <w:color w:val="000000"/>
          <w:sz w:val="17"/>
          <w:szCs w:val="17"/>
        </w:rPr>
        <w:t xml:space="preserve">dialogue_manager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DialogueManager</w:t>
      </w:r>
      <w:r>
        <w:rPr>
          <w:rFonts w:ascii="Consolas" w:hAnsi="Consolas" w:cs="Courier New"/>
          <w:color w:val="000000"/>
          <w:sz w:val="17"/>
          <w:szCs w:val="17"/>
        </w:rPr>
        <w:t xml:space="preserve">  </w:t>
      </w:r>
      <w:r>
        <w:rPr>
          <w:rFonts w:ascii="Consolas" w:hAnsi="Consolas" w:cs="Courier New"/>
          <w:color w:val="880000"/>
          <w:sz w:val="17"/>
          <w:szCs w:val="17"/>
        </w:rPr>
        <w:t># Import DialogueManager</w:t>
      </w:r>
    </w:p>
    <w:p w14:paraId="318E2EB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UKCarModel</w:t>
      </w:r>
    </w:p>
    <w:p w14:paraId="36A1DF2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car_part_recognition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CarPartRecognition</w:t>
      </w:r>
    </w:p>
    <w:p w14:paraId="7AFA53A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face_recognition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FaceRecognition</w:t>
      </w:r>
    </w:p>
    <w:p w14:paraId="7068E76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license_plate_detection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LicensePlateDetection</w:t>
      </w:r>
    </w:p>
    <w:p w14:paraId="0381D58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motorbike_model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MotorbikeModel</w:t>
      </w:r>
    </w:p>
    <w:p w14:paraId="26EA3D3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motorbike_parts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MotorbikePartsService</w:t>
      </w:r>
    </w:p>
    <w:p w14:paraId="033A58C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detection_service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DetectionService</w:t>
      </w:r>
    </w:p>
    <w:p w14:paraId="706C3A7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UKCarModel</w:t>
      </w:r>
    </w:p>
    <w:p w14:paraId="030C746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visualization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DetectionViewer</w:t>
      </w:r>
    </w:p>
    <w:p w14:paraId="0FD962D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motorbike_model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MotorbikeModel</w:t>
      </w:r>
    </w:p>
    <w:p w14:paraId="21B09A8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386416558"/>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br/>
      </w:r>
      <w:r>
        <w:rPr>
          <w:rFonts w:ascii="Consolas" w:hAnsi="Consolas" w:cs="Courier New"/>
          <w:color w:val="000000"/>
          <w:sz w:val="17"/>
          <w:szCs w:val="17"/>
        </w:rPr>
        <w:br/>
      </w:r>
    </w:p>
    <w:p w14:paraId="0F25438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Jaicat</w:t>
      </w:r>
      <w:r>
        <w:rPr>
          <w:rFonts w:ascii="Consolas" w:hAnsi="Consolas" w:cs="Courier New"/>
          <w:color w:val="666600"/>
          <w:sz w:val="17"/>
          <w:szCs w:val="17"/>
        </w:rPr>
        <w:t>:</w:t>
      </w:r>
    </w:p>
    <w:p w14:paraId="239B552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91E6FD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"""Initialize Jaicat core logic."""</w:t>
      </w:r>
    </w:p>
    <w:p w14:paraId="3FB6620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"Initializing Jaicat AI assistant..."</w:t>
      </w:r>
      <w:r>
        <w:rPr>
          <w:rFonts w:ascii="Consolas" w:hAnsi="Consolas" w:cs="Courier New"/>
          <w:color w:val="666600"/>
          <w:sz w:val="17"/>
          <w:szCs w:val="17"/>
        </w:rPr>
        <w:t>)</w:t>
      </w:r>
    </w:p>
    <w:p w14:paraId="52DC74B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6E76BB8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car_model_service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p>
    <w:p w14:paraId="5C05914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8800"/>
          <w:sz w:val="17"/>
          <w:szCs w:val="17"/>
        </w:rPr>
        <w:t>"computer_vision/yolov7.weights"</w:t>
      </w:r>
      <w:r>
        <w:rPr>
          <w:rFonts w:ascii="Consolas" w:hAnsi="Consolas" w:cs="Courier New"/>
          <w:color w:val="666600"/>
          <w:sz w:val="17"/>
          <w:szCs w:val="17"/>
        </w:rPr>
        <w:t>,</w:t>
      </w:r>
      <w:r>
        <w:rPr>
          <w:rFonts w:ascii="Consolas" w:hAnsi="Consolas" w:cs="Courier New"/>
          <w:color w:val="000000"/>
          <w:sz w:val="17"/>
          <w:szCs w:val="17"/>
        </w:rPr>
        <w:t xml:space="preserve"> </w:t>
      </w:r>
    </w:p>
    <w:p w14:paraId="5CA2F2E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p>
    <w:p w14:paraId="724CBAB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8800"/>
          <w:sz w:val="17"/>
          <w:szCs w:val="17"/>
        </w:rPr>
        <w:t>"computer_vision/coco.names"</w:t>
      </w:r>
      <w:r>
        <w:rPr>
          <w:rFonts w:ascii="Consolas" w:hAnsi="Consolas" w:cs="Courier New"/>
          <w:color w:val="666600"/>
          <w:sz w:val="17"/>
          <w:szCs w:val="17"/>
        </w:rPr>
        <w:t>,</w:t>
      </w:r>
      <w:r>
        <w:rPr>
          <w:rFonts w:ascii="Consolas" w:hAnsi="Consolas" w:cs="Courier New"/>
          <w:color w:val="000000"/>
          <w:sz w:val="17"/>
          <w:szCs w:val="17"/>
        </w:rPr>
        <w:t xml:space="preserve">      </w:t>
      </w:r>
    </w:p>
    <w:p w14:paraId="04A4E16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8800"/>
          <w:sz w:val="17"/>
          <w:szCs w:val="17"/>
        </w:rPr>
        <w:t>"computer_vision/uk_plate_cascade.xml"</w:t>
      </w:r>
    </w:p>
    <w:p w14:paraId="446889F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666600"/>
          <w:sz w:val="17"/>
          <w:szCs w:val="17"/>
        </w:rPr>
        <w:t>)</w:t>
      </w:r>
    </w:p>
    <w:p w14:paraId="7982404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motorbike_model_service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MotorbikeModel</w:t>
      </w:r>
      <w:r>
        <w:rPr>
          <w:rFonts w:ascii="Consolas" w:hAnsi="Consolas" w:cs="Courier New"/>
          <w:color w:val="666600"/>
          <w:sz w:val="17"/>
          <w:szCs w:val="17"/>
        </w:rPr>
        <w:t>(</w:t>
      </w:r>
    </w:p>
    <w:p w14:paraId="14E95C7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8800"/>
          <w:sz w:val="17"/>
          <w:szCs w:val="17"/>
        </w:rPr>
        <w:t>"computer_vision/yolov7.weights"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Path to YOLOv7 weights</w:t>
      </w:r>
    </w:p>
    <w:p w14:paraId="578DAF6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Path to YOLOv7 config</w:t>
      </w:r>
    </w:p>
    <w:p w14:paraId="718FD32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8800"/>
          <w:sz w:val="17"/>
          <w:szCs w:val="17"/>
        </w:rPr>
        <w:t>"computer_vision/coco.names"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Path to COCO names</w:t>
      </w:r>
    </w:p>
    <w:p w14:paraId="35A4178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8800"/>
          <w:sz w:val="17"/>
          <w:szCs w:val="17"/>
        </w:rPr>
        <w:t>"computer_vision/uk_plate_cascade.xml"</w:t>
      </w:r>
      <w:r>
        <w:rPr>
          <w:rFonts w:ascii="Consolas" w:hAnsi="Consolas" w:cs="Courier New"/>
          <w:color w:val="000000"/>
          <w:sz w:val="17"/>
          <w:szCs w:val="17"/>
        </w:rPr>
        <w:t xml:space="preserve">  </w:t>
      </w:r>
      <w:r>
        <w:rPr>
          <w:rFonts w:ascii="Consolas" w:hAnsi="Consolas" w:cs="Courier New"/>
          <w:color w:val="880000"/>
          <w:sz w:val="17"/>
          <w:szCs w:val="17"/>
        </w:rPr>
        <w:t># Path to UK plate cascade</w:t>
      </w:r>
    </w:p>
    <w:p w14:paraId="7327248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666600"/>
          <w:sz w:val="17"/>
          <w:szCs w:val="17"/>
        </w:rPr>
        <w:t>)</w:t>
      </w:r>
    </w:p>
    <w:p w14:paraId="3FB044E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684F214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detection_service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DetectionService</w:t>
      </w:r>
      <w:r>
        <w:rPr>
          <w:rFonts w:ascii="Consolas" w:hAnsi="Consolas" w:cs="Courier New"/>
          <w:color w:val="666600"/>
          <w:sz w:val="17"/>
          <w:szCs w:val="17"/>
        </w:rPr>
        <w:t>(</w:t>
      </w:r>
      <w:r>
        <w:rPr>
          <w:rFonts w:ascii="Consolas" w:hAnsi="Consolas" w:cs="Courier New"/>
          <w:color w:val="008800"/>
          <w:sz w:val="17"/>
          <w:szCs w:val="17"/>
        </w:rPr>
        <w:t>'computer_vision/detections.json'</w:t>
      </w:r>
      <w:r>
        <w:rPr>
          <w:rFonts w:ascii="Consolas" w:hAnsi="Consolas" w:cs="Courier New"/>
          <w:color w:val="666600"/>
          <w:sz w:val="17"/>
          <w:szCs w:val="17"/>
        </w:rPr>
        <w:t>)</w:t>
      </w:r>
    </w:p>
    <w:p w14:paraId="3EBDCF0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license_plate_detection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LicensePlateDetection</w:t>
      </w:r>
      <w:r>
        <w:rPr>
          <w:rFonts w:ascii="Consolas" w:hAnsi="Consolas" w:cs="Courier New"/>
          <w:color w:val="666600"/>
          <w:sz w:val="17"/>
          <w:szCs w:val="17"/>
        </w:rPr>
        <w:t>()</w:t>
      </w:r>
    </w:p>
    <w:p w14:paraId="12BC3F0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5AC9955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880000"/>
          <w:sz w:val="17"/>
          <w:szCs w:val="17"/>
        </w:rPr>
        <w:t># Initialize the speech engine</w:t>
      </w:r>
    </w:p>
    <w:p w14:paraId="027379F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speech_engine </w:t>
      </w:r>
      <w:r>
        <w:rPr>
          <w:rFonts w:ascii="Consolas" w:hAnsi="Consolas" w:cs="Courier New"/>
          <w:color w:val="666600"/>
          <w:sz w:val="17"/>
          <w:szCs w:val="17"/>
        </w:rPr>
        <w:t>=</w:t>
      </w:r>
      <w:r>
        <w:rPr>
          <w:rFonts w:ascii="Consolas" w:hAnsi="Consolas" w:cs="Courier New"/>
          <w:color w:val="000000"/>
          <w:sz w:val="17"/>
          <w:szCs w:val="17"/>
        </w:rPr>
        <w:t xml:space="preserve"> pyttsx3</w:t>
      </w:r>
      <w:r>
        <w:rPr>
          <w:rFonts w:ascii="Consolas" w:hAnsi="Consolas" w:cs="Courier New"/>
          <w:color w:val="666600"/>
          <w:sz w:val="17"/>
          <w:szCs w:val="17"/>
        </w:rPr>
        <w:t>.</w:t>
      </w:r>
      <w:r>
        <w:rPr>
          <w:rFonts w:ascii="Consolas" w:hAnsi="Consolas" w:cs="Courier New"/>
          <w:color w:val="000000"/>
          <w:sz w:val="17"/>
          <w:szCs w:val="17"/>
        </w:rPr>
        <w:t>init</w:t>
      </w:r>
      <w:r>
        <w:rPr>
          <w:rFonts w:ascii="Consolas" w:hAnsi="Consolas" w:cs="Courier New"/>
          <w:color w:val="666600"/>
          <w:sz w:val="17"/>
          <w:szCs w:val="17"/>
        </w:rPr>
        <w:t>()</w:t>
      </w:r>
    </w:p>
    <w:p w14:paraId="2319904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speech_engine</w:t>
      </w:r>
      <w:r>
        <w:rPr>
          <w:rFonts w:ascii="Consolas" w:hAnsi="Consolas" w:cs="Courier New"/>
          <w:color w:val="666600"/>
          <w:sz w:val="17"/>
          <w:szCs w:val="17"/>
        </w:rPr>
        <w:t>.</w:t>
      </w:r>
      <w:r>
        <w:rPr>
          <w:rFonts w:ascii="Consolas" w:hAnsi="Consolas" w:cs="Courier New"/>
          <w:color w:val="000000"/>
          <w:sz w:val="17"/>
          <w:szCs w:val="17"/>
        </w:rPr>
        <w:t>setProperty</w:t>
      </w:r>
      <w:r>
        <w:rPr>
          <w:rFonts w:ascii="Consolas" w:hAnsi="Consolas" w:cs="Courier New"/>
          <w:color w:val="666600"/>
          <w:sz w:val="17"/>
          <w:szCs w:val="17"/>
        </w:rPr>
        <w:t>(</w:t>
      </w:r>
      <w:r>
        <w:rPr>
          <w:rFonts w:ascii="Consolas" w:hAnsi="Consolas" w:cs="Courier New"/>
          <w:color w:val="0088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Set speech rate to 150</w:t>
      </w:r>
    </w:p>
    <w:p w14:paraId="26C1C8F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w:t>
      </w:r>
    </w:p>
    <w:p w14:paraId="7346B6C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880000"/>
          <w:sz w:val="17"/>
          <w:szCs w:val="17"/>
        </w:rPr>
        <w:t># Initialize TTS</w:t>
      </w:r>
    </w:p>
    <w:p w14:paraId="7ADE68A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engine </w:t>
      </w:r>
      <w:r>
        <w:rPr>
          <w:rFonts w:ascii="Consolas" w:hAnsi="Consolas" w:cs="Courier New"/>
          <w:color w:val="666600"/>
          <w:sz w:val="17"/>
          <w:szCs w:val="17"/>
        </w:rPr>
        <w:t>=</w:t>
      </w:r>
      <w:r>
        <w:rPr>
          <w:rFonts w:ascii="Consolas" w:hAnsi="Consolas" w:cs="Courier New"/>
          <w:color w:val="000000"/>
          <w:sz w:val="17"/>
          <w:szCs w:val="17"/>
        </w:rPr>
        <w:t xml:space="preserve"> pyttsx3</w:t>
      </w:r>
      <w:r>
        <w:rPr>
          <w:rFonts w:ascii="Consolas" w:hAnsi="Consolas" w:cs="Courier New"/>
          <w:color w:val="666600"/>
          <w:sz w:val="17"/>
          <w:szCs w:val="17"/>
        </w:rPr>
        <w:t>.</w:t>
      </w:r>
      <w:r>
        <w:rPr>
          <w:rFonts w:ascii="Consolas" w:hAnsi="Consolas" w:cs="Courier New"/>
          <w:color w:val="000000"/>
          <w:sz w:val="17"/>
          <w:szCs w:val="17"/>
        </w:rPr>
        <w:t>init</w:t>
      </w:r>
      <w:r>
        <w:rPr>
          <w:rFonts w:ascii="Consolas" w:hAnsi="Consolas" w:cs="Courier New"/>
          <w:color w:val="666600"/>
          <w:sz w:val="17"/>
          <w:szCs w:val="17"/>
        </w:rPr>
        <w:t>()</w:t>
      </w:r>
    </w:p>
    <w:p w14:paraId="4161946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setProperty</w:t>
      </w:r>
      <w:r>
        <w:rPr>
          <w:rFonts w:ascii="Consolas" w:hAnsi="Consolas" w:cs="Courier New"/>
          <w:color w:val="666600"/>
          <w:sz w:val="17"/>
          <w:szCs w:val="17"/>
        </w:rPr>
        <w:t>(</w:t>
      </w:r>
      <w:r>
        <w:rPr>
          <w:rFonts w:ascii="Consolas" w:hAnsi="Consolas" w:cs="Courier New"/>
          <w:color w:val="0088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5787F7A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setProperty</w:t>
      </w:r>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1633DA1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5E4389B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880000"/>
          <w:sz w:val="17"/>
          <w:szCs w:val="17"/>
        </w:rPr>
        <w:t># Initialize Speech Recognition</w:t>
      </w:r>
    </w:p>
    <w:p w14:paraId="6006082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 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recognizer </w:t>
      </w:r>
      <w:r>
        <w:rPr>
          <w:rFonts w:ascii="Consolas" w:hAnsi="Consolas" w:cs="Courier New"/>
          <w:color w:val="666600"/>
          <w:sz w:val="17"/>
          <w:szCs w:val="17"/>
        </w:rPr>
        <w: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Recognizer</w:t>
      </w:r>
      <w:r>
        <w:rPr>
          <w:rFonts w:ascii="Consolas" w:hAnsi="Consolas" w:cs="Courier New"/>
          <w:color w:val="666600"/>
          <w:sz w:val="17"/>
          <w:szCs w:val="17"/>
        </w:rPr>
        <w:t>()</w:t>
      </w:r>
    </w:p>
    <w:p w14:paraId="627339C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666600"/>
          <w:sz w:val="17"/>
          <w:szCs w:val="17"/>
        </w:rPr>
        <w: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Microphone</w:t>
      </w:r>
      <w:r>
        <w:rPr>
          <w:rFonts w:ascii="Consolas" w:hAnsi="Consolas" w:cs="Courier New"/>
          <w:color w:val="666600"/>
          <w:sz w:val="17"/>
          <w:szCs w:val="17"/>
        </w:rPr>
        <w:t>()</w:t>
      </w:r>
    </w:p>
    <w:p w14:paraId="797D367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539ED6D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880000"/>
          <w:sz w:val="17"/>
          <w:szCs w:val="17"/>
        </w:rPr>
        <w:t># Initialize the UI</w:t>
      </w:r>
    </w:p>
    <w:p w14:paraId="0FA4895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JaicatUI</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636826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6435D6E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880000"/>
          <w:sz w:val="17"/>
          <w:szCs w:val="17"/>
        </w:rPr>
        <w:t># Initialize services</w:t>
      </w:r>
    </w:p>
    <w:p w14:paraId="00813C5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WeatherService</w:t>
      </w:r>
      <w:r>
        <w:rPr>
          <w:rFonts w:ascii="Consolas" w:hAnsi="Consolas" w:cs="Courier New"/>
          <w:color w:val="666600"/>
          <w:sz w:val="17"/>
          <w:szCs w:val="17"/>
        </w:rPr>
        <w:t>()</w:t>
      </w:r>
    </w:p>
    <w:p w14:paraId="78F3F3A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calendar_service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CalendarService</w:t>
      </w:r>
      <w:r>
        <w:rPr>
          <w:rFonts w:ascii="Consolas" w:hAnsi="Consolas" w:cs="Courier New"/>
          <w:color w:val="666600"/>
          <w:sz w:val="17"/>
          <w:szCs w:val="17"/>
        </w:rPr>
        <w:t>()</w:t>
      </w:r>
    </w:p>
    <w:p w14:paraId="41D7FE2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finance_service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FinanceService</w:t>
      </w:r>
      <w:r>
        <w:rPr>
          <w:rFonts w:ascii="Consolas" w:hAnsi="Consolas" w:cs="Courier New"/>
          <w:color w:val="666600"/>
          <w:sz w:val="17"/>
          <w:szCs w:val="17"/>
        </w:rPr>
        <w:t>()</w:t>
      </w:r>
    </w:p>
    <w:p w14:paraId="163EF0E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spotify_integration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SpotifyIntegration</w:t>
      </w:r>
      <w:r>
        <w:rPr>
          <w:rFonts w:ascii="Consolas" w:hAnsi="Consolas" w:cs="Courier New"/>
          <w:color w:val="666600"/>
          <w:sz w:val="17"/>
          <w:szCs w:val="17"/>
        </w:rPr>
        <w:t>()</w:t>
      </w:r>
    </w:p>
    <w:p w14:paraId="07AD48C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youtube_analysis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YouTubeAnalysis</w:t>
      </w:r>
      <w:r>
        <w:rPr>
          <w:rFonts w:ascii="Consolas" w:hAnsi="Consolas" w:cs="Courier New"/>
          <w:color w:val="666600"/>
          <w:sz w:val="17"/>
          <w:szCs w:val="17"/>
        </w:rPr>
        <w:t>()</w:t>
      </w:r>
    </w:p>
    <w:p w14:paraId="1DCDD93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job_search_service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JobSearchService</w:t>
      </w:r>
      <w:r>
        <w:rPr>
          <w:rFonts w:ascii="Consolas" w:hAnsi="Consolas" w:cs="Courier New"/>
          <w:color w:val="666600"/>
          <w:sz w:val="17"/>
          <w:szCs w:val="17"/>
        </w:rPr>
        <w:t>()</w:t>
      </w:r>
    </w:p>
    <w:p w14:paraId="7D13653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travel_recommendations_service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TravelRecommendations</w:t>
      </w:r>
      <w:r>
        <w:rPr>
          <w:rFonts w:ascii="Consolas" w:hAnsi="Consolas" w:cs="Courier New"/>
          <w:color w:val="666600"/>
          <w:sz w:val="17"/>
          <w:szCs w:val="17"/>
        </w:rPr>
        <w:t>()</w:t>
      </w:r>
    </w:p>
    <w:p w14:paraId="6C1F562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usb_cam_service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USBCam</w:t>
      </w:r>
      <w:r>
        <w:rPr>
          <w:rFonts w:ascii="Consolas" w:hAnsi="Consolas" w:cs="Courier New"/>
          <w:color w:val="666600"/>
          <w:sz w:val="17"/>
          <w:szCs w:val="17"/>
        </w:rPr>
        <w:t>()</w:t>
      </w:r>
    </w:p>
    <w:p w14:paraId="09383E2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project_management_service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ProjectManagement</w:t>
      </w:r>
      <w:r>
        <w:rPr>
          <w:rFonts w:ascii="Consolas" w:hAnsi="Consolas" w:cs="Courier New"/>
          <w:color w:val="666600"/>
          <w:sz w:val="17"/>
          <w:szCs w:val="17"/>
        </w:rPr>
        <w:t>()</w:t>
      </w:r>
    </w:p>
    <w:p w14:paraId="4DB4417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phone_camera_service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PhoneCamera</w:t>
      </w:r>
      <w:r>
        <w:rPr>
          <w:rFonts w:ascii="Consolas" w:hAnsi="Consolas" w:cs="Courier New"/>
          <w:color w:val="666600"/>
          <w:sz w:val="17"/>
          <w:szCs w:val="17"/>
        </w:rPr>
        <w:t>()</w:t>
      </w:r>
    </w:p>
    <w:p w14:paraId="17415FE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swann_cctv_service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SwannCCTV</w:t>
      </w:r>
      <w:r>
        <w:rPr>
          <w:rFonts w:ascii="Consolas" w:hAnsi="Consolas" w:cs="Courier New"/>
          <w:color w:val="666600"/>
          <w:sz w:val="17"/>
          <w:szCs w:val="17"/>
        </w:rPr>
        <w:t>(</w:t>
      </w:r>
      <w:r>
        <w:rPr>
          <w:rFonts w:ascii="Consolas" w:hAnsi="Consolas" w:cs="Courier New"/>
          <w:color w:val="000000"/>
          <w:sz w:val="17"/>
          <w:szCs w:val="17"/>
        </w:rPr>
        <w:t>api_key</w:t>
      </w:r>
      <w:r>
        <w:rPr>
          <w:rFonts w:ascii="Consolas" w:hAnsi="Consolas" w:cs="Courier New"/>
          <w:color w:val="666600"/>
          <w:sz w:val="17"/>
          <w:szCs w:val="17"/>
        </w:rPr>
        <w:t>=</w:t>
      </w:r>
      <w:r>
        <w:rPr>
          <w:rFonts w:ascii="Consolas" w:hAnsi="Consolas" w:cs="Courier New"/>
          <w:color w:val="008800"/>
          <w:sz w:val="17"/>
          <w:szCs w:val="17"/>
        </w:rPr>
        <w:t>'swann_api_key'</w:t>
      </w:r>
      <w:r>
        <w:rPr>
          <w:rFonts w:ascii="Consolas" w:hAnsi="Consolas" w:cs="Courier New"/>
          <w:color w:val="666600"/>
          <w:sz w:val="17"/>
          <w:szCs w:val="17"/>
        </w:rPr>
        <w:t>,</w:t>
      </w:r>
      <w:r>
        <w:rPr>
          <w:rFonts w:ascii="Consolas" w:hAnsi="Consolas" w:cs="Courier New"/>
          <w:color w:val="000000"/>
          <w:sz w:val="17"/>
          <w:szCs w:val="17"/>
        </w:rPr>
        <w:t xml:space="preserve"> base_url</w:t>
      </w:r>
      <w:r>
        <w:rPr>
          <w:rFonts w:ascii="Consolas" w:hAnsi="Consolas" w:cs="Courier New"/>
          <w:color w:val="666600"/>
          <w:sz w:val="17"/>
          <w:szCs w:val="17"/>
        </w:rPr>
        <w:t>=</w:t>
      </w:r>
      <w:r>
        <w:rPr>
          <w:rFonts w:ascii="Consolas" w:hAnsi="Consolas" w:cs="Courier New"/>
          <w:color w:val="008800"/>
          <w:sz w:val="17"/>
          <w:szCs w:val="17"/>
        </w:rPr>
        <w:t>'swann_base_url'</w:t>
      </w:r>
      <w:r>
        <w:rPr>
          <w:rFonts w:ascii="Consolas" w:hAnsi="Consolas" w:cs="Courier New"/>
          <w:color w:val="666600"/>
          <w:sz w:val="17"/>
          <w:szCs w:val="17"/>
        </w:rPr>
        <w:t>)</w:t>
      </w:r>
    </w:p>
    <w:p w14:paraId="4208242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ip_camera_service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IPCamera</w:t>
      </w:r>
      <w:r>
        <w:rPr>
          <w:rFonts w:ascii="Consolas" w:hAnsi="Consolas" w:cs="Courier New"/>
          <w:color w:val="666600"/>
          <w:sz w:val="17"/>
          <w:szCs w:val="17"/>
        </w:rPr>
        <w:t>(</w:t>
      </w:r>
      <w:r>
        <w:rPr>
          <w:rFonts w:ascii="Consolas" w:hAnsi="Consolas" w:cs="Courier New"/>
          <w:color w:val="000000"/>
          <w:sz w:val="17"/>
          <w:szCs w:val="17"/>
        </w:rPr>
        <w:t>camera_url</w:t>
      </w:r>
      <w:r>
        <w:rPr>
          <w:rFonts w:ascii="Consolas" w:hAnsi="Consolas" w:cs="Courier New"/>
          <w:color w:val="666600"/>
          <w:sz w:val="17"/>
          <w:szCs w:val="17"/>
        </w:rPr>
        <w:t>=</w:t>
      </w:r>
      <w:r>
        <w:rPr>
          <w:rFonts w:ascii="Consolas" w:hAnsi="Consolas" w:cs="Courier New"/>
          <w:color w:val="008800"/>
          <w:sz w:val="17"/>
          <w:szCs w:val="17"/>
        </w:rPr>
        <w:t>'camera_url'</w:t>
      </w:r>
      <w:r>
        <w:rPr>
          <w:rFonts w:ascii="Consolas" w:hAnsi="Consolas" w:cs="Courier New"/>
          <w:color w:val="666600"/>
          <w:sz w:val="17"/>
          <w:szCs w:val="17"/>
        </w:rPr>
        <w:t>)</w:t>
      </w:r>
    </w:p>
    <w:p w14:paraId="4D60288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food_service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FoodService</w:t>
      </w:r>
      <w:r>
        <w:rPr>
          <w:rFonts w:ascii="Consolas" w:hAnsi="Consolas" w:cs="Courier New"/>
          <w:color w:val="666600"/>
          <w:sz w:val="17"/>
          <w:szCs w:val="17"/>
        </w:rPr>
        <w:t>(</w:t>
      </w:r>
      <w:r>
        <w:rPr>
          <w:rFonts w:ascii="Consolas" w:hAnsi="Consolas" w:cs="Courier New"/>
          <w:color w:val="000000"/>
          <w:sz w:val="17"/>
          <w:szCs w:val="17"/>
        </w:rPr>
        <w:t>api_key</w:t>
      </w:r>
      <w:r>
        <w:rPr>
          <w:rFonts w:ascii="Consolas" w:hAnsi="Consolas" w:cs="Courier New"/>
          <w:color w:val="666600"/>
          <w:sz w:val="17"/>
          <w:szCs w:val="17"/>
        </w:rPr>
        <w:t>=</w:t>
      </w:r>
      <w:r>
        <w:rPr>
          <w:rFonts w:ascii="Consolas" w:hAnsi="Consolas" w:cs="Courier New"/>
          <w:color w:val="008800"/>
          <w:sz w:val="17"/>
          <w:szCs w:val="17"/>
        </w:rPr>
        <w:t>'food_api_key'</w:t>
      </w:r>
      <w:r>
        <w:rPr>
          <w:rFonts w:ascii="Consolas" w:hAnsi="Consolas" w:cs="Courier New"/>
          <w:color w:val="666600"/>
          <w:sz w:val="17"/>
          <w:szCs w:val="17"/>
        </w:rPr>
        <w:t>)</w:t>
      </w:r>
    </w:p>
    <w:p w14:paraId="7D00025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file_analysis_service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FileAnalysisService</w:t>
      </w:r>
      <w:r>
        <w:rPr>
          <w:rFonts w:ascii="Consolas" w:hAnsi="Consolas" w:cs="Courier New"/>
          <w:color w:val="666600"/>
          <w:sz w:val="17"/>
          <w:szCs w:val="17"/>
        </w:rPr>
        <w:t>()</w:t>
      </w:r>
    </w:p>
    <w:p w14:paraId="04666CA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bluetooth_service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BluetoothService</w:t>
      </w:r>
      <w:r>
        <w:rPr>
          <w:rFonts w:ascii="Consolas" w:hAnsi="Consolas" w:cs="Courier New"/>
          <w:color w:val="666600"/>
          <w:sz w:val="17"/>
          <w:szCs w:val="17"/>
        </w:rPr>
        <w:t>()</w:t>
      </w:r>
    </w:p>
    <w:p w14:paraId="6863A44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business_management_service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r>
        <w:rPr>
          <w:rFonts w:ascii="Consolas" w:hAnsi="Consolas" w:cs="Courier New"/>
          <w:color w:val="666600"/>
          <w:sz w:val="17"/>
          <w:szCs w:val="17"/>
        </w:rPr>
        <w:t>()</w:t>
      </w:r>
    </w:p>
    <w:p w14:paraId="51A20E8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car_model_service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"computer_vision/uk_plate_cascade.xml"</w:t>
      </w:r>
      <w:r>
        <w:rPr>
          <w:rFonts w:ascii="Consolas" w:hAnsi="Consolas" w:cs="Courier New"/>
          <w:color w:val="000000"/>
          <w:sz w:val="17"/>
          <w:szCs w:val="17"/>
        </w:rPr>
        <w:t xml:space="preserve"> </w:t>
      </w:r>
      <w:r>
        <w:rPr>
          <w:rFonts w:ascii="Consolas" w:hAnsi="Consolas" w:cs="Courier New"/>
          <w:color w:val="666600"/>
          <w:sz w:val="17"/>
          <w:szCs w:val="17"/>
        </w:rPr>
        <w:t>)</w:t>
      </w:r>
    </w:p>
    <w:p w14:paraId="51156AD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car_part_recognition_service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CarPartRecognition</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3DB0098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enrollment_pictures_path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'C:\\Users\\josh_\\Desktop\\jaicat_project\\enrollment_pictures\\'</w:t>
      </w:r>
    </w:p>
    <w:p w14:paraId="256B4B7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object_detection_service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ObjectDetection</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203A63D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car_model_service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7B1488D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car_part_recognition_service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CarPartRecognition</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5DD19AB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object_detection_service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ObjectDetection</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4D29EBD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motorbike_model_service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MotorbikeModel</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5C49BD9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car_model_system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r>
        <w:rPr>
          <w:rFonts w:ascii="Consolas" w:hAnsi="Consolas" w:cs="Courier New"/>
          <w:color w:val="000000"/>
          <w:sz w:val="17"/>
          <w:szCs w:val="17"/>
        </w:rPr>
        <w:t>weights_path</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cfg_path</w:t>
      </w:r>
      <w:r>
        <w:rPr>
          <w:rFonts w:ascii="Consolas" w:hAnsi="Consolas" w:cs="Courier New"/>
          <w:color w:val="666600"/>
          <w:sz w:val="17"/>
          <w:szCs w:val="17"/>
        </w:rPr>
        <w:t>=</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names_path</w:t>
      </w:r>
      <w:r>
        <w:rPr>
          <w:rFonts w:ascii="Consolas" w:hAnsi="Consolas" w:cs="Courier New"/>
          <w:color w:val="666600"/>
          <w:sz w:val="17"/>
          <w:szCs w:val="17"/>
        </w:rPr>
        <w:t>=</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13FB614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w:t>
      </w:r>
    </w:p>
    <w:p w14:paraId="2DD00B0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880000"/>
          <w:sz w:val="17"/>
          <w:szCs w:val="17"/>
        </w:rPr>
        <w:t># Initialize Bluetooth service</w:t>
      </w:r>
    </w:p>
    <w:p w14:paraId="2143FFC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bluetooth_service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BluetoothService</w:t>
      </w:r>
      <w:r>
        <w:rPr>
          <w:rFonts w:ascii="Consolas" w:hAnsi="Consolas" w:cs="Courier New"/>
          <w:color w:val="666600"/>
          <w:sz w:val="17"/>
          <w:szCs w:val="17"/>
        </w:rPr>
        <w:t>()</w:t>
      </w:r>
    </w:p>
    <w:p w14:paraId="48B784C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436C9A5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Initialize ML systems</w:t>
      </w:r>
    </w:p>
    <w:p w14:paraId="38698DE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tensorflow_model </w:t>
      </w:r>
      <w:r>
        <w:rPr>
          <w:rFonts w:ascii="Consolas" w:hAnsi="Consolas" w:cs="Courier New"/>
          <w:color w:val="666600"/>
          <w:sz w:val="17"/>
          <w:szCs w:val="17"/>
        </w:rPr>
        <w:t>=</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8800"/>
          <w:sz w:val="17"/>
          <w:szCs w:val="17"/>
        </w:rPr>
        <w:t>'path/to/model.h5'</w:t>
      </w:r>
      <w:r>
        <w:rPr>
          <w:rFonts w:ascii="Consolas" w:hAnsi="Consolas" w:cs="Courier New"/>
          <w:color w:val="666600"/>
          <w:sz w:val="17"/>
          <w:szCs w:val="17"/>
        </w:rPr>
        <w:t>)</w:t>
      </w:r>
    </w:p>
    <w:p w14:paraId="4475239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5CE347C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 Initialize NLP systems</w:t>
      </w:r>
    </w:p>
    <w:p w14:paraId="1646453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NLPSystem</w:t>
      </w:r>
      <w:r>
        <w:rPr>
          <w:rFonts w:ascii="Consolas" w:hAnsi="Consolas" w:cs="Courier New"/>
          <w:color w:val="666600"/>
          <w:sz w:val="17"/>
          <w:szCs w:val="17"/>
        </w:rPr>
        <w:t>()</w:t>
      </w:r>
    </w:p>
    <w:p w14:paraId="20D9016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translation_service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TranslationService</w:t>
      </w:r>
      <w:r>
        <w:rPr>
          <w:rFonts w:ascii="Consolas" w:hAnsi="Consolas" w:cs="Courier New"/>
          <w:color w:val="666600"/>
          <w:sz w:val="17"/>
          <w:szCs w:val="17"/>
        </w:rPr>
        <w:t>()</w:t>
      </w:r>
    </w:p>
    <w:p w14:paraId="4016AFE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spacy_utils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SpacyUtils</w:t>
      </w:r>
      <w:r>
        <w:rPr>
          <w:rFonts w:ascii="Consolas" w:hAnsi="Consolas" w:cs="Courier New"/>
          <w:color w:val="666600"/>
          <w:sz w:val="17"/>
          <w:szCs w:val="17"/>
        </w:rPr>
        <w:t>()</w:t>
      </w:r>
    </w:p>
    <w:p w14:paraId="4166ACD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medical_nlp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MedicalNLP</w:t>
      </w:r>
      <w:r>
        <w:rPr>
          <w:rFonts w:ascii="Consolas" w:hAnsi="Consolas" w:cs="Courier New"/>
          <w:color w:val="666600"/>
          <w:sz w:val="17"/>
          <w:szCs w:val="17"/>
        </w:rPr>
        <w:t>()</w:t>
      </w:r>
    </w:p>
    <w:p w14:paraId="1B02C83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FitnessNLP</w:t>
      </w:r>
      <w:r>
        <w:rPr>
          <w:rFonts w:ascii="Consolas" w:hAnsi="Consolas" w:cs="Courier New"/>
          <w:color w:val="666600"/>
          <w:sz w:val="17"/>
          <w:szCs w:val="17"/>
        </w:rPr>
        <w:t>()</w:t>
      </w:r>
    </w:p>
    <w:p w14:paraId="54C6F03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engineering_nlp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EngineeringNLP</w:t>
      </w:r>
      <w:r>
        <w:rPr>
          <w:rFonts w:ascii="Consolas" w:hAnsi="Consolas" w:cs="Courier New"/>
          <w:color w:val="666600"/>
          <w:sz w:val="17"/>
          <w:szCs w:val="17"/>
        </w:rPr>
        <w:t>()</w:t>
      </w:r>
    </w:p>
    <w:p w14:paraId="6EF9735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crime_analyzer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CrimeAnalyzer</w:t>
      </w:r>
      <w:r>
        <w:rPr>
          <w:rFonts w:ascii="Consolas" w:hAnsi="Consolas" w:cs="Courier New"/>
          <w:color w:val="666600"/>
          <w:sz w:val="17"/>
          <w:szCs w:val="17"/>
        </w:rPr>
        <w:t>(</w:t>
      </w:r>
      <w:r>
        <w:rPr>
          <w:rFonts w:ascii="Consolas" w:hAnsi="Consolas" w:cs="Courier New"/>
          <w:color w:val="000000"/>
          <w:sz w:val="17"/>
          <w:szCs w:val="17"/>
        </w:rPr>
        <w:t>data_path</w:t>
      </w:r>
      <w:r>
        <w:rPr>
          <w:rFonts w:ascii="Consolas" w:hAnsi="Consolas" w:cs="Courier New"/>
          <w:color w:val="666600"/>
          <w:sz w:val="17"/>
          <w:szCs w:val="17"/>
        </w:rPr>
        <w:t>=</w:t>
      </w:r>
      <w:r>
        <w:rPr>
          <w:rFonts w:ascii="Consolas" w:hAnsi="Consolas" w:cs="Courier New"/>
          <w:color w:val="008800"/>
          <w:sz w:val="17"/>
          <w:szCs w:val="17"/>
        </w:rPr>
        <w:t>'path_to_your_crime_data.csv'</w:t>
      </w:r>
      <w:r>
        <w:rPr>
          <w:rFonts w:ascii="Consolas" w:hAnsi="Consolas" w:cs="Courier New"/>
          <w:color w:val="666600"/>
          <w:sz w:val="17"/>
          <w:szCs w:val="17"/>
        </w:rPr>
        <w:t>)</w:t>
      </w:r>
    </w:p>
    <w:p w14:paraId="72CA03B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social_media_post_generator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SocialMediaPostGenerator</w:t>
      </w:r>
      <w:r>
        <w:rPr>
          <w:rFonts w:ascii="Consolas" w:hAnsi="Consolas" w:cs="Courier New"/>
          <w:color w:val="666600"/>
          <w:sz w:val="17"/>
          <w:szCs w:val="17"/>
        </w:rPr>
        <w:t>()</w:t>
      </w:r>
    </w:p>
    <w:p w14:paraId="4AFDE8F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w:t>
      </w:r>
    </w:p>
    <w:p w14:paraId="09DFF37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880000"/>
          <w:sz w:val="17"/>
          <w:szCs w:val="17"/>
        </w:rPr>
        <w:t># Initialize Computer Vision systems</w:t>
      </w:r>
    </w:p>
    <w:p w14:paraId="6F8C405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surveillance_system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HomeSurveillance</w:t>
      </w:r>
      <w:r>
        <w:rPr>
          <w:rFonts w:ascii="Consolas" w:hAnsi="Consolas" w:cs="Courier New"/>
          <w:color w:val="666600"/>
          <w:sz w:val="17"/>
          <w:szCs w:val="17"/>
        </w:rPr>
        <w:t>()</w:t>
      </w:r>
    </w:p>
    <w:p w14:paraId="728C820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contact_recognition_system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ContactRecognition</w:t>
      </w:r>
      <w:r>
        <w:rPr>
          <w:rFonts w:ascii="Consolas" w:hAnsi="Consolas" w:cs="Courier New"/>
          <w:color w:val="666600"/>
          <w:sz w:val="17"/>
          <w:szCs w:val="17"/>
        </w:rPr>
        <w:t>()</w:t>
      </w:r>
    </w:p>
    <w:p w14:paraId="1365F4B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137.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car_model_system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r>
        <w:rPr>
          <w:rFonts w:ascii="Consolas" w:hAnsi="Consolas" w:cs="Courier New"/>
          <w:color w:val="000000"/>
          <w:sz w:val="17"/>
          <w:szCs w:val="17"/>
        </w:rPr>
        <w:t>weights_path</w:t>
      </w:r>
      <w:r>
        <w:rPr>
          <w:rFonts w:ascii="Consolas" w:hAnsi="Consolas" w:cs="Courier New"/>
          <w:color w:val="666600"/>
          <w:sz w:val="17"/>
          <w:szCs w:val="17"/>
        </w:rPr>
        <w:t>=</w:t>
      </w:r>
      <w:r>
        <w:rPr>
          <w:rFonts w:ascii="Consolas" w:hAnsi="Consolas" w:cs="Courier New"/>
          <w:color w:val="008800"/>
          <w:sz w:val="17"/>
          <w:szCs w:val="17"/>
        </w:rPr>
        <w:t>"computer_vision/yolov7.weights.pt"</w:t>
      </w:r>
      <w:r>
        <w:rPr>
          <w:rFonts w:ascii="Consolas" w:hAnsi="Consolas" w:cs="Courier New"/>
          <w:color w:val="666600"/>
          <w:sz w:val="17"/>
          <w:szCs w:val="17"/>
        </w:rPr>
        <w:t>,</w:t>
      </w:r>
      <w:r>
        <w:rPr>
          <w:rFonts w:ascii="Consolas" w:hAnsi="Consolas" w:cs="Courier New"/>
          <w:color w:val="000000"/>
          <w:sz w:val="17"/>
          <w:szCs w:val="17"/>
        </w:rPr>
        <w:t xml:space="preserve"> cfg_path</w:t>
      </w:r>
      <w:r>
        <w:rPr>
          <w:rFonts w:ascii="Consolas" w:hAnsi="Consolas" w:cs="Courier New"/>
          <w:color w:val="666600"/>
          <w:sz w:val="17"/>
          <w:szCs w:val="17"/>
        </w:rPr>
        <w:t>=</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names_path</w:t>
      </w:r>
      <w:r>
        <w:rPr>
          <w:rFonts w:ascii="Consolas" w:hAnsi="Consolas" w:cs="Courier New"/>
          <w:color w:val="666600"/>
          <w:sz w:val="17"/>
          <w:szCs w:val="17"/>
        </w:rPr>
        <w:t>=</w:t>
      </w:r>
      <w:r>
        <w:rPr>
          <w:rFonts w:ascii="Consolas" w:hAnsi="Consolas" w:cs="Courier New"/>
          <w:color w:val="008800"/>
          <w:sz w:val="17"/>
          <w:szCs w:val="17"/>
        </w:rPr>
        <w:t>"computer_vision/coco.names.txt"</w:t>
      </w:r>
      <w:r>
        <w:rPr>
          <w:rFonts w:ascii="Consolas" w:hAnsi="Consolas" w:cs="Courier New"/>
          <w:color w:val="666600"/>
          <w:sz w:val="17"/>
          <w:szCs w:val="17"/>
        </w:rPr>
        <w:t>)</w:t>
      </w:r>
    </w:p>
    <w:p w14:paraId="496A72D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w:t>
      </w:r>
    </w:p>
    <w:p w14:paraId="13C471D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880000"/>
          <w:sz w:val="17"/>
          <w:szCs w:val="17"/>
        </w:rPr>
        <w:t># Initialize CommandProcessor</w:t>
      </w:r>
    </w:p>
    <w:p w14:paraId="724FB60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command_processor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CommandProcessor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707B0A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7D106C1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880000"/>
          <w:sz w:val="17"/>
          <w:szCs w:val="17"/>
        </w:rPr>
        <w:t># Track current user and face recognition state</w:t>
      </w:r>
    </w:p>
    <w:p w14:paraId="7A100A4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5466D76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face_recognized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0862584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enrollment_pictures_path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'C:\\Users\\josh_\\Desktop\\jaicat_project\\enrollment_pictures\\'</w:t>
      </w:r>
    </w:p>
    <w:p w14:paraId="3FE11E5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enrollment_json_path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'C:\\Users\\josh_\\Desktop\\jaicat_project\\enrollment_json\\'</w:t>
      </w:r>
    </w:p>
    <w:p w14:paraId="3A55D03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
    <w:p w14:paraId="0920A07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880000"/>
          <w:sz w:val="17"/>
          <w:szCs w:val="17"/>
        </w:rPr>
        <w:t># Encryption key for securing user data</w:t>
      </w:r>
    </w:p>
    <w:p w14:paraId="43B81B8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encryption_key </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008800"/>
          <w:sz w:val="17"/>
          <w:szCs w:val="17"/>
        </w:rPr>
        <w:t>'YOUR_ENCRYPTION_KEY_HERE'</w:t>
      </w:r>
    </w:p>
    <w:p w14:paraId="09056D1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cipher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Fernet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encryption_key</w:t>
      </w:r>
      <w:r>
        <w:rPr>
          <w:rFonts w:ascii="Consolas" w:hAnsi="Consolas" w:cs="Courier New"/>
          <w:color w:val="666600"/>
          <w:sz w:val="17"/>
          <w:szCs w:val="17"/>
        </w:rPr>
        <w:t>)</w:t>
      </w:r>
    </w:p>
    <w:p w14:paraId="303659F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
    <w:p w14:paraId="3026B12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Initialize DialogueManager</w:t>
      </w:r>
    </w:p>
    <w:p w14:paraId="5765E24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dialogue_manager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DialogueManager</w:t>
      </w:r>
      <w:r>
        <w:rPr>
          <w:rFonts w:ascii="Consolas" w:hAnsi="Consolas" w:cs="Courier New"/>
          <w:color w:val="666600"/>
          <w:sz w:val="17"/>
          <w:szCs w:val="17"/>
        </w:rPr>
        <w:t>()</w:t>
      </w:r>
    </w:p>
    <w:p w14:paraId="7AA6ACD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
    <w:p w14:paraId="67416EE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5449443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enroll_vehicle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9CA4B0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8800"/>
          <w:sz w:val="17"/>
          <w:szCs w:val="17"/>
        </w:rPr>
        <w:t>"""Allow the user to enroll a vehicle (car or motorbike)."""</w:t>
      </w:r>
    </w:p>
    <w:p w14:paraId="00ACC74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vehicle type: car or motorbike."</w:t>
      </w:r>
      <w:r>
        <w:rPr>
          <w:rFonts w:ascii="Consolas" w:hAnsi="Consolas" w:cs="Courier New"/>
          <w:color w:val="666600"/>
          <w:sz w:val="17"/>
          <w:szCs w:val="17"/>
        </w:rPr>
        <w:t>)</w:t>
      </w:r>
    </w:p>
    <w:p w14:paraId="7F6594B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000088"/>
          <w:sz w:val="17"/>
          <w:szCs w:val="17"/>
        </w:rPr>
        <w:t>as</w:t>
      </w:r>
      <w:r>
        <w:rPr>
          <w:rFonts w:ascii="Consolas" w:hAnsi="Consolas" w:cs="Courier New"/>
          <w:color w:val="000000"/>
          <w:sz w:val="17"/>
          <w:szCs w:val="17"/>
        </w:rPr>
        <w:t xml:space="preserve"> source</w:t>
      </w:r>
      <w:r>
        <w:rPr>
          <w:rFonts w:ascii="Consolas" w:hAnsi="Consolas" w:cs="Courier New"/>
          <w:color w:val="666600"/>
          <w:sz w:val="17"/>
          <w:szCs w:val="17"/>
        </w:rPr>
        <w:t>:</w:t>
      </w:r>
    </w:p>
    <w:p w14:paraId="7706BA2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audio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listen</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p>
    <w:p w14:paraId="5820137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197264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vehicle_type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recognize_google</w:t>
      </w:r>
      <w:r>
        <w:rPr>
          <w:rFonts w:ascii="Consolas" w:hAnsi="Consolas" w:cs="Courier New"/>
          <w:color w:val="666600"/>
          <w:sz w:val="17"/>
          <w:szCs w:val="17"/>
        </w:rPr>
        <w:t>(</w:t>
      </w:r>
      <w:r>
        <w:rPr>
          <w:rFonts w:ascii="Consolas" w:hAnsi="Consolas" w:cs="Courier New"/>
          <w:color w:val="000000"/>
          <w:sz w:val="17"/>
          <w:szCs w:val="17"/>
        </w:rPr>
        <w:t>audio</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EA4432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vehicle_type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"motorbike"</w:t>
      </w:r>
      <w:r>
        <w:rPr>
          <w:rFonts w:ascii="Consolas" w:hAnsi="Consolas" w:cs="Courier New"/>
          <w:color w:val="666600"/>
          <w:sz w:val="17"/>
          <w:szCs w:val="17"/>
        </w:rPr>
        <w:t>]:</w:t>
      </w:r>
    </w:p>
    <w:p w14:paraId="7EB1862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"Invalid vehicle type. Please say either car or motorbike."</w:t>
      </w:r>
      <w:r>
        <w:rPr>
          <w:rFonts w:ascii="Consolas" w:hAnsi="Consolas" w:cs="Courier New"/>
          <w:color w:val="666600"/>
          <w:sz w:val="17"/>
          <w:szCs w:val="17"/>
        </w:rPr>
        <w:t>)</w:t>
      </w:r>
    </w:p>
    <w:p w14:paraId="7B73CB7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0088"/>
          <w:sz w:val="17"/>
          <w:szCs w:val="17"/>
        </w:rPr>
        <w:t>return</w:t>
      </w:r>
    </w:p>
    <w:p w14:paraId="2452BEC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w:t>
      </w:r>
    </w:p>
    <w:p w14:paraId="156E751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"Please provide the {vehicle_type} registration/license plate."</w:t>
      </w:r>
      <w:r>
        <w:rPr>
          <w:rFonts w:ascii="Consolas" w:hAnsi="Consolas" w:cs="Courier New"/>
          <w:color w:val="666600"/>
          <w:sz w:val="17"/>
          <w:szCs w:val="17"/>
        </w:rPr>
        <w:t>)</w:t>
      </w:r>
    </w:p>
    <w:p w14:paraId="498F038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000088"/>
          <w:sz w:val="17"/>
          <w:szCs w:val="17"/>
        </w:rPr>
        <w:t>as</w:t>
      </w:r>
      <w:r>
        <w:rPr>
          <w:rFonts w:ascii="Consolas" w:hAnsi="Consolas" w:cs="Courier New"/>
          <w:color w:val="000000"/>
          <w:sz w:val="17"/>
          <w:szCs w:val="17"/>
        </w:rPr>
        <w:t xml:space="preserve"> source</w:t>
      </w:r>
      <w:r>
        <w:rPr>
          <w:rFonts w:ascii="Consolas" w:hAnsi="Consolas" w:cs="Courier New"/>
          <w:color w:val="666600"/>
          <w:sz w:val="17"/>
          <w:szCs w:val="17"/>
        </w:rPr>
        <w:t>:</w:t>
      </w:r>
    </w:p>
    <w:p w14:paraId="0E86CB1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audio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listen</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p>
    <w:p w14:paraId="642975D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reg_plate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recognize_google</w:t>
      </w:r>
      <w:r>
        <w:rPr>
          <w:rFonts w:ascii="Consolas" w:hAnsi="Consolas" w:cs="Courier New"/>
          <w:color w:val="666600"/>
          <w:sz w:val="17"/>
          <w:szCs w:val="17"/>
        </w:rPr>
        <w:t>(</w:t>
      </w:r>
      <w:r>
        <w:rPr>
          <w:rFonts w:ascii="Consolas" w:hAnsi="Consolas" w:cs="Courier New"/>
          <w:color w:val="000000"/>
          <w:sz w:val="17"/>
          <w:szCs w:val="17"/>
        </w:rPr>
        <w:t>audio</w:t>
      </w:r>
      <w:r>
        <w:rPr>
          <w:rFonts w:ascii="Consolas" w:hAnsi="Consolas" w:cs="Courier New"/>
          <w:color w:val="666600"/>
          <w:sz w:val="17"/>
          <w:szCs w:val="17"/>
        </w:rPr>
        <w:t>)</w:t>
      </w:r>
    </w:p>
    <w:p w14:paraId="259B709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w:t>
      </w:r>
    </w:p>
    <w:p w14:paraId="573AE10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880000"/>
          <w:sz w:val="17"/>
          <w:szCs w:val="17"/>
        </w:rPr>
        <w:t># Save the vehicle info to the user's encrypted data</w:t>
      </w:r>
    </w:p>
    <w:p w14:paraId="08D81F7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user_data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load_encrypted_data</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"{self.current_user}.json"</w:t>
      </w:r>
      <w:r>
        <w:rPr>
          <w:rFonts w:ascii="Consolas" w:hAnsi="Consolas" w:cs="Courier New"/>
          <w:color w:val="666600"/>
          <w:sz w:val="17"/>
          <w:szCs w:val="17"/>
        </w:rPr>
        <w:t>)</w:t>
      </w:r>
    </w:p>
    <w:p w14:paraId="663BE21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vehicle_type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w:t>
      </w:r>
      <w:r>
        <w:rPr>
          <w:rFonts w:ascii="Consolas" w:hAnsi="Consolas" w:cs="Courier New"/>
          <w:color w:val="666600"/>
          <w:sz w:val="17"/>
          <w:szCs w:val="17"/>
        </w:rPr>
        <w:t>:</w:t>
      </w:r>
    </w:p>
    <w:p w14:paraId="225E29C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user_data</w:t>
      </w:r>
      <w:r>
        <w:rPr>
          <w:rFonts w:ascii="Consolas" w:hAnsi="Consolas" w:cs="Courier New"/>
          <w:color w:val="666600"/>
          <w:sz w:val="17"/>
          <w:szCs w:val="17"/>
        </w:rPr>
        <w:t>[</w:t>
      </w:r>
      <w:r>
        <w:rPr>
          <w:rFonts w:ascii="Consolas" w:hAnsi="Consolas" w:cs="Courier New"/>
          <w:color w:val="008800"/>
          <w:sz w:val="17"/>
          <w:szCs w:val="17"/>
        </w:rPr>
        <w:t>'cars'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reg_plate</w:t>
      </w:r>
      <w:r>
        <w:rPr>
          <w:rFonts w:ascii="Consolas" w:hAnsi="Consolas" w:cs="Courier New"/>
          <w:color w:val="666600"/>
          <w:sz w:val="17"/>
          <w:szCs w:val="17"/>
        </w:rPr>
        <w:t>]</w:t>
      </w:r>
    </w:p>
    <w:p w14:paraId="1174CC4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8CE4AC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user_data</w:t>
      </w:r>
      <w:r>
        <w:rPr>
          <w:rFonts w:ascii="Consolas" w:hAnsi="Consolas" w:cs="Courier New"/>
          <w:color w:val="666600"/>
          <w:sz w:val="17"/>
          <w:szCs w:val="17"/>
        </w:rPr>
        <w:t>[</w:t>
      </w:r>
      <w:r>
        <w:rPr>
          <w:rFonts w:ascii="Consolas" w:hAnsi="Consolas" w:cs="Courier New"/>
          <w:color w:val="008800"/>
          <w:sz w:val="17"/>
          <w:szCs w:val="17"/>
        </w:rPr>
        <w:t>'motorbikes'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'motorbikes'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reg_plate</w:t>
      </w:r>
      <w:r>
        <w:rPr>
          <w:rFonts w:ascii="Consolas" w:hAnsi="Consolas" w:cs="Courier New"/>
          <w:color w:val="666600"/>
          <w:sz w:val="17"/>
          <w:szCs w:val="17"/>
        </w:rPr>
        <w:t>]</w:t>
      </w:r>
    </w:p>
    <w:p w14:paraId="2D16FBC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w:t>
      </w:r>
    </w:p>
    <w:p w14:paraId="65C69C9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save_encrypted_data</w:t>
      </w:r>
      <w:r>
        <w:rPr>
          <w:rFonts w:ascii="Consolas" w:hAnsi="Consolas" w:cs="Courier New"/>
          <w:color w:val="666600"/>
          <w:sz w:val="17"/>
          <w:szCs w:val="17"/>
        </w:rPr>
        <w:t>(</w:t>
      </w:r>
      <w:r>
        <w:rPr>
          <w:rFonts w:ascii="Consolas" w:hAnsi="Consolas" w:cs="Courier New"/>
          <w:color w:val="000000"/>
          <w:sz w:val="17"/>
          <w:szCs w:val="17"/>
        </w:rPr>
        <w:t>user_data</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"{self.current_user}.json"</w:t>
      </w:r>
      <w:r>
        <w:rPr>
          <w:rFonts w:ascii="Consolas" w:hAnsi="Consolas" w:cs="Courier New"/>
          <w:color w:val="666600"/>
          <w:sz w:val="17"/>
          <w:szCs w:val="17"/>
        </w:rPr>
        <w:t>)</w:t>
      </w:r>
    </w:p>
    <w:p w14:paraId="0F726B1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"{vehicle_type.capitalize()} with plate {reg_plate} added successfully."</w:t>
      </w:r>
      <w:r>
        <w:rPr>
          <w:rFonts w:ascii="Consolas" w:hAnsi="Consolas" w:cs="Courier New"/>
          <w:color w:val="666600"/>
          <w:sz w:val="17"/>
          <w:szCs w:val="17"/>
        </w:rPr>
        <w:t>)</w:t>
      </w:r>
    </w:p>
    <w:p w14:paraId="3383B64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p>
    <w:p w14:paraId="5EF3FEC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UnknownValueError</w:t>
      </w:r>
      <w:r>
        <w:rPr>
          <w:rFonts w:ascii="Consolas" w:hAnsi="Consolas" w:cs="Courier New"/>
          <w:color w:val="666600"/>
          <w:sz w:val="17"/>
          <w:szCs w:val="17"/>
        </w:rPr>
        <w:t>:</w:t>
      </w:r>
    </w:p>
    <w:p w14:paraId="5183163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"Sorry, I couldn't understand that. Please try again."</w:t>
      </w:r>
      <w:r>
        <w:rPr>
          <w:rFonts w:ascii="Consolas" w:hAnsi="Consolas" w:cs="Courier New"/>
          <w:color w:val="666600"/>
          <w:sz w:val="17"/>
          <w:szCs w:val="17"/>
        </w:rPr>
        <w:t>)</w:t>
      </w:r>
    </w:p>
    <w:p w14:paraId="2CF79BE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enroll_vehicle</w:t>
      </w:r>
      <w:r>
        <w:rPr>
          <w:rFonts w:ascii="Consolas" w:hAnsi="Consolas" w:cs="Courier New"/>
          <w:color w:val="666600"/>
          <w:sz w:val="17"/>
          <w:szCs w:val="17"/>
        </w:rPr>
        <w:t>()</w:t>
      </w:r>
    </w:p>
    <w:p w14:paraId="32251D6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w:t>
      </w:r>
    </w:p>
    <w:p w14:paraId="54E4BCA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recognize_vehicle_plate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detected_vehicle</w:t>
      </w:r>
      <w:r>
        <w:rPr>
          <w:rFonts w:ascii="Consolas" w:hAnsi="Consolas" w:cs="Courier New"/>
          <w:color w:val="666600"/>
          <w:sz w:val="17"/>
          <w:szCs w:val="17"/>
        </w:rPr>
        <w:t>):</w:t>
      </w:r>
    </w:p>
    <w:p w14:paraId="6625FEC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8800"/>
          <w:sz w:val="17"/>
          <w:szCs w:val="17"/>
        </w:rPr>
        <w:t>"""Match detected vehicle plates with user's enrolled vehicles."""</w:t>
      </w:r>
    </w:p>
    <w:p w14:paraId="5AACD7C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880000"/>
          <w:sz w:val="17"/>
          <w:szCs w:val="17"/>
        </w:rPr>
        <w:t># Assuming detected_vehicle is a dictionary with 'plate' and 'type'</w:t>
      </w:r>
    </w:p>
    <w:p w14:paraId="33DF27A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plate </w:t>
      </w:r>
      <w:r>
        <w:rPr>
          <w:rFonts w:ascii="Consolas" w:hAnsi="Consolas" w:cs="Courier New"/>
          <w:color w:val="666600"/>
          <w:sz w:val="17"/>
          <w:szCs w:val="17"/>
        </w:rPr>
        <w:t>=</w:t>
      </w:r>
      <w:r>
        <w:rPr>
          <w:rFonts w:ascii="Consolas" w:hAnsi="Consolas" w:cs="Courier New"/>
          <w:color w:val="000000"/>
          <w:sz w:val="17"/>
          <w:szCs w:val="17"/>
        </w:rPr>
        <w:t xml:space="preserve"> detected_vehicle</w:t>
      </w:r>
      <w:r>
        <w:rPr>
          <w:rFonts w:ascii="Consolas" w:hAnsi="Consolas" w:cs="Courier New"/>
          <w:color w:val="666600"/>
          <w:sz w:val="17"/>
          <w:szCs w:val="17"/>
        </w:rPr>
        <w:t>[</w:t>
      </w:r>
      <w:r>
        <w:rPr>
          <w:rFonts w:ascii="Consolas" w:hAnsi="Consolas" w:cs="Courier New"/>
          <w:color w:val="008800"/>
          <w:sz w:val="17"/>
          <w:szCs w:val="17"/>
        </w:rPr>
        <w:t>'plate'</w:t>
      </w:r>
      <w:r>
        <w:rPr>
          <w:rFonts w:ascii="Consolas" w:hAnsi="Consolas" w:cs="Courier New"/>
          <w:color w:val="666600"/>
          <w:sz w:val="17"/>
          <w:szCs w:val="17"/>
        </w:rPr>
        <w:t>]</w:t>
      </w:r>
    </w:p>
    <w:p w14:paraId="13008E7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vehicle_type </w:t>
      </w:r>
      <w:r>
        <w:rPr>
          <w:rFonts w:ascii="Consolas" w:hAnsi="Consolas" w:cs="Courier New"/>
          <w:color w:val="666600"/>
          <w:sz w:val="17"/>
          <w:szCs w:val="17"/>
        </w:rPr>
        <w:t>=</w:t>
      </w:r>
      <w:r>
        <w:rPr>
          <w:rFonts w:ascii="Consolas" w:hAnsi="Consolas" w:cs="Courier New"/>
          <w:color w:val="000000"/>
          <w:sz w:val="17"/>
          <w:szCs w:val="17"/>
        </w:rPr>
        <w:t xml:space="preserve"> detected_vehicle</w:t>
      </w:r>
      <w:r>
        <w:rPr>
          <w:rFonts w:ascii="Consolas" w:hAnsi="Consolas" w:cs="Courier New"/>
          <w:color w:val="666600"/>
          <w:sz w:val="17"/>
          <w:szCs w:val="17"/>
        </w:rPr>
        <w:t>[</w:t>
      </w:r>
      <w:r>
        <w:rPr>
          <w:rFonts w:ascii="Consolas" w:hAnsi="Consolas" w:cs="Courier New"/>
          <w:color w:val="008800"/>
          <w:sz w:val="17"/>
          <w:szCs w:val="17"/>
        </w:rPr>
        <w:t>'type'</w:t>
      </w:r>
      <w:r>
        <w:rPr>
          <w:rFonts w:ascii="Consolas" w:hAnsi="Consolas" w:cs="Courier New"/>
          <w:color w:val="666600"/>
          <w:sz w:val="17"/>
          <w:szCs w:val="17"/>
        </w:rPr>
        <w:t>]</w:t>
      </w:r>
    </w:p>
    <w:p w14:paraId="1765C3B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3613346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user_data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load_encrypted_data</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"{self.current_user}.json"</w:t>
      </w:r>
      <w:r>
        <w:rPr>
          <w:rFonts w:ascii="Consolas" w:hAnsi="Consolas" w:cs="Courier New"/>
          <w:color w:val="666600"/>
          <w:sz w:val="17"/>
          <w:szCs w:val="17"/>
        </w:rPr>
        <w:t>)</w:t>
      </w:r>
    </w:p>
    <w:p w14:paraId="19CF22B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vehicle_type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plate </w:t>
      </w:r>
      <w:r>
        <w:rPr>
          <w:rFonts w:ascii="Consolas" w:hAnsi="Consolas" w:cs="Courier New"/>
          <w:color w:val="000088"/>
          <w:sz w:val="17"/>
          <w:szCs w:val="17"/>
        </w:rPr>
        <w:t>in</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73E6F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"Car with registration {plate} belongs to you."</w:t>
      </w:r>
      <w:r>
        <w:rPr>
          <w:rFonts w:ascii="Consolas" w:hAnsi="Consolas" w:cs="Courier New"/>
          <w:color w:val="666600"/>
          <w:sz w:val="17"/>
          <w:szCs w:val="17"/>
        </w:rPr>
        <w:t>)</w:t>
      </w:r>
    </w:p>
    <w:p w14:paraId="0B70E18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vehicle_type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"motorbike"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plate </w:t>
      </w:r>
      <w:r>
        <w:rPr>
          <w:rFonts w:ascii="Consolas" w:hAnsi="Consolas" w:cs="Courier New"/>
          <w:color w:val="000088"/>
          <w:sz w:val="17"/>
          <w:szCs w:val="17"/>
        </w:rPr>
        <w:t>in</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'motorbikes'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88062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"Motorbike with registration {plate} belongs to you."</w:t>
      </w:r>
      <w:r>
        <w:rPr>
          <w:rFonts w:ascii="Consolas" w:hAnsi="Consolas" w:cs="Courier New"/>
          <w:color w:val="666600"/>
          <w:sz w:val="17"/>
          <w:szCs w:val="17"/>
        </w:rPr>
        <w:t>)</w:t>
      </w:r>
    </w:p>
    <w:p w14:paraId="7160DC6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BF4849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"No match found for the {vehicle_type} with plate {plate}."</w:t>
      </w:r>
      <w:r>
        <w:rPr>
          <w:rFonts w:ascii="Consolas" w:hAnsi="Consolas" w:cs="Courier New"/>
          <w:color w:val="666600"/>
          <w:sz w:val="17"/>
          <w:szCs w:val="17"/>
        </w:rPr>
        <w:t>)</w:t>
      </w:r>
    </w:p>
    <w:p w14:paraId="5E900DD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p>
    <w:p w14:paraId="576FE1A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w:t>
      </w:r>
      <w:r>
        <w:rPr>
          <w:rFonts w:ascii="Consolas" w:hAnsi="Consolas" w:cs="Courier New"/>
          <w:color w:val="880000"/>
          <w:sz w:val="17"/>
          <w:szCs w:val="17"/>
        </w:rPr>
        <w:t># Enrollment and User Management with Encryption</w:t>
      </w:r>
    </w:p>
    <w:p w14:paraId="7A30706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save_encrypted_data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2F54E3C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202. </w:t>
      </w:r>
      <w:r>
        <w:rPr>
          <w:rFonts w:ascii="Consolas" w:hAnsi="Consolas" w:cs="Courier New"/>
          <w:color w:val="000000"/>
          <w:sz w:val="17"/>
          <w:szCs w:val="17"/>
        </w:rPr>
        <w:t xml:space="preserve">        </w:t>
      </w:r>
      <w:r>
        <w:rPr>
          <w:rFonts w:ascii="Consolas" w:hAnsi="Consolas" w:cs="Courier New"/>
          <w:color w:val="008800"/>
          <w:sz w:val="17"/>
          <w:szCs w:val="17"/>
        </w:rPr>
        <w:t>"""Save user data securely with encryption."""</w:t>
      </w:r>
    </w:p>
    <w:p w14:paraId="66B22FC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json_data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dumps</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p>
    <w:p w14:paraId="5CDF451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encrypted_data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encrypt</w:t>
      </w:r>
      <w:r>
        <w:rPr>
          <w:rFonts w:ascii="Consolas" w:hAnsi="Consolas" w:cs="Courier New"/>
          <w:color w:val="666600"/>
          <w:sz w:val="17"/>
          <w:szCs w:val="17"/>
        </w:rPr>
        <w:t>(</w:t>
      </w:r>
      <w:r>
        <w:rPr>
          <w:rFonts w:ascii="Consolas" w:hAnsi="Consolas" w:cs="Courier New"/>
          <w:color w:val="000000"/>
          <w:sz w:val="17"/>
          <w:szCs w:val="17"/>
        </w:rPr>
        <w:t>json_data</w:t>
      </w:r>
      <w:r>
        <w:rPr>
          <w:rFonts w:ascii="Consolas" w:hAnsi="Consolas" w:cs="Courier New"/>
          <w:color w:val="666600"/>
          <w:sz w:val="17"/>
          <w:szCs w:val="17"/>
        </w:rPr>
        <w:t>)</w:t>
      </w:r>
    </w:p>
    <w:p w14:paraId="7C69BFB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7FEBE8A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encrypted_data</w:t>
      </w:r>
      <w:r>
        <w:rPr>
          <w:rFonts w:ascii="Consolas" w:hAnsi="Consolas" w:cs="Courier New"/>
          <w:color w:val="666600"/>
          <w:sz w:val="17"/>
          <w:szCs w:val="17"/>
        </w:rPr>
        <w:t>)</w:t>
      </w:r>
    </w:p>
    <w:p w14:paraId="184A2CF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w:t>
      </w:r>
    </w:p>
    <w:p w14:paraId="70AB936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load_encrypted_data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014400C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008800"/>
          <w:sz w:val="17"/>
          <w:szCs w:val="17"/>
        </w:rPr>
        <w:t>"""Load user data securely by decrypting the file."""</w:t>
      </w:r>
    </w:p>
    <w:p w14:paraId="28DE00F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67D90D6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encrypted_data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0CE41AC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decrypted_data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decrypt</w:t>
      </w:r>
      <w:r>
        <w:rPr>
          <w:rFonts w:ascii="Consolas" w:hAnsi="Consolas" w:cs="Courier New"/>
          <w:color w:val="666600"/>
          <w:sz w:val="17"/>
          <w:szCs w:val="17"/>
        </w:rPr>
        <w:t>(</w:t>
      </w:r>
      <w:r>
        <w:rPr>
          <w:rFonts w:ascii="Consolas" w:hAnsi="Consolas" w:cs="Courier New"/>
          <w:color w:val="000000"/>
          <w:sz w:val="17"/>
          <w:szCs w:val="17"/>
        </w:rPr>
        <w:t>encrypted_data</w:t>
      </w:r>
      <w:r>
        <w:rPr>
          <w:rFonts w:ascii="Consolas" w:hAnsi="Consolas" w:cs="Courier New"/>
          <w:color w:val="666600"/>
          <w:sz w:val="17"/>
          <w:szCs w:val="17"/>
        </w:rPr>
        <w:t>)</w:t>
      </w:r>
    </w:p>
    <w:p w14:paraId="25E4D55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decrypted_data</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p>
    <w:p w14:paraId="56D8F3D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w:t>
      </w:r>
    </w:p>
    <w:p w14:paraId="5C0EA63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enroll_user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90C620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r>
        <w:rPr>
          <w:rFonts w:ascii="Consolas" w:hAnsi="Consolas" w:cs="Courier New"/>
          <w:color w:val="008800"/>
          <w:sz w:val="17"/>
          <w:szCs w:val="17"/>
        </w:rPr>
        <w:t>"""Enroll the user by capturing their voice and name."""</w:t>
      </w:r>
    </w:p>
    <w:p w14:paraId="2B1987A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say your name after the tone."</w:t>
      </w:r>
      <w:r>
        <w:rPr>
          <w:rFonts w:ascii="Consolas" w:hAnsi="Consolas" w:cs="Courier New"/>
          <w:color w:val="666600"/>
          <w:sz w:val="17"/>
          <w:szCs w:val="17"/>
        </w:rPr>
        <w:t>)</w:t>
      </w:r>
    </w:p>
    <w:p w14:paraId="0D75D4B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000088"/>
          <w:sz w:val="17"/>
          <w:szCs w:val="17"/>
        </w:rPr>
        <w:t>as</w:t>
      </w:r>
      <w:r>
        <w:rPr>
          <w:rFonts w:ascii="Consolas" w:hAnsi="Consolas" w:cs="Courier New"/>
          <w:color w:val="000000"/>
          <w:sz w:val="17"/>
          <w:szCs w:val="17"/>
        </w:rPr>
        <w:t xml:space="preserve"> source</w:t>
      </w:r>
      <w:r>
        <w:rPr>
          <w:rFonts w:ascii="Consolas" w:hAnsi="Consolas" w:cs="Courier New"/>
          <w:color w:val="666600"/>
          <w:sz w:val="17"/>
          <w:szCs w:val="17"/>
        </w:rPr>
        <w:t>:</w:t>
      </w:r>
    </w:p>
    <w:p w14:paraId="7C6ED33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audio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listen</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p>
    <w:p w14:paraId="42A9B12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2FF279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recognize_google</w:t>
      </w:r>
      <w:r>
        <w:rPr>
          <w:rFonts w:ascii="Consolas" w:hAnsi="Consolas" w:cs="Courier New"/>
          <w:color w:val="666600"/>
          <w:sz w:val="17"/>
          <w:szCs w:val="17"/>
        </w:rPr>
        <w:t>(</w:t>
      </w:r>
      <w:r>
        <w:rPr>
          <w:rFonts w:ascii="Consolas" w:hAnsi="Consolas" w:cs="Courier New"/>
          <w:color w:val="000000"/>
          <w:sz w:val="17"/>
          <w:szCs w:val="17"/>
        </w:rPr>
        <w:t>audio</w:t>
      </w:r>
      <w:r>
        <w:rPr>
          <w:rFonts w:ascii="Consolas" w:hAnsi="Consolas" w:cs="Courier New"/>
          <w:color w:val="666600"/>
          <w:sz w:val="17"/>
          <w:szCs w:val="17"/>
        </w:rPr>
        <w:t>)</w:t>
      </w:r>
    </w:p>
    <w:p w14:paraId="119E018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"Thank you {name}! Enrollment complete."</w:t>
      </w:r>
      <w:r>
        <w:rPr>
          <w:rFonts w:ascii="Consolas" w:hAnsi="Consolas" w:cs="Courier New"/>
          <w:color w:val="666600"/>
          <w:sz w:val="17"/>
          <w:szCs w:val="17"/>
        </w:rPr>
        <w:t>)</w:t>
      </w:r>
    </w:p>
    <w:p w14:paraId="75AD6AB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w:t>
      </w:r>
    </w:p>
    <w:p w14:paraId="18E2E03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880000"/>
          <w:sz w:val="17"/>
          <w:szCs w:val="17"/>
        </w:rPr>
        <w:t># Car and Motorbike Reg</w:t>
      </w:r>
    </w:p>
    <w:p w14:paraId="52BF943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car_reg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"Please provide your car's registration/license plate (or say 'none'):"</w:t>
      </w:r>
      <w:r>
        <w:rPr>
          <w:rFonts w:ascii="Consolas" w:hAnsi="Consolas" w:cs="Courier New"/>
          <w:color w:val="666600"/>
          <w:sz w:val="17"/>
          <w:szCs w:val="17"/>
        </w:rPr>
        <w:t>)</w:t>
      </w:r>
    </w:p>
    <w:p w14:paraId="1AA4CDD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motorbike_reg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"Please provide your motorbike's registration/license plate (or say 'none'):"</w:t>
      </w:r>
      <w:r>
        <w:rPr>
          <w:rFonts w:ascii="Consolas" w:hAnsi="Consolas" w:cs="Courier New"/>
          <w:color w:val="666600"/>
          <w:sz w:val="17"/>
          <w:szCs w:val="17"/>
        </w:rPr>
        <w:t>)</w:t>
      </w:r>
    </w:p>
    <w:p w14:paraId="3F7A0AE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w:t>
      </w:r>
    </w:p>
    <w:p w14:paraId="4801DAB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880000"/>
          <w:sz w:val="17"/>
          <w:szCs w:val="17"/>
        </w:rPr>
        <w:t># Save user name</w:t>
      </w:r>
    </w:p>
    <w:p w14:paraId="0A2FCC2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66B71CA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w:t>
      </w:r>
    </w:p>
    <w:p w14:paraId="19D3068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r>
        <w:rPr>
          <w:rFonts w:ascii="Consolas" w:hAnsi="Consolas" w:cs="Courier New"/>
          <w:color w:val="880000"/>
          <w:sz w:val="17"/>
          <w:szCs w:val="17"/>
        </w:rPr>
        <w:t># Record enrollment audio</w:t>
      </w:r>
    </w:p>
    <w:p w14:paraId="4FADB33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say your name after the tone."</w:t>
      </w:r>
      <w:r>
        <w:rPr>
          <w:rFonts w:ascii="Consolas" w:hAnsi="Consolas" w:cs="Courier New"/>
          <w:color w:val="666600"/>
          <w:sz w:val="17"/>
          <w:szCs w:val="17"/>
        </w:rPr>
        <w:t>)</w:t>
      </w:r>
    </w:p>
    <w:p w14:paraId="55C241B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000088"/>
          <w:sz w:val="17"/>
          <w:szCs w:val="17"/>
        </w:rPr>
        <w:t>as</w:t>
      </w:r>
      <w:r>
        <w:rPr>
          <w:rFonts w:ascii="Consolas" w:hAnsi="Consolas" w:cs="Courier New"/>
          <w:color w:val="000000"/>
          <w:sz w:val="17"/>
          <w:szCs w:val="17"/>
        </w:rPr>
        <w:t xml:space="preserve"> source</w:t>
      </w:r>
      <w:r>
        <w:rPr>
          <w:rFonts w:ascii="Consolas" w:hAnsi="Consolas" w:cs="Courier New"/>
          <w:color w:val="666600"/>
          <w:sz w:val="17"/>
          <w:szCs w:val="17"/>
        </w:rPr>
        <w:t>:</w:t>
      </w:r>
    </w:p>
    <w:p w14:paraId="185EF9E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audio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listen</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p>
    <w:p w14:paraId="0EA6855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enrollment_pictures_path</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"{name}.wav"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255518D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audio</w:t>
      </w:r>
      <w:r>
        <w:rPr>
          <w:rFonts w:ascii="Consolas" w:hAnsi="Consolas" w:cs="Courier New"/>
          <w:color w:val="666600"/>
          <w:sz w:val="17"/>
          <w:szCs w:val="17"/>
        </w:rPr>
        <w:t>.</w:t>
      </w:r>
      <w:r>
        <w:rPr>
          <w:rFonts w:ascii="Consolas" w:hAnsi="Consolas" w:cs="Courier New"/>
          <w:color w:val="000000"/>
          <w:sz w:val="17"/>
          <w:szCs w:val="17"/>
        </w:rPr>
        <w:t>get_wav_data</w:t>
      </w:r>
      <w:r>
        <w:rPr>
          <w:rFonts w:ascii="Consolas" w:hAnsi="Consolas" w:cs="Courier New"/>
          <w:color w:val="666600"/>
          <w:sz w:val="17"/>
          <w:szCs w:val="17"/>
        </w:rPr>
        <w:t>())</w:t>
      </w:r>
    </w:p>
    <w:p w14:paraId="4CA6D49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w:t>
      </w:r>
    </w:p>
    <w:p w14:paraId="3736483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880000"/>
          <w:sz w:val="17"/>
          <w:szCs w:val="17"/>
        </w:rPr>
        <w:t># Record enrollment picture</w:t>
      </w:r>
    </w:p>
    <w:p w14:paraId="387D825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take a picture of yourself."</w:t>
      </w:r>
      <w:r>
        <w:rPr>
          <w:rFonts w:ascii="Consolas" w:hAnsi="Consolas" w:cs="Courier New"/>
          <w:color w:val="666600"/>
          <w:sz w:val="17"/>
          <w:szCs w:val="17"/>
        </w:rPr>
        <w:t>)</w:t>
      </w:r>
    </w:p>
    <w:p w14:paraId="41FEBA1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000088"/>
          <w:sz w:val="17"/>
          <w:szCs w:val="17"/>
        </w:rPr>
        <w:t>as</w:t>
      </w:r>
      <w:r>
        <w:rPr>
          <w:rFonts w:ascii="Consolas" w:hAnsi="Consolas" w:cs="Courier New"/>
          <w:color w:val="000000"/>
          <w:sz w:val="17"/>
          <w:szCs w:val="17"/>
        </w:rPr>
        <w:t xml:space="preserve"> source</w:t>
      </w:r>
      <w:r>
        <w:rPr>
          <w:rFonts w:ascii="Consolas" w:hAnsi="Consolas" w:cs="Courier New"/>
          <w:color w:val="666600"/>
          <w:sz w:val="17"/>
          <w:szCs w:val="17"/>
        </w:rPr>
        <w:t>:</w:t>
      </w:r>
    </w:p>
    <w:p w14:paraId="643701A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audio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recognizer</w:t>
      </w:r>
      <w:r>
        <w:rPr>
          <w:rFonts w:ascii="Consolas" w:hAnsi="Consolas" w:cs="Courier New"/>
          <w:color w:val="666600"/>
          <w:sz w:val="17"/>
          <w:szCs w:val="17"/>
        </w:rPr>
        <w:t>.</w:t>
      </w:r>
      <w:r>
        <w:rPr>
          <w:rFonts w:ascii="Consolas" w:hAnsi="Consolas" w:cs="Courier New"/>
          <w:color w:val="000000"/>
          <w:sz w:val="17"/>
          <w:szCs w:val="17"/>
        </w:rPr>
        <w:t>listen</w:t>
      </w:r>
      <w:r>
        <w:rPr>
          <w:rFonts w:ascii="Consolas" w:hAnsi="Consolas" w:cs="Courier New"/>
          <w:color w:val="666600"/>
          <w:sz w:val="17"/>
          <w:szCs w:val="17"/>
        </w:rPr>
        <w:t>(</w:t>
      </w:r>
      <w:r>
        <w:rPr>
          <w:rFonts w:ascii="Consolas" w:hAnsi="Consolas" w:cs="Courier New"/>
          <w:color w:val="000000"/>
          <w:sz w:val="17"/>
          <w:szCs w:val="17"/>
        </w:rPr>
        <w:t>source</w:t>
      </w:r>
      <w:r>
        <w:rPr>
          <w:rFonts w:ascii="Consolas" w:hAnsi="Consolas" w:cs="Courier New"/>
          <w:color w:val="666600"/>
          <w:sz w:val="17"/>
          <w:szCs w:val="17"/>
        </w:rPr>
        <w:t>)</w:t>
      </w:r>
    </w:p>
    <w:p w14:paraId="2D47BEC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enrollment_pictures_path</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"{name}.png"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346DF6D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audio</w:t>
      </w:r>
      <w:r>
        <w:rPr>
          <w:rFonts w:ascii="Consolas" w:hAnsi="Consolas" w:cs="Courier New"/>
          <w:color w:val="666600"/>
          <w:sz w:val="17"/>
          <w:szCs w:val="17"/>
        </w:rPr>
        <w:t>.</w:t>
      </w:r>
      <w:r>
        <w:rPr>
          <w:rFonts w:ascii="Consolas" w:hAnsi="Consolas" w:cs="Courier New"/>
          <w:color w:val="000000"/>
          <w:sz w:val="17"/>
          <w:szCs w:val="17"/>
        </w:rPr>
        <w:t>get_wav_data</w:t>
      </w:r>
      <w:r>
        <w:rPr>
          <w:rFonts w:ascii="Consolas" w:hAnsi="Consolas" w:cs="Courier New"/>
          <w:color w:val="666600"/>
          <w:sz w:val="17"/>
          <w:szCs w:val="17"/>
        </w:rPr>
        <w:t>())</w:t>
      </w:r>
    </w:p>
    <w:p w14:paraId="79A2575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p>
    <w:p w14:paraId="63FD6CE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w:t>
      </w:r>
      <w:r>
        <w:rPr>
          <w:rFonts w:ascii="Consolas" w:hAnsi="Consolas" w:cs="Courier New"/>
          <w:color w:val="880000"/>
          <w:sz w:val="17"/>
          <w:szCs w:val="17"/>
        </w:rPr>
        <w:t># Save user data</w:t>
      </w:r>
    </w:p>
    <w:p w14:paraId="0C480B6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user_data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EB13D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4F64DE4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w:t>
      </w:r>
      <w:r>
        <w:rPr>
          <w:rFonts w:ascii="Consolas" w:hAnsi="Consolas" w:cs="Courier New"/>
          <w:color w:val="008800"/>
          <w:sz w:val="17"/>
          <w:szCs w:val="17"/>
        </w:rPr>
        <w:t>"admin_status"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r>
        <w:rPr>
          <w:rFonts w:ascii="Consolas" w:hAnsi="Consolas" w:cs="Courier New"/>
          <w:color w:val="666600"/>
          <w:sz w:val="17"/>
          <w:szCs w:val="17"/>
        </w:rPr>
        <w:t>,</w:t>
      </w:r>
    </w:p>
    <w:p w14:paraId="6BAFDBA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008800"/>
          <w:sz w:val="17"/>
          <w:szCs w:val="17"/>
        </w:rPr>
        <w:t>"accessible_features"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"weather"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"job_search"</w:t>
      </w:r>
      <w:r>
        <w:rPr>
          <w:rFonts w:ascii="Consolas" w:hAnsi="Consolas" w:cs="Courier New"/>
          <w:color w:val="666600"/>
          <w:sz w:val="17"/>
          <w:szCs w:val="17"/>
        </w:rPr>
        <w:t>],</w:t>
      </w:r>
    </w:p>
    <w:p w14:paraId="54896BC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008800"/>
          <w:sz w:val="17"/>
          <w:szCs w:val="17"/>
        </w:rPr>
        <w:t>"vehicles"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F9A03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8800"/>
          <w:sz w:val="17"/>
          <w:szCs w:val="17"/>
        </w:rPr>
        <w:t>"car_reg"</w:t>
      </w:r>
      <w:r>
        <w:rPr>
          <w:rFonts w:ascii="Consolas" w:hAnsi="Consolas" w:cs="Courier New"/>
          <w:color w:val="666600"/>
          <w:sz w:val="17"/>
          <w:szCs w:val="17"/>
        </w:rPr>
        <w:t>:</w:t>
      </w:r>
      <w:r>
        <w:rPr>
          <w:rFonts w:ascii="Consolas" w:hAnsi="Consolas" w:cs="Courier New"/>
          <w:color w:val="000000"/>
          <w:sz w:val="17"/>
          <w:szCs w:val="17"/>
        </w:rPr>
        <w:t xml:space="preserve"> car_reg </w:t>
      </w:r>
      <w:r>
        <w:rPr>
          <w:rFonts w:ascii="Consolas" w:hAnsi="Consolas" w:cs="Courier New"/>
          <w:color w:val="000088"/>
          <w:sz w:val="17"/>
          <w:szCs w:val="17"/>
        </w:rPr>
        <w:t>if</w:t>
      </w:r>
      <w:r>
        <w:rPr>
          <w:rFonts w:ascii="Consolas" w:hAnsi="Consolas" w:cs="Courier New"/>
          <w:color w:val="000000"/>
          <w:sz w:val="17"/>
          <w:szCs w:val="17"/>
        </w:rPr>
        <w:t xml:space="preserve"> car_reg</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1844AC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w:t>
      </w:r>
      <w:r>
        <w:rPr>
          <w:rFonts w:ascii="Consolas" w:hAnsi="Consolas" w:cs="Courier New"/>
          <w:color w:val="008800"/>
          <w:sz w:val="17"/>
          <w:szCs w:val="17"/>
        </w:rPr>
        <w:t>"motorbike_reg"</w:t>
      </w:r>
      <w:r>
        <w:rPr>
          <w:rFonts w:ascii="Consolas" w:hAnsi="Consolas" w:cs="Courier New"/>
          <w:color w:val="666600"/>
          <w:sz w:val="17"/>
          <w:szCs w:val="17"/>
        </w:rPr>
        <w:t>:</w:t>
      </w:r>
      <w:r>
        <w:rPr>
          <w:rFonts w:ascii="Consolas" w:hAnsi="Consolas" w:cs="Courier New"/>
          <w:color w:val="000000"/>
          <w:sz w:val="17"/>
          <w:szCs w:val="17"/>
        </w:rPr>
        <w:t xml:space="preserve"> motorbike_reg </w:t>
      </w:r>
      <w:r>
        <w:rPr>
          <w:rFonts w:ascii="Consolas" w:hAnsi="Consolas" w:cs="Courier New"/>
          <w:color w:val="000088"/>
          <w:sz w:val="17"/>
          <w:szCs w:val="17"/>
        </w:rPr>
        <w:t>if</w:t>
      </w:r>
      <w:r>
        <w:rPr>
          <w:rFonts w:ascii="Consolas" w:hAnsi="Consolas" w:cs="Courier New"/>
          <w:color w:val="000000"/>
          <w:sz w:val="17"/>
          <w:szCs w:val="17"/>
        </w:rPr>
        <w:t xml:space="preserve"> motorbike_reg</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None</w:t>
      </w:r>
    </w:p>
    <w:p w14:paraId="6B35843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666600"/>
          <w:sz w:val="17"/>
          <w:szCs w:val="17"/>
        </w:rPr>
        <w:t>}</w:t>
      </w:r>
    </w:p>
    <w:p w14:paraId="7F1F111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666600"/>
          <w:sz w:val="17"/>
          <w:szCs w:val="17"/>
        </w:rPr>
        <w:t>}</w:t>
      </w:r>
    </w:p>
    <w:p w14:paraId="65DFA62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w:t>
      </w:r>
    </w:p>
    <w:p w14:paraId="4FF5F75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json_file_path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enrollment_json_path</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"{name}.json"</w:t>
      </w:r>
      <w:r>
        <w:rPr>
          <w:rFonts w:ascii="Consolas" w:hAnsi="Consolas" w:cs="Courier New"/>
          <w:color w:val="666600"/>
          <w:sz w:val="17"/>
          <w:szCs w:val="17"/>
        </w:rPr>
        <w:t>)</w:t>
      </w:r>
    </w:p>
    <w:p w14:paraId="2A1DAD6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save_encrypted_data</w:t>
      </w:r>
      <w:r>
        <w:rPr>
          <w:rFonts w:ascii="Consolas" w:hAnsi="Consolas" w:cs="Courier New"/>
          <w:color w:val="666600"/>
          <w:sz w:val="17"/>
          <w:szCs w:val="17"/>
        </w:rPr>
        <w:t>(</w:t>
      </w:r>
      <w:r>
        <w:rPr>
          <w:rFonts w:ascii="Consolas" w:hAnsi="Consolas" w:cs="Courier New"/>
          <w:color w:val="000000"/>
          <w:sz w:val="17"/>
          <w:szCs w:val="17"/>
        </w:rPr>
        <w:t>user_data</w:t>
      </w:r>
      <w:r>
        <w:rPr>
          <w:rFonts w:ascii="Consolas" w:hAnsi="Consolas" w:cs="Courier New"/>
          <w:color w:val="666600"/>
          <w:sz w:val="17"/>
          <w:szCs w:val="17"/>
        </w:rPr>
        <w:t>,</w:t>
      </w:r>
      <w:r>
        <w:rPr>
          <w:rFonts w:ascii="Consolas" w:hAnsi="Consolas" w:cs="Courier New"/>
          <w:color w:val="000000"/>
          <w:sz w:val="17"/>
          <w:szCs w:val="17"/>
        </w:rPr>
        <w:t xml:space="preserve"> json_file_path</w:t>
      </w:r>
      <w:r>
        <w:rPr>
          <w:rFonts w:ascii="Consolas" w:hAnsi="Consolas" w:cs="Courier New"/>
          <w:color w:val="666600"/>
          <w:sz w:val="17"/>
          <w:szCs w:val="17"/>
        </w:rPr>
        <w:t>)</w:t>
      </w:r>
    </w:p>
    <w:p w14:paraId="4F920D2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w:t>
      </w:r>
    </w:p>
    <w:p w14:paraId="310E741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current_user </w:t>
      </w:r>
      <w:r>
        <w:rPr>
          <w:rFonts w:ascii="Consolas" w:hAnsi="Consolas" w:cs="Courier New"/>
          <w:color w:val="666600"/>
          <w:sz w:val="17"/>
          <w:szCs w:val="17"/>
        </w:rPr>
        <w:t>=</w:t>
      </w:r>
      <w:r>
        <w:rPr>
          <w:rFonts w:ascii="Consolas" w:hAnsi="Consolas" w:cs="Courier New"/>
          <w:color w:val="000000"/>
          <w:sz w:val="17"/>
          <w:szCs w:val="17"/>
        </w:rPr>
        <w:t xml:space="preserve"> name</w:t>
      </w:r>
    </w:p>
    <w:p w14:paraId="1289878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UnknownValueError</w:t>
      </w:r>
      <w:r>
        <w:rPr>
          <w:rFonts w:ascii="Consolas" w:hAnsi="Consolas" w:cs="Courier New"/>
          <w:color w:val="666600"/>
          <w:sz w:val="17"/>
          <w:szCs w:val="17"/>
        </w:rPr>
        <w:t>:</w:t>
      </w:r>
    </w:p>
    <w:p w14:paraId="41211DB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"Sorry, I didn't catch that. Please try again."</w:t>
      </w:r>
      <w:r>
        <w:rPr>
          <w:rFonts w:ascii="Consolas" w:hAnsi="Consolas" w:cs="Courier New"/>
          <w:color w:val="666600"/>
          <w:sz w:val="17"/>
          <w:szCs w:val="17"/>
        </w:rPr>
        <w:t>)</w:t>
      </w:r>
    </w:p>
    <w:p w14:paraId="2E7D968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enroll_user</w:t>
      </w:r>
      <w:r>
        <w:rPr>
          <w:rFonts w:ascii="Consolas" w:hAnsi="Consolas" w:cs="Courier New"/>
          <w:color w:val="666600"/>
          <w:sz w:val="17"/>
          <w:szCs w:val="17"/>
        </w:rPr>
        <w:t>()</w:t>
      </w:r>
    </w:p>
    <w:p w14:paraId="2304707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w:t>
      </w:r>
    </w:p>
    <w:p w14:paraId="7C5C552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recognize_face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D3ADE8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take a picture of yourself."</w:t>
      </w:r>
      <w:r>
        <w:rPr>
          <w:rFonts w:ascii="Consolas" w:hAnsi="Consolas" w:cs="Courier New"/>
          <w:color w:val="666600"/>
          <w:sz w:val="17"/>
          <w:szCs w:val="17"/>
        </w:rPr>
        <w:t>)</w:t>
      </w:r>
    </w:p>
    <w:p w14:paraId="5676DD1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temp_img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load_image_file</w:t>
      </w:r>
      <w:r>
        <w:rPr>
          <w:rFonts w:ascii="Consolas" w:hAnsi="Consolas" w:cs="Courier New"/>
          <w:color w:val="666600"/>
          <w:sz w:val="17"/>
          <w:szCs w:val="17"/>
        </w:rPr>
        <w:t>(</w:t>
      </w:r>
      <w:r>
        <w:rPr>
          <w:rFonts w:ascii="Consolas" w:hAnsi="Consolas" w:cs="Courier New"/>
          <w:color w:val="008800"/>
          <w:sz w:val="17"/>
          <w:szCs w:val="17"/>
        </w:rPr>
        <w:t>'temp.png'</w:t>
      </w:r>
      <w:r>
        <w:rPr>
          <w:rFonts w:ascii="Consolas" w:hAnsi="Consolas" w:cs="Courier New"/>
          <w:color w:val="666600"/>
          <w:sz w:val="17"/>
          <w:szCs w:val="17"/>
        </w:rPr>
        <w:t>)</w:t>
      </w:r>
    </w:p>
    <w:p w14:paraId="290CC0A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267. </w:t>
      </w:r>
      <w:r>
        <w:rPr>
          <w:rFonts w:ascii="Consolas" w:hAnsi="Consolas" w:cs="Courier New"/>
          <w:color w:val="000000"/>
          <w:sz w:val="17"/>
          <w:szCs w:val="17"/>
        </w:rPr>
        <w:t xml:space="preserve">        face_encodings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temp_img</w:t>
      </w:r>
      <w:r>
        <w:rPr>
          <w:rFonts w:ascii="Consolas" w:hAnsi="Consolas" w:cs="Courier New"/>
          <w:color w:val="666600"/>
          <w:sz w:val="17"/>
          <w:szCs w:val="17"/>
        </w:rPr>
        <w:t>)</w:t>
      </w:r>
    </w:p>
    <w:p w14:paraId="6947A5D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face_encodings</w:t>
      </w:r>
      <w:r>
        <w:rPr>
          <w:rFonts w:ascii="Consolas" w:hAnsi="Consolas" w:cs="Courier New"/>
          <w:color w:val="666600"/>
          <w:sz w:val="17"/>
          <w:szCs w:val="17"/>
        </w:rPr>
        <w:t>:</w:t>
      </w:r>
    </w:p>
    <w:p w14:paraId="7CB183B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face detected. Please try again."</w:t>
      </w:r>
      <w:r>
        <w:rPr>
          <w:rFonts w:ascii="Consolas" w:hAnsi="Consolas" w:cs="Courier New"/>
          <w:color w:val="666600"/>
          <w:sz w:val="17"/>
          <w:szCs w:val="17"/>
        </w:rPr>
        <w:t>)</w:t>
      </w:r>
    </w:p>
    <w:p w14:paraId="4116EB2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000088"/>
          <w:sz w:val="17"/>
          <w:szCs w:val="17"/>
        </w:rPr>
        <w:t>return</w:t>
      </w:r>
    </w:p>
    <w:p w14:paraId="27492C8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temp_face_encoding </w:t>
      </w:r>
      <w:r>
        <w:rPr>
          <w:rFonts w:ascii="Consolas" w:hAnsi="Consolas" w:cs="Courier New"/>
          <w:color w:val="666600"/>
          <w:sz w:val="17"/>
          <w:szCs w:val="17"/>
        </w:rPr>
        <w:t>=</w:t>
      </w:r>
      <w:r>
        <w:rPr>
          <w:rFonts w:ascii="Consolas" w:hAnsi="Consolas" w:cs="Courier New"/>
          <w:color w:val="000000"/>
          <w:sz w:val="17"/>
          <w:szCs w:val="17"/>
        </w:rPr>
        <w:t xml:space="preserve"> face_encodings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D3E620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w:t>
      </w:r>
    </w:p>
    <w:p w14:paraId="1D4393B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known_face_names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869FE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file </w:t>
      </w:r>
      <w:r>
        <w:rPr>
          <w:rFonts w:ascii="Consolas" w:hAnsi="Consolas" w:cs="Courier New"/>
          <w:color w:val="000088"/>
          <w:sz w:val="17"/>
          <w:szCs w:val="17"/>
        </w:rPr>
        <w:t>in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listdir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enrollment_pictures_path</w:t>
      </w:r>
      <w:r>
        <w:rPr>
          <w:rFonts w:ascii="Consolas" w:hAnsi="Consolas" w:cs="Courier New"/>
          <w:color w:val="666600"/>
          <w:sz w:val="17"/>
          <w:szCs w:val="17"/>
        </w:rPr>
        <w:t>):</w:t>
      </w:r>
    </w:p>
    <w:p w14:paraId="7BB16B9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".png"</w:t>
      </w:r>
      <w:r>
        <w:rPr>
          <w:rFonts w:ascii="Consolas" w:hAnsi="Consolas" w:cs="Courier New"/>
          <w:color w:val="666600"/>
          <w:sz w:val="17"/>
          <w:szCs w:val="17"/>
        </w:rPr>
        <w:t>):</w:t>
      </w:r>
    </w:p>
    <w:p w14:paraId="607A21D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img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load_image_file</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enrollment_pictures_path</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p>
    <w:p w14:paraId="48709A0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face_encodings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img</w:t>
      </w:r>
      <w:r>
        <w:rPr>
          <w:rFonts w:ascii="Consolas" w:hAnsi="Consolas" w:cs="Courier New"/>
          <w:color w:val="666600"/>
          <w:sz w:val="17"/>
          <w:szCs w:val="17"/>
        </w:rPr>
        <w:t>)</w:t>
      </w:r>
    </w:p>
    <w:p w14:paraId="22D2F55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face_encodings</w:t>
      </w:r>
      <w:r>
        <w:rPr>
          <w:rFonts w:ascii="Consolas" w:hAnsi="Consolas" w:cs="Courier New"/>
          <w:color w:val="666600"/>
          <w:sz w:val="17"/>
          <w:szCs w:val="17"/>
        </w:rPr>
        <w:t>:</w:t>
      </w:r>
    </w:p>
    <w:p w14:paraId="121AAD7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47CDA0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4C478A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w:t>
      </w:r>
    </w:p>
    <w:p w14:paraId="6054CCF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matches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compare_faces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known_faces</w:t>
      </w:r>
      <w:r>
        <w:rPr>
          <w:rFonts w:ascii="Consolas" w:hAnsi="Consolas" w:cs="Courier New"/>
          <w:color w:val="666600"/>
          <w:sz w:val="17"/>
          <w:szCs w:val="17"/>
        </w:rPr>
        <w:t>,</w:t>
      </w:r>
      <w:r>
        <w:rPr>
          <w:rFonts w:ascii="Consolas" w:hAnsi="Consolas" w:cs="Courier New"/>
          <w:color w:val="000000"/>
          <w:sz w:val="17"/>
          <w:szCs w:val="17"/>
        </w:rPr>
        <w:t xml:space="preserve"> temp_face_encoding</w:t>
      </w:r>
      <w:r>
        <w:rPr>
          <w:rFonts w:ascii="Consolas" w:hAnsi="Consolas" w:cs="Courier New"/>
          <w:color w:val="666600"/>
          <w:sz w:val="17"/>
          <w:szCs w:val="17"/>
        </w:rPr>
        <w:t>)</w:t>
      </w:r>
    </w:p>
    <w:p w14:paraId="30492CE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matches</w:t>
      </w:r>
      <w:r>
        <w:rPr>
          <w:rFonts w:ascii="Consolas" w:hAnsi="Consolas" w:cs="Courier New"/>
          <w:color w:val="666600"/>
          <w:sz w:val="17"/>
          <w:szCs w:val="17"/>
        </w:rPr>
        <w:t>:</w:t>
      </w:r>
    </w:p>
    <w:p w14:paraId="024D553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first_match_index </w:t>
      </w:r>
      <w:r>
        <w:rPr>
          <w:rFonts w:ascii="Consolas" w:hAnsi="Consolas" w:cs="Courier New"/>
          <w:color w:val="666600"/>
          <w:sz w:val="17"/>
          <w:szCs w:val="17"/>
        </w:rPr>
        <w:t>=</w:t>
      </w:r>
      <w:r>
        <w:rPr>
          <w:rFonts w:ascii="Consolas" w:hAnsi="Consolas" w:cs="Courier New"/>
          <w:color w:val="000000"/>
          <w:sz w:val="17"/>
          <w:szCs w:val="17"/>
        </w:rPr>
        <w:t xml:space="preserve"> matches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BCB060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first_match_index</w:t>
      </w:r>
      <w:r>
        <w:rPr>
          <w:rFonts w:ascii="Consolas" w:hAnsi="Consolas" w:cs="Courier New"/>
          <w:color w:val="666600"/>
          <w:sz w:val="17"/>
          <w:szCs w:val="17"/>
        </w:rPr>
        <w:t>]</w:t>
      </w:r>
    </w:p>
    <w:p w14:paraId="66B24B3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"Welcome back, {name}."</w:t>
      </w:r>
      <w:r>
        <w:rPr>
          <w:rFonts w:ascii="Consolas" w:hAnsi="Consolas" w:cs="Courier New"/>
          <w:color w:val="666600"/>
          <w:sz w:val="17"/>
          <w:szCs w:val="17"/>
        </w:rPr>
        <w:t>)</w:t>
      </w:r>
    </w:p>
    <w:p w14:paraId="60FBD79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load_user_data</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88AA38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w:t>
      </w:r>
    </w:p>
    <w:p w14:paraId="39B1676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user_data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load_encrypted_data</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enrollment_json_path</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"{name}.json"</w:t>
      </w:r>
      <w:r>
        <w:rPr>
          <w:rFonts w:ascii="Consolas" w:hAnsi="Consolas" w:cs="Courier New"/>
          <w:color w:val="666600"/>
          <w:sz w:val="17"/>
          <w:szCs w:val="17"/>
        </w:rPr>
        <w:t>))</w:t>
      </w:r>
    </w:p>
    <w:p w14:paraId="65D9056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car_reg </w:t>
      </w:r>
      <w:r>
        <w:rPr>
          <w:rFonts w:ascii="Consolas" w:hAnsi="Consolas" w:cs="Courier New"/>
          <w:color w:val="666600"/>
          <w:sz w:val="17"/>
          <w:szCs w:val="17"/>
        </w:rPr>
        <w:t>=</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8800"/>
          <w:sz w:val="17"/>
          <w:szCs w:val="17"/>
        </w:rPr>
        <w:t>'vehicles'</w:t>
      </w:r>
      <w:r>
        <w:rPr>
          <w:rFonts w:ascii="Consolas" w:hAnsi="Consolas" w:cs="Courier New"/>
          <w:color w:val="666600"/>
          <w:sz w:val="17"/>
          <w:szCs w:val="17"/>
        </w:rPr>
        <w:t>][</w:t>
      </w:r>
      <w:r>
        <w:rPr>
          <w:rFonts w:ascii="Consolas" w:hAnsi="Consolas" w:cs="Courier New"/>
          <w:color w:val="008800"/>
          <w:sz w:val="17"/>
          <w:szCs w:val="17"/>
        </w:rPr>
        <w:t>'car_reg'</w:t>
      </w:r>
      <w:r>
        <w:rPr>
          <w:rFonts w:ascii="Consolas" w:hAnsi="Consolas" w:cs="Courier New"/>
          <w:color w:val="666600"/>
          <w:sz w:val="17"/>
          <w:szCs w:val="17"/>
        </w:rPr>
        <w:t>]</w:t>
      </w:r>
    </w:p>
    <w:p w14:paraId="51B12D9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motorbike_reg </w:t>
      </w:r>
      <w:r>
        <w:rPr>
          <w:rFonts w:ascii="Consolas" w:hAnsi="Consolas" w:cs="Courier New"/>
          <w:color w:val="666600"/>
          <w:sz w:val="17"/>
          <w:szCs w:val="17"/>
        </w:rPr>
        <w:t>=</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8800"/>
          <w:sz w:val="17"/>
          <w:szCs w:val="17"/>
        </w:rPr>
        <w:t>'vehicles'</w:t>
      </w:r>
      <w:r>
        <w:rPr>
          <w:rFonts w:ascii="Consolas" w:hAnsi="Consolas" w:cs="Courier New"/>
          <w:color w:val="666600"/>
          <w:sz w:val="17"/>
          <w:szCs w:val="17"/>
        </w:rPr>
        <w:t>][</w:t>
      </w:r>
      <w:r>
        <w:rPr>
          <w:rFonts w:ascii="Consolas" w:hAnsi="Consolas" w:cs="Courier New"/>
          <w:color w:val="008800"/>
          <w:sz w:val="17"/>
          <w:szCs w:val="17"/>
        </w:rPr>
        <w:t>'motorbike_reg'</w:t>
      </w:r>
      <w:r>
        <w:rPr>
          <w:rFonts w:ascii="Consolas" w:hAnsi="Consolas" w:cs="Courier New"/>
          <w:color w:val="666600"/>
          <w:sz w:val="17"/>
          <w:szCs w:val="17"/>
        </w:rPr>
        <w:t>]</w:t>
      </w:r>
    </w:p>
    <w:p w14:paraId="152EC64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car_reg</w:t>
      </w:r>
      <w:r>
        <w:rPr>
          <w:rFonts w:ascii="Consolas" w:hAnsi="Consolas" w:cs="Courier New"/>
          <w:color w:val="666600"/>
          <w:sz w:val="17"/>
          <w:szCs w:val="17"/>
        </w:rPr>
        <w:t>:</w:t>
      </w:r>
    </w:p>
    <w:p w14:paraId="3E799C7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"You have a car registered with the plate: {car_reg}."</w:t>
      </w:r>
      <w:r>
        <w:rPr>
          <w:rFonts w:ascii="Consolas" w:hAnsi="Consolas" w:cs="Courier New"/>
          <w:color w:val="666600"/>
          <w:sz w:val="17"/>
          <w:szCs w:val="17"/>
        </w:rPr>
        <w:t>)</w:t>
      </w:r>
    </w:p>
    <w:p w14:paraId="5A75233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motorbike_reg</w:t>
      </w:r>
      <w:r>
        <w:rPr>
          <w:rFonts w:ascii="Consolas" w:hAnsi="Consolas" w:cs="Courier New"/>
          <w:color w:val="666600"/>
          <w:sz w:val="17"/>
          <w:szCs w:val="17"/>
        </w:rPr>
        <w:t>:</w:t>
      </w:r>
    </w:p>
    <w:p w14:paraId="5AD459C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"You have a motorbike registered with the plate: {motorbike_reg}."</w:t>
      </w:r>
      <w:r>
        <w:rPr>
          <w:rFonts w:ascii="Consolas" w:hAnsi="Consolas" w:cs="Courier New"/>
          <w:color w:val="666600"/>
          <w:sz w:val="17"/>
          <w:szCs w:val="17"/>
        </w:rPr>
        <w:t>)</w:t>
      </w:r>
    </w:p>
    <w:p w14:paraId="1F8529F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2A7E08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"Face not recognized. Please enroll."</w:t>
      </w:r>
      <w:r>
        <w:rPr>
          <w:rFonts w:ascii="Consolas" w:hAnsi="Consolas" w:cs="Courier New"/>
          <w:color w:val="666600"/>
          <w:sz w:val="17"/>
          <w:szCs w:val="17"/>
        </w:rPr>
        <w:t>)</w:t>
      </w:r>
    </w:p>
    <w:p w14:paraId="0D5DF8F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enroll_user</w:t>
      </w:r>
      <w:r>
        <w:rPr>
          <w:rFonts w:ascii="Consolas" w:hAnsi="Consolas" w:cs="Courier New"/>
          <w:color w:val="666600"/>
          <w:sz w:val="17"/>
          <w:szCs w:val="17"/>
        </w:rPr>
        <w:t>()</w:t>
      </w:r>
    </w:p>
    <w:p w14:paraId="69258FC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w:t>
      </w:r>
    </w:p>
    <w:p w14:paraId="6109698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load_user_data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4123697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8800"/>
          <w:sz w:val="17"/>
          <w:szCs w:val="17"/>
        </w:rPr>
        <w:t>"""Load user data for the recognized face."""</w:t>
      </w:r>
    </w:p>
    <w:p w14:paraId="0692D8C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json_file_path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enrollment_json_path</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"{name}.json"</w:t>
      </w:r>
      <w:r>
        <w:rPr>
          <w:rFonts w:ascii="Consolas" w:hAnsi="Consolas" w:cs="Courier New"/>
          <w:color w:val="666600"/>
          <w:sz w:val="17"/>
          <w:szCs w:val="17"/>
        </w:rPr>
        <w:t>)</w:t>
      </w:r>
    </w:p>
    <w:p w14:paraId="4A91E64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json_file_path</w:t>
      </w:r>
      <w:r>
        <w:rPr>
          <w:rFonts w:ascii="Consolas" w:hAnsi="Consolas" w:cs="Courier New"/>
          <w:color w:val="666600"/>
          <w:sz w:val="17"/>
          <w:szCs w:val="17"/>
        </w:rPr>
        <w:t>):</w:t>
      </w:r>
    </w:p>
    <w:p w14:paraId="5A3C629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user_data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load_encrypted_data</w:t>
      </w:r>
      <w:r>
        <w:rPr>
          <w:rFonts w:ascii="Consolas" w:hAnsi="Consolas" w:cs="Courier New"/>
          <w:color w:val="666600"/>
          <w:sz w:val="17"/>
          <w:szCs w:val="17"/>
        </w:rPr>
        <w:t>(</w:t>
      </w:r>
      <w:r>
        <w:rPr>
          <w:rFonts w:ascii="Consolas" w:hAnsi="Consolas" w:cs="Courier New"/>
          <w:color w:val="000000"/>
          <w:sz w:val="17"/>
          <w:szCs w:val="17"/>
        </w:rPr>
        <w:t>json_file_path</w:t>
      </w:r>
      <w:r>
        <w:rPr>
          <w:rFonts w:ascii="Consolas" w:hAnsi="Consolas" w:cs="Courier New"/>
          <w:color w:val="666600"/>
          <w:sz w:val="17"/>
          <w:szCs w:val="17"/>
        </w:rPr>
        <w:t>)</w:t>
      </w:r>
    </w:p>
    <w:p w14:paraId="59A0616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"Hello {user_data['name']}!"</w:t>
      </w:r>
      <w:r>
        <w:rPr>
          <w:rFonts w:ascii="Consolas" w:hAnsi="Consolas" w:cs="Courier New"/>
          <w:color w:val="666600"/>
          <w:sz w:val="17"/>
          <w:szCs w:val="17"/>
        </w:rPr>
        <w:t>)</w:t>
      </w:r>
    </w:p>
    <w:p w14:paraId="78C4842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current_user </w:t>
      </w:r>
      <w:r>
        <w:rPr>
          <w:rFonts w:ascii="Consolas" w:hAnsi="Consolas" w:cs="Courier New"/>
          <w:color w:val="666600"/>
          <w:sz w:val="17"/>
          <w:szCs w:val="17"/>
        </w:rPr>
        <w:t>=</w:t>
      </w:r>
      <w:r>
        <w:rPr>
          <w:rFonts w:ascii="Consolas" w:hAnsi="Consolas" w:cs="Courier New"/>
          <w:color w:val="000000"/>
          <w:sz w:val="17"/>
          <w:szCs w:val="17"/>
        </w:rPr>
        <w:t xml:space="preserve"> user_data</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p>
    <w:p w14:paraId="260DC12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8B8B76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user data found. Starting enrollment."</w:t>
      </w:r>
      <w:r>
        <w:rPr>
          <w:rFonts w:ascii="Consolas" w:hAnsi="Consolas" w:cs="Courier New"/>
          <w:color w:val="666600"/>
          <w:sz w:val="17"/>
          <w:szCs w:val="17"/>
        </w:rPr>
        <w:t>)</w:t>
      </w:r>
    </w:p>
    <w:p w14:paraId="6162003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enroll_user</w:t>
      </w:r>
      <w:r>
        <w:rPr>
          <w:rFonts w:ascii="Consolas" w:hAnsi="Consolas" w:cs="Courier New"/>
          <w:color w:val="666600"/>
          <w:sz w:val="17"/>
          <w:szCs w:val="17"/>
        </w:rPr>
        <w:t>()</w:t>
      </w:r>
    </w:p>
    <w:p w14:paraId="07AFA84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w:t>
      </w:r>
    </w:p>
    <w:p w14:paraId="78D7AB9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04DFC7F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w:t>
      </w:r>
      <w:r>
        <w:rPr>
          <w:rFonts w:ascii="Consolas" w:hAnsi="Consolas" w:cs="Courier New"/>
          <w:color w:val="008800"/>
          <w:sz w:val="17"/>
          <w:szCs w:val="17"/>
        </w:rPr>
        <w:t>"""Send user input to DialogueManager to process."""</w:t>
      </w:r>
    </w:p>
    <w:p w14:paraId="1806C9B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dialogue_manager</w:t>
      </w:r>
      <w:r>
        <w:rPr>
          <w:rFonts w:ascii="Consolas" w:hAnsi="Consolas" w:cs="Courier New"/>
          <w:color w:val="666600"/>
          <w:sz w:val="17"/>
          <w:szCs w:val="17"/>
        </w:rPr>
        <w:t>.</w:t>
      </w:r>
      <w:r>
        <w:rPr>
          <w:rFonts w:ascii="Consolas" w:hAnsi="Consolas" w:cs="Courier New"/>
          <w:color w:val="000000"/>
          <w:sz w:val="17"/>
          <w:szCs w:val="17"/>
        </w:rPr>
        <w:t>process_user_input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57751E7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31D87E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EF475B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w:t>
      </w:r>
    </w:p>
    <w:p w14:paraId="63561AB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"detect motorbike"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94CDC9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detect_and_fetch_motorbike_data</w:t>
      </w:r>
      <w:r>
        <w:rPr>
          <w:rFonts w:ascii="Consolas" w:hAnsi="Consolas" w:cs="Courier New"/>
          <w:color w:val="666600"/>
          <w:sz w:val="17"/>
          <w:szCs w:val="17"/>
        </w:rPr>
        <w:t>()</w:t>
      </w:r>
    </w:p>
    <w:p w14:paraId="14B85AF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"identify motorbike part"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F8666C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part_images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"path/to/front.png"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"path/to/back.png"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Replace with actual image paths</w:t>
      </w:r>
    </w:p>
    <w:p w14:paraId="6222EC1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identify_motorbike_part</w:t>
      </w:r>
      <w:r>
        <w:rPr>
          <w:rFonts w:ascii="Consolas" w:hAnsi="Consolas" w:cs="Courier New"/>
          <w:color w:val="666600"/>
          <w:sz w:val="17"/>
          <w:szCs w:val="17"/>
        </w:rPr>
        <w:t>(</w:t>
      </w:r>
      <w:r>
        <w:rPr>
          <w:rFonts w:ascii="Consolas" w:hAnsi="Consolas" w:cs="Courier New"/>
          <w:color w:val="000000"/>
          <w:sz w:val="17"/>
          <w:szCs w:val="17"/>
        </w:rPr>
        <w:t>part_images</w:t>
      </w:r>
      <w:r>
        <w:rPr>
          <w:rFonts w:ascii="Consolas" w:hAnsi="Consolas" w:cs="Courier New"/>
          <w:color w:val="666600"/>
          <w:sz w:val="17"/>
          <w:szCs w:val="17"/>
        </w:rPr>
        <w:t>)</w:t>
      </w:r>
    </w:p>
    <w:p w14:paraId="70C70C2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w:t>
      </w:r>
    </w:p>
    <w:p w14:paraId="1F296AE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detect_and_fetch_vehicle_data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2F66E1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xml:space="preserve">        </w:t>
      </w:r>
      <w:r>
        <w:rPr>
          <w:rFonts w:ascii="Consolas" w:hAnsi="Consolas" w:cs="Courier New"/>
          <w:color w:val="008800"/>
          <w:sz w:val="17"/>
          <w:szCs w:val="17"/>
        </w:rPr>
        <w:t>"""Use CarModel to detect car and fetch vehicle data."""</w:t>
      </w:r>
    </w:p>
    <w:p w14:paraId="12EA4A3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"Starting car detection..."</w:t>
      </w:r>
      <w:r>
        <w:rPr>
          <w:rFonts w:ascii="Consolas" w:hAnsi="Consolas" w:cs="Courier New"/>
          <w:color w:val="666600"/>
          <w:sz w:val="17"/>
          <w:szCs w:val="17"/>
        </w:rPr>
        <w:t>)</w:t>
      </w:r>
    </w:p>
    <w:p w14:paraId="412DDC0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car_model_service</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175DB26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car_model_service</w:t>
      </w:r>
      <w:r>
        <w:rPr>
          <w:rFonts w:ascii="Consolas" w:hAnsi="Consolas" w:cs="Courier New"/>
          <w:color w:val="666600"/>
          <w:sz w:val="17"/>
          <w:szCs w:val="17"/>
        </w:rPr>
        <w:t>.</w:t>
      </w:r>
      <w:r>
        <w:rPr>
          <w:rFonts w:ascii="Consolas" w:hAnsi="Consolas" w:cs="Courier New"/>
          <w:color w:val="000000"/>
          <w:sz w:val="17"/>
          <w:szCs w:val="17"/>
        </w:rPr>
        <w:t>wait_for_detection</w:t>
      </w:r>
      <w:r>
        <w:rPr>
          <w:rFonts w:ascii="Consolas" w:hAnsi="Consolas" w:cs="Courier New"/>
          <w:color w:val="666600"/>
          <w:sz w:val="17"/>
          <w:szCs w:val="17"/>
        </w:rPr>
        <w:t>()</w:t>
      </w:r>
    </w:p>
    <w:p w14:paraId="00931C4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vehicle_data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car_model_service</w:t>
      </w:r>
      <w:r>
        <w:rPr>
          <w:rFonts w:ascii="Consolas" w:hAnsi="Consolas" w:cs="Courier New"/>
          <w:color w:val="666600"/>
          <w:sz w:val="17"/>
          <w:szCs w:val="17"/>
        </w:rPr>
        <w:t>.</w:t>
      </w:r>
      <w:r>
        <w:rPr>
          <w:rFonts w:ascii="Consolas" w:hAnsi="Consolas" w:cs="Courier New"/>
          <w:color w:val="000000"/>
          <w:sz w:val="17"/>
          <w:szCs w:val="17"/>
        </w:rPr>
        <w:t>get_vehicle_data</w:t>
      </w:r>
      <w:r>
        <w:rPr>
          <w:rFonts w:ascii="Consolas" w:hAnsi="Consolas" w:cs="Courier New"/>
          <w:color w:val="666600"/>
          <w:sz w:val="17"/>
          <w:szCs w:val="17"/>
        </w:rPr>
        <w:t>()</w:t>
      </w:r>
    </w:p>
    <w:p w14:paraId="26B07C0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vehicle_data</w:t>
      </w:r>
      <w:r>
        <w:rPr>
          <w:rFonts w:ascii="Consolas" w:hAnsi="Consolas" w:cs="Courier New"/>
          <w:color w:val="666600"/>
          <w:sz w:val="17"/>
          <w:szCs w:val="17"/>
        </w:rPr>
        <w:t>:</w:t>
      </w:r>
    </w:p>
    <w:p w14:paraId="5B91EC4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vehicle_data</w:t>
      </w:r>
      <w:r>
        <w:rPr>
          <w:rFonts w:ascii="Consolas" w:hAnsi="Consolas" w:cs="Courier New"/>
          <w:color w:val="666600"/>
          <w:sz w:val="17"/>
          <w:szCs w:val="17"/>
        </w:rPr>
        <w:t>)</w:t>
      </w:r>
    </w:p>
    <w:p w14:paraId="08227B2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DDB8C6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vehicle data found. Please try again."</w:t>
      </w:r>
      <w:r>
        <w:rPr>
          <w:rFonts w:ascii="Consolas" w:hAnsi="Consolas" w:cs="Courier New"/>
          <w:color w:val="666600"/>
          <w:sz w:val="17"/>
          <w:szCs w:val="17"/>
        </w:rPr>
        <w:t>)</w:t>
      </w:r>
    </w:p>
    <w:p w14:paraId="5AA5B08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333.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car_model_service</w:t>
      </w:r>
      <w:r>
        <w:rPr>
          <w:rFonts w:ascii="Consolas" w:hAnsi="Consolas" w:cs="Courier New"/>
          <w:color w:val="666600"/>
          <w:sz w:val="17"/>
          <w:szCs w:val="17"/>
        </w:rPr>
        <w:t>.</w:t>
      </w:r>
      <w:r>
        <w:rPr>
          <w:rFonts w:ascii="Consolas" w:hAnsi="Consolas" w:cs="Courier New"/>
          <w:color w:val="000000"/>
          <w:sz w:val="17"/>
          <w:szCs w:val="17"/>
        </w:rPr>
        <w:t>stop_detection</w:t>
      </w:r>
      <w:r>
        <w:rPr>
          <w:rFonts w:ascii="Consolas" w:hAnsi="Consolas" w:cs="Courier New"/>
          <w:color w:val="666600"/>
          <w:sz w:val="17"/>
          <w:szCs w:val="17"/>
        </w:rPr>
        <w:t>()</w:t>
      </w:r>
    </w:p>
    <w:p w14:paraId="2171B024"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detect_and_fetch_motorbike_data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17F160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008800"/>
          <w:sz w:val="17"/>
          <w:szCs w:val="17"/>
        </w:rPr>
        <w:t>"""Use MotorbikeModel to detect motorbike and fetch part data."""</w:t>
      </w:r>
    </w:p>
    <w:p w14:paraId="237D69F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"Starting motorbike detection..."</w:t>
      </w:r>
      <w:r>
        <w:rPr>
          <w:rFonts w:ascii="Consolas" w:hAnsi="Consolas" w:cs="Courier New"/>
          <w:color w:val="666600"/>
          <w:sz w:val="17"/>
          <w:szCs w:val="17"/>
        </w:rPr>
        <w:t>)</w:t>
      </w:r>
    </w:p>
    <w:p w14:paraId="1D578EB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motorbike_model_service</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4309BAD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w:t>
      </w:r>
    </w:p>
    <w:p w14:paraId="6752DB0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identify_motorbike_part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part_images</w:t>
      </w:r>
      <w:r>
        <w:rPr>
          <w:rFonts w:ascii="Consolas" w:hAnsi="Consolas" w:cs="Courier New"/>
          <w:color w:val="666600"/>
          <w:sz w:val="17"/>
          <w:szCs w:val="17"/>
        </w:rPr>
        <w:t>):</w:t>
      </w:r>
    </w:p>
    <w:p w14:paraId="70AA339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008800"/>
          <w:sz w:val="17"/>
          <w:szCs w:val="17"/>
        </w:rPr>
        <w:t>"""Identify a motorbike part using MotorbikePartsService."""</w:t>
      </w:r>
    </w:p>
    <w:p w14:paraId="4C8B59E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motorbike_parts_service</w:t>
      </w:r>
      <w:r>
        <w:rPr>
          <w:rFonts w:ascii="Consolas" w:hAnsi="Consolas" w:cs="Courier New"/>
          <w:color w:val="666600"/>
          <w:sz w:val="17"/>
          <w:szCs w:val="17"/>
        </w:rPr>
        <w:t>.</w:t>
      </w:r>
      <w:r>
        <w:rPr>
          <w:rFonts w:ascii="Consolas" w:hAnsi="Consolas" w:cs="Courier New"/>
          <w:color w:val="000000"/>
          <w:sz w:val="17"/>
          <w:szCs w:val="17"/>
        </w:rPr>
        <w:t>identify_part</w:t>
      </w:r>
      <w:r>
        <w:rPr>
          <w:rFonts w:ascii="Consolas" w:hAnsi="Consolas" w:cs="Courier New"/>
          <w:color w:val="666600"/>
          <w:sz w:val="17"/>
          <w:szCs w:val="17"/>
        </w:rPr>
        <w:t>(</w:t>
      </w:r>
      <w:r>
        <w:rPr>
          <w:rFonts w:ascii="Consolas" w:hAnsi="Consolas" w:cs="Courier New"/>
          <w:color w:val="000000"/>
          <w:sz w:val="17"/>
          <w:szCs w:val="17"/>
        </w:rPr>
        <w:t>part_images</w:t>
      </w:r>
      <w:r>
        <w:rPr>
          <w:rFonts w:ascii="Consolas" w:hAnsi="Consolas" w:cs="Courier New"/>
          <w:color w:val="666600"/>
          <w:sz w:val="17"/>
          <w:szCs w:val="17"/>
        </w:rPr>
        <w:t>)</w:t>
      </w:r>
    </w:p>
    <w:p w14:paraId="1905494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7AD9693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add_motorbike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p>
    <w:p w14:paraId="01A6017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8800"/>
          <w:sz w:val="17"/>
          <w:szCs w:val="17"/>
        </w:rPr>
        <w:t>"""Add a motorbike to the current user's profile."""</w:t>
      </w:r>
    </w:p>
    <w:p w14:paraId="58937C7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motorbike_data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"plate"</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"make"</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D1A9E3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user_enrollment_service</w:t>
      </w:r>
      <w:r>
        <w:rPr>
          <w:rFonts w:ascii="Consolas" w:hAnsi="Consolas" w:cs="Courier New"/>
          <w:color w:val="666600"/>
          <w:sz w:val="17"/>
          <w:szCs w:val="17"/>
        </w:rPr>
        <w:t>.</w:t>
      </w:r>
      <w:r>
        <w:rPr>
          <w:rFonts w:ascii="Consolas" w:hAnsi="Consolas" w:cs="Courier New"/>
          <w:color w:val="000000"/>
          <w:sz w:val="17"/>
          <w:szCs w:val="17"/>
        </w:rPr>
        <w:t>add_motorbike_to_user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current_user</w:t>
      </w:r>
      <w:r>
        <w:rPr>
          <w:rFonts w:ascii="Consolas" w:hAnsi="Consolas" w:cs="Courier New"/>
          <w:color w:val="666600"/>
          <w:sz w:val="17"/>
          <w:szCs w:val="17"/>
        </w:rPr>
        <w:t>,</w:t>
      </w:r>
      <w:r>
        <w:rPr>
          <w:rFonts w:ascii="Consolas" w:hAnsi="Consolas" w:cs="Courier New"/>
          <w:color w:val="000000"/>
          <w:sz w:val="17"/>
          <w:szCs w:val="17"/>
        </w:rPr>
        <w:t xml:space="preserve"> motorbike_data</w:t>
      </w:r>
      <w:r>
        <w:rPr>
          <w:rFonts w:ascii="Consolas" w:hAnsi="Consolas" w:cs="Courier New"/>
          <w:color w:val="666600"/>
          <w:sz w:val="17"/>
          <w:szCs w:val="17"/>
        </w:rPr>
        <w:t>)</w:t>
      </w:r>
    </w:p>
    <w:p w14:paraId="7134D07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22E4451"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w:t>
      </w:r>
    </w:p>
    <w:p w14:paraId="13FF9E3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add_car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p>
    <w:p w14:paraId="5066303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w:t>
      </w:r>
      <w:r>
        <w:rPr>
          <w:rFonts w:ascii="Consolas" w:hAnsi="Consolas" w:cs="Courier New"/>
          <w:color w:val="008800"/>
          <w:sz w:val="17"/>
          <w:szCs w:val="17"/>
        </w:rPr>
        <w:t>"""Add a car to the current user's profile."""</w:t>
      </w:r>
    </w:p>
    <w:p w14:paraId="7B54DF0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car_data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"plate"</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"make"</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01FD3E6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user_enrollment_service</w:t>
      </w:r>
      <w:r>
        <w:rPr>
          <w:rFonts w:ascii="Consolas" w:hAnsi="Consolas" w:cs="Courier New"/>
          <w:color w:val="666600"/>
          <w:sz w:val="17"/>
          <w:szCs w:val="17"/>
        </w:rPr>
        <w:t>.</w:t>
      </w:r>
      <w:r>
        <w:rPr>
          <w:rFonts w:ascii="Consolas" w:hAnsi="Consolas" w:cs="Courier New"/>
          <w:color w:val="000000"/>
          <w:sz w:val="17"/>
          <w:szCs w:val="17"/>
        </w:rPr>
        <w:t>add_car_to_user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current_user</w:t>
      </w:r>
      <w:r>
        <w:rPr>
          <w:rFonts w:ascii="Consolas" w:hAnsi="Consolas" w:cs="Courier New"/>
          <w:color w:val="666600"/>
          <w:sz w:val="17"/>
          <w:szCs w:val="17"/>
        </w:rPr>
        <w:t>,</w:t>
      </w:r>
      <w:r>
        <w:rPr>
          <w:rFonts w:ascii="Consolas" w:hAnsi="Consolas" w:cs="Courier New"/>
          <w:color w:val="000000"/>
          <w:sz w:val="17"/>
          <w:szCs w:val="17"/>
        </w:rPr>
        <w:t xml:space="preserve"> car_data</w:t>
      </w:r>
      <w:r>
        <w:rPr>
          <w:rFonts w:ascii="Consolas" w:hAnsi="Consolas" w:cs="Courier New"/>
          <w:color w:val="666600"/>
          <w:sz w:val="17"/>
          <w:szCs w:val="17"/>
        </w:rPr>
        <w:t>)</w:t>
      </w:r>
    </w:p>
    <w:p w14:paraId="6B50B3A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2085E7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 xml:space="preserve">    </w:t>
      </w:r>
    </w:p>
    <w:p w14:paraId="661CDB8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7C1E1A1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"add motorbike"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9DBB49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xml:space="preserve">            plate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license plate: "</w:t>
      </w:r>
      <w:r>
        <w:rPr>
          <w:rFonts w:ascii="Consolas" w:hAnsi="Consolas" w:cs="Courier New"/>
          <w:color w:val="666600"/>
          <w:sz w:val="17"/>
          <w:szCs w:val="17"/>
        </w:rPr>
        <w:t>)</w:t>
      </w:r>
    </w:p>
    <w:p w14:paraId="6CAC667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 xml:space="preserve">            make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motorbike make: "</w:t>
      </w:r>
      <w:r>
        <w:rPr>
          <w:rFonts w:ascii="Consolas" w:hAnsi="Consolas" w:cs="Courier New"/>
          <w:color w:val="666600"/>
          <w:sz w:val="17"/>
          <w:szCs w:val="17"/>
        </w:rPr>
        <w:t>)</w:t>
      </w:r>
    </w:p>
    <w:p w14:paraId="2CE3BA0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motorbike model: "</w:t>
      </w:r>
      <w:r>
        <w:rPr>
          <w:rFonts w:ascii="Consolas" w:hAnsi="Consolas" w:cs="Courier New"/>
          <w:color w:val="666600"/>
          <w:sz w:val="17"/>
          <w:szCs w:val="17"/>
        </w:rPr>
        <w:t>)</w:t>
      </w:r>
    </w:p>
    <w:p w14:paraId="376352A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add_motorbike</w:t>
      </w:r>
      <w:r>
        <w:rPr>
          <w:rFonts w:ascii="Consolas" w:hAnsi="Consolas" w:cs="Courier New"/>
          <w:color w:val="666600"/>
          <w:sz w:val="17"/>
          <w:szCs w:val="17"/>
        </w:rPr>
        <w:t>(</w:t>
      </w:r>
      <w:r>
        <w:rPr>
          <w:rFonts w:ascii="Consolas" w:hAnsi="Consolas" w:cs="Courier New"/>
          <w:color w:val="000000"/>
          <w:sz w:val="17"/>
          <w:szCs w:val="17"/>
        </w:rPr>
        <w:t>plate</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867143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"add car"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57FF86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 xml:space="preserve">            plate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license plate: "</w:t>
      </w:r>
      <w:r>
        <w:rPr>
          <w:rFonts w:ascii="Consolas" w:hAnsi="Consolas" w:cs="Courier New"/>
          <w:color w:val="666600"/>
          <w:sz w:val="17"/>
          <w:szCs w:val="17"/>
        </w:rPr>
        <w:t>)</w:t>
      </w:r>
    </w:p>
    <w:p w14:paraId="396A0AB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 xml:space="preserve">            make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car make: "</w:t>
      </w:r>
      <w:r>
        <w:rPr>
          <w:rFonts w:ascii="Consolas" w:hAnsi="Consolas" w:cs="Courier New"/>
          <w:color w:val="666600"/>
          <w:sz w:val="17"/>
          <w:szCs w:val="17"/>
        </w:rPr>
        <w:t>)</w:t>
      </w:r>
    </w:p>
    <w:p w14:paraId="342B0E1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car model: "</w:t>
      </w:r>
      <w:r>
        <w:rPr>
          <w:rFonts w:ascii="Consolas" w:hAnsi="Consolas" w:cs="Courier New"/>
          <w:color w:val="666600"/>
          <w:sz w:val="17"/>
          <w:szCs w:val="17"/>
        </w:rPr>
        <w:t>)</w:t>
      </w:r>
    </w:p>
    <w:p w14:paraId="72C9485F"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add_car</w:t>
      </w:r>
      <w:r>
        <w:rPr>
          <w:rFonts w:ascii="Consolas" w:hAnsi="Consolas" w:cs="Courier New"/>
          <w:color w:val="666600"/>
          <w:sz w:val="17"/>
          <w:szCs w:val="17"/>
        </w:rPr>
        <w:t>(</w:t>
      </w:r>
      <w:r>
        <w:rPr>
          <w:rFonts w:ascii="Consolas" w:hAnsi="Consolas" w:cs="Courier New"/>
          <w:color w:val="000000"/>
          <w:sz w:val="17"/>
          <w:szCs w:val="17"/>
        </w:rPr>
        <w:t>plate</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2EEA5C8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w:t>
      </w:r>
    </w:p>
    <w:p w14:paraId="6FED406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recognize_cars_in_camera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BCC653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B53D90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AB8D61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6FFA7C1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77772D4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w:t>
      </w:r>
      <w:r>
        <w:rPr>
          <w:rFonts w:ascii="Consolas" w:hAnsi="Consolas" w:cs="Courier New"/>
          <w:color w:val="000088"/>
          <w:sz w:val="17"/>
          <w:szCs w:val="17"/>
        </w:rPr>
        <w:t>break</w:t>
      </w:r>
    </w:p>
    <w:p w14:paraId="3210321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w:t>
      </w:r>
    </w:p>
    <w:p w14:paraId="325E729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 xml:space="preserve">            detected_cars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car_model_service</w:t>
      </w:r>
      <w:r>
        <w:rPr>
          <w:rFonts w:ascii="Consolas" w:hAnsi="Consolas" w:cs="Courier New"/>
          <w:color w:val="666600"/>
          <w:sz w:val="17"/>
          <w:szCs w:val="17"/>
        </w:rPr>
        <w:t>.</w:t>
      </w:r>
      <w:r>
        <w:rPr>
          <w:rFonts w:ascii="Consolas" w:hAnsi="Consolas" w:cs="Courier New"/>
          <w:color w:val="000000"/>
          <w:sz w:val="17"/>
          <w:szCs w:val="17"/>
        </w:rPr>
        <w:t>detect_cars</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6C5F340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 confidence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detected_cars</w:t>
      </w:r>
      <w:r>
        <w:rPr>
          <w:rFonts w:ascii="Consolas" w:hAnsi="Consolas" w:cs="Courier New"/>
          <w:color w:val="666600"/>
          <w:sz w:val="17"/>
          <w:szCs w:val="17"/>
        </w:rPr>
        <w:t>:</w:t>
      </w:r>
    </w:p>
    <w:p w14:paraId="1B5C696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box</w:t>
      </w:r>
    </w:p>
    <w:p w14:paraId="434390E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"Car: {confidence:.2f}"</w:t>
      </w:r>
    </w:p>
    <w:p w14:paraId="121B69A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0B1F7A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6777BE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 </w:t>
      </w:r>
    </w:p>
    <w:p w14:paraId="30D9B89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"Car Detection"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2B8A767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 </w:t>
      </w:r>
    </w:p>
    <w:p w14:paraId="79F0246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0CB237F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 xml:space="preserve">                </w:t>
      </w:r>
      <w:r>
        <w:rPr>
          <w:rFonts w:ascii="Consolas" w:hAnsi="Consolas" w:cs="Courier New"/>
          <w:color w:val="000088"/>
          <w:sz w:val="17"/>
          <w:szCs w:val="17"/>
        </w:rPr>
        <w:t>break</w:t>
      </w:r>
    </w:p>
    <w:p w14:paraId="2C1A254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 </w:t>
      </w:r>
    </w:p>
    <w:p w14:paraId="0215A64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1398F18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6D77561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 </w:t>
      </w:r>
    </w:p>
    <w:p w14:paraId="162E6CC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0EC4D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car_model_service</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67A128D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 </w:t>
      </w:r>
    </w:p>
    <w:p w14:paraId="2CA8B2AC"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view_saved_detections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EDB3FE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 xml:space="preserve">        root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Tk</w:t>
      </w:r>
      <w:r>
        <w:rPr>
          <w:rFonts w:ascii="Consolas" w:hAnsi="Consolas" w:cs="Courier New"/>
          <w:color w:val="666600"/>
          <w:sz w:val="17"/>
          <w:szCs w:val="17"/>
        </w:rPr>
        <w:t>()</w:t>
      </w:r>
    </w:p>
    <w:p w14:paraId="1C2F95C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 xml:space="preserve">        detection_viewer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DetectionViewer</w:t>
      </w:r>
      <w:r>
        <w:rPr>
          <w:rFonts w:ascii="Consolas" w:hAnsi="Consolas" w:cs="Courier New"/>
          <w:color w:val="666600"/>
          <w:sz w:val="17"/>
          <w:szCs w:val="17"/>
        </w:rPr>
        <w:t>(</w:t>
      </w:r>
      <w:r>
        <w:rPr>
          <w:rFonts w:ascii="Consolas" w:hAnsi="Consolas" w:cs="Courier New"/>
          <w:color w:val="000000"/>
          <w:sz w:val="17"/>
          <w:szCs w:val="17"/>
        </w:rPr>
        <w:t>root</w:t>
      </w:r>
      <w:r>
        <w:rPr>
          <w:rFonts w:ascii="Consolas" w:hAnsi="Consolas" w:cs="Courier New"/>
          <w:color w:val="666600"/>
          <w:sz w:val="17"/>
          <w:szCs w:val="17"/>
        </w:rPr>
        <w:t>)</w:t>
      </w:r>
    </w:p>
    <w:p w14:paraId="6892B03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        root</w:t>
      </w:r>
      <w:r>
        <w:rPr>
          <w:rFonts w:ascii="Consolas" w:hAnsi="Consolas" w:cs="Courier New"/>
          <w:color w:val="666600"/>
          <w:sz w:val="17"/>
          <w:szCs w:val="17"/>
        </w:rPr>
        <w:t>.</w:t>
      </w:r>
      <w:r>
        <w:rPr>
          <w:rFonts w:ascii="Consolas" w:hAnsi="Consolas" w:cs="Courier New"/>
          <w:color w:val="000000"/>
          <w:sz w:val="17"/>
          <w:szCs w:val="17"/>
        </w:rPr>
        <w:t>mainloop</w:t>
      </w:r>
      <w:r>
        <w:rPr>
          <w:rFonts w:ascii="Consolas" w:hAnsi="Consolas" w:cs="Courier New"/>
          <w:color w:val="666600"/>
          <w:sz w:val="17"/>
          <w:szCs w:val="17"/>
        </w:rPr>
        <w:t>()</w:t>
      </w:r>
    </w:p>
    <w:p w14:paraId="5E7FFB09"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 </w:t>
      </w:r>
    </w:p>
    <w:p w14:paraId="6ECE712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start_motorbike_surveillance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0D863D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motorbike_model_service</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087B64F6"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 </w:t>
      </w:r>
    </w:p>
    <w:p w14:paraId="00DCDEC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lastRenderedPageBreak/>
        <w:t xml:space="preserve">400.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45B3A1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        intent</w:t>
      </w:r>
      <w:r>
        <w:rPr>
          <w:rFonts w:ascii="Consolas" w:hAnsi="Consolas" w:cs="Courier New"/>
          <w:color w:val="666600"/>
          <w:sz w:val="17"/>
          <w:szCs w:val="17"/>
        </w:rPr>
        <w:t>,</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2AD16D7A"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"motorbike_surveillance"</w:t>
      </w:r>
      <w:r>
        <w:rPr>
          <w:rFonts w:ascii="Consolas" w:hAnsi="Consolas" w:cs="Courier New"/>
          <w:color w:val="666600"/>
          <w:sz w:val="17"/>
          <w:szCs w:val="17"/>
        </w:rPr>
        <w:t>:</w:t>
      </w:r>
    </w:p>
    <w:p w14:paraId="3F619D1D"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start_motorbike_surveillance</w:t>
      </w:r>
      <w:r>
        <w:rPr>
          <w:rFonts w:ascii="Consolas" w:hAnsi="Consolas" w:cs="Courier New"/>
          <w:color w:val="666600"/>
          <w:sz w:val="17"/>
          <w:szCs w:val="17"/>
        </w:rPr>
        <w:t>()</w:t>
      </w:r>
    </w:p>
    <w:p w14:paraId="1ED5396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 </w:t>
      </w:r>
    </w:p>
    <w:p w14:paraId="7508E6E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 xml:space="preserve">    </w:t>
      </w:r>
      <w:r>
        <w:rPr>
          <w:rFonts w:ascii="Consolas" w:hAnsi="Consolas" w:cs="Courier New"/>
          <w:color w:val="880000"/>
          <w:sz w:val="17"/>
          <w:szCs w:val="17"/>
        </w:rPr>
        <w:t># Main Event Loop</w:t>
      </w:r>
    </w:p>
    <w:p w14:paraId="718F4A17"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11A3F48"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000000"/>
          <w:sz w:val="17"/>
          <w:szCs w:val="17"/>
        </w:rPr>
        <w:t xml:space="preserve">        </w:t>
      </w:r>
      <w:r>
        <w:rPr>
          <w:rFonts w:ascii="Consolas" w:hAnsi="Consolas" w:cs="Courier New"/>
          <w:color w:val="008800"/>
          <w:sz w:val="17"/>
          <w:szCs w:val="17"/>
        </w:rPr>
        <w:t>"""Start the Jaicat assistant."""</w:t>
      </w:r>
    </w:p>
    <w:p w14:paraId="06FA686E"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"Starting Jaicat..."</w:t>
      </w:r>
      <w:r>
        <w:rPr>
          <w:rFonts w:ascii="Consolas" w:hAnsi="Consolas" w:cs="Courier New"/>
          <w:color w:val="666600"/>
          <w:sz w:val="17"/>
          <w:szCs w:val="17"/>
        </w:rPr>
        <w:t>)</w:t>
      </w:r>
    </w:p>
    <w:p w14:paraId="4F84EB1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p>
    <w:p w14:paraId="393B0AB3"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 </w:t>
      </w:r>
    </w:p>
    <w:p w14:paraId="291643DB"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5635DF55"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 xml:space="preserve">    jaicat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Jaicat</w:t>
      </w:r>
      <w:r>
        <w:rPr>
          <w:rFonts w:ascii="Consolas" w:hAnsi="Consolas" w:cs="Courier New"/>
          <w:color w:val="666600"/>
          <w:sz w:val="17"/>
          <w:szCs w:val="17"/>
        </w:rPr>
        <w:t>()</w:t>
      </w:r>
    </w:p>
    <w:p w14:paraId="6BC59140"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jaicat</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p>
    <w:p w14:paraId="15622822" w14:textId="77777777" w:rsidR="00960053" w:rsidRDefault="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 </w:t>
      </w:r>
    </w:p>
    <w:p w14:paraId="19C53D24" w14:textId="47A710C7" w:rsidR="000D6504" w:rsidRPr="00960053" w:rsidRDefault="00960053" w:rsidP="0096005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6416558"/>
        <w:rPr>
          <w:rFonts w:ascii="Consolas" w:hAnsi="Consolas" w:cs="Courier New"/>
          <w:sz w:val="17"/>
          <w:szCs w:val="17"/>
        </w:rPr>
      </w:pPr>
      <w:r>
        <w:rPr>
          <w:rFonts w:ascii="Consolas" w:hAnsi="Consolas" w:cs="Courier New"/>
          <w:sz w:val="17"/>
          <w:szCs w:val="17"/>
        </w:rPr>
        <w:t xml:space="preserve">415. </w:t>
      </w:r>
    </w:p>
    <w:p w14:paraId="004CB22E" w14:textId="77777777" w:rsidR="000D6504" w:rsidRDefault="000D6504" w:rsidP="000D6504">
      <w:pPr>
        <w:divId w:val="114566837"/>
        <w:rPr>
          <w:lang w:eastAsia="en-GB"/>
        </w:rPr>
      </w:pPr>
    </w:p>
    <w:p w14:paraId="19BB63CB" w14:textId="052F2946" w:rsidR="006F3147" w:rsidRDefault="006F3147" w:rsidP="000D6504">
      <w:pPr>
        <w:divId w:val="114566837"/>
        <w:rPr>
          <w:lang w:eastAsia="en-GB"/>
        </w:rPr>
      </w:pPr>
      <w:r>
        <w:rPr>
          <w:lang w:eastAsia="en-GB"/>
        </w:rPr>
        <w:t>Second main.py for refence</w:t>
      </w:r>
      <w:r w:rsidR="00A2086B">
        <w:rPr>
          <w:lang w:eastAsia="en-GB"/>
        </w:rPr>
        <w:t xml:space="preserve"> – this still has parts of code we need to implement</w:t>
      </w:r>
    </w:p>
    <w:p w14:paraId="4DD8891B" w14:textId="77777777" w:rsidR="006F3147" w:rsidRDefault="006F3147" w:rsidP="000D6504">
      <w:pPr>
        <w:divId w:val="114566837"/>
        <w:rPr>
          <w:lang w:eastAsia="en-GB"/>
        </w:rPr>
      </w:pPr>
    </w:p>
    <w:p w14:paraId="7A4E60F8" w14:textId="306F7C29"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br/>
      </w:r>
      <w:r>
        <w:br/>
      </w: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tkinter </w:t>
      </w:r>
      <w:r>
        <w:rPr>
          <w:rFonts w:ascii="Consolas" w:hAnsi="Consolas" w:cs="Courier New"/>
          <w:color w:val="000088"/>
          <w:sz w:val="17"/>
          <w:szCs w:val="17"/>
        </w:rPr>
        <w:t>as</w:t>
      </w:r>
      <w:r>
        <w:rPr>
          <w:rFonts w:ascii="Consolas" w:hAnsi="Consolas" w:cs="Courier New"/>
          <w:color w:val="000000"/>
          <w:sz w:val="17"/>
          <w:szCs w:val="17"/>
        </w:rPr>
        <w:t xml:space="preserve"> tk</w:t>
      </w:r>
    </w:p>
    <w:p w14:paraId="2BEAFAF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tkinter </w:t>
      </w:r>
      <w:r>
        <w:rPr>
          <w:rFonts w:ascii="Consolas" w:hAnsi="Consolas" w:cs="Courier New"/>
          <w:color w:val="000088"/>
          <w:sz w:val="17"/>
          <w:szCs w:val="17"/>
        </w:rPr>
        <w:t>import</w:t>
      </w:r>
      <w:r>
        <w:rPr>
          <w:rFonts w:ascii="Consolas" w:hAnsi="Consolas" w:cs="Courier New"/>
          <w:color w:val="000000"/>
          <w:sz w:val="17"/>
          <w:szCs w:val="17"/>
        </w:rPr>
        <w:t xml:space="preserve"> messagebox</w:t>
      </w:r>
    </w:p>
    <w:p w14:paraId="70A991F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tkinter </w:t>
      </w:r>
      <w:r>
        <w:rPr>
          <w:rFonts w:ascii="Consolas" w:hAnsi="Consolas" w:cs="Courier New"/>
          <w:color w:val="000088"/>
          <w:sz w:val="17"/>
          <w:szCs w:val="17"/>
        </w:rPr>
        <w:t>import</w:t>
      </w:r>
      <w:r>
        <w:rPr>
          <w:rFonts w:ascii="Consolas" w:hAnsi="Consolas" w:cs="Courier New"/>
          <w:color w:val="000000"/>
          <w:sz w:val="17"/>
          <w:szCs w:val="17"/>
        </w:rPr>
        <w:t xml:space="preserve"> ttk</w:t>
      </w:r>
    </w:p>
    <w:p w14:paraId="3450B2B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PIL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ImageTk</w:t>
      </w:r>
    </w:p>
    <w:p w14:paraId="16E4697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pyttsx3</w:t>
      </w:r>
    </w:p>
    <w:p w14:paraId="53AE343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speech_recognition </w:t>
      </w:r>
      <w:r>
        <w:rPr>
          <w:rFonts w:ascii="Consolas" w:hAnsi="Consolas" w:cs="Courier New"/>
          <w:color w:val="000088"/>
          <w:sz w:val="17"/>
          <w:szCs w:val="17"/>
        </w:rPr>
        <w:t>as</w:t>
      </w:r>
      <w:r>
        <w:rPr>
          <w:rFonts w:ascii="Consolas" w:hAnsi="Consolas" w:cs="Courier New"/>
          <w:color w:val="000000"/>
          <w:sz w:val="17"/>
          <w:szCs w:val="17"/>
        </w:rPr>
        <w:t xml:space="preserve"> sr</w:t>
      </w:r>
    </w:p>
    <w:p w14:paraId="5D173C1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5F68103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36432F7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4A80395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import</w:t>
      </w:r>
      <w:r>
        <w:rPr>
          <w:rFonts w:ascii="Consolas" w:hAnsi="Consolas" w:cs="Courier New"/>
          <w:color w:val="000000"/>
          <w:sz w:val="17"/>
          <w:szCs w:val="17"/>
        </w:rPr>
        <w:t xml:space="preserve"> face_recognition</w:t>
      </w:r>
    </w:p>
    <w:p w14:paraId="34240A3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65A9548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from</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NLPSystem</w:t>
      </w:r>
    </w:p>
    <w:p w14:paraId="2C1D53E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spotify_integration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SpotifyIntegration</w:t>
      </w:r>
    </w:p>
    <w:p w14:paraId="7C28A4F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weather_service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WeatherService</w:t>
      </w:r>
    </w:p>
    <w:p w14:paraId="3E4DDF6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calendar_service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CalendarService</w:t>
      </w:r>
    </w:p>
    <w:p w14:paraId="4C80C2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from</w:t>
      </w:r>
      <w:r>
        <w:rPr>
          <w:rFonts w:ascii="Consolas" w:hAnsi="Consolas" w:cs="Courier New"/>
          <w:color w:val="000000"/>
          <w:sz w:val="17"/>
          <w:szCs w:val="17"/>
        </w:rPr>
        <w:t xml:space="preserve"> ui</w:t>
      </w:r>
      <w:r>
        <w:rPr>
          <w:rFonts w:ascii="Consolas" w:hAnsi="Consolas" w:cs="Courier New"/>
          <w:color w:val="666600"/>
          <w:sz w:val="17"/>
          <w:szCs w:val="17"/>
        </w:rPr>
        <w:t>.</w:t>
      </w:r>
      <w:r>
        <w:rPr>
          <w:rFonts w:ascii="Consolas" w:hAnsi="Consolas" w:cs="Courier New"/>
          <w:color w:val="660066"/>
          <w:sz w:val="17"/>
          <w:szCs w:val="17"/>
        </w:rPr>
        <w:t>JaicatUI</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JaicatUI</w:t>
      </w:r>
    </w:p>
    <w:p w14:paraId="02A6C6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finance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FinanceService</w:t>
      </w:r>
    </w:p>
    <w:p w14:paraId="530A369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job_search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JobSearchService</w:t>
      </w:r>
    </w:p>
    <w:p w14:paraId="49DD680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youtube_analysis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YouTubeAnalysis</w:t>
      </w:r>
    </w:p>
    <w:p w14:paraId="4DED646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travel_recommendations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TravelRecommendations</w:t>
      </w:r>
    </w:p>
    <w:p w14:paraId="2730DD2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usb_cam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USBCam</w:t>
      </w:r>
    </w:p>
    <w:p w14:paraId="18A08A3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project_management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ProjectManagement</w:t>
      </w:r>
    </w:p>
    <w:p w14:paraId="61E4300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phone_cam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PhoneCamera</w:t>
      </w:r>
    </w:p>
    <w:p w14:paraId="0A13960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swann_cctv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SwannCCTV</w:t>
      </w:r>
    </w:p>
    <w:p w14:paraId="2C6E317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ip_cam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IPCamera</w:t>
      </w:r>
    </w:p>
    <w:p w14:paraId="1A6CE6F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food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FoodService</w:t>
      </w:r>
    </w:p>
    <w:p w14:paraId="5EE677A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file_analysis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FileAnalysisService</w:t>
      </w:r>
    </w:p>
    <w:p w14:paraId="4A8982F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88"/>
          <w:sz w:val="17"/>
          <w:szCs w:val="17"/>
        </w:rPr>
        <w:t>import</w:t>
      </w:r>
      <w:r>
        <w:rPr>
          <w:rFonts w:ascii="Consolas" w:hAnsi="Consolas" w:cs="Courier New"/>
          <w:color w:val="000000"/>
          <w:sz w:val="17"/>
          <w:szCs w:val="17"/>
        </w:rPr>
        <w:t xml:space="preserve"> tkinter </w:t>
      </w:r>
      <w:r>
        <w:rPr>
          <w:rFonts w:ascii="Consolas" w:hAnsi="Consolas" w:cs="Courier New"/>
          <w:color w:val="000088"/>
          <w:sz w:val="17"/>
          <w:szCs w:val="17"/>
        </w:rPr>
        <w:t>as</w:t>
      </w:r>
      <w:r>
        <w:rPr>
          <w:rFonts w:ascii="Consolas" w:hAnsi="Consolas" w:cs="Courier New"/>
          <w:color w:val="000000"/>
          <w:sz w:val="17"/>
          <w:szCs w:val="17"/>
        </w:rPr>
        <w:t xml:space="preserve"> tk</w:t>
      </w:r>
    </w:p>
    <w:p w14:paraId="1872C94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88"/>
          <w:sz w:val="17"/>
          <w:szCs w:val="17"/>
        </w:rPr>
        <w:t>from</w:t>
      </w:r>
      <w:r>
        <w:rPr>
          <w:rFonts w:ascii="Consolas" w:hAnsi="Consolas" w:cs="Courier New"/>
          <w:color w:val="000000"/>
          <w:sz w:val="17"/>
          <w:szCs w:val="17"/>
        </w:rPr>
        <w:t xml:space="preserve"> tkinter </w:t>
      </w:r>
      <w:r>
        <w:rPr>
          <w:rFonts w:ascii="Consolas" w:hAnsi="Consolas" w:cs="Courier New"/>
          <w:color w:val="000088"/>
          <w:sz w:val="17"/>
          <w:szCs w:val="17"/>
        </w:rPr>
        <w:t>import</w:t>
      </w:r>
      <w:r>
        <w:rPr>
          <w:rFonts w:ascii="Consolas" w:hAnsi="Consolas" w:cs="Courier New"/>
          <w:color w:val="000000"/>
          <w:sz w:val="17"/>
          <w:szCs w:val="17"/>
        </w:rPr>
        <w:t xml:space="preserve"> messagebox</w:t>
      </w:r>
    </w:p>
    <w:p w14:paraId="06A15AF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88"/>
          <w:sz w:val="17"/>
          <w:szCs w:val="17"/>
        </w:rPr>
        <w:t>from</w:t>
      </w:r>
      <w:r>
        <w:rPr>
          <w:rFonts w:ascii="Consolas" w:hAnsi="Consolas" w:cs="Courier New"/>
          <w:color w:val="000000"/>
          <w:sz w:val="17"/>
          <w:szCs w:val="17"/>
        </w:rPr>
        <w:t xml:space="preserve"> tkinter </w:t>
      </w:r>
      <w:r>
        <w:rPr>
          <w:rFonts w:ascii="Consolas" w:hAnsi="Consolas" w:cs="Courier New"/>
          <w:color w:val="000088"/>
          <w:sz w:val="17"/>
          <w:szCs w:val="17"/>
        </w:rPr>
        <w:t>import</w:t>
      </w:r>
      <w:r>
        <w:rPr>
          <w:rFonts w:ascii="Consolas" w:hAnsi="Consolas" w:cs="Courier New"/>
          <w:color w:val="000000"/>
          <w:sz w:val="17"/>
          <w:szCs w:val="17"/>
        </w:rPr>
        <w:t xml:space="preserve"> ttk</w:t>
      </w:r>
    </w:p>
    <w:p w14:paraId="772AFD2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business_management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p>
    <w:p w14:paraId="473EE26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w:t>
      </w:r>
    </w:p>
    <w:p w14:paraId="5280D22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330AED3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from</w:t>
      </w:r>
      <w:r>
        <w:rPr>
          <w:rFonts w:ascii="Consolas" w:hAnsi="Consolas" w:cs="Courier New"/>
          <w:color w:val="000000"/>
          <w:sz w:val="17"/>
          <w:szCs w:val="17"/>
        </w:rPr>
        <w:t xml:space="preserve"> utils</w:t>
      </w:r>
      <w:r>
        <w:rPr>
          <w:rFonts w:ascii="Consolas" w:hAnsi="Consolas" w:cs="Courier New"/>
          <w:color w:val="666600"/>
          <w:sz w:val="17"/>
          <w:szCs w:val="17"/>
        </w:rPr>
        <w:t>.</w:t>
      </w:r>
      <w:r>
        <w:rPr>
          <w:rFonts w:ascii="Consolas" w:hAnsi="Consolas" w:cs="Courier New"/>
          <w:color w:val="000000"/>
          <w:sz w:val="17"/>
          <w:szCs w:val="17"/>
        </w:rPr>
        <w:t xml:space="preserve">file_handling </w:t>
      </w:r>
      <w:r>
        <w:rPr>
          <w:rFonts w:ascii="Consolas" w:hAnsi="Consolas" w:cs="Courier New"/>
          <w:color w:val="000088"/>
          <w:sz w:val="17"/>
          <w:szCs w:val="17"/>
        </w:rPr>
        <w:t>import</w:t>
      </w:r>
      <w:r>
        <w:rPr>
          <w:rFonts w:ascii="Consolas" w:hAnsi="Consolas" w:cs="Courier New"/>
          <w:color w:val="000000"/>
          <w:sz w:val="17"/>
          <w:szCs w:val="17"/>
        </w:rPr>
        <w:t xml:space="preserve"> read_file</w:t>
      </w:r>
      <w:r>
        <w:rPr>
          <w:rFonts w:ascii="Consolas" w:hAnsi="Consolas" w:cs="Courier New"/>
          <w:color w:val="666600"/>
          <w:sz w:val="17"/>
          <w:szCs w:val="17"/>
        </w:rPr>
        <w:t>,</w:t>
      </w:r>
      <w:r>
        <w:rPr>
          <w:rFonts w:ascii="Consolas" w:hAnsi="Consolas" w:cs="Courier New"/>
          <w:color w:val="000000"/>
          <w:sz w:val="17"/>
          <w:szCs w:val="17"/>
        </w:rPr>
        <w:t xml:space="preserve"> write_to_file</w:t>
      </w:r>
      <w:r>
        <w:rPr>
          <w:rFonts w:ascii="Consolas" w:hAnsi="Consolas" w:cs="Courier New"/>
          <w:color w:val="666600"/>
          <w:sz w:val="17"/>
          <w:szCs w:val="17"/>
        </w:rPr>
        <w:t>,</w:t>
      </w:r>
      <w:r>
        <w:rPr>
          <w:rFonts w:ascii="Consolas" w:hAnsi="Consolas" w:cs="Courier New"/>
          <w:color w:val="000000"/>
          <w:sz w:val="17"/>
          <w:szCs w:val="17"/>
        </w:rPr>
        <w:t xml:space="preserve"> file_exists</w:t>
      </w:r>
      <w:r>
        <w:rPr>
          <w:rFonts w:ascii="Consolas" w:hAnsi="Consolas" w:cs="Courier New"/>
          <w:color w:val="666600"/>
          <w:sz w:val="17"/>
          <w:szCs w:val="17"/>
        </w:rPr>
        <w:t>,</w:t>
      </w:r>
      <w:r>
        <w:rPr>
          <w:rFonts w:ascii="Consolas" w:hAnsi="Consolas" w:cs="Courier New"/>
          <w:color w:val="000000"/>
          <w:sz w:val="17"/>
          <w:szCs w:val="17"/>
        </w:rPr>
        <w:t xml:space="preserve"> get_file_extension</w:t>
      </w:r>
      <w:r>
        <w:rPr>
          <w:rFonts w:ascii="Consolas" w:hAnsi="Consolas" w:cs="Courier New"/>
          <w:color w:val="666600"/>
          <w:sz w:val="17"/>
          <w:szCs w:val="17"/>
        </w:rPr>
        <w:t>,</w:t>
      </w:r>
      <w:r>
        <w:rPr>
          <w:rFonts w:ascii="Consolas" w:hAnsi="Consolas" w:cs="Courier New"/>
          <w:color w:val="000000"/>
          <w:sz w:val="17"/>
          <w:szCs w:val="17"/>
        </w:rPr>
        <w:t xml:space="preserve"> list_files_in_directory</w:t>
      </w:r>
    </w:p>
    <w:p w14:paraId="453C63E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from</w:t>
      </w:r>
      <w:r>
        <w:rPr>
          <w:rFonts w:ascii="Consolas" w:hAnsi="Consolas" w:cs="Courier New"/>
          <w:color w:val="000000"/>
          <w:sz w:val="17"/>
          <w:szCs w:val="17"/>
        </w:rPr>
        <w:t xml:space="preserve"> network</w:t>
      </w:r>
      <w:r>
        <w:rPr>
          <w:rFonts w:ascii="Consolas" w:hAnsi="Consolas" w:cs="Courier New"/>
          <w:color w:val="666600"/>
          <w:sz w:val="17"/>
          <w:szCs w:val="17"/>
        </w:rPr>
        <w:t>.</w:t>
      </w:r>
      <w:r>
        <w:rPr>
          <w:rFonts w:ascii="Consolas" w:hAnsi="Consolas" w:cs="Courier New"/>
          <w:color w:val="000000"/>
          <w:sz w:val="17"/>
          <w:szCs w:val="17"/>
        </w:rPr>
        <w:t xml:space="preserve">socket_utils </w:t>
      </w:r>
      <w:r>
        <w:rPr>
          <w:rFonts w:ascii="Consolas" w:hAnsi="Consolas" w:cs="Courier New"/>
          <w:color w:val="000088"/>
          <w:sz w:val="17"/>
          <w:szCs w:val="17"/>
        </w:rPr>
        <w:t>import</w:t>
      </w:r>
      <w:r>
        <w:rPr>
          <w:rFonts w:ascii="Consolas" w:hAnsi="Consolas" w:cs="Courier New"/>
          <w:color w:val="000000"/>
          <w:sz w:val="17"/>
          <w:szCs w:val="17"/>
        </w:rPr>
        <w:t xml:space="preserve"> create_socket</w:t>
      </w:r>
      <w:r>
        <w:rPr>
          <w:rFonts w:ascii="Consolas" w:hAnsi="Consolas" w:cs="Courier New"/>
          <w:color w:val="666600"/>
          <w:sz w:val="17"/>
          <w:szCs w:val="17"/>
        </w:rPr>
        <w:t>,</w:t>
      </w:r>
      <w:r>
        <w:rPr>
          <w:rFonts w:ascii="Consolas" w:hAnsi="Consolas" w:cs="Courier New"/>
          <w:color w:val="000000"/>
          <w:sz w:val="17"/>
          <w:szCs w:val="17"/>
        </w:rPr>
        <w:t xml:space="preserve"> listen_for_connections</w:t>
      </w:r>
      <w:r>
        <w:rPr>
          <w:rFonts w:ascii="Consolas" w:hAnsi="Consolas" w:cs="Courier New"/>
          <w:color w:val="666600"/>
          <w:sz w:val="17"/>
          <w:szCs w:val="17"/>
        </w:rPr>
        <w:t>,</w:t>
      </w:r>
      <w:r>
        <w:rPr>
          <w:rFonts w:ascii="Consolas" w:hAnsi="Consolas" w:cs="Courier New"/>
          <w:color w:val="000000"/>
          <w:sz w:val="17"/>
          <w:szCs w:val="17"/>
        </w:rPr>
        <w:t xml:space="preserve"> accept_connection</w:t>
      </w:r>
      <w:r>
        <w:rPr>
          <w:rFonts w:ascii="Consolas" w:hAnsi="Consolas" w:cs="Courier New"/>
          <w:color w:val="666600"/>
          <w:sz w:val="17"/>
          <w:szCs w:val="17"/>
        </w:rPr>
        <w:t>,</w:t>
      </w:r>
      <w:r>
        <w:rPr>
          <w:rFonts w:ascii="Consolas" w:hAnsi="Consolas" w:cs="Courier New"/>
          <w:color w:val="000000"/>
          <w:sz w:val="17"/>
          <w:szCs w:val="17"/>
        </w:rPr>
        <w:t xml:space="preserve"> send_data</w:t>
      </w:r>
      <w:r>
        <w:rPr>
          <w:rFonts w:ascii="Consolas" w:hAnsi="Consolas" w:cs="Courier New"/>
          <w:color w:val="666600"/>
          <w:sz w:val="17"/>
          <w:szCs w:val="17"/>
        </w:rPr>
        <w:t>,</w:t>
      </w:r>
      <w:r>
        <w:rPr>
          <w:rFonts w:ascii="Consolas" w:hAnsi="Consolas" w:cs="Courier New"/>
          <w:color w:val="000000"/>
          <w:sz w:val="17"/>
          <w:szCs w:val="17"/>
        </w:rPr>
        <w:t xml:space="preserve"> receive_data</w:t>
      </w:r>
      <w:r>
        <w:rPr>
          <w:rFonts w:ascii="Consolas" w:hAnsi="Consolas" w:cs="Courier New"/>
          <w:color w:val="666600"/>
          <w:sz w:val="17"/>
          <w:szCs w:val="17"/>
        </w:rPr>
        <w:t>,</w:t>
      </w:r>
      <w:r>
        <w:rPr>
          <w:rFonts w:ascii="Consolas" w:hAnsi="Consolas" w:cs="Courier New"/>
          <w:color w:val="000000"/>
          <w:sz w:val="17"/>
          <w:szCs w:val="17"/>
        </w:rPr>
        <w:t xml:space="preserve"> close_socket</w:t>
      </w:r>
    </w:p>
    <w:p w14:paraId="38D067F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88"/>
          <w:sz w:val="17"/>
          <w:szCs w:val="17"/>
        </w:rPr>
        <w:t>from</w:t>
      </w:r>
      <w:r>
        <w:rPr>
          <w:rFonts w:ascii="Consolas" w:hAnsi="Consolas" w:cs="Courier New"/>
          <w:color w:val="000000"/>
          <w:sz w:val="17"/>
          <w:szCs w:val="17"/>
        </w:rPr>
        <w:t xml:space="preserve"> machine_learning</w:t>
      </w:r>
      <w:r>
        <w:rPr>
          <w:rFonts w:ascii="Consolas" w:hAnsi="Consolas" w:cs="Courier New"/>
          <w:color w:val="666600"/>
          <w:sz w:val="17"/>
          <w:szCs w:val="17"/>
        </w:rPr>
        <w:t>.</w:t>
      </w:r>
      <w:r>
        <w:rPr>
          <w:rFonts w:ascii="Consolas" w:hAnsi="Consolas" w:cs="Courier New"/>
          <w:color w:val="000000"/>
          <w:sz w:val="17"/>
          <w:szCs w:val="17"/>
        </w:rPr>
        <w:t xml:space="preserve">tensorflow_utils </w:t>
      </w:r>
      <w:r>
        <w:rPr>
          <w:rFonts w:ascii="Consolas" w:hAnsi="Consolas" w:cs="Courier New"/>
          <w:color w:val="000088"/>
          <w:sz w:val="17"/>
          <w:szCs w:val="17"/>
        </w:rPr>
        <w:t>import</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00"/>
          <w:sz w:val="17"/>
          <w:szCs w:val="17"/>
        </w:rPr>
        <w:t xml:space="preserve"> make_prediction</w:t>
      </w:r>
      <w:r>
        <w:rPr>
          <w:rFonts w:ascii="Consolas" w:hAnsi="Consolas" w:cs="Courier New"/>
          <w:color w:val="666600"/>
          <w:sz w:val="17"/>
          <w:szCs w:val="17"/>
        </w:rPr>
        <w:t>,</w:t>
      </w:r>
      <w:r>
        <w:rPr>
          <w:rFonts w:ascii="Consolas" w:hAnsi="Consolas" w:cs="Courier New"/>
          <w:color w:val="000000"/>
          <w:sz w:val="17"/>
          <w:szCs w:val="17"/>
        </w:rPr>
        <w:t xml:space="preserve"> evaluate_model</w:t>
      </w:r>
      <w:r>
        <w:rPr>
          <w:rFonts w:ascii="Consolas" w:hAnsi="Consolas" w:cs="Courier New"/>
          <w:color w:val="666600"/>
          <w:sz w:val="17"/>
          <w:szCs w:val="17"/>
        </w:rPr>
        <w:t>,</w:t>
      </w:r>
      <w:r>
        <w:rPr>
          <w:rFonts w:ascii="Consolas" w:hAnsi="Consolas" w:cs="Courier New"/>
          <w:color w:val="000000"/>
          <w:sz w:val="17"/>
          <w:szCs w:val="17"/>
        </w:rPr>
        <w:t xml:space="preserve"> preprocess_data</w:t>
      </w:r>
    </w:p>
    <w:p w14:paraId="2E31FFB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4F2B1EA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44433E4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w:t>
      </w:r>
    </w:p>
    <w:p w14:paraId="62B9660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translation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TranslationService</w:t>
      </w:r>
    </w:p>
    <w:p w14:paraId="7D8B65B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spacy_utils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SpacyUtils</w:t>
      </w:r>
    </w:p>
    <w:p w14:paraId="67CA1B8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 42.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medical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MedicalNLP</w:t>
      </w:r>
    </w:p>
    <w:p w14:paraId="4F8E382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fitness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FitnessNLP</w:t>
      </w:r>
    </w:p>
    <w:p w14:paraId="1E0CCF3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engineering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EngineeringNLP</w:t>
      </w:r>
    </w:p>
    <w:p w14:paraId="6C7545E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crime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CrimeAnalyzer</w:t>
      </w:r>
    </w:p>
    <w:p w14:paraId="6A082E4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nlg</w:t>
      </w:r>
      <w:r>
        <w:rPr>
          <w:rFonts w:ascii="Consolas" w:hAnsi="Consolas" w:cs="Courier New"/>
          <w:color w:val="666600"/>
          <w:sz w:val="17"/>
          <w:szCs w:val="17"/>
        </w:rPr>
        <w:t>.</w:t>
      </w:r>
      <w:r>
        <w:rPr>
          <w:rFonts w:ascii="Consolas" w:hAnsi="Consolas" w:cs="Courier New"/>
          <w:color w:val="660066"/>
          <w:sz w:val="17"/>
          <w:szCs w:val="17"/>
        </w:rPr>
        <w:t>Social_media_post</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SocialMediaPostGenerator</w:t>
      </w:r>
    </w:p>
    <w:p w14:paraId="56E40E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home_surveillance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HomeSurveillance</w:t>
      </w:r>
    </w:p>
    <w:p w14:paraId="060BDFA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contact_recognition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ContactRecognition</w:t>
      </w:r>
    </w:p>
    <w:p w14:paraId="1090874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88"/>
          <w:sz w:val="17"/>
          <w:szCs w:val="17"/>
        </w:rPr>
        <w:t>from</w:t>
      </w:r>
      <w:r>
        <w:rPr>
          <w:rFonts w:ascii="Consolas" w:hAnsi="Consolas" w:cs="Courier New"/>
          <w:color w:val="000000"/>
          <w:sz w:val="17"/>
          <w:szCs w:val="17"/>
        </w:rPr>
        <w:t xml:space="preserve"> computer_vision</w:t>
      </w:r>
      <w:r>
        <w:rPr>
          <w:rFonts w:ascii="Consolas" w:hAnsi="Consolas" w:cs="Courier New"/>
          <w:color w:val="666600"/>
          <w:sz w:val="17"/>
          <w:szCs w:val="17"/>
        </w:rPr>
        <w:t>.</w:t>
      </w:r>
      <w:r>
        <w:rPr>
          <w:rFonts w:ascii="Consolas" w:hAnsi="Consolas" w:cs="Courier New"/>
          <w:color w:val="000000"/>
          <w:sz w:val="17"/>
          <w:szCs w:val="17"/>
        </w:rPr>
        <w:t xml:space="preserve">car_model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CarModel</w:t>
      </w:r>
    </w:p>
    <w:p w14:paraId="13A369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88"/>
          <w:sz w:val="17"/>
          <w:szCs w:val="17"/>
        </w:rPr>
        <w:t>from</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660066"/>
          <w:sz w:val="17"/>
          <w:szCs w:val="17"/>
        </w:rPr>
        <w:t>Commands</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CommandProcessor</w:t>
      </w:r>
    </w:p>
    <w:p w14:paraId="7F075CE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bluetooth_service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BluetoothService</w:t>
      </w:r>
    </w:p>
    <w:p w14:paraId="5885186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0505669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3B3E1D9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5901855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Jaicat</w:t>
      </w:r>
      <w:r>
        <w:rPr>
          <w:rFonts w:ascii="Consolas" w:hAnsi="Consolas" w:cs="Courier New"/>
          <w:color w:val="666600"/>
          <w:sz w:val="17"/>
          <w:szCs w:val="17"/>
        </w:rPr>
        <w:t>:</w:t>
      </w:r>
    </w:p>
    <w:p w14:paraId="2A662F6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D3479F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"Initializing the Jaicat AI assistant..."</w:t>
      </w:r>
      <w:r>
        <w:rPr>
          <w:rFonts w:ascii="Consolas" w:hAnsi="Consolas" w:cs="Courier New"/>
          <w:color w:val="666600"/>
          <w:sz w:val="17"/>
          <w:szCs w:val="17"/>
        </w:rPr>
        <w:t>)</w:t>
      </w:r>
    </w:p>
    <w:p w14:paraId="5138283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726B88E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880000"/>
          <w:sz w:val="17"/>
          <w:szCs w:val="17"/>
        </w:rPr>
        <w:t># Initialize text-to-speech engine</w:t>
      </w:r>
    </w:p>
    <w:p w14:paraId="226F748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engine </w:t>
      </w:r>
      <w:r>
        <w:rPr>
          <w:rFonts w:ascii="Consolas" w:hAnsi="Consolas" w:cs="Courier New"/>
          <w:color w:val="666600"/>
          <w:sz w:val="17"/>
          <w:szCs w:val="17"/>
        </w:rPr>
        <w:t>=</w:t>
      </w:r>
      <w:r>
        <w:rPr>
          <w:rFonts w:ascii="Consolas" w:hAnsi="Consolas" w:cs="Courier New"/>
          <w:color w:val="000000"/>
          <w:sz w:val="17"/>
          <w:szCs w:val="17"/>
        </w:rPr>
        <w:t xml:space="preserve"> pyttsx3</w:t>
      </w:r>
      <w:r>
        <w:rPr>
          <w:rFonts w:ascii="Consolas" w:hAnsi="Consolas" w:cs="Courier New"/>
          <w:color w:val="666600"/>
          <w:sz w:val="17"/>
          <w:szCs w:val="17"/>
        </w:rPr>
        <w:t>.</w:t>
      </w:r>
      <w:r>
        <w:rPr>
          <w:rFonts w:ascii="Consolas" w:hAnsi="Consolas" w:cs="Courier New"/>
          <w:color w:val="000000"/>
          <w:sz w:val="17"/>
          <w:szCs w:val="17"/>
        </w:rPr>
        <w:t>init</w:t>
      </w:r>
      <w:r>
        <w:rPr>
          <w:rFonts w:ascii="Consolas" w:hAnsi="Consolas" w:cs="Courier New"/>
          <w:color w:val="666600"/>
          <w:sz w:val="17"/>
          <w:szCs w:val="17"/>
        </w:rPr>
        <w:t>()</w:t>
      </w:r>
    </w:p>
    <w:p w14:paraId="28D6803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setProperty</w:t>
      </w:r>
      <w:r>
        <w:rPr>
          <w:rFonts w:ascii="Consolas" w:hAnsi="Consolas" w:cs="Courier New"/>
          <w:color w:val="666600"/>
          <w:sz w:val="17"/>
          <w:szCs w:val="17"/>
        </w:rPr>
        <w:t>(</w:t>
      </w:r>
      <w:r>
        <w:rPr>
          <w:rFonts w:ascii="Consolas" w:hAnsi="Consolas" w:cs="Courier New"/>
          <w:color w:val="008800"/>
          <w:sz w:val="17"/>
          <w:szCs w:val="17"/>
        </w:rPr>
        <w:t>'rate'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48018CA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setProperty</w:t>
      </w:r>
      <w:r>
        <w:rPr>
          <w:rFonts w:ascii="Consolas" w:hAnsi="Consolas" w:cs="Courier New"/>
          <w:color w:val="666600"/>
          <w:sz w:val="17"/>
          <w:szCs w:val="17"/>
        </w:rPr>
        <w:t>(</w:t>
      </w:r>
      <w:r>
        <w:rPr>
          <w:rFonts w:ascii="Consolas" w:hAnsi="Consolas" w:cs="Courier New"/>
          <w:color w:val="008800"/>
          <w:sz w:val="17"/>
          <w:szCs w:val="17"/>
        </w:rPr>
        <w:t>'volume'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7E7DD83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3CDD290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Initialize speech recognition</w:t>
      </w:r>
    </w:p>
    <w:p w14:paraId="0B7C947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recognizer </w:t>
      </w:r>
      <w:r>
        <w:rPr>
          <w:rFonts w:ascii="Consolas" w:hAnsi="Consolas" w:cs="Courier New"/>
          <w:color w:val="666600"/>
          <w:sz w:val="17"/>
          <w:szCs w:val="17"/>
        </w:rPr>
        <w: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Recognizer</w:t>
      </w:r>
      <w:r>
        <w:rPr>
          <w:rFonts w:ascii="Consolas" w:hAnsi="Consolas" w:cs="Courier New"/>
          <w:color w:val="666600"/>
          <w:sz w:val="17"/>
          <w:szCs w:val="17"/>
        </w:rPr>
        <w:t>()</w:t>
      </w:r>
    </w:p>
    <w:p w14:paraId="455965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microphone </w:t>
      </w:r>
      <w:r>
        <w:rPr>
          <w:rFonts w:ascii="Consolas" w:hAnsi="Consolas" w:cs="Courier New"/>
          <w:color w:val="666600"/>
          <w:sz w:val="17"/>
          <w:szCs w:val="17"/>
        </w:rPr>
        <w: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Microphone</w:t>
      </w:r>
      <w:r>
        <w:rPr>
          <w:rFonts w:ascii="Consolas" w:hAnsi="Consolas" w:cs="Courier New"/>
          <w:color w:val="666600"/>
          <w:sz w:val="17"/>
          <w:szCs w:val="17"/>
        </w:rPr>
        <w:t>()</w:t>
      </w:r>
    </w:p>
    <w:p w14:paraId="118AC95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145BA4B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WeatherService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Weather Service</w:t>
      </w:r>
    </w:p>
    <w:p w14:paraId="1ACBCA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calendar_service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CalendarService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Calendar Service</w:t>
      </w:r>
    </w:p>
    <w:p w14:paraId="1714AF9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
    <w:p w14:paraId="0FA2236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5A34180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880000"/>
          <w:sz w:val="17"/>
          <w:szCs w:val="17"/>
        </w:rPr>
        <w:t># Track current user and face recognition state</w:t>
      </w:r>
    </w:p>
    <w:p w14:paraId="1B8BA66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577C9F8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face_recognized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False</w:t>
      </w:r>
    </w:p>
    <w:p w14:paraId="6300E8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"neutral"</w:t>
      </w:r>
      <w:r>
        <w:rPr>
          <w:rFonts w:ascii="Consolas" w:hAnsi="Consolas" w:cs="Courier New"/>
          <w:color w:val="000000"/>
          <w:sz w:val="17"/>
          <w:szCs w:val="17"/>
        </w:rPr>
        <w:t xml:space="preserve">  </w:t>
      </w:r>
      <w:r>
        <w:rPr>
          <w:rFonts w:ascii="Consolas" w:hAnsi="Consolas" w:cs="Courier New"/>
          <w:color w:val="880000"/>
          <w:sz w:val="17"/>
          <w:szCs w:val="17"/>
        </w:rPr>
        <w:t># Default mood</w:t>
      </w:r>
    </w:p>
    <w:p w14:paraId="34E4EE1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4D8DBB0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880000"/>
          <w:sz w:val="17"/>
          <w:szCs w:val="17"/>
        </w:rPr>
        <w:t># Initialize NLP system</w:t>
      </w:r>
    </w:p>
    <w:p w14:paraId="514D900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NLPSystem</w:t>
      </w:r>
      <w:r>
        <w:rPr>
          <w:rFonts w:ascii="Consolas" w:hAnsi="Consolas" w:cs="Courier New"/>
          <w:color w:val="666600"/>
          <w:sz w:val="17"/>
          <w:szCs w:val="17"/>
        </w:rPr>
        <w:t>()</w:t>
      </w:r>
    </w:p>
    <w:p w14:paraId="279B402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09F7CE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880000"/>
          <w:sz w:val="17"/>
          <w:szCs w:val="17"/>
        </w:rPr>
        <w:t># Initialize GUI</w:t>
      </w:r>
    </w:p>
    <w:p w14:paraId="02B85F9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"Setting up the GUI..."</w:t>
      </w:r>
      <w:r>
        <w:rPr>
          <w:rFonts w:ascii="Consolas" w:hAnsi="Consolas" w:cs="Courier New"/>
          <w:color w:val="666600"/>
          <w:sz w:val="17"/>
          <w:szCs w:val="17"/>
        </w:rPr>
        <w:t>)</w:t>
      </w:r>
    </w:p>
    <w:p w14:paraId="763895D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window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Tk</w:t>
      </w:r>
      <w:r>
        <w:rPr>
          <w:rFonts w:ascii="Consolas" w:hAnsi="Consolas" w:cs="Courier New"/>
          <w:color w:val="666600"/>
          <w:sz w:val="17"/>
          <w:szCs w:val="17"/>
        </w:rPr>
        <w:t>()</w:t>
      </w:r>
    </w:p>
    <w:p w14:paraId="73DA80A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"Jaicat - AI Assistant"</w:t>
      </w:r>
      <w:r>
        <w:rPr>
          <w:rFonts w:ascii="Consolas" w:hAnsi="Consolas" w:cs="Courier New"/>
          <w:color w:val="666600"/>
          <w:sz w:val="17"/>
          <w:szCs w:val="17"/>
        </w:rPr>
        <w:t>)</w:t>
      </w:r>
    </w:p>
    <w:p w14:paraId="2087569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geometry</w:t>
      </w:r>
      <w:r>
        <w:rPr>
          <w:rFonts w:ascii="Consolas" w:hAnsi="Consolas" w:cs="Courier New"/>
          <w:color w:val="666600"/>
          <w:sz w:val="17"/>
          <w:szCs w:val="17"/>
        </w:rPr>
        <w:t>(</w:t>
      </w:r>
      <w:r>
        <w:rPr>
          <w:rFonts w:ascii="Consolas" w:hAnsi="Consolas" w:cs="Courier New"/>
          <w:color w:val="008800"/>
          <w:sz w:val="17"/>
          <w:szCs w:val="17"/>
        </w:rPr>
        <w:t>"1200x800"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Set window size</w:t>
      </w:r>
    </w:p>
    <w:p w14:paraId="0311044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configure</w:t>
      </w:r>
      <w:r>
        <w:rPr>
          <w:rFonts w:ascii="Consolas" w:hAnsi="Consolas" w:cs="Courier New"/>
          <w:color w:val="666600"/>
          <w:sz w:val="17"/>
          <w:szCs w:val="17"/>
        </w:rPr>
        <w:t>(</w:t>
      </w:r>
      <w:r>
        <w:rPr>
          <w:rFonts w:ascii="Consolas" w:hAnsi="Consolas" w:cs="Courier New"/>
          <w:color w:val="000000"/>
          <w:sz w:val="17"/>
          <w:szCs w:val="17"/>
        </w:rPr>
        <w:t>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Change background color</w:t>
      </w:r>
    </w:p>
    <w:p w14:paraId="3EDD8D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5493F1E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create_widgets</w:t>
      </w:r>
      <w:r>
        <w:rPr>
          <w:rFonts w:ascii="Consolas" w:hAnsi="Consolas" w:cs="Courier New"/>
          <w:color w:val="666600"/>
          <w:sz w:val="17"/>
          <w:szCs w:val="17"/>
        </w:rPr>
        <w:t>()</w:t>
      </w:r>
    </w:p>
    <w:p w14:paraId="4AB495D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0CE45DC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finance_service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FinanceService</w:t>
      </w:r>
      <w:r>
        <w:rPr>
          <w:rFonts w:ascii="Consolas" w:hAnsi="Consolas" w:cs="Courier New"/>
          <w:color w:val="666600"/>
          <w:sz w:val="17"/>
          <w:szCs w:val="17"/>
        </w:rPr>
        <w:t>()</w:t>
      </w:r>
    </w:p>
    <w:p w14:paraId="2FEE4F8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w:t>
      </w:r>
    </w:p>
    <w:p w14:paraId="646D6BF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finance_service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FinanceService</w:t>
      </w:r>
      <w:r>
        <w:rPr>
          <w:rFonts w:ascii="Consolas" w:hAnsi="Consolas" w:cs="Courier New"/>
          <w:color w:val="666600"/>
          <w:sz w:val="17"/>
          <w:szCs w:val="17"/>
        </w:rPr>
        <w:t>()</w:t>
      </w:r>
    </w:p>
    <w:p w14:paraId="54D2F97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3CB8CF7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job_search_service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JobSearchService</w:t>
      </w:r>
      <w:r>
        <w:rPr>
          <w:rFonts w:ascii="Consolas" w:hAnsi="Consolas" w:cs="Courier New"/>
          <w:color w:val="666600"/>
          <w:sz w:val="17"/>
          <w:szCs w:val="17"/>
        </w:rPr>
        <w:t>()</w:t>
      </w:r>
    </w:p>
    <w:p w14:paraId="18FC4A3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21B82A7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travel_recommendations_service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TravelRecommendations</w:t>
      </w:r>
      <w:r>
        <w:rPr>
          <w:rFonts w:ascii="Consolas" w:hAnsi="Consolas" w:cs="Courier New"/>
          <w:color w:val="666600"/>
          <w:sz w:val="17"/>
          <w:szCs w:val="17"/>
        </w:rPr>
        <w:t>()</w:t>
      </w:r>
    </w:p>
    <w:p w14:paraId="31414B0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w:t>
      </w:r>
    </w:p>
    <w:p w14:paraId="30E82FC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usb_cam_service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USBCam</w:t>
      </w:r>
      <w:r>
        <w:rPr>
          <w:rFonts w:ascii="Consolas" w:hAnsi="Consolas" w:cs="Courier New"/>
          <w:color w:val="666600"/>
          <w:sz w:val="17"/>
          <w:szCs w:val="17"/>
        </w:rPr>
        <w:t>()</w:t>
      </w:r>
    </w:p>
    <w:p w14:paraId="567E804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4E0CBF9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project_management_service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ProjectManagement</w:t>
      </w:r>
      <w:r>
        <w:rPr>
          <w:rFonts w:ascii="Consolas" w:hAnsi="Consolas" w:cs="Courier New"/>
          <w:color w:val="666600"/>
          <w:sz w:val="17"/>
          <w:szCs w:val="17"/>
        </w:rPr>
        <w:t>()</w:t>
      </w:r>
    </w:p>
    <w:p w14:paraId="5A2012B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1B7A320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phone_camera_service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PhoneCamera</w:t>
      </w:r>
      <w:r>
        <w:rPr>
          <w:rFonts w:ascii="Consolas" w:hAnsi="Consolas" w:cs="Courier New"/>
          <w:color w:val="666600"/>
          <w:sz w:val="17"/>
          <w:szCs w:val="17"/>
        </w:rPr>
        <w:t>()</w:t>
      </w:r>
    </w:p>
    <w:p w14:paraId="39DCDCB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690CA44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swann_cctv_service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SwannCCTV</w:t>
      </w:r>
      <w:r>
        <w:rPr>
          <w:rFonts w:ascii="Consolas" w:hAnsi="Consolas" w:cs="Courier New"/>
          <w:color w:val="666600"/>
          <w:sz w:val="17"/>
          <w:szCs w:val="17"/>
        </w:rPr>
        <w:t>(</w:t>
      </w:r>
      <w:r>
        <w:rPr>
          <w:rFonts w:ascii="Consolas" w:hAnsi="Consolas" w:cs="Courier New"/>
          <w:color w:val="000000"/>
          <w:sz w:val="17"/>
          <w:szCs w:val="17"/>
        </w:rPr>
        <w:t>api_key</w:t>
      </w:r>
      <w:r>
        <w:rPr>
          <w:rFonts w:ascii="Consolas" w:hAnsi="Consolas" w:cs="Courier New"/>
          <w:color w:val="666600"/>
          <w:sz w:val="17"/>
          <w:szCs w:val="17"/>
        </w:rPr>
        <w:t>=</w:t>
      </w:r>
      <w:r>
        <w:rPr>
          <w:rFonts w:ascii="Consolas" w:hAnsi="Consolas" w:cs="Courier New"/>
          <w:color w:val="000000"/>
          <w:sz w:val="17"/>
          <w:szCs w:val="17"/>
        </w:rPr>
        <w:t>swann_api_key</w:t>
      </w:r>
      <w:r>
        <w:rPr>
          <w:rFonts w:ascii="Consolas" w:hAnsi="Consolas" w:cs="Courier New"/>
          <w:color w:val="666600"/>
          <w:sz w:val="17"/>
          <w:szCs w:val="17"/>
        </w:rPr>
        <w:t>,</w:t>
      </w:r>
      <w:r>
        <w:rPr>
          <w:rFonts w:ascii="Consolas" w:hAnsi="Consolas" w:cs="Courier New"/>
          <w:color w:val="000000"/>
          <w:sz w:val="17"/>
          <w:szCs w:val="17"/>
        </w:rPr>
        <w:t xml:space="preserve"> base_url</w:t>
      </w:r>
      <w:r>
        <w:rPr>
          <w:rFonts w:ascii="Consolas" w:hAnsi="Consolas" w:cs="Courier New"/>
          <w:color w:val="666600"/>
          <w:sz w:val="17"/>
          <w:szCs w:val="17"/>
        </w:rPr>
        <w:t>=</w:t>
      </w:r>
      <w:r>
        <w:rPr>
          <w:rFonts w:ascii="Consolas" w:hAnsi="Consolas" w:cs="Courier New"/>
          <w:color w:val="000000"/>
          <w:sz w:val="17"/>
          <w:szCs w:val="17"/>
        </w:rPr>
        <w:t>swann_base_url</w:t>
      </w:r>
      <w:r>
        <w:rPr>
          <w:rFonts w:ascii="Consolas" w:hAnsi="Consolas" w:cs="Courier New"/>
          <w:color w:val="666600"/>
          <w:sz w:val="17"/>
          <w:szCs w:val="17"/>
        </w:rPr>
        <w:t>)</w:t>
      </w:r>
    </w:p>
    <w:p w14:paraId="250760C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2717BCF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ip_camera_service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IPCamera</w:t>
      </w:r>
      <w:r>
        <w:rPr>
          <w:rFonts w:ascii="Consolas" w:hAnsi="Consolas" w:cs="Courier New"/>
          <w:color w:val="666600"/>
          <w:sz w:val="17"/>
          <w:szCs w:val="17"/>
        </w:rPr>
        <w:t>(</w:t>
      </w:r>
      <w:r>
        <w:rPr>
          <w:rFonts w:ascii="Consolas" w:hAnsi="Consolas" w:cs="Courier New"/>
          <w:color w:val="000000"/>
          <w:sz w:val="17"/>
          <w:szCs w:val="17"/>
        </w:rPr>
        <w:t>camera_url</w:t>
      </w:r>
      <w:r>
        <w:rPr>
          <w:rFonts w:ascii="Consolas" w:hAnsi="Consolas" w:cs="Courier New"/>
          <w:color w:val="666600"/>
          <w:sz w:val="17"/>
          <w:szCs w:val="17"/>
        </w:rPr>
        <w:t>=</w:t>
      </w:r>
      <w:r>
        <w:rPr>
          <w:rFonts w:ascii="Consolas" w:hAnsi="Consolas" w:cs="Courier New"/>
          <w:color w:val="000000"/>
          <w:sz w:val="17"/>
          <w:szCs w:val="17"/>
        </w:rPr>
        <w:t>camera_url</w:t>
      </w:r>
      <w:r>
        <w:rPr>
          <w:rFonts w:ascii="Consolas" w:hAnsi="Consolas" w:cs="Courier New"/>
          <w:color w:val="666600"/>
          <w:sz w:val="17"/>
          <w:szCs w:val="17"/>
        </w:rPr>
        <w:t>)</w:t>
      </w:r>
    </w:p>
    <w:p w14:paraId="54B8CB9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5067F9E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food_service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FoodService</w:t>
      </w:r>
      <w:r>
        <w:rPr>
          <w:rFonts w:ascii="Consolas" w:hAnsi="Consolas" w:cs="Courier New"/>
          <w:color w:val="666600"/>
          <w:sz w:val="17"/>
          <w:szCs w:val="17"/>
        </w:rPr>
        <w:t>(</w:t>
      </w:r>
      <w:r>
        <w:rPr>
          <w:rFonts w:ascii="Consolas" w:hAnsi="Consolas" w:cs="Courier New"/>
          <w:color w:val="000000"/>
          <w:sz w:val="17"/>
          <w:szCs w:val="17"/>
        </w:rPr>
        <w:t>api_key</w:t>
      </w:r>
      <w:r>
        <w:rPr>
          <w:rFonts w:ascii="Consolas" w:hAnsi="Consolas" w:cs="Courier New"/>
          <w:color w:val="666600"/>
          <w:sz w:val="17"/>
          <w:szCs w:val="17"/>
        </w:rPr>
        <w:t>=</w:t>
      </w:r>
      <w:r>
        <w:rPr>
          <w:rFonts w:ascii="Consolas" w:hAnsi="Consolas" w:cs="Courier New"/>
          <w:color w:val="000000"/>
          <w:sz w:val="17"/>
          <w:szCs w:val="17"/>
        </w:rPr>
        <w:t>api_keys</w:t>
      </w:r>
      <w:r>
        <w:rPr>
          <w:rFonts w:ascii="Consolas" w:hAnsi="Consolas" w:cs="Courier New"/>
          <w:color w:val="666600"/>
          <w:sz w:val="17"/>
          <w:szCs w:val="17"/>
        </w:rPr>
        <w:t>)</w:t>
      </w:r>
    </w:p>
    <w:p w14:paraId="3FEA479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19CA3D2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file_analysis_service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FileAnalysisService</w:t>
      </w:r>
      <w:r>
        <w:rPr>
          <w:rFonts w:ascii="Consolas" w:hAnsi="Consolas" w:cs="Courier New"/>
          <w:color w:val="666600"/>
          <w:sz w:val="17"/>
          <w:szCs w:val="17"/>
        </w:rPr>
        <w:t>()</w:t>
      </w:r>
    </w:p>
    <w:p w14:paraId="7E9A042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759EEC7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translation_service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TranslationService</w:t>
      </w:r>
      <w:r>
        <w:rPr>
          <w:rFonts w:ascii="Consolas" w:hAnsi="Consolas" w:cs="Courier New"/>
          <w:color w:val="666600"/>
          <w:sz w:val="17"/>
          <w:szCs w:val="17"/>
        </w:rPr>
        <w:t>()</w:t>
      </w:r>
    </w:p>
    <w:p w14:paraId="6CE375D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112. </w:t>
      </w:r>
      <w:r>
        <w:rPr>
          <w:rFonts w:ascii="Consolas" w:hAnsi="Consolas" w:cs="Courier New"/>
          <w:color w:val="000000"/>
          <w:sz w:val="17"/>
          <w:szCs w:val="17"/>
        </w:rPr>
        <w:t> </w:t>
      </w:r>
    </w:p>
    <w:p w14:paraId="6D2B96E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spacy_utils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SpacyUtils</w:t>
      </w:r>
      <w:r>
        <w:rPr>
          <w:rFonts w:ascii="Consolas" w:hAnsi="Consolas" w:cs="Courier New"/>
          <w:color w:val="666600"/>
          <w:sz w:val="17"/>
          <w:szCs w:val="17"/>
        </w:rPr>
        <w:t>()</w:t>
      </w:r>
    </w:p>
    <w:p w14:paraId="3C4852B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p>
    <w:p w14:paraId="3D99FEA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medical_nlp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MedicalNLP</w:t>
      </w:r>
      <w:r>
        <w:rPr>
          <w:rFonts w:ascii="Consolas" w:hAnsi="Consolas" w:cs="Courier New"/>
          <w:color w:val="666600"/>
          <w:sz w:val="17"/>
          <w:szCs w:val="17"/>
        </w:rPr>
        <w:t>()</w:t>
      </w:r>
    </w:p>
    <w:p w14:paraId="57CA89F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101C491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fitness_nlp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FitnessNLP</w:t>
      </w:r>
      <w:r>
        <w:rPr>
          <w:rFonts w:ascii="Consolas" w:hAnsi="Consolas" w:cs="Courier New"/>
          <w:color w:val="666600"/>
          <w:sz w:val="17"/>
          <w:szCs w:val="17"/>
        </w:rPr>
        <w:t>()</w:t>
      </w:r>
    </w:p>
    <w:p w14:paraId="282BAD5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2EA6149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engineering_nlp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EngineeringNLP</w:t>
      </w:r>
      <w:r>
        <w:rPr>
          <w:rFonts w:ascii="Consolas" w:hAnsi="Consolas" w:cs="Courier New"/>
          <w:color w:val="666600"/>
          <w:sz w:val="17"/>
          <w:szCs w:val="17"/>
        </w:rPr>
        <w:t>()</w:t>
      </w:r>
    </w:p>
    <w:p w14:paraId="346F9B0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389A1BC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crime_analyzer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CrimeAnalyzer</w:t>
      </w:r>
      <w:r>
        <w:rPr>
          <w:rFonts w:ascii="Consolas" w:hAnsi="Consolas" w:cs="Courier New"/>
          <w:color w:val="666600"/>
          <w:sz w:val="17"/>
          <w:szCs w:val="17"/>
        </w:rPr>
        <w:t>(</w:t>
      </w:r>
      <w:r>
        <w:rPr>
          <w:rFonts w:ascii="Consolas" w:hAnsi="Consolas" w:cs="Courier New"/>
          <w:color w:val="000000"/>
          <w:sz w:val="17"/>
          <w:szCs w:val="17"/>
        </w:rPr>
        <w:t>data_path</w:t>
      </w:r>
      <w:r>
        <w:rPr>
          <w:rFonts w:ascii="Consolas" w:hAnsi="Consolas" w:cs="Courier New"/>
          <w:color w:val="666600"/>
          <w:sz w:val="17"/>
          <w:szCs w:val="17"/>
        </w:rPr>
        <w:t>=</w:t>
      </w:r>
      <w:r>
        <w:rPr>
          <w:rFonts w:ascii="Consolas" w:hAnsi="Consolas" w:cs="Courier New"/>
          <w:color w:val="008800"/>
          <w:sz w:val="17"/>
          <w:szCs w:val="17"/>
        </w:rPr>
        <w:t>'path_to_your_crime_data.csv'</w:t>
      </w:r>
      <w:r>
        <w:rPr>
          <w:rFonts w:ascii="Consolas" w:hAnsi="Consolas" w:cs="Courier New"/>
          <w:color w:val="666600"/>
          <w:sz w:val="17"/>
          <w:szCs w:val="17"/>
        </w:rPr>
        <w:t>)</w:t>
      </w:r>
    </w:p>
    <w:p w14:paraId="0B29684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4E925FB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social_media_post_generator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SocialMediaPostGenerator</w:t>
      </w:r>
      <w:r>
        <w:rPr>
          <w:rFonts w:ascii="Consolas" w:hAnsi="Consolas" w:cs="Courier New"/>
          <w:color w:val="666600"/>
          <w:sz w:val="17"/>
          <w:szCs w:val="17"/>
        </w:rPr>
        <w:t>()</w:t>
      </w:r>
    </w:p>
    <w:p w14:paraId="606E7C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p>
    <w:p w14:paraId="09ABC50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surveillance_system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HomeSurveillance</w:t>
      </w:r>
      <w:r>
        <w:rPr>
          <w:rFonts w:ascii="Consolas" w:hAnsi="Consolas" w:cs="Courier New"/>
          <w:color w:val="666600"/>
          <w:sz w:val="17"/>
          <w:szCs w:val="17"/>
        </w:rPr>
        <w:t>()</w:t>
      </w:r>
    </w:p>
    <w:p w14:paraId="1DB22E5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57A81A5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contact_recognition_system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ContactRecognition</w:t>
      </w:r>
      <w:r>
        <w:rPr>
          <w:rFonts w:ascii="Consolas" w:hAnsi="Consolas" w:cs="Courier New"/>
          <w:color w:val="666600"/>
          <w:sz w:val="17"/>
          <w:szCs w:val="17"/>
        </w:rPr>
        <w:t>()</w:t>
      </w:r>
    </w:p>
    <w:p w14:paraId="6708576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w:t>
      </w:r>
    </w:p>
    <w:p w14:paraId="460EAAD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car_model_system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CarModel</w:t>
      </w:r>
      <w:r>
        <w:rPr>
          <w:rFonts w:ascii="Consolas" w:hAnsi="Consolas" w:cs="Courier New"/>
          <w:color w:val="666600"/>
          <w:sz w:val="17"/>
          <w:szCs w:val="17"/>
        </w:rPr>
        <w:t>(</w:t>
      </w:r>
      <w:r>
        <w:rPr>
          <w:rFonts w:ascii="Consolas" w:hAnsi="Consolas" w:cs="Courier New"/>
          <w:color w:val="008800"/>
          <w:sz w:val="17"/>
          <w:szCs w:val="17"/>
        </w:rPr>
        <w:t>"path/to/yolov3.weights"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w:t>
      </w:r>
      <w:r>
        <w:rPr>
          <w:rFonts w:ascii="Consolas" w:hAnsi="Consolas" w:cs="Courier New"/>
          <w:color w:val="666600"/>
          <w:sz w:val="17"/>
          <w:szCs w:val="17"/>
        </w:rPr>
        <w:t>)</w:t>
      </w:r>
    </w:p>
    <w:p w14:paraId="3BBBF2E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w:t>
      </w:r>
    </w:p>
    <w:p w14:paraId="3463A0F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command_processor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CommandProcessor</w:t>
      </w:r>
      <w:r>
        <w:rPr>
          <w:rFonts w:ascii="Consolas" w:hAnsi="Consolas" w:cs="Courier New"/>
          <w:color w:val="666600"/>
          <w:sz w:val="17"/>
          <w:szCs w:val="17"/>
        </w:rPr>
        <w:t>()</w:t>
      </w:r>
    </w:p>
    <w:p w14:paraId="6D227A3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5EB79E6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bluetooth_service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BluetoothService</w:t>
      </w:r>
      <w:r>
        <w:rPr>
          <w:rFonts w:ascii="Consolas" w:hAnsi="Consolas" w:cs="Courier New"/>
          <w:color w:val="666600"/>
          <w:sz w:val="17"/>
          <w:szCs w:val="17"/>
        </w:rPr>
        <w:t>()</w:t>
      </w:r>
    </w:p>
    <w:p w14:paraId="4545544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p>
    <w:p w14:paraId="0FBDEBE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business_management_service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r>
        <w:rPr>
          <w:rFonts w:ascii="Consolas" w:hAnsi="Consolas" w:cs="Courier New"/>
          <w:color w:val="666600"/>
          <w:sz w:val="17"/>
          <w:szCs w:val="17"/>
        </w:rPr>
        <w:t>()</w:t>
      </w:r>
    </w:p>
    <w:p w14:paraId="040EB4F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4340166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0CA7741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w:t>
      </w:r>
    </w:p>
    <w:p w14:paraId="0F1E2D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13B499C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127D547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6D1F4BC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64A9E6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p>
    <w:p w14:paraId="65066A6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422DE2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create_widgets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557B2A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008800"/>
          <w:sz w:val="17"/>
          <w:szCs w:val="17"/>
        </w:rPr>
        <w:t>"""Set up the UI components like buttons, labels, input boxes, etc."""</w:t>
      </w:r>
    </w:p>
    <w:p w14:paraId="406D7C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p>
    <w:p w14:paraId="4342679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880000"/>
          <w:sz w:val="17"/>
          <w:szCs w:val="17"/>
        </w:rPr>
        <w:t># Frame to contain all widgets</w:t>
      </w:r>
    </w:p>
    <w:p w14:paraId="658D45D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main_frame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Frame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p>
    <w:p w14:paraId="77BCA9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main_frame</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8800"/>
          <w:sz w:val="17"/>
          <w:szCs w:val="17"/>
        </w:rPr>
        <w:t>"both"</w:t>
      </w:r>
      <w:r>
        <w:rPr>
          <w:rFonts w:ascii="Consolas" w:hAnsi="Consolas" w:cs="Courier New"/>
          <w:color w:val="666600"/>
          <w:sz w:val="17"/>
          <w:szCs w:val="17"/>
        </w:rPr>
        <w:t>,</w:t>
      </w:r>
      <w:r>
        <w:rPr>
          <w:rFonts w:ascii="Consolas" w:hAnsi="Consolas" w:cs="Courier New"/>
          <w:color w:val="000000"/>
          <w:sz w:val="17"/>
          <w:szCs w:val="17"/>
        </w:rPr>
        <w:t xml:space="preserve"> expand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BBC015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168CBC3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Label to show the face image</w:t>
      </w:r>
    </w:p>
    <w:p w14:paraId="301DD17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face_image_label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p>
    <w:p w14:paraId="02F8A3C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face_image_label</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columnspan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7AF1CC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w:t>
      </w:r>
    </w:p>
    <w:p w14:paraId="33F0975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880000"/>
          <w:sz w:val="17"/>
          <w:szCs w:val="17"/>
        </w:rPr>
        <w:t># Button to play a song via Spotify</w:t>
      </w:r>
    </w:p>
    <w:p w14:paraId="2FEB2EF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play_button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"Play Music"</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play_song</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"#3498db"</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6C766AD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play_button</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5ED862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5440947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880000"/>
          <w:sz w:val="17"/>
          <w:szCs w:val="17"/>
        </w:rPr>
        <w:t># Calendar Widget</w:t>
      </w:r>
    </w:p>
    <w:p w14:paraId="4C8C23D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calendar_label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"Calendar"</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3748F3E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calendar_label</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04C1F99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calendar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calendar_service</w:t>
      </w:r>
      <w:r>
        <w:rPr>
          <w:rFonts w:ascii="Consolas" w:hAnsi="Consolas" w:cs="Courier New"/>
          <w:color w:val="666600"/>
          <w:sz w:val="17"/>
          <w:szCs w:val="17"/>
        </w:rPr>
        <w:t>.</w:t>
      </w:r>
      <w:r>
        <w:rPr>
          <w:rFonts w:ascii="Consolas" w:hAnsi="Consolas" w:cs="Courier New"/>
          <w:color w:val="000000"/>
          <w:sz w:val="17"/>
          <w:szCs w:val="17"/>
        </w:rPr>
        <w:t>get_current_date</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"#1ABC9C"</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209064A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calendar</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5E71415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39E5749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880000"/>
          <w:sz w:val="17"/>
          <w:szCs w:val="17"/>
        </w:rPr>
        <w:t># Weather Label</w:t>
      </w:r>
    </w:p>
    <w:p w14:paraId="32B581B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"Weather"</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783F302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weather_label</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B27827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weather_service</w:t>
      </w:r>
      <w:r>
        <w:rPr>
          <w:rFonts w:ascii="Consolas" w:hAnsi="Consolas" w:cs="Courier New"/>
          <w:color w:val="666600"/>
          <w:sz w:val="17"/>
          <w:szCs w:val="17"/>
        </w:rPr>
        <w:t>.</w:t>
      </w:r>
      <w:r>
        <w:rPr>
          <w:rFonts w:ascii="Consolas" w:hAnsi="Consolas" w:cs="Courier New"/>
          <w:color w:val="000000"/>
          <w:sz w:val="17"/>
          <w:szCs w:val="17"/>
        </w:rPr>
        <w:t>get_weather</w:t>
      </w:r>
      <w:r>
        <w:rPr>
          <w:rFonts w:ascii="Consolas" w:hAnsi="Consolas" w:cs="Courier New"/>
          <w:color w:val="666600"/>
          <w:sz w:val="17"/>
          <w:szCs w:val="17"/>
        </w:rPr>
        <w:t>(</w:t>
      </w:r>
      <w:r>
        <w:rPr>
          <w:rFonts w:ascii="Consolas" w:hAnsi="Consolas" w:cs="Courier New"/>
          <w:color w:val="006666"/>
          <w:sz w:val="17"/>
          <w:szCs w:val="17"/>
        </w:rPr>
        <w:t>42.3478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71.0466</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"#1ABC9C"</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25C3F21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weather</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92BD3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w:t>
      </w:r>
    </w:p>
    <w:p w14:paraId="515C7E6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880000"/>
          <w:sz w:val="17"/>
          <w:szCs w:val="17"/>
        </w:rPr>
        <w:t># Circular Button for user input</w:t>
      </w:r>
    </w:p>
    <w:p w14:paraId="64693CA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input_button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"Text Input"</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show_input_box</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"#E74C3C"</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3447F42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input_button</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76F870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175. </w:t>
      </w:r>
      <w:r>
        <w:rPr>
          <w:rFonts w:ascii="Consolas" w:hAnsi="Consolas" w:cs="Courier New"/>
          <w:color w:val="000000"/>
          <w:sz w:val="17"/>
          <w:szCs w:val="17"/>
        </w:rPr>
        <w:t> </w:t>
      </w:r>
    </w:p>
    <w:p w14:paraId="1C9C6DE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880000"/>
          <w:sz w:val="17"/>
          <w:szCs w:val="17"/>
        </w:rPr>
        <w:t># Hidden text input box</w:t>
      </w:r>
    </w:p>
    <w:p w14:paraId="3831775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text_input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p>
    <w:p w14:paraId="5CBBE31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columnspan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F04338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0000"/>
          <w:sz w:val="17"/>
          <w:szCs w:val="17"/>
        </w:rPr>
        <w:t>grid_remove</w:t>
      </w:r>
      <w:r>
        <w:rPr>
          <w:rFonts w:ascii="Consolas" w:hAnsi="Consolas" w:cs="Courier New"/>
          <w:color w:val="666600"/>
          <w:sz w:val="17"/>
          <w:szCs w:val="17"/>
        </w:rPr>
        <w:t>()</w:t>
      </w:r>
    </w:p>
    <w:p w14:paraId="4F3904F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
    <w:p w14:paraId="5980C33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880000"/>
          <w:sz w:val="17"/>
          <w:szCs w:val="17"/>
        </w:rPr>
        <w:t># Status Bar</w:t>
      </w:r>
    </w:p>
    <w:p w14:paraId="3BCEBB8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status_bar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"Ready"</w:t>
      </w:r>
      <w:r>
        <w:rPr>
          <w:rFonts w:ascii="Consolas" w:hAnsi="Consolas" w:cs="Courier New"/>
          <w:color w:val="666600"/>
          <w:sz w:val="17"/>
          <w:szCs w:val="17"/>
        </w:rPr>
        <w:t>,</w:t>
      </w:r>
      <w:r>
        <w:rPr>
          <w:rFonts w:ascii="Consolas" w:hAnsi="Consolas" w:cs="Courier New"/>
          <w:color w:val="000000"/>
          <w:sz w:val="17"/>
          <w:szCs w:val="17"/>
        </w:rPr>
        <w:t xml:space="preserve"> bd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relief</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SUNKEN</w:t>
      </w:r>
      <w:r>
        <w:rPr>
          <w:rFonts w:ascii="Consolas" w:hAnsi="Consolas" w:cs="Courier New"/>
          <w:color w:val="666600"/>
          <w:sz w:val="17"/>
          <w:szCs w:val="17"/>
        </w:rPr>
        <w:t>,</w:t>
      </w:r>
      <w:r>
        <w:rPr>
          <w:rFonts w:ascii="Consolas" w:hAnsi="Consolas" w:cs="Courier New"/>
          <w:color w:val="000000"/>
          <w:sz w:val="17"/>
          <w:szCs w:val="17"/>
        </w:rPr>
        <w:t xml:space="preserve"> anchor</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04FCDEA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status_bar</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side</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BOTTOM</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3F6270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w:t>
      </w:r>
    </w:p>
    <w:p w14:paraId="4544DFA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show_input_box</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E452A3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8800"/>
          <w:sz w:val="17"/>
          <w:szCs w:val="17"/>
        </w:rPr>
        <w:t>"""Show the hidden input box when the button is clicked."""</w:t>
      </w:r>
    </w:p>
    <w:p w14:paraId="3E7249D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p>
    <w:p w14:paraId="4186A0E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w:t>
      </w:r>
    </w:p>
    <w:p w14:paraId="64D6BC4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example_spacy_usage</w:t>
      </w:r>
      <w:r>
        <w:rPr>
          <w:rFonts w:ascii="Consolas" w:hAnsi="Consolas" w:cs="Courier New"/>
          <w:color w:val="666600"/>
          <w:sz w:val="17"/>
          <w:szCs w:val="17"/>
        </w:rPr>
        <w:t>():</w:t>
      </w:r>
    </w:p>
    <w:p w14:paraId="1D0259F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spacy_utils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SpacyUtils</w:t>
      </w:r>
      <w:r>
        <w:rPr>
          <w:rFonts w:ascii="Consolas" w:hAnsi="Consolas" w:cs="Courier New"/>
          <w:color w:val="666600"/>
          <w:sz w:val="17"/>
          <w:szCs w:val="17"/>
        </w:rPr>
        <w:t>()</w:t>
      </w:r>
    </w:p>
    <w:p w14:paraId="7E41647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"Apple is looking at buying U.K. startup for $1 billion"</w:t>
      </w:r>
    </w:p>
    <w:p w14:paraId="2DB7207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analysis </w:t>
      </w:r>
      <w:r>
        <w:rPr>
          <w:rFonts w:ascii="Consolas" w:hAnsi="Consolas" w:cs="Courier New"/>
          <w:color w:val="666600"/>
          <w:sz w:val="17"/>
          <w:szCs w:val="17"/>
        </w:rPr>
        <w:t>=</w:t>
      </w:r>
      <w:r>
        <w:rPr>
          <w:rFonts w:ascii="Consolas" w:hAnsi="Consolas" w:cs="Courier New"/>
          <w:color w:val="000000"/>
          <w:sz w:val="17"/>
          <w:szCs w:val="17"/>
        </w:rPr>
        <w:t xml:space="preserve"> spacy_utils</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566225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"Tokens:"</w:t>
      </w:r>
      <w:r>
        <w:rPr>
          <w:rFonts w:ascii="Consolas" w:hAnsi="Consolas" w:cs="Courier New"/>
          <w:color w:val="666600"/>
          <w:sz w:val="17"/>
          <w:szCs w:val="17"/>
        </w:rPr>
        <w:t>,</w:t>
      </w:r>
      <w:r>
        <w:rPr>
          <w:rFonts w:ascii="Consolas" w:hAnsi="Consolas" w:cs="Courier New"/>
          <w:color w:val="000000"/>
          <w:sz w:val="17"/>
          <w:szCs w:val="17"/>
        </w:rPr>
        <w:t xml:space="preserve"> analysis</w:t>
      </w:r>
      <w:r>
        <w:rPr>
          <w:rFonts w:ascii="Consolas" w:hAnsi="Consolas" w:cs="Courier New"/>
          <w:color w:val="666600"/>
          <w:sz w:val="17"/>
          <w:szCs w:val="17"/>
        </w:rPr>
        <w:t>[</w:t>
      </w:r>
      <w:r>
        <w:rPr>
          <w:rFonts w:ascii="Consolas" w:hAnsi="Consolas" w:cs="Courier New"/>
          <w:color w:val="008800"/>
          <w:sz w:val="17"/>
          <w:szCs w:val="17"/>
        </w:rPr>
        <w:t>'tokens'</w:t>
      </w:r>
      <w:r>
        <w:rPr>
          <w:rFonts w:ascii="Consolas" w:hAnsi="Consolas" w:cs="Courier New"/>
          <w:color w:val="666600"/>
          <w:sz w:val="17"/>
          <w:szCs w:val="17"/>
        </w:rPr>
        <w:t>])</w:t>
      </w:r>
    </w:p>
    <w:p w14:paraId="1A414A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analysis</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p>
    <w:p w14:paraId="55D45FA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"POS Tags:"</w:t>
      </w:r>
      <w:r>
        <w:rPr>
          <w:rFonts w:ascii="Consolas" w:hAnsi="Consolas" w:cs="Courier New"/>
          <w:color w:val="666600"/>
          <w:sz w:val="17"/>
          <w:szCs w:val="17"/>
        </w:rPr>
        <w:t>,</w:t>
      </w:r>
      <w:r>
        <w:rPr>
          <w:rFonts w:ascii="Consolas" w:hAnsi="Consolas" w:cs="Courier New"/>
          <w:color w:val="000000"/>
          <w:sz w:val="17"/>
          <w:szCs w:val="17"/>
        </w:rPr>
        <w:t xml:space="preserve"> analysis</w:t>
      </w:r>
      <w:r>
        <w:rPr>
          <w:rFonts w:ascii="Consolas" w:hAnsi="Consolas" w:cs="Courier New"/>
          <w:color w:val="666600"/>
          <w:sz w:val="17"/>
          <w:szCs w:val="17"/>
        </w:rPr>
        <w:t>[</w:t>
      </w:r>
      <w:r>
        <w:rPr>
          <w:rFonts w:ascii="Consolas" w:hAnsi="Consolas" w:cs="Courier New"/>
          <w:color w:val="008800"/>
          <w:sz w:val="17"/>
          <w:szCs w:val="17"/>
        </w:rPr>
        <w:t>'pos_tags'</w:t>
      </w:r>
      <w:r>
        <w:rPr>
          <w:rFonts w:ascii="Consolas" w:hAnsi="Consolas" w:cs="Courier New"/>
          <w:color w:val="666600"/>
          <w:sz w:val="17"/>
          <w:szCs w:val="17"/>
        </w:rPr>
        <w:t>])</w:t>
      </w:r>
    </w:p>
    <w:p w14:paraId="4F6752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w:t>
      </w:r>
    </w:p>
    <w:p w14:paraId="49DE86F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example_medical_usage</w:t>
      </w:r>
      <w:r>
        <w:rPr>
          <w:rFonts w:ascii="Consolas" w:hAnsi="Consolas" w:cs="Courier New"/>
          <w:color w:val="666600"/>
          <w:sz w:val="17"/>
          <w:szCs w:val="17"/>
        </w:rPr>
        <w:t>():</w:t>
      </w:r>
    </w:p>
    <w:p w14:paraId="78EC64D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medical_nlp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MedicalNLP</w:t>
      </w:r>
      <w:r>
        <w:rPr>
          <w:rFonts w:ascii="Consolas" w:hAnsi="Consolas" w:cs="Courier New"/>
          <w:color w:val="666600"/>
          <w:sz w:val="17"/>
          <w:szCs w:val="17"/>
        </w:rPr>
        <w:t>()</w:t>
      </w:r>
    </w:p>
    <w:p w14:paraId="1FE5149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patient has a headache and nausea, which are symptoms of the flu."</w:t>
      </w:r>
    </w:p>
    <w:p w14:paraId="3253131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analysis </w:t>
      </w:r>
      <w:r>
        <w:rPr>
          <w:rFonts w:ascii="Consolas" w:hAnsi="Consolas" w:cs="Courier New"/>
          <w:color w:val="666600"/>
          <w:sz w:val="17"/>
          <w:szCs w:val="17"/>
        </w:rPr>
        <w:t>=</w:t>
      </w:r>
      <w:r>
        <w:rPr>
          <w:rFonts w:ascii="Consolas" w:hAnsi="Consolas" w:cs="Courier New"/>
          <w:color w:val="000000"/>
          <w:sz w:val="17"/>
          <w:szCs w:val="17"/>
        </w:rPr>
        <w:t xml:space="preserve"> medical_nlp</w:t>
      </w:r>
      <w:r>
        <w:rPr>
          <w:rFonts w:ascii="Consolas" w:hAnsi="Consolas" w:cs="Courier New"/>
          <w:color w:val="666600"/>
          <w:sz w:val="17"/>
          <w:szCs w:val="17"/>
        </w:rPr>
        <w:t>.</w:t>
      </w:r>
      <w:r>
        <w:rPr>
          <w:rFonts w:ascii="Consolas" w:hAnsi="Consolas" w:cs="Courier New"/>
          <w:color w:val="000000"/>
          <w:sz w:val="17"/>
          <w:szCs w:val="17"/>
        </w:rPr>
        <w:t>analyze_medical_text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3810EC7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analysis</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p>
    <w:p w14:paraId="7C4D770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"Symptom Classification:"</w:t>
      </w:r>
      <w:r>
        <w:rPr>
          <w:rFonts w:ascii="Consolas" w:hAnsi="Consolas" w:cs="Courier New"/>
          <w:color w:val="666600"/>
          <w:sz w:val="17"/>
          <w:szCs w:val="17"/>
        </w:rPr>
        <w:t>,</w:t>
      </w:r>
      <w:r>
        <w:rPr>
          <w:rFonts w:ascii="Consolas" w:hAnsi="Consolas" w:cs="Courier New"/>
          <w:color w:val="000000"/>
          <w:sz w:val="17"/>
          <w:szCs w:val="17"/>
        </w:rPr>
        <w:t xml:space="preserve"> analysis</w:t>
      </w:r>
      <w:r>
        <w:rPr>
          <w:rFonts w:ascii="Consolas" w:hAnsi="Consolas" w:cs="Courier New"/>
          <w:color w:val="666600"/>
          <w:sz w:val="17"/>
          <w:szCs w:val="17"/>
        </w:rPr>
        <w:t>[</w:t>
      </w:r>
      <w:r>
        <w:rPr>
          <w:rFonts w:ascii="Consolas" w:hAnsi="Consolas" w:cs="Courier New"/>
          <w:color w:val="008800"/>
          <w:sz w:val="17"/>
          <w:szCs w:val="17"/>
        </w:rPr>
        <w:t>'symptom_classification'</w:t>
      </w:r>
      <w:r>
        <w:rPr>
          <w:rFonts w:ascii="Consolas" w:hAnsi="Consolas" w:cs="Courier New"/>
          <w:color w:val="666600"/>
          <w:sz w:val="17"/>
          <w:szCs w:val="17"/>
        </w:rPr>
        <w:t>])</w:t>
      </w:r>
    </w:p>
    <w:p w14:paraId="42DB94B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p>
    <w:p w14:paraId="7CE611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example_usage</w:t>
      </w:r>
      <w:r>
        <w:rPr>
          <w:rFonts w:ascii="Consolas" w:hAnsi="Consolas" w:cs="Courier New"/>
          <w:color w:val="666600"/>
          <w:sz w:val="17"/>
          <w:szCs w:val="17"/>
        </w:rPr>
        <w:t>():</w:t>
      </w:r>
    </w:p>
    <w:p w14:paraId="212D77C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880000"/>
          <w:sz w:val="17"/>
          <w:szCs w:val="17"/>
        </w:rPr>
        <w:t># Example: Read a file</w:t>
      </w:r>
    </w:p>
    <w:p w14:paraId="685939D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read_file</w:t>
      </w:r>
      <w:r>
        <w:rPr>
          <w:rFonts w:ascii="Consolas" w:hAnsi="Consolas" w:cs="Courier New"/>
          <w:color w:val="666600"/>
          <w:sz w:val="17"/>
          <w:szCs w:val="17"/>
        </w:rPr>
        <w:t>(</w:t>
      </w:r>
      <w:r>
        <w:rPr>
          <w:rFonts w:ascii="Consolas" w:hAnsi="Consolas" w:cs="Courier New"/>
          <w:color w:val="008800"/>
          <w:sz w:val="17"/>
          <w:szCs w:val="17"/>
        </w:rPr>
        <w:t>'path/to/your/file.txt'</w:t>
      </w:r>
      <w:r>
        <w:rPr>
          <w:rFonts w:ascii="Consolas" w:hAnsi="Consolas" w:cs="Courier New"/>
          <w:color w:val="666600"/>
          <w:sz w:val="17"/>
          <w:szCs w:val="17"/>
        </w:rPr>
        <w:t>)</w:t>
      </w:r>
    </w:p>
    <w:p w14:paraId="420D463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124CC7D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w:t>
      </w:r>
    </w:p>
    <w:p w14:paraId="269C2F1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w:t>
      </w:r>
      <w:r>
        <w:rPr>
          <w:rFonts w:ascii="Consolas" w:hAnsi="Consolas" w:cs="Courier New"/>
          <w:color w:val="880000"/>
          <w:sz w:val="17"/>
          <w:szCs w:val="17"/>
        </w:rPr>
        <w:t># Example: Write to a file</w:t>
      </w:r>
    </w:p>
    <w:p w14:paraId="50C876D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write_to_file</w:t>
      </w:r>
      <w:r>
        <w:rPr>
          <w:rFonts w:ascii="Consolas" w:hAnsi="Consolas" w:cs="Courier New"/>
          <w:color w:val="666600"/>
          <w:sz w:val="17"/>
          <w:szCs w:val="17"/>
        </w:rPr>
        <w:t>(</w:t>
      </w:r>
      <w:r>
        <w:rPr>
          <w:rFonts w:ascii="Consolas" w:hAnsi="Consolas" w:cs="Courier New"/>
          <w:color w:val="008800"/>
          <w:sz w:val="17"/>
          <w:szCs w:val="17"/>
        </w:rPr>
        <w:t>'path/to/your/output.txt'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'This is a test content.'</w:t>
      </w:r>
      <w:r>
        <w:rPr>
          <w:rFonts w:ascii="Consolas" w:hAnsi="Consolas" w:cs="Courier New"/>
          <w:color w:val="666600"/>
          <w:sz w:val="17"/>
          <w:szCs w:val="17"/>
        </w:rPr>
        <w:t>)</w:t>
      </w:r>
    </w:p>
    <w:p w14:paraId="3583703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0E73E51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w:t>
      </w:r>
    </w:p>
    <w:p w14:paraId="0F285C4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880000"/>
          <w:sz w:val="17"/>
          <w:szCs w:val="17"/>
        </w:rPr>
        <w:t># Example: Check if a file exists</w:t>
      </w:r>
    </w:p>
    <w:p w14:paraId="1A69D19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exists </w:t>
      </w:r>
      <w:r>
        <w:rPr>
          <w:rFonts w:ascii="Consolas" w:hAnsi="Consolas" w:cs="Courier New"/>
          <w:color w:val="666600"/>
          <w:sz w:val="17"/>
          <w:szCs w:val="17"/>
        </w:rPr>
        <w:t>=</w:t>
      </w:r>
      <w:r>
        <w:rPr>
          <w:rFonts w:ascii="Consolas" w:hAnsi="Consolas" w:cs="Courier New"/>
          <w:color w:val="000000"/>
          <w:sz w:val="17"/>
          <w:szCs w:val="17"/>
        </w:rPr>
        <w:t xml:space="preserve"> file_exists</w:t>
      </w:r>
      <w:r>
        <w:rPr>
          <w:rFonts w:ascii="Consolas" w:hAnsi="Consolas" w:cs="Courier New"/>
          <w:color w:val="666600"/>
          <w:sz w:val="17"/>
          <w:szCs w:val="17"/>
        </w:rPr>
        <w:t>(</w:t>
      </w:r>
      <w:r>
        <w:rPr>
          <w:rFonts w:ascii="Consolas" w:hAnsi="Consolas" w:cs="Courier New"/>
          <w:color w:val="008800"/>
          <w:sz w:val="17"/>
          <w:szCs w:val="17"/>
        </w:rPr>
        <w:t>'path/to/your/file.txt'</w:t>
      </w:r>
      <w:r>
        <w:rPr>
          <w:rFonts w:ascii="Consolas" w:hAnsi="Consolas" w:cs="Courier New"/>
          <w:color w:val="666600"/>
          <w:sz w:val="17"/>
          <w:szCs w:val="17"/>
        </w:rPr>
        <w:t>)</w:t>
      </w:r>
    </w:p>
    <w:p w14:paraId="689B2D2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"File exists:"</w:t>
      </w:r>
      <w:r>
        <w:rPr>
          <w:rFonts w:ascii="Consolas" w:hAnsi="Consolas" w:cs="Courier New"/>
          <w:color w:val="666600"/>
          <w:sz w:val="17"/>
          <w:szCs w:val="17"/>
        </w:rPr>
        <w:t>,</w:t>
      </w:r>
      <w:r>
        <w:rPr>
          <w:rFonts w:ascii="Consolas" w:hAnsi="Consolas" w:cs="Courier New"/>
          <w:color w:val="000000"/>
          <w:sz w:val="17"/>
          <w:szCs w:val="17"/>
        </w:rPr>
        <w:t xml:space="preserve"> exists</w:t>
      </w:r>
      <w:r>
        <w:rPr>
          <w:rFonts w:ascii="Consolas" w:hAnsi="Consolas" w:cs="Courier New"/>
          <w:color w:val="666600"/>
          <w:sz w:val="17"/>
          <w:szCs w:val="17"/>
        </w:rPr>
        <w:t>)</w:t>
      </w:r>
    </w:p>
    <w:p w14:paraId="241F349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w:t>
      </w:r>
    </w:p>
    <w:p w14:paraId="5C304F8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880000"/>
          <w:sz w:val="17"/>
          <w:szCs w:val="17"/>
        </w:rPr>
        <w:t># Example: Get file extension</w:t>
      </w:r>
    </w:p>
    <w:p w14:paraId="4467D85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extension </w:t>
      </w:r>
      <w:r>
        <w:rPr>
          <w:rFonts w:ascii="Consolas" w:hAnsi="Consolas" w:cs="Courier New"/>
          <w:color w:val="666600"/>
          <w:sz w:val="17"/>
          <w:szCs w:val="17"/>
        </w:rPr>
        <w:t>=</w:t>
      </w:r>
      <w:r>
        <w:rPr>
          <w:rFonts w:ascii="Consolas" w:hAnsi="Consolas" w:cs="Courier New"/>
          <w:color w:val="000000"/>
          <w:sz w:val="17"/>
          <w:szCs w:val="17"/>
        </w:rPr>
        <w:t xml:space="preserve"> get_file_extension</w:t>
      </w:r>
      <w:r>
        <w:rPr>
          <w:rFonts w:ascii="Consolas" w:hAnsi="Consolas" w:cs="Courier New"/>
          <w:color w:val="666600"/>
          <w:sz w:val="17"/>
          <w:szCs w:val="17"/>
        </w:rPr>
        <w:t>(</w:t>
      </w:r>
      <w:r>
        <w:rPr>
          <w:rFonts w:ascii="Consolas" w:hAnsi="Consolas" w:cs="Courier New"/>
          <w:color w:val="008800"/>
          <w:sz w:val="17"/>
          <w:szCs w:val="17"/>
        </w:rPr>
        <w:t>'path/to/your/file.txt'</w:t>
      </w:r>
      <w:r>
        <w:rPr>
          <w:rFonts w:ascii="Consolas" w:hAnsi="Consolas" w:cs="Courier New"/>
          <w:color w:val="666600"/>
          <w:sz w:val="17"/>
          <w:szCs w:val="17"/>
        </w:rPr>
        <w:t>)</w:t>
      </w:r>
    </w:p>
    <w:p w14:paraId="5EE45E5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"File extension:"</w:t>
      </w:r>
      <w:r>
        <w:rPr>
          <w:rFonts w:ascii="Consolas" w:hAnsi="Consolas" w:cs="Courier New"/>
          <w:color w:val="666600"/>
          <w:sz w:val="17"/>
          <w:szCs w:val="17"/>
        </w:rPr>
        <w:t>,</w:t>
      </w:r>
      <w:r>
        <w:rPr>
          <w:rFonts w:ascii="Consolas" w:hAnsi="Consolas" w:cs="Courier New"/>
          <w:color w:val="000000"/>
          <w:sz w:val="17"/>
          <w:szCs w:val="17"/>
        </w:rPr>
        <w:t xml:space="preserve"> extension</w:t>
      </w:r>
      <w:r>
        <w:rPr>
          <w:rFonts w:ascii="Consolas" w:hAnsi="Consolas" w:cs="Courier New"/>
          <w:color w:val="666600"/>
          <w:sz w:val="17"/>
          <w:szCs w:val="17"/>
        </w:rPr>
        <w:t>)</w:t>
      </w:r>
    </w:p>
    <w:p w14:paraId="7A03574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w:t>
      </w:r>
    </w:p>
    <w:p w14:paraId="6D379F9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r>
        <w:rPr>
          <w:rFonts w:ascii="Consolas" w:hAnsi="Consolas" w:cs="Courier New"/>
          <w:color w:val="880000"/>
          <w:sz w:val="17"/>
          <w:szCs w:val="17"/>
        </w:rPr>
        <w:t># Example: List files in a directory</w:t>
      </w:r>
    </w:p>
    <w:p w14:paraId="09F3816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files </w:t>
      </w:r>
      <w:r>
        <w:rPr>
          <w:rFonts w:ascii="Consolas" w:hAnsi="Consolas" w:cs="Courier New"/>
          <w:color w:val="666600"/>
          <w:sz w:val="17"/>
          <w:szCs w:val="17"/>
        </w:rPr>
        <w:t>=</w:t>
      </w:r>
      <w:r>
        <w:rPr>
          <w:rFonts w:ascii="Consolas" w:hAnsi="Consolas" w:cs="Courier New"/>
          <w:color w:val="000000"/>
          <w:sz w:val="17"/>
          <w:szCs w:val="17"/>
        </w:rPr>
        <w:t xml:space="preserve"> list_files_in_directory</w:t>
      </w:r>
      <w:r>
        <w:rPr>
          <w:rFonts w:ascii="Consolas" w:hAnsi="Consolas" w:cs="Courier New"/>
          <w:color w:val="666600"/>
          <w:sz w:val="17"/>
          <w:szCs w:val="17"/>
        </w:rPr>
        <w:t>(</w:t>
      </w:r>
      <w:r>
        <w:rPr>
          <w:rFonts w:ascii="Consolas" w:hAnsi="Consolas" w:cs="Courier New"/>
          <w:color w:val="008800"/>
          <w:sz w:val="17"/>
          <w:szCs w:val="17"/>
        </w:rPr>
        <w:t>'path/to/your/directory'</w:t>
      </w:r>
      <w:r>
        <w:rPr>
          <w:rFonts w:ascii="Consolas" w:hAnsi="Consolas" w:cs="Courier New"/>
          <w:color w:val="666600"/>
          <w:sz w:val="17"/>
          <w:szCs w:val="17"/>
        </w:rPr>
        <w:t>)</w:t>
      </w:r>
    </w:p>
    <w:p w14:paraId="5DB778B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"Files in directory:"</w:t>
      </w:r>
      <w:r>
        <w:rPr>
          <w:rFonts w:ascii="Consolas" w:hAnsi="Consolas" w:cs="Courier New"/>
          <w:color w:val="666600"/>
          <w:sz w:val="17"/>
          <w:szCs w:val="17"/>
        </w:rPr>
        <w:t>,</w:t>
      </w:r>
      <w:r>
        <w:rPr>
          <w:rFonts w:ascii="Consolas" w:hAnsi="Consolas" w:cs="Courier New"/>
          <w:color w:val="000000"/>
          <w:sz w:val="17"/>
          <w:szCs w:val="17"/>
        </w:rPr>
        <w:t xml:space="preserve"> files</w:t>
      </w:r>
      <w:r>
        <w:rPr>
          <w:rFonts w:ascii="Consolas" w:hAnsi="Consolas" w:cs="Courier New"/>
          <w:color w:val="666600"/>
          <w:sz w:val="17"/>
          <w:szCs w:val="17"/>
        </w:rPr>
        <w:t>)</w:t>
      </w:r>
    </w:p>
    <w:p w14:paraId="629F2F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example_server</w:t>
      </w:r>
      <w:r>
        <w:rPr>
          <w:rFonts w:ascii="Consolas" w:hAnsi="Consolas" w:cs="Courier New"/>
          <w:color w:val="666600"/>
          <w:sz w:val="17"/>
          <w:szCs w:val="17"/>
        </w:rPr>
        <w:t>():</w:t>
      </w:r>
    </w:p>
    <w:p w14:paraId="0FE155E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w:t>
      </w:r>
      <w:r>
        <w:rPr>
          <w:rFonts w:ascii="Consolas" w:hAnsi="Consolas" w:cs="Courier New"/>
          <w:color w:val="880000"/>
          <w:sz w:val="17"/>
          <w:szCs w:val="17"/>
        </w:rPr>
        <w:t># Create a socket</w:t>
      </w:r>
    </w:p>
    <w:p w14:paraId="52A9F54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server_socket </w:t>
      </w:r>
      <w:r>
        <w:rPr>
          <w:rFonts w:ascii="Consolas" w:hAnsi="Consolas" w:cs="Courier New"/>
          <w:color w:val="666600"/>
          <w:sz w:val="17"/>
          <w:szCs w:val="17"/>
        </w:rPr>
        <w:t>=</w:t>
      </w:r>
      <w:r>
        <w:rPr>
          <w:rFonts w:ascii="Consolas" w:hAnsi="Consolas" w:cs="Courier New"/>
          <w:color w:val="000000"/>
          <w:sz w:val="17"/>
          <w:szCs w:val="17"/>
        </w:rPr>
        <w:t xml:space="preserve"> create_socket</w:t>
      </w:r>
      <w:r>
        <w:rPr>
          <w:rFonts w:ascii="Consolas" w:hAnsi="Consolas" w:cs="Courier New"/>
          <w:color w:val="666600"/>
          <w:sz w:val="17"/>
          <w:szCs w:val="17"/>
        </w:rPr>
        <w:t>(</w:t>
      </w:r>
      <w:r>
        <w:rPr>
          <w:rFonts w:ascii="Consolas" w:hAnsi="Consolas" w:cs="Courier New"/>
          <w:color w:val="000000"/>
          <w:sz w:val="17"/>
          <w:szCs w:val="17"/>
        </w:rPr>
        <w:t>port</w:t>
      </w:r>
      <w:r>
        <w:rPr>
          <w:rFonts w:ascii="Consolas" w:hAnsi="Consolas" w:cs="Courier New"/>
          <w:color w:val="666600"/>
          <w:sz w:val="17"/>
          <w:szCs w:val="17"/>
        </w:rPr>
        <w:t>=</w:t>
      </w:r>
      <w:r>
        <w:rPr>
          <w:rFonts w:ascii="Consolas" w:hAnsi="Consolas" w:cs="Courier New"/>
          <w:color w:val="006666"/>
          <w:sz w:val="17"/>
          <w:szCs w:val="17"/>
        </w:rPr>
        <w:t>8080</w:t>
      </w:r>
      <w:r>
        <w:rPr>
          <w:rFonts w:ascii="Consolas" w:hAnsi="Consolas" w:cs="Courier New"/>
          <w:color w:val="666600"/>
          <w:sz w:val="17"/>
          <w:szCs w:val="17"/>
        </w:rPr>
        <w:t>)</w:t>
      </w:r>
    </w:p>
    <w:p w14:paraId="5D33ADF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w:t>
      </w:r>
    </w:p>
    <w:p w14:paraId="22A68CC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880000"/>
          <w:sz w:val="17"/>
          <w:szCs w:val="17"/>
        </w:rPr>
        <w:t># Listen for incoming connections</w:t>
      </w:r>
    </w:p>
    <w:p w14:paraId="6A73FEF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listen_for_connections</w:t>
      </w:r>
      <w:r>
        <w:rPr>
          <w:rFonts w:ascii="Consolas" w:hAnsi="Consolas" w:cs="Courier New"/>
          <w:color w:val="666600"/>
          <w:sz w:val="17"/>
          <w:szCs w:val="17"/>
        </w:rPr>
        <w:t>(</w:t>
      </w:r>
      <w:r>
        <w:rPr>
          <w:rFonts w:ascii="Consolas" w:hAnsi="Consolas" w:cs="Courier New"/>
          <w:color w:val="000000"/>
          <w:sz w:val="17"/>
          <w:szCs w:val="17"/>
        </w:rPr>
        <w:t>server_socket</w:t>
      </w:r>
      <w:r>
        <w:rPr>
          <w:rFonts w:ascii="Consolas" w:hAnsi="Consolas" w:cs="Courier New"/>
          <w:color w:val="666600"/>
          <w:sz w:val="17"/>
          <w:szCs w:val="17"/>
        </w:rPr>
        <w:t>)</w:t>
      </w:r>
    </w:p>
    <w:p w14:paraId="7F0944E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w:t>
      </w:r>
    </w:p>
    <w:p w14:paraId="21A590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w:t>
      </w:r>
      <w:r>
        <w:rPr>
          <w:rFonts w:ascii="Consolas" w:hAnsi="Consolas" w:cs="Courier New"/>
          <w:color w:val="880000"/>
          <w:sz w:val="17"/>
          <w:szCs w:val="17"/>
        </w:rPr>
        <w:t># Accept a connection</w:t>
      </w:r>
    </w:p>
    <w:p w14:paraId="679855E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client_socket</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accept_connection</w:t>
      </w:r>
      <w:r>
        <w:rPr>
          <w:rFonts w:ascii="Consolas" w:hAnsi="Consolas" w:cs="Courier New"/>
          <w:color w:val="666600"/>
          <w:sz w:val="17"/>
          <w:szCs w:val="17"/>
        </w:rPr>
        <w:t>(</w:t>
      </w:r>
      <w:r>
        <w:rPr>
          <w:rFonts w:ascii="Consolas" w:hAnsi="Consolas" w:cs="Courier New"/>
          <w:color w:val="000000"/>
          <w:sz w:val="17"/>
          <w:szCs w:val="17"/>
        </w:rPr>
        <w:t>server_socket</w:t>
      </w:r>
      <w:r>
        <w:rPr>
          <w:rFonts w:ascii="Consolas" w:hAnsi="Consolas" w:cs="Courier New"/>
          <w:color w:val="666600"/>
          <w:sz w:val="17"/>
          <w:szCs w:val="17"/>
        </w:rPr>
        <w:t>)</w:t>
      </w:r>
    </w:p>
    <w:p w14:paraId="5A25478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w:t>
      </w:r>
    </w:p>
    <w:p w14:paraId="6336DFF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r>
        <w:rPr>
          <w:rFonts w:ascii="Consolas" w:hAnsi="Consolas" w:cs="Courier New"/>
          <w:color w:val="880000"/>
          <w:sz w:val="17"/>
          <w:szCs w:val="17"/>
        </w:rPr>
        <w:t># Send and receive data</w:t>
      </w:r>
    </w:p>
    <w:p w14:paraId="4B3BB8B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send_data</w:t>
      </w:r>
      <w:r>
        <w:rPr>
          <w:rFonts w:ascii="Consolas" w:hAnsi="Consolas" w:cs="Courier New"/>
          <w:color w:val="666600"/>
          <w:sz w:val="17"/>
          <w:szCs w:val="17"/>
        </w:rPr>
        <w:t>(</w:t>
      </w:r>
      <w:r>
        <w:rPr>
          <w:rFonts w:ascii="Consolas" w:hAnsi="Consolas" w:cs="Courier New"/>
          <w:color w:val="000000"/>
          <w:sz w:val="17"/>
          <w:szCs w:val="17"/>
        </w:rPr>
        <w:t>client_socket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client!"</w:t>
      </w:r>
      <w:r>
        <w:rPr>
          <w:rFonts w:ascii="Consolas" w:hAnsi="Consolas" w:cs="Courier New"/>
          <w:color w:val="666600"/>
          <w:sz w:val="17"/>
          <w:szCs w:val="17"/>
        </w:rPr>
        <w:t>)</w:t>
      </w:r>
    </w:p>
    <w:p w14:paraId="4D2AFD9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receive_data</w:t>
      </w:r>
      <w:r>
        <w:rPr>
          <w:rFonts w:ascii="Consolas" w:hAnsi="Consolas" w:cs="Courier New"/>
          <w:color w:val="666600"/>
          <w:sz w:val="17"/>
          <w:szCs w:val="17"/>
        </w:rPr>
        <w:t>(</w:t>
      </w:r>
      <w:r>
        <w:rPr>
          <w:rFonts w:ascii="Consolas" w:hAnsi="Consolas" w:cs="Courier New"/>
          <w:color w:val="000000"/>
          <w:sz w:val="17"/>
          <w:szCs w:val="17"/>
        </w:rPr>
        <w:t>client_socket</w:t>
      </w:r>
      <w:r>
        <w:rPr>
          <w:rFonts w:ascii="Consolas" w:hAnsi="Consolas" w:cs="Courier New"/>
          <w:color w:val="666600"/>
          <w:sz w:val="17"/>
          <w:szCs w:val="17"/>
        </w:rPr>
        <w:t>)</w:t>
      </w:r>
    </w:p>
    <w:p w14:paraId="0550001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w:t>
      </w:r>
    </w:p>
    <w:p w14:paraId="691F876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880000"/>
          <w:sz w:val="17"/>
          <w:szCs w:val="17"/>
        </w:rPr>
        <w:t># Close the sockets</w:t>
      </w:r>
    </w:p>
    <w:p w14:paraId="799B7F7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close_socket</w:t>
      </w:r>
      <w:r>
        <w:rPr>
          <w:rFonts w:ascii="Consolas" w:hAnsi="Consolas" w:cs="Courier New"/>
          <w:color w:val="666600"/>
          <w:sz w:val="17"/>
          <w:szCs w:val="17"/>
        </w:rPr>
        <w:t>(</w:t>
      </w:r>
      <w:r>
        <w:rPr>
          <w:rFonts w:ascii="Consolas" w:hAnsi="Consolas" w:cs="Courier New"/>
          <w:color w:val="000000"/>
          <w:sz w:val="17"/>
          <w:szCs w:val="17"/>
        </w:rPr>
        <w:t>client_socket</w:t>
      </w:r>
      <w:r>
        <w:rPr>
          <w:rFonts w:ascii="Consolas" w:hAnsi="Consolas" w:cs="Courier New"/>
          <w:color w:val="666600"/>
          <w:sz w:val="17"/>
          <w:szCs w:val="17"/>
        </w:rPr>
        <w:t>)</w:t>
      </w:r>
    </w:p>
    <w:p w14:paraId="5D75154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close_socket</w:t>
      </w:r>
      <w:r>
        <w:rPr>
          <w:rFonts w:ascii="Consolas" w:hAnsi="Consolas" w:cs="Courier New"/>
          <w:color w:val="666600"/>
          <w:sz w:val="17"/>
          <w:szCs w:val="17"/>
        </w:rPr>
        <w:t>(</w:t>
      </w:r>
      <w:r>
        <w:rPr>
          <w:rFonts w:ascii="Consolas" w:hAnsi="Consolas" w:cs="Courier New"/>
          <w:color w:val="000000"/>
          <w:sz w:val="17"/>
          <w:szCs w:val="17"/>
        </w:rPr>
        <w:t>server_socket</w:t>
      </w:r>
      <w:r>
        <w:rPr>
          <w:rFonts w:ascii="Consolas" w:hAnsi="Consolas" w:cs="Courier New"/>
          <w:color w:val="666600"/>
          <w:sz w:val="17"/>
          <w:szCs w:val="17"/>
        </w:rPr>
        <w:t>)</w:t>
      </w:r>
    </w:p>
    <w:p w14:paraId="6FBD142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    </w:t>
      </w:r>
    </w:p>
    <w:p w14:paraId="43BC4A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example_usage</w:t>
      </w:r>
      <w:r>
        <w:rPr>
          <w:rFonts w:ascii="Consolas" w:hAnsi="Consolas" w:cs="Courier New"/>
          <w:color w:val="666600"/>
          <w:sz w:val="17"/>
          <w:szCs w:val="17"/>
        </w:rPr>
        <w:t>():</w:t>
      </w:r>
    </w:p>
    <w:p w14:paraId="297F510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r>
        <w:rPr>
          <w:rFonts w:ascii="Consolas" w:hAnsi="Consolas" w:cs="Courier New"/>
          <w:color w:val="880000"/>
          <w:sz w:val="17"/>
          <w:szCs w:val="17"/>
        </w:rPr>
        <w:t># Load a pre-trained model</w:t>
      </w:r>
    </w:p>
    <w:p w14:paraId="1454137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244. </w:t>
      </w:r>
      <w:r>
        <w:rPr>
          <w:rFonts w:ascii="Consolas" w:hAnsi="Consolas" w:cs="Courier New"/>
          <w:color w:val="000000"/>
          <w:sz w:val="17"/>
          <w:szCs w:val="17"/>
        </w:rPr>
        <w:t xml:space="preserve">        model_path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"path/to/your/model.h5"</w:t>
      </w:r>
    </w:p>
    <w:p w14:paraId="787BB69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00"/>
          <w:sz w:val="17"/>
          <w:szCs w:val="17"/>
        </w:rPr>
        <w:t>model_path</w:t>
      </w:r>
      <w:r>
        <w:rPr>
          <w:rFonts w:ascii="Consolas" w:hAnsi="Consolas" w:cs="Courier New"/>
          <w:color w:val="666600"/>
          <w:sz w:val="17"/>
          <w:szCs w:val="17"/>
        </w:rPr>
        <w:t>)</w:t>
      </w:r>
    </w:p>
    <w:p w14:paraId="3D188A1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w:t>
      </w:r>
    </w:p>
    <w:p w14:paraId="71762F8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880000"/>
          <w:sz w:val="17"/>
          <w:szCs w:val="17"/>
        </w:rPr>
        <w:t># Preprocess input data</w:t>
      </w:r>
    </w:p>
    <w:p w14:paraId="5E0B31F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input_data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Load your input data here</w:t>
      </w:r>
    </w:p>
    <w:p w14:paraId="6E882FA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processed_data </w:t>
      </w:r>
      <w:r>
        <w:rPr>
          <w:rFonts w:ascii="Consolas" w:hAnsi="Consolas" w:cs="Courier New"/>
          <w:color w:val="666600"/>
          <w:sz w:val="17"/>
          <w:szCs w:val="17"/>
        </w:rPr>
        <w:t>=</w:t>
      </w:r>
      <w:r>
        <w:rPr>
          <w:rFonts w:ascii="Consolas" w:hAnsi="Consolas" w:cs="Courier New"/>
          <w:color w:val="000000"/>
          <w:sz w:val="17"/>
          <w:szCs w:val="17"/>
        </w:rPr>
        <w:t xml:space="preserve"> preprocess_data</w:t>
      </w:r>
      <w:r>
        <w:rPr>
          <w:rFonts w:ascii="Consolas" w:hAnsi="Consolas" w:cs="Courier New"/>
          <w:color w:val="666600"/>
          <w:sz w:val="17"/>
          <w:szCs w:val="17"/>
        </w:rPr>
        <w:t>(</w:t>
      </w:r>
      <w:r>
        <w:rPr>
          <w:rFonts w:ascii="Consolas" w:hAnsi="Consolas" w:cs="Courier New"/>
          <w:color w:val="000000"/>
          <w:sz w:val="17"/>
          <w:szCs w:val="17"/>
        </w:rPr>
        <w:t>input_data</w:t>
      </w:r>
      <w:r>
        <w:rPr>
          <w:rFonts w:ascii="Consolas" w:hAnsi="Consolas" w:cs="Courier New"/>
          <w:color w:val="666600"/>
          <w:sz w:val="17"/>
          <w:szCs w:val="17"/>
        </w:rPr>
        <w:t>)</w:t>
      </w:r>
    </w:p>
    <w:p w14:paraId="799A48C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w:t>
      </w:r>
    </w:p>
    <w:p w14:paraId="2EE7E6F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880000"/>
          <w:sz w:val="17"/>
          <w:szCs w:val="17"/>
        </w:rPr>
        <w:t># Make a prediction</w:t>
      </w:r>
    </w:p>
    <w:p w14:paraId="119493B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prediction </w:t>
      </w:r>
      <w:r>
        <w:rPr>
          <w:rFonts w:ascii="Consolas" w:hAnsi="Consolas" w:cs="Courier New"/>
          <w:color w:val="666600"/>
          <w:sz w:val="17"/>
          <w:szCs w:val="17"/>
        </w:rPr>
        <w:t>=</w:t>
      </w:r>
      <w:r>
        <w:rPr>
          <w:rFonts w:ascii="Consolas" w:hAnsi="Consolas" w:cs="Courier New"/>
          <w:color w:val="000000"/>
          <w:sz w:val="17"/>
          <w:szCs w:val="17"/>
        </w:rPr>
        <w:t xml:space="preserve"> make_prediction</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processed_data</w:t>
      </w:r>
      <w:r>
        <w:rPr>
          <w:rFonts w:ascii="Consolas" w:hAnsi="Consolas" w:cs="Courier New"/>
          <w:color w:val="666600"/>
          <w:sz w:val="17"/>
          <w:szCs w:val="17"/>
        </w:rPr>
        <w:t>)</w:t>
      </w:r>
    </w:p>
    <w:p w14:paraId="0BF44C6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w:t>
      </w:r>
    </w:p>
    <w:p w14:paraId="362381E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880000"/>
          <w:sz w:val="17"/>
          <w:szCs w:val="17"/>
        </w:rPr>
        <w:t># Evaluate the model</w:t>
      </w:r>
    </w:p>
    <w:p w14:paraId="0B3B522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xml:space="preserve">        test_data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Load your test data here</w:t>
      </w:r>
    </w:p>
    <w:p w14:paraId="7DCACCA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test_labels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Load your test labels here</w:t>
      </w:r>
    </w:p>
    <w:p w14:paraId="681AD90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evaluate_model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test_data</w:t>
      </w:r>
      <w:r>
        <w:rPr>
          <w:rFonts w:ascii="Consolas" w:hAnsi="Consolas" w:cs="Courier New"/>
          <w:color w:val="666600"/>
          <w:sz w:val="17"/>
          <w:szCs w:val="17"/>
        </w:rPr>
        <w:t>,</w:t>
      </w:r>
      <w:r>
        <w:rPr>
          <w:rFonts w:ascii="Consolas" w:hAnsi="Consolas" w:cs="Courier New"/>
          <w:color w:val="000000"/>
          <w:sz w:val="17"/>
          <w:szCs w:val="17"/>
        </w:rPr>
        <w:t xml:space="preserve"> test_labels</w:t>
      </w:r>
      <w:r>
        <w:rPr>
          <w:rFonts w:ascii="Consolas" w:hAnsi="Consolas" w:cs="Courier New"/>
          <w:color w:val="666600"/>
          <w:sz w:val="17"/>
          <w:szCs w:val="17"/>
        </w:rPr>
        <w:t>)</w:t>
      </w:r>
    </w:p>
    <w:p w14:paraId="69047C7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w:t>
      </w:r>
    </w:p>
    <w:p w14:paraId="6C26DCE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example_translation_usage</w:t>
      </w:r>
      <w:r>
        <w:rPr>
          <w:rFonts w:ascii="Consolas" w:hAnsi="Consolas" w:cs="Courier New"/>
          <w:color w:val="666600"/>
          <w:sz w:val="17"/>
          <w:szCs w:val="17"/>
        </w:rPr>
        <w:t>():</w:t>
      </w:r>
    </w:p>
    <w:p w14:paraId="29F592A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translator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TranslationService</w:t>
      </w:r>
      <w:r>
        <w:rPr>
          <w:rFonts w:ascii="Consolas" w:hAnsi="Consolas" w:cs="Courier New"/>
          <w:color w:val="666600"/>
          <w:sz w:val="17"/>
          <w:szCs w:val="17"/>
        </w:rPr>
        <w:t>()</w:t>
      </w:r>
    </w:p>
    <w:p w14:paraId="4D084A4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how are you?"</w:t>
      </w:r>
    </w:p>
    <w:p w14:paraId="5215E99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translated_text </w:t>
      </w:r>
      <w:r>
        <w:rPr>
          <w:rFonts w:ascii="Consolas" w:hAnsi="Consolas" w:cs="Courier New"/>
          <w:color w:val="666600"/>
          <w:sz w:val="17"/>
          <w:szCs w:val="17"/>
        </w:rPr>
        <w:t>=</w:t>
      </w:r>
      <w:r>
        <w:rPr>
          <w:rFonts w:ascii="Consolas" w:hAnsi="Consolas" w:cs="Courier New"/>
          <w:color w:val="000000"/>
          <w:sz w:val="17"/>
          <w:szCs w:val="17"/>
        </w:rPr>
        <w:t xml:space="preserve"> translator</w:t>
      </w:r>
      <w:r>
        <w:rPr>
          <w:rFonts w:ascii="Consolas" w:hAnsi="Consolas" w:cs="Courier New"/>
          <w:color w:val="666600"/>
          <w:sz w:val="17"/>
          <w:szCs w:val="17"/>
        </w:rPr>
        <w:t>.</w:t>
      </w:r>
      <w:r>
        <w:rPr>
          <w:rFonts w:ascii="Consolas" w:hAnsi="Consolas" w:cs="Courier New"/>
          <w:color w:val="000000"/>
          <w:sz w:val="17"/>
          <w:szCs w:val="17"/>
        </w:rPr>
        <w:t>translate_text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dest_language</w:t>
      </w:r>
      <w:r>
        <w:rPr>
          <w:rFonts w:ascii="Consolas" w:hAnsi="Consolas" w:cs="Courier New"/>
          <w:color w:val="666600"/>
          <w:sz w:val="17"/>
          <w:szCs w:val="17"/>
        </w:rPr>
        <w:t>=</w:t>
      </w:r>
      <w:r>
        <w:rPr>
          <w:rFonts w:ascii="Consolas" w:hAnsi="Consolas" w:cs="Courier New"/>
          <w:color w:val="008800"/>
          <w:sz w:val="17"/>
          <w:szCs w:val="17"/>
        </w:rPr>
        <w: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Translate to Spanish</w:t>
      </w:r>
    </w:p>
    <w:p w14:paraId="2DB0473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"Translated text: {translated_text}"</w:t>
      </w:r>
      <w:r>
        <w:rPr>
          <w:rFonts w:ascii="Consolas" w:hAnsi="Consolas" w:cs="Courier New"/>
          <w:color w:val="666600"/>
          <w:sz w:val="17"/>
          <w:szCs w:val="17"/>
        </w:rPr>
        <w:t>)</w:t>
      </w:r>
    </w:p>
    <w:p w14:paraId="5EA8C34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w:t>
      </w:r>
    </w:p>
    <w:p w14:paraId="0B583A6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display_calendar_events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2C589C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events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calendar_service</w:t>
      </w:r>
      <w:r>
        <w:rPr>
          <w:rFonts w:ascii="Consolas" w:hAnsi="Consolas" w:cs="Courier New"/>
          <w:color w:val="666600"/>
          <w:sz w:val="17"/>
          <w:szCs w:val="17"/>
        </w:rPr>
        <w:t>.</w:t>
      </w:r>
      <w:r>
        <w:rPr>
          <w:rFonts w:ascii="Consolas" w:hAnsi="Consolas" w:cs="Courier New"/>
          <w:color w:val="000000"/>
          <w:sz w:val="17"/>
          <w:szCs w:val="17"/>
        </w:rPr>
        <w:t>get_upcoming_events</w:t>
      </w:r>
      <w:r>
        <w:rPr>
          <w:rFonts w:ascii="Consolas" w:hAnsi="Consolas" w:cs="Courier New"/>
          <w:color w:val="666600"/>
          <w:sz w:val="17"/>
          <w:szCs w:val="17"/>
        </w:rPr>
        <w:t>()</w:t>
      </w:r>
    </w:p>
    <w:p w14:paraId="7F43D45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events</w:t>
      </w:r>
      <w:r>
        <w:rPr>
          <w:rFonts w:ascii="Consolas" w:hAnsi="Consolas" w:cs="Courier New"/>
          <w:color w:val="666600"/>
          <w:sz w:val="17"/>
          <w:szCs w:val="17"/>
        </w:rPr>
        <w:t>:</w:t>
      </w:r>
    </w:p>
    <w:p w14:paraId="6835CBC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event_text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p>
    <w:p w14:paraId="72D821F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"Upcoming events:\n{event_text}"</w:t>
      </w:r>
      <w:r>
        <w:rPr>
          <w:rFonts w:ascii="Consolas" w:hAnsi="Consolas" w:cs="Courier New"/>
          <w:color w:val="666600"/>
          <w:sz w:val="17"/>
          <w:szCs w:val="17"/>
        </w:rPr>
        <w:t>)</w:t>
      </w:r>
    </w:p>
    <w:p w14:paraId="689B8D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28F09F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8800"/>
          <w:sz w:val="17"/>
          <w:szCs w:val="17"/>
        </w:rPr>
        <w:t>"No upcoming events."</w:t>
      </w:r>
      <w:r>
        <w:rPr>
          <w:rFonts w:ascii="Consolas" w:hAnsi="Consolas" w:cs="Courier New"/>
          <w:color w:val="666600"/>
          <w:sz w:val="17"/>
          <w:szCs w:val="17"/>
        </w:rPr>
        <w:t>)</w:t>
      </w:r>
    </w:p>
    <w:p w14:paraId="347D11C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control_bluetooth_device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device_name</w:t>
      </w:r>
      <w:r>
        <w:rPr>
          <w:rFonts w:ascii="Consolas" w:hAnsi="Consolas" w:cs="Courier New"/>
          <w:color w:val="666600"/>
          <w:sz w:val="17"/>
          <w:szCs w:val="17"/>
        </w:rPr>
        <w:t>):</w:t>
      </w:r>
    </w:p>
    <w:p w14:paraId="3D1F039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bluetooth_service</w:t>
      </w:r>
      <w:r>
        <w:rPr>
          <w:rFonts w:ascii="Consolas" w:hAnsi="Consolas" w:cs="Courier New"/>
          <w:color w:val="666600"/>
          <w:sz w:val="17"/>
          <w:szCs w:val="17"/>
        </w:rPr>
        <w:t>.</w:t>
      </w:r>
      <w:r>
        <w:rPr>
          <w:rFonts w:ascii="Consolas" w:hAnsi="Consolas" w:cs="Courier New"/>
          <w:color w:val="000000"/>
          <w:sz w:val="17"/>
          <w:szCs w:val="17"/>
        </w:rPr>
        <w:t>connect_to_device</w:t>
      </w:r>
      <w:r>
        <w:rPr>
          <w:rFonts w:ascii="Consolas" w:hAnsi="Consolas" w:cs="Courier New"/>
          <w:color w:val="666600"/>
          <w:sz w:val="17"/>
          <w:szCs w:val="17"/>
        </w:rPr>
        <w:t>(</w:t>
      </w:r>
      <w:r>
        <w:rPr>
          <w:rFonts w:ascii="Consolas" w:hAnsi="Consolas" w:cs="Courier New"/>
          <w:color w:val="000000"/>
          <w:sz w:val="17"/>
          <w:szCs w:val="17"/>
        </w:rPr>
        <w:t>device_name</w:t>
      </w:r>
      <w:r>
        <w:rPr>
          <w:rFonts w:ascii="Consolas" w:hAnsi="Consolas" w:cs="Courier New"/>
          <w:color w:val="666600"/>
          <w:sz w:val="17"/>
          <w:szCs w:val="17"/>
        </w:rPr>
        <w:t>)</w:t>
      </w:r>
    </w:p>
    <w:p w14:paraId="69D96F9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59B462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w:t>
      </w:r>
    </w:p>
    <w:p w14:paraId="40E0276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check_stock_price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stock_name</w:t>
      </w:r>
      <w:r>
        <w:rPr>
          <w:rFonts w:ascii="Consolas" w:hAnsi="Consolas" w:cs="Courier New"/>
          <w:color w:val="666600"/>
          <w:sz w:val="17"/>
          <w:szCs w:val="17"/>
        </w:rPr>
        <w:t>):</w:t>
      </w:r>
    </w:p>
    <w:p w14:paraId="725397D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stock_price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finance_service</w:t>
      </w:r>
      <w:r>
        <w:rPr>
          <w:rFonts w:ascii="Consolas" w:hAnsi="Consolas" w:cs="Courier New"/>
          <w:color w:val="666600"/>
          <w:sz w:val="17"/>
          <w:szCs w:val="17"/>
        </w:rPr>
        <w:t>.</w:t>
      </w:r>
      <w:r>
        <w:rPr>
          <w:rFonts w:ascii="Consolas" w:hAnsi="Consolas" w:cs="Courier New"/>
          <w:color w:val="000000"/>
          <w:sz w:val="17"/>
          <w:szCs w:val="17"/>
        </w:rPr>
        <w:t>get_stock_price</w:t>
      </w:r>
      <w:r>
        <w:rPr>
          <w:rFonts w:ascii="Consolas" w:hAnsi="Consolas" w:cs="Courier New"/>
          <w:color w:val="666600"/>
          <w:sz w:val="17"/>
          <w:szCs w:val="17"/>
        </w:rPr>
        <w:t>(</w:t>
      </w:r>
      <w:r>
        <w:rPr>
          <w:rFonts w:ascii="Consolas" w:hAnsi="Consolas" w:cs="Courier New"/>
          <w:color w:val="000000"/>
          <w:sz w:val="17"/>
          <w:szCs w:val="17"/>
        </w:rPr>
        <w:t>stock_name</w:t>
      </w:r>
      <w:r>
        <w:rPr>
          <w:rFonts w:ascii="Consolas" w:hAnsi="Consolas" w:cs="Courier New"/>
          <w:color w:val="666600"/>
          <w:sz w:val="17"/>
          <w:szCs w:val="17"/>
        </w:rPr>
        <w:t>)</w:t>
      </w:r>
    </w:p>
    <w:p w14:paraId="0BF4162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stock_price</w:t>
      </w:r>
      <w:r>
        <w:rPr>
          <w:rFonts w:ascii="Consolas" w:hAnsi="Consolas" w:cs="Courier New"/>
          <w:color w:val="666600"/>
          <w:sz w:val="17"/>
          <w:szCs w:val="17"/>
        </w:rPr>
        <w:t>:</w:t>
      </w:r>
    </w:p>
    <w:p w14:paraId="2E01A45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current price of {stock_name} is {stock_price}"</w:t>
      </w:r>
      <w:r>
        <w:rPr>
          <w:rFonts w:ascii="Consolas" w:hAnsi="Consolas" w:cs="Courier New"/>
          <w:color w:val="666600"/>
          <w:sz w:val="17"/>
          <w:szCs w:val="17"/>
        </w:rPr>
        <w:t>)</w:t>
      </w:r>
    </w:p>
    <w:p w14:paraId="100B5C5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EE2B6F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"Couldn't fetch the stock price for {stock_name}."</w:t>
      </w:r>
      <w:r>
        <w:rPr>
          <w:rFonts w:ascii="Consolas" w:hAnsi="Consolas" w:cs="Courier New"/>
          <w:color w:val="666600"/>
          <w:sz w:val="17"/>
          <w:szCs w:val="17"/>
        </w:rPr>
        <w:t>)</w:t>
      </w:r>
    </w:p>
    <w:p w14:paraId="7A93275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w:t>
      </w:r>
    </w:p>
    <w:p w14:paraId="7A59BC4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play_song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F98D12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8800"/>
          <w:sz w:val="17"/>
          <w:szCs w:val="17"/>
        </w:rPr>
        <w:t>"Playing music via Spotify..."</w:t>
      </w:r>
      <w:r>
        <w:rPr>
          <w:rFonts w:ascii="Consolas" w:hAnsi="Consolas" w:cs="Courier New"/>
          <w:color w:val="666600"/>
          <w:sz w:val="17"/>
          <w:szCs w:val="17"/>
        </w:rPr>
        <w:t>)</w:t>
      </w:r>
    </w:p>
    <w:p w14:paraId="049B90A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SpotifyIntegration</w:t>
      </w:r>
      <w:r>
        <w:rPr>
          <w:rFonts w:ascii="Consolas" w:hAnsi="Consolas" w:cs="Courier New"/>
          <w:color w:val="666600"/>
          <w:sz w:val="17"/>
          <w:szCs w:val="17"/>
        </w:rPr>
        <w:t>().</w:t>
      </w:r>
      <w:r>
        <w:rPr>
          <w:rFonts w:ascii="Consolas" w:hAnsi="Consolas" w:cs="Courier New"/>
          <w:color w:val="000000"/>
          <w:sz w:val="17"/>
          <w:szCs w:val="17"/>
        </w:rPr>
        <w:t>play_song</w:t>
      </w:r>
      <w:r>
        <w:rPr>
          <w:rFonts w:ascii="Consolas" w:hAnsi="Consolas" w:cs="Courier New"/>
          <w:color w:val="666600"/>
          <w:sz w:val="17"/>
          <w:szCs w:val="17"/>
        </w:rPr>
        <w:t>(</w:t>
      </w:r>
      <w:r>
        <w:rPr>
          <w:rFonts w:ascii="Consolas" w:hAnsi="Consolas" w:cs="Courier New"/>
          <w:color w:val="008800"/>
          <w:sz w:val="17"/>
          <w:szCs w:val="17"/>
        </w:rPr>
        <w:t>"Imagine"</w:t>
      </w:r>
      <w:r>
        <w:rPr>
          <w:rFonts w:ascii="Consolas" w:hAnsi="Consolas" w:cs="Courier New"/>
          <w:color w:val="666600"/>
          <w:sz w:val="17"/>
          <w:szCs w:val="17"/>
        </w:rPr>
        <w:t>)</w:t>
      </w:r>
    </w:p>
    <w:p w14:paraId="5F09B40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display_response</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24B79E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w:t>
      </w:r>
    </w:p>
    <w:p w14:paraId="74918B0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display_response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p>
    <w:p w14:paraId="0E9091F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r>
        <w:rPr>
          <w:rFonts w:ascii="Consolas" w:hAnsi="Consolas" w:cs="Courier New"/>
          <w:color w:val="008800"/>
          <w:sz w:val="17"/>
          <w:szCs w:val="17"/>
        </w:rPr>
        <w:t>"""Display a response in the status bar or as a message box."""</w:t>
      </w:r>
    </w:p>
    <w:p w14:paraId="5B3DAB7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status_bar</w:t>
      </w:r>
      <w:r>
        <w:rPr>
          <w:rFonts w:ascii="Consolas" w:hAnsi="Consolas" w:cs="Courier New"/>
          <w:color w:val="666600"/>
          <w:sz w:val="17"/>
          <w:szCs w:val="17"/>
        </w:rPr>
        <w:t>.</w:t>
      </w:r>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p>
    <w:p w14:paraId="67E8E20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messagebox</w:t>
      </w:r>
      <w:r>
        <w:rPr>
          <w:rFonts w:ascii="Consolas" w:hAnsi="Consolas" w:cs="Courier New"/>
          <w:color w:val="666600"/>
          <w:sz w:val="17"/>
          <w:szCs w:val="17"/>
        </w:rPr>
        <w:t>.</w:t>
      </w:r>
      <w:r>
        <w:rPr>
          <w:rFonts w:ascii="Consolas" w:hAnsi="Consolas" w:cs="Courier New"/>
          <w:color w:val="000000"/>
          <w:sz w:val="17"/>
          <w:szCs w:val="17"/>
        </w:rPr>
        <w:t>showinfo</w:t>
      </w:r>
      <w:r>
        <w:rPr>
          <w:rFonts w:ascii="Consolas" w:hAnsi="Consolas" w:cs="Courier New"/>
          <w:color w:val="666600"/>
          <w:sz w:val="17"/>
          <w:szCs w:val="17"/>
        </w:rPr>
        <w:t>(</w:t>
      </w:r>
      <w:r>
        <w:rPr>
          <w:rFonts w:ascii="Consolas" w:hAnsi="Consolas" w:cs="Courier New"/>
          <w:color w:val="008800"/>
          <w:sz w:val="17"/>
          <w:szCs w:val="17"/>
        </w:rPr>
        <w:t>"Jaicat"</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p>
    <w:p w14:paraId="6C341DE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w:t>
      </w:r>
    </w:p>
    <w:p w14:paraId="266C0E5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change_user_face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mood</w:t>
      </w:r>
      <w:r>
        <w:rPr>
          <w:rFonts w:ascii="Consolas" w:hAnsi="Consolas" w:cs="Courier New"/>
          <w:color w:val="666600"/>
          <w:sz w:val="17"/>
          <w:szCs w:val="17"/>
        </w:rPr>
        <w:t>=</w:t>
      </w:r>
      <w:r>
        <w:rPr>
          <w:rFonts w:ascii="Consolas" w:hAnsi="Consolas" w:cs="Courier New"/>
          <w:color w:val="008800"/>
          <w:sz w:val="17"/>
          <w:szCs w:val="17"/>
        </w:rPr>
        <w:t>"neutral"</w:t>
      </w:r>
      <w:r>
        <w:rPr>
          <w:rFonts w:ascii="Consolas" w:hAnsi="Consolas" w:cs="Courier New"/>
          <w:color w:val="666600"/>
          <w:sz w:val="17"/>
          <w:szCs w:val="17"/>
        </w:rPr>
        <w:t>):</w:t>
      </w:r>
    </w:p>
    <w:p w14:paraId="1A6E2CB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8800"/>
          <w:sz w:val="17"/>
          <w:szCs w:val="17"/>
        </w:rPr>
        <w:t>"""Change the face image based on mood."""</w:t>
      </w:r>
    </w:p>
    <w:p w14:paraId="0FB73D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w:t>
      </w:r>
      <w:r>
        <w:rPr>
          <w:rFonts w:ascii="Consolas" w:hAnsi="Consolas" w:cs="Courier New"/>
          <w:color w:val="666600"/>
          <w:sz w:val="17"/>
          <w:szCs w:val="17"/>
        </w:rPr>
        <w:t>:</w:t>
      </w:r>
    </w:p>
    <w:p w14:paraId="03BB84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face_image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"face_happy.png"</w:t>
      </w:r>
      <w:r>
        <w:rPr>
          <w:rFonts w:ascii="Consolas" w:hAnsi="Consolas" w:cs="Courier New"/>
          <w:color w:val="666600"/>
          <w:sz w:val="17"/>
          <w:szCs w:val="17"/>
        </w:rPr>
        <w:t>)</w:t>
      </w:r>
    </w:p>
    <w:p w14:paraId="4BC740D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"flirty"</w:t>
      </w:r>
      <w:r>
        <w:rPr>
          <w:rFonts w:ascii="Consolas" w:hAnsi="Consolas" w:cs="Courier New"/>
          <w:color w:val="666600"/>
          <w:sz w:val="17"/>
          <w:szCs w:val="17"/>
        </w:rPr>
        <w:t>:</w:t>
      </w:r>
    </w:p>
    <w:p w14:paraId="36106EA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face_image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"face_flirty.png"</w:t>
      </w:r>
      <w:r>
        <w:rPr>
          <w:rFonts w:ascii="Consolas" w:hAnsi="Consolas" w:cs="Courier New"/>
          <w:color w:val="666600"/>
          <w:sz w:val="17"/>
          <w:szCs w:val="17"/>
        </w:rPr>
        <w:t>)</w:t>
      </w:r>
    </w:p>
    <w:p w14:paraId="2F72972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"sad"</w:t>
      </w:r>
      <w:r>
        <w:rPr>
          <w:rFonts w:ascii="Consolas" w:hAnsi="Consolas" w:cs="Courier New"/>
          <w:color w:val="666600"/>
          <w:sz w:val="17"/>
          <w:szCs w:val="17"/>
        </w:rPr>
        <w:t>:</w:t>
      </w:r>
    </w:p>
    <w:p w14:paraId="5A1D5E6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face_image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"face_sad.png"</w:t>
      </w:r>
      <w:r>
        <w:rPr>
          <w:rFonts w:ascii="Consolas" w:hAnsi="Consolas" w:cs="Courier New"/>
          <w:color w:val="666600"/>
          <w:sz w:val="17"/>
          <w:szCs w:val="17"/>
        </w:rPr>
        <w:t>)</w:t>
      </w:r>
    </w:p>
    <w:p w14:paraId="33BB67D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78B757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face_image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8800"/>
          <w:sz w:val="17"/>
          <w:szCs w:val="17"/>
        </w:rPr>
        <w:t>"face_neutral.png"</w:t>
      </w:r>
      <w:r>
        <w:rPr>
          <w:rFonts w:ascii="Consolas" w:hAnsi="Consolas" w:cs="Courier New"/>
          <w:color w:val="666600"/>
          <w:sz w:val="17"/>
          <w:szCs w:val="17"/>
        </w:rPr>
        <w:t>)</w:t>
      </w:r>
    </w:p>
    <w:p w14:paraId="7C25AE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w:t>
      </w:r>
    </w:p>
    <w:p w14:paraId="4CA4F3D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face_image_tk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ImageTk</w:t>
      </w:r>
      <w:r>
        <w:rPr>
          <w:rFonts w:ascii="Consolas" w:hAnsi="Consolas" w:cs="Courier New"/>
          <w:color w:val="666600"/>
          <w:sz w:val="17"/>
          <w:szCs w:val="17"/>
        </w:rPr>
        <w:t>.</w:t>
      </w:r>
      <w:r>
        <w:rPr>
          <w:rFonts w:ascii="Consolas" w:hAnsi="Consolas" w:cs="Courier New"/>
          <w:color w:val="660066"/>
          <w:sz w:val="17"/>
          <w:szCs w:val="17"/>
        </w:rPr>
        <w:t>PhotoImage</w:t>
      </w:r>
      <w:r>
        <w:rPr>
          <w:rFonts w:ascii="Consolas" w:hAnsi="Consolas" w:cs="Courier New"/>
          <w:color w:val="666600"/>
          <w:sz w:val="17"/>
          <w:szCs w:val="17"/>
        </w:rPr>
        <w:t>(</w:t>
      </w:r>
      <w:r>
        <w:rPr>
          <w:rFonts w:ascii="Consolas" w:hAnsi="Consolas" w:cs="Courier New"/>
          <w:color w:val="000000"/>
          <w:sz w:val="17"/>
          <w:szCs w:val="17"/>
        </w:rPr>
        <w:t>face_image</w:t>
      </w:r>
      <w:r>
        <w:rPr>
          <w:rFonts w:ascii="Consolas" w:hAnsi="Consolas" w:cs="Courier New"/>
          <w:color w:val="666600"/>
          <w:sz w:val="17"/>
          <w:szCs w:val="17"/>
        </w:rPr>
        <w:t>)</w:t>
      </w:r>
    </w:p>
    <w:p w14:paraId="6F2A681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face_image_label</w:t>
      </w:r>
      <w:r>
        <w:rPr>
          <w:rFonts w:ascii="Consolas" w:hAnsi="Consolas" w:cs="Courier New"/>
          <w:color w:val="666600"/>
          <w:sz w:val="17"/>
          <w:szCs w:val="17"/>
        </w:rPr>
        <w:t>.</w:t>
      </w:r>
      <w:r>
        <w:rPr>
          <w:rFonts w:ascii="Consolas" w:hAnsi="Consolas" w:cs="Courier New"/>
          <w:color w:val="000000"/>
          <w:sz w:val="17"/>
          <w:szCs w:val="17"/>
        </w:rPr>
        <w:t>config</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face_image_tk</w:t>
      </w:r>
      <w:r>
        <w:rPr>
          <w:rFonts w:ascii="Consolas" w:hAnsi="Consolas" w:cs="Courier New"/>
          <w:color w:val="666600"/>
          <w:sz w:val="17"/>
          <w:szCs w:val="17"/>
        </w:rPr>
        <w:t>)</w:t>
      </w:r>
    </w:p>
    <w:p w14:paraId="48E96D3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face_image_label</w:t>
      </w:r>
      <w:r>
        <w:rPr>
          <w:rFonts w:ascii="Consolas" w:hAnsi="Consolas" w:cs="Courier New"/>
          <w:color w:val="666600"/>
          <w:sz w:val="17"/>
          <w:szCs w:val="17"/>
        </w:rPr>
        <w:t>.</w:t>
      </w:r>
      <w:r>
        <w:rPr>
          <w:rFonts w:ascii="Consolas" w:hAnsi="Consolas" w:cs="Courier New"/>
          <w:color w:val="000000"/>
          <w:sz w:val="17"/>
          <w:szCs w:val="17"/>
        </w:rPr>
        <w:t xml:space="preserve">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face_image_tk</w:t>
      </w:r>
    </w:p>
    <w:p w14:paraId="3E10A04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w:t>
      </w:r>
    </w:p>
    <w:p w14:paraId="1EE21CA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set_mood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mood</w:t>
      </w:r>
      <w:r>
        <w:rPr>
          <w:rFonts w:ascii="Consolas" w:hAnsi="Consolas" w:cs="Courier New"/>
          <w:color w:val="666600"/>
          <w:sz w:val="17"/>
          <w:szCs w:val="17"/>
        </w:rPr>
        <w:t>):</w:t>
      </w:r>
    </w:p>
    <w:p w14:paraId="6371665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        </w:t>
      </w:r>
      <w:r>
        <w:rPr>
          <w:rFonts w:ascii="Consolas" w:hAnsi="Consolas" w:cs="Courier New"/>
          <w:color w:val="008800"/>
          <w:sz w:val="17"/>
          <w:szCs w:val="17"/>
        </w:rPr>
        <w:t>"""Set the current mood and update behavior."""</w:t>
      </w:r>
    </w:p>
    <w:p w14:paraId="106F07B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mood</w:t>
      </w:r>
    </w:p>
    <w:p w14:paraId="0E88E77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update_mood_behavior</w:t>
      </w:r>
      <w:r>
        <w:rPr>
          <w:rFonts w:ascii="Consolas" w:hAnsi="Consolas" w:cs="Courier New"/>
          <w:color w:val="666600"/>
          <w:sz w:val="17"/>
          <w:szCs w:val="17"/>
        </w:rPr>
        <w:t>()</w:t>
      </w:r>
    </w:p>
    <w:p w14:paraId="3524286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w:t>
      </w:r>
    </w:p>
    <w:p w14:paraId="472EDA6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313.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update_mood_behavior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B7D52D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r>
        <w:rPr>
          <w:rFonts w:ascii="Consolas" w:hAnsi="Consolas" w:cs="Courier New"/>
          <w:color w:val="008800"/>
          <w:sz w:val="17"/>
          <w:szCs w:val="17"/>
        </w:rPr>
        <w:t>"""Update the face and speech based on the current mood."""</w:t>
      </w:r>
    </w:p>
    <w:p w14:paraId="41E10A5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w:t>
      </w:r>
      <w:r>
        <w:rPr>
          <w:rFonts w:ascii="Consolas" w:hAnsi="Consolas" w:cs="Courier New"/>
          <w:color w:val="666600"/>
          <w:sz w:val="17"/>
          <w:szCs w:val="17"/>
        </w:rPr>
        <w:t>:</w:t>
      </w:r>
    </w:p>
    <w:p w14:paraId="71571AB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change_user_face</w:t>
      </w:r>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8800"/>
          <w:sz w:val="17"/>
          <w:szCs w:val="17"/>
        </w:rPr>
        <w:t>"happy"</w:t>
      </w:r>
      <w:r>
        <w:rPr>
          <w:rFonts w:ascii="Consolas" w:hAnsi="Consolas" w:cs="Courier New"/>
          <w:color w:val="666600"/>
          <w:sz w:val="17"/>
          <w:szCs w:val="17"/>
        </w:rPr>
        <w:t>)</w:t>
      </w:r>
    </w:p>
    <w:p w14:paraId="35A8367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"I'm feeling great today!"</w:t>
      </w:r>
      <w:r>
        <w:rPr>
          <w:rFonts w:ascii="Consolas" w:hAnsi="Consolas" w:cs="Courier New"/>
          <w:color w:val="666600"/>
          <w:sz w:val="17"/>
          <w:szCs w:val="17"/>
        </w:rPr>
        <w:t>)</w:t>
      </w:r>
    </w:p>
    <w:p w14:paraId="113E73B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"flirty"</w:t>
      </w:r>
      <w:r>
        <w:rPr>
          <w:rFonts w:ascii="Consolas" w:hAnsi="Consolas" w:cs="Courier New"/>
          <w:color w:val="666600"/>
          <w:sz w:val="17"/>
          <w:szCs w:val="17"/>
        </w:rPr>
        <w:t>:</w:t>
      </w:r>
    </w:p>
    <w:p w14:paraId="23EABA7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change_user_face</w:t>
      </w:r>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8800"/>
          <w:sz w:val="17"/>
          <w:szCs w:val="17"/>
        </w:rPr>
        <w:t>"flirty"</w:t>
      </w:r>
      <w:r>
        <w:rPr>
          <w:rFonts w:ascii="Consolas" w:hAnsi="Consolas" w:cs="Courier New"/>
          <w:color w:val="666600"/>
          <w:sz w:val="17"/>
          <w:szCs w:val="17"/>
        </w:rPr>
        <w:t>)</w:t>
      </w:r>
    </w:p>
    <w:p w14:paraId="7F00C99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"Hello there, looking good!"</w:t>
      </w:r>
      <w:r>
        <w:rPr>
          <w:rFonts w:ascii="Consolas" w:hAnsi="Consolas" w:cs="Courier New"/>
          <w:color w:val="666600"/>
          <w:sz w:val="17"/>
          <w:szCs w:val="17"/>
        </w:rPr>
        <w:t>)</w:t>
      </w:r>
    </w:p>
    <w:p w14:paraId="5C42759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"sad"</w:t>
      </w:r>
      <w:r>
        <w:rPr>
          <w:rFonts w:ascii="Consolas" w:hAnsi="Consolas" w:cs="Courier New"/>
          <w:color w:val="666600"/>
          <w:sz w:val="17"/>
          <w:szCs w:val="17"/>
        </w:rPr>
        <w:t>:</w:t>
      </w:r>
    </w:p>
    <w:p w14:paraId="7CA592C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change_user_face</w:t>
      </w:r>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8800"/>
          <w:sz w:val="17"/>
          <w:szCs w:val="17"/>
        </w:rPr>
        <w:t>"sad"</w:t>
      </w:r>
      <w:r>
        <w:rPr>
          <w:rFonts w:ascii="Consolas" w:hAnsi="Consolas" w:cs="Courier New"/>
          <w:color w:val="666600"/>
          <w:sz w:val="17"/>
          <w:szCs w:val="17"/>
        </w:rPr>
        <w:t>)</w:t>
      </w:r>
    </w:p>
    <w:p w14:paraId="76FD626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"I'm feeling a bit down today."</w:t>
      </w:r>
      <w:r>
        <w:rPr>
          <w:rFonts w:ascii="Consolas" w:hAnsi="Consolas" w:cs="Courier New"/>
          <w:color w:val="666600"/>
          <w:sz w:val="17"/>
          <w:szCs w:val="17"/>
        </w:rPr>
        <w:t>)</w:t>
      </w:r>
    </w:p>
    <w:p w14:paraId="71B47ED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4735A0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change_user_face</w:t>
      </w:r>
      <w:r>
        <w:rPr>
          <w:rFonts w:ascii="Consolas" w:hAnsi="Consolas" w:cs="Courier New"/>
          <w:color w:val="666600"/>
          <w:sz w:val="17"/>
          <w:szCs w:val="17"/>
        </w:rPr>
        <w:t>(</w:t>
      </w:r>
      <w:r>
        <w:rPr>
          <w:rFonts w:ascii="Consolas" w:hAnsi="Consolas" w:cs="Courier New"/>
          <w:color w:val="000000"/>
          <w:sz w:val="17"/>
          <w:szCs w:val="17"/>
        </w:rPr>
        <w:t>mood</w:t>
      </w:r>
      <w:r>
        <w:rPr>
          <w:rFonts w:ascii="Consolas" w:hAnsi="Consolas" w:cs="Courier New"/>
          <w:color w:val="666600"/>
          <w:sz w:val="17"/>
          <w:szCs w:val="17"/>
        </w:rPr>
        <w:t>=</w:t>
      </w:r>
      <w:r>
        <w:rPr>
          <w:rFonts w:ascii="Consolas" w:hAnsi="Consolas" w:cs="Courier New"/>
          <w:color w:val="008800"/>
          <w:sz w:val="17"/>
          <w:szCs w:val="17"/>
        </w:rPr>
        <w:t>"neutral"</w:t>
      </w:r>
      <w:r>
        <w:rPr>
          <w:rFonts w:ascii="Consolas" w:hAnsi="Consolas" w:cs="Courier New"/>
          <w:color w:val="666600"/>
          <w:sz w:val="17"/>
          <w:szCs w:val="17"/>
        </w:rPr>
        <w:t>)</w:t>
      </w:r>
    </w:p>
    <w:p w14:paraId="4851502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"I'm here to assist you."</w:t>
      </w:r>
      <w:r>
        <w:rPr>
          <w:rFonts w:ascii="Consolas" w:hAnsi="Consolas" w:cs="Courier New"/>
          <w:color w:val="666600"/>
          <w:sz w:val="17"/>
          <w:szCs w:val="17"/>
        </w:rPr>
        <w:t>)</w:t>
      </w:r>
    </w:p>
    <w:p w14:paraId="727CB5F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w:t>
      </w:r>
    </w:p>
    <w:p w14:paraId="355CCD3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recognize_face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439C21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w:t>
      </w:r>
      <w:r>
        <w:rPr>
          <w:rFonts w:ascii="Consolas" w:hAnsi="Consolas" w:cs="Courier New"/>
          <w:color w:val="008800"/>
          <w:sz w:val="17"/>
          <w:szCs w:val="17"/>
        </w:rPr>
        <w:t>"""Perform face recognition."""</w:t>
      </w:r>
    </w:p>
    <w:p w14:paraId="76D904D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880000"/>
          <w:sz w:val="17"/>
          <w:szCs w:val="17"/>
        </w:rPr>
        <w:t># Implement face recognition logic</w:t>
      </w:r>
    </w:p>
    <w:p w14:paraId="7E9C77C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face_recognized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p>
    <w:p w14:paraId="53AD45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"Jay"</w:t>
      </w:r>
    </w:p>
    <w:p w14:paraId="394478E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current_user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"Jay"</w:t>
      </w:r>
      <w:r>
        <w:rPr>
          <w:rFonts w:ascii="Consolas" w:hAnsi="Consolas" w:cs="Courier New"/>
          <w:color w:val="666600"/>
          <w:sz w:val="17"/>
          <w:szCs w:val="17"/>
        </w:rPr>
        <w:t>:</w:t>
      </w:r>
    </w:p>
    <w:p w14:paraId="12DE819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set_mood</w:t>
      </w:r>
      <w:r>
        <w:rPr>
          <w:rFonts w:ascii="Consolas" w:hAnsi="Consolas" w:cs="Courier New"/>
          <w:color w:val="666600"/>
          <w:sz w:val="17"/>
          <w:szCs w:val="17"/>
        </w:rPr>
        <w:t>(</w:t>
      </w:r>
      <w:r>
        <w:rPr>
          <w:rFonts w:ascii="Consolas" w:hAnsi="Consolas" w:cs="Courier New"/>
          <w:color w:val="008800"/>
          <w:sz w:val="17"/>
          <w:szCs w:val="17"/>
        </w:rPr>
        <w:t>"flirty"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Set flirty mood for Jay</w:t>
      </w:r>
    </w:p>
    <w:p w14:paraId="7D1F6C7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9917B9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set_mood</w:t>
      </w:r>
      <w:r>
        <w:rPr>
          <w:rFonts w:ascii="Consolas" w:hAnsi="Consolas" w:cs="Courier New"/>
          <w:color w:val="666600"/>
          <w:sz w:val="17"/>
          <w:szCs w:val="17"/>
        </w:rPr>
        <w:t>(</w:t>
      </w:r>
      <w:r>
        <w:rPr>
          <w:rFonts w:ascii="Consolas" w:hAnsi="Consolas" w:cs="Courier New"/>
          <w:color w:val="008800"/>
          <w:sz w:val="17"/>
          <w:szCs w:val="17"/>
        </w:rPr>
        <w:t>"neutral"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Default mood for others</w:t>
      </w:r>
    </w:p>
    <w:p w14:paraId="1D3FC9B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w:t>
      </w:r>
    </w:p>
    <w:p w14:paraId="332B4F1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speak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1F863A1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r>
        <w:rPr>
          <w:rFonts w:ascii="Consolas" w:hAnsi="Consolas" w:cs="Courier New"/>
          <w:color w:val="008800"/>
          <w:sz w:val="17"/>
          <w:szCs w:val="17"/>
        </w:rPr>
        <w:t>"""Speak with different styles based on the current mood."""</w:t>
      </w:r>
    </w:p>
    <w:p w14:paraId="7B6F4D2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w:t>
      </w:r>
      <w:r>
        <w:rPr>
          <w:rFonts w:ascii="Consolas" w:hAnsi="Consolas" w:cs="Courier New"/>
          <w:color w:val="666600"/>
          <w:sz w:val="17"/>
          <w:szCs w:val="17"/>
        </w:rPr>
        <w:t>:</w:t>
      </w:r>
    </w:p>
    <w:p w14:paraId="77F0F33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text</w:t>
      </w:r>
    </w:p>
    <w:p w14:paraId="71AE870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"flirty"</w:t>
      </w:r>
      <w:r>
        <w:rPr>
          <w:rFonts w:ascii="Consolas" w:hAnsi="Consolas" w:cs="Courier New"/>
          <w:color w:val="666600"/>
          <w:sz w:val="17"/>
          <w:szCs w:val="17"/>
        </w:rPr>
        <w:t>:</w:t>
      </w:r>
    </w:p>
    <w:p w14:paraId="4F7EE47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text</w:t>
      </w:r>
    </w:p>
    <w:p w14:paraId="5210A49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current_mood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"sad"</w:t>
      </w:r>
      <w:r>
        <w:rPr>
          <w:rFonts w:ascii="Consolas" w:hAnsi="Consolas" w:cs="Courier New"/>
          <w:color w:val="666600"/>
          <w:sz w:val="17"/>
          <w:szCs w:val="17"/>
        </w:rPr>
        <w:t>:</w:t>
      </w:r>
    </w:p>
    <w:p w14:paraId="6387277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Segoe UI Emoji" w:hAnsi="Segoe UI Emoji" w:cs="Segoe UI Emoji"/>
          <w:color w:val="008800"/>
          <w:sz w:val="17"/>
          <w:szCs w:val="17"/>
        </w:rPr>
        <w:t>😢</w:t>
      </w:r>
      <w:r>
        <w:rPr>
          <w:rFonts w:ascii="Consolas" w:hAnsi="Consolas" w:cs="Courier New"/>
          <w:color w:val="008800"/>
          <w:sz w:val="17"/>
          <w:szCs w:val="17"/>
        </w:rPr>
        <w:t xml:space="preserve">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text</w:t>
      </w:r>
    </w:p>
    <w:p w14:paraId="5303098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w:t>
      </w:r>
    </w:p>
    <w:p w14:paraId="36916A7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"Speaking: {text}"</w:t>
      </w:r>
      <w:r>
        <w:rPr>
          <w:rFonts w:ascii="Consolas" w:hAnsi="Consolas" w:cs="Courier New"/>
          <w:color w:val="666600"/>
          <w:sz w:val="17"/>
          <w:szCs w:val="17"/>
        </w:rPr>
        <w:t>)</w:t>
      </w:r>
    </w:p>
    <w:p w14:paraId="03AD48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say</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9B7632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w:t>
      </w:r>
      <w:r>
        <w:rPr>
          <w:rFonts w:ascii="Consolas" w:hAnsi="Consolas" w:cs="Courier New"/>
          <w:color w:val="666600"/>
          <w:sz w:val="17"/>
          <w:szCs w:val="17"/>
        </w:rPr>
        <w:t>.</w:t>
      </w:r>
      <w:r>
        <w:rPr>
          <w:rFonts w:ascii="Consolas" w:hAnsi="Consolas" w:cs="Courier New"/>
          <w:color w:val="000000"/>
          <w:sz w:val="17"/>
          <w:szCs w:val="17"/>
        </w:rPr>
        <w:t>runAndWait</w:t>
      </w:r>
      <w:r>
        <w:rPr>
          <w:rFonts w:ascii="Consolas" w:hAnsi="Consolas" w:cs="Courier New"/>
          <w:color w:val="666600"/>
          <w:sz w:val="17"/>
          <w:szCs w:val="17"/>
        </w:rPr>
        <w:t>()</w:t>
      </w:r>
    </w:p>
    <w:p w14:paraId="7B63C9D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w:t>
      </w:r>
    </w:p>
    <w:p w14:paraId="3E428A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9D1E58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w:t>
      </w:r>
      <w:r>
        <w:rPr>
          <w:rFonts w:ascii="Consolas" w:hAnsi="Consolas" w:cs="Courier New"/>
          <w:color w:val="008800"/>
          <w:sz w:val="17"/>
          <w:szCs w:val="17"/>
        </w:rPr>
        <w:t>"""Process the input using NLP and respond."""</w:t>
      </w:r>
    </w:p>
    <w:p w14:paraId="2460517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xml:space="preserve">        </w:t>
      </w:r>
      <w:r>
        <w:rPr>
          <w:rFonts w:ascii="Consolas" w:hAnsi="Consolas" w:cs="Courier New"/>
          <w:color w:val="880000"/>
          <w:sz w:val="17"/>
          <w:szCs w:val="17"/>
        </w:rPr>
        <w:t># Using NLP and NLU to analyze the user input</w:t>
      </w:r>
    </w:p>
    <w:p w14:paraId="1E2192F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090F5CE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p>
    <w:p w14:paraId="2D6AED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r>
        <w:rPr>
          <w:rFonts w:ascii="Consolas" w:hAnsi="Consolas" w:cs="Courier New"/>
          <w:color w:val="880000"/>
          <w:sz w:val="17"/>
          <w:szCs w:val="17"/>
        </w:rPr>
        <w:t># Change mood based on sentiment analysis</w:t>
      </w:r>
    </w:p>
    <w:p w14:paraId="7A1684E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"positive"</w:t>
      </w:r>
      <w:r>
        <w:rPr>
          <w:rFonts w:ascii="Consolas" w:hAnsi="Consolas" w:cs="Courier New"/>
          <w:color w:val="666600"/>
          <w:sz w:val="17"/>
          <w:szCs w:val="17"/>
        </w:rPr>
        <w:t>:</w:t>
      </w:r>
    </w:p>
    <w:p w14:paraId="4CF4EA2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set_mood</w:t>
      </w:r>
      <w:r>
        <w:rPr>
          <w:rFonts w:ascii="Consolas" w:hAnsi="Consolas" w:cs="Courier New"/>
          <w:color w:val="666600"/>
          <w:sz w:val="17"/>
          <w:szCs w:val="17"/>
        </w:rPr>
        <w:t>(</w:t>
      </w:r>
      <w:r>
        <w:rPr>
          <w:rFonts w:ascii="Consolas" w:hAnsi="Consolas" w:cs="Courier New"/>
          <w:color w:val="008800"/>
          <w:sz w:val="17"/>
          <w:szCs w:val="17"/>
        </w:rPr>
        <w:t>"happy"</w:t>
      </w:r>
      <w:r>
        <w:rPr>
          <w:rFonts w:ascii="Consolas" w:hAnsi="Consolas" w:cs="Courier New"/>
          <w:color w:val="666600"/>
          <w:sz w:val="17"/>
          <w:szCs w:val="17"/>
        </w:rPr>
        <w:t>)</w:t>
      </w:r>
    </w:p>
    <w:p w14:paraId="6AC6E2F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"negative"</w:t>
      </w:r>
      <w:r>
        <w:rPr>
          <w:rFonts w:ascii="Consolas" w:hAnsi="Consolas" w:cs="Courier New"/>
          <w:color w:val="666600"/>
          <w:sz w:val="17"/>
          <w:szCs w:val="17"/>
        </w:rPr>
        <w:t>:</w:t>
      </w:r>
    </w:p>
    <w:p w14:paraId="6AFDAB3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set_mood</w:t>
      </w:r>
      <w:r>
        <w:rPr>
          <w:rFonts w:ascii="Consolas" w:hAnsi="Consolas" w:cs="Courier New"/>
          <w:color w:val="666600"/>
          <w:sz w:val="17"/>
          <w:szCs w:val="17"/>
        </w:rPr>
        <w:t>(</w:t>
      </w:r>
      <w:r>
        <w:rPr>
          <w:rFonts w:ascii="Consolas" w:hAnsi="Consolas" w:cs="Courier New"/>
          <w:color w:val="008800"/>
          <w:sz w:val="17"/>
          <w:szCs w:val="17"/>
        </w:rPr>
        <w:t>"sad"</w:t>
      </w:r>
      <w:r>
        <w:rPr>
          <w:rFonts w:ascii="Consolas" w:hAnsi="Consolas" w:cs="Courier New"/>
          <w:color w:val="666600"/>
          <w:sz w:val="17"/>
          <w:szCs w:val="17"/>
        </w:rPr>
        <w:t>)</w:t>
      </w:r>
    </w:p>
    <w:p w14:paraId="209E517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4A939F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set_mood</w:t>
      </w:r>
      <w:r>
        <w:rPr>
          <w:rFonts w:ascii="Consolas" w:hAnsi="Consolas" w:cs="Courier New"/>
          <w:color w:val="666600"/>
          <w:sz w:val="17"/>
          <w:szCs w:val="17"/>
        </w:rPr>
        <w:t>(</w:t>
      </w:r>
      <w:r>
        <w:rPr>
          <w:rFonts w:ascii="Consolas" w:hAnsi="Consolas" w:cs="Courier New"/>
          <w:color w:val="008800"/>
          <w:sz w:val="17"/>
          <w:szCs w:val="17"/>
        </w:rPr>
        <w:t>"neutral"</w:t>
      </w:r>
      <w:r>
        <w:rPr>
          <w:rFonts w:ascii="Consolas" w:hAnsi="Consolas" w:cs="Courier New"/>
          <w:color w:val="666600"/>
          <w:sz w:val="17"/>
          <w:szCs w:val="17"/>
        </w:rPr>
        <w:t>)</w:t>
      </w:r>
    </w:p>
    <w:p w14:paraId="1B22C2B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 xml:space="preserve">        </w:t>
      </w:r>
    </w:p>
    <w:p w14:paraId="1F944FE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 </w:t>
      </w:r>
    </w:p>
    <w:p w14:paraId="17CB1D7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w:t>
      </w:r>
    </w:p>
    <w:p w14:paraId="6635A34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w:t>
      </w:r>
    </w:p>
    <w:p w14:paraId="32C51D0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xml:space="preserve">        </w:t>
      </w:r>
    </w:p>
    <w:p w14:paraId="4EF8622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xml:space="preserve">        </w:t>
      </w:r>
      <w:r>
        <w:rPr>
          <w:rFonts w:ascii="Consolas" w:hAnsi="Consolas" w:cs="Courier New"/>
          <w:color w:val="880000"/>
          <w:sz w:val="17"/>
          <w:szCs w:val="17"/>
        </w:rPr>
        <w:t># Generate a response using NLP</w:t>
      </w:r>
    </w:p>
    <w:p w14:paraId="29DA314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process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32A0889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3A4097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 xml:space="preserve">    </w:t>
      </w:r>
    </w:p>
    <w:p w14:paraId="570C6F4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analyze_youtube_video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video_url</w:t>
      </w:r>
      <w:r>
        <w:rPr>
          <w:rFonts w:ascii="Consolas" w:hAnsi="Consolas" w:cs="Courier New"/>
          <w:color w:val="666600"/>
          <w:sz w:val="17"/>
          <w:szCs w:val="17"/>
        </w:rPr>
        <w:t>):</w:t>
      </w:r>
    </w:p>
    <w:p w14:paraId="1314D39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xml:space="preserve">        </w:t>
      </w:r>
      <w:r>
        <w:rPr>
          <w:rFonts w:ascii="Consolas" w:hAnsi="Consolas" w:cs="Courier New"/>
          <w:color w:val="008800"/>
          <w:sz w:val="17"/>
          <w:szCs w:val="17"/>
        </w:rPr>
        <w:t>"""Analyze the YouTube video using the YouTube analysis service."""</w:t>
      </w:r>
    </w:p>
    <w:p w14:paraId="21067D4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 xml:space="preserve">        video_id </w:t>
      </w:r>
      <w:r>
        <w:rPr>
          <w:rFonts w:ascii="Consolas" w:hAnsi="Consolas" w:cs="Courier New"/>
          <w:color w:val="666600"/>
          <w:sz w:val="17"/>
          <w:szCs w:val="17"/>
        </w:rPr>
        <w:t>=</w:t>
      </w:r>
      <w:r>
        <w:rPr>
          <w:rFonts w:ascii="Consolas" w:hAnsi="Consolas" w:cs="Courier New"/>
          <w:color w:val="000000"/>
          <w:sz w:val="17"/>
          <w:szCs w:val="17"/>
        </w:rPr>
        <w:t xml:space="preserve"> video_url</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"v="</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Extract video ID from URL</w:t>
      </w:r>
    </w:p>
    <w:p w14:paraId="11001D4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 xml:space="preserve">        analysis_results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youtube_service</w:t>
      </w:r>
      <w:r>
        <w:rPr>
          <w:rFonts w:ascii="Consolas" w:hAnsi="Consolas" w:cs="Courier New"/>
          <w:color w:val="666600"/>
          <w:sz w:val="17"/>
          <w:szCs w:val="17"/>
        </w:rPr>
        <w:t>.</w:t>
      </w:r>
      <w:r>
        <w:rPr>
          <w:rFonts w:ascii="Consolas" w:hAnsi="Consolas" w:cs="Courier New"/>
          <w:color w:val="000000"/>
          <w:sz w:val="17"/>
          <w:szCs w:val="17"/>
        </w:rPr>
        <w:t>analyze_youtube_video</w:t>
      </w:r>
      <w:r>
        <w:rPr>
          <w:rFonts w:ascii="Consolas" w:hAnsi="Consolas" w:cs="Courier New"/>
          <w:color w:val="666600"/>
          <w:sz w:val="17"/>
          <w:szCs w:val="17"/>
        </w:rPr>
        <w:t>(</w:t>
      </w:r>
      <w:r>
        <w:rPr>
          <w:rFonts w:ascii="Consolas" w:hAnsi="Consolas" w:cs="Courier New"/>
          <w:color w:val="000000"/>
          <w:sz w:val="17"/>
          <w:szCs w:val="17"/>
        </w:rPr>
        <w:t>video_id</w:t>
      </w:r>
      <w:r>
        <w:rPr>
          <w:rFonts w:ascii="Consolas" w:hAnsi="Consolas" w:cs="Courier New"/>
          <w:color w:val="666600"/>
          <w:sz w:val="17"/>
          <w:szCs w:val="17"/>
        </w:rPr>
        <w:t>)</w:t>
      </w:r>
    </w:p>
    <w:p w14:paraId="4C70E20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"Title: {analysis_results['title']}, Description: {analysis_results['description']}"</w:t>
      </w:r>
      <w:r>
        <w:rPr>
          <w:rFonts w:ascii="Consolas" w:hAnsi="Consolas" w:cs="Courier New"/>
          <w:color w:val="666600"/>
          <w:sz w:val="17"/>
          <w:szCs w:val="17"/>
        </w:rPr>
        <w:t>)</w:t>
      </w:r>
    </w:p>
    <w:p w14:paraId="219BCBD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 xml:space="preserve">    </w:t>
      </w:r>
    </w:p>
    <w:p w14:paraId="70E87BE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extract_intent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1E73E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xml:space="preserve">    </w:t>
      </w:r>
      <w:r>
        <w:rPr>
          <w:rFonts w:ascii="Consolas" w:hAnsi="Consolas" w:cs="Courier New"/>
          <w:color w:val="880000"/>
          <w:sz w:val="17"/>
          <w:szCs w:val="17"/>
        </w:rPr>
        <w:t># NLU logic to identify intent from user input</w:t>
      </w:r>
    </w:p>
    <w:p w14:paraId="3F542F6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 xml:space="preserve">        </w:t>
      </w:r>
      <w:r>
        <w:rPr>
          <w:rFonts w:ascii="Consolas" w:hAnsi="Consolas" w:cs="Courier New"/>
          <w:color w:val="000088"/>
          <w:sz w:val="17"/>
          <w:szCs w:val="17"/>
        </w:rPr>
        <w:t>pass</w:t>
      </w:r>
    </w:p>
    <w:p w14:paraId="1BAA4F0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381. </w:t>
      </w:r>
      <w:r>
        <w:rPr>
          <w:rFonts w:ascii="Consolas" w:hAnsi="Consolas" w:cs="Courier New"/>
          <w:color w:val="000000"/>
          <w:sz w:val="17"/>
          <w:szCs w:val="17"/>
        </w:rPr>
        <w:t> </w:t>
      </w:r>
    </w:p>
    <w:p w14:paraId="6FA7125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776858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383. </w:t>
      </w:r>
      <w:r>
        <w:rPr>
          <w:rFonts w:ascii="Consolas" w:hAnsi="Consolas" w:cs="Courier New"/>
          <w:color w:val="000000"/>
          <w:sz w:val="17"/>
          <w:szCs w:val="17"/>
        </w:rPr>
        <w:t xml:space="preserve">    </w:t>
      </w:r>
      <w:r>
        <w:rPr>
          <w:rFonts w:ascii="Consolas" w:hAnsi="Consolas" w:cs="Courier New"/>
          <w:color w:val="880000"/>
          <w:sz w:val="17"/>
          <w:szCs w:val="17"/>
        </w:rPr>
        <w:t># NLU logic to extract relevant entities like 'song_name', 'job_title', etc.</w:t>
      </w:r>
    </w:p>
    <w:p w14:paraId="18EDF05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 xml:space="preserve">        </w:t>
      </w:r>
      <w:r>
        <w:rPr>
          <w:rFonts w:ascii="Consolas" w:hAnsi="Consolas" w:cs="Courier New"/>
          <w:color w:val="000088"/>
          <w:sz w:val="17"/>
          <w:szCs w:val="17"/>
        </w:rPr>
        <w:t>pass</w:t>
      </w:r>
    </w:p>
    <w:p w14:paraId="7B2A71D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 xml:space="preserve">    </w:t>
      </w:r>
    </w:p>
    <w:p w14:paraId="265EAB2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88"/>
          <w:sz w:val="17"/>
          <w:szCs w:val="17"/>
        </w:rPr>
        <w:t>def</w:t>
      </w:r>
      <w:r>
        <w:rPr>
          <w:rFonts w:ascii="Consolas" w:hAnsi="Consolas" w:cs="Courier New"/>
          <w:color w:val="000000"/>
          <w:sz w:val="17"/>
          <w:szCs w:val="17"/>
        </w:rPr>
        <w:t xml:space="preserve"> process_command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18D829C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 xml:space="preserve">    </w:t>
      </w:r>
      <w:r>
        <w:rPr>
          <w:rFonts w:ascii="Consolas" w:hAnsi="Consolas" w:cs="Courier New"/>
          <w:color w:val="880000"/>
          <w:sz w:val="17"/>
          <w:szCs w:val="17"/>
        </w:rPr>
        <w:t># Use the NLU system to extract intent and entities</w:t>
      </w:r>
    </w:p>
    <w:p w14:paraId="37C72C0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extract_intent</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6EF1E57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50FD9C1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 </w:t>
      </w:r>
    </w:p>
    <w:p w14:paraId="2C58FFB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"play_music"</w:t>
      </w:r>
      <w:r>
        <w:rPr>
          <w:rFonts w:ascii="Consolas" w:hAnsi="Consolas" w:cs="Courier New"/>
          <w:color w:val="666600"/>
          <w:sz w:val="17"/>
          <w:szCs w:val="17"/>
        </w:rPr>
        <w:t>:</w:t>
      </w:r>
    </w:p>
    <w:p w14:paraId="6D5794A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 xml:space="preserve">        song_name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'song_name'</w:t>
      </w:r>
      <w:r>
        <w:rPr>
          <w:rFonts w:ascii="Consolas" w:hAnsi="Consolas" w:cs="Courier New"/>
          <w:color w:val="666600"/>
          <w:sz w:val="17"/>
          <w:szCs w:val="17"/>
        </w:rPr>
        <w:t>)</w:t>
      </w:r>
    </w:p>
    <w:p w14:paraId="53EFB8B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song_name</w:t>
      </w:r>
      <w:r>
        <w:rPr>
          <w:rFonts w:ascii="Consolas" w:hAnsi="Consolas" w:cs="Courier New"/>
          <w:color w:val="666600"/>
          <w:sz w:val="17"/>
          <w:szCs w:val="17"/>
        </w:rPr>
        <w:t>:</w:t>
      </w:r>
    </w:p>
    <w:p w14:paraId="2E8D444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play_song</w:t>
      </w:r>
      <w:r>
        <w:rPr>
          <w:rFonts w:ascii="Consolas" w:hAnsi="Consolas" w:cs="Courier New"/>
          <w:color w:val="666600"/>
          <w:sz w:val="17"/>
          <w:szCs w:val="17"/>
        </w:rPr>
        <w:t>(</w:t>
      </w:r>
      <w:r>
        <w:rPr>
          <w:rFonts w:ascii="Consolas" w:hAnsi="Consolas" w:cs="Courier New"/>
          <w:color w:val="000000"/>
          <w:sz w:val="17"/>
          <w:szCs w:val="17"/>
        </w:rPr>
        <w:t>song_name</w:t>
      </w:r>
      <w:r>
        <w:rPr>
          <w:rFonts w:ascii="Consolas" w:hAnsi="Consolas" w:cs="Courier New"/>
          <w:color w:val="666600"/>
          <w:sz w:val="17"/>
          <w:szCs w:val="17"/>
        </w:rPr>
        <w:t>)</w:t>
      </w:r>
    </w:p>
    <w:p w14:paraId="7C8139C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493376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name of the song."</w:t>
      </w:r>
      <w:r>
        <w:rPr>
          <w:rFonts w:ascii="Consolas" w:hAnsi="Consolas" w:cs="Courier New"/>
          <w:color w:val="666600"/>
          <w:sz w:val="17"/>
          <w:szCs w:val="17"/>
        </w:rPr>
        <w:t>)</w:t>
      </w:r>
    </w:p>
    <w:p w14:paraId="1EC2353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 </w:t>
      </w:r>
    </w:p>
    <w:p w14:paraId="1B80C9B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"check_calendar"</w:t>
      </w:r>
      <w:r>
        <w:rPr>
          <w:rFonts w:ascii="Consolas" w:hAnsi="Consolas" w:cs="Courier New"/>
          <w:color w:val="666600"/>
          <w:sz w:val="17"/>
          <w:szCs w:val="17"/>
        </w:rPr>
        <w:t>:</w:t>
      </w:r>
    </w:p>
    <w:p w14:paraId="36C81F1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display_calendar_events</w:t>
      </w:r>
      <w:r>
        <w:rPr>
          <w:rFonts w:ascii="Consolas" w:hAnsi="Consolas" w:cs="Courier New"/>
          <w:color w:val="666600"/>
          <w:sz w:val="17"/>
          <w:szCs w:val="17"/>
        </w:rPr>
        <w:t>()</w:t>
      </w:r>
    </w:p>
    <w:p w14:paraId="365CACF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 </w:t>
      </w:r>
    </w:p>
    <w:p w14:paraId="1C65294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"check_weather"</w:t>
      </w:r>
      <w:r>
        <w:rPr>
          <w:rFonts w:ascii="Consolas" w:hAnsi="Consolas" w:cs="Courier New"/>
          <w:color w:val="666600"/>
          <w:sz w:val="17"/>
          <w:szCs w:val="17"/>
        </w:rPr>
        <w:t>:</w:t>
      </w:r>
    </w:p>
    <w:p w14:paraId="6FED213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 xml:space="preserve">        location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'New York'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Default to New York if no location provided</w:t>
      </w:r>
    </w:p>
    <w:p w14:paraId="7720436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check_weather</w:t>
      </w:r>
      <w:r>
        <w:rPr>
          <w:rFonts w:ascii="Consolas" w:hAnsi="Consolas" w:cs="Courier New"/>
          <w:color w:val="666600"/>
          <w:sz w:val="17"/>
          <w:szCs w:val="17"/>
        </w:rPr>
        <w:t>(</w:t>
      </w:r>
      <w:r>
        <w:rPr>
          <w:rFonts w:ascii="Consolas" w:hAnsi="Consolas" w:cs="Courier New"/>
          <w:color w:val="000000"/>
          <w:sz w:val="17"/>
          <w:szCs w:val="17"/>
        </w:rPr>
        <w:t>location</w:t>
      </w:r>
      <w:r>
        <w:rPr>
          <w:rFonts w:ascii="Consolas" w:hAnsi="Consolas" w:cs="Courier New"/>
          <w:color w:val="666600"/>
          <w:sz w:val="17"/>
          <w:szCs w:val="17"/>
        </w:rPr>
        <w:t>)</w:t>
      </w:r>
    </w:p>
    <w:p w14:paraId="2BC77D9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 </w:t>
      </w:r>
    </w:p>
    <w:p w14:paraId="1F2A17B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"check_stock_price"</w:t>
      </w:r>
      <w:r>
        <w:rPr>
          <w:rFonts w:ascii="Consolas" w:hAnsi="Consolas" w:cs="Courier New"/>
          <w:color w:val="666600"/>
          <w:sz w:val="17"/>
          <w:szCs w:val="17"/>
        </w:rPr>
        <w:t>:</w:t>
      </w:r>
    </w:p>
    <w:p w14:paraId="2CDBDB9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 xml:space="preserve">        stock_name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'stock_name'</w:t>
      </w:r>
      <w:r>
        <w:rPr>
          <w:rFonts w:ascii="Consolas" w:hAnsi="Consolas" w:cs="Courier New"/>
          <w:color w:val="666600"/>
          <w:sz w:val="17"/>
          <w:szCs w:val="17"/>
        </w:rPr>
        <w:t>)</w:t>
      </w:r>
    </w:p>
    <w:p w14:paraId="0983CD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stock_name</w:t>
      </w:r>
      <w:r>
        <w:rPr>
          <w:rFonts w:ascii="Consolas" w:hAnsi="Consolas" w:cs="Courier New"/>
          <w:color w:val="666600"/>
          <w:sz w:val="17"/>
          <w:szCs w:val="17"/>
        </w:rPr>
        <w:t>:</w:t>
      </w:r>
    </w:p>
    <w:p w14:paraId="20792AC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check_stock_price</w:t>
      </w:r>
      <w:r>
        <w:rPr>
          <w:rFonts w:ascii="Consolas" w:hAnsi="Consolas" w:cs="Courier New"/>
          <w:color w:val="666600"/>
          <w:sz w:val="17"/>
          <w:szCs w:val="17"/>
        </w:rPr>
        <w:t>(</w:t>
      </w:r>
      <w:r>
        <w:rPr>
          <w:rFonts w:ascii="Consolas" w:hAnsi="Consolas" w:cs="Courier New"/>
          <w:color w:val="000000"/>
          <w:sz w:val="17"/>
          <w:szCs w:val="17"/>
        </w:rPr>
        <w:t>stock_name</w:t>
      </w:r>
      <w:r>
        <w:rPr>
          <w:rFonts w:ascii="Consolas" w:hAnsi="Consolas" w:cs="Courier New"/>
          <w:color w:val="666600"/>
          <w:sz w:val="17"/>
          <w:szCs w:val="17"/>
        </w:rPr>
        <w:t>)</w:t>
      </w:r>
    </w:p>
    <w:p w14:paraId="636BAB1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48FD9D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name of the stock."</w:t>
      </w:r>
      <w:r>
        <w:rPr>
          <w:rFonts w:ascii="Consolas" w:hAnsi="Consolas" w:cs="Courier New"/>
          <w:color w:val="666600"/>
          <w:sz w:val="17"/>
          <w:szCs w:val="17"/>
        </w:rPr>
        <w:t>)</w:t>
      </w:r>
    </w:p>
    <w:p w14:paraId="0DA5CFD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 </w:t>
      </w:r>
    </w:p>
    <w:p w14:paraId="2D2291A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"find_jobs"</w:t>
      </w:r>
      <w:r>
        <w:rPr>
          <w:rFonts w:ascii="Consolas" w:hAnsi="Consolas" w:cs="Courier New"/>
          <w:color w:val="666600"/>
          <w:sz w:val="17"/>
          <w:szCs w:val="17"/>
        </w:rPr>
        <w:t>:</w:t>
      </w:r>
    </w:p>
    <w:p w14:paraId="223A1F1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xml:space="preserve">        job_title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'job_title'</w:t>
      </w:r>
      <w:r>
        <w:rPr>
          <w:rFonts w:ascii="Consolas" w:hAnsi="Consolas" w:cs="Courier New"/>
          <w:color w:val="666600"/>
          <w:sz w:val="17"/>
          <w:szCs w:val="17"/>
        </w:rPr>
        <w:t>)</w:t>
      </w:r>
    </w:p>
    <w:p w14:paraId="2AC6848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job_title</w:t>
      </w:r>
      <w:r>
        <w:rPr>
          <w:rFonts w:ascii="Consolas" w:hAnsi="Consolas" w:cs="Courier New"/>
          <w:color w:val="666600"/>
          <w:sz w:val="17"/>
          <w:szCs w:val="17"/>
        </w:rPr>
        <w:t>:</w:t>
      </w:r>
    </w:p>
    <w:p w14:paraId="1CD6EF1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 xml:space="preserve">            jobs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job_search_service</w:t>
      </w:r>
      <w:r>
        <w:rPr>
          <w:rFonts w:ascii="Consolas" w:hAnsi="Consolas" w:cs="Courier New"/>
          <w:color w:val="666600"/>
          <w:sz w:val="17"/>
          <w:szCs w:val="17"/>
        </w:rPr>
        <w:t>.</w:t>
      </w:r>
      <w:r>
        <w:rPr>
          <w:rFonts w:ascii="Consolas" w:hAnsi="Consolas" w:cs="Courier New"/>
          <w:color w:val="000000"/>
          <w:sz w:val="17"/>
          <w:szCs w:val="17"/>
        </w:rPr>
        <w:t>search_jobs</w:t>
      </w:r>
      <w:r>
        <w:rPr>
          <w:rFonts w:ascii="Consolas" w:hAnsi="Consolas" w:cs="Courier New"/>
          <w:color w:val="666600"/>
          <w:sz w:val="17"/>
          <w:szCs w:val="17"/>
        </w:rPr>
        <w:t>(</w:t>
      </w:r>
      <w:r>
        <w:rPr>
          <w:rFonts w:ascii="Consolas" w:hAnsi="Consolas" w:cs="Courier New"/>
          <w:color w:val="000000"/>
          <w:sz w:val="17"/>
          <w:szCs w:val="17"/>
        </w:rPr>
        <w:t>job_title</w:t>
      </w:r>
      <w:r>
        <w:rPr>
          <w:rFonts w:ascii="Consolas" w:hAnsi="Consolas" w:cs="Courier New"/>
          <w:color w:val="666600"/>
          <w:sz w:val="17"/>
          <w:szCs w:val="17"/>
        </w:rPr>
        <w:t>)</w:t>
      </w:r>
    </w:p>
    <w:p w14:paraId="7C9FC44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jobs</w:t>
      </w:r>
      <w:r>
        <w:rPr>
          <w:rFonts w:ascii="Consolas" w:hAnsi="Consolas" w:cs="Courier New"/>
          <w:color w:val="666600"/>
          <w:sz w:val="17"/>
          <w:szCs w:val="17"/>
        </w:rPr>
        <w:t>:</w:t>
      </w:r>
    </w:p>
    <w:p w14:paraId="183915E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"Top job listings: {', '.join(jobs)}"</w:t>
      </w:r>
      <w:r>
        <w:rPr>
          <w:rFonts w:ascii="Consolas" w:hAnsi="Consolas" w:cs="Courier New"/>
          <w:color w:val="666600"/>
          <w:sz w:val="17"/>
          <w:szCs w:val="17"/>
        </w:rPr>
        <w:t>)</w:t>
      </w:r>
    </w:p>
    <w:p w14:paraId="610B325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596F62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jobs found."</w:t>
      </w:r>
      <w:r>
        <w:rPr>
          <w:rFonts w:ascii="Consolas" w:hAnsi="Consolas" w:cs="Courier New"/>
          <w:color w:val="666600"/>
          <w:sz w:val="17"/>
          <w:szCs w:val="17"/>
        </w:rPr>
        <w:t>)</w:t>
      </w:r>
    </w:p>
    <w:p w14:paraId="0B6DA84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8DEA16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job title you are looking for."</w:t>
      </w:r>
      <w:r>
        <w:rPr>
          <w:rFonts w:ascii="Consolas" w:hAnsi="Consolas" w:cs="Courier New"/>
          <w:color w:val="666600"/>
          <w:sz w:val="17"/>
          <w:szCs w:val="17"/>
        </w:rPr>
        <w:t>)</w:t>
      </w:r>
    </w:p>
    <w:p w14:paraId="5FE21FC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"get_news"</w:t>
      </w:r>
      <w:r>
        <w:rPr>
          <w:rFonts w:ascii="Consolas" w:hAnsi="Consolas" w:cs="Courier New"/>
          <w:color w:val="666600"/>
          <w:sz w:val="17"/>
          <w:szCs w:val="17"/>
        </w:rPr>
        <w:t>:</w:t>
      </w:r>
    </w:p>
    <w:p w14:paraId="00E9830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 xml:space="preserve">        category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'general'</w:t>
      </w:r>
      <w:r>
        <w:rPr>
          <w:rFonts w:ascii="Consolas" w:hAnsi="Consolas" w:cs="Courier New"/>
          <w:color w:val="666600"/>
          <w:sz w:val="17"/>
          <w:szCs w:val="17"/>
        </w:rPr>
        <w:t>)</w:t>
      </w:r>
    </w:p>
    <w:p w14:paraId="1953D7A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424. </w:t>
      </w:r>
      <w:r>
        <w:rPr>
          <w:rFonts w:ascii="Consolas" w:hAnsi="Consolas" w:cs="Courier New"/>
          <w:color w:val="000000"/>
          <w:sz w:val="17"/>
          <w:szCs w:val="17"/>
        </w:rPr>
        <w:t xml:space="preserve">    headlines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news_service</w:t>
      </w:r>
      <w:r>
        <w:rPr>
          <w:rFonts w:ascii="Consolas" w:hAnsi="Consolas" w:cs="Courier New"/>
          <w:color w:val="666600"/>
          <w:sz w:val="17"/>
          <w:szCs w:val="17"/>
        </w:rPr>
        <w:t>.</w:t>
      </w:r>
      <w:r>
        <w:rPr>
          <w:rFonts w:ascii="Consolas" w:hAnsi="Consolas" w:cs="Courier New"/>
          <w:color w:val="000000"/>
          <w:sz w:val="17"/>
          <w:szCs w:val="17"/>
        </w:rPr>
        <w:t>get_news</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p>
    <w:p w14:paraId="4084885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headlines</w:t>
      </w:r>
      <w:r>
        <w:rPr>
          <w:rFonts w:ascii="Consolas" w:hAnsi="Consolas" w:cs="Courier New"/>
          <w:color w:val="666600"/>
          <w:sz w:val="17"/>
          <w:szCs w:val="17"/>
        </w:rPr>
        <w:t>:</w:t>
      </w:r>
    </w:p>
    <w:p w14:paraId="376F6E2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"Here are the top headlines: {', '.join(headlines)}"</w:t>
      </w:r>
      <w:r>
        <w:rPr>
          <w:rFonts w:ascii="Consolas" w:hAnsi="Consolas" w:cs="Courier New"/>
          <w:color w:val="666600"/>
          <w:sz w:val="17"/>
          <w:szCs w:val="17"/>
        </w:rPr>
        <w:t>)</w:t>
      </w:r>
    </w:p>
    <w:p w14:paraId="48E27A2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3761BA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news available at the moment."</w:t>
      </w:r>
      <w:r>
        <w:rPr>
          <w:rFonts w:ascii="Consolas" w:hAnsi="Consolas" w:cs="Courier New"/>
          <w:color w:val="666600"/>
          <w:sz w:val="17"/>
          <w:szCs w:val="17"/>
        </w:rPr>
        <w:t>)</w:t>
      </w:r>
    </w:p>
    <w:p w14:paraId="550F2F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"control_device"</w:t>
      </w:r>
      <w:r>
        <w:rPr>
          <w:rFonts w:ascii="Consolas" w:hAnsi="Consolas" w:cs="Courier New"/>
          <w:color w:val="666600"/>
          <w:sz w:val="17"/>
          <w:szCs w:val="17"/>
        </w:rPr>
        <w:t>:</w:t>
      </w:r>
    </w:p>
    <w:p w14:paraId="42A7DC6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00"/>
          <w:sz w:val="17"/>
          <w:szCs w:val="17"/>
        </w:rPr>
        <w:t xml:space="preserve">        device_id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'device_id'</w:t>
      </w:r>
      <w:r>
        <w:rPr>
          <w:rFonts w:ascii="Consolas" w:hAnsi="Consolas" w:cs="Courier New"/>
          <w:color w:val="666600"/>
          <w:sz w:val="17"/>
          <w:szCs w:val="17"/>
        </w:rPr>
        <w:t>)</w:t>
      </w:r>
    </w:p>
    <w:p w14:paraId="3CBF145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000000"/>
          <w:sz w:val="17"/>
          <w:szCs w:val="17"/>
        </w:rPr>
        <w:t xml:space="preserve">    action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'action'</w:t>
      </w:r>
      <w:r>
        <w:rPr>
          <w:rFonts w:ascii="Consolas" w:hAnsi="Consolas" w:cs="Courier New"/>
          <w:color w:val="666600"/>
          <w:sz w:val="17"/>
          <w:szCs w:val="17"/>
        </w:rPr>
        <w:t>)</w:t>
      </w:r>
    </w:p>
    <w:p w14:paraId="097D0F6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device_id </w:t>
      </w:r>
      <w:r>
        <w:rPr>
          <w:rFonts w:ascii="Consolas" w:hAnsi="Consolas" w:cs="Courier New"/>
          <w:color w:val="000088"/>
          <w:sz w:val="17"/>
          <w:szCs w:val="17"/>
        </w:rPr>
        <w:t>and</w:t>
      </w:r>
      <w:r>
        <w:rPr>
          <w:rFonts w:ascii="Consolas" w:hAnsi="Consolas" w:cs="Courier New"/>
          <w:color w:val="000000"/>
          <w:sz w:val="17"/>
          <w:szCs w:val="17"/>
        </w:rPr>
        <w:t xml:space="preserve"> action</w:t>
      </w:r>
      <w:r>
        <w:rPr>
          <w:rFonts w:ascii="Consolas" w:hAnsi="Consolas" w:cs="Courier New"/>
          <w:color w:val="666600"/>
          <w:sz w:val="17"/>
          <w:szCs w:val="17"/>
        </w:rPr>
        <w:t>:</w:t>
      </w:r>
    </w:p>
    <w:p w14:paraId="1DC581B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home_automation_service</w:t>
      </w:r>
      <w:r>
        <w:rPr>
          <w:rFonts w:ascii="Consolas" w:hAnsi="Consolas" w:cs="Courier New"/>
          <w:color w:val="666600"/>
          <w:sz w:val="17"/>
          <w:szCs w:val="17"/>
        </w:rPr>
        <w:t>.</w:t>
      </w:r>
      <w:r>
        <w:rPr>
          <w:rFonts w:ascii="Consolas" w:hAnsi="Consolas" w:cs="Courier New"/>
          <w:color w:val="000000"/>
          <w:sz w:val="17"/>
          <w:szCs w:val="17"/>
        </w:rPr>
        <w:t>control_device</w:t>
      </w:r>
      <w:r>
        <w:rPr>
          <w:rFonts w:ascii="Consolas" w:hAnsi="Consolas" w:cs="Courier New"/>
          <w:color w:val="666600"/>
          <w:sz w:val="17"/>
          <w:szCs w:val="17"/>
        </w:rPr>
        <w:t>(</w:t>
      </w:r>
      <w:r>
        <w:rPr>
          <w:rFonts w:ascii="Consolas" w:hAnsi="Consolas" w:cs="Courier New"/>
          <w:color w:val="000000"/>
          <w:sz w:val="17"/>
          <w:szCs w:val="17"/>
        </w:rPr>
        <w:t>device_id</w:t>
      </w:r>
      <w:r>
        <w:rPr>
          <w:rFonts w:ascii="Consolas" w:hAnsi="Consolas" w:cs="Courier New"/>
          <w:color w:val="666600"/>
          <w:sz w:val="17"/>
          <w:szCs w:val="17"/>
        </w:rPr>
        <w:t>,</w:t>
      </w:r>
      <w:r>
        <w:rPr>
          <w:rFonts w:ascii="Consolas" w:hAnsi="Consolas" w:cs="Courier New"/>
          <w:color w:val="000000"/>
          <w:sz w:val="17"/>
          <w:szCs w:val="17"/>
        </w:rPr>
        <w:t xml:space="preserve"> action</w:t>
      </w:r>
      <w:r>
        <w:rPr>
          <w:rFonts w:ascii="Consolas" w:hAnsi="Consolas" w:cs="Courier New"/>
          <w:color w:val="666600"/>
          <w:sz w:val="17"/>
          <w:szCs w:val="17"/>
        </w:rPr>
        <w:t>)</w:t>
      </w:r>
    </w:p>
    <w:p w14:paraId="3D0D4CE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24B049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2FBFF2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specify the device and action."</w:t>
      </w:r>
      <w:r>
        <w:rPr>
          <w:rFonts w:ascii="Consolas" w:hAnsi="Consolas" w:cs="Courier New"/>
          <w:color w:val="666600"/>
          <w:sz w:val="17"/>
          <w:szCs w:val="17"/>
        </w:rPr>
        <w:t>)</w:t>
      </w:r>
    </w:p>
    <w:p w14:paraId="287957E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"check_stock_price"</w:t>
      </w:r>
      <w:r>
        <w:rPr>
          <w:rFonts w:ascii="Consolas" w:hAnsi="Consolas" w:cs="Courier New"/>
          <w:color w:val="666600"/>
          <w:sz w:val="17"/>
          <w:szCs w:val="17"/>
        </w:rPr>
        <w:t>:</w:t>
      </w:r>
    </w:p>
    <w:p w14:paraId="522D609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438. </w:t>
      </w:r>
      <w:r>
        <w:rPr>
          <w:rFonts w:ascii="Consolas" w:hAnsi="Consolas" w:cs="Courier New"/>
          <w:color w:val="000000"/>
          <w:sz w:val="17"/>
          <w:szCs w:val="17"/>
        </w:rPr>
        <w:t xml:space="preserve">        stock_symbol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'stock_symbol'</w:t>
      </w:r>
      <w:r>
        <w:rPr>
          <w:rFonts w:ascii="Consolas" w:hAnsi="Consolas" w:cs="Courier New"/>
          <w:color w:val="666600"/>
          <w:sz w:val="17"/>
          <w:szCs w:val="17"/>
        </w:rPr>
        <w:t>)</w:t>
      </w:r>
    </w:p>
    <w:p w14:paraId="31DEE1B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stock_symbol</w:t>
      </w:r>
      <w:r>
        <w:rPr>
          <w:rFonts w:ascii="Consolas" w:hAnsi="Consolas" w:cs="Courier New"/>
          <w:color w:val="666600"/>
          <w:sz w:val="17"/>
          <w:szCs w:val="17"/>
        </w:rPr>
        <w:t>:</w:t>
      </w:r>
    </w:p>
    <w:p w14:paraId="4E84E1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440.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finance_service</w:t>
      </w:r>
      <w:r>
        <w:rPr>
          <w:rFonts w:ascii="Consolas" w:hAnsi="Consolas" w:cs="Courier New"/>
          <w:color w:val="666600"/>
          <w:sz w:val="17"/>
          <w:szCs w:val="17"/>
        </w:rPr>
        <w:t>.</w:t>
      </w:r>
      <w:r>
        <w:rPr>
          <w:rFonts w:ascii="Consolas" w:hAnsi="Consolas" w:cs="Courier New"/>
          <w:color w:val="000000"/>
          <w:sz w:val="17"/>
          <w:szCs w:val="17"/>
        </w:rPr>
        <w:t>get_stock_price</w:t>
      </w:r>
      <w:r>
        <w:rPr>
          <w:rFonts w:ascii="Consolas" w:hAnsi="Consolas" w:cs="Courier New"/>
          <w:color w:val="666600"/>
          <w:sz w:val="17"/>
          <w:szCs w:val="17"/>
        </w:rPr>
        <w:t>(</w:t>
      </w:r>
      <w:r>
        <w:rPr>
          <w:rFonts w:ascii="Consolas" w:hAnsi="Consolas" w:cs="Courier New"/>
          <w:color w:val="000000"/>
          <w:sz w:val="17"/>
          <w:szCs w:val="17"/>
        </w:rPr>
        <w:t>stock_symbol</w:t>
      </w:r>
      <w:r>
        <w:rPr>
          <w:rFonts w:ascii="Consolas" w:hAnsi="Consolas" w:cs="Courier New"/>
          <w:color w:val="666600"/>
          <w:sz w:val="17"/>
          <w:szCs w:val="17"/>
        </w:rPr>
        <w:t>)</w:t>
      </w:r>
    </w:p>
    <w:p w14:paraId="5AC0273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current price of {stock_symbol} is {price}"</w:t>
      </w:r>
      <w:r>
        <w:rPr>
          <w:rFonts w:ascii="Consolas" w:hAnsi="Consolas" w:cs="Courier New"/>
          <w:color w:val="666600"/>
          <w:sz w:val="17"/>
          <w:szCs w:val="17"/>
        </w:rPr>
        <w:t>)</w:t>
      </w:r>
    </w:p>
    <w:p w14:paraId="18AD199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3BC4B1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a stock symbol."</w:t>
      </w:r>
      <w:r>
        <w:rPr>
          <w:rFonts w:ascii="Consolas" w:hAnsi="Consolas" w:cs="Courier New"/>
          <w:color w:val="666600"/>
          <w:sz w:val="17"/>
          <w:szCs w:val="17"/>
        </w:rPr>
        <w:t>)</w:t>
      </w:r>
    </w:p>
    <w:p w14:paraId="29998DE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444. </w:t>
      </w:r>
      <w:r>
        <w:rPr>
          <w:rFonts w:ascii="Consolas" w:hAnsi="Consolas" w:cs="Courier New"/>
          <w:color w:val="000000"/>
          <w:sz w:val="17"/>
          <w:szCs w:val="17"/>
        </w:rPr>
        <w:t> </w:t>
      </w:r>
    </w:p>
    <w:p w14:paraId="02E54A2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"send_email"</w:t>
      </w:r>
      <w:r>
        <w:rPr>
          <w:rFonts w:ascii="Consolas" w:hAnsi="Consolas" w:cs="Courier New"/>
          <w:color w:val="666600"/>
          <w:sz w:val="17"/>
          <w:szCs w:val="17"/>
        </w:rPr>
        <w:t>:</w:t>
      </w:r>
    </w:p>
    <w:p w14:paraId="315BA5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446. </w:t>
      </w:r>
      <w:r>
        <w:rPr>
          <w:rFonts w:ascii="Consolas" w:hAnsi="Consolas" w:cs="Courier New"/>
          <w:color w:val="000000"/>
          <w:sz w:val="17"/>
          <w:szCs w:val="17"/>
        </w:rPr>
        <w:t xml:space="preserve">        recipient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'recipient'</w:t>
      </w:r>
      <w:r>
        <w:rPr>
          <w:rFonts w:ascii="Consolas" w:hAnsi="Consolas" w:cs="Courier New"/>
          <w:color w:val="666600"/>
          <w:sz w:val="17"/>
          <w:szCs w:val="17"/>
        </w:rPr>
        <w:t>)</w:t>
      </w:r>
    </w:p>
    <w:p w14:paraId="23DD4AE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447. </w:t>
      </w:r>
      <w:r>
        <w:rPr>
          <w:rFonts w:ascii="Consolas" w:hAnsi="Consolas" w:cs="Courier New"/>
          <w:color w:val="000000"/>
          <w:sz w:val="17"/>
          <w:szCs w:val="17"/>
        </w:rPr>
        <w:t xml:space="preserve">        subject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'subject'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Subject'</w:t>
      </w:r>
      <w:r>
        <w:rPr>
          <w:rFonts w:ascii="Consolas" w:hAnsi="Consolas" w:cs="Courier New"/>
          <w:color w:val="666600"/>
          <w:sz w:val="17"/>
          <w:szCs w:val="17"/>
        </w:rPr>
        <w:t>)</w:t>
      </w:r>
    </w:p>
    <w:p w14:paraId="7B8E70C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448. </w:t>
      </w:r>
      <w:r>
        <w:rPr>
          <w:rFonts w:ascii="Consolas" w:hAnsi="Consolas" w:cs="Courier New"/>
          <w:color w:val="000000"/>
          <w:sz w:val="17"/>
          <w:szCs w:val="17"/>
        </w:rPr>
        <w:t xml:space="preserve">        body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'body'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Content'</w:t>
      </w:r>
      <w:r>
        <w:rPr>
          <w:rFonts w:ascii="Consolas" w:hAnsi="Consolas" w:cs="Courier New"/>
          <w:color w:val="666600"/>
          <w:sz w:val="17"/>
          <w:szCs w:val="17"/>
        </w:rPr>
        <w:t>)</w:t>
      </w:r>
    </w:p>
    <w:p w14:paraId="228A6B3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449.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recipient</w:t>
      </w:r>
      <w:r>
        <w:rPr>
          <w:rFonts w:ascii="Consolas" w:hAnsi="Consolas" w:cs="Courier New"/>
          <w:color w:val="666600"/>
          <w:sz w:val="17"/>
          <w:szCs w:val="17"/>
        </w:rPr>
        <w:t>:</w:t>
      </w:r>
    </w:p>
    <w:p w14:paraId="3340423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450.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email_service</w:t>
      </w:r>
      <w:r>
        <w:rPr>
          <w:rFonts w:ascii="Consolas" w:hAnsi="Consolas" w:cs="Courier New"/>
          <w:color w:val="666600"/>
          <w:sz w:val="17"/>
          <w:szCs w:val="17"/>
        </w:rPr>
        <w:t>.</w:t>
      </w:r>
      <w:r>
        <w:rPr>
          <w:rFonts w:ascii="Consolas" w:hAnsi="Consolas" w:cs="Courier New"/>
          <w:color w:val="000000"/>
          <w:sz w:val="17"/>
          <w:szCs w:val="17"/>
        </w:rPr>
        <w:t>send_email</w:t>
      </w:r>
      <w:r>
        <w:rPr>
          <w:rFonts w:ascii="Consolas" w:hAnsi="Consolas" w:cs="Courier New"/>
          <w:color w:val="666600"/>
          <w:sz w:val="17"/>
          <w:szCs w:val="17"/>
        </w:rPr>
        <w:t>(</w:t>
      </w:r>
      <w:r>
        <w:rPr>
          <w:rFonts w:ascii="Consolas" w:hAnsi="Consolas" w:cs="Courier New"/>
          <w:color w:val="000000"/>
          <w:sz w:val="17"/>
          <w:szCs w:val="17"/>
        </w:rPr>
        <w:t>recipient</w:t>
      </w:r>
      <w:r>
        <w:rPr>
          <w:rFonts w:ascii="Consolas" w:hAnsi="Consolas" w:cs="Courier New"/>
          <w:color w:val="666600"/>
          <w:sz w:val="17"/>
          <w:szCs w:val="17"/>
        </w:rPr>
        <w:t>,</w:t>
      </w:r>
      <w:r>
        <w:rPr>
          <w:rFonts w:ascii="Consolas" w:hAnsi="Consolas" w:cs="Courier New"/>
          <w:color w:val="000000"/>
          <w:sz w:val="17"/>
          <w:szCs w:val="17"/>
        </w:rPr>
        <w:t xml:space="preserve"> subject</w:t>
      </w:r>
      <w:r>
        <w:rPr>
          <w:rFonts w:ascii="Consolas" w:hAnsi="Consolas" w:cs="Courier New"/>
          <w:color w:val="666600"/>
          <w:sz w:val="17"/>
          <w:szCs w:val="17"/>
        </w:rPr>
        <w:t>,</w:t>
      </w:r>
      <w:r>
        <w:rPr>
          <w:rFonts w:ascii="Consolas" w:hAnsi="Consolas" w:cs="Courier New"/>
          <w:color w:val="000000"/>
          <w:sz w:val="17"/>
          <w:szCs w:val="17"/>
        </w:rPr>
        <w:t xml:space="preserve"> body</w:t>
      </w:r>
      <w:r>
        <w:rPr>
          <w:rFonts w:ascii="Consolas" w:hAnsi="Consolas" w:cs="Courier New"/>
          <w:color w:val="666600"/>
          <w:sz w:val="17"/>
          <w:szCs w:val="17"/>
        </w:rPr>
        <w:t>)</w:t>
      </w:r>
    </w:p>
    <w:p w14:paraId="433865D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5A87FC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C3A49B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recipient's email address."</w:t>
      </w:r>
      <w:r>
        <w:rPr>
          <w:rFonts w:ascii="Consolas" w:hAnsi="Consolas" w:cs="Courier New"/>
          <w:color w:val="666600"/>
          <w:sz w:val="17"/>
          <w:szCs w:val="17"/>
        </w:rPr>
        <w:t>)</w:t>
      </w:r>
    </w:p>
    <w:p w14:paraId="3329A35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454. </w:t>
      </w:r>
      <w:r>
        <w:rPr>
          <w:rFonts w:ascii="Consolas" w:hAnsi="Consolas" w:cs="Courier New"/>
          <w:color w:val="000000"/>
          <w:sz w:val="17"/>
          <w:szCs w:val="17"/>
        </w:rPr>
        <w:t xml:space="preserve">    </w:t>
      </w:r>
    </w:p>
    <w:p w14:paraId="5F6C994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"analyze_youtube"</w:t>
      </w:r>
      <w:r>
        <w:rPr>
          <w:rFonts w:ascii="Consolas" w:hAnsi="Consolas" w:cs="Courier New"/>
          <w:color w:val="666600"/>
          <w:sz w:val="17"/>
          <w:szCs w:val="17"/>
        </w:rPr>
        <w:t>:</w:t>
      </w:r>
    </w:p>
    <w:p w14:paraId="6441DE2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456. </w:t>
      </w:r>
      <w:r>
        <w:rPr>
          <w:rFonts w:ascii="Consolas" w:hAnsi="Consolas" w:cs="Courier New"/>
          <w:color w:val="000000"/>
          <w:sz w:val="17"/>
          <w:szCs w:val="17"/>
        </w:rPr>
        <w:t xml:space="preserve">            video_url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'video_url'</w:t>
      </w:r>
      <w:r>
        <w:rPr>
          <w:rFonts w:ascii="Consolas" w:hAnsi="Consolas" w:cs="Courier New"/>
          <w:color w:val="666600"/>
          <w:sz w:val="17"/>
          <w:szCs w:val="17"/>
        </w:rPr>
        <w:t>]</w:t>
      </w:r>
    </w:p>
    <w:p w14:paraId="4DF3C34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analyze_youtube_video</w:t>
      </w:r>
      <w:r>
        <w:rPr>
          <w:rFonts w:ascii="Consolas" w:hAnsi="Consolas" w:cs="Courier New"/>
          <w:color w:val="666600"/>
          <w:sz w:val="17"/>
          <w:szCs w:val="17"/>
        </w:rPr>
        <w:t>(</w:t>
      </w:r>
      <w:r>
        <w:rPr>
          <w:rFonts w:ascii="Consolas" w:hAnsi="Consolas" w:cs="Courier New"/>
          <w:color w:val="000000"/>
          <w:sz w:val="17"/>
          <w:szCs w:val="17"/>
        </w:rPr>
        <w:t>video_url</w:t>
      </w:r>
      <w:r>
        <w:rPr>
          <w:rFonts w:ascii="Consolas" w:hAnsi="Consolas" w:cs="Courier New"/>
          <w:color w:val="666600"/>
          <w:sz w:val="17"/>
          <w:szCs w:val="17"/>
        </w:rPr>
        <w:t>)</w:t>
      </w:r>
    </w:p>
    <w:p w14:paraId="1B97371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"get_travel_recommendations"</w:t>
      </w:r>
      <w:r>
        <w:rPr>
          <w:rFonts w:ascii="Consolas" w:hAnsi="Consolas" w:cs="Courier New"/>
          <w:color w:val="666600"/>
          <w:sz w:val="17"/>
          <w:szCs w:val="17"/>
        </w:rPr>
        <w:t>:</w:t>
      </w:r>
    </w:p>
    <w:p w14:paraId="132A0F7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459. </w:t>
      </w:r>
      <w:r>
        <w:rPr>
          <w:rFonts w:ascii="Consolas" w:hAnsi="Consolas" w:cs="Courier New"/>
          <w:color w:val="000000"/>
          <w:sz w:val="17"/>
          <w:szCs w:val="17"/>
        </w:rPr>
        <w:t xml:space="preserve">        category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4FA0A12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460. </w:t>
      </w:r>
      <w:r>
        <w:rPr>
          <w:rFonts w:ascii="Consolas" w:hAnsi="Consolas" w:cs="Courier New"/>
          <w:color w:val="000000"/>
          <w:sz w:val="17"/>
          <w:szCs w:val="17"/>
        </w:rPr>
        <w:t xml:space="preserve">        recommendations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travel_recommendations_service</w:t>
      </w:r>
      <w:r>
        <w:rPr>
          <w:rFonts w:ascii="Consolas" w:hAnsi="Consolas" w:cs="Courier New"/>
          <w:color w:val="666600"/>
          <w:sz w:val="17"/>
          <w:szCs w:val="17"/>
        </w:rPr>
        <w:t>.</w:t>
      </w:r>
      <w:r>
        <w:rPr>
          <w:rFonts w:ascii="Consolas" w:hAnsi="Consolas" w:cs="Courier New"/>
          <w:color w:val="000000"/>
          <w:sz w:val="17"/>
          <w:szCs w:val="17"/>
        </w:rPr>
        <w:t>get_recommendations</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p>
    <w:p w14:paraId="605302D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"Travel recommendations: {', '.join(recommendations)}"</w:t>
      </w:r>
    </w:p>
    <w:p w14:paraId="6BA21D9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5554DD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"capture_image"</w:t>
      </w:r>
      <w:r>
        <w:rPr>
          <w:rFonts w:ascii="Consolas" w:hAnsi="Consolas" w:cs="Courier New"/>
          <w:color w:val="666600"/>
          <w:sz w:val="17"/>
          <w:szCs w:val="17"/>
        </w:rPr>
        <w:t>:</w:t>
      </w:r>
    </w:p>
    <w:p w14:paraId="74982F3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usb_cam_service</w:t>
      </w:r>
      <w:r>
        <w:rPr>
          <w:rFonts w:ascii="Consolas" w:hAnsi="Consolas" w:cs="Courier New"/>
          <w:color w:val="666600"/>
          <w:sz w:val="17"/>
          <w:szCs w:val="17"/>
        </w:rPr>
        <w:t>.</w:t>
      </w:r>
      <w:r>
        <w:rPr>
          <w:rFonts w:ascii="Consolas" w:hAnsi="Consolas" w:cs="Courier New"/>
          <w:color w:val="000000"/>
          <w:sz w:val="17"/>
          <w:szCs w:val="17"/>
        </w:rPr>
        <w:t>start_camera</w:t>
      </w:r>
      <w:r>
        <w:rPr>
          <w:rFonts w:ascii="Consolas" w:hAnsi="Consolas" w:cs="Courier New"/>
          <w:color w:val="666600"/>
          <w:sz w:val="17"/>
          <w:szCs w:val="17"/>
        </w:rPr>
        <w:t>()</w:t>
      </w:r>
    </w:p>
    <w:p w14:paraId="0D57F8F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usb_cam_service</w:t>
      </w:r>
      <w:r>
        <w:rPr>
          <w:rFonts w:ascii="Consolas" w:hAnsi="Consolas" w:cs="Courier New"/>
          <w:color w:val="666600"/>
          <w:sz w:val="17"/>
          <w:szCs w:val="17"/>
        </w:rPr>
        <w:t>.</w:t>
      </w:r>
      <w:r>
        <w:rPr>
          <w:rFonts w:ascii="Consolas" w:hAnsi="Consolas" w:cs="Courier New"/>
          <w:color w:val="000000"/>
          <w:sz w:val="17"/>
          <w:szCs w:val="17"/>
        </w:rPr>
        <w:t>capture_image</w:t>
      </w:r>
      <w:r>
        <w:rPr>
          <w:rFonts w:ascii="Consolas" w:hAnsi="Consolas" w:cs="Courier New"/>
          <w:color w:val="666600"/>
          <w:sz w:val="17"/>
          <w:szCs w:val="17"/>
        </w:rPr>
        <w:t>(</w:t>
      </w:r>
      <w:r>
        <w:rPr>
          <w:rFonts w:ascii="Consolas" w:hAnsi="Consolas" w:cs="Courier New"/>
          <w:color w:val="008800"/>
          <w:sz w:val="17"/>
          <w:szCs w:val="17"/>
        </w:rPr>
        <w:t>"captured_image.png"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Specify filename as needed</w:t>
      </w:r>
    </w:p>
    <w:p w14:paraId="02F8021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usb_cam_service</w:t>
      </w:r>
      <w:r>
        <w:rPr>
          <w:rFonts w:ascii="Consolas" w:hAnsi="Consolas" w:cs="Courier New"/>
          <w:color w:val="666600"/>
          <w:sz w:val="17"/>
          <w:szCs w:val="17"/>
        </w:rPr>
        <w:t>.</w:t>
      </w:r>
      <w:r>
        <w:rPr>
          <w:rFonts w:ascii="Consolas" w:hAnsi="Consolas" w:cs="Courier New"/>
          <w:color w:val="000000"/>
          <w:sz w:val="17"/>
          <w:szCs w:val="17"/>
        </w:rPr>
        <w:t>release_camera</w:t>
      </w:r>
      <w:r>
        <w:rPr>
          <w:rFonts w:ascii="Consolas" w:hAnsi="Consolas" w:cs="Courier New"/>
          <w:color w:val="666600"/>
          <w:sz w:val="17"/>
          <w:szCs w:val="17"/>
        </w:rPr>
        <w:t>()</w:t>
      </w:r>
    </w:p>
    <w:p w14:paraId="7F75E43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"Image captured successfully."</w:t>
      </w:r>
    </w:p>
    <w:p w14:paraId="68C09EA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093052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"create_project"</w:t>
      </w:r>
      <w:r>
        <w:rPr>
          <w:rFonts w:ascii="Consolas" w:hAnsi="Consolas" w:cs="Courier New"/>
          <w:color w:val="666600"/>
          <w:sz w:val="17"/>
          <w:szCs w:val="17"/>
        </w:rPr>
        <w:t>:</w:t>
      </w:r>
    </w:p>
    <w:p w14:paraId="633A2BA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470.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 Project'</w:t>
      </w:r>
      <w:r>
        <w:rPr>
          <w:rFonts w:ascii="Consolas" w:hAnsi="Consolas" w:cs="Courier New"/>
          <w:color w:val="666600"/>
          <w:sz w:val="17"/>
          <w:szCs w:val="17"/>
        </w:rPr>
        <w:t>)</w:t>
      </w:r>
    </w:p>
    <w:p w14:paraId="49AA324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create_project</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p>
    <w:p w14:paraId="2157FB5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751931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473. </w:t>
      </w:r>
      <w:r>
        <w:rPr>
          <w:rFonts w:ascii="Consolas" w:hAnsi="Consolas" w:cs="Courier New"/>
          <w:color w:val="000000"/>
          <w:sz w:val="17"/>
          <w:szCs w:val="17"/>
        </w:rPr>
        <w:t> </w:t>
      </w:r>
    </w:p>
    <w:p w14:paraId="1F83CCF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"add_task"</w:t>
      </w:r>
      <w:r>
        <w:rPr>
          <w:rFonts w:ascii="Consolas" w:hAnsi="Consolas" w:cs="Courier New"/>
          <w:color w:val="666600"/>
          <w:sz w:val="17"/>
          <w:szCs w:val="17"/>
        </w:rPr>
        <w:t>:</w:t>
      </w:r>
    </w:p>
    <w:p w14:paraId="1E5A044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475.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 Project'</w:t>
      </w:r>
      <w:r>
        <w:rPr>
          <w:rFonts w:ascii="Consolas" w:hAnsi="Consolas" w:cs="Courier New"/>
          <w:color w:val="666600"/>
          <w:sz w:val="17"/>
          <w:szCs w:val="17"/>
        </w:rPr>
        <w:t>)</w:t>
      </w:r>
    </w:p>
    <w:p w14:paraId="7E620F1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476. </w:t>
      </w:r>
      <w:r>
        <w:rPr>
          <w:rFonts w:ascii="Consolas" w:hAnsi="Consolas" w:cs="Courier New"/>
          <w:color w:val="000000"/>
          <w:sz w:val="17"/>
          <w:szCs w:val="17"/>
        </w:rPr>
        <w:t xml:space="preserve">        task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'New Task'</w:t>
      </w:r>
      <w:r>
        <w:rPr>
          <w:rFonts w:ascii="Consolas" w:hAnsi="Consolas" w:cs="Courier New"/>
          <w:color w:val="666600"/>
          <w:sz w:val="17"/>
          <w:szCs w:val="17"/>
        </w:rPr>
        <w:t>)</w:t>
      </w:r>
    </w:p>
    <w:p w14:paraId="12EB0C7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add_task</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5E4A73A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9444EA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479. </w:t>
      </w:r>
      <w:r>
        <w:rPr>
          <w:rFonts w:ascii="Consolas" w:hAnsi="Consolas" w:cs="Courier New"/>
          <w:color w:val="000000"/>
          <w:sz w:val="17"/>
          <w:szCs w:val="17"/>
        </w:rPr>
        <w:t> </w:t>
      </w:r>
    </w:p>
    <w:p w14:paraId="7C8AF75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"list_projects"</w:t>
      </w:r>
      <w:r>
        <w:rPr>
          <w:rFonts w:ascii="Consolas" w:hAnsi="Consolas" w:cs="Courier New"/>
          <w:color w:val="666600"/>
          <w:sz w:val="17"/>
          <w:szCs w:val="17"/>
        </w:rPr>
        <w:t>:</w:t>
      </w:r>
    </w:p>
    <w:p w14:paraId="7A40DE0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list_projects</w:t>
      </w:r>
      <w:r>
        <w:rPr>
          <w:rFonts w:ascii="Consolas" w:hAnsi="Consolas" w:cs="Courier New"/>
          <w:color w:val="666600"/>
          <w:sz w:val="17"/>
          <w:szCs w:val="17"/>
        </w:rPr>
        <w:t>()</w:t>
      </w:r>
    </w:p>
    <w:p w14:paraId="2592058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DEA462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483. </w:t>
      </w:r>
      <w:r>
        <w:rPr>
          <w:rFonts w:ascii="Consolas" w:hAnsi="Consolas" w:cs="Courier New"/>
          <w:color w:val="000000"/>
          <w:sz w:val="17"/>
          <w:szCs w:val="17"/>
        </w:rPr>
        <w:t> </w:t>
      </w:r>
    </w:p>
    <w:p w14:paraId="4F91747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"complete_project"</w:t>
      </w:r>
      <w:r>
        <w:rPr>
          <w:rFonts w:ascii="Consolas" w:hAnsi="Consolas" w:cs="Courier New"/>
          <w:color w:val="666600"/>
          <w:sz w:val="17"/>
          <w:szCs w:val="17"/>
        </w:rPr>
        <w:t>:</w:t>
      </w:r>
    </w:p>
    <w:p w14:paraId="1A2F069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485.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 Project'</w:t>
      </w:r>
      <w:r>
        <w:rPr>
          <w:rFonts w:ascii="Consolas" w:hAnsi="Consolas" w:cs="Courier New"/>
          <w:color w:val="666600"/>
          <w:sz w:val="17"/>
          <w:szCs w:val="17"/>
        </w:rPr>
        <w:t>)</w:t>
      </w:r>
    </w:p>
    <w:p w14:paraId="191C187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complete_project</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p>
    <w:p w14:paraId="65E31F4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5342B1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488. </w:t>
      </w:r>
      <w:r>
        <w:rPr>
          <w:rFonts w:ascii="Consolas" w:hAnsi="Consolas" w:cs="Courier New"/>
          <w:color w:val="000000"/>
          <w:sz w:val="17"/>
          <w:szCs w:val="17"/>
        </w:rPr>
        <w:t> </w:t>
      </w:r>
    </w:p>
    <w:p w14:paraId="4D6680C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489.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"capture_image"</w:t>
      </w:r>
      <w:r>
        <w:rPr>
          <w:rFonts w:ascii="Consolas" w:hAnsi="Consolas" w:cs="Courier New"/>
          <w:color w:val="666600"/>
          <w:sz w:val="17"/>
          <w:szCs w:val="17"/>
        </w:rPr>
        <w:t>:</w:t>
      </w:r>
    </w:p>
    <w:p w14:paraId="70662CB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phone_camera_service</w:t>
      </w:r>
      <w:r>
        <w:rPr>
          <w:rFonts w:ascii="Consolas" w:hAnsi="Consolas" w:cs="Courier New"/>
          <w:color w:val="666600"/>
          <w:sz w:val="17"/>
          <w:szCs w:val="17"/>
        </w:rPr>
        <w:t>.</w:t>
      </w:r>
      <w:r>
        <w:rPr>
          <w:rFonts w:ascii="Consolas" w:hAnsi="Consolas" w:cs="Courier New"/>
          <w:color w:val="000000"/>
          <w:sz w:val="17"/>
          <w:szCs w:val="17"/>
        </w:rPr>
        <w:t>capture_image</w:t>
      </w:r>
      <w:r>
        <w:rPr>
          <w:rFonts w:ascii="Consolas" w:hAnsi="Consolas" w:cs="Courier New"/>
          <w:color w:val="666600"/>
          <w:sz w:val="17"/>
          <w:szCs w:val="17"/>
        </w:rPr>
        <w:t>()</w:t>
      </w:r>
    </w:p>
    <w:p w14:paraId="1ACDBEE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221385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"get_camera_status"</w:t>
      </w:r>
      <w:r>
        <w:rPr>
          <w:rFonts w:ascii="Consolas" w:hAnsi="Consolas" w:cs="Courier New"/>
          <w:color w:val="666600"/>
          <w:sz w:val="17"/>
          <w:szCs w:val="17"/>
        </w:rPr>
        <w:t>:</w:t>
      </w:r>
    </w:p>
    <w:p w14:paraId="2F7C84E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493. </w:t>
      </w:r>
      <w:r>
        <w:rPr>
          <w:rFonts w:ascii="Consolas" w:hAnsi="Consolas" w:cs="Courier New"/>
          <w:color w:val="000000"/>
          <w:sz w:val="17"/>
          <w:szCs w:val="17"/>
        </w:rPr>
        <w:t xml:space="preserve">        status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get_camera_status</w:t>
      </w:r>
      <w:r>
        <w:rPr>
          <w:rFonts w:ascii="Consolas" w:hAnsi="Consolas" w:cs="Courier New"/>
          <w:color w:val="666600"/>
          <w:sz w:val="17"/>
          <w:szCs w:val="17"/>
        </w:rPr>
        <w:t>()</w:t>
      </w:r>
    </w:p>
    <w:p w14:paraId="57037D7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"Camera status: {status}"</w:t>
      </w:r>
      <w:r>
        <w:rPr>
          <w:rFonts w:ascii="Consolas" w:hAnsi="Consolas" w:cs="Courier New"/>
          <w:color w:val="666600"/>
          <w:sz w:val="17"/>
          <w:szCs w:val="17"/>
        </w:rPr>
        <w:t>)</w:t>
      </w:r>
    </w:p>
    <w:p w14:paraId="3BF024A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495. </w:t>
      </w:r>
      <w:r>
        <w:rPr>
          <w:rFonts w:ascii="Consolas" w:hAnsi="Consolas" w:cs="Courier New"/>
          <w:color w:val="000000"/>
          <w:sz w:val="17"/>
          <w:szCs w:val="17"/>
        </w:rPr>
        <w:t xml:space="preserve">    </w:t>
      </w:r>
    </w:p>
    <w:p w14:paraId="06BA006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"capture_snapshot"</w:t>
      </w:r>
      <w:r>
        <w:rPr>
          <w:rFonts w:ascii="Consolas" w:hAnsi="Consolas" w:cs="Courier New"/>
          <w:color w:val="666600"/>
          <w:sz w:val="17"/>
          <w:szCs w:val="17"/>
        </w:rPr>
        <w:t>:</w:t>
      </w:r>
    </w:p>
    <w:p w14:paraId="28ADD63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497.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p>
    <w:p w14:paraId="3000E1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498. </w:t>
      </w:r>
      <w:r>
        <w:rPr>
          <w:rFonts w:ascii="Consolas" w:hAnsi="Consolas" w:cs="Courier New"/>
          <w:color w:val="000000"/>
          <w:sz w:val="17"/>
          <w:szCs w:val="17"/>
        </w:rPr>
        <w:t xml:space="preserve">        snapshot_response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capture_snapshot</w:t>
      </w:r>
      <w:r>
        <w:rPr>
          <w:rFonts w:ascii="Consolas" w:hAnsi="Consolas" w:cs="Courier New"/>
          <w:color w:val="666600"/>
          <w:sz w:val="17"/>
          <w:szCs w:val="17"/>
        </w:rPr>
        <w:t>(</w:t>
      </w:r>
      <w:r>
        <w:rPr>
          <w:rFonts w:ascii="Consolas" w:hAnsi="Consolas" w:cs="Courier New"/>
          <w:color w:val="000000"/>
          <w:sz w:val="17"/>
          <w:szCs w:val="17"/>
        </w:rPr>
        <w:t>camera_id</w:t>
      </w:r>
      <w:r>
        <w:rPr>
          <w:rFonts w:ascii="Consolas" w:hAnsi="Consolas" w:cs="Courier New"/>
          <w:color w:val="666600"/>
          <w:sz w:val="17"/>
          <w:szCs w:val="17"/>
        </w:rPr>
        <w:t>)</w:t>
      </w:r>
    </w:p>
    <w:p w14:paraId="2CCADD8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499.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snapshot_response</w:t>
      </w:r>
      <w:r>
        <w:rPr>
          <w:rFonts w:ascii="Consolas" w:hAnsi="Consolas" w:cs="Courier New"/>
          <w:color w:val="666600"/>
          <w:sz w:val="17"/>
          <w:szCs w:val="17"/>
        </w:rPr>
        <w:t>)</w:t>
      </w:r>
    </w:p>
    <w:p w14:paraId="7DA152A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500. </w:t>
      </w:r>
      <w:r>
        <w:rPr>
          <w:rFonts w:ascii="Consolas" w:hAnsi="Consolas" w:cs="Courier New"/>
          <w:color w:val="000000"/>
          <w:sz w:val="17"/>
          <w:szCs w:val="17"/>
        </w:rPr>
        <w:t xml:space="preserve">    </w:t>
      </w:r>
    </w:p>
    <w:p w14:paraId="30EC4C2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"start_recording"</w:t>
      </w:r>
      <w:r>
        <w:rPr>
          <w:rFonts w:ascii="Consolas" w:hAnsi="Consolas" w:cs="Courier New"/>
          <w:color w:val="666600"/>
          <w:sz w:val="17"/>
          <w:szCs w:val="17"/>
        </w:rPr>
        <w:t>:</w:t>
      </w:r>
    </w:p>
    <w:p w14:paraId="743311B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502.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p>
    <w:p w14:paraId="663BA29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503. </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start_recording</w:t>
      </w:r>
      <w:r>
        <w:rPr>
          <w:rFonts w:ascii="Consolas" w:hAnsi="Consolas" w:cs="Courier New"/>
          <w:color w:val="666600"/>
          <w:sz w:val="17"/>
          <w:szCs w:val="17"/>
        </w:rPr>
        <w:t>(</w:t>
      </w:r>
      <w:r>
        <w:rPr>
          <w:rFonts w:ascii="Consolas" w:hAnsi="Consolas" w:cs="Courier New"/>
          <w:color w:val="000000"/>
          <w:sz w:val="17"/>
          <w:szCs w:val="17"/>
        </w:rPr>
        <w:t>camera_id</w:t>
      </w:r>
      <w:r>
        <w:rPr>
          <w:rFonts w:ascii="Consolas" w:hAnsi="Consolas" w:cs="Courier New"/>
          <w:color w:val="666600"/>
          <w:sz w:val="17"/>
          <w:szCs w:val="17"/>
        </w:rPr>
        <w:t>)</w:t>
      </w:r>
    </w:p>
    <w:p w14:paraId="18D9B10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"Recording started."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success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"Failed to start recording."</w:t>
      </w:r>
    </w:p>
    <w:p w14:paraId="7268630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9AB0FE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506. </w:t>
      </w:r>
      <w:r>
        <w:rPr>
          <w:rFonts w:ascii="Consolas" w:hAnsi="Consolas" w:cs="Courier New"/>
          <w:color w:val="000000"/>
          <w:sz w:val="17"/>
          <w:szCs w:val="17"/>
        </w:rPr>
        <w:t> </w:t>
      </w:r>
    </w:p>
    <w:p w14:paraId="228EECF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"stop_recording"</w:t>
      </w:r>
      <w:r>
        <w:rPr>
          <w:rFonts w:ascii="Consolas" w:hAnsi="Consolas" w:cs="Courier New"/>
          <w:color w:val="666600"/>
          <w:sz w:val="17"/>
          <w:szCs w:val="17"/>
        </w:rPr>
        <w:t>:</w:t>
      </w:r>
    </w:p>
    <w:p w14:paraId="6025687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508.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p>
    <w:p w14:paraId="16267C6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509. </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stop_recording</w:t>
      </w:r>
      <w:r>
        <w:rPr>
          <w:rFonts w:ascii="Consolas" w:hAnsi="Consolas" w:cs="Courier New"/>
          <w:color w:val="666600"/>
          <w:sz w:val="17"/>
          <w:szCs w:val="17"/>
        </w:rPr>
        <w:t>(</w:t>
      </w:r>
      <w:r>
        <w:rPr>
          <w:rFonts w:ascii="Consolas" w:hAnsi="Consolas" w:cs="Courier New"/>
          <w:color w:val="000000"/>
          <w:sz w:val="17"/>
          <w:szCs w:val="17"/>
        </w:rPr>
        <w:t>camera_id</w:t>
      </w:r>
      <w:r>
        <w:rPr>
          <w:rFonts w:ascii="Consolas" w:hAnsi="Consolas" w:cs="Courier New"/>
          <w:color w:val="666600"/>
          <w:sz w:val="17"/>
          <w:szCs w:val="17"/>
        </w:rPr>
        <w:t>)</w:t>
      </w:r>
    </w:p>
    <w:p w14:paraId="5D7FFC1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"Recording stopped."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success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"Failed to stop recording."</w:t>
      </w:r>
    </w:p>
    <w:p w14:paraId="11F816A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7589623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512. </w:t>
      </w:r>
      <w:r>
        <w:rPr>
          <w:rFonts w:ascii="Consolas" w:hAnsi="Consolas" w:cs="Courier New"/>
          <w:color w:val="000000"/>
          <w:sz w:val="17"/>
          <w:szCs w:val="17"/>
        </w:rPr>
        <w:t> </w:t>
      </w:r>
    </w:p>
    <w:p w14:paraId="3289297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"capture_snapshot"</w:t>
      </w:r>
      <w:r>
        <w:rPr>
          <w:rFonts w:ascii="Consolas" w:hAnsi="Consolas" w:cs="Courier New"/>
          <w:color w:val="666600"/>
          <w:sz w:val="17"/>
          <w:szCs w:val="17"/>
        </w:rPr>
        <w:t>:</w:t>
      </w:r>
    </w:p>
    <w:p w14:paraId="530802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514. </w:t>
      </w:r>
      <w:r>
        <w:rPr>
          <w:rFonts w:ascii="Consolas" w:hAnsi="Consolas" w:cs="Courier New"/>
          <w:color w:val="000000"/>
          <w:sz w:val="17"/>
          <w:szCs w:val="17"/>
        </w:rPr>
        <w:t xml:space="preserve">        snapshot_response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ip_camera_service</w:t>
      </w:r>
      <w:r>
        <w:rPr>
          <w:rFonts w:ascii="Consolas" w:hAnsi="Consolas" w:cs="Courier New"/>
          <w:color w:val="666600"/>
          <w:sz w:val="17"/>
          <w:szCs w:val="17"/>
        </w:rPr>
        <w:t>.</w:t>
      </w:r>
      <w:r>
        <w:rPr>
          <w:rFonts w:ascii="Consolas" w:hAnsi="Consolas" w:cs="Courier New"/>
          <w:color w:val="000000"/>
          <w:sz w:val="17"/>
          <w:szCs w:val="17"/>
        </w:rPr>
        <w:t>capture_snapshot</w:t>
      </w:r>
      <w:r>
        <w:rPr>
          <w:rFonts w:ascii="Consolas" w:hAnsi="Consolas" w:cs="Courier New"/>
          <w:color w:val="666600"/>
          <w:sz w:val="17"/>
          <w:szCs w:val="17"/>
        </w:rPr>
        <w:t>()</w:t>
      </w:r>
    </w:p>
    <w:p w14:paraId="7551439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snapshot_response</w:t>
      </w:r>
      <w:r>
        <w:rPr>
          <w:rFonts w:ascii="Consolas" w:hAnsi="Consolas" w:cs="Courier New"/>
          <w:color w:val="666600"/>
          <w:sz w:val="17"/>
          <w:szCs w:val="17"/>
        </w:rPr>
        <w:t>)</w:t>
      </w:r>
    </w:p>
    <w:p w14:paraId="499BFD8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516. </w:t>
      </w:r>
      <w:r>
        <w:rPr>
          <w:rFonts w:ascii="Consolas" w:hAnsi="Consolas" w:cs="Courier New"/>
          <w:color w:val="000000"/>
          <w:sz w:val="17"/>
          <w:szCs w:val="17"/>
        </w:rPr>
        <w:t xml:space="preserve">    </w:t>
      </w:r>
    </w:p>
    <w:p w14:paraId="005B25D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"start_recording"</w:t>
      </w:r>
      <w:r>
        <w:rPr>
          <w:rFonts w:ascii="Consolas" w:hAnsi="Consolas" w:cs="Courier New"/>
          <w:color w:val="666600"/>
          <w:sz w:val="17"/>
          <w:szCs w:val="17"/>
        </w:rPr>
        <w:t>:</w:t>
      </w:r>
    </w:p>
    <w:p w14:paraId="43C7D9F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518. </w:t>
      </w:r>
      <w:r>
        <w:rPr>
          <w:rFonts w:ascii="Consolas" w:hAnsi="Consolas" w:cs="Courier New"/>
          <w:color w:val="000000"/>
          <w:sz w:val="17"/>
          <w:szCs w:val="17"/>
        </w:rPr>
        <w:t xml:space="preserve">        success_response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ip_camera_service</w:t>
      </w:r>
      <w:r>
        <w:rPr>
          <w:rFonts w:ascii="Consolas" w:hAnsi="Consolas" w:cs="Courier New"/>
          <w:color w:val="666600"/>
          <w:sz w:val="17"/>
          <w:szCs w:val="17"/>
        </w:rPr>
        <w:t>.</w:t>
      </w:r>
      <w:r>
        <w:rPr>
          <w:rFonts w:ascii="Consolas" w:hAnsi="Consolas" w:cs="Courier New"/>
          <w:color w:val="000000"/>
          <w:sz w:val="17"/>
          <w:szCs w:val="17"/>
        </w:rPr>
        <w:t>start_recording</w:t>
      </w:r>
      <w:r>
        <w:rPr>
          <w:rFonts w:ascii="Consolas" w:hAnsi="Consolas" w:cs="Courier New"/>
          <w:color w:val="666600"/>
          <w:sz w:val="17"/>
          <w:szCs w:val="17"/>
        </w:rPr>
        <w:t>()</w:t>
      </w:r>
    </w:p>
    <w:p w14:paraId="6500997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success_response</w:t>
      </w:r>
      <w:r>
        <w:rPr>
          <w:rFonts w:ascii="Consolas" w:hAnsi="Consolas" w:cs="Courier New"/>
          <w:color w:val="666600"/>
          <w:sz w:val="17"/>
          <w:szCs w:val="17"/>
        </w:rPr>
        <w:t>)</w:t>
      </w:r>
    </w:p>
    <w:p w14:paraId="630B505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520. </w:t>
      </w:r>
      <w:r>
        <w:rPr>
          <w:rFonts w:ascii="Consolas" w:hAnsi="Consolas" w:cs="Courier New"/>
          <w:color w:val="000000"/>
          <w:sz w:val="17"/>
          <w:szCs w:val="17"/>
        </w:rPr>
        <w:t> </w:t>
      </w:r>
    </w:p>
    <w:p w14:paraId="44157CE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"stop_recording"</w:t>
      </w:r>
      <w:r>
        <w:rPr>
          <w:rFonts w:ascii="Consolas" w:hAnsi="Consolas" w:cs="Courier New"/>
          <w:color w:val="666600"/>
          <w:sz w:val="17"/>
          <w:szCs w:val="17"/>
        </w:rPr>
        <w:t>:</w:t>
      </w:r>
    </w:p>
    <w:p w14:paraId="0765BAA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522. </w:t>
      </w:r>
      <w:r>
        <w:rPr>
          <w:rFonts w:ascii="Consolas" w:hAnsi="Consolas" w:cs="Courier New"/>
          <w:color w:val="000000"/>
          <w:sz w:val="17"/>
          <w:szCs w:val="17"/>
        </w:rPr>
        <w:t xml:space="preserve">        stop_response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ip_camera_service</w:t>
      </w:r>
      <w:r>
        <w:rPr>
          <w:rFonts w:ascii="Consolas" w:hAnsi="Consolas" w:cs="Courier New"/>
          <w:color w:val="666600"/>
          <w:sz w:val="17"/>
          <w:szCs w:val="17"/>
        </w:rPr>
        <w:t>.</w:t>
      </w:r>
      <w:r>
        <w:rPr>
          <w:rFonts w:ascii="Consolas" w:hAnsi="Consolas" w:cs="Courier New"/>
          <w:color w:val="000000"/>
          <w:sz w:val="17"/>
          <w:szCs w:val="17"/>
        </w:rPr>
        <w:t>stop_recording</w:t>
      </w:r>
      <w:r>
        <w:rPr>
          <w:rFonts w:ascii="Consolas" w:hAnsi="Consolas" w:cs="Courier New"/>
          <w:color w:val="666600"/>
          <w:sz w:val="17"/>
          <w:szCs w:val="17"/>
        </w:rPr>
        <w:t>()</w:t>
      </w:r>
    </w:p>
    <w:p w14:paraId="64B77C5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stop_response</w:t>
      </w:r>
      <w:r>
        <w:rPr>
          <w:rFonts w:ascii="Consolas" w:hAnsi="Consolas" w:cs="Courier New"/>
          <w:color w:val="666600"/>
          <w:sz w:val="17"/>
          <w:szCs w:val="17"/>
        </w:rPr>
        <w:t>)</w:t>
      </w:r>
    </w:p>
    <w:p w14:paraId="6E2A6C0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524. </w:t>
      </w:r>
      <w:r>
        <w:rPr>
          <w:rFonts w:ascii="Consolas" w:hAnsi="Consolas" w:cs="Courier New"/>
          <w:color w:val="000000"/>
          <w:sz w:val="17"/>
          <w:szCs w:val="17"/>
        </w:rPr>
        <w:t> </w:t>
      </w:r>
    </w:p>
    <w:p w14:paraId="6C80030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"get_nutrition"</w:t>
      </w:r>
      <w:r>
        <w:rPr>
          <w:rFonts w:ascii="Consolas" w:hAnsi="Consolas" w:cs="Courier New"/>
          <w:color w:val="666600"/>
          <w:sz w:val="17"/>
          <w:szCs w:val="17"/>
        </w:rPr>
        <w:t>:</w:t>
      </w:r>
    </w:p>
    <w:p w14:paraId="060097A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526. </w:t>
      </w:r>
      <w:r>
        <w:rPr>
          <w:rFonts w:ascii="Consolas" w:hAnsi="Consolas" w:cs="Courier New"/>
          <w:color w:val="000000"/>
          <w:sz w:val="17"/>
          <w:szCs w:val="17"/>
        </w:rPr>
        <w:t xml:space="preserve">        food_item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'food_item'</w:t>
      </w:r>
      <w:r>
        <w:rPr>
          <w:rFonts w:ascii="Consolas" w:hAnsi="Consolas" w:cs="Courier New"/>
          <w:color w:val="666600"/>
          <w:sz w:val="17"/>
          <w:szCs w:val="17"/>
        </w:rPr>
        <w:t>]</w:t>
      </w:r>
    </w:p>
    <w:p w14:paraId="5FC5D9F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527. </w:t>
      </w:r>
      <w:r>
        <w:rPr>
          <w:rFonts w:ascii="Consolas" w:hAnsi="Consolas" w:cs="Courier New"/>
          <w:color w:val="000000"/>
          <w:sz w:val="17"/>
          <w:szCs w:val="17"/>
        </w:rPr>
        <w:t xml:space="preserve">        nutrition_info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get_nutrition_facts</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4448012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nutrition_info</w:t>
      </w:r>
      <w:r>
        <w:rPr>
          <w:rFonts w:ascii="Consolas" w:hAnsi="Consolas" w:cs="Courier New"/>
          <w:color w:val="666600"/>
          <w:sz w:val="17"/>
          <w:szCs w:val="17"/>
        </w:rPr>
        <w:t>)</w:t>
      </w:r>
    </w:p>
    <w:p w14:paraId="1961B50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529. </w:t>
      </w:r>
      <w:r>
        <w:rPr>
          <w:rFonts w:ascii="Consolas" w:hAnsi="Consolas" w:cs="Courier New"/>
          <w:color w:val="000000"/>
          <w:sz w:val="17"/>
          <w:szCs w:val="17"/>
        </w:rPr>
        <w:t xml:space="preserve">    </w:t>
      </w:r>
    </w:p>
    <w:p w14:paraId="546B72D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"find_recipes"</w:t>
      </w:r>
      <w:r>
        <w:rPr>
          <w:rFonts w:ascii="Consolas" w:hAnsi="Consolas" w:cs="Courier New"/>
          <w:color w:val="666600"/>
          <w:sz w:val="17"/>
          <w:szCs w:val="17"/>
        </w:rPr>
        <w:t>:</w:t>
      </w:r>
    </w:p>
    <w:p w14:paraId="39206D2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531.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'ingredient'</w:t>
      </w:r>
      <w:r>
        <w:rPr>
          <w:rFonts w:ascii="Consolas" w:hAnsi="Consolas" w:cs="Courier New"/>
          <w:color w:val="666600"/>
          <w:sz w:val="17"/>
          <w:szCs w:val="17"/>
        </w:rPr>
        <w:t>]</w:t>
      </w:r>
    </w:p>
    <w:p w14:paraId="2C0857F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532. </w:t>
      </w:r>
      <w:r>
        <w:rPr>
          <w:rFonts w:ascii="Consolas" w:hAnsi="Consolas" w:cs="Courier New"/>
          <w:color w:val="000000"/>
          <w:sz w:val="17"/>
          <w:szCs w:val="17"/>
        </w:rPr>
        <w:t xml:space="preserve">        recipes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find_recipes</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5723A70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recipes</w:t>
      </w:r>
      <w:r>
        <w:rPr>
          <w:rFonts w:ascii="Consolas" w:hAnsi="Consolas" w:cs="Courier New"/>
          <w:color w:val="666600"/>
          <w:sz w:val="17"/>
          <w:szCs w:val="17"/>
        </w:rPr>
        <w:t>)</w:t>
      </w:r>
    </w:p>
    <w:p w14:paraId="0DCB7A8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534. </w:t>
      </w:r>
      <w:r>
        <w:rPr>
          <w:rFonts w:ascii="Consolas" w:hAnsi="Consolas" w:cs="Courier New"/>
          <w:color w:val="000000"/>
          <w:sz w:val="17"/>
          <w:szCs w:val="17"/>
        </w:rPr>
        <w:t> </w:t>
      </w:r>
    </w:p>
    <w:p w14:paraId="522875B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"get_recipe_instructions"</w:t>
      </w:r>
      <w:r>
        <w:rPr>
          <w:rFonts w:ascii="Consolas" w:hAnsi="Consolas" w:cs="Courier New"/>
          <w:color w:val="666600"/>
          <w:sz w:val="17"/>
          <w:szCs w:val="17"/>
        </w:rPr>
        <w:t>:</w:t>
      </w:r>
    </w:p>
    <w:p w14:paraId="7538E4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536. </w:t>
      </w:r>
      <w:r>
        <w:rPr>
          <w:rFonts w:ascii="Consolas" w:hAnsi="Consolas" w:cs="Courier New"/>
          <w:color w:val="000000"/>
          <w:sz w:val="17"/>
          <w:szCs w:val="17"/>
        </w:rPr>
        <w:t xml:space="preserve">        recipe_id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'recipe_id'</w:t>
      </w:r>
      <w:r>
        <w:rPr>
          <w:rFonts w:ascii="Consolas" w:hAnsi="Consolas" w:cs="Courier New"/>
          <w:color w:val="666600"/>
          <w:sz w:val="17"/>
          <w:szCs w:val="17"/>
        </w:rPr>
        <w:t>]</w:t>
      </w:r>
    </w:p>
    <w:p w14:paraId="229614A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537. </w:t>
      </w:r>
      <w:r>
        <w:rPr>
          <w:rFonts w:ascii="Consolas" w:hAnsi="Consolas" w:cs="Courier New"/>
          <w:color w:val="000000"/>
          <w:sz w:val="17"/>
          <w:szCs w:val="17"/>
        </w:rPr>
        <w:t xml:space="preserve">        instructions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get_recipe_instructions</w:t>
      </w:r>
      <w:r>
        <w:rPr>
          <w:rFonts w:ascii="Consolas" w:hAnsi="Consolas" w:cs="Courier New"/>
          <w:color w:val="666600"/>
          <w:sz w:val="17"/>
          <w:szCs w:val="17"/>
        </w:rPr>
        <w:t>(</w:t>
      </w:r>
      <w:r>
        <w:rPr>
          <w:rFonts w:ascii="Consolas" w:hAnsi="Consolas" w:cs="Courier New"/>
          <w:color w:val="000000"/>
          <w:sz w:val="17"/>
          <w:szCs w:val="17"/>
        </w:rPr>
        <w:t>recipe_id</w:t>
      </w:r>
      <w:r>
        <w:rPr>
          <w:rFonts w:ascii="Consolas" w:hAnsi="Consolas" w:cs="Courier New"/>
          <w:color w:val="666600"/>
          <w:sz w:val="17"/>
          <w:szCs w:val="17"/>
        </w:rPr>
        <w:t>)</w:t>
      </w:r>
    </w:p>
    <w:p w14:paraId="72A3D63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instructions</w:t>
      </w:r>
      <w:r>
        <w:rPr>
          <w:rFonts w:ascii="Consolas" w:hAnsi="Consolas" w:cs="Courier New"/>
          <w:color w:val="666600"/>
          <w:sz w:val="17"/>
          <w:szCs w:val="17"/>
        </w:rPr>
        <w:t>)</w:t>
      </w:r>
    </w:p>
    <w:p w14:paraId="125EAE2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539. </w:t>
      </w:r>
      <w:r>
        <w:rPr>
          <w:rFonts w:ascii="Consolas" w:hAnsi="Consolas" w:cs="Courier New"/>
          <w:color w:val="000000"/>
          <w:sz w:val="17"/>
          <w:szCs w:val="17"/>
        </w:rPr>
        <w:t xml:space="preserve">    </w:t>
      </w:r>
    </w:p>
    <w:p w14:paraId="554B55B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"analyze_file"</w:t>
      </w:r>
      <w:r>
        <w:rPr>
          <w:rFonts w:ascii="Consolas" w:hAnsi="Consolas" w:cs="Courier New"/>
          <w:color w:val="666600"/>
          <w:sz w:val="17"/>
          <w:szCs w:val="17"/>
        </w:rPr>
        <w:t>:</w:t>
      </w:r>
    </w:p>
    <w:p w14:paraId="462562D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541. </w:t>
      </w:r>
      <w:r>
        <w:rPr>
          <w:rFonts w:ascii="Consolas" w:hAnsi="Consolas" w:cs="Courier New"/>
          <w:color w:val="000000"/>
          <w:sz w:val="17"/>
          <w:szCs w:val="17"/>
        </w:rPr>
        <w:t xml:space="preserve">        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'file_path'</w:t>
      </w:r>
      <w:r>
        <w:rPr>
          <w:rFonts w:ascii="Consolas" w:hAnsi="Consolas" w:cs="Courier New"/>
          <w:color w:val="666600"/>
          <w:sz w:val="17"/>
          <w:szCs w:val="17"/>
        </w:rPr>
        <w:t>]</w:t>
      </w:r>
    </w:p>
    <w:p w14:paraId="234DC5D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542.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file_analysis_service</w:t>
      </w:r>
      <w:r>
        <w:rPr>
          <w:rFonts w:ascii="Consolas" w:hAnsi="Consolas" w:cs="Courier New"/>
          <w:color w:val="666600"/>
          <w:sz w:val="17"/>
          <w:szCs w:val="17"/>
        </w:rPr>
        <w:t>.</w:t>
      </w:r>
      <w:r>
        <w:rPr>
          <w:rFonts w:ascii="Consolas" w:hAnsi="Consolas" w:cs="Courier New"/>
          <w:color w:val="000000"/>
          <w:sz w:val="17"/>
          <w:szCs w:val="17"/>
        </w:rPr>
        <w:t>file_analysis</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79ACC7D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analysis_result</w:t>
      </w:r>
      <w:r>
        <w:rPr>
          <w:rFonts w:ascii="Consolas" w:hAnsi="Consolas" w:cs="Courier New"/>
          <w:color w:val="666600"/>
          <w:sz w:val="17"/>
          <w:szCs w:val="17"/>
        </w:rPr>
        <w:t>)</w:t>
      </w:r>
    </w:p>
    <w:p w14:paraId="747B560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544. </w:t>
      </w:r>
      <w:r>
        <w:rPr>
          <w:rFonts w:ascii="Consolas" w:hAnsi="Consolas" w:cs="Courier New"/>
          <w:color w:val="000000"/>
          <w:sz w:val="17"/>
          <w:szCs w:val="17"/>
        </w:rPr>
        <w:t> </w:t>
      </w:r>
    </w:p>
    <w:p w14:paraId="3AA10D8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"translate"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F9202E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546. </w:t>
      </w:r>
      <w:r>
        <w:rPr>
          <w:rFonts w:ascii="Consolas" w:hAnsi="Consolas" w:cs="Courier New"/>
          <w:color w:val="000000"/>
          <w:sz w:val="17"/>
          <w:szCs w:val="17"/>
        </w:rPr>
        <w:t xml:space="preserve">        text_to_translate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"translate"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2F85936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547. </w:t>
      </w:r>
      <w:r>
        <w:rPr>
          <w:rFonts w:ascii="Consolas" w:hAnsi="Consolas" w:cs="Courier New"/>
          <w:color w:val="000000"/>
          <w:sz w:val="17"/>
          <w:szCs w:val="17"/>
        </w:rPr>
        <w:t xml:space="preserve">        translated_text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translation_service</w:t>
      </w:r>
      <w:r>
        <w:rPr>
          <w:rFonts w:ascii="Consolas" w:hAnsi="Consolas" w:cs="Courier New"/>
          <w:color w:val="666600"/>
          <w:sz w:val="17"/>
          <w:szCs w:val="17"/>
        </w:rPr>
        <w:t>.</w:t>
      </w:r>
      <w:r>
        <w:rPr>
          <w:rFonts w:ascii="Consolas" w:hAnsi="Consolas" w:cs="Courier New"/>
          <w:color w:val="000000"/>
          <w:sz w:val="17"/>
          <w:szCs w:val="17"/>
        </w:rPr>
        <w:t>translate_text</w:t>
      </w:r>
      <w:r>
        <w:rPr>
          <w:rFonts w:ascii="Consolas" w:hAnsi="Consolas" w:cs="Courier New"/>
          <w:color w:val="666600"/>
          <w:sz w:val="17"/>
          <w:szCs w:val="17"/>
        </w:rPr>
        <w:t>(</w:t>
      </w:r>
      <w:r>
        <w:rPr>
          <w:rFonts w:ascii="Consolas" w:hAnsi="Consolas" w:cs="Courier New"/>
          <w:color w:val="000000"/>
          <w:sz w:val="17"/>
          <w:szCs w:val="17"/>
        </w:rPr>
        <w:t>text_to_translate</w:t>
      </w:r>
      <w:r>
        <w:rPr>
          <w:rFonts w:ascii="Consolas" w:hAnsi="Consolas" w:cs="Courier New"/>
          <w:color w:val="666600"/>
          <w:sz w:val="17"/>
          <w:szCs w:val="17"/>
        </w:rPr>
        <w:t>,</w:t>
      </w:r>
      <w:r>
        <w:rPr>
          <w:rFonts w:ascii="Consolas" w:hAnsi="Consolas" w:cs="Courier New"/>
          <w:color w:val="000000"/>
          <w:sz w:val="17"/>
          <w:szCs w:val="17"/>
        </w:rPr>
        <w:t xml:space="preserve"> dest_language</w:t>
      </w:r>
      <w:r>
        <w:rPr>
          <w:rFonts w:ascii="Consolas" w:hAnsi="Consolas" w:cs="Courier New"/>
          <w:color w:val="666600"/>
          <w:sz w:val="17"/>
          <w:szCs w:val="17"/>
        </w:rPr>
        <w:t>=</w:t>
      </w:r>
      <w:r>
        <w:rPr>
          <w:rFonts w:ascii="Consolas" w:hAnsi="Consolas" w:cs="Courier New"/>
          <w:color w:val="008800"/>
          <w:sz w:val="17"/>
          <w:szCs w:val="17"/>
        </w:rPr>
        <w:t>'fr'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Translate to French</w:t>
      </w:r>
    </w:p>
    <w:p w14:paraId="3275E26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"Translated text: {translated_text}"</w:t>
      </w:r>
    </w:p>
    <w:p w14:paraId="6F7BD53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7CAFC7F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550. </w:t>
      </w:r>
      <w:r>
        <w:rPr>
          <w:rFonts w:ascii="Consolas" w:hAnsi="Consolas" w:cs="Courier New"/>
          <w:color w:val="000000"/>
          <w:sz w:val="17"/>
          <w:szCs w:val="17"/>
        </w:rPr>
        <w:t xml:space="preserve">    </w:t>
      </w:r>
    </w:p>
    <w:p w14:paraId="7E9659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text"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8F3203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552.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228C7A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553.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spacy_utils</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01806FC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"Tokens: {analysis_result['tokens']}, Entities: {analysis_result['entities']}, POS Tags: {analysis_result['pos_tags']}"</w:t>
      </w:r>
    </w:p>
    <w:p w14:paraId="374C961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026825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556. </w:t>
      </w:r>
      <w:r>
        <w:rPr>
          <w:rFonts w:ascii="Consolas" w:hAnsi="Consolas" w:cs="Courier New"/>
          <w:color w:val="000000"/>
          <w:sz w:val="17"/>
          <w:szCs w:val="17"/>
        </w:rPr>
        <w:t xml:space="preserve">    </w:t>
      </w:r>
    </w:p>
    <w:p w14:paraId="3063195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medical text"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4CF573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558.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medical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151156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559.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medical_nlp</w:t>
      </w:r>
      <w:r>
        <w:rPr>
          <w:rFonts w:ascii="Consolas" w:hAnsi="Consolas" w:cs="Courier New"/>
          <w:color w:val="666600"/>
          <w:sz w:val="17"/>
          <w:szCs w:val="17"/>
        </w:rPr>
        <w:t>.</w:t>
      </w:r>
      <w:r>
        <w:rPr>
          <w:rFonts w:ascii="Consolas" w:hAnsi="Consolas" w:cs="Courier New"/>
          <w:color w:val="000000"/>
          <w:sz w:val="17"/>
          <w:szCs w:val="17"/>
        </w:rPr>
        <w:t>analyze_medical_text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1EAEA3A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"Entities: {analysis_result['entities']}, Symptoms Classification: {analysis_result['symptom_classification']}"</w:t>
      </w:r>
    </w:p>
    <w:p w14:paraId="2CC9F17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A419B3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562. </w:t>
      </w:r>
      <w:r>
        <w:rPr>
          <w:rFonts w:ascii="Consolas" w:hAnsi="Consolas" w:cs="Courier New"/>
          <w:color w:val="000000"/>
          <w:sz w:val="17"/>
          <w:szCs w:val="17"/>
        </w:rPr>
        <w:t> </w:t>
      </w:r>
    </w:p>
    <w:p w14:paraId="21EB7C0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fitness data"</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2021D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564. </w:t>
      </w:r>
      <w:r>
        <w:rPr>
          <w:rFonts w:ascii="Consolas" w:hAnsi="Consolas" w:cs="Courier New"/>
          <w:color w:val="000000"/>
          <w:sz w:val="17"/>
          <w:szCs w:val="17"/>
        </w:rPr>
        <w:t xml:space="preserve">        </w:t>
      </w:r>
      <w:r>
        <w:rPr>
          <w:rFonts w:ascii="Consolas" w:hAnsi="Consolas" w:cs="Courier New"/>
          <w:color w:val="880000"/>
          <w:sz w:val="17"/>
          <w:szCs w:val="17"/>
        </w:rPr>
        <w:t># Mock data for demonstration; you can replace this with actual data</w:t>
      </w:r>
    </w:p>
    <w:p w14:paraId="0625C16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565. </w:t>
      </w:r>
      <w:r>
        <w:rPr>
          <w:rFonts w:ascii="Consolas" w:hAnsi="Consolas" w:cs="Courier New"/>
          <w:color w:val="000000"/>
          <w:sz w:val="17"/>
          <w:szCs w:val="17"/>
        </w:rPr>
        <w:t xml:space="preserve">        fitness_data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'steps'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'calories_burned'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'workout_duration'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717A656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566.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fitness_nlp</w:t>
      </w:r>
      <w:r>
        <w:rPr>
          <w:rFonts w:ascii="Consolas" w:hAnsi="Consolas" w:cs="Courier New"/>
          <w:color w:val="666600"/>
          <w:sz w:val="17"/>
          <w:szCs w:val="17"/>
        </w:rPr>
        <w:t>.</w:t>
      </w:r>
      <w:r>
        <w:rPr>
          <w:rFonts w:ascii="Consolas" w:hAnsi="Consolas" w:cs="Courier New"/>
          <w:color w:val="000000"/>
          <w:sz w:val="17"/>
          <w:szCs w:val="17"/>
        </w:rPr>
        <w:t>analyze_fitness_data</w:t>
      </w:r>
      <w:r>
        <w:rPr>
          <w:rFonts w:ascii="Consolas" w:hAnsi="Consolas" w:cs="Courier New"/>
          <w:color w:val="666600"/>
          <w:sz w:val="17"/>
          <w:szCs w:val="17"/>
        </w:rPr>
        <w:t>(</w:t>
      </w:r>
      <w:r>
        <w:rPr>
          <w:rFonts w:ascii="Consolas" w:hAnsi="Consolas" w:cs="Courier New"/>
          <w:color w:val="000000"/>
          <w:sz w:val="17"/>
          <w:szCs w:val="17"/>
        </w:rPr>
        <w:t>fitness_data</w:t>
      </w:r>
      <w:r>
        <w:rPr>
          <w:rFonts w:ascii="Consolas" w:hAnsi="Consolas" w:cs="Courier New"/>
          <w:color w:val="666600"/>
          <w:sz w:val="17"/>
          <w:szCs w:val="17"/>
        </w:rPr>
        <w:t>)</w:t>
      </w:r>
    </w:p>
    <w:p w14:paraId="7F906B4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analysis_result</w:t>
      </w:r>
      <w:r>
        <w:rPr>
          <w:rFonts w:ascii="Consolas" w:hAnsi="Consolas" w:cs="Courier New"/>
          <w:color w:val="666600"/>
          <w:sz w:val="17"/>
          <w:szCs w:val="17"/>
        </w:rPr>
        <w:t>)</w:t>
      </w:r>
    </w:p>
    <w:p w14:paraId="6270FE7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568. </w:t>
      </w:r>
      <w:r>
        <w:rPr>
          <w:rFonts w:ascii="Consolas" w:hAnsi="Consolas" w:cs="Courier New"/>
          <w:color w:val="000000"/>
          <w:sz w:val="17"/>
          <w:szCs w:val="17"/>
        </w:rPr>
        <w:t> </w:t>
      </w:r>
    </w:p>
    <w:p w14:paraId="23DF6D4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569.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"recommend workout"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D6F35C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570. </w:t>
      </w:r>
      <w:r>
        <w:rPr>
          <w:rFonts w:ascii="Consolas" w:hAnsi="Consolas" w:cs="Courier New"/>
          <w:color w:val="000000"/>
          <w:sz w:val="17"/>
          <w:szCs w:val="17"/>
        </w:rPr>
        <w:t xml:space="preserve">        fitness_level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"recommend workout"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3E6EBAA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571. </w:t>
      </w:r>
      <w:r>
        <w:rPr>
          <w:rFonts w:ascii="Consolas" w:hAnsi="Consolas" w:cs="Courier New"/>
          <w:color w:val="000000"/>
          <w:sz w:val="17"/>
          <w:szCs w:val="17"/>
        </w:rPr>
        <w:t xml:space="preserve">        recommendation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fitness_nlp</w:t>
      </w:r>
      <w:r>
        <w:rPr>
          <w:rFonts w:ascii="Consolas" w:hAnsi="Consolas" w:cs="Courier New"/>
          <w:color w:val="666600"/>
          <w:sz w:val="17"/>
          <w:szCs w:val="17"/>
        </w:rPr>
        <w:t>.</w:t>
      </w:r>
      <w:r>
        <w:rPr>
          <w:rFonts w:ascii="Consolas" w:hAnsi="Consolas" w:cs="Courier New"/>
          <w:color w:val="000000"/>
          <w:sz w:val="17"/>
          <w:szCs w:val="17"/>
        </w:rPr>
        <w:t>recommend_workout</w:t>
      </w:r>
      <w:r>
        <w:rPr>
          <w:rFonts w:ascii="Consolas" w:hAnsi="Consolas" w:cs="Courier New"/>
          <w:color w:val="666600"/>
          <w:sz w:val="17"/>
          <w:szCs w:val="17"/>
        </w:rPr>
        <w:t>(</w:t>
      </w:r>
      <w:r>
        <w:rPr>
          <w:rFonts w:ascii="Consolas" w:hAnsi="Consolas" w:cs="Courier New"/>
          <w:color w:val="000000"/>
          <w:sz w:val="17"/>
          <w:szCs w:val="17"/>
        </w:rPr>
        <w:t>fitness_level</w:t>
      </w:r>
      <w:r>
        <w:rPr>
          <w:rFonts w:ascii="Consolas" w:hAnsi="Consolas" w:cs="Courier New"/>
          <w:color w:val="666600"/>
          <w:sz w:val="17"/>
          <w:szCs w:val="17"/>
        </w:rPr>
        <w:t>)</w:t>
      </w:r>
    </w:p>
    <w:p w14:paraId="38FA9A3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recommendation</w:t>
      </w:r>
      <w:r>
        <w:rPr>
          <w:rFonts w:ascii="Consolas" w:hAnsi="Consolas" w:cs="Courier New"/>
          <w:color w:val="666600"/>
          <w:sz w:val="17"/>
          <w:szCs w:val="17"/>
        </w:rPr>
        <w:t>)</w:t>
      </w:r>
    </w:p>
    <w:p w14:paraId="00FA0C4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573. </w:t>
      </w:r>
      <w:r>
        <w:rPr>
          <w:rFonts w:ascii="Consolas" w:hAnsi="Consolas" w:cs="Courier New"/>
          <w:color w:val="000000"/>
          <w:sz w:val="17"/>
          <w:szCs w:val="17"/>
        </w:rPr>
        <w:t> </w:t>
      </w:r>
    </w:p>
    <w:p w14:paraId="13B5449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"set fitness goal"</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C158EC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575. </w:t>
      </w:r>
      <w:r>
        <w:rPr>
          <w:rFonts w:ascii="Consolas" w:hAnsi="Consolas" w:cs="Courier New"/>
          <w:color w:val="000000"/>
          <w:sz w:val="17"/>
          <w:szCs w:val="17"/>
        </w:rPr>
        <w:t xml:space="preserve">        goal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"set fitness goal"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2125A0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576. </w:t>
      </w:r>
      <w:r>
        <w:rPr>
          <w:rFonts w:ascii="Consolas" w:hAnsi="Consolas" w:cs="Courier New"/>
          <w:color w:val="000000"/>
          <w:sz w:val="17"/>
          <w:szCs w:val="17"/>
        </w:rPr>
        <w:t xml:space="preserve">        confirmation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fitness_nlp</w:t>
      </w:r>
      <w:r>
        <w:rPr>
          <w:rFonts w:ascii="Consolas" w:hAnsi="Consolas" w:cs="Courier New"/>
          <w:color w:val="666600"/>
          <w:sz w:val="17"/>
          <w:szCs w:val="17"/>
        </w:rPr>
        <w:t>.</w:t>
      </w:r>
      <w:r>
        <w:rPr>
          <w:rFonts w:ascii="Consolas" w:hAnsi="Consolas" w:cs="Courier New"/>
          <w:color w:val="000000"/>
          <w:sz w:val="17"/>
          <w:szCs w:val="17"/>
        </w:rPr>
        <w:t>set_fitness_goal</w:t>
      </w:r>
      <w:r>
        <w:rPr>
          <w:rFonts w:ascii="Consolas" w:hAnsi="Consolas" w:cs="Courier New"/>
          <w:color w:val="666600"/>
          <w:sz w:val="17"/>
          <w:szCs w:val="17"/>
        </w:rPr>
        <w:t>(</w:t>
      </w:r>
      <w:r>
        <w:rPr>
          <w:rFonts w:ascii="Consolas" w:hAnsi="Consolas" w:cs="Courier New"/>
          <w:color w:val="000000"/>
          <w:sz w:val="17"/>
          <w:szCs w:val="17"/>
        </w:rPr>
        <w:t>goal</w:t>
      </w:r>
      <w:r>
        <w:rPr>
          <w:rFonts w:ascii="Consolas" w:hAnsi="Consolas" w:cs="Courier New"/>
          <w:color w:val="666600"/>
          <w:sz w:val="17"/>
          <w:szCs w:val="17"/>
        </w:rPr>
        <w:t>)</w:t>
      </w:r>
    </w:p>
    <w:p w14:paraId="2515249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confirmation</w:t>
      </w:r>
      <w:r>
        <w:rPr>
          <w:rFonts w:ascii="Consolas" w:hAnsi="Consolas" w:cs="Courier New"/>
          <w:color w:val="666600"/>
          <w:sz w:val="17"/>
          <w:szCs w:val="17"/>
        </w:rPr>
        <w:t>)</w:t>
      </w:r>
    </w:p>
    <w:p w14:paraId="372A574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578. </w:t>
      </w:r>
      <w:r>
        <w:rPr>
          <w:rFonts w:ascii="Consolas" w:hAnsi="Consolas" w:cs="Courier New"/>
          <w:color w:val="000000"/>
          <w:sz w:val="17"/>
          <w:szCs w:val="17"/>
        </w:rPr>
        <w:t> </w:t>
      </w:r>
    </w:p>
    <w:p w14:paraId="6E631A2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579.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"calculate force"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AEE4DE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580.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mass and acceleration</w:t>
      </w:r>
    </w:p>
    <w:p w14:paraId="5330C40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581. </w:t>
      </w:r>
      <w:r>
        <w:rPr>
          <w:rFonts w:ascii="Consolas" w:hAnsi="Consolas" w:cs="Courier New"/>
          <w:color w:val="000000"/>
          <w:sz w:val="17"/>
          <w:szCs w:val="17"/>
        </w:rPr>
        <w:t xml:space="preserve">        force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calculate_force</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'mass'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'acceleration'</w:t>
      </w:r>
      <w:r>
        <w:rPr>
          <w:rFonts w:ascii="Consolas" w:hAnsi="Consolas" w:cs="Courier New"/>
          <w:color w:val="666600"/>
          <w:sz w:val="17"/>
          <w:szCs w:val="17"/>
        </w:rPr>
        <w:t>])</w:t>
      </w:r>
    </w:p>
    <w:p w14:paraId="10DD4AA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calculated force is {force} Newtons."</w:t>
      </w:r>
      <w:r>
        <w:rPr>
          <w:rFonts w:ascii="Consolas" w:hAnsi="Consolas" w:cs="Courier New"/>
          <w:color w:val="666600"/>
          <w:sz w:val="17"/>
          <w:szCs w:val="17"/>
        </w:rPr>
        <w:t>)</w:t>
      </w:r>
    </w:p>
    <w:p w14:paraId="14851FF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583. </w:t>
      </w:r>
      <w:r>
        <w:rPr>
          <w:rFonts w:ascii="Consolas" w:hAnsi="Consolas" w:cs="Courier New"/>
          <w:color w:val="000000"/>
          <w:sz w:val="17"/>
          <w:szCs w:val="17"/>
        </w:rPr>
        <w:t> </w:t>
      </w:r>
    </w:p>
    <w:p w14:paraId="5228FF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"calculate work"</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9DB121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585.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force and distance</w:t>
      </w:r>
    </w:p>
    <w:p w14:paraId="3452105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586. </w:t>
      </w:r>
      <w:r>
        <w:rPr>
          <w:rFonts w:ascii="Consolas" w:hAnsi="Consolas" w:cs="Courier New"/>
          <w:color w:val="000000"/>
          <w:sz w:val="17"/>
          <w:szCs w:val="17"/>
        </w:rPr>
        <w:t xml:space="preserve">        work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calculate_work</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'force'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'distance'</w:t>
      </w:r>
      <w:r>
        <w:rPr>
          <w:rFonts w:ascii="Consolas" w:hAnsi="Consolas" w:cs="Courier New"/>
          <w:color w:val="666600"/>
          <w:sz w:val="17"/>
          <w:szCs w:val="17"/>
        </w:rPr>
        <w:t>])</w:t>
      </w:r>
    </w:p>
    <w:p w14:paraId="4B49A97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calculated work is {work} Joules."</w:t>
      </w:r>
      <w:r>
        <w:rPr>
          <w:rFonts w:ascii="Consolas" w:hAnsi="Consolas" w:cs="Courier New"/>
          <w:color w:val="666600"/>
          <w:sz w:val="17"/>
          <w:szCs w:val="17"/>
        </w:rPr>
        <w:t>)</w:t>
      </w:r>
    </w:p>
    <w:p w14:paraId="63F79F4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588. </w:t>
      </w:r>
      <w:r>
        <w:rPr>
          <w:rFonts w:ascii="Consolas" w:hAnsi="Consolas" w:cs="Courier New"/>
          <w:color w:val="000000"/>
          <w:sz w:val="17"/>
          <w:szCs w:val="17"/>
        </w:rPr>
        <w:t> </w:t>
      </w:r>
    </w:p>
    <w:p w14:paraId="2DA697E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589.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"calculate energy"</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B1F21D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590.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mass and height</w:t>
      </w:r>
    </w:p>
    <w:p w14:paraId="2462C8B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591. </w:t>
      </w:r>
      <w:r>
        <w:rPr>
          <w:rFonts w:ascii="Consolas" w:hAnsi="Consolas" w:cs="Courier New"/>
          <w:color w:val="000000"/>
          <w:sz w:val="17"/>
          <w:szCs w:val="17"/>
        </w:rPr>
        <w:t xml:space="preserve">        energy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calculate_energy</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'mass'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'height'</w:t>
      </w:r>
      <w:r>
        <w:rPr>
          <w:rFonts w:ascii="Consolas" w:hAnsi="Consolas" w:cs="Courier New"/>
          <w:color w:val="666600"/>
          <w:sz w:val="17"/>
          <w:szCs w:val="17"/>
        </w:rPr>
        <w:t>])</w:t>
      </w:r>
    </w:p>
    <w:p w14:paraId="7CBA0B2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calculated potential energy is {energy} Joules."</w:t>
      </w:r>
      <w:r>
        <w:rPr>
          <w:rFonts w:ascii="Consolas" w:hAnsi="Consolas" w:cs="Courier New"/>
          <w:color w:val="666600"/>
          <w:sz w:val="17"/>
          <w:szCs w:val="17"/>
        </w:rPr>
        <w:t>)</w:t>
      </w:r>
    </w:p>
    <w:p w14:paraId="084A199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593. </w:t>
      </w:r>
      <w:r>
        <w:rPr>
          <w:rFonts w:ascii="Consolas" w:hAnsi="Consolas" w:cs="Courier New"/>
          <w:color w:val="000000"/>
          <w:sz w:val="17"/>
          <w:szCs w:val="17"/>
        </w:rPr>
        <w:t xml:space="preserve">    </w:t>
      </w:r>
    </w:p>
    <w:p w14:paraId="1DC410E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"structural analysis"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5C9CC2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595.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load, length, width, height</w:t>
      </w:r>
    </w:p>
    <w:p w14:paraId="29A9EAA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596. </w:t>
      </w:r>
      <w:r>
        <w:rPr>
          <w:rFonts w:ascii="Consolas" w:hAnsi="Consolas" w:cs="Courier New"/>
          <w:color w:val="000000"/>
          <w:sz w:val="17"/>
          <w:szCs w:val="17"/>
        </w:rPr>
        <w:t xml:space="preserve">        stress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structural_analysis</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'height'</w:t>
      </w:r>
      <w:r>
        <w:rPr>
          <w:rFonts w:ascii="Consolas" w:hAnsi="Consolas" w:cs="Courier New"/>
          <w:color w:val="666600"/>
          <w:sz w:val="17"/>
          <w:szCs w:val="17"/>
        </w:rPr>
        <w:t>])</w:t>
      </w:r>
    </w:p>
    <w:p w14:paraId="769B02F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bending stress is {stress} Pascals."</w:t>
      </w:r>
      <w:r>
        <w:rPr>
          <w:rFonts w:ascii="Consolas" w:hAnsi="Consolas" w:cs="Courier New"/>
          <w:color w:val="666600"/>
          <w:sz w:val="17"/>
          <w:szCs w:val="17"/>
        </w:rPr>
        <w:t>)</w:t>
      </w:r>
    </w:p>
    <w:p w14:paraId="33CEC8A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crime"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EF57F2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599. </w:t>
      </w:r>
      <w:r>
        <w:rPr>
          <w:rFonts w:ascii="Consolas" w:hAnsi="Consolas" w:cs="Courier New"/>
          <w:color w:val="000000"/>
          <w:sz w:val="17"/>
          <w:szCs w:val="17"/>
        </w:rPr>
        <w:t xml:space="preserve">        crime_type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extract_crime_type</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the crime type</w:t>
      </w:r>
    </w:p>
    <w:p w14:paraId="4B1C8B2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600. </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crime_analyzer</w:t>
      </w:r>
      <w:r>
        <w:rPr>
          <w:rFonts w:ascii="Consolas" w:hAnsi="Consolas" w:cs="Courier New"/>
          <w:color w:val="666600"/>
          <w:sz w:val="17"/>
          <w:szCs w:val="17"/>
        </w:rPr>
        <w:t>.</w:t>
      </w:r>
      <w:r>
        <w:rPr>
          <w:rFonts w:ascii="Consolas" w:hAnsi="Consolas" w:cs="Courier New"/>
          <w:color w:val="000000"/>
          <w:sz w:val="17"/>
          <w:szCs w:val="17"/>
        </w:rPr>
        <w:t>analyze_crime_type</w:t>
      </w:r>
      <w:r>
        <w:rPr>
          <w:rFonts w:ascii="Consolas" w:hAnsi="Consolas" w:cs="Courier New"/>
          <w:color w:val="666600"/>
          <w:sz w:val="17"/>
          <w:szCs w:val="17"/>
        </w:rPr>
        <w:t>(</w:t>
      </w:r>
      <w:r>
        <w:rPr>
          <w:rFonts w:ascii="Consolas" w:hAnsi="Consolas" w:cs="Courier New"/>
          <w:color w:val="000000"/>
          <w:sz w:val="17"/>
          <w:szCs w:val="17"/>
        </w:rPr>
        <w:t>crime_type</w:t>
      </w:r>
      <w:r>
        <w:rPr>
          <w:rFonts w:ascii="Consolas" w:hAnsi="Consolas" w:cs="Courier New"/>
          <w:color w:val="666600"/>
          <w:sz w:val="17"/>
          <w:szCs w:val="17"/>
        </w:rPr>
        <w:t>)</w:t>
      </w:r>
    </w:p>
    <w:p w14:paraId="2113650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"There are {count} occurrences of {crime_type}."</w:t>
      </w:r>
      <w:r>
        <w:rPr>
          <w:rFonts w:ascii="Consolas" w:hAnsi="Consolas" w:cs="Courier New"/>
          <w:color w:val="666600"/>
          <w:sz w:val="17"/>
          <w:szCs w:val="17"/>
        </w:rPr>
        <w:t>)</w:t>
      </w:r>
    </w:p>
    <w:p w14:paraId="0016D1A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602. </w:t>
      </w:r>
      <w:r>
        <w:rPr>
          <w:rFonts w:ascii="Consolas" w:hAnsi="Consolas" w:cs="Courier New"/>
          <w:color w:val="000000"/>
          <w:sz w:val="17"/>
          <w:szCs w:val="17"/>
        </w:rPr>
        <w:t> </w:t>
      </w:r>
    </w:p>
    <w:p w14:paraId="0675919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"top crimes"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75E2D5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604. </w:t>
      </w:r>
      <w:r>
        <w:rPr>
          <w:rFonts w:ascii="Consolas" w:hAnsi="Consolas" w:cs="Courier New"/>
          <w:color w:val="000000"/>
          <w:sz w:val="17"/>
          <w:szCs w:val="17"/>
        </w:rPr>
        <w:t xml:space="preserve">        top_crimes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crime_analyzer</w:t>
      </w:r>
      <w:r>
        <w:rPr>
          <w:rFonts w:ascii="Consolas" w:hAnsi="Consolas" w:cs="Courier New"/>
          <w:color w:val="666600"/>
          <w:sz w:val="17"/>
          <w:szCs w:val="17"/>
        </w:rPr>
        <w:t>.</w:t>
      </w:r>
      <w:r>
        <w:rPr>
          <w:rFonts w:ascii="Consolas" w:hAnsi="Consolas" w:cs="Courier New"/>
          <w:color w:val="000000"/>
          <w:sz w:val="17"/>
          <w:szCs w:val="17"/>
        </w:rPr>
        <w:t>get_top_crime_types</w:t>
      </w:r>
      <w:r>
        <w:rPr>
          <w:rFonts w:ascii="Consolas" w:hAnsi="Consolas" w:cs="Courier New"/>
          <w:color w:val="666600"/>
          <w:sz w:val="17"/>
          <w:szCs w:val="17"/>
        </w:rPr>
        <w:t>()</w:t>
      </w:r>
    </w:p>
    <w:p w14:paraId="22FF071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top crimes are: {', '.join(top_crimes.index)} with counts: {', '.join(map(str, top_crimes.values))}."</w:t>
      </w:r>
      <w:r>
        <w:rPr>
          <w:rFonts w:ascii="Consolas" w:hAnsi="Consolas" w:cs="Courier New"/>
          <w:color w:val="666600"/>
          <w:sz w:val="17"/>
          <w:szCs w:val="17"/>
        </w:rPr>
        <w:t>)</w:t>
      </w:r>
    </w:p>
    <w:p w14:paraId="2CBF0D5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606. </w:t>
      </w:r>
      <w:r>
        <w:rPr>
          <w:rFonts w:ascii="Consolas" w:hAnsi="Consolas" w:cs="Courier New"/>
          <w:color w:val="000000"/>
          <w:sz w:val="17"/>
          <w:szCs w:val="17"/>
        </w:rPr>
        <w:t> </w:t>
      </w:r>
    </w:p>
    <w:p w14:paraId="386F873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"generate post"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9A417B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608. </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72D7D5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609. </w:t>
      </w:r>
      <w:r>
        <w:rPr>
          <w:rFonts w:ascii="Consolas" w:hAnsi="Consolas" w:cs="Courier New"/>
          <w:color w:val="000000"/>
          <w:sz w:val="17"/>
          <w:szCs w:val="17"/>
        </w:rPr>
        <w:t xml:space="preserve">            </w:t>
      </w:r>
      <w:r>
        <w:rPr>
          <w:rFonts w:ascii="Consolas" w:hAnsi="Consolas" w:cs="Courier New"/>
          <w:color w:val="008800"/>
          <w:sz w:val="17"/>
          <w:szCs w:val="17"/>
        </w:rPr>
        <w:t>"link"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"https://example.com"</w:t>
      </w:r>
      <w:r>
        <w:rPr>
          <w:rFonts w:ascii="Consolas" w:hAnsi="Consolas" w:cs="Courier New"/>
          <w:color w:val="666600"/>
          <w:sz w:val="17"/>
          <w:szCs w:val="17"/>
        </w:rPr>
        <w:t>,</w:t>
      </w:r>
    </w:p>
    <w:p w14:paraId="472DB07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610. </w:t>
      </w:r>
      <w:r>
        <w:rPr>
          <w:rFonts w:ascii="Consolas" w:hAnsi="Consolas" w:cs="Courier New"/>
          <w:color w:val="000000"/>
          <w:sz w:val="17"/>
          <w:szCs w:val="17"/>
        </w:rPr>
        <w:t xml:space="preserve">            </w:t>
      </w:r>
      <w:r>
        <w:rPr>
          <w:rFonts w:ascii="Consolas" w:hAnsi="Consolas" w:cs="Courier New"/>
          <w:color w:val="008800"/>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"our launch event"</w:t>
      </w:r>
      <w:r>
        <w:rPr>
          <w:rFonts w:ascii="Consolas" w:hAnsi="Consolas" w:cs="Courier New"/>
          <w:color w:val="666600"/>
          <w:sz w:val="17"/>
          <w:szCs w:val="17"/>
        </w:rPr>
        <w:t>,</w:t>
      </w:r>
    </w:p>
    <w:p w14:paraId="3ED6D05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611. </w:t>
      </w:r>
      <w:r>
        <w:rPr>
          <w:rFonts w:ascii="Consolas" w:hAnsi="Consolas" w:cs="Courier New"/>
          <w:color w:val="000000"/>
          <w:sz w:val="17"/>
          <w:szCs w:val="17"/>
        </w:rPr>
        <w:t xml:space="preserve">            </w:t>
      </w:r>
      <w:r>
        <w:rPr>
          <w:rFonts w:ascii="Consolas" w:hAnsi="Consolas" w:cs="Courier New"/>
          <w:color w:val="008800"/>
          <w:sz w:val="17"/>
          <w:szCs w:val="17"/>
        </w:rPr>
        <w:t>"product_name"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"Awesome Product"</w:t>
      </w:r>
      <w:r>
        <w:rPr>
          <w:rFonts w:ascii="Consolas" w:hAnsi="Consolas" w:cs="Courier New"/>
          <w:color w:val="666600"/>
          <w:sz w:val="17"/>
          <w:szCs w:val="17"/>
        </w:rPr>
        <w:t>,</w:t>
      </w:r>
    </w:p>
    <w:p w14:paraId="52038C0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612. </w:t>
      </w:r>
      <w:r>
        <w:rPr>
          <w:rFonts w:ascii="Consolas" w:hAnsi="Consolas" w:cs="Courier New"/>
          <w:color w:val="000000"/>
          <w:sz w:val="17"/>
          <w:szCs w:val="17"/>
        </w:rPr>
        <w:t xml:space="preserve">            </w:t>
      </w:r>
      <w:r>
        <w:rPr>
          <w:rFonts w:ascii="Consolas" w:hAnsi="Consolas" w:cs="Courier New"/>
          <w:color w:val="008800"/>
          <w:sz w:val="17"/>
          <w:szCs w:val="17"/>
        </w:rPr>
        <w:t>"offer"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"50% off this week only"</w:t>
      </w:r>
      <w:r>
        <w:rPr>
          <w:rFonts w:ascii="Consolas" w:hAnsi="Consolas" w:cs="Courier New"/>
          <w:color w:val="666600"/>
          <w:sz w:val="17"/>
          <w:szCs w:val="17"/>
        </w:rPr>
        <w:t>,</w:t>
      </w:r>
    </w:p>
    <w:p w14:paraId="6D1F83A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613. </w:t>
      </w:r>
      <w:r>
        <w:rPr>
          <w:rFonts w:ascii="Consolas" w:hAnsi="Consolas" w:cs="Courier New"/>
          <w:color w:val="000000"/>
          <w:sz w:val="17"/>
          <w:szCs w:val="17"/>
        </w:rPr>
        <w:t xml:space="preserve">            </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"October 5"</w:t>
      </w:r>
    </w:p>
    <w:p w14:paraId="6D0B07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614. </w:t>
      </w:r>
      <w:r>
        <w:rPr>
          <w:rFonts w:ascii="Consolas" w:hAnsi="Consolas" w:cs="Courier New"/>
          <w:color w:val="000000"/>
          <w:sz w:val="17"/>
          <w:szCs w:val="17"/>
        </w:rPr>
        <w:t xml:space="preserve">        </w:t>
      </w:r>
      <w:r>
        <w:rPr>
          <w:rFonts w:ascii="Consolas" w:hAnsi="Consolas" w:cs="Courier New"/>
          <w:color w:val="666600"/>
          <w:sz w:val="17"/>
          <w:szCs w:val="17"/>
        </w:rPr>
        <w:t>}</w:t>
      </w:r>
    </w:p>
    <w:p w14:paraId="5B2C4F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615.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social_media_post_generator</w:t>
      </w:r>
      <w:r>
        <w:rPr>
          <w:rFonts w:ascii="Consolas" w:hAnsi="Consolas" w:cs="Courier New"/>
          <w:color w:val="666600"/>
          <w:sz w:val="17"/>
          <w:szCs w:val="17"/>
        </w:rPr>
        <w:t>.</w:t>
      </w:r>
      <w:r>
        <w:rPr>
          <w:rFonts w:ascii="Consolas" w:hAnsi="Consolas" w:cs="Courier New"/>
          <w:color w:val="000000"/>
          <w:sz w:val="17"/>
          <w:szCs w:val="17"/>
        </w:rPr>
        <w:t>generate_post</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p>
    <w:p w14:paraId="4DEF3DB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616. </w:t>
      </w:r>
      <w:r>
        <w:rPr>
          <w:rFonts w:ascii="Consolas" w:hAnsi="Consolas" w:cs="Courier New"/>
          <w:color w:val="000000"/>
          <w:sz w:val="17"/>
          <w:szCs w:val="17"/>
        </w:rPr>
        <w:t xml:space="preserve">        formatted_post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social_media_post_generator</w:t>
      </w:r>
      <w:r>
        <w:rPr>
          <w:rFonts w:ascii="Consolas" w:hAnsi="Consolas" w:cs="Courier New"/>
          <w:color w:val="666600"/>
          <w:sz w:val="17"/>
          <w:szCs w:val="17"/>
        </w:rPr>
        <w:t>.</w:t>
      </w:r>
      <w:r>
        <w:rPr>
          <w:rFonts w:ascii="Consolas" w:hAnsi="Consolas" w:cs="Courier New"/>
          <w:color w:val="000000"/>
          <w:sz w:val="17"/>
          <w:szCs w:val="17"/>
        </w:rPr>
        <w:t>format_post</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p>
    <w:p w14:paraId="6E20909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"Here is your social media post: {formatted_post}"</w:t>
      </w:r>
      <w:r>
        <w:rPr>
          <w:rFonts w:ascii="Consolas" w:hAnsi="Consolas" w:cs="Courier New"/>
          <w:color w:val="666600"/>
          <w:sz w:val="17"/>
          <w:szCs w:val="17"/>
        </w:rPr>
        <w:t>)</w:t>
      </w:r>
    </w:p>
    <w:p w14:paraId="7258DB2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618. </w:t>
      </w:r>
      <w:r>
        <w:rPr>
          <w:rFonts w:ascii="Consolas" w:hAnsi="Consolas" w:cs="Courier New"/>
          <w:color w:val="000000"/>
          <w:sz w:val="17"/>
          <w:szCs w:val="17"/>
        </w:rPr>
        <w:t xml:space="preserve">    </w:t>
      </w:r>
    </w:p>
    <w:p w14:paraId="55DB8A2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"start surveillance"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6250F70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surveillance_system</w:t>
      </w:r>
      <w:r>
        <w:rPr>
          <w:rFonts w:ascii="Consolas" w:hAnsi="Consolas" w:cs="Courier New"/>
          <w:color w:val="666600"/>
          <w:sz w:val="17"/>
          <w:szCs w:val="17"/>
        </w:rPr>
        <w:t>.</w:t>
      </w:r>
      <w:r>
        <w:rPr>
          <w:rFonts w:ascii="Consolas" w:hAnsi="Consolas" w:cs="Courier New"/>
          <w:color w:val="000000"/>
          <w:sz w:val="17"/>
          <w:szCs w:val="17"/>
        </w:rPr>
        <w:t>start_surveillance</w:t>
      </w:r>
      <w:r>
        <w:rPr>
          <w:rFonts w:ascii="Consolas" w:hAnsi="Consolas" w:cs="Courier New"/>
          <w:color w:val="666600"/>
          <w:sz w:val="17"/>
          <w:szCs w:val="17"/>
        </w:rPr>
        <w:t>()</w:t>
      </w:r>
    </w:p>
    <w:p w14:paraId="5721AC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621. </w:t>
      </w:r>
      <w:r>
        <w:rPr>
          <w:rFonts w:ascii="Consolas" w:hAnsi="Consolas" w:cs="Courier New"/>
          <w:color w:val="000000"/>
          <w:sz w:val="17"/>
          <w:szCs w:val="17"/>
        </w:rPr>
        <w:t> </w:t>
      </w:r>
    </w:p>
    <w:p w14:paraId="41D40BC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"start contact recognition"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7ED4C32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contact_recognition_system</w:t>
      </w:r>
      <w:r>
        <w:rPr>
          <w:rFonts w:ascii="Consolas" w:hAnsi="Consolas" w:cs="Courier New"/>
          <w:color w:val="666600"/>
          <w:sz w:val="17"/>
          <w:szCs w:val="17"/>
        </w:rPr>
        <w:t>.</w:t>
      </w:r>
      <w:r>
        <w:rPr>
          <w:rFonts w:ascii="Consolas" w:hAnsi="Consolas" w:cs="Courier New"/>
          <w:color w:val="000000"/>
          <w:sz w:val="17"/>
          <w:szCs w:val="17"/>
        </w:rPr>
        <w:t>start_recognition</w:t>
      </w:r>
      <w:r>
        <w:rPr>
          <w:rFonts w:ascii="Consolas" w:hAnsi="Consolas" w:cs="Courier New"/>
          <w:color w:val="666600"/>
          <w:sz w:val="17"/>
          <w:szCs w:val="17"/>
        </w:rPr>
        <w:t>()</w:t>
      </w:r>
    </w:p>
    <w:p w14:paraId="4350BF8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624. </w:t>
      </w:r>
      <w:r>
        <w:rPr>
          <w:rFonts w:ascii="Consolas" w:hAnsi="Consolas" w:cs="Courier New"/>
          <w:color w:val="000000"/>
          <w:sz w:val="17"/>
          <w:szCs w:val="17"/>
        </w:rPr>
        <w:t xml:space="preserve">    </w:t>
      </w:r>
    </w:p>
    <w:p w14:paraId="0BCFCB8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"start car detection"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3DC0943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car_model_system</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20032AC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627. </w:t>
      </w:r>
      <w:r>
        <w:rPr>
          <w:rFonts w:ascii="Consolas" w:hAnsi="Consolas" w:cs="Courier New"/>
          <w:color w:val="000000"/>
          <w:sz w:val="17"/>
          <w:szCs w:val="17"/>
        </w:rPr>
        <w:t> </w:t>
      </w:r>
    </w:p>
    <w:p w14:paraId="348D90A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"discover bluetooth devices"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35F327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629. </w:t>
      </w:r>
      <w:r>
        <w:rPr>
          <w:rFonts w:ascii="Consolas" w:hAnsi="Consolas" w:cs="Courier New"/>
          <w:color w:val="000000"/>
          <w:sz w:val="17"/>
          <w:szCs w:val="17"/>
        </w:rPr>
        <w:t xml:space="preserve">            devices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bluetooth_service</w:t>
      </w:r>
      <w:r>
        <w:rPr>
          <w:rFonts w:ascii="Consolas" w:hAnsi="Consolas" w:cs="Courier New"/>
          <w:color w:val="666600"/>
          <w:sz w:val="17"/>
          <w:szCs w:val="17"/>
        </w:rPr>
        <w:t>.</w:t>
      </w:r>
      <w:r>
        <w:rPr>
          <w:rFonts w:ascii="Consolas" w:hAnsi="Consolas" w:cs="Courier New"/>
          <w:color w:val="000000"/>
          <w:sz w:val="17"/>
          <w:szCs w:val="17"/>
        </w:rPr>
        <w:t>discover_devices</w:t>
      </w:r>
      <w:r>
        <w:rPr>
          <w:rFonts w:ascii="Consolas" w:hAnsi="Consolas" w:cs="Courier New"/>
          <w:color w:val="666600"/>
          <w:sz w:val="17"/>
          <w:szCs w:val="17"/>
        </w:rPr>
        <w:t>()</w:t>
      </w:r>
    </w:p>
    <w:p w14:paraId="4C3FCC6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devices</w:t>
      </w:r>
      <w:r>
        <w:rPr>
          <w:rFonts w:ascii="Consolas" w:hAnsi="Consolas" w:cs="Courier New"/>
          <w:color w:val="666600"/>
          <w:sz w:val="17"/>
          <w:szCs w:val="17"/>
        </w:rPr>
        <w:t>:</w:t>
      </w:r>
    </w:p>
    <w:p w14:paraId="4691FA1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"Found {len(devices)} devices: {devices}"</w:t>
      </w:r>
    </w:p>
    <w:p w14:paraId="693325C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A3E428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Bluetooth devices found."</w:t>
      </w:r>
    </w:p>
    <w:p w14:paraId="718BF89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1CC526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635. </w:t>
      </w:r>
      <w:r>
        <w:rPr>
          <w:rFonts w:ascii="Consolas" w:hAnsi="Consolas" w:cs="Courier New"/>
          <w:color w:val="000000"/>
          <w:sz w:val="17"/>
          <w:szCs w:val="17"/>
        </w:rPr>
        <w:t xml:space="preserve">    </w:t>
      </w:r>
    </w:p>
    <w:p w14:paraId="3682376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"nutrition facts"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3C931E5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637. </w:t>
      </w:r>
      <w:r>
        <w:rPr>
          <w:rFonts w:ascii="Consolas" w:hAnsi="Consolas" w:cs="Courier New"/>
          <w:color w:val="000000"/>
          <w:sz w:val="17"/>
          <w:szCs w:val="17"/>
        </w:rPr>
        <w:t xml:space="preserve">        food_item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"nutrition facts for"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2FEC4F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638. </w:t>
      </w:r>
      <w:r>
        <w:rPr>
          <w:rFonts w:ascii="Consolas" w:hAnsi="Consolas" w:cs="Courier New"/>
          <w:color w:val="000000"/>
          <w:sz w:val="17"/>
          <w:szCs w:val="17"/>
        </w:rPr>
        <w:t xml:space="preserve">        nutrition_info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health_service</w:t>
      </w:r>
      <w:r>
        <w:rPr>
          <w:rFonts w:ascii="Consolas" w:hAnsi="Consolas" w:cs="Courier New"/>
          <w:color w:val="666600"/>
          <w:sz w:val="17"/>
          <w:szCs w:val="17"/>
        </w:rPr>
        <w:t>.</w:t>
      </w:r>
      <w:r>
        <w:rPr>
          <w:rFonts w:ascii="Consolas" w:hAnsi="Consolas" w:cs="Courier New"/>
          <w:color w:val="000000"/>
          <w:sz w:val="17"/>
          <w:szCs w:val="17"/>
        </w:rPr>
        <w:t>get_nutrition_facts</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32D82DA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639.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"Nutritional info for {food_item}: {nutrition_info}"</w:t>
      </w:r>
    </w:p>
    <w:p w14:paraId="2A5B159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357F9C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641. </w:t>
      </w:r>
      <w:r>
        <w:rPr>
          <w:rFonts w:ascii="Consolas" w:hAnsi="Consolas" w:cs="Courier New"/>
          <w:color w:val="000000"/>
          <w:sz w:val="17"/>
          <w:szCs w:val="17"/>
        </w:rPr>
        <w:t> </w:t>
      </w:r>
    </w:p>
    <w:p w14:paraId="611527E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"healthy"</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3A9552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643. </w:t>
      </w:r>
      <w:r>
        <w:rPr>
          <w:rFonts w:ascii="Consolas" w:hAnsi="Consolas" w:cs="Courier New"/>
          <w:color w:val="000000"/>
          <w:sz w:val="17"/>
          <w:szCs w:val="17"/>
        </w:rPr>
        <w:t xml:space="preserve">        food_item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"healthy"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1234EA3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lastRenderedPageBreak/>
        <w:t xml:space="preserve">644. </w:t>
      </w:r>
      <w:r>
        <w:rPr>
          <w:rFonts w:ascii="Consolas" w:hAnsi="Consolas" w:cs="Courier New"/>
          <w:color w:val="000000"/>
          <w:sz w:val="17"/>
          <w:szCs w:val="17"/>
        </w:rPr>
        <w:t xml:space="preserve">        is_healthy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health_service</w:t>
      </w:r>
      <w:r>
        <w:rPr>
          <w:rFonts w:ascii="Consolas" w:hAnsi="Consolas" w:cs="Courier New"/>
          <w:color w:val="666600"/>
          <w:sz w:val="17"/>
          <w:szCs w:val="17"/>
        </w:rPr>
        <w:t>.</w:t>
      </w:r>
      <w:r>
        <w:rPr>
          <w:rFonts w:ascii="Consolas" w:hAnsi="Consolas" w:cs="Courier New"/>
          <w:color w:val="000000"/>
          <w:sz w:val="17"/>
          <w:szCs w:val="17"/>
        </w:rPr>
        <w:t>is_healthy</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130A6ED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"{food_item} is {'healthy' if is_healthy else 'not healthy'}."</w:t>
      </w:r>
    </w:p>
    <w:p w14:paraId="124BEC2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5B056A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647. </w:t>
      </w:r>
      <w:r>
        <w:rPr>
          <w:rFonts w:ascii="Consolas" w:hAnsi="Consolas" w:cs="Courier New"/>
          <w:color w:val="000000"/>
          <w:sz w:val="17"/>
          <w:szCs w:val="17"/>
        </w:rPr>
        <w:t> </w:t>
      </w:r>
    </w:p>
    <w:p w14:paraId="58F962D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"recipes"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251BCF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649. </w:t>
      </w:r>
      <w:r>
        <w:rPr>
          <w:rFonts w:ascii="Consolas" w:hAnsi="Consolas" w:cs="Courier New"/>
          <w:color w:val="000000"/>
          <w:sz w:val="17"/>
          <w:szCs w:val="17"/>
        </w:rPr>
        <w:t xml:space="preserve">        ingredient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"give me recipes with"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4CAB73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650. </w:t>
      </w:r>
      <w:r>
        <w:rPr>
          <w:rFonts w:ascii="Consolas" w:hAnsi="Consolas" w:cs="Courier New"/>
          <w:color w:val="000000"/>
          <w:sz w:val="17"/>
          <w:szCs w:val="17"/>
        </w:rPr>
        <w:t xml:space="preserve">        recipes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health_service</w:t>
      </w:r>
      <w:r>
        <w:rPr>
          <w:rFonts w:ascii="Consolas" w:hAnsi="Consolas" w:cs="Courier New"/>
          <w:color w:val="666600"/>
          <w:sz w:val="17"/>
          <w:szCs w:val="17"/>
        </w:rPr>
        <w:t>.</w:t>
      </w:r>
      <w:r>
        <w:rPr>
          <w:rFonts w:ascii="Consolas" w:hAnsi="Consolas" w:cs="Courier New"/>
          <w:color w:val="000000"/>
          <w:sz w:val="17"/>
          <w:szCs w:val="17"/>
        </w:rPr>
        <w:t>get_recipes</w:t>
      </w:r>
      <w:r>
        <w:rPr>
          <w:rFonts w:ascii="Consolas" w:hAnsi="Consolas" w:cs="Courier New"/>
          <w:color w:val="666600"/>
          <w:sz w:val="17"/>
          <w:szCs w:val="17"/>
        </w:rPr>
        <w:t>(</w:t>
      </w:r>
      <w:r>
        <w:rPr>
          <w:rFonts w:ascii="Consolas" w:hAnsi="Consolas" w:cs="Courier New"/>
          <w:color w:val="000000"/>
          <w:sz w:val="17"/>
          <w:szCs w:val="17"/>
        </w:rPr>
        <w:t>ingredient</w:t>
      </w:r>
      <w:r>
        <w:rPr>
          <w:rFonts w:ascii="Consolas" w:hAnsi="Consolas" w:cs="Courier New"/>
          <w:color w:val="666600"/>
          <w:sz w:val="17"/>
          <w:szCs w:val="17"/>
        </w:rPr>
        <w:t>)</w:t>
      </w:r>
    </w:p>
    <w:p w14:paraId="2FE41D2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"Recipes with {ingredient}: {recipes}"</w:t>
      </w:r>
    </w:p>
    <w:p w14:paraId="5D3EA53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7556FE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653. </w:t>
      </w:r>
      <w:r>
        <w:rPr>
          <w:rFonts w:ascii="Consolas" w:hAnsi="Consolas" w:cs="Courier New"/>
          <w:color w:val="000000"/>
          <w:sz w:val="17"/>
          <w:szCs w:val="17"/>
        </w:rPr>
        <w:t xml:space="preserve">    </w:t>
      </w:r>
    </w:p>
    <w:p w14:paraId="33B3800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"add_project"</w:t>
      </w:r>
      <w:r>
        <w:rPr>
          <w:rFonts w:ascii="Consolas" w:hAnsi="Consolas" w:cs="Courier New"/>
          <w:color w:val="666600"/>
          <w:sz w:val="17"/>
          <w:szCs w:val="17"/>
        </w:rPr>
        <w:t>:</w:t>
      </w:r>
    </w:p>
    <w:p w14:paraId="0842AD5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655.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'Unnamed Project'</w:t>
      </w:r>
      <w:r>
        <w:rPr>
          <w:rFonts w:ascii="Consolas" w:hAnsi="Consolas" w:cs="Courier New"/>
          <w:color w:val="666600"/>
          <w:sz w:val="17"/>
          <w:szCs w:val="17"/>
        </w:rPr>
        <w:t>)</w:t>
      </w:r>
    </w:p>
    <w:p w14:paraId="00FF8EB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656. </w:t>
      </w:r>
      <w:r>
        <w:rPr>
          <w:rFonts w:ascii="Consolas" w:hAnsi="Consolas" w:cs="Courier New"/>
          <w:color w:val="000000"/>
          <w:sz w:val="17"/>
          <w:szCs w:val="17"/>
        </w:rPr>
        <w:t xml:space="preserve">            deadline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'deadline'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deadline provided'</w:t>
      </w:r>
      <w:r>
        <w:rPr>
          <w:rFonts w:ascii="Consolas" w:hAnsi="Consolas" w:cs="Courier New"/>
          <w:color w:val="666600"/>
          <w:sz w:val="17"/>
          <w:szCs w:val="17"/>
        </w:rPr>
        <w:t>)</w:t>
      </w:r>
    </w:p>
    <w:p w14:paraId="67129BE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657. </w:t>
      </w:r>
      <w:r>
        <w:rPr>
          <w:rFonts w:ascii="Consolas" w:hAnsi="Consolas" w:cs="Courier New"/>
          <w:color w:val="000000"/>
          <w:sz w:val="17"/>
          <w:szCs w:val="17"/>
        </w:rPr>
        <w:t xml:space="preserve">            description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description provided'</w:t>
      </w:r>
      <w:r>
        <w:rPr>
          <w:rFonts w:ascii="Consolas" w:hAnsi="Consolas" w:cs="Courier New"/>
          <w:color w:val="666600"/>
          <w:sz w:val="17"/>
          <w:szCs w:val="17"/>
        </w:rPr>
        <w:t>)</w:t>
      </w:r>
    </w:p>
    <w:p w14:paraId="4FF2F6A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add_project</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deadline</w:t>
      </w:r>
      <w:r>
        <w:rPr>
          <w:rFonts w:ascii="Consolas" w:hAnsi="Consolas" w:cs="Courier New"/>
          <w:color w:val="666600"/>
          <w:sz w:val="17"/>
          <w:szCs w:val="17"/>
        </w:rPr>
        <w:t>)</w:t>
      </w:r>
    </w:p>
    <w:p w14:paraId="36EE64C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729BF70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660. </w:t>
      </w:r>
      <w:r>
        <w:rPr>
          <w:rFonts w:ascii="Consolas" w:hAnsi="Consolas" w:cs="Courier New"/>
          <w:color w:val="000000"/>
          <w:sz w:val="17"/>
          <w:szCs w:val="17"/>
        </w:rPr>
        <w:t xml:space="preserve">        </w:t>
      </w:r>
    </w:p>
    <w:p w14:paraId="6460F39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"track_finances"</w:t>
      </w:r>
      <w:r>
        <w:rPr>
          <w:rFonts w:ascii="Consolas" w:hAnsi="Consolas" w:cs="Courier New"/>
          <w:color w:val="666600"/>
          <w:sz w:val="17"/>
          <w:szCs w:val="17"/>
        </w:rPr>
        <w:t>:</w:t>
      </w:r>
    </w:p>
    <w:p w14:paraId="766D506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662. </w:t>
      </w:r>
      <w:r>
        <w:rPr>
          <w:rFonts w:ascii="Consolas" w:hAnsi="Consolas" w:cs="Courier New"/>
          <w:color w:val="000000"/>
          <w:sz w:val="17"/>
          <w:szCs w:val="17"/>
        </w:rPr>
        <w:t xml:space="preserve">            income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AB25EE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663. </w:t>
      </w:r>
      <w:r>
        <w:rPr>
          <w:rFonts w:ascii="Consolas" w:hAnsi="Consolas" w:cs="Courier New"/>
          <w:color w:val="000000"/>
          <w:sz w:val="17"/>
          <w:szCs w:val="17"/>
        </w:rPr>
        <w:t xml:space="preserve">            expense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'expense'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7EEA11A"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track_finances</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expense</w:t>
      </w:r>
      <w:r>
        <w:rPr>
          <w:rFonts w:ascii="Consolas" w:hAnsi="Consolas" w:cs="Courier New"/>
          <w:color w:val="666600"/>
          <w:sz w:val="17"/>
          <w:szCs w:val="17"/>
        </w:rPr>
        <w:t>=</w:t>
      </w:r>
      <w:r>
        <w:rPr>
          <w:rFonts w:ascii="Consolas" w:hAnsi="Consolas" w:cs="Courier New"/>
          <w:color w:val="000000"/>
          <w:sz w:val="17"/>
          <w:szCs w:val="17"/>
        </w:rPr>
        <w:t>expense</w:t>
      </w:r>
      <w:r>
        <w:rPr>
          <w:rFonts w:ascii="Consolas" w:hAnsi="Consolas" w:cs="Courier New"/>
          <w:color w:val="666600"/>
          <w:sz w:val="17"/>
          <w:szCs w:val="17"/>
        </w:rPr>
        <w:t>)</w:t>
      </w:r>
    </w:p>
    <w:p w14:paraId="68A7213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EB2DCE0"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666. </w:t>
      </w:r>
      <w:r>
        <w:rPr>
          <w:rFonts w:ascii="Consolas" w:hAnsi="Consolas" w:cs="Courier New"/>
          <w:color w:val="000000"/>
          <w:sz w:val="17"/>
          <w:szCs w:val="17"/>
        </w:rPr>
        <w:t xml:space="preserve">        </w:t>
      </w:r>
    </w:p>
    <w:p w14:paraId="5ED074A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"schedule_meeting"</w:t>
      </w:r>
      <w:r>
        <w:rPr>
          <w:rFonts w:ascii="Consolas" w:hAnsi="Consolas" w:cs="Courier New"/>
          <w:color w:val="666600"/>
          <w:sz w:val="17"/>
          <w:szCs w:val="17"/>
        </w:rPr>
        <w:t>:</w:t>
      </w:r>
    </w:p>
    <w:p w14:paraId="7E1857D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668. </w:t>
      </w:r>
      <w:r>
        <w:rPr>
          <w:rFonts w:ascii="Consolas" w:hAnsi="Consolas" w:cs="Courier New"/>
          <w:color w:val="000000"/>
          <w:sz w:val="17"/>
          <w:szCs w:val="17"/>
        </w:rPr>
        <w:t xml:space="preserve">            title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'meeting_title'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title provided'</w:t>
      </w:r>
      <w:r>
        <w:rPr>
          <w:rFonts w:ascii="Consolas" w:hAnsi="Consolas" w:cs="Courier New"/>
          <w:color w:val="666600"/>
          <w:sz w:val="17"/>
          <w:szCs w:val="17"/>
        </w:rPr>
        <w:t>)</w:t>
      </w:r>
    </w:p>
    <w:p w14:paraId="06EE3118"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669. </w:t>
      </w:r>
      <w:r>
        <w:rPr>
          <w:rFonts w:ascii="Consolas" w:hAnsi="Consolas" w:cs="Courier New"/>
          <w:color w:val="000000"/>
          <w:sz w:val="17"/>
          <w:szCs w:val="17"/>
        </w:rPr>
        <w:t xml:space="preserve">            time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time provided'</w:t>
      </w:r>
      <w:r>
        <w:rPr>
          <w:rFonts w:ascii="Consolas" w:hAnsi="Consolas" w:cs="Courier New"/>
          <w:color w:val="666600"/>
          <w:sz w:val="17"/>
          <w:szCs w:val="17"/>
        </w:rPr>
        <w:t>)</w:t>
      </w:r>
    </w:p>
    <w:p w14:paraId="7ADE0782"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670. </w:t>
      </w:r>
      <w:r>
        <w:rPr>
          <w:rFonts w:ascii="Consolas" w:hAnsi="Consolas" w:cs="Courier New"/>
          <w:color w:val="000000"/>
          <w:sz w:val="17"/>
          <w:szCs w:val="17"/>
        </w:rPr>
        <w:t xml:space="preserve">            participants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'participants'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D3035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add_meeting</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 xml:space="preserve"> participants</w:t>
      </w:r>
      <w:r>
        <w:rPr>
          <w:rFonts w:ascii="Consolas" w:hAnsi="Consolas" w:cs="Courier New"/>
          <w:color w:val="666600"/>
          <w:sz w:val="17"/>
          <w:szCs w:val="17"/>
        </w:rPr>
        <w:t>)</w:t>
      </w:r>
    </w:p>
    <w:p w14:paraId="6434A11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21499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673. </w:t>
      </w:r>
      <w:r>
        <w:rPr>
          <w:rFonts w:ascii="Consolas" w:hAnsi="Consolas" w:cs="Courier New"/>
          <w:color w:val="000000"/>
          <w:sz w:val="17"/>
          <w:szCs w:val="17"/>
        </w:rPr>
        <w:t xml:space="preserve">        </w:t>
      </w:r>
    </w:p>
    <w:p w14:paraId="7B50473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"add_performance_metric"</w:t>
      </w:r>
      <w:r>
        <w:rPr>
          <w:rFonts w:ascii="Consolas" w:hAnsi="Consolas" w:cs="Courier New"/>
          <w:color w:val="666600"/>
          <w:sz w:val="17"/>
          <w:szCs w:val="17"/>
        </w:rPr>
        <w:t>:</w:t>
      </w:r>
    </w:p>
    <w:p w14:paraId="51C8F2C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675. </w:t>
      </w:r>
      <w:r>
        <w:rPr>
          <w:rFonts w:ascii="Consolas" w:hAnsi="Consolas" w:cs="Courier New"/>
          <w:color w:val="000000"/>
          <w:sz w:val="17"/>
          <w:szCs w:val="17"/>
        </w:rPr>
        <w:t xml:space="preserve">            metric_name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'metric_name'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'Unnamed Metric'</w:t>
      </w:r>
      <w:r>
        <w:rPr>
          <w:rFonts w:ascii="Consolas" w:hAnsi="Consolas" w:cs="Courier New"/>
          <w:color w:val="666600"/>
          <w:sz w:val="17"/>
          <w:szCs w:val="17"/>
        </w:rPr>
        <w:t>)</w:t>
      </w:r>
    </w:p>
    <w:p w14:paraId="2516A86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676.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147C877"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add_performance_metric</w:t>
      </w:r>
      <w:r>
        <w:rPr>
          <w:rFonts w:ascii="Consolas" w:hAnsi="Consolas" w:cs="Courier New"/>
          <w:color w:val="666600"/>
          <w:sz w:val="17"/>
          <w:szCs w:val="17"/>
        </w:rPr>
        <w:t>(</w:t>
      </w:r>
      <w:r>
        <w:rPr>
          <w:rFonts w:ascii="Consolas" w:hAnsi="Consolas" w:cs="Courier New"/>
          <w:color w:val="000000"/>
          <w:sz w:val="17"/>
          <w:szCs w:val="17"/>
        </w:rPr>
        <w:t>metric_name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69E274E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FAB2BD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679. </w:t>
      </w:r>
      <w:r>
        <w:rPr>
          <w:rFonts w:ascii="Consolas" w:hAnsi="Consolas" w:cs="Courier New"/>
          <w:color w:val="000000"/>
          <w:sz w:val="17"/>
          <w:szCs w:val="17"/>
        </w:rPr>
        <w:t> </w:t>
      </w:r>
    </w:p>
    <w:p w14:paraId="54BCB45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"get_business_summary"</w:t>
      </w:r>
      <w:r>
        <w:rPr>
          <w:rFonts w:ascii="Consolas" w:hAnsi="Consolas" w:cs="Courier New"/>
          <w:color w:val="666600"/>
          <w:sz w:val="17"/>
          <w:szCs w:val="17"/>
        </w:rPr>
        <w:t>:</w:t>
      </w:r>
    </w:p>
    <w:p w14:paraId="6660198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681.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get_summary</w:t>
      </w:r>
      <w:r>
        <w:rPr>
          <w:rFonts w:ascii="Consolas" w:hAnsi="Consolas" w:cs="Courier New"/>
          <w:color w:val="666600"/>
          <w:sz w:val="17"/>
          <w:szCs w:val="17"/>
        </w:rPr>
        <w:t>()</w:t>
      </w:r>
    </w:p>
    <w:p w14:paraId="0FC0C776"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682. </w:t>
      </w:r>
      <w:r>
        <w:rPr>
          <w:rFonts w:ascii="Consolas" w:hAnsi="Consolas" w:cs="Courier New"/>
          <w:color w:val="000000"/>
          <w:sz w:val="17"/>
          <w:szCs w:val="17"/>
        </w:rPr>
        <w:t xml:space="preserve">            summary_str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"Projects: {summary['projects']}\n"</w:t>
      </w:r>
      <w:r>
        <w:rPr>
          <w:rFonts w:ascii="Consolas" w:hAnsi="Consolas" w:cs="Courier New"/>
          <w:color w:val="000000"/>
          <w:sz w:val="17"/>
          <w:szCs w:val="17"/>
        </w:rPr>
        <w:t xml:space="preserve"> \</w:t>
      </w:r>
    </w:p>
    <w:p w14:paraId="71B0A4CC"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683. </w:t>
      </w:r>
      <w:r>
        <w:rPr>
          <w:rFonts w:ascii="Consolas" w:hAnsi="Consolas" w:cs="Courier New"/>
          <w:color w:val="000000"/>
          <w:sz w:val="17"/>
          <w:szCs w:val="17"/>
        </w:rPr>
        <w:t xml:space="preserve">                          f</w:t>
      </w:r>
      <w:r>
        <w:rPr>
          <w:rFonts w:ascii="Consolas" w:hAnsi="Consolas" w:cs="Courier New"/>
          <w:color w:val="008800"/>
          <w:sz w:val="17"/>
          <w:szCs w:val="17"/>
        </w:rPr>
        <w:t>"Finances: Income - {summary['finances']['income']}, Expenses - {summary['finances']['expenses']}\n"</w:t>
      </w:r>
      <w:r>
        <w:rPr>
          <w:rFonts w:ascii="Consolas" w:hAnsi="Consolas" w:cs="Courier New"/>
          <w:color w:val="000000"/>
          <w:sz w:val="17"/>
          <w:szCs w:val="17"/>
        </w:rPr>
        <w:t xml:space="preserve"> \</w:t>
      </w:r>
    </w:p>
    <w:p w14:paraId="20AF296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684. </w:t>
      </w:r>
      <w:r>
        <w:rPr>
          <w:rFonts w:ascii="Consolas" w:hAnsi="Consolas" w:cs="Courier New"/>
          <w:color w:val="000000"/>
          <w:sz w:val="17"/>
          <w:szCs w:val="17"/>
        </w:rPr>
        <w:t xml:space="preserve">                          f</w:t>
      </w:r>
      <w:r>
        <w:rPr>
          <w:rFonts w:ascii="Consolas" w:hAnsi="Consolas" w:cs="Courier New"/>
          <w:color w:val="008800"/>
          <w:sz w:val="17"/>
          <w:szCs w:val="17"/>
        </w:rPr>
        <w:t>"Meetings: {summary['meetings']}\n"</w:t>
      </w:r>
      <w:r>
        <w:rPr>
          <w:rFonts w:ascii="Consolas" w:hAnsi="Consolas" w:cs="Courier New"/>
          <w:color w:val="000000"/>
          <w:sz w:val="17"/>
          <w:szCs w:val="17"/>
        </w:rPr>
        <w:t xml:space="preserve"> \</w:t>
      </w:r>
    </w:p>
    <w:p w14:paraId="7AD3776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685. </w:t>
      </w:r>
      <w:r>
        <w:rPr>
          <w:rFonts w:ascii="Consolas" w:hAnsi="Consolas" w:cs="Courier New"/>
          <w:color w:val="000000"/>
          <w:sz w:val="17"/>
          <w:szCs w:val="17"/>
        </w:rPr>
        <w:t xml:space="preserve">                          f</w:t>
      </w:r>
      <w:r>
        <w:rPr>
          <w:rFonts w:ascii="Consolas" w:hAnsi="Consolas" w:cs="Courier New"/>
          <w:color w:val="008800"/>
          <w:sz w:val="17"/>
          <w:szCs w:val="17"/>
        </w:rPr>
        <w:t>"Performance Metrics: {summary['performance_metrics']}"</w:t>
      </w:r>
    </w:p>
    <w:p w14:paraId="1D99A73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summary_str</w:t>
      </w:r>
      <w:r>
        <w:rPr>
          <w:rFonts w:ascii="Consolas" w:hAnsi="Consolas" w:cs="Courier New"/>
          <w:color w:val="666600"/>
          <w:sz w:val="17"/>
          <w:szCs w:val="17"/>
        </w:rPr>
        <w:t>)</w:t>
      </w:r>
    </w:p>
    <w:p w14:paraId="2AB053A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687. </w:t>
      </w:r>
      <w:r>
        <w:rPr>
          <w:rFonts w:ascii="Consolas" w:hAnsi="Consolas" w:cs="Courier New"/>
          <w:color w:val="000000"/>
          <w:sz w:val="17"/>
          <w:szCs w:val="17"/>
        </w:rPr>
        <w:t> </w:t>
      </w:r>
    </w:p>
    <w:p w14:paraId="498503E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688. </w:t>
      </w:r>
      <w:r>
        <w:rPr>
          <w:rFonts w:ascii="Consolas" w:hAnsi="Consolas" w:cs="Courier New"/>
          <w:color w:val="000000"/>
          <w:sz w:val="17"/>
          <w:szCs w:val="17"/>
        </w:rPr>
        <w:t> </w:t>
      </w:r>
    </w:p>
    <w:p w14:paraId="0EF2B80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689. </w:t>
      </w:r>
      <w:r>
        <w:rPr>
          <w:rFonts w:ascii="Consolas" w:hAnsi="Consolas" w:cs="Courier New"/>
          <w:color w:val="000000"/>
          <w:sz w:val="17"/>
          <w:szCs w:val="17"/>
        </w:rPr>
        <w:t> </w:t>
      </w:r>
    </w:p>
    <w:p w14:paraId="108A2CCD"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690. </w:t>
      </w:r>
      <w:r>
        <w:rPr>
          <w:rFonts w:ascii="Consolas" w:hAnsi="Consolas" w:cs="Courier New"/>
          <w:color w:val="000000"/>
          <w:sz w:val="17"/>
          <w:szCs w:val="17"/>
        </w:rPr>
        <w:t xml:space="preserve">    </w:t>
      </w:r>
      <w:r>
        <w:rPr>
          <w:rFonts w:ascii="Consolas" w:hAnsi="Consolas" w:cs="Courier New"/>
          <w:color w:val="880000"/>
          <w:sz w:val="17"/>
          <w:szCs w:val="17"/>
        </w:rPr>
        <w:t># Handle more intents here as you add services and features</w:t>
      </w:r>
    </w:p>
    <w:p w14:paraId="1FE5628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691. </w:t>
      </w:r>
      <w:r>
        <w:rPr>
          <w:rFonts w:ascii="Consolas" w:hAnsi="Consolas" w:cs="Courier New"/>
          <w:color w:val="000000"/>
          <w:sz w:val="17"/>
          <w:szCs w:val="17"/>
        </w:rPr>
        <w:t> </w:t>
      </w:r>
    </w:p>
    <w:p w14:paraId="3E02B04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692. </w:t>
      </w:r>
      <w:r>
        <w:rPr>
          <w:rFonts w:ascii="Consolas" w:hAnsi="Consolas" w:cs="Courier New"/>
          <w:color w:val="000000"/>
          <w:sz w:val="17"/>
          <w:szCs w:val="17"/>
        </w:rPr>
        <w:t xml:space="preserve">    </w:t>
      </w:r>
    </w:p>
    <w:p w14:paraId="0830C98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693. </w:t>
      </w:r>
      <w:r>
        <w:rPr>
          <w:rFonts w:ascii="Consolas" w:hAnsi="Consolas" w:cs="Courier New"/>
          <w:color w:val="000000"/>
          <w:sz w:val="17"/>
          <w:szCs w:val="17"/>
        </w:rPr>
        <w:t xml:space="preserve">        </w:t>
      </w:r>
    </w:p>
    <w:p w14:paraId="52B08CBF"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694. </w:t>
      </w:r>
      <w:r>
        <w:rPr>
          <w:rFonts w:ascii="Consolas" w:hAnsi="Consolas" w:cs="Courier New"/>
          <w:color w:val="000000"/>
          <w:sz w:val="17"/>
          <w:szCs w:val="17"/>
        </w:rPr>
        <w:t> </w:t>
      </w:r>
    </w:p>
    <w:p w14:paraId="5A145E8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695. </w:t>
      </w:r>
      <w:r>
        <w:rPr>
          <w:rFonts w:ascii="Consolas" w:hAnsi="Consolas" w:cs="Courier New"/>
          <w:color w:val="000000"/>
          <w:sz w:val="17"/>
          <w:szCs w:val="17"/>
        </w:rPr>
        <w:t xml:space="preserve">        </w:t>
      </w:r>
    </w:p>
    <w:p w14:paraId="5A7AD3B4"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696. </w:t>
      </w:r>
      <w:r>
        <w:rPr>
          <w:rFonts w:ascii="Consolas" w:hAnsi="Consolas" w:cs="Courier New"/>
          <w:color w:val="000000"/>
          <w:sz w:val="17"/>
          <w:szCs w:val="17"/>
        </w:rPr>
        <w:t> </w:t>
      </w:r>
    </w:p>
    <w:p w14:paraId="351893DB"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AED0EE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window</w:t>
      </w:r>
      <w:r>
        <w:rPr>
          <w:rFonts w:ascii="Consolas" w:hAnsi="Consolas" w:cs="Courier New"/>
          <w:color w:val="666600"/>
          <w:sz w:val="17"/>
          <w:szCs w:val="17"/>
        </w:rPr>
        <w:t>.</w:t>
      </w:r>
      <w:r>
        <w:rPr>
          <w:rFonts w:ascii="Consolas" w:hAnsi="Consolas" w:cs="Courier New"/>
          <w:color w:val="000000"/>
          <w:sz w:val="17"/>
          <w:szCs w:val="17"/>
        </w:rPr>
        <w:t>mainloop</w:t>
      </w:r>
      <w:r>
        <w:rPr>
          <w:rFonts w:ascii="Consolas" w:hAnsi="Consolas" w:cs="Courier New"/>
          <w:color w:val="666600"/>
          <w:sz w:val="17"/>
          <w:szCs w:val="17"/>
        </w:rPr>
        <w:t>()</w:t>
      </w:r>
    </w:p>
    <w:p w14:paraId="43608ACE"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699. </w:t>
      </w:r>
      <w:r>
        <w:rPr>
          <w:rFonts w:ascii="Consolas" w:hAnsi="Consolas" w:cs="Courier New"/>
          <w:color w:val="000000"/>
          <w:sz w:val="17"/>
          <w:szCs w:val="17"/>
        </w:rPr>
        <w:t> </w:t>
      </w:r>
    </w:p>
    <w:p w14:paraId="69B9DC19"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700. </w:t>
      </w:r>
      <w:r>
        <w:rPr>
          <w:rFonts w:ascii="Consolas" w:hAnsi="Consolas" w:cs="Courier New"/>
          <w:color w:val="000000"/>
          <w:sz w:val="17"/>
          <w:szCs w:val="17"/>
        </w:rPr>
        <w:t> </w:t>
      </w:r>
    </w:p>
    <w:p w14:paraId="1A3D8E1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701.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67FD3A1"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702. </w:t>
      </w:r>
      <w:r>
        <w:rPr>
          <w:rFonts w:ascii="Consolas" w:hAnsi="Consolas" w:cs="Courier New"/>
          <w:color w:val="000000"/>
          <w:sz w:val="17"/>
          <w:szCs w:val="17"/>
        </w:rPr>
        <w:t xml:space="preserve">    assistant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Jaicat</w:t>
      </w:r>
      <w:r>
        <w:rPr>
          <w:rFonts w:ascii="Consolas" w:hAnsi="Consolas" w:cs="Courier New"/>
          <w:color w:val="666600"/>
          <w:sz w:val="17"/>
          <w:szCs w:val="17"/>
        </w:rPr>
        <w:t>()</w:t>
      </w:r>
    </w:p>
    <w:p w14:paraId="30E69CD5"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703. </w:t>
      </w:r>
      <w:r>
        <w:rPr>
          <w:rFonts w:ascii="Consolas" w:hAnsi="Consolas" w:cs="Courier New"/>
          <w:color w:val="000000"/>
          <w:sz w:val="17"/>
          <w:szCs w:val="17"/>
        </w:rPr>
        <w:t xml:space="preserve">    assistant</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p>
    <w:p w14:paraId="1A1B6CF3" w14:textId="77777777" w:rsidR="006F3147" w:rsidRDefault="006F314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8694039"/>
        <w:rPr>
          <w:rFonts w:ascii="Consolas" w:hAnsi="Consolas" w:cs="Courier New"/>
          <w:sz w:val="17"/>
          <w:szCs w:val="17"/>
        </w:rPr>
      </w:pPr>
      <w:r>
        <w:rPr>
          <w:rFonts w:ascii="Consolas" w:hAnsi="Consolas" w:cs="Courier New"/>
          <w:sz w:val="17"/>
          <w:szCs w:val="17"/>
        </w:rPr>
        <w:t xml:space="preserve">704. </w:t>
      </w:r>
      <w:r>
        <w:rPr>
          <w:rFonts w:ascii="Consolas" w:hAnsi="Consolas" w:cs="Courier New"/>
          <w:color w:val="000000"/>
          <w:sz w:val="17"/>
          <w:szCs w:val="17"/>
        </w:rPr>
        <w:t> </w:t>
      </w:r>
    </w:p>
    <w:p w14:paraId="037DDBF3" w14:textId="292F6A64" w:rsidR="000D6504" w:rsidRDefault="000D6504" w:rsidP="000D6504">
      <w:pPr>
        <w:divId w:val="114566837"/>
        <w:rPr>
          <w:lang w:eastAsia="en-GB"/>
        </w:rPr>
      </w:pPr>
    </w:p>
    <w:p w14:paraId="56160790" w14:textId="77777777" w:rsidR="000D6504" w:rsidRDefault="000D6504" w:rsidP="000D6504">
      <w:pPr>
        <w:divId w:val="114566837"/>
        <w:rPr>
          <w:lang w:eastAsia="en-GB"/>
        </w:rPr>
      </w:pPr>
    </w:p>
    <w:p w14:paraId="2901E880" w14:textId="77777777" w:rsidR="000D6504" w:rsidRDefault="000D6504" w:rsidP="000D6504">
      <w:pPr>
        <w:divId w:val="114566837"/>
        <w:rPr>
          <w:lang w:eastAsia="en-GB"/>
        </w:rPr>
      </w:pPr>
    </w:p>
    <w:p w14:paraId="68A5B76F" w14:textId="387AFA76" w:rsidR="000D6504" w:rsidRPr="000D6504" w:rsidRDefault="000D6504" w:rsidP="000D6504">
      <w:pPr>
        <w:divId w:val="114566837"/>
        <w:rPr>
          <w:lang w:eastAsia="en-GB"/>
        </w:rPr>
      </w:pPr>
      <w:r>
        <w:rPr>
          <w:lang w:eastAsia="en-GB"/>
        </w:rPr>
        <w:br/>
      </w:r>
    </w:p>
    <w:p w14:paraId="3B06A82F" w14:textId="77777777" w:rsidR="001A678F" w:rsidRPr="00073777" w:rsidRDefault="001A678F" w:rsidP="00F83268"/>
    <w:p w14:paraId="6E6A5408" w14:textId="77777777" w:rsidR="00F83268" w:rsidRPr="00247629" w:rsidRDefault="00000000" w:rsidP="00F83268">
      <w:r>
        <w:pict w14:anchorId="4756273F">
          <v:rect id="_x0000_i1025" style="width:0;height:1.5pt" o:hralign="center" o:hrstd="t" o:hr="t" fillcolor="#a0a0a0" stroked="f"/>
        </w:pict>
      </w:r>
    </w:p>
    <w:p w14:paraId="0026B7A3" w14:textId="77777777" w:rsidR="00F83268" w:rsidRDefault="00F83268" w:rsidP="00F83268">
      <w:pPr>
        <w:pStyle w:val="Heading2"/>
      </w:pPr>
      <w:bookmarkStart w:id="59" w:name="_Toc178780070"/>
      <w:r>
        <w:t>command</w:t>
      </w:r>
      <w:bookmarkEnd w:id="59"/>
    </w:p>
    <w:p w14:paraId="685F9E16" w14:textId="77777777" w:rsidR="00F83268" w:rsidRDefault="00F83268" w:rsidP="00F83268">
      <w:pPr>
        <w:pStyle w:val="Heading3"/>
      </w:pPr>
      <w:bookmarkStart w:id="60" w:name="_Toc178780071"/>
      <w:r>
        <w:t>command\Commands.py</w:t>
      </w:r>
      <w:bookmarkEnd w:id="60"/>
    </w:p>
    <w:p w14:paraId="3740A2D6" w14:textId="77777777" w:rsidR="00F83268" w:rsidRPr="00073777" w:rsidRDefault="00F83268" w:rsidP="00F83268">
      <w:r w:rsidRPr="00073777">
        <w:rPr>
          <w:b/>
          <w:bCs/>
        </w:rPr>
        <w:t>Purpose</w:t>
      </w:r>
      <w:r w:rsidRPr="00073777">
        <w:t>: This file likely defines all the commands that Jaicat can execute, whether they are voice-based or text-based commands.</w:t>
      </w:r>
    </w:p>
    <w:p w14:paraId="45B3C2BC" w14:textId="77777777" w:rsidR="00F83268" w:rsidRPr="00073777" w:rsidRDefault="00F83268" w:rsidP="00F83268">
      <w:pPr>
        <w:pStyle w:val="Heading3"/>
      </w:pPr>
      <w:bookmarkStart w:id="61" w:name="_Toc178780072"/>
      <w:r w:rsidRPr="00073777">
        <w:t>Key Functions:</w:t>
      </w:r>
      <w:bookmarkEnd w:id="61"/>
    </w:p>
    <w:p w14:paraId="1C427BB8" w14:textId="77777777" w:rsidR="00F83268" w:rsidRPr="00073777" w:rsidRDefault="00F83268" w:rsidP="00F11D6B">
      <w:pPr>
        <w:numPr>
          <w:ilvl w:val="1"/>
          <w:numId w:val="39"/>
        </w:numPr>
      </w:pPr>
      <w:r w:rsidRPr="00073777">
        <w:rPr>
          <w:b/>
          <w:bCs/>
        </w:rPr>
        <w:t>Command Definitions</w:t>
      </w:r>
      <w:r w:rsidRPr="00073777">
        <w:t>: Could store a list of supported commands and their corresponding functions. It might link certain voice/text inputs to specific actions Jaicat can perform (e.g., play music, fetch weather).</w:t>
      </w:r>
    </w:p>
    <w:p w14:paraId="3D90F804" w14:textId="77777777" w:rsidR="00F83268" w:rsidRPr="00073777" w:rsidRDefault="00F83268" w:rsidP="00F11D6B">
      <w:pPr>
        <w:numPr>
          <w:ilvl w:val="0"/>
          <w:numId w:val="39"/>
        </w:numPr>
      </w:pPr>
      <w:r w:rsidRPr="00073777">
        <w:rPr>
          <w:b/>
          <w:bCs/>
        </w:rPr>
        <w:t>Connection to main.py</w:t>
      </w:r>
      <w:r w:rsidRPr="00073777">
        <w:t>:</w:t>
      </w:r>
    </w:p>
    <w:p w14:paraId="7D8797CD" w14:textId="77777777" w:rsidR="00F83268" w:rsidRDefault="00F83268" w:rsidP="00F11D6B">
      <w:pPr>
        <w:numPr>
          <w:ilvl w:val="1"/>
          <w:numId w:val="39"/>
        </w:numPr>
      </w:pPr>
      <w:r w:rsidRPr="00073777">
        <w:t>The Commands.py file would be called when the NLP system identifies that the user input matches a predefined command. Once the command is identified, Jaicat knows what specific function to execute based on the user request.</w:t>
      </w:r>
    </w:p>
    <w:p w14:paraId="55D79852" w14:textId="77777777" w:rsidR="00F83268" w:rsidRDefault="00F83268" w:rsidP="00F83268">
      <w:pPr>
        <w:pStyle w:val="Heading4"/>
      </w:pPr>
      <w:r>
        <w:t>The Code</w:t>
      </w:r>
    </w:p>
    <w:p w14:paraId="2A088D02" w14:textId="77777777" w:rsidR="00AB6F3A" w:rsidRDefault="00AB6F3A" w:rsidP="00AB6F3A"/>
    <w:p w14:paraId="62BF78FD" w14:textId="77777777" w:rsidR="00AB6F3A" w:rsidRPr="00AB6F3A" w:rsidRDefault="00AB6F3A" w:rsidP="00AB6F3A"/>
    <w:p w14:paraId="47D81CC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command/Commands.py</w:t>
      </w:r>
    </w:p>
    <w:p w14:paraId="48D4775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9F2891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job_search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JobSearchService</w:t>
      </w:r>
    </w:p>
    <w:p w14:paraId="0882EED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email_service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EmailService</w:t>
      </w:r>
    </w:p>
    <w:p w14:paraId="22113E4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finance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FinanceService</w:t>
      </w:r>
    </w:p>
    <w:p w14:paraId="0A8F7FB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weather_service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WeatherService</w:t>
      </w:r>
    </w:p>
    <w:p w14:paraId="3E23595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spotify_integration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SpotifyIntegration</w:t>
      </w:r>
    </w:p>
    <w:p w14:paraId="6D27FC0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travel_recommendations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TravelRecommendations</w:t>
      </w:r>
    </w:p>
    <w:p w14:paraId="31FBAD8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youtube_analysis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YouTubeAnalysis</w:t>
      </w:r>
    </w:p>
    <w:p w14:paraId="1F3D9F0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food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FoodService</w:t>
      </w:r>
    </w:p>
    <w:p w14:paraId="1A0A170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file_analysis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FileAnalysisService</w:t>
      </w:r>
    </w:p>
    <w:p w14:paraId="102302D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project_management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ProjectManagement</w:t>
      </w:r>
    </w:p>
    <w:p w14:paraId="2A31105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374D3E8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CommandProcessor</w:t>
      </w:r>
      <w:r>
        <w:rPr>
          <w:rFonts w:ascii="Consolas" w:hAnsi="Consolas" w:cs="Courier New"/>
          <w:color w:val="666600"/>
          <w:sz w:val="17"/>
          <w:szCs w:val="17"/>
        </w:rPr>
        <w:t>:</w:t>
      </w:r>
    </w:p>
    <w:p w14:paraId="2963FE0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C16507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880000"/>
          <w:sz w:val="17"/>
          <w:szCs w:val="17"/>
        </w:rPr>
        <w:t># Initialize all services</w:t>
      </w:r>
    </w:p>
    <w:p w14:paraId="7F19452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job_search_service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JobSearchService</w:t>
      </w:r>
      <w:r>
        <w:rPr>
          <w:rFonts w:ascii="Consolas" w:hAnsi="Consolas" w:cs="Courier New"/>
          <w:color w:val="666600"/>
          <w:sz w:val="17"/>
          <w:szCs w:val="17"/>
        </w:rPr>
        <w:t>()</w:t>
      </w:r>
    </w:p>
    <w:p w14:paraId="077F19A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email_service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EmailService</w:t>
      </w:r>
      <w:r>
        <w:rPr>
          <w:rFonts w:ascii="Consolas" w:hAnsi="Consolas" w:cs="Courier New"/>
          <w:color w:val="666600"/>
          <w:sz w:val="17"/>
          <w:szCs w:val="17"/>
        </w:rPr>
        <w:t>()</w:t>
      </w:r>
    </w:p>
    <w:p w14:paraId="3206DFF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finance_service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FinanceService</w:t>
      </w:r>
      <w:r>
        <w:rPr>
          <w:rFonts w:ascii="Consolas" w:hAnsi="Consolas" w:cs="Courier New"/>
          <w:color w:val="666600"/>
          <w:sz w:val="17"/>
          <w:szCs w:val="17"/>
        </w:rPr>
        <w:t>()</w:t>
      </w:r>
    </w:p>
    <w:p w14:paraId="4CCB2CE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WeatherService</w:t>
      </w:r>
      <w:r>
        <w:rPr>
          <w:rFonts w:ascii="Consolas" w:hAnsi="Consolas" w:cs="Courier New"/>
          <w:color w:val="666600"/>
          <w:sz w:val="17"/>
          <w:szCs w:val="17"/>
        </w:rPr>
        <w:t>()</w:t>
      </w:r>
    </w:p>
    <w:p w14:paraId="29872EE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spotify_integration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SpotifyIntegration</w:t>
      </w:r>
      <w:r>
        <w:rPr>
          <w:rFonts w:ascii="Consolas" w:hAnsi="Consolas" w:cs="Courier New"/>
          <w:color w:val="666600"/>
          <w:sz w:val="17"/>
          <w:szCs w:val="17"/>
        </w:rPr>
        <w:t>()</w:t>
      </w:r>
    </w:p>
    <w:p w14:paraId="4220281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travel_recommendations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TravelRecommendations</w:t>
      </w:r>
      <w:r>
        <w:rPr>
          <w:rFonts w:ascii="Consolas" w:hAnsi="Consolas" w:cs="Courier New"/>
          <w:color w:val="666600"/>
          <w:sz w:val="17"/>
          <w:szCs w:val="17"/>
        </w:rPr>
        <w:t>()</w:t>
      </w:r>
    </w:p>
    <w:p w14:paraId="66AEED1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youtube_analysis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YouTubeAnalysis</w:t>
      </w:r>
      <w:r>
        <w:rPr>
          <w:rFonts w:ascii="Consolas" w:hAnsi="Consolas" w:cs="Courier New"/>
          <w:color w:val="666600"/>
          <w:sz w:val="17"/>
          <w:szCs w:val="17"/>
        </w:rPr>
        <w:t>()</w:t>
      </w:r>
    </w:p>
    <w:p w14:paraId="5FC9A8E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food_service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FoodService</w:t>
      </w:r>
      <w:r>
        <w:rPr>
          <w:rFonts w:ascii="Consolas" w:hAnsi="Consolas" w:cs="Courier New"/>
          <w:color w:val="666600"/>
          <w:sz w:val="17"/>
          <w:szCs w:val="17"/>
        </w:rPr>
        <w:t>()</w:t>
      </w:r>
    </w:p>
    <w:p w14:paraId="566165D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file_analysis_service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FileAnalysisService</w:t>
      </w:r>
      <w:r>
        <w:rPr>
          <w:rFonts w:ascii="Consolas" w:hAnsi="Consolas" w:cs="Courier New"/>
          <w:color w:val="666600"/>
          <w:sz w:val="17"/>
          <w:szCs w:val="17"/>
        </w:rPr>
        <w:t>()</w:t>
      </w:r>
    </w:p>
    <w:p w14:paraId="718C73E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project_management_service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ProjectManagement</w:t>
      </w:r>
      <w:r>
        <w:rPr>
          <w:rFonts w:ascii="Consolas" w:hAnsi="Consolas" w:cs="Courier New"/>
          <w:color w:val="666600"/>
          <w:sz w:val="17"/>
          <w:szCs w:val="17"/>
        </w:rPr>
        <w:t>()</w:t>
      </w:r>
    </w:p>
    <w:p w14:paraId="3446F80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21A5E44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7434744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command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1B5DAFD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 30. </w:t>
      </w:r>
      <w:r>
        <w:rPr>
          <w:rFonts w:ascii="Consolas" w:hAnsi="Consolas" w:cs="Courier New"/>
          <w:color w:val="000000"/>
          <w:sz w:val="17"/>
          <w:szCs w:val="17"/>
        </w:rPr>
        <w:t xml:space="preserve">        </w:t>
      </w:r>
    </w:p>
    <w:p w14:paraId="7430BD0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"find jobs"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CD0862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process_job_search</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36B7E42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"send email"</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7B99A4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process_send_email</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36600F9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"check finance"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E42515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process_finance</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7136853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"get weather"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53A255D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process_weather</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15C3190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"play music"</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8A4F7A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process_play_music</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6BBE1CD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"travel recommendations"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764FCC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process_travel_recommendations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78416F2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"analyze youtube"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152DCF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process_youtube_analysis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62F33AC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"food recommendations"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821EE3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process_food_recommendations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38BC425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"analyze file"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94AE53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process_file_analysis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394768D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"project management"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38E948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process_project_management</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0FE4689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88C49A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"Command not recognized. Please try again."</w:t>
      </w:r>
      <w:r>
        <w:rPr>
          <w:rFonts w:ascii="Consolas" w:hAnsi="Consolas" w:cs="Courier New"/>
          <w:color w:val="666600"/>
          <w:sz w:val="17"/>
          <w:szCs w:val="17"/>
        </w:rPr>
        <w:t>)</w:t>
      </w:r>
    </w:p>
    <w:p w14:paraId="48F1A63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7982681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process_job_search</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1ADF371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"find jobs"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050F17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jobs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job_search_service</w:t>
      </w:r>
      <w:r>
        <w:rPr>
          <w:rFonts w:ascii="Consolas" w:hAnsi="Consolas" w:cs="Courier New"/>
          <w:color w:val="666600"/>
          <w:sz w:val="17"/>
          <w:szCs w:val="17"/>
        </w:rPr>
        <w:t>.</w:t>
      </w:r>
      <w:r>
        <w:rPr>
          <w:rFonts w:ascii="Consolas" w:hAnsi="Consolas" w:cs="Courier New"/>
          <w:color w:val="000000"/>
          <w:sz w:val="17"/>
          <w:szCs w:val="17"/>
        </w:rPr>
        <w:t>search_jobs</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3C4CAEC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jobs</w:t>
      </w:r>
      <w:r>
        <w:rPr>
          <w:rFonts w:ascii="Consolas" w:hAnsi="Consolas" w:cs="Courier New"/>
          <w:color w:val="666600"/>
          <w:sz w:val="17"/>
          <w:szCs w:val="17"/>
        </w:rPr>
        <w:t>:</w:t>
      </w:r>
    </w:p>
    <w:p w14:paraId="64DA2A3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"Top job listings: {', '.join(jobs)}"</w:t>
      </w:r>
    </w:p>
    <w:p w14:paraId="2092560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8FA058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jobs found."</w:t>
      </w:r>
    </w:p>
    <w:p w14:paraId="1AB4045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717125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1B28395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process_send_email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712C003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email_details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"send 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01025E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email_service</w:t>
      </w:r>
      <w:r>
        <w:rPr>
          <w:rFonts w:ascii="Consolas" w:hAnsi="Consolas" w:cs="Courier New"/>
          <w:color w:val="666600"/>
          <w:sz w:val="17"/>
          <w:szCs w:val="17"/>
        </w:rPr>
        <w:t>.</w:t>
      </w:r>
      <w:r>
        <w:rPr>
          <w:rFonts w:ascii="Consolas" w:hAnsi="Consolas" w:cs="Courier New"/>
          <w:color w:val="000000"/>
          <w:sz w:val="17"/>
          <w:szCs w:val="17"/>
        </w:rPr>
        <w:t>send_email</w:t>
      </w:r>
      <w:r>
        <w:rPr>
          <w:rFonts w:ascii="Consolas" w:hAnsi="Consolas" w:cs="Courier New"/>
          <w:color w:val="666600"/>
          <w:sz w:val="17"/>
          <w:szCs w:val="17"/>
        </w:rPr>
        <w:t>(</w:t>
      </w:r>
      <w:r>
        <w:rPr>
          <w:rFonts w:ascii="Consolas" w:hAnsi="Consolas" w:cs="Courier New"/>
          <w:color w:val="000000"/>
          <w:sz w:val="17"/>
          <w:szCs w:val="17"/>
        </w:rPr>
        <w:t>email_details</w:t>
      </w:r>
      <w:r>
        <w:rPr>
          <w:rFonts w:ascii="Consolas" w:hAnsi="Consolas" w:cs="Courier New"/>
          <w:color w:val="666600"/>
          <w:sz w:val="17"/>
          <w:szCs w:val="17"/>
        </w:rPr>
        <w:t>)</w:t>
      </w:r>
    </w:p>
    <w:p w14:paraId="4689E6B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3364698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2E31F7C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process_finance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4DFA5D1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"check finance"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18D1004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finance_info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finance_service</w:t>
      </w:r>
      <w:r>
        <w:rPr>
          <w:rFonts w:ascii="Consolas" w:hAnsi="Consolas" w:cs="Courier New"/>
          <w:color w:val="666600"/>
          <w:sz w:val="17"/>
          <w:szCs w:val="17"/>
        </w:rPr>
        <w:t>.</w:t>
      </w:r>
      <w:r>
        <w:rPr>
          <w:rFonts w:ascii="Consolas" w:hAnsi="Consolas" w:cs="Courier New"/>
          <w:color w:val="000000"/>
          <w:sz w:val="17"/>
          <w:szCs w:val="17"/>
        </w:rPr>
        <w:t>get_financial_info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2503CED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finance_info</w:t>
      </w:r>
      <w:r>
        <w:rPr>
          <w:rFonts w:ascii="Consolas" w:hAnsi="Consolas" w:cs="Courier New"/>
          <w:color w:val="666600"/>
          <w:sz w:val="17"/>
          <w:szCs w:val="17"/>
        </w:rPr>
        <w:t>)</w:t>
      </w:r>
    </w:p>
    <w:p w14:paraId="1E224F3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2546C82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process_weather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277956B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location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"get weather"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500561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weather_info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weather_service</w:t>
      </w:r>
      <w:r>
        <w:rPr>
          <w:rFonts w:ascii="Consolas" w:hAnsi="Consolas" w:cs="Courier New"/>
          <w:color w:val="666600"/>
          <w:sz w:val="17"/>
          <w:szCs w:val="17"/>
        </w:rPr>
        <w:t>.</w:t>
      </w:r>
      <w:r>
        <w:rPr>
          <w:rFonts w:ascii="Consolas" w:hAnsi="Consolas" w:cs="Courier New"/>
          <w:color w:val="000000"/>
          <w:sz w:val="17"/>
          <w:szCs w:val="17"/>
        </w:rPr>
        <w:t>get_weather</w:t>
      </w:r>
      <w:r>
        <w:rPr>
          <w:rFonts w:ascii="Consolas" w:hAnsi="Consolas" w:cs="Courier New"/>
          <w:color w:val="666600"/>
          <w:sz w:val="17"/>
          <w:szCs w:val="17"/>
        </w:rPr>
        <w:t>(</w:t>
      </w:r>
      <w:r>
        <w:rPr>
          <w:rFonts w:ascii="Consolas" w:hAnsi="Consolas" w:cs="Courier New"/>
          <w:color w:val="000000"/>
          <w:sz w:val="17"/>
          <w:szCs w:val="17"/>
        </w:rPr>
        <w:t>location</w:t>
      </w:r>
      <w:r>
        <w:rPr>
          <w:rFonts w:ascii="Consolas" w:hAnsi="Consolas" w:cs="Courier New"/>
          <w:color w:val="666600"/>
          <w:sz w:val="17"/>
          <w:szCs w:val="17"/>
        </w:rPr>
        <w:t>)</w:t>
      </w:r>
    </w:p>
    <w:p w14:paraId="28F37F4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weather_info</w:t>
      </w:r>
      <w:r>
        <w:rPr>
          <w:rFonts w:ascii="Consolas" w:hAnsi="Consolas" w:cs="Courier New"/>
          <w:color w:val="666600"/>
          <w:sz w:val="17"/>
          <w:szCs w:val="17"/>
        </w:rPr>
        <w:t>)</w:t>
      </w:r>
    </w:p>
    <w:p w14:paraId="2065C4C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7B3B73F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process_play_music</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32DCAAD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song_name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"play music"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693BBE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spotify_integration</w:t>
      </w:r>
      <w:r>
        <w:rPr>
          <w:rFonts w:ascii="Consolas" w:hAnsi="Consolas" w:cs="Courier New"/>
          <w:color w:val="666600"/>
          <w:sz w:val="17"/>
          <w:szCs w:val="17"/>
        </w:rPr>
        <w:t>.</w:t>
      </w:r>
      <w:r>
        <w:rPr>
          <w:rFonts w:ascii="Consolas" w:hAnsi="Consolas" w:cs="Courier New"/>
          <w:color w:val="000000"/>
          <w:sz w:val="17"/>
          <w:szCs w:val="17"/>
        </w:rPr>
        <w:t>play_song</w:t>
      </w:r>
      <w:r>
        <w:rPr>
          <w:rFonts w:ascii="Consolas" w:hAnsi="Consolas" w:cs="Courier New"/>
          <w:color w:val="666600"/>
          <w:sz w:val="17"/>
          <w:szCs w:val="17"/>
        </w:rPr>
        <w:t>(</w:t>
      </w:r>
      <w:r>
        <w:rPr>
          <w:rFonts w:ascii="Consolas" w:hAnsi="Consolas" w:cs="Courier New"/>
          <w:color w:val="000000"/>
          <w:sz w:val="17"/>
          <w:szCs w:val="17"/>
        </w:rPr>
        <w:t>song_name</w:t>
      </w:r>
      <w:r>
        <w:rPr>
          <w:rFonts w:ascii="Consolas" w:hAnsi="Consolas" w:cs="Courier New"/>
          <w:color w:val="666600"/>
          <w:sz w:val="17"/>
          <w:szCs w:val="17"/>
        </w:rPr>
        <w:t>)</w:t>
      </w:r>
    </w:p>
    <w:p w14:paraId="7C9D2C3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34B53D6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w:t>
      </w:r>
    </w:p>
    <w:p w14:paraId="2800632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process_travel_recommendations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31E9338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"travel recommendations"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A6B744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recommendations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travel_recommendations</w:t>
      </w:r>
      <w:r>
        <w:rPr>
          <w:rFonts w:ascii="Consolas" w:hAnsi="Consolas" w:cs="Courier New"/>
          <w:color w:val="666600"/>
          <w:sz w:val="17"/>
          <w:szCs w:val="17"/>
        </w:rPr>
        <w:t>.</w:t>
      </w:r>
      <w:r>
        <w:rPr>
          <w:rFonts w:ascii="Consolas" w:hAnsi="Consolas" w:cs="Courier New"/>
          <w:color w:val="000000"/>
          <w:sz w:val="17"/>
          <w:szCs w:val="17"/>
        </w:rPr>
        <w:t>get_recommendations</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6758894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recommendations</w:t>
      </w:r>
      <w:r>
        <w:rPr>
          <w:rFonts w:ascii="Consolas" w:hAnsi="Consolas" w:cs="Courier New"/>
          <w:color w:val="666600"/>
          <w:sz w:val="17"/>
          <w:szCs w:val="17"/>
        </w:rPr>
        <w:t>)</w:t>
      </w:r>
    </w:p>
    <w:p w14:paraId="4A975F8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2C39A09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process_youtube_analysis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39D321D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video_url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youtube"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3C7070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analysis_results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youtube_analysis</w:t>
      </w:r>
      <w:r>
        <w:rPr>
          <w:rFonts w:ascii="Consolas" w:hAnsi="Consolas" w:cs="Courier New"/>
          <w:color w:val="666600"/>
          <w:sz w:val="17"/>
          <w:szCs w:val="17"/>
        </w:rPr>
        <w:t>.</w:t>
      </w:r>
      <w:r>
        <w:rPr>
          <w:rFonts w:ascii="Consolas" w:hAnsi="Consolas" w:cs="Courier New"/>
          <w:color w:val="000000"/>
          <w:sz w:val="17"/>
          <w:szCs w:val="17"/>
        </w:rPr>
        <w:t>analyze_video</w:t>
      </w:r>
      <w:r>
        <w:rPr>
          <w:rFonts w:ascii="Consolas" w:hAnsi="Consolas" w:cs="Courier New"/>
          <w:color w:val="666600"/>
          <w:sz w:val="17"/>
          <w:szCs w:val="17"/>
        </w:rPr>
        <w:t>(</w:t>
      </w:r>
      <w:r>
        <w:rPr>
          <w:rFonts w:ascii="Consolas" w:hAnsi="Consolas" w:cs="Courier New"/>
          <w:color w:val="000000"/>
          <w:sz w:val="17"/>
          <w:szCs w:val="17"/>
        </w:rPr>
        <w:t>video_url</w:t>
      </w:r>
      <w:r>
        <w:rPr>
          <w:rFonts w:ascii="Consolas" w:hAnsi="Consolas" w:cs="Courier New"/>
          <w:color w:val="666600"/>
          <w:sz w:val="17"/>
          <w:szCs w:val="17"/>
        </w:rPr>
        <w:t>)</w:t>
      </w:r>
    </w:p>
    <w:p w14:paraId="35659F6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analysis_results</w:t>
      </w:r>
      <w:r>
        <w:rPr>
          <w:rFonts w:ascii="Consolas" w:hAnsi="Consolas" w:cs="Courier New"/>
          <w:color w:val="666600"/>
          <w:sz w:val="17"/>
          <w:szCs w:val="17"/>
        </w:rPr>
        <w:t>)</w:t>
      </w:r>
    </w:p>
    <w:p w14:paraId="16A07EF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2632C58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process_food_recommendations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04D1C8E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"food recommendations"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F152A7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recommendations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get_food_recommendations</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6A0B34A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recommendations</w:t>
      </w:r>
      <w:r>
        <w:rPr>
          <w:rFonts w:ascii="Consolas" w:hAnsi="Consolas" w:cs="Courier New"/>
          <w:color w:val="666600"/>
          <w:sz w:val="17"/>
          <w:szCs w:val="17"/>
        </w:rPr>
        <w:t>)</w:t>
      </w:r>
    </w:p>
    <w:p w14:paraId="4AEFDCA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6EF0174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process_file_analysis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0BB901B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file_path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384838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100. </w:t>
      </w:r>
      <w:r>
        <w:rPr>
          <w:rFonts w:ascii="Consolas" w:hAnsi="Consolas" w:cs="Courier New"/>
          <w:color w:val="000000"/>
          <w:sz w:val="17"/>
          <w:szCs w:val="17"/>
        </w:rPr>
        <w:t xml:space="preserve">        analysis_results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file_analysis_service</w:t>
      </w:r>
      <w:r>
        <w:rPr>
          <w:rFonts w:ascii="Consolas" w:hAnsi="Consolas" w:cs="Courier New"/>
          <w:color w:val="666600"/>
          <w:sz w:val="17"/>
          <w:szCs w:val="17"/>
        </w:rPr>
        <w:t>.</w:t>
      </w:r>
      <w:r>
        <w:rPr>
          <w:rFonts w:ascii="Consolas" w:hAnsi="Consolas" w:cs="Courier New"/>
          <w:color w:val="000000"/>
          <w:sz w:val="17"/>
          <w:szCs w:val="17"/>
        </w:rPr>
        <w:t>analyze_file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1DB5CF8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analysis_results</w:t>
      </w:r>
      <w:r>
        <w:rPr>
          <w:rFonts w:ascii="Consolas" w:hAnsi="Consolas" w:cs="Courier New"/>
          <w:color w:val="666600"/>
          <w:sz w:val="17"/>
          <w:szCs w:val="17"/>
        </w:rPr>
        <w:t>)</w:t>
      </w:r>
    </w:p>
    <w:p w14:paraId="62E6EB1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4FD6DAE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process_project_management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0097C2A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project_details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"project management"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91457F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manage_project</w:t>
      </w:r>
      <w:r>
        <w:rPr>
          <w:rFonts w:ascii="Consolas" w:hAnsi="Consolas" w:cs="Courier New"/>
          <w:color w:val="666600"/>
          <w:sz w:val="17"/>
          <w:szCs w:val="17"/>
        </w:rPr>
        <w:t>(</w:t>
      </w:r>
      <w:r>
        <w:rPr>
          <w:rFonts w:ascii="Consolas" w:hAnsi="Consolas" w:cs="Courier New"/>
          <w:color w:val="000000"/>
          <w:sz w:val="17"/>
          <w:szCs w:val="17"/>
        </w:rPr>
        <w:t>project_details</w:t>
      </w:r>
      <w:r>
        <w:rPr>
          <w:rFonts w:ascii="Consolas" w:hAnsi="Consolas" w:cs="Courier New"/>
          <w:color w:val="666600"/>
          <w:sz w:val="17"/>
          <w:szCs w:val="17"/>
        </w:rPr>
        <w:t>)</w:t>
      </w:r>
    </w:p>
    <w:p w14:paraId="7C80696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557F68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7A993A6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880000"/>
          <w:sz w:val="17"/>
          <w:szCs w:val="17"/>
        </w:rPr>
        <w:t># Use the NLU system to extract intent and entities</w:t>
      </w:r>
    </w:p>
    <w:p w14:paraId="6361BB4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extract_intent</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375AB8C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2E6ED12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6C59B2F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"play_music"</w:t>
      </w:r>
      <w:r>
        <w:rPr>
          <w:rFonts w:ascii="Consolas" w:hAnsi="Consolas" w:cs="Courier New"/>
          <w:color w:val="666600"/>
          <w:sz w:val="17"/>
          <w:szCs w:val="17"/>
        </w:rPr>
        <w:t>:</w:t>
      </w:r>
    </w:p>
    <w:p w14:paraId="483438C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song_name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'song_name'</w:t>
      </w:r>
      <w:r>
        <w:rPr>
          <w:rFonts w:ascii="Consolas" w:hAnsi="Consolas" w:cs="Courier New"/>
          <w:color w:val="666600"/>
          <w:sz w:val="17"/>
          <w:szCs w:val="17"/>
        </w:rPr>
        <w:t>)</w:t>
      </w:r>
    </w:p>
    <w:p w14:paraId="1672EBD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song_name</w:t>
      </w:r>
      <w:r>
        <w:rPr>
          <w:rFonts w:ascii="Consolas" w:hAnsi="Consolas" w:cs="Courier New"/>
          <w:color w:val="666600"/>
          <w:sz w:val="17"/>
          <w:szCs w:val="17"/>
        </w:rPr>
        <w:t>:</w:t>
      </w:r>
    </w:p>
    <w:p w14:paraId="51CF07E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play_song</w:t>
      </w:r>
      <w:r>
        <w:rPr>
          <w:rFonts w:ascii="Consolas" w:hAnsi="Consolas" w:cs="Courier New"/>
          <w:color w:val="666600"/>
          <w:sz w:val="17"/>
          <w:szCs w:val="17"/>
        </w:rPr>
        <w:t>(</w:t>
      </w:r>
      <w:r>
        <w:rPr>
          <w:rFonts w:ascii="Consolas" w:hAnsi="Consolas" w:cs="Courier New"/>
          <w:color w:val="000000"/>
          <w:sz w:val="17"/>
          <w:szCs w:val="17"/>
        </w:rPr>
        <w:t>song_name</w:t>
      </w:r>
      <w:r>
        <w:rPr>
          <w:rFonts w:ascii="Consolas" w:hAnsi="Consolas" w:cs="Courier New"/>
          <w:color w:val="666600"/>
          <w:sz w:val="17"/>
          <w:szCs w:val="17"/>
        </w:rPr>
        <w:t>)</w:t>
      </w:r>
    </w:p>
    <w:p w14:paraId="0E6FE0F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5175E9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name of the song."</w:t>
      </w:r>
      <w:r>
        <w:rPr>
          <w:rFonts w:ascii="Consolas" w:hAnsi="Consolas" w:cs="Courier New"/>
          <w:color w:val="666600"/>
          <w:sz w:val="17"/>
          <w:szCs w:val="17"/>
        </w:rPr>
        <w:t>)</w:t>
      </w:r>
    </w:p>
    <w:p w14:paraId="1C93C8E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6C8F12D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"check_calendar"</w:t>
      </w:r>
      <w:r>
        <w:rPr>
          <w:rFonts w:ascii="Consolas" w:hAnsi="Consolas" w:cs="Courier New"/>
          <w:color w:val="666600"/>
          <w:sz w:val="17"/>
          <w:szCs w:val="17"/>
        </w:rPr>
        <w:t>:</w:t>
      </w:r>
    </w:p>
    <w:p w14:paraId="47D3BD6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display_calendar_events</w:t>
      </w:r>
      <w:r>
        <w:rPr>
          <w:rFonts w:ascii="Consolas" w:hAnsi="Consolas" w:cs="Courier New"/>
          <w:color w:val="666600"/>
          <w:sz w:val="17"/>
          <w:szCs w:val="17"/>
        </w:rPr>
        <w:t>()</w:t>
      </w:r>
    </w:p>
    <w:p w14:paraId="2115912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536E474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"check_weather"</w:t>
      </w:r>
      <w:r>
        <w:rPr>
          <w:rFonts w:ascii="Consolas" w:hAnsi="Consolas" w:cs="Courier New"/>
          <w:color w:val="666600"/>
          <w:sz w:val="17"/>
          <w:szCs w:val="17"/>
        </w:rPr>
        <w:t>:</w:t>
      </w:r>
    </w:p>
    <w:p w14:paraId="48B06A6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location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'New York'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Default to New York if no location provided</w:t>
      </w:r>
    </w:p>
    <w:p w14:paraId="32EE801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check_weather</w:t>
      </w:r>
      <w:r>
        <w:rPr>
          <w:rFonts w:ascii="Consolas" w:hAnsi="Consolas" w:cs="Courier New"/>
          <w:color w:val="666600"/>
          <w:sz w:val="17"/>
          <w:szCs w:val="17"/>
        </w:rPr>
        <w:t>(</w:t>
      </w:r>
      <w:r>
        <w:rPr>
          <w:rFonts w:ascii="Consolas" w:hAnsi="Consolas" w:cs="Courier New"/>
          <w:color w:val="000000"/>
          <w:sz w:val="17"/>
          <w:szCs w:val="17"/>
        </w:rPr>
        <w:t>location</w:t>
      </w:r>
      <w:r>
        <w:rPr>
          <w:rFonts w:ascii="Consolas" w:hAnsi="Consolas" w:cs="Courier New"/>
          <w:color w:val="666600"/>
          <w:sz w:val="17"/>
          <w:szCs w:val="17"/>
        </w:rPr>
        <w:t>)</w:t>
      </w:r>
    </w:p>
    <w:p w14:paraId="02B5565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01BEFD5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"check_stock_price"</w:t>
      </w:r>
      <w:r>
        <w:rPr>
          <w:rFonts w:ascii="Consolas" w:hAnsi="Consolas" w:cs="Courier New"/>
          <w:color w:val="666600"/>
          <w:sz w:val="17"/>
          <w:szCs w:val="17"/>
        </w:rPr>
        <w:t>:</w:t>
      </w:r>
    </w:p>
    <w:p w14:paraId="170A888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stock_name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'stock_name'</w:t>
      </w:r>
      <w:r>
        <w:rPr>
          <w:rFonts w:ascii="Consolas" w:hAnsi="Consolas" w:cs="Courier New"/>
          <w:color w:val="666600"/>
          <w:sz w:val="17"/>
          <w:szCs w:val="17"/>
        </w:rPr>
        <w:t>)</w:t>
      </w:r>
    </w:p>
    <w:p w14:paraId="0A24157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stock_name</w:t>
      </w:r>
      <w:r>
        <w:rPr>
          <w:rFonts w:ascii="Consolas" w:hAnsi="Consolas" w:cs="Courier New"/>
          <w:color w:val="666600"/>
          <w:sz w:val="17"/>
          <w:szCs w:val="17"/>
        </w:rPr>
        <w:t>:</w:t>
      </w:r>
    </w:p>
    <w:p w14:paraId="2558C04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check_stock_price</w:t>
      </w:r>
      <w:r>
        <w:rPr>
          <w:rFonts w:ascii="Consolas" w:hAnsi="Consolas" w:cs="Courier New"/>
          <w:color w:val="666600"/>
          <w:sz w:val="17"/>
          <w:szCs w:val="17"/>
        </w:rPr>
        <w:t>(</w:t>
      </w:r>
      <w:r>
        <w:rPr>
          <w:rFonts w:ascii="Consolas" w:hAnsi="Consolas" w:cs="Courier New"/>
          <w:color w:val="000000"/>
          <w:sz w:val="17"/>
          <w:szCs w:val="17"/>
        </w:rPr>
        <w:t>stock_name</w:t>
      </w:r>
      <w:r>
        <w:rPr>
          <w:rFonts w:ascii="Consolas" w:hAnsi="Consolas" w:cs="Courier New"/>
          <w:color w:val="666600"/>
          <w:sz w:val="17"/>
          <w:szCs w:val="17"/>
        </w:rPr>
        <w:t>)</w:t>
      </w:r>
    </w:p>
    <w:p w14:paraId="58D46A9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80985C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name of the stock."</w:t>
      </w:r>
      <w:r>
        <w:rPr>
          <w:rFonts w:ascii="Consolas" w:hAnsi="Consolas" w:cs="Courier New"/>
          <w:color w:val="666600"/>
          <w:sz w:val="17"/>
          <w:szCs w:val="17"/>
        </w:rPr>
        <w:t>)</w:t>
      </w:r>
    </w:p>
    <w:p w14:paraId="505E379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4986EE2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"find_jobs"</w:t>
      </w:r>
      <w:r>
        <w:rPr>
          <w:rFonts w:ascii="Consolas" w:hAnsi="Consolas" w:cs="Courier New"/>
          <w:color w:val="666600"/>
          <w:sz w:val="17"/>
          <w:szCs w:val="17"/>
        </w:rPr>
        <w:t>:</w:t>
      </w:r>
    </w:p>
    <w:p w14:paraId="586B094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job_title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'job_title'</w:t>
      </w:r>
      <w:r>
        <w:rPr>
          <w:rFonts w:ascii="Consolas" w:hAnsi="Consolas" w:cs="Courier New"/>
          <w:color w:val="666600"/>
          <w:sz w:val="17"/>
          <w:szCs w:val="17"/>
        </w:rPr>
        <w:t>)</w:t>
      </w:r>
    </w:p>
    <w:p w14:paraId="1D501B6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job_title</w:t>
      </w:r>
      <w:r>
        <w:rPr>
          <w:rFonts w:ascii="Consolas" w:hAnsi="Consolas" w:cs="Courier New"/>
          <w:color w:val="666600"/>
          <w:sz w:val="17"/>
          <w:szCs w:val="17"/>
        </w:rPr>
        <w:t>:</w:t>
      </w:r>
    </w:p>
    <w:p w14:paraId="2538D94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jobs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job_search_service</w:t>
      </w:r>
      <w:r>
        <w:rPr>
          <w:rFonts w:ascii="Consolas" w:hAnsi="Consolas" w:cs="Courier New"/>
          <w:color w:val="666600"/>
          <w:sz w:val="17"/>
          <w:szCs w:val="17"/>
        </w:rPr>
        <w:t>.</w:t>
      </w:r>
      <w:r>
        <w:rPr>
          <w:rFonts w:ascii="Consolas" w:hAnsi="Consolas" w:cs="Courier New"/>
          <w:color w:val="000000"/>
          <w:sz w:val="17"/>
          <w:szCs w:val="17"/>
        </w:rPr>
        <w:t>search_jobs</w:t>
      </w:r>
      <w:r>
        <w:rPr>
          <w:rFonts w:ascii="Consolas" w:hAnsi="Consolas" w:cs="Courier New"/>
          <w:color w:val="666600"/>
          <w:sz w:val="17"/>
          <w:szCs w:val="17"/>
        </w:rPr>
        <w:t>(</w:t>
      </w:r>
      <w:r>
        <w:rPr>
          <w:rFonts w:ascii="Consolas" w:hAnsi="Consolas" w:cs="Courier New"/>
          <w:color w:val="000000"/>
          <w:sz w:val="17"/>
          <w:szCs w:val="17"/>
        </w:rPr>
        <w:t>job_title</w:t>
      </w:r>
      <w:r>
        <w:rPr>
          <w:rFonts w:ascii="Consolas" w:hAnsi="Consolas" w:cs="Courier New"/>
          <w:color w:val="666600"/>
          <w:sz w:val="17"/>
          <w:szCs w:val="17"/>
        </w:rPr>
        <w:t>)</w:t>
      </w:r>
    </w:p>
    <w:p w14:paraId="10F4208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jobs</w:t>
      </w:r>
      <w:r>
        <w:rPr>
          <w:rFonts w:ascii="Consolas" w:hAnsi="Consolas" w:cs="Courier New"/>
          <w:color w:val="666600"/>
          <w:sz w:val="17"/>
          <w:szCs w:val="17"/>
        </w:rPr>
        <w:t>:</w:t>
      </w:r>
    </w:p>
    <w:p w14:paraId="008FD90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"Top job listings: {', '.join(jobs)}"</w:t>
      </w:r>
      <w:r>
        <w:rPr>
          <w:rFonts w:ascii="Consolas" w:hAnsi="Consolas" w:cs="Courier New"/>
          <w:color w:val="666600"/>
          <w:sz w:val="17"/>
          <w:szCs w:val="17"/>
        </w:rPr>
        <w:t>)</w:t>
      </w:r>
    </w:p>
    <w:p w14:paraId="29864F3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099D11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jobs found."</w:t>
      </w:r>
      <w:r>
        <w:rPr>
          <w:rFonts w:ascii="Consolas" w:hAnsi="Consolas" w:cs="Courier New"/>
          <w:color w:val="666600"/>
          <w:sz w:val="17"/>
          <w:szCs w:val="17"/>
        </w:rPr>
        <w:t>)</w:t>
      </w:r>
    </w:p>
    <w:p w14:paraId="47F82C9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6D3D0B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job title you are looking for."</w:t>
      </w:r>
      <w:r>
        <w:rPr>
          <w:rFonts w:ascii="Consolas" w:hAnsi="Consolas" w:cs="Courier New"/>
          <w:color w:val="666600"/>
          <w:sz w:val="17"/>
          <w:szCs w:val="17"/>
        </w:rPr>
        <w:t>)</w:t>
      </w:r>
    </w:p>
    <w:p w14:paraId="56FB10F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"get_news"</w:t>
      </w:r>
      <w:r>
        <w:rPr>
          <w:rFonts w:ascii="Consolas" w:hAnsi="Consolas" w:cs="Courier New"/>
          <w:color w:val="666600"/>
          <w:sz w:val="17"/>
          <w:szCs w:val="17"/>
        </w:rPr>
        <w:t>:</w:t>
      </w:r>
    </w:p>
    <w:p w14:paraId="78C7943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category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'general'</w:t>
      </w:r>
      <w:r>
        <w:rPr>
          <w:rFonts w:ascii="Consolas" w:hAnsi="Consolas" w:cs="Courier New"/>
          <w:color w:val="666600"/>
          <w:sz w:val="17"/>
          <w:szCs w:val="17"/>
        </w:rPr>
        <w:t>)</w:t>
      </w:r>
    </w:p>
    <w:p w14:paraId="1B8D3DA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headlines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news_service</w:t>
      </w:r>
      <w:r>
        <w:rPr>
          <w:rFonts w:ascii="Consolas" w:hAnsi="Consolas" w:cs="Courier New"/>
          <w:color w:val="666600"/>
          <w:sz w:val="17"/>
          <w:szCs w:val="17"/>
        </w:rPr>
        <w:t>.</w:t>
      </w:r>
      <w:r>
        <w:rPr>
          <w:rFonts w:ascii="Consolas" w:hAnsi="Consolas" w:cs="Courier New"/>
          <w:color w:val="000000"/>
          <w:sz w:val="17"/>
          <w:szCs w:val="17"/>
        </w:rPr>
        <w:t>get_news</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p>
    <w:p w14:paraId="1482C9F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headlines</w:t>
      </w:r>
      <w:r>
        <w:rPr>
          <w:rFonts w:ascii="Consolas" w:hAnsi="Consolas" w:cs="Courier New"/>
          <w:color w:val="666600"/>
          <w:sz w:val="17"/>
          <w:szCs w:val="17"/>
        </w:rPr>
        <w:t>:</w:t>
      </w:r>
    </w:p>
    <w:p w14:paraId="788AFF9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"Here are the top headlines: {', '.join(headlines)}"</w:t>
      </w:r>
      <w:r>
        <w:rPr>
          <w:rFonts w:ascii="Consolas" w:hAnsi="Consolas" w:cs="Courier New"/>
          <w:color w:val="666600"/>
          <w:sz w:val="17"/>
          <w:szCs w:val="17"/>
        </w:rPr>
        <w:t>)</w:t>
      </w:r>
    </w:p>
    <w:p w14:paraId="077B3AA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D864F4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"No news available at the moment."</w:t>
      </w:r>
      <w:r>
        <w:rPr>
          <w:rFonts w:ascii="Consolas" w:hAnsi="Consolas" w:cs="Courier New"/>
          <w:color w:val="666600"/>
          <w:sz w:val="17"/>
          <w:szCs w:val="17"/>
        </w:rPr>
        <w:t>)</w:t>
      </w:r>
    </w:p>
    <w:p w14:paraId="449BD6C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"control_device"</w:t>
      </w:r>
      <w:r>
        <w:rPr>
          <w:rFonts w:ascii="Consolas" w:hAnsi="Consolas" w:cs="Courier New"/>
          <w:color w:val="666600"/>
          <w:sz w:val="17"/>
          <w:szCs w:val="17"/>
        </w:rPr>
        <w:t>:</w:t>
      </w:r>
    </w:p>
    <w:p w14:paraId="298C039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device_id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'device_id'</w:t>
      </w:r>
      <w:r>
        <w:rPr>
          <w:rFonts w:ascii="Consolas" w:hAnsi="Consolas" w:cs="Courier New"/>
          <w:color w:val="666600"/>
          <w:sz w:val="17"/>
          <w:szCs w:val="17"/>
        </w:rPr>
        <w:t>)</w:t>
      </w:r>
    </w:p>
    <w:p w14:paraId="7B72632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action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'action'</w:t>
      </w:r>
      <w:r>
        <w:rPr>
          <w:rFonts w:ascii="Consolas" w:hAnsi="Consolas" w:cs="Courier New"/>
          <w:color w:val="666600"/>
          <w:sz w:val="17"/>
          <w:szCs w:val="17"/>
        </w:rPr>
        <w:t>)</w:t>
      </w:r>
    </w:p>
    <w:p w14:paraId="6E531BA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device_id </w:t>
      </w:r>
      <w:r>
        <w:rPr>
          <w:rFonts w:ascii="Consolas" w:hAnsi="Consolas" w:cs="Courier New"/>
          <w:color w:val="000088"/>
          <w:sz w:val="17"/>
          <w:szCs w:val="17"/>
        </w:rPr>
        <w:t>and</w:t>
      </w:r>
      <w:r>
        <w:rPr>
          <w:rFonts w:ascii="Consolas" w:hAnsi="Consolas" w:cs="Courier New"/>
          <w:color w:val="000000"/>
          <w:sz w:val="17"/>
          <w:szCs w:val="17"/>
        </w:rPr>
        <w:t xml:space="preserve"> action</w:t>
      </w:r>
      <w:r>
        <w:rPr>
          <w:rFonts w:ascii="Consolas" w:hAnsi="Consolas" w:cs="Courier New"/>
          <w:color w:val="666600"/>
          <w:sz w:val="17"/>
          <w:szCs w:val="17"/>
        </w:rPr>
        <w:t>:</w:t>
      </w:r>
    </w:p>
    <w:p w14:paraId="05587D9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home_automation_service</w:t>
      </w:r>
      <w:r>
        <w:rPr>
          <w:rFonts w:ascii="Consolas" w:hAnsi="Consolas" w:cs="Courier New"/>
          <w:color w:val="666600"/>
          <w:sz w:val="17"/>
          <w:szCs w:val="17"/>
        </w:rPr>
        <w:t>.</w:t>
      </w:r>
      <w:r>
        <w:rPr>
          <w:rFonts w:ascii="Consolas" w:hAnsi="Consolas" w:cs="Courier New"/>
          <w:color w:val="000000"/>
          <w:sz w:val="17"/>
          <w:szCs w:val="17"/>
        </w:rPr>
        <w:t>control_device</w:t>
      </w:r>
      <w:r>
        <w:rPr>
          <w:rFonts w:ascii="Consolas" w:hAnsi="Consolas" w:cs="Courier New"/>
          <w:color w:val="666600"/>
          <w:sz w:val="17"/>
          <w:szCs w:val="17"/>
        </w:rPr>
        <w:t>(</w:t>
      </w:r>
      <w:r>
        <w:rPr>
          <w:rFonts w:ascii="Consolas" w:hAnsi="Consolas" w:cs="Courier New"/>
          <w:color w:val="000000"/>
          <w:sz w:val="17"/>
          <w:szCs w:val="17"/>
        </w:rPr>
        <w:t>device_id</w:t>
      </w:r>
      <w:r>
        <w:rPr>
          <w:rFonts w:ascii="Consolas" w:hAnsi="Consolas" w:cs="Courier New"/>
          <w:color w:val="666600"/>
          <w:sz w:val="17"/>
          <w:szCs w:val="17"/>
        </w:rPr>
        <w:t>,</w:t>
      </w:r>
      <w:r>
        <w:rPr>
          <w:rFonts w:ascii="Consolas" w:hAnsi="Consolas" w:cs="Courier New"/>
          <w:color w:val="000000"/>
          <w:sz w:val="17"/>
          <w:szCs w:val="17"/>
        </w:rPr>
        <w:t xml:space="preserve"> action</w:t>
      </w:r>
      <w:r>
        <w:rPr>
          <w:rFonts w:ascii="Consolas" w:hAnsi="Consolas" w:cs="Courier New"/>
          <w:color w:val="666600"/>
          <w:sz w:val="17"/>
          <w:szCs w:val="17"/>
        </w:rPr>
        <w:t>)</w:t>
      </w:r>
    </w:p>
    <w:p w14:paraId="2ED7761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ADAB8A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3E9FBF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specify the device and action."</w:t>
      </w:r>
      <w:r>
        <w:rPr>
          <w:rFonts w:ascii="Consolas" w:hAnsi="Consolas" w:cs="Courier New"/>
          <w:color w:val="666600"/>
          <w:sz w:val="17"/>
          <w:szCs w:val="17"/>
        </w:rPr>
        <w:t>)</w:t>
      </w:r>
    </w:p>
    <w:p w14:paraId="5274EA4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"check_stock_price"</w:t>
      </w:r>
      <w:r>
        <w:rPr>
          <w:rFonts w:ascii="Consolas" w:hAnsi="Consolas" w:cs="Courier New"/>
          <w:color w:val="666600"/>
          <w:sz w:val="17"/>
          <w:szCs w:val="17"/>
        </w:rPr>
        <w:t>:</w:t>
      </w:r>
    </w:p>
    <w:p w14:paraId="6A4CB00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stock_symbol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'stock_symbol'</w:t>
      </w:r>
      <w:r>
        <w:rPr>
          <w:rFonts w:ascii="Consolas" w:hAnsi="Consolas" w:cs="Courier New"/>
          <w:color w:val="666600"/>
          <w:sz w:val="17"/>
          <w:szCs w:val="17"/>
        </w:rPr>
        <w:t>)</w:t>
      </w:r>
    </w:p>
    <w:p w14:paraId="1B0A27F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stock_symbol</w:t>
      </w:r>
      <w:r>
        <w:rPr>
          <w:rFonts w:ascii="Consolas" w:hAnsi="Consolas" w:cs="Courier New"/>
          <w:color w:val="666600"/>
          <w:sz w:val="17"/>
          <w:szCs w:val="17"/>
        </w:rPr>
        <w:t>:</w:t>
      </w:r>
    </w:p>
    <w:p w14:paraId="6FAC926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price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finance_service</w:t>
      </w:r>
      <w:r>
        <w:rPr>
          <w:rFonts w:ascii="Consolas" w:hAnsi="Consolas" w:cs="Courier New"/>
          <w:color w:val="666600"/>
          <w:sz w:val="17"/>
          <w:szCs w:val="17"/>
        </w:rPr>
        <w:t>.</w:t>
      </w:r>
      <w:r>
        <w:rPr>
          <w:rFonts w:ascii="Consolas" w:hAnsi="Consolas" w:cs="Courier New"/>
          <w:color w:val="000000"/>
          <w:sz w:val="17"/>
          <w:szCs w:val="17"/>
        </w:rPr>
        <w:t>get_stock_price</w:t>
      </w:r>
      <w:r>
        <w:rPr>
          <w:rFonts w:ascii="Consolas" w:hAnsi="Consolas" w:cs="Courier New"/>
          <w:color w:val="666600"/>
          <w:sz w:val="17"/>
          <w:szCs w:val="17"/>
        </w:rPr>
        <w:t>(</w:t>
      </w:r>
      <w:r>
        <w:rPr>
          <w:rFonts w:ascii="Consolas" w:hAnsi="Consolas" w:cs="Courier New"/>
          <w:color w:val="000000"/>
          <w:sz w:val="17"/>
          <w:szCs w:val="17"/>
        </w:rPr>
        <w:t>stock_symbol</w:t>
      </w:r>
      <w:r>
        <w:rPr>
          <w:rFonts w:ascii="Consolas" w:hAnsi="Consolas" w:cs="Courier New"/>
          <w:color w:val="666600"/>
          <w:sz w:val="17"/>
          <w:szCs w:val="17"/>
        </w:rPr>
        <w:t>)</w:t>
      </w:r>
    </w:p>
    <w:p w14:paraId="4A7AACC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current price of {stock_symbol} is {price}"</w:t>
      </w:r>
      <w:r>
        <w:rPr>
          <w:rFonts w:ascii="Consolas" w:hAnsi="Consolas" w:cs="Courier New"/>
          <w:color w:val="666600"/>
          <w:sz w:val="17"/>
          <w:szCs w:val="17"/>
        </w:rPr>
        <w:t>)</w:t>
      </w:r>
    </w:p>
    <w:p w14:paraId="5F42287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817AB4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a stock symbol."</w:t>
      </w:r>
      <w:r>
        <w:rPr>
          <w:rFonts w:ascii="Consolas" w:hAnsi="Consolas" w:cs="Courier New"/>
          <w:color w:val="666600"/>
          <w:sz w:val="17"/>
          <w:szCs w:val="17"/>
        </w:rPr>
        <w:t>)</w:t>
      </w:r>
    </w:p>
    <w:p w14:paraId="0F12D6A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60C0A06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"send_email"</w:t>
      </w:r>
      <w:r>
        <w:rPr>
          <w:rFonts w:ascii="Consolas" w:hAnsi="Consolas" w:cs="Courier New"/>
          <w:color w:val="666600"/>
          <w:sz w:val="17"/>
          <w:szCs w:val="17"/>
        </w:rPr>
        <w:t>:</w:t>
      </w:r>
    </w:p>
    <w:p w14:paraId="58D7497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recipient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'recipient'</w:t>
      </w:r>
      <w:r>
        <w:rPr>
          <w:rFonts w:ascii="Consolas" w:hAnsi="Consolas" w:cs="Courier New"/>
          <w:color w:val="666600"/>
          <w:sz w:val="17"/>
          <w:szCs w:val="17"/>
        </w:rPr>
        <w:t>)</w:t>
      </w:r>
    </w:p>
    <w:p w14:paraId="562957B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subject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'subject'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Subject'</w:t>
      </w:r>
      <w:r>
        <w:rPr>
          <w:rFonts w:ascii="Consolas" w:hAnsi="Consolas" w:cs="Courier New"/>
          <w:color w:val="666600"/>
          <w:sz w:val="17"/>
          <w:szCs w:val="17"/>
        </w:rPr>
        <w:t>)</w:t>
      </w:r>
    </w:p>
    <w:p w14:paraId="0B16849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169. </w:t>
      </w:r>
      <w:r>
        <w:rPr>
          <w:rFonts w:ascii="Consolas" w:hAnsi="Consolas" w:cs="Courier New"/>
          <w:color w:val="000000"/>
          <w:sz w:val="17"/>
          <w:szCs w:val="17"/>
        </w:rPr>
        <w:t xml:space="preserve">            body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'body'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Content'</w:t>
      </w:r>
      <w:r>
        <w:rPr>
          <w:rFonts w:ascii="Consolas" w:hAnsi="Consolas" w:cs="Courier New"/>
          <w:color w:val="666600"/>
          <w:sz w:val="17"/>
          <w:szCs w:val="17"/>
        </w:rPr>
        <w:t>)</w:t>
      </w:r>
    </w:p>
    <w:p w14:paraId="79E8389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recipient</w:t>
      </w:r>
      <w:r>
        <w:rPr>
          <w:rFonts w:ascii="Consolas" w:hAnsi="Consolas" w:cs="Courier New"/>
          <w:color w:val="666600"/>
          <w:sz w:val="17"/>
          <w:szCs w:val="17"/>
        </w:rPr>
        <w:t>:</w:t>
      </w:r>
    </w:p>
    <w:p w14:paraId="5CCEEB9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email_service</w:t>
      </w:r>
      <w:r>
        <w:rPr>
          <w:rFonts w:ascii="Consolas" w:hAnsi="Consolas" w:cs="Courier New"/>
          <w:color w:val="666600"/>
          <w:sz w:val="17"/>
          <w:szCs w:val="17"/>
        </w:rPr>
        <w:t>.</w:t>
      </w:r>
      <w:r>
        <w:rPr>
          <w:rFonts w:ascii="Consolas" w:hAnsi="Consolas" w:cs="Courier New"/>
          <w:color w:val="000000"/>
          <w:sz w:val="17"/>
          <w:szCs w:val="17"/>
        </w:rPr>
        <w:t>send_email</w:t>
      </w:r>
      <w:r>
        <w:rPr>
          <w:rFonts w:ascii="Consolas" w:hAnsi="Consolas" w:cs="Courier New"/>
          <w:color w:val="666600"/>
          <w:sz w:val="17"/>
          <w:szCs w:val="17"/>
        </w:rPr>
        <w:t>(</w:t>
      </w:r>
      <w:r>
        <w:rPr>
          <w:rFonts w:ascii="Consolas" w:hAnsi="Consolas" w:cs="Courier New"/>
          <w:color w:val="000000"/>
          <w:sz w:val="17"/>
          <w:szCs w:val="17"/>
        </w:rPr>
        <w:t>recipient</w:t>
      </w:r>
      <w:r>
        <w:rPr>
          <w:rFonts w:ascii="Consolas" w:hAnsi="Consolas" w:cs="Courier New"/>
          <w:color w:val="666600"/>
          <w:sz w:val="17"/>
          <w:szCs w:val="17"/>
        </w:rPr>
        <w:t>,</w:t>
      </w:r>
      <w:r>
        <w:rPr>
          <w:rFonts w:ascii="Consolas" w:hAnsi="Consolas" w:cs="Courier New"/>
          <w:color w:val="000000"/>
          <w:sz w:val="17"/>
          <w:szCs w:val="17"/>
        </w:rPr>
        <w:t xml:space="preserve"> subject</w:t>
      </w:r>
      <w:r>
        <w:rPr>
          <w:rFonts w:ascii="Consolas" w:hAnsi="Consolas" w:cs="Courier New"/>
          <w:color w:val="666600"/>
          <w:sz w:val="17"/>
          <w:szCs w:val="17"/>
        </w:rPr>
        <w:t>,</w:t>
      </w:r>
      <w:r>
        <w:rPr>
          <w:rFonts w:ascii="Consolas" w:hAnsi="Consolas" w:cs="Courier New"/>
          <w:color w:val="000000"/>
          <w:sz w:val="17"/>
          <w:szCs w:val="17"/>
        </w:rPr>
        <w:t xml:space="preserve"> body</w:t>
      </w:r>
      <w:r>
        <w:rPr>
          <w:rFonts w:ascii="Consolas" w:hAnsi="Consolas" w:cs="Courier New"/>
          <w:color w:val="666600"/>
          <w:sz w:val="17"/>
          <w:szCs w:val="17"/>
        </w:rPr>
        <w:t>)</w:t>
      </w:r>
    </w:p>
    <w:p w14:paraId="0931D74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81B9DB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67DA1A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"Please provide the recipient's email address."</w:t>
      </w:r>
      <w:r>
        <w:rPr>
          <w:rFonts w:ascii="Consolas" w:hAnsi="Consolas" w:cs="Courier New"/>
          <w:color w:val="666600"/>
          <w:sz w:val="17"/>
          <w:szCs w:val="17"/>
        </w:rPr>
        <w:t>)</w:t>
      </w:r>
    </w:p>
    <w:p w14:paraId="0CAEBA3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p>
    <w:p w14:paraId="262B8FB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"analyze_youtube"</w:t>
      </w:r>
      <w:r>
        <w:rPr>
          <w:rFonts w:ascii="Consolas" w:hAnsi="Consolas" w:cs="Courier New"/>
          <w:color w:val="666600"/>
          <w:sz w:val="17"/>
          <w:szCs w:val="17"/>
        </w:rPr>
        <w:t>:</w:t>
      </w:r>
    </w:p>
    <w:p w14:paraId="7034A23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video_url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'video_url'</w:t>
      </w:r>
      <w:r>
        <w:rPr>
          <w:rFonts w:ascii="Consolas" w:hAnsi="Consolas" w:cs="Courier New"/>
          <w:color w:val="666600"/>
          <w:sz w:val="17"/>
          <w:szCs w:val="17"/>
        </w:rPr>
        <w:t>]</w:t>
      </w:r>
    </w:p>
    <w:p w14:paraId="2E3EF55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analyze_youtube_video</w:t>
      </w:r>
      <w:r>
        <w:rPr>
          <w:rFonts w:ascii="Consolas" w:hAnsi="Consolas" w:cs="Courier New"/>
          <w:color w:val="666600"/>
          <w:sz w:val="17"/>
          <w:szCs w:val="17"/>
        </w:rPr>
        <w:t>(</w:t>
      </w:r>
      <w:r>
        <w:rPr>
          <w:rFonts w:ascii="Consolas" w:hAnsi="Consolas" w:cs="Courier New"/>
          <w:color w:val="000000"/>
          <w:sz w:val="17"/>
          <w:szCs w:val="17"/>
        </w:rPr>
        <w:t>video_url</w:t>
      </w:r>
      <w:r>
        <w:rPr>
          <w:rFonts w:ascii="Consolas" w:hAnsi="Consolas" w:cs="Courier New"/>
          <w:color w:val="666600"/>
          <w:sz w:val="17"/>
          <w:szCs w:val="17"/>
        </w:rPr>
        <w:t>)</w:t>
      </w:r>
    </w:p>
    <w:p w14:paraId="4055CAD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"get_travel_recommendations"</w:t>
      </w:r>
      <w:r>
        <w:rPr>
          <w:rFonts w:ascii="Consolas" w:hAnsi="Consolas" w:cs="Courier New"/>
          <w:color w:val="666600"/>
          <w:sz w:val="17"/>
          <w:szCs w:val="17"/>
        </w:rPr>
        <w:t>:</w:t>
      </w:r>
    </w:p>
    <w:p w14:paraId="3654611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category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p>
    <w:p w14:paraId="5E1DA34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recommendations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travel_recommendations_service</w:t>
      </w:r>
      <w:r>
        <w:rPr>
          <w:rFonts w:ascii="Consolas" w:hAnsi="Consolas" w:cs="Courier New"/>
          <w:color w:val="666600"/>
          <w:sz w:val="17"/>
          <w:szCs w:val="17"/>
        </w:rPr>
        <w:t>.</w:t>
      </w:r>
      <w:r>
        <w:rPr>
          <w:rFonts w:ascii="Consolas" w:hAnsi="Consolas" w:cs="Courier New"/>
          <w:color w:val="000000"/>
          <w:sz w:val="17"/>
          <w:szCs w:val="17"/>
        </w:rPr>
        <w:t>get_recommendations</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p>
    <w:p w14:paraId="320D67D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"Travel recommendations: {', '.join(recommendations)}"</w:t>
      </w:r>
    </w:p>
    <w:p w14:paraId="4755211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7E3002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"capture_image"</w:t>
      </w:r>
      <w:r>
        <w:rPr>
          <w:rFonts w:ascii="Consolas" w:hAnsi="Consolas" w:cs="Courier New"/>
          <w:color w:val="666600"/>
          <w:sz w:val="17"/>
          <w:szCs w:val="17"/>
        </w:rPr>
        <w:t>:</w:t>
      </w:r>
    </w:p>
    <w:p w14:paraId="4A8932E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usb_cam_service</w:t>
      </w:r>
      <w:r>
        <w:rPr>
          <w:rFonts w:ascii="Consolas" w:hAnsi="Consolas" w:cs="Courier New"/>
          <w:color w:val="666600"/>
          <w:sz w:val="17"/>
          <w:szCs w:val="17"/>
        </w:rPr>
        <w:t>.</w:t>
      </w:r>
      <w:r>
        <w:rPr>
          <w:rFonts w:ascii="Consolas" w:hAnsi="Consolas" w:cs="Courier New"/>
          <w:color w:val="000000"/>
          <w:sz w:val="17"/>
          <w:szCs w:val="17"/>
        </w:rPr>
        <w:t>start_camera</w:t>
      </w:r>
      <w:r>
        <w:rPr>
          <w:rFonts w:ascii="Consolas" w:hAnsi="Consolas" w:cs="Courier New"/>
          <w:color w:val="666600"/>
          <w:sz w:val="17"/>
          <w:szCs w:val="17"/>
        </w:rPr>
        <w:t>()</w:t>
      </w:r>
    </w:p>
    <w:p w14:paraId="0C73A3B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usb_cam_service</w:t>
      </w:r>
      <w:r>
        <w:rPr>
          <w:rFonts w:ascii="Consolas" w:hAnsi="Consolas" w:cs="Courier New"/>
          <w:color w:val="666600"/>
          <w:sz w:val="17"/>
          <w:szCs w:val="17"/>
        </w:rPr>
        <w:t>.</w:t>
      </w:r>
      <w:r>
        <w:rPr>
          <w:rFonts w:ascii="Consolas" w:hAnsi="Consolas" w:cs="Courier New"/>
          <w:color w:val="000000"/>
          <w:sz w:val="17"/>
          <w:szCs w:val="17"/>
        </w:rPr>
        <w:t>capture_image</w:t>
      </w:r>
      <w:r>
        <w:rPr>
          <w:rFonts w:ascii="Consolas" w:hAnsi="Consolas" w:cs="Courier New"/>
          <w:color w:val="666600"/>
          <w:sz w:val="17"/>
          <w:szCs w:val="17"/>
        </w:rPr>
        <w:t>(</w:t>
      </w:r>
      <w:r>
        <w:rPr>
          <w:rFonts w:ascii="Consolas" w:hAnsi="Consolas" w:cs="Courier New"/>
          <w:color w:val="008800"/>
          <w:sz w:val="17"/>
          <w:szCs w:val="17"/>
        </w:rPr>
        <w:t>"captured_image.png"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Specify filename as needed</w:t>
      </w:r>
    </w:p>
    <w:p w14:paraId="4B5D43E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usb_cam_service</w:t>
      </w:r>
      <w:r>
        <w:rPr>
          <w:rFonts w:ascii="Consolas" w:hAnsi="Consolas" w:cs="Courier New"/>
          <w:color w:val="666600"/>
          <w:sz w:val="17"/>
          <w:szCs w:val="17"/>
        </w:rPr>
        <w:t>.</w:t>
      </w:r>
      <w:r>
        <w:rPr>
          <w:rFonts w:ascii="Consolas" w:hAnsi="Consolas" w:cs="Courier New"/>
          <w:color w:val="000000"/>
          <w:sz w:val="17"/>
          <w:szCs w:val="17"/>
        </w:rPr>
        <w:t>release_camera</w:t>
      </w:r>
      <w:r>
        <w:rPr>
          <w:rFonts w:ascii="Consolas" w:hAnsi="Consolas" w:cs="Courier New"/>
          <w:color w:val="666600"/>
          <w:sz w:val="17"/>
          <w:szCs w:val="17"/>
        </w:rPr>
        <w:t>()</w:t>
      </w:r>
    </w:p>
    <w:p w14:paraId="5401EDB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"Image captured successfully."</w:t>
      </w:r>
    </w:p>
    <w:p w14:paraId="690A9E8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76FF78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"create_project"</w:t>
      </w:r>
      <w:r>
        <w:rPr>
          <w:rFonts w:ascii="Consolas" w:hAnsi="Consolas" w:cs="Courier New"/>
          <w:color w:val="666600"/>
          <w:sz w:val="17"/>
          <w:szCs w:val="17"/>
        </w:rPr>
        <w:t>:</w:t>
      </w:r>
    </w:p>
    <w:p w14:paraId="7D78047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 Project'</w:t>
      </w:r>
      <w:r>
        <w:rPr>
          <w:rFonts w:ascii="Consolas" w:hAnsi="Consolas" w:cs="Courier New"/>
          <w:color w:val="666600"/>
          <w:sz w:val="17"/>
          <w:szCs w:val="17"/>
        </w:rPr>
        <w:t>)</w:t>
      </w:r>
    </w:p>
    <w:p w14:paraId="0050C7F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create_project</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p>
    <w:p w14:paraId="3614FE9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E76C95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w:t>
      </w:r>
    </w:p>
    <w:p w14:paraId="0E1797A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"add_task"</w:t>
      </w:r>
      <w:r>
        <w:rPr>
          <w:rFonts w:ascii="Consolas" w:hAnsi="Consolas" w:cs="Courier New"/>
          <w:color w:val="666600"/>
          <w:sz w:val="17"/>
          <w:szCs w:val="17"/>
        </w:rPr>
        <w:t>:</w:t>
      </w:r>
    </w:p>
    <w:p w14:paraId="3A20C0B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 Project'</w:t>
      </w:r>
      <w:r>
        <w:rPr>
          <w:rFonts w:ascii="Consolas" w:hAnsi="Consolas" w:cs="Courier New"/>
          <w:color w:val="666600"/>
          <w:sz w:val="17"/>
          <w:szCs w:val="17"/>
        </w:rPr>
        <w:t>)</w:t>
      </w:r>
    </w:p>
    <w:p w14:paraId="158E4CC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task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'New Task'</w:t>
      </w:r>
      <w:r>
        <w:rPr>
          <w:rFonts w:ascii="Consolas" w:hAnsi="Consolas" w:cs="Courier New"/>
          <w:color w:val="666600"/>
          <w:sz w:val="17"/>
          <w:szCs w:val="17"/>
        </w:rPr>
        <w:t>)</w:t>
      </w:r>
    </w:p>
    <w:p w14:paraId="0F234FE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add_task</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58BCDE7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0AFE9C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w:t>
      </w:r>
    </w:p>
    <w:p w14:paraId="57A9447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"list_projects"</w:t>
      </w:r>
      <w:r>
        <w:rPr>
          <w:rFonts w:ascii="Consolas" w:hAnsi="Consolas" w:cs="Courier New"/>
          <w:color w:val="666600"/>
          <w:sz w:val="17"/>
          <w:szCs w:val="17"/>
        </w:rPr>
        <w:t>:</w:t>
      </w:r>
    </w:p>
    <w:p w14:paraId="13B5B2F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list_projects</w:t>
      </w:r>
      <w:r>
        <w:rPr>
          <w:rFonts w:ascii="Consolas" w:hAnsi="Consolas" w:cs="Courier New"/>
          <w:color w:val="666600"/>
          <w:sz w:val="17"/>
          <w:szCs w:val="17"/>
        </w:rPr>
        <w:t>()</w:t>
      </w:r>
    </w:p>
    <w:p w14:paraId="3C9FD77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B18F3D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w:t>
      </w:r>
    </w:p>
    <w:p w14:paraId="674FB7F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"complete_project"</w:t>
      </w:r>
      <w:r>
        <w:rPr>
          <w:rFonts w:ascii="Consolas" w:hAnsi="Consolas" w:cs="Courier New"/>
          <w:color w:val="666600"/>
          <w:sz w:val="17"/>
          <w:szCs w:val="17"/>
        </w:rPr>
        <w:t>:</w:t>
      </w:r>
    </w:p>
    <w:p w14:paraId="7850E99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'Default Project'</w:t>
      </w:r>
      <w:r>
        <w:rPr>
          <w:rFonts w:ascii="Consolas" w:hAnsi="Consolas" w:cs="Courier New"/>
          <w:color w:val="666600"/>
          <w:sz w:val="17"/>
          <w:szCs w:val="17"/>
        </w:rPr>
        <w:t>)</w:t>
      </w:r>
    </w:p>
    <w:p w14:paraId="531E8A3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project_management_service</w:t>
      </w:r>
      <w:r>
        <w:rPr>
          <w:rFonts w:ascii="Consolas" w:hAnsi="Consolas" w:cs="Courier New"/>
          <w:color w:val="666600"/>
          <w:sz w:val="17"/>
          <w:szCs w:val="17"/>
        </w:rPr>
        <w:t>.</w:t>
      </w:r>
      <w:r>
        <w:rPr>
          <w:rFonts w:ascii="Consolas" w:hAnsi="Consolas" w:cs="Courier New"/>
          <w:color w:val="000000"/>
          <w:sz w:val="17"/>
          <w:szCs w:val="17"/>
        </w:rPr>
        <w:t>complete_project</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p>
    <w:p w14:paraId="55AA498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0D2EA0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w:t>
      </w:r>
    </w:p>
    <w:p w14:paraId="3668D44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"capture_image"</w:t>
      </w:r>
      <w:r>
        <w:rPr>
          <w:rFonts w:ascii="Consolas" w:hAnsi="Consolas" w:cs="Courier New"/>
          <w:color w:val="666600"/>
          <w:sz w:val="17"/>
          <w:szCs w:val="17"/>
        </w:rPr>
        <w:t>:</w:t>
      </w:r>
    </w:p>
    <w:p w14:paraId="6EA56BE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phone_camera_service</w:t>
      </w:r>
      <w:r>
        <w:rPr>
          <w:rFonts w:ascii="Consolas" w:hAnsi="Consolas" w:cs="Courier New"/>
          <w:color w:val="666600"/>
          <w:sz w:val="17"/>
          <w:szCs w:val="17"/>
        </w:rPr>
        <w:t>.</w:t>
      </w:r>
      <w:r>
        <w:rPr>
          <w:rFonts w:ascii="Consolas" w:hAnsi="Consolas" w:cs="Courier New"/>
          <w:color w:val="000000"/>
          <w:sz w:val="17"/>
          <w:szCs w:val="17"/>
        </w:rPr>
        <w:t>capture_image</w:t>
      </w:r>
      <w:r>
        <w:rPr>
          <w:rFonts w:ascii="Consolas" w:hAnsi="Consolas" w:cs="Courier New"/>
          <w:color w:val="666600"/>
          <w:sz w:val="17"/>
          <w:szCs w:val="17"/>
        </w:rPr>
        <w:t>()</w:t>
      </w:r>
    </w:p>
    <w:p w14:paraId="5B2A8C9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A602B8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"get_camera_status"</w:t>
      </w:r>
      <w:r>
        <w:rPr>
          <w:rFonts w:ascii="Consolas" w:hAnsi="Consolas" w:cs="Courier New"/>
          <w:color w:val="666600"/>
          <w:sz w:val="17"/>
          <w:szCs w:val="17"/>
        </w:rPr>
        <w:t>:</w:t>
      </w:r>
    </w:p>
    <w:p w14:paraId="267306D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status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get_camera_status</w:t>
      </w:r>
      <w:r>
        <w:rPr>
          <w:rFonts w:ascii="Consolas" w:hAnsi="Consolas" w:cs="Courier New"/>
          <w:color w:val="666600"/>
          <w:sz w:val="17"/>
          <w:szCs w:val="17"/>
        </w:rPr>
        <w:t>()</w:t>
      </w:r>
    </w:p>
    <w:p w14:paraId="25D9C79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"Camera status: {status}"</w:t>
      </w:r>
      <w:r>
        <w:rPr>
          <w:rFonts w:ascii="Consolas" w:hAnsi="Consolas" w:cs="Courier New"/>
          <w:color w:val="666600"/>
          <w:sz w:val="17"/>
          <w:szCs w:val="17"/>
        </w:rPr>
        <w:t>)</w:t>
      </w:r>
    </w:p>
    <w:p w14:paraId="2ECB884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w:t>
      </w:r>
    </w:p>
    <w:p w14:paraId="51381F7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"capture_snapshot"</w:t>
      </w:r>
      <w:r>
        <w:rPr>
          <w:rFonts w:ascii="Consolas" w:hAnsi="Consolas" w:cs="Courier New"/>
          <w:color w:val="666600"/>
          <w:sz w:val="17"/>
          <w:szCs w:val="17"/>
        </w:rPr>
        <w:t>:</w:t>
      </w:r>
    </w:p>
    <w:p w14:paraId="711C65A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p>
    <w:p w14:paraId="6975C6A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xml:space="preserve">            snapshot_response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capture_snapshot</w:t>
      </w:r>
      <w:r>
        <w:rPr>
          <w:rFonts w:ascii="Consolas" w:hAnsi="Consolas" w:cs="Courier New"/>
          <w:color w:val="666600"/>
          <w:sz w:val="17"/>
          <w:szCs w:val="17"/>
        </w:rPr>
        <w:t>(</w:t>
      </w:r>
      <w:r>
        <w:rPr>
          <w:rFonts w:ascii="Consolas" w:hAnsi="Consolas" w:cs="Courier New"/>
          <w:color w:val="000000"/>
          <w:sz w:val="17"/>
          <w:szCs w:val="17"/>
        </w:rPr>
        <w:t>camera_id</w:t>
      </w:r>
      <w:r>
        <w:rPr>
          <w:rFonts w:ascii="Consolas" w:hAnsi="Consolas" w:cs="Courier New"/>
          <w:color w:val="666600"/>
          <w:sz w:val="17"/>
          <w:szCs w:val="17"/>
        </w:rPr>
        <w:t>)</w:t>
      </w:r>
    </w:p>
    <w:p w14:paraId="6653245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snapshot_response</w:t>
      </w:r>
      <w:r>
        <w:rPr>
          <w:rFonts w:ascii="Consolas" w:hAnsi="Consolas" w:cs="Courier New"/>
          <w:color w:val="666600"/>
          <w:sz w:val="17"/>
          <w:szCs w:val="17"/>
        </w:rPr>
        <w:t>)</w:t>
      </w:r>
    </w:p>
    <w:p w14:paraId="1EA74EB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w:t>
      </w:r>
    </w:p>
    <w:p w14:paraId="1382B1A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"start_recording"</w:t>
      </w:r>
      <w:r>
        <w:rPr>
          <w:rFonts w:ascii="Consolas" w:hAnsi="Consolas" w:cs="Courier New"/>
          <w:color w:val="666600"/>
          <w:sz w:val="17"/>
          <w:szCs w:val="17"/>
        </w:rPr>
        <w:t>:</w:t>
      </w:r>
    </w:p>
    <w:p w14:paraId="17E5DC8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p>
    <w:p w14:paraId="684951B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start_recording</w:t>
      </w:r>
      <w:r>
        <w:rPr>
          <w:rFonts w:ascii="Consolas" w:hAnsi="Consolas" w:cs="Courier New"/>
          <w:color w:val="666600"/>
          <w:sz w:val="17"/>
          <w:szCs w:val="17"/>
        </w:rPr>
        <w:t>(</w:t>
      </w:r>
      <w:r>
        <w:rPr>
          <w:rFonts w:ascii="Consolas" w:hAnsi="Consolas" w:cs="Courier New"/>
          <w:color w:val="000000"/>
          <w:sz w:val="17"/>
          <w:szCs w:val="17"/>
        </w:rPr>
        <w:t>camera_id</w:t>
      </w:r>
      <w:r>
        <w:rPr>
          <w:rFonts w:ascii="Consolas" w:hAnsi="Consolas" w:cs="Courier New"/>
          <w:color w:val="666600"/>
          <w:sz w:val="17"/>
          <w:szCs w:val="17"/>
        </w:rPr>
        <w:t>)</w:t>
      </w:r>
    </w:p>
    <w:p w14:paraId="5FD01E2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"Recording started."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success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"Failed to start recording."</w:t>
      </w:r>
    </w:p>
    <w:p w14:paraId="4E2103F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63A155F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w:t>
      </w:r>
    </w:p>
    <w:p w14:paraId="3F6B087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"stop_recording"</w:t>
      </w:r>
      <w:r>
        <w:rPr>
          <w:rFonts w:ascii="Consolas" w:hAnsi="Consolas" w:cs="Courier New"/>
          <w:color w:val="666600"/>
          <w:sz w:val="17"/>
          <w:szCs w:val="17"/>
        </w:rPr>
        <w:t>:</w:t>
      </w:r>
    </w:p>
    <w:p w14:paraId="0831B2F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p>
    <w:p w14:paraId="75ABD53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00"/>
          <w:sz w:val="17"/>
          <w:szCs w:val="17"/>
        </w:rPr>
        <w:t xml:space="preserve">            success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swann_cctv_service</w:t>
      </w:r>
      <w:r>
        <w:rPr>
          <w:rFonts w:ascii="Consolas" w:hAnsi="Consolas" w:cs="Courier New"/>
          <w:color w:val="666600"/>
          <w:sz w:val="17"/>
          <w:szCs w:val="17"/>
        </w:rPr>
        <w:t>.</w:t>
      </w:r>
      <w:r>
        <w:rPr>
          <w:rFonts w:ascii="Consolas" w:hAnsi="Consolas" w:cs="Courier New"/>
          <w:color w:val="000000"/>
          <w:sz w:val="17"/>
          <w:szCs w:val="17"/>
        </w:rPr>
        <w:t>stop_recording</w:t>
      </w:r>
      <w:r>
        <w:rPr>
          <w:rFonts w:ascii="Consolas" w:hAnsi="Consolas" w:cs="Courier New"/>
          <w:color w:val="666600"/>
          <w:sz w:val="17"/>
          <w:szCs w:val="17"/>
        </w:rPr>
        <w:t>(</w:t>
      </w:r>
      <w:r>
        <w:rPr>
          <w:rFonts w:ascii="Consolas" w:hAnsi="Consolas" w:cs="Courier New"/>
          <w:color w:val="000000"/>
          <w:sz w:val="17"/>
          <w:szCs w:val="17"/>
        </w:rPr>
        <w:t>camera_id</w:t>
      </w:r>
      <w:r>
        <w:rPr>
          <w:rFonts w:ascii="Consolas" w:hAnsi="Consolas" w:cs="Courier New"/>
          <w:color w:val="666600"/>
          <w:sz w:val="17"/>
          <w:szCs w:val="17"/>
        </w:rPr>
        <w:t>)</w:t>
      </w:r>
    </w:p>
    <w:p w14:paraId="5C1EB7B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"Recording stopped."</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success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"Failed to stop recording."</w:t>
      </w:r>
    </w:p>
    <w:p w14:paraId="217B4F6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2A1434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00"/>
          <w:sz w:val="17"/>
          <w:szCs w:val="17"/>
        </w:rPr>
        <w:t> </w:t>
      </w:r>
    </w:p>
    <w:p w14:paraId="4F9E20F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234.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"capture_snapshot"</w:t>
      </w:r>
      <w:r>
        <w:rPr>
          <w:rFonts w:ascii="Consolas" w:hAnsi="Consolas" w:cs="Courier New"/>
          <w:color w:val="666600"/>
          <w:sz w:val="17"/>
          <w:szCs w:val="17"/>
        </w:rPr>
        <w:t>:</w:t>
      </w:r>
    </w:p>
    <w:p w14:paraId="006312A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snapshot_response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ip_camera_service</w:t>
      </w:r>
      <w:r>
        <w:rPr>
          <w:rFonts w:ascii="Consolas" w:hAnsi="Consolas" w:cs="Courier New"/>
          <w:color w:val="666600"/>
          <w:sz w:val="17"/>
          <w:szCs w:val="17"/>
        </w:rPr>
        <w:t>.</w:t>
      </w:r>
      <w:r>
        <w:rPr>
          <w:rFonts w:ascii="Consolas" w:hAnsi="Consolas" w:cs="Courier New"/>
          <w:color w:val="000000"/>
          <w:sz w:val="17"/>
          <w:szCs w:val="17"/>
        </w:rPr>
        <w:t>capture_snapshot</w:t>
      </w:r>
      <w:r>
        <w:rPr>
          <w:rFonts w:ascii="Consolas" w:hAnsi="Consolas" w:cs="Courier New"/>
          <w:color w:val="666600"/>
          <w:sz w:val="17"/>
          <w:szCs w:val="17"/>
        </w:rPr>
        <w:t>()</w:t>
      </w:r>
    </w:p>
    <w:p w14:paraId="73CF344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snapshot_response</w:t>
      </w:r>
      <w:r>
        <w:rPr>
          <w:rFonts w:ascii="Consolas" w:hAnsi="Consolas" w:cs="Courier New"/>
          <w:color w:val="666600"/>
          <w:sz w:val="17"/>
          <w:szCs w:val="17"/>
        </w:rPr>
        <w:t>)</w:t>
      </w:r>
    </w:p>
    <w:p w14:paraId="6F14AC8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p>
    <w:p w14:paraId="072BBC7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"start_recording"</w:t>
      </w:r>
      <w:r>
        <w:rPr>
          <w:rFonts w:ascii="Consolas" w:hAnsi="Consolas" w:cs="Courier New"/>
          <w:color w:val="666600"/>
          <w:sz w:val="17"/>
          <w:szCs w:val="17"/>
        </w:rPr>
        <w:t>:</w:t>
      </w:r>
    </w:p>
    <w:p w14:paraId="33EAF49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            success_response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ip_camera_service</w:t>
      </w:r>
      <w:r>
        <w:rPr>
          <w:rFonts w:ascii="Consolas" w:hAnsi="Consolas" w:cs="Courier New"/>
          <w:color w:val="666600"/>
          <w:sz w:val="17"/>
          <w:szCs w:val="17"/>
        </w:rPr>
        <w:t>.</w:t>
      </w:r>
      <w:r>
        <w:rPr>
          <w:rFonts w:ascii="Consolas" w:hAnsi="Consolas" w:cs="Courier New"/>
          <w:color w:val="000000"/>
          <w:sz w:val="17"/>
          <w:szCs w:val="17"/>
        </w:rPr>
        <w:t>start_recording</w:t>
      </w:r>
      <w:r>
        <w:rPr>
          <w:rFonts w:ascii="Consolas" w:hAnsi="Consolas" w:cs="Courier New"/>
          <w:color w:val="666600"/>
          <w:sz w:val="17"/>
          <w:szCs w:val="17"/>
        </w:rPr>
        <w:t>()</w:t>
      </w:r>
    </w:p>
    <w:p w14:paraId="57B5C48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success_response</w:t>
      </w:r>
      <w:r>
        <w:rPr>
          <w:rFonts w:ascii="Consolas" w:hAnsi="Consolas" w:cs="Courier New"/>
          <w:color w:val="666600"/>
          <w:sz w:val="17"/>
          <w:szCs w:val="17"/>
        </w:rPr>
        <w:t>)</w:t>
      </w:r>
    </w:p>
    <w:p w14:paraId="73425FE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5466762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"stop_recording"</w:t>
      </w:r>
      <w:r>
        <w:rPr>
          <w:rFonts w:ascii="Consolas" w:hAnsi="Consolas" w:cs="Courier New"/>
          <w:color w:val="666600"/>
          <w:sz w:val="17"/>
          <w:szCs w:val="17"/>
        </w:rPr>
        <w:t>:</w:t>
      </w:r>
    </w:p>
    <w:p w14:paraId="79D0014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stop_response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ip_camera_service</w:t>
      </w:r>
      <w:r>
        <w:rPr>
          <w:rFonts w:ascii="Consolas" w:hAnsi="Consolas" w:cs="Courier New"/>
          <w:color w:val="666600"/>
          <w:sz w:val="17"/>
          <w:szCs w:val="17"/>
        </w:rPr>
        <w:t>.</w:t>
      </w:r>
      <w:r>
        <w:rPr>
          <w:rFonts w:ascii="Consolas" w:hAnsi="Consolas" w:cs="Courier New"/>
          <w:color w:val="000000"/>
          <w:sz w:val="17"/>
          <w:szCs w:val="17"/>
        </w:rPr>
        <w:t>stop_recording</w:t>
      </w:r>
      <w:r>
        <w:rPr>
          <w:rFonts w:ascii="Consolas" w:hAnsi="Consolas" w:cs="Courier New"/>
          <w:color w:val="666600"/>
          <w:sz w:val="17"/>
          <w:szCs w:val="17"/>
        </w:rPr>
        <w:t>()</w:t>
      </w:r>
    </w:p>
    <w:p w14:paraId="3BCEAAD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stop_response</w:t>
      </w:r>
      <w:r>
        <w:rPr>
          <w:rFonts w:ascii="Consolas" w:hAnsi="Consolas" w:cs="Courier New"/>
          <w:color w:val="666600"/>
          <w:sz w:val="17"/>
          <w:szCs w:val="17"/>
        </w:rPr>
        <w:t>)</w:t>
      </w:r>
    </w:p>
    <w:p w14:paraId="027D834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w:t>
      </w:r>
    </w:p>
    <w:p w14:paraId="24220DF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"get_nutrition"</w:t>
      </w:r>
      <w:r>
        <w:rPr>
          <w:rFonts w:ascii="Consolas" w:hAnsi="Consolas" w:cs="Courier New"/>
          <w:color w:val="666600"/>
          <w:sz w:val="17"/>
          <w:szCs w:val="17"/>
        </w:rPr>
        <w:t>:</w:t>
      </w:r>
    </w:p>
    <w:p w14:paraId="497E880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food_item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'food_item'</w:t>
      </w:r>
      <w:r>
        <w:rPr>
          <w:rFonts w:ascii="Consolas" w:hAnsi="Consolas" w:cs="Courier New"/>
          <w:color w:val="666600"/>
          <w:sz w:val="17"/>
          <w:szCs w:val="17"/>
        </w:rPr>
        <w:t>]</w:t>
      </w:r>
    </w:p>
    <w:p w14:paraId="1635A0C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nutrition_info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get_nutrition_facts</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2266C90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nutrition_info</w:t>
      </w:r>
      <w:r>
        <w:rPr>
          <w:rFonts w:ascii="Consolas" w:hAnsi="Consolas" w:cs="Courier New"/>
          <w:color w:val="666600"/>
          <w:sz w:val="17"/>
          <w:szCs w:val="17"/>
        </w:rPr>
        <w:t>)</w:t>
      </w:r>
    </w:p>
    <w:p w14:paraId="5C3A718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p>
    <w:p w14:paraId="4922F28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"find_recipes"</w:t>
      </w:r>
      <w:r>
        <w:rPr>
          <w:rFonts w:ascii="Consolas" w:hAnsi="Consolas" w:cs="Courier New"/>
          <w:color w:val="666600"/>
          <w:sz w:val="17"/>
          <w:szCs w:val="17"/>
        </w:rPr>
        <w:t>:</w:t>
      </w:r>
    </w:p>
    <w:p w14:paraId="5CC0249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'ingredient'</w:t>
      </w:r>
      <w:r>
        <w:rPr>
          <w:rFonts w:ascii="Consolas" w:hAnsi="Consolas" w:cs="Courier New"/>
          <w:color w:val="666600"/>
          <w:sz w:val="17"/>
          <w:szCs w:val="17"/>
        </w:rPr>
        <w:t>]</w:t>
      </w:r>
    </w:p>
    <w:p w14:paraId="5248FAD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recipes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find_recipes</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54CAF9B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recipes</w:t>
      </w:r>
      <w:r>
        <w:rPr>
          <w:rFonts w:ascii="Consolas" w:hAnsi="Consolas" w:cs="Courier New"/>
          <w:color w:val="666600"/>
          <w:sz w:val="17"/>
          <w:szCs w:val="17"/>
        </w:rPr>
        <w:t>)</w:t>
      </w:r>
    </w:p>
    <w:p w14:paraId="09DAE0D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w:t>
      </w:r>
    </w:p>
    <w:p w14:paraId="2CF129A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"get_recipe_instructions"</w:t>
      </w:r>
      <w:r>
        <w:rPr>
          <w:rFonts w:ascii="Consolas" w:hAnsi="Consolas" w:cs="Courier New"/>
          <w:color w:val="666600"/>
          <w:sz w:val="17"/>
          <w:szCs w:val="17"/>
        </w:rPr>
        <w:t>:</w:t>
      </w:r>
    </w:p>
    <w:p w14:paraId="3AD8657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recipe_id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'recipe_id'</w:t>
      </w:r>
      <w:r>
        <w:rPr>
          <w:rFonts w:ascii="Consolas" w:hAnsi="Consolas" w:cs="Courier New"/>
          <w:color w:val="666600"/>
          <w:sz w:val="17"/>
          <w:szCs w:val="17"/>
        </w:rPr>
        <w:t>]</w:t>
      </w:r>
    </w:p>
    <w:p w14:paraId="1AB9E9C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xml:space="preserve">            instructions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food_service</w:t>
      </w:r>
      <w:r>
        <w:rPr>
          <w:rFonts w:ascii="Consolas" w:hAnsi="Consolas" w:cs="Courier New"/>
          <w:color w:val="666600"/>
          <w:sz w:val="17"/>
          <w:szCs w:val="17"/>
        </w:rPr>
        <w:t>.</w:t>
      </w:r>
      <w:r>
        <w:rPr>
          <w:rFonts w:ascii="Consolas" w:hAnsi="Consolas" w:cs="Courier New"/>
          <w:color w:val="000000"/>
          <w:sz w:val="17"/>
          <w:szCs w:val="17"/>
        </w:rPr>
        <w:t>get_recipe_instructions</w:t>
      </w:r>
      <w:r>
        <w:rPr>
          <w:rFonts w:ascii="Consolas" w:hAnsi="Consolas" w:cs="Courier New"/>
          <w:color w:val="666600"/>
          <w:sz w:val="17"/>
          <w:szCs w:val="17"/>
        </w:rPr>
        <w:t>(</w:t>
      </w:r>
      <w:r>
        <w:rPr>
          <w:rFonts w:ascii="Consolas" w:hAnsi="Consolas" w:cs="Courier New"/>
          <w:color w:val="000000"/>
          <w:sz w:val="17"/>
          <w:szCs w:val="17"/>
        </w:rPr>
        <w:t>recipe_id</w:t>
      </w:r>
      <w:r>
        <w:rPr>
          <w:rFonts w:ascii="Consolas" w:hAnsi="Consolas" w:cs="Courier New"/>
          <w:color w:val="666600"/>
          <w:sz w:val="17"/>
          <w:szCs w:val="17"/>
        </w:rPr>
        <w:t>)</w:t>
      </w:r>
    </w:p>
    <w:p w14:paraId="694AB68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instructions</w:t>
      </w:r>
      <w:r>
        <w:rPr>
          <w:rFonts w:ascii="Consolas" w:hAnsi="Consolas" w:cs="Courier New"/>
          <w:color w:val="666600"/>
          <w:sz w:val="17"/>
          <w:szCs w:val="17"/>
        </w:rPr>
        <w:t>)</w:t>
      </w:r>
    </w:p>
    <w:p w14:paraId="7248880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w:t>
      </w:r>
    </w:p>
    <w:p w14:paraId="639800A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"analyze_file"</w:t>
      </w:r>
      <w:r>
        <w:rPr>
          <w:rFonts w:ascii="Consolas" w:hAnsi="Consolas" w:cs="Courier New"/>
          <w:color w:val="666600"/>
          <w:sz w:val="17"/>
          <w:szCs w:val="17"/>
        </w:rPr>
        <w:t>:</w:t>
      </w:r>
    </w:p>
    <w:p w14:paraId="595D43C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nlu_system</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8800"/>
          <w:sz w:val="17"/>
          <w:szCs w:val="17"/>
        </w:rPr>
        <w:t>'file_path'</w:t>
      </w:r>
      <w:r>
        <w:rPr>
          <w:rFonts w:ascii="Consolas" w:hAnsi="Consolas" w:cs="Courier New"/>
          <w:color w:val="666600"/>
          <w:sz w:val="17"/>
          <w:szCs w:val="17"/>
        </w:rPr>
        <w:t>]</w:t>
      </w:r>
    </w:p>
    <w:p w14:paraId="69FD3B7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file_analysis_service</w:t>
      </w:r>
      <w:r>
        <w:rPr>
          <w:rFonts w:ascii="Consolas" w:hAnsi="Consolas" w:cs="Courier New"/>
          <w:color w:val="666600"/>
          <w:sz w:val="17"/>
          <w:szCs w:val="17"/>
        </w:rPr>
        <w:t>.</w:t>
      </w:r>
      <w:r>
        <w:rPr>
          <w:rFonts w:ascii="Consolas" w:hAnsi="Consolas" w:cs="Courier New"/>
          <w:color w:val="000000"/>
          <w:sz w:val="17"/>
          <w:szCs w:val="17"/>
        </w:rPr>
        <w:t>file_analysis</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32DE79A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analysis_result</w:t>
      </w:r>
      <w:r>
        <w:rPr>
          <w:rFonts w:ascii="Consolas" w:hAnsi="Consolas" w:cs="Courier New"/>
          <w:color w:val="666600"/>
          <w:sz w:val="17"/>
          <w:szCs w:val="17"/>
        </w:rPr>
        <w:t>)</w:t>
      </w:r>
    </w:p>
    <w:p w14:paraId="1BEEC5F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w:t>
      </w:r>
    </w:p>
    <w:p w14:paraId="322CEEE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"translate"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0D5851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            text_to_translate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"translate"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1A5F51D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translated_text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translation_service</w:t>
      </w:r>
      <w:r>
        <w:rPr>
          <w:rFonts w:ascii="Consolas" w:hAnsi="Consolas" w:cs="Courier New"/>
          <w:color w:val="666600"/>
          <w:sz w:val="17"/>
          <w:szCs w:val="17"/>
        </w:rPr>
        <w:t>.</w:t>
      </w:r>
      <w:r>
        <w:rPr>
          <w:rFonts w:ascii="Consolas" w:hAnsi="Consolas" w:cs="Courier New"/>
          <w:color w:val="000000"/>
          <w:sz w:val="17"/>
          <w:szCs w:val="17"/>
        </w:rPr>
        <w:t>translate_text</w:t>
      </w:r>
      <w:r>
        <w:rPr>
          <w:rFonts w:ascii="Consolas" w:hAnsi="Consolas" w:cs="Courier New"/>
          <w:color w:val="666600"/>
          <w:sz w:val="17"/>
          <w:szCs w:val="17"/>
        </w:rPr>
        <w:t>(</w:t>
      </w:r>
      <w:r>
        <w:rPr>
          <w:rFonts w:ascii="Consolas" w:hAnsi="Consolas" w:cs="Courier New"/>
          <w:color w:val="000000"/>
          <w:sz w:val="17"/>
          <w:szCs w:val="17"/>
        </w:rPr>
        <w:t>text_to_translate</w:t>
      </w:r>
      <w:r>
        <w:rPr>
          <w:rFonts w:ascii="Consolas" w:hAnsi="Consolas" w:cs="Courier New"/>
          <w:color w:val="666600"/>
          <w:sz w:val="17"/>
          <w:szCs w:val="17"/>
        </w:rPr>
        <w:t>,</w:t>
      </w:r>
      <w:r>
        <w:rPr>
          <w:rFonts w:ascii="Consolas" w:hAnsi="Consolas" w:cs="Courier New"/>
          <w:color w:val="000000"/>
          <w:sz w:val="17"/>
          <w:szCs w:val="17"/>
        </w:rPr>
        <w:t xml:space="preserve"> dest_language</w:t>
      </w:r>
      <w:r>
        <w:rPr>
          <w:rFonts w:ascii="Consolas" w:hAnsi="Consolas" w:cs="Courier New"/>
          <w:color w:val="666600"/>
          <w:sz w:val="17"/>
          <w:szCs w:val="17"/>
        </w:rPr>
        <w:t>=</w:t>
      </w:r>
      <w:r>
        <w:rPr>
          <w:rFonts w:ascii="Consolas" w:hAnsi="Consolas" w:cs="Courier New"/>
          <w:color w:val="008800"/>
          <w:sz w:val="17"/>
          <w:szCs w:val="17"/>
        </w:rPr>
        <w:t>'fr'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Translate to French</w:t>
      </w:r>
    </w:p>
    <w:p w14:paraId="55D29AF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"Translated text: {translated_text}"</w:t>
      </w:r>
    </w:p>
    <w:p w14:paraId="0B8ED0A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0E66DC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00"/>
          <w:sz w:val="17"/>
          <w:szCs w:val="17"/>
        </w:rPr>
        <w:t xml:space="preserve">        </w:t>
      </w:r>
    </w:p>
    <w:p w14:paraId="230E5B7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text"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8D7947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1683D7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spacy_utils</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170BBDF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"Tokens: {analysis_result['tokens']}, Entities: {analysis_result['entities']}, POS Tags: {analysis_result['pos_tags']}"</w:t>
      </w:r>
    </w:p>
    <w:p w14:paraId="3882EF7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228911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p>
    <w:p w14:paraId="3951EE3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medical text"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72CF1A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medical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323E56B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medical_nlp</w:t>
      </w:r>
      <w:r>
        <w:rPr>
          <w:rFonts w:ascii="Consolas" w:hAnsi="Consolas" w:cs="Courier New"/>
          <w:color w:val="666600"/>
          <w:sz w:val="17"/>
          <w:szCs w:val="17"/>
        </w:rPr>
        <w:t>.</w:t>
      </w:r>
      <w:r>
        <w:rPr>
          <w:rFonts w:ascii="Consolas" w:hAnsi="Consolas" w:cs="Courier New"/>
          <w:color w:val="000000"/>
          <w:sz w:val="17"/>
          <w:szCs w:val="17"/>
        </w:rPr>
        <w:t>analyze_medical_text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1C90E71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"Entities: {analysis_result['entities']}, Symptoms Classification: {analysis_result['symptom_classification']}"</w:t>
      </w:r>
    </w:p>
    <w:p w14:paraId="7DFF5EC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8E42CA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w:t>
      </w:r>
    </w:p>
    <w:p w14:paraId="749197D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fitness data"</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07C2F5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xml:space="preserve">            </w:t>
      </w:r>
      <w:r>
        <w:rPr>
          <w:rFonts w:ascii="Consolas" w:hAnsi="Consolas" w:cs="Courier New"/>
          <w:color w:val="880000"/>
          <w:sz w:val="17"/>
          <w:szCs w:val="17"/>
        </w:rPr>
        <w:t># Mock data for demonstration; you can replace this with actual data</w:t>
      </w:r>
    </w:p>
    <w:p w14:paraId="0731C54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fitness_data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'steps'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'calories_burned'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'workout_duration'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1B68E02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fitness_nlp</w:t>
      </w:r>
      <w:r>
        <w:rPr>
          <w:rFonts w:ascii="Consolas" w:hAnsi="Consolas" w:cs="Courier New"/>
          <w:color w:val="666600"/>
          <w:sz w:val="17"/>
          <w:szCs w:val="17"/>
        </w:rPr>
        <w:t>.</w:t>
      </w:r>
      <w:r>
        <w:rPr>
          <w:rFonts w:ascii="Consolas" w:hAnsi="Consolas" w:cs="Courier New"/>
          <w:color w:val="000000"/>
          <w:sz w:val="17"/>
          <w:szCs w:val="17"/>
        </w:rPr>
        <w:t>analyze_fitness_data</w:t>
      </w:r>
      <w:r>
        <w:rPr>
          <w:rFonts w:ascii="Consolas" w:hAnsi="Consolas" w:cs="Courier New"/>
          <w:color w:val="666600"/>
          <w:sz w:val="17"/>
          <w:szCs w:val="17"/>
        </w:rPr>
        <w:t>(</w:t>
      </w:r>
      <w:r>
        <w:rPr>
          <w:rFonts w:ascii="Consolas" w:hAnsi="Consolas" w:cs="Courier New"/>
          <w:color w:val="000000"/>
          <w:sz w:val="17"/>
          <w:szCs w:val="17"/>
        </w:rPr>
        <w:t>fitness_data</w:t>
      </w:r>
      <w:r>
        <w:rPr>
          <w:rFonts w:ascii="Consolas" w:hAnsi="Consolas" w:cs="Courier New"/>
          <w:color w:val="666600"/>
          <w:sz w:val="17"/>
          <w:szCs w:val="17"/>
        </w:rPr>
        <w:t>)</w:t>
      </w:r>
    </w:p>
    <w:p w14:paraId="216BD89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analysis_result</w:t>
      </w:r>
      <w:r>
        <w:rPr>
          <w:rFonts w:ascii="Consolas" w:hAnsi="Consolas" w:cs="Courier New"/>
          <w:color w:val="666600"/>
          <w:sz w:val="17"/>
          <w:szCs w:val="17"/>
        </w:rPr>
        <w:t>)</w:t>
      </w:r>
    </w:p>
    <w:p w14:paraId="4161CB7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w:t>
      </w:r>
    </w:p>
    <w:p w14:paraId="5FC7523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"recommend workout"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CA92A5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fitness_level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"recommend workout"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0C963A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recommendation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fitness_nlp</w:t>
      </w:r>
      <w:r>
        <w:rPr>
          <w:rFonts w:ascii="Consolas" w:hAnsi="Consolas" w:cs="Courier New"/>
          <w:color w:val="666600"/>
          <w:sz w:val="17"/>
          <w:szCs w:val="17"/>
        </w:rPr>
        <w:t>.</w:t>
      </w:r>
      <w:r>
        <w:rPr>
          <w:rFonts w:ascii="Consolas" w:hAnsi="Consolas" w:cs="Courier New"/>
          <w:color w:val="000000"/>
          <w:sz w:val="17"/>
          <w:szCs w:val="17"/>
        </w:rPr>
        <w:t>recommend_workout</w:t>
      </w:r>
      <w:r>
        <w:rPr>
          <w:rFonts w:ascii="Consolas" w:hAnsi="Consolas" w:cs="Courier New"/>
          <w:color w:val="666600"/>
          <w:sz w:val="17"/>
          <w:szCs w:val="17"/>
        </w:rPr>
        <w:t>(</w:t>
      </w:r>
      <w:r>
        <w:rPr>
          <w:rFonts w:ascii="Consolas" w:hAnsi="Consolas" w:cs="Courier New"/>
          <w:color w:val="000000"/>
          <w:sz w:val="17"/>
          <w:szCs w:val="17"/>
        </w:rPr>
        <w:t>fitness_level</w:t>
      </w:r>
      <w:r>
        <w:rPr>
          <w:rFonts w:ascii="Consolas" w:hAnsi="Consolas" w:cs="Courier New"/>
          <w:color w:val="666600"/>
          <w:sz w:val="17"/>
          <w:szCs w:val="17"/>
        </w:rPr>
        <w:t>)</w:t>
      </w:r>
    </w:p>
    <w:p w14:paraId="4901E69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recommendation</w:t>
      </w:r>
      <w:r>
        <w:rPr>
          <w:rFonts w:ascii="Consolas" w:hAnsi="Consolas" w:cs="Courier New"/>
          <w:color w:val="666600"/>
          <w:sz w:val="17"/>
          <w:szCs w:val="17"/>
        </w:rPr>
        <w:t>)</w:t>
      </w:r>
    </w:p>
    <w:p w14:paraId="68F853F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w:t>
      </w:r>
    </w:p>
    <w:p w14:paraId="19BB4FD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"set fitness goal"</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1F24AF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goal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"set fitness goal"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7329C2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confirmation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fitness_nlp</w:t>
      </w:r>
      <w:r>
        <w:rPr>
          <w:rFonts w:ascii="Consolas" w:hAnsi="Consolas" w:cs="Courier New"/>
          <w:color w:val="666600"/>
          <w:sz w:val="17"/>
          <w:szCs w:val="17"/>
        </w:rPr>
        <w:t>.</w:t>
      </w:r>
      <w:r>
        <w:rPr>
          <w:rFonts w:ascii="Consolas" w:hAnsi="Consolas" w:cs="Courier New"/>
          <w:color w:val="000000"/>
          <w:sz w:val="17"/>
          <w:szCs w:val="17"/>
        </w:rPr>
        <w:t>set_fitness_goal</w:t>
      </w:r>
      <w:r>
        <w:rPr>
          <w:rFonts w:ascii="Consolas" w:hAnsi="Consolas" w:cs="Courier New"/>
          <w:color w:val="666600"/>
          <w:sz w:val="17"/>
          <w:szCs w:val="17"/>
        </w:rPr>
        <w:t>(</w:t>
      </w:r>
      <w:r>
        <w:rPr>
          <w:rFonts w:ascii="Consolas" w:hAnsi="Consolas" w:cs="Courier New"/>
          <w:color w:val="000000"/>
          <w:sz w:val="17"/>
          <w:szCs w:val="17"/>
        </w:rPr>
        <w:t>goal</w:t>
      </w:r>
      <w:r>
        <w:rPr>
          <w:rFonts w:ascii="Consolas" w:hAnsi="Consolas" w:cs="Courier New"/>
          <w:color w:val="666600"/>
          <w:sz w:val="17"/>
          <w:szCs w:val="17"/>
        </w:rPr>
        <w:t>)</w:t>
      </w:r>
    </w:p>
    <w:p w14:paraId="3B9C72E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confirmation</w:t>
      </w:r>
      <w:r>
        <w:rPr>
          <w:rFonts w:ascii="Consolas" w:hAnsi="Consolas" w:cs="Courier New"/>
          <w:color w:val="666600"/>
          <w:sz w:val="17"/>
          <w:szCs w:val="17"/>
        </w:rPr>
        <w:t>)</w:t>
      </w:r>
    </w:p>
    <w:p w14:paraId="7BF01A3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w:t>
      </w:r>
    </w:p>
    <w:p w14:paraId="452AD98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"calculate force"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7E8857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301.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mass and acceleration</w:t>
      </w:r>
    </w:p>
    <w:p w14:paraId="4E53C84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force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calculate_force</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'mass'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'acceleration'</w:t>
      </w:r>
      <w:r>
        <w:rPr>
          <w:rFonts w:ascii="Consolas" w:hAnsi="Consolas" w:cs="Courier New"/>
          <w:color w:val="666600"/>
          <w:sz w:val="17"/>
          <w:szCs w:val="17"/>
        </w:rPr>
        <w:t>])</w:t>
      </w:r>
    </w:p>
    <w:p w14:paraId="7F37BE5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calculated force is {force} Newtons."</w:t>
      </w:r>
      <w:r>
        <w:rPr>
          <w:rFonts w:ascii="Consolas" w:hAnsi="Consolas" w:cs="Courier New"/>
          <w:color w:val="666600"/>
          <w:sz w:val="17"/>
          <w:szCs w:val="17"/>
        </w:rPr>
        <w:t>)</w:t>
      </w:r>
    </w:p>
    <w:p w14:paraId="188DC1F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000000"/>
          <w:sz w:val="17"/>
          <w:szCs w:val="17"/>
        </w:rPr>
        <w:t> </w:t>
      </w:r>
    </w:p>
    <w:p w14:paraId="1156B03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"calculate work"</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5B4050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force and distance</w:t>
      </w:r>
    </w:p>
    <w:p w14:paraId="2630BFF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xml:space="preserve">            work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calculate_work</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'force'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'distance'</w:t>
      </w:r>
      <w:r>
        <w:rPr>
          <w:rFonts w:ascii="Consolas" w:hAnsi="Consolas" w:cs="Courier New"/>
          <w:color w:val="666600"/>
          <w:sz w:val="17"/>
          <w:szCs w:val="17"/>
        </w:rPr>
        <w:t>])</w:t>
      </w:r>
    </w:p>
    <w:p w14:paraId="3741674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calculated work is {work} Joules."</w:t>
      </w:r>
      <w:r>
        <w:rPr>
          <w:rFonts w:ascii="Consolas" w:hAnsi="Consolas" w:cs="Courier New"/>
          <w:color w:val="666600"/>
          <w:sz w:val="17"/>
          <w:szCs w:val="17"/>
        </w:rPr>
        <w:t>)</w:t>
      </w:r>
    </w:p>
    <w:p w14:paraId="63250FD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w:t>
      </w:r>
    </w:p>
    <w:p w14:paraId="1FDDE2F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"calculate energy"</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E59874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mass and height</w:t>
      </w:r>
    </w:p>
    <w:p w14:paraId="6BA7B5A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xml:space="preserve">            energy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calculate_energy</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'mass'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'height'</w:t>
      </w:r>
      <w:r>
        <w:rPr>
          <w:rFonts w:ascii="Consolas" w:hAnsi="Consolas" w:cs="Courier New"/>
          <w:color w:val="666600"/>
          <w:sz w:val="17"/>
          <w:szCs w:val="17"/>
        </w:rPr>
        <w:t>])</w:t>
      </w:r>
    </w:p>
    <w:p w14:paraId="1BF112C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calculated potential energy is {energy} Joules."</w:t>
      </w:r>
      <w:r>
        <w:rPr>
          <w:rFonts w:ascii="Consolas" w:hAnsi="Consolas" w:cs="Courier New"/>
          <w:color w:val="666600"/>
          <w:sz w:val="17"/>
          <w:szCs w:val="17"/>
        </w:rPr>
        <w:t>)</w:t>
      </w:r>
    </w:p>
    <w:p w14:paraId="0A6B067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314. </w:t>
      </w:r>
      <w:r>
        <w:rPr>
          <w:rFonts w:ascii="Consolas" w:hAnsi="Consolas" w:cs="Courier New"/>
          <w:color w:val="000000"/>
          <w:sz w:val="17"/>
          <w:szCs w:val="17"/>
        </w:rPr>
        <w:t xml:space="preserve">        </w:t>
      </w:r>
    </w:p>
    <w:p w14:paraId="46E2A07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"structural analysis"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F340F9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extract_params</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load, length, width, height</w:t>
      </w:r>
    </w:p>
    <w:p w14:paraId="0B47CDF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stress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engineering_nlp</w:t>
      </w:r>
      <w:r>
        <w:rPr>
          <w:rFonts w:ascii="Consolas" w:hAnsi="Consolas" w:cs="Courier New"/>
          <w:color w:val="666600"/>
          <w:sz w:val="17"/>
          <w:szCs w:val="17"/>
        </w:rPr>
        <w:t>.</w:t>
      </w:r>
      <w:r>
        <w:rPr>
          <w:rFonts w:ascii="Consolas" w:hAnsi="Consolas" w:cs="Courier New"/>
          <w:color w:val="000000"/>
          <w:sz w:val="17"/>
          <w:szCs w:val="17"/>
        </w:rPr>
        <w:t>structural_analysis</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'load'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'width'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8800"/>
          <w:sz w:val="17"/>
          <w:szCs w:val="17"/>
        </w:rPr>
        <w:t>'height'</w:t>
      </w:r>
      <w:r>
        <w:rPr>
          <w:rFonts w:ascii="Consolas" w:hAnsi="Consolas" w:cs="Courier New"/>
          <w:color w:val="666600"/>
          <w:sz w:val="17"/>
          <w:szCs w:val="17"/>
        </w:rPr>
        <w:t>])</w:t>
      </w:r>
    </w:p>
    <w:p w14:paraId="5CB4F44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bending stress is {stress} Pascals."</w:t>
      </w:r>
      <w:r>
        <w:rPr>
          <w:rFonts w:ascii="Consolas" w:hAnsi="Consolas" w:cs="Courier New"/>
          <w:color w:val="666600"/>
          <w:sz w:val="17"/>
          <w:szCs w:val="17"/>
        </w:rPr>
        <w:t>)</w:t>
      </w:r>
    </w:p>
    <w:p w14:paraId="250B9A6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crime"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92E9EF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xml:space="preserve">            crime_type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extract_crime_type</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this method to extract the crime type</w:t>
      </w:r>
    </w:p>
    <w:p w14:paraId="1C94F26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321. </w:t>
      </w:r>
      <w:r>
        <w:rPr>
          <w:rFonts w:ascii="Consolas" w:hAnsi="Consolas" w:cs="Courier New"/>
          <w:color w:val="000000"/>
          <w:sz w:val="17"/>
          <w:szCs w:val="17"/>
        </w:rPr>
        <w:t xml:space="preserve">            count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crime_analyzer</w:t>
      </w:r>
      <w:r>
        <w:rPr>
          <w:rFonts w:ascii="Consolas" w:hAnsi="Consolas" w:cs="Courier New"/>
          <w:color w:val="666600"/>
          <w:sz w:val="17"/>
          <w:szCs w:val="17"/>
        </w:rPr>
        <w:t>.</w:t>
      </w:r>
      <w:r>
        <w:rPr>
          <w:rFonts w:ascii="Consolas" w:hAnsi="Consolas" w:cs="Courier New"/>
          <w:color w:val="000000"/>
          <w:sz w:val="17"/>
          <w:szCs w:val="17"/>
        </w:rPr>
        <w:t>analyze_crime_type</w:t>
      </w:r>
      <w:r>
        <w:rPr>
          <w:rFonts w:ascii="Consolas" w:hAnsi="Consolas" w:cs="Courier New"/>
          <w:color w:val="666600"/>
          <w:sz w:val="17"/>
          <w:szCs w:val="17"/>
        </w:rPr>
        <w:t>(</w:t>
      </w:r>
      <w:r>
        <w:rPr>
          <w:rFonts w:ascii="Consolas" w:hAnsi="Consolas" w:cs="Courier New"/>
          <w:color w:val="000000"/>
          <w:sz w:val="17"/>
          <w:szCs w:val="17"/>
        </w:rPr>
        <w:t>crime_type</w:t>
      </w:r>
      <w:r>
        <w:rPr>
          <w:rFonts w:ascii="Consolas" w:hAnsi="Consolas" w:cs="Courier New"/>
          <w:color w:val="666600"/>
          <w:sz w:val="17"/>
          <w:szCs w:val="17"/>
        </w:rPr>
        <w:t>)</w:t>
      </w:r>
    </w:p>
    <w:p w14:paraId="1924F5C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"There are {count} occurrences of {crime_type}."</w:t>
      </w:r>
      <w:r>
        <w:rPr>
          <w:rFonts w:ascii="Consolas" w:hAnsi="Consolas" w:cs="Courier New"/>
          <w:color w:val="666600"/>
          <w:sz w:val="17"/>
          <w:szCs w:val="17"/>
        </w:rPr>
        <w:t>)</w:t>
      </w:r>
    </w:p>
    <w:p w14:paraId="39F56CE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323. </w:t>
      </w:r>
      <w:r>
        <w:rPr>
          <w:rFonts w:ascii="Consolas" w:hAnsi="Consolas" w:cs="Courier New"/>
          <w:color w:val="000000"/>
          <w:sz w:val="17"/>
          <w:szCs w:val="17"/>
        </w:rPr>
        <w:t> </w:t>
      </w:r>
    </w:p>
    <w:p w14:paraId="176051D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"top crimes"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5311A4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325. </w:t>
      </w:r>
      <w:r>
        <w:rPr>
          <w:rFonts w:ascii="Consolas" w:hAnsi="Consolas" w:cs="Courier New"/>
          <w:color w:val="000000"/>
          <w:sz w:val="17"/>
          <w:szCs w:val="17"/>
        </w:rPr>
        <w:t xml:space="preserve">            top_crimes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crime_analyzer</w:t>
      </w:r>
      <w:r>
        <w:rPr>
          <w:rFonts w:ascii="Consolas" w:hAnsi="Consolas" w:cs="Courier New"/>
          <w:color w:val="666600"/>
          <w:sz w:val="17"/>
          <w:szCs w:val="17"/>
        </w:rPr>
        <w:t>.</w:t>
      </w:r>
      <w:r>
        <w:rPr>
          <w:rFonts w:ascii="Consolas" w:hAnsi="Consolas" w:cs="Courier New"/>
          <w:color w:val="000000"/>
          <w:sz w:val="17"/>
          <w:szCs w:val="17"/>
        </w:rPr>
        <w:t>get_top_crime_types</w:t>
      </w:r>
      <w:r>
        <w:rPr>
          <w:rFonts w:ascii="Consolas" w:hAnsi="Consolas" w:cs="Courier New"/>
          <w:color w:val="666600"/>
          <w:sz w:val="17"/>
          <w:szCs w:val="17"/>
        </w:rPr>
        <w:t>()</w:t>
      </w:r>
    </w:p>
    <w:p w14:paraId="27C9AF7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top crimes are: {', '.join(top_crimes.index)} with counts: {', '.join(map(str, top_crimes.values))}."</w:t>
      </w:r>
      <w:r>
        <w:rPr>
          <w:rFonts w:ascii="Consolas" w:hAnsi="Consolas" w:cs="Courier New"/>
          <w:color w:val="666600"/>
          <w:sz w:val="17"/>
          <w:szCs w:val="17"/>
        </w:rPr>
        <w:t>)</w:t>
      </w:r>
    </w:p>
    <w:p w14:paraId="7F5E5A3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327. </w:t>
      </w:r>
      <w:r>
        <w:rPr>
          <w:rFonts w:ascii="Consolas" w:hAnsi="Consolas" w:cs="Courier New"/>
          <w:color w:val="000000"/>
          <w:sz w:val="17"/>
          <w:szCs w:val="17"/>
        </w:rPr>
        <w:t> </w:t>
      </w:r>
    </w:p>
    <w:p w14:paraId="61B83AA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"generate post"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3AF4C4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329. </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0DDBF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330. </w:t>
      </w:r>
      <w:r>
        <w:rPr>
          <w:rFonts w:ascii="Consolas" w:hAnsi="Consolas" w:cs="Courier New"/>
          <w:color w:val="000000"/>
          <w:sz w:val="17"/>
          <w:szCs w:val="17"/>
        </w:rPr>
        <w:t xml:space="preserve">                </w:t>
      </w:r>
      <w:r>
        <w:rPr>
          <w:rFonts w:ascii="Consolas" w:hAnsi="Consolas" w:cs="Courier New"/>
          <w:color w:val="008800"/>
          <w:sz w:val="17"/>
          <w:szCs w:val="17"/>
        </w:rPr>
        <w:t>"link"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"https://example.com"</w:t>
      </w:r>
      <w:r>
        <w:rPr>
          <w:rFonts w:ascii="Consolas" w:hAnsi="Consolas" w:cs="Courier New"/>
          <w:color w:val="666600"/>
          <w:sz w:val="17"/>
          <w:szCs w:val="17"/>
        </w:rPr>
        <w:t>,</w:t>
      </w:r>
    </w:p>
    <w:p w14:paraId="59BC77F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331. </w:t>
      </w:r>
      <w:r>
        <w:rPr>
          <w:rFonts w:ascii="Consolas" w:hAnsi="Consolas" w:cs="Courier New"/>
          <w:color w:val="000000"/>
          <w:sz w:val="17"/>
          <w:szCs w:val="17"/>
        </w:rPr>
        <w:t xml:space="preserve">                </w:t>
      </w:r>
      <w:r>
        <w:rPr>
          <w:rFonts w:ascii="Consolas" w:hAnsi="Consolas" w:cs="Courier New"/>
          <w:color w:val="008800"/>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"our launch event"</w:t>
      </w:r>
      <w:r>
        <w:rPr>
          <w:rFonts w:ascii="Consolas" w:hAnsi="Consolas" w:cs="Courier New"/>
          <w:color w:val="666600"/>
          <w:sz w:val="17"/>
          <w:szCs w:val="17"/>
        </w:rPr>
        <w:t>,</w:t>
      </w:r>
    </w:p>
    <w:p w14:paraId="2E52DB0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332. </w:t>
      </w:r>
      <w:r>
        <w:rPr>
          <w:rFonts w:ascii="Consolas" w:hAnsi="Consolas" w:cs="Courier New"/>
          <w:color w:val="000000"/>
          <w:sz w:val="17"/>
          <w:szCs w:val="17"/>
        </w:rPr>
        <w:t xml:space="preserve">                </w:t>
      </w:r>
      <w:r>
        <w:rPr>
          <w:rFonts w:ascii="Consolas" w:hAnsi="Consolas" w:cs="Courier New"/>
          <w:color w:val="008800"/>
          <w:sz w:val="17"/>
          <w:szCs w:val="17"/>
        </w:rPr>
        <w:t>"product_name"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"Awesome Product"</w:t>
      </w:r>
      <w:r>
        <w:rPr>
          <w:rFonts w:ascii="Consolas" w:hAnsi="Consolas" w:cs="Courier New"/>
          <w:color w:val="666600"/>
          <w:sz w:val="17"/>
          <w:szCs w:val="17"/>
        </w:rPr>
        <w:t>,</w:t>
      </w:r>
    </w:p>
    <w:p w14:paraId="3BAA74E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333. </w:t>
      </w:r>
      <w:r>
        <w:rPr>
          <w:rFonts w:ascii="Consolas" w:hAnsi="Consolas" w:cs="Courier New"/>
          <w:color w:val="000000"/>
          <w:sz w:val="17"/>
          <w:szCs w:val="17"/>
        </w:rPr>
        <w:t xml:space="preserve">                </w:t>
      </w:r>
      <w:r>
        <w:rPr>
          <w:rFonts w:ascii="Consolas" w:hAnsi="Consolas" w:cs="Courier New"/>
          <w:color w:val="008800"/>
          <w:sz w:val="17"/>
          <w:szCs w:val="17"/>
        </w:rPr>
        <w:t>"offer"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"50% off this week only"</w:t>
      </w:r>
      <w:r>
        <w:rPr>
          <w:rFonts w:ascii="Consolas" w:hAnsi="Consolas" w:cs="Courier New"/>
          <w:color w:val="666600"/>
          <w:sz w:val="17"/>
          <w:szCs w:val="17"/>
        </w:rPr>
        <w:t>,</w:t>
      </w:r>
    </w:p>
    <w:p w14:paraId="1553094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334. </w:t>
      </w:r>
      <w:r>
        <w:rPr>
          <w:rFonts w:ascii="Consolas" w:hAnsi="Consolas" w:cs="Courier New"/>
          <w:color w:val="000000"/>
          <w:sz w:val="17"/>
          <w:szCs w:val="17"/>
        </w:rPr>
        <w:t xml:space="preserve">                </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"October 5"</w:t>
      </w:r>
    </w:p>
    <w:p w14:paraId="2D978FF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335. </w:t>
      </w:r>
      <w:r>
        <w:rPr>
          <w:rFonts w:ascii="Consolas" w:hAnsi="Consolas" w:cs="Courier New"/>
          <w:color w:val="000000"/>
          <w:sz w:val="17"/>
          <w:szCs w:val="17"/>
        </w:rPr>
        <w:t xml:space="preserve">            </w:t>
      </w:r>
      <w:r>
        <w:rPr>
          <w:rFonts w:ascii="Consolas" w:hAnsi="Consolas" w:cs="Courier New"/>
          <w:color w:val="666600"/>
          <w:sz w:val="17"/>
          <w:szCs w:val="17"/>
        </w:rPr>
        <w:t>}</w:t>
      </w:r>
    </w:p>
    <w:p w14:paraId="2A7B69F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336.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social_media_post_generator</w:t>
      </w:r>
      <w:r>
        <w:rPr>
          <w:rFonts w:ascii="Consolas" w:hAnsi="Consolas" w:cs="Courier New"/>
          <w:color w:val="666600"/>
          <w:sz w:val="17"/>
          <w:szCs w:val="17"/>
        </w:rPr>
        <w:t>.</w:t>
      </w:r>
      <w:r>
        <w:rPr>
          <w:rFonts w:ascii="Consolas" w:hAnsi="Consolas" w:cs="Courier New"/>
          <w:color w:val="000000"/>
          <w:sz w:val="17"/>
          <w:szCs w:val="17"/>
        </w:rPr>
        <w:t>generate_post</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p>
    <w:p w14:paraId="5B9C59F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337. </w:t>
      </w:r>
      <w:r>
        <w:rPr>
          <w:rFonts w:ascii="Consolas" w:hAnsi="Consolas" w:cs="Courier New"/>
          <w:color w:val="000000"/>
          <w:sz w:val="17"/>
          <w:szCs w:val="17"/>
        </w:rPr>
        <w:t xml:space="preserve">            formatted_post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social_media_post_generator</w:t>
      </w:r>
      <w:r>
        <w:rPr>
          <w:rFonts w:ascii="Consolas" w:hAnsi="Consolas" w:cs="Courier New"/>
          <w:color w:val="666600"/>
          <w:sz w:val="17"/>
          <w:szCs w:val="17"/>
        </w:rPr>
        <w:t>.</w:t>
      </w:r>
      <w:r>
        <w:rPr>
          <w:rFonts w:ascii="Consolas" w:hAnsi="Consolas" w:cs="Courier New"/>
          <w:color w:val="000000"/>
          <w:sz w:val="17"/>
          <w:szCs w:val="17"/>
        </w:rPr>
        <w:t>format_post</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p>
    <w:p w14:paraId="1834CFB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"Here is your social media post: {formatted_post}"</w:t>
      </w:r>
      <w:r>
        <w:rPr>
          <w:rFonts w:ascii="Consolas" w:hAnsi="Consolas" w:cs="Courier New"/>
          <w:color w:val="666600"/>
          <w:sz w:val="17"/>
          <w:szCs w:val="17"/>
        </w:rPr>
        <w:t>)</w:t>
      </w:r>
    </w:p>
    <w:p w14:paraId="3D10AD8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339. </w:t>
      </w:r>
      <w:r>
        <w:rPr>
          <w:rFonts w:ascii="Consolas" w:hAnsi="Consolas" w:cs="Courier New"/>
          <w:color w:val="000000"/>
          <w:sz w:val="17"/>
          <w:szCs w:val="17"/>
        </w:rPr>
        <w:t xml:space="preserve">        </w:t>
      </w:r>
    </w:p>
    <w:p w14:paraId="43DD703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"start surveillance"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12741A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surveillance_system</w:t>
      </w:r>
      <w:r>
        <w:rPr>
          <w:rFonts w:ascii="Consolas" w:hAnsi="Consolas" w:cs="Courier New"/>
          <w:color w:val="666600"/>
          <w:sz w:val="17"/>
          <w:szCs w:val="17"/>
        </w:rPr>
        <w:t>.</w:t>
      </w:r>
      <w:r>
        <w:rPr>
          <w:rFonts w:ascii="Consolas" w:hAnsi="Consolas" w:cs="Courier New"/>
          <w:color w:val="000000"/>
          <w:sz w:val="17"/>
          <w:szCs w:val="17"/>
        </w:rPr>
        <w:t>start_surveillance</w:t>
      </w:r>
      <w:r>
        <w:rPr>
          <w:rFonts w:ascii="Consolas" w:hAnsi="Consolas" w:cs="Courier New"/>
          <w:color w:val="666600"/>
          <w:sz w:val="17"/>
          <w:szCs w:val="17"/>
        </w:rPr>
        <w:t>()</w:t>
      </w:r>
    </w:p>
    <w:p w14:paraId="7A0E82A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342. </w:t>
      </w:r>
      <w:r>
        <w:rPr>
          <w:rFonts w:ascii="Consolas" w:hAnsi="Consolas" w:cs="Courier New"/>
          <w:color w:val="000000"/>
          <w:sz w:val="17"/>
          <w:szCs w:val="17"/>
        </w:rPr>
        <w:t> </w:t>
      </w:r>
    </w:p>
    <w:p w14:paraId="19B80CF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"start contact recognition"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44D69C7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contact_recognition_system</w:t>
      </w:r>
      <w:r>
        <w:rPr>
          <w:rFonts w:ascii="Consolas" w:hAnsi="Consolas" w:cs="Courier New"/>
          <w:color w:val="666600"/>
          <w:sz w:val="17"/>
          <w:szCs w:val="17"/>
        </w:rPr>
        <w:t>.</w:t>
      </w:r>
      <w:r>
        <w:rPr>
          <w:rFonts w:ascii="Consolas" w:hAnsi="Consolas" w:cs="Courier New"/>
          <w:color w:val="000000"/>
          <w:sz w:val="17"/>
          <w:szCs w:val="17"/>
        </w:rPr>
        <w:t>start_recognition</w:t>
      </w:r>
      <w:r>
        <w:rPr>
          <w:rFonts w:ascii="Consolas" w:hAnsi="Consolas" w:cs="Courier New"/>
          <w:color w:val="666600"/>
          <w:sz w:val="17"/>
          <w:szCs w:val="17"/>
        </w:rPr>
        <w:t>()</w:t>
      </w:r>
    </w:p>
    <w:p w14:paraId="783DBCF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345. </w:t>
      </w:r>
      <w:r>
        <w:rPr>
          <w:rFonts w:ascii="Consolas" w:hAnsi="Consolas" w:cs="Courier New"/>
          <w:color w:val="000000"/>
          <w:sz w:val="17"/>
          <w:szCs w:val="17"/>
        </w:rPr>
        <w:t xml:space="preserve">        </w:t>
      </w:r>
    </w:p>
    <w:p w14:paraId="73888A2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"start car detection"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5829F72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car_model_system</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5CFC6BE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348. </w:t>
      </w:r>
      <w:r>
        <w:rPr>
          <w:rFonts w:ascii="Consolas" w:hAnsi="Consolas" w:cs="Courier New"/>
          <w:color w:val="000000"/>
          <w:sz w:val="17"/>
          <w:szCs w:val="17"/>
        </w:rPr>
        <w:t> </w:t>
      </w:r>
    </w:p>
    <w:p w14:paraId="5AC4BF6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349.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"discover bluetooth devices"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48F0CD7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350. </w:t>
      </w:r>
      <w:r>
        <w:rPr>
          <w:rFonts w:ascii="Consolas" w:hAnsi="Consolas" w:cs="Courier New"/>
          <w:color w:val="000000"/>
          <w:sz w:val="17"/>
          <w:szCs w:val="17"/>
        </w:rPr>
        <w:t xml:space="preserve">                devices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bluetooth_service</w:t>
      </w:r>
      <w:r>
        <w:rPr>
          <w:rFonts w:ascii="Consolas" w:hAnsi="Consolas" w:cs="Courier New"/>
          <w:color w:val="666600"/>
          <w:sz w:val="17"/>
          <w:szCs w:val="17"/>
        </w:rPr>
        <w:t>.</w:t>
      </w:r>
      <w:r>
        <w:rPr>
          <w:rFonts w:ascii="Consolas" w:hAnsi="Consolas" w:cs="Courier New"/>
          <w:color w:val="000000"/>
          <w:sz w:val="17"/>
          <w:szCs w:val="17"/>
        </w:rPr>
        <w:t>discover_devices</w:t>
      </w:r>
      <w:r>
        <w:rPr>
          <w:rFonts w:ascii="Consolas" w:hAnsi="Consolas" w:cs="Courier New"/>
          <w:color w:val="666600"/>
          <w:sz w:val="17"/>
          <w:szCs w:val="17"/>
        </w:rPr>
        <w:t>()</w:t>
      </w:r>
    </w:p>
    <w:p w14:paraId="5907BE7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devices</w:t>
      </w:r>
      <w:r>
        <w:rPr>
          <w:rFonts w:ascii="Consolas" w:hAnsi="Consolas" w:cs="Courier New"/>
          <w:color w:val="666600"/>
          <w:sz w:val="17"/>
          <w:szCs w:val="17"/>
        </w:rPr>
        <w:t>:</w:t>
      </w:r>
    </w:p>
    <w:p w14:paraId="192228A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"Found {len(devices)} devices: {devices}"</w:t>
      </w:r>
    </w:p>
    <w:p w14:paraId="4E7E779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4BDDAE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Bluetooth devices found."</w:t>
      </w:r>
    </w:p>
    <w:p w14:paraId="6283B8F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725BCEE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356. </w:t>
      </w:r>
      <w:r>
        <w:rPr>
          <w:rFonts w:ascii="Consolas" w:hAnsi="Consolas" w:cs="Courier New"/>
          <w:color w:val="000000"/>
          <w:sz w:val="17"/>
          <w:szCs w:val="17"/>
        </w:rPr>
        <w:t xml:space="preserve">        </w:t>
      </w:r>
    </w:p>
    <w:p w14:paraId="471D080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"nutrition facts"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3FC8B58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358. </w:t>
      </w:r>
      <w:r>
        <w:rPr>
          <w:rFonts w:ascii="Consolas" w:hAnsi="Consolas" w:cs="Courier New"/>
          <w:color w:val="000000"/>
          <w:sz w:val="17"/>
          <w:szCs w:val="17"/>
        </w:rPr>
        <w:t xml:space="preserve">            food_item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"nutrition facts for"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11E9BBF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359. </w:t>
      </w:r>
      <w:r>
        <w:rPr>
          <w:rFonts w:ascii="Consolas" w:hAnsi="Consolas" w:cs="Courier New"/>
          <w:color w:val="000000"/>
          <w:sz w:val="17"/>
          <w:szCs w:val="17"/>
        </w:rPr>
        <w:t xml:space="preserve">            nutrition_info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health_service</w:t>
      </w:r>
      <w:r>
        <w:rPr>
          <w:rFonts w:ascii="Consolas" w:hAnsi="Consolas" w:cs="Courier New"/>
          <w:color w:val="666600"/>
          <w:sz w:val="17"/>
          <w:szCs w:val="17"/>
        </w:rPr>
        <w:t>.</w:t>
      </w:r>
      <w:r>
        <w:rPr>
          <w:rFonts w:ascii="Consolas" w:hAnsi="Consolas" w:cs="Courier New"/>
          <w:color w:val="000000"/>
          <w:sz w:val="17"/>
          <w:szCs w:val="17"/>
        </w:rPr>
        <w:t>get_nutrition_facts</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4EDDA39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"Nutritional info for {food_item}: {nutrition_info}"</w:t>
      </w:r>
    </w:p>
    <w:p w14:paraId="27DA9B8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088E17B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362. </w:t>
      </w:r>
      <w:r>
        <w:rPr>
          <w:rFonts w:ascii="Consolas" w:hAnsi="Consolas" w:cs="Courier New"/>
          <w:color w:val="000000"/>
          <w:sz w:val="17"/>
          <w:szCs w:val="17"/>
        </w:rPr>
        <w:t> </w:t>
      </w:r>
    </w:p>
    <w:p w14:paraId="4E30706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"healthy"</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33548CE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364. </w:t>
      </w:r>
      <w:r>
        <w:rPr>
          <w:rFonts w:ascii="Consolas" w:hAnsi="Consolas" w:cs="Courier New"/>
          <w:color w:val="000000"/>
          <w:sz w:val="17"/>
          <w:szCs w:val="17"/>
        </w:rPr>
        <w:t xml:space="preserve">            food_item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"healthy"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DAEA5A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365. </w:t>
      </w:r>
      <w:r>
        <w:rPr>
          <w:rFonts w:ascii="Consolas" w:hAnsi="Consolas" w:cs="Courier New"/>
          <w:color w:val="000000"/>
          <w:sz w:val="17"/>
          <w:szCs w:val="17"/>
        </w:rPr>
        <w:t xml:space="preserve">            is_healthy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health_service</w:t>
      </w:r>
      <w:r>
        <w:rPr>
          <w:rFonts w:ascii="Consolas" w:hAnsi="Consolas" w:cs="Courier New"/>
          <w:color w:val="666600"/>
          <w:sz w:val="17"/>
          <w:szCs w:val="17"/>
        </w:rPr>
        <w:t>.</w:t>
      </w:r>
      <w:r>
        <w:rPr>
          <w:rFonts w:ascii="Consolas" w:hAnsi="Consolas" w:cs="Courier New"/>
          <w:color w:val="000000"/>
          <w:sz w:val="17"/>
          <w:szCs w:val="17"/>
        </w:rPr>
        <w:t>is_healthy</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4015DDC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"{food_item} is {'healthy' if is_healthy else 'not healthy'}."</w:t>
      </w:r>
    </w:p>
    <w:p w14:paraId="21EAA4B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1BCDC0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368. </w:t>
      </w:r>
      <w:r>
        <w:rPr>
          <w:rFonts w:ascii="Consolas" w:hAnsi="Consolas" w:cs="Courier New"/>
          <w:color w:val="000000"/>
          <w:sz w:val="17"/>
          <w:szCs w:val="17"/>
        </w:rPr>
        <w:t> </w:t>
      </w:r>
    </w:p>
    <w:p w14:paraId="0551446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369.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"recipes"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9B9A05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370. </w:t>
      </w:r>
      <w:r>
        <w:rPr>
          <w:rFonts w:ascii="Consolas" w:hAnsi="Consolas" w:cs="Courier New"/>
          <w:color w:val="000000"/>
          <w:sz w:val="17"/>
          <w:szCs w:val="17"/>
        </w:rPr>
        <w:t xml:space="preserve">            ingredient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"give me recipes with"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1493F0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371. </w:t>
      </w:r>
      <w:r>
        <w:rPr>
          <w:rFonts w:ascii="Consolas" w:hAnsi="Consolas" w:cs="Courier New"/>
          <w:color w:val="000000"/>
          <w:sz w:val="17"/>
          <w:szCs w:val="17"/>
        </w:rPr>
        <w:t xml:space="preserve">            recipes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health_service</w:t>
      </w:r>
      <w:r>
        <w:rPr>
          <w:rFonts w:ascii="Consolas" w:hAnsi="Consolas" w:cs="Courier New"/>
          <w:color w:val="666600"/>
          <w:sz w:val="17"/>
          <w:szCs w:val="17"/>
        </w:rPr>
        <w:t>.</w:t>
      </w:r>
      <w:r>
        <w:rPr>
          <w:rFonts w:ascii="Consolas" w:hAnsi="Consolas" w:cs="Courier New"/>
          <w:color w:val="000000"/>
          <w:sz w:val="17"/>
          <w:szCs w:val="17"/>
        </w:rPr>
        <w:t>get_recipes</w:t>
      </w:r>
      <w:r>
        <w:rPr>
          <w:rFonts w:ascii="Consolas" w:hAnsi="Consolas" w:cs="Courier New"/>
          <w:color w:val="666600"/>
          <w:sz w:val="17"/>
          <w:szCs w:val="17"/>
        </w:rPr>
        <w:t>(</w:t>
      </w:r>
      <w:r>
        <w:rPr>
          <w:rFonts w:ascii="Consolas" w:hAnsi="Consolas" w:cs="Courier New"/>
          <w:color w:val="000000"/>
          <w:sz w:val="17"/>
          <w:szCs w:val="17"/>
        </w:rPr>
        <w:t>ingredient</w:t>
      </w:r>
      <w:r>
        <w:rPr>
          <w:rFonts w:ascii="Consolas" w:hAnsi="Consolas" w:cs="Courier New"/>
          <w:color w:val="666600"/>
          <w:sz w:val="17"/>
          <w:szCs w:val="17"/>
        </w:rPr>
        <w:t>)</w:t>
      </w:r>
    </w:p>
    <w:p w14:paraId="7203374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"Recipes with {ingredient}: {recipes}"</w:t>
      </w:r>
    </w:p>
    <w:p w14:paraId="006C427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543E799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374. </w:t>
      </w:r>
      <w:r>
        <w:rPr>
          <w:rFonts w:ascii="Consolas" w:hAnsi="Consolas" w:cs="Courier New"/>
          <w:color w:val="000000"/>
          <w:sz w:val="17"/>
          <w:szCs w:val="17"/>
        </w:rPr>
        <w:t xml:space="preserve">        </w:t>
      </w:r>
    </w:p>
    <w:p w14:paraId="7BCA7B3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"add_project"</w:t>
      </w:r>
      <w:r>
        <w:rPr>
          <w:rFonts w:ascii="Consolas" w:hAnsi="Consolas" w:cs="Courier New"/>
          <w:color w:val="666600"/>
          <w:sz w:val="17"/>
          <w:szCs w:val="17"/>
        </w:rPr>
        <w:t>:</w:t>
      </w:r>
    </w:p>
    <w:p w14:paraId="21E562C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376. </w:t>
      </w:r>
      <w:r>
        <w:rPr>
          <w:rFonts w:ascii="Consolas" w:hAnsi="Consolas" w:cs="Courier New"/>
          <w:color w:val="000000"/>
          <w:sz w:val="17"/>
          <w:szCs w:val="17"/>
        </w:rPr>
        <w:t xml:space="preserve">                project_name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'Unnamed Project'</w:t>
      </w:r>
      <w:r>
        <w:rPr>
          <w:rFonts w:ascii="Consolas" w:hAnsi="Consolas" w:cs="Courier New"/>
          <w:color w:val="666600"/>
          <w:sz w:val="17"/>
          <w:szCs w:val="17"/>
        </w:rPr>
        <w:t>)</w:t>
      </w:r>
    </w:p>
    <w:p w14:paraId="780BC49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377. </w:t>
      </w:r>
      <w:r>
        <w:rPr>
          <w:rFonts w:ascii="Consolas" w:hAnsi="Consolas" w:cs="Courier New"/>
          <w:color w:val="000000"/>
          <w:sz w:val="17"/>
          <w:szCs w:val="17"/>
        </w:rPr>
        <w:t xml:space="preserve">                deadline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'deadline'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deadline provided'</w:t>
      </w:r>
      <w:r>
        <w:rPr>
          <w:rFonts w:ascii="Consolas" w:hAnsi="Consolas" w:cs="Courier New"/>
          <w:color w:val="666600"/>
          <w:sz w:val="17"/>
          <w:szCs w:val="17"/>
        </w:rPr>
        <w:t>)</w:t>
      </w:r>
    </w:p>
    <w:p w14:paraId="76827DB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378. </w:t>
      </w:r>
      <w:r>
        <w:rPr>
          <w:rFonts w:ascii="Consolas" w:hAnsi="Consolas" w:cs="Courier New"/>
          <w:color w:val="000000"/>
          <w:sz w:val="17"/>
          <w:szCs w:val="17"/>
        </w:rPr>
        <w:t xml:space="preserve">                description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description provided'</w:t>
      </w:r>
      <w:r>
        <w:rPr>
          <w:rFonts w:ascii="Consolas" w:hAnsi="Consolas" w:cs="Courier New"/>
          <w:color w:val="666600"/>
          <w:sz w:val="17"/>
          <w:szCs w:val="17"/>
        </w:rPr>
        <w:t>)</w:t>
      </w:r>
    </w:p>
    <w:p w14:paraId="071DEF2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379.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add_project</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deadline</w:t>
      </w:r>
      <w:r>
        <w:rPr>
          <w:rFonts w:ascii="Consolas" w:hAnsi="Consolas" w:cs="Courier New"/>
          <w:color w:val="666600"/>
          <w:sz w:val="17"/>
          <w:szCs w:val="17"/>
        </w:rPr>
        <w:t>)</w:t>
      </w:r>
    </w:p>
    <w:p w14:paraId="226CC05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11C08F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381. </w:t>
      </w:r>
      <w:r>
        <w:rPr>
          <w:rFonts w:ascii="Consolas" w:hAnsi="Consolas" w:cs="Courier New"/>
          <w:color w:val="000000"/>
          <w:sz w:val="17"/>
          <w:szCs w:val="17"/>
        </w:rPr>
        <w:t xml:space="preserve">            </w:t>
      </w:r>
    </w:p>
    <w:p w14:paraId="6B910ED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"track_finances"</w:t>
      </w:r>
      <w:r>
        <w:rPr>
          <w:rFonts w:ascii="Consolas" w:hAnsi="Consolas" w:cs="Courier New"/>
          <w:color w:val="666600"/>
          <w:sz w:val="17"/>
          <w:szCs w:val="17"/>
        </w:rPr>
        <w:t>:</w:t>
      </w:r>
    </w:p>
    <w:p w14:paraId="36F3853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383. </w:t>
      </w:r>
      <w:r>
        <w:rPr>
          <w:rFonts w:ascii="Consolas" w:hAnsi="Consolas" w:cs="Courier New"/>
          <w:color w:val="000000"/>
          <w:sz w:val="17"/>
          <w:szCs w:val="17"/>
        </w:rPr>
        <w:t xml:space="preserve">                income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74AFF9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384. </w:t>
      </w:r>
      <w:r>
        <w:rPr>
          <w:rFonts w:ascii="Consolas" w:hAnsi="Consolas" w:cs="Courier New"/>
          <w:color w:val="000000"/>
          <w:sz w:val="17"/>
          <w:szCs w:val="17"/>
        </w:rPr>
        <w:t xml:space="preserve">                expense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'expense'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33B8DC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track_finances</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expense</w:t>
      </w:r>
      <w:r>
        <w:rPr>
          <w:rFonts w:ascii="Consolas" w:hAnsi="Consolas" w:cs="Courier New"/>
          <w:color w:val="666600"/>
          <w:sz w:val="17"/>
          <w:szCs w:val="17"/>
        </w:rPr>
        <w:t>=</w:t>
      </w:r>
      <w:r>
        <w:rPr>
          <w:rFonts w:ascii="Consolas" w:hAnsi="Consolas" w:cs="Courier New"/>
          <w:color w:val="000000"/>
          <w:sz w:val="17"/>
          <w:szCs w:val="17"/>
        </w:rPr>
        <w:t>expense</w:t>
      </w:r>
      <w:r>
        <w:rPr>
          <w:rFonts w:ascii="Consolas" w:hAnsi="Consolas" w:cs="Courier New"/>
          <w:color w:val="666600"/>
          <w:sz w:val="17"/>
          <w:szCs w:val="17"/>
        </w:rPr>
        <w:t>)</w:t>
      </w:r>
    </w:p>
    <w:p w14:paraId="2EBA1FC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3561AFA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387. </w:t>
      </w:r>
      <w:r>
        <w:rPr>
          <w:rFonts w:ascii="Consolas" w:hAnsi="Consolas" w:cs="Courier New"/>
          <w:color w:val="000000"/>
          <w:sz w:val="17"/>
          <w:szCs w:val="17"/>
        </w:rPr>
        <w:t xml:space="preserve">            </w:t>
      </w:r>
    </w:p>
    <w:p w14:paraId="7F9D0A8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"schedule_meeting"</w:t>
      </w:r>
      <w:r>
        <w:rPr>
          <w:rFonts w:ascii="Consolas" w:hAnsi="Consolas" w:cs="Courier New"/>
          <w:color w:val="666600"/>
          <w:sz w:val="17"/>
          <w:szCs w:val="17"/>
        </w:rPr>
        <w:t>:</w:t>
      </w:r>
    </w:p>
    <w:p w14:paraId="46AB0F2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389. </w:t>
      </w:r>
      <w:r>
        <w:rPr>
          <w:rFonts w:ascii="Consolas" w:hAnsi="Consolas" w:cs="Courier New"/>
          <w:color w:val="000000"/>
          <w:sz w:val="17"/>
          <w:szCs w:val="17"/>
        </w:rPr>
        <w:t xml:space="preserve">                title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'meeting_title'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title provided'</w:t>
      </w:r>
      <w:r>
        <w:rPr>
          <w:rFonts w:ascii="Consolas" w:hAnsi="Consolas" w:cs="Courier New"/>
          <w:color w:val="666600"/>
          <w:sz w:val="17"/>
          <w:szCs w:val="17"/>
        </w:rPr>
        <w:t>)</w:t>
      </w:r>
    </w:p>
    <w:p w14:paraId="2B721BA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390. </w:t>
      </w:r>
      <w:r>
        <w:rPr>
          <w:rFonts w:ascii="Consolas" w:hAnsi="Consolas" w:cs="Courier New"/>
          <w:color w:val="000000"/>
          <w:sz w:val="17"/>
          <w:szCs w:val="17"/>
        </w:rPr>
        <w:t xml:space="preserve">                time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time provided'</w:t>
      </w:r>
      <w:r>
        <w:rPr>
          <w:rFonts w:ascii="Consolas" w:hAnsi="Consolas" w:cs="Courier New"/>
          <w:color w:val="666600"/>
          <w:sz w:val="17"/>
          <w:szCs w:val="17"/>
        </w:rPr>
        <w:t>)</w:t>
      </w:r>
    </w:p>
    <w:p w14:paraId="539C65A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391. </w:t>
      </w:r>
      <w:r>
        <w:rPr>
          <w:rFonts w:ascii="Consolas" w:hAnsi="Consolas" w:cs="Courier New"/>
          <w:color w:val="000000"/>
          <w:sz w:val="17"/>
          <w:szCs w:val="17"/>
        </w:rPr>
        <w:t xml:space="preserve">                participants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'participants'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F4C58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add_meeting</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 xml:space="preserve"> participants</w:t>
      </w:r>
      <w:r>
        <w:rPr>
          <w:rFonts w:ascii="Consolas" w:hAnsi="Consolas" w:cs="Courier New"/>
          <w:color w:val="666600"/>
          <w:sz w:val="17"/>
          <w:szCs w:val="17"/>
        </w:rPr>
        <w:t>)</w:t>
      </w:r>
    </w:p>
    <w:p w14:paraId="1649E02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B28D61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394. </w:t>
      </w:r>
      <w:r>
        <w:rPr>
          <w:rFonts w:ascii="Consolas" w:hAnsi="Consolas" w:cs="Courier New"/>
          <w:color w:val="000000"/>
          <w:sz w:val="17"/>
          <w:szCs w:val="17"/>
        </w:rPr>
        <w:t xml:space="preserve">            </w:t>
      </w:r>
    </w:p>
    <w:p w14:paraId="58A90FD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"add_performance_metric"</w:t>
      </w:r>
      <w:r>
        <w:rPr>
          <w:rFonts w:ascii="Consolas" w:hAnsi="Consolas" w:cs="Courier New"/>
          <w:color w:val="666600"/>
          <w:sz w:val="17"/>
          <w:szCs w:val="17"/>
        </w:rPr>
        <w:t>:</w:t>
      </w:r>
    </w:p>
    <w:p w14:paraId="68D241E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396. </w:t>
      </w:r>
      <w:r>
        <w:rPr>
          <w:rFonts w:ascii="Consolas" w:hAnsi="Consolas" w:cs="Courier New"/>
          <w:color w:val="000000"/>
          <w:sz w:val="17"/>
          <w:szCs w:val="17"/>
        </w:rPr>
        <w:t xml:space="preserve">                metric_name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'metric_name'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'Unnamed Metric'</w:t>
      </w:r>
      <w:r>
        <w:rPr>
          <w:rFonts w:ascii="Consolas" w:hAnsi="Consolas" w:cs="Courier New"/>
          <w:color w:val="666600"/>
          <w:sz w:val="17"/>
          <w:szCs w:val="17"/>
        </w:rPr>
        <w:t>)</w:t>
      </w:r>
    </w:p>
    <w:p w14:paraId="6537836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397.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DB9C92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add_performance_metric</w:t>
      </w:r>
      <w:r>
        <w:rPr>
          <w:rFonts w:ascii="Consolas" w:hAnsi="Consolas" w:cs="Courier New"/>
          <w:color w:val="666600"/>
          <w:sz w:val="17"/>
          <w:szCs w:val="17"/>
        </w:rPr>
        <w:t>(</w:t>
      </w:r>
      <w:r>
        <w:rPr>
          <w:rFonts w:ascii="Consolas" w:hAnsi="Consolas" w:cs="Courier New"/>
          <w:color w:val="000000"/>
          <w:sz w:val="17"/>
          <w:szCs w:val="17"/>
        </w:rPr>
        <w:t>metric_name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7B6603B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399.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3A8EEE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400. </w:t>
      </w:r>
      <w:r>
        <w:rPr>
          <w:rFonts w:ascii="Consolas" w:hAnsi="Consolas" w:cs="Courier New"/>
          <w:color w:val="000000"/>
          <w:sz w:val="17"/>
          <w:szCs w:val="17"/>
        </w:rPr>
        <w:t> </w:t>
      </w:r>
    </w:p>
    <w:p w14:paraId="52E0E32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"get_business_summary"</w:t>
      </w:r>
      <w:r>
        <w:rPr>
          <w:rFonts w:ascii="Consolas" w:hAnsi="Consolas" w:cs="Courier New"/>
          <w:color w:val="666600"/>
          <w:sz w:val="17"/>
          <w:szCs w:val="17"/>
        </w:rPr>
        <w:t>:</w:t>
      </w:r>
    </w:p>
    <w:p w14:paraId="1877894B"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402.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business_management_service</w:t>
      </w:r>
      <w:r>
        <w:rPr>
          <w:rFonts w:ascii="Consolas" w:hAnsi="Consolas" w:cs="Courier New"/>
          <w:color w:val="666600"/>
          <w:sz w:val="17"/>
          <w:szCs w:val="17"/>
        </w:rPr>
        <w:t>.</w:t>
      </w:r>
      <w:r>
        <w:rPr>
          <w:rFonts w:ascii="Consolas" w:hAnsi="Consolas" w:cs="Courier New"/>
          <w:color w:val="000000"/>
          <w:sz w:val="17"/>
          <w:szCs w:val="17"/>
        </w:rPr>
        <w:t>get_summary</w:t>
      </w:r>
      <w:r>
        <w:rPr>
          <w:rFonts w:ascii="Consolas" w:hAnsi="Consolas" w:cs="Courier New"/>
          <w:color w:val="666600"/>
          <w:sz w:val="17"/>
          <w:szCs w:val="17"/>
        </w:rPr>
        <w:t>()</w:t>
      </w:r>
    </w:p>
    <w:p w14:paraId="3CDABD3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403. </w:t>
      </w:r>
      <w:r>
        <w:rPr>
          <w:rFonts w:ascii="Consolas" w:hAnsi="Consolas" w:cs="Courier New"/>
          <w:color w:val="000000"/>
          <w:sz w:val="17"/>
          <w:szCs w:val="17"/>
        </w:rPr>
        <w:t xml:space="preserve">                summary_str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"Projects: {summary['projects']}\n"</w:t>
      </w:r>
      <w:r>
        <w:rPr>
          <w:rFonts w:ascii="Consolas" w:hAnsi="Consolas" w:cs="Courier New"/>
          <w:color w:val="000000"/>
          <w:sz w:val="17"/>
          <w:szCs w:val="17"/>
        </w:rPr>
        <w:t xml:space="preserve"> \</w:t>
      </w:r>
    </w:p>
    <w:p w14:paraId="2E99BEF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404. </w:t>
      </w:r>
      <w:r>
        <w:rPr>
          <w:rFonts w:ascii="Consolas" w:hAnsi="Consolas" w:cs="Courier New"/>
          <w:color w:val="000000"/>
          <w:sz w:val="17"/>
          <w:szCs w:val="17"/>
        </w:rPr>
        <w:t>                            f</w:t>
      </w:r>
      <w:r>
        <w:rPr>
          <w:rFonts w:ascii="Consolas" w:hAnsi="Consolas" w:cs="Courier New"/>
          <w:color w:val="008800"/>
          <w:sz w:val="17"/>
          <w:szCs w:val="17"/>
        </w:rPr>
        <w:t>"Finances: Income - {summary['finances']['income']}, Expenses - {summary['finances']['expenses']}\n"</w:t>
      </w:r>
      <w:r>
        <w:rPr>
          <w:rFonts w:ascii="Consolas" w:hAnsi="Consolas" w:cs="Courier New"/>
          <w:color w:val="000000"/>
          <w:sz w:val="17"/>
          <w:szCs w:val="17"/>
        </w:rPr>
        <w:t xml:space="preserve"> \</w:t>
      </w:r>
    </w:p>
    <w:p w14:paraId="5B3F2D3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405. </w:t>
      </w:r>
      <w:r>
        <w:rPr>
          <w:rFonts w:ascii="Consolas" w:hAnsi="Consolas" w:cs="Courier New"/>
          <w:color w:val="000000"/>
          <w:sz w:val="17"/>
          <w:szCs w:val="17"/>
        </w:rPr>
        <w:t>                            f</w:t>
      </w:r>
      <w:r>
        <w:rPr>
          <w:rFonts w:ascii="Consolas" w:hAnsi="Consolas" w:cs="Courier New"/>
          <w:color w:val="008800"/>
          <w:sz w:val="17"/>
          <w:szCs w:val="17"/>
        </w:rPr>
        <w:t>"Meetings: {summary['meetings']}\n"</w:t>
      </w:r>
      <w:r>
        <w:rPr>
          <w:rFonts w:ascii="Consolas" w:hAnsi="Consolas" w:cs="Courier New"/>
          <w:color w:val="000000"/>
          <w:sz w:val="17"/>
          <w:szCs w:val="17"/>
        </w:rPr>
        <w:t xml:space="preserve"> \</w:t>
      </w:r>
    </w:p>
    <w:p w14:paraId="21B5A47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406. </w:t>
      </w:r>
      <w:r>
        <w:rPr>
          <w:rFonts w:ascii="Consolas" w:hAnsi="Consolas" w:cs="Courier New"/>
          <w:color w:val="000000"/>
          <w:sz w:val="17"/>
          <w:szCs w:val="17"/>
        </w:rPr>
        <w:t>                            f</w:t>
      </w:r>
      <w:r>
        <w:rPr>
          <w:rFonts w:ascii="Consolas" w:hAnsi="Consolas" w:cs="Courier New"/>
          <w:color w:val="008800"/>
          <w:sz w:val="17"/>
          <w:szCs w:val="17"/>
        </w:rPr>
        <w:t>"Performance Metrics: {summary['performance_metrics']}"</w:t>
      </w:r>
    </w:p>
    <w:p w14:paraId="50743AA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summary_str</w:t>
      </w:r>
      <w:r>
        <w:rPr>
          <w:rFonts w:ascii="Consolas" w:hAnsi="Consolas" w:cs="Courier New"/>
          <w:color w:val="666600"/>
          <w:sz w:val="17"/>
          <w:szCs w:val="17"/>
        </w:rPr>
        <w:t>)</w:t>
      </w:r>
    </w:p>
    <w:p w14:paraId="15FA2FEC"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408. </w:t>
      </w:r>
      <w:r>
        <w:rPr>
          <w:rFonts w:ascii="Consolas" w:hAnsi="Consolas" w:cs="Courier New"/>
          <w:color w:val="000000"/>
          <w:sz w:val="17"/>
          <w:szCs w:val="17"/>
        </w:rPr>
        <w:t xml:space="preserve">        </w:t>
      </w:r>
    </w:p>
    <w:p w14:paraId="3A0D26C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409.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"add car registration"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594B8E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410. </w:t>
      </w:r>
      <w:r>
        <w:rPr>
          <w:rFonts w:ascii="Consolas" w:hAnsi="Consolas" w:cs="Courier New"/>
          <w:color w:val="000000"/>
          <w:sz w:val="17"/>
          <w:szCs w:val="17"/>
        </w:rPr>
        <w:t xml:space="preserve">            new_car_reg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get_voice_input</w:t>
      </w:r>
      <w:r>
        <w:rPr>
          <w:rFonts w:ascii="Consolas" w:hAnsi="Consolas" w:cs="Courier New"/>
          <w:color w:val="666600"/>
          <w:sz w:val="17"/>
          <w:szCs w:val="17"/>
        </w:rPr>
        <w:t>(</w:t>
      </w:r>
      <w:r>
        <w:rPr>
          <w:rFonts w:ascii="Consolas" w:hAnsi="Consolas" w:cs="Courier New"/>
          <w:color w:val="008800"/>
          <w:sz w:val="17"/>
          <w:szCs w:val="17"/>
        </w:rPr>
        <w:t>"Please provide the new car registration plate:"</w:t>
      </w:r>
      <w:r>
        <w:rPr>
          <w:rFonts w:ascii="Consolas" w:hAnsi="Consolas" w:cs="Courier New"/>
          <w:color w:val="666600"/>
          <w:sz w:val="17"/>
          <w:szCs w:val="17"/>
        </w:rPr>
        <w:t>)</w:t>
      </w:r>
    </w:p>
    <w:p w14:paraId="5585E98E"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update_user_data</w:t>
      </w:r>
      <w:r>
        <w:rPr>
          <w:rFonts w:ascii="Consolas" w:hAnsi="Consolas" w:cs="Courier New"/>
          <w:color w:val="666600"/>
          <w:sz w:val="17"/>
          <w:szCs w:val="17"/>
        </w:rPr>
        <w:t>(</w:t>
      </w:r>
      <w:r>
        <w:rPr>
          <w:rFonts w:ascii="Consolas" w:hAnsi="Consolas" w:cs="Courier New"/>
          <w:color w:val="008800"/>
          <w:sz w:val="17"/>
          <w:szCs w:val="17"/>
        </w:rPr>
        <w:t>"car_reg"</w:t>
      </w:r>
      <w:r>
        <w:rPr>
          <w:rFonts w:ascii="Consolas" w:hAnsi="Consolas" w:cs="Courier New"/>
          <w:color w:val="666600"/>
          <w:sz w:val="17"/>
          <w:szCs w:val="17"/>
        </w:rPr>
        <w:t>,</w:t>
      </w:r>
      <w:r>
        <w:rPr>
          <w:rFonts w:ascii="Consolas" w:hAnsi="Consolas" w:cs="Courier New"/>
          <w:color w:val="000000"/>
          <w:sz w:val="17"/>
          <w:szCs w:val="17"/>
        </w:rPr>
        <w:t xml:space="preserve"> new_car_reg</w:t>
      </w:r>
      <w:r>
        <w:rPr>
          <w:rFonts w:ascii="Consolas" w:hAnsi="Consolas" w:cs="Courier New"/>
          <w:color w:val="666600"/>
          <w:sz w:val="17"/>
          <w:szCs w:val="17"/>
        </w:rPr>
        <w:t>)</w:t>
      </w:r>
    </w:p>
    <w:p w14:paraId="0D5DC78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"Added new car registration {new_car_reg} to your profile."</w:t>
      </w:r>
      <w:r>
        <w:rPr>
          <w:rFonts w:ascii="Consolas" w:hAnsi="Consolas" w:cs="Courier New"/>
          <w:color w:val="666600"/>
          <w:sz w:val="17"/>
          <w:szCs w:val="17"/>
        </w:rPr>
        <w:t>)</w:t>
      </w:r>
    </w:p>
    <w:p w14:paraId="61BD335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413. </w:t>
      </w:r>
      <w:r>
        <w:rPr>
          <w:rFonts w:ascii="Consolas" w:hAnsi="Consolas" w:cs="Courier New"/>
          <w:color w:val="000000"/>
          <w:sz w:val="17"/>
          <w:szCs w:val="17"/>
        </w:rPr>
        <w:t> </w:t>
      </w:r>
    </w:p>
    <w:p w14:paraId="326705D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"add motorbike registration"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3556F6C6"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415. </w:t>
      </w:r>
      <w:r>
        <w:rPr>
          <w:rFonts w:ascii="Consolas" w:hAnsi="Consolas" w:cs="Courier New"/>
          <w:color w:val="000000"/>
          <w:sz w:val="17"/>
          <w:szCs w:val="17"/>
        </w:rPr>
        <w:t xml:space="preserve">            new_motorbike_reg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get_voice_input</w:t>
      </w:r>
      <w:r>
        <w:rPr>
          <w:rFonts w:ascii="Consolas" w:hAnsi="Consolas" w:cs="Courier New"/>
          <w:color w:val="666600"/>
          <w:sz w:val="17"/>
          <w:szCs w:val="17"/>
        </w:rPr>
        <w:t>(</w:t>
      </w:r>
      <w:r>
        <w:rPr>
          <w:rFonts w:ascii="Consolas" w:hAnsi="Consolas" w:cs="Courier New"/>
          <w:color w:val="008800"/>
          <w:sz w:val="17"/>
          <w:szCs w:val="17"/>
        </w:rPr>
        <w:t>"Please provide the new motorbike registration plate:"</w:t>
      </w:r>
      <w:r>
        <w:rPr>
          <w:rFonts w:ascii="Consolas" w:hAnsi="Consolas" w:cs="Courier New"/>
          <w:color w:val="666600"/>
          <w:sz w:val="17"/>
          <w:szCs w:val="17"/>
        </w:rPr>
        <w:t>)</w:t>
      </w:r>
    </w:p>
    <w:p w14:paraId="6445C73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update_user_data</w:t>
      </w:r>
      <w:r>
        <w:rPr>
          <w:rFonts w:ascii="Consolas" w:hAnsi="Consolas" w:cs="Courier New"/>
          <w:color w:val="666600"/>
          <w:sz w:val="17"/>
          <w:szCs w:val="17"/>
        </w:rPr>
        <w:t>(</w:t>
      </w:r>
      <w:r>
        <w:rPr>
          <w:rFonts w:ascii="Consolas" w:hAnsi="Consolas" w:cs="Courier New"/>
          <w:color w:val="008800"/>
          <w:sz w:val="17"/>
          <w:szCs w:val="17"/>
        </w:rPr>
        <w:t>"motorbike_reg"</w:t>
      </w:r>
      <w:r>
        <w:rPr>
          <w:rFonts w:ascii="Consolas" w:hAnsi="Consolas" w:cs="Courier New"/>
          <w:color w:val="666600"/>
          <w:sz w:val="17"/>
          <w:szCs w:val="17"/>
        </w:rPr>
        <w:t>,</w:t>
      </w:r>
      <w:r>
        <w:rPr>
          <w:rFonts w:ascii="Consolas" w:hAnsi="Consolas" w:cs="Courier New"/>
          <w:color w:val="000000"/>
          <w:sz w:val="17"/>
          <w:szCs w:val="17"/>
        </w:rPr>
        <w:t xml:space="preserve"> new_motorbike_reg</w:t>
      </w:r>
      <w:r>
        <w:rPr>
          <w:rFonts w:ascii="Consolas" w:hAnsi="Consolas" w:cs="Courier New"/>
          <w:color w:val="666600"/>
          <w:sz w:val="17"/>
          <w:szCs w:val="17"/>
        </w:rPr>
        <w:t>)</w:t>
      </w:r>
    </w:p>
    <w:p w14:paraId="63F89F8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"Added new motorbike registration {new_motorbike_reg} to your profile."</w:t>
      </w:r>
      <w:r>
        <w:rPr>
          <w:rFonts w:ascii="Consolas" w:hAnsi="Consolas" w:cs="Courier New"/>
          <w:color w:val="666600"/>
          <w:sz w:val="17"/>
          <w:szCs w:val="17"/>
        </w:rPr>
        <w:t>)</w:t>
      </w:r>
    </w:p>
    <w:p w14:paraId="540C3B3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"add vehicle"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4483931"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assistant</w:t>
      </w:r>
      <w:r>
        <w:rPr>
          <w:rFonts w:ascii="Consolas" w:hAnsi="Consolas" w:cs="Courier New"/>
          <w:color w:val="666600"/>
          <w:sz w:val="17"/>
          <w:szCs w:val="17"/>
        </w:rPr>
        <w:t>.</w:t>
      </w:r>
      <w:r>
        <w:rPr>
          <w:rFonts w:ascii="Consolas" w:hAnsi="Consolas" w:cs="Courier New"/>
          <w:color w:val="000000"/>
          <w:sz w:val="17"/>
          <w:szCs w:val="17"/>
        </w:rPr>
        <w:t>enroll_vehicle</w:t>
      </w:r>
      <w:r>
        <w:rPr>
          <w:rFonts w:ascii="Consolas" w:hAnsi="Consolas" w:cs="Courier New"/>
          <w:color w:val="666600"/>
          <w:sz w:val="17"/>
          <w:szCs w:val="17"/>
        </w:rPr>
        <w:t>()</w:t>
      </w:r>
    </w:p>
    <w:p w14:paraId="11C6FDF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420. </w:t>
      </w:r>
      <w:r>
        <w:rPr>
          <w:rFonts w:ascii="Consolas" w:hAnsi="Consolas" w:cs="Courier New"/>
          <w:color w:val="000000"/>
          <w:sz w:val="17"/>
          <w:szCs w:val="17"/>
        </w:rPr>
        <w:t xml:space="preserve">        </w:t>
      </w:r>
    </w:p>
    <w:p w14:paraId="1A08EB2F"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"vehicle details"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3331B6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422. </w:t>
      </w:r>
      <w:r>
        <w:rPr>
          <w:rFonts w:ascii="Consolas" w:hAnsi="Consolas" w:cs="Courier New"/>
          <w:color w:val="000000"/>
          <w:sz w:val="17"/>
          <w:szCs w:val="17"/>
        </w:rPr>
        <w:t xml:space="preserve">            reg_plate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extract_registration</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3AAE1FA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423. </w:t>
      </w:r>
      <w:r>
        <w:rPr>
          <w:rFonts w:ascii="Consolas" w:hAnsi="Consolas" w:cs="Courier New"/>
          <w:color w:val="000000"/>
          <w:sz w:val="17"/>
          <w:szCs w:val="17"/>
        </w:rPr>
        <w:t xml:space="preserve">            vehicle_info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assistant</w:t>
      </w:r>
      <w:r>
        <w:rPr>
          <w:rFonts w:ascii="Consolas" w:hAnsi="Consolas" w:cs="Courier New"/>
          <w:color w:val="666600"/>
          <w:sz w:val="17"/>
          <w:szCs w:val="17"/>
        </w:rPr>
        <w:t>.</w:t>
      </w:r>
      <w:r>
        <w:rPr>
          <w:rFonts w:ascii="Consolas" w:hAnsi="Consolas" w:cs="Courier New"/>
          <w:color w:val="000000"/>
          <w:sz w:val="17"/>
          <w:szCs w:val="17"/>
        </w:rPr>
        <w:t>vehicle_lookup_service</w:t>
      </w:r>
      <w:r>
        <w:rPr>
          <w:rFonts w:ascii="Consolas" w:hAnsi="Consolas" w:cs="Courier New"/>
          <w:color w:val="666600"/>
          <w:sz w:val="17"/>
          <w:szCs w:val="17"/>
        </w:rPr>
        <w:t>.</w:t>
      </w:r>
      <w:r>
        <w:rPr>
          <w:rFonts w:ascii="Consolas" w:hAnsi="Consolas" w:cs="Courier New"/>
          <w:color w:val="000000"/>
          <w:sz w:val="17"/>
          <w:szCs w:val="17"/>
        </w:rPr>
        <w:t>lookup_vehicle</w:t>
      </w:r>
      <w:r>
        <w:rPr>
          <w:rFonts w:ascii="Consolas" w:hAnsi="Consolas" w:cs="Courier New"/>
          <w:color w:val="666600"/>
          <w:sz w:val="17"/>
          <w:szCs w:val="17"/>
        </w:rPr>
        <w:t>(</w:t>
      </w:r>
      <w:r>
        <w:rPr>
          <w:rFonts w:ascii="Consolas" w:hAnsi="Consolas" w:cs="Courier New"/>
          <w:color w:val="000000"/>
          <w:sz w:val="17"/>
          <w:szCs w:val="17"/>
        </w:rPr>
        <w:t>reg_plate</w:t>
      </w:r>
      <w:r>
        <w:rPr>
          <w:rFonts w:ascii="Consolas" w:hAnsi="Consolas" w:cs="Courier New"/>
          <w:color w:val="666600"/>
          <w:sz w:val="17"/>
          <w:szCs w:val="17"/>
        </w:rPr>
        <w:t>)</w:t>
      </w:r>
    </w:p>
    <w:p w14:paraId="4500DAC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lastRenderedPageBreak/>
        <w:t xml:space="preserve">424.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assistant</w:t>
      </w:r>
      <w:r>
        <w:rPr>
          <w:rFonts w:ascii="Consolas" w:hAnsi="Consolas" w:cs="Courier New"/>
          <w:color w:val="666600"/>
          <w:sz w:val="17"/>
          <w:szCs w:val="17"/>
        </w:rPr>
        <w:t>.</w:t>
      </w:r>
      <w:r>
        <w:rPr>
          <w:rFonts w:ascii="Consolas" w:hAnsi="Consolas" w:cs="Courier New"/>
          <w:color w:val="000000"/>
          <w:sz w:val="17"/>
          <w:szCs w:val="17"/>
        </w:rPr>
        <w:t>ui</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"Vehicle details: {vehicle_info}"</w:t>
      </w:r>
      <w:r>
        <w:rPr>
          <w:rFonts w:ascii="Consolas" w:hAnsi="Consolas" w:cs="Courier New"/>
          <w:color w:val="666600"/>
          <w:sz w:val="17"/>
          <w:szCs w:val="17"/>
        </w:rPr>
        <w:t>)</w:t>
      </w:r>
    </w:p>
    <w:p w14:paraId="4CD4E179"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425. </w:t>
      </w:r>
      <w:r>
        <w:rPr>
          <w:rFonts w:ascii="Consolas" w:hAnsi="Consolas" w:cs="Courier New"/>
          <w:color w:val="000000"/>
          <w:sz w:val="17"/>
          <w:szCs w:val="17"/>
        </w:rPr>
        <w:t> </w:t>
      </w:r>
    </w:p>
    <w:p w14:paraId="1DDAC41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"detected vehicle"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CA24840"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427. </w:t>
      </w:r>
      <w:r>
        <w:rPr>
          <w:rFonts w:ascii="Consolas" w:hAnsi="Consolas" w:cs="Courier New"/>
          <w:color w:val="000000"/>
          <w:sz w:val="17"/>
          <w:szCs w:val="17"/>
        </w:rPr>
        <w:t xml:space="preserve">            detected_vehicle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assistant</w:t>
      </w:r>
      <w:r>
        <w:rPr>
          <w:rFonts w:ascii="Consolas" w:hAnsi="Consolas" w:cs="Courier New"/>
          <w:color w:val="666600"/>
          <w:sz w:val="17"/>
          <w:szCs w:val="17"/>
        </w:rPr>
        <w:t>.</w:t>
      </w:r>
      <w:r>
        <w:rPr>
          <w:rFonts w:ascii="Consolas" w:hAnsi="Consolas" w:cs="Courier New"/>
          <w:color w:val="000000"/>
          <w:sz w:val="17"/>
          <w:szCs w:val="17"/>
        </w:rPr>
        <w:t>surveillance_system</w:t>
      </w:r>
      <w:r>
        <w:rPr>
          <w:rFonts w:ascii="Consolas" w:hAnsi="Consolas" w:cs="Courier New"/>
          <w:color w:val="666600"/>
          <w:sz w:val="17"/>
          <w:szCs w:val="17"/>
        </w:rPr>
        <w:t>.</w:t>
      </w:r>
      <w:r>
        <w:rPr>
          <w:rFonts w:ascii="Consolas" w:hAnsi="Consolas" w:cs="Courier New"/>
          <w:color w:val="000000"/>
          <w:sz w:val="17"/>
          <w:szCs w:val="17"/>
        </w:rPr>
        <w:t>detect_vehicle</w:t>
      </w:r>
      <w:r>
        <w:rPr>
          <w:rFonts w:ascii="Consolas" w:hAnsi="Consolas" w:cs="Courier New"/>
          <w:color w:val="666600"/>
          <w:sz w:val="17"/>
          <w:szCs w:val="17"/>
        </w:rPr>
        <w:t>()</w:t>
      </w:r>
    </w:p>
    <w:p w14:paraId="28BAB68A"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assistant</w:t>
      </w:r>
      <w:r>
        <w:rPr>
          <w:rFonts w:ascii="Consolas" w:hAnsi="Consolas" w:cs="Courier New"/>
          <w:color w:val="666600"/>
          <w:sz w:val="17"/>
          <w:szCs w:val="17"/>
        </w:rPr>
        <w:t>.</w:t>
      </w:r>
      <w:r>
        <w:rPr>
          <w:rFonts w:ascii="Consolas" w:hAnsi="Consolas" w:cs="Courier New"/>
          <w:color w:val="000000"/>
          <w:sz w:val="17"/>
          <w:szCs w:val="17"/>
        </w:rPr>
        <w:t>recognize_vehicle_plate</w:t>
      </w:r>
      <w:r>
        <w:rPr>
          <w:rFonts w:ascii="Consolas" w:hAnsi="Consolas" w:cs="Courier New"/>
          <w:color w:val="666600"/>
          <w:sz w:val="17"/>
          <w:szCs w:val="17"/>
        </w:rPr>
        <w:t>(</w:t>
      </w:r>
      <w:r>
        <w:rPr>
          <w:rFonts w:ascii="Consolas" w:hAnsi="Consolas" w:cs="Courier New"/>
          <w:color w:val="000000"/>
          <w:sz w:val="17"/>
          <w:szCs w:val="17"/>
        </w:rPr>
        <w:t>detected_vehicle</w:t>
      </w:r>
      <w:r>
        <w:rPr>
          <w:rFonts w:ascii="Consolas" w:hAnsi="Consolas" w:cs="Courier New"/>
          <w:color w:val="666600"/>
          <w:sz w:val="17"/>
          <w:szCs w:val="17"/>
        </w:rPr>
        <w:t>)</w:t>
      </w:r>
    </w:p>
    <w:p w14:paraId="1DF98634"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429. </w:t>
      </w:r>
      <w:r>
        <w:rPr>
          <w:rFonts w:ascii="Consolas" w:hAnsi="Consolas" w:cs="Courier New"/>
          <w:color w:val="000000"/>
          <w:sz w:val="17"/>
          <w:szCs w:val="17"/>
        </w:rPr>
        <w:t> </w:t>
      </w:r>
    </w:p>
    <w:p w14:paraId="089E49F7"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430.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3B8850B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431. </w:t>
      </w:r>
      <w:r>
        <w:rPr>
          <w:rFonts w:ascii="Consolas" w:hAnsi="Consolas" w:cs="Courier New"/>
          <w:color w:val="000000"/>
          <w:sz w:val="17"/>
          <w:szCs w:val="17"/>
        </w:rPr>
        <w:t xml:space="preserve">    command_processor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CommandProcessor</w:t>
      </w:r>
      <w:r>
        <w:rPr>
          <w:rFonts w:ascii="Consolas" w:hAnsi="Consolas" w:cs="Courier New"/>
          <w:color w:val="666600"/>
          <w:sz w:val="17"/>
          <w:szCs w:val="17"/>
        </w:rPr>
        <w:t>()</w:t>
      </w:r>
    </w:p>
    <w:p w14:paraId="778E2B7D"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4274988"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433. </w:t>
      </w:r>
      <w:r>
        <w:rPr>
          <w:rFonts w:ascii="Consolas" w:hAnsi="Consolas" w:cs="Courier New"/>
          <w:color w:val="000000"/>
          <w:sz w:val="17"/>
          <w:szCs w:val="17"/>
        </w:rPr>
        <w:t xml:space="preserve">        user_command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your command: "</w:t>
      </w:r>
      <w:r>
        <w:rPr>
          <w:rFonts w:ascii="Consolas" w:hAnsi="Consolas" w:cs="Courier New"/>
          <w:color w:val="666600"/>
          <w:sz w:val="17"/>
          <w:szCs w:val="17"/>
        </w:rPr>
        <w:t>)</w:t>
      </w:r>
    </w:p>
    <w:p w14:paraId="123CA845"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434. </w:t>
      </w:r>
      <w:r>
        <w:rPr>
          <w:rFonts w:ascii="Consolas" w:hAnsi="Consolas" w:cs="Courier New"/>
          <w:color w:val="000000"/>
          <w:sz w:val="17"/>
          <w:szCs w:val="17"/>
        </w:rPr>
        <w:t>        command_processor</w:t>
      </w:r>
      <w:r>
        <w:rPr>
          <w:rFonts w:ascii="Consolas" w:hAnsi="Consolas" w:cs="Courier New"/>
          <w:color w:val="666600"/>
          <w:sz w:val="17"/>
          <w:szCs w:val="17"/>
        </w:rPr>
        <w:t>.</w:t>
      </w:r>
      <w:r>
        <w:rPr>
          <w:rFonts w:ascii="Consolas" w:hAnsi="Consolas" w:cs="Courier New"/>
          <w:color w:val="000000"/>
          <w:sz w:val="17"/>
          <w:szCs w:val="17"/>
        </w:rPr>
        <w:t>process_command</w:t>
      </w:r>
      <w:r>
        <w:rPr>
          <w:rFonts w:ascii="Consolas" w:hAnsi="Consolas" w:cs="Courier New"/>
          <w:color w:val="666600"/>
          <w:sz w:val="17"/>
          <w:szCs w:val="17"/>
        </w:rPr>
        <w:t>(</w:t>
      </w:r>
      <w:r>
        <w:rPr>
          <w:rFonts w:ascii="Consolas" w:hAnsi="Consolas" w:cs="Courier New"/>
          <w:color w:val="000000"/>
          <w:sz w:val="17"/>
          <w:szCs w:val="17"/>
        </w:rPr>
        <w:t>user_command</w:t>
      </w:r>
      <w:r>
        <w:rPr>
          <w:rFonts w:ascii="Consolas" w:hAnsi="Consolas" w:cs="Courier New"/>
          <w:color w:val="666600"/>
          <w:sz w:val="17"/>
          <w:szCs w:val="17"/>
        </w:rPr>
        <w:t>)</w:t>
      </w:r>
    </w:p>
    <w:p w14:paraId="3C102BF2"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435. </w:t>
      </w:r>
      <w:r>
        <w:rPr>
          <w:rFonts w:ascii="Consolas" w:hAnsi="Consolas" w:cs="Courier New"/>
          <w:color w:val="000000"/>
          <w:sz w:val="17"/>
          <w:szCs w:val="17"/>
        </w:rPr>
        <w:t> </w:t>
      </w:r>
    </w:p>
    <w:p w14:paraId="5372A453" w14:textId="77777777" w:rsidR="00AB6F3A" w:rsidRDefault="00AB6F3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56566035"/>
        <w:rPr>
          <w:rFonts w:ascii="Consolas" w:hAnsi="Consolas" w:cs="Courier New"/>
          <w:sz w:val="17"/>
          <w:szCs w:val="17"/>
        </w:rPr>
      </w:pPr>
      <w:r>
        <w:rPr>
          <w:rFonts w:ascii="Consolas" w:hAnsi="Consolas" w:cs="Courier New"/>
          <w:sz w:val="17"/>
          <w:szCs w:val="17"/>
        </w:rPr>
        <w:t xml:space="preserve">436. </w:t>
      </w:r>
      <w:r>
        <w:rPr>
          <w:rFonts w:ascii="Consolas" w:hAnsi="Consolas" w:cs="Courier New"/>
          <w:color w:val="000000"/>
          <w:sz w:val="17"/>
          <w:szCs w:val="17"/>
        </w:rPr>
        <w:t> </w:t>
      </w:r>
    </w:p>
    <w:p w14:paraId="45E8891C" w14:textId="099509B7" w:rsidR="00E17F40" w:rsidRPr="00567ECC" w:rsidRDefault="00E17F40" w:rsidP="009100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00197729"/>
      </w:pPr>
    </w:p>
    <w:p w14:paraId="7D1B1C70" w14:textId="77777777" w:rsidR="00F83268" w:rsidRDefault="00F83268" w:rsidP="00F83268">
      <w:pPr>
        <w:pStyle w:val="Heading3"/>
      </w:pPr>
      <w:bookmarkStart w:id="62" w:name="_Toc178780073"/>
      <w:r>
        <w:t>command\Commands.txt</w:t>
      </w:r>
      <w:bookmarkEnd w:id="62"/>
    </w:p>
    <w:p w14:paraId="141EF305" w14:textId="77777777" w:rsidR="00F83268" w:rsidRPr="00073777" w:rsidRDefault="00F83268" w:rsidP="00F83268">
      <w:r w:rsidRPr="00073777">
        <w:rPr>
          <w:b/>
          <w:bCs/>
        </w:rPr>
        <w:t>Purpose</w:t>
      </w:r>
      <w:r w:rsidRPr="00073777">
        <w:t>: Likely a text file that contains a plain-text list of all available commands for documentation or debugging purposes.</w:t>
      </w:r>
    </w:p>
    <w:p w14:paraId="025DC3E3" w14:textId="77777777" w:rsidR="00F83268" w:rsidRPr="00073777" w:rsidRDefault="00F83268" w:rsidP="00F11D6B">
      <w:pPr>
        <w:numPr>
          <w:ilvl w:val="0"/>
          <w:numId w:val="40"/>
        </w:numPr>
      </w:pPr>
      <w:r w:rsidRPr="00073777">
        <w:rPr>
          <w:b/>
          <w:bCs/>
        </w:rPr>
        <w:t>Connection to main.py</w:t>
      </w:r>
      <w:r w:rsidRPr="00073777">
        <w:t>:</w:t>
      </w:r>
    </w:p>
    <w:p w14:paraId="6230905D" w14:textId="77777777" w:rsidR="00F83268" w:rsidRDefault="00F83268" w:rsidP="00F11D6B">
      <w:pPr>
        <w:numPr>
          <w:ilvl w:val="1"/>
          <w:numId w:val="40"/>
        </w:numPr>
      </w:pPr>
      <w:r w:rsidRPr="00073777">
        <w:t>No direct connection to main.py. This is most likely used for reference or documentation.</w:t>
      </w:r>
    </w:p>
    <w:p w14:paraId="7C1F22C4" w14:textId="77777777" w:rsidR="00F83268" w:rsidRPr="00567ECC" w:rsidRDefault="00F83268" w:rsidP="00F83268"/>
    <w:p w14:paraId="5185A805" w14:textId="77777777" w:rsidR="00F83268" w:rsidRDefault="00F83268" w:rsidP="00F83268">
      <w:pPr>
        <w:pStyle w:val="Heading2"/>
      </w:pPr>
      <w:bookmarkStart w:id="63" w:name="_Toc178780074"/>
      <w:r>
        <w:t>computer_vision</w:t>
      </w:r>
      <w:bookmarkEnd w:id="63"/>
    </w:p>
    <w:p w14:paraId="2497DE02" w14:textId="77777777" w:rsidR="002C7496" w:rsidRDefault="002C7496" w:rsidP="002C7496">
      <w:pPr>
        <w:pStyle w:val="Heading3"/>
      </w:pPr>
      <w:bookmarkStart w:id="64" w:name="_Toc178780075"/>
      <w:r>
        <w:t>computer_vision\</w:t>
      </w:r>
      <w:r w:rsidRPr="0037595E">
        <w:t xml:space="preserve"> car_detection.py</w:t>
      </w:r>
    </w:p>
    <w:p w14:paraId="712CBE1A" w14:textId="77777777" w:rsidR="002C7496" w:rsidRDefault="002C7496" w:rsidP="002C7496"/>
    <w:p w14:paraId="5C85E14E" w14:textId="77777777" w:rsidR="002C7496" w:rsidRDefault="002C7496" w:rsidP="002C7496">
      <w:pPr>
        <w:pStyle w:val="Heading5"/>
      </w:pPr>
      <w:r>
        <w:t>The code</w:t>
      </w:r>
    </w:p>
    <w:p w14:paraId="172162E7" w14:textId="77777777" w:rsidR="002C7496" w:rsidRDefault="002C7496" w:rsidP="002C7496"/>
    <w:p w14:paraId="76DBEB2A"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6DD9B3C0"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53D1B294"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EBCABE9"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CarDetection</w:t>
      </w:r>
      <w:r>
        <w:rPr>
          <w:rFonts w:ascii="Consolas" w:hAnsi="Consolas" w:cs="Courier New"/>
          <w:color w:val="666600"/>
          <w:sz w:val="17"/>
          <w:szCs w:val="17"/>
        </w:rPr>
        <w:t>:</w:t>
      </w:r>
    </w:p>
    <w:p w14:paraId="171BE2D0"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CAR_CLASS_ID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p>
    <w:p w14:paraId="23D8FEE2"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6B6FC37"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weights_path</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p>
    <w:p w14:paraId="44F6BB32"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878589C"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hub</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'WongKinYiu/yolov7'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'custom'</w:t>
      </w:r>
      <w:r>
        <w:rPr>
          <w:rFonts w:ascii="Consolas" w:hAnsi="Consolas" w:cs="Courier New"/>
          <w:color w:val="666600"/>
          <w:sz w:val="17"/>
          <w:szCs w:val="17"/>
        </w:rPr>
        <w:t>,</w:t>
      </w:r>
      <w:r>
        <w:rPr>
          <w:rFonts w:ascii="Consolas" w:hAnsi="Consolas" w:cs="Courier New"/>
          <w:color w:val="000000"/>
          <w:sz w:val="17"/>
          <w:szCs w:val="17"/>
        </w:rPr>
        <w:t xml:space="preserve"> weights_path</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8800"/>
          <w:sz w:val="17"/>
          <w:szCs w:val="17"/>
        </w:rPr>
        <w:t>'local'</w:t>
      </w:r>
      <w:r>
        <w:rPr>
          <w:rFonts w:ascii="Consolas" w:hAnsi="Consolas" w:cs="Courier New"/>
          <w:color w:val="666600"/>
          <w:sz w:val="17"/>
          <w:szCs w:val="17"/>
        </w:rPr>
        <w:t>)</w:t>
      </w:r>
    </w:p>
    <w:p w14:paraId="4BEC44A5"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42123DF7"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loading model: {e}"</w:t>
      </w:r>
      <w:r>
        <w:rPr>
          <w:rFonts w:ascii="Consolas" w:hAnsi="Consolas" w:cs="Courier New"/>
          <w:color w:val="666600"/>
          <w:sz w:val="17"/>
          <w:szCs w:val="17"/>
        </w:rPr>
        <w:t>)</w:t>
      </w:r>
    </w:p>
    <w:p w14:paraId="50E00645"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D5D613B"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detect_cars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list</w:t>
      </w:r>
      <w:r>
        <w:rPr>
          <w:rFonts w:ascii="Consolas" w:hAnsi="Consolas" w:cs="Courier New"/>
          <w:color w:val="666600"/>
          <w:sz w:val="17"/>
          <w:szCs w:val="17"/>
        </w:rPr>
        <w:t>:</w:t>
      </w:r>
    </w:p>
    <w:p w14:paraId="4267D7F2"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t>
      </w:r>
    </w:p>
    <w:p w14:paraId="24D42BA5"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Detect cars in a given frame.</w:t>
      </w:r>
    </w:p>
    <w:p w14:paraId="7A9B0C6A"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2938368B"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Args:</w:t>
      </w:r>
    </w:p>
    <w:p w14:paraId="6C914C08"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frame (cv2.Mat): Input frame.</w:t>
      </w:r>
    </w:p>
    <w:p w14:paraId="1D1ED16F"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w:t>
      </w:r>
    </w:p>
    <w:p w14:paraId="425552FC"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Returns:</w:t>
      </w:r>
    </w:p>
    <w:p w14:paraId="5E5D6835"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list: List of detected cars, each represented as a dictionary containing coordinates and confidence.</w:t>
      </w:r>
    </w:p>
    <w:p w14:paraId="4073B137"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w:t>
      </w:r>
    </w:p>
    <w:p w14:paraId="31625D67"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frame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5A60AC4"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8800"/>
          <w:sz w:val="17"/>
          <w:szCs w:val="17"/>
        </w:rPr>
        <w:t>"Invalid input frame"</w:t>
      </w:r>
      <w:r>
        <w:rPr>
          <w:rFonts w:ascii="Consolas" w:hAnsi="Consolas" w:cs="Courier New"/>
          <w:color w:val="666600"/>
          <w:sz w:val="17"/>
          <w:szCs w:val="17"/>
        </w:rPr>
        <w:t>)</w:t>
      </w:r>
    </w:p>
    <w:p w14:paraId="6DF7CC94"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56703FA0"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2B45D2B0"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27. </w:t>
      </w:r>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results</w:t>
      </w:r>
      <w:r>
        <w:rPr>
          <w:rFonts w:ascii="Consolas" w:hAnsi="Consolas" w:cs="Courier New"/>
          <w:color w:val="666600"/>
          <w:sz w:val="17"/>
          <w:szCs w:val="17"/>
        </w:rPr>
        <w:t>.</w:t>
      </w:r>
      <w:r>
        <w:rPr>
          <w:rFonts w:ascii="Consolas" w:hAnsi="Consolas" w:cs="Courier New"/>
          <w:color w:val="000000"/>
          <w:sz w:val="17"/>
          <w:szCs w:val="17"/>
        </w:rPr>
        <w:t>xyxy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Get detections</w:t>
      </w:r>
    </w:p>
    <w:p w14:paraId="30B0838E"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7EB39B59"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detected_cars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B5BB173"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xyxy</w:t>
      </w:r>
      <w:r>
        <w:rPr>
          <w:rFonts w:ascii="Consolas" w:hAnsi="Consolas" w:cs="Courier New"/>
          <w:color w:val="666600"/>
          <w:sz w:val="17"/>
          <w:szCs w:val="17"/>
        </w:rPr>
        <w:t>,</w:t>
      </w:r>
      <w:r>
        <w:rPr>
          <w:rFonts w:ascii="Consolas" w:hAnsi="Consolas" w:cs="Courier New"/>
          <w:color w:val="000000"/>
          <w:sz w:val="17"/>
          <w:szCs w:val="17"/>
        </w:rPr>
        <w:t xml:space="preserve"> conf</w:t>
      </w:r>
      <w:r>
        <w:rPr>
          <w:rFonts w:ascii="Consolas" w:hAnsi="Consolas" w:cs="Courier New"/>
          <w:color w:val="666600"/>
          <w:sz w:val="17"/>
          <w:szCs w:val="17"/>
        </w:rPr>
        <w:t>,</w:t>
      </w:r>
      <w:r>
        <w:rPr>
          <w:rFonts w:ascii="Consolas" w:hAnsi="Consolas" w:cs="Courier New"/>
          <w:color w:val="000000"/>
          <w:sz w:val="17"/>
          <w:szCs w:val="17"/>
        </w:rPr>
        <w:t xml:space="preserve"> cls </w:t>
      </w:r>
      <w:r>
        <w:rPr>
          <w:rFonts w:ascii="Consolas" w:hAnsi="Consolas" w:cs="Courier New"/>
          <w:color w:val="000088"/>
          <w:sz w:val="17"/>
          <w:szCs w:val="17"/>
        </w:rPr>
        <w:t>in</w:t>
      </w:r>
      <w:r>
        <w:rPr>
          <w:rFonts w:ascii="Consolas" w:hAnsi="Consolas" w:cs="Courier New"/>
          <w:color w:val="000000"/>
          <w:sz w:val="17"/>
          <w:szCs w:val="17"/>
        </w:rPr>
        <w:t xml:space="preserve"> detections</w:t>
      </w:r>
      <w:r>
        <w:rPr>
          <w:rFonts w:ascii="Consolas" w:hAnsi="Consolas" w:cs="Courier New"/>
          <w:color w:val="666600"/>
          <w:sz w:val="17"/>
          <w:szCs w:val="17"/>
        </w:rPr>
        <w:t>:</w:t>
      </w:r>
    </w:p>
    <w:p w14:paraId="17B35608"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cls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CAR_CLASS_ID</w:t>
      </w:r>
      <w:r>
        <w:rPr>
          <w:rFonts w:ascii="Consolas" w:hAnsi="Consolas" w:cs="Courier New"/>
          <w:color w:val="666600"/>
          <w:sz w:val="17"/>
          <w:szCs w:val="17"/>
        </w:rPr>
        <w:t>:</w:t>
      </w:r>
    </w:p>
    <w:p w14:paraId="55F82ECC"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detected_cars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p>
    <w:p w14:paraId="2D28234C"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8800"/>
          <w:sz w:val="17"/>
          <w:szCs w:val="17"/>
        </w:rPr>
        <w:t>'coordinates'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x </w:t>
      </w:r>
      <w:r>
        <w:rPr>
          <w:rFonts w:ascii="Consolas" w:hAnsi="Consolas" w:cs="Courier New"/>
          <w:color w:val="000088"/>
          <w:sz w:val="17"/>
          <w:szCs w:val="17"/>
        </w:rPr>
        <w:t>in</w:t>
      </w:r>
      <w:r>
        <w:rPr>
          <w:rFonts w:ascii="Consolas" w:hAnsi="Consolas" w:cs="Courier New"/>
          <w:color w:val="000000"/>
          <w:sz w:val="17"/>
          <w:szCs w:val="17"/>
        </w:rPr>
        <w:t xml:space="preserve"> xyxy</w:t>
      </w:r>
      <w:r>
        <w:rPr>
          <w:rFonts w:ascii="Consolas" w:hAnsi="Consolas" w:cs="Courier New"/>
          <w:color w:val="666600"/>
          <w:sz w:val="17"/>
          <w:szCs w:val="17"/>
        </w:rPr>
        <w:t>],</w:t>
      </w:r>
    </w:p>
    <w:p w14:paraId="77DEF69E"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8800"/>
          <w:sz w:val="17"/>
          <w:szCs w:val="17"/>
        </w:rPr>
        <w:t>'confidence'</w:t>
      </w:r>
      <w:r>
        <w:rPr>
          <w:rFonts w:ascii="Consolas" w:hAnsi="Consolas" w:cs="Courier New"/>
          <w:color w:val="666600"/>
          <w:sz w:val="17"/>
          <w:szCs w:val="17"/>
        </w:rPr>
        <w:t>:</w:t>
      </w:r>
      <w:r>
        <w:rPr>
          <w:rFonts w:ascii="Consolas" w:hAnsi="Consolas" w:cs="Courier New"/>
          <w:color w:val="000000"/>
          <w:sz w:val="17"/>
          <w:szCs w:val="17"/>
        </w:rPr>
        <w:t xml:space="preserve"> conf</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3FA80DB3"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666600"/>
          <w:sz w:val="17"/>
          <w:szCs w:val="17"/>
        </w:rPr>
        <w:t>})</w:t>
      </w:r>
    </w:p>
    <w:p w14:paraId="2D226113"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detected_cars</w:t>
      </w:r>
    </w:p>
    <w:p w14:paraId="1AF2CF9A" w14:textId="77777777" w:rsidR="002C7496" w:rsidRDefault="002C7496" w:rsidP="002C749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7012F52C" w14:textId="77777777" w:rsidR="002C7496" w:rsidRPr="0037595E" w:rsidRDefault="002C7496" w:rsidP="002C7496"/>
    <w:p w14:paraId="22549BF6" w14:textId="77777777" w:rsidR="002C7496" w:rsidRPr="00567ECC" w:rsidRDefault="002C7496" w:rsidP="002C7496"/>
    <w:p w14:paraId="22EFF354" w14:textId="77777777" w:rsidR="002C7496" w:rsidRPr="00567ECC" w:rsidRDefault="002C7496" w:rsidP="002C7496"/>
    <w:p w14:paraId="0F8BBA89" w14:textId="77777777" w:rsidR="00F83268" w:rsidRDefault="00F83268" w:rsidP="00F83268">
      <w:pPr>
        <w:pStyle w:val="Heading3"/>
      </w:pPr>
      <w:r>
        <w:t>computer_vision\car_model.py</w:t>
      </w:r>
      <w:bookmarkEnd w:id="64"/>
    </w:p>
    <w:p w14:paraId="7E7FD0C3" w14:textId="77777777" w:rsidR="00F83268" w:rsidRPr="00073777" w:rsidRDefault="00F83268" w:rsidP="00F83268">
      <w:r w:rsidRPr="00073777">
        <w:rPr>
          <w:b/>
          <w:bCs/>
        </w:rPr>
        <w:t>Purpose</w:t>
      </w:r>
      <w:r w:rsidRPr="00073777">
        <w:t>: This file probably handles the recognition of car models from images using machine learning or image classification models.</w:t>
      </w:r>
    </w:p>
    <w:p w14:paraId="0878D57C" w14:textId="77777777" w:rsidR="00F83268" w:rsidRPr="00073777" w:rsidRDefault="00F83268" w:rsidP="00F83268">
      <w:pPr>
        <w:pStyle w:val="Heading4"/>
      </w:pPr>
      <w:r w:rsidRPr="00073777">
        <w:t>Key Functions:</w:t>
      </w:r>
    </w:p>
    <w:p w14:paraId="1EA2A747" w14:textId="77777777" w:rsidR="00F83268" w:rsidRPr="00073777" w:rsidRDefault="00F83268" w:rsidP="00F11D6B">
      <w:pPr>
        <w:numPr>
          <w:ilvl w:val="1"/>
          <w:numId w:val="41"/>
        </w:numPr>
      </w:pPr>
      <w:r w:rsidRPr="00073777">
        <w:rPr>
          <w:b/>
          <w:bCs/>
        </w:rPr>
        <w:t>Model Training/Inference</w:t>
      </w:r>
      <w:r w:rsidRPr="00073777">
        <w:t>: It could use machine learning models trained on different car images to classify the make and model.</w:t>
      </w:r>
    </w:p>
    <w:p w14:paraId="60F80F3B" w14:textId="77777777" w:rsidR="00F83268" w:rsidRPr="00073777" w:rsidRDefault="00F83268" w:rsidP="00F11D6B">
      <w:pPr>
        <w:numPr>
          <w:ilvl w:val="0"/>
          <w:numId w:val="41"/>
        </w:numPr>
      </w:pPr>
      <w:r w:rsidRPr="00073777">
        <w:rPr>
          <w:b/>
          <w:bCs/>
        </w:rPr>
        <w:t>Connection to main.py</w:t>
      </w:r>
      <w:r w:rsidRPr="00073777">
        <w:t>:</w:t>
      </w:r>
    </w:p>
    <w:p w14:paraId="276D2C5E" w14:textId="77777777" w:rsidR="00F83268" w:rsidRDefault="00F83268" w:rsidP="00F11D6B">
      <w:pPr>
        <w:numPr>
          <w:ilvl w:val="1"/>
          <w:numId w:val="41"/>
        </w:numPr>
      </w:pPr>
      <w:r w:rsidRPr="00073777">
        <w:t>If Jaicat includes a feature to identify cars via camera input, main.py would reference this file when the user asks Jaicat to recognize a car model.</w:t>
      </w:r>
    </w:p>
    <w:p w14:paraId="224BD523" w14:textId="77777777" w:rsidR="00F83268" w:rsidRDefault="00F83268" w:rsidP="00F83268">
      <w:pPr>
        <w:pStyle w:val="Heading4"/>
      </w:pPr>
      <w:r>
        <w:t>The code</w:t>
      </w:r>
    </w:p>
    <w:p w14:paraId="0868665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282BC63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326104C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pytesseract</w:t>
      </w:r>
    </w:p>
    <w:p w14:paraId="4F0202D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1B34C2B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521D8AB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525F71D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29EF30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p>
    <w:p w14:paraId="16DE876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yolo_weights</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yolo_names</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plate_cascade_path</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p>
    <w:p w14:paraId="71FC1EF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8800"/>
          <w:sz w:val="17"/>
          <w:szCs w:val="17"/>
        </w:rPr>
        <w:t>"""</w:t>
      </w:r>
    </w:p>
    <w:p w14:paraId="703C4F8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Initialize the YOLO model and UK-specific plate detection.</w:t>
      </w:r>
    </w:p>
    <w:p w14:paraId="54C2F23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Args:</w:t>
      </w:r>
    </w:p>
    <w:p w14:paraId="55D1EBA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yolo_weights (str): Path to YOLO weights file (e.g., 'computer_vision/yolov7.weights').</w:t>
      </w:r>
    </w:p>
    <w:p w14:paraId="714B870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yolo_cfg (str): Path to YOLO configuration file (e.g., 'computer_vision/yolov7.cfg').</w:t>
      </w:r>
    </w:p>
    <w:p w14:paraId="79879A9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            yolo_names (str): Path to COCO names file (e.g., 'computer_vision/coco.names').</w:t>
      </w:r>
    </w:p>
    <w:p w14:paraId="6243641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8800"/>
          <w:sz w:val="17"/>
          <w:szCs w:val="17"/>
        </w:rPr>
        <w:t>            plate_cascade_path (str): Path to the UK-specific Haar Cascade file for license plates.</w:t>
      </w:r>
    </w:p>
    <w:p w14:paraId="4E644F6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8800"/>
          <w:sz w:val="17"/>
          <w:szCs w:val="17"/>
        </w:rPr>
        <w:t>        """</w:t>
      </w:r>
    </w:p>
    <w:p w14:paraId="7946017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DB3528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Initialize YOLO model</w:t>
      </w:r>
    </w:p>
    <w:p w14:paraId="3370E6B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net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readNet</w:t>
      </w:r>
      <w:r>
        <w:rPr>
          <w:rFonts w:ascii="Consolas" w:hAnsi="Consolas" w:cs="Courier New"/>
          <w:color w:val="666600"/>
          <w:sz w:val="17"/>
          <w:szCs w:val="17"/>
        </w:rPr>
        <w:t>(</w:t>
      </w:r>
      <w:r>
        <w:rPr>
          <w:rFonts w:ascii="Consolas" w:hAnsi="Consolas" w:cs="Courier New"/>
          <w:color w:val="000000"/>
          <w:sz w:val="17"/>
          <w:szCs w:val="17"/>
        </w:rPr>
        <w:t>yolo_weights</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p>
    <w:p w14:paraId="0D50021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layer_names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getLayerNames</w:t>
      </w:r>
      <w:r>
        <w:rPr>
          <w:rFonts w:ascii="Consolas" w:hAnsi="Consolas" w:cs="Courier New"/>
          <w:color w:val="666600"/>
          <w:sz w:val="17"/>
          <w:szCs w:val="17"/>
        </w:rPr>
        <w:t>()</w:t>
      </w:r>
    </w:p>
    <w:p w14:paraId="516D707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output_layers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layer_names</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getUnconnectedOutLayers</w:t>
      </w:r>
      <w:r>
        <w:rPr>
          <w:rFonts w:ascii="Consolas" w:hAnsi="Consolas" w:cs="Courier New"/>
          <w:color w:val="666600"/>
          <w:sz w:val="17"/>
          <w:szCs w:val="17"/>
        </w:rPr>
        <w:t>()]</w:t>
      </w:r>
    </w:p>
    <w:p w14:paraId="6E7F867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p>
    <w:p w14:paraId="2D55DD1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880000"/>
          <w:sz w:val="17"/>
          <w:szCs w:val="17"/>
        </w:rPr>
        <w:t># Load COCO classes</w:t>
      </w:r>
    </w:p>
    <w:p w14:paraId="520FAA2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yolo_names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3E004CA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line </w:t>
      </w:r>
      <w:r>
        <w:rPr>
          <w:rFonts w:ascii="Consolas" w:hAnsi="Consolas" w:cs="Courier New"/>
          <w:color w:val="000088"/>
          <w:sz w:val="17"/>
          <w:szCs w:val="17"/>
        </w:rPr>
        <w:t>in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readlines</w:t>
      </w:r>
      <w:r>
        <w:rPr>
          <w:rFonts w:ascii="Consolas" w:hAnsi="Consolas" w:cs="Courier New"/>
          <w:color w:val="666600"/>
          <w:sz w:val="17"/>
          <w:szCs w:val="17"/>
        </w:rPr>
        <w:t>()]</w:t>
      </w:r>
    </w:p>
    <w:p w14:paraId="2C886C8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08B7EE5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lastRenderedPageBreak/>
        <w:t xml:space="preserve"> 28. </w:t>
      </w:r>
      <w:r>
        <w:rPr>
          <w:rFonts w:ascii="Consolas" w:hAnsi="Consolas" w:cs="Courier New"/>
          <w:color w:val="000000"/>
          <w:sz w:val="17"/>
          <w:szCs w:val="17"/>
        </w:rPr>
        <w:t xml:space="preserve">            </w:t>
      </w:r>
      <w:r>
        <w:rPr>
          <w:rFonts w:ascii="Consolas" w:hAnsi="Consolas" w:cs="Courier New"/>
          <w:color w:val="880000"/>
          <w:sz w:val="17"/>
          <w:szCs w:val="17"/>
        </w:rPr>
        <w:t># Load UK-specific Haar Cascade for license plates</w:t>
      </w:r>
    </w:p>
    <w:p w14:paraId="133FC9D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plate_cascade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CascadeClassifier</w:t>
      </w:r>
      <w:r>
        <w:rPr>
          <w:rFonts w:ascii="Consolas" w:hAnsi="Consolas" w:cs="Courier New"/>
          <w:color w:val="666600"/>
          <w:sz w:val="17"/>
          <w:szCs w:val="17"/>
        </w:rPr>
        <w:t>(</w:t>
      </w:r>
      <w:r>
        <w:rPr>
          <w:rFonts w:ascii="Consolas" w:hAnsi="Consolas" w:cs="Courier New"/>
          <w:color w:val="000000"/>
          <w:sz w:val="17"/>
          <w:szCs w:val="17"/>
        </w:rPr>
        <w:t>plate_cascade_path</w:t>
      </w:r>
      <w:r>
        <w:rPr>
          <w:rFonts w:ascii="Consolas" w:hAnsi="Consolas" w:cs="Courier New"/>
          <w:color w:val="666600"/>
          <w:sz w:val="17"/>
          <w:szCs w:val="17"/>
        </w:rPr>
        <w:t>)</w:t>
      </w:r>
    </w:p>
    <w:p w14:paraId="112EFA1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523D656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 Initialize detection save path</w:t>
      </w:r>
    </w:p>
    <w:p w14:paraId="1866FAF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detections_save_path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"computer_vision/detections.json"</w:t>
      </w:r>
    </w:p>
    <w:p w14:paraId="41B7204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detections_save_path</w:t>
      </w:r>
      <w:r>
        <w:rPr>
          <w:rFonts w:ascii="Consolas" w:hAnsi="Consolas" w:cs="Courier New"/>
          <w:color w:val="666600"/>
          <w:sz w:val="17"/>
          <w:szCs w:val="17"/>
        </w:rPr>
        <w:t>):</w:t>
      </w:r>
    </w:p>
    <w:p w14:paraId="295D833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detections_save_path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37F4C1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with an empty list</w:t>
      </w:r>
    </w:p>
    <w:p w14:paraId="4595EA6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234EADD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880000"/>
          <w:sz w:val="17"/>
          <w:szCs w:val="17"/>
        </w:rPr>
        <w:t># Initialize the local dataset file if it doesn't exist</w:t>
      </w:r>
    </w:p>
    <w:p w14:paraId="1C70CA7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local_data_path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"computer_vision/local_car_data.json"</w:t>
      </w:r>
    </w:p>
    <w:p w14:paraId="2E13B5C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local_data_path</w:t>
      </w:r>
      <w:r>
        <w:rPr>
          <w:rFonts w:ascii="Consolas" w:hAnsi="Consolas" w:cs="Courier New"/>
          <w:color w:val="666600"/>
          <w:sz w:val="17"/>
          <w:szCs w:val="17"/>
        </w:rPr>
        <w:t>):</w:t>
      </w:r>
    </w:p>
    <w:p w14:paraId="45328EB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local_data_path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3F9A6F2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p>
    <w:p w14:paraId="22A809F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w:t>
      </w:r>
    </w:p>
    <w:p w14:paraId="2393CCF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82AA69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initializing model: {e}"</w:t>
      </w:r>
      <w:r>
        <w:rPr>
          <w:rFonts w:ascii="Consolas" w:hAnsi="Consolas" w:cs="Courier New"/>
          <w:color w:val="666600"/>
          <w:sz w:val="17"/>
          <w:szCs w:val="17"/>
        </w:rPr>
        <w:t>)</w:t>
      </w:r>
    </w:p>
    <w:p w14:paraId="174716E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1D45659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detect_cars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ndarray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list</w:t>
      </w:r>
      <w:r>
        <w:rPr>
          <w:rFonts w:ascii="Consolas" w:hAnsi="Consolas" w:cs="Courier New"/>
          <w:color w:val="666600"/>
          <w:sz w:val="17"/>
          <w:szCs w:val="17"/>
        </w:rPr>
        <w:t>:</w:t>
      </w:r>
    </w:p>
    <w:p w14:paraId="0A583AD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8800"/>
          <w:sz w:val="17"/>
          <w:szCs w:val="17"/>
        </w:rPr>
        <w:t>"""</w:t>
      </w:r>
    </w:p>
    <w:p w14:paraId="75D6E94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8800"/>
          <w:sz w:val="17"/>
          <w:szCs w:val="17"/>
        </w:rPr>
        <w:t>        Detect cars in a given frame.</w:t>
      </w:r>
    </w:p>
    <w:p w14:paraId="50C137F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Args:</w:t>
      </w:r>
    </w:p>
    <w:p w14:paraId="1F8BF3E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frame (np.ndarray): Input frame.</w:t>
      </w:r>
    </w:p>
    <w:p w14:paraId="5718356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Returns:</w:t>
      </w:r>
    </w:p>
    <w:p w14:paraId="56C5F73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list: List of detected cars with coordinates and confidence.</w:t>
      </w:r>
    </w:p>
    <w:p w14:paraId="03A95B9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w:t>
      </w:r>
    </w:p>
    <w:p w14:paraId="132C41B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23E205B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blob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blobFromImage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crop</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101F71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setInput</w:t>
      </w:r>
      <w:r>
        <w:rPr>
          <w:rFonts w:ascii="Consolas" w:hAnsi="Consolas" w:cs="Courier New"/>
          <w:color w:val="666600"/>
          <w:sz w:val="17"/>
          <w:szCs w:val="17"/>
        </w:rPr>
        <w:t>(</w:t>
      </w:r>
      <w:r>
        <w:rPr>
          <w:rFonts w:ascii="Consolas" w:hAnsi="Consolas" w:cs="Courier New"/>
          <w:color w:val="000000"/>
          <w:sz w:val="17"/>
          <w:szCs w:val="17"/>
        </w:rPr>
        <w:t>blob</w:t>
      </w:r>
      <w:r>
        <w:rPr>
          <w:rFonts w:ascii="Consolas" w:hAnsi="Consolas" w:cs="Courier New"/>
          <w:color w:val="666600"/>
          <w:sz w:val="17"/>
          <w:szCs w:val="17"/>
        </w:rPr>
        <w:t>)</w:t>
      </w:r>
    </w:p>
    <w:p w14:paraId="33716E1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outs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forward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output_layers</w:t>
      </w:r>
      <w:r>
        <w:rPr>
          <w:rFonts w:ascii="Consolas" w:hAnsi="Consolas" w:cs="Courier New"/>
          <w:color w:val="666600"/>
          <w:sz w:val="17"/>
          <w:szCs w:val="17"/>
        </w:rPr>
        <w:t>)</w:t>
      </w:r>
    </w:p>
    <w:p w14:paraId="2198894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73D7090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boxes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8195F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w:t>
      </w:r>
    </w:p>
    <w:p w14:paraId="5563623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Filter and detect cars (assuming 'car' is class ID 2)</w:t>
      </w:r>
    </w:p>
    <w:p w14:paraId="60BC0CB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outs</w:t>
      </w:r>
      <w:r>
        <w:rPr>
          <w:rFonts w:ascii="Consolas" w:hAnsi="Consolas" w:cs="Courier New"/>
          <w:color w:val="666600"/>
          <w:sz w:val="17"/>
          <w:szCs w:val="17"/>
        </w:rPr>
        <w:t>:</w:t>
      </w:r>
    </w:p>
    <w:p w14:paraId="29405A1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p>
    <w:p w14:paraId="24CCF22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6571CAA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scores</w:t>
      </w:r>
      <w:r>
        <w:rPr>
          <w:rFonts w:ascii="Consolas" w:hAnsi="Consolas" w:cs="Courier New"/>
          <w:color w:val="666600"/>
          <w:sz w:val="17"/>
          <w:szCs w:val="17"/>
        </w:rPr>
        <w:t>)</w:t>
      </w:r>
    </w:p>
    <w:p w14:paraId="597873B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confidence </w:t>
      </w:r>
      <w:r>
        <w:rPr>
          <w:rFonts w:ascii="Consolas" w:hAnsi="Consolas" w:cs="Courier New"/>
          <w:color w:val="666600"/>
          <w:sz w:val="17"/>
          <w:szCs w:val="17"/>
        </w:rPr>
        <w:t>=</w:t>
      </w:r>
      <w:r>
        <w:rPr>
          <w:rFonts w:ascii="Consolas" w:hAnsi="Consolas" w:cs="Courier New"/>
          <w:color w:val="000000"/>
          <w:sz w:val="17"/>
          <w:szCs w:val="17"/>
        </w:rPr>
        <w:t xml:space="preserve"> scores</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7CFCD1E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0A0E811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confidence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Only detect cars (COCO ID for car is 2)</w:t>
      </w:r>
    </w:p>
    <w:p w14:paraId="697BED8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center_x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5253620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center_y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3E388A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2AFEECD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10D0394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1F328F2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center_x </w:t>
      </w:r>
      <w:r>
        <w:rPr>
          <w:rFonts w:ascii="Consolas" w:hAnsi="Consolas" w:cs="Courier New"/>
          <w:color w:val="666600"/>
          <w:sz w:val="17"/>
          <w:szCs w:val="17"/>
        </w:rPr>
        <w:t>-</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1AB42C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center_y </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22EBF0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6663B32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p>
    <w:p w14:paraId="19DDCFA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confidences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confidence</w:t>
      </w:r>
      <w:r>
        <w:rPr>
          <w:rFonts w:ascii="Consolas" w:hAnsi="Consolas" w:cs="Courier New"/>
          <w:color w:val="666600"/>
          <w:sz w:val="17"/>
          <w:szCs w:val="17"/>
        </w:rPr>
        <w:t>))</w:t>
      </w:r>
    </w:p>
    <w:p w14:paraId="6D74926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2C2298D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t>
      </w:r>
    </w:p>
    <w:p w14:paraId="464D8AB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660066"/>
          <w:sz w:val="17"/>
          <w:szCs w:val="17"/>
        </w:rPr>
        <w:t>NMSBoxes</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666600"/>
          <w:sz w:val="17"/>
          <w:szCs w:val="17"/>
        </w:rPr>
        <w:t>)</w:t>
      </w:r>
    </w:p>
    <w:p w14:paraId="27CFE4A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flatten</w:t>
      </w:r>
      <w:r>
        <w:rPr>
          <w:rFonts w:ascii="Consolas" w:hAnsi="Consolas" w:cs="Courier New"/>
          <w:color w:val="666600"/>
          <w:sz w:val="17"/>
          <w:szCs w:val="17"/>
        </w:rPr>
        <w:t>()]</w:t>
      </w:r>
    </w:p>
    <w:p w14:paraId="6D82ACE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493037D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detect_license_plate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ndarray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str</w:t>
      </w:r>
      <w:r>
        <w:rPr>
          <w:rFonts w:ascii="Consolas" w:hAnsi="Consolas" w:cs="Courier New"/>
          <w:color w:val="666600"/>
          <w:sz w:val="17"/>
          <w:szCs w:val="17"/>
        </w:rPr>
        <w:t>:</w:t>
      </w:r>
    </w:p>
    <w:p w14:paraId="59DC159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8800"/>
          <w:sz w:val="17"/>
          <w:szCs w:val="17"/>
        </w:rPr>
        <w:t>"""</w:t>
      </w:r>
    </w:p>
    <w:p w14:paraId="6B3528C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8800"/>
          <w:sz w:val="17"/>
          <w:szCs w:val="17"/>
        </w:rPr>
        <w:t>        Detect UK license plate in a frame.</w:t>
      </w:r>
    </w:p>
    <w:p w14:paraId="716B56B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8800"/>
          <w:sz w:val="17"/>
          <w:szCs w:val="17"/>
        </w:rPr>
        <w:t>        Args:</w:t>
      </w:r>
    </w:p>
    <w:p w14:paraId="3DEA189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frame (np.ndarray): Input frame.</w:t>
      </w:r>
    </w:p>
    <w:p w14:paraId="58BD898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Returns:</w:t>
      </w:r>
    </w:p>
    <w:p w14:paraId="7A510C5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str: Extracted license plate text.</w:t>
      </w:r>
    </w:p>
    <w:p w14:paraId="1253C78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w:t>
      </w:r>
    </w:p>
    <w:p w14:paraId="3319DF4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gray_frame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029890B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plates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plate_cascade</w:t>
      </w:r>
      <w:r>
        <w:rPr>
          <w:rFonts w:ascii="Consolas" w:hAnsi="Consolas" w:cs="Courier New"/>
          <w:color w:val="666600"/>
          <w:sz w:val="17"/>
          <w:szCs w:val="17"/>
        </w:rPr>
        <w:t>.</w:t>
      </w:r>
      <w:r>
        <w:rPr>
          <w:rFonts w:ascii="Consolas" w:hAnsi="Consolas" w:cs="Courier New"/>
          <w:color w:val="000000"/>
          <w:sz w:val="17"/>
          <w:szCs w:val="17"/>
        </w:rPr>
        <w:t>detectMultiScale</w:t>
      </w:r>
      <w:r>
        <w:rPr>
          <w:rFonts w:ascii="Consolas" w:hAnsi="Consolas" w:cs="Courier New"/>
          <w:color w:val="666600"/>
          <w:sz w:val="17"/>
          <w:szCs w:val="17"/>
        </w:rPr>
        <w:t>(</w:t>
      </w:r>
      <w:r>
        <w:rPr>
          <w:rFonts w:ascii="Consolas" w:hAnsi="Consolas" w:cs="Courier New"/>
          <w:color w:val="000000"/>
          <w:sz w:val="17"/>
          <w:szCs w:val="17"/>
        </w:rPr>
        <w:t>gray_frame</w:t>
      </w:r>
      <w:r>
        <w:rPr>
          <w:rFonts w:ascii="Consolas" w:hAnsi="Consolas" w:cs="Courier New"/>
          <w:color w:val="666600"/>
          <w:sz w:val="17"/>
          <w:szCs w:val="17"/>
        </w:rPr>
        <w:t>,</w:t>
      </w:r>
      <w:r>
        <w:rPr>
          <w:rFonts w:ascii="Consolas" w:hAnsi="Consolas" w:cs="Courier New"/>
          <w:color w:val="000000"/>
          <w:sz w:val="17"/>
          <w:szCs w:val="17"/>
        </w:rPr>
        <w:t xml:space="preserve"> scaleFactor</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minNeighbors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minSize</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31F3E2F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74560F1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lastRenderedPageBreak/>
        <w:t xml:space="preserve"> 95.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plates</w:t>
      </w:r>
      <w:r>
        <w:rPr>
          <w:rFonts w:ascii="Consolas" w:hAnsi="Consolas" w:cs="Courier New"/>
          <w:color w:val="666600"/>
          <w:sz w:val="17"/>
          <w:szCs w:val="17"/>
        </w:rPr>
        <w:t>:</w:t>
      </w:r>
    </w:p>
    <w:p w14:paraId="248CF60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plate_img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p>
    <w:p w14:paraId="4EC6AE3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plate_text </w:t>
      </w:r>
      <w:r>
        <w:rPr>
          <w:rFonts w:ascii="Consolas" w:hAnsi="Consolas" w:cs="Courier New"/>
          <w:color w:val="666600"/>
          <w:sz w:val="17"/>
          <w:szCs w:val="17"/>
        </w:rPr>
        <w:t>=</w:t>
      </w:r>
      <w:r>
        <w:rPr>
          <w:rFonts w:ascii="Consolas" w:hAnsi="Consolas" w:cs="Courier New"/>
          <w:color w:val="000000"/>
          <w:sz w:val="17"/>
          <w:szCs w:val="17"/>
        </w:rPr>
        <w:t xml:space="preserve"> pytesseract</w:t>
      </w:r>
      <w:r>
        <w:rPr>
          <w:rFonts w:ascii="Consolas" w:hAnsi="Consolas" w:cs="Courier New"/>
          <w:color w:val="666600"/>
          <w:sz w:val="17"/>
          <w:szCs w:val="17"/>
        </w:rPr>
        <w:t>.</w:t>
      </w:r>
      <w:r>
        <w:rPr>
          <w:rFonts w:ascii="Consolas" w:hAnsi="Consolas" w:cs="Courier New"/>
          <w:color w:val="000000"/>
          <w:sz w:val="17"/>
          <w:szCs w:val="17"/>
        </w:rPr>
        <w:t>image_to_string</w:t>
      </w:r>
      <w:r>
        <w:rPr>
          <w:rFonts w:ascii="Consolas" w:hAnsi="Consolas" w:cs="Courier New"/>
          <w:color w:val="666600"/>
          <w:sz w:val="17"/>
          <w:szCs w:val="17"/>
        </w:rPr>
        <w:t>(</w:t>
      </w:r>
      <w:r>
        <w:rPr>
          <w:rFonts w:ascii="Consolas" w:hAnsi="Consolas" w:cs="Courier New"/>
          <w:color w:val="000000"/>
          <w:sz w:val="17"/>
          <w:szCs w:val="17"/>
        </w:rPr>
        <w:t>plate_img</w:t>
      </w:r>
      <w:r>
        <w:rPr>
          <w:rFonts w:ascii="Consolas" w:hAnsi="Consolas" w:cs="Courier New"/>
          <w:color w:val="666600"/>
          <w:sz w:val="17"/>
          <w:szCs w:val="17"/>
        </w:rPr>
        <w:t>,</w:t>
      </w:r>
      <w:r>
        <w:rPr>
          <w:rFonts w:ascii="Consolas" w:hAnsi="Consolas" w:cs="Courier New"/>
          <w:color w:val="000000"/>
          <w:sz w:val="17"/>
          <w:szCs w:val="17"/>
        </w:rPr>
        <w:t xml:space="preserve"> config</w:t>
      </w:r>
      <w:r>
        <w:rPr>
          <w:rFonts w:ascii="Consolas" w:hAnsi="Consolas" w:cs="Courier New"/>
          <w:color w:val="666600"/>
          <w:sz w:val="17"/>
          <w:szCs w:val="17"/>
        </w:rPr>
        <w:t>=</w:t>
      </w:r>
      <w:r>
        <w:rPr>
          <w:rFonts w:ascii="Consolas" w:hAnsi="Consolas" w:cs="Courier New"/>
          <w:color w:val="008800"/>
          <w:sz w:val="17"/>
          <w:szCs w:val="17"/>
        </w:rPr>
        <w:t>'--psm 8'</w:t>
      </w:r>
      <w:r>
        <w:rPr>
          <w:rFonts w:ascii="Consolas" w:hAnsi="Consolas" w:cs="Courier New"/>
          <w:color w:val="666600"/>
          <w:sz w:val="17"/>
          <w:szCs w:val="17"/>
        </w:rPr>
        <w:t>)</w:t>
      </w:r>
    </w:p>
    <w:p w14:paraId="3716B87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plate_text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DAEAAE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30E04B2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27B0A13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get_vehicle_data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plate_number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dict</w:t>
      </w:r>
      <w:r>
        <w:rPr>
          <w:rFonts w:ascii="Consolas" w:hAnsi="Consolas" w:cs="Courier New"/>
          <w:color w:val="666600"/>
          <w:sz w:val="17"/>
          <w:szCs w:val="17"/>
        </w:rPr>
        <w:t>:</w:t>
      </w:r>
    </w:p>
    <w:p w14:paraId="3E267B3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8800"/>
          <w:sz w:val="17"/>
          <w:szCs w:val="17"/>
        </w:rPr>
        <w:t>"""</w:t>
      </w:r>
    </w:p>
    <w:p w14:paraId="6552204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8800"/>
          <w:sz w:val="17"/>
          <w:szCs w:val="17"/>
        </w:rPr>
        <w:t>        Retrieve vehicle data for a given license plate from a local dataset.</w:t>
      </w:r>
    </w:p>
    <w:p w14:paraId="1AAD5D8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8800"/>
          <w:sz w:val="17"/>
          <w:szCs w:val="17"/>
        </w:rPr>
        <w:t>        Args:</w:t>
      </w:r>
    </w:p>
    <w:p w14:paraId="07EA933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8800"/>
          <w:sz w:val="17"/>
          <w:szCs w:val="17"/>
        </w:rPr>
        <w:t>            plate_number (str): License plate number.</w:t>
      </w:r>
    </w:p>
    <w:p w14:paraId="4D1E3FC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8800"/>
          <w:sz w:val="17"/>
          <w:szCs w:val="17"/>
        </w:rPr>
        <w:t>        Returns:</w:t>
      </w:r>
    </w:p>
    <w:p w14:paraId="1C829CB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8800"/>
          <w:sz w:val="17"/>
          <w:szCs w:val="17"/>
        </w:rPr>
        <w:t>            dict: Vehicle information.</w:t>
      </w:r>
    </w:p>
    <w:p w14:paraId="59C34BB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8800"/>
          <w:sz w:val="17"/>
          <w:szCs w:val="17"/>
        </w:rPr>
        <w:t>        """</w:t>
      </w:r>
    </w:p>
    <w:p w14:paraId="343C4B2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81CD0D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local_data_path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5483C91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5EC6C8D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plate_number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144E4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50CCA8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retrieving vehicle data: {e}"</w:t>
      </w:r>
      <w:r>
        <w:rPr>
          <w:rFonts w:ascii="Consolas" w:hAnsi="Consolas" w:cs="Courier New"/>
          <w:color w:val="666600"/>
          <w:sz w:val="17"/>
          <w:szCs w:val="17"/>
        </w:rPr>
        <w:t>)</w:t>
      </w:r>
    </w:p>
    <w:p w14:paraId="76C2356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13873EC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468139E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save_to_local_data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plate_number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vehicle_data</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66964CC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8800"/>
          <w:sz w:val="17"/>
          <w:szCs w:val="17"/>
        </w:rPr>
        <w:t>"""</w:t>
      </w:r>
    </w:p>
    <w:p w14:paraId="2F0D02B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8800"/>
          <w:sz w:val="17"/>
          <w:szCs w:val="17"/>
        </w:rPr>
        <w:t>        Save the detected vehicle information into a local JSON dataset.</w:t>
      </w:r>
    </w:p>
    <w:p w14:paraId="212D900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8800"/>
          <w:sz w:val="17"/>
          <w:szCs w:val="17"/>
        </w:rPr>
        <w:t>        Args:</w:t>
      </w:r>
    </w:p>
    <w:p w14:paraId="6BFA3D5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8800"/>
          <w:sz w:val="17"/>
          <w:szCs w:val="17"/>
        </w:rPr>
        <w:t>            plate_number (str): License plate number.</w:t>
      </w:r>
    </w:p>
    <w:p w14:paraId="7A0F4D2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8800"/>
          <w:sz w:val="17"/>
          <w:szCs w:val="17"/>
        </w:rPr>
        <w:t>            vehicle_data (dict): Vehicle information.</w:t>
      </w:r>
    </w:p>
    <w:p w14:paraId="380FAD6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8800"/>
          <w:sz w:val="17"/>
          <w:szCs w:val="17"/>
        </w:rPr>
        <w:t>        """</w:t>
      </w:r>
    </w:p>
    <w:p w14:paraId="4C7C395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4B067D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local_data_path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E8B930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1B93F55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1637F23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0000"/>
          <w:sz w:val="17"/>
          <w:szCs w:val="17"/>
        </w:rPr>
        <w:t>plate_number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vehicle_data</w:t>
      </w:r>
    </w:p>
    <w:p w14:paraId="7B54A34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w:t>
      </w:r>
    </w:p>
    <w:p w14:paraId="7909304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local_data_path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708D673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7BBD599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A238B2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saving vehicle data: {e}"</w:t>
      </w:r>
      <w:r>
        <w:rPr>
          <w:rFonts w:ascii="Consolas" w:hAnsi="Consolas" w:cs="Courier New"/>
          <w:color w:val="666600"/>
          <w:sz w:val="17"/>
          <w:szCs w:val="17"/>
        </w:rPr>
        <w:t>)</w:t>
      </w:r>
    </w:p>
    <w:p w14:paraId="309EADD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527FD3F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save_detection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detection_data</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0CF29F4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8800"/>
          <w:sz w:val="17"/>
          <w:szCs w:val="17"/>
        </w:rPr>
        <w:t>"""</w:t>
      </w:r>
    </w:p>
    <w:p w14:paraId="52D5B27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8800"/>
          <w:sz w:val="17"/>
          <w:szCs w:val="17"/>
        </w:rPr>
        <w:t>        Save detected cars and license plates to a local JSON file.</w:t>
      </w:r>
    </w:p>
    <w:p w14:paraId="6B2BB41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8800"/>
          <w:sz w:val="17"/>
          <w:szCs w:val="17"/>
        </w:rPr>
        <w:t>        Args:</w:t>
      </w:r>
    </w:p>
    <w:p w14:paraId="06A835F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8800"/>
          <w:sz w:val="17"/>
          <w:szCs w:val="17"/>
        </w:rPr>
        <w:t>            detection_data (dict): Dictionary containing detection data.</w:t>
      </w:r>
    </w:p>
    <w:p w14:paraId="7E2BF2C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8800"/>
          <w:sz w:val="17"/>
          <w:szCs w:val="17"/>
        </w:rPr>
        <w:t>        """</w:t>
      </w:r>
    </w:p>
    <w:p w14:paraId="770D2A7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F22C20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detections_save_path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379E28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75F33A8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0F19AB8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detection_data</w:t>
      </w:r>
      <w:r>
        <w:rPr>
          <w:rFonts w:ascii="Consolas" w:hAnsi="Consolas" w:cs="Courier New"/>
          <w:color w:val="666600"/>
          <w:sz w:val="17"/>
          <w:szCs w:val="17"/>
        </w:rPr>
        <w:t>)</w:t>
      </w:r>
    </w:p>
    <w:p w14:paraId="66D558F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21C1F0A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detections_save_path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83A7EC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671F5E8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"Saved detection: {detection_data}"</w:t>
      </w:r>
      <w:r>
        <w:rPr>
          <w:rFonts w:ascii="Consolas" w:hAnsi="Consolas" w:cs="Courier New"/>
          <w:color w:val="666600"/>
          <w:sz w:val="17"/>
          <w:szCs w:val="17"/>
        </w:rPr>
        <w:t>)</w:t>
      </w:r>
    </w:p>
    <w:p w14:paraId="397A5C0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628489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saving detection: {e}"</w:t>
      </w:r>
      <w:r>
        <w:rPr>
          <w:rFonts w:ascii="Consolas" w:hAnsi="Consolas" w:cs="Courier New"/>
          <w:color w:val="666600"/>
          <w:sz w:val="17"/>
          <w:szCs w:val="17"/>
        </w:rPr>
        <w:t>)</w:t>
      </w:r>
    </w:p>
    <w:p w14:paraId="727675F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45996BA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start_detection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9C3287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8800"/>
          <w:sz w:val="17"/>
          <w:szCs w:val="17"/>
        </w:rPr>
        <w:t>"""</w:t>
      </w:r>
    </w:p>
    <w:p w14:paraId="3EF3B49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8800"/>
          <w:sz w:val="17"/>
          <w:szCs w:val="17"/>
        </w:rPr>
        <w:t>        Start car detection and license plate recognition using webcam.</w:t>
      </w:r>
    </w:p>
    <w:p w14:paraId="2665005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8800"/>
          <w:sz w:val="17"/>
          <w:szCs w:val="17"/>
        </w:rPr>
        <w:t>        """</w:t>
      </w:r>
    </w:p>
    <w:p w14:paraId="0BCBF05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9D0EDF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F44D4F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1EAB248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26A63C1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Unable to capture video."</w:t>
      </w:r>
      <w:r>
        <w:rPr>
          <w:rFonts w:ascii="Consolas" w:hAnsi="Consolas" w:cs="Courier New"/>
          <w:color w:val="666600"/>
          <w:sz w:val="17"/>
          <w:szCs w:val="17"/>
        </w:rPr>
        <w:t>)</w:t>
      </w:r>
    </w:p>
    <w:p w14:paraId="525C3CC2"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88"/>
          <w:sz w:val="17"/>
          <w:szCs w:val="17"/>
        </w:rPr>
        <w:t>break</w:t>
      </w:r>
    </w:p>
    <w:p w14:paraId="3793C8B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w:t>
      </w:r>
    </w:p>
    <w:p w14:paraId="3B8850C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880000"/>
          <w:sz w:val="17"/>
          <w:szCs w:val="17"/>
        </w:rPr>
        <w:t># Detect cars</w:t>
      </w:r>
    </w:p>
    <w:p w14:paraId="778FA78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lastRenderedPageBreak/>
        <w:t xml:space="preserve">165. </w:t>
      </w:r>
      <w:r>
        <w:rPr>
          <w:rFonts w:ascii="Consolas" w:hAnsi="Consolas" w:cs="Courier New"/>
          <w:color w:val="000000"/>
          <w:sz w:val="17"/>
          <w:szCs w:val="17"/>
        </w:rPr>
        <w:t xml:space="preserve">            detected_cars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detect_cars</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5D1AB99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w:t>
      </w:r>
    </w:p>
    <w:p w14:paraId="654E9DB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880000"/>
          <w:sz w:val="17"/>
          <w:szCs w:val="17"/>
        </w:rPr>
        <w:t># Detect license plate</w:t>
      </w:r>
    </w:p>
    <w:p w14:paraId="1405306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license_plate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detect_license_plate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261DA3E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license_plate</w:t>
      </w:r>
      <w:r>
        <w:rPr>
          <w:rFonts w:ascii="Consolas" w:hAnsi="Consolas" w:cs="Courier New"/>
          <w:color w:val="666600"/>
          <w:sz w:val="17"/>
          <w:szCs w:val="17"/>
        </w:rPr>
        <w:t>:</w:t>
      </w:r>
    </w:p>
    <w:p w14:paraId="5A24896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"Detected License Plate: {license_plate}"</w:t>
      </w:r>
      <w:r>
        <w:rPr>
          <w:rFonts w:ascii="Consolas" w:hAnsi="Consolas" w:cs="Courier New"/>
          <w:color w:val="666600"/>
          <w:sz w:val="17"/>
          <w:szCs w:val="17"/>
        </w:rPr>
        <w:t>)</w:t>
      </w:r>
    </w:p>
    <w:p w14:paraId="46B8747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vehicle_data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get_vehicle_data</w:t>
      </w:r>
      <w:r>
        <w:rPr>
          <w:rFonts w:ascii="Consolas" w:hAnsi="Consolas" w:cs="Courier New"/>
          <w:color w:val="666600"/>
          <w:sz w:val="17"/>
          <w:szCs w:val="17"/>
        </w:rPr>
        <w:t>(</w:t>
      </w:r>
      <w:r>
        <w:rPr>
          <w:rFonts w:ascii="Consolas" w:hAnsi="Consolas" w:cs="Courier New"/>
          <w:color w:val="000000"/>
          <w:sz w:val="17"/>
          <w:szCs w:val="17"/>
        </w:rPr>
        <w:t>license_plate</w:t>
      </w:r>
      <w:r>
        <w:rPr>
          <w:rFonts w:ascii="Consolas" w:hAnsi="Consolas" w:cs="Courier New"/>
          <w:color w:val="666600"/>
          <w:sz w:val="17"/>
          <w:szCs w:val="17"/>
        </w:rPr>
        <w:t>)</w:t>
      </w:r>
    </w:p>
    <w:p w14:paraId="2D589B4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vehicle_data</w:t>
      </w:r>
      <w:r>
        <w:rPr>
          <w:rFonts w:ascii="Consolas" w:hAnsi="Consolas" w:cs="Courier New"/>
          <w:color w:val="666600"/>
          <w:sz w:val="17"/>
          <w:szCs w:val="17"/>
        </w:rPr>
        <w:t>:</w:t>
      </w:r>
    </w:p>
    <w:p w14:paraId="3B48AB8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vehicle_data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"manufacturer"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6DEA677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save_to_local_data</w:t>
      </w:r>
      <w:r>
        <w:rPr>
          <w:rFonts w:ascii="Consolas" w:hAnsi="Consolas" w:cs="Courier New"/>
          <w:color w:val="666600"/>
          <w:sz w:val="17"/>
          <w:szCs w:val="17"/>
        </w:rPr>
        <w:t>(</w:t>
      </w:r>
      <w:r>
        <w:rPr>
          <w:rFonts w:ascii="Consolas" w:hAnsi="Consolas" w:cs="Courier New"/>
          <w:color w:val="000000"/>
          <w:sz w:val="17"/>
          <w:szCs w:val="17"/>
        </w:rPr>
        <w:t>license_plate</w:t>
      </w:r>
      <w:r>
        <w:rPr>
          <w:rFonts w:ascii="Consolas" w:hAnsi="Consolas" w:cs="Courier New"/>
          <w:color w:val="666600"/>
          <w:sz w:val="17"/>
          <w:szCs w:val="17"/>
        </w:rPr>
        <w:t>,</w:t>
      </w:r>
      <w:r>
        <w:rPr>
          <w:rFonts w:ascii="Consolas" w:hAnsi="Consolas" w:cs="Courier New"/>
          <w:color w:val="000000"/>
          <w:sz w:val="17"/>
          <w:szCs w:val="17"/>
        </w:rPr>
        <w:t xml:space="preserve"> vehicle_data</w:t>
      </w:r>
      <w:r>
        <w:rPr>
          <w:rFonts w:ascii="Consolas" w:hAnsi="Consolas" w:cs="Courier New"/>
          <w:color w:val="666600"/>
          <w:sz w:val="17"/>
          <w:szCs w:val="17"/>
        </w:rPr>
        <w:t>)</w:t>
      </w:r>
    </w:p>
    <w:p w14:paraId="549003E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w:t>
      </w:r>
    </w:p>
    <w:p w14:paraId="33F21C91"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xml:space="preserve">                </w:t>
      </w:r>
      <w:r>
        <w:rPr>
          <w:rFonts w:ascii="Consolas" w:hAnsi="Consolas" w:cs="Courier New"/>
          <w:color w:val="880000"/>
          <w:sz w:val="17"/>
          <w:szCs w:val="17"/>
        </w:rPr>
        <w:t># Save detection data</w:t>
      </w:r>
    </w:p>
    <w:p w14:paraId="6A3EBF3D"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detection_data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3B7BD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8800"/>
          <w:sz w:val="17"/>
          <w:szCs w:val="17"/>
        </w:rPr>
        <w:t>"license_plate"</w:t>
      </w:r>
      <w:r>
        <w:rPr>
          <w:rFonts w:ascii="Consolas" w:hAnsi="Consolas" w:cs="Courier New"/>
          <w:color w:val="666600"/>
          <w:sz w:val="17"/>
          <w:szCs w:val="17"/>
        </w:rPr>
        <w:t>:</w:t>
      </w:r>
      <w:r>
        <w:rPr>
          <w:rFonts w:ascii="Consolas" w:hAnsi="Consolas" w:cs="Courier New"/>
          <w:color w:val="000000"/>
          <w:sz w:val="17"/>
          <w:szCs w:val="17"/>
        </w:rPr>
        <w:t xml:space="preserve"> license_plate</w:t>
      </w:r>
      <w:r>
        <w:rPr>
          <w:rFonts w:ascii="Consolas" w:hAnsi="Consolas" w:cs="Courier New"/>
          <w:color w:val="666600"/>
          <w:sz w:val="17"/>
          <w:szCs w:val="17"/>
        </w:rPr>
        <w:t>,</w:t>
      </w:r>
    </w:p>
    <w:p w14:paraId="790A205F"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                    </w:t>
      </w:r>
      <w:r>
        <w:rPr>
          <w:rFonts w:ascii="Consolas" w:hAnsi="Consolas" w:cs="Courier New"/>
          <w:color w:val="008800"/>
          <w:sz w:val="17"/>
          <w:szCs w:val="17"/>
        </w:rPr>
        <w:t>"vehicle_data"</w:t>
      </w:r>
      <w:r>
        <w:rPr>
          <w:rFonts w:ascii="Consolas" w:hAnsi="Consolas" w:cs="Courier New"/>
          <w:color w:val="666600"/>
          <w:sz w:val="17"/>
          <w:szCs w:val="17"/>
        </w:rPr>
        <w:t>:</w:t>
      </w:r>
      <w:r>
        <w:rPr>
          <w:rFonts w:ascii="Consolas" w:hAnsi="Consolas" w:cs="Courier New"/>
          <w:color w:val="000000"/>
          <w:sz w:val="17"/>
          <w:szCs w:val="17"/>
        </w:rPr>
        <w:t xml:space="preserve"> vehicle_data</w:t>
      </w:r>
      <w:r>
        <w:rPr>
          <w:rFonts w:ascii="Consolas" w:hAnsi="Consolas" w:cs="Courier New"/>
          <w:color w:val="666600"/>
          <w:sz w:val="17"/>
          <w:szCs w:val="17"/>
        </w:rPr>
        <w:t>,</w:t>
      </w:r>
    </w:p>
    <w:p w14:paraId="1488CAB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8800"/>
          <w:sz w:val="17"/>
          <w:szCs w:val="17"/>
        </w:rPr>
        <w:t>"detected_cars"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 box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"confidence"</w:t>
      </w:r>
      <w:r>
        <w:rPr>
          <w:rFonts w:ascii="Consolas" w:hAnsi="Consolas" w:cs="Courier New"/>
          <w:color w:val="666600"/>
          <w:sz w:val="17"/>
          <w:szCs w:val="17"/>
        </w:rPr>
        <w:t>:</w:t>
      </w:r>
      <w:r>
        <w:rPr>
          <w:rFonts w:ascii="Consolas" w:hAnsi="Consolas" w:cs="Courier New"/>
          <w:color w:val="000000"/>
          <w:sz w:val="17"/>
          <w:szCs w:val="17"/>
        </w:rPr>
        <w:t xml:space="preserve"> conf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box</w:t>
      </w:r>
      <w:r>
        <w:rPr>
          <w:rFonts w:ascii="Consolas" w:hAnsi="Consolas" w:cs="Courier New"/>
          <w:color w:val="666600"/>
          <w:sz w:val="17"/>
          <w:szCs w:val="17"/>
        </w:rPr>
        <w:t>,</w:t>
      </w:r>
      <w:r>
        <w:rPr>
          <w:rFonts w:ascii="Consolas" w:hAnsi="Consolas" w:cs="Courier New"/>
          <w:color w:val="000000"/>
          <w:sz w:val="17"/>
          <w:szCs w:val="17"/>
        </w:rPr>
        <w:t xml:space="preserve"> conf </w:t>
      </w:r>
      <w:r>
        <w:rPr>
          <w:rFonts w:ascii="Consolas" w:hAnsi="Consolas" w:cs="Courier New"/>
          <w:color w:val="000088"/>
          <w:sz w:val="17"/>
          <w:szCs w:val="17"/>
        </w:rPr>
        <w:t>in</w:t>
      </w:r>
      <w:r>
        <w:rPr>
          <w:rFonts w:ascii="Consolas" w:hAnsi="Consolas" w:cs="Courier New"/>
          <w:color w:val="000000"/>
          <w:sz w:val="17"/>
          <w:szCs w:val="17"/>
        </w:rPr>
        <w:t xml:space="preserve"> detected_cars</w:t>
      </w:r>
      <w:r>
        <w:rPr>
          <w:rFonts w:ascii="Consolas" w:hAnsi="Consolas" w:cs="Courier New"/>
          <w:color w:val="666600"/>
          <w:sz w:val="17"/>
          <w:szCs w:val="17"/>
        </w:rPr>
        <w:t>],</w:t>
      </w:r>
    </w:p>
    <w:p w14:paraId="5ED6494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666600"/>
          <w:sz w:val="17"/>
          <w:szCs w:val="17"/>
        </w:rPr>
        <w:t>}</w:t>
      </w:r>
    </w:p>
    <w:p w14:paraId="5DC58DA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save_detection</w:t>
      </w:r>
      <w:r>
        <w:rPr>
          <w:rFonts w:ascii="Consolas" w:hAnsi="Consolas" w:cs="Courier New"/>
          <w:color w:val="666600"/>
          <w:sz w:val="17"/>
          <w:szCs w:val="17"/>
        </w:rPr>
        <w:t>(</w:t>
      </w:r>
      <w:r>
        <w:rPr>
          <w:rFonts w:ascii="Consolas" w:hAnsi="Consolas" w:cs="Courier New"/>
          <w:color w:val="000000"/>
          <w:sz w:val="17"/>
          <w:szCs w:val="17"/>
        </w:rPr>
        <w:t>detection_data</w:t>
      </w:r>
      <w:r>
        <w:rPr>
          <w:rFonts w:ascii="Consolas" w:hAnsi="Consolas" w:cs="Courier New"/>
          <w:color w:val="666600"/>
          <w:sz w:val="17"/>
          <w:szCs w:val="17"/>
        </w:rPr>
        <w:t>)</w:t>
      </w:r>
    </w:p>
    <w:p w14:paraId="7ED8BC6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5BC088BE"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w:t>
      </w:r>
      <w:r>
        <w:rPr>
          <w:rFonts w:ascii="Consolas" w:hAnsi="Consolas" w:cs="Courier New"/>
          <w:color w:val="880000"/>
          <w:sz w:val="17"/>
          <w:szCs w:val="17"/>
        </w:rPr>
        <w:t># Display the frame with bounding boxes</w:t>
      </w:r>
    </w:p>
    <w:p w14:paraId="044ACC4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 confidence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detected_cars</w:t>
      </w:r>
      <w:r>
        <w:rPr>
          <w:rFonts w:ascii="Consolas" w:hAnsi="Consolas" w:cs="Courier New"/>
          <w:color w:val="666600"/>
          <w:sz w:val="17"/>
          <w:szCs w:val="17"/>
        </w:rPr>
        <w:t>:</w:t>
      </w:r>
    </w:p>
    <w:p w14:paraId="448A63F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box</w:t>
      </w:r>
    </w:p>
    <w:p w14:paraId="0C296408"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AEF38F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"Car: {confidence:.2f}"</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668F5B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w:t>
      </w:r>
    </w:p>
    <w:p w14:paraId="73A7E1E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"Car and License Plate Detection"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0A91FBA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1D706AC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7CBCE26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w:t>
      </w:r>
      <w:r>
        <w:rPr>
          <w:rFonts w:ascii="Consolas" w:hAnsi="Consolas" w:cs="Courier New"/>
          <w:color w:val="000088"/>
          <w:sz w:val="17"/>
          <w:szCs w:val="17"/>
        </w:rPr>
        <w:t>break</w:t>
      </w:r>
    </w:p>
    <w:p w14:paraId="754582C5"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w:t>
      </w:r>
    </w:p>
    <w:p w14:paraId="06B6B03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2991D53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5AAD6629"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w:t>
      </w:r>
    </w:p>
    <w:p w14:paraId="4935222A"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166C74FC"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    </w:t>
      </w:r>
      <w:r>
        <w:rPr>
          <w:rFonts w:ascii="Consolas" w:hAnsi="Consolas" w:cs="Courier New"/>
          <w:color w:val="880000"/>
          <w:sz w:val="17"/>
          <w:szCs w:val="17"/>
        </w:rPr>
        <w:t># Paths for YOLO model weights, config, COCO names, and UK plate cascade</w:t>
      </w:r>
    </w:p>
    <w:p w14:paraId="59D0A536"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yolo_weights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"computer_vision/yolov7.weights"</w:t>
      </w:r>
      <w:r>
        <w:rPr>
          <w:rFonts w:ascii="Consolas" w:hAnsi="Consolas" w:cs="Courier New"/>
          <w:color w:val="000000"/>
          <w:sz w:val="17"/>
          <w:szCs w:val="17"/>
        </w:rPr>
        <w:t xml:space="preserve">  </w:t>
      </w:r>
      <w:r>
        <w:rPr>
          <w:rFonts w:ascii="Consolas" w:hAnsi="Consolas" w:cs="Courier New"/>
          <w:color w:val="880000"/>
          <w:sz w:val="17"/>
          <w:szCs w:val="17"/>
        </w:rPr>
        <w:t># Path to YOLO weights</w:t>
      </w:r>
    </w:p>
    <w:p w14:paraId="345EF544"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yolo_cfg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"computer_vision/yolov7.cfg"</w:t>
      </w:r>
      <w:r>
        <w:rPr>
          <w:rFonts w:ascii="Consolas" w:hAnsi="Consolas" w:cs="Courier New"/>
          <w:color w:val="000000"/>
          <w:sz w:val="17"/>
          <w:szCs w:val="17"/>
        </w:rPr>
        <w:t xml:space="preserve">          </w:t>
      </w:r>
      <w:r>
        <w:rPr>
          <w:rFonts w:ascii="Consolas" w:hAnsi="Consolas" w:cs="Courier New"/>
          <w:color w:val="880000"/>
          <w:sz w:val="17"/>
          <w:szCs w:val="17"/>
        </w:rPr>
        <w:t># Path to YOLO config</w:t>
      </w:r>
    </w:p>
    <w:p w14:paraId="39F3F3B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xml:space="preserve">    coco_names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"computer_vision/coco.names"</w:t>
      </w:r>
      <w:r>
        <w:rPr>
          <w:rFonts w:ascii="Consolas" w:hAnsi="Consolas" w:cs="Courier New"/>
          <w:color w:val="000000"/>
          <w:sz w:val="17"/>
          <w:szCs w:val="17"/>
        </w:rPr>
        <w:t xml:space="preserve">        </w:t>
      </w:r>
      <w:r>
        <w:rPr>
          <w:rFonts w:ascii="Consolas" w:hAnsi="Consolas" w:cs="Courier New"/>
          <w:color w:val="880000"/>
          <w:sz w:val="17"/>
          <w:szCs w:val="17"/>
        </w:rPr>
        <w:t># Path to COCO names</w:t>
      </w:r>
    </w:p>
    <w:p w14:paraId="5ED98E4B"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xml:space="preserve">    uk_plate_cascade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"computer_vision/uk_plate_cascade.xml"</w:t>
      </w:r>
      <w:r>
        <w:rPr>
          <w:rFonts w:ascii="Consolas" w:hAnsi="Consolas" w:cs="Courier New"/>
          <w:color w:val="000000"/>
          <w:sz w:val="17"/>
          <w:szCs w:val="17"/>
        </w:rPr>
        <w:t xml:space="preserve">  </w:t>
      </w:r>
      <w:r>
        <w:rPr>
          <w:rFonts w:ascii="Consolas" w:hAnsi="Consolas" w:cs="Courier New"/>
          <w:color w:val="880000"/>
          <w:sz w:val="17"/>
          <w:szCs w:val="17"/>
        </w:rPr>
        <w:t># Path to UK plate cascade</w:t>
      </w:r>
    </w:p>
    <w:p w14:paraId="5B34B2C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w:t>
      </w:r>
    </w:p>
    <w:p w14:paraId="0FBB6CD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car_model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UKCarModel</w:t>
      </w:r>
      <w:r>
        <w:rPr>
          <w:rFonts w:ascii="Consolas" w:hAnsi="Consolas" w:cs="Courier New"/>
          <w:color w:val="666600"/>
          <w:sz w:val="17"/>
          <w:szCs w:val="17"/>
        </w:rPr>
        <w:t>(</w:t>
      </w:r>
      <w:r>
        <w:rPr>
          <w:rFonts w:ascii="Consolas" w:hAnsi="Consolas" w:cs="Courier New"/>
          <w:color w:val="000000"/>
          <w:sz w:val="17"/>
          <w:szCs w:val="17"/>
        </w:rPr>
        <w:t>yolo_weights</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r>
        <w:rPr>
          <w:rFonts w:ascii="Consolas" w:hAnsi="Consolas" w:cs="Courier New"/>
          <w:color w:val="000000"/>
          <w:sz w:val="17"/>
          <w:szCs w:val="17"/>
        </w:rPr>
        <w:t xml:space="preserve"> coco_names</w:t>
      </w:r>
      <w:r>
        <w:rPr>
          <w:rFonts w:ascii="Consolas" w:hAnsi="Consolas" w:cs="Courier New"/>
          <w:color w:val="666600"/>
          <w:sz w:val="17"/>
          <w:szCs w:val="17"/>
        </w:rPr>
        <w:t>,</w:t>
      </w:r>
      <w:r>
        <w:rPr>
          <w:rFonts w:ascii="Consolas" w:hAnsi="Consolas" w:cs="Courier New"/>
          <w:color w:val="000000"/>
          <w:sz w:val="17"/>
          <w:szCs w:val="17"/>
        </w:rPr>
        <w:t xml:space="preserve"> uk_plate_cascade</w:t>
      </w:r>
      <w:r>
        <w:rPr>
          <w:rFonts w:ascii="Consolas" w:hAnsi="Consolas" w:cs="Courier New"/>
          <w:color w:val="666600"/>
          <w:sz w:val="17"/>
          <w:szCs w:val="17"/>
        </w:rPr>
        <w:t>)</w:t>
      </w:r>
    </w:p>
    <w:p w14:paraId="244B20D7"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car_model</w:t>
      </w:r>
      <w:r>
        <w:rPr>
          <w:rFonts w:ascii="Consolas" w:hAnsi="Consolas" w:cs="Courier New"/>
          <w:color w:val="666600"/>
          <w:sz w:val="17"/>
          <w:szCs w:val="17"/>
        </w:rPr>
        <w:t>.</w:t>
      </w:r>
      <w:r>
        <w:rPr>
          <w:rFonts w:ascii="Consolas" w:hAnsi="Consolas" w:cs="Courier New"/>
          <w:color w:val="000000"/>
          <w:sz w:val="17"/>
          <w:szCs w:val="17"/>
        </w:rPr>
        <w:t>start_detection</w:t>
      </w:r>
      <w:r>
        <w:rPr>
          <w:rFonts w:ascii="Consolas" w:hAnsi="Consolas" w:cs="Courier New"/>
          <w:color w:val="666600"/>
          <w:sz w:val="17"/>
          <w:szCs w:val="17"/>
        </w:rPr>
        <w:t>()</w:t>
      </w:r>
    </w:p>
    <w:p w14:paraId="71379C70"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w:t>
      </w:r>
    </w:p>
    <w:p w14:paraId="7D7967B3" w14:textId="77777777" w:rsidR="006252E5" w:rsidRDefault="006252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06450837"/>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w:t>
      </w:r>
    </w:p>
    <w:p w14:paraId="41A1F1B3" w14:textId="77777777" w:rsidR="00F83268" w:rsidRDefault="00F83268" w:rsidP="00F83268"/>
    <w:p w14:paraId="6337007A" w14:textId="77777777" w:rsidR="00213DAE" w:rsidRDefault="00213DAE" w:rsidP="00F83268"/>
    <w:p w14:paraId="57277272" w14:textId="130848C9" w:rsidR="00800F15" w:rsidRDefault="00800F15" w:rsidP="005100DF">
      <w:pPr>
        <w:pStyle w:val="Heading3"/>
      </w:pPr>
      <w:r w:rsidRPr="00800F15">
        <w:t>computer_vision\car_part_recognition.py</w:t>
      </w:r>
    </w:p>
    <w:p w14:paraId="6A0D8FAB" w14:textId="77777777" w:rsidR="005100DF" w:rsidRDefault="005100DF" w:rsidP="005100DF"/>
    <w:p w14:paraId="02A8827C"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15A27843"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14EC5213"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9156211"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CarPartRecognition</w:t>
      </w:r>
      <w:r>
        <w:rPr>
          <w:rFonts w:ascii="Consolas" w:hAnsi="Consolas" w:cs="Courier New"/>
          <w:color w:val="666600"/>
          <w:sz w:val="17"/>
          <w:szCs w:val="17"/>
        </w:rPr>
        <w:t>:</w:t>
      </w:r>
    </w:p>
    <w:p w14:paraId="546004BC"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weights_path</w:t>
      </w:r>
      <w:r>
        <w:rPr>
          <w:rFonts w:ascii="Consolas" w:hAnsi="Consolas" w:cs="Courier New"/>
          <w:color w:val="666600"/>
          <w:sz w:val="17"/>
          <w:szCs w:val="17"/>
        </w:rPr>
        <w:t>,</w:t>
      </w:r>
      <w:r>
        <w:rPr>
          <w:rFonts w:ascii="Consolas" w:hAnsi="Consolas" w:cs="Courier New"/>
          <w:color w:val="000000"/>
          <w:sz w:val="17"/>
          <w:szCs w:val="17"/>
        </w:rPr>
        <w:t xml:space="preserve"> config_path</w:t>
      </w:r>
      <w:r>
        <w:rPr>
          <w:rFonts w:ascii="Consolas" w:hAnsi="Consolas" w:cs="Courier New"/>
          <w:color w:val="666600"/>
          <w:sz w:val="17"/>
          <w:szCs w:val="17"/>
        </w:rPr>
        <w:t>,</w:t>
      </w:r>
      <w:r>
        <w:rPr>
          <w:rFonts w:ascii="Consolas" w:hAnsi="Consolas" w:cs="Courier New"/>
          <w:color w:val="000000"/>
          <w:sz w:val="17"/>
          <w:szCs w:val="17"/>
        </w:rPr>
        <w:t xml:space="preserve"> names_path</w:t>
      </w:r>
      <w:r>
        <w:rPr>
          <w:rFonts w:ascii="Consolas" w:hAnsi="Consolas" w:cs="Courier New"/>
          <w:color w:val="666600"/>
          <w:sz w:val="17"/>
          <w:szCs w:val="17"/>
        </w:rPr>
        <w:t>):</w:t>
      </w:r>
    </w:p>
    <w:p w14:paraId="02A282FB"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F879321"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readNet</w:t>
      </w:r>
      <w:r>
        <w:rPr>
          <w:rFonts w:ascii="Consolas" w:hAnsi="Consolas" w:cs="Courier New"/>
          <w:color w:val="666600"/>
          <w:sz w:val="17"/>
          <w:szCs w:val="17"/>
        </w:rPr>
        <w:t>(</w:t>
      </w:r>
      <w:r>
        <w:rPr>
          <w:rFonts w:ascii="Consolas" w:hAnsi="Consolas" w:cs="Courier New"/>
          <w:color w:val="000000"/>
          <w:sz w:val="17"/>
          <w:szCs w:val="17"/>
        </w:rPr>
        <w:t>weights_path</w:t>
      </w:r>
      <w:r>
        <w:rPr>
          <w:rFonts w:ascii="Consolas" w:hAnsi="Consolas" w:cs="Courier New"/>
          <w:color w:val="666600"/>
          <w:sz w:val="17"/>
          <w:szCs w:val="17"/>
        </w:rPr>
        <w:t>,</w:t>
      </w:r>
      <w:r>
        <w:rPr>
          <w:rFonts w:ascii="Consolas" w:hAnsi="Consolas" w:cs="Courier New"/>
          <w:color w:val="000000"/>
          <w:sz w:val="17"/>
          <w:szCs w:val="17"/>
        </w:rPr>
        <w:t xml:space="preserve"> config_path</w:t>
      </w:r>
      <w:r>
        <w:rPr>
          <w:rFonts w:ascii="Consolas" w:hAnsi="Consolas" w:cs="Courier New"/>
          <w:color w:val="666600"/>
          <w:sz w:val="17"/>
          <w:szCs w:val="17"/>
        </w:rPr>
        <w:t>)</w:t>
      </w:r>
    </w:p>
    <w:p w14:paraId="7F241874"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 xml:space="preserve">error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6CB0537"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loading YOLO model: {e}"</w:t>
      </w:r>
      <w:r>
        <w:rPr>
          <w:rFonts w:ascii="Consolas" w:hAnsi="Consolas" w:cs="Courier New"/>
          <w:color w:val="666600"/>
          <w:sz w:val="17"/>
          <w:szCs w:val="17"/>
        </w:rPr>
        <w:t>)</w:t>
      </w:r>
    </w:p>
    <w:p w14:paraId="5593D82F"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You can also try to load a different configuration file or model here</w:t>
      </w:r>
    </w:p>
    <w:p w14:paraId="23D96EAC"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67779007"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0DD4AAF"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detect_parts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74871C39"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7E52B243"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lastRenderedPageBreak/>
        <w:t xml:space="preserve">15. </w:t>
      </w:r>
      <w:r>
        <w:rPr>
          <w:rFonts w:ascii="Consolas" w:hAnsi="Consolas" w:cs="Courier New"/>
          <w:color w:val="000000"/>
          <w:sz w:val="17"/>
          <w:szCs w:val="17"/>
        </w:rPr>
        <w:t xml:space="preserve">        blob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blobFromImage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crop</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458DA269"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setInput</w:t>
      </w:r>
      <w:r>
        <w:rPr>
          <w:rFonts w:ascii="Consolas" w:hAnsi="Consolas" w:cs="Courier New"/>
          <w:color w:val="666600"/>
          <w:sz w:val="17"/>
          <w:szCs w:val="17"/>
        </w:rPr>
        <w:t>(</w:t>
      </w:r>
      <w:r>
        <w:rPr>
          <w:rFonts w:ascii="Consolas" w:hAnsi="Consolas" w:cs="Courier New"/>
          <w:color w:val="000000"/>
          <w:sz w:val="17"/>
          <w:szCs w:val="17"/>
        </w:rPr>
        <w:t>blob</w:t>
      </w:r>
      <w:r>
        <w:rPr>
          <w:rFonts w:ascii="Consolas" w:hAnsi="Consolas" w:cs="Courier New"/>
          <w:color w:val="666600"/>
          <w:sz w:val="17"/>
          <w:szCs w:val="17"/>
        </w:rPr>
        <w:t>)</w:t>
      </w:r>
    </w:p>
    <w:p w14:paraId="659C698A"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layer_names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getLayerNames</w:t>
      </w:r>
      <w:r>
        <w:rPr>
          <w:rFonts w:ascii="Consolas" w:hAnsi="Consolas" w:cs="Courier New"/>
          <w:color w:val="666600"/>
          <w:sz w:val="17"/>
          <w:szCs w:val="17"/>
        </w:rPr>
        <w:t>()</w:t>
      </w:r>
    </w:p>
    <w:p w14:paraId="3C89B357"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output_layers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layer_names</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getUnconnectedOutLayers</w:t>
      </w:r>
      <w:r>
        <w:rPr>
          <w:rFonts w:ascii="Consolas" w:hAnsi="Consolas" w:cs="Courier New"/>
          <w:color w:val="666600"/>
          <w:sz w:val="17"/>
          <w:szCs w:val="17"/>
        </w:rPr>
        <w:t>()]</w:t>
      </w:r>
    </w:p>
    <w:p w14:paraId="09B1F324"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outs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forward</w:t>
      </w:r>
      <w:r>
        <w:rPr>
          <w:rFonts w:ascii="Consolas" w:hAnsi="Consolas" w:cs="Courier New"/>
          <w:color w:val="666600"/>
          <w:sz w:val="17"/>
          <w:szCs w:val="17"/>
        </w:rPr>
        <w:t>(</w:t>
      </w:r>
      <w:r>
        <w:rPr>
          <w:rFonts w:ascii="Consolas" w:hAnsi="Consolas" w:cs="Courier New"/>
          <w:color w:val="000000"/>
          <w:sz w:val="17"/>
          <w:szCs w:val="17"/>
        </w:rPr>
        <w:t>output_layers</w:t>
      </w:r>
      <w:r>
        <w:rPr>
          <w:rFonts w:ascii="Consolas" w:hAnsi="Consolas" w:cs="Courier New"/>
          <w:color w:val="666600"/>
          <w:sz w:val="17"/>
          <w:szCs w:val="17"/>
        </w:rPr>
        <w:t>)</w:t>
      </w:r>
    </w:p>
    <w:p w14:paraId="0AC95A16"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991C5B2"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class_ids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5A375A"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80A2A92"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outs</w:t>
      </w:r>
      <w:r>
        <w:rPr>
          <w:rFonts w:ascii="Consolas" w:hAnsi="Consolas" w:cs="Courier New"/>
          <w:color w:val="666600"/>
          <w:sz w:val="17"/>
          <w:szCs w:val="17"/>
        </w:rPr>
        <w:t>:</w:t>
      </w:r>
    </w:p>
    <w:p w14:paraId="191009B2"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p>
    <w:p w14:paraId="17509F4C"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0AFBF1D7"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scores</w:t>
      </w:r>
      <w:r>
        <w:rPr>
          <w:rFonts w:ascii="Consolas" w:hAnsi="Consolas" w:cs="Courier New"/>
          <w:color w:val="666600"/>
          <w:sz w:val="17"/>
          <w:szCs w:val="17"/>
        </w:rPr>
        <w:t>)</w:t>
      </w:r>
    </w:p>
    <w:p w14:paraId="7E7986AA"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confidence </w:t>
      </w:r>
      <w:r>
        <w:rPr>
          <w:rFonts w:ascii="Consolas" w:hAnsi="Consolas" w:cs="Courier New"/>
          <w:color w:val="666600"/>
          <w:sz w:val="17"/>
          <w:szCs w:val="17"/>
        </w:rPr>
        <w:t>=</w:t>
      </w:r>
      <w:r>
        <w:rPr>
          <w:rFonts w:ascii="Consolas" w:hAnsi="Consolas" w:cs="Courier New"/>
          <w:color w:val="000000"/>
          <w:sz w:val="17"/>
          <w:szCs w:val="17"/>
        </w:rPr>
        <w:t xml:space="preserve"> scores</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1730257E"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confidence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2D1AFE75"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center_x</w:t>
      </w:r>
      <w:r>
        <w:rPr>
          <w:rFonts w:ascii="Consolas" w:hAnsi="Consolas" w:cs="Courier New"/>
          <w:color w:val="666600"/>
          <w:sz w:val="17"/>
          <w:szCs w:val="17"/>
        </w:rPr>
        <w:t>,</w:t>
      </w:r>
      <w:r>
        <w:rPr>
          <w:rFonts w:ascii="Consolas" w:hAnsi="Consolas" w:cs="Courier New"/>
          <w:color w:val="000000"/>
          <w:sz w:val="17"/>
          <w:szCs w:val="17"/>
        </w:rPr>
        <w:t xml:space="preserve"> center_y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8800"/>
          <w:sz w:val="17"/>
          <w:szCs w:val="17"/>
        </w:rPr>
        <w:t>'int'</w:t>
      </w:r>
      <w:r>
        <w:rPr>
          <w:rFonts w:ascii="Consolas" w:hAnsi="Consolas" w:cs="Courier New"/>
          <w:color w:val="666600"/>
          <w:sz w:val="17"/>
          <w:szCs w:val="17"/>
        </w:rPr>
        <w:t>)</w:t>
      </w:r>
    </w:p>
    <w:p w14:paraId="7FA0A45E"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center_x </w:t>
      </w:r>
      <w:r>
        <w:rPr>
          <w:rFonts w:ascii="Consolas" w:hAnsi="Consolas" w:cs="Courier New"/>
          <w:color w:val="666600"/>
          <w:sz w:val="17"/>
          <w:szCs w:val="17"/>
        </w:rPr>
        <w:t>-</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0CEB07F"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center_y </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455C5D7"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p>
    <w:p w14:paraId="09938A72"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confidences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confidence</w:t>
      </w:r>
      <w:r>
        <w:rPr>
          <w:rFonts w:ascii="Consolas" w:hAnsi="Consolas" w:cs="Courier New"/>
          <w:color w:val="666600"/>
          <w:sz w:val="17"/>
          <w:szCs w:val="17"/>
        </w:rPr>
        <w:t>))</w:t>
      </w:r>
    </w:p>
    <w:p w14:paraId="7C32F9DF"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4AA8E4A2"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C58082C"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class_ids</w:t>
      </w:r>
    </w:p>
    <w:p w14:paraId="683E5A59" w14:textId="77777777" w:rsidR="003B0252" w:rsidRDefault="003B025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3530750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13FF5F10" w14:textId="77777777" w:rsidR="005100DF" w:rsidRPr="005100DF" w:rsidRDefault="005100DF" w:rsidP="005100DF"/>
    <w:p w14:paraId="186070C1" w14:textId="4D52AFFF" w:rsidR="00213DAE" w:rsidRDefault="00AE394E" w:rsidP="00156D9E">
      <w:pPr>
        <w:pStyle w:val="Heading3"/>
      </w:pPr>
      <w:r w:rsidRPr="00AE394E">
        <w:t>computer_vision\coco.names.txt</w:t>
      </w:r>
    </w:p>
    <w:p w14:paraId="10800049" w14:textId="77777777" w:rsidR="00213DAE" w:rsidRDefault="00213DAE" w:rsidP="00F83268"/>
    <w:p w14:paraId="401663A2" w14:textId="77777777" w:rsidR="00F83268" w:rsidRDefault="00F83268" w:rsidP="00F83268">
      <w:pPr>
        <w:pStyle w:val="Heading3"/>
      </w:pPr>
      <w:bookmarkStart w:id="65" w:name="_Toc178780076"/>
      <w:r>
        <w:t>computer_vision\contact_recognition.py</w:t>
      </w:r>
      <w:bookmarkEnd w:id="65"/>
    </w:p>
    <w:p w14:paraId="35F91EE2" w14:textId="77777777" w:rsidR="00F83268" w:rsidRDefault="00F83268" w:rsidP="00F83268"/>
    <w:p w14:paraId="3122A68F" w14:textId="77777777" w:rsidR="00F83268" w:rsidRPr="00073777" w:rsidRDefault="00F83268" w:rsidP="00F83268">
      <w:r w:rsidRPr="00073777">
        <w:rPr>
          <w:b/>
          <w:bCs/>
        </w:rPr>
        <w:t>Purpose</w:t>
      </w:r>
      <w:r w:rsidRPr="00073777">
        <w:t>: Likely used for recognizing contacts or known individuals using face recognition or another form of identity recognition.</w:t>
      </w:r>
    </w:p>
    <w:p w14:paraId="195C895A" w14:textId="77777777" w:rsidR="00F83268" w:rsidRPr="009573DC" w:rsidRDefault="00F83268" w:rsidP="00F83268">
      <w:pPr>
        <w:pStyle w:val="Heading4"/>
      </w:pPr>
      <w:r w:rsidRPr="009573DC">
        <w:t>Key Functions:</w:t>
      </w:r>
    </w:p>
    <w:p w14:paraId="0E0E0D87" w14:textId="77777777" w:rsidR="00F83268" w:rsidRPr="00073777" w:rsidRDefault="00F83268" w:rsidP="00F11D6B">
      <w:pPr>
        <w:numPr>
          <w:ilvl w:val="1"/>
          <w:numId w:val="42"/>
        </w:numPr>
      </w:pPr>
      <w:r w:rsidRPr="00073777">
        <w:rPr>
          <w:b/>
          <w:bCs/>
        </w:rPr>
        <w:t>Face/Contact Identification</w:t>
      </w:r>
      <w:r w:rsidRPr="00073777">
        <w:t>: Recognizes or verifies known individuals based on the image or video input.</w:t>
      </w:r>
    </w:p>
    <w:p w14:paraId="4C29A0A0" w14:textId="77777777" w:rsidR="00F83268" w:rsidRPr="00073777" w:rsidRDefault="00F83268" w:rsidP="00F11D6B">
      <w:pPr>
        <w:numPr>
          <w:ilvl w:val="0"/>
          <w:numId w:val="42"/>
        </w:numPr>
      </w:pPr>
      <w:r w:rsidRPr="00073777">
        <w:rPr>
          <w:b/>
          <w:bCs/>
        </w:rPr>
        <w:t>Connection to main.py</w:t>
      </w:r>
      <w:r w:rsidRPr="00073777">
        <w:t>:</w:t>
      </w:r>
    </w:p>
    <w:p w14:paraId="7403F6E2" w14:textId="77777777" w:rsidR="00F83268" w:rsidRDefault="00F83268" w:rsidP="00F11D6B">
      <w:pPr>
        <w:numPr>
          <w:ilvl w:val="1"/>
          <w:numId w:val="42"/>
        </w:numPr>
      </w:pPr>
      <w:r w:rsidRPr="00073777">
        <w:t>This file could be used in conjunction with the face recognition system already present in main.py, especially if Jaicat is asked to recognize or identify specific contacts from images or videos.</w:t>
      </w:r>
    </w:p>
    <w:p w14:paraId="5723375C" w14:textId="77777777" w:rsidR="00F83268" w:rsidRDefault="00F83268" w:rsidP="00F83268">
      <w:pPr>
        <w:pStyle w:val="Heading4"/>
      </w:pPr>
      <w:r>
        <w:t>The Code</w:t>
      </w:r>
    </w:p>
    <w:p w14:paraId="0F90AAB6"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880000"/>
          <w:sz w:val="17"/>
          <w:szCs w:val="17"/>
        </w:rPr>
        <w:t># computer_vision/contact_recognition.py</w:t>
      </w:r>
    </w:p>
    <w:p w14:paraId="3BF1B5C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2D651F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3313CBBF"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face_recognition</w:t>
      </w:r>
    </w:p>
    <w:p w14:paraId="197C35C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4D26FF02"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C11DE05"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ContactRecognition</w:t>
      </w:r>
      <w:r>
        <w:rPr>
          <w:rFonts w:ascii="Consolas" w:hAnsi="Consolas" w:cs="Courier New"/>
          <w:color w:val="666600"/>
          <w:sz w:val="17"/>
          <w:szCs w:val="17"/>
        </w:rPr>
        <w:t>:</w:t>
      </w:r>
    </w:p>
    <w:p w14:paraId="047F4E0C"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enrollment_folder</w:t>
      </w:r>
      <w:r>
        <w:rPr>
          <w:rFonts w:ascii="Consolas" w:hAnsi="Consolas" w:cs="Courier New"/>
          <w:color w:val="666600"/>
          <w:sz w:val="17"/>
          <w:szCs w:val="17"/>
        </w:rPr>
        <w:t>=</w:t>
      </w:r>
      <w:r>
        <w:rPr>
          <w:rFonts w:ascii="Consolas" w:hAnsi="Consolas" w:cs="Courier New"/>
          <w:color w:val="008800"/>
          <w:sz w:val="17"/>
          <w:szCs w:val="17"/>
        </w:rPr>
        <w:t>'enrollment_pictures'</w:t>
      </w:r>
      <w:r>
        <w:rPr>
          <w:rFonts w:ascii="Consolas" w:hAnsi="Consolas" w:cs="Courier New"/>
          <w:color w:val="666600"/>
          <w:sz w:val="17"/>
          <w:szCs w:val="17"/>
        </w:rPr>
        <w:t>):</w:t>
      </w:r>
    </w:p>
    <w:p w14:paraId="22E1C8F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enrollment_folder </w:t>
      </w:r>
      <w:r>
        <w:rPr>
          <w:rFonts w:ascii="Consolas" w:hAnsi="Consolas" w:cs="Courier New"/>
          <w:color w:val="666600"/>
          <w:sz w:val="17"/>
          <w:szCs w:val="17"/>
        </w:rPr>
        <w:t>=</w:t>
      </w:r>
      <w:r>
        <w:rPr>
          <w:rFonts w:ascii="Consolas" w:hAnsi="Consolas" w:cs="Courier New"/>
          <w:color w:val="000000"/>
          <w:sz w:val="17"/>
          <w:szCs w:val="17"/>
        </w:rPr>
        <w:t xml:space="preserve"> enrollment_folder</w:t>
      </w:r>
    </w:p>
    <w:p w14:paraId="4AE6DAA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known_face_encodings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55F4AB5"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known_face_names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C1B5E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load_enrolled_faces</w:t>
      </w:r>
      <w:r>
        <w:rPr>
          <w:rFonts w:ascii="Consolas" w:hAnsi="Consolas" w:cs="Courier New"/>
          <w:color w:val="666600"/>
          <w:sz w:val="17"/>
          <w:szCs w:val="17"/>
        </w:rPr>
        <w:t>()</w:t>
      </w:r>
    </w:p>
    <w:p w14:paraId="396C48F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A37203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load_enrolled_faces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FDBAF9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"""Load enrolled faces from the specified directory."""</w:t>
      </w:r>
    </w:p>
    <w:p w14:paraId="29EB933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lastRenderedPageBreak/>
        <w:t xml:space="preserve">16.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"Loading enrolled faces..."</w:t>
      </w:r>
      <w:r>
        <w:rPr>
          <w:rFonts w:ascii="Consolas" w:hAnsi="Consolas" w:cs="Courier New"/>
          <w:color w:val="666600"/>
          <w:sz w:val="17"/>
          <w:szCs w:val="17"/>
        </w:rPr>
        <w:t>)</w:t>
      </w:r>
    </w:p>
    <w:p w14:paraId="4D7A6AC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image_file </w:t>
      </w:r>
      <w:r>
        <w:rPr>
          <w:rFonts w:ascii="Consolas" w:hAnsi="Consolas" w:cs="Courier New"/>
          <w:color w:val="000088"/>
          <w:sz w:val="17"/>
          <w:szCs w:val="17"/>
        </w:rPr>
        <w:t>in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listdir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enrollment_folder</w:t>
      </w:r>
      <w:r>
        <w:rPr>
          <w:rFonts w:ascii="Consolas" w:hAnsi="Consolas" w:cs="Courier New"/>
          <w:color w:val="666600"/>
          <w:sz w:val="17"/>
          <w:szCs w:val="17"/>
        </w:rPr>
        <w:t>):</w:t>
      </w:r>
    </w:p>
    <w:p w14:paraId="6C5F6C65"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image_file</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image_file</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".jpg"</w:t>
      </w:r>
      <w:r>
        <w:rPr>
          <w:rFonts w:ascii="Consolas" w:hAnsi="Consolas" w:cs="Courier New"/>
          <w:color w:val="666600"/>
          <w:sz w:val="17"/>
          <w:szCs w:val="17"/>
        </w:rPr>
        <w:t>):</w:t>
      </w:r>
    </w:p>
    <w:p w14:paraId="23CE548E"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image_path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enrollment_folder</w:t>
      </w:r>
      <w:r>
        <w:rPr>
          <w:rFonts w:ascii="Consolas" w:hAnsi="Consolas" w:cs="Courier New"/>
          <w:color w:val="666600"/>
          <w:sz w:val="17"/>
          <w:szCs w:val="17"/>
        </w:rPr>
        <w:t>,</w:t>
      </w:r>
      <w:r>
        <w:rPr>
          <w:rFonts w:ascii="Consolas" w:hAnsi="Consolas" w:cs="Courier New"/>
          <w:color w:val="000000"/>
          <w:sz w:val="17"/>
          <w:szCs w:val="17"/>
        </w:rPr>
        <w:t xml:space="preserve"> image_file</w:t>
      </w:r>
      <w:r>
        <w:rPr>
          <w:rFonts w:ascii="Consolas" w:hAnsi="Consolas" w:cs="Courier New"/>
          <w:color w:val="666600"/>
          <w:sz w:val="17"/>
          <w:szCs w:val="17"/>
        </w:rPr>
        <w:t>)</w:t>
      </w:r>
    </w:p>
    <w:p w14:paraId="3D8E9AC9"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load_image_file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22D4EAA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encoding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D3A2BFB"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known_face_encodings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encoding</w:t>
      </w:r>
      <w:r>
        <w:rPr>
          <w:rFonts w:ascii="Consolas" w:hAnsi="Consolas" w:cs="Courier New"/>
          <w:color w:val="666600"/>
          <w:sz w:val="17"/>
          <w:szCs w:val="17"/>
        </w:rPr>
        <w:t>)</w:t>
      </w:r>
    </w:p>
    <w:p w14:paraId="1BB621F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splitext</w:t>
      </w:r>
      <w:r>
        <w:rPr>
          <w:rFonts w:ascii="Consolas" w:hAnsi="Consolas" w:cs="Courier New"/>
          <w:color w:val="666600"/>
          <w:sz w:val="17"/>
          <w:szCs w:val="17"/>
        </w:rPr>
        <w:t>(</w:t>
      </w:r>
      <w:r>
        <w:rPr>
          <w:rFonts w:ascii="Consolas" w:hAnsi="Consolas" w:cs="Courier New"/>
          <w:color w:val="000000"/>
          <w:sz w:val="17"/>
          <w:szCs w:val="17"/>
        </w:rPr>
        <w:t>image_file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 filename without extension as name</w:t>
      </w:r>
    </w:p>
    <w:p w14:paraId="3540C14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10440A34"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1D4829F6"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8800"/>
          <w:sz w:val="17"/>
          <w:szCs w:val="17"/>
        </w:rPr>
        <w:t>"""Recognize faces in the given frame."""</w:t>
      </w:r>
    </w:p>
    <w:p w14:paraId="747E7744"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rgb_frame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COLOR_BGR2RGB</w:t>
      </w:r>
      <w:r>
        <w:rPr>
          <w:rFonts w:ascii="Consolas" w:hAnsi="Consolas" w:cs="Courier New"/>
          <w:color w:val="666600"/>
          <w:sz w:val="17"/>
          <w:szCs w:val="17"/>
        </w:rPr>
        <w:t>)</w:t>
      </w:r>
    </w:p>
    <w:p w14:paraId="32B24EAF"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face_locations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face_locations</w:t>
      </w:r>
      <w:r>
        <w:rPr>
          <w:rFonts w:ascii="Consolas" w:hAnsi="Consolas" w:cs="Courier New"/>
          <w:color w:val="666600"/>
          <w:sz w:val="17"/>
          <w:szCs w:val="17"/>
        </w:rPr>
        <w:t>(</w:t>
      </w:r>
      <w:r>
        <w:rPr>
          <w:rFonts w:ascii="Consolas" w:hAnsi="Consolas" w:cs="Courier New"/>
          <w:color w:val="000000"/>
          <w:sz w:val="17"/>
          <w:szCs w:val="17"/>
        </w:rPr>
        <w:t>rgb_frame</w:t>
      </w:r>
      <w:r>
        <w:rPr>
          <w:rFonts w:ascii="Consolas" w:hAnsi="Consolas" w:cs="Courier New"/>
          <w:color w:val="666600"/>
          <w:sz w:val="17"/>
          <w:szCs w:val="17"/>
        </w:rPr>
        <w:t>)</w:t>
      </w:r>
    </w:p>
    <w:p w14:paraId="7D816776"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face_encodings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rgb_frame</w:t>
      </w:r>
      <w:r>
        <w:rPr>
          <w:rFonts w:ascii="Consolas" w:hAnsi="Consolas" w:cs="Courier New"/>
          <w:color w:val="666600"/>
          <w:sz w:val="17"/>
          <w:szCs w:val="17"/>
        </w:rPr>
        <w:t>,</w:t>
      </w:r>
      <w:r>
        <w:rPr>
          <w:rFonts w:ascii="Consolas" w:hAnsi="Consolas" w:cs="Courier New"/>
          <w:color w:val="000000"/>
          <w:sz w:val="17"/>
          <w:szCs w:val="17"/>
        </w:rPr>
        <w:t xml:space="preserve"> face_locations</w:t>
      </w:r>
      <w:r>
        <w:rPr>
          <w:rFonts w:ascii="Consolas" w:hAnsi="Consolas" w:cs="Courier New"/>
          <w:color w:val="666600"/>
          <w:sz w:val="17"/>
          <w:szCs w:val="17"/>
        </w:rPr>
        <w:t>)</w:t>
      </w:r>
    </w:p>
    <w:p w14:paraId="686B1C8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7032D1F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recognized_names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ACF565"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encoding </w:t>
      </w:r>
      <w:r>
        <w:rPr>
          <w:rFonts w:ascii="Consolas" w:hAnsi="Consolas" w:cs="Courier New"/>
          <w:color w:val="000088"/>
          <w:sz w:val="17"/>
          <w:szCs w:val="17"/>
        </w:rPr>
        <w:t>in</w:t>
      </w:r>
      <w:r>
        <w:rPr>
          <w:rFonts w:ascii="Consolas" w:hAnsi="Consolas" w:cs="Courier New"/>
          <w:color w:val="000000"/>
          <w:sz w:val="17"/>
          <w:szCs w:val="17"/>
        </w:rPr>
        <w:t xml:space="preserve"> face_encodings</w:t>
      </w:r>
      <w:r>
        <w:rPr>
          <w:rFonts w:ascii="Consolas" w:hAnsi="Consolas" w:cs="Courier New"/>
          <w:color w:val="666600"/>
          <w:sz w:val="17"/>
          <w:szCs w:val="17"/>
        </w:rPr>
        <w:t>:</w:t>
      </w:r>
    </w:p>
    <w:p w14:paraId="4E4F24CB"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matches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compare_faces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known_face_encodings</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p>
    <w:p w14:paraId="4D43585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p>
    <w:p w14:paraId="2B9FC35D"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2B169982"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Check if a match was found</w:t>
      </w:r>
    </w:p>
    <w:p w14:paraId="1D0BD816"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matches</w:t>
      </w:r>
      <w:r>
        <w:rPr>
          <w:rFonts w:ascii="Consolas" w:hAnsi="Consolas" w:cs="Courier New"/>
          <w:color w:val="666600"/>
          <w:sz w:val="17"/>
          <w:szCs w:val="17"/>
        </w:rPr>
        <w:t>:</w:t>
      </w:r>
    </w:p>
    <w:p w14:paraId="6A6D7EE2"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first_match_index </w:t>
      </w:r>
      <w:r>
        <w:rPr>
          <w:rFonts w:ascii="Consolas" w:hAnsi="Consolas" w:cs="Courier New"/>
          <w:color w:val="666600"/>
          <w:sz w:val="17"/>
          <w:szCs w:val="17"/>
        </w:rPr>
        <w:t>=</w:t>
      </w:r>
      <w:r>
        <w:rPr>
          <w:rFonts w:ascii="Consolas" w:hAnsi="Consolas" w:cs="Courier New"/>
          <w:color w:val="000000"/>
          <w:sz w:val="17"/>
          <w:szCs w:val="17"/>
        </w:rPr>
        <w:t xml:space="preserve"> matches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5A99B77"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first_match_index</w:t>
      </w:r>
      <w:r>
        <w:rPr>
          <w:rFonts w:ascii="Consolas" w:hAnsi="Consolas" w:cs="Courier New"/>
          <w:color w:val="666600"/>
          <w:sz w:val="17"/>
          <w:szCs w:val="17"/>
        </w:rPr>
        <w:t>]</w:t>
      </w:r>
    </w:p>
    <w:p w14:paraId="56BDE544"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4E115504"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recognized_names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09F7693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738B8ED5"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face_locations</w:t>
      </w:r>
      <w:r>
        <w:rPr>
          <w:rFonts w:ascii="Consolas" w:hAnsi="Consolas" w:cs="Courier New"/>
          <w:color w:val="666600"/>
          <w:sz w:val="17"/>
          <w:szCs w:val="17"/>
        </w:rPr>
        <w:t>,</w:t>
      </w:r>
      <w:r>
        <w:rPr>
          <w:rFonts w:ascii="Consolas" w:hAnsi="Consolas" w:cs="Courier New"/>
          <w:color w:val="000000"/>
          <w:sz w:val="17"/>
          <w:szCs w:val="17"/>
        </w:rPr>
        <w:t xml:space="preserve"> recognized_names</w:t>
      </w:r>
    </w:p>
    <w:p w14:paraId="4BF3824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57D8E1A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start_recognition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65504E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8800"/>
          <w:sz w:val="17"/>
          <w:szCs w:val="17"/>
        </w:rPr>
        <w:t>"""Start the face recognition process."""</w:t>
      </w:r>
    </w:p>
    <w:p w14:paraId="76A8FD55"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"Starting contact recognition..."</w:t>
      </w:r>
      <w:r>
        <w:rPr>
          <w:rFonts w:ascii="Consolas" w:hAnsi="Consolas" w:cs="Courier New"/>
          <w:color w:val="666600"/>
          <w:sz w:val="17"/>
          <w:szCs w:val="17"/>
        </w:rPr>
        <w:t>)</w:t>
      </w:r>
    </w:p>
    <w:p w14:paraId="4C0B9EA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video_capture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4D2B21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5207813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4F3DE17"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video_capture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1A9BCF0E"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6663167D"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Unable to capture video."</w:t>
      </w:r>
      <w:r>
        <w:rPr>
          <w:rFonts w:ascii="Consolas" w:hAnsi="Consolas" w:cs="Courier New"/>
          <w:color w:val="666600"/>
          <w:sz w:val="17"/>
          <w:szCs w:val="17"/>
        </w:rPr>
        <w:t>)</w:t>
      </w:r>
    </w:p>
    <w:p w14:paraId="0262A16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break</w:t>
      </w:r>
    </w:p>
    <w:p w14:paraId="1CD7177B"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02AC9777"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face_locations</w:t>
      </w:r>
      <w:r>
        <w:rPr>
          <w:rFonts w:ascii="Consolas" w:hAnsi="Consolas" w:cs="Courier New"/>
          <w:color w:val="666600"/>
          <w:sz w:val="17"/>
          <w:szCs w:val="17"/>
        </w:rPr>
        <w:t>,</w:t>
      </w:r>
      <w:r>
        <w:rPr>
          <w:rFonts w:ascii="Consolas" w:hAnsi="Consolas" w:cs="Courier New"/>
          <w:color w:val="000000"/>
          <w:sz w:val="17"/>
          <w:szCs w:val="17"/>
        </w:rPr>
        <w:t xml:space="preserve"> recognized_names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recognize_faces</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323B692D"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2C3EBEFD"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880000"/>
          <w:sz w:val="17"/>
          <w:szCs w:val="17"/>
        </w:rPr>
        <w:t># Display the results</w:t>
      </w:r>
    </w:p>
    <w:p w14:paraId="7E31C00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top</w:t>
      </w:r>
      <w:r>
        <w:rPr>
          <w:rFonts w:ascii="Consolas" w:hAnsi="Consolas" w:cs="Courier New"/>
          <w:color w:val="666600"/>
          <w:sz w:val="17"/>
          <w:szCs w:val="17"/>
        </w:rPr>
        <w:t>,</w:t>
      </w:r>
      <w:r>
        <w:rPr>
          <w:rFonts w:ascii="Consolas" w:hAnsi="Consolas" w:cs="Courier New"/>
          <w:color w:val="000000"/>
          <w:sz w:val="17"/>
          <w:szCs w:val="17"/>
        </w:rPr>
        <w:t xml:space="preserve"> right</w:t>
      </w:r>
      <w:r>
        <w:rPr>
          <w:rFonts w:ascii="Consolas" w:hAnsi="Consolas" w:cs="Courier New"/>
          <w:color w:val="666600"/>
          <w:sz w:val="17"/>
          <w:szCs w:val="17"/>
        </w:rPr>
        <w:t>,</w:t>
      </w:r>
      <w:r>
        <w:rPr>
          <w:rFonts w:ascii="Consolas" w:hAnsi="Consolas" w:cs="Courier New"/>
          <w:color w:val="000000"/>
          <w:sz w:val="17"/>
          <w:szCs w:val="17"/>
        </w:rPr>
        <w:t xml:space="preserve"> bottom</w:t>
      </w:r>
      <w:r>
        <w:rPr>
          <w:rFonts w:ascii="Consolas" w:hAnsi="Consolas" w:cs="Courier New"/>
          <w:color w:val="666600"/>
          <w:sz w:val="17"/>
          <w:szCs w:val="17"/>
        </w:rPr>
        <w:t>,</w:t>
      </w:r>
      <w:r>
        <w:rPr>
          <w:rFonts w:ascii="Consolas" w:hAnsi="Consolas" w:cs="Courier New"/>
          <w:color w:val="000000"/>
          <w:sz w:val="17"/>
          <w:szCs w:val="17"/>
        </w:rPr>
        <w:t xml:space="preserve"> left</w:t>
      </w:r>
      <w:r>
        <w:rPr>
          <w:rFonts w:ascii="Consolas" w:hAnsi="Consolas" w:cs="Courier New"/>
          <w:color w:val="666600"/>
          <w:sz w:val="17"/>
          <w:szCs w:val="17"/>
        </w:rPr>
        <w:t>),</w:t>
      </w:r>
      <w:r>
        <w:rPr>
          <w:rFonts w:ascii="Consolas" w:hAnsi="Consolas" w:cs="Courier New"/>
          <w:color w:val="000000"/>
          <w:sz w:val="17"/>
          <w:szCs w:val="17"/>
        </w:rPr>
        <w:t xml:space="preserve"> name </w:t>
      </w:r>
      <w:r>
        <w:rPr>
          <w:rFonts w:ascii="Consolas" w:hAnsi="Consolas" w:cs="Courier New"/>
          <w:color w:val="000088"/>
          <w:sz w:val="17"/>
          <w:szCs w:val="17"/>
        </w:rPr>
        <w:t>in</w:t>
      </w:r>
      <w:r>
        <w:rPr>
          <w:rFonts w:ascii="Consolas" w:hAnsi="Consolas" w:cs="Courier New"/>
          <w:color w:val="000000"/>
          <w:sz w:val="17"/>
          <w:szCs w:val="17"/>
        </w:rPr>
        <w:t xml:space="preserve"> zip</w:t>
      </w:r>
      <w:r>
        <w:rPr>
          <w:rFonts w:ascii="Consolas" w:hAnsi="Consolas" w:cs="Courier New"/>
          <w:color w:val="666600"/>
          <w:sz w:val="17"/>
          <w:szCs w:val="17"/>
        </w:rPr>
        <w:t>(</w:t>
      </w:r>
      <w:r>
        <w:rPr>
          <w:rFonts w:ascii="Consolas" w:hAnsi="Consolas" w:cs="Courier New"/>
          <w:color w:val="000000"/>
          <w:sz w:val="17"/>
          <w:szCs w:val="17"/>
        </w:rPr>
        <w:t>face_locations</w:t>
      </w:r>
      <w:r>
        <w:rPr>
          <w:rFonts w:ascii="Consolas" w:hAnsi="Consolas" w:cs="Courier New"/>
          <w:color w:val="666600"/>
          <w:sz w:val="17"/>
          <w:szCs w:val="17"/>
        </w:rPr>
        <w:t>,</w:t>
      </w:r>
      <w:r>
        <w:rPr>
          <w:rFonts w:ascii="Consolas" w:hAnsi="Consolas" w:cs="Courier New"/>
          <w:color w:val="000000"/>
          <w:sz w:val="17"/>
          <w:szCs w:val="17"/>
        </w:rPr>
        <w:t xml:space="preserve"> recognized_names</w:t>
      </w:r>
      <w:r>
        <w:rPr>
          <w:rFonts w:ascii="Consolas" w:hAnsi="Consolas" w:cs="Courier New"/>
          <w:color w:val="666600"/>
          <w:sz w:val="17"/>
          <w:szCs w:val="17"/>
        </w:rPr>
        <w:t>):</w:t>
      </w:r>
    </w:p>
    <w:p w14:paraId="559FED3C"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left</w:t>
      </w:r>
      <w:r>
        <w:rPr>
          <w:rFonts w:ascii="Consolas" w:hAnsi="Consolas" w:cs="Courier New"/>
          <w:color w:val="666600"/>
          <w:sz w:val="17"/>
          <w:szCs w:val="17"/>
        </w:rPr>
        <w:t>,</w:t>
      </w:r>
      <w:r>
        <w:rPr>
          <w:rFonts w:ascii="Consolas" w:hAnsi="Consolas" w:cs="Courier New"/>
          <w:color w:val="000000"/>
          <w:sz w:val="17"/>
          <w:szCs w:val="17"/>
        </w:rPr>
        <w:t xml:space="preserve"> top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right</w:t>
      </w:r>
      <w:r>
        <w:rPr>
          <w:rFonts w:ascii="Consolas" w:hAnsi="Consolas" w:cs="Courier New"/>
          <w:color w:val="666600"/>
          <w:sz w:val="17"/>
          <w:szCs w:val="17"/>
        </w:rPr>
        <w:t>,</w:t>
      </w:r>
      <w:r>
        <w:rPr>
          <w:rFonts w:ascii="Consolas" w:hAnsi="Consolas" w:cs="Courier New"/>
          <w:color w:val="000000"/>
          <w:sz w:val="17"/>
          <w:szCs w:val="17"/>
        </w:rPr>
        <w:t xml:space="preserve"> bottom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35CEED6"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left</w:t>
      </w:r>
      <w:r>
        <w:rPr>
          <w:rFonts w:ascii="Consolas" w:hAnsi="Consolas" w:cs="Courier New"/>
          <w:color w:val="666600"/>
          <w:sz w:val="17"/>
          <w:szCs w:val="17"/>
        </w:rPr>
        <w:t>,</w:t>
      </w:r>
      <w:r>
        <w:rPr>
          <w:rFonts w:ascii="Consolas" w:hAnsi="Consolas" w:cs="Courier New"/>
          <w:color w:val="000000"/>
          <w:sz w:val="17"/>
          <w:szCs w:val="17"/>
        </w:rPr>
        <w:t xml:space="preserve"> top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4F4371FD"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6978E6A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'Contact Recognition'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5E3481A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1F5EFBB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880000"/>
          <w:sz w:val="17"/>
          <w:szCs w:val="17"/>
        </w:rPr>
        <w:t># Break the loop on 'q' key press</w:t>
      </w:r>
    </w:p>
    <w:p w14:paraId="19EACA90"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5F69A33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break</w:t>
      </w:r>
    </w:p>
    <w:p w14:paraId="72A6876F"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79A6981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video_capture</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0725CAC8"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4FE10A16"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074CC703"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277B697A"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contact_recognition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ContactRecognition</w:t>
      </w:r>
      <w:r>
        <w:rPr>
          <w:rFonts w:ascii="Consolas" w:hAnsi="Consolas" w:cs="Courier New"/>
          <w:color w:val="666600"/>
          <w:sz w:val="17"/>
          <w:szCs w:val="17"/>
        </w:rPr>
        <w:t>()</w:t>
      </w:r>
    </w:p>
    <w:p w14:paraId="448A2751"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contact_recognition</w:t>
      </w:r>
      <w:r>
        <w:rPr>
          <w:rFonts w:ascii="Consolas" w:hAnsi="Consolas" w:cs="Courier New"/>
          <w:color w:val="666600"/>
          <w:sz w:val="17"/>
          <w:szCs w:val="17"/>
        </w:rPr>
        <w:t>.</w:t>
      </w:r>
      <w:r>
        <w:rPr>
          <w:rFonts w:ascii="Consolas" w:hAnsi="Consolas" w:cs="Courier New"/>
          <w:color w:val="000000"/>
          <w:sz w:val="17"/>
          <w:szCs w:val="17"/>
        </w:rPr>
        <w:t>start_recognition</w:t>
      </w:r>
      <w:r>
        <w:rPr>
          <w:rFonts w:ascii="Consolas" w:hAnsi="Consolas" w:cs="Courier New"/>
          <w:color w:val="666600"/>
          <w:sz w:val="17"/>
          <w:szCs w:val="17"/>
        </w:rPr>
        <w:t>()</w:t>
      </w:r>
    </w:p>
    <w:p w14:paraId="03131889" w14:textId="77777777" w:rsidR="00CC2DE6" w:rsidRDefault="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5B5B61E7" w14:textId="0C726646" w:rsidR="0008202A" w:rsidRPr="00B137BB" w:rsidRDefault="00CC2DE6" w:rsidP="00CC2DE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3985446"/>
        <w:rPr>
          <w:rFonts w:ascii="Consolas" w:hAnsi="Consolas" w:cs="Courier New"/>
          <w:sz w:val="17"/>
          <w:szCs w:val="17"/>
        </w:rPr>
      </w:pPr>
      <w:r>
        <w:rPr>
          <w:rFonts w:ascii="Consolas" w:hAnsi="Consolas" w:cs="Courier New"/>
          <w:sz w:val="17"/>
          <w:szCs w:val="17"/>
        </w:rPr>
        <w:t xml:space="preserve">76. </w:t>
      </w:r>
    </w:p>
    <w:p w14:paraId="3D87B794" w14:textId="1C5D13C9" w:rsidR="00B137BB" w:rsidRDefault="00B137BB" w:rsidP="00F83268">
      <w:pPr>
        <w:pStyle w:val="Heading3"/>
      </w:pPr>
      <w:bookmarkStart w:id="66" w:name="_Toc178780077"/>
      <w:r w:rsidRPr="00B137BB">
        <w:t>computer_vision\face_recognition.py</w:t>
      </w:r>
    </w:p>
    <w:p w14:paraId="7EE963D0" w14:textId="77777777" w:rsidR="00B137BB" w:rsidRDefault="00B137BB" w:rsidP="00B137BB"/>
    <w:p w14:paraId="3F8FC73F"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09DB92A8"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000088"/>
          <w:sz w:val="17"/>
          <w:szCs w:val="17"/>
        </w:rPr>
        <w:t>import</w:t>
      </w:r>
      <w:r>
        <w:rPr>
          <w:rFonts w:ascii="Consolas" w:hAnsi="Consolas" w:cs="Courier New"/>
          <w:color w:val="000000"/>
          <w:sz w:val="17"/>
          <w:szCs w:val="17"/>
        </w:rPr>
        <w:t xml:space="preserve"> face_recognition</w:t>
      </w:r>
    </w:p>
    <w:p w14:paraId="4795F78B"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5F467865"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2D859FEC"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FaceRecognition</w:t>
      </w:r>
      <w:r>
        <w:rPr>
          <w:rFonts w:ascii="Consolas" w:hAnsi="Consolas" w:cs="Courier New"/>
          <w:color w:val="666600"/>
          <w:sz w:val="17"/>
          <w:szCs w:val="17"/>
        </w:rPr>
        <w:t>:</w:t>
      </w:r>
    </w:p>
    <w:p w14:paraId="7A54E36B"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enrollment_pictures_path</w:t>
      </w:r>
      <w:r>
        <w:rPr>
          <w:rFonts w:ascii="Consolas" w:hAnsi="Consolas" w:cs="Courier New"/>
          <w:color w:val="666600"/>
          <w:sz w:val="17"/>
          <w:szCs w:val="17"/>
        </w:rPr>
        <w:t>):</w:t>
      </w:r>
    </w:p>
    <w:p w14:paraId="25A5730A"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enrollment_pictures_path </w:t>
      </w:r>
      <w:r>
        <w:rPr>
          <w:rFonts w:ascii="Consolas" w:hAnsi="Consolas" w:cs="Courier New"/>
          <w:color w:val="666600"/>
          <w:sz w:val="17"/>
          <w:szCs w:val="17"/>
        </w:rPr>
        <w:t>=</w:t>
      </w:r>
      <w:r>
        <w:rPr>
          <w:rFonts w:ascii="Consolas" w:hAnsi="Consolas" w:cs="Courier New"/>
          <w:color w:val="000000"/>
          <w:sz w:val="17"/>
          <w:szCs w:val="17"/>
        </w:rPr>
        <w:t xml:space="preserve"> enrollment_pictures_path</w:t>
      </w:r>
    </w:p>
    <w:p w14:paraId="573B0127"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known_face_encodings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A809B1"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known_face_names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887A96"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8D37135"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load_known_faces</w:t>
      </w:r>
      <w:r>
        <w:rPr>
          <w:rFonts w:ascii="Consolas" w:hAnsi="Consolas" w:cs="Courier New"/>
          <w:color w:val="666600"/>
          <w:sz w:val="17"/>
          <w:szCs w:val="17"/>
        </w:rPr>
        <w:t>()</w:t>
      </w:r>
    </w:p>
    <w:p w14:paraId="72AAD83E"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1F36B923"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load_known_faces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1693BE0"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image_file </w:t>
      </w:r>
      <w:r>
        <w:rPr>
          <w:rFonts w:ascii="Consolas" w:hAnsi="Consolas" w:cs="Courier New"/>
          <w:color w:val="000088"/>
          <w:sz w:val="17"/>
          <w:szCs w:val="17"/>
        </w:rPr>
        <w:t>in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listdir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enrollment_pictures_path</w:t>
      </w:r>
      <w:r>
        <w:rPr>
          <w:rFonts w:ascii="Consolas" w:hAnsi="Consolas" w:cs="Courier New"/>
          <w:color w:val="666600"/>
          <w:sz w:val="17"/>
          <w:szCs w:val="17"/>
        </w:rPr>
        <w:t>):</w:t>
      </w:r>
    </w:p>
    <w:p w14:paraId="0D2AB0C8"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image_file</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'.png'</w:t>
      </w:r>
      <w:r>
        <w:rPr>
          <w:rFonts w:ascii="Consolas" w:hAnsi="Consolas" w:cs="Courier New"/>
          <w:color w:val="666600"/>
          <w:sz w:val="17"/>
          <w:szCs w:val="17"/>
        </w:rPr>
        <w:t>):</w:t>
      </w:r>
    </w:p>
    <w:p w14:paraId="39CCA92C"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load_image_file</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enrollment_pictures_path</w:t>
      </w:r>
      <w:r>
        <w:rPr>
          <w:rFonts w:ascii="Consolas" w:hAnsi="Consolas" w:cs="Courier New"/>
          <w:color w:val="666600"/>
          <w:sz w:val="17"/>
          <w:szCs w:val="17"/>
        </w:rPr>
        <w:t>,</w:t>
      </w:r>
      <w:r>
        <w:rPr>
          <w:rFonts w:ascii="Consolas" w:hAnsi="Consolas" w:cs="Courier New"/>
          <w:color w:val="000000"/>
          <w:sz w:val="17"/>
          <w:szCs w:val="17"/>
        </w:rPr>
        <w:t xml:space="preserve"> image_file</w:t>
      </w:r>
      <w:r>
        <w:rPr>
          <w:rFonts w:ascii="Consolas" w:hAnsi="Consolas" w:cs="Courier New"/>
          <w:color w:val="666600"/>
          <w:sz w:val="17"/>
          <w:szCs w:val="17"/>
        </w:rPr>
        <w:t>))</w:t>
      </w:r>
    </w:p>
    <w:p w14:paraId="7B82BF84"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encoding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1FA368B"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known_face_encodings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encoding</w:t>
      </w:r>
      <w:r>
        <w:rPr>
          <w:rFonts w:ascii="Consolas" w:hAnsi="Consolas" w:cs="Courier New"/>
          <w:color w:val="666600"/>
          <w:sz w:val="17"/>
          <w:szCs w:val="17"/>
        </w:rPr>
        <w:t>)</w:t>
      </w:r>
    </w:p>
    <w:p w14:paraId="570B5B9F"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splitext</w:t>
      </w:r>
      <w:r>
        <w:rPr>
          <w:rFonts w:ascii="Consolas" w:hAnsi="Consolas" w:cs="Courier New"/>
          <w:color w:val="666600"/>
          <w:sz w:val="17"/>
          <w:szCs w:val="17"/>
        </w:rPr>
        <w:t>(</w:t>
      </w:r>
      <w:r>
        <w:rPr>
          <w:rFonts w:ascii="Consolas" w:hAnsi="Consolas" w:cs="Courier New"/>
          <w:color w:val="000000"/>
          <w:sz w:val="17"/>
          <w:szCs w:val="17"/>
        </w:rPr>
        <w:t>image_file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9C6B688"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7555C19"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70BAD2A4"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rgb_frame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4A2FDA2F"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face_locations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face_locations</w:t>
      </w:r>
      <w:r>
        <w:rPr>
          <w:rFonts w:ascii="Consolas" w:hAnsi="Consolas" w:cs="Courier New"/>
          <w:color w:val="666600"/>
          <w:sz w:val="17"/>
          <w:szCs w:val="17"/>
        </w:rPr>
        <w:t>(</w:t>
      </w:r>
      <w:r>
        <w:rPr>
          <w:rFonts w:ascii="Consolas" w:hAnsi="Consolas" w:cs="Courier New"/>
          <w:color w:val="000000"/>
          <w:sz w:val="17"/>
          <w:szCs w:val="17"/>
        </w:rPr>
        <w:t>rgb_frame</w:t>
      </w:r>
      <w:r>
        <w:rPr>
          <w:rFonts w:ascii="Consolas" w:hAnsi="Consolas" w:cs="Courier New"/>
          <w:color w:val="666600"/>
          <w:sz w:val="17"/>
          <w:szCs w:val="17"/>
        </w:rPr>
        <w:t>)</w:t>
      </w:r>
    </w:p>
    <w:p w14:paraId="28D2199D"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face_encodings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rgb_frame</w:t>
      </w:r>
      <w:r>
        <w:rPr>
          <w:rFonts w:ascii="Consolas" w:hAnsi="Consolas" w:cs="Courier New"/>
          <w:color w:val="666600"/>
          <w:sz w:val="17"/>
          <w:szCs w:val="17"/>
        </w:rPr>
        <w:t>,</w:t>
      </w:r>
      <w:r>
        <w:rPr>
          <w:rFonts w:ascii="Consolas" w:hAnsi="Consolas" w:cs="Courier New"/>
          <w:color w:val="000000"/>
          <w:sz w:val="17"/>
          <w:szCs w:val="17"/>
        </w:rPr>
        <w:t xml:space="preserve"> face_locations</w:t>
      </w:r>
      <w:r>
        <w:rPr>
          <w:rFonts w:ascii="Consolas" w:hAnsi="Consolas" w:cs="Courier New"/>
          <w:color w:val="666600"/>
          <w:sz w:val="17"/>
          <w:szCs w:val="17"/>
        </w:rPr>
        <w:t>)</w:t>
      </w:r>
    </w:p>
    <w:p w14:paraId="1F2D5C07"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face_names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3030AA"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15C7C579"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face_encoding </w:t>
      </w:r>
      <w:r>
        <w:rPr>
          <w:rFonts w:ascii="Consolas" w:hAnsi="Consolas" w:cs="Courier New"/>
          <w:color w:val="000088"/>
          <w:sz w:val="17"/>
          <w:szCs w:val="17"/>
        </w:rPr>
        <w:t>in</w:t>
      </w:r>
      <w:r>
        <w:rPr>
          <w:rFonts w:ascii="Consolas" w:hAnsi="Consolas" w:cs="Courier New"/>
          <w:color w:val="000000"/>
          <w:sz w:val="17"/>
          <w:szCs w:val="17"/>
        </w:rPr>
        <w:t xml:space="preserve"> face_encodings</w:t>
      </w:r>
      <w:r>
        <w:rPr>
          <w:rFonts w:ascii="Consolas" w:hAnsi="Consolas" w:cs="Courier New"/>
          <w:color w:val="666600"/>
          <w:sz w:val="17"/>
          <w:szCs w:val="17"/>
        </w:rPr>
        <w:t>:</w:t>
      </w:r>
    </w:p>
    <w:p w14:paraId="2BEF7306"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matches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compare_faces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known_face_encodings</w:t>
      </w:r>
      <w:r>
        <w:rPr>
          <w:rFonts w:ascii="Consolas" w:hAnsi="Consolas" w:cs="Courier New"/>
          <w:color w:val="666600"/>
          <w:sz w:val="17"/>
          <w:szCs w:val="17"/>
        </w:rPr>
        <w:t>,</w:t>
      </w:r>
      <w:r>
        <w:rPr>
          <w:rFonts w:ascii="Consolas" w:hAnsi="Consolas" w:cs="Courier New"/>
          <w:color w:val="000000"/>
          <w:sz w:val="17"/>
          <w:szCs w:val="17"/>
        </w:rPr>
        <w:t xml:space="preserve"> face_encoding</w:t>
      </w:r>
      <w:r>
        <w:rPr>
          <w:rFonts w:ascii="Consolas" w:hAnsi="Consolas" w:cs="Courier New"/>
          <w:color w:val="666600"/>
          <w:sz w:val="17"/>
          <w:szCs w:val="17"/>
        </w:rPr>
        <w:t>)</w:t>
      </w:r>
    </w:p>
    <w:p w14:paraId="1C1C6C46"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p>
    <w:p w14:paraId="09726AA9"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057295D6"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matches</w:t>
      </w:r>
      <w:r>
        <w:rPr>
          <w:rFonts w:ascii="Consolas" w:hAnsi="Consolas" w:cs="Courier New"/>
          <w:color w:val="666600"/>
          <w:sz w:val="17"/>
          <w:szCs w:val="17"/>
        </w:rPr>
        <w:t>:</w:t>
      </w:r>
    </w:p>
    <w:p w14:paraId="17EAEE50"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first_match_index </w:t>
      </w:r>
      <w:r>
        <w:rPr>
          <w:rFonts w:ascii="Consolas" w:hAnsi="Consolas" w:cs="Courier New"/>
          <w:color w:val="666600"/>
          <w:sz w:val="17"/>
          <w:szCs w:val="17"/>
        </w:rPr>
        <w:t>=</w:t>
      </w:r>
      <w:r>
        <w:rPr>
          <w:rFonts w:ascii="Consolas" w:hAnsi="Consolas" w:cs="Courier New"/>
          <w:color w:val="000000"/>
          <w:sz w:val="17"/>
          <w:szCs w:val="17"/>
        </w:rPr>
        <w:t xml:space="preserve"> matches</w:t>
      </w:r>
      <w:r>
        <w:rPr>
          <w:rFonts w:ascii="Consolas" w:hAnsi="Consolas" w:cs="Courier New"/>
          <w:color w:val="666600"/>
          <w:sz w:val="17"/>
          <w:szCs w:val="17"/>
        </w:rPr>
        <w:t>.</w:t>
      </w:r>
      <w:r>
        <w:rPr>
          <w:rFonts w:ascii="Consolas" w:hAnsi="Consolas" w:cs="Courier New"/>
          <w:color w:val="000000"/>
          <w:sz w:val="17"/>
          <w:szCs w:val="17"/>
        </w:rPr>
        <w:t>index</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AC5360D"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known_face_names</w:t>
      </w:r>
      <w:r>
        <w:rPr>
          <w:rFonts w:ascii="Consolas" w:hAnsi="Consolas" w:cs="Courier New"/>
          <w:color w:val="666600"/>
          <w:sz w:val="17"/>
          <w:szCs w:val="17"/>
        </w:rPr>
        <w:t>[</w:t>
      </w:r>
      <w:r>
        <w:rPr>
          <w:rFonts w:ascii="Consolas" w:hAnsi="Consolas" w:cs="Courier New"/>
          <w:color w:val="000000"/>
          <w:sz w:val="17"/>
          <w:szCs w:val="17"/>
        </w:rPr>
        <w:t>first_match_index</w:t>
      </w:r>
      <w:r>
        <w:rPr>
          <w:rFonts w:ascii="Consolas" w:hAnsi="Consolas" w:cs="Courier New"/>
          <w:color w:val="666600"/>
          <w:sz w:val="17"/>
          <w:szCs w:val="17"/>
        </w:rPr>
        <w:t>]</w:t>
      </w:r>
    </w:p>
    <w:p w14:paraId="6AB75308"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15F95098"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face_names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1895A645"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401870BF"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face_locations</w:t>
      </w:r>
      <w:r>
        <w:rPr>
          <w:rFonts w:ascii="Consolas" w:hAnsi="Consolas" w:cs="Courier New"/>
          <w:color w:val="666600"/>
          <w:sz w:val="17"/>
          <w:szCs w:val="17"/>
        </w:rPr>
        <w:t>,</w:t>
      </w:r>
      <w:r>
        <w:rPr>
          <w:rFonts w:ascii="Consolas" w:hAnsi="Consolas" w:cs="Courier New"/>
          <w:color w:val="000000"/>
          <w:sz w:val="17"/>
          <w:szCs w:val="17"/>
        </w:rPr>
        <w:t xml:space="preserve"> face_names</w:t>
      </w:r>
    </w:p>
    <w:p w14:paraId="04AA1466"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0BDD4BB3" w14:textId="77777777" w:rsidR="007034B5" w:rsidRDefault="007034B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698260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581BB477" w14:textId="77777777" w:rsidR="00B137BB" w:rsidRPr="00B137BB" w:rsidRDefault="00B137BB" w:rsidP="00B137BB"/>
    <w:p w14:paraId="01DE15A3" w14:textId="2B642FBA" w:rsidR="00F83268" w:rsidRDefault="00B137BB" w:rsidP="00F83268">
      <w:pPr>
        <w:pStyle w:val="Heading3"/>
      </w:pPr>
      <w:r>
        <w:t>C</w:t>
      </w:r>
      <w:r w:rsidR="00F83268">
        <w:t>omputer_vision\home_surveillance.py</w:t>
      </w:r>
      <w:bookmarkEnd w:id="66"/>
    </w:p>
    <w:p w14:paraId="3FF0B63A" w14:textId="77777777" w:rsidR="00F83268" w:rsidRPr="00073777" w:rsidRDefault="00F83268" w:rsidP="00F83268">
      <w:r w:rsidRPr="00073777">
        <w:rPr>
          <w:b/>
          <w:bCs/>
        </w:rPr>
        <w:t>Purpose</w:t>
      </w:r>
      <w:r w:rsidRPr="00073777">
        <w:t>: This file likely sets up home surveillance features, using a camera to monitor activities or detect motion/events.</w:t>
      </w:r>
    </w:p>
    <w:p w14:paraId="108BA8C4" w14:textId="77777777" w:rsidR="00F83268" w:rsidRPr="009573DC" w:rsidRDefault="00F83268" w:rsidP="00F83268">
      <w:pPr>
        <w:pStyle w:val="Heading4"/>
      </w:pPr>
      <w:r w:rsidRPr="009573DC">
        <w:t>Key Functions:</w:t>
      </w:r>
    </w:p>
    <w:p w14:paraId="58D61B94" w14:textId="77777777" w:rsidR="00F83268" w:rsidRPr="00073777" w:rsidRDefault="00F83268" w:rsidP="00F11D6B">
      <w:pPr>
        <w:numPr>
          <w:ilvl w:val="1"/>
          <w:numId w:val="43"/>
        </w:numPr>
      </w:pPr>
      <w:r w:rsidRPr="00073777">
        <w:rPr>
          <w:b/>
          <w:bCs/>
        </w:rPr>
        <w:t>Surveillance Monitoring</w:t>
      </w:r>
      <w:r w:rsidRPr="00073777">
        <w:t>: Continuously captures footage or detects motion and notifies the user of any detected events.</w:t>
      </w:r>
    </w:p>
    <w:p w14:paraId="28ECD555" w14:textId="77777777" w:rsidR="00F83268" w:rsidRPr="00073777" w:rsidRDefault="00F83268" w:rsidP="00F11D6B">
      <w:pPr>
        <w:numPr>
          <w:ilvl w:val="0"/>
          <w:numId w:val="43"/>
        </w:numPr>
      </w:pPr>
      <w:r w:rsidRPr="00073777">
        <w:rPr>
          <w:b/>
          <w:bCs/>
        </w:rPr>
        <w:t>Connection to main.py</w:t>
      </w:r>
      <w:r w:rsidRPr="00073777">
        <w:t>:</w:t>
      </w:r>
    </w:p>
    <w:p w14:paraId="20C0EC2E" w14:textId="77777777" w:rsidR="00F83268" w:rsidRDefault="00F83268" w:rsidP="00F11D6B">
      <w:pPr>
        <w:numPr>
          <w:ilvl w:val="1"/>
          <w:numId w:val="43"/>
        </w:numPr>
      </w:pPr>
      <w:r w:rsidRPr="00073777">
        <w:t>If Jaicat is intended to monitor a home environment, main.py would integrate this file to provide real-time surveillance updates or alerts.</w:t>
      </w:r>
    </w:p>
    <w:p w14:paraId="2431736F" w14:textId="77777777" w:rsidR="00F83268" w:rsidRPr="009573DC" w:rsidRDefault="00F83268" w:rsidP="00F83268">
      <w:pPr>
        <w:pStyle w:val="Heading4"/>
      </w:pPr>
      <w:r w:rsidRPr="009573DC">
        <w:t>The Code</w:t>
      </w:r>
    </w:p>
    <w:p w14:paraId="466648BE"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computer_vision/home_surveillance.py</w:t>
      </w:r>
    </w:p>
    <w:p w14:paraId="5D016967"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A358018"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117FCCDF"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time</w:t>
      </w:r>
    </w:p>
    <w:p w14:paraId="6EE34AA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0B48326"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HomeSurveillance</w:t>
      </w:r>
      <w:r>
        <w:rPr>
          <w:rFonts w:ascii="Consolas" w:hAnsi="Consolas" w:cs="Courier New"/>
          <w:color w:val="666600"/>
          <w:sz w:val="17"/>
          <w:szCs w:val="17"/>
        </w:rPr>
        <w:t>:</w:t>
      </w:r>
    </w:p>
    <w:p w14:paraId="48181A8D"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camera_index</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FBF7394"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Initialize the camera</w:t>
      </w:r>
    </w:p>
    <w:p w14:paraId="4EC1E53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lastRenderedPageBreak/>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camera_index </w:t>
      </w:r>
      <w:r>
        <w:rPr>
          <w:rFonts w:ascii="Consolas" w:hAnsi="Consolas" w:cs="Courier New"/>
          <w:color w:val="666600"/>
          <w:sz w:val="17"/>
          <w:szCs w:val="17"/>
        </w:rPr>
        <w:t>=</w:t>
      </w:r>
      <w:r>
        <w:rPr>
          <w:rFonts w:ascii="Consolas" w:hAnsi="Consolas" w:cs="Courier New"/>
          <w:color w:val="000000"/>
          <w:sz w:val="17"/>
          <w:szCs w:val="17"/>
        </w:rPr>
        <w:t xml:space="preserve"> camera_index</w:t>
      </w:r>
    </w:p>
    <w:p w14:paraId="7F83FAEC"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video_capture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camera_index</w:t>
      </w:r>
      <w:r>
        <w:rPr>
          <w:rFonts w:ascii="Consolas" w:hAnsi="Consolas" w:cs="Courier New"/>
          <w:color w:val="666600"/>
          <w:sz w:val="17"/>
          <w:szCs w:val="17"/>
        </w:rPr>
        <w:t>)</w:t>
      </w:r>
    </w:p>
    <w:p w14:paraId="053E1E8F"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prev_frame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3B26F9F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14F498C"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detect_motion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39C5662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"""Detect motion in the current frame compared to the previous frame."""</w:t>
      </w:r>
    </w:p>
    <w:p w14:paraId="64EC243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Convert the frame to grayscale</w:t>
      </w:r>
    </w:p>
    <w:p w14:paraId="5236CB44"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gray_frame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1B20D5C2"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gray_frame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GaussianBlur</w:t>
      </w:r>
      <w:r>
        <w:rPr>
          <w:rFonts w:ascii="Consolas" w:hAnsi="Consolas" w:cs="Courier New"/>
          <w:color w:val="666600"/>
          <w:sz w:val="17"/>
          <w:szCs w:val="17"/>
        </w:rPr>
        <w:t>(</w:t>
      </w:r>
      <w:r>
        <w:rPr>
          <w:rFonts w:ascii="Consolas" w:hAnsi="Consolas" w:cs="Courier New"/>
          <w:color w:val="000000"/>
          <w:sz w:val="17"/>
          <w:szCs w:val="17"/>
        </w:rPr>
        <w:t>gray_frame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5B53616"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3E8D631"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If the previous frame is None, initialize it</w:t>
      </w:r>
    </w:p>
    <w:p w14:paraId="366DD45E"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prev_frame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E78E75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prev_frame </w:t>
      </w:r>
      <w:r>
        <w:rPr>
          <w:rFonts w:ascii="Consolas" w:hAnsi="Consolas" w:cs="Courier New"/>
          <w:color w:val="666600"/>
          <w:sz w:val="17"/>
          <w:szCs w:val="17"/>
        </w:rPr>
        <w:t>=</w:t>
      </w:r>
      <w:r>
        <w:rPr>
          <w:rFonts w:ascii="Consolas" w:hAnsi="Consolas" w:cs="Courier New"/>
          <w:color w:val="000000"/>
          <w:sz w:val="17"/>
          <w:szCs w:val="17"/>
        </w:rPr>
        <w:t xml:space="preserve"> gray_frame</w:t>
      </w:r>
    </w:p>
    <w:p w14:paraId="6F4F386F"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4D34FFFF"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54DB547"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Compute the absolute difference between the current frame and previous frame</w:t>
      </w:r>
    </w:p>
    <w:p w14:paraId="11301DE4"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frame_delta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absdiff</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prev_frame</w:t>
      </w:r>
      <w:r>
        <w:rPr>
          <w:rFonts w:ascii="Consolas" w:hAnsi="Consolas" w:cs="Courier New"/>
          <w:color w:val="666600"/>
          <w:sz w:val="17"/>
          <w:szCs w:val="17"/>
        </w:rPr>
        <w:t>,</w:t>
      </w:r>
      <w:r>
        <w:rPr>
          <w:rFonts w:ascii="Consolas" w:hAnsi="Consolas" w:cs="Courier New"/>
          <w:color w:val="000000"/>
          <w:sz w:val="17"/>
          <w:szCs w:val="17"/>
        </w:rPr>
        <w:t xml:space="preserve"> gray_frame</w:t>
      </w:r>
      <w:r>
        <w:rPr>
          <w:rFonts w:ascii="Consolas" w:hAnsi="Consolas" w:cs="Courier New"/>
          <w:color w:val="666600"/>
          <w:sz w:val="17"/>
          <w:szCs w:val="17"/>
        </w:rPr>
        <w:t>)</w:t>
      </w:r>
    </w:p>
    <w:p w14:paraId="7DF77709"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thresh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threshold</w:t>
      </w:r>
      <w:r>
        <w:rPr>
          <w:rFonts w:ascii="Consolas" w:hAnsi="Consolas" w:cs="Courier New"/>
          <w:color w:val="666600"/>
          <w:sz w:val="17"/>
          <w:szCs w:val="17"/>
        </w:rPr>
        <w:t>(</w:t>
      </w:r>
      <w:r>
        <w:rPr>
          <w:rFonts w:ascii="Consolas" w:hAnsi="Consolas" w:cs="Courier New"/>
          <w:color w:val="000000"/>
          <w:sz w:val="17"/>
          <w:szCs w:val="17"/>
        </w:rPr>
        <w:t>frame_delta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THRESH_BINARY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99E91DA"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734E1C27"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Dilate the thresholded image to fill in holes</w:t>
      </w:r>
    </w:p>
    <w:p w14:paraId="169AFAB5"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thresh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dilate</w:t>
      </w:r>
      <w:r>
        <w:rPr>
          <w:rFonts w:ascii="Consolas" w:hAnsi="Consolas" w:cs="Courier New"/>
          <w:color w:val="666600"/>
          <w:sz w:val="17"/>
          <w:szCs w:val="17"/>
        </w:rPr>
        <w:t>(</w:t>
      </w:r>
      <w:r>
        <w:rPr>
          <w:rFonts w:ascii="Consolas" w:hAnsi="Consolas" w:cs="Courier New"/>
          <w:color w:val="000000"/>
          <w:sz w:val="17"/>
          <w:szCs w:val="17"/>
        </w:rPr>
        <w:t>thresh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iterations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5290B304"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430825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880000"/>
          <w:sz w:val="17"/>
          <w:szCs w:val="17"/>
        </w:rPr>
        <w:t># Find contours of the thresholded image</w:t>
      </w:r>
    </w:p>
    <w:p w14:paraId="2403F315"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contours</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findContours</w:t>
      </w:r>
      <w:r>
        <w:rPr>
          <w:rFonts w:ascii="Consolas" w:hAnsi="Consolas" w:cs="Courier New"/>
          <w:color w:val="666600"/>
          <w:sz w:val="17"/>
          <w:szCs w:val="17"/>
        </w:rPr>
        <w:t>(</w:t>
      </w:r>
      <w:r>
        <w:rPr>
          <w:rFonts w:ascii="Consolas" w:hAnsi="Consolas" w:cs="Courier New"/>
          <w:color w:val="000000"/>
          <w:sz w:val="17"/>
          <w:szCs w:val="17"/>
        </w:rPr>
        <w:t>thresh</w:t>
      </w:r>
      <w:r>
        <w:rPr>
          <w:rFonts w:ascii="Consolas" w:hAnsi="Consolas" w:cs="Courier New"/>
          <w:color w:val="666600"/>
          <w:sz w:val="17"/>
          <w:szCs w:val="17"/>
        </w:rPr>
        <w:t>.</w:t>
      </w:r>
      <w:r>
        <w:rPr>
          <w:rFonts w:ascii="Consolas" w:hAnsi="Consolas" w:cs="Courier New"/>
          <w:color w:val="000000"/>
          <w:sz w:val="17"/>
          <w:szCs w:val="17"/>
        </w:rPr>
        <w:t>copy</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RETR_EXTERNAL</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CHAIN_APPROX_SIMPLE</w:t>
      </w:r>
      <w:r>
        <w:rPr>
          <w:rFonts w:ascii="Consolas" w:hAnsi="Consolas" w:cs="Courier New"/>
          <w:color w:val="666600"/>
          <w:sz w:val="17"/>
          <w:szCs w:val="17"/>
        </w:rPr>
        <w:t>)</w:t>
      </w:r>
    </w:p>
    <w:p w14:paraId="4691331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4B60BCC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contour </w:t>
      </w:r>
      <w:r>
        <w:rPr>
          <w:rFonts w:ascii="Consolas" w:hAnsi="Consolas" w:cs="Courier New"/>
          <w:color w:val="000088"/>
          <w:sz w:val="17"/>
          <w:szCs w:val="17"/>
        </w:rPr>
        <w:t>in</w:t>
      </w:r>
      <w:r>
        <w:rPr>
          <w:rFonts w:ascii="Consolas" w:hAnsi="Consolas" w:cs="Courier New"/>
          <w:color w:val="000000"/>
          <w:sz w:val="17"/>
          <w:szCs w:val="17"/>
        </w:rPr>
        <w:t xml:space="preserve"> contours</w:t>
      </w:r>
      <w:r>
        <w:rPr>
          <w:rFonts w:ascii="Consolas" w:hAnsi="Consolas" w:cs="Courier New"/>
          <w:color w:val="666600"/>
          <w:sz w:val="17"/>
          <w:szCs w:val="17"/>
        </w:rPr>
        <w:t>:</w:t>
      </w:r>
    </w:p>
    <w:p w14:paraId="59365769"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contourArea</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Minimum area to consider for motion</w:t>
      </w:r>
    </w:p>
    <w:p w14:paraId="14C4376E"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continue</w:t>
      </w:r>
    </w:p>
    <w:p w14:paraId="468F3A19"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000000"/>
          <w:sz w:val="17"/>
          <w:szCs w:val="17"/>
        </w:rPr>
        <w:t xml:space="preserve">  </w:t>
      </w:r>
      <w:r>
        <w:rPr>
          <w:rFonts w:ascii="Consolas" w:hAnsi="Consolas" w:cs="Courier New"/>
          <w:color w:val="880000"/>
          <w:sz w:val="17"/>
          <w:szCs w:val="17"/>
        </w:rPr>
        <w:t># Motion detected</w:t>
      </w:r>
    </w:p>
    <w:p w14:paraId="7FB4A154"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4F9E01F6"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prev_frame </w:t>
      </w:r>
      <w:r>
        <w:rPr>
          <w:rFonts w:ascii="Consolas" w:hAnsi="Consolas" w:cs="Courier New"/>
          <w:color w:val="666600"/>
          <w:sz w:val="17"/>
          <w:szCs w:val="17"/>
        </w:rPr>
        <w:t>=</w:t>
      </w:r>
      <w:r>
        <w:rPr>
          <w:rFonts w:ascii="Consolas" w:hAnsi="Consolas" w:cs="Courier New"/>
          <w:color w:val="000000"/>
          <w:sz w:val="17"/>
          <w:szCs w:val="17"/>
        </w:rPr>
        <w:t xml:space="preserve"> gray_frame</w:t>
      </w:r>
    </w:p>
    <w:p w14:paraId="7BBE0A5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449E97FF"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1339F21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start_surveillance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1086D9D"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"""Start the home surveillance system."""</w:t>
      </w:r>
    </w:p>
    <w:p w14:paraId="2B61E80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"Starting home surveillance..."</w:t>
      </w:r>
      <w:r>
        <w:rPr>
          <w:rFonts w:ascii="Consolas" w:hAnsi="Consolas" w:cs="Courier New"/>
          <w:color w:val="666600"/>
          <w:sz w:val="17"/>
          <w:szCs w:val="17"/>
        </w:rPr>
        <w:t>)</w:t>
      </w:r>
    </w:p>
    <w:p w14:paraId="660FB6D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03E5ABC6"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video_capture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1CFB8CB8"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795234C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Unable to capture video."</w:t>
      </w:r>
      <w:r>
        <w:rPr>
          <w:rFonts w:ascii="Consolas" w:hAnsi="Consolas" w:cs="Courier New"/>
          <w:color w:val="666600"/>
          <w:sz w:val="17"/>
          <w:szCs w:val="17"/>
        </w:rPr>
        <w:t>)</w:t>
      </w:r>
    </w:p>
    <w:p w14:paraId="61BE95A5"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break</w:t>
      </w:r>
    </w:p>
    <w:p w14:paraId="677FCA5C"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2C830915"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motion_detected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detect_motion</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3A00466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motion_detected</w:t>
      </w:r>
      <w:r>
        <w:rPr>
          <w:rFonts w:ascii="Consolas" w:hAnsi="Consolas" w:cs="Courier New"/>
          <w:color w:val="666600"/>
          <w:sz w:val="17"/>
          <w:szCs w:val="17"/>
        </w:rPr>
        <w:t>:</w:t>
      </w:r>
    </w:p>
    <w:p w14:paraId="379A3DE7"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"Motion Detected!"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3345A84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2547738"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"Motion detected!"</w:t>
      </w:r>
      <w:r>
        <w:rPr>
          <w:rFonts w:ascii="Consolas" w:hAnsi="Consolas" w:cs="Courier New"/>
          <w:color w:val="666600"/>
          <w:sz w:val="17"/>
          <w:szCs w:val="17"/>
        </w:rPr>
        <w:t>)</w:t>
      </w:r>
    </w:p>
    <w:p w14:paraId="4D6E5C4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1DD643A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880000"/>
          <w:sz w:val="17"/>
          <w:szCs w:val="17"/>
        </w:rPr>
        <w:t># Display the resulting frame</w:t>
      </w:r>
    </w:p>
    <w:p w14:paraId="3FEEBBFB"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"Home Surveillance"</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44AE6340"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w:t>
      </w:r>
    </w:p>
    <w:p w14:paraId="71226AA2"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880000"/>
          <w:sz w:val="17"/>
          <w:szCs w:val="17"/>
        </w:rPr>
        <w:t># Break the loop on 'q' key press</w:t>
      </w:r>
    </w:p>
    <w:p w14:paraId="5061C7A1"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52345237"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break</w:t>
      </w:r>
    </w:p>
    <w:p w14:paraId="3C42E2F2"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6D092505"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880000"/>
          <w:sz w:val="17"/>
          <w:szCs w:val="17"/>
        </w:rPr>
        <w:t># Release the capture and close windows</w:t>
      </w:r>
    </w:p>
    <w:p w14:paraId="12DE191F"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video_capture</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6D7667BE"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7276C7AD"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51D7282A"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62CB7E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surveillance_system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HomeSurveillance</w:t>
      </w:r>
      <w:r>
        <w:rPr>
          <w:rFonts w:ascii="Consolas" w:hAnsi="Consolas" w:cs="Courier New"/>
          <w:color w:val="666600"/>
          <w:sz w:val="17"/>
          <w:szCs w:val="17"/>
        </w:rPr>
        <w:t>()</w:t>
      </w:r>
    </w:p>
    <w:p w14:paraId="3C975722"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surveillance_system</w:t>
      </w:r>
      <w:r>
        <w:rPr>
          <w:rFonts w:ascii="Consolas" w:hAnsi="Consolas" w:cs="Courier New"/>
          <w:color w:val="666600"/>
          <w:sz w:val="17"/>
          <w:szCs w:val="17"/>
        </w:rPr>
        <w:t>.</w:t>
      </w:r>
      <w:r>
        <w:rPr>
          <w:rFonts w:ascii="Consolas" w:hAnsi="Consolas" w:cs="Courier New"/>
          <w:color w:val="000000"/>
          <w:sz w:val="17"/>
          <w:szCs w:val="17"/>
        </w:rPr>
        <w:t>start_surveillance</w:t>
      </w:r>
      <w:r>
        <w:rPr>
          <w:rFonts w:ascii="Consolas" w:hAnsi="Consolas" w:cs="Courier New"/>
          <w:color w:val="666600"/>
          <w:sz w:val="17"/>
          <w:szCs w:val="17"/>
        </w:rPr>
        <w:t>()</w:t>
      </w:r>
    </w:p>
    <w:p w14:paraId="14F67AC3"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4ED04249" w14:textId="77777777" w:rsidR="00A91C90" w:rsidRDefault="00A91C9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179249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7CB61051" w14:textId="41583650" w:rsidR="005F2D97" w:rsidRDefault="005F2D97" w:rsidP="00872103">
      <w:pPr>
        <w:pStyle w:val="Heading3"/>
      </w:pPr>
      <w:r w:rsidRPr="005F2D97">
        <w:t>computer_vision\license_plate_detection.py</w:t>
      </w:r>
    </w:p>
    <w:p w14:paraId="5AF9F503" w14:textId="77777777" w:rsidR="00230C7E" w:rsidRDefault="00230C7E" w:rsidP="00230C7E"/>
    <w:p w14:paraId="09D99291"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7AD88507"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F744F9C"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LicensePlateDetection</w:t>
      </w:r>
      <w:r>
        <w:rPr>
          <w:rFonts w:ascii="Consolas" w:hAnsi="Consolas" w:cs="Courier New"/>
          <w:color w:val="666600"/>
          <w:sz w:val="17"/>
          <w:szCs w:val="17"/>
        </w:rPr>
        <w:t>:</w:t>
      </w:r>
    </w:p>
    <w:p w14:paraId="0C1F068A"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D4AA112"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Load any necessary models or configurations</w:t>
      </w:r>
    </w:p>
    <w:p w14:paraId="5311E736"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load_model</w:t>
      </w:r>
      <w:r>
        <w:rPr>
          <w:rFonts w:ascii="Consolas" w:hAnsi="Consolas" w:cs="Courier New"/>
          <w:color w:val="666600"/>
          <w:sz w:val="17"/>
          <w:szCs w:val="17"/>
        </w:rPr>
        <w:t>()</w:t>
      </w:r>
    </w:p>
    <w:p w14:paraId="70DFDAE1"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6DCE8E4"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3DF561B"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Load a pre-trained model for license plate detection</w:t>
      </w:r>
    </w:p>
    <w:p w14:paraId="59F73D7F"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Example: using OpenCV DNN module or a custom model</w:t>
      </w:r>
    </w:p>
    <w:p w14:paraId="7CFF1C5B"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pass</w:t>
      </w:r>
    </w:p>
    <w:p w14:paraId="61EFCC7D"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784B3F2"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p>
    <w:p w14:paraId="48F83144"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Perform license plate detection on the input image</w:t>
      </w:r>
    </w:p>
    <w:p w14:paraId="7486DC2F"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Return detected license plates</w:t>
      </w:r>
    </w:p>
    <w:p w14:paraId="74B9F926"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pass</w:t>
      </w:r>
    </w:p>
    <w:p w14:paraId="1D980D3C"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4075F6"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highlight_plate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p>
    <w:p w14:paraId="5CFA3CED"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Draw bounding boxes around detected plates</w:t>
      </w:r>
    </w:p>
    <w:p w14:paraId="070032EF"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pass</w:t>
      </w:r>
    </w:p>
    <w:p w14:paraId="2DAE9E57" w14:textId="77777777" w:rsidR="00230C7E" w:rsidRDefault="00230C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196604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C6C69C1" w14:textId="77777777" w:rsidR="00230C7E" w:rsidRPr="00230C7E" w:rsidRDefault="00230C7E" w:rsidP="00230C7E"/>
    <w:p w14:paraId="5B38D846" w14:textId="77777777" w:rsidR="00230C7E" w:rsidRPr="00230C7E" w:rsidRDefault="00230C7E" w:rsidP="00230C7E"/>
    <w:p w14:paraId="4E39C267" w14:textId="77777777" w:rsidR="0045760D" w:rsidRDefault="0045760D" w:rsidP="00872103">
      <w:pPr>
        <w:pStyle w:val="Heading3"/>
      </w:pPr>
    </w:p>
    <w:p w14:paraId="17C80518" w14:textId="3494DEF2" w:rsidR="00F83268" w:rsidRDefault="00872103" w:rsidP="00872103">
      <w:pPr>
        <w:pStyle w:val="Heading3"/>
      </w:pPr>
      <w:r w:rsidRPr="00872103">
        <w:t>computer_vision\motorbike_model.py</w:t>
      </w:r>
    </w:p>
    <w:p w14:paraId="0DC551F1" w14:textId="77777777" w:rsidR="00872103" w:rsidRDefault="00872103" w:rsidP="00872103"/>
    <w:p w14:paraId="25BA6D87" w14:textId="30F8D7AE" w:rsidR="00872103" w:rsidRPr="00872103" w:rsidRDefault="00872103" w:rsidP="00872103">
      <w:pPr>
        <w:pStyle w:val="Heading5"/>
      </w:pPr>
      <w:r>
        <w:t>The Code</w:t>
      </w:r>
    </w:p>
    <w:p w14:paraId="6F782AC1" w14:textId="77777777" w:rsidR="00F83268" w:rsidRPr="009573DC" w:rsidRDefault="00F83268" w:rsidP="00F83268"/>
    <w:p w14:paraId="76333FB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27215196"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4443C12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656EBC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MotorbikeModel</w:t>
      </w:r>
      <w:r>
        <w:rPr>
          <w:rFonts w:ascii="Consolas" w:hAnsi="Consolas" w:cs="Courier New"/>
          <w:color w:val="666600"/>
          <w:sz w:val="17"/>
          <w:szCs w:val="17"/>
        </w:rPr>
        <w:t>:</w:t>
      </w:r>
    </w:p>
    <w:p w14:paraId="7FA145D4"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yolo_weights</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r>
        <w:rPr>
          <w:rFonts w:ascii="Consolas" w:hAnsi="Consolas" w:cs="Courier New"/>
          <w:color w:val="000000"/>
          <w:sz w:val="17"/>
          <w:szCs w:val="17"/>
        </w:rPr>
        <w:t xml:space="preserve"> yolo_names</w:t>
      </w:r>
      <w:r>
        <w:rPr>
          <w:rFonts w:ascii="Consolas" w:hAnsi="Consolas" w:cs="Courier New"/>
          <w:color w:val="666600"/>
          <w:sz w:val="17"/>
          <w:szCs w:val="17"/>
        </w:rPr>
        <w:t>):</w:t>
      </w:r>
    </w:p>
    <w:p w14:paraId="6900C9ED"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Load YOLO</w:t>
      </w:r>
    </w:p>
    <w:p w14:paraId="5E4F894C"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net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readNet</w:t>
      </w:r>
      <w:r>
        <w:rPr>
          <w:rFonts w:ascii="Consolas" w:hAnsi="Consolas" w:cs="Courier New"/>
          <w:color w:val="666600"/>
          <w:sz w:val="17"/>
          <w:szCs w:val="17"/>
        </w:rPr>
        <w:t>(</w:t>
      </w:r>
      <w:r>
        <w:rPr>
          <w:rFonts w:ascii="Consolas" w:hAnsi="Consolas" w:cs="Courier New"/>
          <w:color w:val="000000"/>
          <w:sz w:val="17"/>
          <w:szCs w:val="17"/>
        </w:rPr>
        <w:t>yolo_weights</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p>
    <w:p w14:paraId="2C5320A5"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layer_names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getLayerNames</w:t>
      </w:r>
      <w:r>
        <w:rPr>
          <w:rFonts w:ascii="Consolas" w:hAnsi="Consolas" w:cs="Courier New"/>
          <w:color w:val="666600"/>
          <w:sz w:val="17"/>
          <w:szCs w:val="17"/>
        </w:rPr>
        <w:t>()</w:t>
      </w:r>
    </w:p>
    <w:p w14:paraId="0C183356"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output_layers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layer_names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getUnconnectedOutLayers</w:t>
      </w:r>
      <w:r>
        <w:rPr>
          <w:rFonts w:ascii="Consolas" w:hAnsi="Consolas" w:cs="Courier New"/>
          <w:color w:val="666600"/>
          <w:sz w:val="17"/>
          <w:szCs w:val="17"/>
        </w:rPr>
        <w:t>()]</w:t>
      </w:r>
    </w:p>
    <w:p w14:paraId="1776121B"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7A16190"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yolo_names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75289D49"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line </w:t>
      </w:r>
      <w:r>
        <w:rPr>
          <w:rFonts w:ascii="Consolas" w:hAnsi="Consolas" w:cs="Courier New"/>
          <w:color w:val="000088"/>
          <w:sz w:val="17"/>
          <w:szCs w:val="17"/>
        </w:rPr>
        <w:t>in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readlines</w:t>
      </w:r>
      <w:r>
        <w:rPr>
          <w:rFonts w:ascii="Consolas" w:hAnsi="Consolas" w:cs="Courier New"/>
          <w:color w:val="666600"/>
          <w:sz w:val="17"/>
          <w:szCs w:val="17"/>
        </w:rPr>
        <w:t>()]</w:t>
      </w:r>
    </w:p>
    <w:p w14:paraId="322700C4"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D5533CD"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detect_motorbikes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68B0F5B8"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p>
    <w:p w14:paraId="67CF8129"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blob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blobFromImage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crop</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1E9B02A0"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setInput</w:t>
      </w:r>
      <w:r>
        <w:rPr>
          <w:rFonts w:ascii="Consolas" w:hAnsi="Consolas" w:cs="Courier New"/>
          <w:color w:val="666600"/>
          <w:sz w:val="17"/>
          <w:szCs w:val="17"/>
        </w:rPr>
        <w:t>(</w:t>
      </w:r>
      <w:r>
        <w:rPr>
          <w:rFonts w:ascii="Consolas" w:hAnsi="Consolas" w:cs="Courier New"/>
          <w:color w:val="000000"/>
          <w:sz w:val="17"/>
          <w:szCs w:val="17"/>
        </w:rPr>
        <w:t>blob</w:t>
      </w:r>
      <w:r>
        <w:rPr>
          <w:rFonts w:ascii="Consolas" w:hAnsi="Consolas" w:cs="Courier New"/>
          <w:color w:val="666600"/>
          <w:sz w:val="17"/>
          <w:szCs w:val="17"/>
        </w:rPr>
        <w:t>)</w:t>
      </w:r>
    </w:p>
    <w:p w14:paraId="3BC069D9"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outs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forward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output_layers</w:t>
      </w:r>
      <w:r>
        <w:rPr>
          <w:rFonts w:ascii="Consolas" w:hAnsi="Consolas" w:cs="Courier New"/>
          <w:color w:val="666600"/>
          <w:sz w:val="17"/>
          <w:szCs w:val="17"/>
        </w:rPr>
        <w:t>)</w:t>
      </w:r>
    </w:p>
    <w:p w14:paraId="5FA98CBC"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688FF83"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class_ids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0BEF7B1"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confidences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931167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boxes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B38CDC4"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4D3ACAEB"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Detect motorbikes</w:t>
      </w:r>
    </w:p>
    <w:p w14:paraId="638776C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outs</w:t>
      </w:r>
      <w:r>
        <w:rPr>
          <w:rFonts w:ascii="Consolas" w:hAnsi="Consolas" w:cs="Courier New"/>
          <w:color w:val="666600"/>
          <w:sz w:val="17"/>
          <w:szCs w:val="17"/>
        </w:rPr>
        <w:t>:</w:t>
      </w:r>
    </w:p>
    <w:p w14:paraId="5EE5AA14"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p>
    <w:p w14:paraId="2BBABB07"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35A5B563"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scores</w:t>
      </w:r>
      <w:r>
        <w:rPr>
          <w:rFonts w:ascii="Consolas" w:hAnsi="Consolas" w:cs="Courier New"/>
          <w:color w:val="666600"/>
          <w:sz w:val="17"/>
          <w:szCs w:val="17"/>
        </w:rPr>
        <w:t>)</w:t>
      </w:r>
    </w:p>
    <w:p w14:paraId="312C797F"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confidence </w:t>
      </w:r>
      <w:r>
        <w:rPr>
          <w:rFonts w:ascii="Consolas" w:hAnsi="Consolas" w:cs="Courier New"/>
          <w:color w:val="666600"/>
          <w:sz w:val="17"/>
          <w:szCs w:val="17"/>
        </w:rPr>
        <w:t>=</w:t>
      </w:r>
      <w:r>
        <w:rPr>
          <w:rFonts w:ascii="Consolas" w:hAnsi="Consolas" w:cs="Courier New"/>
          <w:color w:val="000000"/>
          <w:sz w:val="17"/>
          <w:szCs w:val="17"/>
        </w:rPr>
        <w:t xml:space="preserve"> scores</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123DD182"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lastRenderedPageBreak/>
        <w:t xml:space="preserve">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confidence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'3' is typically the class ID for 'motorbike' in YOLO</w:t>
      </w:r>
    </w:p>
    <w:p w14:paraId="689B2FE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center_x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248AB725"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center_y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8A0DFA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4EB1FCDD"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1D3E7E6F"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01851B21"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center_x </w:t>
      </w:r>
      <w:r>
        <w:rPr>
          <w:rFonts w:ascii="Consolas" w:hAnsi="Consolas" w:cs="Courier New"/>
          <w:color w:val="666600"/>
          <w:sz w:val="17"/>
          <w:szCs w:val="17"/>
        </w:rPr>
        <w:t>-</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A6E7A4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center_y </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B5700D1"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43C7283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p>
    <w:p w14:paraId="4A5FB5F4"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confidences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confidence</w:t>
      </w:r>
      <w:r>
        <w:rPr>
          <w:rFonts w:ascii="Consolas" w:hAnsi="Consolas" w:cs="Courier New"/>
          <w:color w:val="666600"/>
          <w:sz w:val="17"/>
          <w:szCs w:val="17"/>
        </w:rPr>
        <w:t>))</w:t>
      </w:r>
    </w:p>
    <w:p w14:paraId="54D42CE7"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6ACB7CE5"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1B835B60"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660066"/>
          <w:sz w:val="17"/>
          <w:szCs w:val="17"/>
        </w:rPr>
        <w:t>NMSBoxes</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666600"/>
          <w:sz w:val="17"/>
          <w:szCs w:val="17"/>
        </w:rPr>
        <w:t>)</w:t>
      </w:r>
    </w:p>
    <w:p w14:paraId="195520DC"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flatten</w:t>
      </w:r>
      <w:r>
        <w:rPr>
          <w:rFonts w:ascii="Consolas" w:hAnsi="Consolas" w:cs="Courier New"/>
          <w:color w:val="666600"/>
          <w:sz w:val="17"/>
          <w:szCs w:val="17"/>
        </w:rPr>
        <w:t>()]</w:t>
      </w:r>
    </w:p>
    <w:p w14:paraId="71DA4720"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5DE78119"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start_detection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5507A45"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8800"/>
          <w:sz w:val="17"/>
          <w:szCs w:val="17"/>
        </w:rPr>
        <w:t>"""Start motorbike detection using webcam."""</w:t>
      </w:r>
    </w:p>
    <w:p w14:paraId="4B6F68E8"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C185CD5"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DAE14F9"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3A6753C6"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29059910"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Unable to capture video."</w:t>
      </w:r>
      <w:r>
        <w:rPr>
          <w:rFonts w:ascii="Consolas" w:hAnsi="Consolas" w:cs="Courier New"/>
          <w:color w:val="666600"/>
          <w:sz w:val="17"/>
          <w:szCs w:val="17"/>
        </w:rPr>
        <w:t>)</w:t>
      </w:r>
    </w:p>
    <w:p w14:paraId="56CDD540"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break</w:t>
      </w:r>
    </w:p>
    <w:p w14:paraId="317ADB4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513C1E1F"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motorbikes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detect_motorbikes</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0A5C5C7D"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 confidence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motorbikes</w:t>
      </w:r>
      <w:r>
        <w:rPr>
          <w:rFonts w:ascii="Consolas" w:hAnsi="Consolas" w:cs="Courier New"/>
          <w:color w:val="666600"/>
          <w:sz w:val="17"/>
          <w:szCs w:val="17"/>
        </w:rPr>
        <w:t>:</w:t>
      </w:r>
    </w:p>
    <w:p w14:paraId="1454D6FE"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box</w:t>
      </w:r>
    </w:p>
    <w:p w14:paraId="15C88EDD"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"Motorbike: {confidence:.2f}"</w:t>
      </w:r>
    </w:p>
    <w:p w14:paraId="4A1D7DCA"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86F8F7D"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AE097D6"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352DB606"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"Motorbike Detection"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35ACD062"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41C30F07"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break</w:t>
      </w:r>
    </w:p>
    <w:p w14:paraId="732447B2"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51DF74CB"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049076C7"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35295A67"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0E7DFE68" w14:textId="77777777" w:rsidR="00DB4B87" w:rsidRDefault="00DB4B8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134147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700D216D" w14:textId="77777777" w:rsidR="00F83268" w:rsidRDefault="00F83268" w:rsidP="00F83268"/>
    <w:p w14:paraId="55A02201" w14:textId="77777777" w:rsidR="00872103" w:rsidRPr="00567ECC" w:rsidRDefault="00872103" w:rsidP="00F83268"/>
    <w:p w14:paraId="0C962E36" w14:textId="1C5B1EFD" w:rsidR="007A4D6E" w:rsidRDefault="007A4D6E" w:rsidP="00F83268">
      <w:pPr>
        <w:pStyle w:val="Heading3"/>
      </w:pPr>
      <w:bookmarkStart w:id="67" w:name="_Toc178780078"/>
      <w:r w:rsidRPr="007A4D6E">
        <w:t>computer_vision\object_detection.py</w:t>
      </w:r>
    </w:p>
    <w:p w14:paraId="6A88BE1E" w14:textId="77777777" w:rsidR="007A4D6E" w:rsidRDefault="007A4D6E" w:rsidP="007A4D6E"/>
    <w:p w14:paraId="2160E29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8800"/>
          <w:sz w:val="17"/>
          <w:szCs w:val="17"/>
        </w:rPr>
        <w:t>"""</w:t>
      </w:r>
    </w:p>
    <w:p w14:paraId="1CE2981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800"/>
          <w:sz w:val="17"/>
          <w:szCs w:val="17"/>
        </w:rPr>
        <w:t>ObjectDetection class detects objects in a given frame using YOLO.</w:t>
      </w:r>
    </w:p>
    <w:p w14:paraId="3BF1C29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8800"/>
          <w:sz w:val="17"/>
          <w:szCs w:val="17"/>
        </w:rPr>
        <w:t> </w:t>
      </w:r>
    </w:p>
    <w:p w14:paraId="44C3B81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8800"/>
          <w:sz w:val="17"/>
          <w:szCs w:val="17"/>
        </w:rPr>
        <w:t>Attributes:</w:t>
      </w:r>
    </w:p>
    <w:p w14:paraId="237AD10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8800"/>
          <w:sz w:val="17"/>
          <w:szCs w:val="17"/>
        </w:rPr>
        <w:t>    net (cv2.dnn_Net): The YOLO model.</w:t>
      </w:r>
    </w:p>
    <w:p w14:paraId="39B2D97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8800"/>
          <w:sz w:val="17"/>
          <w:szCs w:val="17"/>
        </w:rPr>
        <w:t>    classes (list[str]): List of class names from the COCO dataset.</w:t>
      </w:r>
    </w:p>
    <w:p w14:paraId="1D4E23E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8800"/>
          <w:sz w:val="17"/>
          <w:szCs w:val="17"/>
        </w:rPr>
        <w:t> </w:t>
      </w:r>
    </w:p>
    <w:p w14:paraId="59C3C45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Methods:</w:t>
      </w:r>
    </w:p>
    <w:p w14:paraId="4650D1C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detect_objects(frame: np.ndarray) -&gt; tuple[list[tuple[int, int, int, int]], list[float], list[int]]:</w:t>
      </w:r>
    </w:p>
    <w:p w14:paraId="258D207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8800"/>
          <w:sz w:val="17"/>
          <w:szCs w:val="17"/>
        </w:rPr>
        <w:t>        Detect objects in a given frame.</w:t>
      </w:r>
    </w:p>
    <w:p w14:paraId="3222D57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8800"/>
          <w:sz w:val="17"/>
          <w:szCs w:val="17"/>
        </w:rPr>
        <w:t>        Args:</w:t>
      </w:r>
    </w:p>
    <w:p w14:paraId="7D63E91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8800"/>
          <w:sz w:val="17"/>
          <w:szCs w:val="17"/>
        </w:rPr>
        <w:t>            frame (np.ndarray): Input frame.</w:t>
      </w:r>
    </w:p>
    <w:p w14:paraId="7CF2977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8800"/>
          <w:sz w:val="17"/>
          <w:szCs w:val="17"/>
        </w:rPr>
        <w:t>        Returns:</w:t>
      </w:r>
    </w:p>
    <w:p w14:paraId="01A95E0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8800"/>
          <w:sz w:val="17"/>
          <w:szCs w:val="17"/>
        </w:rPr>
        <w:t>            tuple[list[tuple[int, int, int, int]], list[float], list[int]]: Detected objects with bounding boxes, confidences, and class IDs.</w:t>
      </w:r>
    </w:p>
    <w:p w14:paraId="5988725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8800"/>
          <w:sz w:val="17"/>
          <w:szCs w:val="17"/>
        </w:rPr>
        <w:t>"""</w:t>
      </w:r>
    </w:p>
    <w:p w14:paraId="6296E72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522F3C1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lastRenderedPageBreak/>
        <w:t xml:space="preserve"> 17.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7920B4D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76C67352"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import</w:t>
      </w:r>
      <w:r>
        <w:rPr>
          <w:rFonts w:ascii="Consolas" w:hAnsi="Consolas" w:cs="Courier New"/>
          <w:color w:val="000000"/>
          <w:sz w:val="17"/>
          <w:szCs w:val="17"/>
        </w:rPr>
        <w:t xml:space="preserve"> unittest</w:t>
      </w:r>
    </w:p>
    <w:p w14:paraId="3642FB1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42A857C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ObjectDetection</w:t>
      </w:r>
      <w:r>
        <w:rPr>
          <w:rFonts w:ascii="Consolas" w:hAnsi="Consolas" w:cs="Courier New"/>
          <w:color w:val="666600"/>
          <w:sz w:val="17"/>
          <w:szCs w:val="17"/>
        </w:rPr>
        <w:t>:</w:t>
      </w:r>
    </w:p>
    <w:p w14:paraId="4F3C821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8800"/>
          <w:sz w:val="17"/>
          <w:szCs w:val="17"/>
        </w:rPr>
        <w:t>"""</w:t>
      </w:r>
    </w:p>
    <w:p w14:paraId="5F57EF3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8800"/>
          <w:sz w:val="17"/>
          <w:szCs w:val="17"/>
        </w:rPr>
        <w:t>    Initialize the YOLO model.</w:t>
      </w:r>
    </w:p>
    <w:p w14:paraId="4B82088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8800"/>
          <w:sz w:val="17"/>
          <w:szCs w:val="17"/>
        </w:rPr>
        <w:t> </w:t>
      </w:r>
    </w:p>
    <w:p w14:paraId="568DBED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8800"/>
          <w:sz w:val="17"/>
          <w:szCs w:val="17"/>
        </w:rPr>
        <w:t>    Args:</w:t>
      </w:r>
    </w:p>
    <w:p w14:paraId="16DF26D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8800"/>
          <w:sz w:val="17"/>
          <w:szCs w:val="17"/>
        </w:rPr>
        <w:t>        yolo_weights (str): Path to YOLO weights file (e.g., 'computer_vision/yolov7.weights').</w:t>
      </w:r>
    </w:p>
    <w:p w14:paraId="09E276D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8800"/>
          <w:sz w:val="17"/>
          <w:szCs w:val="17"/>
        </w:rPr>
        <w:t>        yolo_cfg (str): Path to YOLO configuration file (e.g., 'computer_vision/yolov7.cfg').</w:t>
      </w:r>
    </w:p>
    <w:p w14:paraId="4FF6541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8800"/>
          <w:sz w:val="17"/>
          <w:szCs w:val="17"/>
        </w:rPr>
        <w:t>        coco_names (str): Path to COCO names file (e.g., 'computer_vision/coco.names').</w:t>
      </w:r>
    </w:p>
    <w:p w14:paraId="38061BA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8800"/>
          <w:sz w:val="17"/>
          <w:szCs w:val="17"/>
        </w:rPr>
        <w:t>    """</w:t>
      </w:r>
    </w:p>
    <w:p w14:paraId="5D60A3B2"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5F74DA6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yolo_weights</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coco_names</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0EC5D9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"Loading YOLO model from {yolo_weights} and {yolo_cfg}..."</w:t>
      </w:r>
      <w:r>
        <w:rPr>
          <w:rFonts w:ascii="Consolas" w:hAnsi="Consolas" w:cs="Courier New"/>
          <w:color w:val="666600"/>
          <w:sz w:val="17"/>
          <w:szCs w:val="17"/>
        </w:rPr>
        <w:t>)</w:t>
      </w:r>
    </w:p>
    <w:p w14:paraId="26D03DF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net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readNetFromDarknet</w:t>
      </w:r>
      <w:r>
        <w:rPr>
          <w:rFonts w:ascii="Consolas" w:hAnsi="Consolas" w:cs="Courier New"/>
          <w:color w:val="666600"/>
          <w:sz w:val="17"/>
          <w:szCs w:val="17"/>
        </w:rPr>
        <w:t>(</w:t>
      </w:r>
      <w:r>
        <w:rPr>
          <w:rFonts w:ascii="Consolas" w:hAnsi="Consolas" w:cs="Courier New"/>
          <w:color w:val="000000"/>
          <w:sz w:val="17"/>
          <w:szCs w:val="17"/>
        </w:rPr>
        <w:t>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abspath</w:t>
      </w:r>
      <w:r>
        <w:rPr>
          <w:rFonts w:ascii="Consolas" w:hAnsi="Consolas" w:cs="Courier New"/>
          <w:color w:val="666600"/>
          <w:sz w:val="17"/>
          <w:szCs w:val="17"/>
        </w:rPr>
        <w:t>(</w:t>
      </w:r>
      <w:r>
        <w:rPr>
          <w:rFonts w:ascii="Consolas" w:hAnsi="Consolas" w:cs="Courier New"/>
          <w:color w:val="000000"/>
          <w:sz w:val="17"/>
          <w:szCs w:val="17"/>
        </w:rPr>
        <w:t>yolo_cfg</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abspath</w:t>
      </w:r>
      <w:r>
        <w:rPr>
          <w:rFonts w:ascii="Consolas" w:hAnsi="Consolas" w:cs="Courier New"/>
          <w:color w:val="666600"/>
          <w:sz w:val="17"/>
          <w:szCs w:val="17"/>
        </w:rPr>
        <w:t>(</w:t>
      </w:r>
      <w:r>
        <w:rPr>
          <w:rFonts w:ascii="Consolas" w:hAnsi="Consolas" w:cs="Courier New"/>
          <w:color w:val="000000"/>
          <w:sz w:val="17"/>
          <w:szCs w:val="17"/>
        </w:rPr>
        <w:t>yolo_weights</w:t>
      </w:r>
      <w:r>
        <w:rPr>
          <w:rFonts w:ascii="Consolas" w:hAnsi="Consolas" w:cs="Courier New"/>
          <w:color w:val="666600"/>
          <w:sz w:val="17"/>
          <w:szCs w:val="17"/>
        </w:rPr>
        <w:t>))</w:t>
      </w:r>
    </w:p>
    <w:p w14:paraId="1DE5A56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net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0E06A873"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"Failed to load YOLO model from {yolo_weights} and {yolo_cfg}"</w:t>
      </w:r>
      <w:r>
        <w:rPr>
          <w:rFonts w:ascii="Consolas" w:hAnsi="Consolas" w:cs="Courier New"/>
          <w:color w:val="666600"/>
          <w:sz w:val="17"/>
          <w:szCs w:val="17"/>
        </w:rPr>
        <w:t>)</w:t>
      </w:r>
    </w:p>
    <w:p w14:paraId="3079035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p>
    <w:p w14:paraId="2D81157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"Loading COCO class names from {coco_names}..."</w:t>
      </w:r>
      <w:r>
        <w:rPr>
          <w:rFonts w:ascii="Consolas" w:hAnsi="Consolas" w:cs="Courier New"/>
          <w:color w:val="666600"/>
          <w:sz w:val="17"/>
          <w:szCs w:val="17"/>
        </w:rPr>
        <w:t>)</w:t>
      </w:r>
    </w:p>
    <w:p w14:paraId="4C21444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classes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46488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A58C42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coco_names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2A6AAC1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line </w:t>
      </w:r>
      <w:r>
        <w:rPr>
          <w:rFonts w:ascii="Consolas" w:hAnsi="Consolas" w:cs="Courier New"/>
          <w:color w:val="000088"/>
          <w:sz w:val="17"/>
          <w:szCs w:val="17"/>
        </w:rPr>
        <w:t>in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readlines</w:t>
      </w:r>
      <w:r>
        <w:rPr>
          <w:rFonts w:ascii="Consolas" w:hAnsi="Consolas" w:cs="Courier New"/>
          <w:color w:val="666600"/>
          <w:sz w:val="17"/>
          <w:szCs w:val="17"/>
        </w:rPr>
        <w:t>()]</w:t>
      </w:r>
    </w:p>
    <w:p w14:paraId="5959D67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OSError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6685455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"Failed to load COCO class names from {coco_names}: {e}"</w:t>
      </w:r>
      <w:r>
        <w:rPr>
          <w:rFonts w:ascii="Consolas" w:hAnsi="Consolas" w:cs="Courier New"/>
          <w:color w:val="666600"/>
          <w:sz w:val="17"/>
          <w:szCs w:val="17"/>
        </w:rPr>
        <w:t>)</w:t>
      </w:r>
    </w:p>
    <w:p w14:paraId="21C2A1C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p>
    <w:p w14:paraId="42C43FF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"Loaded {len(self.classes)} class names."</w:t>
      </w:r>
      <w:r>
        <w:rPr>
          <w:rFonts w:ascii="Consolas" w:hAnsi="Consolas" w:cs="Courier New"/>
          <w:color w:val="666600"/>
          <w:sz w:val="17"/>
          <w:szCs w:val="17"/>
        </w:rPr>
        <w:t>)</w:t>
      </w:r>
    </w:p>
    <w:p w14:paraId="7DD6617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2466B6D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detect_objects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ndarray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tuple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tuple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1380A25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8800"/>
          <w:sz w:val="17"/>
          <w:szCs w:val="17"/>
        </w:rPr>
        <w:t>"""</w:t>
      </w:r>
    </w:p>
    <w:p w14:paraId="48E05D03"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8800"/>
          <w:sz w:val="17"/>
          <w:szCs w:val="17"/>
        </w:rPr>
        <w:t>        Detect objects in a given frame.</w:t>
      </w:r>
    </w:p>
    <w:p w14:paraId="625D168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8800"/>
          <w:sz w:val="17"/>
          <w:szCs w:val="17"/>
        </w:rPr>
        <w:t> </w:t>
      </w:r>
    </w:p>
    <w:p w14:paraId="28361C1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8800"/>
          <w:sz w:val="17"/>
          <w:szCs w:val="17"/>
        </w:rPr>
        <w:t>        Args:</w:t>
      </w:r>
    </w:p>
    <w:p w14:paraId="3EE0C9D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8800"/>
          <w:sz w:val="17"/>
          <w:szCs w:val="17"/>
        </w:rPr>
        <w:t>            frame (np.ndarray): Input frame.</w:t>
      </w:r>
    </w:p>
    <w:p w14:paraId="50AD1AD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8800"/>
          <w:sz w:val="17"/>
          <w:szCs w:val="17"/>
        </w:rPr>
        <w:t> </w:t>
      </w:r>
    </w:p>
    <w:p w14:paraId="1BECB2F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8800"/>
          <w:sz w:val="17"/>
          <w:szCs w:val="17"/>
        </w:rPr>
        <w:t>        Returns:</w:t>
      </w:r>
    </w:p>
    <w:p w14:paraId="629A219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8800"/>
          <w:sz w:val="17"/>
          <w:szCs w:val="17"/>
        </w:rPr>
        <w:t>            tuple[list[tuple[int, int, int, int]], list[float], list[int]]: Detected objects with bounding boxes, confidences, and class IDs.</w:t>
      </w:r>
    </w:p>
    <w:p w14:paraId="4E078DB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8800"/>
          <w:sz w:val="17"/>
          <w:szCs w:val="17"/>
        </w:rPr>
        <w:t>        """</w:t>
      </w:r>
    </w:p>
    <w:p w14:paraId="12D4D35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"Detecting objects..."</w:t>
      </w:r>
      <w:r>
        <w:rPr>
          <w:rFonts w:ascii="Consolas" w:hAnsi="Consolas" w:cs="Courier New"/>
          <w:color w:val="666600"/>
          <w:sz w:val="17"/>
          <w:szCs w:val="17"/>
        </w:rPr>
        <w:t>)</w:t>
      </w:r>
    </w:p>
    <w:p w14:paraId="09BB8D7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frame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B2FBDB0"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8800"/>
          <w:sz w:val="17"/>
          <w:szCs w:val="17"/>
        </w:rPr>
        <w:t>"Input frame is null"</w:t>
      </w:r>
      <w:r>
        <w:rPr>
          <w:rFonts w:ascii="Consolas" w:hAnsi="Consolas" w:cs="Courier New"/>
          <w:color w:val="666600"/>
          <w:sz w:val="17"/>
          <w:szCs w:val="17"/>
        </w:rPr>
        <w:t>)</w:t>
      </w:r>
    </w:p>
    <w:p w14:paraId="718CFB80"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p>
    <w:p w14:paraId="4899535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3D1FE5F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"Frame size: {width}x{height}"</w:t>
      </w:r>
      <w:r>
        <w:rPr>
          <w:rFonts w:ascii="Consolas" w:hAnsi="Consolas" w:cs="Courier New"/>
          <w:color w:val="666600"/>
          <w:sz w:val="17"/>
          <w:szCs w:val="17"/>
        </w:rPr>
        <w:t>)</w:t>
      </w:r>
    </w:p>
    <w:p w14:paraId="0BC6CE2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blob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blobFromImage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crop</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64DFDE0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setInput</w:t>
      </w:r>
      <w:r>
        <w:rPr>
          <w:rFonts w:ascii="Consolas" w:hAnsi="Consolas" w:cs="Courier New"/>
          <w:color w:val="666600"/>
          <w:sz w:val="17"/>
          <w:szCs w:val="17"/>
        </w:rPr>
        <w:t>(</w:t>
      </w:r>
      <w:r>
        <w:rPr>
          <w:rFonts w:ascii="Consolas" w:hAnsi="Consolas" w:cs="Courier New"/>
          <w:color w:val="000000"/>
          <w:sz w:val="17"/>
          <w:szCs w:val="17"/>
        </w:rPr>
        <w:t>blob</w:t>
      </w:r>
      <w:r>
        <w:rPr>
          <w:rFonts w:ascii="Consolas" w:hAnsi="Consolas" w:cs="Courier New"/>
          <w:color w:val="666600"/>
          <w:sz w:val="17"/>
          <w:szCs w:val="17"/>
        </w:rPr>
        <w:t>)</w:t>
      </w:r>
    </w:p>
    <w:p w14:paraId="7B5571E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p>
    <w:p w14:paraId="1800AAE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layer_names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getLayerNames</w:t>
      </w:r>
      <w:r>
        <w:rPr>
          <w:rFonts w:ascii="Consolas" w:hAnsi="Consolas" w:cs="Courier New"/>
          <w:color w:val="666600"/>
          <w:sz w:val="17"/>
          <w:szCs w:val="17"/>
        </w:rPr>
        <w:t>()</w:t>
      </w:r>
    </w:p>
    <w:p w14:paraId="6CAA1C7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output_layers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layer_names</w:t>
      </w:r>
      <w:r>
        <w:rPr>
          <w:rFonts w:ascii="Consolas" w:hAnsi="Consolas" w:cs="Courier New"/>
          <w:color w:val="666600"/>
          <w:sz w:val="17"/>
          <w:szCs w:val="17"/>
        </w:rPr>
        <w:t>[</w:t>
      </w:r>
      <w:r>
        <w:rPr>
          <w:rFonts w:ascii="Consolas" w:hAnsi="Consolas" w:cs="Courier New"/>
          <w:color w:val="000000"/>
          <w:sz w:val="17"/>
          <w:szCs w:val="17"/>
        </w:rPr>
        <w:t xml:space="preserve">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getUnconnectedOutLayers</w:t>
      </w:r>
      <w:r>
        <w:rPr>
          <w:rFonts w:ascii="Consolas" w:hAnsi="Consolas" w:cs="Courier New"/>
          <w:color w:val="666600"/>
          <w:sz w:val="17"/>
          <w:szCs w:val="17"/>
        </w:rPr>
        <w:t>()]</w:t>
      </w:r>
    </w:p>
    <w:p w14:paraId="5513D1C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outs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forward</w:t>
      </w:r>
      <w:r>
        <w:rPr>
          <w:rFonts w:ascii="Consolas" w:hAnsi="Consolas" w:cs="Courier New"/>
          <w:color w:val="666600"/>
          <w:sz w:val="17"/>
          <w:szCs w:val="17"/>
        </w:rPr>
        <w:t>(</w:t>
      </w:r>
      <w:r>
        <w:rPr>
          <w:rFonts w:ascii="Consolas" w:hAnsi="Consolas" w:cs="Courier New"/>
          <w:color w:val="000000"/>
          <w:sz w:val="17"/>
          <w:szCs w:val="17"/>
        </w:rPr>
        <w:t>output_layers</w:t>
      </w:r>
      <w:r>
        <w:rPr>
          <w:rFonts w:ascii="Consolas" w:hAnsi="Consolas" w:cs="Courier New"/>
          <w:color w:val="666600"/>
          <w:sz w:val="17"/>
          <w:szCs w:val="17"/>
        </w:rPr>
        <w:t>)</w:t>
      </w:r>
    </w:p>
    <w:p w14:paraId="7464C95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598CF1F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tuple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2B3ED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confidences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15803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8E5735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35876A0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outs</w:t>
      </w:r>
      <w:r>
        <w:rPr>
          <w:rFonts w:ascii="Consolas" w:hAnsi="Consolas" w:cs="Courier New"/>
          <w:color w:val="666600"/>
          <w:sz w:val="17"/>
          <w:szCs w:val="17"/>
        </w:rPr>
        <w:t>:</w:t>
      </w:r>
    </w:p>
    <w:p w14:paraId="26FBBE6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p>
    <w:p w14:paraId="22C434C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C2AB64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scores</w:t>
      </w:r>
      <w:r>
        <w:rPr>
          <w:rFonts w:ascii="Consolas" w:hAnsi="Consolas" w:cs="Courier New"/>
          <w:color w:val="666600"/>
          <w:sz w:val="17"/>
          <w:szCs w:val="17"/>
        </w:rPr>
        <w:t>)</w:t>
      </w:r>
    </w:p>
    <w:p w14:paraId="6DA07E4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confidence </w:t>
      </w:r>
      <w:r>
        <w:rPr>
          <w:rFonts w:ascii="Consolas" w:hAnsi="Consolas" w:cs="Courier New"/>
          <w:color w:val="666600"/>
          <w:sz w:val="17"/>
          <w:szCs w:val="17"/>
        </w:rPr>
        <w:t>=</w:t>
      </w:r>
      <w:r>
        <w:rPr>
          <w:rFonts w:ascii="Consolas" w:hAnsi="Consolas" w:cs="Courier New"/>
          <w:color w:val="000000"/>
          <w:sz w:val="17"/>
          <w:szCs w:val="17"/>
        </w:rPr>
        <w:t xml:space="preserve"> scores</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4119C050"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confidence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p>
    <w:p w14:paraId="13F3986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lastRenderedPageBreak/>
        <w:t xml:space="preserve"> 80. </w:t>
      </w:r>
      <w:r>
        <w:rPr>
          <w:rFonts w:ascii="Consolas" w:hAnsi="Consolas" w:cs="Courier New"/>
          <w:color w:val="000000"/>
          <w:sz w:val="17"/>
          <w:szCs w:val="17"/>
        </w:rPr>
        <w:t>                    center_x</w:t>
      </w:r>
      <w:r>
        <w:rPr>
          <w:rFonts w:ascii="Consolas" w:hAnsi="Consolas" w:cs="Courier New"/>
          <w:color w:val="666600"/>
          <w:sz w:val="17"/>
          <w:szCs w:val="17"/>
        </w:rPr>
        <w:t>,</w:t>
      </w:r>
      <w:r>
        <w:rPr>
          <w:rFonts w:ascii="Consolas" w:hAnsi="Consolas" w:cs="Courier New"/>
          <w:color w:val="000000"/>
          <w:sz w:val="17"/>
          <w:szCs w:val="17"/>
        </w:rPr>
        <w:t xml:space="preserve"> center_y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0000"/>
          <w:sz w:val="17"/>
          <w:szCs w:val="17"/>
        </w:rPr>
        <w:t>astype</w:t>
      </w:r>
      <w:r>
        <w:rPr>
          <w:rFonts w:ascii="Consolas" w:hAnsi="Consolas" w:cs="Courier New"/>
          <w:color w:val="666600"/>
          <w:sz w:val="17"/>
          <w:szCs w:val="17"/>
        </w:rPr>
        <w:t>(</w:t>
      </w:r>
      <w:r>
        <w:rPr>
          <w:rFonts w:ascii="Consolas" w:hAnsi="Consolas" w:cs="Courier New"/>
          <w:color w:val="008800"/>
          <w:sz w:val="17"/>
          <w:szCs w:val="17"/>
        </w:rPr>
        <w:t>'int'</w:t>
      </w:r>
      <w:r>
        <w:rPr>
          <w:rFonts w:ascii="Consolas" w:hAnsi="Consolas" w:cs="Courier New"/>
          <w:color w:val="666600"/>
          <w:sz w:val="17"/>
          <w:szCs w:val="17"/>
        </w:rPr>
        <w:t>)</w:t>
      </w:r>
    </w:p>
    <w:p w14:paraId="032A6B02"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center_x </w:t>
      </w:r>
      <w:r>
        <w:rPr>
          <w:rFonts w:ascii="Consolas" w:hAnsi="Consolas" w:cs="Courier New"/>
          <w:color w:val="666600"/>
          <w:sz w:val="17"/>
          <w:szCs w:val="17"/>
        </w:rPr>
        <w:t>-</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D57D910"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center_y </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E2EEA2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p>
    <w:p w14:paraId="68DA5CA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confidences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confidence</w:t>
      </w:r>
      <w:r>
        <w:rPr>
          <w:rFonts w:ascii="Consolas" w:hAnsi="Consolas" w:cs="Courier New"/>
          <w:color w:val="666600"/>
          <w:sz w:val="17"/>
          <w:szCs w:val="17"/>
        </w:rPr>
        <w:t>))</w:t>
      </w:r>
    </w:p>
    <w:p w14:paraId="1C21A36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518752E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4F836A1D"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class_ids</w:t>
      </w:r>
    </w:p>
    <w:p w14:paraId="7F8AB558"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075BF6D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draw_detected_objects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ndarray</w:t>
      </w:r>
      <w:r>
        <w:rPr>
          <w:rFonts w:ascii="Consolas" w:hAnsi="Consolas" w:cs="Courier New"/>
          <w:color w:val="666600"/>
          <w:sz w:val="17"/>
          <w:szCs w:val="17"/>
        </w:rPr>
        <w:t>,</w:t>
      </w:r>
      <w:r>
        <w:rPr>
          <w:rFonts w:ascii="Consolas" w:hAnsi="Consolas" w:cs="Courier New"/>
          <w:color w:val="000000"/>
          <w:sz w:val="17"/>
          <w:szCs w:val="17"/>
        </w:rPr>
        <w:t xml:space="preserve"> boxes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00"/>
          <w:sz w:val="17"/>
          <w:szCs w:val="17"/>
        </w:rPr>
        <w:t>tuple</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 xml:space="preserve"> class_ids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666600"/>
          <w:sz w:val="17"/>
          <w:szCs w:val="17"/>
        </w:rPr>
        <w:t>]):</w:t>
      </w:r>
    </w:p>
    <w:p w14:paraId="6E1A6CE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8800"/>
          <w:sz w:val="17"/>
          <w:szCs w:val="17"/>
        </w:rPr>
        <w:t>"""</w:t>
      </w:r>
    </w:p>
    <w:p w14:paraId="06D0B3F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Draw bounding boxes around detected objects.</w:t>
      </w:r>
    </w:p>
    <w:p w14:paraId="0F958AE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w:t>
      </w:r>
    </w:p>
    <w:p w14:paraId="76FEE79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Args:</w:t>
      </w:r>
    </w:p>
    <w:p w14:paraId="2C0812C8"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frame (np.ndarray): Input frame.</w:t>
      </w:r>
    </w:p>
    <w:p w14:paraId="4CC544A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boxes (list): Detected bounding boxes.</w:t>
      </w:r>
    </w:p>
    <w:p w14:paraId="46E82EE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confidences (list): Confidence levels of detected objects.</w:t>
      </w:r>
    </w:p>
    <w:p w14:paraId="545D665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8800"/>
          <w:sz w:val="17"/>
          <w:szCs w:val="17"/>
        </w:rPr>
        <w:t>            class_ids (list): Class IDs of detected objects.</w:t>
      </w:r>
    </w:p>
    <w:p w14:paraId="1E2CA19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8800"/>
          <w:sz w:val="17"/>
          <w:szCs w:val="17"/>
        </w:rPr>
        <w:t>        """</w:t>
      </w:r>
    </w:p>
    <w:p w14:paraId="3140640B"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p>
    <w:p w14:paraId="0E4ABE5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boxes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p>
    <w:p w14:paraId="64748F8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"{self.classes[class_ids[i]]}: {confidences[i]:.2f}"</w:t>
      </w:r>
    </w:p>
    <w:p w14:paraId="66B3274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1F6A49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6E14E78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330237F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'Object Detection'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772A42D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B52335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0B87EA78"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p>
    <w:p w14:paraId="783AC5F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TestObjectDetection</w:t>
      </w:r>
      <w:r>
        <w:rPr>
          <w:rFonts w:ascii="Consolas" w:hAnsi="Consolas" w:cs="Courier New"/>
          <w:color w:val="666600"/>
          <w:sz w:val="17"/>
          <w:szCs w:val="17"/>
        </w:rPr>
        <w:t>(</w:t>
      </w:r>
      <w:r>
        <w:rPr>
          <w:rFonts w:ascii="Consolas" w:hAnsi="Consolas" w:cs="Courier New"/>
          <w:color w:val="000000"/>
          <w:sz w:val="17"/>
          <w:szCs w:val="17"/>
        </w:rPr>
        <w:t>unittest</w:t>
      </w:r>
      <w:r>
        <w:rPr>
          <w:rFonts w:ascii="Consolas" w:hAnsi="Consolas" w:cs="Courier New"/>
          <w:color w:val="666600"/>
          <w:sz w:val="17"/>
          <w:szCs w:val="17"/>
        </w:rPr>
        <w:t>.</w:t>
      </w:r>
      <w:r>
        <w:rPr>
          <w:rFonts w:ascii="Consolas" w:hAnsi="Consolas" w:cs="Courier New"/>
          <w:color w:val="660066"/>
          <w:sz w:val="17"/>
          <w:szCs w:val="17"/>
        </w:rPr>
        <w:t>TestCase</w:t>
      </w:r>
      <w:r>
        <w:rPr>
          <w:rFonts w:ascii="Consolas" w:hAnsi="Consolas" w:cs="Courier New"/>
          <w:color w:val="666600"/>
          <w:sz w:val="17"/>
          <w:szCs w:val="17"/>
        </w:rPr>
        <w:t>):</w:t>
      </w:r>
    </w:p>
    <w:p w14:paraId="01C9CD22"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test_detect_objects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CF459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8800"/>
          <w:sz w:val="17"/>
          <w:szCs w:val="17"/>
        </w:rPr>
        <w:t>"""</w:t>
      </w:r>
    </w:p>
    <w:p w14:paraId="6BAD0965"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8800"/>
          <w:sz w:val="17"/>
          <w:szCs w:val="17"/>
        </w:rPr>
        <w:t>        Test object detection on a sample image.</w:t>
      </w:r>
    </w:p>
    <w:p w14:paraId="684E553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8800"/>
          <w:sz w:val="17"/>
          <w:szCs w:val="17"/>
        </w:rPr>
        <w:t>        """</w:t>
      </w:r>
    </w:p>
    <w:p w14:paraId="2028CE38"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Load sample image</w:t>
      </w:r>
    </w:p>
    <w:p w14:paraId="587BF1A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imread</w:t>
      </w:r>
      <w:r>
        <w:rPr>
          <w:rFonts w:ascii="Consolas" w:hAnsi="Consolas" w:cs="Courier New"/>
          <w:color w:val="666600"/>
          <w:sz w:val="17"/>
          <w:szCs w:val="17"/>
        </w:rPr>
        <w:t>(</w:t>
      </w:r>
      <w:r>
        <w:rPr>
          <w:rFonts w:ascii="Consolas" w:hAnsi="Consolas" w:cs="Courier New"/>
          <w:color w:val="008800"/>
          <w:sz w:val="17"/>
          <w:szCs w:val="17"/>
        </w:rPr>
        <w:t>'samples/person.jpg'</w:t>
      </w:r>
      <w:r>
        <w:rPr>
          <w:rFonts w:ascii="Consolas" w:hAnsi="Consolas" w:cs="Courier New"/>
          <w:color w:val="666600"/>
          <w:sz w:val="17"/>
          <w:szCs w:val="17"/>
        </w:rPr>
        <w:t>)</w:t>
      </w:r>
    </w:p>
    <w:p w14:paraId="25F1FC5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4F6B692E"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880000"/>
          <w:sz w:val="17"/>
          <w:szCs w:val="17"/>
        </w:rPr>
        <w:t># Initialize object detection model</w:t>
      </w:r>
    </w:p>
    <w:p w14:paraId="66AEEB0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od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ObjectDetection</w:t>
      </w:r>
      <w:r>
        <w:rPr>
          <w:rFonts w:ascii="Consolas" w:hAnsi="Consolas" w:cs="Courier New"/>
          <w:color w:val="666600"/>
          <w:sz w:val="17"/>
          <w:szCs w:val="17"/>
        </w:rPr>
        <w:t>(</w:t>
      </w:r>
      <w:r>
        <w:rPr>
          <w:rFonts w:ascii="Consolas" w:hAnsi="Consolas" w:cs="Courier New"/>
          <w:color w:val="000000"/>
          <w:sz w:val="17"/>
          <w:szCs w:val="17"/>
        </w:rPr>
        <w:t>yolo_weights</w:t>
      </w:r>
      <w:r>
        <w:rPr>
          <w:rFonts w:ascii="Consolas" w:hAnsi="Consolas" w:cs="Courier New"/>
          <w:color w:val="666600"/>
          <w:sz w:val="17"/>
          <w:szCs w:val="17"/>
        </w:rPr>
        <w:t>=</w:t>
      </w:r>
      <w:r>
        <w:rPr>
          <w:rFonts w:ascii="Consolas" w:hAnsi="Consolas" w:cs="Courier New"/>
          <w:color w:val="008800"/>
          <w:sz w:val="17"/>
          <w:szCs w:val="17"/>
        </w:rPr>
        <w:t>'computer_vision/yolov7.weights'</w:t>
      </w:r>
      <w:r>
        <w:rPr>
          <w:rFonts w:ascii="Consolas" w:hAnsi="Consolas" w:cs="Courier New"/>
          <w:color w:val="666600"/>
          <w:sz w:val="17"/>
          <w:szCs w:val="17"/>
        </w:rPr>
        <w:t>,</w:t>
      </w:r>
    </w:p>
    <w:p w14:paraId="5F7BDCF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yolo_cfg</w:t>
      </w:r>
      <w:r>
        <w:rPr>
          <w:rFonts w:ascii="Consolas" w:hAnsi="Consolas" w:cs="Courier New"/>
          <w:color w:val="666600"/>
          <w:sz w:val="17"/>
          <w:szCs w:val="17"/>
        </w:rPr>
        <w:t>=</w:t>
      </w:r>
      <w:r>
        <w:rPr>
          <w:rFonts w:ascii="Consolas" w:hAnsi="Consolas" w:cs="Courier New"/>
          <w:color w:val="008800"/>
          <w:sz w:val="17"/>
          <w:szCs w:val="17"/>
        </w:rPr>
        <w:t>'computer_vision/yolov7.cfg'</w:t>
      </w:r>
      <w:r>
        <w:rPr>
          <w:rFonts w:ascii="Consolas" w:hAnsi="Consolas" w:cs="Courier New"/>
          <w:color w:val="666600"/>
          <w:sz w:val="17"/>
          <w:szCs w:val="17"/>
        </w:rPr>
        <w:t>,</w:t>
      </w:r>
    </w:p>
    <w:p w14:paraId="2DD8ACA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coco_names</w:t>
      </w:r>
      <w:r>
        <w:rPr>
          <w:rFonts w:ascii="Consolas" w:hAnsi="Consolas" w:cs="Courier New"/>
          <w:color w:val="666600"/>
          <w:sz w:val="17"/>
          <w:szCs w:val="17"/>
        </w:rPr>
        <w:t>=</w:t>
      </w:r>
      <w:r>
        <w:rPr>
          <w:rFonts w:ascii="Consolas" w:hAnsi="Consolas" w:cs="Courier New"/>
          <w:color w:val="008800"/>
          <w:sz w:val="17"/>
          <w:szCs w:val="17"/>
        </w:rPr>
        <w:t>'computer_vision/coco.names'</w:t>
      </w:r>
      <w:r>
        <w:rPr>
          <w:rFonts w:ascii="Consolas" w:hAnsi="Consolas" w:cs="Courier New"/>
          <w:color w:val="666600"/>
          <w:sz w:val="17"/>
          <w:szCs w:val="17"/>
        </w:rPr>
        <w:t>)</w:t>
      </w:r>
    </w:p>
    <w:p w14:paraId="6C6429A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599DF0B6"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Detect objects</w:t>
      </w:r>
    </w:p>
    <w:p w14:paraId="1B284D43"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class_ids </w:t>
      </w:r>
      <w:r>
        <w:rPr>
          <w:rFonts w:ascii="Consolas" w:hAnsi="Consolas" w:cs="Courier New"/>
          <w:color w:val="666600"/>
          <w:sz w:val="17"/>
          <w:szCs w:val="17"/>
        </w:rPr>
        <w:t>=</w:t>
      </w:r>
      <w:r>
        <w:rPr>
          <w:rFonts w:ascii="Consolas" w:hAnsi="Consolas" w:cs="Courier New"/>
          <w:color w:val="000000"/>
          <w:sz w:val="17"/>
          <w:szCs w:val="17"/>
        </w:rPr>
        <w:t xml:space="preserve"> od</w:t>
      </w:r>
      <w:r>
        <w:rPr>
          <w:rFonts w:ascii="Consolas" w:hAnsi="Consolas" w:cs="Courier New"/>
          <w:color w:val="666600"/>
          <w:sz w:val="17"/>
          <w:szCs w:val="17"/>
        </w:rPr>
        <w:t>.</w:t>
      </w:r>
      <w:r>
        <w:rPr>
          <w:rFonts w:ascii="Consolas" w:hAnsi="Consolas" w:cs="Courier New"/>
          <w:color w:val="000000"/>
          <w:sz w:val="17"/>
          <w:szCs w:val="17"/>
        </w:rPr>
        <w:t>detect_objects</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7428C05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5A67512C"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880000"/>
          <w:sz w:val="17"/>
          <w:szCs w:val="17"/>
        </w:rPr>
        <w:t># Assert at least one object is detected</w:t>
      </w:r>
    </w:p>
    <w:p w14:paraId="48A1EC2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assertGreaterEqual</w:t>
      </w:r>
      <w:r>
        <w:rPr>
          <w:rFonts w:ascii="Consolas" w:hAnsi="Consolas" w:cs="Courier New"/>
          <w:color w:val="666600"/>
          <w:sz w:val="17"/>
          <w:szCs w:val="17"/>
        </w:rPr>
        <w:t>(</w:t>
      </w:r>
      <w:r>
        <w:rPr>
          <w:rFonts w:ascii="Consolas" w:hAnsi="Consolas" w:cs="Courier New"/>
          <w:color w:val="000000"/>
          <w:sz w:val="17"/>
          <w:szCs w:val="17"/>
        </w:rPr>
        <w:t>len</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6EDBF4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9D0E81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Assert the detected object is a person</w:t>
      </w:r>
    </w:p>
    <w:p w14:paraId="0E6431D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assertEqual</w:t>
      </w:r>
      <w:r>
        <w:rPr>
          <w:rFonts w:ascii="Consolas" w:hAnsi="Consolas" w:cs="Courier New"/>
          <w:color w:val="666600"/>
          <w:sz w:val="17"/>
          <w:szCs w:val="17"/>
        </w:rPr>
        <w:t>(</w:t>
      </w:r>
      <w:r>
        <w:rPr>
          <w:rFonts w:ascii="Consolas" w:hAnsi="Consolas" w:cs="Courier New"/>
          <w:color w:val="000000"/>
          <w:sz w:val="17"/>
          <w:szCs w:val="17"/>
        </w:rPr>
        <w:t>class_ids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4D7DDA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w:t>
      </w:r>
    </w:p>
    <w:p w14:paraId="585EB7B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880000"/>
          <w:sz w:val="17"/>
          <w:szCs w:val="17"/>
        </w:rPr>
        <w:t># Assert the confidence is high</w:t>
      </w:r>
    </w:p>
    <w:p w14:paraId="44B9D658"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assertGreaterEqual</w:t>
      </w:r>
      <w:r>
        <w:rPr>
          <w:rFonts w:ascii="Consolas" w:hAnsi="Consolas" w:cs="Courier New"/>
          <w:color w:val="666600"/>
          <w:sz w:val="17"/>
          <w:szCs w:val="17"/>
        </w:rPr>
        <w:t>(</w:t>
      </w:r>
      <w:r>
        <w:rPr>
          <w:rFonts w:ascii="Consolas" w:hAnsi="Consolas" w:cs="Courier New"/>
          <w:color w:val="000000"/>
          <w:sz w:val="17"/>
          <w:szCs w:val="17"/>
        </w:rPr>
        <w:t>confidences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0.8</w:t>
      </w:r>
      <w:r>
        <w:rPr>
          <w:rFonts w:ascii="Consolas" w:hAnsi="Consolas" w:cs="Courier New"/>
          <w:color w:val="666600"/>
          <w:sz w:val="17"/>
          <w:szCs w:val="17"/>
        </w:rPr>
        <w:t>)</w:t>
      </w:r>
    </w:p>
    <w:p w14:paraId="2860CE07"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w:t>
      </w:r>
    </w:p>
    <w:p w14:paraId="24CCB724"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880000"/>
          <w:sz w:val="17"/>
          <w:szCs w:val="17"/>
        </w:rPr>
        <w:t># Assert the bounding box is within the frame</w:t>
      </w:r>
    </w:p>
    <w:p w14:paraId="5C9A9653"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boxes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185DB79"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assertGreaterEqual</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7418B5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assertGreaterEqual</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88AA4E1"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assertLessEqual</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9E4085A"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assertLessEqual</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C2162DF" w14:textId="77777777" w:rsidR="00E054C4" w:rsidRDefault="00E054C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5161824"/>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7A087235" w14:textId="77777777" w:rsidR="00E054C4" w:rsidRPr="00E054C4" w:rsidRDefault="00E054C4" w:rsidP="00E054C4">
      <w:r w:rsidRPr="00E054C4">
        <w:br/>
      </w:r>
    </w:p>
    <w:p w14:paraId="62652516" w14:textId="77777777" w:rsidR="007A4D6E" w:rsidRDefault="007A4D6E" w:rsidP="007A4D6E"/>
    <w:p w14:paraId="5E8DF7B0" w14:textId="77777777" w:rsidR="007A4D6E" w:rsidRPr="007A4D6E" w:rsidRDefault="007A4D6E" w:rsidP="007A4D6E"/>
    <w:p w14:paraId="17C5EE96" w14:textId="0D4F2C90" w:rsidR="0090277C" w:rsidRDefault="0090277C" w:rsidP="00F83268">
      <w:pPr>
        <w:pStyle w:val="Heading3"/>
      </w:pPr>
      <w:r w:rsidRPr="0090277C">
        <w:t>computer_vision\oneDrive.py</w:t>
      </w:r>
    </w:p>
    <w:p w14:paraId="42C8416B" w14:textId="09BFA267" w:rsidR="00F83268" w:rsidRDefault="00F83268" w:rsidP="00F83268">
      <w:pPr>
        <w:pStyle w:val="Heading3"/>
      </w:pPr>
      <w:r>
        <w:t>computer_vision\opencv_utils.py</w:t>
      </w:r>
      <w:bookmarkEnd w:id="67"/>
    </w:p>
    <w:p w14:paraId="1782723A" w14:textId="77777777" w:rsidR="00F83268" w:rsidRPr="00073777" w:rsidRDefault="00F83268" w:rsidP="00F83268">
      <w:r w:rsidRPr="00073777">
        <w:rPr>
          <w:b/>
          <w:bCs/>
        </w:rPr>
        <w:t>Purpose</w:t>
      </w:r>
      <w:r w:rsidRPr="00073777">
        <w:t>: A utility file that contains helper functions for working with OpenCV (a popular computer vision library).</w:t>
      </w:r>
    </w:p>
    <w:p w14:paraId="0264D212" w14:textId="77777777" w:rsidR="00F83268" w:rsidRPr="00073777" w:rsidRDefault="00F83268" w:rsidP="00F83268">
      <w:pPr>
        <w:pStyle w:val="Heading4"/>
      </w:pPr>
      <w:r w:rsidRPr="00073777">
        <w:t>Key Functions:</w:t>
      </w:r>
    </w:p>
    <w:p w14:paraId="70DBBC73" w14:textId="77777777" w:rsidR="00F83268" w:rsidRPr="00073777" w:rsidRDefault="00F83268" w:rsidP="00F11D6B">
      <w:pPr>
        <w:numPr>
          <w:ilvl w:val="1"/>
          <w:numId w:val="44"/>
        </w:numPr>
      </w:pPr>
      <w:r w:rsidRPr="00073777">
        <w:rPr>
          <w:b/>
          <w:bCs/>
        </w:rPr>
        <w:t>Image and Video Processing</w:t>
      </w:r>
      <w:r w:rsidRPr="00073777">
        <w:t>: Could include functions like capturing video, detecting objects, and applying image transformations.</w:t>
      </w:r>
    </w:p>
    <w:p w14:paraId="38D985A9" w14:textId="77777777" w:rsidR="00F83268" w:rsidRPr="00073777" w:rsidRDefault="00F83268" w:rsidP="00F11D6B">
      <w:pPr>
        <w:numPr>
          <w:ilvl w:val="0"/>
          <w:numId w:val="44"/>
        </w:numPr>
      </w:pPr>
      <w:r w:rsidRPr="00073777">
        <w:rPr>
          <w:b/>
          <w:bCs/>
        </w:rPr>
        <w:t>Connection to main.py</w:t>
      </w:r>
      <w:r w:rsidRPr="00073777">
        <w:t>:</w:t>
      </w:r>
    </w:p>
    <w:p w14:paraId="0BE974F2" w14:textId="77777777" w:rsidR="00F83268" w:rsidRDefault="00F83268" w:rsidP="00F11D6B">
      <w:pPr>
        <w:numPr>
          <w:ilvl w:val="1"/>
          <w:numId w:val="44"/>
        </w:numPr>
      </w:pPr>
      <w:r w:rsidRPr="00073777">
        <w:t>This file would be called by any computer vision tasks in main.py, such as when capturing video for face recognition.</w:t>
      </w:r>
    </w:p>
    <w:p w14:paraId="16382582" w14:textId="77777777" w:rsidR="00F83268" w:rsidRDefault="00F83268" w:rsidP="00F83268">
      <w:pPr>
        <w:pStyle w:val="Heading4"/>
      </w:pPr>
      <w:r>
        <w:t>The Code</w:t>
      </w:r>
    </w:p>
    <w:p w14:paraId="0303AB8C" w14:textId="77777777" w:rsidR="00F83268" w:rsidRDefault="00F83268" w:rsidP="00F83268"/>
    <w:p w14:paraId="5B5E5D5F" w14:textId="77777777" w:rsidR="00A91C90" w:rsidRDefault="00A91C90" w:rsidP="00F83268"/>
    <w:p w14:paraId="3ED8B9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1B562F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47991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Load the OpenCV library</w:t>
      </w:r>
    </w:p>
    <w:p w14:paraId="56C281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namedWindow</w:t>
      </w:r>
      <w:r>
        <w:rPr>
          <w:rFonts w:ascii="Consolas" w:hAnsi="Consolas" w:cs="Courier New"/>
          <w:color w:val="666600"/>
          <w:sz w:val="17"/>
          <w:szCs w:val="17"/>
        </w:rPr>
        <w:t>(</w:t>
      </w:r>
      <w:r>
        <w:rPr>
          <w:rFonts w:ascii="Consolas" w:hAnsi="Consolas" w:cs="Courier New"/>
          <w:color w:val="008800"/>
          <w:sz w:val="17"/>
          <w:szCs w:val="17"/>
        </w:rPr>
        <w:t>"Jarvis Vision"</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WINDOW_NORMAL</w:t>
      </w:r>
      <w:r>
        <w:rPr>
          <w:rFonts w:ascii="Consolas" w:hAnsi="Consolas" w:cs="Courier New"/>
          <w:color w:val="666600"/>
          <w:sz w:val="17"/>
          <w:szCs w:val="17"/>
        </w:rPr>
        <w:t>)</w:t>
      </w:r>
    </w:p>
    <w:p w14:paraId="7EE546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CC6A7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Set up the camera capture</w:t>
      </w:r>
    </w:p>
    <w:p w14:paraId="2C13D3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 default camera (index 0)</w:t>
      </w:r>
    </w:p>
    <w:p w14:paraId="0FA3E4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D89A5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44AD96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Capture a frame from the camera</w:t>
      </w:r>
    </w:p>
    <w:p w14:paraId="5270F7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52C6F4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358F6E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880000"/>
          <w:sz w:val="17"/>
          <w:szCs w:val="17"/>
        </w:rPr>
        <w:t># Convert the frame to grayscale</w:t>
      </w:r>
    </w:p>
    <w:p w14:paraId="5A8466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gray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2455CA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0A3BF1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Apply thresholding to segment out objects of interest</w:t>
      </w:r>
    </w:p>
    <w:p w14:paraId="38B190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thresh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threshold</w:t>
      </w:r>
      <w:r>
        <w:rPr>
          <w:rFonts w:ascii="Consolas" w:hAnsi="Consolas" w:cs="Courier New"/>
          <w:color w:val="666600"/>
          <w:sz w:val="17"/>
          <w:szCs w:val="17"/>
        </w:rPr>
        <w:t>(</w:t>
      </w:r>
      <w:r>
        <w:rPr>
          <w:rFonts w:ascii="Consolas" w:hAnsi="Consolas" w:cs="Courier New"/>
          <w:color w:val="000000"/>
          <w:sz w:val="17"/>
          <w:szCs w:val="17"/>
        </w:rPr>
        <w:t>gray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 xml:space="preserve">THRESH_BINARY_INV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THRESH_OTSU</w:t>
      </w:r>
      <w:r>
        <w:rPr>
          <w:rFonts w:ascii="Consolas" w:hAnsi="Consolas" w:cs="Courier New"/>
          <w:color w:val="666600"/>
          <w:sz w:val="17"/>
          <w:szCs w:val="17"/>
        </w:rPr>
        <w:t>)</w:t>
      </w:r>
    </w:p>
    <w:p w14:paraId="0EF4A3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A41A0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Find contours in the thresholded image</w:t>
      </w:r>
    </w:p>
    <w:p w14:paraId="22C778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contours</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findContours</w:t>
      </w:r>
      <w:r>
        <w:rPr>
          <w:rFonts w:ascii="Consolas" w:hAnsi="Consolas" w:cs="Courier New"/>
          <w:color w:val="666600"/>
          <w:sz w:val="17"/>
          <w:szCs w:val="17"/>
        </w:rPr>
        <w:t>(</w:t>
      </w:r>
      <w:r>
        <w:rPr>
          <w:rFonts w:ascii="Consolas" w:hAnsi="Consolas" w:cs="Courier New"/>
          <w:color w:val="000000"/>
          <w:sz w:val="17"/>
          <w:szCs w:val="17"/>
        </w:rPr>
        <w:t>thresh</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RETR_TREE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CHAIN_APPROX_SIMPLE</w:t>
      </w:r>
      <w:r>
        <w:rPr>
          <w:rFonts w:ascii="Consolas" w:hAnsi="Consolas" w:cs="Courier New"/>
          <w:color w:val="666600"/>
          <w:sz w:val="17"/>
          <w:szCs w:val="17"/>
        </w:rPr>
        <w:t>)</w:t>
      </w:r>
    </w:p>
    <w:p w14:paraId="5959DB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752C4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Iterate through the contours and analyze them</w:t>
      </w:r>
    </w:p>
    <w:p w14:paraId="6D5211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contour </w:t>
      </w:r>
      <w:r>
        <w:rPr>
          <w:rFonts w:ascii="Consolas" w:hAnsi="Consolas" w:cs="Courier New"/>
          <w:color w:val="000088"/>
          <w:sz w:val="17"/>
          <w:szCs w:val="17"/>
        </w:rPr>
        <w:t>in</w:t>
      </w:r>
      <w:r>
        <w:rPr>
          <w:rFonts w:ascii="Consolas" w:hAnsi="Consolas" w:cs="Courier New"/>
          <w:color w:val="000000"/>
          <w:sz w:val="17"/>
          <w:szCs w:val="17"/>
        </w:rPr>
        <w:t xml:space="preserve"> contours</w:t>
      </w:r>
      <w:r>
        <w:rPr>
          <w:rFonts w:ascii="Consolas" w:hAnsi="Consolas" w:cs="Courier New"/>
          <w:color w:val="666600"/>
          <w:sz w:val="17"/>
          <w:szCs w:val="17"/>
        </w:rPr>
        <w:t>:</w:t>
      </w:r>
    </w:p>
    <w:p w14:paraId="007CE8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Calculate the area of the contour</w:t>
      </w:r>
    </w:p>
    <w:p w14:paraId="52E5AC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area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contourArea</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p>
    <w:p w14:paraId="501948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5006E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Filter out small contours (e.g., noise)</w:t>
      </w:r>
    </w:p>
    <w:p w14:paraId="2C92C6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area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15D7CA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Calculate the bounding rectangle of the contour</w:t>
      </w:r>
    </w:p>
    <w:p w14:paraId="127A51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p>
    <w:p w14:paraId="7995C3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170D5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Draw a rectangle around the object of interest</w:t>
      </w:r>
    </w:p>
    <w:p w14:paraId="60C617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A8510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4DE6EA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Extract the ROI (Region of Interest) from the original frame</w:t>
      </w:r>
    </w:p>
    <w:p w14:paraId="2EC7B5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roi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p>
    <w:p w14:paraId="3E98C6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5FF9B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Analyze the ROI using OpenCV functions (e.g., face detection, object recognition)</w:t>
      </w:r>
    </w:p>
    <w:p w14:paraId="39F9BDA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880000"/>
          <w:sz w:val="17"/>
          <w:szCs w:val="17"/>
        </w:rPr>
        <w:t>#// For demonstration purposes, we'll just display the ROI</w:t>
      </w:r>
    </w:p>
    <w:p w14:paraId="3CED4D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"ROI"</w:t>
      </w:r>
      <w:r>
        <w:rPr>
          <w:rFonts w:ascii="Consolas" w:hAnsi="Consolas" w:cs="Courier New"/>
          <w:color w:val="666600"/>
          <w:sz w:val="17"/>
          <w:szCs w:val="17"/>
        </w:rPr>
        <w:t>,</w:t>
      </w:r>
      <w:r>
        <w:rPr>
          <w:rFonts w:ascii="Consolas" w:hAnsi="Consolas" w:cs="Courier New"/>
          <w:color w:val="000000"/>
          <w:sz w:val="17"/>
          <w:szCs w:val="17"/>
        </w:rPr>
        <w:t xml:space="preserve"> roi</w:t>
      </w:r>
      <w:r>
        <w:rPr>
          <w:rFonts w:ascii="Consolas" w:hAnsi="Consolas" w:cs="Courier New"/>
          <w:color w:val="666600"/>
          <w:sz w:val="17"/>
          <w:szCs w:val="17"/>
        </w:rPr>
        <w:t>)</w:t>
      </w:r>
    </w:p>
    <w:p w14:paraId="76B43A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41. </w:t>
      </w:r>
      <w:r>
        <w:rPr>
          <w:rFonts w:ascii="Consolas" w:hAnsi="Consolas" w:cs="Courier New"/>
          <w:color w:val="000000"/>
          <w:sz w:val="17"/>
          <w:szCs w:val="17"/>
        </w:rPr>
        <w:t> </w:t>
      </w:r>
    </w:p>
    <w:p w14:paraId="7B271A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Perform additional analysis on the ROI</w:t>
      </w:r>
    </w:p>
    <w:p w14:paraId="261FF7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For example, you can use OpenCV functions to detect objects in the ROI</w:t>
      </w:r>
    </w:p>
    <w:p w14:paraId="3371AC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AEE5D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Perform additional analysis on the ROI</w:t>
      </w:r>
    </w:p>
    <w:p w14:paraId="1586D3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For example, you can use OpenCV functions to detect objects in the ROI</w:t>
      </w:r>
    </w:p>
    <w:p w14:paraId="706E4A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880000"/>
          <w:sz w:val="17"/>
          <w:szCs w:val="17"/>
        </w:rPr>
        <w:t>#...</w:t>
      </w:r>
    </w:p>
    <w:p w14:paraId="523188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514AE5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880000"/>
          <w:sz w:val="17"/>
          <w:szCs w:val="17"/>
        </w:rPr>
        <w:t># Display the output</w:t>
      </w:r>
    </w:p>
    <w:p w14:paraId="414429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"Jarvis Vision"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6EEBB0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62CD0E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Exit on key press</w:t>
      </w:r>
    </w:p>
    <w:p w14:paraId="6FA6BE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6AF762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break</w:t>
      </w:r>
    </w:p>
    <w:p w14:paraId="2F8562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2B2944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880000"/>
          <w:sz w:val="17"/>
          <w:szCs w:val="17"/>
        </w:rPr>
        <w:t># Release resources</w:t>
      </w:r>
    </w:p>
    <w:p w14:paraId="6932CE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5D2FD5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0F123C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
    <w:p w14:paraId="499864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765903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88"/>
          <w:sz w:val="17"/>
          <w:szCs w:val="17"/>
        </w:rPr>
        <w:t>import</w:t>
      </w:r>
      <w:r>
        <w:rPr>
          <w:rFonts w:ascii="Consolas" w:hAnsi="Consolas" w:cs="Courier New"/>
          <w:color w:val="000000"/>
          <w:sz w:val="17"/>
          <w:szCs w:val="17"/>
        </w:rPr>
        <w:t xml:space="preserve"> pygame</w:t>
      </w:r>
    </w:p>
    <w:p w14:paraId="4FF85E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065253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88"/>
          <w:sz w:val="17"/>
          <w:szCs w:val="17"/>
        </w:rPr>
        <w:t>import</w:t>
      </w:r>
      <w:r>
        <w:rPr>
          <w:rFonts w:ascii="Consolas" w:hAnsi="Consolas" w:cs="Courier New"/>
          <w:color w:val="000000"/>
          <w:sz w:val="17"/>
          <w:szCs w:val="17"/>
        </w:rPr>
        <w:t xml:space="preserve"> pyautogui</w:t>
      </w:r>
    </w:p>
    <w:p w14:paraId="1F5929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88"/>
          <w:sz w:val="17"/>
          <w:szCs w:val="17"/>
        </w:rPr>
        <w:t>import</w:t>
      </w:r>
      <w:r>
        <w:rPr>
          <w:rFonts w:ascii="Consolas" w:hAnsi="Consolas" w:cs="Courier New"/>
          <w:color w:val="000000"/>
          <w:sz w:val="17"/>
          <w:szCs w:val="17"/>
        </w:rPr>
        <w:t xml:space="preserve"> oneDrive</w:t>
      </w:r>
    </w:p>
    <w:p w14:paraId="3AA411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4349F2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88"/>
          <w:sz w:val="17"/>
          <w:szCs w:val="17"/>
        </w:rPr>
        <w:t>def</w:t>
      </w:r>
      <w:r>
        <w:rPr>
          <w:rFonts w:ascii="Consolas" w:hAnsi="Consolas" w:cs="Courier New"/>
          <w:color w:val="000000"/>
          <w:sz w:val="17"/>
          <w:szCs w:val="17"/>
        </w:rPr>
        <w:t xml:space="preserve"> analyze_camera_feed</w:t>
      </w:r>
      <w:r>
        <w:rPr>
          <w:rFonts w:ascii="Consolas" w:hAnsi="Consolas" w:cs="Courier New"/>
          <w:color w:val="666600"/>
          <w:sz w:val="17"/>
          <w:szCs w:val="17"/>
        </w:rPr>
        <w:t>(</w:t>
      </w:r>
      <w:r>
        <w:rPr>
          <w:rFonts w:ascii="Consolas" w:hAnsi="Consolas" w:cs="Courier New"/>
          <w:color w:val="000000"/>
          <w:sz w:val="17"/>
          <w:szCs w:val="17"/>
        </w:rPr>
        <w:t>camera_source</w:t>
      </w:r>
      <w:r>
        <w:rPr>
          <w:rFonts w:ascii="Consolas" w:hAnsi="Consolas" w:cs="Courier New"/>
          <w:color w:val="666600"/>
          <w:sz w:val="17"/>
          <w:szCs w:val="17"/>
        </w:rPr>
        <w:t>):</w:t>
      </w:r>
    </w:p>
    <w:p w14:paraId="06F76C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880000"/>
          <w:sz w:val="17"/>
          <w:szCs w:val="17"/>
        </w:rPr>
        <w:t># computer vision logic</w:t>
      </w:r>
    </w:p>
    <w:p w14:paraId="5D0808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183D4A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88"/>
          <w:sz w:val="17"/>
          <w:szCs w:val="17"/>
        </w:rPr>
        <w:t>def</w:t>
      </w:r>
      <w:r>
        <w:rPr>
          <w:rFonts w:ascii="Consolas" w:hAnsi="Consolas" w:cs="Courier New"/>
          <w:color w:val="000000"/>
          <w:sz w:val="17"/>
          <w:szCs w:val="17"/>
        </w:rPr>
        <w:t xml:space="preserve"> analyze_image_file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0252FC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r>
        <w:rPr>
          <w:rFonts w:ascii="Consolas" w:hAnsi="Consolas" w:cs="Courier New"/>
          <w:color w:val="880000"/>
          <w:sz w:val="17"/>
          <w:szCs w:val="17"/>
        </w:rPr>
        <w:t># computer vision logic</w:t>
      </w:r>
    </w:p>
    <w:p w14:paraId="44AECD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012141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88"/>
          <w:sz w:val="17"/>
          <w:szCs w:val="17"/>
        </w:rPr>
        <w:t>def</w:t>
      </w:r>
      <w:r>
        <w:rPr>
          <w:rFonts w:ascii="Consolas" w:hAnsi="Consolas" w:cs="Courier New"/>
          <w:color w:val="000000"/>
          <w:sz w:val="17"/>
          <w:szCs w:val="17"/>
        </w:rPr>
        <w:t xml:space="preserve"> analyze_video_file</w:t>
      </w:r>
      <w:r>
        <w:rPr>
          <w:rFonts w:ascii="Consolas" w:hAnsi="Consolas" w:cs="Courier New"/>
          <w:color w:val="666600"/>
          <w:sz w:val="17"/>
          <w:szCs w:val="17"/>
        </w:rPr>
        <w:t>(</w:t>
      </w:r>
      <w:r>
        <w:rPr>
          <w:rFonts w:ascii="Consolas" w:hAnsi="Consolas" w:cs="Courier New"/>
          <w:color w:val="000000"/>
          <w:sz w:val="17"/>
          <w:szCs w:val="17"/>
        </w:rPr>
        <w:t>video_path</w:t>
      </w:r>
      <w:r>
        <w:rPr>
          <w:rFonts w:ascii="Consolas" w:hAnsi="Consolas" w:cs="Courier New"/>
          <w:color w:val="666600"/>
          <w:sz w:val="17"/>
          <w:szCs w:val="17"/>
        </w:rPr>
        <w:t>):</w:t>
      </w:r>
    </w:p>
    <w:p w14:paraId="73EAD1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r>
        <w:rPr>
          <w:rFonts w:ascii="Consolas" w:hAnsi="Consolas" w:cs="Courier New"/>
          <w:color w:val="880000"/>
          <w:sz w:val="17"/>
          <w:szCs w:val="17"/>
        </w:rPr>
        <w:t># computer vision logic</w:t>
      </w:r>
    </w:p>
    <w:p w14:paraId="127402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078C11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88"/>
          <w:sz w:val="17"/>
          <w:szCs w:val="17"/>
        </w:rPr>
        <w:t>def</w:t>
      </w:r>
      <w:r>
        <w:rPr>
          <w:rFonts w:ascii="Consolas" w:hAnsi="Consolas" w:cs="Courier New"/>
          <w:color w:val="000000"/>
          <w:sz w:val="17"/>
          <w:szCs w:val="17"/>
        </w:rPr>
        <w:t xml:space="preserve"> analyze_one_drive_images</w:t>
      </w:r>
      <w:r>
        <w:rPr>
          <w:rFonts w:ascii="Consolas" w:hAnsi="Consolas" w:cs="Courier New"/>
          <w:color w:val="666600"/>
          <w:sz w:val="17"/>
          <w:szCs w:val="17"/>
        </w:rPr>
        <w:t>():</w:t>
      </w:r>
    </w:p>
    <w:p w14:paraId="2383EE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880000"/>
          <w:sz w:val="17"/>
          <w:szCs w:val="17"/>
        </w:rPr>
        <w:t># logic to analyze images in OneDrive</w:t>
      </w:r>
    </w:p>
    <w:p w14:paraId="17529E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660066"/>
          <w:sz w:val="17"/>
          <w:szCs w:val="17"/>
        </w:rPr>
        <w:t>Integrate</w:t>
      </w:r>
      <w:r>
        <w:rPr>
          <w:rFonts w:ascii="Consolas" w:hAnsi="Consolas" w:cs="Courier New"/>
          <w:color w:val="000000"/>
          <w:sz w:val="17"/>
          <w:szCs w:val="17"/>
        </w:rPr>
        <w:t xml:space="preserve"> project management </w:t>
      </w:r>
      <w:r>
        <w:rPr>
          <w:rFonts w:ascii="Consolas" w:hAnsi="Consolas" w:cs="Courier New"/>
          <w:color w:val="000088"/>
          <w:sz w:val="17"/>
          <w:szCs w:val="17"/>
        </w:rPr>
        <w:t>and</w:t>
      </w:r>
      <w:r>
        <w:rPr>
          <w:rFonts w:ascii="Consolas" w:hAnsi="Consolas" w:cs="Courier New"/>
          <w:color w:val="000000"/>
          <w:sz w:val="17"/>
          <w:szCs w:val="17"/>
        </w:rPr>
        <w:t xml:space="preserve"> calendar </w:t>
      </w:r>
      <w:r>
        <w:rPr>
          <w:rFonts w:ascii="Consolas" w:hAnsi="Consolas" w:cs="Courier New"/>
          <w:color w:val="660066"/>
          <w:sz w:val="17"/>
          <w:szCs w:val="17"/>
        </w:rPr>
        <w:t>APIs</w:t>
      </w:r>
      <w:r>
        <w:rPr>
          <w:rFonts w:ascii="Consolas" w:hAnsi="Consolas" w:cs="Courier New"/>
          <w:color w:val="000000"/>
          <w:sz w:val="17"/>
          <w:szCs w:val="17"/>
        </w:rPr>
        <w:t xml:space="preserve"> to manage tasks </w:t>
      </w:r>
      <w:r>
        <w:rPr>
          <w:rFonts w:ascii="Consolas" w:hAnsi="Consolas" w:cs="Courier New"/>
          <w:color w:val="000088"/>
          <w:sz w:val="17"/>
          <w:szCs w:val="17"/>
        </w:rPr>
        <w:t>and</w:t>
      </w:r>
      <w:r>
        <w:rPr>
          <w:rFonts w:ascii="Consolas" w:hAnsi="Consolas" w:cs="Courier New"/>
          <w:color w:val="000000"/>
          <w:sz w:val="17"/>
          <w:szCs w:val="17"/>
        </w:rPr>
        <w:t xml:space="preserve"> events</w:t>
      </w:r>
      <w:r>
        <w:rPr>
          <w:rFonts w:ascii="Consolas" w:hAnsi="Consolas" w:cs="Courier New"/>
          <w:color w:val="666600"/>
          <w:sz w:val="17"/>
          <w:szCs w:val="17"/>
        </w:rPr>
        <w:t>.</w:t>
      </w:r>
    </w:p>
    <w:p w14:paraId="579C8D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660066"/>
          <w:sz w:val="17"/>
          <w:szCs w:val="17"/>
        </w:rPr>
        <w:t>Integrate</w:t>
      </w:r>
      <w:r>
        <w:rPr>
          <w:rFonts w:ascii="Consolas" w:hAnsi="Consolas" w:cs="Courier New"/>
          <w:color w:val="000000"/>
          <w:sz w:val="17"/>
          <w:szCs w:val="17"/>
        </w:rPr>
        <w:t xml:space="preserve"> </w:t>
      </w:r>
      <w:r>
        <w:rPr>
          <w:rFonts w:ascii="Consolas" w:hAnsi="Consolas" w:cs="Courier New"/>
          <w:color w:val="660066"/>
          <w:sz w:val="17"/>
          <w:szCs w:val="17"/>
        </w:rPr>
        <w:t>Google</w:t>
      </w:r>
      <w:r>
        <w:rPr>
          <w:rFonts w:ascii="Consolas" w:hAnsi="Consolas" w:cs="Courier New"/>
          <w:color w:val="000000"/>
          <w:sz w:val="17"/>
          <w:szCs w:val="17"/>
        </w:rPr>
        <w:t xml:space="preserve"> </w:t>
      </w:r>
      <w:r>
        <w:rPr>
          <w:rFonts w:ascii="Consolas" w:hAnsi="Consolas" w:cs="Courier New"/>
          <w:color w:val="660066"/>
          <w:sz w:val="17"/>
          <w:szCs w:val="17"/>
        </w:rPr>
        <w:t>Calendar</w:t>
      </w:r>
      <w:r>
        <w:rPr>
          <w:rFonts w:ascii="Consolas" w:hAnsi="Consolas" w:cs="Courier New"/>
          <w:color w:val="000000"/>
          <w:sz w:val="17"/>
          <w:szCs w:val="17"/>
        </w:rPr>
        <w:t xml:space="preserve"> API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660066"/>
          <w:sz w:val="17"/>
          <w:szCs w:val="17"/>
        </w:rPr>
        <w:t>Outlook</w:t>
      </w:r>
      <w:r>
        <w:rPr>
          <w:rFonts w:ascii="Consolas" w:hAnsi="Consolas" w:cs="Courier New"/>
          <w:color w:val="000000"/>
          <w:sz w:val="17"/>
          <w:szCs w:val="17"/>
        </w:rPr>
        <w:t xml:space="preserve"> API to manage tasks </w:t>
      </w:r>
      <w:r>
        <w:rPr>
          <w:rFonts w:ascii="Consolas" w:hAnsi="Consolas" w:cs="Courier New"/>
          <w:color w:val="000088"/>
          <w:sz w:val="17"/>
          <w:szCs w:val="17"/>
        </w:rPr>
        <w:t>and</w:t>
      </w:r>
      <w:r>
        <w:rPr>
          <w:rFonts w:ascii="Consolas" w:hAnsi="Consolas" w:cs="Courier New"/>
          <w:color w:val="000000"/>
          <w:sz w:val="17"/>
          <w:szCs w:val="17"/>
        </w:rPr>
        <w:t xml:space="preserve"> events</w:t>
      </w:r>
      <w:r>
        <w:rPr>
          <w:rFonts w:ascii="Consolas" w:hAnsi="Consolas" w:cs="Courier New"/>
          <w:color w:val="666600"/>
          <w:sz w:val="17"/>
          <w:szCs w:val="17"/>
        </w:rPr>
        <w:t>.</w:t>
      </w:r>
    </w:p>
    <w:p w14:paraId="0FFDF27C" w14:textId="77777777" w:rsidR="00132097" w:rsidRPr="00132097" w:rsidRDefault="00F83268" w:rsidP="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7"/>
          <w:szCs w:val="17"/>
        </w:rPr>
      </w:pPr>
      <w:r>
        <w:rPr>
          <w:rFonts w:ascii="Consolas" w:hAnsi="Consolas" w:cs="Courier New"/>
          <w:sz w:val="17"/>
          <w:szCs w:val="17"/>
        </w:rPr>
        <w:t xml:space="preserve">79. </w:t>
      </w:r>
      <w:r>
        <w:rPr>
          <w:rFonts w:ascii="Consolas" w:hAnsi="Consolas" w:cs="Courier New"/>
          <w:color w:val="000000"/>
          <w:sz w:val="17"/>
          <w:szCs w:val="17"/>
        </w:rPr>
        <w:t> </w:t>
      </w:r>
      <w:r w:rsidR="00132097" w:rsidRPr="00132097">
        <w:rPr>
          <w:rFonts w:ascii="Consolas" w:hAnsi="Consolas" w:cs="Courier New"/>
          <w:color w:val="000000"/>
          <w:sz w:val="17"/>
          <w:szCs w:val="17"/>
        </w:rPr>
        <w:t>Google Calendar API and Outlook API to manage tasks and events.</w:t>
      </w:r>
    </w:p>
    <w:p w14:paraId="28FF2F9B" w14:textId="1C4C3107" w:rsidR="00132097" w:rsidRPr="00132097" w:rsidRDefault="00132097" w:rsidP="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urier New"/>
          <w:color w:val="000000"/>
          <w:sz w:val="17"/>
          <w:szCs w:val="17"/>
        </w:rPr>
      </w:pPr>
    </w:p>
    <w:p w14:paraId="60D228A5" w14:textId="77777777" w:rsidR="00132097" w:rsidRPr="00132097" w:rsidRDefault="00132097" w:rsidP="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000000"/>
          <w:sz w:val="17"/>
          <w:szCs w:val="17"/>
        </w:rPr>
      </w:pPr>
    </w:p>
    <w:p w14:paraId="66D1B54A" w14:textId="1624D04C"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1. </w:t>
      </w:r>
      <w:r w:rsidRPr="00132097">
        <w:rPr>
          <w:rFonts w:ascii="Consolas" w:hAnsi="Consolas" w:cs="Courier New"/>
          <w:color w:val="000000"/>
          <w:sz w:val="17"/>
          <w:szCs w:val="17"/>
        </w:rPr>
        <w:t>import cv2</w:t>
      </w:r>
    </w:p>
    <w:p w14:paraId="0B35CBCC" w14:textId="7E74EDBF"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color w:val="880000"/>
          <w:sz w:val="17"/>
          <w:szCs w:val="17"/>
        </w:rPr>
        <w:t># Load the OpenCV library</w:t>
      </w:r>
    </w:p>
    <w:p w14:paraId="29D8039D"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namedWindow</w:t>
      </w:r>
      <w:r>
        <w:rPr>
          <w:rFonts w:ascii="Consolas" w:hAnsi="Consolas" w:cs="Courier New"/>
          <w:color w:val="666600"/>
          <w:sz w:val="17"/>
          <w:szCs w:val="17"/>
        </w:rPr>
        <w:t>(</w:t>
      </w:r>
      <w:r>
        <w:rPr>
          <w:rFonts w:ascii="Consolas" w:hAnsi="Consolas" w:cs="Courier New"/>
          <w:color w:val="008800"/>
          <w:sz w:val="17"/>
          <w:szCs w:val="17"/>
        </w:rPr>
        <w:t>"Jarvis Vision"</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WINDOW_NORMAL</w:t>
      </w:r>
      <w:r>
        <w:rPr>
          <w:rFonts w:ascii="Consolas" w:hAnsi="Consolas" w:cs="Courier New"/>
          <w:color w:val="666600"/>
          <w:sz w:val="17"/>
          <w:szCs w:val="17"/>
        </w:rPr>
        <w:t>)</w:t>
      </w:r>
    </w:p>
    <w:p w14:paraId="5F0F61D8"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C298411"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Set up the camera capture</w:t>
      </w:r>
    </w:p>
    <w:p w14:paraId="0FBC6FE6"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 default camera (index 0)</w:t>
      </w:r>
    </w:p>
    <w:p w14:paraId="4B1D7770"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47BD5F5"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5DCC02C6"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Capture a frame from the camera</w:t>
      </w:r>
    </w:p>
    <w:p w14:paraId="76935FE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0ED362C3"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E8082B8"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Convert the frame to grayscale</w:t>
      </w:r>
    </w:p>
    <w:p w14:paraId="0323A94F"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gray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0A22F4B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A131973"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Apply thresholding to segment out objects of interest</w:t>
      </w:r>
    </w:p>
    <w:p w14:paraId="49C4431C"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thresh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threshold</w:t>
      </w:r>
      <w:r>
        <w:rPr>
          <w:rFonts w:ascii="Consolas" w:hAnsi="Consolas" w:cs="Courier New"/>
          <w:color w:val="666600"/>
          <w:sz w:val="17"/>
          <w:szCs w:val="17"/>
        </w:rPr>
        <w:t>(</w:t>
      </w:r>
      <w:r>
        <w:rPr>
          <w:rFonts w:ascii="Consolas" w:hAnsi="Consolas" w:cs="Courier New"/>
          <w:color w:val="000000"/>
          <w:sz w:val="17"/>
          <w:szCs w:val="17"/>
        </w:rPr>
        <w:t>gray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 xml:space="preserve">THRESH_BINARY_INV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THRESH_OTSU</w:t>
      </w:r>
      <w:r>
        <w:rPr>
          <w:rFonts w:ascii="Consolas" w:hAnsi="Consolas" w:cs="Courier New"/>
          <w:color w:val="666600"/>
          <w:sz w:val="17"/>
          <w:szCs w:val="17"/>
        </w:rPr>
        <w:t>)</w:t>
      </w:r>
    </w:p>
    <w:p w14:paraId="094F5AEC"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45FC9BB"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Find contours in the thresholded image</w:t>
      </w:r>
    </w:p>
    <w:p w14:paraId="29CAD50A"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contours</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findContours</w:t>
      </w:r>
      <w:r>
        <w:rPr>
          <w:rFonts w:ascii="Consolas" w:hAnsi="Consolas" w:cs="Courier New"/>
          <w:color w:val="666600"/>
          <w:sz w:val="17"/>
          <w:szCs w:val="17"/>
        </w:rPr>
        <w:t>(</w:t>
      </w:r>
      <w:r>
        <w:rPr>
          <w:rFonts w:ascii="Consolas" w:hAnsi="Consolas" w:cs="Courier New"/>
          <w:color w:val="000000"/>
          <w:sz w:val="17"/>
          <w:szCs w:val="17"/>
        </w:rPr>
        <w:t>thresh</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RETR_TREE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CHAIN_APPROX_SIMPLE</w:t>
      </w:r>
      <w:r>
        <w:rPr>
          <w:rFonts w:ascii="Consolas" w:hAnsi="Consolas" w:cs="Courier New"/>
          <w:color w:val="666600"/>
          <w:sz w:val="17"/>
          <w:szCs w:val="17"/>
        </w:rPr>
        <w:t>)</w:t>
      </w:r>
    </w:p>
    <w:p w14:paraId="655BACC2"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08FF7D4D"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Iterate through the contours and analyze them</w:t>
      </w:r>
    </w:p>
    <w:p w14:paraId="4C7698E3"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contour </w:t>
      </w:r>
      <w:r>
        <w:rPr>
          <w:rFonts w:ascii="Consolas" w:hAnsi="Consolas" w:cs="Courier New"/>
          <w:color w:val="000088"/>
          <w:sz w:val="17"/>
          <w:szCs w:val="17"/>
        </w:rPr>
        <w:t>in</w:t>
      </w:r>
      <w:r>
        <w:rPr>
          <w:rFonts w:ascii="Consolas" w:hAnsi="Consolas" w:cs="Courier New"/>
          <w:color w:val="000000"/>
          <w:sz w:val="17"/>
          <w:szCs w:val="17"/>
        </w:rPr>
        <w:t xml:space="preserve"> contours</w:t>
      </w:r>
      <w:r>
        <w:rPr>
          <w:rFonts w:ascii="Consolas" w:hAnsi="Consolas" w:cs="Courier New"/>
          <w:color w:val="666600"/>
          <w:sz w:val="17"/>
          <w:szCs w:val="17"/>
        </w:rPr>
        <w:t>:</w:t>
      </w:r>
    </w:p>
    <w:p w14:paraId="7CD412DB"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xml:space="preserve">        </w:t>
      </w:r>
      <w:r>
        <w:rPr>
          <w:rFonts w:ascii="Consolas" w:hAnsi="Consolas" w:cs="Courier New"/>
          <w:color w:val="880000"/>
          <w:sz w:val="17"/>
          <w:szCs w:val="17"/>
        </w:rPr>
        <w:t># Calculate the area of the contour</w:t>
      </w:r>
    </w:p>
    <w:p w14:paraId="6EE445F4"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area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contourArea</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p>
    <w:p w14:paraId="465C9F25"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6A5231DE"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Filter out small contours (e.g., noise)</w:t>
      </w:r>
    </w:p>
    <w:p w14:paraId="6E501346"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area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1000</w:t>
      </w:r>
      <w:r>
        <w:rPr>
          <w:rFonts w:ascii="Consolas" w:hAnsi="Consolas" w:cs="Courier New"/>
          <w:color w:val="666600"/>
          <w:sz w:val="17"/>
          <w:szCs w:val="17"/>
        </w:rPr>
        <w:t>:</w:t>
      </w:r>
    </w:p>
    <w:p w14:paraId="1100476A"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Calculate the bounding rectangle of the contour</w:t>
      </w:r>
    </w:p>
    <w:p w14:paraId="52C05F0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p>
    <w:p w14:paraId="390AB895"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B57FD93"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Draw a rectangle around the object of interest</w:t>
      </w:r>
    </w:p>
    <w:p w14:paraId="29A7DB40"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79300FD"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4D99C27A"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Extract the ROI (Region of Interest) from the original frame</w:t>
      </w:r>
    </w:p>
    <w:p w14:paraId="1EC6909F"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roi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p>
    <w:p w14:paraId="42A6F67C"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A4ABAE8"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Analyze the ROI using OpenCV functions (e.g., face detection, object recognition)</w:t>
      </w:r>
    </w:p>
    <w:p w14:paraId="3FF1112D"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For demonstration purposes, we'll just display the ROI</w:t>
      </w:r>
    </w:p>
    <w:p w14:paraId="1E2CBC5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"ROI"</w:t>
      </w:r>
      <w:r>
        <w:rPr>
          <w:rFonts w:ascii="Consolas" w:hAnsi="Consolas" w:cs="Courier New"/>
          <w:color w:val="666600"/>
          <w:sz w:val="17"/>
          <w:szCs w:val="17"/>
        </w:rPr>
        <w:t>,</w:t>
      </w:r>
      <w:r>
        <w:rPr>
          <w:rFonts w:ascii="Consolas" w:hAnsi="Consolas" w:cs="Courier New"/>
          <w:color w:val="000000"/>
          <w:sz w:val="17"/>
          <w:szCs w:val="17"/>
        </w:rPr>
        <w:t xml:space="preserve"> roi</w:t>
      </w:r>
      <w:r>
        <w:rPr>
          <w:rFonts w:ascii="Consolas" w:hAnsi="Consolas" w:cs="Courier New"/>
          <w:color w:val="666600"/>
          <w:sz w:val="17"/>
          <w:szCs w:val="17"/>
        </w:rPr>
        <w:t>)</w:t>
      </w:r>
    </w:p>
    <w:p w14:paraId="3542635F"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4EEB0076"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Perform additional analysis on the ROI</w:t>
      </w:r>
    </w:p>
    <w:p w14:paraId="287D9D9D"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For example, you can use OpenCV functions to detect objects in the ROI</w:t>
      </w:r>
    </w:p>
    <w:p w14:paraId="76145557"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051AEB7C"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880000"/>
          <w:sz w:val="17"/>
          <w:szCs w:val="17"/>
        </w:rPr>
        <w:t>#// Perform additional analysis on the ROI</w:t>
      </w:r>
    </w:p>
    <w:p w14:paraId="74C8B7B4"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For example, you can use OpenCV functions to detect objects in the ROI</w:t>
      </w:r>
    </w:p>
    <w:p w14:paraId="533C756B"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w:t>
      </w:r>
    </w:p>
    <w:p w14:paraId="51715B9E"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04D49CC3"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880000"/>
          <w:sz w:val="17"/>
          <w:szCs w:val="17"/>
        </w:rPr>
        <w:t># Display the output</w:t>
      </w:r>
    </w:p>
    <w:p w14:paraId="6B8E8894"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"Jarvis Vision"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561A8841"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52EA146E"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Exit on key press</w:t>
      </w:r>
    </w:p>
    <w:p w14:paraId="791EB29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29B69457"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break</w:t>
      </w:r>
    </w:p>
    <w:p w14:paraId="5C6591B7"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3F93F797"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880000"/>
          <w:sz w:val="17"/>
          <w:szCs w:val="17"/>
        </w:rPr>
        <w:t># Release resources</w:t>
      </w:r>
    </w:p>
    <w:p w14:paraId="2A8E3B17"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2D7DB607"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4ABCE7C2"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p>
    <w:p w14:paraId="4C13E6AD"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32855596"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88"/>
          <w:sz w:val="17"/>
          <w:szCs w:val="17"/>
        </w:rPr>
        <w:t>import</w:t>
      </w:r>
      <w:r>
        <w:rPr>
          <w:rFonts w:ascii="Consolas" w:hAnsi="Consolas" w:cs="Courier New"/>
          <w:color w:val="000000"/>
          <w:sz w:val="17"/>
          <w:szCs w:val="17"/>
        </w:rPr>
        <w:t xml:space="preserve"> pygame</w:t>
      </w:r>
    </w:p>
    <w:p w14:paraId="4031340F"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3AA6F1C0"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88"/>
          <w:sz w:val="17"/>
          <w:szCs w:val="17"/>
        </w:rPr>
        <w:t>import</w:t>
      </w:r>
      <w:r>
        <w:rPr>
          <w:rFonts w:ascii="Consolas" w:hAnsi="Consolas" w:cs="Courier New"/>
          <w:color w:val="000000"/>
          <w:sz w:val="17"/>
          <w:szCs w:val="17"/>
        </w:rPr>
        <w:t xml:space="preserve"> pyautogui</w:t>
      </w:r>
    </w:p>
    <w:p w14:paraId="3195257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88"/>
          <w:sz w:val="17"/>
          <w:szCs w:val="17"/>
        </w:rPr>
        <w:t>import</w:t>
      </w:r>
      <w:r>
        <w:rPr>
          <w:rFonts w:ascii="Consolas" w:hAnsi="Consolas" w:cs="Courier New"/>
          <w:color w:val="000000"/>
          <w:sz w:val="17"/>
          <w:szCs w:val="17"/>
        </w:rPr>
        <w:t xml:space="preserve"> oneDrive</w:t>
      </w:r>
    </w:p>
    <w:p w14:paraId="41CB5AD0"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3167BED2"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88"/>
          <w:sz w:val="17"/>
          <w:szCs w:val="17"/>
        </w:rPr>
        <w:t>def</w:t>
      </w:r>
      <w:r>
        <w:rPr>
          <w:rFonts w:ascii="Consolas" w:hAnsi="Consolas" w:cs="Courier New"/>
          <w:color w:val="000000"/>
          <w:sz w:val="17"/>
          <w:szCs w:val="17"/>
        </w:rPr>
        <w:t xml:space="preserve"> analyze_camera_feed</w:t>
      </w:r>
      <w:r>
        <w:rPr>
          <w:rFonts w:ascii="Consolas" w:hAnsi="Consolas" w:cs="Courier New"/>
          <w:color w:val="666600"/>
          <w:sz w:val="17"/>
          <w:szCs w:val="17"/>
        </w:rPr>
        <w:t>(</w:t>
      </w:r>
      <w:r>
        <w:rPr>
          <w:rFonts w:ascii="Consolas" w:hAnsi="Consolas" w:cs="Courier New"/>
          <w:color w:val="000000"/>
          <w:sz w:val="17"/>
          <w:szCs w:val="17"/>
        </w:rPr>
        <w:t>camera_source</w:t>
      </w:r>
      <w:r>
        <w:rPr>
          <w:rFonts w:ascii="Consolas" w:hAnsi="Consolas" w:cs="Courier New"/>
          <w:color w:val="666600"/>
          <w:sz w:val="17"/>
          <w:szCs w:val="17"/>
        </w:rPr>
        <w:t>):</w:t>
      </w:r>
    </w:p>
    <w:p w14:paraId="74104F4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880000"/>
          <w:sz w:val="17"/>
          <w:szCs w:val="17"/>
        </w:rPr>
        <w:t># computer vision logic</w:t>
      </w:r>
    </w:p>
    <w:p w14:paraId="30BE8AEC"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18E44CB0"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88"/>
          <w:sz w:val="17"/>
          <w:szCs w:val="17"/>
        </w:rPr>
        <w:t>def</w:t>
      </w:r>
      <w:r>
        <w:rPr>
          <w:rFonts w:ascii="Consolas" w:hAnsi="Consolas" w:cs="Courier New"/>
          <w:color w:val="000000"/>
          <w:sz w:val="17"/>
          <w:szCs w:val="17"/>
        </w:rPr>
        <w:t xml:space="preserve"> analyze_image_file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095EC452"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880000"/>
          <w:sz w:val="17"/>
          <w:szCs w:val="17"/>
        </w:rPr>
        <w:t># computer vision logic</w:t>
      </w:r>
    </w:p>
    <w:p w14:paraId="139E431A"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w:t>
      </w:r>
    </w:p>
    <w:p w14:paraId="3980F09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88"/>
          <w:sz w:val="17"/>
          <w:szCs w:val="17"/>
        </w:rPr>
        <w:t>def</w:t>
      </w:r>
      <w:r>
        <w:rPr>
          <w:rFonts w:ascii="Consolas" w:hAnsi="Consolas" w:cs="Courier New"/>
          <w:color w:val="000000"/>
          <w:sz w:val="17"/>
          <w:szCs w:val="17"/>
        </w:rPr>
        <w:t xml:space="preserve"> analyze_video_file</w:t>
      </w:r>
      <w:r>
        <w:rPr>
          <w:rFonts w:ascii="Consolas" w:hAnsi="Consolas" w:cs="Courier New"/>
          <w:color w:val="666600"/>
          <w:sz w:val="17"/>
          <w:szCs w:val="17"/>
        </w:rPr>
        <w:t>(</w:t>
      </w:r>
      <w:r>
        <w:rPr>
          <w:rFonts w:ascii="Consolas" w:hAnsi="Consolas" w:cs="Courier New"/>
          <w:color w:val="000000"/>
          <w:sz w:val="17"/>
          <w:szCs w:val="17"/>
        </w:rPr>
        <w:t>video_path</w:t>
      </w:r>
      <w:r>
        <w:rPr>
          <w:rFonts w:ascii="Consolas" w:hAnsi="Consolas" w:cs="Courier New"/>
          <w:color w:val="666600"/>
          <w:sz w:val="17"/>
          <w:szCs w:val="17"/>
        </w:rPr>
        <w:t>):</w:t>
      </w:r>
    </w:p>
    <w:p w14:paraId="229AE13F"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880000"/>
          <w:sz w:val="17"/>
          <w:szCs w:val="17"/>
        </w:rPr>
        <w:t># computer vision logic</w:t>
      </w:r>
    </w:p>
    <w:p w14:paraId="2ABFE230"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1E551D09"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88"/>
          <w:sz w:val="17"/>
          <w:szCs w:val="17"/>
        </w:rPr>
        <w:t>def</w:t>
      </w:r>
      <w:r>
        <w:rPr>
          <w:rFonts w:ascii="Consolas" w:hAnsi="Consolas" w:cs="Courier New"/>
          <w:color w:val="000000"/>
          <w:sz w:val="17"/>
          <w:szCs w:val="17"/>
        </w:rPr>
        <w:t xml:space="preserve"> analyze_one_drive_images</w:t>
      </w:r>
      <w:r>
        <w:rPr>
          <w:rFonts w:ascii="Consolas" w:hAnsi="Consolas" w:cs="Courier New"/>
          <w:color w:val="666600"/>
          <w:sz w:val="17"/>
          <w:szCs w:val="17"/>
        </w:rPr>
        <w:t>():</w:t>
      </w:r>
    </w:p>
    <w:p w14:paraId="4247B4B1"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880000"/>
          <w:sz w:val="17"/>
          <w:szCs w:val="17"/>
        </w:rPr>
        <w:t># logic to analyze images in OneDrive</w:t>
      </w:r>
    </w:p>
    <w:p w14:paraId="53EBBCA5"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660066"/>
          <w:sz w:val="17"/>
          <w:szCs w:val="17"/>
        </w:rPr>
        <w:t>Integrate</w:t>
      </w:r>
      <w:r>
        <w:rPr>
          <w:rFonts w:ascii="Consolas" w:hAnsi="Consolas" w:cs="Courier New"/>
          <w:color w:val="000000"/>
          <w:sz w:val="17"/>
          <w:szCs w:val="17"/>
        </w:rPr>
        <w:t xml:space="preserve"> project management </w:t>
      </w:r>
      <w:r>
        <w:rPr>
          <w:rFonts w:ascii="Consolas" w:hAnsi="Consolas" w:cs="Courier New"/>
          <w:color w:val="000088"/>
          <w:sz w:val="17"/>
          <w:szCs w:val="17"/>
        </w:rPr>
        <w:t>and</w:t>
      </w:r>
      <w:r>
        <w:rPr>
          <w:rFonts w:ascii="Consolas" w:hAnsi="Consolas" w:cs="Courier New"/>
          <w:color w:val="000000"/>
          <w:sz w:val="17"/>
          <w:szCs w:val="17"/>
        </w:rPr>
        <w:t xml:space="preserve"> calendar </w:t>
      </w:r>
      <w:r>
        <w:rPr>
          <w:rFonts w:ascii="Consolas" w:hAnsi="Consolas" w:cs="Courier New"/>
          <w:color w:val="660066"/>
          <w:sz w:val="17"/>
          <w:szCs w:val="17"/>
        </w:rPr>
        <w:t>APIs</w:t>
      </w:r>
      <w:r>
        <w:rPr>
          <w:rFonts w:ascii="Consolas" w:hAnsi="Consolas" w:cs="Courier New"/>
          <w:color w:val="000000"/>
          <w:sz w:val="17"/>
          <w:szCs w:val="17"/>
        </w:rPr>
        <w:t xml:space="preserve"> to manage tasks </w:t>
      </w:r>
      <w:r>
        <w:rPr>
          <w:rFonts w:ascii="Consolas" w:hAnsi="Consolas" w:cs="Courier New"/>
          <w:color w:val="000088"/>
          <w:sz w:val="17"/>
          <w:szCs w:val="17"/>
        </w:rPr>
        <w:t>and</w:t>
      </w:r>
      <w:r>
        <w:rPr>
          <w:rFonts w:ascii="Consolas" w:hAnsi="Consolas" w:cs="Courier New"/>
          <w:color w:val="000000"/>
          <w:sz w:val="17"/>
          <w:szCs w:val="17"/>
        </w:rPr>
        <w:t xml:space="preserve"> events</w:t>
      </w:r>
      <w:r>
        <w:rPr>
          <w:rFonts w:ascii="Consolas" w:hAnsi="Consolas" w:cs="Courier New"/>
          <w:color w:val="666600"/>
          <w:sz w:val="17"/>
          <w:szCs w:val="17"/>
        </w:rPr>
        <w:t>.</w:t>
      </w:r>
    </w:p>
    <w:p w14:paraId="016EE047" w14:textId="77777777" w:rsidR="00132097" w:rsidRPr="00132097" w:rsidRDefault="00132097" w:rsidP="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765151258"/>
        <w:rPr>
          <w:rFonts w:ascii="Consolas" w:hAnsi="Consolas" w:cs="Courier New"/>
          <w:color w:val="000000"/>
          <w:sz w:val="17"/>
          <w:szCs w:val="17"/>
        </w:rPr>
      </w:pPr>
      <w:r>
        <w:rPr>
          <w:rFonts w:ascii="Consolas" w:hAnsi="Consolas" w:cs="Courier New"/>
          <w:sz w:val="17"/>
          <w:szCs w:val="17"/>
        </w:rPr>
        <w:t xml:space="preserve">76. </w:t>
      </w:r>
      <w:r>
        <w:rPr>
          <w:rFonts w:ascii="Consolas" w:hAnsi="Consolas" w:cs="Courier New"/>
          <w:color w:val="660066"/>
          <w:sz w:val="17"/>
          <w:szCs w:val="17"/>
        </w:rPr>
        <w:t>Integrate</w:t>
      </w:r>
      <w:r>
        <w:rPr>
          <w:rFonts w:ascii="Consolas" w:hAnsi="Consolas" w:cs="Courier New"/>
          <w:color w:val="000000"/>
          <w:sz w:val="17"/>
          <w:szCs w:val="17"/>
        </w:rPr>
        <w:t xml:space="preserve"> </w:t>
      </w:r>
      <w:r w:rsidRPr="00132097">
        <w:rPr>
          <w:rFonts w:ascii="Consolas" w:hAnsi="Consolas" w:cs="Courier New"/>
          <w:color w:val="000000"/>
          <w:sz w:val="17"/>
          <w:szCs w:val="17"/>
        </w:rPr>
        <w:t>Google Calendar API and Outlook API to manage tasks and events.</w:t>
      </w:r>
    </w:p>
    <w:p w14:paraId="15B0F7AF" w14:textId="159EA42A"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p>
    <w:p w14:paraId="411AC413" w14:textId="77777777" w:rsidR="00132097" w:rsidRDefault="001320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65151258"/>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w:t>
      </w:r>
    </w:p>
    <w:p w14:paraId="2BE7DA77" w14:textId="3B4F2DFE"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p>
    <w:p w14:paraId="78B4CB1D" w14:textId="77777777" w:rsidR="00F83268" w:rsidRPr="00567ECC" w:rsidRDefault="00F83268" w:rsidP="00F83268">
      <w:r>
        <w:rPr>
          <w:rFonts w:ascii="Consolas" w:hAnsi="Consolas" w:cs="Courier New"/>
          <w:sz w:val="17"/>
          <w:szCs w:val="17"/>
        </w:rPr>
        <w:t xml:space="preserve">80. </w:t>
      </w:r>
      <w:r>
        <w:rPr>
          <w:rFonts w:ascii="Consolas" w:hAnsi="Consolas" w:cs="Courier New"/>
          <w:color w:val="000000"/>
          <w:sz w:val="17"/>
          <w:szCs w:val="17"/>
        </w:rPr>
        <w:t> </w:t>
      </w:r>
    </w:p>
    <w:p w14:paraId="4AE1071A" w14:textId="77777777" w:rsidR="00F83268" w:rsidRDefault="00F83268" w:rsidP="00F83268">
      <w:pPr>
        <w:pStyle w:val="Heading3"/>
      </w:pPr>
      <w:bookmarkStart w:id="68" w:name="_Toc178780079"/>
      <w:r>
        <w:t>computer_vision\people_recognition.py</w:t>
      </w:r>
      <w:bookmarkEnd w:id="68"/>
    </w:p>
    <w:p w14:paraId="35DA5C1E" w14:textId="77777777" w:rsidR="00F83268" w:rsidRPr="00073777" w:rsidRDefault="00F83268" w:rsidP="00F83268">
      <w:r w:rsidRPr="00073777">
        <w:rPr>
          <w:b/>
          <w:bCs/>
        </w:rPr>
        <w:t>Purpose</w:t>
      </w:r>
      <w:r w:rsidRPr="00073777">
        <w:t>: Similar to contact_recognition.py, this file could handle the identification of people based on facial or body recognition.</w:t>
      </w:r>
    </w:p>
    <w:p w14:paraId="150CC56A" w14:textId="77777777" w:rsidR="00F83268" w:rsidRPr="00073777" w:rsidRDefault="00F83268" w:rsidP="00F83268">
      <w:pPr>
        <w:pStyle w:val="Heading4"/>
      </w:pPr>
      <w:r w:rsidRPr="00073777">
        <w:lastRenderedPageBreak/>
        <w:t>Key Functions:</w:t>
      </w:r>
    </w:p>
    <w:p w14:paraId="25FE372C" w14:textId="77777777" w:rsidR="00F83268" w:rsidRPr="00073777" w:rsidRDefault="00F83268" w:rsidP="00F11D6B">
      <w:pPr>
        <w:numPr>
          <w:ilvl w:val="1"/>
          <w:numId w:val="45"/>
        </w:numPr>
      </w:pPr>
      <w:r w:rsidRPr="00073777">
        <w:rPr>
          <w:b/>
          <w:bCs/>
        </w:rPr>
        <w:t>Person Identification</w:t>
      </w:r>
      <w:r w:rsidRPr="00073777">
        <w:t>: Uses a dataset of known faces or body features to recognize or identify individuals.</w:t>
      </w:r>
    </w:p>
    <w:p w14:paraId="24974749" w14:textId="77777777" w:rsidR="00F83268" w:rsidRPr="00073777" w:rsidRDefault="00F83268" w:rsidP="00F11D6B">
      <w:pPr>
        <w:numPr>
          <w:ilvl w:val="0"/>
          <w:numId w:val="45"/>
        </w:numPr>
      </w:pPr>
      <w:r w:rsidRPr="00073777">
        <w:rPr>
          <w:b/>
          <w:bCs/>
        </w:rPr>
        <w:t>Connection to main.py</w:t>
      </w:r>
      <w:r w:rsidRPr="00073777">
        <w:t>:</w:t>
      </w:r>
    </w:p>
    <w:p w14:paraId="5A968D1D" w14:textId="77777777" w:rsidR="00F83268" w:rsidRDefault="00F83268" w:rsidP="00F11D6B">
      <w:pPr>
        <w:numPr>
          <w:ilvl w:val="1"/>
          <w:numId w:val="45"/>
        </w:numPr>
      </w:pPr>
      <w:r w:rsidRPr="00073777">
        <w:t>This would likely be connected to Jaicat’s face recognition system for identifying or verifying users and other individuals captured on camera.</w:t>
      </w:r>
    </w:p>
    <w:p w14:paraId="5CB08A51" w14:textId="77777777" w:rsidR="00F83268" w:rsidRDefault="00F83268" w:rsidP="00F83268">
      <w:pPr>
        <w:pStyle w:val="Heading4"/>
      </w:pPr>
      <w:r>
        <w:t>The Code</w:t>
      </w:r>
    </w:p>
    <w:p w14:paraId="7BB73E22" w14:textId="77777777" w:rsidR="00F83268" w:rsidRDefault="00F83268" w:rsidP="00F83268"/>
    <w:p w14:paraId="3FD790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face_recognition</w:t>
      </w:r>
    </w:p>
    <w:p w14:paraId="4BBFB8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PIL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Image</w:t>
      </w:r>
    </w:p>
    <w:p w14:paraId="1510CB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googleapiclient</w:t>
      </w:r>
      <w:r>
        <w:rPr>
          <w:rFonts w:ascii="Consolas" w:hAnsi="Consolas" w:cs="Courier New"/>
          <w:color w:val="666600"/>
          <w:sz w:val="17"/>
          <w:szCs w:val="17"/>
        </w:rPr>
        <w:t>.</w:t>
      </w:r>
      <w:r>
        <w:rPr>
          <w:rFonts w:ascii="Consolas" w:hAnsi="Consolas" w:cs="Courier New"/>
          <w:color w:val="000000"/>
          <w:sz w:val="17"/>
          <w:szCs w:val="17"/>
        </w:rPr>
        <w:t xml:space="preserve">discovery </w:t>
      </w:r>
      <w:r>
        <w:rPr>
          <w:rFonts w:ascii="Consolas" w:hAnsi="Consolas" w:cs="Courier New"/>
          <w:color w:val="000088"/>
          <w:sz w:val="17"/>
          <w:szCs w:val="17"/>
        </w:rPr>
        <w:t>import</w:t>
      </w:r>
      <w:r>
        <w:rPr>
          <w:rFonts w:ascii="Consolas" w:hAnsi="Consolas" w:cs="Courier New"/>
          <w:color w:val="000000"/>
          <w:sz w:val="17"/>
          <w:szCs w:val="17"/>
        </w:rPr>
        <w:t xml:space="preserve"> build</w:t>
      </w:r>
    </w:p>
    <w:p w14:paraId="4050A1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onedrive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OneDrive</w:t>
      </w:r>
    </w:p>
    <w:p w14:paraId="703E24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1B1744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Set up Google Contacts API</w:t>
      </w:r>
    </w:p>
    <w:p w14:paraId="66A28C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contacts_service </w:t>
      </w:r>
      <w:r>
        <w:rPr>
          <w:rFonts w:ascii="Consolas" w:hAnsi="Consolas" w:cs="Courier New"/>
          <w:color w:val="666600"/>
          <w:sz w:val="17"/>
          <w:szCs w:val="17"/>
        </w:rPr>
        <w:t>=</w:t>
      </w:r>
      <w:r>
        <w:rPr>
          <w:rFonts w:ascii="Consolas" w:hAnsi="Consolas" w:cs="Courier New"/>
          <w:color w:val="000000"/>
          <w:sz w:val="17"/>
          <w:szCs w:val="17"/>
        </w:rPr>
        <w:t xml:space="preserve"> build</w:t>
      </w:r>
      <w:r>
        <w:rPr>
          <w:rFonts w:ascii="Consolas" w:hAnsi="Consolas" w:cs="Courier New"/>
          <w:color w:val="666600"/>
          <w:sz w:val="17"/>
          <w:szCs w:val="17"/>
        </w:rPr>
        <w:t>(</w:t>
      </w:r>
      <w:r>
        <w:rPr>
          <w:rFonts w:ascii="Consolas" w:hAnsi="Consolas" w:cs="Courier New"/>
          <w:color w:val="008800"/>
          <w:sz w:val="17"/>
          <w:szCs w:val="17"/>
        </w:rPr>
        <w:t>'people'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'v1'</w:t>
      </w:r>
      <w:r>
        <w:rPr>
          <w:rFonts w:ascii="Consolas" w:hAnsi="Consolas" w:cs="Courier New"/>
          <w:color w:val="666600"/>
          <w:sz w:val="17"/>
          <w:szCs w:val="17"/>
        </w:rPr>
        <w:t>)</w:t>
      </w:r>
    </w:p>
    <w:p w14:paraId="04E903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A27D0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Set up OneDrive API</w:t>
      </w:r>
    </w:p>
    <w:p w14:paraId="647604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onedrive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OneDrive</w:t>
      </w:r>
      <w:r>
        <w:rPr>
          <w:rFonts w:ascii="Consolas" w:hAnsi="Consolas" w:cs="Courier New"/>
          <w:color w:val="666600"/>
          <w:sz w:val="17"/>
          <w:szCs w:val="17"/>
        </w:rPr>
        <w:t>()</w:t>
      </w:r>
    </w:p>
    <w:p w14:paraId="1E8673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6FECE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Load the user's contacts</w:t>
      </w:r>
    </w:p>
    <w:p w14:paraId="18472C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contacts </w:t>
      </w:r>
      <w:r>
        <w:rPr>
          <w:rFonts w:ascii="Consolas" w:hAnsi="Consolas" w:cs="Courier New"/>
          <w:color w:val="666600"/>
          <w:sz w:val="17"/>
          <w:szCs w:val="17"/>
        </w:rPr>
        <w:t>=</w:t>
      </w:r>
      <w:r>
        <w:rPr>
          <w:rFonts w:ascii="Consolas" w:hAnsi="Consolas" w:cs="Courier New"/>
          <w:color w:val="000000"/>
          <w:sz w:val="17"/>
          <w:szCs w:val="17"/>
        </w:rPr>
        <w:t xml:space="preserve"> contacts_service</w:t>
      </w:r>
      <w:r>
        <w:rPr>
          <w:rFonts w:ascii="Consolas" w:hAnsi="Consolas" w:cs="Courier New"/>
          <w:color w:val="666600"/>
          <w:sz w:val="17"/>
          <w:szCs w:val="17"/>
        </w:rPr>
        <w:t>.</w:t>
      </w:r>
      <w:r>
        <w:rPr>
          <w:rFonts w:ascii="Consolas" w:hAnsi="Consolas" w:cs="Courier New"/>
          <w:color w:val="000000"/>
          <w:sz w:val="17"/>
          <w:szCs w:val="17"/>
        </w:rPr>
        <w:t>people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7D70C7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AA1A9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Create a dictionary to store the user's contacts and their corresponding images</w:t>
      </w:r>
    </w:p>
    <w:p w14:paraId="56F827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contact_images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029E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48AF3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880000"/>
          <w:sz w:val="17"/>
          <w:szCs w:val="17"/>
        </w:rPr>
        <w:t># Loop through the user's contacts and download their profile pictures</w:t>
      </w:r>
    </w:p>
    <w:p w14:paraId="219DFE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for</w:t>
      </w:r>
      <w:r>
        <w:rPr>
          <w:rFonts w:ascii="Consolas" w:hAnsi="Consolas" w:cs="Courier New"/>
          <w:color w:val="000000"/>
          <w:sz w:val="17"/>
          <w:szCs w:val="17"/>
        </w:rPr>
        <w:t xml:space="preserve"> contact </w:t>
      </w:r>
      <w:r>
        <w:rPr>
          <w:rFonts w:ascii="Consolas" w:hAnsi="Consolas" w:cs="Courier New"/>
          <w:color w:val="000088"/>
          <w:sz w:val="17"/>
          <w:szCs w:val="17"/>
        </w:rPr>
        <w:t>in</w:t>
      </w:r>
      <w:r>
        <w:rPr>
          <w:rFonts w:ascii="Consolas" w:hAnsi="Consolas" w:cs="Courier New"/>
          <w:color w:val="000000"/>
          <w:sz w:val="17"/>
          <w:szCs w:val="17"/>
        </w:rPr>
        <w:t xml:space="preserve"> contacts</w:t>
      </w:r>
      <w:r>
        <w:rPr>
          <w:rFonts w:ascii="Consolas" w:hAnsi="Consolas" w:cs="Courier New"/>
          <w:color w:val="666600"/>
          <w:sz w:val="17"/>
          <w:szCs w:val="17"/>
        </w:rPr>
        <w:t>[</w:t>
      </w:r>
      <w:r>
        <w:rPr>
          <w:rFonts w:ascii="Consolas" w:hAnsi="Consolas" w:cs="Courier New"/>
          <w:color w:val="008800"/>
          <w:sz w:val="17"/>
          <w:szCs w:val="17"/>
        </w:rPr>
        <w:t>'connections'</w:t>
      </w:r>
      <w:r>
        <w:rPr>
          <w:rFonts w:ascii="Consolas" w:hAnsi="Consolas" w:cs="Courier New"/>
          <w:color w:val="666600"/>
          <w:sz w:val="17"/>
          <w:szCs w:val="17"/>
        </w:rPr>
        <w:t>]:</w:t>
      </w:r>
    </w:p>
    <w:p w14:paraId="453A23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contact_id </w:t>
      </w:r>
      <w:r>
        <w:rPr>
          <w:rFonts w:ascii="Consolas" w:hAnsi="Consolas" w:cs="Courier New"/>
          <w:color w:val="666600"/>
          <w:sz w:val="17"/>
          <w:szCs w:val="17"/>
        </w:rPr>
        <w:t>=</w:t>
      </w:r>
      <w:r>
        <w:rPr>
          <w:rFonts w:ascii="Consolas" w:hAnsi="Consolas" w:cs="Courier New"/>
          <w:color w:val="000000"/>
          <w:sz w:val="17"/>
          <w:szCs w:val="17"/>
        </w:rPr>
        <w:t xml:space="preserve"> contact</w:t>
      </w:r>
      <w:r>
        <w:rPr>
          <w:rFonts w:ascii="Consolas" w:hAnsi="Consolas" w:cs="Courier New"/>
          <w:color w:val="666600"/>
          <w:sz w:val="17"/>
          <w:szCs w:val="17"/>
        </w:rPr>
        <w:t>[</w:t>
      </w:r>
      <w:r>
        <w:rPr>
          <w:rFonts w:ascii="Consolas" w:hAnsi="Consolas" w:cs="Courier New"/>
          <w:color w:val="008800"/>
          <w:sz w:val="17"/>
          <w:szCs w:val="17"/>
        </w:rPr>
        <w:t>'resourceName'</w:t>
      </w:r>
      <w:r>
        <w:rPr>
          <w:rFonts w:ascii="Consolas" w:hAnsi="Consolas" w:cs="Courier New"/>
          <w:color w:val="666600"/>
          <w:sz w:val="17"/>
          <w:szCs w:val="17"/>
        </w:rPr>
        <w:t>]</w:t>
      </w:r>
    </w:p>
    <w:p w14:paraId="6279C0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contact_name </w:t>
      </w:r>
      <w:r>
        <w:rPr>
          <w:rFonts w:ascii="Consolas" w:hAnsi="Consolas" w:cs="Courier New"/>
          <w:color w:val="666600"/>
          <w:sz w:val="17"/>
          <w:szCs w:val="17"/>
        </w:rPr>
        <w:t>=</w:t>
      </w:r>
      <w:r>
        <w:rPr>
          <w:rFonts w:ascii="Consolas" w:hAnsi="Consolas" w:cs="Courier New"/>
          <w:color w:val="000000"/>
          <w:sz w:val="17"/>
          <w:szCs w:val="17"/>
        </w:rPr>
        <w:t xml:space="preserve"> contact</w:t>
      </w:r>
      <w:r>
        <w:rPr>
          <w:rFonts w:ascii="Consolas" w:hAnsi="Consolas" w:cs="Courier New"/>
          <w:color w:val="666600"/>
          <w:sz w:val="17"/>
          <w:szCs w:val="17"/>
        </w:rPr>
        <w:t>[</w:t>
      </w:r>
      <w:r>
        <w:rPr>
          <w:rFonts w:ascii="Consolas" w:hAnsi="Consolas" w:cs="Courier New"/>
          <w:color w:val="008800"/>
          <w:sz w:val="17"/>
          <w:szCs w:val="17"/>
        </w:rPr>
        <w:t>'names'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'displayName'</w:t>
      </w:r>
      <w:r>
        <w:rPr>
          <w:rFonts w:ascii="Consolas" w:hAnsi="Consolas" w:cs="Courier New"/>
          <w:color w:val="666600"/>
          <w:sz w:val="17"/>
          <w:szCs w:val="17"/>
        </w:rPr>
        <w:t>]</w:t>
      </w:r>
    </w:p>
    <w:p w14:paraId="73EC52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contact_image_url </w:t>
      </w:r>
      <w:r>
        <w:rPr>
          <w:rFonts w:ascii="Consolas" w:hAnsi="Consolas" w:cs="Courier New"/>
          <w:color w:val="666600"/>
          <w:sz w:val="17"/>
          <w:szCs w:val="17"/>
        </w:rPr>
        <w:t>=</w:t>
      </w:r>
      <w:r>
        <w:rPr>
          <w:rFonts w:ascii="Consolas" w:hAnsi="Consolas" w:cs="Courier New"/>
          <w:color w:val="000000"/>
          <w:sz w:val="17"/>
          <w:szCs w:val="17"/>
        </w:rPr>
        <w:t xml:space="preserve"> contact</w:t>
      </w:r>
      <w:r>
        <w:rPr>
          <w:rFonts w:ascii="Consolas" w:hAnsi="Consolas" w:cs="Courier New"/>
          <w:color w:val="666600"/>
          <w:sz w:val="17"/>
          <w:szCs w:val="17"/>
        </w:rPr>
        <w:t>[</w:t>
      </w:r>
      <w:r>
        <w:rPr>
          <w:rFonts w:ascii="Consolas" w:hAnsi="Consolas" w:cs="Courier New"/>
          <w:color w:val="008800"/>
          <w:sz w:val="17"/>
          <w:szCs w:val="17"/>
        </w:rPr>
        <w:t>'photos'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'url'</w:t>
      </w:r>
      <w:r>
        <w:rPr>
          <w:rFonts w:ascii="Consolas" w:hAnsi="Consolas" w:cs="Courier New"/>
          <w:color w:val="666600"/>
          <w:sz w:val="17"/>
          <w:szCs w:val="17"/>
        </w:rPr>
        <w:t>]</w:t>
      </w:r>
    </w:p>
    <w:p w14:paraId="4C30FC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contact_image </w:t>
      </w:r>
      <w:r>
        <w:rPr>
          <w:rFonts w:ascii="Consolas" w:hAnsi="Consolas" w:cs="Courier New"/>
          <w:color w:val="666600"/>
          <w:sz w:val="17"/>
          <w:szCs w:val="17"/>
        </w:rPr>
        <w:t>=</w:t>
      </w:r>
      <w:r>
        <w:rPr>
          <w:rFonts w:ascii="Consolas" w:hAnsi="Consolas" w:cs="Courier New"/>
          <w:color w:val="000000"/>
          <w:sz w:val="17"/>
          <w:szCs w:val="17"/>
        </w:rPr>
        <w:t xml:space="preserve"> onedrive</w:t>
      </w:r>
      <w:r>
        <w:rPr>
          <w:rFonts w:ascii="Consolas" w:hAnsi="Consolas" w:cs="Courier New"/>
          <w:color w:val="666600"/>
          <w:sz w:val="17"/>
          <w:szCs w:val="17"/>
        </w:rPr>
        <w:t>.</w:t>
      </w:r>
      <w:r>
        <w:rPr>
          <w:rFonts w:ascii="Consolas" w:hAnsi="Consolas" w:cs="Courier New"/>
          <w:color w:val="000000"/>
          <w:sz w:val="17"/>
          <w:szCs w:val="17"/>
        </w:rPr>
        <w:t>get_file</w:t>
      </w:r>
      <w:r>
        <w:rPr>
          <w:rFonts w:ascii="Consolas" w:hAnsi="Consolas" w:cs="Courier New"/>
          <w:color w:val="666600"/>
          <w:sz w:val="17"/>
          <w:szCs w:val="17"/>
        </w:rPr>
        <w:t>(</w:t>
      </w:r>
      <w:r>
        <w:rPr>
          <w:rFonts w:ascii="Consolas" w:hAnsi="Consolas" w:cs="Courier New"/>
          <w:color w:val="000000"/>
          <w:sz w:val="17"/>
          <w:szCs w:val="17"/>
        </w:rPr>
        <w:t>contact_image_url</w:t>
      </w:r>
      <w:r>
        <w:rPr>
          <w:rFonts w:ascii="Consolas" w:hAnsi="Consolas" w:cs="Courier New"/>
          <w:color w:val="666600"/>
          <w:sz w:val="17"/>
          <w:szCs w:val="17"/>
        </w:rPr>
        <w:t>)</w:t>
      </w:r>
    </w:p>
    <w:p w14:paraId="0E5E3F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contact_images</w:t>
      </w:r>
      <w:r>
        <w:rPr>
          <w:rFonts w:ascii="Consolas" w:hAnsi="Consolas" w:cs="Courier New"/>
          <w:color w:val="666600"/>
          <w:sz w:val="17"/>
          <w:szCs w:val="17"/>
        </w:rPr>
        <w:t>[</w:t>
      </w:r>
      <w:r>
        <w:rPr>
          <w:rFonts w:ascii="Consolas" w:hAnsi="Consolas" w:cs="Courier New"/>
          <w:color w:val="000000"/>
          <w:sz w:val="17"/>
          <w:szCs w:val="17"/>
        </w:rPr>
        <w:t>contact_name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contact_image</w:t>
      </w:r>
    </w:p>
    <w:p w14:paraId="50BBB5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C1F16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Load the user's images from OneDrive</w:t>
      </w:r>
    </w:p>
    <w:p w14:paraId="5FB438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images </w:t>
      </w:r>
      <w:r>
        <w:rPr>
          <w:rFonts w:ascii="Consolas" w:hAnsi="Consolas" w:cs="Courier New"/>
          <w:color w:val="666600"/>
          <w:sz w:val="17"/>
          <w:szCs w:val="17"/>
        </w:rPr>
        <w:t>=</w:t>
      </w:r>
      <w:r>
        <w:rPr>
          <w:rFonts w:ascii="Consolas" w:hAnsi="Consolas" w:cs="Courier New"/>
          <w:color w:val="000000"/>
          <w:sz w:val="17"/>
          <w:szCs w:val="17"/>
        </w:rPr>
        <w:t xml:space="preserve"> onedrive</w:t>
      </w:r>
      <w:r>
        <w:rPr>
          <w:rFonts w:ascii="Consolas" w:hAnsi="Consolas" w:cs="Courier New"/>
          <w:color w:val="666600"/>
          <w:sz w:val="17"/>
          <w:szCs w:val="17"/>
        </w:rPr>
        <w:t>.</w:t>
      </w:r>
      <w:r>
        <w:rPr>
          <w:rFonts w:ascii="Consolas" w:hAnsi="Consolas" w:cs="Courier New"/>
          <w:color w:val="000000"/>
          <w:sz w:val="17"/>
          <w:szCs w:val="17"/>
        </w:rPr>
        <w:t>get_files</w:t>
      </w:r>
      <w:r>
        <w:rPr>
          <w:rFonts w:ascii="Consolas" w:hAnsi="Consolas" w:cs="Courier New"/>
          <w:color w:val="666600"/>
          <w:sz w:val="17"/>
          <w:szCs w:val="17"/>
        </w:rPr>
        <w:t>()</w:t>
      </w:r>
    </w:p>
    <w:p w14:paraId="1FE9F1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CDD07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880000"/>
          <w:sz w:val="17"/>
          <w:szCs w:val="17"/>
        </w:rPr>
        <w:t># Loop through the user's images and recognize the faces</w:t>
      </w:r>
    </w:p>
    <w:p w14:paraId="766733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88"/>
          <w:sz w:val="17"/>
          <w:szCs w:val="17"/>
        </w:rPr>
        <w:t>for</w:t>
      </w:r>
      <w:r>
        <w:rPr>
          <w:rFonts w:ascii="Consolas" w:hAnsi="Consolas" w:cs="Courier New"/>
          <w:color w:val="000000"/>
          <w:sz w:val="17"/>
          <w:szCs w:val="17"/>
        </w:rPr>
        <w:t xml:space="preserve"> image </w:t>
      </w:r>
      <w:r>
        <w:rPr>
          <w:rFonts w:ascii="Consolas" w:hAnsi="Consolas" w:cs="Courier New"/>
          <w:color w:val="000088"/>
          <w:sz w:val="17"/>
          <w:szCs w:val="17"/>
        </w:rPr>
        <w:t>in</w:t>
      </w:r>
      <w:r>
        <w:rPr>
          <w:rFonts w:ascii="Consolas" w:hAnsi="Consolas" w:cs="Courier New"/>
          <w:color w:val="000000"/>
          <w:sz w:val="17"/>
          <w:szCs w:val="17"/>
        </w:rPr>
        <w:t xml:space="preserve"> images</w:t>
      </w:r>
      <w:r>
        <w:rPr>
          <w:rFonts w:ascii="Consolas" w:hAnsi="Consolas" w:cs="Courier New"/>
          <w:color w:val="666600"/>
          <w:sz w:val="17"/>
          <w:szCs w:val="17"/>
        </w:rPr>
        <w:t>:</w:t>
      </w:r>
    </w:p>
    <w:p w14:paraId="701CD29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image_path </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8800"/>
          <w:sz w:val="17"/>
          <w:szCs w:val="17"/>
        </w:rPr>
        <w:t>'path'</w:t>
      </w:r>
      <w:r>
        <w:rPr>
          <w:rFonts w:ascii="Consolas" w:hAnsi="Consolas" w:cs="Courier New"/>
          <w:color w:val="666600"/>
          <w:sz w:val="17"/>
          <w:szCs w:val="17"/>
        </w:rPr>
        <w:t>]</w:t>
      </w:r>
    </w:p>
    <w:p w14:paraId="1CC765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image_data </w:t>
      </w:r>
      <w:r>
        <w:rPr>
          <w:rFonts w:ascii="Consolas" w:hAnsi="Consolas" w:cs="Courier New"/>
          <w:color w:val="666600"/>
          <w:sz w:val="17"/>
          <w:szCs w:val="17"/>
        </w:rPr>
        <w:t>=</w:t>
      </w:r>
      <w:r>
        <w:rPr>
          <w:rFonts w:ascii="Consolas" w:hAnsi="Consolas" w:cs="Courier New"/>
          <w:color w:val="000000"/>
          <w:sz w:val="17"/>
          <w:szCs w:val="17"/>
        </w:rPr>
        <w:t xml:space="preserve"> onedrive</w:t>
      </w:r>
      <w:r>
        <w:rPr>
          <w:rFonts w:ascii="Consolas" w:hAnsi="Consolas" w:cs="Courier New"/>
          <w:color w:val="666600"/>
          <w:sz w:val="17"/>
          <w:szCs w:val="17"/>
        </w:rPr>
        <w:t>.</w:t>
      </w:r>
      <w:r>
        <w:rPr>
          <w:rFonts w:ascii="Consolas" w:hAnsi="Consolas" w:cs="Courier New"/>
          <w:color w:val="000000"/>
          <w:sz w:val="17"/>
          <w:szCs w:val="17"/>
        </w:rPr>
        <w:t>get_file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288F16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load_image_file</w:t>
      </w:r>
      <w:r>
        <w:rPr>
          <w:rFonts w:ascii="Consolas" w:hAnsi="Consolas" w:cs="Courier New"/>
          <w:color w:val="666600"/>
          <w:sz w:val="17"/>
          <w:szCs w:val="17"/>
        </w:rPr>
        <w:t>(</w:t>
      </w:r>
      <w:r>
        <w:rPr>
          <w:rFonts w:ascii="Consolas" w:hAnsi="Consolas" w:cs="Courier New"/>
          <w:color w:val="000000"/>
          <w:sz w:val="17"/>
          <w:szCs w:val="17"/>
        </w:rPr>
        <w:t>image_data</w:t>
      </w:r>
      <w:r>
        <w:rPr>
          <w:rFonts w:ascii="Consolas" w:hAnsi="Consolas" w:cs="Courier New"/>
          <w:color w:val="666600"/>
          <w:sz w:val="17"/>
          <w:szCs w:val="17"/>
        </w:rPr>
        <w:t>)</w:t>
      </w:r>
    </w:p>
    <w:p w14:paraId="1464F5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faces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face_locations</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0025AB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face </w:t>
      </w:r>
      <w:r>
        <w:rPr>
          <w:rFonts w:ascii="Consolas" w:hAnsi="Consolas" w:cs="Courier New"/>
          <w:color w:val="000088"/>
          <w:sz w:val="17"/>
          <w:szCs w:val="17"/>
        </w:rPr>
        <w:t>in</w:t>
      </w:r>
      <w:r>
        <w:rPr>
          <w:rFonts w:ascii="Consolas" w:hAnsi="Consolas" w:cs="Courier New"/>
          <w:color w:val="000000"/>
          <w:sz w:val="17"/>
          <w:szCs w:val="17"/>
        </w:rPr>
        <w:t xml:space="preserve"> faces</w:t>
      </w:r>
      <w:r>
        <w:rPr>
          <w:rFonts w:ascii="Consolas" w:hAnsi="Consolas" w:cs="Courier New"/>
          <w:color w:val="666600"/>
          <w:sz w:val="17"/>
          <w:szCs w:val="17"/>
        </w:rPr>
        <w:t>:</w:t>
      </w:r>
    </w:p>
    <w:p w14:paraId="402F63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face_encoding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known_face_locations</w:t>
      </w:r>
      <w:r>
        <w:rPr>
          <w:rFonts w:ascii="Consolas" w:hAnsi="Consolas" w:cs="Courier New"/>
          <w:color w:val="666600"/>
          <w:sz w:val="17"/>
          <w:szCs w:val="17"/>
        </w:rPr>
        <w:t>=[</w:t>
      </w:r>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50CB1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Compare the face encoding to the user's contacts</w:t>
      </w:r>
    </w:p>
    <w:p w14:paraId="0314EA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contact_name</w:t>
      </w:r>
      <w:r>
        <w:rPr>
          <w:rFonts w:ascii="Consolas" w:hAnsi="Consolas" w:cs="Courier New"/>
          <w:color w:val="666600"/>
          <w:sz w:val="17"/>
          <w:szCs w:val="17"/>
        </w:rPr>
        <w:t>,</w:t>
      </w:r>
      <w:r>
        <w:rPr>
          <w:rFonts w:ascii="Consolas" w:hAnsi="Consolas" w:cs="Courier New"/>
          <w:color w:val="000000"/>
          <w:sz w:val="17"/>
          <w:szCs w:val="17"/>
        </w:rPr>
        <w:t xml:space="preserve"> contact_image </w:t>
      </w:r>
      <w:r>
        <w:rPr>
          <w:rFonts w:ascii="Consolas" w:hAnsi="Consolas" w:cs="Courier New"/>
          <w:color w:val="000088"/>
          <w:sz w:val="17"/>
          <w:szCs w:val="17"/>
        </w:rPr>
        <w:t>in</w:t>
      </w:r>
      <w:r>
        <w:rPr>
          <w:rFonts w:ascii="Consolas" w:hAnsi="Consolas" w:cs="Courier New"/>
          <w:color w:val="000000"/>
          <w:sz w:val="17"/>
          <w:szCs w:val="17"/>
        </w:rPr>
        <w:t xml:space="preserve"> contact_images</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p>
    <w:p w14:paraId="547F08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contact_face_encoding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contact_image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888BD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compare_faces</w:t>
      </w:r>
      <w:r>
        <w:rPr>
          <w:rFonts w:ascii="Consolas" w:hAnsi="Consolas" w:cs="Courier New"/>
          <w:color w:val="666600"/>
          <w:sz w:val="17"/>
          <w:szCs w:val="17"/>
        </w:rPr>
        <w:t>([</w:t>
      </w:r>
      <w:r>
        <w:rPr>
          <w:rFonts w:ascii="Consolas" w:hAnsi="Consolas" w:cs="Courier New"/>
          <w:color w:val="000000"/>
          <w:sz w:val="17"/>
          <w:szCs w:val="17"/>
        </w:rPr>
        <w:t>contact_face_encoding</w:t>
      </w:r>
      <w:r>
        <w:rPr>
          <w:rFonts w:ascii="Consolas" w:hAnsi="Consolas" w:cs="Courier New"/>
          <w:color w:val="666600"/>
          <w:sz w:val="17"/>
          <w:szCs w:val="17"/>
        </w:rPr>
        <w:t>],</w:t>
      </w:r>
      <w:r>
        <w:rPr>
          <w:rFonts w:ascii="Consolas" w:hAnsi="Consolas" w:cs="Courier New"/>
          <w:color w:val="000000"/>
          <w:sz w:val="17"/>
          <w:szCs w:val="17"/>
        </w:rPr>
        <w:t xml:space="preserve"> face_encoding</w:t>
      </w:r>
      <w:r>
        <w:rPr>
          <w:rFonts w:ascii="Consolas" w:hAnsi="Consolas" w:cs="Courier New"/>
          <w:color w:val="666600"/>
          <w:sz w:val="17"/>
          <w:szCs w:val="17"/>
        </w:rPr>
        <w:t>):</w:t>
      </w:r>
    </w:p>
    <w:p w14:paraId="20C9CF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"Found {contact_name} in image {image_path}"</w:t>
      </w:r>
      <w:r>
        <w:rPr>
          <w:rFonts w:ascii="Consolas" w:hAnsi="Consolas" w:cs="Courier New"/>
          <w:color w:val="666600"/>
          <w:sz w:val="17"/>
          <w:szCs w:val="17"/>
        </w:rPr>
        <w:t>)</w:t>
      </w:r>
    </w:p>
    <w:p w14:paraId="792C2B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2E93F1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880000"/>
          <w:sz w:val="17"/>
          <w:szCs w:val="17"/>
        </w:rPr>
        <w:t># Allow the user to hash tag images with contact names</w:t>
      </w:r>
    </w:p>
    <w:p w14:paraId="7CA94B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def</w:t>
      </w:r>
      <w:r>
        <w:rPr>
          <w:rFonts w:ascii="Consolas" w:hAnsi="Consolas" w:cs="Courier New"/>
          <w:color w:val="000000"/>
          <w:sz w:val="17"/>
          <w:szCs w:val="17"/>
        </w:rPr>
        <w:t xml:space="preserve"> hash_tag_image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r>
        <w:rPr>
          <w:rFonts w:ascii="Consolas" w:hAnsi="Consolas" w:cs="Courier New"/>
          <w:color w:val="000000"/>
          <w:sz w:val="17"/>
          <w:szCs w:val="17"/>
        </w:rPr>
        <w:t xml:space="preserve"> contact_name</w:t>
      </w:r>
      <w:r>
        <w:rPr>
          <w:rFonts w:ascii="Consolas" w:hAnsi="Consolas" w:cs="Courier New"/>
          <w:color w:val="666600"/>
          <w:sz w:val="17"/>
          <w:szCs w:val="17"/>
        </w:rPr>
        <w:t>):</w:t>
      </w:r>
    </w:p>
    <w:p w14:paraId="05B25B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Get the contact's image</w:t>
      </w:r>
    </w:p>
    <w:p w14:paraId="266041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contact_image </w:t>
      </w:r>
      <w:r>
        <w:rPr>
          <w:rFonts w:ascii="Consolas" w:hAnsi="Consolas" w:cs="Courier New"/>
          <w:color w:val="666600"/>
          <w:sz w:val="17"/>
          <w:szCs w:val="17"/>
        </w:rPr>
        <w:t>=</w:t>
      </w:r>
      <w:r>
        <w:rPr>
          <w:rFonts w:ascii="Consolas" w:hAnsi="Consolas" w:cs="Courier New"/>
          <w:color w:val="000000"/>
          <w:sz w:val="17"/>
          <w:szCs w:val="17"/>
        </w:rPr>
        <w:t xml:space="preserve"> contact_images</w:t>
      </w:r>
      <w:r>
        <w:rPr>
          <w:rFonts w:ascii="Consolas" w:hAnsi="Consolas" w:cs="Courier New"/>
          <w:color w:val="666600"/>
          <w:sz w:val="17"/>
          <w:szCs w:val="17"/>
        </w:rPr>
        <w:t>[</w:t>
      </w:r>
      <w:r>
        <w:rPr>
          <w:rFonts w:ascii="Consolas" w:hAnsi="Consolas" w:cs="Courier New"/>
          <w:color w:val="000000"/>
          <w:sz w:val="17"/>
          <w:szCs w:val="17"/>
        </w:rPr>
        <w:t>contact_name</w:t>
      </w:r>
      <w:r>
        <w:rPr>
          <w:rFonts w:ascii="Consolas" w:hAnsi="Consolas" w:cs="Courier New"/>
          <w:color w:val="666600"/>
          <w:sz w:val="17"/>
          <w:szCs w:val="17"/>
        </w:rPr>
        <w:t>]</w:t>
      </w:r>
    </w:p>
    <w:p w14:paraId="55CC5C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880000"/>
          <w:sz w:val="17"/>
          <w:szCs w:val="17"/>
        </w:rPr>
        <w:t># Get the image data</w:t>
      </w:r>
    </w:p>
    <w:p w14:paraId="1C1705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image_data </w:t>
      </w:r>
      <w:r>
        <w:rPr>
          <w:rFonts w:ascii="Consolas" w:hAnsi="Consolas" w:cs="Courier New"/>
          <w:color w:val="666600"/>
          <w:sz w:val="17"/>
          <w:szCs w:val="17"/>
        </w:rPr>
        <w:t>=</w:t>
      </w:r>
      <w:r>
        <w:rPr>
          <w:rFonts w:ascii="Consolas" w:hAnsi="Consolas" w:cs="Courier New"/>
          <w:color w:val="000000"/>
          <w:sz w:val="17"/>
          <w:szCs w:val="17"/>
        </w:rPr>
        <w:t xml:space="preserve"> onedrive</w:t>
      </w:r>
      <w:r>
        <w:rPr>
          <w:rFonts w:ascii="Consolas" w:hAnsi="Consolas" w:cs="Courier New"/>
          <w:color w:val="666600"/>
          <w:sz w:val="17"/>
          <w:szCs w:val="17"/>
        </w:rPr>
        <w:t>.</w:t>
      </w:r>
      <w:r>
        <w:rPr>
          <w:rFonts w:ascii="Consolas" w:hAnsi="Consolas" w:cs="Courier New"/>
          <w:color w:val="000000"/>
          <w:sz w:val="17"/>
          <w:szCs w:val="17"/>
        </w:rPr>
        <w:t>get_file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3A366D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880000"/>
          <w:sz w:val="17"/>
          <w:szCs w:val="17"/>
        </w:rPr>
        <w:t># Load the image</w:t>
      </w:r>
    </w:p>
    <w:p w14:paraId="550FB2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load_image_file</w:t>
      </w:r>
      <w:r>
        <w:rPr>
          <w:rFonts w:ascii="Consolas" w:hAnsi="Consolas" w:cs="Courier New"/>
          <w:color w:val="666600"/>
          <w:sz w:val="17"/>
          <w:szCs w:val="17"/>
        </w:rPr>
        <w:t>(</w:t>
      </w:r>
      <w:r>
        <w:rPr>
          <w:rFonts w:ascii="Consolas" w:hAnsi="Consolas" w:cs="Courier New"/>
          <w:color w:val="000000"/>
          <w:sz w:val="17"/>
          <w:szCs w:val="17"/>
        </w:rPr>
        <w:t>image_data</w:t>
      </w:r>
      <w:r>
        <w:rPr>
          <w:rFonts w:ascii="Consolas" w:hAnsi="Consolas" w:cs="Courier New"/>
          <w:color w:val="666600"/>
          <w:sz w:val="17"/>
          <w:szCs w:val="17"/>
        </w:rPr>
        <w:t>)</w:t>
      </w:r>
    </w:p>
    <w:p w14:paraId="562CA2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Recognize the faces in the image</w:t>
      </w:r>
    </w:p>
    <w:p w14:paraId="09738B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faces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face_locations</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30AC74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face </w:t>
      </w:r>
      <w:r>
        <w:rPr>
          <w:rFonts w:ascii="Consolas" w:hAnsi="Consolas" w:cs="Courier New"/>
          <w:color w:val="000088"/>
          <w:sz w:val="17"/>
          <w:szCs w:val="17"/>
        </w:rPr>
        <w:t>in</w:t>
      </w:r>
      <w:r>
        <w:rPr>
          <w:rFonts w:ascii="Consolas" w:hAnsi="Consolas" w:cs="Courier New"/>
          <w:color w:val="000000"/>
          <w:sz w:val="17"/>
          <w:szCs w:val="17"/>
        </w:rPr>
        <w:t xml:space="preserve"> faces</w:t>
      </w:r>
      <w:r>
        <w:rPr>
          <w:rFonts w:ascii="Consolas" w:hAnsi="Consolas" w:cs="Courier New"/>
          <w:color w:val="666600"/>
          <w:sz w:val="17"/>
          <w:szCs w:val="17"/>
        </w:rPr>
        <w:t>:</w:t>
      </w:r>
    </w:p>
    <w:p w14:paraId="62F6CA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54. </w:t>
      </w:r>
      <w:r>
        <w:rPr>
          <w:rFonts w:ascii="Consolas" w:hAnsi="Consolas" w:cs="Courier New"/>
          <w:color w:val="000000"/>
          <w:sz w:val="17"/>
          <w:szCs w:val="17"/>
        </w:rPr>
        <w:t xml:space="preserve">        face_encoding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face_encodings</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known_face_locations</w:t>
      </w:r>
      <w:r>
        <w:rPr>
          <w:rFonts w:ascii="Consolas" w:hAnsi="Consolas" w:cs="Courier New"/>
          <w:color w:val="666600"/>
          <w:sz w:val="17"/>
          <w:szCs w:val="17"/>
        </w:rPr>
        <w:t>=[</w:t>
      </w:r>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30D494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880000"/>
          <w:sz w:val="17"/>
          <w:szCs w:val="17"/>
        </w:rPr>
        <w:t># Compare the face encoding to the contact's face encoding</w:t>
      </w:r>
    </w:p>
    <w:p w14:paraId="664C5D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000000"/>
          <w:sz w:val="17"/>
          <w:szCs w:val="17"/>
        </w:rPr>
        <w:t>compare_faces</w:t>
      </w:r>
      <w:r>
        <w:rPr>
          <w:rFonts w:ascii="Consolas" w:hAnsi="Consolas" w:cs="Courier New"/>
          <w:color w:val="666600"/>
          <w:sz w:val="17"/>
          <w:szCs w:val="17"/>
        </w:rPr>
        <w:t>([</w:t>
      </w:r>
      <w:r>
        <w:rPr>
          <w:rFonts w:ascii="Consolas" w:hAnsi="Consolas" w:cs="Courier New"/>
          <w:color w:val="000000"/>
          <w:sz w:val="17"/>
          <w:szCs w:val="17"/>
        </w:rPr>
        <w:t>contact_image</w:t>
      </w:r>
      <w:r>
        <w:rPr>
          <w:rFonts w:ascii="Consolas" w:hAnsi="Consolas" w:cs="Courier New"/>
          <w:color w:val="666600"/>
          <w:sz w:val="17"/>
          <w:szCs w:val="17"/>
        </w:rPr>
        <w:t>],</w:t>
      </w:r>
      <w:r>
        <w:rPr>
          <w:rFonts w:ascii="Consolas" w:hAnsi="Consolas" w:cs="Courier New"/>
          <w:color w:val="000000"/>
          <w:sz w:val="17"/>
          <w:szCs w:val="17"/>
        </w:rPr>
        <w:t xml:space="preserve"> face_encoding</w:t>
      </w:r>
      <w:r>
        <w:rPr>
          <w:rFonts w:ascii="Consolas" w:hAnsi="Consolas" w:cs="Courier New"/>
          <w:color w:val="666600"/>
          <w:sz w:val="17"/>
          <w:szCs w:val="17"/>
        </w:rPr>
        <w:t>):</w:t>
      </w:r>
    </w:p>
    <w:p w14:paraId="1AA118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"Found {contact_name} in image {image_path}"</w:t>
      </w:r>
      <w:r>
        <w:rPr>
          <w:rFonts w:ascii="Consolas" w:hAnsi="Consolas" w:cs="Courier New"/>
          <w:color w:val="666600"/>
          <w:sz w:val="17"/>
          <w:szCs w:val="17"/>
        </w:rPr>
        <w:t>)</w:t>
      </w:r>
    </w:p>
    <w:p w14:paraId="312FAA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880000"/>
          <w:sz w:val="17"/>
          <w:szCs w:val="17"/>
        </w:rPr>
        <w:t># Link the image to the contact</w:t>
      </w:r>
    </w:p>
    <w:p w14:paraId="0C9E9C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contact_images</w:t>
      </w:r>
      <w:r>
        <w:rPr>
          <w:rFonts w:ascii="Consolas" w:hAnsi="Consolas" w:cs="Courier New"/>
          <w:color w:val="666600"/>
          <w:sz w:val="17"/>
          <w:szCs w:val="17"/>
        </w:rPr>
        <w:t>[</w:t>
      </w:r>
      <w:r>
        <w:rPr>
          <w:rFonts w:ascii="Consolas" w:hAnsi="Consolas" w:cs="Courier New"/>
          <w:color w:val="000000"/>
          <w:sz w:val="17"/>
          <w:szCs w:val="17"/>
        </w:rPr>
        <w:t>contact_name</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3BEFD5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AEFBC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880000"/>
          <w:sz w:val="17"/>
          <w:szCs w:val="17"/>
        </w:rPr>
        <w:t># Test the function</w:t>
      </w:r>
    </w:p>
    <w:p w14:paraId="5A21F9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hash_tag_image</w:t>
      </w:r>
      <w:r>
        <w:rPr>
          <w:rFonts w:ascii="Consolas" w:hAnsi="Consolas" w:cs="Courier New"/>
          <w:color w:val="666600"/>
          <w:sz w:val="17"/>
          <w:szCs w:val="17"/>
        </w:rPr>
        <w:t>(</w:t>
      </w:r>
      <w:r>
        <w:rPr>
          <w:rFonts w:ascii="Consolas" w:hAnsi="Consolas" w:cs="Courier New"/>
          <w:color w:val="008800"/>
          <w:sz w:val="17"/>
          <w:szCs w:val="17"/>
        </w:rPr>
        <w:t>"image1.jpg"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"John Doe"</w:t>
      </w:r>
      <w:r>
        <w:rPr>
          <w:rFonts w:ascii="Consolas" w:hAnsi="Consolas" w:cs="Courier New"/>
          <w:color w:val="666600"/>
          <w:sz w:val="17"/>
          <w:szCs w:val="17"/>
        </w:rPr>
        <w:t>)</w:t>
      </w:r>
    </w:p>
    <w:p w14:paraId="645DCF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7DE5D485" w14:textId="77777777" w:rsidR="00F83268" w:rsidRDefault="00F83268" w:rsidP="00F83268"/>
    <w:p w14:paraId="61722898" w14:textId="77777777" w:rsidR="00B46372" w:rsidRDefault="00B46372" w:rsidP="00F83268"/>
    <w:p w14:paraId="68430FCA" w14:textId="0D55CEE4" w:rsidR="00E77FCB" w:rsidRDefault="00E77FCB" w:rsidP="00B46372">
      <w:pPr>
        <w:pStyle w:val="Heading3"/>
      </w:pPr>
      <w:r w:rsidRPr="00E77FCB">
        <w:t>computer_vision\uk_plate_cascade.xml</w:t>
      </w:r>
    </w:p>
    <w:p w14:paraId="6811FC71" w14:textId="568FDDF6" w:rsidR="00B46372" w:rsidRDefault="00B46372" w:rsidP="00B46372">
      <w:pPr>
        <w:pStyle w:val="Heading3"/>
      </w:pPr>
      <w:r w:rsidRPr="00B46372">
        <w:t>computer_vision\vehicle_detection.py</w:t>
      </w:r>
    </w:p>
    <w:p w14:paraId="3E77033A" w14:textId="77777777" w:rsidR="00B46372" w:rsidRDefault="00B46372" w:rsidP="00B46372"/>
    <w:p w14:paraId="4C0FE355" w14:textId="77777777" w:rsidR="00B46372" w:rsidRDefault="00B46372" w:rsidP="00B46372"/>
    <w:p w14:paraId="0E35AFA0" w14:textId="020B8A76" w:rsidR="00B46372" w:rsidRDefault="00B46372" w:rsidP="00B46372">
      <w:pPr>
        <w:pStyle w:val="Heading5"/>
      </w:pPr>
      <w:r>
        <w:t>The Code</w:t>
      </w:r>
    </w:p>
    <w:p w14:paraId="317D742C" w14:textId="77777777" w:rsidR="00B46372" w:rsidRDefault="00B46372" w:rsidP="00B46372"/>
    <w:p w14:paraId="37B983E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630635B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0047B6E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A407456"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VehicleDetection</w:t>
      </w:r>
      <w:r>
        <w:rPr>
          <w:rFonts w:ascii="Consolas" w:hAnsi="Consolas" w:cs="Courier New"/>
          <w:color w:val="666600"/>
          <w:sz w:val="17"/>
          <w:szCs w:val="17"/>
        </w:rPr>
        <w:t>:</w:t>
      </w:r>
    </w:p>
    <w:p w14:paraId="75BBFED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yolo_weights</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r>
        <w:rPr>
          <w:rFonts w:ascii="Consolas" w:hAnsi="Consolas" w:cs="Courier New"/>
          <w:color w:val="000000"/>
          <w:sz w:val="17"/>
          <w:szCs w:val="17"/>
        </w:rPr>
        <w:t xml:space="preserve"> yolo_names</w:t>
      </w:r>
      <w:r>
        <w:rPr>
          <w:rFonts w:ascii="Consolas" w:hAnsi="Consolas" w:cs="Courier New"/>
          <w:color w:val="666600"/>
          <w:sz w:val="17"/>
          <w:szCs w:val="17"/>
        </w:rPr>
        <w:t>):</w:t>
      </w:r>
    </w:p>
    <w:p w14:paraId="482BEF5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Load YOLO model</w:t>
      </w:r>
    </w:p>
    <w:p w14:paraId="5889E533"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net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readNet</w:t>
      </w:r>
      <w:r>
        <w:rPr>
          <w:rFonts w:ascii="Consolas" w:hAnsi="Consolas" w:cs="Courier New"/>
          <w:color w:val="666600"/>
          <w:sz w:val="17"/>
          <w:szCs w:val="17"/>
        </w:rPr>
        <w:t>(</w:t>
      </w:r>
      <w:r>
        <w:rPr>
          <w:rFonts w:ascii="Consolas" w:hAnsi="Consolas" w:cs="Courier New"/>
          <w:color w:val="000000"/>
          <w:sz w:val="17"/>
          <w:szCs w:val="17"/>
        </w:rPr>
        <w:t>yolo_weights</w:t>
      </w:r>
      <w:r>
        <w:rPr>
          <w:rFonts w:ascii="Consolas" w:hAnsi="Consolas" w:cs="Courier New"/>
          <w:color w:val="666600"/>
          <w:sz w:val="17"/>
          <w:szCs w:val="17"/>
        </w:rPr>
        <w:t>,</w:t>
      </w:r>
      <w:r>
        <w:rPr>
          <w:rFonts w:ascii="Consolas" w:hAnsi="Consolas" w:cs="Courier New"/>
          <w:color w:val="000000"/>
          <w:sz w:val="17"/>
          <w:szCs w:val="17"/>
        </w:rPr>
        <w:t xml:space="preserve"> yolo_cfg</w:t>
      </w:r>
      <w:r>
        <w:rPr>
          <w:rFonts w:ascii="Consolas" w:hAnsi="Consolas" w:cs="Courier New"/>
          <w:color w:val="666600"/>
          <w:sz w:val="17"/>
          <w:szCs w:val="17"/>
        </w:rPr>
        <w:t>)</w:t>
      </w:r>
    </w:p>
    <w:p w14:paraId="3D2AB463"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layer_names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getLayerNames</w:t>
      </w:r>
      <w:r>
        <w:rPr>
          <w:rFonts w:ascii="Consolas" w:hAnsi="Consolas" w:cs="Courier New"/>
          <w:color w:val="666600"/>
          <w:sz w:val="17"/>
          <w:szCs w:val="17"/>
        </w:rPr>
        <w:t>()</w:t>
      </w:r>
    </w:p>
    <w:p w14:paraId="2A57122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output_layers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layer_names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getUnconnectedOutLayers</w:t>
      </w:r>
      <w:r>
        <w:rPr>
          <w:rFonts w:ascii="Consolas" w:hAnsi="Consolas" w:cs="Courier New"/>
          <w:color w:val="666600"/>
          <w:sz w:val="17"/>
          <w:szCs w:val="17"/>
        </w:rPr>
        <w:t>()]</w:t>
      </w:r>
    </w:p>
    <w:p w14:paraId="69605A5A"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0771606"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yolo_names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6394AA29"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line</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line </w:t>
      </w:r>
      <w:r>
        <w:rPr>
          <w:rFonts w:ascii="Consolas" w:hAnsi="Consolas" w:cs="Courier New"/>
          <w:color w:val="000088"/>
          <w:sz w:val="17"/>
          <w:szCs w:val="17"/>
        </w:rPr>
        <w:t>in</w:t>
      </w:r>
      <w:r>
        <w:rPr>
          <w:rFonts w:ascii="Consolas" w:hAnsi="Consolas" w:cs="Courier New"/>
          <w:color w:val="000000"/>
          <w:sz w:val="17"/>
          <w:szCs w:val="17"/>
        </w:rPr>
        <w:t xml:space="preserve"> f</w:t>
      </w:r>
      <w:r>
        <w:rPr>
          <w:rFonts w:ascii="Consolas" w:hAnsi="Consolas" w:cs="Courier New"/>
          <w:color w:val="666600"/>
          <w:sz w:val="17"/>
          <w:szCs w:val="17"/>
        </w:rPr>
        <w:t>.</w:t>
      </w:r>
      <w:r>
        <w:rPr>
          <w:rFonts w:ascii="Consolas" w:hAnsi="Consolas" w:cs="Courier New"/>
          <w:color w:val="000000"/>
          <w:sz w:val="17"/>
          <w:szCs w:val="17"/>
        </w:rPr>
        <w:t>readlines</w:t>
      </w:r>
      <w:r>
        <w:rPr>
          <w:rFonts w:ascii="Consolas" w:hAnsi="Consolas" w:cs="Courier New"/>
          <w:color w:val="666600"/>
          <w:sz w:val="17"/>
          <w:szCs w:val="17"/>
        </w:rPr>
        <w:t>()]</w:t>
      </w:r>
    </w:p>
    <w:p w14:paraId="5950D9C2"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0DBED2C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detect_vehicles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6CA8D3F6"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height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shape</w:t>
      </w:r>
    </w:p>
    <w:p w14:paraId="23D88300"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426499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Prepare the frame for detection</w:t>
      </w:r>
    </w:p>
    <w:p w14:paraId="0BE17D8C"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blob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000000"/>
          <w:sz w:val="17"/>
          <w:szCs w:val="17"/>
        </w:rPr>
        <w:t>blobFromImage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0.00392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416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crop</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649A21F9"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setInput</w:t>
      </w:r>
      <w:r>
        <w:rPr>
          <w:rFonts w:ascii="Consolas" w:hAnsi="Consolas" w:cs="Courier New"/>
          <w:color w:val="666600"/>
          <w:sz w:val="17"/>
          <w:szCs w:val="17"/>
        </w:rPr>
        <w:t>(</w:t>
      </w:r>
      <w:r>
        <w:rPr>
          <w:rFonts w:ascii="Consolas" w:hAnsi="Consolas" w:cs="Courier New"/>
          <w:color w:val="000000"/>
          <w:sz w:val="17"/>
          <w:szCs w:val="17"/>
        </w:rPr>
        <w:t>blob</w:t>
      </w:r>
      <w:r>
        <w:rPr>
          <w:rFonts w:ascii="Consolas" w:hAnsi="Consolas" w:cs="Courier New"/>
          <w:color w:val="666600"/>
          <w:sz w:val="17"/>
          <w:szCs w:val="17"/>
        </w:rPr>
        <w:t>)</w:t>
      </w:r>
    </w:p>
    <w:p w14:paraId="08163D8E"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net</w:t>
      </w:r>
      <w:r>
        <w:rPr>
          <w:rFonts w:ascii="Consolas" w:hAnsi="Consolas" w:cs="Courier New"/>
          <w:color w:val="666600"/>
          <w:sz w:val="17"/>
          <w:szCs w:val="17"/>
        </w:rPr>
        <w:t>.</w:t>
      </w:r>
      <w:r>
        <w:rPr>
          <w:rFonts w:ascii="Consolas" w:hAnsi="Consolas" w:cs="Courier New"/>
          <w:color w:val="000000"/>
          <w:sz w:val="17"/>
          <w:szCs w:val="17"/>
        </w:rPr>
        <w:t>forward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output_layers</w:t>
      </w:r>
      <w:r>
        <w:rPr>
          <w:rFonts w:ascii="Consolas" w:hAnsi="Consolas" w:cs="Courier New"/>
          <w:color w:val="666600"/>
          <w:sz w:val="17"/>
          <w:szCs w:val="17"/>
        </w:rPr>
        <w:t>)</w:t>
      </w:r>
    </w:p>
    <w:p w14:paraId="584419DF"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7A15D13"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boxes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C6C4F"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453D45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Loop through detections</w:t>
      </w:r>
    </w:p>
    <w:p w14:paraId="1F05C59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output </w:t>
      </w:r>
      <w:r>
        <w:rPr>
          <w:rFonts w:ascii="Consolas" w:hAnsi="Consolas" w:cs="Courier New"/>
          <w:color w:val="000088"/>
          <w:sz w:val="17"/>
          <w:szCs w:val="17"/>
        </w:rPr>
        <w:t>in</w:t>
      </w:r>
      <w:r>
        <w:rPr>
          <w:rFonts w:ascii="Consolas" w:hAnsi="Consolas" w:cs="Courier New"/>
          <w:color w:val="000000"/>
          <w:sz w:val="17"/>
          <w:szCs w:val="17"/>
        </w:rPr>
        <w:t xml:space="preserve"> outputs</w:t>
      </w:r>
      <w:r>
        <w:rPr>
          <w:rFonts w:ascii="Consolas" w:hAnsi="Consolas" w:cs="Courier New"/>
          <w:color w:val="666600"/>
          <w:sz w:val="17"/>
          <w:szCs w:val="17"/>
        </w:rPr>
        <w:t>:</w:t>
      </w:r>
    </w:p>
    <w:p w14:paraId="3B798C8B"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output</w:t>
      </w:r>
      <w:r>
        <w:rPr>
          <w:rFonts w:ascii="Consolas" w:hAnsi="Consolas" w:cs="Courier New"/>
          <w:color w:val="666600"/>
          <w:sz w:val="17"/>
          <w:szCs w:val="17"/>
        </w:rPr>
        <w:t>:</w:t>
      </w:r>
    </w:p>
    <w:p w14:paraId="411178C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5654352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class_id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scores</w:t>
      </w:r>
      <w:r>
        <w:rPr>
          <w:rFonts w:ascii="Consolas" w:hAnsi="Consolas" w:cs="Courier New"/>
          <w:color w:val="666600"/>
          <w:sz w:val="17"/>
          <w:szCs w:val="17"/>
        </w:rPr>
        <w:t>)</w:t>
      </w:r>
    </w:p>
    <w:p w14:paraId="7788DDFB"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confidence </w:t>
      </w:r>
      <w:r>
        <w:rPr>
          <w:rFonts w:ascii="Consolas" w:hAnsi="Consolas" w:cs="Courier New"/>
          <w:color w:val="666600"/>
          <w:sz w:val="17"/>
          <w:szCs w:val="17"/>
        </w:rPr>
        <w:t>=</w:t>
      </w:r>
      <w:r>
        <w:rPr>
          <w:rFonts w:ascii="Consolas" w:hAnsi="Consolas" w:cs="Courier New"/>
          <w:color w:val="000000"/>
          <w:sz w:val="17"/>
          <w:szCs w:val="17"/>
        </w:rPr>
        <w:t xml:space="preserve"> scores</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58B8CFD5"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Filter car (class_id == 2) and motorbike (class_id == 3)</w:t>
      </w:r>
    </w:p>
    <w:p w14:paraId="4509FCB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confidence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class_id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p>
    <w:p w14:paraId="2B30C642"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center_x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09329A49"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center_y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555A0DB"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p>
    <w:p w14:paraId="7108F68E"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detection</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7FE78F4E"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7171AEE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center_x </w:t>
      </w:r>
      <w:r>
        <w:rPr>
          <w:rFonts w:ascii="Consolas" w:hAnsi="Consolas" w:cs="Courier New"/>
          <w:color w:val="666600"/>
          <w:sz w:val="17"/>
          <w:szCs w:val="17"/>
        </w:rPr>
        <w:t>-</w:t>
      </w:r>
      <w:r>
        <w:rPr>
          <w:rFonts w:ascii="Consolas" w:hAnsi="Consolas" w:cs="Courier New"/>
          <w:color w:val="000000"/>
          <w:sz w:val="17"/>
          <w:szCs w:val="17"/>
        </w:rPr>
        <w:t xml:space="preserve"> w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150A339"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666600"/>
          <w:sz w:val="17"/>
          <w:szCs w:val="17"/>
        </w:rPr>
        <w:t>(</w:t>
      </w:r>
      <w:r>
        <w:rPr>
          <w:rFonts w:ascii="Consolas" w:hAnsi="Consolas" w:cs="Courier New"/>
          <w:color w:val="000000"/>
          <w:sz w:val="17"/>
          <w:szCs w:val="17"/>
        </w:rPr>
        <w:t xml:space="preserve">center_y </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7D92958C"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lastRenderedPageBreak/>
        <w:t xml:space="preserve">39. </w:t>
      </w:r>
      <w:r>
        <w:rPr>
          <w:rFonts w:ascii="Consolas" w:hAnsi="Consolas" w:cs="Courier New"/>
          <w:color w:val="000000"/>
          <w:sz w:val="17"/>
          <w:szCs w:val="17"/>
        </w:rPr>
        <w:t> </w:t>
      </w:r>
    </w:p>
    <w:p w14:paraId="7B8025E0"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boxes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p>
    <w:p w14:paraId="7E39F2B0"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confidences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confidence</w:t>
      </w:r>
      <w:r>
        <w:rPr>
          <w:rFonts w:ascii="Consolas" w:hAnsi="Consolas" w:cs="Courier New"/>
          <w:color w:val="666600"/>
          <w:sz w:val="17"/>
          <w:szCs w:val="17"/>
        </w:rPr>
        <w:t>))</w:t>
      </w:r>
    </w:p>
    <w:p w14:paraId="102054EF"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class_ids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class_id</w:t>
      </w:r>
      <w:r>
        <w:rPr>
          <w:rFonts w:ascii="Consolas" w:hAnsi="Consolas" w:cs="Courier New"/>
          <w:color w:val="666600"/>
          <w:sz w:val="17"/>
          <w:szCs w:val="17"/>
        </w:rPr>
        <w:t>)</w:t>
      </w:r>
    </w:p>
    <w:p w14:paraId="4367063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6265C74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Non-Maximum Suppression to remove overlapping boxes</w:t>
      </w:r>
    </w:p>
    <w:p w14:paraId="759A556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indexes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dnn</w:t>
      </w:r>
      <w:r>
        <w:rPr>
          <w:rFonts w:ascii="Consolas" w:hAnsi="Consolas" w:cs="Courier New"/>
          <w:color w:val="666600"/>
          <w:sz w:val="17"/>
          <w:szCs w:val="17"/>
        </w:rPr>
        <w:t>.</w:t>
      </w:r>
      <w:r>
        <w:rPr>
          <w:rFonts w:ascii="Consolas" w:hAnsi="Consolas" w:cs="Courier New"/>
          <w:color w:val="660066"/>
          <w:sz w:val="17"/>
          <w:szCs w:val="17"/>
        </w:rPr>
        <w:t>NMSBoxes</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0.4</w:t>
      </w:r>
      <w:r>
        <w:rPr>
          <w:rFonts w:ascii="Consolas" w:hAnsi="Consolas" w:cs="Courier New"/>
          <w:color w:val="666600"/>
          <w:sz w:val="17"/>
          <w:szCs w:val="17"/>
        </w:rPr>
        <w:t>)</w:t>
      </w:r>
    </w:p>
    <w:p w14:paraId="3CCAC76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4A51823B"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confidences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classes</w:t>
      </w:r>
      <w:r>
        <w:rPr>
          <w:rFonts w:ascii="Consolas" w:hAnsi="Consolas" w:cs="Courier New"/>
          <w:color w:val="666600"/>
          <w:sz w:val="17"/>
          <w:szCs w:val="17"/>
        </w:rPr>
        <w:t>[</w:t>
      </w:r>
      <w:r>
        <w:rPr>
          <w:rFonts w:ascii="Consolas" w:hAnsi="Consolas" w:cs="Courier New"/>
          <w:color w:val="000000"/>
          <w:sz w:val="17"/>
          <w:szCs w:val="17"/>
        </w:rPr>
        <w:t>class_ids</w:t>
      </w:r>
      <w:r>
        <w:rPr>
          <w:rFonts w:ascii="Consolas" w:hAnsi="Consolas" w:cs="Courier New"/>
          <w:color w:val="666600"/>
          <w:sz w:val="17"/>
          <w:szCs w:val="17"/>
        </w:rPr>
        <w:t>[</w:t>
      </w:r>
      <w:r>
        <w:rPr>
          <w:rFonts w:ascii="Consolas" w:hAnsi="Consolas" w:cs="Courier New"/>
          <w:color w:val="000000"/>
          <w:sz w:val="17"/>
          <w:szCs w:val="17"/>
        </w:rPr>
        <w:t>i</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 </w:t>
      </w:r>
      <w:r>
        <w:rPr>
          <w:rFonts w:ascii="Consolas" w:hAnsi="Consolas" w:cs="Courier New"/>
          <w:color w:val="000088"/>
          <w:sz w:val="17"/>
          <w:szCs w:val="17"/>
        </w:rPr>
        <w:t>in</w:t>
      </w:r>
      <w:r>
        <w:rPr>
          <w:rFonts w:ascii="Consolas" w:hAnsi="Consolas" w:cs="Courier New"/>
          <w:color w:val="000000"/>
          <w:sz w:val="17"/>
          <w:szCs w:val="17"/>
        </w:rPr>
        <w:t xml:space="preserve"> indexes</w:t>
      </w:r>
      <w:r>
        <w:rPr>
          <w:rFonts w:ascii="Consolas" w:hAnsi="Consolas" w:cs="Courier New"/>
          <w:color w:val="666600"/>
          <w:sz w:val="17"/>
          <w:szCs w:val="17"/>
        </w:rPr>
        <w:t>.</w:t>
      </w:r>
      <w:r>
        <w:rPr>
          <w:rFonts w:ascii="Consolas" w:hAnsi="Consolas" w:cs="Courier New"/>
          <w:color w:val="000000"/>
          <w:sz w:val="17"/>
          <w:szCs w:val="17"/>
        </w:rPr>
        <w:t>flatten</w:t>
      </w:r>
      <w:r>
        <w:rPr>
          <w:rFonts w:ascii="Consolas" w:hAnsi="Consolas" w:cs="Courier New"/>
          <w:color w:val="666600"/>
          <w:sz w:val="17"/>
          <w:szCs w:val="17"/>
        </w:rPr>
        <w:t>()]</w:t>
      </w:r>
    </w:p>
    <w:p w14:paraId="33FDDEE9"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2D5D6371"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start_detection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2BCB4DF"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Open the webcam</w:t>
      </w:r>
    </w:p>
    <w:p w14:paraId="4C73D283"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25FBD0A"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7DE3ED1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2C0C727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"Error: Unable to capture video."</w:t>
      </w:r>
      <w:r>
        <w:rPr>
          <w:rFonts w:ascii="Consolas" w:hAnsi="Consolas" w:cs="Courier New"/>
          <w:color w:val="666600"/>
          <w:sz w:val="17"/>
          <w:szCs w:val="17"/>
        </w:rPr>
        <w:t>)</w:t>
      </w:r>
    </w:p>
    <w:p w14:paraId="7490F01C"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break</w:t>
      </w:r>
    </w:p>
    <w:p w14:paraId="7758660B"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154FA836"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detect_vehicles</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2BF4EEF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box</w:t>
      </w:r>
      <w:r>
        <w:rPr>
          <w:rFonts w:ascii="Consolas" w:hAnsi="Consolas" w:cs="Courier New"/>
          <w:color w:val="666600"/>
          <w:sz w:val="17"/>
          <w:szCs w:val="17"/>
        </w:rPr>
        <w:t>,</w:t>
      </w:r>
      <w:r>
        <w:rPr>
          <w:rFonts w:ascii="Consolas" w:hAnsi="Consolas" w:cs="Courier New"/>
          <w:color w:val="000000"/>
          <w:sz w:val="17"/>
          <w:szCs w:val="17"/>
        </w:rPr>
        <w:t xml:space="preserve"> confidence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detections</w:t>
      </w:r>
      <w:r>
        <w:rPr>
          <w:rFonts w:ascii="Consolas" w:hAnsi="Consolas" w:cs="Courier New"/>
          <w:color w:val="666600"/>
          <w:sz w:val="17"/>
          <w:szCs w:val="17"/>
        </w:rPr>
        <w:t>:</w:t>
      </w:r>
    </w:p>
    <w:p w14:paraId="6E80614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box</w:t>
      </w:r>
    </w:p>
    <w:p w14:paraId="4E20E20B"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"{label} - {confidence:.2f}"</w:t>
      </w:r>
    </w:p>
    <w:p w14:paraId="5E8CA692"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54DF226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putText</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FONT_HERSHEY_SIMPLEX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F38A550"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0B2AAF41"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"Vehicle Detection"</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7F920522"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1FDBF63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5481886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r>
        <w:rPr>
          <w:rFonts w:ascii="Consolas" w:hAnsi="Consolas" w:cs="Courier New"/>
          <w:color w:val="000088"/>
          <w:sz w:val="17"/>
          <w:szCs w:val="17"/>
        </w:rPr>
        <w:t>break</w:t>
      </w:r>
    </w:p>
    <w:p w14:paraId="085AAAE4"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195AADA5"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46C44AFD"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737DA0A7"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w:t>
      </w:r>
    </w:p>
    <w:p w14:paraId="35891138" w14:textId="77777777" w:rsidR="00E363A8" w:rsidRDefault="00E363A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5443476"/>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5B2F056D" w14:textId="77777777" w:rsidR="00B46372" w:rsidRPr="00B46372" w:rsidRDefault="00B46372" w:rsidP="00B46372"/>
    <w:p w14:paraId="0CD0FF9A" w14:textId="77777777" w:rsidR="00B46372" w:rsidRDefault="00B46372" w:rsidP="00F83268"/>
    <w:p w14:paraId="27A91B06" w14:textId="77777777" w:rsidR="00B46372" w:rsidRDefault="00B46372" w:rsidP="00F83268"/>
    <w:p w14:paraId="783C84F7" w14:textId="77777777" w:rsidR="00B46372" w:rsidRPr="00567ECC" w:rsidRDefault="00B46372" w:rsidP="00F83268"/>
    <w:p w14:paraId="542ABD7E" w14:textId="18C0BE52" w:rsidR="00D9746B" w:rsidRDefault="0068072A" w:rsidP="00E73E7B">
      <w:pPr>
        <w:pStyle w:val="Heading3"/>
      </w:pPr>
      <w:bookmarkStart w:id="69" w:name="_Toc178780080"/>
      <w:r w:rsidRPr="0068072A">
        <w:t>computer_vision\yolov7.pt</w:t>
      </w:r>
    </w:p>
    <w:p w14:paraId="28E93BA2" w14:textId="069AD416" w:rsidR="0068072A" w:rsidRDefault="0068072A" w:rsidP="00E73E7B">
      <w:pPr>
        <w:pStyle w:val="Heading3"/>
      </w:pPr>
      <w:r w:rsidRPr="0068072A">
        <w:t>computer_vision\yolov7.weights.pt</w:t>
      </w:r>
    </w:p>
    <w:p w14:paraId="5E99FA4E" w14:textId="35521480" w:rsidR="00D9746B" w:rsidRDefault="00D9746B" w:rsidP="00E73E7B">
      <w:pPr>
        <w:pStyle w:val="Heading3"/>
      </w:pPr>
      <w:r w:rsidRPr="00D9746B">
        <w:t>computer_vision\yolov7.cfg</w:t>
      </w:r>
    </w:p>
    <w:p w14:paraId="3C803692" w14:textId="6CBE60F1" w:rsidR="00E73E7B" w:rsidRDefault="00E73E7B" w:rsidP="00E73E7B">
      <w:pPr>
        <w:pStyle w:val="Heading3"/>
      </w:pPr>
      <w:r w:rsidRPr="00E73E7B">
        <w:t>computer_vision\visualization.py</w:t>
      </w:r>
    </w:p>
    <w:p w14:paraId="5D975473" w14:textId="77777777" w:rsidR="00E73E7B" w:rsidRDefault="00E73E7B" w:rsidP="00E73E7B"/>
    <w:p w14:paraId="4ED3C86E"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tkinter </w:t>
      </w:r>
      <w:r>
        <w:rPr>
          <w:rFonts w:ascii="Consolas" w:hAnsi="Consolas" w:cs="Courier New"/>
          <w:color w:val="000088"/>
          <w:sz w:val="17"/>
          <w:szCs w:val="17"/>
        </w:rPr>
        <w:t>as</w:t>
      </w:r>
      <w:r>
        <w:rPr>
          <w:rFonts w:ascii="Consolas" w:hAnsi="Consolas" w:cs="Courier New"/>
          <w:color w:val="000000"/>
          <w:sz w:val="17"/>
          <w:szCs w:val="17"/>
        </w:rPr>
        <w:t xml:space="preserve"> tk</w:t>
      </w:r>
    </w:p>
    <w:p w14:paraId="2DBD085E"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tkinter </w:t>
      </w:r>
      <w:r>
        <w:rPr>
          <w:rFonts w:ascii="Consolas" w:hAnsi="Consolas" w:cs="Courier New"/>
          <w:color w:val="000088"/>
          <w:sz w:val="17"/>
          <w:szCs w:val="17"/>
        </w:rPr>
        <w:t>import</w:t>
      </w:r>
      <w:r>
        <w:rPr>
          <w:rFonts w:ascii="Consolas" w:hAnsi="Consolas" w:cs="Courier New"/>
          <w:color w:val="000000"/>
          <w:sz w:val="17"/>
          <w:szCs w:val="17"/>
        </w:rPr>
        <w:t xml:space="preserve"> messagebox</w:t>
      </w:r>
      <w:r>
        <w:rPr>
          <w:rFonts w:ascii="Consolas" w:hAnsi="Consolas" w:cs="Courier New"/>
          <w:color w:val="666600"/>
          <w:sz w:val="17"/>
          <w:szCs w:val="17"/>
        </w:rPr>
        <w:t>,</w:t>
      </w:r>
      <w:r>
        <w:rPr>
          <w:rFonts w:ascii="Consolas" w:hAnsi="Consolas" w:cs="Courier New"/>
          <w:color w:val="000000"/>
          <w:sz w:val="17"/>
          <w:szCs w:val="17"/>
        </w:rPr>
        <w:t xml:space="preserve"> ttk</w:t>
      </w:r>
    </w:p>
    <w:p w14:paraId="47F6C0E9"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60537E6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7E258531"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0739D1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DetectionViewer</w:t>
      </w:r>
      <w:r>
        <w:rPr>
          <w:rFonts w:ascii="Consolas" w:hAnsi="Consolas" w:cs="Courier New"/>
          <w:color w:val="666600"/>
          <w:sz w:val="17"/>
          <w:szCs w:val="17"/>
        </w:rPr>
        <w:t>:</w:t>
      </w:r>
    </w:p>
    <w:p w14:paraId="6E5E519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master</w:t>
      </w:r>
      <w:r>
        <w:rPr>
          <w:rFonts w:ascii="Consolas" w:hAnsi="Consolas" w:cs="Courier New"/>
          <w:color w:val="666600"/>
          <w:sz w:val="17"/>
          <w:szCs w:val="17"/>
        </w:rPr>
        <w:t>):</w:t>
      </w:r>
    </w:p>
    <w:p w14:paraId="336D370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master </w:t>
      </w:r>
      <w:r>
        <w:rPr>
          <w:rFonts w:ascii="Consolas" w:hAnsi="Consolas" w:cs="Courier New"/>
          <w:color w:val="666600"/>
          <w:sz w:val="17"/>
          <w:szCs w:val="17"/>
        </w:rPr>
        <w:t>=</w:t>
      </w:r>
      <w:r>
        <w:rPr>
          <w:rFonts w:ascii="Consolas" w:hAnsi="Consolas" w:cs="Courier New"/>
          <w:color w:val="000000"/>
          <w:sz w:val="17"/>
          <w:szCs w:val="17"/>
        </w:rPr>
        <w:t xml:space="preserve"> master</w:t>
      </w:r>
    </w:p>
    <w:p w14:paraId="7FE58BE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"Saved Detections Viewer"</w:t>
      </w:r>
      <w:r>
        <w:rPr>
          <w:rFonts w:ascii="Consolas" w:hAnsi="Consolas" w:cs="Courier New"/>
          <w:color w:val="666600"/>
          <w:sz w:val="17"/>
          <w:szCs w:val="17"/>
        </w:rPr>
        <w:t>)</w:t>
      </w:r>
    </w:p>
    <w:p w14:paraId="243597EE"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geometry</w:t>
      </w:r>
      <w:r>
        <w:rPr>
          <w:rFonts w:ascii="Consolas" w:hAnsi="Consolas" w:cs="Courier New"/>
          <w:color w:val="666600"/>
          <w:sz w:val="17"/>
          <w:szCs w:val="17"/>
        </w:rPr>
        <w:t>(</w:t>
      </w:r>
      <w:r>
        <w:rPr>
          <w:rFonts w:ascii="Consolas" w:hAnsi="Consolas" w:cs="Courier New"/>
          <w:color w:val="008800"/>
          <w:sz w:val="17"/>
          <w:szCs w:val="17"/>
        </w:rPr>
        <w:t>"600x400"</w:t>
      </w:r>
      <w:r>
        <w:rPr>
          <w:rFonts w:ascii="Consolas" w:hAnsi="Consolas" w:cs="Courier New"/>
          <w:color w:val="666600"/>
          <w:sz w:val="17"/>
          <w:szCs w:val="17"/>
        </w:rPr>
        <w:t>)</w:t>
      </w:r>
    </w:p>
    <w:p w14:paraId="37124C1F"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3FEFFC0"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detections_file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"computer_vision/detections.json"</w:t>
      </w:r>
    </w:p>
    <w:p w14:paraId="78A65551"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w:t>
      </w:r>
    </w:p>
    <w:p w14:paraId="20240C33"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Create a table to display detections</w:t>
      </w:r>
    </w:p>
    <w:p w14:paraId="21F4B91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tree </w:t>
      </w:r>
      <w:r>
        <w:rPr>
          <w:rFonts w:ascii="Consolas" w:hAnsi="Consolas" w:cs="Courier New"/>
          <w:color w:val="666600"/>
          <w:sz w:val="17"/>
          <w:szCs w:val="17"/>
        </w:rPr>
        <w:t>=</w:t>
      </w:r>
      <w:r>
        <w:rPr>
          <w:rFonts w:ascii="Consolas" w:hAnsi="Consolas" w:cs="Courier New"/>
          <w:color w:val="000000"/>
          <w:sz w:val="17"/>
          <w:szCs w:val="17"/>
        </w:rPr>
        <w:t xml:space="preserve"> ttk</w:t>
      </w:r>
      <w:r>
        <w:rPr>
          <w:rFonts w:ascii="Consolas" w:hAnsi="Consolas" w:cs="Courier New"/>
          <w:color w:val="666600"/>
          <w:sz w:val="17"/>
          <w:szCs w:val="17"/>
        </w:rPr>
        <w:t>.</w:t>
      </w:r>
      <w:r>
        <w:rPr>
          <w:rFonts w:ascii="Consolas" w:hAnsi="Consolas" w:cs="Courier New"/>
          <w:color w:val="660066"/>
          <w:sz w:val="17"/>
          <w:szCs w:val="17"/>
        </w:rPr>
        <w:t>Treeview</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 xml:space="preserve"> columns</w:t>
      </w:r>
      <w:r>
        <w:rPr>
          <w:rFonts w:ascii="Consolas" w:hAnsi="Consolas" w:cs="Courier New"/>
          <w:color w:val="666600"/>
          <w:sz w:val="17"/>
          <w:szCs w:val="17"/>
        </w:rPr>
        <w:t>=(</w:t>
      </w:r>
      <w:r>
        <w:rPr>
          <w:rFonts w:ascii="Consolas" w:hAnsi="Consolas" w:cs="Courier New"/>
          <w:color w:val="008800"/>
          <w:sz w:val="17"/>
          <w:szCs w:val="17"/>
        </w:rPr>
        <w:t>"License 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"Vehicle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"Confidence"</w:t>
      </w:r>
      <w:r>
        <w:rPr>
          <w:rFonts w:ascii="Consolas" w:hAnsi="Consolas" w:cs="Courier New"/>
          <w:color w:val="666600"/>
          <w:sz w:val="17"/>
          <w:szCs w:val="17"/>
        </w:rPr>
        <w:t>),</w:t>
      </w:r>
      <w:r>
        <w:rPr>
          <w:rFonts w:ascii="Consolas" w:hAnsi="Consolas" w:cs="Courier New"/>
          <w:color w:val="000000"/>
          <w:sz w:val="17"/>
          <w:szCs w:val="17"/>
        </w:rPr>
        <w:t xml:space="preserve"> show</w:t>
      </w:r>
      <w:r>
        <w:rPr>
          <w:rFonts w:ascii="Consolas" w:hAnsi="Consolas" w:cs="Courier New"/>
          <w:color w:val="666600"/>
          <w:sz w:val="17"/>
          <w:szCs w:val="17"/>
        </w:rPr>
        <w:t>=</w:t>
      </w:r>
      <w:r>
        <w:rPr>
          <w:rFonts w:ascii="Consolas" w:hAnsi="Consolas" w:cs="Courier New"/>
          <w:color w:val="008800"/>
          <w:sz w:val="17"/>
          <w:szCs w:val="17"/>
        </w:rPr>
        <w:t>"headings"</w:t>
      </w:r>
      <w:r>
        <w:rPr>
          <w:rFonts w:ascii="Consolas" w:hAnsi="Consolas" w:cs="Courier New"/>
          <w:color w:val="666600"/>
          <w:sz w:val="17"/>
          <w:szCs w:val="17"/>
        </w:rPr>
        <w:t>)</w:t>
      </w:r>
    </w:p>
    <w:p w14:paraId="446DD33E"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8800"/>
          <w:sz w:val="17"/>
          <w:szCs w:val="17"/>
        </w:rPr>
        <w:t>"License Plate"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"License Plate"</w:t>
      </w:r>
      <w:r>
        <w:rPr>
          <w:rFonts w:ascii="Consolas" w:hAnsi="Consolas" w:cs="Courier New"/>
          <w:color w:val="666600"/>
          <w:sz w:val="17"/>
          <w:szCs w:val="17"/>
        </w:rPr>
        <w:t>)</w:t>
      </w:r>
    </w:p>
    <w:p w14:paraId="444DBF39"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8800"/>
          <w:sz w:val="17"/>
          <w:szCs w:val="17"/>
        </w:rPr>
        <w:t>"Vehicle Model"</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"Vehicle Model"</w:t>
      </w:r>
      <w:r>
        <w:rPr>
          <w:rFonts w:ascii="Consolas" w:hAnsi="Consolas" w:cs="Courier New"/>
          <w:color w:val="666600"/>
          <w:sz w:val="17"/>
          <w:szCs w:val="17"/>
        </w:rPr>
        <w:t>)</w:t>
      </w:r>
    </w:p>
    <w:p w14:paraId="75ADD56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heading</w:t>
      </w:r>
      <w:r>
        <w:rPr>
          <w:rFonts w:ascii="Consolas" w:hAnsi="Consolas" w:cs="Courier New"/>
          <w:color w:val="666600"/>
          <w:sz w:val="17"/>
          <w:szCs w:val="17"/>
        </w:rPr>
        <w:t>(</w:t>
      </w:r>
      <w:r>
        <w:rPr>
          <w:rFonts w:ascii="Consolas" w:hAnsi="Consolas" w:cs="Courier New"/>
          <w:color w:val="008800"/>
          <w:sz w:val="17"/>
          <w:szCs w:val="17"/>
        </w:rPr>
        <w:t>"Confidence"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"Confidence"</w:t>
      </w:r>
      <w:r>
        <w:rPr>
          <w:rFonts w:ascii="Consolas" w:hAnsi="Consolas" w:cs="Courier New"/>
          <w:color w:val="666600"/>
          <w:sz w:val="17"/>
          <w:szCs w:val="17"/>
        </w:rPr>
        <w:t>)</w:t>
      </w:r>
    </w:p>
    <w:p w14:paraId="28E0DF9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8800"/>
          <w:sz w:val="17"/>
          <w:szCs w:val="17"/>
        </w:rPr>
        <w:t>"both"</w:t>
      </w:r>
      <w:r>
        <w:rPr>
          <w:rFonts w:ascii="Consolas" w:hAnsi="Consolas" w:cs="Courier New"/>
          <w:color w:val="666600"/>
          <w:sz w:val="17"/>
          <w:szCs w:val="17"/>
        </w:rPr>
        <w:t>,</w:t>
      </w:r>
      <w:r>
        <w:rPr>
          <w:rFonts w:ascii="Consolas" w:hAnsi="Consolas" w:cs="Courier New"/>
          <w:color w:val="000000"/>
          <w:sz w:val="17"/>
          <w:szCs w:val="17"/>
        </w:rPr>
        <w:t xml:space="preserve"> expand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5EF1BA4"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10456B7"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Button to load detections</w:t>
      </w:r>
    </w:p>
    <w:p w14:paraId="2E7F9927"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load_button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"Load Detections"</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load_detections</w:t>
      </w:r>
      <w:r>
        <w:rPr>
          <w:rFonts w:ascii="Consolas" w:hAnsi="Consolas" w:cs="Courier New"/>
          <w:color w:val="666600"/>
          <w:sz w:val="17"/>
          <w:szCs w:val="17"/>
        </w:rPr>
        <w:t>)</w:t>
      </w:r>
    </w:p>
    <w:p w14:paraId="70232B81"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load_button</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048F8DD"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A7FF9A5"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Export button</w:t>
      </w:r>
    </w:p>
    <w:p w14:paraId="7A991417"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export_button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"Export Detections"</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export_detections</w:t>
      </w:r>
      <w:r>
        <w:rPr>
          <w:rFonts w:ascii="Consolas" w:hAnsi="Consolas" w:cs="Courier New"/>
          <w:color w:val="666600"/>
          <w:sz w:val="17"/>
          <w:szCs w:val="17"/>
        </w:rPr>
        <w:t>)</w:t>
      </w:r>
    </w:p>
    <w:p w14:paraId="5DA4BEC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export_button</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14388F79"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58E4D5FE"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load_detections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DF26496"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8800"/>
          <w:sz w:val="17"/>
          <w:szCs w:val="17"/>
        </w:rPr>
        <w:t>"""Load and display saved detections from JSON file."""</w:t>
      </w:r>
    </w:p>
    <w:p w14:paraId="3709BD3D"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detections_file</w:t>
      </w:r>
      <w:r>
        <w:rPr>
          <w:rFonts w:ascii="Consolas" w:hAnsi="Consolas" w:cs="Courier New"/>
          <w:color w:val="666600"/>
          <w:sz w:val="17"/>
          <w:szCs w:val="17"/>
        </w:rPr>
        <w:t>):</w:t>
      </w:r>
    </w:p>
    <w:p w14:paraId="0BAD9279"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messagebox</w:t>
      </w:r>
      <w:r>
        <w:rPr>
          <w:rFonts w:ascii="Consolas" w:hAnsi="Consolas" w:cs="Courier New"/>
          <w:color w:val="666600"/>
          <w:sz w:val="17"/>
          <w:szCs w:val="17"/>
        </w:rPr>
        <w:t>.</w:t>
      </w:r>
      <w:r>
        <w:rPr>
          <w:rFonts w:ascii="Consolas" w:hAnsi="Consolas" w:cs="Courier New"/>
          <w:color w:val="000000"/>
          <w:sz w:val="17"/>
          <w:szCs w:val="17"/>
        </w:rPr>
        <w:t>showwarning</w:t>
      </w:r>
      <w:r>
        <w:rPr>
          <w:rFonts w:ascii="Consolas" w:hAnsi="Consolas" w:cs="Courier New"/>
          <w:color w:val="666600"/>
          <w:sz w:val="17"/>
          <w:szCs w:val="17"/>
        </w:rPr>
        <w:t>(</w:t>
      </w:r>
      <w:r>
        <w:rPr>
          <w:rFonts w:ascii="Consolas" w:hAnsi="Consolas" w:cs="Courier New"/>
          <w:color w:val="008800"/>
          <w:sz w:val="17"/>
          <w:szCs w:val="17"/>
        </w:rPr>
        <w:t>"Warning"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detections found."</w:t>
      </w:r>
      <w:r>
        <w:rPr>
          <w:rFonts w:ascii="Consolas" w:hAnsi="Consolas" w:cs="Courier New"/>
          <w:color w:val="666600"/>
          <w:sz w:val="17"/>
          <w:szCs w:val="17"/>
        </w:rPr>
        <w:t>)</w:t>
      </w:r>
    </w:p>
    <w:p w14:paraId="1CD8E01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p>
    <w:p w14:paraId="471A55D5"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585BA70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4F24229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384FF3A4"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6E42ACE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Clear previous data</w:t>
      </w:r>
    </w:p>
    <w:p w14:paraId="0EF0CB7B"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get_children</w:t>
      </w:r>
      <w:r>
        <w:rPr>
          <w:rFonts w:ascii="Consolas" w:hAnsi="Consolas" w:cs="Courier New"/>
          <w:color w:val="666600"/>
          <w:sz w:val="17"/>
          <w:szCs w:val="17"/>
        </w:rPr>
        <w:t>():</w:t>
      </w:r>
    </w:p>
    <w:p w14:paraId="46BAD6F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88"/>
          <w:sz w:val="17"/>
          <w:szCs w:val="17"/>
        </w:rPr>
        <w:t>delete</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8D5C529"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0BF959F0"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Display detections in the table</w:t>
      </w:r>
    </w:p>
    <w:p w14:paraId="77FC0DD2"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detections</w:t>
      </w:r>
      <w:r>
        <w:rPr>
          <w:rFonts w:ascii="Consolas" w:hAnsi="Consolas" w:cs="Courier New"/>
          <w:color w:val="666600"/>
          <w:sz w:val="17"/>
          <w:szCs w:val="17"/>
        </w:rPr>
        <w:t>:</w:t>
      </w:r>
    </w:p>
    <w:p w14:paraId="1BAB35FD"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license_plate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"license_plate"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1242F8C4"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vehicle_model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8800"/>
          <w:sz w:val="17"/>
          <w:szCs w:val="17"/>
        </w:rPr>
        <w:t>"vehicle_data"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2E4E201E"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confidence </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8800"/>
          <w:sz w:val="17"/>
          <w:szCs w:val="17"/>
        </w:rPr>
        <w:t>"detected_cars"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"confidence"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8800"/>
          <w:sz w:val="17"/>
          <w:szCs w:val="17"/>
        </w:rPr>
        <w:t>"detected_cars"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"N/A"</w:t>
      </w:r>
    </w:p>
    <w:p w14:paraId="0632D91F"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tree</w:t>
      </w:r>
      <w:r>
        <w:rPr>
          <w:rFonts w:ascii="Consolas" w:hAnsi="Consolas" w:cs="Courier New"/>
          <w:color w:val="666600"/>
          <w:sz w:val="17"/>
          <w:szCs w:val="17"/>
        </w:rPr>
        <w:t>.</w:t>
      </w:r>
      <w:r>
        <w:rPr>
          <w:rFonts w:ascii="Consolas" w:hAnsi="Consolas" w:cs="Courier New"/>
          <w:color w:val="000000"/>
          <w:sz w:val="17"/>
          <w:szCs w:val="17"/>
        </w:rPr>
        <w:t>insert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values</w:t>
      </w:r>
      <w:r>
        <w:rPr>
          <w:rFonts w:ascii="Consolas" w:hAnsi="Consolas" w:cs="Courier New"/>
          <w:color w:val="666600"/>
          <w:sz w:val="17"/>
          <w:szCs w:val="17"/>
        </w:rPr>
        <w:t>=(</w:t>
      </w:r>
      <w:r>
        <w:rPr>
          <w:rFonts w:ascii="Consolas" w:hAnsi="Consolas" w:cs="Courier New"/>
          <w:color w:val="000000"/>
          <w:sz w:val="17"/>
          <w:szCs w:val="17"/>
        </w:rPr>
        <w:t>license_plate</w:t>
      </w:r>
      <w:r>
        <w:rPr>
          <w:rFonts w:ascii="Consolas" w:hAnsi="Consolas" w:cs="Courier New"/>
          <w:color w:val="666600"/>
          <w:sz w:val="17"/>
          <w:szCs w:val="17"/>
        </w:rPr>
        <w:t>,</w:t>
      </w:r>
      <w:r>
        <w:rPr>
          <w:rFonts w:ascii="Consolas" w:hAnsi="Consolas" w:cs="Courier New"/>
          <w:color w:val="000000"/>
          <w:sz w:val="17"/>
          <w:szCs w:val="17"/>
        </w:rPr>
        <w:t xml:space="preserve"> vehicle_model</w:t>
      </w:r>
      <w:r>
        <w:rPr>
          <w:rFonts w:ascii="Consolas" w:hAnsi="Consolas" w:cs="Courier New"/>
          <w:color w:val="666600"/>
          <w:sz w:val="17"/>
          <w:szCs w:val="17"/>
        </w:rPr>
        <w:t>,</w:t>
      </w:r>
      <w:r>
        <w:rPr>
          <w:rFonts w:ascii="Consolas" w:hAnsi="Consolas" w:cs="Courier New"/>
          <w:color w:val="000000"/>
          <w:sz w:val="17"/>
          <w:szCs w:val="17"/>
        </w:rPr>
        <w:t xml:space="preserve"> confidence</w:t>
      </w:r>
      <w:r>
        <w:rPr>
          <w:rFonts w:ascii="Consolas" w:hAnsi="Consolas" w:cs="Courier New"/>
          <w:color w:val="666600"/>
          <w:sz w:val="17"/>
          <w:szCs w:val="17"/>
        </w:rPr>
        <w:t>))</w:t>
      </w:r>
    </w:p>
    <w:p w14:paraId="67C032E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536DD46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export_detections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77A89B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8800"/>
          <w:sz w:val="17"/>
          <w:szCs w:val="17"/>
        </w:rPr>
        <w:t>"""Export the detections to an external file."""</w:t>
      </w:r>
    </w:p>
    <w:p w14:paraId="7302664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export_path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"computer_vision/exported_detections.json"</w:t>
      </w:r>
    </w:p>
    <w:p w14:paraId="3E1ABD76"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2E32186"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7E89DA5B"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098ADC9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export_path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export_file</w:t>
      </w:r>
      <w:r>
        <w:rPr>
          <w:rFonts w:ascii="Consolas" w:hAnsi="Consolas" w:cs="Courier New"/>
          <w:color w:val="666600"/>
          <w:sz w:val="17"/>
          <w:szCs w:val="17"/>
        </w:rPr>
        <w:t>:</w:t>
      </w:r>
    </w:p>
    <w:p w14:paraId="2F3DF06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detections</w:t>
      </w:r>
      <w:r>
        <w:rPr>
          <w:rFonts w:ascii="Consolas" w:hAnsi="Consolas" w:cs="Courier New"/>
          <w:color w:val="666600"/>
          <w:sz w:val="17"/>
          <w:szCs w:val="17"/>
        </w:rPr>
        <w:t>,</w:t>
      </w:r>
      <w:r>
        <w:rPr>
          <w:rFonts w:ascii="Consolas" w:hAnsi="Consolas" w:cs="Courier New"/>
          <w:color w:val="000000"/>
          <w:sz w:val="17"/>
          <w:szCs w:val="17"/>
        </w:rPr>
        <w:t xml:space="preserve"> export_file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763CDEA2"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1835DBAC"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messagebox</w:t>
      </w:r>
      <w:r>
        <w:rPr>
          <w:rFonts w:ascii="Consolas" w:hAnsi="Consolas" w:cs="Courier New"/>
          <w:color w:val="666600"/>
          <w:sz w:val="17"/>
          <w:szCs w:val="17"/>
        </w:rPr>
        <w:t>.</w:t>
      </w:r>
      <w:r>
        <w:rPr>
          <w:rFonts w:ascii="Consolas" w:hAnsi="Consolas" w:cs="Courier New"/>
          <w:color w:val="000000"/>
          <w:sz w:val="17"/>
          <w:szCs w:val="17"/>
        </w:rPr>
        <w:t>showinfo</w:t>
      </w:r>
      <w:r>
        <w:rPr>
          <w:rFonts w:ascii="Consolas" w:hAnsi="Consolas" w:cs="Courier New"/>
          <w:color w:val="666600"/>
          <w:sz w:val="17"/>
          <w:szCs w:val="17"/>
        </w:rPr>
        <w:t>(</w:t>
      </w:r>
      <w:r>
        <w:rPr>
          <w:rFonts w:ascii="Consolas" w:hAnsi="Consolas" w:cs="Courier New"/>
          <w:color w:val="008800"/>
          <w:sz w:val="17"/>
          <w:szCs w:val="17"/>
        </w:rPr>
        <w:t>"Export"</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"Detections exported to {export_path}"</w:t>
      </w:r>
      <w:r>
        <w:rPr>
          <w:rFonts w:ascii="Consolas" w:hAnsi="Consolas" w:cs="Courier New"/>
          <w:color w:val="666600"/>
          <w:sz w:val="17"/>
          <w:szCs w:val="17"/>
        </w:rPr>
        <w:t>)</w:t>
      </w:r>
    </w:p>
    <w:p w14:paraId="653921D6"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w:t>
      </w:r>
    </w:p>
    <w:p w14:paraId="5BD3EC1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6C1587B8"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root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Tk</w:t>
      </w:r>
      <w:r>
        <w:rPr>
          <w:rFonts w:ascii="Consolas" w:hAnsi="Consolas" w:cs="Courier New"/>
          <w:color w:val="666600"/>
          <w:sz w:val="17"/>
          <w:szCs w:val="17"/>
        </w:rPr>
        <w:t>()</w:t>
      </w:r>
    </w:p>
    <w:p w14:paraId="11049BB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app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DetectionViewer</w:t>
      </w:r>
      <w:r>
        <w:rPr>
          <w:rFonts w:ascii="Consolas" w:hAnsi="Consolas" w:cs="Courier New"/>
          <w:color w:val="666600"/>
          <w:sz w:val="17"/>
          <w:szCs w:val="17"/>
        </w:rPr>
        <w:t>(</w:t>
      </w:r>
      <w:r>
        <w:rPr>
          <w:rFonts w:ascii="Consolas" w:hAnsi="Consolas" w:cs="Courier New"/>
          <w:color w:val="000000"/>
          <w:sz w:val="17"/>
          <w:szCs w:val="17"/>
        </w:rPr>
        <w:t>root</w:t>
      </w:r>
      <w:r>
        <w:rPr>
          <w:rFonts w:ascii="Consolas" w:hAnsi="Consolas" w:cs="Courier New"/>
          <w:color w:val="666600"/>
          <w:sz w:val="17"/>
          <w:szCs w:val="17"/>
        </w:rPr>
        <w:t>)</w:t>
      </w:r>
    </w:p>
    <w:p w14:paraId="78D6E80A"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root</w:t>
      </w:r>
      <w:r>
        <w:rPr>
          <w:rFonts w:ascii="Consolas" w:hAnsi="Consolas" w:cs="Courier New"/>
          <w:color w:val="666600"/>
          <w:sz w:val="17"/>
          <w:szCs w:val="17"/>
        </w:rPr>
        <w:t>.</w:t>
      </w:r>
      <w:r>
        <w:rPr>
          <w:rFonts w:ascii="Consolas" w:hAnsi="Consolas" w:cs="Courier New"/>
          <w:color w:val="000000"/>
          <w:sz w:val="17"/>
          <w:szCs w:val="17"/>
        </w:rPr>
        <w:t>mainloop</w:t>
      </w:r>
      <w:r>
        <w:rPr>
          <w:rFonts w:ascii="Consolas" w:hAnsi="Consolas" w:cs="Courier New"/>
          <w:color w:val="666600"/>
          <w:sz w:val="17"/>
          <w:szCs w:val="17"/>
        </w:rPr>
        <w:t>()</w:t>
      </w:r>
    </w:p>
    <w:p w14:paraId="6790ADAF"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w:t>
      </w:r>
    </w:p>
    <w:p w14:paraId="3463FBB3" w14:textId="77777777" w:rsidR="006C4B7E" w:rsidRDefault="006C4B7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62154014"/>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51BC5DC1" w14:textId="77777777" w:rsidR="00E73E7B" w:rsidRPr="00E73E7B" w:rsidRDefault="00E73E7B" w:rsidP="00E73E7B"/>
    <w:p w14:paraId="7516EA93" w14:textId="3A467841" w:rsidR="00F83268" w:rsidRDefault="00F83268" w:rsidP="00F83268">
      <w:pPr>
        <w:pStyle w:val="Heading2"/>
      </w:pPr>
      <w:r>
        <w:t>config</w:t>
      </w:r>
      <w:bookmarkEnd w:id="69"/>
    </w:p>
    <w:p w14:paraId="0B31F7C6" w14:textId="77777777" w:rsidR="00F83268" w:rsidRPr="00567ECC" w:rsidRDefault="00F83268" w:rsidP="00F83268"/>
    <w:p w14:paraId="16FB2FD6" w14:textId="77777777" w:rsidR="00F83268" w:rsidRDefault="00F83268" w:rsidP="00F83268">
      <w:pPr>
        <w:pStyle w:val="Heading3"/>
      </w:pPr>
      <w:bookmarkStart w:id="70" w:name="_Toc178780081"/>
      <w:r>
        <w:t>config\api_keys.py</w:t>
      </w:r>
      <w:bookmarkEnd w:id="70"/>
    </w:p>
    <w:p w14:paraId="3D66F477" w14:textId="77777777" w:rsidR="00F83268" w:rsidRDefault="00F83268" w:rsidP="00F83268"/>
    <w:p w14:paraId="31BD5D43" w14:textId="77777777" w:rsidR="00F83268" w:rsidRPr="00073777" w:rsidRDefault="00F83268" w:rsidP="00F83268">
      <w:r w:rsidRPr="00073777">
        <w:rPr>
          <w:b/>
          <w:bCs/>
        </w:rPr>
        <w:lastRenderedPageBreak/>
        <w:t>Purpose</w:t>
      </w:r>
      <w:r w:rsidRPr="00073777">
        <w:t>: Contains the API keys for external services (e.g., Spotify, weather services, Google Calendar).</w:t>
      </w:r>
    </w:p>
    <w:p w14:paraId="48AF999F" w14:textId="77777777" w:rsidR="00F83268" w:rsidRPr="00073777" w:rsidRDefault="00F83268" w:rsidP="00F11D6B">
      <w:pPr>
        <w:numPr>
          <w:ilvl w:val="0"/>
          <w:numId w:val="46"/>
        </w:numPr>
      </w:pPr>
      <w:r w:rsidRPr="00073777">
        <w:rPr>
          <w:b/>
          <w:bCs/>
        </w:rPr>
        <w:t>Key Functions</w:t>
      </w:r>
      <w:r w:rsidRPr="00073777">
        <w:t>:</w:t>
      </w:r>
    </w:p>
    <w:p w14:paraId="13A55124" w14:textId="77777777" w:rsidR="00F83268" w:rsidRPr="00073777" w:rsidRDefault="00F83268" w:rsidP="00F11D6B">
      <w:pPr>
        <w:numPr>
          <w:ilvl w:val="1"/>
          <w:numId w:val="46"/>
        </w:numPr>
      </w:pPr>
      <w:r w:rsidRPr="00073777">
        <w:rPr>
          <w:b/>
          <w:bCs/>
        </w:rPr>
        <w:t>API Key Storage</w:t>
      </w:r>
      <w:r w:rsidRPr="00073777">
        <w:t>: Simply stores the keys and tokens necessary for accessing third-party services.</w:t>
      </w:r>
    </w:p>
    <w:p w14:paraId="48268687" w14:textId="77777777" w:rsidR="00F83268" w:rsidRPr="00073777" w:rsidRDefault="00F83268" w:rsidP="00F11D6B">
      <w:pPr>
        <w:numPr>
          <w:ilvl w:val="0"/>
          <w:numId w:val="46"/>
        </w:numPr>
      </w:pPr>
      <w:r w:rsidRPr="00073777">
        <w:rPr>
          <w:b/>
          <w:bCs/>
        </w:rPr>
        <w:t>Connection to main.py</w:t>
      </w:r>
      <w:r w:rsidRPr="00073777">
        <w:t>:</w:t>
      </w:r>
    </w:p>
    <w:p w14:paraId="0903C895" w14:textId="77777777" w:rsidR="00F83268" w:rsidRDefault="00F83268" w:rsidP="00F11D6B">
      <w:pPr>
        <w:numPr>
          <w:ilvl w:val="1"/>
          <w:numId w:val="46"/>
        </w:numPr>
      </w:pPr>
      <w:r w:rsidRPr="00073777">
        <w:t>main.py would reference this file to load API keys when accessing external services like weather updates or music streaming.</w:t>
      </w:r>
    </w:p>
    <w:p w14:paraId="71329FF1" w14:textId="77777777" w:rsidR="00F83268" w:rsidRDefault="00F83268" w:rsidP="00F83268">
      <w:r w:rsidRPr="008F7351">
        <w:rPr>
          <w:highlight w:val="yellow"/>
        </w:rPr>
        <w:t>Might Scrap this part as I want to Save Api Keys in the users information auomatically</w:t>
      </w:r>
    </w:p>
    <w:p w14:paraId="3E2EDA03" w14:textId="77777777" w:rsidR="00F83268" w:rsidRPr="009573DC" w:rsidRDefault="00F83268" w:rsidP="00F83268"/>
    <w:p w14:paraId="266E6980" w14:textId="77777777" w:rsidR="00F83268" w:rsidRPr="00567ECC" w:rsidRDefault="00F83268" w:rsidP="00F83268"/>
    <w:p w14:paraId="74D2271E" w14:textId="77777777" w:rsidR="00F83268" w:rsidRDefault="00F83268" w:rsidP="00F83268">
      <w:pPr>
        <w:pStyle w:val="Heading3"/>
      </w:pPr>
      <w:bookmarkStart w:id="71" w:name="_Toc178780082"/>
      <w:r>
        <w:t>config\config.json</w:t>
      </w:r>
      <w:bookmarkEnd w:id="71"/>
    </w:p>
    <w:p w14:paraId="3D339F03" w14:textId="77777777" w:rsidR="00F83268" w:rsidRPr="00073777" w:rsidRDefault="00F83268" w:rsidP="00F83268">
      <w:r w:rsidRPr="00073777">
        <w:rPr>
          <w:b/>
          <w:bCs/>
        </w:rPr>
        <w:t>Purpose</w:t>
      </w:r>
      <w:r w:rsidRPr="00073777">
        <w:t>: Stores the configuration settings for Jaicat. This could include user preferences, system settings, and default behaviors.</w:t>
      </w:r>
    </w:p>
    <w:p w14:paraId="00680C56" w14:textId="77777777" w:rsidR="00F83268" w:rsidRPr="00073777" w:rsidRDefault="00F83268" w:rsidP="00F11D6B">
      <w:pPr>
        <w:numPr>
          <w:ilvl w:val="0"/>
          <w:numId w:val="47"/>
        </w:numPr>
      </w:pPr>
      <w:r w:rsidRPr="00073777">
        <w:rPr>
          <w:b/>
          <w:bCs/>
        </w:rPr>
        <w:t>Key Functions</w:t>
      </w:r>
      <w:r w:rsidRPr="00073777">
        <w:t>:</w:t>
      </w:r>
    </w:p>
    <w:p w14:paraId="32ADF557" w14:textId="77777777" w:rsidR="00F83268" w:rsidRPr="00073777" w:rsidRDefault="00F83268" w:rsidP="00F11D6B">
      <w:pPr>
        <w:numPr>
          <w:ilvl w:val="1"/>
          <w:numId w:val="47"/>
        </w:numPr>
      </w:pPr>
      <w:r w:rsidRPr="00073777">
        <w:rPr>
          <w:b/>
          <w:bCs/>
        </w:rPr>
        <w:t>Configuration Management</w:t>
      </w:r>
      <w:r w:rsidRPr="00073777">
        <w:t>: Stores user-specific settings and application-wide configurations (like language, time zone, etc.).</w:t>
      </w:r>
    </w:p>
    <w:p w14:paraId="56A9E9FD" w14:textId="77777777" w:rsidR="00F83268" w:rsidRPr="00073777" w:rsidRDefault="00F83268" w:rsidP="00F11D6B">
      <w:pPr>
        <w:numPr>
          <w:ilvl w:val="0"/>
          <w:numId w:val="47"/>
        </w:numPr>
      </w:pPr>
      <w:r w:rsidRPr="00073777">
        <w:rPr>
          <w:b/>
          <w:bCs/>
        </w:rPr>
        <w:t>Connection to main.py</w:t>
      </w:r>
      <w:r w:rsidRPr="00073777">
        <w:t>:</w:t>
      </w:r>
    </w:p>
    <w:p w14:paraId="4F827FE7" w14:textId="77777777" w:rsidR="00F83268" w:rsidRPr="00073777" w:rsidRDefault="00F83268" w:rsidP="00F11D6B">
      <w:pPr>
        <w:numPr>
          <w:ilvl w:val="1"/>
          <w:numId w:val="47"/>
        </w:numPr>
      </w:pPr>
      <w:r w:rsidRPr="00073777">
        <w:t>main.py would load this file to get the necessary configuration settings when initializing Jaicat.</w:t>
      </w:r>
    </w:p>
    <w:p w14:paraId="5C719775" w14:textId="77777777" w:rsidR="00F83268" w:rsidRPr="009573DC" w:rsidRDefault="00F83268" w:rsidP="00F83268"/>
    <w:p w14:paraId="0CCC5BD8" w14:textId="77777777" w:rsidR="00F83268" w:rsidRDefault="00F83268" w:rsidP="00F83268">
      <w:pPr>
        <w:pStyle w:val="Heading2"/>
      </w:pPr>
      <w:bookmarkStart w:id="72" w:name="_Toc178780083"/>
      <w:r>
        <w:t>conversation</w:t>
      </w:r>
      <w:bookmarkEnd w:id="72"/>
    </w:p>
    <w:p w14:paraId="16EC1602" w14:textId="77777777" w:rsidR="00F83268" w:rsidRDefault="00F83268" w:rsidP="00F83268">
      <w:pPr>
        <w:pStyle w:val="Heading3"/>
      </w:pPr>
      <w:bookmarkStart w:id="73" w:name="_Toc178780084"/>
      <w:r>
        <w:t>conversation\__pycache__</w:t>
      </w:r>
      <w:bookmarkEnd w:id="73"/>
    </w:p>
    <w:p w14:paraId="7A150877" w14:textId="77777777" w:rsidR="00F83268" w:rsidRDefault="00F83268" w:rsidP="00F83268">
      <w:pPr>
        <w:pStyle w:val="Heading3"/>
      </w:pPr>
      <w:bookmarkStart w:id="74" w:name="_Toc178780085"/>
      <w:r>
        <w:t>conversation\dialogue_manager copy.py</w:t>
      </w:r>
      <w:bookmarkEnd w:id="74"/>
    </w:p>
    <w:p w14:paraId="13F2B0D9" w14:textId="77777777" w:rsidR="00F83268" w:rsidRPr="00073777" w:rsidRDefault="00F83268" w:rsidP="00F83268">
      <w:r w:rsidRPr="00073777">
        <w:rPr>
          <w:b/>
          <w:bCs/>
        </w:rPr>
        <w:t>Purpose</w:t>
      </w:r>
      <w:r w:rsidRPr="00073777">
        <w:t>: Likely a backup or older version of the main dialogue_manager.py.</w:t>
      </w:r>
    </w:p>
    <w:p w14:paraId="607732CC" w14:textId="77777777" w:rsidR="00F83268" w:rsidRPr="00073777" w:rsidRDefault="00F83268" w:rsidP="00F83268">
      <w:pPr>
        <w:pStyle w:val="Heading4"/>
      </w:pPr>
      <w:r w:rsidRPr="00073777">
        <w:t>Key Functions:</w:t>
      </w:r>
    </w:p>
    <w:p w14:paraId="57E49E44" w14:textId="77777777" w:rsidR="00F83268" w:rsidRPr="00073777" w:rsidRDefault="00F83268" w:rsidP="00F11D6B">
      <w:pPr>
        <w:numPr>
          <w:ilvl w:val="1"/>
          <w:numId w:val="48"/>
        </w:numPr>
      </w:pPr>
      <w:r w:rsidRPr="00073777">
        <w:rPr>
          <w:b/>
          <w:bCs/>
        </w:rPr>
        <w:t>Manages Dialogue</w:t>
      </w:r>
      <w:r w:rsidRPr="00073777">
        <w:t>: It might have similar functions to the main dialogue manager, managing user conversations and maintaining context.</w:t>
      </w:r>
    </w:p>
    <w:p w14:paraId="78986E97" w14:textId="77777777" w:rsidR="00F83268" w:rsidRPr="00073777" w:rsidRDefault="00F83268" w:rsidP="00F11D6B">
      <w:pPr>
        <w:numPr>
          <w:ilvl w:val="0"/>
          <w:numId w:val="48"/>
        </w:numPr>
      </w:pPr>
      <w:r w:rsidRPr="00073777">
        <w:rPr>
          <w:b/>
          <w:bCs/>
        </w:rPr>
        <w:t>Connection to main.py</w:t>
      </w:r>
      <w:r w:rsidRPr="00073777">
        <w:t>:</w:t>
      </w:r>
    </w:p>
    <w:p w14:paraId="0AD79989" w14:textId="77777777" w:rsidR="00F83268" w:rsidRDefault="00F83268" w:rsidP="00F11D6B">
      <w:pPr>
        <w:numPr>
          <w:ilvl w:val="1"/>
          <w:numId w:val="48"/>
        </w:numPr>
      </w:pPr>
      <w:r w:rsidRPr="00073777">
        <w:t>Since this is a copy, it may not directly connect to main.py. It could be useful for historical reference or experimentation.</w:t>
      </w:r>
    </w:p>
    <w:p w14:paraId="0C29C7DB" w14:textId="77777777" w:rsidR="00F83268" w:rsidRDefault="00F83268" w:rsidP="00F83268">
      <w:pPr>
        <w:pStyle w:val="Heading4"/>
      </w:pPr>
      <w:r>
        <w:t>The code</w:t>
      </w:r>
    </w:p>
    <w:p w14:paraId="39E4E10B" w14:textId="77777777" w:rsidR="00F83268" w:rsidRDefault="00F83268" w:rsidP="00F83268"/>
    <w:p w14:paraId="1C9A3D96" w14:textId="21DF4E4B"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conversations/dialogue_manager.py</w:t>
      </w:r>
    </w:p>
    <w:p w14:paraId="64396E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000000"/>
          <w:sz w:val="17"/>
          <w:szCs w:val="17"/>
        </w:rPr>
        <w:t> </w:t>
      </w:r>
    </w:p>
    <w:p w14:paraId="0A4271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000088"/>
          <w:sz w:val="17"/>
          <w:szCs w:val="17"/>
        </w:rPr>
        <w:t>import</w:t>
      </w:r>
      <w:r>
        <w:rPr>
          <w:rFonts w:ascii="Consolas" w:hAnsi="Consolas" w:cs="Courier New"/>
          <w:color w:val="000000"/>
          <w:sz w:val="17"/>
          <w:szCs w:val="17"/>
        </w:rPr>
        <w:t xml:space="preserve"> NLU</w:t>
      </w:r>
    </w:p>
    <w:p w14:paraId="3214BD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NLPSystem</w:t>
      </w:r>
    </w:p>
    <w:p w14:paraId="60C27D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conversation</w:t>
      </w:r>
      <w:r>
        <w:rPr>
          <w:rFonts w:ascii="Consolas" w:hAnsi="Consolas" w:cs="Courier New"/>
          <w:color w:val="666600"/>
          <w:sz w:val="17"/>
          <w:szCs w:val="17"/>
        </w:rPr>
        <w:t>.</w:t>
      </w:r>
      <w:r>
        <w:rPr>
          <w:rFonts w:ascii="Consolas" w:hAnsi="Consolas" w:cs="Courier New"/>
          <w:color w:val="000000"/>
          <w:sz w:val="17"/>
          <w:szCs w:val="17"/>
        </w:rPr>
        <w:t xml:space="preserve">nlg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ContextualResponder</w:t>
      </w:r>
    </w:p>
    <w:p w14:paraId="20460C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3A4E5A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AF9F6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DialogueManager</w:t>
      </w:r>
      <w:r>
        <w:rPr>
          <w:rFonts w:ascii="Consolas" w:hAnsi="Consolas" w:cs="Courier New"/>
          <w:color w:val="666600"/>
          <w:sz w:val="17"/>
          <w:szCs w:val="17"/>
        </w:rPr>
        <w:t>:</w:t>
      </w:r>
    </w:p>
    <w:p w14:paraId="126690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3D516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666600"/>
          <w:sz w:val="17"/>
          <w:szCs w:val="17"/>
        </w:rPr>
        <w:t>=</w:t>
      </w:r>
      <w:r>
        <w:rPr>
          <w:rFonts w:ascii="Consolas" w:hAnsi="Consolas" w:cs="Courier New"/>
          <w:color w:val="000000"/>
          <w:sz w:val="17"/>
          <w:szCs w:val="17"/>
        </w:rPr>
        <w:t xml:space="preserve"> NLU</w:t>
      </w:r>
      <w:r>
        <w:rPr>
          <w:rFonts w:ascii="Consolas" w:hAnsi="Consolas" w:cs="Courier New"/>
          <w:color w:val="666600"/>
          <w:sz w:val="17"/>
          <w:szCs w:val="17"/>
        </w:rPr>
        <w:t>()</w:t>
      </w:r>
    </w:p>
    <w:p w14:paraId="20B9BA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NLPSystem</w:t>
      </w:r>
      <w:r>
        <w:rPr>
          <w:rFonts w:ascii="Consolas" w:hAnsi="Consolas" w:cs="Courier New"/>
          <w:color w:val="666600"/>
          <w:sz w:val="17"/>
          <w:szCs w:val="17"/>
        </w:rPr>
        <w:t>()</w:t>
      </w:r>
    </w:p>
    <w:p w14:paraId="103637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contextual_responder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ContextualResponder</w:t>
      </w:r>
      <w:r>
        <w:rPr>
          <w:rFonts w:ascii="Consolas" w:hAnsi="Consolas" w:cs="Courier New"/>
          <w:color w:val="666600"/>
          <w:sz w:val="17"/>
          <w:szCs w:val="17"/>
        </w:rPr>
        <w:t>()</w:t>
      </w:r>
    </w:p>
    <w:p w14:paraId="0AF604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 maintain context between interactions</w:t>
      </w:r>
    </w:p>
    <w:p w14:paraId="1B14EB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0C9C14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5ADC7A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880000"/>
          <w:sz w:val="17"/>
          <w:szCs w:val="17"/>
        </w:rPr>
        <w:t># Step 1: Extract intent and entities</w:t>
      </w:r>
    </w:p>
    <w:p w14:paraId="57594F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extracted_data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w:t>
      </w:r>
      <w:r>
        <w:rPr>
          <w:rFonts w:ascii="Consolas" w:hAnsi="Consolas" w:cs="Courier New"/>
          <w:color w:val="666600"/>
          <w:sz w:val="17"/>
          <w:szCs w:val="17"/>
        </w:rPr>
        <w:t>.</w:t>
      </w:r>
      <w:r>
        <w:rPr>
          <w:rFonts w:ascii="Consolas" w:hAnsi="Consolas" w:cs="Courier New"/>
          <w:color w:val="000000"/>
          <w:sz w:val="17"/>
          <w:szCs w:val="17"/>
        </w:rPr>
        <w:t>extract_intent_and_entities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18591E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p>
    <w:p w14:paraId="2DE4EF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p>
    <w:p w14:paraId="42CC12C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9F8F5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Step 2: Handle the extracted intent</w:t>
      </w:r>
    </w:p>
    <w:p w14:paraId="4EF397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20303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sorry, I didn't understand that. Could you please rephrase?"</w:t>
      </w:r>
    </w:p>
    <w:p w14:paraId="78B21B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63DCD5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880000"/>
          <w:sz w:val="17"/>
          <w:szCs w:val="17"/>
        </w:rPr>
        <w:t># Greeting and Goodbye Intents</w:t>
      </w:r>
    </w:p>
    <w:p w14:paraId="2A03E3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"greet"</w:t>
      </w:r>
      <w:r>
        <w:rPr>
          <w:rFonts w:ascii="Consolas" w:hAnsi="Consolas" w:cs="Courier New"/>
          <w:color w:val="666600"/>
          <w:sz w:val="17"/>
          <w:szCs w:val="17"/>
        </w:rPr>
        <w:t>:</w:t>
      </w:r>
    </w:p>
    <w:p w14:paraId="724DF6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greet</w:t>
      </w:r>
      <w:r>
        <w:rPr>
          <w:rFonts w:ascii="Consolas" w:hAnsi="Consolas" w:cs="Courier New"/>
          <w:color w:val="666600"/>
          <w:sz w:val="17"/>
          <w:szCs w:val="17"/>
        </w:rPr>
        <w:t>()</w:t>
      </w:r>
    </w:p>
    <w:p w14:paraId="33F03F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p>
    <w:p w14:paraId="22C0C7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goodbye</w:t>
      </w:r>
      <w:r>
        <w:rPr>
          <w:rFonts w:ascii="Consolas" w:hAnsi="Consolas" w:cs="Courier New"/>
          <w:color w:val="666600"/>
          <w:sz w:val="17"/>
          <w:szCs w:val="17"/>
        </w:rPr>
        <w:t>()</w:t>
      </w:r>
    </w:p>
    <w:p w14:paraId="58B338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6E7BD7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 Custom Commands based on the user's input</w:t>
      </w:r>
    </w:p>
    <w:p w14:paraId="20050B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"generate_code"</w:t>
      </w:r>
      <w:r>
        <w:rPr>
          <w:rFonts w:ascii="Consolas" w:hAnsi="Consolas" w:cs="Courier New"/>
          <w:color w:val="666600"/>
          <w:sz w:val="17"/>
          <w:szCs w:val="17"/>
        </w:rPr>
        <w:t>:</w:t>
      </w:r>
    </w:p>
    <w:p w14:paraId="7C924F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14008B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"analyze_text"</w:t>
      </w:r>
      <w:r>
        <w:rPr>
          <w:rFonts w:ascii="Consolas" w:hAnsi="Consolas" w:cs="Courier New"/>
          <w:color w:val="666600"/>
          <w:sz w:val="17"/>
          <w:szCs w:val="17"/>
        </w:rPr>
        <w:t>:</w:t>
      </w:r>
    </w:p>
    <w:p w14:paraId="73E1BD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363CD3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"analyze_sentiment"</w:t>
      </w:r>
      <w:r>
        <w:rPr>
          <w:rFonts w:ascii="Consolas" w:hAnsi="Consolas" w:cs="Courier New"/>
          <w:color w:val="666600"/>
          <w:sz w:val="17"/>
          <w:szCs w:val="17"/>
        </w:rPr>
        <w:t>:</w:t>
      </w:r>
    </w:p>
    <w:p w14:paraId="56889D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520D00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57E738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Example of adding more custom commands</w:t>
      </w:r>
    </w:p>
    <w:p w14:paraId="5C6C06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"turn_on_lights"</w:t>
      </w:r>
      <w:r>
        <w:rPr>
          <w:rFonts w:ascii="Consolas" w:hAnsi="Consolas" w:cs="Courier New"/>
          <w:color w:val="666600"/>
          <w:sz w:val="17"/>
          <w:szCs w:val="17"/>
        </w:rPr>
        <w:t>:</w:t>
      </w:r>
    </w:p>
    <w:p w14:paraId="373BE4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turn_on_lights</w:t>
      </w:r>
      <w:r>
        <w:rPr>
          <w:rFonts w:ascii="Consolas" w:hAnsi="Consolas" w:cs="Courier New"/>
          <w:color w:val="666600"/>
          <w:sz w:val="17"/>
          <w:szCs w:val="17"/>
        </w:rPr>
        <w:t>()</w:t>
      </w:r>
    </w:p>
    <w:p w14:paraId="0FADE2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"play_music"</w:t>
      </w:r>
      <w:r>
        <w:rPr>
          <w:rFonts w:ascii="Consolas" w:hAnsi="Consolas" w:cs="Courier New"/>
          <w:color w:val="666600"/>
          <w:sz w:val="17"/>
          <w:szCs w:val="17"/>
        </w:rPr>
        <w:t>:</w:t>
      </w:r>
    </w:p>
    <w:p w14:paraId="1CCB93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play_music</w:t>
      </w:r>
      <w:r>
        <w:rPr>
          <w:rFonts w:ascii="Consolas" w:hAnsi="Consolas" w:cs="Courier New"/>
          <w:color w:val="666600"/>
          <w:sz w:val="17"/>
          <w:szCs w:val="17"/>
        </w:rPr>
        <w:t>()</w:t>
      </w:r>
    </w:p>
    <w:p w14:paraId="48E368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572747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880000"/>
          <w:sz w:val="17"/>
          <w:szCs w:val="17"/>
        </w:rPr>
        <w:t># Handle unknown intents</w:t>
      </w:r>
    </w:p>
    <w:p w14:paraId="18FDF8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221FF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handle_unknown_intent</w:t>
      </w:r>
      <w:r>
        <w:rPr>
          <w:rFonts w:ascii="Consolas" w:hAnsi="Consolas" w:cs="Courier New"/>
          <w:color w:val="666600"/>
          <w:sz w:val="17"/>
          <w:szCs w:val="17"/>
        </w:rPr>
        <w:t>()</w:t>
      </w:r>
    </w:p>
    <w:p w14:paraId="4D43CC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3CFDBF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greet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D9E1A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"Hello! How can I help you today?"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 there! What can I do for you?"</w:t>
      </w:r>
      <w:r>
        <w:rPr>
          <w:rFonts w:ascii="Consolas" w:hAnsi="Consolas" w:cs="Courier New"/>
          <w:color w:val="666600"/>
          <w:sz w:val="17"/>
          <w:szCs w:val="17"/>
        </w:rPr>
        <w:t>])</w:t>
      </w:r>
    </w:p>
    <w:p w14:paraId="655FA8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21DED3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goodbye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C5BF0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"Goodbye! Have a great 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"See you later!"</w:t>
      </w:r>
      <w:r>
        <w:rPr>
          <w:rFonts w:ascii="Consolas" w:hAnsi="Consolas" w:cs="Courier New"/>
          <w:color w:val="666600"/>
          <w:sz w:val="17"/>
          <w:szCs w:val="17"/>
        </w:rPr>
        <w:t>])</w:t>
      </w:r>
    </w:p>
    <w:p w14:paraId="6E33E5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580717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2324E6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"code_snippet"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entities</w:t>
      </w:r>
      <w:r>
        <w:rPr>
          <w:rFonts w:ascii="Consolas" w:hAnsi="Consolas" w:cs="Courier New"/>
          <w:color w:val="666600"/>
          <w:sz w:val="17"/>
          <w:szCs w:val="17"/>
        </w:rPr>
        <w:t>:</w:t>
      </w:r>
    </w:p>
    <w:p w14:paraId="59AF5A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code_snippet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8800"/>
          <w:sz w:val="17"/>
          <w:szCs w:val="17"/>
        </w:rPr>
        <w:t>"code_snippet"</w:t>
      </w:r>
      <w:r>
        <w:rPr>
          <w:rFonts w:ascii="Consolas" w:hAnsi="Consolas" w:cs="Courier New"/>
          <w:color w:val="666600"/>
          <w:sz w:val="17"/>
          <w:szCs w:val="17"/>
        </w:rPr>
        <w:t>]</w:t>
      </w:r>
    </w:p>
    <w:p w14:paraId="3738F8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Example: use your NLP system or code generation model</w:t>
      </w:r>
    </w:p>
    <w:p w14:paraId="1FAAB8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generated_code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code_snippet</w:t>
      </w:r>
      <w:r>
        <w:rPr>
          <w:rFonts w:ascii="Consolas" w:hAnsi="Consolas" w:cs="Courier New"/>
          <w:color w:val="666600"/>
          <w:sz w:val="17"/>
          <w:szCs w:val="17"/>
        </w:rPr>
        <w:t>)</w:t>
      </w:r>
    </w:p>
    <w:p w14:paraId="738485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"Here is the code I generated: {generated_code}"</w:t>
      </w:r>
    </w:p>
    <w:p w14:paraId="3DF33B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72DE8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 need more details to generate code. Could you provide a specific request?"</w:t>
      </w:r>
    </w:p>
    <w:p w14:paraId="773D2A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w:t>
      </w:r>
    </w:p>
    <w:p w14:paraId="00944C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544AF9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"text_to_analyze"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entities</w:t>
      </w:r>
      <w:r>
        <w:rPr>
          <w:rFonts w:ascii="Consolas" w:hAnsi="Consolas" w:cs="Courier New"/>
          <w:color w:val="666600"/>
          <w:sz w:val="17"/>
          <w:szCs w:val="17"/>
        </w:rPr>
        <w:t>:</w:t>
      </w:r>
    </w:p>
    <w:p w14:paraId="5B516E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8800"/>
          <w:sz w:val="17"/>
          <w:szCs w:val="17"/>
        </w:rPr>
        <w:t>"text_to_analyze"</w:t>
      </w:r>
      <w:r>
        <w:rPr>
          <w:rFonts w:ascii="Consolas" w:hAnsi="Consolas" w:cs="Courier New"/>
          <w:color w:val="666600"/>
          <w:sz w:val="17"/>
          <w:szCs w:val="17"/>
        </w:rPr>
        <w:t>]</w:t>
      </w:r>
    </w:p>
    <w:p w14:paraId="5E1382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2D8B5A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"The analysis result is: {analysis_result}"</w:t>
      </w:r>
    </w:p>
    <w:p w14:paraId="5610A3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758B1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"Please provide the text you want me to analyze."</w:t>
      </w:r>
    </w:p>
    <w:p w14:paraId="0096DA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w:t>
      </w:r>
    </w:p>
    <w:p w14:paraId="365684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302CFC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"text_to_analyze"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entities</w:t>
      </w:r>
      <w:r>
        <w:rPr>
          <w:rFonts w:ascii="Consolas" w:hAnsi="Consolas" w:cs="Courier New"/>
          <w:color w:val="666600"/>
          <w:sz w:val="17"/>
          <w:szCs w:val="17"/>
        </w:rPr>
        <w:t>:</w:t>
      </w:r>
    </w:p>
    <w:p w14:paraId="48ECFC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8800"/>
          <w:sz w:val="17"/>
          <w:szCs w:val="17"/>
        </w:rPr>
        <w:t>"text_to_analyze"</w:t>
      </w:r>
      <w:r>
        <w:rPr>
          <w:rFonts w:ascii="Consolas" w:hAnsi="Consolas" w:cs="Courier New"/>
          <w:color w:val="666600"/>
          <w:sz w:val="17"/>
          <w:szCs w:val="17"/>
        </w:rPr>
        <w:t>]</w:t>
      </w:r>
    </w:p>
    <w:p w14:paraId="46AE1A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sentiment_result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20444D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"The sentiment analysis result is: {sentiment_result}"</w:t>
      </w:r>
    </w:p>
    <w:p w14:paraId="775852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25787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"Please provide the text for sentiment analysis."</w:t>
      </w:r>
    </w:p>
    <w:p w14:paraId="430108A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
    <w:p w14:paraId="19B5D8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p>
    <w:p w14:paraId="703879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419E3B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turn_on_lights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E6BD0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880000"/>
          <w:sz w:val="17"/>
          <w:szCs w:val="17"/>
        </w:rPr>
        <w:t># Implement interaction with smart devices</w:t>
      </w:r>
    </w:p>
    <w:p w14:paraId="393AD1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"Turning on the living room lights."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"Lights on!"</w:t>
      </w:r>
      <w:r>
        <w:rPr>
          <w:rFonts w:ascii="Consolas" w:hAnsi="Consolas" w:cs="Courier New"/>
          <w:color w:val="666600"/>
          <w:sz w:val="17"/>
          <w:szCs w:val="17"/>
        </w:rPr>
        <w:t>])</w:t>
      </w:r>
    </w:p>
    <w:p w14:paraId="208B32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17275D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play_music</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C3218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Implement interaction with a music service</w:t>
      </w:r>
    </w:p>
    <w:p w14:paraId="08E795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"Playing your favorite music."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"Starting your playlist now."</w:t>
      </w:r>
      <w:r>
        <w:rPr>
          <w:rFonts w:ascii="Consolas" w:hAnsi="Consolas" w:cs="Courier New"/>
          <w:color w:val="666600"/>
          <w:sz w:val="17"/>
          <w:szCs w:val="17"/>
        </w:rPr>
        <w:t>])</w:t>
      </w:r>
    </w:p>
    <w:p w14:paraId="376FA3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50D4D0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handle_unknown_intent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F469A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how to handle that. Can you try asking in a different way?"</w:t>
      </w:r>
    </w:p>
    <w:p w14:paraId="229DD8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1C84AF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880000"/>
          <w:sz w:val="17"/>
          <w:szCs w:val="17"/>
        </w:rPr>
        <w:t>######## **General Commands**</w:t>
      </w:r>
    </w:p>
    <w:p w14:paraId="294337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12C4B8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880000"/>
          <w:sz w:val="17"/>
          <w:szCs w:val="17"/>
        </w:rPr>
        <w:t>#1. `hello` / `hi` / `hey` - Activate the AI assistant</w:t>
      </w:r>
    </w:p>
    <w:p w14:paraId="1FE495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880000"/>
          <w:sz w:val="17"/>
          <w:szCs w:val="17"/>
        </w:rPr>
        <w:t>#2. `goodbye` / `bye` - Deactivate the AI assistant</w:t>
      </w:r>
    </w:p>
    <w:p w14:paraId="1F568F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880000"/>
          <w:sz w:val="17"/>
          <w:szCs w:val="17"/>
        </w:rPr>
        <w:t>#3. `help` - Display available commands and features</w:t>
      </w:r>
    </w:p>
    <w:p w14:paraId="56CC65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880000"/>
          <w:sz w:val="17"/>
          <w:szCs w:val="17"/>
        </w:rPr>
        <w:t>#4. `what can you do` - Display a list of available features and modules</w:t>
      </w:r>
    </w:p>
    <w:p w14:paraId="7A7072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46DBB9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880000"/>
          <w:sz w:val="17"/>
          <w:szCs w:val="17"/>
        </w:rPr>
        <w:t>#**NLP and NLG**</w:t>
      </w:r>
    </w:p>
    <w:p w14:paraId="766BEC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w:t>
      </w:r>
    </w:p>
    <w:p w14:paraId="2569A7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880000"/>
          <w:sz w:val="17"/>
          <w:szCs w:val="17"/>
        </w:rPr>
        <w:t>#1. `tell me a story` - Generate a short story using NLG</w:t>
      </w:r>
    </w:p>
    <w:p w14:paraId="615770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880000"/>
          <w:sz w:val="17"/>
          <w:szCs w:val="17"/>
        </w:rPr>
        <w:t>#2. `write a poem` - Generate a poem using NLG</w:t>
      </w:r>
    </w:p>
    <w:p w14:paraId="72861F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880000"/>
          <w:sz w:val="17"/>
          <w:szCs w:val="17"/>
        </w:rPr>
        <w:t>#3. `translate [text]` - Translate text using Language Translation module</w:t>
      </w:r>
    </w:p>
    <w:p w14:paraId="1E6AAD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880000"/>
          <w:sz w:val="17"/>
          <w:szCs w:val="17"/>
        </w:rPr>
        <w:t>#4. `summarize [text]` - Summarize text using NLP module</w:t>
      </w:r>
    </w:p>
    <w:p w14:paraId="7D9E38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w:t>
      </w:r>
    </w:p>
    <w:p w14:paraId="39FADD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880000"/>
          <w:sz w:val="17"/>
          <w:szCs w:val="17"/>
        </w:rPr>
        <w:t>#**Text Classification and Code Generation**</w:t>
      </w:r>
    </w:p>
    <w:p w14:paraId="6807A5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0876BE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880000"/>
          <w:sz w:val="17"/>
          <w:szCs w:val="17"/>
        </w:rPr>
        <w:t>#1. `classify [text]` - Classify text using Text Classification module</w:t>
      </w:r>
    </w:p>
    <w:p w14:paraId="4E86C3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880000"/>
          <w:sz w:val="17"/>
          <w:szCs w:val="17"/>
        </w:rPr>
        <w:t>#2. `generate code [prompt]` - Generate code using Code Generation module</w:t>
      </w:r>
    </w:p>
    <w:p w14:paraId="231014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880000"/>
          <w:sz w:val="17"/>
          <w:szCs w:val="17"/>
        </w:rPr>
        <w:t>#3. `explain [code]` - Explain code using Code Generation module</w:t>
      </w:r>
    </w:p>
    <w:p w14:paraId="3AE9DA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385FDD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880000"/>
          <w:sz w:val="17"/>
          <w:szCs w:val="17"/>
        </w:rPr>
        <w:t>#**Knowledge Base and Web Scraping**</w:t>
      </w:r>
    </w:p>
    <w:p w14:paraId="50CBCA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w:t>
      </w:r>
    </w:p>
    <w:p w14:paraId="352CF43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880000"/>
          <w:sz w:val="17"/>
          <w:szCs w:val="17"/>
        </w:rPr>
        <w:t>#1. `learn from [pdf/epub]` - Learn from a PDF or EPUB file using Knowledge Base module</w:t>
      </w:r>
    </w:p>
    <w:p w14:paraId="18A200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880000"/>
          <w:sz w:val="17"/>
          <w:szCs w:val="17"/>
        </w:rPr>
        <w:t>#2. `scrape [website]` - Scrape data from a website using Web Scraping module</w:t>
      </w:r>
    </w:p>
    <w:p w14:paraId="19F842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880000"/>
          <w:sz w:val="17"/>
          <w:szCs w:val="17"/>
        </w:rPr>
        <w:t>#3. `find [information]` - Find information using Knowledge Base module</w:t>
      </w:r>
    </w:p>
    <w:p w14:paraId="641BF2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1F36F0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880000"/>
          <w:sz w:val="17"/>
          <w:szCs w:val="17"/>
        </w:rPr>
        <w:t>#**Image and Video Analysis**</w:t>
      </w:r>
    </w:p>
    <w:p w14:paraId="19B2C1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79A874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880000"/>
          <w:sz w:val="17"/>
          <w:szCs w:val="17"/>
        </w:rPr>
        <w:t>#1. `analyze image [image]` - Analyze an image using Image Analysis module</w:t>
      </w:r>
    </w:p>
    <w:p w14:paraId="4E928D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880000"/>
          <w:sz w:val="17"/>
          <w:szCs w:val="17"/>
        </w:rPr>
        <w:t>#2. `analyze video [video]` - Analyze a video using Video Analysis module</w:t>
      </w:r>
    </w:p>
    <w:p w14:paraId="674121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w:t>
      </w:r>
    </w:p>
    <w:p w14:paraId="48A632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880000"/>
          <w:sz w:val="17"/>
          <w:szCs w:val="17"/>
        </w:rPr>
        <w:t>#**YouTube and Social Media**</w:t>
      </w:r>
    </w:p>
    <w:p w14:paraId="2ADFC7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65F873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880000"/>
          <w:sz w:val="17"/>
          <w:szCs w:val="17"/>
        </w:rPr>
        <w:t>#1. `analyze youtube [video]` - Analyze a YouTube video using YouTube Analysis module</w:t>
      </w:r>
    </w:p>
    <w:p w14:paraId="077F3C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880000"/>
          <w:sz w:val="17"/>
          <w:szCs w:val="17"/>
        </w:rPr>
        <w:t>#2. `post on [social media]` - Post on a social media platform using Social Media Post Generation module</w:t>
      </w:r>
    </w:p>
    <w:p w14:paraId="374815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880000"/>
          <w:sz w:val="17"/>
          <w:szCs w:val="17"/>
        </w:rPr>
        <w:t>#3. `monitor [social media]` - Monitor a social media platform using Social Media Monitor module</w:t>
      </w:r>
    </w:p>
    <w:p w14:paraId="635FBA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w:t>
      </w:r>
    </w:p>
    <w:p w14:paraId="6A80CC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880000"/>
          <w:sz w:val="17"/>
          <w:szCs w:val="17"/>
        </w:rPr>
        <w:t>#**People Recognition and Contact Management**</w:t>
      </w:r>
    </w:p>
    <w:p w14:paraId="6A3A0A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w:t>
      </w:r>
    </w:p>
    <w:p w14:paraId="4FA08D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880000"/>
          <w:sz w:val="17"/>
          <w:szCs w:val="17"/>
        </w:rPr>
        <w:t>#1. `recognize [person]` - Recognize a person using People Recognition module</w:t>
      </w:r>
    </w:p>
    <w:p w14:paraId="5D6D06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880000"/>
          <w:sz w:val="17"/>
          <w:szCs w:val="17"/>
        </w:rPr>
        <w:t>#2. `import contacts` - Import contacts using Contact Recognition module</w:t>
      </w:r>
    </w:p>
    <w:p w14:paraId="3A8E28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7AAE88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880000"/>
          <w:sz w:val="17"/>
          <w:szCs w:val="17"/>
        </w:rPr>
        <w:t>#**Engineering and Motorbike Understanding**</w:t>
      </w:r>
    </w:p>
    <w:p w14:paraId="14C953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w:t>
      </w:r>
    </w:p>
    <w:p w14:paraId="0A870C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137. </w:t>
      </w:r>
      <w:r>
        <w:rPr>
          <w:rFonts w:ascii="Consolas" w:hAnsi="Consolas" w:cs="Courier New"/>
          <w:color w:val="880000"/>
          <w:sz w:val="17"/>
          <w:szCs w:val="17"/>
        </w:rPr>
        <w:t>#1. `explain [engineering concept]` - Explain an engineering concept using Engineering Understanding module</w:t>
      </w:r>
    </w:p>
    <w:p w14:paraId="79EFD4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880000"/>
          <w:sz w:val="17"/>
          <w:szCs w:val="17"/>
        </w:rPr>
        <w:t>#2. `diagnose [motorbike issue]` - Diagnose a motorbike issue using Motorbike and Engine Understanding module</w:t>
      </w:r>
    </w:p>
    <w:p w14:paraId="00C05C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6E9C1E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880000"/>
          <w:sz w:val="17"/>
          <w:szCs w:val="17"/>
        </w:rPr>
        <w:t>#**Home Surveillance and Automation**</w:t>
      </w:r>
    </w:p>
    <w:p w14:paraId="7654C3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2CCDC4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880000"/>
          <w:sz w:val="17"/>
          <w:szCs w:val="17"/>
        </w:rPr>
        <w:t>#1. `display camera feeds` - Display camera feeds using Home Surveillance module</w:t>
      </w:r>
    </w:p>
    <w:p w14:paraId="6D072F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880000"/>
          <w:sz w:val="17"/>
          <w:szCs w:val="17"/>
        </w:rPr>
        <w:t>#2. `control [smart device]` - Control a smart device using Smart Home Automation module</w:t>
      </w:r>
    </w:p>
    <w:p w14:paraId="47C299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w:t>
      </w:r>
    </w:p>
    <w:p w14:paraId="0F767B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880000"/>
          <w:sz w:val="17"/>
          <w:szCs w:val="17"/>
        </w:rPr>
        <w:t>#**Medical and Fitness Analysis**</w:t>
      </w:r>
    </w:p>
    <w:p w14:paraId="4F5AF7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6FC319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880000"/>
          <w:sz w:val="17"/>
          <w:szCs w:val="17"/>
        </w:rPr>
        <w:t>#1. `analyze [medical data]` - Analyze medical data using Medical Analysis module</w:t>
      </w:r>
    </w:p>
    <w:p w14:paraId="2AC028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880000"/>
          <w:sz w:val="17"/>
          <w:szCs w:val="17"/>
        </w:rPr>
        <w:t>#2. `track [fitness data]` - Track fitness data using Fitness Analysis module</w:t>
      </w:r>
    </w:p>
    <w:p w14:paraId="28D8EE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
    <w:p w14:paraId="254AE3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880000"/>
          <w:sz w:val="17"/>
          <w:szCs w:val="17"/>
        </w:rPr>
        <w:t>#**Travel Planning and Recommendations**</w:t>
      </w:r>
    </w:p>
    <w:p w14:paraId="4506C3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w:t>
      </w:r>
    </w:p>
    <w:p w14:paraId="2F9348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880000"/>
          <w:sz w:val="17"/>
          <w:szCs w:val="17"/>
        </w:rPr>
        <w:t>#1. `plan trip [destination]` - Plan a trip using Travel Planning module</w:t>
      </w:r>
    </w:p>
    <w:p w14:paraId="4040D3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880000"/>
          <w:sz w:val="17"/>
          <w:szCs w:val="17"/>
        </w:rPr>
        <w:t>#2. `recommend [travel destination]` - Recommend a travel destination using Travel Recommendations module</w:t>
      </w:r>
    </w:p>
    <w:p w14:paraId="11F509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w:t>
      </w:r>
    </w:p>
    <w:p w14:paraId="007F34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880000"/>
          <w:sz w:val="17"/>
          <w:szCs w:val="17"/>
        </w:rPr>
        <w:t>#**Personal Finance and Education**</w:t>
      </w:r>
    </w:p>
    <w:p w14:paraId="2B209D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w:t>
      </w:r>
    </w:p>
    <w:p w14:paraId="1D3534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880000"/>
          <w:sz w:val="17"/>
          <w:szCs w:val="17"/>
        </w:rPr>
        <w:t>#1. `track [personal finance data]` - Track personal finance data using Personal Finance Management module</w:t>
      </w:r>
    </w:p>
    <w:p w14:paraId="1D3BE7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880000"/>
          <w:sz w:val="17"/>
          <w:szCs w:val="17"/>
        </w:rPr>
        <w:t>#2. `learn [subject]` - Learn a subject using Education and Learning module</w:t>
      </w:r>
    </w:p>
    <w:p w14:paraId="1E36F1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3CDBB2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880000"/>
          <w:sz w:val="17"/>
          <w:szCs w:val="17"/>
        </w:rPr>
        <w:t>#**Health and Wellness**</w:t>
      </w:r>
    </w:p>
    <w:p w14:paraId="536AF9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w:t>
      </w:r>
    </w:p>
    <w:p w14:paraId="49E937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880000"/>
          <w:sz w:val="17"/>
          <w:szCs w:val="17"/>
        </w:rPr>
        <w:t>#1. `track [health data]` - Track health data using Health and Wellness module</w:t>
      </w:r>
    </w:p>
    <w:p w14:paraId="12F326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880000"/>
          <w:sz w:val="17"/>
          <w:szCs w:val="17"/>
        </w:rPr>
        <w:t>#2. `recommend [health advice]` - Recommend health advice using Health and Wellness module</w:t>
      </w:r>
    </w:p>
    <w:p w14:paraId="150E53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w:t>
      </w:r>
    </w:p>
    <w:p w14:paraId="61AF5D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880000"/>
          <w:sz w:val="17"/>
          <w:szCs w:val="17"/>
        </w:rPr>
        <w:t>#**Save Conversation Data**</w:t>
      </w:r>
    </w:p>
    <w:p w14:paraId="1F98D6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w:t>
      </w:r>
    </w:p>
    <w:p w14:paraId="456462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880000"/>
          <w:sz w:val="17"/>
          <w:szCs w:val="17"/>
        </w:rPr>
        <w:t>#1. `save conversation` - Save conversation data using Save Conversation Data module</w:t>
      </w:r>
    </w:p>
    <w:p w14:paraId="371697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78BD582A" w14:textId="77777777" w:rsidR="00F83268" w:rsidRPr="009573DC"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12EC3C58" w14:textId="21DF4E4B" w:rsidR="00F83268" w:rsidRDefault="00F83268" w:rsidP="00F83268">
      <w:pPr>
        <w:pStyle w:val="Heading3"/>
      </w:pPr>
      <w:bookmarkStart w:id="75" w:name="_Toc178780086"/>
      <w:r>
        <w:t>conversation\dialogue_manager.py</w:t>
      </w:r>
      <w:bookmarkEnd w:id="75"/>
    </w:p>
    <w:p w14:paraId="0BD3C3D4" w14:textId="77777777" w:rsidR="00F83268" w:rsidRPr="00073777" w:rsidRDefault="00F83268" w:rsidP="00F83268">
      <w:r w:rsidRPr="00073777">
        <w:rPr>
          <w:b/>
          <w:bCs/>
        </w:rPr>
        <w:t>Purpose</w:t>
      </w:r>
      <w:r w:rsidRPr="00073777">
        <w:t>: Manages conversations by maintaining context and deciding how Jaicat should respond based on user inputs.</w:t>
      </w:r>
    </w:p>
    <w:p w14:paraId="560C56E9" w14:textId="77777777" w:rsidR="00F83268" w:rsidRPr="00073777" w:rsidRDefault="00F83268" w:rsidP="00F83268">
      <w:pPr>
        <w:pStyle w:val="Heading4"/>
      </w:pPr>
      <w:r w:rsidRPr="00073777">
        <w:t>Key Functions:</w:t>
      </w:r>
    </w:p>
    <w:p w14:paraId="326EF9A5" w14:textId="77777777" w:rsidR="00F83268" w:rsidRPr="00073777" w:rsidRDefault="00F83268" w:rsidP="00F11D6B">
      <w:pPr>
        <w:numPr>
          <w:ilvl w:val="1"/>
          <w:numId w:val="33"/>
        </w:numPr>
      </w:pPr>
      <w:r w:rsidRPr="00073777">
        <w:rPr>
          <w:b/>
          <w:bCs/>
        </w:rPr>
        <w:t>manage_dialogue()</w:t>
      </w:r>
      <w:r w:rsidRPr="00073777">
        <w:t>: Tracks conversation flow, maintaining context and adjusting responses based on prior interactions.</w:t>
      </w:r>
    </w:p>
    <w:p w14:paraId="666BEFFA" w14:textId="77777777" w:rsidR="00F83268" w:rsidRPr="00073777" w:rsidRDefault="00F83268" w:rsidP="00F11D6B">
      <w:pPr>
        <w:numPr>
          <w:ilvl w:val="1"/>
          <w:numId w:val="33"/>
        </w:numPr>
      </w:pPr>
      <w:r w:rsidRPr="00073777">
        <w:rPr>
          <w:b/>
          <w:bCs/>
        </w:rPr>
        <w:t>generate_response(dialogue_act)</w:t>
      </w:r>
      <w:r w:rsidRPr="00073777">
        <w:t>: Integrates with the NLG (Natural Language Generation) system to create appropriate responses for users.</w:t>
      </w:r>
    </w:p>
    <w:p w14:paraId="55E23D22" w14:textId="77777777" w:rsidR="00F83268" w:rsidRPr="00073777" w:rsidRDefault="00F83268" w:rsidP="00F11D6B">
      <w:pPr>
        <w:numPr>
          <w:ilvl w:val="0"/>
          <w:numId w:val="33"/>
        </w:numPr>
      </w:pPr>
      <w:r w:rsidRPr="00073777">
        <w:rPr>
          <w:b/>
          <w:bCs/>
        </w:rPr>
        <w:t>Connection to main.py</w:t>
      </w:r>
      <w:r w:rsidRPr="00073777">
        <w:t>:</w:t>
      </w:r>
    </w:p>
    <w:p w14:paraId="63503018" w14:textId="77777777" w:rsidR="00F83268" w:rsidRDefault="00F83268" w:rsidP="00F11D6B">
      <w:pPr>
        <w:numPr>
          <w:ilvl w:val="1"/>
          <w:numId w:val="33"/>
        </w:numPr>
      </w:pPr>
      <w:r w:rsidRPr="00073777">
        <w:t>main.py uses this file to handle dialogue responses and flow. For example, after recognizing the user's intent in features/nlp.py, it calls the dialogue_manager.py to generate responses.</w:t>
      </w:r>
    </w:p>
    <w:p w14:paraId="1651F465" w14:textId="77777777" w:rsidR="00F83268" w:rsidRDefault="00F83268" w:rsidP="00F83268">
      <w:pPr>
        <w:pStyle w:val="Heading4"/>
      </w:pPr>
      <w:r>
        <w:t>The Code</w:t>
      </w:r>
    </w:p>
    <w:p w14:paraId="61197AD7" w14:textId="77777777" w:rsidR="00F83268" w:rsidRDefault="00F83268" w:rsidP="00F83268"/>
    <w:p w14:paraId="0455A3F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conversations/dialogue_manager.py</w:t>
      </w:r>
    </w:p>
    <w:p w14:paraId="6480ABB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747D1D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000088"/>
          <w:sz w:val="17"/>
          <w:szCs w:val="17"/>
        </w:rPr>
        <w:t>import</w:t>
      </w:r>
      <w:r>
        <w:rPr>
          <w:rFonts w:ascii="Consolas" w:hAnsi="Consolas" w:cs="Courier New"/>
          <w:color w:val="000000"/>
          <w:sz w:val="17"/>
          <w:szCs w:val="17"/>
        </w:rPr>
        <w:t xml:space="preserve"> NLU</w:t>
      </w:r>
    </w:p>
    <w:p w14:paraId="594ACAF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NLPSystem</w:t>
      </w:r>
    </w:p>
    <w:p w14:paraId="25599B6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conversation</w:t>
      </w:r>
      <w:r>
        <w:rPr>
          <w:rFonts w:ascii="Consolas" w:hAnsi="Consolas" w:cs="Courier New"/>
          <w:color w:val="666600"/>
          <w:sz w:val="17"/>
          <w:szCs w:val="17"/>
        </w:rPr>
        <w:t>.</w:t>
      </w:r>
      <w:r>
        <w:rPr>
          <w:rFonts w:ascii="Consolas" w:hAnsi="Consolas" w:cs="Courier New"/>
          <w:color w:val="000000"/>
          <w:sz w:val="17"/>
          <w:szCs w:val="17"/>
        </w:rPr>
        <w:t xml:space="preserve">nlg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ContextualResponder</w:t>
      </w:r>
    </w:p>
    <w:p w14:paraId="79ACB72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71FB5E7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wikipedia</w:t>
      </w:r>
    </w:p>
    <w:p w14:paraId="5363A21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304F3D3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'punkt'</w:t>
      </w:r>
      <w:r>
        <w:rPr>
          <w:rFonts w:ascii="Consolas" w:hAnsi="Consolas" w:cs="Courier New"/>
          <w:color w:val="666600"/>
          <w:sz w:val="17"/>
          <w:szCs w:val="17"/>
        </w:rPr>
        <w:t>)</w:t>
      </w:r>
    </w:p>
    <w:p w14:paraId="6AECBC3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6FDD4F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DialogueManager</w:t>
      </w:r>
      <w:r>
        <w:rPr>
          <w:rFonts w:ascii="Consolas" w:hAnsi="Consolas" w:cs="Courier New"/>
          <w:color w:val="666600"/>
          <w:sz w:val="17"/>
          <w:szCs w:val="17"/>
        </w:rPr>
        <w:t>:</w:t>
      </w:r>
    </w:p>
    <w:p w14:paraId="22DFBDC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C7F6D8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666600"/>
          <w:sz w:val="17"/>
          <w:szCs w:val="17"/>
        </w:rPr>
        <w:t>=</w:t>
      </w:r>
      <w:r>
        <w:rPr>
          <w:rFonts w:ascii="Consolas" w:hAnsi="Consolas" w:cs="Courier New"/>
          <w:color w:val="000000"/>
          <w:sz w:val="17"/>
          <w:szCs w:val="17"/>
        </w:rPr>
        <w:t xml:space="preserve"> NLU</w:t>
      </w:r>
      <w:r>
        <w:rPr>
          <w:rFonts w:ascii="Consolas" w:hAnsi="Consolas" w:cs="Courier New"/>
          <w:color w:val="666600"/>
          <w:sz w:val="17"/>
          <w:szCs w:val="17"/>
        </w:rPr>
        <w:t>()</w:t>
      </w:r>
    </w:p>
    <w:p w14:paraId="3F99BAC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nlp_system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NLPSystem</w:t>
      </w:r>
      <w:r>
        <w:rPr>
          <w:rFonts w:ascii="Consolas" w:hAnsi="Consolas" w:cs="Courier New"/>
          <w:color w:val="666600"/>
          <w:sz w:val="17"/>
          <w:szCs w:val="17"/>
        </w:rPr>
        <w:t>()</w:t>
      </w:r>
    </w:p>
    <w:p w14:paraId="079EF29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contextual_responder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ContextualResponder</w:t>
      </w:r>
      <w:r>
        <w:rPr>
          <w:rFonts w:ascii="Consolas" w:hAnsi="Consolas" w:cs="Courier New"/>
          <w:color w:val="666600"/>
          <w:sz w:val="17"/>
          <w:szCs w:val="17"/>
        </w:rPr>
        <w:t>()</w:t>
      </w:r>
    </w:p>
    <w:p w14:paraId="77CDF26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To maintain context between interactions</w:t>
      </w:r>
    </w:p>
    <w:p w14:paraId="32D87DC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365E35F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get_answer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question</w:t>
      </w:r>
      <w:r>
        <w:rPr>
          <w:rFonts w:ascii="Consolas" w:hAnsi="Consolas" w:cs="Courier New"/>
          <w:color w:val="666600"/>
          <w:sz w:val="17"/>
          <w:szCs w:val="17"/>
        </w:rPr>
        <w:t>):</w:t>
      </w:r>
    </w:p>
    <w:p w14:paraId="5748926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16246AA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answer </w:t>
      </w:r>
      <w:r>
        <w:rPr>
          <w:rFonts w:ascii="Consolas" w:hAnsi="Consolas" w:cs="Courier New"/>
          <w:color w:val="666600"/>
          <w:sz w:val="17"/>
          <w:szCs w:val="17"/>
        </w:rPr>
        <w: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question</w:t>
      </w:r>
      <w:r>
        <w:rPr>
          <w:rFonts w:ascii="Consolas" w:hAnsi="Consolas" w:cs="Courier New"/>
          <w:color w:val="666600"/>
          <w:sz w:val="17"/>
          <w:szCs w:val="17"/>
        </w:rPr>
        <w:t>,</w:t>
      </w:r>
      <w:r>
        <w:rPr>
          <w:rFonts w:ascii="Consolas" w:hAnsi="Consolas" w:cs="Courier New"/>
          <w:color w:val="000000"/>
          <w:sz w:val="17"/>
          <w:szCs w:val="17"/>
        </w:rPr>
        <w:t xml:space="preserve"> sentences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E1D6E1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answer</w:t>
      </w:r>
    </w:p>
    <w:p w14:paraId="1A14B91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exceptions</w:t>
      </w:r>
      <w:r>
        <w:rPr>
          <w:rFonts w:ascii="Consolas" w:hAnsi="Consolas" w:cs="Courier New"/>
          <w:color w:val="666600"/>
          <w:sz w:val="17"/>
          <w:szCs w:val="17"/>
        </w:rPr>
        <w:t>.</w:t>
      </w:r>
      <w:r>
        <w:rPr>
          <w:rFonts w:ascii="Consolas" w:hAnsi="Consolas" w:cs="Courier New"/>
          <w:color w:val="660066"/>
          <w:sz w:val="17"/>
          <w:szCs w:val="17"/>
        </w:rPr>
        <w:t>DisambiguationError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80CF68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"Could you please be more specific? I found multiple results for that question."</w:t>
      </w:r>
    </w:p>
    <w:p w14:paraId="14597C3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exceptions</w:t>
      </w:r>
      <w:r>
        <w:rPr>
          <w:rFonts w:ascii="Consolas" w:hAnsi="Consolas" w:cs="Courier New"/>
          <w:color w:val="666600"/>
          <w:sz w:val="17"/>
          <w:szCs w:val="17"/>
        </w:rPr>
        <w:t>.</w:t>
      </w:r>
      <w:r>
        <w:rPr>
          <w:rFonts w:ascii="Consolas" w:hAnsi="Consolas" w:cs="Courier New"/>
          <w:color w:val="660066"/>
          <w:sz w:val="17"/>
          <w:szCs w:val="17"/>
        </w:rPr>
        <w:t>PageError</w:t>
      </w:r>
      <w:r>
        <w:rPr>
          <w:rFonts w:ascii="Consolas" w:hAnsi="Consolas" w:cs="Courier New"/>
          <w:color w:val="666600"/>
          <w:sz w:val="17"/>
          <w:szCs w:val="17"/>
        </w:rPr>
        <w:t>:</w:t>
      </w:r>
    </w:p>
    <w:p w14:paraId="47FF438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"Sorry, I couldn't find any information on that topic."</w:t>
      </w:r>
    </w:p>
    <w:p w14:paraId="26CDEA4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p>
    <w:p w14:paraId="44A0AE8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handle_question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question</w:t>
      </w:r>
      <w:r>
        <w:rPr>
          <w:rFonts w:ascii="Consolas" w:hAnsi="Consolas" w:cs="Courier New"/>
          <w:color w:val="666600"/>
          <w:sz w:val="17"/>
          <w:szCs w:val="17"/>
        </w:rPr>
        <w:t>):</w:t>
      </w:r>
    </w:p>
    <w:p w14:paraId="6353847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question</w:t>
      </w:r>
      <w:r>
        <w:rPr>
          <w:rFonts w:ascii="Consolas" w:hAnsi="Consolas" w:cs="Courier New"/>
          <w:color w:val="666600"/>
          <w:sz w:val="17"/>
          <w:szCs w:val="17"/>
        </w:rPr>
        <w:t>.</w:t>
      </w:r>
      <w:r>
        <w:rPr>
          <w:rFonts w:ascii="Consolas" w:hAnsi="Consolas" w:cs="Courier New"/>
          <w:color w:val="000000"/>
          <w:sz w:val="17"/>
          <w:szCs w:val="17"/>
        </w:rPr>
        <w:t>startswith</w:t>
      </w:r>
      <w:r>
        <w:rPr>
          <w:rFonts w:ascii="Consolas" w:hAnsi="Consolas" w:cs="Courier New"/>
          <w:color w:val="666600"/>
          <w:sz w:val="17"/>
          <w:szCs w:val="17"/>
        </w:rPr>
        <w:t>(</w:t>
      </w:r>
      <w:r>
        <w:rPr>
          <w:rFonts w:ascii="Consolas" w:hAnsi="Consolas" w:cs="Courier New"/>
          <w:color w:val="008800"/>
          <w:sz w:val="17"/>
          <w:szCs w:val="17"/>
        </w:rPr>
        <w:t>"how much does a "</w:t>
      </w:r>
      <w:r>
        <w:rPr>
          <w:rFonts w:ascii="Consolas" w:hAnsi="Consolas" w:cs="Courier New"/>
          <w:color w:val="666600"/>
          <w:sz w:val="17"/>
          <w:szCs w:val="17"/>
        </w:rPr>
        <w:t>):</w:t>
      </w:r>
    </w:p>
    <w:p w14:paraId="160DE83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entity </w:t>
      </w:r>
      <w:r>
        <w:rPr>
          <w:rFonts w:ascii="Consolas" w:hAnsi="Consolas" w:cs="Courier New"/>
          <w:color w:val="666600"/>
          <w:sz w:val="17"/>
          <w:szCs w:val="17"/>
        </w:rPr>
        <w:t>=</w:t>
      </w:r>
      <w:r>
        <w:rPr>
          <w:rFonts w:ascii="Consolas" w:hAnsi="Consolas" w:cs="Courier New"/>
          <w:color w:val="000000"/>
          <w:sz w:val="17"/>
          <w:szCs w:val="17"/>
        </w:rPr>
        <w:t xml:space="preserve"> question</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2E92E3D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answer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get_answer</w:t>
      </w:r>
      <w:r>
        <w:rPr>
          <w:rFonts w:ascii="Consolas" w:hAnsi="Consolas" w:cs="Courier New"/>
          <w:color w:val="666600"/>
          <w:sz w:val="17"/>
          <w:szCs w:val="17"/>
        </w:rPr>
        <w:t>(</w:t>
      </w:r>
      <w:r>
        <w:rPr>
          <w:rFonts w:ascii="Consolas" w:hAnsi="Consolas" w:cs="Courier New"/>
          <w:color w:val="000000"/>
          <w:sz w:val="17"/>
          <w:szCs w:val="17"/>
        </w:rPr>
        <w:t>entity</w:t>
      </w:r>
      <w:r>
        <w:rPr>
          <w:rFonts w:ascii="Consolas" w:hAnsi="Consolas" w:cs="Courier New"/>
          <w:color w:val="666600"/>
          <w:sz w:val="17"/>
          <w:szCs w:val="17"/>
        </w:rPr>
        <w:t>)</w:t>
      </w:r>
    </w:p>
    <w:p w14:paraId="543BA91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answer</w:t>
      </w:r>
    </w:p>
    <w:p w14:paraId="0FD2A61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F3B2FF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"Sorry, I didn't understand that question."</w:t>
      </w:r>
    </w:p>
    <w:p w14:paraId="3CAC5F5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w:t>
      </w:r>
    </w:p>
    <w:p w14:paraId="3BD1639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6AE593E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880000"/>
          <w:sz w:val="17"/>
          <w:szCs w:val="17"/>
        </w:rPr>
        <w:t># Step 1: Extract intent and entities</w:t>
      </w:r>
    </w:p>
    <w:p w14:paraId="04680A2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extracted_data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w:t>
      </w:r>
      <w:r>
        <w:rPr>
          <w:rFonts w:ascii="Consolas" w:hAnsi="Consolas" w:cs="Courier New"/>
          <w:color w:val="666600"/>
          <w:sz w:val="17"/>
          <w:szCs w:val="17"/>
        </w:rPr>
        <w:t>.</w:t>
      </w:r>
      <w:r>
        <w:rPr>
          <w:rFonts w:ascii="Consolas" w:hAnsi="Consolas" w:cs="Courier New"/>
          <w:color w:val="000000"/>
          <w:sz w:val="17"/>
          <w:szCs w:val="17"/>
        </w:rPr>
        <w:t>extract_intent_and_entities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2659DF6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p>
    <w:p w14:paraId="60DCEBA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p>
    <w:p w14:paraId="16485E9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p>
    <w:p w14:paraId="7160F42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w:t>
      </w:r>
    </w:p>
    <w:p w14:paraId="2F82A82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880000"/>
          <w:sz w:val="17"/>
          <w:szCs w:val="17"/>
        </w:rPr>
        <w:t># Step 2: Handle the extracted intent</w:t>
      </w:r>
    </w:p>
    <w:p w14:paraId="427A888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71D3CBF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sorry, I didn't understand that. Could you please rephrase?"</w:t>
      </w:r>
    </w:p>
    <w:p w14:paraId="65450D1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2514DC8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880000"/>
          <w:sz w:val="17"/>
          <w:szCs w:val="17"/>
        </w:rPr>
        <w:t># Greeting and Goodbye Intents</w:t>
      </w:r>
    </w:p>
    <w:p w14:paraId="2C5D6D2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"greet"</w:t>
      </w:r>
      <w:r>
        <w:rPr>
          <w:rFonts w:ascii="Consolas" w:hAnsi="Consolas" w:cs="Courier New"/>
          <w:color w:val="666600"/>
          <w:sz w:val="17"/>
          <w:szCs w:val="17"/>
        </w:rPr>
        <w:t>:</w:t>
      </w:r>
    </w:p>
    <w:p w14:paraId="173154E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greet</w:t>
      </w:r>
      <w:r>
        <w:rPr>
          <w:rFonts w:ascii="Consolas" w:hAnsi="Consolas" w:cs="Courier New"/>
          <w:color w:val="666600"/>
          <w:sz w:val="17"/>
          <w:szCs w:val="17"/>
        </w:rPr>
        <w:t>()</w:t>
      </w:r>
    </w:p>
    <w:p w14:paraId="5A92CC5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p>
    <w:p w14:paraId="4CB5850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goodbye</w:t>
      </w:r>
      <w:r>
        <w:rPr>
          <w:rFonts w:ascii="Consolas" w:hAnsi="Consolas" w:cs="Courier New"/>
          <w:color w:val="666600"/>
          <w:sz w:val="17"/>
          <w:szCs w:val="17"/>
        </w:rPr>
        <w:t>()</w:t>
      </w:r>
    </w:p>
    <w:p w14:paraId="6ABC9D6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60EF660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880000"/>
          <w:sz w:val="17"/>
          <w:szCs w:val="17"/>
        </w:rPr>
        <w:t># Custom Commands based on the user's input</w:t>
      </w:r>
    </w:p>
    <w:p w14:paraId="5B2A5D8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"generate_code"</w:t>
      </w:r>
      <w:r>
        <w:rPr>
          <w:rFonts w:ascii="Consolas" w:hAnsi="Consolas" w:cs="Courier New"/>
          <w:color w:val="666600"/>
          <w:sz w:val="17"/>
          <w:szCs w:val="17"/>
        </w:rPr>
        <w:t>:</w:t>
      </w:r>
    </w:p>
    <w:p w14:paraId="03520FD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7E361C6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"analyze_text"</w:t>
      </w:r>
      <w:r>
        <w:rPr>
          <w:rFonts w:ascii="Consolas" w:hAnsi="Consolas" w:cs="Courier New"/>
          <w:color w:val="666600"/>
          <w:sz w:val="17"/>
          <w:szCs w:val="17"/>
        </w:rPr>
        <w:t>:</w:t>
      </w:r>
    </w:p>
    <w:p w14:paraId="7CED1DF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2FA4AA6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"analyze_sentiment"</w:t>
      </w:r>
      <w:r>
        <w:rPr>
          <w:rFonts w:ascii="Consolas" w:hAnsi="Consolas" w:cs="Courier New"/>
          <w:color w:val="666600"/>
          <w:sz w:val="17"/>
          <w:szCs w:val="17"/>
        </w:rPr>
        <w:t>:</w:t>
      </w:r>
    </w:p>
    <w:p w14:paraId="5B2A51D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01927AD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w:t>
      </w:r>
    </w:p>
    <w:p w14:paraId="6B7EC2B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880000"/>
          <w:sz w:val="17"/>
          <w:szCs w:val="17"/>
        </w:rPr>
        <w:t># Example of adding more custom commands</w:t>
      </w:r>
    </w:p>
    <w:p w14:paraId="790022E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"turn_on_lights"</w:t>
      </w:r>
      <w:r>
        <w:rPr>
          <w:rFonts w:ascii="Consolas" w:hAnsi="Consolas" w:cs="Courier New"/>
          <w:color w:val="666600"/>
          <w:sz w:val="17"/>
          <w:szCs w:val="17"/>
        </w:rPr>
        <w:t>:</w:t>
      </w:r>
    </w:p>
    <w:p w14:paraId="154796B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turn_on_lights</w:t>
      </w:r>
      <w:r>
        <w:rPr>
          <w:rFonts w:ascii="Consolas" w:hAnsi="Consolas" w:cs="Courier New"/>
          <w:color w:val="666600"/>
          <w:sz w:val="17"/>
          <w:szCs w:val="17"/>
        </w:rPr>
        <w:t>()</w:t>
      </w:r>
    </w:p>
    <w:p w14:paraId="766DB72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"play_music"</w:t>
      </w:r>
      <w:r>
        <w:rPr>
          <w:rFonts w:ascii="Consolas" w:hAnsi="Consolas" w:cs="Courier New"/>
          <w:color w:val="666600"/>
          <w:sz w:val="17"/>
          <w:szCs w:val="17"/>
        </w:rPr>
        <w:t>:</w:t>
      </w:r>
    </w:p>
    <w:p w14:paraId="6A17663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play_music</w:t>
      </w:r>
      <w:r>
        <w:rPr>
          <w:rFonts w:ascii="Consolas" w:hAnsi="Consolas" w:cs="Courier New"/>
          <w:color w:val="666600"/>
          <w:sz w:val="17"/>
          <w:szCs w:val="17"/>
        </w:rPr>
        <w:t>()</w:t>
      </w:r>
    </w:p>
    <w:p w14:paraId="1EB96EA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"help"</w:t>
      </w:r>
      <w:r>
        <w:rPr>
          <w:rFonts w:ascii="Consolas" w:hAnsi="Consolas" w:cs="Courier New"/>
          <w:color w:val="666600"/>
          <w:sz w:val="17"/>
          <w:szCs w:val="17"/>
        </w:rPr>
        <w:t>:</w:t>
      </w:r>
    </w:p>
    <w:p w14:paraId="4AD6BD4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help</w:t>
      </w:r>
      <w:r>
        <w:rPr>
          <w:rFonts w:ascii="Consolas" w:hAnsi="Consolas" w:cs="Courier New"/>
          <w:color w:val="666600"/>
          <w:sz w:val="17"/>
          <w:szCs w:val="17"/>
        </w:rPr>
        <w:t>()</w:t>
      </w:r>
    </w:p>
    <w:p w14:paraId="2B27567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"what_can_you_do"</w:t>
      </w:r>
      <w:r>
        <w:rPr>
          <w:rFonts w:ascii="Consolas" w:hAnsi="Consolas" w:cs="Courier New"/>
          <w:color w:val="666600"/>
          <w:sz w:val="17"/>
          <w:szCs w:val="17"/>
        </w:rPr>
        <w:t>:</w:t>
      </w:r>
    </w:p>
    <w:p w14:paraId="1F2D8DC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what_can_you_do</w:t>
      </w:r>
      <w:r>
        <w:rPr>
          <w:rFonts w:ascii="Consolas" w:hAnsi="Consolas" w:cs="Courier New"/>
          <w:color w:val="666600"/>
          <w:sz w:val="17"/>
          <w:szCs w:val="17"/>
        </w:rPr>
        <w:t>()</w:t>
      </w:r>
    </w:p>
    <w:p w14:paraId="31A567C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"tell_me_a_story"</w:t>
      </w:r>
      <w:r>
        <w:rPr>
          <w:rFonts w:ascii="Consolas" w:hAnsi="Consolas" w:cs="Courier New"/>
          <w:color w:val="666600"/>
          <w:sz w:val="17"/>
          <w:szCs w:val="17"/>
        </w:rPr>
        <w:t>:</w:t>
      </w:r>
    </w:p>
    <w:p w14:paraId="318C397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tell_me_a_story</w:t>
      </w:r>
      <w:r>
        <w:rPr>
          <w:rFonts w:ascii="Consolas" w:hAnsi="Consolas" w:cs="Courier New"/>
          <w:color w:val="666600"/>
          <w:sz w:val="17"/>
          <w:szCs w:val="17"/>
        </w:rPr>
        <w:t>()</w:t>
      </w:r>
    </w:p>
    <w:p w14:paraId="6B85EFE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"question"</w:t>
      </w:r>
      <w:r>
        <w:rPr>
          <w:rFonts w:ascii="Consolas" w:hAnsi="Consolas" w:cs="Courier New"/>
          <w:color w:val="666600"/>
          <w:sz w:val="17"/>
          <w:szCs w:val="17"/>
        </w:rPr>
        <w:t>:</w:t>
      </w:r>
    </w:p>
    <w:p w14:paraId="0C50A6E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handle_question</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0D1F40F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030CDA5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880000"/>
          <w:sz w:val="17"/>
          <w:szCs w:val="17"/>
        </w:rPr>
        <w:t># Handle unknown intents</w:t>
      </w:r>
    </w:p>
    <w:p w14:paraId="1F2015F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lastRenderedPageBreak/>
        <w:t xml:space="preserve"> 75.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CF6811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handle_unknown_intent</w:t>
      </w:r>
      <w:r>
        <w:rPr>
          <w:rFonts w:ascii="Consolas" w:hAnsi="Consolas" w:cs="Courier New"/>
          <w:color w:val="666600"/>
          <w:sz w:val="17"/>
          <w:szCs w:val="17"/>
        </w:rPr>
        <w:t>()</w:t>
      </w:r>
    </w:p>
    <w:p w14:paraId="07C3253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6477DBB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greet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533E2E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"Hello! How can I help you today?"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"Hi there! What can I do for you?"</w:t>
      </w:r>
      <w:r>
        <w:rPr>
          <w:rFonts w:ascii="Consolas" w:hAnsi="Consolas" w:cs="Courier New"/>
          <w:color w:val="666600"/>
          <w:sz w:val="17"/>
          <w:szCs w:val="17"/>
        </w:rPr>
        <w:t>])</w:t>
      </w:r>
    </w:p>
    <w:p w14:paraId="12957ED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t>
      </w:r>
    </w:p>
    <w:p w14:paraId="0C2F77F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goodbye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419F64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"Goodbye! Have a great 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"See you later!"</w:t>
      </w:r>
      <w:r>
        <w:rPr>
          <w:rFonts w:ascii="Consolas" w:hAnsi="Consolas" w:cs="Courier New"/>
          <w:color w:val="666600"/>
          <w:sz w:val="17"/>
          <w:szCs w:val="17"/>
        </w:rPr>
        <w:t>])</w:t>
      </w:r>
    </w:p>
    <w:p w14:paraId="4308E5F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476A2F9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4FB0499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"code_snippet"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entities</w:t>
      </w:r>
      <w:r>
        <w:rPr>
          <w:rFonts w:ascii="Consolas" w:hAnsi="Consolas" w:cs="Courier New"/>
          <w:color w:val="666600"/>
          <w:sz w:val="17"/>
          <w:szCs w:val="17"/>
        </w:rPr>
        <w:t>:</w:t>
      </w:r>
    </w:p>
    <w:p w14:paraId="3903CCE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code_snippet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8800"/>
          <w:sz w:val="17"/>
          <w:szCs w:val="17"/>
        </w:rPr>
        <w:t>"code_snippet"</w:t>
      </w:r>
      <w:r>
        <w:rPr>
          <w:rFonts w:ascii="Consolas" w:hAnsi="Consolas" w:cs="Courier New"/>
          <w:color w:val="666600"/>
          <w:sz w:val="17"/>
          <w:szCs w:val="17"/>
        </w:rPr>
        <w:t>]</w:t>
      </w:r>
    </w:p>
    <w:p w14:paraId="61D8390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Example: use your NLP system or code generation model</w:t>
      </w:r>
    </w:p>
    <w:p w14:paraId="3F1047C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generated_code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code_snippet</w:t>
      </w:r>
      <w:r>
        <w:rPr>
          <w:rFonts w:ascii="Consolas" w:hAnsi="Consolas" w:cs="Courier New"/>
          <w:color w:val="666600"/>
          <w:sz w:val="17"/>
          <w:szCs w:val="17"/>
        </w:rPr>
        <w:t>)</w:t>
      </w:r>
    </w:p>
    <w:p w14:paraId="6E9DE09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"Here is the code I generated: {generated_code}"</w:t>
      </w:r>
    </w:p>
    <w:p w14:paraId="39BE48D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3FD324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 need more details to generate code. Could you provide a specific request?"</w:t>
      </w:r>
    </w:p>
    <w:p w14:paraId="337F97C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40EE850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197278A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"text_to_analyze"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entities</w:t>
      </w:r>
      <w:r>
        <w:rPr>
          <w:rFonts w:ascii="Consolas" w:hAnsi="Consolas" w:cs="Courier New"/>
          <w:color w:val="666600"/>
          <w:sz w:val="17"/>
          <w:szCs w:val="17"/>
        </w:rPr>
        <w:t>:</w:t>
      </w:r>
    </w:p>
    <w:p w14:paraId="578B2BA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8800"/>
          <w:sz w:val="17"/>
          <w:szCs w:val="17"/>
        </w:rPr>
        <w:t>"text_to_analyze"</w:t>
      </w:r>
      <w:r>
        <w:rPr>
          <w:rFonts w:ascii="Consolas" w:hAnsi="Consolas" w:cs="Courier New"/>
          <w:color w:val="666600"/>
          <w:sz w:val="17"/>
          <w:szCs w:val="17"/>
        </w:rPr>
        <w:t>]</w:t>
      </w:r>
    </w:p>
    <w:p w14:paraId="1115A99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analysis_result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0717C12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"The analysis result is: {analysis_result}"</w:t>
      </w:r>
    </w:p>
    <w:p w14:paraId="3558B61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74ED63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"Please provide the text you want me to analyze."</w:t>
      </w:r>
    </w:p>
    <w:p w14:paraId="167DD75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w:t>
      </w:r>
    </w:p>
    <w:p w14:paraId="74BB4E7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50BE22F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"text_to_analyze"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entities</w:t>
      </w:r>
      <w:r>
        <w:rPr>
          <w:rFonts w:ascii="Consolas" w:hAnsi="Consolas" w:cs="Courier New"/>
          <w:color w:val="666600"/>
          <w:sz w:val="17"/>
          <w:szCs w:val="17"/>
        </w:rPr>
        <w:t>:</w:t>
      </w:r>
    </w:p>
    <w:p w14:paraId="295041C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text_to_analyze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8800"/>
          <w:sz w:val="17"/>
          <w:szCs w:val="17"/>
        </w:rPr>
        <w:t>"text_to_analyze"</w:t>
      </w:r>
      <w:r>
        <w:rPr>
          <w:rFonts w:ascii="Consolas" w:hAnsi="Consolas" w:cs="Courier New"/>
          <w:color w:val="666600"/>
          <w:sz w:val="17"/>
          <w:szCs w:val="17"/>
        </w:rPr>
        <w:t>]</w:t>
      </w:r>
    </w:p>
    <w:p w14:paraId="06F79C2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sentiment_result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nlp_system</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text_to_analyze</w:t>
      </w:r>
      <w:r>
        <w:rPr>
          <w:rFonts w:ascii="Consolas" w:hAnsi="Consolas" w:cs="Courier New"/>
          <w:color w:val="666600"/>
          <w:sz w:val="17"/>
          <w:szCs w:val="17"/>
        </w:rPr>
        <w:t>)</w:t>
      </w:r>
    </w:p>
    <w:p w14:paraId="642D39A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"The sentiment analysis result is: {sentiment_result}"</w:t>
      </w:r>
    </w:p>
    <w:p w14:paraId="3608FD0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1DFD51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"Please provide the text for sentiment analysis."</w:t>
      </w:r>
    </w:p>
    <w:p w14:paraId="52FE2A7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7BAF2A8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turn_on_lights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9FEA7E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Implement interaction with smart devices</w:t>
      </w:r>
    </w:p>
    <w:p w14:paraId="097CFBC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"Turning on the living room lights."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"Lights on!"</w:t>
      </w:r>
      <w:r>
        <w:rPr>
          <w:rFonts w:ascii="Consolas" w:hAnsi="Consolas" w:cs="Courier New"/>
          <w:color w:val="666600"/>
          <w:sz w:val="17"/>
          <w:szCs w:val="17"/>
        </w:rPr>
        <w:t>])</w:t>
      </w:r>
    </w:p>
    <w:p w14:paraId="1AD2C7A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2340F48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play_music</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DF2C49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Implement interaction with a music service</w:t>
      </w:r>
    </w:p>
    <w:p w14:paraId="356D19B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8800"/>
          <w:sz w:val="17"/>
          <w:szCs w:val="17"/>
        </w:rPr>
        <w:t>"Playing your favorite music."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"Starting your playlist now."</w:t>
      </w:r>
      <w:r>
        <w:rPr>
          <w:rFonts w:ascii="Consolas" w:hAnsi="Consolas" w:cs="Courier New"/>
          <w:color w:val="666600"/>
          <w:sz w:val="17"/>
          <w:szCs w:val="17"/>
        </w:rPr>
        <w:t>])</w:t>
      </w:r>
    </w:p>
    <w:p w14:paraId="357F7BA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76B7CC7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help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42D16A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 can help you with the following commands: greet, goodbye, generate_code, analyze_text, analyze_sentiment, turn_on_lights, play_music, help, what_can_you_do, tell_me_a_story."</w:t>
      </w:r>
    </w:p>
    <w:p w14:paraId="50C9E6F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6CAD9E3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what_can_you_do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B9A943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 can perform the following tasks: generate code, analyze text, analyze sentiment, turn on lights, play music, and tell you a story."</w:t>
      </w:r>
    </w:p>
    <w:p w14:paraId="5434064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w:t>
      </w:r>
    </w:p>
    <w:p w14:paraId="6AE1898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tell_me_a_story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966525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880000"/>
          <w:sz w:val="17"/>
          <w:szCs w:val="17"/>
        </w:rPr>
        <w:t># Implement a story generation model or retrieve a story from a database</w:t>
      </w:r>
    </w:p>
    <w:p w14:paraId="1572B4E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story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"Once upon a time, there was a brave knight who slayed a dragon and saved the kingdom."</w:t>
      </w:r>
    </w:p>
    <w:p w14:paraId="6C92796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story</w:t>
      </w:r>
    </w:p>
    <w:p w14:paraId="4A473CF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29FA37D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handle_unknown_intent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F3C9C0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how to handle that. Can you try asking in a different way?"</w:t>
      </w:r>
    </w:p>
    <w:p w14:paraId="533A947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095F07B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detect_vehicle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DB84AA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8800"/>
          <w:sz w:val="17"/>
          <w:szCs w:val="17"/>
        </w:rPr>
        <w:t>"""Trigger car detection and retrieval of vehicle data."""</w:t>
      </w:r>
    </w:p>
    <w:p w14:paraId="4213D71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"Starting vehicle detection..."</w:t>
      </w:r>
    </w:p>
    <w:p w14:paraId="0E2F1D3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40819A7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880000"/>
          <w:sz w:val="17"/>
          <w:szCs w:val="17"/>
        </w:rPr>
        <w:t># Add to intent recognition</w:t>
      </w:r>
    </w:p>
    <w:p w14:paraId="47103B0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54B6177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extracted_data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w:t>
      </w:r>
      <w:r>
        <w:rPr>
          <w:rFonts w:ascii="Consolas" w:hAnsi="Consolas" w:cs="Courier New"/>
          <w:color w:val="666600"/>
          <w:sz w:val="17"/>
          <w:szCs w:val="17"/>
        </w:rPr>
        <w:t>.</w:t>
      </w:r>
      <w:r>
        <w:rPr>
          <w:rFonts w:ascii="Consolas" w:hAnsi="Consolas" w:cs="Courier New"/>
          <w:color w:val="000000"/>
          <w:sz w:val="17"/>
          <w:szCs w:val="17"/>
        </w:rPr>
        <w:t>extract_intent_and_entities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68AE535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lastRenderedPageBreak/>
        <w:t xml:space="preserve">138.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p>
    <w:p w14:paraId="02BF41A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p>
    <w:p w14:paraId="7E45E3A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880000"/>
          <w:sz w:val="17"/>
          <w:szCs w:val="17"/>
        </w:rPr>
        <w:t># Command mapping</w:t>
      </w:r>
    </w:p>
    <w:p w14:paraId="5A3C5F6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"detect_vehicle"</w:t>
      </w:r>
      <w:r>
        <w:rPr>
          <w:rFonts w:ascii="Consolas" w:hAnsi="Consolas" w:cs="Courier New"/>
          <w:color w:val="666600"/>
          <w:sz w:val="17"/>
          <w:szCs w:val="17"/>
        </w:rPr>
        <w:t>:</w:t>
      </w:r>
    </w:p>
    <w:p w14:paraId="5924F76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detect_vehicle</w:t>
      </w:r>
      <w:r>
        <w:rPr>
          <w:rFonts w:ascii="Consolas" w:hAnsi="Consolas" w:cs="Courier New"/>
          <w:color w:val="666600"/>
          <w:sz w:val="17"/>
          <w:szCs w:val="17"/>
        </w:rPr>
        <w:t>()</w:t>
      </w:r>
    </w:p>
    <w:p w14:paraId="7A34872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C31E7B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handle_unknown_intent</w:t>
      </w:r>
      <w:r>
        <w:rPr>
          <w:rFonts w:ascii="Consolas" w:hAnsi="Consolas" w:cs="Courier New"/>
          <w:color w:val="666600"/>
          <w:sz w:val="17"/>
          <w:szCs w:val="17"/>
        </w:rPr>
        <w:t>()</w:t>
      </w:r>
    </w:p>
    <w:p w14:paraId="31933DC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p>
    <w:p w14:paraId="78B512F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process_motorbike_intents</w:t>
      </w:r>
      <w:r>
        <w:rPr>
          <w:rFonts w:ascii="Consolas" w:hAnsi="Consolas" w:cs="Courier New"/>
          <w:color w:val="666600"/>
          <w:sz w:val="17"/>
          <w:szCs w:val="17"/>
        </w:rPr>
        <w:t>(</w:t>
      </w:r>
      <w:r>
        <w:rPr>
          <w:rFonts w:ascii="Consolas" w:hAnsi="Consolas" w:cs="Courier New"/>
          <w:color w:val="0000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00"/>
          <w:sz w:val="17"/>
          <w:szCs w:val="17"/>
        </w:rPr>
        <w:t xml:space="preserve"> list</w:t>
      </w:r>
      <w:r>
        <w:rPr>
          <w:rFonts w:ascii="Consolas" w:hAnsi="Consolas" w:cs="Courier New"/>
          <w:color w:val="666600"/>
          <w:sz w:val="17"/>
          <w:szCs w:val="17"/>
        </w:rPr>
        <w:t>):</w:t>
      </w:r>
    </w:p>
    <w:p w14:paraId="55A67A1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"add_motorbike"</w:t>
      </w:r>
      <w:r>
        <w:rPr>
          <w:rFonts w:ascii="Consolas" w:hAnsi="Consolas" w:cs="Courier New"/>
          <w:color w:val="666600"/>
          <w:sz w:val="17"/>
          <w:szCs w:val="17"/>
        </w:rPr>
        <w:t>:</w:t>
      </w:r>
    </w:p>
    <w:p w14:paraId="6EA743E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'motorbike_name'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'Unnamed Motorbike'</w:t>
      </w:r>
      <w:r>
        <w:rPr>
          <w:rFonts w:ascii="Consolas" w:hAnsi="Consolas" w:cs="Courier New"/>
          <w:color w:val="666600"/>
          <w:sz w:val="17"/>
          <w:szCs w:val="17"/>
        </w:rPr>
        <w:t>)</w:t>
      </w:r>
    </w:p>
    <w:p w14:paraId="21E617C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registration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'registration'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132AA26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w:t>
      </w:r>
      <w:r>
        <w:rPr>
          <w:rFonts w:ascii="Consolas" w:hAnsi="Consolas" w:cs="Courier New"/>
          <w:color w:val="880000"/>
          <w:sz w:val="17"/>
          <w:szCs w:val="17"/>
        </w:rPr>
        <w:t># Add motorbike logic here, save to JSON or respond via UI</w:t>
      </w:r>
    </w:p>
    <w:p w14:paraId="65A622D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"Motorbike {name} with registration {registration} added."</w:t>
      </w:r>
    </w:p>
    <w:p w14:paraId="3193538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7BF7DEB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"show_motorbike_info"</w:t>
      </w:r>
      <w:r>
        <w:rPr>
          <w:rFonts w:ascii="Consolas" w:hAnsi="Consolas" w:cs="Courier New"/>
          <w:color w:val="666600"/>
          <w:sz w:val="17"/>
          <w:szCs w:val="17"/>
        </w:rPr>
        <w:t>:</w:t>
      </w:r>
    </w:p>
    <w:p w14:paraId="6F291F8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880000"/>
          <w:sz w:val="17"/>
          <w:szCs w:val="17"/>
        </w:rPr>
        <w:t># Logic to retrieve stored motorbike info</w:t>
      </w:r>
    </w:p>
    <w:p w14:paraId="17AB454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"Here are your motorbike details: [details]."</w:t>
      </w:r>
    </w:p>
    <w:p w14:paraId="208E6AE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w:t>
      </w:r>
    </w:p>
    <w:p w14:paraId="12A8B24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"motorbike_surveillance"</w:t>
      </w:r>
      <w:r>
        <w:rPr>
          <w:rFonts w:ascii="Consolas" w:hAnsi="Consolas" w:cs="Courier New"/>
          <w:color w:val="666600"/>
          <w:sz w:val="17"/>
          <w:szCs w:val="17"/>
        </w:rPr>
        <w:t>:</w:t>
      </w:r>
    </w:p>
    <w:p w14:paraId="6CCD3A9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880000"/>
          <w:sz w:val="17"/>
          <w:szCs w:val="17"/>
        </w:rPr>
        <w:t># Logic to start motorbike surveillance</w:t>
      </w:r>
    </w:p>
    <w:p w14:paraId="184EA8E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"Starting motorbike surveillance."</w:t>
      </w:r>
    </w:p>
    <w:p w14:paraId="1CB24FC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p>
    <w:p w14:paraId="7FAC59E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w:t>
      </w:r>
    </w:p>
    <w:p w14:paraId="12025C2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p>
    <w:p w14:paraId="7F96C8B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p>
    <w:p w14:paraId="569E1DC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0AE9D96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p>
    <w:p w14:paraId="48450F8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p>
    <w:p w14:paraId="1C720EE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5EB291B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880000"/>
          <w:sz w:val="17"/>
          <w:szCs w:val="17"/>
        </w:rPr>
        <w:t>######## **General Commands**</w:t>
      </w:r>
    </w:p>
    <w:p w14:paraId="038D764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6500006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880000"/>
          <w:sz w:val="17"/>
          <w:szCs w:val="17"/>
        </w:rPr>
        <w:t>#1. `hello` / `hi` / `hey` - Activate the AI assistant</w:t>
      </w:r>
    </w:p>
    <w:p w14:paraId="4C1C2B2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880000"/>
          <w:sz w:val="17"/>
          <w:szCs w:val="17"/>
        </w:rPr>
        <w:t>#2. `goodbye` / `bye` - Deactivate the AI assistant</w:t>
      </w:r>
    </w:p>
    <w:p w14:paraId="6FAFAEA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880000"/>
          <w:sz w:val="17"/>
          <w:szCs w:val="17"/>
        </w:rPr>
        <w:t>#3. `help` - Display available commands and features</w:t>
      </w:r>
    </w:p>
    <w:p w14:paraId="41CB83A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880000"/>
          <w:sz w:val="17"/>
          <w:szCs w:val="17"/>
        </w:rPr>
        <w:t>#4. `what can you do` - Display a list of available features and modules</w:t>
      </w:r>
    </w:p>
    <w:p w14:paraId="3786487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w:t>
      </w:r>
    </w:p>
    <w:p w14:paraId="3596591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880000"/>
          <w:sz w:val="17"/>
          <w:szCs w:val="17"/>
        </w:rPr>
        <w:t>#**NLP and NLG**</w:t>
      </w:r>
    </w:p>
    <w:p w14:paraId="63E5989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w:t>
      </w:r>
    </w:p>
    <w:p w14:paraId="7A1C61C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880000"/>
          <w:sz w:val="17"/>
          <w:szCs w:val="17"/>
        </w:rPr>
        <w:t>#1. `tell me a story` - Generate a short story using NLG</w:t>
      </w:r>
    </w:p>
    <w:p w14:paraId="2DE0DA1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880000"/>
          <w:sz w:val="17"/>
          <w:szCs w:val="17"/>
        </w:rPr>
        <w:t>#2. `write a poem` - Generate a poem using NLG</w:t>
      </w:r>
    </w:p>
    <w:p w14:paraId="261BEF3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880000"/>
          <w:sz w:val="17"/>
          <w:szCs w:val="17"/>
        </w:rPr>
        <w:t>#3. `translate [text]` - Translate text using Language Translation module</w:t>
      </w:r>
    </w:p>
    <w:p w14:paraId="18B3D2D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880000"/>
          <w:sz w:val="17"/>
          <w:szCs w:val="17"/>
        </w:rPr>
        <w:t>#4. `summarize [text]` - Summarize text using NLP module</w:t>
      </w:r>
    </w:p>
    <w:p w14:paraId="45AB4F4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w:t>
      </w:r>
    </w:p>
    <w:p w14:paraId="580C345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880000"/>
          <w:sz w:val="17"/>
          <w:szCs w:val="17"/>
        </w:rPr>
        <w:t>#**Text Classification and Code Generation**</w:t>
      </w:r>
    </w:p>
    <w:p w14:paraId="67411BF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47DAA03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880000"/>
          <w:sz w:val="17"/>
          <w:szCs w:val="17"/>
        </w:rPr>
        <w:t>#1. `classify [text]` - Classify text using Text Classification module</w:t>
      </w:r>
    </w:p>
    <w:p w14:paraId="2940E40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880000"/>
          <w:sz w:val="17"/>
          <w:szCs w:val="17"/>
        </w:rPr>
        <w:t>#2. `generate code [prompt]` - Generate code using Code Generation module</w:t>
      </w:r>
    </w:p>
    <w:p w14:paraId="3979958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880000"/>
          <w:sz w:val="17"/>
          <w:szCs w:val="17"/>
        </w:rPr>
        <w:t>#3. `explain [code]` - Explain code using Code Generation module</w:t>
      </w:r>
    </w:p>
    <w:p w14:paraId="086AF90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w:t>
      </w:r>
    </w:p>
    <w:p w14:paraId="0ADF200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880000"/>
          <w:sz w:val="17"/>
          <w:szCs w:val="17"/>
        </w:rPr>
        <w:t>#**Knowledge Base and Web Scraping**</w:t>
      </w:r>
    </w:p>
    <w:p w14:paraId="2CDBD09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w:t>
      </w:r>
    </w:p>
    <w:p w14:paraId="07DEA90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880000"/>
          <w:sz w:val="17"/>
          <w:szCs w:val="17"/>
        </w:rPr>
        <w:t>#1. `learn from [pdf/epub]` - Learn from a PDF or EPUB file using Knowledge Base module</w:t>
      </w:r>
    </w:p>
    <w:p w14:paraId="0406EF1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880000"/>
          <w:sz w:val="17"/>
          <w:szCs w:val="17"/>
        </w:rPr>
        <w:t>#2. `scrape [website]` - Scrape data from a website using Web Scraping module</w:t>
      </w:r>
    </w:p>
    <w:p w14:paraId="190E5F9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880000"/>
          <w:sz w:val="17"/>
          <w:szCs w:val="17"/>
        </w:rPr>
        <w:t>#3. `find [information]` - Find information using Knowledge Base module</w:t>
      </w:r>
    </w:p>
    <w:p w14:paraId="57767D8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w:t>
      </w:r>
    </w:p>
    <w:p w14:paraId="77BA4AB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880000"/>
          <w:sz w:val="17"/>
          <w:szCs w:val="17"/>
        </w:rPr>
        <w:t>#**Image and Video Analysis**</w:t>
      </w:r>
    </w:p>
    <w:p w14:paraId="40D0D11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w:t>
      </w:r>
    </w:p>
    <w:p w14:paraId="25F2BA1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880000"/>
          <w:sz w:val="17"/>
          <w:szCs w:val="17"/>
        </w:rPr>
        <w:t>#1. `analyze image [image]` - Analyze an image using Image Analysis module</w:t>
      </w:r>
    </w:p>
    <w:p w14:paraId="6BD9266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880000"/>
          <w:sz w:val="17"/>
          <w:szCs w:val="17"/>
        </w:rPr>
        <w:t>#2. `analyze video [video]` - Analyze a video using Video Analysis module</w:t>
      </w:r>
    </w:p>
    <w:p w14:paraId="04A2D31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w:t>
      </w:r>
    </w:p>
    <w:p w14:paraId="7588466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880000"/>
          <w:sz w:val="17"/>
          <w:szCs w:val="17"/>
        </w:rPr>
        <w:t>#**YouTube and Social Media**</w:t>
      </w:r>
    </w:p>
    <w:p w14:paraId="0802011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w:t>
      </w:r>
    </w:p>
    <w:p w14:paraId="4FEF914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880000"/>
          <w:sz w:val="17"/>
          <w:szCs w:val="17"/>
        </w:rPr>
        <w:t>#1. `analyze youtube [video]` - Analyze a YouTube video using YouTube Analysis module</w:t>
      </w:r>
    </w:p>
    <w:p w14:paraId="34A4980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880000"/>
          <w:sz w:val="17"/>
          <w:szCs w:val="17"/>
        </w:rPr>
        <w:t>#2. `post on [social media]` - Post on a social media platform using Social Media Post Generation module</w:t>
      </w:r>
    </w:p>
    <w:p w14:paraId="2967F79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880000"/>
          <w:sz w:val="17"/>
          <w:szCs w:val="17"/>
        </w:rPr>
        <w:t>#3. `monitor [social media]` - Monitor a social media platform using Social Media Monitor module</w:t>
      </w:r>
    </w:p>
    <w:p w14:paraId="1493240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w:t>
      </w:r>
    </w:p>
    <w:p w14:paraId="6BDA83F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880000"/>
          <w:sz w:val="17"/>
          <w:szCs w:val="17"/>
        </w:rPr>
        <w:t>#**People Recognition and Contact Management**</w:t>
      </w:r>
    </w:p>
    <w:p w14:paraId="3904E5D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lastRenderedPageBreak/>
        <w:t xml:space="preserve">206. </w:t>
      </w:r>
      <w:r>
        <w:rPr>
          <w:rFonts w:ascii="Consolas" w:hAnsi="Consolas" w:cs="Courier New"/>
          <w:color w:val="000000"/>
          <w:sz w:val="17"/>
          <w:szCs w:val="17"/>
        </w:rPr>
        <w:t> </w:t>
      </w:r>
    </w:p>
    <w:p w14:paraId="0BF1ED3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880000"/>
          <w:sz w:val="17"/>
          <w:szCs w:val="17"/>
        </w:rPr>
        <w:t>#1. `recognize [person]` - Recognize a person using People Recognition module</w:t>
      </w:r>
    </w:p>
    <w:p w14:paraId="5B26A38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880000"/>
          <w:sz w:val="17"/>
          <w:szCs w:val="17"/>
        </w:rPr>
        <w:t>#2. `import contacts` - Import contacts using Contact Recognition module</w:t>
      </w:r>
    </w:p>
    <w:p w14:paraId="745C93F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w:t>
      </w:r>
    </w:p>
    <w:p w14:paraId="1EA5325D"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880000"/>
          <w:sz w:val="17"/>
          <w:szCs w:val="17"/>
        </w:rPr>
        <w:t>#**Engineering and Motorbike Understanding**</w:t>
      </w:r>
    </w:p>
    <w:p w14:paraId="4289E62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w:t>
      </w:r>
    </w:p>
    <w:p w14:paraId="3F4EAA1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880000"/>
          <w:sz w:val="17"/>
          <w:szCs w:val="17"/>
        </w:rPr>
        <w:t>#1. `explain [engineering concept]` - Explain an engineering concept using Engineering Understanding module</w:t>
      </w:r>
    </w:p>
    <w:p w14:paraId="47DF812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880000"/>
          <w:sz w:val="17"/>
          <w:szCs w:val="17"/>
        </w:rPr>
        <w:t>#2. `diagnose [motorbike issue]` - Diagnose a motorbike issue using Motorbike and Engine Understanding module</w:t>
      </w:r>
    </w:p>
    <w:p w14:paraId="646B993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w:t>
      </w:r>
    </w:p>
    <w:p w14:paraId="0EE225E8"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880000"/>
          <w:sz w:val="17"/>
          <w:szCs w:val="17"/>
        </w:rPr>
        <w:t>#**Home Surveillance and Automation**</w:t>
      </w:r>
    </w:p>
    <w:p w14:paraId="14D4F4F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w:t>
      </w:r>
    </w:p>
    <w:p w14:paraId="48C6B71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880000"/>
          <w:sz w:val="17"/>
          <w:szCs w:val="17"/>
        </w:rPr>
        <w:t>#1. `display camera feeds` - Display camera feeds using Home Surveillance module</w:t>
      </w:r>
    </w:p>
    <w:p w14:paraId="0A69F360"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880000"/>
          <w:sz w:val="17"/>
          <w:szCs w:val="17"/>
        </w:rPr>
        <w:t>#2. `control [smart device]` - Control a smart device using Smart Home Automation module</w:t>
      </w:r>
    </w:p>
    <w:p w14:paraId="1DAA687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w:t>
      </w:r>
    </w:p>
    <w:p w14:paraId="2D75843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880000"/>
          <w:sz w:val="17"/>
          <w:szCs w:val="17"/>
        </w:rPr>
        <w:t>#**Medical and Fitness Analysis**</w:t>
      </w:r>
    </w:p>
    <w:p w14:paraId="105E825C"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w:t>
      </w:r>
    </w:p>
    <w:p w14:paraId="14BBBC5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880000"/>
          <w:sz w:val="17"/>
          <w:szCs w:val="17"/>
        </w:rPr>
        <w:t>#1. `analyze [medical data]` - Analyze medical data using Medical Analysis module</w:t>
      </w:r>
    </w:p>
    <w:p w14:paraId="01363DC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880000"/>
          <w:sz w:val="17"/>
          <w:szCs w:val="17"/>
        </w:rPr>
        <w:t>#2. `track [fitness data]` - Track fitness data using Fitness Analysis module</w:t>
      </w:r>
    </w:p>
    <w:p w14:paraId="18ED277B"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w:t>
      </w:r>
    </w:p>
    <w:p w14:paraId="5D105CE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880000"/>
          <w:sz w:val="17"/>
          <w:szCs w:val="17"/>
        </w:rPr>
        <w:t>#**Travel Planning and Recommendations**</w:t>
      </w:r>
    </w:p>
    <w:p w14:paraId="57C89FE9"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w:t>
      </w:r>
    </w:p>
    <w:p w14:paraId="46AB803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880000"/>
          <w:sz w:val="17"/>
          <w:szCs w:val="17"/>
        </w:rPr>
        <w:t>#1. `plan trip [destination]` - Plan a trip using Travel Planning module</w:t>
      </w:r>
    </w:p>
    <w:p w14:paraId="3C629E4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880000"/>
          <w:sz w:val="17"/>
          <w:szCs w:val="17"/>
        </w:rPr>
        <w:t>#2. `recommend [travel destination]` - Recommend a travel destination using Travel Recommendations module</w:t>
      </w:r>
    </w:p>
    <w:p w14:paraId="2E5E59D7"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w:t>
      </w:r>
    </w:p>
    <w:p w14:paraId="74A95D5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880000"/>
          <w:sz w:val="17"/>
          <w:szCs w:val="17"/>
        </w:rPr>
        <w:t>#**Personal Finance and Education**</w:t>
      </w:r>
    </w:p>
    <w:p w14:paraId="206F3424"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w:t>
      </w:r>
    </w:p>
    <w:p w14:paraId="6530190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880000"/>
          <w:sz w:val="17"/>
          <w:szCs w:val="17"/>
        </w:rPr>
        <w:t>#1. `track [personal finance data]` - Track personal finance data using Personal Finance Management module</w:t>
      </w:r>
    </w:p>
    <w:p w14:paraId="013CF41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880000"/>
          <w:sz w:val="17"/>
          <w:szCs w:val="17"/>
        </w:rPr>
        <w:t>#2. `learn [subject]` - Learn a subject using Education and Learning module</w:t>
      </w:r>
    </w:p>
    <w:p w14:paraId="1A6DDCD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w:t>
      </w:r>
    </w:p>
    <w:p w14:paraId="03BD276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880000"/>
          <w:sz w:val="17"/>
          <w:szCs w:val="17"/>
        </w:rPr>
        <w:t>#**Health and Wellness**</w:t>
      </w:r>
    </w:p>
    <w:p w14:paraId="0A9E5C5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w:t>
      </w:r>
    </w:p>
    <w:p w14:paraId="7849990F"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880000"/>
          <w:sz w:val="17"/>
          <w:szCs w:val="17"/>
        </w:rPr>
        <w:t>#1. `track [health data]` - Track health data using Health and Wellness module</w:t>
      </w:r>
    </w:p>
    <w:p w14:paraId="3A81CB06"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880000"/>
          <w:sz w:val="17"/>
          <w:szCs w:val="17"/>
        </w:rPr>
        <w:t>#2. `recommend [health advice]` - Recommend health advice using Health and Wellness module</w:t>
      </w:r>
    </w:p>
    <w:p w14:paraId="20567D13"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w:t>
      </w:r>
    </w:p>
    <w:p w14:paraId="3108F7DA"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880000"/>
          <w:sz w:val="17"/>
          <w:szCs w:val="17"/>
        </w:rPr>
        <w:t>#**Save Conversation Data**</w:t>
      </w:r>
    </w:p>
    <w:p w14:paraId="401937A5"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2278796E"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880000"/>
          <w:sz w:val="17"/>
          <w:szCs w:val="17"/>
        </w:rPr>
        <w:t>#1. `save conversation` - Save conversation data using Save Conversation Data module</w:t>
      </w:r>
    </w:p>
    <w:p w14:paraId="02D72531"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w:t>
      </w:r>
    </w:p>
    <w:p w14:paraId="12BA6D12" w14:textId="77777777" w:rsidR="001851E9" w:rsidRDefault="0018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2776296"/>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w:t>
      </w:r>
    </w:p>
    <w:p w14:paraId="673382EC" w14:textId="77777777" w:rsidR="00F83268" w:rsidRPr="00073777" w:rsidRDefault="00F83268" w:rsidP="00F83268"/>
    <w:p w14:paraId="3E3287E7" w14:textId="77777777" w:rsidR="00F83268" w:rsidRPr="009573DC" w:rsidRDefault="00000000" w:rsidP="00F83268">
      <w:r>
        <w:pict w14:anchorId="4F2C69A9">
          <v:rect id="_x0000_i1026" style="width:0;height:1.5pt" o:hralign="center" o:hrstd="t" o:hr="t" fillcolor="#a0a0a0" stroked="f"/>
        </w:pict>
      </w:r>
    </w:p>
    <w:p w14:paraId="33947F89" w14:textId="3CA90051" w:rsidR="00F83268" w:rsidRDefault="00F83268" w:rsidP="00F83268">
      <w:pPr>
        <w:pStyle w:val="Heading3"/>
      </w:pPr>
      <w:bookmarkStart w:id="76" w:name="_Toc178780087"/>
      <w:r>
        <w:t>conversation\nlg.py</w:t>
      </w:r>
      <w:bookmarkEnd w:id="76"/>
    </w:p>
    <w:p w14:paraId="62ED83B5" w14:textId="77777777" w:rsidR="00F83268" w:rsidRDefault="00F83268" w:rsidP="00F83268"/>
    <w:p w14:paraId="4CE2A7E5" w14:textId="77777777" w:rsidR="00F83268" w:rsidRPr="00073777" w:rsidRDefault="00F83268" w:rsidP="00F83268">
      <w:r w:rsidRPr="00073777">
        <w:rPr>
          <w:b/>
          <w:bCs/>
        </w:rPr>
        <w:t>Purpose</w:t>
      </w:r>
      <w:r w:rsidRPr="00073777">
        <w:t>: This file generates human-like responses to the user’s input using NLG (Natural Language Generation) techniques.</w:t>
      </w:r>
    </w:p>
    <w:p w14:paraId="2E4FE0AC" w14:textId="77777777" w:rsidR="00F83268" w:rsidRPr="00073777" w:rsidRDefault="00F83268" w:rsidP="00F83268">
      <w:pPr>
        <w:pStyle w:val="Heading4"/>
      </w:pPr>
      <w:r w:rsidRPr="00073777">
        <w:t>Key Functions:</w:t>
      </w:r>
    </w:p>
    <w:p w14:paraId="496AF037" w14:textId="77777777" w:rsidR="00F83268" w:rsidRPr="00073777" w:rsidRDefault="00F83268" w:rsidP="00F11D6B">
      <w:pPr>
        <w:numPr>
          <w:ilvl w:val="1"/>
          <w:numId w:val="37"/>
        </w:numPr>
      </w:pPr>
      <w:r w:rsidRPr="00073777">
        <w:rPr>
          <w:b/>
          <w:bCs/>
        </w:rPr>
        <w:t>generate_response(dialogue_act, entities)</w:t>
      </w:r>
      <w:r w:rsidRPr="00073777">
        <w:t>: Creates a response based on the user’s intent (dialogue act) and the extracted entities.</w:t>
      </w:r>
    </w:p>
    <w:p w14:paraId="268E3DA2" w14:textId="77777777" w:rsidR="00F83268" w:rsidRPr="00073777" w:rsidRDefault="00F83268" w:rsidP="00F11D6B">
      <w:pPr>
        <w:numPr>
          <w:ilvl w:val="0"/>
          <w:numId w:val="37"/>
        </w:numPr>
      </w:pPr>
      <w:r w:rsidRPr="00073777">
        <w:rPr>
          <w:b/>
          <w:bCs/>
        </w:rPr>
        <w:t>Connection to main.py</w:t>
      </w:r>
      <w:r w:rsidRPr="00073777">
        <w:t>:</w:t>
      </w:r>
    </w:p>
    <w:p w14:paraId="39DF268D" w14:textId="77777777" w:rsidR="00F83268" w:rsidRDefault="00F83268" w:rsidP="00F11D6B">
      <w:pPr>
        <w:numPr>
          <w:ilvl w:val="1"/>
          <w:numId w:val="37"/>
        </w:numPr>
      </w:pPr>
      <w:r w:rsidRPr="00073777">
        <w:t>Once Jaicat has understood the user’s input (via NLU), it calls this file to generate a response that will be spoken aloud or displayed in the GUI.</w:t>
      </w:r>
    </w:p>
    <w:p w14:paraId="40D6B9A0" w14:textId="77777777" w:rsidR="00F83268" w:rsidRDefault="00F83268" w:rsidP="00F83268">
      <w:pPr>
        <w:pStyle w:val="Heading4"/>
      </w:pPr>
      <w:r>
        <w:lastRenderedPageBreak/>
        <w:t>The Code</w:t>
      </w:r>
    </w:p>
    <w:p w14:paraId="089C1721" w14:textId="77777777" w:rsidR="00F83268" w:rsidRDefault="00F83268" w:rsidP="00F83268"/>
    <w:p w14:paraId="279B1A27"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BartForConditionalGeneration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BartTokenizer</w:t>
      </w:r>
    </w:p>
    <w:p w14:paraId="044709DC"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51FF89"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NLG</w:t>
      </w:r>
      <w:r>
        <w:rPr>
          <w:rFonts w:ascii="Consolas" w:hAnsi="Consolas" w:cs="Courier New"/>
          <w:color w:val="666600"/>
          <w:sz w:val="17"/>
          <w:szCs w:val="17"/>
        </w:rPr>
        <w:t>:</w:t>
      </w:r>
    </w:p>
    <w:p w14:paraId="48C4F09A"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64F28E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bart_model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BartForConditionalGeneration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"facebook/bart-base"</w:t>
      </w:r>
      <w:r>
        <w:rPr>
          <w:rFonts w:ascii="Consolas" w:hAnsi="Consolas" w:cs="Courier New"/>
          <w:color w:val="666600"/>
          <w:sz w:val="17"/>
          <w:szCs w:val="17"/>
        </w:rPr>
        <w:t>)</w:t>
      </w:r>
    </w:p>
    <w:p w14:paraId="65DFE68D"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bart_tokenizer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BartTokenizer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"facebook/bart-base"</w:t>
      </w:r>
      <w:r>
        <w:rPr>
          <w:rFonts w:ascii="Consolas" w:hAnsi="Consolas" w:cs="Courier New"/>
          <w:color w:val="666600"/>
          <w:sz w:val="17"/>
          <w:szCs w:val="17"/>
        </w:rPr>
        <w:t>)</w:t>
      </w:r>
    </w:p>
    <w:p w14:paraId="599C8C82"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5C73689"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26840169"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bart_tokenizer</w:t>
      </w:r>
      <w:r>
        <w:rPr>
          <w:rFonts w:ascii="Consolas" w:hAnsi="Consolas" w:cs="Courier New"/>
          <w:color w:val="666600"/>
          <w:sz w:val="17"/>
          <w:szCs w:val="17"/>
        </w:rPr>
        <w:t>.</w:t>
      </w:r>
      <w:r>
        <w:rPr>
          <w:rFonts w:ascii="Consolas" w:hAnsi="Consolas" w:cs="Courier New"/>
          <w:color w:val="000000"/>
          <w:sz w:val="17"/>
          <w:szCs w:val="17"/>
        </w:rPr>
        <w:t>encode_plus</w:t>
      </w:r>
      <w:r>
        <w:rPr>
          <w:rFonts w:ascii="Consolas" w:hAnsi="Consolas" w:cs="Courier New"/>
          <w:color w:val="666600"/>
          <w:sz w:val="17"/>
          <w:szCs w:val="17"/>
        </w:rPr>
        <w:t>(</w:t>
      </w:r>
    </w:p>
    <w:p w14:paraId="3136D23E"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f</w:t>
      </w:r>
      <w:r>
        <w:rPr>
          <w:rFonts w:ascii="Consolas" w:hAnsi="Consolas" w:cs="Courier New"/>
          <w:color w:val="008800"/>
          <w:sz w:val="17"/>
          <w:szCs w:val="17"/>
        </w:rPr>
        <w:t>"{context} {input_text}"</w:t>
      </w:r>
      <w:r>
        <w:rPr>
          <w:rFonts w:ascii="Consolas" w:hAnsi="Consolas" w:cs="Courier New"/>
          <w:color w:val="666600"/>
          <w:sz w:val="17"/>
          <w:szCs w:val="17"/>
        </w:rPr>
        <w:t>,</w:t>
      </w:r>
    </w:p>
    <w:p w14:paraId="1F2C57BD"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032E9E84"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p>
    <w:p w14:paraId="2E83F1EA"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6E46E3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padding</w:t>
      </w:r>
      <w:r>
        <w:rPr>
          <w:rFonts w:ascii="Consolas" w:hAnsi="Consolas" w:cs="Courier New"/>
          <w:color w:val="666600"/>
          <w:sz w:val="17"/>
          <w:szCs w:val="17"/>
        </w:rPr>
        <w:t>=</w:t>
      </w:r>
      <w:r>
        <w:rPr>
          <w:rFonts w:ascii="Consolas" w:hAnsi="Consolas" w:cs="Courier New"/>
          <w:color w:val="008800"/>
          <w:sz w:val="17"/>
          <w:szCs w:val="17"/>
        </w:rPr>
        <w:t>"max_length"</w:t>
      </w:r>
    </w:p>
    <w:p w14:paraId="5463D93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666600"/>
          <w:sz w:val="17"/>
          <w:szCs w:val="17"/>
        </w:rPr>
        <w:t>)</w:t>
      </w:r>
    </w:p>
    <w:p w14:paraId="158FF7A8"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bart_model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p>
    <w:p w14:paraId="4F1CAD1D"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p>
    <w:p w14:paraId="1A2A1D82"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attention_mask</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"attention_mask"</w:t>
      </w:r>
      <w:r>
        <w:rPr>
          <w:rFonts w:ascii="Consolas" w:hAnsi="Consolas" w:cs="Courier New"/>
          <w:color w:val="666600"/>
          <w:sz w:val="17"/>
          <w:szCs w:val="17"/>
        </w:rPr>
        <w:t>],</w:t>
      </w:r>
    </w:p>
    <w:p w14:paraId="5CBAD44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max_length</w:t>
      </w:r>
      <w:r>
        <w:rPr>
          <w:rFonts w:ascii="Consolas" w:hAnsi="Consolas" w:cs="Courier New"/>
          <w:color w:val="666600"/>
          <w:sz w:val="17"/>
          <w:szCs w:val="17"/>
        </w:rPr>
        <w:t>=</w:t>
      </w:r>
      <w:r>
        <w:rPr>
          <w:rFonts w:ascii="Consolas" w:hAnsi="Consolas" w:cs="Courier New"/>
          <w:color w:val="006666"/>
          <w:sz w:val="17"/>
          <w:szCs w:val="17"/>
        </w:rPr>
        <w:t>512</w:t>
      </w:r>
    </w:p>
    <w:p w14:paraId="066D74CB"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3026458C"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bart_tokenizer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746CF5F"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028E3C3E"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25A9CA0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def</w:t>
      </w:r>
      <w:r>
        <w:rPr>
          <w:rFonts w:ascii="Consolas" w:hAnsi="Consolas" w:cs="Courier New"/>
          <w:color w:val="000000"/>
          <w:sz w:val="17"/>
          <w:szCs w:val="17"/>
        </w:rPr>
        <w:t xml:space="preserve"> classify_intent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DB733AC"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"play song"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text</w:t>
      </w:r>
      <w:r>
        <w:rPr>
          <w:rFonts w:ascii="Consolas" w:hAnsi="Consolas" w:cs="Courier New"/>
          <w:color w:val="666600"/>
          <w:sz w:val="17"/>
          <w:szCs w:val="17"/>
        </w:rPr>
        <w:t>:</w:t>
      </w:r>
    </w:p>
    <w:p w14:paraId="78463DE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"play_song"</w:t>
      </w:r>
    </w:p>
    <w:p w14:paraId="39C0A5E6"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EA93535"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ContextualResponder</w:t>
      </w:r>
      <w:r>
        <w:rPr>
          <w:rFonts w:ascii="Consolas" w:hAnsi="Consolas" w:cs="Courier New"/>
          <w:color w:val="666600"/>
          <w:sz w:val="17"/>
          <w:szCs w:val="17"/>
        </w:rPr>
        <w:t>:</w:t>
      </w:r>
    </w:p>
    <w:p w14:paraId="2C6B0520"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respond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context</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20B0726C"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"Here's a response based on the context: {context} and input text: {input_text}"</w:t>
      </w:r>
    </w:p>
    <w:p w14:paraId="2C224BE3"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
    <w:p w14:paraId="3AC61536"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C2898F9"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88"/>
          <w:sz w:val="17"/>
          <w:szCs w:val="17"/>
        </w:rPr>
        <w:t>def</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dialogue_act</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1C8178ED"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dialogue_act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'greet'</w:t>
      </w:r>
      <w:r>
        <w:rPr>
          <w:rFonts w:ascii="Consolas" w:hAnsi="Consolas" w:cs="Courier New"/>
          <w:color w:val="666600"/>
          <w:sz w:val="17"/>
          <w:szCs w:val="17"/>
        </w:rPr>
        <w:t>:</w:t>
      </w:r>
    </w:p>
    <w:p w14:paraId="2E08E83A"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How can I help you?'</w:t>
      </w:r>
    </w:p>
    <w:p w14:paraId="26C1C187"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dialogue_act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p>
    <w:p w14:paraId="722A2451"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 Have a great day!'</w:t>
      </w:r>
    </w:p>
    <w:p w14:paraId="55C0342E"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dialogue_act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'request_weather'</w:t>
      </w:r>
      <w:r>
        <w:rPr>
          <w:rFonts w:ascii="Consolas" w:hAnsi="Consolas" w:cs="Courier New"/>
          <w:color w:val="666600"/>
          <w:sz w:val="17"/>
          <w:szCs w:val="17"/>
        </w:rPr>
        <w:t>:</w:t>
      </w:r>
    </w:p>
    <w:p w14:paraId="499EB32F"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city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 xml:space="preserve">ent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entities </w:t>
      </w:r>
      <w:r>
        <w:rPr>
          <w:rFonts w:ascii="Consolas" w:hAnsi="Consolas" w:cs="Courier New"/>
          <w:color w:val="000088"/>
          <w:sz w:val="17"/>
          <w:szCs w:val="17"/>
        </w:rPr>
        <w:t>if</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684CF02F"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city</w:t>
      </w:r>
      <w:r>
        <w:rPr>
          <w:rFonts w:ascii="Consolas" w:hAnsi="Consolas" w:cs="Courier New"/>
          <w:color w:val="666600"/>
          <w:sz w:val="17"/>
          <w:szCs w:val="17"/>
        </w:rPr>
        <w:t>:</w:t>
      </w:r>
    </w:p>
    <w:p w14:paraId="6AA71A4E"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'The current weather in {city[0]} is sunny with a temperature of 72 degrees.'</w:t>
      </w:r>
    </w:p>
    <w:p w14:paraId="27A91D5F"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DD882BB"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city are you interested in checking the weather for?'</w:t>
      </w:r>
    </w:p>
    <w:p w14:paraId="161C02C6"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dialogue_act</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'set_reminder'</w:t>
      </w:r>
      <w:r>
        <w:rPr>
          <w:rFonts w:ascii="Consolas" w:hAnsi="Consolas" w:cs="Courier New"/>
          <w:color w:val="666600"/>
          <w:sz w:val="17"/>
          <w:szCs w:val="17"/>
        </w:rPr>
        <w:t>:</w:t>
      </w:r>
    </w:p>
    <w:p w14:paraId="4BA31A4E"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reminder </w:t>
      </w:r>
      <w:r>
        <w:rPr>
          <w:rFonts w:ascii="Consolas" w:hAnsi="Consolas" w:cs="Courier New"/>
          <w:color w:val="666600"/>
          <w:sz w:val="17"/>
          <w:szCs w:val="17"/>
        </w:rPr>
        <w:t>=</w:t>
      </w:r>
      <w:r>
        <w:rPr>
          <w:rFonts w:ascii="Consolas" w:hAnsi="Consolas" w:cs="Courier New"/>
          <w:color w:val="000000"/>
          <w:sz w:val="17"/>
          <w:szCs w:val="17"/>
        </w:rPr>
        <w:t xml:space="preserve"> dialogue_act</w:t>
      </w:r>
      <w:r>
        <w:rPr>
          <w:rFonts w:ascii="Consolas" w:hAnsi="Consolas" w:cs="Courier New"/>
          <w:color w:val="666600"/>
          <w:sz w:val="17"/>
          <w:szCs w:val="17"/>
        </w:rPr>
        <w:t>[</w:t>
      </w:r>
      <w:r>
        <w:rPr>
          <w:rFonts w:ascii="Consolas" w:hAnsi="Consolas" w:cs="Courier New"/>
          <w:color w:val="008800"/>
          <w:sz w:val="17"/>
          <w:szCs w:val="17"/>
        </w:rPr>
        <w:t>'slots'</w:t>
      </w:r>
      <w:r>
        <w:rPr>
          <w:rFonts w:ascii="Consolas" w:hAnsi="Consolas" w:cs="Courier New"/>
          <w:color w:val="666600"/>
          <w:sz w:val="17"/>
          <w:szCs w:val="17"/>
        </w:rPr>
        <w:t>][</w:t>
      </w:r>
      <w:r>
        <w:rPr>
          <w:rFonts w:ascii="Consolas" w:hAnsi="Consolas" w:cs="Courier New"/>
          <w:color w:val="008800"/>
          <w:sz w:val="17"/>
          <w:szCs w:val="17"/>
        </w:rPr>
        <w:t>'reminder'</w:t>
      </w:r>
      <w:r>
        <w:rPr>
          <w:rFonts w:ascii="Consolas" w:hAnsi="Consolas" w:cs="Courier New"/>
          <w:color w:val="666600"/>
          <w:sz w:val="17"/>
          <w:szCs w:val="17"/>
        </w:rPr>
        <w:t>]</w:t>
      </w:r>
    </w:p>
    <w:p w14:paraId="4B34FAE7"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'Got it! I will remind you to {reminder}.'</w:t>
      </w:r>
    </w:p>
    <w:p w14:paraId="4A8A3E38"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481BD11"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 sorry, I didn\'t understand that. Could you please rephrase?'</w:t>
      </w:r>
    </w:p>
    <w:p w14:paraId="703EFD08"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3B7DFD2A"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6B660567"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43EA35C1"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0B1D1857"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982299519"/>
        <w:rPr>
          <w:rFonts w:ascii="Consolas" w:hAnsi="Consolas" w:cs="Courier New"/>
          <w:sz w:val="17"/>
          <w:szCs w:val="17"/>
        </w:rPr>
      </w:pPr>
      <w:r>
        <w:rPr>
          <w:rFonts w:ascii="Consolas" w:hAnsi="Consolas" w:cs="Courier New"/>
          <w:sz w:val="17"/>
          <w:szCs w:val="17"/>
        </w:rPr>
        <w:t xml:space="preserve">53. </w:t>
      </w:r>
    </w:p>
    <w:p w14:paraId="763B724E" w14:textId="77777777" w:rsidR="00E03399" w:rsidRDefault="00E033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229951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56781710" w14:textId="77777777" w:rsidR="00F83268" w:rsidRPr="00C626AC" w:rsidRDefault="00F83268" w:rsidP="00F83268">
      <w:r w:rsidRPr="00C626AC">
        <w:br/>
      </w:r>
    </w:p>
    <w:p w14:paraId="5819B5D9" w14:textId="77777777" w:rsidR="00F83268" w:rsidRPr="008955B9" w:rsidRDefault="00F83268" w:rsidP="00F83268"/>
    <w:p w14:paraId="6D623B64" w14:textId="3A7DF7CC" w:rsidR="00F83268" w:rsidRDefault="00F83268" w:rsidP="00F83268">
      <w:pPr>
        <w:pStyle w:val="Heading3"/>
      </w:pPr>
      <w:bookmarkStart w:id="77" w:name="_Toc178780088"/>
      <w:r>
        <w:lastRenderedPageBreak/>
        <w:t>conversation\nlu.py</w:t>
      </w:r>
      <w:bookmarkEnd w:id="77"/>
    </w:p>
    <w:p w14:paraId="6C8D6B4E" w14:textId="77777777" w:rsidR="00F83268" w:rsidRPr="00073777" w:rsidRDefault="00F83268" w:rsidP="00F83268">
      <w:r w:rsidRPr="00073777">
        <w:rPr>
          <w:b/>
          <w:bCs/>
        </w:rPr>
        <w:t>Purpose</w:t>
      </w:r>
      <w:r w:rsidRPr="00073777">
        <w:t>: Handles natural language understanding (NLU), including intent detection and entity extraction using SpaCy, and possibly machine learning models.</w:t>
      </w:r>
    </w:p>
    <w:p w14:paraId="085A7278" w14:textId="77777777" w:rsidR="00F83268" w:rsidRPr="00073777" w:rsidRDefault="00F83268" w:rsidP="00F83268">
      <w:pPr>
        <w:pStyle w:val="Heading4"/>
      </w:pPr>
      <w:r w:rsidRPr="00073777">
        <w:t>Key Functions:</w:t>
      </w:r>
    </w:p>
    <w:p w14:paraId="10E62510" w14:textId="77777777" w:rsidR="00F83268" w:rsidRPr="00073777" w:rsidRDefault="00F83268" w:rsidP="00F11D6B">
      <w:pPr>
        <w:numPr>
          <w:ilvl w:val="1"/>
          <w:numId w:val="34"/>
        </w:numPr>
      </w:pPr>
      <w:r w:rsidRPr="00073777">
        <w:rPr>
          <w:b/>
          <w:bCs/>
        </w:rPr>
        <w:t>extract_intent_and_entities(user_input)</w:t>
      </w:r>
      <w:r w:rsidRPr="00073777">
        <w:t>: Extracts both the user’s intent and entities from their input using SpaCy or custom models (e.g., a RandomForestClassifier for intent).</w:t>
      </w:r>
    </w:p>
    <w:p w14:paraId="68288484" w14:textId="77777777" w:rsidR="00F83268" w:rsidRPr="00073777" w:rsidRDefault="00F83268" w:rsidP="00F11D6B">
      <w:pPr>
        <w:numPr>
          <w:ilvl w:val="1"/>
          <w:numId w:val="34"/>
        </w:numPr>
      </w:pPr>
      <w:r w:rsidRPr="00073777">
        <w:rPr>
          <w:b/>
          <w:bCs/>
        </w:rPr>
        <w:t>predict_intent(input_text)</w:t>
      </w:r>
      <w:r w:rsidRPr="00073777">
        <w:t>: Uses a machine learning model to classify the user’s intent.</w:t>
      </w:r>
    </w:p>
    <w:p w14:paraId="7570B483" w14:textId="77777777" w:rsidR="00F83268" w:rsidRPr="00073777" w:rsidRDefault="00F83268" w:rsidP="00F11D6B">
      <w:pPr>
        <w:numPr>
          <w:ilvl w:val="1"/>
          <w:numId w:val="34"/>
        </w:numPr>
      </w:pPr>
      <w:r w:rsidRPr="00073777">
        <w:rPr>
          <w:b/>
          <w:bCs/>
        </w:rPr>
        <w:t>extract_entities(input_text)</w:t>
      </w:r>
      <w:r w:rsidRPr="00073777">
        <w:t>: Extracts entities from text, like names, dates, and locations, using SpaCy’s entity recognition.</w:t>
      </w:r>
    </w:p>
    <w:p w14:paraId="7FC9E964" w14:textId="77777777" w:rsidR="00F83268" w:rsidRPr="00073777" w:rsidRDefault="00F83268" w:rsidP="00F11D6B">
      <w:pPr>
        <w:numPr>
          <w:ilvl w:val="0"/>
          <w:numId w:val="34"/>
        </w:numPr>
      </w:pPr>
      <w:r w:rsidRPr="00073777">
        <w:rPr>
          <w:b/>
          <w:bCs/>
        </w:rPr>
        <w:t>Connection to main.py</w:t>
      </w:r>
      <w:r w:rsidRPr="00073777">
        <w:t>:</w:t>
      </w:r>
    </w:p>
    <w:p w14:paraId="000B9F70" w14:textId="77777777" w:rsidR="00F83268" w:rsidRDefault="00F83268" w:rsidP="00F11D6B">
      <w:pPr>
        <w:numPr>
          <w:ilvl w:val="1"/>
          <w:numId w:val="34"/>
        </w:numPr>
      </w:pPr>
      <w:r w:rsidRPr="00073777">
        <w:t>This file is heavily used by main.py to interpret user input. When Jaicat receives a command, it calls nlu.py to extract the user's intent and identify any entities (e.g., locations for weather queries).</w:t>
      </w:r>
    </w:p>
    <w:p w14:paraId="58F033C6" w14:textId="77777777" w:rsidR="00F83268" w:rsidRDefault="00F83268" w:rsidP="00F83268"/>
    <w:p w14:paraId="11FF1397" w14:textId="77777777" w:rsidR="00F83268" w:rsidRDefault="00F83268" w:rsidP="00F83268">
      <w:pPr>
        <w:pStyle w:val="Heading4"/>
      </w:pPr>
      <w:r>
        <w:t>The Code</w:t>
      </w:r>
      <w:r>
        <w:br/>
      </w:r>
      <w:r>
        <w:br/>
      </w:r>
    </w:p>
    <w:p w14:paraId="60509CA5" w14:textId="287F29E5" w:rsidR="00CD2B72" w:rsidRDefault="000547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w:t>
      </w:r>
      <w:r w:rsidR="00CD2B72">
        <w:rPr>
          <w:rFonts w:ascii="Consolas" w:hAnsi="Consolas" w:cs="Courier New"/>
          <w:sz w:val="17"/>
          <w:szCs w:val="17"/>
        </w:rPr>
        <w:t xml:space="preserve"> </w:t>
      </w:r>
      <w:r w:rsidR="00CD2B72">
        <w:rPr>
          <w:rFonts w:ascii="Consolas" w:hAnsi="Consolas" w:cs="Courier New"/>
          <w:color w:val="000088"/>
          <w:sz w:val="17"/>
          <w:szCs w:val="17"/>
        </w:rPr>
        <w:t>import</w:t>
      </w:r>
      <w:r w:rsidR="00CD2B72">
        <w:rPr>
          <w:rFonts w:ascii="Consolas" w:hAnsi="Consolas" w:cs="Courier New"/>
          <w:color w:val="000000"/>
          <w:sz w:val="17"/>
          <w:szCs w:val="17"/>
        </w:rPr>
        <w:t xml:space="preserve"> spacy</w:t>
      </w:r>
    </w:p>
    <w:p w14:paraId="0F96604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16F9353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ensemble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RandomForestClassifier</w:t>
      </w:r>
    </w:p>
    <w:p w14:paraId="717ACD73"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0F28B283"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2754F746"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NLU</w:t>
      </w:r>
      <w:r>
        <w:rPr>
          <w:rFonts w:ascii="Consolas" w:hAnsi="Consolas" w:cs="Courier New"/>
          <w:color w:val="666600"/>
          <w:sz w:val="17"/>
          <w:szCs w:val="17"/>
        </w:rPr>
        <w:t>:</w:t>
      </w:r>
    </w:p>
    <w:p w14:paraId="019F0E4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DF4599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321DE9D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vectorizer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Define vectorizer here</w:t>
      </w:r>
    </w:p>
    <w:p w14:paraId="40A0EFA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intent_model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train_intent_model</w:t>
      </w:r>
      <w:r>
        <w:rPr>
          <w:rFonts w:ascii="Consolas" w:hAnsi="Consolas" w:cs="Courier New"/>
          <w:color w:val="666600"/>
          <w:sz w:val="17"/>
          <w:szCs w:val="17"/>
        </w:rPr>
        <w:t>()</w:t>
      </w:r>
    </w:p>
    <w:p w14:paraId="791731AF"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p>
    <w:p w14:paraId="09D9FA1E"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train_intent_model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A5D07F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8800"/>
          <w:sz w:val="17"/>
          <w:szCs w:val="17"/>
        </w:rPr>
        <w:t>"""Train the intent classification model."""</w:t>
      </w:r>
    </w:p>
    <w:p w14:paraId="2E07A25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880000"/>
          <w:sz w:val="17"/>
          <w:szCs w:val="17"/>
        </w:rPr>
        <w:t># Load the dataset</w:t>
      </w:r>
    </w:p>
    <w:p w14:paraId="75EBB6FF"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intent_data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"intent_data.csv"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Load the intent data</w:t>
      </w:r>
    </w:p>
    <w:p w14:paraId="6ED85B3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7D2FE2C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 Preprocess the data</w:t>
      </w:r>
    </w:p>
    <w:p w14:paraId="311C0D7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vectorizer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intent_data</w:t>
      </w:r>
      <w:r>
        <w:rPr>
          <w:rFonts w:ascii="Consolas" w:hAnsi="Consolas" w:cs="Courier New"/>
          <w:color w:val="666600"/>
          <w:sz w:val="17"/>
          <w:szCs w:val="17"/>
        </w:rPr>
        <w:t>[</w:t>
      </w:r>
      <w:r>
        <w:rPr>
          <w:rFonts w:ascii="Consolas" w:hAnsi="Consolas" w:cs="Courier New"/>
          <w:color w:val="008800"/>
          <w:sz w:val="17"/>
          <w:szCs w:val="17"/>
        </w:rPr>
        <w:t>"input_text"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 self.vectorizer here</w:t>
      </w:r>
    </w:p>
    <w:p w14:paraId="1C3D5CF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intent_data</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p>
    <w:p w14:paraId="7924DF5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1699553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Train the model</w:t>
      </w:r>
    </w:p>
    <w:p w14:paraId="1365F60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clf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RandomForestClassifier</w:t>
      </w:r>
      <w:r>
        <w:rPr>
          <w:rFonts w:ascii="Consolas" w:hAnsi="Consolas" w:cs="Courier New"/>
          <w:color w:val="666600"/>
          <w:sz w:val="17"/>
          <w:szCs w:val="17"/>
        </w:rPr>
        <w:t>(</w:t>
      </w:r>
      <w:r>
        <w:rPr>
          <w:rFonts w:ascii="Consolas" w:hAnsi="Consolas" w:cs="Courier New"/>
          <w:color w:val="000000"/>
          <w:sz w:val="17"/>
          <w:szCs w:val="17"/>
        </w:rPr>
        <w:t>n_estimators</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p>
    <w:p w14:paraId="499BE0A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clf</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7C06416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clf</w:t>
      </w:r>
    </w:p>
    <w:p w14:paraId="17080B5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2AA823C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extract_intent_and_entities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0F71905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8800"/>
          <w:sz w:val="17"/>
          <w:szCs w:val="17"/>
        </w:rPr>
        <w:t>"""Extract intent and entities from user input."""</w:t>
      </w:r>
    </w:p>
    <w:p w14:paraId="12BA330B"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predict_intent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0C44E8A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4A9DA58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1CE436F6"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7A1D4C1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intent</w:t>
      </w:r>
      <w:r>
        <w:rPr>
          <w:rFonts w:ascii="Consolas" w:hAnsi="Consolas" w:cs="Courier New"/>
          <w:color w:val="666600"/>
          <w:sz w:val="17"/>
          <w:szCs w:val="17"/>
        </w:rPr>
        <w:t>,</w:t>
      </w:r>
    </w:p>
    <w:p w14:paraId="50FBF3B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entities</w:t>
      </w:r>
    </w:p>
    <w:p w14:paraId="6CC11DD3"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666600"/>
          <w:sz w:val="17"/>
          <w:szCs w:val="17"/>
        </w:rPr>
        <w:t>}</w:t>
      </w:r>
    </w:p>
    <w:p w14:paraId="47A214E6"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lastRenderedPageBreak/>
        <w:t xml:space="preserve"> 35. </w:t>
      </w:r>
      <w:r>
        <w:rPr>
          <w:rFonts w:ascii="Consolas" w:hAnsi="Consolas" w:cs="Courier New"/>
          <w:color w:val="000000"/>
          <w:sz w:val="17"/>
          <w:szCs w:val="17"/>
        </w:rPr>
        <w:t> </w:t>
      </w:r>
    </w:p>
    <w:p w14:paraId="30088F1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predict_intent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5366A03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8800"/>
          <w:sz w:val="17"/>
          <w:szCs w:val="17"/>
        </w:rPr>
        <w:t>"""Predict intent based on the input text."""</w:t>
      </w:r>
    </w:p>
    <w:p w14:paraId="231DAB5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input_vector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vectorizer</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Use self.vectorizer here</w:t>
      </w:r>
    </w:p>
    <w:p w14:paraId="4443BD8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intent_model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input_vector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5CB3E2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111C7B5F"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0CB5A24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8800"/>
          <w:sz w:val="17"/>
          <w:szCs w:val="17"/>
        </w:rPr>
        <w:t>"""Extract entities from the input text using SpaCy."""</w:t>
      </w:r>
    </w:p>
    <w:p w14:paraId="2F1F9BE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6AAC5DB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7193C776"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4D57EA7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If you want to keep standalone functions for intent and entity extraction, here they are:</w:t>
      </w:r>
    </w:p>
    <w:p w14:paraId="40CB713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w:t>
      </w:r>
    </w:p>
    <w:p w14:paraId="57C2059E"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def</w:t>
      </w:r>
      <w:r>
        <w:rPr>
          <w:rFonts w:ascii="Consolas" w:hAnsi="Consolas" w:cs="Courier New"/>
          <w:color w:val="000000"/>
          <w:sz w:val="17"/>
          <w:szCs w:val="17"/>
        </w:rPr>
        <w:t xml:space="preserve"> extract_intent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95E6DAB"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8800"/>
          <w:sz w:val="17"/>
          <w:szCs w:val="17"/>
        </w:rPr>
        <w:t>"""Extract the intent from the input text."""</w:t>
      </w:r>
    </w:p>
    <w:p w14:paraId="46A208D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513A2A7F"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3F7D36C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41AB7F0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6B3530B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dep_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"ROOT"</w:t>
      </w:r>
      <w:r>
        <w:rPr>
          <w:rFonts w:ascii="Consolas" w:hAnsi="Consolas" w:cs="Courier New"/>
          <w:color w:val="666600"/>
          <w:sz w:val="17"/>
          <w:szCs w:val="17"/>
        </w:rPr>
        <w:t>:</w:t>
      </w:r>
    </w:p>
    <w:p w14:paraId="729AE26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text</w:t>
      </w:r>
    </w:p>
    <w:p w14:paraId="3AEB6D7E"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0088"/>
          <w:sz w:val="17"/>
          <w:szCs w:val="17"/>
        </w:rPr>
        <w:t>break</w:t>
      </w:r>
    </w:p>
    <w:p w14:paraId="74D454E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intent</w:t>
      </w:r>
    </w:p>
    <w:p w14:paraId="10CA5C3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3E3F8CDB"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def</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70B8B3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8800"/>
          <w:sz w:val="17"/>
          <w:szCs w:val="17"/>
        </w:rPr>
        <w:t>"""Extract entities from the input text."""</w:t>
      </w:r>
    </w:p>
    <w:p w14:paraId="00E8BF23"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7BF9426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4748AF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02D66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55E8169E"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entities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p>
    <w:p w14:paraId="43B88623"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18FEC54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00E32976"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88"/>
          <w:sz w:val="17"/>
          <w:szCs w:val="17"/>
        </w:rPr>
        <w:t>def</w:t>
      </w:r>
      <w:r>
        <w:rPr>
          <w:rFonts w:ascii="Consolas" w:hAnsi="Consolas" w:cs="Courier New"/>
          <w:color w:val="000000"/>
          <w:sz w:val="17"/>
          <w:szCs w:val="17"/>
        </w:rPr>
        <w:t xml:space="preserve"> extract_intent_and_entities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25BA403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753EB8E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p>
    <w:p w14:paraId="024948D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880000"/>
          <w:sz w:val="17"/>
          <w:szCs w:val="17"/>
        </w:rPr>
        <w:t># Extract intent (e.g., "get_travel_recommendations")</w:t>
      </w:r>
    </w:p>
    <w:p w14:paraId="507CD93E"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"get_travel_recommendations"</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"travel"</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"recommendations"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None</w:t>
      </w:r>
    </w:p>
    <w:p w14:paraId="60A6F7A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"capture_image"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"capture"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"image"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0088"/>
          <w:sz w:val="17"/>
          <w:szCs w:val="17"/>
        </w:rPr>
        <w:t>None</w:t>
      </w:r>
    </w:p>
    <w:p w14:paraId="0077307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880000"/>
          <w:sz w:val="17"/>
          <w:szCs w:val="17"/>
        </w:rPr>
        <w:t># Extract entities (e.g., category)</w:t>
      </w:r>
    </w:p>
    <w:p w14:paraId="7789F4B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7D8A3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w:t>
      </w:r>
      <w:r>
        <w:rPr>
          <w:rFonts w:ascii="Consolas" w:hAnsi="Consolas" w:cs="Courier New"/>
          <w:color w:val="666600"/>
          <w:sz w:val="17"/>
          <w:szCs w:val="17"/>
        </w:rPr>
        <w:t>:</w:t>
      </w:r>
    </w:p>
    <w:p w14:paraId="252B2EE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04B40BA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destinations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Check if the token matches any category</w:t>
      </w:r>
    </w:p>
    <w:p w14:paraId="0A2EB53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entities</w:t>
      </w:r>
      <w:r>
        <w:rPr>
          <w:rFonts w:ascii="Consolas" w:hAnsi="Consolas" w:cs="Courier New"/>
          <w:color w:val="666600"/>
          <w:sz w:val="17"/>
          <w:szCs w:val="17"/>
        </w:rPr>
        <w:t>[</w:t>
      </w:r>
      <w:r>
        <w:rPr>
          <w:rFonts w:ascii="Consolas" w:hAnsi="Consolas" w:cs="Courier New"/>
          <w:color w:val="0088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text</w:t>
      </w:r>
    </w:p>
    <w:p w14:paraId="3CEAF2BF"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"create project"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C6F553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7624F1E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"create_project"</w:t>
      </w:r>
      <w:r>
        <w:rPr>
          <w:rFonts w:ascii="Consolas" w:hAnsi="Consolas" w:cs="Courier New"/>
          <w:color w:val="666600"/>
          <w:sz w:val="17"/>
          <w:szCs w:val="17"/>
        </w:rPr>
        <w:t>,</w:t>
      </w:r>
    </w:p>
    <w:p w14:paraId="0261EDD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"create project"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1EEE5F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666600"/>
          <w:sz w:val="17"/>
          <w:szCs w:val="17"/>
        </w:rPr>
        <w:t>}</w:t>
      </w:r>
    </w:p>
    <w:p w14:paraId="44F914C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"add task"</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229F74F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5A5766B9"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"add_task"</w:t>
      </w:r>
      <w:r>
        <w:rPr>
          <w:rFonts w:ascii="Consolas" w:hAnsi="Consolas" w:cs="Courier New"/>
          <w:color w:val="666600"/>
          <w:sz w:val="17"/>
          <w:szCs w:val="17"/>
        </w:rPr>
        <w:t>,</w:t>
      </w:r>
    </w:p>
    <w:p w14:paraId="660CA11E"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8DFAE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"in"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1ADF453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8800"/>
          <w:sz w:val="17"/>
          <w:szCs w:val="17"/>
        </w:rPr>
        <w:t>"task"</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"add task"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"in"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26E110B"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666600"/>
          <w:sz w:val="17"/>
          <w:szCs w:val="17"/>
        </w:rPr>
        <w:t>}</w:t>
      </w:r>
    </w:p>
    <w:p w14:paraId="539074D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666600"/>
          <w:sz w:val="17"/>
          <w:szCs w:val="17"/>
        </w:rPr>
        <w:t>}</w:t>
      </w:r>
    </w:p>
    <w:p w14:paraId="67E0200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"list projects"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C39599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"list_projects"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2E3C9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"complete project"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0BD80F3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7ACC1242"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"complete_project"</w:t>
      </w:r>
      <w:r>
        <w:rPr>
          <w:rFonts w:ascii="Consolas" w:hAnsi="Consolas" w:cs="Courier New"/>
          <w:color w:val="666600"/>
          <w:sz w:val="17"/>
          <w:szCs w:val="17"/>
        </w:rPr>
        <w:t>,</w:t>
      </w:r>
    </w:p>
    <w:p w14:paraId="01E55C0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"complete project"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7090BC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666600"/>
          <w:sz w:val="17"/>
          <w:szCs w:val="17"/>
        </w:rPr>
        <w:t>}</w:t>
      </w:r>
    </w:p>
    <w:p w14:paraId="1114CB5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65C90252"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"capture image"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6B6AF57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lastRenderedPageBreak/>
        <w:t xml:space="preserve">102.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157520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0DF2F68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"get camera status"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CE7F83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"get_camera_status"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2A98F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"capture snapshot"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F3BB77D"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extract_camera_id</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Implement a method to extract camera_id</w:t>
      </w:r>
    </w:p>
    <w:p w14:paraId="70FB1C3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r>
        <w:rPr>
          <w:rFonts w:ascii="Consolas" w:hAnsi="Consolas" w:cs="Courier New"/>
          <w:color w:val="000000"/>
          <w:sz w:val="17"/>
          <w:szCs w:val="17"/>
        </w:rPr>
        <w:t xml:space="preserve"> camera_id</w:t>
      </w:r>
      <w:r>
        <w:rPr>
          <w:rFonts w:ascii="Consolas" w:hAnsi="Consolas" w:cs="Courier New"/>
          <w:color w:val="666600"/>
          <w:sz w:val="17"/>
          <w:szCs w:val="17"/>
        </w:rPr>
        <w:t>}}</w:t>
      </w:r>
    </w:p>
    <w:p w14:paraId="6C77243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"start recording"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1B5BDC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extract_camera_id</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243E6D1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"start_recording"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r>
        <w:rPr>
          <w:rFonts w:ascii="Consolas" w:hAnsi="Consolas" w:cs="Courier New"/>
          <w:color w:val="000000"/>
          <w:sz w:val="17"/>
          <w:szCs w:val="17"/>
        </w:rPr>
        <w:t xml:space="preserve"> camera_id</w:t>
      </w:r>
      <w:r>
        <w:rPr>
          <w:rFonts w:ascii="Consolas" w:hAnsi="Consolas" w:cs="Courier New"/>
          <w:color w:val="666600"/>
          <w:sz w:val="17"/>
          <w:szCs w:val="17"/>
        </w:rPr>
        <w:t>}}</w:t>
      </w:r>
    </w:p>
    <w:p w14:paraId="09ECA1A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"stop recording"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5601DB9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camera_id </w:t>
      </w:r>
      <w:r>
        <w:rPr>
          <w:rFonts w:ascii="Consolas" w:hAnsi="Consolas" w:cs="Courier New"/>
          <w:color w:val="666600"/>
          <w:sz w:val="17"/>
          <w:szCs w:val="17"/>
        </w:rPr>
        <w:t>=</w:t>
      </w:r>
      <w:r>
        <w:rPr>
          <w:rFonts w:ascii="Consolas" w:hAnsi="Consolas" w:cs="Courier New"/>
          <w:color w:val="000000"/>
          <w:sz w:val="17"/>
          <w:szCs w:val="17"/>
        </w:rPr>
        <w:t xml:space="preserve"> extract_camera_id</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2051B62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"stop_recording"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"camera_id"</w:t>
      </w:r>
      <w:r>
        <w:rPr>
          <w:rFonts w:ascii="Consolas" w:hAnsi="Consolas" w:cs="Courier New"/>
          <w:color w:val="666600"/>
          <w:sz w:val="17"/>
          <w:szCs w:val="17"/>
        </w:rPr>
        <w:t>:</w:t>
      </w:r>
      <w:r>
        <w:rPr>
          <w:rFonts w:ascii="Consolas" w:hAnsi="Consolas" w:cs="Courier New"/>
          <w:color w:val="000000"/>
          <w:sz w:val="17"/>
          <w:szCs w:val="17"/>
        </w:rPr>
        <w:t xml:space="preserve"> camera_id</w:t>
      </w:r>
      <w:r>
        <w:rPr>
          <w:rFonts w:ascii="Consolas" w:hAnsi="Consolas" w:cs="Courier New"/>
          <w:color w:val="666600"/>
          <w:sz w:val="17"/>
          <w:szCs w:val="17"/>
        </w:rPr>
        <w:t>}}</w:t>
      </w:r>
    </w:p>
    <w:p w14:paraId="79C5B388"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"capture snapshot"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0855F8B"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"capture_snapshot"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7AF2A2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"start recording"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65F08E5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"start_recording"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9111E4"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"stop recording"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50684ED0"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"stop_recording"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A46C7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"nutrition facts"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5AE2B29A"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"get_nutrition"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"food_item"</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"nutrition facts"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5EAAAD1"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"find recipes"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56A7EAD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"find_recipes"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"ingredient"</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"find recipes"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2E92EE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"recipe instructions"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46B9CE0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"get_recipe_instructions"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"recipe_id"</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"recipe instructions"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6121C885"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file"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68168F53"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"analyze file"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4854A67"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p>
    <w:p w14:paraId="488436C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p>
    <w:p w14:paraId="133700BC"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4023F0DB" w14:textId="77777777" w:rsidR="00CD2B72" w:rsidRDefault="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2589671"/>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w:t>
      </w:r>
    </w:p>
    <w:p w14:paraId="427C9C8A" w14:textId="3DDBE31E" w:rsidR="00F83268" w:rsidRDefault="00F83268" w:rsidP="00CD2B7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7074795"/>
      </w:pPr>
    </w:p>
    <w:p w14:paraId="418E2416" w14:textId="77777777" w:rsidR="00F83268" w:rsidRPr="00073777" w:rsidRDefault="00F83268" w:rsidP="00F83268"/>
    <w:p w14:paraId="050B448D" w14:textId="77777777" w:rsidR="00F83268" w:rsidRDefault="00F83268" w:rsidP="00F83268">
      <w:pPr>
        <w:pStyle w:val="Heading2"/>
      </w:pPr>
      <w:r>
        <w:br/>
      </w:r>
      <w:bookmarkStart w:id="78" w:name="_Toc178780089"/>
      <w:r>
        <w:t>data</w:t>
      </w:r>
      <w:bookmarkEnd w:id="78"/>
    </w:p>
    <w:p w14:paraId="1C517F8F" w14:textId="77777777" w:rsidR="00F83268" w:rsidRDefault="00F83268" w:rsidP="00F83268">
      <w:pPr>
        <w:pStyle w:val="Heading3"/>
      </w:pPr>
      <w:r>
        <w:br/>
      </w:r>
      <w:bookmarkStart w:id="79" w:name="_Toc178780090"/>
      <w:r>
        <w:t>data\calendar_data.csv</w:t>
      </w:r>
      <w:bookmarkEnd w:id="79"/>
    </w:p>
    <w:p w14:paraId="7D975C79" w14:textId="77777777" w:rsidR="00F83268" w:rsidRPr="00073777" w:rsidRDefault="00F83268" w:rsidP="00F83268">
      <w:r w:rsidRPr="00073777">
        <w:rPr>
          <w:b/>
          <w:bCs/>
        </w:rPr>
        <w:t>Purpose</w:t>
      </w:r>
      <w:r w:rsidRPr="00073777">
        <w:t>: Likely stores calendar-related data, such as dates and events for personal scheduling.</w:t>
      </w:r>
    </w:p>
    <w:p w14:paraId="32C391C2" w14:textId="77777777" w:rsidR="00F83268" w:rsidRPr="00073777" w:rsidRDefault="00F83268" w:rsidP="00F11D6B">
      <w:pPr>
        <w:numPr>
          <w:ilvl w:val="0"/>
          <w:numId w:val="49"/>
        </w:numPr>
      </w:pPr>
      <w:r w:rsidRPr="00073777">
        <w:rPr>
          <w:b/>
          <w:bCs/>
        </w:rPr>
        <w:t>Connection to main.py</w:t>
      </w:r>
      <w:r w:rsidRPr="00073777">
        <w:t>:</w:t>
      </w:r>
    </w:p>
    <w:p w14:paraId="13BB8670" w14:textId="77777777" w:rsidR="00F83268" w:rsidRPr="00073777" w:rsidRDefault="00F83268" w:rsidP="00F11D6B">
      <w:pPr>
        <w:numPr>
          <w:ilvl w:val="1"/>
          <w:numId w:val="49"/>
        </w:numPr>
      </w:pPr>
      <w:r w:rsidRPr="00073777">
        <w:t>This could be used by the calendar service in main.py to retrieve or display the user’s schedule.</w:t>
      </w:r>
    </w:p>
    <w:p w14:paraId="1C212AB1" w14:textId="77777777" w:rsidR="00F83268" w:rsidRPr="008955B9" w:rsidRDefault="00F83268" w:rsidP="00F83268"/>
    <w:p w14:paraId="3F6F7E06" w14:textId="77777777" w:rsidR="00F83268" w:rsidRDefault="00F83268" w:rsidP="00F83268">
      <w:pPr>
        <w:pStyle w:val="Heading3"/>
      </w:pPr>
      <w:r>
        <w:br/>
      </w:r>
      <w:bookmarkStart w:id="80" w:name="_Toc178780091"/>
      <w:r>
        <w:t>data\weather_data.csv</w:t>
      </w:r>
      <w:bookmarkEnd w:id="80"/>
    </w:p>
    <w:p w14:paraId="33428F16" w14:textId="77777777" w:rsidR="00F83268" w:rsidRPr="00073777" w:rsidRDefault="00F83268" w:rsidP="00F83268">
      <w:r w:rsidRPr="00073777">
        <w:rPr>
          <w:b/>
          <w:bCs/>
        </w:rPr>
        <w:t>Purpose</w:t>
      </w:r>
      <w:r w:rsidRPr="00073777">
        <w:t>: Stores weather-related data, either as sample data or a backup source in case the weather API fails.</w:t>
      </w:r>
    </w:p>
    <w:p w14:paraId="1B780FD8" w14:textId="77777777" w:rsidR="00F83268" w:rsidRPr="00073777" w:rsidRDefault="00F83268" w:rsidP="00F11D6B">
      <w:pPr>
        <w:numPr>
          <w:ilvl w:val="0"/>
          <w:numId w:val="50"/>
        </w:numPr>
      </w:pPr>
      <w:r w:rsidRPr="00073777">
        <w:rPr>
          <w:b/>
          <w:bCs/>
        </w:rPr>
        <w:t>Connection to main.py</w:t>
      </w:r>
      <w:r w:rsidRPr="00073777">
        <w:t>:</w:t>
      </w:r>
    </w:p>
    <w:p w14:paraId="68048491" w14:textId="77777777" w:rsidR="00F83268" w:rsidRPr="00073777" w:rsidRDefault="00F83268" w:rsidP="00F11D6B">
      <w:pPr>
        <w:numPr>
          <w:ilvl w:val="1"/>
          <w:numId w:val="50"/>
        </w:numPr>
      </w:pPr>
      <w:r w:rsidRPr="00073777">
        <w:lastRenderedPageBreak/>
        <w:t>Could be used to display historical weather data or as a backup for fetching weather information when the API is unavailable.</w:t>
      </w:r>
    </w:p>
    <w:p w14:paraId="105EAA3C" w14:textId="77777777" w:rsidR="00F83268" w:rsidRPr="008955B9" w:rsidRDefault="00F83268" w:rsidP="00F83268"/>
    <w:p w14:paraId="1AB5876E" w14:textId="77777777" w:rsidR="00F83268" w:rsidRDefault="00F83268" w:rsidP="00F83268">
      <w:pPr>
        <w:pStyle w:val="Heading2"/>
      </w:pPr>
      <w:r>
        <w:br/>
      </w:r>
      <w:bookmarkStart w:id="81" w:name="_Toc178780092"/>
      <w:r>
        <w:t>database</w:t>
      </w:r>
      <w:bookmarkEnd w:id="81"/>
    </w:p>
    <w:p w14:paraId="41195350" w14:textId="77777777" w:rsidR="00F83268" w:rsidRDefault="00F83268" w:rsidP="00F83268">
      <w:pPr>
        <w:pStyle w:val="Heading3"/>
      </w:pPr>
      <w:r>
        <w:br/>
      </w:r>
      <w:bookmarkStart w:id="82" w:name="_Toc178780093"/>
      <w:r>
        <w:t>database\conversation.py</w:t>
      </w:r>
      <w:bookmarkEnd w:id="82"/>
    </w:p>
    <w:p w14:paraId="039E016D" w14:textId="77777777" w:rsidR="00F83268" w:rsidRPr="00073777" w:rsidRDefault="00F83268" w:rsidP="00F83268">
      <w:r w:rsidRPr="00073777">
        <w:rPr>
          <w:b/>
          <w:bCs/>
        </w:rPr>
        <w:t>Purpose</w:t>
      </w:r>
      <w:r w:rsidRPr="00073777">
        <w:t>: Stores conversation history or manages data related to conversations between the user and Jaicat.</w:t>
      </w:r>
    </w:p>
    <w:p w14:paraId="5FA97283" w14:textId="77777777" w:rsidR="00F83268" w:rsidRPr="00073777" w:rsidRDefault="00F83268" w:rsidP="00F11D6B">
      <w:pPr>
        <w:numPr>
          <w:ilvl w:val="0"/>
          <w:numId w:val="51"/>
        </w:numPr>
      </w:pPr>
      <w:r w:rsidRPr="00073777">
        <w:rPr>
          <w:b/>
          <w:bCs/>
        </w:rPr>
        <w:t>Key Functions</w:t>
      </w:r>
      <w:r w:rsidRPr="00073777">
        <w:t>:</w:t>
      </w:r>
    </w:p>
    <w:p w14:paraId="029AE31C" w14:textId="77777777" w:rsidR="00F83268" w:rsidRPr="00073777" w:rsidRDefault="00F83268" w:rsidP="00F11D6B">
      <w:pPr>
        <w:numPr>
          <w:ilvl w:val="1"/>
          <w:numId w:val="51"/>
        </w:numPr>
      </w:pPr>
      <w:r w:rsidRPr="00073777">
        <w:rPr>
          <w:b/>
          <w:bCs/>
        </w:rPr>
        <w:t>Conversation Data Management</w:t>
      </w:r>
      <w:r w:rsidRPr="00073777">
        <w:t>: Could store conversation logs for analysis or future reference.</w:t>
      </w:r>
    </w:p>
    <w:p w14:paraId="0B0762A5" w14:textId="77777777" w:rsidR="00F83268" w:rsidRPr="00073777" w:rsidRDefault="00F83268" w:rsidP="00F11D6B">
      <w:pPr>
        <w:numPr>
          <w:ilvl w:val="0"/>
          <w:numId w:val="51"/>
        </w:numPr>
      </w:pPr>
      <w:r w:rsidRPr="00073777">
        <w:rPr>
          <w:b/>
          <w:bCs/>
        </w:rPr>
        <w:t>Connection to main.py</w:t>
      </w:r>
      <w:r w:rsidRPr="00073777">
        <w:t>:</w:t>
      </w:r>
    </w:p>
    <w:p w14:paraId="356013A2" w14:textId="77777777" w:rsidR="00F83268" w:rsidRDefault="00F83268" w:rsidP="00F11D6B">
      <w:pPr>
        <w:numPr>
          <w:ilvl w:val="1"/>
          <w:numId w:val="51"/>
        </w:numPr>
      </w:pPr>
      <w:r w:rsidRPr="00073777">
        <w:t>Might be used to maintain continuity in conversations, especially when Jaicat needs to reference previous interactions.</w:t>
      </w:r>
    </w:p>
    <w:p w14:paraId="0D2ACF01" w14:textId="36E3A234" w:rsidR="001762C5" w:rsidRDefault="001762C5" w:rsidP="001762C5">
      <w:pPr>
        <w:numPr>
          <w:ilvl w:val="0"/>
          <w:numId w:val="51"/>
        </w:numPr>
      </w:pPr>
      <w:r>
        <w:t>The Code</w:t>
      </w:r>
    </w:p>
    <w:p w14:paraId="784FADE6" w14:textId="59A427E0"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database/conversation.py</w:t>
      </w:r>
    </w:p>
    <w:p w14:paraId="23CF5BB3"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4FDA15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sqlite3</w:t>
      </w:r>
    </w:p>
    <w:p w14:paraId="7123731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780386E1"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A5A6F3B"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ConversationDatabase</w:t>
      </w:r>
      <w:r>
        <w:rPr>
          <w:rFonts w:ascii="Consolas" w:hAnsi="Consolas" w:cs="Courier New"/>
          <w:color w:val="666600"/>
          <w:sz w:val="17"/>
          <w:szCs w:val="17"/>
        </w:rPr>
        <w:t>:</w:t>
      </w:r>
    </w:p>
    <w:p w14:paraId="3A6A1043"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db_name</w:t>
      </w:r>
      <w:r>
        <w:rPr>
          <w:rFonts w:ascii="Consolas" w:hAnsi="Consolas" w:cs="Courier New"/>
          <w:color w:val="666600"/>
          <w:sz w:val="17"/>
          <w:szCs w:val="17"/>
        </w:rPr>
        <w:t>=</w:t>
      </w:r>
      <w:r>
        <w:rPr>
          <w:rFonts w:ascii="Consolas" w:hAnsi="Consolas" w:cs="Courier New"/>
          <w:color w:val="008800"/>
          <w:sz w:val="17"/>
          <w:szCs w:val="17"/>
        </w:rPr>
        <w:t>'conversation_history.db'</w:t>
      </w:r>
      <w:r>
        <w:rPr>
          <w:rFonts w:ascii="Consolas" w:hAnsi="Consolas" w:cs="Courier New"/>
          <w:color w:val="666600"/>
          <w:sz w:val="17"/>
          <w:szCs w:val="17"/>
        </w:rPr>
        <w:t>):</w:t>
      </w:r>
    </w:p>
    <w:p w14:paraId="11FEAE6A"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"""Initialize the database connection and create the table if it doesn't exist."""</w:t>
      </w:r>
    </w:p>
    <w:p w14:paraId="7275C45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conn </w:t>
      </w:r>
      <w:r>
        <w:rPr>
          <w:rFonts w:ascii="Consolas" w:hAnsi="Consolas" w:cs="Courier New"/>
          <w:color w:val="666600"/>
          <w:sz w:val="17"/>
          <w:szCs w:val="17"/>
        </w:rPr>
        <w:t>=</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db_name</w:t>
      </w:r>
      <w:r>
        <w:rPr>
          <w:rFonts w:ascii="Consolas" w:hAnsi="Consolas" w:cs="Courier New"/>
          <w:color w:val="666600"/>
          <w:sz w:val="17"/>
          <w:szCs w:val="17"/>
        </w:rPr>
        <w:t>)</w:t>
      </w:r>
    </w:p>
    <w:p w14:paraId="2AFA216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create_table</w:t>
      </w:r>
      <w:r>
        <w:rPr>
          <w:rFonts w:ascii="Consolas" w:hAnsi="Consolas" w:cs="Courier New"/>
          <w:color w:val="666600"/>
          <w:sz w:val="17"/>
          <w:szCs w:val="17"/>
        </w:rPr>
        <w:t>()</w:t>
      </w:r>
    </w:p>
    <w:p w14:paraId="58E090E2"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A2322D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create_table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0FC6BCB"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"""Create the conversation history table."""</w:t>
      </w:r>
    </w:p>
    <w:p w14:paraId="1EC034D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p>
    <w:p w14:paraId="4EB8241A"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w:t>
      </w:r>
    </w:p>
    <w:p w14:paraId="094DC6ED"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CREATE TABLE IF NOT EXISTS conversations (</w:t>
      </w:r>
    </w:p>
    <w:p w14:paraId="07D51E8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id INTEGER PRIMARY KEY,</w:t>
      </w:r>
    </w:p>
    <w:p w14:paraId="1601163C"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user_input TEXT NOT NULL,</w:t>
      </w:r>
    </w:p>
    <w:p w14:paraId="42BEB292"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assistant_response TEXT NOT NULL,</w:t>
      </w:r>
    </w:p>
    <w:p w14:paraId="28D55C6A"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timestamp TEXT NOT NULL</w:t>
      </w:r>
    </w:p>
    <w:p w14:paraId="1C470C0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8800"/>
          <w:sz w:val="17"/>
          <w:szCs w:val="17"/>
        </w:rPr>
        <w:t>                )</w:t>
      </w:r>
    </w:p>
    <w:p w14:paraId="6CA520E3"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w:t>
      </w:r>
      <w:r>
        <w:rPr>
          <w:rFonts w:ascii="Consolas" w:hAnsi="Consolas" w:cs="Courier New"/>
          <w:color w:val="666600"/>
          <w:sz w:val="17"/>
          <w:szCs w:val="17"/>
        </w:rPr>
        <w:t>)</w:t>
      </w:r>
    </w:p>
    <w:p w14:paraId="15EB9516"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9C320C5"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add_conversation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 xml:space="preserve"> assistant_response</w:t>
      </w:r>
      <w:r>
        <w:rPr>
          <w:rFonts w:ascii="Consolas" w:hAnsi="Consolas" w:cs="Courier New"/>
          <w:color w:val="666600"/>
          <w:sz w:val="17"/>
          <w:szCs w:val="17"/>
        </w:rPr>
        <w:t>):</w:t>
      </w:r>
    </w:p>
    <w:p w14:paraId="1DCCECC0"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8800"/>
          <w:sz w:val="17"/>
          <w:szCs w:val="17"/>
        </w:rPr>
        <w:t>"""Add a conversation entry to the database."""</w:t>
      </w:r>
    </w:p>
    <w:p w14:paraId="59A34AA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timestamp </w:t>
      </w:r>
      <w:r>
        <w:rPr>
          <w:rFonts w:ascii="Consolas" w:hAnsi="Consolas" w:cs="Courier New"/>
          <w:color w:val="666600"/>
          <w:sz w:val="17"/>
          <w:szCs w:val="17"/>
        </w:rPr>
        <w:t>=</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isoformat</w:t>
      </w:r>
      <w:r>
        <w:rPr>
          <w:rFonts w:ascii="Consolas" w:hAnsi="Consolas" w:cs="Courier New"/>
          <w:color w:val="666600"/>
          <w:sz w:val="17"/>
          <w:szCs w:val="17"/>
        </w:rPr>
        <w:t>()</w:t>
      </w:r>
    </w:p>
    <w:p w14:paraId="6873DEC1"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p>
    <w:p w14:paraId="40357625"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w:t>
      </w:r>
    </w:p>
    <w:p w14:paraId="5E022FB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INSERT INTO conversations (user_input, assistant_response, timestamp)</w:t>
      </w:r>
    </w:p>
    <w:p w14:paraId="14EDB496"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VALUES (?, ?, ?)</w:t>
      </w:r>
    </w:p>
    <w:p w14:paraId="7E3592F0"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r>
        <w:rPr>
          <w:rFonts w:ascii="Consolas" w:hAnsi="Consolas" w:cs="Courier New"/>
          <w:color w:val="000000"/>
          <w:sz w:val="17"/>
          <w:szCs w:val="17"/>
        </w:rPr>
        <w:t xml:space="preserve"> assistant_response</w:t>
      </w:r>
      <w:r>
        <w:rPr>
          <w:rFonts w:ascii="Consolas" w:hAnsi="Consolas" w:cs="Courier New"/>
          <w:color w:val="666600"/>
          <w:sz w:val="17"/>
          <w:szCs w:val="17"/>
        </w:rPr>
        <w:t>,</w:t>
      </w:r>
      <w:r>
        <w:rPr>
          <w:rFonts w:ascii="Consolas" w:hAnsi="Consolas" w:cs="Courier New"/>
          <w:color w:val="000000"/>
          <w:sz w:val="17"/>
          <w:szCs w:val="17"/>
        </w:rPr>
        <w:t xml:space="preserve"> timestamp</w:t>
      </w:r>
      <w:r>
        <w:rPr>
          <w:rFonts w:ascii="Consolas" w:hAnsi="Consolas" w:cs="Courier New"/>
          <w:color w:val="666600"/>
          <w:sz w:val="17"/>
          <w:szCs w:val="17"/>
        </w:rPr>
        <w:t>))</w:t>
      </w:r>
    </w:p>
    <w:p w14:paraId="68530715"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443A13F"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get_conversation_history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8DC7F3"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8800"/>
          <w:sz w:val="17"/>
          <w:szCs w:val="17"/>
        </w:rPr>
        <w:t>"""Retrieve the conversation history from the database."""</w:t>
      </w:r>
    </w:p>
    <w:p w14:paraId="773C9BDA"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p>
    <w:p w14:paraId="6B33ED95"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'SELECT * FROM conversations ORDER BY timestamp'</w:t>
      </w:r>
      <w:r>
        <w:rPr>
          <w:rFonts w:ascii="Consolas" w:hAnsi="Consolas" w:cs="Courier New"/>
          <w:color w:val="666600"/>
          <w:sz w:val="17"/>
          <w:szCs w:val="17"/>
        </w:rPr>
        <w:t>)</w:t>
      </w:r>
    </w:p>
    <w:p w14:paraId="422E62D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lastRenderedPageBreak/>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fetchall</w:t>
      </w:r>
      <w:r>
        <w:rPr>
          <w:rFonts w:ascii="Consolas" w:hAnsi="Consolas" w:cs="Courier New"/>
          <w:color w:val="666600"/>
          <w:sz w:val="17"/>
          <w:szCs w:val="17"/>
        </w:rPr>
        <w:t>()</w:t>
      </w:r>
    </w:p>
    <w:p w14:paraId="0892B9BC"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7FEC1CC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01953C4"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8800"/>
          <w:sz w:val="17"/>
          <w:szCs w:val="17"/>
        </w:rPr>
        <w:t>"""Close the database connection."""</w:t>
      </w:r>
    </w:p>
    <w:p w14:paraId="06AF4CB7"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0E1EB90A"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w:t>
      </w:r>
    </w:p>
    <w:p w14:paraId="4BAD5CB8"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54CADF80"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Example usage</w:t>
      </w:r>
    </w:p>
    <w:p w14:paraId="05ED177B"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db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ConversationDatabase</w:t>
      </w:r>
      <w:r>
        <w:rPr>
          <w:rFonts w:ascii="Consolas" w:hAnsi="Consolas" w:cs="Courier New"/>
          <w:color w:val="666600"/>
          <w:sz w:val="17"/>
          <w:szCs w:val="17"/>
        </w:rPr>
        <w:t>()</w:t>
      </w:r>
    </w:p>
    <w:p w14:paraId="73AA8553"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db</w:t>
      </w:r>
      <w:r>
        <w:rPr>
          <w:rFonts w:ascii="Consolas" w:hAnsi="Consolas" w:cs="Courier New"/>
          <w:color w:val="666600"/>
          <w:sz w:val="17"/>
          <w:szCs w:val="17"/>
        </w:rPr>
        <w:t>.</w:t>
      </w:r>
      <w:r>
        <w:rPr>
          <w:rFonts w:ascii="Consolas" w:hAnsi="Consolas" w:cs="Courier New"/>
          <w:color w:val="000000"/>
          <w:sz w:val="17"/>
          <w:szCs w:val="17"/>
        </w:rPr>
        <w:t>add_conversation</w:t>
      </w:r>
      <w:r>
        <w:rPr>
          <w:rFonts w:ascii="Consolas" w:hAnsi="Consolas" w:cs="Courier New"/>
          <w:color w:val="666600"/>
          <w:sz w:val="17"/>
          <w:szCs w:val="17"/>
        </w:rPr>
        <w:t>(</w:t>
      </w:r>
      <w:r>
        <w:rPr>
          <w:rFonts w:ascii="Consolas" w:hAnsi="Consolas" w:cs="Courier New"/>
          <w:color w:val="008800"/>
          <w:sz w:val="17"/>
          <w:szCs w:val="17"/>
        </w:rPr>
        <w:t>"What's the weather today?"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sunny with a high of 25°C."</w:t>
      </w:r>
      <w:r>
        <w:rPr>
          <w:rFonts w:ascii="Consolas" w:hAnsi="Consolas" w:cs="Courier New"/>
          <w:color w:val="666600"/>
          <w:sz w:val="17"/>
          <w:szCs w:val="17"/>
        </w:rPr>
        <w:t>)</w:t>
      </w:r>
    </w:p>
    <w:p w14:paraId="6FC9B178"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27AA2D39"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Fetch all conversations</w:t>
      </w:r>
    </w:p>
    <w:p w14:paraId="4695BB73"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history </w:t>
      </w:r>
      <w:r>
        <w:rPr>
          <w:rFonts w:ascii="Consolas" w:hAnsi="Consolas" w:cs="Courier New"/>
          <w:color w:val="666600"/>
          <w:sz w:val="17"/>
          <w:szCs w:val="17"/>
        </w:rPr>
        <w:t>=</w:t>
      </w:r>
      <w:r>
        <w:rPr>
          <w:rFonts w:ascii="Consolas" w:hAnsi="Consolas" w:cs="Courier New"/>
          <w:color w:val="000000"/>
          <w:sz w:val="17"/>
          <w:szCs w:val="17"/>
        </w:rPr>
        <w:t xml:space="preserve"> db</w:t>
      </w:r>
      <w:r>
        <w:rPr>
          <w:rFonts w:ascii="Consolas" w:hAnsi="Consolas" w:cs="Courier New"/>
          <w:color w:val="666600"/>
          <w:sz w:val="17"/>
          <w:szCs w:val="17"/>
        </w:rPr>
        <w:t>.</w:t>
      </w:r>
      <w:r>
        <w:rPr>
          <w:rFonts w:ascii="Consolas" w:hAnsi="Consolas" w:cs="Courier New"/>
          <w:color w:val="000000"/>
          <w:sz w:val="17"/>
          <w:szCs w:val="17"/>
        </w:rPr>
        <w:t>get_conversation_history</w:t>
      </w:r>
      <w:r>
        <w:rPr>
          <w:rFonts w:ascii="Consolas" w:hAnsi="Consolas" w:cs="Courier New"/>
          <w:color w:val="666600"/>
          <w:sz w:val="17"/>
          <w:szCs w:val="17"/>
        </w:rPr>
        <w:t>()</w:t>
      </w:r>
    </w:p>
    <w:p w14:paraId="7944F926"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entry </w:t>
      </w:r>
      <w:r>
        <w:rPr>
          <w:rFonts w:ascii="Consolas" w:hAnsi="Consolas" w:cs="Courier New"/>
          <w:color w:val="000088"/>
          <w:sz w:val="17"/>
          <w:szCs w:val="17"/>
        </w:rPr>
        <w:t>in</w:t>
      </w:r>
      <w:r>
        <w:rPr>
          <w:rFonts w:ascii="Consolas" w:hAnsi="Consolas" w:cs="Courier New"/>
          <w:color w:val="000000"/>
          <w:sz w:val="17"/>
          <w:szCs w:val="17"/>
        </w:rPr>
        <w:t xml:space="preserve"> history</w:t>
      </w:r>
      <w:r>
        <w:rPr>
          <w:rFonts w:ascii="Consolas" w:hAnsi="Consolas" w:cs="Courier New"/>
          <w:color w:val="666600"/>
          <w:sz w:val="17"/>
          <w:szCs w:val="17"/>
        </w:rPr>
        <w:t>:</w:t>
      </w:r>
    </w:p>
    <w:p w14:paraId="661726DB"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"User: {entry[1]} | Assistant: {entry[2]} | Time: {entry[3]}"</w:t>
      </w:r>
      <w:r>
        <w:rPr>
          <w:rFonts w:ascii="Consolas" w:hAnsi="Consolas" w:cs="Courier New"/>
          <w:color w:val="666600"/>
          <w:sz w:val="17"/>
          <w:szCs w:val="17"/>
        </w:rPr>
        <w:t>)</w:t>
      </w:r>
    </w:p>
    <w:p w14:paraId="213A89BC"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p>
    <w:p w14:paraId="5DC2B388"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db</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116E5821" w14:textId="77777777" w:rsidR="001762C5" w:rsidRDefault="001762C5" w:rsidP="001762C5">
      <w:pPr>
        <w:pStyle w:val="NormalWeb"/>
        <w:pBdr>
          <w:top w:val="single" w:sz="6" w:space="0"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107157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69C90D4D" w14:textId="513796CB" w:rsidR="007554AF" w:rsidRPr="007554AF" w:rsidRDefault="007554AF" w:rsidP="007554AF"/>
    <w:p w14:paraId="3278CF83" w14:textId="611035FC" w:rsidR="00092A3B" w:rsidRPr="00073777" w:rsidRDefault="00092A3B" w:rsidP="00092A3B"/>
    <w:p w14:paraId="41DE0775" w14:textId="77777777" w:rsidR="00F83268" w:rsidRPr="008955B9" w:rsidRDefault="00F83268" w:rsidP="00F83268"/>
    <w:p w14:paraId="7DD0E762" w14:textId="77777777" w:rsidR="00F83268" w:rsidRDefault="00F83268" w:rsidP="00F83268">
      <w:pPr>
        <w:pStyle w:val="Heading3"/>
      </w:pPr>
      <w:bookmarkStart w:id="83" w:name="_Toc178780094"/>
      <w:r>
        <w:t>database\enginnering_mod.py</w:t>
      </w:r>
      <w:bookmarkEnd w:id="83"/>
    </w:p>
    <w:p w14:paraId="524994E2" w14:textId="77777777" w:rsidR="00F83268" w:rsidRPr="00073777" w:rsidRDefault="00F83268" w:rsidP="00F83268">
      <w:r w:rsidRPr="00073777">
        <w:rPr>
          <w:b/>
          <w:bCs/>
        </w:rPr>
        <w:t>Purpose</w:t>
      </w:r>
      <w:r w:rsidRPr="00073777">
        <w:t>: This file might handle engineering-related modules or data, possibly for specific technical tasks or utilities.</w:t>
      </w:r>
    </w:p>
    <w:p w14:paraId="6BE18CB9" w14:textId="77777777" w:rsidR="00F83268" w:rsidRPr="00073777" w:rsidRDefault="00F83268" w:rsidP="00F11D6B">
      <w:pPr>
        <w:numPr>
          <w:ilvl w:val="0"/>
          <w:numId w:val="52"/>
        </w:numPr>
      </w:pPr>
      <w:r w:rsidRPr="00073777">
        <w:rPr>
          <w:b/>
          <w:bCs/>
        </w:rPr>
        <w:t>Connection to main.py</w:t>
      </w:r>
      <w:r w:rsidRPr="00073777">
        <w:t>:</w:t>
      </w:r>
    </w:p>
    <w:p w14:paraId="46E08141" w14:textId="77777777" w:rsidR="00F83268" w:rsidRDefault="00F83268" w:rsidP="00F11D6B">
      <w:pPr>
        <w:numPr>
          <w:ilvl w:val="1"/>
          <w:numId w:val="52"/>
        </w:numPr>
      </w:pPr>
      <w:r w:rsidRPr="00073777">
        <w:t>No direct connection, unless Jaicat is performing specialized engineering tasks that require this module.</w:t>
      </w:r>
    </w:p>
    <w:p w14:paraId="26E00A94" w14:textId="77777777" w:rsidR="00CD286D" w:rsidRDefault="00CD286D" w:rsidP="00CD286D"/>
    <w:p w14:paraId="0AD00C67" w14:textId="03DB6972" w:rsidR="00CD286D" w:rsidRDefault="00CD286D" w:rsidP="00CD286D">
      <w:r>
        <w:t>The Code</w:t>
      </w:r>
    </w:p>
    <w:p w14:paraId="3DC57B1E" w14:textId="77777777" w:rsidR="00CD286D" w:rsidRDefault="00CD286D" w:rsidP="00CD286D"/>
    <w:p w14:paraId="5985EBF7"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01BA5573"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646CD3C6"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E053936"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Define a function to search for engineering information on Wikipedia</w:t>
      </w:r>
    </w:p>
    <w:p w14:paraId="697094C5"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search_engineering_info</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1F0846B3"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"https://en.wikipedia.org/wiki/"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topic</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666600"/>
          <w:sz w:val="17"/>
          <w:szCs w:val="17"/>
        </w:rPr>
        <w:t>)</w:t>
      </w:r>
    </w:p>
    <w:p w14:paraId="1B8D018B"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0B80F409"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6D1EBC22"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info_box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"table"</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"infobox vcard"</w:t>
      </w:r>
      <w:r>
        <w:rPr>
          <w:rFonts w:ascii="Consolas" w:hAnsi="Consolas" w:cs="Courier New"/>
          <w:color w:val="666600"/>
          <w:sz w:val="17"/>
          <w:szCs w:val="17"/>
        </w:rPr>
        <w:t>)</w:t>
      </w:r>
    </w:p>
    <w:p w14:paraId="4F244D67"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info_box</w:t>
      </w:r>
      <w:r>
        <w:rPr>
          <w:rFonts w:ascii="Consolas" w:hAnsi="Consolas" w:cs="Courier New"/>
          <w:color w:val="666600"/>
          <w:sz w:val="17"/>
          <w:szCs w:val="17"/>
        </w:rPr>
        <w:t>:</w:t>
      </w:r>
    </w:p>
    <w:p w14:paraId="3EBA355F"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specs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89E45E5"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info_box</w:t>
      </w:r>
      <w:r>
        <w:rPr>
          <w:rFonts w:ascii="Consolas" w:hAnsi="Consolas" w:cs="Courier New"/>
          <w:color w:val="666600"/>
          <w:sz w:val="17"/>
          <w:szCs w:val="17"/>
        </w:rPr>
        <w:t>.</w:t>
      </w:r>
      <w:r>
        <w:rPr>
          <w:rFonts w:ascii="Consolas" w:hAnsi="Consolas" w:cs="Courier New"/>
          <w:color w:val="000000"/>
          <w:sz w:val="17"/>
          <w:szCs w:val="17"/>
        </w:rPr>
        <w:t>find_all</w:t>
      </w:r>
      <w:r>
        <w:rPr>
          <w:rFonts w:ascii="Consolas" w:hAnsi="Consolas" w:cs="Courier New"/>
          <w:color w:val="666600"/>
          <w:sz w:val="17"/>
          <w:szCs w:val="17"/>
        </w:rPr>
        <w:t>(</w:t>
      </w:r>
      <w:r>
        <w:rPr>
          <w:rFonts w:ascii="Consolas" w:hAnsi="Consolas" w:cs="Courier New"/>
          <w:color w:val="008800"/>
          <w:sz w:val="17"/>
          <w:szCs w:val="17"/>
        </w:rPr>
        <w:t>"tr"</w:t>
      </w:r>
      <w:r>
        <w:rPr>
          <w:rFonts w:ascii="Consolas" w:hAnsi="Consolas" w:cs="Courier New"/>
          <w:color w:val="666600"/>
          <w:sz w:val="17"/>
          <w:szCs w:val="17"/>
        </w:rPr>
        <w:t>):</w:t>
      </w:r>
    </w:p>
    <w:p w14:paraId="3AEC2780"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"th"</w:t>
      </w:r>
      <w:r>
        <w:rPr>
          <w:rFonts w:ascii="Consolas" w:hAnsi="Consolas" w:cs="Courier New"/>
          <w:color w:val="666600"/>
          <w:sz w:val="17"/>
          <w:szCs w:val="17"/>
        </w:rPr>
        <w:t>)</w:t>
      </w:r>
    </w:p>
    <w:p w14:paraId="10B43404"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"td"</w:t>
      </w:r>
      <w:r>
        <w:rPr>
          <w:rFonts w:ascii="Consolas" w:hAnsi="Consolas" w:cs="Courier New"/>
          <w:color w:val="666600"/>
          <w:sz w:val="17"/>
          <w:szCs w:val="17"/>
        </w:rPr>
        <w:t>)</w:t>
      </w:r>
    </w:p>
    <w:p w14:paraId="6C3C411C"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key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5E9AD032"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specs</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4320645"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specs</w:t>
      </w:r>
    </w:p>
    <w:p w14:paraId="3E278BCA"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E2A8EA4"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"Engineering topic not found"</w:t>
      </w:r>
    </w:p>
    <w:p w14:paraId="11AEDD48"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7C6BD35E"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Example usage:</w:t>
      </w:r>
    </w:p>
    <w:p w14:paraId="4F98B08A"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topic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"Mechanical Engineering"</w:t>
      </w:r>
    </w:p>
    <w:p w14:paraId="2FB96D7C"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search_engineering_info</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77A9EF3B"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4D4BABAF" w14:textId="77777777" w:rsidR="00CD286D" w:rsidRDefault="00CD286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3929606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4CFEA6C" w14:textId="77777777" w:rsidR="00CD286D" w:rsidRPr="00073777" w:rsidRDefault="00CD286D" w:rsidP="00CD286D"/>
    <w:p w14:paraId="2DCB71C2" w14:textId="77777777" w:rsidR="00F83268" w:rsidRPr="008955B9" w:rsidRDefault="00F83268" w:rsidP="00F83268"/>
    <w:p w14:paraId="70D7DC77" w14:textId="77777777" w:rsidR="00F83268" w:rsidRDefault="00F83268" w:rsidP="00F83268">
      <w:pPr>
        <w:pStyle w:val="Heading3"/>
      </w:pPr>
      <w:bookmarkStart w:id="84" w:name="_Toc178780095"/>
      <w:r>
        <w:t>database\knowledge_base.py</w:t>
      </w:r>
      <w:bookmarkEnd w:id="84"/>
    </w:p>
    <w:p w14:paraId="2431BBE4" w14:textId="77777777" w:rsidR="00F83268" w:rsidRPr="00073777" w:rsidRDefault="00F83268" w:rsidP="00F83268">
      <w:r w:rsidRPr="00073777">
        <w:rPr>
          <w:b/>
          <w:bCs/>
        </w:rPr>
        <w:t>Purpose</w:t>
      </w:r>
      <w:r w:rsidRPr="00073777">
        <w:t>: Manages a knowledge base that Jaicat can use to answer factual questions or retrieve information.</w:t>
      </w:r>
    </w:p>
    <w:p w14:paraId="2301DAA5" w14:textId="77777777" w:rsidR="00F83268" w:rsidRPr="00073777" w:rsidRDefault="00F83268" w:rsidP="00F11D6B">
      <w:pPr>
        <w:numPr>
          <w:ilvl w:val="0"/>
          <w:numId w:val="53"/>
        </w:numPr>
      </w:pPr>
      <w:r w:rsidRPr="00073777">
        <w:rPr>
          <w:b/>
          <w:bCs/>
        </w:rPr>
        <w:t>Key Functions</w:t>
      </w:r>
      <w:r w:rsidRPr="00073777">
        <w:t>:</w:t>
      </w:r>
    </w:p>
    <w:p w14:paraId="192DA3FE" w14:textId="77777777" w:rsidR="00F83268" w:rsidRPr="00073777" w:rsidRDefault="00F83268" w:rsidP="00F11D6B">
      <w:pPr>
        <w:numPr>
          <w:ilvl w:val="1"/>
          <w:numId w:val="53"/>
        </w:numPr>
      </w:pPr>
      <w:r w:rsidRPr="00073777">
        <w:rPr>
          <w:b/>
          <w:bCs/>
        </w:rPr>
        <w:t>Query Knowledge</w:t>
      </w:r>
      <w:r w:rsidRPr="00073777">
        <w:t>: Allows Jaicat to access structured information for providing factual responses.</w:t>
      </w:r>
    </w:p>
    <w:p w14:paraId="06F8F5A8" w14:textId="77777777" w:rsidR="00F83268" w:rsidRPr="00073777" w:rsidRDefault="00F83268" w:rsidP="00F11D6B">
      <w:pPr>
        <w:numPr>
          <w:ilvl w:val="0"/>
          <w:numId w:val="53"/>
        </w:numPr>
      </w:pPr>
      <w:r w:rsidRPr="00073777">
        <w:rPr>
          <w:b/>
          <w:bCs/>
        </w:rPr>
        <w:t>Connection to main.py</w:t>
      </w:r>
      <w:r w:rsidRPr="00073777">
        <w:t>:</w:t>
      </w:r>
    </w:p>
    <w:p w14:paraId="17F4F238" w14:textId="77777777" w:rsidR="00F83268" w:rsidRDefault="00F83268" w:rsidP="00F11D6B">
      <w:pPr>
        <w:numPr>
          <w:ilvl w:val="1"/>
          <w:numId w:val="53"/>
        </w:numPr>
      </w:pPr>
      <w:r w:rsidRPr="00073777">
        <w:t>When the user asks a factual question, main.py would call this file to retrieve the necessary information.</w:t>
      </w:r>
    </w:p>
    <w:p w14:paraId="07857EC7" w14:textId="07EABC40" w:rsidR="004954A7" w:rsidRDefault="004954A7" w:rsidP="004954A7">
      <w:pPr>
        <w:numPr>
          <w:ilvl w:val="0"/>
          <w:numId w:val="53"/>
        </w:numPr>
      </w:pPr>
      <w:r>
        <w:t>The code</w:t>
      </w:r>
    </w:p>
    <w:p w14:paraId="06BF2D1F" w14:textId="77777777" w:rsidR="004954A7" w:rsidRDefault="004954A7" w:rsidP="004954A7"/>
    <w:p w14:paraId="2DBB1DE8"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sqlite3</w:t>
      </w:r>
    </w:p>
    <w:p w14:paraId="7E77118A"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8E8C72E"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integrate_knowledge_base</w:t>
      </w:r>
      <w:r>
        <w:rPr>
          <w:rFonts w:ascii="Consolas" w:hAnsi="Consolas" w:cs="Courier New"/>
          <w:color w:val="666600"/>
          <w:sz w:val="17"/>
          <w:szCs w:val="17"/>
        </w:rPr>
        <w:t>():</w:t>
      </w:r>
    </w:p>
    <w:p w14:paraId="552E06DA"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880000"/>
          <w:sz w:val="17"/>
          <w:szCs w:val="17"/>
        </w:rPr>
        <w:t># Create a database connection</w:t>
      </w:r>
    </w:p>
    <w:p w14:paraId="61C9BC8C"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8800"/>
          <w:sz w:val="17"/>
          <w:szCs w:val="17"/>
        </w:rPr>
        <w:t>"jaicat_db.db"</w:t>
      </w:r>
      <w:r>
        <w:rPr>
          <w:rFonts w:ascii="Consolas" w:hAnsi="Consolas" w:cs="Courier New"/>
          <w:color w:val="666600"/>
          <w:sz w:val="17"/>
          <w:szCs w:val="17"/>
        </w:rPr>
        <w:t>)</w:t>
      </w:r>
    </w:p>
    <w:p w14:paraId="13534185"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Create tables for storing knowledge base data</w:t>
      </w:r>
    </w:p>
    <w:p w14:paraId="7C054C0D"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conn</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"CREATE TABLE IF NOT EXISTS knowledge_base (id INTEGER PRIMARY KEY, topic TEXT, information TEXT)"</w:t>
      </w:r>
      <w:r>
        <w:rPr>
          <w:rFonts w:ascii="Consolas" w:hAnsi="Consolas" w:cs="Courier New"/>
          <w:color w:val="666600"/>
          <w:sz w:val="17"/>
          <w:szCs w:val="17"/>
        </w:rPr>
        <w:t>)</w:t>
      </w:r>
    </w:p>
    <w:p w14:paraId="72438C86"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Insert data into the knowledge base</w:t>
      </w:r>
    </w:p>
    <w:p w14:paraId="2472EFFC"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conn</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"INSERT INTO knowledge_base (topic, information) VALUES ('Python', 'Python is a programming language')"</w:t>
      </w:r>
      <w:r>
        <w:rPr>
          <w:rFonts w:ascii="Consolas" w:hAnsi="Consolas" w:cs="Courier New"/>
          <w:color w:val="666600"/>
          <w:sz w:val="17"/>
          <w:szCs w:val="17"/>
        </w:rPr>
        <w:t>)</w:t>
      </w:r>
    </w:p>
    <w:p w14:paraId="686D6166"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Retrieve data from the knowledge base</w:t>
      </w:r>
    </w:p>
    <w:p w14:paraId="473E7180"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cursor </w:t>
      </w:r>
      <w:r>
        <w:rPr>
          <w:rFonts w:ascii="Consolas" w:hAnsi="Consolas" w:cs="Courier New"/>
          <w:color w:val="666600"/>
          <w:sz w:val="17"/>
          <w:szCs w:val="17"/>
        </w:rPr>
        <w:t>=</w:t>
      </w:r>
      <w:r>
        <w:rPr>
          <w:rFonts w:ascii="Consolas" w:hAnsi="Consolas" w:cs="Courier New"/>
          <w:color w:val="000000"/>
          <w:sz w:val="17"/>
          <w:szCs w:val="17"/>
        </w:rPr>
        <w:t xml:space="preserve"> conn</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"SELECT * FROM knowledge_base WHERE topic='Python'"</w:t>
      </w:r>
      <w:r>
        <w:rPr>
          <w:rFonts w:ascii="Consolas" w:hAnsi="Consolas" w:cs="Courier New"/>
          <w:color w:val="666600"/>
          <w:sz w:val="17"/>
          <w:szCs w:val="17"/>
        </w:rPr>
        <w:t>)</w:t>
      </w:r>
    </w:p>
    <w:p w14:paraId="41952779"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fetchone</w:t>
      </w:r>
      <w:r>
        <w:rPr>
          <w:rFonts w:ascii="Consolas" w:hAnsi="Consolas" w:cs="Courier New"/>
          <w:color w:val="666600"/>
          <w:sz w:val="17"/>
          <w:szCs w:val="17"/>
        </w:rPr>
        <w:t>()</w:t>
      </w:r>
    </w:p>
    <w:p w14:paraId="12181CFC"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p>
    <w:p w14:paraId="421CA2B9"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5F9B6F5E"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88"/>
          <w:sz w:val="17"/>
          <w:szCs w:val="17"/>
        </w:rPr>
        <w:t>import</w:t>
      </w:r>
      <w:r>
        <w:rPr>
          <w:rFonts w:ascii="Consolas" w:hAnsi="Consolas" w:cs="Courier New"/>
          <w:color w:val="000000"/>
          <w:sz w:val="17"/>
          <w:szCs w:val="17"/>
        </w:rPr>
        <w:t xml:space="preserve"> sqlite3</w:t>
      </w:r>
    </w:p>
    <w:p w14:paraId="690C5305"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18D9D9E9"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integrate_knowledge_base</w:t>
      </w:r>
      <w:r>
        <w:rPr>
          <w:rFonts w:ascii="Consolas" w:hAnsi="Consolas" w:cs="Courier New"/>
          <w:color w:val="666600"/>
          <w:sz w:val="17"/>
          <w:szCs w:val="17"/>
        </w:rPr>
        <w:t>():</w:t>
      </w:r>
    </w:p>
    <w:p w14:paraId="7889731E"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Connect to the knowledge base database</w:t>
      </w:r>
    </w:p>
    <w:p w14:paraId="4C123DEF"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8800"/>
          <w:sz w:val="17"/>
          <w:szCs w:val="17"/>
        </w:rPr>
        <w:t>'knowledge_base.db'</w:t>
      </w:r>
      <w:r>
        <w:rPr>
          <w:rFonts w:ascii="Consolas" w:hAnsi="Consolas" w:cs="Courier New"/>
          <w:color w:val="666600"/>
          <w:sz w:val="17"/>
          <w:szCs w:val="17"/>
        </w:rPr>
        <w:t>)</w:t>
      </w:r>
    </w:p>
    <w:p w14:paraId="72DED35C"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cursor </w:t>
      </w:r>
      <w:r>
        <w:rPr>
          <w:rFonts w:ascii="Consolas" w:hAnsi="Consolas" w:cs="Courier New"/>
          <w:color w:val="666600"/>
          <w:sz w:val="17"/>
          <w:szCs w:val="17"/>
        </w:rPr>
        <w:t>=</w:t>
      </w:r>
      <w:r>
        <w:rPr>
          <w:rFonts w:ascii="Consolas" w:hAnsi="Consolas" w:cs="Courier New"/>
          <w:color w:val="000000"/>
          <w:sz w:val="17"/>
          <w:szCs w:val="17"/>
        </w:rPr>
        <w:t xml:space="preserve"> conn</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p>
    <w:p w14:paraId="695F72F2"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0DC997F1"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880000"/>
          <w:sz w:val="17"/>
          <w:szCs w:val="17"/>
        </w:rPr>
        <w:t># Define a function to retrieve information from the knowledge base</w:t>
      </w:r>
    </w:p>
    <w:p w14:paraId="09D6ACDB"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retrieve_information</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0BB1F8CC"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Execute the query</w:t>
      </w:r>
    </w:p>
    <w:p w14:paraId="45A2562B"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7FD081F7"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D16D278"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Fetch the results</w:t>
      </w:r>
    </w:p>
    <w:p w14:paraId="6F953B9A"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fetchall</w:t>
      </w:r>
      <w:r>
        <w:rPr>
          <w:rFonts w:ascii="Consolas" w:hAnsi="Consolas" w:cs="Courier New"/>
          <w:color w:val="666600"/>
          <w:sz w:val="17"/>
          <w:szCs w:val="17"/>
        </w:rPr>
        <w:t>()</w:t>
      </w:r>
    </w:p>
    <w:p w14:paraId="4B1C8672"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05E94DD"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880000"/>
          <w:sz w:val="17"/>
          <w:szCs w:val="17"/>
        </w:rPr>
        <w:t># Return the results</w:t>
      </w:r>
    </w:p>
    <w:p w14:paraId="6781A6C4"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results</w:t>
      </w:r>
    </w:p>
    <w:p w14:paraId="73E7AE27"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1A10FF2A"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Return the knowledge base interface</w:t>
      </w:r>
    </w:p>
    <w:p w14:paraId="19199E70"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retrieve_information</w:t>
      </w:r>
    </w:p>
    <w:p w14:paraId="06E000AA" w14:textId="77777777" w:rsidR="004954A7" w:rsidRDefault="004954A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966323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48801331" w14:textId="77777777" w:rsidR="004954A7" w:rsidRPr="004954A7" w:rsidRDefault="004954A7" w:rsidP="004954A7"/>
    <w:p w14:paraId="05B71E66" w14:textId="77777777" w:rsidR="004954A7" w:rsidRPr="00073777" w:rsidRDefault="004954A7" w:rsidP="004954A7"/>
    <w:p w14:paraId="2AFD0D0F" w14:textId="77777777" w:rsidR="00F83268" w:rsidRPr="008955B9" w:rsidRDefault="00F83268" w:rsidP="00F83268"/>
    <w:p w14:paraId="48EAD390" w14:textId="77777777" w:rsidR="00F83268" w:rsidRDefault="00F83268" w:rsidP="00F83268">
      <w:pPr>
        <w:pStyle w:val="Heading3"/>
      </w:pPr>
      <w:bookmarkStart w:id="85" w:name="_Toc178780096"/>
      <w:r>
        <w:t>database\knowledge_graph.py</w:t>
      </w:r>
      <w:bookmarkEnd w:id="85"/>
    </w:p>
    <w:p w14:paraId="73C3105A" w14:textId="77777777" w:rsidR="00F83268" w:rsidRPr="00073777" w:rsidRDefault="00F83268" w:rsidP="00F83268">
      <w:r w:rsidRPr="00073777">
        <w:rPr>
          <w:b/>
          <w:bCs/>
        </w:rPr>
        <w:t>Purpose</w:t>
      </w:r>
      <w:r w:rsidRPr="00073777">
        <w:t>: Manages a knowledge graph that could represent relationships between different entities, improving Jaicat’s ability to understand complex queries.</w:t>
      </w:r>
    </w:p>
    <w:p w14:paraId="1D57531E" w14:textId="77777777" w:rsidR="00F83268" w:rsidRPr="00073777" w:rsidRDefault="00F83268" w:rsidP="00F11D6B">
      <w:pPr>
        <w:numPr>
          <w:ilvl w:val="0"/>
          <w:numId w:val="54"/>
        </w:numPr>
      </w:pPr>
      <w:r w:rsidRPr="00073777">
        <w:rPr>
          <w:b/>
          <w:bCs/>
        </w:rPr>
        <w:t>Connection to main.py</w:t>
      </w:r>
      <w:r w:rsidRPr="00073777">
        <w:t>:</w:t>
      </w:r>
    </w:p>
    <w:p w14:paraId="3A1C7AA5" w14:textId="77777777" w:rsidR="00F83268" w:rsidRDefault="00F83268" w:rsidP="00F11D6B">
      <w:pPr>
        <w:numPr>
          <w:ilvl w:val="1"/>
          <w:numId w:val="54"/>
        </w:numPr>
      </w:pPr>
      <w:r w:rsidRPr="00073777">
        <w:t>When Jaicat is asked to reason through relationships or complex queries, main.py might use this file to access the knowledge graph.</w:t>
      </w:r>
    </w:p>
    <w:p w14:paraId="56D734E8" w14:textId="77777777" w:rsidR="00CD286D" w:rsidRDefault="00CD286D" w:rsidP="00CD286D"/>
    <w:p w14:paraId="10A58265" w14:textId="25D9E46E" w:rsidR="004954A7" w:rsidRDefault="00CD286D" w:rsidP="00CD286D">
      <w:r>
        <w:t>The Code</w:t>
      </w:r>
    </w:p>
    <w:p w14:paraId="35CA7F9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networkx </w:t>
      </w:r>
      <w:r>
        <w:rPr>
          <w:rFonts w:ascii="Consolas" w:hAnsi="Consolas" w:cs="Courier New"/>
          <w:color w:val="000088"/>
          <w:sz w:val="17"/>
          <w:szCs w:val="17"/>
        </w:rPr>
        <w:t>as</w:t>
      </w:r>
      <w:r>
        <w:rPr>
          <w:rFonts w:ascii="Consolas" w:hAnsi="Consolas" w:cs="Courier New"/>
          <w:color w:val="000000"/>
          <w:sz w:val="17"/>
          <w:szCs w:val="17"/>
        </w:rPr>
        <w:t xml:space="preserve"> nx</w:t>
      </w:r>
    </w:p>
    <w:p w14:paraId="348EAC90"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07ED3D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Create a knowledge graph</w:t>
      </w:r>
    </w:p>
    <w:p w14:paraId="7C911260"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G </w:t>
      </w:r>
      <w:r>
        <w:rPr>
          <w:rFonts w:ascii="Consolas" w:hAnsi="Consolas" w:cs="Courier New"/>
          <w:color w:val="666600"/>
          <w:sz w:val="17"/>
          <w:szCs w:val="17"/>
        </w:rPr>
        <w:t>=</w:t>
      </w:r>
      <w:r>
        <w:rPr>
          <w:rFonts w:ascii="Consolas" w:hAnsi="Consolas" w:cs="Courier New"/>
          <w:color w:val="000000"/>
          <w:sz w:val="17"/>
          <w:szCs w:val="17"/>
        </w:rPr>
        <w:t xml:space="preserve"> nx</w:t>
      </w:r>
      <w:r>
        <w:rPr>
          <w:rFonts w:ascii="Consolas" w:hAnsi="Consolas" w:cs="Courier New"/>
          <w:color w:val="666600"/>
          <w:sz w:val="17"/>
          <w:szCs w:val="17"/>
        </w:rPr>
        <w:t>.</w:t>
      </w:r>
      <w:r>
        <w:rPr>
          <w:rFonts w:ascii="Consolas" w:hAnsi="Consolas" w:cs="Courier New"/>
          <w:color w:val="660066"/>
          <w:sz w:val="17"/>
          <w:szCs w:val="17"/>
        </w:rPr>
        <w:t>Graph</w:t>
      </w:r>
      <w:r>
        <w:rPr>
          <w:rFonts w:ascii="Consolas" w:hAnsi="Consolas" w:cs="Courier New"/>
          <w:color w:val="666600"/>
          <w:sz w:val="17"/>
          <w:szCs w:val="17"/>
        </w:rPr>
        <w:t>()</w:t>
      </w:r>
    </w:p>
    <w:p w14:paraId="647AED1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AE5EA0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Add nodes and edges to the graph based on the analyzed data</w:t>
      </w:r>
    </w:p>
    <w:p w14:paraId="414F557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w:t>
      </w:r>
    </w:p>
    <w:p w14:paraId="1B8DE6E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2DDF383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Define a function to retrieve information from the knowledge graph</w:t>
      </w:r>
    </w:p>
    <w:p w14:paraId="677CF7E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def</w:t>
      </w:r>
      <w:r>
        <w:rPr>
          <w:rFonts w:ascii="Consolas" w:hAnsi="Consolas" w:cs="Courier New"/>
          <w:color w:val="000000"/>
          <w:sz w:val="17"/>
          <w:szCs w:val="17"/>
        </w:rPr>
        <w:t xml:space="preserve"> retrieve_information</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403EB21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880000"/>
          <w:sz w:val="17"/>
          <w:szCs w:val="17"/>
        </w:rPr>
        <w:t># Perform graph traversal and retrieval</w:t>
      </w:r>
    </w:p>
    <w:p w14:paraId="40438C3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880000"/>
          <w:sz w:val="17"/>
          <w:szCs w:val="17"/>
        </w:rPr>
        <w:t>#...</w:t>
      </w:r>
    </w:p>
    <w:p w14:paraId="7A666AEC"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results</w:t>
      </w:r>
    </w:p>
    <w:p w14:paraId="4620DD3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75D45096"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880000"/>
          <w:sz w:val="17"/>
          <w:szCs w:val="17"/>
        </w:rPr>
        <w:t># Example usage:</w:t>
      </w:r>
    </w:p>
    <w:p w14:paraId="6D248C1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the capital of France?"</w:t>
      </w:r>
    </w:p>
    <w:p w14:paraId="2E203E0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results </w:t>
      </w:r>
      <w:r>
        <w:rPr>
          <w:rFonts w:ascii="Consolas" w:hAnsi="Consolas" w:cs="Courier New"/>
          <w:color w:val="666600"/>
          <w:sz w:val="17"/>
          <w:szCs w:val="17"/>
        </w:rPr>
        <w:t>=</w:t>
      </w:r>
      <w:r>
        <w:rPr>
          <w:rFonts w:ascii="Consolas" w:hAnsi="Consolas" w:cs="Courier New"/>
          <w:color w:val="000000"/>
          <w:sz w:val="17"/>
          <w:szCs w:val="17"/>
        </w:rPr>
        <w:t xml:space="preserve"> retrieve_information</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25F8785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p>
    <w:p w14:paraId="482EA895"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divId w:val="174676023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br/>
      </w:r>
    </w:p>
    <w:p w14:paraId="41062E5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252C09F5"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2586D3B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407614C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880000"/>
          <w:sz w:val="17"/>
          <w:szCs w:val="17"/>
        </w:rPr>
        <w:t># Example: Linking Wikidata and DBpedia knowledge graphs</w:t>
      </w:r>
    </w:p>
    <w:p w14:paraId="0D07568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6D8F632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Extract data from Wikidata</w:t>
      </w:r>
    </w:p>
    <w:p w14:paraId="30DB3DB6"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wikidata_url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"https://www.wikidata.org/w/api.php?action=wbsearchentities&amp;search=cat&amp;format=json"</w:t>
      </w:r>
    </w:p>
    <w:p w14:paraId="65DB3CA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wikidata_response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wikidata_url</w:t>
      </w:r>
      <w:r>
        <w:rPr>
          <w:rFonts w:ascii="Consolas" w:hAnsi="Consolas" w:cs="Courier New"/>
          <w:color w:val="666600"/>
          <w:sz w:val="17"/>
          <w:szCs w:val="17"/>
        </w:rPr>
        <w:t>)</w:t>
      </w:r>
    </w:p>
    <w:p w14:paraId="26B345E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wikidata_data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wikidata_response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68CE02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2580AF2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880000"/>
          <w:sz w:val="17"/>
          <w:szCs w:val="17"/>
        </w:rPr>
        <w:t># Extract data from DBpedia</w:t>
      </w:r>
    </w:p>
    <w:p w14:paraId="54CB793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dbpedia_url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"https://dbpedia.org/sparql"</w:t>
      </w:r>
    </w:p>
    <w:p w14:paraId="1CF58F2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dbpedia_query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13821ED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8800"/>
          <w:sz w:val="17"/>
          <w:szCs w:val="17"/>
        </w:rPr>
        <w:t>    PREFIX dbo: &lt;http://dbpedia.org/ontology/&gt;</w:t>
      </w:r>
    </w:p>
    <w:p w14:paraId="01E5FD1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8800"/>
          <w:sz w:val="17"/>
          <w:szCs w:val="17"/>
        </w:rPr>
        <w:t>    SELECT ?label ?abstract</w:t>
      </w:r>
    </w:p>
    <w:p w14:paraId="6F2C27A9"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8800"/>
          <w:sz w:val="17"/>
          <w:szCs w:val="17"/>
        </w:rPr>
        <w:t>    WHERE {</w:t>
      </w:r>
    </w:p>
    <w:p w14:paraId="0BFA6E5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8800"/>
          <w:sz w:val="17"/>
          <w:szCs w:val="17"/>
        </w:rPr>
        <w:t>        ?resource dbo:species ?species .</w:t>
      </w:r>
    </w:p>
    <w:p w14:paraId="2167D866"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8800"/>
          <w:sz w:val="17"/>
          <w:szCs w:val="17"/>
        </w:rPr>
        <w:t>        ?resource rdfs:label ?label .</w:t>
      </w:r>
    </w:p>
    <w:p w14:paraId="27E57DE6"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8800"/>
          <w:sz w:val="17"/>
          <w:szCs w:val="17"/>
        </w:rPr>
        <w:t>        ?resource dbo:abstract ?abstract .</w:t>
      </w:r>
    </w:p>
    <w:p w14:paraId="2A1BA6E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8800"/>
          <w:sz w:val="17"/>
          <w:szCs w:val="17"/>
        </w:rPr>
        <w:t>        FILTER (lang(?label) = 'en' &amp;&amp; lang(?abstract) = 'en' &amp;&amp; ?species = &lt;http://dbpedia.org/resource/Cat&gt;)</w:t>
      </w:r>
    </w:p>
    <w:p w14:paraId="01DF27F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8800"/>
          <w:sz w:val="17"/>
          <w:szCs w:val="17"/>
        </w:rPr>
        <w:t>    }</w:t>
      </w:r>
    </w:p>
    <w:p w14:paraId="690DEB9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8800"/>
          <w:sz w:val="17"/>
          <w:szCs w:val="17"/>
        </w:rPr>
        <w:t>"""</w:t>
      </w:r>
    </w:p>
    <w:p w14:paraId="561452D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dbpedia_response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dbpedia_url</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dbpedia_query</w:t>
      </w:r>
      <w:r>
        <w:rPr>
          <w:rFonts w:ascii="Consolas" w:hAnsi="Consolas" w:cs="Courier New"/>
          <w:color w:val="666600"/>
          <w:sz w:val="17"/>
          <w:szCs w:val="17"/>
        </w:rPr>
        <w:t>})</w:t>
      </w:r>
    </w:p>
    <w:p w14:paraId="64BB793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dbpedia_data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dbpedia_response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0726352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5FD1206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880000"/>
          <w:sz w:val="17"/>
          <w:szCs w:val="17"/>
        </w:rPr>
        <w:t># Integrate the data</w:t>
      </w:r>
    </w:p>
    <w:p w14:paraId="74D430E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integrated_data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B6618C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lastRenderedPageBreak/>
        <w:t xml:space="preserve"> 47. </w:t>
      </w:r>
      <w:r>
        <w:rPr>
          <w:rFonts w:ascii="Consolas" w:hAnsi="Consolas" w:cs="Courier New"/>
          <w:color w:val="000000"/>
          <w:sz w:val="17"/>
          <w:szCs w:val="17"/>
        </w:rPr>
        <w:t xml:space="preserve">    </w:t>
      </w:r>
      <w:r>
        <w:rPr>
          <w:rFonts w:ascii="Consolas" w:hAnsi="Consolas" w:cs="Courier New"/>
          <w:color w:val="008800"/>
          <w:sz w:val="17"/>
          <w:szCs w:val="17"/>
        </w:rPr>
        <w:t>"wikidata"</w:t>
      </w:r>
      <w:r>
        <w:rPr>
          <w:rFonts w:ascii="Consolas" w:hAnsi="Consolas" w:cs="Courier New"/>
          <w:color w:val="666600"/>
          <w:sz w:val="17"/>
          <w:szCs w:val="17"/>
        </w:rPr>
        <w:t>:</w:t>
      </w:r>
      <w:r>
        <w:rPr>
          <w:rFonts w:ascii="Consolas" w:hAnsi="Consolas" w:cs="Courier New"/>
          <w:color w:val="000000"/>
          <w:sz w:val="17"/>
          <w:szCs w:val="17"/>
        </w:rPr>
        <w:t xml:space="preserve"> wikidata_data</w:t>
      </w:r>
      <w:r>
        <w:rPr>
          <w:rFonts w:ascii="Consolas" w:hAnsi="Consolas" w:cs="Courier New"/>
          <w:color w:val="666600"/>
          <w:sz w:val="17"/>
          <w:szCs w:val="17"/>
        </w:rPr>
        <w:t>,</w:t>
      </w:r>
    </w:p>
    <w:p w14:paraId="66D1E0D0"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8800"/>
          <w:sz w:val="17"/>
          <w:szCs w:val="17"/>
        </w:rPr>
        <w:t>"dbpedia"</w:t>
      </w:r>
      <w:r>
        <w:rPr>
          <w:rFonts w:ascii="Consolas" w:hAnsi="Consolas" w:cs="Courier New"/>
          <w:color w:val="666600"/>
          <w:sz w:val="17"/>
          <w:szCs w:val="17"/>
        </w:rPr>
        <w:t>:</w:t>
      </w:r>
      <w:r>
        <w:rPr>
          <w:rFonts w:ascii="Consolas" w:hAnsi="Consolas" w:cs="Courier New"/>
          <w:color w:val="000000"/>
          <w:sz w:val="17"/>
          <w:szCs w:val="17"/>
        </w:rPr>
        <w:t xml:space="preserve"> dbpedia_data</w:t>
      </w:r>
    </w:p>
    <w:p w14:paraId="1CAA66D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666600"/>
          <w:sz w:val="17"/>
          <w:szCs w:val="17"/>
        </w:rPr>
        <w:t>}</w:t>
      </w:r>
    </w:p>
    <w:p w14:paraId="50378FA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w:t>
      </w:r>
    </w:p>
    <w:p w14:paraId="7E8E11A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880000"/>
          <w:sz w:val="17"/>
          <w:szCs w:val="17"/>
        </w:rPr>
        <w:t># Store the integrated data</w:t>
      </w:r>
    </w:p>
    <w:p w14:paraId="2B48A277"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"integrated_knowledge_graph.json"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1C8D84E0"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integrated_data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p>
    <w:p w14:paraId="7C2F507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p>
    <w:p w14:paraId="3E2E4C21"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88"/>
          <w:sz w:val="17"/>
          <w:szCs w:val="17"/>
        </w:rPr>
        <w:t>import</w:t>
      </w:r>
      <w:r>
        <w:rPr>
          <w:rFonts w:ascii="Consolas" w:hAnsi="Consolas" w:cs="Courier New"/>
          <w:color w:val="000000"/>
          <w:sz w:val="17"/>
          <w:szCs w:val="17"/>
        </w:rPr>
        <w:t xml:space="preserve"> networkx </w:t>
      </w:r>
      <w:r>
        <w:rPr>
          <w:rFonts w:ascii="Consolas" w:hAnsi="Consolas" w:cs="Courier New"/>
          <w:color w:val="000088"/>
          <w:sz w:val="17"/>
          <w:szCs w:val="17"/>
        </w:rPr>
        <w:t>as</w:t>
      </w:r>
      <w:r>
        <w:rPr>
          <w:rFonts w:ascii="Consolas" w:hAnsi="Consolas" w:cs="Courier New"/>
          <w:color w:val="000000"/>
          <w:sz w:val="17"/>
          <w:szCs w:val="17"/>
        </w:rPr>
        <w:t xml:space="preserve"> nx</w:t>
      </w:r>
    </w:p>
    <w:p w14:paraId="112B6DA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4A1B379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1130D9C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1A20528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KnowledgeGraph</w:t>
      </w:r>
      <w:r>
        <w:rPr>
          <w:rFonts w:ascii="Consolas" w:hAnsi="Consolas" w:cs="Courier New"/>
          <w:color w:val="666600"/>
          <w:sz w:val="17"/>
          <w:szCs w:val="17"/>
        </w:rPr>
        <w:t>:</w:t>
      </w:r>
    </w:p>
    <w:p w14:paraId="650BFD8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80B26F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G </w:t>
      </w:r>
      <w:r>
        <w:rPr>
          <w:rFonts w:ascii="Consolas" w:hAnsi="Consolas" w:cs="Courier New"/>
          <w:color w:val="666600"/>
          <w:sz w:val="17"/>
          <w:szCs w:val="17"/>
        </w:rPr>
        <w:t>=</w:t>
      </w:r>
      <w:r>
        <w:rPr>
          <w:rFonts w:ascii="Consolas" w:hAnsi="Consolas" w:cs="Courier New"/>
          <w:color w:val="000000"/>
          <w:sz w:val="17"/>
          <w:szCs w:val="17"/>
        </w:rPr>
        <w:t xml:space="preserve"> nx</w:t>
      </w:r>
      <w:r>
        <w:rPr>
          <w:rFonts w:ascii="Consolas" w:hAnsi="Consolas" w:cs="Courier New"/>
          <w:color w:val="666600"/>
          <w:sz w:val="17"/>
          <w:szCs w:val="17"/>
        </w:rPr>
        <w:t>.</w:t>
      </w:r>
      <w:r>
        <w:rPr>
          <w:rFonts w:ascii="Consolas" w:hAnsi="Consolas" w:cs="Courier New"/>
          <w:color w:val="660066"/>
          <w:sz w:val="17"/>
          <w:szCs w:val="17"/>
        </w:rPr>
        <w:t>Graph</w:t>
      </w:r>
      <w:r>
        <w:rPr>
          <w:rFonts w:ascii="Consolas" w:hAnsi="Consolas" w:cs="Courier New"/>
          <w:color w:val="666600"/>
          <w:sz w:val="17"/>
          <w:szCs w:val="17"/>
        </w:rPr>
        <w:t>()</w:t>
      </w:r>
    </w:p>
    <w:p w14:paraId="7EE2F7F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6450CDCC"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create_knowledge_graph</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AF3F52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Create a knowledge graph</w:t>
      </w:r>
    </w:p>
    <w:p w14:paraId="4C0FF40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880000"/>
          <w:sz w:val="17"/>
          <w:szCs w:val="17"/>
        </w:rPr>
        <w:t>#G = nx.Graph()</w:t>
      </w:r>
    </w:p>
    <w:p w14:paraId="1B110F0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787B382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880000"/>
          <w:sz w:val="17"/>
          <w:szCs w:val="17"/>
        </w:rPr>
        <w:t># Add nodes and edges to the graph based on the analyzed data</w:t>
      </w:r>
    </w:p>
    <w:p w14:paraId="2A25B5C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880000"/>
          <w:sz w:val="17"/>
          <w:szCs w:val="17"/>
        </w:rPr>
        <w:t>#...</w:t>
      </w:r>
    </w:p>
    <w:p w14:paraId="03BBD1D7"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w:t>
      </w:r>
    </w:p>
    <w:p w14:paraId="576DD535"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880000"/>
          <w:sz w:val="17"/>
          <w:szCs w:val="17"/>
        </w:rPr>
        <w:t># Define a function to retrieve information from the knowledge graph</w:t>
      </w:r>
    </w:p>
    <w:p w14:paraId="2B99439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retrieve_information</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31C3FDC9"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880000"/>
          <w:sz w:val="17"/>
          <w:szCs w:val="17"/>
        </w:rPr>
        <w:t># Perform graph traversal and retrieval</w:t>
      </w:r>
    </w:p>
    <w:p w14:paraId="46EBC56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880000"/>
          <w:sz w:val="17"/>
          <w:szCs w:val="17"/>
        </w:rPr>
        <w:t>#...</w:t>
      </w:r>
    </w:p>
    <w:p w14:paraId="5E0037BC"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results</w:t>
      </w:r>
    </w:p>
    <w:p w14:paraId="4967202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w:t>
      </w:r>
    </w:p>
    <w:p w14:paraId="144977D9"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880000"/>
          <w:sz w:val="17"/>
          <w:szCs w:val="17"/>
        </w:rPr>
        <w:t># Example usage:</w:t>
      </w:r>
    </w:p>
    <w:p w14:paraId="61878716"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the capital of France?"</w:t>
      </w:r>
    </w:p>
    <w:p w14:paraId="27564D3B"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retrieve_information</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34DD9C0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p>
    <w:p w14:paraId="34B7E9A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w:t>
      </w:r>
    </w:p>
    <w:p w14:paraId="0E8C549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880000"/>
          <w:sz w:val="17"/>
          <w:szCs w:val="17"/>
        </w:rPr>
        <w:t># Integrate data from Wikidata and DBpedia</w:t>
      </w:r>
    </w:p>
    <w:p w14:paraId="3896B871"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wikidata_url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"https://www.wikidata.org/w/api.php?action=wbsearchentities&amp;search=cat&amp;format=json"</w:t>
      </w:r>
    </w:p>
    <w:p w14:paraId="092EA3BE"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wikidata_response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wikidata_url</w:t>
      </w:r>
      <w:r>
        <w:rPr>
          <w:rFonts w:ascii="Consolas" w:hAnsi="Consolas" w:cs="Courier New"/>
          <w:color w:val="666600"/>
          <w:sz w:val="17"/>
          <w:szCs w:val="17"/>
        </w:rPr>
        <w:t>)</w:t>
      </w:r>
    </w:p>
    <w:p w14:paraId="5D4C5796"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wikidata_data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wikidata_response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54C8EBBC"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w:t>
      </w:r>
    </w:p>
    <w:p w14:paraId="3B0867C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dbpedia_url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"https://dbpedia.org/sparql"</w:t>
      </w:r>
    </w:p>
    <w:p w14:paraId="4C815CDC"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dbpedia_query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19D4468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8800"/>
          <w:sz w:val="17"/>
          <w:szCs w:val="17"/>
        </w:rPr>
        <w:t>            PREFIX dbo: &lt;http://dbpedia.org/ontology/&gt;</w:t>
      </w:r>
    </w:p>
    <w:p w14:paraId="7FA28461"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8800"/>
          <w:sz w:val="17"/>
          <w:szCs w:val="17"/>
        </w:rPr>
        <w:t>            SELECT ?label ?abstract</w:t>
      </w:r>
    </w:p>
    <w:p w14:paraId="18BD6731"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8800"/>
          <w:sz w:val="17"/>
          <w:szCs w:val="17"/>
        </w:rPr>
        <w:t>            WHERE {</w:t>
      </w:r>
    </w:p>
    <w:p w14:paraId="352C7049"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8800"/>
          <w:sz w:val="17"/>
          <w:szCs w:val="17"/>
        </w:rPr>
        <w:t>                ?resource dbo:species ?species .</w:t>
      </w:r>
    </w:p>
    <w:p w14:paraId="04DC5DD1"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8800"/>
          <w:sz w:val="17"/>
          <w:szCs w:val="17"/>
        </w:rPr>
        <w:t>                ?resource rdfs:label ?label .</w:t>
      </w:r>
    </w:p>
    <w:p w14:paraId="1507BE5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8800"/>
          <w:sz w:val="17"/>
          <w:szCs w:val="17"/>
        </w:rPr>
        <w:t>                ?resource dbo:abstract ?abstract .</w:t>
      </w:r>
    </w:p>
    <w:p w14:paraId="651EF2C3"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8800"/>
          <w:sz w:val="17"/>
          <w:szCs w:val="17"/>
        </w:rPr>
        <w:t>                FILTER (lang(?label) = 'en' &amp;&amp; lang(?abstract) = 'en' &amp;&amp; ?species = &lt;http://dbpedia.org/resource/Cat&gt;)</w:t>
      </w:r>
    </w:p>
    <w:p w14:paraId="6F54222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8800"/>
          <w:sz w:val="17"/>
          <w:szCs w:val="17"/>
        </w:rPr>
        <w:t>            }</w:t>
      </w:r>
    </w:p>
    <w:p w14:paraId="09AEB039"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8800"/>
          <w:sz w:val="17"/>
          <w:szCs w:val="17"/>
        </w:rPr>
        <w:t>        """</w:t>
      </w:r>
    </w:p>
    <w:p w14:paraId="0DAB38F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dbpedia_response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dbpedia_url</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dbpedia_query</w:t>
      </w:r>
      <w:r>
        <w:rPr>
          <w:rFonts w:ascii="Consolas" w:hAnsi="Consolas" w:cs="Courier New"/>
          <w:color w:val="666600"/>
          <w:sz w:val="17"/>
          <w:szCs w:val="17"/>
        </w:rPr>
        <w:t>})</w:t>
      </w:r>
    </w:p>
    <w:p w14:paraId="7CB5801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dbpedia_data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dbpedia_response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5A01130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7643F7CA"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880000"/>
          <w:sz w:val="17"/>
          <w:szCs w:val="17"/>
        </w:rPr>
        <w:t># Integrate the data</w:t>
      </w:r>
    </w:p>
    <w:p w14:paraId="2885F114"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integrated_data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57E46E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8800"/>
          <w:sz w:val="17"/>
          <w:szCs w:val="17"/>
        </w:rPr>
        <w:t>"wikidata"</w:t>
      </w:r>
      <w:r>
        <w:rPr>
          <w:rFonts w:ascii="Consolas" w:hAnsi="Consolas" w:cs="Courier New"/>
          <w:color w:val="666600"/>
          <w:sz w:val="17"/>
          <w:szCs w:val="17"/>
        </w:rPr>
        <w:t>:</w:t>
      </w:r>
      <w:r>
        <w:rPr>
          <w:rFonts w:ascii="Consolas" w:hAnsi="Consolas" w:cs="Courier New"/>
          <w:color w:val="000000"/>
          <w:sz w:val="17"/>
          <w:szCs w:val="17"/>
        </w:rPr>
        <w:t xml:space="preserve"> wikidata_data</w:t>
      </w:r>
      <w:r>
        <w:rPr>
          <w:rFonts w:ascii="Consolas" w:hAnsi="Consolas" w:cs="Courier New"/>
          <w:color w:val="666600"/>
          <w:sz w:val="17"/>
          <w:szCs w:val="17"/>
        </w:rPr>
        <w:t>,</w:t>
      </w:r>
    </w:p>
    <w:p w14:paraId="4874214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8800"/>
          <w:sz w:val="17"/>
          <w:szCs w:val="17"/>
        </w:rPr>
        <w:t>"dbpedia"</w:t>
      </w:r>
      <w:r>
        <w:rPr>
          <w:rFonts w:ascii="Consolas" w:hAnsi="Consolas" w:cs="Courier New"/>
          <w:color w:val="666600"/>
          <w:sz w:val="17"/>
          <w:szCs w:val="17"/>
        </w:rPr>
        <w:t>:</w:t>
      </w:r>
      <w:r>
        <w:rPr>
          <w:rFonts w:ascii="Consolas" w:hAnsi="Consolas" w:cs="Courier New"/>
          <w:color w:val="000000"/>
          <w:sz w:val="17"/>
          <w:szCs w:val="17"/>
        </w:rPr>
        <w:t xml:space="preserve"> dbpedia_data</w:t>
      </w:r>
    </w:p>
    <w:p w14:paraId="2A2D948F"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666600"/>
          <w:sz w:val="17"/>
          <w:szCs w:val="17"/>
        </w:rPr>
        <w:t>}</w:t>
      </w:r>
    </w:p>
    <w:p w14:paraId="31A8FDC7"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3B1C8E3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880000"/>
          <w:sz w:val="17"/>
          <w:szCs w:val="17"/>
        </w:rPr>
        <w:t># Store the integrated data</w:t>
      </w:r>
    </w:p>
    <w:p w14:paraId="518996EC"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8800"/>
          <w:sz w:val="17"/>
          <w:szCs w:val="17"/>
        </w:rPr>
        <w:t>"integrated_knowledge_graph.json"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66FB0A1"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integrated_data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p>
    <w:p w14:paraId="25D7E29D"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661D5782"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w:t>
      </w:r>
    </w:p>
    <w:p w14:paraId="0EB2F218" w14:textId="77777777" w:rsidR="002F262B" w:rsidRDefault="002F262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4676023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56993686" w14:textId="77777777" w:rsidR="004954A7" w:rsidRDefault="004954A7" w:rsidP="00CD286D"/>
    <w:p w14:paraId="521F92C9" w14:textId="77777777" w:rsidR="00CD286D" w:rsidRDefault="00CD286D" w:rsidP="00CD286D"/>
    <w:p w14:paraId="155AFEFF" w14:textId="77777777" w:rsidR="00CD286D" w:rsidRPr="00073777" w:rsidRDefault="00CD286D" w:rsidP="00CD286D"/>
    <w:p w14:paraId="7199D020" w14:textId="77777777" w:rsidR="00F83268" w:rsidRPr="008955B9" w:rsidRDefault="00F83268" w:rsidP="00F83268"/>
    <w:p w14:paraId="34D240B4" w14:textId="77777777" w:rsidR="00F83268" w:rsidRDefault="00F83268" w:rsidP="00F83268">
      <w:pPr>
        <w:pStyle w:val="Heading3"/>
      </w:pPr>
      <w:bookmarkStart w:id="86" w:name="_Toc178780097"/>
      <w:r>
        <w:t>database\motorbikes.py</w:t>
      </w:r>
      <w:bookmarkEnd w:id="86"/>
    </w:p>
    <w:p w14:paraId="01091495" w14:textId="77777777" w:rsidR="00F83268" w:rsidRPr="00073777" w:rsidRDefault="00F83268" w:rsidP="00F83268">
      <w:r w:rsidRPr="00073777">
        <w:rPr>
          <w:b/>
          <w:bCs/>
        </w:rPr>
        <w:t>Purpose</w:t>
      </w:r>
      <w:r w:rsidRPr="00073777">
        <w:t>: Likely manages data or a model related to motorbike identification or related tasks.</w:t>
      </w:r>
    </w:p>
    <w:p w14:paraId="54674DC7" w14:textId="77777777" w:rsidR="00F83268" w:rsidRPr="00073777" w:rsidRDefault="00F83268" w:rsidP="00F11D6B">
      <w:pPr>
        <w:numPr>
          <w:ilvl w:val="0"/>
          <w:numId w:val="55"/>
        </w:numPr>
      </w:pPr>
      <w:r w:rsidRPr="00073777">
        <w:rPr>
          <w:b/>
          <w:bCs/>
        </w:rPr>
        <w:t>Connection to main.py</w:t>
      </w:r>
      <w:r w:rsidRPr="00073777">
        <w:t>:</w:t>
      </w:r>
    </w:p>
    <w:p w14:paraId="1A1FA73C" w14:textId="77777777" w:rsidR="00F83268" w:rsidRDefault="00F83268" w:rsidP="00F11D6B">
      <w:pPr>
        <w:numPr>
          <w:ilvl w:val="1"/>
          <w:numId w:val="55"/>
        </w:numPr>
      </w:pPr>
      <w:r w:rsidRPr="00073777">
        <w:t>Could be called when Jaicat is asked to recognize or work with motorbike-related data.</w:t>
      </w:r>
    </w:p>
    <w:p w14:paraId="7CA93F61" w14:textId="77777777" w:rsidR="002F262B" w:rsidRDefault="002F262B" w:rsidP="002F262B"/>
    <w:p w14:paraId="7683C6B6" w14:textId="571E24C5" w:rsidR="002F262B" w:rsidRDefault="002F262B" w:rsidP="002F262B">
      <w:r>
        <w:t>The Code</w:t>
      </w:r>
    </w:p>
    <w:p w14:paraId="7CF0600E"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2CA1EFC6"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5B784DFA"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15461DD"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Define a function to search for motorbike information on Wikipedia</w:t>
      </w:r>
    </w:p>
    <w:p w14:paraId="0D3B204C"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search_motorbike_info</w:t>
      </w:r>
      <w:r>
        <w:rPr>
          <w:rFonts w:ascii="Consolas" w:hAnsi="Consolas" w:cs="Courier New"/>
          <w:color w:val="666600"/>
          <w:sz w:val="17"/>
          <w:szCs w:val="17"/>
        </w:rPr>
        <w:t>(</w:t>
      </w:r>
      <w:r>
        <w:rPr>
          <w:rFonts w:ascii="Consolas" w:hAnsi="Consolas" w:cs="Courier New"/>
          <w:color w:val="000000"/>
          <w:sz w:val="17"/>
          <w:szCs w:val="17"/>
        </w:rPr>
        <w:t>motorbike</w:t>
      </w:r>
      <w:r>
        <w:rPr>
          <w:rFonts w:ascii="Consolas" w:hAnsi="Consolas" w:cs="Courier New"/>
          <w:color w:val="666600"/>
          <w:sz w:val="17"/>
          <w:szCs w:val="17"/>
        </w:rPr>
        <w:t>):</w:t>
      </w:r>
    </w:p>
    <w:p w14:paraId="3052C240"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"https://en.wikipedia.org/wiki/"</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motorbike</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w:t>
      </w:r>
      <w:r>
        <w:rPr>
          <w:rFonts w:ascii="Consolas" w:hAnsi="Consolas" w:cs="Courier New"/>
          <w:color w:val="666600"/>
          <w:sz w:val="17"/>
          <w:szCs w:val="17"/>
        </w:rPr>
        <w:t>)</w:t>
      </w:r>
    </w:p>
    <w:p w14:paraId="71F2E564"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0E572CDC"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4160AD64"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info_box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"table"</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"infobox vcard"</w:t>
      </w:r>
      <w:r>
        <w:rPr>
          <w:rFonts w:ascii="Consolas" w:hAnsi="Consolas" w:cs="Courier New"/>
          <w:color w:val="666600"/>
          <w:sz w:val="17"/>
          <w:szCs w:val="17"/>
        </w:rPr>
        <w:t>)</w:t>
      </w:r>
    </w:p>
    <w:p w14:paraId="34E8BB62"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info_box</w:t>
      </w:r>
      <w:r>
        <w:rPr>
          <w:rFonts w:ascii="Consolas" w:hAnsi="Consolas" w:cs="Courier New"/>
          <w:color w:val="666600"/>
          <w:sz w:val="17"/>
          <w:szCs w:val="17"/>
        </w:rPr>
        <w:t>:</w:t>
      </w:r>
    </w:p>
    <w:p w14:paraId="5F696136"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specs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8C340D0"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row </w:t>
      </w:r>
      <w:r>
        <w:rPr>
          <w:rFonts w:ascii="Consolas" w:hAnsi="Consolas" w:cs="Courier New"/>
          <w:color w:val="000088"/>
          <w:sz w:val="17"/>
          <w:szCs w:val="17"/>
        </w:rPr>
        <w:t>in</w:t>
      </w:r>
      <w:r>
        <w:rPr>
          <w:rFonts w:ascii="Consolas" w:hAnsi="Consolas" w:cs="Courier New"/>
          <w:color w:val="000000"/>
          <w:sz w:val="17"/>
          <w:szCs w:val="17"/>
        </w:rPr>
        <w:t xml:space="preserve"> info_box</w:t>
      </w:r>
      <w:r>
        <w:rPr>
          <w:rFonts w:ascii="Consolas" w:hAnsi="Consolas" w:cs="Courier New"/>
          <w:color w:val="666600"/>
          <w:sz w:val="17"/>
          <w:szCs w:val="17"/>
        </w:rPr>
        <w:t>.</w:t>
      </w:r>
      <w:r>
        <w:rPr>
          <w:rFonts w:ascii="Consolas" w:hAnsi="Consolas" w:cs="Courier New"/>
          <w:color w:val="000000"/>
          <w:sz w:val="17"/>
          <w:szCs w:val="17"/>
        </w:rPr>
        <w:t>find_all</w:t>
      </w:r>
      <w:r>
        <w:rPr>
          <w:rFonts w:ascii="Consolas" w:hAnsi="Consolas" w:cs="Courier New"/>
          <w:color w:val="666600"/>
          <w:sz w:val="17"/>
          <w:szCs w:val="17"/>
        </w:rPr>
        <w:t>(</w:t>
      </w:r>
      <w:r>
        <w:rPr>
          <w:rFonts w:ascii="Consolas" w:hAnsi="Consolas" w:cs="Courier New"/>
          <w:color w:val="008800"/>
          <w:sz w:val="17"/>
          <w:szCs w:val="17"/>
        </w:rPr>
        <w:t>"tr"</w:t>
      </w:r>
      <w:r>
        <w:rPr>
          <w:rFonts w:ascii="Consolas" w:hAnsi="Consolas" w:cs="Courier New"/>
          <w:color w:val="666600"/>
          <w:sz w:val="17"/>
          <w:szCs w:val="17"/>
        </w:rPr>
        <w:t>):</w:t>
      </w:r>
    </w:p>
    <w:p w14:paraId="259A507E"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key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"th"</w:t>
      </w:r>
      <w:r>
        <w:rPr>
          <w:rFonts w:ascii="Consolas" w:hAnsi="Consolas" w:cs="Courier New"/>
          <w:color w:val="666600"/>
          <w:sz w:val="17"/>
          <w:szCs w:val="17"/>
        </w:rPr>
        <w:t>)</w:t>
      </w:r>
    </w:p>
    <w:p w14:paraId="2C0EBEF3"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row</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"td"</w:t>
      </w:r>
      <w:r>
        <w:rPr>
          <w:rFonts w:ascii="Consolas" w:hAnsi="Consolas" w:cs="Courier New"/>
          <w:color w:val="666600"/>
          <w:sz w:val="17"/>
          <w:szCs w:val="17"/>
        </w:rPr>
        <w:t>)</w:t>
      </w:r>
    </w:p>
    <w:p w14:paraId="4CC04D90"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key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086C6CA0"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specs</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28FEB66"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specs</w:t>
      </w:r>
    </w:p>
    <w:p w14:paraId="26468784"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AC99629"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"Motorbike not found"</w:t>
      </w:r>
    </w:p>
    <w:p w14:paraId="2292A07A"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E232C47"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Example usage:</w:t>
      </w:r>
    </w:p>
    <w:p w14:paraId="56669654"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motorbike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"Honda CB500F"</w:t>
      </w:r>
    </w:p>
    <w:p w14:paraId="38A1FC24"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search_motorbike_info</w:t>
      </w:r>
      <w:r>
        <w:rPr>
          <w:rFonts w:ascii="Consolas" w:hAnsi="Consolas" w:cs="Courier New"/>
          <w:color w:val="666600"/>
          <w:sz w:val="17"/>
          <w:szCs w:val="17"/>
        </w:rPr>
        <w:t>(</w:t>
      </w:r>
      <w:r>
        <w:rPr>
          <w:rFonts w:ascii="Consolas" w:hAnsi="Consolas" w:cs="Courier New"/>
          <w:color w:val="000000"/>
          <w:sz w:val="17"/>
          <w:szCs w:val="17"/>
        </w:rPr>
        <w:t>motorbike</w:t>
      </w:r>
      <w:r>
        <w:rPr>
          <w:rFonts w:ascii="Consolas" w:hAnsi="Consolas" w:cs="Courier New"/>
          <w:color w:val="666600"/>
          <w:sz w:val="17"/>
          <w:szCs w:val="17"/>
        </w:rPr>
        <w:t>)</w:t>
      </w:r>
    </w:p>
    <w:p w14:paraId="3952D2EF"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3972FD35" w14:textId="77777777" w:rsidR="0091607B" w:rsidRDefault="0091607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693731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0078C582" w14:textId="77777777" w:rsidR="002F262B" w:rsidRPr="00073777" w:rsidRDefault="002F262B" w:rsidP="002F262B"/>
    <w:p w14:paraId="4B5F62DE" w14:textId="77777777" w:rsidR="00F83268" w:rsidRPr="008955B9" w:rsidRDefault="00F83268" w:rsidP="00F83268"/>
    <w:p w14:paraId="2560AFB9" w14:textId="77777777" w:rsidR="00F83268" w:rsidRDefault="00F83268" w:rsidP="00F83268">
      <w:pPr>
        <w:pStyle w:val="Heading3"/>
      </w:pPr>
      <w:bookmarkStart w:id="87" w:name="_Toc178780098"/>
      <w:r>
        <w:t>database\mysql_utils.py</w:t>
      </w:r>
      <w:bookmarkEnd w:id="87"/>
    </w:p>
    <w:p w14:paraId="09421437" w14:textId="77777777" w:rsidR="00F83268" w:rsidRPr="00073777" w:rsidRDefault="00F83268" w:rsidP="00F83268">
      <w:r w:rsidRPr="00073777">
        <w:rPr>
          <w:b/>
          <w:bCs/>
        </w:rPr>
        <w:t>Purpose</w:t>
      </w:r>
      <w:r w:rsidRPr="00073777">
        <w:t>: Contains utility functions for interacting with MySQL databases.</w:t>
      </w:r>
    </w:p>
    <w:p w14:paraId="470E4AD0" w14:textId="77777777" w:rsidR="00F83268" w:rsidRPr="00073777" w:rsidRDefault="00F83268" w:rsidP="00F11D6B">
      <w:pPr>
        <w:numPr>
          <w:ilvl w:val="0"/>
          <w:numId w:val="56"/>
        </w:numPr>
      </w:pPr>
      <w:r w:rsidRPr="00073777">
        <w:rPr>
          <w:b/>
          <w:bCs/>
        </w:rPr>
        <w:t>Key Functions</w:t>
      </w:r>
      <w:r w:rsidRPr="00073777">
        <w:t>:</w:t>
      </w:r>
    </w:p>
    <w:p w14:paraId="0A58D652" w14:textId="77777777" w:rsidR="00F83268" w:rsidRPr="00073777" w:rsidRDefault="00F83268" w:rsidP="00F11D6B">
      <w:pPr>
        <w:numPr>
          <w:ilvl w:val="1"/>
          <w:numId w:val="56"/>
        </w:numPr>
      </w:pPr>
      <w:r w:rsidRPr="00073777">
        <w:rPr>
          <w:b/>
          <w:bCs/>
        </w:rPr>
        <w:t>Database Operations</w:t>
      </w:r>
      <w:r w:rsidRPr="00073777">
        <w:t>: Handles CRUD (Create, Read, Update, Delete) operations in a MySQL database.</w:t>
      </w:r>
    </w:p>
    <w:p w14:paraId="0D22C994" w14:textId="77777777" w:rsidR="00F83268" w:rsidRPr="00073777" w:rsidRDefault="00F83268" w:rsidP="00F11D6B">
      <w:pPr>
        <w:numPr>
          <w:ilvl w:val="0"/>
          <w:numId w:val="56"/>
        </w:numPr>
      </w:pPr>
      <w:r w:rsidRPr="00073777">
        <w:rPr>
          <w:b/>
          <w:bCs/>
        </w:rPr>
        <w:t>Connection to main.py</w:t>
      </w:r>
      <w:r w:rsidRPr="00073777">
        <w:t>:</w:t>
      </w:r>
    </w:p>
    <w:p w14:paraId="0A9BF8AD" w14:textId="77777777" w:rsidR="00F83268" w:rsidRDefault="00F83268" w:rsidP="00F11D6B">
      <w:pPr>
        <w:numPr>
          <w:ilvl w:val="1"/>
          <w:numId w:val="56"/>
        </w:numPr>
      </w:pPr>
      <w:r w:rsidRPr="00073777">
        <w:t>If Jaicat uses MySQL for data storage, this file will be referenced when performing any database operations.</w:t>
      </w:r>
    </w:p>
    <w:p w14:paraId="47604860" w14:textId="77777777" w:rsidR="0091607B" w:rsidRDefault="0091607B" w:rsidP="0091607B"/>
    <w:p w14:paraId="565C7629" w14:textId="20E63E2B" w:rsidR="0091607B" w:rsidRDefault="0091607B" w:rsidP="0091607B">
      <w:r>
        <w:lastRenderedPageBreak/>
        <w:t>The Code</w:t>
      </w:r>
    </w:p>
    <w:p w14:paraId="54F412B4"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database/mysql_utils.py</w:t>
      </w:r>
    </w:p>
    <w:p w14:paraId="327E5CC8"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4BA32E2"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connector</w:t>
      </w:r>
    </w:p>
    <w:p w14:paraId="663ED3D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 xml:space="preserve">connector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Error</w:t>
      </w:r>
    </w:p>
    <w:p w14:paraId="1352448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61C1CA7"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MySQLUtils</w:t>
      </w:r>
      <w:r>
        <w:rPr>
          <w:rFonts w:ascii="Consolas" w:hAnsi="Consolas" w:cs="Courier New"/>
          <w:color w:val="666600"/>
          <w:sz w:val="17"/>
          <w:szCs w:val="17"/>
        </w:rPr>
        <w:t>:</w:t>
      </w:r>
    </w:p>
    <w:p w14:paraId="0F840731"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host</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database</w:t>
      </w:r>
      <w:r>
        <w:rPr>
          <w:rFonts w:ascii="Consolas" w:hAnsi="Consolas" w:cs="Courier New"/>
          <w:color w:val="666600"/>
          <w:sz w:val="17"/>
          <w:szCs w:val="17"/>
        </w:rPr>
        <w:t>=</w:t>
      </w:r>
      <w:r>
        <w:rPr>
          <w:rFonts w:ascii="Consolas" w:hAnsi="Consolas" w:cs="Courier New"/>
          <w:color w:val="008800"/>
          <w:sz w:val="17"/>
          <w:szCs w:val="17"/>
        </w:rPr>
        <w:t>'jaicat_db'</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8800"/>
          <w:sz w:val="17"/>
          <w:szCs w:val="17"/>
        </w:rPr>
        <w:t>'root'</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57149214"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"""Initialize MySQL connection."""</w:t>
      </w:r>
    </w:p>
    <w:p w14:paraId="4B34FAB5"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host </w:t>
      </w:r>
      <w:r>
        <w:rPr>
          <w:rFonts w:ascii="Consolas" w:hAnsi="Consolas" w:cs="Courier New"/>
          <w:color w:val="666600"/>
          <w:sz w:val="17"/>
          <w:szCs w:val="17"/>
        </w:rPr>
        <w:t>=</w:t>
      </w:r>
      <w:r>
        <w:rPr>
          <w:rFonts w:ascii="Consolas" w:hAnsi="Consolas" w:cs="Courier New"/>
          <w:color w:val="000000"/>
          <w:sz w:val="17"/>
          <w:szCs w:val="17"/>
        </w:rPr>
        <w:t xml:space="preserve"> host</w:t>
      </w:r>
    </w:p>
    <w:p w14:paraId="4A82CBBE"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database </w:t>
      </w:r>
      <w:r>
        <w:rPr>
          <w:rFonts w:ascii="Consolas" w:hAnsi="Consolas" w:cs="Courier New"/>
          <w:color w:val="666600"/>
          <w:sz w:val="17"/>
          <w:szCs w:val="17"/>
        </w:rPr>
        <w:t>=</w:t>
      </w:r>
      <w:r>
        <w:rPr>
          <w:rFonts w:ascii="Consolas" w:hAnsi="Consolas" w:cs="Courier New"/>
          <w:color w:val="000000"/>
          <w:sz w:val="17"/>
          <w:szCs w:val="17"/>
        </w:rPr>
        <w:t xml:space="preserve"> database</w:t>
      </w:r>
    </w:p>
    <w:p w14:paraId="16CF17A3"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user </w:t>
      </w:r>
      <w:r>
        <w:rPr>
          <w:rFonts w:ascii="Consolas" w:hAnsi="Consolas" w:cs="Courier New"/>
          <w:color w:val="666600"/>
          <w:sz w:val="17"/>
          <w:szCs w:val="17"/>
        </w:rPr>
        <w:t>=</w:t>
      </w:r>
      <w:r>
        <w:rPr>
          <w:rFonts w:ascii="Consolas" w:hAnsi="Consolas" w:cs="Courier New"/>
          <w:color w:val="000000"/>
          <w:sz w:val="17"/>
          <w:szCs w:val="17"/>
        </w:rPr>
        <w:t xml:space="preserve"> user</w:t>
      </w:r>
    </w:p>
    <w:p w14:paraId="21CA7300"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password </w:t>
      </w:r>
      <w:r>
        <w:rPr>
          <w:rFonts w:ascii="Consolas" w:hAnsi="Consolas" w:cs="Courier New"/>
          <w:color w:val="666600"/>
          <w:sz w:val="17"/>
          <w:szCs w:val="17"/>
        </w:rPr>
        <w:t>=</w:t>
      </w:r>
      <w:r>
        <w:rPr>
          <w:rFonts w:ascii="Consolas" w:hAnsi="Consolas" w:cs="Courier New"/>
          <w:color w:val="000000"/>
          <w:sz w:val="17"/>
          <w:szCs w:val="17"/>
        </w:rPr>
        <w:t xml:space="preserve"> password</w:t>
      </w:r>
    </w:p>
    <w:p w14:paraId="6EAA95F9"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connection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1485C88"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012969C"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connect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428CA46"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"""Establish connection to the MySQL database."""</w:t>
      </w:r>
    </w:p>
    <w:p w14:paraId="7BE48C9C"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9F32AD2"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connection </w:t>
      </w:r>
      <w:r>
        <w:rPr>
          <w:rFonts w:ascii="Consolas" w:hAnsi="Consolas" w:cs="Courier New"/>
          <w:color w:val="666600"/>
          <w:sz w:val="17"/>
          <w:szCs w:val="17"/>
        </w:rPr>
        <w:t>=</w:t>
      </w:r>
      <w:r>
        <w:rPr>
          <w:rFonts w:ascii="Consolas" w:hAnsi="Consolas" w:cs="Courier New"/>
          <w:color w:val="000000"/>
          <w:sz w:val="17"/>
          <w:szCs w:val="17"/>
        </w:rPr>
        <w:t xml:space="preserve"> mysql</w:t>
      </w:r>
      <w:r>
        <w:rPr>
          <w:rFonts w:ascii="Consolas" w:hAnsi="Consolas" w:cs="Courier New"/>
          <w:color w:val="666600"/>
          <w:sz w:val="17"/>
          <w:szCs w:val="17"/>
        </w:rPr>
        <w:t>.</w:t>
      </w:r>
      <w:r>
        <w:rPr>
          <w:rFonts w:ascii="Consolas" w:hAnsi="Consolas" w:cs="Courier New"/>
          <w:color w:val="000000"/>
          <w:sz w:val="17"/>
          <w:szCs w:val="17"/>
        </w:rPr>
        <w:t>connector</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p>
    <w:p w14:paraId="50BE6E5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host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p>
    <w:p w14:paraId="349CC8D7"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database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database</w:t>
      </w:r>
      <w:r>
        <w:rPr>
          <w:rFonts w:ascii="Consolas" w:hAnsi="Consolas" w:cs="Courier New"/>
          <w:color w:val="666600"/>
          <w:sz w:val="17"/>
          <w:szCs w:val="17"/>
        </w:rPr>
        <w:t>,</w:t>
      </w:r>
    </w:p>
    <w:p w14:paraId="7DD1BEE3"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user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7295020C"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password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password</w:t>
      </w:r>
    </w:p>
    <w:p w14:paraId="597C82A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666600"/>
          <w:sz w:val="17"/>
          <w:szCs w:val="17"/>
        </w:rPr>
        <w:t>)</w:t>
      </w:r>
    </w:p>
    <w:p w14:paraId="18AD9AC9"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is_connected</w:t>
      </w:r>
      <w:r>
        <w:rPr>
          <w:rFonts w:ascii="Consolas" w:hAnsi="Consolas" w:cs="Courier New"/>
          <w:color w:val="666600"/>
          <w:sz w:val="17"/>
          <w:szCs w:val="17"/>
        </w:rPr>
        <w:t>():</w:t>
      </w:r>
    </w:p>
    <w:p w14:paraId="5717E17E"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"Connected to MySQL database: {self.database}"</w:t>
      </w:r>
      <w:r>
        <w:rPr>
          <w:rFonts w:ascii="Consolas" w:hAnsi="Consolas" w:cs="Courier New"/>
          <w:color w:val="666600"/>
          <w:sz w:val="17"/>
          <w:szCs w:val="17"/>
        </w:rPr>
        <w:t>)</w:t>
      </w:r>
    </w:p>
    <w:p w14:paraId="4A327BC2"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0DC2AB47"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while connecting to MySQL: {e}"</w:t>
      </w:r>
      <w:r>
        <w:rPr>
          <w:rFonts w:ascii="Consolas" w:hAnsi="Consolas" w:cs="Courier New"/>
          <w:color w:val="666600"/>
          <w:sz w:val="17"/>
          <w:szCs w:val="17"/>
        </w:rPr>
        <w:t>)</w:t>
      </w:r>
    </w:p>
    <w:p w14:paraId="0031888E"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07506730"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execute_query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32934760"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8800"/>
          <w:sz w:val="17"/>
          <w:szCs w:val="17"/>
        </w:rPr>
        <w:t>"""Execute a query (INSERT, UPDATE, DELETE)."""</w:t>
      </w:r>
    </w:p>
    <w:p w14:paraId="5725F2CC"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5E07142"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is_connected</w:t>
      </w:r>
      <w:r>
        <w:rPr>
          <w:rFonts w:ascii="Consolas" w:hAnsi="Consolas" w:cs="Courier New"/>
          <w:color w:val="666600"/>
          <w:sz w:val="17"/>
          <w:szCs w:val="17"/>
        </w:rPr>
        <w:t>():</w:t>
      </w:r>
    </w:p>
    <w:p w14:paraId="6E65DDC5"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p>
    <w:p w14:paraId="54F9C4E1"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p>
    <w:p w14:paraId="0D02BE63"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commit</w:t>
      </w:r>
      <w:r>
        <w:rPr>
          <w:rFonts w:ascii="Consolas" w:hAnsi="Consolas" w:cs="Courier New"/>
          <w:color w:val="666600"/>
          <w:sz w:val="17"/>
          <w:szCs w:val="17"/>
        </w:rPr>
        <w:t>()</w:t>
      </w:r>
    </w:p>
    <w:p w14:paraId="3D4E9CD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"Query executed successfully."</w:t>
      </w:r>
      <w:r>
        <w:rPr>
          <w:rFonts w:ascii="Consolas" w:hAnsi="Consolas" w:cs="Courier New"/>
          <w:color w:val="666600"/>
          <w:sz w:val="17"/>
          <w:szCs w:val="17"/>
        </w:rPr>
        <w:t>)</w:t>
      </w:r>
    </w:p>
    <w:p w14:paraId="0BE43C94"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4DF4A406"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executing query: {e}"</w:t>
      </w:r>
      <w:r>
        <w:rPr>
          <w:rFonts w:ascii="Consolas" w:hAnsi="Consolas" w:cs="Courier New"/>
          <w:color w:val="666600"/>
          <w:sz w:val="17"/>
          <w:szCs w:val="17"/>
        </w:rPr>
        <w:t>)</w:t>
      </w:r>
    </w:p>
    <w:p w14:paraId="3D45651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
    <w:p w14:paraId="2A447801"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fetch_data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1FBC84E0"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8800"/>
          <w:sz w:val="17"/>
          <w:szCs w:val="17"/>
        </w:rPr>
        <w:t>"""Fetch data (SELECT queries)."""</w:t>
      </w:r>
    </w:p>
    <w:p w14:paraId="1E4235EE"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D1BB9E9"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is_connected</w:t>
      </w:r>
      <w:r>
        <w:rPr>
          <w:rFonts w:ascii="Consolas" w:hAnsi="Consolas" w:cs="Courier New"/>
          <w:color w:val="666600"/>
          <w:sz w:val="17"/>
          <w:szCs w:val="17"/>
        </w:rPr>
        <w:t>():</w:t>
      </w:r>
    </w:p>
    <w:p w14:paraId="5BB8004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cursor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p>
    <w:p w14:paraId="3CF0701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cursor</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p>
    <w:p w14:paraId="6F095F06"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cursor</w:t>
      </w:r>
      <w:r>
        <w:rPr>
          <w:rFonts w:ascii="Consolas" w:hAnsi="Consolas" w:cs="Courier New"/>
          <w:color w:val="666600"/>
          <w:sz w:val="17"/>
          <w:szCs w:val="17"/>
        </w:rPr>
        <w:t>.</w:t>
      </w:r>
      <w:r>
        <w:rPr>
          <w:rFonts w:ascii="Consolas" w:hAnsi="Consolas" w:cs="Courier New"/>
          <w:color w:val="000000"/>
          <w:sz w:val="17"/>
          <w:szCs w:val="17"/>
        </w:rPr>
        <w:t>fetchall</w:t>
      </w:r>
      <w:r>
        <w:rPr>
          <w:rFonts w:ascii="Consolas" w:hAnsi="Consolas" w:cs="Courier New"/>
          <w:color w:val="666600"/>
          <w:sz w:val="17"/>
          <w:szCs w:val="17"/>
        </w:rPr>
        <w:t>()</w:t>
      </w:r>
    </w:p>
    <w:p w14:paraId="558F5141"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w:t>
      </w:r>
    </w:p>
    <w:p w14:paraId="762D0FF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39CB53E6"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fetching data: {e}"</w:t>
      </w:r>
      <w:r>
        <w:rPr>
          <w:rFonts w:ascii="Consolas" w:hAnsi="Consolas" w:cs="Courier New"/>
          <w:color w:val="666600"/>
          <w:sz w:val="17"/>
          <w:szCs w:val="17"/>
        </w:rPr>
        <w:t>)</w:t>
      </w:r>
    </w:p>
    <w:p w14:paraId="485E631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680D3117"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5D212C3A"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close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CAA83FC"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8800"/>
          <w:sz w:val="17"/>
          <w:szCs w:val="17"/>
        </w:rPr>
        <w:t>"""Close the MySQL database connection."""</w:t>
      </w:r>
    </w:p>
    <w:p w14:paraId="14964F5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is_connected</w:t>
      </w:r>
      <w:r>
        <w:rPr>
          <w:rFonts w:ascii="Consolas" w:hAnsi="Consolas" w:cs="Courier New"/>
          <w:color w:val="666600"/>
          <w:sz w:val="17"/>
          <w:szCs w:val="17"/>
        </w:rPr>
        <w:t>():</w:t>
      </w:r>
    </w:p>
    <w:p w14:paraId="656F5D14"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connection</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7C52AE3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"MySQL connection closed."</w:t>
      </w:r>
      <w:r>
        <w:rPr>
          <w:rFonts w:ascii="Consolas" w:hAnsi="Consolas" w:cs="Courier New"/>
          <w:color w:val="666600"/>
          <w:sz w:val="17"/>
          <w:szCs w:val="17"/>
        </w:rPr>
        <w:t>)</w:t>
      </w:r>
    </w:p>
    <w:p w14:paraId="0AF36289"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3617C55D" w14:textId="77777777" w:rsidR="001B7589" w:rsidRDefault="001B758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664397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42B6B35E" w14:textId="77777777" w:rsidR="001B7589" w:rsidRDefault="001B7589" w:rsidP="0091607B"/>
    <w:p w14:paraId="430F4518" w14:textId="77777777" w:rsidR="001B7589" w:rsidRDefault="001B7589" w:rsidP="0091607B"/>
    <w:p w14:paraId="5FE3B824" w14:textId="77777777" w:rsidR="0091607B" w:rsidRDefault="0091607B" w:rsidP="0091607B"/>
    <w:p w14:paraId="5B3CD247" w14:textId="77777777" w:rsidR="0091607B" w:rsidRPr="00073777" w:rsidRDefault="0091607B" w:rsidP="0091607B"/>
    <w:p w14:paraId="1C9FCA62" w14:textId="77777777" w:rsidR="00F83268" w:rsidRPr="008955B9" w:rsidRDefault="00F83268" w:rsidP="00F83268"/>
    <w:p w14:paraId="3923DAA8" w14:textId="77777777" w:rsidR="00F83268" w:rsidRDefault="00F83268" w:rsidP="00F83268">
      <w:pPr>
        <w:pStyle w:val="Heading3"/>
      </w:pPr>
      <w:bookmarkStart w:id="88" w:name="_Toc178780099"/>
      <w:r>
        <w:t>database\Nas.py</w:t>
      </w:r>
      <w:bookmarkEnd w:id="88"/>
    </w:p>
    <w:p w14:paraId="2F883CB1" w14:textId="77777777" w:rsidR="00F83268" w:rsidRPr="00073777" w:rsidRDefault="00F83268" w:rsidP="00F83268">
      <w:r w:rsidRPr="00073777">
        <w:rPr>
          <w:b/>
          <w:bCs/>
        </w:rPr>
        <w:t>Purpose</w:t>
      </w:r>
      <w:r w:rsidRPr="00073777">
        <w:t>: This file might handle network-attached storage (NAS) systems, possibly allowing Jaicat to interact with external storage systems.</w:t>
      </w:r>
    </w:p>
    <w:p w14:paraId="188D2E17" w14:textId="77777777" w:rsidR="00F83268" w:rsidRPr="00073777" w:rsidRDefault="00F83268" w:rsidP="00F11D6B">
      <w:pPr>
        <w:numPr>
          <w:ilvl w:val="0"/>
          <w:numId w:val="57"/>
        </w:numPr>
      </w:pPr>
      <w:r w:rsidRPr="00073777">
        <w:rPr>
          <w:b/>
          <w:bCs/>
        </w:rPr>
        <w:t>Connection to main.py</w:t>
      </w:r>
      <w:r w:rsidRPr="00073777">
        <w:t>:</w:t>
      </w:r>
    </w:p>
    <w:p w14:paraId="7B2DEF62" w14:textId="77777777" w:rsidR="00F83268" w:rsidRDefault="00F83268" w:rsidP="00F11D6B">
      <w:pPr>
        <w:numPr>
          <w:ilvl w:val="1"/>
          <w:numId w:val="57"/>
        </w:numPr>
      </w:pPr>
      <w:r w:rsidRPr="00073777">
        <w:t>Jaicat could use this file when retrieving or storing data on a NAS.</w:t>
      </w:r>
    </w:p>
    <w:p w14:paraId="0A9C23F4" w14:textId="77777777" w:rsidR="00A30417" w:rsidRDefault="00A30417" w:rsidP="00A30417"/>
    <w:p w14:paraId="237843AB" w14:textId="736DA6D7" w:rsidR="00A30417" w:rsidRDefault="00A30417" w:rsidP="00A30417">
      <w:r>
        <w:t>The Code</w:t>
      </w:r>
    </w:p>
    <w:p w14:paraId="74164278"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1500DE46"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smbclient</w:t>
      </w:r>
    </w:p>
    <w:p w14:paraId="5D5BCD77"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5E62440"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Set up your NAS drive credentials</w:t>
      </w:r>
    </w:p>
    <w:p w14:paraId="090972CF"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nas_username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'your_username'</w:t>
      </w:r>
    </w:p>
    <w:p w14:paraId="4A863495"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nas_password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'your_password'</w:t>
      </w:r>
    </w:p>
    <w:p w14:paraId="199C199D"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nas_ip_address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'192.168.1.8'</w:t>
      </w:r>
      <w:r>
        <w:rPr>
          <w:rFonts w:ascii="Consolas" w:hAnsi="Consolas" w:cs="Courier New"/>
          <w:color w:val="000000"/>
          <w:sz w:val="17"/>
          <w:szCs w:val="17"/>
        </w:rPr>
        <w:t xml:space="preserve">  </w:t>
      </w:r>
      <w:r>
        <w:rPr>
          <w:rFonts w:ascii="Consolas" w:hAnsi="Consolas" w:cs="Courier New"/>
          <w:color w:val="880000"/>
          <w:sz w:val="17"/>
          <w:szCs w:val="17"/>
        </w:rPr>
        <w:t># Replace with your NAS drive's IP address</w:t>
      </w:r>
    </w:p>
    <w:p w14:paraId="148F5B94"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AB8F170"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Connect to your NAS drive using SMB</w:t>
      </w:r>
    </w:p>
    <w:p w14:paraId="04134A21"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smb_client </w:t>
      </w:r>
      <w:r>
        <w:rPr>
          <w:rFonts w:ascii="Consolas" w:hAnsi="Consolas" w:cs="Courier New"/>
          <w:color w:val="666600"/>
          <w:sz w:val="17"/>
          <w:szCs w:val="17"/>
        </w:rPr>
        <w:t>=</w:t>
      </w:r>
      <w:r>
        <w:rPr>
          <w:rFonts w:ascii="Consolas" w:hAnsi="Consolas" w:cs="Courier New"/>
          <w:color w:val="000000"/>
          <w:sz w:val="17"/>
          <w:szCs w:val="17"/>
        </w:rPr>
        <w:t xml:space="preserve"> smbclient</w:t>
      </w:r>
      <w:r>
        <w:rPr>
          <w:rFonts w:ascii="Consolas" w:hAnsi="Consolas" w:cs="Courier New"/>
          <w:color w:val="666600"/>
          <w:sz w:val="17"/>
          <w:szCs w:val="17"/>
        </w:rPr>
        <w:t>.</w:t>
      </w:r>
      <w:r>
        <w:rPr>
          <w:rFonts w:ascii="Consolas" w:hAnsi="Consolas" w:cs="Courier New"/>
          <w:color w:val="000000"/>
          <w:sz w:val="17"/>
          <w:szCs w:val="17"/>
        </w:rPr>
        <w:t>open_file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nas_ip_address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'\\shared_folder'</w:t>
      </w:r>
      <w:r>
        <w:rPr>
          <w:rFonts w:ascii="Consolas" w:hAnsi="Consolas" w:cs="Courier New"/>
          <w:color w:val="666600"/>
          <w:sz w:val="17"/>
          <w:szCs w:val="17"/>
        </w:rPr>
        <w:t>,</w:t>
      </w:r>
      <w:r>
        <w:rPr>
          <w:rFonts w:ascii="Consolas" w:hAnsi="Consolas" w:cs="Courier New"/>
          <w:color w:val="000000"/>
          <w:sz w:val="17"/>
          <w:szCs w:val="17"/>
        </w:rPr>
        <w:t xml:space="preserve"> mode</w:t>
      </w:r>
      <w:r>
        <w:rPr>
          <w:rFonts w:ascii="Consolas" w:hAnsi="Consolas" w:cs="Courier New"/>
          <w:color w:val="666600"/>
          <w:sz w:val="17"/>
          <w:szCs w:val="17"/>
        </w:rPr>
        <w:t>=</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username</w:t>
      </w:r>
      <w:r>
        <w:rPr>
          <w:rFonts w:ascii="Consolas" w:hAnsi="Consolas" w:cs="Courier New"/>
          <w:color w:val="666600"/>
          <w:sz w:val="17"/>
          <w:szCs w:val="17"/>
        </w:rPr>
        <w:t>=</w:t>
      </w:r>
      <w:r>
        <w:rPr>
          <w:rFonts w:ascii="Consolas" w:hAnsi="Consolas" w:cs="Courier New"/>
          <w:color w:val="000000"/>
          <w:sz w:val="17"/>
          <w:szCs w:val="17"/>
        </w:rPr>
        <w:t>nas_username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nas_password</w:t>
      </w:r>
      <w:r>
        <w:rPr>
          <w:rFonts w:ascii="Consolas" w:hAnsi="Consolas" w:cs="Courier New"/>
          <w:color w:val="666600"/>
          <w:sz w:val="17"/>
          <w:szCs w:val="17"/>
        </w:rPr>
        <w:t>)</w:t>
      </w:r>
    </w:p>
    <w:p w14:paraId="730F91CD"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3759600E"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List the files and folders on your NAS drive</w:t>
      </w:r>
    </w:p>
    <w:p w14:paraId="7AC6D937"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files_and_folders </w:t>
      </w:r>
      <w:r>
        <w:rPr>
          <w:rFonts w:ascii="Consolas" w:hAnsi="Consolas" w:cs="Courier New"/>
          <w:color w:val="666600"/>
          <w:sz w:val="17"/>
          <w:szCs w:val="17"/>
        </w:rPr>
        <w:t>=</w:t>
      </w:r>
      <w:r>
        <w:rPr>
          <w:rFonts w:ascii="Consolas" w:hAnsi="Consolas" w:cs="Courier New"/>
          <w:color w:val="000000"/>
          <w:sz w:val="17"/>
          <w:szCs w:val="17"/>
        </w:rPr>
        <w:t xml:space="preserve"> smb_client</w:t>
      </w:r>
      <w:r>
        <w:rPr>
          <w:rFonts w:ascii="Consolas" w:hAnsi="Consolas" w:cs="Courier New"/>
          <w:color w:val="666600"/>
          <w:sz w:val="17"/>
          <w:szCs w:val="17"/>
        </w:rPr>
        <w:t>.</w:t>
      </w:r>
      <w:r>
        <w:rPr>
          <w:rFonts w:ascii="Consolas" w:hAnsi="Consolas" w:cs="Courier New"/>
          <w:color w:val="000000"/>
          <w:sz w:val="17"/>
          <w:szCs w:val="17"/>
        </w:rPr>
        <w:t>listdir</w:t>
      </w:r>
      <w:r>
        <w:rPr>
          <w:rFonts w:ascii="Consolas" w:hAnsi="Consolas" w:cs="Courier New"/>
          <w:color w:val="666600"/>
          <w:sz w:val="17"/>
          <w:szCs w:val="17"/>
        </w:rPr>
        <w:t>()</w:t>
      </w:r>
    </w:p>
    <w:p w14:paraId="398814E8"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files_and_folders</w:t>
      </w:r>
      <w:r>
        <w:rPr>
          <w:rFonts w:ascii="Consolas" w:hAnsi="Consolas" w:cs="Courier New"/>
          <w:color w:val="666600"/>
          <w:sz w:val="17"/>
          <w:szCs w:val="17"/>
        </w:rPr>
        <w:t>)</w:t>
      </w:r>
    </w:p>
    <w:p w14:paraId="3496E0EC"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1B3F9301"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880000"/>
          <w:sz w:val="17"/>
          <w:szCs w:val="17"/>
        </w:rPr>
        <w:t># Close the SMB connection</w:t>
      </w:r>
    </w:p>
    <w:p w14:paraId="70F75BF6"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smb_client</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5C8FDAF6"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5CFED1B"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import</w:t>
      </w:r>
      <w:r>
        <w:rPr>
          <w:rFonts w:ascii="Consolas" w:hAnsi="Consolas" w:cs="Courier New"/>
          <w:color w:val="000000"/>
          <w:sz w:val="17"/>
          <w:szCs w:val="17"/>
        </w:rPr>
        <w:t xml:space="preserve"> pyudev</w:t>
      </w:r>
    </w:p>
    <w:p w14:paraId="64C7E133"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3174ACD"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Set up the NAS drive device path</w:t>
      </w:r>
    </w:p>
    <w:p w14:paraId="0F9D7C2F"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nas_device_path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'/dev/sdb1'</w:t>
      </w:r>
      <w:r>
        <w:rPr>
          <w:rFonts w:ascii="Consolas" w:hAnsi="Consolas" w:cs="Courier New"/>
          <w:color w:val="000000"/>
          <w:sz w:val="17"/>
          <w:szCs w:val="17"/>
        </w:rPr>
        <w:t xml:space="preserve">  </w:t>
      </w:r>
      <w:r>
        <w:rPr>
          <w:rFonts w:ascii="Consolas" w:hAnsi="Consolas" w:cs="Courier New"/>
          <w:color w:val="880000"/>
          <w:sz w:val="17"/>
          <w:szCs w:val="17"/>
        </w:rPr>
        <w:t># Replace with your NAS drive's device path</w:t>
      </w:r>
    </w:p>
    <w:p w14:paraId="27B1C528"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9E55E34"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 Create a pyudev monitor</w:t>
      </w:r>
    </w:p>
    <w:p w14:paraId="1F5BE675"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monitor </w:t>
      </w:r>
      <w:r>
        <w:rPr>
          <w:rFonts w:ascii="Consolas" w:hAnsi="Consolas" w:cs="Courier New"/>
          <w:color w:val="666600"/>
          <w:sz w:val="17"/>
          <w:szCs w:val="17"/>
        </w:rPr>
        <w:t>=</w:t>
      </w:r>
      <w:r>
        <w:rPr>
          <w:rFonts w:ascii="Consolas" w:hAnsi="Consolas" w:cs="Courier New"/>
          <w:color w:val="000000"/>
          <w:sz w:val="17"/>
          <w:szCs w:val="17"/>
        </w:rPr>
        <w:t xml:space="preserve"> pyudev</w:t>
      </w:r>
      <w:r>
        <w:rPr>
          <w:rFonts w:ascii="Consolas" w:hAnsi="Consolas" w:cs="Courier New"/>
          <w:color w:val="666600"/>
          <w:sz w:val="17"/>
          <w:szCs w:val="17"/>
        </w:rPr>
        <w:t>.</w:t>
      </w:r>
      <w:r>
        <w:rPr>
          <w:rFonts w:ascii="Consolas" w:hAnsi="Consolas" w:cs="Courier New"/>
          <w:color w:val="660066"/>
          <w:sz w:val="17"/>
          <w:szCs w:val="17"/>
        </w:rPr>
        <w:t>Monitor</w:t>
      </w:r>
      <w:r>
        <w:rPr>
          <w:rFonts w:ascii="Consolas" w:hAnsi="Consolas" w:cs="Courier New"/>
          <w:color w:val="666600"/>
          <w:sz w:val="17"/>
          <w:szCs w:val="17"/>
        </w:rPr>
        <w:t>.</w:t>
      </w:r>
      <w:r>
        <w:rPr>
          <w:rFonts w:ascii="Consolas" w:hAnsi="Consolas" w:cs="Courier New"/>
          <w:color w:val="000000"/>
          <w:sz w:val="17"/>
          <w:szCs w:val="17"/>
        </w:rPr>
        <w:t>from_netlink</w:t>
      </w:r>
      <w:r>
        <w:rPr>
          <w:rFonts w:ascii="Consolas" w:hAnsi="Consolas" w:cs="Courier New"/>
          <w:color w:val="666600"/>
          <w:sz w:val="17"/>
          <w:szCs w:val="17"/>
        </w:rPr>
        <w:t>(</w:t>
      </w:r>
      <w:r>
        <w:rPr>
          <w:rFonts w:ascii="Consolas" w:hAnsi="Consolas" w:cs="Courier New"/>
          <w:color w:val="000000"/>
          <w:sz w:val="17"/>
          <w:szCs w:val="17"/>
        </w:rPr>
        <w:t>pyudev</w:t>
      </w:r>
      <w:r>
        <w:rPr>
          <w:rFonts w:ascii="Consolas" w:hAnsi="Consolas" w:cs="Courier New"/>
          <w:color w:val="666600"/>
          <w:sz w:val="17"/>
          <w:szCs w:val="17"/>
        </w:rPr>
        <w:t>.</w:t>
      </w:r>
      <w:r>
        <w:rPr>
          <w:rFonts w:ascii="Consolas" w:hAnsi="Consolas" w:cs="Courier New"/>
          <w:color w:val="660066"/>
          <w:sz w:val="17"/>
          <w:szCs w:val="17"/>
        </w:rPr>
        <w:t>Context</w:t>
      </w:r>
      <w:r>
        <w:rPr>
          <w:rFonts w:ascii="Consolas" w:hAnsi="Consolas" w:cs="Courier New"/>
          <w:color w:val="666600"/>
          <w:sz w:val="17"/>
          <w:szCs w:val="17"/>
        </w:rPr>
        <w:t>())</w:t>
      </w:r>
    </w:p>
    <w:p w14:paraId="23A4C9C2"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03DCD43F"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880000"/>
          <w:sz w:val="17"/>
          <w:szCs w:val="17"/>
        </w:rPr>
        <w:t># Filter for changes on the NAS drive</w:t>
      </w:r>
    </w:p>
    <w:p w14:paraId="49C73447"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monitor</w:t>
      </w:r>
      <w:r>
        <w:rPr>
          <w:rFonts w:ascii="Consolas" w:hAnsi="Consolas" w:cs="Courier New"/>
          <w:color w:val="666600"/>
          <w:sz w:val="17"/>
          <w:szCs w:val="17"/>
        </w:rPr>
        <w:t>.</w:t>
      </w:r>
      <w:r>
        <w:rPr>
          <w:rFonts w:ascii="Consolas" w:hAnsi="Consolas" w:cs="Courier New"/>
          <w:color w:val="000000"/>
          <w:sz w:val="17"/>
          <w:szCs w:val="17"/>
        </w:rPr>
        <w:t>filter_by</w:t>
      </w:r>
      <w:r>
        <w:rPr>
          <w:rFonts w:ascii="Consolas" w:hAnsi="Consolas" w:cs="Courier New"/>
          <w:color w:val="666600"/>
          <w:sz w:val="17"/>
          <w:szCs w:val="17"/>
        </w:rPr>
        <w:t>(</w:t>
      </w:r>
      <w:r>
        <w:rPr>
          <w:rFonts w:ascii="Consolas" w:hAnsi="Consolas" w:cs="Courier New"/>
          <w:color w:val="008800"/>
          <w:sz w:val="17"/>
          <w:szCs w:val="17"/>
        </w:rPr>
        <w:t>'block'</w:t>
      </w:r>
      <w:r>
        <w:rPr>
          <w:rFonts w:ascii="Consolas" w:hAnsi="Consolas" w:cs="Courier New"/>
          <w:color w:val="666600"/>
          <w:sz w:val="17"/>
          <w:szCs w:val="17"/>
        </w:rPr>
        <w:t>)</w:t>
      </w:r>
    </w:p>
    <w:p w14:paraId="7A2D54E4"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381EAB82"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 Monitor for changes</w:t>
      </w:r>
    </w:p>
    <w:p w14:paraId="0BA67DA9"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for</w:t>
      </w:r>
      <w:r>
        <w:rPr>
          <w:rFonts w:ascii="Consolas" w:hAnsi="Consolas" w:cs="Courier New"/>
          <w:color w:val="000000"/>
          <w:sz w:val="17"/>
          <w:szCs w:val="17"/>
        </w:rPr>
        <w:t xml:space="preserve"> device </w:t>
      </w:r>
      <w:r>
        <w:rPr>
          <w:rFonts w:ascii="Consolas" w:hAnsi="Consolas" w:cs="Courier New"/>
          <w:color w:val="000088"/>
          <w:sz w:val="17"/>
          <w:szCs w:val="17"/>
        </w:rPr>
        <w:t>in</w:t>
      </w:r>
      <w:r>
        <w:rPr>
          <w:rFonts w:ascii="Consolas" w:hAnsi="Consolas" w:cs="Courier New"/>
          <w:color w:val="000000"/>
          <w:sz w:val="17"/>
          <w:szCs w:val="17"/>
        </w:rPr>
        <w:t xml:space="preserve"> iter</w:t>
      </w:r>
      <w:r>
        <w:rPr>
          <w:rFonts w:ascii="Consolas" w:hAnsi="Consolas" w:cs="Courier New"/>
          <w:color w:val="666600"/>
          <w:sz w:val="17"/>
          <w:szCs w:val="17"/>
        </w:rPr>
        <w:t>(</w:t>
      </w:r>
      <w:r>
        <w:rPr>
          <w:rFonts w:ascii="Consolas" w:hAnsi="Consolas" w:cs="Courier New"/>
          <w:color w:val="000000"/>
          <w:sz w:val="17"/>
          <w:szCs w:val="17"/>
        </w:rPr>
        <w:t>monitor</w:t>
      </w:r>
      <w:r>
        <w:rPr>
          <w:rFonts w:ascii="Consolas" w:hAnsi="Consolas" w:cs="Courier New"/>
          <w:color w:val="666600"/>
          <w:sz w:val="17"/>
          <w:szCs w:val="17"/>
        </w:rPr>
        <w:t>.</w:t>
      </w:r>
      <w:r>
        <w:rPr>
          <w:rFonts w:ascii="Consolas" w:hAnsi="Consolas" w:cs="Courier New"/>
          <w:color w:val="000000"/>
          <w:sz w:val="17"/>
          <w:szCs w:val="17"/>
        </w:rPr>
        <w:t>receive_device</w:t>
      </w:r>
      <w:r>
        <w:rPr>
          <w:rFonts w:ascii="Consolas" w:hAnsi="Consolas" w:cs="Courier New"/>
          <w:color w:val="666600"/>
          <w:sz w:val="17"/>
          <w:szCs w:val="17"/>
        </w:rPr>
        <w:t>):</w:t>
      </w:r>
    </w:p>
    <w:p w14:paraId="0D2F714C"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device</w:t>
      </w:r>
      <w:r>
        <w:rPr>
          <w:rFonts w:ascii="Consolas" w:hAnsi="Consolas" w:cs="Courier New"/>
          <w:color w:val="666600"/>
          <w:sz w:val="17"/>
          <w:szCs w:val="17"/>
        </w:rPr>
        <w:t>.</w:t>
      </w:r>
      <w:r>
        <w:rPr>
          <w:rFonts w:ascii="Consolas" w:hAnsi="Consolas" w:cs="Courier New"/>
          <w:color w:val="000000"/>
          <w:sz w:val="17"/>
          <w:szCs w:val="17"/>
        </w:rPr>
        <w:t xml:space="preserve">device_path </w:t>
      </w:r>
      <w:r>
        <w:rPr>
          <w:rFonts w:ascii="Consolas" w:hAnsi="Consolas" w:cs="Courier New"/>
          <w:color w:val="666600"/>
          <w:sz w:val="17"/>
          <w:szCs w:val="17"/>
        </w:rPr>
        <w:t>==</w:t>
      </w:r>
      <w:r>
        <w:rPr>
          <w:rFonts w:ascii="Consolas" w:hAnsi="Consolas" w:cs="Courier New"/>
          <w:color w:val="000000"/>
          <w:sz w:val="17"/>
          <w:szCs w:val="17"/>
        </w:rPr>
        <w:t xml:space="preserve"> nas_device_path</w:t>
      </w:r>
      <w:r>
        <w:rPr>
          <w:rFonts w:ascii="Consolas" w:hAnsi="Consolas" w:cs="Courier New"/>
          <w:color w:val="666600"/>
          <w:sz w:val="17"/>
          <w:szCs w:val="17"/>
        </w:rPr>
        <w:t>:</w:t>
      </w:r>
    </w:p>
    <w:p w14:paraId="701A2D39"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Update your AI assistant with the changes</w:t>
      </w:r>
    </w:p>
    <w:p w14:paraId="3745E1E3"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'NAS drive changed!'</w:t>
      </w:r>
      <w:r>
        <w:rPr>
          <w:rFonts w:ascii="Consolas" w:hAnsi="Consolas" w:cs="Courier New"/>
          <w:color w:val="666600"/>
          <w:sz w:val="17"/>
          <w:szCs w:val="17"/>
        </w:rPr>
        <w:t>)</w:t>
      </w:r>
    </w:p>
    <w:p w14:paraId="0EF796D0"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Call the get_files_from_nas function to update the file list</w:t>
      </w:r>
    </w:p>
    <w:p w14:paraId="4B6158C4"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files_and_folders </w:t>
      </w:r>
      <w:r>
        <w:rPr>
          <w:rFonts w:ascii="Consolas" w:hAnsi="Consolas" w:cs="Courier New"/>
          <w:color w:val="666600"/>
          <w:sz w:val="17"/>
          <w:szCs w:val="17"/>
        </w:rPr>
        <w:t>=</w:t>
      </w:r>
      <w:r>
        <w:rPr>
          <w:rFonts w:ascii="Consolas" w:hAnsi="Consolas" w:cs="Courier New"/>
          <w:color w:val="000000"/>
          <w:sz w:val="17"/>
          <w:szCs w:val="17"/>
        </w:rPr>
        <w:t xml:space="preserve"> get_files_from_nas</w:t>
      </w:r>
      <w:r>
        <w:rPr>
          <w:rFonts w:ascii="Consolas" w:hAnsi="Consolas" w:cs="Courier New"/>
          <w:color w:val="666600"/>
          <w:sz w:val="17"/>
          <w:szCs w:val="17"/>
        </w:rPr>
        <w:t>()</w:t>
      </w:r>
    </w:p>
    <w:p w14:paraId="709741AC"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880000"/>
          <w:sz w:val="17"/>
          <w:szCs w:val="17"/>
        </w:rPr>
        <w:t># Update your AI assistant's knowledge base with the new file list</w:t>
      </w:r>
    </w:p>
    <w:p w14:paraId="75BF67F4"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jaicat</w:t>
      </w:r>
      <w:r>
        <w:rPr>
          <w:rFonts w:ascii="Consolas" w:hAnsi="Consolas" w:cs="Courier New"/>
          <w:color w:val="666600"/>
          <w:sz w:val="17"/>
          <w:szCs w:val="17"/>
        </w:rPr>
        <w:t>.</w:t>
      </w:r>
      <w:r>
        <w:rPr>
          <w:rFonts w:ascii="Consolas" w:hAnsi="Consolas" w:cs="Courier New"/>
          <w:color w:val="000000"/>
          <w:sz w:val="17"/>
          <w:szCs w:val="17"/>
        </w:rPr>
        <w:t>update_knowledge_base</w:t>
      </w:r>
      <w:r>
        <w:rPr>
          <w:rFonts w:ascii="Consolas" w:hAnsi="Consolas" w:cs="Courier New"/>
          <w:color w:val="666600"/>
          <w:sz w:val="17"/>
          <w:szCs w:val="17"/>
        </w:rPr>
        <w:t>(</w:t>
      </w:r>
      <w:r>
        <w:rPr>
          <w:rFonts w:ascii="Consolas" w:hAnsi="Consolas" w:cs="Courier New"/>
          <w:color w:val="000000"/>
          <w:sz w:val="17"/>
          <w:szCs w:val="17"/>
        </w:rPr>
        <w:t>files_and_folders</w:t>
      </w:r>
      <w:r>
        <w:rPr>
          <w:rFonts w:ascii="Consolas" w:hAnsi="Consolas" w:cs="Courier New"/>
          <w:color w:val="666600"/>
          <w:sz w:val="17"/>
          <w:szCs w:val="17"/>
        </w:rPr>
        <w:t>)</w:t>
      </w:r>
    </w:p>
    <w:p w14:paraId="4B04013D"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73B055E7" w14:textId="77777777" w:rsidR="00A30417" w:rsidRDefault="00A3041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737921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4B815C02" w14:textId="77777777" w:rsidR="00A30417" w:rsidRPr="00073777" w:rsidRDefault="00A30417" w:rsidP="00A30417"/>
    <w:p w14:paraId="2C458A4C" w14:textId="77777777" w:rsidR="00F83268" w:rsidRPr="008955B9" w:rsidRDefault="00F83268" w:rsidP="00F83268"/>
    <w:p w14:paraId="02D75DA7" w14:textId="77777777" w:rsidR="00F83268" w:rsidRDefault="00F83268" w:rsidP="00F83268">
      <w:pPr>
        <w:pStyle w:val="Heading3"/>
      </w:pPr>
      <w:bookmarkStart w:id="89" w:name="_Toc178780100"/>
      <w:r>
        <w:t>database\web_scraping.py</w:t>
      </w:r>
      <w:bookmarkEnd w:id="89"/>
    </w:p>
    <w:p w14:paraId="1B30938E" w14:textId="77777777" w:rsidR="00F83268" w:rsidRPr="00073777" w:rsidRDefault="00F83268" w:rsidP="00F83268">
      <w:r w:rsidRPr="00073777">
        <w:rPr>
          <w:b/>
          <w:bCs/>
        </w:rPr>
        <w:t>Purpose</w:t>
      </w:r>
      <w:r w:rsidRPr="00073777">
        <w:t>: Likely used for web scraping tasks, allowing Jaicat to extract information from web pages.</w:t>
      </w:r>
    </w:p>
    <w:p w14:paraId="319977CB" w14:textId="77777777" w:rsidR="00F83268" w:rsidRPr="00073777" w:rsidRDefault="00F83268" w:rsidP="00F11D6B">
      <w:pPr>
        <w:numPr>
          <w:ilvl w:val="0"/>
          <w:numId w:val="58"/>
        </w:numPr>
      </w:pPr>
      <w:r w:rsidRPr="00073777">
        <w:rPr>
          <w:b/>
          <w:bCs/>
        </w:rPr>
        <w:t>Connection to main.py</w:t>
      </w:r>
      <w:r w:rsidRPr="00073777">
        <w:t>:</w:t>
      </w:r>
    </w:p>
    <w:p w14:paraId="679582FB" w14:textId="77777777" w:rsidR="00F83268" w:rsidRDefault="00F83268" w:rsidP="00F11D6B">
      <w:pPr>
        <w:numPr>
          <w:ilvl w:val="1"/>
          <w:numId w:val="58"/>
        </w:numPr>
      </w:pPr>
      <w:r w:rsidRPr="00073777">
        <w:lastRenderedPageBreak/>
        <w:t>If Jaicat is asked to fetch live information from the web (e.g., news articles, prices), main.py would call this file for web scraping purposes.</w:t>
      </w:r>
    </w:p>
    <w:p w14:paraId="1A978CE3" w14:textId="77777777" w:rsidR="003B2F41" w:rsidRDefault="003B2F41" w:rsidP="003B2F41">
      <w:r>
        <w:t xml:space="preserve">The Code </w:t>
      </w:r>
    </w:p>
    <w:p w14:paraId="00A0EF7F"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br/>
      </w:r>
      <w:r>
        <w:br/>
      </w: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391083C0"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499B2176"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F5F8076"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Define a function to scrape a website</w:t>
      </w:r>
    </w:p>
    <w:p w14:paraId="6DD00B7A"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scrape_website</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615534A4"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1CD15205"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25444683"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Extract relevant information from the website</w:t>
      </w:r>
    </w:p>
    <w:p w14:paraId="4751C803"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title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text</w:t>
      </w:r>
    </w:p>
    <w:p w14:paraId="2772EC50"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paragraphs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p</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for</w:t>
      </w:r>
      <w:r>
        <w:rPr>
          <w:rFonts w:ascii="Consolas" w:hAnsi="Consolas" w:cs="Courier New"/>
          <w:color w:val="000000"/>
          <w:sz w:val="17"/>
          <w:szCs w:val="17"/>
        </w:rPr>
        <w:t xml:space="preserve"> p </w:t>
      </w:r>
      <w:r>
        <w:rPr>
          <w:rFonts w:ascii="Consolas" w:hAnsi="Consolas" w:cs="Courier New"/>
          <w:color w:val="000088"/>
          <w:sz w:val="17"/>
          <w:szCs w:val="17"/>
        </w:rPr>
        <w:t>in</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find_all</w:t>
      </w:r>
      <w:r>
        <w:rPr>
          <w:rFonts w:ascii="Consolas" w:hAnsi="Consolas" w:cs="Courier New"/>
          <w:color w:val="666600"/>
          <w:sz w:val="17"/>
          <w:szCs w:val="17"/>
        </w:rPr>
        <w:t>(</w:t>
      </w:r>
      <w:r>
        <w:rPr>
          <w:rFonts w:ascii="Consolas" w:hAnsi="Consolas" w:cs="Courier New"/>
          <w:color w:val="008800"/>
          <w:sz w:val="17"/>
          <w:szCs w:val="17"/>
        </w:rPr>
        <w:t>'p'</w:t>
      </w:r>
      <w:r>
        <w:rPr>
          <w:rFonts w:ascii="Consolas" w:hAnsi="Consolas" w:cs="Courier New"/>
          <w:color w:val="666600"/>
          <w:sz w:val="17"/>
          <w:szCs w:val="17"/>
        </w:rPr>
        <w:t>)]</w:t>
      </w:r>
    </w:p>
    <w:p w14:paraId="7EE08F00"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paragraphs</w:t>
      </w:r>
    </w:p>
    <w:p w14:paraId="07DB0052"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77A7ED14"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Politics</w:t>
      </w:r>
      <w:r>
        <w:rPr>
          <w:rFonts w:ascii="Consolas" w:hAnsi="Consolas" w:cs="Courier New"/>
          <w:color w:val="666600"/>
          <w:sz w:val="17"/>
          <w:szCs w:val="17"/>
        </w:rPr>
        <w:t>:</w:t>
      </w:r>
    </w:p>
    <w:p w14:paraId="003F0750"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collect_data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D084309"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"https://www.example.com"</w:t>
      </w:r>
    </w:p>
    <w:p w14:paraId="110061E0"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6B799AB"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title</w:t>
      </w:r>
      <w:r>
        <w:rPr>
          <w:rFonts w:ascii="Consolas" w:hAnsi="Consolas" w:cs="Courier New"/>
          <w:color w:val="666600"/>
          <w:sz w:val="17"/>
          <w:szCs w:val="17"/>
        </w:rPr>
        <w:t>,</w:t>
      </w:r>
      <w:r>
        <w:rPr>
          <w:rFonts w:ascii="Consolas" w:hAnsi="Consolas" w:cs="Courier New"/>
          <w:color w:val="000000"/>
          <w:sz w:val="17"/>
          <w:szCs w:val="17"/>
        </w:rPr>
        <w:t xml:space="preserve"> paragraphs </w:t>
      </w:r>
      <w:r>
        <w:rPr>
          <w:rFonts w:ascii="Consolas" w:hAnsi="Consolas" w:cs="Courier New"/>
          <w:color w:val="666600"/>
          <w:sz w:val="17"/>
          <w:szCs w:val="17"/>
        </w:rPr>
        <w:t>=</w:t>
      </w:r>
      <w:r>
        <w:rPr>
          <w:rFonts w:ascii="Consolas" w:hAnsi="Consolas" w:cs="Courier New"/>
          <w:color w:val="000000"/>
          <w:sz w:val="17"/>
          <w:szCs w:val="17"/>
        </w:rPr>
        <w:t xml:space="preserve"> scrape_website</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5C8F14C4"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paragraphs</w:t>
      </w:r>
    </w:p>
    <w:p w14:paraId="781C8B0D"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exceptions</w:t>
      </w:r>
      <w:r>
        <w:rPr>
          <w:rFonts w:ascii="Consolas" w:hAnsi="Consolas" w:cs="Courier New"/>
          <w:color w:val="666600"/>
          <w:sz w:val="17"/>
          <w:szCs w:val="17"/>
        </w:rPr>
        <w:t>.</w:t>
      </w:r>
      <w:r>
        <w:rPr>
          <w:rFonts w:ascii="Consolas" w:hAnsi="Consolas" w:cs="Courier New"/>
          <w:color w:val="660066"/>
          <w:sz w:val="17"/>
          <w:szCs w:val="17"/>
        </w:rPr>
        <w:t>RequestException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A0F687B"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 Error: {e}"</w:t>
      </w:r>
      <w:r>
        <w:rPr>
          <w:rFonts w:ascii="Consolas" w:hAnsi="Consolas" w:cs="Courier New"/>
          <w:color w:val="666600"/>
          <w:sz w:val="17"/>
          <w:szCs w:val="17"/>
        </w:rPr>
        <w:t>)</w:t>
      </w:r>
    </w:p>
    <w:p w14:paraId="3C283324"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6D3EBAAD"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1A8C6D72"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 Create an instance of the Politics class</w:t>
      </w:r>
    </w:p>
    <w:p w14:paraId="184F65CA"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politics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Politics</w:t>
      </w:r>
      <w:r>
        <w:rPr>
          <w:rFonts w:ascii="Consolas" w:hAnsi="Consolas" w:cs="Courier New"/>
          <w:color w:val="666600"/>
          <w:sz w:val="17"/>
          <w:szCs w:val="17"/>
        </w:rPr>
        <w:t>()</w:t>
      </w:r>
    </w:p>
    <w:p w14:paraId="3900B2C7"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AD73F34"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880000"/>
          <w:sz w:val="17"/>
          <w:szCs w:val="17"/>
        </w:rPr>
        <w:t># Test the collect_data method</w:t>
      </w:r>
    </w:p>
    <w:p w14:paraId="5EA08F98"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paragraphs </w:t>
      </w:r>
      <w:r>
        <w:rPr>
          <w:rFonts w:ascii="Consolas" w:hAnsi="Consolas" w:cs="Courier New"/>
          <w:color w:val="666600"/>
          <w:sz w:val="17"/>
          <w:szCs w:val="17"/>
        </w:rPr>
        <w:t>=</w:t>
      </w:r>
      <w:r>
        <w:rPr>
          <w:rFonts w:ascii="Consolas" w:hAnsi="Consolas" w:cs="Courier New"/>
          <w:color w:val="000000"/>
          <w:sz w:val="17"/>
          <w:szCs w:val="17"/>
        </w:rPr>
        <w:t xml:space="preserve"> politics</w:t>
      </w:r>
      <w:r>
        <w:rPr>
          <w:rFonts w:ascii="Consolas" w:hAnsi="Consolas" w:cs="Courier New"/>
          <w:color w:val="666600"/>
          <w:sz w:val="17"/>
          <w:szCs w:val="17"/>
        </w:rPr>
        <w:t>.</w:t>
      </w:r>
      <w:r>
        <w:rPr>
          <w:rFonts w:ascii="Consolas" w:hAnsi="Consolas" w:cs="Courier New"/>
          <w:color w:val="000000"/>
          <w:sz w:val="17"/>
          <w:szCs w:val="17"/>
        </w:rPr>
        <w:t>collect_data</w:t>
      </w:r>
      <w:r>
        <w:rPr>
          <w:rFonts w:ascii="Consolas" w:hAnsi="Consolas" w:cs="Courier New"/>
          <w:color w:val="666600"/>
          <w:sz w:val="17"/>
          <w:szCs w:val="17"/>
        </w:rPr>
        <w:t>()</w:t>
      </w:r>
    </w:p>
    <w:p w14:paraId="50B1B507"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p>
    <w:p w14:paraId="4C7A9C38"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paragraphs</w:t>
      </w:r>
      <w:r>
        <w:rPr>
          <w:rFonts w:ascii="Consolas" w:hAnsi="Consolas" w:cs="Courier New"/>
          <w:color w:val="666600"/>
          <w:sz w:val="17"/>
          <w:szCs w:val="17"/>
        </w:rPr>
        <w:t>)</w:t>
      </w:r>
    </w:p>
    <w:p w14:paraId="16C7DF8C" w14:textId="77777777" w:rsidR="003B2F41" w:rsidRDefault="003B2F4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434528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4D9A144E" w14:textId="0CD7B11D" w:rsidR="003B2F41" w:rsidRPr="003B2F41" w:rsidRDefault="003B2F41" w:rsidP="003B2F41"/>
    <w:p w14:paraId="1D564F13" w14:textId="2B09D213" w:rsidR="003B2F41" w:rsidRPr="00073777" w:rsidRDefault="003B2F41" w:rsidP="003B2F41"/>
    <w:p w14:paraId="6DCEC806" w14:textId="77777777" w:rsidR="00F83268" w:rsidRPr="008955B9" w:rsidRDefault="00F83268" w:rsidP="00F83268"/>
    <w:p w14:paraId="30DC7D26" w14:textId="77777777" w:rsidR="00F83268" w:rsidRDefault="00F83268" w:rsidP="00F83268">
      <w:pPr>
        <w:pStyle w:val="Heading2"/>
      </w:pPr>
      <w:bookmarkStart w:id="90" w:name="_Toc178780101"/>
      <w:r>
        <w:t>Documentation</w:t>
      </w:r>
      <w:bookmarkEnd w:id="90"/>
    </w:p>
    <w:p w14:paraId="15B9F519" w14:textId="77777777" w:rsidR="00F83268" w:rsidRDefault="00F83268" w:rsidP="00F83268">
      <w:pPr>
        <w:pStyle w:val="Heading3"/>
      </w:pPr>
      <w:bookmarkStart w:id="91" w:name="_Toc178780102"/>
      <w:r>
        <w:t>Documentation\documentation.py</w:t>
      </w:r>
      <w:bookmarkEnd w:id="91"/>
    </w:p>
    <w:p w14:paraId="19FC6ED7" w14:textId="77777777" w:rsidR="00F83268" w:rsidRPr="00073777" w:rsidRDefault="00F83268" w:rsidP="00F83268">
      <w:r w:rsidRPr="00073777">
        <w:rPr>
          <w:b/>
          <w:bCs/>
        </w:rPr>
        <w:t>Purpose</w:t>
      </w:r>
      <w:r w:rsidRPr="00073777">
        <w:t>: Likely a script that automatically generates or compiles documentation for Jaicat, or it could be used to handle programmatic documentation features.</w:t>
      </w:r>
    </w:p>
    <w:p w14:paraId="0434EEC6" w14:textId="77777777" w:rsidR="00F83268" w:rsidRPr="00073777" w:rsidRDefault="00F83268" w:rsidP="00F11D6B">
      <w:pPr>
        <w:numPr>
          <w:ilvl w:val="0"/>
          <w:numId w:val="59"/>
        </w:numPr>
      </w:pPr>
      <w:r w:rsidRPr="00073777">
        <w:rPr>
          <w:b/>
          <w:bCs/>
        </w:rPr>
        <w:t>Key Functions</w:t>
      </w:r>
      <w:r w:rsidRPr="00073777">
        <w:t>:</w:t>
      </w:r>
    </w:p>
    <w:p w14:paraId="7DB8CC09" w14:textId="77777777" w:rsidR="00F83268" w:rsidRPr="00073777" w:rsidRDefault="00F83268" w:rsidP="00F11D6B">
      <w:pPr>
        <w:numPr>
          <w:ilvl w:val="1"/>
          <w:numId w:val="59"/>
        </w:numPr>
      </w:pPr>
      <w:r w:rsidRPr="00073777">
        <w:rPr>
          <w:b/>
          <w:bCs/>
        </w:rPr>
        <w:t>Auto Documentation</w:t>
      </w:r>
      <w:r w:rsidRPr="00073777">
        <w:t>: Could generate or manage project documentation from code comments or structure.</w:t>
      </w:r>
    </w:p>
    <w:p w14:paraId="3578789F" w14:textId="77777777" w:rsidR="00F83268" w:rsidRPr="00073777" w:rsidRDefault="00F83268" w:rsidP="00F11D6B">
      <w:pPr>
        <w:numPr>
          <w:ilvl w:val="0"/>
          <w:numId w:val="59"/>
        </w:numPr>
      </w:pPr>
      <w:r w:rsidRPr="00073777">
        <w:rPr>
          <w:b/>
          <w:bCs/>
        </w:rPr>
        <w:t>Connection to main.py</w:t>
      </w:r>
      <w:r w:rsidRPr="00073777">
        <w:t>:</w:t>
      </w:r>
    </w:p>
    <w:p w14:paraId="69B82F45" w14:textId="77777777" w:rsidR="00F83268" w:rsidRDefault="00F83268" w:rsidP="00F11D6B">
      <w:pPr>
        <w:numPr>
          <w:ilvl w:val="1"/>
          <w:numId w:val="59"/>
        </w:numPr>
      </w:pPr>
      <w:r w:rsidRPr="00073777">
        <w:t>No direct connection to main.py, but useful for project maintenance and clarity. It helps ensure that the code is well-documented.</w:t>
      </w:r>
    </w:p>
    <w:p w14:paraId="3BAB2A42" w14:textId="0F4C3180" w:rsidR="00FC4F08" w:rsidRDefault="00FC4F08" w:rsidP="00FC4F08">
      <w:r>
        <w:t>The Code</w:t>
      </w:r>
    </w:p>
    <w:p w14:paraId="050C88E6" w14:textId="77777777" w:rsidR="00FC4F08" w:rsidRDefault="00FC4F08" w:rsidP="00FC4F08"/>
    <w:p w14:paraId="5EBF5F5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Documentation/documentation.py</w:t>
      </w:r>
    </w:p>
    <w:p w14:paraId="6EB8867B"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80C17A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42F3CB4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re</w:t>
      </w:r>
    </w:p>
    <w:p w14:paraId="1DC9BDA2"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5F7C9FBB"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DocumentationGenerator</w:t>
      </w:r>
      <w:r>
        <w:rPr>
          <w:rFonts w:ascii="Consolas" w:hAnsi="Consolas" w:cs="Courier New"/>
          <w:color w:val="666600"/>
          <w:sz w:val="17"/>
          <w:szCs w:val="17"/>
        </w:rPr>
        <w:t>:</w:t>
      </w:r>
    </w:p>
    <w:p w14:paraId="4B08A565"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root_dir</w:t>
      </w:r>
      <w:r>
        <w:rPr>
          <w:rFonts w:ascii="Consolas" w:hAnsi="Consolas" w:cs="Courier New"/>
          <w:color w:val="666600"/>
          <w:sz w:val="17"/>
          <w:szCs w:val="17"/>
        </w:rPr>
        <w:t>):</w:t>
      </w:r>
    </w:p>
    <w:p w14:paraId="25BDF31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"""Initialize with the root directory of the project."""</w:t>
      </w:r>
    </w:p>
    <w:p w14:paraId="03230283"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root_dir </w:t>
      </w:r>
      <w:r>
        <w:rPr>
          <w:rFonts w:ascii="Consolas" w:hAnsi="Consolas" w:cs="Courier New"/>
          <w:color w:val="666600"/>
          <w:sz w:val="17"/>
          <w:szCs w:val="17"/>
        </w:rPr>
        <w:t>=</w:t>
      </w:r>
      <w:r>
        <w:rPr>
          <w:rFonts w:ascii="Consolas" w:hAnsi="Consolas" w:cs="Courier New"/>
          <w:color w:val="000000"/>
          <w:sz w:val="17"/>
          <w:szCs w:val="17"/>
        </w:rPr>
        <w:t xml:space="preserve"> root_dir</w:t>
      </w:r>
    </w:p>
    <w:p w14:paraId="71241090"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docs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F9C4E4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A734B1C"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extract_docstrings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34156B28"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"""Extracts docstrings from a Python file."""</w:t>
      </w:r>
    </w:p>
    <w:p w14:paraId="34BCAC48"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452A1C53"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7B8D71A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C4DAA7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880000"/>
          <w:sz w:val="17"/>
          <w:szCs w:val="17"/>
        </w:rPr>
        <w:t># Regular expression to find docstrings</w:t>
      </w:r>
    </w:p>
    <w:p w14:paraId="4A90B9A5"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docstring_pattern </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compile</w:t>
      </w:r>
      <w:r>
        <w:rPr>
          <w:rFonts w:ascii="Consolas" w:hAnsi="Consolas" w:cs="Courier New"/>
          <w:color w:val="666600"/>
          <w:sz w:val="17"/>
          <w:szCs w:val="17"/>
        </w:rPr>
        <w:t>(</w:t>
      </w:r>
      <w:r>
        <w:rPr>
          <w:rFonts w:ascii="Consolas" w:hAnsi="Consolas" w:cs="Courier New"/>
          <w:color w:val="000000"/>
          <w:sz w:val="17"/>
          <w:szCs w:val="17"/>
        </w:rPr>
        <w:t>r</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re</w:t>
      </w:r>
      <w:r>
        <w:rPr>
          <w:rFonts w:ascii="Consolas" w:hAnsi="Consolas" w:cs="Courier New"/>
          <w:color w:val="666600"/>
          <w:sz w:val="17"/>
          <w:szCs w:val="17"/>
        </w:rPr>
        <w:t>.</w:t>
      </w:r>
      <w:r>
        <w:rPr>
          <w:rFonts w:ascii="Consolas" w:hAnsi="Consolas" w:cs="Courier New"/>
          <w:color w:val="000000"/>
          <w:sz w:val="17"/>
          <w:szCs w:val="17"/>
        </w:rPr>
        <w:t>DOTALL</w:t>
      </w:r>
      <w:r>
        <w:rPr>
          <w:rFonts w:ascii="Consolas" w:hAnsi="Consolas" w:cs="Courier New"/>
          <w:color w:val="666600"/>
          <w:sz w:val="17"/>
          <w:szCs w:val="17"/>
        </w:rPr>
        <w:t>)</w:t>
      </w:r>
    </w:p>
    <w:p w14:paraId="2D2ECDE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docstring_pattern</w:t>
      </w:r>
      <w:r>
        <w:rPr>
          <w:rFonts w:ascii="Consolas" w:hAnsi="Consolas" w:cs="Courier New"/>
          <w:color w:val="666600"/>
          <w:sz w:val="17"/>
          <w:szCs w:val="17"/>
        </w:rPr>
        <w:t>.</w:t>
      </w:r>
      <w:r>
        <w:rPr>
          <w:rFonts w:ascii="Consolas" w:hAnsi="Consolas" w:cs="Courier New"/>
          <w:color w:val="000000"/>
          <w:sz w:val="17"/>
          <w:szCs w:val="17"/>
        </w:rPr>
        <w:t>findall</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779CE988"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9B7FA78"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generate_docs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10B560"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"""Generate documentation for all Python files in the specified directory."""</w:t>
      </w:r>
    </w:p>
    <w:p w14:paraId="560AC6F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dirpath</w:t>
      </w:r>
      <w:r>
        <w:rPr>
          <w:rFonts w:ascii="Consolas" w:hAnsi="Consolas" w:cs="Courier New"/>
          <w:color w:val="666600"/>
          <w:sz w:val="17"/>
          <w:szCs w:val="17"/>
        </w:rPr>
        <w:t>,</w:t>
      </w:r>
      <w:r>
        <w:rPr>
          <w:rFonts w:ascii="Consolas" w:hAnsi="Consolas" w:cs="Courier New"/>
          <w:color w:val="000000"/>
          <w:sz w:val="17"/>
          <w:szCs w:val="17"/>
        </w:rPr>
        <w:t xml:space="preserve"> _</w:t>
      </w:r>
      <w:r>
        <w:rPr>
          <w:rFonts w:ascii="Consolas" w:hAnsi="Consolas" w:cs="Courier New"/>
          <w:color w:val="666600"/>
          <w:sz w:val="17"/>
          <w:szCs w:val="17"/>
        </w:rPr>
        <w:t>,</w:t>
      </w:r>
      <w:r>
        <w:rPr>
          <w:rFonts w:ascii="Consolas" w:hAnsi="Consolas" w:cs="Courier New"/>
          <w:color w:val="000000"/>
          <w:sz w:val="17"/>
          <w:szCs w:val="17"/>
        </w:rPr>
        <w:t xml:space="preserve"> filenames </w:t>
      </w:r>
      <w:r>
        <w:rPr>
          <w:rFonts w:ascii="Consolas" w:hAnsi="Consolas" w:cs="Courier New"/>
          <w:color w:val="000088"/>
          <w:sz w:val="17"/>
          <w:szCs w:val="17"/>
        </w:rPr>
        <w:t>in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walk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root_dir</w:t>
      </w:r>
      <w:r>
        <w:rPr>
          <w:rFonts w:ascii="Consolas" w:hAnsi="Consolas" w:cs="Courier New"/>
          <w:color w:val="666600"/>
          <w:sz w:val="17"/>
          <w:szCs w:val="17"/>
        </w:rPr>
        <w:t>):</w:t>
      </w:r>
    </w:p>
    <w:p w14:paraId="767EE5B0"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filename </w:t>
      </w:r>
      <w:r>
        <w:rPr>
          <w:rFonts w:ascii="Consolas" w:hAnsi="Consolas" w:cs="Courier New"/>
          <w:color w:val="000088"/>
          <w:sz w:val="17"/>
          <w:szCs w:val="17"/>
        </w:rPr>
        <w:t>in</w:t>
      </w:r>
      <w:r>
        <w:rPr>
          <w:rFonts w:ascii="Consolas" w:hAnsi="Consolas" w:cs="Courier New"/>
          <w:color w:val="000000"/>
          <w:sz w:val="17"/>
          <w:szCs w:val="17"/>
        </w:rPr>
        <w:t xml:space="preserve"> filenames</w:t>
      </w:r>
      <w:r>
        <w:rPr>
          <w:rFonts w:ascii="Consolas" w:hAnsi="Consolas" w:cs="Courier New"/>
          <w:color w:val="666600"/>
          <w:sz w:val="17"/>
          <w:szCs w:val="17"/>
        </w:rPr>
        <w:t>:</w:t>
      </w:r>
    </w:p>
    <w:p w14:paraId="7D3E957B"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filename</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'.py'</w:t>
      </w:r>
      <w:r>
        <w:rPr>
          <w:rFonts w:ascii="Consolas" w:hAnsi="Consolas" w:cs="Courier New"/>
          <w:color w:val="666600"/>
          <w:sz w:val="17"/>
          <w:szCs w:val="17"/>
        </w:rPr>
        <w:t>):</w:t>
      </w:r>
    </w:p>
    <w:p w14:paraId="64F99C52"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file_path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00"/>
          <w:sz w:val="17"/>
          <w:szCs w:val="17"/>
        </w:rPr>
        <w:t>dirpath</w:t>
      </w:r>
      <w:r>
        <w:rPr>
          <w:rFonts w:ascii="Consolas" w:hAnsi="Consolas" w:cs="Courier New"/>
          <w:color w:val="666600"/>
          <w:sz w:val="17"/>
          <w:szCs w:val="17"/>
        </w:rPr>
        <w:t>,</w:t>
      </w:r>
      <w:r>
        <w:rPr>
          <w:rFonts w:ascii="Consolas" w:hAnsi="Consolas" w:cs="Courier New"/>
          <w:color w:val="000000"/>
          <w:sz w:val="17"/>
          <w:szCs w:val="17"/>
        </w:rPr>
        <w:t xml:space="preserve"> filename</w:t>
      </w:r>
      <w:r>
        <w:rPr>
          <w:rFonts w:ascii="Consolas" w:hAnsi="Consolas" w:cs="Courier New"/>
          <w:color w:val="666600"/>
          <w:sz w:val="17"/>
          <w:szCs w:val="17"/>
        </w:rPr>
        <w:t>)</w:t>
      </w:r>
    </w:p>
    <w:p w14:paraId="56EEF3BE"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docstrings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extract_docstrings</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2809A6D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1551CE96"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docstrings</w:t>
      </w:r>
      <w:r>
        <w:rPr>
          <w:rFonts w:ascii="Consolas" w:hAnsi="Consolas" w:cs="Courier New"/>
          <w:color w:val="666600"/>
          <w:sz w:val="17"/>
          <w:szCs w:val="17"/>
        </w:rPr>
        <w:t>:</w:t>
      </w:r>
    </w:p>
    <w:p w14:paraId="7E6F1379"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docs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p>
    <w:p w14:paraId="064B1800"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'file'</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09E4620A"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8800"/>
          <w:sz w:val="17"/>
          <w:szCs w:val="17"/>
        </w:rPr>
        <w:t>'docstrings'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d</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 </w:t>
      </w:r>
      <w:r>
        <w:rPr>
          <w:rFonts w:ascii="Consolas" w:hAnsi="Consolas" w:cs="Courier New"/>
          <w:color w:val="000088"/>
          <w:sz w:val="17"/>
          <w:szCs w:val="17"/>
        </w:rPr>
        <w:t>in</w:t>
      </w:r>
      <w:r>
        <w:rPr>
          <w:rFonts w:ascii="Consolas" w:hAnsi="Consolas" w:cs="Courier New"/>
          <w:color w:val="000000"/>
          <w:sz w:val="17"/>
          <w:szCs w:val="17"/>
        </w:rPr>
        <w:t xml:space="preserve"> docstrings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Extracted docstrings</w:t>
      </w:r>
    </w:p>
    <w:p w14:paraId="1991C94A"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666600"/>
          <w:sz w:val="17"/>
          <w:szCs w:val="17"/>
        </w:rPr>
        <w:t>})</w:t>
      </w:r>
    </w:p>
    <w:p w14:paraId="08E3E37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29992B70"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save_docs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output_file</w:t>
      </w:r>
      <w:r>
        <w:rPr>
          <w:rFonts w:ascii="Consolas" w:hAnsi="Consolas" w:cs="Courier New"/>
          <w:color w:val="666600"/>
          <w:sz w:val="17"/>
          <w:szCs w:val="17"/>
        </w:rPr>
        <w:t>=</w:t>
      </w:r>
      <w:r>
        <w:rPr>
          <w:rFonts w:ascii="Consolas" w:hAnsi="Consolas" w:cs="Courier New"/>
          <w:color w:val="008800"/>
          <w:sz w:val="17"/>
          <w:szCs w:val="17"/>
        </w:rPr>
        <w:t>'documentation.md'</w:t>
      </w:r>
      <w:r>
        <w:rPr>
          <w:rFonts w:ascii="Consolas" w:hAnsi="Consolas" w:cs="Courier New"/>
          <w:color w:val="666600"/>
          <w:sz w:val="17"/>
          <w:szCs w:val="17"/>
        </w:rPr>
        <w:t>):</w:t>
      </w:r>
    </w:p>
    <w:p w14:paraId="742422CE"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8800"/>
          <w:sz w:val="17"/>
          <w:szCs w:val="17"/>
        </w:rPr>
        <w:t>"""Save the extracted documentation to a Markdown file."""</w:t>
      </w:r>
    </w:p>
    <w:p w14:paraId="29581EBD"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output_file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34A013B3"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8800"/>
          <w:sz w:val="17"/>
          <w:szCs w:val="17"/>
        </w:rPr>
        <w:t>'# Project Documentation\n\n'</w:t>
      </w:r>
      <w:r>
        <w:rPr>
          <w:rFonts w:ascii="Consolas" w:hAnsi="Consolas" w:cs="Courier New"/>
          <w:color w:val="666600"/>
          <w:sz w:val="17"/>
          <w:szCs w:val="17"/>
        </w:rPr>
        <w:t>)</w:t>
      </w:r>
    </w:p>
    <w:p w14:paraId="7C208819"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entry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docs</w:t>
      </w:r>
      <w:r>
        <w:rPr>
          <w:rFonts w:ascii="Consolas" w:hAnsi="Consolas" w:cs="Courier New"/>
          <w:color w:val="666600"/>
          <w:sz w:val="17"/>
          <w:szCs w:val="17"/>
        </w:rPr>
        <w:t>:</w:t>
      </w:r>
    </w:p>
    <w:p w14:paraId="071231A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 {entry['file']}\n"</w:t>
      </w:r>
      <w:r>
        <w:rPr>
          <w:rFonts w:ascii="Consolas" w:hAnsi="Consolas" w:cs="Courier New"/>
          <w:color w:val="666600"/>
          <w:sz w:val="17"/>
          <w:szCs w:val="17"/>
        </w:rPr>
        <w:t>)</w:t>
      </w:r>
    </w:p>
    <w:p w14:paraId="60069B6B"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docstring </w:t>
      </w:r>
      <w:r>
        <w:rPr>
          <w:rFonts w:ascii="Consolas" w:hAnsi="Consolas" w:cs="Courier New"/>
          <w:color w:val="000088"/>
          <w:sz w:val="17"/>
          <w:szCs w:val="17"/>
        </w:rPr>
        <w:t>in</w:t>
      </w:r>
      <w:r>
        <w:rPr>
          <w:rFonts w:ascii="Consolas" w:hAnsi="Consolas" w:cs="Courier New"/>
          <w:color w:val="000000"/>
          <w:sz w:val="17"/>
          <w:szCs w:val="17"/>
        </w:rPr>
        <w:t xml:space="preserve"> entry</w:t>
      </w:r>
      <w:r>
        <w:rPr>
          <w:rFonts w:ascii="Consolas" w:hAnsi="Consolas" w:cs="Courier New"/>
          <w:color w:val="666600"/>
          <w:sz w:val="17"/>
          <w:szCs w:val="17"/>
        </w:rPr>
        <w:t>[</w:t>
      </w:r>
      <w:r>
        <w:rPr>
          <w:rFonts w:ascii="Consolas" w:hAnsi="Consolas" w:cs="Courier New"/>
          <w:color w:val="008800"/>
          <w:sz w:val="17"/>
          <w:szCs w:val="17"/>
        </w:rPr>
        <w:t>'docstrings'</w:t>
      </w:r>
      <w:r>
        <w:rPr>
          <w:rFonts w:ascii="Consolas" w:hAnsi="Consolas" w:cs="Courier New"/>
          <w:color w:val="666600"/>
          <w:sz w:val="17"/>
          <w:szCs w:val="17"/>
        </w:rPr>
        <w:t>]:</w:t>
      </w:r>
    </w:p>
    <w:p w14:paraId="78853EF8"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"\n```\n{docstring}\n```\n"</w:t>
      </w:r>
      <w:r>
        <w:rPr>
          <w:rFonts w:ascii="Consolas" w:hAnsi="Consolas" w:cs="Courier New"/>
          <w:color w:val="666600"/>
          <w:sz w:val="17"/>
          <w:szCs w:val="17"/>
        </w:rPr>
        <w:t>)</w:t>
      </w:r>
    </w:p>
    <w:p w14:paraId="2ACDADE6"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8800"/>
          <w:sz w:val="17"/>
          <w:szCs w:val="17"/>
        </w:rPr>
        <w:t>"\n---\n"</w:t>
      </w:r>
      <w:r>
        <w:rPr>
          <w:rFonts w:ascii="Consolas" w:hAnsi="Consolas" w:cs="Courier New"/>
          <w:color w:val="666600"/>
          <w:sz w:val="17"/>
          <w:szCs w:val="17"/>
        </w:rPr>
        <w:t>)</w:t>
      </w:r>
    </w:p>
    <w:p w14:paraId="2F95297F"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0865B7EB"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run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14D707D"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8800"/>
          <w:sz w:val="17"/>
          <w:szCs w:val="17"/>
        </w:rPr>
        <w:t>"""Run the documentation generator."""</w:t>
      </w:r>
    </w:p>
    <w:p w14:paraId="52E13524"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generate_docs</w:t>
      </w:r>
      <w:r>
        <w:rPr>
          <w:rFonts w:ascii="Consolas" w:hAnsi="Consolas" w:cs="Courier New"/>
          <w:color w:val="666600"/>
          <w:sz w:val="17"/>
          <w:szCs w:val="17"/>
        </w:rPr>
        <w:t>()</w:t>
      </w:r>
    </w:p>
    <w:p w14:paraId="24C075BB"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save_docs</w:t>
      </w:r>
      <w:r>
        <w:rPr>
          <w:rFonts w:ascii="Consolas" w:hAnsi="Consolas" w:cs="Courier New"/>
          <w:color w:val="666600"/>
          <w:sz w:val="17"/>
          <w:szCs w:val="17"/>
        </w:rPr>
        <w:t>()</w:t>
      </w:r>
    </w:p>
    <w:p w14:paraId="06713DA3"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"Documentation generated successfully!"</w:t>
      </w:r>
      <w:r>
        <w:rPr>
          <w:rFonts w:ascii="Consolas" w:hAnsi="Consolas" w:cs="Courier New"/>
          <w:color w:val="666600"/>
          <w:sz w:val="17"/>
          <w:szCs w:val="17"/>
        </w:rPr>
        <w:t>)</w:t>
      </w:r>
    </w:p>
    <w:p w14:paraId="41563A4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2405B79E"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A61E060"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Change 'C:/Users/josh_/Desktop/jaicat_project' to your project's root directory</w:t>
      </w:r>
    </w:p>
    <w:p w14:paraId="67E96A49"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doc_generator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DocumentationGenerator</w:t>
      </w:r>
      <w:r>
        <w:rPr>
          <w:rFonts w:ascii="Consolas" w:hAnsi="Consolas" w:cs="Courier New"/>
          <w:color w:val="666600"/>
          <w:sz w:val="17"/>
          <w:szCs w:val="17"/>
        </w:rPr>
        <w:t>(</w:t>
      </w:r>
      <w:r>
        <w:rPr>
          <w:rFonts w:ascii="Consolas" w:hAnsi="Consolas" w:cs="Courier New"/>
          <w:color w:val="000000"/>
          <w:sz w:val="17"/>
          <w:szCs w:val="17"/>
        </w:rPr>
        <w:t>root_dir</w:t>
      </w:r>
      <w:r>
        <w:rPr>
          <w:rFonts w:ascii="Consolas" w:hAnsi="Consolas" w:cs="Courier New"/>
          <w:color w:val="666600"/>
          <w:sz w:val="17"/>
          <w:szCs w:val="17"/>
        </w:rPr>
        <w:t>=</w:t>
      </w:r>
      <w:r>
        <w:rPr>
          <w:rFonts w:ascii="Consolas" w:hAnsi="Consolas" w:cs="Courier New"/>
          <w:color w:val="008800"/>
          <w:sz w:val="17"/>
          <w:szCs w:val="17"/>
        </w:rPr>
        <w:t>'C:/Users/josh_/Desktop/jaicat_project'</w:t>
      </w:r>
      <w:r>
        <w:rPr>
          <w:rFonts w:ascii="Consolas" w:hAnsi="Consolas" w:cs="Courier New"/>
          <w:color w:val="666600"/>
          <w:sz w:val="17"/>
          <w:szCs w:val="17"/>
        </w:rPr>
        <w:t>)</w:t>
      </w:r>
    </w:p>
    <w:p w14:paraId="009F6131"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doc_generator</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p>
    <w:p w14:paraId="7D605323" w14:textId="77777777" w:rsidR="001911E5" w:rsidRDefault="00191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269604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453F4162" w14:textId="77777777" w:rsidR="001911E5" w:rsidRPr="001911E5" w:rsidRDefault="001911E5" w:rsidP="001911E5"/>
    <w:p w14:paraId="2B1C2838" w14:textId="77777777" w:rsidR="00FC4F08" w:rsidRPr="00073777" w:rsidRDefault="00FC4F08" w:rsidP="00FC4F08"/>
    <w:p w14:paraId="59FA5D28" w14:textId="77777777" w:rsidR="00F83268" w:rsidRPr="008955B9" w:rsidRDefault="00F83268" w:rsidP="00F83268"/>
    <w:p w14:paraId="74D4A15E" w14:textId="77777777" w:rsidR="00F83268" w:rsidRDefault="00F83268" w:rsidP="00F83268">
      <w:pPr>
        <w:pStyle w:val="Heading3"/>
      </w:pPr>
      <w:bookmarkStart w:id="92" w:name="_Toc178780103"/>
      <w:r>
        <w:t>Documentation\README.md</w:t>
      </w:r>
      <w:bookmarkEnd w:id="92"/>
    </w:p>
    <w:p w14:paraId="1C3F8B30" w14:textId="77777777" w:rsidR="00F83268" w:rsidRPr="00073777" w:rsidRDefault="00F83268" w:rsidP="00F83268">
      <w:r w:rsidRPr="00073777">
        <w:rPr>
          <w:b/>
          <w:bCs/>
        </w:rPr>
        <w:t>Purpose</w:t>
      </w:r>
      <w:r w:rsidRPr="00073777">
        <w:t>: A Markdown file that likely serves as a high-level overview of the Jaicat project. It typically includes installation instructions, usage examples, and other project details.</w:t>
      </w:r>
    </w:p>
    <w:p w14:paraId="4CCB639D" w14:textId="77777777" w:rsidR="00F83268" w:rsidRPr="00073777" w:rsidRDefault="00F83268" w:rsidP="00F11D6B">
      <w:pPr>
        <w:numPr>
          <w:ilvl w:val="0"/>
          <w:numId w:val="60"/>
        </w:numPr>
      </w:pPr>
      <w:r w:rsidRPr="00073777">
        <w:rPr>
          <w:b/>
          <w:bCs/>
        </w:rPr>
        <w:lastRenderedPageBreak/>
        <w:t>Connection to main.py</w:t>
      </w:r>
      <w:r w:rsidRPr="00073777">
        <w:t>:</w:t>
      </w:r>
    </w:p>
    <w:p w14:paraId="31B95A33" w14:textId="77777777" w:rsidR="00F83268" w:rsidRPr="00073777" w:rsidRDefault="00F83268" w:rsidP="00F11D6B">
      <w:pPr>
        <w:numPr>
          <w:ilvl w:val="1"/>
          <w:numId w:val="60"/>
        </w:numPr>
      </w:pPr>
      <w:r w:rsidRPr="00073777">
        <w:t>Not connected to the code directly, but important for developers and users to understand the setup and usage of Jaicat.</w:t>
      </w:r>
    </w:p>
    <w:p w14:paraId="2EC61A0A" w14:textId="77777777" w:rsidR="00F83268" w:rsidRPr="008955B9" w:rsidRDefault="00000000" w:rsidP="00F83268">
      <w:r>
        <w:pict w14:anchorId="75DE6710">
          <v:rect id="_x0000_i1027" style="width:0;height:1.5pt" o:hralign="center" o:hrstd="t" o:hr="t" fillcolor="#a0a0a0" stroked="f"/>
        </w:pict>
      </w:r>
    </w:p>
    <w:p w14:paraId="00E1BE5D" w14:textId="77777777" w:rsidR="00F83268" w:rsidRDefault="00F83268" w:rsidP="00F83268">
      <w:pPr>
        <w:pStyle w:val="Heading2"/>
      </w:pPr>
      <w:bookmarkStart w:id="93" w:name="_Toc178780104"/>
      <w:r>
        <w:t>enrollment_json</w:t>
      </w:r>
      <w:bookmarkEnd w:id="93"/>
    </w:p>
    <w:p w14:paraId="6F50A942" w14:textId="77777777" w:rsidR="00F83268" w:rsidRDefault="00F83268" w:rsidP="00F83268">
      <w:pPr>
        <w:pStyle w:val="Heading3"/>
      </w:pPr>
      <w:bookmarkStart w:id="94" w:name="_Toc178780105"/>
      <w:r>
        <w:t>enrollment_json\Jay.json</w:t>
      </w:r>
      <w:bookmarkEnd w:id="94"/>
    </w:p>
    <w:p w14:paraId="047A4104" w14:textId="77777777" w:rsidR="00F83268" w:rsidRPr="00073777" w:rsidRDefault="00F83268" w:rsidP="00F83268">
      <w:r w:rsidRPr="00073777">
        <w:rPr>
          <w:b/>
          <w:bCs/>
        </w:rPr>
        <w:t>Purpose</w:t>
      </w:r>
      <w:r w:rsidRPr="00073777">
        <w:t>: This JSON file likely stores user-specific settings, preferences, or information for the user "Jay". This includes the user's access permissions, mood preferences, or any custom Jaicat settings.</w:t>
      </w:r>
    </w:p>
    <w:p w14:paraId="611CF504" w14:textId="77777777" w:rsidR="00F83268" w:rsidRPr="00073777" w:rsidRDefault="00F83268" w:rsidP="00F11D6B">
      <w:pPr>
        <w:numPr>
          <w:ilvl w:val="0"/>
          <w:numId w:val="61"/>
        </w:numPr>
      </w:pPr>
      <w:r w:rsidRPr="00073777">
        <w:rPr>
          <w:b/>
          <w:bCs/>
        </w:rPr>
        <w:t>Connection to main.py</w:t>
      </w:r>
      <w:r w:rsidRPr="00073777">
        <w:t>:</w:t>
      </w:r>
    </w:p>
    <w:p w14:paraId="2EF08DFE" w14:textId="77777777" w:rsidR="00F83268" w:rsidRPr="00073777" w:rsidRDefault="00F83268" w:rsidP="00F11D6B">
      <w:pPr>
        <w:numPr>
          <w:ilvl w:val="1"/>
          <w:numId w:val="61"/>
        </w:numPr>
      </w:pPr>
      <w:r w:rsidRPr="00073777">
        <w:t>main.py reads from this file to retrieve and apply Jay’s specific settings when interacting with Jaicat (e.g., mood, voice preferences).</w:t>
      </w:r>
    </w:p>
    <w:p w14:paraId="5D84268F" w14:textId="77777777" w:rsidR="00F83268" w:rsidRPr="008955B9" w:rsidRDefault="00000000" w:rsidP="00F83268">
      <w:r>
        <w:pict w14:anchorId="7024B583">
          <v:rect id="_x0000_i1028" style="width:0;height:1.5pt" o:hralign="center" o:hrstd="t" o:hr="t" fillcolor="#a0a0a0" stroked="f"/>
        </w:pict>
      </w:r>
    </w:p>
    <w:p w14:paraId="31C81B42" w14:textId="77777777" w:rsidR="00F83268" w:rsidRDefault="00F83268" w:rsidP="00F83268">
      <w:pPr>
        <w:pStyle w:val="Heading3"/>
      </w:pPr>
      <w:bookmarkStart w:id="95" w:name="_Toc178780106"/>
      <w:r>
        <w:t>enrollment_json\Samantha.json</w:t>
      </w:r>
      <w:bookmarkEnd w:id="95"/>
    </w:p>
    <w:p w14:paraId="64CA8E9D" w14:textId="77777777" w:rsidR="00F83268" w:rsidRPr="00073777" w:rsidRDefault="00F83268" w:rsidP="00F83268">
      <w:r w:rsidRPr="00073777">
        <w:rPr>
          <w:b/>
          <w:bCs/>
        </w:rPr>
        <w:t>Purpose</w:t>
      </w:r>
      <w:r w:rsidRPr="00073777">
        <w:t>: Similar to Jay.json, this file stores the settings and information for another user, "Samantha."</w:t>
      </w:r>
    </w:p>
    <w:p w14:paraId="49CDFC7E" w14:textId="77777777" w:rsidR="00F83268" w:rsidRPr="008955B9" w:rsidRDefault="00F83268" w:rsidP="00F83268"/>
    <w:p w14:paraId="7E5C5758" w14:textId="77777777" w:rsidR="00F83268" w:rsidRDefault="00F83268" w:rsidP="00F83268">
      <w:pPr>
        <w:pStyle w:val="Heading2"/>
      </w:pPr>
      <w:bookmarkStart w:id="96" w:name="_Toc178780107"/>
      <w:r>
        <w:t>enrollment_pictures</w:t>
      </w:r>
      <w:bookmarkEnd w:id="96"/>
    </w:p>
    <w:p w14:paraId="220D8D2F" w14:textId="77777777" w:rsidR="00F83268" w:rsidRDefault="00F83268" w:rsidP="00F83268">
      <w:pPr>
        <w:pStyle w:val="Heading3"/>
      </w:pPr>
      <w:bookmarkStart w:id="97" w:name="_Toc178780108"/>
      <w:r>
        <w:t>enrollment_pictures\Jay.png</w:t>
      </w:r>
      <w:bookmarkEnd w:id="97"/>
    </w:p>
    <w:p w14:paraId="7CEE143E" w14:textId="77777777" w:rsidR="00F83268" w:rsidRPr="00073777" w:rsidRDefault="00F83268" w:rsidP="00F83268">
      <w:r w:rsidRPr="00073777">
        <w:rPr>
          <w:b/>
          <w:bCs/>
        </w:rPr>
        <w:t>Purpose</w:t>
      </w:r>
      <w:r w:rsidRPr="00073777">
        <w:t>: Stores the enrolled face image of the user "Jay" for facial recognition purposes.</w:t>
      </w:r>
    </w:p>
    <w:p w14:paraId="548B9C5D" w14:textId="77777777" w:rsidR="00F83268" w:rsidRPr="00073777" w:rsidRDefault="00F83268" w:rsidP="00F11D6B">
      <w:pPr>
        <w:numPr>
          <w:ilvl w:val="0"/>
          <w:numId w:val="62"/>
        </w:numPr>
      </w:pPr>
      <w:r w:rsidRPr="00073777">
        <w:rPr>
          <w:b/>
          <w:bCs/>
        </w:rPr>
        <w:t>Connection to main.py</w:t>
      </w:r>
      <w:r w:rsidRPr="00073777">
        <w:t>:</w:t>
      </w:r>
    </w:p>
    <w:p w14:paraId="0AFA6FC9" w14:textId="77777777" w:rsidR="00F83268" w:rsidRPr="00073777" w:rsidRDefault="00F83268" w:rsidP="00F11D6B">
      <w:pPr>
        <w:numPr>
          <w:ilvl w:val="1"/>
          <w:numId w:val="62"/>
        </w:numPr>
      </w:pPr>
      <w:r w:rsidRPr="00073777">
        <w:t>During face recognition in main.py, this file is compared with the current camera feed to identify the user.</w:t>
      </w:r>
    </w:p>
    <w:p w14:paraId="263DC407" w14:textId="77777777" w:rsidR="00F83268" w:rsidRDefault="00F83268" w:rsidP="00F83268">
      <w:pPr>
        <w:pStyle w:val="Heading3"/>
      </w:pPr>
      <w:bookmarkStart w:id="98" w:name="_Toc178780109"/>
      <w:r>
        <w:t>enrollment_pictures\Samantha.png</w:t>
      </w:r>
      <w:bookmarkEnd w:id="98"/>
    </w:p>
    <w:p w14:paraId="2A9617E9" w14:textId="77777777" w:rsidR="00F83268" w:rsidRPr="00073777" w:rsidRDefault="00F83268" w:rsidP="00F83268">
      <w:r w:rsidRPr="00073777">
        <w:rPr>
          <w:b/>
          <w:bCs/>
        </w:rPr>
        <w:t>Purpose</w:t>
      </w:r>
      <w:r w:rsidRPr="00073777">
        <w:t>: Similar to Jay.png, this file stores Samantha's facial data for recognition.</w:t>
      </w:r>
    </w:p>
    <w:p w14:paraId="5B20178A" w14:textId="77777777" w:rsidR="00F83268" w:rsidRPr="00073777" w:rsidRDefault="00F83268" w:rsidP="00F11D6B">
      <w:pPr>
        <w:numPr>
          <w:ilvl w:val="0"/>
          <w:numId w:val="63"/>
        </w:numPr>
      </w:pPr>
      <w:r w:rsidRPr="00073777">
        <w:rPr>
          <w:b/>
          <w:bCs/>
        </w:rPr>
        <w:t>Connection to main.py</w:t>
      </w:r>
      <w:r w:rsidRPr="00073777">
        <w:t>:</w:t>
      </w:r>
    </w:p>
    <w:p w14:paraId="7933F76D" w14:textId="77777777" w:rsidR="00F83268" w:rsidRPr="00073777" w:rsidRDefault="00F83268" w:rsidP="00F11D6B">
      <w:pPr>
        <w:numPr>
          <w:ilvl w:val="1"/>
          <w:numId w:val="63"/>
        </w:numPr>
      </w:pPr>
      <w:r w:rsidRPr="00073777">
        <w:t>Used during the face recognition process in main.py to identify Samantha.</w:t>
      </w:r>
    </w:p>
    <w:p w14:paraId="59A7F8D2" w14:textId="77777777" w:rsidR="00F83268" w:rsidRPr="008955B9" w:rsidRDefault="00F83268" w:rsidP="00F83268"/>
    <w:p w14:paraId="1C01839B" w14:textId="77777777" w:rsidR="00F83268" w:rsidRDefault="00F83268" w:rsidP="00F83268">
      <w:pPr>
        <w:pStyle w:val="Heading2"/>
      </w:pPr>
      <w:bookmarkStart w:id="99" w:name="_Toc178780110"/>
      <w:r>
        <w:t>features</w:t>
      </w:r>
      <w:bookmarkEnd w:id="99"/>
    </w:p>
    <w:p w14:paraId="012299B2" w14:textId="77777777" w:rsidR="00F83268" w:rsidRDefault="00F83268" w:rsidP="00F83268">
      <w:pPr>
        <w:pStyle w:val="Heading3"/>
      </w:pPr>
      <w:bookmarkStart w:id="100" w:name="_Toc178780111"/>
      <w:r>
        <w:t>features\__pycache__</w:t>
      </w:r>
      <w:bookmarkEnd w:id="100"/>
    </w:p>
    <w:p w14:paraId="276EE09C" w14:textId="77777777" w:rsidR="00F83268" w:rsidRDefault="00F83268" w:rsidP="00F83268">
      <w:pPr>
        <w:pStyle w:val="Heading3"/>
      </w:pPr>
      <w:bookmarkStart w:id="101" w:name="_Toc178780112"/>
      <w:r>
        <w:t>features\code_generation.py</w:t>
      </w:r>
      <w:bookmarkEnd w:id="101"/>
    </w:p>
    <w:p w14:paraId="63AB9B2F" w14:textId="77777777" w:rsidR="00F83268" w:rsidRPr="00073777" w:rsidRDefault="00F83268" w:rsidP="00F83268">
      <w:r w:rsidRPr="00073777">
        <w:rPr>
          <w:b/>
          <w:bCs/>
        </w:rPr>
        <w:t>Purpose</w:t>
      </w:r>
      <w:r w:rsidRPr="00073777">
        <w:t>: Provides the capability for Jaicat to generate Python code or other script-based solutions based on the user’s input.</w:t>
      </w:r>
    </w:p>
    <w:p w14:paraId="496D4F99" w14:textId="77777777" w:rsidR="00F83268" w:rsidRPr="00073777" w:rsidRDefault="00F83268" w:rsidP="00F83268">
      <w:pPr>
        <w:pStyle w:val="Heading4"/>
      </w:pPr>
      <w:r w:rsidRPr="00073777">
        <w:lastRenderedPageBreak/>
        <w:t>Key Functions:</w:t>
      </w:r>
    </w:p>
    <w:p w14:paraId="019389EF" w14:textId="77777777" w:rsidR="00F83268" w:rsidRPr="00073777" w:rsidRDefault="00F83268" w:rsidP="00F11D6B">
      <w:pPr>
        <w:numPr>
          <w:ilvl w:val="1"/>
          <w:numId w:val="35"/>
        </w:numPr>
      </w:pPr>
      <w:r w:rsidRPr="00073777">
        <w:rPr>
          <w:b/>
          <w:bCs/>
        </w:rPr>
        <w:t>generate_code(prompt)</w:t>
      </w:r>
      <w:r w:rsidRPr="00073777">
        <w:t>: Takes a user-defined prompt and returns auto-generated code, likely using a GPT-based model like CodeBERT.</w:t>
      </w:r>
    </w:p>
    <w:p w14:paraId="141F5824" w14:textId="77777777" w:rsidR="00F83268" w:rsidRPr="00073777" w:rsidRDefault="00F83268" w:rsidP="00F11D6B">
      <w:pPr>
        <w:numPr>
          <w:ilvl w:val="0"/>
          <w:numId w:val="35"/>
        </w:numPr>
      </w:pPr>
      <w:r w:rsidRPr="00073777">
        <w:rPr>
          <w:b/>
          <w:bCs/>
        </w:rPr>
        <w:t>Connection to main.py</w:t>
      </w:r>
      <w:r w:rsidRPr="00073777">
        <w:t>:</w:t>
      </w:r>
    </w:p>
    <w:p w14:paraId="1185070B" w14:textId="77777777" w:rsidR="00F83268" w:rsidRDefault="00F83268" w:rsidP="00F11D6B">
      <w:pPr>
        <w:numPr>
          <w:ilvl w:val="1"/>
          <w:numId w:val="35"/>
        </w:numPr>
      </w:pPr>
      <w:r w:rsidRPr="00073777">
        <w:t>If the user asks Jaicat to generate code, main.py calls code_generation.py to fulfill that request, allowing Jaicat to function as a coding assistant.</w:t>
      </w:r>
    </w:p>
    <w:p w14:paraId="376BE52F" w14:textId="77777777" w:rsidR="00F83268" w:rsidRDefault="00F83268" w:rsidP="00F83268"/>
    <w:p w14:paraId="41441667" w14:textId="77777777" w:rsidR="00F83268" w:rsidRDefault="00F83268" w:rsidP="00F83268">
      <w:pPr>
        <w:pStyle w:val="Heading4"/>
      </w:pPr>
      <w:r>
        <w:t>The Code</w:t>
      </w:r>
    </w:p>
    <w:p w14:paraId="6C1C32CD" w14:textId="77777777" w:rsidR="00F83268" w:rsidRDefault="00F83268" w:rsidP="00F83268"/>
    <w:p w14:paraId="6F3CC70D"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09AD2401"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p>
    <w:p w14:paraId="524AEB97"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F3CE6A9"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CodeGenerationModel</w:t>
      </w:r>
      <w:r>
        <w:rPr>
          <w:rFonts w:ascii="Consolas" w:hAnsi="Consolas" w:cs="Courier New"/>
          <w:color w:val="666600"/>
          <w:sz w:val="17"/>
          <w:szCs w:val="17"/>
        </w:rPr>
        <w:t>:</w:t>
      </w:r>
    </w:p>
    <w:p w14:paraId="7E699CF6"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4B772B8"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Load pre-trained models</w:t>
      </w:r>
    </w:p>
    <w:p w14:paraId="7CB8BF4D"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codebert_tokenizer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'microsoft/codebert-base'</w:t>
      </w:r>
      <w:r>
        <w:rPr>
          <w:rFonts w:ascii="Consolas" w:hAnsi="Consolas" w:cs="Courier New"/>
          <w:color w:val="666600"/>
          <w:sz w:val="17"/>
          <w:szCs w:val="17"/>
        </w:rPr>
        <w:t>)</w:t>
      </w:r>
    </w:p>
    <w:p w14:paraId="568FF198"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codebert_model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'microsoft/codebert-base'</w:t>
      </w:r>
      <w:r>
        <w:rPr>
          <w:rFonts w:ascii="Consolas" w:hAnsi="Consolas" w:cs="Courier New"/>
          <w:color w:val="666600"/>
          <w:sz w:val="17"/>
          <w:szCs w:val="17"/>
        </w:rPr>
        <w:t>)</w:t>
      </w:r>
    </w:p>
    <w:p w14:paraId="6B344189"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EC3257F"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bert_tokenizer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'bert-base-uncased'</w:t>
      </w:r>
      <w:r>
        <w:rPr>
          <w:rFonts w:ascii="Consolas" w:hAnsi="Consolas" w:cs="Courier New"/>
          <w:color w:val="666600"/>
          <w:sz w:val="17"/>
          <w:szCs w:val="17"/>
        </w:rPr>
        <w:t>)</w:t>
      </w:r>
    </w:p>
    <w:p w14:paraId="2F825560"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bert_model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'bert-base-uncased'</w:t>
      </w:r>
      <w:r>
        <w:rPr>
          <w:rFonts w:ascii="Consolas" w:hAnsi="Consolas" w:cs="Courier New"/>
          <w:color w:val="666600"/>
          <w:sz w:val="17"/>
          <w:szCs w:val="17"/>
        </w:rPr>
        <w:t>)</w:t>
      </w:r>
    </w:p>
    <w:p w14:paraId="36120E5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DBD81A9"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generate_code_with_codebert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1A2430F9"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codebert_tokenizer</w:t>
      </w:r>
      <w:r>
        <w:rPr>
          <w:rFonts w:ascii="Consolas" w:hAnsi="Consolas" w:cs="Courier New"/>
          <w:color w:val="666600"/>
          <w:sz w:val="17"/>
          <w:szCs w:val="17"/>
        </w:rPr>
        <w:t>.</w:t>
      </w:r>
      <w:r>
        <w:rPr>
          <w:rFonts w:ascii="Consolas" w:hAnsi="Consolas" w:cs="Courier New"/>
          <w:color w:val="000000"/>
          <w:sz w:val="17"/>
          <w:szCs w:val="17"/>
        </w:rPr>
        <w:t>encode_plus</w:t>
      </w:r>
      <w:r>
        <w:rPr>
          <w:rFonts w:ascii="Consolas" w:hAnsi="Consolas" w:cs="Courier New"/>
          <w:color w:val="666600"/>
          <w:sz w:val="17"/>
          <w:szCs w:val="17"/>
        </w:rPr>
        <w:t>(</w:t>
      </w:r>
    </w:p>
    <w:p w14:paraId="79778E9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input_text</w:t>
      </w:r>
      <w:r>
        <w:rPr>
          <w:rFonts w:ascii="Consolas" w:hAnsi="Consolas" w:cs="Courier New"/>
          <w:color w:val="666600"/>
          <w:sz w:val="17"/>
          <w:szCs w:val="17"/>
        </w:rPr>
        <w:t>,</w:t>
      </w:r>
    </w:p>
    <w:p w14:paraId="7AA6BB74"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add_special_tokens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97247C0"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p>
    <w:p w14:paraId="60377F45"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return_tensors</w:t>
      </w:r>
      <w:r>
        <w:rPr>
          <w:rFonts w:ascii="Consolas" w:hAnsi="Consolas" w:cs="Courier New"/>
          <w:color w:val="666600"/>
          <w:sz w:val="17"/>
          <w:szCs w:val="17"/>
        </w:rPr>
        <w:t>=</w:t>
      </w:r>
      <w:r>
        <w:rPr>
          <w:rFonts w:ascii="Consolas" w:hAnsi="Consolas" w:cs="Courier New"/>
          <w:color w:val="008800"/>
          <w:sz w:val="17"/>
          <w:szCs w:val="17"/>
        </w:rPr>
        <w:t>'pt'</w:t>
      </w:r>
    </w:p>
    <w:p w14:paraId="4C1A50D5"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666600"/>
          <w:sz w:val="17"/>
          <w:szCs w:val="17"/>
        </w:rPr>
        <w:t>)</w:t>
      </w:r>
    </w:p>
    <w:p w14:paraId="289BE242"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codebert_model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attention_mask</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8800"/>
          <w:sz w:val="17"/>
          <w:szCs w:val="17"/>
        </w:rPr>
        <w:t>'attention_mask'</w:t>
      </w:r>
      <w:r>
        <w:rPr>
          <w:rFonts w:ascii="Consolas" w:hAnsi="Consolas" w:cs="Courier New"/>
          <w:color w:val="666600"/>
          <w:sz w:val="17"/>
          <w:szCs w:val="17"/>
        </w:rPr>
        <w:t>])</w:t>
      </w:r>
    </w:p>
    <w:p w14:paraId="7F43C082"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codebert_code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codebert_tokenizer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53D46D1"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codebert_code</w:t>
      </w:r>
    </w:p>
    <w:p w14:paraId="7AD2A90C"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7EAC2B7D"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generate_code_with_blackbox</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2E0D5D9C"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bert_inputs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bert_tokenizer</w:t>
      </w:r>
      <w:r>
        <w:rPr>
          <w:rFonts w:ascii="Consolas" w:hAnsi="Consolas" w:cs="Courier New"/>
          <w:color w:val="666600"/>
          <w:sz w:val="17"/>
          <w:szCs w:val="17"/>
        </w:rPr>
        <w:t>.</w:t>
      </w:r>
      <w:r>
        <w:rPr>
          <w:rFonts w:ascii="Consolas" w:hAnsi="Consolas" w:cs="Courier New"/>
          <w:color w:val="000000"/>
          <w:sz w:val="17"/>
          <w:szCs w:val="17"/>
        </w:rPr>
        <w:t>encode_plus</w:t>
      </w:r>
      <w:r>
        <w:rPr>
          <w:rFonts w:ascii="Consolas" w:hAnsi="Consolas" w:cs="Courier New"/>
          <w:color w:val="666600"/>
          <w:sz w:val="17"/>
          <w:szCs w:val="17"/>
        </w:rPr>
        <w:t>(</w:t>
      </w:r>
    </w:p>
    <w:p w14:paraId="51CD059C"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input_text</w:t>
      </w:r>
      <w:r>
        <w:rPr>
          <w:rFonts w:ascii="Consolas" w:hAnsi="Consolas" w:cs="Courier New"/>
          <w:color w:val="666600"/>
          <w:sz w:val="17"/>
          <w:szCs w:val="17"/>
        </w:rPr>
        <w:t>,</w:t>
      </w:r>
    </w:p>
    <w:p w14:paraId="415D06A4"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add_special_tokens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8D49AA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p>
    <w:p w14:paraId="7F3E6AD5"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return_tensors</w:t>
      </w:r>
      <w:r>
        <w:rPr>
          <w:rFonts w:ascii="Consolas" w:hAnsi="Consolas" w:cs="Courier New"/>
          <w:color w:val="666600"/>
          <w:sz w:val="17"/>
          <w:szCs w:val="17"/>
        </w:rPr>
        <w:t>=</w:t>
      </w:r>
      <w:r>
        <w:rPr>
          <w:rFonts w:ascii="Consolas" w:hAnsi="Consolas" w:cs="Courier New"/>
          <w:color w:val="008800"/>
          <w:sz w:val="17"/>
          <w:szCs w:val="17"/>
        </w:rPr>
        <w:t>'pt'</w:t>
      </w:r>
    </w:p>
    <w:p w14:paraId="18956FF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666600"/>
          <w:sz w:val="17"/>
          <w:szCs w:val="17"/>
        </w:rPr>
        <w:t>)</w:t>
      </w:r>
    </w:p>
    <w:p w14:paraId="37F5BABD"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code_description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bert_tokenizer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bert_inputs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6909B43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blackbox_code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blackbox_model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code_description</w:t>
      </w:r>
      <w:r>
        <w:rPr>
          <w:rFonts w:ascii="Consolas" w:hAnsi="Consolas" w:cs="Courier New"/>
          <w:color w:val="666600"/>
          <w:sz w:val="17"/>
          <w:szCs w:val="17"/>
        </w:rPr>
        <w:t>,</w:t>
      </w:r>
      <w:r>
        <w:rPr>
          <w:rFonts w:ascii="Consolas" w:hAnsi="Consolas" w:cs="Courier New"/>
          <w:color w:val="000000"/>
          <w:sz w:val="17"/>
          <w:szCs w:val="17"/>
        </w:rPr>
        <w:t xml:space="preserve"> language</w:t>
      </w:r>
      <w:r>
        <w:rPr>
          <w:rFonts w:ascii="Consolas" w:hAnsi="Consolas" w:cs="Courier New"/>
          <w:color w:val="666600"/>
          <w:sz w:val="17"/>
          <w:szCs w:val="17"/>
        </w:rPr>
        <w:t>=</w:t>
      </w:r>
      <w:r>
        <w:rPr>
          <w:rFonts w:ascii="Consolas" w:hAnsi="Consolas" w:cs="Courier New"/>
          <w:color w:val="008800"/>
          <w:sz w:val="17"/>
          <w:szCs w:val="17"/>
        </w:rPr>
        <w:t>'python'</w:t>
      </w:r>
      <w:r>
        <w:rPr>
          <w:rFonts w:ascii="Consolas" w:hAnsi="Consolas" w:cs="Courier New"/>
          <w:color w:val="666600"/>
          <w:sz w:val="17"/>
          <w:szCs w:val="17"/>
        </w:rPr>
        <w:t>)</w:t>
      </w:r>
    </w:p>
    <w:p w14:paraId="345437E4"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blackbox_code</w:t>
      </w:r>
    </w:p>
    <w:p w14:paraId="1DF0F45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FDB0852"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ensemble_code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code1</w:t>
      </w:r>
      <w:r>
        <w:rPr>
          <w:rFonts w:ascii="Consolas" w:hAnsi="Consolas" w:cs="Courier New"/>
          <w:color w:val="666600"/>
          <w:sz w:val="17"/>
          <w:szCs w:val="17"/>
        </w:rPr>
        <w:t>,</w:t>
      </w:r>
      <w:r>
        <w:rPr>
          <w:rFonts w:ascii="Consolas" w:hAnsi="Consolas" w:cs="Courier New"/>
          <w:color w:val="000000"/>
          <w:sz w:val="17"/>
          <w:szCs w:val="17"/>
        </w:rPr>
        <w:t xml:space="preserve"> code2</w:t>
      </w:r>
      <w:r>
        <w:rPr>
          <w:rFonts w:ascii="Consolas" w:hAnsi="Consolas" w:cs="Courier New"/>
          <w:color w:val="666600"/>
          <w:sz w:val="17"/>
          <w:szCs w:val="17"/>
        </w:rPr>
        <w:t>):</w:t>
      </w:r>
    </w:p>
    <w:p w14:paraId="50DB13A5"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code1 </w:t>
      </w:r>
      <w:r>
        <w:rPr>
          <w:rFonts w:ascii="Consolas" w:hAnsi="Consolas" w:cs="Courier New"/>
          <w:color w:val="666600"/>
          <w:sz w:val="17"/>
          <w:szCs w:val="17"/>
        </w:rPr>
        <w:t>==</w:t>
      </w:r>
      <w:r>
        <w:rPr>
          <w:rFonts w:ascii="Consolas" w:hAnsi="Consolas" w:cs="Courier New"/>
          <w:color w:val="000000"/>
          <w:sz w:val="17"/>
          <w:szCs w:val="17"/>
        </w:rPr>
        <w:t xml:space="preserve"> code2</w:t>
      </w:r>
      <w:r>
        <w:rPr>
          <w:rFonts w:ascii="Consolas" w:hAnsi="Consolas" w:cs="Courier New"/>
          <w:color w:val="666600"/>
          <w:sz w:val="17"/>
          <w:szCs w:val="17"/>
        </w:rPr>
        <w:t>:</w:t>
      </w:r>
    </w:p>
    <w:p w14:paraId="7F8D8352"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code1</w:t>
      </w:r>
    </w:p>
    <w:p w14:paraId="72F3CD95"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E22C372"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code1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code2</w:t>
      </w:r>
    </w:p>
    <w:p w14:paraId="66B098B2"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1FDECBEB"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4141B563"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Generate code using CodeBERT</w:t>
      </w:r>
    </w:p>
    <w:p w14:paraId="10D86797"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codebert_code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generate_code_with_codebert</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590AD06A"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
    <w:p w14:paraId="0EEA5411"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880000"/>
          <w:sz w:val="17"/>
          <w:szCs w:val="17"/>
        </w:rPr>
        <w:t># Generate code using BERT with Blackbox</w:t>
      </w:r>
    </w:p>
    <w:p w14:paraId="4EA7D6AF"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blackbox_code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generate_code_with_blackbox</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17E3CE7E"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1975863A"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Combine the outputs using an ensemble method</w:t>
      </w:r>
    </w:p>
    <w:p w14:paraId="4CAB195D"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ensemble_code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ensemble_code</w:t>
      </w:r>
      <w:r>
        <w:rPr>
          <w:rFonts w:ascii="Consolas" w:hAnsi="Consolas" w:cs="Courier New"/>
          <w:color w:val="666600"/>
          <w:sz w:val="17"/>
          <w:szCs w:val="17"/>
        </w:rPr>
        <w:t>(</w:t>
      </w:r>
      <w:r>
        <w:rPr>
          <w:rFonts w:ascii="Consolas" w:hAnsi="Consolas" w:cs="Courier New"/>
          <w:color w:val="000000"/>
          <w:sz w:val="17"/>
          <w:szCs w:val="17"/>
        </w:rPr>
        <w:t>codebert_code</w:t>
      </w:r>
      <w:r>
        <w:rPr>
          <w:rFonts w:ascii="Consolas" w:hAnsi="Consolas" w:cs="Courier New"/>
          <w:color w:val="666600"/>
          <w:sz w:val="17"/>
          <w:szCs w:val="17"/>
        </w:rPr>
        <w:t>,</w:t>
      </w:r>
      <w:r>
        <w:rPr>
          <w:rFonts w:ascii="Consolas" w:hAnsi="Consolas" w:cs="Courier New"/>
          <w:color w:val="000000"/>
          <w:sz w:val="17"/>
          <w:szCs w:val="17"/>
        </w:rPr>
        <w:t xml:space="preserve"> blackbox_code</w:t>
      </w:r>
      <w:r>
        <w:rPr>
          <w:rFonts w:ascii="Consolas" w:hAnsi="Consolas" w:cs="Courier New"/>
          <w:color w:val="666600"/>
          <w:sz w:val="17"/>
          <w:szCs w:val="17"/>
        </w:rPr>
        <w:t>)</w:t>
      </w:r>
    </w:p>
    <w:p w14:paraId="5AF8EAC3"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lastRenderedPageBreak/>
        <w:t xml:space="preserve">50. </w:t>
      </w:r>
      <w:r>
        <w:rPr>
          <w:rFonts w:ascii="Consolas" w:hAnsi="Consolas" w:cs="Courier New"/>
          <w:color w:val="000000"/>
          <w:sz w:val="17"/>
          <w:szCs w:val="17"/>
        </w:rPr>
        <w:t xml:space="preserve">        </w:t>
      </w:r>
    </w:p>
    <w:p w14:paraId="1A531CD9"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ensemble_code</w:t>
      </w:r>
    </w:p>
    <w:p w14:paraId="01867ACA" w14:textId="77777777" w:rsidR="00585DF3" w:rsidRDefault="00585DF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873203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36ED32D1" w14:textId="77777777" w:rsidR="00585DF3" w:rsidRPr="00585DF3" w:rsidRDefault="00585DF3" w:rsidP="00585DF3">
      <w:pPr>
        <w:rPr>
          <w:rFonts w:ascii="Consolas" w:eastAsiaTheme="minorEastAsia" w:hAnsi="Consolas" w:cs="Courier New"/>
          <w:kern w:val="0"/>
          <w:sz w:val="17"/>
          <w:szCs w:val="17"/>
          <w:lang w:eastAsia="en-GB"/>
          <w14:ligatures w14:val="none"/>
        </w:rPr>
      </w:pPr>
    </w:p>
    <w:p w14:paraId="0EA62AD6" w14:textId="77777777" w:rsidR="00F83268" w:rsidRDefault="00F83268" w:rsidP="00F83268"/>
    <w:p w14:paraId="17C61216" w14:textId="77777777" w:rsidR="00F83268" w:rsidRPr="00326A2B" w:rsidRDefault="00F83268" w:rsidP="00F83268"/>
    <w:p w14:paraId="24B08E44" w14:textId="77777777" w:rsidR="00F83268" w:rsidRDefault="00F83268" w:rsidP="00F83268">
      <w:pPr>
        <w:pStyle w:val="Heading3"/>
      </w:pPr>
      <w:bookmarkStart w:id="102" w:name="_Toc178780113"/>
      <w:r>
        <w:t>features\dialogue_manager.py</w:t>
      </w:r>
      <w:bookmarkEnd w:id="102"/>
    </w:p>
    <w:p w14:paraId="244E89FE" w14:textId="77777777" w:rsidR="00F83268" w:rsidRPr="00073777" w:rsidRDefault="00F83268" w:rsidP="00F83268">
      <w:r w:rsidRPr="00073777">
        <w:rPr>
          <w:b/>
          <w:bCs/>
        </w:rPr>
        <w:t>Purpose</w:t>
      </w:r>
      <w:r w:rsidRPr="00073777">
        <w:t>: This file is responsible for managing the flow of conversations and dialogue between Jaicat and the user. It keeps track of context and handles switching between tasks in a conversation.</w:t>
      </w:r>
    </w:p>
    <w:p w14:paraId="74108D18" w14:textId="77777777" w:rsidR="00F83268" w:rsidRPr="00073777" w:rsidRDefault="00F83268" w:rsidP="00F83268">
      <w:pPr>
        <w:pStyle w:val="Heading4"/>
      </w:pPr>
      <w:r w:rsidRPr="00073777">
        <w:t>Key Functions:</w:t>
      </w:r>
    </w:p>
    <w:p w14:paraId="3A01B7EC" w14:textId="77777777" w:rsidR="00F83268" w:rsidRPr="00073777" w:rsidRDefault="00F83268" w:rsidP="00F11D6B">
      <w:pPr>
        <w:numPr>
          <w:ilvl w:val="1"/>
          <w:numId w:val="64"/>
        </w:numPr>
      </w:pPr>
      <w:r w:rsidRPr="00073777">
        <w:rPr>
          <w:b/>
          <w:bCs/>
        </w:rPr>
        <w:t>manage_dialogue()</w:t>
      </w:r>
      <w:r w:rsidRPr="00073777">
        <w:t>: Manages back-and-forth conversation flow and keeps track of user context.</w:t>
      </w:r>
    </w:p>
    <w:p w14:paraId="6EF9A948" w14:textId="77777777" w:rsidR="00F83268" w:rsidRPr="00073777" w:rsidRDefault="00F83268" w:rsidP="00F11D6B">
      <w:pPr>
        <w:numPr>
          <w:ilvl w:val="0"/>
          <w:numId w:val="64"/>
        </w:numPr>
      </w:pPr>
      <w:r w:rsidRPr="00073777">
        <w:rPr>
          <w:b/>
          <w:bCs/>
        </w:rPr>
        <w:t>Connection to main.py</w:t>
      </w:r>
      <w:r w:rsidRPr="00073777">
        <w:t>:</w:t>
      </w:r>
    </w:p>
    <w:p w14:paraId="7AE0131B" w14:textId="77777777" w:rsidR="00F83268" w:rsidRDefault="00F83268" w:rsidP="00F11D6B">
      <w:pPr>
        <w:numPr>
          <w:ilvl w:val="1"/>
          <w:numId w:val="64"/>
        </w:numPr>
      </w:pPr>
      <w:r w:rsidRPr="00073777">
        <w:t>Called by main.py to manage conversational responses and flow after user input is processed.</w:t>
      </w:r>
    </w:p>
    <w:p w14:paraId="0149FF01" w14:textId="77777777" w:rsidR="00F83268" w:rsidRDefault="00F83268" w:rsidP="00F83268">
      <w:pPr>
        <w:pStyle w:val="Heading4"/>
      </w:pPr>
      <w:r>
        <w:t>The code</w:t>
      </w:r>
    </w:p>
    <w:p w14:paraId="0EC87726" w14:textId="77777777" w:rsidR="00F83268" w:rsidRDefault="00F83268" w:rsidP="00F83268">
      <w:pPr>
        <w:ind w:left="360"/>
      </w:pPr>
    </w:p>
    <w:p w14:paraId="3B8F9F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conversation</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000088"/>
          <w:sz w:val="17"/>
          <w:szCs w:val="17"/>
        </w:rPr>
        <w:t>import</w:t>
      </w:r>
      <w:r>
        <w:rPr>
          <w:rFonts w:ascii="Consolas" w:hAnsi="Consolas" w:cs="Courier New"/>
          <w:color w:val="000000"/>
          <w:sz w:val="17"/>
          <w:szCs w:val="17"/>
        </w:rPr>
        <w:t xml:space="preserve"> NLU</w:t>
      </w:r>
    </w:p>
    <w:p w14:paraId="0FEAE8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BertTokenizer</w:t>
      </w:r>
    </w:p>
    <w:p w14:paraId="41E610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3216B9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2CD0DB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conversation</w:t>
      </w:r>
      <w:r>
        <w:rPr>
          <w:rFonts w:ascii="Consolas" w:hAnsi="Consolas" w:cs="Courier New"/>
          <w:color w:val="666600"/>
          <w:sz w:val="17"/>
          <w:szCs w:val="17"/>
        </w:rPr>
        <w:t>.</w:t>
      </w:r>
      <w:r>
        <w:rPr>
          <w:rFonts w:ascii="Consolas" w:hAnsi="Consolas" w:cs="Courier New"/>
          <w:color w:val="000000"/>
          <w:sz w:val="17"/>
          <w:szCs w:val="17"/>
        </w:rPr>
        <w:t xml:space="preserve">nlg </w:t>
      </w:r>
      <w:r>
        <w:rPr>
          <w:rFonts w:ascii="Consolas" w:hAnsi="Consolas" w:cs="Courier New"/>
          <w:color w:val="000088"/>
          <w:sz w:val="17"/>
          <w:szCs w:val="17"/>
        </w:rPr>
        <w:t>import</w:t>
      </w:r>
      <w:r>
        <w:rPr>
          <w:rFonts w:ascii="Consolas" w:hAnsi="Consolas" w:cs="Courier New"/>
          <w:color w:val="000000"/>
          <w:sz w:val="17"/>
          <w:szCs w:val="17"/>
        </w:rPr>
        <w:t xml:space="preserve"> NLG</w:t>
      </w:r>
    </w:p>
    <w:p w14:paraId="637728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6D62F7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DialogueManager</w:t>
      </w:r>
      <w:r>
        <w:rPr>
          <w:rFonts w:ascii="Consolas" w:hAnsi="Consolas" w:cs="Courier New"/>
          <w:color w:val="666600"/>
          <w:sz w:val="17"/>
          <w:szCs w:val="17"/>
        </w:rPr>
        <w:t>:</w:t>
      </w:r>
    </w:p>
    <w:p w14:paraId="08C5D02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7CFCD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6A06A7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666600"/>
          <w:sz w:val="17"/>
          <w:szCs w:val="17"/>
        </w:rPr>
        <w:t>=</w:t>
      </w:r>
      <w:r>
        <w:rPr>
          <w:rFonts w:ascii="Consolas" w:hAnsi="Consolas" w:cs="Courier New"/>
          <w:color w:val="000000"/>
          <w:sz w:val="17"/>
          <w:szCs w:val="17"/>
        </w:rPr>
        <w:t xml:space="preserve"> NLU</w:t>
      </w:r>
      <w:r>
        <w:rPr>
          <w:rFonts w:ascii="Consolas" w:hAnsi="Consolas" w:cs="Courier New"/>
          <w:color w:val="666600"/>
          <w:sz w:val="17"/>
          <w:szCs w:val="17"/>
        </w:rPr>
        <w:t>()</w:t>
      </w:r>
    </w:p>
    <w:p w14:paraId="1C6237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response_generator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"bert-base-uncased"</w:t>
      </w:r>
      <w:r>
        <w:rPr>
          <w:rFonts w:ascii="Consolas" w:hAnsi="Consolas" w:cs="Courier New"/>
          <w:color w:val="666600"/>
          <w:sz w:val="17"/>
          <w:szCs w:val="17"/>
        </w:rPr>
        <w:t>)</w:t>
      </w:r>
    </w:p>
    <w:p w14:paraId="7EE7CE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"bert-base-uncased"</w:t>
      </w:r>
      <w:r>
        <w:rPr>
          <w:rFonts w:ascii="Consolas" w:hAnsi="Consolas" w:cs="Courier New"/>
          <w:color w:val="666600"/>
          <w:sz w:val="17"/>
          <w:szCs w:val="17"/>
        </w:rPr>
        <w:t>)</w:t>
      </w:r>
    </w:p>
    <w:p w14:paraId="1DF4CA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30FA6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1A8319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extracted_data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nlu</w:t>
      </w:r>
      <w:r>
        <w:rPr>
          <w:rFonts w:ascii="Consolas" w:hAnsi="Consolas" w:cs="Courier New"/>
          <w:color w:val="666600"/>
          <w:sz w:val="17"/>
          <w:szCs w:val="17"/>
        </w:rPr>
        <w:t>.</w:t>
      </w:r>
      <w:r>
        <w:rPr>
          <w:rFonts w:ascii="Consolas" w:hAnsi="Consolas" w:cs="Courier New"/>
          <w:color w:val="000000"/>
          <w:sz w:val="17"/>
          <w:szCs w:val="17"/>
        </w:rPr>
        <w:t>extract_intent_and_entities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327A04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p>
    <w:p w14:paraId="0E08E7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extracted_data</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p>
    <w:p w14:paraId="06B33B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4F635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1481F5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sorry, I didn't understand that. Could you please rephrase?"</w:t>
      </w:r>
    </w:p>
    <w:p w14:paraId="58C3E5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6E3621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"greet"</w:t>
      </w:r>
      <w:r>
        <w:rPr>
          <w:rFonts w:ascii="Consolas" w:hAnsi="Consolas" w:cs="Courier New"/>
          <w:color w:val="666600"/>
          <w:sz w:val="17"/>
          <w:szCs w:val="17"/>
        </w:rPr>
        <w:t>:</w:t>
      </w:r>
    </w:p>
    <w:p w14:paraId="2DA74B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greet</w:t>
      </w:r>
      <w:r>
        <w:rPr>
          <w:rFonts w:ascii="Consolas" w:hAnsi="Consolas" w:cs="Courier New"/>
          <w:color w:val="666600"/>
          <w:sz w:val="17"/>
          <w:szCs w:val="17"/>
        </w:rPr>
        <w:t>()</w:t>
      </w:r>
    </w:p>
    <w:p w14:paraId="05FCDC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"goodbye"</w:t>
      </w:r>
      <w:r>
        <w:rPr>
          <w:rFonts w:ascii="Consolas" w:hAnsi="Consolas" w:cs="Courier New"/>
          <w:color w:val="666600"/>
          <w:sz w:val="17"/>
          <w:szCs w:val="17"/>
        </w:rPr>
        <w:t>:</w:t>
      </w:r>
    </w:p>
    <w:p w14:paraId="50A55B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goodbye</w:t>
      </w:r>
      <w:r>
        <w:rPr>
          <w:rFonts w:ascii="Consolas" w:hAnsi="Consolas" w:cs="Courier New"/>
          <w:color w:val="666600"/>
          <w:sz w:val="17"/>
          <w:szCs w:val="17"/>
        </w:rPr>
        <w:t>()</w:t>
      </w:r>
    </w:p>
    <w:p w14:paraId="72A1B4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"generate_code"</w:t>
      </w:r>
      <w:r>
        <w:rPr>
          <w:rFonts w:ascii="Consolas" w:hAnsi="Consolas" w:cs="Courier New"/>
          <w:color w:val="666600"/>
          <w:sz w:val="17"/>
          <w:szCs w:val="17"/>
        </w:rPr>
        <w:t>:</w:t>
      </w:r>
    </w:p>
    <w:p w14:paraId="408AB2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23F9B3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"analyze_text"</w:t>
      </w:r>
      <w:r>
        <w:rPr>
          <w:rFonts w:ascii="Consolas" w:hAnsi="Consolas" w:cs="Courier New"/>
          <w:color w:val="666600"/>
          <w:sz w:val="17"/>
          <w:szCs w:val="17"/>
        </w:rPr>
        <w:t>:</w:t>
      </w:r>
    </w:p>
    <w:p w14:paraId="3D7906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66EC26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"analyze_sentiment"</w:t>
      </w:r>
      <w:r>
        <w:rPr>
          <w:rFonts w:ascii="Consolas" w:hAnsi="Consolas" w:cs="Courier New"/>
          <w:color w:val="666600"/>
          <w:sz w:val="17"/>
          <w:szCs w:val="17"/>
        </w:rPr>
        <w:t>:</w:t>
      </w:r>
    </w:p>
    <w:p w14:paraId="0C94B8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406898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07ACE1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0E4DD2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input_ids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"Generate code for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5AA26F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attention_mask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"Generate code for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4AC7A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36.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response_generator</w:t>
      </w:r>
      <w:r>
        <w:rPr>
          <w:rFonts w:ascii="Consolas" w:hAnsi="Consolas" w:cs="Courier New"/>
          <w:color w:val="666600"/>
          <w:sz w:val="17"/>
          <w:szCs w:val="17"/>
        </w:rPr>
        <w:t>(</w:t>
      </w:r>
      <w:r>
        <w:rPr>
          <w:rFonts w:ascii="Consolas" w:hAnsi="Consolas" w:cs="Courier New"/>
          <w:color w:val="0000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attention_mask</w:t>
      </w:r>
      <w:r>
        <w:rPr>
          <w:rFonts w:ascii="Consolas" w:hAnsi="Consolas" w:cs="Courier New"/>
          <w:color w:val="666600"/>
          <w:sz w:val="17"/>
          <w:szCs w:val="17"/>
        </w:rPr>
        <w:t>=</w:t>
      </w:r>
      <w:r>
        <w:rPr>
          <w:rFonts w:ascii="Consolas" w:hAnsi="Consolas" w:cs="Courier New"/>
          <w:color w:val="000000"/>
          <w:sz w:val="17"/>
          <w:szCs w:val="17"/>
        </w:rPr>
        <w:t>attention_mask</w:t>
      </w:r>
      <w:r>
        <w:rPr>
          <w:rFonts w:ascii="Consolas" w:hAnsi="Consolas" w:cs="Courier New"/>
          <w:color w:val="666600"/>
          <w:sz w:val="17"/>
          <w:szCs w:val="17"/>
        </w:rPr>
        <w:t>)</w:t>
      </w:r>
    </w:p>
    <w:p w14:paraId="07EB96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3F930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39C55D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63A03B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1516CA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880000"/>
          <w:sz w:val="17"/>
          <w:szCs w:val="17"/>
        </w:rPr>
        <w:t># Implement text analysis logic here</w:t>
      </w:r>
    </w:p>
    <w:p w14:paraId="2673DF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880000"/>
          <w:sz w:val="17"/>
          <w:szCs w:val="17"/>
        </w:rPr>
        <w:t># For example, you can use the LLaMA model to analyze text</w:t>
      </w:r>
    </w:p>
    <w:p w14:paraId="465FB4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input_ids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"Analyze text: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60A6A5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attention_mask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"Analyze text: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430F1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response_generator</w:t>
      </w:r>
      <w:r>
        <w:rPr>
          <w:rFonts w:ascii="Consolas" w:hAnsi="Consolas" w:cs="Courier New"/>
          <w:color w:val="666600"/>
          <w:sz w:val="17"/>
          <w:szCs w:val="17"/>
        </w:rPr>
        <w:t>(</w:t>
      </w:r>
      <w:r>
        <w:rPr>
          <w:rFonts w:ascii="Consolas" w:hAnsi="Consolas" w:cs="Courier New"/>
          <w:color w:val="0000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attention_mask</w:t>
      </w:r>
      <w:r>
        <w:rPr>
          <w:rFonts w:ascii="Consolas" w:hAnsi="Consolas" w:cs="Courier New"/>
          <w:color w:val="666600"/>
          <w:sz w:val="17"/>
          <w:szCs w:val="17"/>
        </w:rPr>
        <w:t>=</w:t>
      </w:r>
      <w:r>
        <w:rPr>
          <w:rFonts w:ascii="Consolas" w:hAnsi="Consolas" w:cs="Courier New"/>
          <w:color w:val="000000"/>
          <w:sz w:val="17"/>
          <w:szCs w:val="17"/>
        </w:rPr>
        <w:t>attention_mask</w:t>
      </w:r>
      <w:r>
        <w:rPr>
          <w:rFonts w:ascii="Consolas" w:hAnsi="Consolas" w:cs="Courier New"/>
          <w:color w:val="666600"/>
          <w:sz w:val="17"/>
          <w:szCs w:val="17"/>
        </w:rPr>
        <w:t>)</w:t>
      </w:r>
    </w:p>
    <w:p w14:paraId="14B3F4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6C43C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414E68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7806273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1F1BB0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880000"/>
          <w:sz w:val="17"/>
          <w:szCs w:val="17"/>
        </w:rPr>
        <w:t># Implement sentiment analysis logic here</w:t>
      </w:r>
    </w:p>
    <w:p w14:paraId="044CA6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For example, you can use the LLaMA model to analyze sentiment</w:t>
      </w:r>
    </w:p>
    <w:p w14:paraId="0BABF3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input_ids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"Analyze sentiment of: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5EAAC62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attention_mask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"Analyze sentiment of: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87FC7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response_generator</w:t>
      </w:r>
      <w:r>
        <w:rPr>
          <w:rFonts w:ascii="Consolas" w:hAnsi="Consolas" w:cs="Courier New"/>
          <w:color w:val="666600"/>
          <w:sz w:val="17"/>
          <w:szCs w:val="17"/>
        </w:rPr>
        <w:t>(</w:t>
      </w:r>
      <w:r>
        <w:rPr>
          <w:rFonts w:ascii="Consolas" w:hAnsi="Consolas" w:cs="Courier New"/>
          <w:color w:val="0000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attention_mask</w:t>
      </w:r>
      <w:r>
        <w:rPr>
          <w:rFonts w:ascii="Consolas" w:hAnsi="Consolas" w:cs="Courier New"/>
          <w:color w:val="666600"/>
          <w:sz w:val="17"/>
          <w:szCs w:val="17"/>
        </w:rPr>
        <w:t>=</w:t>
      </w:r>
      <w:r>
        <w:rPr>
          <w:rFonts w:ascii="Consolas" w:hAnsi="Consolas" w:cs="Courier New"/>
          <w:color w:val="000000"/>
          <w:sz w:val="17"/>
          <w:szCs w:val="17"/>
        </w:rPr>
        <w:t>attention_mask</w:t>
      </w:r>
      <w:r>
        <w:rPr>
          <w:rFonts w:ascii="Consolas" w:hAnsi="Consolas" w:cs="Courier New"/>
          <w:color w:val="666600"/>
          <w:sz w:val="17"/>
          <w:szCs w:val="17"/>
        </w:rPr>
        <w:t>)</w:t>
      </w:r>
    </w:p>
    <w:p w14:paraId="391114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5F43D6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488A31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789796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greet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A77FC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"Hello! How can I help you?"</w:t>
      </w:r>
    </w:p>
    <w:p w14:paraId="181849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76DAFA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goodbye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9D266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"Goodbye! Have a great day!"</w:t>
      </w:r>
    </w:p>
    <w:p w14:paraId="27A1D3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063C6425" w14:textId="77777777" w:rsidR="00F83268" w:rsidRPr="00073777" w:rsidRDefault="00F83268" w:rsidP="00F83268">
      <w:pPr>
        <w:ind w:left="360"/>
      </w:pPr>
    </w:p>
    <w:p w14:paraId="55DA9637" w14:textId="77777777" w:rsidR="00F83268" w:rsidRPr="00326A2B" w:rsidRDefault="00F83268" w:rsidP="00F83268"/>
    <w:p w14:paraId="3DC18D5A" w14:textId="77777777" w:rsidR="00F83268" w:rsidRDefault="00F83268" w:rsidP="00F83268">
      <w:pPr>
        <w:pStyle w:val="Heading3"/>
      </w:pPr>
      <w:bookmarkStart w:id="103" w:name="_Toc178780114"/>
      <w:r>
        <w:t>features\nlp copy.py</w:t>
      </w:r>
      <w:bookmarkEnd w:id="103"/>
    </w:p>
    <w:p w14:paraId="45589993" w14:textId="77777777" w:rsidR="00F83268" w:rsidRPr="00073777" w:rsidRDefault="00F83268" w:rsidP="00F83268">
      <w:r w:rsidRPr="00073777">
        <w:rPr>
          <w:b/>
          <w:bCs/>
        </w:rPr>
        <w:t>Purpose</w:t>
      </w:r>
      <w:r w:rsidRPr="00073777">
        <w:t>: A backup or alternative version of the main nlp.py file. It could have differences in implementation or be used for testing purposes.</w:t>
      </w:r>
    </w:p>
    <w:p w14:paraId="73087B1C" w14:textId="77777777" w:rsidR="00F83268" w:rsidRPr="00073777" w:rsidRDefault="00F83268" w:rsidP="00F11D6B">
      <w:pPr>
        <w:numPr>
          <w:ilvl w:val="0"/>
          <w:numId w:val="65"/>
        </w:numPr>
      </w:pPr>
      <w:r w:rsidRPr="00073777">
        <w:rPr>
          <w:b/>
          <w:bCs/>
        </w:rPr>
        <w:t>Key Functions</w:t>
      </w:r>
      <w:r w:rsidRPr="00073777">
        <w:t>:</w:t>
      </w:r>
    </w:p>
    <w:p w14:paraId="2767D1CA" w14:textId="77777777" w:rsidR="00F83268" w:rsidRPr="00073777" w:rsidRDefault="00F83268" w:rsidP="00F11D6B">
      <w:pPr>
        <w:numPr>
          <w:ilvl w:val="1"/>
          <w:numId w:val="65"/>
        </w:numPr>
      </w:pPr>
      <w:r w:rsidRPr="00073777">
        <w:t>Likely similar to nlp.py, handling natural language processing tasks such as entity extraction and sentiment analysis.</w:t>
      </w:r>
    </w:p>
    <w:p w14:paraId="54E80C85" w14:textId="77777777" w:rsidR="00F83268" w:rsidRPr="00073777" w:rsidRDefault="00F83268" w:rsidP="00F11D6B">
      <w:pPr>
        <w:numPr>
          <w:ilvl w:val="0"/>
          <w:numId w:val="65"/>
        </w:numPr>
      </w:pPr>
      <w:r w:rsidRPr="00073777">
        <w:rPr>
          <w:b/>
          <w:bCs/>
        </w:rPr>
        <w:t>Connection to main.py</w:t>
      </w:r>
      <w:r w:rsidRPr="00073777">
        <w:t>:</w:t>
      </w:r>
    </w:p>
    <w:p w14:paraId="653537DC" w14:textId="77777777" w:rsidR="00F83268" w:rsidRDefault="00F83268" w:rsidP="00F11D6B">
      <w:pPr>
        <w:numPr>
          <w:ilvl w:val="1"/>
          <w:numId w:val="65"/>
        </w:numPr>
      </w:pPr>
      <w:r w:rsidRPr="00073777">
        <w:t>No direct connection to main.py, but could serve as a backup for reference.</w:t>
      </w:r>
    </w:p>
    <w:p w14:paraId="45ACE231" w14:textId="77777777" w:rsidR="00F83268" w:rsidRDefault="00F83268" w:rsidP="00F83268">
      <w:pPr>
        <w:pStyle w:val="Heading4"/>
      </w:pPr>
      <w:r>
        <w:t>The code</w:t>
      </w:r>
    </w:p>
    <w:p w14:paraId="146E4187" w14:textId="77777777" w:rsidR="00F83268" w:rsidRDefault="00F83268" w:rsidP="00F83268"/>
    <w:p w14:paraId="64D495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In features/nlp.py</w:t>
      </w:r>
    </w:p>
    <w:p w14:paraId="4A802D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25A8A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567D78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268F23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BertTokenizer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p>
    <w:p w14:paraId="5C5056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110FCD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NLPSystem</w:t>
      </w:r>
      <w:r>
        <w:rPr>
          <w:rFonts w:ascii="Consolas" w:hAnsi="Consolas" w:cs="Courier New"/>
          <w:color w:val="666600"/>
          <w:sz w:val="17"/>
          <w:szCs w:val="17"/>
        </w:rPr>
        <w:t>:</w:t>
      </w:r>
    </w:p>
    <w:p w14:paraId="264187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05CF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'en_core_web_lg'</w:t>
      </w:r>
      <w:r>
        <w:rPr>
          <w:rFonts w:ascii="Consolas" w:hAnsi="Consolas" w:cs="Courier New"/>
          <w:color w:val="666600"/>
          <w:sz w:val="17"/>
          <w:szCs w:val="17"/>
        </w:rPr>
        <w:t>)</w:t>
      </w:r>
    </w:p>
    <w:p w14:paraId="68F90D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sentiment_analysis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SentimentAnalysis</w:t>
      </w:r>
      <w:r>
        <w:rPr>
          <w:rFonts w:ascii="Consolas" w:hAnsi="Consolas" w:cs="Courier New"/>
          <w:color w:val="666600"/>
          <w:sz w:val="17"/>
          <w:szCs w:val="17"/>
        </w:rPr>
        <w:t>()</w:t>
      </w:r>
    </w:p>
    <w:p w14:paraId="357F0C3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604BF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5F3BED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13.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19248A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9CEEC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024493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1BEC26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4D9354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{e}"</w:t>
      </w:r>
    </w:p>
    <w:p w14:paraId="2812D5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w:t>
      </w:r>
    </w:p>
    <w:p w14:paraId="759E94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part_of_speech_tagging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5FC6AC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3CA83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B2713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pos_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551548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pos_tags</w:t>
      </w:r>
    </w:p>
    <w:p w14:paraId="2C99B7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02677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{e}"</w:t>
      </w:r>
    </w:p>
    <w:p w14:paraId="7ECEC4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w:t>
      </w:r>
    </w:p>
    <w:p w14:paraId="5D6556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language_detection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13A97D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lang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_language</w:t>
      </w:r>
    </w:p>
    <w:p w14:paraId="683067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"English"</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lang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'Unknown'</w:t>
      </w:r>
    </w:p>
    <w:p w14:paraId="23F3B7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57D222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text_summarization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p>
    <w:p w14:paraId="3393B2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443393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model_name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"bert-base-uncased"</w:t>
      </w:r>
    </w:p>
    <w:p w14:paraId="09AA5A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6765F9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4E1B4B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082E75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encode_plus</w:t>
      </w:r>
      <w:r>
        <w:rPr>
          <w:rFonts w:ascii="Consolas" w:hAnsi="Consolas" w:cs="Courier New"/>
          <w:color w:val="666600"/>
          <w:sz w:val="17"/>
          <w:szCs w:val="17"/>
        </w:rPr>
        <w:t>(</w:t>
      </w:r>
    </w:p>
    <w:p w14:paraId="7958032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text</w:t>
      </w:r>
      <w:r>
        <w:rPr>
          <w:rFonts w:ascii="Consolas" w:hAnsi="Consolas" w:cs="Courier New"/>
          <w:color w:val="666600"/>
          <w:sz w:val="17"/>
          <w:szCs w:val="17"/>
        </w:rPr>
        <w:t>,</w:t>
      </w:r>
    </w:p>
    <w:p w14:paraId="407F22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max_length</w:t>
      </w:r>
      <w:r>
        <w:rPr>
          <w:rFonts w:ascii="Consolas" w:hAnsi="Consolas" w:cs="Courier New"/>
          <w:color w:val="666600"/>
          <w:sz w:val="17"/>
          <w:szCs w:val="17"/>
        </w:rPr>
        <w:t>=</w:t>
      </w:r>
      <w:r>
        <w:rPr>
          <w:rFonts w:ascii="Consolas" w:hAnsi="Consolas" w:cs="Courier New"/>
          <w:color w:val="000000"/>
          <w:sz w:val="17"/>
          <w:szCs w:val="17"/>
        </w:rPr>
        <w:t>max_length</w:t>
      </w:r>
      <w:r>
        <w:rPr>
          <w:rFonts w:ascii="Consolas" w:hAnsi="Consolas" w:cs="Courier New"/>
          <w:color w:val="666600"/>
          <w:sz w:val="17"/>
          <w:szCs w:val="17"/>
        </w:rPr>
        <w:t>,</w:t>
      </w:r>
    </w:p>
    <w:p w14:paraId="686CAE4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padding</w:t>
      </w:r>
      <w:r>
        <w:rPr>
          <w:rFonts w:ascii="Consolas" w:hAnsi="Consolas" w:cs="Courier New"/>
          <w:color w:val="666600"/>
          <w:sz w:val="17"/>
          <w:szCs w:val="17"/>
        </w:rPr>
        <w:t>=</w:t>
      </w:r>
      <w:r>
        <w:rPr>
          <w:rFonts w:ascii="Consolas" w:hAnsi="Consolas" w:cs="Courier New"/>
          <w:color w:val="008800"/>
          <w:sz w:val="17"/>
          <w:szCs w:val="17"/>
        </w:rPr>
        <w:t>"max_length"</w:t>
      </w:r>
      <w:r>
        <w:rPr>
          <w:rFonts w:ascii="Consolas" w:hAnsi="Consolas" w:cs="Courier New"/>
          <w:color w:val="666600"/>
          <w:sz w:val="17"/>
          <w:szCs w:val="17"/>
        </w:rPr>
        <w:t>,</w:t>
      </w:r>
    </w:p>
    <w:p w14:paraId="2C679A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1DA430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3EF16D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666600"/>
          <w:sz w:val="17"/>
          <w:szCs w:val="17"/>
        </w:rPr>
        <w:t>)</w:t>
      </w:r>
    </w:p>
    <w:p w14:paraId="4F152E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7AB4D2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input_ids </w:t>
      </w:r>
      <w:r>
        <w:rPr>
          <w:rFonts w:ascii="Consolas" w:hAnsi="Consolas" w:cs="Courier New"/>
          <w:color w:val="666600"/>
          <w:sz w:val="17"/>
          <w:szCs w:val="17"/>
        </w:rPr>
        <w:t>=</w:t>
      </w:r>
      <w:r>
        <w:rPr>
          <w:rFonts w:ascii="Consolas" w:hAnsi="Consolas" w:cs="Courier New"/>
          <w:color w:val="000000"/>
          <w:sz w:val="17"/>
          <w:szCs w:val="17"/>
        </w:rPr>
        <w:t xml:space="preserve"> inputs</w:t>
      </w:r>
      <w:r>
        <w:rPr>
          <w:rFonts w:ascii="Consolas" w:hAnsi="Consolas" w:cs="Courier New"/>
          <w:color w:val="666600"/>
          <w:sz w:val="17"/>
          <w:szCs w:val="17"/>
        </w:rPr>
        <w:t>[</w:t>
      </w:r>
      <w:r>
        <w:rPr>
          <w:rFonts w:ascii="Consolas" w:hAnsi="Consolas" w:cs="Courier New"/>
          <w:color w:val="008800"/>
          <w:sz w:val="17"/>
          <w:szCs w:val="17"/>
        </w:rPr>
        <w:t>"input_ids"</w:t>
      </w:r>
      <w:r>
        <w:rPr>
          <w:rFonts w:ascii="Consolas" w:hAnsi="Consolas" w:cs="Courier New"/>
          <w:color w:val="666600"/>
          <w:sz w:val="17"/>
          <w:szCs w:val="17"/>
        </w:rPr>
        <w:t>].</w:t>
      </w:r>
      <w:r>
        <w:rPr>
          <w:rFonts w:ascii="Consolas" w:hAnsi="Consolas" w:cs="Courier New"/>
          <w:color w:val="000000"/>
          <w:sz w:val="17"/>
          <w:szCs w:val="17"/>
        </w:rPr>
        <w:t>unsqueeze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5FEFA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attention_mask </w:t>
      </w:r>
      <w:r>
        <w:rPr>
          <w:rFonts w:ascii="Consolas" w:hAnsi="Consolas" w:cs="Courier New"/>
          <w:color w:val="666600"/>
          <w:sz w:val="17"/>
          <w:szCs w:val="17"/>
        </w:rPr>
        <w:t>=</w:t>
      </w:r>
      <w:r>
        <w:rPr>
          <w:rFonts w:ascii="Consolas" w:hAnsi="Consolas" w:cs="Courier New"/>
          <w:color w:val="000000"/>
          <w:sz w:val="17"/>
          <w:szCs w:val="17"/>
        </w:rPr>
        <w:t xml:space="preserve"> inputs</w:t>
      </w:r>
      <w:r>
        <w:rPr>
          <w:rFonts w:ascii="Consolas" w:hAnsi="Consolas" w:cs="Courier New"/>
          <w:color w:val="666600"/>
          <w:sz w:val="17"/>
          <w:szCs w:val="17"/>
        </w:rPr>
        <w:t>[</w:t>
      </w:r>
      <w:r>
        <w:rPr>
          <w:rFonts w:ascii="Consolas" w:hAnsi="Consolas" w:cs="Courier New"/>
          <w:color w:val="008800"/>
          <w:sz w:val="17"/>
          <w:szCs w:val="17"/>
        </w:rPr>
        <w:t>"attention_mask"</w:t>
      </w:r>
      <w:r>
        <w:rPr>
          <w:rFonts w:ascii="Consolas" w:hAnsi="Consolas" w:cs="Courier New"/>
          <w:color w:val="666600"/>
          <w:sz w:val="17"/>
          <w:szCs w:val="17"/>
        </w:rPr>
        <w:t>].</w:t>
      </w:r>
      <w:r>
        <w:rPr>
          <w:rFonts w:ascii="Consolas" w:hAnsi="Consolas" w:cs="Courier New"/>
          <w:color w:val="000000"/>
          <w:sz w:val="17"/>
          <w:szCs w:val="17"/>
        </w:rPr>
        <w:t>unsqueeze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1DE4F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689649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no_grad</w:t>
      </w:r>
      <w:r>
        <w:rPr>
          <w:rFonts w:ascii="Consolas" w:hAnsi="Consolas" w:cs="Courier New"/>
          <w:color w:val="666600"/>
          <w:sz w:val="17"/>
          <w:szCs w:val="17"/>
        </w:rPr>
        <w:t>():</w:t>
      </w:r>
    </w:p>
    <w:p w14:paraId="688E49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input_ids</w:t>
      </w:r>
      <w:r>
        <w:rPr>
          <w:rFonts w:ascii="Consolas" w:hAnsi="Consolas" w:cs="Courier New"/>
          <w:color w:val="666600"/>
          <w:sz w:val="17"/>
          <w:szCs w:val="17"/>
        </w:rPr>
        <w:t>,</w:t>
      </w:r>
      <w:r>
        <w:rPr>
          <w:rFonts w:ascii="Consolas" w:hAnsi="Consolas" w:cs="Courier New"/>
          <w:color w:val="000000"/>
          <w:sz w:val="17"/>
          <w:szCs w:val="17"/>
        </w:rPr>
        <w:t xml:space="preserve"> attention_mask</w:t>
      </w:r>
      <w:r>
        <w:rPr>
          <w:rFonts w:ascii="Consolas" w:hAnsi="Consolas" w:cs="Courier New"/>
          <w:color w:val="666600"/>
          <w:sz w:val="17"/>
          <w:szCs w:val="17"/>
        </w:rPr>
        <w:t>=</w:t>
      </w:r>
      <w:r>
        <w:rPr>
          <w:rFonts w:ascii="Consolas" w:hAnsi="Consolas" w:cs="Courier New"/>
          <w:color w:val="000000"/>
          <w:sz w:val="17"/>
          <w:szCs w:val="17"/>
        </w:rPr>
        <w:t>attention_mask</w:t>
      </w:r>
      <w:r>
        <w:rPr>
          <w:rFonts w:ascii="Consolas" w:hAnsi="Consolas" w:cs="Courier New"/>
          <w:color w:val="666600"/>
          <w:sz w:val="17"/>
          <w:szCs w:val="17"/>
        </w:rPr>
        <w:t>)</w:t>
      </w:r>
    </w:p>
    <w:p w14:paraId="35B608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hidden_states </w:t>
      </w:r>
      <w:r>
        <w:rPr>
          <w:rFonts w:ascii="Consolas" w:hAnsi="Consolas" w:cs="Courier New"/>
          <w:color w:val="666600"/>
          <w:sz w:val="17"/>
          <w:szCs w:val="17"/>
        </w:rPr>
        <w:t>=</w:t>
      </w:r>
      <w:r>
        <w:rPr>
          <w:rFonts w:ascii="Consolas" w:hAnsi="Consolas" w:cs="Courier New"/>
          <w:color w:val="000000"/>
          <w:sz w:val="17"/>
          <w:szCs w:val="17"/>
        </w:rPr>
        <w:t xml:space="preserve"> outputs</w:t>
      </w:r>
      <w:r>
        <w:rPr>
          <w:rFonts w:ascii="Consolas" w:hAnsi="Consolas" w:cs="Courier New"/>
          <w:color w:val="666600"/>
          <w:sz w:val="17"/>
          <w:szCs w:val="17"/>
        </w:rPr>
        <w:t>.</w:t>
      </w:r>
      <w:r>
        <w:rPr>
          <w:rFonts w:ascii="Consolas" w:hAnsi="Consolas" w:cs="Courier New"/>
          <w:color w:val="000000"/>
          <w:sz w:val="17"/>
          <w:szCs w:val="17"/>
        </w:rPr>
        <w:t>hidden_states</w:t>
      </w:r>
    </w:p>
    <w:p w14:paraId="23777B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w:t>
      </w:r>
    </w:p>
    <w:p w14:paraId="39CCFF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last_layer_output </w:t>
      </w:r>
      <w:r>
        <w:rPr>
          <w:rFonts w:ascii="Consolas" w:hAnsi="Consolas" w:cs="Courier New"/>
          <w:color w:val="666600"/>
          <w:sz w:val="17"/>
          <w:szCs w:val="17"/>
        </w:rPr>
        <w:t>=</w:t>
      </w:r>
      <w:r>
        <w:rPr>
          <w:rFonts w:ascii="Consolas" w:hAnsi="Consolas" w:cs="Courier New"/>
          <w:color w:val="000000"/>
          <w:sz w:val="17"/>
          <w:szCs w:val="17"/>
        </w:rPr>
        <w:t xml:space="preserve"> hidden_states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087E8B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importance_scores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 xml:space="preserve">last_layer_output </w:t>
      </w:r>
      <w:r>
        <w:rPr>
          <w:rFonts w:ascii="Consolas" w:hAnsi="Consolas" w:cs="Courier New"/>
          <w:color w:val="666600"/>
          <w:sz w:val="17"/>
          <w:szCs w:val="17"/>
        </w:rPr>
        <w:t>*</w:t>
      </w:r>
      <w:r>
        <w:rPr>
          <w:rFonts w:ascii="Consolas" w:hAnsi="Consolas" w:cs="Courier New"/>
          <w:color w:val="000000"/>
          <w:sz w:val="17"/>
          <w:szCs w:val="17"/>
        </w:rPr>
        <w:t xml:space="preserve"> attention_mask</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dim</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79BF7A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sorted_indices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argsort</w:t>
      </w:r>
      <w:r>
        <w:rPr>
          <w:rFonts w:ascii="Consolas" w:hAnsi="Consolas" w:cs="Courier New"/>
          <w:color w:val="666600"/>
          <w:sz w:val="17"/>
          <w:szCs w:val="17"/>
        </w:rPr>
        <w:t>(</w:t>
      </w:r>
      <w:r>
        <w:rPr>
          <w:rFonts w:ascii="Consolas" w:hAnsi="Consolas" w:cs="Courier New"/>
          <w:color w:val="000000"/>
          <w:sz w:val="17"/>
          <w:szCs w:val="17"/>
        </w:rPr>
        <w:t>importance_scores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descending</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1D4FA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22A3AF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7C9D0D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sentence_idx </w:t>
      </w:r>
      <w:r>
        <w:rPr>
          <w:rFonts w:ascii="Consolas" w:hAnsi="Consolas" w:cs="Courier New"/>
          <w:color w:val="000088"/>
          <w:sz w:val="17"/>
          <w:szCs w:val="17"/>
        </w:rPr>
        <w:t>in</w:t>
      </w:r>
      <w:r>
        <w:rPr>
          <w:rFonts w:ascii="Consolas" w:hAnsi="Consolas" w:cs="Courier New"/>
          <w:color w:val="000000"/>
          <w:sz w:val="17"/>
          <w:szCs w:val="17"/>
        </w:rPr>
        <w:t xml:space="preserve"> sorted_indices</w:t>
      </w:r>
      <w:r>
        <w:rPr>
          <w:rFonts w:ascii="Consolas" w:hAnsi="Consolas" w:cs="Courier New"/>
          <w:color w:val="666600"/>
          <w:sz w:val="17"/>
          <w:szCs w:val="17"/>
        </w:rPr>
        <w:t>:</w:t>
      </w:r>
    </w:p>
    <w:p w14:paraId="302D8E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convert_ids_to_tokens</w:t>
      </w:r>
      <w:r>
        <w:rPr>
          <w:rFonts w:ascii="Consolas" w:hAnsi="Consolas" w:cs="Courier New"/>
          <w:color w:val="666600"/>
          <w:sz w:val="17"/>
          <w:szCs w:val="17"/>
        </w:rPr>
        <w:t>(</w:t>
      </w:r>
      <w:r>
        <w:rPr>
          <w:rFonts w:ascii="Consolas" w:hAnsi="Consolas" w:cs="Courier New"/>
          <w:color w:val="000000"/>
          <w:sz w:val="17"/>
          <w:szCs w:val="17"/>
        </w:rPr>
        <w:t>input_ids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sentence_idx</w:t>
      </w:r>
      <w:r>
        <w:rPr>
          <w:rFonts w:ascii="Consolas" w:hAnsi="Consolas" w:cs="Courier New"/>
          <w:color w:val="666600"/>
          <w:sz w:val="17"/>
          <w:szCs w:val="17"/>
        </w:rPr>
        <w:t>].</w:t>
      </w:r>
      <w:r>
        <w:rPr>
          <w:rFonts w:ascii="Consolas" w:hAnsi="Consolas" w:cs="Courier New"/>
          <w:color w:val="000000"/>
          <w:sz w:val="17"/>
          <w:szCs w:val="17"/>
        </w:rPr>
        <w:t>tolist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p>
    <w:p w14:paraId="5EB43F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0000"/>
          <w:sz w:val="17"/>
          <w:szCs w:val="17"/>
        </w:rPr>
        <w:t xml:space="preserve"> max_length</w:t>
      </w:r>
      <w:r>
        <w:rPr>
          <w:rFonts w:ascii="Consolas" w:hAnsi="Consolas" w:cs="Courier New"/>
          <w:color w:val="666600"/>
          <w:sz w:val="17"/>
          <w:szCs w:val="17"/>
        </w:rPr>
        <w:t>:</w:t>
      </w:r>
    </w:p>
    <w:p w14:paraId="43EC1B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break</w:t>
      </w:r>
    </w:p>
    <w:p w14:paraId="53EC8F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354F10C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summary</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3543240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6BC98E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2E5DAE2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{e}"</w:t>
      </w:r>
    </w:p>
    <w:p w14:paraId="5AEEC9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15C3DA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159DE8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command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65E962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456653F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"what is"</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"how to"</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"who"</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1B126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ask_question</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p>
    <w:p w14:paraId="041D92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7D8448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56DD99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text"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0E67D2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01570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17D40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"Entities found: {entities}"</w:t>
      </w:r>
    </w:p>
    <w:p w14:paraId="0D1C38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p>
    <w:p w14:paraId="0EB2A5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"sentiment"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6948F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sentiment"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3C500F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82.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sentiment_analysis</w:t>
      </w:r>
      <w:r>
        <w:rPr>
          <w:rFonts w:ascii="Consolas" w:hAnsi="Consolas" w:cs="Courier New"/>
          <w:color w:val="666600"/>
          <w:sz w:val="17"/>
          <w:szCs w:val="17"/>
        </w:rPr>
        <w:t>.</w:t>
      </w:r>
      <w:r>
        <w:rPr>
          <w:rFonts w:ascii="Consolas" w:hAnsi="Consolas" w:cs="Courier New"/>
          <w:color w:val="000000"/>
          <w:sz w:val="17"/>
          <w:szCs w:val="17"/>
        </w:rPr>
        <w:t>live_test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66FDB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"Sentiment: {sentiment}"</w:t>
      </w:r>
    </w:p>
    <w:p w14:paraId="6C3AE4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p>
    <w:p w14:paraId="2A6613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"part of speech tagging"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8FC9F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"part of speech tagging"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E8FB9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part_of_speech_tagging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ADBFA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"Part of Speech Tagging: {pos_tags}"</w:t>
      </w:r>
    </w:p>
    <w:p w14:paraId="142CD9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p>
    <w:p w14:paraId="17A979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"language detection"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5BA448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"language detection"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86C10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language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language_detection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4D252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"Language: {language}"</w:t>
      </w:r>
    </w:p>
    <w:p w14:paraId="43C242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p>
    <w:p w14:paraId="0E6EBA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"text summarization"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48F4F5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"text summarization"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86C8A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text_summarization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666600"/>
          <w:sz w:val="17"/>
          <w:szCs w:val="17"/>
        </w:rPr>
        <w:t>)</w:t>
      </w:r>
    </w:p>
    <w:p w14:paraId="7707E5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"Summary: {summary}"</w:t>
      </w:r>
    </w:p>
    <w:p w14:paraId="04F368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p>
    <w:p w14:paraId="08F148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"generate code"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2B6A52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prompt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"generate code"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28F420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generated_code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code_generation_model</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387E90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"Generated code: {generated_code}"</w:t>
      </w:r>
    </w:p>
    <w:p w14:paraId="6A72C4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p>
    <w:p w14:paraId="4FE167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880000"/>
          <w:sz w:val="17"/>
          <w:szCs w:val="17"/>
        </w:rPr>
        <w:t># Add more command processing as needed</w:t>
      </w:r>
    </w:p>
    <w:p w14:paraId="15574B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"Command not recognized."</w:t>
      </w:r>
    </w:p>
    <w:p w14:paraId="50EA2B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w:t>
      </w:r>
    </w:p>
    <w:p w14:paraId="428AE0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SentimentAnalysis</w:t>
      </w:r>
      <w:r>
        <w:rPr>
          <w:rFonts w:ascii="Consolas" w:hAnsi="Consolas" w:cs="Courier New"/>
          <w:color w:val="666600"/>
          <w:sz w:val="17"/>
          <w:szCs w:val="17"/>
        </w:rPr>
        <w:t>:</w:t>
      </w:r>
    </w:p>
    <w:p w14:paraId="64DAAB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model_name</w:t>
      </w:r>
      <w:r>
        <w:rPr>
          <w:rFonts w:ascii="Consolas" w:hAnsi="Consolas" w:cs="Courier New"/>
          <w:color w:val="666600"/>
          <w:sz w:val="17"/>
          <w:szCs w:val="17"/>
        </w:rPr>
        <w:t>=</w:t>
      </w:r>
      <w:r>
        <w:rPr>
          <w:rFonts w:ascii="Consolas" w:hAnsi="Consolas" w:cs="Courier New"/>
          <w:color w:val="008800"/>
          <w:sz w:val="17"/>
          <w:szCs w:val="17"/>
        </w:rPr>
        <w:t>"bert-base-uncased"</w:t>
      </w:r>
      <w:r>
        <w:rPr>
          <w:rFonts w:ascii="Consolas" w:hAnsi="Consolas" w:cs="Courier New"/>
          <w:color w:val="666600"/>
          <w:sz w:val="17"/>
          <w:szCs w:val="17"/>
        </w:rPr>
        <w:t>):</w:t>
      </w:r>
    </w:p>
    <w:p w14:paraId="3404B9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344EB8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r>
        <w:rPr>
          <w:rFonts w:ascii="Consolas" w:hAnsi="Consolas" w:cs="Courier New"/>
          <w:color w:val="000000"/>
          <w:sz w:val="17"/>
          <w:szCs w:val="17"/>
        </w:rPr>
        <w:t xml:space="preserve"> num_labels</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4B0AD5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79B759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preprocess_text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09FDF8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F33224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encode_plus</w:t>
      </w:r>
      <w:r>
        <w:rPr>
          <w:rFonts w:ascii="Consolas" w:hAnsi="Consolas" w:cs="Courier New"/>
          <w:color w:val="666600"/>
          <w:sz w:val="17"/>
          <w:szCs w:val="17"/>
        </w:rPr>
        <w:t>(</w:t>
      </w:r>
    </w:p>
    <w:p w14:paraId="17B737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text</w:t>
      </w:r>
      <w:r>
        <w:rPr>
          <w:rFonts w:ascii="Consolas" w:hAnsi="Consolas" w:cs="Courier New"/>
          <w:color w:val="666600"/>
          <w:sz w:val="17"/>
          <w:szCs w:val="17"/>
        </w:rPr>
        <w:t>,</w:t>
      </w:r>
    </w:p>
    <w:p w14:paraId="6AE8ED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add_special_tokens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4E5FA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max_length</w:t>
      </w:r>
      <w:r>
        <w:rPr>
          <w:rFonts w:ascii="Consolas" w:hAnsi="Consolas" w:cs="Courier New"/>
          <w:color w:val="666600"/>
          <w:sz w:val="17"/>
          <w:szCs w:val="17"/>
        </w:rPr>
        <w:t>=</w:t>
      </w:r>
      <w:r>
        <w:rPr>
          <w:rFonts w:ascii="Consolas" w:hAnsi="Consolas" w:cs="Courier New"/>
          <w:color w:val="006666"/>
          <w:sz w:val="17"/>
          <w:szCs w:val="17"/>
        </w:rPr>
        <w:t>512</w:t>
      </w:r>
      <w:r>
        <w:rPr>
          <w:rFonts w:ascii="Consolas" w:hAnsi="Consolas" w:cs="Courier New"/>
          <w:color w:val="666600"/>
          <w:sz w:val="17"/>
          <w:szCs w:val="17"/>
        </w:rPr>
        <w:t>,</w:t>
      </w:r>
    </w:p>
    <w:p w14:paraId="05CA96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return_attention_mask</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47FB54D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return_tensors</w:t>
      </w:r>
      <w:r>
        <w:rPr>
          <w:rFonts w:ascii="Consolas" w:hAnsi="Consolas" w:cs="Courier New"/>
          <w:color w:val="666600"/>
          <w:sz w:val="17"/>
          <w:szCs w:val="17"/>
        </w:rPr>
        <w:t>=</w:t>
      </w:r>
      <w:r>
        <w:rPr>
          <w:rFonts w:ascii="Consolas" w:hAnsi="Consolas" w:cs="Courier New"/>
          <w:color w:val="008800"/>
          <w:sz w:val="17"/>
          <w:szCs w:val="17"/>
        </w:rPr>
        <w:t>"pt"</w:t>
      </w:r>
    </w:p>
    <w:p w14:paraId="0FF338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6600"/>
          <w:sz w:val="17"/>
          <w:szCs w:val="17"/>
        </w:rPr>
        <w:t>)</w:t>
      </w:r>
    </w:p>
    <w:p w14:paraId="00CCDD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inputs</w:t>
      </w:r>
    </w:p>
    <w:p w14:paraId="4E6B88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0E6511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{e}"</w:t>
      </w:r>
    </w:p>
    <w:p w14:paraId="5656B9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w:t>
      </w:r>
    </w:p>
    <w:p w14:paraId="58156D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490C65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7B97E2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preprocess_text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0CD5DE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p>
    <w:p w14:paraId="03C078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logits </w:t>
      </w:r>
      <w:r>
        <w:rPr>
          <w:rFonts w:ascii="Consolas" w:hAnsi="Consolas" w:cs="Courier New"/>
          <w:color w:val="666600"/>
          <w:sz w:val="17"/>
          <w:szCs w:val="17"/>
        </w:rPr>
        <w:t>=</w:t>
      </w:r>
      <w:r>
        <w:rPr>
          <w:rFonts w:ascii="Consolas" w:hAnsi="Consolas" w:cs="Courier New"/>
          <w:color w:val="000000"/>
          <w:sz w:val="17"/>
          <w:szCs w:val="17"/>
        </w:rPr>
        <w:t xml:space="preserve"> outputs</w:t>
      </w:r>
      <w:r>
        <w:rPr>
          <w:rFonts w:ascii="Consolas" w:hAnsi="Consolas" w:cs="Courier New"/>
          <w:color w:val="666600"/>
          <w:sz w:val="17"/>
          <w:szCs w:val="17"/>
        </w:rPr>
        <w:t>.</w:t>
      </w:r>
      <w:r>
        <w:rPr>
          <w:rFonts w:ascii="Consolas" w:hAnsi="Consolas" w:cs="Courier New"/>
          <w:color w:val="000000"/>
          <w:sz w:val="17"/>
          <w:szCs w:val="17"/>
        </w:rPr>
        <w:t>logits</w:t>
      </w:r>
    </w:p>
    <w:p w14:paraId="09D48F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logits</w:t>
      </w:r>
      <w:r>
        <w:rPr>
          <w:rFonts w:ascii="Consolas" w:hAnsi="Consolas" w:cs="Courier New"/>
          <w:color w:val="666600"/>
          <w:sz w:val="17"/>
          <w:szCs w:val="17"/>
        </w:rPr>
        <w:t>)</w:t>
      </w:r>
    </w:p>
    <w:p w14:paraId="3A9D4C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sentiment</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3F98C1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623A67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{e}"</w:t>
      </w:r>
    </w:p>
    <w:p w14:paraId="75931D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w:t>
      </w:r>
    </w:p>
    <w:p w14:paraId="27D700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live_test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E4610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0FAF8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"Positive"</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"Negative"</w:t>
      </w:r>
    </w:p>
    <w:p w14:paraId="171AE6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w:t>
      </w:r>
    </w:p>
    <w:p w14:paraId="7E169860" w14:textId="77777777" w:rsidR="00F83268" w:rsidRPr="005D4E11" w:rsidRDefault="00F83268" w:rsidP="00F83268">
      <w:pPr>
        <w:rPr>
          <w:rFonts w:ascii="Consolas" w:eastAsia="Times New Roman" w:hAnsi="Consolas" w:cs="Courier New"/>
          <w:kern w:val="0"/>
          <w:sz w:val="17"/>
          <w:szCs w:val="17"/>
          <w:lang w:eastAsia="en-GB"/>
        </w:rPr>
      </w:pPr>
    </w:p>
    <w:p w14:paraId="43E085A6" w14:textId="77777777" w:rsidR="00F83268" w:rsidRPr="00326A2B" w:rsidRDefault="00F83268" w:rsidP="00F83268"/>
    <w:p w14:paraId="17740501" w14:textId="77777777" w:rsidR="00F83268" w:rsidRDefault="00F83268" w:rsidP="00F83268">
      <w:pPr>
        <w:pStyle w:val="Heading3"/>
      </w:pPr>
      <w:bookmarkStart w:id="104" w:name="_Toc178780115"/>
      <w:r>
        <w:t>features\nlp.py</w:t>
      </w:r>
      <w:bookmarkEnd w:id="104"/>
    </w:p>
    <w:p w14:paraId="58F0A6B7" w14:textId="77777777" w:rsidR="00F83268" w:rsidRPr="00073777" w:rsidRDefault="00F83268" w:rsidP="00F83268">
      <w:r w:rsidRPr="00073777">
        <w:rPr>
          <w:b/>
          <w:bCs/>
        </w:rPr>
        <w:t>Purpose</w:t>
      </w:r>
      <w:r w:rsidRPr="00073777">
        <w:t>: Implements natural language processing (NLP) for Jaicat, using models such as BERT and SpaCy for text analysis, sentiment analysis, and entity extraction.</w:t>
      </w:r>
    </w:p>
    <w:p w14:paraId="2338B2E4" w14:textId="77777777" w:rsidR="00F83268" w:rsidRPr="00073777" w:rsidRDefault="00F83268" w:rsidP="00F11D6B">
      <w:pPr>
        <w:numPr>
          <w:ilvl w:val="0"/>
          <w:numId w:val="66"/>
        </w:numPr>
      </w:pPr>
      <w:r w:rsidRPr="00073777">
        <w:rPr>
          <w:b/>
          <w:bCs/>
        </w:rPr>
        <w:lastRenderedPageBreak/>
        <w:t>Key Functions</w:t>
      </w:r>
      <w:r w:rsidRPr="00073777">
        <w:t>:</w:t>
      </w:r>
    </w:p>
    <w:p w14:paraId="5133AAB2" w14:textId="77777777" w:rsidR="00F83268" w:rsidRPr="00073777" w:rsidRDefault="00F83268" w:rsidP="00F11D6B">
      <w:pPr>
        <w:numPr>
          <w:ilvl w:val="1"/>
          <w:numId w:val="66"/>
        </w:numPr>
      </w:pPr>
      <w:r w:rsidRPr="00073777">
        <w:rPr>
          <w:b/>
          <w:bCs/>
        </w:rPr>
        <w:t>analyze_text()</w:t>
      </w:r>
      <w:r w:rsidRPr="00073777">
        <w:t>: Extracts entities from a given text.</w:t>
      </w:r>
    </w:p>
    <w:p w14:paraId="46284EA6" w14:textId="77777777" w:rsidR="00F83268" w:rsidRPr="00073777" w:rsidRDefault="00F83268" w:rsidP="00F11D6B">
      <w:pPr>
        <w:numPr>
          <w:ilvl w:val="1"/>
          <w:numId w:val="66"/>
        </w:numPr>
      </w:pPr>
      <w:r w:rsidRPr="00073777">
        <w:rPr>
          <w:b/>
          <w:bCs/>
        </w:rPr>
        <w:t>part_of_speech_tagging()</w:t>
      </w:r>
      <w:r w:rsidRPr="00073777">
        <w:t>: Tags parts of speech in user input.</w:t>
      </w:r>
    </w:p>
    <w:p w14:paraId="135E03EF" w14:textId="77777777" w:rsidR="00F83268" w:rsidRPr="00073777" w:rsidRDefault="00F83268" w:rsidP="00F11D6B">
      <w:pPr>
        <w:numPr>
          <w:ilvl w:val="1"/>
          <w:numId w:val="66"/>
        </w:numPr>
      </w:pPr>
      <w:r w:rsidRPr="00073777">
        <w:rPr>
          <w:b/>
          <w:bCs/>
        </w:rPr>
        <w:t>process(command)</w:t>
      </w:r>
      <w:r w:rsidRPr="00073777">
        <w:t>: Processes user commands and routes them through appropriate NLP tasks like sentiment analysis.</w:t>
      </w:r>
    </w:p>
    <w:p w14:paraId="18C9A232" w14:textId="77777777" w:rsidR="00F83268" w:rsidRPr="00073777" w:rsidRDefault="00F83268" w:rsidP="00F11D6B">
      <w:pPr>
        <w:numPr>
          <w:ilvl w:val="0"/>
          <w:numId w:val="66"/>
        </w:numPr>
      </w:pPr>
      <w:r w:rsidRPr="00073777">
        <w:rPr>
          <w:b/>
          <w:bCs/>
        </w:rPr>
        <w:t>Connection to main.py</w:t>
      </w:r>
      <w:r w:rsidRPr="00073777">
        <w:t>:</w:t>
      </w:r>
    </w:p>
    <w:p w14:paraId="0A601EC0" w14:textId="77777777" w:rsidR="00F83268" w:rsidRPr="00073777" w:rsidRDefault="00F83268" w:rsidP="00F11D6B">
      <w:pPr>
        <w:numPr>
          <w:ilvl w:val="1"/>
          <w:numId w:val="66"/>
        </w:numPr>
      </w:pPr>
      <w:r w:rsidRPr="00073777">
        <w:t>main.py calls nlp.py to process user input, extracting meaning and intent from the text.</w:t>
      </w:r>
    </w:p>
    <w:p w14:paraId="1A1ABA2B" w14:textId="77777777" w:rsidR="000C5981" w:rsidRDefault="00F83268" w:rsidP="00F83268">
      <w:r>
        <w:t>The Code</w:t>
      </w:r>
    </w:p>
    <w:p w14:paraId="4ED7BFD1" w14:textId="77777777" w:rsidR="000C5981" w:rsidRDefault="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br/>
      </w:r>
      <w:r>
        <w:br/>
      </w:r>
      <w:r w:rsidR="000C5981">
        <w:rPr>
          <w:rFonts w:ascii="Consolas" w:hAnsi="Consolas" w:cs="Courier New"/>
          <w:sz w:val="17"/>
          <w:szCs w:val="17"/>
        </w:rPr>
        <w:t xml:space="preserve"> 1. </w:t>
      </w:r>
      <w:r w:rsidR="000C5981">
        <w:rPr>
          <w:rFonts w:ascii="Consolas" w:hAnsi="Consolas" w:cs="Courier New"/>
          <w:color w:val="000088"/>
          <w:sz w:val="17"/>
          <w:szCs w:val="17"/>
        </w:rPr>
        <w:t>import</w:t>
      </w:r>
      <w:r w:rsidR="000C5981">
        <w:rPr>
          <w:rFonts w:ascii="Consolas" w:hAnsi="Consolas" w:cs="Courier New"/>
          <w:color w:val="000000"/>
          <w:sz w:val="17"/>
          <w:szCs w:val="17"/>
        </w:rPr>
        <w:t xml:space="preserve"> torch</w:t>
      </w:r>
    </w:p>
    <w:p w14:paraId="45E6A76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3CB17C5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BertTokenizer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p>
    <w:p w14:paraId="7FFB6EC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BD6382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NLPSystem</w:t>
      </w:r>
      <w:r>
        <w:rPr>
          <w:rFonts w:ascii="Consolas" w:hAnsi="Consolas" w:cs="Courier New"/>
          <w:color w:val="666600"/>
          <w:sz w:val="17"/>
          <w:szCs w:val="17"/>
        </w:rPr>
        <w:t>:</w:t>
      </w:r>
    </w:p>
    <w:p w14:paraId="1434813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D4CEC9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Load the SpaCy language model</w:t>
      </w:r>
    </w:p>
    <w:p w14:paraId="4B1E75F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'en_core_web_lg'</w:t>
      </w:r>
      <w:r>
        <w:rPr>
          <w:rFonts w:ascii="Consolas" w:hAnsi="Consolas" w:cs="Courier New"/>
          <w:color w:val="666600"/>
          <w:sz w:val="17"/>
          <w:szCs w:val="17"/>
        </w:rPr>
        <w:t>)</w:t>
      </w:r>
    </w:p>
    <w:p w14:paraId="6AA0554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3F468C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Initialize sentiment analysis using BERT</w:t>
      </w:r>
    </w:p>
    <w:p w14:paraId="72634D1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sentiment_analysis_model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SentimentAnalysis</w:t>
      </w:r>
      <w:r>
        <w:rPr>
          <w:rFonts w:ascii="Consolas" w:hAnsi="Consolas" w:cs="Courier New"/>
          <w:color w:val="666600"/>
          <w:sz w:val="17"/>
          <w:szCs w:val="17"/>
        </w:rPr>
        <w:t>()</w:t>
      </w:r>
    </w:p>
    <w:p w14:paraId="66904B4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8A5F02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20FA51C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"""Analyze text to extract named entities."""</w:t>
      </w:r>
    </w:p>
    <w:p w14:paraId="3E1FD15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5AF3AE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0E741F5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17E2270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9FF8DF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part_of_speech_tagging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BF5D11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8800"/>
          <w:sz w:val="17"/>
          <w:szCs w:val="17"/>
        </w:rPr>
        <w:t>"""Perform part-of-speech tagging on the input text."""</w:t>
      </w:r>
    </w:p>
    <w:p w14:paraId="6064089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8AA9ED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pos_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449D507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pos_tags</w:t>
      </w:r>
    </w:p>
    <w:p w14:paraId="62259AE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57B4ABC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language_detection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492E773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8800"/>
          <w:sz w:val="17"/>
          <w:szCs w:val="17"/>
        </w:rPr>
        <w:t>"""Detect the language of the input text."""</w:t>
      </w:r>
    </w:p>
    <w:p w14:paraId="16A039D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lang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_</w:t>
      </w:r>
      <w:r>
        <w:rPr>
          <w:rFonts w:ascii="Consolas" w:hAnsi="Consolas" w:cs="Courier New"/>
          <w:color w:val="666600"/>
          <w:sz w:val="17"/>
          <w:szCs w:val="17"/>
        </w:rPr>
        <w:t>.</w:t>
      </w:r>
      <w:r>
        <w:rPr>
          <w:rFonts w:ascii="Consolas" w:hAnsi="Consolas" w:cs="Courier New"/>
          <w:color w:val="000000"/>
          <w:sz w:val="17"/>
          <w:szCs w:val="17"/>
        </w:rPr>
        <w:t>language</w:t>
      </w:r>
    </w:p>
    <w:p w14:paraId="1BD8DF0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"English"</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lang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'Unknown'</w:t>
      </w:r>
    </w:p>
    <w:p w14:paraId="69F0E02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58D4962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text_summarization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100</w:t>
      </w:r>
      <w:r>
        <w:rPr>
          <w:rFonts w:ascii="Consolas" w:hAnsi="Consolas" w:cs="Courier New"/>
          <w:color w:val="666600"/>
          <w:sz w:val="17"/>
          <w:szCs w:val="17"/>
        </w:rPr>
        <w:t>):</w:t>
      </w:r>
    </w:p>
    <w:p w14:paraId="6E92444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"""Summarize the input text (placeholder for future implementation)."""</w:t>
      </w:r>
    </w:p>
    <w:p w14:paraId="7C51D19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Summarization logic to be added, possibly using transformers</w:t>
      </w:r>
    </w:p>
    <w:p w14:paraId="69E1CB6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pass</w:t>
      </w:r>
    </w:p>
    <w:p w14:paraId="1644B73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6534699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26C3350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8800"/>
          <w:sz w:val="17"/>
          <w:szCs w:val="17"/>
        </w:rPr>
        <w:t>"""Process user commands for different NLP tasks."""</w:t>
      </w:r>
    </w:p>
    <w:p w14:paraId="29D4F97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command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6A74555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p>
    <w:p w14:paraId="0BFA495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"analyze text"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1BDC4F9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6DE55A0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2BB64A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"Entities found: {entities}"</w:t>
      </w:r>
    </w:p>
    <w:p w14:paraId="3A12529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6BF7032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"analyze sentiment"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7E40037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"analyze sentiment"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8D2F86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sentiment_analysis_model</w:t>
      </w:r>
      <w:r>
        <w:rPr>
          <w:rFonts w:ascii="Consolas" w:hAnsi="Consolas" w:cs="Courier New"/>
          <w:color w:val="666600"/>
          <w:sz w:val="17"/>
          <w:szCs w:val="17"/>
        </w:rPr>
        <w:t>.</w:t>
      </w:r>
      <w:r>
        <w:rPr>
          <w:rFonts w:ascii="Consolas" w:hAnsi="Consolas" w:cs="Courier New"/>
          <w:color w:val="000000"/>
          <w:sz w:val="17"/>
          <w:szCs w:val="17"/>
        </w:rPr>
        <w:t>analyze_sentiment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508F619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"Sentiment: {sentiment}"</w:t>
      </w:r>
    </w:p>
    <w:p w14:paraId="27A02BF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p>
    <w:p w14:paraId="46C4309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lastRenderedPageBreak/>
        <w:t xml:space="preserve">49.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"part of speech tagging"</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command</w:t>
      </w:r>
      <w:r>
        <w:rPr>
          <w:rFonts w:ascii="Consolas" w:hAnsi="Consolas" w:cs="Courier New"/>
          <w:color w:val="666600"/>
          <w:sz w:val="17"/>
          <w:szCs w:val="17"/>
        </w:rPr>
        <w:t>:</w:t>
      </w:r>
    </w:p>
    <w:p w14:paraId="6F8A27F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00"/>
          <w:sz w:val="17"/>
          <w:szCs w:val="17"/>
        </w:rPr>
        <w:t>replace</w:t>
      </w:r>
      <w:r>
        <w:rPr>
          <w:rFonts w:ascii="Consolas" w:hAnsi="Consolas" w:cs="Courier New"/>
          <w:color w:val="666600"/>
          <w:sz w:val="17"/>
          <w:szCs w:val="17"/>
        </w:rPr>
        <w:t>(</w:t>
      </w:r>
      <w:r>
        <w:rPr>
          <w:rFonts w:ascii="Consolas" w:hAnsi="Consolas" w:cs="Courier New"/>
          <w:color w:val="008800"/>
          <w:sz w:val="17"/>
          <w:szCs w:val="17"/>
        </w:rPr>
        <w:t>"part of speech tagging"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222B1CC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part_of_speech_tagging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AFB91B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"Part of Speech Tagging: {pos_tags}"</w:t>
      </w:r>
    </w:p>
    <w:p w14:paraId="50115B9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44F3887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880000"/>
          <w:sz w:val="17"/>
          <w:szCs w:val="17"/>
        </w:rPr>
        <w:t># Add other NLP-related tasks here, like summarization, translation, etc.</w:t>
      </w:r>
    </w:p>
    <w:p w14:paraId="4DC8456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"Unknown command. Please try again."</w:t>
      </w:r>
    </w:p>
    <w:p w14:paraId="171B756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1372F8D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SentimentAnalysis</w:t>
      </w:r>
      <w:r>
        <w:rPr>
          <w:rFonts w:ascii="Consolas" w:hAnsi="Consolas" w:cs="Courier New"/>
          <w:color w:val="666600"/>
          <w:sz w:val="17"/>
          <w:szCs w:val="17"/>
        </w:rPr>
        <w:t>:</w:t>
      </w:r>
    </w:p>
    <w:p w14:paraId="3CC0E11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model_name</w:t>
      </w:r>
      <w:r>
        <w:rPr>
          <w:rFonts w:ascii="Consolas" w:hAnsi="Consolas" w:cs="Courier New"/>
          <w:color w:val="666600"/>
          <w:sz w:val="17"/>
          <w:szCs w:val="17"/>
        </w:rPr>
        <w:t>=</w:t>
      </w:r>
      <w:r>
        <w:rPr>
          <w:rFonts w:ascii="Consolas" w:hAnsi="Consolas" w:cs="Courier New"/>
          <w:color w:val="008800"/>
          <w:sz w:val="17"/>
          <w:szCs w:val="17"/>
        </w:rPr>
        <w:t>"nlptown/bert-base-multilingual-uncased-sentiment"</w:t>
      </w:r>
      <w:r>
        <w:rPr>
          <w:rFonts w:ascii="Consolas" w:hAnsi="Consolas" w:cs="Courier New"/>
          <w:color w:val="666600"/>
          <w:sz w:val="17"/>
          <w:szCs w:val="17"/>
        </w:rPr>
        <w:t>):</w:t>
      </w:r>
    </w:p>
    <w:p w14:paraId="4E88F84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r>
        <w:rPr>
          <w:rFonts w:ascii="Consolas" w:hAnsi="Consolas" w:cs="Courier New"/>
          <w:color w:val="008800"/>
          <w:sz w:val="17"/>
          <w:szCs w:val="17"/>
        </w:rPr>
        <w:t>"""Initialize BERT model for sentiment analysis."""</w:t>
      </w:r>
    </w:p>
    <w:p w14:paraId="77AA182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536D983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BertForSequenceClassification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2E76309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w:t>
      </w:r>
    </w:p>
    <w:p w14:paraId="073378F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5CB52AB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8800"/>
          <w:sz w:val="17"/>
          <w:szCs w:val="17"/>
        </w:rPr>
        <w:t>"""Analyze sentiment using BERT sentiment model."""</w:t>
      </w:r>
    </w:p>
    <w:p w14:paraId="2D35BB0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encode_plus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r>
        <w:rPr>
          <w:rFonts w:ascii="Consolas" w:hAnsi="Consolas" w:cs="Courier New"/>
          <w:color w:val="000000"/>
          <w:sz w:val="17"/>
          <w:szCs w:val="17"/>
        </w:rPr>
        <w:t xml:space="preserve"> truncation</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0153D22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p>
    <w:p w14:paraId="07B121B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3168432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        </w:t>
      </w:r>
      <w:r>
        <w:rPr>
          <w:rFonts w:ascii="Consolas" w:hAnsi="Consolas" w:cs="Courier New"/>
          <w:color w:val="880000"/>
          <w:sz w:val="17"/>
          <w:szCs w:val="17"/>
        </w:rPr>
        <w:t># Apply softmax to get probabilities</w:t>
      </w:r>
    </w:p>
    <w:p w14:paraId="07E4047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 xml:space="preserve">        scores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000000"/>
          <w:sz w:val="17"/>
          <w:szCs w:val="17"/>
        </w:rPr>
        <w:t>functional</w:t>
      </w:r>
      <w:r>
        <w:rPr>
          <w:rFonts w:ascii="Consolas" w:hAnsi="Consolas" w:cs="Courier New"/>
          <w:color w:val="666600"/>
          <w:sz w:val="17"/>
          <w:szCs w:val="17"/>
        </w:rPr>
        <w:t>.</w:t>
      </w:r>
      <w:r>
        <w:rPr>
          <w:rFonts w:ascii="Consolas" w:hAnsi="Consolas" w:cs="Courier New"/>
          <w:color w:val="000000"/>
          <w:sz w:val="17"/>
          <w:szCs w:val="17"/>
        </w:rPr>
        <w:t>softmax</w:t>
      </w:r>
      <w:r>
        <w:rPr>
          <w:rFonts w:ascii="Consolas" w:hAnsi="Consolas" w:cs="Courier New"/>
          <w:color w:val="666600"/>
          <w:sz w:val="17"/>
          <w:szCs w:val="17"/>
        </w:rPr>
        <w:t>(</w:t>
      </w:r>
      <w:r>
        <w:rPr>
          <w:rFonts w:ascii="Consolas" w:hAnsi="Consolas" w:cs="Courier New"/>
          <w:color w:val="000000"/>
          <w:sz w:val="17"/>
          <w:szCs w:val="17"/>
        </w:rPr>
        <w:t>outputs</w:t>
      </w:r>
      <w:r>
        <w:rPr>
          <w:rFonts w:ascii="Consolas" w:hAnsi="Consolas" w:cs="Courier New"/>
          <w:color w:val="666600"/>
          <w:sz w:val="17"/>
          <w:szCs w:val="17"/>
        </w:rPr>
        <w:t>.</w:t>
      </w:r>
      <w:r>
        <w:rPr>
          <w:rFonts w:ascii="Consolas" w:hAnsi="Consolas" w:cs="Courier New"/>
          <w:color w:val="000000"/>
          <w:sz w:val="17"/>
          <w:szCs w:val="17"/>
        </w:rPr>
        <w:t>logits</w:t>
      </w:r>
      <w:r>
        <w:rPr>
          <w:rFonts w:ascii="Consolas" w:hAnsi="Consolas" w:cs="Courier New"/>
          <w:color w:val="666600"/>
          <w:sz w:val="17"/>
          <w:szCs w:val="17"/>
        </w:rPr>
        <w:t>,</w:t>
      </w:r>
      <w:r>
        <w:rPr>
          <w:rFonts w:ascii="Consolas" w:hAnsi="Consolas" w:cs="Courier New"/>
          <w:color w:val="000000"/>
          <w:sz w:val="17"/>
          <w:szCs w:val="17"/>
        </w:rPr>
        <w:t xml:space="preserve"> dim</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18B552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 xml:space="preserve">        </w:t>
      </w:r>
    </w:p>
    <w:p w14:paraId="694DAEA9"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w:t>
      </w:r>
      <w:r>
        <w:rPr>
          <w:rFonts w:ascii="Consolas" w:hAnsi="Consolas" w:cs="Courier New"/>
          <w:color w:val="880000"/>
          <w:sz w:val="17"/>
          <w:szCs w:val="17"/>
        </w:rPr>
        <w:t># Sentiment is determined by the highest score</w:t>
      </w:r>
    </w:p>
    <w:p w14:paraId="64327F7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argmax</w:t>
      </w:r>
      <w:r>
        <w:rPr>
          <w:rFonts w:ascii="Consolas" w:hAnsi="Consolas" w:cs="Courier New"/>
          <w:color w:val="666600"/>
          <w:sz w:val="17"/>
          <w:szCs w:val="17"/>
        </w:rPr>
        <w:t>(</w:t>
      </w:r>
      <w:r>
        <w:rPr>
          <w:rFonts w:ascii="Consolas" w:hAnsi="Consolas" w:cs="Courier New"/>
          <w:color w:val="000000"/>
          <w:sz w:val="17"/>
          <w:szCs w:val="17"/>
        </w:rPr>
        <w:t>scores</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05175B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w:t>
      </w:r>
    </w:p>
    <w:p w14:paraId="501DB3C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sentiment </w:t>
      </w:r>
      <w:r>
        <w:rPr>
          <w:rFonts w:ascii="Consolas" w:hAnsi="Consolas" w:cs="Courier New"/>
          <w:color w:val="666600"/>
          <w:sz w:val="17"/>
          <w:szCs w:val="17"/>
        </w:rPr>
        <w:t>&gt;=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p>
    <w:p w14:paraId="1E86283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"positive"</w:t>
      </w:r>
    </w:p>
    <w:p w14:paraId="1BC1AF2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sentiment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06A527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"negative"</w:t>
      </w:r>
    </w:p>
    <w:p w14:paraId="39E9DE5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C03A46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"neutral"</w:t>
      </w:r>
    </w:p>
    <w:p w14:paraId="12C77D8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4145309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7609ACC6" w14:textId="0A278A06" w:rsidR="00F83268" w:rsidRPr="00F20A2B" w:rsidRDefault="00F83268" w:rsidP="00F83268"/>
    <w:p w14:paraId="6C3631F3" w14:textId="77777777" w:rsidR="00F83268" w:rsidRPr="00326A2B" w:rsidRDefault="00F83268" w:rsidP="00F83268"/>
    <w:p w14:paraId="76271828" w14:textId="77777777" w:rsidR="00F83268" w:rsidRDefault="00F83268" w:rsidP="00F83268">
      <w:pPr>
        <w:pStyle w:val="Heading3"/>
      </w:pPr>
      <w:bookmarkStart w:id="105" w:name="_Toc178780116"/>
      <w:r>
        <w:t>features\nlu.py</w:t>
      </w:r>
      <w:bookmarkEnd w:id="105"/>
    </w:p>
    <w:p w14:paraId="54D6B17D" w14:textId="77777777" w:rsidR="00F83268" w:rsidRPr="00073777" w:rsidRDefault="00F83268" w:rsidP="00F83268">
      <w:r w:rsidRPr="00073777">
        <w:rPr>
          <w:b/>
          <w:bCs/>
        </w:rPr>
        <w:t>Purpose</w:t>
      </w:r>
      <w:r w:rsidRPr="00073777">
        <w:t>: This file handles natural language understanding (NLU) tasks, including intent detection and entity recognition.</w:t>
      </w:r>
    </w:p>
    <w:p w14:paraId="4B63E519" w14:textId="77777777" w:rsidR="00F83268" w:rsidRPr="00073777" w:rsidRDefault="00F83268" w:rsidP="00F11D6B">
      <w:pPr>
        <w:numPr>
          <w:ilvl w:val="0"/>
          <w:numId w:val="67"/>
        </w:numPr>
      </w:pPr>
      <w:r w:rsidRPr="00073777">
        <w:rPr>
          <w:b/>
          <w:bCs/>
        </w:rPr>
        <w:t>Key Functions</w:t>
      </w:r>
      <w:r w:rsidRPr="00073777">
        <w:t>:</w:t>
      </w:r>
    </w:p>
    <w:p w14:paraId="5258BE02" w14:textId="77777777" w:rsidR="00F83268" w:rsidRPr="00073777" w:rsidRDefault="00F83268" w:rsidP="00F11D6B">
      <w:pPr>
        <w:numPr>
          <w:ilvl w:val="1"/>
          <w:numId w:val="67"/>
        </w:numPr>
      </w:pPr>
      <w:r w:rsidRPr="00073777">
        <w:rPr>
          <w:b/>
          <w:bCs/>
        </w:rPr>
        <w:t>extract_intent_and_entities()</w:t>
      </w:r>
      <w:r w:rsidRPr="00073777">
        <w:t>: Detects the user's intent and extracts entities from the input.</w:t>
      </w:r>
    </w:p>
    <w:p w14:paraId="317E28F8" w14:textId="77777777" w:rsidR="00F83268" w:rsidRPr="00073777" w:rsidRDefault="00F83268" w:rsidP="00F11D6B">
      <w:pPr>
        <w:numPr>
          <w:ilvl w:val="1"/>
          <w:numId w:val="67"/>
        </w:numPr>
      </w:pPr>
      <w:r w:rsidRPr="00073777">
        <w:rPr>
          <w:b/>
          <w:bCs/>
        </w:rPr>
        <w:t>predict_intent()</w:t>
      </w:r>
      <w:r w:rsidRPr="00073777">
        <w:t>: Uses machine learning to predict the user's intent.</w:t>
      </w:r>
    </w:p>
    <w:p w14:paraId="4FF68E8E" w14:textId="77777777" w:rsidR="00F83268" w:rsidRPr="00073777" w:rsidRDefault="00F83268" w:rsidP="00F11D6B">
      <w:pPr>
        <w:numPr>
          <w:ilvl w:val="1"/>
          <w:numId w:val="67"/>
        </w:numPr>
      </w:pPr>
      <w:r w:rsidRPr="00073777">
        <w:rPr>
          <w:b/>
          <w:bCs/>
        </w:rPr>
        <w:t>extract_entities()</w:t>
      </w:r>
      <w:r w:rsidRPr="00073777">
        <w:t>: Extracts entities like names, dates, and locations from user input.</w:t>
      </w:r>
    </w:p>
    <w:p w14:paraId="40C7BCF8" w14:textId="77777777" w:rsidR="00F83268" w:rsidRPr="00073777" w:rsidRDefault="00F83268" w:rsidP="00F11D6B">
      <w:pPr>
        <w:numPr>
          <w:ilvl w:val="0"/>
          <w:numId w:val="67"/>
        </w:numPr>
      </w:pPr>
      <w:r w:rsidRPr="00073777">
        <w:rPr>
          <w:b/>
          <w:bCs/>
        </w:rPr>
        <w:t>Connection to main.py</w:t>
      </w:r>
      <w:r w:rsidRPr="00073777">
        <w:t>:</w:t>
      </w:r>
    </w:p>
    <w:p w14:paraId="49A958B3" w14:textId="77777777" w:rsidR="00F83268" w:rsidRDefault="00F83268" w:rsidP="00F11D6B">
      <w:pPr>
        <w:numPr>
          <w:ilvl w:val="1"/>
          <w:numId w:val="67"/>
        </w:numPr>
      </w:pPr>
      <w:r w:rsidRPr="00073777">
        <w:t>When Jaicat needs to understand a user’s intent, main.py calls this file to process and extract actionable information.</w:t>
      </w:r>
    </w:p>
    <w:p w14:paraId="00BCA65E" w14:textId="77777777" w:rsidR="00F83268" w:rsidRDefault="00F83268" w:rsidP="000C5981">
      <w:pPr>
        <w:pStyle w:val="Heading5"/>
      </w:pPr>
      <w:r>
        <w:t>The Code</w:t>
      </w:r>
    </w:p>
    <w:p w14:paraId="604727BB" w14:textId="77777777" w:rsidR="00F83268" w:rsidRDefault="00F83268" w:rsidP="00F83268"/>
    <w:p w14:paraId="1155F0B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28FFCAF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spacy </w:t>
      </w:r>
      <w:r>
        <w:rPr>
          <w:rFonts w:ascii="Consolas" w:hAnsi="Consolas" w:cs="Courier New"/>
          <w:color w:val="000088"/>
          <w:sz w:val="17"/>
          <w:szCs w:val="17"/>
        </w:rPr>
        <w:t>import</w:t>
      </w:r>
      <w:r>
        <w:rPr>
          <w:rFonts w:ascii="Consolas" w:hAnsi="Consolas" w:cs="Courier New"/>
          <w:color w:val="000000"/>
          <w:sz w:val="17"/>
          <w:szCs w:val="17"/>
        </w:rPr>
        <w:t xml:space="preserve"> displacy</w:t>
      </w:r>
    </w:p>
    <w:p w14:paraId="781A013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8AE015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NLU</w:t>
      </w:r>
      <w:r>
        <w:rPr>
          <w:rFonts w:ascii="Consolas" w:hAnsi="Consolas" w:cs="Courier New"/>
          <w:color w:val="666600"/>
          <w:sz w:val="17"/>
          <w:szCs w:val="17"/>
        </w:rPr>
        <w:t>:</w:t>
      </w:r>
    </w:p>
    <w:p w14:paraId="66751B9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5B1A07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7A66D3A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 </w:t>
      </w:r>
    </w:p>
    <w:p w14:paraId="55D3356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extract_intent_and_entities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22B50BB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168FF82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2C3097C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detect_intent</w:t>
      </w:r>
      <w:r>
        <w:rPr>
          <w:rFonts w:ascii="Consolas" w:hAnsi="Consolas" w:cs="Courier New"/>
          <w:color w:val="666600"/>
          <w:sz w:val="17"/>
          <w:szCs w:val="17"/>
        </w:rPr>
        <w:t>(</w:t>
      </w:r>
      <w:r>
        <w:rPr>
          <w:rFonts w:ascii="Consolas" w:hAnsi="Consolas" w:cs="Courier New"/>
          <w:color w:val="000000"/>
          <w:sz w:val="17"/>
          <w:szCs w:val="17"/>
        </w:rPr>
        <w:t>doc</w:t>
      </w:r>
      <w:r>
        <w:rPr>
          <w:rFonts w:ascii="Consolas" w:hAnsi="Consolas" w:cs="Courier New"/>
          <w:color w:val="666600"/>
          <w:sz w:val="17"/>
          <w:szCs w:val="17"/>
        </w:rPr>
        <w:t>)</w:t>
      </w:r>
    </w:p>
    <w:p w14:paraId="5F3ADD4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extract_entities</w:t>
      </w:r>
      <w:r>
        <w:rPr>
          <w:rFonts w:ascii="Consolas" w:hAnsi="Consolas" w:cs="Courier New"/>
          <w:color w:val="666600"/>
          <w:sz w:val="17"/>
          <w:szCs w:val="17"/>
        </w:rPr>
        <w:t>(</w:t>
      </w:r>
      <w:r>
        <w:rPr>
          <w:rFonts w:ascii="Consolas" w:hAnsi="Consolas" w:cs="Courier New"/>
          <w:color w:val="000000"/>
          <w:sz w:val="17"/>
          <w:szCs w:val="17"/>
        </w:rPr>
        <w:t>doc</w:t>
      </w:r>
      <w:r>
        <w:rPr>
          <w:rFonts w:ascii="Consolas" w:hAnsi="Consolas" w:cs="Courier New"/>
          <w:color w:val="666600"/>
          <w:sz w:val="17"/>
          <w:szCs w:val="17"/>
        </w:rPr>
        <w:t>)</w:t>
      </w:r>
    </w:p>
    <w:p w14:paraId="70477A3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r>
        <w:rPr>
          <w:rFonts w:ascii="Consolas" w:hAnsi="Consolas" w:cs="Courier New"/>
          <w:color w:val="000000"/>
          <w:sz w:val="17"/>
          <w:szCs w:val="17"/>
        </w:rPr>
        <w:t xml:space="preserve"> intent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01280A7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82533B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463EDDA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4CB69E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detect_intent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doc</w:t>
      </w:r>
      <w:r>
        <w:rPr>
          <w:rFonts w:ascii="Consolas" w:hAnsi="Consolas" w:cs="Courier New"/>
          <w:color w:val="666600"/>
          <w:sz w:val="17"/>
          <w:szCs w:val="17"/>
        </w:rPr>
        <w:t>):</w:t>
      </w:r>
    </w:p>
    <w:p w14:paraId="3AAA88E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Implement intent detection logic here</w:t>
      </w:r>
    </w:p>
    <w:p w14:paraId="3B52D29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880000"/>
          <w:sz w:val="17"/>
          <w:szCs w:val="17"/>
        </w:rPr>
        <w:t># For example, you can use spaCy's entity recognition to identify intents</w:t>
      </w:r>
    </w:p>
    <w:p w14:paraId="7364FDE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intent_entities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 xml:space="preserve">ents </w:t>
      </w:r>
      <w:r>
        <w:rPr>
          <w:rFonts w:ascii="Consolas" w:hAnsi="Consolas" w:cs="Courier New"/>
          <w:color w:val="000088"/>
          <w:sz w:val="17"/>
          <w:szCs w:val="17"/>
        </w:rPr>
        <w:t>if</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 xml:space="preserve">label_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"INTENT"</w:t>
      </w:r>
      <w:r>
        <w:rPr>
          <w:rFonts w:ascii="Consolas" w:hAnsi="Consolas" w:cs="Courier New"/>
          <w:color w:val="666600"/>
          <w:sz w:val="17"/>
          <w:szCs w:val="17"/>
        </w:rPr>
        <w:t>]</w:t>
      </w:r>
    </w:p>
    <w:p w14:paraId="046DA97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intent_entities</w:t>
      </w:r>
      <w:r>
        <w:rPr>
          <w:rFonts w:ascii="Consolas" w:hAnsi="Consolas" w:cs="Courier New"/>
          <w:color w:val="666600"/>
          <w:sz w:val="17"/>
          <w:szCs w:val="17"/>
        </w:rPr>
        <w:t>:</w:t>
      </w:r>
    </w:p>
    <w:p w14:paraId="7E0A06C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intent_entities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1B2D90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53BFDF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098AB73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9A35B39"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doc</w:t>
      </w:r>
      <w:r>
        <w:rPr>
          <w:rFonts w:ascii="Consolas" w:hAnsi="Consolas" w:cs="Courier New"/>
          <w:color w:val="666600"/>
          <w:sz w:val="17"/>
          <w:szCs w:val="17"/>
        </w:rPr>
        <w:t>):</w:t>
      </w:r>
    </w:p>
    <w:p w14:paraId="7AEF73E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Implement entity recognition logic here</w:t>
      </w:r>
    </w:p>
    <w:p w14:paraId="4F3EF2E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For example, you can use spaCy's entity recognition to extract entities</w:t>
      </w:r>
    </w:p>
    <w:p w14:paraId="3CF8B35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2C044E3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3C3996B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08585C5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visualize_entities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doc</w:t>
      </w:r>
      <w:r>
        <w:rPr>
          <w:rFonts w:ascii="Consolas" w:hAnsi="Consolas" w:cs="Courier New"/>
          <w:color w:val="666600"/>
          <w:sz w:val="17"/>
          <w:szCs w:val="17"/>
        </w:rPr>
        <w:t>):</w:t>
      </w:r>
    </w:p>
    <w:p w14:paraId="40DBA90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Visualize entities using spaCy's displacy</w:t>
      </w:r>
    </w:p>
    <w:p w14:paraId="45F17F6A"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displacy</w:t>
      </w:r>
      <w:r>
        <w:rPr>
          <w:rFonts w:ascii="Consolas" w:hAnsi="Consolas" w:cs="Courier New"/>
          <w:color w:val="666600"/>
          <w:sz w:val="17"/>
          <w:szCs w:val="17"/>
        </w:rPr>
        <w:t>.</w:t>
      </w:r>
      <w:r>
        <w:rPr>
          <w:rFonts w:ascii="Consolas" w:hAnsi="Consolas" w:cs="Courier New"/>
          <w:color w:val="000000"/>
          <w:sz w:val="17"/>
          <w:szCs w:val="17"/>
        </w:rPr>
        <w:t>render</w:t>
      </w:r>
      <w:r>
        <w:rPr>
          <w:rFonts w:ascii="Consolas" w:hAnsi="Consolas" w:cs="Courier New"/>
          <w:color w:val="666600"/>
          <w:sz w:val="17"/>
          <w:szCs w:val="17"/>
        </w:rPr>
        <w:t>(</w:t>
      </w:r>
      <w:r>
        <w:rPr>
          <w:rFonts w:ascii="Consolas" w:hAnsi="Consolas" w:cs="Courier New"/>
          <w:color w:val="000000"/>
          <w:sz w:val="17"/>
          <w:szCs w:val="17"/>
        </w:rPr>
        <w:t>doc</w:t>
      </w:r>
      <w:r>
        <w:rPr>
          <w:rFonts w:ascii="Consolas" w:hAnsi="Consolas" w:cs="Courier New"/>
          <w:color w:val="666600"/>
          <w:sz w:val="17"/>
          <w:szCs w:val="17"/>
        </w:rPr>
        <w:t>,</w:t>
      </w:r>
      <w:r>
        <w:rPr>
          <w:rFonts w:ascii="Consolas" w:hAnsi="Consolas" w:cs="Courier New"/>
          <w:color w:val="000000"/>
          <w:sz w:val="17"/>
          <w:szCs w:val="17"/>
        </w:rPr>
        <w:t xml:space="preserve"> style</w:t>
      </w:r>
      <w:r>
        <w:rPr>
          <w:rFonts w:ascii="Consolas" w:hAnsi="Consolas" w:cs="Courier New"/>
          <w:color w:val="666600"/>
          <w:sz w:val="17"/>
          <w:szCs w:val="17"/>
        </w:rPr>
        <w:t>=</w:t>
      </w:r>
      <w:r>
        <w:rPr>
          <w:rFonts w:ascii="Consolas" w:hAnsi="Consolas" w:cs="Courier New"/>
          <w:color w:val="008800"/>
          <w:sz w:val="17"/>
          <w:szCs w:val="17"/>
        </w:rPr>
        <w:t>"ent"</w:t>
      </w:r>
      <w:r>
        <w:rPr>
          <w:rFonts w:ascii="Consolas" w:hAnsi="Consolas" w:cs="Courier New"/>
          <w:color w:val="666600"/>
          <w:sz w:val="17"/>
          <w:szCs w:val="17"/>
        </w:rPr>
        <w:t>)</w:t>
      </w:r>
    </w:p>
    <w:p w14:paraId="5CB1CC9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2C038B5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880000"/>
          <w:sz w:val="17"/>
          <w:szCs w:val="17"/>
        </w:rPr>
        <w:t># Test the code</w:t>
      </w:r>
    </w:p>
    <w:p w14:paraId="1F05361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nlu </w:t>
      </w:r>
      <w:r>
        <w:rPr>
          <w:rFonts w:ascii="Consolas" w:hAnsi="Consolas" w:cs="Courier New"/>
          <w:color w:val="666600"/>
          <w:sz w:val="17"/>
          <w:szCs w:val="17"/>
        </w:rPr>
        <w:t>=</w:t>
      </w:r>
      <w:r>
        <w:rPr>
          <w:rFonts w:ascii="Consolas" w:hAnsi="Consolas" w:cs="Courier New"/>
          <w:color w:val="000000"/>
          <w:sz w:val="17"/>
          <w:szCs w:val="17"/>
        </w:rPr>
        <w:t xml:space="preserve"> NLU</w:t>
      </w:r>
      <w:r>
        <w:rPr>
          <w:rFonts w:ascii="Consolas" w:hAnsi="Consolas" w:cs="Courier New"/>
          <w:color w:val="666600"/>
          <w:sz w:val="17"/>
          <w:szCs w:val="17"/>
        </w:rPr>
        <w:t>()</w:t>
      </w:r>
    </w:p>
    <w:p w14:paraId="25F8CDA6"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book a flight from New York to Los Angeles"</w:t>
      </w:r>
    </w:p>
    <w:p w14:paraId="54F6231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nlu</w:t>
      </w:r>
      <w:r>
        <w:rPr>
          <w:rFonts w:ascii="Consolas" w:hAnsi="Consolas" w:cs="Courier New"/>
          <w:color w:val="666600"/>
          <w:sz w:val="17"/>
          <w:szCs w:val="17"/>
        </w:rPr>
        <w:t>.</w:t>
      </w:r>
      <w:r>
        <w:rPr>
          <w:rFonts w:ascii="Consolas" w:hAnsi="Consolas" w:cs="Courier New"/>
          <w:color w:val="000000"/>
          <w:sz w:val="17"/>
          <w:szCs w:val="17"/>
        </w:rPr>
        <w:t>extract_intent_and_entities</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01ADBFC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01A3815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78A517E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Visualize entities</w:t>
      </w:r>
    </w:p>
    <w:p w14:paraId="709400E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nlu</w:t>
      </w:r>
      <w:r>
        <w:rPr>
          <w:rFonts w:ascii="Consolas" w:hAnsi="Consolas" w:cs="Courier New"/>
          <w:color w:val="666600"/>
          <w:sz w:val="17"/>
          <w:szCs w:val="17"/>
        </w:rPr>
        <w:t>.</w:t>
      </w:r>
      <w:r>
        <w:rPr>
          <w:rFonts w:ascii="Consolas" w:hAnsi="Consolas" w:cs="Courier New"/>
          <w:color w:val="000000"/>
          <w:sz w:val="17"/>
          <w:szCs w:val="17"/>
        </w:rPr>
        <w:t>visualize_entities</w:t>
      </w:r>
      <w:r>
        <w:rPr>
          <w:rFonts w:ascii="Consolas" w:hAnsi="Consolas" w:cs="Courier New"/>
          <w:color w:val="666600"/>
          <w:sz w:val="17"/>
          <w:szCs w:val="17"/>
        </w:rPr>
        <w:t>(</w:t>
      </w:r>
      <w:r>
        <w:rPr>
          <w:rFonts w:ascii="Consolas" w:hAnsi="Consolas" w:cs="Courier New"/>
          <w:color w:val="000000"/>
          <w:sz w:val="17"/>
          <w:szCs w:val="17"/>
        </w:rPr>
        <w:t>nlu</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78F4CB2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378952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25899DF9" w14:textId="77777777" w:rsidR="00F83268" w:rsidRPr="00073777" w:rsidRDefault="00F83268" w:rsidP="00F83268"/>
    <w:p w14:paraId="2B7E1E51" w14:textId="77777777" w:rsidR="00F83268" w:rsidRPr="00326A2B" w:rsidRDefault="00000000" w:rsidP="00F83268">
      <w:r>
        <w:pict w14:anchorId="0016CF38">
          <v:rect id="_x0000_i1029" style="width:0;height:1.5pt" o:hralign="center" o:hrstd="t" o:hr="t" fillcolor="#a0a0a0" stroked="f"/>
        </w:pict>
      </w:r>
    </w:p>
    <w:p w14:paraId="205DE07F" w14:textId="77777777" w:rsidR="00F83268" w:rsidRDefault="00F83268" w:rsidP="00F83268">
      <w:pPr>
        <w:pStyle w:val="Heading3"/>
      </w:pPr>
      <w:bookmarkStart w:id="106" w:name="_Toc178780117"/>
      <w:r>
        <w:t>features\sentiment_analysis.py</w:t>
      </w:r>
      <w:bookmarkEnd w:id="106"/>
    </w:p>
    <w:p w14:paraId="4C7A1E29" w14:textId="77777777" w:rsidR="00F83268" w:rsidRPr="00073777" w:rsidRDefault="00F83268" w:rsidP="00F83268">
      <w:r w:rsidRPr="00073777">
        <w:rPr>
          <w:b/>
          <w:bCs/>
        </w:rPr>
        <w:t>Purpose</w:t>
      </w:r>
      <w:r w:rsidRPr="00073777">
        <w:t>: Another file that handles sentiment analysis. It may either be a backup or an alternative approach to the sentiment analysis task.</w:t>
      </w:r>
    </w:p>
    <w:p w14:paraId="03E3E350" w14:textId="77777777" w:rsidR="00F83268" w:rsidRPr="00073777" w:rsidRDefault="00F83268" w:rsidP="00F11D6B">
      <w:pPr>
        <w:numPr>
          <w:ilvl w:val="0"/>
          <w:numId w:val="69"/>
        </w:numPr>
      </w:pPr>
      <w:r w:rsidRPr="00073777">
        <w:rPr>
          <w:b/>
          <w:bCs/>
        </w:rPr>
        <w:t>Key Functions</w:t>
      </w:r>
      <w:r w:rsidRPr="00073777">
        <w:t>:</w:t>
      </w:r>
    </w:p>
    <w:p w14:paraId="5894346D" w14:textId="77777777" w:rsidR="00F83268" w:rsidRPr="00073777" w:rsidRDefault="00F83268" w:rsidP="00F11D6B">
      <w:pPr>
        <w:numPr>
          <w:ilvl w:val="1"/>
          <w:numId w:val="69"/>
        </w:numPr>
      </w:pPr>
      <w:r w:rsidRPr="00073777">
        <w:rPr>
          <w:b/>
          <w:bCs/>
        </w:rPr>
        <w:t>analyze_sentiment()</w:t>
      </w:r>
      <w:r w:rsidRPr="00073777">
        <w:t>: Likely similar to SentimentAnalysis.py, it returns the sentiment based on the text.</w:t>
      </w:r>
    </w:p>
    <w:p w14:paraId="48AC148F" w14:textId="77777777" w:rsidR="00F83268" w:rsidRPr="00073777" w:rsidRDefault="00F83268" w:rsidP="00F11D6B">
      <w:pPr>
        <w:numPr>
          <w:ilvl w:val="0"/>
          <w:numId w:val="69"/>
        </w:numPr>
      </w:pPr>
      <w:r w:rsidRPr="00073777">
        <w:rPr>
          <w:b/>
          <w:bCs/>
        </w:rPr>
        <w:t>Connection to main.py</w:t>
      </w:r>
      <w:r w:rsidRPr="00073777">
        <w:t>:</w:t>
      </w:r>
    </w:p>
    <w:p w14:paraId="0C9D9F6C" w14:textId="77777777" w:rsidR="00F83268" w:rsidRDefault="00F83268" w:rsidP="00F11D6B">
      <w:pPr>
        <w:numPr>
          <w:ilvl w:val="1"/>
          <w:numId w:val="69"/>
        </w:numPr>
      </w:pPr>
      <w:r w:rsidRPr="00073777">
        <w:t>Could be used interchangeably with SentimentAnalysis.py for sentiment-related tasks.</w:t>
      </w:r>
    </w:p>
    <w:p w14:paraId="15F9B42D" w14:textId="77777777" w:rsidR="00F83268" w:rsidRDefault="00F83268" w:rsidP="000C5981">
      <w:pPr>
        <w:pStyle w:val="Heading5"/>
      </w:pPr>
      <w:r>
        <w:t>The Code</w:t>
      </w:r>
    </w:p>
    <w:p w14:paraId="2781CFD5" w14:textId="77777777" w:rsidR="00F83268" w:rsidRDefault="00F83268" w:rsidP="00F83268"/>
    <w:p w14:paraId="1C756A7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C:\Users\josh_\Desktop\jaicat_project\features\sentiment_analysis.py</w:t>
      </w:r>
    </w:p>
    <w:p w14:paraId="5F81D535"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2DD2FC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SentimentAnalysisModel</w:t>
      </w:r>
      <w:r>
        <w:rPr>
          <w:rFonts w:ascii="Consolas" w:hAnsi="Consolas" w:cs="Courier New"/>
          <w:color w:val="666600"/>
          <w:sz w:val="17"/>
          <w:szCs w:val="17"/>
        </w:rPr>
        <w:t>:</w:t>
      </w:r>
    </w:p>
    <w:p w14:paraId="4A7E400E"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86C285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model</w:t>
      </w:r>
    </w:p>
    <w:p w14:paraId="1855320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color w:val="000088"/>
          <w:sz w:val="17"/>
          <w:szCs w:val="17"/>
        </w:rPr>
        <w:t>pass</w:t>
      </w:r>
    </w:p>
    <w:p w14:paraId="176C2F6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C6235A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4EB09E2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Analyze the sentiment of the text</w:t>
      </w:r>
    </w:p>
    <w:p w14:paraId="68B04C9B"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"Sentiment analysis result"</w:t>
      </w:r>
    </w:p>
    <w:p w14:paraId="4E77BB9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505943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5055048" w14:textId="77777777" w:rsidR="00F83268" w:rsidRPr="00F20A2B" w:rsidRDefault="00F83268" w:rsidP="00F83268"/>
    <w:p w14:paraId="37E595E0" w14:textId="77777777" w:rsidR="00F83268" w:rsidRPr="00073777" w:rsidRDefault="00F83268" w:rsidP="00F83268"/>
    <w:p w14:paraId="7DB3834B" w14:textId="77777777" w:rsidR="00F83268" w:rsidRPr="00326A2B" w:rsidRDefault="00F83268" w:rsidP="00F83268"/>
    <w:p w14:paraId="6AC0DB0A" w14:textId="77777777" w:rsidR="00F83268" w:rsidRDefault="00F83268" w:rsidP="00F83268">
      <w:pPr>
        <w:pStyle w:val="Heading3"/>
      </w:pPr>
      <w:bookmarkStart w:id="107" w:name="_Toc178780118"/>
      <w:r>
        <w:t>features\SentimentAnalysis.py</w:t>
      </w:r>
      <w:bookmarkEnd w:id="107"/>
    </w:p>
    <w:p w14:paraId="03A00626" w14:textId="77777777" w:rsidR="00F83268" w:rsidRPr="00073777" w:rsidRDefault="00F83268" w:rsidP="00F83268">
      <w:r w:rsidRPr="00073777">
        <w:rPr>
          <w:b/>
          <w:bCs/>
        </w:rPr>
        <w:t>Purpose</w:t>
      </w:r>
      <w:r w:rsidRPr="00073777">
        <w:t>: Handles sentiment analysis of user input using a model like BERT.</w:t>
      </w:r>
    </w:p>
    <w:p w14:paraId="2D18886B" w14:textId="77777777" w:rsidR="00F83268" w:rsidRPr="00073777" w:rsidRDefault="00F83268" w:rsidP="00F11D6B">
      <w:pPr>
        <w:numPr>
          <w:ilvl w:val="0"/>
          <w:numId w:val="68"/>
        </w:numPr>
      </w:pPr>
      <w:r w:rsidRPr="00073777">
        <w:rPr>
          <w:b/>
          <w:bCs/>
        </w:rPr>
        <w:t>Key Functions</w:t>
      </w:r>
      <w:r w:rsidRPr="00073777">
        <w:t>:</w:t>
      </w:r>
    </w:p>
    <w:p w14:paraId="21363595" w14:textId="77777777" w:rsidR="00F83268" w:rsidRPr="00073777" w:rsidRDefault="00F83268" w:rsidP="00F11D6B">
      <w:pPr>
        <w:numPr>
          <w:ilvl w:val="1"/>
          <w:numId w:val="68"/>
        </w:numPr>
      </w:pPr>
      <w:r w:rsidRPr="00073777">
        <w:rPr>
          <w:b/>
          <w:bCs/>
        </w:rPr>
        <w:t>analyze_sentiment()</w:t>
      </w:r>
      <w:r w:rsidRPr="00073777">
        <w:t>: Returns whether the input sentiment is positive, neutral, or negative.</w:t>
      </w:r>
    </w:p>
    <w:p w14:paraId="37B25E42" w14:textId="77777777" w:rsidR="00F83268" w:rsidRPr="00073777" w:rsidRDefault="00F83268" w:rsidP="00F11D6B">
      <w:pPr>
        <w:numPr>
          <w:ilvl w:val="0"/>
          <w:numId w:val="68"/>
        </w:numPr>
      </w:pPr>
      <w:r w:rsidRPr="00073777">
        <w:rPr>
          <w:b/>
          <w:bCs/>
        </w:rPr>
        <w:t>Connection to main.py</w:t>
      </w:r>
      <w:r w:rsidRPr="00073777">
        <w:t>:</w:t>
      </w:r>
    </w:p>
    <w:p w14:paraId="50D6EE9B" w14:textId="77777777" w:rsidR="00F83268" w:rsidRDefault="00F83268" w:rsidP="00F11D6B">
      <w:pPr>
        <w:numPr>
          <w:ilvl w:val="1"/>
          <w:numId w:val="68"/>
        </w:numPr>
      </w:pPr>
      <w:r w:rsidRPr="00073777">
        <w:t>Used by main.py when determining the emotional tone of the user’s input to adapt Jaicat's responses accordingly.</w:t>
      </w:r>
    </w:p>
    <w:p w14:paraId="608C87F9" w14:textId="77777777" w:rsidR="00F83268" w:rsidRDefault="00F83268" w:rsidP="000C5981">
      <w:pPr>
        <w:pStyle w:val="Heading5"/>
      </w:pPr>
      <w:r>
        <w:t>The code</w:t>
      </w:r>
    </w:p>
    <w:p w14:paraId="39659F63"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C:\Users\josh_\Desktop\jaicat_project\features\sentiment_analysis.py</w:t>
      </w:r>
    </w:p>
    <w:p w14:paraId="0AA0681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6C60D0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SentimentAnalysisModel</w:t>
      </w:r>
      <w:r>
        <w:rPr>
          <w:rFonts w:ascii="Consolas" w:hAnsi="Consolas" w:cs="Courier New"/>
          <w:color w:val="666600"/>
          <w:sz w:val="17"/>
          <w:szCs w:val="17"/>
        </w:rPr>
        <w:t>:</w:t>
      </w:r>
    </w:p>
    <w:p w14:paraId="36EDA04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5299CA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model</w:t>
      </w:r>
    </w:p>
    <w:p w14:paraId="386A9D1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pass</w:t>
      </w:r>
    </w:p>
    <w:p w14:paraId="6D1A2618"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F34484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analyze_sentiment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3C59274"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Analyze the sentiment of the text</w:t>
      </w:r>
    </w:p>
    <w:p w14:paraId="3D902AA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"Sentiment analysis result"</w:t>
      </w:r>
    </w:p>
    <w:p w14:paraId="2CC069BB" w14:textId="24233DA9" w:rsidR="00F83268" w:rsidRPr="000C5981" w:rsidRDefault="000C5981" w:rsidP="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896831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CA4F0D7" w14:textId="77777777" w:rsidR="00F83268" w:rsidRPr="00DE68C2" w:rsidRDefault="00F83268" w:rsidP="00F83268"/>
    <w:p w14:paraId="0EB85401" w14:textId="77777777" w:rsidR="00F83268" w:rsidRDefault="00F83268" w:rsidP="00F83268">
      <w:pPr>
        <w:pStyle w:val="Heading3"/>
      </w:pPr>
      <w:bookmarkStart w:id="108" w:name="_Toc178780119"/>
      <w:r>
        <w:t>features\text_classification.py</w:t>
      </w:r>
      <w:bookmarkEnd w:id="108"/>
    </w:p>
    <w:p w14:paraId="507B736B" w14:textId="77777777" w:rsidR="00F83268" w:rsidRPr="00073777" w:rsidRDefault="00F83268" w:rsidP="00F83268">
      <w:r w:rsidRPr="00073777">
        <w:rPr>
          <w:b/>
          <w:bCs/>
        </w:rPr>
        <w:t>Purpose</w:t>
      </w:r>
      <w:r w:rsidRPr="00073777">
        <w:t>: Handles text classification, likely using machine learning models such as RandomForestClassifier or BERT to classify input into categories.</w:t>
      </w:r>
    </w:p>
    <w:p w14:paraId="2B07AD88" w14:textId="77777777" w:rsidR="00F83268" w:rsidRPr="00073777" w:rsidRDefault="00F83268" w:rsidP="00F11D6B">
      <w:pPr>
        <w:numPr>
          <w:ilvl w:val="0"/>
          <w:numId w:val="70"/>
        </w:numPr>
      </w:pPr>
      <w:r w:rsidRPr="00073777">
        <w:rPr>
          <w:b/>
          <w:bCs/>
        </w:rPr>
        <w:t>Key Functions</w:t>
      </w:r>
      <w:r w:rsidRPr="00073777">
        <w:t>:</w:t>
      </w:r>
    </w:p>
    <w:p w14:paraId="60991631" w14:textId="77777777" w:rsidR="00F83268" w:rsidRPr="00073777" w:rsidRDefault="00F83268" w:rsidP="00F11D6B">
      <w:pPr>
        <w:numPr>
          <w:ilvl w:val="1"/>
          <w:numId w:val="70"/>
        </w:numPr>
      </w:pPr>
      <w:r w:rsidRPr="00073777">
        <w:rPr>
          <w:b/>
          <w:bCs/>
        </w:rPr>
        <w:t>classify_text()</w:t>
      </w:r>
      <w:r w:rsidRPr="00073777">
        <w:t>: Classifies the input text into predefined categories (e.g., question, command, feedback).</w:t>
      </w:r>
    </w:p>
    <w:p w14:paraId="6BF54332" w14:textId="77777777" w:rsidR="00F83268" w:rsidRPr="00073777" w:rsidRDefault="00F83268" w:rsidP="00F11D6B">
      <w:pPr>
        <w:numPr>
          <w:ilvl w:val="0"/>
          <w:numId w:val="70"/>
        </w:numPr>
      </w:pPr>
      <w:r w:rsidRPr="00073777">
        <w:rPr>
          <w:b/>
          <w:bCs/>
        </w:rPr>
        <w:t>Connection to main.py</w:t>
      </w:r>
      <w:r w:rsidRPr="00073777">
        <w:t>:</w:t>
      </w:r>
    </w:p>
    <w:p w14:paraId="3B1FB67F" w14:textId="77777777" w:rsidR="00F83268" w:rsidRDefault="00F83268" w:rsidP="00F11D6B">
      <w:pPr>
        <w:numPr>
          <w:ilvl w:val="1"/>
          <w:numId w:val="70"/>
        </w:numPr>
      </w:pPr>
      <w:r w:rsidRPr="00073777">
        <w:t>If Jaicat needs to classify a user’s input for specific actions, main.py will call this file to categorize the input and trigger the appropriate response.</w:t>
      </w:r>
    </w:p>
    <w:p w14:paraId="4AA8FE2D" w14:textId="77777777" w:rsidR="00F83268" w:rsidRDefault="00F83268" w:rsidP="000C5981">
      <w:pPr>
        <w:pStyle w:val="Heading5"/>
      </w:pPr>
      <w:r>
        <w:t>The Code</w:t>
      </w:r>
    </w:p>
    <w:p w14:paraId="6BADB4E9"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C:\Users\josh_\Desktop\jaicat_project\features\text_classification.py</w:t>
      </w:r>
    </w:p>
    <w:p w14:paraId="02024C27"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D30313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TextClassificationModel</w:t>
      </w:r>
      <w:r>
        <w:rPr>
          <w:rFonts w:ascii="Consolas" w:hAnsi="Consolas" w:cs="Courier New"/>
          <w:color w:val="666600"/>
          <w:sz w:val="17"/>
          <w:szCs w:val="17"/>
        </w:rPr>
        <w:t>:</w:t>
      </w:r>
    </w:p>
    <w:p w14:paraId="2CDDA610"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E38876F"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Initialize the model</w:t>
      </w:r>
    </w:p>
    <w:p w14:paraId="69B07C1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lastRenderedPageBreak/>
        <w:t xml:space="preserve"> 6. </w:t>
      </w:r>
      <w:r>
        <w:rPr>
          <w:rFonts w:ascii="Consolas" w:hAnsi="Consolas" w:cs="Courier New"/>
          <w:color w:val="000000"/>
          <w:sz w:val="17"/>
          <w:szCs w:val="17"/>
        </w:rPr>
        <w:t xml:space="preserve">        </w:t>
      </w:r>
      <w:r>
        <w:rPr>
          <w:rFonts w:ascii="Consolas" w:hAnsi="Consolas" w:cs="Courier New"/>
          <w:color w:val="000088"/>
          <w:sz w:val="17"/>
          <w:szCs w:val="17"/>
        </w:rPr>
        <w:t>pass</w:t>
      </w:r>
    </w:p>
    <w:p w14:paraId="3294BB12"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0ED97709"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classify_text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47B85169"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 Classify the input text</w:t>
      </w:r>
    </w:p>
    <w:p w14:paraId="05180B61"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"Classified text"</w:t>
      </w:r>
    </w:p>
    <w:p w14:paraId="067940BD"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74B5447C" w14:textId="77777777" w:rsidR="000C5981" w:rsidRDefault="000C598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8980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04E4A4B4" w14:textId="77777777" w:rsidR="00F83268" w:rsidRPr="00073777" w:rsidRDefault="00F83268" w:rsidP="00F83268"/>
    <w:p w14:paraId="528F53AC" w14:textId="77777777" w:rsidR="00F83268" w:rsidRPr="00DE68C2" w:rsidRDefault="00F83268" w:rsidP="00F83268"/>
    <w:p w14:paraId="5F89D5DC" w14:textId="77777777" w:rsidR="00F83268" w:rsidRDefault="00F83268" w:rsidP="00F83268">
      <w:pPr>
        <w:pStyle w:val="Heading2"/>
      </w:pPr>
      <w:bookmarkStart w:id="109" w:name="_Toc178780120"/>
      <w:r>
        <w:t>lib</w:t>
      </w:r>
      <w:bookmarkEnd w:id="109"/>
    </w:p>
    <w:p w14:paraId="45DE33BC" w14:textId="77777777" w:rsidR="00F83268" w:rsidRDefault="00F83268" w:rsidP="00F83268">
      <w:pPr>
        <w:pStyle w:val="Heading3"/>
      </w:pPr>
      <w:bookmarkStart w:id="110" w:name="_Toc178780121"/>
      <w:r>
        <w:t>lib\nlg</w:t>
      </w:r>
      <w:bookmarkEnd w:id="110"/>
    </w:p>
    <w:p w14:paraId="787392D4" w14:textId="77777777" w:rsidR="00F83268" w:rsidRDefault="00F83268" w:rsidP="00F83268">
      <w:pPr>
        <w:pStyle w:val="Heading4"/>
      </w:pPr>
      <w:r w:rsidRPr="00247629">
        <w:t>lib\nlg\Social_media_post.py</w:t>
      </w:r>
    </w:p>
    <w:p w14:paraId="04D4BF90" w14:textId="77777777" w:rsidR="00F83268" w:rsidRPr="00073777" w:rsidRDefault="00F83268" w:rsidP="00F83268">
      <w:r w:rsidRPr="00073777">
        <w:rPr>
          <w:b/>
          <w:bCs/>
        </w:rPr>
        <w:t>Purpose</w:t>
      </w:r>
      <w:r w:rsidRPr="00073777">
        <w:t>: Likely generates or manages posts for social media platforms using natural language generation (NLG) techniques.</w:t>
      </w:r>
    </w:p>
    <w:p w14:paraId="70C5A431" w14:textId="77777777" w:rsidR="00F83268" w:rsidRPr="00073777" w:rsidRDefault="00F83268" w:rsidP="00F11D6B">
      <w:pPr>
        <w:numPr>
          <w:ilvl w:val="0"/>
          <w:numId w:val="71"/>
        </w:numPr>
      </w:pPr>
      <w:r w:rsidRPr="00073777">
        <w:rPr>
          <w:b/>
          <w:bCs/>
        </w:rPr>
        <w:t>Key Functions</w:t>
      </w:r>
      <w:r w:rsidRPr="00073777">
        <w:t>:</w:t>
      </w:r>
    </w:p>
    <w:p w14:paraId="6938E46F" w14:textId="77777777" w:rsidR="00F83268" w:rsidRPr="00073777" w:rsidRDefault="00F83268" w:rsidP="00F11D6B">
      <w:pPr>
        <w:numPr>
          <w:ilvl w:val="1"/>
          <w:numId w:val="71"/>
        </w:numPr>
      </w:pPr>
      <w:r w:rsidRPr="00073777">
        <w:rPr>
          <w:b/>
          <w:bCs/>
        </w:rPr>
        <w:t>Generate Social Media Posts</w:t>
      </w:r>
      <w:r w:rsidRPr="00073777">
        <w:t>: Uses NLG techniques to create posts based on a prompt or set of input data.</w:t>
      </w:r>
    </w:p>
    <w:p w14:paraId="46A0613F" w14:textId="77777777" w:rsidR="00F83268" w:rsidRPr="00073777" w:rsidRDefault="00F83268" w:rsidP="00F11D6B">
      <w:pPr>
        <w:numPr>
          <w:ilvl w:val="0"/>
          <w:numId w:val="71"/>
        </w:numPr>
      </w:pPr>
      <w:r w:rsidRPr="00073777">
        <w:rPr>
          <w:b/>
          <w:bCs/>
        </w:rPr>
        <w:t>Connection to main.py</w:t>
      </w:r>
      <w:r w:rsidRPr="00073777">
        <w:t>:</w:t>
      </w:r>
    </w:p>
    <w:p w14:paraId="11BF8F72" w14:textId="77777777" w:rsidR="00F83268" w:rsidRDefault="00F83268" w:rsidP="00F11D6B">
      <w:pPr>
        <w:numPr>
          <w:ilvl w:val="1"/>
          <w:numId w:val="71"/>
        </w:numPr>
      </w:pPr>
      <w:r w:rsidRPr="00073777">
        <w:t>If Jaicat is asked to generate a social media post, main.py would call this file to construct the message.</w:t>
      </w:r>
    </w:p>
    <w:p w14:paraId="63252D9E" w14:textId="77777777" w:rsidR="00E765F9" w:rsidRDefault="00E765F9" w:rsidP="00E765F9"/>
    <w:p w14:paraId="5976C895" w14:textId="77777777" w:rsidR="00E765F9" w:rsidRDefault="00E765F9" w:rsidP="00E765F9">
      <w:pPr>
        <w:pStyle w:val="Heading5"/>
      </w:pPr>
      <w:r>
        <w:t>The code</w:t>
      </w:r>
    </w:p>
    <w:p w14:paraId="5BD102E2" w14:textId="77777777" w:rsidR="00E765F9" w:rsidRDefault="00E765F9" w:rsidP="00E765F9">
      <w:pPr>
        <w:pStyle w:val="Heading5"/>
      </w:pPr>
    </w:p>
    <w:p w14:paraId="65BF1CE7"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lib/nlg/Social_media_post.py</w:t>
      </w:r>
    </w:p>
    <w:p w14:paraId="6FC4BA28"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926947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081B0795"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textwrap</w:t>
      </w:r>
    </w:p>
    <w:p w14:paraId="0FFE8AE4"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323034D"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SocialMediaPostGenerator</w:t>
      </w:r>
      <w:r>
        <w:rPr>
          <w:rFonts w:ascii="Consolas" w:hAnsi="Consolas" w:cs="Courier New"/>
          <w:color w:val="666600"/>
          <w:sz w:val="17"/>
          <w:szCs w:val="17"/>
        </w:rPr>
        <w:t>:</w:t>
      </w:r>
    </w:p>
    <w:p w14:paraId="61427CD5"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EBBEBBE"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templates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4FB53D"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"Check out our latest blog post: {link} #blog #update"</w:t>
      </w:r>
      <w:r>
        <w:rPr>
          <w:rFonts w:ascii="Consolas" w:hAnsi="Consolas" w:cs="Courier New"/>
          <w:color w:val="666600"/>
          <w:sz w:val="17"/>
          <w:szCs w:val="17"/>
        </w:rPr>
        <w:t>,</w:t>
      </w:r>
    </w:p>
    <w:p w14:paraId="7EE89722"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"We're excited to announce that {event} is happening! Join us! #event #announcement"</w:t>
      </w:r>
      <w:r>
        <w:rPr>
          <w:rFonts w:ascii="Consolas" w:hAnsi="Consolas" w:cs="Courier New"/>
          <w:color w:val="666600"/>
          <w:sz w:val="17"/>
          <w:szCs w:val="17"/>
        </w:rPr>
        <w:t>,</w:t>
      </w:r>
    </w:p>
    <w:p w14:paraId="3BFAF97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"Have you seen our new product? {product_name} is now available! #newproduct #shopnow"</w:t>
      </w:r>
      <w:r>
        <w:rPr>
          <w:rFonts w:ascii="Consolas" w:hAnsi="Consolas" w:cs="Courier New"/>
          <w:color w:val="666600"/>
          <w:sz w:val="17"/>
          <w:szCs w:val="17"/>
        </w:rPr>
        <w:t>,</w:t>
      </w:r>
    </w:p>
    <w:p w14:paraId="26417631"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"Don't miss out on our special offer: {offer} #discount #sale"</w:t>
      </w:r>
      <w:r>
        <w:rPr>
          <w:rFonts w:ascii="Consolas" w:hAnsi="Consolas" w:cs="Courier New"/>
          <w:color w:val="666600"/>
          <w:sz w:val="17"/>
          <w:szCs w:val="17"/>
        </w:rPr>
        <w:t>,</w:t>
      </w:r>
    </w:p>
    <w:p w14:paraId="38600A78"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"Join us for a live session on {date}. Learn more: {link} #live #webinar"</w:t>
      </w:r>
      <w:r>
        <w:rPr>
          <w:rFonts w:ascii="Consolas" w:hAnsi="Consolas" w:cs="Courier New"/>
          <w:color w:val="666600"/>
          <w:sz w:val="17"/>
          <w:szCs w:val="17"/>
        </w:rPr>
        <w:t>,</w:t>
      </w:r>
    </w:p>
    <w:p w14:paraId="577E812C"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666600"/>
          <w:sz w:val="17"/>
          <w:szCs w:val="17"/>
        </w:rPr>
        <w:t>]</w:t>
      </w:r>
    </w:p>
    <w:p w14:paraId="2B2E5E2F"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CE00BD0"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generate_post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context</w:t>
      </w:r>
      <w:r>
        <w:rPr>
          <w:rFonts w:ascii="Consolas" w:hAnsi="Consolas" w:cs="Courier New"/>
          <w:color w:val="666600"/>
          <w:sz w:val="17"/>
          <w:szCs w:val="17"/>
        </w:rPr>
        <w:t>):</w:t>
      </w:r>
    </w:p>
    <w:p w14:paraId="2A320321"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"""Generate a social media post based on the given context."""</w:t>
      </w:r>
    </w:p>
    <w:p w14:paraId="5BAED74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template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templates</w:t>
      </w:r>
      <w:r>
        <w:rPr>
          <w:rFonts w:ascii="Consolas" w:hAnsi="Consolas" w:cs="Courier New"/>
          <w:color w:val="666600"/>
          <w:sz w:val="17"/>
          <w:szCs w:val="17"/>
        </w:rPr>
        <w:t>)</w:t>
      </w:r>
    </w:p>
    <w:p w14:paraId="5D86049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template</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p>
    <w:p w14:paraId="796B762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2AA10A84"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format_post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post</w:t>
      </w:r>
      <w:r>
        <w:rPr>
          <w:rFonts w:ascii="Consolas" w:hAnsi="Consolas" w:cs="Courier New"/>
          <w:color w:val="666600"/>
          <w:sz w:val="17"/>
          <w:szCs w:val="17"/>
        </w:rPr>
        <w:t>):</w:t>
      </w:r>
    </w:p>
    <w:p w14:paraId="7F1D3B1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"""Format the post for readability."""</w:t>
      </w:r>
    </w:p>
    <w:p w14:paraId="1F71236C"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wrapped_post </w:t>
      </w:r>
      <w:r>
        <w:rPr>
          <w:rFonts w:ascii="Consolas" w:hAnsi="Consolas" w:cs="Courier New"/>
          <w:color w:val="666600"/>
          <w:sz w:val="17"/>
          <w:szCs w:val="17"/>
        </w:rPr>
        <w:t>=</w:t>
      </w:r>
      <w:r>
        <w:rPr>
          <w:rFonts w:ascii="Consolas" w:hAnsi="Consolas" w:cs="Courier New"/>
          <w:color w:val="000000"/>
          <w:sz w:val="17"/>
          <w:szCs w:val="17"/>
        </w:rPr>
        <w:t xml:space="preserve"> textwrap</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Wrap the text to a specified width</w:t>
      </w:r>
    </w:p>
    <w:p w14:paraId="5268AB18"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wrapped_post</w:t>
      </w:r>
    </w:p>
    <w:p w14:paraId="14788EC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700A9167"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analyze_post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post</w:t>
      </w:r>
      <w:r>
        <w:rPr>
          <w:rFonts w:ascii="Consolas" w:hAnsi="Consolas" w:cs="Courier New"/>
          <w:color w:val="666600"/>
          <w:sz w:val="17"/>
          <w:szCs w:val="17"/>
        </w:rPr>
        <w:t>):</w:t>
      </w:r>
    </w:p>
    <w:p w14:paraId="60791B32"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8800"/>
          <w:sz w:val="17"/>
          <w:szCs w:val="17"/>
        </w:rPr>
        <w:t>"""Analyze the post for sentiment and engagement."""</w:t>
      </w:r>
    </w:p>
    <w:p w14:paraId="211533E5"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xml:space="preserve">        </w:t>
      </w:r>
      <w:r>
        <w:rPr>
          <w:rFonts w:ascii="Consolas" w:hAnsi="Consolas" w:cs="Courier New"/>
          <w:color w:val="880000"/>
          <w:sz w:val="17"/>
          <w:szCs w:val="17"/>
        </w:rPr>
        <w:t># Placeholder for sentiment analysis logic</w:t>
      </w:r>
    </w:p>
    <w:p w14:paraId="45748CCB"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880000"/>
          <w:sz w:val="17"/>
          <w:szCs w:val="17"/>
        </w:rPr>
        <w:t># In a real implementation, you might integrate an NLP library to analyze the post</w:t>
      </w:r>
    </w:p>
    <w:p w14:paraId="234A0EDB"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6B28A97E"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"length"</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p>
    <w:p w14:paraId="11FB40FC"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8800"/>
          <w:sz w:val="17"/>
          <w:szCs w:val="17"/>
        </w:rPr>
        <w:t>"sentiment"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"neutral"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Replace with actual sentiment analysis</w:t>
      </w:r>
    </w:p>
    <w:p w14:paraId="6EF8C0E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8800"/>
          <w:sz w:val="17"/>
          <w:szCs w:val="17"/>
        </w:rPr>
        <w:t>"engagement_score"</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randint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Placeholder for engagement score</w:t>
      </w:r>
    </w:p>
    <w:p w14:paraId="580DA1C8"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1E04484E"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2556993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880000"/>
          <w:sz w:val="17"/>
          <w:szCs w:val="17"/>
        </w:rPr>
        <w:t># Example usage</w:t>
      </w:r>
    </w:p>
    <w:p w14:paraId="06410517"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76CED9E"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generator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SocialMediaPostGenerator</w:t>
      </w:r>
      <w:r>
        <w:rPr>
          <w:rFonts w:ascii="Consolas" w:hAnsi="Consolas" w:cs="Courier New"/>
          <w:color w:val="666600"/>
          <w:sz w:val="17"/>
          <w:szCs w:val="17"/>
        </w:rPr>
        <w:t>()</w:t>
      </w:r>
    </w:p>
    <w:p w14:paraId="78E48AF4"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p>
    <w:p w14:paraId="72B3BA8F"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context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08ECF8"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8800"/>
          <w:sz w:val="17"/>
          <w:szCs w:val="17"/>
        </w:rPr>
        <w:t>"link"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"https://example.com/blog"</w:t>
      </w:r>
      <w:r>
        <w:rPr>
          <w:rFonts w:ascii="Consolas" w:hAnsi="Consolas" w:cs="Courier New"/>
          <w:color w:val="666600"/>
          <w:sz w:val="17"/>
          <w:szCs w:val="17"/>
        </w:rPr>
        <w:t>,</w:t>
      </w:r>
    </w:p>
    <w:p w14:paraId="1577CB06"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8800"/>
          <w:sz w:val="17"/>
          <w:szCs w:val="17"/>
        </w:rPr>
        <w:t>"event"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"our annual conference"</w:t>
      </w:r>
      <w:r>
        <w:rPr>
          <w:rFonts w:ascii="Consolas" w:hAnsi="Consolas" w:cs="Courier New"/>
          <w:color w:val="666600"/>
          <w:sz w:val="17"/>
          <w:szCs w:val="17"/>
        </w:rPr>
        <w:t>,</w:t>
      </w:r>
    </w:p>
    <w:p w14:paraId="2FB4726F"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"product_name"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"Amazing Gadget"</w:t>
      </w:r>
      <w:r>
        <w:rPr>
          <w:rFonts w:ascii="Consolas" w:hAnsi="Consolas" w:cs="Courier New"/>
          <w:color w:val="666600"/>
          <w:sz w:val="17"/>
          <w:szCs w:val="17"/>
        </w:rPr>
        <w:t>,</w:t>
      </w:r>
    </w:p>
    <w:p w14:paraId="3896CA37"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8800"/>
          <w:sz w:val="17"/>
          <w:szCs w:val="17"/>
        </w:rPr>
        <w:t>"offer"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 off on all items"</w:t>
      </w:r>
      <w:r>
        <w:rPr>
          <w:rFonts w:ascii="Consolas" w:hAnsi="Consolas" w:cs="Courier New"/>
          <w:color w:val="666600"/>
          <w:sz w:val="17"/>
          <w:szCs w:val="17"/>
        </w:rPr>
        <w:t>,</w:t>
      </w:r>
    </w:p>
    <w:p w14:paraId="0BD87B2C"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"October 15, 2024"</w:t>
      </w:r>
    </w:p>
    <w:p w14:paraId="0AF9FCA3"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666600"/>
          <w:sz w:val="17"/>
          <w:szCs w:val="17"/>
        </w:rPr>
        <w:t>}</w:t>
      </w:r>
    </w:p>
    <w:p w14:paraId="335DAEC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p>
    <w:p w14:paraId="2C07505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generator</w:t>
      </w:r>
      <w:r>
        <w:rPr>
          <w:rFonts w:ascii="Consolas" w:hAnsi="Consolas" w:cs="Courier New"/>
          <w:color w:val="666600"/>
          <w:sz w:val="17"/>
          <w:szCs w:val="17"/>
        </w:rPr>
        <w:t>.</w:t>
      </w:r>
      <w:r>
        <w:rPr>
          <w:rFonts w:ascii="Consolas" w:hAnsi="Consolas" w:cs="Courier New"/>
          <w:color w:val="000000"/>
          <w:sz w:val="17"/>
          <w:szCs w:val="17"/>
        </w:rPr>
        <w:t>generate_post</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p>
    <w:p w14:paraId="2FA265C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formatted_post </w:t>
      </w:r>
      <w:r>
        <w:rPr>
          <w:rFonts w:ascii="Consolas" w:hAnsi="Consolas" w:cs="Courier New"/>
          <w:color w:val="666600"/>
          <w:sz w:val="17"/>
          <w:szCs w:val="17"/>
        </w:rPr>
        <w:t>=</w:t>
      </w:r>
      <w:r>
        <w:rPr>
          <w:rFonts w:ascii="Consolas" w:hAnsi="Consolas" w:cs="Courier New"/>
          <w:color w:val="000000"/>
          <w:sz w:val="17"/>
          <w:szCs w:val="17"/>
        </w:rPr>
        <w:t xml:space="preserve"> generator</w:t>
      </w:r>
      <w:r>
        <w:rPr>
          <w:rFonts w:ascii="Consolas" w:hAnsi="Consolas" w:cs="Courier New"/>
          <w:color w:val="666600"/>
          <w:sz w:val="17"/>
          <w:szCs w:val="17"/>
        </w:rPr>
        <w:t>.</w:t>
      </w:r>
      <w:r>
        <w:rPr>
          <w:rFonts w:ascii="Consolas" w:hAnsi="Consolas" w:cs="Courier New"/>
          <w:color w:val="000000"/>
          <w:sz w:val="17"/>
          <w:szCs w:val="17"/>
        </w:rPr>
        <w:t>format_post</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p>
    <w:p w14:paraId="0427A8BD"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p>
    <w:p w14:paraId="0081108A"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"Generated Post:"</w:t>
      </w:r>
      <w:r>
        <w:rPr>
          <w:rFonts w:ascii="Consolas" w:hAnsi="Consolas" w:cs="Courier New"/>
          <w:color w:val="666600"/>
          <w:sz w:val="17"/>
          <w:szCs w:val="17"/>
        </w:rPr>
        <w:t>)</w:t>
      </w:r>
    </w:p>
    <w:p w14:paraId="7264223F"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formatted_post</w:t>
      </w:r>
      <w:r>
        <w:rPr>
          <w:rFonts w:ascii="Consolas" w:hAnsi="Consolas" w:cs="Courier New"/>
          <w:color w:val="666600"/>
          <w:sz w:val="17"/>
          <w:szCs w:val="17"/>
        </w:rPr>
        <w:t>)</w:t>
      </w:r>
    </w:p>
    <w:p w14:paraId="0682B9DC"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
    <w:p w14:paraId="6020EC62"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analysis </w:t>
      </w:r>
      <w:r>
        <w:rPr>
          <w:rFonts w:ascii="Consolas" w:hAnsi="Consolas" w:cs="Courier New"/>
          <w:color w:val="666600"/>
          <w:sz w:val="17"/>
          <w:szCs w:val="17"/>
        </w:rPr>
        <w:t>=</w:t>
      </w:r>
      <w:r>
        <w:rPr>
          <w:rFonts w:ascii="Consolas" w:hAnsi="Consolas" w:cs="Courier New"/>
          <w:color w:val="000000"/>
          <w:sz w:val="17"/>
          <w:szCs w:val="17"/>
        </w:rPr>
        <w:t xml:space="preserve"> generator</w:t>
      </w:r>
      <w:r>
        <w:rPr>
          <w:rFonts w:ascii="Consolas" w:hAnsi="Consolas" w:cs="Courier New"/>
          <w:color w:val="666600"/>
          <w:sz w:val="17"/>
          <w:szCs w:val="17"/>
        </w:rPr>
        <w:t>.</w:t>
      </w:r>
      <w:r>
        <w:rPr>
          <w:rFonts w:ascii="Consolas" w:hAnsi="Consolas" w:cs="Courier New"/>
          <w:color w:val="000000"/>
          <w:sz w:val="17"/>
          <w:szCs w:val="17"/>
        </w:rPr>
        <w:t>analyze_post</w:t>
      </w:r>
      <w:r>
        <w:rPr>
          <w:rFonts w:ascii="Consolas" w:hAnsi="Consolas" w:cs="Courier New"/>
          <w:color w:val="666600"/>
          <w:sz w:val="17"/>
          <w:szCs w:val="17"/>
        </w:rPr>
        <w:t>(</w:t>
      </w:r>
      <w:r>
        <w:rPr>
          <w:rFonts w:ascii="Consolas" w:hAnsi="Consolas" w:cs="Courier New"/>
          <w:color w:val="000000"/>
          <w:sz w:val="17"/>
          <w:szCs w:val="17"/>
        </w:rPr>
        <w:t>formatted_post</w:t>
      </w:r>
      <w:r>
        <w:rPr>
          <w:rFonts w:ascii="Consolas" w:hAnsi="Consolas" w:cs="Courier New"/>
          <w:color w:val="666600"/>
          <w:sz w:val="17"/>
          <w:szCs w:val="17"/>
        </w:rPr>
        <w:t>)</w:t>
      </w:r>
    </w:p>
    <w:p w14:paraId="6A196608"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"\nPost Analysis:"</w:t>
      </w:r>
      <w:r>
        <w:rPr>
          <w:rFonts w:ascii="Consolas" w:hAnsi="Consolas" w:cs="Courier New"/>
          <w:color w:val="666600"/>
          <w:sz w:val="17"/>
          <w:szCs w:val="17"/>
        </w:rPr>
        <w:t>)</w:t>
      </w:r>
    </w:p>
    <w:p w14:paraId="6B6C3977"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analysis</w:t>
      </w:r>
      <w:r>
        <w:rPr>
          <w:rFonts w:ascii="Consolas" w:hAnsi="Consolas" w:cs="Courier New"/>
          <w:color w:val="666600"/>
          <w:sz w:val="17"/>
          <w:szCs w:val="17"/>
        </w:rPr>
        <w:t>)</w:t>
      </w:r>
    </w:p>
    <w:p w14:paraId="31E56E09" w14:textId="77777777" w:rsidR="00644A1E" w:rsidRDefault="00644A1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950091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7D74FE9E" w14:textId="77777777" w:rsidR="00644A1E" w:rsidRPr="00644A1E" w:rsidRDefault="00644A1E" w:rsidP="00644A1E">
      <w:pPr>
        <w:pStyle w:val="Heading5"/>
      </w:pPr>
    </w:p>
    <w:p w14:paraId="035D2C36" w14:textId="3CF9F24B" w:rsidR="00E765F9" w:rsidRPr="00073777" w:rsidRDefault="00E765F9" w:rsidP="00E765F9">
      <w:pPr>
        <w:pStyle w:val="Heading5"/>
      </w:pPr>
      <w:r>
        <w:br/>
      </w:r>
    </w:p>
    <w:p w14:paraId="7CEECEEB" w14:textId="77777777" w:rsidR="00F83268" w:rsidRPr="00DE68C2" w:rsidRDefault="00F83268" w:rsidP="00F83268"/>
    <w:p w14:paraId="70850AA6" w14:textId="77777777" w:rsidR="00F83268" w:rsidRDefault="00F83268" w:rsidP="00F83268">
      <w:pPr>
        <w:pStyle w:val="Heading3"/>
      </w:pPr>
      <w:bookmarkStart w:id="111" w:name="_Toc178780122"/>
      <w:r>
        <w:t>lib\nlp</w:t>
      </w:r>
      <w:bookmarkEnd w:id="111"/>
    </w:p>
    <w:p w14:paraId="3AF6771E" w14:textId="77777777" w:rsidR="00F83268" w:rsidRDefault="00F83268" w:rsidP="00F83268">
      <w:pPr>
        <w:pStyle w:val="Heading4"/>
      </w:pPr>
      <w:r>
        <w:t>lib\nlp\crime.py</w:t>
      </w:r>
    </w:p>
    <w:p w14:paraId="1C449AA2" w14:textId="77777777" w:rsidR="00F83268" w:rsidRPr="00073777" w:rsidRDefault="00F83268" w:rsidP="00F83268">
      <w:r w:rsidRPr="00073777">
        <w:rPr>
          <w:b/>
          <w:bCs/>
        </w:rPr>
        <w:t>Purpose</w:t>
      </w:r>
      <w:r w:rsidRPr="00073777">
        <w:t>: Contains NLP utilities specific to analyzing or detecting crime-related information in text.</w:t>
      </w:r>
    </w:p>
    <w:p w14:paraId="0EECFF70" w14:textId="77777777" w:rsidR="00F83268" w:rsidRPr="00073777" w:rsidRDefault="00F83268" w:rsidP="00F11D6B">
      <w:pPr>
        <w:numPr>
          <w:ilvl w:val="0"/>
          <w:numId w:val="72"/>
        </w:numPr>
      </w:pPr>
      <w:r w:rsidRPr="00073777">
        <w:rPr>
          <w:b/>
          <w:bCs/>
        </w:rPr>
        <w:t>Key Functions</w:t>
      </w:r>
      <w:r w:rsidRPr="00073777">
        <w:t>:</w:t>
      </w:r>
    </w:p>
    <w:p w14:paraId="35102336" w14:textId="77777777" w:rsidR="00F83268" w:rsidRPr="00073777" w:rsidRDefault="00F83268" w:rsidP="00F11D6B">
      <w:pPr>
        <w:numPr>
          <w:ilvl w:val="1"/>
          <w:numId w:val="72"/>
        </w:numPr>
      </w:pPr>
      <w:r w:rsidRPr="00073777">
        <w:rPr>
          <w:b/>
          <w:bCs/>
        </w:rPr>
        <w:t>Crime Detection</w:t>
      </w:r>
      <w:r w:rsidRPr="00073777">
        <w:t>: Could analyze crime reports or identify crime-related entities in user input.</w:t>
      </w:r>
    </w:p>
    <w:p w14:paraId="472398F2" w14:textId="77777777" w:rsidR="00F83268" w:rsidRPr="00073777" w:rsidRDefault="00F83268" w:rsidP="00F11D6B">
      <w:pPr>
        <w:numPr>
          <w:ilvl w:val="0"/>
          <w:numId w:val="72"/>
        </w:numPr>
      </w:pPr>
      <w:r w:rsidRPr="00073777">
        <w:rPr>
          <w:b/>
          <w:bCs/>
        </w:rPr>
        <w:t>Connection to main.py</w:t>
      </w:r>
      <w:r w:rsidRPr="00073777">
        <w:t>:</w:t>
      </w:r>
    </w:p>
    <w:p w14:paraId="3BAF5CF2" w14:textId="77777777" w:rsidR="00F83268" w:rsidRDefault="00F83268" w:rsidP="00F11D6B">
      <w:pPr>
        <w:numPr>
          <w:ilvl w:val="1"/>
          <w:numId w:val="72"/>
        </w:numPr>
      </w:pPr>
      <w:r w:rsidRPr="00073777">
        <w:t>If Jaicat is asked to process crime-related text or extract crime-specific entities, main.py could call this file.</w:t>
      </w:r>
    </w:p>
    <w:p w14:paraId="4D113B95" w14:textId="77777777" w:rsidR="00644A1E" w:rsidRDefault="00644A1E" w:rsidP="00644A1E"/>
    <w:p w14:paraId="73020A23" w14:textId="5FC0A711" w:rsidR="00644A1E" w:rsidRDefault="00644A1E" w:rsidP="00644A1E">
      <w:r>
        <w:t>The Code</w:t>
      </w:r>
    </w:p>
    <w:p w14:paraId="37FC356E"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lib/nlp/crime.py</w:t>
      </w:r>
    </w:p>
    <w:p w14:paraId="619A8138"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F5C2D63"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0E462C53"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51F1B49"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CrimeAnalyzer</w:t>
      </w:r>
      <w:r>
        <w:rPr>
          <w:rFonts w:ascii="Consolas" w:hAnsi="Consolas" w:cs="Courier New"/>
          <w:color w:val="666600"/>
          <w:sz w:val="17"/>
          <w:szCs w:val="17"/>
        </w:rPr>
        <w:t>:</w:t>
      </w:r>
    </w:p>
    <w:p w14:paraId="05667CAA"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data_path</w:t>
      </w:r>
      <w:r>
        <w:rPr>
          <w:rFonts w:ascii="Consolas" w:hAnsi="Consolas" w:cs="Courier New"/>
          <w:color w:val="666600"/>
          <w:sz w:val="17"/>
          <w:szCs w:val="17"/>
        </w:rPr>
        <w:t>):</w:t>
      </w:r>
    </w:p>
    <w:p w14:paraId="47C941A0"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w:t>
      </w:r>
    </w:p>
    <w:p w14:paraId="0EE775FD"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8800"/>
          <w:sz w:val="17"/>
          <w:szCs w:val="17"/>
        </w:rPr>
        <w:t xml:space="preserve">        Initialize the CrimeAnalyzer with a path to the crime data CSV file.</w:t>
      </w:r>
    </w:p>
    <w:p w14:paraId="60A61CBC"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Parameters:</w:t>
      </w:r>
    </w:p>
    <w:p w14:paraId="5FA9507B"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lastRenderedPageBreak/>
        <w:t xml:space="preserve">10. </w:t>
      </w:r>
      <w:r>
        <w:rPr>
          <w:rFonts w:ascii="Consolas" w:hAnsi="Consolas" w:cs="Courier New"/>
          <w:color w:val="008800"/>
          <w:sz w:val="17"/>
          <w:szCs w:val="17"/>
        </w:rPr>
        <w:t xml:space="preserve">        - data_path: Path to the CSV file containing crime data.</w:t>
      </w:r>
    </w:p>
    <w:p w14:paraId="7D816602"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w:t>
      </w:r>
    </w:p>
    <w:p w14:paraId="68334712"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data_path </w:t>
      </w:r>
      <w:r>
        <w:rPr>
          <w:rFonts w:ascii="Consolas" w:hAnsi="Consolas" w:cs="Courier New"/>
          <w:color w:val="666600"/>
          <w:sz w:val="17"/>
          <w:szCs w:val="17"/>
        </w:rPr>
        <w:t>=</w:t>
      </w:r>
      <w:r>
        <w:rPr>
          <w:rFonts w:ascii="Consolas" w:hAnsi="Consolas" w:cs="Courier New"/>
          <w:color w:val="000000"/>
          <w:sz w:val="17"/>
          <w:szCs w:val="17"/>
        </w:rPr>
        <w:t xml:space="preserve"> data_path</w:t>
      </w:r>
    </w:p>
    <w:p w14:paraId="123A708F"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66FCCA74"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AEFC04D"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AB0FCA0"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"""Load crime data from a CSV file."""</w:t>
      </w:r>
    </w:p>
    <w:p w14:paraId="62D857DF"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0AFE65F"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data_path</w:t>
      </w:r>
      <w:r>
        <w:rPr>
          <w:rFonts w:ascii="Consolas" w:hAnsi="Consolas" w:cs="Courier New"/>
          <w:color w:val="666600"/>
          <w:sz w:val="17"/>
          <w:szCs w:val="17"/>
        </w:rPr>
        <w:t>)</w:t>
      </w:r>
    </w:p>
    <w:p w14:paraId="1725949E"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p>
    <w:p w14:paraId="17C33D87"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381C2C80"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loading data: {e}"</w:t>
      </w:r>
      <w:r>
        <w:rPr>
          <w:rFonts w:ascii="Consolas" w:hAnsi="Consolas" w:cs="Courier New"/>
          <w:color w:val="666600"/>
          <w:sz w:val="17"/>
          <w:szCs w:val="17"/>
        </w:rPr>
        <w:t>)</w:t>
      </w:r>
    </w:p>
    <w:p w14:paraId="2BE3F6C7"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637F06AF"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B3051FA"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get_crime_statistics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7C5949A"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8800"/>
          <w:sz w:val="17"/>
          <w:szCs w:val="17"/>
        </w:rPr>
        <w:t>"""Get basic statistics about the crime data."""</w:t>
      </w:r>
    </w:p>
    <w:p w14:paraId="61E294EF"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crime_data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4C788F7B"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crime_data</w:t>
      </w:r>
      <w:r>
        <w:rPr>
          <w:rFonts w:ascii="Consolas" w:hAnsi="Consolas" w:cs="Courier New"/>
          <w:color w:val="666600"/>
          <w:sz w:val="17"/>
          <w:szCs w:val="17"/>
        </w:rPr>
        <w:t>.</w:t>
      </w:r>
      <w:r>
        <w:rPr>
          <w:rFonts w:ascii="Consolas" w:hAnsi="Consolas" w:cs="Courier New"/>
          <w:color w:val="000000"/>
          <w:sz w:val="17"/>
          <w:szCs w:val="17"/>
        </w:rPr>
        <w:t>describe</w:t>
      </w:r>
      <w:r>
        <w:rPr>
          <w:rFonts w:ascii="Consolas" w:hAnsi="Consolas" w:cs="Courier New"/>
          <w:color w:val="666600"/>
          <w:sz w:val="17"/>
          <w:szCs w:val="17"/>
        </w:rPr>
        <w:t>()</w:t>
      </w:r>
    </w:p>
    <w:p w14:paraId="482548C9"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59661E76"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3DAB6DBC"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analyze_crime_type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crime_type</w:t>
      </w:r>
      <w:r>
        <w:rPr>
          <w:rFonts w:ascii="Consolas" w:hAnsi="Consolas" w:cs="Courier New"/>
          <w:color w:val="666600"/>
          <w:sz w:val="17"/>
          <w:szCs w:val="17"/>
        </w:rPr>
        <w:t>):</w:t>
      </w:r>
    </w:p>
    <w:p w14:paraId="749D891B"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w:t>
      </w:r>
    </w:p>
    <w:p w14:paraId="5AA1B968"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Analyze the occurrences of a specific crime type.</w:t>
      </w:r>
    </w:p>
    <w:p w14:paraId="0952BA81"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 xml:space="preserve">        Parameters:</w:t>
      </w:r>
    </w:p>
    <w:p w14:paraId="45C993AC"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xml:space="preserve">        - crime_type: The type of crime to analyze.</w:t>
      </w:r>
    </w:p>
    <w:p w14:paraId="6132F8C9"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8800"/>
          <w:sz w:val="17"/>
          <w:szCs w:val="17"/>
        </w:rPr>
        <w:t xml:space="preserve">        Returns:</w:t>
      </w:r>
    </w:p>
    <w:p w14:paraId="7B7F25E9"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 xml:space="preserve">        - The number of occurrences of the specified crime type.</w:t>
      </w:r>
    </w:p>
    <w:p w14:paraId="57DE5541"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 xml:space="preserve">        """</w:t>
      </w:r>
    </w:p>
    <w:p w14:paraId="077970F7"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crime_data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58EF58BE"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crime_data</w:t>
      </w:r>
      <w:r>
        <w:rPr>
          <w:rFonts w:ascii="Consolas" w:hAnsi="Consolas" w:cs="Courier New"/>
          <w:color w:val="666600"/>
          <w:sz w:val="17"/>
          <w:szCs w:val="17"/>
        </w:rPr>
        <w:t>[</w:t>
      </w:r>
      <w:r>
        <w:rPr>
          <w:rFonts w:ascii="Consolas" w:hAnsi="Consolas" w:cs="Courier New"/>
          <w:color w:val="008800"/>
          <w:sz w:val="17"/>
          <w:szCs w:val="17"/>
        </w:rPr>
        <w:t>'crime_type'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crime_type</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12C66E2"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4F73E197"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2BA23081"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get_top_crime_types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p>
    <w:p w14:paraId="082B85C1"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w:t>
      </w:r>
    </w:p>
    <w:p w14:paraId="08B6FC22"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 xml:space="preserve">        Get the top N crime types based on occurrences.</w:t>
      </w:r>
    </w:p>
    <w:p w14:paraId="6EF34E9C"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 xml:space="preserve">        Parameters:</w:t>
      </w:r>
    </w:p>
    <w:p w14:paraId="071BA199"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8800"/>
          <w:sz w:val="17"/>
          <w:szCs w:val="17"/>
        </w:rPr>
        <w:t xml:space="preserve">        - n: The number of top crime types to return.</w:t>
      </w:r>
    </w:p>
    <w:p w14:paraId="4A1325DA"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8800"/>
          <w:sz w:val="17"/>
          <w:szCs w:val="17"/>
        </w:rPr>
        <w:t xml:space="preserve">        Returns:</w:t>
      </w:r>
    </w:p>
    <w:p w14:paraId="5B9FE9AB"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8800"/>
          <w:sz w:val="17"/>
          <w:szCs w:val="17"/>
        </w:rPr>
        <w:t xml:space="preserve">        - A list of top N crime types and their counts.</w:t>
      </w:r>
    </w:p>
    <w:p w14:paraId="20D43E48"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8800"/>
          <w:sz w:val="17"/>
          <w:szCs w:val="17"/>
        </w:rPr>
        <w:t xml:space="preserve">        """</w:t>
      </w:r>
    </w:p>
    <w:p w14:paraId="09661EFC"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crime_data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2DBF6052"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crime_data</w:t>
      </w:r>
      <w:r>
        <w:rPr>
          <w:rFonts w:ascii="Consolas" w:hAnsi="Consolas" w:cs="Courier New"/>
          <w:color w:val="666600"/>
          <w:sz w:val="17"/>
          <w:szCs w:val="17"/>
        </w:rPr>
        <w:t>[</w:t>
      </w:r>
      <w:r>
        <w:rPr>
          <w:rFonts w:ascii="Consolas" w:hAnsi="Consolas" w:cs="Courier New"/>
          <w:color w:val="008800"/>
          <w:sz w:val="17"/>
          <w:szCs w:val="17"/>
        </w:rPr>
        <w:t>'crime_type'</w:t>
      </w:r>
      <w:r>
        <w:rPr>
          <w:rFonts w:ascii="Consolas" w:hAnsi="Consolas" w:cs="Courier New"/>
          <w:color w:val="666600"/>
          <w:sz w:val="17"/>
          <w:szCs w:val="17"/>
        </w:rPr>
        <w:t>].</w:t>
      </w:r>
      <w:r>
        <w:rPr>
          <w:rFonts w:ascii="Consolas" w:hAnsi="Consolas" w:cs="Courier New"/>
          <w:color w:val="000000"/>
          <w:sz w:val="17"/>
          <w:szCs w:val="17"/>
        </w:rPr>
        <w:t>value_counts</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21DEFB2A"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025637C7"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40A685A4"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filter_crimes_by_location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p>
    <w:p w14:paraId="4F61AED5"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8800"/>
          <w:sz w:val="17"/>
          <w:szCs w:val="17"/>
        </w:rPr>
        <w:t>"""</w:t>
      </w:r>
    </w:p>
    <w:p w14:paraId="717D1271"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8800"/>
          <w:sz w:val="17"/>
          <w:szCs w:val="17"/>
        </w:rPr>
        <w:t xml:space="preserve">        Filter crime data by a specific location.</w:t>
      </w:r>
    </w:p>
    <w:p w14:paraId="66397CEC"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xml:space="preserve">        Parameters:</w:t>
      </w:r>
    </w:p>
    <w:p w14:paraId="467A5DF3"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 xml:space="preserve">        - location: The location to filter by.</w:t>
      </w:r>
    </w:p>
    <w:p w14:paraId="5F73028D"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 xml:space="preserve">        Returns:</w:t>
      </w:r>
    </w:p>
    <w:p w14:paraId="5A35BBCE"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8800"/>
          <w:sz w:val="17"/>
          <w:szCs w:val="17"/>
        </w:rPr>
        <w:t xml:space="preserve">        - Filtered DataFrame with crimes in the specified location.</w:t>
      </w:r>
    </w:p>
    <w:p w14:paraId="5A72ACD8"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8800"/>
          <w:sz w:val="17"/>
          <w:szCs w:val="17"/>
        </w:rPr>
        <w:t xml:space="preserve">        """</w:t>
      </w:r>
    </w:p>
    <w:p w14:paraId="7C5DC098"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crime_data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33B2772A"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crime_data</w:t>
      </w:r>
      <w:r>
        <w:rPr>
          <w:rFonts w:ascii="Consolas" w:hAnsi="Consolas" w:cs="Courier New"/>
          <w:color w:val="666600"/>
          <w:sz w:val="17"/>
          <w:szCs w:val="17"/>
        </w:rPr>
        <w:t>[</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p>
    <w:p w14:paraId="6092481E"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66E59A23" w14:textId="77777777" w:rsidR="00DE56C9" w:rsidRDefault="00DE56C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2171397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w:t>
      </w:r>
    </w:p>
    <w:p w14:paraId="518D925E" w14:textId="77777777" w:rsidR="00F83268" w:rsidRPr="00DE68C2" w:rsidRDefault="00F83268" w:rsidP="00F83268"/>
    <w:p w14:paraId="3F3513EA" w14:textId="77777777" w:rsidR="00F83268" w:rsidRDefault="00F83268" w:rsidP="00F83268">
      <w:pPr>
        <w:pStyle w:val="Heading4"/>
      </w:pPr>
      <w:r>
        <w:t>lib\nlp\engineering.py</w:t>
      </w:r>
    </w:p>
    <w:p w14:paraId="7249C3D5" w14:textId="77777777" w:rsidR="00F83268" w:rsidRPr="00073777" w:rsidRDefault="00F83268" w:rsidP="00F83268">
      <w:r w:rsidRPr="00073777">
        <w:rPr>
          <w:b/>
          <w:bCs/>
        </w:rPr>
        <w:t>Purpose</w:t>
      </w:r>
      <w:r w:rsidRPr="00073777">
        <w:t>: Handles NLP tasks related to engineering terminology and language.</w:t>
      </w:r>
    </w:p>
    <w:p w14:paraId="12EABBB1" w14:textId="77777777" w:rsidR="00F83268" w:rsidRPr="00073777" w:rsidRDefault="00F83268" w:rsidP="00F11D6B">
      <w:pPr>
        <w:numPr>
          <w:ilvl w:val="0"/>
          <w:numId w:val="73"/>
        </w:numPr>
      </w:pPr>
      <w:r w:rsidRPr="00073777">
        <w:rPr>
          <w:b/>
          <w:bCs/>
        </w:rPr>
        <w:t>Key Functions</w:t>
      </w:r>
      <w:r w:rsidRPr="00073777">
        <w:t>:</w:t>
      </w:r>
    </w:p>
    <w:p w14:paraId="522F2BC6" w14:textId="77777777" w:rsidR="00F83268" w:rsidRPr="00073777" w:rsidRDefault="00F83268" w:rsidP="00F11D6B">
      <w:pPr>
        <w:numPr>
          <w:ilvl w:val="1"/>
          <w:numId w:val="73"/>
        </w:numPr>
      </w:pPr>
      <w:r w:rsidRPr="00073777">
        <w:rPr>
          <w:b/>
          <w:bCs/>
        </w:rPr>
        <w:t>Engineering Term Recognition</w:t>
      </w:r>
      <w:r w:rsidRPr="00073777">
        <w:t>: Could identify and process engineering terms or jargon in text.</w:t>
      </w:r>
    </w:p>
    <w:p w14:paraId="76AF26CA" w14:textId="77777777" w:rsidR="00F83268" w:rsidRPr="00073777" w:rsidRDefault="00F83268" w:rsidP="00F11D6B">
      <w:pPr>
        <w:numPr>
          <w:ilvl w:val="0"/>
          <w:numId w:val="73"/>
        </w:numPr>
      </w:pPr>
      <w:r w:rsidRPr="00073777">
        <w:rPr>
          <w:b/>
          <w:bCs/>
        </w:rPr>
        <w:t>Connection to main.py</w:t>
      </w:r>
      <w:r w:rsidRPr="00073777">
        <w:t>:</w:t>
      </w:r>
    </w:p>
    <w:p w14:paraId="387007BF" w14:textId="77777777" w:rsidR="00F83268" w:rsidRDefault="00F83268" w:rsidP="00F11D6B">
      <w:pPr>
        <w:numPr>
          <w:ilvl w:val="1"/>
          <w:numId w:val="73"/>
        </w:numPr>
      </w:pPr>
      <w:r w:rsidRPr="00073777">
        <w:lastRenderedPageBreak/>
        <w:t>If Jaicat needs to process technical input in the engineering domain, main.py would reference this file.</w:t>
      </w:r>
    </w:p>
    <w:p w14:paraId="3B5D57DE" w14:textId="33217791" w:rsidR="00AB0D47" w:rsidRDefault="00AB0D47" w:rsidP="00AB0D47">
      <w:r>
        <w:t>The Code</w:t>
      </w:r>
    </w:p>
    <w:p w14:paraId="3746409D" w14:textId="77777777" w:rsidR="00AB0D47" w:rsidRDefault="00AB0D47" w:rsidP="00AB0D47"/>
    <w:p w14:paraId="56ED60E6" w14:textId="49C86529"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lib/nlp/engineering.py</w:t>
      </w:r>
    </w:p>
    <w:p w14:paraId="6BAB4DDD"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5D71039"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EngineeringNLP</w:t>
      </w:r>
      <w:r>
        <w:rPr>
          <w:rFonts w:ascii="Consolas" w:hAnsi="Consolas" w:cs="Courier New"/>
          <w:color w:val="666600"/>
          <w:sz w:val="17"/>
          <w:szCs w:val="17"/>
        </w:rPr>
        <w:t>:</w:t>
      </w:r>
    </w:p>
    <w:p w14:paraId="469614C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6A7E75F"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pass</w:t>
      </w:r>
    </w:p>
    <w:p w14:paraId="7263C92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928CC5C"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calculate_force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mass</w:t>
      </w:r>
      <w:r>
        <w:rPr>
          <w:rFonts w:ascii="Consolas" w:hAnsi="Consolas" w:cs="Courier New"/>
          <w:color w:val="666600"/>
          <w:sz w:val="17"/>
          <w:szCs w:val="17"/>
        </w:rPr>
        <w:t>,</w:t>
      </w:r>
      <w:r>
        <w:rPr>
          <w:rFonts w:ascii="Consolas" w:hAnsi="Consolas" w:cs="Courier New"/>
          <w:color w:val="000000"/>
          <w:sz w:val="17"/>
          <w:szCs w:val="17"/>
        </w:rPr>
        <w:t xml:space="preserve"> acceleration</w:t>
      </w:r>
      <w:r>
        <w:rPr>
          <w:rFonts w:ascii="Consolas" w:hAnsi="Consolas" w:cs="Courier New"/>
          <w:color w:val="666600"/>
          <w:sz w:val="17"/>
          <w:szCs w:val="17"/>
        </w:rPr>
        <w:t>):</w:t>
      </w:r>
    </w:p>
    <w:p w14:paraId="2D34D48B"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5ECA9A5B"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Calculate the force based on mass and acceleration using Newton's second law.</w:t>
      </w:r>
    </w:p>
    <w:p w14:paraId="1D90884D"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w:t>
      </w:r>
    </w:p>
    <w:p w14:paraId="4CC9B362"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Parameters:</w:t>
      </w:r>
    </w:p>
    <w:p w14:paraId="70F3A664"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 mass: Mass in kilograms.</w:t>
      </w:r>
    </w:p>
    <w:p w14:paraId="4E434AD4"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 acceleration: Acceleration in m/s^2.</w:t>
      </w:r>
    </w:p>
    <w:p w14:paraId="069A94A4"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w:t>
      </w:r>
    </w:p>
    <w:p w14:paraId="73450116"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Returns:</w:t>
      </w:r>
    </w:p>
    <w:p w14:paraId="39479AF5"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 Force in Newtons.</w:t>
      </w:r>
    </w:p>
    <w:p w14:paraId="0B108D7C"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w:t>
      </w:r>
    </w:p>
    <w:p w14:paraId="151097C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force </w:t>
      </w:r>
      <w:r>
        <w:rPr>
          <w:rFonts w:ascii="Consolas" w:hAnsi="Consolas" w:cs="Courier New"/>
          <w:color w:val="666600"/>
          <w:sz w:val="17"/>
          <w:szCs w:val="17"/>
        </w:rPr>
        <w:t>=</w:t>
      </w:r>
      <w:r>
        <w:rPr>
          <w:rFonts w:ascii="Consolas" w:hAnsi="Consolas" w:cs="Courier New"/>
          <w:color w:val="000000"/>
          <w:sz w:val="17"/>
          <w:szCs w:val="17"/>
        </w:rPr>
        <w:t xml:space="preserve"> mass </w:t>
      </w:r>
      <w:r>
        <w:rPr>
          <w:rFonts w:ascii="Consolas" w:hAnsi="Consolas" w:cs="Courier New"/>
          <w:color w:val="666600"/>
          <w:sz w:val="17"/>
          <w:szCs w:val="17"/>
        </w:rPr>
        <w:t>*</w:t>
      </w:r>
      <w:r>
        <w:rPr>
          <w:rFonts w:ascii="Consolas" w:hAnsi="Consolas" w:cs="Courier New"/>
          <w:color w:val="000000"/>
          <w:sz w:val="17"/>
          <w:szCs w:val="17"/>
        </w:rPr>
        <w:t xml:space="preserve"> acceleration</w:t>
      </w:r>
    </w:p>
    <w:p w14:paraId="389B7CF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force</w:t>
      </w:r>
    </w:p>
    <w:p w14:paraId="4015069D"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01AB7F7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calculate_work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force</w:t>
      </w:r>
      <w:r>
        <w:rPr>
          <w:rFonts w:ascii="Consolas" w:hAnsi="Consolas" w:cs="Courier New"/>
          <w:color w:val="666600"/>
          <w:sz w:val="17"/>
          <w:szCs w:val="17"/>
        </w:rPr>
        <w:t>,</w:t>
      </w:r>
      <w:r>
        <w:rPr>
          <w:rFonts w:ascii="Consolas" w:hAnsi="Consolas" w:cs="Courier New"/>
          <w:color w:val="000000"/>
          <w:sz w:val="17"/>
          <w:szCs w:val="17"/>
        </w:rPr>
        <w:t xml:space="preserve"> distance</w:t>
      </w:r>
      <w:r>
        <w:rPr>
          <w:rFonts w:ascii="Consolas" w:hAnsi="Consolas" w:cs="Courier New"/>
          <w:color w:val="666600"/>
          <w:sz w:val="17"/>
          <w:szCs w:val="17"/>
        </w:rPr>
        <w:t>):</w:t>
      </w:r>
    </w:p>
    <w:p w14:paraId="2B44D3B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w:t>
      </w:r>
    </w:p>
    <w:p w14:paraId="0A79E54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Calculate work done based on force and distance.</w:t>
      </w:r>
    </w:p>
    <w:p w14:paraId="015D9336"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w:t>
      </w:r>
    </w:p>
    <w:p w14:paraId="7DE53DDA"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Parameters:</w:t>
      </w:r>
    </w:p>
    <w:p w14:paraId="5E82E016"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 force: Force in Newtons.</w:t>
      </w:r>
    </w:p>
    <w:p w14:paraId="5DDB962A"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 distance: Distance in meters.</w:t>
      </w:r>
    </w:p>
    <w:p w14:paraId="4C1CB1DB"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w:t>
      </w:r>
    </w:p>
    <w:p w14:paraId="03E00E48"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Returns:</w:t>
      </w:r>
    </w:p>
    <w:p w14:paraId="45908CF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 Work done in Joules.</w:t>
      </w:r>
    </w:p>
    <w:p w14:paraId="557CAB08"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w:t>
      </w:r>
    </w:p>
    <w:p w14:paraId="2ABA40CD"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work </w:t>
      </w:r>
      <w:r>
        <w:rPr>
          <w:rFonts w:ascii="Consolas" w:hAnsi="Consolas" w:cs="Courier New"/>
          <w:color w:val="666600"/>
          <w:sz w:val="17"/>
          <w:szCs w:val="17"/>
        </w:rPr>
        <w:t>=</w:t>
      </w:r>
      <w:r>
        <w:rPr>
          <w:rFonts w:ascii="Consolas" w:hAnsi="Consolas" w:cs="Courier New"/>
          <w:color w:val="000000"/>
          <w:sz w:val="17"/>
          <w:szCs w:val="17"/>
        </w:rPr>
        <w:t xml:space="preserve"> force </w:t>
      </w:r>
      <w:r>
        <w:rPr>
          <w:rFonts w:ascii="Consolas" w:hAnsi="Consolas" w:cs="Courier New"/>
          <w:color w:val="666600"/>
          <w:sz w:val="17"/>
          <w:szCs w:val="17"/>
        </w:rPr>
        <w:t>*</w:t>
      </w:r>
      <w:r>
        <w:rPr>
          <w:rFonts w:ascii="Consolas" w:hAnsi="Consolas" w:cs="Courier New"/>
          <w:color w:val="000000"/>
          <w:sz w:val="17"/>
          <w:szCs w:val="17"/>
        </w:rPr>
        <w:t xml:space="preserve"> distance</w:t>
      </w:r>
    </w:p>
    <w:p w14:paraId="4654CBB8"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work</w:t>
      </w:r>
    </w:p>
    <w:p w14:paraId="3E18241E"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3F2E574F"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calculate_energy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mass</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FD8455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8800"/>
          <w:sz w:val="17"/>
          <w:szCs w:val="17"/>
        </w:rPr>
        <w:t>"""</w:t>
      </w:r>
    </w:p>
    <w:p w14:paraId="56E8298A"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        Calculate potential energy based on mass and height.</w:t>
      </w:r>
    </w:p>
    <w:p w14:paraId="238E696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w:t>
      </w:r>
    </w:p>
    <w:p w14:paraId="296D645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Parameters:</w:t>
      </w:r>
    </w:p>
    <w:p w14:paraId="64AF16A0"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 mass: Mass in kilograms.</w:t>
      </w:r>
    </w:p>
    <w:p w14:paraId="2C03DABB"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 height: Height in meters.</w:t>
      </w:r>
    </w:p>
    <w:p w14:paraId="2AEB1346"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 </w:t>
      </w:r>
    </w:p>
    <w:p w14:paraId="174F2805"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8800"/>
          <w:sz w:val="17"/>
          <w:szCs w:val="17"/>
        </w:rPr>
        <w:t>        Returns:</w:t>
      </w:r>
    </w:p>
    <w:p w14:paraId="52BEF526"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        - Potential energy in Joules.</w:t>
      </w:r>
    </w:p>
    <w:p w14:paraId="02CF888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        """</w:t>
      </w:r>
    </w:p>
    <w:p w14:paraId="6EB54EB9"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9.81</w:t>
      </w:r>
      <w:r>
        <w:rPr>
          <w:rFonts w:ascii="Consolas" w:hAnsi="Consolas" w:cs="Courier New"/>
          <w:color w:val="000000"/>
          <w:sz w:val="17"/>
          <w:szCs w:val="17"/>
        </w:rPr>
        <w:t xml:space="preserve">  </w:t>
      </w:r>
      <w:r>
        <w:rPr>
          <w:rFonts w:ascii="Consolas" w:hAnsi="Consolas" w:cs="Courier New"/>
          <w:color w:val="880000"/>
          <w:sz w:val="17"/>
          <w:szCs w:val="17"/>
        </w:rPr>
        <w:t># Acceleration due to gravity in m/s^2</w:t>
      </w:r>
    </w:p>
    <w:p w14:paraId="3C9A0B7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potential_energy </w:t>
      </w:r>
      <w:r>
        <w:rPr>
          <w:rFonts w:ascii="Consolas" w:hAnsi="Consolas" w:cs="Courier New"/>
          <w:color w:val="666600"/>
          <w:sz w:val="17"/>
          <w:szCs w:val="17"/>
        </w:rPr>
        <w:t>=</w:t>
      </w:r>
      <w:r>
        <w:rPr>
          <w:rFonts w:ascii="Consolas" w:hAnsi="Consolas" w:cs="Courier New"/>
          <w:color w:val="000000"/>
          <w:sz w:val="17"/>
          <w:szCs w:val="17"/>
        </w:rPr>
        <w:t xml:space="preserve"> mass </w:t>
      </w:r>
      <w:r>
        <w:rPr>
          <w:rFonts w:ascii="Consolas" w:hAnsi="Consolas" w:cs="Courier New"/>
          <w:color w:val="666600"/>
          <w:sz w:val="17"/>
          <w:szCs w:val="17"/>
        </w:rPr>
        <w:t>*</w:t>
      </w:r>
      <w:r>
        <w:rPr>
          <w:rFonts w:ascii="Consolas" w:hAnsi="Consolas" w:cs="Courier New"/>
          <w:color w:val="000000"/>
          <w:sz w:val="17"/>
          <w:szCs w:val="17"/>
        </w:rPr>
        <w:t xml:space="preserve"> g </w:t>
      </w:r>
      <w:r>
        <w:rPr>
          <w:rFonts w:ascii="Consolas" w:hAnsi="Consolas" w:cs="Courier New"/>
          <w:color w:val="666600"/>
          <w:sz w:val="17"/>
          <w:szCs w:val="17"/>
        </w:rPr>
        <w:t>*</w:t>
      </w:r>
      <w:r>
        <w:rPr>
          <w:rFonts w:ascii="Consolas" w:hAnsi="Consolas" w:cs="Courier New"/>
          <w:color w:val="000000"/>
          <w:sz w:val="17"/>
          <w:szCs w:val="17"/>
        </w:rPr>
        <w:t xml:space="preserve"> height</w:t>
      </w:r>
    </w:p>
    <w:p w14:paraId="7CB5BEBF"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potential_energy</w:t>
      </w:r>
    </w:p>
    <w:p w14:paraId="6363974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7EAF5C3A"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structural_analysis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load</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28720A5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8800"/>
          <w:sz w:val="17"/>
          <w:szCs w:val="17"/>
        </w:rPr>
        <w:t>"""</w:t>
      </w:r>
    </w:p>
    <w:p w14:paraId="3A0298F9"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8800"/>
          <w:sz w:val="17"/>
          <w:szCs w:val="17"/>
        </w:rPr>
        <w:t>        Perform a simple structural analysis for a beam.</w:t>
      </w:r>
    </w:p>
    <w:p w14:paraId="10B3503E"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8800"/>
          <w:sz w:val="17"/>
          <w:szCs w:val="17"/>
        </w:rPr>
        <w:t> </w:t>
      </w:r>
    </w:p>
    <w:p w14:paraId="4A1A0E73"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8800"/>
          <w:sz w:val="17"/>
          <w:szCs w:val="17"/>
        </w:rPr>
        <w:t>        Parameters:</w:t>
      </w:r>
    </w:p>
    <w:p w14:paraId="64A926E5"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8800"/>
          <w:sz w:val="17"/>
          <w:szCs w:val="17"/>
        </w:rPr>
        <w:t>        - load: Load applied to the beam in Newtons.</w:t>
      </w:r>
    </w:p>
    <w:p w14:paraId="48460638"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8800"/>
          <w:sz w:val="17"/>
          <w:szCs w:val="17"/>
        </w:rPr>
        <w:t>        - length: Length of the beam in meters.</w:t>
      </w:r>
    </w:p>
    <w:p w14:paraId="416962D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 width: Width of the beam in meters.</w:t>
      </w:r>
    </w:p>
    <w:p w14:paraId="0300C8EA"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        - height: Height of the beam in meters.</w:t>
      </w:r>
    </w:p>
    <w:p w14:paraId="50287C7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8800"/>
          <w:sz w:val="17"/>
          <w:szCs w:val="17"/>
        </w:rPr>
        <w:t> </w:t>
      </w:r>
    </w:p>
    <w:p w14:paraId="3C3AE72D"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8800"/>
          <w:sz w:val="17"/>
          <w:szCs w:val="17"/>
        </w:rPr>
        <w:t>        Returns:</w:t>
      </w:r>
    </w:p>
    <w:p w14:paraId="3AC377F3"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8800"/>
          <w:sz w:val="17"/>
          <w:szCs w:val="17"/>
        </w:rPr>
        <w:t>        - Bending stress in Pascals.</w:t>
      </w:r>
    </w:p>
    <w:p w14:paraId="77DD6D81"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lastRenderedPageBreak/>
        <w:t xml:space="preserve">62. </w:t>
      </w:r>
      <w:r>
        <w:rPr>
          <w:rFonts w:ascii="Consolas" w:hAnsi="Consolas" w:cs="Courier New"/>
          <w:color w:val="008800"/>
          <w:sz w:val="17"/>
          <w:szCs w:val="17"/>
        </w:rPr>
        <w:t>        """</w:t>
      </w:r>
    </w:p>
    <w:p w14:paraId="04BEF1F7"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area_moment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000000"/>
          <w:sz w:val="17"/>
          <w:szCs w:val="17"/>
        </w:rPr>
        <w:t xml:space="preserve">  </w:t>
      </w:r>
      <w:r>
        <w:rPr>
          <w:rFonts w:ascii="Consolas" w:hAnsi="Consolas" w:cs="Courier New"/>
          <w:color w:val="880000"/>
          <w:sz w:val="17"/>
          <w:szCs w:val="17"/>
        </w:rPr>
        <w:t># Moment of inertia</w:t>
      </w:r>
    </w:p>
    <w:p w14:paraId="2C554D33"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bending_stress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load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area_moment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Bending stress formula</w:t>
      </w:r>
    </w:p>
    <w:p w14:paraId="5F7F6768"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bending_stress</w:t>
      </w:r>
    </w:p>
    <w:p w14:paraId="35AEDE5E"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109590F8"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xml:space="preserve">  </w:t>
      </w:r>
    </w:p>
    <w:p w14:paraId="54E7453F" w14:textId="77777777" w:rsidR="00CA6350" w:rsidRDefault="00CA635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28698551"/>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620A77AA" w14:textId="77777777" w:rsidR="00AB0D47" w:rsidRPr="00073777" w:rsidRDefault="00AB0D47" w:rsidP="00AB0D47"/>
    <w:p w14:paraId="3CE607AC" w14:textId="77777777" w:rsidR="00F83268" w:rsidRPr="00DE68C2" w:rsidRDefault="00F83268" w:rsidP="00F83268"/>
    <w:p w14:paraId="5FC130CB" w14:textId="77777777" w:rsidR="00F83268" w:rsidRDefault="00F83268" w:rsidP="00F83268">
      <w:pPr>
        <w:pStyle w:val="Heading4"/>
      </w:pPr>
      <w:r>
        <w:t>lib\nlp\fitness.py</w:t>
      </w:r>
    </w:p>
    <w:p w14:paraId="1179B763" w14:textId="77777777" w:rsidR="00F83268" w:rsidRPr="00073777" w:rsidRDefault="00F83268" w:rsidP="00F83268">
      <w:r w:rsidRPr="00073777">
        <w:rPr>
          <w:b/>
          <w:bCs/>
        </w:rPr>
        <w:t>Purpose</w:t>
      </w:r>
      <w:r w:rsidRPr="00073777">
        <w:t>: Manages NLP tasks related to fitness, likely identifying and analyzing fitness-related language.</w:t>
      </w:r>
    </w:p>
    <w:p w14:paraId="057D0A10" w14:textId="77777777" w:rsidR="00F83268" w:rsidRPr="00073777" w:rsidRDefault="00F83268" w:rsidP="00F11D6B">
      <w:pPr>
        <w:numPr>
          <w:ilvl w:val="0"/>
          <w:numId w:val="74"/>
        </w:numPr>
      </w:pPr>
      <w:r w:rsidRPr="00073777">
        <w:rPr>
          <w:b/>
          <w:bCs/>
        </w:rPr>
        <w:t>Key Functions</w:t>
      </w:r>
      <w:r w:rsidRPr="00073777">
        <w:t>:</w:t>
      </w:r>
    </w:p>
    <w:p w14:paraId="28F7CB06" w14:textId="77777777" w:rsidR="00F83268" w:rsidRPr="00073777" w:rsidRDefault="00F83268" w:rsidP="00F11D6B">
      <w:pPr>
        <w:numPr>
          <w:ilvl w:val="1"/>
          <w:numId w:val="74"/>
        </w:numPr>
      </w:pPr>
      <w:r w:rsidRPr="00073777">
        <w:rPr>
          <w:b/>
          <w:bCs/>
        </w:rPr>
        <w:t>Fitness Term Detection</w:t>
      </w:r>
      <w:r w:rsidRPr="00073777">
        <w:t>: Could analyze and extract fitness-related terms from user input (e.g., workout names, fitness goals).</w:t>
      </w:r>
    </w:p>
    <w:p w14:paraId="45347C65" w14:textId="77777777" w:rsidR="00F83268" w:rsidRPr="00073777" w:rsidRDefault="00F83268" w:rsidP="00F11D6B">
      <w:pPr>
        <w:numPr>
          <w:ilvl w:val="0"/>
          <w:numId w:val="74"/>
        </w:numPr>
      </w:pPr>
      <w:r w:rsidRPr="00073777">
        <w:rPr>
          <w:b/>
          <w:bCs/>
        </w:rPr>
        <w:t>Connection to main.py</w:t>
      </w:r>
      <w:r w:rsidRPr="00073777">
        <w:t>:</w:t>
      </w:r>
    </w:p>
    <w:p w14:paraId="09951905" w14:textId="77777777" w:rsidR="00F83268" w:rsidRDefault="00F83268" w:rsidP="00F11D6B">
      <w:pPr>
        <w:numPr>
          <w:ilvl w:val="1"/>
          <w:numId w:val="74"/>
        </w:numPr>
      </w:pPr>
      <w:r w:rsidRPr="00073777">
        <w:t>main.py would reference this file when processing fitness-related commands or queries from the user.</w:t>
      </w:r>
    </w:p>
    <w:p w14:paraId="7EE7EE40" w14:textId="1B9BE3F7" w:rsidR="00CA6350" w:rsidRDefault="00CA6350" w:rsidP="00CA6350">
      <w:r>
        <w:t xml:space="preserve">The Code </w:t>
      </w:r>
    </w:p>
    <w:p w14:paraId="7F448DAC" w14:textId="77777777" w:rsidR="00CA6350" w:rsidRDefault="00CA6350" w:rsidP="00CA6350"/>
    <w:p w14:paraId="6C4CB4DF"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lib/nlp/fitness.py</w:t>
      </w:r>
    </w:p>
    <w:p w14:paraId="55C3CCAA"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38F8720"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FitnessNLP</w:t>
      </w:r>
      <w:r>
        <w:rPr>
          <w:rFonts w:ascii="Consolas" w:hAnsi="Consolas" w:cs="Courier New"/>
          <w:color w:val="666600"/>
          <w:sz w:val="17"/>
          <w:szCs w:val="17"/>
        </w:rPr>
        <w:t>:</w:t>
      </w:r>
    </w:p>
    <w:p w14:paraId="443FA9A5"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95C02AB"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pass</w:t>
      </w:r>
    </w:p>
    <w:p w14:paraId="39DF5142"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73D2379"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analyze_fitness_data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0F86B246"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w:t>
      </w:r>
    </w:p>
    <w:p w14:paraId="3D71EEB0"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8800"/>
          <w:sz w:val="17"/>
          <w:szCs w:val="17"/>
        </w:rPr>
        <w:t xml:space="preserve">        Analyze the input fitness data and provide insights.</w:t>
      </w:r>
    </w:p>
    <w:p w14:paraId="56DEA5CF"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w:t>
      </w:r>
    </w:p>
    <w:p w14:paraId="368BE82B"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xml:space="preserve">        Parameters:</w:t>
      </w:r>
    </w:p>
    <w:p w14:paraId="305677AA"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xml:space="preserve">        - data: A dictionary containing fitness data such as steps, calories burned, and workout duration.</w:t>
      </w:r>
    </w:p>
    <w:p w14:paraId="00397786"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w:t>
      </w:r>
    </w:p>
    <w:p w14:paraId="37AAFD16"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xml:space="preserve">        Returns:</w:t>
      </w:r>
    </w:p>
    <w:p w14:paraId="35BC11AE"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xml:space="preserve">        - A string summary of the fitness data analysis.</w:t>
      </w:r>
    </w:p>
    <w:p w14:paraId="0AFF1C87"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xml:space="preserve">        """</w:t>
      </w:r>
    </w:p>
    <w:p w14:paraId="77F61220"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steps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'steps'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6224079"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calories_burned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'calories_burned'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B103CB2"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workout_duration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'workout_duration'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 minutes</w:t>
      </w:r>
    </w:p>
    <w:p w14:paraId="18F5513B"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163A12BD"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analysis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"You have taken {steps} steps, burned {calories_burned} calories, and worked out for {workout_duration} minutes."</w:t>
      </w:r>
    </w:p>
    <w:p w14:paraId="4CED8904"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analysis</w:t>
      </w:r>
    </w:p>
    <w:p w14:paraId="4FAE4CAC"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CC043BD"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recommend_workout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fitness_level</w:t>
      </w:r>
      <w:r>
        <w:rPr>
          <w:rFonts w:ascii="Consolas" w:hAnsi="Consolas" w:cs="Courier New"/>
          <w:color w:val="666600"/>
          <w:sz w:val="17"/>
          <w:szCs w:val="17"/>
        </w:rPr>
        <w:t>):</w:t>
      </w:r>
    </w:p>
    <w:p w14:paraId="26F3A106"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8800"/>
          <w:sz w:val="17"/>
          <w:szCs w:val="17"/>
        </w:rPr>
        <w:t>"""</w:t>
      </w:r>
    </w:p>
    <w:p w14:paraId="6B75244A"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Recommend a workout based on the user's fitness level.</w:t>
      </w:r>
    </w:p>
    <w:p w14:paraId="07FE252B"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w:t>
      </w:r>
    </w:p>
    <w:p w14:paraId="3BE4A6E2"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xml:space="preserve">        Parameters:</w:t>
      </w:r>
    </w:p>
    <w:p w14:paraId="4DE2F1C9"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xml:space="preserve">        - fitness_level: The fitness level of the user (e.g., beginner, intermediate, advanced).</w:t>
      </w:r>
    </w:p>
    <w:p w14:paraId="16628304"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w:t>
      </w:r>
    </w:p>
    <w:p w14:paraId="5C48DF82"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xml:space="preserve">        Returns:</w:t>
      </w:r>
    </w:p>
    <w:p w14:paraId="72B35AC3"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 A workout recommendation.</w:t>
      </w:r>
    </w:p>
    <w:p w14:paraId="65ADD131"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 xml:space="preserve">        """</w:t>
      </w:r>
    </w:p>
    <w:p w14:paraId="583F236F"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lastRenderedPageBreak/>
        <w:t xml:space="preserve">34. </w:t>
      </w:r>
      <w:r>
        <w:rPr>
          <w:rFonts w:ascii="Consolas" w:hAnsi="Consolas" w:cs="Courier New"/>
          <w:color w:val="000000"/>
          <w:sz w:val="17"/>
          <w:szCs w:val="17"/>
        </w:rPr>
        <w:t xml:space="preserve">        workouts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3F42FA"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8800"/>
          <w:sz w:val="17"/>
          <w:szCs w:val="17"/>
        </w:rPr>
        <w:t>"beginner"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"Try a 20-minute brisk walk or light yoga."</w:t>
      </w:r>
      <w:r>
        <w:rPr>
          <w:rFonts w:ascii="Consolas" w:hAnsi="Consolas" w:cs="Courier New"/>
          <w:color w:val="666600"/>
          <w:sz w:val="17"/>
          <w:szCs w:val="17"/>
        </w:rPr>
        <w:t>,</w:t>
      </w:r>
    </w:p>
    <w:p w14:paraId="5AF928A4"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8800"/>
          <w:sz w:val="17"/>
          <w:szCs w:val="17"/>
        </w:rPr>
        <w:t>"intermediate"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"Consider a 30-minute jog or a strength training session."</w:t>
      </w:r>
      <w:r>
        <w:rPr>
          <w:rFonts w:ascii="Consolas" w:hAnsi="Consolas" w:cs="Courier New"/>
          <w:color w:val="666600"/>
          <w:sz w:val="17"/>
          <w:szCs w:val="17"/>
        </w:rPr>
        <w:t>,</w:t>
      </w:r>
    </w:p>
    <w:p w14:paraId="239901C8"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8800"/>
          <w:sz w:val="17"/>
          <w:szCs w:val="17"/>
        </w:rPr>
        <w:t>"advanced"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"Challenge yourself with a 45-minute HIIT workout or heavy weightlifting."</w:t>
      </w:r>
    </w:p>
    <w:p w14:paraId="3FE62634"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666600"/>
          <w:sz w:val="17"/>
          <w:szCs w:val="17"/>
        </w:rPr>
        <w:t>}</w:t>
      </w:r>
    </w:p>
    <w:p w14:paraId="7B547CD7"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73465025"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workouts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fitness_level</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workout recommendations available."</w:t>
      </w:r>
      <w:r>
        <w:rPr>
          <w:rFonts w:ascii="Consolas" w:hAnsi="Consolas" w:cs="Courier New"/>
          <w:color w:val="666600"/>
          <w:sz w:val="17"/>
          <w:szCs w:val="17"/>
        </w:rPr>
        <w:t>)</w:t>
      </w:r>
    </w:p>
    <w:p w14:paraId="6B7D8803"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49D7BC92"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set_fitness_goal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goal</w:t>
      </w:r>
      <w:r>
        <w:rPr>
          <w:rFonts w:ascii="Consolas" w:hAnsi="Consolas" w:cs="Courier New"/>
          <w:color w:val="666600"/>
          <w:sz w:val="17"/>
          <w:szCs w:val="17"/>
        </w:rPr>
        <w:t>):</w:t>
      </w:r>
    </w:p>
    <w:p w14:paraId="746A1303"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w:t>
      </w:r>
    </w:p>
    <w:p w14:paraId="24686276"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 xml:space="preserve">        Set a fitness goal for the user.</w:t>
      </w:r>
    </w:p>
    <w:p w14:paraId="539612D2"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 </w:t>
      </w:r>
    </w:p>
    <w:p w14:paraId="3F5CE6D8"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8800"/>
          <w:sz w:val="17"/>
          <w:szCs w:val="17"/>
        </w:rPr>
        <w:t xml:space="preserve">        Parameters:</w:t>
      </w:r>
    </w:p>
    <w:p w14:paraId="6A10BD2A"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8800"/>
          <w:sz w:val="17"/>
          <w:szCs w:val="17"/>
        </w:rPr>
        <w:t xml:space="preserve">        - goal: A string indicating the fitness goal (e.g., "</w:t>
      </w:r>
      <w:r>
        <w:rPr>
          <w:rFonts w:ascii="Consolas" w:hAnsi="Consolas" w:cs="Courier New"/>
          <w:color w:val="000000"/>
          <w:sz w:val="17"/>
          <w:szCs w:val="17"/>
        </w:rPr>
        <w:t>lose weight</w:t>
      </w:r>
      <w:r>
        <w:rPr>
          <w:rFonts w:ascii="Consolas" w:hAnsi="Consolas" w:cs="Courier New"/>
          <w:color w:val="008800"/>
          <w:sz w:val="17"/>
          <w:szCs w:val="17"/>
        </w:rPr>
        <w:t>", "</w:t>
      </w:r>
      <w:r>
        <w:rPr>
          <w:rFonts w:ascii="Consolas" w:hAnsi="Consolas" w:cs="Courier New"/>
          <w:color w:val="000000"/>
          <w:sz w:val="17"/>
          <w:szCs w:val="17"/>
        </w:rPr>
        <w:t>gain muscle</w:t>
      </w:r>
      <w:r>
        <w:rPr>
          <w:rFonts w:ascii="Consolas" w:hAnsi="Consolas" w:cs="Courier New"/>
          <w:color w:val="008800"/>
          <w:sz w:val="17"/>
          <w:szCs w:val="17"/>
        </w:rPr>
        <w:t>", "</w:t>
      </w:r>
      <w:r>
        <w:rPr>
          <w:rFonts w:ascii="Consolas" w:hAnsi="Consolas" w:cs="Courier New"/>
          <w:color w:val="000000"/>
          <w:sz w:val="17"/>
          <w:szCs w:val="17"/>
        </w:rPr>
        <w:t>run a marathon</w:t>
      </w:r>
      <w:r>
        <w:rPr>
          <w:rFonts w:ascii="Consolas" w:hAnsi="Consolas" w:cs="Courier New"/>
          <w:color w:val="008800"/>
          <w:sz w:val="17"/>
          <w:szCs w:val="17"/>
        </w:rPr>
        <w:t>").</w:t>
      </w:r>
    </w:p>
    <w:p w14:paraId="1F35E627"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8800"/>
          <w:sz w:val="17"/>
          <w:szCs w:val="17"/>
        </w:rPr>
        <w:t> </w:t>
      </w:r>
    </w:p>
    <w:p w14:paraId="71CB1D3D"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8800"/>
          <w:sz w:val="17"/>
          <w:szCs w:val="17"/>
        </w:rPr>
        <w:t xml:space="preserve">        Returns:</w:t>
      </w:r>
    </w:p>
    <w:p w14:paraId="182D9A69"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8800"/>
          <w:sz w:val="17"/>
          <w:szCs w:val="17"/>
        </w:rPr>
        <w:t xml:space="preserve">        - A message confirming the goal has been set.</w:t>
      </w:r>
    </w:p>
    <w:p w14:paraId="28895B54"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8800"/>
          <w:sz w:val="17"/>
          <w:szCs w:val="17"/>
        </w:rPr>
        <w:t xml:space="preserve">        """</w:t>
      </w:r>
    </w:p>
    <w:p w14:paraId="38816D4C"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"Your fitness goal has been set to: {goal}"</w:t>
      </w:r>
    </w:p>
    <w:p w14:paraId="584AD6E6" w14:textId="77777777" w:rsidR="001D540A" w:rsidRDefault="001D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2700171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737ECC46" w14:textId="77777777" w:rsidR="00CA6350" w:rsidRPr="00073777" w:rsidRDefault="00CA6350" w:rsidP="00CA6350"/>
    <w:p w14:paraId="37ED7EA1" w14:textId="77777777" w:rsidR="00F83268" w:rsidRPr="00DE68C2" w:rsidRDefault="00F83268" w:rsidP="00F83268"/>
    <w:p w14:paraId="2D1FA79A" w14:textId="77777777" w:rsidR="00F83268" w:rsidRDefault="00F83268" w:rsidP="00F83268">
      <w:pPr>
        <w:pStyle w:val="Heading4"/>
      </w:pPr>
      <w:r>
        <w:t>lib\nlp\medical.py</w:t>
      </w:r>
    </w:p>
    <w:p w14:paraId="326D92DE" w14:textId="77777777" w:rsidR="00F83268" w:rsidRPr="00073777" w:rsidRDefault="00F83268" w:rsidP="00F83268">
      <w:r w:rsidRPr="00073777">
        <w:rPr>
          <w:b/>
          <w:bCs/>
        </w:rPr>
        <w:t>Purpose</w:t>
      </w:r>
      <w:r w:rsidRPr="00073777">
        <w:t>: Contains utilities for processing medical terminology or health-related text.</w:t>
      </w:r>
    </w:p>
    <w:p w14:paraId="30A812E9" w14:textId="77777777" w:rsidR="00F83268" w:rsidRPr="00073777" w:rsidRDefault="00F83268" w:rsidP="00F11D6B">
      <w:pPr>
        <w:numPr>
          <w:ilvl w:val="0"/>
          <w:numId w:val="75"/>
        </w:numPr>
      </w:pPr>
      <w:r w:rsidRPr="00073777">
        <w:rPr>
          <w:b/>
          <w:bCs/>
        </w:rPr>
        <w:t>Key Functions</w:t>
      </w:r>
      <w:r w:rsidRPr="00073777">
        <w:t>:</w:t>
      </w:r>
    </w:p>
    <w:p w14:paraId="3AEA3A54" w14:textId="77777777" w:rsidR="00F83268" w:rsidRPr="00073777" w:rsidRDefault="00F83268" w:rsidP="00F11D6B">
      <w:pPr>
        <w:numPr>
          <w:ilvl w:val="1"/>
          <w:numId w:val="75"/>
        </w:numPr>
      </w:pPr>
      <w:r w:rsidRPr="00073777">
        <w:rPr>
          <w:b/>
          <w:bCs/>
        </w:rPr>
        <w:t>Medical Term Extraction</w:t>
      </w:r>
      <w:r w:rsidRPr="00073777">
        <w:t>: Analyzes user input for medical terms or symptoms.</w:t>
      </w:r>
    </w:p>
    <w:p w14:paraId="46CC7F82" w14:textId="77777777" w:rsidR="00F83268" w:rsidRPr="00073777" w:rsidRDefault="00F83268" w:rsidP="00F11D6B">
      <w:pPr>
        <w:numPr>
          <w:ilvl w:val="0"/>
          <w:numId w:val="75"/>
        </w:numPr>
      </w:pPr>
      <w:r w:rsidRPr="00073777">
        <w:rPr>
          <w:b/>
          <w:bCs/>
        </w:rPr>
        <w:t>Connection to main.py</w:t>
      </w:r>
      <w:r w:rsidRPr="00073777">
        <w:t>:</w:t>
      </w:r>
    </w:p>
    <w:p w14:paraId="2E4473A5" w14:textId="77777777" w:rsidR="00F83268" w:rsidRDefault="00F83268" w:rsidP="00F11D6B">
      <w:pPr>
        <w:numPr>
          <w:ilvl w:val="1"/>
          <w:numId w:val="75"/>
        </w:numPr>
      </w:pPr>
      <w:r w:rsidRPr="00073777">
        <w:t>If Jaicat is used for health-related tasks, main.py will call this file to handle the medical language processing.</w:t>
      </w:r>
    </w:p>
    <w:p w14:paraId="3CC2C161" w14:textId="77777777" w:rsidR="001D540A" w:rsidRDefault="001D540A" w:rsidP="001D540A"/>
    <w:p w14:paraId="01A54ABC" w14:textId="10842AB5" w:rsidR="001D540A" w:rsidRDefault="001D540A" w:rsidP="001D540A">
      <w:r>
        <w:t>The Code</w:t>
      </w:r>
    </w:p>
    <w:p w14:paraId="45668A6C" w14:textId="77777777" w:rsidR="001D540A" w:rsidRDefault="001D540A" w:rsidP="001D540A"/>
    <w:p w14:paraId="3E5642E8" w14:textId="05D7B4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1.</w:t>
      </w:r>
      <w:r>
        <w:rPr>
          <w:rFonts w:ascii="Consolas" w:hAnsi="Consolas" w:cs="Courier New"/>
          <w:color w:val="000000"/>
          <w:sz w:val="17"/>
          <w:szCs w:val="17"/>
        </w:rPr>
        <w:t xml:space="preserve"> </w:t>
      </w:r>
      <w:r>
        <w:rPr>
          <w:rFonts w:ascii="Consolas" w:hAnsi="Consolas" w:cs="Courier New"/>
          <w:color w:val="880000"/>
          <w:sz w:val="17"/>
          <w:szCs w:val="17"/>
        </w:rPr>
        <w:t># lib/nlp/medical.py</w:t>
      </w:r>
    </w:p>
    <w:p w14:paraId="0E5186E4"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8B08CAD"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5811BD5C"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B9A5D92"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MedicalNLP</w:t>
      </w:r>
      <w:r>
        <w:rPr>
          <w:rFonts w:ascii="Consolas" w:hAnsi="Consolas" w:cs="Courier New"/>
          <w:color w:val="666600"/>
          <w:sz w:val="17"/>
          <w:szCs w:val="17"/>
        </w:rPr>
        <w:t>:</w:t>
      </w:r>
    </w:p>
    <w:p w14:paraId="2C047A24"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42CE7139"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Load the SpaCy language model</w:t>
      </w:r>
    </w:p>
    <w:p w14:paraId="04DA6FC0"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4AFDDCA2"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806226C"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extract_medical_entities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6E634E7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w:t>
      </w:r>
    </w:p>
    <w:p w14:paraId="72C6252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Extract medical-related entities from the input text.</w:t>
      </w:r>
    </w:p>
    <w:p w14:paraId="368B9DE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2536BB28"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Parameters:</w:t>
      </w:r>
    </w:p>
    <w:p w14:paraId="3FB6C57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 text: The medical text to analyze.</w:t>
      </w:r>
    </w:p>
    <w:p w14:paraId="61C37C6A"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2388E23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Returns:</w:t>
      </w:r>
    </w:p>
    <w:p w14:paraId="555A836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 A list of tuples containing the entity text and its label.</w:t>
      </w:r>
    </w:p>
    <w:p w14:paraId="0C6F4409"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w:t>
      </w:r>
    </w:p>
    <w:p w14:paraId="2391C34B"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9FDECAA"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medical_entities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D6CF620"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lastRenderedPageBreak/>
        <w:t xml:space="preserve">22. </w:t>
      </w:r>
      <w:r>
        <w:rPr>
          <w:rFonts w:ascii="Consolas" w:hAnsi="Consolas" w:cs="Courier New"/>
          <w:color w:val="000000"/>
          <w:sz w:val="17"/>
          <w:szCs w:val="17"/>
        </w:rPr>
        <w:t xml:space="preserve">        </w:t>
      </w:r>
    </w:p>
    <w:p w14:paraId="282ADE3A"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0F9C1E2E"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 xml:space="preserve">label_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"DISEASE"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"SYMPTOM"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"MEDICATION"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733E8CA5"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medical_entities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p>
    <w:p w14:paraId="41A69026"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
    <w:p w14:paraId="2DF4E589"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medical_entities</w:t>
      </w:r>
    </w:p>
    <w:p w14:paraId="2716898B"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26A76BFE"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classify_symptoms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symptoms</w:t>
      </w:r>
      <w:r>
        <w:rPr>
          <w:rFonts w:ascii="Consolas" w:hAnsi="Consolas" w:cs="Courier New"/>
          <w:color w:val="666600"/>
          <w:sz w:val="17"/>
          <w:szCs w:val="17"/>
        </w:rPr>
        <w:t>):</w:t>
      </w:r>
    </w:p>
    <w:p w14:paraId="7FE6C896"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8800"/>
          <w:sz w:val="17"/>
          <w:szCs w:val="17"/>
        </w:rPr>
        <w:t>"""</w:t>
      </w:r>
    </w:p>
    <w:p w14:paraId="53AA101D"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Classify the input symptoms into categories.</w:t>
      </w:r>
    </w:p>
    <w:p w14:paraId="3E38F87C"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xml:space="preserve">        </w:t>
      </w:r>
    </w:p>
    <w:p w14:paraId="2AA17F9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        Parameters:</w:t>
      </w:r>
    </w:p>
    <w:p w14:paraId="10A9B0A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8800"/>
          <w:sz w:val="17"/>
          <w:szCs w:val="17"/>
        </w:rPr>
        <w:t>        - symptoms: A list of symptom strings to classify.</w:t>
      </w:r>
    </w:p>
    <w:p w14:paraId="58EBECB5"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8800"/>
          <w:sz w:val="17"/>
          <w:szCs w:val="17"/>
        </w:rPr>
        <w:t> </w:t>
      </w:r>
    </w:p>
    <w:p w14:paraId="6DE4D25D"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        Returns:</w:t>
      </w:r>
    </w:p>
    <w:p w14:paraId="7E67283A"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8800"/>
          <w:sz w:val="17"/>
          <w:szCs w:val="17"/>
        </w:rPr>
        <w:t>        - A dictionary categorizing symptoms.</w:t>
      </w:r>
    </w:p>
    <w:p w14:paraId="567F2F62"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8800"/>
          <w:sz w:val="17"/>
          <w:szCs w:val="17"/>
        </w:rPr>
        <w:t>        """</w:t>
      </w:r>
    </w:p>
    <w:p w14:paraId="6849953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symptom_categories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EF792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8800"/>
          <w:sz w:val="17"/>
          <w:szCs w:val="17"/>
        </w:rPr>
        <w:t>"Respiratory"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3071918"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8800"/>
          <w:sz w:val="17"/>
          <w:szCs w:val="17"/>
        </w:rPr>
        <w:t>"Gastrointestinal"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25A7E5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8800"/>
          <w:sz w:val="17"/>
          <w:szCs w:val="17"/>
        </w:rPr>
        <w:t>"Neurological"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ADBA8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"Cardiovascular"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D9AE99"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8800"/>
          <w:sz w:val="17"/>
          <w:szCs w:val="17"/>
        </w:rPr>
        <w:t>"Others"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0C1074"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666600"/>
          <w:sz w:val="17"/>
          <w:szCs w:val="17"/>
        </w:rPr>
        <w:t>}</w:t>
      </w:r>
    </w:p>
    <w:p w14:paraId="4AE0090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0FC852E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symptom </w:t>
      </w:r>
      <w:r>
        <w:rPr>
          <w:rFonts w:ascii="Consolas" w:hAnsi="Consolas" w:cs="Courier New"/>
          <w:color w:val="000088"/>
          <w:sz w:val="17"/>
          <w:szCs w:val="17"/>
        </w:rPr>
        <w:t>in</w:t>
      </w:r>
      <w:r>
        <w:rPr>
          <w:rFonts w:ascii="Consolas" w:hAnsi="Consolas" w:cs="Courier New"/>
          <w:color w:val="000000"/>
          <w:sz w:val="17"/>
          <w:szCs w:val="17"/>
        </w:rPr>
        <w:t xml:space="preserve"> symptoms</w:t>
      </w:r>
      <w:r>
        <w:rPr>
          <w:rFonts w:ascii="Consolas" w:hAnsi="Consolas" w:cs="Courier New"/>
          <w:color w:val="666600"/>
          <w:sz w:val="17"/>
          <w:szCs w:val="17"/>
        </w:rPr>
        <w:t>:</w:t>
      </w:r>
    </w:p>
    <w:p w14:paraId="1321223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Simple keyword matching for classification (this could be replaced with a more sophisticated model)</w:t>
      </w:r>
    </w:p>
    <w:p w14:paraId="792A579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"cough"</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symptom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"breath"</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symptom</w:t>
      </w:r>
      <w:r>
        <w:rPr>
          <w:rFonts w:ascii="Consolas" w:hAnsi="Consolas" w:cs="Courier New"/>
          <w:color w:val="666600"/>
          <w:sz w:val="17"/>
          <w:szCs w:val="17"/>
        </w:rPr>
        <w:t>:</w:t>
      </w:r>
    </w:p>
    <w:p w14:paraId="686F4439"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symptom_categories</w:t>
      </w:r>
      <w:r>
        <w:rPr>
          <w:rFonts w:ascii="Consolas" w:hAnsi="Consolas" w:cs="Courier New"/>
          <w:color w:val="666600"/>
          <w:sz w:val="17"/>
          <w:szCs w:val="17"/>
        </w:rPr>
        <w:t>[</w:t>
      </w:r>
      <w:r>
        <w:rPr>
          <w:rFonts w:ascii="Consolas" w:hAnsi="Consolas" w:cs="Courier New"/>
          <w:color w:val="008800"/>
          <w:sz w:val="17"/>
          <w:szCs w:val="17"/>
        </w:rPr>
        <w:t>"Respiratory"</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symptom</w:t>
      </w:r>
      <w:r>
        <w:rPr>
          <w:rFonts w:ascii="Consolas" w:hAnsi="Consolas" w:cs="Courier New"/>
          <w:color w:val="666600"/>
          <w:sz w:val="17"/>
          <w:szCs w:val="17"/>
        </w:rPr>
        <w:t>)</w:t>
      </w:r>
    </w:p>
    <w:p w14:paraId="0F992F0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"nausea"</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symptom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8800"/>
          <w:sz w:val="17"/>
          <w:szCs w:val="17"/>
        </w:rPr>
        <w:t>"vomit"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symptom</w:t>
      </w:r>
      <w:r>
        <w:rPr>
          <w:rFonts w:ascii="Consolas" w:hAnsi="Consolas" w:cs="Courier New"/>
          <w:color w:val="666600"/>
          <w:sz w:val="17"/>
          <w:szCs w:val="17"/>
        </w:rPr>
        <w:t>:</w:t>
      </w:r>
    </w:p>
    <w:p w14:paraId="02ADDDBD"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symptom_categories</w:t>
      </w:r>
      <w:r>
        <w:rPr>
          <w:rFonts w:ascii="Consolas" w:hAnsi="Consolas" w:cs="Courier New"/>
          <w:color w:val="666600"/>
          <w:sz w:val="17"/>
          <w:szCs w:val="17"/>
        </w:rPr>
        <w:t>[</w:t>
      </w:r>
      <w:r>
        <w:rPr>
          <w:rFonts w:ascii="Consolas" w:hAnsi="Consolas" w:cs="Courier New"/>
          <w:color w:val="008800"/>
          <w:sz w:val="17"/>
          <w:szCs w:val="17"/>
        </w:rPr>
        <w:t>"Gastrointestinal"</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symptom</w:t>
      </w:r>
      <w:r>
        <w:rPr>
          <w:rFonts w:ascii="Consolas" w:hAnsi="Consolas" w:cs="Courier New"/>
          <w:color w:val="666600"/>
          <w:sz w:val="17"/>
          <w:szCs w:val="17"/>
        </w:rPr>
        <w:t>)</w:t>
      </w:r>
    </w:p>
    <w:p w14:paraId="632045FE"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"headache"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symptom</w:t>
      </w:r>
      <w:r>
        <w:rPr>
          <w:rFonts w:ascii="Consolas" w:hAnsi="Consolas" w:cs="Courier New"/>
          <w:color w:val="666600"/>
          <w:sz w:val="17"/>
          <w:szCs w:val="17"/>
        </w:rPr>
        <w:t>:</w:t>
      </w:r>
    </w:p>
    <w:p w14:paraId="682A132A"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symptom_categories</w:t>
      </w:r>
      <w:r>
        <w:rPr>
          <w:rFonts w:ascii="Consolas" w:hAnsi="Consolas" w:cs="Courier New"/>
          <w:color w:val="666600"/>
          <w:sz w:val="17"/>
          <w:szCs w:val="17"/>
        </w:rPr>
        <w:t>[</w:t>
      </w:r>
      <w:r>
        <w:rPr>
          <w:rFonts w:ascii="Consolas" w:hAnsi="Consolas" w:cs="Courier New"/>
          <w:color w:val="008800"/>
          <w:sz w:val="17"/>
          <w:szCs w:val="17"/>
        </w:rPr>
        <w:t>"Neurological"</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symptom</w:t>
      </w:r>
      <w:r>
        <w:rPr>
          <w:rFonts w:ascii="Consolas" w:hAnsi="Consolas" w:cs="Courier New"/>
          <w:color w:val="666600"/>
          <w:sz w:val="17"/>
          <w:szCs w:val="17"/>
        </w:rPr>
        <w:t>)</w:t>
      </w:r>
    </w:p>
    <w:p w14:paraId="312E26B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"chest pain"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symptom</w:t>
      </w:r>
      <w:r>
        <w:rPr>
          <w:rFonts w:ascii="Consolas" w:hAnsi="Consolas" w:cs="Courier New"/>
          <w:color w:val="666600"/>
          <w:sz w:val="17"/>
          <w:szCs w:val="17"/>
        </w:rPr>
        <w:t>:</w:t>
      </w:r>
    </w:p>
    <w:p w14:paraId="528F5ED8"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symptom_categories</w:t>
      </w:r>
      <w:r>
        <w:rPr>
          <w:rFonts w:ascii="Consolas" w:hAnsi="Consolas" w:cs="Courier New"/>
          <w:color w:val="666600"/>
          <w:sz w:val="17"/>
          <w:szCs w:val="17"/>
        </w:rPr>
        <w:t>[</w:t>
      </w:r>
      <w:r>
        <w:rPr>
          <w:rFonts w:ascii="Consolas" w:hAnsi="Consolas" w:cs="Courier New"/>
          <w:color w:val="008800"/>
          <w:sz w:val="17"/>
          <w:szCs w:val="17"/>
        </w:rPr>
        <w:t>"Cardiovascular"</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symptom</w:t>
      </w:r>
      <w:r>
        <w:rPr>
          <w:rFonts w:ascii="Consolas" w:hAnsi="Consolas" w:cs="Courier New"/>
          <w:color w:val="666600"/>
          <w:sz w:val="17"/>
          <w:szCs w:val="17"/>
        </w:rPr>
        <w:t>)</w:t>
      </w:r>
    </w:p>
    <w:p w14:paraId="613658B0"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CF53811"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symptom_categories</w:t>
      </w:r>
      <w:r>
        <w:rPr>
          <w:rFonts w:ascii="Consolas" w:hAnsi="Consolas" w:cs="Courier New"/>
          <w:color w:val="666600"/>
          <w:sz w:val="17"/>
          <w:szCs w:val="17"/>
        </w:rPr>
        <w:t>[</w:t>
      </w:r>
      <w:r>
        <w:rPr>
          <w:rFonts w:ascii="Consolas" w:hAnsi="Consolas" w:cs="Courier New"/>
          <w:color w:val="008800"/>
          <w:sz w:val="17"/>
          <w:szCs w:val="17"/>
        </w:rPr>
        <w:t>"Others"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symptom</w:t>
      </w:r>
      <w:r>
        <w:rPr>
          <w:rFonts w:ascii="Consolas" w:hAnsi="Consolas" w:cs="Courier New"/>
          <w:color w:val="666600"/>
          <w:sz w:val="17"/>
          <w:szCs w:val="17"/>
        </w:rPr>
        <w:t>)</w:t>
      </w:r>
    </w:p>
    <w:p w14:paraId="6674E619"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w:t>
      </w:r>
    </w:p>
    <w:p w14:paraId="2DAC4C16"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symptom_categories</w:t>
      </w:r>
    </w:p>
    <w:p w14:paraId="45EFBD4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193C81F1"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analyze_medical_text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4151C2C8"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8800"/>
          <w:sz w:val="17"/>
          <w:szCs w:val="17"/>
        </w:rPr>
        <w:t>"""</w:t>
      </w:r>
    </w:p>
    <w:p w14:paraId="78AA5063"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8800"/>
          <w:sz w:val="17"/>
          <w:szCs w:val="17"/>
        </w:rPr>
        <w:t>        Analyze the input medical text for entities and symptoms.</w:t>
      </w:r>
    </w:p>
    <w:p w14:paraId="38DAEF16"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8800"/>
          <w:sz w:val="17"/>
          <w:szCs w:val="17"/>
        </w:rPr>
        <w:t xml:space="preserve">        </w:t>
      </w:r>
    </w:p>
    <w:p w14:paraId="4212E20E"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8800"/>
          <w:sz w:val="17"/>
          <w:szCs w:val="17"/>
        </w:rPr>
        <w:t>        Parameters:</w:t>
      </w:r>
    </w:p>
    <w:p w14:paraId="6976FC5D"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8800"/>
          <w:sz w:val="17"/>
          <w:szCs w:val="17"/>
        </w:rPr>
        <w:t>        - text: The medical text to analyze.</w:t>
      </w:r>
    </w:p>
    <w:p w14:paraId="14BC6E5A"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8800"/>
          <w:sz w:val="17"/>
          <w:szCs w:val="17"/>
        </w:rPr>
        <w:t> </w:t>
      </w:r>
    </w:p>
    <w:p w14:paraId="1BE2421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8800"/>
          <w:sz w:val="17"/>
          <w:szCs w:val="17"/>
        </w:rPr>
        <w:t>        Returns:</w:t>
      </w:r>
    </w:p>
    <w:p w14:paraId="520F676B"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8800"/>
          <w:sz w:val="17"/>
          <w:szCs w:val="17"/>
        </w:rPr>
        <w:t>        - A dictionary containing extracted entities and categorized symptoms.</w:t>
      </w:r>
    </w:p>
    <w:p w14:paraId="33FF4AA4"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8800"/>
          <w:sz w:val="17"/>
          <w:szCs w:val="17"/>
        </w:rPr>
        <w:t>        """</w:t>
      </w:r>
    </w:p>
    <w:p w14:paraId="63DF361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extract_medical_entities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052AF942"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symptoms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entities </w:t>
      </w:r>
      <w:r>
        <w:rPr>
          <w:rFonts w:ascii="Consolas" w:hAnsi="Consolas" w:cs="Courier New"/>
          <w:color w:val="000088"/>
          <w:sz w:val="17"/>
          <w:szCs w:val="17"/>
        </w:rPr>
        <w:t>if</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"SYMPTOM"</w:t>
      </w:r>
      <w:r>
        <w:rPr>
          <w:rFonts w:ascii="Consolas" w:hAnsi="Consolas" w:cs="Courier New"/>
          <w:color w:val="666600"/>
          <w:sz w:val="17"/>
          <w:szCs w:val="17"/>
        </w:rPr>
        <w:t>]</w:t>
      </w:r>
    </w:p>
    <w:p w14:paraId="5CA917D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symptom_classification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classify_symptoms</w:t>
      </w:r>
      <w:r>
        <w:rPr>
          <w:rFonts w:ascii="Consolas" w:hAnsi="Consolas" w:cs="Courier New"/>
          <w:color w:val="666600"/>
          <w:sz w:val="17"/>
          <w:szCs w:val="17"/>
        </w:rPr>
        <w:t>(</w:t>
      </w:r>
      <w:r>
        <w:rPr>
          <w:rFonts w:ascii="Consolas" w:hAnsi="Consolas" w:cs="Courier New"/>
          <w:color w:val="000000"/>
          <w:sz w:val="17"/>
          <w:szCs w:val="17"/>
        </w:rPr>
        <w:t>symptoms</w:t>
      </w:r>
      <w:r>
        <w:rPr>
          <w:rFonts w:ascii="Consolas" w:hAnsi="Consolas" w:cs="Courier New"/>
          <w:color w:val="666600"/>
          <w:sz w:val="17"/>
          <w:szCs w:val="17"/>
        </w:rPr>
        <w:t>)</w:t>
      </w:r>
    </w:p>
    <w:p w14:paraId="5E047C27"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w:t>
      </w:r>
    </w:p>
    <w:p w14:paraId="6D1BD755"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6020B8AF"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625A057D" w14:textId="77777777" w:rsidR="003D669F" w:rsidRDefault="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008800"/>
          <w:sz w:val="17"/>
          <w:szCs w:val="17"/>
        </w:rPr>
        <w:t>'symptom_classification'</w:t>
      </w:r>
      <w:r>
        <w:rPr>
          <w:rFonts w:ascii="Consolas" w:hAnsi="Consolas" w:cs="Courier New"/>
          <w:color w:val="666600"/>
          <w:sz w:val="17"/>
          <w:szCs w:val="17"/>
        </w:rPr>
        <w:t>:</w:t>
      </w:r>
      <w:r>
        <w:rPr>
          <w:rFonts w:ascii="Consolas" w:hAnsi="Consolas" w:cs="Courier New"/>
          <w:color w:val="000000"/>
          <w:sz w:val="17"/>
          <w:szCs w:val="17"/>
        </w:rPr>
        <w:t xml:space="preserve"> symptom_classification</w:t>
      </w:r>
    </w:p>
    <w:p w14:paraId="40898B1B" w14:textId="20C40E2D" w:rsidR="003D669F" w:rsidRDefault="003D669F" w:rsidP="003D669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34150265"/>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666600"/>
          <w:sz w:val="17"/>
          <w:szCs w:val="17"/>
        </w:rPr>
        <w:t>}</w:t>
      </w:r>
    </w:p>
    <w:p w14:paraId="69707F6E" w14:textId="77777777" w:rsidR="001D540A" w:rsidRPr="00073777" w:rsidRDefault="001D540A" w:rsidP="001D540A"/>
    <w:p w14:paraId="13155D7B" w14:textId="77777777" w:rsidR="00F83268" w:rsidRPr="00DE68C2" w:rsidRDefault="00F83268" w:rsidP="00F83268"/>
    <w:p w14:paraId="35AFF7AC" w14:textId="77777777" w:rsidR="00F83268" w:rsidRDefault="00F83268" w:rsidP="00F83268">
      <w:pPr>
        <w:pStyle w:val="Heading4"/>
      </w:pPr>
      <w:r>
        <w:t>lib\nlp\motorbike_engine.py</w:t>
      </w:r>
    </w:p>
    <w:p w14:paraId="3ABD5FF8" w14:textId="77777777" w:rsidR="00F83268" w:rsidRPr="00073777" w:rsidRDefault="00F83268" w:rsidP="00F83268">
      <w:r w:rsidRPr="00073777">
        <w:rPr>
          <w:b/>
          <w:bCs/>
        </w:rPr>
        <w:t>Purpose</w:t>
      </w:r>
      <w:r w:rsidRPr="00073777">
        <w:t>: Deals with NLP tasks related to motorbike engines and their components.</w:t>
      </w:r>
    </w:p>
    <w:p w14:paraId="0E1788CF" w14:textId="77777777" w:rsidR="00F83268" w:rsidRPr="00073777" w:rsidRDefault="00F83268" w:rsidP="00F11D6B">
      <w:pPr>
        <w:numPr>
          <w:ilvl w:val="0"/>
          <w:numId w:val="76"/>
        </w:numPr>
      </w:pPr>
      <w:r w:rsidRPr="00073777">
        <w:rPr>
          <w:b/>
          <w:bCs/>
        </w:rPr>
        <w:t>Key Functions</w:t>
      </w:r>
      <w:r w:rsidRPr="00073777">
        <w:t>:</w:t>
      </w:r>
    </w:p>
    <w:p w14:paraId="37E82D44" w14:textId="77777777" w:rsidR="00F83268" w:rsidRPr="00073777" w:rsidRDefault="00F83268" w:rsidP="00F11D6B">
      <w:pPr>
        <w:numPr>
          <w:ilvl w:val="1"/>
          <w:numId w:val="76"/>
        </w:numPr>
      </w:pPr>
      <w:r w:rsidRPr="00073777">
        <w:rPr>
          <w:b/>
          <w:bCs/>
        </w:rPr>
        <w:lastRenderedPageBreak/>
        <w:t>Motorbike Engine Processing</w:t>
      </w:r>
      <w:r w:rsidRPr="00073777">
        <w:t>: Could extract motorbike-specific terminology from user input.</w:t>
      </w:r>
    </w:p>
    <w:p w14:paraId="611D48CB" w14:textId="77777777" w:rsidR="00F83268" w:rsidRPr="00073777" w:rsidRDefault="00F83268" w:rsidP="00F11D6B">
      <w:pPr>
        <w:numPr>
          <w:ilvl w:val="0"/>
          <w:numId w:val="76"/>
        </w:numPr>
      </w:pPr>
      <w:r w:rsidRPr="00073777">
        <w:rPr>
          <w:b/>
          <w:bCs/>
        </w:rPr>
        <w:t>Connection to main.py</w:t>
      </w:r>
      <w:r w:rsidRPr="00073777">
        <w:t>:</w:t>
      </w:r>
    </w:p>
    <w:p w14:paraId="3B7E6B56" w14:textId="77777777" w:rsidR="00F83268" w:rsidRDefault="00F83268" w:rsidP="00F11D6B">
      <w:pPr>
        <w:numPr>
          <w:ilvl w:val="1"/>
          <w:numId w:val="76"/>
        </w:numPr>
      </w:pPr>
      <w:r w:rsidRPr="00073777">
        <w:t>If Jaicat needs to understand or process information about motorbike engines, main.py would call this file.</w:t>
      </w:r>
    </w:p>
    <w:p w14:paraId="5C0AAF43" w14:textId="4D7F6E45" w:rsidR="00F049AD" w:rsidRDefault="00F049AD" w:rsidP="00F049AD">
      <w:pPr>
        <w:pStyle w:val="Heading5"/>
      </w:pPr>
      <w:r>
        <w:t>The Code</w:t>
      </w:r>
    </w:p>
    <w:p w14:paraId="136B249C" w14:textId="77777777" w:rsidR="00F049AD" w:rsidRDefault="00F049AD" w:rsidP="00F049AD"/>
    <w:p w14:paraId="083753D9"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color w:val="006666"/>
          <w:sz w:val="17"/>
          <w:szCs w:val="17"/>
        </w:rPr>
        <w:t>import</w:t>
      </w:r>
      <w:r>
        <w:rPr>
          <w:rFonts w:ascii="Consolas" w:hAnsi="Consolas" w:cs="Courier New"/>
          <w:color w:val="000000"/>
          <w:sz w:val="17"/>
          <w:szCs w:val="17"/>
        </w:rPr>
        <w:t xml:space="preserve"> wikipedia</w:t>
      </w:r>
    </w:p>
    <w:p w14:paraId="4D9869DF"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p>
    <w:p w14:paraId="6B227922"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function to retrieve information on motorbikes</w:t>
      </w:r>
    </w:p>
    <w:p w14:paraId="248E077D"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get_motorbike_info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77C1FCE1"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680F45F6"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results</w:t>
      </w:r>
      <w:r>
        <w:rPr>
          <w:rFonts w:ascii="Consolas" w:hAnsi="Consolas" w:cs="Courier New"/>
          <w:color w:val="666600"/>
          <w:sz w:val="17"/>
          <w:szCs w:val="17"/>
        </w:rPr>
        <w:t>:</w:t>
      </w:r>
    </w:p>
    <w:p w14:paraId="2CFBE2E2"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page </w:t>
      </w:r>
      <w:r>
        <w:rPr>
          <w:rFonts w:ascii="Consolas" w:hAnsi="Consolas" w:cs="Courier New"/>
          <w:color w:val="666600"/>
          <w:sz w:val="17"/>
          <w:szCs w:val="17"/>
        </w:rPr>
        <w: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563BBCE2"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content</w:t>
      </w:r>
    </w:p>
    <w:p w14:paraId="4CCA2090"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15014D3"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 couldn't find any information on that motorbike."</w:t>
      </w:r>
    </w:p>
    <w:p w14:paraId="783B9454"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p>
    <w:p w14:paraId="20B644C4"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Define a function to retrieve information on engines</w:t>
      </w:r>
    </w:p>
    <w:p w14:paraId="0B78E7F3"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get_engine_info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38671976"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6648A8F2"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results</w:t>
      </w:r>
      <w:r>
        <w:rPr>
          <w:rFonts w:ascii="Consolas" w:hAnsi="Consolas" w:cs="Courier New"/>
          <w:color w:val="666600"/>
          <w:sz w:val="17"/>
          <w:szCs w:val="17"/>
        </w:rPr>
        <w:t>:</w:t>
      </w:r>
    </w:p>
    <w:p w14:paraId="0C862708"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page </w:t>
      </w:r>
      <w:r>
        <w:rPr>
          <w:rFonts w:ascii="Consolas" w:hAnsi="Consolas" w:cs="Courier New"/>
          <w:color w:val="666600"/>
          <w:sz w:val="17"/>
          <w:szCs w:val="17"/>
        </w:rPr>
        <w: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results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1940C97"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content</w:t>
      </w:r>
    </w:p>
    <w:p w14:paraId="77B3B68C"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46F13D1"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 couldn't find any information on that engine."</w:t>
      </w:r>
    </w:p>
    <w:p w14:paraId="7458159C"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p>
    <w:p w14:paraId="7241F5F5"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880000"/>
          <w:sz w:val="17"/>
          <w:szCs w:val="17"/>
        </w:rPr>
        <w:t># Define a function to provide motorbike and engine information to the user</w:t>
      </w:r>
    </w:p>
    <w:p w14:paraId="6785B49C"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provide_motorbike_engine_info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0F6EA136"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"motorbike"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query</w:t>
      </w:r>
      <w:r>
        <w:rPr>
          <w:rFonts w:ascii="Consolas" w:hAnsi="Consolas" w:cs="Courier New"/>
          <w:color w:val="666600"/>
          <w:sz w:val="17"/>
          <w:szCs w:val="17"/>
        </w:rPr>
        <w:t>:</w:t>
      </w:r>
    </w:p>
    <w:p w14:paraId="222B549C"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get_motorbike_info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73599CCA"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w:t>
      </w:r>
      <w:r>
        <w:rPr>
          <w:rFonts w:ascii="Consolas" w:hAnsi="Consolas" w:cs="Courier New"/>
          <w:color w:val="008800"/>
          <w:sz w:val="17"/>
          <w:szCs w:val="17"/>
        </w:rPr>
        <w:t>"engine"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query</w:t>
      </w:r>
      <w:r>
        <w:rPr>
          <w:rFonts w:ascii="Consolas" w:hAnsi="Consolas" w:cs="Courier New"/>
          <w:color w:val="666600"/>
          <w:sz w:val="17"/>
          <w:szCs w:val="17"/>
        </w:rPr>
        <w:t>:</w:t>
      </w:r>
    </w:p>
    <w:p w14:paraId="4FE0F375"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get_engine_info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03E8B5EF"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19850EB"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what you're looking for. Can you be more specific?"</w:t>
      </w:r>
    </w:p>
    <w:p w14:paraId="1B64F89A"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p>
    <w:p w14:paraId="0BA1EC63"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 Example usage:</w:t>
      </w:r>
    </w:p>
    <w:p w14:paraId="5DF64D88"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6666"/>
          <w:sz w:val="17"/>
          <w:szCs w:val="17"/>
        </w:rPr>
        <w:t>query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a Harley-Davidson?"</w:t>
      </w:r>
    </w:p>
    <w:p w14:paraId="4D0943C1"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6666"/>
          <w:sz w:val="17"/>
          <w:szCs w:val="17"/>
        </w:rPr>
        <w:t>print</w:t>
      </w:r>
      <w:r>
        <w:rPr>
          <w:rFonts w:ascii="Consolas" w:hAnsi="Consolas" w:cs="Courier New"/>
          <w:color w:val="666600"/>
          <w:sz w:val="17"/>
          <w:szCs w:val="17"/>
        </w:rPr>
        <w:t>(</w:t>
      </w:r>
      <w:r>
        <w:rPr>
          <w:rFonts w:ascii="Consolas" w:hAnsi="Consolas" w:cs="Courier New"/>
          <w:color w:val="000000"/>
          <w:sz w:val="17"/>
          <w:szCs w:val="17"/>
        </w:rPr>
        <w:t>provide_motorbike_engine_info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77792BC9"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p>
    <w:p w14:paraId="7E91B4B4"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6666"/>
          <w:sz w:val="17"/>
          <w:szCs w:val="17"/>
        </w:rPr>
        <w:t>query</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does a V8 engine work?"</w:t>
      </w:r>
    </w:p>
    <w:p w14:paraId="36CE52CE"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6666"/>
          <w:sz w:val="17"/>
          <w:szCs w:val="17"/>
        </w:rPr>
        <w:t>print</w:t>
      </w:r>
      <w:r>
        <w:rPr>
          <w:rFonts w:ascii="Consolas" w:hAnsi="Consolas" w:cs="Courier New"/>
          <w:color w:val="666600"/>
          <w:sz w:val="17"/>
          <w:szCs w:val="17"/>
        </w:rPr>
        <w:t>(</w:t>
      </w:r>
      <w:r>
        <w:rPr>
          <w:rFonts w:ascii="Consolas" w:hAnsi="Consolas" w:cs="Courier New"/>
          <w:color w:val="000000"/>
          <w:sz w:val="17"/>
          <w:szCs w:val="17"/>
        </w:rPr>
        <w:t>provide_motorbike_engine_info</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244B7497" w14:textId="77777777" w:rsidR="00F049AD" w:rsidRDefault="00F049AD" w:rsidP="00F049A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09CFE957" w14:textId="77777777" w:rsidR="00F049AD" w:rsidRPr="00F049AD" w:rsidRDefault="00F049AD" w:rsidP="00F049AD"/>
    <w:p w14:paraId="7BE8A90A" w14:textId="77777777" w:rsidR="00F83268" w:rsidRPr="00DE68C2" w:rsidRDefault="00000000" w:rsidP="00F83268">
      <w:r>
        <w:pict w14:anchorId="06185623">
          <v:rect id="_x0000_i1030" style="width:0;height:1.5pt" o:hralign="center" o:hrstd="t" o:hr="t" fillcolor="#a0a0a0" stroked="f"/>
        </w:pict>
      </w:r>
    </w:p>
    <w:p w14:paraId="27A9ECEE" w14:textId="77777777" w:rsidR="00F83268" w:rsidRDefault="00F83268" w:rsidP="00F83268">
      <w:pPr>
        <w:pStyle w:val="Heading4"/>
      </w:pPr>
      <w:r>
        <w:t>lib\nlp\nltk_utils.py</w:t>
      </w:r>
    </w:p>
    <w:p w14:paraId="3CF32986" w14:textId="77777777" w:rsidR="00F83268" w:rsidRPr="00073777" w:rsidRDefault="00F83268" w:rsidP="00F83268">
      <w:r w:rsidRPr="00073777">
        <w:rPr>
          <w:b/>
          <w:bCs/>
        </w:rPr>
        <w:t>Purpose</w:t>
      </w:r>
      <w:r w:rsidRPr="00073777">
        <w:t>: Provides helper functions or utilities using the NLTK (Natural Language Toolkit) library for NLP tasks.</w:t>
      </w:r>
    </w:p>
    <w:p w14:paraId="578CC2F5" w14:textId="77777777" w:rsidR="00F83268" w:rsidRPr="00073777" w:rsidRDefault="00F83268" w:rsidP="00F83268">
      <w:pPr>
        <w:pStyle w:val="Heading5"/>
      </w:pPr>
      <w:r w:rsidRPr="00073777">
        <w:t>Key Functions:</w:t>
      </w:r>
    </w:p>
    <w:p w14:paraId="4E202392" w14:textId="77777777" w:rsidR="00F83268" w:rsidRPr="00073777" w:rsidRDefault="00F83268" w:rsidP="00F11D6B">
      <w:pPr>
        <w:numPr>
          <w:ilvl w:val="1"/>
          <w:numId w:val="77"/>
        </w:numPr>
      </w:pPr>
      <w:r w:rsidRPr="00073777">
        <w:rPr>
          <w:b/>
          <w:bCs/>
        </w:rPr>
        <w:t>Text Processing</w:t>
      </w:r>
      <w:r w:rsidRPr="00073777">
        <w:t>: Provides helper functions like tokenization, stemming, and lemmatization.</w:t>
      </w:r>
    </w:p>
    <w:p w14:paraId="42016777" w14:textId="77777777" w:rsidR="00F83268" w:rsidRPr="00073777" w:rsidRDefault="00F83268" w:rsidP="00F11D6B">
      <w:pPr>
        <w:numPr>
          <w:ilvl w:val="0"/>
          <w:numId w:val="77"/>
        </w:numPr>
      </w:pPr>
      <w:r w:rsidRPr="00073777">
        <w:rPr>
          <w:b/>
          <w:bCs/>
        </w:rPr>
        <w:t>Connection to main.py</w:t>
      </w:r>
      <w:r w:rsidRPr="00073777">
        <w:t>:</w:t>
      </w:r>
    </w:p>
    <w:p w14:paraId="73ADC58B" w14:textId="5D5130A0" w:rsidR="00C5589A" w:rsidRDefault="00F83268" w:rsidP="00C5589A">
      <w:pPr>
        <w:numPr>
          <w:ilvl w:val="1"/>
          <w:numId w:val="77"/>
        </w:numPr>
      </w:pPr>
      <w:r w:rsidRPr="00073777">
        <w:lastRenderedPageBreak/>
        <w:t>This utility could be used by other NLP tasks in main.py for basic text processing operations.</w:t>
      </w:r>
    </w:p>
    <w:p w14:paraId="35AD94BC" w14:textId="77777777" w:rsidR="00F83268" w:rsidRDefault="00F83268" w:rsidP="00F83268">
      <w:pPr>
        <w:pStyle w:val="Heading5"/>
      </w:pPr>
      <w:r>
        <w:t>The Code</w:t>
      </w:r>
    </w:p>
    <w:p w14:paraId="5F2FB0CF" w14:textId="77777777" w:rsidR="00F83268" w:rsidRDefault="00F83268" w:rsidP="00F83268">
      <w:pPr>
        <w:ind w:left="360"/>
      </w:pPr>
    </w:p>
    <w:p w14:paraId="439EDE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40BB4A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tokenize </w:t>
      </w:r>
      <w:r>
        <w:rPr>
          <w:rFonts w:ascii="Consolas" w:hAnsi="Consolas" w:cs="Courier New"/>
          <w:color w:val="000088"/>
          <w:sz w:val="17"/>
          <w:szCs w:val="17"/>
        </w:rPr>
        <w:t>import</w:t>
      </w:r>
      <w:r>
        <w:rPr>
          <w:rFonts w:ascii="Consolas" w:hAnsi="Consolas" w:cs="Courier New"/>
          <w:color w:val="000000"/>
          <w:sz w:val="17"/>
          <w:szCs w:val="17"/>
        </w:rPr>
        <w:t xml:space="preserve"> word_tokenize</w:t>
      </w:r>
    </w:p>
    <w:p w14:paraId="6C1EA1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corpus </w:t>
      </w:r>
      <w:r>
        <w:rPr>
          <w:rFonts w:ascii="Consolas" w:hAnsi="Consolas" w:cs="Courier New"/>
          <w:color w:val="000088"/>
          <w:sz w:val="17"/>
          <w:szCs w:val="17"/>
        </w:rPr>
        <w:t>import</w:t>
      </w:r>
      <w:r>
        <w:rPr>
          <w:rFonts w:ascii="Consolas" w:hAnsi="Consolas" w:cs="Courier New"/>
          <w:color w:val="000000"/>
          <w:sz w:val="17"/>
          <w:szCs w:val="17"/>
        </w:rPr>
        <w:t xml:space="preserve"> stopwords</w:t>
      </w:r>
    </w:p>
    <w:p w14:paraId="6E300F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stem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WordNetLemmatizer</w:t>
      </w:r>
    </w:p>
    <w:p w14:paraId="44D175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28661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def</w:t>
      </w:r>
      <w:r>
        <w:rPr>
          <w:rFonts w:ascii="Consolas" w:hAnsi="Consolas" w:cs="Courier New"/>
          <w:color w:val="000000"/>
          <w:sz w:val="17"/>
          <w:szCs w:val="17"/>
        </w:rPr>
        <w:t xml:space="preserve"> preprocess_data</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85389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Tokenize the text</w:t>
      </w:r>
    </w:p>
    <w:p w14:paraId="67BCBE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word_tokenize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EF2FEA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B2002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Remove stopwords</w:t>
      </w:r>
    </w:p>
    <w:p w14:paraId="760899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stop_words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stopwords</w:t>
      </w:r>
      <w:r>
        <w:rPr>
          <w:rFonts w:ascii="Consolas" w:hAnsi="Consolas" w:cs="Courier New"/>
          <w:color w:val="666600"/>
          <w:sz w:val="17"/>
          <w:szCs w:val="17"/>
        </w:rPr>
        <w:t>.</w:t>
      </w:r>
      <w:r>
        <w:rPr>
          <w:rFonts w:ascii="Consolas" w:hAnsi="Consolas" w:cs="Courier New"/>
          <w:color w:val="000000"/>
          <w:sz w:val="17"/>
          <w:szCs w:val="17"/>
        </w:rPr>
        <w:t>words</w:t>
      </w:r>
      <w:r>
        <w:rPr>
          <w:rFonts w:ascii="Consolas" w:hAnsi="Consolas" w:cs="Courier New"/>
          <w:color w:val="666600"/>
          <w:sz w:val="17"/>
          <w:szCs w:val="17"/>
        </w:rPr>
        <w:t>(</w:t>
      </w:r>
      <w:r>
        <w:rPr>
          <w:rFonts w:ascii="Consolas" w:hAnsi="Consolas" w:cs="Courier New"/>
          <w:color w:val="008800"/>
          <w:sz w:val="17"/>
          <w:szCs w:val="17"/>
        </w:rPr>
        <w:t>'english'</w:t>
      </w:r>
      <w:r>
        <w:rPr>
          <w:rFonts w:ascii="Consolas" w:hAnsi="Consolas" w:cs="Courier New"/>
          <w:color w:val="666600"/>
          <w:sz w:val="17"/>
          <w:szCs w:val="17"/>
        </w:rPr>
        <w:t>))</w:t>
      </w:r>
    </w:p>
    <w:p w14:paraId="42EB63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token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 </w:t>
      </w:r>
      <w:r>
        <w:rPr>
          <w:rFonts w:ascii="Consolas" w:hAnsi="Consolas" w:cs="Courier New"/>
          <w:color w:val="000088"/>
          <w:sz w:val="17"/>
          <w:szCs w:val="17"/>
        </w:rPr>
        <w:t>if</w:t>
      </w:r>
      <w:r>
        <w:rPr>
          <w:rFonts w:ascii="Consolas" w:hAnsi="Consolas" w:cs="Courier New"/>
          <w:color w:val="000000"/>
          <w:sz w:val="17"/>
          <w:szCs w:val="17"/>
        </w:rPr>
        <w:t xml:space="preserve"> token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stop_words</w:t>
      </w:r>
      <w:r>
        <w:rPr>
          <w:rFonts w:ascii="Consolas" w:hAnsi="Consolas" w:cs="Courier New"/>
          <w:color w:val="666600"/>
          <w:sz w:val="17"/>
          <w:szCs w:val="17"/>
        </w:rPr>
        <w:t>]</w:t>
      </w:r>
    </w:p>
    <w:p w14:paraId="5B5A8A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3B7F6C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880000"/>
          <w:sz w:val="17"/>
          <w:szCs w:val="17"/>
        </w:rPr>
        <w:t># Lemmatize the tokens</w:t>
      </w:r>
    </w:p>
    <w:p w14:paraId="227F84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lemmatizer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WordNetLemmatizer</w:t>
      </w:r>
      <w:r>
        <w:rPr>
          <w:rFonts w:ascii="Consolas" w:hAnsi="Consolas" w:cs="Courier New"/>
          <w:color w:val="666600"/>
          <w:sz w:val="17"/>
          <w:szCs w:val="17"/>
        </w:rPr>
        <w:t>()</w:t>
      </w:r>
    </w:p>
    <w:p w14:paraId="1104F0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lemmatizer</w:t>
      </w:r>
      <w:r>
        <w:rPr>
          <w:rFonts w:ascii="Consolas" w:hAnsi="Consolas" w:cs="Courier New"/>
          <w:color w:val="666600"/>
          <w:sz w:val="17"/>
          <w:szCs w:val="17"/>
        </w:rPr>
        <w:t>.</w:t>
      </w:r>
      <w:r>
        <w:rPr>
          <w:rFonts w:ascii="Consolas" w:hAnsi="Consolas" w:cs="Courier New"/>
          <w:color w:val="000000"/>
          <w:sz w:val="17"/>
          <w:szCs w:val="17"/>
        </w:rPr>
        <w:t>lemmatize</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w:t>
      </w:r>
      <w:r>
        <w:rPr>
          <w:rFonts w:ascii="Consolas" w:hAnsi="Consolas" w:cs="Courier New"/>
          <w:color w:val="666600"/>
          <w:sz w:val="17"/>
          <w:szCs w:val="17"/>
        </w:rPr>
        <w:t>]</w:t>
      </w:r>
    </w:p>
    <w:p w14:paraId="0592B6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87044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Join the tokens back into a string</w:t>
      </w:r>
    </w:p>
    <w:p w14:paraId="360215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00"/>
          <w:sz w:val="17"/>
          <w:szCs w:val="17"/>
        </w:rPr>
        <w:t>tokens</w:t>
      </w:r>
      <w:r>
        <w:rPr>
          <w:rFonts w:ascii="Consolas" w:hAnsi="Consolas" w:cs="Courier New"/>
          <w:color w:val="666600"/>
          <w:sz w:val="17"/>
          <w:szCs w:val="17"/>
        </w:rPr>
        <w:t>)</w:t>
      </w:r>
    </w:p>
    <w:p w14:paraId="08F294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D2935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p>
    <w:p w14:paraId="10E3A6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0874AAD9" w14:textId="77777777" w:rsidR="00F83268" w:rsidRPr="00073777" w:rsidRDefault="00F83268" w:rsidP="00F83268">
      <w:pPr>
        <w:ind w:left="360"/>
      </w:pPr>
    </w:p>
    <w:p w14:paraId="7ECAF4FC" w14:textId="77777777" w:rsidR="00F83268" w:rsidRPr="00DE68C2" w:rsidRDefault="00F83268" w:rsidP="00F83268"/>
    <w:p w14:paraId="4B25638E" w14:textId="77777777" w:rsidR="00F83268" w:rsidRDefault="00F83268" w:rsidP="00F83268">
      <w:pPr>
        <w:pStyle w:val="Heading4"/>
      </w:pPr>
      <w:r>
        <w:t>lib\nlp\politics.py</w:t>
      </w:r>
    </w:p>
    <w:p w14:paraId="746909BC" w14:textId="77777777" w:rsidR="00F83268" w:rsidRPr="00073777" w:rsidRDefault="00F83268" w:rsidP="00F83268">
      <w:r w:rsidRPr="00073777">
        <w:rPr>
          <w:b/>
          <w:bCs/>
        </w:rPr>
        <w:t>Purpose</w:t>
      </w:r>
      <w:r w:rsidRPr="00073777">
        <w:t>: Handles NLP tasks related to political terminology and language.</w:t>
      </w:r>
    </w:p>
    <w:p w14:paraId="7CA7789D" w14:textId="77777777" w:rsidR="00F83268" w:rsidRPr="00073777" w:rsidRDefault="00F83268" w:rsidP="00F83268">
      <w:pPr>
        <w:pStyle w:val="Heading5"/>
      </w:pPr>
      <w:r w:rsidRPr="00073777">
        <w:t>Key Functions:</w:t>
      </w:r>
    </w:p>
    <w:p w14:paraId="3FCB2109" w14:textId="77777777" w:rsidR="00F83268" w:rsidRPr="00073777" w:rsidRDefault="00F83268" w:rsidP="00F11D6B">
      <w:pPr>
        <w:numPr>
          <w:ilvl w:val="1"/>
          <w:numId w:val="78"/>
        </w:numPr>
      </w:pPr>
      <w:r w:rsidRPr="00073777">
        <w:rPr>
          <w:b/>
          <w:bCs/>
        </w:rPr>
        <w:t>Political Term Extraction</w:t>
      </w:r>
      <w:r w:rsidRPr="00073777">
        <w:t>: Analyzes and processes political terms in user input.</w:t>
      </w:r>
    </w:p>
    <w:p w14:paraId="6EBF35CD" w14:textId="77777777" w:rsidR="00F83268" w:rsidRPr="00073777" w:rsidRDefault="00F83268" w:rsidP="00F11D6B">
      <w:pPr>
        <w:numPr>
          <w:ilvl w:val="0"/>
          <w:numId w:val="78"/>
        </w:numPr>
      </w:pPr>
      <w:r w:rsidRPr="00073777">
        <w:rPr>
          <w:b/>
          <w:bCs/>
        </w:rPr>
        <w:t>Connection to main.py</w:t>
      </w:r>
      <w:r w:rsidRPr="00073777">
        <w:t>:</w:t>
      </w:r>
    </w:p>
    <w:p w14:paraId="387FEA04" w14:textId="77777777" w:rsidR="00F83268" w:rsidRDefault="00F83268" w:rsidP="00F11D6B">
      <w:pPr>
        <w:numPr>
          <w:ilvl w:val="1"/>
          <w:numId w:val="78"/>
        </w:numPr>
      </w:pPr>
      <w:r w:rsidRPr="00073777">
        <w:t>If Jaicat is asked to understand or process political topics, main.py will reference this file.</w:t>
      </w:r>
    </w:p>
    <w:p w14:paraId="1E416EB3" w14:textId="77777777" w:rsidR="00F83268" w:rsidRDefault="00F83268" w:rsidP="00F83268">
      <w:pPr>
        <w:pStyle w:val="Heading5"/>
      </w:pPr>
      <w:r>
        <w:t>The Code</w:t>
      </w:r>
    </w:p>
    <w:p w14:paraId="4F409B4C" w14:textId="77777777" w:rsidR="00F83268" w:rsidRDefault="00F83268" w:rsidP="00F83268"/>
    <w:p w14:paraId="7C929D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1FAC8C3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tokenize </w:t>
      </w:r>
      <w:r>
        <w:rPr>
          <w:rFonts w:ascii="Consolas" w:hAnsi="Consolas" w:cs="Courier New"/>
          <w:color w:val="000088"/>
          <w:sz w:val="17"/>
          <w:szCs w:val="17"/>
        </w:rPr>
        <w:t>import</w:t>
      </w:r>
      <w:r>
        <w:rPr>
          <w:rFonts w:ascii="Consolas" w:hAnsi="Consolas" w:cs="Courier New"/>
          <w:color w:val="000000"/>
          <w:sz w:val="17"/>
          <w:szCs w:val="17"/>
        </w:rPr>
        <w:t xml:space="preserve"> word_tokenize</w:t>
      </w:r>
    </w:p>
    <w:p w14:paraId="398C35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corpus </w:t>
      </w:r>
      <w:r>
        <w:rPr>
          <w:rFonts w:ascii="Consolas" w:hAnsi="Consolas" w:cs="Courier New"/>
          <w:color w:val="000088"/>
          <w:sz w:val="17"/>
          <w:szCs w:val="17"/>
        </w:rPr>
        <w:t>import</w:t>
      </w:r>
      <w:r>
        <w:rPr>
          <w:rFonts w:ascii="Consolas" w:hAnsi="Consolas" w:cs="Courier New"/>
          <w:color w:val="000000"/>
          <w:sz w:val="17"/>
          <w:szCs w:val="17"/>
        </w:rPr>
        <w:t xml:space="preserve"> stopwords</w:t>
      </w:r>
    </w:p>
    <w:p w14:paraId="52EB9F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stem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WordNetLemmatizer</w:t>
      </w:r>
    </w:p>
    <w:p w14:paraId="34595E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639D805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spacy </w:t>
      </w:r>
      <w:r>
        <w:rPr>
          <w:rFonts w:ascii="Consolas" w:hAnsi="Consolas" w:cs="Courier New"/>
          <w:color w:val="000088"/>
          <w:sz w:val="17"/>
          <w:szCs w:val="17"/>
        </w:rPr>
        <w:t>import</w:t>
      </w:r>
      <w:r>
        <w:rPr>
          <w:rFonts w:ascii="Consolas" w:hAnsi="Consolas" w:cs="Courier New"/>
          <w:color w:val="000000"/>
          <w:sz w:val="17"/>
          <w:szCs w:val="17"/>
        </w:rPr>
        <w:t xml:space="preserve"> displacy</w:t>
      </w:r>
    </w:p>
    <w:p w14:paraId="2C50D2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33A3D8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PIL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ImageTk</w:t>
      </w:r>
    </w:p>
    <w:p w14:paraId="2FB3FF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import</w:t>
      </w:r>
      <w:r>
        <w:rPr>
          <w:rFonts w:ascii="Consolas" w:hAnsi="Consolas" w:cs="Courier New"/>
          <w:color w:val="000000"/>
          <w:sz w:val="17"/>
          <w:szCs w:val="17"/>
        </w:rPr>
        <w:t xml:space="preserve"> tkinter </w:t>
      </w:r>
      <w:r>
        <w:rPr>
          <w:rFonts w:ascii="Consolas" w:hAnsi="Consolas" w:cs="Courier New"/>
          <w:color w:val="000088"/>
          <w:sz w:val="17"/>
          <w:szCs w:val="17"/>
        </w:rPr>
        <w:t>as</w:t>
      </w:r>
      <w:r>
        <w:rPr>
          <w:rFonts w:ascii="Consolas" w:hAnsi="Consolas" w:cs="Courier New"/>
          <w:color w:val="000000"/>
          <w:sz w:val="17"/>
          <w:szCs w:val="17"/>
        </w:rPr>
        <w:t xml:space="preserve"> tk</w:t>
      </w:r>
    </w:p>
    <w:p w14:paraId="274CB4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88"/>
          <w:sz w:val="17"/>
          <w:szCs w:val="17"/>
        </w:rPr>
        <w:t>from</w:t>
      </w:r>
      <w:r>
        <w:rPr>
          <w:rFonts w:ascii="Consolas" w:hAnsi="Consolas" w:cs="Courier New"/>
          <w:color w:val="000000"/>
          <w:sz w:val="17"/>
          <w:szCs w:val="17"/>
        </w:rPr>
        <w:t xml:space="preserve"> tkinter </w:t>
      </w:r>
      <w:r>
        <w:rPr>
          <w:rFonts w:ascii="Consolas" w:hAnsi="Consolas" w:cs="Courier New"/>
          <w:color w:val="000088"/>
          <w:sz w:val="17"/>
          <w:szCs w:val="17"/>
        </w:rPr>
        <w:t>import</w:t>
      </w:r>
      <w:r>
        <w:rPr>
          <w:rFonts w:ascii="Consolas" w:hAnsi="Consolas" w:cs="Courier New"/>
          <w:color w:val="000000"/>
          <w:sz w:val="17"/>
          <w:szCs w:val="17"/>
        </w:rPr>
        <w:t xml:space="preserve"> filedialog</w:t>
      </w:r>
    </w:p>
    <w:p w14:paraId="44ACA2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PyPDF2</w:t>
      </w:r>
    </w:p>
    <w:p w14:paraId="2DDEC2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55DF33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6EC1C8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1B3AA6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import</w:t>
      </w:r>
      <w:r>
        <w:rPr>
          <w:rFonts w:ascii="Consolas" w:hAnsi="Consolas" w:cs="Courier New"/>
          <w:color w:val="000000"/>
          <w:sz w:val="17"/>
          <w:szCs w:val="17"/>
        </w:rPr>
        <w:t xml:space="preserve"> sqlite3</w:t>
      </w:r>
    </w:p>
    <w:p w14:paraId="34133B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from</w:t>
      </w:r>
      <w:r>
        <w:rPr>
          <w:rFonts w:ascii="Consolas" w:hAnsi="Consolas" w:cs="Courier New"/>
          <w:color w:val="000000"/>
          <w:sz w:val="17"/>
          <w:szCs w:val="17"/>
        </w:rPr>
        <w:t xml:space="preserve"> lib</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 xml:space="preserve">nltk_utils </w:t>
      </w:r>
      <w:r>
        <w:rPr>
          <w:rFonts w:ascii="Consolas" w:hAnsi="Consolas" w:cs="Courier New"/>
          <w:color w:val="000088"/>
          <w:sz w:val="17"/>
          <w:szCs w:val="17"/>
        </w:rPr>
        <w:t>import</w:t>
      </w:r>
      <w:r>
        <w:rPr>
          <w:rFonts w:ascii="Consolas" w:hAnsi="Consolas" w:cs="Courier New"/>
          <w:color w:val="000000"/>
          <w:sz w:val="17"/>
          <w:szCs w:val="17"/>
        </w:rPr>
        <w:t xml:space="preserve"> preprocess_data</w:t>
      </w:r>
    </w:p>
    <w:p w14:paraId="60CC0E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88"/>
          <w:sz w:val="17"/>
          <w:szCs w:val="17"/>
        </w:rPr>
        <w:t>from</w:t>
      </w:r>
      <w:r>
        <w:rPr>
          <w:rFonts w:ascii="Consolas" w:hAnsi="Consolas" w:cs="Courier New"/>
          <w:color w:val="000000"/>
          <w:sz w:val="17"/>
          <w:szCs w:val="17"/>
        </w:rPr>
        <w:t xml:space="preserve"> database</w:t>
      </w:r>
      <w:r>
        <w:rPr>
          <w:rFonts w:ascii="Consolas" w:hAnsi="Consolas" w:cs="Courier New"/>
          <w:color w:val="666600"/>
          <w:sz w:val="17"/>
          <w:szCs w:val="17"/>
        </w:rPr>
        <w:t>.</w:t>
      </w:r>
      <w:r>
        <w:rPr>
          <w:rFonts w:ascii="Consolas" w:hAnsi="Consolas" w:cs="Courier New"/>
          <w:color w:val="000000"/>
          <w:sz w:val="17"/>
          <w:szCs w:val="17"/>
        </w:rPr>
        <w:t xml:space="preserve">knowledge_graph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KnowledgeGraph</w:t>
      </w:r>
    </w:p>
    <w:p w14:paraId="0F57FC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18. </w:t>
      </w:r>
      <w:r>
        <w:rPr>
          <w:rFonts w:ascii="Consolas" w:hAnsi="Consolas" w:cs="Courier New"/>
          <w:color w:val="000088"/>
          <w:sz w:val="17"/>
          <w:szCs w:val="17"/>
        </w:rPr>
        <w:t>from</w:t>
      </w:r>
      <w:r>
        <w:rPr>
          <w:rFonts w:ascii="Consolas" w:hAnsi="Consolas" w:cs="Courier New"/>
          <w:color w:val="000000"/>
          <w:sz w:val="17"/>
          <w:szCs w:val="17"/>
        </w:rPr>
        <w:t xml:space="preserve"> conversation</w:t>
      </w:r>
      <w:r>
        <w:rPr>
          <w:rFonts w:ascii="Consolas" w:hAnsi="Consolas" w:cs="Courier New"/>
          <w:color w:val="666600"/>
          <w:sz w:val="17"/>
          <w:szCs w:val="17"/>
        </w:rPr>
        <w:t>.</w:t>
      </w:r>
      <w:r>
        <w:rPr>
          <w:rFonts w:ascii="Consolas" w:hAnsi="Consolas" w:cs="Courier New"/>
          <w:color w:val="000000"/>
          <w:sz w:val="17"/>
          <w:szCs w:val="17"/>
        </w:rPr>
        <w:t xml:space="preserve">nlu </w:t>
      </w:r>
      <w:r>
        <w:rPr>
          <w:rFonts w:ascii="Consolas" w:hAnsi="Consolas" w:cs="Courier New"/>
          <w:color w:val="000088"/>
          <w:sz w:val="17"/>
          <w:szCs w:val="17"/>
        </w:rPr>
        <w:t>import</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00"/>
          <w:sz w:val="17"/>
          <w:szCs w:val="17"/>
        </w:rPr>
        <w:t xml:space="preserve"> extract_intent</w:t>
      </w:r>
    </w:p>
    <w:p w14:paraId="3D7E0E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from</w:t>
      </w:r>
      <w:r>
        <w:rPr>
          <w:rFonts w:ascii="Consolas" w:hAnsi="Consolas" w:cs="Courier New"/>
          <w:color w:val="000000"/>
          <w:sz w:val="17"/>
          <w:szCs w:val="17"/>
        </w:rPr>
        <w:t xml:space="preserve"> database</w:t>
      </w:r>
      <w:r>
        <w:rPr>
          <w:rFonts w:ascii="Consolas" w:hAnsi="Consolas" w:cs="Courier New"/>
          <w:color w:val="666600"/>
          <w:sz w:val="17"/>
          <w:szCs w:val="17"/>
        </w:rPr>
        <w:t>.</w:t>
      </w:r>
      <w:r>
        <w:rPr>
          <w:rFonts w:ascii="Consolas" w:hAnsi="Consolas" w:cs="Courier New"/>
          <w:color w:val="000000"/>
          <w:sz w:val="17"/>
          <w:szCs w:val="17"/>
        </w:rPr>
        <w:t xml:space="preserve">web_scraping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Webscraping</w:t>
      </w:r>
    </w:p>
    <w:p w14:paraId="27F166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73056E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Load the NLTK data needed for the task</w:t>
      </w:r>
    </w:p>
    <w:p w14:paraId="3259FE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'punkt'</w:t>
      </w:r>
      <w:r>
        <w:rPr>
          <w:rFonts w:ascii="Consolas" w:hAnsi="Consolas" w:cs="Courier New"/>
          <w:color w:val="666600"/>
          <w:sz w:val="17"/>
          <w:szCs w:val="17"/>
        </w:rPr>
        <w:t>)</w:t>
      </w:r>
    </w:p>
    <w:p w14:paraId="4177AC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'wordnet'</w:t>
      </w:r>
      <w:r>
        <w:rPr>
          <w:rFonts w:ascii="Consolas" w:hAnsi="Consolas" w:cs="Courier New"/>
          <w:color w:val="666600"/>
          <w:sz w:val="17"/>
          <w:szCs w:val="17"/>
        </w:rPr>
        <w:t>)</w:t>
      </w:r>
    </w:p>
    <w:p w14:paraId="2731F7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'stopwords'</w:t>
      </w:r>
      <w:r>
        <w:rPr>
          <w:rFonts w:ascii="Consolas" w:hAnsi="Consolas" w:cs="Courier New"/>
          <w:color w:val="666600"/>
          <w:sz w:val="17"/>
          <w:szCs w:val="17"/>
        </w:rPr>
        <w:t>)</w:t>
      </w:r>
    </w:p>
    <w:p w14:paraId="43034A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w:t>
      </w:r>
    </w:p>
    <w:p w14:paraId="703AB8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880000"/>
          <w:sz w:val="17"/>
          <w:szCs w:val="17"/>
        </w:rPr>
        <w:t># Load the Spacy model for English</w:t>
      </w:r>
    </w:p>
    <w:p w14:paraId="17C39E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46A826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w:t>
      </w:r>
    </w:p>
    <w:p w14:paraId="3BE0A5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Politics</w:t>
      </w:r>
      <w:r>
        <w:rPr>
          <w:rFonts w:ascii="Consolas" w:hAnsi="Consolas" w:cs="Courier New"/>
          <w:color w:val="666600"/>
          <w:sz w:val="17"/>
          <w:szCs w:val="17"/>
        </w:rPr>
        <w:t>:</w:t>
      </w:r>
    </w:p>
    <w:p w14:paraId="343BB8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2224C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DC20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knowledge_graph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FDDCC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1AFA89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collect_data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883DA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880000"/>
          <w:sz w:val="17"/>
          <w:szCs w:val="17"/>
        </w:rPr>
        <w:t># Web scraping code here</w:t>
      </w:r>
    </w:p>
    <w:p w14:paraId="1551FB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webscraping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Webscraping</w:t>
      </w:r>
      <w:r>
        <w:rPr>
          <w:rFonts w:ascii="Consolas" w:hAnsi="Consolas" w:cs="Courier New"/>
          <w:color w:val="666600"/>
          <w:sz w:val="17"/>
          <w:szCs w:val="17"/>
        </w:rPr>
        <w:t>()</w:t>
      </w:r>
    </w:p>
    <w:p w14:paraId="053396F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webscraping</w:t>
      </w:r>
      <w:r>
        <w:rPr>
          <w:rFonts w:ascii="Consolas" w:hAnsi="Consolas" w:cs="Courier New"/>
          <w:color w:val="666600"/>
          <w:sz w:val="17"/>
          <w:szCs w:val="17"/>
        </w:rPr>
        <w:t>.</w:t>
      </w:r>
      <w:r>
        <w:rPr>
          <w:rFonts w:ascii="Consolas" w:hAnsi="Consolas" w:cs="Courier New"/>
          <w:color w:val="000000"/>
          <w:sz w:val="17"/>
          <w:szCs w:val="17"/>
        </w:rPr>
        <w:t>collect_data</w:t>
      </w:r>
      <w:r>
        <w:rPr>
          <w:rFonts w:ascii="Consolas" w:hAnsi="Consolas" w:cs="Courier New"/>
          <w:color w:val="666600"/>
          <w:sz w:val="17"/>
          <w:szCs w:val="17"/>
        </w:rPr>
        <w:t>()</w:t>
      </w:r>
    </w:p>
    <w:p w14:paraId="273468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209951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preprocess_data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4DAC6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preprocess_data</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7EE7D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p>
    <w:p w14:paraId="23452E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recognize_entities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00AF2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F0183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682C0B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create_knowledge_graph</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CBE33A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kg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KnowledgeGraph</w:t>
      </w:r>
      <w:r>
        <w:rPr>
          <w:rFonts w:ascii="Consolas" w:hAnsi="Consolas" w:cs="Courier New"/>
          <w:color w:val="666600"/>
          <w:sz w:val="17"/>
          <w:szCs w:val="17"/>
        </w:rPr>
        <w:t>()</w:t>
      </w:r>
    </w:p>
    <w:p w14:paraId="27D061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kg</w:t>
      </w:r>
      <w:r>
        <w:rPr>
          <w:rFonts w:ascii="Consolas" w:hAnsi="Consolas" w:cs="Courier New"/>
          <w:color w:val="666600"/>
          <w:sz w:val="17"/>
          <w:szCs w:val="17"/>
        </w:rPr>
        <w:t>.</w:t>
      </w:r>
      <w:r>
        <w:rPr>
          <w:rFonts w:ascii="Consolas" w:hAnsi="Consolas" w:cs="Courier New"/>
          <w:color w:val="000000"/>
          <w:sz w:val="17"/>
          <w:szCs w:val="17"/>
        </w:rPr>
        <w:t>create_knowledge_graph</w:t>
      </w:r>
      <w:r>
        <w:rPr>
          <w:rFonts w:ascii="Consolas" w:hAnsi="Consolas" w:cs="Courier New"/>
          <w:color w:val="666600"/>
          <w:sz w:val="17"/>
          <w:szCs w:val="17"/>
        </w:rPr>
        <w:t>()</w:t>
      </w:r>
    </w:p>
    <w:p w14:paraId="002E42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09C6ED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answer_questions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query</w:t>
      </w:r>
      <w:r>
        <w:rPr>
          <w:rFonts w:ascii="Consolas" w:hAnsi="Consolas" w:cs="Courier New"/>
          <w:color w:val="666600"/>
          <w:sz w:val="17"/>
          <w:szCs w:val="17"/>
        </w:rPr>
        <w:t>):</w:t>
      </w:r>
    </w:p>
    <w:p w14:paraId="2F7EEA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880000"/>
          <w:sz w:val="17"/>
          <w:szCs w:val="17"/>
        </w:rPr>
        <w:t># Extract entities and intent from the query</w:t>
      </w:r>
    </w:p>
    <w:p w14:paraId="32E3D1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68E5AE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4E6EF3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extract_intent</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118535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3E7038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880000"/>
          <w:sz w:val="17"/>
          <w:szCs w:val="17"/>
        </w:rPr>
        <w:t># Create a knowledge graph instance</w:t>
      </w:r>
    </w:p>
    <w:p w14:paraId="724692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kg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KnowledgeGraph</w:t>
      </w:r>
      <w:r>
        <w:rPr>
          <w:rFonts w:ascii="Consolas" w:hAnsi="Consolas" w:cs="Courier New"/>
          <w:color w:val="666600"/>
          <w:sz w:val="17"/>
          <w:szCs w:val="17"/>
        </w:rPr>
        <w:t>()</w:t>
      </w:r>
    </w:p>
    <w:p w14:paraId="187133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w:t>
      </w:r>
    </w:p>
    <w:p w14:paraId="49C6B8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Use the knowledge graph to answer the question</w:t>
      </w:r>
    </w:p>
    <w:p w14:paraId="67B002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answer </w:t>
      </w:r>
      <w:r>
        <w:rPr>
          <w:rFonts w:ascii="Consolas" w:hAnsi="Consolas" w:cs="Courier New"/>
          <w:color w:val="666600"/>
          <w:sz w:val="17"/>
          <w:szCs w:val="17"/>
        </w:rPr>
        <w:t>=</w:t>
      </w:r>
      <w:r>
        <w:rPr>
          <w:rFonts w:ascii="Consolas" w:hAnsi="Consolas" w:cs="Courier New"/>
          <w:color w:val="000000"/>
          <w:sz w:val="17"/>
          <w:szCs w:val="17"/>
        </w:rPr>
        <w:t xml:space="preserve"> kg</w:t>
      </w:r>
      <w:r>
        <w:rPr>
          <w:rFonts w:ascii="Consolas" w:hAnsi="Consolas" w:cs="Courier New"/>
          <w:color w:val="666600"/>
          <w:sz w:val="17"/>
          <w:szCs w:val="17"/>
        </w:rPr>
        <w:t>.</w:t>
      </w:r>
      <w:r>
        <w:rPr>
          <w:rFonts w:ascii="Consolas" w:hAnsi="Consolas" w:cs="Courier New"/>
          <w:color w:val="000000"/>
          <w:sz w:val="17"/>
          <w:szCs w:val="17"/>
        </w:rPr>
        <w:t>answer_question</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intent</w:t>
      </w:r>
      <w:r>
        <w:rPr>
          <w:rFonts w:ascii="Consolas" w:hAnsi="Consolas" w:cs="Courier New"/>
          <w:color w:val="666600"/>
          <w:sz w:val="17"/>
          <w:szCs w:val="17"/>
        </w:rPr>
        <w:t>)</w:t>
      </w:r>
    </w:p>
    <w:p w14:paraId="666E3B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w:t>
      </w:r>
    </w:p>
    <w:p w14:paraId="2DF56C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answer</w:t>
      </w:r>
    </w:p>
    <w:p w14:paraId="3B473A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w:t>
      </w:r>
    </w:p>
    <w:p w14:paraId="369E28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display_info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info_type</w:t>
      </w:r>
      <w:r>
        <w:rPr>
          <w:rFonts w:ascii="Consolas" w:hAnsi="Consolas" w:cs="Courier New"/>
          <w:color w:val="666600"/>
          <w:sz w:val="17"/>
          <w:szCs w:val="17"/>
        </w:rPr>
        <w:t>,</w:t>
      </w:r>
      <w:r>
        <w:rPr>
          <w:rFonts w:ascii="Consolas" w:hAnsi="Consolas" w:cs="Courier New"/>
          <w:color w:val="000000"/>
          <w:sz w:val="17"/>
          <w:szCs w:val="17"/>
        </w:rPr>
        <w:t xml:space="preserve"> info</w:t>
      </w:r>
      <w:r>
        <w:rPr>
          <w:rFonts w:ascii="Consolas" w:hAnsi="Consolas" w:cs="Courier New"/>
          <w:color w:val="666600"/>
          <w:sz w:val="17"/>
          <w:szCs w:val="17"/>
        </w:rPr>
        <w:t>):</w:t>
      </w:r>
    </w:p>
    <w:p w14:paraId="6C9260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Display information code here</w:t>
      </w:r>
    </w:p>
    <w:p w14:paraId="468D13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info_type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"pdf"</w:t>
      </w:r>
      <w:r>
        <w:rPr>
          <w:rFonts w:ascii="Consolas" w:hAnsi="Consolas" w:cs="Courier New"/>
          <w:color w:val="666600"/>
          <w:sz w:val="17"/>
          <w:szCs w:val="17"/>
        </w:rPr>
        <w:t>:</w:t>
      </w:r>
    </w:p>
    <w:p w14:paraId="2D40382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display_pdf</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p>
    <w:p w14:paraId="13B686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info_type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"webpage"</w:t>
      </w:r>
      <w:r>
        <w:rPr>
          <w:rFonts w:ascii="Consolas" w:hAnsi="Consolas" w:cs="Courier New"/>
          <w:color w:val="666600"/>
          <w:sz w:val="17"/>
          <w:szCs w:val="17"/>
        </w:rPr>
        <w:t>:</w:t>
      </w:r>
    </w:p>
    <w:p w14:paraId="5C58C3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display_webpage</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p>
    <w:p w14:paraId="5441C8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info_type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"image"</w:t>
      </w:r>
      <w:r>
        <w:rPr>
          <w:rFonts w:ascii="Consolas" w:hAnsi="Consolas" w:cs="Courier New"/>
          <w:color w:val="666600"/>
          <w:sz w:val="17"/>
          <w:szCs w:val="17"/>
        </w:rPr>
        <w:t>:</w:t>
      </w:r>
    </w:p>
    <w:p w14:paraId="7AA6CA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display_image</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p>
    <w:p w14:paraId="6BA782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info_type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"video"</w:t>
      </w:r>
      <w:r>
        <w:rPr>
          <w:rFonts w:ascii="Consolas" w:hAnsi="Consolas" w:cs="Courier New"/>
          <w:color w:val="666600"/>
          <w:sz w:val="17"/>
          <w:szCs w:val="17"/>
        </w:rPr>
        <w:t>:</w:t>
      </w:r>
    </w:p>
    <w:p w14:paraId="14458A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display_video</w:t>
      </w:r>
      <w:r>
        <w:rPr>
          <w:rFonts w:ascii="Consolas" w:hAnsi="Consolas" w:cs="Courier New"/>
          <w:color w:val="666600"/>
          <w:sz w:val="17"/>
          <w:szCs w:val="17"/>
        </w:rPr>
        <w:t>(</w:t>
      </w:r>
      <w:r>
        <w:rPr>
          <w:rFonts w:ascii="Consolas" w:hAnsi="Consolas" w:cs="Courier New"/>
          <w:color w:val="000000"/>
          <w:sz w:val="17"/>
          <w:szCs w:val="17"/>
        </w:rPr>
        <w:t>info</w:t>
      </w:r>
      <w:r>
        <w:rPr>
          <w:rFonts w:ascii="Consolas" w:hAnsi="Consolas" w:cs="Courier New"/>
          <w:color w:val="666600"/>
          <w:sz w:val="17"/>
          <w:szCs w:val="17"/>
        </w:rPr>
        <w:t>)</w:t>
      </w:r>
    </w:p>
    <w:p w14:paraId="4ACC93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254333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display_pdf</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pdf_file</w:t>
      </w:r>
      <w:r>
        <w:rPr>
          <w:rFonts w:ascii="Consolas" w:hAnsi="Consolas" w:cs="Courier New"/>
          <w:color w:val="666600"/>
          <w:sz w:val="17"/>
          <w:szCs w:val="17"/>
        </w:rPr>
        <w:t>):</w:t>
      </w:r>
    </w:p>
    <w:p w14:paraId="1E0936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880000"/>
          <w:sz w:val="17"/>
          <w:szCs w:val="17"/>
        </w:rPr>
        <w:t># Display PDF code here</w:t>
      </w:r>
    </w:p>
    <w:p w14:paraId="627839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pdf_file </w:t>
      </w:r>
      <w:r>
        <w:rPr>
          <w:rFonts w:ascii="Consolas" w:hAnsi="Consolas" w:cs="Courier New"/>
          <w:color w:val="666600"/>
          <w:sz w:val="17"/>
          <w:szCs w:val="17"/>
        </w:rPr>
        <w:t>=</w:t>
      </w:r>
      <w:r>
        <w:rPr>
          <w:rFonts w:ascii="Consolas" w:hAnsi="Consolas" w:cs="Courier New"/>
          <w:color w:val="000000"/>
          <w:sz w:val="17"/>
          <w:szCs w:val="17"/>
        </w:rPr>
        <w:t xml:space="preserve"> filedialog</w:t>
      </w:r>
      <w:r>
        <w:rPr>
          <w:rFonts w:ascii="Consolas" w:hAnsi="Consolas" w:cs="Courier New"/>
          <w:color w:val="666600"/>
          <w:sz w:val="17"/>
          <w:szCs w:val="17"/>
        </w:rPr>
        <w:t>.</w:t>
      </w:r>
      <w:r>
        <w:rPr>
          <w:rFonts w:ascii="Consolas" w:hAnsi="Consolas" w:cs="Courier New"/>
          <w:color w:val="000000"/>
          <w:sz w:val="17"/>
          <w:szCs w:val="17"/>
        </w:rPr>
        <w:t>askopenfilename</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"Select PDF file"</w:t>
      </w:r>
      <w:r>
        <w:rPr>
          <w:rFonts w:ascii="Consolas" w:hAnsi="Consolas" w:cs="Courier New"/>
          <w:color w:val="666600"/>
          <w:sz w:val="17"/>
          <w:szCs w:val="17"/>
        </w:rPr>
        <w:t>,</w:t>
      </w:r>
      <w:r>
        <w:rPr>
          <w:rFonts w:ascii="Consolas" w:hAnsi="Consolas" w:cs="Courier New"/>
          <w:color w:val="000000"/>
          <w:sz w:val="17"/>
          <w:szCs w:val="17"/>
        </w:rPr>
        <w:t xml:space="preserve"> filetypes</w:t>
      </w:r>
      <w:r>
        <w:rPr>
          <w:rFonts w:ascii="Consolas" w:hAnsi="Consolas" w:cs="Courier New"/>
          <w:color w:val="666600"/>
          <w:sz w:val="17"/>
          <w:szCs w:val="17"/>
        </w:rPr>
        <w:t>=[(</w:t>
      </w:r>
      <w:r>
        <w:rPr>
          <w:rFonts w:ascii="Consolas" w:hAnsi="Consolas" w:cs="Courier New"/>
          <w:color w:val="008800"/>
          <w:sz w:val="17"/>
          <w:szCs w:val="17"/>
        </w:rPr>
        <w:t>"PDF files"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"*.pdf"</w:t>
      </w:r>
      <w:r>
        <w:rPr>
          <w:rFonts w:ascii="Consolas" w:hAnsi="Consolas" w:cs="Courier New"/>
          <w:color w:val="666600"/>
          <w:sz w:val="17"/>
          <w:szCs w:val="17"/>
        </w:rPr>
        <w:t>)])</w:t>
      </w:r>
    </w:p>
    <w:p w14:paraId="39372D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pdf_reader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PyPDF2</w:t>
      </w:r>
      <w:r>
        <w:rPr>
          <w:rFonts w:ascii="Consolas" w:hAnsi="Consolas" w:cs="Courier New"/>
          <w:color w:val="666600"/>
          <w:sz w:val="17"/>
          <w:szCs w:val="17"/>
        </w:rPr>
        <w:t>.</w:t>
      </w:r>
      <w:r>
        <w:rPr>
          <w:rFonts w:ascii="Consolas" w:hAnsi="Consolas" w:cs="Courier New"/>
          <w:color w:val="660066"/>
          <w:sz w:val="17"/>
          <w:szCs w:val="17"/>
        </w:rPr>
        <w:t>PdfFileReader</w:t>
      </w:r>
      <w:r>
        <w:rPr>
          <w:rFonts w:ascii="Consolas" w:hAnsi="Consolas" w:cs="Courier New"/>
          <w:color w:val="666600"/>
          <w:sz w:val="17"/>
          <w:szCs w:val="17"/>
        </w:rPr>
        <w:t>(</w:t>
      </w:r>
      <w:r>
        <w:rPr>
          <w:rFonts w:ascii="Consolas" w:hAnsi="Consolas" w:cs="Courier New"/>
          <w:color w:val="000000"/>
          <w:sz w:val="17"/>
          <w:szCs w:val="17"/>
        </w:rPr>
        <w:t>pdf_file</w:t>
      </w:r>
      <w:r>
        <w:rPr>
          <w:rFonts w:ascii="Consolas" w:hAnsi="Consolas" w:cs="Courier New"/>
          <w:color w:val="666600"/>
          <w:sz w:val="17"/>
          <w:szCs w:val="17"/>
        </w:rPr>
        <w:t>)</w:t>
      </w:r>
    </w:p>
    <w:p w14:paraId="14C8F9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page </w:t>
      </w:r>
      <w:r>
        <w:rPr>
          <w:rFonts w:ascii="Consolas" w:hAnsi="Consolas" w:cs="Courier New"/>
          <w:color w:val="666600"/>
          <w:sz w:val="17"/>
          <w:szCs w:val="17"/>
        </w:rPr>
        <w:t>=</w:t>
      </w:r>
      <w:r>
        <w:rPr>
          <w:rFonts w:ascii="Consolas" w:hAnsi="Consolas" w:cs="Courier New"/>
          <w:color w:val="000000"/>
          <w:sz w:val="17"/>
          <w:szCs w:val="17"/>
        </w:rPr>
        <w:t xml:space="preserve"> pdf_reader</w:t>
      </w:r>
      <w:r>
        <w:rPr>
          <w:rFonts w:ascii="Consolas" w:hAnsi="Consolas" w:cs="Courier New"/>
          <w:color w:val="666600"/>
          <w:sz w:val="17"/>
          <w:szCs w:val="17"/>
        </w:rPr>
        <w:t>.</w:t>
      </w:r>
      <w:r>
        <w:rPr>
          <w:rFonts w:ascii="Consolas" w:hAnsi="Consolas" w:cs="Courier New"/>
          <w:color w:val="000000"/>
          <w:sz w:val="17"/>
          <w:szCs w:val="17"/>
        </w:rPr>
        <w:t>getPage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D1F88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extractText</w:t>
      </w:r>
      <w:r>
        <w:rPr>
          <w:rFonts w:ascii="Consolas" w:hAnsi="Consolas" w:cs="Courier New"/>
          <w:color w:val="666600"/>
          <w:sz w:val="17"/>
          <w:szCs w:val="17"/>
        </w:rPr>
        <w:t>()</w:t>
      </w:r>
    </w:p>
    <w:p w14:paraId="3DD25B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A0965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658596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display_webpage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url</w:t>
      </w:r>
      <w:r>
        <w:rPr>
          <w:rFonts w:ascii="Consolas" w:hAnsi="Consolas" w:cs="Courier New"/>
          <w:color w:val="666600"/>
          <w:sz w:val="17"/>
          <w:szCs w:val="17"/>
        </w:rPr>
        <w:t>):</w:t>
      </w:r>
    </w:p>
    <w:p w14:paraId="50FA5F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880000"/>
          <w:sz w:val="17"/>
          <w:szCs w:val="17"/>
        </w:rPr>
        <w:t># Display webpage code here</w:t>
      </w:r>
    </w:p>
    <w:p w14:paraId="302CA89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3C4BFB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49FD21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get_text</w:t>
      </w:r>
      <w:r>
        <w:rPr>
          <w:rFonts w:ascii="Consolas" w:hAnsi="Consolas" w:cs="Courier New"/>
          <w:color w:val="666600"/>
          <w:sz w:val="17"/>
          <w:szCs w:val="17"/>
        </w:rPr>
        <w:t>()</w:t>
      </w:r>
    </w:p>
    <w:p w14:paraId="0F0061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87.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CB7AB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4D32F2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image_file</w:t>
      </w:r>
      <w:r>
        <w:rPr>
          <w:rFonts w:ascii="Consolas" w:hAnsi="Consolas" w:cs="Courier New"/>
          <w:color w:val="666600"/>
          <w:sz w:val="17"/>
          <w:szCs w:val="17"/>
        </w:rPr>
        <w:t>):</w:t>
      </w:r>
    </w:p>
    <w:p w14:paraId="368830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880000"/>
          <w:sz w:val="17"/>
          <w:szCs w:val="17"/>
        </w:rPr>
        <w:t># Display image code here</w:t>
      </w:r>
    </w:p>
    <w:p w14:paraId="21BC54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image_file </w:t>
      </w:r>
      <w:r>
        <w:rPr>
          <w:rFonts w:ascii="Consolas" w:hAnsi="Consolas" w:cs="Courier New"/>
          <w:color w:val="666600"/>
          <w:sz w:val="17"/>
          <w:szCs w:val="17"/>
        </w:rPr>
        <w:t>=</w:t>
      </w:r>
      <w:r>
        <w:rPr>
          <w:rFonts w:ascii="Consolas" w:hAnsi="Consolas" w:cs="Courier New"/>
          <w:color w:val="000000"/>
          <w:sz w:val="17"/>
          <w:szCs w:val="17"/>
        </w:rPr>
        <w:t xml:space="preserve"> filedialog</w:t>
      </w:r>
      <w:r>
        <w:rPr>
          <w:rFonts w:ascii="Consolas" w:hAnsi="Consolas" w:cs="Courier New"/>
          <w:color w:val="666600"/>
          <w:sz w:val="17"/>
          <w:szCs w:val="17"/>
        </w:rPr>
        <w:t>.</w:t>
      </w:r>
      <w:r>
        <w:rPr>
          <w:rFonts w:ascii="Consolas" w:hAnsi="Consolas" w:cs="Courier New"/>
          <w:color w:val="000000"/>
          <w:sz w:val="17"/>
          <w:szCs w:val="17"/>
        </w:rPr>
        <w:t>askopenfilename</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"Select image file"</w:t>
      </w:r>
      <w:r>
        <w:rPr>
          <w:rFonts w:ascii="Consolas" w:hAnsi="Consolas" w:cs="Courier New"/>
          <w:color w:val="666600"/>
          <w:sz w:val="17"/>
          <w:szCs w:val="17"/>
        </w:rPr>
        <w:t>,</w:t>
      </w:r>
      <w:r>
        <w:rPr>
          <w:rFonts w:ascii="Consolas" w:hAnsi="Consolas" w:cs="Courier New"/>
          <w:color w:val="000000"/>
          <w:sz w:val="17"/>
          <w:szCs w:val="17"/>
        </w:rPr>
        <w:t xml:space="preserve"> filetypes</w:t>
      </w:r>
      <w:r>
        <w:rPr>
          <w:rFonts w:ascii="Consolas" w:hAnsi="Consolas" w:cs="Courier New"/>
          <w:color w:val="666600"/>
          <w:sz w:val="17"/>
          <w:szCs w:val="17"/>
        </w:rPr>
        <w:t>=[(</w:t>
      </w:r>
      <w:r>
        <w:rPr>
          <w:rFonts w:ascii="Consolas" w:hAnsi="Consolas" w:cs="Courier New"/>
          <w:color w:val="008800"/>
          <w:sz w:val="17"/>
          <w:szCs w:val="17"/>
        </w:rPr>
        <w:t>"Image files"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"*.jpg *.png"</w:t>
      </w:r>
      <w:r>
        <w:rPr>
          <w:rFonts w:ascii="Consolas" w:hAnsi="Consolas" w:cs="Courier New"/>
          <w:color w:val="666600"/>
          <w:sz w:val="17"/>
          <w:szCs w:val="17"/>
        </w:rPr>
        <w:t>)])</w:t>
      </w:r>
    </w:p>
    <w:p w14:paraId="511542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0000"/>
          <w:sz w:val="17"/>
          <w:szCs w:val="17"/>
        </w:rPr>
        <w:t>image_file</w:t>
      </w:r>
      <w:r>
        <w:rPr>
          <w:rFonts w:ascii="Consolas" w:hAnsi="Consolas" w:cs="Courier New"/>
          <w:color w:val="666600"/>
          <w:sz w:val="17"/>
          <w:szCs w:val="17"/>
        </w:rPr>
        <w:t>)</w:t>
      </w:r>
    </w:p>
    <w:p w14:paraId="37ADCB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image_tk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ImageTk</w:t>
      </w:r>
      <w:r>
        <w:rPr>
          <w:rFonts w:ascii="Consolas" w:hAnsi="Consolas" w:cs="Courier New"/>
          <w:color w:val="666600"/>
          <w:sz w:val="17"/>
          <w:szCs w:val="17"/>
        </w:rPr>
        <w:t>.</w:t>
      </w:r>
      <w:r>
        <w:rPr>
          <w:rFonts w:ascii="Consolas" w:hAnsi="Consolas" w:cs="Courier New"/>
          <w:color w:val="660066"/>
          <w:sz w:val="17"/>
          <w:szCs w:val="17"/>
        </w:rPr>
        <w:t>PhotoImage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2154EB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display_image_tk</w:t>
      </w:r>
      <w:r>
        <w:rPr>
          <w:rFonts w:ascii="Consolas" w:hAnsi="Consolas" w:cs="Courier New"/>
          <w:color w:val="666600"/>
          <w:sz w:val="17"/>
          <w:szCs w:val="17"/>
        </w:rPr>
        <w:t>(</w:t>
      </w:r>
      <w:r>
        <w:rPr>
          <w:rFonts w:ascii="Consolas" w:hAnsi="Consolas" w:cs="Courier New"/>
          <w:color w:val="000000"/>
          <w:sz w:val="17"/>
          <w:szCs w:val="17"/>
        </w:rPr>
        <w:t>image_tk</w:t>
      </w:r>
      <w:r>
        <w:rPr>
          <w:rFonts w:ascii="Consolas" w:hAnsi="Consolas" w:cs="Courier New"/>
          <w:color w:val="666600"/>
          <w:sz w:val="17"/>
          <w:szCs w:val="17"/>
        </w:rPr>
        <w:t>)</w:t>
      </w:r>
    </w:p>
    <w:p w14:paraId="51ECA4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7E79C4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display_video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video_file</w:t>
      </w:r>
      <w:r>
        <w:rPr>
          <w:rFonts w:ascii="Consolas" w:hAnsi="Consolas" w:cs="Courier New"/>
          <w:color w:val="666600"/>
          <w:sz w:val="17"/>
          <w:szCs w:val="17"/>
        </w:rPr>
        <w:t>):</w:t>
      </w:r>
    </w:p>
    <w:p w14:paraId="207CDF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880000"/>
          <w:sz w:val="17"/>
          <w:szCs w:val="17"/>
        </w:rPr>
        <w:t># Display video code here</w:t>
      </w:r>
    </w:p>
    <w:p w14:paraId="7184BF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video_file </w:t>
      </w:r>
      <w:r>
        <w:rPr>
          <w:rFonts w:ascii="Consolas" w:hAnsi="Consolas" w:cs="Courier New"/>
          <w:color w:val="666600"/>
          <w:sz w:val="17"/>
          <w:szCs w:val="17"/>
        </w:rPr>
        <w:t>=</w:t>
      </w:r>
      <w:r>
        <w:rPr>
          <w:rFonts w:ascii="Consolas" w:hAnsi="Consolas" w:cs="Courier New"/>
          <w:color w:val="000000"/>
          <w:sz w:val="17"/>
          <w:szCs w:val="17"/>
        </w:rPr>
        <w:t xml:space="preserve"> filedialog</w:t>
      </w:r>
      <w:r>
        <w:rPr>
          <w:rFonts w:ascii="Consolas" w:hAnsi="Consolas" w:cs="Courier New"/>
          <w:color w:val="666600"/>
          <w:sz w:val="17"/>
          <w:szCs w:val="17"/>
        </w:rPr>
        <w:t>.</w:t>
      </w:r>
      <w:r>
        <w:rPr>
          <w:rFonts w:ascii="Consolas" w:hAnsi="Consolas" w:cs="Courier New"/>
          <w:color w:val="000000"/>
          <w:sz w:val="17"/>
          <w:szCs w:val="17"/>
        </w:rPr>
        <w:t>askopenfilename</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"Select video file"</w:t>
      </w:r>
      <w:r>
        <w:rPr>
          <w:rFonts w:ascii="Consolas" w:hAnsi="Consolas" w:cs="Courier New"/>
          <w:color w:val="666600"/>
          <w:sz w:val="17"/>
          <w:szCs w:val="17"/>
        </w:rPr>
        <w:t>,</w:t>
      </w:r>
      <w:r>
        <w:rPr>
          <w:rFonts w:ascii="Consolas" w:hAnsi="Consolas" w:cs="Courier New"/>
          <w:color w:val="000000"/>
          <w:sz w:val="17"/>
          <w:szCs w:val="17"/>
        </w:rPr>
        <w:t xml:space="preserve"> filetypes</w:t>
      </w:r>
      <w:r>
        <w:rPr>
          <w:rFonts w:ascii="Consolas" w:hAnsi="Consolas" w:cs="Courier New"/>
          <w:color w:val="666600"/>
          <w:sz w:val="17"/>
          <w:szCs w:val="17"/>
        </w:rPr>
        <w:t>=[(</w:t>
      </w:r>
      <w:r>
        <w:rPr>
          <w:rFonts w:ascii="Consolas" w:hAnsi="Consolas" w:cs="Courier New"/>
          <w:color w:val="008800"/>
          <w:sz w:val="17"/>
          <w:szCs w:val="17"/>
        </w:rPr>
        <w:t>"Video files"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"*.mp4"</w:t>
      </w:r>
      <w:r>
        <w:rPr>
          <w:rFonts w:ascii="Consolas" w:hAnsi="Consolas" w:cs="Courier New"/>
          <w:color w:val="666600"/>
          <w:sz w:val="17"/>
          <w:szCs w:val="17"/>
        </w:rPr>
        <w:t>)])</w:t>
      </w:r>
    </w:p>
    <w:p w14:paraId="0CBBEE2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0000"/>
          <w:sz w:val="17"/>
          <w:szCs w:val="17"/>
        </w:rPr>
        <w:t>video_file</w:t>
      </w:r>
      <w:r>
        <w:rPr>
          <w:rFonts w:ascii="Consolas" w:hAnsi="Consolas" w:cs="Courier New"/>
          <w:color w:val="666600"/>
          <w:sz w:val="17"/>
          <w:szCs w:val="17"/>
        </w:rPr>
        <w:t>)</w:t>
      </w:r>
    </w:p>
    <w:p w14:paraId="20AD29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E27E9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4C36585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5BE74D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000088"/>
          <w:sz w:val="17"/>
          <w:szCs w:val="17"/>
        </w:rPr>
        <w:t>break</w:t>
      </w:r>
    </w:p>
    <w:p w14:paraId="5387CB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'Video'</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1B9D850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0504A3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0088"/>
          <w:sz w:val="17"/>
          <w:szCs w:val="17"/>
        </w:rPr>
        <w:t>break</w:t>
      </w:r>
    </w:p>
    <w:p w14:paraId="1E0BBB0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431386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5F10B1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w:t>
      </w:r>
    </w:p>
    <w:p w14:paraId="1E659E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B8955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 Display text code here</w:t>
      </w:r>
    </w:p>
    <w:p w14:paraId="1E9060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root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Tk</w:t>
      </w:r>
      <w:r>
        <w:rPr>
          <w:rFonts w:ascii="Consolas" w:hAnsi="Consolas" w:cs="Courier New"/>
          <w:color w:val="666600"/>
          <w:sz w:val="17"/>
          <w:szCs w:val="17"/>
        </w:rPr>
        <w:t>()</w:t>
      </w:r>
    </w:p>
    <w:p w14:paraId="23D443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root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"Text Display"</w:t>
      </w:r>
      <w:r>
        <w:rPr>
          <w:rFonts w:ascii="Consolas" w:hAnsi="Consolas" w:cs="Courier New"/>
          <w:color w:val="666600"/>
          <w:sz w:val="17"/>
          <w:szCs w:val="17"/>
        </w:rPr>
        <w:t>)</w:t>
      </w:r>
    </w:p>
    <w:p w14:paraId="213EEB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text_box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Text</w:t>
      </w:r>
      <w:r>
        <w:rPr>
          <w:rFonts w:ascii="Consolas" w:hAnsi="Consolas" w:cs="Courier New"/>
          <w:color w:val="666600"/>
          <w:sz w:val="17"/>
          <w:szCs w:val="17"/>
        </w:rPr>
        <w:t>(</w:t>
      </w:r>
      <w:r>
        <w:rPr>
          <w:rFonts w:ascii="Consolas" w:hAnsi="Consolas" w:cs="Courier New"/>
          <w:color w:val="000000"/>
          <w:sz w:val="17"/>
          <w:szCs w:val="17"/>
        </w:rPr>
        <w:t>root</w:t>
      </w:r>
      <w:r>
        <w:rPr>
          <w:rFonts w:ascii="Consolas" w:hAnsi="Consolas" w:cs="Courier New"/>
          <w:color w:val="666600"/>
          <w:sz w:val="17"/>
          <w:szCs w:val="17"/>
        </w:rPr>
        <w:t>)</w:t>
      </w:r>
    </w:p>
    <w:p w14:paraId="05D70E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text_box</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p>
    <w:p w14:paraId="266619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text_box</w:t>
      </w:r>
      <w:r>
        <w:rPr>
          <w:rFonts w:ascii="Consolas" w:hAnsi="Consolas" w:cs="Courier New"/>
          <w:color w:val="666600"/>
          <w:sz w:val="17"/>
          <w:szCs w:val="17"/>
        </w:rPr>
        <w:t>.</w:t>
      </w:r>
      <w:r>
        <w:rPr>
          <w:rFonts w:ascii="Consolas" w:hAnsi="Consolas" w:cs="Courier New"/>
          <w:color w:val="000000"/>
          <w:sz w:val="17"/>
          <w:szCs w:val="17"/>
        </w:rPr>
        <w:t>insert</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88"/>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5FDB7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root</w:t>
      </w:r>
      <w:r>
        <w:rPr>
          <w:rFonts w:ascii="Consolas" w:hAnsi="Consolas" w:cs="Courier New"/>
          <w:color w:val="666600"/>
          <w:sz w:val="17"/>
          <w:szCs w:val="17"/>
        </w:rPr>
        <w:t>.</w:t>
      </w:r>
      <w:r>
        <w:rPr>
          <w:rFonts w:ascii="Consolas" w:hAnsi="Consolas" w:cs="Courier New"/>
          <w:color w:val="000000"/>
          <w:sz w:val="17"/>
          <w:szCs w:val="17"/>
        </w:rPr>
        <w:t>mainloop</w:t>
      </w:r>
      <w:r>
        <w:rPr>
          <w:rFonts w:ascii="Consolas" w:hAnsi="Consolas" w:cs="Courier New"/>
          <w:color w:val="666600"/>
          <w:sz w:val="17"/>
          <w:szCs w:val="17"/>
        </w:rPr>
        <w:t>()</w:t>
      </w:r>
    </w:p>
    <w:p w14:paraId="61755C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6E6B75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display_image_tk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image_tk</w:t>
      </w:r>
      <w:r>
        <w:rPr>
          <w:rFonts w:ascii="Consolas" w:hAnsi="Consolas" w:cs="Courier New"/>
          <w:color w:val="666600"/>
          <w:sz w:val="17"/>
          <w:szCs w:val="17"/>
        </w:rPr>
        <w:t>):</w:t>
      </w:r>
    </w:p>
    <w:p w14:paraId="2B7EA3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880000"/>
          <w:sz w:val="17"/>
          <w:szCs w:val="17"/>
        </w:rPr>
        <w:t># Display image code here</w:t>
      </w:r>
    </w:p>
    <w:p w14:paraId="345F7B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root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Tk</w:t>
      </w:r>
      <w:r>
        <w:rPr>
          <w:rFonts w:ascii="Consolas" w:hAnsi="Consolas" w:cs="Courier New"/>
          <w:color w:val="666600"/>
          <w:sz w:val="17"/>
          <w:szCs w:val="17"/>
        </w:rPr>
        <w:t>()</w:t>
      </w:r>
    </w:p>
    <w:p w14:paraId="4E0BA0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root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"Image Display"</w:t>
      </w:r>
      <w:r>
        <w:rPr>
          <w:rFonts w:ascii="Consolas" w:hAnsi="Consolas" w:cs="Courier New"/>
          <w:color w:val="666600"/>
          <w:sz w:val="17"/>
          <w:szCs w:val="17"/>
        </w:rPr>
        <w:t>)</w:t>
      </w:r>
    </w:p>
    <w:p w14:paraId="2F1778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image_label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root</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image_tk</w:t>
      </w:r>
      <w:r>
        <w:rPr>
          <w:rFonts w:ascii="Consolas" w:hAnsi="Consolas" w:cs="Courier New"/>
          <w:color w:val="666600"/>
          <w:sz w:val="17"/>
          <w:szCs w:val="17"/>
        </w:rPr>
        <w:t>)</w:t>
      </w:r>
    </w:p>
    <w:p w14:paraId="32860B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image_label</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p>
    <w:p w14:paraId="5B84BD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root</w:t>
      </w:r>
      <w:r>
        <w:rPr>
          <w:rFonts w:ascii="Consolas" w:hAnsi="Consolas" w:cs="Courier New"/>
          <w:color w:val="666600"/>
          <w:sz w:val="17"/>
          <w:szCs w:val="17"/>
        </w:rPr>
        <w:t>.</w:t>
      </w:r>
      <w:r>
        <w:rPr>
          <w:rFonts w:ascii="Consolas" w:hAnsi="Consolas" w:cs="Courier New"/>
          <w:color w:val="000000"/>
          <w:sz w:val="17"/>
          <w:szCs w:val="17"/>
        </w:rPr>
        <w:t>mainloop</w:t>
      </w:r>
      <w:r>
        <w:rPr>
          <w:rFonts w:ascii="Consolas" w:hAnsi="Consolas" w:cs="Courier New"/>
          <w:color w:val="666600"/>
          <w:sz w:val="17"/>
          <w:szCs w:val="17"/>
        </w:rPr>
        <w:t>()</w:t>
      </w:r>
    </w:p>
    <w:p w14:paraId="0E700D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7BCD20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store_data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main_content</w:t>
      </w:r>
      <w:r>
        <w:rPr>
          <w:rFonts w:ascii="Consolas" w:hAnsi="Consolas" w:cs="Courier New"/>
          <w:color w:val="666600"/>
          <w:sz w:val="17"/>
          <w:szCs w:val="17"/>
        </w:rPr>
        <w:t>):</w:t>
      </w:r>
    </w:p>
    <w:p w14:paraId="075352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conn </w:t>
      </w:r>
      <w:r>
        <w:rPr>
          <w:rFonts w:ascii="Consolas" w:hAnsi="Consolas" w:cs="Courier New"/>
          <w:color w:val="666600"/>
          <w:sz w:val="17"/>
          <w:szCs w:val="17"/>
        </w:rPr>
        <w:t>=</w:t>
      </w:r>
      <w:r>
        <w:rPr>
          <w:rFonts w:ascii="Consolas" w:hAnsi="Consolas" w:cs="Courier New"/>
          <w:color w:val="000000"/>
          <w:sz w:val="17"/>
          <w:szCs w:val="17"/>
        </w:rPr>
        <w:t xml:space="preserve"> sqlite3</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8800"/>
          <w:sz w:val="17"/>
          <w:szCs w:val="17"/>
        </w:rPr>
        <w:t>'webscraping.db'</w:t>
      </w:r>
      <w:r>
        <w:rPr>
          <w:rFonts w:ascii="Consolas" w:hAnsi="Consolas" w:cs="Courier New"/>
          <w:color w:val="666600"/>
          <w:sz w:val="17"/>
          <w:szCs w:val="17"/>
        </w:rPr>
        <w:t>)</w:t>
      </w:r>
    </w:p>
    <w:p w14:paraId="2287AF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c </w:t>
      </w:r>
      <w:r>
        <w:rPr>
          <w:rFonts w:ascii="Consolas" w:hAnsi="Consolas" w:cs="Courier New"/>
          <w:color w:val="666600"/>
          <w:sz w:val="17"/>
          <w:szCs w:val="17"/>
        </w:rPr>
        <w:t>=</w:t>
      </w:r>
      <w:r>
        <w:rPr>
          <w:rFonts w:ascii="Consolas" w:hAnsi="Consolas" w:cs="Courier New"/>
          <w:color w:val="000000"/>
          <w:sz w:val="17"/>
          <w:szCs w:val="17"/>
        </w:rPr>
        <w:t xml:space="preserve"> conn</w:t>
      </w:r>
      <w:r>
        <w:rPr>
          <w:rFonts w:ascii="Consolas" w:hAnsi="Consolas" w:cs="Courier New"/>
          <w:color w:val="666600"/>
          <w:sz w:val="17"/>
          <w:szCs w:val="17"/>
        </w:rPr>
        <w:t>.</w:t>
      </w:r>
      <w:r>
        <w:rPr>
          <w:rFonts w:ascii="Consolas" w:hAnsi="Consolas" w:cs="Courier New"/>
          <w:color w:val="000000"/>
          <w:sz w:val="17"/>
          <w:szCs w:val="17"/>
        </w:rPr>
        <w:t>cursor</w:t>
      </w:r>
      <w:r>
        <w:rPr>
          <w:rFonts w:ascii="Consolas" w:hAnsi="Consolas" w:cs="Courier New"/>
          <w:color w:val="666600"/>
          <w:sz w:val="17"/>
          <w:szCs w:val="17"/>
        </w:rPr>
        <w:t>()</w:t>
      </w:r>
    </w:p>
    <w:p w14:paraId="4A5FEA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c</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'CREATE TABLE IF NOT EXISTS webscraping (title TEXT, main_content TEXT)'</w:t>
      </w:r>
      <w:r>
        <w:rPr>
          <w:rFonts w:ascii="Consolas" w:hAnsi="Consolas" w:cs="Courier New"/>
          <w:color w:val="666600"/>
          <w:sz w:val="17"/>
          <w:szCs w:val="17"/>
        </w:rPr>
        <w:t>)</w:t>
      </w:r>
    </w:p>
    <w:p w14:paraId="5CACE3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c</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r>
        <w:rPr>
          <w:rFonts w:ascii="Consolas" w:hAnsi="Consolas" w:cs="Courier New"/>
          <w:color w:val="008800"/>
          <w:sz w:val="17"/>
          <w:szCs w:val="17"/>
        </w:rPr>
        <w:t>'INSERT INTO webscraping (title, main_content) VALUES (?,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main_content</w:t>
      </w:r>
      <w:r>
        <w:rPr>
          <w:rFonts w:ascii="Consolas" w:hAnsi="Consolas" w:cs="Courier New"/>
          <w:color w:val="666600"/>
          <w:sz w:val="17"/>
          <w:szCs w:val="17"/>
        </w:rPr>
        <w:t>))</w:t>
      </w:r>
    </w:p>
    <w:p w14:paraId="6F9695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conn</w:t>
      </w:r>
      <w:r>
        <w:rPr>
          <w:rFonts w:ascii="Consolas" w:hAnsi="Consolas" w:cs="Courier New"/>
          <w:color w:val="666600"/>
          <w:sz w:val="17"/>
          <w:szCs w:val="17"/>
        </w:rPr>
        <w:t>.</w:t>
      </w:r>
      <w:r>
        <w:rPr>
          <w:rFonts w:ascii="Consolas" w:hAnsi="Consolas" w:cs="Courier New"/>
          <w:color w:val="000000"/>
          <w:sz w:val="17"/>
          <w:szCs w:val="17"/>
        </w:rPr>
        <w:t>commit</w:t>
      </w:r>
      <w:r>
        <w:rPr>
          <w:rFonts w:ascii="Consolas" w:hAnsi="Consolas" w:cs="Courier New"/>
          <w:color w:val="666600"/>
          <w:sz w:val="17"/>
          <w:szCs w:val="17"/>
        </w:rPr>
        <w:t>()</w:t>
      </w:r>
    </w:p>
    <w:p w14:paraId="7EFB7A2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conn</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108A2C2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w:t>
      </w:r>
    </w:p>
    <w:p w14:paraId="1FCD4D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880000"/>
          <w:sz w:val="17"/>
          <w:szCs w:val="17"/>
        </w:rPr>
        <w:t># Create an instance of the Politics class</w:t>
      </w:r>
    </w:p>
    <w:p w14:paraId="2215C1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politics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Politics</w:t>
      </w:r>
      <w:r>
        <w:rPr>
          <w:rFonts w:ascii="Consolas" w:hAnsi="Consolas" w:cs="Courier New"/>
          <w:color w:val="666600"/>
          <w:sz w:val="17"/>
          <w:szCs w:val="17"/>
        </w:rPr>
        <w:t>()</w:t>
      </w:r>
    </w:p>
    <w:p w14:paraId="37B536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w:t>
      </w:r>
    </w:p>
    <w:p w14:paraId="3DEDA0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w:t>
      </w:r>
      <w:r>
        <w:rPr>
          <w:rFonts w:ascii="Consolas" w:hAnsi="Consolas" w:cs="Courier New"/>
          <w:color w:val="880000"/>
          <w:sz w:val="17"/>
          <w:szCs w:val="17"/>
        </w:rPr>
        <w:t># Test the collect_data method</w:t>
      </w:r>
    </w:p>
    <w:p w14:paraId="602C10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main_content </w:t>
      </w:r>
      <w:r>
        <w:rPr>
          <w:rFonts w:ascii="Consolas" w:hAnsi="Consolas" w:cs="Courier New"/>
          <w:color w:val="666600"/>
          <w:sz w:val="17"/>
          <w:szCs w:val="17"/>
        </w:rPr>
        <w:t>=</w:t>
      </w:r>
      <w:r>
        <w:rPr>
          <w:rFonts w:ascii="Consolas" w:hAnsi="Consolas" w:cs="Courier New"/>
          <w:color w:val="000000"/>
          <w:sz w:val="17"/>
          <w:szCs w:val="17"/>
        </w:rPr>
        <w:t xml:space="preserve"> politics</w:t>
      </w:r>
      <w:r>
        <w:rPr>
          <w:rFonts w:ascii="Consolas" w:hAnsi="Consolas" w:cs="Courier New"/>
          <w:color w:val="666600"/>
          <w:sz w:val="17"/>
          <w:szCs w:val="17"/>
        </w:rPr>
        <w:t>.</w:t>
      </w:r>
      <w:r>
        <w:rPr>
          <w:rFonts w:ascii="Consolas" w:hAnsi="Consolas" w:cs="Courier New"/>
          <w:color w:val="000000"/>
          <w:sz w:val="17"/>
          <w:szCs w:val="17"/>
        </w:rPr>
        <w:t>collect_data</w:t>
      </w:r>
      <w:r>
        <w:rPr>
          <w:rFonts w:ascii="Consolas" w:hAnsi="Consolas" w:cs="Courier New"/>
          <w:color w:val="666600"/>
          <w:sz w:val="17"/>
          <w:szCs w:val="17"/>
        </w:rPr>
        <w:t>()</w:t>
      </w:r>
    </w:p>
    <w:p w14:paraId="1571A22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p>
    <w:p w14:paraId="4365EE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main_content</w:t>
      </w:r>
      <w:r>
        <w:rPr>
          <w:rFonts w:ascii="Consolas" w:hAnsi="Consolas" w:cs="Courier New"/>
          <w:color w:val="666600"/>
          <w:sz w:val="17"/>
          <w:szCs w:val="17"/>
        </w:rPr>
        <w:t>)</w:t>
      </w:r>
    </w:p>
    <w:p w14:paraId="387BCA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w:t>
      </w:r>
    </w:p>
    <w:p w14:paraId="000A7E46" w14:textId="77777777" w:rsidR="00F83268" w:rsidRPr="00441082" w:rsidRDefault="00F83268" w:rsidP="00F83268"/>
    <w:p w14:paraId="2D9AFD6D" w14:textId="77777777" w:rsidR="00F83268" w:rsidRPr="00073777" w:rsidRDefault="00F83268" w:rsidP="00F83268"/>
    <w:p w14:paraId="2DF908B4" w14:textId="77777777" w:rsidR="00F83268" w:rsidRPr="00DE68C2" w:rsidRDefault="00000000" w:rsidP="00F83268">
      <w:r>
        <w:pict w14:anchorId="6EAD386E">
          <v:rect id="_x0000_i1031" style="width:0;height:1.5pt" o:hralign="center" o:hrstd="t" o:hr="t" fillcolor="#a0a0a0" stroked="f"/>
        </w:pict>
      </w:r>
    </w:p>
    <w:p w14:paraId="45CFBB28" w14:textId="77777777" w:rsidR="00F83268" w:rsidRDefault="00F83268" w:rsidP="00F83268">
      <w:pPr>
        <w:pStyle w:val="Heading4"/>
      </w:pPr>
      <w:r>
        <w:t>lib\nlp\sexual_content.py</w:t>
      </w:r>
    </w:p>
    <w:p w14:paraId="4D4BB83C" w14:textId="77777777" w:rsidR="00F83268" w:rsidRPr="00073777" w:rsidRDefault="00F83268" w:rsidP="00F83268">
      <w:r w:rsidRPr="00073777">
        <w:rPr>
          <w:b/>
          <w:bCs/>
        </w:rPr>
        <w:t>Purpose</w:t>
      </w:r>
      <w:r w:rsidRPr="00073777">
        <w:t xml:space="preserve">: </w:t>
      </w:r>
    </w:p>
    <w:p w14:paraId="6CE7B34E" w14:textId="77777777" w:rsidR="00F83268" w:rsidRPr="00073777" w:rsidRDefault="00F83268" w:rsidP="00F83268">
      <w:pPr>
        <w:pStyle w:val="Heading5"/>
      </w:pPr>
      <w:r w:rsidRPr="00073777">
        <w:lastRenderedPageBreak/>
        <w:t>Key Functions:</w:t>
      </w:r>
    </w:p>
    <w:p w14:paraId="0FD6AB8E" w14:textId="77777777" w:rsidR="00F83268" w:rsidRPr="00073777" w:rsidRDefault="00F83268" w:rsidP="00F11D6B">
      <w:pPr>
        <w:numPr>
          <w:ilvl w:val="1"/>
          <w:numId w:val="79"/>
        </w:numPr>
      </w:pPr>
      <w:r w:rsidRPr="00073777">
        <w:rPr>
          <w:b/>
          <w:bCs/>
        </w:rPr>
        <w:t>C</w:t>
      </w:r>
    </w:p>
    <w:p w14:paraId="39800F93" w14:textId="77777777" w:rsidR="00F83268" w:rsidRPr="00073777" w:rsidRDefault="00F83268" w:rsidP="00F11D6B">
      <w:pPr>
        <w:numPr>
          <w:ilvl w:val="0"/>
          <w:numId w:val="79"/>
        </w:numPr>
      </w:pPr>
      <w:r w:rsidRPr="00073777">
        <w:rPr>
          <w:b/>
          <w:bCs/>
        </w:rPr>
        <w:t>Connection to main.py</w:t>
      </w:r>
      <w:r w:rsidRPr="00073777">
        <w:t>:</w:t>
      </w:r>
    </w:p>
    <w:p w14:paraId="00E23B98" w14:textId="77777777" w:rsidR="00F83268" w:rsidRDefault="00F83268" w:rsidP="00F11D6B">
      <w:pPr>
        <w:numPr>
          <w:ilvl w:val="1"/>
          <w:numId w:val="79"/>
        </w:numPr>
      </w:pPr>
    </w:p>
    <w:p w14:paraId="0214EABF" w14:textId="77777777" w:rsidR="00F83268" w:rsidRDefault="00F83268" w:rsidP="00F83268">
      <w:pPr>
        <w:pStyle w:val="Heading5"/>
      </w:pPr>
      <w:r>
        <w:t>The Code</w:t>
      </w:r>
    </w:p>
    <w:p w14:paraId="777E61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467049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corpus </w:t>
      </w:r>
      <w:r>
        <w:rPr>
          <w:rFonts w:ascii="Consolas" w:hAnsi="Consolas" w:cs="Courier New"/>
          <w:color w:val="000088"/>
          <w:sz w:val="17"/>
          <w:szCs w:val="17"/>
        </w:rPr>
        <w:t>import</w:t>
      </w:r>
      <w:r>
        <w:rPr>
          <w:rFonts w:ascii="Consolas" w:hAnsi="Consolas" w:cs="Courier New"/>
          <w:color w:val="000000"/>
          <w:sz w:val="17"/>
          <w:szCs w:val="17"/>
        </w:rPr>
        <w:t xml:space="preserve"> wordnet</w:t>
      </w:r>
    </w:p>
    <w:p w14:paraId="5CC464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540F4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get_synonyms</w:t>
      </w:r>
      <w:r>
        <w:rPr>
          <w:rFonts w:ascii="Consolas" w:hAnsi="Consolas" w:cs="Courier New"/>
          <w:color w:val="666600"/>
          <w:sz w:val="17"/>
          <w:szCs w:val="17"/>
        </w:rPr>
        <w:t>(</w:t>
      </w:r>
      <w:r>
        <w:rPr>
          <w:rFonts w:ascii="Consolas" w:hAnsi="Consolas" w:cs="Courier New"/>
          <w:color w:val="000000"/>
          <w:sz w:val="17"/>
          <w:szCs w:val="17"/>
        </w:rPr>
        <w:t>word</w:t>
      </w:r>
      <w:r>
        <w:rPr>
          <w:rFonts w:ascii="Consolas" w:hAnsi="Consolas" w:cs="Courier New"/>
          <w:color w:val="666600"/>
          <w:sz w:val="17"/>
          <w:szCs w:val="17"/>
        </w:rPr>
        <w:t>):</w:t>
      </w:r>
    </w:p>
    <w:p w14:paraId="57DEFF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Get synonyms for a given word</w:t>
      </w:r>
    </w:p>
    <w:p w14:paraId="20EE19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synonyms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962DF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syn </w:t>
      </w:r>
      <w:r>
        <w:rPr>
          <w:rFonts w:ascii="Consolas" w:hAnsi="Consolas" w:cs="Courier New"/>
          <w:color w:val="000088"/>
          <w:sz w:val="17"/>
          <w:szCs w:val="17"/>
        </w:rPr>
        <w:t>in</w:t>
      </w:r>
      <w:r>
        <w:rPr>
          <w:rFonts w:ascii="Consolas" w:hAnsi="Consolas" w:cs="Courier New"/>
          <w:color w:val="000000"/>
          <w:sz w:val="17"/>
          <w:szCs w:val="17"/>
        </w:rPr>
        <w:t xml:space="preserve"> wordnet</w:t>
      </w:r>
      <w:r>
        <w:rPr>
          <w:rFonts w:ascii="Consolas" w:hAnsi="Consolas" w:cs="Courier New"/>
          <w:color w:val="666600"/>
          <w:sz w:val="17"/>
          <w:szCs w:val="17"/>
        </w:rPr>
        <w:t>.</w:t>
      </w:r>
      <w:r>
        <w:rPr>
          <w:rFonts w:ascii="Consolas" w:hAnsi="Consolas" w:cs="Courier New"/>
          <w:color w:val="000000"/>
          <w:sz w:val="17"/>
          <w:szCs w:val="17"/>
        </w:rPr>
        <w:t>synsets</w:t>
      </w:r>
      <w:r>
        <w:rPr>
          <w:rFonts w:ascii="Consolas" w:hAnsi="Consolas" w:cs="Courier New"/>
          <w:color w:val="666600"/>
          <w:sz w:val="17"/>
          <w:szCs w:val="17"/>
        </w:rPr>
        <w:t>(</w:t>
      </w:r>
      <w:r>
        <w:rPr>
          <w:rFonts w:ascii="Consolas" w:hAnsi="Consolas" w:cs="Courier New"/>
          <w:color w:val="000000"/>
          <w:sz w:val="17"/>
          <w:szCs w:val="17"/>
        </w:rPr>
        <w:t>word</w:t>
      </w:r>
      <w:r>
        <w:rPr>
          <w:rFonts w:ascii="Consolas" w:hAnsi="Consolas" w:cs="Courier New"/>
          <w:color w:val="666600"/>
          <w:sz w:val="17"/>
          <w:szCs w:val="17"/>
        </w:rPr>
        <w:t>):</w:t>
      </w:r>
    </w:p>
    <w:p w14:paraId="111F05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lemma </w:t>
      </w:r>
      <w:r>
        <w:rPr>
          <w:rFonts w:ascii="Consolas" w:hAnsi="Consolas" w:cs="Courier New"/>
          <w:color w:val="000088"/>
          <w:sz w:val="17"/>
          <w:szCs w:val="17"/>
        </w:rPr>
        <w:t>in</w:t>
      </w:r>
      <w:r>
        <w:rPr>
          <w:rFonts w:ascii="Consolas" w:hAnsi="Consolas" w:cs="Courier New"/>
          <w:color w:val="000000"/>
          <w:sz w:val="17"/>
          <w:szCs w:val="17"/>
        </w:rPr>
        <w:t xml:space="preserve"> syn</w:t>
      </w:r>
      <w:r>
        <w:rPr>
          <w:rFonts w:ascii="Consolas" w:hAnsi="Consolas" w:cs="Courier New"/>
          <w:color w:val="666600"/>
          <w:sz w:val="17"/>
          <w:szCs w:val="17"/>
        </w:rPr>
        <w:t>.</w:t>
      </w:r>
      <w:r>
        <w:rPr>
          <w:rFonts w:ascii="Consolas" w:hAnsi="Consolas" w:cs="Courier New"/>
          <w:color w:val="000000"/>
          <w:sz w:val="17"/>
          <w:szCs w:val="17"/>
        </w:rPr>
        <w:t>lemmas</w:t>
      </w:r>
      <w:r>
        <w:rPr>
          <w:rFonts w:ascii="Consolas" w:hAnsi="Consolas" w:cs="Courier New"/>
          <w:color w:val="666600"/>
          <w:sz w:val="17"/>
          <w:szCs w:val="17"/>
        </w:rPr>
        <w:t>():</w:t>
      </w:r>
    </w:p>
    <w:p w14:paraId="6E1BBF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synonyms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lemma</w:t>
      </w:r>
      <w:r>
        <w:rPr>
          <w:rFonts w:ascii="Consolas" w:hAnsi="Consolas" w:cs="Courier New"/>
          <w:color w:val="666600"/>
          <w:sz w:val="17"/>
          <w:szCs w:val="17"/>
        </w:rPr>
        <w:t>.</w:t>
      </w:r>
      <w:r>
        <w:rPr>
          <w:rFonts w:ascii="Consolas" w:hAnsi="Consolas" w:cs="Courier New"/>
          <w:color w:val="000000"/>
          <w:sz w:val="17"/>
          <w:szCs w:val="17"/>
        </w:rPr>
        <w:t>name</w:t>
      </w:r>
      <w:r>
        <w:rPr>
          <w:rFonts w:ascii="Consolas" w:hAnsi="Consolas" w:cs="Courier New"/>
          <w:color w:val="666600"/>
          <w:sz w:val="17"/>
          <w:szCs w:val="17"/>
        </w:rPr>
        <w:t>())</w:t>
      </w:r>
    </w:p>
    <w:p w14:paraId="399A11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synonyms</w:t>
      </w:r>
    </w:p>
    <w:p w14:paraId="6697DF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6B63CB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p>
    <w:p w14:paraId="6E891B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880000"/>
          <w:sz w:val="17"/>
          <w:szCs w:val="17"/>
        </w:rPr>
        <w:t># Generate sexual content using synonyms</w:t>
      </w:r>
    </w:p>
    <w:p w14:paraId="1CFFB9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"sexy"</w:t>
      </w:r>
    </w:p>
    <w:p w14:paraId="197446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synonyms </w:t>
      </w:r>
      <w:r>
        <w:rPr>
          <w:rFonts w:ascii="Consolas" w:hAnsi="Consolas" w:cs="Courier New"/>
          <w:color w:val="666600"/>
          <w:sz w:val="17"/>
          <w:szCs w:val="17"/>
        </w:rPr>
        <w:t>=</w:t>
      </w:r>
      <w:r>
        <w:rPr>
          <w:rFonts w:ascii="Consolas" w:hAnsi="Consolas" w:cs="Courier New"/>
          <w:color w:val="000000"/>
          <w:sz w:val="17"/>
          <w:szCs w:val="17"/>
        </w:rPr>
        <w:t xml:space="preserve"> get_synonyms</w:t>
      </w:r>
      <w:r>
        <w:rPr>
          <w:rFonts w:ascii="Consolas" w:hAnsi="Consolas" w:cs="Courier New"/>
          <w:color w:val="666600"/>
          <w:sz w:val="17"/>
          <w:szCs w:val="17"/>
        </w:rPr>
        <w:t>(</w:t>
      </w:r>
      <w:r>
        <w:rPr>
          <w:rFonts w:ascii="Consolas" w:hAnsi="Consolas" w:cs="Courier New"/>
          <w:color w:val="000000"/>
          <w:sz w:val="17"/>
          <w:szCs w:val="17"/>
        </w:rPr>
        <w:t>word</w:t>
      </w:r>
      <w:r>
        <w:rPr>
          <w:rFonts w:ascii="Consolas" w:hAnsi="Consolas" w:cs="Courier New"/>
          <w:color w:val="666600"/>
          <w:sz w:val="17"/>
          <w:szCs w:val="17"/>
        </w:rPr>
        <w:t>)</w:t>
      </w:r>
    </w:p>
    <w:p w14:paraId="1CBD43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content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"This {word} {synonyms[0]} content is designed to be engaging and informative."</w:t>
      </w:r>
    </w:p>
    <w:p w14:paraId="23D318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content</w:t>
      </w:r>
    </w:p>
    <w:p w14:paraId="745E18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w:t>
      </w:r>
    </w:p>
    <w:p w14:paraId="58E356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47EB0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w:t>
      </w:r>
    </w:p>
    <w:p w14:paraId="2B482A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880000"/>
          <w:sz w:val="17"/>
          <w:szCs w:val="17"/>
        </w:rPr>
        <w:t># Define a dictionary of sexual content topics</w:t>
      </w:r>
    </w:p>
    <w:p w14:paraId="0A9448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sexual_content_topics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BF45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"anatomy"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the difference between a vagina and a vulva?"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the different types of sexual orientation?"</w:t>
      </w:r>
      <w:r>
        <w:rPr>
          <w:rFonts w:ascii="Consolas" w:hAnsi="Consolas" w:cs="Courier New"/>
          <w:color w:val="666600"/>
          <w:sz w:val="17"/>
          <w:szCs w:val="17"/>
        </w:rPr>
        <w:t>],</w:t>
      </w:r>
    </w:p>
    <w:p w14:paraId="45E6AE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8800"/>
          <w:sz w:val="17"/>
          <w:szCs w:val="17"/>
        </w:rPr>
        <w:t>"physiology"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"How does sexual arousal work?"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the physical effects of orgasm?"</w:t>
      </w:r>
      <w:r>
        <w:rPr>
          <w:rFonts w:ascii="Consolas" w:hAnsi="Consolas" w:cs="Courier New"/>
          <w:color w:val="666600"/>
          <w:sz w:val="17"/>
          <w:szCs w:val="17"/>
        </w:rPr>
        <w:t>],</w:t>
      </w:r>
    </w:p>
    <w:p w14:paraId="3DC738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8800"/>
          <w:sz w:val="17"/>
          <w:szCs w:val="17"/>
        </w:rPr>
        <w:t>"intimacy"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ways to build intimacy with a partner?"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communicate my desires to my partner?"</w:t>
      </w:r>
      <w:r>
        <w:rPr>
          <w:rFonts w:ascii="Consolas" w:hAnsi="Consolas" w:cs="Courier New"/>
          <w:color w:val="666600"/>
          <w:sz w:val="17"/>
          <w:szCs w:val="17"/>
        </w:rPr>
        <w:t>],</w:t>
      </w:r>
    </w:p>
    <w:p w14:paraId="1ECA90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8800"/>
          <w:sz w:val="17"/>
          <w:szCs w:val="17"/>
        </w:rPr>
        <w:t>"consent"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enthusiastic 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ensure I have consent before engaging in sexual activity?"</w:t>
      </w:r>
      <w:r>
        <w:rPr>
          <w:rFonts w:ascii="Consolas" w:hAnsi="Consolas" w:cs="Courier New"/>
          <w:color w:val="666600"/>
          <w:sz w:val="17"/>
          <w:szCs w:val="17"/>
        </w:rPr>
        <w:t>],</w:t>
      </w:r>
    </w:p>
    <w:p w14:paraId="5C1429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8800"/>
          <w:sz w:val="17"/>
          <w:szCs w:val="17"/>
        </w:rPr>
        <w:t>"relationships"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common issues in romantic 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maintain a healthy and fulfilling relationship?"</w:t>
      </w:r>
      <w:r>
        <w:rPr>
          <w:rFonts w:ascii="Consolas" w:hAnsi="Consolas" w:cs="Courier New"/>
          <w:color w:val="666600"/>
          <w:sz w:val="17"/>
          <w:szCs w:val="17"/>
        </w:rPr>
        <w:t>]</w:t>
      </w:r>
    </w:p>
    <w:p w14:paraId="0C89D7C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666600"/>
          <w:sz w:val="17"/>
          <w:szCs w:val="17"/>
        </w:rPr>
        <w:t>}</w:t>
      </w:r>
    </w:p>
    <w:p w14:paraId="1F283F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w:t>
      </w:r>
    </w:p>
    <w:p w14:paraId="661D65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880000"/>
          <w:sz w:val="17"/>
          <w:szCs w:val="17"/>
        </w:rPr>
        <w:t># Define a function to respond to user queries about sexual content</w:t>
      </w:r>
    </w:p>
    <w:p w14:paraId="10BB20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88"/>
          <w:sz w:val="17"/>
          <w:szCs w:val="17"/>
        </w:rPr>
        <w:t>def</w:t>
      </w:r>
      <w:r>
        <w:rPr>
          <w:rFonts w:ascii="Consolas" w:hAnsi="Consolas" w:cs="Courier New"/>
          <w:color w:val="000000"/>
          <w:sz w:val="17"/>
          <w:szCs w:val="17"/>
        </w:rPr>
        <w:t xml:space="preserve"> respond_to_sexual_content_query</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75E475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880000"/>
          <w:sz w:val="17"/>
          <w:szCs w:val="17"/>
        </w:rPr>
        <w:t># Check if the query is related to sexual content</w:t>
      </w:r>
    </w:p>
    <w:p w14:paraId="587558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topic </w:t>
      </w:r>
      <w:r>
        <w:rPr>
          <w:rFonts w:ascii="Consolas" w:hAnsi="Consolas" w:cs="Courier New"/>
          <w:color w:val="000088"/>
          <w:sz w:val="17"/>
          <w:szCs w:val="17"/>
        </w:rPr>
        <w:t>in</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sexual_content_topics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28DC89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880000"/>
          <w:sz w:val="17"/>
          <w:szCs w:val="17"/>
        </w:rPr>
        <w:t># Choose a random topic from the dictionary</w:t>
      </w:r>
    </w:p>
    <w:p w14:paraId="2F84F2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topic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sexual_content_topics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1A6397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880000"/>
          <w:sz w:val="17"/>
          <w:szCs w:val="17"/>
        </w:rPr>
        <w:t># Choose a random question from the topic</w:t>
      </w:r>
    </w:p>
    <w:p w14:paraId="79B56B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question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sexual_content_topics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3FF9F4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880000"/>
          <w:sz w:val="17"/>
          <w:szCs w:val="17"/>
        </w:rPr>
        <w:t># Respond to the user with a helpful and informative answer</w:t>
      </w:r>
    </w:p>
    <w:p w14:paraId="731692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"I'm happy to help with that! {question} is a great question. Here's what I know: [insert informative answer here]."</w:t>
      </w:r>
    </w:p>
    <w:p w14:paraId="440467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801D1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880000"/>
          <w:sz w:val="17"/>
          <w:szCs w:val="17"/>
        </w:rPr>
        <w:t># If the query is not related to sexual content, respond with a neutral message</w:t>
      </w:r>
    </w:p>
    <w:p w14:paraId="78C4F3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I understand what you're asking. Can you please rephrase your question?"</w:t>
      </w:r>
    </w:p>
    <w:p w14:paraId="36CE41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21B108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880000"/>
          <w:sz w:val="17"/>
          <w:szCs w:val="17"/>
        </w:rPr>
        <w:t># Test the function</w:t>
      </w:r>
    </w:p>
    <w:p w14:paraId="1FA6CE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user_query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the difference between a vagina and a vulva?"</w:t>
      </w:r>
    </w:p>
    <w:p w14:paraId="5D4850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respond_to_sexual_content_query</w:t>
      </w:r>
      <w:r>
        <w:rPr>
          <w:rFonts w:ascii="Consolas" w:hAnsi="Consolas" w:cs="Courier New"/>
          <w:color w:val="666600"/>
          <w:sz w:val="17"/>
          <w:szCs w:val="17"/>
        </w:rPr>
        <w:t>(</w:t>
      </w:r>
      <w:r>
        <w:rPr>
          <w:rFonts w:ascii="Consolas" w:hAnsi="Consolas" w:cs="Courier New"/>
          <w:color w:val="000000"/>
          <w:sz w:val="17"/>
          <w:szCs w:val="17"/>
        </w:rPr>
        <w:t>user_query</w:t>
      </w:r>
      <w:r>
        <w:rPr>
          <w:rFonts w:ascii="Consolas" w:hAnsi="Consolas" w:cs="Courier New"/>
          <w:color w:val="666600"/>
          <w:sz w:val="17"/>
          <w:szCs w:val="17"/>
        </w:rPr>
        <w:t>))</w:t>
      </w:r>
    </w:p>
    <w:p w14:paraId="3A549C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br/>
      </w:r>
    </w:p>
    <w:p w14:paraId="5B10AA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297599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1F8D7B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50. </w:t>
      </w:r>
      <w:r>
        <w:rPr>
          <w:rFonts w:ascii="Consolas" w:hAnsi="Consolas" w:cs="Courier New"/>
          <w:color w:val="880000"/>
          <w:sz w:val="17"/>
          <w:szCs w:val="17"/>
        </w:rPr>
        <w:t># Define a dictionary of sexual content topics</w:t>
      </w:r>
    </w:p>
    <w:p w14:paraId="11C298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sexual_content_topics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16B8C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8800"/>
          <w:sz w:val="17"/>
          <w:szCs w:val="17"/>
        </w:rPr>
        <w:t>"anatomy"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the difference between a vagina and a vulva?"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the different types of sexual orientation?"</w:t>
      </w:r>
      <w:r>
        <w:rPr>
          <w:rFonts w:ascii="Consolas" w:hAnsi="Consolas" w:cs="Courier New"/>
          <w:color w:val="666600"/>
          <w:sz w:val="17"/>
          <w:szCs w:val="17"/>
        </w:rPr>
        <w:t>],</w:t>
      </w:r>
    </w:p>
    <w:p w14:paraId="45F2D5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8800"/>
          <w:sz w:val="17"/>
          <w:szCs w:val="17"/>
        </w:rPr>
        <w:t>"physiology"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"How does sexual arousal work?"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the physical effects of orgasm?"</w:t>
      </w:r>
      <w:r>
        <w:rPr>
          <w:rFonts w:ascii="Consolas" w:hAnsi="Consolas" w:cs="Courier New"/>
          <w:color w:val="666600"/>
          <w:sz w:val="17"/>
          <w:szCs w:val="17"/>
        </w:rPr>
        <w:t>],</w:t>
      </w:r>
    </w:p>
    <w:p w14:paraId="0FF8FD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8800"/>
          <w:sz w:val="17"/>
          <w:szCs w:val="17"/>
        </w:rPr>
        <w:t>"intimacy"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ways to build intimacy with a partner?"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communicate my desires to my partner?"</w:t>
      </w:r>
      <w:r>
        <w:rPr>
          <w:rFonts w:ascii="Consolas" w:hAnsi="Consolas" w:cs="Courier New"/>
          <w:color w:val="666600"/>
          <w:sz w:val="17"/>
          <w:szCs w:val="17"/>
        </w:rPr>
        <w:t>],</w:t>
      </w:r>
    </w:p>
    <w:p w14:paraId="5E2FD2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enthusiastic 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ensure I have consent before engaging in sexual activity?"</w:t>
      </w:r>
      <w:r>
        <w:rPr>
          <w:rFonts w:ascii="Consolas" w:hAnsi="Consolas" w:cs="Courier New"/>
          <w:color w:val="666600"/>
          <w:sz w:val="17"/>
          <w:szCs w:val="17"/>
        </w:rPr>
        <w:t>],</w:t>
      </w:r>
    </w:p>
    <w:p w14:paraId="6BA613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common issues in romantic 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maintain a healthy and fulfilling relationship?"</w:t>
      </w:r>
      <w:r>
        <w:rPr>
          <w:rFonts w:ascii="Consolas" w:hAnsi="Consolas" w:cs="Courier New"/>
          <w:color w:val="666600"/>
          <w:sz w:val="17"/>
          <w:szCs w:val="17"/>
        </w:rPr>
        <w:t>]</w:t>
      </w:r>
    </w:p>
    <w:p w14:paraId="5D5172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666600"/>
          <w:sz w:val="17"/>
          <w:szCs w:val="17"/>
        </w:rPr>
        <w:t>}</w:t>
      </w:r>
    </w:p>
    <w:p w14:paraId="18A3E9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63393E2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Define a function to respond to user queries about sexual content</w:t>
      </w:r>
    </w:p>
    <w:p w14:paraId="261163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88"/>
          <w:sz w:val="17"/>
          <w:szCs w:val="17"/>
        </w:rPr>
        <w:t>def</w:t>
      </w:r>
      <w:r>
        <w:rPr>
          <w:rFonts w:ascii="Consolas" w:hAnsi="Consolas" w:cs="Courier New"/>
          <w:color w:val="000000"/>
          <w:sz w:val="17"/>
          <w:szCs w:val="17"/>
        </w:rPr>
        <w:t xml:space="preserve"> respond_to_sexual_content_query</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041225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Check if the query is related to sexual content</w:t>
      </w:r>
    </w:p>
    <w:p w14:paraId="474673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topic </w:t>
      </w:r>
      <w:r>
        <w:rPr>
          <w:rFonts w:ascii="Consolas" w:hAnsi="Consolas" w:cs="Courier New"/>
          <w:color w:val="000088"/>
          <w:sz w:val="17"/>
          <w:szCs w:val="17"/>
        </w:rPr>
        <w:t>in</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sexual_content_topics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74BD83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Choose a random topic from the dictionary</w:t>
      </w:r>
    </w:p>
    <w:p w14:paraId="2565E7A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topic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sexual_content_topics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517482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880000"/>
          <w:sz w:val="17"/>
          <w:szCs w:val="17"/>
        </w:rPr>
        <w:t># Choose a random question from the topic</w:t>
      </w:r>
    </w:p>
    <w:p w14:paraId="7DCBC9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question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sexual_content_topics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0DF816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880000"/>
          <w:sz w:val="17"/>
          <w:szCs w:val="17"/>
        </w:rPr>
        <w:t># Respond to the user with a helpful and informative answer</w:t>
      </w:r>
    </w:p>
    <w:p w14:paraId="0170E0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"I'm happy to help with that! {question} is a great question. Here's what I know: [insert informative answer here]."</w:t>
      </w:r>
    </w:p>
    <w:p w14:paraId="626295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B18BAF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w:t>
      </w:r>
      <w:r>
        <w:rPr>
          <w:rFonts w:ascii="Consolas" w:hAnsi="Consolas" w:cs="Courier New"/>
          <w:color w:val="880000"/>
          <w:sz w:val="17"/>
          <w:szCs w:val="17"/>
        </w:rPr>
        <w:t># If the query is not related to sexual content, respond with a neutral message</w:t>
      </w:r>
    </w:p>
    <w:p w14:paraId="7ECACD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I understand what you're asking. Can you please rephrase your question?"</w:t>
      </w:r>
    </w:p>
    <w:p w14:paraId="454569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w:t>
      </w:r>
    </w:p>
    <w:p w14:paraId="12E625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880000"/>
          <w:sz w:val="17"/>
          <w:szCs w:val="17"/>
        </w:rPr>
        <w:t># Test the function</w:t>
      </w:r>
    </w:p>
    <w:p w14:paraId="223616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user_query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the difference between a vagina and a vulva?"</w:t>
      </w:r>
    </w:p>
    <w:p w14:paraId="101B07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respond_to_sexual_content_query</w:t>
      </w:r>
      <w:r>
        <w:rPr>
          <w:rFonts w:ascii="Consolas" w:hAnsi="Consolas" w:cs="Courier New"/>
          <w:color w:val="666600"/>
          <w:sz w:val="17"/>
          <w:szCs w:val="17"/>
        </w:rPr>
        <w:t>(</w:t>
      </w:r>
      <w:r>
        <w:rPr>
          <w:rFonts w:ascii="Consolas" w:hAnsi="Consolas" w:cs="Courier New"/>
          <w:color w:val="000000"/>
          <w:sz w:val="17"/>
          <w:szCs w:val="17"/>
        </w:rPr>
        <w:t>user_query</w:t>
      </w:r>
      <w:r>
        <w:rPr>
          <w:rFonts w:ascii="Consolas" w:hAnsi="Consolas" w:cs="Courier New"/>
          <w:color w:val="666600"/>
          <w:sz w:val="17"/>
          <w:szCs w:val="17"/>
        </w:rPr>
        <w:t>))</w:t>
      </w:r>
    </w:p>
    <w:p w14:paraId="78022F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p>
    <w:p w14:paraId="06E2F9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4C9298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2EE207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303CC1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25DDB4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pipeline</w:t>
      </w:r>
    </w:p>
    <w:p w14:paraId="4571D3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w:t>
      </w:r>
    </w:p>
    <w:p w14:paraId="3AC0C1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880000"/>
          <w:sz w:val="17"/>
          <w:szCs w:val="17"/>
        </w:rPr>
        <w:t># Define a function to analyze Pornhub content</w:t>
      </w:r>
    </w:p>
    <w:p w14:paraId="0FDB2A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88"/>
          <w:sz w:val="17"/>
          <w:szCs w:val="17"/>
        </w:rPr>
        <w:t>def</w:t>
      </w:r>
      <w:r>
        <w:rPr>
          <w:rFonts w:ascii="Consolas" w:hAnsi="Consolas" w:cs="Courier New"/>
          <w:color w:val="000000"/>
          <w:sz w:val="17"/>
          <w:szCs w:val="17"/>
        </w:rPr>
        <w:t xml:space="preserve"> analyze_pornhub_content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66005F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880000"/>
          <w:sz w:val="17"/>
          <w:szCs w:val="17"/>
        </w:rPr>
        <w:t># Send a request to the Pornhub page</w:t>
      </w:r>
    </w:p>
    <w:p w14:paraId="3753DE0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277914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Parse the HTML content using BeautifulSoup</w:t>
      </w:r>
    </w:p>
    <w:p w14:paraId="6B0B8C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351D11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880000"/>
          <w:sz w:val="17"/>
          <w:szCs w:val="17"/>
        </w:rPr>
        <w:t># Extract the video title, description, and tags</w:t>
      </w:r>
    </w:p>
    <w:p w14:paraId="372554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title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'h1'</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2E2C83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description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7CCEC4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tag </w:t>
      </w:r>
      <w:r>
        <w:rPr>
          <w:rFonts w:ascii="Consolas" w:hAnsi="Consolas" w:cs="Courier New"/>
          <w:color w:val="000088"/>
          <w:sz w:val="17"/>
          <w:szCs w:val="17"/>
        </w:rPr>
        <w:t>in</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find_all</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'tag'</w:t>
      </w:r>
      <w:r>
        <w:rPr>
          <w:rFonts w:ascii="Consolas" w:hAnsi="Consolas" w:cs="Courier New"/>
          <w:color w:val="666600"/>
          <w:sz w:val="17"/>
          <w:szCs w:val="17"/>
        </w:rPr>
        <w:t>)]</w:t>
      </w:r>
    </w:p>
    <w:p w14:paraId="2354C6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r>
        <w:rPr>
          <w:rFonts w:ascii="Consolas" w:hAnsi="Consolas" w:cs="Courier New"/>
          <w:color w:val="880000"/>
          <w:sz w:val="17"/>
          <w:szCs w:val="17"/>
        </w:rPr>
        <w:t># Analyze the video content using computer vision</w:t>
      </w:r>
    </w:p>
    <w:p w14:paraId="0654D2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video_url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'source'</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8800"/>
          <w:sz w:val="17"/>
          <w:szCs w:val="17"/>
        </w:rPr>
        <w:t>'video/mp4'</w:t>
      </w:r>
      <w:r>
        <w:rPr>
          <w:rFonts w:ascii="Consolas" w:hAnsi="Consolas" w:cs="Courier New"/>
          <w:color w:val="666600"/>
          <w:sz w:val="17"/>
          <w:szCs w:val="17"/>
        </w:rPr>
        <w:t>)[</w:t>
      </w:r>
      <w:r>
        <w:rPr>
          <w:rFonts w:ascii="Consolas" w:hAnsi="Consolas" w:cs="Courier New"/>
          <w:color w:val="008800"/>
          <w:sz w:val="17"/>
          <w:szCs w:val="17"/>
        </w:rPr>
        <w:t>'src'</w:t>
      </w:r>
      <w:r>
        <w:rPr>
          <w:rFonts w:ascii="Consolas" w:hAnsi="Consolas" w:cs="Courier New"/>
          <w:color w:val="666600"/>
          <w:sz w:val="17"/>
          <w:szCs w:val="17"/>
        </w:rPr>
        <w:t>]</w:t>
      </w:r>
    </w:p>
    <w:p w14:paraId="7F1A55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0000"/>
          <w:sz w:val="17"/>
          <w:szCs w:val="17"/>
        </w:rPr>
        <w:t>video_url</w:t>
      </w:r>
      <w:r>
        <w:rPr>
          <w:rFonts w:ascii="Consolas" w:hAnsi="Consolas" w:cs="Courier New"/>
          <w:color w:val="666600"/>
          <w:sz w:val="17"/>
          <w:szCs w:val="17"/>
        </w:rPr>
        <w:t>)</w:t>
      </w:r>
    </w:p>
    <w:p w14:paraId="306032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frames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587EA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7A2CFF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2B4ED3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0A271B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break</w:t>
      </w:r>
    </w:p>
    <w:p w14:paraId="195BA1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frames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6B6251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880000"/>
          <w:sz w:val="17"/>
          <w:szCs w:val="17"/>
        </w:rPr>
        <w:t># Extract features from the video frames</w:t>
      </w:r>
    </w:p>
    <w:p w14:paraId="35CD7B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features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FD4F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frame </w:t>
      </w:r>
      <w:r>
        <w:rPr>
          <w:rFonts w:ascii="Consolas" w:hAnsi="Consolas" w:cs="Courier New"/>
          <w:color w:val="000088"/>
          <w:sz w:val="17"/>
          <w:szCs w:val="17"/>
        </w:rPr>
        <w:t>in</w:t>
      </w:r>
      <w:r>
        <w:rPr>
          <w:rFonts w:ascii="Consolas" w:hAnsi="Consolas" w:cs="Courier New"/>
          <w:color w:val="000000"/>
          <w:sz w:val="17"/>
          <w:szCs w:val="17"/>
        </w:rPr>
        <w:t xml:space="preserve"> frames</w:t>
      </w:r>
      <w:r>
        <w:rPr>
          <w:rFonts w:ascii="Consolas" w:hAnsi="Consolas" w:cs="Courier New"/>
          <w:color w:val="666600"/>
          <w:sz w:val="17"/>
          <w:szCs w:val="17"/>
        </w:rPr>
        <w:t>:</w:t>
      </w:r>
    </w:p>
    <w:p w14:paraId="5EEACB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features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resize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224</w:t>
      </w:r>
      <w:r>
        <w:rPr>
          <w:rFonts w:ascii="Consolas" w:hAnsi="Consolas" w:cs="Courier New"/>
          <w:color w:val="666600"/>
          <w:sz w:val="17"/>
          <w:szCs w:val="17"/>
        </w:rPr>
        <w:t>)))</w:t>
      </w:r>
    </w:p>
    <w:p w14:paraId="708FD1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features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features</w:t>
      </w:r>
      <w:r>
        <w:rPr>
          <w:rFonts w:ascii="Consolas" w:hAnsi="Consolas" w:cs="Courier New"/>
          <w:color w:val="666600"/>
          <w:sz w:val="17"/>
          <w:szCs w:val="17"/>
        </w:rPr>
        <w:t>)</w:t>
      </w:r>
    </w:p>
    <w:p w14:paraId="5873E0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Use a machine learning model to analyze the features</w:t>
      </w:r>
    </w:p>
    <w:p w14:paraId="7072FC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8800"/>
          <w:sz w:val="17"/>
          <w:szCs w:val="17"/>
        </w:rPr>
        <w:t>'image-classification'</w:t>
      </w:r>
      <w:r>
        <w:rPr>
          <w:rFonts w:ascii="Consolas" w:hAnsi="Consolas" w:cs="Courier New"/>
          <w:color w:val="666600"/>
          <w:sz w:val="17"/>
          <w:szCs w:val="17"/>
        </w:rPr>
        <w:t>)</w:t>
      </w:r>
    </w:p>
    <w:p w14:paraId="0653FE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predictions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features</w:t>
      </w:r>
      <w:r>
        <w:rPr>
          <w:rFonts w:ascii="Consolas" w:hAnsi="Consolas" w:cs="Courier New"/>
          <w:color w:val="666600"/>
          <w:sz w:val="17"/>
          <w:szCs w:val="17"/>
        </w:rPr>
        <w:t>)</w:t>
      </w:r>
    </w:p>
    <w:p w14:paraId="5F532D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880000"/>
          <w:sz w:val="17"/>
          <w:szCs w:val="17"/>
        </w:rPr>
        <w:t># Return the analysis results</w:t>
      </w:r>
    </w:p>
    <w:p w14:paraId="14FBD1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tags</w:t>
      </w:r>
      <w:r>
        <w:rPr>
          <w:rFonts w:ascii="Consolas" w:hAnsi="Consolas" w:cs="Courier New"/>
          <w:color w:val="666600"/>
          <w:sz w:val="17"/>
          <w:szCs w:val="17"/>
        </w:rPr>
        <w:t>,</w:t>
      </w:r>
      <w:r>
        <w:rPr>
          <w:rFonts w:ascii="Consolas" w:hAnsi="Consolas" w:cs="Courier New"/>
          <w:color w:val="000000"/>
          <w:sz w:val="17"/>
          <w:szCs w:val="17"/>
        </w:rPr>
        <w:t xml:space="preserve"> predictions</w:t>
      </w:r>
    </w:p>
    <w:p w14:paraId="1BACB8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w:t>
      </w:r>
    </w:p>
    <w:p w14:paraId="4C36CE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113. </w:t>
      </w:r>
      <w:r>
        <w:rPr>
          <w:rFonts w:ascii="Consolas" w:hAnsi="Consolas" w:cs="Courier New"/>
          <w:color w:val="880000"/>
          <w:sz w:val="17"/>
          <w:szCs w:val="17"/>
        </w:rPr>
        <w:t># Define a function to generate social media posts</w:t>
      </w:r>
    </w:p>
    <w:p w14:paraId="6DA36A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88"/>
          <w:sz w:val="17"/>
          <w:szCs w:val="17"/>
        </w:rPr>
        <w:t>def</w:t>
      </w:r>
      <w:r>
        <w:rPr>
          <w:rFonts w:ascii="Consolas" w:hAnsi="Consolas" w:cs="Courier New"/>
          <w:color w:val="000000"/>
          <w:sz w:val="17"/>
          <w:szCs w:val="17"/>
        </w:rPr>
        <w:t xml:space="preserve"> generate_social_media_post</w:t>
      </w:r>
      <w:r>
        <w:rPr>
          <w:rFonts w:ascii="Consolas" w:hAnsi="Consolas" w:cs="Courier New"/>
          <w:color w:val="666600"/>
          <w:sz w:val="17"/>
          <w:szCs w:val="17"/>
        </w:rPr>
        <w:t>(</w:t>
      </w:r>
      <w:r>
        <w:rPr>
          <w:rFonts w:ascii="Consolas" w:hAnsi="Consolas" w:cs="Courier New"/>
          <w:color w:val="000000"/>
          <w:sz w:val="17"/>
          <w:szCs w:val="17"/>
        </w:rPr>
        <w:t>content_type</w:t>
      </w:r>
      <w:r>
        <w:rPr>
          <w:rFonts w:ascii="Consolas" w:hAnsi="Consolas" w:cs="Courier New"/>
          <w:color w:val="666600"/>
          <w:sz w:val="17"/>
          <w:szCs w:val="17"/>
        </w:rPr>
        <w:t>):</w:t>
      </w:r>
    </w:p>
    <w:p w14:paraId="314A33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880000"/>
          <w:sz w:val="17"/>
          <w:szCs w:val="17"/>
        </w:rPr>
        <w:t># Use a natural language processing model to generate a post</w:t>
      </w:r>
    </w:p>
    <w:p w14:paraId="06A5DB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8800"/>
          <w:sz w:val="17"/>
          <w:szCs w:val="17"/>
        </w:rPr>
        <w:t>'text-generation'</w:t>
      </w:r>
      <w:r>
        <w:rPr>
          <w:rFonts w:ascii="Consolas" w:hAnsi="Consolas" w:cs="Courier New"/>
          <w:color w:val="666600"/>
          <w:sz w:val="17"/>
          <w:szCs w:val="17"/>
        </w:rPr>
        <w:t>)</w:t>
      </w:r>
    </w:p>
    <w:p w14:paraId="23EE84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"Generate a {content_type} social media post"</w:t>
      </w:r>
      <w:r>
        <w:rPr>
          <w:rFonts w:ascii="Consolas" w:hAnsi="Consolas" w:cs="Courier New"/>
          <w:color w:val="666600"/>
          <w:sz w:val="17"/>
          <w:szCs w:val="17"/>
        </w:rPr>
        <w:t>)</w:t>
      </w:r>
    </w:p>
    <w:p w14:paraId="105041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post</w:t>
      </w:r>
    </w:p>
    <w:p w14:paraId="71E05A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w:t>
      </w:r>
    </w:p>
    <w:p w14:paraId="46FB9D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880000"/>
          <w:sz w:val="17"/>
          <w:szCs w:val="17"/>
        </w:rPr>
        <w:t># Test the functions</w:t>
      </w:r>
    </w:p>
    <w:p w14:paraId="3DDA58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"https://www.pornhub.com/view_video.php?viewkey=1234567890"</w:t>
      </w:r>
    </w:p>
    <w:p w14:paraId="7C8D25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tags</w:t>
      </w:r>
      <w:r>
        <w:rPr>
          <w:rFonts w:ascii="Consolas" w:hAnsi="Consolas" w:cs="Courier New"/>
          <w:color w:val="666600"/>
          <w:sz w:val="17"/>
          <w:szCs w:val="17"/>
        </w:rPr>
        <w:t>,</w:t>
      </w:r>
      <w:r>
        <w:rPr>
          <w:rFonts w:ascii="Consolas" w:hAnsi="Consolas" w:cs="Courier New"/>
          <w:color w:val="000000"/>
          <w:sz w:val="17"/>
          <w:szCs w:val="17"/>
        </w:rPr>
        <w:t xml:space="preserve"> predictions </w:t>
      </w:r>
      <w:r>
        <w:rPr>
          <w:rFonts w:ascii="Consolas" w:hAnsi="Consolas" w:cs="Courier New"/>
          <w:color w:val="666600"/>
          <w:sz w:val="17"/>
          <w:szCs w:val="17"/>
        </w:rPr>
        <w:t>=</w:t>
      </w:r>
      <w:r>
        <w:rPr>
          <w:rFonts w:ascii="Consolas" w:hAnsi="Consolas" w:cs="Courier New"/>
          <w:color w:val="000000"/>
          <w:sz w:val="17"/>
          <w:szCs w:val="17"/>
        </w:rPr>
        <w:t xml:space="preserve"> analyze_pornhub_content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4DE5BE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"Title: {title}"</w:t>
      </w:r>
      <w:r>
        <w:rPr>
          <w:rFonts w:ascii="Consolas" w:hAnsi="Consolas" w:cs="Courier New"/>
          <w:color w:val="666600"/>
          <w:sz w:val="17"/>
          <w:szCs w:val="17"/>
        </w:rPr>
        <w:t>)</w:t>
      </w:r>
    </w:p>
    <w:p w14:paraId="01D0DE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"Description: {description}"</w:t>
      </w:r>
      <w:r>
        <w:rPr>
          <w:rFonts w:ascii="Consolas" w:hAnsi="Consolas" w:cs="Courier New"/>
          <w:color w:val="666600"/>
          <w:sz w:val="17"/>
          <w:szCs w:val="17"/>
        </w:rPr>
        <w:t>)</w:t>
      </w:r>
    </w:p>
    <w:p w14:paraId="4500EE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"Tags: {tags}"</w:t>
      </w:r>
      <w:r>
        <w:rPr>
          <w:rFonts w:ascii="Consolas" w:hAnsi="Consolas" w:cs="Courier New"/>
          <w:color w:val="666600"/>
          <w:sz w:val="17"/>
          <w:szCs w:val="17"/>
        </w:rPr>
        <w:t>)</w:t>
      </w:r>
    </w:p>
    <w:p w14:paraId="4FC34C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"Predictions: {predictions}"</w:t>
      </w:r>
      <w:r>
        <w:rPr>
          <w:rFonts w:ascii="Consolas" w:hAnsi="Consolas" w:cs="Courier New"/>
          <w:color w:val="666600"/>
          <w:sz w:val="17"/>
          <w:szCs w:val="17"/>
        </w:rPr>
        <w:t>)</w:t>
      </w:r>
    </w:p>
    <w:p w14:paraId="125EA3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53A449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content_type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"Titty Tuesday"</w:t>
      </w:r>
    </w:p>
    <w:p w14:paraId="60B6EF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 xml:space="preserve"> generate_social_media_post</w:t>
      </w:r>
      <w:r>
        <w:rPr>
          <w:rFonts w:ascii="Consolas" w:hAnsi="Consolas" w:cs="Courier New"/>
          <w:color w:val="666600"/>
          <w:sz w:val="17"/>
          <w:szCs w:val="17"/>
        </w:rPr>
        <w:t>(</w:t>
      </w:r>
      <w:r>
        <w:rPr>
          <w:rFonts w:ascii="Consolas" w:hAnsi="Consolas" w:cs="Courier New"/>
          <w:color w:val="000000"/>
          <w:sz w:val="17"/>
          <w:szCs w:val="17"/>
        </w:rPr>
        <w:t>content_type</w:t>
      </w:r>
      <w:r>
        <w:rPr>
          <w:rFonts w:ascii="Consolas" w:hAnsi="Consolas" w:cs="Courier New"/>
          <w:color w:val="666600"/>
          <w:sz w:val="17"/>
          <w:szCs w:val="17"/>
        </w:rPr>
        <w:t>)</w:t>
      </w:r>
    </w:p>
    <w:p w14:paraId="6517D9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"Post: {post}"</w:t>
      </w:r>
      <w:r>
        <w:rPr>
          <w:rFonts w:ascii="Consolas" w:hAnsi="Consolas" w:cs="Courier New"/>
          <w:color w:val="666600"/>
          <w:sz w:val="17"/>
          <w:szCs w:val="17"/>
        </w:rPr>
        <w:t>)</w:t>
      </w:r>
    </w:p>
    <w:p w14:paraId="5EEF05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br/>
      </w:r>
      <w:r>
        <w:rPr>
          <w:rFonts w:ascii="Consolas" w:hAnsi="Consolas" w:cs="Courier New"/>
          <w:color w:val="000000"/>
          <w:sz w:val="17"/>
          <w:szCs w:val="17"/>
        </w:rPr>
        <w:br/>
      </w:r>
    </w:p>
    <w:p w14:paraId="12B376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09D481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88"/>
          <w:sz w:val="17"/>
          <w:szCs w:val="17"/>
        </w:rPr>
        <w:t>import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 xml:space="preserve">nn </w:t>
      </w:r>
      <w:r>
        <w:rPr>
          <w:rFonts w:ascii="Consolas" w:hAnsi="Consolas" w:cs="Courier New"/>
          <w:color w:val="000088"/>
          <w:sz w:val="17"/>
          <w:szCs w:val="17"/>
        </w:rPr>
        <w:t>as</w:t>
      </w:r>
      <w:r>
        <w:rPr>
          <w:rFonts w:ascii="Consolas" w:hAnsi="Consolas" w:cs="Courier New"/>
          <w:color w:val="000000"/>
          <w:sz w:val="17"/>
          <w:szCs w:val="17"/>
        </w:rPr>
        <w:t xml:space="preserve"> nn</w:t>
      </w:r>
    </w:p>
    <w:p w14:paraId="3868D1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88"/>
          <w:sz w:val="17"/>
          <w:szCs w:val="17"/>
        </w:rPr>
        <w:t>import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 xml:space="preserve">optim </w:t>
      </w:r>
      <w:r>
        <w:rPr>
          <w:rFonts w:ascii="Consolas" w:hAnsi="Consolas" w:cs="Courier New"/>
          <w:color w:val="000088"/>
          <w:sz w:val="17"/>
          <w:szCs w:val="17"/>
        </w:rPr>
        <w:t>as</w:t>
      </w:r>
      <w:r>
        <w:rPr>
          <w:rFonts w:ascii="Consolas" w:hAnsi="Consolas" w:cs="Courier New"/>
          <w:color w:val="000000"/>
          <w:sz w:val="17"/>
          <w:szCs w:val="17"/>
        </w:rPr>
        <w:t xml:space="preserve"> optim</w:t>
      </w:r>
    </w:p>
    <w:p w14:paraId="28496B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88"/>
          <w:sz w:val="17"/>
          <w:szCs w:val="17"/>
        </w:rPr>
        <w:t>from</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 xml:space="preserve">data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DataLoader</w:t>
      </w:r>
    </w:p>
    <w:p w14:paraId="23ADEC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62571D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430DF5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model_selection </w:t>
      </w:r>
      <w:r>
        <w:rPr>
          <w:rFonts w:ascii="Consolas" w:hAnsi="Consolas" w:cs="Courier New"/>
          <w:color w:val="000088"/>
          <w:sz w:val="17"/>
          <w:szCs w:val="17"/>
        </w:rPr>
        <w:t>import</w:t>
      </w:r>
      <w:r>
        <w:rPr>
          <w:rFonts w:ascii="Consolas" w:hAnsi="Consolas" w:cs="Courier New"/>
          <w:color w:val="000000"/>
          <w:sz w:val="17"/>
          <w:szCs w:val="17"/>
        </w:rPr>
        <w:t xml:space="preserve"> train_test_split</w:t>
      </w:r>
    </w:p>
    <w:p w14:paraId="099556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metrics </w:t>
      </w:r>
      <w:r>
        <w:rPr>
          <w:rFonts w:ascii="Consolas" w:hAnsi="Consolas" w:cs="Courier New"/>
          <w:color w:val="000088"/>
          <w:sz w:val="17"/>
          <w:szCs w:val="17"/>
        </w:rPr>
        <w:t>import</w:t>
      </w:r>
      <w:r>
        <w:rPr>
          <w:rFonts w:ascii="Consolas" w:hAnsi="Consolas" w:cs="Courier New"/>
          <w:color w:val="000000"/>
          <w:sz w:val="17"/>
          <w:szCs w:val="17"/>
        </w:rPr>
        <w:t xml:space="preserve"> accuracy_score</w:t>
      </w:r>
      <w:r>
        <w:rPr>
          <w:rFonts w:ascii="Consolas" w:hAnsi="Consolas" w:cs="Courier New"/>
          <w:color w:val="666600"/>
          <w:sz w:val="17"/>
          <w:szCs w:val="17"/>
        </w:rPr>
        <w:t>,</w:t>
      </w:r>
      <w:r>
        <w:rPr>
          <w:rFonts w:ascii="Consolas" w:hAnsi="Consolas" w:cs="Courier New"/>
          <w:color w:val="000000"/>
          <w:sz w:val="17"/>
          <w:szCs w:val="17"/>
        </w:rPr>
        <w:t xml:space="preserve"> classification_report</w:t>
      </w:r>
      <w:r>
        <w:rPr>
          <w:rFonts w:ascii="Consolas" w:hAnsi="Consolas" w:cs="Courier New"/>
          <w:color w:val="666600"/>
          <w:sz w:val="17"/>
          <w:szCs w:val="17"/>
        </w:rPr>
        <w:t>,</w:t>
      </w:r>
      <w:r>
        <w:rPr>
          <w:rFonts w:ascii="Consolas" w:hAnsi="Consolas" w:cs="Courier New"/>
          <w:color w:val="000000"/>
          <w:sz w:val="17"/>
          <w:szCs w:val="17"/>
        </w:rPr>
        <w:t xml:space="preserve"> confusion_matrix</w:t>
      </w:r>
    </w:p>
    <w:p w14:paraId="411C3A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w:t>
      </w:r>
    </w:p>
    <w:p w14:paraId="72F10D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880000"/>
          <w:sz w:val="17"/>
          <w:szCs w:val="17"/>
        </w:rPr>
        <w:t># Load the dataset</w:t>
      </w:r>
    </w:p>
    <w:p w14:paraId="24901A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dataset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"sexual_content_dataset.csv"</w:t>
      </w:r>
      <w:r>
        <w:rPr>
          <w:rFonts w:ascii="Consolas" w:hAnsi="Consolas" w:cs="Courier New"/>
          <w:color w:val="666600"/>
          <w:sz w:val="17"/>
          <w:szCs w:val="17"/>
        </w:rPr>
        <w:t>)</w:t>
      </w:r>
    </w:p>
    <w:p w14:paraId="47519C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w:t>
      </w:r>
    </w:p>
    <w:p w14:paraId="20E959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880000"/>
          <w:sz w:val="17"/>
          <w:szCs w:val="17"/>
        </w:rPr>
        <w:t># Preprocess the data</w:t>
      </w:r>
    </w:p>
    <w:p w14:paraId="332BE2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dataset</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35A660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dataset</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4ACB21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w:t>
      </w:r>
    </w:p>
    <w:p w14:paraId="6DD31BA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880000"/>
          <w:sz w:val="17"/>
          <w:szCs w:val="17"/>
        </w:rPr>
        <w:t># Split the data into training and testing sets</w:t>
      </w:r>
    </w:p>
    <w:p w14:paraId="56D8B2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X_test</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r>
        <w:rPr>
          <w:rFonts w:ascii="Consolas" w:hAnsi="Consolas" w:cs="Courier New"/>
          <w:color w:val="000000"/>
          <w:sz w:val="17"/>
          <w:szCs w:val="17"/>
        </w:rPr>
        <w:t xml:space="preserve"> y_test </w:t>
      </w:r>
      <w:r>
        <w:rPr>
          <w:rFonts w:ascii="Consolas" w:hAnsi="Consolas" w:cs="Courier New"/>
          <w:color w:val="666600"/>
          <w:sz w:val="17"/>
          <w:szCs w:val="17"/>
        </w:rPr>
        <w:t>=</w:t>
      </w:r>
      <w:r>
        <w:rPr>
          <w:rFonts w:ascii="Consolas" w:hAnsi="Consolas" w:cs="Courier New"/>
          <w:color w:val="000000"/>
          <w:sz w:val="17"/>
          <w:szCs w:val="17"/>
        </w:rPr>
        <w:t xml:space="preserve"> train_test_split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test_size</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random_state</w:t>
      </w:r>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52339B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w:t>
      </w:r>
    </w:p>
    <w:p w14:paraId="20E444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880000"/>
          <w:sz w:val="17"/>
          <w:szCs w:val="17"/>
        </w:rPr>
        <w:t># Create a custom dataset class for our data</w:t>
      </w:r>
    </w:p>
    <w:p w14:paraId="701549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SexualContentDataset</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666600"/>
          <w:sz w:val="17"/>
          <w:szCs w:val="17"/>
        </w:rPr>
        <w:t>):</w:t>
      </w:r>
    </w:p>
    <w:p w14:paraId="7BC1D0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556BA2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X</w:t>
      </w:r>
    </w:p>
    <w:p w14:paraId="1D4D53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y</w:t>
      </w:r>
    </w:p>
    <w:p w14:paraId="3A991C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w:t>
      </w:r>
    </w:p>
    <w:p w14:paraId="1EDE11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__len__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5344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3D66A9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266F20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__getitem__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idx</w:t>
      </w:r>
      <w:r>
        <w:rPr>
          <w:rFonts w:ascii="Consolas" w:hAnsi="Consolas" w:cs="Courier New"/>
          <w:color w:val="666600"/>
          <w:sz w:val="17"/>
          <w:szCs w:val="17"/>
        </w:rPr>
        <w:t>):</w:t>
      </w:r>
    </w:p>
    <w:p w14:paraId="10312A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idx</w:t>
      </w:r>
      <w:r>
        <w:rPr>
          <w:rFonts w:ascii="Consolas" w:hAnsi="Consolas" w:cs="Courier New"/>
          <w:color w:val="666600"/>
          <w:sz w:val="17"/>
          <w:szCs w:val="17"/>
        </w:rPr>
        <w:t>]</w:t>
      </w:r>
    </w:p>
    <w:p w14:paraId="49476B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idx</w:t>
      </w:r>
      <w:r>
        <w:rPr>
          <w:rFonts w:ascii="Consolas" w:hAnsi="Consolas" w:cs="Courier New"/>
          <w:color w:val="666600"/>
          <w:sz w:val="17"/>
          <w:szCs w:val="17"/>
        </w:rPr>
        <w:t>]</w:t>
      </w:r>
    </w:p>
    <w:p w14:paraId="54037F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253FDB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1DDFE9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008800"/>
          <w:sz w:val="17"/>
          <w:szCs w:val="17"/>
        </w:rPr>
        <w:t>"label"</w:t>
      </w:r>
      <w:r>
        <w:rPr>
          <w:rFonts w:ascii="Consolas" w:hAnsi="Consolas" w:cs="Courier New"/>
          <w:color w:val="666600"/>
          <w:sz w:val="17"/>
          <w:szCs w:val="17"/>
        </w:rPr>
        <w:t>:</w:t>
      </w:r>
      <w:r>
        <w:rPr>
          <w:rFonts w:ascii="Consolas" w:hAnsi="Consolas" w:cs="Courier New"/>
          <w:color w:val="000000"/>
          <w:sz w:val="17"/>
          <w:szCs w:val="17"/>
        </w:rPr>
        <w:t xml:space="preserve"> label</w:t>
      </w:r>
    </w:p>
    <w:p w14:paraId="3215EB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666600"/>
          <w:sz w:val="17"/>
          <w:szCs w:val="17"/>
        </w:rPr>
        <w:t>}</w:t>
      </w:r>
    </w:p>
    <w:p w14:paraId="0DFFD9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w:t>
      </w:r>
    </w:p>
    <w:p w14:paraId="2B53EB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880000"/>
          <w:sz w:val="17"/>
          <w:szCs w:val="17"/>
        </w:rPr>
        <w:t># Create data loaders for the training and testing sets</w:t>
      </w:r>
    </w:p>
    <w:p w14:paraId="4D8675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train_dataset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SexualContentDataset</w:t>
      </w:r>
      <w:r>
        <w:rPr>
          <w:rFonts w:ascii="Consolas" w:hAnsi="Consolas" w:cs="Courier New"/>
          <w:color w:val="666600"/>
          <w:sz w:val="17"/>
          <w:szCs w:val="17"/>
        </w:rPr>
        <w:t>(</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p>
    <w:p w14:paraId="3A4B9F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test_dataset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SexualContentDataset</w:t>
      </w:r>
      <w:r>
        <w:rPr>
          <w:rFonts w:ascii="Consolas" w:hAnsi="Consolas" w:cs="Courier New"/>
          <w:color w:val="666600"/>
          <w:sz w:val="17"/>
          <w:szCs w:val="17"/>
        </w:rPr>
        <w:t>(</w:t>
      </w:r>
      <w:r>
        <w:rPr>
          <w:rFonts w:ascii="Consolas" w:hAnsi="Consolas" w:cs="Courier New"/>
          <w:color w:val="000000"/>
          <w:sz w:val="17"/>
          <w:szCs w:val="17"/>
        </w:rPr>
        <w:t>X_test</w:t>
      </w:r>
      <w:r>
        <w:rPr>
          <w:rFonts w:ascii="Consolas" w:hAnsi="Consolas" w:cs="Courier New"/>
          <w:color w:val="666600"/>
          <w:sz w:val="17"/>
          <w:szCs w:val="17"/>
        </w:rPr>
        <w:t>,</w:t>
      </w:r>
      <w:r>
        <w:rPr>
          <w:rFonts w:ascii="Consolas" w:hAnsi="Consolas" w:cs="Courier New"/>
          <w:color w:val="000000"/>
          <w:sz w:val="17"/>
          <w:szCs w:val="17"/>
        </w:rPr>
        <w:t xml:space="preserve"> y_test</w:t>
      </w:r>
      <w:r>
        <w:rPr>
          <w:rFonts w:ascii="Consolas" w:hAnsi="Consolas" w:cs="Courier New"/>
          <w:color w:val="666600"/>
          <w:sz w:val="17"/>
          <w:szCs w:val="17"/>
        </w:rPr>
        <w:t>)</w:t>
      </w:r>
    </w:p>
    <w:p w14:paraId="023256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w:t>
      </w:r>
    </w:p>
    <w:p w14:paraId="602B64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train_loader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DataLoader</w:t>
      </w:r>
      <w:r>
        <w:rPr>
          <w:rFonts w:ascii="Consolas" w:hAnsi="Consolas" w:cs="Courier New"/>
          <w:color w:val="666600"/>
          <w:sz w:val="17"/>
          <w:szCs w:val="17"/>
        </w:rPr>
        <w:t>(</w:t>
      </w:r>
      <w:r>
        <w:rPr>
          <w:rFonts w:ascii="Consolas" w:hAnsi="Consolas" w:cs="Courier New"/>
          <w:color w:val="000000"/>
          <w:sz w:val="17"/>
          <w:szCs w:val="17"/>
        </w:rPr>
        <w:t>train_dataset</w:t>
      </w:r>
      <w:r>
        <w:rPr>
          <w:rFonts w:ascii="Consolas" w:hAnsi="Consolas" w:cs="Courier New"/>
          <w:color w:val="666600"/>
          <w:sz w:val="17"/>
          <w:szCs w:val="17"/>
        </w:rPr>
        <w:t>,</w:t>
      </w:r>
      <w:r>
        <w:rPr>
          <w:rFonts w:ascii="Consolas" w:hAnsi="Consolas" w:cs="Courier New"/>
          <w:color w:val="000000"/>
          <w:sz w:val="17"/>
          <w:szCs w:val="17"/>
        </w:rPr>
        <w:t xml:space="preserve"> batch_size</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7BA929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test_loader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DataLoader</w:t>
      </w:r>
      <w:r>
        <w:rPr>
          <w:rFonts w:ascii="Consolas" w:hAnsi="Consolas" w:cs="Courier New"/>
          <w:color w:val="666600"/>
          <w:sz w:val="17"/>
          <w:szCs w:val="17"/>
        </w:rPr>
        <w:t>(</w:t>
      </w:r>
      <w:r>
        <w:rPr>
          <w:rFonts w:ascii="Consolas" w:hAnsi="Consolas" w:cs="Courier New"/>
          <w:color w:val="000000"/>
          <w:sz w:val="17"/>
          <w:szCs w:val="17"/>
        </w:rPr>
        <w:t>test_dataset</w:t>
      </w:r>
      <w:r>
        <w:rPr>
          <w:rFonts w:ascii="Consolas" w:hAnsi="Consolas" w:cs="Courier New"/>
          <w:color w:val="666600"/>
          <w:sz w:val="17"/>
          <w:szCs w:val="17"/>
        </w:rPr>
        <w:t>,</w:t>
      </w:r>
      <w:r>
        <w:rPr>
          <w:rFonts w:ascii="Consolas" w:hAnsi="Consolas" w:cs="Courier New"/>
          <w:color w:val="000000"/>
          <w:sz w:val="17"/>
          <w:szCs w:val="17"/>
        </w:rPr>
        <w:t xml:space="preserve"> batch_size</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23B386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w:t>
      </w:r>
    </w:p>
    <w:p w14:paraId="394E62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880000"/>
          <w:sz w:val="17"/>
          <w:szCs w:val="17"/>
        </w:rPr>
        <w:t># Define the model architecture</w:t>
      </w:r>
    </w:p>
    <w:p w14:paraId="0F243E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SexualContentModel</w:t>
      </w:r>
      <w:r>
        <w:rPr>
          <w:rFonts w:ascii="Consolas" w:hAnsi="Consolas" w:cs="Courier New"/>
          <w:color w:val="666600"/>
          <w:sz w:val="17"/>
          <w:szCs w:val="17"/>
        </w:rPr>
        <w:t>(</w:t>
      </w:r>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r>
        <w:rPr>
          <w:rFonts w:ascii="Consolas" w:hAnsi="Consolas" w:cs="Courier New"/>
          <w:color w:val="666600"/>
          <w:sz w:val="17"/>
          <w:szCs w:val="17"/>
        </w:rPr>
        <w:t>):</w:t>
      </w:r>
    </w:p>
    <w:p w14:paraId="7C8A3A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E038A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660066"/>
          <w:sz w:val="17"/>
          <w:szCs w:val="17"/>
        </w:rPr>
        <w:t>SexualContentModel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__init__</w:t>
      </w:r>
      <w:r>
        <w:rPr>
          <w:rFonts w:ascii="Consolas" w:hAnsi="Consolas" w:cs="Courier New"/>
          <w:color w:val="666600"/>
          <w:sz w:val="17"/>
          <w:szCs w:val="17"/>
        </w:rPr>
        <w:t>()</w:t>
      </w:r>
    </w:p>
    <w:p w14:paraId="48F7CD2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179.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embedding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Embedding</w:t>
      </w:r>
      <w:r>
        <w:rPr>
          <w:rFonts w:ascii="Consolas" w:hAnsi="Consolas" w:cs="Courier New"/>
          <w:color w:val="666600"/>
          <w:sz w:val="17"/>
          <w:szCs w:val="17"/>
        </w:rPr>
        <w:t>(</w:t>
      </w:r>
      <w:r>
        <w:rPr>
          <w:rFonts w:ascii="Consolas" w:hAnsi="Consolas" w:cs="Courier New"/>
          <w:color w:val="000000"/>
          <w:sz w:val="17"/>
          <w:szCs w:val="17"/>
        </w:rPr>
        <w:t>num_embeddings</w:t>
      </w:r>
      <w:r>
        <w:rPr>
          <w:rFonts w:ascii="Consolas" w:hAnsi="Consolas" w:cs="Courier New"/>
          <w:color w:val="666600"/>
          <w:sz w:val="17"/>
          <w:szCs w:val="17"/>
        </w:rPr>
        <w:t>=</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embedding_dim</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p>
    <w:p w14:paraId="6586F2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Linear</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051F04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Linear</w:t>
      </w:r>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11FBF5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w:t>
      </w:r>
    </w:p>
    <w:p w14:paraId="0A132F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forward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1D0EEE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embedding</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0DE45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relu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4A16B7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485D4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7D3587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w:t>
      </w:r>
    </w:p>
    <w:p w14:paraId="099BBC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880000"/>
          <w:sz w:val="17"/>
          <w:szCs w:val="17"/>
        </w:rPr>
        <w:t># Initialize the model, optimizer, and loss function</w:t>
      </w:r>
    </w:p>
    <w:p w14:paraId="369E18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SexualContentModel</w:t>
      </w:r>
      <w:r>
        <w:rPr>
          <w:rFonts w:ascii="Consolas" w:hAnsi="Consolas" w:cs="Courier New"/>
          <w:color w:val="666600"/>
          <w:sz w:val="17"/>
          <w:szCs w:val="17"/>
        </w:rPr>
        <w:t>()</w:t>
      </w:r>
    </w:p>
    <w:p w14:paraId="6A0FD9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xml:space="preserve">optimizer </w:t>
      </w:r>
      <w:r>
        <w:rPr>
          <w:rFonts w:ascii="Consolas" w:hAnsi="Consolas" w:cs="Courier New"/>
          <w:color w:val="666600"/>
          <w:sz w:val="17"/>
          <w:szCs w:val="17"/>
        </w:rPr>
        <w:t>=</w:t>
      </w:r>
      <w:r>
        <w:rPr>
          <w:rFonts w:ascii="Consolas" w:hAnsi="Consolas" w:cs="Courier New"/>
          <w:color w:val="000000"/>
          <w:sz w:val="17"/>
          <w:szCs w:val="17"/>
        </w:rPr>
        <w:t xml:space="preserve"> optim</w:t>
      </w:r>
      <w:r>
        <w:rPr>
          <w:rFonts w:ascii="Consolas" w:hAnsi="Consolas" w:cs="Courier New"/>
          <w:color w:val="666600"/>
          <w:sz w:val="17"/>
          <w:szCs w:val="17"/>
        </w:rPr>
        <w:t>.</w:t>
      </w:r>
      <w:r>
        <w:rPr>
          <w:rFonts w:ascii="Consolas" w:hAnsi="Consolas" w:cs="Courier New"/>
          <w:color w:val="660066"/>
          <w:sz w:val="17"/>
          <w:szCs w:val="17"/>
        </w:rPr>
        <w:t>Adam</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r>
        <w:rPr>
          <w:rFonts w:ascii="Consolas" w:hAnsi="Consolas" w:cs="Courier New"/>
          <w:color w:val="666600"/>
          <w:sz w:val="17"/>
          <w:szCs w:val="17"/>
        </w:rPr>
        <w:t>(),</w:t>
      </w:r>
      <w:r>
        <w:rPr>
          <w:rFonts w:ascii="Consolas" w:hAnsi="Consolas" w:cs="Courier New"/>
          <w:color w:val="000000"/>
          <w:sz w:val="17"/>
          <w:szCs w:val="17"/>
        </w:rPr>
        <w:t xml:space="preserve"> lr</w:t>
      </w:r>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7D1E33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loss_fn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CrossEntropyLoss</w:t>
      </w:r>
      <w:r>
        <w:rPr>
          <w:rFonts w:ascii="Consolas" w:hAnsi="Consolas" w:cs="Courier New"/>
          <w:color w:val="666600"/>
          <w:sz w:val="17"/>
          <w:szCs w:val="17"/>
        </w:rPr>
        <w:t>()</w:t>
      </w:r>
    </w:p>
    <w:p w14:paraId="0AA634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w:t>
      </w:r>
    </w:p>
    <w:p w14:paraId="253DF2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880000"/>
          <w:sz w:val="17"/>
          <w:szCs w:val="17"/>
        </w:rPr>
        <w:t># Train the model</w:t>
      </w:r>
    </w:p>
    <w:p w14:paraId="54896B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88"/>
          <w:sz w:val="17"/>
          <w:szCs w:val="17"/>
        </w:rPr>
        <w:t>for</w:t>
      </w:r>
      <w:r>
        <w:rPr>
          <w:rFonts w:ascii="Consolas" w:hAnsi="Consolas" w:cs="Courier New"/>
          <w:color w:val="000000"/>
          <w:sz w:val="17"/>
          <w:szCs w:val="17"/>
        </w:rPr>
        <w:t xml:space="preserve"> epoch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36EEFB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batch </w:t>
      </w:r>
      <w:r>
        <w:rPr>
          <w:rFonts w:ascii="Consolas" w:hAnsi="Consolas" w:cs="Courier New"/>
          <w:color w:val="000088"/>
          <w:sz w:val="17"/>
          <w:szCs w:val="17"/>
        </w:rPr>
        <w:t>in</w:t>
      </w:r>
      <w:r>
        <w:rPr>
          <w:rFonts w:ascii="Consolas" w:hAnsi="Consolas" w:cs="Courier New"/>
          <w:color w:val="000000"/>
          <w:sz w:val="17"/>
          <w:szCs w:val="17"/>
        </w:rPr>
        <w:t xml:space="preserve"> train_loader</w:t>
      </w:r>
      <w:r>
        <w:rPr>
          <w:rFonts w:ascii="Consolas" w:hAnsi="Consolas" w:cs="Courier New"/>
          <w:color w:val="666600"/>
          <w:sz w:val="17"/>
          <w:szCs w:val="17"/>
        </w:rPr>
        <w:t>:</w:t>
      </w:r>
    </w:p>
    <w:p w14:paraId="093429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312C14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030E83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optimizer</w:t>
      </w:r>
      <w:r>
        <w:rPr>
          <w:rFonts w:ascii="Consolas" w:hAnsi="Consolas" w:cs="Courier New"/>
          <w:color w:val="666600"/>
          <w:sz w:val="17"/>
          <w:szCs w:val="17"/>
        </w:rPr>
        <w:t>.</w:t>
      </w:r>
      <w:r>
        <w:rPr>
          <w:rFonts w:ascii="Consolas" w:hAnsi="Consolas" w:cs="Courier New"/>
          <w:color w:val="000000"/>
          <w:sz w:val="17"/>
          <w:szCs w:val="17"/>
        </w:rPr>
        <w:t>zero_grad</w:t>
      </w:r>
      <w:r>
        <w:rPr>
          <w:rFonts w:ascii="Consolas" w:hAnsi="Consolas" w:cs="Courier New"/>
          <w:color w:val="666600"/>
          <w:sz w:val="17"/>
          <w:szCs w:val="17"/>
        </w:rPr>
        <w:t>()</w:t>
      </w:r>
    </w:p>
    <w:p w14:paraId="5EDF27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32085D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        loss </w:t>
      </w:r>
      <w:r>
        <w:rPr>
          <w:rFonts w:ascii="Consolas" w:hAnsi="Consolas" w:cs="Courier New"/>
          <w:color w:val="666600"/>
          <w:sz w:val="17"/>
          <w:szCs w:val="17"/>
        </w:rPr>
        <w:t>=</w:t>
      </w:r>
      <w:r>
        <w:rPr>
          <w:rFonts w:ascii="Consolas" w:hAnsi="Consolas" w:cs="Courier New"/>
          <w:color w:val="000000"/>
          <w:sz w:val="17"/>
          <w:szCs w:val="17"/>
        </w:rPr>
        <w:t xml:space="preserve"> loss_fn</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
    <w:p w14:paraId="05FF20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loss</w:t>
      </w:r>
      <w:r>
        <w:rPr>
          <w:rFonts w:ascii="Consolas" w:hAnsi="Consolas" w:cs="Courier New"/>
          <w:color w:val="666600"/>
          <w:sz w:val="17"/>
          <w:szCs w:val="17"/>
        </w:rPr>
        <w:t>.</w:t>
      </w:r>
      <w:r>
        <w:rPr>
          <w:rFonts w:ascii="Consolas" w:hAnsi="Consolas" w:cs="Courier New"/>
          <w:color w:val="000000"/>
          <w:sz w:val="17"/>
          <w:szCs w:val="17"/>
        </w:rPr>
        <w:t>backward</w:t>
      </w:r>
      <w:r>
        <w:rPr>
          <w:rFonts w:ascii="Consolas" w:hAnsi="Consolas" w:cs="Courier New"/>
          <w:color w:val="666600"/>
          <w:sz w:val="17"/>
          <w:szCs w:val="17"/>
        </w:rPr>
        <w:t>()</w:t>
      </w:r>
    </w:p>
    <w:p w14:paraId="277E4B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000000"/>
          <w:sz w:val="17"/>
          <w:szCs w:val="17"/>
        </w:rPr>
        <w:t>        optimizer</w:t>
      </w:r>
      <w:r>
        <w:rPr>
          <w:rFonts w:ascii="Consolas" w:hAnsi="Consolas" w:cs="Courier New"/>
          <w:color w:val="666600"/>
          <w:sz w:val="17"/>
          <w:szCs w:val="17"/>
        </w:rPr>
        <w:t>.</w:t>
      </w:r>
      <w:r>
        <w:rPr>
          <w:rFonts w:ascii="Consolas" w:hAnsi="Consolas" w:cs="Courier New"/>
          <w:color w:val="000000"/>
          <w:sz w:val="17"/>
          <w:szCs w:val="17"/>
        </w:rPr>
        <w:t>step</w:t>
      </w:r>
      <w:r>
        <w:rPr>
          <w:rFonts w:ascii="Consolas" w:hAnsi="Consolas" w:cs="Courier New"/>
          <w:color w:val="666600"/>
          <w:sz w:val="17"/>
          <w:szCs w:val="17"/>
        </w:rPr>
        <w:t>()</w:t>
      </w:r>
    </w:p>
    <w:p w14:paraId="331F61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"Epoch {epoch+1}, Loss: {loss.item()}"</w:t>
      </w:r>
      <w:r>
        <w:rPr>
          <w:rFonts w:ascii="Consolas" w:hAnsi="Consolas" w:cs="Courier New"/>
          <w:color w:val="666600"/>
          <w:sz w:val="17"/>
          <w:szCs w:val="17"/>
        </w:rPr>
        <w:t>)</w:t>
      </w:r>
    </w:p>
    <w:p w14:paraId="55E740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w:t>
      </w:r>
    </w:p>
    <w:p w14:paraId="23AC95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880000"/>
          <w:sz w:val="17"/>
          <w:szCs w:val="17"/>
        </w:rPr>
        <w:t># Evaluate the model</w:t>
      </w:r>
    </w:p>
    <w:p w14:paraId="2EEDDB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666600"/>
          <w:sz w:val="17"/>
          <w:szCs w:val="17"/>
        </w:rPr>
        <w:t>()</w:t>
      </w:r>
    </w:p>
    <w:p w14:paraId="76107A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xml:space="preserve">test_loss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127ED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correct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3D566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88"/>
          <w:sz w:val="17"/>
          <w:szCs w:val="17"/>
        </w:rPr>
        <w:t>with</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no_grad</w:t>
      </w:r>
      <w:r>
        <w:rPr>
          <w:rFonts w:ascii="Consolas" w:hAnsi="Consolas" w:cs="Courier New"/>
          <w:color w:val="666600"/>
          <w:sz w:val="17"/>
          <w:szCs w:val="17"/>
        </w:rPr>
        <w:t>():</w:t>
      </w:r>
    </w:p>
    <w:p w14:paraId="4CCE05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batch </w:t>
      </w:r>
      <w:r>
        <w:rPr>
          <w:rFonts w:ascii="Consolas" w:hAnsi="Consolas" w:cs="Courier New"/>
          <w:color w:val="000088"/>
          <w:sz w:val="17"/>
          <w:szCs w:val="17"/>
        </w:rPr>
        <w:t>in</w:t>
      </w:r>
      <w:r>
        <w:rPr>
          <w:rFonts w:ascii="Consolas" w:hAnsi="Consolas" w:cs="Courier New"/>
          <w:color w:val="000000"/>
          <w:sz w:val="17"/>
          <w:szCs w:val="17"/>
        </w:rPr>
        <w:t xml:space="preserve"> test_loader</w:t>
      </w:r>
      <w:r>
        <w:rPr>
          <w:rFonts w:ascii="Consolas" w:hAnsi="Consolas" w:cs="Courier New"/>
          <w:color w:val="666600"/>
          <w:sz w:val="17"/>
          <w:szCs w:val="17"/>
        </w:rPr>
        <w:t>:</w:t>
      </w:r>
    </w:p>
    <w:p w14:paraId="16BC8E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5AB83C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68EC89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555BC9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000000"/>
          <w:sz w:val="17"/>
          <w:szCs w:val="17"/>
        </w:rPr>
        <w:t xml:space="preserve">        loss </w:t>
      </w:r>
      <w:r>
        <w:rPr>
          <w:rFonts w:ascii="Consolas" w:hAnsi="Consolas" w:cs="Courier New"/>
          <w:color w:val="666600"/>
          <w:sz w:val="17"/>
          <w:szCs w:val="17"/>
        </w:rPr>
        <w:t>=</w:t>
      </w:r>
      <w:r>
        <w:rPr>
          <w:rFonts w:ascii="Consolas" w:hAnsi="Consolas" w:cs="Courier New"/>
          <w:color w:val="000000"/>
          <w:sz w:val="17"/>
          <w:szCs w:val="17"/>
        </w:rPr>
        <w:t xml:space="preserve"> loss_fn</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
    <w:p w14:paraId="3D4E29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 xml:space="preserve">        test_loss </w:t>
      </w:r>
      <w:r>
        <w:rPr>
          <w:rFonts w:ascii="Consolas" w:hAnsi="Consolas" w:cs="Courier New"/>
          <w:color w:val="666600"/>
          <w:sz w:val="17"/>
          <w:szCs w:val="17"/>
        </w:rPr>
        <w:t>+=</w:t>
      </w:r>
      <w:r>
        <w:rPr>
          <w:rFonts w:ascii="Consolas" w:hAnsi="Consolas" w:cs="Courier New"/>
          <w:color w:val="000000"/>
          <w:sz w:val="17"/>
          <w:szCs w:val="17"/>
        </w:rPr>
        <w:t xml:space="preserve"> loss</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7AA403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predicted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11E05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        correct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predicted </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77CF33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00"/>
          <w:sz w:val="17"/>
          <w:szCs w:val="17"/>
        </w:rPr>
        <w:t> </w:t>
      </w:r>
    </w:p>
    <w:p w14:paraId="62EA0C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accuracy </w:t>
      </w:r>
      <w:r>
        <w:rPr>
          <w:rFonts w:ascii="Consolas" w:hAnsi="Consolas" w:cs="Courier New"/>
          <w:color w:val="666600"/>
          <w:sz w:val="17"/>
          <w:szCs w:val="17"/>
        </w:rPr>
        <w:t>=</w:t>
      </w:r>
      <w:r>
        <w:rPr>
          <w:rFonts w:ascii="Consolas" w:hAnsi="Consolas" w:cs="Courier New"/>
          <w:color w:val="000000"/>
          <w:sz w:val="17"/>
          <w:szCs w:val="17"/>
        </w:rPr>
        <w:t xml:space="preserve"> correct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test_loader</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p>
    <w:p w14:paraId="47F14B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"Test Accuracy: {accuracy:.4f}"</w:t>
      </w:r>
      <w:r>
        <w:rPr>
          <w:rFonts w:ascii="Consolas" w:hAnsi="Consolas" w:cs="Courier New"/>
          <w:color w:val="666600"/>
          <w:sz w:val="17"/>
          <w:szCs w:val="17"/>
        </w:rPr>
        <w:t>)</w:t>
      </w:r>
    </w:p>
    <w:p w14:paraId="0EEF2C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w:t>
      </w:r>
    </w:p>
    <w:p w14:paraId="0885D3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880000"/>
          <w:sz w:val="17"/>
          <w:szCs w:val="17"/>
        </w:rPr>
        <w:t># Use the model to generate sexual content</w:t>
      </w:r>
    </w:p>
    <w:p w14:paraId="111204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7B4CC7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input_text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tensor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4B815D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3CEA81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predicted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0B67C6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predicted</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2735C5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w:t>
      </w:r>
    </w:p>
    <w:p w14:paraId="54E207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880000"/>
          <w:sz w:val="17"/>
          <w:szCs w:val="17"/>
        </w:rPr>
        <w:t># Example usage</w:t>
      </w:r>
    </w:p>
    <w:p w14:paraId="7E4BB3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231. </w:t>
      </w:r>
      <w:r>
        <w:rPr>
          <w:rFonts w:ascii="Consolas" w:hAnsi="Consolas" w:cs="Courier New"/>
          <w:color w:val="000000"/>
          <w:sz w:val="17"/>
          <w:szCs w:val="17"/>
        </w:rPr>
        <w:t xml:space="preserve">prompt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know more about BDSM"</w:t>
      </w:r>
    </w:p>
    <w:p w14:paraId="3925EA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000000"/>
          <w:sz w:val="17"/>
          <w:szCs w:val="17"/>
        </w:rPr>
        <w:t xml:space="preserve">generated_content </w:t>
      </w:r>
      <w:r>
        <w:rPr>
          <w:rFonts w:ascii="Consolas" w:hAnsi="Consolas" w:cs="Courier New"/>
          <w:color w:val="666600"/>
          <w:sz w:val="17"/>
          <w:szCs w:val="17"/>
        </w:rPr>
        <w:t>=</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7E9065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"Generated Content: {generated_content}"</w:t>
      </w:r>
      <w:r>
        <w:rPr>
          <w:rFonts w:ascii="Consolas" w:hAnsi="Consolas" w:cs="Courier New"/>
          <w:color w:val="666600"/>
          <w:sz w:val="17"/>
          <w:szCs w:val="17"/>
        </w:rPr>
        <w:t>)</w:t>
      </w:r>
    </w:p>
    <w:p w14:paraId="0481F2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w:t>
      </w:r>
    </w:p>
    <w:p w14:paraId="0830A6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4D5E66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AutoModelForSequenceClassification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p>
    <w:p w14:paraId="39952E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w:t>
      </w:r>
    </w:p>
    <w:p w14:paraId="2B2594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880000"/>
          <w:sz w:val="17"/>
          <w:szCs w:val="17"/>
        </w:rPr>
        <w:t># Load the model and tokenizer</w:t>
      </w:r>
    </w:p>
    <w:p w14:paraId="5BBD099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AutoModelForSequenceClassification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"nudenet-base-uncased"</w:t>
      </w:r>
      <w:r>
        <w:rPr>
          <w:rFonts w:ascii="Consolas" w:hAnsi="Consolas" w:cs="Courier New"/>
          <w:color w:val="666600"/>
          <w:sz w:val="17"/>
          <w:szCs w:val="17"/>
        </w:rPr>
        <w:t>)</w:t>
      </w:r>
    </w:p>
    <w:p w14:paraId="7E25014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"nudenet-base-uncased"</w:t>
      </w:r>
      <w:r>
        <w:rPr>
          <w:rFonts w:ascii="Consolas" w:hAnsi="Consolas" w:cs="Courier New"/>
          <w:color w:val="666600"/>
          <w:sz w:val="17"/>
          <w:szCs w:val="17"/>
        </w:rPr>
        <w:t>)</w:t>
      </w:r>
    </w:p>
    <w:p w14:paraId="6CAFC9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w:t>
      </w:r>
    </w:p>
    <w:p w14:paraId="2EE36D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880000"/>
          <w:sz w:val="17"/>
          <w:szCs w:val="17"/>
        </w:rPr>
        <w:t># Define a function to analyze user input and generate a response</w:t>
      </w:r>
    </w:p>
    <w:p w14:paraId="65EDD6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705602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00"/>
          <w:sz w:val="17"/>
          <w:szCs w:val="17"/>
        </w:rPr>
        <w:t xml:space="preserve">    </w:t>
      </w:r>
      <w:r>
        <w:rPr>
          <w:rFonts w:ascii="Consolas" w:hAnsi="Consolas" w:cs="Courier New"/>
          <w:color w:val="880000"/>
          <w:sz w:val="17"/>
          <w:szCs w:val="17"/>
        </w:rPr>
        <w:t># Tokenize the user input</w:t>
      </w:r>
    </w:p>
    <w:p w14:paraId="2E9DC5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75B33F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w:t>
      </w:r>
    </w:p>
    <w:p w14:paraId="78A369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000000"/>
          <w:sz w:val="17"/>
          <w:szCs w:val="17"/>
        </w:rPr>
        <w:t xml:space="preserve">    </w:t>
      </w:r>
      <w:r>
        <w:rPr>
          <w:rFonts w:ascii="Consolas" w:hAnsi="Consolas" w:cs="Courier New"/>
          <w:color w:val="880000"/>
          <w:sz w:val="17"/>
          <w:szCs w:val="17"/>
        </w:rPr>
        <w:t># Analyze the user input using the model</w:t>
      </w:r>
    </w:p>
    <w:p w14:paraId="301504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p>
    <w:p w14:paraId="314E87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249. </w:t>
      </w:r>
      <w:r>
        <w:rPr>
          <w:rFonts w:ascii="Consolas" w:hAnsi="Consolas" w:cs="Courier New"/>
          <w:color w:val="000000"/>
          <w:sz w:val="17"/>
          <w:szCs w:val="17"/>
        </w:rPr>
        <w:t> </w:t>
      </w:r>
    </w:p>
    <w:p w14:paraId="2CB789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xml:space="preserve">    </w:t>
      </w:r>
      <w:r>
        <w:rPr>
          <w:rFonts w:ascii="Consolas" w:hAnsi="Consolas" w:cs="Courier New"/>
          <w:color w:val="880000"/>
          <w:sz w:val="17"/>
          <w:szCs w:val="17"/>
        </w:rPr>
        <w:t># Generate a response based on the analysis</w:t>
      </w:r>
    </w:p>
    <w:p w14:paraId="18353A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understand that you are interested in discussing sexual content. Here is some information on the topic: [insert relevant information]"</w:t>
      </w:r>
    </w:p>
    <w:p w14:paraId="4D0D46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00"/>
          <w:sz w:val="17"/>
          <w:szCs w:val="17"/>
        </w:rPr>
        <w:t> </w:t>
      </w:r>
    </w:p>
    <w:p w14:paraId="115E01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5E7F33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w:t>
      </w:r>
    </w:p>
    <w:p w14:paraId="50DE37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880000"/>
          <w:sz w:val="17"/>
          <w:szCs w:val="17"/>
        </w:rPr>
        <w:t># Test the function</w:t>
      </w:r>
    </w:p>
    <w:p w14:paraId="78032E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know more about BDSM"</w:t>
      </w:r>
    </w:p>
    <w:p w14:paraId="2D2041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497B17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1247B4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259. </w:t>
      </w:r>
    </w:p>
    <w:p w14:paraId="63E50B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64E545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ai</w:t>
      </w:r>
      <w:r>
        <w:rPr>
          <w:rFonts w:ascii="Consolas" w:hAnsi="Consolas" w:cs="Courier New"/>
          <w:color w:val="666600"/>
          <w:sz w:val="17"/>
          <w:szCs w:val="17"/>
        </w:rPr>
        <w:t>.</w:t>
      </w:r>
      <w:r>
        <w:rPr>
          <w:rFonts w:ascii="Consolas" w:hAnsi="Consolas" w:cs="Courier New"/>
          <w:color w:val="000000"/>
          <w:sz w:val="17"/>
          <w:szCs w:val="17"/>
        </w:rPr>
        <w:t xml:space="preserve">contentsafety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ContentSafetyClient</w:t>
      </w:r>
    </w:p>
    <w:p w14:paraId="4AA2EC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ai</w:t>
      </w:r>
      <w:r>
        <w:rPr>
          <w:rFonts w:ascii="Consolas" w:hAnsi="Consolas" w:cs="Courier New"/>
          <w:color w:val="666600"/>
          <w:sz w:val="17"/>
          <w:szCs w:val="17"/>
        </w:rPr>
        <w:t>.</w:t>
      </w:r>
      <w:r>
        <w:rPr>
          <w:rFonts w:ascii="Consolas" w:hAnsi="Consolas" w:cs="Courier New"/>
          <w:color w:val="000000"/>
          <w:sz w:val="17"/>
          <w:szCs w:val="17"/>
        </w:rPr>
        <w:t>contentsafety</w:t>
      </w:r>
      <w:r>
        <w:rPr>
          <w:rFonts w:ascii="Consolas" w:hAnsi="Consolas" w:cs="Courier New"/>
          <w:color w:val="666600"/>
          <w:sz w:val="17"/>
          <w:szCs w:val="17"/>
        </w:rPr>
        <w:t>.</w:t>
      </w:r>
      <w:r>
        <w:rPr>
          <w:rFonts w:ascii="Consolas" w:hAnsi="Consolas" w:cs="Courier New"/>
          <w:color w:val="000000"/>
          <w:sz w:val="17"/>
          <w:szCs w:val="17"/>
        </w:rPr>
        <w:t xml:space="preserve">models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TextCategory</w:t>
      </w:r>
    </w:p>
    <w:p w14:paraId="675BDE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000000"/>
          <w:sz w:val="17"/>
          <w:szCs w:val="17"/>
        </w:rPr>
        <w:t xml:space="preserve">credentials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AzureKeyCredential</w:t>
      </w:r>
    </w:p>
    <w:p w14:paraId="4A7D9A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000000"/>
          <w:sz w:val="17"/>
          <w:szCs w:val="17"/>
        </w:rPr>
        <w:t xml:space="preserve">exceptions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HttpResponseError</w:t>
      </w:r>
    </w:p>
    <w:p w14:paraId="4F93B1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w:t>
      </w:r>
    </w:p>
    <w:p w14:paraId="700913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880000"/>
          <w:sz w:val="17"/>
          <w:szCs w:val="17"/>
        </w:rPr>
        <w:t># Set up the Content Safety client</w:t>
      </w:r>
    </w:p>
    <w:p w14:paraId="274C94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00"/>
          <w:sz w:val="17"/>
          <w:szCs w:val="17"/>
        </w:rPr>
        <w:t xml:space="preserve">key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environ</w:t>
      </w:r>
      <w:r>
        <w:rPr>
          <w:rFonts w:ascii="Consolas" w:hAnsi="Consolas" w:cs="Courier New"/>
          <w:color w:val="666600"/>
          <w:sz w:val="17"/>
          <w:szCs w:val="17"/>
        </w:rPr>
        <w:t>[</w:t>
      </w:r>
      <w:r>
        <w:rPr>
          <w:rFonts w:ascii="Consolas" w:hAnsi="Consolas" w:cs="Courier New"/>
          <w:color w:val="008800"/>
          <w:sz w:val="17"/>
          <w:szCs w:val="17"/>
        </w:rPr>
        <w:t>"CONTENT_SAFETY_KEY"</w:t>
      </w:r>
      <w:r>
        <w:rPr>
          <w:rFonts w:ascii="Consolas" w:hAnsi="Consolas" w:cs="Courier New"/>
          <w:color w:val="666600"/>
          <w:sz w:val="17"/>
          <w:szCs w:val="17"/>
        </w:rPr>
        <w:t>]</w:t>
      </w:r>
    </w:p>
    <w:p w14:paraId="3FF087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endpoint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environ</w:t>
      </w:r>
      <w:r>
        <w:rPr>
          <w:rFonts w:ascii="Consolas" w:hAnsi="Consolas" w:cs="Courier New"/>
          <w:color w:val="666600"/>
          <w:sz w:val="17"/>
          <w:szCs w:val="17"/>
        </w:rPr>
        <w:t>[</w:t>
      </w:r>
      <w:r>
        <w:rPr>
          <w:rFonts w:ascii="Consolas" w:hAnsi="Consolas" w:cs="Courier New"/>
          <w:color w:val="008800"/>
          <w:sz w:val="17"/>
          <w:szCs w:val="17"/>
        </w:rPr>
        <w:t>"CONTENT_SAFETY_ENDPOINT"</w:t>
      </w:r>
      <w:r>
        <w:rPr>
          <w:rFonts w:ascii="Consolas" w:hAnsi="Consolas" w:cs="Courier New"/>
          <w:color w:val="666600"/>
          <w:sz w:val="17"/>
          <w:szCs w:val="17"/>
        </w:rPr>
        <w:t>]</w:t>
      </w:r>
    </w:p>
    <w:p w14:paraId="097B59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00"/>
          <w:sz w:val="17"/>
          <w:szCs w:val="17"/>
        </w:rPr>
        <w:t xml:space="preserve">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ContentSafetyClient</w:t>
      </w:r>
      <w:r>
        <w:rPr>
          <w:rFonts w:ascii="Consolas" w:hAnsi="Consolas" w:cs="Courier New"/>
          <w:color w:val="666600"/>
          <w:sz w:val="17"/>
          <w:szCs w:val="17"/>
        </w:rPr>
        <w:t>(</w:t>
      </w:r>
      <w:r>
        <w:rPr>
          <w:rFonts w:ascii="Consolas" w:hAnsi="Consolas" w:cs="Courier New"/>
          <w:color w:val="000000"/>
          <w:sz w:val="17"/>
          <w:szCs w:val="17"/>
        </w:rPr>
        <w:t>endpoint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AzureKeyCredential</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p>
    <w:p w14:paraId="5C3186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00"/>
          <w:sz w:val="17"/>
          <w:szCs w:val="17"/>
        </w:rPr>
        <w:t> </w:t>
      </w:r>
    </w:p>
    <w:p w14:paraId="72FA674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880000"/>
          <w:sz w:val="17"/>
          <w:szCs w:val="17"/>
        </w:rPr>
        <w:t># Define a function to analyze user input and generate a response</w:t>
      </w:r>
    </w:p>
    <w:p w14:paraId="0B59F6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15590E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00"/>
          <w:sz w:val="17"/>
          <w:szCs w:val="17"/>
        </w:rPr>
        <w:t xml:space="preserve">    </w:t>
      </w:r>
      <w:r>
        <w:rPr>
          <w:rFonts w:ascii="Consolas" w:hAnsi="Consolas" w:cs="Courier New"/>
          <w:color w:val="880000"/>
          <w:sz w:val="17"/>
          <w:szCs w:val="17"/>
        </w:rPr>
        <w:t># Analyze the user input using the Content Safety service</w:t>
      </w:r>
    </w:p>
    <w:p w14:paraId="148E6B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xml:space="preserve">    request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6CDDB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p>
    <w:p w14:paraId="1267B7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w:t>
      </w:r>
    </w:p>
    <w:p w14:paraId="2FE50D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    </w:t>
      </w:r>
      <w:r>
        <w:rPr>
          <w:rFonts w:ascii="Consolas" w:hAnsi="Consolas" w:cs="Courier New"/>
          <w:color w:val="880000"/>
          <w:sz w:val="17"/>
          <w:szCs w:val="17"/>
        </w:rPr>
        <w:t># Generate a response based on the analysis</w:t>
      </w:r>
    </w:p>
    <w:p w14:paraId="0136CF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categories_analysis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category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"Sexual Content"</w:t>
      </w:r>
      <w:r>
        <w:rPr>
          <w:rFonts w:ascii="Consolas" w:hAnsi="Consolas" w:cs="Courier New"/>
          <w:color w:val="666600"/>
          <w:sz w:val="17"/>
          <w:szCs w:val="17"/>
        </w:rPr>
        <w:t>:</w:t>
      </w:r>
    </w:p>
    <w:p w14:paraId="2EC86F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xml:space="preserve">        response_text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understand that you are interested in discussing sexual content. Here is some information on the topic: [insert relevant information]"</w:t>
      </w:r>
    </w:p>
    <w:p w14:paraId="5A728E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7D5AE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00"/>
          <w:sz w:val="17"/>
          <w:szCs w:val="17"/>
        </w:rPr>
        <w:t xml:space="preserve">        response_text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 not sure what you mean by that. Can you please rephrase?"</w:t>
      </w:r>
    </w:p>
    <w:p w14:paraId="5B928E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w:t>
      </w:r>
    </w:p>
    <w:p w14:paraId="20616B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response_text</w:t>
      </w:r>
    </w:p>
    <w:p w14:paraId="546636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w:t>
      </w:r>
    </w:p>
    <w:p w14:paraId="704CDD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880000"/>
          <w:sz w:val="17"/>
          <w:szCs w:val="17"/>
        </w:rPr>
        <w:t># Test the function</w:t>
      </w:r>
    </w:p>
    <w:p w14:paraId="4FD375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know more about BDSM"</w:t>
      </w:r>
    </w:p>
    <w:p w14:paraId="7E4B7F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315519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8BFCA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289. </w:t>
      </w:r>
    </w:p>
    <w:p w14:paraId="60CCF3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content_types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19529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xml:space="preserve">    </w:t>
      </w:r>
      <w:r>
        <w:rPr>
          <w:rFonts w:ascii="Consolas" w:hAnsi="Consolas" w:cs="Courier New"/>
          <w:color w:val="008800"/>
          <w:sz w:val="17"/>
          <w:szCs w:val="17"/>
        </w:rPr>
        <w:t>"Monday"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"Motivation Monday"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"Man Crush Monday"</w:t>
      </w:r>
      <w:r>
        <w:rPr>
          <w:rFonts w:ascii="Consolas" w:hAnsi="Consolas" w:cs="Courier New"/>
          <w:color w:val="666600"/>
          <w:sz w:val="17"/>
          <w:szCs w:val="17"/>
        </w:rPr>
        <w:t>],</w:t>
      </w:r>
    </w:p>
    <w:p w14:paraId="4274E6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8800"/>
          <w:sz w:val="17"/>
          <w:szCs w:val="17"/>
        </w:rPr>
        <w:t>"Tuesday"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"Titty Tuesday"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"Taco Tuesday"</w:t>
      </w:r>
      <w:r>
        <w:rPr>
          <w:rFonts w:ascii="Consolas" w:hAnsi="Consolas" w:cs="Courier New"/>
          <w:color w:val="666600"/>
          <w:sz w:val="17"/>
          <w:szCs w:val="17"/>
        </w:rPr>
        <w:t>],</w:t>
      </w:r>
    </w:p>
    <w:p w14:paraId="19B97C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xml:space="preserve">    </w:t>
      </w:r>
      <w:r>
        <w:rPr>
          <w:rFonts w:ascii="Consolas" w:hAnsi="Consolas" w:cs="Courier New"/>
          <w:color w:val="008800"/>
          <w:sz w:val="17"/>
          <w:szCs w:val="17"/>
        </w:rPr>
        <w:t>"Wednesday"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"Wisdom Wednesday"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"Women Crush Wednesday"</w:t>
      </w:r>
      <w:r>
        <w:rPr>
          <w:rFonts w:ascii="Consolas" w:hAnsi="Consolas" w:cs="Courier New"/>
          <w:color w:val="666600"/>
          <w:sz w:val="17"/>
          <w:szCs w:val="17"/>
        </w:rPr>
        <w:t>],</w:t>
      </w:r>
    </w:p>
    <w:p w14:paraId="7BE479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000000"/>
          <w:sz w:val="17"/>
          <w:szCs w:val="17"/>
        </w:rPr>
        <w:t xml:space="preserve">    </w:t>
      </w:r>
      <w:r>
        <w:rPr>
          <w:rFonts w:ascii="Consolas" w:hAnsi="Consolas" w:cs="Courier New"/>
          <w:color w:val="008800"/>
          <w:sz w:val="17"/>
          <w:szCs w:val="17"/>
        </w:rPr>
        <w:t>"Thursday"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"Throwback Thursday"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"Thirsty Thursday"</w:t>
      </w:r>
      <w:r>
        <w:rPr>
          <w:rFonts w:ascii="Consolas" w:hAnsi="Consolas" w:cs="Courier New"/>
          <w:color w:val="666600"/>
          <w:sz w:val="17"/>
          <w:szCs w:val="17"/>
        </w:rPr>
        <w:t>],</w:t>
      </w:r>
    </w:p>
    <w:p w14:paraId="0722EB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    </w:t>
      </w:r>
      <w:r>
        <w:rPr>
          <w:rFonts w:ascii="Consolas" w:hAnsi="Consolas" w:cs="Courier New"/>
          <w:color w:val="008800"/>
          <w:sz w:val="17"/>
          <w:szCs w:val="17"/>
        </w:rPr>
        <w:t>"Friday"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"Friday Feeling"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"Follow Friday"</w:t>
      </w:r>
      <w:r>
        <w:rPr>
          <w:rFonts w:ascii="Consolas" w:hAnsi="Consolas" w:cs="Courier New"/>
          <w:color w:val="666600"/>
          <w:sz w:val="17"/>
          <w:szCs w:val="17"/>
        </w:rPr>
        <w:t>],</w:t>
      </w:r>
    </w:p>
    <w:p w14:paraId="61A6B3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    </w:t>
      </w:r>
      <w:r>
        <w:rPr>
          <w:rFonts w:ascii="Consolas" w:hAnsi="Consolas" w:cs="Courier New"/>
          <w:color w:val="008800"/>
          <w:sz w:val="17"/>
          <w:szCs w:val="17"/>
        </w:rPr>
        <w:t>"Saturday"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"Saturday Night"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"Sexy Saturday"</w:t>
      </w:r>
      <w:r>
        <w:rPr>
          <w:rFonts w:ascii="Consolas" w:hAnsi="Consolas" w:cs="Courier New"/>
          <w:color w:val="666600"/>
          <w:sz w:val="17"/>
          <w:szCs w:val="17"/>
        </w:rPr>
        <w:t>],</w:t>
      </w:r>
    </w:p>
    <w:p w14:paraId="53417F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00"/>
          <w:sz w:val="17"/>
          <w:szCs w:val="17"/>
        </w:rPr>
        <w:t xml:space="preserve">    </w:t>
      </w:r>
      <w:r>
        <w:rPr>
          <w:rFonts w:ascii="Consolas" w:hAnsi="Consolas" w:cs="Courier New"/>
          <w:color w:val="008800"/>
          <w:sz w:val="17"/>
          <w:szCs w:val="17"/>
        </w:rPr>
        <w:t>"Sunday"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"Sunday Funday"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"Self Care Sunday"</w:t>
      </w:r>
      <w:r>
        <w:rPr>
          <w:rFonts w:ascii="Consolas" w:hAnsi="Consolas" w:cs="Courier New"/>
          <w:color w:val="666600"/>
          <w:sz w:val="17"/>
          <w:szCs w:val="17"/>
        </w:rPr>
        <w:t>]</w:t>
      </w:r>
    </w:p>
    <w:p w14:paraId="12B9ED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666600"/>
          <w:sz w:val="17"/>
          <w:szCs w:val="17"/>
        </w:rPr>
        <w:t>}</w:t>
      </w:r>
    </w:p>
    <w:p w14:paraId="01CD61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299. </w:t>
      </w:r>
      <w:r>
        <w:rPr>
          <w:rFonts w:ascii="Consolas" w:hAnsi="Consolas" w:cs="Courier New"/>
          <w:color w:val="000000"/>
          <w:sz w:val="17"/>
          <w:szCs w:val="17"/>
        </w:rPr>
        <w:t> </w:t>
      </w:r>
    </w:p>
    <w:p w14:paraId="3F333F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300. </w:t>
      </w:r>
      <w:r>
        <w:rPr>
          <w:rFonts w:ascii="Consolas" w:hAnsi="Consolas" w:cs="Courier New"/>
          <w:color w:val="880000"/>
          <w:sz w:val="17"/>
          <w:szCs w:val="17"/>
        </w:rPr>
        <w:t># Define a function to get the current day of the week</w:t>
      </w:r>
    </w:p>
    <w:p w14:paraId="2C05DF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301. </w:t>
      </w:r>
      <w:r>
        <w:rPr>
          <w:rFonts w:ascii="Consolas" w:hAnsi="Consolas" w:cs="Courier New"/>
          <w:color w:val="000088"/>
          <w:sz w:val="17"/>
          <w:szCs w:val="17"/>
        </w:rPr>
        <w:t>def</w:t>
      </w:r>
      <w:r>
        <w:rPr>
          <w:rFonts w:ascii="Consolas" w:hAnsi="Consolas" w:cs="Courier New"/>
          <w:color w:val="000000"/>
          <w:sz w:val="17"/>
          <w:szCs w:val="17"/>
        </w:rPr>
        <w:t xml:space="preserve"> get_current_day</w:t>
      </w:r>
      <w:r>
        <w:rPr>
          <w:rFonts w:ascii="Consolas" w:hAnsi="Consolas" w:cs="Courier New"/>
          <w:color w:val="666600"/>
          <w:sz w:val="17"/>
          <w:szCs w:val="17"/>
        </w:rPr>
        <w:t>():</w:t>
      </w:r>
    </w:p>
    <w:p w14:paraId="786156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strftime</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494E56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303. </w:t>
      </w:r>
      <w:r>
        <w:rPr>
          <w:rFonts w:ascii="Consolas" w:hAnsi="Consolas" w:cs="Courier New"/>
          <w:color w:val="000000"/>
          <w:sz w:val="17"/>
          <w:szCs w:val="17"/>
        </w:rPr>
        <w:t> </w:t>
      </w:r>
    </w:p>
    <w:p w14:paraId="5D5EC3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304. </w:t>
      </w:r>
      <w:r>
        <w:rPr>
          <w:rFonts w:ascii="Consolas" w:hAnsi="Consolas" w:cs="Courier New"/>
          <w:color w:val="880000"/>
          <w:sz w:val="17"/>
          <w:szCs w:val="17"/>
        </w:rPr>
        <w:t># Define a function to get the content type for the current day</w:t>
      </w:r>
    </w:p>
    <w:p w14:paraId="177510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305. </w:t>
      </w:r>
      <w:r>
        <w:rPr>
          <w:rFonts w:ascii="Consolas" w:hAnsi="Consolas" w:cs="Courier New"/>
          <w:color w:val="000088"/>
          <w:sz w:val="17"/>
          <w:szCs w:val="17"/>
        </w:rPr>
        <w:t>def</w:t>
      </w:r>
      <w:r>
        <w:rPr>
          <w:rFonts w:ascii="Consolas" w:hAnsi="Consolas" w:cs="Courier New"/>
          <w:color w:val="000000"/>
          <w:sz w:val="17"/>
          <w:szCs w:val="17"/>
        </w:rPr>
        <w:t xml:space="preserve"> get_content_type</w:t>
      </w:r>
      <w:r>
        <w:rPr>
          <w:rFonts w:ascii="Consolas" w:hAnsi="Consolas" w:cs="Courier New"/>
          <w:color w:val="666600"/>
          <w:sz w:val="17"/>
          <w:szCs w:val="17"/>
        </w:rPr>
        <w:t>(</w:t>
      </w:r>
      <w:r>
        <w:rPr>
          <w:rFonts w:ascii="Consolas" w:hAnsi="Consolas" w:cs="Courier New"/>
          <w:color w:val="000000"/>
          <w:sz w:val="17"/>
          <w:szCs w:val="17"/>
        </w:rPr>
        <w:t>day</w:t>
      </w:r>
      <w:r>
        <w:rPr>
          <w:rFonts w:ascii="Consolas" w:hAnsi="Consolas" w:cs="Courier New"/>
          <w:color w:val="666600"/>
          <w:sz w:val="17"/>
          <w:szCs w:val="17"/>
        </w:rPr>
        <w:t>):</w:t>
      </w:r>
    </w:p>
    <w:p w14:paraId="0103AC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content_types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EECD2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307. </w:t>
      </w:r>
      <w:r>
        <w:rPr>
          <w:rFonts w:ascii="Consolas" w:hAnsi="Consolas" w:cs="Courier New"/>
          <w:color w:val="000000"/>
          <w:sz w:val="17"/>
          <w:szCs w:val="17"/>
        </w:rPr>
        <w:t> </w:t>
      </w:r>
    </w:p>
    <w:p w14:paraId="5841D5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308. </w:t>
      </w:r>
      <w:r>
        <w:rPr>
          <w:rFonts w:ascii="Consolas" w:hAnsi="Consolas" w:cs="Courier New"/>
          <w:color w:val="880000"/>
          <w:sz w:val="17"/>
          <w:szCs w:val="17"/>
        </w:rPr>
        <w:t># Test the functions</w:t>
      </w:r>
    </w:p>
    <w:p w14:paraId="70A462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309. </w:t>
      </w:r>
      <w:r>
        <w:rPr>
          <w:rFonts w:ascii="Consolas" w:hAnsi="Consolas" w:cs="Courier New"/>
          <w:color w:val="000000"/>
          <w:sz w:val="17"/>
          <w:szCs w:val="17"/>
        </w:rPr>
        <w:t xml:space="preserve">current_day </w:t>
      </w:r>
      <w:r>
        <w:rPr>
          <w:rFonts w:ascii="Consolas" w:hAnsi="Consolas" w:cs="Courier New"/>
          <w:color w:val="666600"/>
          <w:sz w:val="17"/>
          <w:szCs w:val="17"/>
        </w:rPr>
        <w:t>=</w:t>
      </w:r>
      <w:r>
        <w:rPr>
          <w:rFonts w:ascii="Consolas" w:hAnsi="Consolas" w:cs="Courier New"/>
          <w:color w:val="000000"/>
          <w:sz w:val="17"/>
          <w:szCs w:val="17"/>
        </w:rPr>
        <w:t xml:space="preserve"> get_current_day</w:t>
      </w:r>
      <w:r>
        <w:rPr>
          <w:rFonts w:ascii="Consolas" w:hAnsi="Consolas" w:cs="Courier New"/>
          <w:color w:val="666600"/>
          <w:sz w:val="17"/>
          <w:szCs w:val="17"/>
        </w:rPr>
        <w:t>()</w:t>
      </w:r>
    </w:p>
    <w:p w14:paraId="6D6F74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310. </w:t>
      </w:r>
      <w:r>
        <w:rPr>
          <w:rFonts w:ascii="Consolas" w:hAnsi="Consolas" w:cs="Courier New"/>
          <w:color w:val="000000"/>
          <w:sz w:val="17"/>
          <w:szCs w:val="17"/>
        </w:rPr>
        <w:t xml:space="preserve">content_type </w:t>
      </w:r>
      <w:r>
        <w:rPr>
          <w:rFonts w:ascii="Consolas" w:hAnsi="Consolas" w:cs="Courier New"/>
          <w:color w:val="666600"/>
          <w:sz w:val="17"/>
          <w:szCs w:val="17"/>
        </w:rPr>
        <w:t>=</w:t>
      </w:r>
      <w:r>
        <w:rPr>
          <w:rFonts w:ascii="Consolas" w:hAnsi="Consolas" w:cs="Courier New"/>
          <w:color w:val="000000"/>
          <w:sz w:val="17"/>
          <w:szCs w:val="17"/>
        </w:rPr>
        <w:t xml:space="preserve"> get_content_type</w:t>
      </w:r>
      <w:r>
        <w:rPr>
          <w:rFonts w:ascii="Consolas" w:hAnsi="Consolas" w:cs="Courier New"/>
          <w:color w:val="666600"/>
          <w:sz w:val="17"/>
          <w:szCs w:val="17"/>
        </w:rPr>
        <w:t>(</w:t>
      </w:r>
      <w:r>
        <w:rPr>
          <w:rFonts w:ascii="Consolas" w:hAnsi="Consolas" w:cs="Courier New"/>
          <w:color w:val="000000"/>
          <w:sz w:val="17"/>
          <w:szCs w:val="17"/>
        </w:rPr>
        <w:t>current_day</w:t>
      </w:r>
      <w:r>
        <w:rPr>
          <w:rFonts w:ascii="Consolas" w:hAnsi="Consolas" w:cs="Courier New"/>
          <w:color w:val="666600"/>
          <w:sz w:val="17"/>
          <w:szCs w:val="17"/>
        </w:rPr>
        <w:t>)</w:t>
      </w:r>
    </w:p>
    <w:p w14:paraId="67E80D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"Today is {current_day} and the content type is {content_type}"</w:t>
      </w:r>
      <w:r>
        <w:rPr>
          <w:rFonts w:ascii="Consolas" w:hAnsi="Consolas" w:cs="Courier New"/>
          <w:color w:val="666600"/>
          <w:sz w:val="17"/>
          <w:szCs w:val="17"/>
        </w:rPr>
        <w:t>)</w:t>
      </w:r>
    </w:p>
    <w:p w14:paraId="4C5581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312. </w:t>
      </w:r>
      <w:r>
        <w:rPr>
          <w:rFonts w:ascii="Consolas" w:hAnsi="Consolas" w:cs="Courier New"/>
          <w:color w:val="000000"/>
          <w:sz w:val="17"/>
          <w:szCs w:val="17"/>
        </w:rPr>
        <w:t> </w:t>
      </w:r>
    </w:p>
    <w:p w14:paraId="0758C7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313. </w:t>
      </w:r>
      <w:r>
        <w:rPr>
          <w:rFonts w:ascii="Consolas" w:hAnsi="Consolas" w:cs="Courier New"/>
          <w:color w:val="880000"/>
          <w:sz w:val="17"/>
          <w:szCs w:val="17"/>
        </w:rPr>
        <w:t># Generate a social media post based on the content type</w:t>
      </w:r>
    </w:p>
    <w:p w14:paraId="73EE72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314. </w:t>
      </w:r>
      <w:r>
        <w:rPr>
          <w:rFonts w:ascii="Consolas" w:hAnsi="Consolas" w:cs="Courier New"/>
          <w:color w:val="000088"/>
          <w:sz w:val="17"/>
          <w:szCs w:val="17"/>
        </w:rPr>
        <w:t>def</w:t>
      </w:r>
      <w:r>
        <w:rPr>
          <w:rFonts w:ascii="Consolas" w:hAnsi="Consolas" w:cs="Courier New"/>
          <w:color w:val="000000"/>
          <w:sz w:val="17"/>
          <w:szCs w:val="17"/>
        </w:rPr>
        <w:t xml:space="preserve"> generate_post</w:t>
      </w:r>
      <w:r>
        <w:rPr>
          <w:rFonts w:ascii="Consolas" w:hAnsi="Consolas" w:cs="Courier New"/>
          <w:color w:val="666600"/>
          <w:sz w:val="17"/>
          <w:szCs w:val="17"/>
        </w:rPr>
        <w:t>(</w:t>
      </w:r>
      <w:r>
        <w:rPr>
          <w:rFonts w:ascii="Consolas" w:hAnsi="Consolas" w:cs="Courier New"/>
          <w:color w:val="000000"/>
          <w:sz w:val="17"/>
          <w:szCs w:val="17"/>
        </w:rPr>
        <w:t>content_type</w:t>
      </w:r>
      <w:r>
        <w:rPr>
          <w:rFonts w:ascii="Consolas" w:hAnsi="Consolas" w:cs="Courier New"/>
          <w:color w:val="666600"/>
          <w:sz w:val="17"/>
          <w:szCs w:val="17"/>
        </w:rPr>
        <w:t>):</w:t>
      </w:r>
    </w:p>
    <w:p w14:paraId="1D9965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content_type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"Titty Tuesday"</w:t>
      </w:r>
      <w:r>
        <w:rPr>
          <w:rFonts w:ascii="Consolas" w:hAnsi="Consolas" w:cs="Courier New"/>
          <w:color w:val="666600"/>
          <w:sz w:val="17"/>
          <w:szCs w:val="17"/>
        </w:rPr>
        <w:t>:</w:t>
      </w:r>
    </w:p>
    <w:p w14:paraId="20E68C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316.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 Titty Tuesday, everyone! #TittyTuesday #SexyTuesday"</w:t>
      </w:r>
    </w:p>
    <w:p w14:paraId="47A17A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content_type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"Taco Tuesday"</w:t>
      </w:r>
      <w:r>
        <w:rPr>
          <w:rFonts w:ascii="Consolas" w:hAnsi="Consolas" w:cs="Courier New"/>
          <w:color w:val="666600"/>
          <w:sz w:val="17"/>
          <w:szCs w:val="17"/>
        </w:rPr>
        <w:t>:</w:t>
      </w:r>
    </w:p>
    <w:p w14:paraId="18D91B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318.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Taco Tuesday, folks! Who's craving tacos today? #TacoTuesday #Foodie"</w:t>
      </w:r>
    </w:p>
    <w:p w14:paraId="5C0070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319. </w:t>
      </w:r>
      <w:r>
        <w:rPr>
          <w:rFonts w:ascii="Consolas" w:hAnsi="Consolas" w:cs="Courier New"/>
          <w:color w:val="000000"/>
          <w:sz w:val="17"/>
          <w:szCs w:val="17"/>
        </w:rPr>
        <w:t> </w:t>
      </w:r>
    </w:p>
    <w:p w14:paraId="17D608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320. </w:t>
      </w:r>
      <w:r>
        <w:rPr>
          <w:rFonts w:ascii="Consolas" w:hAnsi="Consolas" w:cs="Courier New"/>
          <w:color w:val="000000"/>
          <w:sz w:val="17"/>
          <w:szCs w:val="17"/>
        </w:rPr>
        <w:t> </w:t>
      </w:r>
    </w:p>
    <w:p w14:paraId="091573F6" w14:textId="77777777" w:rsidR="00F83268" w:rsidRDefault="00F83268" w:rsidP="00F83268"/>
    <w:p w14:paraId="170E60B0" w14:textId="77777777" w:rsidR="00F83268" w:rsidRPr="00F20A2B" w:rsidRDefault="00F83268" w:rsidP="00F83268"/>
    <w:p w14:paraId="1D9FFBE2" w14:textId="77777777" w:rsidR="00F83268" w:rsidRPr="00DE68C2" w:rsidRDefault="00F83268" w:rsidP="00F83268"/>
    <w:p w14:paraId="1D8ECC91" w14:textId="77777777" w:rsidR="00F83268" w:rsidRDefault="00F83268" w:rsidP="00F83268">
      <w:pPr>
        <w:pStyle w:val="Heading4"/>
      </w:pPr>
      <w:r>
        <w:t>lib\nlp\spacy_utils.py</w:t>
      </w:r>
    </w:p>
    <w:p w14:paraId="0A4AAAC0" w14:textId="77777777" w:rsidR="00F83268" w:rsidRPr="00073777" w:rsidRDefault="00F83268" w:rsidP="00F83268">
      <w:r w:rsidRPr="00073777">
        <w:rPr>
          <w:b/>
          <w:bCs/>
        </w:rPr>
        <w:t>Purpose</w:t>
      </w:r>
      <w:r w:rsidRPr="00073777">
        <w:t>: Provides utility functions for working with the SpaCy NLP library.</w:t>
      </w:r>
    </w:p>
    <w:p w14:paraId="6D853395" w14:textId="77777777" w:rsidR="00F83268" w:rsidRPr="00073777" w:rsidRDefault="00F83268" w:rsidP="00F11D6B">
      <w:pPr>
        <w:numPr>
          <w:ilvl w:val="0"/>
          <w:numId w:val="80"/>
        </w:numPr>
      </w:pPr>
      <w:r w:rsidRPr="00073777">
        <w:rPr>
          <w:b/>
          <w:bCs/>
        </w:rPr>
        <w:t>Key Functions</w:t>
      </w:r>
      <w:r w:rsidRPr="00073777">
        <w:t>:</w:t>
      </w:r>
    </w:p>
    <w:p w14:paraId="2A18BEEF" w14:textId="77777777" w:rsidR="00F83268" w:rsidRPr="00073777" w:rsidRDefault="00F83268" w:rsidP="00F11D6B">
      <w:pPr>
        <w:numPr>
          <w:ilvl w:val="1"/>
          <w:numId w:val="80"/>
        </w:numPr>
      </w:pPr>
      <w:r w:rsidRPr="00073777">
        <w:rPr>
          <w:b/>
          <w:bCs/>
        </w:rPr>
        <w:t>Text Processing with SpaCy</w:t>
      </w:r>
      <w:r w:rsidRPr="00073777">
        <w:t>: Could contain helper functions like tokenization, POS tagging, and dependency parsing using SpaCy.</w:t>
      </w:r>
    </w:p>
    <w:p w14:paraId="1261AE91" w14:textId="77777777" w:rsidR="00F83268" w:rsidRPr="00073777" w:rsidRDefault="00F83268" w:rsidP="00F11D6B">
      <w:pPr>
        <w:numPr>
          <w:ilvl w:val="0"/>
          <w:numId w:val="80"/>
        </w:numPr>
      </w:pPr>
      <w:r w:rsidRPr="00073777">
        <w:rPr>
          <w:b/>
          <w:bCs/>
        </w:rPr>
        <w:t>Connection to main.py</w:t>
      </w:r>
      <w:r w:rsidRPr="00073777">
        <w:t>:</w:t>
      </w:r>
    </w:p>
    <w:p w14:paraId="4872BF0D" w14:textId="77777777" w:rsidR="00F83268" w:rsidRDefault="00F83268" w:rsidP="00F11D6B">
      <w:pPr>
        <w:numPr>
          <w:ilvl w:val="1"/>
          <w:numId w:val="80"/>
        </w:numPr>
      </w:pPr>
      <w:r w:rsidRPr="00073777">
        <w:t>SpaCy-related tasks in main.py would use the utilities provided here for more efficient text processing.</w:t>
      </w:r>
    </w:p>
    <w:p w14:paraId="75182F69" w14:textId="77777777" w:rsidR="00F83268" w:rsidRDefault="00F83268" w:rsidP="00F11D6B">
      <w:pPr>
        <w:numPr>
          <w:ilvl w:val="0"/>
          <w:numId w:val="80"/>
        </w:numPr>
      </w:pPr>
      <w:r>
        <w:t>The code</w:t>
      </w:r>
    </w:p>
    <w:p w14:paraId="4C49E2E1"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lib/nlp/spacy_utils.py</w:t>
      </w:r>
    </w:p>
    <w:p w14:paraId="4991B3F8"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5B20FF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4B1ADBD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0704C4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SpacyUtils</w:t>
      </w:r>
      <w:r>
        <w:rPr>
          <w:rFonts w:ascii="Consolas" w:hAnsi="Consolas" w:cs="Courier New"/>
          <w:color w:val="666600"/>
          <w:sz w:val="17"/>
          <w:szCs w:val="17"/>
        </w:rPr>
        <w:t>:</w:t>
      </w:r>
    </w:p>
    <w:p w14:paraId="4F2B07B9"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40D42C6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 Load the SpaCy language model</w:t>
      </w:r>
    </w:p>
    <w:p w14:paraId="26B96B34"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32526B4E"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1EEB58C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tokenize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45B93158"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w:t>
      </w:r>
    </w:p>
    <w:p w14:paraId="6CA6C42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Tokenizes the input text into words.</w:t>
      </w:r>
    </w:p>
    <w:p w14:paraId="54BFD51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xml:space="preserve">        </w:t>
      </w:r>
    </w:p>
    <w:p w14:paraId="5E5E09B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Parameters:</w:t>
      </w:r>
    </w:p>
    <w:p w14:paraId="58A7030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 text: The text to tokenize.</w:t>
      </w:r>
    </w:p>
    <w:p w14:paraId="1A2BE5B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w:t>
      </w:r>
    </w:p>
    <w:p w14:paraId="2118132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Returns:</w:t>
      </w:r>
    </w:p>
    <w:p w14:paraId="33A3235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 A list of tokens.</w:t>
      </w:r>
    </w:p>
    <w:p w14:paraId="1490BE71"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w:t>
      </w:r>
    </w:p>
    <w:p w14:paraId="0FE6C11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28AEA4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464B3602"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E63C0BE"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get_entities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63E626F1"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w:t>
      </w:r>
    </w:p>
    <w:p w14:paraId="0F70D74D"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Extracts named entities from the input text.</w:t>
      </w:r>
    </w:p>
    <w:p w14:paraId="77006017"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8800"/>
          <w:sz w:val="17"/>
          <w:szCs w:val="17"/>
        </w:rPr>
        <w:t xml:space="preserve">        </w:t>
      </w:r>
    </w:p>
    <w:p w14:paraId="64733842"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8800"/>
          <w:sz w:val="17"/>
          <w:szCs w:val="17"/>
        </w:rPr>
        <w:t>        Parameters:</w:t>
      </w:r>
    </w:p>
    <w:p w14:paraId="33421704"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 text: The text to analyze.</w:t>
      </w:r>
    </w:p>
    <w:p w14:paraId="0979C288"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w:t>
      </w:r>
    </w:p>
    <w:p w14:paraId="1F289939"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8800"/>
          <w:sz w:val="17"/>
          <w:szCs w:val="17"/>
        </w:rPr>
        <w:t>        Returns:</w:t>
      </w:r>
    </w:p>
    <w:p w14:paraId="738AF3E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8800"/>
          <w:sz w:val="17"/>
          <w:szCs w:val="17"/>
        </w:rPr>
        <w:t>        - A list of tuples containing the entity text and its label.</w:t>
      </w:r>
    </w:p>
    <w:p w14:paraId="34BCAB3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w:t>
      </w:r>
    </w:p>
    <w:p w14:paraId="4501D212"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1E4DBF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73D8AF3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5AC681E8"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get_pos_tags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0C7292A7"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8800"/>
          <w:sz w:val="17"/>
          <w:szCs w:val="17"/>
        </w:rPr>
        <w:t>"""</w:t>
      </w:r>
    </w:p>
    <w:p w14:paraId="2270BD54"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lastRenderedPageBreak/>
        <w:t xml:space="preserve">38. </w:t>
      </w:r>
      <w:r>
        <w:rPr>
          <w:rFonts w:ascii="Consolas" w:hAnsi="Consolas" w:cs="Courier New"/>
          <w:color w:val="008800"/>
          <w:sz w:val="17"/>
          <w:szCs w:val="17"/>
        </w:rPr>
        <w:t>        Extracts part-of-speech tags from the input text.</w:t>
      </w:r>
    </w:p>
    <w:p w14:paraId="5A1BFCE1"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8800"/>
          <w:sz w:val="17"/>
          <w:szCs w:val="17"/>
        </w:rPr>
        <w:t xml:space="preserve">        </w:t>
      </w:r>
    </w:p>
    <w:p w14:paraId="7EC13AD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Parameters:</w:t>
      </w:r>
    </w:p>
    <w:p w14:paraId="55FC75D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 text: The text to analyze.</w:t>
      </w:r>
    </w:p>
    <w:p w14:paraId="5142C567"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8800"/>
          <w:sz w:val="17"/>
          <w:szCs w:val="17"/>
        </w:rPr>
        <w:t> </w:t>
      </w:r>
    </w:p>
    <w:p w14:paraId="099BCEA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8800"/>
          <w:sz w:val="17"/>
          <w:szCs w:val="17"/>
        </w:rPr>
        <w:t>        Returns:</w:t>
      </w:r>
    </w:p>
    <w:p w14:paraId="39535BB2"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        - A list of tuples containing the token text and its part-of-speech tag.</w:t>
      </w:r>
    </w:p>
    <w:p w14:paraId="4DF187A4"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        """</w:t>
      </w:r>
    </w:p>
    <w:p w14:paraId="45ED7F7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33FA66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pos_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7BDEF99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341AA0C0"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get_sentence_boundaries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C95BFE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8800"/>
          <w:sz w:val="17"/>
          <w:szCs w:val="17"/>
        </w:rPr>
        <w:t>"""</w:t>
      </w:r>
    </w:p>
    <w:p w14:paraId="17EF550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8800"/>
          <w:sz w:val="17"/>
          <w:szCs w:val="17"/>
        </w:rPr>
        <w:t>        Returns the sentence boundaries of the input text.</w:t>
      </w:r>
    </w:p>
    <w:p w14:paraId="539D1D2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8800"/>
          <w:sz w:val="17"/>
          <w:szCs w:val="17"/>
        </w:rPr>
        <w:t xml:space="preserve">        </w:t>
      </w:r>
    </w:p>
    <w:p w14:paraId="4D73F21A"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8800"/>
          <w:sz w:val="17"/>
          <w:szCs w:val="17"/>
        </w:rPr>
        <w:t>        Parameters:</w:t>
      </w:r>
    </w:p>
    <w:p w14:paraId="741BAB3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8800"/>
          <w:sz w:val="17"/>
          <w:szCs w:val="17"/>
        </w:rPr>
        <w:t>        - text: The text to analyze.</w:t>
      </w:r>
    </w:p>
    <w:p w14:paraId="6484E3D4"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8800"/>
          <w:sz w:val="17"/>
          <w:szCs w:val="17"/>
        </w:rPr>
        <w:t> </w:t>
      </w:r>
    </w:p>
    <w:p w14:paraId="59251D59"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8800"/>
          <w:sz w:val="17"/>
          <w:szCs w:val="17"/>
        </w:rPr>
        <w:t>        Returns:</w:t>
      </w:r>
    </w:p>
    <w:p w14:paraId="7FE3B74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 A list of sentences.</w:t>
      </w:r>
    </w:p>
    <w:p w14:paraId="5DFBC1E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8800"/>
          <w:sz w:val="17"/>
          <w:szCs w:val="17"/>
        </w:rPr>
        <w:t>        """</w:t>
      </w:r>
    </w:p>
    <w:p w14:paraId="1E4A153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B1D4443"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sent</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for</w:t>
      </w:r>
      <w:r>
        <w:rPr>
          <w:rFonts w:ascii="Consolas" w:hAnsi="Consolas" w:cs="Courier New"/>
          <w:color w:val="000000"/>
          <w:sz w:val="17"/>
          <w:szCs w:val="17"/>
        </w:rPr>
        <w:t xml:space="preserve"> sent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sents</w:t>
      </w:r>
      <w:r>
        <w:rPr>
          <w:rFonts w:ascii="Consolas" w:hAnsi="Consolas" w:cs="Courier New"/>
          <w:color w:val="666600"/>
          <w:sz w:val="17"/>
          <w:szCs w:val="17"/>
        </w:rPr>
        <w:t>]</w:t>
      </w:r>
    </w:p>
    <w:p w14:paraId="4CD09149"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78627A47"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74F9F10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8800"/>
          <w:sz w:val="17"/>
          <w:szCs w:val="17"/>
        </w:rPr>
        <w:t>"""</w:t>
      </w:r>
    </w:p>
    <w:p w14:paraId="33A151E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8800"/>
          <w:sz w:val="17"/>
          <w:szCs w:val="17"/>
        </w:rPr>
        <w:t>        Analyzes the input text and returns tokens, entities, and part-of-speech tags.</w:t>
      </w:r>
    </w:p>
    <w:p w14:paraId="4ED08840"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8800"/>
          <w:sz w:val="17"/>
          <w:szCs w:val="17"/>
        </w:rPr>
        <w:t xml:space="preserve">        </w:t>
      </w:r>
    </w:p>
    <w:p w14:paraId="3107DDF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8800"/>
          <w:sz w:val="17"/>
          <w:szCs w:val="17"/>
        </w:rPr>
        <w:t>        Parameters:</w:t>
      </w:r>
    </w:p>
    <w:p w14:paraId="15DAF0A0"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8800"/>
          <w:sz w:val="17"/>
          <w:szCs w:val="17"/>
        </w:rPr>
        <w:t>        - text: The text to analyze.</w:t>
      </w:r>
    </w:p>
    <w:p w14:paraId="0B4DDDD4"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8800"/>
          <w:sz w:val="17"/>
          <w:szCs w:val="17"/>
        </w:rPr>
        <w:t> </w:t>
      </w:r>
    </w:p>
    <w:p w14:paraId="4543CE3B"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8800"/>
          <w:sz w:val="17"/>
          <w:szCs w:val="17"/>
        </w:rPr>
        <w:t>        Returns:</w:t>
      </w:r>
    </w:p>
    <w:p w14:paraId="554B7A75"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8800"/>
          <w:sz w:val="17"/>
          <w:szCs w:val="17"/>
        </w:rPr>
        <w:t>        - A dictionary containing tokens, entities, and part-of-speech tags.</w:t>
      </w:r>
    </w:p>
    <w:p w14:paraId="4BA5D037"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8800"/>
          <w:sz w:val="17"/>
          <w:szCs w:val="17"/>
        </w:rPr>
        <w:t>        """</w:t>
      </w:r>
    </w:p>
    <w:p w14:paraId="3331B588"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50DFD4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get_entities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54BB0CB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get_pos_tags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6E4E7CF"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369DC3A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w:t>
      </w:r>
      <w:r>
        <w:rPr>
          <w:rFonts w:ascii="Consolas" w:hAnsi="Consolas" w:cs="Courier New"/>
          <w:color w:val="008800"/>
          <w:sz w:val="17"/>
          <w:szCs w:val="17"/>
        </w:rPr>
        <w:t>'tokens'</w:t>
      </w:r>
      <w:r>
        <w:rPr>
          <w:rFonts w:ascii="Consolas" w:hAnsi="Consolas" w:cs="Courier New"/>
          <w:color w:val="666600"/>
          <w:sz w:val="17"/>
          <w:szCs w:val="17"/>
        </w:rPr>
        <w:t>:</w:t>
      </w:r>
      <w:r>
        <w:rPr>
          <w:rFonts w:ascii="Consolas" w:hAnsi="Consolas" w:cs="Courier New"/>
          <w:color w:val="000000"/>
          <w:sz w:val="17"/>
          <w:szCs w:val="17"/>
        </w:rPr>
        <w:t xml:space="preserve"> tokens</w:t>
      </w:r>
      <w:r>
        <w:rPr>
          <w:rFonts w:ascii="Consolas" w:hAnsi="Consolas" w:cs="Courier New"/>
          <w:color w:val="666600"/>
          <w:sz w:val="17"/>
          <w:szCs w:val="17"/>
        </w:rPr>
        <w:t>,</w:t>
      </w:r>
    </w:p>
    <w:p w14:paraId="5D685E4C"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w:t>
      </w:r>
      <w:r>
        <w:rPr>
          <w:rFonts w:ascii="Consolas" w:hAnsi="Consolas" w:cs="Courier New"/>
          <w:color w:val="0088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p>
    <w:p w14:paraId="07F66806"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w:t>
      </w:r>
      <w:r>
        <w:rPr>
          <w:rFonts w:ascii="Consolas" w:hAnsi="Consolas" w:cs="Courier New"/>
          <w:color w:val="008800"/>
          <w:sz w:val="17"/>
          <w:szCs w:val="17"/>
        </w:rPr>
        <w:t>'pos_tags'</w:t>
      </w:r>
      <w:r>
        <w:rPr>
          <w:rFonts w:ascii="Consolas" w:hAnsi="Consolas" w:cs="Courier New"/>
          <w:color w:val="666600"/>
          <w:sz w:val="17"/>
          <w:szCs w:val="17"/>
        </w:rPr>
        <w:t>:</w:t>
      </w:r>
      <w:r>
        <w:rPr>
          <w:rFonts w:ascii="Consolas" w:hAnsi="Consolas" w:cs="Courier New"/>
          <w:color w:val="000000"/>
          <w:sz w:val="17"/>
          <w:szCs w:val="17"/>
        </w:rPr>
        <w:t xml:space="preserve"> pos_tags</w:t>
      </w:r>
    </w:p>
    <w:p w14:paraId="13015C90"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666600"/>
          <w:sz w:val="17"/>
          <w:szCs w:val="17"/>
        </w:rPr>
        <w:t>}</w:t>
      </w:r>
    </w:p>
    <w:p w14:paraId="3648C480"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20A72138" w14:textId="77777777" w:rsidR="00216DAB" w:rsidRDefault="00216DA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75480629"/>
        <w:rPr>
          <w:rFonts w:ascii="Consolas" w:hAnsi="Consolas" w:cs="Courier New"/>
          <w:sz w:val="17"/>
          <w:szCs w:val="17"/>
        </w:rPr>
      </w:pPr>
      <w:r>
        <w:rPr>
          <w:rFonts w:ascii="Consolas" w:hAnsi="Consolas" w:cs="Courier New"/>
          <w:sz w:val="17"/>
          <w:szCs w:val="17"/>
        </w:rPr>
        <w:t xml:space="preserve">81. </w:t>
      </w:r>
      <w:r>
        <w:rPr>
          <w:rFonts w:ascii="Consolas" w:hAnsi="Consolas" w:cs="Courier New"/>
          <w:color w:val="000000"/>
          <w:sz w:val="17"/>
          <w:szCs w:val="17"/>
        </w:rPr>
        <w:t> </w:t>
      </w:r>
    </w:p>
    <w:p w14:paraId="10D26129" w14:textId="77777777" w:rsidR="00F83268" w:rsidRPr="00073777" w:rsidRDefault="00F83268" w:rsidP="00F83268"/>
    <w:p w14:paraId="71E60901" w14:textId="77777777" w:rsidR="00F83268" w:rsidRPr="00DE68C2" w:rsidRDefault="00F83268" w:rsidP="00F83268"/>
    <w:p w14:paraId="20F46486" w14:textId="77777777" w:rsidR="00F83268" w:rsidRDefault="00F83268" w:rsidP="00F83268">
      <w:pPr>
        <w:pStyle w:val="Heading4"/>
      </w:pPr>
      <w:r>
        <w:t>lib\nlp\translation.py</w:t>
      </w:r>
    </w:p>
    <w:p w14:paraId="5AC13794" w14:textId="77777777" w:rsidR="00F83268" w:rsidRPr="00073777" w:rsidRDefault="00F83268" w:rsidP="00F83268">
      <w:r w:rsidRPr="00073777">
        <w:rPr>
          <w:b/>
          <w:bCs/>
        </w:rPr>
        <w:t>Purpose</w:t>
      </w:r>
      <w:r w:rsidRPr="00073777">
        <w:t>: Likely provides translation utilities, allowing Jaicat to translate text between languages.</w:t>
      </w:r>
    </w:p>
    <w:p w14:paraId="417E0CDF" w14:textId="77777777" w:rsidR="00F83268" w:rsidRPr="00073777" w:rsidRDefault="00F83268" w:rsidP="00F11D6B">
      <w:pPr>
        <w:numPr>
          <w:ilvl w:val="0"/>
          <w:numId w:val="81"/>
        </w:numPr>
      </w:pPr>
      <w:r w:rsidRPr="00073777">
        <w:rPr>
          <w:b/>
          <w:bCs/>
        </w:rPr>
        <w:t>Key Functions</w:t>
      </w:r>
      <w:r w:rsidRPr="00073777">
        <w:t>:</w:t>
      </w:r>
    </w:p>
    <w:p w14:paraId="1BC09444" w14:textId="77777777" w:rsidR="00F83268" w:rsidRPr="00073777" w:rsidRDefault="00F83268" w:rsidP="00F11D6B">
      <w:pPr>
        <w:numPr>
          <w:ilvl w:val="1"/>
          <w:numId w:val="81"/>
        </w:numPr>
      </w:pPr>
      <w:r w:rsidRPr="00073777">
        <w:rPr>
          <w:b/>
          <w:bCs/>
        </w:rPr>
        <w:t>Text Translation</w:t>
      </w:r>
      <w:r w:rsidRPr="00073777">
        <w:t>: Provides functions to translate text from one language to another.</w:t>
      </w:r>
    </w:p>
    <w:p w14:paraId="4604B298" w14:textId="77777777" w:rsidR="00F83268" w:rsidRPr="00073777" w:rsidRDefault="00F83268" w:rsidP="00F11D6B">
      <w:pPr>
        <w:numPr>
          <w:ilvl w:val="0"/>
          <w:numId w:val="81"/>
        </w:numPr>
      </w:pPr>
      <w:r w:rsidRPr="00073777">
        <w:rPr>
          <w:b/>
          <w:bCs/>
        </w:rPr>
        <w:t>Connection to main.py</w:t>
      </w:r>
      <w:r w:rsidRPr="00073777">
        <w:t>:</w:t>
      </w:r>
    </w:p>
    <w:p w14:paraId="3D444C68" w14:textId="77777777" w:rsidR="00F83268" w:rsidRDefault="00F83268" w:rsidP="00F11D6B">
      <w:pPr>
        <w:numPr>
          <w:ilvl w:val="1"/>
          <w:numId w:val="81"/>
        </w:numPr>
      </w:pPr>
      <w:r w:rsidRPr="00073777">
        <w:t>If Jaicat is asked to translate text, main.py will use this file to handle the translation.</w:t>
      </w:r>
    </w:p>
    <w:p w14:paraId="00340DCC" w14:textId="77777777" w:rsidR="00F83268" w:rsidRDefault="00F83268" w:rsidP="00F83268"/>
    <w:p w14:paraId="680200AE" w14:textId="77777777" w:rsidR="00F83268" w:rsidRDefault="00F83268" w:rsidP="00F83268">
      <w:r>
        <w:t>The code</w:t>
      </w:r>
    </w:p>
    <w:p w14:paraId="2FE10E8C" w14:textId="77777777" w:rsidR="00F83268" w:rsidRDefault="00F83268" w:rsidP="00F83268"/>
    <w:p w14:paraId="23060F1B"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lib/nlp/translation.py</w:t>
      </w:r>
    </w:p>
    <w:p w14:paraId="3A7E31E9"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lastRenderedPageBreak/>
        <w:t xml:space="preserve"> 2. </w:t>
      </w:r>
      <w:r>
        <w:rPr>
          <w:rFonts w:ascii="Consolas" w:hAnsi="Consolas" w:cs="Courier New"/>
          <w:color w:val="000000"/>
          <w:sz w:val="17"/>
          <w:szCs w:val="17"/>
        </w:rPr>
        <w:t> </w:t>
      </w:r>
    </w:p>
    <w:p w14:paraId="164D8CD7"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googletrans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Translator</w:t>
      </w:r>
    </w:p>
    <w:p w14:paraId="3820DBBD"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F9AAE03"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TranslationService</w:t>
      </w:r>
      <w:r>
        <w:rPr>
          <w:rFonts w:ascii="Consolas" w:hAnsi="Consolas" w:cs="Courier New"/>
          <w:color w:val="666600"/>
          <w:sz w:val="17"/>
          <w:szCs w:val="17"/>
        </w:rPr>
        <w:t>:</w:t>
      </w:r>
    </w:p>
    <w:p w14:paraId="4C128673"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DBCD00D"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translator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Translator</w:t>
      </w:r>
      <w:r>
        <w:rPr>
          <w:rFonts w:ascii="Consolas" w:hAnsi="Consolas" w:cs="Courier New"/>
          <w:color w:val="666600"/>
          <w:sz w:val="17"/>
          <w:szCs w:val="17"/>
        </w:rPr>
        <w:t>()</w:t>
      </w:r>
    </w:p>
    <w:p w14:paraId="4F86809A"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60073C7"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translate_text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 dest_language</w:t>
      </w:r>
      <w:r>
        <w:rPr>
          <w:rFonts w:ascii="Consolas" w:hAnsi="Consolas" w:cs="Courier New"/>
          <w:color w:val="666600"/>
          <w:sz w:val="17"/>
          <w:szCs w:val="17"/>
        </w:rPr>
        <w:t>=</w:t>
      </w:r>
      <w:r>
        <w:rPr>
          <w:rFonts w:ascii="Consolas" w:hAnsi="Consolas" w:cs="Courier New"/>
          <w:color w:val="008800"/>
          <w:sz w:val="17"/>
          <w:szCs w:val="17"/>
        </w:rPr>
        <w:t>'en'</w:t>
      </w:r>
      <w:r>
        <w:rPr>
          <w:rFonts w:ascii="Consolas" w:hAnsi="Consolas" w:cs="Courier New"/>
          <w:color w:val="666600"/>
          <w:sz w:val="17"/>
          <w:szCs w:val="17"/>
        </w:rPr>
        <w:t>,</w:t>
      </w:r>
      <w:r>
        <w:rPr>
          <w:rFonts w:ascii="Consolas" w:hAnsi="Consolas" w:cs="Courier New"/>
          <w:color w:val="000000"/>
          <w:sz w:val="17"/>
          <w:szCs w:val="17"/>
        </w:rPr>
        <w:t xml:space="preserve"> src_language</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0A667F59"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w:t>
      </w:r>
    </w:p>
    <w:p w14:paraId="19303C19"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Translates the input text to the specified destination language.</w:t>
      </w:r>
    </w:p>
    <w:p w14:paraId="6A7E387C"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8800"/>
          <w:sz w:val="17"/>
          <w:szCs w:val="17"/>
        </w:rPr>
        <w:t> </w:t>
      </w:r>
    </w:p>
    <w:p w14:paraId="0749F01A"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8800"/>
          <w:sz w:val="17"/>
          <w:szCs w:val="17"/>
        </w:rPr>
        <w:t>        Parameters:</w:t>
      </w:r>
    </w:p>
    <w:p w14:paraId="3A8CBD02"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8800"/>
          <w:sz w:val="17"/>
          <w:szCs w:val="17"/>
        </w:rPr>
        <w:t>        - text: The text to translate.</w:t>
      </w:r>
    </w:p>
    <w:p w14:paraId="443BCBF8"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8800"/>
          <w:sz w:val="17"/>
          <w:szCs w:val="17"/>
        </w:rPr>
        <w:t>        - dest_language: The target language to translate the text into (default is English).</w:t>
      </w:r>
    </w:p>
    <w:p w14:paraId="450CC58E"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 src_language: The source language (optional).</w:t>
      </w:r>
    </w:p>
    <w:p w14:paraId="1603B7F9"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w:t>
      </w:r>
    </w:p>
    <w:p w14:paraId="27B587B4"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Returns:</w:t>
      </w:r>
    </w:p>
    <w:p w14:paraId="7A23B95D"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 Translated text.</w:t>
      </w:r>
    </w:p>
    <w:p w14:paraId="478B0EBC"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8800"/>
          <w:sz w:val="17"/>
          <w:szCs w:val="17"/>
        </w:rPr>
        <w:t>        """</w:t>
      </w:r>
    </w:p>
    <w:p w14:paraId="3CC11624"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67B46BB"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translated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translator</w:t>
      </w:r>
      <w:r>
        <w:rPr>
          <w:rFonts w:ascii="Consolas" w:hAnsi="Consolas" w:cs="Courier New"/>
          <w:color w:val="666600"/>
          <w:sz w:val="17"/>
          <w:szCs w:val="17"/>
        </w:rPr>
        <w:t>.</w:t>
      </w:r>
      <w:r>
        <w:rPr>
          <w:rFonts w:ascii="Consolas" w:hAnsi="Consolas" w:cs="Courier New"/>
          <w:color w:val="000000"/>
          <w:sz w:val="17"/>
          <w:szCs w:val="17"/>
        </w:rPr>
        <w:t>translate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dest</w:t>
      </w:r>
      <w:r>
        <w:rPr>
          <w:rFonts w:ascii="Consolas" w:hAnsi="Consolas" w:cs="Courier New"/>
          <w:color w:val="666600"/>
          <w:sz w:val="17"/>
          <w:szCs w:val="17"/>
        </w:rPr>
        <w:t>=</w:t>
      </w:r>
      <w:r>
        <w:rPr>
          <w:rFonts w:ascii="Consolas" w:hAnsi="Consolas" w:cs="Courier New"/>
          <w:color w:val="000000"/>
          <w:sz w:val="17"/>
          <w:szCs w:val="17"/>
        </w:rPr>
        <w:t>dest_language</w:t>
      </w:r>
      <w:r>
        <w:rPr>
          <w:rFonts w:ascii="Consolas" w:hAnsi="Consolas" w:cs="Courier New"/>
          <w:color w:val="666600"/>
          <w:sz w:val="17"/>
          <w:szCs w:val="17"/>
        </w:rPr>
        <w:t>,</w:t>
      </w:r>
      <w:r>
        <w:rPr>
          <w:rFonts w:ascii="Consolas" w:hAnsi="Consolas" w:cs="Courier New"/>
          <w:color w:val="000000"/>
          <w:sz w:val="17"/>
          <w:szCs w:val="17"/>
        </w:rPr>
        <w:t xml:space="preserve"> src</w:t>
      </w:r>
      <w:r>
        <w:rPr>
          <w:rFonts w:ascii="Consolas" w:hAnsi="Consolas" w:cs="Courier New"/>
          <w:color w:val="666600"/>
          <w:sz w:val="17"/>
          <w:szCs w:val="17"/>
        </w:rPr>
        <w:t>=</w:t>
      </w:r>
      <w:r>
        <w:rPr>
          <w:rFonts w:ascii="Consolas" w:hAnsi="Consolas" w:cs="Courier New"/>
          <w:color w:val="000000"/>
          <w:sz w:val="17"/>
          <w:szCs w:val="17"/>
        </w:rPr>
        <w:t>src_language</w:t>
      </w:r>
      <w:r>
        <w:rPr>
          <w:rFonts w:ascii="Consolas" w:hAnsi="Consolas" w:cs="Courier New"/>
          <w:color w:val="666600"/>
          <w:sz w:val="17"/>
          <w:szCs w:val="17"/>
        </w:rPr>
        <w:t>)</w:t>
      </w:r>
    </w:p>
    <w:p w14:paraId="5255641A"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translated</w:t>
      </w:r>
      <w:r>
        <w:rPr>
          <w:rFonts w:ascii="Consolas" w:hAnsi="Consolas" w:cs="Courier New"/>
          <w:color w:val="666600"/>
          <w:sz w:val="17"/>
          <w:szCs w:val="17"/>
        </w:rPr>
        <w:t>.</w:t>
      </w:r>
      <w:r>
        <w:rPr>
          <w:rFonts w:ascii="Consolas" w:hAnsi="Consolas" w:cs="Courier New"/>
          <w:color w:val="000000"/>
          <w:sz w:val="17"/>
          <w:szCs w:val="17"/>
        </w:rPr>
        <w:t>text</w:t>
      </w:r>
    </w:p>
    <w:p w14:paraId="30EE1010"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37EB0EC1"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in translation: {e}"</w:t>
      </w:r>
      <w:r>
        <w:rPr>
          <w:rFonts w:ascii="Consolas" w:hAnsi="Consolas" w:cs="Courier New"/>
          <w:color w:val="666600"/>
          <w:sz w:val="17"/>
          <w:szCs w:val="17"/>
        </w:rPr>
        <w:t>)</w:t>
      </w:r>
    </w:p>
    <w:p w14:paraId="4FA1CCE4"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None</w:t>
      </w:r>
    </w:p>
    <w:p w14:paraId="0D3E2B4F" w14:textId="77777777" w:rsidR="001F2AEA" w:rsidRDefault="001F2AE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271583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E71A281" w14:textId="77777777" w:rsidR="001F2AEA" w:rsidRPr="001F2AEA" w:rsidRDefault="001F2AEA" w:rsidP="001F2AEA">
      <w:pPr>
        <w:rPr>
          <w:highlight w:val="red"/>
        </w:rPr>
      </w:pPr>
    </w:p>
    <w:p w14:paraId="293F1161" w14:textId="77777777" w:rsidR="00F83268" w:rsidRPr="00DE68C2" w:rsidRDefault="00000000" w:rsidP="00F83268">
      <w:r>
        <w:pict w14:anchorId="065AD8E8">
          <v:rect id="_x0000_i1032" style="width:0;height:1.5pt" o:hralign="center" o:hrstd="t" o:hr="t" fillcolor="#a0a0a0" stroked="f"/>
        </w:pict>
      </w:r>
    </w:p>
    <w:p w14:paraId="738A7A7F" w14:textId="77777777" w:rsidR="00F83268" w:rsidRDefault="00F83268" w:rsidP="00F83268">
      <w:pPr>
        <w:pStyle w:val="Heading2"/>
      </w:pPr>
      <w:bookmarkStart w:id="112" w:name="_Toc178780123"/>
      <w:r>
        <w:t>machine_learning</w:t>
      </w:r>
      <w:bookmarkEnd w:id="112"/>
    </w:p>
    <w:p w14:paraId="228A462F" w14:textId="77777777" w:rsidR="00F83268" w:rsidRPr="00DE68C2" w:rsidRDefault="00F83268" w:rsidP="00F83268"/>
    <w:p w14:paraId="2DB35038" w14:textId="77777777" w:rsidR="00F83268" w:rsidRDefault="00F83268" w:rsidP="00F83268">
      <w:pPr>
        <w:pStyle w:val="Heading3"/>
      </w:pPr>
      <w:bookmarkStart w:id="113" w:name="_Toc178780124"/>
      <w:r>
        <w:t>machine_learning\Machine_Learning</w:t>
      </w:r>
      <w:bookmarkEnd w:id="113"/>
    </w:p>
    <w:p w14:paraId="53193156" w14:textId="77777777" w:rsidR="00F83268" w:rsidRPr="00073777" w:rsidRDefault="00F83268" w:rsidP="00F83268">
      <w:r w:rsidRPr="00073777">
        <w:rPr>
          <w:b/>
          <w:bCs/>
        </w:rPr>
        <w:t>Purpose</w:t>
      </w:r>
      <w:r w:rsidRPr="00073777">
        <w:t>: Handles machine learning models and operations related to Jaicat’s AI capabilities.</w:t>
      </w:r>
    </w:p>
    <w:p w14:paraId="0886848A" w14:textId="77777777" w:rsidR="00F83268" w:rsidRPr="00073777" w:rsidRDefault="00F83268" w:rsidP="00F83268">
      <w:pPr>
        <w:pStyle w:val="Heading5"/>
      </w:pPr>
      <w:r w:rsidRPr="00073777">
        <w:t>Key Functions:</w:t>
      </w:r>
    </w:p>
    <w:p w14:paraId="2B9762DF" w14:textId="77777777" w:rsidR="00F83268" w:rsidRPr="00073777" w:rsidRDefault="00F83268" w:rsidP="00F11D6B">
      <w:pPr>
        <w:numPr>
          <w:ilvl w:val="1"/>
          <w:numId w:val="82"/>
        </w:numPr>
      </w:pPr>
      <w:r w:rsidRPr="00073777">
        <w:rPr>
          <w:b/>
          <w:bCs/>
        </w:rPr>
        <w:t>Model Management</w:t>
      </w:r>
      <w:r w:rsidRPr="00073777">
        <w:t>: Could contain code for managing, training, or loading machine learning models.</w:t>
      </w:r>
    </w:p>
    <w:p w14:paraId="69B8DC73" w14:textId="77777777" w:rsidR="00F83268" w:rsidRPr="00073777" w:rsidRDefault="00F83268" w:rsidP="00F11D6B">
      <w:pPr>
        <w:numPr>
          <w:ilvl w:val="0"/>
          <w:numId w:val="82"/>
        </w:numPr>
      </w:pPr>
      <w:r w:rsidRPr="00073777">
        <w:rPr>
          <w:b/>
          <w:bCs/>
        </w:rPr>
        <w:t>Connection to main.py</w:t>
      </w:r>
      <w:r w:rsidRPr="00073777">
        <w:t>:</w:t>
      </w:r>
    </w:p>
    <w:p w14:paraId="73EE2701" w14:textId="77777777" w:rsidR="00F83268" w:rsidRDefault="00F83268" w:rsidP="00F11D6B">
      <w:pPr>
        <w:numPr>
          <w:ilvl w:val="1"/>
          <w:numId w:val="82"/>
        </w:numPr>
      </w:pPr>
      <w:r w:rsidRPr="00073777">
        <w:t>If Jaicat needs to load or interact with machine learning models, main.py will reference this file.</w:t>
      </w:r>
    </w:p>
    <w:p w14:paraId="125B3B8A" w14:textId="77777777" w:rsidR="00F83268" w:rsidRDefault="00F83268" w:rsidP="00F83268">
      <w:pPr>
        <w:pStyle w:val="Heading5"/>
      </w:pPr>
      <w:r>
        <w:t>The code</w:t>
      </w:r>
    </w:p>
    <w:p w14:paraId="5107DF72" w14:textId="77777777" w:rsidR="00F83268" w:rsidRDefault="00F83268" w:rsidP="00F83268"/>
    <w:p w14:paraId="3613E8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34D469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53E836C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linear_model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LogisticRegression</w:t>
      </w:r>
    </w:p>
    <w:p w14:paraId="0E8AF5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3EA64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Load a sample dataset for training</w:t>
      </w:r>
    </w:p>
    <w:p w14:paraId="522DC6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"jarvis_dataset.csv"</w:t>
      </w:r>
      <w:r>
        <w:rPr>
          <w:rFonts w:ascii="Consolas" w:hAnsi="Consolas" w:cs="Courier New"/>
          <w:color w:val="666600"/>
          <w:sz w:val="17"/>
          <w:szCs w:val="17"/>
        </w:rPr>
        <w:t>)</w:t>
      </w:r>
    </w:p>
    <w:p w14:paraId="41142C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E0E52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Create a TF-IDF vectorizer to convert text into numerical features</w:t>
      </w:r>
    </w:p>
    <w:p w14:paraId="467FF6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vectorizer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3632C6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4E432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Fit the vectorizer to the training data and transform the text into features</w:t>
      </w:r>
    </w:p>
    <w:p w14:paraId="517A82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vectorizer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63EB6C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13.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59A160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1F0B4E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Train a logistic regression model on the features and labels</w:t>
      </w:r>
    </w:p>
    <w:p w14:paraId="0FC696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LogisticRegression</w:t>
      </w:r>
      <w:r>
        <w:rPr>
          <w:rFonts w:ascii="Consolas" w:hAnsi="Consolas" w:cs="Courier New"/>
          <w:color w:val="666600"/>
          <w:sz w:val="17"/>
          <w:szCs w:val="17"/>
        </w:rPr>
        <w:t>()</w:t>
      </w:r>
    </w:p>
    <w:p w14:paraId="509968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284245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17629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Use the trained model to make predictions on new input</w:t>
      </w:r>
    </w:p>
    <w:p w14:paraId="7D23D3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new_text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"Turn on the living room lights"</w:t>
      </w:r>
    </w:p>
    <w:p w14:paraId="626527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new_features </w:t>
      </w:r>
      <w:r>
        <w:rPr>
          <w:rFonts w:ascii="Consolas" w:hAnsi="Consolas" w:cs="Courier New"/>
          <w:color w:val="666600"/>
          <w:sz w:val="17"/>
          <w:szCs w:val="17"/>
        </w:rPr>
        <w:t>=</w:t>
      </w:r>
      <w:r>
        <w:rPr>
          <w:rFonts w:ascii="Consolas" w:hAnsi="Consolas" w:cs="Courier New"/>
          <w:color w:val="000000"/>
          <w:sz w:val="17"/>
          <w:szCs w:val="17"/>
        </w:rPr>
        <w:t xml:space="preserve"> vectorizer</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new_text</w:t>
      </w:r>
      <w:r>
        <w:rPr>
          <w:rFonts w:ascii="Consolas" w:hAnsi="Consolas" w:cs="Courier New"/>
          <w:color w:val="666600"/>
          <w:sz w:val="17"/>
          <w:szCs w:val="17"/>
        </w:rPr>
        <w:t>])</w:t>
      </w:r>
    </w:p>
    <w:p w14:paraId="5DB355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prediction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new_features</w:t>
      </w:r>
      <w:r>
        <w:rPr>
          <w:rFonts w:ascii="Consolas" w:hAnsi="Consolas" w:cs="Courier New"/>
          <w:color w:val="666600"/>
          <w:sz w:val="17"/>
          <w:szCs w:val="17"/>
        </w:rPr>
        <w:t>)</w:t>
      </w:r>
    </w:p>
    <w:p w14:paraId="43F563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80975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"Prediction:"</w:t>
      </w:r>
      <w:r>
        <w:rPr>
          <w:rFonts w:ascii="Consolas" w:hAnsi="Consolas" w:cs="Courier New"/>
          <w:color w:val="666600"/>
          <w:sz w:val="17"/>
          <w:szCs w:val="17"/>
        </w:rPr>
        <w:t>,</w:t>
      </w:r>
      <w:r>
        <w:rPr>
          <w:rFonts w:ascii="Consolas" w:hAnsi="Consolas" w:cs="Courier New"/>
          <w:color w:val="000000"/>
          <w:sz w:val="17"/>
          <w:szCs w:val="17"/>
        </w:rPr>
        <w:t xml:space="preserve"> prediction</w:t>
      </w:r>
      <w:r>
        <w:rPr>
          <w:rFonts w:ascii="Consolas" w:hAnsi="Consolas" w:cs="Courier New"/>
          <w:color w:val="666600"/>
          <w:sz w:val="17"/>
          <w:szCs w:val="17"/>
        </w:rPr>
        <w:t>)</w:t>
      </w:r>
    </w:p>
    <w:p w14:paraId="5DDCE1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25. </w:t>
      </w:r>
    </w:p>
    <w:p w14:paraId="7DCB3F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94884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6E1AA0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linear_model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LogisticRegression</w:t>
      </w:r>
    </w:p>
    <w:p w14:paraId="0E8989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metrics </w:t>
      </w:r>
      <w:r>
        <w:rPr>
          <w:rFonts w:ascii="Consolas" w:hAnsi="Consolas" w:cs="Courier New"/>
          <w:color w:val="000088"/>
          <w:sz w:val="17"/>
          <w:szCs w:val="17"/>
        </w:rPr>
        <w:t>import</w:t>
      </w:r>
      <w:r>
        <w:rPr>
          <w:rFonts w:ascii="Consolas" w:hAnsi="Consolas" w:cs="Courier New"/>
          <w:color w:val="000000"/>
          <w:sz w:val="17"/>
          <w:szCs w:val="17"/>
        </w:rPr>
        <w:t xml:space="preserve"> accuracy_score</w:t>
      </w:r>
    </w:p>
    <w:p w14:paraId="4D6FE9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594D76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880000"/>
          <w:sz w:val="17"/>
          <w:szCs w:val="17"/>
        </w:rPr>
        <w:t># Intent Detection</w:t>
      </w:r>
    </w:p>
    <w:p w14:paraId="0BD4D0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intent_data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"intent_data.csv"</w:t>
      </w:r>
      <w:r>
        <w:rPr>
          <w:rFonts w:ascii="Consolas" w:hAnsi="Consolas" w:cs="Courier New"/>
          <w:color w:val="666600"/>
          <w:sz w:val="17"/>
          <w:szCs w:val="17"/>
        </w:rPr>
        <w:t>)</w:t>
      </w:r>
    </w:p>
    <w:p w14:paraId="7E3D5F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intent_data</w:t>
      </w:r>
      <w:r>
        <w:rPr>
          <w:rFonts w:ascii="Consolas" w:hAnsi="Consolas" w:cs="Courier New"/>
          <w:color w:val="666600"/>
          <w:sz w:val="17"/>
          <w:szCs w:val="17"/>
        </w:rPr>
        <w:t>[</w:t>
      </w:r>
      <w:r>
        <w:rPr>
          <w:rFonts w:ascii="Consolas" w:hAnsi="Consolas" w:cs="Courier New"/>
          <w:color w:val="008800"/>
          <w:sz w:val="17"/>
          <w:szCs w:val="17"/>
        </w:rPr>
        <w:t>"input"</w:t>
      </w:r>
      <w:r>
        <w:rPr>
          <w:rFonts w:ascii="Consolas" w:hAnsi="Consolas" w:cs="Courier New"/>
          <w:color w:val="666600"/>
          <w:sz w:val="17"/>
          <w:szCs w:val="17"/>
        </w:rPr>
        <w:t>]</w:t>
      </w:r>
    </w:p>
    <w:p w14:paraId="138C66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intent_data</w:t>
      </w:r>
      <w:r>
        <w:rPr>
          <w:rFonts w:ascii="Consolas" w:hAnsi="Consolas" w:cs="Courier New"/>
          <w:color w:val="666600"/>
          <w:sz w:val="17"/>
          <w:szCs w:val="17"/>
        </w:rPr>
        <w:t>[</w:t>
      </w:r>
      <w:r>
        <w:rPr>
          <w:rFonts w:ascii="Consolas" w:hAnsi="Consolas" w:cs="Courier New"/>
          <w:color w:val="008800"/>
          <w:sz w:val="17"/>
          <w:szCs w:val="17"/>
        </w:rPr>
        <w:t>"intent"</w:t>
      </w:r>
      <w:r>
        <w:rPr>
          <w:rFonts w:ascii="Consolas" w:hAnsi="Consolas" w:cs="Courier New"/>
          <w:color w:val="666600"/>
          <w:sz w:val="17"/>
          <w:szCs w:val="17"/>
        </w:rPr>
        <w:t>]</w:t>
      </w:r>
    </w:p>
    <w:p w14:paraId="0C4385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15530D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vectorizer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2E4AE3C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X_vec </w:t>
      </w:r>
      <w:r>
        <w:rPr>
          <w:rFonts w:ascii="Consolas" w:hAnsi="Consolas" w:cs="Courier New"/>
          <w:color w:val="666600"/>
          <w:sz w:val="17"/>
          <w:szCs w:val="17"/>
        </w:rPr>
        <w:t>=</w:t>
      </w:r>
      <w:r>
        <w:rPr>
          <w:rFonts w:ascii="Consolas" w:hAnsi="Consolas" w:cs="Courier New"/>
          <w:color w:val="000000"/>
          <w:sz w:val="17"/>
          <w:szCs w:val="17"/>
        </w:rPr>
        <w:t xml:space="preserve"> vectorizer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A11A54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61FEA0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LogisticRegression</w:t>
      </w:r>
      <w:r>
        <w:rPr>
          <w:rFonts w:ascii="Consolas" w:hAnsi="Consolas" w:cs="Courier New"/>
          <w:color w:val="666600"/>
          <w:sz w:val="17"/>
          <w:szCs w:val="17"/>
        </w:rPr>
        <w:t>()</w:t>
      </w:r>
    </w:p>
    <w:p w14:paraId="005BB8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X_vec</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59C7AB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C09FB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88"/>
          <w:sz w:val="17"/>
          <w:szCs w:val="17"/>
        </w:rPr>
        <w:t>def</w:t>
      </w:r>
      <w:r>
        <w:rPr>
          <w:rFonts w:ascii="Consolas" w:hAnsi="Consolas" w:cs="Courier New"/>
          <w:color w:val="000000"/>
          <w:sz w:val="17"/>
          <w:szCs w:val="17"/>
        </w:rPr>
        <w:t xml:space="preserve"> predict_intent</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05FE7A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input_vec </w:t>
      </w:r>
      <w:r>
        <w:rPr>
          <w:rFonts w:ascii="Consolas" w:hAnsi="Consolas" w:cs="Courier New"/>
          <w:color w:val="666600"/>
          <w:sz w:val="17"/>
          <w:szCs w:val="17"/>
        </w:rPr>
        <w:t>=</w:t>
      </w:r>
      <w:r>
        <w:rPr>
          <w:rFonts w:ascii="Consolas" w:hAnsi="Consolas" w:cs="Courier New"/>
          <w:color w:val="000000"/>
          <w:sz w:val="17"/>
          <w:szCs w:val="17"/>
        </w:rPr>
        <w:t xml:space="preserve"> vectorizer</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0EA8CA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input_vec</w:t>
      </w:r>
      <w:r>
        <w:rPr>
          <w:rFonts w:ascii="Consolas" w:hAnsi="Consolas" w:cs="Courier New"/>
          <w:color w:val="666600"/>
          <w:sz w:val="17"/>
          <w:szCs w:val="17"/>
        </w:rPr>
        <w:t>)</w:t>
      </w:r>
    </w:p>
    <w:p w14:paraId="7C5B47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54D7EA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 Entity Recognition</w:t>
      </w:r>
    </w:p>
    <w:p w14:paraId="7A4E98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entity_data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"entity_data.csv"</w:t>
      </w:r>
      <w:r>
        <w:rPr>
          <w:rFonts w:ascii="Consolas" w:hAnsi="Consolas" w:cs="Courier New"/>
          <w:color w:val="666600"/>
          <w:sz w:val="17"/>
          <w:szCs w:val="17"/>
        </w:rPr>
        <w:t>)</w:t>
      </w:r>
    </w:p>
    <w:p w14:paraId="344D13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entity_data</w:t>
      </w:r>
      <w:r>
        <w:rPr>
          <w:rFonts w:ascii="Consolas" w:hAnsi="Consolas" w:cs="Courier New"/>
          <w:color w:val="666600"/>
          <w:sz w:val="17"/>
          <w:szCs w:val="17"/>
        </w:rPr>
        <w:t>[</w:t>
      </w:r>
      <w:r>
        <w:rPr>
          <w:rFonts w:ascii="Consolas" w:hAnsi="Consolas" w:cs="Courier New"/>
          <w:color w:val="008800"/>
          <w:sz w:val="17"/>
          <w:szCs w:val="17"/>
        </w:rPr>
        <w:t>"input"</w:t>
      </w:r>
      <w:r>
        <w:rPr>
          <w:rFonts w:ascii="Consolas" w:hAnsi="Consolas" w:cs="Courier New"/>
          <w:color w:val="666600"/>
          <w:sz w:val="17"/>
          <w:szCs w:val="17"/>
        </w:rPr>
        <w:t>]</w:t>
      </w:r>
    </w:p>
    <w:p w14:paraId="0BF16B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entity_data</w:t>
      </w:r>
      <w:r>
        <w:rPr>
          <w:rFonts w:ascii="Consolas" w:hAnsi="Consolas" w:cs="Courier New"/>
          <w:color w:val="666600"/>
          <w:sz w:val="17"/>
          <w:szCs w:val="17"/>
        </w:rPr>
        <w:t>[</w:t>
      </w:r>
      <w:r>
        <w:rPr>
          <w:rFonts w:ascii="Consolas" w:hAnsi="Consolas" w:cs="Courier New"/>
          <w:color w:val="008800"/>
          <w:sz w:val="17"/>
          <w:szCs w:val="17"/>
        </w:rPr>
        <w:t>"entities"</w:t>
      </w:r>
      <w:r>
        <w:rPr>
          <w:rFonts w:ascii="Consolas" w:hAnsi="Consolas" w:cs="Courier New"/>
          <w:color w:val="666600"/>
          <w:sz w:val="17"/>
          <w:szCs w:val="17"/>
        </w:rPr>
        <w:t>]</w:t>
      </w:r>
    </w:p>
    <w:p w14:paraId="47A912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3C340C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33BF3A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4A38AE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7B9765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88"/>
          <w:sz w:val="17"/>
          <w:szCs w:val="17"/>
        </w:rPr>
        <w:t>def</w:t>
      </w:r>
      <w:r>
        <w:rPr>
          <w:rFonts w:ascii="Consolas" w:hAnsi="Consolas" w:cs="Courier New"/>
          <w:color w:val="000000"/>
          <w:sz w:val="17"/>
          <w:szCs w:val="17"/>
        </w:rPr>
        <w:t xml:space="preserve"> extract_entities</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7A2107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60211C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71461E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2A152D4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097775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880000"/>
          <w:sz w:val="17"/>
          <w:szCs w:val="17"/>
        </w:rPr>
        <w:t># Contextual Response Generation</w:t>
      </w:r>
    </w:p>
    <w:p w14:paraId="46EE43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response_data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"response_data.csv"</w:t>
      </w:r>
      <w:r>
        <w:rPr>
          <w:rFonts w:ascii="Consolas" w:hAnsi="Consolas" w:cs="Courier New"/>
          <w:color w:val="666600"/>
          <w:sz w:val="17"/>
          <w:szCs w:val="17"/>
        </w:rPr>
        <w:t>)</w:t>
      </w:r>
    </w:p>
    <w:p w14:paraId="3DAD3B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response_data</w:t>
      </w:r>
      <w:r>
        <w:rPr>
          <w:rFonts w:ascii="Consolas" w:hAnsi="Consolas" w:cs="Courier New"/>
          <w:color w:val="666600"/>
          <w:sz w:val="17"/>
          <w:szCs w:val="17"/>
        </w:rPr>
        <w:t>[</w:t>
      </w:r>
      <w:r>
        <w:rPr>
          <w:rFonts w:ascii="Consolas" w:hAnsi="Consolas" w:cs="Courier New"/>
          <w:color w:val="008800"/>
          <w:sz w:val="17"/>
          <w:szCs w:val="17"/>
        </w:rPr>
        <w:t>"context"</w:t>
      </w:r>
      <w:r>
        <w:rPr>
          <w:rFonts w:ascii="Consolas" w:hAnsi="Consolas" w:cs="Courier New"/>
          <w:color w:val="666600"/>
          <w:sz w:val="17"/>
          <w:szCs w:val="17"/>
        </w:rPr>
        <w:t>]</w:t>
      </w:r>
    </w:p>
    <w:p w14:paraId="39DD6B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response_data</w:t>
      </w:r>
      <w:r>
        <w:rPr>
          <w:rFonts w:ascii="Consolas" w:hAnsi="Consolas" w:cs="Courier New"/>
          <w:color w:val="666600"/>
          <w:sz w:val="17"/>
          <w:szCs w:val="17"/>
        </w:rPr>
        <w:t>[</w:t>
      </w:r>
      <w:r>
        <w:rPr>
          <w:rFonts w:ascii="Consolas" w:hAnsi="Consolas" w:cs="Courier New"/>
          <w:color w:val="008800"/>
          <w:sz w:val="17"/>
          <w:szCs w:val="17"/>
        </w:rPr>
        <w:t>"response"</w:t>
      </w:r>
      <w:r>
        <w:rPr>
          <w:rFonts w:ascii="Consolas" w:hAnsi="Consolas" w:cs="Courier New"/>
          <w:color w:val="666600"/>
          <w:sz w:val="17"/>
          <w:szCs w:val="17"/>
        </w:rPr>
        <w:t>]</w:t>
      </w:r>
    </w:p>
    <w:p w14:paraId="7E6F9A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w:t>
      </w:r>
    </w:p>
    <w:p w14:paraId="1A8EBE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88"/>
          <w:sz w:val="17"/>
          <w:szCs w:val="17"/>
        </w:rPr>
        <w:t>import</w:t>
      </w:r>
      <w:r>
        <w:rPr>
          <w:rFonts w:ascii="Consolas" w:hAnsi="Consolas" w:cs="Courier New"/>
          <w:color w:val="000000"/>
          <w:sz w:val="17"/>
          <w:szCs w:val="17"/>
        </w:rPr>
        <w:t xml:space="preserve"> tensorflow </w:t>
      </w:r>
      <w:r>
        <w:rPr>
          <w:rFonts w:ascii="Consolas" w:hAnsi="Consolas" w:cs="Courier New"/>
          <w:color w:val="000088"/>
          <w:sz w:val="17"/>
          <w:szCs w:val="17"/>
        </w:rPr>
        <w:t>as</w:t>
      </w:r>
      <w:r>
        <w:rPr>
          <w:rFonts w:ascii="Consolas" w:hAnsi="Consolas" w:cs="Courier New"/>
          <w:color w:val="000000"/>
          <w:sz w:val="17"/>
          <w:szCs w:val="17"/>
        </w:rPr>
        <w:t xml:space="preserve"> tf</w:t>
      </w:r>
    </w:p>
    <w:p w14:paraId="7125E6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88"/>
          <w:sz w:val="17"/>
          <w:szCs w:val="17"/>
        </w:rPr>
        <w:t>from</w:t>
      </w:r>
      <w:r>
        <w:rPr>
          <w:rFonts w:ascii="Consolas" w:hAnsi="Consolas" w:cs="Courier New"/>
          <w:color w:val="000000"/>
          <w:sz w:val="17"/>
          <w:szCs w:val="17"/>
        </w:rPr>
        <w:t xml:space="preserve"> tensorflow</w:t>
      </w:r>
      <w:r>
        <w:rPr>
          <w:rFonts w:ascii="Consolas" w:hAnsi="Consolas" w:cs="Courier New"/>
          <w:color w:val="666600"/>
          <w:sz w:val="17"/>
          <w:szCs w:val="17"/>
        </w:rPr>
        <w:t>.</w:t>
      </w:r>
      <w:r>
        <w:rPr>
          <w:rFonts w:ascii="Consolas" w:hAnsi="Consolas" w:cs="Courier New"/>
          <w:color w:val="000000"/>
          <w:sz w:val="17"/>
          <w:szCs w:val="17"/>
        </w:rPr>
        <w:t>keras</w:t>
      </w:r>
      <w:r>
        <w:rPr>
          <w:rFonts w:ascii="Consolas" w:hAnsi="Consolas" w:cs="Courier New"/>
          <w:color w:val="666600"/>
          <w:sz w:val="17"/>
          <w:szCs w:val="17"/>
        </w:rPr>
        <w:t>.</w:t>
      </w:r>
      <w:r>
        <w:rPr>
          <w:rFonts w:ascii="Consolas" w:hAnsi="Consolas" w:cs="Courier New"/>
          <w:color w:val="000000"/>
          <w:sz w:val="17"/>
          <w:szCs w:val="17"/>
        </w:rPr>
        <w:t xml:space="preserve">models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Sequential</w:t>
      </w:r>
    </w:p>
    <w:p w14:paraId="56003F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88"/>
          <w:sz w:val="17"/>
          <w:szCs w:val="17"/>
        </w:rPr>
        <w:t>from</w:t>
      </w:r>
      <w:r>
        <w:rPr>
          <w:rFonts w:ascii="Consolas" w:hAnsi="Consolas" w:cs="Courier New"/>
          <w:color w:val="000000"/>
          <w:sz w:val="17"/>
          <w:szCs w:val="17"/>
        </w:rPr>
        <w:t xml:space="preserve"> tensorflow</w:t>
      </w:r>
      <w:r>
        <w:rPr>
          <w:rFonts w:ascii="Consolas" w:hAnsi="Consolas" w:cs="Courier New"/>
          <w:color w:val="666600"/>
          <w:sz w:val="17"/>
          <w:szCs w:val="17"/>
        </w:rPr>
        <w:t>.</w:t>
      </w:r>
      <w:r>
        <w:rPr>
          <w:rFonts w:ascii="Consolas" w:hAnsi="Consolas" w:cs="Courier New"/>
          <w:color w:val="000000"/>
          <w:sz w:val="17"/>
          <w:szCs w:val="17"/>
        </w:rPr>
        <w:t>keras</w:t>
      </w:r>
      <w:r>
        <w:rPr>
          <w:rFonts w:ascii="Consolas" w:hAnsi="Consolas" w:cs="Courier New"/>
          <w:color w:val="666600"/>
          <w:sz w:val="17"/>
          <w:szCs w:val="17"/>
        </w:rPr>
        <w:t>.</w:t>
      </w:r>
      <w:r>
        <w:rPr>
          <w:rFonts w:ascii="Consolas" w:hAnsi="Consolas" w:cs="Courier New"/>
          <w:color w:val="000000"/>
          <w:sz w:val="17"/>
          <w:szCs w:val="17"/>
        </w:rPr>
        <w:t xml:space="preserve">layers </w:t>
      </w:r>
      <w:r>
        <w:rPr>
          <w:rFonts w:ascii="Consolas" w:hAnsi="Consolas" w:cs="Courier New"/>
          <w:color w:val="000088"/>
          <w:sz w:val="17"/>
          <w:szCs w:val="17"/>
        </w:rPr>
        <w:t>import</w:t>
      </w:r>
      <w:r>
        <w:rPr>
          <w:rFonts w:ascii="Consolas" w:hAnsi="Consolas" w:cs="Courier New"/>
          <w:color w:val="000000"/>
          <w:sz w:val="17"/>
          <w:szCs w:val="17"/>
        </w:rPr>
        <w:t xml:space="preserve"> LSTM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Dense</w:t>
      </w:r>
    </w:p>
    <w:p w14:paraId="6281DE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w:t>
      </w:r>
    </w:p>
    <w:p w14:paraId="2B4E33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Sequential</w:t>
      </w:r>
      <w:r>
        <w:rPr>
          <w:rFonts w:ascii="Consolas" w:hAnsi="Consolas" w:cs="Courier New"/>
          <w:color w:val="666600"/>
          <w:sz w:val="17"/>
          <w:szCs w:val="17"/>
        </w:rPr>
        <w:t>()</w:t>
      </w:r>
    </w:p>
    <w:p w14:paraId="722214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000000"/>
          <w:sz w:val="17"/>
          <w:szCs w:val="17"/>
        </w:rPr>
        <w:t>LSTM</w:t>
      </w:r>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input_shape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shape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08692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"relu"</w:t>
      </w:r>
      <w:r>
        <w:rPr>
          <w:rFonts w:ascii="Consolas" w:hAnsi="Consolas" w:cs="Courier New"/>
          <w:color w:val="666600"/>
          <w:sz w:val="17"/>
          <w:szCs w:val="17"/>
        </w:rPr>
        <w:t>))</w:t>
      </w:r>
    </w:p>
    <w:p w14:paraId="65BCED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add</w:t>
      </w:r>
      <w:r>
        <w:rPr>
          <w:rFonts w:ascii="Consolas" w:hAnsi="Consolas" w:cs="Courier New"/>
          <w:color w:val="666600"/>
          <w:sz w:val="17"/>
          <w:szCs w:val="17"/>
        </w:rPr>
        <w:t>(</w:t>
      </w:r>
      <w:r>
        <w:rPr>
          <w:rFonts w:ascii="Consolas" w:hAnsi="Consolas" w:cs="Courier New"/>
          <w:color w:val="660066"/>
          <w:sz w:val="17"/>
          <w:szCs w:val="17"/>
        </w:rPr>
        <w:t>Dense</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activation</w:t>
      </w:r>
      <w:r>
        <w:rPr>
          <w:rFonts w:ascii="Consolas" w:hAnsi="Consolas" w:cs="Courier New"/>
          <w:color w:val="666600"/>
          <w:sz w:val="17"/>
          <w:szCs w:val="17"/>
        </w:rPr>
        <w:t>=</w:t>
      </w:r>
      <w:r>
        <w:rPr>
          <w:rFonts w:ascii="Consolas" w:hAnsi="Consolas" w:cs="Courier New"/>
          <w:color w:val="008800"/>
          <w:sz w:val="17"/>
          <w:szCs w:val="17"/>
        </w:rPr>
        <w:t>"sigmoid"</w:t>
      </w:r>
      <w:r>
        <w:rPr>
          <w:rFonts w:ascii="Consolas" w:hAnsi="Consolas" w:cs="Courier New"/>
          <w:color w:val="666600"/>
          <w:sz w:val="17"/>
          <w:szCs w:val="17"/>
        </w:rPr>
        <w:t>))</w:t>
      </w:r>
    </w:p>
    <w:p w14:paraId="1BEDFA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w:t>
      </w:r>
    </w:p>
    <w:p w14:paraId="13C2AE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compile</w:t>
      </w:r>
      <w:r>
        <w:rPr>
          <w:rFonts w:ascii="Consolas" w:hAnsi="Consolas" w:cs="Courier New"/>
          <w:color w:val="666600"/>
          <w:sz w:val="17"/>
          <w:szCs w:val="17"/>
        </w:rPr>
        <w:t>(</w:t>
      </w:r>
      <w:r>
        <w:rPr>
          <w:rFonts w:ascii="Consolas" w:hAnsi="Consolas" w:cs="Courier New"/>
          <w:color w:val="000000"/>
          <w:sz w:val="17"/>
          <w:szCs w:val="17"/>
        </w:rPr>
        <w:t>loss</w:t>
      </w:r>
      <w:r>
        <w:rPr>
          <w:rFonts w:ascii="Consolas" w:hAnsi="Consolas" w:cs="Courier New"/>
          <w:color w:val="666600"/>
          <w:sz w:val="17"/>
          <w:szCs w:val="17"/>
        </w:rPr>
        <w:t>=</w:t>
      </w:r>
      <w:r>
        <w:rPr>
          <w:rFonts w:ascii="Consolas" w:hAnsi="Consolas" w:cs="Courier New"/>
          <w:color w:val="008800"/>
          <w:sz w:val="17"/>
          <w:szCs w:val="17"/>
        </w:rPr>
        <w:t>"binary_crossentropy"</w:t>
      </w:r>
      <w:r>
        <w:rPr>
          <w:rFonts w:ascii="Consolas" w:hAnsi="Consolas" w:cs="Courier New"/>
          <w:color w:val="666600"/>
          <w:sz w:val="17"/>
          <w:szCs w:val="17"/>
        </w:rPr>
        <w:t>,</w:t>
      </w:r>
      <w:r>
        <w:rPr>
          <w:rFonts w:ascii="Consolas" w:hAnsi="Consolas" w:cs="Courier New"/>
          <w:color w:val="000000"/>
          <w:sz w:val="17"/>
          <w:szCs w:val="17"/>
        </w:rPr>
        <w:t xml:space="preserve"> optimizer</w:t>
      </w:r>
      <w:r>
        <w:rPr>
          <w:rFonts w:ascii="Consolas" w:hAnsi="Consolas" w:cs="Courier New"/>
          <w:color w:val="666600"/>
          <w:sz w:val="17"/>
          <w:szCs w:val="17"/>
        </w:rPr>
        <w:t>=</w:t>
      </w:r>
      <w:r>
        <w:rPr>
          <w:rFonts w:ascii="Consolas" w:hAnsi="Consolas" w:cs="Courier New"/>
          <w:color w:val="008800"/>
          <w:sz w:val="17"/>
          <w:szCs w:val="17"/>
        </w:rPr>
        <w:t>"adam"</w:t>
      </w:r>
      <w:r>
        <w:rPr>
          <w:rFonts w:ascii="Consolas" w:hAnsi="Consolas" w:cs="Courier New"/>
          <w:color w:val="666600"/>
          <w:sz w:val="17"/>
          <w:szCs w:val="17"/>
        </w:rPr>
        <w:t>,</w:t>
      </w:r>
      <w:r>
        <w:rPr>
          <w:rFonts w:ascii="Consolas" w:hAnsi="Consolas" w:cs="Courier New"/>
          <w:color w:val="000000"/>
          <w:sz w:val="17"/>
          <w:szCs w:val="17"/>
        </w:rPr>
        <w:t xml:space="preserve"> metrics</w:t>
      </w:r>
      <w:r>
        <w:rPr>
          <w:rFonts w:ascii="Consolas" w:hAnsi="Consolas" w:cs="Courier New"/>
          <w:color w:val="666600"/>
          <w:sz w:val="17"/>
          <w:szCs w:val="17"/>
        </w:rPr>
        <w:t>=[</w:t>
      </w:r>
      <w:r>
        <w:rPr>
          <w:rFonts w:ascii="Consolas" w:hAnsi="Consolas" w:cs="Courier New"/>
          <w:color w:val="008800"/>
          <w:sz w:val="17"/>
          <w:szCs w:val="17"/>
        </w:rPr>
        <w:t>"accuracy"</w:t>
      </w:r>
      <w:r>
        <w:rPr>
          <w:rFonts w:ascii="Consolas" w:hAnsi="Consolas" w:cs="Courier New"/>
          <w:color w:val="666600"/>
          <w:sz w:val="17"/>
          <w:szCs w:val="17"/>
        </w:rPr>
        <w:t>])</w:t>
      </w:r>
    </w:p>
    <w:p w14:paraId="2EA0CE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w:t>
      </w:r>
    </w:p>
    <w:p w14:paraId="6A15B8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88"/>
          <w:sz w:val="17"/>
          <w:szCs w:val="17"/>
        </w:rPr>
        <w:t>def</w:t>
      </w:r>
      <w:r>
        <w:rPr>
          <w:rFonts w:ascii="Consolas" w:hAnsi="Consolas" w:cs="Courier New"/>
          <w:color w:val="000000"/>
          <w:sz w:val="17"/>
          <w:szCs w:val="17"/>
        </w:rPr>
        <w:t xml:space="preserve"> generate_response</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r>
        <w:rPr>
          <w:rFonts w:ascii="Consolas" w:hAnsi="Consolas" w:cs="Courier New"/>
          <w:color w:val="000000"/>
          <w:sz w:val="17"/>
          <w:szCs w:val="17"/>
        </w:rPr>
        <w:t xml:space="preserve"> input_text</w:t>
      </w:r>
      <w:r>
        <w:rPr>
          <w:rFonts w:ascii="Consolas" w:hAnsi="Consolas" w:cs="Courier New"/>
          <w:color w:val="666600"/>
          <w:sz w:val="17"/>
          <w:szCs w:val="17"/>
        </w:rPr>
        <w:t>):</w:t>
      </w:r>
    </w:p>
    <w:p w14:paraId="5E664A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context_vec </w:t>
      </w:r>
      <w:r>
        <w:rPr>
          <w:rFonts w:ascii="Consolas" w:hAnsi="Consolas" w:cs="Courier New"/>
          <w:color w:val="666600"/>
          <w:sz w:val="17"/>
          <w:szCs w:val="17"/>
        </w:rPr>
        <w:t>=</w:t>
      </w:r>
      <w:r>
        <w:rPr>
          <w:rFonts w:ascii="Consolas" w:hAnsi="Consolas" w:cs="Courier New"/>
          <w:color w:val="000000"/>
          <w:sz w:val="17"/>
          <w:szCs w:val="17"/>
        </w:rPr>
        <w:t xml:space="preserve"> tf</w:t>
      </w:r>
      <w:r>
        <w:rPr>
          <w:rFonts w:ascii="Consolas" w:hAnsi="Consolas" w:cs="Courier New"/>
          <w:color w:val="666600"/>
          <w:sz w:val="17"/>
          <w:szCs w:val="17"/>
        </w:rPr>
        <w:t>.</w:t>
      </w:r>
      <w:r>
        <w:rPr>
          <w:rFonts w:ascii="Consolas" w:hAnsi="Consolas" w:cs="Courier New"/>
          <w:color w:val="000000"/>
          <w:sz w:val="17"/>
          <w:szCs w:val="17"/>
        </w:rPr>
        <w:t>convert_to_tensor</w:t>
      </w:r>
      <w:r>
        <w:rPr>
          <w:rFonts w:ascii="Consolas" w:hAnsi="Consolas" w:cs="Courier New"/>
          <w:color w:val="666600"/>
          <w:sz w:val="17"/>
          <w:szCs w:val="17"/>
        </w:rPr>
        <w:t>([</w:t>
      </w:r>
      <w:r>
        <w:rPr>
          <w:rFonts w:ascii="Consolas" w:hAnsi="Consolas" w:cs="Courier New"/>
          <w:color w:val="000000"/>
          <w:sz w:val="17"/>
          <w:szCs w:val="17"/>
        </w:rPr>
        <w:t>context</w:t>
      </w:r>
      <w:r>
        <w:rPr>
          <w:rFonts w:ascii="Consolas" w:hAnsi="Consolas" w:cs="Courier New"/>
          <w:color w:val="666600"/>
          <w:sz w:val="17"/>
          <w:szCs w:val="17"/>
        </w:rPr>
        <w:t>])</w:t>
      </w:r>
    </w:p>
    <w:p w14:paraId="154312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input_vec </w:t>
      </w:r>
      <w:r>
        <w:rPr>
          <w:rFonts w:ascii="Consolas" w:hAnsi="Consolas" w:cs="Courier New"/>
          <w:color w:val="666600"/>
          <w:sz w:val="17"/>
          <w:szCs w:val="17"/>
        </w:rPr>
        <w:t>=</w:t>
      </w:r>
      <w:r>
        <w:rPr>
          <w:rFonts w:ascii="Consolas" w:hAnsi="Consolas" w:cs="Courier New"/>
          <w:color w:val="000000"/>
          <w:sz w:val="17"/>
          <w:szCs w:val="17"/>
        </w:rPr>
        <w:t xml:space="preserve"> tf</w:t>
      </w:r>
      <w:r>
        <w:rPr>
          <w:rFonts w:ascii="Consolas" w:hAnsi="Consolas" w:cs="Courier New"/>
          <w:color w:val="666600"/>
          <w:sz w:val="17"/>
          <w:szCs w:val="17"/>
        </w:rPr>
        <w:t>.</w:t>
      </w:r>
      <w:r>
        <w:rPr>
          <w:rFonts w:ascii="Consolas" w:hAnsi="Consolas" w:cs="Courier New"/>
          <w:color w:val="000000"/>
          <w:sz w:val="17"/>
          <w:szCs w:val="17"/>
        </w:rPr>
        <w:t>convert_to_tensor</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4932CB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context_vec</w:t>
      </w:r>
      <w:r>
        <w:rPr>
          <w:rFonts w:ascii="Consolas" w:hAnsi="Consolas" w:cs="Courier New"/>
          <w:color w:val="666600"/>
          <w:sz w:val="17"/>
          <w:szCs w:val="17"/>
        </w:rPr>
        <w:t>,</w:t>
      </w:r>
      <w:r>
        <w:rPr>
          <w:rFonts w:ascii="Consolas" w:hAnsi="Consolas" w:cs="Courier New"/>
          <w:color w:val="000000"/>
          <w:sz w:val="17"/>
          <w:szCs w:val="17"/>
        </w:rPr>
        <w:t xml:space="preserve"> input_vec</w:t>
      </w:r>
      <w:r>
        <w:rPr>
          <w:rFonts w:ascii="Consolas" w:hAnsi="Consolas" w:cs="Courier New"/>
          <w:color w:val="666600"/>
          <w:sz w:val="17"/>
          <w:szCs w:val="17"/>
        </w:rPr>
        <w:t>)</w:t>
      </w:r>
    </w:p>
    <w:p w14:paraId="3CAC5A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output</w:t>
      </w:r>
    </w:p>
    <w:p w14:paraId="3B12EB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5FD194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81. </w:t>
      </w:r>
      <w:r>
        <w:rPr>
          <w:rFonts w:ascii="Consolas" w:hAnsi="Consolas" w:cs="Courier New"/>
          <w:color w:val="000000"/>
          <w:sz w:val="17"/>
          <w:szCs w:val="17"/>
        </w:rPr>
        <w:t> </w:t>
      </w:r>
    </w:p>
    <w:p w14:paraId="0631D66A" w14:textId="77777777" w:rsidR="00F83268" w:rsidRPr="00073777" w:rsidRDefault="00F83268" w:rsidP="00F83268"/>
    <w:p w14:paraId="40FB4E97" w14:textId="77777777" w:rsidR="00F83268" w:rsidRPr="00DE68C2" w:rsidRDefault="00F83268" w:rsidP="00F83268"/>
    <w:p w14:paraId="0402C589" w14:textId="77777777" w:rsidR="00F83268" w:rsidRDefault="00F83268" w:rsidP="00F83268">
      <w:pPr>
        <w:pStyle w:val="Heading3"/>
      </w:pPr>
      <w:bookmarkStart w:id="114" w:name="_Toc178780125"/>
      <w:r>
        <w:t>machine_learning\sklearn_utils.py</w:t>
      </w:r>
      <w:bookmarkEnd w:id="114"/>
    </w:p>
    <w:p w14:paraId="7960C19A" w14:textId="77777777" w:rsidR="00F83268" w:rsidRPr="00073777" w:rsidRDefault="00F83268" w:rsidP="00F83268">
      <w:r w:rsidRPr="00073777">
        <w:rPr>
          <w:b/>
          <w:bCs/>
        </w:rPr>
        <w:t>Purpose</w:t>
      </w:r>
      <w:r w:rsidRPr="00073777">
        <w:t>: Provides utility functions for working with Scikit-learn (sklearn) models.</w:t>
      </w:r>
    </w:p>
    <w:p w14:paraId="0FF030ED" w14:textId="77777777" w:rsidR="00F83268" w:rsidRPr="00073777" w:rsidRDefault="00F83268" w:rsidP="00F83268">
      <w:pPr>
        <w:pStyle w:val="Heading5"/>
      </w:pPr>
      <w:r w:rsidRPr="00073777">
        <w:t>Key Functions:</w:t>
      </w:r>
    </w:p>
    <w:p w14:paraId="0C91B0DE" w14:textId="77777777" w:rsidR="00F83268" w:rsidRPr="00073777" w:rsidRDefault="00F83268" w:rsidP="00F11D6B">
      <w:pPr>
        <w:numPr>
          <w:ilvl w:val="1"/>
          <w:numId w:val="83"/>
        </w:numPr>
      </w:pPr>
      <w:r w:rsidRPr="00073777">
        <w:rPr>
          <w:b/>
          <w:bCs/>
        </w:rPr>
        <w:t>Model Training/Inference</w:t>
      </w:r>
      <w:r w:rsidRPr="00073777">
        <w:t>: Provides helper functions for tasks like data preprocessing, training, and prediction using sklearn models.</w:t>
      </w:r>
    </w:p>
    <w:p w14:paraId="4C3AF40A" w14:textId="77777777" w:rsidR="00F83268" w:rsidRPr="00073777" w:rsidRDefault="00F83268" w:rsidP="00F11D6B">
      <w:pPr>
        <w:numPr>
          <w:ilvl w:val="0"/>
          <w:numId w:val="83"/>
        </w:numPr>
      </w:pPr>
      <w:r w:rsidRPr="00073777">
        <w:rPr>
          <w:b/>
          <w:bCs/>
        </w:rPr>
        <w:t>Connection to main.py</w:t>
      </w:r>
      <w:r w:rsidRPr="00073777">
        <w:t>:</w:t>
      </w:r>
    </w:p>
    <w:p w14:paraId="0CB0F0BD" w14:textId="77777777" w:rsidR="00F83268" w:rsidRPr="00073777" w:rsidRDefault="00F83268" w:rsidP="00F11D6B">
      <w:pPr>
        <w:numPr>
          <w:ilvl w:val="1"/>
          <w:numId w:val="83"/>
        </w:numPr>
      </w:pPr>
      <w:r w:rsidRPr="00073777">
        <w:t>If Jaicat uses any sklearn models for tasks like classification or regression, main.py will call functions from this file.</w:t>
      </w:r>
    </w:p>
    <w:p w14:paraId="7B10329C" w14:textId="77777777" w:rsidR="00F83268" w:rsidRDefault="00F83268" w:rsidP="00F83268">
      <w:pPr>
        <w:pStyle w:val="Heading5"/>
      </w:pPr>
      <w:r>
        <w:t>The Code</w:t>
      </w:r>
    </w:p>
    <w:p w14:paraId="377294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41B674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feature_extraction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TfidfVectorizer</w:t>
      </w:r>
    </w:p>
    <w:p w14:paraId="0FA2C8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linear_model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LogisticRegression</w:t>
      </w:r>
    </w:p>
    <w:p w14:paraId="72F775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A6FCF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Load a sample dataset for training</w:t>
      </w:r>
    </w:p>
    <w:p w14:paraId="4E6551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df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"jarvis_dataset.csv"</w:t>
      </w:r>
      <w:r>
        <w:rPr>
          <w:rFonts w:ascii="Consolas" w:hAnsi="Consolas" w:cs="Courier New"/>
          <w:color w:val="666600"/>
          <w:sz w:val="17"/>
          <w:szCs w:val="17"/>
        </w:rPr>
        <w:t>)</w:t>
      </w:r>
    </w:p>
    <w:p w14:paraId="1FFEEE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121BE8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Create a TF-IDF vectorizer to convert text into numerical features</w:t>
      </w:r>
    </w:p>
    <w:p w14:paraId="53A3AE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vectorizer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TfidfVectorizer</w:t>
      </w:r>
      <w:r>
        <w:rPr>
          <w:rFonts w:ascii="Consolas" w:hAnsi="Consolas" w:cs="Courier New"/>
          <w:color w:val="666600"/>
          <w:sz w:val="17"/>
          <w:szCs w:val="17"/>
        </w:rPr>
        <w:t>()</w:t>
      </w:r>
    </w:p>
    <w:p w14:paraId="496446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26F92D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Fit the vectorizer to the training data and transform the text into features</w:t>
      </w:r>
    </w:p>
    <w:p w14:paraId="406587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vectorizer</w:t>
      </w:r>
      <w:r>
        <w:rPr>
          <w:rFonts w:ascii="Consolas" w:hAnsi="Consolas" w:cs="Courier New"/>
          <w:color w:val="666600"/>
          <w:sz w:val="17"/>
          <w:szCs w:val="17"/>
        </w:rPr>
        <w:t>.</w:t>
      </w:r>
      <w:r>
        <w:rPr>
          <w:rFonts w:ascii="Consolas" w:hAnsi="Consolas" w:cs="Courier New"/>
          <w:color w:val="000000"/>
          <w:sz w:val="17"/>
          <w:szCs w:val="17"/>
        </w:rPr>
        <w:t>fit_transform</w:t>
      </w:r>
      <w:r>
        <w:rPr>
          <w:rFonts w:ascii="Consolas" w:hAnsi="Consolas" w:cs="Courier New"/>
          <w:color w:val="666600"/>
          <w:sz w:val="17"/>
          <w:szCs w:val="17"/>
        </w:rPr>
        <w:t>(</w:t>
      </w:r>
      <w:r>
        <w:rPr>
          <w:rFonts w:ascii="Consolas" w:hAnsi="Consolas" w:cs="Courier New"/>
          <w:color w:val="000000"/>
          <w:sz w:val="17"/>
          <w:szCs w:val="17"/>
        </w:rPr>
        <w:t>df</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1206054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df</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0C0615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07917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Train a logistic regression model on the features and labels</w:t>
      </w:r>
    </w:p>
    <w:p w14:paraId="207581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LogisticRegression</w:t>
      </w:r>
      <w:r>
        <w:rPr>
          <w:rFonts w:ascii="Consolas" w:hAnsi="Consolas" w:cs="Courier New"/>
          <w:color w:val="666600"/>
          <w:sz w:val="17"/>
          <w:szCs w:val="17"/>
        </w:rPr>
        <w:t>()</w:t>
      </w:r>
    </w:p>
    <w:p w14:paraId="56FC6F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2D4723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D16E0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Use the trained model to make predictions on new input</w:t>
      </w:r>
    </w:p>
    <w:p w14:paraId="11AEF0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new_text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"Turn on the living room lights"</w:t>
      </w:r>
    </w:p>
    <w:p w14:paraId="7F45B2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new_features </w:t>
      </w:r>
      <w:r>
        <w:rPr>
          <w:rFonts w:ascii="Consolas" w:hAnsi="Consolas" w:cs="Courier New"/>
          <w:color w:val="666600"/>
          <w:sz w:val="17"/>
          <w:szCs w:val="17"/>
        </w:rPr>
        <w:t>=</w:t>
      </w:r>
      <w:r>
        <w:rPr>
          <w:rFonts w:ascii="Consolas" w:hAnsi="Consolas" w:cs="Courier New"/>
          <w:color w:val="000000"/>
          <w:sz w:val="17"/>
          <w:szCs w:val="17"/>
        </w:rPr>
        <w:t xml:space="preserve"> vectorizer</w:t>
      </w:r>
      <w:r>
        <w:rPr>
          <w:rFonts w:ascii="Consolas" w:hAnsi="Consolas" w:cs="Courier New"/>
          <w:color w:val="666600"/>
          <w:sz w:val="17"/>
          <w:szCs w:val="17"/>
        </w:rPr>
        <w:t>.</w:t>
      </w:r>
      <w:r>
        <w:rPr>
          <w:rFonts w:ascii="Consolas" w:hAnsi="Consolas" w:cs="Courier New"/>
          <w:color w:val="000000"/>
          <w:sz w:val="17"/>
          <w:szCs w:val="17"/>
        </w:rPr>
        <w:t>transform</w:t>
      </w:r>
      <w:r>
        <w:rPr>
          <w:rFonts w:ascii="Consolas" w:hAnsi="Consolas" w:cs="Courier New"/>
          <w:color w:val="666600"/>
          <w:sz w:val="17"/>
          <w:szCs w:val="17"/>
        </w:rPr>
        <w:t>([</w:t>
      </w:r>
      <w:r>
        <w:rPr>
          <w:rFonts w:ascii="Consolas" w:hAnsi="Consolas" w:cs="Courier New"/>
          <w:color w:val="000000"/>
          <w:sz w:val="17"/>
          <w:szCs w:val="17"/>
        </w:rPr>
        <w:t>new_text</w:t>
      </w:r>
      <w:r>
        <w:rPr>
          <w:rFonts w:ascii="Consolas" w:hAnsi="Consolas" w:cs="Courier New"/>
          <w:color w:val="666600"/>
          <w:sz w:val="17"/>
          <w:szCs w:val="17"/>
        </w:rPr>
        <w:t>])</w:t>
      </w:r>
    </w:p>
    <w:p w14:paraId="2FDC0F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prediction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new_features</w:t>
      </w:r>
      <w:r>
        <w:rPr>
          <w:rFonts w:ascii="Consolas" w:hAnsi="Consolas" w:cs="Courier New"/>
          <w:color w:val="666600"/>
          <w:sz w:val="17"/>
          <w:szCs w:val="17"/>
        </w:rPr>
        <w:t>)</w:t>
      </w:r>
    </w:p>
    <w:p w14:paraId="284558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762A1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"Prediction:"</w:t>
      </w:r>
      <w:r>
        <w:rPr>
          <w:rFonts w:ascii="Consolas" w:hAnsi="Consolas" w:cs="Courier New"/>
          <w:color w:val="666600"/>
          <w:sz w:val="17"/>
          <w:szCs w:val="17"/>
        </w:rPr>
        <w:t>,</w:t>
      </w:r>
      <w:r>
        <w:rPr>
          <w:rFonts w:ascii="Consolas" w:hAnsi="Consolas" w:cs="Courier New"/>
          <w:color w:val="000000"/>
          <w:sz w:val="17"/>
          <w:szCs w:val="17"/>
        </w:rPr>
        <w:t xml:space="preserve"> prediction</w:t>
      </w:r>
      <w:r>
        <w:rPr>
          <w:rFonts w:ascii="Consolas" w:hAnsi="Consolas" w:cs="Courier New"/>
          <w:color w:val="666600"/>
          <w:sz w:val="17"/>
          <w:szCs w:val="17"/>
        </w:rPr>
        <w:t>)</w:t>
      </w:r>
    </w:p>
    <w:p w14:paraId="6DD92B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3F5FC1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78F4E19" w14:textId="77777777" w:rsidR="00F83268" w:rsidRPr="004072F7" w:rsidRDefault="00F83268" w:rsidP="00F83268"/>
    <w:p w14:paraId="2FB405ED" w14:textId="77777777" w:rsidR="00F83268" w:rsidRDefault="00F83268" w:rsidP="00F83268"/>
    <w:p w14:paraId="28541DB4" w14:textId="77777777" w:rsidR="00F83268" w:rsidRPr="006770AB" w:rsidRDefault="00F83268" w:rsidP="00F83268"/>
    <w:p w14:paraId="3E045C9B" w14:textId="77777777" w:rsidR="00F83268" w:rsidRDefault="00F83268" w:rsidP="00F83268">
      <w:pPr>
        <w:pStyle w:val="Heading3"/>
      </w:pPr>
      <w:bookmarkStart w:id="115" w:name="_Toc178780126"/>
      <w:r>
        <w:t>machine_learning\tensorflow_utils.py</w:t>
      </w:r>
      <w:bookmarkEnd w:id="115"/>
    </w:p>
    <w:p w14:paraId="48617475" w14:textId="77777777" w:rsidR="00F83268" w:rsidRPr="00073777" w:rsidRDefault="00F83268" w:rsidP="00F83268">
      <w:r w:rsidRPr="00073777">
        <w:rPr>
          <w:b/>
          <w:bCs/>
        </w:rPr>
        <w:t>Purpose</w:t>
      </w:r>
      <w:r w:rsidRPr="00073777">
        <w:t>: Provides utility functions for working with TensorFlow models.</w:t>
      </w:r>
    </w:p>
    <w:p w14:paraId="5DBD97A6" w14:textId="77777777" w:rsidR="00F83268" w:rsidRPr="00073777" w:rsidRDefault="00F83268" w:rsidP="00F83268">
      <w:pPr>
        <w:pStyle w:val="Heading5"/>
      </w:pPr>
      <w:r w:rsidRPr="00073777">
        <w:t>Key Functions:</w:t>
      </w:r>
    </w:p>
    <w:p w14:paraId="4D6FB1C4" w14:textId="77777777" w:rsidR="00F83268" w:rsidRPr="00073777" w:rsidRDefault="00F83268" w:rsidP="00F11D6B">
      <w:pPr>
        <w:numPr>
          <w:ilvl w:val="1"/>
          <w:numId w:val="84"/>
        </w:numPr>
      </w:pPr>
      <w:r w:rsidRPr="00073777">
        <w:rPr>
          <w:b/>
          <w:bCs/>
        </w:rPr>
        <w:t>Model Training/Inference</w:t>
      </w:r>
      <w:r w:rsidRPr="00073777">
        <w:t>: Includes helper functions for training and using TensorFlow-based neural networks.</w:t>
      </w:r>
    </w:p>
    <w:p w14:paraId="51038CB6" w14:textId="77777777" w:rsidR="00F83268" w:rsidRPr="00073777" w:rsidRDefault="00F83268" w:rsidP="00F11D6B">
      <w:pPr>
        <w:numPr>
          <w:ilvl w:val="0"/>
          <w:numId w:val="84"/>
        </w:numPr>
      </w:pPr>
      <w:r w:rsidRPr="00073777">
        <w:rPr>
          <w:b/>
          <w:bCs/>
        </w:rPr>
        <w:t>Connection to main.py</w:t>
      </w:r>
      <w:r w:rsidRPr="00073777">
        <w:t>:</w:t>
      </w:r>
    </w:p>
    <w:p w14:paraId="1039FA29" w14:textId="77777777" w:rsidR="00F83268" w:rsidRDefault="00F83268" w:rsidP="00F11D6B">
      <w:pPr>
        <w:numPr>
          <w:ilvl w:val="1"/>
          <w:numId w:val="84"/>
        </w:numPr>
      </w:pPr>
      <w:r w:rsidRPr="00073777">
        <w:lastRenderedPageBreak/>
        <w:t>If Jaicat uses TensorFlow for deep learning tasks, main.py will utilize functions from this file.</w:t>
      </w:r>
    </w:p>
    <w:p w14:paraId="1B3EBAC8" w14:textId="77777777" w:rsidR="00F83268" w:rsidRPr="00073777" w:rsidRDefault="00F83268" w:rsidP="00F83268">
      <w:pPr>
        <w:pStyle w:val="Heading5"/>
      </w:pPr>
      <w:r>
        <w:t>The Code</w:t>
      </w:r>
    </w:p>
    <w:p w14:paraId="4BEE0A85" w14:textId="77777777" w:rsidR="00F83268" w:rsidRDefault="00F83268" w:rsidP="00F83268"/>
    <w:p w14:paraId="3B58952D"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machine_learning/tensorflow_utils.py</w:t>
      </w:r>
    </w:p>
    <w:p w14:paraId="505FAA94"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11FC856"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tensorflow </w:t>
      </w:r>
      <w:r>
        <w:rPr>
          <w:rFonts w:ascii="Consolas" w:hAnsi="Consolas" w:cs="Courier New"/>
          <w:color w:val="000088"/>
          <w:sz w:val="17"/>
          <w:szCs w:val="17"/>
        </w:rPr>
        <w:t>as</w:t>
      </w:r>
      <w:r>
        <w:rPr>
          <w:rFonts w:ascii="Consolas" w:hAnsi="Consolas" w:cs="Courier New"/>
          <w:color w:val="000000"/>
          <w:sz w:val="17"/>
          <w:szCs w:val="17"/>
        </w:rPr>
        <w:t xml:space="preserve"> tf</w:t>
      </w:r>
    </w:p>
    <w:p w14:paraId="3B55332E"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E993E6F"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00"/>
          <w:sz w:val="17"/>
          <w:szCs w:val="17"/>
        </w:rPr>
        <w:t>model_path</w:t>
      </w:r>
      <w:r>
        <w:rPr>
          <w:rFonts w:ascii="Consolas" w:hAnsi="Consolas" w:cs="Courier New"/>
          <w:color w:val="666600"/>
          <w:sz w:val="17"/>
          <w:szCs w:val="17"/>
        </w:rPr>
        <w:t>):</w:t>
      </w:r>
    </w:p>
    <w:p w14:paraId="67FCFBA4"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"""Loads a TensorFlow model from the specified path."""</w:t>
      </w:r>
    </w:p>
    <w:p w14:paraId="6F4EC22E"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tf</w:t>
      </w:r>
      <w:r>
        <w:rPr>
          <w:rFonts w:ascii="Consolas" w:hAnsi="Consolas" w:cs="Courier New"/>
          <w:color w:val="666600"/>
          <w:sz w:val="17"/>
          <w:szCs w:val="17"/>
        </w:rPr>
        <w:t>.</w:t>
      </w:r>
      <w:r>
        <w:rPr>
          <w:rFonts w:ascii="Consolas" w:hAnsi="Consolas" w:cs="Courier New"/>
          <w:color w:val="000000"/>
          <w:sz w:val="17"/>
          <w:szCs w:val="17"/>
        </w:rPr>
        <w:t>keras</w:t>
      </w:r>
      <w:r>
        <w:rPr>
          <w:rFonts w:ascii="Consolas" w:hAnsi="Consolas" w:cs="Courier New"/>
          <w:color w:val="666600"/>
          <w:sz w:val="17"/>
          <w:szCs w:val="17"/>
        </w:rPr>
        <w:t>.</w:t>
      </w:r>
      <w:r>
        <w:rPr>
          <w:rFonts w:ascii="Consolas" w:hAnsi="Consolas" w:cs="Courier New"/>
          <w:color w:val="000000"/>
          <w:sz w:val="17"/>
          <w:szCs w:val="17"/>
        </w:rPr>
        <w:t>models</w:t>
      </w:r>
      <w:r>
        <w:rPr>
          <w:rFonts w:ascii="Consolas" w:hAnsi="Consolas" w:cs="Courier New"/>
          <w:color w:val="666600"/>
          <w:sz w:val="17"/>
          <w:szCs w:val="17"/>
        </w:rPr>
        <w:t>.</w:t>
      </w:r>
      <w:r>
        <w:rPr>
          <w:rFonts w:ascii="Consolas" w:hAnsi="Consolas" w:cs="Courier New"/>
          <w:color w:val="000000"/>
          <w:sz w:val="17"/>
          <w:szCs w:val="17"/>
        </w:rPr>
        <w:t>load_model</w:t>
      </w:r>
      <w:r>
        <w:rPr>
          <w:rFonts w:ascii="Consolas" w:hAnsi="Consolas" w:cs="Courier New"/>
          <w:color w:val="666600"/>
          <w:sz w:val="17"/>
          <w:szCs w:val="17"/>
        </w:rPr>
        <w:t>(</w:t>
      </w:r>
      <w:r>
        <w:rPr>
          <w:rFonts w:ascii="Consolas" w:hAnsi="Consolas" w:cs="Courier New"/>
          <w:color w:val="000000"/>
          <w:sz w:val="17"/>
          <w:szCs w:val="17"/>
        </w:rPr>
        <w:t>model_path</w:t>
      </w:r>
      <w:r>
        <w:rPr>
          <w:rFonts w:ascii="Consolas" w:hAnsi="Consolas" w:cs="Courier New"/>
          <w:color w:val="666600"/>
          <w:sz w:val="17"/>
          <w:szCs w:val="17"/>
        </w:rPr>
        <w:t>)</w:t>
      </w:r>
    </w:p>
    <w:p w14:paraId="3B7C455D"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"Model loaded from {model_path}."</w:t>
      </w:r>
      <w:r>
        <w:rPr>
          <w:rFonts w:ascii="Consolas" w:hAnsi="Consolas" w:cs="Courier New"/>
          <w:color w:val="666600"/>
          <w:sz w:val="17"/>
          <w:szCs w:val="17"/>
        </w:rPr>
        <w:t>)</w:t>
      </w:r>
    </w:p>
    <w:p w14:paraId="297DD4EE"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model</w:t>
      </w:r>
    </w:p>
    <w:p w14:paraId="5B5E87A0"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485E4CF"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make_prediction</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input_data</w:t>
      </w:r>
      <w:r>
        <w:rPr>
          <w:rFonts w:ascii="Consolas" w:hAnsi="Consolas" w:cs="Courier New"/>
          <w:color w:val="666600"/>
          <w:sz w:val="17"/>
          <w:szCs w:val="17"/>
        </w:rPr>
        <w:t>):</w:t>
      </w:r>
    </w:p>
    <w:p w14:paraId="2FA7B151"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"""Makes a prediction using the provided model and input data."""</w:t>
      </w:r>
    </w:p>
    <w:p w14:paraId="4F4A3B47"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prediction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predict</w:t>
      </w:r>
      <w:r>
        <w:rPr>
          <w:rFonts w:ascii="Consolas" w:hAnsi="Consolas" w:cs="Courier New"/>
          <w:color w:val="666600"/>
          <w:sz w:val="17"/>
          <w:szCs w:val="17"/>
        </w:rPr>
        <w:t>(</w:t>
      </w:r>
      <w:r>
        <w:rPr>
          <w:rFonts w:ascii="Consolas" w:hAnsi="Consolas" w:cs="Courier New"/>
          <w:color w:val="000000"/>
          <w:sz w:val="17"/>
          <w:szCs w:val="17"/>
        </w:rPr>
        <w:t>input_data</w:t>
      </w:r>
      <w:r>
        <w:rPr>
          <w:rFonts w:ascii="Consolas" w:hAnsi="Consolas" w:cs="Courier New"/>
          <w:color w:val="666600"/>
          <w:sz w:val="17"/>
          <w:szCs w:val="17"/>
        </w:rPr>
        <w:t>)</w:t>
      </w:r>
    </w:p>
    <w:p w14:paraId="6DD0FE3D"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"Prediction: {prediction}"</w:t>
      </w:r>
      <w:r>
        <w:rPr>
          <w:rFonts w:ascii="Consolas" w:hAnsi="Consolas" w:cs="Courier New"/>
          <w:color w:val="666600"/>
          <w:sz w:val="17"/>
          <w:szCs w:val="17"/>
        </w:rPr>
        <w:t>)</w:t>
      </w:r>
    </w:p>
    <w:p w14:paraId="05B65623"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prediction</w:t>
      </w:r>
    </w:p>
    <w:p w14:paraId="3F132673"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CB6EA49"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evaluate_model</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test_data</w:t>
      </w:r>
      <w:r>
        <w:rPr>
          <w:rFonts w:ascii="Consolas" w:hAnsi="Consolas" w:cs="Courier New"/>
          <w:color w:val="666600"/>
          <w:sz w:val="17"/>
          <w:szCs w:val="17"/>
        </w:rPr>
        <w:t>,</w:t>
      </w:r>
      <w:r>
        <w:rPr>
          <w:rFonts w:ascii="Consolas" w:hAnsi="Consolas" w:cs="Courier New"/>
          <w:color w:val="000000"/>
          <w:sz w:val="17"/>
          <w:szCs w:val="17"/>
        </w:rPr>
        <w:t xml:space="preserve"> test_labels</w:t>
      </w:r>
      <w:r>
        <w:rPr>
          <w:rFonts w:ascii="Consolas" w:hAnsi="Consolas" w:cs="Courier New"/>
          <w:color w:val="666600"/>
          <w:sz w:val="17"/>
          <w:szCs w:val="17"/>
        </w:rPr>
        <w:t>):</w:t>
      </w:r>
    </w:p>
    <w:p w14:paraId="7046CA8F"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"""Evaluates the model on the test data and returns the loss and accuracy."""</w:t>
      </w:r>
    </w:p>
    <w:p w14:paraId="66D5BA32"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loss</w:t>
      </w:r>
      <w:r>
        <w:rPr>
          <w:rFonts w:ascii="Consolas" w:hAnsi="Consolas" w:cs="Courier New"/>
          <w:color w:val="666600"/>
          <w:sz w:val="17"/>
          <w:szCs w:val="17"/>
        </w:rPr>
        <w:t>,</w:t>
      </w:r>
      <w:r>
        <w:rPr>
          <w:rFonts w:ascii="Consolas" w:hAnsi="Consolas" w:cs="Courier New"/>
          <w:color w:val="000000"/>
          <w:sz w:val="17"/>
          <w:szCs w:val="17"/>
        </w:rPr>
        <w:t xml:space="preserve"> accuracy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evaluate</w:t>
      </w:r>
      <w:r>
        <w:rPr>
          <w:rFonts w:ascii="Consolas" w:hAnsi="Consolas" w:cs="Courier New"/>
          <w:color w:val="666600"/>
          <w:sz w:val="17"/>
          <w:szCs w:val="17"/>
        </w:rPr>
        <w:t>(</w:t>
      </w:r>
      <w:r>
        <w:rPr>
          <w:rFonts w:ascii="Consolas" w:hAnsi="Consolas" w:cs="Courier New"/>
          <w:color w:val="000000"/>
          <w:sz w:val="17"/>
          <w:szCs w:val="17"/>
        </w:rPr>
        <w:t>test_data</w:t>
      </w:r>
      <w:r>
        <w:rPr>
          <w:rFonts w:ascii="Consolas" w:hAnsi="Consolas" w:cs="Courier New"/>
          <w:color w:val="666600"/>
          <w:sz w:val="17"/>
          <w:szCs w:val="17"/>
        </w:rPr>
        <w:t>,</w:t>
      </w:r>
      <w:r>
        <w:rPr>
          <w:rFonts w:ascii="Consolas" w:hAnsi="Consolas" w:cs="Courier New"/>
          <w:color w:val="000000"/>
          <w:sz w:val="17"/>
          <w:szCs w:val="17"/>
        </w:rPr>
        <w:t xml:space="preserve"> test_labels</w:t>
      </w:r>
      <w:r>
        <w:rPr>
          <w:rFonts w:ascii="Consolas" w:hAnsi="Consolas" w:cs="Courier New"/>
          <w:color w:val="666600"/>
          <w:sz w:val="17"/>
          <w:szCs w:val="17"/>
        </w:rPr>
        <w:t>)</w:t>
      </w:r>
    </w:p>
    <w:p w14:paraId="3054FFE2"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"Model Evaluation - Loss: {loss}, Accuracy: {accuracy}"</w:t>
      </w:r>
      <w:r>
        <w:rPr>
          <w:rFonts w:ascii="Consolas" w:hAnsi="Consolas" w:cs="Courier New"/>
          <w:color w:val="666600"/>
          <w:sz w:val="17"/>
          <w:szCs w:val="17"/>
        </w:rPr>
        <w:t>)</w:t>
      </w:r>
    </w:p>
    <w:p w14:paraId="47E95446"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loss</w:t>
      </w:r>
      <w:r>
        <w:rPr>
          <w:rFonts w:ascii="Consolas" w:hAnsi="Consolas" w:cs="Courier New"/>
          <w:color w:val="666600"/>
          <w:sz w:val="17"/>
          <w:szCs w:val="17"/>
        </w:rPr>
        <w:t>,</w:t>
      </w:r>
      <w:r>
        <w:rPr>
          <w:rFonts w:ascii="Consolas" w:hAnsi="Consolas" w:cs="Courier New"/>
          <w:color w:val="000000"/>
          <w:sz w:val="17"/>
          <w:szCs w:val="17"/>
        </w:rPr>
        <w:t xml:space="preserve"> accuracy</w:t>
      </w:r>
    </w:p>
    <w:p w14:paraId="5D52CCBB"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C8510D4"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def</w:t>
      </w:r>
      <w:r>
        <w:rPr>
          <w:rFonts w:ascii="Consolas" w:hAnsi="Consolas" w:cs="Courier New"/>
          <w:color w:val="000000"/>
          <w:sz w:val="17"/>
          <w:szCs w:val="17"/>
        </w:rPr>
        <w:t xml:space="preserve"> preprocess_data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7E36843"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"""Preprocesses the input data for the model."""</w:t>
      </w:r>
    </w:p>
    <w:p w14:paraId="5A23A49C"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Implement your preprocessing logic here (e.g., normalization, reshaping)</w:t>
      </w:r>
    </w:p>
    <w:p w14:paraId="246EDF72"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processed_data </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255.0</w:t>
      </w:r>
      <w:r>
        <w:rPr>
          <w:rFonts w:ascii="Consolas" w:hAnsi="Consolas" w:cs="Courier New"/>
          <w:color w:val="000000"/>
          <w:sz w:val="17"/>
          <w:szCs w:val="17"/>
        </w:rPr>
        <w:t xml:space="preserve">  </w:t>
      </w:r>
      <w:r>
        <w:rPr>
          <w:rFonts w:ascii="Consolas" w:hAnsi="Consolas" w:cs="Courier New"/>
          <w:color w:val="880000"/>
          <w:sz w:val="17"/>
          <w:szCs w:val="17"/>
        </w:rPr>
        <w:t># Example: Normalize pixel values</w:t>
      </w:r>
    </w:p>
    <w:p w14:paraId="4C7EEC09"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"Data preprocessed."</w:t>
      </w:r>
      <w:r>
        <w:rPr>
          <w:rFonts w:ascii="Consolas" w:hAnsi="Consolas" w:cs="Courier New"/>
          <w:color w:val="666600"/>
          <w:sz w:val="17"/>
          <w:szCs w:val="17"/>
        </w:rPr>
        <w:t>)</w:t>
      </w:r>
    </w:p>
    <w:p w14:paraId="3C31E405"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processed_data</w:t>
      </w:r>
    </w:p>
    <w:p w14:paraId="610569FB"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27BFBE0B" w14:textId="77777777" w:rsidR="00521EA4" w:rsidRDefault="00521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0608129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15EB6419" w14:textId="77777777" w:rsidR="00A12A64" w:rsidRDefault="00A12A64" w:rsidP="00F83268"/>
    <w:p w14:paraId="061663DE" w14:textId="77777777" w:rsidR="00F83268" w:rsidRDefault="00F83268" w:rsidP="00F83268"/>
    <w:p w14:paraId="2401DD12" w14:textId="77777777" w:rsidR="00F83268" w:rsidRPr="00DE68C2" w:rsidRDefault="00F83268" w:rsidP="00F83268"/>
    <w:p w14:paraId="768AAF76" w14:textId="77777777" w:rsidR="00F83268" w:rsidRDefault="00F83268" w:rsidP="00F83268">
      <w:pPr>
        <w:pStyle w:val="Heading2"/>
      </w:pPr>
      <w:bookmarkStart w:id="116" w:name="_Toc178780127"/>
      <w:r>
        <w:t>models</w:t>
      </w:r>
      <w:bookmarkEnd w:id="116"/>
    </w:p>
    <w:p w14:paraId="417A3D59" w14:textId="77777777" w:rsidR="00F83268" w:rsidRDefault="00F83268" w:rsidP="00F83268">
      <w:pPr>
        <w:pStyle w:val="Heading3"/>
      </w:pPr>
      <w:bookmarkStart w:id="117" w:name="_Toc178780128"/>
      <w:r>
        <w:t>models\__pycache__</w:t>
      </w:r>
      <w:bookmarkEnd w:id="117"/>
    </w:p>
    <w:p w14:paraId="0990665D" w14:textId="77777777" w:rsidR="00F83268" w:rsidRDefault="00F83268" w:rsidP="00F83268">
      <w:pPr>
        <w:pStyle w:val="Heading3"/>
      </w:pPr>
      <w:bookmarkStart w:id="118" w:name="_Toc178780129"/>
      <w:r>
        <w:t>models\calendar_model.pkl</w:t>
      </w:r>
      <w:bookmarkEnd w:id="118"/>
    </w:p>
    <w:p w14:paraId="03B3A7E6" w14:textId="77777777" w:rsidR="00F83268" w:rsidRPr="00073777" w:rsidRDefault="00F83268" w:rsidP="00F83268">
      <w:r w:rsidRPr="00073777">
        <w:rPr>
          <w:b/>
          <w:bCs/>
        </w:rPr>
        <w:t>Purpose</w:t>
      </w:r>
      <w:r w:rsidRPr="00073777">
        <w:t>: Likely a serialized machine learning model trained to predict or classify calendar-related tasks.</w:t>
      </w:r>
    </w:p>
    <w:p w14:paraId="1E3CD92E" w14:textId="77777777" w:rsidR="00F83268" w:rsidRPr="00073777" w:rsidRDefault="00F83268" w:rsidP="00F11D6B">
      <w:pPr>
        <w:numPr>
          <w:ilvl w:val="0"/>
          <w:numId w:val="85"/>
        </w:numPr>
      </w:pPr>
      <w:r w:rsidRPr="00073777">
        <w:rPr>
          <w:b/>
          <w:bCs/>
        </w:rPr>
        <w:t>Connection to main.py</w:t>
      </w:r>
      <w:r w:rsidRPr="00073777">
        <w:t>:</w:t>
      </w:r>
    </w:p>
    <w:p w14:paraId="1F647D26" w14:textId="77777777" w:rsidR="00F83268" w:rsidRPr="00073777" w:rsidRDefault="00F83268" w:rsidP="00F11D6B">
      <w:pPr>
        <w:numPr>
          <w:ilvl w:val="1"/>
          <w:numId w:val="85"/>
        </w:numPr>
      </w:pPr>
      <w:r w:rsidRPr="00073777">
        <w:t>If Jaicat performs predictive tasks related to calendar events, main.py might load and use this model.</w:t>
      </w:r>
    </w:p>
    <w:p w14:paraId="6D21E08F" w14:textId="77777777" w:rsidR="00F83268" w:rsidRPr="00DE68C2" w:rsidRDefault="00000000" w:rsidP="00F83268">
      <w:r>
        <w:pict w14:anchorId="663FF0CE">
          <v:rect id="_x0000_i1033" style="width:0;height:1.5pt" o:hralign="center" o:hrstd="t" o:hr="t" fillcolor="#a0a0a0" stroked="f"/>
        </w:pict>
      </w:r>
    </w:p>
    <w:p w14:paraId="47B0D246" w14:textId="77777777" w:rsidR="00F83268" w:rsidRDefault="00F83268" w:rsidP="00F83268">
      <w:pPr>
        <w:pStyle w:val="Heading3"/>
      </w:pPr>
      <w:bookmarkStart w:id="119" w:name="_Toc178780130"/>
      <w:r>
        <w:t>models\code_generation_model copy.py</w:t>
      </w:r>
      <w:bookmarkEnd w:id="119"/>
    </w:p>
    <w:p w14:paraId="657F98E0" w14:textId="77777777" w:rsidR="00F83268" w:rsidRPr="00073777" w:rsidRDefault="00F83268" w:rsidP="00F83268">
      <w:r w:rsidRPr="00073777">
        <w:rPr>
          <w:b/>
          <w:bCs/>
        </w:rPr>
        <w:t>Purpose</w:t>
      </w:r>
      <w:r w:rsidRPr="00073777">
        <w:t>: A backup or alternative version of the main code_generation_model.py that handles the code generation task.</w:t>
      </w:r>
    </w:p>
    <w:p w14:paraId="6B18B438" w14:textId="77777777" w:rsidR="00F83268" w:rsidRPr="00073777" w:rsidRDefault="00F83268" w:rsidP="00F11D6B">
      <w:pPr>
        <w:numPr>
          <w:ilvl w:val="0"/>
          <w:numId w:val="86"/>
        </w:numPr>
      </w:pPr>
      <w:r w:rsidRPr="00073777">
        <w:rPr>
          <w:b/>
          <w:bCs/>
        </w:rPr>
        <w:lastRenderedPageBreak/>
        <w:t>Connection to main.py</w:t>
      </w:r>
      <w:r w:rsidRPr="00073777">
        <w:t>:</w:t>
      </w:r>
    </w:p>
    <w:p w14:paraId="2DC6C94C" w14:textId="77777777" w:rsidR="00F83268" w:rsidRDefault="00F83268" w:rsidP="00F11D6B">
      <w:pPr>
        <w:numPr>
          <w:ilvl w:val="1"/>
          <w:numId w:val="86"/>
        </w:numPr>
      </w:pPr>
      <w:r w:rsidRPr="00073777">
        <w:t>No direct connection to main.py, but serves as a backup for the main code generation functionality.</w:t>
      </w:r>
    </w:p>
    <w:p w14:paraId="3E253350" w14:textId="77777777" w:rsidR="00F83268" w:rsidRDefault="00F83268" w:rsidP="00F83268">
      <w:r>
        <w:t>The Code</w:t>
      </w:r>
    </w:p>
    <w:p w14:paraId="342E6193" w14:textId="77777777" w:rsidR="00F83268" w:rsidRDefault="00F83268" w:rsidP="00F83268"/>
    <w:p w14:paraId="726212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p>
    <w:p w14:paraId="376316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F71E3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CodeGenerationModel</w:t>
      </w:r>
      <w:r>
        <w:rPr>
          <w:rFonts w:ascii="Consolas" w:hAnsi="Consolas" w:cs="Courier New"/>
          <w:color w:val="666600"/>
          <w:sz w:val="17"/>
          <w:szCs w:val="17"/>
        </w:rPr>
        <w:t>:</w:t>
      </w:r>
    </w:p>
    <w:p w14:paraId="7F25E2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model_name</w:t>
      </w:r>
      <w:r>
        <w:rPr>
          <w:rFonts w:ascii="Consolas" w:hAnsi="Consolas" w:cs="Courier New"/>
          <w:color w:val="666600"/>
          <w:sz w:val="17"/>
          <w:szCs w:val="17"/>
        </w:rPr>
        <w:t>=</w:t>
      </w:r>
      <w:r>
        <w:rPr>
          <w:rFonts w:ascii="Consolas" w:hAnsi="Consolas" w:cs="Courier New"/>
          <w:color w:val="008800"/>
          <w:sz w:val="17"/>
          <w:szCs w:val="17"/>
        </w:rPr>
        <w:t>"t5-small"</w:t>
      </w:r>
      <w:r>
        <w:rPr>
          <w:rFonts w:ascii="Consolas" w:hAnsi="Consolas" w:cs="Courier New"/>
          <w:color w:val="666600"/>
          <w:sz w:val="17"/>
          <w:szCs w:val="17"/>
        </w:rPr>
        <w:t>):</w:t>
      </w:r>
    </w:p>
    <w:p w14:paraId="6B602A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model_name </w:t>
      </w:r>
      <w:r>
        <w:rPr>
          <w:rFonts w:ascii="Consolas" w:hAnsi="Consolas" w:cs="Courier New"/>
          <w:color w:val="666600"/>
          <w:sz w:val="17"/>
          <w:szCs w:val="17"/>
        </w:rPr>
        <w:t>=</w:t>
      </w:r>
      <w:r>
        <w:rPr>
          <w:rFonts w:ascii="Consolas" w:hAnsi="Consolas" w:cs="Courier New"/>
          <w:color w:val="000000"/>
          <w:sz w:val="17"/>
          <w:szCs w:val="17"/>
        </w:rPr>
        <w:t xml:space="preserve"> model_name</w:t>
      </w:r>
    </w:p>
    <w:p w14:paraId="63400B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B09A6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2C3426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7C062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A9F24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2639517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7FF70F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416E6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prompt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num_return_sequences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D84F9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166C5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4EB5B3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load_model</w:t>
      </w:r>
      <w:r>
        <w:rPr>
          <w:rFonts w:ascii="Consolas" w:hAnsi="Consolas" w:cs="Courier New"/>
          <w:color w:val="666600"/>
          <w:sz w:val="17"/>
          <w:szCs w:val="17"/>
        </w:rPr>
        <w:t>()</w:t>
      </w:r>
    </w:p>
    <w:p w14:paraId="2BC44E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prompt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250B63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8800"/>
          <w:sz w:val="17"/>
          <w:szCs w:val="17"/>
        </w:rPr>
        <w:t>"Invalid input prompt"</w:t>
      </w:r>
      <w:r>
        <w:rPr>
          <w:rFonts w:ascii="Consolas" w:hAnsi="Consolas" w:cs="Courier New"/>
          <w:color w:val="666600"/>
          <w:sz w:val="17"/>
          <w:szCs w:val="17"/>
        </w:rPr>
        <w:t>)</w:t>
      </w:r>
    </w:p>
    <w:p w14:paraId="40EC23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3E25A8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0000"/>
          <w:sz w:val="17"/>
          <w:szCs w:val="17"/>
        </w:rPr>
        <w:t>max_length</w:t>
      </w:r>
      <w:r>
        <w:rPr>
          <w:rFonts w:ascii="Consolas" w:hAnsi="Consolas" w:cs="Courier New"/>
          <w:color w:val="666600"/>
          <w:sz w:val="17"/>
          <w:szCs w:val="17"/>
        </w:rPr>
        <w:t>,</w:t>
      </w:r>
      <w:r>
        <w:rPr>
          <w:rFonts w:ascii="Consolas" w:hAnsi="Consolas" w:cs="Courier New"/>
          <w:color w:val="000000"/>
          <w:sz w:val="17"/>
          <w:szCs w:val="17"/>
        </w:rPr>
        <w:t xml:space="preserve"> num_return_sequences</w:t>
      </w:r>
      <w:r>
        <w:rPr>
          <w:rFonts w:ascii="Consolas" w:hAnsi="Consolas" w:cs="Courier New"/>
          <w:color w:val="666600"/>
          <w:sz w:val="17"/>
          <w:szCs w:val="17"/>
        </w:rPr>
        <w:t>=</w:t>
      </w:r>
      <w:r>
        <w:rPr>
          <w:rFonts w:ascii="Consolas" w:hAnsi="Consolas" w:cs="Courier New"/>
          <w:color w:val="000000"/>
          <w:sz w:val="17"/>
          <w:szCs w:val="17"/>
        </w:rPr>
        <w:t>num_return_sequences</w:t>
      </w:r>
      <w:r>
        <w:rPr>
          <w:rFonts w:ascii="Consolas" w:hAnsi="Consolas" w:cs="Courier New"/>
          <w:color w:val="666600"/>
          <w:sz w:val="17"/>
          <w:szCs w:val="17"/>
        </w:rPr>
        <w:t>)</w:t>
      </w:r>
    </w:p>
    <w:p w14:paraId="45AD6A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output </w:t>
      </w:r>
      <w:r>
        <w:rPr>
          <w:rFonts w:ascii="Consolas" w:hAnsi="Consolas" w:cs="Courier New"/>
          <w:color w:val="000088"/>
          <w:sz w:val="17"/>
          <w:szCs w:val="17"/>
        </w:rPr>
        <w:t>in</w:t>
      </w:r>
      <w:r>
        <w:rPr>
          <w:rFonts w:ascii="Consolas" w:hAnsi="Consolas" w:cs="Courier New"/>
          <w:color w:val="000000"/>
          <w:sz w:val="17"/>
          <w:szCs w:val="17"/>
        </w:rPr>
        <w:t xml:space="preserve"> outputs</w:t>
      </w:r>
      <w:r>
        <w:rPr>
          <w:rFonts w:ascii="Consolas" w:hAnsi="Consolas" w:cs="Courier New"/>
          <w:color w:val="666600"/>
          <w:sz w:val="17"/>
          <w:szCs w:val="17"/>
        </w:rPr>
        <w:t>]</w:t>
      </w:r>
    </w:p>
    <w:p w14:paraId="28CA07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69A0F5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5F02E6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0D622569" w14:textId="77777777" w:rsidR="00F83268" w:rsidRPr="00151826" w:rsidRDefault="00F83268" w:rsidP="00F83268"/>
    <w:p w14:paraId="0941E4AC" w14:textId="77777777" w:rsidR="00F83268" w:rsidRPr="00073777" w:rsidRDefault="00F83268" w:rsidP="00F83268"/>
    <w:p w14:paraId="3FEE3E73" w14:textId="77777777" w:rsidR="00F83268" w:rsidRPr="00073777" w:rsidRDefault="00000000" w:rsidP="00F83268">
      <w:r>
        <w:pict w14:anchorId="3E05F557">
          <v:rect id="_x0000_i1034" style="width:0;height:1.5pt" o:hralign="center" o:hrstd="t" o:hr="t" fillcolor="#a0a0a0" stroked="f"/>
        </w:pict>
      </w:r>
    </w:p>
    <w:p w14:paraId="31DEA2D0" w14:textId="77777777" w:rsidR="00F83268" w:rsidRPr="00DE68C2" w:rsidRDefault="00F83268" w:rsidP="00F83268"/>
    <w:p w14:paraId="4518C1A8" w14:textId="77777777" w:rsidR="00F83268" w:rsidRDefault="00F83268" w:rsidP="00F83268">
      <w:pPr>
        <w:pStyle w:val="Heading3"/>
      </w:pPr>
      <w:bookmarkStart w:id="120" w:name="_Toc178780131"/>
      <w:r>
        <w:t>models\code_generation_model.py</w:t>
      </w:r>
      <w:bookmarkEnd w:id="120"/>
    </w:p>
    <w:p w14:paraId="61CA176E" w14:textId="77777777" w:rsidR="00F83268" w:rsidRPr="00073777" w:rsidRDefault="00F83268" w:rsidP="00F83268">
      <w:r w:rsidRPr="00073777">
        <w:rPr>
          <w:b/>
          <w:bCs/>
        </w:rPr>
        <w:t>Purpose</w:t>
      </w:r>
      <w:r w:rsidRPr="00073777">
        <w:t>: Implements a model for code generation, allowing Jaicat to generate programming code from user prompts.</w:t>
      </w:r>
    </w:p>
    <w:p w14:paraId="20F1C927" w14:textId="77777777" w:rsidR="00F83268" w:rsidRPr="00073777" w:rsidRDefault="00F83268" w:rsidP="00F11D6B">
      <w:pPr>
        <w:numPr>
          <w:ilvl w:val="0"/>
          <w:numId w:val="87"/>
        </w:numPr>
      </w:pPr>
      <w:r w:rsidRPr="00073777">
        <w:rPr>
          <w:b/>
          <w:bCs/>
        </w:rPr>
        <w:t>Key Functions</w:t>
      </w:r>
      <w:r w:rsidRPr="00073777">
        <w:t>:</w:t>
      </w:r>
    </w:p>
    <w:p w14:paraId="76BEB01C" w14:textId="77777777" w:rsidR="00F83268" w:rsidRPr="00073777" w:rsidRDefault="00F83268" w:rsidP="00F11D6B">
      <w:pPr>
        <w:numPr>
          <w:ilvl w:val="1"/>
          <w:numId w:val="87"/>
        </w:numPr>
      </w:pPr>
      <w:r w:rsidRPr="00073777">
        <w:rPr>
          <w:b/>
          <w:bCs/>
        </w:rPr>
        <w:t>generate_code(prompt)</w:t>
      </w:r>
      <w:r w:rsidRPr="00073777">
        <w:t>: Generates programming code based on the user’s input.</w:t>
      </w:r>
    </w:p>
    <w:p w14:paraId="0C77254D" w14:textId="77777777" w:rsidR="00F83268" w:rsidRPr="00073777" w:rsidRDefault="00F83268" w:rsidP="00F11D6B">
      <w:pPr>
        <w:numPr>
          <w:ilvl w:val="0"/>
          <w:numId w:val="87"/>
        </w:numPr>
      </w:pPr>
      <w:r w:rsidRPr="00073777">
        <w:rPr>
          <w:b/>
          <w:bCs/>
        </w:rPr>
        <w:t>Connection to main.py</w:t>
      </w:r>
      <w:r w:rsidRPr="00073777">
        <w:t>:</w:t>
      </w:r>
    </w:p>
    <w:p w14:paraId="51DEA9A7" w14:textId="77777777" w:rsidR="00F83268" w:rsidRDefault="00F83268" w:rsidP="00F11D6B">
      <w:pPr>
        <w:numPr>
          <w:ilvl w:val="1"/>
          <w:numId w:val="87"/>
        </w:numPr>
      </w:pPr>
      <w:r w:rsidRPr="00073777">
        <w:t>When the user asks Jaicat to generate code, main.py calls this file to process the prompt and create the required code snippet.</w:t>
      </w:r>
    </w:p>
    <w:p w14:paraId="661F4BB9" w14:textId="77777777" w:rsidR="00F83268" w:rsidRDefault="00F83268" w:rsidP="00F83268">
      <w:pPr>
        <w:pStyle w:val="Heading5"/>
      </w:pPr>
      <w:r>
        <w:t>The Code</w:t>
      </w:r>
    </w:p>
    <w:p w14:paraId="59A8F32A" w14:textId="77777777" w:rsidR="00F83268" w:rsidRDefault="00F83268" w:rsidP="00F83268">
      <w:pPr>
        <w:ind w:left="360"/>
      </w:pPr>
    </w:p>
    <w:p w14:paraId="41856E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p>
    <w:p w14:paraId="36FB27F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C392F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CodeGenerationModel</w:t>
      </w:r>
      <w:r>
        <w:rPr>
          <w:rFonts w:ascii="Consolas" w:hAnsi="Consolas" w:cs="Courier New"/>
          <w:color w:val="666600"/>
          <w:sz w:val="17"/>
          <w:szCs w:val="17"/>
        </w:rPr>
        <w:t>:</w:t>
      </w:r>
    </w:p>
    <w:p w14:paraId="18DE77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model_name</w:t>
      </w:r>
      <w:r>
        <w:rPr>
          <w:rFonts w:ascii="Consolas" w:hAnsi="Consolas" w:cs="Courier New"/>
          <w:color w:val="666600"/>
          <w:sz w:val="17"/>
          <w:szCs w:val="17"/>
        </w:rPr>
        <w:t>=</w:t>
      </w:r>
      <w:r>
        <w:rPr>
          <w:rFonts w:ascii="Consolas" w:hAnsi="Consolas" w:cs="Courier New"/>
          <w:color w:val="008800"/>
          <w:sz w:val="17"/>
          <w:szCs w:val="17"/>
        </w:rPr>
        <w:t>"t5-small"</w:t>
      </w:r>
      <w:r>
        <w:rPr>
          <w:rFonts w:ascii="Consolas" w:hAnsi="Consolas" w:cs="Courier New"/>
          <w:color w:val="666600"/>
          <w:sz w:val="17"/>
          <w:szCs w:val="17"/>
        </w:rPr>
        <w:t>):</w:t>
      </w:r>
    </w:p>
    <w:p w14:paraId="299EBE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model_name </w:t>
      </w:r>
      <w:r>
        <w:rPr>
          <w:rFonts w:ascii="Consolas" w:hAnsi="Consolas" w:cs="Courier New"/>
          <w:color w:val="666600"/>
          <w:sz w:val="17"/>
          <w:szCs w:val="17"/>
        </w:rPr>
        <w:t>=</w:t>
      </w:r>
      <w:r>
        <w:rPr>
          <w:rFonts w:ascii="Consolas" w:hAnsi="Consolas" w:cs="Courier New"/>
          <w:color w:val="000000"/>
          <w:sz w:val="17"/>
          <w:szCs w:val="17"/>
        </w:rPr>
        <w:t xml:space="preserve"> model_name</w:t>
      </w:r>
    </w:p>
    <w:p w14:paraId="4A090F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58ABAC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4D01C0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57470E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C0A82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1A3C39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AutoModelForSeq2SeqLM</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136FBE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0F3D6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generate_code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prompt</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6666"/>
          <w:sz w:val="17"/>
          <w:szCs w:val="17"/>
        </w:rPr>
        <w:t>150</w:t>
      </w:r>
      <w:r>
        <w:rPr>
          <w:rFonts w:ascii="Consolas" w:hAnsi="Consolas" w:cs="Courier New"/>
          <w:color w:val="666600"/>
          <w:sz w:val="17"/>
          <w:szCs w:val="17"/>
        </w:rPr>
        <w:t>,</w:t>
      </w:r>
      <w:r>
        <w:rPr>
          <w:rFonts w:ascii="Consolas" w:hAnsi="Consolas" w:cs="Courier New"/>
          <w:color w:val="000000"/>
          <w:sz w:val="17"/>
          <w:szCs w:val="17"/>
        </w:rPr>
        <w:t xml:space="preserve"> num_return_sequences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658862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C28D8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0609DB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load_model</w:t>
      </w:r>
      <w:r>
        <w:rPr>
          <w:rFonts w:ascii="Consolas" w:hAnsi="Consolas" w:cs="Courier New"/>
          <w:color w:val="666600"/>
          <w:sz w:val="17"/>
          <w:szCs w:val="17"/>
        </w:rPr>
        <w:t>()</w:t>
      </w:r>
    </w:p>
    <w:p w14:paraId="433550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prompt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6F5B4A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8800"/>
          <w:sz w:val="17"/>
          <w:szCs w:val="17"/>
        </w:rPr>
        <w:t>"Invalid input prompt"</w:t>
      </w:r>
      <w:r>
        <w:rPr>
          <w:rFonts w:ascii="Consolas" w:hAnsi="Consolas" w:cs="Courier New"/>
          <w:color w:val="666600"/>
          <w:sz w:val="17"/>
          <w:szCs w:val="17"/>
        </w:rPr>
        <w:t>)</w:t>
      </w:r>
    </w:p>
    <w:p w14:paraId="1C46EA3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679443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generate</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r>
        <w:rPr>
          <w:rFonts w:ascii="Consolas" w:hAnsi="Consolas" w:cs="Courier New"/>
          <w:color w:val="000000"/>
          <w:sz w:val="17"/>
          <w:szCs w:val="17"/>
        </w:rPr>
        <w:t xml:space="preserve"> max_length</w:t>
      </w:r>
      <w:r>
        <w:rPr>
          <w:rFonts w:ascii="Consolas" w:hAnsi="Consolas" w:cs="Courier New"/>
          <w:color w:val="666600"/>
          <w:sz w:val="17"/>
          <w:szCs w:val="17"/>
        </w:rPr>
        <w:t>=</w:t>
      </w:r>
      <w:r>
        <w:rPr>
          <w:rFonts w:ascii="Consolas" w:hAnsi="Consolas" w:cs="Courier New"/>
          <w:color w:val="000000"/>
          <w:sz w:val="17"/>
          <w:szCs w:val="17"/>
        </w:rPr>
        <w:t>max_length</w:t>
      </w:r>
      <w:r>
        <w:rPr>
          <w:rFonts w:ascii="Consolas" w:hAnsi="Consolas" w:cs="Courier New"/>
          <w:color w:val="666600"/>
          <w:sz w:val="17"/>
          <w:szCs w:val="17"/>
        </w:rPr>
        <w:t>,</w:t>
      </w:r>
      <w:r>
        <w:rPr>
          <w:rFonts w:ascii="Consolas" w:hAnsi="Consolas" w:cs="Courier New"/>
          <w:color w:val="000000"/>
          <w:sz w:val="17"/>
          <w:szCs w:val="17"/>
        </w:rPr>
        <w:t xml:space="preserve"> num_return_sequences</w:t>
      </w:r>
      <w:r>
        <w:rPr>
          <w:rFonts w:ascii="Consolas" w:hAnsi="Consolas" w:cs="Courier New"/>
          <w:color w:val="666600"/>
          <w:sz w:val="17"/>
          <w:szCs w:val="17"/>
        </w:rPr>
        <w:t>=</w:t>
      </w:r>
      <w:r>
        <w:rPr>
          <w:rFonts w:ascii="Consolas" w:hAnsi="Consolas" w:cs="Courier New"/>
          <w:color w:val="000000"/>
          <w:sz w:val="17"/>
          <w:szCs w:val="17"/>
        </w:rPr>
        <w:t>num_return_sequences</w:t>
      </w:r>
      <w:r>
        <w:rPr>
          <w:rFonts w:ascii="Consolas" w:hAnsi="Consolas" w:cs="Courier New"/>
          <w:color w:val="666600"/>
          <w:sz w:val="17"/>
          <w:szCs w:val="17"/>
        </w:rPr>
        <w:t>)</w:t>
      </w:r>
    </w:p>
    <w:p w14:paraId="3DF916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tokenizer</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skip_special_tokens</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output </w:t>
      </w:r>
      <w:r>
        <w:rPr>
          <w:rFonts w:ascii="Consolas" w:hAnsi="Consolas" w:cs="Courier New"/>
          <w:color w:val="000088"/>
          <w:sz w:val="17"/>
          <w:szCs w:val="17"/>
        </w:rPr>
        <w:t>in</w:t>
      </w:r>
      <w:r>
        <w:rPr>
          <w:rFonts w:ascii="Consolas" w:hAnsi="Consolas" w:cs="Courier New"/>
          <w:color w:val="000000"/>
          <w:sz w:val="17"/>
          <w:szCs w:val="17"/>
        </w:rPr>
        <w:t xml:space="preserve"> outputs</w:t>
      </w:r>
      <w:r>
        <w:rPr>
          <w:rFonts w:ascii="Consolas" w:hAnsi="Consolas" w:cs="Courier New"/>
          <w:color w:val="666600"/>
          <w:sz w:val="17"/>
          <w:szCs w:val="17"/>
        </w:rPr>
        <w:t>]</w:t>
      </w:r>
    </w:p>
    <w:p w14:paraId="17E27F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67433E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19B7FF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42DC70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1DC28440" w14:textId="77777777" w:rsidR="00F83268" w:rsidRPr="00073777" w:rsidRDefault="00F83268" w:rsidP="00F83268">
      <w:pPr>
        <w:ind w:left="360"/>
      </w:pPr>
    </w:p>
    <w:p w14:paraId="4A585E92" w14:textId="77777777" w:rsidR="00F83268" w:rsidRPr="00DE68C2" w:rsidRDefault="00000000" w:rsidP="00F83268">
      <w:r>
        <w:pict w14:anchorId="05A1D0AB">
          <v:rect id="_x0000_i1035" style="width:0;height:1.5pt" o:hralign="center" o:hrstd="t" o:hr="t" fillcolor="#a0a0a0" stroked="f"/>
        </w:pict>
      </w:r>
    </w:p>
    <w:p w14:paraId="3B30E047" w14:textId="77777777" w:rsidR="00F83268" w:rsidRDefault="00F83268" w:rsidP="00F83268">
      <w:pPr>
        <w:pStyle w:val="Heading3"/>
      </w:pPr>
      <w:bookmarkStart w:id="121" w:name="_Toc178780132"/>
      <w:r>
        <w:t>models\intent_model.pkl</w:t>
      </w:r>
      <w:bookmarkEnd w:id="121"/>
    </w:p>
    <w:p w14:paraId="5D18EA71" w14:textId="77777777" w:rsidR="00F83268" w:rsidRPr="00073777" w:rsidRDefault="00F83268" w:rsidP="00F83268">
      <w:r w:rsidRPr="00073777">
        <w:rPr>
          <w:b/>
          <w:bCs/>
        </w:rPr>
        <w:t>Purpose</w:t>
      </w:r>
      <w:r w:rsidRPr="00073777">
        <w:t>: Likely a pre-trained intent recognition model used to classify user inputs into intents (e.g., question, command, etc.).</w:t>
      </w:r>
    </w:p>
    <w:p w14:paraId="1FE6EB69" w14:textId="77777777" w:rsidR="00F83268" w:rsidRPr="00073777" w:rsidRDefault="00F83268" w:rsidP="00F11D6B">
      <w:pPr>
        <w:numPr>
          <w:ilvl w:val="0"/>
          <w:numId w:val="88"/>
        </w:numPr>
      </w:pPr>
      <w:r w:rsidRPr="00073777">
        <w:rPr>
          <w:b/>
          <w:bCs/>
        </w:rPr>
        <w:t>Connection to main.py</w:t>
      </w:r>
      <w:r w:rsidRPr="00073777">
        <w:t>:</w:t>
      </w:r>
    </w:p>
    <w:p w14:paraId="78E1E65F" w14:textId="77777777" w:rsidR="00F83268" w:rsidRPr="00073777" w:rsidRDefault="00F83268" w:rsidP="00F11D6B">
      <w:pPr>
        <w:numPr>
          <w:ilvl w:val="1"/>
          <w:numId w:val="88"/>
        </w:numPr>
      </w:pPr>
      <w:r w:rsidRPr="00073777">
        <w:t>main.py would use this model to predict the user’s intent when processing input.</w:t>
      </w:r>
    </w:p>
    <w:p w14:paraId="0D4FB271" w14:textId="77777777" w:rsidR="00F83268" w:rsidRPr="00073777" w:rsidRDefault="00000000" w:rsidP="00F83268">
      <w:r>
        <w:pict w14:anchorId="2BCEDD3B">
          <v:rect id="_x0000_i1036" style="width:0;height:1.5pt" o:hralign="center" o:hrstd="t" o:hr="t" fillcolor="#a0a0a0" stroked="f"/>
        </w:pict>
      </w:r>
    </w:p>
    <w:p w14:paraId="457D4A21" w14:textId="77777777" w:rsidR="00F83268" w:rsidRPr="00DE68C2" w:rsidRDefault="00F83268" w:rsidP="00F83268"/>
    <w:p w14:paraId="7291ACDA" w14:textId="77777777" w:rsidR="00F83268" w:rsidRDefault="00F83268" w:rsidP="00F83268">
      <w:pPr>
        <w:pStyle w:val="Heading3"/>
      </w:pPr>
      <w:bookmarkStart w:id="122" w:name="_Toc178780133"/>
      <w:r>
        <w:t>models\nlp_model.py</w:t>
      </w:r>
      <w:bookmarkEnd w:id="122"/>
    </w:p>
    <w:p w14:paraId="59A1115E" w14:textId="77777777" w:rsidR="00F83268" w:rsidRPr="00073777" w:rsidRDefault="00F83268" w:rsidP="00F83268">
      <w:r w:rsidRPr="00073777">
        <w:rPr>
          <w:b/>
          <w:bCs/>
        </w:rPr>
        <w:t>Purpose</w:t>
      </w:r>
      <w:r w:rsidRPr="00073777">
        <w:t>: This file contains the custom or pre-trained NLP models that Jaicat uses for text processing, like intent detection and entity recognition.</w:t>
      </w:r>
    </w:p>
    <w:p w14:paraId="13242BD4" w14:textId="77777777" w:rsidR="00F83268" w:rsidRPr="00073777" w:rsidRDefault="00F83268" w:rsidP="00F83268">
      <w:pPr>
        <w:pStyle w:val="Heading4"/>
      </w:pPr>
      <w:r w:rsidRPr="00073777">
        <w:t>Key Functions:</w:t>
      </w:r>
    </w:p>
    <w:p w14:paraId="6DB20DF9" w14:textId="77777777" w:rsidR="00F83268" w:rsidRPr="00073777" w:rsidRDefault="00F83268" w:rsidP="00F11D6B">
      <w:pPr>
        <w:numPr>
          <w:ilvl w:val="1"/>
          <w:numId w:val="36"/>
        </w:numPr>
      </w:pPr>
      <w:r w:rsidRPr="00073777">
        <w:rPr>
          <w:b/>
          <w:bCs/>
        </w:rPr>
        <w:t>process_text()</w:t>
      </w:r>
      <w:r w:rsidRPr="00073777">
        <w:t>: Handles the text processing pipeline, using models like BERT or SpaCy for parsing and classifying text.</w:t>
      </w:r>
    </w:p>
    <w:p w14:paraId="62CEFEDE" w14:textId="77777777" w:rsidR="00F83268" w:rsidRPr="00073777" w:rsidRDefault="00F83268" w:rsidP="00F11D6B">
      <w:pPr>
        <w:numPr>
          <w:ilvl w:val="0"/>
          <w:numId w:val="36"/>
        </w:numPr>
      </w:pPr>
      <w:r w:rsidRPr="00073777">
        <w:rPr>
          <w:b/>
          <w:bCs/>
        </w:rPr>
        <w:t>Connection to main.py</w:t>
      </w:r>
      <w:r w:rsidRPr="00073777">
        <w:t>:</w:t>
      </w:r>
    </w:p>
    <w:p w14:paraId="3A147CC4" w14:textId="77777777" w:rsidR="00F83268" w:rsidRDefault="00F83268" w:rsidP="00F11D6B">
      <w:pPr>
        <w:numPr>
          <w:ilvl w:val="1"/>
          <w:numId w:val="36"/>
        </w:numPr>
      </w:pPr>
      <w:r w:rsidRPr="00073777">
        <w:t>The main.py file uses nlp_model.py to analyze user input and extract key information (e.g., entities and intent). This is likely called after the NLU process in nlu.py.</w:t>
      </w:r>
    </w:p>
    <w:p w14:paraId="3F03372E" w14:textId="77777777" w:rsidR="00F83268" w:rsidRDefault="00F83268" w:rsidP="00F83268">
      <w:pPr>
        <w:pStyle w:val="Heading5"/>
      </w:pPr>
      <w:r>
        <w:t>The Code</w:t>
      </w:r>
    </w:p>
    <w:p w14:paraId="7968C097" w14:textId="77777777" w:rsidR="00F83268" w:rsidRDefault="00F83268" w:rsidP="00F83268">
      <w:pPr>
        <w:ind w:left="360"/>
      </w:pPr>
    </w:p>
    <w:p w14:paraId="42B15B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291937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76B76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NLPModel</w:t>
      </w:r>
      <w:r>
        <w:rPr>
          <w:rFonts w:ascii="Consolas" w:hAnsi="Consolas" w:cs="Courier New"/>
          <w:color w:val="666600"/>
          <w:sz w:val="17"/>
          <w:szCs w:val="17"/>
        </w:rPr>
        <w:t>:</w:t>
      </w:r>
    </w:p>
    <w:p w14:paraId="00AA9A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model_name</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2BF5D9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model_name </w:t>
      </w:r>
      <w:r>
        <w:rPr>
          <w:rFonts w:ascii="Consolas" w:hAnsi="Consolas" w:cs="Courier New"/>
          <w:color w:val="666600"/>
          <w:sz w:val="17"/>
          <w:szCs w:val="17"/>
        </w:rPr>
        <w:t>=</w:t>
      </w:r>
      <w:r>
        <w:rPr>
          <w:rFonts w:ascii="Consolas" w:hAnsi="Consolas" w:cs="Courier New"/>
          <w:color w:val="000000"/>
          <w:sz w:val="17"/>
          <w:szCs w:val="17"/>
        </w:rPr>
        <w:t xml:space="preserve"> model_name</w:t>
      </w:r>
    </w:p>
    <w:p w14:paraId="11AF45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C0B73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E510B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62939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268D02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AA0CA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 xml:space="preserve"> entity_types</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559127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CB5F9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p>
    <w:p w14:paraId="2C366E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load_model</w:t>
      </w:r>
      <w:r>
        <w:rPr>
          <w:rFonts w:ascii="Consolas" w:hAnsi="Consolas" w:cs="Courier New"/>
          <w:color w:val="666600"/>
          <w:sz w:val="17"/>
          <w:szCs w:val="17"/>
        </w:rPr>
        <w:t>()</w:t>
      </w:r>
    </w:p>
    <w:p w14:paraId="3F345C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6DB99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8800"/>
          <w:sz w:val="17"/>
          <w:szCs w:val="17"/>
        </w:rPr>
        <w:t>"Invalid input text"</w:t>
      </w:r>
      <w:r>
        <w:rPr>
          <w:rFonts w:ascii="Consolas" w:hAnsi="Consolas" w:cs="Courier New"/>
          <w:color w:val="666600"/>
          <w:sz w:val="17"/>
          <w:szCs w:val="17"/>
        </w:rPr>
        <w:t>)</w:t>
      </w:r>
    </w:p>
    <w:p w14:paraId="4192F5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3DE50E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entity_types</w:t>
      </w:r>
      <w:r>
        <w:rPr>
          <w:rFonts w:ascii="Consolas" w:hAnsi="Consolas" w:cs="Courier New"/>
          <w:color w:val="666600"/>
          <w:sz w:val="17"/>
          <w:szCs w:val="17"/>
        </w:rPr>
        <w:t>:</w:t>
      </w:r>
    </w:p>
    <w:p w14:paraId="17694F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 xml:space="preserve">ents </w:t>
      </w:r>
      <w:r>
        <w:rPr>
          <w:rFonts w:ascii="Consolas" w:hAnsi="Consolas" w:cs="Courier New"/>
          <w:color w:val="000088"/>
          <w:sz w:val="17"/>
          <w:szCs w:val="17"/>
        </w:rPr>
        <w:t>if</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 xml:space="preserve">label_ </w:t>
      </w:r>
      <w:r>
        <w:rPr>
          <w:rFonts w:ascii="Consolas" w:hAnsi="Consolas" w:cs="Courier New"/>
          <w:color w:val="000088"/>
          <w:sz w:val="17"/>
          <w:szCs w:val="17"/>
        </w:rPr>
        <w:t>in</w:t>
      </w:r>
      <w:r>
        <w:rPr>
          <w:rFonts w:ascii="Consolas" w:hAnsi="Consolas" w:cs="Courier New"/>
          <w:color w:val="000000"/>
          <w:sz w:val="17"/>
          <w:szCs w:val="17"/>
        </w:rPr>
        <w:t xml:space="preserve"> entity_types</w:t>
      </w:r>
      <w:r>
        <w:rPr>
          <w:rFonts w:ascii="Consolas" w:hAnsi="Consolas" w:cs="Courier New"/>
          <w:color w:val="666600"/>
          <w:sz w:val="17"/>
          <w:szCs w:val="17"/>
        </w:rPr>
        <w:t>]</w:t>
      </w:r>
    </w:p>
    <w:p w14:paraId="3E2E65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4F6734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4DB1FC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403F2E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52E82B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2FCE85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0DF3D51" w14:textId="77777777" w:rsidR="00F83268" w:rsidRDefault="00F83268" w:rsidP="00F83268">
      <w:pPr>
        <w:ind w:left="360"/>
      </w:pPr>
    </w:p>
    <w:p w14:paraId="2F4021EC" w14:textId="77777777" w:rsidR="00F83268" w:rsidRDefault="00F83268" w:rsidP="00F83268">
      <w:pPr>
        <w:ind w:left="360"/>
      </w:pPr>
    </w:p>
    <w:p w14:paraId="4A6217E0" w14:textId="77777777" w:rsidR="00F83268" w:rsidRPr="00DE68C2" w:rsidRDefault="00F83268" w:rsidP="00F83268"/>
    <w:p w14:paraId="303ACE9B" w14:textId="77777777" w:rsidR="00F83268" w:rsidRDefault="00F83268" w:rsidP="00F83268">
      <w:pPr>
        <w:pStyle w:val="Heading3"/>
      </w:pPr>
      <w:bookmarkStart w:id="123" w:name="_Toc178780134"/>
      <w:r>
        <w:t>models\text_classification_model.py</w:t>
      </w:r>
      <w:bookmarkEnd w:id="123"/>
    </w:p>
    <w:p w14:paraId="5B14EF2B" w14:textId="77777777" w:rsidR="00F83268" w:rsidRPr="00073777" w:rsidRDefault="00F83268" w:rsidP="00F83268">
      <w:r w:rsidRPr="00073777">
        <w:rPr>
          <w:b/>
          <w:bCs/>
        </w:rPr>
        <w:t>Purpose</w:t>
      </w:r>
      <w:r w:rsidRPr="00073777">
        <w:t>: Implements a text classification model, likely trained to classify user input into predefined categories.</w:t>
      </w:r>
    </w:p>
    <w:p w14:paraId="4D281CD0" w14:textId="77777777" w:rsidR="00F83268" w:rsidRPr="00073777" w:rsidRDefault="00F83268" w:rsidP="00F11D6B">
      <w:pPr>
        <w:numPr>
          <w:ilvl w:val="0"/>
          <w:numId w:val="89"/>
        </w:numPr>
      </w:pPr>
      <w:r w:rsidRPr="00073777">
        <w:rPr>
          <w:b/>
          <w:bCs/>
        </w:rPr>
        <w:t>Key Functions</w:t>
      </w:r>
      <w:r w:rsidRPr="00073777">
        <w:t>:</w:t>
      </w:r>
    </w:p>
    <w:p w14:paraId="16E62963" w14:textId="77777777" w:rsidR="00F83268" w:rsidRPr="00073777" w:rsidRDefault="00F83268" w:rsidP="00F11D6B">
      <w:pPr>
        <w:numPr>
          <w:ilvl w:val="1"/>
          <w:numId w:val="89"/>
        </w:numPr>
      </w:pPr>
      <w:r w:rsidRPr="00073777">
        <w:rPr>
          <w:b/>
          <w:bCs/>
        </w:rPr>
        <w:t>classify_text(text)</w:t>
      </w:r>
      <w:r w:rsidRPr="00073777">
        <w:t>: Classifies user input based on the trained model.</w:t>
      </w:r>
    </w:p>
    <w:p w14:paraId="16CE7BEE" w14:textId="77777777" w:rsidR="00F83268" w:rsidRPr="00073777" w:rsidRDefault="00F83268" w:rsidP="00F11D6B">
      <w:pPr>
        <w:numPr>
          <w:ilvl w:val="0"/>
          <w:numId w:val="89"/>
        </w:numPr>
      </w:pPr>
      <w:r w:rsidRPr="00073777">
        <w:rPr>
          <w:b/>
          <w:bCs/>
        </w:rPr>
        <w:t>Connection to main.py</w:t>
      </w:r>
      <w:r w:rsidRPr="00073777">
        <w:t>:</w:t>
      </w:r>
    </w:p>
    <w:p w14:paraId="0A751F73" w14:textId="77777777" w:rsidR="00F83268" w:rsidRDefault="00F83268" w:rsidP="00F11D6B">
      <w:pPr>
        <w:numPr>
          <w:ilvl w:val="1"/>
          <w:numId w:val="89"/>
        </w:numPr>
      </w:pPr>
      <w:r w:rsidRPr="00073777">
        <w:t>When Jaicat needs to categorize a user’s input, main.py will use this file to perform text classification.</w:t>
      </w:r>
    </w:p>
    <w:p w14:paraId="4A4424EA" w14:textId="77777777" w:rsidR="00F83268" w:rsidRDefault="00F83268" w:rsidP="00F83268">
      <w:r>
        <w:t>The Code</w:t>
      </w:r>
    </w:p>
    <w:p w14:paraId="3349104E" w14:textId="77777777" w:rsidR="00F83268" w:rsidRDefault="00F83268" w:rsidP="00F83268"/>
    <w:p w14:paraId="15035E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pipeline</w:t>
      </w:r>
    </w:p>
    <w:p w14:paraId="3D483A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703BD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TextClassificationModel</w:t>
      </w:r>
      <w:r>
        <w:rPr>
          <w:rFonts w:ascii="Consolas" w:hAnsi="Consolas" w:cs="Courier New"/>
          <w:color w:val="666600"/>
          <w:sz w:val="17"/>
          <w:szCs w:val="17"/>
        </w:rPr>
        <w:t>:</w:t>
      </w:r>
    </w:p>
    <w:p w14:paraId="0579B1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model_name</w:t>
      </w:r>
      <w:r>
        <w:rPr>
          <w:rFonts w:ascii="Consolas" w:hAnsi="Consolas" w:cs="Courier New"/>
          <w:color w:val="666600"/>
          <w:sz w:val="17"/>
          <w:szCs w:val="17"/>
        </w:rPr>
        <w:t>=</w:t>
      </w:r>
      <w:r>
        <w:rPr>
          <w:rFonts w:ascii="Consolas" w:hAnsi="Consolas" w:cs="Courier New"/>
          <w:color w:val="008800"/>
          <w:sz w:val="17"/>
          <w:szCs w:val="17"/>
        </w:rPr>
        <w:t>"sentiment-analysis"</w:t>
      </w:r>
      <w:r>
        <w:rPr>
          <w:rFonts w:ascii="Consolas" w:hAnsi="Consolas" w:cs="Courier New"/>
          <w:color w:val="666600"/>
          <w:sz w:val="17"/>
          <w:szCs w:val="17"/>
        </w:rPr>
        <w:t>):</w:t>
      </w:r>
    </w:p>
    <w:p w14:paraId="28A825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model_name </w:t>
      </w:r>
      <w:r>
        <w:rPr>
          <w:rFonts w:ascii="Consolas" w:hAnsi="Consolas" w:cs="Courier New"/>
          <w:color w:val="666600"/>
          <w:sz w:val="17"/>
          <w:szCs w:val="17"/>
        </w:rPr>
        <w:t>=</w:t>
      </w:r>
      <w:r>
        <w:rPr>
          <w:rFonts w:ascii="Consolas" w:hAnsi="Consolas" w:cs="Courier New"/>
          <w:color w:val="000000"/>
          <w:sz w:val="17"/>
          <w:szCs w:val="17"/>
        </w:rPr>
        <w:t xml:space="preserve"> model_name</w:t>
      </w:r>
    </w:p>
    <w:p w14:paraId="55A41F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classifier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14566F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2F849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load_model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A33B7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D0FCF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classifier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model_name</w:t>
      </w:r>
      <w:r>
        <w:rPr>
          <w:rFonts w:ascii="Consolas" w:hAnsi="Consolas" w:cs="Courier New"/>
          <w:color w:val="666600"/>
          <w:sz w:val="17"/>
          <w:szCs w:val="17"/>
        </w:rPr>
        <w:t>)</w:t>
      </w:r>
    </w:p>
    <w:p w14:paraId="728F76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4C72C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classify_text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6807AE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9C5C1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classifier</w:t>
      </w:r>
      <w:r>
        <w:rPr>
          <w:rFonts w:ascii="Consolas" w:hAnsi="Consolas" w:cs="Courier New"/>
          <w:color w:val="666600"/>
          <w:sz w:val="17"/>
          <w:szCs w:val="17"/>
        </w:rPr>
        <w:t>:</w:t>
      </w:r>
    </w:p>
    <w:p w14:paraId="02A989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load_model</w:t>
      </w:r>
      <w:r>
        <w:rPr>
          <w:rFonts w:ascii="Consolas" w:hAnsi="Consolas" w:cs="Courier New"/>
          <w:color w:val="666600"/>
          <w:sz w:val="17"/>
          <w:szCs w:val="17"/>
        </w:rPr>
        <w:t>()</w:t>
      </w:r>
    </w:p>
    <w:p w14:paraId="3D0729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56CBF0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ValueError</w:t>
      </w:r>
      <w:r>
        <w:rPr>
          <w:rFonts w:ascii="Consolas" w:hAnsi="Consolas" w:cs="Courier New"/>
          <w:color w:val="666600"/>
          <w:sz w:val="17"/>
          <w:szCs w:val="17"/>
        </w:rPr>
        <w:t>(</w:t>
      </w:r>
      <w:r>
        <w:rPr>
          <w:rFonts w:ascii="Consolas" w:hAnsi="Consolas" w:cs="Courier New"/>
          <w:color w:val="008800"/>
          <w:sz w:val="17"/>
          <w:szCs w:val="17"/>
        </w:rPr>
        <w:t>"Invalid input text"</w:t>
      </w:r>
      <w:r>
        <w:rPr>
          <w:rFonts w:ascii="Consolas" w:hAnsi="Consolas" w:cs="Courier New"/>
          <w:color w:val="666600"/>
          <w:sz w:val="17"/>
          <w:szCs w:val="17"/>
        </w:rPr>
        <w:t>)</w:t>
      </w:r>
    </w:p>
    <w:p w14:paraId="68D6ED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classifier</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8573B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_parse_output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658288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20.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5BB196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46F22B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37AE9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_parse_output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p>
    <w:p w14:paraId="2D642D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Parse the output to return a more readable result</w:t>
      </w:r>
    </w:p>
    <w:p w14:paraId="773641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880000"/>
          <w:sz w:val="17"/>
          <w:szCs w:val="17"/>
        </w:rPr>
        <w:t># For example, return a dictionary with the sentiment label and score</w:t>
      </w:r>
    </w:p>
    <w:p w14:paraId="778B87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"sentiment"</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"score"</w:t>
      </w:r>
      <w:r>
        <w:rPr>
          <w:rFonts w:ascii="Consolas" w:hAnsi="Consolas" w:cs="Courier New"/>
          <w:color w:val="666600"/>
          <w:sz w:val="17"/>
          <w:szCs w:val="17"/>
        </w:rPr>
        <w:t>:</w:t>
      </w:r>
      <w:r>
        <w:rPr>
          <w:rFonts w:ascii="Consolas" w:hAnsi="Consolas" w:cs="Courier New"/>
          <w:color w:val="000000"/>
          <w:sz w:val="17"/>
          <w:szCs w:val="17"/>
        </w:rPr>
        <w:t xml:space="preserve"> output</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"score"</w:t>
      </w:r>
      <w:r>
        <w:rPr>
          <w:rFonts w:ascii="Consolas" w:hAnsi="Consolas" w:cs="Courier New"/>
          <w:color w:val="666600"/>
          <w:sz w:val="17"/>
          <w:szCs w:val="17"/>
        </w:rPr>
        <w:t>]}</w:t>
      </w:r>
    </w:p>
    <w:p w14:paraId="3ECAA2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7ED7284A" w14:textId="77777777" w:rsidR="00F83268" w:rsidRPr="00894923" w:rsidRDefault="00F83268" w:rsidP="00F83268"/>
    <w:p w14:paraId="1F319293" w14:textId="77777777" w:rsidR="00F83268" w:rsidRPr="00073777" w:rsidRDefault="00F83268" w:rsidP="00F83268"/>
    <w:p w14:paraId="4BD0D643" w14:textId="77777777" w:rsidR="00F83268" w:rsidRPr="00073777" w:rsidRDefault="00000000" w:rsidP="00F83268">
      <w:r>
        <w:pict w14:anchorId="3A09E13F">
          <v:rect id="_x0000_i1037" style="width:0;height:1.5pt" o:hralign="center" o:hrstd="t" o:hr="t" fillcolor="#a0a0a0" stroked="f"/>
        </w:pict>
      </w:r>
    </w:p>
    <w:p w14:paraId="25B89F69" w14:textId="77777777" w:rsidR="00F83268" w:rsidRPr="00DE68C2" w:rsidRDefault="00F83268" w:rsidP="00F83268"/>
    <w:p w14:paraId="36C8352B" w14:textId="77777777" w:rsidR="00F83268" w:rsidRDefault="00F83268" w:rsidP="00F83268">
      <w:pPr>
        <w:pStyle w:val="Heading3"/>
      </w:pPr>
      <w:bookmarkStart w:id="124" w:name="_Toc178780135"/>
      <w:r>
        <w:t>models\weather_model.pkl</w:t>
      </w:r>
      <w:bookmarkEnd w:id="124"/>
    </w:p>
    <w:p w14:paraId="39AC8B0A" w14:textId="77777777" w:rsidR="00F83268" w:rsidRPr="00073777" w:rsidRDefault="00F83268" w:rsidP="00F83268">
      <w:r w:rsidRPr="00073777">
        <w:rPr>
          <w:b/>
          <w:bCs/>
        </w:rPr>
        <w:t>Purpose</w:t>
      </w:r>
      <w:r w:rsidRPr="00073777">
        <w:t>: Likely a machine learning model trained to predict or analyze weather data.</w:t>
      </w:r>
    </w:p>
    <w:p w14:paraId="2B5EBEFF" w14:textId="77777777" w:rsidR="00F83268" w:rsidRPr="00073777" w:rsidRDefault="00F83268" w:rsidP="00F11D6B">
      <w:pPr>
        <w:numPr>
          <w:ilvl w:val="0"/>
          <w:numId w:val="90"/>
        </w:numPr>
      </w:pPr>
      <w:r w:rsidRPr="00073777">
        <w:rPr>
          <w:b/>
          <w:bCs/>
        </w:rPr>
        <w:t>Connection to main.py</w:t>
      </w:r>
      <w:r w:rsidRPr="00073777">
        <w:t>:</w:t>
      </w:r>
    </w:p>
    <w:p w14:paraId="6CD21799" w14:textId="77777777" w:rsidR="00F83268" w:rsidRPr="00073777" w:rsidRDefault="00F83268" w:rsidP="00F11D6B">
      <w:pPr>
        <w:numPr>
          <w:ilvl w:val="1"/>
          <w:numId w:val="90"/>
        </w:numPr>
      </w:pPr>
      <w:r w:rsidRPr="00073777">
        <w:t>If Jaicat provides predictive weather capabilities, main.py will load and use this model.</w:t>
      </w:r>
    </w:p>
    <w:p w14:paraId="52E0360D" w14:textId="77777777" w:rsidR="00F83268" w:rsidRPr="00073777" w:rsidRDefault="00000000" w:rsidP="00F83268">
      <w:r>
        <w:pict w14:anchorId="28130C4C">
          <v:rect id="_x0000_i1038" style="width:0;height:1.5pt" o:hralign="center" o:hrstd="t" o:hr="t" fillcolor="#a0a0a0" stroked="f"/>
        </w:pict>
      </w:r>
    </w:p>
    <w:p w14:paraId="7E867918" w14:textId="77777777" w:rsidR="00F83268" w:rsidRPr="00DE68C2" w:rsidRDefault="00F83268" w:rsidP="00F83268"/>
    <w:p w14:paraId="07E08EE6" w14:textId="77777777" w:rsidR="00F83268" w:rsidRDefault="00F83268" w:rsidP="00F83268">
      <w:pPr>
        <w:pStyle w:val="Heading2"/>
      </w:pPr>
      <w:bookmarkStart w:id="125" w:name="_Toc178780136"/>
      <w:r>
        <w:t>network</w:t>
      </w:r>
      <w:bookmarkEnd w:id="125"/>
    </w:p>
    <w:p w14:paraId="4CD6C6B9" w14:textId="77777777" w:rsidR="00F83268" w:rsidRDefault="00F83268" w:rsidP="00F83268">
      <w:pPr>
        <w:pStyle w:val="Heading3"/>
      </w:pPr>
      <w:bookmarkStart w:id="126" w:name="_Toc178780137"/>
      <w:r>
        <w:t>network\socket_utils.py</w:t>
      </w:r>
      <w:bookmarkEnd w:id="126"/>
    </w:p>
    <w:p w14:paraId="72EF6F7B" w14:textId="77777777" w:rsidR="00521EA4" w:rsidRDefault="00521EA4" w:rsidP="00521EA4"/>
    <w:p w14:paraId="6F5E4725" w14:textId="416EFA51" w:rsidR="00521EA4" w:rsidRDefault="001920F2" w:rsidP="001920F2">
      <w:pPr>
        <w:pStyle w:val="Heading5"/>
      </w:pPr>
      <w:r>
        <w:t>The Code</w:t>
      </w:r>
    </w:p>
    <w:p w14:paraId="5FEEA60F"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network/socket_utils.py</w:t>
      </w:r>
    </w:p>
    <w:p w14:paraId="6165761F"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C7179F4"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socket</w:t>
      </w:r>
    </w:p>
    <w:p w14:paraId="78602E53"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CDE1832"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create_socket</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r>
        <w:rPr>
          <w:rFonts w:ascii="Consolas" w:hAnsi="Consolas" w:cs="Courier New"/>
          <w:color w:val="008800"/>
          <w:sz w:val="17"/>
          <w:szCs w:val="17"/>
        </w:rPr>
        <w:t>'localhost'</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6666"/>
          <w:sz w:val="17"/>
          <w:szCs w:val="17"/>
        </w:rPr>
        <w:t>8080</w:t>
      </w:r>
      <w:r>
        <w:rPr>
          <w:rFonts w:ascii="Consolas" w:hAnsi="Consolas" w:cs="Courier New"/>
          <w:color w:val="666600"/>
          <w:sz w:val="17"/>
          <w:szCs w:val="17"/>
        </w:rPr>
        <w:t>):</w:t>
      </w:r>
    </w:p>
    <w:p w14:paraId="0F52FB54"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"""Creates a socket and binds it to the specified host and port."""</w:t>
      </w:r>
    </w:p>
    <w:p w14:paraId="7D806BBA"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AF_INET</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SOCK_STREAM</w:t>
      </w:r>
      <w:r>
        <w:rPr>
          <w:rFonts w:ascii="Consolas" w:hAnsi="Consolas" w:cs="Courier New"/>
          <w:color w:val="666600"/>
          <w:sz w:val="17"/>
          <w:szCs w:val="17"/>
        </w:rPr>
        <w:t>)</w:t>
      </w:r>
    </w:p>
    <w:p w14:paraId="42B1B0D6"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bind</w:t>
      </w:r>
      <w:r>
        <w:rPr>
          <w:rFonts w:ascii="Consolas" w:hAnsi="Consolas" w:cs="Courier New"/>
          <w:color w:val="666600"/>
          <w:sz w:val="17"/>
          <w:szCs w:val="17"/>
        </w:rPr>
        <w:t>((</w:t>
      </w:r>
      <w:r>
        <w:rPr>
          <w:rFonts w:ascii="Consolas" w:hAnsi="Consolas" w:cs="Courier New"/>
          <w:color w:val="000000"/>
          <w:sz w:val="17"/>
          <w:szCs w:val="17"/>
        </w:rPr>
        <w:t>host</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35D9DBBB"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w:t>
      </w:r>
    </w:p>
    <w:p w14:paraId="01CF748C"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0EB6C9A6"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def</w:t>
      </w:r>
      <w:r>
        <w:rPr>
          <w:rFonts w:ascii="Consolas" w:hAnsi="Consolas" w:cs="Courier New"/>
          <w:color w:val="000000"/>
          <w:sz w:val="17"/>
          <w:szCs w:val="17"/>
        </w:rPr>
        <w:t xml:space="preserve"> listen_for_connections</w:t>
      </w:r>
      <w:r>
        <w:rPr>
          <w:rFonts w:ascii="Consolas" w:hAnsi="Consolas" w:cs="Courier New"/>
          <w:color w:val="666600"/>
          <w:sz w:val="17"/>
          <w:szCs w:val="17"/>
        </w:rPr>
        <w:t>(</w:t>
      </w:r>
      <w:r>
        <w:rPr>
          <w:rFonts w:ascii="Consolas" w:hAnsi="Consolas" w:cs="Courier New"/>
          <w:color w:val="000000"/>
          <w:sz w:val="17"/>
          <w:szCs w:val="17"/>
        </w:rPr>
        <w:t>server_socket</w:t>
      </w:r>
      <w:r>
        <w:rPr>
          <w:rFonts w:ascii="Consolas" w:hAnsi="Consolas" w:cs="Courier New"/>
          <w:color w:val="666600"/>
          <w:sz w:val="17"/>
          <w:szCs w:val="17"/>
        </w:rPr>
        <w:t>):</w:t>
      </w:r>
    </w:p>
    <w:p w14:paraId="15628DEC"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"""Listens for incoming connections on the provided server socket."""</w:t>
      </w:r>
    </w:p>
    <w:p w14:paraId="00EB4C16"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server_socket</w:t>
      </w:r>
      <w:r>
        <w:rPr>
          <w:rFonts w:ascii="Consolas" w:hAnsi="Consolas" w:cs="Courier New"/>
          <w:color w:val="666600"/>
          <w:sz w:val="17"/>
          <w:szCs w:val="17"/>
        </w:rPr>
        <w:t>.</w:t>
      </w:r>
      <w:r>
        <w:rPr>
          <w:rFonts w:ascii="Consolas" w:hAnsi="Consolas" w:cs="Courier New"/>
          <w:color w:val="000000"/>
          <w:sz w:val="17"/>
          <w:szCs w:val="17"/>
        </w:rPr>
        <w:t>listen</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Allow up to 5 queued connections</w:t>
      </w:r>
    </w:p>
    <w:p w14:paraId="5DD2A80E"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"Listening for connections on {server_socket.getsockname()}..."</w:t>
      </w:r>
      <w:r>
        <w:rPr>
          <w:rFonts w:ascii="Consolas" w:hAnsi="Consolas" w:cs="Courier New"/>
          <w:color w:val="666600"/>
          <w:sz w:val="17"/>
          <w:szCs w:val="17"/>
        </w:rPr>
        <w:t>)</w:t>
      </w:r>
    </w:p>
    <w:p w14:paraId="75860689"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server_socket</w:t>
      </w:r>
    </w:p>
    <w:p w14:paraId="31B5BF30"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24747360"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def</w:t>
      </w:r>
      <w:r>
        <w:rPr>
          <w:rFonts w:ascii="Consolas" w:hAnsi="Consolas" w:cs="Courier New"/>
          <w:color w:val="000000"/>
          <w:sz w:val="17"/>
          <w:szCs w:val="17"/>
        </w:rPr>
        <w:t xml:space="preserve"> accept_connection</w:t>
      </w:r>
      <w:r>
        <w:rPr>
          <w:rFonts w:ascii="Consolas" w:hAnsi="Consolas" w:cs="Courier New"/>
          <w:color w:val="666600"/>
          <w:sz w:val="17"/>
          <w:szCs w:val="17"/>
        </w:rPr>
        <w:t>(</w:t>
      </w:r>
      <w:r>
        <w:rPr>
          <w:rFonts w:ascii="Consolas" w:hAnsi="Consolas" w:cs="Courier New"/>
          <w:color w:val="000000"/>
          <w:sz w:val="17"/>
          <w:szCs w:val="17"/>
        </w:rPr>
        <w:t>server_socket</w:t>
      </w:r>
      <w:r>
        <w:rPr>
          <w:rFonts w:ascii="Consolas" w:hAnsi="Consolas" w:cs="Courier New"/>
          <w:color w:val="666600"/>
          <w:sz w:val="17"/>
          <w:szCs w:val="17"/>
        </w:rPr>
        <w:t>):</w:t>
      </w:r>
    </w:p>
    <w:p w14:paraId="227AE2AC"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"""Accepts a new connection and returns the client socket and address."""</w:t>
      </w:r>
    </w:p>
    <w:p w14:paraId="5F56AE2F"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client_socket</w:t>
      </w:r>
      <w:r>
        <w:rPr>
          <w:rFonts w:ascii="Consolas" w:hAnsi="Consolas" w:cs="Courier New"/>
          <w:color w:val="666600"/>
          <w:sz w:val="17"/>
          <w:szCs w:val="17"/>
        </w:rPr>
        <w:t>,</w:t>
      </w:r>
      <w:r>
        <w:rPr>
          <w:rFonts w:ascii="Consolas" w:hAnsi="Consolas" w:cs="Courier New"/>
          <w:color w:val="000000"/>
          <w:sz w:val="17"/>
          <w:szCs w:val="17"/>
        </w:rPr>
        <w:t xml:space="preserve"> address </w:t>
      </w:r>
      <w:r>
        <w:rPr>
          <w:rFonts w:ascii="Consolas" w:hAnsi="Consolas" w:cs="Courier New"/>
          <w:color w:val="666600"/>
          <w:sz w:val="17"/>
          <w:szCs w:val="17"/>
        </w:rPr>
        <w:t>=</w:t>
      </w:r>
      <w:r>
        <w:rPr>
          <w:rFonts w:ascii="Consolas" w:hAnsi="Consolas" w:cs="Courier New"/>
          <w:color w:val="000000"/>
          <w:sz w:val="17"/>
          <w:szCs w:val="17"/>
        </w:rPr>
        <w:t xml:space="preserve"> server_socket</w:t>
      </w:r>
      <w:r>
        <w:rPr>
          <w:rFonts w:ascii="Consolas" w:hAnsi="Consolas" w:cs="Courier New"/>
          <w:color w:val="666600"/>
          <w:sz w:val="17"/>
          <w:szCs w:val="17"/>
        </w:rPr>
        <w:t>.</w:t>
      </w:r>
      <w:r>
        <w:rPr>
          <w:rFonts w:ascii="Consolas" w:hAnsi="Consolas" w:cs="Courier New"/>
          <w:color w:val="000000"/>
          <w:sz w:val="17"/>
          <w:szCs w:val="17"/>
        </w:rPr>
        <w:t>accept</w:t>
      </w:r>
      <w:r>
        <w:rPr>
          <w:rFonts w:ascii="Consolas" w:hAnsi="Consolas" w:cs="Courier New"/>
          <w:color w:val="666600"/>
          <w:sz w:val="17"/>
          <w:szCs w:val="17"/>
        </w:rPr>
        <w:t>()</w:t>
      </w:r>
    </w:p>
    <w:p w14:paraId="1B6528C7"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"Connection accepted from {address}"</w:t>
      </w:r>
      <w:r>
        <w:rPr>
          <w:rFonts w:ascii="Consolas" w:hAnsi="Consolas" w:cs="Courier New"/>
          <w:color w:val="666600"/>
          <w:sz w:val="17"/>
          <w:szCs w:val="17"/>
        </w:rPr>
        <w:t>)</w:t>
      </w:r>
    </w:p>
    <w:p w14:paraId="12DA1CC2"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client_socket</w:t>
      </w:r>
      <w:r>
        <w:rPr>
          <w:rFonts w:ascii="Consolas" w:hAnsi="Consolas" w:cs="Courier New"/>
          <w:color w:val="666600"/>
          <w:sz w:val="17"/>
          <w:szCs w:val="17"/>
        </w:rPr>
        <w:t>,</w:t>
      </w:r>
      <w:r>
        <w:rPr>
          <w:rFonts w:ascii="Consolas" w:hAnsi="Consolas" w:cs="Courier New"/>
          <w:color w:val="000000"/>
          <w:sz w:val="17"/>
          <w:szCs w:val="17"/>
        </w:rPr>
        <w:t xml:space="preserve"> address</w:t>
      </w:r>
    </w:p>
    <w:p w14:paraId="548DF65F"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53187AE"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def</w:t>
      </w:r>
      <w:r>
        <w:rPr>
          <w:rFonts w:ascii="Consolas" w:hAnsi="Consolas" w:cs="Courier New"/>
          <w:color w:val="000000"/>
          <w:sz w:val="17"/>
          <w:szCs w:val="17"/>
        </w:rPr>
        <w:t xml:space="preserve"> send_data</w:t>
      </w:r>
      <w:r>
        <w:rPr>
          <w:rFonts w:ascii="Consolas" w:hAnsi="Consolas" w:cs="Courier New"/>
          <w:color w:val="666600"/>
          <w:sz w:val="17"/>
          <w:szCs w:val="17"/>
        </w:rPr>
        <w:t>(</w:t>
      </w:r>
      <w:r>
        <w:rPr>
          <w:rFonts w:ascii="Consolas" w:hAnsi="Consolas" w:cs="Courier New"/>
          <w:color w:val="000000"/>
          <w:sz w:val="17"/>
          <w:szCs w:val="17"/>
        </w:rPr>
        <w:t>client_socket</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82F1100"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"""Sends data to the specified client socket."""</w:t>
      </w:r>
    </w:p>
    <w:p w14:paraId="00AC1155"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client_socket</w:t>
      </w:r>
      <w:r>
        <w:rPr>
          <w:rFonts w:ascii="Consolas" w:hAnsi="Consolas" w:cs="Courier New"/>
          <w:color w:val="666600"/>
          <w:sz w:val="17"/>
          <w:szCs w:val="17"/>
        </w:rPr>
        <w:t>.</w:t>
      </w:r>
      <w:r>
        <w:rPr>
          <w:rFonts w:ascii="Consolas" w:hAnsi="Consolas" w:cs="Courier New"/>
          <w:color w:val="000000"/>
          <w:sz w:val="17"/>
          <w:szCs w:val="17"/>
        </w:rPr>
        <w:t>sendall</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6421A5AB"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"Sent data: {data}"</w:t>
      </w:r>
      <w:r>
        <w:rPr>
          <w:rFonts w:ascii="Consolas" w:hAnsi="Consolas" w:cs="Courier New"/>
          <w:color w:val="666600"/>
          <w:sz w:val="17"/>
          <w:szCs w:val="17"/>
        </w:rPr>
        <w:t>)</w:t>
      </w:r>
    </w:p>
    <w:p w14:paraId="79DD8F60"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43D23DA7"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def</w:t>
      </w:r>
      <w:r>
        <w:rPr>
          <w:rFonts w:ascii="Consolas" w:hAnsi="Consolas" w:cs="Courier New"/>
          <w:color w:val="000000"/>
          <w:sz w:val="17"/>
          <w:szCs w:val="17"/>
        </w:rPr>
        <w:t xml:space="preserve"> receive_data</w:t>
      </w:r>
      <w:r>
        <w:rPr>
          <w:rFonts w:ascii="Consolas" w:hAnsi="Consolas" w:cs="Courier New"/>
          <w:color w:val="666600"/>
          <w:sz w:val="17"/>
          <w:szCs w:val="17"/>
        </w:rPr>
        <w:t>(</w:t>
      </w:r>
      <w:r>
        <w:rPr>
          <w:rFonts w:ascii="Consolas" w:hAnsi="Consolas" w:cs="Courier New"/>
          <w:color w:val="000000"/>
          <w:sz w:val="17"/>
          <w:szCs w:val="17"/>
        </w:rPr>
        <w:t>client_socket</w:t>
      </w:r>
      <w:r>
        <w:rPr>
          <w:rFonts w:ascii="Consolas" w:hAnsi="Consolas" w:cs="Courier New"/>
          <w:color w:val="666600"/>
          <w:sz w:val="17"/>
          <w:szCs w:val="17"/>
        </w:rPr>
        <w:t>,</w:t>
      </w:r>
      <w:r>
        <w:rPr>
          <w:rFonts w:ascii="Consolas" w:hAnsi="Consolas" w:cs="Courier New"/>
          <w:color w:val="000000"/>
          <w:sz w:val="17"/>
          <w:szCs w:val="17"/>
        </w:rPr>
        <w:t xml:space="preserve"> buffer_size</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7393F92B"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lastRenderedPageBreak/>
        <w:t xml:space="preserve">29. </w:t>
      </w:r>
      <w:r>
        <w:rPr>
          <w:rFonts w:ascii="Consolas" w:hAnsi="Consolas" w:cs="Courier New"/>
          <w:color w:val="000000"/>
          <w:sz w:val="17"/>
          <w:szCs w:val="17"/>
        </w:rPr>
        <w:t xml:space="preserve">    </w:t>
      </w:r>
      <w:r>
        <w:rPr>
          <w:rFonts w:ascii="Consolas" w:hAnsi="Consolas" w:cs="Courier New"/>
          <w:color w:val="008800"/>
          <w:sz w:val="17"/>
          <w:szCs w:val="17"/>
        </w:rPr>
        <w:t>"""Receives data from the specified client socket."""</w:t>
      </w:r>
    </w:p>
    <w:p w14:paraId="0ECAEE18"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client_socket</w:t>
      </w:r>
      <w:r>
        <w:rPr>
          <w:rFonts w:ascii="Consolas" w:hAnsi="Consolas" w:cs="Courier New"/>
          <w:color w:val="666600"/>
          <w:sz w:val="17"/>
          <w:szCs w:val="17"/>
        </w:rPr>
        <w:t>.</w:t>
      </w:r>
      <w:r>
        <w:rPr>
          <w:rFonts w:ascii="Consolas" w:hAnsi="Consolas" w:cs="Courier New"/>
          <w:color w:val="000000"/>
          <w:sz w:val="17"/>
          <w:szCs w:val="17"/>
        </w:rPr>
        <w:t>recv</w:t>
      </w:r>
      <w:r>
        <w:rPr>
          <w:rFonts w:ascii="Consolas" w:hAnsi="Consolas" w:cs="Courier New"/>
          <w:color w:val="666600"/>
          <w:sz w:val="17"/>
          <w:szCs w:val="17"/>
        </w:rPr>
        <w:t>(</w:t>
      </w:r>
      <w:r>
        <w:rPr>
          <w:rFonts w:ascii="Consolas" w:hAnsi="Consolas" w:cs="Courier New"/>
          <w:color w:val="000000"/>
          <w:sz w:val="17"/>
          <w:szCs w:val="17"/>
        </w:rPr>
        <w:t>buffer_size</w:t>
      </w:r>
      <w:r>
        <w:rPr>
          <w:rFonts w:ascii="Consolas" w:hAnsi="Consolas" w:cs="Courier New"/>
          <w:color w:val="666600"/>
          <w:sz w:val="17"/>
          <w:szCs w:val="17"/>
        </w:rPr>
        <w:t>)</w:t>
      </w:r>
    </w:p>
    <w:p w14:paraId="1A1CD1C8"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"Received data: {data.decode('utf-8')}"</w:t>
      </w:r>
      <w:r>
        <w:rPr>
          <w:rFonts w:ascii="Consolas" w:hAnsi="Consolas" w:cs="Courier New"/>
          <w:color w:val="666600"/>
          <w:sz w:val="17"/>
          <w:szCs w:val="17"/>
        </w:rPr>
        <w:t>)</w:t>
      </w:r>
    </w:p>
    <w:p w14:paraId="5EA8AEEF"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084BF965"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65AB40C0"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88"/>
          <w:sz w:val="17"/>
          <w:szCs w:val="17"/>
        </w:rPr>
        <w:t>def</w:t>
      </w:r>
      <w:r>
        <w:rPr>
          <w:rFonts w:ascii="Consolas" w:hAnsi="Consolas" w:cs="Courier New"/>
          <w:color w:val="000000"/>
          <w:sz w:val="17"/>
          <w:szCs w:val="17"/>
        </w:rPr>
        <w:t xml:space="preserve"> close_socket</w:t>
      </w:r>
      <w:r>
        <w:rPr>
          <w:rFonts w:ascii="Consolas" w:hAnsi="Consolas" w:cs="Courier New"/>
          <w:color w:val="666600"/>
          <w:sz w:val="17"/>
          <w:szCs w:val="17"/>
        </w:rPr>
        <w:t>(</w:t>
      </w:r>
      <w:r>
        <w:rPr>
          <w:rFonts w:ascii="Consolas" w:hAnsi="Consolas" w:cs="Courier New"/>
          <w:color w:val="000000"/>
          <w:sz w:val="17"/>
          <w:szCs w:val="17"/>
        </w:rPr>
        <w:t>sock</w:t>
      </w:r>
      <w:r>
        <w:rPr>
          <w:rFonts w:ascii="Consolas" w:hAnsi="Consolas" w:cs="Courier New"/>
          <w:color w:val="666600"/>
          <w:sz w:val="17"/>
          <w:szCs w:val="17"/>
        </w:rPr>
        <w:t>):</w:t>
      </w:r>
    </w:p>
    <w:p w14:paraId="75DFF444"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8800"/>
          <w:sz w:val="17"/>
          <w:szCs w:val="17"/>
        </w:rPr>
        <w:t>"""Closes the provided socket."""</w:t>
      </w:r>
    </w:p>
    <w:p w14:paraId="2BAAD1D6"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sock</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5340BF68"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"Socket closed."</w:t>
      </w:r>
      <w:r>
        <w:rPr>
          <w:rFonts w:ascii="Consolas" w:hAnsi="Consolas" w:cs="Courier New"/>
          <w:color w:val="666600"/>
          <w:sz w:val="17"/>
          <w:szCs w:val="17"/>
        </w:rPr>
        <w:t>)</w:t>
      </w:r>
    </w:p>
    <w:p w14:paraId="75FBC940"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7649F99" w14:textId="77777777" w:rsidR="001920F2" w:rsidRDefault="001920F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3895467"/>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7D70153E" w14:textId="77777777" w:rsidR="001920F2" w:rsidRPr="00521EA4" w:rsidRDefault="001920F2" w:rsidP="00521EA4"/>
    <w:p w14:paraId="669297BF" w14:textId="77777777" w:rsidR="00F83268" w:rsidRDefault="00F83268" w:rsidP="00F83268">
      <w:pPr>
        <w:pStyle w:val="Heading2"/>
      </w:pPr>
      <w:bookmarkStart w:id="127" w:name="_Toc178780138"/>
      <w:r>
        <w:t>security</w:t>
      </w:r>
      <w:bookmarkEnd w:id="127"/>
    </w:p>
    <w:p w14:paraId="20D473D9" w14:textId="77777777" w:rsidR="00F83268" w:rsidRDefault="00F83268" w:rsidP="00F83268">
      <w:pPr>
        <w:pStyle w:val="Heading3"/>
      </w:pPr>
      <w:bookmarkStart w:id="128" w:name="_Toc178780139"/>
      <w:r>
        <w:t>security\encryption_utils.py</w:t>
      </w:r>
      <w:bookmarkEnd w:id="128"/>
    </w:p>
    <w:p w14:paraId="11A1BA32" w14:textId="77777777" w:rsidR="00925F87" w:rsidRDefault="00925F87" w:rsidP="00925F87"/>
    <w:p w14:paraId="4F1DC1EA" w14:textId="77777777" w:rsidR="00925F87" w:rsidRPr="00925F87" w:rsidRDefault="00925F87" w:rsidP="00925F87">
      <w:r w:rsidRPr="00925F87">
        <w:t>Related Files: database/mysql_utils.py</w:t>
      </w:r>
    </w:p>
    <w:p w14:paraId="43A51A6E" w14:textId="77777777" w:rsidR="00925F87" w:rsidRPr="00925F87" w:rsidRDefault="00925F87" w:rsidP="00925F87">
      <w:r w:rsidRPr="00925F87">
        <w:t>Description: Handles data storage for Jaicat, such as user information, settings, and preferences. This can store facial recognition results, Spotify playlist preferences, or user mood data.</w:t>
      </w:r>
    </w:p>
    <w:p w14:paraId="779ABEE4" w14:textId="2FF3C16F" w:rsidR="00925F87" w:rsidRDefault="00925F87" w:rsidP="00925F87">
      <w:r w:rsidRPr="00925F87">
        <w:t>Status: Requires integration, especially in user recognition and saving session states.</w:t>
      </w:r>
    </w:p>
    <w:p w14:paraId="513C2C0E" w14:textId="77777777" w:rsidR="00925F87" w:rsidRPr="00925F87" w:rsidRDefault="00925F87" w:rsidP="00925F87"/>
    <w:p w14:paraId="116D102B" w14:textId="77777777" w:rsidR="00F83268" w:rsidRDefault="00F83268" w:rsidP="00F83268">
      <w:pPr>
        <w:pStyle w:val="Heading2"/>
      </w:pPr>
      <w:bookmarkStart w:id="129" w:name="_Toc178780140"/>
      <w:r>
        <w:t>services</w:t>
      </w:r>
      <w:bookmarkEnd w:id="129"/>
    </w:p>
    <w:p w14:paraId="20120E46" w14:textId="77777777" w:rsidR="00F83268" w:rsidRDefault="00F83268" w:rsidP="00F83268">
      <w:pPr>
        <w:pStyle w:val="Heading3"/>
      </w:pPr>
      <w:bookmarkStart w:id="130" w:name="_Toc178780141"/>
      <w:r>
        <w:t>services\__pycache__</w:t>
      </w:r>
      <w:bookmarkEnd w:id="130"/>
    </w:p>
    <w:p w14:paraId="350A8F52" w14:textId="4FA6980C" w:rsidR="002E1CE9" w:rsidRDefault="002E1CE9" w:rsidP="00F83268">
      <w:pPr>
        <w:pStyle w:val="Heading3"/>
      </w:pPr>
      <w:bookmarkStart w:id="131" w:name="_Toc178780142"/>
      <w:r w:rsidRPr="002E1CE9">
        <w:t>services\bluetooth_service.py</w:t>
      </w:r>
    </w:p>
    <w:p w14:paraId="5E1583DB" w14:textId="77777777" w:rsidR="009E0699" w:rsidRDefault="009E0699" w:rsidP="009E0699"/>
    <w:p w14:paraId="2D1304F0"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asyncio</w:t>
      </w:r>
    </w:p>
    <w:p w14:paraId="4DB12D93"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bleak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BleakScanner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BleakClient</w:t>
      </w:r>
    </w:p>
    <w:p w14:paraId="212E37B2"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51B7299"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BluetoothService</w:t>
      </w:r>
      <w:r>
        <w:rPr>
          <w:rFonts w:ascii="Consolas" w:hAnsi="Consolas" w:cs="Courier New"/>
          <w:color w:val="666600"/>
          <w:sz w:val="17"/>
          <w:szCs w:val="17"/>
        </w:rPr>
        <w:t>:</w:t>
      </w:r>
    </w:p>
    <w:p w14:paraId="0907FD4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28C27EC"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nearby_devices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E432C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3E7C859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discover_devices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A1D930C"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"""Discover nearby Bluetooth devices."""</w:t>
      </w:r>
    </w:p>
    <w:p w14:paraId="6B9F1F1B"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5279304A"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scanner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BleakScanner</w:t>
      </w:r>
      <w:r>
        <w:rPr>
          <w:rFonts w:ascii="Consolas" w:hAnsi="Consolas" w:cs="Courier New"/>
          <w:color w:val="666600"/>
          <w:sz w:val="17"/>
          <w:szCs w:val="17"/>
        </w:rPr>
        <w:t>()</w:t>
      </w:r>
    </w:p>
    <w:p w14:paraId="0E3E6CDD"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scanner</w:t>
      </w:r>
      <w:r>
        <w:rPr>
          <w:rFonts w:ascii="Consolas" w:hAnsi="Consolas" w:cs="Courier New"/>
          <w:color w:val="666600"/>
          <w:sz w:val="17"/>
          <w:szCs w:val="17"/>
        </w:rPr>
        <w:t>.</w:t>
      </w:r>
      <w:r>
        <w:rPr>
          <w:rFonts w:ascii="Consolas" w:hAnsi="Consolas" w:cs="Courier New"/>
          <w:color w:val="000000"/>
          <w:sz w:val="17"/>
          <w:szCs w:val="17"/>
        </w:rPr>
        <w:t>start</w:t>
      </w:r>
      <w:r>
        <w:rPr>
          <w:rFonts w:ascii="Consolas" w:hAnsi="Consolas" w:cs="Courier New"/>
          <w:color w:val="666600"/>
          <w:sz w:val="17"/>
          <w:szCs w:val="17"/>
        </w:rPr>
        <w:t>()</w:t>
      </w:r>
    </w:p>
    <w:p w14:paraId="0BE315EE"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asyncio</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Scanning for 5 seconds</w:t>
      </w:r>
    </w:p>
    <w:p w14:paraId="21CD156B"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scanner</w:t>
      </w:r>
      <w:r>
        <w:rPr>
          <w:rFonts w:ascii="Consolas" w:hAnsi="Consolas" w:cs="Courier New"/>
          <w:color w:val="666600"/>
          <w:sz w:val="17"/>
          <w:szCs w:val="17"/>
        </w:rPr>
        <w:t>.</w:t>
      </w:r>
      <w:r>
        <w:rPr>
          <w:rFonts w:ascii="Consolas" w:hAnsi="Consolas" w:cs="Courier New"/>
          <w:color w:val="000000"/>
          <w:sz w:val="17"/>
          <w:szCs w:val="17"/>
        </w:rPr>
        <w:t>stop</w:t>
      </w:r>
      <w:r>
        <w:rPr>
          <w:rFonts w:ascii="Consolas" w:hAnsi="Consolas" w:cs="Courier New"/>
          <w:color w:val="666600"/>
          <w:sz w:val="17"/>
          <w:szCs w:val="17"/>
        </w:rPr>
        <w:t>()</w:t>
      </w:r>
    </w:p>
    <w:p w14:paraId="53BB6810"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793FE82"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nearby_devices </w:t>
      </w:r>
      <w:r>
        <w:rPr>
          <w:rFonts w:ascii="Consolas" w:hAnsi="Consolas" w:cs="Courier New"/>
          <w:color w:val="666600"/>
          <w:sz w:val="17"/>
          <w:szCs w:val="17"/>
        </w:rPr>
        <w:t>=</w:t>
      </w:r>
      <w:r>
        <w:rPr>
          <w:rFonts w:ascii="Consolas" w:hAnsi="Consolas" w:cs="Courier New"/>
          <w:color w:val="000000"/>
          <w:sz w:val="17"/>
          <w:szCs w:val="17"/>
        </w:rPr>
        <w:t xml:space="preserve"> scanner</w:t>
      </w:r>
      <w:r>
        <w:rPr>
          <w:rFonts w:ascii="Consolas" w:hAnsi="Consolas" w:cs="Courier New"/>
          <w:color w:val="666600"/>
          <w:sz w:val="17"/>
          <w:szCs w:val="17"/>
        </w:rPr>
        <w:t>.</w:t>
      </w:r>
      <w:r>
        <w:rPr>
          <w:rFonts w:ascii="Consolas" w:hAnsi="Consolas" w:cs="Courier New"/>
          <w:color w:val="000000"/>
          <w:sz w:val="17"/>
          <w:szCs w:val="17"/>
        </w:rPr>
        <w:t>discovered_devices</w:t>
      </w:r>
    </w:p>
    <w:p w14:paraId="6397B31E"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nearby_devices</w:t>
      </w:r>
    </w:p>
    <w:p w14:paraId="4DBF635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4252A120"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discovering Bluetooth devices: {str(e)}"</w:t>
      </w:r>
    </w:p>
    <w:p w14:paraId="76FC1C04"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40CBCC0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connect_device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device_address</w:t>
      </w:r>
      <w:r>
        <w:rPr>
          <w:rFonts w:ascii="Consolas" w:hAnsi="Consolas" w:cs="Courier New"/>
          <w:color w:val="666600"/>
          <w:sz w:val="17"/>
          <w:szCs w:val="17"/>
        </w:rPr>
        <w:t>):</w:t>
      </w:r>
    </w:p>
    <w:p w14:paraId="655EE4B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"""Connect to a specific Bluetooth device."""</w:t>
      </w:r>
    </w:p>
    <w:p w14:paraId="0478EE7E"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E61F91E"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w:t>
      </w:r>
      <w:r>
        <w:rPr>
          <w:rFonts w:ascii="Consolas" w:hAnsi="Consolas" w:cs="Courier New"/>
          <w:color w:val="660066"/>
          <w:sz w:val="17"/>
          <w:szCs w:val="17"/>
        </w:rPr>
        <w:t>BleakClient</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client</w:t>
      </w:r>
      <w:r>
        <w:rPr>
          <w:rFonts w:ascii="Consolas" w:hAnsi="Consolas" w:cs="Courier New"/>
          <w:color w:val="666600"/>
          <w:sz w:val="17"/>
          <w:szCs w:val="17"/>
        </w:rPr>
        <w:t>:</w:t>
      </w:r>
    </w:p>
    <w:p w14:paraId="7F9EC737"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"Connected!"</w:t>
      </w:r>
      <w:r>
        <w:rPr>
          <w:rFonts w:ascii="Consolas" w:hAnsi="Consolas" w:cs="Courier New"/>
          <w:color w:val="666600"/>
          <w:sz w:val="17"/>
          <w:szCs w:val="17"/>
        </w:rPr>
        <w:t>)</w:t>
      </w:r>
    </w:p>
    <w:p w14:paraId="094D889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E7DA2DA"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Example: Read a characteristic</w:t>
      </w:r>
    </w:p>
    <w:p w14:paraId="34DD868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Replace 'your_characteristic_uuid' with the actual UUID</w:t>
      </w:r>
    </w:p>
    <w:p w14:paraId="317E89F0"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lastRenderedPageBreak/>
        <w:t xml:space="preserve">29. </w:t>
      </w:r>
      <w:r>
        <w:rPr>
          <w:rFonts w:ascii="Consolas" w:hAnsi="Consolas" w:cs="Courier New"/>
          <w:color w:val="000000"/>
          <w:sz w:val="17"/>
          <w:szCs w:val="17"/>
        </w:rPr>
        <w:t xml:space="preserve">                characteristic_uuid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"your_characteristic_uuid"</w:t>
      </w:r>
    </w:p>
    <w:p w14:paraId="5E7E8C0F"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characteristic_value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read_gatt_char</w:t>
      </w:r>
      <w:r>
        <w:rPr>
          <w:rFonts w:ascii="Consolas" w:hAnsi="Consolas" w:cs="Courier New"/>
          <w:color w:val="666600"/>
          <w:sz w:val="17"/>
          <w:szCs w:val="17"/>
        </w:rPr>
        <w:t>(</w:t>
      </w:r>
      <w:r>
        <w:rPr>
          <w:rFonts w:ascii="Consolas" w:hAnsi="Consolas" w:cs="Courier New"/>
          <w:color w:val="000000"/>
          <w:sz w:val="17"/>
          <w:szCs w:val="17"/>
        </w:rPr>
        <w:t>characteristic_uuid</w:t>
      </w:r>
      <w:r>
        <w:rPr>
          <w:rFonts w:ascii="Consolas" w:hAnsi="Consolas" w:cs="Courier New"/>
          <w:color w:val="666600"/>
          <w:sz w:val="17"/>
          <w:szCs w:val="17"/>
        </w:rPr>
        <w:t>)</w:t>
      </w:r>
    </w:p>
    <w:p w14:paraId="37D00D6A"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"Read characteristic: {characteristic_value}"</w:t>
      </w:r>
      <w:r>
        <w:rPr>
          <w:rFonts w:ascii="Consolas" w:hAnsi="Consolas" w:cs="Courier New"/>
          <w:color w:val="666600"/>
          <w:sz w:val="17"/>
          <w:szCs w:val="17"/>
        </w:rPr>
        <w:t>)</w:t>
      </w:r>
    </w:p>
    <w:p w14:paraId="439F7FE9"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8FAF6C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880000"/>
          <w:sz w:val="17"/>
          <w:szCs w:val="17"/>
        </w:rPr>
        <w:t># Example: Write to a characteristic</w:t>
      </w:r>
    </w:p>
    <w:p w14:paraId="2ED9B75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Replace 'your_data' with the data you want to send</w:t>
      </w:r>
    </w:p>
    <w:p w14:paraId="715B3AED"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write_gatt_char</w:t>
      </w:r>
      <w:r>
        <w:rPr>
          <w:rFonts w:ascii="Consolas" w:hAnsi="Consolas" w:cs="Courier New"/>
          <w:color w:val="666600"/>
          <w:sz w:val="17"/>
          <w:szCs w:val="17"/>
        </w:rPr>
        <w:t>(</w:t>
      </w:r>
      <w:r>
        <w:rPr>
          <w:rFonts w:ascii="Consolas" w:hAnsi="Consolas" w:cs="Courier New"/>
          <w:color w:val="000000"/>
          <w:sz w:val="17"/>
          <w:szCs w:val="17"/>
        </w:rPr>
        <w:t>characteristic_uuid</w:t>
      </w:r>
      <w:r>
        <w:rPr>
          <w:rFonts w:ascii="Consolas" w:hAnsi="Consolas" w:cs="Courier New"/>
          <w:color w:val="666600"/>
          <w:sz w:val="17"/>
          <w:szCs w:val="17"/>
        </w:rPr>
        <w:t>,</w:t>
      </w:r>
      <w:r>
        <w:rPr>
          <w:rFonts w:ascii="Consolas" w:hAnsi="Consolas" w:cs="Courier New"/>
          <w:color w:val="000000"/>
          <w:sz w:val="17"/>
          <w:szCs w:val="17"/>
        </w:rPr>
        <w:t xml:space="preserve"> b</w:t>
      </w:r>
      <w:r>
        <w:rPr>
          <w:rFonts w:ascii="Consolas" w:hAnsi="Consolas" w:cs="Courier New"/>
          <w:color w:val="008800"/>
          <w:sz w:val="17"/>
          <w:szCs w:val="17"/>
        </w:rPr>
        <w:t>"your_data"</w:t>
      </w:r>
      <w:r>
        <w:rPr>
          <w:rFonts w:ascii="Consolas" w:hAnsi="Consolas" w:cs="Courier New"/>
          <w:color w:val="666600"/>
          <w:sz w:val="17"/>
          <w:szCs w:val="17"/>
        </w:rPr>
        <w:t>)</w:t>
      </w:r>
    </w:p>
    <w:p w14:paraId="53F08A63"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"Data written to characteristic."</w:t>
      </w:r>
      <w:r>
        <w:rPr>
          <w:rFonts w:ascii="Consolas" w:hAnsi="Consolas" w:cs="Courier New"/>
          <w:color w:val="666600"/>
          <w:sz w:val="17"/>
          <w:szCs w:val="17"/>
        </w:rPr>
        <w:t>)</w:t>
      </w:r>
    </w:p>
    <w:p w14:paraId="4DF9CE3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0368A3B8"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"Connected to {device_address}"</w:t>
      </w:r>
    </w:p>
    <w:p w14:paraId="605D82DD"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E723AE3"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"Error connecting to {device_address}: {str(e)}"</w:t>
      </w:r>
    </w:p>
    <w:p w14:paraId="7F4A182A"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88DED48"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Example usage</w:t>
      </w:r>
    </w:p>
    <w:p w14:paraId="57D4BDE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async</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main</w:t>
      </w:r>
      <w:r>
        <w:rPr>
          <w:rFonts w:ascii="Consolas" w:hAnsi="Consolas" w:cs="Courier New"/>
          <w:color w:val="666600"/>
          <w:sz w:val="17"/>
          <w:szCs w:val="17"/>
        </w:rPr>
        <w:t>():</w:t>
      </w:r>
    </w:p>
    <w:p w14:paraId="1785D2C2"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bluetooth_service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BluetoothService</w:t>
      </w:r>
      <w:r>
        <w:rPr>
          <w:rFonts w:ascii="Consolas" w:hAnsi="Consolas" w:cs="Courier New"/>
          <w:color w:val="666600"/>
          <w:sz w:val="17"/>
          <w:szCs w:val="17"/>
        </w:rPr>
        <w:t>()</w:t>
      </w:r>
    </w:p>
    <w:p w14:paraId="03F32AC8"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22BCE704"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Discover devices</w:t>
      </w:r>
    </w:p>
    <w:p w14:paraId="43F74C4F"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devices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bluetooth_service</w:t>
      </w:r>
      <w:r>
        <w:rPr>
          <w:rFonts w:ascii="Consolas" w:hAnsi="Consolas" w:cs="Courier New"/>
          <w:color w:val="666600"/>
          <w:sz w:val="17"/>
          <w:szCs w:val="17"/>
        </w:rPr>
        <w:t>.</w:t>
      </w:r>
      <w:r>
        <w:rPr>
          <w:rFonts w:ascii="Consolas" w:hAnsi="Consolas" w:cs="Courier New"/>
          <w:color w:val="000000"/>
          <w:sz w:val="17"/>
          <w:szCs w:val="17"/>
        </w:rPr>
        <w:t>discover_devices</w:t>
      </w:r>
      <w:r>
        <w:rPr>
          <w:rFonts w:ascii="Consolas" w:hAnsi="Consolas" w:cs="Courier New"/>
          <w:color w:val="666600"/>
          <w:sz w:val="17"/>
          <w:szCs w:val="17"/>
        </w:rPr>
        <w:t>()</w:t>
      </w:r>
    </w:p>
    <w:p w14:paraId="013753F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"Nearby devices:"</w:t>
      </w:r>
      <w:r>
        <w:rPr>
          <w:rFonts w:ascii="Consolas" w:hAnsi="Consolas" w:cs="Courier New"/>
          <w:color w:val="666600"/>
          <w:sz w:val="17"/>
          <w:szCs w:val="17"/>
        </w:rPr>
        <w:t>,</w:t>
      </w:r>
      <w:r>
        <w:rPr>
          <w:rFonts w:ascii="Consolas" w:hAnsi="Consolas" w:cs="Courier New"/>
          <w:color w:val="000000"/>
          <w:sz w:val="17"/>
          <w:szCs w:val="17"/>
        </w:rPr>
        <w:t xml:space="preserve"> devices</w:t>
      </w:r>
      <w:r>
        <w:rPr>
          <w:rFonts w:ascii="Consolas" w:hAnsi="Consolas" w:cs="Courier New"/>
          <w:color w:val="666600"/>
          <w:sz w:val="17"/>
          <w:szCs w:val="17"/>
        </w:rPr>
        <w:t>)</w:t>
      </w:r>
    </w:p>
    <w:p w14:paraId="429CAF00"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0FF27A68"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devices</w:t>
      </w:r>
      <w:r>
        <w:rPr>
          <w:rFonts w:ascii="Consolas" w:hAnsi="Consolas" w:cs="Courier New"/>
          <w:color w:val="666600"/>
          <w:sz w:val="17"/>
          <w:szCs w:val="17"/>
        </w:rPr>
        <w:t>:</w:t>
      </w:r>
    </w:p>
    <w:p w14:paraId="644E99D5"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880000"/>
          <w:sz w:val="17"/>
          <w:szCs w:val="17"/>
        </w:rPr>
        <w:t># Replace with the actual address of the device you want to connect to</w:t>
      </w:r>
    </w:p>
    <w:p w14:paraId="3670671B"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device_address </w:t>
      </w:r>
      <w:r>
        <w:rPr>
          <w:rFonts w:ascii="Consolas" w:hAnsi="Consolas" w:cs="Courier New"/>
          <w:color w:val="666600"/>
          <w:sz w:val="17"/>
          <w:szCs w:val="17"/>
        </w:rPr>
        <w:t>=</w:t>
      </w:r>
      <w:r>
        <w:rPr>
          <w:rFonts w:ascii="Consolas" w:hAnsi="Consolas" w:cs="Courier New"/>
          <w:color w:val="000000"/>
          <w:sz w:val="17"/>
          <w:szCs w:val="17"/>
        </w:rPr>
        <w:t xml:space="preserve"> devices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address</w:t>
      </w:r>
    </w:p>
    <w:p w14:paraId="113051C6"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connection_response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await</w:t>
      </w:r>
      <w:r>
        <w:rPr>
          <w:rFonts w:ascii="Consolas" w:hAnsi="Consolas" w:cs="Courier New"/>
          <w:color w:val="000000"/>
          <w:sz w:val="17"/>
          <w:szCs w:val="17"/>
        </w:rPr>
        <w:t xml:space="preserve"> bluetooth_service</w:t>
      </w:r>
      <w:r>
        <w:rPr>
          <w:rFonts w:ascii="Consolas" w:hAnsi="Consolas" w:cs="Courier New"/>
          <w:color w:val="666600"/>
          <w:sz w:val="17"/>
          <w:szCs w:val="17"/>
        </w:rPr>
        <w:t>.</w:t>
      </w:r>
      <w:r>
        <w:rPr>
          <w:rFonts w:ascii="Consolas" w:hAnsi="Consolas" w:cs="Courier New"/>
          <w:color w:val="000000"/>
          <w:sz w:val="17"/>
          <w:szCs w:val="17"/>
        </w:rPr>
        <w:t>connect_device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p>
    <w:p w14:paraId="05BDE00A"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connection_response</w:t>
      </w:r>
      <w:r>
        <w:rPr>
          <w:rFonts w:ascii="Consolas" w:hAnsi="Consolas" w:cs="Courier New"/>
          <w:color w:val="666600"/>
          <w:sz w:val="17"/>
          <w:szCs w:val="17"/>
        </w:rPr>
        <w:t>)</w:t>
      </w:r>
    </w:p>
    <w:p w14:paraId="6048A191"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D6B31E2"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asyncio</w:t>
      </w:r>
      <w:r>
        <w:rPr>
          <w:rFonts w:ascii="Consolas" w:hAnsi="Consolas" w:cs="Courier New"/>
          <w:color w:val="666600"/>
          <w:sz w:val="17"/>
          <w:szCs w:val="17"/>
        </w:rPr>
        <w:t>.</w:t>
      </w:r>
      <w:r>
        <w:rPr>
          <w:rFonts w:ascii="Consolas" w:hAnsi="Consolas" w:cs="Courier New"/>
          <w:color w:val="000000"/>
          <w:sz w:val="17"/>
          <w:szCs w:val="17"/>
        </w:rPr>
        <w:t>run</w:t>
      </w:r>
      <w:r>
        <w:rPr>
          <w:rFonts w:ascii="Consolas" w:hAnsi="Consolas" w:cs="Courier New"/>
          <w:color w:val="666600"/>
          <w:sz w:val="17"/>
          <w:szCs w:val="17"/>
        </w:rPr>
        <w:t>(</w:t>
      </w:r>
      <w:r>
        <w:rPr>
          <w:rFonts w:ascii="Consolas" w:hAnsi="Consolas" w:cs="Courier New"/>
          <w:color w:val="000000"/>
          <w:sz w:val="17"/>
          <w:szCs w:val="17"/>
        </w:rPr>
        <w:t>main</w:t>
      </w:r>
      <w:r>
        <w:rPr>
          <w:rFonts w:ascii="Consolas" w:hAnsi="Consolas" w:cs="Courier New"/>
          <w:color w:val="666600"/>
          <w:sz w:val="17"/>
          <w:szCs w:val="17"/>
        </w:rPr>
        <w:t>())</w:t>
      </w:r>
    </w:p>
    <w:p w14:paraId="74658EC1"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77227247" w14:textId="77777777" w:rsidR="009E0699" w:rsidRDefault="009E069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63895512"/>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43142DAC" w14:textId="77777777" w:rsidR="009E0699" w:rsidRPr="009E0699" w:rsidRDefault="009E0699" w:rsidP="009E0699"/>
    <w:p w14:paraId="0F2F3840" w14:textId="39887100" w:rsidR="002E1CE9" w:rsidRDefault="00847852" w:rsidP="00F83268">
      <w:pPr>
        <w:pStyle w:val="Heading3"/>
      </w:pPr>
      <w:r w:rsidRPr="00847852">
        <w:t>services\business_management.py</w:t>
      </w:r>
    </w:p>
    <w:p w14:paraId="7D6F4D03" w14:textId="77777777" w:rsidR="009E0699" w:rsidRDefault="009E0699" w:rsidP="009E0699"/>
    <w:p w14:paraId="3C18844F"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1398A5BD"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621B11B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43843D7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337458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r>
        <w:rPr>
          <w:rFonts w:ascii="Consolas" w:hAnsi="Consolas" w:cs="Courier New"/>
          <w:color w:val="666600"/>
          <w:sz w:val="17"/>
          <w:szCs w:val="17"/>
        </w:rPr>
        <w:t>:</w:t>
      </w:r>
    </w:p>
    <w:p w14:paraId="3A739F44"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0B1CF4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data_file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"business_data.json"</w:t>
      </w:r>
    </w:p>
    <w:p w14:paraId="40693C32"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p>
    <w:p w14:paraId="20371180"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initialize_data</w:t>
      </w:r>
      <w:r>
        <w:rPr>
          <w:rFonts w:ascii="Consolas" w:hAnsi="Consolas" w:cs="Courier New"/>
          <w:color w:val="666600"/>
          <w:sz w:val="17"/>
          <w:szCs w:val="17"/>
        </w:rPr>
        <w:t>()</w:t>
      </w:r>
    </w:p>
    <w:p w14:paraId="7BA71770"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543B2FE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initialize_data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DA89EE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8800"/>
          <w:sz w:val="17"/>
          <w:szCs w:val="17"/>
        </w:rPr>
        <w:t>"""Initializes an empty structure for business management data."""</w:t>
      </w:r>
    </w:p>
    <w:p w14:paraId="48E41D44"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243998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8800"/>
          <w:sz w:val="17"/>
          <w:szCs w:val="17"/>
        </w:rPr>
        <w:t>"projects"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6602D3"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"expenses"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2871B6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8800"/>
          <w:sz w:val="17"/>
          <w:szCs w:val="17"/>
        </w:rPr>
        <w:t>"meetings"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33854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8800"/>
          <w:sz w:val="17"/>
          <w:szCs w:val="17"/>
        </w:rPr>
        <w:t>"performance"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"metrics"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78CD17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6600"/>
          <w:sz w:val="17"/>
          <w:szCs w:val="17"/>
        </w:rPr>
        <w:t>}</w:t>
      </w:r>
    </w:p>
    <w:p w14:paraId="004D299D"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B421BE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2235BC7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028C355E"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7E80E9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"""Loads the current data from the JSON file."""</w:t>
      </w:r>
    </w:p>
    <w:p w14:paraId="7C84C6F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CD107B6"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4A2183D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02CBCE30"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FB1BD4F"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8800"/>
          <w:sz w:val="17"/>
          <w:szCs w:val="17"/>
        </w:rPr>
        <w:t>"""Saves the current data back to the JSON file."""</w:t>
      </w:r>
    </w:p>
    <w:p w14:paraId="40B8708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7EC2641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028730F6"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176DF60E"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add_project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deadline</w:t>
      </w:r>
      <w:r>
        <w:rPr>
          <w:rFonts w:ascii="Consolas" w:hAnsi="Consolas" w:cs="Courier New"/>
          <w:color w:val="666600"/>
          <w:sz w:val="17"/>
          <w:szCs w:val="17"/>
        </w:rPr>
        <w:t>):</w:t>
      </w:r>
    </w:p>
    <w:p w14:paraId="708542C3"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lastRenderedPageBreak/>
        <w:t xml:space="preserve"> 33. </w:t>
      </w:r>
      <w:r>
        <w:rPr>
          <w:rFonts w:ascii="Consolas" w:hAnsi="Consolas" w:cs="Courier New"/>
          <w:color w:val="000000"/>
          <w:sz w:val="17"/>
          <w:szCs w:val="17"/>
        </w:rPr>
        <w:t xml:space="preserve">        </w:t>
      </w:r>
      <w:r>
        <w:rPr>
          <w:rFonts w:ascii="Consolas" w:hAnsi="Consolas" w:cs="Courier New"/>
          <w:color w:val="008800"/>
          <w:sz w:val="17"/>
          <w:szCs w:val="17"/>
        </w:rPr>
        <w:t>"""Adds a new project to the system."""</w:t>
      </w:r>
    </w:p>
    <w:p w14:paraId="435F353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36895AE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new_project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E71BE5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7C9FE8B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p>
    <w:p w14:paraId="1DAECD62"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8800"/>
          <w:sz w:val="17"/>
          <w:szCs w:val="17"/>
        </w:rPr>
        <w:t>"deadline"</w:t>
      </w:r>
      <w:r>
        <w:rPr>
          <w:rFonts w:ascii="Consolas" w:hAnsi="Consolas" w:cs="Courier New"/>
          <w:color w:val="666600"/>
          <w:sz w:val="17"/>
          <w:szCs w:val="17"/>
        </w:rPr>
        <w:t>:</w:t>
      </w:r>
      <w:r>
        <w:rPr>
          <w:rFonts w:ascii="Consolas" w:hAnsi="Consolas" w:cs="Courier New"/>
          <w:color w:val="000000"/>
          <w:sz w:val="17"/>
          <w:szCs w:val="17"/>
        </w:rPr>
        <w:t xml:space="preserve"> deadline</w:t>
      </w:r>
      <w:r>
        <w:rPr>
          <w:rFonts w:ascii="Consolas" w:hAnsi="Consolas" w:cs="Courier New"/>
          <w:color w:val="666600"/>
          <w:sz w:val="17"/>
          <w:szCs w:val="17"/>
        </w:rPr>
        <w:t>,</w:t>
      </w:r>
    </w:p>
    <w:p w14:paraId="5609DE7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88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"ongoing"</w:t>
      </w:r>
    </w:p>
    <w:p w14:paraId="53A8B8C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6600"/>
          <w:sz w:val="17"/>
          <w:szCs w:val="17"/>
        </w:rPr>
        <w:t>}</w:t>
      </w:r>
    </w:p>
    <w:p w14:paraId="0AC6591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'projects'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new_project</w:t>
      </w:r>
      <w:r>
        <w:rPr>
          <w:rFonts w:ascii="Consolas" w:hAnsi="Consolas" w:cs="Courier New"/>
          <w:color w:val="666600"/>
          <w:sz w:val="17"/>
          <w:szCs w:val="17"/>
        </w:rPr>
        <w:t>)</w:t>
      </w:r>
    </w:p>
    <w:p w14:paraId="76542E7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1687F2D6"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'{name}' added successfully."</w:t>
      </w:r>
    </w:p>
    <w:p w14:paraId="787BC09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3E98AB03"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track_finances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income</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expense</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01E56EA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8800"/>
          <w:sz w:val="17"/>
          <w:szCs w:val="17"/>
        </w:rPr>
        <w:t>"""Adds income or expenses to the financial tracker."""</w:t>
      </w:r>
    </w:p>
    <w:p w14:paraId="59D1D67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621DE4CE"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income</w:t>
      </w:r>
      <w:r>
        <w:rPr>
          <w:rFonts w:ascii="Consolas" w:hAnsi="Consolas" w:cs="Courier New"/>
          <w:color w:val="666600"/>
          <w:sz w:val="17"/>
          <w:szCs w:val="17"/>
        </w:rPr>
        <w:t>:</w:t>
      </w:r>
    </w:p>
    <w:p w14:paraId="2FDFA58D"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income</w:t>
      </w:r>
    </w:p>
    <w:p w14:paraId="31DEEF96"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expense</w:t>
      </w:r>
      <w:r>
        <w:rPr>
          <w:rFonts w:ascii="Consolas" w:hAnsi="Consolas" w:cs="Courier New"/>
          <w:color w:val="666600"/>
          <w:sz w:val="17"/>
          <w:szCs w:val="17"/>
        </w:rPr>
        <w:t>:</w:t>
      </w:r>
    </w:p>
    <w:p w14:paraId="509A0D6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8800"/>
          <w:sz w:val="17"/>
          <w:szCs w:val="17"/>
        </w:rPr>
        <w:t>'expenses'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expense</w:t>
      </w:r>
    </w:p>
    <w:p w14:paraId="4101264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6427117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"Finances updated. Income: {data['finances']['income']}, Expenses: {data['finances']['expenses']}"</w:t>
      </w:r>
    </w:p>
    <w:p w14:paraId="49D5021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0BBE886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add_meeting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 xml:space="preserve"> participants</w:t>
      </w:r>
      <w:r>
        <w:rPr>
          <w:rFonts w:ascii="Consolas" w:hAnsi="Consolas" w:cs="Courier New"/>
          <w:color w:val="666600"/>
          <w:sz w:val="17"/>
          <w:szCs w:val="17"/>
        </w:rPr>
        <w:t>):</w:t>
      </w:r>
    </w:p>
    <w:p w14:paraId="27845D12"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"""Schedules a meeting."""</w:t>
      </w:r>
    </w:p>
    <w:p w14:paraId="1BF33A1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5D08EAF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new_meeting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A2BA2D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p>
    <w:p w14:paraId="3712A4B0"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8800"/>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p>
    <w:p w14:paraId="6144CF93"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8800"/>
          <w:sz w:val="17"/>
          <w:szCs w:val="17"/>
        </w:rPr>
        <w:t>"participants"</w:t>
      </w:r>
      <w:r>
        <w:rPr>
          <w:rFonts w:ascii="Consolas" w:hAnsi="Consolas" w:cs="Courier New"/>
          <w:color w:val="666600"/>
          <w:sz w:val="17"/>
          <w:szCs w:val="17"/>
        </w:rPr>
        <w:t>:</w:t>
      </w:r>
      <w:r>
        <w:rPr>
          <w:rFonts w:ascii="Consolas" w:hAnsi="Consolas" w:cs="Courier New"/>
          <w:color w:val="000000"/>
          <w:sz w:val="17"/>
          <w:szCs w:val="17"/>
        </w:rPr>
        <w:t xml:space="preserve"> participants</w:t>
      </w:r>
    </w:p>
    <w:p w14:paraId="27DC19DD"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6600"/>
          <w:sz w:val="17"/>
          <w:szCs w:val="17"/>
        </w:rPr>
        <w:t>}</w:t>
      </w:r>
    </w:p>
    <w:p w14:paraId="41D8F67F"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'meetings'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new_meeting</w:t>
      </w:r>
      <w:r>
        <w:rPr>
          <w:rFonts w:ascii="Consolas" w:hAnsi="Consolas" w:cs="Courier New"/>
          <w:color w:val="666600"/>
          <w:sz w:val="17"/>
          <w:szCs w:val="17"/>
        </w:rPr>
        <w:t>)</w:t>
      </w:r>
    </w:p>
    <w:p w14:paraId="3B753D5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1BBF900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"Meeting '{title}' scheduled successfully."</w:t>
      </w:r>
    </w:p>
    <w:p w14:paraId="1F04DFFE"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1911D464"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add_performance_metric</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metric_name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5C0DADE2"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8800"/>
          <w:sz w:val="17"/>
          <w:szCs w:val="17"/>
        </w:rPr>
        <w:t>"""Adds a performance metric."""</w:t>
      </w:r>
    </w:p>
    <w:p w14:paraId="13D4A1B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5F4D224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new_metric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D27EE9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8800"/>
          <w:sz w:val="17"/>
          <w:szCs w:val="17"/>
        </w:rPr>
        <w:t>"metric"</w:t>
      </w:r>
      <w:r>
        <w:rPr>
          <w:rFonts w:ascii="Consolas" w:hAnsi="Consolas" w:cs="Courier New"/>
          <w:color w:val="666600"/>
          <w:sz w:val="17"/>
          <w:szCs w:val="17"/>
        </w:rPr>
        <w:t>:</w:t>
      </w:r>
      <w:r>
        <w:rPr>
          <w:rFonts w:ascii="Consolas" w:hAnsi="Consolas" w:cs="Courier New"/>
          <w:color w:val="000000"/>
          <w:sz w:val="17"/>
          <w:szCs w:val="17"/>
        </w:rPr>
        <w:t xml:space="preserve"> metric_name</w:t>
      </w:r>
      <w:r>
        <w:rPr>
          <w:rFonts w:ascii="Consolas" w:hAnsi="Consolas" w:cs="Courier New"/>
          <w:color w:val="666600"/>
          <w:sz w:val="17"/>
          <w:szCs w:val="17"/>
        </w:rPr>
        <w:t>,</w:t>
      </w:r>
    </w:p>
    <w:p w14:paraId="6FF985B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528C0D1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isoformat</w:t>
      </w:r>
      <w:r>
        <w:rPr>
          <w:rFonts w:ascii="Consolas" w:hAnsi="Consolas" w:cs="Courier New"/>
          <w:color w:val="666600"/>
          <w:sz w:val="17"/>
          <w:szCs w:val="17"/>
        </w:rPr>
        <w:t>()</w:t>
      </w:r>
    </w:p>
    <w:p w14:paraId="61DFAB3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666600"/>
          <w:sz w:val="17"/>
          <w:szCs w:val="17"/>
        </w:rPr>
        <w:t>}</w:t>
      </w:r>
    </w:p>
    <w:p w14:paraId="5CB90240"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'performance'</w:t>
      </w:r>
      <w:r>
        <w:rPr>
          <w:rFonts w:ascii="Consolas" w:hAnsi="Consolas" w:cs="Courier New"/>
          <w:color w:val="666600"/>
          <w:sz w:val="17"/>
          <w:szCs w:val="17"/>
        </w:rPr>
        <w:t>][</w:t>
      </w:r>
      <w:r>
        <w:rPr>
          <w:rFonts w:ascii="Consolas" w:hAnsi="Consolas" w:cs="Courier New"/>
          <w:color w:val="008800"/>
          <w:sz w:val="17"/>
          <w:szCs w:val="17"/>
        </w:rPr>
        <w:t>'metrics'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new_metric</w:t>
      </w:r>
      <w:r>
        <w:rPr>
          <w:rFonts w:ascii="Consolas" w:hAnsi="Consolas" w:cs="Courier New"/>
          <w:color w:val="666600"/>
          <w:sz w:val="17"/>
          <w:szCs w:val="17"/>
        </w:rPr>
        <w:t>)</w:t>
      </w:r>
    </w:p>
    <w:p w14:paraId="409828D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863A6E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"Performance metric '{metric_name}' added with value {value}."</w:t>
      </w:r>
    </w:p>
    <w:p w14:paraId="1206F43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w:t>
      </w:r>
    </w:p>
    <w:p w14:paraId="2FD3A4F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get_summary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56C806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8800"/>
          <w:sz w:val="17"/>
          <w:szCs w:val="17"/>
        </w:rPr>
        <w:t>"""Returns a summary of all business management activities."""</w:t>
      </w:r>
    </w:p>
    <w:p w14:paraId="0E86E61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683668D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A618B9A"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"projects"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'projects'</w:t>
      </w:r>
      <w:r>
        <w:rPr>
          <w:rFonts w:ascii="Consolas" w:hAnsi="Consolas" w:cs="Courier New"/>
          <w:color w:val="666600"/>
          <w:sz w:val="17"/>
          <w:szCs w:val="17"/>
        </w:rPr>
        <w:t>],</w:t>
      </w:r>
    </w:p>
    <w:p w14:paraId="5B3557F4"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'finances'</w:t>
      </w:r>
      <w:r>
        <w:rPr>
          <w:rFonts w:ascii="Consolas" w:hAnsi="Consolas" w:cs="Courier New"/>
          <w:color w:val="666600"/>
          <w:sz w:val="17"/>
          <w:szCs w:val="17"/>
        </w:rPr>
        <w:t>],</w:t>
      </w:r>
    </w:p>
    <w:p w14:paraId="287C10A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8800"/>
          <w:sz w:val="17"/>
          <w:szCs w:val="17"/>
        </w:rPr>
        <w:t>"meetings"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'meetings'</w:t>
      </w:r>
      <w:r>
        <w:rPr>
          <w:rFonts w:ascii="Consolas" w:hAnsi="Consolas" w:cs="Courier New"/>
          <w:color w:val="666600"/>
          <w:sz w:val="17"/>
          <w:szCs w:val="17"/>
        </w:rPr>
        <w:t>],</w:t>
      </w:r>
    </w:p>
    <w:p w14:paraId="3A975E16"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8800"/>
          <w:sz w:val="17"/>
          <w:szCs w:val="17"/>
        </w:rPr>
        <w:t>"performance_metrics"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'performance'</w:t>
      </w:r>
      <w:r>
        <w:rPr>
          <w:rFonts w:ascii="Consolas" w:hAnsi="Consolas" w:cs="Courier New"/>
          <w:color w:val="666600"/>
          <w:sz w:val="17"/>
          <w:szCs w:val="17"/>
        </w:rPr>
        <w:t>][</w:t>
      </w:r>
      <w:r>
        <w:rPr>
          <w:rFonts w:ascii="Consolas" w:hAnsi="Consolas" w:cs="Courier New"/>
          <w:color w:val="008800"/>
          <w:sz w:val="17"/>
          <w:szCs w:val="17"/>
        </w:rPr>
        <w:t>'metrics'</w:t>
      </w:r>
      <w:r>
        <w:rPr>
          <w:rFonts w:ascii="Consolas" w:hAnsi="Consolas" w:cs="Courier New"/>
          <w:color w:val="666600"/>
          <w:sz w:val="17"/>
          <w:szCs w:val="17"/>
        </w:rPr>
        <w:t>]</w:t>
      </w:r>
    </w:p>
    <w:p w14:paraId="5C014B2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6600"/>
          <w:sz w:val="17"/>
          <w:szCs w:val="17"/>
        </w:rPr>
        <w:t>}</w:t>
      </w:r>
    </w:p>
    <w:p w14:paraId="38AD1D3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summary</w:t>
      </w:r>
    </w:p>
    <w:p w14:paraId="64469F1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04524CF0"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880000"/>
          <w:sz w:val="17"/>
          <w:szCs w:val="17"/>
        </w:rPr>
        <w:t># Example usage</w:t>
      </w:r>
    </w:p>
    <w:p w14:paraId="645E584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126D3B0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bm_service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r>
        <w:rPr>
          <w:rFonts w:ascii="Consolas" w:hAnsi="Consolas" w:cs="Courier New"/>
          <w:color w:val="666600"/>
          <w:sz w:val="17"/>
          <w:szCs w:val="17"/>
        </w:rPr>
        <w:t>()</w:t>
      </w:r>
    </w:p>
    <w:p w14:paraId="037EBEA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
    <w:p w14:paraId="30650C92"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880000"/>
          <w:sz w:val="17"/>
          <w:szCs w:val="17"/>
        </w:rPr>
        <w:t># Add a project</w:t>
      </w:r>
    </w:p>
    <w:p w14:paraId="2FA01934"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add_project</w:t>
      </w:r>
      <w:r>
        <w:rPr>
          <w:rFonts w:ascii="Consolas" w:hAnsi="Consolas" w:cs="Courier New"/>
          <w:color w:val="666600"/>
          <w:sz w:val="17"/>
          <w:szCs w:val="17"/>
        </w:rPr>
        <w:t>(</w:t>
      </w:r>
      <w:r>
        <w:rPr>
          <w:rFonts w:ascii="Consolas" w:hAnsi="Consolas" w:cs="Courier New"/>
          <w:color w:val="008800"/>
          <w:sz w:val="17"/>
          <w:szCs w:val="17"/>
        </w:rPr>
        <w:t>"Website Revamp"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"Redesign the corporate website"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"2024-12-01"</w:t>
      </w:r>
      <w:r>
        <w:rPr>
          <w:rFonts w:ascii="Consolas" w:hAnsi="Consolas" w:cs="Courier New"/>
          <w:color w:val="666600"/>
          <w:sz w:val="17"/>
          <w:szCs w:val="17"/>
        </w:rPr>
        <w:t>))</w:t>
      </w:r>
    </w:p>
    <w:p w14:paraId="2BF3A36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
    <w:p w14:paraId="3CD0732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880000"/>
          <w:sz w:val="17"/>
          <w:szCs w:val="17"/>
        </w:rPr>
        <w:t># Track finances</w:t>
      </w:r>
    </w:p>
    <w:p w14:paraId="23DE2C48"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track_finances</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
    <w:p w14:paraId="1D5597D5"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track_finances</w:t>
      </w:r>
      <w:r>
        <w:rPr>
          <w:rFonts w:ascii="Consolas" w:hAnsi="Consolas" w:cs="Courier New"/>
          <w:color w:val="666600"/>
          <w:sz w:val="17"/>
          <w:szCs w:val="17"/>
        </w:rPr>
        <w:t>(</w:t>
      </w:r>
      <w:r>
        <w:rPr>
          <w:rFonts w:ascii="Consolas" w:hAnsi="Consolas" w:cs="Courier New"/>
          <w:color w:val="000000"/>
          <w:sz w:val="17"/>
          <w:szCs w:val="17"/>
        </w:rPr>
        <w:t>expense</w:t>
      </w:r>
      <w:r>
        <w:rPr>
          <w:rFonts w:ascii="Consolas" w:hAnsi="Consolas" w:cs="Courier New"/>
          <w:color w:val="666600"/>
          <w:sz w:val="17"/>
          <w:szCs w:val="17"/>
        </w:rPr>
        <w:t>=</w:t>
      </w:r>
      <w:r>
        <w:rPr>
          <w:rFonts w:ascii="Consolas" w:hAnsi="Consolas" w:cs="Courier New"/>
          <w:color w:val="006666"/>
          <w:sz w:val="17"/>
          <w:szCs w:val="17"/>
        </w:rPr>
        <w:t>1500</w:t>
      </w:r>
      <w:r>
        <w:rPr>
          <w:rFonts w:ascii="Consolas" w:hAnsi="Consolas" w:cs="Courier New"/>
          <w:color w:val="666600"/>
          <w:sz w:val="17"/>
          <w:szCs w:val="17"/>
        </w:rPr>
        <w:t>))</w:t>
      </w:r>
    </w:p>
    <w:p w14:paraId="77AE796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7B745901"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lastRenderedPageBreak/>
        <w:t xml:space="preserve">101. </w:t>
      </w:r>
      <w:r>
        <w:rPr>
          <w:rFonts w:ascii="Consolas" w:hAnsi="Consolas" w:cs="Courier New"/>
          <w:color w:val="000000"/>
          <w:sz w:val="17"/>
          <w:szCs w:val="17"/>
        </w:rPr>
        <w:t xml:space="preserve">    </w:t>
      </w:r>
      <w:r>
        <w:rPr>
          <w:rFonts w:ascii="Consolas" w:hAnsi="Consolas" w:cs="Courier New"/>
          <w:color w:val="880000"/>
          <w:sz w:val="17"/>
          <w:szCs w:val="17"/>
        </w:rPr>
        <w:t># Schedule a meeting</w:t>
      </w:r>
    </w:p>
    <w:p w14:paraId="39876D7B"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add_meeting</w:t>
      </w:r>
      <w:r>
        <w:rPr>
          <w:rFonts w:ascii="Consolas" w:hAnsi="Consolas" w:cs="Courier New"/>
          <w:color w:val="666600"/>
          <w:sz w:val="17"/>
          <w:szCs w:val="17"/>
        </w:rPr>
        <w:t>(</w:t>
      </w:r>
      <w:r>
        <w:rPr>
          <w:rFonts w:ascii="Consolas" w:hAnsi="Consolas" w:cs="Courier New"/>
          <w:color w:val="008800"/>
          <w:sz w:val="17"/>
          <w:szCs w:val="17"/>
        </w:rPr>
        <w:t>"Marketing Strategy"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"2024-10-10 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"Michael"</w:t>
      </w:r>
      <w:r>
        <w:rPr>
          <w:rFonts w:ascii="Consolas" w:hAnsi="Consolas" w:cs="Courier New"/>
          <w:color w:val="666600"/>
          <w:sz w:val="17"/>
          <w:szCs w:val="17"/>
        </w:rPr>
        <w:t>]))</w:t>
      </w:r>
    </w:p>
    <w:p w14:paraId="1B7FD3BD"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11EABB2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 Add performance metric</w:t>
      </w:r>
    </w:p>
    <w:p w14:paraId="751A7133"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add_performance_metric</w:t>
      </w:r>
      <w:r>
        <w:rPr>
          <w:rFonts w:ascii="Consolas" w:hAnsi="Consolas" w:cs="Courier New"/>
          <w:color w:val="666600"/>
          <w:sz w:val="17"/>
          <w:szCs w:val="17"/>
        </w:rPr>
        <w:t>(</w:t>
      </w:r>
      <w:r>
        <w:rPr>
          <w:rFonts w:ascii="Consolas" w:hAnsi="Consolas" w:cs="Courier New"/>
          <w:color w:val="008800"/>
          <w:sz w:val="17"/>
          <w:szCs w:val="17"/>
        </w:rPr>
        <w:t>"Quarterly 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w:t>
      </w:r>
      <w:r>
        <w:rPr>
          <w:rFonts w:ascii="Consolas" w:hAnsi="Consolas" w:cs="Courier New"/>
          <w:color w:val="666600"/>
          <w:sz w:val="17"/>
          <w:szCs w:val="17"/>
        </w:rPr>
        <w:t>))</w:t>
      </w:r>
    </w:p>
    <w:p w14:paraId="1275ADE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479D8B33"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Get summary</w:t>
      </w:r>
    </w:p>
    <w:p w14:paraId="01F20F47"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bm_service</w:t>
      </w:r>
      <w:r>
        <w:rPr>
          <w:rFonts w:ascii="Consolas" w:hAnsi="Consolas" w:cs="Courier New"/>
          <w:color w:val="666600"/>
          <w:sz w:val="17"/>
          <w:szCs w:val="17"/>
        </w:rPr>
        <w:t>.</w:t>
      </w:r>
      <w:r>
        <w:rPr>
          <w:rFonts w:ascii="Consolas" w:hAnsi="Consolas" w:cs="Courier New"/>
          <w:color w:val="000000"/>
          <w:sz w:val="17"/>
          <w:szCs w:val="17"/>
        </w:rPr>
        <w:t>get_summary</w:t>
      </w:r>
      <w:r>
        <w:rPr>
          <w:rFonts w:ascii="Consolas" w:hAnsi="Consolas" w:cs="Courier New"/>
          <w:color w:val="666600"/>
          <w:sz w:val="17"/>
          <w:szCs w:val="17"/>
        </w:rPr>
        <w:t>()</w:t>
      </w:r>
    </w:p>
    <w:p w14:paraId="3E40D1E9"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dumps</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57C1BD8C" w14:textId="77777777" w:rsidR="00926F00" w:rsidRDefault="00926F0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0371972"/>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78E15ECD" w14:textId="77777777" w:rsidR="00926F00" w:rsidRPr="00926F00" w:rsidRDefault="00926F00" w:rsidP="00926F00">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9324C08" w14:textId="77777777" w:rsidR="009E0699" w:rsidRDefault="009E0699" w:rsidP="009E0699"/>
    <w:p w14:paraId="0E10D956" w14:textId="77777777" w:rsidR="009E0699" w:rsidRPr="009E0699" w:rsidRDefault="009E0699" w:rsidP="009E0699"/>
    <w:p w14:paraId="6FBA664C" w14:textId="4523F307" w:rsidR="00F83268" w:rsidRDefault="00F83268" w:rsidP="00F83268">
      <w:pPr>
        <w:pStyle w:val="Heading3"/>
      </w:pPr>
      <w:r>
        <w:t>services\calendar_api.py</w:t>
      </w:r>
      <w:bookmarkEnd w:id="131"/>
    </w:p>
    <w:p w14:paraId="5CF36DC4" w14:textId="77777777" w:rsidR="00F83268" w:rsidRDefault="00F83268" w:rsidP="00F83268"/>
    <w:p w14:paraId="01C6D14C" w14:textId="77777777" w:rsidR="00F83268" w:rsidRDefault="00F83268" w:rsidP="00F83268">
      <w:pPr>
        <w:pStyle w:val="Heading5"/>
      </w:pPr>
      <w:r w:rsidRPr="00894923">
        <w:t>The Code</w:t>
      </w:r>
    </w:p>
    <w:p w14:paraId="435802F6" w14:textId="77777777" w:rsidR="00F83268" w:rsidRDefault="00F83268" w:rsidP="00F83268"/>
    <w:p w14:paraId="227673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353DE2C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223245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google</w:t>
      </w:r>
      <w:r>
        <w:rPr>
          <w:rFonts w:ascii="Consolas" w:hAnsi="Consolas" w:cs="Courier New"/>
          <w:color w:val="666600"/>
          <w:sz w:val="17"/>
          <w:szCs w:val="17"/>
        </w:rPr>
        <w:t>.</w:t>
      </w:r>
      <w:r>
        <w:rPr>
          <w:rFonts w:ascii="Consolas" w:hAnsi="Consolas" w:cs="Courier New"/>
          <w:color w:val="000000"/>
          <w:sz w:val="17"/>
          <w:szCs w:val="17"/>
        </w:rPr>
        <w:t xml:space="preserve">oauth2 </w:t>
      </w:r>
      <w:r>
        <w:rPr>
          <w:rFonts w:ascii="Consolas" w:hAnsi="Consolas" w:cs="Courier New"/>
          <w:color w:val="000088"/>
          <w:sz w:val="17"/>
          <w:szCs w:val="17"/>
        </w:rPr>
        <w:t>import</w:t>
      </w:r>
      <w:r>
        <w:rPr>
          <w:rFonts w:ascii="Consolas" w:hAnsi="Consolas" w:cs="Courier New"/>
          <w:color w:val="000000"/>
          <w:sz w:val="17"/>
          <w:szCs w:val="17"/>
        </w:rPr>
        <w:t xml:space="preserve"> service_account</w:t>
      </w:r>
    </w:p>
    <w:p w14:paraId="7D98DC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googleapiclient</w:t>
      </w:r>
      <w:r>
        <w:rPr>
          <w:rFonts w:ascii="Consolas" w:hAnsi="Consolas" w:cs="Courier New"/>
          <w:color w:val="666600"/>
          <w:sz w:val="17"/>
          <w:szCs w:val="17"/>
        </w:rPr>
        <w:t>.</w:t>
      </w:r>
      <w:r>
        <w:rPr>
          <w:rFonts w:ascii="Consolas" w:hAnsi="Consolas" w:cs="Courier New"/>
          <w:color w:val="000000"/>
          <w:sz w:val="17"/>
          <w:szCs w:val="17"/>
        </w:rPr>
        <w:t xml:space="preserve">discovery </w:t>
      </w:r>
      <w:r>
        <w:rPr>
          <w:rFonts w:ascii="Consolas" w:hAnsi="Consolas" w:cs="Courier New"/>
          <w:color w:val="000088"/>
          <w:sz w:val="17"/>
          <w:szCs w:val="17"/>
        </w:rPr>
        <w:t>import</w:t>
      </w:r>
      <w:r>
        <w:rPr>
          <w:rFonts w:ascii="Consolas" w:hAnsi="Consolas" w:cs="Courier New"/>
          <w:color w:val="000000"/>
          <w:sz w:val="17"/>
          <w:szCs w:val="17"/>
        </w:rPr>
        <w:t xml:space="preserve"> build</w:t>
      </w:r>
    </w:p>
    <w:p w14:paraId="6C5228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googleapiclient</w:t>
      </w:r>
      <w:r>
        <w:rPr>
          <w:rFonts w:ascii="Consolas" w:hAnsi="Consolas" w:cs="Courier New"/>
          <w:color w:val="666600"/>
          <w:sz w:val="17"/>
          <w:szCs w:val="17"/>
        </w:rPr>
        <w:t>.</w:t>
      </w:r>
      <w:r>
        <w:rPr>
          <w:rFonts w:ascii="Consolas" w:hAnsi="Consolas" w:cs="Courier New"/>
          <w:color w:val="000000"/>
          <w:sz w:val="17"/>
          <w:szCs w:val="17"/>
        </w:rPr>
        <w:t xml:space="preserve">errors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HttpError</w:t>
      </w:r>
    </w:p>
    <w:p w14:paraId="26D652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outlook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Outlook</w:t>
      </w:r>
    </w:p>
    <w:p w14:paraId="072827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A7E92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Google Calendar API setup</w:t>
      </w:r>
    </w:p>
    <w:p w14:paraId="54C1D1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SCOPES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'https://www.googleapis.com/auth/calendar'</w:t>
      </w:r>
      <w:r>
        <w:rPr>
          <w:rFonts w:ascii="Consolas" w:hAnsi="Consolas" w:cs="Courier New"/>
          <w:color w:val="666600"/>
          <w:sz w:val="17"/>
          <w:szCs w:val="17"/>
        </w:rPr>
        <w:t>]</w:t>
      </w:r>
    </w:p>
    <w:p w14:paraId="2AA135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SERVICE_ACCOUNT_FILE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'path/to/service_account_key.json'</w:t>
      </w:r>
    </w:p>
    <w:p w14:paraId="0593BB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0F9C79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credentials </w:t>
      </w:r>
      <w:r>
        <w:rPr>
          <w:rFonts w:ascii="Consolas" w:hAnsi="Consolas" w:cs="Courier New"/>
          <w:color w:val="666600"/>
          <w:sz w:val="17"/>
          <w:szCs w:val="17"/>
        </w:rPr>
        <w:t>=</w:t>
      </w:r>
      <w:r>
        <w:rPr>
          <w:rFonts w:ascii="Consolas" w:hAnsi="Consolas" w:cs="Courier New"/>
          <w:color w:val="000000"/>
          <w:sz w:val="17"/>
          <w:szCs w:val="17"/>
        </w:rPr>
        <w:t xml:space="preserve"> service_account</w:t>
      </w:r>
      <w:r>
        <w:rPr>
          <w:rFonts w:ascii="Consolas" w:hAnsi="Consolas" w:cs="Courier New"/>
          <w:color w:val="666600"/>
          <w:sz w:val="17"/>
          <w:szCs w:val="17"/>
        </w:rPr>
        <w:t>.</w:t>
      </w:r>
      <w:r>
        <w:rPr>
          <w:rFonts w:ascii="Consolas" w:hAnsi="Consolas" w:cs="Courier New"/>
          <w:color w:val="660066"/>
          <w:sz w:val="17"/>
          <w:szCs w:val="17"/>
        </w:rPr>
        <w:t>Credentials</w:t>
      </w:r>
      <w:r>
        <w:rPr>
          <w:rFonts w:ascii="Consolas" w:hAnsi="Consolas" w:cs="Courier New"/>
          <w:color w:val="666600"/>
          <w:sz w:val="17"/>
          <w:szCs w:val="17"/>
        </w:rPr>
        <w:t>.</w:t>
      </w:r>
      <w:r>
        <w:rPr>
          <w:rFonts w:ascii="Consolas" w:hAnsi="Consolas" w:cs="Courier New"/>
          <w:color w:val="000000"/>
          <w:sz w:val="17"/>
          <w:szCs w:val="17"/>
        </w:rPr>
        <w:t>from_service_account_file</w:t>
      </w:r>
      <w:r>
        <w:rPr>
          <w:rFonts w:ascii="Consolas" w:hAnsi="Consolas" w:cs="Courier New"/>
          <w:color w:val="666600"/>
          <w:sz w:val="17"/>
          <w:szCs w:val="17"/>
        </w:rPr>
        <w:t>(</w:t>
      </w:r>
    </w:p>
    <w:p w14:paraId="00E4F2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SERVICE_ACCOUNT_FILE</w:t>
      </w:r>
      <w:r>
        <w:rPr>
          <w:rFonts w:ascii="Consolas" w:hAnsi="Consolas" w:cs="Courier New"/>
          <w:color w:val="666600"/>
          <w:sz w:val="17"/>
          <w:szCs w:val="17"/>
        </w:rPr>
        <w:t>,</w:t>
      </w:r>
      <w:r>
        <w:rPr>
          <w:rFonts w:ascii="Consolas" w:hAnsi="Consolas" w:cs="Courier New"/>
          <w:color w:val="000000"/>
          <w:sz w:val="17"/>
          <w:szCs w:val="17"/>
        </w:rPr>
        <w:t xml:space="preserve"> SCOPES</w:t>
      </w:r>
      <w:r>
        <w:rPr>
          <w:rFonts w:ascii="Consolas" w:hAnsi="Consolas" w:cs="Courier New"/>
          <w:color w:val="666600"/>
          <w:sz w:val="17"/>
          <w:szCs w:val="17"/>
        </w:rPr>
        <w:t>)</w:t>
      </w:r>
    </w:p>
    <w:p w14:paraId="6A2CA0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w:t>
      </w:r>
    </w:p>
    <w:p w14:paraId="4D0A2F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calendar_service </w:t>
      </w:r>
      <w:r>
        <w:rPr>
          <w:rFonts w:ascii="Consolas" w:hAnsi="Consolas" w:cs="Courier New"/>
          <w:color w:val="666600"/>
          <w:sz w:val="17"/>
          <w:szCs w:val="17"/>
        </w:rPr>
        <w:t>=</w:t>
      </w:r>
      <w:r>
        <w:rPr>
          <w:rFonts w:ascii="Consolas" w:hAnsi="Consolas" w:cs="Courier New"/>
          <w:color w:val="000000"/>
          <w:sz w:val="17"/>
          <w:szCs w:val="17"/>
        </w:rPr>
        <w:t xml:space="preserve"> build</w:t>
      </w:r>
      <w:r>
        <w:rPr>
          <w:rFonts w:ascii="Consolas" w:hAnsi="Consolas" w:cs="Courier New"/>
          <w:color w:val="666600"/>
          <w:sz w:val="17"/>
          <w:szCs w:val="17"/>
        </w:rPr>
        <w:t>(</w:t>
      </w:r>
      <w:r>
        <w:rPr>
          <w:rFonts w:ascii="Consolas" w:hAnsi="Consolas" w:cs="Courier New"/>
          <w:color w:val="008800"/>
          <w:sz w:val="17"/>
          <w:szCs w:val="17"/>
        </w:rPr>
        <w:t>'calendar'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'v3'</w:t>
      </w:r>
      <w:r>
        <w:rPr>
          <w:rFonts w:ascii="Consolas" w:hAnsi="Consolas" w:cs="Courier New"/>
          <w:color w:val="666600"/>
          <w:sz w:val="17"/>
          <w:szCs w:val="17"/>
        </w:rPr>
        <w:t>,</w:t>
      </w:r>
      <w:r>
        <w:rPr>
          <w:rFonts w:ascii="Consolas" w:hAnsi="Consolas" w:cs="Courier New"/>
          <w:color w:val="000000"/>
          <w:sz w:val="17"/>
          <w:szCs w:val="17"/>
        </w:rPr>
        <w:t xml:space="preserve"> credentials</w:t>
      </w:r>
      <w:r>
        <w:rPr>
          <w:rFonts w:ascii="Consolas" w:hAnsi="Consolas" w:cs="Courier New"/>
          <w:color w:val="666600"/>
          <w:sz w:val="17"/>
          <w:szCs w:val="17"/>
        </w:rPr>
        <w:t>=</w:t>
      </w:r>
      <w:r>
        <w:rPr>
          <w:rFonts w:ascii="Consolas" w:hAnsi="Consolas" w:cs="Courier New"/>
          <w:color w:val="000000"/>
          <w:sz w:val="17"/>
          <w:szCs w:val="17"/>
        </w:rPr>
        <w:t>credentials</w:t>
      </w:r>
      <w:r>
        <w:rPr>
          <w:rFonts w:ascii="Consolas" w:hAnsi="Consolas" w:cs="Courier New"/>
          <w:color w:val="666600"/>
          <w:sz w:val="17"/>
          <w:szCs w:val="17"/>
        </w:rPr>
        <w:t>)</w:t>
      </w:r>
    </w:p>
    <w:p w14:paraId="1ACC18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22DBE8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Outlook API setup</w:t>
      </w:r>
    </w:p>
    <w:p w14:paraId="697B60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outlook_client_id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'your_outlook_client_id'</w:t>
      </w:r>
    </w:p>
    <w:p w14:paraId="3D3640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outlook_client_secret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'your_outlook_client_secret'</w:t>
      </w:r>
    </w:p>
    <w:p w14:paraId="654F83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outlook_username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'your_outlook_username'</w:t>
      </w:r>
    </w:p>
    <w:p w14:paraId="3685F7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outlook_password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'your_outlook_password'</w:t>
      </w:r>
    </w:p>
    <w:p w14:paraId="4C754E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w:t>
      </w:r>
    </w:p>
    <w:p w14:paraId="4B5381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outlook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Outlook</w:t>
      </w:r>
      <w:r>
        <w:rPr>
          <w:rFonts w:ascii="Consolas" w:hAnsi="Consolas" w:cs="Courier New"/>
          <w:color w:val="666600"/>
          <w:sz w:val="17"/>
          <w:szCs w:val="17"/>
        </w:rPr>
        <w:t>(</w:t>
      </w:r>
      <w:r>
        <w:rPr>
          <w:rFonts w:ascii="Consolas" w:hAnsi="Consolas" w:cs="Courier New"/>
          <w:color w:val="000000"/>
          <w:sz w:val="17"/>
          <w:szCs w:val="17"/>
        </w:rPr>
        <w:t>outlook_client_id</w:t>
      </w:r>
      <w:r>
        <w:rPr>
          <w:rFonts w:ascii="Consolas" w:hAnsi="Consolas" w:cs="Courier New"/>
          <w:color w:val="666600"/>
          <w:sz w:val="17"/>
          <w:szCs w:val="17"/>
        </w:rPr>
        <w:t>,</w:t>
      </w:r>
      <w:r>
        <w:rPr>
          <w:rFonts w:ascii="Consolas" w:hAnsi="Consolas" w:cs="Courier New"/>
          <w:color w:val="000000"/>
          <w:sz w:val="17"/>
          <w:szCs w:val="17"/>
        </w:rPr>
        <w:t xml:space="preserve"> outlook_client_secret</w:t>
      </w:r>
      <w:r>
        <w:rPr>
          <w:rFonts w:ascii="Consolas" w:hAnsi="Consolas" w:cs="Courier New"/>
          <w:color w:val="666600"/>
          <w:sz w:val="17"/>
          <w:szCs w:val="17"/>
        </w:rPr>
        <w:t>,</w:t>
      </w:r>
      <w:r>
        <w:rPr>
          <w:rFonts w:ascii="Consolas" w:hAnsi="Consolas" w:cs="Courier New"/>
          <w:color w:val="000000"/>
          <w:sz w:val="17"/>
          <w:szCs w:val="17"/>
        </w:rPr>
        <w:t xml:space="preserve"> outlook_username</w:t>
      </w:r>
      <w:r>
        <w:rPr>
          <w:rFonts w:ascii="Consolas" w:hAnsi="Consolas" w:cs="Courier New"/>
          <w:color w:val="666600"/>
          <w:sz w:val="17"/>
          <w:szCs w:val="17"/>
        </w:rPr>
        <w:t>,</w:t>
      </w:r>
      <w:r>
        <w:rPr>
          <w:rFonts w:ascii="Consolas" w:hAnsi="Consolas" w:cs="Courier New"/>
          <w:color w:val="000000"/>
          <w:sz w:val="17"/>
          <w:szCs w:val="17"/>
        </w:rPr>
        <w:t xml:space="preserve"> outlook_password</w:t>
      </w:r>
      <w:r>
        <w:rPr>
          <w:rFonts w:ascii="Consolas" w:hAnsi="Consolas" w:cs="Courier New"/>
          <w:color w:val="666600"/>
          <w:sz w:val="17"/>
          <w:szCs w:val="17"/>
        </w:rPr>
        <w:t>)</w:t>
      </w:r>
    </w:p>
    <w:p w14:paraId="5DAEB0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w:t>
      </w:r>
    </w:p>
    <w:p w14:paraId="11A41D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880000"/>
          <w:sz w:val="17"/>
          <w:szCs w:val="17"/>
        </w:rPr>
        <w:t># Integrate Google Calendar and Outlook APIs</w:t>
      </w:r>
    </w:p>
    <w:p w14:paraId="5FFAE5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88"/>
          <w:sz w:val="17"/>
          <w:szCs w:val="17"/>
        </w:rPr>
        <w:t>def</w:t>
      </w:r>
      <w:r>
        <w:rPr>
          <w:rFonts w:ascii="Consolas" w:hAnsi="Consolas" w:cs="Courier New"/>
          <w:color w:val="000000"/>
          <w:sz w:val="17"/>
          <w:szCs w:val="17"/>
        </w:rPr>
        <w:t xml:space="preserve"> sync_calendars</w:t>
      </w:r>
      <w:r>
        <w:rPr>
          <w:rFonts w:ascii="Consolas" w:hAnsi="Consolas" w:cs="Courier New"/>
          <w:color w:val="666600"/>
          <w:sz w:val="17"/>
          <w:szCs w:val="17"/>
        </w:rPr>
        <w:t>():</w:t>
      </w:r>
    </w:p>
    <w:p w14:paraId="373C48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880000"/>
          <w:sz w:val="17"/>
          <w:szCs w:val="17"/>
        </w:rPr>
        <w:t># Get events from Google Calendar</w:t>
      </w:r>
    </w:p>
    <w:p w14:paraId="1EBE6A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events_result </w:t>
      </w:r>
      <w:r>
        <w:rPr>
          <w:rFonts w:ascii="Consolas" w:hAnsi="Consolas" w:cs="Courier New"/>
          <w:color w:val="666600"/>
          <w:sz w:val="17"/>
          <w:szCs w:val="17"/>
        </w:rPr>
        <w:t>=</w:t>
      </w:r>
      <w:r>
        <w:rPr>
          <w:rFonts w:ascii="Consolas" w:hAnsi="Consolas" w:cs="Courier New"/>
          <w:color w:val="000000"/>
          <w:sz w:val="17"/>
          <w:szCs w:val="17"/>
        </w:rPr>
        <w:t xml:space="preserve"> calendar_service</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calendarId</w:t>
      </w:r>
      <w:r>
        <w:rPr>
          <w:rFonts w:ascii="Consolas" w:hAnsi="Consolas" w:cs="Courier New"/>
          <w:color w:val="666600"/>
          <w:sz w:val="17"/>
          <w:szCs w:val="17"/>
        </w:rPr>
        <w:t>=</w:t>
      </w:r>
      <w:r>
        <w:rPr>
          <w:rFonts w:ascii="Consolas" w:hAnsi="Consolas" w:cs="Courier New"/>
          <w:color w:val="008800"/>
          <w:sz w:val="17"/>
          <w:szCs w:val="17"/>
        </w:rPr>
        <w:t>'primary'</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0A1117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events </w:t>
      </w:r>
      <w:r>
        <w:rPr>
          <w:rFonts w:ascii="Consolas" w:hAnsi="Consolas" w:cs="Courier New"/>
          <w:color w:val="666600"/>
          <w:sz w:val="17"/>
          <w:szCs w:val="17"/>
        </w:rPr>
        <w:t>=</w:t>
      </w:r>
      <w:r>
        <w:rPr>
          <w:rFonts w:ascii="Consolas" w:hAnsi="Consolas" w:cs="Courier New"/>
          <w:color w:val="000000"/>
          <w:sz w:val="17"/>
          <w:szCs w:val="17"/>
        </w:rPr>
        <w:t xml:space="preserve"> events_result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'items'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CC5DA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5D5C69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xml:space="preserve">    </w:t>
      </w:r>
      <w:r>
        <w:rPr>
          <w:rFonts w:ascii="Consolas" w:hAnsi="Consolas" w:cs="Courier New"/>
          <w:color w:val="880000"/>
          <w:sz w:val="17"/>
          <w:szCs w:val="17"/>
        </w:rPr>
        <w:t># Get events from Outlook</w:t>
      </w:r>
    </w:p>
    <w:p w14:paraId="3D46FB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outlook_events </w:t>
      </w:r>
      <w:r>
        <w:rPr>
          <w:rFonts w:ascii="Consolas" w:hAnsi="Consolas" w:cs="Courier New"/>
          <w:color w:val="666600"/>
          <w:sz w:val="17"/>
          <w:szCs w:val="17"/>
        </w:rPr>
        <w:t>=</w:t>
      </w:r>
      <w:r>
        <w:rPr>
          <w:rFonts w:ascii="Consolas" w:hAnsi="Consolas" w:cs="Courier New"/>
          <w:color w:val="000000"/>
          <w:sz w:val="17"/>
          <w:szCs w:val="17"/>
        </w:rPr>
        <w:t xml:space="preserve"> outlook</w:t>
      </w:r>
      <w:r>
        <w:rPr>
          <w:rFonts w:ascii="Consolas" w:hAnsi="Consolas" w:cs="Courier New"/>
          <w:color w:val="666600"/>
          <w:sz w:val="17"/>
          <w:szCs w:val="17"/>
        </w:rPr>
        <w:t>.</w:t>
      </w:r>
      <w:r>
        <w:rPr>
          <w:rFonts w:ascii="Consolas" w:hAnsi="Consolas" w:cs="Courier New"/>
          <w:color w:val="000000"/>
          <w:sz w:val="17"/>
          <w:szCs w:val="17"/>
        </w:rPr>
        <w:t>get_events</w:t>
      </w:r>
      <w:r>
        <w:rPr>
          <w:rFonts w:ascii="Consolas" w:hAnsi="Consolas" w:cs="Courier New"/>
          <w:color w:val="666600"/>
          <w:sz w:val="17"/>
          <w:szCs w:val="17"/>
        </w:rPr>
        <w:t>()</w:t>
      </w:r>
    </w:p>
    <w:p w14:paraId="673BC3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w:t>
      </w:r>
    </w:p>
    <w:p w14:paraId="7AC466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880000"/>
          <w:sz w:val="17"/>
          <w:szCs w:val="17"/>
        </w:rPr>
        <w:t># Sync events between Google Calendar and Outlook</w:t>
      </w:r>
    </w:p>
    <w:p w14:paraId="5BAA1B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events</w:t>
      </w:r>
      <w:r>
        <w:rPr>
          <w:rFonts w:ascii="Consolas" w:hAnsi="Consolas" w:cs="Courier New"/>
          <w:color w:val="666600"/>
          <w:sz w:val="17"/>
          <w:szCs w:val="17"/>
        </w:rPr>
        <w:t>:</w:t>
      </w:r>
    </w:p>
    <w:p w14:paraId="27FA3F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outlook_event </w:t>
      </w:r>
      <w:r>
        <w:rPr>
          <w:rFonts w:ascii="Consolas" w:hAnsi="Consolas" w:cs="Courier New"/>
          <w:color w:val="666600"/>
          <w:sz w:val="17"/>
          <w:szCs w:val="17"/>
        </w:rPr>
        <w:t>=</w:t>
      </w:r>
      <w:r>
        <w:rPr>
          <w:rFonts w:ascii="Consolas" w:hAnsi="Consolas" w:cs="Courier New"/>
          <w:color w:val="000000"/>
          <w:sz w:val="17"/>
          <w:szCs w:val="17"/>
        </w:rPr>
        <w:t xml:space="preserve"> outlook</w:t>
      </w:r>
      <w:r>
        <w:rPr>
          <w:rFonts w:ascii="Consolas" w:hAnsi="Consolas" w:cs="Courier New"/>
          <w:color w:val="666600"/>
          <w:sz w:val="17"/>
          <w:szCs w:val="17"/>
        </w:rPr>
        <w:t>.</w:t>
      </w:r>
      <w:r>
        <w:rPr>
          <w:rFonts w:ascii="Consolas" w:hAnsi="Consolas" w:cs="Courier New"/>
          <w:color w:val="000000"/>
          <w:sz w:val="17"/>
          <w:szCs w:val="17"/>
        </w:rPr>
        <w:t>create_event</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'start'</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p>
    <w:p w14:paraId="466A8B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"Created event in Outlook: {outlook_event['subject']}"</w:t>
      </w:r>
      <w:r>
        <w:rPr>
          <w:rFonts w:ascii="Consolas" w:hAnsi="Consolas" w:cs="Courier New"/>
          <w:color w:val="666600"/>
          <w:sz w:val="17"/>
          <w:szCs w:val="17"/>
        </w:rPr>
        <w:t>)</w:t>
      </w:r>
    </w:p>
    <w:p w14:paraId="0085B0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w:t>
      </w:r>
    </w:p>
    <w:p w14:paraId="23C47B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outlook_event </w:t>
      </w:r>
      <w:r>
        <w:rPr>
          <w:rFonts w:ascii="Consolas" w:hAnsi="Consolas" w:cs="Courier New"/>
          <w:color w:val="000088"/>
          <w:sz w:val="17"/>
          <w:szCs w:val="17"/>
        </w:rPr>
        <w:t>in</w:t>
      </w:r>
      <w:r>
        <w:rPr>
          <w:rFonts w:ascii="Consolas" w:hAnsi="Consolas" w:cs="Courier New"/>
          <w:color w:val="000000"/>
          <w:sz w:val="17"/>
          <w:szCs w:val="17"/>
        </w:rPr>
        <w:t xml:space="preserve"> outlook_events</w:t>
      </w:r>
      <w:r>
        <w:rPr>
          <w:rFonts w:ascii="Consolas" w:hAnsi="Consolas" w:cs="Courier New"/>
          <w:color w:val="666600"/>
          <w:sz w:val="17"/>
          <w:szCs w:val="17"/>
        </w:rPr>
        <w:t>:</w:t>
      </w:r>
    </w:p>
    <w:p w14:paraId="43D4E0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google_event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A989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0088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outlook_event</w:t>
      </w:r>
      <w:r>
        <w:rPr>
          <w:rFonts w:ascii="Consolas" w:hAnsi="Consolas" w:cs="Courier New"/>
          <w:color w:val="666600"/>
          <w:sz w:val="17"/>
          <w:szCs w:val="17"/>
        </w:rPr>
        <w:t>[</w:t>
      </w:r>
      <w:r>
        <w:rPr>
          <w:rFonts w:ascii="Consolas" w:hAnsi="Consolas" w:cs="Courier New"/>
          <w:color w:val="008800"/>
          <w:sz w:val="17"/>
          <w:szCs w:val="17"/>
        </w:rPr>
        <w:t>'subject'</w:t>
      </w:r>
      <w:r>
        <w:rPr>
          <w:rFonts w:ascii="Consolas" w:hAnsi="Consolas" w:cs="Courier New"/>
          <w:color w:val="666600"/>
          <w:sz w:val="17"/>
          <w:szCs w:val="17"/>
        </w:rPr>
        <w:t>],</w:t>
      </w:r>
    </w:p>
    <w:p w14:paraId="7B1B8F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outlook_event</w:t>
      </w:r>
      <w:r>
        <w:rPr>
          <w:rFonts w:ascii="Consolas" w:hAnsi="Consolas" w:cs="Courier New"/>
          <w:color w:val="666600"/>
          <w:sz w:val="17"/>
          <w:szCs w:val="17"/>
        </w:rPr>
        <w:t>[</w:t>
      </w:r>
      <w:r>
        <w:rPr>
          <w:rFonts w:ascii="Consolas" w:hAnsi="Consolas" w:cs="Courier New"/>
          <w:color w:val="008800"/>
          <w:sz w:val="17"/>
          <w:szCs w:val="17"/>
        </w:rPr>
        <w:t>'location'</w:t>
      </w:r>
      <w:r>
        <w:rPr>
          <w:rFonts w:ascii="Consolas" w:hAnsi="Consolas" w:cs="Courier New"/>
          <w:color w:val="666600"/>
          <w:sz w:val="17"/>
          <w:szCs w:val="17"/>
        </w:rPr>
        <w:t>],</w:t>
      </w:r>
    </w:p>
    <w:p w14:paraId="6B60BB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43. </w:t>
      </w:r>
      <w:r>
        <w:rPr>
          <w:rFonts w:ascii="Consolas" w:hAnsi="Consolas" w:cs="Courier New"/>
          <w:color w:val="000000"/>
          <w:sz w:val="17"/>
          <w:szCs w:val="17"/>
        </w:rPr>
        <w:t xml:space="preserve">            </w:t>
      </w:r>
      <w:r>
        <w:rPr>
          <w:rFonts w:ascii="Consolas" w:hAnsi="Consolas" w:cs="Courier New"/>
          <w:color w:val="0088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outlook_event</w:t>
      </w:r>
      <w:r>
        <w:rPr>
          <w:rFonts w:ascii="Consolas" w:hAnsi="Consolas" w:cs="Courier New"/>
          <w:color w:val="666600"/>
          <w:sz w:val="17"/>
          <w:szCs w:val="17"/>
        </w:rPr>
        <w:t>[</w:t>
      </w:r>
      <w:r>
        <w:rPr>
          <w:rFonts w:ascii="Consolas" w:hAnsi="Consolas" w:cs="Courier New"/>
          <w:color w:val="008800"/>
          <w:sz w:val="17"/>
          <w:szCs w:val="17"/>
        </w:rPr>
        <w:t>'start'</w:t>
      </w:r>
      <w:r>
        <w:rPr>
          <w:rFonts w:ascii="Consolas" w:hAnsi="Consolas" w:cs="Courier New"/>
          <w:color w:val="666600"/>
          <w:sz w:val="17"/>
          <w:szCs w:val="17"/>
        </w:rPr>
        <w:t>]},</w:t>
      </w:r>
    </w:p>
    <w:p w14:paraId="78F391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outlook_event</w:t>
      </w:r>
      <w:r>
        <w:rPr>
          <w:rFonts w:ascii="Consolas" w:hAnsi="Consolas" w:cs="Courier New"/>
          <w:color w:val="666600"/>
          <w:sz w:val="17"/>
          <w:szCs w:val="17"/>
        </w:rPr>
        <w:t>[</w:t>
      </w:r>
      <w:r>
        <w:rPr>
          <w:rFonts w:ascii="Consolas" w:hAnsi="Consolas" w:cs="Courier New"/>
          <w:color w:val="008800"/>
          <w:sz w:val="17"/>
          <w:szCs w:val="17"/>
        </w:rPr>
        <w:t>'end'</w:t>
      </w:r>
      <w:r>
        <w:rPr>
          <w:rFonts w:ascii="Consolas" w:hAnsi="Consolas" w:cs="Courier New"/>
          <w:color w:val="666600"/>
          <w:sz w:val="17"/>
          <w:szCs w:val="17"/>
        </w:rPr>
        <w:t>]}</w:t>
      </w:r>
    </w:p>
    <w:p w14:paraId="3332D6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666600"/>
          <w:sz w:val="17"/>
          <w:szCs w:val="17"/>
        </w:rPr>
        <w:t>}</w:t>
      </w:r>
    </w:p>
    <w:p w14:paraId="40650B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calendar_service</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r>
        <w:rPr>
          <w:rFonts w:ascii="Consolas" w:hAnsi="Consolas" w:cs="Courier New"/>
          <w:color w:val="000000"/>
          <w:sz w:val="17"/>
          <w:szCs w:val="17"/>
        </w:rPr>
        <w:t>insert</w:t>
      </w:r>
      <w:r>
        <w:rPr>
          <w:rFonts w:ascii="Consolas" w:hAnsi="Consolas" w:cs="Courier New"/>
          <w:color w:val="666600"/>
          <w:sz w:val="17"/>
          <w:szCs w:val="17"/>
        </w:rPr>
        <w:t>(</w:t>
      </w:r>
      <w:r>
        <w:rPr>
          <w:rFonts w:ascii="Consolas" w:hAnsi="Consolas" w:cs="Courier New"/>
          <w:color w:val="000000"/>
          <w:sz w:val="17"/>
          <w:szCs w:val="17"/>
        </w:rPr>
        <w:t>calendarId</w:t>
      </w:r>
      <w:r>
        <w:rPr>
          <w:rFonts w:ascii="Consolas" w:hAnsi="Consolas" w:cs="Courier New"/>
          <w:color w:val="666600"/>
          <w:sz w:val="17"/>
          <w:szCs w:val="17"/>
        </w:rPr>
        <w:t>=</w:t>
      </w:r>
      <w:r>
        <w:rPr>
          <w:rFonts w:ascii="Consolas" w:hAnsi="Consolas" w:cs="Courier New"/>
          <w:color w:val="008800"/>
          <w:sz w:val="17"/>
          <w:szCs w:val="17"/>
        </w:rPr>
        <w:t>'primary'</w:t>
      </w:r>
      <w:r>
        <w:rPr>
          <w:rFonts w:ascii="Consolas" w:hAnsi="Consolas" w:cs="Courier New"/>
          <w:color w:val="666600"/>
          <w:sz w:val="17"/>
          <w:szCs w:val="17"/>
        </w:rPr>
        <w:t>,</w:t>
      </w:r>
      <w:r>
        <w:rPr>
          <w:rFonts w:ascii="Consolas" w:hAnsi="Consolas" w:cs="Courier New"/>
          <w:color w:val="000000"/>
          <w:sz w:val="17"/>
          <w:szCs w:val="17"/>
        </w:rPr>
        <w:t xml:space="preserve"> body</w:t>
      </w:r>
      <w:r>
        <w:rPr>
          <w:rFonts w:ascii="Consolas" w:hAnsi="Consolas" w:cs="Courier New"/>
          <w:color w:val="666600"/>
          <w:sz w:val="17"/>
          <w:szCs w:val="17"/>
        </w:rPr>
        <w:t>=</w:t>
      </w:r>
      <w:r>
        <w:rPr>
          <w:rFonts w:ascii="Consolas" w:hAnsi="Consolas" w:cs="Courier New"/>
          <w:color w:val="000000"/>
          <w:sz w:val="17"/>
          <w:szCs w:val="17"/>
        </w:rPr>
        <w:t>google_event</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7F6A49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"Created event in Google Calendar: {google_event['summary']}"</w:t>
      </w:r>
      <w:r>
        <w:rPr>
          <w:rFonts w:ascii="Consolas" w:hAnsi="Consolas" w:cs="Courier New"/>
          <w:color w:val="666600"/>
          <w:sz w:val="17"/>
          <w:szCs w:val="17"/>
        </w:rPr>
        <w:t>)</w:t>
      </w:r>
    </w:p>
    <w:p w14:paraId="2B9D83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w:t>
      </w:r>
    </w:p>
    <w:p w14:paraId="54D268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880000"/>
          <w:sz w:val="17"/>
          <w:szCs w:val="17"/>
        </w:rPr>
        <w:t># Run the sync function periodically</w:t>
      </w:r>
    </w:p>
    <w:p w14:paraId="2702ED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66F6A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sync_calendars</w:t>
      </w:r>
      <w:r>
        <w:rPr>
          <w:rFonts w:ascii="Consolas" w:hAnsi="Consolas" w:cs="Courier New"/>
          <w:color w:val="666600"/>
          <w:sz w:val="17"/>
          <w:szCs w:val="17"/>
        </w:rPr>
        <w:t>()</w:t>
      </w:r>
    </w:p>
    <w:p w14:paraId="6B5982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time</w:t>
      </w:r>
      <w:r>
        <w:rPr>
          <w:rFonts w:ascii="Consolas" w:hAnsi="Consolas" w:cs="Courier New"/>
          <w:color w:val="666600"/>
          <w:sz w:val="17"/>
          <w:szCs w:val="17"/>
        </w:rPr>
        <w:t>.</w:t>
      </w:r>
      <w:r>
        <w:rPr>
          <w:rFonts w:ascii="Consolas" w:hAnsi="Consolas" w:cs="Courier New"/>
          <w:color w:val="000000"/>
          <w:sz w:val="17"/>
          <w:szCs w:val="17"/>
        </w:rPr>
        <w:t>sleep</w:t>
      </w:r>
      <w:r>
        <w:rPr>
          <w:rFonts w:ascii="Consolas" w:hAnsi="Consolas" w:cs="Courier New"/>
          <w:color w:val="666600"/>
          <w:sz w:val="17"/>
          <w:szCs w:val="17"/>
        </w:rPr>
        <w:t>(</w:t>
      </w:r>
      <w:r>
        <w:rPr>
          <w:rFonts w:ascii="Consolas" w:hAnsi="Consolas" w:cs="Courier New"/>
          <w:color w:val="006666"/>
          <w:sz w:val="17"/>
          <w:szCs w:val="17"/>
        </w:rPr>
        <w:t>60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Run every 1 minute</w:t>
      </w:r>
    </w:p>
    <w:p w14:paraId="63E843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 53. </w:t>
      </w:r>
    </w:p>
    <w:p w14:paraId="607BE1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88"/>
          <w:sz w:val="17"/>
          <w:szCs w:val="17"/>
        </w:rPr>
        <w:t>import</w:t>
      </w:r>
      <w:r>
        <w:rPr>
          <w:rFonts w:ascii="Consolas" w:hAnsi="Consolas" w:cs="Courier New"/>
          <w:color w:val="000000"/>
          <w:sz w:val="17"/>
          <w:szCs w:val="17"/>
        </w:rPr>
        <w:t xml:space="preserve"> google</w:t>
      </w:r>
      <w:r>
        <w:rPr>
          <w:rFonts w:ascii="Consolas" w:hAnsi="Consolas" w:cs="Courier New"/>
          <w:color w:val="666600"/>
          <w:sz w:val="17"/>
          <w:szCs w:val="17"/>
        </w:rPr>
        <w:t>.</w:t>
      </w:r>
      <w:r>
        <w:rPr>
          <w:rFonts w:ascii="Consolas" w:hAnsi="Consolas" w:cs="Courier New"/>
          <w:color w:val="000000"/>
          <w:sz w:val="17"/>
          <w:szCs w:val="17"/>
        </w:rPr>
        <w:t>auth</w:t>
      </w:r>
    </w:p>
    <w:p w14:paraId="0B90B4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88"/>
          <w:sz w:val="17"/>
          <w:szCs w:val="17"/>
        </w:rPr>
        <w:t>from</w:t>
      </w:r>
      <w:r>
        <w:rPr>
          <w:rFonts w:ascii="Consolas" w:hAnsi="Consolas" w:cs="Courier New"/>
          <w:color w:val="000000"/>
          <w:sz w:val="17"/>
          <w:szCs w:val="17"/>
        </w:rPr>
        <w:t xml:space="preserve"> googleapiclient</w:t>
      </w:r>
      <w:r>
        <w:rPr>
          <w:rFonts w:ascii="Consolas" w:hAnsi="Consolas" w:cs="Courier New"/>
          <w:color w:val="666600"/>
          <w:sz w:val="17"/>
          <w:szCs w:val="17"/>
        </w:rPr>
        <w:t>.</w:t>
      </w:r>
      <w:r>
        <w:rPr>
          <w:rFonts w:ascii="Consolas" w:hAnsi="Consolas" w:cs="Courier New"/>
          <w:color w:val="000000"/>
          <w:sz w:val="17"/>
          <w:szCs w:val="17"/>
        </w:rPr>
        <w:t xml:space="preserve">discovery </w:t>
      </w:r>
      <w:r>
        <w:rPr>
          <w:rFonts w:ascii="Consolas" w:hAnsi="Consolas" w:cs="Courier New"/>
          <w:color w:val="000088"/>
          <w:sz w:val="17"/>
          <w:szCs w:val="17"/>
        </w:rPr>
        <w:t>import</w:t>
      </w:r>
      <w:r>
        <w:rPr>
          <w:rFonts w:ascii="Consolas" w:hAnsi="Consolas" w:cs="Courier New"/>
          <w:color w:val="000000"/>
          <w:sz w:val="17"/>
          <w:szCs w:val="17"/>
        </w:rPr>
        <w:t xml:space="preserve"> build</w:t>
      </w:r>
    </w:p>
    <w:p w14:paraId="4968A6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4ED4EC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88"/>
          <w:sz w:val="17"/>
          <w:szCs w:val="17"/>
        </w:rPr>
        <w:t>import</w:t>
      </w:r>
      <w:r>
        <w:rPr>
          <w:rFonts w:ascii="Consolas" w:hAnsi="Consolas" w:cs="Courier New"/>
          <w:color w:val="000000"/>
          <w:sz w:val="17"/>
          <w:szCs w:val="17"/>
        </w:rPr>
        <w:t xml:space="preserve"> msal</w:t>
      </w:r>
    </w:p>
    <w:p w14:paraId="597580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w:t>
      </w:r>
    </w:p>
    <w:p w14:paraId="0BCB7A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880000"/>
          <w:sz w:val="17"/>
          <w:szCs w:val="17"/>
        </w:rPr>
        <w:t># Google Calendar API setup</w:t>
      </w:r>
    </w:p>
    <w:p w14:paraId="183322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SCOPES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'https://www.googleapis.com/auth/calendar'</w:t>
      </w:r>
      <w:r>
        <w:rPr>
          <w:rFonts w:ascii="Consolas" w:hAnsi="Consolas" w:cs="Courier New"/>
          <w:color w:val="666600"/>
          <w:sz w:val="17"/>
          <w:szCs w:val="17"/>
        </w:rPr>
        <w:t>]</w:t>
      </w:r>
    </w:p>
    <w:p w14:paraId="7CAE38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creds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42ADB5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88"/>
          <w:sz w:val="17"/>
          <w:szCs w:val="17"/>
        </w:rPr>
        <w:t>if</w:t>
      </w:r>
      <w:r>
        <w:rPr>
          <w:rFonts w:ascii="Consolas" w:hAnsi="Consolas" w:cs="Courier New"/>
          <w:color w:val="000000"/>
          <w:sz w:val="17"/>
          <w:szCs w:val="17"/>
        </w:rPr>
        <w:t xml:space="preserve"> creds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creds</w:t>
      </w:r>
      <w:r>
        <w:rPr>
          <w:rFonts w:ascii="Consolas" w:hAnsi="Consolas" w:cs="Courier New"/>
          <w:color w:val="666600"/>
          <w:sz w:val="17"/>
          <w:szCs w:val="17"/>
        </w:rPr>
        <w:t>.</w:t>
      </w:r>
      <w:r>
        <w:rPr>
          <w:rFonts w:ascii="Consolas" w:hAnsi="Consolas" w:cs="Courier New"/>
          <w:color w:val="000000"/>
          <w:sz w:val="17"/>
          <w:szCs w:val="17"/>
        </w:rPr>
        <w:t>valid</w:t>
      </w:r>
      <w:r>
        <w:rPr>
          <w:rFonts w:ascii="Consolas" w:hAnsi="Consolas" w:cs="Courier New"/>
          <w:color w:val="666600"/>
          <w:sz w:val="17"/>
          <w:szCs w:val="17"/>
        </w:rPr>
        <w:t>:</w:t>
      </w:r>
    </w:p>
    <w:p w14:paraId="1D1C58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creds </w:t>
      </w:r>
      <w:r>
        <w:rPr>
          <w:rFonts w:ascii="Consolas" w:hAnsi="Consolas" w:cs="Courier New"/>
          <w:color w:val="000088"/>
          <w:sz w:val="17"/>
          <w:szCs w:val="17"/>
        </w:rPr>
        <w:t>and</w:t>
      </w:r>
      <w:r>
        <w:rPr>
          <w:rFonts w:ascii="Consolas" w:hAnsi="Consolas" w:cs="Courier New"/>
          <w:color w:val="000000"/>
          <w:sz w:val="17"/>
          <w:szCs w:val="17"/>
        </w:rPr>
        <w:t xml:space="preserve"> creds</w:t>
      </w:r>
      <w:r>
        <w:rPr>
          <w:rFonts w:ascii="Consolas" w:hAnsi="Consolas" w:cs="Courier New"/>
          <w:color w:val="666600"/>
          <w:sz w:val="17"/>
          <w:szCs w:val="17"/>
        </w:rPr>
        <w:t>.</w:t>
      </w:r>
      <w:r>
        <w:rPr>
          <w:rFonts w:ascii="Consolas" w:hAnsi="Consolas" w:cs="Courier New"/>
          <w:color w:val="000000"/>
          <w:sz w:val="17"/>
          <w:szCs w:val="17"/>
        </w:rPr>
        <w:t xml:space="preserve">expired </w:t>
      </w:r>
      <w:r>
        <w:rPr>
          <w:rFonts w:ascii="Consolas" w:hAnsi="Consolas" w:cs="Courier New"/>
          <w:color w:val="000088"/>
          <w:sz w:val="17"/>
          <w:szCs w:val="17"/>
        </w:rPr>
        <w:t>and</w:t>
      </w:r>
      <w:r>
        <w:rPr>
          <w:rFonts w:ascii="Consolas" w:hAnsi="Consolas" w:cs="Courier New"/>
          <w:color w:val="000000"/>
          <w:sz w:val="17"/>
          <w:szCs w:val="17"/>
        </w:rPr>
        <w:t xml:space="preserve"> creds</w:t>
      </w:r>
      <w:r>
        <w:rPr>
          <w:rFonts w:ascii="Consolas" w:hAnsi="Consolas" w:cs="Courier New"/>
          <w:color w:val="666600"/>
          <w:sz w:val="17"/>
          <w:szCs w:val="17"/>
        </w:rPr>
        <w:t>.</w:t>
      </w:r>
      <w:r>
        <w:rPr>
          <w:rFonts w:ascii="Consolas" w:hAnsi="Consolas" w:cs="Courier New"/>
          <w:color w:val="000000"/>
          <w:sz w:val="17"/>
          <w:szCs w:val="17"/>
        </w:rPr>
        <w:t>refresh_token</w:t>
      </w:r>
      <w:r>
        <w:rPr>
          <w:rFonts w:ascii="Consolas" w:hAnsi="Consolas" w:cs="Courier New"/>
          <w:color w:val="666600"/>
          <w:sz w:val="17"/>
          <w:szCs w:val="17"/>
        </w:rPr>
        <w:t>:</w:t>
      </w:r>
    </w:p>
    <w:p w14:paraId="6374FB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creds</w:t>
      </w:r>
      <w:r>
        <w:rPr>
          <w:rFonts w:ascii="Consolas" w:hAnsi="Consolas" w:cs="Courier New"/>
          <w:color w:val="666600"/>
          <w:sz w:val="17"/>
          <w:szCs w:val="17"/>
        </w:rPr>
        <w:t>.</w:t>
      </w:r>
      <w:r>
        <w:rPr>
          <w:rFonts w:ascii="Consolas" w:hAnsi="Consolas" w:cs="Courier New"/>
          <w:color w:val="000000"/>
          <w:sz w:val="17"/>
          <w:szCs w:val="17"/>
        </w:rPr>
        <w:t>refresh</w:t>
      </w:r>
      <w:r>
        <w:rPr>
          <w:rFonts w:ascii="Consolas" w:hAnsi="Consolas" w:cs="Courier New"/>
          <w:color w:val="666600"/>
          <w:sz w:val="17"/>
          <w:szCs w:val="17"/>
        </w:rPr>
        <w:t>(</w:t>
      </w:r>
      <w:r>
        <w:rPr>
          <w:rFonts w:ascii="Consolas" w:hAnsi="Consolas" w:cs="Courier New"/>
          <w:color w:val="660066"/>
          <w:sz w:val="17"/>
          <w:szCs w:val="17"/>
        </w:rPr>
        <w:t>Request</w:t>
      </w:r>
      <w:r>
        <w:rPr>
          <w:rFonts w:ascii="Consolas" w:hAnsi="Consolas" w:cs="Courier New"/>
          <w:color w:val="666600"/>
          <w:sz w:val="17"/>
          <w:szCs w:val="17"/>
        </w:rPr>
        <w:t>())</w:t>
      </w:r>
    </w:p>
    <w:p w14:paraId="19F1D7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DF323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        creds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Credentials</w:t>
      </w:r>
      <w:r>
        <w:rPr>
          <w:rFonts w:ascii="Consolas" w:hAnsi="Consolas" w:cs="Courier New"/>
          <w:color w:val="666600"/>
          <w:sz w:val="17"/>
          <w:szCs w:val="17"/>
        </w:rPr>
        <w:t>.</w:t>
      </w:r>
      <w:r>
        <w:rPr>
          <w:rFonts w:ascii="Consolas" w:hAnsi="Consolas" w:cs="Courier New"/>
          <w:color w:val="000000"/>
          <w:sz w:val="17"/>
          <w:szCs w:val="17"/>
        </w:rPr>
        <w:t>from_service_account_file</w:t>
      </w:r>
      <w:r>
        <w:rPr>
          <w:rFonts w:ascii="Consolas" w:hAnsi="Consolas" w:cs="Courier New"/>
          <w:color w:val="666600"/>
          <w:sz w:val="17"/>
          <w:szCs w:val="17"/>
        </w:rPr>
        <w:t>(</w:t>
      </w:r>
    </w:p>
    <w:p w14:paraId="23A707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8800"/>
          <w:sz w:val="17"/>
          <w:szCs w:val="17"/>
        </w:rPr>
        <w:t>'path/to/service_account_key.json'</w:t>
      </w:r>
      <w:r>
        <w:rPr>
          <w:rFonts w:ascii="Consolas" w:hAnsi="Consolas" w:cs="Courier New"/>
          <w:color w:val="666600"/>
          <w:sz w:val="17"/>
          <w:szCs w:val="17"/>
        </w:rPr>
        <w:t>,</w:t>
      </w:r>
      <w:r>
        <w:rPr>
          <w:rFonts w:ascii="Consolas" w:hAnsi="Consolas" w:cs="Courier New"/>
          <w:color w:val="000000"/>
          <w:sz w:val="17"/>
          <w:szCs w:val="17"/>
        </w:rPr>
        <w:t xml:space="preserve"> scopes</w:t>
      </w:r>
      <w:r>
        <w:rPr>
          <w:rFonts w:ascii="Consolas" w:hAnsi="Consolas" w:cs="Courier New"/>
          <w:color w:val="666600"/>
          <w:sz w:val="17"/>
          <w:szCs w:val="17"/>
        </w:rPr>
        <w:t>=</w:t>
      </w:r>
      <w:r>
        <w:rPr>
          <w:rFonts w:ascii="Consolas" w:hAnsi="Consolas" w:cs="Courier New"/>
          <w:color w:val="000000"/>
          <w:sz w:val="17"/>
          <w:szCs w:val="17"/>
        </w:rPr>
        <w:t>SCOPES</w:t>
      </w:r>
      <w:r>
        <w:rPr>
          <w:rFonts w:ascii="Consolas" w:hAnsi="Consolas" w:cs="Courier New"/>
          <w:color w:val="666600"/>
          <w:sz w:val="17"/>
          <w:szCs w:val="17"/>
        </w:rPr>
        <w:t>)</w:t>
      </w:r>
    </w:p>
    <w:p w14:paraId="59E9C72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w:t>
      </w:r>
    </w:p>
    <w:p w14:paraId="788917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service </w:t>
      </w:r>
      <w:r>
        <w:rPr>
          <w:rFonts w:ascii="Consolas" w:hAnsi="Consolas" w:cs="Courier New"/>
          <w:color w:val="666600"/>
          <w:sz w:val="17"/>
          <w:szCs w:val="17"/>
        </w:rPr>
        <w:t>=</w:t>
      </w:r>
      <w:r>
        <w:rPr>
          <w:rFonts w:ascii="Consolas" w:hAnsi="Consolas" w:cs="Courier New"/>
          <w:color w:val="000000"/>
          <w:sz w:val="17"/>
          <w:szCs w:val="17"/>
        </w:rPr>
        <w:t xml:space="preserve"> build</w:t>
      </w:r>
      <w:r>
        <w:rPr>
          <w:rFonts w:ascii="Consolas" w:hAnsi="Consolas" w:cs="Courier New"/>
          <w:color w:val="666600"/>
          <w:sz w:val="17"/>
          <w:szCs w:val="17"/>
        </w:rPr>
        <w:t>(</w:t>
      </w:r>
      <w:r>
        <w:rPr>
          <w:rFonts w:ascii="Consolas" w:hAnsi="Consolas" w:cs="Courier New"/>
          <w:color w:val="008800"/>
          <w:sz w:val="17"/>
          <w:szCs w:val="17"/>
        </w:rPr>
        <w:t>'calendar'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'v3'</w:t>
      </w:r>
      <w:r>
        <w:rPr>
          <w:rFonts w:ascii="Consolas" w:hAnsi="Consolas" w:cs="Courier New"/>
          <w:color w:val="666600"/>
          <w:sz w:val="17"/>
          <w:szCs w:val="17"/>
        </w:rPr>
        <w:t>,</w:t>
      </w:r>
      <w:r>
        <w:rPr>
          <w:rFonts w:ascii="Consolas" w:hAnsi="Consolas" w:cs="Courier New"/>
          <w:color w:val="000000"/>
          <w:sz w:val="17"/>
          <w:szCs w:val="17"/>
        </w:rPr>
        <w:t xml:space="preserve"> credentials</w:t>
      </w:r>
      <w:r>
        <w:rPr>
          <w:rFonts w:ascii="Consolas" w:hAnsi="Consolas" w:cs="Courier New"/>
          <w:color w:val="666600"/>
          <w:sz w:val="17"/>
          <w:szCs w:val="17"/>
        </w:rPr>
        <w:t>=</w:t>
      </w:r>
      <w:r>
        <w:rPr>
          <w:rFonts w:ascii="Consolas" w:hAnsi="Consolas" w:cs="Courier New"/>
          <w:color w:val="000000"/>
          <w:sz w:val="17"/>
          <w:szCs w:val="17"/>
        </w:rPr>
        <w:t>creds</w:t>
      </w:r>
      <w:r>
        <w:rPr>
          <w:rFonts w:ascii="Consolas" w:hAnsi="Consolas" w:cs="Courier New"/>
          <w:color w:val="666600"/>
          <w:sz w:val="17"/>
          <w:szCs w:val="17"/>
        </w:rPr>
        <w:t>)</w:t>
      </w:r>
    </w:p>
    <w:p w14:paraId="3E5773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3BF7B66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88"/>
          <w:sz w:val="17"/>
          <w:szCs w:val="17"/>
        </w:rPr>
        <w:t>def</w:t>
      </w:r>
      <w:r>
        <w:rPr>
          <w:rFonts w:ascii="Consolas" w:hAnsi="Consolas" w:cs="Courier New"/>
          <w:color w:val="000000"/>
          <w:sz w:val="17"/>
          <w:szCs w:val="17"/>
        </w:rPr>
        <w:t xml:space="preserve"> create_google_calendar_event</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p>
    <w:p w14:paraId="291DFF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EDD39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summary</w:t>
      </w:r>
      <w:r>
        <w:rPr>
          <w:rFonts w:ascii="Consolas" w:hAnsi="Consolas" w:cs="Courier New"/>
          <w:color w:val="666600"/>
          <w:sz w:val="17"/>
          <w:szCs w:val="17"/>
        </w:rPr>
        <w:t>,</w:t>
      </w:r>
    </w:p>
    <w:p w14:paraId="080671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p>
    <w:p w14:paraId="7A421B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p>
    <w:p w14:paraId="552DD0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88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'America/New_York'</w:t>
      </w:r>
      <w:r>
        <w:rPr>
          <w:rFonts w:ascii="Consolas" w:hAnsi="Consolas" w:cs="Courier New"/>
          <w:color w:val="666600"/>
          <w:sz w:val="17"/>
          <w:szCs w:val="17"/>
        </w:rPr>
        <w:t>},</w:t>
      </w:r>
    </w:p>
    <w:p w14:paraId="5991D4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'America/New_York'</w:t>
      </w:r>
      <w:r>
        <w:rPr>
          <w:rFonts w:ascii="Consolas" w:hAnsi="Consolas" w:cs="Courier New"/>
          <w:color w:val="666600"/>
          <w:sz w:val="17"/>
          <w:szCs w:val="17"/>
        </w:rPr>
        <w:t>},</w:t>
      </w:r>
    </w:p>
    <w:p w14:paraId="4A87F7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    </w:t>
      </w:r>
      <w:r>
        <w:rPr>
          <w:rFonts w:ascii="Consolas" w:hAnsi="Consolas" w:cs="Courier New"/>
          <w:color w:val="666600"/>
          <w:sz w:val="17"/>
          <w:szCs w:val="17"/>
        </w:rPr>
        <w:t>}</w:t>
      </w:r>
    </w:p>
    <w:p w14:paraId="5D20BE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service</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r>
        <w:rPr>
          <w:rFonts w:ascii="Consolas" w:hAnsi="Consolas" w:cs="Courier New"/>
          <w:color w:val="000000"/>
          <w:sz w:val="17"/>
          <w:szCs w:val="17"/>
        </w:rPr>
        <w:t>insert</w:t>
      </w:r>
      <w:r>
        <w:rPr>
          <w:rFonts w:ascii="Consolas" w:hAnsi="Consolas" w:cs="Courier New"/>
          <w:color w:val="666600"/>
          <w:sz w:val="17"/>
          <w:szCs w:val="17"/>
        </w:rPr>
        <w:t>(</w:t>
      </w:r>
      <w:r>
        <w:rPr>
          <w:rFonts w:ascii="Consolas" w:hAnsi="Consolas" w:cs="Courier New"/>
          <w:color w:val="000000"/>
          <w:sz w:val="17"/>
          <w:szCs w:val="17"/>
        </w:rPr>
        <w:t>calendarId</w:t>
      </w:r>
      <w:r>
        <w:rPr>
          <w:rFonts w:ascii="Consolas" w:hAnsi="Consolas" w:cs="Courier New"/>
          <w:color w:val="666600"/>
          <w:sz w:val="17"/>
          <w:szCs w:val="17"/>
        </w:rPr>
        <w:t>=</w:t>
      </w:r>
      <w:r>
        <w:rPr>
          <w:rFonts w:ascii="Consolas" w:hAnsi="Consolas" w:cs="Courier New"/>
          <w:color w:val="008800"/>
          <w:sz w:val="17"/>
          <w:szCs w:val="17"/>
        </w:rPr>
        <w:t>'primary'</w:t>
      </w:r>
      <w:r>
        <w:rPr>
          <w:rFonts w:ascii="Consolas" w:hAnsi="Consolas" w:cs="Courier New"/>
          <w:color w:val="666600"/>
          <w:sz w:val="17"/>
          <w:szCs w:val="17"/>
        </w:rPr>
        <w:t>,</w:t>
      </w:r>
      <w:r>
        <w:rPr>
          <w:rFonts w:ascii="Consolas" w:hAnsi="Consolas" w:cs="Courier New"/>
          <w:color w:val="000000"/>
          <w:sz w:val="17"/>
          <w:szCs w:val="17"/>
        </w:rPr>
        <w:t xml:space="preserve"> body</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4C3624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'Event created: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'htmlLink'</w:t>
      </w:r>
      <w:r>
        <w:rPr>
          <w:rFonts w:ascii="Consolas" w:hAnsi="Consolas" w:cs="Courier New"/>
          <w:color w:val="666600"/>
          <w:sz w:val="17"/>
          <w:szCs w:val="17"/>
        </w:rPr>
        <w:t>)))</w:t>
      </w:r>
    </w:p>
    <w:p w14:paraId="542BD83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3111F4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88"/>
          <w:sz w:val="17"/>
          <w:szCs w:val="17"/>
        </w:rPr>
        <w:t>def</w:t>
      </w:r>
      <w:r>
        <w:rPr>
          <w:rFonts w:ascii="Consolas" w:hAnsi="Consolas" w:cs="Courier New"/>
          <w:color w:val="000000"/>
          <w:sz w:val="17"/>
          <w:szCs w:val="17"/>
        </w:rPr>
        <w:t xml:space="preserve"> update_google_calendar_event</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r>
        <w:rPr>
          <w:rFonts w:ascii="Consolas" w:hAnsi="Consolas" w:cs="Courier New"/>
          <w:color w:val="000000"/>
          <w:sz w:val="17"/>
          <w:szCs w:val="17"/>
        </w:rPr>
        <w:t xml:space="preserve"> summary</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p>
    <w:p w14:paraId="18D1E9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service</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calendarId</w:t>
      </w:r>
      <w:r>
        <w:rPr>
          <w:rFonts w:ascii="Consolas" w:hAnsi="Consolas" w:cs="Courier New"/>
          <w:color w:val="666600"/>
          <w:sz w:val="17"/>
          <w:szCs w:val="17"/>
        </w:rPr>
        <w:t>=</w:t>
      </w:r>
      <w:r>
        <w:rPr>
          <w:rFonts w:ascii="Consolas" w:hAnsi="Consolas" w:cs="Courier New"/>
          <w:color w:val="008800"/>
          <w:sz w:val="17"/>
          <w:szCs w:val="17"/>
        </w:rPr>
        <w:t>'primary'</w:t>
      </w:r>
      <w:r>
        <w:rPr>
          <w:rFonts w:ascii="Consolas" w:hAnsi="Consolas" w:cs="Courier New"/>
          <w:color w:val="666600"/>
          <w:sz w:val="17"/>
          <w:szCs w:val="17"/>
        </w:rPr>
        <w:t>,</w:t>
      </w:r>
      <w:r>
        <w:rPr>
          <w:rFonts w:ascii="Consolas" w:hAnsi="Consolas" w:cs="Courier New"/>
          <w:color w:val="000000"/>
          <w:sz w:val="17"/>
          <w:szCs w:val="17"/>
        </w:rPr>
        <w:t xml:space="preserve"> eventId</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47FA63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summary</w:t>
      </w:r>
    </w:p>
    <w:p w14:paraId="6BD565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location</w:t>
      </w:r>
    </w:p>
    <w:p w14:paraId="74A5DD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description</w:t>
      </w:r>
    </w:p>
    <w:p w14:paraId="1A387D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'America/New_York'</w:t>
      </w:r>
      <w:r>
        <w:rPr>
          <w:rFonts w:ascii="Consolas" w:hAnsi="Consolas" w:cs="Courier New"/>
          <w:color w:val="666600"/>
          <w:sz w:val="17"/>
          <w:szCs w:val="17"/>
        </w:rPr>
        <w:t>}</w:t>
      </w:r>
    </w:p>
    <w:p w14:paraId="044272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'America/New_York'</w:t>
      </w:r>
      <w:r>
        <w:rPr>
          <w:rFonts w:ascii="Consolas" w:hAnsi="Consolas" w:cs="Courier New"/>
          <w:color w:val="666600"/>
          <w:sz w:val="17"/>
          <w:szCs w:val="17"/>
        </w:rPr>
        <w:t>}</w:t>
      </w:r>
    </w:p>
    <w:p w14:paraId="043982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updated_event </w:t>
      </w:r>
      <w:r>
        <w:rPr>
          <w:rFonts w:ascii="Consolas" w:hAnsi="Consolas" w:cs="Courier New"/>
          <w:color w:val="666600"/>
          <w:sz w:val="17"/>
          <w:szCs w:val="17"/>
        </w:rPr>
        <w:t>=</w:t>
      </w:r>
      <w:r>
        <w:rPr>
          <w:rFonts w:ascii="Consolas" w:hAnsi="Consolas" w:cs="Courier New"/>
          <w:color w:val="000000"/>
          <w:sz w:val="17"/>
          <w:szCs w:val="17"/>
        </w:rPr>
        <w:t xml:space="preserve"> service</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r>
        <w:rPr>
          <w:rFonts w:ascii="Consolas" w:hAnsi="Consolas" w:cs="Courier New"/>
          <w:color w:val="000000"/>
          <w:sz w:val="17"/>
          <w:szCs w:val="17"/>
        </w:rPr>
        <w:t>update</w:t>
      </w:r>
      <w:r>
        <w:rPr>
          <w:rFonts w:ascii="Consolas" w:hAnsi="Consolas" w:cs="Courier New"/>
          <w:color w:val="666600"/>
          <w:sz w:val="17"/>
          <w:szCs w:val="17"/>
        </w:rPr>
        <w:t>(</w:t>
      </w:r>
      <w:r>
        <w:rPr>
          <w:rFonts w:ascii="Consolas" w:hAnsi="Consolas" w:cs="Courier New"/>
          <w:color w:val="000000"/>
          <w:sz w:val="17"/>
          <w:szCs w:val="17"/>
        </w:rPr>
        <w:t>calendarId</w:t>
      </w:r>
      <w:r>
        <w:rPr>
          <w:rFonts w:ascii="Consolas" w:hAnsi="Consolas" w:cs="Courier New"/>
          <w:color w:val="666600"/>
          <w:sz w:val="17"/>
          <w:szCs w:val="17"/>
        </w:rPr>
        <w:t>=</w:t>
      </w:r>
      <w:r>
        <w:rPr>
          <w:rFonts w:ascii="Consolas" w:hAnsi="Consolas" w:cs="Courier New"/>
          <w:color w:val="008800"/>
          <w:sz w:val="17"/>
          <w:szCs w:val="17"/>
        </w:rPr>
        <w:t>'primary'</w:t>
      </w:r>
      <w:r>
        <w:rPr>
          <w:rFonts w:ascii="Consolas" w:hAnsi="Consolas" w:cs="Courier New"/>
          <w:color w:val="666600"/>
          <w:sz w:val="17"/>
          <w:szCs w:val="17"/>
        </w:rPr>
        <w:t>,</w:t>
      </w:r>
      <w:r>
        <w:rPr>
          <w:rFonts w:ascii="Consolas" w:hAnsi="Consolas" w:cs="Courier New"/>
          <w:color w:val="000000"/>
          <w:sz w:val="17"/>
          <w:szCs w:val="17"/>
        </w:rPr>
        <w:t xml:space="preserve"> eventId</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r>
        <w:rPr>
          <w:rFonts w:ascii="Consolas" w:hAnsi="Consolas" w:cs="Courier New"/>
          <w:color w:val="000000"/>
          <w:sz w:val="17"/>
          <w:szCs w:val="17"/>
        </w:rPr>
        <w:t xml:space="preserve"> body</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2D3D07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'Event updated: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updated_event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'htmlLink'</w:t>
      </w:r>
      <w:r>
        <w:rPr>
          <w:rFonts w:ascii="Consolas" w:hAnsi="Consolas" w:cs="Courier New"/>
          <w:color w:val="666600"/>
          <w:sz w:val="17"/>
          <w:szCs w:val="17"/>
        </w:rPr>
        <w:t>)))</w:t>
      </w:r>
    </w:p>
    <w:p w14:paraId="195D45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2A48D9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88"/>
          <w:sz w:val="17"/>
          <w:szCs w:val="17"/>
        </w:rPr>
        <w:t>def</w:t>
      </w:r>
      <w:r>
        <w:rPr>
          <w:rFonts w:ascii="Consolas" w:hAnsi="Consolas" w:cs="Courier New"/>
          <w:color w:val="000000"/>
          <w:sz w:val="17"/>
          <w:szCs w:val="17"/>
        </w:rPr>
        <w:t xml:space="preserve"> delete_google_calendar_event</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p>
    <w:p w14:paraId="47C8D5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service</w:t>
      </w:r>
      <w:r>
        <w:rPr>
          <w:rFonts w:ascii="Consolas" w:hAnsi="Consolas" w:cs="Courier New"/>
          <w:color w:val="666600"/>
          <w:sz w:val="17"/>
          <w:szCs w:val="17"/>
        </w:rPr>
        <w:t>.</w:t>
      </w:r>
      <w:r>
        <w:rPr>
          <w:rFonts w:ascii="Consolas" w:hAnsi="Consolas" w:cs="Courier New"/>
          <w:color w:val="000000"/>
          <w:sz w:val="17"/>
          <w:szCs w:val="17"/>
        </w:rPr>
        <w:t>events</w:t>
      </w:r>
      <w:r>
        <w:rPr>
          <w:rFonts w:ascii="Consolas" w:hAnsi="Consolas" w:cs="Courier New"/>
          <w:color w:val="666600"/>
          <w:sz w:val="17"/>
          <w:szCs w:val="17"/>
        </w:rPr>
        <w:t>().</w:t>
      </w:r>
      <w:r>
        <w:rPr>
          <w:rFonts w:ascii="Consolas" w:hAnsi="Consolas" w:cs="Courier New"/>
          <w:color w:val="000088"/>
          <w:sz w:val="17"/>
          <w:szCs w:val="17"/>
        </w:rPr>
        <w:t>delete</w:t>
      </w:r>
      <w:r>
        <w:rPr>
          <w:rFonts w:ascii="Consolas" w:hAnsi="Consolas" w:cs="Courier New"/>
          <w:color w:val="666600"/>
          <w:sz w:val="17"/>
          <w:szCs w:val="17"/>
        </w:rPr>
        <w:t>(</w:t>
      </w:r>
      <w:r>
        <w:rPr>
          <w:rFonts w:ascii="Consolas" w:hAnsi="Consolas" w:cs="Courier New"/>
          <w:color w:val="000000"/>
          <w:sz w:val="17"/>
          <w:szCs w:val="17"/>
        </w:rPr>
        <w:t>calendarId</w:t>
      </w:r>
      <w:r>
        <w:rPr>
          <w:rFonts w:ascii="Consolas" w:hAnsi="Consolas" w:cs="Courier New"/>
          <w:color w:val="666600"/>
          <w:sz w:val="17"/>
          <w:szCs w:val="17"/>
        </w:rPr>
        <w:t>=</w:t>
      </w:r>
      <w:r>
        <w:rPr>
          <w:rFonts w:ascii="Consolas" w:hAnsi="Consolas" w:cs="Courier New"/>
          <w:color w:val="008800"/>
          <w:sz w:val="17"/>
          <w:szCs w:val="17"/>
        </w:rPr>
        <w:t>'primary'</w:t>
      </w:r>
      <w:r>
        <w:rPr>
          <w:rFonts w:ascii="Consolas" w:hAnsi="Consolas" w:cs="Courier New"/>
          <w:color w:val="666600"/>
          <w:sz w:val="17"/>
          <w:szCs w:val="17"/>
        </w:rPr>
        <w:t>,</w:t>
      </w:r>
      <w:r>
        <w:rPr>
          <w:rFonts w:ascii="Consolas" w:hAnsi="Consolas" w:cs="Courier New"/>
          <w:color w:val="000000"/>
          <w:sz w:val="17"/>
          <w:szCs w:val="17"/>
        </w:rPr>
        <w:t xml:space="preserve"> eventId</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7EC4B8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'Event deleted: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p>
    <w:p w14:paraId="5BE4E0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767A0F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880000"/>
          <w:sz w:val="17"/>
          <w:szCs w:val="17"/>
        </w:rPr>
        <w:t># Outlook API setup</w:t>
      </w:r>
    </w:p>
    <w:p w14:paraId="43A6B9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app </w:t>
      </w:r>
      <w:r>
        <w:rPr>
          <w:rFonts w:ascii="Consolas" w:hAnsi="Consolas" w:cs="Courier New"/>
          <w:color w:val="666600"/>
          <w:sz w:val="17"/>
          <w:szCs w:val="17"/>
        </w:rPr>
        <w:t>=</w:t>
      </w:r>
      <w:r>
        <w:rPr>
          <w:rFonts w:ascii="Consolas" w:hAnsi="Consolas" w:cs="Courier New"/>
          <w:color w:val="000000"/>
          <w:sz w:val="17"/>
          <w:szCs w:val="17"/>
        </w:rPr>
        <w:t xml:space="preserve"> msal</w:t>
      </w:r>
      <w:r>
        <w:rPr>
          <w:rFonts w:ascii="Consolas" w:hAnsi="Consolas" w:cs="Courier New"/>
          <w:color w:val="666600"/>
          <w:sz w:val="17"/>
          <w:szCs w:val="17"/>
        </w:rPr>
        <w:t>.</w:t>
      </w:r>
      <w:r>
        <w:rPr>
          <w:rFonts w:ascii="Consolas" w:hAnsi="Consolas" w:cs="Courier New"/>
          <w:color w:val="660066"/>
          <w:sz w:val="17"/>
          <w:szCs w:val="17"/>
        </w:rPr>
        <w:t>ConfidentialClientApplication</w:t>
      </w:r>
      <w:r>
        <w:rPr>
          <w:rFonts w:ascii="Consolas" w:hAnsi="Consolas" w:cs="Courier New"/>
          <w:color w:val="666600"/>
          <w:sz w:val="17"/>
          <w:szCs w:val="17"/>
        </w:rPr>
        <w:t>(</w:t>
      </w:r>
    </w:p>
    <w:p w14:paraId="6E273B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client_id</w:t>
      </w:r>
      <w:r>
        <w:rPr>
          <w:rFonts w:ascii="Consolas" w:hAnsi="Consolas" w:cs="Courier New"/>
          <w:color w:val="666600"/>
          <w:sz w:val="17"/>
          <w:szCs w:val="17"/>
        </w:rPr>
        <w:t>=</w:t>
      </w:r>
      <w:r>
        <w:rPr>
          <w:rFonts w:ascii="Consolas" w:hAnsi="Consolas" w:cs="Courier New"/>
          <w:color w:val="008800"/>
          <w:sz w:val="17"/>
          <w:szCs w:val="17"/>
        </w:rPr>
        <w:t>'your_client_id'</w:t>
      </w:r>
      <w:r>
        <w:rPr>
          <w:rFonts w:ascii="Consolas" w:hAnsi="Consolas" w:cs="Courier New"/>
          <w:color w:val="666600"/>
          <w:sz w:val="17"/>
          <w:szCs w:val="17"/>
        </w:rPr>
        <w:t>,</w:t>
      </w:r>
    </w:p>
    <w:p w14:paraId="722407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client_credential</w:t>
      </w:r>
      <w:r>
        <w:rPr>
          <w:rFonts w:ascii="Consolas" w:hAnsi="Consolas" w:cs="Courier New"/>
          <w:color w:val="666600"/>
          <w:sz w:val="17"/>
          <w:szCs w:val="17"/>
        </w:rPr>
        <w:t>=</w:t>
      </w:r>
      <w:r>
        <w:rPr>
          <w:rFonts w:ascii="Consolas" w:hAnsi="Consolas" w:cs="Courier New"/>
          <w:color w:val="008800"/>
          <w:sz w:val="17"/>
          <w:szCs w:val="17"/>
        </w:rPr>
        <w:t>'your_client_secret'</w:t>
      </w:r>
      <w:r>
        <w:rPr>
          <w:rFonts w:ascii="Consolas" w:hAnsi="Consolas" w:cs="Courier New"/>
          <w:color w:val="666600"/>
          <w:sz w:val="17"/>
          <w:szCs w:val="17"/>
        </w:rPr>
        <w:t>,</w:t>
      </w:r>
    </w:p>
    <w:p w14:paraId="6B3C03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authority</w:t>
      </w:r>
      <w:r>
        <w:rPr>
          <w:rFonts w:ascii="Consolas" w:hAnsi="Consolas" w:cs="Courier New"/>
          <w:color w:val="666600"/>
          <w:sz w:val="17"/>
          <w:szCs w:val="17"/>
        </w:rPr>
        <w:t>=</w:t>
      </w:r>
      <w:r>
        <w:rPr>
          <w:rFonts w:ascii="Consolas" w:hAnsi="Consolas" w:cs="Courier New"/>
          <w:color w:val="008800"/>
          <w:sz w:val="17"/>
          <w:szCs w:val="17"/>
        </w:rPr>
        <w:t>'https://login.microsoftonline.com/your_tenant_id'</w:t>
      </w:r>
    </w:p>
    <w:p w14:paraId="7870A1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666600"/>
          <w:sz w:val="17"/>
          <w:szCs w:val="17"/>
        </w:rPr>
        <w:t>)</w:t>
      </w:r>
    </w:p>
    <w:p w14:paraId="13E6E6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1C2947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88"/>
          <w:sz w:val="17"/>
          <w:szCs w:val="17"/>
        </w:rPr>
        <w:t>def</w:t>
      </w:r>
      <w:r>
        <w:rPr>
          <w:rFonts w:ascii="Consolas" w:hAnsi="Consolas" w:cs="Courier New"/>
          <w:color w:val="000000"/>
          <w:sz w:val="17"/>
          <w:szCs w:val="17"/>
        </w:rPr>
        <w:t xml:space="preserve"> create_outlook_calendar_event</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p>
    <w:p w14:paraId="7696FA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91DEF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8800"/>
          <w:sz w:val="17"/>
          <w:szCs w:val="17"/>
        </w:rPr>
        <w:t>'subject'</w:t>
      </w:r>
      <w:r>
        <w:rPr>
          <w:rFonts w:ascii="Consolas" w:hAnsi="Consolas" w:cs="Courier New"/>
          <w:color w:val="666600"/>
          <w:sz w:val="17"/>
          <w:szCs w:val="17"/>
        </w:rPr>
        <w:t>:</w:t>
      </w:r>
      <w:r>
        <w:rPr>
          <w:rFonts w:ascii="Consolas" w:hAnsi="Consolas" w:cs="Courier New"/>
          <w:color w:val="000000"/>
          <w:sz w:val="17"/>
          <w:szCs w:val="17"/>
        </w:rPr>
        <w:t xml:space="preserve"> summary</w:t>
      </w:r>
      <w:r>
        <w:rPr>
          <w:rFonts w:ascii="Consolas" w:hAnsi="Consolas" w:cs="Courier New"/>
          <w:color w:val="666600"/>
          <w:sz w:val="17"/>
          <w:szCs w:val="17"/>
        </w:rPr>
        <w:t>,</w:t>
      </w:r>
    </w:p>
    <w:p w14:paraId="2C801FD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008800"/>
          <w:sz w:val="17"/>
          <w:szCs w:val="17"/>
        </w:rPr>
        <w:t>'body'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A52D8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8800"/>
          <w:sz w:val="17"/>
          <w:szCs w:val="17"/>
        </w:rPr>
        <w:t>'contentType'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w:t>
      </w:r>
      <w:r>
        <w:rPr>
          <w:rFonts w:ascii="Consolas" w:hAnsi="Consolas" w:cs="Courier New"/>
          <w:color w:val="666600"/>
          <w:sz w:val="17"/>
          <w:szCs w:val="17"/>
        </w:rPr>
        <w:t>,</w:t>
      </w:r>
    </w:p>
    <w:p w14:paraId="675795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0088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description</w:t>
      </w:r>
    </w:p>
    <w:p w14:paraId="261C52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109. </w:t>
      </w:r>
      <w:r>
        <w:rPr>
          <w:rFonts w:ascii="Consolas" w:hAnsi="Consolas" w:cs="Courier New"/>
          <w:color w:val="000000"/>
          <w:sz w:val="17"/>
          <w:szCs w:val="17"/>
        </w:rPr>
        <w:t xml:space="preserve">        </w:t>
      </w:r>
      <w:r>
        <w:rPr>
          <w:rFonts w:ascii="Consolas" w:hAnsi="Consolas" w:cs="Courier New"/>
          <w:color w:val="666600"/>
          <w:sz w:val="17"/>
          <w:szCs w:val="17"/>
        </w:rPr>
        <w:t>},</w:t>
      </w:r>
    </w:p>
    <w:p w14:paraId="278FA9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w:t>
      </w:r>
      <w:r>
        <w:rPr>
          <w:rFonts w:ascii="Consolas" w:hAnsi="Consolas" w:cs="Courier New"/>
          <w:color w:val="0088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D6287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p>
    <w:p w14:paraId="57E48F4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'Eastern Standard Time'</w:t>
      </w:r>
    </w:p>
    <w:p w14:paraId="7659C3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xml:space="preserve">        </w:t>
      </w:r>
      <w:r>
        <w:rPr>
          <w:rFonts w:ascii="Consolas" w:hAnsi="Consolas" w:cs="Courier New"/>
          <w:color w:val="666600"/>
          <w:sz w:val="17"/>
          <w:szCs w:val="17"/>
        </w:rPr>
        <w:t>},</w:t>
      </w:r>
    </w:p>
    <w:p w14:paraId="6CBC58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0A922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p>
    <w:p w14:paraId="43A3EF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'Eastern Standard Time'</w:t>
      </w:r>
    </w:p>
    <w:p w14:paraId="033A65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666600"/>
          <w:sz w:val="17"/>
          <w:szCs w:val="17"/>
        </w:rPr>
        <w:t>},</w:t>
      </w:r>
    </w:p>
    <w:p w14:paraId="725B4A2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337BB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008800"/>
          <w:sz w:val="17"/>
          <w:szCs w:val="17"/>
        </w:rPr>
        <w:t>'displayName'</w:t>
      </w:r>
      <w:r>
        <w:rPr>
          <w:rFonts w:ascii="Consolas" w:hAnsi="Consolas" w:cs="Courier New"/>
          <w:color w:val="666600"/>
          <w:sz w:val="17"/>
          <w:szCs w:val="17"/>
        </w:rPr>
        <w:t>:</w:t>
      </w:r>
      <w:r>
        <w:rPr>
          <w:rFonts w:ascii="Consolas" w:hAnsi="Consolas" w:cs="Courier New"/>
          <w:color w:val="000000"/>
          <w:sz w:val="17"/>
          <w:szCs w:val="17"/>
        </w:rPr>
        <w:t xml:space="preserve"> location</w:t>
      </w:r>
    </w:p>
    <w:p w14:paraId="7C170F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666600"/>
          <w:sz w:val="17"/>
          <w:szCs w:val="17"/>
        </w:rPr>
        <w:t>}</w:t>
      </w:r>
    </w:p>
    <w:p w14:paraId="1BBEEE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666600"/>
          <w:sz w:val="17"/>
          <w:szCs w:val="17"/>
        </w:rPr>
        <w:t>}</w:t>
      </w:r>
    </w:p>
    <w:p w14:paraId="06E0BB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app</w:t>
      </w:r>
      <w:r>
        <w:rPr>
          <w:rFonts w:ascii="Consolas" w:hAnsi="Consolas" w:cs="Courier New"/>
          <w:color w:val="666600"/>
          <w:sz w:val="17"/>
          <w:szCs w:val="17"/>
        </w:rPr>
        <w:t>.</w:t>
      </w:r>
      <w:r>
        <w:rPr>
          <w:rFonts w:ascii="Consolas" w:hAnsi="Consolas" w:cs="Courier New"/>
          <w:color w:val="000000"/>
          <w:sz w:val="17"/>
          <w:szCs w:val="17"/>
        </w:rPr>
        <w:t>acquire_token_for_client</w:t>
      </w:r>
      <w:r>
        <w:rPr>
          <w:rFonts w:ascii="Consolas" w:hAnsi="Consolas" w:cs="Courier New"/>
          <w:color w:val="666600"/>
          <w:sz w:val="17"/>
          <w:szCs w:val="17"/>
        </w:rPr>
        <w:t>(</w:t>
      </w:r>
      <w:r>
        <w:rPr>
          <w:rFonts w:ascii="Consolas" w:hAnsi="Consolas" w:cs="Courier New"/>
          <w:color w:val="000000"/>
          <w:sz w:val="17"/>
          <w:szCs w:val="17"/>
        </w:rPr>
        <w:t>scopes</w:t>
      </w:r>
      <w:r>
        <w:rPr>
          <w:rFonts w:ascii="Consolas" w:hAnsi="Consolas" w:cs="Courier New"/>
          <w:color w:val="666600"/>
          <w:sz w:val="17"/>
          <w:szCs w:val="17"/>
        </w:rPr>
        <w:t>=[</w:t>
      </w:r>
      <w:r>
        <w:rPr>
          <w:rFonts w:ascii="Consolas" w:hAnsi="Consolas" w:cs="Courier New"/>
          <w:color w:val="008800"/>
          <w:sz w:val="17"/>
          <w:szCs w:val="17"/>
        </w:rPr>
        <w:t>'https://graph.microsoft.com/.default'</w:t>
      </w:r>
      <w:r>
        <w:rPr>
          <w:rFonts w:ascii="Consolas" w:hAnsi="Consolas" w:cs="Courier New"/>
          <w:color w:val="666600"/>
          <w:sz w:val="17"/>
          <w:szCs w:val="17"/>
        </w:rPr>
        <w:t>])</w:t>
      </w:r>
    </w:p>
    <w:p w14:paraId="76809A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token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'access_token'</w:t>
      </w:r>
      <w:r>
        <w:rPr>
          <w:rFonts w:ascii="Consolas" w:hAnsi="Consolas" w:cs="Courier New"/>
          <w:color w:val="666600"/>
          <w:sz w:val="17"/>
          <w:szCs w:val="17"/>
        </w:rPr>
        <w:t>)</w:t>
      </w:r>
    </w:p>
    <w:p w14:paraId="3EAB78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headers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{token}'</w:t>
      </w:r>
      <w:r>
        <w:rPr>
          <w:rFonts w:ascii="Consolas" w:hAnsi="Consolas" w:cs="Courier New"/>
          <w:color w:val="666600"/>
          <w:sz w:val="17"/>
          <w:szCs w:val="17"/>
        </w:rPr>
        <w:t>}</w:t>
      </w:r>
    </w:p>
    <w:p w14:paraId="532E1CD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8800"/>
          <w:sz w:val="17"/>
          <w:szCs w:val="17"/>
        </w:rPr>
        <w:t>'https://graph.microsoft.com/v1.0/me/events'</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2B15D4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'Event created: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7F851A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3060D8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88"/>
          <w:sz w:val="17"/>
          <w:szCs w:val="17"/>
        </w:rPr>
        <w:t>def</w:t>
      </w:r>
      <w:r>
        <w:rPr>
          <w:rFonts w:ascii="Consolas" w:hAnsi="Consolas" w:cs="Courier New"/>
          <w:color w:val="000000"/>
          <w:sz w:val="17"/>
          <w:szCs w:val="17"/>
        </w:rPr>
        <w:t xml:space="preserve"> update_outlook_calendar_event</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r>
        <w:rPr>
          <w:rFonts w:ascii="Consolas" w:hAnsi="Consolas" w:cs="Courier New"/>
          <w:color w:val="000000"/>
          <w:sz w:val="17"/>
          <w:szCs w:val="17"/>
        </w:rPr>
        <w:t xml:space="preserve"> summary</w:t>
      </w:r>
      <w:r>
        <w:rPr>
          <w:rFonts w:ascii="Consolas" w:hAnsi="Consolas" w:cs="Courier New"/>
          <w:color w:val="666600"/>
          <w:sz w:val="17"/>
          <w:szCs w:val="17"/>
        </w:rPr>
        <w:t>,</w:t>
      </w:r>
      <w:r>
        <w:rPr>
          <w:rFonts w:ascii="Consolas" w:hAnsi="Consolas" w:cs="Courier New"/>
          <w:color w:val="000000"/>
          <w:sz w:val="17"/>
          <w:szCs w:val="17"/>
        </w:rPr>
        <w:t xml:space="preserve"> location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p>
    <w:p w14:paraId="0E53E8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1823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8800"/>
          <w:sz w:val="17"/>
          <w:szCs w:val="17"/>
        </w:rPr>
        <w:t>'subject'</w:t>
      </w:r>
      <w:r>
        <w:rPr>
          <w:rFonts w:ascii="Consolas" w:hAnsi="Consolas" w:cs="Courier New"/>
          <w:color w:val="666600"/>
          <w:sz w:val="17"/>
          <w:szCs w:val="17"/>
        </w:rPr>
        <w:t>:</w:t>
      </w:r>
      <w:r>
        <w:rPr>
          <w:rFonts w:ascii="Consolas" w:hAnsi="Consolas" w:cs="Courier New"/>
          <w:color w:val="000000"/>
          <w:sz w:val="17"/>
          <w:szCs w:val="17"/>
        </w:rPr>
        <w:t xml:space="preserve"> summary</w:t>
      </w:r>
      <w:r>
        <w:rPr>
          <w:rFonts w:ascii="Consolas" w:hAnsi="Consolas" w:cs="Courier New"/>
          <w:color w:val="666600"/>
          <w:sz w:val="17"/>
          <w:szCs w:val="17"/>
        </w:rPr>
        <w:t>,</w:t>
      </w:r>
    </w:p>
    <w:p w14:paraId="6D0FE8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8800"/>
          <w:sz w:val="17"/>
          <w:szCs w:val="17"/>
        </w:rPr>
        <w:t>'body'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6654B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8800"/>
          <w:sz w:val="17"/>
          <w:szCs w:val="17"/>
        </w:rPr>
        <w:t>'contentType'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w:t>
      </w:r>
      <w:r>
        <w:rPr>
          <w:rFonts w:ascii="Consolas" w:hAnsi="Consolas" w:cs="Courier New"/>
          <w:color w:val="666600"/>
          <w:sz w:val="17"/>
          <w:szCs w:val="17"/>
        </w:rPr>
        <w:t>,</w:t>
      </w:r>
    </w:p>
    <w:p w14:paraId="4711A9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xml:space="preserve">            </w:t>
      </w:r>
      <w:r>
        <w:rPr>
          <w:rFonts w:ascii="Consolas" w:hAnsi="Consolas" w:cs="Courier New"/>
          <w:color w:val="0088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description</w:t>
      </w:r>
    </w:p>
    <w:p w14:paraId="0BA0CF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        </w:t>
      </w:r>
      <w:r>
        <w:rPr>
          <w:rFonts w:ascii="Consolas" w:hAnsi="Consolas" w:cs="Courier New"/>
          <w:color w:val="666600"/>
          <w:sz w:val="17"/>
          <w:szCs w:val="17"/>
        </w:rPr>
        <w:t>},</w:t>
      </w:r>
    </w:p>
    <w:p w14:paraId="333C6B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xml:space="preserve">        </w:t>
      </w:r>
      <w:r>
        <w:rPr>
          <w:rFonts w:ascii="Consolas" w:hAnsi="Consolas" w:cs="Courier New"/>
          <w:color w:val="008800"/>
          <w:sz w:val="17"/>
          <w:szCs w:val="17"/>
        </w:rPr>
        <w:t>'start'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FEB40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start_time</w:t>
      </w:r>
      <w:r>
        <w:rPr>
          <w:rFonts w:ascii="Consolas" w:hAnsi="Consolas" w:cs="Courier New"/>
          <w:color w:val="666600"/>
          <w:sz w:val="17"/>
          <w:szCs w:val="17"/>
        </w:rPr>
        <w:t>,</w:t>
      </w:r>
    </w:p>
    <w:p w14:paraId="6F0DCF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'Eastern Standard Time'</w:t>
      </w:r>
    </w:p>
    <w:p w14:paraId="7FD723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        </w:t>
      </w:r>
      <w:r>
        <w:rPr>
          <w:rFonts w:ascii="Consolas" w:hAnsi="Consolas" w:cs="Courier New"/>
          <w:color w:val="666600"/>
          <w:sz w:val="17"/>
          <w:szCs w:val="17"/>
        </w:rPr>
        <w:t>},</w:t>
      </w:r>
    </w:p>
    <w:p w14:paraId="7B66A9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00"/>
          <w:sz w:val="17"/>
          <w:szCs w:val="17"/>
        </w:rPr>
        <w:t xml:space="preserve">        </w:t>
      </w:r>
      <w:r>
        <w:rPr>
          <w:rFonts w:ascii="Consolas" w:hAnsi="Consolas" w:cs="Courier New"/>
          <w:color w:val="008800"/>
          <w:sz w:val="17"/>
          <w:szCs w:val="17"/>
        </w:rPr>
        <w:t>'end'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7E2F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r>
        <w:rPr>
          <w:rFonts w:ascii="Consolas" w:hAnsi="Consolas" w:cs="Courier New"/>
          <w:color w:val="008800"/>
          <w:sz w:val="17"/>
          <w:szCs w:val="17"/>
        </w:rPr>
        <w:t>'dateTime'</w:t>
      </w:r>
      <w:r>
        <w:rPr>
          <w:rFonts w:ascii="Consolas" w:hAnsi="Consolas" w:cs="Courier New"/>
          <w:color w:val="666600"/>
          <w:sz w:val="17"/>
          <w:szCs w:val="17"/>
        </w:rPr>
        <w:t>:</w:t>
      </w:r>
      <w:r>
        <w:rPr>
          <w:rFonts w:ascii="Consolas" w:hAnsi="Consolas" w:cs="Courier New"/>
          <w:color w:val="000000"/>
          <w:sz w:val="17"/>
          <w:szCs w:val="17"/>
        </w:rPr>
        <w:t xml:space="preserve"> end_time</w:t>
      </w:r>
      <w:r>
        <w:rPr>
          <w:rFonts w:ascii="Consolas" w:hAnsi="Consolas" w:cs="Courier New"/>
          <w:color w:val="666600"/>
          <w:sz w:val="17"/>
          <w:szCs w:val="17"/>
        </w:rPr>
        <w:t>,</w:t>
      </w:r>
    </w:p>
    <w:p w14:paraId="7FEE8C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xml:space="preserve">            </w:t>
      </w:r>
      <w:r>
        <w:rPr>
          <w:rFonts w:ascii="Consolas" w:hAnsi="Consolas" w:cs="Courier New"/>
          <w:color w:val="008800"/>
          <w:sz w:val="17"/>
          <w:szCs w:val="17"/>
        </w:rPr>
        <w:t>'timeZone'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'Eastern Standard Time'</w:t>
      </w:r>
    </w:p>
    <w:p w14:paraId="7D9B14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00"/>
          <w:sz w:val="17"/>
          <w:szCs w:val="17"/>
        </w:rPr>
        <w:t xml:space="preserve">        </w:t>
      </w:r>
      <w:r>
        <w:rPr>
          <w:rFonts w:ascii="Consolas" w:hAnsi="Consolas" w:cs="Courier New"/>
          <w:color w:val="666600"/>
          <w:sz w:val="17"/>
          <w:szCs w:val="17"/>
        </w:rPr>
        <w:t>},</w:t>
      </w:r>
    </w:p>
    <w:p w14:paraId="415DBA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 xml:space="preserve">        </w:t>
      </w:r>
      <w:r>
        <w:rPr>
          <w:rFonts w:ascii="Consolas" w:hAnsi="Consolas" w:cs="Courier New"/>
          <w:color w:val="008800"/>
          <w:sz w:val="17"/>
          <w:szCs w:val="17"/>
        </w:rPr>
        <w:t>'location'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3C890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 xml:space="preserve">            </w:t>
      </w:r>
      <w:r>
        <w:rPr>
          <w:rFonts w:ascii="Consolas" w:hAnsi="Consolas" w:cs="Courier New"/>
          <w:color w:val="008800"/>
          <w:sz w:val="17"/>
          <w:szCs w:val="17"/>
        </w:rPr>
        <w:t>'displayName'</w:t>
      </w:r>
      <w:r>
        <w:rPr>
          <w:rFonts w:ascii="Consolas" w:hAnsi="Consolas" w:cs="Courier New"/>
          <w:color w:val="666600"/>
          <w:sz w:val="17"/>
          <w:szCs w:val="17"/>
        </w:rPr>
        <w:t>:</w:t>
      </w:r>
      <w:r>
        <w:rPr>
          <w:rFonts w:ascii="Consolas" w:hAnsi="Consolas" w:cs="Courier New"/>
          <w:color w:val="000000"/>
          <w:sz w:val="17"/>
          <w:szCs w:val="17"/>
        </w:rPr>
        <w:t xml:space="preserve"> location</w:t>
      </w:r>
    </w:p>
    <w:p w14:paraId="0065DD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 xml:space="preserve">        </w:t>
      </w:r>
      <w:r>
        <w:rPr>
          <w:rFonts w:ascii="Consolas" w:hAnsi="Consolas" w:cs="Courier New"/>
          <w:color w:val="666600"/>
          <w:sz w:val="17"/>
          <w:szCs w:val="17"/>
        </w:rPr>
        <w:t>}</w:t>
      </w:r>
    </w:p>
    <w:p w14:paraId="5EFC04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xml:space="preserve">    </w:t>
      </w:r>
      <w:r>
        <w:rPr>
          <w:rFonts w:ascii="Consolas" w:hAnsi="Consolas" w:cs="Courier New"/>
          <w:color w:val="666600"/>
          <w:sz w:val="17"/>
          <w:szCs w:val="17"/>
        </w:rPr>
        <w:t>}</w:t>
      </w:r>
    </w:p>
    <w:p w14:paraId="05391D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app</w:t>
      </w:r>
      <w:r>
        <w:rPr>
          <w:rFonts w:ascii="Consolas" w:hAnsi="Consolas" w:cs="Courier New"/>
          <w:color w:val="666600"/>
          <w:sz w:val="17"/>
          <w:szCs w:val="17"/>
        </w:rPr>
        <w:t>.</w:t>
      </w:r>
      <w:r>
        <w:rPr>
          <w:rFonts w:ascii="Consolas" w:hAnsi="Consolas" w:cs="Courier New"/>
          <w:color w:val="000000"/>
          <w:sz w:val="17"/>
          <w:szCs w:val="17"/>
        </w:rPr>
        <w:t>acquire_token_for_client</w:t>
      </w:r>
      <w:r>
        <w:rPr>
          <w:rFonts w:ascii="Consolas" w:hAnsi="Consolas" w:cs="Courier New"/>
          <w:color w:val="666600"/>
          <w:sz w:val="17"/>
          <w:szCs w:val="17"/>
        </w:rPr>
        <w:t>(</w:t>
      </w:r>
      <w:r>
        <w:rPr>
          <w:rFonts w:ascii="Consolas" w:hAnsi="Consolas" w:cs="Courier New"/>
          <w:color w:val="000000"/>
          <w:sz w:val="17"/>
          <w:szCs w:val="17"/>
        </w:rPr>
        <w:t>scopes</w:t>
      </w:r>
      <w:r>
        <w:rPr>
          <w:rFonts w:ascii="Consolas" w:hAnsi="Consolas" w:cs="Courier New"/>
          <w:color w:val="666600"/>
          <w:sz w:val="17"/>
          <w:szCs w:val="17"/>
        </w:rPr>
        <w:t>=[</w:t>
      </w:r>
      <w:r>
        <w:rPr>
          <w:rFonts w:ascii="Consolas" w:hAnsi="Consolas" w:cs="Courier New"/>
          <w:color w:val="008800"/>
          <w:sz w:val="17"/>
          <w:szCs w:val="17"/>
        </w:rPr>
        <w:t>'https://graph.microsoft.com/.default'</w:t>
      </w:r>
      <w:r>
        <w:rPr>
          <w:rFonts w:ascii="Consolas" w:hAnsi="Consolas" w:cs="Courier New"/>
          <w:color w:val="666600"/>
          <w:sz w:val="17"/>
          <w:szCs w:val="17"/>
        </w:rPr>
        <w:t>])</w:t>
      </w:r>
    </w:p>
    <w:p w14:paraId="7B27AF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00"/>
          <w:sz w:val="17"/>
          <w:szCs w:val="17"/>
        </w:rPr>
        <w:t xml:space="preserve">    token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'access_token'</w:t>
      </w:r>
      <w:r>
        <w:rPr>
          <w:rFonts w:ascii="Consolas" w:hAnsi="Consolas" w:cs="Courier New"/>
          <w:color w:val="666600"/>
          <w:sz w:val="17"/>
          <w:szCs w:val="17"/>
        </w:rPr>
        <w:t>)</w:t>
      </w:r>
    </w:p>
    <w:p w14:paraId="3C932E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headers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{token}'</w:t>
      </w:r>
      <w:r>
        <w:rPr>
          <w:rFonts w:ascii="Consolas" w:hAnsi="Consolas" w:cs="Courier New"/>
          <w:color w:val="666600"/>
          <w:sz w:val="17"/>
          <w:szCs w:val="17"/>
        </w:rPr>
        <w:t>}</w:t>
      </w:r>
    </w:p>
    <w:p w14:paraId="757322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patch</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'https://graph.microsoft.com/v1.0/me/events/{event_id}'</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88"/>
          <w:sz w:val="17"/>
          <w:szCs w:val="17"/>
        </w:rPr>
        <w:t>event</w:t>
      </w:r>
      <w:r>
        <w:rPr>
          <w:rFonts w:ascii="Consolas" w:hAnsi="Consolas" w:cs="Courier New"/>
          <w:color w:val="666600"/>
          <w:sz w:val="17"/>
          <w:szCs w:val="17"/>
        </w:rPr>
        <w:t>)</w:t>
      </w:r>
    </w:p>
    <w:p w14:paraId="5CF120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'Event updated: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p>
    <w:p w14:paraId="2967B1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0A1CAA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88"/>
          <w:sz w:val="17"/>
          <w:szCs w:val="17"/>
        </w:rPr>
        <w:t>def</w:t>
      </w:r>
      <w:r>
        <w:rPr>
          <w:rFonts w:ascii="Consolas" w:hAnsi="Consolas" w:cs="Courier New"/>
          <w:color w:val="000000"/>
          <w:sz w:val="17"/>
          <w:szCs w:val="17"/>
        </w:rPr>
        <w:t xml:space="preserve"> delete_outlook_calendar_event</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p>
    <w:p w14:paraId="08C54C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result </w:t>
      </w:r>
      <w:r>
        <w:rPr>
          <w:rFonts w:ascii="Consolas" w:hAnsi="Consolas" w:cs="Courier New"/>
          <w:color w:val="666600"/>
          <w:sz w:val="17"/>
          <w:szCs w:val="17"/>
        </w:rPr>
        <w:t>=</w:t>
      </w:r>
      <w:r>
        <w:rPr>
          <w:rFonts w:ascii="Consolas" w:hAnsi="Consolas" w:cs="Courier New"/>
          <w:color w:val="000000"/>
          <w:sz w:val="17"/>
          <w:szCs w:val="17"/>
        </w:rPr>
        <w:t xml:space="preserve"> app</w:t>
      </w:r>
      <w:r>
        <w:rPr>
          <w:rFonts w:ascii="Consolas" w:hAnsi="Consolas" w:cs="Courier New"/>
          <w:color w:val="666600"/>
          <w:sz w:val="17"/>
          <w:szCs w:val="17"/>
        </w:rPr>
        <w:t>.</w:t>
      </w:r>
      <w:r>
        <w:rPr>
          <w:rFonts w:ascii="Consolas" w:hAnsi="Consolas" w:cs="Courier New"/>
          <w:color w:val="000000"/>
          <w:sz w:val="17"/>
          <w:szCs w:val="17"/>
        </w:rPr>
        <w:t>acquire_token_for_client</w:t>
      </w:r>
      <w:r>
        <w:rPr>
          <w:rFonts w:ascii="Consolas" w:hAnsi="Consolas" w:cs="Courier New"/>
          <w:color w:val="666600"/>
          <w:sz w:val="17"/>
          <w:szCs w:val="17"/>
        </w:rPr>
        <w:t>(</w:t>
      </w:r>
      <w:r>
        <w:rPr>
          <w:rFonts w:ascii="Consolas" w:hAnsi="Consolas" w:cs="Courier New"/>
          <w:color w:val="000000"/>
          <w:sz w:val="17"/>
          <w:szCs w:val="17"/>
        </w:rPr>
        <w:t>scopes</w:t>
      </w:r>
      <w:r>
        <w:rPr>
          <w:rFonts w:ascii="Consolas" w:hAnsi="Consolas" w:cs="Courier New"/>
          <w:color w:val="666600"/>
          <w:sz w:val="17"/>
          <w:szCs w:val="17"/>
        </w:rPr>
        <w:t>=[</w:t>
      </w:r>
      <w:r>
        <w:rPr>
          <w:rFonts w:ascii="Consolas" w:hAnsi="Consolas" w:cs="Courier New"/>
          <w:color w:val="008800"/>
          <w:sz w:val="17"/>
          <w:szCs w:val="17"/>
        </w:rPr>
        <w:t>'https://graph.microsoft.com/.default'</w:t>
      </w:r>
      <w:r>
        <w:rPr>
          <w:rFonts w:ascii="Consolas" w:hAnsi="Consolas" w:cs="Courier New"/>
          <w:color w:val="666600"/>
          <w:sz w:val="17"/>
          <w:szCs w:val="17"/>
        </w:rPr>
        <w:t>])</w:t>
      </w:r>
    </w:p>
    <w:p w14:paraId="142455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token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'access_token'</w:t>
      </w:r>
      <w:r>
        <w:rPr>
          <w:rFonts w:ascii="Consolas" w:hAnsi="Consolas" w:cs="Courier New"/>
          <w:color w:val="666600"/>
          <w:sz w:val="17"/>
          <w:szCs w:val="17"/>
        </w:rPr>
        <w:t>)</w:t>
      </w:r>
    </w:p>
    <w:p w14:paraId="50FB39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headers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{token}'</w:t>
      </w:r>
      <w:r>
        <w:rPr>
          <w:rFonts w:ascii="Consolas" w:hAnsi="Consolas" w:cs="Courier New"/>
          <w:color w:val="666600"/>
          <w:sz w:val="17"/>
          <w:szCs w:val="17"/>
        </w:rPr>
        <w:t>}</w:t>
      </w:r>
    </w:p>
    <w:p w14:paraId="50CEB3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delete</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'https://graph.microsoft.com/v1.0/me/events/{event_id}'</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0000"/>
          <w:sz w:val="17"/>
          <w:szCs w:val="17"/>
        </w:rPr>
        <w:t>headers</w:t>
      </w:r>
      <w:r>
        <w:rPr>
          <w:rFonts w:ascii="Consolas" w:hAnsi="Consolas" w:cs="Courier New"/>
          <w:color w:val="666600"/>
          <w:sz w:val="17"/>
          <w:szCs w:val="17"/>
        </w:rPr>
        <w:t>)</w:t>
      </w:r>
    </w:p>
    <w:p w14:paraId="24D731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'Event deleted: %s'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event_id</w:t>
      </w:r>
      <w:r>
        <w:rPr>
          <w:rFonts w:ascii="Consolas" w:hAnsi="Consolas" w:cs="Courier New"/>
          <w:color w:val="666600"/>
          <w:sz w:val="17"/>
          <w:szCs w:val="17"/>
        </w:rPr>
        <w:t>))</w:t>
      </w:r>
    </w:p>
    <w:p w14:paraId="6E80AA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880000"/>
          <w:sz w:val="17"/>
          <w:szCs w:val="17"/>
        </w:rPr>
        <w:t># Note that you'll need to replace the placeholders (your_client_id, your_client_secret, your_tenant_id) with your actual Outlook API credentials. Additionally, you'll need to install the msal and requests libraries using pip.</w:t>
      </w:r>
    </w:p>
    <w:p w14:paraId="590CF8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w:t>
      </w:r>
    </w:p>
    <w:p w14:paraId="6199DE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w:t>
      </w:r>
    </w:p>
    <w:p w14:paraId="66F3A371" w14:textId="77777777" w:rsidR="00F83268" w:rsidRPr="00894923" w:rsidRDefault="00F83268" w:rsidP="00F83268"/>
    <w:p w14:paraId="2BD21F36" w14:textId="77777777" w:rsidR="00F83268" w:rsidRDefault="00F83268" w:rsidP="00F83268">
      <w:pPr>
        <w:pStyle w:val="Heading3"/>
      </w:pPr>
      <w:bookmarkStart w:id="132" w:name="_Toc178780143"/>
      <w:r>
        <w:t>services\calendar_service.py</w:t>
      </w:r>
      <w:bookmarkEnd w:id="132"/>
    </w:p>
    <w:p w14:paraId="37042971" w14:textId="77777777" w:rsidR="00F83268" w:rsidRDefault="00F83268" w:rsidP="00F83268"/>
    <w:p w14:paraId="35B6B130" w14:textId="77777777" w:rsidR="00F83268" w:rsidRDefault="00F83268" w:rsidP="00F83268">
      <w:pPr>
        <w:pStyle w:val="Heading5"/>
      </w:pPr>
      <w:r>
        <w:t>The Code</w:t>
      </w:r>
    </w:p>
    <w:p w14:paraId="3CB84F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05DA9C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2EA289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CalendarService</w:t>
      </w:r>
      <w:r>
        <w:rPr>
          <w:rFonts w:ascii="Consolas" w:hAnsi="Consolas" w:cs="Courier New"/>
          <w:color w:val="666600"/>
          <w:sz w:val="17"/>
          <w:szCs w:val="17"/>
        </w:rPr>
        <w:t>:</w:t>
      </w:r>
    </w:p>
    <w:p w14:paraId="2C9406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get_current_date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B9E0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strftime</w:t>
      </w:r>
      <w:r>
        <w:rPr>
          <w:rFonts w:ascii="Consolas" w:hAnsi="Consolas" w:cs="Courier New"/>
          <w:color w:val="666600"/>
          <w:sz w:val="17"/>
          <w:szCs w:val="17"/>
        </w:rPr>
        <w:t>(</w:t>
      </w:r>
      <w:r>
        <w:rPr>
          <w:rFonts w:ascii="Consolas" w:hAnsi="Consolas" w:cs="Courier New"/>
          <w:color w:val="008800"/>
          <w:sz w:val="17"/>
          <w:szCs w:val="17"/>
        </w:rPr>
        <w:t>"%B %d, %Y"</w:t>
      </w:r>
      <w:r>
        <w:rPr>
          <w:rFonts w:ascii="Consolas" w:hAnsi="Consolas" w:cs="Courier New"/>
          <w:color w:val="666600"/>
          <w:sz w:val="17"/>
          <w:szCs w:val="17"/>
        </w:rPr>
        <w:t>)</w:t>
      </w:r>
    </w:p>
    <w:p w14:paraId="06F84A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p>
    <w:p w14:paraId="7E4785B9" w14:textId="77777777" w:rsidR="00F83268" w:rsidRPr="00894923" w:rsidRDefault="00F83268" w:rsidP="00F83268"/>
    <w:p w14:paraId="18E1FFEC" w14:textId="77777777" w:rsidR="00F83268" w:rsidRPr="00894923" w:rsidRDefault="00F83268" w:rsidP="00F83268"/>
    <w:p w14:paraId="3123C200" w14:textId="77777777" w:rsidR="00F83268" w:rsidRDefault="00F83268" w:rsidP="00F83268">
      <w:pPr>
        <w:pStyle w:val="Heading3"/>
      </w:pPr>
      <w:bookmarkStart w:id="133" w:name="_Toc178780144"/>
      <w:r>
        <w:t>services\contol bluetooth</w:t>
      </w:r>
      <w:bookmarkEnd w:id="133"/>
    </w:p>
    <w:p w14:paraId="43D6357E" w14:textId="77777777" w:rsidR="00F83268" w:rsidRDefault="00F83268" w:rsidP="00F83268"/>
    <w:p w14:paraId="0BCF0528" w14:textId="77777777" w:rsidR="00F83268" w:rsidRPr="00894923" w:rsidRDefault="00F83268" w:rsidP="00F83268">
      <w:pPr>
        <w:pStyle w:val="Heading5"/>
      </w:pPr>
      <w:r>
        <w:t>The Code</w:t>
      </w:r>
    </w:p>
    <w:p w14:paraId="200595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socket</w:t>
      </w:r>
    </w:p>
    <w:p w14:paraId="1156F4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FF589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function to connect to a Bluetooth device</w:t>
      </w:r>
    </w:p>
    <w:p w14:paraId="19B39D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connect_to_bluetooth_device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1ABEE9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socket</w:t>
      </w:r>
      <w:r>
        <w:rPr>
          <w:rFonts w:ascii="Consolas" w:hAnsi="Consolas" w:cs="Courier New"/>
          <w:color w:val="666600"/>
          <w:sz w:val="17"/>
          <w:szCs w:val="17"/>
        </w:rPr>
        <w:t>.</w:t>
      </w:r>
      <w:r>
        <w:rPr>
          <w:rFonts w:ascii="Consolas" w:hAnsi="Consolas" w:cs="Courier New"/>
          <w:color w:val="000000"/>
          <w:sz w:val="17"/>
          <w:szCs w:val="17"/>
        </w:rPr>
        <w:t>AF_BLUETOOTH</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SOCK_STREAM</w:t>
      </w:r>
      <w:r>
        <w:rPr>
          <w:rFonts w:ascii="Consolas" w:hAnsi="Consolas" w:cs="Courier New"/>
          <w:color w:val="666600"/>
          <w:sz w:val="17"/>
          <w:szCs w:val="17"/>
        </w:rPr>
        <w:t>,</w:t>
      </w:r>
      <w:r>
        <w:rPr>
          <w:rFonts w:ascii="Consolas" w:hAnsi="Consolas" w:cs="Courier New"/>
          <w:color w:val="000000"/>
          <w:sz w:val="17"/>
          <w:szCs w:val="17"/>
        </w:rPr>
        <w:t xml:space="preserve"> socket</w:t>
      </w:r>
      <w:r>
        <w:rPr>
          <w:rFonts w:ascii="Consolas" w:hAnsi="Consolas" w:cs="Courier New"/>
          <w:color w:val="666600"/>
          <w:sz w:val="17"/>
          <w:szCs w:val="17"/>
        </w:rPr>
        <w:t>.</w:t>
      </w:r>
      <w:r>
        <w:rPr>
          <w:rFonts w:ascii="Consolas" w:hAnsi="Consolas" w:cs="Courier New"/>
          <w:color w:val="000000"/>
          <w:sz w:val="17"/>
          <w:szCs w:val="17"/>
        </w:rPr>
        <w:t>BTPROTO_RFCOMM</w:t>
      </w:r>
      <w:r>
        <w:rPr>
          <w:rFonts w:ascii="Consolas" w:hAnsi="Consolas" w:cs="Courier New"/>
          <w:color w:val="666600"/>
          <w:sz w:val="17"/>
          <w:szCs w:val="17"/>
        </w:rPr>
        <w:t>)</w:t>
      </w:r>
    </w:p>
    <w:p w14:paraId="2917D5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125A5A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w:t>
      </w:r>
    </w:p>
    <w:p w14:paraId="2F4F70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158CF3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Define a function to send a command to a Bluetooth device</w:t>
      </w:r>
    </w:p>
    <w:p w14:paraId="5B6790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88"/>
          <w:sz w:val="17"/>
          <w:szCs w:val="17"/>
        </w:rPr>
        <w:t>def</w:t>
      </w:r>
      <w:r>
        <w:rPr>
          <w:rFonts w:ascii="Consolas" w:hAnsi="Consolas" w:cs="Courier New"/>
          <w:color w:val="000000"/>
          <w:sz w:val="17"/>
          <w:szCs w:val="17"/>
        </w:rPr>
        <w:t xml:space="preserve"> send_command_to_bluetooth_device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2F2FE3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send</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p>
    <w:p w14:paraId="5B2C65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s</w:t>
      </w:r>
      <w:r>
        <w:rPr>
          <w:rFonts w:ascii="Consolas" w:hAnsi="Consolas" w:cs="Courier New"/>
          <w:color w:val="666600"/>
          <w:sz w:val="17"/>
          <w:szCs w:val="17"/>
        </w:rPr>
        <w:t>.</w:t>
      </w:r>
      <w:r>
        <w:rPr>
          <w:rFonts w:ascii="Consolas" w:hAnsi="Consolas" w:cs="Courier New"/>
          <w:color w:val="000000"/>
          <w:sz w:val="17"/>
          <w:szCs w:val="17"/>
        </w:rPr>
        <w:t>recv</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514E669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p>
    <w:p w14:paraId="47C1E1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3F306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Define a function to control a sexual Bluetooth device</w:t>
      </w:r>
    </w:p>
    <w:p w14:paraId="4D600E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control_sexual_bluetooth_device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791FB2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s </w:t>
      </w:r>
      <w:r>
        <w:rPr>
          <w:rFonts w:ascii="Consolas" w:hAnsi="Consolas" w:cs="Courier New"/>
          <w:color w:val="666600"/>
          <w:sz w:val="17"/>
          <w:szCs w:val="17"/>
        </w:rPr>
        <w:t>=</w:t>
      </w:r>
      <w:r>
        <w:rPr>
          <w:rFonts w:ascii="Consolas" w:hAnsi="Consolas" w:cs="Courier New"/>
          <w:color w:val="000000"/>
          <w:sz w:val="17"/>
          <w:szCs w:val="17"/>
        </w:rPr>
        <w:t xml:space="preserve"> connect_to_bluetooth_device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5012A6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send_command_to_bluetooth_device</w:t>
      </w:r>
      <w:r>
        <w:rPr>
          <w:rFonts w:ascii="Consolas" w:hAnsi="Consolas" w:cs="Courier New"/>
          <w:color w:val="666600"/>
          <w:sz w:val="17"/>
          <w:szCs w:val="17"/>
        </w:rPr>
        <w:t>(</w:t>
      </w:r>
      <w:r>
        <w:rPr>
          <w:rFonts w:ascii="Consolas" w:hAnsi="Consolas" w:cs="Courier New"/>
          <w:color w:val="000000"/>
          <w:sz w:val="17"/>
          <w:szCs w:val="17"/>
        </w:rPr>
        <w:t>s</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76824C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"Response from device: {response}"</w:t>
      </w:r>
      <w:r>
        <w:rPr>
          <w:rFonts w:ascii="Consolas" w:hAnsi="Consolas" w:cs="Courier New"/>
          <w:color w:val="666600"/>
          <w:sz w:val="17"/>
          <w:szCs w:val="17"/>
        </w:rPr>
        <w:t>)</w:t>
      </w:r>
    </w:p>
    <w:p w14:paraId="7FBDF9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s</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36097D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251362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880000"/>
          <w:sz w:val="17"/>
          <w:szCs w:val="17"/>
        </w:rPr>
        <w:t># Example usage:</w:t>
      </w:r>
    </w:p>
    <w:p w14:paraId="73B072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"B8:27:EB:22:57:E0"</w:t>
      </w:r>
    </w:p>
    <w:p w14:paraId="531D03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port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1B1693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command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"vibrate"</w:t>
      </w:r>
    </w:p>
    <w:p w14:paraId="4C2EF0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control_sexual_bluetooth_device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3FCCA6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27. </w:t>
      </w:r>
    </w:p>
    <w:p w14:paraId="29232E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88"/>
          <w:sz w:val="17"/>
          <w:szCs w:val="17"/>
        </w:rPr>
        <w:t>import</w:t>
      </w:r>
      <w:r>
        <w:rPr>
          <w:rFonts w:ascii="Consolas" w:hAnsi="Consolas" w:cs="Courier New"/>
          <w:color w:val="000000"/>
          <w:sz w:val="17"/>
          <w:szCs w:val="17"/>
        </w:rPr>
        <w:t xml:space="preserve"> bluetooth</w:t>
      </w:r>
    </w:p>
    <w:p w14:paraId="45C2E8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16743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880000"/>
          <w:sz w:val="17"/>
          <w:szCs w:val="17"/>
        </w:rPr>
        <w:t># Define a function to connect to a Bluetooth device</w:t>
      </w:r>
    </w:p>
    <w:p w14:paraId="5186D9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def</w:t>
      </w:r>
      <w:r>
        <w:rPr>
          <w:rFonts w:ascii="Consolas" w:hAnsi="Consolas" w:cs="Courier New"/>
          <w:color w:val="000000"/>
          <w:sz w:val="17"/>
          <w:szCs w:val="17"/>
        </w:rPr>
        <w:t xml:space="preserve"> connect_to_device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3D4EEF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sock </w:t>
      </w:r>
      <w:r>
        <w:rPr>
          <w:rFonts w:ascii="Consolas" w:hAnsi="Consolas" w:cs="Courier New"/>
          <w:color w:val="666600"/>
          <w:sz w:val="17"/>
          <w:szCs w:val="17"/>
        </w:rPr>
        <w:t>=</w:t>
      </w:r>
      <w:r>
        <w:rPr>
          <w:rFonts w:ascii="Consolas" w:hAnsi="Consolas" w:cs="Courier New"/>
          <w:color w:val="000000"/>
          <w:sz w:val="17"/>
          <w:szCs w:val="17"/>
        </w:rPr>
        <w:t xml:space="preserve"> bluetooth</w:t>
      </w:r>
      <w:r>
        <w:rPr>
          <w:rFonts w:ascii="Consolas" w:hAnsi="Consolas" w:cs="Courier New"/>
          <w:color w:val="666600"/>
          <w:sz w:val="17"/>
          <w:szCs w:val="17"/>
        </w:rPr>
        <w:t>.</w:t>
      </w:r>
      <w:r>
        <w:rPr>
          <w:rFonts w:ascii="Consolas" w:hAnsi="Consolas" w:cs="Courier New"/>
          <w:color w:val="660066"/>
          <w:sz w:val="17"/>
          <w:szCs w:val="17"/>
        </w:rPr>
        <w:t>BluetoothSocket</w:t>
      </w:r>
      <w:r>
        <w:rPr>
          <w:rFonts w:ascii="Consolas" w:hAnsi="Consolas" w:cs="Courier New"/>
          <w:color w:val="666600"/>
          <w:sz w:val="17"/>
          <w:szCs w:val="17"/>
        </w:rPr>
        <w:t>(</w:t>
      </w:r>
      <w:r>
        <w:rPr>
          <w:rFonts w:ascii="Consolas" w:hAnsi="Consolas" w:cs="Courier New"/>
          <w:color w:val="000000"/>
          <w:sz w:val="17"/>
          <w:szCs w:val="17"/>
        </w:rPr>
        <w:t>bluetooth</w:t>
      </w:r>
      <w:r>
        <w:rPr>
          <w:rFonts w:ascii="Consolas" w:hAnsi="Consolas" w:cs="Courier New"/>
          <w:color w:val="666600"/>
          <w:sz w:val="17"/>
          <w:szCs w:val="17"/>
        </w:rPr>
        <w:t>.</w:t>
      </w:r>
      <w:r>
        <w:rPr>
          <w:rFonts w:ascii="Consolas" w:hAnsi="Consolas" w:cs="Courier New"/>
          <w:color w:val="000000"/>
          <w:sz w:val="17"/>
          <w:szCs w:val="17"/>
        </w:rPr>
        <w:t>RFCOMM</w:t>
      </w:r>
      <w:r>
        <w:rPr>
          <w:rFonts w:ascii="Consolas" w:hAnsi="Consolas" w:cs="Courier New"/>
          <w:color w:val="666600"/>
          <w:sz w:val="17"/>
          <w:szCs w:val="17"/>
        </w:rPr>
        <w:t>)</w:t>
      </w:r>
    </w:p>
    <w:p w14:paraId="18440C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sock</w:t>
      </w:r>
      <w:r>
        <w:rPr>
          <w:rFonts w:ascii="Consolas" w:hAnsi="Consolas" w:cs="Courier New"/>
          <w:color w:val="666600"/>
          <w:sz w:val="17"/>
          <w:szCs w:val="17"/>
        </w:rPr>
        <w:t>.</w:t>
      </w:r>
      <w:r>
        <w:rPr>
          <w:rFonts w:ascii="Consolas" w:hAnsi="Consolas" w:cs="Courier New"/>
          <w:color w:val="000000"/>
          <w:sz w:val="17"/>
          <w:szCs w:val="17"/>
        </w:rPr>
        <w:t>connect</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r>
        <w:rPr>
          <w:rFonts w:ascii="Consolas" w:hAnsi="Consolas" w:cs="Courier New"/>
          <w:color w:val="000000"/>
          <w:sz w:val="17"/>
          <w:szCs w:val="17"/>
        </w:rPr>
        <w:t xml:space="preserve"> port</w:t>
      </w:r>
      <w:r>
        <w:rPr>
          <w:rFonts w:ascii="Consolas" w:hAnsi="Consolas" w:cs="Courier New"/>
          <w:color w:val="666600"/>
          <w:sz w:val="17"/>
          <w:szCs w:val="17"/>
        </w:rPr>
        <w:t>))</w:t>
      </w:r>
    </w:p>
    <w:p w14:paraId="059F83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sock</w:t>
      </w:r>
    </w:p>
    <w:p w14:paraId="537294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6DAAC2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880000"/>
          <w:sz w:val="17"/>
          <w:szCs w:val="17"/>
        </w:rPr>
        <w:t># Define a function to send a command to a connected device</w:t>
      </w:r>
    </w:p>
    <w:p w14:paraId="4B0617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def</w:t>
      </w:r>
      <w:r>
        <w:rPr>
          <w:rFonts w:ascii="Consolas" w:hAnsi="Consolas" w:cs="Courier New"/>
          <w:color w:val="000000"/>
          <w:sz w:val="17"/>
          <w:szCs w:val="17"/>
        </w:rPr>
        <w:t xml:space="preserve"> send_command</w:t>
      </w:r>
      <w:r>
        <w:rPr>
          <w:rFonts w:ascii="Consolas" w:hAnsi="Consolas" w:cs="Courier New"/>
          <w:color w:val="666600"/>
          <w:sz w:val="17"/>
          <w:szCs w:val="17"/>
        </w:rPr>
        <w:t>(</w:t>
      </w:r>
      <w:r>
        <w:rPr>
          <w:rFonts w:ascii="Consolas" w:hAnsi="Consolas" w:cs="Courier New"/>
          <w:color w:val="000000"/>
          <w:sz w:val="17"/>
          <w:szCs w:val="17"/>
        </w:rPr>
        <w:t>sock</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p>
    <w:p w14:paraId="43C37C3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sock</w:t>
      </w:r>
      <w:r>
        <w:rPr>
          <w:rFonts w:ascii="Consolas" w:hAnsi="Consolas" w:cs="Courier New"/>
          <w:color w:val="666600"/>
          <w:sz w:val="17"/>
          <w:szCs w:val="17"/>
        </w:rPr>
        <w:t>.</w:t>
      </w:r>
      <w:r>
        <w:rPr>
          <w:rFonts w:ascii="Consolas" w:hAnsi="Consolas" w:cs="Courier New"/>
          <w:color w:val="000000"/>
          <w:sz w:val="17"/>
          <w:szCs w:val="17"/>
        </w:rPr>
        <w:t>send</w:t>
      </w:r>
      <w:r>
        <w:rPr>
          <w:rFonts w:ascii="Consolas" w:hAnsi="Consolas" w:cs="Courier New"/>
          <w:color w:val="666600"/>
          <w:sz w:val="17"/>
          <w:szCs w:val="17"/>
        </w:rPr>
        <w:t>(</w:t>
      </w:r>
      <w:r>
        <w:rPr>
          <w:rFonts w:ascii="Consolas" w:hAnsi="Consolas" w:cs="Courier New"/>
          <w:color w:val="000000"/>
          <w:sz w:val="17"/>
          <w:szCs w:val="17"/>
        </w:rPr>
        <w:t>command</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p>
    <w:p w14:paraId="3D81B9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sock</w:t>
      </w:r>
      <w:r>
        <w:rPr>
          <w:rFonts w:ascii="Consolas" w:hAnsi="Consolas" w:cs="Courier New"/>
          <w:color w:val="666600"/>
          <w:sz w:val="17"/>
          <w:szCs w:val="17"/>
        </w:rPr>
        <w:t>.</w:t>
      </w:r>
      <w:r>
        <w:rPr>
          <w:rFonts w:ascii="Consolas" w:hAnsi="Consolas" w:cs="Courier New"/>
          <w:color w:val="000000"/>
          <w:sz w:val="17"/>
          <w:szCs w:val="17"/>
        </w:rPr>
        <w:t>recv</w:t>
      </w:r>
      <w:r>
        <w:rPr>
          <w:rFonts w:ascii="Consolas" w:hAnsi="Consolas" w:cs="Courier New"/>
          <w:color w:val="666600"/>
          <w:sz w:val="17"/>
          <w:szCs w:val="17"/>
        </w:rPr>
        <w:t>(</w:t>
      </w:r>
      <w:r>
        <w:rPr>
          <w:rFonts w:ascii="Consolas" w:hAnsi="Consolas" w:cs="Courier New"/>
          <w:color w:val="006666"/>
          <w:sz w:val="17"/>
          <w:szCs w:val="17"/>
        </w:rPr>
        <w:t>1024</w:t>
      </w:r>
      <w:r>
        <w:rPr>
          <w:rFonts w:ascii="Consolas" w:hAnsi="Consolas" w:cs="Courier New"/>
          <w:color w:val="666600"/>
          <w:sz w:val="17"/>
          <w:szCs w:val="17"/>
        </w:rPr>
        <w:t>)</w:t>
      </w:r>
    </w:p>
    <w:p w14:paraId="34BFDE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p>
    <w:p w14:paraId="3FBB65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1343E4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Define a function to disconnect from a device</w:t>
      </w:r>
    </w:p>
    <w:p w14:paraId="2E9F74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88"/>
          <w:sz w:val="17"/>
          <w:szCs w:val="17"/>
        </w:rPr>
        <w:t>def</w:t>
      </w:r>
      <w:r>
        <w:rPr>
          <w:rFonts w:ascii="Consolas" w:hAnsi="Consolas" w:cs="Courier New"/>
          <w:color w:val="000000"/>
          <w:sz w:val="17"/>
          <w:szCs w:val="17"/>
        </w:rPr>
        <w:t xml:space="preserve"> disconnect_from_device</w:t>
      </w:r>
      <w:r>
        <w:rPr>
          <w:rFonts w:ascii="Consolas" w:hAnsi="Consolas" w:cs="Courier New"/>
          <w:color w:val="666600"/>
          <w:sz w:val="17"/>
          <w:szCs w:val="17"/>
        </w:rPr>
        <w:t>(</w:t>
      </w:r>
      <w:r>
        <w:rPr>
          <w:rFonts w:ascii="Consolas" w:hAnsi="Consolas" w:cs="Courier New"/>
          <w:color w:val="000000"/>
          <w:sz w:val="17"/>
          <w:szCs w:val="17"/>
        </w:rPr>
        <w:t>sock</w:t>
      </w:r>
      <w:r>
        <w:rPr>
          <w:rFonts w:ascii="Consolas" w:hAnsi="Consolas" w:cs="Courier New"/>
          <w:color w:val="666600"/>
          <w:sz w:val="17"/>
          <w:szCs w:val="17"/>
        </w:rPr>
        <w:t>):</w:t>
      </w:r>
    </w:p>
    <w:p w14:paraId="36454E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sock</w:t>
      </w:r>
      <w:r>
        <w:rPr>
          <w:rFonts w:ascii="Consolas" w:hAnsi="Consolas" w:cs="Courier New"/>
          <w:color w:val="666600"/>
          <w:sz w:val="17"/>
          <w:szCs w:val="17"/>
        </w:rPr>
        <w:t>.</w:t>
      </w:r>
      <w:r>
        <w:rPr>
          <w:rFonts w:ascii="Consolas" w:hAnsi="Consolas" w:cs="Courier New"/>
          <w:color w:val="000000"/>
          <w:sz w:val="17"/>
          <w:szCs w:val="17"/>
        </w:rPr>
        <w:t>close</w:t>
      </w:r>
      <w:r>
        <w:rPr>
          <w:rFonts w:ascii="Consolas" w:hAnsi="Consolas" w:cs="Courier New"/>
          <w:color w:val="666600"/>
          <w:sz w:val="17"/>
          <w:szCs w:val="17"/>
        </w:rPr>
        <w:t>()</w:t>
      </w:r>
    </w:p>
    <w:p w14:paraId="1BD61C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001C8E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 Example usage:</w:t>
      </w:r>
    </w:p>
    <w:p w14:paraId="629DAC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device_address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"B8:27:EB:22:57:E0"</w:t>
      </w:r>
      <w:r>
        <w:rPr>
          <w:rFonts w:ascii="Consolas" w:hAnsi="Consolas" w:cs="Courier New"/>
          <w:color w:val="000000"/>
          <w:sz w:val="17"/>
          <w:szCs w:val="17"/>
        </w:rPr>
        <w:t xml:space="preserve">  </w:t>
      </w:r>
      <w:r>
        <w:rPr>
          <w:rFonts w:ascii="Consolas" w:hAnsi="Consolas" w:cs="Courier New"/>
          <w:color w:val="880000"/>
          <w:sz w:val="17"/>
          <w:szCs w:val="17"/>
        </w:rPr>
        <w:t># Replace with the address of your device</w:t>
      </w:r>
    </w:p>
    <w:p w14:paraId="5600C5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sock </w:t>
      </w:r>
      <w:r>
        <w:rPr>
          <w:rFonts w:ascii="Consolas" w:hAnsi="Consolas" w:cs="Courier New"/>
          <w:color w:val="666600"/>
          <w:sz w:val="17"/>
          <w:szCs w:val="17"/>
        </w:rPr>
        <w:t>=</w:t>
      </w:r>
      <w:r>
        <w:rPr>
          <w:rFonts w:ascii="Consolas" w:hAnsi="Consolas" w:cs="Courier New"/>
          <w:color w:val="000000"/>
          <w:sz w:val="17"/>
          <w:szCs w:val="17"/>
        </w:rPr>
        <w:t xml:space="preserve"> connect_to_device</w:t>
      </w:r>
      <w:r>
        <w:rPr>
          <w:rFonts w:ascii="Consolas" w:hAnsi="Consolas" w:cs="Courier New"/>
          <w:color w:val="666600"/>
          <w:sz w:val="17"/>
          <w:szCs w:val="17"/>
        </w:rPr>
        <w:t>(</w:t>
      </w:r>
      <w:r>
        <w:rPr>
          <w:rFonts w:ascii="Consolas" w:hAnsi="Consolas" w:cs="Courier New"/>
          <w:color w:val="000000"/>
          <w:sz w:val="17"/>
          <w:szCs w:val="17"/>
        </w:rPr>
        <w:t>device_address</w:t>
      </w:r>
      <w:r>
        <w:rPr>
          <w:rFonts w:ascii="Consolas" w:hAnsi="Consolas" w:cs="Courier New"/>
          <w:color w:val="666600"/>
          <w:sz w:val="17"/>
          <w:szCs w:val="17"/>
        </w:rPr>
        <w:t>)</w:t>
      </w:r>
    </w:p>
    <w:p w14:paraId="76A615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send_command</w:t>
      </w:r>
      <w:r>
        <w:rPr>
          <w:rFonts w:ascii="Consolas" w:hAnsi="Consolas" w:cs="Courier New"/>
          <w:color w:val="666600"/>
          <w:sz w:val="17"/>
          <w:szCs w:val="17"/>
        </w:rPr>
        <w:t>(</w:t>
      </w:r>
      <w:r>
        <w:rPr>
          <w:rFonts w:ascii="Consolas" w:hAnsi="Consolas" w:cs="Courier New"/>
          <w:color w:val="000000"/>
          <w:sz w:val="17"/>
          <w:szCs w:val="17"/>
        </w:rPr>
        <w:t>sock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device!"</w:t>
      </w:r>
      <w:r>
        <w:rPr>
          <w:rFonts w:ascii="Consolas" w:hAnsi="Consolas" w:cs="Courier New"/>
          <w:color w:val="666600"/>
          <w:sz w:val="17"/>
          <w:szCs w:val="17"/>
        </w:rPr>
        <w:t>)</w:t>
      </w:r>
    </w:p>
    <w:p w14:paraId="5C9939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disconnect_from_device</w:t>
      </w:r>
      <w:r>
        <w:rPr>
          <w:rFonts w:ascii="Consolas" w:hAnsi="Consolas" w:cs="Courier New"/>
          <w:color w:val="666600"/>
          <w:sz w:val="17"/>
          <w:szCs w:val="17"/>
        </w:rPr>
        <w:t>(</w:t>
      </w:r>
      <w:r>
        <w:rPr>
          <w:rFonts w:ascii="Consolas" w:hAnsi="Consolas" w:cs="Courier New"/>
          <w:color w:val="000000"/>
          <w:sz w:val="17"/>
          <w:szCs w:val="17"/>
        </w:rPr>
        <w:t>sock</w:t>
      </w:r>
      <w:r>
        <w:rPr>
          <w:rFonts w:ascii="Consolas" w:hAnsi="Consolas" w:cs="Courier New"/>
          <w:color w:val="666600"/>
          <w:sz w:val="17"/>
          <w:szCs w:val="17"/>
        </w:rPr>
        <w:t>)</w:t>
      </w:r>
    </w:p>
    <w:p w14:paraId="7D4865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5D78D2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7F329AC7" w14:textId="77777777" w:rsidR="00F83268" w:rsidRDefault="00F83268" w:rsidP="00F83268"/>
    <w:p w14:paraId="2F1621FD" w14:textId="6EE28A1D" w:rsidR="00B301DB" w:rsidRDefault="00B301DB" w:rsidP="009D4CCC">
      <w:pPr>
        <w:pStyle w:val="Heading3"/>
      </w:pPr>
      <w:r w:rsidRPr="00B301DB">
        <w:lastRenderedPageBreak/>
        <w:t>services\detection_service.py</w:t>
      </w:r>
    </w:p>
    <w:p w14:paraId="49DBEFAF" w14:textId="77777777" w:rsidR="00B301DB" w:rsidRDefault="00B301DB" w:rsidP="00B301DB"/>
    <w:p w14:paraId="3042AF7B"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0952CB44"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csv</w:t>
      </w:r>
    </w:p>
    <w:p w14:paraId="484CB16A"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13F14D0"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DetectionService</w:t>
      </w:r>
      <w:r>
        <w:rPr>
          <w:rFonts w:ascii="Consolas" w:hAnsi="Consolas" w:cs="Courier New"/>
          <w:color w:val="666600"/>
          <w:sz w:val="17"/>
          <w:szCs w:val="17"/>
        </w:rPr>
        <w:t>:</w:t>
      </w:r>
    </w:p>
    <w:p w14:paraId="2C0E3938"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detections_file</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p>
    <w:p w14:paraId="38B5E206"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detections_file </w:t>
      </w:r>
      <w:r>
        <w:rPr>
          <w:rFonts w:ascii="Consolas" w:hAnsi="Consolas" w:cs="Courier New"/>
          <w:color w:val="666600"/>
          <w:sz w:val="17"/>
          <w:szCs w:val="17"/>
        </w:rPr>
        <w:t>=</w:t>
      </w:r>
      <w:r>
        <w:rPr>
          <w:rFonts w:ascii="Consolas" w:hAnsi="Consolas" w:cs="Courier New"/>
          <w:color w:val="000000"/>
          <w:sz w:val="17"/>
          <w:szCs w:val="17"/>
        </w:rPr>
        <w:t xml:space="preserve"> detections_file</w:t>
      </w:r>
    </w:p>
    <w:p w14:paraId="34ACE15D"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74E76D0"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view_saved_detections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830F516"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
    <w:p w14:paraId="19371992"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Load and display saved detections from the JSON file.</w:t>
      </w:r>
    </w:p>
    <w:p w14:paraId="71DCC1F0"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w:t>
      </w:r>
    </w:p>
    <w:p w14:paraId="3D091477"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2062F1DF"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EE5CD49"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210111C2"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411307B5"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w:t>
      </w:r>
      <w:r>
        <w:rPr>
          <w:rFonts w:ascii="Consolas" w:hAnsi="Consolas" w:cs="Courier New"/>
          <w:color w:val="666600"/>
          <w:sz w:val="17"/>
          <w:szCs w:val="17"/>
        </w:rPr>
        <w:t>,</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enumerate</w:t>
      </w:r>
      <w:r>
        <w:rPr>
          <w:rFonts w:ascii="Consolas" w:hAnsi="Consolas" w:cs="Courier New"/>
          <w:color w:val="666600"/>
          <w:sz w:val="17"/>
          <w:szCs w:val="17"/>
        </w:rPr>
        <w:t>(</w:t>
      </w:r>
      <w:r>
        <w:rPr>
          <w:rFonts w:ascii="Consolas" w:hAnsi="Consolas" w:cs="Courier New"/>
          <w:color w:val="000000"/>
          <w:sz w:val="17"/>
          <w:szCs w:val="17"/>
        </w:rPr>
        <w:t>detections</w:t>
      </w:r>
      <w:r>
        <w:rPr>
          <w:rFonts w:ascii="Consolas" w:hAnsi="Consolas" w:cs="Courier New"/>
          <w:color w:val="666600"/>
          <w:sz w:val="17"/>
          <w:szCs w:val="17"/>
        </w:rPr>
        <w:t>,</w:t>
      </w:r>
      <w:r>
        <w:rPr>
          <w:rFonts w:ascii="Consolas" w:hAnsi="Consolas" w:cs="Courier New"/>
          <w:color w:val="000000"/>
          <w:sz w:val="17"/>
          <w:szCs w:val="17"/>
        </w:rPr>
        <w:t xml:space="preserve"> start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121B887E"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"Detection {i}:"</w:t>
      </w:r>
      <w:r>
        <w:rPr>
          <w:rFonts w:ascii="Consolas" w:hAnsi="Consolas" w:cs="Courier New"/>
          <w:color w:val="666600"/>
          <w:sz w:val="17"/>
          <w:szCs w:val="17"/>
        </w:rPr>
        <w:t>)</w:t>
      </w:r>
    </w:p>
    <w:p w14:paraId="4550062A"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  License Plate: {detection.get('license_plate', 'N/A')}"</w:t>
      </w:r>
      <w:r>
        <w:rPr>
          <w:rFonts w:ascii="Consolas" w:hAnsi="Consolas" w:cs="Courier New"/>
          <w:color w:val="666600"/>
          <w:sz w:val="17"/>
          <w:szCs w:val="17"/>
        </w:rPr>
        <w:t>)</w:t>
      </w:r>
    </w:p>
    <w:p w14:paraId="2A096289"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  Vehicle Data: {detection.get('vehicle_data', {})}"</w:t>
      </w:r>
      <w:r>
        <w:rPr>
          <w:rFonts w:ascii="Consolas" w:hAnsi="Consolas" w:cs="Courier New"/>
          <w:color w:val="666600"/>
          <w:sz w:val="17"/>
          <w:szCs w:val="17"/>
        </w:rPr>
        <w:t>)</w:t>
      </w:r>
    </w:p>
    <w:p w14:paraId="4515DD1D"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car </w:t>
      </w:r>
      <w:r>
        <w:rPr>
          <w:rFonts w:ascii="Consolas" w:hAnsi="Consolas" w:cs="Courier New"/>
          <w:color w:val="000088"/>
          <w:sz w:val="17"/>
          <w:szCs w:val="17"/>
        </w:rPr>
        <w:t>in</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8800"/>
          <w:sz w:val="17"/>
          <w:szCs w:val="17"/>
        </w:rPr>
        <w:t>'detected_cars'</w:t>
      </w:r>
      <w:r>
        <w:rPr>
          <w:rFonts w:ascii="Consolas" w:hAnsi="Consolas" w:cs="Courier New"/>
          <w:color w:val="666600"/>
          <w:sz w:val="17"/>
          <w:szCs w:val="17"/>
        </w:rPr>
        <w:t>]:</w:t>
      </w:r>
    </w:p>
    <w:p w14:paraId="72D075FA"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    - Box: {car['box']}, Confidence: {car['confidence']}"</w:t>
      </w:r>
      <w:r>
        <w:rPr>
          <w:rFonts w:ascii="Consolas" w:hAnsi="Consolas" w:cs="Courier New"/>
          <w:color w:val="666600"/>
          <w:sz w:val="17"/>
          <w:szCs w:val="17"/>
        </w:rPr>
        <w:t>)</w:t>
      </w:r>
    </w:p>
    <w:p w14:paraId="424AECDC"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w:t>
      </w:r>
      <w:r>
        <w:rPr>
          <w:rFonts w:ascii="Consolas" w:hAnsi="Consolas" w:cs="Courier New"/>
          <w:color w:val="666600"/>
          <w:sz w:val="17"/>
          <w:szCs w:val="17"/>
        </w:rPr>
        <w:t>)</w:t>
      </w:r>
    </w:p>
    <w:p w14:paraId="4F6D8345"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3751D59E"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loading or displaying detections: {e}"</w:t>
      </w:r>
      <w:r>
        <w:rPr>
          <w:rFonts w:ascii="Consolas" w:hAnsi="Consolas" w:cs="Courier New"/>
          <w:color w:val="666600"/>
          <w:sz w:val="17"/>
          <w:szCs w:val="17"/>
        </w:rPr>
        <w:t>)</w:t>
      </w:r>
    </w:p>
    <w:p w14:paraId="597CE949"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280E7C06"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export_detections_to_csv</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output_csv</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p>
    <w:p w14:paraId="4EB8B83D"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8800"/>
          <w:sz w:val="17"/>
          <w:szCs w:val="17"/>
        </w:rPr>
        <w:t>"""</w:t>
      </w:r>
    </w:p>
    <w:p w14:paraId="1F80CFA2"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Export saved detections from JSON to CSV format.</w:t>
      </w:r>
    </w:p>
    <w:p w14:paraId="2BAA3AAB"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w:t>
      </w:r>
    </w:p>
    <w:p w14:paraId="3C996A2B"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648AC85D"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detections_file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3B358255"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detections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0ED5DBF6"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3D64211E"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output_csv</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newline</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csvfile</w:t>
      </w:r>
      <w:r>
        <w:rPr>
          <w:rFonts w:ascii="Consolas" w:hAnsi="Consolas" w:cs="Courier New"/>
          <w:color w:val="666600"/>
          <w:sz w:val="17"/>
          <w:szCs w:val="17"/>
        </w:rPr>
        <w:t>:</w:t>
      </w:r>
    </w:p>
    <w:p w14:paraId="455750F1"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fieldnames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'License 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'Vehicle 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'Vehicle Manufacturer'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'Car Bounding Box'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'Confidence'</w:t>
      </w:r>
      <w:r>
        <w:rPr>
          <w:rFonts w:ascii="Consolas" w:hAnsi="Consolas" w:cs="Courier New"/>
          <w:color w:val="666600"/>
          <w:sz w:val="17"/>
          <w:szCs w:val="17"/>
        </w:rPr>
        <w:t>]</w:t>
      </w:r>
    </w:p>
    <w:p w14:paraId="41C90D9C"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writer </w:t>
      </w:r>
      <w:r>
        <w:rPr>
          <w:rFonts w:ascii="Consolas" w:hAnsi="Consolas" w:cs="Courier New"/>
          <w:color w:val="666600"/>
          <w:sz w:val="17"/>
          <w:szCs w:val="17"/>
        </w:rPr>
        <w:t>=</w:t>
      </w:r>
      <w:r>
        <w:rPr>
          <w:rFonts w:ascii="Consolas" w:hAnsi="Consolas" w:cs="Courier New"/>
          <w:color w:val="000000"/>
          <w:sz w:val="17"/>
          <w:szCs w:val="17"/>
        </w:rPr>
        <w:t xml:space="preserve"> csv</w:t>
      </w:r>
      <w:r>
        <w:rPr>
          <w:rFonts w:ascii="Consolas" w:hAnsi="Consolas" w:cs="Courier New"/>
          <w:color w:val="666600"/>
          <w:sz w:val="17"/>
          <w:szCs w:val="17"/>
        </w:rPr>
        <w:t>.</w:t>
      </w:r>
      <w:r>
        <w:rPr>
          <w:rFonts w:ascii="Consolas" w:hAnsi="Consolas" w:cs="Courier New"/>
          <w:color w:val="660066"/>
          <w:sz w:val="17"/>
          <w:szCs w:val="17"/>
        </w:rPr>
        <w:t>DictWriter</w:t>
      </w:r>
      <w:r>
        <w:rPr>
          <w:rFonts w:ascii="Consolas" w:hAnsi="Consolas" w:cs="Courier New"/>
          <w:color w:val="666600"/>
          <w:sz w:val="17"/>
          <w:szCs w:val="17"/>
        </w:rPr>
        <w:t>(</w:t>
      </w:r>
      <w:r>
        <w:rPr>
          <w:rFonts w:ascii="Consolas" w:hAnsi="Consolas" w:cs="Courier New"/>
          <w:color w:val="000000"/>
          <w:sz w:val="17"/>
          <w:szCs w:val="17"/>
        </w:rPr>
        <w:t>csvfile</w:t>
      </w:r>
      <w:r>
        <w:rPr>
          <w:rFonts w:ascii="Consolas" w:hAnsi="Consolas" w:cs="Courier New"/>
          <w:color w:val="666600"/>
          <w:sz w:val="17"/>
          <w:szCs w:val="17"/>
        </w:rPr>
        <w:t>,</w:t>
      </w:r>
      <w:r>
        <w:rPr>
          <w:rFonts w:ascii="Consolas" w:hAnsi="Consolas" w:cs="Courier New"/>
          <w:color w:val="000000"/>
          <w:sz w:val="17"/>
          <w:szCs w:val="17"/>
        </w:rPr>
        <w:t xml:space="preserve"> fieldnames</w:t>
      </w:r>
      <w:r>
        <w:rPr>
          <w:rFonts w:ascii="Consolas" w:hAnsi="Consolas" w:cs="Courier New"/>
          <w:color w:val="666600"/>
          <w:sz w:val="17"/>
          <w:szCs w:val="17"/>
        </w:rPr>
        <w:t>=</w:t>
      </w:r>
      <w:r>
        <w:rPr>
          <w:rFonts w:ascii="Consolas" w:hAnsi="Consolas" w:cs="Courier New"/>
          <w:color w:val="000000"/>
          <w:sz w:val="17"/>
          <w:szCs w:val="17"/>
        </w:rPr>
        <w:t>fieldnames</w:t>
      </w:r>
      <w:r>
        <w:rPr>
          <w:rFonts w:ascii="Consolas" w:hAnsi="Consolas" w:cs="Courier New"/>
          <w:color w:val="666600"/>
          <w:sz w:val="17"/>
          <w:szCs w:val="17"/>
        </w:rPr>
        <w:t>)</w:t>
      </w:r>
    </w:p>
    <w:p w14:paraId="591BEE44"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writer</w:t>
      </w:r>
      <w:r>
        <w:rPr>
          <w:rFonts w:ascii="Consolas" w:hAnsi="Consolas" w:cs="Courier New"/>
          <w:color w:val="666600"/>
          <w:sz w:val="17"/>
          <w:szCs w:val="17"/>
        </w:rPr>
        <w:t>.</w:t>
      </w:r>
      <w:r>
        <w:rPr>
          <w:rFonts w:ascii="Consolas" w:hAnsi="Consolas" w:cs="Courier New"/>
          <w:color w:val="000000"/>
          <w:sz w:val="17"/>
          <w:szCs w:val="17"/>
        </w:rPr>
        <w:t>writeheader</w:t>
      </w:r>
      <w:r>
        <w:rPr>
          <w:rFonts w:ascii="Consolas" w:hAnsi="Consolas" w:cs="Courier New"/>
          <w:color w:val="666600"/>
          <w:sz w:val="17"/>
          <w:szCs w:val="17"/>
        </w:rPr>
        <w:t>()</w:t>
      </w:r>
    </w:p>
    <w:p w14:paraId="1F908351"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060A8163"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detection </w:t>
      </w:r>
      <w:r>
        <w:rPr>
          <w:rFonts w:ascii="Consolas" w:hAnsi="Consolas" w:cs="Courier New"/>
          <w:color w:val="000088"/>
          <w:sz w:val="17"/>
          <w:szCs w:val="17"/>
        </w:rPr>
        <w:t>in</w:t>
      </w:r>
      <w:r>
        <w:rPr>
          <w:rFonts w:ascii="Consolas" w:hAnsi="Consolas" w:cs="Courier New"/>
          <w:color w:val="000000"/>
          <w:sz w:val="17"/>
          <w:szCs w:val="17"/>
        </w:rPr>
        <w:t xml:space="preserve"> detections</w:t>
      </w:r>
      <w:r>
        <w:rPr>
          <w:rFonts w:ascii="Consolas" w:hAnsi="Consolas" w:cs="Courier New"/>
          <w:color w:val="666600"/>
          <w:sz w:val="17"/>
          <w:szCs w:val="17"/>
        </w:rPr>
        <w:t>:</w:t>
      </w:r>
    </w:p>
    <w:p w14:paraId="5C1266F7"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car </w:t>
      </w:r>
      <w:r>
        <w:rPr>
          <w:rFonts w:ascii="Consolas" w:hAnsi="Consolas" w:cs="Courier New"/>
          <w:color w:val="000088"/>
          <w:sz w:val="17"/>
          <w:szCs w:val="17"/>
        </w:rPr>
        <w:t>in</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8800"/>
          <w:sz w:val="17"/>
          <w:szCs w:val="17"/>
        </w:rPr>
        <w:t>'detected_cars'</w:t>
      </w:r>
      <w:r>
        <w:rPr>
          <w:rFonts w:ascii="Consolas" w:hAnsi="Consolas" w:cs="Courier New"/>
          <w:color w:val="666600"/>
          <w:sz w:val="17"/>
          <w:szCs w:val="17"/>
        </w:rPr>
        <w:t>]:</w:t>
      </w:r>
    </w:p>
    <w:p w14:paraId="4904EDD1"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writer</w:t>
      </w:r>
      <w:r>
        <w:rPr>
          <w:rFonts w:ascii="Consolas" w:hAnsi="Consolas" w:cs="Courier New"/>
          <w:color w:val="666600"/>
          <w:sz w:val="17"/>
          <w:szCs w:val="17"/>
        </w:rPr>
        <w:t>.</w:t>
      </w:r>
      <w:r>
        <w:rPr>
          <w:rFonts w:ascii="Consolas" w:hAnsi="Consolas" w:cs="Courier New"/>
          <w:color w:val="000000"/>
          <w:sz w:val="17"/>
          <w:szCs w:val="17"/>
        </w:rPr>
        <w:t>writerow</w:t>
      </w:r>
      <w:r>
        <w:rPr>
          <w:rFonts w:ascii="Consolas" w:hAnsi="Consolas" w:cs="Courier New"/>
          <w:color w:val="666600"/>
          <w:sz w:val="17"/>
          <w:szCs w:val="17"/>
        </w:rPr>
        <w:t>({</w:t>
      </w:r>
    </w:p>
    <w:p w14:paraId="5D244DD4"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8800"/>
          <w:sz w:val="17"/>
          <w:szCs w:val="17"/>
        </w:rPr>
        <w:t>'License Plate'</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'license_plate'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'N/A'</w:t>
      </w:r>
      <w:r>
        <w:rPr>
          <w:rFonts w:ascii="Consolas" w:hAnsi="Consolas" w:cs="Courier New"/>
          <w:color w:val="666600"/>
          <w:sz w:val="17"/>
          <w:szCs w:val="17"/>
        </w:rPr>
        <w:t>),</w:t>
      </w:r>
    </w:p>
    <w:p w14:paraId="54CAB53A"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'Vehicle Model'</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'vehicle_data'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7F974B88"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8800"/>
          <w:sz w:val="17"/>
          <w:szCs w:val="17"/>
        </w:rPr>
        <w:t>'Vehicle Manufacturer'</w:t>
      </w:r>
      <w:r>
        <w:rPr>
          <w:rFonts w:ascii="Consolas" w:hAnsi="Consolas" w:cs="Courier New"/>
          <w:color w:val="666600"/>
          <w:sz w:val="17"/>
          <w:szCs w:val="17"/>
        </w:rPr>
        <w:t>:</w:t>
      </w:r>
      <w:r>
        <w:rPr>
          <w:rFonts w:ascii="Consolas" w:hAnsi="Consolas" w:cs="Courier New"/>
          <w:color w:val="000000"/>
          <w:sz w:val="17"/>
          <w:szCs w:val="17"/>
        </w:rPr>
        <w:t xml:space="preserve"> detection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'vehicle_data'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'manufacturer'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6A399BF6"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8800"/>
          <w:sz w:val="17"/>
          <w:szCs w:val="17"/>
        </w:rPr>
        <w:t>'Car Bounding Box'</w:t>
      </w:r>
      <w:r>
        <w:rPr>
          <w:rFonts w:ascii="Consolas" w:hAnsi="Consolas" w:cs="Courier New"/>
          <w:color w:val="666600"/>
          <w:sz w:val="17"/>
          <w:szCs w:val="17"/>
        </w:rPr>
        <w:t>:</w:t>
      </w:r>
      <w:r>
        <w:rPr>
          <w:rFonts w:ascii="Consolas" w:hAnsi="Consolas" w:cs="Courier New"/>
          <w:color w:val="000000"/>
          <w:sz w:val="17"/>
          <w:szCs w:val="17"/>
        </w:rPr>
        <w:t xml:space="preserve"> car</w:t>
      </w:r>
      <w:r>
        <w:rPr>
          <w:rFonts w:ascii="Consolas" w:hAnsi="Consolas" w:cs="Courier New"/>
          <w:color w:val="666600"/>
          <w:sz w:val="17"/>
          <w:szCs w:val="17"/>
        </w:rPr>
        <w:t>[</w:t>
      </w:r>
      <w:r>
        <w:rPr>
          <w:rFonts w:ascii="Consolas" w:hAnsi="Consolas" w:cs="Courier New"/>
          <w:color w:val="008800"/>
          <w:sz w:val="17"/>
          <w:szCs w:val="17"/>
        </w:rPr>
        <w:t>'box'</w:t>
      </w:r>
      <w:r>
        <w:rPr>
          <w:rFonts w:ascii="Consolas" w:hAnsi="Consolas" w:cs="Courier New"/>
          <w:color w:val="666600"/>
          <w:sz w:val="17"/>
          <w:szCs w:val="17"/>
        </w:rPr>
        <w:t>],</w:t>
      </w:r>
    </w:p>
    <w:p w14:paraId="3F211A70"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8800"/>
          <w:sz w:val="17"/>
          <w:szCs w:val="17"/>
        </w:rPr>
        <w:t>'Confidence'</w:t>
      </w:r>
      <w:r>
        <w:rPr>
          <w:rFonts w:ascii="Consolas" w:hAnsi="Consolas" w:cs="Courier New"/>
          <w:color w:val="666600"/>
          <w:sz w:val="17"/>
          <w:szCs w:val="17"/>
        </w:rPr>
        <w:t>:</w:t>
      </w:r>
      <w:r>
        <w:rPr>
          <w:rFonts w:ascii="Consolas" w:hAnsi="Consolas" w:cs="Courier New"/>
          <w:color w:val="000000"/>
          <w:sz w:val="17"/>
          <w:szCs w:val="17"/>
        </w:rPr>
        <w:t xml:space="preserve"> car</w:t>
      </w:r>
      <w:r>
        <w:rPr>
          <w:rFonts w:ascii="Consolas" w:hAnsi="Consolas" w:cs="Courier New"/>
          <w:color w:val="666600"/>
          <w:sz w:val="17"/>
          <w:szCs w:val="17"/>
        </w:rPr>
        <w:t>[</w:t>
      </w:r>
      <w:r>
        <w:rPr>
          <w:rFonts w:ascii="Consolas" w:hAnsi="Consolas" w:cs="Courier New"/>
          <w:color w:val="008800"/>
          <w:sz w:val="17"/>
          <w:szCs w:val="17"/>
        </w:rPr>
        <w:t>'confidence'</w:t>
      </w:r>
      <w:r>
        <w:rPr>
          <w:rFonts w:ascii="Consolas" w:hAnsi="Consolas" w:cs="Courier New"/>
          <w:color w:val="666600"/>
          <w:sz w:val="17"/>
          <w:szCs w:val="17"/>
        </w:rPr>
        <w:t>]</w:t>
      </w:r>
    </w:p>
    <w:p w14:paraId="74000E01"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666600"/>
          <w:sz w:val="17"/>
          <w:szCs w:val="17"/>
        </w:rPr>
        <w:t>})</w:t>
      </w:r>
    </w:p>
    <w:p w14:paraId="41263BF7"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72D75974"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"Detections exported to {output_csv}"</w:t>
      </w:r>
      <w:r>
        <w:rPr>
          <w:rFonts w:ascii="Consolas" w:hAnsi="Consolas" w:cs="Courier New"/>
          <w:color w:val="666600"/>
          <w:sz w:val="17"/>
          <w:szCs w:val="17"/>
        </w:rPr>
        <w:t>)</w:t>
      </w:r>
    </w:p>
    <w:p w14:paraId="4A8FB877"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06A49ADB"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73D56D11"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"Error exporting detections: {e}"</w:t>
      </w:r>
      <w:r>
        <w:rPr>
          <w:rFonts w:ascii="Consolas" w:hAnsi="Consolas" w:cs="Courier New"/>
          <w:color w:val="666600"/>
          <w:sz w:val="17"/>
          <w:szCs w:val="17"/>
        </w:rPr>
        <w:t>)</w:t>
      </w:r>
    </w:p>
    <w:p w14:paraId="5DC61724"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1372A48F" w14:textId="77777777" w:rsidR="00024F45" w:rsidRDefault="00024F4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728218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w:t>
      </w:r>
    </w:p>
    <w:p w14:paraId="70DDFDB9" w14:textId="77777777" w:rsidR="00B301DB" w:rsidRDefault="00B301DB" w:rsidP="00B301DB"/>
    <w:p w14:paraId="48B1D07B" w14:textId="77777777" w:rsidR="00B301DB" w:rsidRPr="00B301DB" w:rsidRDefault="00B301DB" w:rsidP="00B301DB"/>
    <w:p w14:paraId="4B3F6E40" w14:textId="60E79398" w:rsidR="00DF0E5C" w:rsidRDefault="009D4CCC" w:rsidP="009D4CCC">
      <w:pPr>
        <w:pStyle w:val="Heading3"/>
      </w:pPr>
      <w:r>
        <w:lastRenderedPageBreak/>
        <w:t>S</w:t>
      </w:r>
      <w:r w:rsidR="00DF0E5C">
        <w:t>ervices</w:t>
      </w:r>
      <w:r>
        <w:t>\buissness_management.py</w:t>
      </w:r>
    </w:p>
    <w:p w14:paraId="2EFEDDFC" w14:textId="77777777" w:rsidR="009D4CCC" w:rsidRDefault="009D4CCC" w:rsidP="00F83268"/>
    <w:p w14:paraId="7084877B" w14:textId="61670A84" w:rsidR="009D4CCC" w:rsidRDefault="009D4CCC" w:rsidP="009D4CCC">
      <w:pPr>
        <w:pStyle w:val="Heading5"/>
      </w:pPr>
      <w:r>
        <w:t>The Code</w:t>
      </w:r>
    </w:p>
    <w:p w14:paraId="4FE4180A" w14:textId="77777777" w:rsidR="009D4CCC" w:rsidRDefault="009D4CCC" w:rsidP="00F83268"/>
    <w:p w14:paraId="5EC7046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13FFBAD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54AF3CB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datetime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61B83EC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44DF28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r>
        <w:rPr>
          <w:rFonts w:ascii="Consolas" w:hAnsi="Consolas" w:cs="Courier New"/>
          <w:color w:val="666600"/>
          <w:sz w:val="17"/>
          <w:szCs w:val="17"/>
        </w:rPr>
        <w:t>:</w:t>
      </w:r>
    </w:p>
    <w:p w14:paraId="6D5EC7EA"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8283AF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data_file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"business_data.json"</w:t>
      </w:r>
    </w:p>
    <w:p w14:paraId="6A6A0EC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p>
    <w:p w14:paraId="01C609B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initialize_data</w:t>
      </w:r>
      <w:r>
        <w:rPr>
          <w:rFonts w:ascii="Consolas" w:hAnsi="Consolas" w:cs="Courier New"/>
          <w:color w:val="666600"/>
          <w:sz w:val="17"/>
          <w:szCs w:val="17"/>
        </w:rPr>
        <w:t>()</w:t>
      </w:r>
    </w:p>
    <w:p w14:paraId="256E888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w:t>
      </w:r>
    </w:p>
    <w:p w14:paraId="1C78192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initialize_data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669DEE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8800"/>
          <w:sz w:val="17"/>
          <w:szCs w:val="17"/>
        </w:rPr>
        <w:t>"""Initializes an empty structure for business management data."""</w:t>
      </w:r>
    </w:p>
    <w:p w14:paraId="6699602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50A3A9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8800"/>
          <w:sz w:val="17"/>
          <w:szCs w:val="17"/>
        </w:rPr>
        <w:t>"projects"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759F5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"expenses"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F6DF40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8800"/>
          <w:sz w:val="17"/>
          <w:szCs w:val="17"/>
        </w:rPr>
        <w:t>"meetings"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38090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008800"/>
          <w:sz w:val="17"/>
          <w:szCs w:val="17"/>
        </w:rPr>
        <w:t>"performance"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"metrics"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8BE88C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666600"/>
          <w:sz w:val="17"/>
          <w:szCs w:val="17"/>
        </w:rPr>
        <w:t>}</w:t>
      </w:r>
    </w:p>
    <w:p w14:paraId="209278EA"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E35601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50B3CC8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p>
    <w:p w14:paraId="1CB990F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5FBF3C2"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8800"/>
          <w:sz w:val="17"/>
          <w:szCs w:val="17"/>
        </w:rPr>
        <w:t>"""Loads the current data from the JSON file."""</w:t>
      </w:r>
    </w:p>
    <w:p w14:paraId="7DC315A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40222F5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7A7DD7EA"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48D133A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CB678A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008800"/>
          <w:sz w:val="17"/>
          <w:szCs w:val="17"/>
        </w:rPr>
        <w:t>"""Saves the current data back to the JSON file."""</w:t>
      </w:r>
    </w:p>
    <w:p w14:paraId="1F3ED43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data_file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485F208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json</w:t>
      </w:r>
      <w:r>
        <w:rPr>
          <w:rFonts w:ascii="Consolas" w:hAnsi="Consolas" w:cs="Courier New"/>
          <w:color w:val="666600"/>
          <w:sz w:val="17"/>
          <w:szCs w:val="17"/>
        </w:rPr>
        <w:t>.</w:t>
      </w:r>
      <w:r>
        <w:rPr>
          <w:rFonts w:ascii="Consolas" w:hAnsi="Consolas" w:cs="Courier New"/>
          <w:color w:val="000088"/>
          <w:sz w:val="17"/>
          <w:szCs w:val="17"/>
        </w:rPr>
        <w:t>dump</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046F0AB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32FB197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add_project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deadline</w:t>
      </w:r>
      <w:r>
        <w:rPr>
          <w:rFonts w:ascii="Consolas" w:hAnsi="Consolas" w:cs="Courier New"/>
          <w:color w:val="666600"/>
          <w:sz w:val="17"/>
          <w:szCs w:val="17"/>
        </w:rPr>
        <w:t>):</w:t>
      </w:r>
    </w:p>
    <w:p w14:paraId="660D0E9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008800"/>
          <w:sz w:val="17"/>
          <w:szCs w:val="17"/>
        </w:rPr>
        <w:t>"""Adds a new project to the system."""</w:t>
      </w:r>
    </w:p>
    <w:p w14:paraId="1DF6D78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21B75A3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new_project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0CD9B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w:t>
      </w:r>
      <w:r>
        <w:rPr>
          <w:rFonts w:ascii="Consolas" w:hAnsi="Consolas" w:cs="Courier New"/>
          <w:color w:val="0088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p>
    <w:p w14:paraId="1208B38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p>
    <w:p w14:paraId="72DCBD9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w:t>
      </w:r>
      <w:r>
        <w:rPr>
          <w:rFonts w:ascii="Consolas" w:hAnsi="Consolas" w:cs="Courier New"/>
          <w:color w:val="008800"/>
          <w:sz w:val="17"/>
          <w:szCs w:val="17"/>
        </w:rPr>
        <w:t>"deadline"</w:t>
      </w:r>
      <w:r>
        <w:rPr>
          <w:rFonts w:ascii="Consolas" w:hAnsi="Consolas" w:cs="Courier New"/>
          <w:color w:val="666600"/>
          <w:sz w:val="17"/>
          <w:szCs w:val="17"/>
        </w:rPr>
        <w:t>:</w:t>
      </w:r>
      <w:r>
        <w:rPr>
          <w:rFonts w:ascii="Consolas" w:hAnsi="Consolas" w:cs="Courier New"/>
          <w:color w:val="000000"/>
          <w:sz w:val="17"/>
          <w:szCs w:val="17"/>
        </w:rPr>
        <w:t xml:space="preserve"> deadline</w:t>
      </w:r>
      <w:r>
        <w:rPr>
          <w:rFonts w:ascii="Consolas" w:hAnsi="Consolas" w:cs="Courier New"/>
          <w:color w:val="666600"/>
          <w:sz w:val="17"/>
          <w:szCs w:val="17"/>
        </w:rPr>
        <w:t>,</w:t>
      </w:r>
    </w:p>
    <w:p w14:paraId="1961A7B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0088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"ongoing"</w:t>
      </w:r>
    </w:p>
    <w:p w14:paraId="526AEB5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w:t>
      </w:r>
      <w:r>
        <w:rPr>
          <w:rFonts w:ascii="Consolas" w:hAnsi="Consolas" w:cs="Courier New"/>
          <w:color w:val="666600"/>
          <w:sz w:val="17"/>
          <w:szCs w:val="17"/>
        </w:rPr>
        <w:t>}</w:t>
      </w:r>
    </w:p>
    <w:p w14:paraId="6AD46C9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'projects'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new_project</w:t>
      </w:r>
      <w:r>
        <w:rPr>
          <w:rFonts w:ascii="Consolas" w:hAnsi="Consolas" w:cs="Courier New"/>
          <w:color w:val="666600"/>
          <w:sz w:val="17"/>
          <w:szCs w:val="17"/>
        </w:rPr>
        <w:t>)</w:t>
      </w:r>
    </w:p>
    <w:p w14:paraId="72567E7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7B3FBD67"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'{name}' added successfully."</w:t>
      </w:r>
    </w:p>
    <w:p w14:paraId="57520E9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w:t>
      </w:r>
    </w:p>
    <w:p w14:paraId="02062ED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track_finances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income</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expense</w:t>
      </w:r>
      <w:r>
        <w:rPr>
          <w:rFonts w:ascii="Consolas" w:hAnsi="Consolas" w:cs="Courier New"/>
          <w:color w:val="666600"/>
          <w:sz w:val="17"/>
          <w:szCs w:val="17"/>
        </w:rPr>
        <w:t>=</w:t>
      </w:r>
      <w:r>
        <w:rPr>
          <w:rFonts w:ascii="Consolas" w:hAnsi="Consolas" w:cs="Courier New"/>
          <w:color w:val="000088"/>
          <w:sz w:val="17"/>
          <w:szCs w:val="17"/>
        </w:rPr>
        <w:t>None</w:t>
      </w:r>
      <w:r>
        <w:rPr>
          <w:rFonts w:ascii="Consolas" w:hAnsi="Consolas" w:cs="Courier New"/>
          <w:color w:val="666600"/>
          <w:sz w:val="17"/>
          <w:szCs w:val="17"/>
        </w:rPr>
        <w:t>):</w:t>
      </w:r>
    </w:p>
    <w:p w14:paraId="423FB73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w:t>
      </w:r>
      <w:r>
        <w:rPr>
          <w:rFonts w:ascii="Consolas" w:hAnsi="Consolas" w:cs="Courier New"/>
          <w:color w:val="008800"/>
          <w:sz w:val="17"/>
          <w:szCs w:val="17"/>
        </w:rPr>
        <w:t>"""Adds income or expenses to the financial tracker."""</w:t>
      </w:r>
    </w:p>
    <w:p w14:paraId="21655D6E"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48BE0D4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income</w:t>
      </w:r>
      <w:r>
        <w:rPr>
          <w:rFonts w:ascii="Consolas" w:hAnsi="Consolas" w:cs="Courier New"/>
          <w:color w:val="666600"/>
          <w:sz w:val="17"/>
          <w:szCs w:val="17"/>
        </w:rPr>
        <w:t>:</w:t>
      </w:r>
    </w:p>
    <w:p w14:paraId="3E0FCE6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8800"/>
          <w:sz w:val="17"/>
          <w:szCs w:val="17"/>
        </w:rPr>
        <w:t>'income'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income</w:t>
      </w:r>
    </w:p>
    <w:p w14:paraId="7F6E4A6A"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expense</w:t>
      </w:r>
      <w:r>
        <w:rPr>
          <w:rFonts w:ascii="Consolas" w:hAnsi="Consolas" w:cs="Courier New"/>
          <w:color w:val="666600"/>
          <w:sz w:val="17"/>
          <w:szCs w:val="17"/>
        </w:rPr>
        <w:t>:</w:t>
      </w:r>
    </w:p>
    <w:p w14:paraId="4529AE2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8800"/>
          <w:sz w:val="17"/>
          <w:szCs w:val="17"/>
        </w:rPr>
        <w:t>'expenses'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expense</w:t>
      </w:r>
    </w:p>
    <w:p w14:paraId="6B0B12D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22DF9C6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"Finances updated. Income: {data['finances']['income']}, Expenses: {data['finances']['expenses']}"</w:t>
      </w:r>
    </w:p>
    <w:p w14:paraId="7780CA0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w:t>
      </w:r>
    </w:p>
    <w:p w14:paraId="22D4475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add_meeting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r>
        <w:rPr>
          <w:rFonts w:ascii="Consolas" w:hAnsi="Consolas" w:cs="Courier New"/>
          <w:color w:val="000000"/>
          <w:sz w:val="17"/>
          <w:szCs w:val="17"/>
        </w:rPr>
        <w:t xml:space="preserve"> participants</w:t>
      </w:r>
      <w:r>
        <w:rPr>
          <w:rFonts w:ascii="Consolas" w:hAnsi="Consolas" w:cs="Courier New"/>
          <w:color w:val="666600"/>
          <w:sz w:val="17"/>
          <w:szCs w:val="17"/>
        </w:rPr>
        <w:t>):</w:t>
      </w:r>
    </w:p>
    <w:p w14:paraId="44C2915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"""Schedules a meeting."""</w:t>
      </w:r>
    </w:p>
    <w:p w14:paraId="774E157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099B2B5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new_meeting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0D959E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p>
    <w:p w14:paraId="4D59E0F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8800"/>
          <w:sz w:val="17"/>
          <w:szCs w:val="17"/>
        </w:rPr>
        <w:t>"time"</w:t>
      </w:r>
      <w:r>
        <w:rPr>
          <w:rFonts w:ascii="Consolas" w:hAnsi="Consolas" w:cs="Courier New"/>
          <w:color w:val="666600"/>
          <w:sz w:val="17"/>
          <w:szCs w:val="17"/>
        </w:rPr>
        <w:t>:</w:t>
      </w:r>
      <w:r>
        <w:rPr>
          <w:rFonts w:ascii="Consolas" w:hAnsi="Consolas" w:cs="Courier New"/>
          <w:color w:val="000000"/>
          <w:sz w:val="17"/>
          <w:szCs w:val="17"/>
        </w:rPr>
        <w:t xml:space="preserve"> time</w:t>
      </w:r>
      <w:r>
        <w:rPr>
          <w:rFonts w:ascii="Consolas" w:hAnsi="Consolas" w:cs="Courier New"/>
          <w:color w:val="666600"/>
          <w:sz w:val="17"/>
          <w:szCs w:val="17"/>
        </w:rPr>
        <w:t>,</w:t>
      </w:r>
    </w:p>
    <w:p w14:paraId="0C17F72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lastRenderedPageBreak/>
        <w:t xml:space="preserve"> 61. </w:t>
      </w:r>
      <w:r>
        <w:rPr>
          <w:rFonts w:ascii="Consolas" w:hAnsi="Consolas" w:cs="Courier New"/>
          <w:color w:val="000000"/>
          <w:sz w:val="17"/>
          <w:szCs w:val="17"/>
        </w:rPr>
        <w:t xml:space="preserve">            </w:t>
      </w:r>
      <w:r>
        <w:rPr>
          <w:rFonts w:ascii="Consolas" w:hAnsi="Consolas" w:cs="Courier New"/>
          <w:color w:val="008800"/>
          <w:sz w:val="17"/>
          <w:szCs w:val="17"/>
        </w:rPr>
        <w:t>"participants"</w:t>
      </w:r>
      <w:r>
        <w:rPr>
          <w:rFonts w:ascii="Consolas" w:hAnsi="Consolas" w:cs="Courier New"/>
          <w:color w:val="666600"/>
          <w:sz w:val="17"/>
          <w:szCs w:val="17"/>
        </w:rPr>
        <w:t>:</w:t>
      </w:r>
      <w:r>
        <w:rPr>
          <w:rFonts w:ascii="Consolas" w:hAnsi="Consolas" w:cs="Courier New"/>
          <w:color w:val="000000"/>
          <w:sz w:val="17"/>
          <w:szCs w:val="17"/>
        </w:rPr>
        <w:t xml:space="preserve"> participants</w:t>
      </w:r>
    </w:p>
    <w:p w14:paraId="0E70D54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w:t>
      </w:r>
      <w:r>
        <w:rPr>
          <w:rFonts w:ascii="Consolas" w:hAnsi="Consolas" w:cs="Courier New"/>
          <w:color w:val="666600"/>
          <w:sz w:val="17"/>
          <w:szCs w:val="17"/>
        </w:rPr>
        <w:t>}</w:t>
      </w:r>
    </w:p>
    <w:p w14:paraId="19B2DD4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'meetings'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new_meeting</w:t>
      </w:r>
      <w:r>
        <w:rPr>
          <w:rFonts w:ascii="Consolas" w:hAnsi="Consolas" w:cs="Courier New"/>
          <w:color w:val="666600"/>
          <w:sz w:val="17"/>
          <w:szCs w:val="17"/>
        </w:rPr>
        <w:t>)</w:t>
      </w:r>
    </w:p>
    <w:p w14:paraId="7DE000D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158D820A"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"Meeting '{title}' scheduled successfully."</w:t>
      </w:r>
    </w:p>
    <w:p w14:paraId="70C2813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70E2FA2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add_performance_metric</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metric_name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4EA4BEB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        </w:t>
      </w:r>
      <w:r>
        <w:rPr>
          <w:rFonts w:ascii="Consolas" w:hAnsi="Consolas" w:cs="Courier New"/>
          <w:color w:val="008800"/>
          <w:sz w:val="17"/>
          <w:szCs w:val="17"/>
        </w:rPr>
        <w:t>"""Adds a performance metric."""</w:t>
      </w:r>
    </w:p>
    <w:p w14:paraId="2134F34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0766D11B"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new_metric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E709D27"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w:t>
      </w:r>
      <w:r>
        <w:rPr>
          <w:rFonts w:ascii="Consolas" w:hAnsi="Consolas" w:cs="Courier New"/>
          <w:color w:val="008800"/>
          <w:sz w:val="17"/>
          <w:szCs w:val="17"/>
        </w:rPr>
        <w:t>"metric"</w:t>
      </w:r>
      <w:r>
        <w:rPr>
          <w:rFonts w:ascii="Consolas" w:hAnsi="Consolas" w:cs="Courier New"/>
          <w:color w:val="666600"/>
          <w:sz w:val="17"/>
          <w:szCs w:val="17"/>
        </w:rPr>
        <w:t>:</w:t>
      </w:r>
      <w:r>
        <w:rPr>
          <w:rFonts w:ascii="Consolas" w:hAnsi="Consolas" w:cs="Courier New"/>
          <w:color w:val="000000"/>
          <w:sz w:val="17"/>
          <w:szCs w:val="17"/>
        </w:rPr>
        <w:t xml:space="preserve"> metric_name</w:t>
      </w:r>
      <w:r>
        <w:rPr>
          <w:rFonts w:ascii="Consolas" w:hAnsi="Consolas" w:cs="Courier New"/>
          <w:color w:val="666600"/>
          <w:sz w:val="17"/>
          <w:szCs w:val="17"/>
        </w:rPr>
        <w:t>,</w:t>
      </w:r>
    </w:p>
    <w:p w14:paraId="11499852"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8800"/>
          <w:sz w:val="17"/>
          <w:szCs w:val="17"/>
        </w:rPr>
        <w:t>"value"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value</w:t>
      </w:r>
      <w:r>
        <w:rPr>
          <w:rFonts w:ascii="Consolas" w:hAnsi="Consolas" w:cs="Courier New"/>
          <w:color w:val="666600"/>
          <w:sz w:val="17"/>
          <w:szCs w:val="17"/>
        </w:rPr>
        <w:t>,</w:t>
      </w:r>
    </w:p>
    <w:p w14:paraId="4F652947"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            </w:t>
      </w:r>
      <w:r>
        <w:rPr>
          <w:rFonts w:ascii="Consolas" w:hAnsi="Consolas" w:cs="Courier New"/>
          <w:color w:val="008800"/>
          <w:sz w:val="17"/>
          <w:szCs w:val="17"/>
        </w:rPr>
        <w:t>"date"</w:t>
      </w:r>
      <w:r>
        <w:rPr>
          <w:rFonts w:ascii="Consolas" w:hAnsi="Consolas" w:cs="Courier New"/>
          <w:color w:val="666600"/>
          <w:sz w:val="17"/>
          <w:szCs w:val="17"/>
        </w:rPr>
        <w:t>:</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isoformat</w:t>
      </w:r>
      <w:r>
        <w:rPr>
          <w:rFonts w:ascii="Consolas" w:hAnsi="Consolas" w:cs="Courier New"/>
          <w:color w:val="666600"/>
          <w:sz w:val="17"/>
          <w:szCs w:val="17"/>
        </w:rPr>
        <w:t>()</w:t>
      </w:r>
    </w:p>
    <w:p w14:paraId="76ED581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xml:space="preserve">        </w:t>
      </w:r>
      <w:r>
        <w:rPr>
          <w:rFonts w:ascii="Consolas" w:hAnsi="Consolas" w:cs="Courier New"/>
          <w:color w:val="666600"/>
          <w:sz w:val="17"/>
          <w:szCs w:val="17"/>
        </w:rPr>
        <w:t>}</w:t>
      </w:r>
    </w:p>
    <w:p w14:paraId="0A5864C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data</w:t>
      </w:r>
      <w:r>
        <w:rPr>
          <w:rFonts w:ascii="Consolas" w:hAnsi="Consolas" w:cs="Courier New"/>
          <w:color w:val="666600"/>
          <w:sz w:val="17"/>
          <w:szCs w:val="17"/>
        </w:rPr>
        <w:t>[</w:t>
      </w:r>
      <w:r>
        <w:rPr>
          <w:rFonts w:ascii="Consolas" w:hAnsi="Consolas" w:cs="Courier New"/>
          <w:color w:val="008800"/>
          <w:sz w:val="17"/>
          <w:szCs w:val="17"/>
        </w:rPr>
        <w:t>'performance'</w:t>
      </w:r>
      <w:r>
        <w:rPr>
          <w:rFonts w:ascii="Consolas" w:hAnsi="Consolas" w:cs="Courier New"/>
          <w:color w:val="666600"/>
          <w:sz w:val="17"/>
          <w:szCs w:val="17"/>
        </w:rPr>
        <w:t>][</w:t>
      </w:r>
      <w:r>
        <w:rPr>
          <w:rFonts w:ascii="Consolas" w:hAnsi="Consolas" w:cs="Courier New"/>
          <w:color w:val="008800"/>
          <w:sz w:val="17"/>
          <w:szCs w:val="17"/>
        </w:rPr>
        <w:t>'metrics'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new_metric</w:t>
      </w:r>
      <w:r>
        <w:rPr>
          <w:rFonts w:ascii="Consolas" w:hAnsi="Consolas" w:cs="Courier New"/>
          <w:color w:val="666600"/>
          <w:sz w:val="17"/>
          <w:szCs w:val="17"/>
        </w:rPr>
        <w:t>)</w:t>
      </w:r>
    </w:p>
    <w:p w14:paraId="7C1E458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save_data</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p>
    <w:p w14:paraId="305F6C0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"Performance metric '{metric_name}' added with value {value}."</w:t>
      </w:r>
    </w:p>
    <w:p w14:paraId="57C0CDD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w:t>
      </w:r>
    </w:p>
    <w:p w14:paraId="1AA4B36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get_summary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B824BA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8800"/>
          <w:sz w:val="17"/>
          <w:szCs w:val="17"/>
        </w:rPr>
        <w:t>"""Returns a summary of all business management activities."""</w:t>
      </w:r>
    </w:p>
    <w:p w14:paraId="109D4772"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load_data</w:t>
      </w:r>
      <w:r>
        <w:rPr>
          <w:rFonts w:ascii="Consolas" w:hAnsi="Consolas" w:cs="Courier New"/>
          <w:color w:val="666600"/>
          <w:sz w:val="17"/>
          <w:szCs w:val="17"/>
        </w:rPr>
        <w:t>()</w:t>
      </w:r>
    </w:p>
    <w:p w14:paraId="7CCAAAF7"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0DBBA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"projects"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'projects'</w:t>
      </w:r>
      <w:r>
        <w:rPr>
          <w:rFonts w:ascii="Consolas" w:hAnsi="Consolas" w:cs="Courier New"/>
          <w:color w:val="666600"/>
          <w:sz w:val="17"/>
          <w:szCs w:val="17"/>
        </w:rPr>
        <w:t>],</w:t>
      </w:r>
    </w:p>
    <w:p w14:paraId="57E5655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8800"/>
          <w:sz w:val="17"/>
          <w:szCs w:val="17"/>
        </w:rPr>
        <w:t>"finances"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'finances'</w:t>
      </w:r>
      <w:r>
        <w:rPr>
          <w:rFonts w:ascii="Consolas" w:hAnsi="Consolas" w:cs="Courier New"/>
          <w:color w:val="666600"/>
          <w:sz w:val="17"/>
          <w:szCs w:val="17"/>
        </w:rPr>
        <w:t>],</w:t>
      </w:r>
    </w:p>
    <w:p w14:paraId="166E7D4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8800"/>
          <w:sz w:val="17"/>
          <w:szCs w:val="17"/>
        </w:rPr>
        <w:t>"meetings"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'meetings'</w:t>
      </w:r>
      <w:r>
        <w:rPr>
          <w:rFonts w:ascii="Consolas" w:hAnsi="Consolas" w:cs="Courier New"/>
          <w:color w:val="666600"/>
          <w:sz w:val="17"/>
          <w:szCs w:val="17"/>
        </w:rPr>
        <w:t>],</w:t>
      </w:r>
    </w:p>
    <w:p w14:paraId="27C7B946"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8800"/>
          <w:sz w:val="17"/>
          <w:szCs w:val="17"/>
        </w:rPr>
        <w:t>"performance_metrics"</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'performance'</w:t>
      </w:r>
      <w:r>
        <w:rPr>
          <w:rFonts w:ascii="Consolas" w:hAnsi="Consolas" w:cs="Courier New"/>
          <w:color w:val="666600"/>
          <w:sz w:val="17"/>
          <w:szCs w:val="17"/>
        </w:rPr>
        <w:t>][</w:t>
      </w:r>
      <w:r>
        <w:rPr>
          <w:rFonts w:ascii="Consolas" w:hAnsi="Consolas" w:cs="Courier New"/>
          <w:color w:val="008800"/>
          <w:sz w:val="17"/>
          <w:szCs w:val="17"/>
        </w:rPr>
        <w:t>'metrics'</w:t>
      </w:r>
      <w:r>
        <w:rPr>
          <w:rFonts w:ascii="Consolas" w:hAnsi="Consolas" w:cs="Courier New"/>
          <w:color w:val="666600"/>
          <w:sz w:val="17"/>
          <w:szCs w:val="17"/>
        </w:rPr>
        <w:t>]</w:t>
      </w:r>
    </w:p>
    <w:p w14:paraId="341B6EA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666600"/>
          <w:sz w:val="17"/>
          <w:szCs w:val="17"/>
        </w:rPr>
        <w:t>}</w:t>
      </w:r>
    </w:p>
    <w:p w14:paraId="1B7197D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summary</w:t>
      </w:r>
    </w:p>
    <w:p w14:paraId="6FDA3D3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226C20DB"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880000"/>
          <w:sz w:val="17"/>
          <w:szCs w:val="17"/>
        </w:rPr>
        <w:t># Example usage</w:t>
      </w:r>
    </w:p>
    <w:p w14:paraId="2935475A"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7BFF20B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bm_service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BusinessManagementService</w:t>
      </w:r>
      <w:r>
        <w:rPr>
          <w:rFonts w:ascii="Consolas" w:hAnsi="Consolas" w:cs="Courier New"/>
          <w:color w:val="666600"/>
          <w:sz w:val="17"/>
          <w:szCs w:val="17"/>
        </w:rPr>
        <w:t>()</w:t>
      </w:r>
    </w:p>
    <w:p w14:paraId="0596B7DE"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w:t>
      </w:r>
    </w:p>
    <w:p w14:paraId="021879B9"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    </w:t>
      </w:r>
      <w:r>
        <w:rPr>
          <w:rFonts w:ascii="Consolas" w:hAnsi="Consolas" w:cs="Courier New"/>
          <w:color w:val="880000"/>
          <w:sz w:val="17"/>
          <w:szCs w:val="17"/>
        </w:rPr>
        <w:t># Add a project</w:t>
      </w:r>
    </w:p>
    <w:p w14:paraId="000258EC"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add_project</w:t>
      </w:r>
      <w:r>
        <w:rPr>
          <w:rFonts w:ascii="Consolas" w:hAnsi="Consolas" w:cs="Courier New"/>
          <w:color w:val="666600"/>
          <w:sz w:val="17"/>
          <w:szCs w:val="17"/>
        </w:rPr>
        <w:t>(</w:t>
      </w:r>
      <w:r>
        <w:rPr>
          <w:rFonts w:ascii="Consolas" w:hAnsi="Consolas" w:cs="Courier New"/>
          <w:color w:val="008800"/>
          <w:sz w:val="17"/>
          <w:szCs w:val="17"/>
        </w:rPr>
        <w:t>"Website Revamp"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"Redesign the corporate website"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"2024-12-01"</w:t>
      </w:r>
      <w:r>
        <w:rPr>
          <w:rFonts w:ascii="Consolas" w:hAnsi="Consolas" w:cs="Courier New"/>
          <w:color w:val="666600"/>
          <w:sz w:val="17"/>
          <w:szCs w:val="17"/>
        </w:rPr>
        <w:t>))</w:t>
      </w:r>
    </w:p>
    <w:p w14:paraId="7519F760"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p>
    <w:p w14:paraId="00342412"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    </w:t>
      </w:r>
      <w:r>
        <w:rPr>
          <w:rFonts w:ascii="Consolas" w:hAnsi="Consolas" w:cs="Courier New"/>
          <w:color w:val="880000"/>
          <w:sz w:val="17"/>
          <w:szCs w:val="17"/>
        </w:rPr>
        <w:t># Track finances</w:t>
      </w:r>
    </w:p>
    <w:p w14:paraId="6B587584"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track_finances</w:t>
      </w:r>
      <w:r>
        <w:rPr>
          <w:rFonts w:ascii="Consolas" w:hAnsi="Consolas" w:cs="Courier New"/>
          <w:color w:val="666600"/>
          <w:sz w:val="17"/>
          <w:szCs w:val="17"/>
        </w:rPr>
        <w:t>(</w:t>
      </w:r>
      <w:r>
        <w:rPr>
          <w:rFonts w:ascii="Consolas" w:hAnsi="Consolas" w:cs="Courier New"/>
          <w:color w:val="000000"/>
          <w:sz w:val="17"/>
          <w:szCs w:val="17"/>
        </w:rPr>
        <w:t>income</w:t>
      </w:r>
      <w:r>
        <w:rPr>
          <w:rFonts w:ascii="Consolas" w:hAnsi="Consolas" w:cs="Courier New"/>
          <w:color w:val="666600"/>
          <w:sz w:val="17"/>
          <w:szCs w:val="17"/>
        </w:rPr>
        <w:t>=</w:t>
      </w:r>
      <w:r>
        <w:rPr>
          <w:rFonts w:ascii="Consolas" w:hAnsi="Consolas" w:cs="Courier New"/>
          <w:color w:val="006666"/>
          <w:sz w:val="17"/>
          <w:szCs w:val="17"/>
        </w:rPr>
        <w:t>5000</w:t>
      </w:r>
      <w:r>
        <w:rPr>
          <w:rFonts w:ascii="Consolas" w:hAnsi="Consolas" w:cs="Courier New"/>
          <w:color w:val="666600"/>
          <w:sz w:val="17"/>
          <w:szCs w:val="17"/>
        </w:rPr>
        <w:t>))</w:t>
      </w:r>
    </w:p>
    <w:p w14:paraId="3BA144E3"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track_finances</w:t>
      </w:r>
      <w:r>
        <w:rPr>
          <w:rFonts w:ascii="Consolas" w:hAnsi="Consolas" w:cs="Courier New"/>
          <w:color w:val="666600"/>
          <w:sz w:val="17"/>
          <w:szCs w:val="17"/>
        </w:rPr>
        <w:t>(</w:t>
      </w:r>
      <w:r>
        <w:rPr>
          <w:rFonts w:ascii="Consolas" w:hAnsi="Consolas" w:cs="Courier New"/>
          <w:color w:val="000000"/>
          <w:sz w:val="17"/>
          <w:szCs w:val="17"/>
        </w:rPr>
        <w:t>expense</w:t>
      </w:r>
      <w:r>
        <w:rPr>
          <w:rFonts w:ascii="Consolas" w:hAnsi="Consolas" w:cs="Courier New"/>
          <w:color w:val="666600"/>
          <w:sz w:val="17"/>
          <w:szCs w:val="17"/>
        </w:rPr>
        <w:t>=</w:t>
      </w:r>
      <w:r>
        <w:rPr>
          <w:rFonts w:ascii="Consolas" w:hAnsi="Consolas" w:cs="Courier New"/>
          <w:color w:val="006666"/>
          <w:sz w:val="17"/>
          <w:szCs w:val="17"/>
        </w:rPr>
        <w:t>1500</w:t>
      </w:r>
      <w:r>
        <w:rPr>
          <w:rFonts w:ascii="Consolas" w:hAnsi="Consolas" w:cs="Courier New"/>
          <w:color w:val="666600"/>
          <w:sz w:val="17"/>
          <w:szCs w:val="17"/>
        </w:rPr>
        <w:t>))</w:t>
      </w:r>
    </w:p>
    <w:p w14:paraId="34DC8AF6"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p>
    <w:p w14:paraId="0BCBD8AF"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w:t>
      </w:r>
      <w:r>
        <w:rPr>
          <w:rFonts w:ascii="Consolas" w:hAnsi="Consolas" w:cs="Courier New"/>
          <w:color w:val="880000"/>
          <w:sz w:val="17"/>
          <w:szCs w:val="17"/>
        </w:rPr>
        <w:t># Schedule a meeting</w:t>
      </w:r>
    </w:p>
    <w:p w14:paraId="264478D5"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add_meeting</w:t>
      </w:r>
      <w:r>
        <w:rPr>
          <w:rFonts w:ascii="Consolas" w:hAnsi="Consolas" w:cs="Courier New"/>
          <w:color w:val="666600"/>
          <w:sz w:val="17"/>
          <w:szCs w:val="17"/>
        </w:rPr>
        <w:t>(</w:t>
      </w:r>
      <w:r>
        <w:rPr>
          <w:rFonts w:ascii="Consolas" w:hAnsi="Consolas" w:cs="Courier New"/>
          <w:color w:val="008800"/>
          <w:sz w:val="17"/>
          <w:szCs w:val="17"/>
        </w:rPr>
        <w:t>"Marketing Strategy"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"2024-10-10 10:00"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"John"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"Jane"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"Michael"</w:t>
      </w:r>
      <w:r>
        <w:rPr>
          <w:rFonts w:ascii="Consolas" w:hAnsi="Consolas" w:cs="Courier New"/>
          <w:color w:val="666600"/>
          <w:sz w:val="17"/>
          <w:szCs w:val="17"/>
        </w:rPr>
        <w:t>]))</w:t>
      </w:r>
    </w:p>
    <w:p w14:paraId="2BDC5341"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p>
    <w:p w14:paraId="3E72B037"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880000"/>
          <w:sz w:val="17"/>
          <w:szCs w:val="17"/>
        </w:rPr>
        <w:t># Add performance metric</w:t>
      </w:r>
    </w:p>
    <w:p w14:paraId="50DF1262"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bm_service</w:t>
      </w:r>
      <w:r>
        <w:rPr>
          <w:rFonts w:ascii="Consolas" w:hAnsi="Consolas" w:cs="Courier New"/>
          <w:color w:val="666600"/>
          <w:sz w:val="17"/>
          <w:szCs w:val="17"/>
        </w:rPr>
        <w:t>.</w:t>
      </w:r>
      <w:r>
        <w:rPr>
          <w:rFonts w:ascii="Consolas" w:hAnsi="Consolas" w:cs="Courier New"/>
          <w:color w:val="000000"/>
          <w:sz w:val="17"/>
          <w:szCs w:val="17"/>
        </w:rPr>
        <w:t>add_performance_metric</w:t>
      </w:r>
      <w:r>
        <w:rPr>
          <w:rFonts w:ascii="Consolas" w:hAnsi="Consolas" w:cs="Courier New"/>
          <w:color w:val="666600"/>
          <w:sz w:val="17"/>
          <w:szCs w:val="17"/>
        </w:rPr>
        <w:t>(</w:t>
      </w:r>
      <w:r>
        <w:rPr>
          <w:rFonts w:ascii="Consolas" w:hAnsi="Consolas" w:cs="Courier New"/>
          <w:color w:val="008800"/>
          <w:sz w:val="17"/>
          <w:szCs w:val="17"/>
        </w:rPr>
        <w:t>"Quarterly Sales"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20000</w:t>
      </w:r>
      <w:r>
        <w:rPr>
          <w:rFonts w:ascii="Consolas" w:hAnsi="Consolas" w:cs="Courier New"/>
          <w:color w:val="666600"/>
          <w:sz w:val="17"/>
          <w:szCs w:val="17"/>
        </w:rPr>
        <w:t>))</w:t>
      </w:r>
    </w:p>
    <w:p w14:paraId="18D122BB"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p>
    <w:p w14:paraId="2A2E0D58"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880000"/>
          <w:sz w:val="17"/>
          <w:szCs w:val="17"/>
        </w:rPr>
        <w:t># Get summary</w:t>
      </w:r>
    </w:p>
    <w:p w14:paraId="43C29F4B"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bm_service</w:t>
      </w:r>
      <w:r>
        <w:rPr>
          <w:rFonts w:ascii="Consolas" w:hAnsi="Consolas" w:cs="Courier New"/>
          <w:color w:val="666600"/>
          <w:sz w:val="17"/>
          <w:szCs w:val="17"/>
        </w:rPr>
        <w:t>.</w:t>
      </w:r>
      <w:r>
        <w:rPr>
          <w:rFonts w:ascii="Consolas" w:hAnsi="Consolas" w:cs="Courier New"/>
          <w:color w:val="000000"/>
          <w:sz w:val="17"/>
          <w:szCs w:val="17"/>
        </w:rPr>
        <w:t>get_summary</w:t>
      </w:r>
      <w:r>
        <w:rPr>
          <w:rFonts w:ascii="Consolas" w:hAnsi="Consolas" w:cs="Courier New"/>
          <w:color w:val="666600"/>
          <w:sz w:val="17"/>
          <w:szCs w:val="17"/>
        </w:rPr>
        <w:t>()</w:t>
      </w:r>
    </w:p>
    <w:p w14:paraId="1C65CE2D"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dumps</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indent</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p>
    <w:p w14:paraId="08A3443B"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7A7D4187" w14:textId="77777777" w:rsidR="009D4CCC" w:rsidRDefault="009D4CC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05175987"/>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185460E4" w14:textId="77777777" w:rsidR="009D4CCC" w:rsidRDefault="009D4CCC" w:rsidP="00F83268"/>
    <w:p w14:paraId="44FA6CC2" w14:textId="77777777" w:rsidR="00DF0E5C" w:rsidRDefault="00DF0E5C" w:rsidP="00F83268"/>
    <w:p w14:paraId="497AB27F" w14:textId="77777777" w:rsidR="00DF0E5C" w:rsidRDefault="00DF0E5C" w:rsidP="00F83268"/>
    <w:p w14:paraId="5CDA26F4" w14:textId="77777777" w:rsidR="00DF0E5C" w:rsidRPr="00894923" w:rsidRDefault="00DF0E5C" w:rsidP="00F83268"/>
    <w:p w14:paraId="5368B489" w14:textId="77777777" w:rsidR="00F83268" w:rsidRDefault="00F83268" w:rsidP="00F83268">
      <w:pPr>
        <w:pStyle w:val="Heading3"/>
      </w:pPr>
      <w:bookmarkStart w:id="134" w:name="_Toc178780145"/>
      <w:r>
        <w:t>services\education.py</w:t>
      </w:r>
      <w:bookmarkEnd w:id="134"/>
    </w:p>
    <w:p w14:paraId="72E2C981" w14:textId="77777777" w:rsidR="00F83268" w:rsidRDefault="00F83268" w:rsidP="00F83268"/>
    <w:p w14:paraId="01593C9F" w14:textId="77777777" w:rsidR="00F83268" w:rsidRDefault="00F83268" w:rsidP="00F83268">
      <w:pPr>
        <w:pStyle w:val="Heading5"/>
      </w:pPr>
      <w:r>
        <w:t>The Code</w:t>
      </w:r>
    </w:p>
    <w:p w14:paraId="577762D2" w14:textId="77777777" w:rsidR="00F83268" w:rsidRDefault="00F83268" w:rsidP="00F83268"/>
    <w:p w14:paraId="1A1701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Education</w:t>
      </w:r>
      <w:r>
        <w:rPr>
          <w:rFonts w:ascii="Consolas" w:hAnsi="Consolas" w:cs="Courier New"/>
          <w:color w:val="666600"/>
          <w:sz w:val="17"/>
          <w:szCs w:val="17"/>
        </w:rPr>
        <w:t>:</w:t>
      </w:r>
    </w:p>
    <w:p w14:paraId="7FB205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B897A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knowledge_base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42114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"STEM"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"science"</w:t>
      </w:r>
      <w:r>
        <w:rPr>
          <w:rFonts w:ascii="Consolas" w:hAnsi="Consolas" w:cs="Courier New"/>
          <w:color w:val="666600"/>
          <w:sz w:val="17"/>
          <w:szCs w:val="17"/>
        </w:rPr>
        <w:t>],</w:t>
      </w:r>
    </w:p>
    <w:p w14:paraId="541FFB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"humanities"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"history"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"literature"</w:t>
      </w:r>
      <w:r>
        <w:rPr>
          <w:rFonts w:ascii="Consolas" w:hAnsi="Consolas" w:cs="Courier New"/>
          <w:color w:val="666600"/>
          <w:sz w:val="17"/>
          <w:szCs w:val="17"/>
        </w:rPr>
        <w:t>],</w:t>
      </w:r>
    </w:p>
    <w:p w14:paraId="6A12DA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"study_skills"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"time management"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"note-taking"</w:t>
      </w:r>
      <w:r>
        <w:rPr>
          <w:rFonts w:ascii="Consolas" w:hAnsi="Consolas" w:cs="Courier New"/>
          <w:color w:val="666600"/>
          <w:sz w:val="17"/>
          <w:szCs w:val="17"/>
        </w:rPr>
        <w:t>]</w:t>
      </w:r>
    </w:p>
    <w:p w14:paraId="70570B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56554A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resources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28C8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"online_courses"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"Coursera"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"edX"</w:t>
      </w:r>
      <w:r>
        <w:rPr>
          <w:rFonts w:ascii="Consolas" w:hAnsi="Consolas" w:cs="Courier New"/>
          <w:color w:val="666600"/>
          <w:sz w:val="17"/>
          <w:szCs w:val="17"/>
        </w:rPr>
        <w:t>],</w:t>
      </w:r>
    </w:p>
    <w:p w14:paraId="348DC1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"study_guides"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"Khan Academy"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"SparkNotes"</w:t>
      </w:r>
      <w:r>
        <w:rPr>
          <w:rFonts w:ascii="Consolas" w:hAnsi="Consolas" w:cs="Courier New"/>
          <w:color w:val="666600"/>
          <w:sz w:val="17"/>
          <w:szCs w:val="17"/>
        </w:rPr>
        <w:t>]</w:t>
      </w:r>
    </w:p>
    <w:p w14:paraId="3D3219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4612EB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EE1D7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provide_info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topic</w:t>
      </w:r>
      <w:r>
        <w:rPr>
          <w:rFonts w:ascii="Consolas" w:hAnsi="Consolas" w:cs="Courier New"/>
          <w:color w:val="666600"/>
          <w:sz w:val="17"/>
          <w:szCs w:val="17"/>
        </w:rPr>
        <w:t>):</w:t>
      </w:r>
    </w:p>
    <w:p w14:paraId="191E04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knowledge_base</w:t>
      </w:r>
      <w:r>
        <w:rPr>
          <w:rFonts w:ascii="Consolas" w:hAnsi="Consolas" w:cs="Courier New"/>
          <w:color w:val="666600"/>
          <w:sz w:val="17"/>
          <w:szCs w:val="17"/>
        </w:rPr>
        <w:t>:</w:t>
      </w:r>
    </w:p>
    <w:p w14:paraId="2F975F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"Ah, {topic}! I can tell you all about that. {self.knowledge_base[topic][0]} is a great place to start."</w:t>
      </w:r>
    </w:p>
    <w:p w14:paraId="5D2B28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BBB9B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familiar with that topic, but I can try to learn more about it!"</w:t>
      </w:r>
    </w:p>
    <w:p w14:paraId="473E8C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4595B7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provide_resources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BAAB93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"If you're looking to learn more, there are many online resources available. You can take online courses on platforms like Coursera or edX, or use study guides like Khan Academy or SparkNotes to help you understand the material."</w:t>
      </w:r>
    </w:p>
    <w:p w14:paraId="7F8FA2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4688B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jaicat_education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Education</w:t>
      </w:r>
      <w:r>
        <w:rPr>
          <w:rFonts w:ascii="Consolas" w:hAnsi="Consolas" w:cs="Courier New"/>
          <w:color w:val="666600"/>
          <w:sz w:val="17"/>
          <w:szCs w:val="17"/>
        </w:rPr>
        <w:t>()</w:t>
      </w:r>
    </w:p>
    <w:p w14:paraId="79B3C7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0107FF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 Example interaction</w:t>
      </w:r>
    </w:p>
    <w:p w14:paraId="2AE44F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"What's the deal with STEM?"</w:t>
      </w:r>
    </w:p>
    <w:p w14:paraId="13BEEB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jaicat_education</w:t>
      </w:r>
      <w:r>
        <w:rPr>
          <w:rFonts w:ascii="Consolas" w:hAnsi="Consolas" w:cs="Courier New"/>
          <w:color w:val="666600"/>
          <w:sz w:val="17"/>
          <w:szCs w:val="17"/>
        </w:rPr>
        <w:t>.</w:t>
      </w:r>
      <w:r>
        <w:rPr>
          <w:rFonts w:ascii="Consolas" w:hAnsi="Consolas" w:cs="Courier New"/>
          <w:color w:val="000000"/>
          <w:sz w:val="17"/>
          <w:szCs w:val="17"/>
        </w:rPr>
        <w:t>provide_info</w:t>
      </w:r>
      <w:r>
        <w:rPr>
          <w:rFonts w:ascii="Consolas" w:hAnsi="Consolas" w:cs="Courier New"/>
          <w:color w:val="666600"/>
          <w:sz w:val="17"/>
          <w:szCs w:val="17"/>
        </w:rPr>
        <w:t>(</w:t>
      </w:r>
      <w:r>
        <w:rPr>
          <w:rFonts w:ascii="Consolas" w:hAnsi="Consolas" w:cs="Courier New"/>
          <w:color w:val="008800"/>
          <w:sz w:val="17"/>
          <w:szCs w:val="17"/>
        </w:rPr>
        <w:t>"STEM"</w:t>
      </w:r>
      <w:r>
        <w:rPr>
          <w:rFonts w:ascii="Consolas" w:hAnsi="Consolas" w:cs="Courier New"/>
          <w:color w:val="666600"/>
          <w:sz w:val="17"/>
          <w:szCs w:val="17"/>
        </w:rPr>
        <w:t>)</w:t>
      </w:r>
    </w:p>
    <w:p w14:paraId="1E6758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Ah, STEM! I can tell you all about that. math is a great place to start.</w:t>
      </w:r>
    </w:p>
    <w:p w14:paraId="7DB9AD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573E14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need help with my studies. What resources are available?"</w:t>
      </w:r>
    </w:p>
    <w:p w14:paraId="039CF7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jaicat_education</w:t>
      </w:r>
      <w:r>
        <w:rPr>
          <w:rFonts w:ascii="Consolas" w:hAnsi="Consolas" w:cs="Courier New"/>
          <w:color w:val="666600"/>
          <w:sz w:val="17"/>
          <w:szCs w:val="17"/>
        </w:rPr>
        <w:t>.</w:t>
      </w:r>
      <w:r>
        <w:rPr>
          <w:rFonts w:ascii="Consolas" w:hAnsi="Consolas" w:cs="Courier New"/>
          <w:color w:val="000000"/>
          <w:sz w:val="17"/>
          <w:szCs w:val="17"/>
        </w:rPr>
        <w:t>provide_resources</w:t>
      </w:r>
      <w:r>
        <w:rPr>
          <w:rFonts w:ascii="Consolas" w:hAnsi="Consolas" w:cs="Courier New"/>
          <w:color w:val="666600"/>
          <w:sz w:val="17"/>
          <w:szCs w:val="17"/>
        </w:rPr>
        <w:t>()</w:t>
      </w:r>
    </w:p>
    <w:p w14:paraId="37DE57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If you're looking to learn more, there are many online resources available. You can take online courses on platforms like Coursera or edX, or use study guides like Khan Academy or SparkNotes to help you understand the material.</w:t>
      </w:r>
    </w:p>
    <w:p w14:paraId="67DEA7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3DC66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1957A91C" w14:textId="77777777" w:rsidR="00F83268" w:rsidRDefault="00F83268" w:rsidP="00F83268"/>
    <w:p w14:paraId="0E010AA1" w14:textId="77777777" w:rsidR="00003001" w:rsidRDefault="00003001" w:rsidP="00F83268"/>
    <w:p w14:paraId="2803374F" w14:textId="7EEA4693" w:rsidR="00003001" w:rsidRDefault="00003001" w:rsidP="005A7821">
      <w:pPr>
        <w:pStyle w:val="Heading3"/>
      </w:pPr>
      <w:r>
        <w:t>Services\email_services.py</w:t>
      </w:r>
    </w:p>
    <w:p w14:paraId="0271333A" w14:textId="77777777" w:rsidR="004A0019" w:rsidRDefault="004A0019" w:rsidP="00F83268"/>
    <w:p w14:paraId="281C38FC" w14:textId="07472111" w:rsidR="004A0019" w:rsidRDefault="004A0019" w:rsidP="005A7821">
      <w:pPr>
        <w:pStyle w:val="Heading5"/>
      </w:pPr>
      <w:r>
        <w:t>The Code</w:t>
      </w:r>
    </w:p>
    <w:p w14:paraId="0F22631B" w14:textId="77777777" w:rsidR="004A0019" w:rsidRDefault="004A0019" w:rsidP="00F83268"/>
    <w:p w14:paraId="19070EDD"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smtplib</w:t>
      </w:r>
    </w:p>
    <w:p w14:paraId="3ED1EB82"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mime</w:t>
      </w:r>
      <w:r>
        <w:rPr>
          <w:rFonts w:ascii="Consolas" w:hAnsi="Consolas" w:cs="Courier New"/>
          <w:color w:val="666600"/>
          <w:sz w:val="17"/>
          <w:szCs w:val="17"/>
        </w:rPr>
        <w:t>.</w:t>
      </w:r>
      <w:r>
        <w:rPr>
          <w:rFonts w:ascii="Consolas" w:hAnsi="Consolas" w:cs="Courier New"/>
          <w:color w:val="000000"/>
          <w:sz w:val="17"/>
          <w:szCs w:val="17"/>
        </w:rPr>
        <w:t xml:space="preserve">multipart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MIMEMultipart</w:t>
      </w:r>
    </w:p>
    <w:p w14:paraId="1644AF0C"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email</w:t>
      </w:r>
      <w:r>
        <w:rPr>
          <w:rFonts w:ascii="Consolas" w:hAnsi="Consolas" w:cs="Courier New"/>
          <w:color w:val="666600"/>
          <w:sz w:val="17"/>
          <w:szCs w:val="17"/>
        </w:rPr>
        <w:t>.</w:t>
      </w:r>
      <w:r>
        <w:rPr>
          <w:rFonts w:ascii="Consolas" w:hAnsi="Consolas" w:cs="Courier New"/>
          <w:color w:val="000000"/>
          <w:sz w:val="17"/>
          <w:szCs w:val="17"/>
        </w:rPr>
        <w:t>mime</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MIMEText</w:t>
      </w:r>
    </w:p>
    <w:p w14:paraId="63FC2A83"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BF7C48C"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EmailService</w:t>
      </w:r>
      <w:r>
        <w:rPr>
          <w:rFonts w:ascii="Consolas" w:hAnsi="Consolas" w:cs="Courier New"/>
          <w:color w:val="666600"/>
          <w:sz w:val="17"/>
          <w:szCs w:val="17"/>
        </w:rPr>
        <w:t>:</w:t>
      </w:r>
    </w:p>
    <w:p w14:paraId="4B3C0A59"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smtp_server</w:t>
      </w:r>
      <w:r>
        <w:rPr>
          <w:rFonts w:ascii="Consolas" w:hAnsi="Consolas" w:cs="Courier New"/>
          <w:color w:val="666600"/>
          <w:sz w:val="17"/>
          <w:szCs w:val="17"/>
        </w:rPr>
        <w:t>,</w:t>
      </w:r>
      <w:r>
        <w:rPr>
          <w:rFonts w:ascii="Consolas" w:hAnsi="Consolas" w:cs="Courier New"/>
          <w:color w:val="000000"/>
          <w:sz w:val="17"/>
          <w:szCs w:val="17"/>
        </w:rPr>
        <w:t xml:space="preserve"> smtp_port</w:t>
      </w:r>
      <w:r>
        <w:rPr>
          <w:rFonts w:ascii="Consolas" w:hAnsi="Consolas" w:cs="Courier New"/>
          <w:color w:val="666600"/>
          <w:sz w:val="17"/>
          <w:szCs w:val="17"/>
        </w:rPr>
        <w:t>,</w:t>
      </w:r>
      <w:r>
        <w:rPr>
          <w:rFonts w:ascii="Consolas" w:hAnsi="Consolas" w:cs="Courier New"/>
          <w:color w:val="000000"/>
          <w:sz w:val="17"/>
          <w:szCs w:val="17"/>
        </w:rPr>
        <w:t xml:space="preserve"> sender_email</w:t>
      </w:r>
      <w:r>
        <w:rPr>
          <w:rFonts w:ascii="Consolas" w:hAnsi="Consolas" w:cs="Courier New"/>
          <w:color w:val="666600"/>
          <w:sz w:val="17"/>
          <w:szCs w:val="17"/>
        </w:rPr>
        <w:t>,</w:t>
      </w:r>
      <w:r>
        <w:rPr>
          <w:rFonts w:ascii="Consolas" w:hAnsi="Consolas" w:cs="Courier New"/>
          <w:color w:val="000000"/>
          <w:sz w:val="17"/>
          <w:szCs w:val="17"/>
        </w:rPr>
        <w:t xml:space="preserve"> sender_password</w:t>
      </w:r>
      <w:r>
        <w:rPr>
          <w:rFonts w:ascii="Consolas" w:hAnsi="Consolas" w:cs="Courier New"/>
          <w:color w:val="666600"/>
          <w:sz w:val="17"/>
          <w:szCs w:val="17"/>
        </w:rPr>
        <w:t>):</w:t>
      </w:r>
    </w:p>
    <w:p w14:paraId="5965C9DA"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smtp_server </w:t>
      </w:r>
      <w:r>
        <w:rPr>
          <w:rFonts w:ascii="Consolas" w:hAnsi="Consolas" w:cs="Courier New"/>
          <w:color w:val="666600"/>
          <w:sz w:val="17"/>
          <w:szCs w:val="17"/>
        </w:rPr>
        <w:t>=</w:t>
      </w:r>
      <w:r>
        <w:rPr>
          <w:rFonts w:ascii="Consolas" w:hAnsi="Consolas" w:cs="Courier New"/>
          <w:color w:val="000000"/>
          <w:sz w:val="17"/>
          <w:szCs w:val="17"/>
        </w:rPr>
        <w:t xml:space="preserve"> smtp_server</w:t>
      </w:r>
    </w:p>
    <w:p w14:paraId="30FDA203"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smtp_port </w:t>
      </w:r>
      <w:r>
        <w:rPr>
          <w:rFonts w:ascii="Consolas" w:hAnsi="Consolas" w:cs="Courier New"/>
          <w:color w:val="666600"/>
          <w:sz w:val="17"/>
          <w:szCs w:val="17"/>
        </w:rPr>
        <w:t>=</w:t>
      </w:r>
      <w:r>
        <w:rPr>
          <w:rFonts w:ascii="Consolas" w:hAnsi="Consolas" w:cs="Courier New"/>
          <w:color w:val="000000"/>
          <w:sz w:val="17"/>
          <w:szCs w:val="17"/>
        </w:rPr>
        <w:t xml:space="preserve"> smtp_port</w:t>
      </w:r>
    </w:p>
    <w:p w14:paraId="0D3D238F"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sender_email </w:t>
      </w:r>
      <w:r>
        <w:rPr>
          <w:rFonts w:ascii="Consolas" w:hAnsi="Consolas" w:cs="Courier New"/>
          <w:color w:val="666600"/>
          <w:sz w:val="17"/>
          <w:szCs w:val="17"/>
        </w:rPr>
        <w:t>=</w:t>
      </w:r>
      <w:r>
        <w:rPr>
          <w:rFonts w:ascii="Consolas" w:hAnsi="Consolas" w:cs="Courier New"/>
          <w:color w:val="000000"/>
          <w:sz w:val="17"/>
          <w:szCs w:val="17"/>
        </w:rPr>
        <w:t xml:space="preserve"> sender_email</w:t>
      </w:r>
    </w:p>
    <w:p w14:paraId="7D89EFF3"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sender_password </w:t>
      </w:r>
      <w:r>
        <w:rPr>
          <w:rFonts w:ascii="Consolas" w:hAnsi="Consolas" w:cs="Courier New"/>
          <w:color w:val="666600"/>
          <w:sz w:val="17"/>
          <w:szCs w:val="17"/>
        </w:rPr>
        <w:t>=</w:t>
      </w:r>
      <w:r>
        <w:rPr>
          <w:rFonts w:ascii="Consolas" w:hAnsi="Consolas" w:cs="Courier New"/>
          <w:color w:val="000000"/>
          <w:sz w:val="17"/>
          <w:szCs w:val="17"/>
        </w:rPr>
        <w:t xml:space="preserve"> sender_password</w:t>
      </w:r>
    </w:p>
    <w:p w14:paraId="2FC736AA"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888D521"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send_email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recipient_email</w:t>
      </w:r>
      <w:r>
        <w:rPr>
          <w:rFonts w:ascii="Consolas" w:hAnsi="Consolas" w:cs="Courier New"/>
          <w:color w:val="666600"/>
          <w:sz w:val="17"/>
          <w:szCs w:val="17"/>
        </w:rPr>
        <w:t>,</w:t>
      </w:r>
      <w:r>
        <w:rPr>
          <w:rFonts w:ascii="Consolas" w:hAnsi="Consolas" w:cs="Courier New"/>
          <w:color w:val="000000"/>
          <w:sz w:val="17"/>
          <w:szCs w:val="17"/>
        </w:rPr>
        <w:t xml:space="preserve"> subject</w:t>
      </w:r>
      <w:r>
        <w:rPr>
          <w:rFonts w:ascii="Consolas" w:hAnsi="Consolas" w:cs="Courier New"/>
          <w:color w:val="666600"/>
          <w:sz w:val="17"/>
          <w:szCs w:val="17"/>
        </w:rPr>
        <w:t>,</w:t>
      </w:r>
      <w:r>
        <w:rPr>
          <w:rFonts w:ascii="Consolas" w:hAnsi="Consolas" w:cs="Courier New"/>
          <w:color w:val="000000"/>
          <w:sz w:val="17"/>
          <w:szCs w:val="17"/>
        </w:rPr>
        <w:t xml:space="preserve"> message</w:t>
      </w:r>
      <w:r>
        <w:rPr>
          <w:rFonts w:ascii="Consolas" w:hAnsi="Consolas" w:cs="Courier New"/>
          <w:color w:val="666600"/>
          <w:sz w:val="17"/>
          <w:szCs w:val="17"/>
        </w:rPr>
        <w:t>):</w:t>
      </w:r>
    </w:p>
    <w:p w14:paraId="0464FD67"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msg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MIMEMultipart</w:t>
      </w:r>
      <w:r>
        <w:rPr>
          <w:rFonts w:ascii="Consolas" w:hAnsi="Consolas" w:cs="Courier New"/>
          <w:color w:val="666600"/>
          <w:sz w:val="17"/>
          <w:szCs w:val="17"/>
        </w:rPr>
        <w:t>()</w:t>
      </w:r>
    </w:p>
    <w:p w14:paraId="315A048D"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msg</w:t>
      </w:r>
      <w:r>
        <w:rPr>
          <w:rFonts w:ascii="Consolas" w:hAnsi="Consolas" w:cs="Courier New"/>
          <w:color w:val="666600"/>
          <w:sz w:val="17"/>
          <w:szCs w:val="17"/>
        </w:rPr>
        <w:t>[</w:t>
      </w:r>
      <w:r>
        <w:rPr>
          <w:rFonts w:ascii="Consolas" w:hAnsi="Consolas" w:cs="Courier New"/>
          <w:color w:val="008800"/>
          <w:sz w:val="17"/>
          <w:szCs w:val="17"/>
        </w:rPr>
        <w:t>'From'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sender_email</w:t>
      </w:r>
    </w:p>
    <w:p w14:paraId="656D6E89"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msg</w:t>
      </w:r>
      <w:r>
        <w:rPr>
          <w:rFonts w:ascii="Consolas" w:hAnsi="Consolas" w:cs="Courier New"/>
          <w:color w:val="666600"/>
          <w:sz w:val="17"/>
          <w:szCs w:val="17"/>
        </w:rPr>
        <w:t>[</w:t>
      </w:r>
      <w:r>
        <w:rPr>
          <w:rFonts w:ascii="Consolas" w:hAnsi="Consolas" w:cs="Courier New"/>
          <w:color w:val="008800"/>
          <w:sz w:val="17"/>
          <w:szCs w:val="17"/>
        </w:rPr>
        <w:t>'To'</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recipient_email</w:t>
      </w:r>
    </w:p>
    <w:p w14:paraId="32366B64"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msg</w:t>
      </w:r>
      <w:r>
        <w:rPr>
          <w:rFonts w:ascii="Consolas" w:hAnsi="Consolas" w:cs="Courier New"/>
          <w:color w:val="666600"/>
          <w:sz w:val="17"/>
          <w:szCs w:val="17"/>
        </w:rPr>
        <w:t>[</w:t>
      </w:r>
      <w:r>
        <w:rPr>
          <w:rFonts w:ascii="Consolas" w:hAnsi="Consolas" w:cs="Courier New"/>
          <w:color w:val="008800"/>
          <w:sz w:val="17"/>
          <w:szCs w:val="17"/>
        </w:rPr>
        <w:t>'Subject'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subject</w:t>
      </w:r>
    </w:p>
    <w:p w14:paraId="6CC2AB33"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032EB57F"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lastRenderedPageBreak/>
        <w:t xml:space="preserve">18. </w:t>
      </w:r>
      <w:r>
        <w:rPr>
          <w:rFonts w:ascii="Consolas" w:hAnsi="Consolas" w:cs="Courier New"/>
          <w:color w:val="000000"/>
          <w:sz w:val="17"/>
          <w:szCs w:val="17"/>
        </w:rPr>
        <w:t>        msg</w:t>
      </w:r>
      <w:r>
        <w:rPr>
          <w:rFonts w:ascii="Consolas" w:hAnsi="Consolas" w:cs="Courier New"/>
          <w:color w:val="666600"/>
          <w:sz w:val="17"/>
          <w:szCs w:val="17"/>
        </w:rPr>
        <w:t>.</w:t>
      </w:r>
      <w:r>
        <w:rPr>
          <w:rFonts w:ascii="Consolas" w:hAnsi="Consolas" w:cs="Courier New"/>
          <w:color w:val="000000"/>
          <w:sz w:val="17"/>
          <w:szCs w:val="17"/>
        </w:rPr>
        <w:t>attach</w:t>
      </w:r>
      <w:r>
        <w:rPr>
          <w:rFonts w:ascii="Consolas" w:hAnsi="Consolas" w:cs="Courier New"/>
          <w:color w:val="666600"/>
          <w:sz w:val="17"/>
          <w:szCs w:val="17"/>
        </w:rPr>
        <w:t>(</w:t>
      </w:r>
      <w:r>
        <w:rPr>
          <w:rFonts w:ascii="Consolas" w:hAnsi="Consolas" w:cs="Courier New"/>
          <w:color w:val="660066"/>
          <w:sz w:val="17"/>
          <w:szCs w:val="17"/>
        </w:rPr>
        <w:t>MIMEText</w:t>
      </w:r>
      <w:r>
        <w:rPr>
          <w:rFonts w:ascii="Consolas" w:hAnsi="Consolas" w:cs="Courier New"/>
          <w:color w:val="666600"/>
          <w:sz w:val="17"/>
          <w:szCs w:val="17"/>
        </w:rPr>
        <w:t>(</w:t>
      </w:r>
      <w:r>
        <w:rPr>
          <w:rFonts w:ascii="Consolas" w:hAnsi="Consolas" w:cs="Courier New"/>
          <w:color w:val="0000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'plain'</w:t>
      </w:r>
      <w:r>
        <w:rPr>
          <w:rFonts w:ascii="Consolas" w:hAnsi="Consolas" w:cs="Courier New"/>
          <w:color w:val="666600"/>
          <w:sz w:val="17"/>
          <w:szCs w:val="17"/>
        </w:rPr>
        <w:t>))</w:t>
      </w:r>
    </w:p>
    <w:p w14:paraId="31F58741"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33529259"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01C520A0"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server </w:t>
      </w:r>
      <w:r>
        <w:rPr>
          <w:rFonts w:ascii="Consolas" w:hAnsi="Consolas" w:cs="Courier New"/>
          <w:color w:val="666600"/>
          <w:sz w:val="17"/>
          <w:szCs w:val="17"/>
        </w:rPr>
        <w:t>=</w:t>
      </w:r>
      <w:r>
        <w:rPr>
          <w:rFonts w:ascii="Consolas" w:hAnsi="Consolas" w:cs="Courier New"/>
          <w:color w:val="000000"/>
          <w:sz w:val="17"/>
          <w:szCs w:val="17"/>
        </w:rPr>
        <w:t xml:space="preserve"> smtplib</w:t>
      </w:r>
      <w:r>
        <w:rPr>
          <w:rFonts w:ascii="Consolas" w:hAnsi="Consolas" w:cs="Courier New"/>
          <w:color w:val="666600"/>
          <w:sz w:val="17"/>
          <w:szCs w:val="17"/>
        </w:rPr>
        <w:t>.</w:t>
      </w:r>
      <w:r>
        <w:rPr>
          <w:rFonts w:ascii="Consolas" w:hAnsi="Consolas" w:cs="Courier New"/>
          <w:color w:val="000000"/>
          <w:sz w:val="17"/>
          <w:szCs w:val="17"/>
        </w:rPr>
        <w:t>SMTP</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smtp_server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smtp_port</w:t>
      </w:r>
      <w:r>
        <w:rPr>
          <w:rFonts w:ascii="Consolas" w:hAnsi="Consolas" w:cs="Courier New"/>
          <w:color w:val="666600"/>
          <w:sz w:val="17"/>
          <w:szCs w:val="17"/>
        </w:rPr>
        <w:t>)</w:t>
      </w:r>
    </w:p>
    <w:p w14:paraId="028147C3"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server</w:t>
      </w:r>
      <w:r>
        <w:rPr>
          <w:rFonts w:ascii="Consolas" w:hAnsi="Consolas" w:cs="Courier New"/>
          <w:color w:val="666600"/>
          <w:sz w:val="17"/>
          <w:szCs w:val="17"/>
        </w:rPr>
        <w:t>.</w:t>
      </w:r>
      <w:r>
        <w:rPr>
          <w:rFonts w:ascii="Consolas" w:hAnsi="Consolas" w:cs="Courier New"/>
          <w:color w:val="000000"/>
          <w:sz w:val="17"/>
          <w:szCs w:val="17"/>
        </w:rPr>
        <w:t>starttls</w:t>
      </w:r>
      <w:r>
        <w:rPr>
          <w:rFonts w:ascii="Consolas" w:hAnsi="Consolas" w:cs="Courier New"/>
          <w:color w:val="666600"/>
          <w:sz w:val="17"/>
          <w:szCs w:val="17"/>
        </w:rPr>
        <w:t>()</w:t>
      </w:r>
    </w:p>
    <w:p w14:paraId="34AAA8B5"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server</w:t>
      </w:r>
      <w:r>
        <w:rPr>
          <w:rFonts w:ascii="Consolas" w:hAnsi="Consolas" w:cs="Courier New"/>
          <w:color w:val="666600"/>
          <w:sz w:val="17"/>
          <w:szCs w:val="17"/>
        </w:rPr>
        <w:t>.</w:t>
      </w:r>
      <w:r>
        <w:rPr>
          <w:rFonts w:ascii="Consolas" w:hAnsi="Consolas" w:cs="Courier New"/>
          <w:color w:val="000000"/>
          <w:sz w:val="17"/>
          <w:szCs w:val="17"/>
        </w:rPr>
        <w:t>login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sender_email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sender_password</w:t>
      </w:r>
      <w:r>
        <w:rPr>
          <w:rFonts w:ascii="Consolas" w:hAnsi="Consolas" w:cs="Courier New"/>
          <w:color w:val="666600"/>
          <w:sz w:val="17"/>
          <w:szCs w:val="17"/>
        </w:rPr>
        <w:t>)</w:t>
      </w:r>
    </w:p>
    <w:p w14:paraId="12170051"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server</w:t>
      </w:r>
      <w:r>
        <w:rPr>
          <w:rFonts w:ascii="Consolas" w:hAnsi="Consolas" w:cs="Courier New"/>
          <w:color w:val="666600"/>
          <w:sz w:val="17"/>
          <w:szCs w:val="17"/>
        </w:rPr>
        <w:t>.</w:t>
      </w:r>
      <w:r>
        <w:rPr>
          <w:rFonts w:ascii="Consolas" w:hAnsi="Consolas" w:cs="Courier New"/>
          <w:color w:val="000000"/>
          <w:sz w:val="17"/>
          <w:szCs w:val="17"/>
        </w:rPr>
        <w:t>send_message</w:t>
      </w:r>
      <w:r>
        <w:rPr>
          <w:rFonts w:ascii="Consolas" w:hAnsi="Consolas" w:cs="Courier New"/>
          <w:color w:val="666600"/>
          <w:sz w:val="17"/>
          <w:szCs w:val="17"/>
        </w:rPr>
        <w:t>(</w:t>
      </w:r>
      <w:r>
        <w:rPr>
          <w:rFonts w:ascii="Consolas" w:hAnsi="Consolas" w:cs="Courier New"/>
          <w:color w:val="000000"/>
          <w:sz w:val="17"/>
          <w:szCs w:val="17"/>
        </w:rPr>
        <w:t>msg</w:t>
      </w:r>
      <w:r>
        <w:rPr>
          <w:rFonts w:ascii="Consolas" w:hAnsi="Consolas" w:cs="Courier New"/>
          <w:color w:val="666600"/>
          <w:sz w:val="17"/>
          <w:szCs w:val="17"/>
        </w:rPr>
        <w:t>)</w:t>
      </w:r>
    </w:p>
    <w:p w14:paraId="1773EA16"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server</w:t>
      </w:r>
      <w:r>
        <w:rPr>
          <w:rFonts w:ascii="Consolas" w:hAnsi="Consolas" w:cs="Courier New"/>
          <w:color w:val="666600"/>
          <w:sz w:val="17"/>
          <w:szCs w:val="17"/>
        </w:rPr>
        <w:t>.</w:t>
      </w:r>
      <w:r>
        <w:rPr>
          <w:rFonts w:ascii="Consolas" w:hAnsi="Consolas" w:cs="Courier New"/>
          <w:color w:val="000000"/>
          <w:sz w:val="17"/>
          <w:szCs w:val="17"/>
        </w:rPr>
        <w:t>quit</w:t>
      </w:r>
      <w:r>
        <w:rPr>
          <w:rFonts w:ascii="Consolas" w:hAnsi="Consolas" w:cs="Courier New"/>
          <w:color w:val="666600"/>
          <w:sz w:val="17"/>
          <w:szCs w:val="17"/>
        </w:rPr>
        <w:t>()</w:t>
      </w:r>
    </w:p>
    <w:p w14:paraId="54E80C7B"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"Email sent successfully."</w:t>
      </w:r>
    </w:p>
    <w:p w14:paraId="6533B741"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0C0A1A06"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"Failed to send email: {str(e)}"</w:t>
      </w:r>
    </w:p>
    <w:p w14:paraId="7A9510BF" w14:textId="77777777" w:rsidR="004A0019" w:rsidRDefault="004A001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072649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1171D6FB" w14:textId="77777777" w:rsidR="004A0019" w:rsidRPr="004A0019" w:rsidRDefault="004A0019" w:rsidP="004A0019"/>
    <w:p w14:paraId="10CE66FA" w14:textId="77777777" w:rsidR="004A0019" w:rsidRPr="00894923" w:rsidRDefault="004A0019" w:rsidP="00F83268"/>
    <w:p w14:paraId="52FF683E" w14:textId="77777777" w:rsidR="00F83268" w:rsidRDefault="00F83268" w:rsidP="00F83268">
      <w:pPr>
        <w:pStyle w:val="Heading3"/>
      </w:pPr>
      <w:bookmarkStart w:id="135" w:name="_Toc178780146"/>
      <w:r>
        <w:t>services\Engineering.py</w:t>
      </w:r>
      <w:bookmarkEnd w:id="135"/>
    </w:p>
    <w:p w14:paraId="2B4F00E5" w14:textId="77777777" w:rsidR="00F83268" w:rsidRPr="00C41099" w:rsidRDefault="00F83268" w:rsidP="00F83268">
      <w:pPr>
        <w:pStyle w:val="Heading5"/>
      </w:pPr>
      <w:r>
        <w:t>The Code</w:t>
      </w:r>
    </w:p>
    <w:p w14:paraId="10E21A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math</w:t>
      </w:r>
    </w:p>
    <w:p w14:paraId="4D0D20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BB558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function to calculate the area of a circle</w:t>
      </w:r>
    </w:p>
    <w:p w14:paraId="472334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calculate_circle_area</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p>
    <w:p w14:paraId="2CAAAF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 xml:space="preserve">pi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B1A57A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2CA158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Define a function to calculate the volume of a cylinder</w:t>
      </w:r>
    </w:p>
    <w:p w14:paraId="44DED7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def</w:t>
      </w:r>
      <w:r>
        <w:rPr>
          <w:rFonts w:ascii="Consolas" w:hAnsi="Consolas" w:cs="Courier New"/>
          <w:color w:val="000000"/>
          <w:sz w:val="17"/>
          <w:szCs w:val="17"/>
        </w:rPr>
        <w:t xml:space="preserve"> calculate_cylinder_volume</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33FED0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math</w:t>
      </w:r>
      <w:r>
        <w:rPr>
          <w:rFonts w:ascii="Consolas" w:hAnsi="Consolas" w:cs="Courier New"/>
          <w:color w:val="666600"/>
          <w:sz w:val="17"/>
          <w:szCs w:val="17"/>
        </w:rPr>
        <w:t>.</w:t>
      </w:r>
      <w:r>
        <w:rPr>
          <w:rFonts w:ascii="Consolas" w:hAnsi="Consolas" w:cs="Courier New"/>
          <w:color w:val="000000"/>
          <w:sz w:val="17"/>
          <w:szCs w:val="17"/>
        </w:rPr>
        <w:t xml:space="preserve">pi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height</w:t>
      </w:r>
    </w:p>
    <w:p w14:paraId="518BC7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7A779C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880000"/>
          <w:sz w:val="17"/>
          <w:szCs w:val="17"/>
        </w:rPr>
        <w:t># Define a function to calculate the stress on a beam</w:t>
      </w:r>
    </w:p>
    <w:p w14:paraId="59C448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def</w:t>
      </w:r>
      <w:r>
        <w:rPr>
          <w:rFonts w:ascii="Consolas" w:hAnsi="Consolas" w:cs="Courier New"/>
          <w:color w:val="000000"/>
          <w:sz w:val="17"/>
          <w:szCs w:val="17"/>
        </w:rPr>
        <w:t xml:space="preserve"> calculate_beam_stress</w:t>
      </w:r>
      <w:r>
        <w:rPr>
          <w:rFonts w:ascii="Consolas" w:hAnsi="Consolas" w:cs="Courier New"/>
          <w:color w:val="666600"/>
          <w:sz w:val="17"/>
          <w:szCs w:val="17"/>
        </w:rPr>
        <w:t>(</w:t>
      </w:r>
      <w:r>
        <w:rPr>
          <w:rFonts w:ascii="Consolas" w:hAnsi="Consolas" w:cs="Courier New"/>
          <w:color w:val="000000"/>
          <w:sz w:val="17"/>
          <w:szCs w:val="17"/>
        </w:rPr>
        <w:t>force</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5A1DB0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force </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width </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4014E7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CFDBA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Define a function to provide engineering calculations to the user</w:t>
      </w:r>
    </w:p>
    <w:p w14:paraId="2CDFEC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88"/>
          <w:sz w:val="17"/>
          <w:szCs w:val="17"/>
        </w:rPr>
        <w:t>def</w:t>
      </w:r>
      <w:r>
        <w:rPr>
          <w:rFonts w:ascii="Consolas" w:hAnsi="Consolas" w:cs="Courier New"/>
          <w:color w:val="000000"/>
          <w:sz w:val="17"/>
          <w:szCs w:val="17"/>
        </w:rPr>
        <w:t xml:space="preserve"> provide_engineering_calculations</w:t>
      </w:r>
      <w:r>
        <w:rPr>
          <w:rFonts w:ascii="Consolas" w:hAnsi="Consolas" w:cs="Courier New"/>
          <w:color w:val="666600"/>
          <w:sz w:val="17"/>
          <w:szCs w:val="17"/>
        </w:rPr>
        <w:t>():</w:t>
      </w:r>
    </w:p>
    <w:p w14:paraId="2574E8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"Engineering Calculations:"</w:t>
      </w:r>
      <w:r>
        <w:rPr>
          <w:rFonts w:ascii="Consolas" w:hAnsi="Consolas" w:cs="Courier New"/>
          <w:color w:val="666600"/>
          <w:sz w:val="17"/>
          <w:szCs w:val="17"/>
        </w:rPr>
        <w:t>)</w:t>
      </w:r>
    </w:p>
    <w:p w14:paraId="111586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"1. Calculate circle area"</w:t>
      </w:r>
      <w:r>
        <w:rPr>
          <w:rFonts w:ascii="Consolas" w:hAnsi="Consolas" w:cs="Courier New"/>
          <w:color w:val="666600"/>
          <w:sz w:val="17"/>
          <w:szCs w:val="17"/>
        </w:rPr>
        <w:t>)</w:t>
      </w:r>
    </w:p>
    <w:p w14:paraId="01D6BD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"2. Calculate cylinder volume"</w:t>
      </w:r>
      <w:r>
        <w:rPr>
          <w:rFonts w:ascii="Consolas" w:hAnsi="Consolas" w:cs="Courier New"/>
          <w:color w:val="666600"/>
          <w:sz w:val="17"/>
          <w:szCs w:val="17"/>
        </w:rPr>
        <w:t>)</w:t>
      </w:r>
    </w:p>
    <w:p w14:paraId="2635F2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"3. Calculate beam stress"</w:t>
      </w:r>
      <w:r>
        <w:rPr>
          <w:rFonts w:ascii="Consolas" w:hAnsi="Consolas" w:cs="Courier New"/>
          <w:color w:val="666600"/>
          <w:sz w:val="17"/>
          <w:szCs w:val="17"/>
        </w:rPr>
        <w:t>)</w:t>
      </w:r>
    </w:p>
    <w:p w14:paraId="7EB175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choice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your choice: "</w:t>
      </w:r>
      <w:r>
        <w:rPr>
          <w:rFonts w:ascii="Consolas" w:hAnsi="Consolas" w:cs="Courier New"/>
          <w:color w:val="666600"/>
          <w:sz w:val="17"/>
          <w:szCs w:val="17"/>
        </w:rPr>
        <w:t>)</w:t>
      </w:r>
    </w:p>
    <w:p w14:paraId="7907C2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choice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"1"</w:t>
      </w:r>
      <w:r>
        <w:rPr>
          <w:rFonts w:ascii="Consolas" w:hAnsi="Consolas" w:cs="Courier New"/>
          <w:color w:val="666600"/>
          <w:sz w:val="17"/>
          <w:szCs w:val="17"/>
        </w:rPr>
        <w:t>:</w:t>
      </w:r>
    </w:p>
    <w:p w14:paraId="39C9EB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radius of the circle: "</w:t>
      </w:r>
      <w:r>
        <w:rPr>
          <w:rFonts w:ascii="Consolas" w:hAnsi="Consolas" w:cs="Courier New"/>
          <w:color w:val="666600"/>
          <w:sz w:val="17"/>
          <w:szCs w:val="17"/>
        </w:rPr>
        <w:t>))</w:t>
      </w:r>
    </w:p>
    <w:p w14:paraId="1265E9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area </w:t>
      </w:r>
      <w:r>
        <w:rPr>
          <w:rFonts w:ascii="Consolas" w:hAnsi="Consolas" w:cs="Courier New"/>
          <w:color w:val="666600"/>
          <w:sz w:val="17"/>
          <w:szCs w:val="17"/>
        </w:rPr>
        <w:t>=</w:t>
      </w:r>
      <w:r>
        <w:rPr>
          <w:rFonts w:ascii="Consolas" w:hAnsi="Consolas" w:cs="Courier New"/>
          <w:color w:val="000000"/>
          <w:sz w:val="17"/>
          <w:szCs w:val="17"/>
        </w:rPr>
        <w:t xml:space="preserve"> calculate_circle_area</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p>
    <w:p w14:paraId="6AAE9D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area of the circle is: {area}"</w:t>
      </w:r>
      <w:r>
        <w:rPr>
          <w:rFonts w:ascii="Consolas" w:hAnsi="Consolas" w:cs="Courier New"/>
          <w:color w:val="666600"/>
          <w:sz w:val="17"/>
          <w:szCs w:val="17"/>
        </w:rPr>
        <w:t>)</w:t>
      </w:r>
    </w:p>
    <w:p w14:paraId="47DD9F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choice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"2"</w:t>
      </w:r>
      <w:r>
        <w:rPr>
          <w:rFonts w:ascii="Consolas" w:hAnsi="Consolas" w:cs="Courier New"/>
          <w:color w:val="666600"/>
          <w:sz w:val="17"/>
          <w:szCs w:val="17"/>
        </w:rPr>
        <w:t>:</w:t>
      </w:r>
    </w:p>
    <w:p w14:paraId="1C4492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radius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radius of the cylinder: "</w:t>
      </w:r>
      <w:r>
        <w:rPr>
          <w:rFonts w:ascii="Consolas" w:hAnsi="Consolas" w:cs="Courier New"/>
          <w:color w:val="666600"/>
          <w:sz w:val="17"/>
          <w:szCs w:val="17"/>
        </w:rPr>
        <w:t>))</w:t>
      </w:r>
    </w:p>
    <w:p w14:paraId="0DB74D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height of the cylinder: "</w:t>
      </w:r>
      <w:r>
        <w:rPr>
          <w:rFonts w:ascii="Consolas" w:hAnsi="Consolas" w:cs="Courier New"/>
          <w:color w:val="666600"/>
          <w:sz w:val="17"/>
          <w:szCs w:val="17"/>
        </w:rPr>
        <w:t>))</w:t>
      </w:r>
    </w:p>
    <w:p w14:paraId="4C22CB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volume </w:t>
      </w:r>
      <w:r>
        <w:rPr>
          <w:rFonts w:ascii="Consolas" w:hAnsi="Consolas" w:cs="Courier New"/>
          <w:color w:val="666600"/>
          <w:sz w:val="17"/>
          <w:szCs w:val="17"/>
        </w:rPr>
        <w:t>=</w:t>
      </w:r>
      <w:r>
        <w:rPr>
          <w:rFonts w:ascii="Consolas" w:hAnsi="Consolas" w:cs="Courier New"/>
          <w:color w:val="000000"/>
          <w:sz w:val="17"/>
          <w:szCs w:val="17"/>
        </w:rPr>
        <w:t xml:space="preserve"> calculate_cylinder_volume</w:t>
      </w:r>
      <w:r>
        <w:rPr>
          <w:rFonts w:ascii="Consolas" w:hAnsi="Consolas" w:cs="Courier New"/>
          <w:color w:val="666600"/>
          <w:sz w:val="17"/>
          <w:szCs w:val="17"/>
        </w:rPr>
        <w:t>(</w:t>
      </w:r>
      <w:r>
        <w:rPr>
          <w:rFonts w:ascii="Consolas" w:hAnsi="Consolas" w:cs="Courier New"/>
          <w:color w:val="000000"/>
          <w:sz w:val="17"/>
          <w:szCs w:val="17"/>
        </w:rPr>
        <w:t>radius</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6DE7E8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volume of the cylinder is: {volume}"</w:t>
      </w:r>
      <w:r>
        <w:rPr>
          <w:rFonts w:ascii="Consolas" w:hAnsi="Consolas" w:cs="Courier New"/>
          <w:color w:val="666600"/>
          <w:sz w:val="17"/>
          <w:szCs w:val="17"/>
        </w:rPr>
        <w:t>)</w:t>
      </w:r>
    </w:p>
    <w:p w14:paraId="74DB78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choice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"3"</w:t>
      </w:r>
      <w:r>
        <w:rPr>
          <w:rFonts w:ascii="Consolas" w:hAnsi="Consolas" w:cs="Courier New"/>
          <w:color w:val="666600"/>
          <w:sz w:val="17"/>
          <w:szCs w:val="17"/>
        </w:rPr>
        <w:t>:</w:t>
      </w:r>
    </w:p>
    <w:p w14:paraId="22B58F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force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force on the beam: "</w:t>
      </w:r>
      <w:r>
        <w:rPr>
          <w:rFonts w:ascii="Consolas" w:hAnsi="Consolas" w:cs="Courier New"/>
          <w:color w:val="666600"/>
          <w:sz w:val="17"/>
          <w:szCs w:val="17"/>
        </w:rPr>
        <w:t>))</w:t>
      </w:r>
    </w:p>
    <w:p w14:paraId="2A499C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length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length of the beam: "</w:t>
      </w:r>
      <w:r>
        <w:rPr>
          <w:rFonts w:ascii="Consolas" w:hAnsi="Consolas" w:cs="Courier New"/>
          <w:color w:val="666600"/>
          <w:sz w:val="17"/>
          <w:szCs w:val="17"/>
        </w:rPr>
        <w:t>))</w:t>
      </w:r>
    </w:p>
    <w:p w14:paraId="64FC4F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width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width of the beam: "</w:t>
      </w:r>
      <w:r>
        <w:rPr>
          <w:rFonts w:ascii="Consolas" w:hAnsi="Consolas" w:cs="Courier New"/>
          <w:color w:val="666600"/>
          <w:sz w:val="17"/>
          <w:szCs w:val="17"/>
        </w:rPr>
        <w:t>))</w:t>
      </w:r>
    </w:p>
    <w:p w14:paraId="3E8915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height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0000"/>
          <w:sz w:val="17"/>
          <w:szCs w:val="17"/>
        </w:rPr>
        <w:t>input</w:t>
      </w:r>
      <w:r>
        <w:rPr>
          <w:rFonts w:ascii="Consolas" w:hAnsi="Consolas" w:cs="Courier New"/>
          <w:color w:val="666600"/>
          <w:sz w:val="17"/>
          <w:szCs w:val="17"/>
        </w:rPr>
        <w:t>(</w:t>
      </w:r>
      <w:r>
        <w:rPr>
          <w:rFonts w:ascii="Consolas" w:hAnsi="Consolas" w:cs="Courier New"/>
          <w:color w:val="008800"/>
          <w:sz w:val="17"/>
          <w:szCs w:val="17"/>
        </w:rPr>
        <w:t>"Enter the height of the beam: "</w:t>
      </w:r>
      <w:r>
        <w:rPr>
          <w:rFonts w:ascii="Consolas" w:hAnsi="Consolas" w:cs="Courier New"/>
          <w:color w:val="666600"/>
          <w:sz w:val="17"/>
          <w:szCs w:val="17"/>
        </w:rPr>
        <w:t>))</w:t>
      </w:r>
    </w:p>
    <w:p w14:paraId="2C1393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stress </w:t>
      </w:r>
      <w:r>
        <w:rPr>
          <w:rFonts w:ascii="Consolas" w:hAnsi="Consolas" w:cs="Courier New"/>
          <w:color w:val="666600"/>
          <w:sz w:val="17"/>
          <w:szCs w:val="17"/>
        </w:rPr>
        <w:t>=</w:t>
      </w:r>
      <w:r>
        <w:rPr>
          <w:rFonts w:ascii="Consolas" w:hAnsi="Consolas" w:cs="Courier New"/>
          <w:color w:val="000000"/>
          <w:sz w:val="17"/>
          <w:szCs w:val="17"/>
        </w:rPr>
        <w:t xml:space="preserve"> calculate_beam_stress</w:t>
      </w:r>
      <w:r>
        <w:rPr>
          <w:rFonts w:ascii="Consolas" w:hAnsi="Consolas" w:cs="Courier New"/>
          <w:color w:val="666600"/>
          <w:sz w:val="17"/>
          <w:szCs w:val="17"/>
        </w:rPr>
        <w:t>(</w:t>
      </w:r>
      <w:r>
        <w:rPr>
          <w:rFonts w:ascii="Consolas" w:hAnsi="Consolas" w:cs="Courier New"/>
          <w:color w:val="000000"/>
          <w:sz w:val="17"/>
          <w:szCs w:val="17"/>
        </w:rPr>
        <w:t>force</w:t>
      </w:r>
      <w:r>
        <w:rPr>
          <w:rFonts w:ascii="Consolas" w:hAnsi="Consolas" w:cs="Courier New"/>
          <w:color w:val="666600"/>
          <w:sz w:val="17"/>
          <w:szCs w:val="17"/>
        </w:rPr>
        <w:t>,</w:t>
      </w:r>
      <w:r>
        <w:rPr>
          <w:rFonts w:ascii="Consolas" w:hAnsi="Consolas" w:cs="Courier New"/>
          <w:color w:val="000000"/>
          <w:sz w:val="17"/>
          <w:szCs w:val="17"/>
        </w:rPr>
        <w:t xml:space="preserve"> length</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06003D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"The stress on the beam is: {stress}"</w:t>
      </w:r>
      <w:r>
        <w:rPr>
          <w:rFonts w:ascii="Consolas" w:hAnsi="Consolas" w:cs="Courier New"/>
          <w:color w:val="666600"/>
          <w:sz w:val="17"/>
          <w:szCs w:val="17"/>
        </w:rPr>
        <w:t>)</w:t>
      </w:r>
    </w:p>
    <w:p w14:paraId="52542D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26431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"Invalid choice"</w:t>
      </w:r>
      <w:r>
        <w:rPr>
          <w:rFonts w:ascii="Consolas" w:hAnsi="Consolas" w:cs="Courier New"/>
          <w:color w:val="666600"/>
          <w:sz w:val="17"/>
          <w:szCs w:val="17"/>
        </w:rPr>
        <w:t>)</w:t>
      </w:r>
    </w:p>
    <w:p w14:paraId="58BE37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146D9C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880000"/>
          <w:sz w:val="17"/>
          <w:szCs w:val="17"/>
        </w:rPr>
        <w:t># Example usage:</w:t>
      </w:r>
    </w:p>
    <w:p w14:paraId="4C1578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provide_engineering_calculations</w:t>
      </w:r>
      <w:r>
        <w:rPr>
          <w:rFonts w:ascii="Consolas" w:hAnsi="Consolas" w:cs="Courier New"/>
          <w:color w:val="666600"/>
          <w:sz w:val="17"/>
          <w:szCs w:val="17"/>
        </w:rPr>
        <w:t>()</w:t>
      </w:r>
    </w:p>
    <w:p w14:paraId="6EB9CE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6924B9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import</w:t>
      </w:r>
      <w:r>
        <w:rPr>
          <w:rFonts w:ascii="Consolas" w:hAnsi="Consolas" w:cs="Courier New"/>
          <w:color w:val="000000"/>
          <w:sz w:val="17"/>
          <w:szCs w:val="17"/>
        </w:rPr>
        <w:t xml:space="preserve"> wikipedia</w:t>
      </w:r>
    </w:p>
    <w:p w14:paraId="40FAA4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A7862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880000"/>
          <w:sz w:val="17"/>
          <w:szCs w:val="17"/>
        </w:rPr>
        <w:t># Define a function to search for engineering information on Wikipedia</w:t>
      </w:r>
    </w:p>
    <w:p w14:paraId="276F7A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88"/>
          <w:sz w:val="17"/>
          <w:szCs w:val="17"/>
        </w:rPr>
        <w:t>def</w:t>
      </w:r>
      <w:r>
        <w:rPr>
          <w:rFonts w:ascii="Consolas" w:hAnsi="Consolas" w:cs="Courier New"/>
          <w:color w:val="000000"/>
          <w:sz w:val="17"/>
          <w:szCs w:val="17"/>
        </w:rPr>
        <w:t xml:space="preserve"> search_engineering_topic</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7AC96A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1C0A274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page </w:t>
      </w:r>
      <w:r>
        <w:rPr>
          <w:rFonts w:ascii="Consolas" w:hAnsi="Consolas" w:cs="Courier New"/>
          <w:color w:val="666600"/>
          <w:sz w:val="17"/>
          <w:szCs w:val="17"/>
        </w:rPr>
        <w: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4C927A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content</w:t>
      </w:r>
    </w:p>
    <w:p w14:paraId="2A7B35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exceptions</w:t>
      </w:r>
      <w:r>
        <w:rPr>
          <w:rFonts w:ascii="Consolas" w:hAnsi="Consolas" w:cs="Courier New"/>
          <w:color w:val="666600"/>
          <w:sz w:val="17"/>
          <w:szCs w:val="17"/>
        </w:rPr>
        <w:t>.</w:t>
      </w:r>
      <w:r>
        <w:rPr>
          <w:rFonts w:ascii="Consolas" w:hAnsi="Consolas" w:cs="Courier New"/>
          <w:color w:val="660066"/>
          <w:sz w:val="17"/>
          <w:szCs w:val="17"/>
        </w:rPr>
        <w:t>DisambiguationError</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e</w:t>
      </w:r>
      <w:r>
        <w:rPr>
          <w:rFonts w:ascii="Consolas" w:hAnsi="Consolas" w:cs="Courier New"/>
          <w:color w:val="666600"/>
          <w:sz w:val="17"/>
          <w:szCs w:val="17"/>
        </w:rPr>
        <w:t>:</w:t>
      </w:r>
    </w:p>
    <w:p w14:paraId="53CF63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"Disambiguation error: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str</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p>
    <w:p w14:paraId="56288F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wikipedia</w:t>
      </w:r>
      <w:r>
        <w:rPr>
          <w:rFonts w:ascii="Consolas" w:hAnsi="Consolas" w:cs="Courier New"/>
          <w:color w:val="666600"/>
          <w:sz w:val="17"/>
          <w:szCs w:val="17"/>
        </w:rPr>
        <w:t>.</w:t>
      </w:r>
      <w:r>
        <w:rPr>
          <w:rFonts w:ascii="Consolas" w:hAnsi="Consolas" w:cs="Courier New"/>
          <w:color w:val="000000"/>
          <w:sz w:val="17"/>
          <w:szCs w:val="17"/>
        </w:rPr>
        <w:t>exceptions</w:t>
      </w:r>
      <w:r>
        <w:rPr>
          <w:rFonts w:ascii="Consolas" w:hAnsi="Consolas" w:cs="Courier New"/>
          <w:color w:val="666600"/>
          <w:sz w:val="17"/>
          <w:szCs w:val="17"/>
        </w:rPr>
        <w:t>.</w:t>
      </w:r>
      <w:r>
        <w:rPr>
          <w:rFonts w:ascii="Consolas" w:hAnsi="Consolas" w:cs="Courier New"/>
          <w:color w:val="660066"/>
          <w:sz w:val="17"/>
          <w:szCs w:val="17"/>
        </w:rPr>
        <w:t>PageError</w:t>
      </w:r>
      <w:r>
        <w:rPr>
          <w:rFonts w:ascii="Consolas" w:hAnsi="Consolas" w:cs="Courier New"/>
          <w:color w:val="666600"/>
          <w:sz w:val="17"/>
          <w:szCs w:val="17"/>
        </w:rPr>
        <w:t>:</w:t>
      </w:r>
    </w:p>
    <w:p w14:paraId="6D0F1F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"Page not found"</w:t>
      </w:r>
    </w:p>
    <w:p w14:paraId="783CE0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282D1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880000"/>
          <w:sz w:val="17"/>
          <w:szCs w:val="17"/>
        </w:rPr>
        <w:t># Example usage:</w:t>
      </w:r>
    </w:p>
    <w:p w14:paraId="7FA4CC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xml:space="preserve">topic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"mechanical engineering"</w:t>
      </w:r>
    </w:p>
    <w:p w14:paraId="705537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result </w:t>
      </w:r>
      <w:r>
        <w:rPr>
          <w:rFonts w:ascii="Consolas" w:hAnsi="Consolas" w:cs="Courier New"/>
          <w:color w:val="666600"/>
          <w:sz w:val="17"/>
          <w:szCs w:val="17"/>
        </w:rPr>
        <w:t>=</w:t>
      </w:r>
      <w:r>
        <w:rPr>
          <w:rFonts w:ascii="Consolas" w:hAnsi="Consolas" w:cs="Courier New"/>
          <w:color w:val="000000"/>
          <w:sz w:val="17"/>
          <w:szCs w:val="17"/>
        </w:rPr>
        <w:t xml:space="preserve"> search_engineering_topic</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102E8B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result</w:t>
      </w:r>
      <w:r>
        <w:rPr>
          <w:rFonts w:ascii="Consolas" w:hAnsi="Consolas" w:cs="Courier New"/>
          <w:color w:val="666600"/>
          <w:sz w:val="17"/>
          <w:szCs w:val="17"/>
        </w:rPr>
        <w:t>)</w:t>
      </w:r>
    </w:p>
    <w:p w14:paraId="64A1DF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w:t>
      </w:r>
    </w:p>
    <w:p w14:paraId="30FED738" w14:textId="77777777" w:rsidR="00F83268" w:rsidRPr="00C41099" w:rsidRDefault="00F83268" w:rsidP="00F83268"/>
    <w:p w14:paraId="3B935CEE" w14:textId="77777777" w:rsidR="00F83268" w:rsidRPr="00894923" w:rsidRDefault="00F83268" w:rsidP="00F83268"/>
    <w:p w14:paraId="1F60EB48" w14:textId="77777777" w:rsidR="00F83268" w:rsidRDefault="00F83268" w:rsidP="00F83268">
      <w:pPr>
        <w:pStyle w:val="Heading3"/>
      </w:pPr>
      <w:bookmarkStart w:id="136" w:name="_Toc178780147"/>
      <w:r>
        <w:t>services\epub_parsing.py</w:t>
      </w:r>
      <w:bookmarkEnd w:id="136"/>
    </w:p>
    <w:p w14:paraId="642EF44F" w14:textId="77777777" w:rsidR="00F83268" w:rsidRDefault="00F83268" w:rsidP="00F83268">
      <w:pPr>
        <w:pStyle w:val="Heading5"/>
      </w:pPr>
      <w:r>
        <w:t>The Code</w:t>
      </w:r>
    </w:p>
    <w:p w14:paraId="785F5BA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epub</w:t>
      </w:r>
    </w:p>
    <w:p w14:paraId="7D4C17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B2F1A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def</w:t>
      </w:r>
      <w:r>
        <w:rPr>
          <w:rFonts w:ascii="Consolas" w:hAnsi="Consolas" w:cs="Courier New"/>
          <w:color w:val="000000"/>
          <w:sz w:val="17"/>
          <w:szCs w:val="17"/>
        </w:rPr>
        <w:t xml:space="preserve"> parse_epub</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092855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book </w:t>
      </w:r>
      <w:r>
        <w:rPr>
          <w:rFonts w:ascii="Consolas" w:hAnsi="Consolas" w:cs="Courier New"/>
          <w:color w:val="666600"/>
          <w:sz w:val="17"/>
          <w:szCs w:val="17"/>
        </w:rPr>
        <w:t>=</w:t>
      </w:r>
      <w:r>
        <w:rPr>
          <w:rFonts w:ascii="Consolas" w:hAnsi="Consolas" w:cs="Courier New"/>
          <w:color w:val="000000"/>
          <w:sz w:val="17"/>
          <w:szCs w:val="17"/>
        </w:rPr>
        <w:t xml:space="preserve"> epub</w:t>
      </w:r>
      <w:r>
        <w:rPr>
          <w:rFonts w:ascii="Consolas" w:hAnsi="Consolas" w:cs="Courier New"/>
          <w:color w:val="666600"/>
          <w:sz w:val="17"/>
          <w:szCs w:val="17"/>
        </w:rPr>
        <w:t>.</w:t>
      </w:r>
      <w:r>
        <w:rPr>
          <w:rFonts w:ascii="Consolas" w:hAnsi="Consolas" w:cs="Courier New"/>
          <w:color w:val="000000"/>
          <w:sz w:val="17"/>
          <w:szCs w:val="17"/>
        </w:rPr>
        <w:t>read_epub</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6B650F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1F06FE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book</w:t>
      </w:r>
      <w:r>
        <w:rPr>
          <w:rFonts w:ascii="Consolas" w:hAnsi="Consolas" w:cs="Courier New"/>
          <w:color w:val="666600"/>
          <w:sz w:val="17"/>
          <w:szCs w:val="17"/>
        </w:rPr>
        <w:t>.</w:t>
      </w:r>
      <w:r>
        <w:rPr>
          <w:rFonts w:ascii="Consolas" w:hAnsi="Consolas" w:cs="Courier New"/>
          <w:color w:val="000000"/>
          <w:sz w:val="17"/>
          <w:szCs w:val="17"/>
        </w:rPr>
        <w:t>get_items_of_type</w:t>
      </w:r>
      <w:r>
        <w:rPr>
          <w:rFonts w:ascii="Consolas" w:hAnsi="Consolas" w:cs="Courier New"/>
          <w:color w:val="666600"/>
          <w:sz w:val="17"/>
          <w:szCs w:val="17"/>
        </w:rPr>
        <w:t>(</w:t>
      </w:r>
      <w:r>
        <w:rPr>
          <w:rFonts w:ascii="Consolas" w:hAnsi="Consolas" w:cs="Courier New"/>
          <w:color w:val="000000"/>
          <w:sz w:val="17"/>
          <w:szCs w:val="17"/>
        </w:rPr>
        <w:t>epub</w:t>
      </w:r>
      <w:r>
        <w:rPr>
          <w:rFonts w:ascii="Consolas" w:hAnsi="Consolas" w:cs="Courier New"/>
          <w:color w:val="666600"/>
          <w:sz w:val="17"/>
          <w:szCs w:val="17"/>
        </w:rPr>
        <w:t>.</w:t>
      </w:r>
      <w:r>
        <w:rPr>
          <w:rFonts w:ascii="Consolas" w:hAnsi="Consolas" w:cs="Courier New"/>
          <w:color w:val="000000"/>
          <w:sz w:val="17"/>
          <w:szCs w:val="17"/>
        </w:rPr>
        <w:t>ITEM_DOCUMENT</w:t>
      </w:r>
      <w:r>
        <w:rPr>
          <w:rFonts w:ascii="Consolas" w:hAnsi="Consolas" w:cs="Courier New"/>
          <w:color w:val="666600"/>
          <w:sz w:val="17"/>
          <w:szCs w:val="17"/>
        </w:rPr>
        <w:t>):</w:t>
      </w:r>
    </w:p>
    <w:p w14:paraId="6A6B49D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item</w:t>
      </w:r>
      <w:r>
        <w:rPr>
          <w:rFonts w:ascii="Consolas" w:hAnsi="Consolas" w:cs="Courier New"/>
          <w:color w:val="666600"/>
          <w:sz w:val="17"/>
          <w:szCs w:val="17"/>
        </w:rPr>
        <w:t>.</w:t>
      </w:r>
      <w:r>
        <w:rPr>
          <w:rFonts w:ascii="Consolas" w:hAnsi="Consolas" w:cs="Courier New"/>
          <w:color w:val="000000"/>
          <w:sz w:val="17"/>
          <w:szCs w:val="17"/>
        </w:rPr>
        <w:t>get_content</w:t>
      </w:r>
      <w:r>
        <w:rPr>
          <w:rFonts w:ascii="Consolas" w:hAnsi="Consolas" w:cs="Courier New"/>
          <w:color w:val="666600"/>
          <w:sz w:val="17"/>
          <w:szCs w:val="17"/>
        </w:rPr>
        <w:t>().</w:t>
      </w:r>
      <w:r>
        <w:rPr>
          <w:rFonts w:ascii="Consolas" w:hAnsi="Consolas" w:cs="Courier New"/>
          <w:color w:val="000000"/>
          <w:sz w:val="17"/>
          <w:szCs w:val="17"/>
        </w:rPr>
        <w:t>decode</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p>
    <w:p w14:paraId="30FD48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p>
    <w:p w14:paraId="7FE280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F661D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epub_file_path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"example.epub"</w:t>
      </w:r>
    </w:p>
    <w:p w14:paraId="7B7B4F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epub_text </w:t>
      </w:r>
      <w:r>
        <w:rPr>
          <w:rFonts w:ascii="Consolas" w:hAnsi="Consolas" w:cs="Courier New"/>
          <w:color w:val="666600"/>
          <w:sz w:val="17"/>
          <w:szCs w:val="17"/>
        </w:rPr>
        <w:t>=</w:t>
      </w:r>
      <w:r>
        <w:rPr>
          <w:rFonts w:ascii="Consolas" w:hAnsi="Consolas" w:cs="Courier New"/>
          <w:color w:val="000000"/>
          <w:sz w:val="17"/>
          <w:szCs w:val="17"/>
        </w:rPr>
        <w:t xml:space="preserve"> parse_epub</w:t>
      </w:r>
      <w:r>
        <w:rPr>
          <w:rFonts w:ascii="Consolas" w:hAnsi="Consolas" w:cs="Courier New"/>
          <w:color w:val="666600"/>
          <w:sz w:val="17"/>
          <w:szCs w:val="17"/>
        </w:rPr>
        <w:t>(</w:t>
      </w:r>
      <w:r>
        <w:rPr>
          <w:rFonts w:ascii="Consolas" w:hAnsi="Consolas" w:cs="Courier New"/>
          <w:color w:val="000000"/>
          <w:sz w:val="17"/>
          <w:szCs w:val="17"/>
        </w:rPr>
        <w:t>epub_file_path</w:t>
      </w:r>
      <w:r>
        <w:rPr>
          <w:rFonts w:ascii="Consolas" w:hAnsi="Consolas" w:cs="Courier New"/>
          <w:color w:val="666600"/>
          <w:sz w:val="17"/>
          <w:szCs w:val="17"/>
        </w:rPr>
        <w:t>)</w:t>
      </w:r>
    </w:p>
    <w:p w14:paraId="44B4F5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epub_text</w:t>
      </w:r>
      <w:r>
        <w:rPr>
          <w:rFonts w:ascii="Consolas" w:hAnsi="Consolas" w:cs="Courier New"/>
          <w:color w:val="666600"/>
          <w:sz w:val="17"/>
          <w:szCs w:val="17"/>
        </w:rPr>
        <w:t>)</w:t>
      </w:r>
    </w:p>
    <w:p w14:paraId="6D4021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5064D474" w14:textId="77777777" w:rsidR="00F83268" w:rsidRPr="00C41099" w:rsidRDefault="00F83268" w:rsidP="00F83268"/>
    <w:p w14:paraId="4737558F" w14:textId="77777777" w:rsidR="00F83268" w:rsidRDefault="00F83268" w:rsidP="00F83268">
      <w:pPr>
        <w:pStyle w:val="Heading3"/>
      </w:pPr>
      <w:bookmarkStart w:id="137" w:name="_Toc178780148"/>
      <w:r>
        <w:t>services\file_analysis.py</w:t>
      </w:r>
      <w:bookmarkEnd w:id="137"/>
    </w:p>
    <w:p w14:paraId="30DA2C9C" w14:textId="77777777" w:rsidR="00F83268" w:rsidRDefault="00F83268" w:rsidP="00F83268"/>
    <w:p w14:paraId="29D25180" w14:textId="4E7E877A" w:rsidR="005A7821" w:rsidRPr="005A7821" w:rsidRDefault="00F83268" w:rsidP="0014631B">
      <w:pPr>
        <w:pStyle w:val="Heading5"/>
      </w:pPr>
      <w:r>
        <w:t>The Code</w:t>
      </w:r>
    </w:p>
    <w:p w14:paraId="50F8B9ED"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services/file_analysis.py</w:t>
      </w:r>
    </w:p>
    <w:p w14:paraId="71019495"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64AE1003"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PyPDF2</w:t>
      </w:r>
    </w:p>
    <w:p w14:paraId="04A934E9"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PIL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Image</w:t>
      </w:r>
    </w:p>
    <w:p w14:paraId="6A5F7EBF"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import</w:t>
      </w:r>
      <w:r>
        <w:rPr>
          <w:rFonts w:ascii="Consolas" w:hAnsi="Consolas" w:cs="Courier New"/>
          <w:color w:val="000000"/>
          <w:sz w:val="17"/>
          <w:szCs w:val="17"/>
        </w:rPr>
        <w:t xml:space="preserve"> pytesseract</w:t>
      </w:r>
    </w:p>
    <w:p w14:paraId="6C8E56C0"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2BA2FD23"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6D5E515"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FileAnalysisService</w:t>
      </w:r>
      <w:r>
        <w:rPr>
          <w:rFonts w:ascii="Consolas" w:hAnsi="Consolas" w:cs="Courier New"/>
          <w:color w:val="666600"/>
          <w:sz w:val="17"/>
          <w:szCs w:val="17"/>
        </w:rPr>
        <w:t>:</w:t>
      </w:r>
    </w:p>
    <w:p w14:paraId="76C22766"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16E6CEB"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pass</w:t>
      </w:r>
    </w:p>
    <w:p w14:paraId="54552665"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61AEE547"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analyze_pdf</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0D9EC6EA"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"""Extract text from a PDF file."""</w:t>
      </w:r>
    </w:p>
    <w:p w14:paraId="1F41A4A0"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file_path</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'.pdf'</w:t>
      </w:r>
      <w:r>
        <w:rPr>
          <w:rFonts w:ascii="Consolas" w:hAnsi="Consolas" w:cs="Courier New"/>
          <w:color w:val="666600"/>
          <w:sz w:val="17"/>
          <w:szCs w:val="17"/>
        </w:rPr>
        <w:t>):</w:t>
      </w:r>
    </w:p>
    <w:p w14:paraId="345548A5"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"The provided file is not a PDF."</w:t>
      </w:r>
    </w:p>
    <w:p w14:paraId="46D0B676"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FF4A282"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770B46AA"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06A2E81D"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pdf_reader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PyPDF2</w:t>
      </w:r>
      <w:r>
        <w:rPr>
          <w:rFonts w:ascii="Consolas" w:hAnsi="Consolas" w:cs="Courier New"/>
          <w:color w:val="666600"/>
          <w:sz w:val="17"/>
          <w:szCs w:val="17"/>
        </w:rPr>
        <w:t>.</w:t>
      </w:r>
      <w:r>
        <w:rPr>
          <w:rFonts w:ascii="Consolas" w:hAnsi="Consolas" w:cs="Courier New"/>
          <w:color w:val="660066"/>
          <w:sz w:val="17"/>
          <w:szCs w:val="17"/>
        </w:rPr>
        <w:t>PdfReader</w:t>
      </w:r>
      <w:r>
        <w:rPr>
          <w:rFonts w:ascii="Consolas" w:hAnsi="Consolas" w:cs="Courier New"/>
          <w:color w:val="666600"/>
          <w:sz w:val="17"/>
          <w:szCs w:val="17"/>
        </w:rPr>
        <w:t>(</w:t>
      </w:r>
      <w:r>
        <w:rPr>
          <w:rFonts w:ascii="Consolas" w:hAnsi="Consolas" w:cs="Courier New"/>
          <w:color w:val="000000"/>
          <w:sz w:val="17"/>
          <w:szCs w:val="17"/>
        </w:rPr>
        <w:t>file</w:t>
      </w:r>
      <w:r>
        <w:rPr>
          <w:rFonts w:ascii="Consolas" w:hAnsi="Consolas" w:cs="Courier New"/>
          <w:color w:val="666600"/>
          <w:sz w:val="17"/>
          <w:szCs w:val="17"/>
        </w:rPr>
        <w:t>)</w:t>
      </w:r>
    </w:p>
    <w:p w14:paraId="32AF59DB"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page </w:t>
      </w:r>
      <w:r>
        <w:rPr>
          <w:rFonts w:ascii="Consolas" w:hAnsi="Consolas" w:cs="Courier New"/>
          <w:color w:val="000088"/>
          <w:sz w:val="17"/>
          <w:szCs w:val="17"/>
        </w:rPr>
        <w:t>in</w:t>
      </w:r>
      <w:r>
        <w:rPr>
          <w:rFonts w:ascii="Consolas" w:hAnsi="Consolas" w:cs="Courier New"/>
          <w:color w:val="000000"/>
          <w:sz w:val="17"/>
          <w:szCs w:val="17"/>
        </w:rPr>
        <w:t xml:space="preserve"> pdf_reader</w:t>
      </w:r>
      <w:r>
        <w:rPr>
          <w:rFonts w:ascii="Consolas" w:hAnsi="Consolas" w:cs="Courier New"/>
          <w:color w:val="666600"/>
          <w:sz w:val="17"/>
          <w:szCs w:val="17"/>
        </w:rPr>
        <w:t>.</w:t>
      </w:r>
      <w:r>
        <w:rPr>
          <w:rFonts w:ascii="Consolas" w:hAnsi="Consolas" w:cs="Courier New"/>
          <w:color w:val="000000"/>
          <w:sz w:val="17"/>
          <w:szCs w:val="17"/>
        </w:rPr>
        <w:t>pages</w:t>
      </w:r>
      <w:r>
        <w:rPr>
          <w:rFonts w:ascii="Consolas" w:hAnsi="Consolas" w:cs="Courier New"/>
          <w:color w:val="666600"/>
          <w:sz w:val="17"/>
          <w:szCs w:val="17"/>
        </w:rPr>
        <w:t>:</w:t>
      </w:r>
    </w:p>
    <w:p w14:paraId="0C16FEAE"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extract_text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w:t>
      </w:r>
    </w:p>
    <w:p w14:paraId="6934FDB3"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30F5A77A"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text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text found in the PDF."</w:t>
      </w:r>
    </w:p>
    <w:p w14:paraId="5B26B8ED"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7791527B"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1D163897"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8800"/>
          <w:sz w:val="17"/>
          <w:szCs w:val="17"/>
        </w:rPr>
        <w:t>"""Extract text from an image file using OCR."""</w:t>
      </w:r>
    </w:p>
    <w:p w14:paraId="7885AEBA"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file_path</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'.jpeg'</w:t>
      </w:r>
      <w:r>
        <w:rPr>
          <w:rFonts w:ascii="Consolas" w:hAnsi="Consolas" w:cs="Courier New"/>
          <w:color w:val="666600"/>
          <w:sz w:val="17"/>
          <w:szCs w:val="17"/>
        </w:rPr>
        <w:t>)):</w:t>
      </w:r>
    </w:p>
    <w:p w14:paraId="3B8D066A"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"The provided file is not an image."</w:t>
      </w:r>
    </w:p>
    <w:p w14:paraId="2C3BD944"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lastRenderedPageBreak/>
        <w:t xml:space="preserve">29. </w:t>
      </w:r>
      <w:r>
        <w:rPr>
          <w:rFonts w:ascii="Consolas" w:hAnsi="Consolas" w:cs="Courier New"/>
          <w:color w:val="000000"/>
          <w:sz w:val="17"/>
          <w:szCs w:val="17"/>
        </w:rPr>
        <w:t> </w:t>
      </w:r>
    </w:p>
    <w:p w14:paraId="0F0AC77E"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2B93F2AF"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pytesseract</w:t>
      </w:r>
      <w:r>
        <w:rPr>
          <w:rFonts w:ascii="Consolas" w:hAnsi="Consolas" w:cs="Courier New"/>
          <w:color w:val="666600"/>
          <w:sz w:val="17"/>
          <w:szCs w:val="17"/>
        </w:rPr>
        <w:t>.</w:t>
      </w:r>
      <w:r>
        <w:rPr>
          <w:rFonts w:ascii="Consolas" w:hAnsi="Consolas" w:cs="Courier New"/>
          <w:color w:val="000000"/>
          <w:sz w:val="17"/>
          <w:szCs w:val="17"/>
        </w:rPr>
        <w:t>image_to_string</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65D1E91B"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text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text found in the image."</w:t>
      </w:r>
    </w:p>
    <w:p w14:paraId="40E8A03A"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3757AEBB"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analyze_text_file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39D717B9"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8800"/>
          <w:sz w:val="17"/>
          <w:szCs w:val="17"/>
        </w:rPr>
        <w:t>"""Read and return the content of a text file."""</w:t>
      </w:r>
    </w:p>
    <w:p w14:paraId="0BB5DB3E"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file_path</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'.txt'</w:t>
      </w:r>
      <w:r>
        <w:rPr>
          <w:rFonts w:ascii="Consolas" w:hAnsi="Consolas" w:cs="Courier New"/>
          <w:color w:val="666600"/>
          <w:sz w:val="17"/>
          <w:szCs w:val="17"/>
        </w:rPr>
        <w:t>):</w:t>
      </w:r>
    </w:p>
    <w:p w14:paraId="5AA8947E"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"The provided file is not a text file."</w:t>
      </w:r>
    </w:p>
    <w:p w14:paraId="10557DBE"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3AC59EF1"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4A6F50E0"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2B7E8C99"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30E4A0A6"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file_analysis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file_path</w:t>
      </w:r>
      <w:r>
        <w:rPr>
          <w:rFonts w:ascii="Consolas" w:hAnsi="Consolas" w:cs="Courier New"/>
          <w:color w:val="666600"/>
          <w:sz w:val="17"/>
          <w:szCs w:val="17"/>
        </w:rPr>
        <w:t>):</w:t>
      </w:r>
    </w:p>
    <w:p w14:paraId="4DF3DCB1"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"""Determine the file type and perform analysis accordingly."""</w:t>
      </w:r>
    </w:p>
    <w:p w14:paraId="1F664AB8"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exists</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324D3535"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file_path</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'.pdf'</w:t>
      </w:r>
      <w:r>
        <w:rPr>
          <w:rFonts w:ascii="Consolas" w:hAnsi="Consolas" w:cs="Courier New"/>
          <w:color w:val="666600"/>
          <w:sz w:val="17"/>
          <w:szCs w:val="17"/>
        </w:rPr>
        <w:t>):</w:t>
      </w:r>
    </w:p>
    <w:p w14:paraId="56FF0D37"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analyze_pdf</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11AAE474"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file_path</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'.jpg'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'.jpeg'</w:t>
      </w:r>
      <w:r>
        <w:rPr>
          <w:rFonts w:ascii="Consolas" w:hAnsi="Consolas" w:cs="Courier New"/>
          <w:color w:val="666600"/>
          <w:sz w:val="17"/>
          <w:szCs w:val="17"/>
        </w:rPr>
        <w:t>)):</w:t>
      </w:r>
    </w:p>
    <w:p w14:paraId="640AF813"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analyze_image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13DBEB1D"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file_path</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endswith</w:t>
      </w:r>
      <w:r>
        <w:rPr>
          <w:rFonts w:ascii="Consolas" w:hAnsi="Consolas" w:cs="Courier New"/>
          <w:color w:val="666600"/>
          <w:sz w:val="17"/>
          <w:szCs w:val="17"/>
        </w:rPr>
        <w:t>(</w:t>
      </w:r>
      <w:r>
        <w:rPr>
          <w:rFonts w:ascii="Consolas" w:hAnsi="Consolas" w:cs="Courier New"/>
          <w:color w:val="008800"/>
          <w:sz w:val="17"/>
          <w:szCs w:val="17"/>
        </w:rPr>
        <w:t>'.txt'</w:t>
      </w:r>
      <w:r>
        <w:rPr>
          <w:rFonts w:ascii="Consolas" w:hAnsi="Consolas" w:cs="Courier New"/>
          <w:color w:val="666600"/>
          <w:sz w:val="17"/>
          <w:szCs w:val="17"/>
        </w:rPr>
        <w:t>):</w:t>
      </w:r>
    </w:p>
    <w:p w14:paraId="76D774D3"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analyze_text_file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42A9B2D2"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33DF8FC"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"Unsupported file type."</w:t>
      </w:r>
    </w:p>
    <w:p w14:paraId="7B859517"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EB58061"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"File does not exist."</w:t>
      </w:r>
    </w:p>
    <w:p w14:paraId="240ADEBC"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500F8F70" w14:textId="77777777" w:rsidR="0014631B" w:rsidRDefault="0014631B">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701312"/>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41C17D71" w14:textId="77777777" w:rsidR="005A7821" w:rsidRDefault="005A7821" w:rsidP="00F83268"/>
    <w:p w14:paraId="1DA2AC7A" w14:textId="77777777" w:rsidR="005A7821" w:rsidRPr="00C41099" w:rsidRDefault="005A7821" w:rsidP="00F83268"/>
    <w:p w14:paraId="78FFD1E2" w14:textId="77777777" w:rsidR="00F83268" w:rsidRDefault="00F83268" w:rsidP="00F83268">
      <w:pPr>
        <w:pStyle w:val="Heading3"/>
      </w:pPr>
      <w:bookmarkStart w:id="138" w:name="_Toc178780149"/>
      <w:r>
        <w:t>services\finance.py</w:t>
      </w:r>
      <w:bookmarkEnd w:id="138"/>
    </w:p>
    <w:p w14:paraId="0923C96F" w14:textId="77777777" w:rsidR="00F83268" w:rsidRDefault="00F83268" w:rsidP="00F83268">
      <w:pPr>
        <w:pStyle w:val="Heading5"/>
      </w:pPr>
      <w:r>
        <w:t>The Code</w:t>
      </w:r>
    </w:p>
    <w:p w14:paraId="5C1A6568" w14:textId="77777777" w:rsidR="0014631B" w:rsidRDefault="0014631B" w:rsidP="0014631B"/>
    <w:p w14:paraId="17B1406C"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060135F8"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7780308D"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FinanceService</w:t>
      </w:r>
      <w:r>
        <w:rPr>
          <w:rFonts w:ascii="Consolas" w:hAnsi="Consolas" w:cs="Courier New"/>
          <w:color w:val="666600"/>
          <w:sz w:val="17"/>
          <w:szCs w:val="17"/>
        </w:rPr>
        <w:t>:</w:t>
      </w:r>
    </w:p>
    <w:p w14:paraId="0BD379AD"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p>
    <w:p w14:paraId="4AEF9D6A"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6576D4DB"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"https://www.alphavantage.co/query?"</w:t>
      </w:r>
    </w:p>
    <w:p w14:paraId="1AD0BE3C"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51ED41E"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get_stock_price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symbol</w:t>
      </w:r>
      <w:r>
        <w:rPr>
          <w:rFonts w:ascii="Consolas" w:hAnsi="Consolas" w:cs="Courier New"/>
          <w:color w:val="666600"/>
          <w:sz w:val="17"/>
          <w:szCs w:val="17"/>
        </w:rPr>
        <w:t>):</w:t>
      </w:r>
    </w:p>
    <w:p w14:paraId="1ABC7850"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"{self.base_url}function=TIME_SERIES_INTRADAY&amp;symbol={symbol}&amp;interval=1min&amp;apikey={self.api_key}"</w:t>
      </w:r>
    </w:p>
    <w:p w14:paraId="4B6060BD"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4B6C1E08"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0DC8FDEA"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"Time Series (1min)"</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data</w:t>
      </w:r>
      <w:r>
        <w:rPr>
          <w:rFonts w:ascii="Consolas" w:hAnsi="Consolas" w:cs="Courier New"/>
          <w:color w:val="666600"/>
          <w:sz w:val="17"/>
          <w:szCs w:val="17"/>
        </w:rPr>
        <w:t>:</w:t>
      </w:r>
    </w:p>
    <w:p w14:paraId="72C1A7C9"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latest_data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next</w:t>
      </w:r>
      <w:r>
        <w:rPr>
          <w:rFonts w:ascii="Consolas" w:hAnsi="Consolas" w:cs="Courier New"/>
          <w:color w:val="666600"/>
          <w:sz w:val="17"/>
          <w:szCs w:val="17"/>
        </w:rPr>
        <w:t>(</w:t>
      </w:r>
      <w:r>
        <w:rPr>
          <w:rFonts w:ascii="Consolas" w:hAnsi="Consolas" w:cs="Courier New"/>
          <w:color w:val="000000"/>
          <w:sz w:val="17"/>
          <w:szCs w:val="17"/>
        </w:rPr>
        <w:t>iter</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8800"/>
          <w:sz w:val="17"/>
          <w:szCs w:val="17"/>
        </w:rPr>
        <w:t>"Time Series (1min)"</w:t>
      </w:r>
      <w:r>
        <w:rPr>
          <w:rFonts w:ascii="Consolas" w:hAnsi="Consolas" w:cs="Courier New"/>
          <w:color w:val="666600"/>
          <w:sz w:val="17"/>
          <w:szCs w:val="17"/>
        </w:rPr>
        <w:t>].</w:t>
      </w:r>
      <w:r>
        <w:rPr>
          <w:rFonts w:ascii="Consolas" w:hAnsi="Consolas" w:cs="Courier New"/>
          <w:color w:val="000000"/>
          <w:sz w:val="17"/>
          <w:szCs w:val="17"/>
        </w:rPr>
        <w:t>values</w:t>
      </w:r>
      <w:r>
        <w:rPr>
          <w:rFonts w:ascii="Consolas" w:hAnsi="Consolas" w:cs="Courier New"/>
          <w:color w:val="666600"/>
          <w:sz w:val="17"/>
          <w:szCs w:val="17"/>
        </w:rPr>
        <w:t>()))</w:t>
      </w:r>
    </w:p>
    <w:p w14:paraId="0A4EC98D"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latest_data</w:t>
      </w:r>
      <w:r>
        <w:rPr>
          <w:rFonts w:ascii="Consolas" w:hAnsi="Consolas" w:cs="Courier New"/>
          <w:color w:val="666600"/>
          <w:sz w:val="17"/>
          <w:szCs w:val="17"/>
        </w:rPr>
        <w:t>[</w:t>
      </w:r>
      <w:r>
        <w:rPr>
          <w:rFonts w:ascii="Consolas" w:hAnsi="Consolas" w:cs="Courier New"/>
          <w:color w:val="008800"/>
          <w:sz w:val="17"/>
          <w:szCs w:val="17"/>
        </w:rPr>
        <w:t>"1. open"</w:t>
      </w:r>
      <w:r>
        <w:rPr>
          <w:rFonts w:ascii="Consolas" w:hAnsi="Consolas" w:cs="Courier New"/>
          <w:color w:val="666600"/>
          <w:sz w:val="17"/>
          <w:szCs w:val="17"/>
        </w:rPr>
        <w:t>]</w:t>
      </w:r>
    </w:p>
    <w:p w14:paraId="0B96DFB2"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6106F5B"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"Unable to fetch stock price."</w:t>
      </w:r>
    </w:p>
    <w:p w14:paraId="2F8CB8AC" w14:textId="77777777" w:rsidR="00275697" w:rsidRDefault="002756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333234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3CF36464" w14:textId="154CDF7B" w:rsidR="00F83268" w:rsidRDefault="00F83268" w:rsidP="00F83268"/>
    <w:p w14:paraId="6171CCD1" w14:textId="77777777" w:rsidR="00434121" w:rsidRDefault="00434121" w:rsidP="00F83268"/>
    <w:p w14:paraId="69A2C6EF" w14:textId="22AE422E" w:rsidR="00434121" w:rsidRDefault="00434121" w:rsidP="00D20651">
      <w:pPr>
        <w:pStyle w:val="Heading3"/>
      </w:pPr>
      <w:r>
        <w:t>Services\fitness.py</w:t>
      </w:r>
    </w:p>
    <w:p w14:paraId="79BE2810" w14:textId="77777777" w:rsidR="00434121" w:rsidRDefault="00434121" w:rsidP="00F83268"/>
    <w:p w14:paraId="0976CE73" w14:textId="5409194F" w:rsidR="00434121" w:rsidRDefault="00434121" w:rsidP="00D20651">
      <w:pPr>
        <w:pStyle w:val="Heading5"/>
      </w:pPr>
      <w:r>
        <w:lastRenderedPageBreak/>
        <w:t>The Code</w:t>
      </w:r>
    </w:p>
    <w:p w14:paraId="782361AC" w14:textId="77777777" w:rsidR="00434121" w:rsidRDefault="00434121" w:rsidP="00F83268"/>
    <w:p w14:paraId="73681544"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7B04C1DE"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08E5EB5"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FitnessService</w:t>
      </w:r>
      <w:r>
        <w:rPr>
          <w:rFonts w:ascii="Consolas" w:hAnsi="Consolas" w:cs="Courier New"/>
          <w:color w:val="666600"/>
          <w:sz w:val="17"/>
          <w:szCs w:val="17"/>
        </w:rPr>
        <w:t>:</w:t>
      </w:r>
    </w:p>
    <w:p w14:paraId="70D3FF5F"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FF8D381"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"YOUR_API_KEY"</w:t>
      </w:r>
      <w:r>
        <w:rPr>
          <w:rFonts w:ascii="Consolas" w:hAnsi="Consolas" w:cs="Courier New"/>
          <w:color w:val="000000"/>
          <w:sz w:val="17"/>
          <w:szCs w:val="17"/>
        </w:rPr>
        <w:t xml:space="preserve">  </w:t>
      </w:r>
      <w:r>
        <w:rPr>
          <w:rFonts w:ascii="Consolas" w:hAnsi="Consolas" w:cs="Courier New"/>
          <w:color w:val="880000"/>
          <w:sz w:val="17"/>
          <w:szCs w:val="17"/>
        </w:rPr>
        <w:t># Replace with your actual API key</w:t>
      </w:r>
    </w:p>
    <w:p w14:paraId="57D6C1C5"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"https://api.fitness.com/v1/"</w:t>
      </w:r>
      <w:r>
        <w:rPr>
          <w:rFonts w:ascii="Consolas" w:hAnsi="Consolas" w:cs="Courier New"/>
          <w:color w:val="000000"/>
          <w:sz w:val="17"/>
          <w:szCs w:val="17"/>
        </w:rPr>
        <w:t xml:space="preserve">  </w:t>
      </w:r>
      <w:r>
        <w:rPr>
          <w:rFonts w:ascii="Consolas" w:hAnsi="Consolas" w:cs="Courier New"/>
          <w:color w:val="880000"/>
          <w:sz w:val="17"/>
          <w:szCs w:val="17"/>
        </w:rPr>
        <w:t># Example API URL</w:t>
      </w:r>
    </w:p>
    <w:p w14:paraId="64D48E76"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496A3449"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get_workout_routines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goals</w:t>
      </w:r>
      <w:r>
        <w:rPr>
          <w:rFonts w:ascii="Consolas" w:hAnsi="Consolas" w:cs="Courier New"/>
          <w:color w:val="666600"/>
          <w:sz w:val="17"/>
          <w:szCs w:val="17"/>
        </w:rPr>
        <w:t>):</w:t>
      </w:r>
    </w:p>
    <w:p w14:paraId="0A64B22F"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"""Fetch workout routines based on fitness goals."""</w:t>
      </w:r>
    </w:p>
    <w:p w14:paraId="54146A7F"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"{self.base_url}workouts?goals={goals}&amp;apikey={self.api_key}"</w:t>
      </w:r>
    </w:p>
    <w:p w14:paraId="2E467789"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60647DBD"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0A3893A1"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37844468"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841171B"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workout routines."</w:t>
      </w:r>
      <w:r>
        <w:rPr>
          <w:rFonts w:ascii="Consolas" w:hAnsi="Consolas" w:cs="Courier New"/>
          <w:color w:val="666600"/>
          <w:sz w:val="17"/>
          <w:szCs w:val="17"/>
        </w:rPr>
        <w:t>}</w:t>
      </w:r>
    </w:p>
    <w:p w14:paraId="24205208"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6F7D3FA"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calculate_calories_burned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activity</w:t>
      </w:r>
      <w:r>
        <w:rPr>
          <w:rFonts w:ascii="Consolas" w:hAnsi="Consolas" w:cs="Courier New"/>
          <w:color w:val="666600"/>
          <w:sz w:val="17"/>
          <w:szCs w:val="17"/>
        </w:rPr>
        <w:t>,</w:t>
      </w:r>
      <w:r>
        <w:rPr>
          <w:rFonts w:ascii="Consolas" w:hAnsi="Consolas" w:cs="Courier New"/>
          <w:color w:val="000000"/>
          <w:sz w:val="17"/>
          <w:szCs w:val="17"/>
        </w:rPr>
        <w:t xml:space="preserve"> duration</w:t>
      </w:r>
      <w:r>
        <w:rPr>
          <w:rFonts w:ascii="Consolas" w:hAnsi="Consolas" w:cs="Courier New"/>
          <w:color w:val="666600"/>
          <w:sz w:val="17"/>
          <w:szCs w:val="17"/>
        </w:rPr>
        <w:t>):</w:t>
      </w:r>
    </w:p>
    <w:p w14:paraId="6C8BD3D7"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"""Estimate calories burned for a specific activity."""</w:t>
      </w:r>
    </w:p>
    <w:p w14:paraId="4B4ADDE2"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"{self.base_url}calories?activity={activity}&amp;duration={duration}&amp;apikey={self.api_key}"</w:t>
      </w:r>
    </w:p>
    <w:p w14:paraId="122F0DD5"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323258FB"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508C5C4A"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'calories'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"Unknown"</w:t>
      </w:r>
      <w:r>
        <w:rPr>
          <w:rFonts w:ascii="Consolas" w:hAnsi="Consolas" w:cs="Courier New"/>
          <w:color w:val="666600"/>
          <w:sz w:val="17"/>
          <w:szCs w:val="17"/>
        </w:rPr>
        <w:t>)</w:t>
      </w:r>
    </w:p>
    <w:p w14:paraId="33BD6B2F"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4C5BDEC"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calories burned."</w:t>
      </w:r>
      <w:r>
        <w:rPr>
          <w:rFonts w:ascii="Consolas" w:hAnsi="Consolas" w:cs="Courier New"/>
          <w:color w:val="666600"/>
          <w:sz w:val="17"/>
          <w:szCs w:val="17"/>
        </w:rPr>
        <w:t>}</w:t>
      </w:r>
    </w:p>
    <w:p w14:paraId="3113C407"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5E540A59"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get_fitness_tips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91DCEF3"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8800"/>
          <w:sz w:val="17"/>
          <w:szCs w:val="17"/>
        </w:rPr>
        <w:t>"""Fetch general fitness tips."""</w:t>
      </w:r>
    </w:p>
    <w:p w14:paraId="67991937"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"{self.base_url}tips?apikey={self.api_key}"</w:t>
      </w:r>
    </w:p>
    <w:p w14:paraId="7769441E"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1C673DBE"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3FB86BD4"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210D7AA3"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D2671CB"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fitness tips."</w:t>
      </w:r>
      <w:r>
        <w:rPr>
          <w:rFonts w:ascii="Consolas" w:hAnsi="Consolas" w:cs="Courier New"/>
          <w:color w:val="666600"/>
          <w:sz w:val="17"/>
          <w:szCs w:val="17"/>
        </w:rPr>
        <w:t>}</w:t>
      </w:r>
    </w:p>
    <w:p w14:paraId="66E84386"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77735028"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880000"/>
          <w:sz w:val="17"/>
          <w:szCs w:val="17"/>
        </w:rPr>
        <w:t># Example usage</w:t>
      </w:r>
    </w:p>
    <w:p w14:paraId="1DD6FEA0"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5BF30FC6"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fitness_service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FitnessService</w:t>
      </w:r>
      <w:r>
        <w:rPr>
          <w:rFonts w:ascii="Consolas" w:hAnsi="Consolas" w:cs="Courier New"/>
          <w:color w:val="666600"/>
          <w:sz w:val="17"/>
          <w:szCs w:val="17"/>
        </w:rPr>
        <w:t>()</w:t>
      </w:r>
    </w:p>
    <w:p w14:paraId="16B0FBFE"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fitness_service</w:t>
      </w:r>
      <w:r>
        <w:rPr>
          <w:rFonts w:ascii="Consolas" w:hAnsi="Consolas" w:cs="Courier New"/>
          <w:color w:val="666600"/>
          <w:sz w:val="17"/>
          <w:szCs w:val="17"/>
        </w:rPr>
        <w:t>.</w:t>
      </w:r>
      <w:r>
        <w:rPr>
          <w:rFonts w:ascii="Consolas" w:hAnsi="Consolas" w:cs="Courier New"/>
          <w:color w:val="000000"/>
          <w:sz w:val="17"/>
          <w:szCs w:val="17"/>
        </w:rPr>
        <w:t>get_workout_routines</w:t>
      </w:r>
      <w:r>
        <w:rPr>
          <w:rFonts w:ascii="Consolas" w:hAnsi="Consolas" w:cs="Courier New"/>
          <w:color w:val="666600"/>
          <w:sz w:val="17"/>
          <w:szCs w:val="17"/>
        </w:rPr>
        <w:t>(</w:t>
      </w:r>
      <w:r>
        <w:rPr>
          <w:rFonts w:ascii="Consolas" w:hAnsi="Consolas" w:cs="Courier New"/>
          <w:color w:val="008800"/>
          <w:sz w:val="17"/>
          <w:szCs w:val="17"/>
        </w:rPr>
        <w:t>"weight_loss"</w:t>
      </w:r>
      <w:r>
        <w:rPr>
          <w:rFonts w:ascii="Consolas" w:hAnsi="Consolas" w:cs="Courier New"/>
          <w:color w:val="666600"/>
          <w:sz w:val="17"/>
          <w:szCs w:val="17"/>
        </w:rPr>
        <w:t>))</w:t>
      </w:r>
    </w:p>
    <w:p w14:paraId="1EC009AE"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fitness_service</w:t>
      </w:r>
      <w:r>
        <w:rPr>
          <w:rFonts w:ascii="Consolas" w:hAnsi="Consolas" w:cs="Courier New"/>
          <w:color w:val="666600"/>
          <w:sz w:val="17"/>
          <w:szCs w:val="17"/>
        </w:rPr>
        <w:t>.</w:t>
      </w:r>
      <w:r>
        <w:rPr>
          <w:rFonts w:ascii="Consolas" w:hAnsi="Consolas" w:cs="Courier New"/>
          <w:color w:val="000000"/>
          <w:sz w:val="17"/>
          <w:szCs w:val="17"/>
        </w:rPr>
        <w:t>calculate_calories_burned</w:t>
      </w:r>
      <w:r>
        <w:rPr>
          <w:rFonts w:ascii="Consolas" w:hAnsi="Consolas" w:cs="Courier New"/>
          <w:color w:val="666600"/>
          <w:sz w:val="17"/>
          <w:szCs w:val="17"/>
        </w:rPr>
        <w:t>(</w:t>
      </w:r>
      <w:r>
        <w:rPr>
          <w:rFonts w:ascii="Consolas" w:hAnsi="Consolas" w:cs="Courier New"/>
          <w:color w:val="008800"/>
          <w:sz w:val="17"/>
          <w:szCs w:val="17"/>
        </w:rPr>
        <w:t>"running"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484019D9"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fitness_service</w:t>
      </w:r>
      <w:r>
        <w:rPr>
          <w:rFonts w:ascii="Consolas" w:hAnsi="Consolas" w:cs="Courier New"/>
          <w:color w:val="666600"/>
          <w:sz w:val="17"/>
          <w:szCs w:val="17"/>
        </w:rPr>
        <w:t>.</w:t>
      </w:r>
      <w:r>
        <w:rPr>
          <w:rFonts w:ascii="Consolas" w:hAnsi="Consolas" w:cs="Courier New"/>
          <w:color w:val="000000"/>
          <w:sz w:val="17"/>
          <w:szCs w:val="17"/>
        </w:rPr>
        <w:t>get_fitness_tips</w:t>
      </w:r>
      <w:r>
        <w:rPr>
          <w:rFonts w:ascii="Consolas" w:hAnsi="Consolas" w:cs="Courier New"/>
          <w:color w:val="666600"/>
          <w:sz w:val="17"/>
          <w:szCs w:val="17"/>
        </w:rPr>
        <w:t>())</w:t>
      </w:r>
    </w:p>
    <w:p w14:paraId="5E2C782A" w14:textId="77777777" w:rsidR="00D20651" w:rsidRDefault="00D2065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0532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178D2C2E" w14:textId="77777777" w:rsidR="00434121" w:rsidRDefault="00434121" w:rsidP="00F83268"/>
    <w:p w14:paraId="23C0A5DB" w14:textId="77777777" w:rsidR="00434121" w:rsidRPr="00C41099" w:rsidRDefault="00434121" w:rsidP="00F83268"/>
    <w:p w14:paraId="605F2B97" w14:textId="77777777" w:rsidR="00F83268" w:rsidRDefault="00F83268" w:rsidP="00F83268">
      <w:pPr>
        <w:pStyle w:val="Heading3"/>
      </w:pPr>
      <w:bookmarkStart w:id="139" w:name="_Toc178780150"/>
      <w:r>
        <w:t>services\food.py</w:t>
      </w:r>
      <w:bookmarkEnd w:id="139"/>
    </w:p>
    <w:p w14:paraId="3E1822D6" w14:textId="77777777" w:rsidR="00F83268" w:rsidRDefault="00F83268" w:rsidP="00F83268"/>
    <w:p w14:paraId="3EFD438F" w14:textId="77777777" w:rsidR="00F83268" w:rsidRDefault="00F83268" w:rsidP="00F83268">
      <w:pPr>
        <w:pStyle w:val="Heading5"/>
      </w:pPr>
      <w:r>
        <w:t>The Code</w:t>
      </w:r>
    </w:p>
    <w:p w14:paraId="550F4780" w14:textId="77777777" w:rsidR="0014631B" w:rsidRPr="0014631B" w:rsidRDefault="0014631B" w:rsidP="0014631B"/>
    <w:p w14:paraId="676D4F32"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bookmarkStart w:id="140" w:name="_Toc178780151"/>
      <w:r>
        <w:rPr>
          <w:rFonts w:ascii="Consolas" w:hAnsi="Consolas" w:cs="Courier New"/>
          <w:sz w:val="17"/>
          <w:szCs w:val="17"/>
        </w:rPr>
        <w:t xml:space="preserve"> 1. </w:t>
      </w:r>
      <w:r>
        <w:rPr>
          <w:rFonts w:ascii="Consolas" w:hAnsi="Consolas" w:cs="Courier New"/>
          <w:color w:val="880000"/>
          <w:sz w:val="17"/>
          <w:szCs w:val="17"/>
        </w:rPr>
        <w:t># services/food.py</w:t>
      </w:r>
    </w:p>
    <w:p w14:paraId="67842EAB"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4FF397A"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5E4CD19D"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44125B23"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FoodService</w:t>
      </w:r>
      <w:r>
        <w:rPr>
          <w:rFonts w:ascii="Consolas" w:hAnsi="Consolas" w:cs="Courier New"/>
          <w:color w:val="666600"/>
          <w:sz w:val="17"/>
          <w:szCs w:val="17"/>
        </w:rPr>
        <w:t>:</w:t>
      </w:r>
    </w:p>
    <w:p w14:paraId="0F3F2529"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p>
    <w:p w14:paraId="04814866"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6EC334DD"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nutrition_url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"https://api.nutritionix.com/v1_1/search/"</w:t>
      </w:r>
    </w:p>
    <w:p w14:paraId="51CFEAE2"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recipe_url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"https://api.spoonacular.com/recipes/complexSearch"</w:t>
      </w:r>
    </w:p>
    <w:p w14:paraId="3072CFD2"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F9B7E76"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lastRenderedPageBreak/>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get_nutrition_facts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food_item</w:t>
      </w:r>
      <w:r>
        <w:rPr>
          <w:rFonts w:ascii="Consolas" w:hAnsi="Consolas" w:cs="Courier New"/>
          <w:color w:val="666600"/>
          <w:sz w:val="17"/>
          <w:szCs w:val="17"/>
        </w:rPr>
        <w:t>):</w:t>
      </w:r>
    </w:p>
    <w:p w14:paraId="4B4F402B"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"""Get nutrition facts for a specific food item."""</w:t>
      </w:r>
    </w:p>
    <w:p w14:paraId="3A5DA084"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"{self.nutrition_url}{food_item}?results=0&amp;appId={self.api_key['nutritionix_app_id']}&amp;appKey={self.api_key['nutritionix_app_key']}"</w:t>
      </w:r>
      <w:r>
        <w:rPr>
          <w:rFonts w:ascii="Consolas" w:hAnsi="Consolas" w:cs="Courier New"/>
          <w:color w:val="666600"/>
          <w:sz w:val="17"/>
          <w:szCs w:val="17"/>
        </w:rPr>
        <w:t>)</w:t>
      </w:r>
    </w:p>
    <w:p w14:paraId="34E3BB33"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1F9165CD"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27FB2DE2"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'hits'</w:t>
      </w:r>
      <w:r>
        <w:rPr>
          <w:rFonts w:ascii="Consolas" w:hAnsi="Consolas" w:cs="Courier New"/>
          <w:color w:val="666600"/>
          <w:sz w:val="17"/>
          <w:szCs w:val="17"/>
        </w:rPr>
        <w:t>]:</w:t>
      </w:r>
    </w:p>
    <w:p w14:paraId="6A1C0AB8"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nutrition_info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'hits'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'fields'</w:t>
      </w:r>
      <w:r>
        <w:rPr>
          <w:rFonts w:ascii="Consolas" w:hAnsi="Consolas" w:cs="Courier New"/>
          <w:color w:val="666600"/>
          <w:sz w:val="17"/>
          <w:szCs w:val="17"/>
        </w:rPr>
        <w:t>]</w:t>
      </w:r>
    </w:p>
    <w:p w14:paraId="50D429F5"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765A722B"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8800"/>
          <w:sz w:val="17"/>
          <w:szCs w:val="17"/>
        </w:rPr>
        <w:t>"food_item"</w:t>
      </w:r>
      <w:r>
        <w:rPr>
          <w:rFonts w:ascii="Consolas" w:hAnsi="Consolas" w:cs="Courier New"/>
          <w:color w:val="666600"/>
          <w:sz w:val="17"/>
          <w:szCs w:val="17"/>
        </w:rPr>
        <w:t>:</w:t>
      </w:r>
      <w:r>
        <w:rPr>
          <w:rFonts w:ascii="Consolas" w:hAnsi="Consolas" w:cs="Courier New"/>
          <w:color w:val="000000"/>
          <w:sz w:val="17"/>
          <w:szCs w:val="17"/>
        </w:rPr>
        <w:t xml:space="preserve"> food_item</w:t>
      </w:r>
      <w:r>
        <w:rPr>
          <w:rFonts w:ascii="Consolas" w:hAnsi="Consolas" w:cs="Courier New"/>
          <w:color w:val="666600"/>
          <w:sz w:val="17"/>
          <w:szCs w:val="17"/>
        </w:rPr>
        <w:t>,</w:t>
      </w:r>
    </w:p>
    <w:p w14:paraId="06DAD77B"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8800"/>
          <w:sz w:val="17"/>
          <w:szCs w:val="17"/>
        </w:rPr>
        <w:t>"calories"</w:t>
      </w:r>
      <w:r>
        <w:rPr>
          <w:rFonts w:ascii="Consolas" w:hAnsi="Consolas" w:cs="Courier New"/>
          <w:color w:val="666600"/>
          <w:sz w:val="17"/>
          <w:szCs w:val="17"/>
        </w:rPr>
        <w:t>:</w:t>
      </w:r>
      <w:r>
        <w:rPr>
          <w:rFonts w:ascii="Consolas" w:hAnsi="Consolas" w:cs="Courier New"/>
          <w:color w:val="000000"/>
          <w:sz w:val="17"/>
          <w:szCs w:val="17"/>
        </w:rPr>
        <w:t xml:space="preserve"> nutrition_info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"nf_calories"</w:t>
      </w:r>
      <w:r>
        <w:rPr>
          <w:rFonts w:ascii="Consolas" w:hAnsi="Consolas" w:cs="Courier New"/>
          <w:color w:val="666600"/>
          <w:sz w:val="17"/>
          <w:szCs w:val="17"/>
        </w:rPr>
        <w:t>),</w:t>
      </w:r>
    </w:p>
    <w:p w14:paraId="148946E7"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"protein"</w:t>
      </w:r>
      <w:r>
        <w:rPr>
          <w:rFonts w:ascii="Consolas" w:hAnsi="Consolas" w:cs="Courier New"/>
          <w:color w:val="666600"/>
          <w:sz w:val="17"/>
          <w:szCs w:val="17"/>
        </w:rPr>
        <w:t>:</w:t>
      </w:r>
      <w:r>
        <w:rPr>
          <w:rFonts w:ascii="Consolas" w:hAnsi="Consolas" w:cs="Courier New"/>
          <w:color w:val="000000"/>
          <w:sz w:val="17"/>
          <w:szCs w:val="17"/>
        </w:rPr>
        <w:t xml:space="preserve"> nutrition_info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"nf_protein"</w:t>
      </w:r>
      <w:r>
        <w:rPr>
          <w:rFonts w:ascii="Consolas" w:hAnsi="Consolas" w:cs="Courier New"/>
          <w:color w:val="666600"/>
          <w:sz w:val="17"/>
          <w:szCs w:val="17"/>
        </w:rPr>
        <w:t>),</w:t>
      </w:r>
    </w:p>
    <w:p w14:paraId="7171CEC0"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"fat"</w:t>
      </w:r>
      <w:r>
        <w:rPr>
          <w:rFonts w:ascii="Consolas" w:hAnsi="Consolas" w:cs="Courier New"/>
          <w:color w:val="666600"/>
          <w:sz w:val="17"/>
          <w:szCs w:val="17"/>
        </w:rPr>
        <w:t>:</w:t>
      </w:r>
      <w:r>
        <w:rPr>
          <w:rFonts w:ascii="Consolas" w:hAnsi="Consolas" w:cs="Courier New"/>
          <w:color w:val="000000"/>
          <w:sz w:val="17"/>
          <w:szCs w:val="17"/>
        </w:rPr>
        <w:t xml:space="preserve"> nutrition_info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"nf_total_fat"</w:t>
      </w:r>
      <w:r>
        <w:rPr>
          <w:rFonts w:ascii="Consolas" w:hAnsi="Consolas" w:cs="Courier New"/>
          <w:color w:val="666600"/>
          <w:sz w:val="17"/>
          <w:szCs w:val="17"/>
        </w:rPr>
        <w:t>),</w:t>
      </w:r>
    </w:p>
    <w:p w14:paraId="36159CDA"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8800"/>
          <w:sz w:val="17"/>
          <w:szCs w:val="17"/>
        </w:rPr>
        <w:t>"carbohydrates"</w:t>
      </w:r>
      <w:r>
        <w:rPr>
          <w:rFonts w:ascii="Consolas" w:hAnsi="Consolas" w:cs="Courier New"/>
          <w:color w:val="666600"/>
          <w:sz w:val="17"/>
          <w:szCs w:val="17"/>
        </w:rPr>
        <w:t>:</w:t>
      </w:r>
      <w:r>
        <w:rPr>
          <w:rFonts w:ascii="Consolas" w:hAnsi="Consolas" w:cs="Courier New"/>
          <w:color w:val="000000"/>
          <w:sz w:val="17"/>
          <w:szCs w:val="17"/>
        </w:rPr>
        <w:t xml:space="preserve"> nutrition_info</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"nf_total_carbohydrate"</w:t>
      </w:r>
      <w:r>
        <w:rPr>
          <w:rFonts w:ascii="Consolas" w:hAnsi="Consolas" w:cs="Courier New"/>
          <w:color w:val="666600"/>
          <w:sz w:val="17"/>
          <w:szCs w:val="17"/>
        </w:rPr>
        <w:t>),</w:t>
      </w:r>
    </w:p>
    <w:p w14:paraId="762F2FD5"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0B4AFA04"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66613D7"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nutrition information found."</w:t>
      </w:r>
      <w:r>
        <w:rPr>
          <w:rFonts w:ascii="Consolas" w:hAnsi="Consolas" w:cs="Courier New"/>
          <w:color w:val="666600"/>
          <w:sz w:val="17"/>
          <w:szCs w:val="17"/>
        </w:rPr>
        <w:t>}</w:t>
      </w:r>
    </w:p>
    <w:p w14:paraId="2513F546"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9B553ED"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nutrition data."</w:t>
      </w:r>
      <w:r>
        <w:rPr>
          <w:rFonts w:ascii="Consolas" w:hAnsi="Consolas" w:cs="Courier New"/>
          <w:color w:val="666600"/>
          <w:sz w:val="17"/>
          <w:szCs w:val="17"/>
        </w:rPr>
        <w:t>}</w:t>
      </w:r>
    </w:p>
    <w:p w14:paraId="0C61683E"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0FE8CE65"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find_recipes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query</w:t>
      </w:r>
      <w:r>
        <w:rPr>
          <w:rFonts w:ascii="Consolas" w:hAnsi="Consolas" w:cs="Courier New"/>
          <w:color w:val="666600"/>
          <w:sz w:val="17"/>
          <w:szCs w:val="17"/>
        </w:rPr>
        <w:t>):</w:t>
      </w:r>
    </w:p>
    <w:p w14:paraId="7142B12F"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"""Search for recipes based on the query."""</w:t>
      </w:r>
    </w:p>
    <w:p w14:paraId="269456A1"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"{self.recipe_url}?query={query}&amp;apiKey={self.api_key['spoonacular_api_key']}"</w:t>
      </w:r>
      <w:r>
        <w:rPr>
          <w:rFonts w:ascii="Consolas" w:hAnsi="Consolas" w:cs="Courier New"/>
          <w:color w:val="666600"/>
          <w:sz w:val="17"/>
          <w:szCs w:val="17"/>
        </w:rPr>
        <w:t>)</w:t>
      </w:r>
    </w:p>
    <w:p w14:paraId="23CC3063"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6B690DE5"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recipes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'results'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846F26B"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recipe</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recipe</w:t>
      </w:r>
      <w:r>
        <w:rPr>
          <w:rFonts w:ascii="Consolas" w:hAnsi="Consolas" w:cs="Courier New"/>
          <w:color w:val="666600"/>
          <w:sz w:val="17"/>
          <w:szCs w:val="17"/>
        </w:rPr>
        <w:t>[</w:t>
      </w:r>
      <w:r>
        <w:rPr>
          <w:rFonts w:ascii="Consolas" w:hAnsi="Consolas" w:cs="Courier New"/>
          <w:color w:val="008800"/>
          <w:sz w:val="17"/>
          <w:szCs w:val="17"/>
        </w:rPr>
        <w:t>'id'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recipe </w:t>
      </w:r>
      <w:r>
        <w:rPr>
          <w:rFonts w:ascii="Consolas" w:hAnsi="Consolas" w:cs="Courier New"/>
          <w:color w:val="000088"/>
          <w:sz w:val="17"/>
          <w:szCs w:val="17"/>
        </w:rPr>
        <w:t>in</w:t>
      </w:r>
      <w:r>
        <w:rPr>
          <w:rFonts w:ascii="Consolas" w:hAnsi="Consolas" w:cs="Courier New"/>
          <w:color w:val="000000"/>
          <w:sz w:val="17"/>
          <w:szCs w:val="17"/>
        </w:rPr>
        <w:t xml:space="preserve"> recipes</w:t>
      </w:r>
      <w:r>
        <w:rPr>
          <w:rFonts w:ascii="Consolas" w:hAnsi="Consolas" w:cs="Courier New"/>
          <w:color w:val="666600"/>
          <w:sz w:val="17"/>
          <w:szCs w:val="17"/>
        </w:rPr>
        <w:t>]</w:t>
      </w:r>
    </w:p>
    <w:p w14:paraId="14CEBFD3"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AA1CA08"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recipes."</w:t>
      </w:r>
      <w:r>
        <w:rPr>
          <w:rFonts w:ascii="Consolas" w:hAnsi="Consolas" w:cs="Courier New"/>
          <w:color w:val="666600"/>
          <w:sz w:val="17"/>
          <w:szCs w:val="17"/>
        </w:rPr>
        <w:t>}</w:t>
      </w:r>
    </w:p>
    <w:p w14:paraId="0BD08095"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w:t>
      </w:r>
    </w:p>
    <w:p w14:paraId="58E18847"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get_recipe_instructions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recipe_id</w:t>
      </w:r>
      <w:r>
        <w:rPr>
          <w:rFonts w:ascii="Consolas" w:hAnsi="Consolas" w:cs="Courier New"/>
          <w:color w:val="666600"/>
          <w:sz w:val="17"/>
          <w:szCs w:val="17"/>
        </w:rPr>
        <w:t>):</w:t>
      </w:r>
    </w:p>
    <w:p w14:paraId="5F35F5D1"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8800"/>
          <w:sz w:val="17"/>
          <w:szCs w:val="17"/>
        </w:rPr>
        <w:t>"""Get cooking instructions for a specific recipe."""</w:t>
      </w:r>
    </w:p>
    <w:p w14:paraId="34242D97"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"https://api.spoonacular.com/recipes/{recipe_id}/analyzedInstructions?apiKey={self.api_key['spoonacular_api_key']}"</w:t>
      </w:r>
      <w:r>
        <w:rPr>
          <w:rFonts w:ascii="Consolas" w:hAnsi="Consolas" w:cs="Courier New"/>
          <w:color w:val="666600"/>
          <w:sz w:val="17"/>
          <w:szCs w:val="17"/>
        </w:rPr>
        <w:t>)</w:t>
      </w:r>
    </w:p>
    <w:p w14:paraId="6AF5CB73"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728AF38F"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instructions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57AEADA8"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instructions</w:t>
      </w:r>
      <w:r>
        <w:rPr>
          <w:rFonts w:ascii="Consolas" w:hAnsi="Consolas" w:cs="Courier New"/>
          <w:color w:val="666600"/>
          <w:sz w:val="17"/>
          <w:szCs w:val="17"/>
        </w:rPr>
        <w:t>:</w:t>
      </w:r>
    </w:p>
    <w:p w14:paraId="6348F7D8"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instructions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'steps'</w:t>
      </w:r>
      <w:r>
        <w:rPr>
          <w:rFonts w:ascii="Consolas" w:hAnsi="Consolas" w:cs="Courier New"/>
          <w:color w:val="666600"/>
          <w:sz w:val="17"/>
          <w:szCs w:val="17"/>
        </w:rPr>
        <w:t>]</w:t>
      </w:r>
    </w:p>
    <w:p w14:paraId="0159164E"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1B952FA"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 instructions found."</w:t>
      </w:r>
      <w:r>
        <w:rPr>
          <w:rFonts w:ascii="Consolas" w:hAnsi="Consolas" w:cs="Courier New"/>
          <w:color w:val="666600"/>
          <w:sz w:val="17"/>
          <w:szCs w:val="17"/>
        </w:rPr>
        <w:t>}</w:t>
      </w:r>
    </w:p>
    <w:p w14:paraId="4DB113D7"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D530E4D"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recipe instructions."</w:t>
      </w:r>
      <w:r>
        <w:rPr>
          <w:rFonts w:ascii="Consolas" w:hAnsi="Consolas" w:cs="Courier New"/>
          <w:color w:val="666600"/>
          <w:sz w:val="17"/>
          <w:szCs w:val="17"/>
        </w:rPr>
        <w:t>}</w:t>
      </w:r>
    </w:p>
    <w:p w14:paraId="165868BB" w14:textId="77777777" w:rsidR="00F12486" w:rsidRDefault="00F1248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0866871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w:t>
      </w:r>
    </w:p>
    <w:p w14:paraId="726A352F" w14:textId="77777777" w:rsidR="00F12486" w:rsidRPr="00F12486" w:rsidRDefault="00F12486" w:rsidP="00F12486">
      <w:pPr>
        <w:rPr>
          <w:highlight w:val="red"/>
        </w:rPr>
      </w:pPr>
    </w:p>
    <w:p w14:paraId="78CD04D0" w14:textId="77777777" w:rsidR="00F83268" w:rsidRDefault="00F83268" w:rsidP="00F83268">
      <w:pPr>
        <w:pStyle w:val="Heading3"/>
      </w:pPr>
      <w:r>
        <w:t>services\google_calendar_api.py</w:t>
      </w:r>
      <w:bookmarkEnd w:id="140"/>
    </w:p>
    <w:p w14:paraId="6C3E8A09" w14:textId="77777777" w:rsidR="00F83268" w:rsidRDefault="00F83268" w:rsidP="00F83268"/>
    <w:p w14:paraId="36425975" w14:textId="77777777" w:rsidR="00F83268" w:rsidRDefault="00F83268" w:rsidP="00F83268">
      <w:pPr>
        <w:pStyle w:val="Heading5"/>
      </w:pPr>
      <w:r>
        <w:t>The Code</w:t>
      </w:r>
    </w:p>
    <w:p w14:paraId="2A6E9D6B" w14:textId="77777777" w:rsidR="00F83268" w:rsidRPr="00C41099" w:rsidRDefault="00F83268" w:rsidP="00F83268"/>
    <w:p w14:paraId="7099E9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get_events</w:t>
      </w:r>
      <w:r>
        <w:rPr>
          <w:rFonts w:ascii="Consolas" w:hAnsi="Consolas" w:cs="Courier New"/>
          <w:color w:val="666600"/>
          <w:sz w:val="17"/>
          <w:szCs w:val="17"/>
        </w:rPr>
        <w:t>(</w:t>
      </w:r>
      <w:r>
        <w:rPr>
          <w:rFonts w:ascii="Consolas" w:hAnsi="Consolas" w:cs="Courier New"/>
          <w:color w:val="000000"/>
          <w:sz w:val="17"/>
          <w:szCs w:val="17"/>
        </w:rPr>
        <w:t>calendar_id</w:t>
      </w:r>
      <w:r>
        <w:rPr>
          <w:rFonts w:ascii="Consolas" w:hAnsi="Consolas" w:cs="Courier New"/>
          <w:color w:val="666600"/>
          <w:sz w:val="17"/>
          <w:szCs w:val="17"/>
        </w:rPr>
        <w:t>,</w:t>
      </w:r>
      <w:r>
        <w:rPr>
          <w:rFonts w:ascii="Consolas" w:hAnsi="Consolas" w:cs="Courier New"/>
          <w:color w:val="000000"/>
          <w:sz w:val="17"/>
          <w:szCs w:val="17"/>
        </w:rPr>
        <w:t xml:space="preserve"> start_date</w:t>
      </w:r>
      <w:r>
        <w:rPr>
          <w:rFonts w:ascii="Consolas" w:hAnsi="Consolas" w:cs="Courier New"/>
          <w:color w:val="666600"/>
          <w:sz w:val="17"/>
          <w:szCs w:val="17"/>
        </w:rPr>
        <w:t>,</w:t>
      </w:r>
      <w:r>
        <w:rPr>
          <w:rFonts w:ascii="Consolas" w:hAnsi="Consolas" w:cs="Courier New"/>
          <w:color w:val="000000"/>
          <w:sz w:val="17"/>
          <w:szCs w:val="17"/>
        </w:rPr>
        <w:t xml:space="preserve"> end_date</w:t>
      </w:r>
      <w:r>
        <w:rPr>
          <w:rFonts w:ascii="Consolas" w:hAnsi="Consolas" w:cs="Courier New"/>
          <w:color w:val="666600"/>
          <w:sz w:val="17"/>
          <w:szCs w:val="17"/>
        </w:rPr>
        <w:t>):</w:t>
      </w:r>
    </w:p>
    <w:p w14:paraId="5B9B5A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api_key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"YOUR_GOOGLE_CALENDAR_API_KEY"</w:t>
      </w:r>
    </w:p>
    <w:p w14:paraId="71F72A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"https://www.googleapis.com/calendar/v3/calendars/{calendar_id}/events?start={start_date}&amp;end={end_date}&amp;key={api_key}"</w:t>
      </w:r>
    </w:p>
    <w:p w14:paraId="321C2F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E604D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events_data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F98CA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events_data</w:t>
      </w:r>
      <w:r>
        <w:rPr>
          <w:rFonts w:ascii="Consolas" w:hAnsi="Consolas" w:cs="Courier New"/>
          <w:color w:val="666600"/>
          <w:sz w:val="17"/>
          <w:szCs w:val="17"/>
        </w:rPr>
        <w:t>[</w:t>
      </w:r>
      <w:r>
        <w:rPr>
          <w:rFonts w:ascii="Consolas" w:hAnsi="Consolas" w:cs="Courier New"/>
          <w:color w:val="008800"/>
          <w:sz w:val="17"/>
          <w:szCs w:val="17"/>
        </w:rPr>
        <w:t>"items"</w:t>
      </w:r>
      <w:r>
        <w:rPr>
          <w:rFonts w:ascii="Consolas" w:hAnsi="Consolas" w:cs="Courier New"/>
          <w:color w:val="666600"/>
          <w:sz w:val="17"/>
          <w:szCs w:val="17"/>
        </w:rPr>
        <w:t>]</w:t>
      </w:r>
    </w:p>
    <w:p w14:paraId="339753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4F6C5FC6" w14:textId="77777777" w:rsidR="00F83268" w:rsidRDefault="00F83268" w:rsidP="00F83268"/>
    <w:p w14:paraId="60DE26F4" w14:textId="77777777" w:rsidR="008A76C3" w:rsidRDefault="008A76C3" w:rsidP="00F83268"/>
    <w:p w14:paraId="3FBB10A7" w14:textId="77777777" w:rsidR="008A76C3" w:rsidRPr="00C41099" w:rsidRDefault="008A76C3" w:rsidP="00F83268"/>
    <w:p w14:paraId="0BA300D4" w14:textId="77777777" w:rsidR="00F83268" w:rsidRDefault="00F83268" w:rsidP="00F83268">
      <w:pPr>
        <w:pStyle w:val="Heading3"/>
      </w:pPr>
      <w:bookmarkStart w:id="141" w:name="_Toc178780152"/>
      <w:r>
        <w:t>services\health.py</w:t>
      </w:r>
      <w:bookmarkEnd w:id="141"/>
    </w:p>
    <w:p w14:paraId="3F94065C" w14:textId="77777777" w:rsidR="00F12486" w:rsidRPr="00F12486" w:rsidRDefault="00F12486" w:rsidP="00F12486"/>
    <w:p w14:paraId="137D8175" w14:textId="47458ED5" w:rsidR="00F12486" w:rsidRPr="008A76C3" w:rsidRDefault="00F83268" w:rsidP="008A76C3">
      <w:pPr>
        <w:pStyle w:val="Heading5"/>
      </w:pPr>
      <w:r w:rsidRPr="00C41099">
        <w:t>The Code</w:t>
      </w:r>
    </w:p>
    <w:p w14:paraId="375FFE52"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services/health.py</w:t>
      </w:r>
    </w:p>
    <w:p w14:paraId="78AC6EA6"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0A1DBC49"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31CCF83D"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1F5C0D16"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HealthService</w:t>
      </w:r>
      <w:r>
        <w:rPr>
          <w:rFonts w:ascii="Consolas" w:hAnsi="Consolas" w:cs="Courier New"/>
          <w:color w:val="666600"/>
          <w:sz w:val="17"/>
          <w:szCs w:val="17"/>
        </w:rPr>
        <w:t>:</w:t>
      </w:r>
    </w:p>
    <w:p w14:paraId="296EBF10"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p>
    <w:p w14:paraId="18A499E3"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7DB06178"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"https://api.example.com/health"</w:t>
      </w:r>
      <w:r>
        <w:rPr>
          <w:rFonts w:ascii="Consolas" w:hAnsi="Consolas" w:cs="Courier New"/>
          <w:color w:val="000000"/>
          <w:sz w:val="17"/>
          <w:szCs w:val="17"/>
        </w:rPr>
        <w:t xml:space="preserve">  </w:t>
      </w:r>
      <w:r>
        <w:rPr>
          <w:rFonts w:ascii="Consolas" w:hAnsi="Consolas" w:cs="Courier New"/>
          <w:color w:val="880000"/>
          <w:sz w:val="17"/>
          <w:szCs w:val="17"/>
        </w:rPr>
        <w:t># Replace with the actual API endpoint</w:t>
      </w:r>
    </w:p>
    <w:p w14:paraId="729827C9"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523B3923"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get_nutrition_facts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food_item</w:t>
      </w:r>
      <w:r>
        <w:rPr>
          <w:rFonts w:ascii="Consolas" w:hAnsi="Consolas" w:cs="Courier New"/>
          <w:color w:val="666600"/>
          <w:sz w:val="17"/>
          <w:szCs w:val="17"/>
        </w:rPr>
        <w:t>):</w:t>
      </w:r>
    </w:p>
    <w:p w14:paraId="450BDBF1"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"""Fetch nutritional facts for a given food item."""</w:t>
      </w:r>
    </w:p>
    <w:p w14:paraId="7301796D"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"{self.base_url}/nutrition?item={food_item}&amp;apikey={self.api_key}"</w:t>
      </w:r>
    </w:p>
    <w:p w14:paraId="1A9C3260"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5455660"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00FA859"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73BA2164"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Assuming the API returns a JSON response</w:t>
      </w:r>
    </w:p>
    <w:p w14:paraId="469FE8F9"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FB97271"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nutrition facts"</w:t>
      </w:r>
      <w:r>
        <w:rPr>
          <w:rFonts w:ascii="Consolas" w:hAnsi="Consolas" w:cs="Courier New"/>
          <w:color w:val="666600"/>
          <w:sz w:val="17"/>
          <w:szCs w:val="17"/>
        </w:rPr>
        <w:t>}</w:t>
      </w:r>
    </w:p>
    <w:p w14:paraId="08685F07"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27123A54"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is_healthy</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food_item</w:t>
      </w:r>
      <w:r>
        <w:rPr>
          <w:rFonts w:ascii="Consolas" w:hAnsi="Consolas" w:cs="Courier New"/>
          <w:color w:val="666600"/>
          <w:sz w:val="17"/>
          <w:szCs w:val="17"/>
        </w:rPr>
        <w:t>):</w:t>
      </w:r>
    </w:p>
    <w:p w14:paraId="0154777F"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"""Determine if a food item is healthy based on its nutritional facts."""</w:t>
      </w:r>
    </w:p>
    <w:p w14:paraId="2078E17C"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nutrition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get_nutrition_facts</w:t>
      </w:r>
      <w:r>
        <w:rPr>
          <w:rFonts w:ascii="Consolas" w:hAnsi="Consolas" w:cs="Courier New"/>
          <w:color w:val="666600"/>
          <w:sz w:val="17"/>
          <w:szCs w:val="17"/>
        </w:rPr>
        <w:t>(</w:t>
      </w:r>
      <w:r>
        <w:rPr>
          <w:rFonts w:ascii="Consolas" w:hAnsi="Consolas" w:cs="Courier New"/>
          <w:color w:val="000000"/>
          <w:sz w:val="17"/>
          <w:szCs w:val="17"/>
        </w:rPr>
        <w:t>food_item</w:t>
      </w:r>
      <w:r>
        <w:rPr>
          <w:rFonts w:ascii="Consolas" w:hAnsi="Consolas" w:cs="Courier New"/>
          <w:color w:val="666600"/>
          <w:sz w:val="17"/>
          <w:szCs w:val="17"/>
        </w:rPr>
        <w:t>)</w:t>
      </w:r>
    </w:p>
    <w:p w14:paraId="586F1B2D"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9727D7B"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"error"</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nutrition</w:t>
      </w:r>
      <w:r>
        <w:rPr>
          <w:rFonts w:ascii="Consolas" w:hAnsi="Consolas" w:cs="Courier New"/>
          <w:color w:val="666600"/>
          <w:sz w:val="17"/>
          <w:szCs w:val="17"/>
        </w:rPr>
        <w:t>:</w:t>
      </w:r>
    </w:p>
    <w:p w14:paraId="784497AB"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False</w:t>
      </w:r>
    </w:p>
    <w:p w14:paraId="7A7B7FF7"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6EE928E1"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Example logic: check if calories are less than a threshold</w:t>
      </w:r>
    </w:p>
    <w:p w14:paraId="01D22D36"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nutrition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"calories"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000000"/>
          <w:sz w:val="17"/>
          <w:szCs w:val="17"/>
        </w:rPr>
        <w:t xml:space="preserve">  </w:t>
      </w:r>
      <w:r>
        <w:rPr>
          <w:rFonts w:ascii="Consolas" w:hAnsi="Consolas" w:cs="Courier New"/>
          <w:color w:val="880000"/>
          <w:sz w:val="17"/>
          <w:szCs w:val="17"/>
        </w:rPr>
        <w:t># Change the threshold as needed</w:t>
      </w:r>
    </w:p>
    <w:p w14:paraId="771D32A0"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362C254E"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get_recipes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ingredient</w:t>
      </w:r>
      <w:r>
        <w:rPr>
          <w:rFonts w:ascii="Consolas" w:hAnsi="Consolas" w:cs="Courier New"/>
          <w:color w:val="666600"/>
          <w:sz w:val="17"/>
          <w:szCs w:val="17"/>
        </w:rPr>
        <w:t>):</w:t>
      </w:r>
    </w:p>
    <w:p w14:paraId="569FF195"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"""Fetch recipes that include the specified ingredient."""</w:t>
      </w:r>
    </w:p>
    <w:p w14:paraId="5103CF93"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"{self.base_url}/recipes?ingredient={ingredient}&amp;apikey={self.api_key}"</w:t>
      </w:r>
    </w:p>
    <w:p w14:paraId="1A3F0A34"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F773185"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w:t>
      </w:r>
    </w:p>
    <w:p w14:paraId="1AB3CA35"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7E6115B6"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Assuming the API returns a JSON response</w:t>
      </w:r>
    </w:p>
    <w:p w14:paraId="6D8AEBBD"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5829EFC"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recipes"</w:t>
      </w:r>
      <w:r>
        <w:rPr>
          <w:rFonts w:ascii="Consolas" w:hAnsi="Consolas" w:cs="Courier New"/>
          <w:color w:val="666600"/>
          <w:sz w:val="17"/>
          <w:szCs w:val="17"/>
        </w:rPr>
        <w:t>}</w:t>
      </w:r>
    </w:p>
    <w:p w14:paraId="7F19DD9E"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1E57FFD2"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880000"/>
          <w:sz w:val="17"/>
          <w:szCs w:val="17"/>
        </w:rPr>
        <w:t># Example usage:</w:t>
      </w:r>
    </w:p>
    <w:p w14:paraId="30FDD3DC"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14B57E15"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health_service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HealthService</w:t>
      </w:r>
      <w:r>
        <w:rPr>
          <w:rFonts w:ascii="Consolas" w:hAnsi="Consolas" w:cs="Courier New"/>
          <w:color w:val="666600"/>
          <w:sz w:val="17"/>
          <w:szCs w:val="17"/>
        </w:rPr>
        <w:t>(</w:t>
      </w:r>
      <w:r>
        <w:rPr>
          <w:rFonts w:ascii="Consolas" w:hAnsi="Consolas" w:cs="Courier New"/>
          <w:color w:val="000000"/>
          <w:sz w:val="17"/>
          <w:szCs w:val="17"/>
        </w:rPr>
        <w:t>api_key</w:t>
      </w:r>
      <w:r>
        <w:rPr>
          <w:rFonts w:ascii="Consolas" w:hAnsi="Consolas" w:cs="Courier New"/>
          <w:color w:val="666600"/>
          <w:sz w:val="17"/>
          <w:szCs w:val="17"/>
        </w:rPr>
        <w:t>=</w:t>
      </w:r>
      <w:r>
        <w:rPr>
          <w:rFonts w:ascii="Consolas" w:hAnsi="Consolas" w:cs="Courier New"/>
          <w:color w:val="008800"/>
          <w:sz w:val="17"/>
          <w:szCs w:val="17"/>
        </w:rPr>
        <w:t>"YOUR_API_KEY"</w:t>
      </w:r>
      <w:r>
        <w:rPr>
          <w:rFonts w:ascii="Consolas" w:hAnsi="Consolas" w:cs="Courier New"/>
          <w:color w:val="666600"/>
          <w:sz w:val="17"/>
          <w:szCs w:val="17"/>
        </w:rPr>
        <w:t>)</w:t>
      </w:r>
    </w:p>
    <w:p w14:paraId="11B2B955"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p>
    <w:p w14:paraId="107CB338"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Get nutrition facts</w:t>
      </w:r>
    </w:p>
    <w:p w14:paraId="1AF42DCF"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nutrition_info </w:t>
      </w:r>
      <w:r>
        <w:rPr>
          <w:rFonts w:ascii="Consolas" w:hAnsi="Consolas" w:cs="Courier New"/>
          <w:color w:val="666600"/>
          <w:sz w:val="17"/>
          <w:szCs w:val="17"/>
        </w:rPr>
        <w:t>=</w:t>
      </w:r>
      <w:r>
        <w:rPr>
          <w:rFonts w:ascii="Consolas" w:hAnsi="Consolas" w:cs="Courier New"/>
          <w:color w:val="000000"/>
          <w:sz w:val="17"/>
          <w:szCs w:val="17"/>
        </w:rPr>
        <w:t xml:space="preserve"> health_service</w:t>
      </w:r>
      <w:r>
        <w:rPr>
          <w:rFonts w:ascii="Consolas" w:hAnsi="Consolas" w:cs="Courier New"/>
          <w:color w:val="666600"/>
          <w:sz w:val="17"/>
          <w:szCs w:val="17"/>
        </w:rPr>
        <w:t>.</w:t>
      </w:r>
      <w:r>
        <w:rPr>
          <w:rFonts w:ascii="Consolas" w:hAnsi="Consolas" w:cs="Courier New"/>
          <w:color w:val="000000"/>
          <w:sz w:val="17"/>
          <w:szCs w:val="17"/>
        </w:rPr>
        <w:t>get_nutrition_facts</w:t>
      </w:r>
      <w:r>
        <w:rPr>
          <w:rFonts w:ascii="Consolas" w:hAnsi="Consolas" w:cs="Courier New"/>
          <w:color w:val="666600"/>
          <w:sz w:val="17"/>
          <w:szCs w:val="17"/>
        </w:rPr>
        <w:t>(</w:t>
      </w:r>
      <w:r>
        <w:rPr>
          <w:rFonts w:ascii="Consolas" w:hAnsi="Consolas" w:cs="Courier New"/>
          <w:color w:val="008800"/>
          <w:sz w:val="17"/>
          <w:szCs w:val="17"/>
        </w:rPr>
        <w:t>"apple"</w:t>
      </w:r>
      <w:r>
        <w:rPr>
          <w:rFonts w:ascii="Consolas" w:hAnsi="Consolas" w:cs="Courier New"/>
          <w:color w:val="666600"/>
          <w:sz w:val="17"/>
          <w:szCs w:val="17"/>
        </w:rPr>
        <w:t>)</w:t>
      </w:r>
    </w:p>
    <w:p w14:paraId="248E1619"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"Nutrition Info:"</w:t>
      </w:r>
      <w:r>
        <w:rPr>
          <w:rFonts w:ascii="Consolas" w:hAnsi="Consolas" w:cs="Courier New"/>
          <w:color w:val="666600"/>
          <w:sz w:val="17"/>
          <w:szCs w:val="17"/>
        </w:rPr>
        <w:t>,</w:t>
      </w:r>
      <w:r>
        <w:rPr>
          <w:rFonts w:ascii="Consolas" w:hAnsi="Consolas" w:cs="Courier New"/>
          <w:color w:val="000000"/>
          <w:sz w:val="17"/>
          <w:szCs w:val="17"/>
        </w:rPr>
        <w:t xml:space="preserve"> nutrition_info</w:t>
      </w:r>
      <w:r>
        <w:rPr>
          <w:rFonts w:ascii="Consolas" w:hAnsi="Consolas" w:cs="Courier New"/>
          <w:color w:val="666600"/>
          <w:sz w:val="17"/>
          <w:szCs w:val="17"/>
        </w:rPr>
        <w:t>)</w:t>
      </w:r>
    </w:p>
    <w:p w14:paraId="79F283E3"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67BA8E41"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Check if food item is healthy</w:t>
      </w:r>
    </w:p>
    <w:p w14:paraId="7AF037F0"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is_healthy </w:t>
      </w:r>
      <w:r>
        <w:rPr>
          <w:rFonts w:ascii="Consolas" w:hAnsi="Consolas" w:cs="Courier New"/>
          <w:color w:val="666600"/>
          <w:sz w:val="17"/>
          <w:szCs w:val="17"/>
        </w:rPr>
        <w:t>=</w:t>
      </w:r>
      <w:r>
        <w:rPr>
          <w:rFonts w:ascii="Consolas" w:hAnsi="Consolas" w:cs="Courier New"/>
          <w:color w:val="000000"/>
          <w:sz w:val="17"/>
          <w:szCs w:val="17"/>
        </w:rPr>
        <w:t xml:space="preserve"> health_service</w:t>
      </w:r>
      <w:r>
        <w:rPr>
          <w:rFonts w:ascii="Consolas" w:hAnsi="Consolas" w:cs="Courier New"/>
          <w:color w:val="666600"/>
          <w:sz w:val="17"/>
          <w:szCs w:val="17"/>
        </w:rPr>
        <w:t>.</w:t>
      </w:r>
      <w:r>
        <w:rPr>
          <w:rFonts w:ascii="Consolas" w:hAnsi="Consolas" w:cs="Courier New"/>
          <w:color w:val="000000"/>
          <w:sz w:val="17"/>
          <w:szCs w:val="17"/>
        </w:rPr>
        <w:t>is_healthy</w:t>
      </w:r>
      <w:r>
        <w:rPr>
          <w:rFonts w:ascii="Consolas" w:hAnsi="Consolas" w:cs="Courier New"/>
          <w:color w:val="666600"/>
          <w:sz w:val="17"/>
          <w:szCs w:val="17"/>
        </w:rPr>
        <w:t>(</w:t>
      </w:r>
      <w:r>
        <w:rPr>
          <w:rFonts w:ascii="Consolas" w:hAnsi="Consolas" w:cs="Courier New"/>
          <w:color w:val="008800"/>
          <w:sz w:val="17"/>
          <w:szCs w:val="17"/>
        </w:rPr>
        <w:t>"apple"</w:t>
      </w:r>
      <w:r>
        <w:rPr>
          <w:rFonts w:ascii="Consolas" w:hAnsi="Consolas" w:cs="Courier New"/>
          <w:color w:val="666600"/>
          <w:sz w:val="17"/>
          <w:szCs w:val="17"/>
        </w:rPr>
        <w:t>)</w:t>
      </w:r>
    </w:p>
    <w:p w14:paraId="6C9EFAB4"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"Is Healthy:"</w:t>
      </w:r>
      <w:r>
        <w:rPr>
          <w:rFonts w:ascii="Consolas" w:hAnsi="Consolas" w:cs="Courier New"/>
          <w:color w:val="666600"/>
          <w:sz w:val="17"/>
          <w:szCs w:val="17"/>
        </w:rPr>
        <w:t>,</w:t>
      </w:r>
      <w:r>
        <w:rPr>
          <w:rFonts w:ascii="Consolas" w:hAnsi="Consolas" w:cs="Courier New"/>
          <w:color w:val="000000"/>
          <w:sz w:val="17"/>
          <w:szCs w:val="17"/>
        </w:rPr>
        <w:t xml:space="preserve"> is_healthy</w:t>
      </w:r>
      <w:r>
        <w:rPr>
          <w:rFonts w:ascii="Consolas" w:hAnsi="Consolas" w:cs="Courier New"/>
          <w:color w:val="666600"/>
          <w:sz w:val="17"/>
          <w:szCs w:val="17"/>
        </w:rPr>
        <w:t>)</w:t>
      </w:r>
    </w:p>
    <w:p w14:paraId="2A04C9CC"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14BE5B13"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880000"/>
          <w:sz w:val="17"/>
          <w:szCs w:val="17"/>
        </w:rPr>
        <w:t># Get recipes</w:t>
      </w:r>
    </w:p>
    <w:p w14:paraId="65B891B6"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recipes </w:t>
      </w:r>
      <w:r>
        <w:rPr>
          <w:rFonts w:ascii="Consolas" w:hAnsi="Consolas" w:cs="Courier New"/>
          <w:color w:val="666600"/>
          <w:sz w:val="17"/>
          <w:szCs w:val="17"/>
        </w:rPr>
        <w:t>=</w:t>
      </w:r>
      <w:r>
        <w:rPr>
          <w:rFonts w:ascii="Consolas" w:hAnsi="Consolas" w:cs="Courier New"/>
          <w:color w:val="000000"/>
          <w:sz w:val="17"/>
          <w:szCs w:val="17"/>
        </w:rPr>
        <w:t xml:space="preserve"> health_service</w:t>
      </w:r>
      <w:r>
        <w:rPr>
          <w:rFonts w:ascii="Consolas" w:hAnsi="Consolas" w:cs="Courier New"/>
          <w:color w:val="666600"/>
          <w:sz w:val="17"/>
          <w:szCs w:val="17"/>
        </w:rPr>
        <w:t>.</w:t>
      </w:r>
      <w:r>
        <w:rPr>
          <w:rFonts w:ascii="Consolas" w:hAnsi="Consolas" w:cs="Courier New"/>
          <w:color w:val="000000"/>
          <w:sz w:val="17"/>
          <w:szCs w:val="17"/>
        </w:rPr>
        <w:t>get_recipes</w:t>
      </w:r>
      <w:r>
        <w:rPr>
          <w:rFonts w:ascii="Consolas" w:hAnsi="Consolas" w:cs="Courier New"/>
          <w:color w:val="666600"/>
          <w:sz w:val="17"/>
          <w:szCs w:val="17"/>
        </w:rPr>
        <w:t>(</w:t>
      </w:r>
      <w:r>
        <w:rPr>
          <w:rFonts w:ascii="Consolas" w:hAnsi="Consolas" w:cs="Courier New"/>
          <w:color w:val="008800"/>
          <w:sz w:val="17"/>
          <w:szCs w:val="17"/>
        </w:rPr>
        <w:t>"chicken"</w:t>
      </w:r>
      <w:r>
        <w:rPr>
          <w:rFonts w:ascii="Consolas" w:hAnsi="Consolas" w:cs="Courier New"/>
          <w:color w:val="666600"/>
          <w:sz w:val="17"/>
          <w:szCs w:val="17"/>
        </w:rPr>
        <w:t>)</w:t>
      </w:r>
    </w:p>
    <w:p w14:paraId="74BADA97"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"Recipes:"</w:t>
      </w:r>
      <w:r>
        <w:rPr>
          <w:rFonts w:ascii="Consolas" w:hAnsi="Consolas" w:cs="Courier New"/>
          <w:color w:val="666600"/>
          <w:sz w:val="17"/>
          <w:szCs w:val="17"/>
        </w:rPr>
        <w:t>,</w:t>
      </w:r>
      <w:r>
        <w:rPr>
          <w:rFonts w:ascii="Consolas" w:hAnsi="Consolas" w:cs="Courier New"/>
          <w:color w:val="000000"/>
          <w:sz w:val="17"/>
          <w:szCs w:val="17"/>
        </w:rPr>
        <w:t xml:space="preserve"> recipes</w:t>
      </w:r>
      <w:r>
        <w:rPr>
          <w:rFonts w:ascii="Consolas" w:hAnsi="Consolas" w:cs="Courier New"/>
          <w:color w:val="666600"/>
          <w:sz w:val="17"/>
          <w:szCs w:val="17"/>
        </w:rPr>
        <w:t>)</w:t>
      </w:r>
    </w:p>
    <w:p w14:paraId="3F60CD24"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7FAAA256" w14:textId="77777777" w:rsidR="008A76C3" w:rsidRDefault="008A76C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9882156"/>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w:t>
      </w:r>
    </w:p>
    <w:p w14:paraId="28637396" w14:textId="77777777" w:rsidR="00F12486" w:rsidRDefault="00F12486" w:rsidP="00F83268"/>
    <w:p w14:paraId="24497EB7" w14:textId="77777777" w:rsidR="00F12486" w:rsidRPr="00C41099" w:rsidRDefault="00F12486" w:rsidP="00F83268"/>
    <w:p w14:paraId="07FC19F5" w14:textId="77777777" w:rsidR="00F83268" w:rsidRDefault="00F83268" w:rsidP="00F83268">
      <w:pPr>
        <w:pStyle w:val="Heading3"/>
      </w:pPr>
      <w:bookmarkStart w:id="142" w:name="_Toc178780153"/>
      <w:r>
        <w:lastRenderedPageBreak/>
        <w:t>services\image_analyze</w:t>
      </w:r>
      <w:bookmarkEnd w:id="142"/>
    </w:p>
    <w:p w14:paraId="6D7C8D6A" w14:textId="77777777" w:rsidR="00F83268" w:rsidRDefault="00F83268" w:rsidP="00F83268"/>
    <w:p w14:paraId="5E4A0B4D" w14:textId="77777777" w:rsidR="00F83268" w:rsidRDefault="00F83268" w:rsidP="00F83268">
      <w:pPr>
        <w:pStyle w:val="Heading5"/>
      </w:pPr>
      <w:r>
        <w:t>The Code</w:t>
      </w:r>
    </w:p>
    <w:p w14:paraId="59A0631C" w14:textId="77777777" w:rsidR="00F83268" w:rsidRDefault="00F83268" w:rsidP="00F83268"/>
    <w:p w14:paraId="790716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1FFF59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tensorflow </w:t>
      </w:r>
      <w:r>
        <w:rPr>
          <w:rFonts w:ascii="Consolas" w:hAnsi="Consolas" w:cs="Courier New"/>
          <w:color w:val="000088"/>
          <w:sz w:val="17"/>
          <w:szCs w:val="17"/>
        </w:rPr>
        <w:t>as</w:t>
      </w:r>
      <w:r>
        <w:rPr>
          <w:rFonts w:ascii="Consolas" w:hAnsi="Consolas" w:cs="Courier New"/>
          <w:color w:val="000000"/>
          <w:sz w:val="17"/>
          <w:szCs w:val="17"/>
        </w:rPr>
        <w:t xml:space="preserve"> tf</w:t>
      </w:r>
    </w:p>
    <w:p w14:paraId="2222EA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08CE7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Define a function to analyze an image</w:t>
      </w:r>
    </w:p>
    <w:p w14:paraId="28A7A5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analyze_image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4274FF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Load the image using OpenCV</w:t>
      </w:r>
    </w:p>
    <w:p w14:paraId="1D7603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imread</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537243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 Convert the image to a TensorFlow tensor</w:t>
      </w:r>
    </w:p>
    <w:p w14:paraId="618E06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tensor </w:t>
      </w:r>
      <w:r>
        <w:rPr>
          <w:rFonts w:ascii="Consolas" w:hAnsi="Consolas" w:cs="Courier New"/>
          <w:color w:val="666600"/>
          <w:sz w:val="17"/>
          <w:szCs w:val="17"/>
        </w:rPr>
        <w:t>=</w:t>
      </w:r>
      <w:r>
        <w:rPr>
          <w:rFonts w:ascii="Consolas" w:hAnsi="Consolas" w:cs="Courier New"/>
          <w:color w:val="000000"/>
          <w:sz w:val="17"/>
          <w:szCs w:val="17"/>
        </w:rPr>
        <w:t xml:space="preserve"> tf</w:t>
      </w:r>
      <w:r>
        <w:rPr>
          <w:rFonts w:ascii="Consolas" w:hAnsi="Consolas" w:cs="Courier New"/>
          <w:color w:val="666600"/>
          <w:sz w:val="17"/>
          <w:szCs w:val="17"/>
        </w:rPr>
        <w:t>.</w:t>
      </w:r>
      <w:r>
        <w:rPr>
          <w:rFonts w:ascii="Consolas" w:hAnsi="Consolas" w:cs="Courier New"/>
          <w:color w:val="000000"/>
          <w:sz w:val="17"/>
          <w:szCs w:val="17"/>
        </w:rPr>
        <w:t>convert_to_tensor</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209453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880000"/>
          <w:sz w:val="17"/>
          <w:szCs w:val="17"/>
        </w:rPr>
        <w:t># Perform image analysis using TensorFlow (e.g., object detection, image classification)</w:t>
      </w:r>
    </w:p>
    <w:p w14:paraId="7544B6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w:t>
      </w:r>
    </w:p>
    <w:p w14:paraId="681962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analysis_results</w:t>
      </w:r>
    </w:p>
    <w:p w14:paraId="30EC5A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7669E1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880000"/>
          <w:sz w:val="17"/>
          <w:szCs w:val="17"/>
        </w:rPr>
        <w:t># Example usage:</w:t>
      </w:r>
    </w:p>
    <w:p w14:paraId="5702F1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image_file_path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"example.jpg"</w:t>
      </w:r>
    </w:p>
    <w:p w14:paraId="270604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analysis_results </w:t>
      </w:r>
      <w:r>
        <w:rPr>
          <w:rFonts w:ascii="Consolas" w:hAnsi="Consolas" w:cs="Courier New"/>
          <w:color w:val="666600"/>
          <w:sz w:val="17"/>
          <w:szCs w:val="17"/>
        </w:rPr>
        <w:t>=</w:t>
      </w:r>
      <w:r>
        <w:rPr>
          <w:rFonts w:ascii="Consolas" w:hAnsi="Consolas" w:cs="Courier New"/>
          <w:color w:val="000000"/>
          <w:sz w:val="17"/>
          <w:szCs w:val="17"/>
        </w:rPr>
        <w:t xml:space="preserve"> analyze_image</w:t>
      </w:r>
      <w:r>
        <w:rPr>
          <w:rFonts w:ascii="Consolas" w:hAnsi="Consolas" w:cs="Courier New"/>
          <w:color w:val="666600"/>
          <w:sz w:val="17"/>
          <w:szCs w:val="17"/>
        </w:rPr>
        <w:t>(</w:t>
      </w:r>
      <w:r>
        <w:rPr>
          <w:rFonts w:ascii="Consolas" w:hAnsi="Consolas" w:cs="Courier New"/>
          <w:color w:val="000000"/>
          <w:sz w:val="17"/>
          <w:szCs w:val="17"/>
        </w:rPr>
        <w:t>image_file_path</w:t>
      </w:r>
      <w:r>
        <w:rPr>
          <w:rFonts w:ascii="Consolas" w:hAnsi="Consolas" w:cs="Courier New"/>
          <w:color w:val="666600"/>
          <w:sz w:val="17"/>
          <w:szCs w:val="17"/>
        </w:rPr>
        <w:t>)</w:t>
      </w:r>
    </w:p>
    <w:p w14:paraId="2CE1D2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analysis</w:t>
      </w:r>
    </w:p>
    <w:p w14:paraId="6E5D0D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02D5CD87" w14:textId="77777777" w:rsidR="00F83268" w:rsidRPr="00C41099" w:rsidRDefault="00F83268" w:rsidP="00F83268">
      <w:r w:rsidRPr="00C41099">
        <w:t>_results)</w:t>
      </w:r>
    </w:p>
    <w:p w14:paraId="5F3A5E87" w14:textId="77777777" w:rsidR="00F83268" w:rsidRPr="00C41099" w:rsidRDefault="00F83268" w:rsidP="00F83268"/>
    <w:p w14:paraId="5D493A82" w14:textId="77777777" w:rsidR="00F83268" w:rsidRPr="00C41099" w:rsidRDefault="00F83268" w:rsidP="00F83268"/>
    <w:p w14:paraId="5D56796C" w14:textId="77777777" w:rsidR="00F83268" w:rsidRDefault="00F83268" w:rsidP="00F83268">
      <w:pPr>
        <w:pStyle w:val="Heading3"/>
      </w:pPr>
      <w:bookmarkStart w:id="143" w:name="_Toc178780154"/>
      <w:r>
        <w:t>services\ip_cam.py</w:t>
      </w:r>
      <w:bookmarkEnd w:id="143"/>
    </w:p>
    <w:p w14:paraId="597D0929" w14:textId="77777777" w:rsidR="00F83268" w:rsidRDefault="00F83268" w:rsidP="00F83268"/>
    <w:p w14:paraId="2CD55D6F" w14:textId="77777777" w:rsidR="00F83268" w:rsidRDefault="00F83268" w:rsidP="00F83268">
      <w:pPr>
        <w:pStyle w:val="Heading5"/>
      </w:pPr>
      <w:r>
        <w:t>The Code</w:t>
      </w:r>
    </w:p>
    <w:p w14:paraId="106E489D" w14:textId="77777777" w:rsidR="00F83268" w:rsidRDefault="00F83268" w:rsidP="00F83268"/>
    <w:p w14:paraId="21079B0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services/ip_cam.py</w:t>
      </w:r>
    </w:p>
    <w:p w14:paraId="3BD4242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47CC61C"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51C9125D"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29D24CBC"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3D67EB3"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IPCamera</w:t>
      </w:r>
      <w:r>
        <w:rPr>
          <w:rFonts w:ascii="Consolas" w:hAnsi="Consolas" w:cs="Courier New"/>
          <w:color w:val="666600"/>
          <w:sz w:val="17"/>
          <w:szCs w:val="17"/>
        </w:rPr>
        <w:t>:</w:t>
      </w:r>
    </w:p>
    <w:p w14:paraId="56C7478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camera_url</w:t>
      </w:r>
      <w:r>
        <w:rPr>
          <w:rFonts w:ascii="Consolas" w:hAnsi="Consolas" w:cs="Courier New"/>
          <w:color w:val="666600"/>
          <w:sz w:val="17"/>
          <w:szCs w:val="17"/>
        </w:rPr>
        <w:t>):</w:t>
      </w:r>
    </w:p>
    <w:p w14:paraId="36110B12"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camera_url </w:t>
      </w:r>
      <w:r>
        <w:rPr>
          <w:rFonts w:ascii="Consolas" w:hAnsi="Consolas" w:cs="Courier New"/>
          <w:color w:val="666600"/>
          <w:sz w:val="17"/>
          <w:szCs w:val="17"/>
        </w:rPr>
        <w:t>=</w:t>
      </w:r>
      <w:r>
        <w:rPr>
          <w:rFonts w:ascii="Consolas" w:hAnsi="Consolas" w:cs="Courier New"/>
          <w:color w:val="000000"/>
          <w:sz w:val="17"/>
          <w:szCs w:val="17"/>
        </w:rPr>
        <w:t xml:space="preserve"> camera_url</w:t>
      </w:r>
    </w:p>
    <w:p w14:paraId="46E28E60"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7C7CD4BC"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get_stream</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BFA24A9"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"""Start streaming from the IP camera."""</w:t>
      </w:r>
    </w:p>
    <w:p w14:paraId="265D44A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camera_url</w:t>
      </w:r>
      <w:r>
        <w:rPr>
          <w:rFonts w:ascii="Consolas" w:hAnsi="Consolas" w:cs="Courier New"/>
          <w:color w:val="666600"/>
          <w:sz w:val="17"/>
          <w:szCs w:val="17"/>
        </w:rPr>
        <w:t>)</w:t>
      </w:r>
    </w:p>
    <w:p w14:paraId="6320A685"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isOpened</w:t>
      </w:r>
      <w:r>
        <w:rPr>
          <w:rFonts w:ascii="Consolas" w:hAnsi="Consolas" w:cs="Courier New"/>
          <w:color w:val="666600"/>
          <w:sz w:val="17"/>
          <w:szCs w:val="17"/>
        </w:rPr>
        <w:t>():</w:t>
      </w:r>
    </w:p>
    <w:p w14:paraId="76A117F3"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"Could not open video stream."</w:t>
      </w:r>
      <w:r>
        <w:rPr>
          <w:rFonts w:ascii="Consolas" w:hAnsi="Consolas" w:cs="Courier New"/>
          <w:color w:val="666600"/>
          <w:sz w:val="17"/>
          <w:szCs w:val="17"/>
        </w:rPr>
        <w:t>}</w:t>
      </w:r>
    </w:p>
    <w:p w14:paraId="1D20CB1A"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cap</w:t>
      </w:r>
    </w:p>
    <w:p w14:paraId="0E1C67C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72C72EFD"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capture_snapshot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E6281FD"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"""Capture a snapshot from the IP camera."""</w:t>
      </w:r>
    </w:p>
    <w:p w14:paraId="0421BE46"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get_stream</w:t>
      </w:r>
      <w:r>
        <w:rPr>
          <w:rFonts w:ascii="Consolas" w:hAnsi="Consolas" w:cs="Courier New"/>
          <w:color w:val="666600"/>
          <w:sz w:val="17"/>
          <w:szCs w:val="17"/>
        </w:rPr>
        <w:t>()</w:t>
      </w:r>
    </w:p>
    <w:p w14:paraId="1D8D4478"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cap</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there's an error</w:t>
      </w:r>
    </w:p>
    <w:p w14:paraId="4F887C8B"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cap</w:t>
      </w:r>
    </w:p>
    <w:p w14:paraId="421ECF3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
    <w:p w14:paraId="330142D5"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526DBFE4"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576777DA"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ret</w:t>
      </w:r>
      <w:r>
        <w:rPr>
          <w:rFonts w:ascii="Consolas" w:hAnsi="Consolas" w:cs="Courier New"/>
          <w:color w:val="666600"/>
          <w:sz w:val="17"/>
          <w:szCs w:val="17"/>
        </w:rPr>
        <w:t>:</w:t>
      </w:r>
    </w:p>
    <w:p w14:paraId="376DC0DC"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snapshot_path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'snapshot.jpg'</w:t>
      </w:r>
    </w:p>
    <w:p w14:paraId="088C8986"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imwrite</w:t>
      </w:r>
      <w:r>
        <w:rPr>
          <w:rFonts w:ascii="Consolas" w:hAnsi="Consolas" w:cs="Courier New"/>
          <w:color w:val="666600"/>
          <w:sz w:val="17"/>
          <w:szCs w:val="17"/>
        </w:rPr>
        <w:t>(</w:t>
      </w:r>
      <w:r>
        <w:rPr>
          <w:rFonts w:ascii="Consolas" w:hAnsi="Consolas" w:cs="Courier New"/>
          <w:color w:val="000000"/>
          <w:sz w:val="17"/>
          <w:szCs w:val="17"/>
        </w:rPr>
        <w:t>snapshot_path</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Save the snapshot</w:t>
      </w:r>
    </w:p>
    <w:p w14:paraId="128485B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"snapshot_path"</w:t>
      </w:r>
      <w:r>
        <w:rPr>
          <w:rFonts w:ascii="Consolas" w:hAnsi="Consolas" w:cs="Courier New"/>
          <w:color w:val="666600"/>
          <w:sz w:val="17"/>
          <w:szCs w:val="17"/>
        </w:rPr>
        <w:t>:</w:t>
      </w:r>
      <w:r>
        <w:rPr>
          <w:rFonts w:ascii="Consolas" w:hAnsi="Consolas" w:cs="Courier New"/>
          <w:color w:val="000000"/>
          <w:sz w:val="17"/>
          <w:szCs w:val="17"/>
        </w:rPr>
        <w:t xml:space="preserve"> snapshot_path</w:t>
      </w:r>
      <w:r>
        <w:rPr>
          <w:rFonts w:ascii="Consolas" w:hAnsi="Consolas" w:cs="Courier New"/>
          <w:color w:val="666600"/>
          <w:sz w:val="17"/>
          <w:szCs w:val="17"/>
        </w:rPr>
        <w:t>}</w:t>
      </w:r>
    </w:p>
    <w:p w14:paraId="010B7603"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FBAF61B"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"Failed to capture snapshot."</w:t>
      </w:r>
      <w:r>
        <w:rPr>
          <w:rFonts w:ascii="Consolas" w:hAnsi="Consolas" w:cs="Courier New"/>
          <w:color w:val="666600"/>
          <w:sz w:val="17"/>
          <w:szCs w:val="17"/>
        </w:rPr>
        <w:t>}</w:t>
      </w:r>
    </w:p>
    <w:p w14:paraId="3280394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w:t>
      </w:r>
    </w:p>
    <w:p w14:paraId="7C236652"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start_recording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5195F72"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8800"/>
          <w:sz w:val="17"/>
          <w:szCs w:val="17"/>
        </w:rPr>
        <w:t>"""Start recording video from the IP camera."""</w:t>
      </w:r>
    </w:p>
    <w:p w14:paraId="696F8030"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get_stream</w:t>
      </w:r>
      <w:r>
        <w:rPr>
          <w:rFonts w:ascii="Consolas" w:hAnsi="Consolas" w:cs="Courier New"/>
          <w:color w:val="666600"/>
          <w:sz w:val="17"/>
          <w:szCs w:val="17"/>
        </w:rPr>
        <w:t>()</w:t>
      </w:r>
    </w:p>
    <w:p w14:paraId="7595A14D"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isinstance</w:t>
      </w:r>
      <w:r>
        <w:rPr>
          <w:rFonts w:ascii="Consolas" w:hAnsi="Consolas" w:cs="Courier New"/>
          <w:color w:val="666600"/>
          <w:sz w:val="17"/>
          <w:szCs w:val="17"/>
        </w:rPr>
        <w:t>(</w:t>
      </w:r>
      <w:r>
        <w:rPr>
          <w:rFonts w:ascii="Consolas" w:hAnsi="Consolas" w:cs="Courier New"/>
          <w:color w:val="000000"/>
          <w:sz w:val="17"/>
          <w:szCs w:val="17"/>
        </w:rPr>
        <w:t>cap</w:t>
      </w:r>
      <w:r>
        <w:rPr>
          <w:rFonts w:ascii="Consolas" w:hAnsi="Consolas" w:cs="Courier New"/>
          <w:color w:val="666600"/>
          <w:sz w:val="17"/>
          <w:szCs w:val="17"/>
        </w:rPr>
        <w:t>,</w:t>
      </w:r>
      <w:r>
        <w:rPr>
          <w:rFonts w:ascii="Consolas" w:hAnsi="Consolas" w:cs="Courier New"/>
          <w:color w:val="000000"/>
          <w:sz w:val="17"/>
          <w:szCs w:val="17"/>
        </w:rPr>
        <w:t xml:space="preserve"> dict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If there's an error</w:t>
      </w:r>
    </w:p>
    <w:p w14:paraId="085A0E72"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cap</w:t>
      </w:r>
    </w:p>
    <w:p w14:paraId="01E8EE7B"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
    <w:p w14:paraId="60118799"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Set up video writer</w:t>
      </w:r>
    </w:p>
    <w:p w14:paraId="1B8BEB27"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fourcc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VideoWriter_fourcc</w:t>
      </w:r>
      <w:r>
        <w:rPr>
          <w:rFonts w:ascii="Consolas" w:hAnsi="Consolas" w:cs="Courier New"/>
          <w:color w:val="666600"/>
          <w:sz w:val="17"/>
          <w:szCs w:val="17"/>
        </w:rPr>
        <w:t>(*</w:t>
      </w:r>
      <w:r>
        <w:rPr>
          <w:rFonts w:ascii="Consolas" w:hAnsi="Consolas" w:cs="Courier New"/>
          <w:color w:val="008800"/>
          <w:sz w:val="17"/>
          <w:szCs w:val="17"/>
        </w:rPr>
        <w:t>'XVID'</w:t>
      </w:r>
      <w:r>
        <w:rPr>
          <w:rFonts w:ascii="Consolas" w:hAnsi="Consolas" w:cs="Courier New"/>
          <w:color w:val="666600"/>
          <w:sz w:val="17"/>
          <w:szCs w:val="17"/>
        </w:rPr>
        <w:t>)</w:t>
      </w:r>
    </w:p>
    <w:p w14:paraId="61C8F73B"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VideoWriter</w:t>
      </w:r>
      <w:r>
        <w:rPr>
          <w:rFonts w:ascii="Consolas" w:hAnsi="Consolas" w:cs="Courier New"/>
          <w:color w:val="666600"/>
          <w:sz w:val="17"/>
          <w:szCs w:val="17"/>
        </w:rPr>
        <w:t>(</w:t>
      </w:r>
      <w:r>
        <w:rPr>
          <w:rFonts w:ascii="Consolas" w:hAnsi="Consolas" w:cs="Courier New"/>
          <w:color w:val="008800"/>
          <w:sz w:val="17"/>
          <w:szCs w:val="17"/>
        </w:rPr>
        <w:t>'output.avi'</w:t>
      </w:r>
      <w:r>
        <w:rPr>
          <w:rFonts w:ascii="Consolas" w:hAnsi="Consolas" w:cs="Courier New"/>
          <w:color w:val="666600"/>
          <w:sz w:val="17"/>
          <w:szCs w:val="17"/>
        </w:rPr>
        <w:t>,</w:t>
      </w:r>
      <w:r>
        <w:rPr>
          <w:rFonts w:ascii="Consolas" w:hAnsi="Consolas" w:cs="Courier New"/>
          <w:color w:val="000000"/>
          <w:sz w:val="17"/>
          <w:szCs w:val="17"/>
        </w:rPr>
        <w:t xml:space="preserve"> fourcc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640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480</w:t>
      </w:r>
      <w:r>
        <w:rPr>
          <w:rFonts w:ascii="Consolas" w:hAnsi="Consolas" w:cs="Courier New"/>
          <w:color w:val="666600"/>
          <w:sz w:val="17"/>
          <w:szCs w:val="17"/>
        </w:rPr>
        <w:t>))</w:t>
      </w:r>
    </w:p>
    <w:p w14:paraId="75C177E2"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1A21170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isOpened</w:t>
      </w:r>
      <w:r>
        <w:rPr>
          <w:rFonts w:ascii="Consolas" w:hAnsi="Consolas" w:cs="Courier New"/>
          <w:color w:val="666600"/>
          <w:sz w:val="17"/>
          <w:szCs w:val="17"/>
        </w:rPr>
        <w:t>():</w:t>
      </w:r>
    </w:p>
    <w:p w14:paraId="027E5AF7"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44747844"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4336ADE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break</w:t>
      </w:r>
    </w:p>
    <w:p w14:paraId="23BB8384"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Write frame to the video file</w:t>
      </w:r>
    </w:p>
    <w:p w14:paraId="6BB122B0"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w:t>
      </w:r>
    </w:p>
    <w:p w14:paraId="058C9B93"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7E38FD96"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6B65639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"Recording stopped."</w:t>
      </w:r>
      <w:r>
        <w:rPr>
          <w:rFonts w:ascii="Consolas" w:hAnsi="Consolas" w:cs="Courier New"/>
          <w:color w:val="666600"/>
          <w:sz w:val="17"/>
          <w:szCs w:val="17"/>
        </w:rPr>
        <w:t>}</w:t>
      </w:r>
    </w:p>
    <w:p w14:paraId="2BAB959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7097938E"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stop_recording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204A188"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r>
        <w:rPr>
          <w:rFonts w:ascii="Consolas" w:hAnsi="Consolas" w:cs="Courier New"/>
          <w:color w:val="008800"/>
          <w:sz w:val="17"/>
          <w:szCs w:val="17"/>
        </w:rPr>
        <w:t>"""Stop recording video from the IP camera."""</w:t>
      </w:r>
    </w:p>
    <w:p w14:paraId="06B58419"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880000"/>
          <w:sz w:val="17"/>
          <w:szCs w:val="17"/>
        </w:rPr>
        <w:t># In a real-world application, you'd likely manage the recording state with a flag</w:t>
      </w:r>
    </w:p>
    <w:p w14:paraId="7C997491"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880000"/>
          <w:sz w:val="17"/>
          <w:szCs w:val="17"/>
        </w:rPr>
        <w:t># Here we'll just simulate stopping the recording.</w:t>
      </w:r>
    </w:p>
    <w:p w14:paraId="2619EC6F"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"success"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"message"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"Recording stopped."</w:t>
      </w:r>
      <w:r>
        <w:rPr>
          <w:rFonts w:ascii="Consolas" w:hAnsi="Consolas" w:cs="Courier New"/>
          <w:color w:val="666600"/>
          <w:sz w:val="17"/>
          <w:szCs w:val="17"/>
        </w:rPr>
        <w:t>}</w:t>
      </w:r>
    </w:p>
    <w:p w14:paraId="4B901C24"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00"/>
          <w:sz w:val="17"/>
          <w:szCs w:val="17"/>
        </w:rPr>
        <w:t> </w:t>
      </w:r>
    </w:p>
    <w:p w14:paraId="7294654B" w14:textId="77777777" w:rsidR="00091DAA" w:rsidRDefault="00091DA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9990894"/>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w:t>
      </w:r>
    </w:p>
    <w:p w14:paraId="71E467FA" w14:textId="1D1F0270" w:rsidR="00F83268" w:rsidRDefault="00F83268" w:rsidP="00F83268"/>
    <w:p w14:paraId="69E6EBAC" w14:textId="77777777" w:rsidR="008A76C3" w:rsidRDefault="008A76C3" w:rsidP="00F83268"/>
    <w:p w14:paraId="4D34B287" w14:textId="77777777" w:rsidR="008A76C3" w:rsidRPr="00C41099" w:rsidRDefault="008A76C3" w:rsidP="00F83268"/>
    <w:p w14:paraId="6275E3D2" w14:textId="77777777" w:rsidR="00F83268" w:rsidRDefault="00F83268" w:rsidP="00F83268">
      <w:pPr>
        <w:pStyle w:val="Heading3"/>
      </w:pPr>
      <w:bookmarkStart w:id="144" w:name="_Toc178780155"/>
      <w:r>
        <w:t>services\job_search.py</w:t>
      </w:r>
      <w:bookmarkEnd w:id="144"/>
    </w:p>
    <w:p w14:paraId="5FB1CED2" w14:textId="77777777" w:rsidR="00F83268" w:rsidRDefault="00F83268" w:rsidP="00F83268"/>
    <w:p w14:paraId="2B6F447A" w14:textId="0AC14A74" w:rsidR="00F83268" w:rsidRDefault="00F83268" w:rsidP="00754543">
      <w:pPr>
        <w:pStyle w:val="Heading5"/>
      </w:pPr>
      <w:r>
        <w:t>The Code</w:t>
      </w:r>
    </w:p>
    <w:p w14:paraId="075A91C1" w14:textId="1EF24CD3"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services/job_search.py</w:t>
      </w:r>
    </w:p>
    <w:p w14:paraId="3896519C"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79C5A5DC"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E78E11C"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JobSearchService</w:t>
      </w:r>
      <w:r>
        <w:rPr>
          <w:rFonts w:ascii="Consolas" w:hAnsi="Consolas" w:cs="Courier New"/>
          <w:color w:val="666600"/>
          <w:sz w:val="17"/>
          <w:szCs w:val="17"/>
        </w:rPr>
        <w:t>:</w:t>
      </w:r>
    </w:p>
    <w:p w14:paraId="6E60B022"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E51F4B4"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"YOUR_JOB_SEARCH_API_KEY"</w:t>
      </w:r>
      <w:r>
        <w:rPr>
          <w:rFonts w:ascii="Consolas" w:hAnsi="Consolas" w:cs="Courier New"/>
          <w:color w:val="000000"/>
          <w:sz w:val="17"/>
          <w:szCs w:val="17"/>
        </w:rPr>
        <w:t xml:space="preserve">  </w:t>
      </w:r>
      <w:r>
        <w:rPr>
          <w:rFonts w:ascii="Consolas" w:hAnsi="Consolas" w:cs="Courier New"/>
          <w:color w:val="880000"/>
          <w:sz w:val="17"/>
          <w:szCs w:val="17"/>
        </w:rPr>
        <w:t># Replace with your API key</w:t>
      </w:r>
    </w:p>
    <w:p w14:paraId="792543AD"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5A23D15"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search_jobs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query</w:t>
      </w:r>
      <w:r>
        <w:rPr>
          <w:rFonts w:ascii="Consolas" w:hAnsi="Consolas" w:cs="Courier New"/>
          <w:color w:val="666600"/>
          <w:sz w:val="17"/>
          <w:szCs w:val="17"/>
        </w:rPr>
        <w:t>):</w:t>
      </w:r>
    </w:p>
    <w:p w14:paraId="5C0E2492"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"""Search for jobs based on the user's query"""</w:t>
      </w:r>
    </w:p>
    <w:p w14:paraId="259DDBFE"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"https://jobs.api.com/search?query={query}&amp;apikey={self.api_key}"</w:t>
      </w:r>
    </w:p>
    <w:p w14:paraId="340D68C7"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01797B67"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2C7FE17B"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jobs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8800"/>
          <w:sz w:val="17"/>
          <w:szCs w:val="17"/>
        </w:rPr>
        <w:t>"jobs"</w:t>
      </w:r>
      <w:r>
        <w:rPr>
          <w:rFonts w:ascii="Consolas" w:hAnsi="Consolas" w:cs="Courier New"/>
          <w:color w:val="666600"/>
          <w:sz w:val="17"/>
          <w:szCs w:val="17"/>
        </w:rPr>
        <w:t>]</w:t>
      </w:r>
    </w:p>
    <w:p w14:paraId="40F9F4F7"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job_listings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"{job['title']} at {job['company']}"</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job </w:t>
      </w:r>
      <w:r>
        <w:rPr>
          <w:rFonts w:ascii="Consolas" w:hAnsi="Consolas" w:cs="Courier New"/>
          <w:color w:val="000088"/>
          <w:sz w:val="17"/>
          <w:szCs w:val="17"/>
        </w:rPr>
        <w:t>in</w:t>
      </w:r>
      <w:r>
        <w:rPr>
          <w:rFonts w:ascii="Consolas" w:hAnsi="Consolas" w:cs="Courier New"/>
          <w:color w:val="000000"/>
          <w:sz w:val="17"/>
          <w:szCs w:val="17"/>
        </w:rPr>
        <w:t xml:space="preserve"> jobs</w:t>
      </w:r>
      <w:r>
        <w:rPr>
          <w:rFonts w:ascii="Consolas" w:hAnsi="Consolas" w:cs="Courier New"/>
          <w:color w:val="666600"/>
          <w:sz w:val="17"/>
          <w:szCs w:val="17"/>
        </w:rPr>
        <w:t>]</w:t>
      </w:r>
    </w:p>
    <w:p w14:paraId="50377F6F"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job_listings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Return top 5 jobs</w:t>
      </w:r>
    </w:p>
    <w:p w14:paraId="7C20A36E"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B2AB890"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"Error fetching job listings"</w:t>
      </w:r>
    </w:p>
    <w:p w14:paraId="00F71AB3" w14:textId="77777777"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6226296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F8C038E" w14:textId="4FB2BA66" w:rsidR="00754543" w:rsidRDefault="0075454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65648231"/>
        <w:rPr>
          <w:rFonts w:ascii="Consolas" w:hAnsi="Consolas" w:cs="Courier New"/>
          <w:sz w:val="17"/>
          <w:szCs w:val="17"/>
        </w:rPr>
      </w:pPr>
    </w:p>
    <w:p w14:paraId="62EBB24F" w14:textId="77777777" w:rsidR="00091DAA" w:rsidRDefault="00091DAA" w:rsidP="00F83268"/>
    <w:p w14:paraId="1D60DBE1" w14:textId="77777777" w:rsidR="00091DAA" w:rsidRPr="00C41099" w:rsidRDefault="00091DAA" w:rsidP="00F83268"/>
    <w:p w14:paraId="34C814BC" w14:textId="7F8027C8" w:rsidR="00553F23" w:rsidRDefault="00947914" w:rsidP="00F83268">
      <w:pPr>
        <w:pStyle w:val="Heading3"/>
      </w:pPr>
      <w:bookmarkStart w:id="145" w:name="_Toc178780156"/>
      <w:r w:rsidRPr="00947914">
        <w:lastRenderedPageBreak/>
        <w:t>services\motorbike_parts.py</w:t>
      </w:r>
    </w:p>
    <w:p w14:paraId="2C066077" w14:textId="77777777" w:rsidR="00947914" w:rsidRDefault="00947914" w:rsidP="00947914"/>
    <w:p w14:paraId="60C7AE51"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677743D2"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6571CCCB"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9CA6B1A"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MotorbikePartsService</w:t>
      </w:r>
      <w:r>
        <w:rPr>
          <w:rFonts w:ascii="Consolas" w:hAnsi="Consolas" w:cs="Courier New"/>
          <w:color w:val="666600"/>
          <w:sz w:val="17"/>
          <w:szCs w:val="17"/>
        </w:rPr>
        <w:t>:</w:t>
      </w:r>
    </w:p>
    <w:p w14:paraId="457B98BD"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19F71C3"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Placeholder: You can load any model or connect to an API for part recognition</w:t>
      </w:r>
    </w:p>
    <w:p w14:paraId="4CDC1D48"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ebay_api_url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"https://api.ebay.com/buy/browse/v1/item_summary/search?q="</w:t>
      </w:r>
    </w:p>
    <w:p w14:paraId="335C2C06"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7211A5FD"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search_part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part_name</w:t>
      </w:r>
      <w:r>
        <w:rPr>
          <w:rFonts w:ascii="Consolas" w:hAnsi="Consolas" w:cs="Courier New"/>
          <w:color w:val="666600"/>
          <w:sz w:val="17"/>
          <w:szCs w:val="17"/>
        </w:rPr>
        <w:t>):</w:t>
      </w:r>
    </w:p>
    <w:p w14:paraId="2A19C383"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"""Search for a motorbike part using an API like eBay."""</w:t>
      </w:r>
    </w:p>
    <w:p w14:paraId="396E41F2"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search_url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ebay_api_url </w:t>
      </w:r>
      <w:r>
        <w:rPr>
          <w:rFonts w:ascii="Consolas" w:hAnsi="Consolas" w:cs="Courier New"/>
          <w:color w:val="666600"/>
          <w:sz w:val="17"/>
          <w:szCs w:val="17"/>
        </w:rPr>
        <w:t>+</w:t>
      </w:r>
      <w:r>
        <w:rPr>
          <w:rFonts w:ascii="Consolas" w:hAnsi="Consolas" w:cs="Courier New"/>
          <w:color w:val="000000"/>
          <w:sz w:val="17"/>
          <w:szCs w:val="17"/>
        </w:rPr>
        <w:t xml:space="preserve"> part_name</w:t>
      </w:r>
    </w:p>
    <w:p w14:paraId="55E4B415"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search_url</w:t>
      </w:r>
      <w:r>
        <w:rPr>
          <w:rFonts w:ascii="Consolas" w:hAnsi="Consolas" w:cs="Courier New"/>
          <w:color w:val="666600"/>
          <w:sz w:val="17"/>
          <w:szCs w:val="17"/>
        </w:rPr>
        <w:t>)</w:t>
      </w:r>
    </w:p>
    <w:p w14:paraId="41DD7B4C"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68CFDB23"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items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"itemSummaries"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916C754"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item </w:t>
      </w:r>
      <w:r>
        <w:rPr>
          <w:rFonts w:ascii="Consolas" w:hAnsi="Consolas" w:cs="Courier New"/>
          <w:color w:val="000088"/>
          <w:sz w:val="17"/>
          <w:szCs w:val="17"/>
        </w:rPr>
        <w:t>in</w:t>
      </w:r>
      <w:r>
        <w:rPr>
          <w:rFonts w:ascii="Consolas" w:hAnsi="Consolas" w:cs="Courier New"/>
          <w:color w:val="000000"/>
          <w:sz w:val="17"/>
          <w:szCs w:val="17"/>
        </w:rPr>
        <w:t xml:space="preserve"> items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items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parts found."</w:t>
      </w:r>
    </w:p>
    <w:p w14:paraId="49E98D6C"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"Error fetching part data."</w:t>
      </w:r>
    </w:p>
    <w:p w14:paraId="1FE35302"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EF44758"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identify_part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part_images</w:t>
      </w:r>
      <w:r>
        <w:rPr>
          <w:rFonts w:ascii="Consolas" w:hAnsi="Consolas" w:cs="Courier New"/>
          <w:color w:val="666600"/>
          <w:sz w:val="17"/>
          <w:szCs w:val="17"/>
        </w:rPr>
        <w:t>):</w:t>
      </w:r>
    </w:p>
    <w:p w14:paraId="2C61F015"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8800"/>
          <w:sz w:val="17"/>
          <w:szCs w:val="17"/>
        </w:rPr>
        <w:t>"""Identify motorbike parts from images and return a list of parts."""</w:t>
      </w:r>
    </w:p>
    <w:p w14:paraId="44442BDF"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Assuming the part_images is a list of image paths</w:t>
      </w:r>
    </w:p>
    <w:p w14:paraId="0653E67A"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identified_parts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BBD8F57"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image </w:t>
      </w:r>
      <w:r>
        <w:rPr>
          <w:rFonts w:ascii="Consolas" w:hAnsi="Consolas" w:cs="Courier New"/>
          <w:color w:val="000088"/>
          <w:sz w:val="17"/>
          <w:szCs w:val="17"/>
        </w:rPr>
        <w:t>in</w:t>
      </w:r>
      <w:r>
        <w:rPr>
          <w:rFonts w:ascii="Consolas" w:hAnsi="Consolas" w:cs="Courier New"/>
          <w:color w:val="000000"/>
          <w:sz w:val="17"/>
          <w:szCs w:val="17"/>
        </w:rPr>
        <w:t xml:space="preserve"> part_images</w:t>
      </w:r>
      <w:r>
        <w:rPr>
          <w:rFonts w:ascii="Consolas" w:hAnsi="Consolas" w:cs="Courier New"/>
          <w:color w:val="666600"/>
          <w:sz w:val="17"/>
          <w:szCs w:val="17"/>
        </w:rPr>
        <w:t>:</w:t>
      </w:r>
    </w:p>
    <w:p w14:paraId="1230DF37"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Perform image recognition or match to existing motorbike part data</w:t>
      </w:r>
    </w:p>
    <w:p w14:paraId="77EFF5F4"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part_name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"Recognized_Part"</w:t>
      </w:r>
      <w:r>
        <w:rPr>
          <w:rFonts w:ascii="Consolas" w:hAnsi="Consolas" w:cs="Courier New"/>
          <w:color w:val="000000"/>
          <w:sz w:val="17"/>
          <w:szCs w:val="17"/>
        </w:rPr>
        <w:t xml:space="preserve">  </w:t>
      </w:r>
      <w:r>
        <w:rPr>
          <w:rFonts w:ascii="Consolas" w:hAnsi="Consolas" w:cs="Courier New"/>
          <w:color w:val="880000"/>
          <w:sz w:val="17"/>
          <w:szCs w:val="17"/>
        </w:rPr>
        <w:t># Placeholder for actual recognition</w:t>
      </w:r>
    </w:p>
    <w:p w14:paraId="4BBB7B97"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identified_parts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part_name</w:t>
      </w:r>
      <w:r>
        <w:rPr>
          <w:rFonts w:ascii="Consolas" w:hAnsi="Consolas" w:cs="Courier New"/>
          <w:color w:val="666600"/>
          <w:sz w:val="17"/>
          <w:szCs w:val="17"/>
        </w:rPr>
        <w:t>)</w:t>
      </w:r>
    </w:p>
    <w:p w14:paraId="728123B3"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
    <w:p w14:paraId="5F436DAE"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Example: Search for identified part in eBay</w:t>
      </w:r>
    </w:p>
    <w:p w14:paraId="38D39C87"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search_part</w:t>
      </w:r>
      <w:r>
        <w:rPr>
          <w:rFonts w:ascii="Consolas" w:hAnsi="Consolas" w:cs="Courier New"/>
          <w:color w:val="666600"/>
          <w:sz w:val="17"/>
          <w:szCs w:val="17"/>
        </w:rPr>
        <w:t>(</w:t>
      </w:r>
      <w:r>
        <w:rPr>
          <w:rFonts w:ascii="Consolas" w:hAnsi="Consolas" w:cs="Courier New"/>
          <w:color w:val="000000"/>
          <w:sz w:val="17"/>
          <w:szCs w:val="17"/>
        </w:rPr>
        <w:t>identified_parts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928CB99" w14:textId="77777777" w:rsidR="00947914" w:rsidRDefault="0094791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8344960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6863FEF8" w14:textId="77777777" w:rsidR="00947914" w:rsidRDefault="00947914" w:rsidP="00947914"/>
    <w:p w14:paraId="36544AC9" w14:textId="77777777" w:rsidR="00947914" w:rsidRPr="00947914" w:rsidRDefault="00947914" w:rsidP="00947914"/>
    <w:p w14:paraId="0CC5B9B0" w14:textId="5800E117" w:rsidR="00F83268" w:rsidRDefault="00F83268" w:rsidP="00F83268">
      <w:pPr>
        <w:pStyle w:val="Heading3"/>
      </w:pPr>
      <w:r>
        <w:t>services\mental_health</w:t>
      </w:r>
      <w:bookmarkEnd w:id="145"/>
    </w:p>
    <w:p w14:paraId="18714173" w14:textId="77777777" w:rsidR="00F83268" w:rsidRDefault="00F83268" w:rsidP="00F83268"/>
    <w:p w14:paraId="4BE88835" w14:textId="77777777" w:rsidR="00F83268" w:rsidRDefault="00F83268" w:rsidP="00F83268">
      <w:pPr>
        <w:pStyle w:val="Heading5"/>
      </w:pPr>
      <w:r>
        <w:t>The Code</w:t>
      </w:r>
    </w:p>
    <w:p w14:paraId="32BE3245" w14:textId="77777777" w:rsidR="00F83268" w:rsidRDefault="00F83268" w:rsidP="00F83268"/>
    <w:p w14:paraId="459B52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MentalHealth</w:t>
      </w:r>
      <w:r>
        <w:rPr>
          <w:rFonts w:ascii="Consolas" w:hAnsi="Consolas" w:cs="Courier New"/>
          <w:color w:val="666600"/>
          <w:sz w:val="17"/>
          <w:szCs w:val="17"/>
        </w:rPr>
        <w:t>:</w:t>
      </w:r>
    </w:p>
    <w:p w14:paraId="72C4D5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44F88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knowledge_base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A416C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8800"/>
          <w:sz w:val="17"/>
          <w:szCs w:val="17"/>
        </w:rPr>
        <w:t>"anxiety"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"symptoms"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 options"</w:t>
      </w:r>
      <w:r>
        <w:rPr>
          <w:rFonts w:ascii="Consolas" w:hAnsi="Consolas" w:cs="Courier New"/>
          <w:color w:val="666600"/>
          <w:sz w:val="17"/>
          <w:szCs w:val="17"/>
        </w:rPr>
        <w:t>],</w:t>
      </w:r>
    </w:p>
    <w:p w14:paraId="3AE4E2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"depression"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"signs"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"therapy"</w:t>
      </w:r>
      <w:r>
        <w:rPr>
          <w:rFonts w:ascii="Consolas" w:hAnsi="Consolas" w:cs="Courier New"/>
          <w:color w:val="666600"/>
          <w:sz w:val="17"/>
          <w:szCs w:val="17"/>
        </w:rPr>
        <w:t>],</w:t>
      </w:r>
    </w:p>
    <w:p w14:paraId="79C3AD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"trauma"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"PTSD"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"coping mechanisms"</w:t>
      </w:r>
      <w:r>
        <w:rPr>
          <w:rFonts w:ascii="Consolas" w:hAnsi="Consolas" w:cs="Courier New"/>
          <w:color w:val="666600"/>
          <w:sz w:val="17"/>
          <w:szCs w:val="17"/>
        </w:rPr>
        <w:t>]</w:t>
      </w:r>
    </w:p>
    <w:p w14:paraId="62EEA8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666600"/>
          <w:sz w:val="17"/>
          <w:szCs w:val="17"/>
        </w:rPr>
        <w:t>}</w:t>
      </w:r>
    </w:p>
    <w:p w14:paraId="78C01E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resources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D55C0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"hotlines"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"National Suicide Prevention Lifeline"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"Crisis Text Line"</w:t>
      </w:r>
      <w:r>
        <w:rPr>
          <w:rFonts w:ascii="Consolas" w:hAnsi="Consolas" w:cs="Courier New"/>
          <w:color w:val="666600"/>
          <w:sz w:val="17"/>
          <w:szCs w:val="17"/>
        </w:rPr>
        <w:t>],</w:t>
      </w:r>
    </w:p>
    <w:p w14:paraId="5DD2C8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"online_resources"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"Mental Health America"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Trevor Project"</w:t>
      </w:r>
      <w:r>
        <w:rPr>
          <w:rFonts w:ascii="Consolas" w:hAnsi="Consolas" w:cs="Courier New"/>
          <w:color w:val="666600"/>
          <w:sz w:val="17"/>
          <w:szCs w:val="17"/>
        </w:rPr>
        <w:t>]</w:t>
      </w:r>
    </w:p>
    <w:p w14:paraId="7A6A4C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666600"/>
          <w:sz w:val="17"/>
          <w:szCs w:val="17"/>
        </w:rPr>
        <w:t>}</w:t>
      </w:r>
    </w:p>
    <w:p w14:paraId="5B04A8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5CCCC1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provide_info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topic</w:t>
      </w:r>
      <w:r>
        <w:rPr>
          <w:rFonts w:ascii="Consolas" w:hAnsi="Consolas" w:cs="Courier New"/>
          <w:color w:val="666600"/>
          <w:sz w:val="17"/>
          <w:szCs w:val="17"/>
        </w:rPr>
        <w:t>):</w:t>
      </w:r>
    </w:p>
    <w:p w14:paraId="362AFCF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knowledge_base</w:t>
      </w:r>
      <w:r>
        <w:rPr>
          <w:rFonts w:ascii="Consolas" w:hAnsi="Consolas" w:cs="Courier New"/>
          <w:color w:val="666600"/>
          <w:sz w:val="17"/>
          <w:szCs w:val="17"/>
        </w:rPr>
        <w:t>:</w:t>
      </w:r>
    </w:p>
    <w:p w14:paraId="2A3784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"Ah, {topic}! I can tell you all about that. {self.knowledge_base[topic][0]} is a great place to start."</w:t>
      </w:r>
    </w:p>
    <w:p w14:paraId="2EDEE9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8AD4F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familiar with that topic, but I can try to learn more about it!"</w:t>
      </w:r>
    </w:p>
    <w:p w14:paraId="6BCA84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53386A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provide_resources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66D79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 xml:space="preserve">"If you're struggling with your mental health, there are resources available to help. You can call a hotline like the National Suicide Prevention Lifeline or text the Crisis </w:t>
      </w:r>
      <w:r>
        <w:rPr>
          <w:rFonts w:ascii="Consolas" w:hAnsi="Consolas" w:cs="Courier New"/>
          <w:color w:val="008800"/>
          <w:sz w:val="17"/>
          <w:szCs w:val="17"/>
        </w:rPr>
        <w:lastRenderedPageBreak/>
        <w:t>Text Line. There are also online resources like Mental Health America and The Trevor Project that can provide support and information."</w:t>
      </w:r>
    </w:p>
    <w:p w14:paraId="20E48E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B4220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jaicat_mental_health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MentalHealth</w:t>
      </w:r>
      <w:r>
        <w:rPr>
          <w:rFonts w:ascii="Consolas" w:hAnsi="Consolas" w:cs="Courier New"/>
          <w:color w:val="666600"/>
          <w:sz w:val="17"/>
          <w:szCs w:val="17"/>
        </w:rPr>
        <w:t>()</w:t>
      </w:r>
    </w:p>
    <w:p w14:paraId="32EF05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16A25A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 Example interaction</w:t>
      </w:r>
    </w:p>
    <w:p w14:paraId="6D7DA8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"What's the deal with anxiety?"</w:t>
      </w:r>
    </w:p>
    <w:p w14:paraId="08B896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jaicat_mental_health</w:t>
      </w:r>
      <w:r>
        <w:rPr>
          <w:rFonts w:ascii="Consolas" w:hAnsi="Consolas" w:cs="Courier New"/>
          <w:color w:val="666600"/>
          <w:sz w:val="17"/>
          <w:szCs w:val="17"/>
        </w:rPr>
        <w:t>.</w:t>
      </w:r>
      <w:r>
        <w:rPr>
          <w:rFonts w:ascii="Consolas" w:hAnsi="Consolas" w:cs="Courier New"/>
          <w:color w:val="000000"/>
          <w:sz w:val="17"/>
          <w:szCs w:val="17"/>
        </w:rPr>
        <w:t>provide_info</w:t>
      </w:r>
      <w:r>
        <w:rPr>
          <w:rFonts w:ascii="Consolas" w:hAnsi="Consolas" w:cs="Courier New"/>
          <w:color w:val="666600"/>
          <w:sz w:val="17"/>
          <w:szCs w:val="17"/>
        </w:rPr>
        <w:t>(</w:t>
      </w:r>
      <w:r>
        <w:rPr>
          <w:rFonts w:ascii="Consolas" w:hAnsi="Consolas" w:cs="Courier New"/>
          <w:color w:val="008800"/>
          <w:sz w:val="17"/>
          <w:szCs w:val="17"/>
        </w:rPr>
        <w:t>"anxiety"</w:t>
      </w:r>
      <w:r>
        <w:rPr>
          <w:rFonts w:ascii="Consolas" w:hAnsi="Consolas" w:cs="Courier New"/>
          <w:color w:val="666600"/>
          <w:sz w:val="17"/>
          <w:szCs w:val="17"/>
        </w:rPr>
        <w:t>)</w:t>
      </w:r>
    </w:p>
    <w:p w14:paraId="2C848F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Ah, anxiety! I can tell you all about that. symptoms is a great place to start.</w:t>
      </w:r>
    </w:p>
    <w:p w14:paraId="747928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6712A5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need help with my mental health. What resources are available?"</w:t>
      </w:r>
    </w:p>
    <w:p w14:paraId="515341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jaicat_mental_health</w:t>
      </w:r>
      <w:r>
        <w:rPr>
          <w:rFonts w:ascii="Consolas" w:hAnsi="Consolas" w:cs="Courier New"/>
          <w:color w:val="666600"/>
          <w:sz w:val="17"/>
          <w:szCs w:val="17"/>
        </w:rPr>
        <w:t>.</w:t>
      </w:r>
      <w:r>
        <w:rPr>
          <w:rFonts w:ascii="Consolas" w:hAnsi="Consolas" w:cs="Courier New"/>
          <w:color w:val="000000"/>
          <w:sz w:val="17"/>
          <w:szCs w:val="17"/>
        </w:rPr>
        <w:t>provide_resources</w:t>
      </w:r>
      <w:r>
        <w:rPr>
          <w:rFonts w:ascii="Consolas" w:hAnsi="Consolas" w:cs="Courier New"/>
          <w:color w:val="666600"/>
          <w:sz w:val="17"/>
          <w:szCs w:val="17"/>
        </w:rPr>
        <w:t>()</w:t>
      </w:r>
    </w:p>
    <w:p w14:paraId="02022B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If you're struggling with your mental health, there are resources available to help. You can call a hotline like the National Suicide Prevention Lifeline or text the Crisis Text Line. There are also online resources like Mental Health America and The Trevor Project that can provide support and information.</w:t>
      </w:r>
    </w:p>
    <w:p w14:paraId="2846B2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3B3AD449" w14:textId="77777777" w:rsidR="00F83268" w:rsidRPr="00C41099" w:rsidRDefault="00F83268" w:rsidP="00F83268"/>
    <w:p w14:paraId="5AEEC1B2" w14:textId="77777777" w:rsidR="00F83268" w:rsidRPr="00C41099" w:rsidRDefault="00F83268" w:rsidP="00F83268"/>
    <w:p w14:paraId="1489A6F4" w14:textId="77777777" w:rsidR="00F83268" w:rsidRDefault="00F83268" w:rsidP="00F83268">
      <w:pPr>
        <w:pStyle w:val="Heading3"/>
      </w:pPr>
      <w:bookmarkStart w:id="146" w:name="_Toc178780157"/>
      <w:r>
        <w:t>services\news_integration.py</w:t>
      </w:r>
      <w:bookmarkEnd w:id="146"/>
    </w:p>
    <w:p w14:paraId="7FD69795" w14:textId="77777777" w:rsidR="00F83268" w:rsidRDefault="00F83268" w:rsidP="00F83268"/>
    <w:p w14:paraId="66823121" w14:textId="77777777" w:rsidR="00F83268" w:rsidRDefault="00F83268" w:rsidP="00F83268">
      <w:pPr>
        <w:pStyle w:val="Heading5"/>
      </w:pPr>
      <w:r>
        <w:t>The Code</w:t>
      </w:r>
    </w:p>
    <w:p w14:paraId="31A2DA44" w14:textId="77777777" w:rsidR="00134304" w:rsidRPr="00134304" w:rsidRDefault="00134304" w:rsidP="00134304"/>
    <w:p w14:paraId="4F703376"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1E730E36"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EF4E703"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NewsService</w:t>
      </w:r>
      <w:r>
        <w:rPr>
          <w:rFonts w:ascii="Consolas" w:hAnsi="Consolas" w:cs="Courier New"/>
          <w:color w:val="666600"/>
          <w:sz w:val="17"/>
          <w:szCs w:val="17"/>
        </w:rPr>
        <w:t>:</w:t>
      </w:r>
    </w:p>
    <w:p w14:paraId="544F3D2C"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p>
    <w:p w14:paraId="7EEAAE14"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0C252117"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"https://newsapi.org/v2/top-headlines?"</w:t>
      </w:r>
    </w:p>
    <w:p w14:paraId="07733185"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93F7DB3"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get_news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category</w:t>
      </w:r>
      <w:r>
        <w:rPr>
          <w:rFonts w:ascii="Consolas" w:hAnsi="Consolas" w:cs="Courier New"/>
          <w:color w:val="666600"/>
          <w:sz w:val="17"/>
          <w:szCs w:val="17"/>
        </w:rPr>
        <w:t>=</w:t>
      </w:r>
      <w:r>
        <w:rPr>
          <w:rFonts w:ascii="Consolas" w:hAnsi="Consolas" w:cs="Courier New"/>
          <w:color w:val="008800"/>
          <w:sz w:val="17"/>
          <w:szCs w:val="17"/>
        </w:rPr>
        <w:t>"general"</w:t>
      </w:r>
      <w:r>
        <w:rPr>
          <w:rFonts w:ascii="Consolas" w:hAnsi="Consolas" w:cs="Courier New"/>
          <w:color w:val="666600"/>
          <w:sz w:val="17"/>
          <w:szCs w:val="17"/>
        </w:rPr>
        <w:t>,</w:t>
      </w:r>
      <w:r>
        <w:rPr>
          <w:rFonts w:ascii="Consolas" w:hAnsi="Consolas" w:cs="Courier New"/>
          <w:color w:val="000000"/>
          <w:sz w:val="17"/>
          <w:szCs w:val="17"/>
        </w:rPr>
        <w:t xml:space="preserve"> country</w:t>
      </w:r>
      <w:r>
        <w:rPr>
          <w:rFonts w:ascii="Consolas" w:hAnsi="Consolas" w:cs="Courier New"/>
          <w:color w:val="666600"/>
          <w:sz w:val="17"/>
          <w:szCs w:val="17"/>
        </w:rPr>
        <w:t>=</w:t>
      </w:r>
      <w:r>
        <w:rPr>
          <w:rFonts w:ascii="Consolas" w:hAnsi="Consolas" w:cs="Courier New"/>
          <w:color w:val="008800"/>
          <w:sz w:val="17"/>
          <w:szCs w:val="17"/>
        </w:rPr>
        <w:t>"us"</w:t>
      </w:r>
      <w:r>
        <w:rPr>
          <w:rFonts w:ascii="Consolas" w:hAnsi="Consolas" w:cs="Courier New"/>
          <w:color w:val="666600"/>
          <w:sz w:val="17"/>
          <w:szCs w:val="17"/>
        </w:rPr>
        <w:t>):</w:t>
      </w:r>
    </w:p>
    <w:p w14:paraId="43C639AF"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"{self.base_url}country={country}&amp;category={category}&amp;apiKey={self.api_key}"</w:t>
      </w:r>
    </w:p>
    <w:p w14:paraId="269FB981"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589C55EA"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news_data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0098D9DD"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news_data</w:t>
      </w:r>
      <w:r>
        <w:rPr>
          <w:rFonts w:ascii="Consolas" w:hAnsi="Consolas" w:cs="Courier New"/>
          <w:color w:val="666600"/>
          <w:sz w:val="17"/>
          <w:szCs w:val="17"/>
        </w:rPr>
        <w:t>[</w:t>
      </w:r>
      <w:r>
        <w:rPr>
          <w:rFonts w:ascii="Consolas" w:hAnsi="Consolas" w:cs="Courier New"/>
          <w:color w:val="0088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"ok"</w:t>
      </w:r>
      <w:r>
        <w:rPr>
          <w:rFonts w:ascii="Consolas" w:hAnsi="Consolas" w:cs="Courier New"/>
          <w:color w:val="666600"/>
          <w:sz w:val="17"/>
          <w:szCs w:val="17"/>
        </w:rPr>
        <w:t>:</w:t>
      </w:r>
    </w:p>
    <w:p w14:paraId="02EA9D53"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headlines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article</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article </w:t>
      </w:r>
      <w:r>
        <w:rPr>
          <w:rFonts w:ascii="Consolas" w:hAnsi="Consolas" w:cs="Courier New"/>
          <w:color w:val="000088"/>
          <w:sz w:val="17"/>
          <w:szCs w:val="17"/>
        </w:rPr>
        <w:t>in</w:t>
      </w:r>
      <w:r>
        <w:rPr>
          <w:rFonts w:ascii="Consolas" w:hAnsi="Consolas" w:cs="Courier New"/>
          <w:color w:val="000000"/>
          <w:sz w:val="17"/>
          <w:szCs w:val="17"/>
        </w:rPr>
        <w:t xml:space="preserve"> news_data</w:t>
      </w:r>
      <w:r>
        <w:rPr>
          <w:rFonts w:ascii="Consolas" w:hAnsi="Consolas" w:cs="Courier New"/>
          <w:color w:val="666600"/>
          <w:sz w:val="17"/>
          <w:szCs w:val="17"/>
        </w:rPr>
        <w:t>[</w:t>
      </w:r>
      <w:r>
        <w:rPr>
          <w:rFonts w:ascii="Consolas" w:hAnsi="Consolas" w:cs="Courier New"/>
          <w:color w:val="008800"/>
          <w:sz w:val="17"/>
          <w:szCs w:val="17"/>
        </w:rPr>
        <w:t>'articles'</w:t>
      </w:r>
      <w:r>
        <w:rPr>
          <w:rFonts w:ascii="Consolas" w:hAnsi="Consolas" w:cs="Courier New"/>
          <w:color w:val="666600"/>
          <w:sz w:val="17"/>
          <w:szCs w:val="17"/>
        </w:rPr>
        <w:t>]]</w:t>
      </w:r>
    </w:p>
    <w:p w14:paraId="7DA228CE"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headlines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Limit to top 5 news articles</w:t>
      </w:r>
    </w:p>
    <w:p w14:paraId="51046041"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2FED810B"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"Unable to fetch news at the moment."</w:t>
      </w:r>
    </w:p>
    <w:p w14:paraId="457C5E42"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4F38ECF5" w14:textId="77777777" w:rsidR="00134304" w:rsidRDefault="0013430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3286038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BA39E86" w14:textId="4155A85D" w:rsidR="00F83268" w:rsidRDefault="00F83268" w:rsidP="00F83268"/>
    <w:p w14:paraId="4ED8C01E" w14:textId="77777777" w:rsidR="00134304" w:rsidRPr="00C41099" w:rsidRDefault="00134304" w:rsidP="00F83268"/>
    <w:p w14:paraId="3F0544DC" w14:textId="77777777" w:rsidR="00F83268" w:rsidRDefault="00F83268" w:rsidP="00F83268">
      <w:pPr>
        <w:pStyle w:val="Heading3"/>
      </w:pPr>
      <w:bookmarkStart w:id="147" w:name="_Toc178780158"/>
      <w:r>
        <w:t>services\pdf_parsing.py</w:t>
      </w:r>
      <w:bookmarkEnd w:id="147"/>
    </w:p>
    <w:p w14:paraId="482F7F04" w14:textId="77777777" w:rsidR="00F83268" w:rsidRDefault="00F83268" w:rsidP="00F83268"/>
    <w:p w14:paraId="6128A726" w14:textId="77777777" w:rsidR="00F83268" w:rsidRDefault="00F83268" w:rsidP="00F83268">
      <w:pPr>
        <w:pStyle w:val="Heading5"/>
      </w:pPr>
      <w:r>
        <w:t>The Code</w:t>
      </w:r>
    </w:p>
    <w:p w14:paraId="6FA14FD1" w14:textId="77777777" w:rsidR="00F83268" w:rsidRDefault="00F83268" w:rsidP="00F83268"/>
    <w:p w14:paraId="1A7FFE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PyPDF2</w:t>
      </w:r>
    </w:p>
    <w:p w14:paraId="3B4640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13238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Define a function to parse a PDF file</w:t>
      </w:r>
    </w:p>
    <w:p w14:paraId="4EB5CE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def</w:t>
      </w:r>
      <w:r>
        <w:rPr>
          <w:rFonts w:ascii="Consolas" w:hAnsi="Consolas" w:cs="Courier New"/>
          <w:color w:val="000000"/>
          <w:sz w:val="17"/>
          <w:szCs w:val="17"/>
        </w:rPr>
        <w:t xml:space="preserve"> parse_pdf</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2FB328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pdf_file </w:t>
      </w:r>
      <w:r>
        <w:rPr>
          <w:rFonts w:ascii="Consolas" w:hAnsi="Consolas" w:cs="Courier New"/>
          <w:color w:val="666600"/>
          <w:sz w:val="17"/>
          <w:szCs w:val="17"/>
        </w:rPr>
        <w:t>=</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'rb'</w:t>
      </w:r>
      <w:r>
        <w:rPr>
          <w:rFonts w:ascii="Consolas" w:hAnsi="Consolas" w:cs="Courier New"/>
          <w:color w:val="666600"/>
          <w:sz w:val="17"/>
          <w:szCs w:val="17"/>
        </w:rPr>
        <w:t>)</w:t>
      </w:r>
    </w:p>
    <w:p w14:paraId="072E51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read_pdf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PyPDF2</w:t>
      </w:r>
      <w:r>
        <w:rPr>
          <w:rFonts w:ascii="Consolas" w:hAnsi="Consolas" w:cs="Courier New"/>
          <w:color w:val="666600"/>
          <w:sz w:val="17"/>
          <w:szCs w:val="17"/>
        </w:rPr>
        <w:t>.</w:t>
      </w:r>
      <w:r>
        <w:rPr>
          <w:rFonts w:ascii="Consolas" w:hAnsi="Consolas" w:cs="Courier New"/>
          <w:color w:val="660066"/>
          <w:sz w:val="17"/>
          <w:szCs w:val="17"/>
        </w:rPr>
        <w:t>PdfFileReader</w:t>
      </w:r>
      <w:r>
        <w:rPr>
          <w:rFonts w:ascii="Consolas" w:hAnsi="Consolas" w:cs="Courier New"/>
          <w:color w:val="666600"/>
          <w:sz w:val="17"/>
          <w:szCs w:val="17"/>
        </w:rPr>
        <w:t>(</w:t>
      </w:r>
      <w:r>
        <w:rPr>
          <w:rFonts w:ascii="Consolas" w:hAnsi="Consolas" w:cs="Courier New"/>
          <w:color w:val="000000"/>
          <w:sz w:val="17"/>
          <w:szCs w:val="17"/>
        </w:rPr>
        <w:t>pdf_file</w:t>
      </w:r>
      <w:r>
        <w:rPr>
          <w:rFonts w:ascii="Consolas" w:hAnsi="Consolas" w:cs="Courier New"/>
          <w:color w:val="666600"/>
          <w:sz w:val="17"/>
          <w:szCs w:val="17"/>
        </w:rPr>
        <w:t>)</w:t>
      </w:r>
    </w:p>
    <w:p w14:paraId="16E60F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number_of_pages </w:t>
      </w:r>
      <w:r>
        <w:rPr>
          <w:rFonts w:ascii="Consolas" w:hAnsi="Consolas" w:cs="Courier New"/>
          <w:color w:val="666600"/>
          <w:sz w:val="17"/>
          <w:szCs w:val="17"/>
        </w:rPr>
        <w:t>=</w:t>
      </w:r>
      <w:r>
        <w:rPr>
          <w:rFonts w:ascii="Consolas" w:hAnsi="Consolas" w:cs="Courier New"/>
          <w:color w:val="000000"/>
          <w:sz w:val="17"/>
          <w:szCs w:val="17"/>
        </w:rPr>
        <w:t xml:space="preserve"> read_pdf</w:t>
      </w:r>
      <w:r>
        <w:rPr>
          <w:rFonts w:ascii="Consolas" w:hAnsi="Consolas" w:cs="Courier New"/>
          <w:color w:val="666600"/>
          <w:sz w:val="17"/>
          <w:szCs w:val="17"/>
        </w:rPr>
        <w:t>.</w:t>
      </w:r>
      <w:r>
        <w:rPr>
          <w:rFonts w:ascii="Consolas" w:hAnsi="Consolas" w:cs="Courier New"/>
          <w:color w:val="000000"/>
          <w:sz w:val="17"/>
          <w:szCs w:val="17"/>
        </w:rPr>
        <w:t>getNumPages</w:t>
      </w:r>
      <w:r>
        <w:rPr>
          <w:rFonts w:ascii="Consolas" w:hAnsi="Consolas" w:cs="Courier New"/>
          <w:color w:val="666600"/>
          <w:sz w:val="17"/>
          <w:szCs w:val="17"/>
        </w:rPr>
        <w:t>()</w:t>
      </w:r>
    </w:p>
    <w:p w14:paraId="12FD769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20BAB4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page_number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number_of_pages</w:t>
      </w:r>
      <w:r>
        <w:rPr>
          <w:rFonts w:ascii="Consolas" w:hAnsi="Consolas" w:cs="Courier New"/>
          <w:color w:val="666600"/>
          <w:sz w:val="17"/>
          <w:szCs w:val="17"/>
        </w:rPr>
        <w:t>):</w:t>
      </w:r>
    </w:p>
    <w:p w14:paraId="35B7F12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page </w:t>
      </w:r>
      <w:r>
        <w:rPr>
          <w:rFonts w:ascii="Consolas" w:hAnsi="Consolas" w:cs="Courier New"/>
          <w:color w:val="666600"/>
          <w:sz w:val="17"/>
          <w:szCs w:val="17"/>
        </w:rPr>
        <w:t>=</w:t>
      </w:r>
      <w:r>
        <w:rPr>
          <w:rFonts w:ascii="Consolas" w:hAnsi="Consolas" w:cs="Courier New"/>
          <w:color w:val="000000"/>
          <w:sz w:val="17"/>
          <w:szCs w:val="17"/>
        </w:rPr>
        <w:t xml:space="preserve"> read_pdf</w:t>
      </w:r>
      <w:r>
        <w:rPr>
          <w:rFonts w:ascii="Consolas" w:hAnsi="Consolas" w:cs="Courier New"/>
          <w:color w:val="666600"/>
          <w:sz w:val="17"/>
          <w:szCs w:val="17"/>
        </w:rPr>
        <w:t>.</w:t>
      </w:r>
      <w:r>
        <w:rPr>
          <w:rFonts w:ascii="Consolas" w:hAnsi="Consolas" w:cs="Courier New"/>
          <w:color w:val="000000"/>
          <w:sz w:val="17"/>
          <w:szCs w:val="17"/>
        </w:rPr>
        <w:t>getPage</w:t>
      </w:r>
      <w:r>
        <w:rPr>
          <w:rFonts w:ascii="Consolas" w:hAnsi="Consolas" w:cs="Courier New"/>
          <w:color w:val="666600"/>
          <w:sz w:val="17"/>
          <w:szCs w:val="17"/>
        </w:rPr>
        <w:t>(</w:t>
      </w:r>
      <w:r>
        <w:rPr>
          <w:rFonts w:ascii="Consolas" w:hAnsi="Consolas" w:cs="Courier New"/>
          <w:color w:val="000000"/>
          <w:sz w:val="17"/>
          <w:szCs w:val="17"/>
        </w:rPr>
        <w:t>page_number</w:t>
      </w:r>
      <w:r>
        <w:rPr>
          <w:rFonts w:ascii="Consolas" w:hAnsi="Consolas" w:cs="Courier New"/>
          <w:color w:val="666600"/>
          <w:sz w:val="17"/>
          <w:szCs w:val="17"/>
        </w:rPr>
        <w:t>)</w:t>
      </w:r>
    </w:p>
    <w:p w14:paraId="6CABFB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page_content </w:t>
      </w:r>
      <w:r>
        <w:rPr>
          <w:rFonts w:ascii="Consolas" w:hAnsi="Consolas" w:cs="Courier New"/>
          <w:color w:val="666600"/>
          <w:sz w:val="17"/>
          <w:szCs w:val="17"/>
        </w:rPr>
        <w:t>=</w:t>
      </w:r>
      <w:r>
        <w:rPr>
          <w:rFonts w:ascii="Consolas" w:hAnsi="Consolas" w:cs="Courier New"/>
          <w:color w:val="000000"/>
          <w:sz w:val="17"/>
          <w:szCs w:val="17"/>
        </w:rPr>
        <w:t xml:space="preserve"> page</w:t>
      </w:r>
      <w:r>
        <w:rPr>
          <w:rFonts w:ascii="Consolas" w:hAnsi="Consolas" w:cs="Courier New"/>
          <w:color w:val="666600"/>
          <w:sz w:val="17"/>
          <w:szCs w:val="17"/>
        </w:rPr>
        <w:t>.</w:t>
      </w:r>
      <w:r>
        <w:rPr>
          <w:rFonts w:ascii="Consolas" w:hAnsi="Consolas" w:cs="Courier New"/>
          <w:color w:val="000000"/>
          <w:sz w:val="17"/>
          <w:szCs w:val="17"/>
        </w:rPr>
        <w:t>extractText</w:t>
      </w:r>
      <w:r>
        <w:rPr>
          <w:rFonts w:ascii="Consolas" w:hAnsi="Consolas" w:cs="Courier New"/>
          <w:color w:val="666600"/>
          <w:sz w:val="17"/>
          <w:szCs w:val="17"/>
        </w:rPr>
        <w:t>()</w:t>
      </w:r>
    </w:p>
    <w:p w14:paraId="1CE5DB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page_content</w:t>
      </w:r>
    </w:p>
    <w:p w14:paraId="3927721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p>
    <w:p w14:paraId="395115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76AA29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Define a function to parse an EPUB file</w:t>
      </w:r>
    </w:p>
    <w:p w14:paraId="790F6B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5F976C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Example usage:</w:t>
      </w:r>
    </w:p>
    <w:p w14:paraId="4F1882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pdf_file_path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"example.pdf"</w:t>
      </w:r>
    </w:p>
    <w:p w14:paraId="7A56B5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B7301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pdf_text </w:t>
      </w:r>
      <w:r>
        <w:rPr>
          <w:rFonts w:ascii="Consolas" w:hAnsi="Consolas" w:cs="Courier New"/>
          <w:color w:val="666600"/>
          <w:sz w:val="17"/>
          <w:szCs w:val="17"/>
        </w:rPr>
        <w:t>=</w:t>
      </w:r>
      <w:r>
        <w:rPr>
          <w:rFonts w:ascii="Consolas" w:hAnsi="Consolas" w:cs="Courier New"/>
          <w:color w:val="000000"/>
          <w:sz w:val="17"/>
          <w:szCs w:val="17"/>
        </w:rPr>
        <w:t xml:space="preserve"> parse_pdf</w:t>
      </w:r>
      <w:r>
        <w:rPr>
          <w:rFonts w:ascii="Consolas" w:hAnsi="Consolas" w:cs="Courier New"/>
          <w:color w:val="666600"/>
          <w:sz w:val="17"/>
          <w:szCs w:val="17"/>
        </w:rPr>
        <w:t>(</w:t>
      </w:r>
      <w:r>
        <w:rPr>
          <w:rFonts w:ascii="Consolas" w:hAnsi="Consolas" w:cs="Courier New"/>
          <w:color w:val="000000"/>
          <w:sz w:val="17"/>
          <w:szCs w:val="17"/>
        </w:rPr>
        <w:t>pdf_file_path</w:t>
      </w:r>
      <w:r>
        <w:rPr>
          <w:rFonts w:ascii="Consolas" w:hAnsi="Consolas" w:cs="Courier New"/>
          <w:color w:val="666600"/>
          <w:sz w:val="17"/>
          <w:szCs w:val="17"/>
        </w:rPr>
        <w:t>)</w:t>
      </w:r>
    </w:p>
    <w:p w14:paraId="360ABB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4D8E4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pdf_text</w:t>
      </w:r>
      <w:r>
        <w:rPr>
          <w:rFonts w:ascii="Consolas" w:hAnsi="Consolas" w:cs="Courier New"/>
          <w:color w:val="666600"/>
          <w:sz w:val="17"/>
          <w:szCs w:val="17"/>
        </w:rPr>
        <w:t>)</w:t>
      </w:r>
    </w:p>
    <w:p w14:paraId="1FC09F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3BAE843C" w14:textId="77777777" w:rsidR="00F83268" w:rsidRPr="00C41099" w:rsidRDefault="00F83268" w:rsidP="00F83268"/>
    <w:p w14:paraId="3113B648" w14:textId="77777777" w:rsidR="00F83268" w:rsidRPr="00C41099" w:rsidRDefault="00F83268" w:rsidP="00F83268"/>
    <w:p w14:paraId="5C44C2BE" w14:textId="77777777" w:rsidR="00F83268" w:rsidRDefault="00F83268" w:rsidP="00F83268">
      <w:pPr>
        <w:pStyle w:val="Heading3"/>
      </w:pPr>
      <w:bookmarkStart w:id="148" w:name="_Toc178780159"/>
      <w:r>
        <w:t>services\phone_cam.py</w:t>
      </w:r>
      <w:bookmarkEnd w:id="148"/>
    </w:p>
    <w:p w14:paraId="54EFE404" w14:textId="77777777" w:rsidR="00F83268" w:rsidRDefault="00F83268" w:rsidP="00F83268"/>
    <w:p w14:paraId="120B4400" w14:textId="77777777" w:rsidR="00F83268" w:rsidRDefault="00F83268" w:rsidP="00F83268">
      <w:pPr>
        <w:pStyle w:val="Heading5"/>
      </w:pPr>
      <w:r>
        <w:t>The Code</w:t>
      </w:r>
    </w:p>
    <w:p w14:paraId="553C5F9B" w14:textId="77777777" w:rsidR="00F83268" w:rsidRDefault="00F83268" w:rsidP="00F83268"/>
    <w:p w14:paraId="2E2DB37C"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services/phone_cam.py</w:t>
      </w:r>
    </w:p>
    <w:p w14:paraId="2A4B59DD"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27C34782"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99B0000"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PhoneCamera</w:t>
      </w:r>
      <w:r>
        <w:rPr>
          <w:rFonts w:ascii="Consolas" w:hAnsi="Consolas" w:cs="Courier New"/>
          <w:color w:val="666600"/>
          <w:sz w:val="17"/>
          <w:szCs w:val="17"/>
        </w:rPr>
        <w:t>:</w:t>
      </w:r>
    </w:p>
    <w:p w14:paraId="1A5BB534"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B433E04"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Initialize the camera</w:t>
      </w:r>
    </w:p>
    <w:p w14:paraId="6DAF0D25"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6F9841A5"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capture_image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F1B44DD"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"""Capture an image from the phone camera."""</w:t>
      </w:r>
    </w:p>
    <w:p w14:paraId="142D97BF"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34233C79"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ret</w:t>
      </w:r>
      <w:r>
        <w:rPr>
          <w:rFonts w:ascii="Consolas" w:hAnsi="Consolas" w:cs="Courier New"/>
          <w:color w:val="666600"/>
          <w:sz w:val="17"/>
          <w:szCs w:val="17"/>
        </w:rPr>
        <w:t>:</w:t>
      </w:r>
    </w:p>
    <w:p w14:paraId="46D3CFBD"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image_path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"captured_image.png"</w:t>
      </w:r>
      <w:r>
        <w:rPr>
          <w:rFonts w:ascii="Consolas" w:hAnsi="Consolas" w:cs="Courier New"/>
          <w:color w:val="000000"/>
          <w:sz w:val="17"/>
          <w:szCs w:val="17"/>
        </w:rPr>
        <w:t xml:space="preserve">  </w:t>
      </w:r>
      <w:r>
        <w:rPr>
          <w:rFonts w:ascii="Consolas" w:hAnsi="Consolas" w:cs="Courier New"/>
          <w:color w:val="880000"/>
          <w:sz w:val="17"/>
          <w:szCs w:val="17"/>
        </w:rPr>
        <w:t># Save the captured image</w:t>
      </w:r>
    </w:p>
    <w:p w14:paraId="46D56113"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imwrite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02F9E076"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"Image captured and saved as {image_path}."</w:t>
      </w:r>
    </w:p>
    <w:p w14:paraId="4724B814"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6B6AD5C"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"Failed to capture image."</w:t>
      </w:r>
    </w:p>
    <w:p w14:paraId="092587F4"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7FDD53D5"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release_camera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8E61B6C"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8800"/>
          <w:sz w:val="17"/>
          <w:szCs w:val="17"/>
        </w:rPr>
        <w:t>"""Release the camera resource."""</w:t>
      </w:r>
    </w:p>
    <w:p w14:paraId="5EB6E09D"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28D3D3D5"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61726253" w14:textId="77777777" w:rsidR="00314D83" w:rsidRDefault="00314D8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8176408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5C3B195C" w14:textId="77777777" w:rsidR="00314D83" w:rsidRPr="00314D83" w:rsidRDefault="00314D83" w:rsidP="00314D83">
      <w:pPr>
        <w:rPr>
          <w:highlight w:val="red"/>
        </w:rPr>
      </w:pPr>
    </w:p>
    <w:p w14:paraId="4B4786DA" w14:textId="77777777" w:rsidR="00314D83" w:rsidRDefault="00314D83" w:rsidP="00F83268"/>
    <w:p w14:paraId="1DBF6537" w14:textId="77777777" w:rsidR="00314D83" w:rsidRPr="00C41099" w:rsidRDefault="00314D83" w:rsidP="00F83268"/>
    <w:p w14:paraId="35CB6F25" w14:textId="77777777" w:rsidR="00F83268" w:rsidRDefault="00F83268" w:rsidP="00F83268">
      <w:pPr>
        <w:pStyle w:val="Heading3"/>
      </w:pPr>
      <w:bookmarkStart w:id="149" w:name="_Toc178780160"/>
      <w:r>
        <w:t>services\Politics</w:t>
      </w:r>
      <w:bookmarkEnd w:id="149"/>
    </w:p>
    <w:p w14:paraId="5873ABB1" w14:textId="77777777" w:rsidR="00F83268" w:rsidRDefault="00F83268" w:rsidP="00F83268"/>
    <w:p w14:paraId="688E898D" w14:textId="77777777" w:rsidR="00F83268" w:rsidRDefault="00F83268" w:rsidP="00F83268">
      <w:pPr>
        <w:pStyle w:val="Heading5"/>
      </w:pPr>
      <w:r>
        <w:t>The Code</w:t>
      </w:r>
    </w:p>
    <w:p w14:paraId="3F3FE7C6" w14:textId="77777777" w:rsidR="00F83268" w:rsidRDefault="00F83268" w:rsidP="00F83268"/>
    <w:p w14:paraId="11AB72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796563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1A687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3. </w:t>
      </w:r>
      <w:r>
        <w:rPr>
          <w:rFonts w:ascii="Consolas" w:hAnsi="Consolas" w:cs="Courier New"/>
          <w:color w:val="880000"/>
          <w:sz w:val="17"/>
          <w:szCs w:val="17"/>
        </w:rPr>
        <w:t># Define a dictionary of politics and current events topics</w:t>
      </w:r>
    </w:p>
    <w:p w14:paraId="2CA46D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politics_topics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08C7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8800"/>
          <w:sz w:val="17"/>
          <w:szCs w:val="17"/>
        </w:rPr>
        <w:t>"government"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the three branches of government?"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does the legislative process work?"</w:t>
      </w:r>
      <w:r>
        <w:rPr>
          <w:rFonts w:ascii="Consolas" w:hAnsi="Consolas" w:cs="Courier New"/>
          <w:color w:val="666600"/>
          <w:sz w:val="17"/>
          <w:szCs w:val="17"/>
        </w:rPr>
        <w:t>],</w:t>
      </w:r>
    </w:p>
    <w:p w14:paraId="5AEC6F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"policy"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the difference between a policy and a law?"</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are policies implemented?"</w:t>
      </w:r>
      <w:r>
        <w:rPr>
          <w:rFonts w:ascii="Consolas" w:hAnsi="Consolas" w:cs="Courier New"/>
          <w:color w:val="666600"/>
          <w:sz w:val="17"/>
          <w:szCs w:val="17"/>
        </w:rPr>
        <w:t>],</w:t>
      </w:r>
    </w:p>
    <w:p w14:paraId="3B7C80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"social justice"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social justice?"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some examples of social justice movements?"</w:t>
      </w:r>
      <w:r>
        <w:rPr>
          <w:rFonts w:ascii="Consolas" w:hAnsi="Consolas" w:cs="Courier New"/>
          <w:color w:val="666600"/>
          <w:sz w:val="17"/>
          <w:szCs w:val="17"/>
        </w:rPr>
        <w:t>],</w:t>
      </w:r>
    </w:p>
    <w:p w14:paraId="32557E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"activism"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activism?"</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get involved in activism?"</w:t>
      </w:r>
      <w:r>
        <w:rPr>
          <w:rFonts w:ascii="Consolas" w:hAnsi="Consolas" w:cs="Courier New"/>
          <w:color w:val="666600"/>
          <w:sz w:val="17"/>
          <w:szCs w:val="17"/>
        </w:rPr>
        <w:t>],</w:t>
      </w:r>
    </w:p>
    <w:p w14:paraId="14D276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"current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current events in the news?"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stay informed about current events?"</w:t>
      </w:r>
      <w:r>
        <w:rPr>
          <w:rFonts w:ascii="Consolas" w:hAnsi="Consolas" w:cs="Courier New"/>
          <w:color w:val="666600"/>
          <w:sz w:val="17"/>
          <w:szCs w:val="17"/>
        </w:rPr>
        <w:t>],</w:t>
      </w:r>
    </w:p>
    <w:p w14:paraId="691006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8800"/>
          <w:sz w:val="17"/>
          <w:szCs w:val="17"/>
        </w:rPr>
        <w:t>"elections"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the electoral process?"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do I register to vote?"</w:t>
      </w:r>
      <w:r>
        <w:rPr>
          <w:rFonts w:ascii="Consolas" w:hAnsi="Consolas" w:cs="Courier New"/>
          <w:color w:val="666600"/>
          <w:sz w:val="17"/>
          <w:szCs w:val="17"/>
        </w:rPr>
        <w:t>],</w:t>
      </w:r>
    </w:p>
    <w:p w14:paraId="26E7F9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xml:space="preserve">    </w:t>
      </w:r>
      <w:r>
        <w:rPr>
          <w:rFonts w:ascii="Consolas" w:hAnsi="Consolas" w:cs="Courier New"/>
          <w:color w:val="008800"/>
          <w:sz w:val="17"/>
          <w:szCs w:val="17"/>
        </w:rPr>
        <w:t>"international relations"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diplomacy?"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do countries interact with each other?"</w:t>
      </w:r>
      <w:r>
        <w:rPr>
          <w:rFonts w:ascii="Consolas" w:hAnsi="Consolas" w:cs="Courier New"/>
          <w:color w:val="666600"/>
          <w:sz w:val="17"/>
          <w:szCs w:val="17"/>
        </w:rPr>
        <w:t>],</w:t>
      </w:r>
    </w:p>
    <w:p w14:paraId="2C61B0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    </w:t>
      </w:r>
      <w:r>
        <w:rPr>
          <w:rFonts w:ascii="Consolas" w:hAnsi="Consolas" w:cs="Courier New"/>
          <w:color w:val="008800"/>
          <w:sz w:val="17"/>
          <w:szCs w:val="17"/>
        </w:rPr>
        <w:t>"economy"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the economy?"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does the economy affect everyday life?"</w:t>
      </w:r>
      <w:r>
        <w:rPr>
          <w:rFonts w:ascii="Consolas" w:hAnsi="Consolas" w:cs="Courier New"/>
          <w:color w:val="666600"/>
          <w:sz w:val="17"/>
          <w:szCs w:val="17"/>
        </w:rPr>
        <w:t>],</w:t>
      </w:r>
    </w:p>
    <w:p w14:paraId="3AC190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    </w:t>
      </w:r>
      <w:r>
        <w:rPr>
          <w:rFonts w:ascii="Consolas" w:hAnsi="Consolas" w:cs="Courier New"/>
          <w:color w:val="008800"/>
          <w:sz w:val="17"/>
          <w:szCs w:val="17"/>
        </w:rPr>
        <w:t>"environment"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climate change?"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reduce my carbon footprint?"</w:t>
      </w:r>
      <w:r>
        <w:rPr>
          <w:rFonts w:ascii="Consolas" w:hAnsi="Consolas" w:cs="Courier New"/>
          <w:color w:val="666600"/>
          <w:sz w:val="17"/>
          <w:szCs w:val="17"/>
        </w:rPr>
        <w:t>],</w:t>
      </w:r>
    </w:p>
    <w:p w14:paraId="2ED6A4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 xml:space="preserve">    </w:t>
      </w:r>
      <w:r>
        <w:rPr>
          <w:rFonts w:ascii="Consolas" w:hAnsi="Consolas" w:cs="Courier New"/>
          <w:color w:val="008800"/>
          <w:sz w:val="17"/>
          <w:szCs w:val="17"/>
        </w:rPr>
        <w:t>"human rights"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human rights?"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get involved in human rights activism?"</w:t>
      </w:r>
      <w:r>
        <w:rPr>
          <w:rFonts w:ascii="Consolas" w:hAnsi="Consolas" w:cs="Courier New"/>
          <w:color w:val="666600"/>
          <w:sz w:val="17"/>
          <w:szCs w:val="17"/>
        </w:rPr>
        <w:t>],</w:t>
      </w:r>
    </w:p>
    <w:p w14:paraId="7B846D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666600"/>
          <w:sz w:val="17"/>
          <w:szCs w:val="17"/>
        </w:rPr>
        <w:t>}</w:t>
      </w:r>
    </w:p>
    <w:p w14:paraId="22716C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w:t>
      </w:r>
    </w:p>
    <w:p w14:paraId="745D64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880000"/>
          <w:sz w:val="17"/>
          <w:szCs w:val="17"/>
        </w:rPr>
        <w:t># Define a function to respond to user queries about politics and current events</w:t>
      </w:r>
    </w:p>
    <w:p w14:paraId="3DEB9D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88"/>
          <w:sz w:val="17"/>
          <w:szCs w:val="17"/>
        </w:rPr>
        <w:t>def</w:t>
      </w:r>
      <w:r>
        <w:rPr>
          <w:rFonts w:ascii="Consolas" w:hAnsi="Consolas" w:cs="Courier New"/>
          <w:color w:val="000000"/>
          <w:sz w:val="17"/>
          <w:szCs w:val="17"/>
        </w:rPr>
        <w:t xml:space="preserve"> respond_to_politics_query</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130B1B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Check if the query is related to politics and current events</w:t>
      </w:r>
    </w:p>
    <w:p w14:paraId="2C2ED5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topic </w:t>
      </w:r>
      <w:r>
        <w:rPr>
          <w:rFonts w:ascii="Consolas" w:hAnsi="Consolas" w:cs="Courier New"/>
          <w:color w:val="000088"/>
          <w:sz w:val="17"/>
          <w:szCs w:val="17"/>
        </w:rPr>
        <w:t>in</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politics_topics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1BB932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Choose a random topic from the dictionary</w:t>
      </w:r>
    </w:p>
    <w:p w14:paraId="2ACF6D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topic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politics_topics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72B965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880000"/>
          <w:sz w:val="17"/>
          <w:szCs w:val="17"/>
        </w:rPr>
        <w:t># Choose a random question from the topic</w:t>
      </w:r>
    </w:p>
    <w:p w14:paraId="4D8467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question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politics_topics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6B81CD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880000"/>
          <w:sz w:val="17"/>
          <w:szCs w:val="17"/>
        </w:rPr>
        <w:t># Respond to the user with a neutral and informative answer</w:t>
      </w:r>
    </w:p>
    <w:p w14:paraId="6DBAFA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"I'm happy to help with that! {question} is a great question. Here's what I know: [insert informative answer here]."</w:t>
      </w:r>
    </w:p>
    <w:p w14:paraId="391A66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44E1FE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w:t>
      </w:r>
      <w:r>
        <w:rPr>
          <w:rFonts w:ascii="Consolas" w:hAnsi="Consolas" w:cs="Courier New"/>
          <w:color w:val="880000"/>
          <w:sz w:val="17"/>
          <w:szCs w:val="17"/>
        </w:rPr>
        <w:t># If the query is not related to politics and current events, respond with a neutral message</w:t>
      </w:r>
    </w:p>
    <w:p w14:paraId="2CFE6C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I understand what you're asking. Can you please rephrase your question?"</w:t>
      </w:r>
    </w:p>
    <w:p w14:paraId="379BC5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6DF095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880000"/>
          <w:sz w:val="17"/>
          <w:szCs w:val="17"/>
        </w:rPr>
        <w:t># Define a function to provide news updates</w:t>
      </w:r>
    </w:p>
    <w:p w14:paraId="41A03E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def</w:t>
      </w:r>
      <w:r>
        <w:rPr>
          <w:rFonts w:ascii="Consolas" w:hAnsi="Consolas" w:cs="Courier New"/>
          <w:color w:val="000000"/>
          <w:sz w:val="17"/>
          <w:szCs w:val="17"/>
        </w:rPr>
        <w:t xml:space="preserve"> provide_news_update</w:t>
      </w:r>
      <w:r>
        <w:rPr>
          <w:rFonts w:ascii="Consolas" w:hAnsi="Consolas" w:cs="Courier New"/>
          <w:color w:val="666600"/>
          <w:sz w:val="17"/>
          <w:szCs w:val="17"/>
        </w:rPr>
        <w:t>():</w:t>
      </w:r>
    </w:p>
    <w:p w14:paraId="3B8A83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    </w:t>
      </w:r>
      <w:r>
        <w:rPr>
          <w:rFonts w:ascii="Consolas" w:hAnsi="Consolas" w:cs="Courier New"/>
          <w:color w:val="880000"/>
          <w:sz w:val="17"/>
          <w:szCs w:val="17"/>
        </w:rPr>
        <w:t># Use a news API to fetch current news articles</w:t>
      </w:r>
    </w:p>
    <w:p w14:paraId="4BDA046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    </w:t>
      </w:r>
      <w:r>
        <w:rPr>
          <w:rFonts w:ascii="Consolas" w:hAnsi="Consolas" w:cs="Courier New"/>
          <w:color w:val="880000"/>
          <w:sz w:val="17"/>
          <w:szCs w:val="17"/>
        </w:rPr>
        <w:t># For example, using the NewsAPI</w:t>
      </w:r>
    </w:p>
    <w:p w14:paraId="05E852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xml:space="preserve">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3CAC9D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xml:space="preserve">    api_key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"YOUR_NEWS_API_KEY"</w:t>
      </w:r>
    </w:p>
    <w:p w14:paraId="451B02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"https://newsapi.org/v2/top-headlines?country=us&amp;apiKey={api_key}"</w:t>
      </w:r>
      <w:r>
        <w:rPr>
          <w:rFonts w:ascii="Consolas" w:hAnsi="Consolas" w:cs="Courier New"/>
          <w:color w:val="666600"/>
          <w:sz w:val="17"/>
          <w:szCs w:val="17"/>
        </w:rPr>
        <w:t>)</w:t>
      </w:r>
    </w:p>
    <w:p w14:paraId="382CF1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00"/>
          <w:sz w:val="17"/>
          <w:szCs w:val="17"/>
        </w:rPr>
        <w:t xml:space="preserve">    articles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8800"/>
          <w:sz w:val="17"/>
          <w:szCs w:val="17"/>
        </w:rPr>
        <w:t>"articles"</w:t>
      </w:r>
      <w:r>
        <w:rPr>
          <w:rFonts w:ascii="Consolas" w:hAnsi="Consolas" w:cs="Courier New"/>
          <w:color w:val="666600"/>
          <w:sz w:val="17"/>
          <w:szCs w:val="17"/>
        </w:rPr>
        <w:t>]</w:t>
      </w:r>
    </w:p>
    <w:p w14:paraId="2F3587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Choose a random article and summarize it</w:t>
      </w:r>
    </w:p>
    <w:p w14:paraId="33AABA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article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articles</w:t>
      </w:r>
      <w:r>
        <w:rPr>
          <w:rFonts w:ascii="Consolas" w:hAnsi="Consolas" w:cs="Courier New"/>
          <w:color w:val="666600"/>
          <w:sz w:val="17"/>
          <w:szCs w:val="17"/>
        </w:rPr>
        <w:t>)</w:t>
      </w:r>
    </w:p>
    <w:p w14:paraId="37D1D7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article</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article</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p>
    <w:p w14:paraId="083446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summary</w:t>
      </w:r>
    </w:p>
    <w:p w14:paraId="588CCC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w:t>
      </w:r>
    </w:p>
    <w:p w14:paraId="2C9267F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880000"/>
          <w:sz w:val="17"/>
          <w:szCs w:val="17"/>
        </w:rPr>
        <w:t># Test the functions</w:t>
      </w:r>
    </w:p>
    <w:p w14:paraId="07AB73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user_query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the difference between a policy and a law?"</w:t>
      </w:r>
    </w:p>
    <w:p w14:paraId="576C91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respond_to_politics_query</w:t>
      </w:r>
      <w:r>
        <w:rPr>
          <w:rFonts w:ascii="Consolas" w:hAnsi="Consolas" w:cs="Courier New"/>
          <w:color w:val="666600"/>
          <w:sz w:val="17"/>
          <w:szCs w:val="17"/>
        </w:rPr>
        <w:t>(</w:t>
      </w:r>
      <w:r>
        <w:rPr>
          <w:rFonts w:ascii="Consolas" w:hAnsi="Consolas" w:cs="Courier New"/>
          <w:color w:val="000000"/>
          <w:sz w:val="17"/>
          <w:szCs w:val="17"/>
        </w:rPr>
        <w:t>user_query</w:t>
      </w:r>
      <w:r>
        <w:rPr>
          <w:rFonts w:ascii="Consolas" w:hAnsi="Consolas" w:cs="Courier New"/>
          <w:color w:val="666600"/>
          <w:sz w:val="17"/>
          <w:szCs w:val="17"/>
        </w:rPr>
        <w:t>))</w:t>
      </w:r>
    </w:p>
    <w:p w14:paraId="7B0D43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"Here's a current news update:"</w:t>
      </w:r>
      <w:r>
        <w:rPr>
          <w:rFonts w:ascii="Consolas" w:hAnsi="Consolas" w:cs="Courier New"/>
          <w:color w:val="666600"/>
          <w:sz w:val="17"/>
          <w:szCs w:val="17"/>
        </w:rPr>
        <w:t>)</w:t>
      </w:r>
    </w:p>
    <w:p w14:paraId="46DFA9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provide_news_update</w:t>
      </w:r>
      <w:r>
        <w:rPr>
          <w:rFonts w:ascii="Consolas" w:hAnsi="Consolas" w:cs="Courier New"/>
          <w:color w:val="666600"/>
          <w:sz w:val="17"/>
          <w:szCs w:val="17"/>
        </w:rPr>
        <w:t>())</w:t>
      </w:r>
    </w:p>
    <w:p w14:paraId="0D7B25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w:t>
      </w:r>
    </w:p>
    <w:p w14:paraId="4859CF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386816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w:t>
      </w:r>
    </w:p>
    <w:p w14:paraId="0C29DB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Politics</w:t>
      </w:r>
      <w:r>
        <w:rPr>
          <w:rFonts w:ascii="Consolas" w:hAnsi="Consolas" w:cs="Courier New"/>
          <w:color w:val="666600"/>
          <w:sz w:val="17"/>
          <w:szCs w:val="17"/>
        </w:rPr>
        <w:t>:</w:t>
      </w:r>
    </w:p>
    <w:p w14:paraId="3CDE75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D4B22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knowledge_base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66420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8800"/>
          <w:sz w:val="17"/>
          <w:szCs w:val="17"/>
        </w:rPr>
        <w:t>"government"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"parliament"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"president"</w:t>
      </w:r>
      <w:r>
        <w:rPr>
          <w:rFonts w:ascii="Consolas" w:hAnsi="Consolas" w:cs="Courier New"/>
          <w:color w:val="666600"/>
          <w:sz w:val="17"/>
          <w:szCs w:val="17"/>
        </w:rPr>
        <w:t>],</w:t>
      </w:r>
    </w:p>
    <w:p w14:paraId="4A3472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008800"/>
          <w:sz w:val="17"/>
          <w:szCs w:val="17"/>
        </w:rPr>
        <w:t>"policy"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"healthcare"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"education"</w:t>
      </w:r>
      <w:r>
        <w:rPr>
          <w:rFonts w:ascii="Consolas" w:hAnsi="Consolas" w:cs="Courier New"/>
          <w:color w:val="666600"/>
          <w:sz w:val="17"/>
          <w:szCs w:val="17"/>
        </w:rPr>
        <w:t>],</w:t>
      </w:r>
    </w:p>
    <w:p w14:paraId="591F9C5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w:t>
      </w:r>
      <w:r>
        <w:rPr>
          <w:rFonts w:ascii="Consolas" w:hAnsi="Consolas" w:cs="Courier New"/>
          <w:color w:val="008800"/>
          <w:sz w:val="17"/>
          <w:szCs w:val="17"/>
        </w:rPr>
        <w:t>"social_justice"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"equality"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"activism"</w:t>
      </w:r>
      <w:r>
        <w:rPr>
          <w:rFonts w:ascii="Consolas" w:hAnsi="Consolas" w:cs="Courier New"/>
          <w:color w:val="666600"/>
          <w:sz w:val="17"/>
          <w:szCs w:val="17"/>
        </w:rPr>
        <w:t>]</w:t>
      </w:r>
    </w:p>
    <w:p w14:paraId="2CBD21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666600"/>
          <w:sz w:val="17"/>
          <w:szCs w:val="17"/>
        </w:rPr>
        <w:t>}</w:t>
      </w:r>
    </w:p>
    <w:p w14:paraId="6EC1B7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w:t>
      </w:r>
    </w:p>
    <w:p w14:paraId="18AB5D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provide_info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topic</w:t>
      </w:r>
      <w:r>
        <w:rPr>
          <w:rFonts w:ascii="Consolas" w:hAnsi="Consolas" w:cs="Courier New"/>
          <w:color w:val="666600"/>
          <w:sz w:val="17"/>
          <w:szCs w:val="17"/>
        </w:rPr>
        <w:t>):</w:t>
      </w:r>
    </w:p>
    <w:p w14:paraId="01311F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knowledge_base</w:t>
      </w:r>
      <w:r>
        <w:rPr>
          <w:rFonts w:ascii="Consolas" w:hAnsi="Consolas" w:cs="Courier New"/>
          <w:color w:val="666600"/>
          <w:sz w:val="17"/>
          <w:szCs w:val="17"/>
        </w:rPr>
        <w:t>:</w:t>
      </w:r>
    </w:p>
    <w:p w14:paraId="549CCD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"Ah, {topic}! I can tell you all about that. {self.knowledge_base[topic][0]} is a great place to start."</w:t>
      </w:r>
    </w:p>
    <w:p w14:paraId="1E7897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135D13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familiar with that topic, but I can try to learn more about it!"</w:t>
      </w:r>
    </w:p>
    <w:p w14:paraId="74C457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w:t>
      </w:r>
    </w:p>
    <w:p w14:paraId="2B6266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jaicat_politics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Politics</w:t>
      </w:r>
      <w:r>
        <w:rPr>
          <w:rFonts w:ascii="Consolas" w:hAnsi="Consolas" w:cs="Courier New"/>
          <w:color w:val="666600"/>
          <w:sz w:val="17"/>
          <w:szCs w:val="17"/>
        </w:rPr>
        <w:t>()</w:t>
      </w:r>
    </w:p>
    <w:p w14:paraId="7905D9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w:t>
      </w:r>
    </w:p>
    <w:p w14:paraId="708793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880000"/>
          <w:sz w:val="17"/>
          <w:szCs w:val="17"/>
        </w:rPr>
        <w:t># Example interaction</w:t>
      </w:r>
    </w:p>
    <w:p w14:paraId="1C42B1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"What's the deal with social justice?"</w:t>
      </w:r>
    </w:p>
    <w:p w14:paraId="45AA1E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jaicat_politics</w:t>
      </w:r>
      <w:r>
        <w:rPr>
          <w:rFonts w:ascii="Consolas" w:hAnsi="Consolas" w:cs="Courier New"/>
          <w:color w:val="666600"/>
          <w:sz w:val="17"/>
          <w:szCs w:val="17"/>
        </w:rPr>
        <w:t>.</w:t>
      </w:r>
      <w:r>
        <w:rPr>
          <w:rFonts w:ascii="Consolas" w:hAnsi="Consolas" w:cs="Courier New"/>
          <w:color w:val="000000"/>
          <w:sz w:val="17"/>
          <w:szCs w:val="17"/>
        </w:rPr>
        <w:t>provide_info</w:t>
      </w:r>
      <w:r>
        <w:rPr>
          <w:rFonts w:ascii="Consolas" w:hAnsi="Consolas" w:cs="Courier New"/>
          <w:color w:val="666600"/>
          <w:sz w:val="17"/>
          <w:szCs w:val="17"/>
        </w:rPr>
        <w:t>(</w:t>
      </w:r>
      <w:r>
        <w:rPr>
          <w:rFonts w:ascii="Consolas" w:hAnsi="Consolas" w:cs="Courier New"/>
          <w:color w:val="008800"/>
          <w:sz w:val="17"/>
          <w:szCs w:val="17"/>
        </w:rPr>
        <w:t>"social_justice"</w:t>
      </w:r>
      <w:r>
        <w:rPr>
          <w:rFonts w:ascii="Consolas" w:hAnsi="Consolas" w:cs="Courier New"/>
          <w:color w:val="666600"/>
          <w:sz w:val="17"/>
          <w:szCs w:val="17"/>
        </w:rPr>
        <w:t>)</w:t>
      </w:r>
    </w:p>
    <w:p w14:paraId="2A4F59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Ah, social justice! I can tell you all about that. equality is a great place to start.</w:t>
      </w:r>
    </w:p>
    <w:p w14:paraId="411CCA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p>
    <w:p w14:paraId="088898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7B4A76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88"/>
          <w:sz w:val="17"/>
          <w:szCs w:val="17"/>
        </w:rPr>
        <w:t>from</w:t>
      </w:r>
      <w:r>
        <w:rPr>
          <w:rFonts w:ascii="Consolas" w:hAnsi="Consolas" w:cs="Courier New"/>
          <w:color w:val="000000"/>
          <w:sz w:val="17"/>
          <w:szCs w:val="17"/>
        </w:rPr>
        <w:t xml:space="preserve"> spacy </w:t>
      </w:r>
      <w:r>
        <w:rPr>
          <w:rFonts w:ascii="Consolas" w:hAnsi="Consolas" w:cs="Courier New"/>
          <w:color w:val="000088"/>
          <w:sz w:val="17"/>
          <w:szCs w:val="17"/>
        </w:rPr>
        <w:t>import</w:t>
      </w:r>
      <w:r>
        <w:rPr>
          <w:rFonts w:ascii="Consolas" w:hAnsi="Consolas" w:cs="Courier New"/>
          <w:color w:val="000000"/>
          <w:sz w:val="17"/>
          <w:szCs w:val="17"/>
        </w:rPr>
        <w:t xml:space="preserve"> displacy</w:t>
      </w:r>
    </w:p>
    <w:p w14:paraId="72B15F0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199839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w:t>
      </w:r>
    </w:p>
    <w:p w14:paraId="7FD2BF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880000"/>
          <w:sz w:val="17"/>
          <w:szCs w:val="17"/>
        </w:rPr>
        <w:t># Load the Spacy model for English</w:t>
      </w:r>
    </w:p>
    <w:p w14:paraId="53171D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38D7B6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4685E0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880000"/>
          <w:sz w:val="17"/>
          <w:szCs w:val="17"/>
        </w:rPr>
        <w:t># Define a function to analyze political text</w:t>
      </w:r>
    </w:p>
    <w:p w14:paraId="1902A0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88"/>
          <w:sz w:val="17"/>
          <w:szCs w:val="17"/>
        </w:rPr>
        <w:t>def</w:t>
      </w:r>
      <w:r>
        <w:rPr>
          <w:rFonts w:ascii="Consolas" w:hAnsi="Consolas" w:cs="Courier New"/>
          <w:color w:val="000000"/>
          <w:sz w:val="17"/>
          <w:szCs w:val="17"/>
        </w:rPr>
        <w:t xml:space="preserve"> analyze_political_text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4D5824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w:t>
      </w:r>
      <w:r>
        <w:rPr>
          <w:rFonts w:ascii="Consolas" w:hAnsi="Consolas" w:cs="Courier New"/>
          <w:color w:val="880000"/>
          <w:sz w:val="17"/>
          <w:szCs w:val="17"/>
        </w:rPr>
        <w:t># Process the text using Spacy</w:t>
      </w:r>
    </w:p>
    <w:p w14:paraId="5DF3EE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20535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w:t>
      </w:r>
    </w:p>
    <w:p w14:paraId="4CDD75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880000"/>
          <w:sz w:val="17"/>
          <w:szCs w:val="17"/>
        </w:rPr>
        <w:t># Extract entities and keywords</w:t>
      </w:r>
    </w:p>
    <w:p w14:paraId="66F075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31D6BC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keywords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 </w:t>
      </w:r>
      <w:r>
        <w:rPr>
          <w:rFonts w:ascii="Consolas" w:hAnsi="Consolas" w:cs="Courier New"/>
          <w:color w:val="000088"/>
          <w:sz w:val="17"/>
          <w:szCs w:val="17"/>
        </w:rPr>
        <w:t>if</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pos_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"NOUN"</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pos_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"PROPN"</w:t>
      </w:r>
      <w:r>
        <w:rPr>
          <w:rFonts w:ascii="Consolas" w:hAnsi="Consolas" w:cs="Courier New"/>
          <w:color w:val="666600"/>
          <w:sz w:val="17"/>
          <w:szCs w:val="17"/>
        </w:rPr>
        <w:t>]</w:t>
      </w:r>
    </w:p>
    <w:p w14:paraId="16089B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w:t>
      </w:r>
    </w:p>
    <w:p w14:paraId="634C57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880000"/>
          <w:sz w:val="17"/>
          <w:szCs w:val="17"/>
        </w:rPr>
        <w:t># Analyze sentiment</w:t>
      </w:r>
    </w:p>
    <w:p w14:paraId="02CDD3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2D27B1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66BF69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pos_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"ADJ"</w:t>
      </w:r>
      <w:r>
        <w:rPr>
          <w:rFonts w:ascii="Consolas" w:hAnsi="Consolas" w:cs="Courier New"/>
          <w:color w:val="666600"/>
          <w:sz w:val="17"/>
          <w:szCs w:val="17"/>
        </w:rPr>
        <w:t>:</w:t>
      </w:r>
    </w:p>
    <w:p w14:paraId="582D42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sentiment</w:t>
      </w:r>
    </w:p>
    <w:p w14:paraId="5B63E0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21B51A2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880000"/>
          <w:sz w:val="17"/>
          <w:szCs w:val="17"/>
        </w:rPr>
        <w:t># Return the analysis</w:t>
      </w:r>
    </w:p>
    <w:p w14:paraId="3BB83A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00"/>
          <w:sz w:val="17"/>
          <w:szCs w:val="17"/>
        </w:rPr>
        <w:t xml:space="preserve"> keywords</w:t>
      </w:r>
      <w:r>
        <w:rPr>
          <w:rFonts w:ascii="Consolas" w:hAnsi="Consolas" w:cs="Courier New"/>
          <w:color w:val="666600"/>
          <w:sz w:val="17"/>
          <w:szCs w:val="17"/>
        </w:rPr>
        <w:t>,</w:t>
      </w:r>
      <w:r>
        <w:rPr>
          <w:rFonts w:ascii="Consolas" w:hAnsi="Consolas" w:cs="Courier New"/>
          <w:color w:val="000000"/>
          <w:sz w:val="17"/>
          <w:szCs w:val="17"/>
        </w:rPr>
        <w:t xml:space="preserve"> sentiment</w:t>
      </w:r>
    </w:p>
    <w:p w14:paraId="259BE6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68D457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880000"/>
          <w:sz w:val="17"/>
          <w:szCs w:val="17"/>
        </w:rPr>
        <w:t># Test the function</w:t>
      </w:r>
    </w:p>
    <w:p w14:paraId="3534B6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Democratic Party is a major political party in the United States."</w:t>
      </w:r>
    </w:p>
    <w:p w14:paraId="4255DB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keywords</w:t>
      </w:r>
      <w:r>
        <w:rPr>
          <w:rFonts w:ascii="Consolas" w:hAnsi="Consolas" w:cs="Courier New"/>
          <w:color w:val="666600"/>
          <w:sz w:val="17"/>
          <w:szCs w:val="17"/>
        </w:rPr>
        <w:t>,</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analyze_political_text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2DA13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33388A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keywords</w:t>
      </w:r>
      <w:r>
        <w:rPr>
          <w:rFonts w:ascii="Consolas" w:hAnsi="Consolas" w:cs="Courier New"/>
          <w:color w:val="666600"/>
          <w:sz w:val="17"/>
          <w:szCs w:val="17"/>
        </w:rPr>
        <w:t>)</w:t>
      </w:r>
    </w:p>
    <w:p w14:paraId="1B2192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sentiment</w:t>
      </w:r>
      <w:r>
        <w:rPr>
          <w:rFonts w:ascii="Consolas" w:hAnsi="Consolas" w:cs="Courier New"/>
          <w:color w:val="666600"/>
          <w:sz w:val="17"/>
          <w:szCs w:val="17"/>
        </w:rPr>
        <w:t>)</w:t>
      </w:r>
    </w:p>
    <w:p w14:paraId="72008A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19D441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7EF0D9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88"/>
          <w:sz w:val="17"/>
          <w:szCs w:val="17"/>
        </w:rPr>
        <w:t>from</w:t>
      </w:r>
      <w:r>
        <w:rPr>
          <w:rFonts w:ascii="Consolas" w:hAnsi="Consolas" w:cs="Courier New"/>
          <w:color w:val="000000"/>
          <w:sz w:val="17"/>
          <w:szCs w:val="17"/>
        </w:rPr>
        <w:t xml:space="preserve"> spacy </w:t>
      </w:r>
      <w:r>
        <w:rPr>
          <w:rFonts w:ascii="Consolas" w:hAnsi="Consolas" w:cs="Courier New"/>
          <w:color w:val="000088"/>
          <w:sz w:val="17"/>
          <w:szCs w:val="17"/>
        </w:rPr>
        <w:t>import</w:t>
      </w:r>
      <w:r>
        <w:rPr>
          <w:rFonts w:ascii="Consolas" w:hAnsi="Consolas" w:cs="Courier New"/>
          <w:color w:val="000000"/>
          <w:sz w:val="17"/>
          <w:szCs w:val="17"/>
        </w:rPr>
        <w:t xml:space="preserve"> displacy</w:t>
      </w:r>
    </w:p>
    <w:p w14:paraId="78D74E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76E44D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w:t>
      </w:r>
    </w:p>
    <w:p w14:paraId="2F80B3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880000"/>
          <w:sz w:val="17"/>
          <w:szCs w:val="17"/>
        </w:rPr>
        <w:t># Load the Spacy model for English</w:t>
      </w:r>
    </w:p>
    <w:p w14:paraId="776A91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4E5D76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w:t>
      </w:r>
    </w:p>
    <w:p w14:paraId="728F6F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880000"/>
          <w:sz w:val="17"/>
          <w:szCs w:val="17"/>
        </w:rPr>
        <w:t># Define a function to analyze political text</w:t>
      </w:r>
    </w:p>
    <w:p w14:paraId="03B205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88"/>
          <w:sz w:val="17"/>
          <w:szCs w:val="17"/>
        </w:rPr>
        <w:t>def</w:t>
      </w:r>
      <w:r>
        <w:rPr>
          <w:rFonts w:ascii="Consolas" w:hAnsi="Consolas" w:cs="Courier New"/>
          <w:color w:val="000000"/>
          <w:sz w:val="17"/>
          <w:szCs w:val="17"/>
        </w:rPr>
        <w:t xml:space="preserve"> analyze_political_text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5F854C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Process the text using Spacy</w:t>
      </w:r>
    </w:p>
    <w:p w14:paraId="17CF0B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CE739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4D8861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880000"/>
          <w:sz w:val="17"/>
          <w:szCs w:val="17"/>
        </w:rPr>
        <w:t># Extract entities and keywords</w:t>
      </w:r>
    </w:p>
    <w:p w14:paraId="041872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38F089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keywords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 xml:space="preserve">text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 </w:t>
      </w:r>
      <w:r>
        <w:rPr>
          <w:rFonts w:ascii="Consolas" w:hAnsi="Consolas" w:cs="Courier New"/>
          <w:color w:val="000088"/>
          <w:sz w:val="17"/>
          <w:szCs w:val="17"/>
        </w:rPr>
        <w:t>if</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pos_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"NOUN"</w:t>
      </w:r>
      <w:r>
        <w:rPr>
          <w:rFonts w:ascii="Consolas" w:hAnsi="Consolas" w:cs="Courier New"/>
          <w:color w:val="000000"/>
          <w:sz w:val="17"/>
          <w:szCs w:val="17"/>
        </w:rPr>
        <w:t xml:space="preserve"> </w:t>
      </w:r>
      <w:r>
        <w:rPr>
          <w:rFonts w:ascii="Consolas" w:hAnsi="Consolas" w:cs="Courier New"/>
          <w:color w:val="000088"/>
          <w:sz w:val="17"/>
          <w:szCs w:val="17"/>
        </w:rPr>
        <w:t>or</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pos_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"PROPN"</w:t>
      </w:r>
      <w:r>
        <w:rPr>
          <w:rFonts w:ascii="Consolas" w:hAnsi="Consolas" w:cs="Courier New"/>
          <w:color w:val="666600"/>
          <w:sz w:val="17"/>
          <w:szCs w:val="17"/>
        </w:rPr>
        <w:t>]</w:t>
      </w:r>
    </w:p>
    <w:p w14:paraId="7ECC90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w:t>
      </w:r>
    </w:p>
    <w:p w14:paraId="08C67A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880000"/>
          <w:sz w:val="17"/>
          <w:szCs w:val="17"/>
        </w:rPr>
        <w:t># Analyze sentiment</w:t>
      </w:r>
    </w:p>
    <w:p w14:paraId="41483B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B1F6C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4F9149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 xml:space="preserve">pos_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"ADJ"</w:t>
      </w:r>
      <w:r>
        <w:rPr>
          <w:rFonts w:ascii="Consolas" w:hAnsi="Consolas" w:cs="Courier New"/>
          <w:color w:val="666600"/>
          <w:sz w:val="17"/>
          <w:szCs w:val="17"/>
        </w:rPr>
        <w:t>:</w:t>
      </w:r>
    </w:p>
    <w:p w14:paraId="13AB81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sentiment</w:t>
      </w:r>
    </w:p>
    <w:p w14:paraId="35821A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w:t>
      </w:r>
    </w:p>
    <w:p w14:paraId="5B4EC1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127. </w:t>
      </w:r>
      <w:r>
        <w:rPr>
          <w:rFonts w:ascii="Consolas" w:hAnsi="Consolas" w:cs="Courier New"/>
          <w:color w:val="000000"/>
          <w:sz w:val="17"/>
          <w:szCs w:val="17"/>
        </w:rPr>
        <w:t xml:space="preserve">    </w:t>
      </w:r>
      <w:r>
        <w:rPr>
          <w:rFonts w:ascii="Consolas" w:hAnsi="Consolas" w:cs="Courier New"/>
          <w:color w:val="880000"/>
          <w:sz w:val="17"/>
          <w:szCs w:val="17"/>
        </w:rPr>
        <w:t># Return the analysis</w:t>
      </w:r>
    </w:p>
    <w:p w14:paraId="77576F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00"/>
          <w:sz w:val="17"/>
          <w:szCs w:val="17"/>
        </w:rPr>
        <w:t xml:space="preserve"> keywords</w:t>
      </w:r>
      <w:r>
        <w:rPr>
          <w:rFonts w:ascii="Consolas" w:hAnsi="Consolas" w:cs="Courier New"/>
          <w:color w:val="666600"/>
          <w:sz w:val="17"/>
          <w:szCs w:val="17"/>
        </w:rPr>
        <w:t>,</w:t>
      </w:r>
      <w:r>
        <w:rPr>
          <w:rFonts w:ascii="Consolas" w:hAnsi="Consolas" w:cs="Courier New"/>
          <w:color w:val="000000"/>
          <w:sz w:val="17"/>
          <w:szCs w:val="17"/>
        </w:rPr>
        <w:t xml:space="preserve"> sentiment</w:t>
      </w:r>
    </w:p>
    <w:p w14:paraId="704E89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w:t>
      </w:r>
    </w:p>
    <w:p w14:paraId="0FF7DE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880000"/>
          <w:sz w:val="17"/>
          <w:szCs w:val="17"/>
        </w:rPr>
        <w:t># Test the function</w:t>
      </w:r>
    </w:p>
    <w:p w14:paraId="332711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Democratic Party is a major political party in the United States."</w:t>
      </w:r>
    </w:p>
    <w:p w14:paraId="7CD851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entities</w:t>
      </w:r>
      <w:r>
        <w:rPr>
          <w:rFonts w:ascii="Consolas" w:hAnsi="Consolas" w:cs="Courier New"/>
          <w:color w:val="666600"/>
          <w:sz w:val="17"/>
          <w:szCs w:val="17"/>
        </w:rPr>
        <w:t>,</w:t>
      </w:r>
      <w:r>
        <w:rPr>
          <w:rFonts w:ascii="Consolas" w:hAnsi="Consolas" w:cs="Courier New"/>
          <w:color w:val="000000"/>
          <w:sz w:val="17"/>
          <w:szCs w:val="17"/>
        </w:rPr>
        <w:t xml:space="preserve"> keywords</w:t>
      </w:r>
      <w:r>
        <w:rPr>
          <w:rFonts w:ascii="Consolas" w:hAnsi="Consolas" w:cs="Courier New"/>
          <w:color w:val="666600"/>
          <w:sz w:val="17"/>
          <w:szCs w:val="17"/>
        </w:rPr>
        <w:t>,</w:t>
      </w:r>
      <w:r>
        <w:rPr>
          <w:rFonts w:ascii="Consolas" w:hAnsi="Consolas" w:cs="Courier New"/>
          <w:color w:val="000000"/>
          <w:sz w:val="17"/>
          <w:szCs w:val="17"/>
        </w:rPr>
        <w:t xml:space="preserve"> sentiment </w:t>
      </w:r>
      <w:r>
        <w:rPr>
          <w:rFonts w:ascii="Consolas" w:hAnsi="Consolas" w:cs="Courier New"/>
          <w:color w:val="666600"/>
          <w:sz w:val="17"/>
          <w:szCs w:val="17"/>
        </w:rPr>
        <w:t>=</w:t>
      </w:r>
      <w:r>
        <w:rPr>
          <w:rFonts w:ascii="Consolas" w:hAnsi="Consolas" w:cs="Courier New"/>
          <w:color w:val="000000"/>
          <w:sz w:val="17"/>
          <w:szCs w:val="17"/>
        </w:rPr>
        <w:t xml:space="preserve"> analyze_political_text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1ABD2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07B819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keywords</w:t>
      </w:r>
      <w:r>
        <w:rPr>
          <w:rFonts w:ascii="Consolas" w:hAnsi="Consolas" w:cs="Courier New"/>
          <w:color w:val="666600"/>
          <w:sz w:val="17"/>
          <w:szCs w:val="17"/>
        </w:rPr>
        <w:t>)</w:t>
      </w:r>
    </w:p>
    <w:p w14:paraId="3CAB8E0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sentiment</w:t>
      </w:r>
      <w:r>
        <w:rPr>
          <w:rFonts w:ascii="Consolas" w:hAnsi="Consolas" w:cs="Courier New"/>
          <w:color w:val="666600"/>
          <w:sz w:val="17"/>
          <w:szCs w:val="17"/>
        </w:rPr>
        <w:t>)</w:t>
      </w:r>
    </w:p>
    <w:p w14:paraId="1C7538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000000"/>
          <w:sz w:val="17"/>
          <w:szCs w:val="17"/>
        </w:rPr>
        <w:t xml:space="preserve"> </w:t>
      </w:r>
    </w:p>
    <w:p w14:paraId="57F249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04F84E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tokenize </w:t>
      </w:r>
      <w:r>
        <w:rPr>
          <w:rFonts w:ascii="Consolas" w:hAnsi="Consolas" w:cs="Courier New"/>
          <w:color w:val="000088"/>
          <w:sz w:val="17"/>
          <w:szCs w:val="17"/>
        </w:rPr>
        <w:t>import</w:t>
      </w:r>
      <w:r>
        <w:rPr>
          <w:rFonts w:ascii="Consolas" w:hAnsi="Consolas" w:cs="Courier New"/>
          <w:color w:val="000000"/>
          <w:sz w:val="17"/>
          <w:szCs w:val="17"/>
        </w:rPr>
        <w:t xml:space="preserve"> word_tokenize</w:t>
      </w:r>
    </w:p>
    <w:p w14:paraId="44D6B5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corpus </w:t>
      </w:r>
      <w:r>
        <w:rPr>
          <w:rFonts w:ascii="Consolas" w:hAnsi="Consolas" w:cs="Courier New"/>
          <w:color w:val="000088"/>
          <w:sz w:val="17"/>
          <w:szCs w:val="17"/>
        </w:rPr>
        <w:t>import</w:t>
      </w:r>
      <w:r>
        <w:rPr>
          <w:rFonts w:ascii="Consolas" w:hAnsi="Consolas" w:cs="Courier New"/>
          <w:color w:val="000000"/>
          <w:sz w:val="17"/>
          <w:szCs w:val="17"/>
        </w:rPr>
        <w:t xml:space="preserve"> stopwords</w:t>
      </w:r>
    </w:p>
    <w:p w14:paraId="7BF3DC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stem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WordNetLemmatizer</w:t>
      </w:r>
    </w:p>
    <w:p w14:paraId="556581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00"/>
          <w:sz w:val="17"/>
          <w:szCs w:val="17"/>
        </w:rPr>
        <w:t> </w:t>
      </w:r>
    </w:p>
    <w:p w14:paraId="322450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880000"/>
          <w:sz w:val="17"/>
          <w:szCs w:val="17"/>
        </w:rPr>
        <w:t># Load the NLTK data needed for the task</w:t>
      </w:r>
    </w:p>
    <w:p w14:paraId="3639C6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'punkt'</w:t>
      </w:r>
      <w:r>
        <w:rPr>
          <w:rFonts w:ascii="Consolas" w:hAnsi="Consolas" w:cs="Courier New"/>
          <w:color w:val="666600"/>
          <w:sz w:val="17"/>
          <w:szCs w:val="17"/>
        </w:rPr>
        <w:t>)</w:t>
      </w:r>
    </w:p>
    <w:p w14:paraId="618637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'wordnet'</w:t>
      </w:r>
      <w:r>
        <w:rPr>
          <w:rFonts w:ascii="Consolas" w:hAnsi="Consolas" w:cs="Courier New"/>
          <w:color w:val="666600"/>
          <w:sz w:val="17"/>
          <w:szCs w:val="17"/>
        </w:rPr>
        <w:t>)</w:t>
      </w:r>
    </w:p>
    <w:p w14:paraId="750FE7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'stopwords'</w:t>
      </w:r>
      <w:r>
        <w:rPr>
          <w:rFonts w:ascii="Consolas" w:hAnsi="Consolas" w:cs="Courier New"/>
          <w:color w:val="666600"/>
          <w:sz w:val="17"/>
          <w:szCs w:val="17"/>
        </w:rPr>
        <w:t>)</w:t>
      </w:r>
    </w:p>
    <w:p w14:paraId="7E2B9B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00"/>
          <w:sz w:val="17"/>
          <w:szCs w:val="17"/>
        </w:rPr>
        <w:t> </w:t>
      </w:r>
    </w:p>
    <w:p w14:paraId="69EBDB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880000"/>
          <w:sz w:val="17"/>
          <w:szCs w:val="17"/>
        </w:rPr>
        <w:t># Define a function to understand politics</w:t>
      </w:r>
    </w:p>
    <w:p w14:paraId="185DBB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88"/>
          <w:sz w:val="17"/>
          <w:szCs w:val="17"/>
        </w:rPr>
        <w:t>def</w:t>
      </w:r>
      <w:r>
        <w:rPr>
          <w:rFonts w:ascii="Consolas" w:hAnsi="Consolas" w:cs="Courier New"/>
          <w:color w:val="000000"/>
          <w:sz w:val="17"/>
          <w:szCs w:val="17"/>
        </w:rPr>
        <w:t xml:space="preserve"> understand_politics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5EF387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xml:space="preserve">    </w:t>
      </w:r>
      <w:r>
        <w:rPr>
          <w:rFonts w:ascii="Consolas" w:hAnsi="Consolas" w:cs="Courier New"/>
          <w:color w:val="880000"/>
          <w:sz w:val="17"/>
          <w:szCs w:val="17"/>
        </w:rPr>
        <w:t># Tokenize the input topic</w:t>
      </w:r>
    </w:p>
    <w:p w14:paraId="3FA3D5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word_tokenize</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0B53F8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    </w:t>
      </w:r>
    </w:p>
    <w:p w14:paraId="2F7191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xml:space="preserve">    </w:t>
      </w:r>
      <w:r>
        <w:rPr>
          <w:rFonts w:ascii="Consolas" w:hAnsi="Consolas" w:cs="Courier New"/>
          <w:color w:val="880000"/>
          <w:sz w:val="17"/>
          <w:szCs w:val="17"/>
        </w:rPr>
        <w:t># Remove stopwords</w:t>
      </w:r>
    </w:p>
    <w:p w14:paraId="32ECB7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token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 </w:t>
      </w:r>
      <w:r>
        <w:rPr>
          <w:rFonts w:ascii="Consolas" w:hAnsi="Consolas" w:cs="Courier New"/>
          <w:color w:val="000088"/>
          <w:sz w:val="17"/>
          <w:szCs w:val="17"/>
        </w:rPr>
        <w:t>if</w:t>
      </w:r>
      <w:r>
        <w:rPr>
          <w:rFonts w:ascii="Consolas" w:hAnsi="Consolas" w:cs="Courier New"/>
          <w:color w:val="000000"/>
          <w:sz w:val="17"/>
          <w:szCs w:val="17"/>
        </w:rPr>
        <w:t xml:space="preserve"> token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stopwords</w:t>
      </w:r>
      <w:r>
        <w:rPr>
          <w:rFonts w:ascii="Consolas" w:hAnsi="Consolas" w:cs="Courier New"/>
          <w:color w:val="666600"/>
          <w:sz w:val="17"/>
          <w:szCs w:val="17"/>
        </w:rPr>
        <w:t>.</w:t>
      </w:r>
      <w:r>
        <w:rPr>
          <w:rFonts w:ascii="Consolas" w:hAnsi="Consolas" w:cs="Courier New"/>
          <w:color w:val="000000"/>
          <w:sz w:val="17"/>
          <w:szCs w:val="17"/>
        </w:rPr>
        <w:t>words</w:t>
      </w:r>
      <w:r>
        <w:rPr>
          <w:rFonts w:ascii="Consolas" w:hAnsi="Consolas" w:cs="Courier New"/>
          <w:color w:val="666600"/>
          <w:sz w:val="17"/>
          <w:szCs w:val="17"/>
        </w:rPr>
        <w:t>(</w:t>
      </w:r>
      <w:r>
        <w:rPr>
          <w:rFonts w:ascii="Consolas" w:hAnsi="Consolas" w:cs="Courier New"/>
          <w:color w:val="008800"/>
          <w:sz w:val="17"/>
          <w:szCs w:val="17"/>
        </w:rPr>
        <w:t>'english'</w:t>
      </w:r>
      <w:r>
        <w:rPr>
          <w:rFonts w:ascii="Consolas" w:hAnsi="Consolas" w:cs="Courier New"/>
          <w:color w:val="666600"/>
          <w:sz w:val="17"/>
          <w:szCs w:val="17"/>
        </w:rPr>
        <w:t>)]</w:t>
      </w:r>
    </w:p>
    <w:p w14:paraId="3E5196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    </w:t>
      </w:r>
    </w:p>
    <w:p w14:paraId="5B1587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    </w:t>
      </w:r>
      <w:r>
        <w:rPr>
          <w:rFonts w:ascii="Consolas" w:hAnsi="Consolas" w:cs="Courier New"/>
          <w:color w:val="880000"/>
          <w:sz w:val="17"/>
          <w:szCs w:val="17"/>
        </w:rPr>
        <w:t># Lemmatize the tokens</w:t>
      </w:r>
    </w:p>
    <w:p w14:paraId="640ABC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xml:space="preserve">    lemmatizer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WordNetLemmatizer</w:t>
      </w:r>
      <w:r>
        <w:rPr>
          <w:rFonts w:ascii="Consolas" w:hAnsi="Consolas" w:cs="Courier New"/>
          <w:color w:val="666600"/>
          <w:sz w:val="17"/>
          <w:szCs w:val="17"/>
        </w:rPr>
        <w:t>()</w:t>
      </w:r>
    </w:p>
    <w:p w14:paraId="0AF3F4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lemmatizer</w:t>
      </w:r>
      <w:r>
        <w:rPr>
          <w:rFonts w:ascii="Consolas" w:hAnsi="Consolas" w:cs="Courier New"/>
          <w:color w:val="666600"/>
          <w:sz w:val="17"/>
          <w:szCs w:val="17"/>
        </w:rPr>
        <w:t>.</w:t>
      </w:r>
      <w:r>
        <w:rPr>
          <w:rFonts w:ascii="Consolas" w:hAnsi="Consolas" w:cs="Courier New"/>
          <w:color w:val="000000"/>
          <w:sz w:val="17"/>
          <w:szCs w:val="17"/>
        </w:rPr>
        <w:t>lemmatize</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w:t>
      </w:r>
      <w:r>
        <w:rPr>
          <w:rFonts w:ascii="Consolas" w:hAnsi="Consolas" w:cs="Courier New"/>
          <w:color w:val="666600"/>
          <w:sz w:val="17"/>
          <w:szCs w:val="17"/>
        </w:rPr>
        <w:t>]</w:t>
      </w:r>
    </w:p>
    <w:p w14:paraId="4BE7CA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 xml:space="preserve">    </w:t>
      </w:r>
    </w:p>
    <w:p w14:paraId="164801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xml:space="preserve">    </w:t>
      </w:r>
      <w:r>
        <w:rPr>
          <w:rFonts w:ascii="Consolas" w:hAnsi="Consolas" w:cs="Courier New"/>
          <w:color w:val="880000"/>
          <w:sz w:val="17"/>
          <w:szCs w:val="17"/>
        </w:rPr>
        <w:t># Identify the political entities mentioned in the topic</w:t>
      </w:r>
    </w:p>
    <w:p w14:paraId="6365C1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1BB75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w:t>
      </w:r>
      <w:r>
        <w:rPr>
          <w:rFonts w:ascii="Consolas" w:hAnsi="Consolas" w:cs="Courier New"/>
          <w:color w:val="666600"/>
          <w:sz w:val="17"/>
          <w:szCs w:val="17"/>
        </w:rPr>
        <w:t>:</w:t>
      </w:r>
    </w:p>
    <w:p w14:paraId="1FA9D4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"government"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"policy"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"politician"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"party"</w:t>
      </w:r>
      <w:r>
        <w:rPr>
          <w:rFonts w:ascii="Consolas" w:hAnsi="Consolas" w:cs="Courier New"/>
          <w:color w:val="666600"/>
          <w:sz w:val="17"/>
          <w:szCs w:val="17"/>
        </w:rPr>
        <w:t>]:</w:t>
      </w:r>
    </w:p>
    <w:p w14:paraId="5155CC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entities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p>
    <w:p w14:paraId="63984E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p>
    <w:p w14:paraId="651A84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xml:space="preserve">    </w:t>
      </w:r>
      <w:r>
        <w:rPr>
          <w:rFonts w:ascii="Consolas" w:hAnsi="Consolas" w:cs="Courier New"/>
          <w:color w:val="880000"/>
          <w:sz w:val="17"/>
          <w:szCs w:val="17"/>
        </w:rPr>
        <w:t># Generate a response based on the entities</w:t>
      </w:r>
    </w:p>
    <w:p w14:paraId="4556CE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understand that you are interested in {}."</w:t>
      </w:r>
      <w:r>
        <w:rPr>
          <w:rFonts w:ascii="Consolas" w:hAnsi="Consolas" w:cs="Courier New"/>
          <w:color w:val="666600"/>
          <w:sz w:val="17"/>
          <w:szCs w:val="17"/>
        </w:rPr>
        <w:t>.</w:t>
      </w:r>
      <w:r>
        <w:rPr>
          <w:rFonts w:ascii="Consolas" w:hAnsi="Consolas" w:cs="Courier New"/>
          <w:color w:val="000000"/>
          <w:sz w:val="17"/>
          <w:szCs w:val="17"/>
        </w:rPr>
        <w:t>format</w:t>
      </w:r>
      <w:r>
        <w:rPr>
          <w:rFonts w:ascii="Consolas" w:hAnsi="Consolas" w:cs="Courier New"/>
          <w:color w:val="666600"/>
          <w:sz w:val="17"/>
          <w:szCs w:val="17"/>
        </w:rPr>
        <w:t>(</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2E3024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p>
    <w:p w14:paraId="07F658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10A3E6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w:t>
      </w:r>
    </w:p>
    <w:p w14:paraId="7ABCEB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880000"/>
          <w:sz w:val="17"/>
          <w:szCs w:val="17"/>
        </w:rPr>
        <w:t># Test the function</w:t>
      </w:r>
    </w:p>
    <w:p w14:paraId="3C9898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understand_politics</w:t>
      </w:r>
      <w:r>
        <w:rPr>
          <w:rFonts w:ascii="Consolas" w:hAnsi="Consolas" w:cs="Courier New"/>
          <w:color w:val="666600"/>
          <w:sz w:val="17"/>
          <w:szCs w:val="17"/>
        </w:rPr>
        <w:t>(</w:t>
      </w:r>
      <w:r>
        <w:rPr>
          <w:rFonts w:ascii="Consolas" w:hAnsi="Consolas" w:cs="Courier New"/>
          <w:color w:val="008800"/>
          <w:sz w:val="17"/>
          <w:szCs w:val="17"/>
        </w:rPr>
        <w:t>"government policy on healthcare"</w:t>
      </w:r>
      <w:r>
        <w:rPr>
          <w:rFonts w:ascii="Consolas" w:hAnsi="Consolas" w:cs="Courier New"/>
          <w:color w:val="666600"/>
          <w:sz w:val="17"/>
          <w:szCs w:val="17"/>
        </w:rPr>
        <w:t>))</w:t>
      </w:r>
    </w:p>
    <w:p w14:paraId="45124E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w:t>
      </w:r>
    </w:p>
    <w:p w14:paraId="6A56F319" w14:textId="77777777" w:rsidR="00F83268" w:rsidRPr="00C41099" w:rsidRDefault="00F83268" w:rsidP="00F83268"/>
    <w:p w14:paraId="69722D58" w14:textId="1E1B6B09" w:rsidR="00F83268" w:rsidRDefault="00F83268" w:rsidP="00D17BA0">
      <w:pPr>
        <w:pStyle w:val="Heading3"/>
      </w:pPr>
      <w:bookmarkStart w:id="150" w:name="_Toc178780161"/>
      <w:r>
        <w:t>services\project_management.py</w:t>
      </w:r>
      <w:bookmarkEnd w:id="150"/>
    </w:p>
    <w:p w14:paraId="7D6D477C" w14:textId="32441F17" w:rsidR="00F83268" w:rsidRDefault="00F83268" w:rsidP="00D17BA0">
      <w:pPr>
        <w:pStyle w:val="Heading5"/>
      </w:pPr>
      <w:r>
        <w:t>The Code</w:t>
      </w:r>
    </w:p>
    <w:p w14:paraId="341D14A0"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services/project_management.py</w:t>
      </w:r>
    </w:p>
    <w:p w14:paraId="5AACFF76"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39D13AB1"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ProjectManagement</w:t>
      </w:r>
      <w:r>
        <w:rPr>
          <w:rFonts w:ascii="Consolas" w:hAnsi="Consolas" w:cs="Courier New"/>
          <w:color w:val="666600"/>
          <w:sz w:val="17"/>
          <w:szCs w:val="17"/>
        </w:rPr>
        <w:t>:</w:t>
      </w:r>
    </w:p>
    <w:p w14:paraId="2AC57690"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462391E"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projects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73626AF"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73771244"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create_project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project_name</w:t>
      </w:r>
      <w:r>
        <w:rPr>
          <w:rFonts w:ascii="Consolas" w:hAnsi="Consolas" w:cs="Courier New"/>
          <w:color w:val="666600"/>
          <w:sz w:val="17"/>
          <w:szCs w:val="17"/>
        </w:rPr>
        <w:t>):</w:t>
      </w:r>
    </w:p>
    <w:p w14:paraId="3A049CEF"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"""Create a new project."""</w:t>
      </w:r>
    </w:p>
    <w:p w14:paraId="5E055BC2"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project_name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p>
    <w:p w14:paraId="0E9E00A4"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"tasks"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"ongoing"</w:t>
      </w:r>
      <w:r>
        <w:rPr>
          <w:rFonts w:ascii="Consolas" w:hAnsi="Consolas" w:cs="Courier New"/>
          <w:color w:val="666600"/>
          <w:sz w:val="17"/>
          <w:szCs w:val="17"/>
        </w:rPr>
        <w:t>}</w:t>
      </w:r>
    </w:p>
    <w:p w14:paraId="5E8B3AEA"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'{project_name}' created."</w:t>
      </w:r>
    </w:p>
    <w:p w14:paraId="1E600AB6"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587AA94"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'{project_name}' already exists."</w:t>
      </w:r>
    </w:p>
    <w:p w14:paraId="20A7CE0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6097A959"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add_task</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project_name</w:t>
      </w:r>
      <w:r>
        <w:rPr>
          <w:rFonts w:ascii="Consolas" w:hAnsi="Consolas" w:cs="Courier New"/>
          <w:color w:val="666600"/>
          <w:sz w:val="17"/>
          <w:szCs w:val="17"/>
        </w:rPr>
        <w:t>,</w:t>
      </w:r>
      <w:r>
        <w:rPr>
          <w:rFonts w:ascii="Consolas" w:hAnsi="Consolas" w:cs="Courier New"/>
          <w:color w:val="000000"/>
          <w:sz w:val="17"/>
          <w:szCs w:val="17"/>
        </w:rPr>
        <w:t xml:space="preserve"> task</w:t>
      </w:r>
      <w:r>
        <w:rPr>
          <w:rFonts w:ascii="Consolas" w:hAnsi="Consolas" w:cs="Courier New"/>
          <w:color w:val="666600"/>
          <w:sz w:val="17"/>
          <w:szCs w:val="17"/>
        </w:rPr>
        <w:t>):</w:t>
      </w:r>
    </w:p>
    <w:p w14:paraId="3548AE20"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"""Add a task to a project."""</w:t>
      </w:r>
    </w:p>
    <w:p w14:paraId="404CBF9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project_name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p>
    <w:p w14:paraId="5B5EE603"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lastRenderedPageBreak/>
        <w:t xml:space="preserve">18.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8800"/>
          <w:sz w:val="17"/>
          <w:szCs w:val="17"/>
        </w:rPr>
        <w:t>"tasks"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task</w:t>
      </w:r>
      <w:r>
        <w:rPr>
          <w:rFonts w:ascii="Consolas" w:hAnsi="Consolas" w:cs="Courier New"/>
          <w:color w:val="666600"/>
          <w:sz w:val="17"/>
          <w:szCs w:val="17"/>
        </w:rPr>
        <w:t>)</w:t>
      </w:r>
    </w:p>
    <w:p w14:paraId="62AAD8FB"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"Task '{task}' added to project '{project_name}'."</w:t>
      </w:r>
    </w:p>
    <w:p w14:paraId="4F52F17F"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C076696"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'{project_name}' does not exist."</w:t>
      </w:r>
    </w:p>
    <w:p w14:paraId="02F74CFB"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450ED68"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list_projects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FB09FC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"""List all projects and their tasks."""</w:t>
      </w:r>
    </w:p>
    <w:p w14:paraId="05EE5C7B"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p>
    <w:p w14:paraId="245E7D3A"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"No projects available."</w:t>
      </w:r>
    </w:p>
    <w:p w14:paraId="57F6E9CB"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project_list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3673F4C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project_name</w:t>
      </w:r>
      <w:r>
        <w:rPr>
          <w:rFonts w:ascii="Consolas" w:hAnsi="Consolas" w:cs="Courier New"/>
          <w:color w:val="666600"/>
          <w:sz w:val="17"/>
          <w:szCs w:val="17"/>
        </w:rPr>
        <w:t>,</w:t>
      </w:r>
      <w:r>
        <w:rPr>
          <w:rFonts w:ascii="Consolas" w:hAnsi="Consolas" w:cs="Courier New"/>
          <w:color w:val="000000"/>
          <w:sz w:val="17"/>
          <w:szCs w:val="17"/>
        </w:rPr>
        <w:t xml:space="preserve"> details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r>
        <w:rPr>
          <w:rFonts w:ascii="Consolas" w:hAnsi="Consolas" w:cs="Courier New"/>
          <w:color w:val="000000"/>
          <w:sz w:val="17"/>
          <w:szCs w:val="17"/>
        </w:rPr>
        <w:t>items</w:t>
      </w:r>
      <w:r>
        <w:rPr>
          <w:rFonts w:ascii="Consolas" w:hAnsi="Consolas" w:cs="Courier New"/>
          <w:color w:val="666600"/>
          <w:sz w:val="17"/>
          <w:szCs w:val="17"/>
        </w:rPr>
        <w:t>():</w:t>
      </w:r>
    </w:p>
    <w:p w14:paraId="19823C94"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tasks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666600"/>
          <w:sz w:val="17"/>
          <w:szCs w:val="17"/>
        </w:rPr>
        <w:t>.</w:t>
      </w:r>
      <w:r>
        <w:rPr>
          <w:rFonts w:ascii="Consolas" w:hAnsi="Consolas" w:cs="Courier New"/>
          <w:color w:val="000088"/>
          <w:sz w:val="17"/>
          <w:szCs w:val="17"/>
        </w:rPr>
        <w:t>join</w:t>
      </w:r>
      <w:r>
        <w:rPr>
          <w:rFonts w:ascii="Consolas" w:hAnsi="Consolas" w:cs="Courier New"/>
          <w:color w:val="666600"/>
          <w:sz w:val="17"/>
          <w:szCs w:val="17"/>
        </w:rPr>
        <w:t>(</w:t>
      </w:r>
      <w:r>
        <w:rPr>
          <w:rFonts w:ascii="Consolas" w:hAnsi="Consolas" w:cs="Courier New"/>
          <w:color w:val="000000"/>
          <w:sz w:val="17"/>
          <w:szCs w:val="17"/>
        </w:rPr>
        <w:t>details</w:t>
      </w:r>
      <w:r>
        <w:rPr>
          <w:rFonts w:ascii="Consolas" w:hAnsi="Consolas" w:cs="Courier New"/>
          <w:color w:val="666600"/>
          <w:sz w:val="17"/>
          <w:szCs w:val="17"/>
        </w:rPr>
        <w:t>[</w:t>
      </w:r>
      <w:r>
        <w:rPr>
          <w:rFonts w:ascii="Consolas" w:hAnsi="Consolas" w:cs="Courier New"/>
          <w:color w:val="008800"/>
          <w:sz w:val="17"/>
          <w:szCs w:val="17"/>
        </w:rPr>
        <w:t>"tasks"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details</w:t>
      </w:r>
      <w:r>
        <w:rPr>
          <w:rFonts w:ascii="Consolas" w:hAnsi="Consolas" w:cs="Courier New"/>
          <w:color w:val="666600"/>
          <w:sz w:val="17"/>
          <w:szCs w:val="17"/>
        </w:rPr>
        <w:t>[</w:t>
      </w:r>
      <w:r>
        <w:rPr>
          <w:rFonts w:ascii="Consolas" w:hAnsi="Consolas" w:cs="Courier New"/>
          <w:color w:val="008800"/>
          <w:sz w:val="17"/>
          <w:szCs w:val="17"/>
        </w:rPr>
        <w:t>"tasks"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000000"/>
          <w:sz w:val="17"/>
          <w:szCs w:val="17"/>
        </w:rPr>
        <w:t xml:space="preserve"> </w:t>
      </w:r>
      <w:r>
        <w:rPr>
          <w:rFonts w:ascii="Consolas" w:hAnsi="Consolas" w:cs="Courier New"/>
          <w:color w:val="008800"/>
          <w:sz w:val="17"/>
          <w:szCs w:val="17"/>
        </w:rPr>
        <w:t>"No tasks."</w:t>
      </w:r>
    </w:p>
    <w:p w14:paraId="345ABBC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project_list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"Project: {project_name}, Status: {details['status']}, Tasks: {tasks}\n"</w:t>
      </w:r>
    </w:p>
    <w:p w14:paraId="17E29C1C"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project_list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6B8B975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539D525"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complete_project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project_name</w:t>
      </w:r>
      <w:r>
        <w:rPr>
          <w:rFonts w:ascii="Consolas" w:hAnsi="Consolas" w:cs="Courier New"/>
          <w:color w:val="666600"/>
          <w:sz w:val="17"/>
          <w:szCs w:val="17"/>
        </w:rPr>
        <w:t>):</w:t>
      </w:r>
    </w:p>
    <w:p w14:paraId="76B2E60C"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8800"/>
          <w:sz w:val="17"/>
          <w:szCs w:val="17"/>
        </w:rPr>
        <w:t>"""Mark a project as completed."""</w:t>
      </w:r>
    </w:p>
    <w:p w14:paraId="483052FE"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project_name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p>
    <w:p w14:paraId="00ECC533"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projects</w:t>
      </w:r>
      <w:r>
        <w:rPr>
          <w:rFonts w:ascii="Consolas" w:hAnsi="Consolas" w:cs="Courier New"/>
          <w:color w:val="666600"/>
          <w:sz w:val="17"/>
          <w:szCs w:val="17"/>
        </w:rPr>
        <w:t>[</w:t>
      </w:r>
      <w:r>
        <w:rPr>
          <w:rFonts w:ascii="Consolas" w:hAnsi="Consolas" w:cs="Courier New"/>
          <w:color w:val="000000"/>
          <w:sz w:val="17"/>
          <w:szCs w:val="17"/>
        </w:rPr>
        <w:t>project_name</w:t>
      </w:r>
      <w:r>
        <w:rPr>
          <w:rFonts w:ascii="Consolas" w:hAnsi="Consolas" w:cs="Courier New"/>
          <w:color w:val="666600"/>
          <w:sz w:val="17"/>
          <w:szCs w:val="17"/>
        </w:rPr>
        <w:t>][</w:t>
      </w:r>
      <w:r>
        <w:rPr>
          <w:rFonts w:ascii="Consolas" w:hAnsi="Consolas" w:cs="Courier New"/>
          <w:color w:val="008800"/>
          <w:sz w:val="17"/>
          <w:szCs w:val="17"/>
        </w:rPr>
        <w:t>"status"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"completed"</w:t>
      </w:r>
    </w:p>
    <w:p w14:paraId="1655F0B9"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'{project_name}' marked as completed."</w:t>
      </w:r>
    </w:p>
    <w:p w14:paraId="7A00AFB6"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0761E1E7"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"Project '{project_name}' does not exist."</w:t>
      </w:r>
    </w:p>
    <w:p w14:paraId="512411B1"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6FC784AC" w14:textId="77777777" w:rsidR="00D17BA0" w:rsidRDefault="00D17BA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4542273"/>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47F4F022" w14:textId="77777777" w:rsidR="00314D83" w:rsidRDefault="00314D83" w:rsidP="00F83268"/>
    <w:p w14:paraId="7FC8FAAD" w14:textId="77777777" w:rsidR="00314D83" w:rsidRPr="00C41099" w:rsidRDefault="00314D83" w:rsidP="00F83268"/>
    <w:p w14:paraId="44AC229A" w14:textId="77777777" w:rsidR="00F83268" w:rsidRDefault="00F83268" w:rsidP="00F83268">
      <w:pPr>
        <w:pStyle w:val="Heading3"/>
      </w:pPr>
      <w:bookmarkStart w:id="151" w:name="_Toc178780162"/>
      <w:r>
        <w:t>services\sexual_content</w:t>
      </w:r>
      <w:bookmarkEnd w:id="151"/>
    </w:p>
    <w:p w14:paraId="1AB858A5" w14:textId="77777777" w:rsidR="00F83268" w:rsidRDefault="00F83268" w:rsidP="00F83268"/>
    <w:p w14:paraId="2D2D7E98" w14:textId="77777777" w:rsidR="00F83268" w:rsidRDefault="00F83268" w:rsidP="00F83268">
      <w:pPr>
        <w:pStyle w:val="Heading5"/>
      </w:pPr>
      <w:r>
        <w:t>The Code</w:t>
      </w:r>
    </w:p>
    <w:p w14:paraId="455E6017" w14:textId="77777777" w:rsidR="00F83268" w:rsidRPr="005344A4" w:rsidRDefault="00F83268" w:rsidP="00F83268"/>
    <w:p w14:paraId="509928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datetime</w:t>
      </w:r>
    </w:p>
    <w:p w14:paraId="1EA612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642CD4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6CF3D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Define a dictionary of sexual content topics</w:t>
      </w:r>
    </w:p>
    <w:p w14:paraId="777C13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sexual_content_topics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E087A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"anatomy"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the difference between a vagina and a vulva?"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the different types of sexual orientation?"</w:t>
      </w:r>
      <w:r>
        <w:rPr>
          <w:rFonts w:ascii="Consolas" w:hAnsi="Consolas" w:cs="Courier New"/>
          <w:color w:val="666600"/>
          <w:sz w:val="17"/>
          <w:szCs w:val="17"/>
        </w:rPr>
        <w:t>],</w:t>
      </w:r>
    </w:p>
    <w:p w14:paraId="564A70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"physiology"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"How does sexual arousal work?"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are the physical effects of orgasm?"</w:t>
      </w:r>
      <w:r>
        <w:rPr>
          <w:rFonts w:ascii="Consolas" w:hAnsi="Consolas" w:cs="Courier New"/>
          <w:color w:val="666600"/>
          <w:sz w:val="17"/>
          <w:szCs w:val="17"/>
        </w:rPr>
        <w:t>],</w:t>
      </w:r>
    </w:p>
    <w:p w14:paraId="00D5C1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"intimacy"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ways to build intimacy with a partner?"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communicate my desires to my partner?"</w:t>
      </w:r>
      <w:r>
        <w:rPr>
          <w:rFonts w:ascii="Consolas" w:hAnsi="Consolas" w:cs="Courier New"/>
          <w:color w:val="666600"/>
          <w:sz w:val="17"/>
          <w:szCs w:val="17"/>
        </w:rPr>
        <w:t>],</w:t>
      </w:r>
    </w:p>
    <w:p w14:paraId="237626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is enthusiastic 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ensure I have consent before engaging in sexual activity?"</w:t>
      </w:r>
      <w:r>
        <w:rPr>
          <w:rFonts w:ascii="Consolas" w:hAnsi="Consolas" w:cs="Courier New"/>
          <w:color w:val="666600"/>
          <w:sz w:val="17"/>
          <w:szCs w:val="17"/>
        </w:rPr>
        <w:t>],</w:t>
      </w:r>
    </w:p>
    <w:p w14:paraId="06B5E1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w:t>
      </w:r>
      <w:r>
        <w:rPr>
          <w:rFonts w:ascii="Consolas" w:hAnsi="Consolas" w:cs="Courier New"/>
          <w:color w:val="008800"/>
          <w:sz w:val="17"/>
          <w:szCs w:val="17"/>
        </w:rPr>
        <w:t>"relationships"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"What are some common issues in romantic 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"How can I maintain a healthy and fulfilling relationship?"</w:t>
      </w:r>
      <w:r>
        <w:rPr>
          <w:rFonts w:ascii="Consolas" w:hAnsi="Consolas" w:cs="Courier New"/>
          <w:color w:val="666600"/>
          <w:sz w:val="17"/>
          <w:szCs w:val="17"/>
        </w:rPr>
        <w:t>]</w:t>
      </w:r>
    </w:p>
    <w:p w14:paraId="0A9176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666600"/>
          <w:sz w:val="17"/>
          <w:szCs w:val="17"/>
        </w:rPr>
        <w:t>}</w:t>
      </w:r>
    </w:p>
    <w:p w14:paraId="098438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w:t>
      </w:r>
    </w:p>
    <w:p w14:paraId="308A1B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880000"/>
          <w:sz w:val="17"/>
          <w:szCs w:val="17"/>
        </w:rPr>
        <w:t># Define a function to respond to user queries about sexual content</w:t>
      </w:r>
    </w:p>
    <w:p w14:paraId="3D5A90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88"/>
          <w:sz w:val="17"/>
          <w:szCs w:val="17"/>
        </w:rPr>
        <w:t>def</w:t>
      </w:r>
      <w:r>
        <w:rPr>
          <w:rFonts w:ascii="Consolas" w:hAnsi="Consolas" w:cs="Courier New"/>
          <w:color w:val="000000"/>
          <w:sz w:val="17"/>
          <w:szCs w:val="17"/>
        </w:rPr>
        <w:t xml:space="preserve"> respond_to_sexual_content_query</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565851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    </w:t>
      </w:r>
      <w:r>
        <w:rPr>
          <w:rFonts w:ascii="Consolas" w:hAnsi="Consolas" w:cs="Courier New"/>
          <w:color w:val="880000"/>
          <w:sz w:val="17"/>
          <w:szCs w:val="17"/>
        </w:rPr>
        <w:t># Check if the query is related to sexual content</w:t>
      </w:r>
    </w:p>
    <w:p w14:paraId="152AB9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any</w:t>
      </w:r>
      <w:r>
        <w:rPr>
          <w:rFonts w:ascii="Consolas" w:hAnsi="Consolas" w:cs="Courier New"/>
          <w:color w:val="666600"/>
          <w:sz w:val="17"/>
          <w:szCs w:val="17"/>
        </w:rPr>
        <w:t>(</w:t>
      </w:r>
      <w:r>
        <w:rPr>
          <w:rFonts w:ascii="Consolas" w:hAnsi="Consolas" w:cs="Courier New"/>
          <w:color w:val="000000"/>
          <w:sz w:val="17"/>
          <w:szCs w:val="17"/>
        </w:rPr>
        <w:t xml:space="preserve">topic </w:t>
      </w:r>
      <w:r>
        <w:rPr>
          <w:rFonts w:ascii="Consolas" w:hAnsi="Consolas" w:cs="Courier New"/>
          <w:color w:val="000088"/>
          <w:sz w:val="17"/>
          <w:szCs w:val="17"/>
        </w:rPr>
        <w:t>in</w:t>
      </w:r>
      <w:r>
        <w:rPr>
          <w:rFonts w:ascii="Consolas" w:hAnsi="Consolas" w:cs="Courier New"/>
          <w:color w:val="000000"/>
          <w:sz w:val="17"/>
          <w:szCs w:val="17"/>
        </w:rPr>
        <w:t xml:space="preserve"> query</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sexual_content_topics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23255D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xml:space="preserve">        </w:t>
      </w:r>
      <w:r>
        <w:rPr>
          <w:rFonts w:ascii="Consolas" w:hAnsi="Consolas" w:cs="Courier New"/>
          <w:color w:val="880000"/>
          <w:sz w:val="17"/>
          <w:szCs w:val="17"/>
        </w:rPr>
        <w:t># Choose a random topic from the dictionary</w:t>
      </w:r>
    </w:p>
    <w:p w14:paraId="6B88C9D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topic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sexual_content_topics</w:t>
      </w:r>
      <w:r>
        <w:rPr>
          <w:rFonts w:ascii="Consolas" w:hAnsi="Consolas" w:cs="Courier New"/>
          <w:color w:val="666600"/>
          <w:sz w:val="17"/>
          <w:szCs w:val="17"/>
        </w:rPr>
        <w:t>.</w:t>
      </w:r>
      <w:r>
        <w:rPr>
          <w:rFonts w:ascii="Consolas" w:hAnsi="Consolas" w:cs="Courier New"/>
          <w:color w:val="000000"/>
          <w:sz w:val="17"/>
          <w:szCs w:val="17"/>
        </w:rPr>
        <w:t>keys</w:t>
      </w:r>
      <w:r>
        <w:rPr>
          <w:rFonts w:ascii="Consolas" w:hAnsi="Consolas" w:cs="Courier New"/>
          <w:color w:val="666600"/>
          <w:sz w:val="17"/>
          <w:szCs w:val="17"/>
        </w:rPr>
        <w:t>()))</w:t>
      </w:r>
    </w:p>
    <w:p w14:paraId="79B4E6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880000"/>
          <w:sz w:val="17"/>
          <w:szCs w:val="17"/>
        </w:rPr>
        <w:t># Choose a random question from the topic</w:t>
      </w:r>
    </w:p>
    <w:p w14:paraId="2BF5AD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question </w:t>
      </w:r>
      <w:r>
        <w:rPr>
          <w:rFonts w:ascii="Consolas" w:hAnsi="Consolas" w:cs="Courier New"/>
          <w:color w:val="666600"/>
          <w:sz w:val="17"/>
          <w:szCs w:val="17"/>
        </w:rPr>
        <w:t>=</w:t>
      </w:r>
      <w:r>
        <w:rPr>
          <w:rFonts w:ascii="Consolas" w:hAnsi="Consolas" w:cs="Courier New"/>
          <w:color w:val="000000"/>
          <w:sz w:val="17"/>
          <w:szCs w:val="17"/>
        </w:rPr>
        <w:t xml:space="preserve"> random</w:t>
      </w:r>
      <w:r>
        <w:rPr>
          <w:rFonts w:ascii="Consolas" w:hAnsi="Consolas" w:cs="Courier New"/>
          <w:color w:val="666600"/>
          <w:sz w:val="17"/>
          <w:szCs w:val="17"/>
        </w:rPr>
        <w:t>.</w:t>
      </w:r>
      <w:r>
        <w:rPr>
          <w:rFonts w:ascii="Consolas" w:hAnsi="Consolas" w:cs="Courier New"/>
          <w:color w:val="000000"/>
          <w:sz w:val="17"/>
          <w:szCs w:val="17"/>
        </w:rPr>
        <w:t>choice</w:t>
      </w:r>
      <w:r>
        <w:rPr>
          <w:rFonts w:ascii="Consolas" w:hAnsi="Consolas" w:cs="Courier New"/>
          <w:color w:val="666600"/>
          <w:sz w:val="17"/>
          <w:szCs w:val="17"/>
        </w:rPr>
        <w:t>(</w:t>
      </w:r>
      <w:r>
        <w:rPr>
          <w:rFonts w:ascii="Consolas" w:hAnsi="Consolas" w:cs="Courier New"/>
          <w:color w:val="000000"/>
          <w:sz w:val="17"/>
          <w:szCs w:val="17"/>
        </w:rPr>
        <w:t>sexual_content_topics</w:t>
      </w:r>
      <w:r>
        <w:rPr>
          <w:rFonts w:ascii="Consolas" w:hAnsi="Consolas" w:cs="Courier New"/>
          <w:color w:val="666600"/>
          <w:sz w:val="17"/>
          <w:szCs w:val="17"/>
        </w:rPr>
        <w:t>[</w:t>
      </w:r>
      <w:r>
        <w:rPr>
          <w:rFonts w:ascii="Consolas" w:hAnsi="Consolas" w:cs="Courier New"/>
          <w:color w:val="000000"/>
          <w:sz w:val="17"/>
          <w:szCs w:val="17"/>
        </w:rPr>
        <w:t>topic</w:t>
      </w:r>
      <w:r>
        <w:rPr>
          <w:rFonts w:ascii="Consolas" w:hAnsi="Consolas" w:cs="Courier New"/>
          <w:color w:val="666600"/>
          <w:sz w:val="17"/>
          <w:szCs w:val="17"/>
        </w:rPr>
        <w:t>])</w:t>
      </w:r>
    </w:p>
    <w:p w14:paraId="0B150C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xml:space="preserve">        </w:t>
      </w:r>
      <w:r>
        <w:rPr>
          <w:rFonts w:ascii="Consolas" w:hAnsi="Consolas" w:cs="Courier New"/>
          <w:color w:val="880000"/>
          <w:sz w:val="17"/>
          <w:szCs w:val="17"/>
        </w:rPr>
        <w:t># Respond to the user with a helpful and informative answer</w:t>
      </w:r>
    </w:p>
    <w:p w14:paraId="418139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"I'm happy to help with that! {question} is a great question. Here's what I know: [insert informative answer here]."</w:t>
      </w:r>
    </w:p>
    <w:p w14:paraId="1581CF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00B7F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w:t>
      </w:r>
      <w:r>
        <w:rPr>
          <w:rFonts w:ascii="Consolas" w:hAnsi="Consolas" w:cs="Courier New"/>
          <w:color w:val="880000"/>
          <w:sz w:val="17"/>
          <w:szCs w:val="17"/>
        </w:rPr>
        <w:t># If the query is not related to sexual content, respond with a neutral message</w:t>
      </w:r>
    </w:p>
    <w:p w14:paraId="442CAB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sure I understand what you're asking. Can you please rephrase your question?"</w:t>
      </w:r>
    </w:p>
    <w:p w14:paraId="00C37B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w:t>
      </w:r>
    </w:p>
    <w:p w14:paraId="666480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880000"/>
          <w:sz w:val="17"/>
          <w:szCs w:val="17"/>
        </w:rPr>
        <w:t># Test the function</w:t>
      </w:r>
    </w:p>
    <w:p w14:paraId="3892AF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user_query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 is the difference between a vagina and a vulva?"</w:t>
      </w:r>
    </w:p>
    <w:p w14:paraId="6E6388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respond_to_sexual_content_query</w:t>
      </w:r>
      <w:r>
        <w:rPr>
          <w:rFonts w:ascii="Consolas" w:hAnsi="Consolas" w:cs="Courier New"/>
          <w:color w:val="666600"/>
          <w:sz w:val="17"/>
          <w:szCs w:val="17"/>
        </w:rPr>
        <w:t>(</w:t>
      </w:r>
      <w:r>
        <w:rPr>
          <w:rFonts w:ascii="Consolas" w:hAnsi="Consolas" w:cs="Courier New"/>
          <w:color w:val="000000"/>
          <w:sz w:val="17"/>
          <w:szCs w:val="17"/>
        </w:rPr>
        <w:t>user_query</w:t>
      </w:r>
      <w:r>
        <w:rPr>
          <w:rFonts w:ascii="Consolas" w:hAnsi="Consolas" w:cs="Courier New"/>
          <w:color w:val="666600"/>
          <w:sz w:val="17"/>
          <w:szCs w:val="17"/>
        </w:rPr>
        <w:t>))</w:t>
      </w:r>
    </w:p>
    <w:p w14:paraId="7B852A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w:t>
      </w:r>
    </w:p>
    <w:p w14:paraId="3EB194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3D91BA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1A9F9F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78B0D4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32DEA5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pipeline</w:t>
      </w:r>
    </w:p>
    <w:p w14:paraId="227306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00"/>
          <w:sz w:val="17"/>
          <w:szCs w:val="17"/>
        </w:rPr>
        <w:t> </w:t>
      </w:r>
    </w:p>
    <w:p w14:paraId="31D929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880000"/>
          <w:sz w:val="17"/>
          <w:szCs w:val="17"/>
        </w:rPr>
        <w:t># Define a function to analyze Pornhub content</w:t>
      </w:r>
    </w:p>
    <w:p w14:paraId="730BF9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88"/>
          <w:sz w:val="17"/>
          <w:szCs w:val="17"/>
        </w:rPr>
        <w:t>def</w:t>
      </w:r>
      <w:r>
        <w:rPr>
          <w:rFonts w:ascii="Consolas" w:hAnsi="Consolas" w:cs="Courier New"/>
          <w:color w:val="000000"/>
          <w:sz w:val="17"/>
          <w:szCs w:val="17"/>
        </w:rPr>
        <w:t xml:space="preserve"> analyze_pornhub_content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2D7B48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w:t>
      </w:r>
      <w:r>
        <w:rPr>
          <w:rFonts w:ascii="Consolas" w:hAnsi="Consolas" w:cs="Courier New"/>
          <w:color w:val="880000"/>
          <w:sz w:val="17"/>
          <w:szCs w:val="17"/>
        </w:rPr>
        <w:t># Send a request to the Pornhub page</w:t>
      </w:r>
    </w:p>
    <w:p w14:paraId="6DA1C8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2A275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    </w:t>
      </w:r>
      <w:r>
        <w:rPr>
          <w:rFonts w:ascii="Consolas" w:hAnsi="Consolas" w:cs="Courier New"/>
          <w:color w:val="880000"/>
          <w:sz w:val="17"/>
          <w:szCs w:val="17"/>
        </w:rPr>
        <w:t># Parse the HTML content using BeautifulSoup</w:t>
      </w:r>
    </w:p>
    <w:p w14:paraId="5D78615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6E3AA7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    </w:t>
      </w:r>
      <w:r>
        <w:rPr>
          <w:rFonts w:ascii="Consolas" w:hAnsi="Consolas" w:cs="Courier New"/>
          <w:color w:val="880000"/>
          <w:sz w:val="17"/>
          <w:szCs w:val="17"/>
        </w:rPr>
        <w:t># Extract the video title, description, and tags</w:t>
      </w:r>
    </w:p>
    <w:p w14:paraId="5B4A57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 xml:space="preserve">    title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'h1'</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4DFA10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xml:space="preserve">    description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0D51E7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xml:space="preserve">    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tag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tag </w:t>
      </w:r>
      <w:r>
        <w:rPr>
          <w:rFonts w:ascii="Consolas" w:hAnsi="Consolas" w:cs="Courier New"/>
          <w:color w:val="000088"/>
          <w:sz w:val="17"/>
          <w:szCs w:val="17"/>
        </w:rPr>
        <w:t>in</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find_all</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'tag'</w:t>
      </w:r>
      <w:r>
        <w:rPr>
          <w:rFonts w:ascii="Consolas" w:hAnsi="Consolas" w:cs="Courier New"/>
          <w:color w:val="666600"/>
          <w:sz w:val="17"/>
          <w:szCs w:val="17"/>
        </w:rPr>
        <w:t>)]</w:t>
      </w:r>
    </w:p>
    <w:p w14:paraId="1A2BB4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00"/>
          <w:sz w:val="17"/>
          <w:szCs w:val="17"/>
        </w:rPr>
        <w:t xml:space="preserve">    </w:t>
      </w:r>
      <w:r>
        <w:rPr>
          <w:rFonts w:ascii="Consolas" w:hAnsi="Consolas" w:cs="Courier New"/>
          <w:color w:val="880000"/>
          <w:sz w:val="17"/>
          <w:szCs w:val="17"/>
        </w:rPr>
        <w:t># Analyze the video content using computer vision</w:t>
      </w:r>
    </w:p>
    <w:p w14:paraId="19AD15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 xml:space="preserve">    video_url </w:t>
      </w:r>
      <w:r>
        <w:rPr>
          <w:rFonts w:ascii="Consolas" w:hAnsi="Consolas" w:cs="Courier New"/>
          <w:color w:val="666600"/>
          <w:sz w:val="17"/>
          <w:szCs w:val="17"/>
        </w:rPr>
        <w:t>=</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'source'</w:t>
      </w:r>
      <w:r>
        <w:rPr>
          <w:rFonts w:ascii="Consolas" w:hAnsi="Consolas" w:cs="Courier New"/>
          <w:color w:val="666600"/>
          <w:sz w:val="17"/>
          <w:szCs w:val="17"/>
        </w:rPr>
        <w:t>,</w:t>
      </w:r>
      <w:r>
        <w:rPr>
          <w:rFonts w:ascii="Consolas" w:hAnsi="Consolas" w:cs="Courier New"/>
          <w:color w:val="000000"/>
          <w:sz w:val="17"/>
          <w:szCs w:val="17"/>
        </w:rPr>
        <w:t xml:space="preserve"> type</w:t>
      </w:r>
      <w:r>
        <w:rPr>
          <w:rFonts w:ascii="Consolas" w:hAnsi="Consolas" w:cs="Courier New"/>
          <w:color w:val="666600"/>
          <w:sz w:val="17"/>
          <w:szCs w:val="17"/>
        </w:rPr>
        <w:t>=</w:t>
      </w:r>
      <w:r>
        <w:rPr>
          <w:rFonts w:ascii="Consolas" w:hAnsi="Consolas" w:cs="Courier New"/>
          <w:color w:val="008800"/>
          <w:sz w:val="17"/>
          <w:szCs w:val="17"/>
        </w:rPr>
        <w:t>'video/mp4'</w:t>
      </w:r>
      <w:r>
        <w:rPr>
          <w:rFonts w:ascii="Consolas" w:hAnsi="Consolas" w:cs="Courier New"/>
          <w:color w:val="666600"/>
          <w:sz w:val="17"/>
          <w:szCs w:val="17"/>
        </w:rPr>
        <w:t>)[</w:t>
      </w:r>
      <w:r>
        <w:rPr>
          <w:rFonts w:ascii="Consolas" w:hAnsi="Consolas" w:cs="Courier New"/>
          <w:color w:val="008800"/>
          <w:sz w:val="17"/>
          <w:szCs w:val="17"/>
        </w:rPr>
        <w:t>'src'</w:t>
      </w:r>
      <w:r>
        <w:rPr>
          <w:rFonts w:ascii="Consolas" w:hAnsi="Consolas" w:cs="Courier New"/>
          <w:color w:val="666600"/>
          <w:sz w:val="17"/>
          <w:szCs w:val="17"/>
        </w:rPr>
        <w:t>]</w:t>
      </w:r>
    </w:p>
    <w:p w14:paraId="201A89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0000"/>
          <w:sz w:val="17"/>
          <w:szCs w:val="17"/>
        </w:rPr>
        <w:t>video_url</w:t>
      </w:r>
      <w:r>
        <w:rPr>
          <w:rFonts w:ascii="Consolas" w:hAnsi="Consolas" w:cs="Courier New"/>
          <w:color w:val="666600"/>
          <w:sz w:val="17"/>
          <w:szCs w:val="17"/>
        </w:rPr>
        <w:t>)</w:t>
      </w:r>
    </w:p>
    <w:p w14:paraId="35235E3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frames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8E271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1229D9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6A9289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12AAAC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000088"/>
          <w:sz w:val="17"/>
          <w:szCs w:val="17"/>
        </w:rPr>
        <w:t>break</w:t>
      </w:r>
    </w:p>
    <w:p w14:paraId="38ACC1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frames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5691BD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880000"/>
          <w:sz w:val="17"/>
          <w:szCs w:val="17"/>
        </w:rPr>
        <w:t># Extract features from the video frames</w:t>
      </w:r>
    </w:p>
    <w:p w14:paraId="302D9C5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features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0D3229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frame </w:t>
      </w:r>
      <w:r>
        <w:rPr>
          <w:rFonts w:ascii="Consolas" w:hAnsi="Consolas" w:cs="Courier New"/>
          <w:color w:val="000088"/>
          <w:sz w:val="17"/>
          <w:szCs w:val="17"/>
        </w:rPr>
        <w:t>in</w:t>
      </w:r>
      <w:r>
        <w:rPr>
          <w:rFonts w:ascii="Consolas" w:hAnsi="Consolas" w:cs="Courier New"/>
          <w:color w:val="000000"/>
          <w:sz w:val="17"/>
          <w:szCs w:val="17"/>
        </w:rPr>
        <w:t xml:space="preserve"> frames</w:t>
      </w:r>
      <w:r>
        <w:rPr>
          <w:rFonts w:ascii="Consolas" w:hAnsi="Consolas" w:cs="Courier New"/>
          <w:color w:val="666600"/>
          <w:sz w:val="17"/>
          <w:szCs w:val="17"/>
        </w:rPr>
        <w:t>:</w:t>
      </w:r>
    </w:p>
    <w:p w14:paraId="1EE236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features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resize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224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224</w:t>
      </w:r>
      <w:r>
        <w:rPr>
          <w:rFonts w:ascii="Consolas" w:hAnsi="Consolas" w:cs="Courier New"/>
          <w:color w:val="666600"/>
          <w:sz w:val="17"/>
          <w:szCs w:val="17"/>
        </w:rPr>
        <w:t>)))</w:t>
      </w:r>
    </w:p>
    <w:p w14:paraId="673E54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features </w:t>
      </w:r>
      <w:r>
        <w:rPr>
          <w:rFonts w:ascii="Consolas" w:hAnsi="Consolas" w:cs="Courier New"/>
          <w:color w:val="666600"/>
          <w:sz w:val="17"/>
          <w:szCs w:val="17"/>
        </w:rPr>
        <w:t>=</w:t>
      </w:r>
      <w:r>
        <w:rPr>
          <w:rFonts w:ascii="Consolas" w:hAnsi="Consolas" w:cs="Courier New"/>
          <w:color w:val="000000"/>
          <w:sz w:val="17"/>
          <w:szCs w:val="17"/>
        </w:rPr>
        <w:t xml:space="preserve"> np</w:t>
      </w:r>
      <w:r>
        <w:rPr>
          <w:rFonts w:ascii="Consolas" w:hAnsi="Consolas" w:cs="Courier New"/>
          <w:color w:val="666600"/>
          <w:sz w:val="17"/>
          <w:szCs w:val="17"/>
        </w:rPr>
        <w:t>.</w:t>
      </w:r>
      <w:r>
        <w:rPr>
          <w:rFonts w:ascii="Consolas" w:hAnsi="Consolas" w:cs="Courier New"/>
          <w:color w:val="000000"/>
          <w:sz w:val="17"/>
          <w:szCs w:val="17"/>
        </w:rPr>
        <w:t>array</w:t>
      </w:r>
      <w:r>
        <w:rPr>
          <w:rFonts w:ascii="Consolas" w:hAnsi="Consolas" w:cs="Courier New"/>
          <w:color w:val="666600"/>
          <w:sz w:val="17"/>
          <w:szCs w:val="17"/>
        </w:rPr>
        <w:t>(</w:t>
      </w:r>
      <w:r>
        <w:rPr>
          <w:rFonts w:ascii="Consolas" w:hAnsi="Consolas" w:cs="Courier New"/>
          <w:color w:val="000000"/>
          <w:sz w:val="17"/>
          <w:szCs w:val="17"/>
        </w:rPr>
        <w:t>features</w:t>
      </w:r>
      <w:r>
        <w:rPr>
          <w:rFonts w:ascii="Consolas" w:hAnsi="Consolas" w:cs="Courier New"/>
          <w:color w:val="666600"/>
          <w:sz w:val="17"/>
          <w:szCs w:val="17"/>
        </w:rPr>
        <w:t>)</w:t>
      </w:r>
    </w:p>
    <w:p w14:paraId="5D32E2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w:t>
      </w:r>
      <w:r>
        <w:rPr>
          <w:rFonts w:ascii="Consolas" w:hAnsi="Consolas" w:cs="Courier New"/>
          <w:color w:val="880000"/>
          <w:sz w:val="17"/>
          <w:szCs w:val="17"/>
        </w:rPr>
        <w:t># Use a machine learning model to analyze the features</w:t>
      </w:r>
    </w:p>
    <w:p w14:paraId="041CE5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8800"/>
          <w:sz w:val="17"/>
          <w:szCs w:val="17"/>
        </w:rPr>
        <w:t>'image-classification'</w:t>
      </w:r>
      <w:r>
        <w:rPr>
          <w:rFonts w:ascii="Consolas" w:hAnsi="Consolas" w:cs="Courier New"/>
          <w:color w:val="666600"/>
          <w:sz w:val="17"/>
          <w:szCs w:val="17"/>
        </w:rPr>
        <w:t>)</w:t>
      </w:r>
    </w:p>
    <w:p w14:paraId="63A1BA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predictions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features</w:t>
      </w:r>
      <w:r>
        <w:rPr>
          <w:rFonts w:ascii="Consolas" w:hAnsi="Consolas" w:cs="Courier New"/>
          <w:color w:val="666600"/>
          <w:sz w:val="17"/>
          <w:szCs w:val="17"/>
        </w:rPr>
        <w:t>)</w:t>
      </w:r>
    </w:p>
    <w:p w14:paraId="4E7C09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 Return the analysis results</w:t>
      </w:r>
    </w:p>
    <w:p w14:paraId="0796A6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tags</w:t>
      </w:r>
      <w:r>
        <w:rPr>
          <w:rFonts w:ascii="Consolas" w:hAnsi="Consolas" w:cs="Courier New"/>
          <w:color w:val="666600"/>
          <w:sz w:val="17"/>
          <w:szCs w:val="17"/>
        </w:rPr>
        <w:t>,</w:t>
      </w:r>
      <w:r>
        <w:rPr>
          <w:rFonts w:ascii="Consolas" w:hAnsi="Consolas" w:cs="Courier New"/>
          <w:color w:val="000000"/>
          <w:sz w:val="17"/>
          <w:szCs w:val="17"/>
        </w:rPr>
        <w:t xml:space="preserve"> predictions</w:t>
      </w:r>
    </w:p>
    <w:p w14:paraId="397DE2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2D75809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Define a function to generate social media posts</w:t>
      </w:r>
    </w:p>
    <w:p w14:paraId="0FD228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88"/>
          <w:sz w:val="17"/>
          <w:szCs w:val="17"/>
        </w:rPr>
        <w:t>def</w:t>
      </w:r>
      <w:r>
        <w:rPr>
          <w:rFonts w:ascii="Consolas" w:hAnsi="Consolas" w:cs="Courier New"/>
          <w:color w:val="000000"/>
          <w:sz w:val="17"/>
          <w:szCs w:val="17"/>
        </w:rPr>
        <w:t xml:space="preserve"> generate_social_media_post</w:t>
      </w:r>
      <w:r>
        <w:rPr>
          <w:rFonts w:ascii="Consolas" w:hAnsi="Consolas" w:cs="Courier New"/>
          <w:color w:val="666600"/>
          <w:sz w:val="17"/>
          <w:szCs w:val="17"/>
        </w:rPr>
        <w:t>(</w:t>
      </w:r>
      <w:r>
        <w:rPr>
          <w:rFonts w:ascii="Consolas" w:hAnsi="Consolas" w:cs="Courier New"/>
          <w:color w:val="000000"/>
          <w:sz w:val="17"/>
          <w:szCs w:val="17"/>
        </w:rPr>
        <w:t>content_type</w:t>
      </w:r>
      <w:r>
        <w:rPr>
          <w:rFonts w:ascii="Consolas" w:hAnsi="Consolas" w:cs="Courier New"/>
          <w:color w:val="666600"/>
          <w:sz w:val="17"/>
          <w:szCs w:val="17"/>
        </w:rPr>
        <w:t>):</w:t>
      </w:r>
    </w:p>
    <w:p w14:paraId="0C6F1A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    </w:t>
      </w:r>
      <w:r>
        <w:rPr>
          <w:rFonts w:ascii="Consolas" w:hAnsi="Consolas" w:cs="Courier New"/>
          <w:color w:val="880000"/>
          <w:sz w:val="17"/>
          <w:szCs w:val="17"/>
        </w:rPr>
        <w:t># Use a natural language processing model to generate a post</w:t>
      </w:r>
    </w:p>
    <w:p w14:paraId="1D6561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8800"/>
          <w:sz w:val="17"/>
          <w:szCs w:val="17"/>
        </w:rPr>
        <w:t>'text-generation'</w:t>
      </w:r>
      <w:r>
        <w:rPr>
          <w:rFonts w:ascii="Consolas" w:hAnsi="Consolas" w:cs="Courier New"/>
          <w:color w:val="666600"/>
          <w:sz w:val="17"/>
          <w:szCs w:val="17"/>
        </w:rPr>
        <w:t>)</w:t>
      </w:r>
    </w:p>
    <w:p w14:paraId="554B08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"Generate a {content_type} social media post"</w:t>
      </w:r>
      <w:r>
        <w:rPr>
          <w:rFonts w:ascii="Consolas" w:hAnsi="Consolas" w:cs="Courier New"/>
          <w:color w:val="666600"/>
          <w:sz w:val="17"/>
          <w:szCs w:val="17"/>
        </w:rPr>
        <w:t>)</w:t>
      </w:r>
    </w:p>
    <w:p w14:paraId="3A9A78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post</w:t>
      </w:r>
    </w:p>
    <w:p w14:paraId="531631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w:t>
      </w:r>
    </w:p>
    <w:p w14:paraId="156432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880000"/>
          <w:sz w:val="17"/>
          <w:szCs w:val="17"/>
        </w:rPr>
        <w:t># Test the functions</w:t>
      </w:r>
    </w:p>
    <w:p w14:paraId="3FF94C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00"/>
          <w:sz w:val="17"/>
          <w:szCs w:val="17"/>
        </w:rPr>
        <w:t xml:space="preserve">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"https://www.pornhub.com/view_video.php?viewkey=1234567890"</w:t>
      </w:r>
    </w:p>
    <w:p w14:paraId="59FA83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description</w:t>
      </w:r>
      <w:r>
        <w:rPr>
          <w:rFonts w:ascii="Consolas" w:hAnsi="Consolas" w:cs="Courier New"/>
          <w:color w:val="666600"/>
          <w:sz w:val="17"/>
          <w:szCs w:val="17"/>
        </w:rPr>
        <w:t>,</w:t>
      </w:r>
      <w:r>
        <w:rPr>
          <w:rFonts w:ascii="Consolas" w:hAnsi="Consolas" w:cs="Courier New"/>
          <w:color w:val="000000"/>
          <w:sz w:val="17"/>
          <w:szCs w:val="17"/>
        </w:rPr>
        <w:t xml:space="preserve"> tags</w:t>
      </w:r>
      <w:r>
        <w:rPr>
          <w:rFonts w:ascii="Consolas" w:hAnsi="Consolas" w:cs="Courier New"/>
          <w:color w:val="666600"/>
          <w:sz w:val="17"/>
          <w:szCs w:val="17"/>
        </w:rPr>
        <w:t>,</w:t>
      </w:r>
      <w:r>
        <w:rPr>
          <w:rFonts w:ascii="Consolas" w:hAnsi="Consolas" w:cs="Courier New"/>
          <w:color w:val="000000"/>
          <w:sz w:val="17"/>
          <w:szCs w:val="17"/>
        </w:rPr>
        <w:t xml:space="preserve"> predictions </w:t>
      </w:r>
      <w:r>
        <w:rPr>
          <w:rFonts w:ascii="Consolas" w:hAnsi="Consolas" w:cs="Courier New"/>
          <w:color w:val="666600"/>
          <w:sz w:val="17"/>
          <w:szCs w:val="17"/>
        </w:rPr>
        <w:t>=</w:t>
      </w:r>
      <w:r>
        <w:rPr>
          <w:rFonts w:ascii="Consolas" w:hAnsi="Consolas" w:cs="Courier New"/>
          <w:color w:val="000000"/>
          <w:sz w:val="17"/>
          <w:szCs w:val="17"/>
        </w:rPr>
        <w:t xml:space="preserve"> analyze_pornhub_content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A8295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"Title: {title}"</w:t>
      </w:r>
      <w:r>
        <w:rPr>
          <w:rFonts w:ascii="Consolas" w:hAnsi="Consolas" w:cs="Courier New"/>
          <w:color w:val="666600"/>
          <w:sz w:val="17"/>
          <w:szCs w:val="17"/>
        </w:rPr>
        <w:t>)</w:t>
      </w:r>
    </w:p>
    <w:p w14:paraId="7E9B87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"Description: {description}"</w:t>
      </w:r>
      <w:r>
        <w:rPr>
          <w:rFonts w:ascii="Consolas" w:hAnsi="Consolas" w:cs="Courier New"/>
          <w:color w:val="666600"/>
          <w:sz w:val="17"/>
          <w:szCs w:val="17"/>
        </w:rPr>
        <w:t>)</w:t>
      </w:r>
    </w:p>
    <w:p w14:paraId="2FAF08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"Tags: {tags}"</w:t>
      </w:r>
      <w:r>
        <w:rPr>
          <w:rFonts w:ascii="Consolas" w:hAnsi="Consolas" w:cs="Courier New"/>
          <w:color w:val="666600"/>
          <w:sz w:val="17"/>
          <w:szCs w:val="17"/>
        </w:rPr>
        <w:t>)</w:t>
      </w:r>
    </w:p>
    <w:p w14:paraId="68F633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"Predictions: {predictions}"</w:t>
      </w:r>
      <w:r>
        <w:rPr>
          <w:rFonts w:ascii="Consolas" w:hAnsi="Consolas" w:cs="Courier New"/>
          <w:color w:val="666600"/>
          <w:sz w:val="17"/>
          <w:szCs w:val="17"/>
        </w:rPr>
        <w:t>)</w:t>
      </w:r>
    </w:p>
    <w:p w14:paraId="48117A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w:t>
      </w:r>
    </w:p>
    <w:p w14:paraId="619369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content_types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6F5126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xml:space="preserve">    </w:t>
      </w:r>
      <w:r>
        <w:rPr>
          <w:rFonts w:ascii="Consolas" w:hAnsi="Consolas" w:cs="Courier New"/>
          <w:color w:val="008800"/>
          <w:sz w:val="17"/>
          <w:szCs w:val="17"/>
        </w:rPr>
        <w:t>"Monday"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"Motivation Monday"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"Man Crush Monday"</w:t>
      </w:r>
      <w:r>
        <w:rPr>
          <w:rFonts w:ascii="Consolas" w:hAnsi="Consolas" w:cs="Courier New"/>
          <w:color w:val="666600"/>
          <w:sz w:val="17"/>
          <w:szCs w:val="17"/>
        </w:rPr>
        <w:t>],</w:t>
      </w:r>
    </w:p>
    <w:p w14:paraId="1732F6A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008800"/>
          <w:sz w:val="17"/>
          <w:szCs w:val="17"/>
        </w:rPr>
        <w:t>"Tuesday"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"Titty Tuesday"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"Taco Tuesday"</w:t>
      </w:r>
      <w:r>
        <w:rPr>
          <w:rFonts w:ascii="Consolas" w:hAnsi="Consolas" w:cs="Courier New"/>
          <w:color w:val="666600"/>
          <w:sz w:val="17"/>
          <w:szCs w:val="17"/>
        </w:rPr>
        <w:t>],</w:t>
      </w:r>
    </w:p>
    <w:p w14:paraId="192D17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8800"/>
          <w:sz w:val="17"/>
          <w:szCs w:val="17"/>
        </w:rPr>
        <w:t>"Wednesday"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"Wisdom Wednesday"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"Women Crush Wednesday"</w:t>
      </w:r>
      <w:r>
        <w:rPr>
          <w:rFonts w:ascii="Consolas" w:hAnsi="Consolas" w:cs="Courier New"/>
          <w:color w:val="666600"/>
          <w:sz w:val="17"/>
          <w:szCs w:val="17"/>
        </w:rPr>
        <w:t>],</w:t>
      </w:r>
    </w:p>
    <w:p w14:paraId="71F895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xml:space="preserve">    </w:t>
      </w:r>
      <w:r>
        <w:rPr>
          <w:rFonts w:ascii="Consolas" w:hAnsi="Consolas" w:cs="Courier New"/>
          <w:color w:val="008800"/>
          <w:sz w:val="17"/>
          <w:szCs w:val="17"/>
        </w:rPr>
        <w:t>"Thursday"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"Throwback Thursday"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"Thirsty Thursday"</w:t>
      </w:r>
      <w:r>
        <w:rPr>
          <w:rFonts w:ascii="Consolas" w:hAnsi="Consolas" w:cs="Courier New"/>
          <w:color w:val="666600"/>
          <w:sz w:val="17"/>
          <w:szCs w:val="17"/>
        </w:rPr>
        <w:t>],</w:t>
      </w:r>
    </w:p>
    <w:p w14:paraId="68912B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008800"/>
          <w:sz w:val="17"/>
          <w:szCs w:val="17"/>
        </w:rPr>
        <w:t>"Friday"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"Friday Feeling"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"Follow Friday"</w:t>
      </w:r>
      <w:r>
        <w:rPr>
          <w:rFonts w:ascii="Consolas" w:hAnsi="Consolas" w:cs="Courier New"/>
          <w:color w:val="666600"/>
          <w:sz w:val="17"/>
          <w:szCs w:val="17"/>
        </w:rPr>
        <w:t>],</w:t>
      </w:r>
    </w:p>
    <w:p w14:paraId="24395B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8800"/>
          <w:sz w:val="17"/>
          <w:szCs w:val="17"/>
        </w:rPr>
        <w:t>"Saturday"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"Saturday Night"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"Sexy Saturday"</w:t>
      </w:r>
      <w:r>
        <w:rPr>
          <w:rFonts w:ascii="Consolas" w:hAnsi="Consolas" w:cs="Courier New"/>
          <w:color w:val="666600"/>
          <w:sz w:val="17"/>
          <w:szCs w:val="17"/>
        </w:rPr>
        <w:t>],</w:t>
      </w:r>
    </w:p>
    <w:p w14:paraId="477B6A4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xml:space="preserve">    </w:t>
      </w:r>
      <w:r>
        <w:rPr>
          <w:rFonts w:ascii="Consolas" w:hAnsi="Consolas" w:cs="Courier New"/>
          <w:color w:val="008800"/>
          <w:sz w:val="17"/>
          <w:szCs w:val="17"/>
        </w:rPr>
        <w:t>"Sunday"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"Sunday Funday"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"Self Care Sunday"</w:t>
      </w:r>
      <w:r>
        <w:rPr>
          <w:rFonts w:ascii="Consolas" w:hAnsi="Consolas" w:cs="Courier New"/>
          <w:color w:val="666600"/>
          <w:sz w:val="17"/>
          <w:szCs w:val="17"/>
        </w:rPr>
        <w:t>]</w:t>
      </w:r>
    </w:p>
    <w:p w14:paraId="64A9D9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666600"/>
          <w:sz w:val="17"/>
          <w:szCs w:val="17"/>
        </w:rPr>
        <w:t>}</w:t>
      </w:r>
    </w:p>
    <w:p w14:paraId="630AC3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w:t>
      </w:r>
    </w:p>
    <w:p w14:paraId="2EF8B7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880000"/>
          <w:sz w:val="17"/>
          <w:szCs w:val="17"/>
        </w:rPr>
        <w:t># Define a function to get the current day of the week</w:t>
      </w:r>
    </w:p>
    <w:p w14:paraId="1695D7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000088"/>
          <w:sz w:val="17"/>
          <w:szCs w:val="17"/>
        </w:rPr>
        <w:t>def</w:t>
      </w:r>
      <w:r>
        <w:rPr>
          <w:rFonts w:ascii="Consolas" w:hAnsi="Consolas" w:cs="Courier New"/>
          <w:color w:val="000000"/>
          <w:sz w:val="17"/>
          <w:szCs w:val="17"/>
        </w:rPr>
        <w:t xml:space="preserve"> get_current_day</w:t>
      </w:r>
      <w:r>
        <w:rPr>
          <w:rFonts w:ascii="Consolas" w:hAnsi="Consolas" w:cs="Courier New"/>
          <w:color w:val="666600"/>
          <w:sz w:val="17"/>
          <w:szCs w:val="17"/>
        </w:rPr>
        <w:t>():</w:t>
      </w:r>
    </w:p>
    <w:p w14:paraId="0D75A5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94.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strftime</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754799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56E860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880000"/>
          <w:sz w:val="17"/>
          <w:szCs w:val="17"/>
        </w:rPr>
        <w:t># Define a function to get the content type for the current day</w:t>
      </w:r>
    </w:p>
    <w:p w14:paraId="2BC070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88"/>
          <w:sz w:val="17"/>
          <w:szCs w:val="17"/>
        </w:rPr>
        <w:t>def</w:t>
      </w:r>
      <w:r>
        <w:rPr>
          <w:rFonts w:ascii="Consolas" w:hAnsi="Consolas" w:cs="Courier New"/>
          <w:color w:val="000000"/>
          <w:sz w:val="17"/>
          <w:szCs w:val="17"/>
        </w:rPr>
        <w:t xml:space="preserve"> get_content_type</w:t>
      </w:r>
      <w:r>
        <w:rPr>
          <w:rFonts w:ascii="Consolas" w:hAnsi="Consolas" w:cs="Courier New"/>
          <w:color w:val="666600"/>
          <w:sz w:val="17"/>
          <w:szCs w:val="17"/>
        </w:rPr>
        <w:t>(</w:t>
      </w:r>
      <w:r>
        <w:rPr>
          <w:rFonts w:ascii="Consolas" w:hAnsi="Consolas" w:cs="Courier New"/>
          <w:color w:val="000000"/>
          <w:sz w:val="17"/>
          <w:szCs w:val="17"/>
        </w:rPr>
        <w:t>day</w:t>
      </w:r>
      <w:r>
        <w:rPr>
          <w:rFonts w:ascii="Consolas" w:hAnsi="Consolas" w:cs="Courier New"/>
          <w:color w:val="666600"/>
          <w:sz w:val="17"/>
          <w:szCs w:val="17"/>
        </w:rPr>
        <w:t>):</w:t>
      </w:r>
    </w:p>
    <w:p w14:paraId="109B75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content_types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day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6EE77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w:t>
      </w:r>
    </w:p>
    <w:p w14:paraId="755E48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880000"/>
          <w:sz w:val="17"/>
          <w:szCs w:val="17"/>
        </w:rPr>
        <w:t># Test the functions</w:t>
      </w:r>
    </w:p>
    <w:p w14:paraId="3D0A39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current_day </w:t>
      </w:r>
      <w:r>
        <w:rPr>
          <w:rFonts w:ascii="Consolas" w:hAnsi="Consolas" w:cs="Courier New"/>
          <w:color w:val="666600"/>
          <w:sz w:val="17"/>
          <w:szCs w:val="17"/>
        </w:rPr>
        <w:t>=</w:t>
      </w:r>
      <w:r>
        <w:rPr>
          <w:rFonts w:ascii="Consolas" w:hAnsi="Consolas" w:cs="Courier New"/>
          <w:color w:val="000000"/>
          <w:sz w:val="17"/>
          <w:szCs w:val="17"/>
        </w:rPr>
        <w:t xml:space="preserve"> get_current_day</w:t>
      </w:r>
      <w:r>
        <w:rPr>
          <w:rFonts w:ascii="Consolas" w:hAnsi="Consolas" w:cs="Courier New"/>
          <w:color w:val="666600"/>
          <w:sz w:val="17"/>
          <w:szCs w:val="17"/>
        </w:rPr>
        <w:t>()</w:t>
      </w:r>
    </w:p>
    <w:p w14:paraId="4C5656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xml:space="preserve">content_type </w:t>
      </w:r>
      <w:r>
        <w:rPr>
          <w:rFonts w:ascii="Consolas" w:hAnsi="Consolas" w:cs="Courier New"/>
          <w:color w:val="666600"/>
          <w:sz w:val="17"/>
          <w:szCs w:val="17"/>
        </w:rPr>
        <w:t>=</w:t>
      </w:r>
      <w:r>
        <w:rPr>
          <w:rFonts w:ascii="Consolas" w:hAnsi="Consolas" w:cs="Courier New"/>
          <w:color w:val="000000"/>
          <w:sz w:val="17"/>
          <w:szCs w:val="17"/>
        </w:rPr>
        <w:t xml:space="preserve"> get_content_type</w:t>
      </w:r>
      <w:r>
        <w:rPr>
          <w:rFonts w:ascii="Consolas" w:hAnsi="Consolas" w:cs="Courier New"/>
          <w:color w:val="666600"/>
          <w:sz w:val="17"/>
          <w:szCs w:val="17"/>
        </w:rPr>
        <w:t>(</w:t>
      </w:r>
      <w:r>
        <w:rPr>
          <w:rFonts w:ascii="Consolas" w:hAnsi="Consolas" w:cs="Courier New"/>
          <w:color w:val="000000"/>
          <w:sz w:val="17"/>
          <w:szCs w:val="17"/>
        </w:rPr>
        <w:t>current_day</w:t>
      </w:r>
      <w:r>
        <w:rPr>
          <w:rFonts w:ascii="Consolas" w:hAnsi="Consolas" w:cs="Courier New"/>
          <w:color w:val="666600"/>
          <w:sz w:val="17"/>
          <w:szCs w:val="17"/>
        </w:rPr>
        <w:t>)</w:t>
      </w:r>
    </w:p>
    <w:p w14:paraId="273733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"Today is {current_day} and the content type is {content_type}"</w:t>
      </w:r>
      <w:r>
        <w:rPr>
          <w:rFonts w:ascii="Consolas" w:hAnsi="Consolas" w:cs="Courier New"/>
          <w:color w:val="666600"/>
          <w:sz w:val="17"/>
          <w:szCs w:val="17"/>
        </w:rPr>
        <w:t>)</w:t>
      </w:r>
    </w:p>
    <w:p w14:paraId="0BC68C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w:t>
      </w:r>
    </w:p>
    <w:p w14:paraId="5AF6BF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880000"/>
          <w:sz w:val="17"/>
          <w:szCs w:val="17"/>
        </w:rPr>
        <w:t># Generate a social media post based on the content type</w:t>
      </w:r>
    </w:p>
    <w:p w14:paraId="470AA1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88"/>
          <w:sz w:val="17"/>
          <w:szCs w:val="17"/>
        </w:rPr>
        <w:t>def</w:t>
      </w:r>
      <w:r>
        <w:rPr>
          <w:rFonts w:ascii="Consolas" w:hAnsi="Consolas" w:cs="Courier New"/>
          <w:color w:val="000000"/>
          <w:sz w:val="17"/>
          <w:szCs w:val="17"/>
        </w:rPr>
        <w:t xml:space="preserve"> generate_post</w:t>
      </w:r>
      <w:r>
        <w:rPr>
          <w:rFonts w:ascii="Consolas" w:hAnsi="Consolas" w:cs="Courier New"/>
          <w:color w:val="666600"/>
          <w:sz w:val="17"/>
          <w:szCs w:val="17"/>
        </w:rPr>
        <w:t>(</w:t>
      </w:r>
      <w:r>
        <w:rPr>
          <w:rFonts w:ascii="Consolas" w:hAnsi="Consolas" w:cs="Courier New"/>
          <w:color w:val="000000"/>
          <w:sz w:val="17"/>
          <w:szCs w:val="17"/>
        </w:rPr>
        <w:t>content_type</w:t>
      </w:r>
      <w:r>
        <w:rPr>
          <w:rFonts w:ascii="Consolas" w:hAnsi="Consolas" w:cs="Courier New"/>
          <w:color w:val="666600"/>
          <w:sz w:val="17"/>
          <w:szCs w:val="17"/>
        </w:rPr>
        <w:t>):</w:t>
      </w:r>
    </w:p>
    <w:p w14:paraId="7DD2E8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content_type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"Titty Tuesday"</w:t>
      </w:r>
      <w:r>
        <w:rPr>
          <w:rFonts w:ascii="Consolas" w:hAnsi="Consolas" w:cs="Courier New"/>
          <w:color w:val="666600"/>
          <w:sz w:val="17"/>
          <w:szCs w:val="17"/>
        </w:rPr>
        <w:t>:</w:t>
      </w:r>
    </w:p>
    <w:p w14:paraId="1F377E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 Titty Tuesday, everyone! #TittyTuesday #SexyTuesday"</w:t>
      </w:r>
    </w:p>
    <w:p w14:paraId="2EF893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content_type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"Taco Tuesday"</w:t>
      </w:r>
      <w:r>
        <w:rPr>
          <w:rFonts w:ascii="Consolas" w:hAnsi="Consolas" w:cs="Courier New"/>
          <w:color w:val="666600"/>
          <w:sz w:val="17"/>
          <w:szCs w:val="17"/>
        </w:rPr>
        <w:t>:</w:t>
      </w:r>
    </w:p>
    <w:p w14:paraId="1132FED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xml:space="preserve">        post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"It's Taco Tuesday, folks! Who's craving tacos today? #TacoTuesday #Foodie"</w:t>
      </w:r>
    </w:p>
    <w:p w14:paraId="6C6646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 Add more content types and posts here</w:t>
      </w:r>
    </w:p>
    <w:p w14:paraId="2AB548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post</w:t>
      </w:r>
    </w:p>
    <w:p w14:paraId="079C26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w:t>
      </w:r>
    </w:p>
    <w:p w14:paraId="0C7EC0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post </w:t>
      </w:r>
      <w:r>
        <w:rPr>
          <w:rFonts w:ascii="Consolas" w:hAnsi="Consolas" w:cs="Courier New"/>
          <w:color w:val="666600"/>
          <w:sz w:val="17"/>
          <w:szCs w:val="17"/>
        </w:rPr>
        <w:t>=</w:t>
      </w:r>
      <w:r>
        <w:rPr>
          <w:rFonts w:ascii="Consolas" w:hAnsi="Consolas" w:cs="Courier New"/>
          <w:color w:val="000000"/>
          <w:sz w:val="17"/>
          <w:szCs w:val="17"/>
        </w:rPr>
        <w:t xml:space="preserve"> generate_post</w:t>
      </w:r>
      <w:r>
        <w:rPr>
          <w:rFonts w:ascii="Consolas" w:hAnsi="Consolas" w:cs="Courier New"/>
          <w:color w:val="666600"/>
          <w:sz w:val="17"/>
          <w:szCs w:val="17"/>
        </w:rPr>
        <w:t>(</w:t>
      </w:r>
      <w:r>
        <w:rPr>
          <w:rFonts w:ascii="Consolas" w:hAnsi="Consolas" w:cs="Courier New"/>
          <w:color w:val="000000"/>
          <w:sz w:val="17"/>
          <w:szCs w:val="17"/>
        </w:rPr>
        <w:t>content_type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59A25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p>
    <w:p w14:paraId="35AD33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50908B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88"/>
          <w:sz w:val="17"/>
          <w:szCs w:val="17"/>
        </w:rPr>
        <w:t>import</w:t>
      </w:r>
      <w:r>
        <w:rPr>
          <w:rFonts w:ascii="Consolas" w:hAnsi="Consolas" w:cs="Courier New"/>
          <w:color w:val="000000"/>
          <w:sz w:val="17"/>
          <w:szCs w:val="17"/>
        </w:rPr>
        <w:t xml:space="preserve"> random</w:t>
      </w:r>
    </w:p>
    <w:p w14:paraId="544D44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w:t>
      </w:r>
    </w:p>
    <w:p w14:paraId="334E70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SexualContent</w:t>
      </w:r>
      <w:r>
        <w:rPr>
          <w:rFonts w:ascii="Consolas" w:hAnsi="Consolas" w:cs="Courier New"/>
          <w:color w:val="666600"/>
          <w:sz w:val="17"/>
          <w:szCs w:val="17"/>
        </w:rPr>
        <w:t>:</w:t>
      </w:r>
    </w:p>
    <w:p w14:paraId="6347C8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3E36E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knowledge_base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71ABC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008800"/>
          <w:sz w:val="17"/>
          <w:szCs w:val="17"/>
        </w:rPr>
        <w:t>"anatomy"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"vagina"</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"penis"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"clitoris"</w:t>
      </w:r>
      <w:r>
        <w:rPr>
          <w:rFonts w:ascii="Consolas" w:hAnsi="Consolas" w:cs="Courier New"/>
          <w:color w:val="666600"/>
          <w:sz w:val="17"/>
          <w:szCs w:val="17"/>
        </w:rPr>
        <w:t>],</w:t>
      </w:r>
    </w:p>
    <w:p w14:paraId="37C0E3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008800"/>
          <w:sz w:val="17"/>
          <w:szCs w:val="17"/>
        </w:rPr>
        <w:t>"physiology"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"sexual response cycle"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"orgasm"</w:t>
      </w:r>
      <w:r>
        <w:rPr>
          <w:rFonts w:ascii="Consolas" w:hAnsi="Consolas" w:cs="Courier New"/>
          <w:color w:val="666600"/>
          <w:sz w:val="17"/>
          <w:szCs w:val="17"/>
        </w:rPr>
        <w:t>],</w:t>
      </w:r>
    </w:p>
    <w:p w14:paraId="7DF633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xml:space="preserve">            </w:t>
      </w:r>
      <w:r>
        <w:rPr>
          <w:rFonts w:ascii="Consolas" w:hAnsi="Consolas" w:cs="Courier New"/>
          <w:color w:val="008800"/>
          <w:sz w:val="17"/>
          <w:szCs w:val="17"/>
        </w:rPr>
        <w:t>"intimacy"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"consent"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"communication"</w:t>
      </w:r>
      <w:r>
        <w:rPr>
          <w:rFonts w:ascii="Consolas" w:hAnsi="Consolas" w:cs="Courier New"/>
          <w:color w:val="666600"/>
          <w:sz w:val="17"/>
          <w:szCs w:val="17"/>
        </w:rPr>
        <w:t>],</w:t>
      </w:r>
    </w:p>
    <w:p w14:paraId="69294F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008800"/>
          <w:sz w:val="17"/>
          <w:szCs w:val="17"/>
        </w:rPr>
        <w:t>"relationships"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"monogamy"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"polyamory"</w:t>
      </w:r>
      <w:r>
        <w:rPr>
          <w:rFonts w:ascii="Consolas" w:hAnsi="Consolas" w:cs="Courier New"/>
          <w:color w:val="666600"/>
          <w:sz w:val="17"/>
          <w:szCs w:val="17"/>
        </w:rPr>
        <w:t>]</w:t>
      </w:r>
    </w:p>
    <w:p w14:paraId="70DB279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666600"/>
          <w:sz w:val="17"/>
          <w:szCs w:val="17"/>
        </w:rPr>
        <w:t>}</w:t>
      </w:r>
    </w:p>
    <w:p w14:paraId="228A49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2E2B2E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provide_info</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topic</w:t>
      </w:r>
      <w:r>
        <w:rPr>
          <w:rFonts w:ascii="Consolas" w:hAnsi="Consolas" w:cs="Courier New"/>
          <w:color w:val="666600"/>
          <w:sz w:val="17"/>
          <w:szCs w:val="17"/>
        </w:rPr>
        <w:t>):</w:t>
      </w:r>
    </w:p>
    <w:p w14:paraId="49B4CC2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topic </w:t>
      </w:r>
      <w:r>
        <w:rPr>
          <w:rFonts w:ascii="Consolas" w:hAnsi="Consolas" w:cs="Courier New"/>
          <w:color w:val="000088"/>
          <w:sz w:val="17"/>
          <w:szCs w:val="17"/>
        </w:rPr>
        <w:t>in</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knowledge_base</w:t>
      </w:r>
      <w:r>
        <w:rPr>
          <w:rFonts w:ascii="Consolas" w:hAnsi="Consolas" w:cs="Courier New"/>
          <w:color w:val="666600"/>
          <w:sz w:val="17"/>
          <w:szCs w:val="17"/>
        </w:rPr>
        <w:t>:</w:t>
      </w:r>
    </w:p>
    <w:p w14:paraId="380A11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"Ah, {topic}! I can tell you all about that. {self.knowledge_base[topic][0]} is a great place to start."</w:t>
      </w:r>
    </w:p>
    <w:p w14:paraId="755B85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131.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31B81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 not familiar with that topic, but I can try to learn more about it!"</w:t>
      </w:r>
    </w:p>
    <w:p w14:paraId="6152DE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133. </w:t>
      </w:r>
      <w:r>
        <w:rPr>
          <w:rFonts w:ascii="Consolas" w:hAnsi="Consolas" w:cs="Courier New"/>
          <w:color w:val="000000"/>
          <w:sz w:val="17"/>
          <w:szCs w:val="17"/>
        </w:rPr>
        <w:t> </w:t>
      </w:r>
    </w:p>
    <w:p w14:paraId="431E35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134. </w:t>
      </w:r>
      <w:r>
        <w:rPr>
          <w:rFonts w:ascii="Consolas" w:hAnsi="Consolas" w:cs="Courier New"/>
          <w:color w:val="000000"/>
          <w:sz w:val="17"/>
          <w:szCs w:val="17"/>
        </w:rPr>
        <w:t xml:space="preserve">jaicat_sexual_content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w:t>
      </w:r>
      <w:r>
        <w:rPr>
          <w:rFonts w:ascii="Consolas" w:hAnsi="Consolas" w:cs="Courier New"/>
          <w:color w:val="666600"/>
          <w:sz w:val="17"/>
          <w:szCs w:val="17"/>
        </w:rPr>
        <w:t>()</w:t>
      </w:r>
    </w:p>
    <w:p w14:paraId="78E420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135. </w:t>
      </w:r>
      <w:r>
        <w:rPr>
          <w:rFonts w:ascii="Consolas" w:hAnsi="Consolas" w:cs="Courier New"/>
          <w:color w:val="000000"/>
          <w:sz w:val="17"/>
          <w:szCs w:val="17"/>
        </w:rPr>
        <w:t> </w:t>
      </w:r>
    </w:p>
    <w:p w14:paraId="62BB32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136. </w:t>
      </w:r>
      <w:r>
        <w:rPr>
          <w:rFonts w:ascii="Consolas" w:hAnsi="Consolas" w:cs="Courier New"/>
          <w:color w:val="880000"/>
          <w:sz w:val="17"/>
          <w:szCs w:val="17"/>
        </w:rPr>
        <w:t># Example interaction</w:t>
      </w:r>
    </w:p>
    <w:p w14:paraId="4281F6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137.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"What's the deal with intimacy?"</w:t>
      </w:r>
    </w:p>
    <w:p w14:paraId="0EDDE8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138.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jaicat_sexual_content</w:t>
      </w:r>
      <w:r>
        <w:rPr>
          <w:rFonts w:ascii="Consolas" w:hAnsi="Consolas" w:cs="Courier New"/>
          <w:color w:val="666600"/>
          <w:sz w:val="17"/>
          <w:szCs w:val="17"/>
        </w:rPr>
        <w:t>.</w:t>
      </w:r>
      <w:r>
        <w:rPr>
          <w:rFonts w:ascii="Consolas" w:hAnsi="Consolas" w:cs="Courier New"/>
          <w:color w:val="000000"/>
          <w:sz w:val="17"/>
          <w:szCs w:val="17"/>
        </w:rPr>
        <w:t>provide_info</w:t>
      </w:r>
      <w:r>
        <w:rPr>
          <w:rFonts w:ascii="Consolas" w:hAnsi="Consolas" w:cs="Courier New"/>
          <w:color w:val="666600"/>
          <w:sz w:val="17"/>
          <w:szCs w:val="17"/>
        </w:rPr>
        <w:t>(</w:t>
      </w:r>
      <w:r>
        <w:rPr>
          <w:rFonts w:ascii="Consolas" w:hAnsi="Consolas" w:cs="Courier New"/>
          <w:color w:val="008800"/>
          <w:sz w:val="17"/>
          <w:szCs w:val="17"/>
        </w:rPr>
        <w:t>"intimacy"</w:t>
      </w:r>
      <w:r>
        <w:rPr>
          <w:rFonts w:ascii="Consolas" w:hAnsi="Consolas" w:cs="Courier New"/>
          <w:color w:val="666600"/>
          <w:sz w:val="17"/>
          <w:szCs w:val="17"/>
        </w:rPr>
        <w:t>)</w:t>
      </w:r>
    </w:p>
    <w:p w14:paraId="7238FA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Output: Ah, intimacy! I can tell you all about that. consent is a great place to start.</w:t>
      </w:r>
    </w:p>
    <w:p w14:paraId="0EF0092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140. </w:t>
      </w:r>
      <w:r>
        <w:rPr>
          <w:rFonts w:ascii="Consolas" w:hAnsi="Consolas" w:cs="Courier New"/>
          <w:color w:val="000000"/>
          <w:sz w:val="17"/>
          <w:szCs w:val="17"/>
        </w:rPr>
        <w:t xml:space="preserve"> </w:t>
      </w:r>
    </w:p>
    <w:p w14:paraId="299AE2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141.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35F6B6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142. </w:t>
      </w:r>
      <w:r>
        <w:rPr>
          <w:rFonts w:ascii="Consolas" w:hAnsi="Consolas" w:cs="Courier New"/>
          <w:color w:val="000088"/>
          <w:sz w:val="17"/>
          <w:szCs w:val="17"/>
        </w:rPr>
        <w:t>import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 xml:space="preserve">nn </w:t>
      </w:r>
      <w:r>
        <w:rPr>
          <w:rFonts w:ascii="Consolas" w:hAnsi="Consolas" w:cs="Courier New"/>
          <w:color w:val="000088"/>
          <w:sz w:val="17"/>
          <w:szCs w:val="17"/>
        </w:rPr>
        <w:t>as</w:t>
      </w:r>
      <w:r>
        <w:rPr>
          <w:rFonts w:ascii="Consolas" w:hAnsi="Consolas" w:cs="Courier New"/>
          <w:color w:val="000000"/>
          <w:sz w:val="17"/>
          <w:szCs w:val="17"/>
        </w:rPr>
        <w:t xml:space="preserve"> nn</w:t>
      </w:r>
    </w:p>
    <w:p w14:paraId="54BE7A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143. </w:t>
      </w:r>
      <w:r>
        <w:rPr>
          <w:rFonts w:ascii="Consolas" w:hAnsi="Consolas" w:cs="Courier New"/>
          <w:color w:val="000088"/>
          <w:sz w:val="17"/>
          <w:szCs w:val="17"/>
        </w:rPr>
        <w:t>import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 xml:space="preserve">optim </w:t>
      </w:r>
      <w:r>
        <w:rPr>
          <w:rFonts w:ascii="Consolas" w:hAnsi="Consolas" w:cs="Courier New"/>
          <w:color w:val="000088"/>
          <w:sz w:val="17"/>
          <w:szCs w:val="17"/>
        </w:rPr>
        <w:t>as</w:t>
      </w:r>
      <w:r>
        <w:rPr>
          <w:rFonts w:ascii="Consolas" w:hAnsi="Consolas" w:cs="Courier New"/>
          <w:color w:val="000000"/>
          <w:sz w:val="17"/>
          <w:szCs w:val="17"/>
        </w:rPr>
        <w:t xml:space="preserve"> optim</w:t>
      </w:r>
    </w:p>
    <w:p w14:paraId="2A7532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144. </w:t>
      </w:r>
      <w:r>
        <w:rPr>
          <w:rFonts w:ascii="Consolas" w:hAnsi="Consolas" w:cs="Courier New"/>
          <w:color w:val="000088"/>
          <w:sz w:val="17"/>
          <w:szCs w:val="17"/>
        </w:rPr>
        <w:t>from</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utils</w:t>
      </w:r>
      <w:r>
        <w:rPr>
          <w:rFonts w:ascii="Consolas" w:hAnsi="Consolas" w:cs="Courier New"/>
          <w:color w:val="666600"/>
          <w:sz w:val="17"/>
          <w:szCs w:val="17"/>
        </w:rPr>
        <w:t>.</w:t>
      </w:r>
      <w:r>
        <w:rPr>
          <w:rFonts w:ascii="Consolas" w:hAnsi="Consolas" w:cs="Courier New"/>
          <w:color w:val="000000"/>
          <w:sz w:val="17"/>
          <w:szCs w:val="17"/>
        </w:rPr>
        <w:t xml:space="preserve">data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Dataset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DataLoader</w:t>
      </w:r>
    </w:p>
    <w:p w14:paraId="6D2C1C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145. </w:t>
      </w:r>
      <w:r>
        <w:rPr>
          <w:rFonts w:ascii="Consolas" w:hAnsi="Consolas" w:cs="Courier New"/>
          <w:color w:val="000088"/>
          <w:sz w:val="17"/>
          <w:szCs w:val="17"/>
        </w:rPr>
        <w:t>import</w:t>
      </w:r>
      <w:r>
        <w:rPr>
          <w:rFonts w:ascii="Consolas" w:hAnsi="Consolas" w:cs="Courier New"/>
          <w:color w:val="000000"/>
          <w:sz w:val="17"/>
          <w:szCs w:val="17"/>
        </w:rPr>
        <w:t xml:space="preserve"> pandas </w:t>
      </w:r>
      <w:r>
        <w:rPr>
          <w:rFonts w:ascii="Consolas" w:hAnsi="Consolas" w:cs="Courier New"/>
          <w:color w:val="000088"/>
          <w:sz w:val="17"/>
          <w:szCs w:val="17"/>
        </w:rPr>
        <w:t>as</w:t>
      </w:r>
      <w:r>
        <w:rPr>
          <w:rFonts w:ascii="Consolas" w:hAnsi="Consolas" w:cs="Courier New"/>
          <w:color w:val="000000"/>
          <w:sz w:val="17"/>
          <w:szCs w:val="17"/>
        </w:rPr>
        <w:t xml:space="preserve"> pd</w:t>
      </w:r>
    </w:p>
    <w:p w14:paraId="504D3A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146.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3DD98D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147.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model_selection </w:t>
      </w:r>
      <w:r>
        <w:rPr>
          <w:rFonts w:ascii="Consolas" w:hAnsi="Consolas" w:cs="Courier New"/>
          <w:color w:val="000088"/>
          <w:sz w:val="17"/>
          <w:szCs w:val="17"/>
        </w:rPr>
        <w:t>import</w:t>
      </w:r>
      <w:r>
        <w:rPr>
          <w:rFonts w:ascii="Consolas" w:hAnsi="Consolas" w:cs="Courier New"/>
          <w:color w:val="000000"/>
          <w:sz w:val="17"/>
          <w:szCs w:val="17"/>
        </w:rPr>
        <w:t xml:space="preserve"> train_test_split</w:t>
      </w:r>
    </w:p>
    <w:p w14:paraId="5E27A1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148.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metrics </w:t>
      </w:r>
      <w:r>
        <w:rPr>
          <w:rFonts w:ascii="Consolas" w:hAnsi="Consolas" w:cs="Courier New"/>
          <w:color w:val="000088"/>
          <w:sz w:val="17"/>
          <w:szCs w:val="17"/>
        </w:rPr>
        <w:t>import</w:t>
      </w:r>
      <w:r>
        <w:rPr>
          <w:rFonts w:ascii="Consolas" w:hAnsi="Consolas" w:cs="Courier New"/>
          <w:color w:val="000000"/>
          <w:sz w:val="17"/>
          <w:szCs w:val="17"/>
        </w:rPr>
        <w:t xml:space="preserve"> accuracy_score</w:t>
      </w:r>
      <w:r>
        <w:rPr>
          <w:rFonts w:ascii="Consolas" w:hAnsi="Consolas" w:cs="Courier New"/>
          <w:color w:val="666600"/>
          <w:sz w:val="17"/>
          <w:szCs w:val="17"/>
        </w:rPr>
        <w:t>,</w:t>
      </w:r>
      <w:r>
        <w:rPr>
          <w:rFonts w:ascii="Consolas" w:hAnsi="Consolas" w:cs="Courier New"/>
          <w:color w:val="000000"/>
          <w:sz w:val="17"/>
          <w:szCs w:val="17"/>
        </w:rPr>
        <w:t xml:space="preserve"> classification_report</w:t>
      </w:r>
      <w:r>
        <w:rPr>
          <w:rFonts w:ascii="Consolas" w:hAnsi="Consolas" w:cs="Courier New"/>
          <w:color w:val="666600"/>
          <w:sz w:val="17"/>
          <w:szCs w:val="17"/>
        </w:rPr>
        <w:t>,</w:t>
      </w:r>
      <w:r>
        <w:rPr>
          <w:rFonts w:ascii="Consolas" w:hAnsi="Consolas" w:cs="Courier New"/>
          <w:color w:val="000000"/>
          <w:sz w:val="17"/>
          <w:szCs w:val="17"/>
        </w:rPr>
        <w:t xml:space="preserve"> confusion_matrix</w:t>
      </w:r>
    </w:p>
    <w:p w14:paraId="317B1A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149. </w:t>
      </w:r>
      <w:r>
        <w:rPr>
          <w:rFonts w:ascii="Consolas" w:hAnsi="Consolas" w:cs="Courier New"/>
          <w:color w:val="000000"/>
          <w:sz w:val="17"/>
          <w:szCs w:val="17"/>
        </w:rPr>
        <w:t> </w:t>
      </w:r>
    </w:p>
    <w:p w14:paraId="5AA407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150. </w:t>
      </w:r>
      <w:r>
        <w:rPr>
          <w:rFonts w:ascii="Consolas" w:hAnsi="Consolas" w:cs="Courier New"/>
          <w:color w:val="880000"/>
          <w:sz w:val="17"/>
          <w:szCs w:val="17"/>
        </w:rPr>
        <w:t># Load the dataset</w:t>
      </w:r>
    </w:p>
    <w:p w14:paraId="61C9F0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151. </w:t>
      </w:r>
      <w:r>
        <w:rPr>
          <w:rFonts w:ascii="Consolas" w:hAnsi="Consolas" w:cs="Courier New"/>
          <w:color w:val="000000"/>
          <w:sz w:val="17"/>
          <w:szCs w:val="17"/>
        </w:rPr>
        <w:t xml:space="preserve">dataset </w:t>
      </w:r>
      <w:r>
        <w:rPr>
          <w:rFonts w:ascii="Consolas" w:hAnsi="Consolas" w:cs="Courier New"/>
          <w:color w:val="666600"/>
          <w:sz w:val="17"/>
          <w:szCs w:val="17"/>
        </w:rPr>
        <w:t>=</w:t>
      </w:r>
      <w:r>
        <w:rPr>
          <w:rFonts w:ascii="Consolas" w:hAnsi="Consolas" w:cs="Courier New"/>
          <w:color w:val="000000"/>
          <w:sz w:val="17"/>
          <w:szCs w:val="17"/>
        </w:rPr>
        <w:t xml:space="preserve"> pd</w:t>
      </w:r>
      <w:r>
        <w:rPr>
          <w:rFonts w:ascii="Consolas" w:hAnsi="Consolas" w:cs="Courier New"/>
          <w:color w:val="666600"/>
          <w:sz w:val="17"/>
          <w:szCs w:val="17"/>
        </w:rPr>
        <w:t>.</w:t>
      </w:r>
      <w:r>
        <w:rPr>
          <w:rFonts w:ascii="Consolas" w:hAnsi="Consolas" w:cs="Courier New"/>
          <w:color w:val="000000"/>
          <w:sz w:val="17"/>
          <w:szCs w:val="17"/>
        </w:rPr>
        <w:t>read_csv</w:t>
      </w:r>
      <w:r>
        <w:rPr>
          <w:rFonts w:ascii="Consolas" w:hAnsi="Consolas" w:cs="Courier New"/>
          <w:color w:val="666600"/>
          <w:sz w:val="17"/>
          <w:szCs w:val="17"/>
        </w:rPr>
        <w:t>(</w:t>
      </w:r>
      <w:r>
        <w:rPr>
          <w:rFonts w:ascii="Consolas" w:hAnsi="Consolas" w:cs="Courier New"/>
          <w:color w:val="008800"/>
          <w:sz w:val="17"/>
          <w:szCs w:val="17"/>
        </w:rPr>
        <w:t>"sexual_content_dataset.csv"</w:t>
      </w:r>
      <w:r>
        <w:rPr>
          <w:rFonts w:ascii="Consolas" w:hAnsi="Consolas" w:cs="Courier New"/>
          <w:color w:val="666600"/>
          <w:sz w:val="17"/>
          <w:szCs w:val="17"/>
        </w:rPr>
        <w:t>)</w:t>
      </w:r>
    </w:p>
    <w:p w14:paraId="1B2598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152. </w:t>
      </w:r>
      <w:r>
        <w:rPr>
          <w:rFonts w:ascii="Consolas" w:hAnsi="Consolas" w:cs="Courier New"/>
          <w:color w:val="000000"/>
          <w:sz w:val="17"/>
          <w:szCs w:val="17"/>
        </w:rPr>
        <w:t> </w:t>
      </w:r>
    </w:p>
    <w:p w14:paraId="0C5324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153. </w:t>
      </w:r>
      <w:r>
        <w:rPr>
          <w:rFonts w:ascii="Consolas" w:hAnsi="Consolas" w:cs="Courier New"/>
          <w:color w:val="880000"/>
          <w:sz w:val="17"/>
          <w:szCs w:val="17"/>
        </w:rPr>
        <w:t># Preprocess the data</w:t>
      </w:r>
    </w:p>
    <w:p w14:paraId="6CB92C0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154. </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dataset</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16DA5C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155. </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dataset</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520C83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156. </w:t>
      </w:r>
      <w:r>
        <w:rPr>
          <w:rFonts w:ascii="Consolas" w:hAnsi="Consolas" w:cs="Courier New"/>
          <w:color w:val="000000"/>
          <w:sz w:val="17"/>
          <w:szCs w:val="17"/>
        </w:rPr>
        <w:t> </w:t>
      </w:r>
    </w:p>
    <w:p w14:paraId="450E49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157. </w:t>
      </w:r>
      <w:r>
        <w:rPr>
          <w:rFonts w:ascii="Consolas" w:hAnsi="Consolas" w:cs="Courier New"/>
          <w:color w:val="880000"/>
          <w:sz w:val="17"/>
          <w:szCs w:val="17"/>
        </w:rPr>
        <w:t># Split the data into training and testing sets</w:t>
      </w:r>
    </w:p>
    <w:p w14:paraId="502B360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158. </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X_test</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r>
        <w:rPr>
          <w:rFonts w:ascii="Consolas" w:hAnsi="Consolas" w:cs="Courier New"/>
          <w:color w:val="000000"/>
          <w:sz w:val="17"/>
          <w:szCs w:val="17"/>
        </w:rPr>
        <w:t xml:space="preserve"> y_test </w:t>
      </w:r>
      <w:r>
        <w:rPr>
          <w:rFonts w:ascii="Consolas" w:hAnsi="Consolas" w:cs="Courier New"/>
          <w:color w:val="666600"/>
          <w:sz w:val="17"/>
          <w:szCs w:val="17"/>
        </w:rPr>
        <w:t>=</w:t>
      </w:r>
      <w:r>
        <w:rPr>
          <w:rFonts w:ascii="Consolas" w:hAnsi="Consolas" w:cs="Courier New"/>
          <w:color w:val="000000"/>
          <w:sz w:val="17"/>
          <w:szCs w:val="17"/>
        </w:rPr>
        <w:t xml:space="preserve"> train_test_split</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test_size</w:t>
      </w:r>
      <w:r>
        <w:rPr>
          <w:rFonts w:ascii="Consolas" w:hAnsi="Consolas" w:cs="Courier New"/>
          <w:color w:val="666600"/>
          <w:sz w:val="17"/>
          <w:szCs w:val="17"/>
        </w:rPr>
        <w:t>=</w:t>
      </w:r>
      <w:r>
        <w:rPr>
          <w:rFonts w:ascii="Consolas" w:hAnsi="Consolas" w:cs="Courier New"/>
          <w:color w:val="006666"/>
          <w:sz w:val="17"/>
          <w:szCs w:val="17"/>
        </w:rPr>
        <w:t>0.2</w:t>
      </w:r>
      <w:r>
        <w:rPr>
          <w:rFonts w:ascii="Consolas" w:hAnsi="Consolas" w:cs="Courier New"/>
          <w:color w:val="666600"/>
          <w:sz w:val="17"/>
          <w:szCs w:val="17"/>
        </w:rPr>
        <w:t>,</w:t>
      </w:r>
      <w:r>
        <w:rPr>
          <w:rFonts w:ascii="Consolas" w:hAnsi="Consolas" w:cs="Courier New"/>
          <w:color w:val="000000"/>
          <w:sz w:val="17"/>
          <w:szCs w:val="17"/>
        </w:rPr>
        <w:t xml:space="preserve"> random_state</w:t>
      </w:r>
      <w:r>
        <w:rPr>
          <w:rFonts w:ascii="Consolas" w:hAnsi="Consolas" w:cs="Courier New"/>
          <w:color w:val="666600"/>
          <w:sz w:val="17"/>
          <w:szCs w:val="17"/>
        </w:rPr>
        <w:t>=</w:t>
      </w:r>
      <w:r>
        <w:rPr>
          <w:rFonts w:ascii="Consolas" w:hAnsi="Consolas" w:cs="Courier New"/>
          <w:color w:val="006666"/>
          <w:sz w:val="17"/>
          <w:szCs w:val="17"/>
        </w:rPr>
        <w:t>42</w:t>
      </w:r>
      <w:r>
        <w:rPr>
          <w:rFonts w:ascii="Consolas" w:hAnsi="Consolas" w:cs="Courier New"/>
          <w:color w:val="666600"/>
          <w:sz w:val="17"/>
          <w:szCs w:val="17"/>
        </w:rPr>
        <w:t>)</w:t>
      </w:r>
    </w:p>
    <w:p w14:paraId="24C549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159. </w:t>
      </w:r>
      <w:r>
        <w:rPr>
          <w:rFonts w:ascii="Consolas" w:hAnsi="Consolas" w:cs="Courier New"/>
          <w:color w:val="000000"/>
          <w:sz w:val="17"/>
          <w:szCs w:val="17"/>
        </w:rPr>
        <w:t> </w:t>
      </w:r>
    </w:p>
    <w:p w14:paraId="3FA800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160. </w:t>
      </w:r>
      <w:r>
        <w:rPr>
          <w:rFonts w:ascii="Consolas" w:hAnsi="Consolas" w:cs="Courier New"/>
          <w:color w:val="880000"/>
          <w:sz w:val="17"/>
          <w:szCs w:val="17"/>
        </w:rPr>
        <w:t># Create a custom dataset class for our data</w:t>
      </w:r>
    </w:p>
    <w:p w14:paraId="2B31F1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161.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SexualContentDataset</w:t>
      </w:r>
      <w:r>
        <w:rPr>
          <w:rFonts w:ascii="Consolas" w:hAnsi="Consolas" w:cs="Courier New"/>
          <w:color w:val="666600"/>
          <w:sz w:val="17"/>
          <w:szCs w:val="17"/>
        </w:rPr>
        <w:t>(</w:t>
      </w:r>
      <w:r>
        <w:rPr>
          <w:rFonts w:ascii="Consolas" w:hAnsi="Consolas" w:cs="Courier New"/>
          <w:color w:val="660066"/>
          <w:sz w:val="17"/>
          <w:szCs w:val="17"/>
        </w:rPr>
        <w:t>Dataset</w:t>
      </w:r>
      <w:r>
        <w:rPr>
          <w:rFonts w:ascii="Consolas" w:hAnsi="Consolas" w:cs="Courier New"/>
          <w:color w:val="666600"/>
          <w:sz w:val="17"/>
          <w:szCs w:val="17"/>
        </w:rPr>
        <w:t>):</w:t>
      </w:r>
    </w:p>
    <w:p w14:paraId="361B47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4F8EEB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X </w:t>
      </w:r>
      <w:r>
        <w:rPr>
          <w:rFonts w:ascii="Consolas" w:hAnsi="Consolas" w:cs="Courier New"/>
          <w:color w:val="666600"/>
          <w:sz w:val="17"/>
          <w:szCs w:val="17"/>
        </w:rPr>
        <w:t>=</w:t>
      </w:r>
      <w:r>
        <w:rPr>
          <w:rFonts w:ascii="Consolas" w:hAnsi="Consolas" w:cs="Courier New"/>
          <w:color w:val="000000"/>
          <w:sz w:val="17"/>
          <w:szCs w:val="17"/>
        </w:rPr>
        <w:t xml:space="preserve"> X</w:t>
      </w:r>
    </w:p>
    <w:p w14:paraId="38E4A0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164.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y </w:t>
      </w:r>
      <w:r>
        <w:rPr>
          <w:rFonts w:ascii="Consolas" w:hAnsi="Consolas" w:cs="Courier New"/>
          <w:color w:val="666600"/>
          <w:sz w:val="17"/>
          <w:szCs w:val="17"/>
        </w:rPr>
        <w:t>=</w:t>
      </w:r>
      <w:r>
        <w:rPr>
          <w:rFonts w:ascii="Consolas" w:hAnsi="Consolas" w:cs="Courier New"/>
          <w:color w:val="000000"/>
          <w:sz w:val="17"/>
          <w:szCs w:val="17"/>
        </w:rPr>
        <w:t xml:space="preserve"> y</w:t>
      </w:r>
    </w:p>
    <w:p w14:paraId="35E9EC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165. </w:t>
      </w:r>
      <w:r>
        <w:rPr>
          <w:rFonts w:ascii="Consolas" w:hAnsi="Consolas" w:cs="Courier New"/>
          <w:color w:val="000000"/>
          <w:sz w:val="17"/>
          <w:szCs w:val="17"/>
        </w:rPr>
        <w:t> </w:t>
      </w:r>
    </w:p>
    <w:p w14:paraId="6A22D1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__len__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54DE37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C0D38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168. </w:t>
      </w:r>
      <w:r>
        <w:rPr>
          <w:rFonts w:ascii="Consolas" w:hAnsi="Consolas" w:cs="Courier New"/>
          <w:color w:val="000000"/>
          <w:sz w:val="17"/>
          <w:szCs w:val="17"/>
        </w:rPr>
        <w:t> </w:t>
      </w:r>
    </w:p>
    <w:p w14:paraId="52350E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__getitem__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idx</w:t>
      </w:r>
      <w:r>
        <w:rPr>
          <w:rFonts w:ascii="Consolas" w:hAnsi="Consolas" w:cs="Courier New"/>
          <w:color w:val="666600"/>
          <w:sz w:val="17"/>
          <w:szCs w:val="17"/>
        </w:rPr>
        <w:t>):</w:t>
      </w:r>
    </w:p>
    <w:p w14:paraId="586EB8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170.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idx</w:t>
      </w:r>
      <w:r>
        <w:rPr>
          <w:rFonts w:ascii="Consolas" w:hAnsi="Consolas" w:cs="Courier New"/>
          <w:color w:val="666600"/>
          <w:sz w:val="17"/>
          <w:szCs w:val="17"/>
        </w:rPr>
        <w:t>]</w:t>
      </w:r>
    </w:p>
    <w:p w14:paraId="2A96EE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171.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r>
        <w:rPr>
          <w:rFonts w:ascii="Consolas" w:hAnsi="Consolas" w:cs="Courier New"/>
          <w:color w:val="000000"/>
          <w:sz w:val="17"/>
          <w:szCs w:val="17"/>
        </w:rPr>
        <w:t>iloc</w:t>
      </w:r>
      <w:r>
        <w:rPr>
          <w:rFonts w:ascii="Consolas" w:hAnsi="Consolas" w:cs="Courier New"/>
          <w:color w:val="666600"/>
          <w:sz w:val="17"/>
          <w:szCs w:val="17"/>
        </w:rPr>
        <w:t>[</w:t>
      </w:r>
      <w:r>
        <w:rPr>
          <w:rFonts w:ascii="Consolas" w:hAnsi="Consolas" w:cs="Courier New"/>
          <w:color w:val="000000"/>
          <w:sz w:val="17"/>
          <w:szCs w:val="17"/>
        </w:rPr>
        <w:t>idx</w:t>
      </w:r>
      <w:r>
        <w:rPr>
          <w:rFonts w:ascii="Consolas" w:hAnsi="Consolas" w:cs="Courier New"/>
          <w:color w:val="666600"/>
          <w:sz w:val="17"/>
          <w:szCs w:val="17"/>
        </w:rPr>
        <w:t>]</w:t>
      </w:r>
    </w:p>
    <w:p w14:paraId="7B3F54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479EB1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173. </w:t>
      </w:r>
      <w:r>
        <w:rPr>
          <w:rFonts w:ascii="Consolas" w:hAnsi="Consolas" w:cs="Courier New"/>
          <w:color w:val="000000"/>
          <w:sz w:val="17"/>
          <w:szCs w:val="17"/>
        </w:rPr>
        <w:t xml:space="preserve">            </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2E1DB5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174. </w:t>
      </w:r>
      <w:r>
        <w:rPr>
          <w:rFonts w:ascii="Consolas" w:hAnsi="Consolas" w:cs="Courier New"/>
          <w:color w:val="000000"/>
          <w:sz w:val="17"/>
          <w:szCs w:val="17"/>
        </w:rPr>
        <w:t xml:space="preserve">            </w:t>
      </w:r>
      <w:r>
        <w:rPr>
          <w:rFonts w:ascii="Consolas" w:hAnsi="Consolas" w:cs="Courier New"/>
          <w:color w:val="008800"/>
          <w:sz w:val="17"/>
          <w:szCs w:val="17"/>
        </w:rPr>
        <w:t>"label"</w:t>
      </w:r>
      <w:r>
        <w:rPr>
          <w:rFonts w:ascii="Consolas" w:hAnsi="Consolas" w:cs="Courier New"/>
          <w:color w:val="666600"/>
          <w:sz w:val="17"/>
          <w:szCs w:val="17"/>
        </w:rPr>
        <w:t>:</w:t>
      </w:r>
      <w:r>
        <w:rPr>
          <w:rFonts w:ascii="Consolas" w:hAnsi="Consolas" w:cs="Courier New"/>
          <w:color w:val="000000"/>
          <w:sz w:val="17"/>
          <w:szCs w:val="17"/>
        </w:rPr>
        <w:t xml:space="preserve"> label</w:t>
      </w:r>
    </w:p>
    <w:p w14:paraId="44B8BF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175. </w:t>
      </w:r>
      <w:r>
        <w:rPr>
          <w:rFonts w:ascii="Consolas" w:hAnsi="Consolas" w:cs="Courier New"/>
          <w:color w:val="000000"/>
          <w:sz w:val="17"/>
          <w:szCs w:val="17"/>
        </w:rPr>
        <w:t xml:space="preserve">        </w:t>
      </w:r>
      <w:r>
        <w:rPr>
          <w:rFonts w:ascii="Consolas" w:hAnsi="Consolas" w:cs="Courier New"/>
          <w:color w:val="666600"/>
          <w:sz w:val="17"/>
          <w:szCs w:val="17"/>
        </w:rPr>
        <w:t>}</w:t>
      </w:r>
    </w:p>
    <w:p w14:paraId="7E972E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176. </w:t>
      </w:r>
      <w:r>
        <w:rPr>
          <w:rFonts w:ascii="Consolas" w:hAnsi="Consolas" w:cs="Courier New"/>
          <w:color w:val="000000"/>
          <w:sz w:val="17"/>
          <w:szCs w:val="17"/>
        </w:rPr>
        <w:t> </w:t>
      </w:r>
    </w:p>
    <w:p w14:paraId="08F0E2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177. </w:t>
      </w:r>
      <w:r>
        <w:rPr>
          <w:rFonts w:ascii="Consolas" w:hAnsi="Consolas" w:cs="Courier New"/>
          <w:color w:val="880000"/>
          <w:sz w:val="17"/>
          <w:szCs w:val="17"/>
        </w:rPr>
        <w:t># Create data loaders for the training and testing sets</w:t>
      </w:r>
    </w:p>
    <w:p w14:paraId="1C2EAB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178. </w:t>
      </w:r>
      <w:r>
        <w:rPr>
          <w:rFonts w:ascii="Consolas" w:hAnsi="Consolas" w:cs="Courier New"/>
          <w:color w:val="000000"/>
          <w:sz w:val="17"/>
          <w:szCs w:val="17"/>
        </w:rPr>
        <w:t xml:space="preserve">train_dataset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SexualContentDataset</w:t>
      </w:r>
      <w:r>
        <w:rPr>
          <w:rFonts w:ascii="Consolas" w:hAnsi="Consolas" w:cs="Courier New"/>
          <w:color w:val="666600"/>
          <w:sz w:val="17"/>
          <w:szCs w:val="17"/>
        </w:rPr>
        <w:t>(</w:t>
      </w:r>
      <w:r>
        <w:rPr>
          <w:rFonts w:ascii="Consolas" w:hAnsi="Consolas" w:cs="Courier New"/>
          <w:color w:val="000000"/>
          <w:sz w:val="17"/>
          <w:szCs w:val="17"/>
        </w:rPr>
        <w:t>X_train</w:t>
      </w:r>
      <w:r>
        <w:rPr>
          <w:rFonts w:ascii="Consolas" w:hAnsi="Consolas" w:cs="Courier New"/>
          <w:color w:val="666600"/>
          <w:sz w:val="17"/>
          <w:szCs w:val="17"/>
        </w:rPr>
        <w:t>,</w:t>
      </w:r>
      <w:r>
        <w:rPr>
          <w:rFonts w:ascii="Consolas" w:hAnsi="Consolas" w:cs="Courier New"/>
          <w:color w:val="000000"/>
          <w:sz w:val="17"/>
          <w:szCs w:val="17"/>
        </w:rPr>
        <w:t xml:space="preserve"> y_train</w:t>
      </w:r>
      <w:r>
        <w:rPr>
          <w:rFonts w:ascii="Consolas" w:hAnsi="Consolas" w:cs="Courier New"/>
          <w:color w:val="666600"/>
          <w:sz w:val="17"/>
          <w:szCs w:val="17"/>
        </w:rPr>
        <w:t>)</w:t>
      </w:r>
    </w:p>
    <w:p w14:paraId="456EC8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179. </w:t>
      </w:r>
      <w:r>
        <w:rPr>
          <w:rFonts w:ascii="Consolas" w:hAnsi="Consolas" w:cs="Courier New"/>
          <w:color w:val="000000"/>
          <w:sz w:val="17"/>
          <w:szCs w:val="17"/>
        </w:rPr>
        <w:t xml:space="preserve">test_dataset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SexualContentDataset</w:t>
      </w:r>
      <w:r>
        <w:rPr>
          <w:rFonts w:ascii="Consolas" w:hAnsi="Consolas" w:cs="Courier New"/>
          <w:color w:val="666600"/>
          <w:sz w:val="17"/>
          <w:szCs w:val="17"/>
        </w:rPr>
        <w:t>(</w:t>
      </w:r>
      <w:r>
        <w:rPr>
          <w:rFonts w:ascii="Consolas" w:hAnsi="Consolas" w:cs="Courier New"/>
          <w:color w:val="000000"/>
          <w:sz w:val="17"/>
          <w:szCs w:val="17"/>
        </w:rPr>
        <w:t>X_test</w:t>
      </w:r>
      <w:r>
        <w:rPr>
          <w:rFonts w:ascii="Consolas" w:hAnsi="Consolas" w:cs="Courier New"/>
          <w:color w:val="666600"/>
          <w:sz w:val="17"/>
          <w:szCs w:val="17"/>
        </w:rPr>
        <w:t>,</w:t>
      </w:r>
      <w:r>
        <w:rPr>
          <w:rFonts w:ascii="Consolas" w:hAnsi="Consolas" w:cs="Courier New"/>
          <w:color w:val="000000"/>
          <w:sz w:val="17"/>
          <w:szCs w:val="17"/>
        </w:rPr>
        <w:t xml:space="preserve"> y_test</w:t>
      </w:r>
      <w:r>
        <w:rPr>
          <w:rFonts w:ascii="Consolas" w:hAnsi="Consolas" w:cs="Courier New"/>
          <w:color w:val="666600"/>
          <w:sz w:val="17"/>
          <w:szCs w:val="17"/>
        </w:rPr>
        <w:t>)</w:t>
      </w:r>
    </w:p>
    <w:p w14:paraId="461CDE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180. </w:t>
      </w:r>
      <w:r>
        <w:rPr>
          <w:rFonts w:ascii="Consolas" w:hAnsi="Consolas" w:cs="Courier New"/>
          <w:color w:val="000000"/>
          <w:sz w:val="17"/>
          <w:szCs w:val="17"/>
        </w:rPr>
        <w:t> </w:t>
      </w:r>
    </w:p>
    <w:p w14:paraId="5C8991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181. </w:t>
      </w:r>
      <w:r>
        <w:rPr>
          <w:rFonts w:ascii="Consolas" w:hAnsi="Consolas" w:cs="Courier New"/>
          <w:color w:val="000000"/>
          <w:sz w:val="17"/>
          <w:szCs w:val="17"/>
        </w:rPr>
        <w:t xml:space="preserve">train_loader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DataLoader</w:t>
      </w:r>
      <w:r>
        <w:rPr>
          <w:rFonts w:ascii="Consolas" w:hAnsi="Consolas" w:cs="Courier New"/>
          <w:color w:val="666600"/>
          <w:sz w:val="17"/>
          <w:szCs w:val="17"/>
        </w:rPr>
        <w:t>(</w:t>
      </w:r>
      <w:r>
        <w:rPr>
          <w:rFonts w:ascii="Consolas" w:hAnsi="Consolas" w:cs="Courier New"/>
          <w:color w:val="000000"/>
          <w:sz w:val="17"/>
          <w:szCs w:val="17"/>
        </w:rPr>
        <w:t>train_dataset</w:t>
      </w:r>
      <w:r>
        <w:rPr>
          <w:rFonts w:ascii="Consolas" w:hAnsi="Consolas" w:cs="Courier New"/>
          <w:color w:val="666600"/>
          <w:sz w:val="17"/>
          <w:szCs w:val="17"/>
        </w:rPr>
        <w:t>,</w:t>
      </w:r>
      <w:r>
        <w:rPr>
          <w:rFonts w:ascii="Consolas" w:hAnsi="Consolas" w:cs="Courier New"/>
          <w:color w:val="000000"/>
          <w:sz w:val="17"/>
          <w:szCs w:val="17"/>
        </w:rPr>
        <w:t xml:space="preserve"> batch_size</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24B137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182. </w:t>
      </w:r>
      <w:r>
        <w:rPr>
          <w:rFonts w:ascii="Consolas" w:hAnsi="Consolas" w:cs="Courier New"/>
          <w:color w:val="000000"/>
          <w:sz w:val="17"/>
          <w:szCs w:val="17"/>
        </w:rPr>
        <w:t xml:space="preserve">test_loader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DataLoader</w:t>
      </w:r>
      <w:r>
        <w:rPr>
          <w:rFonts w:ascii="Consolas" w:hAnsi="Consolas" w:cs="Courier New"/>
          <w:color w:val="666600"/>
          <w:sz w:val="17"/>
          <w:szCs w:val="17"/>
        </w:rPr>
        <w:t>(</w:t>
      </w:r>
      <w:r>
        <w:rPr>
          <w:rFonts w:ascii="Consolas" w:hAnsi="Consolas" w:cs="Courier New"/>
          <w:color w:val="000000"/>
          <w:sz w:val="17"/>
          <w:szCs w:val="17"/>
        </w:rPr>
        <w:t>test_dataset</w:t>
      </w:r>
      <w:r>
        <w:rPr>
          <w:rFonts w:ascii="Consolas" w:hAnsi="Consolas" w:cs="Courier New"/>
          <w:color w:val="666600"/>
          <w:sz w:val="17"/>
          <w:szCs w:val="17"/>
        </w:rPr>
        <w:t>,</w:t>
      </w:r>
      <w:r>
        <w:rPr>
          <w:rFonts w:ascii="Consolas" w:hAnsi="Consolas" w:cs="Courier New"/>
          <w:color w:val="000000"/>
          <w:sz w:val="17"/>
          <w:szCs w:val="17"/>
        </w:rPr>
        <w:t xml:space="preserve"> batch_size</w:t>
      </w:r>
      <w:r>
        <w:rPr>
          <w:rFonts w:ascii="Consolas" w:hAnsi="Consolas" w:cs="Courier New"/>
          <w:color w:val="666600"/>
          <w:sz w:val="17"/>
          <w:szCs w:val="17"/>
        </w:rPr>
        <w:t>=</w:t>
      </w:r>
      <w:r>
        <w:rPr>
          <w:rFonts w:ascii="Consolas" w:hAnsi="Consolas" w:cs="Courier New"/>
          <w:color w:val="006666"/>
          <w:sz w:val="17"/>
          <w:szCs w:val="17"/>
        </w:rPr>
        <w:t>32</w:t>
      </w:r>
      <w:r>
        <w:rPr>
          <w:rFonts w:ascii="Consolas" w:hAnsi="Consolas" w:cs="Courier New"/>
          <w:color w:val="666600"/>
          <w:sz w:val="17"/>
          <w:szCs w:val="17"/>
        </w:rPr>
        <w:t>,</w:t>
      </w:r>
      <w:r>
        <w:rPr>
          <w:rFonts w:ascii="Consolas" w:hAnsi="Consolas" w:cs="Courier New"/>
          <w:color w:val="000000"/>
          <w:sz w:val="17"/>
          <w:szCs w:val="17"/>
        </w:rPr>
        <w:t xml:space="preserve"> shuffle</w:t>
      </w:r>
      <w:r>
        <w:rPr>
          <w:rFonts w:ascii="Consolas" w:hAnsi="Consolas" w:cs="Courier New"/>
          <w:color w:val="666600"/>
          <w:sz w:val="17"/>
          <w:szCs w:val="17"/>
        </w:rPr>
        <w:t>=</w:t>
      </w:r>
      <w:r>
        <w:rPr>
          <w:rFonts w:ascii="Consolas" w:hAnsi="Consolas" w:cs="Courier New"/>
          <w:color w:val="000088"/>
          <w:sz w:val="17"/>
          <w:szCs w:val="17"/>
        </w:rPr>
        <w:t>False</w:t>
      </w:r>
      <w:r>
        <w:rPr>
          <w:rFonts w:ascii="Consolas" w:hAnsi="Consolas" w:cs="Courier New"/>
          <w:color w:val="666600"/>
          <w:sz w:val="17"/>
          <w:szCs w:val="17"/>
        </w:rPr>
        <w:t>)</w:t>
      </w:r>
    </w:p>
    <w:p w14:paraId="3DA164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183. </w:t>
      </w:r>
      <w:r>
        <w:rPr>
          <w:rFonts w:ascii="Consolas" w:hAnsi="Consolas" w:cs="Courier New"/>
          <w:color w:val="000000"/>
          <w:sz w:val="17"/>
          <w:szCs w:val="17"/>
        </w:rPr>
        <w:t> </w:t>
      </w:r>
    </w:p>
    <w:p w14:paraId="739A2D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184. </w:t>
      </w:r>
      <w:r>
        <w:rPr>
          <w:rFonts w:ascii="Consolas" w:hAnsi="Consolas" w:cs="Courier New"/>
          <w:color w:val="880000"/>
          <w:sz w:val="17"/>
          <w:szCs w:val="17"/>
        </w:rPr>
        <w:t># Define the model architecture</w:t>
      </w:r>
    </w:p>
    <w:p w14:paraId="7CC09E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SexualContentModel</w:t>
      </w:r>
      <w:r>
        <w:rPr>
          <w:rFonts w:ascii="Consolas" w:hAnsi="Consolas" w:cs="Courier New"/>
          <w:color w:val="666600"/>
          <w:sz w:val="17"/>
          <w:szCs w:val="17"/>
        </w:rPr>
        <w:t>(</w:t>
      </w:r>
      <w:r>
        <w:rPr>
          <w:rFonts w:ascii="Consolas" w:hAnsi="Consolas" w:cs="Courier New"/>
          <w:color w:val="000000"/>
          <w:sz w:val="17"/>
          <w:szCs w:val="17"/>
        </w:rPr>
        <w:t>nn</w:t>
      </w:r>
      <w:r>
        <w:rPr>
          <w:rFonts w:ascii="Consolas" w:hAnsi="Consolas" w:cs="Courier New"/>
          <w:color w:val="666600"/>
          <w:sz w:val="17"/>
          <w:szCs w:val="17"/>
        </w:rPr>
        <w:t>.</w:t>
      </w:r>
      <w:r>
        <w:rPr>
          <w:rFonts w:ascii="Consolas" w:hAnsi="Consolas" w:cs="Courier New"/>
          <w:color w:val="660066"/>
          <w:sz w:val="17"/>
          <w:szCs w:val="17"/>
        </w:rPr>
        <w:t>Module</w:t>
      </w:r>
      <w:r>
        <w:rPr>
          <w:rFonts w:ascii="Consolas" w:hAnsi="Consolas" w:cs="Courier New"/>
          <w:color w:val="666600"/>
          <w:sz w:val="17"/>
          <w:szCs w:val="17"/>
        </w:rPr>
        <w:t>):</w:t>
      </w:r>
    </w:p>
    <w:p w14:paraId="049FAB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C85D6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187. </w:t>
      </w:r>
      <w:r>
        <w:rPr>
          <w:rFonts w:ascii="Consolas" w:hAnsi="Consolas" w:cs="Courier New"/>
          <w:color w:val="000000"/>
          <w:sz w:val="17"/>
          <w:szCs w:val="17"/>
        </w:rPr>
        <w:t xml:space="preserve">        </w:t>
      </w:r>
      <w:r>
        <w:rPr>
          <w:rFonts w:ascii="Consolas" w:hAnsi="Consolas" w:cs="Courier New"/>
          <w:color w:val="000088"/>
          <w:sz w:val="17"/>
          <w:szCs w:val="17"/>
        </w:rPr>
        <w:t>super</w:t>
      </w:r>
      <w:r>
        <w:rPr>
          <w:rFonts w:ascii="Consolas" w:hAnsi="Consolas" w:cs="Courier New"/>
          <w:color w:val="666600"/>
          <w:sz w:val="17"/>
          <w:szCs w:val="17"/>
        </w:rPr>
        <w:t>(</w:t>
      </w:r>
      <w:r>
        <w:rPr>
          <w:rFonts w:ascii="Consolas" w:hAnsi="Consolas" w:cs="Courier New"/>
          <w:color w:val="660066"/>
          <w:sz w:val="17"/>
          <w:szCs w:val="17"/>
        </w:rPr>
        <w:t>SexualContentModel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__init__</w:t>
      </w:r>
      <w:r>
        <w:rPr>
          <w:rFonts w:ascii="Consolas" w:hAnsi="Consolas" w:cs="Courier New"/>
          <w:color w:val="666600"/>
          <w:sz w:val="17"/>
          <w:szCs w:val="17"/>
        </w:rPr>
        <w:t>()</w:t>
      </w:r>
    </w:p>
    <w:p w14:paraId="357A64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embedding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Embedding</w:t>
      </w:r>
      <w:r>
        <w:rPr>
          <w:rFonts w:ascii="Consolas" w:hAnsi="Consolas" w:cs="Courier New"/>
          <w:color w:val="666600"/>
          <w:sz w:val="17"/>
          <w:szCs w:val="17"/>
        </w:rPr>
        <w:t>(</w:t>
      </w:r>
      <w:r>
        <w:rPr>
          <w:rFonts w:ascii="Consolas" w:hAnsi="Consolas" w:cs="Courier New"/>
          <w:color w:val="000000"/>
          <w:sz w:val="17"/>
          <w:szCs w:val="17"/>
        </w:rPr>
        <w:t>num_embeddings</w:t>
      </w:r>
      <w:r>
        <w:rPr>
          <w:rFonts w:ascii="Consolas" w:hAnsi="Consolas" w:cs="Courier New"/>
          <w:color w:val="666600"/>
          <w:sz w:val="17"/>
          <w:szCs w:val="17"/>
        </w:rPr>
        <w:t>=</w:t>
      </w:r>
      <w:r>
        <w:rPr>
          <w:rFonts w:ascii="Consolas" w:hAnsi="Consolas" w:cs="Courier New"/>
          <w:color w:val="006666"/>
          <w:sz w:val="17"/>
          <w:szCs w:val="17"/>
        </w:rPr>
        <w:t>10000</w:t>
      </w:r>
      <w:r>
        <w:rPr>
          <w:rFonts w:ascii="Consolas" w:hAnsi="Consolas" w:cs="Courier New"/>
          <w:color w:val="666600"/>
          <w:sz w:val="17"/>
          <w:szCs w:val="17"/>
        </w:rPr>
        <w:t>,</w:t>
      </w:r>
      <w:r>
        <w:rPr>
          <w:rFonts w:ascii="Consolas" w:hAnsi="Consolas" w:cs="Courier New"/>
          <w:color w:val="000000"/>
          <w:sz w:val="17"/>
          <w:szCs w:val="17"/>
        </w:rPr>
        <w:t xml:space="preserve"> embedding_dim</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p>
    <w:p w14:paraId="3372E0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fc1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Linear</w:t>
      </w:r>
      <w:r>
        <w:rPr>
          <w:rFonts w:ascii="Consolas" w:hAnsi="Consolas" w:cs="Courier New"/>
          <w:color w:val="666600"/>
          <w:sz w:val="17"/>
          <w:szCs w:val="17"/>
        </w:rPr>
        <w:t>(</w:t>
      </w:r>
      <w:r>
        <w:rPr>
          <w:rFonts w:ascii="Consolas" w:hAnsi="Consolas" w:cs="Courier New"/>
          <w:color w:val="006666"/>
          <w:sz w:val="17"/>
          <w:szCs w:val="17"/>
        </w:rPr>
        <w:t>128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w:t>
      </w:r>
      <w:r>
        <w:rPr>
          <w:rFonts w:ascii="Consolas" w:hAnsi="Consolas" w:cs="Courier New"/>
          <w:color w:val="666600"/>
          <w:sz w:val="17"/>
          <w:szCs w:val="17"/>
        </w:rPr>
        <w:t>)</w:t>
      </w:r>
    </w:p>
    <w:p w14:paraId="592BFB0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fc2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Linear</w:t>
      </w:r>
      <w:r>
        <w:rPr>
          <w:rFonts w:ascii="Consolas" w:hAnsi="Consolas" w:cs="Courier New"/>
          <w:color w:val="666600"/>
          <w:sz w:val="17"/>
          <w:szCs w:val="17"/>
        </w:rPr>
        <w:t>(</w:t>
      </w:r>
      <w:r>
        <w:rPr>
          <w:rFonts w:ascii="Consolas" w:hAnsi="Consolas" w:cs="Courier New"/>
          <w:color w:val="006666"/>
          <w:sz w:val="17"/>
          <w:szCs w:val="17"/>
        </w:rPr>
        <w:t>64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074928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191. </w:t>
      </w:r>
      <w:r>
        <w:rPr>
          <w:rFonts w:ascii="Consolas" w:hAnsi="Consolas" w:cs="Courier New"/>
          <w:color w:val="000000"/>
          <w:sz w:val="17"/>
          <w:szCs w:val="17"/>
        </w:rPr>
        <w:t> </w:t>
      </w:r>
    </w:p>
    <w:p w14:paraId="1CA1FB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forward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0D2EC6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193.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embedding</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568395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194.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relu</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fc1</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1060C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195.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fc2</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302B52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x</w:t>
      </w:r>
    </w:p>
    <w:p w14:paraId="090B56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197. </w:t>
      </w:r>
      <w:r>
        <w:rPr>
          <w:rFonts w:ascii="Consolas" w:hAnsi="Consolas" w:cs="Courier New"/>
          <w:color w:val="000000"/>
          <w:sz w:val="17"/>
          <w:szCs w:val="17"/>
        </w:rPr>
        <w:t> </w:t>
      </w:r>
    </w:p>
    <w:p w14:paraId="12FF4D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198. </w:t>
      </w:r>
      <w:r>
        <w:rPr>
          <w:rFonts w:ascii="Consolas" w:hAnsi="Consolas" w:cs="Courier New"/>
          <w:color w:val="880000"/>
          <w:sz w:val="17"/>
          <w:szCs w:val="17"/>
        </w:rPr>
        <w:t># Initialize the model, optimizer, and loss function</w:t>
      </w:r>
    </w:p>
    <w:p w14:paraId="67508A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199.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SexualContentModel</w:t>
      </w:r>
      <w:r>
        <w:rPr>
          <w:rFonts w:ascii="Consolas" w:hAnsi="Consolas" w:cs="Courier New"/>
          <w:color w:val="666600"/>
          <w:sz w:val="17"/>
          <w:szCs w:val="17"/>
        </w:rPr>
        <w:t>()</w:t>
      </w:r>
    </w:p>
    <w:p w14:paraId="17D75E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200. </w:t>
      </w:r>
      <w:r>
        <w:rPr>
          <w:rFonts w:ascii="Consolas" w:hAnsi="Consolas" w:cs="Courier New"/>
          <w:color w:val="000000"/>
          <w:sz w:val="17"/>
          <w:szCs w:val="17"/>
        </w:rPr>
        <w:t xml:space="preserve">optimizer </w:t>
      </w:r>
      <w:r>
        <w:rPr>
          <w:rFonts w:ascii="Consolas" w:hAnsi="Consolas" w:cs="Courier New"/>
          <w:color w:val="666600"/>
          <w:sz w:val="17"/>
          <w:szCs w:val="17"/>
        </w:rPr>
        <w:t>=</w:t>
      </w:r>
      <w:r>
        <w:rPr>
          <w:rFonts w:ascii="Consolas" w:hAnsi="Consolas" w:cs="Courier New"/>
          <w:color w:val="000000"/>
          <w:sz w:val="17"/>
          <w:szCs w:val="17"/>
        </w:rPr>
        <w:t xml:space="preserve"> optim</w:t>
      </w:r>
      <w:r>
        <w:rPr>
          <w:rFonts w:ascii="Consolas" w:hAnsi="Consolas" w:cs="Courier New"/>
          <w:color w:val="666600"/>
          <w:sz w:val="17"/>
          <w:szCs w:val="17"/>
        </w:rPr>
        <w:t>.</w:t>
      </w:r>
      <w:r>
        <w:rPr>
          <w:rFonts w:ascii="Consolas" w:hAnsi="Consolas" w:cs="Courier New"/>
          <w:color w:val="660066"/>
          <w:sz w:val="17"/>
          <w:szCs w:val="17"/>
        </w:rPr>
        <w:t>Adam</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00"/>
          <w:sz w:val="17"/>
          <w:szCs w:val="17"/>
        </w:rPr>
        <w:t>parameters</w:t>
      </w:r>
      <w:r>
        <w:rPr>
          <w:rFonts w:ascii="Consolas" w:hAnsi="Consolas" w:cs="Courier New"/>
          <w:color w:val="666600"/>
          <w:sz w:val="17"/>
          <w:szCs w:val="17"/>
        </w:rPr>
        <w:t>(),</w:t>
      </w:r>
      <w:r>
        <w:rPr>
          <w:rFonts w:ascii="Consolas" w:hAnsi="Consolas" w:cs="Courier New"/>
          <w:color w:val="000000"/>
          <w:sz w:val="17"/>
          <w:szCs w:val="17"/>
        </w:rPr>
        <w:t xml:space="preserve"> lr</w:t>
      </w:r>
      <w:r>
        <w:rPr>
          <w:rFonts w:ascii="Consolas" w:hAnsi="Consolas" w:cs="Courier New"/>
          <w:color w:val="666600"/>
          <w:sz w:val="17"/>
          <w:szCs w:val="17"/>
        </w:rPr>
        <w:t>=</w:t>
      </w:r>
      <w:r>
        <w:rPr>
          <w:rFonts w:ascii="Consolas" w:hAnsi="Consolas" w:cs="Courier New"/>
          <w:color w:val="006666"/>
          <w:sz w:val="17"/>
          <w:szCs w:val="17"/>
        </w:rPr>
        <w:t>0.001</w:t>
      </w:r>
      <w:r>
        <w:rPr>
          <w:rFonts w:ascii="Consolas" w:hAnsi="Consolas" w:cs="Courier New"/>
          <w:color w:val="666600"/>
          <w:sz w:val="17"/>
          <w:szCs w:val="17"/>
        </w:rPr>
        <w:t>)</w:t>
      </w:r>
    </w:p>
    <w:p w14:paraId="3C48B8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201. </w:t>
      </w:r>
      <w:r>
        <w:rPr>
          <w:rFonts w:ascii="Consolas" w:hAnsi="Consolas" w:cs="Courier New"/>
          <w:color w:val="000000"/>
          <w:sz w:val="17"/>
          <w:szCs w:val="17"/>
        </w:rPr>
        <w:t xml:space="preserve">loss_fn </w:t>
      </w:r>
      <w:r>
        <w:rPr>
          <w:rFonts w:ascii="Consolas" w:hAnsi="Consolas" w:cs="Courier New"/>
          <w:color w:val="666600"/>
          <w:sz w:val="17"/>
          <w:szCs w:val="17"/>
        </w:rPr>
        <w:t>=</w:t>
      </w:r>
      <w:r>
        <w:rPr>
          <w:rFonts w:ascii="Consolas" w:hAnsi="Consolas" w:cs="Courier New"/>
          <w:color w:val="000000"/>
          <w:sz w:val="17"/>
          <w:szCs w:val="17"/>
        </w:rPr>
        <w:t xml:space="preserve"> nn</w:t>
      </w:r>
      <w:r>
        <w:rPr>
          <w:rFonts w:ascii="Consolas" w:hAnsi="Consolas" w:cs="Courier New"/>
          <w:color w:val="666600"/>
          <w:sz w:val="17"/>
          <w:szCs w:val="17"/>
        </w:rPr>
        <w:t>.</w:t>
      </w:r>
      <w:r>
        <w:rPr>
          <w:rFonts w:ascii="Consolas" w:hAnsi="Consolas" w:cs="Courier New"/>
          <w:color w:val="660066"/>
          <w:sz w:val="17"/>
          <w:szCs w:val="17"/>
        </w:rPr>
        <w:t>CrossEntropyLoss</w:t>
      </w:r>
      <w:r>
        <w:rPr>
          <w:rFonts w:ascii="Consolas" w:hAnsi="Consolas" w:cs="Courier New"/>
          <w:color w:val="666600"/>
          <w:sz w:val="17"/>
          <w:szCs w:val="17"/>
        </w:rPr>
        <w:t>()</w:t>
      </w:r>
    </w:p>
    <w:p w14:paraId="4CDF2B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202. </w:t>
      </w:r>
      <w:r>
        <w:rPr>
          <w:rFonts w:ascii="Consolas" w:hAnsi="Consolas" w:cs="Courier New"/>
          <w:color w:val="000000"/>
          <w:sz w:val="17"/>
          <w:szCs w:val="17"/>
        </w:rPr>
        <w:t> </w:t>
      </w:r>
    </w:p>
    <w:p w14:paraId="288D72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203. </w:t>
      </w:r>
      <w:r>
        <w:rPr>
          <w:rFonts w:ascii="Consolas" w:hAnsi="Consolas" w:cs="Courier New"/>
          <w:color w:val="880000"/>
          <w:sz w:val="17"/>
          <w:szCs w:val="17"/>
        </w:rPr>
        <w:t># Train the model</w:t>
      </w:r>
    </w:p>
    <w:p w14:paraId="556CB6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204. </w:t>
      </w:r>
      <w:r>
        <w:rPr>
          <w:rFonts w:ascii="Consolas" w:hAnsi="Consolas" w:cs="Courier New"/>
          <w:color w:val="000088"/>
          <w:sz w:val="17"/>
          <w:szCs w:val="17"/>
        </w:rPr>
        <w:t>for</w:t>
      </w:r>
      <w:r>
        <w:rPr>
          <w:rFonts w:ascii="Consolas" w:hAnsi="Consolas" w:cs="Courier New"/>
          <w:color w:val="000000"/>
          <w:sz w:val="17"/>
          <w:szCs w:val="17"/>
        </w:rPr>
        <w:t xml:space="preserve"> epoch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6A3A3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batch </w:t>
      </w:r>
      <w:r>
        <w:rPr>
          <w:rFonts w:ascii="Consolas" w:hAnsi="Consolas" w:cs="Courier New"/>
          <w:color w:val="000088"/>
          <w:sz w:val="17"/>
          <w:szCs w:val="17"/>
        </w:rPr>
        <w:t>in</w:t>
      </w:r>
      <w:r>
        <w:rPr>
          <w:rFonts w:ascii="Consolas" w:hAnsi="Consolas" w:cs="Courier New"/>
          <w:color w:val="000000"/>
          <w:sz w:val="17"/>
          <w:szCs w:val="17"/>
        </w:rPr>
        <w:t xml:space="preserve"> train_loader</w:t>
      </w:r>
      <w:r>
        <w:rPr>
          <w:rFonts w:ascii="Consolas" w:hAnsi="Consolas" w:cs="Courier New"/>
          <w:color w:val="666600"/>
          <w:sz w:val="17"/>
          <w:szCs w:val="17"/>
        </w:rPr>
        <w:t>:</w:t>
      </w:r>
    </w:p>
    <w:p w14:paraId="0EBB97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206.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4DBACE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207.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1289BA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208. </w:t>
      </w:r>
      <w:r>
        <w:rPr>
          <w:rFonts w:ascii="Consolas" w:hAnsi="Consolas" w:cs="Courier New"/>
          <w:color w:val="000000"/>
          <w:sz w:val="17"/>
          <w:szCs w:val="17"/>
        </w:rPr>
        <w:t>        optimizer</w:t>
      </w:r>
      <w:r>
        <w:rPr>
          <w:rFonts w:ascii="Consolas" w:hAnsi="Consolas" w:cs="Courier New"/>
          <w:color w:val="666600"/>
          <w:sz w:val="17"/>
          <w:szCs w:val="17"/>
        </w:rPr>
        <w:t>.</w:t>
      </w:r>
      <w:r>
        <w:rPr>
          <w:rFonts w:ascii="Consolas" w:hAnsi="Consolas" w:cs="Courier New"/>
          <w:color w:val="000000"/>
          <w:sz w:val="17"/>
          <w:szCs w:val="17"/>
        </w:rPr>
        <w:t>zero_grad</w:t>
      </w:r>
      <w:r>
        <w:rPr>
          <w:rFonts w:ascii="Consolas" w:hAnsi="Consolas" w:cs="Courier New"/>
          <w:color w:val="666600"/>
          <w:sz w:val="17"/>
          <w:szCs w:val="17"/>
        </w:rPr>
        <w:t>()</w:t>
      </w:r>
    </w:p>
    <w:p w14:paraId="48B7B4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209.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A9C0F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210. </w:t>
      </w:r>
      <w:r>
        <w:rPr>
          <w:rFonts w:ascii="Consolas" w:hAnsi="Consolas" w:cs="Courier New"/>
          <w:color w:val="000000"/>
          <w:sz w:val="17"/>
          <w:szCs w:val="17"/>
        </w:rPr>
        <w:t xml:space="preserve">        loss </w:t>
      </w:r>
      <w:r>
        <w:rPr>
          <w:rFonts w:ascii="Consolas" w:hAnsi="Consolas" w:cs="Courier New"/>
          <w:color w:val="666600"/>
          <w:sz w:val="17"/>
          <w:szCs w:val="17"/>
        </w:rPr>
        <w:t>=</w:t>
      </w:r>
      <w:r>
        <w:rPr>
          <w:rFonts w:ascii="Consolas" w:hAnsi="Consolas" w:cs="Courier New"/>
          <w:color w:val="000000"/>
          <w:sz w:val="17"/>
          <w:szCs w:val="17"/>
        </w:rPr>
        <w:t xml:space="preserve"> loss_fn</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
    <w:p w14:paraId="601A88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211. </w:t>
      </w:r>
      <w:r>
        <w:rPr>
          <w:rFonts w:ascii="Consolas" w:hAnsi="Consolas" w:cs="Courier New"/>
          <w:color w:val="000000"/>
          <w:sz w:val="17"/>
          <w:szCs w:val="17"/>
        </w:rPr>
        <w:t>        loss</w:t>
      </w:r>
      <w:r>
        <w:rPr>
          <w:rFonts w:ascii="Consolas" w:hAnsi="Consolas" w:cs="Courier New"/>
          <w:color w:val="666600"/>
          <w:sz w:val="17"/>
          <w:szCs w:val="17"/>
        </w:rPr>
        <w:t>.</w:t>
      </w:r>
      <w:r>
        <w:rPr>
          <w:rFonts w:ascii="Consolas" w:hAnsi="Consolas" w:cs="Courier New"/>
          <w:color w:val="000000"/>
          <w:sz w:val="17"/>
          <w:szCs w:val="17"/>
        </w:rPr>
        <w:t>backward</w:t>
      </w:r>
      <w:r>
        <w:rPr>
          <w:rFonts w:ascii="Consolas" w:hAnsi="Consolas" w:cs="Courier New"/>
          <w:color w:val="666600"/>
          <w:sz w:val="17"/>
          <w:szCs w:val="17"/>
        </w:rPr>
        <w:t>()</w:t>
      </w:r>
    </w:p>
    <w:p w14:paraId="74E050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212. </w:t>
      </w:r>
      <w:r>
        <w:rPr>
          <w:rFonts w:ascii="Consolas" w:hAnsi="Consolas" w:cs="Courier New"/>
          <w:color w:val="000000"/>
          <w:sz w:val="17"/>
          <w:szCs w:val="17"/>
        </w:rPr>
        <w:t>        optimizer</w:t>
      </w:r>
      <w:r>
        <w:rPr>
          <w:rFonts w:ascii="Consolas" w:hAnsi="Consolas" w:cs="Courier New"/>
          <w:color w:val="666600"/>
          <w:sz w:val="17"/>
          <w:szCs w:val="17"/>
        </w:rPr>
        <w:t>.</w:t>
      </w:r>
      <w:r>
        <w:rPr>
          <w:rFonts w:ascii="Consolas" w:hAnsi="Consolas" w:cs="Courier New"/>
          <w:color w:val="000000"/>
          <w:sz w:val="17"/>
          <w:szCs w:val="17"/>
        </w:rPr>
        <w:t>step</w:t>
      </w:r>
      <w:r>
        <w:rPr>
          <w:rFonts w:ascii="Consolas" w:hAnsi="Consolas" w:cs="Courier New"/>
          <w:color w:val="666600"/>
          <w:sz w:val="17"/>
          <w:szCs w:val="17"/>
        </w:rPr>
        <w:t>()</w:t>
      </w:r>
    </w:p>
    <w:p w14:paraId="5C80ED4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213.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"Epoch {epoch+1}, Loss: {loss.item()}"</w:t>
      </w:r>
      <w:r>
        <w:rPr>
          <w:rFonts w:ascii="Consolas" w:hAnsi="Consolas" w:cs="Courier New"/>
          <w:color w:val="666600"/>
          <w:sz w:val="17"/>
          <w:szCs w:val="17"/>
        </w:rPr>
        <w:t>)</w:t>
      </w:r>
    </w:p>
    <w:p w14:paraId="591C76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214. </w:t>
      </w:r>
      <w:r>
        <w:rPr>
          <w:rFonts w:ascii="Consolas" w:hAnsi="Consolas" w:cs="Courier New"/>
          <w:color w:val="000000"/>
          <w:sz w:val="17"/>
          <w:szCs w:val="17"/>
        </w:rPr>
        <w:t> </w:t>
      </w:r>
    </w:p>
    <w:p w14:paraId="33F014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215. </w:t>
      </w:r>
      <w:r>
        <w:rPr>
          <w:rFonts w:ascii="Consolas" w:hAnsi="Consolas" w:cs="Courier New"/>
          <w:color w:val="880000"/>
          <w:sz w:val="17"/>
          <w:szCs w:val="17"/>
        </w:rPr>
        <w:t># Evaluate the model</w:t>
      </w:r>
    </w:p>
    <w:p w14:paraId="1C53B5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216. </w:t>
      </w:r>
      <w:r>
        <w:rPr>
          <w:rFonts w:ascii="Consolas" w:hAnsi="Consolas" w:cs="Courier New"/>
          <w:color w:val="000000"/>
          <w:sz w:val="17"/>
          <w:szCs w:val="17"/>
        </w:rPr>
        <w:t>model</w:t>
      </w:r>
      <w:r>
        <w:rPr>
          <w:rFonts w:ascii="Consolas" w:hAnsi="Consolas" w:cs="Courier New"/>
          <w:color w:val="666600"/>
          <w:sz w:val="17"/>
          <w:szCs w:val="17"/>
        </w:rPr>
        <w:t>.</w:t>
      </w:r>
      <w:r>
        <w:rPr>
          <w:rFonts w:ascii="Consolas" w:hAnsi="Consolas" w:cs="Courier New"/>
          <w:color w:val="000088"/>
          <w:sz w:val="17"/>
          <w:szCs w:val="17"/>
        </w:rPr>
        <w:t>eval</w:t>
      </w:r>
      <w:r>
        <w:rPr>
          <w:rFonts w:ascii="Consolas" w:hAnsi="Consolas" w:cs="Courier New"/>
          <w:color w:val="666600"/>
          <w:sz w:val="17"/>
          <w:szCs w:val="17"/>
        </w:rPr>
        <w:t>()</w:t>
      </w:r>
    </w:p>
    <w:p w14:paraId="527299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217. </w:t>
      </w:r>
      <w:r>
        <w:rPr>
          <w:rFonts w:ascii="Consolas" w:hAnsi="Consolas" w:cs="Courier New"/>
          <w:color w:val="000000"/>
          <w:sz w:val="17"/>
          <w:szCs w:val="17"/>
        </w:rPr>
        <w:t xml:space="preserve">test_loss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1183DC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218. </w:t>
      </w:r>
      <w:r>
        <w:rPr>
          <w:rFonts w:ascii="Consolas" w:hAnsi="Consolas" w:cs="Courier New"/>
          <w:color w:val="000000"/>
          <w:sz w:val="17"/>
          <w:szCs w:val="17"/>
        </w:rPr>
        <w:t xml:space="preserve">correct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0A9D41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219. </w:t>
      </w:r>
      <w:r>
        <w:rPr>
          <w:rFonts w:ascii="Consolas" w:hAnsi="Consolas" w:cs="Courier New"/>
          <w:color w:val="000088"/>
          <w:sz w:val="17"/>
          <w:szCs w:val="17"/>
        </w:rPr>
        <w:t>with</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no_grad</w:t>
      </w:r>
      <w:r>
        <w:rPr>
          <w:rFonts w:ascii="Consolas" w:hAnsi="Consolas" w:cs="Courier New"/>
          <w:color w:val="666600"/>
          <w:sz w:val="17"/>
          <w:szCs w:val="17"/>
        </w:rPr>
        <w:t>():</w:t>
      </w:r>
    </w:p>
    <w:p w14:paraId="4DF22A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batch </w:t>
      </w:r>
      <w:r>
        <w:rPr>
          <w:rFonts w:ascii="Consolas" w:hAnsi="Consolas" w:cs="Courier New"/>
          <w:color w:val="000088"/>
          <w:sz w:val="17"/>
          <w:szCs w:val="17"/>
        </w:rPr>
        <w:t>in</w:t>
      </w:r>
      <w:r>
        <w:rPr>
          <w:rFonts w:ascii="Consolas" w:hAnsi="Consolas" w:cs="Courier New"/>
          <w:color w:val="000000"/>
          <w:sz w:val="17"/>
          <w:szCs w:val="17"/>
        </w:rPr>
        <w:t xml:space="preserve"> test_loader</w:t>
      </w:r>
      <w:r>
        <w:rPr>
          <w:rFonts w:ascii="Consolas" w:hAnsi="Consolas" w:cs="Courier New"/>
          <w:color w:val="666600"/>
          <w:sz w:val="17"/>
          <w:szCs w:val="17"/>
        </w:rPr>
        <w:t>:</w:t>
      </w:r>
    </w:p>
    <w:p w14:paraId="5E6729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p>
    <w:p w14:paraId="36A5C5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222. </w:t>
      </w:r>
      <w:r>
        <w:rPr>
          <w:rFonts w:ascii="Consolas" w:hAnsi="Consolas" w:cs="Courier New"/>
          <w:color w:val="000000"/>
          <w:sz w:val="17"/>
          <w:szCs w:val="17"/>
        </w:rPr>
        <w:t xml:space="preserve">        label </w:t>
      </w:r>
      <w:r>
        <w:rPr>
          <w:rFonts w:ascii="Consolas" w:hAnsi="Consolas" w:cs="Courier New"/>
          <w:color w:val="666600"/>
          <w:sz w:val="17"/>
          <w:szCs w:val="17"/>
        </w:rPr>
        <w:t>=</w:t>
      </w:r>
      <w:r>
        <w:rPr>
          <w:rFonts w:ascii="Consolas" w:hAnsi="Consolas" w:cs="Courier New"/>
          <w:color w:val="000000"/>
          <w:sz w:val="17"/>
          <w:szCs w:val="17"/>
        </w:rPr>
        <w:t xml:space="preserve"> batch</w:t>
      </w:r>
      <w:r>
        <w:rPr>
          <w:rFonts w:ascii="Consolas" w:hAnsi="Consolas" w:cs="Courier New"/>
          <w:color w:val="666600"/>
          <w:sz w:val="17"/>
          <w:szCs w:val="17"/>
        </w:rPr>
        <w:t>[</w:t>
      </w:r>
      <w:r>
        <w:rPr>
          <w:rFonts w:ascii="Consolas" w:hAnsi="Consolas" w:cs="Courier New"/>
          <w:color w:val="008800"/>
          <w:sz w:val="17"/>
          <w:szCs w:val="17"/>
        </w:rPr>
        <w:t>"label"</w:t>
      </w:r>
      <w:r>
        <w:rPr>
          <w:rFonts w:ascii="Consolas" w:hAnsi="Consolas" w:cs="Courier New"/>
          <w:color w:val="666600"/>
          <w:sz w:val="17"/>
          <w:szCs w:val="17"/>
        </w:rPr>
        <w:t>]</w:t>
      </w:r>
    </w:p>
    <w:p w14:paraId="10847C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223.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45A553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224. </w:t>
      </w:r>
      <w:r>
        <w:rPr>
          <w:rFonts w:ascii="Consolas" w:hAnsi="Consolas" w:cs="Courier New"/>
          <w:color w:val="000000"/>
          <w:sz w:val="17"/>
          <w:szCs w:val="17"/>
        </w:rPr>
        <w:t xml:space="preserve">        loss </w:t>
      </w:r>
      <w:r>
        <w:rPr>
          <w:rFonts w:ascii="Consolas" w:hAnsi="Consolas" w:cs="Courier New"/>
          <w:color w:val="666600"/>
          <w:sz w:val="17"/>
          <w:szCs w:val="17"/>
        </w:rPr>
        <w:t>=</w:t>
      </w:r>
      <w:r>
        <w:rPr>
          <w:rFonts w:ascii="Consolas" w:hAnsi="Consolas" w:cs="Courier New"/>
          <w:color w:val="000000"/>
          <w:sz w:val="17"/>
          <w:szCs w:val="17"/>
        </w:rPr>
        <w:t xml:space="preserve"> loss_fn</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p>
    <w:p w14:paraId="728559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225. </w:t>
      </w:r>
      <w:r>
        <w:rPr>
          <w:rFonts w:ascii="Consolas" w:hAnsi="Consolas" w:cs="Courier New"/>
          <w:color w:val="000000"/>
          <w:sz w:val="17"/>
          <w:szCs w:val="17"/>
        </w:rPr>
        <w:t xml:space="preserve">        test_loss </w:t>
      </w:r>
      <w:r>
        <w:rPr>
          <w:rFonts w:ascii="Consolas" w:hAnsi="Consolas" w:cs="Courier New"/>
          <w:color w:val="666600"/>
          <w:sz w:val="17"/>
          <w:szCs w:val="17"/>
        </w:rPr>
        <w:t>+=</w:t>
      </w:r>
      <w:r>
        <w:rPr>
          <w:rFonts w:ascii="Consolas" w:hAnsi="Consolas" w:cs="Courier New"/>
          <w:color w:val="000000"/>
          <w:sz w:val="17"/>
          <w:szCs w:val="17"/>
        </w:rPr>
        <w:t xml:space="preserve"> loss</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00C71E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226.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predicted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1DA91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227. </w:t>
      </w:r>
      <w:r>
        <w:rPr>
          <w:rFonts w:ascii="Consolas" w:hAnsi="Consolas" w:cs="Courier New"/>
          <w:color w:val="000000"/>
          <w:sz w:val="17"/>
          <w:szCs w:val="17"/>
        </w:rPr>
        <w:t xml:space="preserve">        correct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predicted </w:t>
      </w:r>
      <w:r>
        <w:rPr>
          <w:rFonts w:ascii="Consolas" w:hAnsi="Consolas" w:cs="Courier New"/>
          <w:color w:val="666600"/>
          <w:sz w:val="17"/>
          <w:szCs w:val="17"/>
        </w:rPr>
        <w:t>==</w:t>
      </w:r>
      <w:r>
        <w:rPr>
          <w:rFonts w:ascii="Consolas" w:hAnsi="Consolas" w:cs="Courier New"/>
          <w:color w:val="000000"/>
          <w:sz w:val="17"/>
          <w:szCs w:val="17"/>
        </w:rPr>
        <w:t xml:space="preserve"> label</w:t>
      </w:r>
      <w:r>
        <w:rPr>
          <w:rFonts w:ascii="Consolas" w:hAnsi="Consolas" w:cs="Courier New"/>
          <w:color w:val="666600"/>
          <w:sz w:val="17"/>
          <w:szCs w:val="17"/>
        </w:rPr>
        <w:t>).</w:t>
      </w:r>
      <w:r>
        <w:rPr>
          <w:rFonts w:ascii="Consolas" w:hAnsi="Consolas" w:cs="Courier New"/>
          <w:color w:val="000000"/>
          <w:sz w:val="17"/>
          <w:szCs w:val="17"/>
        </w:rPr>
        <w:t>sum</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690CD5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228. </w:t>
      </w:r>
      <w:r>
        <w:rPr>
          <w:rFonts w:ascii="Consolas" w:hAnsi="Consolas" w:cs="Courier New"/>
          <w:color w:val="000000"/>
          <w:sz w:val="17"/>
          <w:szCs w:val="17"/>
        </w:rPr>
        <w:t> </w:t>
      </w:r>
    </w:p>
    <w:p w14:paraId="2C6110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229. </w:t>
      </w:r>
      <w:r>
        <w:rPr>
          <w:rFonts w:ascii="Consolas" w:hAnsi="Consolas" w:cs="Courier New"/>
          <w:color w:val="000000"/>
          <w:sz w:val="17"/>
          <w:szCs w:val="17"/>
        </w:rPr>
        <w:t xml:space="preserve">accuracy </w:t>
      </w:r>
      <w:r>
        <w:rPr>
          <w:rFonts w:ascii="Consolas" w:hAnsi="Consolas" w:cs="Courier New"/>
          <w:color w:val="666600"/>
          <w:sz w:val="17"/>
          <w:szCs w:val="17"/>
        </w:rPr>
        <w:t>=</w:t>
      </w:r>
      <w:r>
        <w:rPr>
          <w:rFonts w:ascii="Consolas" w:hAnsi="Consolas" w:cs="Courier New"/>
          <w:color w:val="000000"/>
          <w:sz w:val="17"/>
          <w:szCs w:val="17"/>
        </w:rPr>
        <w:t xml:space="preserve"> correct </w:t>
      </w:r>
      <w:r>
        <w:rPr>
          <w:rFonts w:ascii="Consolas" w:hAnsi="Consolas" w:cs="Courier New"/>
          <w:color w:val="666600"/>
          <w:sz w:val="17"/>
          <w:szCs w:val="17"/>
        </w:rPr>
        <w:t>/</w:t>
      </w:r>
      <w:r>
        <w:rPr>
          <w:rFonts w:ascii="Consolas" w:hAnsi="Consolas" w:cs="Courier New"/>
          <w:color w:val="000000"/>
          <w:sz w:val="17"/>
          <w:szCs w:val="17"/>
        </w:rPr>
        <w:t xml:space="preserve"> len</w:t>
      </w:r>
      <w:r>
        <w:rPr>
          <w:rFonts w:ascii="Consolas" w:hAnsi="Consolas" w:cs="Courier New"/>
          <w:color w:val="666600"/>
          <w:sz w:val="17"/>
          <w:szCs w:val="17"/>
        </w:rPr>
        <w:t>(</w:t>
      </w:r>
      <w:r>
        <w:rPr>
          <w:rFonts w:ascii="Consolas" w:hAnsi="Consolas" w:cs="Courier New"/>
          <w:color w:val="000000"/>
          <w:sz w:val="17"/>
          <w:szCs w:val="17"/>
        </w:rPr>
        <w:t>test_loader</w:t>
      </w:r>
      <w:r>
        <w:rPr>
          <w:rFonts w:ascii="Consolas" w:hAnsi="Consolas" w:cs="Courier New"/>
          <w:color w:val="666600"/>
          <w:sz w:val="17"/>
          <w:szCs w:val="17"/>
        </w:rPr>
        <w:t>.</w:t>
      </w:r>
      <w:r>
        <w:rPr>
          <w:rFonts w:ascii="Consolas" w:hAnsi="Consolas" w:cs="Courier New"/>
          <w:color w:val="000000"/>
          <w:sz w:val="17"/>
          <w:szCs w:val="17"/>
        </w:rPr>
        <w:t>dataset</w:t>
      </w:r>
      <w:r>
        <w:rPr>
          <w:rFonts w:ascii="Consolas" w:hAnsi="Consolas" w:cs="Courier New"/>
          <w:color w:val="666600"/>
          <w:sz w:val="17"/>
          <w:szCs w:val="17"/>
        </w:rPr>
        <w:t>)</w:t>
      </w:r>
    </w:p>
    <w:p w14:paraId="22C674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"Test Accuracy: {accuracy:.4f}"</w:t>
      </w:r>
      <w:r>
        <w:rPr>
          <w:rFonts w:ascii="Consolas" w:hAnsi="Consolas" w:cs="Courier New"/>
          <w:color w:val="666600"/>
          <w:sz w:val="17"/>
          <w:szCs w:val="17"/>
        </w:rPr>
        <w:t>)</w:t>
      </w:r>
    </w:p>
    <w:p w14:paraId="327338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231. </w:t>
      </w:r>
      <w:r>
        <w:rPr>
          <w:rFonts w:ascii="Consolas" w:hAnsi="Consolas" w:cs="Courier New"/>
          <w:color w:val="000000"/>
          <w:sz w:val="17"/>
          <w:szCs w:val="17"/>
        </w:rPr>
        <w:t> </w:t>
      </w:r>
    </w:p>
    <w:p w14:paraId="0939D5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232. </w:t>
      </w:r>
      <w:r>
        <w:rPr>
          <w:rFonts w:ascii="Consolas" w:hAnsi="Consolas" w:cs="Courier New"/>
          <w:color w:val="880000"/>
          <w:sz w:val="17"/>
          <w:szCs w:val="17"/>
        </w:rPr>
        <w:t># Use the model to generate sexual content</w:t>
      </w:r>
    </w:p>
    <w:p w14:paraId="0AC0E2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233.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24BB2F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234. </w:t>
      </w:r>
      <w:r>
        <w:rPr>
          <w:rFonts w:ascii="Consolas" w:hAnsi="Consolas" w:cs="Courier New"/>
          <w:color w:val="000000"/>
          <w:sz w:val="17"/>
          <w:szCs w:val="17"/>
        </w:rPr>
        <w:t xml:space="preserve">    input_text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tensor</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3C11EC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235. </w:t>
      </w:r>
      <w:r>
        <w:rPr>
          <w:rFonts w:ascii="Consolas" w:hAnsi="Consolas" w:cs="Courier New"/>
          <w:color w:val="000000"/>
          <w:sz w:val="17"/>
          <w:szCs w:val="17"/>
        </w:rPr>
        <w:t xml:space="preserve">    output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input_text</w:t>
      </w:r>
      <w:r>
        <w:rPr>
          <w:rFonts w:ascii="Consolas" w:hAnsi="Consolas" w:cs="Courier New"/>
          <w:color w:val="666600"/>
          <w:sz w:val="17"/>
          <w:szCs w:val="17"/>
        </w:rPr>
        <w:t>)</w:t>
      </w:r>
    </w:p>
    <w:p w14:paraId="16AA89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236.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predicted </w:t>
      </w:r>
      <w:r>
        <w:rPr>
          <w:rFonts w:ascii="Consolas" w:hAnsi="Consolas" w:cs="Courier New"/>
          <w:color w:val="666600"/>
          <w:sz w:val="17"/>
          <w:szCs w:val="17"/>
        </w:rPr>
        <w:t>=</w:t>
      </w:r>
      <w:r>
        <w:rPr>
          <w:rFonts w:ascii="Consolas" w:hAnsi="Consolas" w:cs="Courier New"/>
          <w:color w:val="000000"/>
          <w:sz w:val="17"/>
          <w:szCs w:val="17"/>
        </w:rPr>
        <w:t xml:space="preserve"> torch</w:t>
      </w:r>
      <w:r>
        <w:rPr>
          <w:rFonts w:ascii="Consolas" w:hAnsi="Consolas" w:cs="Courier New"/>
          <w:color w:val="666600"/>
          <w:sz w:val="17"/>
          <w:szCs w:val="17"/>
        </w:rPr>
        <w:t>.</w:t>
      </w:r>
      <w:r>
        <w:rPr>
          <w:rFonts w:ascii="Consolas" w:hAnsi="Consolas" w:cs="Courier New"/>
          <w:color w:val="000000"/>
          <w:sz w:val="17"/>
          <w:szCs w:val="17"/>
        </w:rPr>
        <w:t>max</w:t>
      </w:r>
      <w:r>
        <w:rPr>
          <w:rFonts w:ascii="Consolas" w:hAnsi="Consolas" w:cs="Courier New"/>
          <w:color w:val="666600"/>
          <w:sz w:val="17"/>
          <w:szCs w:val="17"/>
        </w:rPr>
        <w:t>(</w:t>
      </w:r>
      <w:r>
        <w:rPr>
          <w:rFonts w:ascii="Consolas" w:hAnsi="Consolas" w:cs="Courier New"/>
          <w:color w:val="000000"/>
          <w:sz w:val="17"/>
          <w:szCs w:val="17"/>
        </w:rPr>
        <w:t>output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7BD4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predicted</w:t>
      </w:r>
      <w:r>
        <w:rPr>
          <w:rFonts w:ascii="Consolas" w:hAnsi="Consolas" w:cs="Courier New"/>
          <w:color w:val="666600"/>
          <w:sz w:val="17"/>
          <w:szCs w:val="17"/>
        </w:rPr>
        <w:t>.</w:t>
      </w:r>
      <w:r>
        <w:rPr>
          <w:rFonts w:ascii="Consolas" w:hAnsi="Consolas" w:cs="Courier New"/>
          <w:color w:val="000000"/>
          <w:sz w:val="17"/>
          <w:szCs w:val="17"/>
        </w:rPr>
        <w:t>item</w:t>
      </w:r>
      <w:r>
        <w:rPr>
          <w:rFonts w:ascii="Consolas" w:hAnsi="Consolas" w:cs="Courier New"/>
          <w:color w:val="666600"/>
          <w:sz w:val="17"/>
          <w:szCs w:val="17"/>
        </w:rPr>
        <w:t>()</w:t>
      </w:r>
    </w:p>
    <w:p w14:paraId="5481B7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238. </w:t>
      </w:r>
      <w:r>
        <w:rPr>
          <w:rFonts w:ascii="Consolas" w:hAnsi="Consolas" w:cs="Courier New"/>
          <w:color w:val="000000"/>
          <w:sz w:val="17"/>
          <w:szCs w:val="17"/>
        </w:rPr>
        <w:t> </w:t>
      </w:r>
    </w:p>
    <w:p w14:paraId="0F63FB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239. </w:t>
      </w:r>
      <w:r>
        <w:rPr>
          <w:rFonts w:ascii="Consolas" w:hAnsi="Consolas" w:cs="Courier New"/>
          <w:color w:val="880000"/>
          <w:sz w:val="17"/>
          <w:szCs w:val="17"/>
        </w:rPr>
        <w:t># Example usage</w:t>
      </w:r>
    </w:p>
    <w:p w14:paraId="09AE3E4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240. </w:t>
      </w:r>
      <w:r>
        <w:rPr>
          <w:rFonts w:ascii="Consolas" w:hAnsi="Consolas" w:cs="Courier New"/>
          <w:color w:val="000000"/>
          <w:sz w:val="17"/>
          <w:szCs w:val="17"/>
        </w:rPr>
        <w:t xml:space="preserve">prompt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know more about BDSM"</w:t>
      </w:r>
    </w:p>
    <w:p w14:paraId="7C9805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241. </w:t>
      </w:r>
      <w:r>
        <w:rPr>
          <w:rFonts w:ascii="Consolas" w:hAnsi="Consolas" w:cs="Courier New"/>
          <w:color w:val="000000"/>
          <w:sz w:val="17"/>
          <w:szCs w:val="17"/>
        </w:rPr>
        <w:t xml:space="preserve">generated_content </w:t>
      </w:r>
      <w:r>
        <w:rPr>
          <w:rFonts w:ascii="Consolas" w:hAnsi="Consolas" w:cs="Courier New"/>
          <w:color w:val="666600"/>
          <w:sz w:val="17"/>
          <w:szCs w:val="17"/>
        </w:rPr>
        <w:t>=</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prompt</w:t>
      </w:r>
      <w:r>
        <w:rPr>
          <w:rFonts w:ascii="Consolas" w:hAnsi="Consolas" w:cs="Courier New"/>
          <w:color w:val="666600"/>
          <w:sz w:val="17"/>
          <w:szCs w:val="17"/>
        </w:rPr>
        <w:t>)</w:t>
      </w:r>
    </w:p>
    <w:p w14:paraId="6F152C6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242.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"Generated Content: {generated_content}"</w:t>
      </w:r>
      <w:r>
        <w:rPr>
          <w:rFonts w:ascii="Consolas" w:hAnsi="Consolas" w:cs="Courier New"/>
          <w:color w:val="666600"/>
          <w:sz w:val="17"/>
          <w:szCs w:val="17"/>
        </w:rPr>
        <w:t>)</w:t>
      </w:r>
    </w:p>
    <w:p w14:paraId="1A55EE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243. </w:t>
      </w:r>
      <w:r>
        <w:rPr>
          <w:rFonts w:ascii="Consolas" w:hAnsi="Consolas" w:cs="Courier New"/>
          <w:color w:val="000000"/>
          <w:sz w:val="17"/>
          <w:szCs w:val="17"/>
        </w:rPr>
        <w:t xml:space="preserve"> </w:t>
      </w:r>
    </w:p>
    <w:p w14:paraId="6DAF22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244. </w:t>
      </w:r>
      <w:r>
        <w:rPr>
          <w:rFonts w:ascii="Consolas" w:hAnsi="Consolas" w:cs="Courier New"/>
          <w:color w:val="000088"/>
          <w:sz w:val="17"/>
          <w:szCs w:val="17"/>
        </w:rPr>
        <w:t>import</w:t>
      </w:r>
      <w:r>
        <w:rPr>
          <w:rFonts w:ascii="Consolas" w:hAnsi="Consolas" w:cs="Courier New"/>
          <w:color w:val="000000"/>
          <w:sz w:val="17"/>
          <w:szCs w:val="17"/>
        </w:rPr>
        <w:t xml:space="preserve"> torch</w:t>
      </w:r>
    </w:p>
    <w:p w14:paraId="72C958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245.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AutoModelForSequenceClassification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p>
    <w:p w14:paraId="31539A2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246. </w:t>
      </w:r>
      <w:r>
        <w:rPr>
          <w:rFonts w:ascii="Consolas" w:hAnsi="Consolas" w:cs="Courier New"/>
          <w:color w:val="000000"/>
          <w:sz w:val="17"/>
          <w:szCs w:val="17"/>
        </w:rPr>
        <w:t> </w:t>
      </w:r>
    </w:p>
    <w:p w14:paraId="6F4EC5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247. </w:t>
      </w:r>
      <w:r>
        <w:rPr>
          <w:rFonts w:ascii="Consolas" w:hAnsi="Consolas" w:cs="Courier New"/>
          <w:color w:val="880000"/>
          <w:sz w:val="17"/>
          <w:szCs w:val="17"/>
        </w:rPr>
        <w:t># Load the model and tokenizer</w:t>
      </w:r>
    </w:p>
    <w:p w14:paraId="3BFCBE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248. </w:t>
      </w:r>
      <w:r>
        <w:rPr>
          <w:rFonts w:ascii="Consolas" w:hAnsi="Consolas" w:cs="Courier New"/>
          <w:color w:val="000000"/>
          <w:sz w:val="17"/>
          <w:szCs w:val="17"/>
        </w:rPr>
        <w:t xml:space="preserve">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AutoModelForSequenceClassification</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"nudenet-base-uncased"</w:t>
      </w:r>
      <w:r>
        <w:rPr>
          <w:rFonts w:ascii="Consolas" w:hAnsi="Consolas" w:cs="Courier New"/>
          <w:color w:val="666600"/>
          <w:sz w:val="17"/>
          <w:szCs w:val="17"/>
        </w:rPr>
        <w:t>)</w:t>
      </w:r>
    </w:p>
    <w:p w14:paraId="6A2C161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249. </w:t>
      </w:r>
      <w:r>
        <w:rPr>
          <w:rFonts w:ascii="Consolas" w:hAnsi="Consolas" w:cs="Courier New"/>
          <w:color w:val="000000"/>
          <w:sz w:val="17"/>
          <w:szCs w:val="17"/>
        </w:rPr>
        <w:t xml:space="preserve">tokenizer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AutoTokenizer</w:t>
      </w:r>
      <w:r>
        <w:rPr>
          <w:rFonts w:ascii="Consolas" w:hAnsi="Consolas" w:cs="Courier New"/>
          <w:color w:val="666600"/>
          <w:sz w:val="17"/>
          <w:szCs w:val="17"/>
        </w:rPr>
        <w:t>.</w:t>
      </w:r>
      <w:r>
        <w:rPr>
          <w:rFonts w:ascii="Consolas" w:hAnsi="Consolas" w:cs="Courier New"/>
          <w:color w:val="000000"/>
          <w:sz w:val="17"/>
          <w:szCs w:val="17"/>
        </w:rPr>
        <w:t>from_pretrained</w:t>
      </w:r>
      <w:r>
        <w:rPr>
          <w:rFonts w:ascii="Consolas" w:hAnsi="Consolas" w:cs="Courier New"/>
          <w:color w:val="666600"/>
          <w:sz w:val="17"/>
          <w:szCs w:val="17"/>
        </w:rPr>
        <w:t>(</w:t>
      </w:r>
      <w:r>
        <w:rPr>
          <w:rFonts w:ascii="Consolas" w:hAnsi="Consolas" w:cs="Courier New"/>
          <w:color w:val="008800"/>
          <w:sz w:val="17"/>
          <w:szCs w:val="17"/>
        </w:rPr>
        <w:t>"nudenet-base-uncased"</w:t>
      </w:r>
      <w:r>
        <w:rPr>
          <w:rFonts w:ascii="Consolas" w:hAnsi="Consolas" w:cs="Courier New"/>
          <w:color w:val="666600"/>
          <w:sz w:val="17"/>
          <w:szCs w:val="17"/>
        </w:rPr>
        <w:t>)</w:t>
      </w:r>
    </w:p>
    <w:p w14:paraId="38594E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250. </w:t>
      </w:r>
      <w:r>
        <w:rPr>
          <w:rFonts w:ascii="Consolas" w:hAnsi="Consolas" w:cs="Courier New"/>
          <w:color w:val="000000"/>
          <w:sz w:val="17"/>
          <w:szCs w:val="17"/>
        </w:rPr>
        <w:t> </w:t>
      </w:r>
    </w:p>
    <w:p w14:paraId="55338F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251. </w:t>
      </w:r>
      <w:r>
        <w:rPr>
          <w:rFonts w:ascii="Consolas" w:hAnsi="Consolas" w:cs="Courier New"/>
          <w:color w:val="880000"/>
          <w:sz w:val="17"/>
          <w:szCs w:val="17"/>
        </w:rPr>
        <w:t># Define a function to analyze user input and generate a response</w:t>
      </w:r>
    </w:p>
    <w:p w14:paraId="3624C1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252.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3B29B0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253. </w:t>
      </w:r>
      <w:r>
        <w:rPr>
          <w:rFonts w:ascii="Consolas" w:hAnsi="Consolas" w:cs="Courier New"/>
          <w:color w:val="000000"/>
          <w:sz w:val="17"/>
          <w:szCs w:val="17"/>
        </w:rPr>
        <w:t xml:space="preserve">    </w:t>
      </w:r>
      <w:r>
        <w:rPr>
          <w:rFonts w:ascii="Consolas" w:hAnsi="Consolas" w:cs="Courier New"/>
          <w:color w:val="880000"/>
          <w:sz w:val="17"/>
          <w:szCs w:val="17"/>
        </w:rPr>
        <w:t># Tokenize the user input</w:t>
      </w:r>
    </w:p>
    <w:p w14:paraId="4951D4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254. </w:t>
      </w:r>
      <w:r>
        <w:rPr>
          <w:rFonts w:ascii="Consolas" w:hAnsi="Consolas" w:cs="Courier New"/>
          <w:color w:val="000000"/>
          <w:sz w:val="17"/>
          <w:szCs w:val="17"/>
        </w:rPr>
        <w:t xml:space="preserve">    inputs </w:t>
      </w:r>
      <w:r>
        <w:rPr>
          <w:rFonts w:ascii="Consolas" w:hAnsi="Consolas" w:cs="Courier New"/>
          <w:color w:val="666600"/>
          <w:sz w:val="17"/>
          <w:szCs w:val="17"/>
        </w:rPr>
        <w:t>=</w:t>
      </w:r>
      <w:r>
        <w:rPr>
          <w:rFonts w:ascii="Consolas" w:hAnsi="Consolas" w:cs="Courier New"/>
          <w:color w:val="000000"/>
          <w:sz w:val="17"/>
          <w:szCs w:val="17"/>
        </w:rPr>
        <w:t xml:space="preserve"> tokenizer</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r>
        <w:rPr>
          <w:rFonts w:ascii="Consolas" w:hAnsi="Consolas" w:cs="Courier New"/>
          <w:color w:val="000000"/>
          <w:sz w:val="17"/>
          <w:szCs w:val="17"/>
        </w:rPr>
        <w:t xml:space="preserve"> return_tensors</w:t>
      </w:r>
      <w:r>
        <w:rPr>
          <w:rFonts w:ascii="Consolas" w:hAnsi="Consolas" w:cs="Courier New"/>
          <w:color w:val="666600"/>
          <w:sz w:val="17"/>
          <w:szCs w:val="17"/>
        </w:rPr>
        <w:t>=</w:t>
      </w:r>
      <w:r>
        <w:rPr>
          <w:rFonts w:ascii="Consolas" w:hAnsi="Consolas" w:cs="Courier New"/>
          <w:color w:val="008800"/>
          <w:sz w:val="17"/>
          <w:szCs w:val="17"/>
        </w:rPr>
        <w:t>"pt"</w:t>
      </w:r>
      <w:r>
        <w:rPr>
          <w:rFonts w:ascii="Consolas" w:hAnsi="Consolas" w:cs="Courier New"/>
          <w:color w:val="666600"/>
          <w:sz w:val="17"/>
          <w:szCs w:val="17"/>
        </w:rPr>
        <w:t>)</w:t>
      </w:r>
    </w:p>
    <w:p w14:paraId="63489C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255. </w:t>
      </w:r>
      <w:r>
        <w:rPr>
          <w:rFonts w:ascii="Consolas" w:hAnsi="Consolas" w:cs="Courier New"/>
          <w:color w:val="000000"/>
          <w:sz w:val="17"/>
          <w:szCs w:val="17"/>
        </w:rPr>
        <w:t> </w:t>
      </w:r>
    </w:p>
    <w:p w14:paraId="73B440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256. </w:t>
      </w:r>
      <w:r>
        <w:rPr>
          <w:rFonts w:ascii="Consolas" w:hAnsi="Consolas" w:cs="Courier New"/>
          <w:color w:val="000000"/>
          <w:sz w:val="17"/>
          <w:szCs w:val="17"/>
        </w:rPr>
        <w:t xml:space="preserve">    </w:t>
      </w:r>
      <w:r>
        <w:rPr>
          <w:rFonts w:ascii="Consolas" w:hAnsi="Consolas" w:cs="Courier New"/>
          <w:color w:val="880000"/>
          <w:sz w:val="17"/>
          <w:szCs w:val="17"/>
        </w:rPr>
        <w:t># Analyze the user input using the model</w:t>
      </w:r>
    </w:p>
    <w:p w14:paraId="651AB0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257. </w:t>
      </w:r>
      <w:r>
        <w:rPr>
          <w:rFonts w:ascii="Consolas" w:hAnsi="Consolas" w:cs="Courier New"/>
          <w:color w:val="000000"/>
          <w:sz w:val="17"/>
          <w:szCs w:val="17"/>
        </w:rPr>
        <w:t xml:space="preserve">    outputs </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inputs</w:t>
      </w:r>
      <w:r>
        <w:rPr>
          <w:rFonts w:ascii="Consolas" w:hAnsi="Consolas" w:cs="Courier New"/>
          <w:color w:val="666600"/>
          <w:sz w:val="17"/>
          <w:szCs w:val="17"/>
        </w:rPr>
        <w:t>)</w:t>
      </w:r>
    </w:p>
    <w:p w14:paraId="4C04889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258. </w:t>
      </w:r>
      <w:r>
        <w:rPr>
          <w:rFonts w:ascii="Consolas" w:hAnsi="Consolas" w:cs="Courier New"/>
          <w:color w:val="000000"/>
          <w:sz w:val="17"/>
          <w:szCs w:val="17"/>
        </w:rPr>
        <w:t> </w:t>
      </w:r>
    </w:p>
    <w:p w14:paraId="64F8E8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259. </w:t>
      </w:r>
      <w:r>
        <w:rPr>
          <w:rFonts w:ascii="Consolas" w:hAnsi="Consolas" w:cs="Courier New"/>
          <w:color w:val="000000"/>
          <w:sz w:val="17"/>
          <w:szCs w:val="17"/>
        </w:rPr>
        <w:t xml:space="preserve">    </w:t>
      </w:r>
      <w:r>
        <w:rPr>
          <w:rFonts w:ascii="Consolas" w:hAnsi="Consolas" w:cs="Courier New"/>
          <w:color w:val="880000"/>
          <w:sz w:val="17"/>
          <w:szCs w:val="17"/>
        </w:rPr>
        <w:t># Generate a response based on the analysis</w:t>
      </w:r>
    </w:p>
    <w:p w14:paraId="3C0C2D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understand that you are interested in discussing sexual content. Here is some information on the topic: [insert relevant information]"</w:t>
      </w:r>
    </w:p>
    <w:p w14:paraId="3A3E49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261. </w:t>
      </w:r>
      <w:r>
        <w:rPr>
          <w:rFonts w:ascii="Consolas" w:hAnsi="Consolas" w:cs="Courier New"/>
          <w:color w:val="000000"/>
          <w:sz w:val="17"/>
          <w:szCs w:val="17"/>
        </w:rPr>
        <w:t> </w:t>
      </w:r>
    </w:p>
    <w:p w14:paraId="0298B9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p>
    <w:p w14:paraId="3820D3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263. </w:t>
      </w:r>
      <w:r>
        <w:rPr>
          <w:rFonts w:ascii="Consolas" w:hAnsi="Consolas" w:cs="Courier New"/>
          <w:color w:val="000000"/>
          <w:sz w:val="17"/>
          <w:szCs w:val="17"/>
        </w:rPr>
        <w:t> </w:t>
      </w:r>
    </w:p>
    <w:p w14:paraId="5E643D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264. </w:t>
      </w:r>
      <w:r>
        <w:rPr>
          <w:rFonts w:ascii="Consolas" w:hAnsi="Consolas" w:cs="Courier New"/>
          <w:color w:val="880000"/>
          <w:sz w:val="17"/>
          <w:szCs w:val="17"/>
        </w:rPr>
        <w:t># Test the function</w:t>
      </w:r>
    </w:p>
    <w:p w14:paraId="46862F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265.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know more about BDSM"</w:t>
      </w:r>
    </w:p>
    <w:p w14:paraId="24D73C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266.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704904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3C2C2F4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268. </w:t>
      </w:r>
      <w:r>
        <w:rPr>
          <w:rFonts w:ascii="Consolas" w:hAnsi="Consolas" w:cs="Courier New"/>
          <w:color w:val="000000"/>
          <w:sz w:val="17"/>
          <w:szCs w:val="17"/>
        </w:rPr>
        <w:t xml:space="preserve"> </w:t>
      </w:r>
    </w:p>
    <w:p w14:paraId="061F5D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269.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7C5806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270.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ai</w:t>
      </w:r>
      <w:r>
        <w:rPr>
          <w:rFonts w:ascii="Consolas" w:hAnsi="Consolas" w:cs="Courier New"/>
          <w:color w:val="666600"/>
          <w:sz w:val="17"/>
          <w:szCs w:val="17"/>
        </w:rPr>
        <w:t>.</w:t>
      </w:r>
      <w:r>
        <w:rPr>
          <w:rFonts w:ascii="Consolas" w:hAnsi="Consolas" w:cs="Courier New"/>
          <w:color w:val="000000"/>
          <w:sz w:val="17"/>
          <w:szCs w:val="17"/>
        </w:rPr>
        <w:t xml:space="preserve">contentsafety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ContentSafetyClient</w:t>
      </w:r>
    </w:p>
    <w:p w14:paraId="58056A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271.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ai</w:t>
      </w:r>
      <w:r>
        <w:rPr>
          <w:rFonts w:ascii="Consolas" w:hAnsi="Consolas" w:cs="Courier New"/>
          <w:color w:val="666600"/>
          <w:sz w:val="17"/>
          <w:szCs w:val="17"/>
        </w:rPr>
        <w:t>.</w:t>
      </w:r>
      <w:r>
        <w:rPr>
          <w:rFonts w:ascii="Consolas" w:hAnsi="Consolas" w:cs="Courier New"/>
          <w:color w:val="000000"/>
          <w:sz w:val="17"/>
          <w:szCs w:val="17"/>
        </w:rPr>
        <w:t>contentsafety</w:t>
      </w:r>
      <w:r>
        <w:rPr>
          <w:rFonts w:ascii="Consolas" w:hAnsi="Consolas" w:cs="Courier New"/>
          <w:color w:val="666600"/>
          <w:sz w:val="17"/>
          <w:szCs w:val="17"/>
        </w:rPr>
        <w:t>.</w:t>
      </w:r>
      <w:r>
        <w:rPr>
          <w:rFonts w:ascii="Consolas" w:hAnsi="Consolas" w:cs="Courier New"/>
          <w:color w:val="000000"/>
          <w:sz w:val="17"/>
          <w:szCs w:val="17"/>
        </w:rPr>
        <w:t xml:space="preserve">models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TextCategory</w:t>
      </w:r>
    </w:p>
    <w:p w14:paraId="62E3C9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272.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000000"/>
          <w:sz w:val="17"/>
          <w:szCs w:val="17"/>
        </w:rPr>
        <w:t xml:space="preserve">credentials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AzureKeyCredential</w:t>
      </w:r>
    </w:p>
    <w:p w14:paraId="57BA32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273. </w:t>
      </w:r>
      <w:r>
        <w:rPr>
          <w:rFonts w:ascii="Consolas" w:hAnsi="Consolas" w:cs="Courier New"/>
          <w:color w:val="000088"/>
          <w:sz w:val="17"/>
          <w:szCs w:val="17"/>
        </w:rPr>
        <w:t>from</w:t>
      </w:r>
      <w:r>
        <w:rPr>
          <w:rFonts w:ascii="Consolas" w:hAnsi="Consolas" w:cs="Courier New"/>
          <w:color w:val="000000"/>
          <w:sz w:val="17"/>
          <w:szCs w:val="17"/>
        </w:rPr>
        <w:t xml:space="preserve"> azure</w:t>
      </w:r>
      <w:r>
        <w:rPr>
          <w:rFonts w:ascii="Consolas" w:hAnsi="Consolas" w:cs="Courier New"/>
          <w:color w:val="666600"/>
          <w:sz w:val="17"/>
          <w:szCs w:val="17"/>
        </w:rPr>
        <w:t>.</w:t>
      </w:r>
      <w:r>
        <w:rPr>
          <w:rFonts w:ascii="Consolas" w:hAnsi="Consolas" w:cs="Courier New"/>
          <w:color w:val="000000"/>
          <w:sz w:val="17"/>
          <w:szCs w:val="17"/>
        </w:rPr>
        <w:t>core</w:t>
      </w:r>
      <w:r>
        <w:rPr>
          <w:rFonts w:ascii="Consolas" w:hAnsi="Consolas" w:cs="Courier New"/>
          <w:color w:val="666600"/>
          <w:sz w:val="17"/>
          <w:szCs w:val="17"/>
        </w:rPr>
        <w:t>.</w:t>
      </w:r>
      <w:r>
        <w:rPr>
          <w:rFonts w:ascii="Consolas" w:hAnsi="Consolas" w:cs="Courier New"/>
          <w:color w:val="000000"/>
          <w:sz w:val="17"/>
          <w:szCs w:val="17"/>
        </w:rPr>
        <w:t xml:space="preserve">exceptions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HttpResponseError</w:t>
      </w:r>
    </w:p>
    <w:p w14:paraId="1D2C4C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274. </w:t>
      </w:r>
      <w:r>
        <w:rPr>
          <w:rFonts w:ascii="Consolas" w:hAnsi="Consolas" w:cs="Courier New"/>
          <w:color w:val="000000"/>
          <w:sz w:val="17"/>
          <w:szCs w:val="17"/>
        </w:rPr>
        <w:t> </w:t>
      </w:r>
    </w:p>
    <w:p w14:paraId="478EBE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275. </w:t>
      </w:r>
      <w:r>
        <w:rPr>
          <w:rFonts w:ascii="Consolas" w:hAnsi="Consolas" w:cs="Courier New"/>
          <w:color w:val="880000"/>
          <w:sz w:val="17"/>
          <w:szCs w:val="17"/>
        </w:rPr>
        <w:t># Set up the Content Safety client</w:t>
      </w:r>
    </w:p>
    <w:p w14:paraId="4A3CFD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276. </w:t>
      </w:r>
      <w:r>
        <w:rPr>
          <w:rFonts w:ascii="Consolas" w:hAnsi="Consolas" w:cs="Courier New"/>
          <w:color w:val="000000"/>
          <w:sz w:val="17"/>
          <w:szCs w:val="17"/>
        </w:rPr>
        <w:t xml:space="preserve">key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environ</w:t>
      </w:r>
      <w:r>
        <w:rPr>
          <w:rFonts w:ascii="Consolas" w:hAnsi="Consolas" w:cs="Courier New"/>
          <w:color w:val="666600"/>
          <w:sz w:val="17"/>
          <w:szCs w:val="17"/>
        </w:rPr>
        <w:t>[</w:t>
      </w:r>
      <w:r>
        <w:rPr>
          <w:rFonts w:ascii="Consolas" w:hAnsi="Consolas" w:cs="Courier New"/>
          <w:color w:val="008800"/>
          <w:sz w:val="17"/>
          <w:szCs w:val="17"/>
        </w:rPr>
        <w:t>"CONTENT_SAFETY_KEY"</w:t>
      </w:r>
      <w:r>
        <w:rPr>
          <w:rFonts w:ascii="Consolas" w:hAnsi="Consolas" w:cs="Courier New"/>
          <w:color w:val="666600"/>
          <w:sz w:val="17"/>
          <w:szCs w:val="17"/>
        </w:rPr>
        <w:t>]</w:t>
      </w:r>
    </w:p>
    <w:p w14:paraId="20DCA4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277. </w:t>
      </w:r>
      <w:r>
        <w:rPr>
          <w:rFonts w:ascii="Consolas" w:hAnsi="Consolas" w:cs="Courier New"/>
          <w:color w:val="000000"/>
          <w:sz w:val="17"/>
          <w:szCs w:val="17"/>
        </w:rPr>
        <w:t xml:space="preserve">endpoint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environ</w:t>
      </w:r>
      <w:r>
        <w:rPr>
          <w:rFonts w:ascii="Consolas" w:hAnsi="Consolas" w:cs="Courier New"/>
          <w:color w:val="666600"/>
          <w:sz w:val="17"/>
          <w:szCs w:val="17"/>
        </w:rPr>
        <w:t>[</w:t>
      </w:r>
      <w:r>
        <w:rPr>
          <w:rFonts w:ascii="Consolas" w:hAnsi="Consolas" w:cs="Courier New"/>
          <w:color w:val="008800"/>
          <w:sz w:val="17"/>
          <w:szCs w:val="17"/>
        </w:rPr>
        <w:t>"CONTENT_SAFETY_ENDPOINT"</w:t>
      </w:r>
      <w:r>
        <w:rPr>
          <w:rFonts w:ascii="Consolas" w:hAnsi="Consolas" w:cs="Courier New"/>
          <w:color w:val="666600"/>
          <w:sz w:val="17"/>
          <w:szCs w:val="17"/>
        </w:rPr>
        <w:t>]</w:t>
      </w:r>
    </w:p>
    <w:p w14:paraId="4B8F38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278. </w:t>
      </w:r>
      <w:r>
        <w:rPr>
          <w:rFonts w:ascii="Consolas" w:hAnsi="Consolas" w:cs="Courier New"/>
          <w:color w:val="000000"/>
          <w:sz w:val="17"/>
          <w:szCs w:val="17"/>
        </w:rPr>
        <w:t xml:space="preserve">client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ContentSafetyClient</w:t>
      </w:r>
      <w:r>
        <w:rPr>
          <w:rFonts w:ascii="Consolas" w:hAnsi="Consolas" w:cs="Courier New"/>
          <w:color w:val="666600"/>
          <w:sz w:val="17"/>
          <w:szCs w:val="17"/>
        </w:rPr>
        <w:t>(</w:t>
      </w:r>
      <w:r>
        <w:rPr>
          <w:rFonts w:ascii="Consolas" w:hAnsi="Consolas" w:cs="Courier New"/>
          <w:color w:val="000000"/>
          <w:sz w:val="17"/>
          <w:szCs w:val="17"/>
        </w:rPr>
        <w:t>endpoint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AzureKeyCredential</w:t>
      </w:r>
      <w:r>
        <w:rPr>
          <w:rFonts w:ascii="Consolas" w:hAnsi="Consolas" w:cs="Courier New"/>
          <w:color w:val="666600"/>
          <w:sz w:val="17"/>
          <w:szCs w:val="17"/>
        </w:rPr>
        <w:t>(</w:t>
      </w:r>
      <w:r>
        <w:rPr>
          <w:rFonts w:ascii="Consolas" w:hAnsi="Consolas" w:cs="Courier New"/>
          <w:color w:val="000000"/>
          <w:sz w:val="17"/>
          <w:szCs w:val="17"/>
        </w:rPr>
        <w:t>key</w:t>
      </w:r>
      <w:r>
        <w:rPr>
          <w:rFonts w:ascii="Consolas" w:hAnsi="Consolas" w:cs="Courier New"/>
          <w:color w:val="666600"/>
          <w:sz w:val="17"/>
          <w:szCs w:val="17"/>
        </w:rPr>
        <w:t>))</w:t>
      </w:r>
    </w:p>
    <w:p w14:paraId="507D51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279. </w:t>
      </w:r>
      <w:r>
        <w:rPr>
          <w:rFonts w:ascii="Consolas" w:hAnsi="Consolas" w:cs="Courier New"/>
          <w:color w:val="000000"/>
          <w:sz w:val="17"/>
          <w:szCs w:val="17"/>
        </w:rPr>
        <w:t> </w:t>
      </w:r>
    </w:p>
    <w:p w14:paraId="72999A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280. </w:t>
      </w:r>
      <w:r>
        <w:rPr>
          <w:rFonts w:ascii="Consolas" w:hAnsi="Consolas" w:cs="Courier New"/>
          <w:color w:val="880000"/>
          <w:sz w:val="17"/>
          <w:szCs w:val="17"/>
        </w:rPr>
        <w:t># Define a function to analyze user input and generate a response</w:t>
      </w:r>
    </w:p>
    <w:p w14:paraId="09CD27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281. </w:t>
      </w:r>
      <w:r>
        <w:rPr>
          <w:rFonts w:ascii="Consolas" w:hAnsi="Consolas" w:cs="Courier New"/>
          <w:color w:val="000088"/>
          <w:sz w:val="17"/>
          <w:szCs w:val="17"/>
        </w:rPr>
        <w:t>def</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1E6558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282. </w:t>
      </w:r>
      <w:r>
        <w:rPr>
          <w:rFonts w:ascii="Consolas" w:hAnsi="Consolas" w:cs="Courier New"/>
          <w:color w:val="000000"/>
          <w:sz w:val="17"/>
          <w:szCs w:val="17"/>
        </w:rPr>
        <w:t xml:space="preserve">    </w:t>
      </w:r>
      <w:r>
        <w:rPr>
          <w:rFonts w:ascii="Consolas" w:hAnsi="Consolas" w:cs="Courier New"/>
          <w:color w:val="880000"/>
          <w:sz w:val="17"/>
          <w:szCs w:val="17"/>
        </w:rPr>
        <w:t># Analyze the user input using the Content Safety service</w:t>
      </w:r>
    </w:p>
    <w:p w14:paraId="30FED8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283. </w:t>
      </w:r>
      <w:r>
        <w:rPr>
          <w:rFonts w:ascii="Consolas" w:hAnsi="Consolas" w:cs="Courier New"/>
          <w:color w:val="000000"/>
          <w:sz w:val="17"/>
          <w:szCs w:val="17"/>
        </w:rPr>
        <w:t xml:space="preserve">    request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3BC433C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client</w:t>
      </w:r>
      <w:r>
        <w:rPr>
          <w:rFonts w:ascii="Consolas" w:hAnsi="Consolas" w:cs="Courier New"/>
          <w:color w:val="666600"/>
          <w:sz w:val="17"/>
          <w:szCs w:val="17"/>
        </w:rPr>
        <w:t>.</w:t>
      </w:r>
      <w:r>
        <w:rPr>
          <w:rFonts w:ascii="Consolas" w:hAnsi="Consolas" w:cs="Courier New"/>
          <w:color w:val="000000"/>
          <w:sz w:val="17"/>
          <w:szCs w:val="17"/>
        </w:rPr>
        <w:t>analyze_text</w:t>
      </w:r>
      <w:r>
        <w:rPr>
          <w:rFonts w:ascii="Consolas" w:hAnsi="Consolas" w:cs="Courier New"/>
          <w:color w:val="666600"/>
          <w:sz w:val="17"/>
          <w:szCs w:val="17"/>
        </w:rPr>
        <w:t>(</w:t>
      </w:r>
      <w:r>
        <w:rPr>
          <w:rFonts w:ascii="Consolas" w:hAnsi="Consolas" w:cs="Courier New"/>
          <w:color w:val="000000"/>
          <w:sz w:val="17"/>
          <w:szCs w:val="17"/>
        </w:rPr>
        <w:t>request</w:t>
      </w:r>
      <w:r>
        <w:rPr>
          <w:rFonts w:ascii="Consolas" w:hAnsi="Consolas" w:cs="Courier New"/>
          <w:color w:val="666600"/>
          <w:sz w:val="17"/>
          <w:szCs w:val="17"/>
        </w:rPr>
        <w:t>)</w:t>
      </w:r>
    </w:p>
    <w:p w14:paraId="71029F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285. </w:t>
      </w:r>
      <w:r>
        <w:rPr>
          <w:rFonts w:ascii="Consolas" w:hAnsi="Consolas" w:cs="Courier New"/>
          <w:color w:val="000000"/>
          <w:sz w:val="17"/>
          <w:szCs w:val="17"/>
        </w:rPr>
        <w:t> </w:t>
      </w:r>
    </w:p>
    <w:p w14:paraId="0CABCF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286. </w:t>
      </w:r>
      <w:r>
        <w:rPr>
          <w:rFonts w:ascii="Consolas" w:hAnsi="Consolas" w:cs="Courier New"/>
          <w:color w:val="000000"/>
          <w:sz w:val="17"/>
          <w:szCs w:val="17"/>
        </w:rPr>
        <w:t xml:space="preserve">    </w:t>
      </w:r>
      <w:r>
        <w:rPr>
          <w:rFonts w:ascii="Consolas" w:hAnsi="Consolas" w:cs="Courier New"/>
          <w:color w:val="880000"/>
          <w:sz w:val="17"/>
          <w:szCs w:val="17"/>
        </w:rPr>
        <w:t># Generate a response based on the analysis</w:t>
      </w:r>
    </w:p>
    <w:p w14:paraId="365486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categories_analysis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category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"Sexual Content"</w:t>
      </w:r>
      <w:r>
        <w:rPr>
          <w:rFonts w:ascii="Consolas" w:hAnsi="Consolas" w:cs="Courier New"/>
          <w:color w:val="666600"/>
          <w:sz w:val="17"/>
          <w:szCs w:val="17"/>
        </w:rPr>
        <w:t>:</w:t>
      </w:r>
    </w:p>
    <w:p w14:paraId="63AB2B7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288. </w:t>
      </w:r>
      <w:r>
        <w:rPr>
          <w:rFonts w:ascii="Consolas" w:hAnsi="Consolas" w:cs="Courier New"/>
          <w:color w:val="000000"/>
          <w:sz w:val="17"/>
          <w:szCs w:val="17"/>
        </w:rPr>
        <w:t xml:space="preserve">        response_text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understand that you are interested in discussing sexual content. Here is some information on the topic: [insert relevant information]"</w:t>
      </w:r>
    </w:p>
    <w:p w14:paraId="38AFF9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51F273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290. </w:t>
      </w:r>
      <w:r>
        <w:rPr>
          <w:rFonts w:ascii="Consolas" w:hAnsi="Consolas" w:cs="Courier New"/>
          <w:color w:val="000000"/>
          <w:sz w:val="17"/>
          <w:szCs w:val="17"/>
        </w:rPr>
        <w:t xml:space="preserve">        response_text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"I'm not sure what you mean by that. Can you please rephrase?"</w:t>
      </w:r>
    </w:p>
    <w:p w14:paraId="5D360D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291. </w:t>
      </w:r>
      <w:r>
        <w:rPr>
          <w:rFonts w:ascii="Consolas" w:hAnsi="Consolas" w:cs="Courier New"/>
          <w:color w:val="000000"/>
          <w:sz w:val="17"/>
          <w:szCs w:val="17"/>
        </w:rPr>
        <w:t> </w:t>
      </w:r>
    </w:p>
    <w:p w14:paraId="7DB0C0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response_text</w:t>
      </w:r>
    </w:p>
    <w:p w14:paraId="00DC19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293. </w:t>
      </w:r>
      <w:r>
        <w:rPr>
          <w:rFonts w:ascii="Consolas" w:hAnsi="Consolas" w:cs="Courier New"/>
          <w:color w:val="000000"/>
          <w:sz w:val="17"/>
          <w:szCs w:val="17"/>
        </w:rPr>
        <w:t> </w:t>
      </w:r>
    </w:p>
    <w:p w14:paraId="16C8DC3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294. </w:t>
      </w:r>
      <w:r>
        <w:rPr>
          <w:rFonts w:ascii="Consolas" w:hAnsi="Consolas" w:cs="Courier New"/>
          <w:color w:val="880000"/>
          <w:sz w:val="17"/>
          <w:szCs w:val="17"/>
        </w:rPr>
        <w:t># Test the function</w:t>
      </w:r>
    </w:p>
    <w:p w14:paraId="32B608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295. </w:t>
      </w:r>
      <w:r>
        <w:rPr>
          <w:rFonts w:ascii="Consolas" w:hAnsi="Consolas" w:cs="Courier New"/>
          <w:color w:val="000000"/>
          <w:sz w:val="17"/>
          <w:szCs w:val="17"/>
        </w:rPr>
        <w:t xml:space="preserve">user_input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"I want to know more about BDSM"</w:t>
      </w:r>
    </w:p>
    <w:p w14:paraId="0C6B0A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296. </w:t>
      </w:r>
      <w:r>
        <w:rPr>
          <w:rFonts w:ascii="Consolas" w:hAnsi="Consolas" w:cs="Courier New"/>
          <w:color w:val="000000"/>
          <w:sz w:val="17"/>
          <w:szCs w:val="17"/>
        </w:rPr>
        <w:t xml:space="preserve">response </w:t>
      </w:r>
      <w:r>
        <w:rPr>
          <w:rFonts w:ascii="Consolas" w:hAnsi="Consolas" w:cs="Courier New"/>
          <w:color w:val="666600"/>
          <w:sz w:val="17"/>
          <w:szCs w:val="17"/>
        </w:rPr>
        <w:t>=</w:t>
      </w:r>
      <w:r>
        <w:rPr>
          <w:rFonts w:ascii="Consolas" w:hAnsi="Consolas" w:cs="Courier New"/>
          <w:color w:val="000000"/>
          <w:sz w:val="17"/>
          <w:szCs w:val="17"/>
        </w:rPr>
        <w:t xml:space="preserve"> generate_sexual_content</w:t>
      </w:r>
      <w:r>
        <w:rPr>
          <w:rFonts w:ascii="Consolas" w:hAnsi="Consolas" w:cs="Courier New"/>
          <w:color w:val="666600"/>
          <w:sz w:val="17"/>
          <w:szCs w:val="17"/>
        </w:rPr>
        <w:t>(</w:t>
      </w:r>
      <w:r>
        <w:rPr>
          <w:rFonts w:ascii="Consolas" w:hAnsi="Consolas" w:cs="Courier New"/>
          <w:color w:val="000000"/>
          <w:sz w:val="17"/>
          <w:szCs w:val="17"/>
        </w:rPr>
        <w:t>user_input</w:t>
      </w:r>
      <w:r>
        <w:rPr>
          <w:rFonts w:ascii="Consolas" w:hAnsi="Consolas" w:cs="Courier New"/>
          <w:color w:val="666600"/>
          <w:sz w:val="17"/>
          <w:szCs w:val="17"/>
        </w:rPr>
        <w:t>)</w:t>
      </w:r>
    </w:p>
    <w:p w14:paraId="018A08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297.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277E2D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298. </w:t>
      </w:r>
      <w:r>
        <w:rPr>
          <w:rFonts w:ascii="Consolas" w:hAnsi="Consolas" w:cs="Courier New"/>
          <w:color w:val="000000"/>
          <w:sz w:val="17"/>
          <w:szCs w:val="17"/>
        </w:rPr>
        <w:t> </w:t>
      </w:r>
    </w:p>
    <w:p w14:paraId="2EB528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299. </w:t>
      </w:r>
      <w:r>
        <w:rPr>
          <w:rFonts w:ascii="Consolas" w:hAnsi="Consolas" w:cs="Courier New"/>
          <w:color w:val="000000"/>
          <w:sz w:val="17"/>
          <w:szCs w:val="17"/>
        </w:rPr>
        <w:t> </w:t>
      </w:r>
    </w:p>
    <w:p w14:paraId="76D69EC1" w14:textId="77777777" w:rsidR="00F83268" w:rsidRDefault="00F83268" w:rsidP="00F83268"/>
    <w:p w14:paraId="22953B17" w14:textId="77777777" w:rsidR="00F83268" w:rsidRDefault="00F83268" w:rsidP="00F83268"/>
    <w:p w14:paraId="5208A743" w14:textId="77777777" w:rsidR="00F83268" w:rsidRDefault="00F83268" w:rsidP="00F83268">
      <w:pPr>
        <w:pStyle w:val="Heading3"/>
      </w:pPr>
      <w:bookmarkStart w:id="152" w:name="_Toc178780163"/>
      <w:r>
        <w:t>services\smart_home.py</w:t>
      </w:r>
      <w:bookmarkEnd w:id="152"/>
    </w:p>
    <w:p w14:paraId="3105A13D" w14:textId="77777777" w:rsidR="00F83268" w:rsidRDefault="00F83268" w:rsidP="00F83268"/>
    <w:p w14:paraId="40076A37" w14:textId="77777777" w:rsidR="00F83268" w:rsidRDefault="00F83268" w:rsidP="00F83268">
      <w:pPr>
        <w:pStyle w:val="Heading5"/>
      </w:pPr>
      <w:r>
        <w:t>The Code</w:t>
      </w:r>
    </w:p>
    <w:p w14:paraId="77829DA3" w14:textId="77777777" w:rsidR="00F83268" w:rsidRDefault="00F83268" w:rsidP="00F83268"/>
    <w:p w14:paraId="3460F583"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06B78426"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9556C50"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SmartHomeService</w:t>
      </w:r>
      <w:r>
        <w:rPr>
          <w:rFonts w:ascii="Consolas" w:hAnsi="Consolas" w:cs="Courier New"/>
          <w:color w:val="666600"/>
          <w:sz w:val="17"/>
          <w:szCs w:val="17"/>
        </w:rPr>
        <w:t>:</w:t>
      </w:r>
    </w:p>
    <w:p w14:paraId="6D290FFA"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base_url</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p>
    <w:p w14:paraId="5B56DEA2"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base_url</w:t>
      </w:r>
    </w:p>
    <w:p w14:paraId="2EA7CD96"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7686BA12"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299D48CA"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control_device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device_id</w:t>
      </w:r>
      <w:r>
        <w:rPr>
          <w:rFonts w:ascii="Consolas" w:hAnsi="Consolas" w:cs="Courier New"/>
          <w:color w:val="666600"/>
          <w:sz w:val="17"/>
          <w:szCs w:val="17"/>
        </w:rPr>
        <w:t>,</w:t>
      </w:r>
      <w:r>
        <w:rPr>
          <w:rFonts w:ascii="Consolas" w:hAnsi="Consolas" w:cs="Courier New"/>
          <w:color w:val="000000"/>
          <w:sz w:val="17"/>
          <w:szCs w:val="17"/>
        </w:rPr>
        <w:t xml:space="preserve"> action</w:t>
      </w:r>
      <w:r>
        <w:rPr>
          <w:rFonts w:ascii="Consolas" w:hAnsi="Consolas" w:cs="Courier New"/>
          <w:color w:val="666600"/>
          <w:sz w:val="17"/>
          <w:szCs w:val="17"/>
        </w:rPr>
        <w:t>):</w:t>
      </w:r>
    </w:p>
    <w:p w14:paraId="11FE37CA"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"{self.base_url}/devices/{device_id}/{action}?api_key={self.api_key}"</w:t>
      </w:r>
    </w:p>
    <w:p w14:paraId="60AF0205"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34ED5827"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105B9DF2"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"{action.capitalize()} command sent to device {device_id}."</w:t>
      </w:r>
    </w:p>
    <w:p w14:paraId="25C71539"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6185EA0C"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"Failed to control the device."</w:t>
      </w:r>
    </w:p>
    <w:p w14:paraId="6970ACFE"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22A975ED" w14:textId="77777777" w:rsidR="009C1425" w:rsidRDefault="009C142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493439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CA47541" w14:textId="77777777" w:rsidR="00F83268" w:rsidRDefault="00F83268" w:rsidP="00F83268"/>
    <w:p w14:paraId="2200D0DA" w14:textId="77777777" w:rsidR="00EF18CB" w:rsidRDefault="00EF18CB" w:rsidP="00F83268"/>
    <w:p w14:paraId="367503DE" w14:textId="77777777" w:rsidR="00EF18CB" w:rsidRPr="005344A4" w:rsidRDefault="00EF18CB" w:rsidP="00F83268"/>
    <w:p w14:paraId="7C3326E9" w14:textId="77777777" w:rsidR="00F83268" w:rsidRDefault="00F83268" w:rsidP="00F83268">
      <w:pPr>
        <w:pStyle w:val="Heading3"/>
      </w:pPr>
      <w:bookmarkStart w:id="153" w:name="_Toc178780164"/>
      <w:r>
        <w:t>services\Social_media_monitor.py</w:t>
      </w:r>
      <w:bookmarkEnd w:id="153"/>
    </w:p>
    <w:p w14:paraId="5168B2DA" w14:textId="77777777" w:rsidR="00F83268" w:rsidRDefault="00F83268" w:rsidP="00F83268">
      <w:pPr>
        <w:pStyle w:val="Heading5"/>
      </w:pPr>
      <w:r>
        <w:t>The Code</w:t>
      </w:r>
    </w:p>
    <w:p w14:paraId="38A238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tweepy</w:t>
      </w:r>
    </w:p>
    <w:p w14:paraId="426EAC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AEAB9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Twitter API credentials</w:t>
      </w:r>
    </w:p>
    <w:p w14:paraId="09DB89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consumer_key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"your_consumer_key_here"</w:t>
      </w:r>
    </w:p>
    <w:p w14:paraId="463860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consumer_secret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"your_consumer_secret_here"</w:t>
      </w:r>
    </w:p>
    <w:p w14:paraId="7BE49B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access_token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"your_access_token_here"</w:t>
      </w:r>
    </w:p>
    <w:p w14:paraId="0C4104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access_token_secret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"your_access_token_secret_here"</w:t>
      </w:r>
    </w:p>
    <w:p w14:paraId="3556FA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64C44E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880000"/>
          <w:sz w:val="17"/>
          <w:szCs w:val="17"/>
        </w:rPr>
        <w:t># Set up the Tweepy API object</w:t>
      </w:r>
    </w:p>
    <w:p w14:paraId="59FB7CB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auth </w:t>
      </w:r>
      <w:r>
        <w:rPr>
          <w:rFonts w:ascii="Consolas" w:hAnsi="Consolas" w:cs="Courier New"/>
          <w:color w:val="666600"/>
          <w:sz w:val="17"/>
          <w:szCs w:val="17"/>
        </w:rPr>
        <w:t>=</w:t>
      </w:r>
      <w:r>
        <w:rPr>
          <w:rFonts w:ascii="Consolas" w:hAnsi="Consolas" w:cs="Courier New"/>
          <w:color w:val="000000"/>
          <w:sz w:val="17"/>
          <w:szCs w:val="17"/>
        </w:rPr>
        <w:t xml:space="preserve"> tweepy</w:t>
      </w:r>
      <w:r>
        <w:rPr>
          <w:rFonts w:ascii="Consolas" w:hAnsi="Consolas" w:cs="Courier New"/>
          <w:color w:val="666600"/>
          <w:sz w:val="17"/>
          <w:szCs w:val="17"/>
        </w:rPr>
        <w:t>.</w:t>
      </w:r>
      <w:r>
        <w:rPr>
          <w:rFonts w:ascii="Consolas" w:hAnsi="Consolas" w:cs="Courier New"/>
          <w:color w:val="660066"/>
          <w:sz w:val="17"/>
          <w:szCs w:val="17"/>
        </w:rPr>
        <w:t>OAuthHandler</w:t>
      </w:r>
      <w:r>
        <w:rPr>
          <w:rFonts w:ascii="Consolas" w:hAnsi="Consolas" w:cs="Courier New"/>
          <w:color w:val="666600"/>
          <w:sz w:val="17"/>
          <w:szCs w:val="17"/>
        </w:rPr>
        <w:t>(</w:t>
      </w:r>
      <w:r>
        <w:rPr>
          <w:rFonts w:ascii="Consolas" w:hAnsi="Consolas" w:cs="Courier New"/>
          <w:color w:val="000000"/>
          <w:sz w:val="17"/>
          <w:szCs w:val="17"/>
        </w:rPr>
        <w:t>consumer_key</w:t>
      </w:r>
      <w:r>
        <w:rPr>
          <w:rFonts w:ascii="Consolas" w:hAnsi="Consolas" w:cs="Courier New"/>
          <w:color w:val="666600"/>
          <w:sz w:val="17"/>
          <w:szCs w:val="17"/>
        </w:rPr>
        <w:t>,</w:t>
      </w:r>
      <w:r>
        <w:rPr>
          <w:rFonts w:ascii="Consolas" w:hAnsi="Consolas" w:cs="Courier New"/>
          <w:color w:val="000000"/>
          <w:sz w:val="17"/>
          <w:szCs w:val="17"/>
        </w:rPr>
        <w:t xml:space="preserve"> consumer_secret</w:t>
      </w:r>
      <w:r>
        <w:rPr>
          <w:rFonts w:ascii="Consolas" w:hAnsi="Consolas" w:cs="Courier New"/>
          <w:color w:val="666600"/>
          <w:sz w:val="17"/>
          <w:szCs w:val="17"/>
        </w:rPr>
        <w:t>)</w:t>
      </w:r>
    </w:p>
    <w:p w14:paraId="1FEC55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auth</w:t>
      </w:r>
      <w:r>
        <w:rPr>
          <w:rFonts w:ascii="Consolas" w:hAnsi="Consolas" w:cs="Courier New"/>
          <w:color w:val="666600"/>
          <w:sz w:val="17"/>
          <w:szCs w:val="17"/>
        </w:rPr>
        <w:t>.</w:t>
      </w:r>
      <w:r>
        <w:rPr>
          <w:rFonts w:ascii="Consolas" w:hAnsi="Consolas" w:cs="Courier New"/>
          <w:color w:val="000000"/>
          <w:sz w:val="17"/>
          <w:szCs w:val="17"/>
        </w:rPr>
        <w:t>set_access_token</w:t>
      </w:r>
      <w:r>
        <w:rPr>
          <w:rFonts w:ascii="Consolas" w:hAnsi="Consolas" w:cs="Courier New"/>
          <w:color w:val="666600"/>
          <w:sz w:val="17"/>
          <w:szCs w:val="17"/>
        </w:rPr>
        <w:t>(</w:t>
      </w:r>
      <w:r>
        <w:rPr>
          <w:rFonts w:ascii="Consolas" w:hAnsi="Consolas" w:cs="Courier New"/>
          <w:color w:val="000000"/>
          <w:sz w:val="17"/>
          <w:szCs w:val="17"/>
        </w:rPr>
        <w:t>access_token</w:t>
      </w:r>
      <w:r>
        <w:rPr>
          <w:rFonts w:ascii="Consolas" w:hAnsi="Consolas" w:cs="Courier New"/>
          <w:color w:val="666600"/>
          <w:sz w:val="17"/>
          <w:szCs w:val="17"/>
        </w:rPr>
        <w:t>,</w:t>
      </w:r>
      <w:r>
        <w:rPr>
          <w:rFonts w:ascii="Consolas" w:hAnsi="Consolas" w:cs="Courier New"/>
          <w:color w:val="000000"/>
          <w:sz w:val="17"/>
          <w:szCs w:val="17"/>
        </w:rPr>
        <w:t xml:space="preserve"> access_token_secret</w:t>
      </w:r>
      <w:r>
        <w:rPr>
          <w:rFonts w:ascii="Consolas" w:hAnsi="Consolas" w:cs="Courier New"/>
          <w:color w:val="666600"/>
          <w:sz w:val="17"/>
          <w:szCs w:val="17"/>
        </w:rPr>
        <w:t>)</w:t>
      </w:r>
    </w:p>
    <w:p w14:paraId="489A7F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000000"/>
          <w:sz w:val="17"/>
          <w:szCs w:val="17"/>
        </w:rPr>
        <w:t xml:space="preserve">api </w:t>
      </w:r>
      <w:r>
        <w:rPr>
          <w:rFonts w:ascii="Consolas" w:hAnsi="Consolas" w:cs="Courier New"/>
          <w:color w:val="666600"/>
          <w:sz w:val="17"/>
          <w:szCs w:val="17"/>
        </w:rPr>
        <w:t>=</w:t>
      </w:r>
      <w:r>
        <w:rPr>
          <w:rFonts w:ascii="Consolas" w:hAnsi="Consolas" w:cs="Courier New"/>
          <w:color w:val="000000"/>
          <w:sz w:val="17"/>
          <w:szCs w:val="17"/>
        </w:rPr>
        <w:t xml:space="preserve"> tweepy</w:t>
      </w:r>
      <w:r>
        <w:rPr>
          <w:rFonts w:ascii="Consolas" w:hAnsi="Consolas" w:cs="Courier New"/>
          <w:color w:val="666600"/>
          <w:sz w:val="17"/>
          <w:szCs w:val="17"/>
        </w:rPr>
        <w:t>.</w:t>
      </w:r>
      <w:r>
        <w:rPr>
          <w:rFonts w:ascii="Consolas" w:hAnsi="Consolas" w:cs="Courier New"/>
          <w:color w:val="000000"/>
          <w:sz w:val="17"/>
          <w:szCs w:val="17"/>
        </w:rPr>
        <w:t>API</w:t>
      </w:r>
      <w:r>
        <w:rPr>
          <w:rFonts w:ascii="Consolas" w:hAnsi="Consolas" w:cs="Courier New"/>
          <w:color w:val="666600"/>
          <w:sz w:val="17"/>
          <w:szCs w:val="17"/>
        </w:rPr>
        <w:t>(</w:t>
      </w:r>
      <w:r>
        <w:rPr>
          <w:rFonts w:ascii="Consolas" w:hAnsi="Consolas" w:cs="Courier New"/>
          <w:color w:val="000000"/>
          <w:sz w:val="17"/>
          <w:szCs w:val="17"/>
        </w:rPr>
        <w:t>auth</w:t>
      </w:r>
      <w:r>
        <w:rPr>
          <w:rFonts w:ascii="Consolas" w:hAnsi="Consolas" w:cs="Courier New"/>
          <w:color w:val="666600"/>
          <w:sz w:val="17"/>
          <w:szCs w:val="17"/>
        </w:rPr>
        <w:t>)</w:t>
      </w:r>
    </w:p>
    <w:p w14:paraId="6A29828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w:t>
      </w:r>
    </w:p>
    <w:p w14:paraId="55825FE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880000"/>
          <w:sz w:val="17"/>
          <w:szCs w:val="17"/>
        </w:rPr>
        <w:t># Define a function to post a tweet</w:t>
      </w:r>
    </w:p>
    <w:p w14:paraId="05A6AE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88"/>
          <w:sz w:val="17"/>
          <w:szCs w:val="17"/>
        </w:rPr>
        <w:t>def</w:t>
      </w:r>
      <w:r>
        <w:rPr>
          <w:rFonts w:ascii="Consolas" w:hAnsi="Consolas" w:cs="Courier New"/>
          <w:color w:val="000000"/>
          <w:sz w:val="17"/>
          <w:szCs w:val="17"/>
        </w:rPr>
        <w:t xml:space="preserve"> post_tweet</w:t>
      </w:r>
      <w:r>
        <w:rPr>
          <w:rFonts w:ascii="Consolas" w:hAnsi="Consolas" w:cs="Courier New"/>
          <w:color w:val="666600"/>
          <w:sz w:val="17"/>
          <w:szCs w:val="17"/>
        </w:rPr>
        <w:t>(</w:t>
      </w:r>
      <w:r>
        <w:rPr>
          <w:rFonts w:ascii="Consolas" w:hAnsi="Consolas" w:cs="Courier New"/>
          <w:color w:val="000000"/>
          <w:sz w:val="17"/>
          <w:szCs w:val="17"/>
        </w:rPr>
        <w:t>tweet</w:t>
      </w:r>
      <w:r>
        <w:rPr>
          <w:rFonts w:ascii="Consolas" w:hAnsi="Consolas" w:cs="Courier New"/>
          <w:color w:val="666600"/>
          <w:sz w:val="17"/>
          <w:szCs w:val="17"/>
        </w:rPr>
        <w:t>):</w:t>
      </w:r>
    </w:p>
    <w:p w14:paraId="66819F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00"/>
          <w:sz w:val="17"/>
          <w:szCs w:val="17"/>
        </w:rPr>
        <w:t>    api</w:t>
      </w:r>
      <w:r>
        <w:rPr>
          <w:rFonts w:ascii="Consolas" w:hAnsi="Consolas" w:cs="Courier New"/>
          <w:color w:val="666600"/>
          <w:sz w:val="17"/>
          <w:szCs w:val="17"/>
        </w:rPr>
        <w:t>.</w:t>
      </w:r>
      <w:r>
        <w:rPr>
          <w:rFonts w:ascii="Consolas" w:hAnsi="Consolas" w:cs="Courier New"/>
          <w:color w:val="000000"/>
          <w:sz w:val="17"/>
          <w:szCs w:val="17"/>
        </w:rPr>
        <w:t>update_status</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tweet</w:t>
      </w:r>
      <w:r>
        <w:rPr>
          <w:rFonts w:ascii="Consolas" w:hAnsi="Consolas" w:cs="Courier New"/>
          <w:color w:val="666600"/>
          <w:sz w:val="17"/>
          <w:szCs w:val="17"/>
        </w:rPr>
        <w:t>)</w:t>
      </w:r>
    </w:p>
    <w:p w14:paraId="15DFF8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w:t>
      </w:r>
    </w:p>
    <w:p w14:paraId="4C5C47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880000"/>
          <w:sz w:val="17"/>
          <w:szCs w:val="17"/>
        </w:rPr>
        <w:t># Define a function to get the current day of the week</w:t>
      </w:r>
    </w:p>
    <w:p w14:paraId="0B3C53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88"/>
          <w:sz w:val="17"/>
          <w:szCs w:val="17"/>
        </w:rPr>
        <w:t>def</w:t>
      </w:r>
      <w:r>
        <w:rPr>
          <w:rFonts w:ascii="Consolas" w:hAnsi="Consolas" w:cs="Courier New"/>
          <w:color w:val="000000"/>
          <w:sz w:val="17"/>
          <w:szCs w:val="17"/>
        </w:rPr>
        <w:t xml:space="preserve"> get_current_day</w:t>
      </w:r>
      <w:r>
        <w:rPr>
          <w:rFonts w:ascii="Consolas" w:hAnsi="Consolas" w:cs="Courier New"/>
          <w:color w:val="666600"/>
          <w:sz w:val="17"/>
          <w:szCs w:val="17"/>
        </w:rPr>
        <w:t>():</w:t>
      </w:r>
    </w:p>
    <w:p w14:paraId="24548F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strftime</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5B04D7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63D517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880000"/>
          <w:sz w:val="17"/>
          <w:szCs w:val="17"/>
        </w:rPr>
        <w:t># Define a function to generate a tweet based on the current day</w:t>
      </w:r>
    </w:p>
    <w:p w14:paraId="01009D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88"/>
          <w:sz w:val="17"/>
          <w:szCs w:val="17"/>
        </w:rPr>
        <w:t>def</w:t>
      </w:r>
      <w:r>
        <w:rPr>
          <w:rFonts w:ascii="Consolas" w:hAnsi="Consolas" w:cs="Courier New"/>
          <w:color w:val="000000"/>
          <w:sz w:val="17"/>
          <w:szCs w:val="17"/>
        </w:rPr>
        <w:t xml:space="preserve"> generate_tweet</w:t>
      </w:r>
      <w:r>
        <w:rPr>
          <w:rFonts w:ascii="Consolas" w:hAnsi="Consolas" w:cs="Courier New"/>
          <w:color w:val="666600"/>
          <w:sz w:val="17"/>
          <w:szCs w:val="17"/>
        </w:rPr>
        <w:t>():</w:t>
      </w:r>
    </w:p>
    <w:p w14:paraId="0FA41D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    current_day </w:t>
      </w:r>
      <w:r>
        <w:rPr>
          <w:rFonts w:ascii="Consolas" w:hAnsi="Consolas" w:cs="Courier New"/>
          <w:color w:val="666600"/>
          <w:sz w:val="17"/>
          <w:szCs w:val="17"/>
        </w:rPr>
        <w:t>=</w:t>
      </w:r>
      <w:r>
        <w:rPr>
          <w:rFonts w:ascii="Consolas" w:hAnsi="Consolas" w:cs="Courier New"/>
          <w:color w:val="000000"/>
          <w:sz w:val="17"/>
          <w:szCs w:val="17"/>
        </w:rPr>
        <w:t xml:space="preserve"> get_current_day</w:t>
      </w:r>
      <w:r>
        <w:rPr>
          <w:rFonts w:ascii="Consolas" w:hAnsi="Consolas" w:cs="Courier New"/>
          <w:color w:val="666600"/>
          <w:sz w:val="17"/>
          <w:szCs w:val="17"/>
        </w:rPr>
        <w:t>()</w:t>
      </w:r>
    </w:p>
    <w:p w14:paraId="261C602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current_day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"Tuesday"</w:t>
      </w:r>
      <w:r>
        <w:rPr>
          <w:rFonts w:ascii="Consolas" w:hAnsi="Consolas" w:cs="Courier New"/>
          <w:color w:val="666600"/>
          <w:sz w:val="17"/>
          <w:szCs w:val="17"/>
        </w:rPr>
        <w:t>:</w:t>
      </w:r>
    </w:p>
    <w:p w14:paraId="29A12B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26. </w:t>
      </w:r>
      <w:r>
        <w:rPr>
          <w:rFonts w:ascii="Consolas" w:hAnsi="Consolas" w:cs="Courier New"/>
          <w:color w:val="000000"/>
          <w:sz w:val="17"/>
          <w:szCs w:val="17"/>
        </w:rPr>
        <w:t xml:space="preserve">        tweet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 Titty Tuesday, everyone! #TittyTuesday #SexyTuesday"</w:t>
      </w:r>
    </w:p>
    <w:p w14:paraId="26FC2A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current_day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"Wednesday"</w:t>
      </w:r>
      <w:r>
        <w:rPr>
          <w:rFonts w:ascii="Consolas" w:hAnsi="Consolas" w:cs="Courier New"/>
          <w:color w:val="666600"/>
          <w:sz w:val="17"/>
          <w:szCs w:val="17"/>
        </w:rPr>
        <w:t>:</w:t>
      </w:r>
    </w:p>
    <w:p w14:paraId="32EA1F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tweet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 Wisdom Wednesday, everyone! #WisdomWednesday #WednesdayWisdom"</w:t>
      </w:r>
    </w:p>
    <w:p w14:paraId="5AD006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29. </w:t>
      </w:r>
      <w:r>
        <w:rPr>
          <w:rFonts w:ascii="Consolas" w:hAnsi="Consolas" w:cs="Courier New"/>
          <w:color w:val="000000"/>
          <w:sz w:val="17"/>
          <w:szCs w:val="17"/>
        </w:rPr>
        <w:t xml:space="preserve">    </w:t>
      </w:r>
      <w:r>
        <w:rPr>
          <w:rFonts w:ascii="Consolas" w:hAnsi="Consolas" w:cs="Courier New"/>
          <w:color w:val="880000"/>
          <w:sz w:val="17"/>
          <w:szCs w:val="17"/>
        </w:rPr>
        <w:t># Add more days and tweets here</w:t>
      </w:r>
    </w:p>
    <w:p w14:paraId="79A6F7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tweet</w:t>
      </w:r>
    </w:p>
    <w:p w14:paraId="15775D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1F5DA6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880000"/>
          <w:sz w:val="17"/>
          <w:szCs w:val="17"/>
        </w:rPr>
        <w:t># Post a tweet</w:t>
      </w:r>
    </w:p>
    <w:p w14:paraId="66BEC7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tweet </w:t>
      </w:r>
      <w:r>
        <w:rPr>
          <w:rFonts w:ascii="Consolas" w:hAnsi="Consolas" w:cs="Courier New"/>
          <w:color w:val="666600"/>
          <w:sz w:val="17"/>
          <w:szCs w:val="17"/>
        </w:rPr>
        <w:t>=</w:t>
      </w:r>
      <w:r>
        <w:rPr>
          <w:rFonts w:ascii="Consolas" w:hAnsi="Consolas" w:cs="Courier New"/>
          <w:color w:val="000000"/>
          <w:sz w:val="17"/>
          <w:szCs w:val="17"/>
        </w:rPr>
        <w:t xml:space="preserve"> generate_tweet</w:t>
      </w:r>
      <w:r>
        <w:rPr>
          <w:rFonts w:ascii="Consolas" w:hAnsi="Consolas" w:cs="Courier New"/>
          <w:color w:val="666600"/>
          <w:sz w:val="17"/>
          <w:szCs w:val="17"/>
        </w:rPr>
        <w:t>()</w:t>
      </w:r>
    </w:p>
    <w:p w14:paraId="3FF672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post_tweet</w:t>
      </w:r>
      <w:r>
        <w:rPr>
          <w:rFonts w:ascii="Consolas" w:hAnsi="Consolas" w:cs="Courier New"/>
          <w:color w:val="666600"/>
          <w:sz w:val="17"/>
          <w:szCs w:val="17"/>
        </w:rPr>
        <w:t>(</w:t>
      </w:r>
      <w:r>
        <w:rPr>
          <w:rFonts w:ascii="Consolas" w:hAnsi="Consolas" w:cs="Courier New"/>
          <w:color w:val="000000"/>
          <w:sz w:val="17"/>
          <w:szCs w:val="17"/>
        </w:rPr>
        <w:t>tweet</w:t>
      </w:r>
      <w:r>
        <w:rPr>
          <w:rFonts w:ascii="Consolas" w:hAnsi="Consolas" w:cs="Courier New"/>
          <w:color w:val="666600"/>
          <w:sz w:val="17"/>
          <w:szCs w:val="17"/>
        </w:rPr>
        <w:t>)</w:t>
      </w:r>
    </w:p>
    <w:p w14:paraId="6C9180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24F380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000088"/>
          <w:sz w:val="17"/>
          <w:szCs w:val="17"/>
        </w:rPr>
        <w:t>import</w:t>
      </w:r>
      <w:r>
        <w:rPr>
          <w:rFonts w:ascii="Consolas" w:hAnsi="Consolas" w:cs="Courier New"/>
          <w:color w:val="000000"/>
          <w:sz w:val="17"/>
          <w:szCs w:val="17"/>
        </w:rPr>
        <w:t xml:space="preserve"> instapy</w:t>
      </w:r>
    </w:p>
    <w:p w14:paraId="2CA51F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w:t>
      </w:r>
    </w:p>
    <w:p w14:paraId="55A3DB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880000"/>
          <w:sz w:val="17"/>
          <w:szCs w:val="17"/>
        </w:rPr>
        <w:t># Instagram API credentials</w:t>
      </w:r>
    </w:p>
    <w:p w14:paraId="0A240C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username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"your_username_here"</w:t>
      </w:r>
    </w:p>
    <w:p w14:paraId="240FCCA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xml:space="preserve">password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"your_password_here"</w:t>
      </w:r>
    </w:p>
    <w:p w14:paraId="0D2A77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000000"/>
          <w:sz w:val="17"/>
          <w:szCs w:val="17"/>
        </w:rPr>
        <w:t xml:space="preserve">api </w:t>
      </w:r>
      <w:r>
        <w:rPr>
          <w:rFonts w:ascii="Consolas" w:hAnsi="Consolas" w:cs="Courier New"/>
          <w:color w:val="666600"/>
          <w:sz w:val="17"/>
          <w:szCs w:val="17"/>
        </w:rPr>
        <w:t>=</w:t>
      </w:r>
      <w:r>
        <w:rPr>
          <w:rFonts w:ascii="Consolas" w:hAnsi="Consolas" w:cs="Courier New"/>
          <w:color w:val="000000"/>
          <w:sz w:val="17"/>
          <w:szCs w:val="17"/>
        </w:rPr>
        <w:t xml:space="preserve"> instapy</w:t>
      </w:r>
      <w:r>
        <w:rPr>
          <w:rFonts w:ascii="Consolas" w:hAnsi="Consolas" w:cs="Courier New"/>
          <w:color w:val="666600"/>
          <w:sz w:val="17"/>
          <w:szCs w:val="17"/>
        </w:rPr>
        <w:t>.</w:t>
      </w:r>
      <w:r>
        <w:rPr>
          <w:rFonts w:ascii="Consolas" w:hAnsi="Consolas" w:cs="Courier New"/>
          <w:color w:val="660066"/>
          <w:sz w:val="17"/>
          <w:szCs w:val="17"/>
        </w:rPr>
        <w:t>InstaPy</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p>
    <w:p w14:paraId="3134BE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00"/>
          <w:sz w:val="17"/>
          <w:szCs w:val="17"/>
        </w:rPr>
        <w:t> </w:t>
      </w:r>
    </w:p>
    <w:p w14:paraId="4F802B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880000"/>
          <w:sz w:val="17"/>
          <w:szCs w:val="17"/>
        </w:rPr>
        <w:t># Define a function to post a photo on Instagram</w:t>
      </w:r>
    </w:p>
    <w:p w14:paraId="030352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88"/>
          <w:sz w:val="17"/>
          <w:szCs w:val="17"/>
        </w:rPr>
        <w:t>def</w:t>
      </w:r>
      <w:r>
        <w:rPr>
          <w:rFonts w:ascii="Consolas" w:hAnsi="Consolas" w:cs="Courier New"/>
          <w:color w:val="000000"/>
          <w:sz w:val="17"/>
          <w:szCs w:val="17"/>
        </w:rPr>
        <w:t xml:space="preserve"> post_photo</w:t>
      </w:r>
      <w:r>
        <w:rPr>
          <w:rFonts w:ascii="Consolas" w:hAnsi="Consolas" w:cs="Courier New"/>
          <w:color w:val="666600"/>
          <w:sz w:val="17"/>
          <w:szCs w:val="17"/>
        </w:rPr>
        <w:t>(</w:t>
      </w:r>
      <w:r>
        <w:rPr>
          <w:rFonts w:ascii="Consolas" w:hAnsi="Consolas" w:cs="Courier New"/>
          <w:color w:val="000000"/>
          <w:sz w:val="17"/>
          <w:szCs w:val="17"/>
        </w:rPr>
        <w:t>photo_path</w:t>
      </w:r>
      <w:r>
        <w:rPr>
          <w:rFonts w:ascii="Consolas" w:hAnsi="Consolas" w:cs="Courier New"/>
          <w:color w:val="666600"/>
          <w:sz w:val="17"/>
          <w:szCs w:val="17"/>
        </w:rPr>
        <w:t>,</w:t>
      </w:r>
      <w:r>
        <w:rPr>
          <w:rFonts w:ascii="Consolas" w:hAnsi="Consolas" w:cs="Courier New"/>
          <w:color w:val="000000"/>
          <w:sz w:val="17"/>
          <w:szCs w:val="17"/>
        </w:rPr>
        <w:t xml:space="preserve"> caption</w:t>
      </w:r>
      <w:r>
        <w:rPr>
          <w:rFonts w:ascii="Consolas" w:hAnsi="Consolas" w:cs="Courier New"/>
          <w:color w:val="666600"/>
          <w:sz w:val="17"/>
          <w:szCs w:val="17"/>
        </w:rPr>
        <w:t>):</w:t>
      </w:r>
    </w:p>
    <w:p w14:paraId="316EA3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api</w:t>
      </w:r>
      <w:r>
        <w:rPr>
          <w:rFonts w:ascii="Consolas" w:hAnsi="Consolas" w:cs="Courier New"/>
          <w:color w:val="666600"/>
          <w:sz w:val="17"/>
          <w:szCs w:val="17"/>
        </w:rPr>
        <w:t>.</w:t>
      </w:r>
      <w:r>
        <w:rPr>
          <w:rFonts w:ascii="Consolas" w:hAnsi="Consolas" w:cs="Courier New"/>
          <w:color w:val="000000"/>
          <w:sz w:val="17"/>
          <w:szCs w:val="17"/>
        </w:rPr>
        <w:t>upload_photo</w:t>
      </w:r>
      <w:r>
        <w:rPr>
          <w:rFonts w:ascii="Consolas" w:hAnsi="Consolas" w:cs="Courier New"/>
          <w:color w:val="666600"/>
          <w:sz w:val="17"/>
          <w:szCs w:val="17"/>
        </w:rPr>
        <w:t>(</w:t>
      </w:r>
      <w:r>
        <w:rPr>
          <w:rFonts w:ascii="Consolas" w:hAnsi="Consolas" w:cs="Courier New"/>
          <w:color w:val="000000"/>
          <w:sz w:val="17"/>
          <w:szCs w:val="17"/>
        </w:rPr>
        <w:t>photo_path</w:t>
      </w:r>
      <w:r>
        <w:rPr>
          <w:rFonts w:ascii="Consolas" w:hAnsi="Consolas" w:cs="Courier New"/>
          <w:color w:val="666600"/>
          <w:sz w:val="17"/>
          <w:szCs w:val="17"/>
        </w:rPr>
        <w:t>,</w:t>
      </w:r>
      <w:r>
        <w:rPr>
          <w:rFonts w:ascii="Consolas" w:hAnsi="Consolas" w:cs="Courier New"/>
          <w:color w:val="000000"/>
          <w:sz w:val="17"/>
          <w:szCs w:val="17"/>
        </w:rPr>
        <w:t xml:space="preserve"> caption</w:t>
      </w:r>
      <w:r>
        <w:rPr>
          <w:rFonts w:ascii="Consolas" w:hAnsi="Consolas" w:cs="Courier New"/>
          <w:color w:val="666600"/>
          <w:sz w:val="17"/>
          <w:szCs w:val="17"/>
        </w:rPr>
        <w:t>)</w:t>
      </w:r>
    </w:p>
    <w:p w14:paraId="7C8307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000000"/>
          <w:sz w:val="17"/>
          <w:szCs w:val="17"/>
        </w:rPr>
        <w:t> </w:t>
      </w:r>
    </w:p>
    <w:p w14:paraId="49C455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880000"/>
          <w:sz w:val="17"/>
          <w:szCs w:val="17"/>
        </w:rPr>
        <w:t># Define a function to generate a caption based on the current day</w:t>
      </w:r>
    </w:p>
    <w:p w14:paraId="0C15D2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88"/>
          <w:sz w:val="17"/>
          <w:szCs w:val="17"/>
        </w:rPr>
        <w:t>def</w:t>
      </w:r>
      <w:r>
        <w:rPr>
          <w:rFonts w:ascii="Consolas" w:hAnsi="Consolas" w:cs="Courier New"/>
          <w:color w:val="000000"/>
          <w:sz w:val="17"/>
          <w:szCs w:val="17"/>
        </w:rPr>
        <w:t xml:space="preserve"> generate_caption</w:t>
      </w:r>
      <w:r>
        <w:rPr>
          <w:rFonts w:ascii="Consolas" w:hAnsi="Consolas" w:cs="Courier New"/>
          <w:color w:val="666600"/>
          <w:sz w:val="17"/>
          <w:szCs w:val="17"/>
        </w:rPr>
        <w:t>():</w:t>
      </w:r>
    </w:p>
    <w:p w14:paraId="3C4A05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 xml:space="preserve">    current_day </w:t>
      </w:r>
      <w:r>
        <w:rPr>
          <w:rFonts w:ascii="Consolas" w:hAnsi="Consolas" w:cs="Courier New"/>
          <w:color w:val="666600"/>
          <w:sz w:val="17"/>
          <w:szCs w:val="17"/>
        </w:rPr>
        <w:t>=</w:t>
      </w:r>
      <w:r>
        <w:rPr>
          <w:rFonts w:ascii="Consolas" w:hAnsi="Consolas" w:cs="Courier New"/>
          <w:color w:val="000000"/>
          <w:sz w:val="17"/>
          <w:szCs w:val="17"/>
        </w:rPr>
        <w:t xml:space="preserve"> datetime</w:t>
      </w:r>
      <w:r>
        <w:rPr>
          <w:rFonts w:ascii="Consolas" w:hAnsi="Consolas" w:cs="Courier New"/>
          <w:color w:val="666600"/>
          <w:sz w:val="17"/>
          <w:szCs w:val="17"/>
        </w:rPr>
        <w:t>.</w:t>
      </w:r>
      <w:r>
        <w:rPr>
          <w:rFonts w:ascii="Consolas" w:hAnsi="Consolas" w:cs="Courier New"/>
          <w:color w:val="000000"/>
          <w:sz w:val="17"/>
          <w:szCs w:val="17"/>
        </w:rPr>
        <w:t>datetime</w:t>
      </w:r>
      <w:r>
        <w:rPr>
          <w:rFonts w:ascii="Consolas" w:hAnsi="Consolas" w:cs="Courier New"/>
          <w:color w:val="666600"/>
          <w:sz w:val="17"/>
          <w:szCs w:val="17"/>
        </w:rPr>
        <w:t>.</w:t>
      </w:r>
      <w:r>
        <w:rPr>
          <w:rFonts w:ascii="Consolas" w:hAnsi="Consolas" w:cs="Courier New"/>
          <w:color w:val="000000"/>
          <w:sz w:val="17"/>
          <w:szCs w:val="17"/>
        </w:rPr>
        <w:t>now</w:t>
      </w:r>
      <w:r>
        <w:rPr>
          <w:rFonts w:ascii="Consolas" w:hAnsi="Consolas" w:cs="Courier New"/>
          <w:color w:val="666600"/>
          <w:sz w:val="17"/>
          <w:szCs w:val="17"/>
        </w:rPr>
        <w:t>().</w:t>
      </w:r>
      <w:r>
        <w:rPr>
          <w:rFonts w:ascii="Consolas" w:hAnsi="Consolas" w:cs="Courier New"/>
          <w:color w:val="000000"/>
          <w:sz w:val="17"/>
          <w:szCs w:val="17"/>
        </w:rPr>
        <w:t>strftime</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p>
    <w:p w14:paraId="7EC872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current_day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"Tuesday"</w:t>
      </w:r>
      <w:r>
        <w:rPr>
          <w:rFonts w:ascii="Consolas" w:hAnsi="Consolas" w:cs="Courier New"/>
          <w:color w:val="666600"/>
          <w:sz w:val="17"/>
          <w:szCs w:val="17"/>
        </w:rPr>
        <w:t>:</w:t>
      </w:r>
    </w:p>
    <w:p w14:paraId="6ACD0D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51. </w:t>
      </w:r>
      <w:r>
        <w:rPr>
          <w:rFonts w:ascii="Consolas" w:hAnsi="Consolas" w:cs="Courier New"/>
          <w:color w:val="000000"/>
          <w:sz w:val="17"/>
          <w:szCs w:val="17"/>
        </w:rPr>
        <w:t xml:space="preserve">        caption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 Titty Tuesday, everyone! #TittyTuesday #SexyTuesday"</w:t>
      </w:r>
    </w:p>
    <w:p w14:paraId="578CF0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current_day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"Wednesday"</w:t>
      </w:r>
      <w:r>
        <w:rPr>
          <w:rFonts w:ascii="Consolas" w:hAnsi="Consolas" w:cs="Courier New"/>
          <w:color w:val="666600"/>
          <w:sz w:val="17"/>
          <w:szCs w:val="17"/>
        </w:rPr>
        <w:t>:</w:t>
      </w:r>
    </w:p>
    <w:p w14:paraId="55046C5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xml:space="preserve">        caption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"Happy Wisdom Wednesday, everyone! #WisdomWednesday #WednesdayWisdom"</w:t>
      </w:r>
    </w:p>
    <w:p w14:paraId="25BC82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000000"/>
          <w:sz w:val="17"/>
          <w:szCs w:val="17"/>
        </w:rPr>
        <w:t xml:space="preserve">    </w:t>
      </w:r>
      <w:r>
        <w:rPr>
          <w:rFonts w:ascii="Consolas" w:hAnsi="Consolas" w:cs="Courier New"/>
          <w:color w:val="880000"/>
          <w:sz w:val="17"/>
          <w:szCs w:val="17"/>
        </w:rPr>
        <w:t># Add more days and captions here</w:t>
      </w:r>
    </w:p>
    <w:p w14:paraId="4BD4D9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caption</w:t>
      </w:r>
    </w:p>
    <w:p w14:paraId="3FB45B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w:t>
      </w:r>
    </w:p>
    <w:p w14:paraId="0517AE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880000"/>
          <w:sz w:val="17"/>
          <w:szCs w:val="17"/>
        </w:rPr>
        <w:t># Post a photo on Instagram</w:t>
      </w:r>
    </w:p>
    <w:p w14:paraId="789A4E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photo_path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"path_to_your_photo_here"</w:t>
      </w:r>
    </w:p>
    <w:p w14:paraId="52C2AF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caption </w:t>
      </w:r>
      <w:r>
        <w:rPr>
          <w:rFonts w:ascii="Consolas" w:hAnsi="Consolas" w:cs="Courier New"/>
          <w:color w:val="666600"/>
          <w:sz w:val="17"/>
          <w:szCs w:val="17"/>
        </w:rPr>
        <w:t>=</w:t>
      </w:r>
      <w:r>
        <w:rPr>
          <w:rFonts w:ascii="Consolas" w:hAnsi="Consolas" w:cs="Courier New"/>
          <w:color w:val="000000"/>
          <w:sz w:val="17"/>
          <w:szCs w:val="17"/>
        </w:rPr>
        <w:t xml:space="preserve"> generate_caption</w:t>
      </w:r>
      <w:r>
        <w:rPr>
          <w:rFonts w:ascii="Consolas" w:hAnsi="Consolas" w:cs="Courier New"/>
          <w:color w:val="666600"/>
          <w:sz w:val="17"/>
          <w:szCs w:val="17"/>
        </w:rPr>
        <w:t>()</w:t>
      </w:r>
    </w:p>
    <w:p w14:paraId="11C4B5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post_photo</w:t>
      </w:r>
      <w:r>
        <w:rPr>
          <w:rFonts w:ascii="Consolas" w:hAnsi="Consolas" w:cs="Courier New"/>
          <w:color w:val="666600"/>
          <w:sz w:val="17"/>
          <w:szCs w:val="17"/>
        </w:rPr>
        <w:t>(</w:t>
      </w:r>
      <w:r>
        <w:rPr>
          <w:rFonts w:ascii="Consolas" w:hAnsi="Consolas" w:cs="Courier New"/>
          <w:color w:val="000000"/>
          <w:sz w:val="17"/>
          <w:szCs w:val="17"/>
        </w:rPr>
        <w:t>photo_path</w:t>
      </w:r>
      <w:r>
        <w:rPr>
          <w:rFonts w:ascii="Consolas" w:hAnsi="Consolas" w:cs="Courier New"/>
          <w:color w:val="666600"/>
          <w:sz w:val="17"/>
          <w:szCs w:val="17"/>
        </w:rPr>
        <w:t>,</w:t>
      </w:r>
      <w:r>
        <w:rPr>
          <w:rFonts w:ascii="Consolas" w:hAnsi="Consolas" w:cs="Courier New"/>
          <w:color w:val="000000"/>
          <w:sz w:val="17"/>
          <w:szCs w:val="17"/>
        </w:rPr>
        <w:t xml:space="preserve"> caption</w:t>
      </w:r>
      <w:r>
        <w:rPr>
          <w:rFonts w:ascii="Consolas" w:hAnsi="Consolas" w:cs="Courier New"/>
          <w:color w:val="666600"/>
          <w:sz w:val="17"/>
          <w:szCs w:val="17"/>
        </w:rPr>
        <w:t>)</w:t>
      </w:r>
    </w:p>
    <w:p w14:paraId="4284A0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w:t>
      </w:r>
    </w:p>
    <w:p w14:paraId="75022FC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88"/>
          <w:sz w:val="17"/>
          <w:szCs w:val="17"/>
        </w:rPr>
        <w:t>import</w:t>
      </w:r>
      <w:r>
        <w:rPr>
          <w:rFonts w:ascii="Consolas" w:hAnsi="Consolas" w:cs="Courier New"/>
          <w:color w:val="000000"/>
          <w:sz w:val="17"/>
          <w:szCs w:val="17"/>
        </w:rPr>
        <w:t xml:space="preserve"> tweepy</w:t>
      </w:r>
    </w:p>
    <w:p w14:paraId="6FEF8C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88"/>
          <w:sz w:val="17"/>
          <w:szCs w:val="17"/>
        </w:rPr>
        <w:t>import</w:t>
      </w:r>
      <w:r>
        <w:rPr>
          <w:rFonts w:ascii="Consolas" w:hAnsi="Consolas" w:cs="Courier New"/>
          <w:color w:val="000000"/>
          <w:sz w:val="17"/>
          <w:szCs w:val="17"/>
        </w:rPr>
        <w:t xml:space="preserve"> instapy</w:t>
      </w:r>
    </w:p>
    <w:p w14:paraId="53F5C4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w:t>
      </w:r>
    </w:p>
    <w:p w14:paraId="167517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880000"/>
          <w:sz w:val="17"/>
          <w:szCs w:val="17"/>
        </w:rPr>
        <w:t># Twitter API credentials</w:t>
      </w:r>
    </w:p>
    <w:p w14:paraId="252562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xml:space="preserve">twitter_consumer_key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"your_consumer_key_here"</w:t>
      </w:r>
    </w:p>
    <w:p w14:paraId="263EE26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000000"/>
          <w:sz w:val="17"/>
          <w:szCs w:val="17"/>
        </w:rPr>
        <w:t xml:space="preserve">twitter_consumer_secret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"your_consumer_secret_here"</w:t>
      </w:r>
    </w:p>
    <w:p w14:paraId="5580FA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twitter_access_token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"your_access_token_here"</w:t>
      </w:r>
    </w:p>
    <w:p w14:paraId="501287C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twitter_access_token_secret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"your_access_token_secret_here"</w:t>
      </w:r>
    </w:p>
    <w:p w14:paraId="71F083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00"/>
          <w:sz w:val="17"/>
          <w:szCs w:val="17"/>
        </w:rPr>
        <w:t> </w:t>
      </w:r>
    </w:p>
    <w:p w14:paraId="32E4A4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71. </w:t>
      </w:r>
      <w:r>
        <w:rPr>
          <w:rFonts w:ascii="Consolas" w:hAnsi="Consolas" w:cs="Courier New"/>
          <w:color w:val="880000"/>
          <w:sz w:val="17"/>
          <w:szCs w:val="17"/>
        </w:rPr>
        <w:t># Instagram API credentials</w:t>
      </w:r>
    </w:p>
    <w:p w14:paraId="0895C4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00"/>
          <w:sz w:val="17"/>
          <w:szCs w:val="17"/>
        </w:rPr>
        <w:t xml:space="preserve">instagram_username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"your_username_here"</w:t>
      </w:r>
    </w:p>
    <w:p w14:paraId="74B057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00"/>
          <w:sz w:val="17"/>
          <w:szCs w:val="17"/>
        </w:rPr>
        <w:t xml:space="preserve">instagram_password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"your_password_here"</w:t>
      </w:r>
    </w:p>
    <w:p w14:paraId="2C10BB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00"/>
          <w:sz w:val="17"/>
          <w:szCs w:val="17"/>
        </w:rPr>
        <w:t> </w:t>
      </w:r>
    </w:p>
    <w:p w14:paraId="18E772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880000"/>
          <w:sz w:val="17"/>
          <w:szCs w:val="17"/>
        </w:rPr>
        <w:t># Set up the Tweepy API object</w:t>
      </w:r>
    </w:p>
    <w:p w14:paraId="020D26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00"/>
          <w:sz w:val="17"/>
          <w:szCs w:val="17"/>
        </w:rPr>
        <w:t xml:space="preserve">auth </w:t>
      </w:r>
      <w:r>
        <w:rPr>
          <w:rFonts w:ascii="Consolas" w:hAnsi="Consolas" w:cs="Courier New"/>
          <w:color w:val="666600"/>
          <w:sz w:val="17"/>
          <w:szCs w:val="17"/>
        </w:rPr>
        <w:t>=</w:t>
      </w:r>
      <w:r>
        <w:rPr>
          <w:rFonts w:ascii="Consolas" w:hAnsi="Consolas" w:cs="Courier New"/>
          <w:color w:val="000000"/>
          <w:sz w:val="17"/>
          <w:szCs w:val="17"/>
        </w:rPr>
        <w:t xml:space="preserve"> tweepy</w:t>
      </w:r>
      <w:r>
        <w:rPr>
          <w:rFonts w:ascii="Consolas" w:hAnsi="Consolas" w:cs="Courier New"/>
          <w:color w:val="666600"/>
          <w:sz w:val="17"/>
          <w:szCs w:val="17"/>
        </w:rPr>
        <w:t>.</w:t>
      </w:r>
      <w:r>
        <w:rPr>
          <w:rFonts w:ascii="Consolas" w:hAnsi="Consolas" w:cs="Courier New"/>
          <w:color w:val="660066"/>
          <w:sz w:val="17"/>
          <w:szCs w:val="17"/>
        </w:rPr>
        <w:t>OAuthHandler</w:t>
      </w:r>
      <w:r>
        <w:rPr>
          <w:rFonts w:ascii="Consolas" w:hAnsi="Consolas" w:cs="Courier New"/>
          <w:color w:val="666600"/>
          <w:sz w:val="17"/>
          <w:szCs w:val="17"/>
        </w:rPr>
        <w:t>(</w:t>
      </w:r>
      <w:r>
        <w:rPr>
          <w:rFonts w:ascii="Consolas" w:hAnsi="Consolas" w:cs="Courier New"/>
          <w:color w:val="000000"/>
          <w:sz w:val="17"/>
          <w:szCs w:val="17"/>
        </w:rPr>
        <w:t>twitter_consumer_key</w:t>
      </w:r>
      <w:r>
        <w:rPr>
          <w:rFonts w:ascii="Consolas" w:hAnsi="Consolas" w:cs="Courier New"/>
          <w:color w:val="666600"/>
          <w:sz w:val="17"/>
          <w:szCs w:val="17"/>
        </w:rPr>
        <w:t>,</w:t>
      </w:r>
      <w:r>
        <w:rPr>
          <w:rFonts w:ascii="Consolas" w:hAnsi="Consolas" w:cs="Courier New"/>
          <w:color w:val="000000"/>
          <w:sz w:val="17"/>
          <w:szCs w:val="17"/>
        </w:rPr>
        <w:t xml:space="preserve"> twitter_consumer_secret</w:t>
      </w:r>
      <w:r>
        <w:rPr>
          <w:rFonts w:ascii="Consolas" w:hAnsi="Consolas" w:cs="Courier New"/>
          <w:color w:val="666600"/>
          <w:sz w:val="17"/>
          <w:szCs w:val="17"/>
        </w:rPr>
        <w:t>)</w:t>
      </w:r>
    </w:p>
    <w:p w14:paraId="4D86B3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auth</w:t>
      </w:r>
      <w:r>
        <w:rPr>
          <w:rFonts w:ascii="Consolas" w:hAnsi="Consolas" w:cs="Courier New"/>
          <w:color w:val="666600"/>
          <w:sz w:val="17"/>
          <w:szCs w:val="17"/>
        </w:rPr>
        <w:t>.</w:t>
      </w:r>
      <w:r>
        <w:rPr>
          <w:rFonts w:ascii="Consolas" w:hAnsi="Consolas" w:cs="Courier New"/>
          <w:color w:val="000000"/>
          <w:sz w:val="17"/>
          <w:szCs w:val="17"/>
        </w:rPr>
        <w:t>set_access_token</w:t>
      </w:r>
      <w:r>
        <w:rPr>
          <w:rFonts w:ascii="Consolas" w:hAnsi="Consolas" w:cs="Courier New"/>
          <w:color w:val="666600"/>
          <w:sz w:val="17"/>
          <w:szCs w:val="17"/>
        </w:rPr>
        <w:t>(</w:t>
      </w:r>
      <w:r>
        <w:rPr>
          <w:rFonts w:ascii="Consolas" w:hAnsi="Consolas" w:cs="Courier New"/>
          <w:color w:val="000000"/>
          <w:sz w:val="17"/>
          <w:szCs w:val="17"/>
        </w:rPr>
        <w:t>twitter_access_token</w:t>
      </w:r>
      <w:r>
        <w:rPr>
          <w:rFonts w:ascii="Consolas" w:hAnsi="Consolas" w:cs="Courier New"/>
          <w:color w:val="666600"/>
          <w:sz w:val="17"/>
          <w:szCs w:val="17"/>
        </w:rPr>
        <w:t>,</w:t>
      </w:r>
      <w:r>
        <w:rPr>
          <w:rFonts w:ascii="Consolas" w:hAnsi="Consolas" w:cs="Courier New"/>
          <w:color w:val="000000"/>
          <w:sz w:val="17"/>
          <w:szCs w:val="17"/>
        </w:rPr>
        <w:t xml:space="preserve"> twitter_access_token_secret</w:t>
      </w:r>
      <w:r>
        <w:rPr>
          <w:rFonts w:ascii="Consolas" w:hAnsi="Consolas" w:cs="Courier New"/>
          <w:color w:val="666600"/>
          <w:sz w:val="17"/>
          <w:szCs w:val="17"/>
        </w:rPr>
        <w:t>)</w:t>
      </w:r>
    </w:p>
    <w:p w14:paraId="43A4FCA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00"/>
          <w:sz w:val="17"/>
          <w:szCs w:val="17"/>
        </w:rPr>
        <w:t xml:space="preserve">api </w:t>
      </w:r>
      <w:r>
        <w:rPr>
          <w:rFonts w:ascii="Consolas" w:hAnsi="Consolas" w:cs="Courier New"/>
          <w:color w:val="666600"/>
          <w:sz w:val="17"/>
          <w:szCs w:val="17"/>
        </w:rPr>
        <w:t>=</w:t>
      </w:r>
      <w:r>
        <w:rPr>
          <w:rFonts w:ascii="Consolas" w:hAnsi="Consolas" w:cs="Courier New"/>
          <w:color w:val="000000"/>
          <w:sz w:val="17"/>
          <w:szCs w:val="17"/>
        </w:rPr>
        <w:t xml:space="preserve"> tweepy</w:t>
      </w:r>
      <w:r>
        <w:rPr>
          <w:rFonts w:ascii="Consolas" w:hAnsi="Consolas" w:cs="Courier New"/>
          <w:color w:val="666600"/>
          <w:sz w:val="17"/>
          <w:szCs w:val="17"/>
        </w:rPr>
        <w:t>.</w:t>
      </w:r>
      <w:r>
        <w:rPr>
          <w:rFonts w:ascii="Consolas" w:hAnsi="Consolas" w:cs="Courier New"/>
          <w:color w:val="000000"/>
          <w:sz w:val="17"/>
          <w:szCs w:val="17"/>
        </w:rPr>
        <w:t>API</w:t>
      </w:r>
      <w:r>
        <w:rPr>
          <w:rFonts w:ascii="Consolas" w:hAnsi="Consolas" w:cs="Courier New"/>
          <w:color w:val="666600"/>
          <w:sz w:val="17"/>
          <w:szCs w:val="17"/>
        </w:rPr>
        <w:t>(</w:t>
      </w:r>
      <w:r>
        <w:rPr>
          <w:rFonts w:ascii="Consolas" w:hAnsi="Consolas" w:cs="Courier New"/>
          <w:color w:val="000000"/>
          <w:sz w:val="17"/>
          <w:szCs w:val="17"/>
        </w:rPr>
        <w:t>auth</w:t>
      </w:r>
      <w:r>
        <w:rPr>
          <w:rFonts w:ascii="Consolas" w:hAnsi="Consolas" w:cs="Courier New"/>
          <w:color w:val="666600"/>
          <w:sz w:val="17"/>
          <w:szCs w:val="17"/>
        </w:rPr>
        <w:t>)</w:t>
      </w:r>
    </w:p>
    <w:p w14:paraId="2B7D7E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w:t>
      </w:r>
    </w:p>
    <w:p w14:paraId="085C0A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880000"/>
          <w:sz w:val="17"/>
          <w:szCs w:val="17"/>
        </w:rPr>
        <w:t># Set up the InstaPy API object</w:t>
      </w:r>
    </w:p>
    <w:p w14:paraId="4E0BED4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instagram_api </w:t>
      </w:r>
      <w:r>
        <w:rPr>
          <w:rFonts w:ascii="Consolas" w:hAnsi="Consolas" w:cs="Courier New"/>
          <w:color w:val="666600"/>
          <w:sz w:val="17"/>
          <w:szCs w:val="17"/>
        </w:rPr>
        <w:t>=</w:t>
      </w:r>
      <w:r>
        <w:rPr>
          <w:rFonts w:ascii="Consolas" w:hAnsi="Consolas" w:cs="Courier New"/>
          <w:color w:val="000000"/>
          <w:sz w:val="17"/>
          <w:szCs w:val="17"/>
        </w:rPr>
        <w:t xml:space="preserve"> instapy</w:t>
      </w:r>
      <w:r>
        <w:rPr>
          <w:rFonts w:ascii="Consolas" w:hAnsi="Consolas" w:cs="Courier New"/>
          <w:color w:val="666600"/>
          <w:sz w:val="17"/>
          <w:szCs w:val="17"/>
        </w:rPr>
        <w:t>.</w:t>
      </w:r>
      <w:r>
        <w:rPr>
          <w:rFonts w:ascii="Consolas" w:hAnsi="Consolas" w:cs="Courier New"/>
          <w:color w:val="660066"/>
          <w:sz w:val="17"/>
          <w:szCs w:val="17"/>
        </w:rPr>
        <w:t>InstaPy</w:t>
      </w:r>
      <w:r>
        <w:rPr>
          <w:rFonts w:ascii="Consolas" w:hAnsi="Consolas" w:cs="Courier New"/>
          <w:color w:val="666600"/>
          <w:sz w:val="17"/>
          <w:szCs w:val="17"/>
        </w:rPr>
        <w:t>(</w:t>
      </w:r>
      <w:r>
        <w:rPr>
          <w:rFonts w:ascii="Consolas" w:hAnsi="Consolas" w:cs="Courier New"/>
          <w:color w:val="000000"/>
          <w:sz w:val="17"/>
          <w:szCs w:val="17"/>
        </w:rPr>
        <w:t>username</w:t>
      </w:r>
      <w:r>
        <w:rPr>
          <w:rFonts w:ascii="Consolas" w:hAnsi="Consolas" w:cs="Courier New"/>
          <w:color w:val="666600"/>
          <w:sz w:val="17"/>
          <w:szCs w:val="17"/>
        </w:rPr>
        <w:t>=</w:t>
      </w:r>
      <w:r>
        <w:rPr>
          <w:rFonts w:ascii="Consolas" w:hAnsi="Consolas" w:cs="Courier New"/>
          <w:color w:val="000000"/>
          <w:sz w:val="17"/>
          <w:szCs w:val="17"/>
        </w:rPr>
        <w:t>instagram_username</w:t>
      </w:r>
      <w:r>
        <w:rPr>
          <w:rFonts w:ascii="Consolas" w:hAnsi="Consolas" w:cs="Courier New"/>
          <w:color w:val="666600"/>
          <w:sz w:val="17"/>
          <w:szCs w:val="17"/>
        </w:rPr>
        <w:t>,</w:t>
      </w:r>
      <w:r>
        <w:rPr>
          <w:rFonts w:ascii="Consolas" w:hAnsi="Consolas" w:cs="Courier New"/>
          <w:color w:val="000000"/>
          <w:sz w:val="17"/>
          <w:szCs w:val="17"/>
        </w:rPr>
        <w:t xml:space="preserve"> password</w:t>
      </w:r>
      <w:r>
        <w:rPr>
          <w:rFonts w:ascii="Consolas" w:hAnsi="Consolas" w:cs="Courier New"/>
          <w:color w:val="666600"/>
          <w:sz w:val="17"/>
          <w:szCs w:val="17"/>
        </w:rPr>
        <w:t>=</w:t>
      </w:r>
      <w:r>
        <w:rPr>
          <w:rFonts w:ascii="Consolas" w:hAnsi="Consolas" w:cs="Courier New"/>
          <w:color w:val="000000"/>
          <w:sz w:val="17"/>
          <w:szCs w:val="17"/>
        </w:rPr>
        <w:t>instagram_password</w:t>
      </w:r>
      <w:r>
        <w:rPr>
          <w:rFonts w:ascii="Consolas" w:hAnsi="Consolas" w:cs="Courier New"/>
          <w:color w:val="666600"/>
          <w:sz w:val="17"/>
          <w:szCs w:val="17"/>
        </w:rPr>
        <w:t>)</w:t>
      </w:r>
    </w:p>
    <w:p w14:paraId="3A9989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w:t>
      </w:r>
    </w:p>
    <w:p w14:paraId="2F47E6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880000"/>
          <w:sz w:val="17"/>
          <w:szCs w:val="17"/>
        </w:rPr>
        <w:t># Define a function to post a tweet on multiple Twitter accounts</w:t>
      </w:r>
    </w:p>
    <w:p w14:paraId="74644C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88"/>
          <w:sz w:val="17"/>
          <w:szCs w:val="17"/>
        </w:rPr>
        <w:t>def</w:t>
      </w:r>
      <w:r>
        <w:rPr>
          <w:rFonts w:ascii="Consolas" w:hAnsi="Consolas" w:cs="Courier New"/>
          <w:color w:val="000000"/>
          <w:sz w:val="17"/>
          <w:szCs w:val="17"/>
        </w:rPr>
        <w:t xml:space="preserve"> post_tweet</w:t>
      </w:r>
      <w:r>
        <w:rPr>
          <w:rFonts w:ascii="Consolas" w:hAnsi="Consolas" w:cs="Courier New"/>
          <w:color w:val="666600"/>
          <w:sz w:val="17"/>
          <w:szCs w:val="17"/>
        </w:rPr>
        <w:t>(</w:t>
      </w:r>
      <w:r>
        <w:rPr>
          <w:rFonts w:ascii="Consolas" w:hAnsi="Consolas" w:cs="Courier New"/>
          <w:color w:val="000000"/>
          <w:sz w:val="17"/>
          <w:szCs w:val="17"/>
        </w:rPr>
        <w:t>tweet</w:t>
      </w:r>
      <w:r>
        <w:rPr>
          <w:rFonts w:ascii="Consolas" w:hAnsi="Consolas" w:cs="Courier New"/>
          <w:color w:val="666600"/>
          <w:sz w:val="17"/>
          <w:szCs w:val="17"/>
        </w:rPr>
        <w:t>,</w:t>
      </w:r>
      <w:r>
        <w:rPr>
          <w:rFonts w:ascii="Consolas" w:hAnsi="Consolas" w:cs="Courier New"/>
          <w:color w:val="000000"/>
          <w:sz w:val="17"/>
          <w:szCs w:val="17"/>
        </w:rPr>
        <w:t xml:space="preserve"> accounts</w:t>
      </w:r>
      <w:r>
        <w:rPr>
          <w:rFonts w:ascii="Consolas" w:hAnsi="Consolas" w:cs="Courier New"/>
          <w:color w:val="666600"/>
          <w:sz w:val="17"/>
          <w:szCs w:val="17"/>
        </w:rPr>
        <w:t>):</w:t>
      </w:r>
    </w:p>
    <w:p w14:paraId="46D2A5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account </w:t>
      </w:r>
      <w:r>
        <w:rPr>
          <w:rFonts w:ascii="Consolas" w:hAnsi="Consolas" w:cs="Courier New"/>
          <w:color w:val="000088"/>
          <w:sz w:val="17"/>
          <w:szCs w:val="17"/>
        </w:rPr>
        <w:t>in</w:t>
      </w:r>
      <w:r>
        <w:rPr>
          <w:rFonts w:ascii="Consolas" w:hAnsi="Consolas" w:cs="Courier New"/>
          <w:color w:val="000000"/>
          <w:sz w:val="17"/>
          <w:szCs w:val="17"/>
        </w:rPr>
        <w:t xml:space="preserve"> accounts</w:t>
      </w:r>
      <w:r>
        <w:rPr>
          <w:rFonts w:ascii="Consolas" w:hAnsi="Consolas" w:cs="Courier New"/>
          <w:color w:val="666600"/>
          <w:sz w:val="17"/>
          <w:szCs w:val="17"/>
        </w:rPr>
        <w:t>:</w:t>
      </w:r>
    </w:p>
    <w:p w14:paraId="1A19EF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api</w:t>
      </w:r>
      <w:r>
        <w:rPr>
          <w:rFonts w:ascii="Consolas" w:hAnsi="Consolas" w:cs="Courier New"/>
          <w:color w:val="666600"/>
          <w:sz w:val="17"/>
          <w:szCs w:val="17"/>
        </w:rPr>
        <w:t>.</w:t>
      </w:r>
      <w:r>
        <w:rPr>
          <w:rFonts w:ascii="Consolas" w:hAnsi="Consolas" w:cs="Courier New"/>
          <w:color w:val="000000"/>
          <w:sz w:val="17"/>
          <w:szCs w:val="17"/>
        </w:rPr>
        <w:t>update_status</w:t>
      </w:r>
      <w:r>
        <w:rPr>
          <w:rFonts w:ascii="Consolas" w:hAnsi="Consolas" w:cs="Courier New"/>
          <w:color w:val="666600"/>
          <w:sz w:val="17"/>
          <w:szCs w:val="17"/>
        </w:rPr>
        <w:t>(</w:t>
      </w:r>
      <w:r>
        <w:rPr>
          <w:rFonts w:ascii="Consolas" w:hAnsi="Consolas" w:cs="Courier New"/>
          <w:color w:val="000000"/>
          <w:sz w:val="17"/>
          <w:szCs w:val="17"/>
        </w:rPr>
        <w:t>status</w:t>
      </w:r>
      <w:r>
        <w:rPr>
          <w:rFonts w:ascii="Consolas" w:hAnsi="Consolas" w:cs="Courier New"/>
          <w:color w:val="666600"/>
          <w:sz w:val="17"/>
          <w:szCs w:val="17"/>
        </w:rPr>
        <w:t>=</w:t>
      </w:r>
      <w:r>
        <w:rPr>
          <w:rFonts w:ascii="Consolas" w:hAnsi="Consolas" w:cs="Courier New"/>
          <w:color w:val="000000"/>
          <w:sz w:val="17"/>
          <w:szCs w:val="17"/>
        </w:rPr>
        <w:t>tweet</w:t>
      </w:r>
      <w:r>
        <w:rPr>
          <w:rFonts w:ascii="Consolas" w:hAnsi="Consolas" w:cs="Courier New"/>
          <w:color w:val="666600"/>
          <w:sz w:val="17"/>
          <w:szCs w:val="17"/>
        </w:rPr>
        <w:t>,</w:t>
      </w:r>
      <w:r>
        <w:rPr>
          <w:rFonts w:ascii="Consolas" w:hAnsi="Consolas" w:cs="Courier New"/>
          <w:color w:val="000000"/>
          <w:sz w:val="17"/>
          <w:szCs w:val="17"/>
        </w:rPr>
        <w:t xml:space="preserve"> screen_name</w:t>
      </w:r>
      <w:r>
        <w:rPr>
          <w:rFonts w:ascii="Consolas" w:hAnsi="Consolas" w:cs="Courier New"/>
          <w:color w:val="666600"/>
          <w:sz w:val="17"/>
          <w:szCs w:val="17"/>
        </w:rPr>
        <w:t>=</w:t>
      </w:r>
      <w:r>
        <w:rPr>
          <w:rFonts w:ascii="Consolas" w:hAnsi="Consolas" w:cs="Courier New"/>
          <w:color w:val="000000"/>
          <w:sz w:val="17"/>
          <w:szCs w:val="17"/>
        </w:rPr>
        <w:t>account</w:t>
      </w:r>
      <w:r>
        <w:rPr>
          <w:rFonts w:ascii="Consolas" w:hAnsi="Consolas" w:cs="Courier New"/>
          <w:color w:val="666600"/>
          <w:sz w:val="17"/>
          <w:szCs w:val="17"/>
        </w:rPr>
        <w:t>)</w:t>
      </w:r>
    </w:p>
    <w:p w14:paraId="6FF2A4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w:t>
      </w:r>
    </w:p>
    <w:p w14:paraId="4AA433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880000"/>
          <w:sz w:val="17"/>
          <w:szCs w:val="17"/>
        </w:rPr>
        <w:t># Define a function to post a photo on multiple Instagram accounts</w:t>
      </w:r>
    </w:p>
    <w:p w14:paraId="1866E6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88"/>
          <w:sz w:val="17"/>
          <w:szCs w:val="17"/>
        </w:rPr>
        <w:t>def</w:t>
      </w:r>
      <w:r>
        <w:rPr>
          <w:rFonts w:ascii="Consolas" w:hAnsi="Consolas" w:cs="Courier New"/>
          <w:color w:val="000000"/>
          <w:sz w:val="17"/>
          <w:szCs w:val="17"/>
        </w:rPr>
        <w:t xml:space="preserve"> post_photo</w:t>
      </w:r>
      <w:r>
        <w:rPr>
          <w:rFonts w:ascii="Consolas" w:hAnsi="Consolas" w:cs="Courier New"/>
          <w:color w:val="666600"/>
          <w:sz w:val="17"/>
          <w:szCs w:val="17"/>
        </w:rPr>
        <w:t>(</w:t>
      </w:r>
      <w:r>
        <w:rPr>
          <w:rFonts w:ascii="Consolas" w:hAnsi="Consolas" w:cs="Courier New"/>
          <w:color w:val="000000"/>
          <w:sz w:val="17"/>
          <w:szCs w:val="17"/>
        </w:rPr>
        <w:t>photo_path</w:t>
      </w:r>
      <w:r>
        <w:rPr>
          <w:rFonts w:ascii="Consolas" w:hAnsi="Consolas" w:cs="Courier New"/>
          <w:color w:val="666600"/>
          <w:sz w:val="17"/>
          <w:szCs w:val="17"/>
        </w:rPr>
        <w:t>,</w:t>
      </w:r>
      <w:r>
        <w:rPr>
          <w:rFonts w:ascii="Consolas" w:hAnsi="Consolas" w:cs="Courier New"/>
          <w:color w:val="000000"/>
          <w:sz w:val="17"/>
          <w:szCs w:val="17"/>
        </w:rPr>
        <w:t xml:space="preserve"> caption</w:t>
      </w:r>
      <w:r>
        <w:rPr>
          <w:rFonts w:ascii="Consolas" w:hAnsi="Consolas" w:cs="Courier New"/>
          <w:color w:val="666600"/>
          <w:sz w:val="17"/>
          <w:szCs w:val="17"/>
        </w:rPr>
        <w:t>,</w:t>
      </w:r>
      <w:r>
        <w:rPr>
          <w:rFonts w:ascii="Consolas" w:hAnsi="Consolas" w:cs="Courier New"/>
          <w:color w:val="000000"/>
          <w:sz w:val="17"/>
          <w:szCs w:val="17"/>
        </w:rPr>
        <w:t xml:space="preserve"> accounts</w:t>
      </w:r>
      <w:r>
        <w:rPr>
          <w:rFonts w:ascii="Consolas" w:hAnsi="Consolas" w:cs="Courier New"/>
          <w:color w:val="666600"/>
          <w:sz w:val="17"/>
          <w:szCs w:val="17"/>
        </w:rPr>
        <w:t>):</w:t>
      </w:r>
    </w:p>
    <w:p w14:paraId="3EAC4D9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account </w:t>
      </w:r>
      <w:r>
        <w:rPr>
          <w:rFonts w:ascii="Consolas" w:hAnsi="Consolas" w:cs="Courier New"/>
          <w:color w:val="000088"/>
          <w:sz w:val="17"/>
          <w:szCs w:val="17"/>
        </w:rPr>
        <w:t>in</w:t>
      </w:r>
      <w:r>
        <w:rPr>
          <w:rFonts w:ascii="Consolas" w:hAnsi="Consolas" w:cs="Courier New"/>
          <w:color w:val="000000"/>
          <w:sz w:val="17"/>
          <w:szCs w:val="17"/>
        </w:rPr>
        <w:t xml:space="preserve"> accounts</w:t>
      </w:r>
      <w:r>
        <w:rPr>
          <w:rFonts w:ascii="Consolas" w:hAnsi="Consolas" w:cs="Courier New"/>
          <w:color w:val="666600"/>
          <w:sz w:val="17"/>
          <w:szCs w:val="17"/>
        </w:rPr>
        <w:t>:</w:t>
      </w:r>
    </w:p>
    <w:p w14:paraId="7328A1E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instagram_api</w:t>
      </w:r>
      <w:r>
        <w:rPr>
          <w:rFonts w:ascii="Consolas" w:hAnsi="Consolas" w:cs="Courier New"/>
          <w:color w:val="666600"/>
          <w:sz w:val="17"/>
          <w:szCs w:val="17"/>
        </w:rPr>
        <w:t>.</w:t>
      </w:r>
      <w:r>
        <w:rPr>
          <w:rFonts w:ascii="Consolas" w:hAnsi="Consolas" w:cs="Courier New"/>
          <w:color w:val="000000"/>
          <w:sz w:val="17"/>
          <w:szCs w:val="17"/>
        </w:rPr>
        <w:t>upload_photo</w:t>
      </w:r>
      <w:r>
        <w:rPr>
          <w:rFonts w:ascii="Consolas" w:hAnsi="Consolas" w:cs="Courier New"/>
          <w:color w:val="666600"/>
          <w:sz w:val="17"/>
          <w:szCs w:val="17"/>
        </w:rPr>
        <w:t>(</w:t>
      </w:r>
      <w:r>
        <w:rPr>
          <w:rFonts w:ascii="Consolas" w:hAnsi="Consolas" w:cs="Courier New"/>
          <w:color w:val="000000"/>
          <w:sz w:val="17"/>
          <w:szCs w:val="17"/>
        </w:rPr>
        <w:t>photo_path</w:t>
      </w:r>
      <w:r>
        <w:rPr>
          <w:rFonts w:ascii="Consolas" w:hAnsi="Consolas" w:cs="Courier New"/>
          <w:color w:val="666600"/>
          <w:sz w:val="17"/>
          <w:szCs w:val="17"/>
        </w:rPr>
        <w:t>,</w:t>
      </w:r>
      <w:r>
        <w:rPr>
          <w:rFonts w:ascii="Consolas" w:hAnsi="Consolas" w:cs="Courier New"/>
          <w:color w:val="000000"/>
          <w:sz w:val="17"/>
          <w:szCs w:val="17"/>
        </w:rPr>
        <w:t xml:space="preserve"> caption</w:t>
      </w:r>
      <w:r>
        <w:rPr>
          <w:rFonts w:ascii="Consolas" w:hAnsi="Consolas" w:cs="Courier New"/>
          <w:color w:val="666600"/>
          <w:sz w:val="17"/>
          <w:szCs w:val="17"/>
        </w:rPr>
        <w:t>,</w:t>
      </w:r>
      <w:r>
        <w:rPr>
          <w:rFonts w:ascii="Consolas" w:hAnsi="Consolas" w:cs="Courier New"/>
          <w:color w:val="000000"/>
          <w:sz w:val="17"/>
          <w:szCs w:val="17"/>
        </w:rPr>
        <w:t xml:space="preserve"> account</w:t>
      </w:r>
      <w:r>
        <w:rPr>
          <w:rFonts w:ascii="Consolas" w:hAnsi="Consolas" w:cs="Courier New"/>
          <w:color w:val="666600"/>
          <w:sz w:val="17"/>
          <w:szCs w:val="17"/>
        </w:rPr>
        <w:t>)</w:t>
      </w:r>
    </w:p>
    <w:p w14:paraId="78D7AF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w:t>
      </w:r>
    </w:p>
    <w:p w14:paraId="05729F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93. </w:t>
      </w:r>
      <w:r>
        <w:rPr>
          <w:rFonts w:ascii="Consolas" w:hAnsi="Consolas" w:cs="Courier New"/>
          <w:color w:val="880000"/>
          <w:sz w:val="17"/>
          <w:szCs w:val="17"/>
        </w:rPr>
        <w:t># Define a list of Twitter accounts to post to</w:t>
      </w:r>
    </w:p>
    <w:p w14:paraId="196E16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xml:space="preserve">twitter_accounts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"account1"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"account2"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"account3"</w:t>
      </w:r>
      <w:r>
        <w:rPr>
          <w:rFonts w:ascii="Consolas" w:hAnsi="Consolas" w:cs="Courier New"/>
          <w:color w:val="666600"/>
          <w:sz w:val="17"/>
          <w:szCs w:val="17"/>
        </w:rPr>
        <w:t>]</w:t>
      </w:r>
    </w:p>
    <w:p w14:paraId="2F547B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w:t>
      </w:r>
    </w:p>
    <w:p w14:paraId="571209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880000"/>
          <w:sz w:val="17"/>
          <w:szCs w:val="17"/>
        </w:rPr>
        <w:t># Define a list of Instagram accounts to post to</w:t>
      </w:r>
    </w:p>
    <w:p w14:paraId="69F243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xml:space="preserve">instagram_accounts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"account1"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"account2"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"account3"</w:t>
      </w:r>
      <w:r>
        <w:rPr>
          <w:rFonts w:ascii="Consolas" w:hAnsi="Consolas" w:cs="Courier New"/>
          <w:color w:val="666600"/>
          <w:sz w:val="17"/>
          <w:szCs w:val="17"/>
        </w:rPr>
        <w:t>]</w:t>
      </w:r>
    </w:p>
    <w:p w14:paraId="0E049D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w:t>
      </w:r>
    </w:p>
    <w:p w14:paraId="621B10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99. </w:t>
      </w:r>
      <w:r>
        <w:rPr>
          <w:rFonts w:ascii="Consolas" w:hAnsi="Consolas" w:cs="Courier New"/>
          <w:color w:val="880000"/>
          <w:sz w:val="17"/>
          <w:szCs w:val="17"/>
        </w:rPr>
        <w:t># Post a tweet on multiple Twitter accounts</w:t>
      </w:r>
    </w:p>
    <w:p w14:paraId="435B29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tweet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p>
    <w:p w14:paraId="1B51AC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post_tweet</w:t>
      </w:r>
      <w:r>
        <w:rPr>
          <w:rFonts w:ascii="Consolas" w:hAnsi="Consolas" w:cs="Courier New"/>
          <w:color w:val="666600"/>
          <w:sz w:val="17"/>
          <w:szCs w:val="17"/>
        </w:rPr>
        <w:t>(</w:t>
      </w:r>
      <w:r>
        <w:rPr>
          <w:rFonts w:ascii="Consolas" w:hAnsi="Consolas" w:cs="Courier New"/>
          <w:color w:val="000000"/>
          <w:sz w:val="17"/>
          <w:szCs w:val="17"/>
        </w:rPr>
        <w:t>tweet</w:t>
      </w:r>
      <w:r>
        <w:rPr>
          <w:rFonts w:ascii="Consolas" w:hAnsi="Consolas" w:cs="Courier New"/>
          <w:color w:val="666600"/>
          <w:sz w:val="17"/>
          <w:szCs w:val="17"/>
        </w:rPr>
        <w:t>,</w:t>
      </w:r>
      <w:r>
        <w:rPr>
          <w:rFonts w:ascii="Consolas" w:hAnsi="Consolas" w:cs="Courier New"/>
          <w:color w:val="000000"/>
          <w:sz w:val="17"/>
          <w:szCs w:val="17"/>
        </w:rPr>
        <w:t xml:space="preserve"> twitter_accounts</w:t>
      </w:r>
      <w:r>
        <w:rPr>
          <w:rFonts w:ascii="Consolas" w:hAnsi="Consolas" w:cs="Courier New"/>
          <w:color w:val="666600"/>
          <w:sz w:val="17"/>
          <w:szCs w:val="17"/>
        </w:rPr>
        <w:t>)</w:t>
      </w:r>
    </w:p>
    <w:p w14:paraId="2746B8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5F1FE5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880000"/>
          <w:sz w:val="17"/>
          <w:szCs w:val="17"/>
        </w:rPr>
        <w:t># Post a photo on multiple Instagram accounts</w:t>
      </w:r>
    </w:p>
    <w:p w14:paraId="65B08C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photo_path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"path_to_your_photo_here"</w:t>
      </w:r>
    </w:p>
    <w:p w14:paraId="4106A8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xml:space="preserve">caption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"Hello, world!"</w:t>
      </w:r>
    </w:p>
    <w:p w14:paraId="37755E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post_photo</w:t>
      </w:r>
      <w:r>
        <w:rPr>
          <w:rFonts w:ascii="Consolas" w:hAnsi="Consolas" w:cs="Courier New"/>
          <w:color w:val="666600"/>
          <w:sz w:val="17"/>
          <w:szCs w:val="17"/>
        </w:rPr>
        <w:t>(</w:t>
      </w:r>
      <w:r>
        <w:rPr>
          <w:rFonts w:ascii="Consolas" w:hAnsi="Consolas" w:cs="Courier New"/>
          <w:color w:val="000000"/>
          <w:sz w:val="17"/>
          <w:szCs w:val="17"/>
        </w:rPr>
        <w:t>photo_path</w:t>
      </w:r>
      <w:r>
        <w:rPr>
          <w:rFonts w:ascii="Consolas" w:hAnsi="Consolas" w:cs="Courier New"/>
          <w:color w:val="666600"/>
          <w:sz w:val="17"/>
          <w:szCs w:val="17"/>
        </w:rPr>
        <w:t>,</w:t>
      </w:r>
      <w:r>
        <w:rPr>
          <w:rFonts w:ascii="Consolas" w:hAnsi="Consolas" w:cs="Courier New"/>
          <w:color w:val="000000"/>
          <w:sz w:val="17"/>
          <w:szCs w:val="17"/>
        </w:rPr>
        <w:t xml:space="preserve"> caption</w:t>
      </w:r>
      <w:r>
        <w:rPr>
          <w:rFonts w:ascii="Consolas" w:hAnsi="Consolas" w:cs="Courier New"/>
          <w:color w:val="666600"/>
          <w:sz w:val="17"/>
          <w:szCs w:val="17"/>
        </w:rPr>
        <w:t>,</w:t>
      </w:r>
      <w:r>
        <w:rPr>
          <w:rFonts w:ascii="Consolas" w:hAnsi="Consolas" w:cs="Courier New"/>
          <w:color w:val="000000"/>
          <w:sz w:val="17"/>
          <w:szCs w:val="17"/>
        </w:rPr>
        <w:t xml:space="preserve"> instagram_accounts</w:t>
      </w:r>
      <w:r>
        <w:rPr>
          <w:rFonts w:ascii="Consolas" w:hAnsi="Consolas" w:cs="Courier New"/>
          <w:color w:val="666600"/>
          <w:sz w:val="17"/>
          <w:szCs w:val="17"/>
        </w:rPr>
        <w:t>)</w:t>
      </w:r>
    </w:p>
    <w:p w14:paraId="2CACFF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w:t>
      </w:r>
    </w:p>
    <w:p w14:paraId="03E443E2" w14:textId="77777777" w:rsidR="00F83268" w:rsidRPr="00770F01" w:rsidRDefault="00F83268" w:rsidP="00F83268">
      <w:r w:rsidRPr="00770F01">
        <w:br/>
      </w:r>
    </w:p>
    <w:p w14:paraId="670CDB76" w14:textId="77777777" w:rsidR="00F83268" w:rsidRPr="005344A4" w:rsidRDefault="00F83268" w:rsidP="00F83268"/>
    <w:p w14:paraId="734C3E11" w14:textId="77777777" w:rsidR="00F83268" w:rsidRDefault="00F83268" w:rsidP="00F83268">
      <w:pPr>
        <w:pStyle w:val="Heading3"/>
      </w:pPr>
      <w:bookmarkStart w:id="154" w:name="_Toc178780165"/>
      <w:r>
        <w:t>services\spotify_integration.py</w:t>
      </w:r>
      <w:bookmarkEnd w:id="154"/>
    </w:p>
    <w:p w14:paraId="4EF60A36" w14:textId="77777777" w:rsidR="00F83268" w:rsidRDefault="00F83268" w:rsidP="00F83268"/>
    <w:p w14:paraId="4FF29328" w14:textId="77777777" w:rsidR="00F83268" w:rsidRDefault="00F83268" w:rsidP="00F83268">
      <w:pPr>
        <w:pStyle w:val="Heading5"/>
      </w:pPr>
      <w:r>
        <w:t>The Code</w:t>
      </w:r>
    </w:p>
    <w:p w14:paraId="280441B2" w14:textId="77777777" w:rsidR="00F83268" w:rsidRDefault="00F83268" w:rsidP="00F83268"/>
    <w:p w14:paraId="46590D2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spotipy</w:t>
      </w:r>
    </w:p>
    <w:p w14:paraId="615B44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spotipy</w:t>
      </w:r>
      <w:r>
        <w:rPr>
          <w:rFonts w:ascii="Consolas" w:hAnsi="Consolas" w:cs="Courier New"/>
          <w:color w:val="666600"/>
          <w:sz w:val="17"/>
          <w:szCs w:val="17"/>
        </w:rPr>
        <w:t>.</w:t>
      </w:r>
      <w:r>
        <w:rPr>
          <w:rFonts w:ascii="Consolas" w:hAnsi="Consolas" w:cs="Courier New"/>
          <w:color w:val="000000"/>
          <w:sz w:val="17"/>
          <w:szCs w:val="17"/>
        </w:rPr>
        <w:t xml:space="preserve">oauth2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SpotifyOAuth</w:t>
      </w:r>
    </w:p>
    <w:p w14:paraId="054F66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22558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SpotifyIntegration</w:t>
      </w:r>
      <w:r>
        <w:rPr>
          <w:rFonts w:ascii="Consolas" w:hAnsi="Consolas" w:cs="Courier New"/>
          <w:color w:val="666600"/>
          <w:sz w:val="17"/>
          <w:szCs w:val="17"/>
        </w:rPr>
        <w:t>:</w:t>
      </w:r>
    </w:p>
    <w:p w14:paraId="7DC87E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F98AD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sp </w:t>
      </w:r>
      <w:r>
        <w:rPr>
          <w:rFonts w:ascii="Consolas" w:hAnsi="Consolas" w:cs="Courier New"/>
          <w:color w:val="666600"/>
          <w:sz w:val="17"/>
          <w:szCs w:val="17"/>
        </w:rPr>
        <w:t>=</w:t>
      </w:r>
      <w:r>
        <w:rPr>
          <w:rFonts w:ascii="Consolas" w:hAnsi="Consolas" w:cs="Courier New"/>
          <w:color w:val="000000"/>
          <w:sz w:val="17"/>
          <w:szCs w:val="17"/>
        </w:rPr>
        <w:t xml:space="preserve"> spotipy</w:t>
      </w:r>
      <w:r>
        <w:rPr>
          <w:rFonts w:ascii="Consolas" w:hAnsi="Consolas" w:cs="Courier New"/>
          <w:color w:val="666600"/>
          <w:sz w:val="17"/>
          <w:szCs w:val="17"/>
        </w:rPr>
        <w:t>.</w:t>
      </w:r>
      <w:r>
        <w:rPr>
          <w:rFonts w:ascii="Consolas" w:hAnsi="Consolas" w:cs="Courier New"/>
          <w:color w:val="660066"/>
          <w:sz w:val="17"/>
          <w:szCs w:val="17"/>
        </w:rPr>
        <w:t>Spotify</w:t>
      </w:r>
      <w:r>
        <w:rPr>
          <w:rFonts w:ascii="Consolas" w:hAnsi="Consolas" w:cs="Courier New"/>
          <w:color w:val="666600"/>
          <w:sz w:val="17"/>
          <w:szCs w:val="17"/>
        </w:rPr>
        <w:t>(</w:t>
      </w:r>
      <w:r>
        <w:rPr>
          <w:rFonts w:ascii="Consolas" w:hAnsi="Consolas" w:cs="Courier New"/>
          <w:color w:val="000000"/>
          <w:sz w:val="17"/>
          <w:szCs w:val="17"/>
        </w:rPr>
        <w:t>auth_manager</w:t>
      </w:r>
      <w:r>
        <w:rPr>
          <w:rFonts w:ascii="Consolas" w:hAnsi="Consolas" w:cs="Courier New"/>
          <w:color w:val="666600"/>
          <w:sz w:val="17"/>
          <w:szCs w:val="17"/>
        </w:rPr>
        <w:t>=</w:t>
      </w:r>
      <w:r>
        <w:rPr>
          <w:rFonts w:ascii="Consolas" w:hAnsi="Consolas" w:cs="Courier New"/>
          <w:color w:val="660066"/>
          <w:sz w:val="17"/>
          <w:szCs w:val="17"/>
        </w:rPr>
        <w:t>SpotifyOAuth</w:t>
      </w:r>
      <w:r>
        <w:rPr>
          <w:rFonts w:ascii="Consolas" w:hAnsi="Consolas" w:cs="Courier New"/>
          <w:color w:val="666600"/>
          <w:sz w:val="17"/>
          <w:szCs w:val="17"/>
        </w:rPr>
        <w:t>(</w:t>
      </w:r>
      <w:r>
        <w:rPr>
          <w:rFonts w:ascii="Consolas" w:hAnsi="Consolas" w:cs="Courier New"/>
          <w:color w:val="000000"/>
          <w:sz w:val="17"/>
          <w:szCs w:val="17"/>
        </w:rPr>
        <w:t>client_id</w:t>
      </w:r>
      <w:r>
        <w:rPr>
          <w:rFonts w:ascii="Consolas" w:hAnsi="Consolas" w:cs="Courier New"/>
          <w:color w:val="666600"/>
          <w:sz w:val="17"/>
          <w:szCs w:val="17"/>
        </w:rPr>
        <w:t>=</w:t>
      </w:r>
      <w:r>
        <w:rPr>
          <w:rFonts w:ascii="Consolas" w:hAnsi="Consolas" w:cs="Courier New"/>
          <w:color w:val="008800"/>
          <w:sz w:val="17"/>
          <w:szCs w:val="17"/>
        </w:rPr>
        <w:t>"088813c3e61b4c4eaec0ba035d3c398f"</w:t>
      </w:r>
      <w:r>
        <w:rPr>
          <w:rFonts w:ascii="Consolas" w:hAnsi="Consolas" w:cs="Courier New"/>
          <w:color w:val="666600"/>
          <w:sz w:val="17"/>
          <w:szCs w:val="17"/>
        </w:rPr>
        <w:t>,</w:t>
      </w:r>
    </w:p>
    <w:p w14:paraId="6F3DA1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client_secret</w:t>
      </w:r>
      <w:r>
        <w:rPr>
          <w:rFonts w:ascii="Consolas" w:hAnsi="Consolas" w:cs="Courier New"/>
          <w:color w:val="666600"/>
          <w:sz w:val="17"/>
          <w:szCs w:val="17"/>
        </w:rPr>
        <w:t>=</w:t>
      </w:r>
      <w:r>
        <w:rPr>
          <w:rFonts w:ascii="Consolas" w:hAnsi="Consolas" w:cs="Courier New"/>
          <w:color w:val="008800"/>
          <w:sz w:val="17"/>
          <w:szCs w:val="17"/>
        </w:rPr>
        <w:t>"160ba7377f0e4260bc5d473538a54f1b"</w:t>
      </w:r>
      <w:r>
        <w:rPr>
          <w:rFonts w:ascii="Consolas" w:hAnsi="Consolas" w:cs="Courier New"/>
          <w:color w:val="666600"/>
          <w:sz w:val="17"/>
          <w:szCs w:val="17"/>
        </w:rPr>
        <w:t>,</w:t>
      </w:r>
    </w:p>
    <w:p w14:paraId="2A759AE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redirect_uri</w:t>
      </w:r>
      <w:r>
        <w:rPr>
          <w:rFonts w:ascii="Consolas" w:hAnsi="Consolas" w:cs="Courier New"/>
          <w:color w:val="666600"/>
          <w:sz w:val="17"/>
          <w:szCs w:val="17"/>
        </w:rPr>
        <w:t>=</w:t>
      </w:r>
      <w:r>
        <w:rPr>
          <w:rFonts w:ascii="Consolas" w:hAnsi="Consolas" w:cs="Courier New"/>
          <w:color w:val="008800"/>
          <w:sz w:val="17"/>
          <w:szCs w:val="17"/>
        </w:rPr>
        <w:t>"http://localhost:3000/auth/callback"</w:t>
      </w:r>
      <w:r>
        <w:rPr>
          <w:rFonts w:ascii="Consolas" w:hAnsi="Consolas" w:cs="Courier New"/>
          <w:color w:val="666600"/>
          <w:sz w:val="17"/>
          <w:szCs w:val="17"/>
        </w:rPr>
        <w:t>,</w:t>
      </w:r>
    </w:p>
    <w:p w14:paraId="7CC470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scope</w:t>
      </w:r>
      <w:r>
        <w:rPr>
          <w:rFonts w:ascii="Consolas" w:hAnsi="Consolas" w:cs="Courier New"/>
          <w:color w:val="666600"/>
          <w:sz w:val="17"/>
          <w:szCs w:val="17"/>
        </w:rPr>
        <w:t>=</w:t>
      </w:r>
      <w:r>
        <w:rPr>
          <w:rFonts w:ascii="Consolas" w:hAnsi="Consolas" w:cs="Courier New"/>
          <w:color w:val="008800"/>
          <w:sz w:val="17"/>
          <w:szCs w:val="17"/>
        </w:rPr>
        <w:t>"user-library-read"</w:t>
      </w:r>
      <w:r>
        <w:rPr>
          <w:rFonts w:ascii="Consolas" w:hAnsi="Consolas" w:cs="Courier New"/>
          <w:color w:val="666600"/>
          <w:sz w:val="17"/>
          <w:szCs w:val="17"/>
        </w:rPr>
        <w:t>))</w:t>
      </w:r>
    </w:p>
    <w:p w14:paraId="172DFC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5A4585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play_song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song_name</w:t>
      </w:r>
      <w:r>
        <w:rPr>
          <w:rFonts w:ascii="Consolas" w:hAnsi="Consolas" w:cs="Courier New"/>
          <w:color w:val="666600"/>
          <w:sz w:val="17"/>
          <w:szCs w:val="17"/>
        </w:rPr>
        <w:t>):</w:t>
      </w:r>
    </w:p>
    <w:p w14:paraId="382CAF9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w:t>
      </w:r>
      <w:r>
        <w:rPr>
          <w:rFonts w:ascii="Consolas" w:hAnsi="Consolas" w:cs="Courier New"/>
          <w:color w:val="666600"/>
          <w:sz w:val="17"/>
          <w:szCs w:val="17"/>
        </w:rPr>
        <w:t>.</w:t>
      </w:r>
      <w:r>
        <w:rPr>
          <w:rFonts w:ascii="Consolas" w:hAnsi="Consolas" w:cs="Courier New"/>
          <w:color w:val="000000"/>
          <w:sz w:val="17"/>
          <w:szCs w:val="17"/>
        </w:rPr>
        <w:t>search</w:t>
      </w:r>
      <w:r>
        <w:rPr>
          <w:rFonts w:ascii="Consolas" w:hAnsi="Consolas" w:cs="Courier New"/>
          <w:color w:val="666600"/>
          <w:sz w:val="17"/>
          <w:szCs w:val="17"/>
        </w:rPr>
        <w:t>(</w:t>
      </w:r>
      <w:r>
        <w:rPr>
          <w:rFonts w:ascii="Consolas" w:hAnsi="Consolas" w:cs="Courier New"/>
          <w:color w:val="000000"/>
          <w:sz w:val="17"/>
          <w:szCs w:val="17"/>
        </w:rPr>
        <w:t>q</w:t>
      </w:r>
      <w:r>
        <w:rPr>
          <w:rFonts w:ascii="Consolas" w:hAnsi="Consolas" w:cs="Courier New"/>
          <w:color w:val="666600"/>
          <w:sz w:val="17"/>
          <w:szCs w:val="17"/>
        </w:rPr>
        <w:t>=</w:t>
      </w:r>
      <w:r>
        <w:rPr>
          <w:rFonts w:ascii="Consolas" w:hAnsi="Consolas" w:cs="Courier New"/>
          <w:color w:val="000000"/>
          <w:sz w:val="17"/>
          <w:szCs w:val="17"/>
        </w:rPr>
        <w:t>song_name</w:t>
      </w:r>
      <w:r>
        <w:rPr>
          <w:rFonts w:ascii="Consolas" w:hAnsi="Consolas" w:cs="Courier New"/>
          <w:color w:val="666600"/>
          <w:sz w:val="17"/>
          <w:szCs w:val="17"/>
        </w:rPr>
        <w:t>,</w:t>
      </w:r>
      <w:r>
        <w:rPr>
          <w:rFonts w:ascii="Consolas" w:hAnsi="Consolas" w:cs="Courier New"/>
          <w:color w:val="000000"/>
          <w:sz w:val="17"/>
          <w:szCs w:val="17"/>
        </w:rPr>
        <w:t xml:space="preserve"> limit</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25594B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results</w:t>
      </w:r>
      <w:r>
        <w:rPr>
          <w:rFonts w:ascii="Consolas" w:hAnsi="Consolas" w:cs="Courier New"/>
          <w:color w:val="666600"/>
          <w:sz w:val="17"/>
          <w:szCs w:val="17"/>
        </w:rPr>
        <w:t>[</w:t>
      </w:r>
      <w:r>
        <w:rPr>
          <w:rFonts w:ascii="Consolas" w:hAnsi="Consolas" w:cs="Courier New"/>
          <w:color w:val="008800"/>
          <w:sz w:val="17"/>
          <w:szCs w:val="17"/>
        </w:rPr>
        <w:t>'tracks'</w:t>
      </w:r>
      <w:r>
        <w:rPr>
          <w:rFonts w:ascii="Consolas" w:hAnsi="Consolas" w:cs="Courier New"/>
          <w:color w:val="666600"/>
          <w:sz w:val="17"/>
          <w:szCs w:val="17"/>
        </w:rPr>
        <w:t>][</w:t>
      </w:r>
      <w:r>
        <w:rPr>
          <w:rFonts w:ascii="Consolas" w:hAnsi="Consolas" w:cs="Courier New"/>
          <w:color w:val="008800"/>
          <w:sz w:val="17"/>
          <w:szCs w:val="17"/>
        </w:rPr>
        <w:t>'items'</w:t>
      </w:r>
      <w:r>
        <w:rPr>
          <w:rFonts w:ascii="Consolas" w:hAnsi="Consolas" w:cs="Courier New"/>
          <w:color w:val="666600"/>
          <w:sz w:val="17"/>
          <w:szCs w:val="17"/>
        </w:rPr>
        <w:t>]:</w:t>
      </w:r>
    </w:p>
    <w:p w14:paraId="6DAA0D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song_uri </w:t>
      </w:r>
      <w:r>
        <w:rPr>
          <w:rFonts w:ascii="Consolas" w:hAnsi="Consolas" w:cs="Courier New"/>
          <w:color w:val="666600"/>
          <w:sz w:val="17"/>
          <w:szCs w:val="17"/>
        </w:rPr>
        <w:t>=</w:t>
      </w:r>
      <w:r>
        <w:rPr>
          <w:rFonts w:ascii="Consolas" w:hAnsi="Consolas" w:cs="Courier New"/>
          <w:color w:val="000000"/>
          <w:sz w:val="17"/>
          <w:szCs w:val="17"/>
        </w:rPr>
        <w:t xml:space="preserve"> results</w:t>
      </w:r>
      <w:r>
        <w:rPr>
          <w:rFonts w:ascii="Consolas" w:hAnsi="Consolas" w:cs="Courier New"/>
          <w:color w:val="666600"/>
          <w:sz w:val="17"/>
          <w:szCs w:val="17"/>
        </w:rPr>
        <w:t>[</w:t>
      </w:r>
      <w:r>
        <w:rPr>
          <w:rFonts w:ascii="Consolas" w:hAnsi="Consolas" w:cs="Courier New"/>
          <w:color w:val="008800"/>
          <w:sz w:val="17"/>
          <w:szCs w:val="17"/>
        </w:rPr>
        <w:t>'tracks'</w:t>
      </w:r>
      <w:r>
        <w:rPr>
          <w:rFonts w:ascii="Consolas" w:hAnsi="Consolas" w:cs="Courier New"/>
          <w:color w:val="666600"/>
          <w:sz w:val="17"/>
          <w:szCs w:val="17"/>
        </w:rPr>
        <w:t>][</w:t>
      </w:r>
      <w:r>
        <w:rPr>
          <w:rFonts w:ascii="Consolas" w:hAnsi="Consolas" w:cs="Courier New"/>
          <w:color w:val="008800"/>
          <w:sz w:val="17"/>
          <w:szCs w:val="17"/>
        </w:rPr>
        <w:t>'items'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'uri'</w:t>
      </w:r>
      <w:r>
        <w:rPr>
          <w:rFonts w:ascii="Consolas" w:hAnsi="Consolas" w:cs="Courier New"/>
          <w:color w:val="666600"/>
          <w:sz w:val="17"/>
          <w:szCs w:val="17"/>
        </w:rPr>
        <w:t>]</w:t>
      </w:r>
    </w:p>
    <w:p w14:paraId="2FC2B9C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w:t>
      </w:r>
      <w:r>
        <w:rPr>
          <w:rFonts w:ascii="Consolas" w:hAnsi="Consolas" w:cs="Courier New"/>
          <w:color w:val="666600"/>
          <w:sz w:val="17"/>
          <w:szCs w:val="17"/>
        </w:rPr>
        <w:t>.</w:t>
      </w:r>
      <w:r>
        <w:rPr>
          <w:rFonts w:ascii="Consolas" w:hAnsi="Consolas" w:cs="Courier New"/>
          <w:color w:val="000000"/>
          <w:sz w:val="17"/>
          <w:szCs w:val="17"/>
        </w:rPr>
        <w:t>start_playback</w:t>
      </w:r>
      <w:r>
        <w:rPr>
          <w:rFonts w:ascii="Consolas" w:hAnsi="Consolas" w:cs="Courier New"/>
          <w:color w:val="666600"/>
          <w:sz w:val="17"/>
          <w:szCs w:val="17"/>
        </w:rPr>
        <w:t>(</w:t>
      </w:r>
      <w:r>
        <w:rPr>
          <w:rFonts w:ascii="Consolas" w:hAnsi="Consolas" w:cs="Courier New"/>
          <w:color w:val="000000"/>
          <w:sz w:val="17"/>
          <w:szCs w:val="17"/>
        </w:rPr>
        <w:t>uris</w:t>
      </w:r>
      <w:r>
        <w:rPr>
          <w:rFonts w:ascii="Consolas" w:hAnsi="Consolas" w:cs="Courier New"/>
          <w:color w:val="666600"/>
          <w:sz w:val="17"/>
          <w:szCs w:val="17"/>
        </w:rPr>
        <w:t>=[</w:t>
      </w:r>
      <w:r>
        <w:rPr>
          <w:rFonts w:ascii="Consolas" w:hAnsi="Consolas" w:cs="Courier New"/>
          <w:color w:val="000000"/>
          <w:sz w:val="17"/>
          <w:szCs w:val="17"/>
        </w:rPr>
        <w:t>song_uri</w:t>
      </w:r>
      <w:r>
        <w:rPr>
          <w:rFonts w:ascii="Consolas" w:hAnsi="Consolas" w:cs="Courier New"/>
          <w:color w:val="666600"/>
          <w:sz w:val="17"/>
          <w:szCs w:val="17"/>
        </w:rPr>
        <w:t>])</w:t>
      </w:r>
    </w:p>
    <w:p w14:paraId="5C5D16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w:t>
      </w:r>
      <w:r>
        <w:rPr>
          <w:rFonts w:ascii="Consolas" w:hAnsi="Consolas" w:cs="Courier New"/>
          <w:color w:val="008800"/>
          <w:sz w:val="17"/>
          <w:szCs w:val="17"/>
        </w:rPr>
        <w:t>"Now playing {song_name}"</w:t>
      </w:r>
    </w:p>
    <w:p w14:paraId="7A41843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E7999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"Song not found."</w:t>
      </w:r>
    </w:p>
    <w:p w14:paraId="5A0D4DD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4B7131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50731BFB" w14:textId="77777777" w:rsidR="00F83268" w:rsidRDefault="00F83268" w:rsidP="00F83268"/>
    <w:p w14:paraId="6B0553BB" w14:textId="77777777" w:rsidR="00F83268" w:rsidRPr="00770F01" w:rsidRDefault="00F83268" w:rsidP="00F83268"/>
    <w:p w14:paraId="466A2E2F" w14:textId="77777777" w:rsidR="00F83268" w:rsidRDefault="00F83268" w:rsidP="00F83268">
      <w:pPr>
        <w:pStyle w:val="Heading3"/>
      </w:pPr>
      <w:bookmarkStart w:id="155" w:name="_Toc178780166"/>
      <w:r>
        <w:t>services\swann_cctv.py</w:t>
      </w:r>
      <w:bookmarkEnd w:id="155"/>
    </w:p>
    <w:p w14:paraId="727AA7A6" w14:textId="77777777" w:rsidR="00F83268" w:rsidRDefault="00F83268" w:rsidP="00F83268"/>
    <w:p w14:paraId="667E7EB1" w14:textId="77777777" w:rsidR="00F83268" w:rsidRDefault="00F83268" w:rsidP="00F83268">
      <w:pPr>
        <w:pStyle w:val="Heading5"/>
      </w:pPr>
      <w:r>
        <w:t>The Code</w:t>
      </w:r>
    </w:p>
    <w:p w14:paraId="1DCF4204" w14:textId="77777777" w:rsidR="00F83268" w:rsidRDefault="00F83268" w:rsidP="00F83268"/>
    <w:p w14:paraId="11F8B083"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services/swann_cctv.py</w:t>
      </w:r>
    </w:p>
    <w:p w14:paraId="0C9848D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492E286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0AD002C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6906871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3A789907"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SwannCCTV</w:t>
      </w:r>
      <w:r>
        <w:rPr>
          <w:rFonts w:ascii="Consolas" w:hAnsi="Consolas" w:cs="Courier New"/>
          <w:color w:val="666600"/>
          <w:sz w:val="17"/>
          <w:szCs w:val="17"/>
        </w:rPr>
        <w:t>:</w:t>
      </w:r>
    </w:p>
    <w:p w14:paraId="3F93731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r>
        <w:rPr>
          <w:rFonts w:ascii="Consolas" w:hAnsi="Consolas" w:cs="Courier New"/>
          <w:color w:val="000000"/>
          <w:sz w:val="17"/>
          <w:szCs w:val="17"/>
        </w:rPr>
        <w:t xml:space="preserve"> base_url</w:t>
      </w:r>
      <w:r>
        <w:rPr>
          <w:rFonts w:ascii="Consolas" w:hAnsi="Consolas" w:cs="Courier New"/>
          <w:color w:val="666600"/>
          <w:sz w:val="17"/>
          <w:szCs w:val="17"/>
        </w:rPr>
        <w:t>):</w:t>
      </w:r>
    </w:p>
    <w:p w14:paraId="16B21EA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lastRenderedPageBreak/>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4A4DDCF5"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base_url</w:t>
      </w:r>
    </w:p>
    <w:p w14:paraId="28226E0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BE315B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get_camera_status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1C6241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"""Get the status of all connected Swann cameras."""</w:t>
      </w:r>
    </w:p>
    <w:p w14:paraId="096463A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"{self.base_url}/cameras/status"</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{self.api_key}"</w:t>
      </w:r>
      <w:r>
        <w:rPr>
          <w:rFonts w:ascii="Consolas" w:hAnsi="Consolas" w:cs="Courier New"/>
          <w:color w:val="666600"/>
          <w:sz w:val="17"/>
          <w:szCs w:val="17"/>
        </w:rPr>
        <w:t>})</w:t>
      </w:r>
    </w:p>
    <w:p w14:paraId="6B508FF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0CB0698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Returns JSON response with camera status</w:t>
      </w:r>
    </w:p>
    <w:p w14:paraId="66CC1AC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3F2B545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"Failed to retrieve camera status."</w:t>
      </w:r>
      <w:r>
        <w:rPr>
          <w:rFonts w:ascii="Consolas" w:hAnsi="Consolas" w:cs="Courier New"/>
          <w:color w:val="666600"/>
          <w:sz w:val="17"/>
          <w:szCs w:val="17"/>
        </w:rPr>
        <w:t>}</w:t>
      </w:r>
    </w:p>
    <w:p w14:paraId="7C4FCC4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1C5D6404"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capture_snapshot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camera_id</w:t>
      </w:r>
      <w:r>
        <w:rPr>
          <w:rFonts w:ascii="Consolas" w:hAnsi="Consolas" w:cs="Courier New"/>
          <w:color w:val="666600"/>
          <w:sz w:val="17"/>
          <w:szCs w:val="17"/>
        </w:rPr>
        <w:t>):</w:t>
      </w:r>
    </w:p>
    <w:p w14:paraId="45D2B037"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8800"/>
          <w:sz w:val="17"/>
          <w:szCs w:val="17"/>
        </w:rPr>
        <w:t>"""Capture a snapshot from a specific camera."""</w:t>
      </w:r>
    </w:p>
    <w:p w14:paraId="3EBF01C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"{self.base_url}/cameras/{camera_id}/snapshot"</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{self.api_key}"</w:t>
      </w:r>
      <w:r>
        <w:rPr>
          <w:rFonts w:ascii="Consolas" w:hAnsi="Consolas" w:cs="Courier New"/>
          <w:color w:val="666600"/>
          <w:sz w:val="17"/>
          <w:szCs w:val="17"/>
        </w:rPr>
        <w:t>})</w:t>
      </w:r>
    </w:p>
    <w:p w14:paraId="40B2FF7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2DFE399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880000"/>
          <w:sz w:val="17"/>
          <w:szCs w:val="17"/>
        </w:rPr>
        <w:t># Save snapshot if necessary</w:t>
      </w:r>
    </w:p>
    <w:p w14:paraId="0CF51248"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URL or path of the snapshot</w:t>
      </w:r>
    </w:p>
    <w:p w14:paraId="30CB0A4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8553EFE"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"Failed to capture snapshot."</w:t>
      </w:r>
      <w:r>
        <w:rPr>
          <w:rFonts w:ascii="Consolas" w:hAnsi="Consolas" w:cs="Courier New"/>
          <w:color w:val="666600"/>
          <w:sz w:val="17"/>
          <w:szCs w:val="17"/>
        </w:rPr>
        <w:t>}</w:t>
      </w:r>
    </w:p>
    <w:p w14:paraId="795E9F3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3E0FE8D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start_recording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camera_id</w:t>
      </w:r>
      <w:r>
        <w:rPr>
          <w:rFonts w:ascii="Consolas" w:hAnsi="Consolas" w:cs="Courier New"/>
          <w:color w:val="666600"/>
          <w:sz w:val="17"/>
          <w:szCs w:val="17"/>
        </w:rPr>
        <w:t>):</w:t>
      </w:r>
    </w:p>
    <w:p w14:paraId="036529F3"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8800"/>
          <w:sz w:val="17"/>
          <w:szCs w:val="17"/>
        </w:rPr>
        <w:t>"""Start recording from a specific camera."""</w:t>
      </w:r>
    </w:p>
    <w:p w14:paraId="5B070393"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"{self.base_url}/cameras/{camera_id}/start-recording"</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{self.api_key}"</w:t>
      </w:r>
      <w:r>
        <w:rPr>
          <w:rFonts w:ascii="Consolas" w:hAnsi="Consolas" w:cs="Courier New"/>
          <w:color w:val="666600"/>
          <w:sz w:val="17"/>
          <w:szCs w:val="17"/>
        </w:rPr>
        <w:t>})</w:t>
      </w:r>
    </w:p>
    <w:p w14:paraId="3721165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
    <w:p w14:paraId="0B63C036"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0CD1839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stop_recording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camera_id</w:t>
      </w:r>
      <w:r>
        <w:rPr>
          <w:rFonts w:ascii="Consolas" w:hAnsi="Consolas" w:cs="Courier New"/>
          <w:color w:val="666600"/>
          <w:sz w:val="17"/>
          <w:szCs w:val="17"/>
        </w:rPr>
        <w:t>):</w:t>
      </w:r>
    </w:p>
    <w:p w14:paraId="5CB2765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8800"/>
          <w:sz w:val="17"/>
          <w:szCs w:val="17"/>
        </w:rPr>
        <w:t>"""Stop recording from a specific camera."""</w:t>
      </w:r>
    </w:p>
    <w:p w14:paraId="45721DA7"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00"/>
          <w:sz w:val="17"/>
          <w:szCs w:val="17"/>
        </w:rPr>
        <w:t>post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"{self.base_url}/cameras/{camera_id}/stop-recording"</w:t>
      </w:r>
      <w:r>
        <w:rPr>
          <w:rFonts w:ascii="Consolas" w:hAnsi="Consolas" w:cs="Courier New"/>
          <w:color w:val="666600"/>
          <w:sz w:val="17"/>
          <w:szCs w:val="17"/>
        </w:rPr>
        <w:t>,</w:t>
      </w:r>
      <w:r>
        <w:rPr>
          <w:rFonts w:ascii="Consolas" w:hAnsi="Consolas" w:cs="Courier New"/>
          <w:color w:val="000000"/>
          <w:sz w:val="17"/>
          <w:szCs w:val="17"/>
        </w:rPr>
        <w:t xml:space="preserve"> headers</w:t>
      </w:r>
      <w:r>
        <w:rPr>
          <w:rFonts w:ascii="Consolas" w:hAnsi="Consolas" w:cs="Courier New"/>
          <w:color w:val="666600"/>
          <w:sz w:val="17"/>
          <w:szCs w:val="17"/>
        </w:rPr>
        <w:t>={</w:t>
      </w:r>
      <w:r>
        <w:rPr>
          <w:rFonts w:ascii="Consolas" w:hAnsi="Consolas" w:cs="Courier New"/>
          <w:color w:val="008800"/>
          <w:sz w:val="17"/>
          <w:szCs w:val="17"/>
        </w:rPr>
        <w:t>"Authorization"</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"Bearer {self.api_key}"</w:t>
      </w:r>
      <w:r>
        <w:rPr>
          <w:rFonts w:ascii="Consolas" w:hAnsi="Consolas" w:cs="Courier New"/>
          <w:color w:val="666600"/>
          <w:sz w:val="17"/>
          <w:szCs w:val="17"/>
        </w:rPr>
        <w:t>})</w:t>
      </w:r>
    </w:p>
    <w:p w14:paraId="45E85EC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p>
    <w:p w14:paraId="7E896463"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2968022"/>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44338E20" w14:textId="77777777" w:rsidR="00F30C03" w:rsidRPr="00F30C03" w:rsidRDefault="00F30C03" w:rsidP="00F30C03">
      <w:pPr>
        <w:rPr>
          <w:highlight w:val="red"/>
        </w:rPr>
      </w:pPr>
    </w:p>
    <w:p w14:paraId="13CFF278" w14:textId="77777777" w:rsidR="00F83268" w:rsidRPr="00770F01" w:rsidRDefault="00F83268" w:rsidP="00F83268"/>
    <w:p w14:paraId="2B95A5BC" w14:textId="77777777" w:rsidR="00F83268" w:rsidRDefault="00F83268" w:rsidP="00F83268">
      <w:pPr>
        <w:pStyle w:val="Heading3"/>
      </w:pPr>
      <w:bookmarkStart w:id="156" w:name="_Toc178780167"/>
      <w:r>
        <w:t>services\travel_recommendations.py</w:t>
      </w:r>
      <w:bookmarkEnd w:id="156"/>
    </w:p>
    <w:p w14:paraId="2703E35B" w14:textId="77777777" w:rsidR="00F83268" w:rsidRDefault="00F83268" w:rsidP="00F83268"/>
    <w:p w14:paraId="5B35ED87" w14:textId="77777777" w:rsidR="00F83268" w:rsidRDefault="00F83268" w:rsidP="00F83268">
      <w:pPr>
        <w:pStyle w:val="Heading5"/>
      </w:pPr>
      <w:r>
        <w:t>The Code</w:t>
      </w:r>
    </w:p>
    <w:p w14:paraId="3EE63B38" w14:textId="77777777" w:rsidR="00F83268" w:rsidRDefault="00F83268" w:rsidP="00F83268"/>
    <w:p w14:paraId="4B8F1A9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services/travel_recommendations.py</w:t>
      </w:r>
    </w:p>
    <w:p w14:paraId="4BFC5764"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AB1822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TravelRecommendations</w:t>
      </w:r>
      <w:r>
        <w:rPr>
          <w:rFonts w:ascii="Consolas" w:hAnsi="Consolas" w:cs="Courier New"/>
          <w:color w:val="666600"/>
          <w:sz w:val="17"/>
          <w:szCs w:val="17"/>
        </w:rPr>
        <w:t>:</w:t>
      </w:r>
    </w:p>
    <w:p w14:paraId="76DBD2E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A380BD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 Dictionary to hold travel destination categories and their suggestions</w:t>
      </w:r>
    </w:p>
    <w:p w14:paraId="032A2779"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destinations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338F89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"beach"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A4A194"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8800"/>
          <w:sz w:val="17"/>
          <w:szCs w:val="17"/>
        </w:rPr>
        <w:t>"Hawaii"</w:t>
      </w:r>
      <w:r>
        <w:rPr>
          <w:rFonts w:ascii="Consolas" w:hAnsi="Consolas" w:cs="Courier New"/>
          <w:color w:val="666600"/>
          <w:sz w:val="17"/>
          <w:szCs w:val="17"/>
        </w:rPr>
        <w:t>,</w:t>
      </w:r>
    </w:p>
    <w:p w14:paraId="35D77F8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"Bahamas"</w:t>
      </w:r>
      <w:r>
        <w:rPr>
          <w:rFonts w:ascii="Consolas" w:hAnsi="Consolas" w:cs="Courier New"/>
          <w:color w:val="666600"/>
          <w:sz w:val="17"/>
          <w:szCs w:val="17"/>
        </w:rPr>
        <w:t>,</w:t>
      </w:r>
    </w:p>
    <w:p w14:paraId="27435AC5"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"Maldives"</w:t>
      </w:r>
      <w:r>
        <w:rPr>
          <w:rFonts w:ascii="Consolas" w:hAnsi="Consolas" w:cs="Courier New"/>
          <w:color w:val="666600"/>
          <w:sz w:val="17"/>
          <w:szCs w:val="17"/>
        </w:rPr>
        <w:t>,</w:t>
      </w:r>
    </w:p>
    <w:p w14:paraId="5DFE086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"Seychelles"</w:t>
      </w:r>
      <w:r>
        <w:rPr>
          <w:rFonts w:ascii="Consolas" w:hAnsi="Consolas" w:cs="Courier New"/>
          <w:color w:val="666600"/>
          <w:sz w:val="17"/>
          <w:szCs w:val="17"/>
        </w:rPr>
        <w:t>,</w:t>
      </w:r>
    </w:p>
    <w:p w14:paraId="7595A3F8"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8800"/>
          <w:sz w:val="17"/>
          <w:szCs w:val="17"/>
        </w:rPr>
        <w:t>"Bora Bora"</w:t>
      </w:r>
    </w:p>
    <w:p w14:paraId="08C05CA7"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666600"/>
          <w:sz w:val="17"/>
          <w:szCs w:val="17"/>
        </w:rPr>
        <w:t>],</w:t>
      </w:r>
    </w:p>
    <w:p w14:paraId="56AF3A6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"mountain"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B5F4833"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"Swiss Alps"</w:t>
      </w:r>
      <w:r>
        <w:rPr>
          <w:rFonts w:ascii="Consolas" w:hAnsi="Consolas" w:cs="Courier New"/>
          <w:color w:val="666600"/>
          <w:sz w:val="17"/>
          <w:szCs w:val="17"/>
        </w:rPr>
        <w:t>,</w:t>
      </w:r>
    </w:p>
    <w:p w14:paraId="31617F68"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"Rocky Mountains"</w:t>
      </w:r>
      <w:r>
        <w:rPr>
          <w:rFonts w:ascii="Consolas" w:hAnsi="Consolas" w:cs="Courier New"/>
          <w:color w:val="666600"/>
          <w:sz w:val="17"/>
          <w:szCs w:val="17"/>
        </w:rPr>
        <w:t>,</w:t>
      </w:r>
    </w:p>
    <w:p w14:paraId="04617913"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"Himalayas"</w:t>
      </w:r>
      <w:r>
        <w:rPr>
          <w:rFonts w:ascii="Consolas" w:hAnsi="Consolas" w:cs="Courier New"/>
          <w:color w:val="666600"/>
          <w:sz w:val="17"/>
          <w:szCs w:val="17"/>
        </w:rPr>
        <w:t>,</w:t>
      </w:r>
    </w:p>
    <w:p w14:paraId="2A6E7B89"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"Andes"</w:t>
      </w:r>
      <w:r>
        <w:rPr>
          <w:rFonts w:ascii="Consolas" w:hAnsi="Consolas" w:cs="Courier New"/>
          <w:color w:val="666600"/>
          <w:sz w:val="17"/>
          <w:szCs w:val="17"/>
        </w:rPr>
        <w:t>,</w:t>
      </w:r>
    </w:p>
    <w:p w14:paraId="6B8601F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8800"/>
          <w:sz w:val="17"/>
          <w:szCs w:val="17"/>
        </w:rPr>
        <w:t>"Appalachians"</w:t>
      </w:r>
    </w:p>
    <w:p w14:paraId="0F077B9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666600"/>
          <w:sz w:val="17"/>
          <w:szCs w:val="17"/>
        </w:rPr>
        <w:t>],</w:t>
      </w:r>
    </w:p>
    <w:p w14:paraId="2D1C1AC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"city"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A3B36F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"New York City"</w:t>
      </w:r>
      <w:r>
        <w:rPr>
          <w:rFonts w:ascii="Consolas" w:hAnsi="Consolas" w:cs="Courier New"/>
          <w:color w:val="666600"/>
          <w:sz w:val="17"/>
          <w:szCs w:val="17"/>
        </w:rPr>
        <w:t>,</w:t>
      </w:r>
    </w:p>
    <w:p w14:paraId="3CB8FEF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lastRenderedPageBreak/>
        <w:t xml:space="preserve">23. </w:t>
      </w:r>
      <w:r>
        <w:rPr>
          <w:rFonts w:ascii="Consolas" w:hAnsi="Consolas" w:cs="Courier New"/>
          <w:color w:val="000000"/>
          <w:sz w:val="17"/>
          <w:szCs w:val="17"/>
        </w:rPr>
        <w:t xml:space="preserve">                </w:t>
      </w:r>
      <w:r>
        <w:rPr>
          <w:rFonts w:ascii="Consolas" w:hAnsi="Consolas" w:cs="Courier New"/>
          <w:color w:val="008800"/>
          <w:sz w:val="17"/>
          <w:szCs w:val="17"/>
        </w:rPr>
        <w:t>"Paris"</w:t>
      </w:r>
      <w:r>
        <w:rPr>
          <w:rFonts w:ascii="Consolas" w:hAnsi="Consolas" w:cs="Courier New"/>
          <w:color w:val="666600"/>
          <w:sz w:val="17"/>
          <w:szCs w:val="17"/>
        </w:rPr>
        <w:t>,</w:t>
      </w:r>
    </w:p>
    <w:p w14:paraId="201B3EE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"Tokyo"</w:t>
      </w:r>
      <w:r>
        <w:rPr>
          <w:rFonts w:ascii="Consolas" w:hAnsi="Consolas" w:cs="Courier New"/>
          <w:color w:val="666600"/>
          <w:sz w:val="17"/>
          <w:szCs w:val="17"/>
        </w:rPr>
        <w:t>,</w:t>
      </w:r>
    </w:p>
    <w:p w14:paraId="5047E0B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8800"/>
          <w:sz w:val="17"/>
          <w:szCs w:val="17"/>
        </w:rPr>
        <w:t>"Barcelona"</w:t>
      </w:r>
      <w:r>
        <w:rPr>
          <w:rFonts w:ascii="Consolas" w:hAnsi="Consolas" w:cs="Courier New"/>
          <w:color w:val="666600"/>
          <w:sz w:val="17"/>
          <w:szCs w:val="17"/>
        </w:rPr>
        <w:t>,</w:t>
      </w:r>
    </w:p>
    <w:p w14:paraId="7085391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8800"/>
          <w:sz w:val="17"/>
          <w:szCs w:val="17"/>
        </w:rPr>
        <w:t>"London"</w:t>
      </w:r>
    </w:p>
    <w:p w14:paraId="41EC8C1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666600"/>
          <w:sz w:val="17"/>
          <w:szCs w:val="17"/>
        </w:rPr>
        <w:t>],</w:t>
      </w:r>
    </w:p>
    <w:p w14:paraId="2AC7FD24"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8800"/>
          <w:sz w:val="17"/>
          <w:szCs w:val="17"/>
        </w:rPr>
        <w:t>"cultural"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547284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8800"/>
          <w:sz w:val="17"/>
          <w:szCs w:val="17"/>
        </w:rPr>
        <w:t>"Rome"</w:t>
      </w:r>
      <w:r>
        <w:rPr>
          <w:rFonts w:ascii="Consolas" w:hAnsi="Consolas" w:cs="Courier New"/>
          <w:color w:val="666600"/>
          <w:sz w:val="17"/>
          <w:szCs w:val="17"/>
        </w:rPr>
        <w:t>,</w:t>
      </w:r>
    </w:p>
    <w:p w14:paraId="25E19366"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8800"/>
          <w:sz w:val="17"/>
          <w:szCs w:val="17"/>
        </w:rPr>
        <w:t>"Athens"</w:t>
      </w:r>
      <w:r>
        <w:rPr>
          <w:rFonts w:ascii="Consolas" w:hAnsi="Consolas" w:cs="Courier New"/>
          <w:color w:val="666600"/>
          <w:sz w:val="17"/>
          <w:szCs w:val="17"/>
        </w:rPr>
        <w:t>,</w:t>
      </w:r>
    </w:p>
    <w:p w14:paraId="59E074D6"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"Jerusalem"</w:t>
      </w:r>
      <w:r>
        <w:rPr>
          <w:rFonts w:ascii="Consolas" w:hAnsi="Consolas" w:cs="Courier New"/>
          <w:color w:val="666600"/>
          <w:sz w:val="17"/>
          <w:szCs w:val="17"/>
        </w:rPr>
        <w:t>,</w:t>
      </w:r>
    </w:p>
    <w:p w14:paraId="12EF2C35"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8800"/>
          <w:sz w:val="17"/>
          <w:szCs w:val="17"/>
        </w:rPr>
        <w:t>"Beijing"</w:t>
      </w:r>
      <w:r>
        <w:rPr>
          <w:rFonts w:ascii="Consolas" w:hAnsi="Consolas" w:cs="Courier New"/>
          <w:color w:val="666600"/>
          <w:sz w:val="17"/>
          <w:szCs w:val="17"/>
        </w:rPr>
        <w:t>,</w:t>
      </w:r>
    </w:p>
    <w:p w14:paraId="7C7FA765"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8800"/>
          <w:sz w:val="17"/>
          <w:szCs w:val="17"/>
        </w:rPr>
        <w:t>"Istanbul"</w:t>
      </w:r>
    </w:p>
    <w:p w14:paraId="4845CC18"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666600"/>
          <w:sz w:val="17"/>
          <w:szCs w:val="17"/>
        </w:rPr>
        <w:t>],</w:t>
      </w:r>
    </w:p>
    <w:p w14:paraId="38B39F0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8800"/>
          <w:sz w:val="17"/>
          <w:szCs w:val="17"/>
        </w:rPr>
        <w:t>"adventure"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DE9392B"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8800"/>
          <w:sz w:val="17"/>
          <w:szCs w:val="17"/>
        </w:rPr>
        <w:t>"Costa Rica"</w:t>
      </w:r>
      <w:r>
        <w:rPr>
          <w:rFonts w:ascii="Consolas" w:hAnsi="Consolas" w:cs="Courier New"/>
          <w:color w:val="666600"/>
          <w:sz w:val="17"/>
          <w:szCs w:val="17"/>
        </w:rPr>
        <w:t>,</w:t>
      </w:r>
    </w:p>
    <w:p w14:paraId="57430E19"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8800"/>
          <w:sz w:val="17"/>
          <w:szCs w:val="17"/>
        </w:rPr>
        <w:t>"New Zealand"</w:t>
      </w:r>
      <w:r>
        <w:rPr>
          <w:rFonts w:ascii="Consolas" w:hAnsi="Consolas" w:cs="Courier New"/>
          <w:color w:val="666600"/>
          <w:sz w:val="17"/>
          <w:szCs w:val="17"/>
        </w:rPr>
        <w:t>,</w:t>
      </w:r>
    </w:p>
    <w:p w14:paraId="4280A90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8800"/>
          <w:sz w:val="17"/>
          <w:szCs w:val="17"/>
        </w:rPr>
        <w:t>"Iceland"</w:t>
      </w:r>
      <w:r>
        <w:rPr>
          <w:rFonts w:ascii="Consolas" w:hAnsi="Consolas" w:cs="Courier New"/>
          <w:color w:val="666600"/>
          <w:sz w:val="17"/>
          <w:szCs w:val="17"/>
        </w:rPr>
        <w:t>,</w:t>
      </w:r>
    </w:p>
    <w:p w14:paraId="5CE04F9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8800"/>
          <w:sz w:val="17"/>
          <w:szCs w:val="17"/>
        </w:rPr>
        <w:t>"Patagonia"</w:t>
      </w:r>
      <w:r>
        <w:rPr>
          <w:rFonts w:ascii="Consolas" w:hAnsi="Consolas" w:cs="Courier New"/>
          <w:color w:val="666600"/>
          <w:sz w:val="17"/>
          <w:szCs w:val="17"/>
        </w:rPr>
        <w:t>,</w:t>
      </w:r>
    </w:p>
    <w:p w14:paraId="245B72C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8800"/>
          <w:sz w:val="17"/>
          <w:szCs w:val="17"/>
        </w:rPr>
        <w:t>"South Africa"</w:t>
      </w:r>
    </w:p>
    <w:p w14:paraId="63504630"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666600"/>
          <w:sz w:val="17"/>
          <w:szCs w:val="17"/>
        </w:rPr>
        <w:t>]</w:t>
      </w:r>
    </w:p>
    <w:p w14:paraId="19A19B39"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666600"/>
          <w:sz w:val="17"/>
          <w:szCs w:val="17"/>
        </w:rPr>
        <w:t>}</w:t>
      </w:r>
    </w:p>
    <w:p w14:paraId="67CC8FE1"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2DB89117"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get_recommendations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category</w:t>
      </w:r>
      <w:r>
        <w:rPr>
          <w:rFonts w:ascii="Consolas" w:hAnsi="Consolas" w:cs="Courier New"/>
          <w:color w:val="666600"/>
          <w:sz w:val="17"/>
          <w:szCs w:val="17"/>
        </w:rPr>
        <w:t>):</w:t>
      </w:r>
    </w:p>
    <w:p w14:paraId="1CA2FDD8"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8800"/>
          <w:sz w:val="17"/>
          <w:szCs w:val="17"/>
        </w:rPr>
        <w:t>"""Return travel recommendations based on the category."""</w:t>
      </w:r>
    </w:p>
    <w:p w14:paraId="33F0FCD2"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880000"/>
          <w:sz w:val="17"/>
          <w:szCs w:val="17"/>
        </w:rPr>
        <w:t># Convert category to lower case to ensure case-insensitive matching</w:t>
      </w:r>
    </w:p>
    <w:p w14:paraId="3F1FC45A"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category </w:t>
      </w:r>
      <w:r>
        <w:rPr>
          <w:rFonts w:ascii="Consolas" w:hAnsi="Consolas" w:cs="Courier New"/>
          <w:color w:val="666600"/>
          <w:sz w:val="17"/>
          <w:szCs w:val="17"/>
        </w:rPr>
        <w:t>=</w:t>
      </w:r>
      <w:r>
        <w:rPr>
          <w:rFonts w:ascii="Consolas" w:hAnsi="Consolas" w:cs="Courier New"/>
          <w:color w:val="000000"/>
          <w:sz w:val="17"/>
          <w:szCs w:val="17"/>
        </w:rPr>
        <w:t xml:space="preserve"> category</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40BC9626"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880000"/>
          <w:sz w:val="17"/>
          <w:szCs w:val="17"/>
        </w:rPr>
        <w:t># Get recommendations from the dictionary</w:t>
      </w:r>
    </w:p>
    <w:p w14:paraId="1DD90766"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recommendations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destinations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category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"No recommendations available."</w:t>
      </w:r>
      <w:r>
        <w:rPr>
          <w:rFonts w:ascii="Consolas" w:hAnsi="Consolas" w:cs="Courier New"/>
          <w:color w:val="666600"/>
          <w:sz w:val="17"/>
          <w:szCs w:val="17"/>
        </w:rPr>
        <w:t>])</w:t>
      </w:r>
    </w:p>
    <w:p w14:paraId="29FD947F"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recommendations</w:t>
      </w:r>
    </w:p>
    <w:p w14:paraId="003687B5"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w:t>
      </w:r>
    </w:p>
    <w:p w14:paraId="4700EDBD" w14:textId="77777777" w:rsidR="00F30C03" w:rsidRDefault="00F30C03">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32152338"/>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7B020DDB" w14:textId="77777777" w:rsidR="00F83268" w:rsidRPr="00770F01" w:rsidRDefault="00F83268" w:rsidP="00F83268"/>
    <w:p w14:paraId="18DA751C" w14:textId="77777777" w:rsidR="00F83268" w:rsidRDefault="00F83268" w:rsidP="00F83268">
      <w:pPr>
        <w:pStyle w:val="Heading3"/>
      </w:pPr>
      <w:bookmarkStart w:id="157" w:name="_Toc178780168"/>
      <w:r>
        <w:t>services\usb_cam.py</w:t>
      </w:r>
      <w:bookmarkEnd w:id="157"/>
    </w:p>
    <w:p w14:paraId="0FCB720A" w14:textId="77777777" w:rsidR="00F83268" w:rsidRPr="00770F01" w:rsidRDefault="00F83268" w:rsidP="00F83268"/>
    <w:p w14:paraId="58ED9A40" w14:textId="0472A826" w:rsidR="00777B22" w:rsidRPr="00777B22" w:rsidRDefault="00F83268" w:rsidP="00777B22">
      <w:pPr>
        <w:pStyle w:val="Heading5"/>
      </w:pPr>
      <w:r>
        <w:t>The Code</w:t>
      </w:r>
    </w:p>
    <w:p w14:paraId="68106C53"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services/usb_cam.py</w:t>
      </w:r>
    </w:p>
    <w:p w14:paraId="5918AA55"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24B5439"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3EEAE447"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4443BE7"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USBCam</w:t>
      </w:r>
      <w:r>
        <w:rPr>
          <w:rFonts w:ascii="Consolas" w:hAnsi="Consolas" w:cs="Courier New"/>
          <w:color w:val="666600"/>
          <w:sz w:val="17"/>
          <w:szCs w:val="17"/>
        </w:rPr>
        <w:t>:</w:t>
      </w:r>
    </w:p>
    <w:p w14:paraId="58BAEB07"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15D74AC8"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8800"/>
          <w:sz w:val="17"/>
          <w:szCs w:val="17"/>
        </w:rPr>
        <w:t>"""Initialize the USB camera."""</w:t>
      </w:r>
    </w:p>
    <w:p w14:paraId="7F5C88F5"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1BFF28F3"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26D2B531"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start_camera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C7DD424"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"""Start the USB camera."""</w:t>
      </w:r>
    </w:p>
    <w:p w14:paraId="024063E4"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0 is usually the default camera index</w:t>
      </w:r>
    </w:p>
    <w:p w14:paraId="7B44CA36"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190E7627"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w:t>
      </w:r>
      <w:r>
        <w:rPr>
          <w:rFonts w:ascii="Consolas" w:hAnsi="Consolas" w:cs="Courier New"/>
          <w:color w:val="666600"/>
          <w:sz w:val="17"/>
          <w:szCs w:val="17"/>
        </w:rPr>
        <w:t>.</w:t>
      </w:r>
      <w:r>
        <w:rPr>
          <w:rFonts w:ascii="Consolas" w:hAnsi="Consolas" w:cs="Courier New"/>
          <w:color w:val="000000"/>
          <w:sz w:val="17"/>
          <w:szCs w:val="17"/>
        </w:rPr>
        <w:t>isOpened</w:t>
      </w:r>
      <w:r>
        <w:rPr>
          <w:rFonts w:ascii="Consolas" w:hAnsi="Consolas" w:cs="Courier New"/>
          <w:color w:val="666600"/>
          <w:sz w:val="17"/>
          <w:szCs w:val="17"/>
        </w:rPr>
        <w:t>():</w:t>
      </w:r>
    </w:p>
    <w:p w14:paraId="5AD77C60"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"Could not open the USB camera."</w:t>
      </w:r>
      <w:r>
        <w:rPr>
          <w:rFonts w:ascii="Consolas" w:hAnsi="Consolas" w:cs="Courier New"/>
          <w:color w:val="666600"/>
          <w:sz w:val="17"/>
          <w:szCs w:val="17"/>
        </w:rPr>
        <w:t>)</w:t>
      </w:r>
    </w:p>
    <w:p w14:paraId="17CB5049"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6DD3B917"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capture_image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filename</w:t>
      </w:r>
      <w:r>
        <w:rPr>
          <w:rFonts w:ascii="Consolas" w:hAnsi="Consolas" w:cs="Courier New"/>
          <w:color w:val="666600"/>
          <w:sz w:val="17"/>
          <w:szCs w:val="17"/>
        </w:rPr>
        <w:t>=</w:t>
      </w:r>
      <w:r>
        <w:rPr>
          <w:rFonts w:ascii="Consolas" w:hAnsi="Consolas" w:cs="Courier New"/>
          <w:color w:val="008800"/>
          <w:sz w:val="17"/>
          <w:szCs w:val="17"/>
        </w:rPr>
        <w:t>'captured_image.png'</w:t>
      </w:r>
      <w:r>
        <w:rPr>
          <w:rFonts w:ascii="Consolas" w:hAnsi="Consolas" w:cs="Courier New"/>
          <w:color w:val="666600"/>
          <w:sz w:val="17"/>
          <w:szCs w:val="17"/>
        </w:rPr>
        <w:t>):</w:t>
      </w:r>
    </w:p>
    <w:p w14:paraId="6E708683"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"""Capture an image from the camera and save it to a file."""</w:t>
      </w:r>
    </w:p>
    <w:p w14:paraId="6DE543CD"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0F670530"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"Camera is not started. Call start_camera() first."</w:t>
      </w:r>
      <w:r>
        <w:rPr>
          <w:rFonts w:ascii="Consolas" w:hAnsi="Consolas" w:cs="Courier New"/>
          <w:color w:val="666600"/>
          <w:sz w:val="17"/>
          <w:szCs w:val="17"/>
        </w:rPr>
        <w:t>)</w:t>
      </w:r>
    </w:p>
    <w:p w14:paraId="7E3EC3B2"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48E68BE2"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4F913FA2"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1242FE39"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raise</w:t>
      </w:r>
      <w:r>
        <w:rPr>
          <w:rFonts w:ascii="Consolas" w:hAnsi="Consolas" w:cs="Courier New"/>
          <w:color w:val="000000"/>
          <w:sz w:val="17"/>
          <w:szCs w:val="17"/>
        </w:rPr>
        <w:t xml:space="preserve"> </w:t>
      </w:r>
      <w:r>
        <w:rPr>
          <w:rFonts w:ascii="Consolas" w:hAnsi="Consolas" w:cs="Courier New"/>
          <w:color w:val="660066"/>
          <w:sz w:val="17"/>
          <w:szCs w:val="17"/>
        </w:rPr>
        <w:t>Exception</w:t>
      </w:r>
      <w:r>
        <w:rPr>
          <w:rFonts w:ascii="Consolas" w:hAnsi="Consolas" w:cs="Courier New"/>
          <w:color w:val="666600"/>
          <w:sz w:val="17"/>
          <w:szCs w:val="17"/>
        </w:rPr>
        <w:t>(</w:t>
      </w:r>
      <w:r>
        <w:rPr>
          <w:rFonts w:ascii="Consolas" w:hAnsi="Consolas" w:cs="Courier New"/>
          <w:color w:val="008800"/>
          <w:sz w:val="17"/>
          <w:szCs w:val="17"/>
        </w:rPr>
        <w:t>"Failed to capture image."</w:t>
      </w:r>
      <w:r>
        <w:rPr>
          <w:rFonts w:ascii="Consolas" w:hAnsi="Consolas" w:cs="Courier New"/>
          <w:color w:val="666600"/>
          <w:sz w:val="17"/>
          <w:szCs w:val="17"/>
        </w:rPr>
        <w:t>)</w:t>
      </w:r>
    </w:p>
    <w:p w14:paraId="2F1F986A"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6A26EDD3"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imwrite</w:t>
      </w:r>
      <w:r>
        <w:rPr>
          <w:rFonts w:ascii="Consolas" w:hAnsi="Consolas" w:cs="Courier New"/>
          <w:color w:val="666600"/>
          <w:sz w:val="17"/>
          <w:szCs w:val="17"/>
        </w:rPr>
        <w:t>(</w:t>
      </w:r>
      <w:r>
        <w:rPr>
          <w:rFonts w:ascii="Consolas" w:hAnsi="Consolas" w:cs="Courier New"/>
          <w:color w:val="000000"/>
          <w:sz w:val="17"/>
          <w:szCs w:val="17"/>
        </w:rPr>
        <w:t>filename</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727EB741"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"Image saved as {filename}"</w:t>
      </w:r>
      <w:r>
        <w:rPr>
          <w:rFonts w:ascii="Consolas" w:hAnsi="Consolas" w:cs="Courier New"/>
          <w:color w:val="666600"/>
          <w:sz w:val="17"/>
          <w:szCs w:val="17"/>
        </w:rPr>
        <w:t>)</w:t>
      </w:r>
    </w:p>
    <w:p w14:paraId="02491F45"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w:t>
      </w:r>
    </w:p>
    <w:p w14:paraId="4A4147D9"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release_camera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56E2900"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8800"/>
          <w:sz w:val="17"/>
          <w:szCs w:val="17"/>
        </w:rPr>
        <w:t>"""Release the camera resource."""</w:t>
      </w:r>
    </w:p>
    <w:p w14:paraId="2E27B553"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 </w:t>
      </w:r>
      <w:r>
        <w:rPr>
          <w:rFonts w:ascii="Consolas" w:hAnsi="Consolas" w:cs="Courier New"/>
          <w:color w:val="000088"/>
          <w:sz w:val="17"/>
          <w:szCs w:val="17"/>
        </w:rPr>
        <w:t>is</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None</w:t>
      </w:r>
      <w:r>
        <w:rPr>
          <w:rFonts w:ascii="Consolas" w:hAnsi="Consolas" w:cs="Courier New"/>
          <w:color w:val="666600"/>
          <w:sz w:val="17"/>
          <w:szCs w:val="17"/>
        </w:rPr>
        <w:t>:</w:t>
      </w:r>
    </w:p>
    <w:p w14:paraId="44640034"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lastRenderedPageBreak/>
        <w:t xml:space="preserve">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camera</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4B689691"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camera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0665240D"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8800"/>
          <w:sz w:val="17"/>
          <w:szCs w:val="17"/>
        </w:rPr>
        <w:t>"Camera released."</w:t>
      </w:r>
      <w:r>
        <w:rPr>
          <w:rFonts w:ascii="Consolas" w:hAnsi="Consolas" w:cs="Courier New"/>
          <w:color w:val="666600"/>
          <w:sz w:val="17"/>
          <w:szCs w:val="17"/>
        </w:rPr>
        <w:t>)</w:t>
      </w:r>
    </w:p>
    <w:p w14:paraId="7124C55C"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2AB454EE"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880000"/>
          <w:sz w:val="17"/>
          <w:szCs w:val="17"/>
        </w:rPr>
        <w:t># Example usage:</w:t>
      </w:r>
    </w:p>
    <w:p w14:paraId="632B07B3"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4D344AF"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usb_cam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USBCam</w:t>
      </w:r>
      <w:r>
        <w:rPr>
          <w:rFonts w:ascii="Consolas" w:hAnsi="Consolas" w:cs="Courier New"/>
          <w:color w:val="666600"/>
          <w:sz w:val="17"/>
          <w:szCs w:val="17"/>
        </w:rPr>
        <w:t>()</w:t>
      </w:r>
    </w:p>
    <w:p w14:paraId="37FE9B35"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3D950B7B"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usb_cam</w:t>
      </w:r>
      <w:r>
        <w:rPr>
          <w:rFonts w:ascii="Consolas" w:hAnsi="Consolas" w:cs="Courier New"/>
          <w:color w:val="666600"/>
          <w:sz w:val="17"/>
          <w:szCs w:val="17"/>
        </w:rPr>
        <w:t>.</w:t>
      </w:r>
      <w:r>
        <w:rPr>
          <w:rFonts w:ascii="Consolas" w:hAnsi="Consolas" w:cs="Courier New"/>
          <w:color w:val="000000"/>
          <w:sz w:val="17"/>
          <w:szCs w:val="17"/>
        </w:rPr>
        <w:t>start_camera</w:t>
      </w:r>
      <w:r>
        <w:rPr>
          <w:rFonts w:ascii="Consolas" w:hAnsi="Consolas" w:cs="Courier New"/>
          <w:color w:val="666600"/>
          <w:sz w:val="17"/>
          <w:szCs w:val="17"/>
        </w:rPr>
        <w:t>()</w:t>
      </w:r>
    </w:p>
    <w:p w14:paraId="19E6559D"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usb_cam</w:t>
      </w:r>
      <w:r>
        <w:rPr>
          <w:rFonts w:ascii="Consolas" w:hAnsi="Consolas" w:cs="Courier New"/>
          <w:color w:val="666600"/>
          <w:sz w:val="17"/>
          <w:szCs w:val="17"/>
        </w:rPr>
        <w:t>.</w:t>
      </w:r>
      <w:r>
        <w:rPr>
          <w:rFonts w:ascii="Consolas" w:hAnsi="Consolas" w:cs="Courier New"/>
          <w:color w:val="000000"/>
          <w:sz w:val="17"/>
          <w:szCs w:val="17"/>
        </w:rPr>
        <w:t>capture_image</w:t>
      </w:r>
      <w:r>
        <w:rPr>
          <w:rFonts w:ascii="Consolas" w:hAnsi="Consolas" w:cs="Courier New"/>
          <w:color w:val="666600"/>
          <w:sz w:val="17"/>
          <w:szCs w:val="17"/>
        </w:rPr>
        <w:t>(</w:t>
      </w:r>
      <w:r>
        <w:rPr>
          <w:rFonts w:ascii="Consolas" w:hAnsi="Consolas" w:cs="Courier New"/>
          <w:color w:val="008800"/>
          <w:sz w:val="17"/>
          <w:szCs w:val="17"/>
        </w:rPr>
        <w:t>"test_image.png"</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Change the filename as needed</w:t>
      </w:r>
    </w:p>
    <w:p w14:paraId="346F190A"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finally</w:t>
      </w:r>
      <w:r>
        <w:rPr>
          <w:rFonts w:ascii="Consolas" w:hAnsi="Consolas" w:cs="Courier New"/>
          <w:color w:val="666600"/>
          <w:sz w:val="17"/>
          <w:szCs w:val="17"/>
        </w:rPr>
        <w:t>:</w:t>
      </w:r>
    </w:p>
    <w:p w14:paraId="25206688"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usb_cam</w:t>
      </w:r>
      <w:r>
        <w:rPr>
          <w:rFonts w:ascii="Consolas" w:hAnsi="Consolas" w:cs="Courier New"/>
          <w:color w:val="666600"/>
          <w:sz w:val="17"/>
          <w:szCs w:val="17"/>
        </w:rPr>
        <w:t>.</w:t>
      </w:r>
      <w:r>
        <w:rPr>
          <w:rFonts w:ascii="Consolas" w:hAnsi="Consolas" w:cs="Courier New"/>
          <w:color w:val="000000"/>
          <w:sz w:val="17"/>
          <w:szCs w:val="17"/>
        </w:rPr>
        <w:t>release_camera</w:t>
      </w:r>
      <w:r>
        <w:rPr>
          <w:rFonts w:ascii="Consolas" w:hAnsi="Consolas" w:cs="Courier New"/>
          <w:color w:val="666600"/>
          <w:sz w:val="17"/>
          <w:szCs w:val="17"/>
        </w:rPr>
        <w:t>()</w:t>
      </w:r>
    </w:p>
    <w:p w14:paraId="670A3756"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0DF9C679" w14:textId="77777777" w:rsidR="00777B22" w:rsidRDefault="00777B2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0194926"/>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6988232C" w14:textId="77777777" w:rsidR="00777B22" w:rsidRDefault="00777B22" w:rsidP="00F83268"/>
    <w:p w14:paraId="53156646" w14:textId="69D88DB6" w:rsidR="00777B22" w:rsidRDefault="008B3744" w:rsidP="008B3744">
      <w:pPr>
        <w:pStyle w:val="Heading3"/>
      </w:pPr>
      <w:r>
        <w:t>services\</w:t>
      </w:r>
      <w:r w:rsidR="00A75485" w:rsidRPr="00A75485">
        <w:t xml:space="preserve"> user_enrollment.py</w:t>
      </w:r>
    </w:p>
    <w:p w14:paraId="15276731" w14:textId="77777777" w:rsidR="008B3744" w:rsidRDefault="008B3744" w:rsidP="008B3744"/>
    <w:p w14:paraId="78C83EC5" w14:textId="5D4A792C" w:rsidR="008B3744" w:rsidRDefault="008B3744" w:rsidP="008B3744">
      <w:pPr>
        <w:pStyle w:val="Heading5"/>
      </w:pPr>
      <w:r>
        <w:t>The Code</w:t>
      </w:r>
    </w:p>
    <w:p w14:paraId="561DBE8D" w14:textId="77777777" w:rsidR="008B3744" w:rsidRDefault="008B3744" w:rsidP="008B3744"/>
    <w:p w14:paraId="2CB079B8"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json</w:t>
      </w:r>
    </w:p>
    <w:p w14:paraId="093A61FC"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cryptography</w:t>
      </w:r>
      <w:r>
        <w:rPr>
          <w:rFonts w:ascii="Consolas" w:hAnsi="Consolas" w:cs="Courier New"/>
          <w:color w:val="666600"/>
          <w:sz w:val="17"/>
          <w:szCs w:val="17"/>
        </w:rPr>
        <w:t>.</w:t>
      </w:r>
      <w:r>
        <w:rPr>
          <w:rFonts w:ascii="Consolas" w:hAnsi="Consolas" w:cs="Courier New"/>
          <w:color w:val="000000"/>
          <w:sz w:val="17"/>
          <w:szCs w:val="17"/>
        </w:rPr>
        <w:t xml:space="preserve">fernet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Fernet</w:t>
      </w:r>
    </w:p>
    <w:p w14:paraId="1FCDC7BB"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347419D7"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UserEnrollmentService</w:t>
      </w:r>
      <w:r>
        <w:rPr>
          <w:rFonts w:ascii="Consolas" w:hAnsi="Consolas" w:cs="Courier New"/>
          <w:color w:val="666600"/>
          <w:sz w:val="17"/>
          <w:szCs w:val="17"/>
        </w:rPr>
        <w:t>:</w:t>
      </w:r>
    </w:p>
    <w:p w14:paraId="65101CD4"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encryption_key</w:t>
      </w:r>
      <w:r>
        <w:rPr>
          <w:rFonts w:ascii="Consolas" w:hAnsi="Consolas" w:cs="Courier New"/>
          <w:color w:val="666600"/>
          <w:sz w:val="17"/>
          <w:szCs w:val="17"/>
        </w:rPr>
        <w:t>,</w:t>
      </w:r>
      <w:r>
        <w:rPr>
          <w:rFonts w:ascii="Consolas" w:hAnsi="Consolas" w:cs="Courier New"/>
          <w:color w:val="000000"/>
          <w:sz w:val="17"/>
          <w:szCs w:val="17"/>
        </w:rPr>
        <w:t xml:space="preserve"> user_data_path</w:t>
      </w:r>
      <w:r>
        <w:rPr>
          <w:rFonts w:ascii="Consolas" w:hAnsi="Consolas" w:cs="Courier New"/>
          <w:color w:val="666600"/>
          <w:sz w:val="17"/>
          <w:szCs w:val="17"/>
        </w:rPr>
        <w:t>):</w:t>
      </w:r>
    </w:p>
    <w:p w14:paraId="362ED50C"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encryption_key </w:t>
      </w:r>
      <w:r>
        <w:rPr>
          <w:rFonts w:ascii="Consolas" w:hAnsi="Consolas" w:cs="Courier New"/>
          <w:color w:val="666600"/>
          <w:sz w:val="17"/>
          <w:szCs w:val="17"/>
        </w:rPr>
        <w:t>=</w:t>
      </w:r>
      <w:r>
        <w:rPr>
          <w:rFonts w:ascii="Consolas" w:hAnsi="Consolas" w:cs="Courier New"/>
          <w:color w:val="000000"/>
          <w:sz w:val="17"/>
          <w:szCs w:val="17"/>
        </w:rPr>
        <w:t xml:space="preserve"> encryption_key</w:t>
      </w:r>
    </w:p>
    <w:p w14:paraId="3DAFF3A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cipher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Fernet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encryption_key</w:t>
      </w:r>
      <w:r>
        <w:rPr>
          <w:rFonts w:ascii="Consolas" w:hAnsi="Consolas" w:cs="Courier New"/>
          <w:color w:val="666600"/>
          <w:sz w:val="17"/>
          <w:szCs w:val="17"/>
        </w:rPr>
        <w:t>)</w:t>
      </w:r>
    </w:p>
    <w:p w14:paraId="2222C2F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user_data_path </w:t>
      </w:r>
      <w:r>
        <w:rPr>
          <w:rFonts w:ascii="Consolas" w:hAnsi="Consolas" w:cs="Courier New"/>
          <w:color w:val="666600"/>
          <w:sz w:val="17"/>
          <w:szCs w:val="17"/>
        </w:rPr>
        <w:t>=</w:t>
      </w:r>
      <w:r>
        <w:rPr>
          <w:rFonts w:ascii="Consolas" w:hAnsi="Consolas" w:cs="Courier New"/>
          <w:color w:val="000000"/>
          <w:sz w:val="17"/>
          <w:szCs w:val="17"/>
        </w:rPr>
        <w:t xml:space="preserve"> user_data_path</w:t>
      </w:r>
    </w:p>
    <w:p w14:paraId="2A9DE57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067872AE"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save_user_data</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user_data</w:t>
      </w:r>
      <w:r>
        <w:rPr>
          <w:rFonts w:ascii="Consolas" w:hAnsi="Consolas" w:cs="Courier New"/>
          <w:color w:val="666600"/>
          <w:sz w:val="17"/>
          <w:szCs w:val="17"/>
        </w:rPr>
        <w:t>):</w:t>
      </w:r>
    </w:p>
    <w:p w14:paraId="55D42107"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8800"/>
          <w:sz w:val="17"/>
          <w:szCs w:val="17"/>
        </w:rPr>
        <w:t>"""Save user data securely with encryption."""</w:t>
      </w:r>
    </w:p>
    <w:p w14:paraId="4603DCA3"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json_data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dumps</w:t>
      </w:r>
      <w:r>
        <w:rPr>
          <w:rFonts w:ascii="Consolas" w:hAnsi="Consolas" w:cs="Courier New"/>
          <w:color w:val="666600"/>
          <w:sz w:val="17"/>
          <w:szCs w:val="17"/>
        </w:rPr>
        <w:t>(</w:t>
      </w:r>
      <w:r>
        <w:rPr>
          <w:rFonts w:ascii="Consolas" w:hAnsi="Consolas" w:cs="Courier New"/>
          <w:color w:val="000000"/>
          <w:sz w:val="17"/>
          <w:szCs w:val="17"/>
        </w:rPr>
        <w:t>user_data</w:t>
      </w:r>
      <w:r>
        <w:rPr>
          <w:rFonts w:ascii="Consolas" w:hAnsi="Consolas" w:cs="Courier New"/>
          <w:color w:val="666600"/>
          <w:sz w:val="17"/>
          <w:szCs w:val="17"/>
        </w:rPr>
        <w:t>).</w:t>
      </w:r>
      <w:r>
        <w:rPr>
          <w:rFonts w:ascii="Consolas" w:hAnsi="Consolas" w:cs="Courier New"/>
          <w:color w:val="000000"/>
          <w:sz w:val="17"/>
          <w:szCs w:val="17"/>
        </w:rPr>
        <w:t>encode</w:t>
      </w:r>
      <w:r>
        <w:rPr>
          <w:rFonts w:ascii="Consolas" w:hAnsi="Consolas" w:cs="Courier New"/>
          <w:color w:val="666600"/>
          <w:sz w:val="17"/>
          <w:szCs w:val="17"/>
        </w:rPr>
        <w:t>()</w:t>
      </w:r>
    </w:p>
    <w:p w14:paraId="1D3443EA"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encrypted_data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cipher</w:t>
      </w:r>
      <w:r>
        <w:rPr>
          <w:rFonts w:ascii="Consolas" w:hAnsi="Consolas" w:cs="Courier New"/>
          <w:color w:val="666600"/>
          <w:sz w:val="17"/>
          <w:szCs w:val="17"/>
        </w:rPr>
        <w:t>.</w:t>
      </w:r>
      <w:r>
        <w:rPr>
          <w:rFonts w:ascii="Consolas" w:hAnsi="Consolas" w:cs="Courier New"/>
          <w:color w:val="000000"/>
          <w:sz w:val="17"/>
          <w:szCs w:val="17"/>
        </w:rPr>
        <w:t>encrypt</w:t>
      </w:r>
      <w:r>
        <w:rPr>
          <w:rFonts w:ascii="Consolas" w:hAnsi="Consolas" w:cs="Courier New"/>
          <w:color w:val="666600"/>
          <w:sz w:val="17"/>
          <w:szCs w:val="17"/>
        </w:rPr>
        <w:t>(</w:t>
      </w:r>
      <w:r>
        <w:rPr>
          <w:rFonts w:ascii="Consolas" w:hAnsi="Consolas" w:cs="Courier New"/>
          <w:color w:val="000000"/>
          <w:sz w:val="17"/>
          <w:szCs w:val="17"/>
        </w:rPr>
        <w:t>json_data</w:t>
      </w:r>
      <w:r>
        <w:rPr>
          <w:rFonts w:ascii="Consolas" w:hAnsi="Consolas" w:cs="Courier New"/>
          <w:color w:val="666600"/>
          <w:sz w:val="17"/>
          <w:szCs w:val="17"/>
        </w:rPr>
        <w:t>)</w:t>
      </w:r>
    </w:p>
    <w:p w14:paraId="791E34A8"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user_data_path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'wb'</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w:t>
      </w:r>
      <w:r>
        <w:rPr>
          <w:rFonts w:ascii="Consolas" w:hAnsi="Consolas" w:cs="Courier New"/>
          <w:color w:val="666600"/>
          <w:sz w:val="17"/>
          <w:szCs w:val="17"/>
        </w:rPr>
        <w:t>:</w:t>
      </w:r>
    </w:p>
    <w:p w14:paraId="16D70A4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f</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encrypted_data</w:t>
      </w:r>
      <w:r>
        <w:rPr>
          <w:rFonts w:ascii="Consolas" w:hAnsi="Consolas" w:cs="Courier New"/>
          <w:color w:val="666600"/>
          <w:sz w:val="17"/>
          <w:szCs w:val="17"/>
        </w:rPr>
        <w:t>)</w:t>
      </w:r>
    </w:p>
    <w:p w14:paraId="52B1A8A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049FA8E6"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add_vehicle_to_user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w:t>
      </w:r>
      <w:r>
        <w:rPr>
          <w:rFonts w:ascii="Consolas" w:hAnsi="Consolas" w:cs="Courier New"/>
          <w:color w:val="666600"/>
          <w:sz w:val="17"/>
          <w:szCs w:val="17"/>
        </w:rPr>
        <w:t>,</w:t>
      </w:r>
      <w:r>
        <w:rPr>
          <w:rFonts w:ascii="Consolas" w:hAnsi="Consolas" w:cs="Courier New"/>
          <w:color w:val="000000"/>
          <w:sz w:val="17"/>
          <w:szCs w:val="17"/>
        </w:rPr>
        <w:t xml:space="preserve"> vehicle_data</w:t>
      </w:r>
      <w:r>
        <w:rPr>
          <w:rFonts w:ascii="Consolas" w:hAnsi="Consolas" w:cs="Courier New"/>
          <w:color w:val="666600"/>
          <w:sz w:val="17"/>
          <w:szCs w:val="17"/>
        </w:rPr>
        <w:t>):</w:t>
      </w:r>
    </w:p>
    <w:p w14:paraId="7C1F22B1"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8800"/>
          <w:sz w:val="17"/>
          <w:szCs w:val="17"/>
        </w:rPr>
        <w:t>"""Add a vehicle to the user's profile."""</w:t>
      </w:r>
    </w:p>
    <w:p w14:paraId="5182E7C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user</w:t>
      </w:r>
      <w:r>
        <w:rPr>
          <w:rFonts w:ascii="Consolas" w:hAnsi="Consolas" w:cs="Courier New"/>
          <w:color w:val="666600"/>
          <w:sz w:val="17"/>
          <w:szCs w:val="17"/>
        </w:rPr>
        <w:t>[</w:t>
      </w:r>
      <w:r>
        <w:rPr>
          <w:rFonts w:ascii="Consolas" w:hAnsi="Consolas" w:cs="Courier New"/>
          <w:color w:val="008800"/>
          <w:sz w:val="17"/>
          <w:szCs w:val="17"/>
        </w:rPr>
        <w:t>'vehicles'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vehicle_data</w:t>
      </w:r>
      <w:r>
        <w:rPr>
          <w:rFonts w:ascii="Consolas" w:hAnsi="Consolas" w:cs="Courier New"/>
          <w:color w:val="666600"/>
          <w:sz w:val="17"/>
          <w:szCs w:val="17"/>
        </w:rPr>
        <w:t>)</w:t>
      </w:r>
    </w:p>
    <w:p w14:paraId="260259FE"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save_user_data</w:t>
      </w:r>
      <w:r>
        <w:rPr>
          <w:rFonts w:ascii="Consolas" w:hAnsi="Consolas" w:cs="Courier New"/>
          <w:color w:val="666600"/>
          <w:sz w:val="17"/>
          <w:szCs w:val="17"/>
        </w:rPr>
        <w:t>(</w:t>
      </w:r>
      <w:r>
        <w:rPr>
          <w:rFonts w:ascii="Consolas" w:hAnsi="Consolas" w:cs="Courier New"/>
          <w:color w:val="000000"/>
          <w:sz w:val="17"/>
          <w:szCs w:val="17"/>
        </w:rPr>
        <w:t>user</w:t>
      </w:r>
      <w:r>
        <w:rPr>
          <w:rFonts w:ascii="Consolas" w:hAnsi="Consolas" w:cs="Courier New"/>
          <w:color w:val="666600"/>
          <w:sz w:val="17"/>
          <w:szCs w:val="17"/>
        </w:rPr>
        <w:t>)</w:t>
      </w:r>
    </w:p>
    <w:p w14:paraId="43432E8E"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"Vehicle added to your profile."</w:t>
      </w:r>
    </w:p>
    <w:p w14:paraId="035DC9CB"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01319CF"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880000"/>
          <w:sz w:val="17"/>
          <w:szCs w:val="17"/>
        </w:rPr>
        <w:t># Example integration in main.py</w:t>
      </w:r>
    </w:p>
    <w:p w14:paraId="37D1E25B"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88"/>
          <w:sz w:val="17"/>
          <w:szCs w:val="17"/>
        </w:rPr>
        <w:t>from</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user_enrollment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UserEnrollmentService</w:t>
      </w:r>
    </w:p>
    <w:p w14:paraId="09E593D4"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764EC87"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Jaicat</w:t>
      </w:r>
      <w:r>
        <w:rPr>
          <w:rFonts w:ascii="Consolas" w:hAnsi="Consolas" w:cs="Courier New"/>
          <w:color w:val="666600"/>
          <w:sz w:val="17"/>
          <w:szCs w:val="17"/>
        </w:rPr>
        <w:t>:</w:t>
      </w:r>
    </w:p>
    <w:p w14:paraId="05D2DFF2"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05E605C8"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Initialize UserEnrollmentService</w:t>
      </w:r>
    </w:p>
    <w:p w14:paraId="64788C57"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user_enrollment_service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UserEnrollmentService</w:t>
      </w:r>
      <w:r>
        <w:rPr>
          <w:rFonts w:ascii="Consolas" w:hAnsi="Consolas" w:cs="Courier New"/>
          <w:color w:val="666600"/>
          <w:sz w:val="17"/>
          <w:szCs w:val="17"/>
        </w:rPr>
        <w:t>(</w:t>
      </w:r>
      <w:r>
        <w:rPr>
          <w:rFonts w:ascii="Consolas" w:hAnsi="Consolas" w:cs="Courier New"/>
          <w:color w:val="000000"/>
          <w:sz w:val="17"/>
          <w:szCs w:val="17"/>
        </w:rPr>
        <w:t>encryption_key</w:t>
      </w:r>
      <w:r>
        <w:rPr>
          <w:rFonts w:ascii="Consolas" w:hAnsi="Consolas" w:cs="Courier New"/>
          <w:color w:val="666600"/>
          <w:sz w:val="17"/>
          <w:szCs w:val="17"/>
        </w:rPr>
        <w:t>=</w:t>
      </w:r>
      <w:r>
        <w:rPr>
          <w:rFonts w:ascii="Consolas" w:hAnsi="Consolas" w:cs="Courier New"/>
          <w:color w:val="008800"/>
          <w:sz w:val="17"/>
          <w:szCs w:val="17"/>
        </w:rPr>
        <w:t>'YOUR_ENCRYPTION_KEY'</w:t>
      </w:r>
      <w:r>
        <w:rPr>
          <w:rFonts w:ascii="Consolas" w:hAnsi="Consolas" w:cs="Courier New"/>
          <w:color w:val="666600"/>
          <w:sz w:val="17"/>
          <w:szCs w:val="17"/>
        </w:rPr>
        <w:t>,</w:t>
      </w:r>
      <w:r>
        <w:rPr>
          <w:rFonts w:ascii="Consolas" w:hAnsi="Consolas" w:cs="Courier New"/>
          <w:color w:val="000000"/>
          <w:sz w:val="17"/>
          <w:szCs w:val="17"/>
        </w:rPr>
        <w:t xml:space="preserve"> user_data_path</w:t>
      </w:r>
      <w:r>
        <w:rPr>
          <w:rFonts w:ascii="Consolas" w:hAnsi="Consolas" w:cs="Courier New"/>
          <w:color w:val="666600"/>
          <w:sz w:val="17"/>
          <w:szCs w:val="17"/>
        </w:rPr>
        <w:t>=</w:t>
      </w:r>
      <w:r>
        <w:rPr>
          <w:rFonts w:ascii="Consolas" w:hAnsi="Consolas" w:cs="Courier New"/>
          <w:color w:val="008800"/>
          <w:sz w:val="17"/>
          <w:szCs w:val="17"/>
        </w:rPr>
        <w:t>'path/to/user_data.json'</w:t>
      </w:r>
      <w:r>
        <w:rPr>
          <w:rFonts w:ascii="Consolas" w:hAnsi="Consolas" w:cs="Courier New"/>
          <w:color w:val="666600"/>
          <w:sz w:val="17"/>
          <w:szCs w:val="17"/>
        </w:rPr>
        <w:t>)</w:t>
      </w:r>
    </w:p>
    <w:p w14:paraId="7FACD8C4"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w:t>
      </w:r>
    </w:p>
    <w:p w14:paraId="2504DE60"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add_vehicle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p>
    <w:p w14:paraId="46D3D66D"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8800"/>
          <w:sz w:val="17"/>
          <w:szCs w:val="17"/>
        </w:rPr>
        <w:t>"""Add a vehicle to the current user's profile."""</w:t>
      </w:r>
    </w:p>
    <w:p w14:paraId="47D5ED5D"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vehicle_data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"plate"</w:t>
      </w:r>
      <w:r>
        <w:rPr>
          <w:rFonts w:ascii="Consolas" w:hAnsi="Consolas" w:cs="Courier New"/>
          <w:color w:val="666600"/>
          <w:sz w:val="17"/>
          <w:szCs w:val="17"/>
        </w:rPr>
        <w:t>:</w:t>
      </w:r>
      <w:r>
        <w:rPr>
          <w:rFonts w:ascii="Consolas" w:hAnsi="Consolas" w:cs="Courier New"/>
          <w:color w:val="000000"/>
          <w:sz w:val="17"/>
          <w:szCs w:val="17"/>
        </w:rPr>
        <w:t xml:space="preserve"> plate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"make"</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74FFD37C"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user_enrollment_service</w:t>
      </w:r>
      <w:r>
        <w:rPr>
          <w:rFonts w:ascii="Consolas" w:hAnsi="Consolas" w:cs="Courier New"/>
          <w:color w:val="666600"/>
          <w:sz w:val="17"/>
          <w:szCs w:val="17"/>
        </w:rPr>
        <w:t>.</w:t>
      </w:r>
      <w:r>
        <w:rPr>
          <w:rFonts w:ascii="Consolas" w:hAnsi="Consolas" w:cs="Courier New"/>
          <w:color w:val="000000"/>
          <w:sz w:val="17"/>
          <w:szCs w:val="17"/>
        </w:rPr>
        <w:t>add_vehicle_to_user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current_user</w:t>
      </w:r>
      <w:r>
        <w:rPr>
          <w:rFonts w:ascii="Consolas" w:hAnsi="Consolas" w:cs="Courier New"/>
          <w:color w:val="666600"/>
          <w:sz w:val="17"/>
          <w:szCs w:val="17"/>
        </w:rPr>
        <w:t>,</w:t>
      </w:r>
      <w:r>
        <w:rPr>
          <w:rFonts w:ascii="Consolas" w:hAnsi="Consolas" w:cs="Courier New"/>
          <w:color w:val="000000"/>
          <w:sz w:val="17"/>
          <w:szCs w:val="17"/>
        </w:rPr>
        <w:t xml:space="preserve"> vehicle_data</w:t>
      </w:r>
      <w:r>
        <w:rPr>
          <w:rFonts w:ascii="Consolas" w:hAnsi="Consolas" w:cs="Courier New"/>
          <w:color w:val="666600"/>
          <w:sz w:val="17"/>
          <w:szCs w:val="17"/>
        </w:rPr>
        <w:t>)</w:t>
      </w:r>
    </w:p>
    <w:p w14:paraId="15613FEC"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p>
    <w:p w14:paraId="4EDE0E96"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w:t>
      </w:r>
    </w:p>
    <w:p w14:paraId="37E25FC4"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process_user_input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user_input</w:t>
      </w:r>
      <w:r>
        <w:rPr>
          <w:rFonts w:ascii="Consolas" w:hAnsi="Consolas" w:cs="Courier New"/>
          <w:color w:val="666600"/>
          <w:sz w:val="17"/>
          <w:szCs w:val="17"/>
        </w:rPr>
        <w:t>):</w:t>
      </w:r>
    </w:p>
    <w:p w14:paraId="0280C2CA"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Check if the user wants to add a vehicle</w:t>
      </w:r>
    </w:p>
    <w:p w14:paraId="20BD7808"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8800"/>
          <w:sz w:val="17"/>
          <w:szCs w:val="17"/>
        </w:rPr>
        <w:t>"add vehicle"</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user_input</w:t>
      </w:r>
      <w:r>
        <w:rPr>
          <w:rFonts w:ascii="Consolas" w:hAnsi="Consolas" w:cs="Courier New"/>
          <w:color w:val="666600"/>
          <w:sz w:val="17"/>
          <w:szCs w:val="17"/>
        </w:rPr>
        <w:t>.</w:t>
      </w:r>
      <w:r>
        <w:rPr>
          <w:rFonts w:ascii="Consolas" w:hAnsi="Consolas" w:cs="Courier New"/>
          <w:color w:val="000000"/>
          <w:sz w:val="17"/>
          <w:szCs w:val="17"/>
        </w:rPr>
        <w:t>lower</w:t>
      </w:r>
      <w:r>
        <w:rPr>
          <w:rFonts w:ascii="Consolas" w:hAnsi="Consolas" w:cs="Courier New"/>
          <w:color w:val="666600"/>
          <w:sz w:val="17"/>
          <w:szCs w:val="17"/>
        </w:rPr>
        <w:t>():</w:t>
      </w:r>
    </w:p>
    <w:p w14:paraId="1FB28AAD"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plate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license plate: "</w:t>
      </w:r>
      <w:r>
        <w:rPr>
          <w:rFonts w:ascii="Consolas" w:hAnsi="Consolas" w:cs="Courier New"/>
          <w:color w:val="666600"/>
          <w:sz w:val="17"/>
          <w:szCs w:val="17"/>
        </w:rPr>
        <w:t>)</w:t>
      </w:r>
    </w:p>
    <w:p w14:paraId="1F7EC912"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make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vehicle make: "</w:t>
      </w:r>
      <w:r>
        <w:rPr>
          <w:rFonts w:ascii="Consolas" w:hAnsi="Consolas" w:cs="Courier New"/>
          <w:color w:val="666600"/>
          <w:sz w:val="17"/>
          <w:szCs w:val="17"/>
        </w:rPr>
        <w:t>)</w:t>
      </w:r>
    </w:p>
    <w:p w14:paraId="5DF4702F"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lastRenderedPageBreak/>
        <w:t xml:space="preserve">42. </w:t>
      </w:r>
      <w:r>
        <w:rPr>
          <w:rFonts w:ascii="Consolas" w:hAnsi="Consolas" w:cs="Courier New"/>
          <w:color w:val="000000"/>
          <w:sz w:val="17"/>
          <w:szCs w:val="17"/>
        </w:rPr>
        <w:t xml:space="preserve">            model </w:t>
      </w:r>
      <w:r>
        <w:rPr>
          <w:rFonts w:ascii="Consolas" w:hAnsi="Consolas" w:cs="Courier New"/>
          <w:color w:val="666600"/>
          <w:sz w:val="17"/>
          <w:szCs w:val="17"/>
        </w:rPr>
        <w:t>=</w:t>
      </w:r>
      <w:r>
        <w:rPr>
          <w:rFonts w:ascii="Consolas" w:hAnsi="Consolas" w:cs="Courier New"/>
          <w:color w:val="000000"/>
          <w:sz w:val="17"/>
          <w:szCs w:val="17"/>
        </w:rPr>
        <w:t xml:space="preserve"> input</w:t>
      </w:r>
      <w:r>
        <w:rPr>
          <w:rFonts w:ascii="Consolas" w:hAnsi="Consolas" w:cs="Courier New"/>
          <w:color w:val="666600"/>
          <w:sz w:val="17"/>
          <w:szCs w:val="17"/>
        </w:rPr>
        <w:t>(</w:t>
      </w:r>
      <w:r>
        <w:rPr>
          <w:rFonts w:ascii="Consolas" w:hAnsi="Consolas" w:cs="Courier New"/>
          <w:color w:val="008800"/>
          <w:sz w:val="17"/>
          <w:szCs w:val="17"/>
        </w:rPr>
        <w:t>"Enter the vehicle model: "</w:t>
      </w:r>
      <w:r>
        <w:rPr>
          <w:rFonts w:ascii="Consolas" w:hAnsi="Consolas" w:cs="Courier New"/>
          <w:color w:val="666600"/>
          <w:sz w:val="17"/>
          <w:szCs w:val="17"/>
        </w:rPr>
        <w:t>)</w:t>
      </w:r>
    </w:p>
    <w:p w14:paraId="0580A135"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add_vehicle</w:t>
      </w:r>
      <w:r>
        <w:rPr>
          <w:rFonts w:ascii="Consolas" w:hAnsi="Consolas" w:cs="Courier New"/>
          <w:color w:val="666600"/>
          <w:sz w:val="17"/>
          <w:szCs w:val="17"/>
        </w:rPr>
        <w:t>(</w:t>
      </w:r>
      <w:r>
        <w:rPr>
          <w:rFonts w:ascii="Consolas" w:hAnsi="Consolas" w:cs="Courier New"/>
          <w:color w:val="000000"/>
          <w:sz w:val="17"/>
          <w:szCs w:val="17"/>
        </w:rPr>
        <w:t>plate</w:t>
      </w:r>
      <w:r>
        <w:rPr>
          <w:rFonts w:ascii="Consolas" w:hAnsi="Consolas" w:cs="Courier New"/>
          <w:color w:val="666600"/>
          <w:sz w:val="17"/>
          <w:szCs w:val="17"/>
        </w:rPr>
        <w:t>,</w:t>
      </w:r>
      <w:r>
        <w:rPr>
          <w:rFonts w:ascii="Consolas" w:hAnsi="Consolas" w:cs="Courier New"/>
          <w:color w:val="000000"/>
          <w:sz w:val="17"/>
          <w:szCs w:val="17"/>
        </w:rPr>
        <w:t xml:space="preserve"> make</w:t>
      </w:r>
      <w:r>
        <w:rPr>
          <w:rFonts w:ascii="Consolas" w:hAnsi="Consolas" w:cs="Courier New"/>
          <w:color w:val="666600"/>
          <w:sz w:val="17"/>
          <w:szCs w:val="17"/>
        </w:rPr>
        <w:t>,</w:t>
      </w:r>
      <w:r>
        <w:rPr>
          <w:rFonts w:ascii="Consolas" w:hAnsi="Consolas" w:cs="Courier New"/>
          <w:color w:val="000000"/>
          <w:sz w:val="17"/>
          <w:szCs w:val="17"/>
        </w:rPr>
        <w:t xml:space="preserve"> model</w:t>
      </w:r>
      <w:r>
        <w:rPr>
          <w:rFonts w:ascii="Consolas" w:hAnsi="Consolas" w:cs="Courier New"/>
          <w:color w:val="666600"/>
          <w:sz w:val="17"/>
          <w:szCs w:val="17"/>
        </w:rPr>
        <w:t>)</w:t>
      </w:r>
    </w:p>
    <w:p w14:paraId="32B51179"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w:t>
      </w:r>
    </w:p>
    <w:p w14:paraId="676C10AB" w14:textId="77777777" w:rsidR="009B6779" w:rsidRDefault="009B677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color w:val="000000"/>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244466A8" w14:textId="77777777" w:rsidR="002F339C" w:rsidRDefault="002F339C">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71218349"/>
        <w:rPr>
          <w:rFonts w:ascii="Consolas" w:hAnsi="Consolas" w:cs="Courier New"/>
          <w:sz w:val="17"/>
          <w:szCs w:val="17"/>
        </w:rPr>
      </w:pPr>
    </w:p>
    <w:p w14:paraId="56E4CD80" w14:textId="77777777" w:rsidR="008B3744" w:rsidRPr="008B3744" w:rsidRDefault="008B3744" w:rsidP="008B3744"/>
    <w:p w14:paraId="6246C9BE" w14:textId="43D97F6D" w:rsidR="008B3744" w:rsidRDefault="00C6716B" w:rsidP="00C6716B">
      <w:pPr>
        <w:pStyle w:val="Heading3"/>
      </w:pPr>
      <w:r>
        <w:t>Services\</w:t>
      </w:r>
      <w:r w:rsidRPr="00C6716B">
        <w:t>vehicle_lookup.py</w:t>
      </w:r>
    </w:p>
    <w:p w14:paraId="01FEA0CD" w14:textId="77777777" w:rsidR="008B3744" w:rsidRDefault="008B3744" w:rsidP="00F83268"/>
    <w:p w14:paraId="6ABA90B4" w14:textId="77777777" w:rsidR="00C6716B" w:rsidRDefault="00C6716B" w:rsidP="00F83268"/>
    <w:p w14:paraId="5C5C6C93" w14:textId="4A565584" w:rsidR="00C6716B" w:rsidRDefault="00C6716B" w:rsidP="00C6716B">
      <w:pPr>
        <w:pStyle w:val="Heading5"/>
      </w:pPr>
      <w:r>
        <w:t>The code</w:t>
      </w:r>
    </w:p>
    <w:p w14:paraId="645E8C12" w14:textId="77777777" w:rsidR="00C6716B" w:rsidRDefault="00C6716B" w:rsidP="00C6716B"/>
    <w:p w14:paraId="2B5725EB"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49566789"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12CED155"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VehicleLookupService</w:t>
      </w:r>
      <w:r>
        <w:rPr>
          <w:rFonts w:ascii="Consolas" w:hAnsi="Consolas" w:cs="Courier New"/>
          <w:color w:val="666600"/>
          <w:sz w:val="17"/>
          <w:szCs w:val="17"/>
        </w:rPr>
        <w:t>:</w:t>
      </w:r>
    </w:p>
    <w:p w14:paraId="23416633"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api_key</w:t>
      </w:r>
      <w:r>
        <w:rPr>
          <w:rFonts w:ascii="Consolas" w:hAnsi="Consolas" w:cs="Courier New"/>
          <w:color w:val="666600"/>
          <w:sz w:val="17"/>
          <w:szCs w:val="17"/>
        </w:rPr>
        <w:t>):</w:t>
      </w:r>
    </w:p>
    <w:p w14:paraId="1EFA6E79"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api_key</w:t>
      </w:r>
    </w:p>
    <w:p w14:paraId="086CD76D"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52911E4E"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lookup_vehicle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reg_plate</w:t>
      </w:r>
      <w:r>
        <w:rPr>
          <w:rFonts w:ascii="Consolas" w:hAnsi="Consolas" w:cs="Courier New"/>
          <w:color w:val="666600"/>
          <w:sz w:val="17"/>
          <w:szCs w:val="17"/>
        </w:rPr>
        <w:t>):</w:t>
      </w:r>
    </w:p>
    <w:p w14:paraId="24446889"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"https://vpic.nhtsa.dot.gov/api/vehicles/DecodeVinValuesExtended/{reg_plate}?format=json"</w:t>
      </w:r>
    </w:p>
    <w:p w14:paraId="6F6B0D35"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78E6A85B"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43D59FDF"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75630EBE"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vehicle_info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4397BF7"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8800"/>
          <w:sz w:val="17"/>
          <w:szCs w:val="17"/>
        </w:rPr>
        <w:t>"Make"</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"Make"</w:t>
      </w:r>
      <w:r>
        <w:rPr>
          <w:rFonts w:ascii="Consolas" w:hAnsi="Consolas" w:cs="Courier New"/>
          <w:color w:val="666600"/>
          <w:sz w:val="17"/>
          <w:szCs w:val="17"/>
        </w:rPr>
        <w:t>),</w:t>
      </w:r>
    </w:p>
    <w:p w14:paraId="5C55B721"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"Model"</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"Model"</w:t>
      </w:r>
      <w:r>
        <w:rPr>
          <w:rFonts w:ascii="Consolas" w:hAnsi="Consolas" w:cs="Courier New"/>
          <w:color w:val="666600"/>
          <w:sz w:val="17"/>
          <w:szCs w:val="17"/>
        </w:rPr>
        <w:t>),</w:t>
      </w:r>
    </w:p>
    <w:p w14:paraId="5F5F4554"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"Year"</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"ModelYear"</w:t>
      </w:r>
      <w:r>
        <w:rPr>
          <w:rFonts w:ascii="Consolas" w:hAnsi="Consolas" w:cs="Courier New"/>
          <w:color w:val="666600"/>
          <w:sz w:val="17"/>
          <w:szCs w:val="17"/>
        </w:rPr>
        <w:t>),</w:t>
      </w:r>
    </w:p>
    <w:p w14:paraId="64F38746"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8800"/>
          <w:sz w:val="17"/>
          <w:szCs w:val="17"/>
        </w:rPr>
        <w:t>"Fuel"</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8800"/>
          <w:sz w:val="17"/>
          <w:szCs w:val="17"/>
        </w:rPr>
        <w:t>"FuelTypePrimary"</w:t>
      </w:r>
      <w:r>
        <w:rPr>
          <w:rFonts w:ascii="Consolas" w:hAnsi="Consolas" w:cs="Courier New"/>
          <w:color w:val="666600"/>
          <w:sz w:val="17"/>
          <w:szCs w:val="17"/>
        </w:rPr>
        <w:t>)</w:t>
      </w:r>
    </w:p>
    <w:p w14:paraId="6D996783"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666600"/>
          <w:sz w:val="17"/>
          <w:szCs w:val="17"/>
        </w:rPr>
        <w:t>}</w:t>
      </w:r>
    </w:p>
    <w:p w14:paraId="3124F9B0"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vehicle_info</w:t>
      </w:r>
    </w:p>
    <w:p w14:paraId="728B9A65"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0AEFD24"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"Vehicle not found or invalid registration."</w:t>
      </w:r>
    </w:p>
    <w:p w14:paraId="04323003" w14:textId="77777777" w:rsidR="00057712" w:rsidRDefault="00057712">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34822576"/>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1B339C9" w14:textId="77777777" w:rsidR="00C6716B" w:rsidRPr="00C6716B" w:rsidRDefault="00C6716B" w:rsidP="00C6716B"/>
    <w:p w14:paraId="71B3DBB0" w14:textId="77777777" w:rsidR="008B3744" w:rsidRPr="00770F01" w:rsidRDefault="008B3744" w:rsidP="00F83268"/>
    <w:p w14:paraId="65798BA9" w14:textId="77777777" w:rsidR="00F83268" w:rsidRDefault="00F83268" w:rsidP="00F83268">
      <w:pPr>
        <w:pStyle w:val="Heading3"/>
      </w:pPr>
      <w:bookmarkStart w:id="158" w:name="_Toc178780169"/>
      <w:r>
        <w:t>services\weather_api.py</w:t>
      </w:r>
      <w:bookmarkEnd w:id="158"/>
    </w:p>
    <w:p w14:paraId="02EFC650" w14:textId="77777777" w:rsidR="00F83268" w:rsidRDefault="00F83268" w:rsidP="00F83268"/>
    <w:p w14:paraId="43979E77" w14:textId="77777777" w:rsidR="00F83268" w:rsidRDefault="00F83268" w:rsidP="00F83268">
      <w:pPr>
        <w:pStyle w:val="Heading5"/>
      </w:pPr>
      <w:r>
        <w:t>The Code</w:t>
      </w:r>
    </w:p>
    <w:p w14:paraId="2AA705F0" w14:textId="77777777" w:rsidR="00F83268" w:rsidRDefault="00F83268" w:rsidP="00F83268"/>
    <w:p w14:paraId="649B96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88"/>
          <w:sz w:val="17"/>
          <w:szCs w:val="17"/>
        </w:rPr>
        <w:t>def</w:t>
      </w:r>
      <w:r>
        <w:rPr>
          <w:rFonts w:ascii="Consolas" w:hAnsi="Consolas" w:cs="Courier New"/>
          <w:color w:val="000000"/>
          <w:sz w:val="17"/>
          <w:szCs w:val="17"/>
        </w:rPr>
        <w:t xml:space="preserve"> get_weather</w:t>
      </w:r>
      <w:r>
        <w:rPr>
          <w:rFonts w:ascii="Consolas" w:hAnsi="Consolas" w:cs="Courier New"/>
          <w:color w:val="666600"/>
          <w:sz w:val="17"/>
          <w:szCs w:val="17"/>
        </w:rPr>
        <w:t>(</w:t>
      </w:r>
      <w:r>
        <w:rPr>
          <w:rFonts w:ascii="Consolas" w:hAnsi="Consolas" w:cs="Courier New"/>
          <w:color w:val="000000"/>
          <w:sz w:val="17"/>
          <w:szCs w:val="17"/>
        </w:rPr>
        <w:t>city</w:t>
      </w:r>
      <w:r>
        <w:rPr>
          <w:rFonts w:ascii="Consolas" w:hAnsi="Consolas" w:cs="Courier New"/>
          <w:color w:val="666600"/>
          <w:sz w:val="17"/>
          <w:szCs w:val="17"/>
        </w:rPr>
        <w:t>):</w:t>
      </w:r>
    </w:p>
    <w:p w14:paraId="3FE34C6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api_key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"YOUR_OPENWEATHERMAP_API_KEY"</w:t>
      </w:r>
    </w:p>
    <w:p w14:paraId="0DF668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"http://api.openweathermap.org/data/2.5/weather?q={city}&amp;appid={api_key}"</w:t>
      </w:r>
    </w:p>
    <w:p w14:paraId="4110FE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43F129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weather_data </w:t>
      </w:r>
      <w:r>
        <w:rPr>
          <w:rFonts w:ascii="Consolas" w:hAnsi="Consolas" w:cs="Courier New"/>
          <w:color w:val="666600"/>
          <w:sz w:val="17"/>
          <w:szCs w:val="17"/>
        </w:rPr>
        <w:t>=</w:t>
      </w:r>
      <w:r>
        <w:rPr>
          <w:rFonts w:ascii="Consolas" w:hAnsi="Consolas" w:cs="Courier New"/>
          <w:color w:val="000000"/>
          <w:sz w:val="17"/>
          <w:szCs w:val="17"/>
        </w:rPr>
        <w:t xml:space="preserve"> json</w:t>
      </w:r>
      <w:r>
        <w:rPr>
          <w:rFonts w:ascii="Consolas" w:hAnsi="Consolas" w:cs="Courier New"/>
          <w:color w:val="666600"/>
          <w:sz w:val="17"/>
          <w:szCs w:val="17"/>
        </w:rPr>
        <w:t>.</w:t>
      </w:r>
      <w:r>
        <w:rPr>
          <w:rFonts w:ascii="Consolas" w:hAnsi="Consolas" w:cs="Courier New"/>
          <w:color w:val="000000"/>
          <w:sz w:val="17"/>
          <w:szCs w:val="17"/>
        </w:rPr>
        <w:t>loads</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5DF54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weather_data</w:t>
      </w:r>
      <w:r>
        <w:rPr>
          <w:rFonts w:ascii="Consolas" w:hAnsi="Consolas" w:cs="Courier New"/>
          <w:color w:val="666600"/>
          <w:sz w:val="17"/>
          <w:szCs w:val="17"/>
        </w:rPr>
        <w:t>[</w:t>
      </w:r>
      <w:r>
        <w:rPr>
          <w:rFonts w:ascii="Consolas" w:hAnsi="Consolas" w:cs="Courier New"/>
          <w:color w:val="008800"/>
          <w:sz w:val="17"/>
          <w:szCs w:val="17"/>
        </w:rPr>
        <w:t>"weather"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p>
    <w:p w14:paraId="33A972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06A740FB" w14:textId="77777777" w:rsidR="00F83268" w:rsidRPr="00770F01" w:rsidRDefault="00F83268" w:rsidP="00F83268"/>
    <w:p w14:paraId="59748A5D" w14:textId="77777777" w:rsidR="00F83268" w:rsidRDefault="00F83268" w:rsidP="00F83268">
      <w:pPr>
        <w:pStyle w:val="Heading3"/>
      </w:pPr>
      <w:bookmarkStart w:id="159" w:name="_Toc178780170"/>
      <w:r>
        <w:t>services\weather_service.py</w:t>
      </w:r>
      <w:bookmarkEnd w:id="159"/>
    </w:p>
    <w:p w14:paraId="66ECFFED" w14:textId="77777777" w:rsidR="00F83268" w:rsidRDefault="00F83268" w:rsidP="00F83268"/>
    <w:p w14:paraId="2D2327C0" w14:textId="77777777" w:rsidR="00F83268" w:rsidRDefault="00F83268" w:rsidP="00F83268">
      <w:pPr>
        <w:pStyle w:val="Heading5"/>
      </w:pPr>
      <w:r>
        <w:lastRenderedPageBreak/>
        <w:t>The Code</w:t>
      </w:r>
    </w:p>
    <w:p w14:paraId="38B8C5DF" w14:textId="77777777" w:rsidR="00F83268" w:rsidRDefault="00F83268" w:rsidP="00F83268"/>
    <w:p w14:paraId="238BBC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42D209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0EBC6B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D7F74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WeatherService</w:t>
      </w:r>
      <w:r>
        <w:rPr>
          <w:rFonts w:ascii="Consolas" w:hAnsi="Consolas" w:cs="Courier New"/>
          <w:color w:val="666600"/>
          <w:sz w:val="17"/>
          <w:szCs w:val="17"/>
        </w:rPr>
        <w:t>:</w:t>
      </w:r>
    </w:p>
    <w:p w14:paraId="4DADEF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24D1375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api_key </w:t>
      </w:r>
      <w:r>
        <w:rPr>
          <w:rFonts w:ascii="Consolas" w:hAnsi="Consolas" w:cs="Courier New"/>
          <w:color w:val="666600"/>
          <w:sz w:val="17"/>
          <w:szCs w:val="17"/>
        </w:rPr>
        <w: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getenv</w:t>
      </w:r>
      <w:r>
        <w:rPr>
          <w:rFonts w:ascii="Consolas" w:hAnsi="Consolas" w:cs="Courier New"/>
          <w:color w:val="666600"/>
          <w:sz w:val="17"/>
          <w:szCs w:val="17"/>
        </w:rPr>
        <w:t>(</w:t>
      </w:r>
      <w:r>
        <w:rPr>
          <w:rFonts w:ascii="Consolas" w:hAnsi="Consolas" w:cs="Courier New"/>
          <w:color w:val="008800"/>
          <w:sz w:val="17"/>
          <w:szCs w:val="17"/>
        </w:rPr>
        <w:t>"VXy1cHjASsehJvfOVB5mf38pthgg71ix"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Load API key from environment variable</w:t>
      </w:r>
    </w:p>
    <w:p w14:paraId="0944B68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base_url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"https://api.tomorrow.io/v4/weather/forecast?location=42.3478,-71.0466&amp;apikey=VXy1cHjASsehJvfOVB5mf38pthgg71ix"</w:t>
      </w:r>
    </w:p>
    <w:p w14:paraId="2C1A72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
    <w:p w14:paraId="0D94E6A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get_weather</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lat</w:t>
      </w:r>
      <w:r>
        <w:rPr>
          <w:rFonts w:ascii="Consolas" w:hAnsi="Consolas" w:cs="Courier New"/>
          <w:color w:val="666600"/>
          <w:sz w:val="17"/>
          <w:szCs w:val="17"/>
        </w:rPr>
        <w:t>,</w:t>
      </w:r>
      <w:r>
        <w:rPr>
          <w:rFonts w:ascii="Consolas" w:hAnsi="Consolas" w:cs="Courier New"/>
          <w:color w:val="000000"/>
          <w:sz w:val="17"/>
          <w:szCs w:val="17"/>
        </w:rPr>
        <w:t xml:space="preserve"> lon</w:t>
      </w:r>
      <w:r>
        <w:rPr>
          <w:rFonts w:ascii="Consolas" w:hAnsi="Consolas" w:cs="Courier New"/>
          <w:color w:val="666600"/>
          <w:sz w:val="17"/>
          <w:szCs w:val="17"/>
        </w:rPr>
        <w:t>):</w:t>
      </w:r>
    </w:p>
    <w:p w14:paraId="2461A7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8800"/>
          <w:sz w:val="17"/>
          <w:szCs w:val="17"/>
        </w:rPr>
        <w:t>"""Fetch weather data for given latitude and longitude."""</w:t>
      </w:r>
    </w:p>
    <w:p w14:paraId="516D60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complete_url </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"{self.base_url}current?lat={lat}&amp;lon={lon}&amp;apikey={self.api_key}"</w:t>
      </w:r>
    </w:p>
    <w:p w14:paraId="6C0C4F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
    <w:p w14:paraId="2F4F4F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complete_url</w:t>
      </w:r>
      <w:r>
        <w:rPr>
          <w:rFonts w:ascii="Consolas" w:hAnsi="Consolas" w:cs="Courier New"/>
          <w:color w:val="666600"/>
          <w:sz w:val="17"/>
          <w:szCs w:val="17"/>
        </w:rPr>
        <w:t>)</w:t>
      </w:r>
    </w:p>
    <w:p w14:paraId="109892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484267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 xml:space="preserve">status_code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p>
    <w:p w14:paraId="3697E8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0000"/>
          <w:sz w:val="17"/>
          <w:szCs w:val="17"/>
        </w:rPr>
        <w:t>json</w:t>
      </w:r>
      <w:r>
        <w:rPr>
          <w:rFonts w:ascii="Consolas" w:hAnsi="Consolas" w:cs="Courier New"/>
          <w:color w:val="666600"/>
          <w:sz w:val="17"/>
          <w:szCs w:val="17"/>
        </w:rPr>
        <w:t>()</w:t>
      </w:r>
    </w:p>
    <w:p w14:paraId="7CD06D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weather_desc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"weather"</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p>
    <w:p w14:paraId="62FEC1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temperature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8800"/>
          <w:sz w:val="17"/>
          <w:szCs w:val="17"/>
        </w:rPr>
        <w:t>"data"</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"temp"</w:t>
      </w:r>
      <w:r>
        <w:rPr>
          <w:rFonts w:ascii="Consolas" w:hAnsi="Consolas" w:cs="Courier New"/>
          <w:color w:val="666600"/>
          <w:sz w:val="17"/>
          <w:szCs w:val="17"/>
        </w:rPr>
        <w:t>]</w:t>
      </w:r>
    </w:p>
    <w:p w14:paraId="625AB5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p>
    <w:p w14:paraId="4CEF84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8800"/>
          <w:sz w:val="17"/>
          <w:szCs w:val="17"/>
        </w:rPr>
        <w:t>"description"</w:t>
      </w:r>
      <w:r>
        <w:rPr>
          <w:rFonts w:ascii="Consolas" w:hAnsi="Consolas" w:cs="Courier New"/>
          <w:color w:val="666600"/>
          <w:sz w:val="17"/>
          <w:szCs w:val="17"/>
        </w:rPr>
        <w:t>:</w:t>
      </w:r>
      <w:r>
        <w:rPr>
          <w:rFonts w:ascii="Consolas" w:hAnsi="Consolas" w:cs="Courier New"/>
          <w:color w:val="000000"/>
          <w:sz w:val="17"/>
          <w:szCs w:val="17"/>
        </w:rPr>
        <w:t xml:space="preserve"> weather_desc</w:t>
      </w:r>
      <w:r>
        <w:rPr>
          <w:rFonts w:ascii="Consolas" w:hAnsi="Consolas" w:cs="Courier New"/>
          <w:color w:val="666600"/>
          <w:sz w:val="17"/>
          <w:szCs w:val="17"/>
        </w:rPr>
        <w:t>.</w:t>
      </w:r>
      <w:r>
        <w:rPr>
          <w:rFonts w:ascii="Consolas" w:hAnsi="Consolas" w:cs="Courier New"/>
          <w:color w:val="000000"/>
          <w:sz w:val="17"/>
          <w:szCs w:val="17"/>
        </w:rPr>
        <w:t>capitalize</w:t>
      </w:r>
      <w:r>
        <w:rPr>
          <w:rFonts w:ascii="Consolas" w:hAnsi="Consolas" w:cs="Courier New"/>
          <w:color w:val="666600"/>
          <w:sz w:val="17"/>
          <w:szCs w:val="17"/>
        </w:rPr>
        <w:t>(),</w:t>
      </w:r>
    </w:p>
    <w:p w14:paraId="1BC36A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"temperature"</w:t>
      </w:r>
      <w:r>
        <w:rPr>
          <w:rFonts w:ascii="Consolas" w:hAnsi="Consolas" w:cs="Courier New"/>
          <w:color w:val="666600"/>
          <w:sz w:val="17"/>
          <w:szCs w:val="17"/>
        </w:rPr>
        <w:t>:</w:t>
      </w:r>
      <w:r>
        <w:rPr>
          <w:rFonts w:ascii="Consolas" w:hAnsi="Consolas" w:cs="Courier New"/>
          <w:color w:val="000000"/>
          <w:sz w:val="17"/>
          <w:szCs w:val="17"/>
        </w:rPr>
        <w:t xml:space="preserve"> f</w:t>
      </w:r>
      <w:r>
        <w:rPr>
          <w:rFonts w:ascii="Consolas" w:hAnsi="Consolas" w:cs="Courier New"/>
          <w:color w:val="008800"/>
          <w:sz w:val="17"/>
          <w:szCs w:val="17"/>
        </w:rPr>
        <w:t>"{temperature}°C"</w:t>
      </w:r>
      <w:r>
        <w:rPr>
          <w:rFonts w:ascii="Consolas" w:hAnsi="Consolas" w:cs="Courier New"/>
          <w:color w:val="666600"/>
          <w:sz w:val="17"/>
          <w:szCs w:val="17"/>
        </w:rPr>
        <w:t>,</w:t>
      </w:r>
    </w:p>
    <w:p w14:paraId="32D69A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8800"/>
          <w:sz w:val="17"/>
          <w:szCs w:val="17"/>
        </w:rPr>
        <w:t>"latitude"</w:t>
      </w:r>
      <w:r>
        <w:rPr>
          <w:rFonts w:ascii="Consolas" w:hAnsi="Consolas" w:cs="Courier New"/>
          <w:color w:val="666600"/>
          <w:sz w:val="17"/>
          <w:szCs w:val="17"/>
        </w:rPr>
        <w:t>:</w:t>
      </w:r>
      <w:r>
        <w:rPr>
          <w:rFonts w:ascii="Consolas" w:hAnsi="Consolas" w:cs="Courier New"/>
          <w:color w:val="000000"/>
          <w:sz w:val="17"/>
          <w:szCs w:val="17"/>
        </w:rPr>
        <w:t xml:space="preserve"> lat</w:t>
      </w:r>
      <w:r>
        <w:rPr>
          <w:rFonts w:ascii="Consolas" w:hAnsi="Consolas" w:cs="Courier New"/>
          <w:color w:val="666600"/>
          <w:sz w:val="17"/>
          <w:szCs w:val="17"/>
        </w:rPr>
        <w:t>,</w:t>
      </w:r>
    </w:p>
    <w:p w14:paraId="6DEF6F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8800"/>
          <w:sz w:val="17"/>
          <w:szCs w:val="17"/>
        </w:rPr>
        <w:t>"longitude"</w:t>
      </w:r>
      <w:r>
        <w:rPr>
          <w:rFonts w:ascii="Consolas" w:hAnsi="Consolas" w:cs="Courier New"/>
          <w:color w:val="666600"/>
          <w:sz w:val="17"/>
          <w:szCs w:val="17"/>
        </w:rPr>
        <w:t>:</w:t>
      </w:r>
      <w:r>
        <w:rPr>
          <w:rFonts w:ascii="Consolas" w:hAnsi="Consolas" w:cs="Courier New"/>
          <w:color w:val="000000"/>
          <w:sz w:val="17"/>
          <w:szCs w:val="17"/>
        </w:rPr>
        <w:t xml:space="preserve"> lon</w:t>
      </w:r>
    </w:p>
    <w:p w14:paraId="158491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666600"/>
          <w:sz w:val="17"/>
          <w:szCs w:val="17"/>
        </w:rPr>
        <w:t>}</w:t>
      </w:r>
    </w:p>
    <w:p w14:paraId="19CA04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622B49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"error"</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"Error fetching weather data."</w:t>
      </w:r>
      <w:r>
        <w:rPr>
          <w:rFonts w:ascii="Consolas" w:hAnsi="Consolas" w:cs="Courier New"/>
          <w:color w:val="666600"/>
          <w:sz w:val="17"/>
          <w:szCs w:val="17"/>
        </w:rPr>
        <w:t>}</w:t>
      </w:r>
    </w:p>
    <w:p w14:paraId="2C77113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6EDB8D3E" w14:textId="77777777" w:rsidR="00F83268" w:rsidRPr="00770F01" w:rsidRDefault="00F83268" w:rsidP="00F83268"/>
    <w:p w14:paraId="77C67ACE" w14:textId="77777777" w:rsidR="00F83268" w:rsidRDefault="00F83268" w:rsidP="00F83268">
      <w:pPr>
        <w:pStyle w:val="Heading3"/>
      </w:pPr>
      <w:bookmarkStart w:id="160" w:name="_Toc178780171"/>
      <w:r>
        <w:t>services\youtube_analysis.py</w:t>
      </w:r>
      <w:bookmarkEnd w:id="160"/>
    </w:p>
    <w:p w14:paraId="146237A3" w14:textId="77777777" w:rsidR="00F83268" w:rsidRDefault="00F83268" w:rsidP="00F83268"/>
    <w:p w14:paraId="16FD1300" w14:textId="77777777" w:rsidR="00F83268" w:rsidRDefault="00F83268" w:rsidP="00F83268">
      <w:pPr>
        <w:pStyle w:val="Heading5"/>
      </w:pPr>
      <w:r>
        <w:t>The Code</w:t>
      </w:r>
    </w:p>
    <w:p w14:paraId="05CEB5FA" w14:textId="77777777" w:rsidR="00F83268" w:rsidRDefault="00F83268" w:rsidP="00F83268"/>
    <w:p w14:paraId="6627FC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270FB6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youtube_dl</w:t>
      </w:r>
    </w:p>
    <w:p w14:paraId="20DA8A6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speech_recognition </w:t>
      </w:r>
      <w:r>
        <w:rPr>
          <w:rFonts w:ascii="Consolas" w:hAnsi="Consolas" w:cs="Courier New"/>
          <w:color w:val="000088"/>
          <w:sz w:val="17"/>
          <w:szCs w:val="17"/>
        </w:rPr>
        <w:t>as</w:t>
      </w:r>
      <w:r>
        <w:rPr>
          <w:rFonts w:ascii="Consolas" w:hAnsi="Consolas" w:cs="Courier New"/>
          <w:color w:val="000000"/>
          <w:sz w:val="17"/>
          <w:szCs w:val="17"/>
        </w:rPr>
        <w:t xml:space="preserve"> sr</w:t>
      </w:r>
    </w:p>
    <w:p w14:paraId="7AFC42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from</w:t>
      </w:r>
      <w:r>
        <w:rPr>
          <w:rFonts w:ascii="Consolas" w:hAnsi="Consolas" w:cs="Courier New"/>
          <w:color w:val="000000"/>
          <w:sz w:val="17"/>
          <w:szCs w:val="17"/>
        </w:rPr>
        <w:t xml:space="preserve"> transformers </w:t>
      </w:r>
      <w:r>
        <w:rPr>
          <w:rFonts w:ascii="Consolas" w:hAnsi="Consolas" w:cs="Courier New"/>
          <w:color w:val="000088"/>
          <w:sz w:val="17"/>
          <w:szCs w:val="17"/>
        </w:rPr>
        <w:t>import</w:t>
      </w:r>
      <w:r>
        <w:rPr>
          <w:rFonts w:ascii="Consolas" w:hAnsi="Consolas" w:cs="Courier New"/>
          <w:color w:val="000000"/>
          <w:sz w:val="17"/>
          <w:szCs w:val="17"/>
        </w:rPr>
        <w:t xml:space="preserve"> pipeline</w:t>
      </w:r>
    </w:p>
    <w:p w14:paraId="3A987A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w:t>
      </w:r>
    </w:p>
    <w:p w14:paraId="06A4B6E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880000"/>
          <w:sz w:val="17"/>
          <w:szCs w:val="17"/>
        </w:rPr>
        <w:t># Load the video from YouTube</w:t>
      </w:r>
    </w:p>
    <w:p w14:paraId="780A46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video_url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"https://www.youtube.com/watch?v=dQw4w9WgXcQ"</w:t>
      </w:r>
    </w:p>
    <w:p w14:paraId="3D2EB4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ydl_opts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'format'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'best'</w:t>
      </w:r>
      <w:r>
        <w:rPr>
          <w:rFonts w:ascii="Consolas" w:hAnsi="Consolas" w:cs="Courier New"/>
          <w:color w:val="666600"/>
          <w:sz w:val="17"/>
          <w:szCs w:val="17"/>
        </w:rPr>
        <w:t>}</w:t>
      </w:r>
    </w:p>
    <w:p w14:paraId="43DCA5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with</w:t>
      </w:r>
      <w:r>
        <w:rPr>
          <w:rFonts w:ascii="Consolas" w:hAnsi="Consolas" w:cs="Courier New"/>
          <w:color w:val="000000"/>
          <w:sz w:val="17"/>
          <w:szCs w:val="17"/>
        </w:rPr>
        <w:t xml:space="preserve"> youtube_dl</w:t>
      </w:r>
      <w:r>
        <w:rPr>
          <w:rFonts w:ascii="Consolas" w:hAnsi="Consolas" w:cs="Courier New"/>
          <w:color w:val="666600"/>
          <w:sz w:val="17"/>
          <w:szCs w:val="17"/>
        </w:rPr>
        <w:t>.</w:t>
      </w:r>
      <w:r>
        <w:rPr>
          <w:rFonts w:ascii="Consolas" w:hAnsi="Consolas" w:cs="Courier New"/>
          <w:color w:val="660066"/>
          <w:sz w:val="17"/>
          <w:szCs w:val="17"/>
        </w:rPr>
        <w:t>YoutubeDL</w:t>
      </w:r>
      <w:r>
        <w:rPr>
          <w:rFonts w:ascii="Consolas" w:hAnsi="Consolas" w:cs="Courier New"/>
          <w:color w:val="666600"/>
          <w:sz w:val="17"/>
          <w:szCs w:val="17"/>
        </w:rPr>
        <w:t>(</w:t>
      </w:r>
      <w:r>
        <w:rPr>
          <w:rFonts w:ascii="Consolas" w:hAnsi="Consolas" w:cs="Courier New"/>
          <w:color w:val="000000"/>
          <w:sz w:val="17"/>
          <w:szCs w:val="17"/>
        </w:rPr>
        <w:t>ydl_opts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ydl</w:t>
      </w:r>
      <w:r>
        <w:rPr>
          <w:rFonts w:ascii="Consolas" w:hAnsi="Consolas" w:cs="Courier New"/>
          <w:color w:val="666600"/>
          <w:sz w:val="17"/>
          <w:szCs w:val="17"/>
        </w:rPr>
        <w:t>:</w:t>
      </w:r>
    </w:p>
    <w:p w14:paraId="02B2C5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10. </w:t>
      </w:r>
      <w:r>
        <w:rPr>
          <w:rFonts w:ascii="Consolas" w:hAnsi="Consolas" w:cs="Courier New"/>
          <w:color w:val="000000"/>
          <w:sz w:val="17"/>
          <w:szCs w:val="17"/>
        </w:rPr>
        <w:t xml:space="preserve">    video </w:t>
      </w:r>
      <w:r>
        <w:rPr>
          <w:rFonts w:ascii="Consolas" w:hAnsi="Consolas" w:cs="Courier New"/>
          <w:color w:val="666600"/>
          <w:sz w:val="17"/>
          <w:szCs w:val="17"/>
        </w:rPr>
        <w:t>=</w:t>
      </w:r>
      <w:r>
        <w:rPr>
          <w:rFonts w:ascii="Consolas" w:hAnsi="Consolas" w:cs="Courier New"/>
          <w:color w:val="000000"/>
          <w:sz w:val="17"/>
          <w:szCs w:val="17"/>
        </w:rPr>
        <w:t xml:space="preserve"> ydl</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0000"/>
          <w:sz w:val="17"/>
          <w:szCs w:val="17"/>
        </w:rPr>
        <w:t>video_url</w:t>
      </w:r>
      <w:r>
        <w:rPr>
          <w:rFonts w:ascii="Consolas" w:hAnsi="Consolas" w:cs="Courier New"/>
          <w:color w:val="666600"/>
          <w:sz w:val="17"/>
          <w:szCs w:val="17"/>
        </w:rPr>
        <w:t>])</w:t>
      </w:r>
    </w:p>
    <w:p w14:paraId="1F4A95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11. </w:t>
      </w:r>
      <w:r>
        <w:rPr>
          <w:rFonts w:ascii="Consolas" w:hAnsi="Consolas" w:cs="Courier New"/>
          <w:color w:val="000000"/>
          <w:sz w:val="17"/>
          <w:szCs w:val="17"/>
        </w:rPr>
        <w:t> </w:t>
      </w:r>
    </w:p>
    <w:p w14:paraId="0B4B58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12. </w:t>
      </w:r>
      <w:r>
        <w:rPr>
          <w:rFonts w:ascii="Consolas" w:hAnsi="Consolas" w:cs="Courier New"/>
          <w:color w:val="880000"/>
          <w:sz w:val="17"/>
          <w:szCs w:val="17"/>
        </w:rPr>
        <w:t># Extract audio from the video</w:t>
      </w:r>
    </w:p>
    <w:p w14:paraId="6495620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13. </w:t>
      </w:r>
      <w:r>
        <w:rPr>
          <w:rFonts w:ascii="Consolas" w:hAnsi="Consolas" w:cs="Courier New"/>
          <w:color w:val="000000"/>
          <w:sz w:val="17"/>
          <w:szCs w:val="17"/>
        </w:rPr>
        <w:t xml:space="preserve">audio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0000"/>
          <w:sz w:val="17"/>
          <w:szCs w:val="17"/>
        </w:rPr>
        <w:t>video</w:t>
      </w:r>
      <w:r>
        <w:rPr>
          <w:rFonts w:ascii="Consolas" w:hAnsi="Consolas" w:cs="Courier New"/>
          <w:color w:val="666600"/>
          <w:sz w:val="17"/>
          <w:szCs w:val="17"/>
        </w:rPr>
        <w:t>)</w:t>
      </w:r>
    </w:p>
    <w:p w14:paraId="51DD77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14. </w:t>
      </w:r>
      <w:r>
        <w:rPr>
          <w:rFonts w:ascii="Consolas" w:hAnsi="Consolas" w:cs="Courier New"/>
          <w:color w:val="000000"/>
          <w:sz w:val="17"/>
          <w:szCs w:val="17"/>
        </w:rPr>
        <w:t>audio</w:t>
      </w:r>
      <w:r>
        <w:rPr>
          <w:rFonts w:ascii="Consolas" w:hAnsi="Consolas" w:cs="Courier New"/>
          <w:color w:val="666600"/>
          <w:sz w:val="17"/>
          <w:szCs w:val="17"/>
        </w:rPr>
        <w:t>.</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CAP_PROP_POS_MSEC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8418A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15. </w:t>
      </w:r>
      <w:r>
        <w:rPr>
          <w:rFonts w:ascii="Consolas" w:hAnsi="Consolas" w:cs="Courier New"/>
          <w:color w:val="000000"/>
          <w:sz w:val="17"/>
          <w:szCs w:val="17"/>
        </w:rPr>
        <w:t xml:space="preserve">audio_frames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563EA3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16.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251D20F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17.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audio</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698572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ret</w:t>
      </w:r>
      <w:r>
        <w:rPr>
          <w:rFonts w:ascii="Consolas" w:hAnsi="Consolas" w:cs="Courier New"/>
          <w:color w:val="666600"/>
          <w:sz w:val="17"/>
          <w:szCs w:val="17"/>
        </w:rPr>
        <w:t>:</w:t>
      </w:r>
    </w:p>
    <w:p w14:paraId="3F8D28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19. </w:t>
      </w:r>
      <w:r>
        <w:rPr>
          <w:rFonts w:ascii="Consolas" w:hAnsi="Consolas" w:cs="Courier New"/>
          <w:color w:val="000000"/>
          <w:sz w:val="17"/>
          <w:szCs w:val="17"/>
        </w:rPr>
        <w:t xml:space="preserve">        </w:t>
      </w:r>
      <w:r>
        <w:rPr>
          <w:rFonts w:ascii="Consolas" w:hAnsi="Consolas" w:cs="Courier New"/>
          <w:color w:val="000088"/>
          <w:sz w:val="17"/>
          <w:szCs w:val="17"/>
        </w:rPr>
        <w:t>break</w:t>
      </w:r>
    </w:p>
    <w:p w14:paraId="25528F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20. </w:t>
      </w:r>
      <w:r>
        <w:rPr>
          <w:rFonts w:ascii="Consolas" w:hAnsi="Consolas" w:cs="Courier New"/>
          <w:color w:val="000000"/>
          <w:sz w:val="17"/>
          <w:szCs w:val="17"/>
        </w:rPr>
        <w:t>    audio_frames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6B69CD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21. </w:t>
      </w:r>
      <w:r>
        <w:rPr>
          <w:rFonts w:ascii="Consolas" w:hAnsi="Consolas" w:cs="Courier New"/>
          <w:color w:val="000000"/>
          <w:sz w:val="17"/>
          <w:szCs w:val="17"/>
        </w:rPr>
        <w:t> </w:t>
      </w:r>
    </w:p>
    <w:p w14:paraId="54F1E88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22. </w:t>
      </w:r>
      <w:r>
        <w:rPr>
          <w:rFonts w:ascii="Consolas" w:hAnsi="Consolas" w:cs="Courier New"/>
          <w:color w:val="880000"/>
          <w:sz w:val="17"/>
          <w:szCs w:val="17"/>
        </w:rPr>
        <w:t># Transcribe the audio using speech recognition</w:t>
      </w:r>
    </w:p>
    <w:p w14:paraId="5F727C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23. </w:t>
      </w:r>
      <w:r>
        <w:rPr>
          <w:rFonts w:ascii="Consolas" w:hAnsi="Consolas" w:cs="Courier New"/>
          <w:color w:val="000000"/>
          <w:sz w:val="17"/>
          <w:szCs w:val="17"/>
        </w:rPr>
        <w:t xml:space="preserve">r </w:t>
      </w:r>
      <w:r>
        <w:rPr>
          <w:rFonts w:ascii="Consolas" w:hAnsi="Consolas" w:cs="Courier New"/>
          <w:color w:val="666600"/>
          <w:sz w:val="17"/>
          <w:szCs w:val="17"/>
        </w:rPr>
        <w: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Recognizer</w:t>
      </w:r>
      <w:r>
        <w:rPr>
          <w:rFonts w:ascii="Consolas" w:hAnsi="Consolas" w:cs="Courier New"/>
          <w:color w:val="666600"/>
          <w:sz w:val="17"/>
          <w:szCs w:val="17"/>
        </w:rPr>
        <w:t>()</w:t>
      </w:r>
    </w:p>
    <w:p w14:paraId="461F253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24. </w:t>
      </w:r>
      <w:r>
        <w:rPr>
          <w:rFonts w:ascii="Consolas" w:hAnsi="Consolas" w:cs="Courier New"/>
          <w:color w:val="000000"/>
          <w:sz w:val="17"/>
          <w:szCs w:val="17"/>
        </w:rPr>
        <w:t xml:space="preserve">transcript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33E2E2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25. </w:t>
      </w:r>
      <w:r>
        <w:rPr>
          <w:rFonts w:ascii="Consolas" w:hAnsi="Consolas" w:cs="Courier New"/>
          <w:color w:val="000088"/>
          <w:sz w:val="17"/>
          <w:szCs w:val="17"/>
        </w:rPr>
        <w:t>for</w:t>
      </w:r>
      <w:r>
        <w:rPr>
          <w:rFonts w:ascii="Consolas" w:hAnsi="Consolas" w:cs="Courier New"/>
          <w:color w:val="000000"/>
          <w:sz w:val="17"/>
          <w:szCs w:val="17"/>
        </w:rPr>
        <w:t xml:space="preserve"> frame </w:t>
      </w:r>
      <w:r>
        <w:rPr>
          <w:rFonts w:ascii="Consolas" w:hAnsi="Consolas" w:cs="Courier New"/>
          <w:color w:val="000088"/>
          <w:sz w:val="17"/>
          <w:szCs w:val="17"/>
        </w:rPr>
        <w:t>in</w:t>
      </w:r>
      <w:r>
        <w:rPr>
          <w:rFonts w:ascii="Consolas" w:hAnsi="Consolas" w:cs="Courier New"/>
          <w:color w:val="000000"/>
          <w:sz w:val="17"/>
          <w:szCs w:val="17"/>
        </w:rPr>
        <w:t xml:space="preserve"> audio_frames</w:t>
      </w:r>
      <w:r>
        <w:rPr>
          <w:rFonts w:ascii="Consolas" w:hAnsi="Consolas" w:cs="Courier New"/>
          <w:color w:val="666600"/>
          <w:sz w:val="17"/>
          <w:szCs w:val="17"/>
        </w:rPr>
        <w:t>:</w:t>
      </w:r>
    </w:p>
    <w:p w14:paraId="220BD19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26. </w:t>
      </w:r>
      <w:r>
        <w:rPr>
          <w:rFonts w:ascii="Consolas" w:hAnsi="Consolas" w:cs="Courier New"/>
          <w:color w:val="000000"/>
          <w:sz w:val="17"/>
          <w:szCs w:val="17"/>
        </w:rPr>
        <w:t xml:space="preserve">    audio_data </w:t>
      </w:r>
      <w:r>
        <w:rPr>
          <w:rFonts w:ascii="Consolas" w:hAnsi="Consolas" w:cs="Courier New"/>
          <w:color w:val="666600"/>
          <w:sz w:val="17"/>
          <w:szCs w:val="17"/>
        </w:rPr>
        <w: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AudioData</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16000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3A7416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27. </w:t>
      </w:r>
      <w:r>
        <w:rPr>
          <w:rFonts w:ascii="Consolas" w:hAnsi="Consolas" w:cs="Courier New"/>
          <w:color w:val="000000"/>
          <w:sz w:val="17"/>
          <w:szCs w:val="17"/>
        </w:rPr>
        <w:t xml:space="preserve">    </w:t>
      </w:r>
      <w:r>
        <w:rPr>
          <w:rFonts w:ascii="Consolas" w:hAnsi="Consolas" w:cs="Courier New"/>
          <w:color w:val="000088"/>
          <w:sz w:val="17"/>
          <w:szCs w:val="17"/>
        </w:rPr>
        <w:t>try</w:t>
      </w:r>
      <w:r>
        <w:rPr>
          <w:rFonts w:ascii="Consolas" w:hAnsi="Consolas" w:cs="Courier New"/>
          <w:color w:val="666600"/>
          <w:sz w:val="17"/>
          <w:szCs w:val="17"/>
        </w:rPr>
        <w:t>:</w:t>
      </w:r>
    </w:p>
    <w:p w14:paraId="12A034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28. </w:t>
      </w:r>
      <w:r>
        <w:rPr>
          <w:rFonts w:ascii="Consolas" w:hAnsi="Consolas" w:cs="Courier New"/>
          <w:color w:val="000000"/>
          <w:sz w:val="17"/>
          <w:szCs w:val="17"/>
        </w:rPr>
        <w:t xml:space="preserve">        transcript </w:t>
      </w:r>
      <w:r>
        <w:rPr>
          <w:rFonts w:ascii="Consolas" w:hAnsi="Consolas" w:cs="Courier New"/>
          <w:color w:val="666600"/>
          <w:sz w:val="17"/>
          <w:szCs w:val="17"/>
        </w:rPr>
        <w:t>+=</w:t>
      </w:r>
      <w:r>
        <w:rPr>
          <w:rFonts w:ascii="Consolas" w:hAnsi="Consolas" w:cs="Courier New"/>
          <w:color w:val="000000"/>
          <w:sz w:val="17"/>
          <w:szCs w:val="17"/>
        </w:rPr>
        <w:t xml:space="preserve"> r</w:t>
      </w:r>
      <w:r>
        <w:rPr>
          <w:rFonts w:ascii="Consolas" w:hAnsi="Consolas" w:cs="Courier New"/>
          <w:color w:val="666600"/>
          <w:sz w:val="17"/>
          <w:szCs w:val="17"/>
        </w:rPr>
        <w:t>.</w:t>
      </w:r>
      <w:r>
        <w:rPr>
          <w:rFonts w:ascii="Consolas" w:hAnsi="Consolas" w:cs="Courier New"/>
          <w:color w:val="000000"/>
          <w:sz w:val="17"/>
          <w:szCs w:val="17"/>
        </w:rPr>
        <w:t>recognize_google</w:t>
      </w:r>
      <w:r>
        <w:rPr>
          <w:rFonts w:ascii="Consolas" w:hAnsi="Consolas" w:cs="Courier New"/>
          <w:color w:val="666600"/>
          <w:sz w:val="17"/>
          <w:szCs w:val="17"/>
        </w:rPr>
        <w:t>(</w:t>
      </w:r>
      <w:r>
        <w:rPr>
          <w:rFonts w:ascii="Consolas" w:hAnsi="Consolas" w:cs="Courier New"/>
          <w:color w:val="000000"/>
          <w:sz w:val="17"/>
          <w:szCs w:val="17"/>
        </w:rPr>
        <w:t>audio_data</w:t>
      </w:r>
      <w:r>
        <w:rPr>
          <w:rFonts w:ascii="Consolas" w:hAnsi="Consolas" w:cs="Courier New"/>
          <w:color w:val="666600"/>
          <w:sz w:val="17"/>
          <w:szCs w:val="17"/>
        </w:rPr>
        <w:t>,</w:t>
      </w:r>
      <w:r>
        <w:rPr>
          <w:rFonts w:ascii="Consolas" w:hAnsi="Consolas" w:cs="Courier New"/>
          <w:color w:val="000000"/>
          <w:sz w:val="17"/>
          <w:szCs w:val="17"/>
        </w:rPr>
        <w:t xml:space="preserve"> language</w:t>
      </w:r>
      <w:r>
        <w:rPr>
          <w:rFonts w:ascii="Consolas" w:hAnsi="Consolas" w:cs="Courier New"/>
          <w:color w:val="666600"/>
          <w:sz w:val="17"/>
          <w:szCs w:val="17"/>
        </w:rPr>
        <w:t>=</w:t>
      </w:r>
      <w:r>
        <w:rPr>
          <w:rFonts w:ascii="Consolas" w:hAnsi="Consolas" w:cs="Courier New"/>
          <w:color w:val="008800"/>
          <w:sz w:val="17"/>
          <w:szCs w:val="17"/>
        </w:rPr>
        <w:t>"en-US"</w:t>
      </w:r>
      <w:r>
        <w:rPr>
          <w:rFonts w:ascii="Consolas" w:hAnsi="Consolas" w:cs="Courier New"/>
          <w:color w:val="666600"/>
          <w:sz w:val="17"/>
          <w:szCs w:val="17"/>
        </w:rPr>
        <w:t>)</w:t>
      </w:r>
    </w:p>
    <w:p w14:paraId="27147B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29. </w:t>
      </w:r>
      <w:r>
        <w:rPr>
          <w:rFonts w:ascii="Consolas" w:hAnsi="Consolas" w:cs="Courier New"/>
          <w:color w:val="000000"/>
          <w:sz w:val="17"/>
          <w:szCs w:val="17"/>
        </w:rPr>
        <w:t xml:space="preserve">    </w:t>
      </w:r>
      <w:r>
        <w:rPr>
          <w:rFonts w:ascii="Consolas" w:hAnsi="Consolas" w:cs="Courier New"/>
          <w:color w:val="000088"/>
          <w:sz w:val="17"/>
          <w:szCs w:val="17"/>
        </w:rPr>
        <w:t>except</w:t>
      </w:r>
      <w:r>
        <w:rPr>
          <w:rFonts w:ascii="Consolas" w:hAnsi="Consolas" w:cs="Courier New"/>
          <w:color w:val="000000"/>
          <w:sz w:val="17"/>
          <w:szCs w:val="17"/>
        </w:rPr>
        <w:t xml:space="preserve"> sr</w:t>
      </w:r>
      <w:r>
        <w:rPr>
          <w:rFonts w:ascii="Consolas" w:hAnsi="Consolas" w:cs="Courier New"/>
          <w:color w:val="666600"/>
          <w:sz w:val="17"/>
          <w:szCs w:val="17"/>
        </w:rPr>
        <w:t>.</w:t>
      </w:r>
      <w:r>
        <w:rPr>
          <w:rFonts w:ascii="Consolas" w:hAnsi="Consolas" w:cs="Courier New"/>
          <w:color w:val="660066"/>
          <w:sz w:val="17"/>
          <w:szCs w:val="17"/>
        </w:rPr>
        <w:t>UnknownValueError</w:t>
      </w:r>
      <w:r>
        <w:rPr>
          <w:rFonts w:ascii="Consolas" w:hAnsi="Consolas" w:cs="Courier New"/>
          <w:color w:val="666600"/>
          <w:sz w:val="17"/>
          <w:szCs w:val="17"/>
        </w:rPr>
        <w:t>:</w:t>
      </w:r>
    </w:p>
    <w:p w14:paraId="57D297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30. </w:t>
      </w:r>
      <w:r>
        <w:rPr>
          <w:rFonts w:ascii="Consolas" w:hAnsi="Consolas" w:cs="Courier New"/>
          <w:color w:val="000000"/>
          <w:sz w:val="17"/>
          <w:szCs w:val="17"/>
        </w:rPr>
        <w:t xml:space="preserve">        </w:t>
      </w:r>
      <w:r>
        <w:rPr>
          <w:rFonts w:ascii="Consolas" w:hAnsi="Consolas" w:cs="Courier New"/>
          <w:color w:val="000088"/>
          <w:sz w:val="17"/>
          <w:szCs w:val="17"/>
        </w:rPr>
        <w:t>pass</w:t>
      </w:r>
    </w:p>
    <w:p w14:paraId="450AAD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31. </w:t>
      </w:r>
      <w:r>
        <w:rPr>
          <w:rFonts w:ascii="Consolas" w:hAnsi="Consolas" w:cs="Courier New"/>
          <w:color w:val="000000"/>
          <w:sz w:val="17"/>
          <w:szCs w:val="17"/>
        </w:rPr>
        <w:t> </w:t>
      </w:r>
    </w:p>
    <w:p w14:paraId="45A4EFA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32. </w:t>
      </w:r>
      <w:r>
        <w:rPr>
          <w:rFonts w:ascii="Consolas" w:hAnsi="Consolas" w:cs="Courier New"/>
          <w:color w:val="880000"/>
          <w:sz w:val="17"/>
          <w:szCs w:val="17"/>
        </w:rPr>
        <w:t># Analyze the transcript using natural language processing</w:t>
      </w:r>
    </w:p>
    <w:p w14:paraId="638AA2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33. </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pipeline</w:t>
      </w:r>
      <w:r>
        <w:rPr>
          <w:rFonts w:ascii="Consolas" w:hAnsi="Consolas" w:cs="Courier New"/>
          <w:color w:val="666600"/>
          <w:sz w:val="17"/>
          <w:szCs w:val="17"/>
        </w:rPr>
        <w:t>(</w:t>
      </w:r>
      <w:r>
        <w:rPr>
          <w:rFonts w:ascii="Consolas" w:hAnsi="Consolas" w:cs="Courier New"/>
          <w:color w:val="008800"/>
          <w:sz w:val="17"/>
          <w:szCs w:val="17"/>
        </w:rPr>
        <w:t>"sentiment-analysis"</w:t>
      </w:r>
      <w:r>
        <w:rPr>
          <w:rFonts w:ascii="Consolas" w:hAnsi="Consolas" w:cs="Courier New"/>
          <w:color w:val="666600"/>
          <w:sz w:val="17"/>
          <w:szCs w:val="17"/>
        </w:rPr>
        <w:t>)</w:t>
      </w:r>
    </w:p>
    <w:p w14:paraId="587A71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34. </w:t>
      </w:r>
      <w:r>
        <w:rPr>
          <w:rFonts w:ascii="Consolas" w:hAnsi="Consolas" w:cs="Courier New"/>
          <w:color w:val="000000"/>
          <w:sz w:val="17"/>
          <w:szCs w:val="17"/>
        </w:rPr>
        <w:t xml:space="preserve">sentiment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transcript</w:t>
      </w:r>
      <w:r>
        <w:rPr>
          <w:rFonts w:ascii="Consolas" w:hAnsi="Consolas" w:cs="Courier New"/>
          <w:color w:val="666600"/>
          <w:sz w:val="17"/>
          <w:szCs w:val="17"/>
        </w:rPr>
        <w:t>)</w:t>
      </w:r>
    </w:p>
    <w:p w14:paraId="6C70814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35. </w:t>
      </w:r>
      <w:r>
        <w:rPr>
          <w:rFonts w:ascii="Consolas" w:hAnsi="Consolas" w:cs="Courier New"/>
          <w:color w:val="000000"/>
          <w:sz w:val="17"/>
          <w:szCs w:val="17"/>
        </w:rPr>
        <w:t> </w:t>
      </w:r>
    </w:p>
    <w:p w14:paraId="331D9E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36. </w:t>
      </w:r>
      <w:r>
        <w:rPr>
          <w:rFonts w:ascii="Consolas" w:hAnsi="Consolas" w:cs="Courier New"/>
          <w:color w:val="880000"/>
          <w:sz w:val="17"/>
          <w:szCs w:val="17"/>
        </w:rPr>
        <w:t># Generate a summary of the video</w:t>
      </w:r>
    </w:p>
    <w:p w14:paraId="1246FC3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37. </w:t>
      </w:r>
      <w:r>
        <w:rPr>
          <w:rFonts w:ascii="Consolas" w:hAnsi="Consolas" w:cs="Courier New"/>
          <w:color w:val="000000"/>
          <w:sz w:val="17"/>
          <w:szCs w:val="17"/>
        </w:rPr>
        <w:t xml:space="preserve">summary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4846FA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38. </w:t>
      </w:r>
      <w:r>
        <w:rPr>
          <w:rFonts w:ascii="Consolas" w:hAnsi="Consolas" w:cs="Courier New"/>
          <w:color w:val="000088"/>
          <w:sz w:val="17"/>
          <w:szCs w:val="17"/>
        </w:rPr>
        <w:t>for</w:t>
      </w:r>
      <w:r>
        <w:rPr>
          <w:rFonts w:ascii="Consolas" w:hAnsi="Consolas" w:cs="Courier New"/>
          <w:color w:val="000000"/>
          <w:sz w:val="17"/>
          <w:szCs w:val="17"/>
        </w:rPr>
        <w:t xml:space="preserve"> sentence </w:t>
      </w:r>
      <w:r>
        <w:rPr>
          <w:rFonts w:ascii="Consolas" w:hAnsi="Consolas" w:cs="Courier New"/>
          <w:color w:val="000088"/>
          <w:sz w:val="17"/>
          <w:szCs w:val="17"/>
        </w:rPr>
        <w:t>in</w:t>
      </w:r>
      <w:r>
        <w:rPr>
          <w:rFonts w:ascii="Consolas" w:hAnsi="Consolas" w:cs="Courier New"/>
          <w:color w:val="000000"/>
          <w:sz w:val="17"/>
          <w:szCs w:val="17"/>
        </w:rPr>
        <w:t xml:space="preserve"> transcript</w:t>
      </w:r>
      <w:r>
        <w:rPr>
          <w:rFonts w:ascii="Consolas" w:hAnsi="Consolas" w:cs="Courier New"/>
          <w:color w:val="666600"/>
          <w:sz w:val="17"/>
          <w:szCs w:val="17"/>
        </w:rPr>
        <w:t>.</w:t>
      </w:r>
      <w:r>
        <w:rPr>
          <w:rFonts w:ascii="Consolas" w:hAnsi="Consolas" w:cs="Courier New"/>
          <w:color w:val="000000"/>
          <w:sz w:val="17"/>
          <w:szCs w:val="17"/>
        </w:rPr>
        <w:t>split</w:t>
      </w:r>
      <w:r>
        <w:rPr>
          <w:rFonts w:ascii="Consolas" w:hAnsi="Consolas" w:cs="Courier New"/>
          <w:color w:val="666600"/>
          <w:sz w:val="17"/>
          <w:szCs w:val="17"/>
        </w:rPr>
        <w:t>(</w:t>
      </w:r>
      <w:r>
        <w:rPr>
          <w:rFonts w:ascii="Consolas" w:hAnsi="Consolas" w:cs="Courier New"/>
          <w:color w:val="008800"/>
          <w:sz w:val="17"/>
          <w:szCs w:val="17"/>
        </w:rPr>
        <w:t>"."</w:t>
      </w:r>
      <w:r>
        <w:rPr>
          <w:rFonts w:ascii="Consolas" w:hAnsi="Consolas" w:cs="Courier New"/>
          <w:color w:val="666600"/>
          <w:sz w:val="17"/>
          <w:szCs w:val="17"/>
        </w:rPr>
        <w:t>):</w:t>
      </w:r>
    </w:p>
    <w:p w14:paraId="65F40C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39. </w:t>
      </w:r>
      <w:r>
        <w:rPr>
          <w:rFonts w:ascii="Consolas" w:hAnsi="Consolas" w:cs="Courier New"/>
          <w:color w:val="000000"/>
          <w:sz w:val="17"/>
          <w:szCs w:val="17"/>
        </w:rPr>
        <w:t xml:space="preserve">    summary </w:t>
      </w:r>
      <w:r>
        <w:rPr>
          <w:rFonts w:ascii="Consolas" w:hAnsi="Consolas" w:cs="Courier New"/>
          <w:color w:val="666600"/>
          <w:sz w:val="17"/>
          <w:szCs w:val="17"/>
        </w:rPr>
        <w:t>+=</w:t>
      </w:r>
      <w:r>
        <w:rPr>
          <w:rFonts w:ascii="Consolas" w:hAnsi="Consolas" w:cs="Courier New"/>
          <w:color w:val="000000"/>
          <w:sz w:val="17"/>
          <w:szCs w:val="17"/>
        </w:rPr>
        <w:t xml:space="preserve"> sentence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 "</w:t>
      </w:r>
    </w:p>
    <w:p w14:paraId="5E814E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40. </w:t>
      </w:r>
      <w:r>
        <w:rPr>
          <w:rFonts w:ascii="Consolas" w:hAnsi="Consolas" w:cs="Courier New"/>
          <w:color w:val="000000"/>
          <w:sz w:val="17"/>
          <w:szCs w:val="17"/>
        </w:rPr>
        <w:t> </w:t>
      </w:r>
    </w:p>
    <w:p w14:paraId="21BD18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41. </w:t>
      </w:r>
      <w:r>
        <w:rPr>
          <w:rFonts w:ascii="Consolas" w:hAnsi="Consolas" w:cs="Courier New"/>
          <w:color w:val="880000"/>
          <w:sz w:val="17"/>
          <w:szCs w:val="17"/>
        </w:rPr>
        <w:t># Speak about the video using text-to-speech</w:t>
      </w:r>
    </w:p>
    <w:p w14:paraId="6E51DCD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42. </w:t>
      </w:r>
      <w:r>
        <w:rPr>
          <w:rFonts w:ascii="Consolas" w:hAnsi="Consolas" w:cs="Courier New"/>
          <w:color w:val="000088"/>
          <w:sz w:val="17"/>
          <w:szCs w:val="17"/>
        </w:rPr>
        <w:t>from</w:t>
      </w:r>
      <w:r>
        <w:rPr>
          <w:rFonts w:ascii="Consolas" w:hAnsi="Consolas" w:cs="Courier New"/>
          <w:color w:val="000000"/>
          <w:sz w:val="17"/>
          <w:szCs w:val="17"/>
        </w:rPr>
        <w:t xml:space="preserve"> gtts </w:t>
      </w:r>
      <w:r>
        <w:rPr>
          <w:rFonts w:ascii="Consolas" w:hAnsi="Consolas" w:cs="Courier New"/>
          <w:color w:val="000088"/>
          <w:sz w:val="17"/>
          <w:szCs w:val="17"/>
        </w:rPr>
        <w:t>import</w:t>
      </w:r>
      <w:r>
        <w:rPr>
          <w:rFonts w:ascii="Consolas" w:hAnsi="Consolas" w:cs="Courier New"/>
          <w:color w:val="000000"/>
          <w:sz w:val="17"/>
          <w:szCs w:val="17"/>
        </w:rPr>
        <w:t xml:space="preserve"> gTTS</w:t>
      </w:r>
    </w:p>
    <w:p w14:paraId="5592A7B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43. </w:t>
      </w:r>
      <w:r>
        <w:rPr>
          <w:rFonts w:ascii="Consolas" w:hAnsi="Consolas" w:cs="Courier New"/>
          <w:color w:val="000000"/>
          <w:sz w:val="17"/>
          <w:szCs w:val="17"/>
        </w:rPr>
        <w:t xml:space="preserve">tts </w:t>
      </w:r>
      <w:r>
        <w:rPr>
          <w:rFonts w:ascii="Consolas" w:hAnsi="Consolas" w:cs="Courier New"/>
          <w:color w:val="666600"/>
          <w:sz w:val="17"/>
          <w:szCs w:val="17"/>
        </w:rPr>
        <w:t>=</w:t>
      </w:r>
      <w:r>
        <w:rPr>
          <w:rFonts w:ascii="Consolas" w:hAnsi="Consolas" w:cs="Courier New"/>
          <w:color w:val="000000"/>
          <w:sz w:val="17"/>
          <w:szCs w:val="17"/>
        </w:rPr>
        <w:t xml:space="preserve"> gTTS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 xml:space="preserve"> lang</w:t>
      </w:r>
      <w:r>
        <w:rPr>
          <w:rFonts w:ascii="Consolas" w:hAnsi="Consolas" w:cs="Courier New"/>
          <w:color w:val="666600"/>
          <w:sz w:val="17"/>
          <w:szCs w:val="17"/>
        </w:rPr>
        <w:t>=</w:t>
      </w:r>
      <w:r>
        <w:rPr>
          <w:rFonts w:ascii="Consolas" w:hAnsi="Consolas" w:cs="Courier New"/>
          <w:color w:val="008800"/>
          <w:sz w:val="17"/>
          <w:szCs w:val="17"/>
        </w:rPr>
        <w:t>'en'</w:t>
      </w:r>
      <w:r>
        <w:rPr>
          <w:rFonts w:ascii="Consolas" w:hAnsi="Consolas" w:cs="Courier New"/>
          <w:color w:val="666600"/>
          <w:sz w:val="17"/>
          <w:szCs w:val="17"/>
        </w:rPr>
        <w:t>)</w:t>
      </w:r>
    </w:p>
    <w:p w14:paraId="763999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44. </w:t>
      </w:r>
      <w:r>
        <w:rPr>
          <w:rFonts w:ascii="Consolas" w:hAnsi="Consolas" w:cs="Courier New"/>
          <w:color w:val="000000"/>
          <w:sz w:val="17"/>
          <w:szCs w:val="17"/>
        </w:rPr>
        <w:t>tts</w:t>
      </w:r>
      <w:r>
        <w:rPr>
          <w:rFonts w:ascii="Consolas" w:hAnsi="Consolas" w:cs="Courier New"/>
          <w:color w:val="666600"/>
          <w:sz w:val="17"/>
          <w:szCs w:val="17"/>
        </w:rPr>
        <w:t>.</w:t>
      </w:r>
      <w:r>
        <w:rPr>
          <w:rFonts w:ascii="Consolas" w:hAnsi="Consolas" w:cs="Courier New"/>
          <w:color w:val="000000"/>
          <w:sz w:val="17"/>
          <w:szCs w:val="17"/>
        </w:rPr>
        <w:t>save</w:t>
      </w:r>
      <w:r>
        <w:rPr>
          <w:rFonts w:ascii="Consolas" w:hAnsi="Consolas" w:cs="Courier New"/>
          <w:color w:val="666600"/>
          <w:sz w:val="17"/>
          <w:szCs w:val="17"/>
        </w:rPr>
        <w:t>(</w:t>
      </w:r>
      <w:r>
        <w:rPr>
          <w:rFonts w:ascii="Consolas" w:hAnsi="Consolas" w:cs="Courier New"/>
          <w:color w:val="008800"/>
          <w:sz w:val="17"/>
          <w:szCs w:val="17"/>
        </w:rPr>
        <w:t>"summary.mp3"</w:t>
      </w:r>
      <w:r>
        <w:rPr>
          <w:rFonts w:ascii="Consolas" w:hAnsi="Consolas" w:cs="Courier New"/>
          <w:color w:val="666600"/>
          <w:sz w:val="17"/>
          <w:szCs w:val="17"/>
        </w:rPr>
        <w:t>)</w:t>
      </w:r>
    </w:p>
    <w:p w14:paraId="1AC6C5F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45. </w:t>
      </w:r>
      <w:r>
        <w:rPr>
          <w:rFonts w:ascii="Consolas" w:hAnsi="Consolas" w:cs="Courier New"/>
          <w:color w:val="000000"/>
          <w:sz w:val="17"/>
          <w:szCs w:val="17"/>
        </w:rPr>
        <w:t> </w:t>
      </w:r>
    </w:p>
    <w:p w14:paraId="56A696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46. </w:t>
      </w:r>
      <w:r>
        <w:rPr>
          <w:rFonts w:ascii="Consolas" w:hAnsi="Consolas" w:cs="Courier New"/>
          <w:color w:val="880000"/>
          <w:sz w:val="17"/>
          <w:szCs w:val="17"/>
        </w:rPr>
        <w:t># Play the summary</w:t>
      </w:r>
    </w:p>
    <w:p w14:paraId="4FEFA99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47. </w:t>
      </w:r>
      <w:r>
        <w:rPr>
          <w:rFonts w:ascii="Consolas" w:hAnsi="Consolas" w:cs="Courier New"/>
          <w:color w:val="000088"/>
          <w:sz w:val="17"/>
          <w:szCs w:val="17"/>
        </w:rPr>
        <w:t>from</w:t>
      </w:r>
      <w:r>
        <w:rPr>
          <w:rFonts w:ascii="Consolas" w:hAnsi="Consolas" w:cs="Courier New"/>
          <w:color w:val="000000"/>
          <w:sz w:val="17"/>
          <w:szCs w:val="17"/>
        </w:rPr>
        <w:t xml:space="preserve"> pygame </w:t>
      </w:r>
      <w:r>
        <w:rPr>
          <w:rFonts w:ascii="Consolas" w:hAnsi="Consolas" w:cs="Courier New"/>
          <w:color w:val="000088"/>
          <w:sz w:val="17"/>
          <w:szCs w:val="17"/>
        </w:rPr>
        <w:t>import</w:t>
      </w:r>
      <w:r>
        <w:rPr>
          <w:rFonts w:ascii="Consolas" w:hAnsi="Consolas" w:cs="Courier New"/>
          <w:color w:val="000000"/>
          <w:sz w:val="17"/>
          <w:szCs w:val="17"/>
        </w:rPr>
        <w:t xml:space="preserve"> mixer</w:t>
      </w:r>
    </w:p>
    <w:p w14:paraId="384AD76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48. </w:t>
      </w:r>
      <w:r>
        <w:rPr>
          <w:rFonts w:ascii="Consolas" w:hAnsi="Consolas" w:cs="Courier New"/>
          <w:color w:val="000000"/>
          <w:sz w:val="17"/>
          <w:szCs w:val="17"/>
        </w:rPr>
        <w:t>mixer</w:t>
      </w:r>
      <w:r>
        <w:rPr>
          <w:rFonts w:ascii="Consolas" w:hAnsi="Consolas" w:cs="Courier New"/>
          <w:color w:val="666600"/>
          <w:sz w:val="17"/>
          <w:szCs w:val="17"/>
        </w:rPr>
        <w:t>.</w:t>
      </w:r>
      <w:r>
        <w:rPr>
          <w:rFonts w:ascii="Consolas" w:hAnsi="Consolas" w:cs="Courier New"/>
          <w:color w:val="000000"/>
          <w:sz w:val="17"/>
          <w:szCs w:val="17"/>
        </w:rPr>
        <w:t>init</w:t>
      </w:r>
      <w:r>
        <w:rPr>
          <w:rFonts w:ascii="Consolas" w:hAnsi="Consolas" w:cs="Courier New"/>
          <w:color w:val="666600"/>
          <w:sz w:val="17"/>
          <w:szCs w:val="17"/>
        </w:rPr>
        <w:t>()</w:t>
      </w:r>
    </w:p>
    <w:p w14:paraId="2A3695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49. </w:t>
      </w:r>
      <w:r>
        <w:rPr>
          <w:rFonts w:ascii="Consolas" w:hAnsi="Consolas" w:cs="Courier New"/>
          <w:color w:val="000000"/>
          <w:sz w:val="17"/>
          <w:szCs w:val="17"/>
        </w:rPr>
        <w:t>mixer</w:t>
      </w:r>
      <w:r>
        <w:rPr>
          <w:rFonts w:ascii="Consolas" w:hAnsi="Consolas" w:cs="Courier New"/>
          <w:color w:val="666600"/>
          <w:sz w:val="17"/>
          <w:szCs w:val="17"/>
        </w:rPr>
        <w:t>.</w:t>
      </w:r>
      <w:r>
        <w:rPr>
          <w:rFonts w:ascii="Consolas" w:hAnsi="Consolas" w:cs="Courier New"/>
          <w:color w:val="000000"/>
          <w:sz w:val="17"/>
          <w:szCs w:val="17"/>
        </w:rPr>
        <w:t>music</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"summary.mp3"</w:t>
      </w:r>
      <w:r>
        <w:rPr>
          <w:rFonts w:ascii="Consolas" w:hAnsi="Consolas" w:cs="Courier New"/>
          <w:color w:val="666600"/>
          <w:sz w:val="17"/>
          <w:szCs w:val="17"/>
        </w:rPr>
        <w:t>)</w:t>
      </w:r>
    </w:p>
    <w:p w14:paraId="0B1D14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50. </w:t>
      </w:r>
      <w:r>
        <w:rPr>
          <w:rFonts w:ascii="Consolas" w:hAnsi="Consolas" w:cs="Courier New"/>
          <w:color w:val="000000"/>
          <w:sz w:val="17"/>
          <w:szCs w:val="17"/>
        </w:rPr>
        <w:t>mixer</w:t>
      </w:r>
      <w:r>
        <w:rPr>
          <w:rFonts w:ascii="Consolas" w:hAnsi="Consolas" w:cs="Courier New"/>
          <w:color w:val="666600"/>
          <w:sz w:val="17"/>
          <w:szCs w:val="17"/>
        </w:rPr>
        <w:t>.</w:t>
      </w:r>
      <w:r>
        <w:rPr>
          <w:rFonts w:ascii="Consolas" w:hAnsi="Consolas" w:cs="Courier New"/>
          <w:color w:val="000000"/>
          <w:sz w:val="17"/>
          <w:szCs w:val="17"/>
        </w:rPr>
        <w:t>music</w:t>
      </w:r>
      <w:r>
        <w:rPr>
          <w:rFonts w:ascii="Consolas" w:hAnsi="Consolas" w:cs="Courier New"/>
          <w:color w:val="666600"/>
          <w:sz w:val="17"/>
          <w:szCs w:val="17"/>
        </w:rPr>
        <w:t>.</w:t>
      </w:r>
      <w:r>
        <w:rPr>
          <w:rFonts w:ascii="Consolas" w:hAnsi="Consolas" w:cs="Courier New"/>
          <w:color w:val="000000"/>
          <w:sz w:val="17"/>
          <w:szCs w:val="17"/>
        </w:rPr>
        <w:t>play</w:t>
      </w:r>
      <w:r>
        <w:rPr>
          <w:rFonts w:ascii="Consolas" w:hAnsi="Consolas" w:cs="Courier New"/>
          <w:color w:val="666600"/>
          <w:sz w:val="17"/>
          <w:szCs w:val="17"/>
        </w:rPr>
        <w:t>()</w:t>
      </w:r>
    </w:p>
    <w:p w14:paraId="759B686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 51. </w:t>
      </w:r>
    </w:p>
    <w:p w14:paraId="6601D6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52. </w:t>
      </w:r>
      <w:r>
        <w:rPr>
          <w:rFonts w:ascii="Consolas" w:hAnsi="Consolas" w:cs="Courier New"/>
          <w:color w:val="000088"/>
          <w:sz w:val="17"/>
          <w:szCs w:val="17"/>
        </w:rPr>
        <w:t>import</w:t>
      </w:r>
      <w:r>
        <w:rPr>
          <w:rFonts w:ascii="Consolas" w:hAnsi="Consolas" w:cs="Courier New"/>
          <w:color w:val="000000"/>
          <w:sz w:val="17"/>
          <w:szCs w:val="17"/>
        </w:rPr>
        <w:t xml:space="preserve"> googleapiclient</w:t>
      </w:r>
      <w:r>
        <w:rPr>
          <w:rFonts w:ascii="Consolas" w:hAnsi="Consolas" w:cs="Courier New"/>
          <w:color w:val="666600"/>
          <w:sz w:val="17"/>
          <w:szCs w:val="17"/>
        </w:rPr>
        <w:t>.</w:t>
      </w:r>
      <w:r>
        <w:rPr>
          <w:rFonts w:ascii="Consolas" w:hAnsi="Consolas" w:cs="Courier New"/>
          <w:color w:val="000000"/>
          <w:sz w:val="17"/>
          <w:szCs w:val="17"/>
        </w:rPr>
        <w:t>discovery</w:t>
      </w:r>
    </w:p>
    <w:p w14:paraId="6F9ECD8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53. </w:t>
      </w:r>
      <w:r>
        <w:rPr>
          <w:rFonts w:ascii="Consolas" w:hAnsi="Consolas" w:cs="Courier New"/>
          <w:color w:val="000000"/>
          <w:sz w:val="17"/>
          <w:szCs w:val="17"/>
        </w:rPr>
        <w:t> </w:t>
      </w:r>
    </w:p>
    <w:p w14:paraId="3A40DF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54. </w:t>
      </w:r>
      <w:r>
        <w:rPr>
          <w:rFonts w:ascii="Consolas" w:hAnsi="Consolas" w:cs="Courier New"/>
          <w:color w:val="880000"/>
          <w:sz w:val="17"/>
          <w:szCs w:val="17"/>
        </w:rPr>
        <w:t># Define a function to analyze a YouTube video</w:t>
      </w:r>
    </w:p>
    <w:p w14:paraId="65BD02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55. </w:t>
      </w:r>
      <w:r>
        <w:rPr>
          <w:rFonts w:ascii="Consolas" w:hAnsi="Consolas" w:cs="Courier New"/>
          <w:color w:val="000088"/>
          <w:sz w:val="17"/>
          <w:szCs w:val="17"/>
        </w:rPr>
        <w:t>def</w:t>
      </w:r>
      <w:r>
        <w:rPr>
          <w:rFonts w:ascii="Consolas" w:hAnsi="Consolas" w:cs="Courier New"/>
          <w:color w:val="000000"/>
          <w:sz w:val="17"/>
          <w:szCs w:val="17"/>
        </w:rPr>
        <w:t xml:space="preserve"> analyze_youtube_video</w:t>
      </w:r>
      <w:r>
        <w:rPr>
          <w:rFonts w:ascii="Consolas" w:hAnsi="Consolas" w:cs="Courier New"/>
          <w:color w:val="666600"/>
          <w:sz w:val="17"/>
          <w:szCs w:val="17"/>
        </w:rPr>
        <w:t>(</w:t>
      </w:r>
      <w:r>
        <w:rPr>
          <w:rFonts w:ascii="Consolas" w:hAnsi="Consolas" w:cs="Courier New"/>
          <w:color w:val="000000"/>
          <w:sz w:val="17"/>
          <w:szCs w:val="17"/>
        </w:rPr>
        <w:t>video_id</w:t>
      </w:r>
      <w:r>
        <w:rPr>
          <w:rFonts w:ascii="Consolas" w:hAnsi="Consolas" w:cs="Courier New"/>
          <w:color w:val="666600"/>
          <w:sz w:val="17"/>
          <w:szCs w:val="17"/>
        </w:rPr>
        <w:t>):</w:t>
      </w:r>
    </w:p>
    <w:p w14:paraId="1F1C93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56. </w:t>
      </w:r>
      <w:r>
        <w:rPr>
          <w:rFonts w:ascii="Consolas" w:hAnsi="Consolas" w:cs="Courier New"/>
          <w:color w:val="000000"/>
          <w:sz w:val="17"/>
          <w:szCs w:val="17"/>
        </w:rPr>
        <w:t xml:space="preserve">    </w:t>
      </w:r>
      <w:r>
        <w:rPr>
          <w:rFonts w:ascii="Consolas" w:hAnsi="Consolas" w:cs="Courier New"/>
          <w:color w:val="880000"/>
          <w:sz w:val="17"/>
          <w:szCs w:val="17"/>
        </w:rPr>
        <w:t># Create a YouTube Data API client</w:t>
      </w:r>
    </w:p>
    <w:p w14:paraId="2647B1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57. </w:t>
      </w:r>
      <w:r>
        <w:rPr>
          <w:rFonts w:ascii="Consolas" w:hAnsi="Consolas" w:cs="Courier New"/>
          <w:color w:val="000000"/>
          <w:sz w:val="17"/>
          <w:szCs w:val="17"/>
        </w:rPr>
        <w:t xml:space="preserve">    youtube </w:t>
      </w:r>
      <w:r>
        <w:rPr>
          <w:rFonts w:ascii="Consolas" w:hAnsi="Consolas" w:cs="Courier New"/>
          <w:color w:val="666600"/>
          <w:sz w:val="17"/>
          <w:szCs w:val="17"/>
        </w:rPr>
        <w:t>=</w:t>
      </w:r>
      <w:r>
        <w:rPr>
          <w:rFonts w:ascii="Consolas" w:hAnsi="Consolas" w:cs="Courier New"/>
          <w:color w:val="000000"/>
          <w:sz w:val="17"/>
          <w:szCs w:val="17"/>
        </w:rPr>
        <w:t xml:space="preserve"> googleapiclient</w:t>
      </w:r>
      <w:r>
        <w:rPr>
          <w:rFonts w:ascii="Consolas" w:hAnsi="Consolas" w:cs="Courier New"/>
          <w:color w:val="666600"/>
          <w:sz w:val="17"/>
          <w:szCs w:val="17"/>
        </w:rPr>
        <w:t>.</w:t>
      </w:r>
      <w:r>
        <w:rPr>
          <w:rFonts w:ascii="Consolas" w:hAnsi="Consolas" w:cs="Courier New"/>
          <w:color w:val="000000"/>
          <w:sz w:val="17"/>
          <w:szCs w:val="17"/>
        </w:rPr>
        <w:t>discovery</w:t>
      </w:r>
      <w:r>
        <w:rPr>
          <w:rFonts w:ascii="Consolas" w:hAnsi="Consolas" w:cs="Courier New"/>
          <w:color w:val="666600"/>
          <w:sz w:val="17"/>
          <w:szCs w:val="17"/>
        </w:rPr>
        <w:t>.</w:t>
      </w:r>
      <w:r>
        <w:rPr>
          <w:rFonts w:ascii="Consolas" w:hAnsi="Consolas" w:cs="Courier New"/>
          <w:color w:val="000000"/>
          <w:sz w:val="17"/>
          <w:szCs w:val="17"/>
        </w:rPr>
        <w:t>build</w:t>
      </w:r>
      <w:r>
        <w:rPr>
          <w:rFonts w:ascii="Consolas" w:hAnsi="Consolas" w:cs="Courier New"/>
          <w:color w:val="666600"/>
          <w:sz w:val="17"/>
          <w:szCs w:val="17"/>
        </w:rPr>
        <w:t>(</w:t>
      </w:r>
      <w:r>
        <w:rPr>
          <w:rFonts w:ascii="Consolas" w:hAnsi="Consolas" w:cs="Courier New"/>
          <w:color w:val="008800"/>
          <w:sz w:val="17"/>
          <w:szCs w:val="17"/>
        </w:rPr>
        <w:t>'youtube'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'v3'</w:t>
      </w:r>
      <w:r>
        <w:rPr>
          <w:rFonts w:ascii="Consolas" w:hAnsi="Consolas" w:cs="Courier New"/>
          <w:color w:val="666600"/>
          <w:sz w:val="17"/>
          <w:szCs w:val="17"/>
        </w:rPr>
        <w:t>,</w:t>
      </w:r>
      <w:r>
        <w:rPr>
          <w:rFonts w:ascii="Consolas" w:hAnsi="Consolas" w:cs="Courier New"/>
          <w:color w:val="000000"/>
          <w:sz w:val="17"/>
          <w:szCs w:val="17"/>
        </w:rPr>
        <w:t xml:space="preserve"> developerKey</w:t>
      </w:r>
      <w:r>
        <w:rPr>
          <w:rFonts w:ascii="Consolas" w:hAnsi="Consolas" w:cs="Courier New"/>
          <w:color w:val="666600"/>
          <w:sz w:val="17"/>
          <w:szCs w:val="17"/>
        </w:rPr>
        <w:t>=</w:t>
      </w:r>
      <w:r>
        <w:rPr>
          <w:rFonts w:ascii="Consolas" w:hAnsi="Consolas" w:cs="Courier New"/>
          <w:color w:val="008800"/>
          <w:sz w:val="17"/>
          <w:szCs w:val="17"/>
        </w:rPr>
        <w:t>'YOUR_API_KEY'</w:t>
      </w:r>
      <w:r>
        <w:rPr>
          <w:rFonts w:ascii="Consolas" w:hAnsi="Consolas" w:cs="Courier New"/>
          <w:color w:val="666600"/>
          <w:sz w:val="17"/>
          <w:szCs w:val="17"/>
        </w:rPr>
        <w:t>)</w:t>
      </w:r>
    </w:p>
    <w:p w14:paraId="2777B2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58. </w:t>
      </w:r>
      <w:r>
        <w:rPr>
          <w:rFonts w:ascii="Consolas" w:hAnsi="Consolas" w:cs="Courier New"/>
          <w:color w:val="000000"/>
          <w:sz w:val="17"/>
          <w:szCs w:val="17"/>
        </w:rPr>
        <w:t xml:space="preserve">    </w:t>
      </w:r>
      <w:r>
        <w:rPr>
          <w:rFonts w:ascii="Consolas" w:hAnsi="Consolas" w:cs="Courier New"/>
          <w:color w:val="880000"/>
          <w:sz w:val="17"/>
          <w:szCs w:val="17"/>
        </w:rPr>
        <w:t># Retrieve the video metadata</w:t>
      </w:r>
    </w:p>
    <w:p w14:paraId="35F6A1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59. </w:t>
      </w:r>
      <w:r>
        <w:rPr>
          <w:rFonts w:ascii="Consolas" w:hAnsi="Consolas" w:cs="Courier New"/>
          <w:color w:val="000000"/>
          <w:sz w:val="17"/>
          <w:szCs w:val="17"/>
        </w:rPr>
        <w:t xml:space="preserve">    request </w:t>
      </w:r>
      <w:r>
        <w:rPr>
          <w:rFonts w:ascii="Consolas" w:hAnsi="Consolas" w:cs="Courier New"/>
          <w:color w:val="666600"/>
          <w:sz w:val="17"/>
          <w:szCs w:val="17"/>
        </w:rPr>
        <w:t>=</w:t>
      </w:r>
      <w:r>
        <w:rPr>
          <w:rFonts w:ascii="Consolas" w:hAnsi="Consolas" w:cs="Courier New"/>
          <w:color w:val="000000"/>
          <w:sz w:val="17"/>
          <w:szCs w:val="17"/>
        </w:rPr>
        <w:t xml:space="preserve"> youtube</w:t>
      </w:r>
      <w:r>
        <w:rPr>
          <w:rFonts w:ascii="Consolas" w:hAnsi="Consolas" w:cs="Courier New"/>
          <w:color w:val="666600"/>
          <w:sz w:val="17"/>
          <w:szCs w:val="17"/>
        </w:rPr>
        <w:t>.</w:t>
      </w:r>
      <w:r>
        <w:rPr>
          <w:rFonts w:ascii="Consolas" w:hAnsi="Consolas" w:cs="Courier New"/>
          <w:color w:val="000000"/>
          <w:sz w:val="17"/>
          <w:szCs w:val="17"/>
        </w:rPr>
        <w:t>videos</w:t>
      </w:r>
      <w:r>
        <w:rPr>
          <w:rFonts w:ascii="Consolas" w:hAnsi="Consolas" w:cs="Courier New"/>
          <w:color w:val="666600"/>
          <w:sz w:val="17"/>
          <w:szCs w:val="17"/>
        </w:rPr>
        <w:t>().</w:t>
      </w:r>
      <w:r>
        <w:rPr>
          <w:rFonts w:ascii="Consolas" w:hAnsi="Consolas" w:cs="Courier New"/>
          <w:color w:val="000000"/>
          <w:sz w:val="17"/>
          <w:szCs w:val="17"/>
        </w:rPr>
        <w:t>list</w:t>
      </w:r>
      <w:r>
        <w:rPr>
          <w:rFonts w:ascii="Consolas" w:hAnsi="Consolas" w:cs="Courier New"/>
          <w:color w:val="666600"/>
          <w:sz w:val="17"/>
          <w:szCs w:val="17"/>
        </w:rPr>
        <w:t>(</w:t>
      </w:r>
      <w:r>
        <w:rPr>
          <w:rFonts w:ascii="Consolas" w:hAnsi="Consolas" w:cs="Courier New"/>
          <w:color w:val="000000"/>
          <w:sz w:val="17"/>
          <w:szCs w:val="17"/>
        </w:rPr>
        <w:t>part</w:t>
      </w:r>
      <w:r>
        <w:rPr>
          <w:rFonts w:ascii="Consolas" w:hAnsi="Consolas" w:cs="Courier New"/>
          <w:color w:val="666600"/>
          <w:sz w:val="17"/>
          <w:szCs w:val="17"/>
        </w:rPr>
        <w:t>=</w:t>
      </w:r>
      <w:r>
        <w:rPr>
          <w:rFonts w:ascii="Consolas" w:hAnsi="Consolas" w:cs="Courier New"/>
          <w:color w:val="008800"/>
          <w:sz w:val="17"/>
          <w:szCs w:val="17"/>
        </w:rPr>
        <w:t>'snippet'</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video_id</w:t>
      </w:r>
      <w:r>
        <w:rPr>
          <w:rFonts w:ascii="Consolas" w:hAnsi="Consolas" w:cs="Courier New"/>
          <w:color w:val="666600"/>
          <w:sz w:val="17"/>
          <w:szCs w:val="17"/>
        </w:rPr>
        <w:t>)</w:t>
      </w:r>
    </w:p>
    <w:p w14:paraId="518FFA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60.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w:t>
      </w:r>
      <w:r>
        <w:rPr>
          <w:rFonts w:ascii="Consolas" w:hAnsi="Consolas" w:cs="Courier New"/>
          <w:color w:val="666600"/>
          <w:sz w:val="17"/>
          <w:szCs w:val="17"/>
        </w:rPr>
        <w:t>.</w:t>
      </w:r>
      <w:r>
        <w:rPr>
          <w:rFonts w:ascii="Consolas" w:hAnsi="Consolas" w:cs="Courier New"/>
          <w:color w:val="000000"/>
          <w:sz w:val="17"/>
          <w:szCs w:val="17"/>
        </w:rPr>
        <w:t>execute</w:t>
      </w:r>
      <w:r>
        <w:rPr>
          <w:rFonts w:ascii="Consolas" w:hAnsi="Consolas" w:cs="Courier New"/>
          <w:color w:val="666600"/>
          <w:sz w:val="17"/>
          <w:szCs w:val="17"/>
        </w:rPr>
        <w:t>()</w:t>
      </w:r>
    </w:p>
    <w:p w14:paraId="1B8AE5D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61. </w:t>
      </w:r>
      <w:r>
        <w:rPr>
          <w:rFonts w:ascii="Consolas" w:hAnsi="Consolas" w:cs="Courier New"/>
          <w:color w:val="000000"/>
          <w:sz w:val="17"/>
          <w:szCs w:val="17"/>
        </w:rPr>
        <w:t xml:space="preserve">    video_title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8800"/>
          <w:sz w:val="17"/>
          <w:szCs w:val="17"/>
        </w:rPr>
        <w:t>'items'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'snippet'</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p>
    <w:p w14:paraId="3A9FFF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62. </w:t>
      </w:r>
      <w:r>
        <w:rPr>
          <w:rFonts w:ascii="Consolas" w:hAnsi="Consolas" w:cs="Courier New"/>
          <w:color w:val="000000"/>
          <w:sz w:val="17"/>
          <w:szCs w:val="17"/>
        </w:rPr>
        <w:t xml:space="preserve">    video_description </w:t>
      </w:r>
      <w:r>
        <w:rPr>
          <w:rFonts w:ascii="Consolas" w:hAnsi="Consolas" w:cs="Courier New"/>
          <w:color w:val="666600"/>
          <w:sz w:val="17"/>
          <w:szCs w:val="17"/>
        </w:rPr>
        <w:t>=</w:t>
      </w:r>
      <w:r>
        <w:rPr>
          <w:rFonts w:ascii="Consolas" w:hAnsi="Consolas" w:cs="Courier New"/>
          <w:color w:val="000000"/>
          <w:sz w:val="17"/>
          <w:szCs w:val="17"/>
        </w:rPr>
        <w:t xml:space="preserve"> response</w:t>
      </w:r>
      <w:r>
        <w:rPr>
          <w:rFonts w:ascii="Consolas" w:hAnsi="Consolas" w:cs="Courier New"/>
          <w:color w:val="666600"/>
          <w:sz w:val="17"/>
          <w:szCs w:val="17"/>
        </w:rPr>
        <w:t>[</w:t>
      </w:r>
      <w:r>
        <w:rPr>
          <w:rFonts w:ascii="Consolas" w:hAnsi="Consolas" w:cs="Courier New"/>
          <w:color w:val="008800"/>
          <w:sz w:val="17"/>
          <w:szCs w:val="17"/>
        </w:rPr>
        <w:t>'items'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8800"/>
          <w:sz w:val="17"/>
          <w:szCs w:val="17"/>
        </w:rPr>
        <w:t>'snippet'</w:t>
      </w:r>
      <w:r>
        <w:rPr>
          <w:rFonts w:ascii="Consolas" w:hAnsi="Consolas" w:cs="Courier New"/>
          <w:color w:val="666600"/>
          <w:sz w:val="17"/>
          <w:szCs w:val="17"/>
        </w:rPr>
        <w:t>][</w:t>
      </w:r>
      <w:r>
        <w:rPr>
          <w:rFonts w:ascii="Consolas" w:hAnsi="Consolas" w:cs="Courier New"/>
          <w:color w:val="008800"/>
          <w:sz w:val="17"/>
          <w:szCs w:val="17"/>
        </w:rPr>
        <w:t>'description'</w:t>
      </w:r>
      <w:r>
        <w:rPr>
          <w:rFonts w:ascii="Consolas" w:hAnsi="Consolas" w:cs="Courier New"/>
          <w:color w:val="666600"/>
          <w:sz w:val="17"/>
          <w:szCs w:val="17"/>
        </w:rPr>
        <w:t>]</w:t>
      </w:r>
    </w:p>
    <w:p w14:paraId="271CE3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63. </w:t>
      </w:r>
      <w:r>
        <w:rPr>
          <w:rFonts w:ascii="Consolas" w:hAnsi="Consolas" w:cs="Courier New"/>
          <w:color w:val="000000"/>
          <w:sz w:val="17"/>
          <w:szCs w:val="17"/>
        </w:rPr>
        <w:t xml:space="preserve">    </w:t>
      </w:r>
      <w:r>
        <w:rPr>
          <w:rFonts w:ascii="Consolas" w:hAnsi="Consolas" w:cs="Courier New"/>
          <w:color w:val="880000"/>
          <w:sz w:val="17"/>
          <w:szCs w:val="17"/>
        </w:rPr>
        <w:t># Perform video analysis (e.g., sentiment analysis, topic modeling)</w:t>
      </w:r>
    </w:p>
    <w:p w14:paraId="1A5DEB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64. </w:t>
      </w:r>
      <w:r>
        <w:rPr>
          <w:rFonts w:ascii="Consolas" w:hAnsi="Consolas" w:cs="Courier New"/>
          <w:color w:val="000000"/>
          <w:sz w:val="17"/>
          <w:szCs w:val="17"/>
        </w:rPr>
        <w:t xml:space="preserve">    </w:t>
      </w:r>
      <w:r>
        <w:rPr>
          <w:rFonts w:ascii="Consolas" w:hAnsi="Consolas" w:cs="Courier New"/>
          <w:color w:val="880000"/>
          <w:sz w:val="17"/>
          <w:szCs w:val="17"/>
        </w:rPr>
        <w:t>#...</w:t>
      </w:r>
    </w:p>
    <w:p w14:paraId="2013F4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analysis_results</w:t>
      </w:r>
    </w:p>
    <w:p w14:paraId="388603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66. </w:t>
      </w:r>
      <w:r>
        <w:rPr>
          <w:rFonts w:ascii="Consolas" w:hAnsi="Consolas" w:cs="Courier New"/>
          <w:color w:val="000000"/>
          <w:sz w:val="17"/>
          <w:szCs w:val="17"/>
        </w:rPr>
        <w:t> </w:t>
      </w:r>
    </w:p>
    <w:p w14:paraId="0842B2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67. </w:t>
      </w:r>
      <w:r>
        <w:rPr>
          <w:rFonts w:ascii="Consolas" w:hAnsi="Consolas" w:cs="Courier New"/>
          <w:color w:val="880000"/>
          <w:sz w:val="17"/>
          <w:szCs w:val="17"/>
        </w:rPr>
        <w:t># Example usage:</w:t>
      </w:r>
    </w:p>
    <w:p w14:paraId="01B967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68. </w:t>
      </w:r>
      <w:r>
        <w:rPr>
          <w:rFonts w:ascii="Consolas" w:hAnsi="Consolas" w:cs="Courier New"/>
          <w:color w:val="000000"/>
          <w:sz w:val="17"/>
          <w:szCs w:val="17"/>
        </w:rPr>
        <w:t xml:space="preserve">video_id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"VIDEO_ID_HERE"</w:t>
      </w:r>
    </w:p>
    <w:p w14:paraId="40B217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69. </w:t>
      </w:r>
      <w:r>
        <w:rPr>
          <w:rFonts w:ascii="Consolas" w:hAnsi="Consolas" w:cs="Courier New"/>
          <w:color w:val="000000"/>
          <w:sz w:val="17"/>
          <w:szCs w:val="17"/>
        </w:rPr>
        <w:t xml:space="preserve">analysis_results </w:t>
      </w:r>
      <w:r>
        <w:rPr>
          <w:rFonts w:ascii="Consolas" w:hAnsi="Consolas" w:cs="Courier New"/>
          <w:color w:val="666600"/>
          <w:sz w:val="17"/>
          <w:szCs w:val="17"/>
        </w:rPr>
        <w:t>=</w:t>
      </w:r>
      <w:r>
        <w:rPr>
          <w:rFonts w:ascii="Consolas" w:hAnsi="Consolas" w:cs="Courier New"/>
          <w:color w:val="000000"/>
          <w:sz w:val="17"/>
          <w:szCs w:val="17"/>
        </w:rPr>
        <w:t xml:space="preserve"> analyze_youtube_video</w:t>
      </w:r>
      <w:r>
        <w:rPr>
          <w:rFonts w:ascii="Consolas" w:hAnsi="Consolas" w:cs="Courier New"/>
          <w:color w:val="666600"/>
          <w:sz w:val="17"/>
          <w:szCs w:val="17"/>
        </w:rPr>
        <w:t>(</w:t>
      </w:r>
      <w:r>
        <w:rPr>
          <w:rFonts w:ascii="Consolas" w:hAnsi="Consolas" w:cs="Courier New"/>
          <w:color w:val="000000"/>
          <w:sz w:val="17"/>
          <w:szCs w:val="17"/>
        </w:rPr>
        <w:t>video_id</w:t>
      </w:r>
      <w:r>
        <w:rPr>
          <w:rFonts w:ascii="Consolas" w:hAnsi="Consolas" w:cs="Courier New"/>
          <w:color w:val="666600"/>
          <w:sz w:val="17"/>
          <w:szCs w:val="17"/>
        </w:rPr>
        <w:t>)</w:t>
      </w:r>
    </w:p>
    <w:p w14:paraId="0B3812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70.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analysis_results</w:t>
      </w:r>
      <w:r>
        <w:rPr>
          <w:rFonts w:ascii="Consolas" w:hAnsi="Consolas" w:cs="Courier New"/>
          <w:color w:val="666600"/>
          <w:sz w:val="17"/>
          <w:szCs w:val="17"/>
        </w:rPr>
        <w:t>)</w:t>
      </w:r>
    </w:p>
    <w:p w14:paraId="0125BC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240" w:afterAutospacing="0"/>
        <w:rPr>
          <w:rFonts w:ascii="Consolas" w:hAnsi="Consolas" w:cs="Courier New"/>
          <w:sz w:val="17"/>
          <w:szCs w:val="17"/>
        </w:rPr>
      </w:pPr>
      <w:r>
        <w:rPr>
          <w:rFonts w:ascii="Consolas" w:hAnsi="Consolas" w:cs="Courier New"/>
          <w:sz w:val="17"/>
          <w:szCs w:val="17"/>
        </w:rPr>
        <w:t xml:space="preserve"> 71. </w:t>
      </w:r>
    </w:p>
    <w:p w14:paraId="1FBB5D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72.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720D028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73.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782734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PyPDF2</w:t>
      </w:r>
    </w:p>
    <w:p w14:paraId="132525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75. </w:t>
      </w:r>
      <w:r>
        <w:rPr>
          <w:rFonts w:ascii="Consolas" w:hAnsi="Consolas" w:cs="Courier New"/>
          <w:color w:val="000088"/>
          <w:sz w:val="17"/>
          <w:szCs w:val="17"/>
        </w:rPr>
        <w:t>from</w:t>
      </w:r>
      <w:r>
        <w:rPr>
          <w:rFonts w:ascii="Consolas" w:hAnsi="Consolas" w:cs="Courier New"/>
          <w:color w:val="000000"/>
          <w:sz w:val="17"/>
          <w:szCs w:val="17"/>
        </w:rPr>
        <w:t xml:space="preserve"> PIL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Image</w:t>
      </w:r>
    </w:p>
    <w:p w14:paraId="132850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76. </w:t>
      </w:r>
      <w:r>
        <w:rPr>
          <w:rFonts w:ascii="Consolas" w:hAnsi="Consolas" w:cs="Courier New"/>
          <w:color w:val="000088"/>
          <w:sz w:val="17"/>
          <w:szCs w:val="17"/>
        </w:rPr>
        <w:t>from</w:t>
      </w:r>
      <w:r>
        <w:rPr>
          <w:rFonts w:ascii="Consolas" w:hAnsi="Consolas" w:cs="Courier New"/>
          <w:color w:val="000000"/>
          <w:sz w:val="17"/>
          <w:szCs w:val="17"/>
        </w:rPr>
        <w:t xml:space="preserve"> youtube_transcript_api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YouTubeTranscriptApi</w:t>
      </w:r>
    </w:p>
    <w:p w14:paraId="0C9EE0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77. </w:t>
      </w:r>
      <w:r>
        <w:rPr>
          <w:rFonts w:ascii="Consolas" w:hAnsi="Consolas" w:cs="Courier New"/>
          <w:color w:val="000000"/>
          <w:sz w:val="17"/>
          <w:szCs w:val="17"/>
        </w:rPr>
        <w:t> </w:t>
      </w:r>
    </w:p>
    <w:p w14:paraId="46226E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78. </w:t>
      </w:r>
      <w:r>
        <w:rPr>
          <w:rFonts w:ascii="Consolas" w:hAnsi="Consolas" w:cs="Courier New"/>
          <w:color w:val="000088"/>
          <w:sz w:val="17"/>
          <w:szCs w:val="17"/>
        </w:rPr>
        <w:t>def</w:t>
      </w:r>
      <w:r>
        <w:rPr>
          <w:rFonts w:ascii="Consolas" w:hAnsi="Consolas" w:cs="Courier New"/>
          <w:color w:val="000000"/>
          <w:sz w:val="17"/>
          <w:szCs w:val="17"/>
        </w:rPr>
        <w:t xml:space="preserve"> implement_web_scraping_and_analysis</w:t>
      </w:r>
      <w:r>
        <w:rPr>
          <w:rFonts w:ascii="Consolas" w:hAnsi="Consolas" w:cs="Courier New"/>
          <w:color w:val="666600"/>
          <w:sz w:val="17"/>
          <w:szCs w:val="17"/>
        </w:rPr>
        <w:t>():</w:t>
      </w:r>
    </w:p>
    <w:p w14:paraId="31EDDC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79. </w:t>
      </w:r>
      <w:r>
        <w:rPr>
          <w:rFonts w:ascii="Consolas" w:hAnsi="Consolas" w:cs="Courier New"/>
          <w:color w:val="000000"/>
          <w:sz w:val="17"/>
          <w:szCs w:val="17"/>
        </w:rPr>
        <w:t xml:space="preserve">    </w:t>
      </w:r>
      <w:r>
        <w:rPr>
          <w:rFonts w:ascii="Consolas" w:hAnsi="Consolas" w:cs="Courier New"/>
          <w:color w:val="880000"/>
          <w:sz w:val="17"/>
          <w:szCs w:val="17"/>
        </w:rPr>
        <w:t># Define a function to scrape a website</w:t>
      </w:r>
    </w:p>
    <w:p w14:paraId="0D350A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scrape_website</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46DA71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81. </w:t>
      </w:r>
      <w:r>
        <w:rPr>
          <w:rFonts w:ascii="Consolas" w:hAnsi="Consolas" w:cs="Courier New"/>
          <w:color w:val="000000"/>
          <w:sz w:val="17"/>
          <w:szCs w:val="17"/>
        </w:rPr>
        <w:t xml:space="preserve">        </w:t>
      </w:r>
      <w:r>
        <w:rPr>
          <w:rFonts w:ascii="Consolas" w:hAnsi="Consolas" w:cs="Courier New"/>
          <w:color w:val="880000"/>
          <w:sz w:val="17"/>
          <w:szCs w:val="17"/>
        </w:rPr>
        <w:t># Send a GET request to the website</w:t>
      </w:r>
    </w:p>
    <w:p w14:paraId="454FF9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82.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p>
    <w:p w14:paraId="283087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83. </w:t>
      </w:r>
      <w:r>
        <w:rPr>
          <w:rFonts w:ascii="Consolas" w:hAnsi="Consolas" w:cs="Courier New"/>
          <w:color w:val="000000"/>
          <w:sz w:val="17"/>
          <w:szCs w:val="17"/>
        </w:rPr>
        <w:t> </w:t>
      </w:r>
    </w:p>
    <w:p w14:paraId="68DB21E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84. </w:t>
      </w:r>
      <w:r>
        <w:rPr>
          <w:rFonts w:ascii="Consolas" w:hAnsi="Consolas" w:cs="Courier New"/>
          <w:color w:val="000000"/>
          <w:sz w:val="17"/>
          <w:szCs w:val="17"/>
        </w:rPr>
        <w:t xml:space="preserve">        </w:t>
      </w:r>
      <w:r>
        <w:rPr>
          <w:rFonts w:ascii="Consolas" w:hAnsi="Consolas" w:cs="Courier New"/>
          <w:color w:val="880000"/>
          <w:sz w:val="17"/>
          <w:szCs w:val="17"/>
        </w:rPr>
        <w:t># Parse the HTML content</w:t>
      </w:r>
    </w:p>
    <w:p w14:paraId="39B08B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85.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44E300F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86. </w:t>
      </w:r>
      <w:r>
        <w:rPr>
          <w:rFonts w:ascii="Consolas" w:hAnsi="Consolas" w:cs="Courier New"/>
          <w:color w:val="000000"/>
          <w:sz w:val="17"/>
          <w:szCs w:val="17"/>
        </w:rPr>
        <w:t> </w:t>
      </w:r>
    </w:p>
    <w:p w14:paraId="53A8C8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87. </w:t>
      </w:r>
      <w:r>
        <w:rPr>
          <w:rFonts w:ascii="Consolas" w:hAnsi="Consolas" w:cs="Courier New"/>
          <w:color w:val="000000"/>
          <w:sz w:val="17"/>
          <w:szCs w:val="17"/>
        </w:rPr>
        <w:t xml:space="preserve">        </w:t>
      </w:r>
      <w:r>
        <w:rPr>
          <w:rFonts w:ascii="Consolas" w:hAnsi="Consolas" w:cs="Courier New"/>
          <w:color w:val="880000"/>
          <w:sz w:val="17"/>
          <w:szCs w:val="17"/>
        </w:rPr>
        <w:t># Return the parsed HTML content</w:t>
      </w:r>
    </w:p>
    <w:p w14:paraId="0D1000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soup</w:t>
      </w:r>
    </w:p>
    <w:p w14:paraId="39FC97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89. </w:t>
      </w:r>
      <w:r>
        <w:rPr>
          <w:rFonts w:ascii="Consolas" w:hAnsi="Consolas" w:cs="Courier New"/>
          <w:color w:val="000000"/>
          <w:sz w:val="17"/>
          <w:szCs w:val="17"/>
        </w:rPr>
        <w:t> </w:t>
      </w:r>
    </w:p>
    <w:p w14:paraId="2A5BB5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90. </w:t>
      </w:r>
      <w:r>
        <w:rPr>
          <w:rFonts w:ascii="Consolas" w:hAnsi="Consolas" w:cs="Courier New"/>
          <w:color w:val="000000"/>
          <w:sz w:val="17"/>
          <w:szCs w:val="17"/>
        </w:rPr>
        <w:t xml:space="preserve">    </w:t>
      </w:r>
      <w:r>
        <w:rPr>
          <w:rFonts w:ascii="Consolas" w:hAnsi="Consolas" w:cs="Courier New"/>
          <w:color w:val="880000"/>
          <w:sz w:val="17"/>
          <w:szCs w:val="17"/>
        </w:rPr>
        <w:t># Define a function to parse a PDF file</w:t>
      </w:r>
    </w:p>
    <w:p w14:paraId="1B457D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parse_pdf_file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53FF4B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92. </w:t>
      </w:r>
      <w:r>
        <w:rPr>
          <w:rFonts w:ascii="Consolas" w:hAnsi="Consolas" w:cs="Courier New"/>
          <w:color w:val="000000"/>
          <w:sz w:val="17"/>
          <w:szCs w:val="17"/>
        </w:rPr>
        <w:t xml:space="preserve">        </w:t>
      </w:r>
      <w:r>
        <w:rPr>
          <w:rFonts w:ascii="Consolas" w:hAnsi="Consolas" w:cs="Courier New"/>
          <w:color w:val="880000"/>
          <w:sz w:val="17"/>
          <w:szCs w:val="17"/>
        </w:rPr>
        <w:t># Open the PDF file</w:t>
      </w:r>
    </w:p>
    <w:p w14:paraId="03EDDF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93. </w:t>
      </w:r>
      <w:r>
        <w:rPr>
          <w:rFonts w:ascii="Consolas" w:hAnsi="Consolas" w:cs="Courier New"/>
          <w:color w:val="000000"/>
          <w:sz w:val="17"/>
          <w:szCs w:val="17"/>
        </w:rPr>
        <w:t xml:space="preserve">        pdf_file </w:t>
      </w:r>
      <w:r>
        <w:rPr>
          <w:rFonts w:ascii="Consolas" w:hAnsi="Consolas" w:cs="Courier New"/>
          <w:color w:val="666600"/>
          <w:sz w:val="17"/>
          <w:szCs w:val="17"/>
        </w:rPr>
        <w:t>=</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'rb'</w:t>
      </w:r>
      <w:r>
        <w:rPr>
          <w:rFonts w:ascii="Consolas" w:hAnsi="Consolas" w:cs="Courier New"/>
          <w:color w:val="666600"/>
          <w:sz w:val="17"/>
          <w:szCs w:val="17"/>
        </w:rPr>
        <w:t>)</w:t>
      </w:r>
    </w:p>
    <w:p w14:paraId="57978B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94. </w:t>
      </w:r>
      <w:r>
        <w:rPr>
          <w:rFonts w:ascii="Consolas" w:hAnsi="Consolas" w:cs="Courier New"/>
          <w:color w:val="000000"/>
          <w:sz w:val="17"/>
          <w:szCs w:val="17"/>
        </w:rPr>
        <w:t> </w:t>
      </w:r>
    </w:p>
    <w:p w14:paraId="6BCDAD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95. </w:t>
      </w:r>
      <w:r>
        <w:rPr>
          <w:rFonts w:ascii="Consolas" w:hAnsi="Consolas" w:cs="Courier New"/>
          <w:color w:val="000000"/>
          <w:sz w:val="17"/>
          <w:szCs w:val="17"/>
        </w:rPr>
        <w:t xml:space="preserve">        </w:t>
      </w:r>
      <w:r>
        <w:rPr>
          <w:rFonts w:ascii="Consolas" w:hAnsi="Consolas" w:cs="Courier New"/>
          <w:color w:val="880000"/>
          <w:sz w:val="17"/>
          <w:szCs w:val="17"/>
        </w:rPr>
        <w:t># Create a PDF reader object</w:t>
      </w:r>
    </w:p>
    <w:p w14:paraId="4C7CF8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96. </w:t>
      </w:r>
      <w:r>
        <w:rPr>
          <w:rFonts w:ascii="Consolas" w:hAnsi="Consolas" w:cs="Courier New"/>
          <w:color w:val="000000"/>
          <w:sz w:val="17"/>
          <w:szCs w:val="17"/>
        </w:rPr>
        <w:t xml:space="preserve">        pdf_reader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PyPDF2</w:t>
      </w:r>
      <w:r>
        <w:rPr>
          <w:rFonts w:ascii="Consolas" w:hAnsi="Consolas" w:cs="Courier New"/>
          <w:color w:val="666600"/>
          <w:sz w:val="17"/>
          <w:szCs w:val="17"/>
        </w:rPr>
        <w:t>.</w:t>
      </w:r>
      <w:r>
        <w:rPr>
          <w:rFonts w:ascii="Consolas" w:hAnsi="Consolas" w:cs="Courier New"/>
          <w:color w:val="660066"/>
          <w:sz w:val="17"/>
          <w:szCs w:val="17"/>
        </w:rPr>
        <w:t>PdfFileReader</w:t>
      </w:r>
      <w:r>
        <w:rPr>
          <w:rFonts w:ascii="Consolas" w:hAnsi="Consolas" w:cs="Courier New"/>
          <w:color w:val="666600"/>
          <w:sz w:val="17"/>
          <w:szCs w:val="17"/>
        </w:rPr>
        <w:t>(</w:t>
      </w:r>
      <w:r>
        <w:rPr>
          <w:rFonts w:ascii="Consolas" w:hAnsi="Consolas" w:cs="Courier New"/>
          <w:color w:val="000000"/>
          <w:sz w:val="17"/>
          <w:szCs w:val="17"/>
        </w:rPr>
        <w:t>pdf_file</w:t>
      </w:r>
      <w:r>
        <w:rPr>
          <w:rFonts w:ascii="Consolas" w:hAnsi="Consolas" w:cs="Courier New"/>
          <w:color w:val="666600"/>
          <w:sz w:val="17"/>
          <w:szCs w:val="17"/>
        </w:rPr>
        <w:t>)</w:t>
      </w:r>
    </w:p>
    <w:p w14:paraId="7156F9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97. </w:t>
      </w:r>
      <w:r>
        <w:rPr>
          <w:rFonts w:ascii="Consolas" w:hAnsi="Consolas" w:cs="Courier New"/>
          <w:color w:val="000000"/>
          <w:sz w:val="17"/>
          <w:szCs w:val="17"/>
        </w:rPr>
        <w:t> </w:t>
      </w:r>
    </w:p>
    <w:p w14:paraId="309C854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98. </w:t>
      </w:r>
      <w:r>
        <w:rPr>
          <w:rFonts w:ascii="Consolas" w:hAnsi="Consolas" w:cs="Courier New"/>
          <w:color w:val="000000"/>
          <w:sz w:val="17"/>
          <w:szCs w:val="17"/>
        </w:rPr>
        <w:t xml:space="preserve">        </w:t>
      </w:r>
      <w:r>
        <w:rPr>
          <w:rFonts w:ascii="Consolas" w:hAnsi="Consolas" w:cs="Courier New"/>
          <w:color w:val="880000"/>
          <w:sz w:val="17"/>
          <w:szCs w:val="17"/>
        </w:rPr>
        <w:t># Extract the text from the PDF file</w:t>
      </w:r>
    </w:p>
    <w:p w14:paraId="7FB168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99.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t>
      </w:r>
    </w:p>
    <w:p w14:paraId="53F49F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100.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page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pdf_reader</w:t>
      </w:r>
      <w:r>
        <w:rPr>
          <w:rFonts w:ascii="Consolas" w:hAnsi="Consolas" w:cs="Courier New"/>
          <w:color w:val="666600"/>
          <w:sz w:val="17"/>
          <w:szCs w:val="17"/>
        </w:rPr>
        <w:t>.</w:t>
      </w:r>
      <w:r>
        <w:rPr>
          <w:rFonts w:ascii="Consolas" w:hAnsi="Consolas" w:cs="Courier New"/>
          <w:color w:val="000000"/>
          <w:sz w:val="17"/>
          <w:szCs w:val="17"/>
        </w:rPr>
        <w:t>numPages</w:t>
      </w:r>
      <w:r>
        <w:rPr>
          <w:rFonts w:ascii="Consolas" w:hAnsi="Consolas" w:cs="Courier New"/>
          <w:color w:val="666600"/>
          <w:sz w:val="17"/>
          <w:szCs w:val="17"/>
        </w:rPr>
        <w:t>):</w:t>
      </w:r>
    </w:p>
    <w:p w14:paraId="6A9589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101.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pdf_reader</w:t>
      </w:r>
      <w:r>
        <w:rPr>
          <w:rFonts w:ascii="Consolas" w:hAnsi="Consolas" w:cs="Courier New"/>
          <w:color w:val="666600"/>
          <w:sz w:val="17"/>
          <w:szCs w:val="17"/>
        </w:rPr>
        <w:t>.</w:t>
      </w:r>
      <w:r>
        <w:rPr>
          <w:rFonts w:ascii="Consolas" w:hAnsi="Consolas" w:cs="Courier New"/>
          <w:color w:val="000000"/>
          <w:sz w:val="17"/>
          <w:szCs w:val="17"/>
        </w:rPr>
        <w:t>getPage</w:t>
      </w:r>
      <w:r>
        <w:rPr>
          <w:rFonts w:ascii="Consolas" w:hAnsi="Consolas" w:cs="Courier New"/>
          <w:color w:val="666600"/>
          <w:sz w:val="17"/>
          <w:szCs w:val="17"/>
        </w:rPr>
        <w:t>(</w:t>
      </w:r>
      <w:r>
        <w:rPr>
          <w:rFonts w:ascii="Consolas" w:hAnsi="Consolas" w:cs="Courier New"/>
          <w:color w:val="000000"/>
          <w:sz w:val="17"/>
          <w:szCs w:val="17"/>
        </w:rPr>
        <w:t>page</w:t>
      </w:r>
      <w:r>
        <w:rPr>
          <w:rFonts w:ascii="Consolas" w:hAnsi="Consolas" w:cs="Courier New"/>
          <w:color w:val="666600"/>
          <w:sz w:val="17"/>
          <w:szCs w:val="17"/>
        </w:rPr>
        <w:t>).</w:t>
      </w:r>
      <w:r>
        <w:rPr>
          <w:rFonts w:ascii="Consolas" w:hAnsi="Consolas" w:cs="Courier New"/>
          <w:color w:val="000000"/>
          <w:sz w:val="17"/>
          <w:szCs w:val="17"/>
        </w:rPr>
        <w:t>extractText</w:t>
      </w:r>
      <w:r>
        <w:rPr>
          <w:rFonts w:ascii="Consolas" w:hAnsi="Consolas" w:cs="Courier New"/>
          <w:color w:val="666600"/>
          <w:sz w:val="17"/>
          <w:szCs w:val="17"/>
        </w:rPr>
        <w:t>()</w:t>
      </w:r>
    </w:p>
    <w:p w14:paraId="05D3FF2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102. </w:t>
      </w:r>
      <w:r>
        <w:rPr>
          <w:rFonts w:ascii="Consolas" w:hAnsi="Consolas" w:cs="Courier New"/>
          <w:color w:val="000000"/>
          <w:sz w:val="17"/>
          <w:szCs w:val="17"/>
        </w:rPr>
        <w:t> </w:t>
      </w:r>
    </w:p>
    <w:p w14:paraId="30EF21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103. </w:t>
      </w:r>
      <w:r>
        <w:rPr>
          <w:rFonts w:ascii="Consolas" w:hAnsi="Consolas" w:cs="Courier New"/>
          <w:color w:val="000000"/>
          <w:sz w:val="17"/>
          <w:szCs w:val="17"/>
        </w:rPr>
        <w:t xml:space="preserve">        </w:t>
      </w:r>
      <w:r>
        <w:rPr>
          <w:rFonts w:ascii="Consolas" w:hAnsi="Consolas" w:cs="Courier New"/>
          <w:color w:val="880000"/>
          <w:sz w:val="17"/>
          <w:szCs w:val="17"/>
        </w:rPr>
        <w:t># Return the extracted text</w:t>
      </w:r>
    </w:p>
    <w:p w14:paraId="60F651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text</w:t>
      </w:r>
    </w:p>
    <w:p w14:paraId="649CB1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105. </w:t>
      </w:r>
      <w:r>
        <w:rPr>
          <w:rFonts w:ascii="Consolas" w:hAnsi="Consolas" w:cs="Courier New"/>
          <w:color w:val="000000"/>
          <w:sz w:val="17"/>
          <w:szCs w:val="17"/>
        </w:rPr>
        <w:t> </w:t>
      </w:r>
    </w:p>
    <w:p w14:paraId="6A5295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106. </w:t>
      </w:r>
      <w:r>
        <w:rPr>
          <w:rFonts w:ascii="Consolas" w:hAnsi="Consolas" w:cs="Courier New"/>
          <w:color w:val="000000"/>
          <w:sz w:val="17"/>
          <w:szCs w:val="17"/>
        </w:rPr>
        <w:t xml:space="preserve">    </w:t>
      </w:r>
      <w:r>
        <w:rPr>
          <w:rFonts w:ascii="Consolas" w:hAnsi="Consolas" w:cs="Courier New"/>
          <w:color w:val="880000"/>
          <w:sz w:val="17"/>
          <w:szCs w:val="17"/>
        </w:rPr>
        <w:t># Define a function to analyze an image</w:t>
      </w:r>
    </w:p>
    <w:p w14:paraId="7D45ED2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analyze_image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7EA919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108. </w:t>
      </w:r>
      <w:r>
        <w:rPr>
          <w:rFonts w:ascii="Consolas" w:hAnsi="Consolas" w:cs="Courier New"/>
          <w:color w:val="000000"/>
          <w:sz w:val="17"/>
          <w:szCs w:val="17"/>
        </w:rPr>
        <w:t xml:space="preserve">        </w:t>
      </w:r>
      <w:r>
        <w:rPr>
          <w:rFonts w:ascii="Consolas" w:hAnsi="Consolas" w:cs="Courier New"/>
          <w:color w:val="880000"/>
          <w:sz w:val="17"/>
          <w:szCs w:val="17"/>
        </w:rPr>
        <w:t># Open the image file</w:t>
      </w:r>
    </w:p>
    <w:p w14:paraId="383AFC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109.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open</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49F4A5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110. </w:t>
      </w:r>
      <w:r>
        <w:rPr>
          <w:rFonts w:ascii="Consolas" w:hAnsi="Consolas" w:cs="Courier New"/>
          <w:color w:val="000000"/>
          <w:sz w:val="17"/>
          <w:szCs w:val="17"/>
        </w:rPr>
        <w:t> </w:t>
      </w:r>
    </w:p>
    <w:p w14:paraId="49883B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111. </w:t>
      </w:r>
      <w:r>
        <w:rPr>
          <w:rFonts w:ascii="Consolas" w:hAnsi="Consolas" w:cs="Courier New"/>
          <w:color w:val="000000"/>
          <w:sz w:val="17"/>
          <w:szCs w:val="17"/>
        </w:rPr>
        <w:t xml:space="preserve">        </w:t>
      </w:r>
      <w:r>
        <w:rPr>
          <w:rFonts w:ascii="Consolas" w:hAnsi="Consolas" w:cs="Courier New"/>
          <w:color w:val="880000"/>
          <w:sz w:val="17"/>
          <w:szCs w:val="17"/>
        </w:rPr>
        <w:t># Analyze the image</w:t>
      </w:r>
    </w:p>
    <w:p w14:paraId="0A4E3C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112. </w:t>
      </w:r>
      <w:r>
        <w:rPr>
          <w:rFonts w:ascii="Consolas" w:hAnsi="Consolas" w:cs="Courier New"/>
          <w:color w:val="000000"/>
          <w:sz w:val="17"/>
          <w:szCs w:val="17"/>
        </w:rPr>
        <w:t xml:space="preserve">        </w:t>
      </w:r>
      <w:r>
        <w:rPr>
          <w:rFonts w:ascii="Consolas" w:hAnsi="Consolas" w:cs="Courier New"/>
          <w:color w:val="880000"/>
          <w:sz w:val="17"/>
          <w:szCs w:val="17"/>
        </w:rPr>
        <w:t># ...</w:t>
      </w:r>
    </w:p>
    <w:p w14:paraId="766C93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113. </w:t>
      </w:r>
      <w:r>
        <w:rPr>
          <w:rFonts w:ascii="Consolas" w:hAnsi="Consolas" w:cs="Courier New"/>
          <w:color w:val="000000"/>
          <w:sz w:val="17"/>
          <w:szCs w:val="17"/>
        </w:rPr>
        <w:t> </w:t>
      </w:r>
    </w:p>
    <w:p w14:paraId="3E6AC3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114. </w:t>
      </w:r>
      <w:r>
        <w:rPr>
          <w:rFonts w:ascii="Consolas" w:hAnsi="Consolas" w:cs="Courier New"/>
          <w:color w:val="000000"/>
          <w:sz w:val="17"/>
          <w:szCs w:val="17"/>
        </w:rPr>
        <w:t xml:space="preserve">        </w:t>
      </w:r>
      <w:r>
        <w:rPr>
          <w:rFonts w:ascii="Consolas" w:hAnsi="Consolas" w:cs="Courier New"/>
          <w:color w:val="880000"/>
          <w:sz w:val="17"/>
          <w:szCs w:val="17"/>
        </w:rPr>
        <w:t># Return the analysis result</w:t>
      </w:r>
    </w:p>
    <w:p w14:paraId="20E807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'Image analysis result'</w:t>
      </w:r>
    </w:p>
    <w:p w14:paraId="007528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116. </w:t>
      </w:r>
      <w:r>
        <w:rPr>
          <w:rFonts w:ascii="Consolas" w:hAnsi="Consolas" w:cs="Courier New"/>
          <w:color w:val="000000"/>
          <w:sz w:val="17"/>
          <w:szCs w:val="17"/>
        </w:rPr>
        <w:t> </w:t>
      </w:r>
    </w:p>
    <w:p w14:paraId="29ABE04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117. </w:t>
      </w:r>
      <w:r>
        <w:rPr>
          <w:rFonts w:ascii="Consolas" w:hAnsi="Consolas" w:cs="Courier New"/>
          <w:color w:val="000000"/>
          <w:sz w:val="17"/>
          <w:szCs w:val="17"/>
        </w:rPr>
        <w:t xml:space="preserve">    </w:t>
      </w:r>
      <w:r>
        <w:rPr>
          <w:rFonts w:ascii="Consolas" w:hAnsi="Consolas" w:cs="Courier New"/>
          <w:color w:val="880000"/>
          <w:sz w:val="17"/>
          <w:szCs w:val="17"/>
        </w:rPr>
        <w:t># Define a function to analyze a YouTube video</w:t>
      </w:r>
    </w:p>
    <w:p w14:paraId="41C7AB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analyze_youtube_video</w:t>
      </w:r>
      <w:r>
        <w:rPr>
          <w:rFonts w:ascii="Consolas" w:hAnsi="Consolas" w:cs="Courier New"/>
          <w:color w:val="666600"/>
          <w:sz w:val="17"/>
          <w:szCs w:val="17"/>
        </w:rPr>
        <w:t>(</w:t>
      </w:r>
      <w:r>
        <w:rPr>
          <w:rFonts w:ascii="Consolas" w:hAnsi="Consolas" w:cs="Courier New"/>
          <w:color w:val="000000"/>
          <w:sz w:val="17"/>
          <w:szCs w:val="17"/>
        </w:rPr>
        <w:t>video_id</w:t>
      </w:r>
      <w:r>
        <w:rPr>
          <w:rFonts w:ascii="Consolas" w:hAnsi="Consolas" w:cs="Courier New"/>
          <w:color w:val="666600"/>
          <w:sz w:val="17"/>
          <w:szCs w:val="17"/>
        </w:rPr>
        <w:t>):</w:t>
      </w:r>
    </w:p>
    <w:p w14:paraId="23FA245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119. </w:t>
      </w:r>
      <w:r>
        <w:rPr>
          <w:rFonts w:ascii="Consolas" w:hAnsi="Consolas" w:cs="Courier New"/>
          <w:color w:val="000000"/>
          <w:sz w:val="17"/>
          <w:szCs w:val="17"/>
        </w:rPr>
        <w:t xml:space="preserve">        </w:t>
      </w:r>
      <w:r>
        <w:rPr>
          <w:rFonts w:ascii="Consolas" w:hAnsi="Consolas" w:cs="Courier New"/>
          <w:color w:val="880000"/>
          <w:sz w:val="17"/>
          <w:szCs w:val="17"/>
        </w:rPr>
        <w:t># Get the video transcript</w:t>
      </w:r>
    </w:p>
    <w:p w14:paraId="4E50330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120. </w:t>
      </w:r>
      <w:r>
        <w:rPr>
          <w:rFonts w:ascii="Consolas" w:hAnsi="Consolas" w:cs="Courier New"/>
          <w:color w:val="000000"/>
          <w:sz w:val="17"/>
          <w:szCs w:val="17"/>
        </w:rPr>
        <w:t xml:space="preserve">        transcript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YouTubeTranscriptApi</w:t>
      </w:r>
      <w:r>
        <w:rPr>
          <w:rFonts w:ascii="Consolas" w:hAnsi="Consolas" w:cs="Courier New"/>
          <w:color w:val="666600"/>
          <w:sz w:val="17"/>
          <w:szCs w:val="17"/>
        </w:rPr>
        <w:t>.</w:t>
      </w:r>
      <w:r>
        <w:rPr>
          <w:rFonts w:ascii="Consolas" w:hAnsi="Consolas" w:cs="Courier New"/>
          <w:color w:val="000000"/>
          <w:sz w:val="17"/>
          <w:szCs w:val="17"/>
        </w:rPr>
        <w:t>get_transcript</w:t>
      </w:r>
      <w:r>
        <w:rPr>
          <w:rFonts w:ascii="Consolas" w:hAnsi="Consolas" w:cs="Courier New"/>
          <w:color w:val="666600"/>
          <w:sz w:val="17"/>
          <w:szCs w:val="17"/>
        </w:rPr>
        <w:t>(</w:t>
      </w:r>
      <w:r>
        <w:rPr>
          <w:rFonts w:ascii="Consolas" w:hAnsi="Consolas" w:cs="Courier New"/>
          <w:color w:val="000000"/>
          <w:sz w:val="17"/>
          <w:szCs w:val="17"/>
        </w:rPr>
        <w:t>video_id</w:t>
      </w:r>
      <w:r>
        <w:rPr>
          <w:rFonts w:ascii="Consolas" w:hAnsi="Consolas" w:cs="Courier New"/>
          <w:color w:val="666600"/>
          <w:sz w:val="17"/>
          <w:szCs w:val="17"/>
        </w:rPr>
        <w:t>)</w:t>
      </w:r>
    </w:p>
    <w:p w14:paraId="75C3950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121. </w:t>
      </w:r>
      <w:r>
        <w:rPr>
          <w:rFonts w:ascii="Consolas" w:hAnsi="Consolas" w:cs="Courier New"/>
          <w:color w:val="000000"/>
          <w:sz w:val="17"/>
          <w:szCs w:val="17"/>
        </w:rPr>
        <w:t> </w:t>
      </w:r>
    </w:p>
    <w:p w14:paraId="6B39DB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122. </w:t>
      </w:r>
      <w:r>
        <w:rPr>
          <w:rFonts w:ascii="Consolas" w:hAnsi="Consolas" w:cs="Courier New"/>
          <w:color w:val="000000"/>
          <w:sz w:val="17"/>
          <w:szCs w:val="17"/>
        </w:rPr>
        <w:t xml:space="preserve">        </w:t>
      </w:r>
      <w:r>
        <w:rPr>
          <w:rFonts w:ascii="Consolas" w:hAnsi="Consolas" w:cs="Courier New"/>
          <w:color w:val="880000"/>
          <w:sz w:val="17"/>
          <w:szCs w:val="17"/>
        </w:rPr>
        <w:t># Analyze the transcript</w:t>
      </w:r>
    </w:p>
    <w:p w14:paraId="25B7FD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123. </w:t>
      </w:r>
      <w:r>
        <w:rPr>
          <w:rFonts w:ascii="Consolas" w:hAnsi="Consolas" w:cs="Courier New"/>
          <w:color w:val="000000"/>
          <w:sz w:val="17"/>
          <w:szCs w:val="17"/>
        </w:rPr>
        <w:t xml:space="preserve">        </w:t>
      </w:r>
      <w:r>
        <w:rPr>
          <w:rFonts w:ascii="Consolas" w:hAnsi="Consolas" w:cs="Courier New"/>
          <w:color w:val="880000"/>
          <w:sz w:val="17"/>
          <w:szCs w:val="17"/>
        </w:rPr>
        <w:t># ...</w:t>
      </w:r>
    </w:p>
    <w:p w14:paraId="1E802E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124. </w:t>
      </w:r>
      <w:r>
        <w:rPr>
          <w:rFonts w:ascii="Consolas" w:hAnsi="Consolas" w:cs="Courier New"/>
          <w:color w:val="000000"/>
          <w:sz w:val="17"/>
          <w:szCs w:val="17"/>
        </w:rPr>
        <w:t> </w:t>
      </w:r>
    </w:p>
    <w:p w14:paraId="368C9F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125. </w:t>
      </w:r>
      <w:r>
        <w:rPr>
          <w:rFonts w:ascii="Consolas" w:hAnsi="Consolas" w:cs="Courier New"/>
          <w:color w:val="000000"/>
          <w:sz w:val="17"/>
          <w:szCs w:val="17"/>
        </w:rPr>
        <w:t xml:space="preserve">        </w:t>
      </w:r>
      <w:r>
        <w:rPr>
          <w:rFonts w:ascii="Consolas" w:hAnsi="Consolas" w:cs="Courier New"/>
          <w:color w:val="880000"/>
          <w:sz w:val="17"/>
          <w:szCs w:val="17"/>
        </w:rPr>
        <w:t># Return the analysis result</w:t>
      </w:r>
    </w:p>
    <w:p w14:paraId="4BD4E7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'Video analysis result'</w:t>
      </w:r>
    </w:p>
    <w:p w14:paraId="41BF88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127. </w:t>
      </w:r>
      <w:r>
        <w:rPr>
          <w:rFonts w:ascii="Consolas" w:hAnsi="Consolas" w:cs="Courier New"/>
          <w:color w:val="000000"/>
          <w:sz w:val="17"/>
          <w:szCs w:val="17"/>
        </w:rPr>
        <w:t> </w:t>
      </w:r>
    </w:p>
    <w:p w14:paraId="6BE4AE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128. </w:t>
      </w:r>
      <w:r>
        <w:rPr>
          <w:rFonts w:ascii="Consolas" w:hAnsi="Consolas" w:cs="Courier New"/>
          <w:color w:val="000000"/>
          <w:sz w:val="17"/>
          <w:szCs w:val="17"/>
        </w:rPr>
        <w:t xml:space="preserve">    </w:t>
      </w:r>
      <w:r>
        <w:rPr>
          <w:rFonts w:ascii="Consolas" w:hAnsi="Consolas" w:cs="Courier New"/>
          <w:color w:val="880000"/>
          <w:sz w:val="17"/>
          <w:szCs w:val="17"/>
        </w:rPr>
        <w:t># Return the web scraping and analysis interface</w:t>
      </w:r>
    </w:p>
    <w:p w14:paraId="3F02A0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scrape_website</w:t>
      </w:r>
      <w:r>
        <w:rPr>
          <w:rFonts w:ascii="Consolas" w:hAnsi="Consolas" w:cs="Courier New"/>
          <w:color w:val="666600"/>
          <w:sz w:val="17"/>
          <w:szCs w:val="17"/>
        </w:rPr>
        <w:t>,</w:t>
      </w:r>
      <w:r>
        <w:rPr>
          <w:rFonts w:ascii="Consolas" w:hAnsi="Consolas" w:cs="Courier New"/>
          <w:color w:val="000000"/>
          <w:sz w:val="17"/>
          <w:szCs w:val="17"/>
        </w:rPr>
        <w:t xml:space="preserve"> parse_pdf_file</w:t>
      </w:r>
      <w:r>
        <w:rPr>
          <w:rFonts w:ascii="Consolas" w:hAnsi="Consolas" w:cs="Courier New"/>
          <w:color w:val="666600"/>
          <w:sz w:val="17"/>
          <w:szCs w:val="17"/>
        </w:rPr>
        <w:t>,</w:t>
      </w:r>
      <w:r>
        <w:rPr>
          <w:rFonts w:ascii="Consolas" w:hAnsi="Consolas" w:cs="Courier New"/>
          <w:color w:val="000000"/>
          <w:sz w:val="17"/>
          <w:szCs w:val="17"/>
        </w:rPr>
        <w:t xml:space="preserve"> analyze</w:t>
      </w:r>
    </w:p>
    <w:p w14:paraId="62C879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130. </w:t>
      </w:r>
      <w:r>
        <w:rPr>
          <w:rFonts w:ascii="Consolas" w:hAnsi="Consolas" w:cs="Courier New"/>
          <w:color w:val="000000"/>
          <w:sz w:val="17"/>
          <w:szCs w:val="17"/>
        </w:rPr>
        <w:t> </w:t>
      </w:r>
    </w:p>
    <w:p w14:paraId="3FF58CEE" w14:textId="77777777" w:rsidR="00F83268" w:rsidRDefault="00F83268" w:rsidP="00F83268"/>
    <w:p w14:paraId="4A2C7009" w14:textId="77777777" w:rsidR="00F83268" w:rsidRPr="00770F01" w:rsidRDefault="00F83268" w:rsidP="00F83268"/>
    <w:p w14:paraId="25D2E07D" w14:textId="77777777" w:rsidR="00F83268" w:rsidRDefault="00F83268" w:rsidP="00F83268">
      <w:pPr>
        <w:pStyle w:val="Heading2"/>
      </w:pPr>
      <w:bookmarkStart w:id="161" w:name="_Toc178780172"/>
      <w:r>
        <w:t>TESTING OPENAI</w:t>
      </w:r>
      <w:bookmarkEnd w:id="161"/>
    </w:p>
    <w:p w14:paraId="25FADF5F" w14:textId="77777777" w:rsidR="00F83268" w:rsidRDefault="00F83268" w:rsidP="00F83268">
      <w:pPr>
        <w:pStyle w:val="Heading3"/>
      </w:pPr>
      <w:bookmarkStart w:id="162" w:name="_Toc178780173"/>
      <w:r>
        <w:t>TESTING OPENAI\openai test.py</w:t>
      </w:r>
      <w:bookmarkEnd w:id="162"/>
    </w:p>
    <w:p w14:paraId="24580FB0" w14:textId="77777777" w:rsidR="00F83268" w:rsidRDefault="00F83268" w:rsidP="00F83268">
      <w:pPr>
        <w:pStyle w:val="Heading2"/>
      </w:pPr>
      <w:bookmarkStart w:id="163" w:name="_Toc178780174"/>
      <w:r>
        <w:t>Tests</w:t>
      </w:r>
      <w:bookmarkEnd w:id="163"/>
    </w:p>
    <w:p w14:paraId="615E940C" w14:textId="77777777" w:rsidR="00F83268" w:rsidRDefault="00F83268" w:rsidP="00F83268">
      <w:pPr>
        <w:pStyle w:val="Heading3"/>
      </w:pPr>
      <w:bookmarkStart w:id="164" w:name="_Toc178780175"/>
      <w:r>
        <w:t>Tests\test_dialogue_manager.py</w:t>
      </w:r>
      <w:bookmarkEnd w:id="164"/>
    </w:p>
    <w:p w14:paraId="04628AA5" w14:textId="77777777" w:rsidR="00F83268" w:rsidRDefault="00F83268" w:rsidP="00F83268">
      <w:pPr>
        <w:pStyle w:val="Heading3"/>
      </w:pPr>
      <w:bookmarkStart w:id="165" w:name="_Toc178780176"/>
      <w:r>
        <w:t>Tests\test_nlg.py</w:t>
      </w:r>
      <w:bookmarkEnd w:id="165"/>
    </w:p>
    <w:p w14:paraId="536DA033" w14:textId="77777777" w:rsidR="00F83268" w:rsidRDefault="00F83268" w:rsidP="00F83268">
      <w:pPr>
        <w:pStyle w:val="Heading3"/>
      </w:pPr>
      <w:bookmarkStart w:id="166" w:name="_Toc178780177"/>
      <w:r>
        <w:t>Tests\test_nlu.py</w:t>
      </w:r>
      <w:bookmarkEnd w:id="166"/>
    </w:p>
    <w:p w14:paraId="2FA7B093" w14:textId="77777777" w:rsidR="00F83268" w:rsidRDefault="00F83268" w:rsidP="00F83268">
      <w:pPr>
        <w:pStyle w:val="Heading3"/>
      </w:pPr>
      <w:bookmarkStart w:id="167" w:name="_Toc178780178"/>
      <w:r>
        <w:t>Tests\test_services.py</w:t>
      </w:r>
      <w:bookmarkEnd w:id="167"/>
    </w:p>
    <w:p w14:paraId="4F2DCE65" w14:textId="77777777" w:rsidR="00F83268" w:rsidRDefault="00F83268" w:rsidP="00F83268">
      <w:pPr>
        <w:pStyle w:val="Heading3"/>
      </w:pPr>
      <w:bookmarkStart w:id="168" w:name="_Toc178780179"/>
      <w:r>
        <w:t>Tests\test_utilities.py</w:t>
      </w:r>
      <w:bookmarkEnd w:id="168"/>
    </w:p>
    <w:p w14:paraId="2B53CE1C" w14:textId="77777777" w:rsidR="00F83268" w:rsidRDefault="00F83268" w:rsidP="00F83268">
      <w:pPr>
        <w:pStyle w:val="Heading2"/>
      </w:pPr>
      <w:bookmarkStart w:id="169" w:name="_Toc178780180"/>
      <w:r>
        <w:t>Ui</w:t>
      </w:r>
      <w:bookmarkEnd w:id="169"/>
    </w:p>
    <w:p w14:paraId="4916E4B5" w14:textId="77777777" w:rsidR="00F83268" w:rsidRPr="00A72277" w:rsidRDefault="00F83268" w:rsidP="00F83268"/>
    <w:p w14:paraId="0E50DA1C" w14:textId="77777777" w:rsidR="00F83268" w:rsidRDefault="00F83268" w:rsidP="00F83268">
      <w:pPr>
        <w:pStyle w:val="Heading3"/>
      </w:pPr>
      <w:bookmarkStart w:id="170" w:name="_Toc178780181"/>
      <w:r>
        <w:lastRenderedPageBreak/>
        <w:t>ui\JaicatUI.py</w:t>
      </w:r>
      <w:bookmarkEnd w:id="170"/>
    </w:p>
    <w:p w14:paraId="4ECC1C4B" w14:textId="77777777" w:rsidR="00F83268" w:rsidRDefault="00F83268" w:rsidP="00F83268"/>
    <w:p w14:paraId="076644F6" w14:textId="77777777" w:rsidR="00F83268" w:rsidRPr="00A72277" w:rsidRDefault="00F83268" w:rsidP="00F83268">
      <w:pPr>
        <w:pStyle w:val="Heading5"/>
      </w:pPr>
      <w:r>
        <w:t>The Code</w:t>
      </w:r>
    </w:p>
    <w:p w14:paraId="7970516D" w14:textId="77777777" w:rsidR="00F83268" w:rsidRDefault="00F83268" w:rsidP="00F83268"/>
    <w:p w14:paraId="64F0CE6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tkinter </w:t>
      </w:r>
      <w:r>
        <w:rPr>
          <w:rFonts w:ascii="Consolas" w:hAnsi="Consolas" w:cs="Courier New"/>
          <w:color w:val="000088"/>
          <w:sz w:val="17"/>
          <w:szCs w:val="17"/>
        </w:rPr>
        <w:t>as</w:t>
      </w:r>
      <w:r>
        <w:rPr>
          <w:rFonts w:ascii="Consolas" w:hAnsi="Consolas" w:cs="Courier New"/>
          <w:color w:val="000000"/>
          <w:sz w:val="17"/>
          <w:szCs w:val="17"/>
        </w:rPr>
        <w:t xml:space="preserve"> tk</w:t>
      </w:r>
    </w:p>
    <w:p w14:paraId="052B90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PIL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ImageTk</w:t>
      </w:r>
    </w:p>
    <w:p w14:paraId="7349B5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DC994D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UI</w:t>
      </w:r>
      <w:r>
        <w:rPr>
          <w:rFonts w:ascii="Consolas" w:hAnsi="Consolas" w:cs="Courier New"/>
          <w:color w:val="666600"/>
          <w:sz w:val="17"/>
          <w:szCs w:val="17"/>
        </w:rPr>
        <w:t>:</w:t>
      </w:r>
    </w:p>
    <w:p w14:paraId="695ED9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master</w:t>
      </w:r>
      <w:r>
        <w:rPr>
          <w:rFonts w:ascii="Consolas" w:hAnsi="Consolas" w:cs="Courier New"/>
          <w:color w:val="666600"/>
          <w:sz w:val="17"/>
          <w:szCs w:val="17"/>
        </w:rPr>
        <w:t>):</w:t>
      </w:r>
    </w:p>
    <w:p w14:paraId="76D3E9F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master </w:t>
      </w:r>
      <w:r>
        <w:rPr>
          <w:rFonts w:ascii="Consolas" w:hAnsi="Consolas" w:cs="Courier New"/>
          <w:color w:val="666600"/>
          <w:sz w:val="17"/>
          <w:szCs w:val="17"/>
        </w:rPr>
        <w:t>=</w:t>
      </w:r>
      <w:r>
        <w:rPr>
          <w:rFonts w:ascii="Consolas" w:hAnsi="Consolas" w:cs="Courier New"/>
          <w:color w:val="000000"/>
          <w:sz w:val="17"/>
          <w:szCs w:val="17"/>
        </w:rPr>
        <w:t xml:space="preserve"> master</w:t>
      </w:r>
    </w:p>
    <w:p w14:paraId="3AC3C5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title</w:t>
      </w:r>
      <w:r>
        <w:rPr>
          <w:rFonts w:ascii="Consolas" w:hAnsi="Consolas" w:cs="Courier New"/>
          <w:color w:val="666600"/>
          <w:sz w:val="17"/>
          <w:szCs w:val="17"/>
        </w:rPr>
        <w:t>(</w:t>
      </w:r>
      <w:r>
        <w:rPr>
          <w:rFonts w:ascii="Consolas" w:hAnsi="Consolas" w:cs="Courier New"/>
          <w:color w:val="008800"/>
          <w:sz w:val="17"/>
          <w:szCs w:val="17"/>
        </w:rPr>
        <w:t>"Jaicat - AI Assistant"</w:t>
      </w:r>
      <w:r>
        <w:rPr>
          <w:rFonts w:ascii="Consolas" w:hAnsi="Consolas" w:cs="Courier New"/>
          <w:color w:val="666600"/>
          <w:sz w:val="17"/>
          <w:szCs w:val="17"/>
        </w:rPr>
        <w:t>)</w:t>
      </w:r>
    </w:p>
    <w:p w14:paraId="038758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geometry</w:t>
      </w:r>
      <w:r>
        <w:rPr>
          <w:rFonts w:ascii="Consolas" w:hAnsi="Consolas" w:cs="Courier New"/>
          <w:color w:val="666600"/>
          <w:sz w:val="17"/>
          <w:szCs w:val="17"/>
        </w:rPr>
        <w:t>(</w:t>
      </w:r>
      <w:r>
        <w:rPr>
          <w:rFonts w:ascii="Consolas" w:hAnsi="Consolas" w:cs="Courier New"/>
          <w:color w:val="008800"/>
          <w:sz w:val="17"/>
          <w:szCs w:val="17"/>
        </w:rPr>
        <w:t>"1200x800"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Set window size</w:t>
      </w:r>
    </w:p>
    <w:p w14:paraId="7A62E3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configure</w:t>
      </w:r>
      <w:r>
        <w:rPr>
          <w:rFonts w:ascii="Consolas" w:hAnsi="Consolas" w:cs="Courier New"/>
          <w:color w:val="666600"/>
          <w:sz w:val="17"/>
          <w:szCs w:val="17"/>
        </w:rPr>
        <w:t>(</w:t>
      </w:r>
      <w:r>
        <w:rPr>
          <w:rFonts w:ascii="Consolas" w:hAnsi="Consolas" w:cs="Courier New"/>
          <w:color w:val="000000"/>
          <w:sz w:val="17"/>
          <w:szCs w:val="17"/>
        </w:rPr>
        <w:t>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Change background color</w:t>
      </w:r>
    </w:p>
    <w:p w14:paraId="3EBBDE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484D47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create_widgets</w:t>
      </w:r>
      <w:r>
        <w:rPr>
          <w:rFonts w:ascii="Consolas" w:hAnsi="Consolas" w:cs="Courier New"/>
          <w:color w:val="666600"/>
          <w:sz w:val="17"/>
          <w:szCs w:val="17"/>
        </w:rPr>
        <w:t>()</w:t>
      </w:r>
    </w:p>
    <w:p w14:paraId="57CE5D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22D71C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create_widgets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17E29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"""Set up the UI components like buttons, labels, input boxes, etc."""</w:t>
      </w:r>
    </w:p>
    <w:p w14:paraId="500F1A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6E6F7F5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880000"/>
          <w:sz w:val="17"/>
          <w:szCs w:val="17"/>
        </w:rPr>
        <w:t># Frame to contain all widgets</w:t>
      </w:r>
    </w:p>
    <w:p w14:paraId="46740D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main_frame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Frame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p>
    <w:p w14:paraId="6D32430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main_frame</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fill</w:t>
      </w:r>
      <w:r>
        <w:rPr>
          <w:rFonts w:ascii="Consolas" w:hAnsi="Consolas" w:cs="Courier New"/>
          <w:color w:val="666600"/>
          <w:sz w:val="17"/>
          <w:szCs w:val="17"/>
        </w:rPr>
        <w:t>=</w:t>
      </w:r>
      <w:r>
        <w:rPr>
          <w:rFonts w:ascii="Consolas" w:hAnsi="Consolas" w:cs="Courier New"/>
          <w:color w:val="008800"/>
          <w:sz w:val="17"/>
          <w:szCs w:val="17"/>
        </w:rPr>
        <w:t>"both"</w:t>
      </w:r>
      <w:r>
        <w:rPr>
          <w:rFonts w:ascii="Consolas" w:hAnsi="Consolas" w:cs="Courier New"/>
          <w:color w:val="666600"/>
          <w:sz w:val="17"/>
          <w:szCs w:val="17"/>
        </w:rPr>
        <w:t>,</w:t>
      </w:r>
      <w:r>
        <w:rPr>
          <w:rFonts w:ascii="Consolas" w:hAnsi="Consolas" w:cs="Courier New"/>
          <w:color w:val="000000"/>
          <w:sz w:val="17"/>
          <w:szCs w:val="17"/>
        </w:rPr>
        <w:t xml:space="preserve"> expand</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p>
    <w:p w14:paraId="3C42B9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66DA73D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880000"/>
          <w:sz w:val="17"/>
          <w:szCs w:val="17"/>
        </w:rPr>
        <w:t># Label to show the face image</w:t>
      </w:r>
    </w:p>
    <w:p w14:paraId="659C112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face_image_label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p>
    <w:p w14:paraId="2F4B92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face_image_label</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columnspan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01472B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2254054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Button to play a song via Spotify</w:t>
      </w:r>
    </w:p>
    <w:p w14:paraId="0C5A6C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play_button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"Play Music"</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play_song</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"#3498db"</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040F9FB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play_button</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666DD7A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1EF6E00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880000"/>
          <w:sz w:val="17"/>
          <w:szCs w:val="17"/>
        </w:rPr>
        <w:t># Calendar Widget</w:t>
      </w:r>
    </w:p>
    <w:p w14:paraId="7FFDFB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calendar_label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"Calendar"</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4D9FD6F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calendar_label</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080617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calendar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calendar_service</w:t>
      </w:r>
      <w:r>
        <w:rPr>
          <w:rFonts w:ascii="Consolas" w:hAnsi="Consolas" w:cs="Courier New"/>
          <w:color w:val="666600"/>
          <w:sz w:val="17"/>
          <w:szCs w:val="17"/>
        </w:rPr>
        <w:t>.</w:t>
      </w:r>
      <w:r>
        <w:rPr>
          <w:rFonts w:ascii="Consolas" w:hAnsi="Consolas" w:cs="Courier New"/>
          <w:color w:val="000000"/>
          <w:sz w:val="17"/>
          <w:szCs w:val="17"/>
        </w:rPr>
        <w:t>get_current_date</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"#1ABC9C"</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6CCDA5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calendar</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84250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131F91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880000"/>
          <w:sz w:val="17"/>
          <w:szCs w:val="17"/>
        </w:rPr>
        <w:t># Weather Label</w:t>
      </w:r>
    </w:p>
    <w:p w14:paraId="3D0CF4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weather_label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"Weather"</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"#2C3E50"</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34FC278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weather_label</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8859A2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weather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weather_service</w:t>
      </w:r>
      <w:r>
        <w:rPr>
          <w:rFonts w:ascii="Consolas" w:hAnsi="Consolas" w:cs="Courier New"/>
          <w:color w:val="666600"/>
          <w:sz w:val="17"/>
          <w:szCs w:val="17"/>
        </w:rPr>
        <w:t>.</w:t>
      </w:r>
      <w:r>
        <w:rPr>
          <w:rFonts w:ascii="Consolas" w:hAnsi="Consolas" w:cs="Courier New"/>
          <w:color w:val="000000"/>
          <w:sz w:val="17"/>
          <w:szCs w:val="17"/>
        </w:rPr>
        <w:t>get_weather</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"#1ABC9C"</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487856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weather</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4BABFD9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202B8F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880000"/>
          <w:sz w:val="17"/>
          <w:szCs w:val="17"/>
        </w:rPr>
        <w:t># Circular Button for user input</w:t>
      </w:r>
    </w:p>
    <w:p w14:paraId="422723D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input_button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Button</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"Text Input"</w:t>
      </w:r>
      <w:r>
        <w:rPr>
          <w:rFonts w:ascii="Consolas" w:hAnsi="Consolas" w:cs="Courier New"/>
          <w:color w:val="666600"/>
          <w:sz w:val="17"/>
          <w:szCs w:val="17"/>
        </w:rPr>
        <w:t>,</w:t>
      </w:r>
      <w:r>
        <w:rPr>
          <w:rFonts w:ascii="Consolas" w:hAnsi="Consolas" w:cs="Courier New"/>
          <w:color w:val="000000"/>
          <w:sz w:val="17"/>
          <w:szCs w:val="17"/>
        </w:rPr>
        <w:t xml:space="preserve"> command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show_input_box</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r>
        <w:rPr>
          <w:rFonts w:ascii="Consolas" w:hAnsi="Consolas" w:cs="Courier New"/>
          <w:color w:val="000000"/>
          <w:sz w:val="17"/>
          <w:szCs w:val="17"/>
        </w:rPr>
        <w:t xml:space="preserve"> bg</w:t>
      </w:r>
      <w:r>
        <w:rPr>
          <w:rFonts w:ascii="Consolas" w:hAnsi="Consolas" w:cs="Courier New"/>
          <w:color w:val="666600"/>
          <w:sz w:val="17"/>
          <w:szCs w:val="17"/>
        </w:rPr>
        <w:t>=</w:t>
      </w:r>
      <w:r>
        <w:rPr>
          <w:rFonts w:ascii="Consolas" w:hAnsi="Consolas" w:cs="Courier New"/>
          <w:color w:val="008800"/>
          <w:sz w:val="17"/>
          <w:szCs w:val="17"/>
        </w:rPr>
        <w:t>"#E74C3C"</w:t>
      </w:r>
      <w:r>
        <w:rPr>
          <w:rFonts w:ascii="Consolas" w:hAnsi="Consolas" w:cs="Courier New"/>
          <w:color w:val="666600"/>
          <w:sz w:val="17"/>
          <w:szCs w:val="17"/>
        </w:rPr>
        <w:t>,</w:t>
      </w:r>
      <w:r>
        <w:rPr>
          <w:rFonts w:ascii="Consolas" w:hAnsi="Consolas" w:cs="Courier New"/>
          <w:color w:val="000000"/>
          <w:sz w:val="17"/>
          <w:szCs w:val="17"/>
        </w:rPr>
        <w:t xml:space="preserve"> fg</w:t>
      </w:r>
      <w:r>
        <w:rPr>
          <w:rFonts w:ascii="Consolas" w:hAnsi="Consolas" w:cs="Courier New"/>
          <w:color w:val="666600"/>
          <w:sz w:val="17"/>
          <w:szCs w:val="17"/>
        </w:rPr>
        <w:t>=</w:t>
      </w:r>
      <w:r>
        <w:rPr>
          <w:rFonts w:ascii="Consolas" w:hAnsi="Consolas" w:cs="Courier New"/>
          <w:color w:val="008800"/>
          <w:sz w:val="17"/>
          <w:szCs w:val="17"/>
        </w:rPr>
        <w:t>"white"</w:t>
      </w:r>
      <w:r>
        <w:rPr>
          <w:rFonts w:ascii="Consolas" w:hAnsi="Consolas" w:cs="Courier New"/>
          <w:color w:val="666600"/>
          <w:sz w:val="17"/>
          <w:szCs w:val="17"/>
        </w:rPr>
        <w:t>)</w:t>
      </w:r>
    </w:p>
    <w:p w14:paraId="7296FF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input_button</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p>
    <w:p w14:paraId="25D45F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w:t>
      </w:r>
    </w:p>
    <w:p w14:paraId="5F5E1D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880000"/>
          <w:sz w:val="17"/>
          <w:szCs w:val="17"/>
        </w:rPr>
        <w:t># Hidden text input box</w:t>
      </w:r>
    </w:p>
    <w:p w14:paraId="389C0B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text_input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Entry</w:t>
      </w:r>
      <w:r>
        <w:rPr>
          <w:rFonts w:ascii="Consolas" w:hAnsi="Consolas" w:cs="Courier New"/>
          <w:color w:val="666600"/>
          <w:sz w:val="17"/>
          <w:szCs w:val="17"/>
        </w:rPr>
        <w:t>(</w:t>
      </w:r>
      <w:r>
        <w:rPr>
          <w:rFonts w:ascii="Consolas" w:hAnsi="Consolas" w:cs="Courier New"/>
          <w:color w:val="000000"/>
          <w:sz w:val="17"/>
          <w:szCs w:val="17"/>
        </w:rPr>
        <w:t>main_frame</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w:t>
      </w:r>
      <w:r>
        <w:rPr>
          <w:rFonts w:ascii="Consolas" w:hAnsi="Consolas" w:cs="Courier New"/>
          <w:color w:val="666600"/>
          <w:sz w:val="17"/>
          <w:szCs w:val="17"/>
        </w:rPr>
        <w:t>))</w:t>
      </w:r>
    </w:p>
    <w:p w14:paraId="557902A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0000"/>
          <w:sz w:val="17"/>
          <w:szCs w:val="17"/>
        </w:rPr>
        <w:t>grid</w:t>
      </w:r>
      <w:r>
        <w:rPr>
          <w:rFonts w:ascii="Consolas" w:hAnsi="Consolas" w:cs="Courier New"/>
          <w:color w:val="666600"/>
          <w:sz w:val="17"/>
          <w:szCs w:val="17"/>
        </w:rPr>
        <w:t>(</w:t>
      </w:r>
      <w:r>
        <w:rPr>
          <w:rFonts w:ascii="Consolas" w:hAnsi="Consolas" w:cs="Courier New"/>
          <w:color w:val="000000"/>
          <w:sz w:val="17"/>
          <w:szCs w:val="17"/>
        </w:rPr>
        <w:t>row</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column</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padx</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pady</w:t>
      </w:r>
      <w:r>
        <w:rPr>
          <w:rFonts w:ascii="Consolas" w:hAnsi="Consolas" w:cs="Courier New"/>
          <w:color w:val="666600"/>
          <w:sz w:val="17"/>
          <w:szCs w:val="17"/>
        </w:rPr>
        <w:t>=</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columnspan</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p>
    <w:p w14:paraId="1E68995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text_input</w:t>
      </w:r>
      <w:r>
        <w:rPr>
          <w:rFonts w:ascii="Consolas" w:hAnsi="Consolas" w:cs="Courier New"/>
          <w:color w:val="666600"/>
          <w:sz w:val="17"/>
          <w:szCs w:val="17"/>
        </w:rPr>
        <w:t>.</w:t>
      </w:r>
      <w:r>
        <w:rPr>
          <w:rFonts w:ascii="Consolas" w:hAnsi="Consolas" w:cs="Courier New"/>
          <w:color w:val="000000"/>
          <w:sz w:val="17"/>
          <w:szCs w:val="17"/>
        </w:rPr>
        <w:t>grid_remove</w:t>
      </w:r>
      <w:r>
        <w:rPr>
          <w:rFonts w:ascii="Consolas" w:hAnsi="Consolas" w:cs="Courier New"/>
          <w:color w:val="666600"/>
          <w:sz w:val="17"/>
          <w:szCs w:val="17"/>
        </w:rPr>
        <w:t>()</w:t>
      </w:r>
    </w:p>
    <w:p w14:paraId="2DCF671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w:t>
      </w:r>
    </w:p>
    <w:p w14:paraId="08B19D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xml:space="preserve">        </w:t>
      </w:r>
      <w:r>
        <w:rPr>
          <w:rFonts w:ascii="Consolas" w:hAnsi="Consolas" w:cs="Courier New"/>
          <w:color w:val="880000"/>
          <w:sz w:val="17"/>
          <w:szCs w:val="17"/>
        </w:rPr>
        <w:t># Status Bar</w:t>
      </w:r>
    </w:p>
    <w:p w14:paraId="20E451C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status_bar </w:t>
      </w:r>
      <w:r>
        <w:rPr>
          <w:rFonts w:ascii="Consolas" w:hAnsi="Consolas" w:cs="Courier New"/>
          <w:color w:val="666600"/>
          <w:sz w:val="17"/>
          <w:szCs w:val="17"/>
        </w:rPr>
        <w:t>=</w:t>
      </w:r>
      <w:r>
        <w:rPr>
          <w:rFonts w:ascii="Consolas" w:hAnsi="Consolas" w:cs="Courier New"/>
          <w:color w:val="000000"/>
          <w:sz w:val="17"/>
          <w:szCs w:val="17"/>
        </w:rPr>
        <w:t xml:space="preserve"> tk</w:t>
      </w:r>
      <w:r>
        <w:rPr>
          <w:rFonts w:ascii="Consolas" w:hAnsi="Consolas" w:cs="Courier New"/>
          <w:color w:val="666600"/>
          <w:sz w:val="17"/>
          <w:szCs w:val="17"/>
        </w:rPr>
        <w:t>.</w:t>
      </w:r>
      <w:r>
        <w:rPr>
          <w:rFonts w:ascii="Consolas" w:hAnsi="Consolas" w:cs="Courier New"/>
          <w:color w:val="660066"/>
          <w:sz w:val="17"/>
          <w:szCs w:val="17"/>
        </w:rPr>
        <w:t>Label</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master</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r>
        <w:rPr>
          <w:rFonts w:ascii="Consolas" w:hAnsi="Consolas" w:cs="Courier New"/>
          <w:color w:val="008800"/>
          <w:sz w:val="17"/>
          <w:szCs w:val="17"/>
        </w:rPr>
        <w:t>"Ready"</w:t>
      </w:r>
      <w:r>
        <w:rPr>
          <w:rFonts w:ascii="Consolas" w:hAnsi="Consolas" w:cs="Courier New"/>
          <w:color w:val="666600"/>
          <w:sz w:val="17"/>
          <w:szCs w:val="17"/>
        </w:rPr>
        <w:t>,</w:t>
      </w:r>
      <w:r>
        <w:rPr>
          <w:rFonts w:ascii="Consolas" w:hAnsi="Consolas" w:cs="Courier New"/>
          <w:color w:val="000000"/>
          <w:sz w:val="17"/>
          <w:szCs w:val="17"/>
        </w:rPr>
        <w:t xml:space="preserve"> bd</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relief</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SUNKEN</w:t>
      </w:r>
      <w:r>
        <w:rPr>
          <w:rFonts w:ascii="Consolas" w:hAnsi="Consolas" w:cs="Courier New"/>
          <w:color w:val="666600"/>
          <w:sz w:val="17"/>
          <w:szCs w:val="17"/>
        </w:rPr>
        <w:t>,</w:t>
      </w:r>
      <w:r>
        <w:rPr>
          <w:rFonts w:ascii="Consolas" w:hAnsi="Consolas" w:cs="Courier New"/>
          <w:color w:val="000000"/>
          <w:sz w:val="17"/>
          <w:szCs w:val="17"/>
        </w:rPr>
        <w:t xml:space="preserve"> anchor</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font</w:t>
      </w:r>
      <w:r>
        <w:rPr>
          <w:rFonts w:ascii="Consolas" w:hAnsi="Consolas" w:cs="Courier New"/>
          <w:color w:val="666600"/>
          <w:sz w:val="17"/>
          <w:szCs w:val="17"/>
        </w:rPr>
        <w:t>=(</w:t>
      </w:r>
      <w:r>
        <w:rPr>
          <w:rFonts w:ascii="Consolas" w:hAnsi="Consolas" w:cs="Courier New"/>
          <w:color w:val="008800"/>
          <w:sz w:val="17"/>
          <w:szCs w:val="17"/>
        </w:rPr>
        <w:t>"Arial"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w:t>
      </w:r>
      <w:r>
        <w:rPr>
          <w:rFonts w:ascii="Consolas" w:hAnsi="Consolas" w:cs="Courier New"/>
          <w:color w:val="666600"/>
          <w:sz w:val="17"/>
          <w:szCs w:val="17"/>
        </w:rPr>
        <w:t>))</w:t>
      </w:r>
    </w:p>
    <w:p w14:paraId="7220F6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status_bar</w:t>
      </w:r>
      <w:r>
        <w:rPr>
          <w:rFonts w:ascii="Consolas" w:hAnsi="Consolas" w:cs="Courier New"/>
          <w:color w:val="666600"/>
          <w:sz w:val="17"/>
          <w:szCs w:val="17"/>
        </w:rPr>
        <w:t>.</w:t>
      </w:r>
      <w:r>
        <w:rPr>
          <w:rFonts w:ascii="Consolas" w:hAnsi="Consolas" w:cs="Courier New"/>
          <w:color w:val="000000"/>
          <w:sz w:val="17"/>
          <w:szCs w:val="17"/>
        </w:rPr>
        <w:t>pack</w:t>
      </w:r>
      <w:r>
        <w:rPr>
          <w:rFonts w:ascii="Consolas" w:hAnsi="Consolas" w:cs="Courier New"/>
          <w:color w:val="666600"/>
          <w:sz w:val="17"/>
          <w:szCs w:val="17"/>
        </w:rPr>
        <w:t>(</w:t>
      </w:r>
      <w:r>
        <w:rPr>
          <w:rFonts w:ascii="Consolas" w:hAnsi="Consolas" w:cs="Courier New"/>
          <w:color w:val="000000"/>
          <w:sz w:val="17"/>
          <w:szCs w:val="17"/>
        </w:rPr>
        <w:t>side</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BOTTOM</w:t>
      </w:r>
      <w:r>
        <w:rPr>
          <w:rFonts w:ascii="Consolas" w:hAnsi="Consolas" w:cs="Courier New"/>
          <w:color w:val="666600"/>
          <w:sz w:val="17"/>
          <w:szCs w:val="17"/>
        </w:rPr>
        <w:t>,</w:t>
      </w:r>
      <w:r>
        <w:rPr>
          <w:rFonts w:ascii="Consolas" w:hAnsi="Consolas" w:cs="Courier New"/>
          <w:color w:val="000000"/>
          <w:sz w:val="17"/>
          <w:szCs w:val="17"/>
        </w:rPr>
        <w:t xml:space="preserve"> fill</w:t>
      </w:r>
      <w:r>
        <w:rPr>
          <w:rFonts w:ascii="Consolas" w:hAnsi="Consolas" w:cs="Courier New"/>
          <w:color w:val="666600"/>
          <w:sz w:val="17"/>
          <w:szCs w:val="17"/>
        </w:rPr>
        <w:t>=</w:t>
      </w:r>
      <w:r>
        <w:rPr>
          <w:rFonts w:ascii="Consolas" w:hAnsi="Consolas" w:cs="Courier New"/>
          <w:color w:val="000000"/>
          <w:sz w:val="17"/>
          <w:szCs w:val="17"/>
        </w:rPr>
        <w:t>tk</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75A854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w:t>
      </w:r>
    </w:p>
    <w:p w14:paraId="55B18C53" w14:textId="77777777" w:rsidR="00F83268" w:rsidRPr="00A72277" w:rsidRDefault="00F83268" w:rsidP="00F83268"/>
    <w:p w14:paraId="1761277E" w14:textId="77777777" w:rsidR="00F83268" w:rsidRDefault="00F83268" w:rsidP="00F83268">
      <w:pPr>
        <w:pStyle w:val="Heading3"/>
      </w:pPr>
      <w:bookmarkStart w:id="171" w:name="_Toc178780182"/>
      <w:r>
        <w:t>ui\pyqt_utils.py</w:t>
      </w:r>
      <w:bookmarkEnd w:id="171"/>
    </w:p>
    <w:p w14:paraId="0534D05D" w14:textId="77777777" w:rsidR="00F83268" w:rsidRPr="00A72277" w:rsidRDefault="00F83268" w:rsidP="00F83268"/>
    <w:p w14:paraId="562A2D1E" w14:textId="77777777" w:rsidR="00F83268" w:rsidRDefault="00F83268" w:rsidP="00F83268">
      <w:pPr>
        <w:pStyle w:val="Heading2"/>
        <w:tabs>
          <w:tab w:val="left" w:pos="1110"/>
        </w:tabs>
      </w:pPr>
      <w:bookmarkStart w:id="172" w:name="_Toc178780183"/>
      <w:r>
        <w:t>utils</w:t>
      </w:r>
      <w:bookmarkEnd w:id="172"/>
      <w:r>
        <w:tab/>
      </w:r>
    </w:p>
    <w:p w14:paraId="2B11AD9E" w14:textId="77777777" w:rsidR="00F83268" w:rsidRPr="00A72277" w:rsidRDefault="00F83268" w:rsidP="00F83268"/>
    <w:p w14:paraId="603E5871" w14:textId="77777777" w:rsidR="00F83268" w:rsidRDefault="00F83268" w:rsidP="00F83268">
      <w:pPr>
        <w:pStyle w:val="Heading3"/>
      </w:pPr>
      <w:bookmarkStart w:id="173" w:name="_Toc178780184"/>
      <w:r>
        <w:t>utils\file_handling.py</w:t>
      </w:r>
      <w:bookmarkEnd w:id="173"/>
    </w:p>
    <w:p w14:paraId="4531442C" w14:textId="77777777" w:rsidR="00D36986" w:rsidRDefault="00D36986" w:rsidP="00D36986"/>
    <w:p w14:paraId="447D0EF6" w14:textId="202646E9" w:rsidR="00D36986" w:rsidRDefault="00282175" w:rsidP="00282175">
      <w:pPr>
        <w:pStyle w:val="Heading5"/>
      </w:pPr>
      <w:r>
        <w:t>The Code</w:t>
      </w:r>
    </w:p>
    <w:p w14:paraId="4AF6801C" w14:textId="77777777" w:rsidR="00282175" w:rsidRDefault="00282175" w:rsidP="00D36986"/>
    <w:p w14:paraId="6F22DFCE"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utils/file_handling.py</w:t>
      </w:r>
    </w:p>
    <w:p w14:paraId="27F0DF0B"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5EA9708D"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os</w:t>
      </w:r>
    </w:p>
    <w:p w14:paraId="254FBCF9"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F115792"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read_file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5759884E"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8800"/>
          <w:sz w:val="17"/>
          <w:szCs w:val="17"/>
        </w:rPr>
        <w:t>"""Reads the content of a text file and returns it as a string."""</w:t>
      </w:r>
    </w:p>
    <w:p w14:paraId="20CEF360"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isfile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3E5B77F3"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"File does not exist."</w:t>
      </w:r>
    </w:p>
    <w:p w14:paraId="56158975"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134721BA"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'r'</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2AE59657"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file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44C5632B"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637A411C"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def</w:t>
      </w:r>
      <w:r>
        <w:rPr>
          <w:rFonts w:ascii="Consolas" w:hAnsi="Consolas" w:cs="Courier New"/>
          <w:color w:val="000000"/>
          <w:sz w:val="17"/>
          <w:szCs w:val="17"/>
        </w:rPr>
        <w:t xml:space="preserve"> write_to_file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content</w:t>
      </w:r>
      <w:r>
        <w:rPr>
          <w:rFonts w:ascii="Consolas" w:hAnsi="Consolas" w:cs="Courier New"/>
          <w:color w:val="666600"/>
          <w:sz w:val="17"/>
          <w:szCs w:val="17"/>
        </w:rPr>
        <w:t>):</w:t>
      </w:r>
    </w:p>
    <w:p w14:paraId="6420BCDD"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8800"/>
          <w:sz w:val="17"/>
          <w:szCs w:val="17"/>
        </w:rPr>
        <w:t>"""Writes content to a text file. If the file exists, it overwrites it."""</w:t>
      </w:r>
    </w:p>
    <w:p w14:paraId="56FA677D"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with</w:t>
      </w:r>
      <w:r>
        <w:rPr>
          <w:rFonts w:ascii="Consolas" w:hAnsi="Consolas" w:cs="Courier New"/>
          <w:color w:val="000000"/>
          <w:sz w:val="17"/>
          <w:szCs w:val="17"/>
        </w:rPr>
        <w:t xml:space="preserve"> open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encoding</w:t>
      </w:r>
      <w:r>
        <w:rPr>
          <w:rFonts w:ascii="Consolas" w:hAnsi="Consolas" w:cs="Courier New"/>
          <w:color w:val="666600"/>
          <w:sz w:val="17"/>
          <w:szCs w:val="17"/>
        </w:rPr>
        <w:t>=</w:t>
      </w:r>
      <w:r>
        <w:rPr>
          <w:rFonts w:ascii="Consolas" w:hAnsi="Consolas" w:cs="Courier New"/>
          <w:color w:val="008800"/>
          <w:sz w:val="17"/>
          <w:szCs w:val="17"/>
        </w:rPr>
        <w:t>'utf-8'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as</w:t>
      </w:r>
      <w:r>
        <w:rPr>
          <w:rFonts w:ascii="Consolas" w:hAnsi="Consolas" w:cs="Courier New"/>
          <w:color w:val="000000"/>
          <w:sz w:val="17"/>
          <w:szCs w:val="17"/>
        </w:rPr>
        <w:t xml:space="preserve"> file</w:t>
      </w:r>
      <w:r>
        <w:rPr>
          <w:rFonts w:ascii="Consolas" w:hAnsi="Consolas" w:cs="Courier New"/>
          <w:color w:val="666600"/>
          <w:sz w:val="17"/>
          <w:szCs w:val="17"/>
        </w:rPr>
        <w:t>:</w:t>
      </w:r>
    </w:p>
    <w:p w14:paraId="5F611441"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file</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p>
    <w:p w14:paraId="2A52E665"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"Content written successfully."</w:t>
      </w:r>
    </w:p>
    <w:p w14:paraId="495D6FEE"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209BE2FE"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def</w:t>
      </w:r>
      <w:r>
        <w:rPr>
          <w:rFonts w:ascii="Consolas" w:hAnsi="Consolas" w:cs="Courier New"/>
          <w:color w:val="000000"/>
          <w:sz w:val="17"/>
          <w:szCs w:val="17"/>
        </w:rPr>
        <w:t xml:space="preserve"> file_exists</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175FE279"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8800"/>
          <w:sz w:val="17"/>
          <w:szCs w:val="17"/>
        </w:rPr>
        <w:t>"""Checks if a file exists."""</w:t>
      </w:r>
    </w:p>
    <w:p w14:paraId="547FF846"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isfile</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4C6477BC"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45524D20"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88"/>
          <w:sz w:val="17"/>
          <w:szCs w:val="17"/>
        </w:rPr>
        <w:t>def</w:t>
      </w:r>
      <w:r>
        <w:rPr>
          <w:rFonts w:ascii="Consolas" w:hAnsi="Consolas" w:cs="Courier New"/>
          <w:color w:val="000000"/>
          <w:sz w:val="17"/>
          <w:szCs w:val="17"/>
        </w:rPr>
        <w:t xml:space="preserve"> get_file_extension</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p>
    <w:p w14:paraId="016598B3"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8800"/>
          <w:sz w:val="17"/>
          <w:szCs w:val="17"/>
        </w:rPr>
        <w:t>"""Returns the file extension for a given file path."""</w:t>
      </w:r>
    </w:p>
    <w:p w14:paraId="319FB6DD"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splitext</w:t>
      </w:r>
      <w:r>
        <w:rPr>
          <w:rFonts w:ascii="Consolas" w:hAnsi="Consolas" w:cs="Courier New"/>
          <w:color w:val="666600"/>
          <w:sz w:val="17"/>
          <w:szCs w:val="17"/>
        </w:rPr>
        <w:t>(</w:t>
      </w:r>
      <w:r>
        <w:rPr>
          <w:rFonts w:ascii="Consolas" w:hAnsi="Consolas" w:cs="Courier New"/>
          <w:color w:val="000000"/>
          <w:sz w:val="17"/>
          <w:szCs w:val="17"/>
        </w:rPr>
        <w:t>file_path</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p>
    <w:p w14:paraId="5736F9BA"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731737CF"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88"/>
          <w:sz w:val="17"/>
          <w:szCs w:val="17"/>
        </w:rPr>
        <w:t>def</w:t>
      </w:r>
      <w:r>
        <w:rPr>
          <w:rFonts w:ascii="Consolas" w:hAnsi="Consolas" w:cs="Courier New"/>
          <w:color w:val="000000"/>
          <w:sz w:val="17"/>
          <w:szCs w:val="17"/>
        </w:rPr>
        <w:t xml:space="preserve"> list_files_in_directory</w:t>
      </w:r>
      <w:r>
        <w:rPr>
          <w:rFonts w:ascii="Consolas" w:hAnsi="Consolas" w:cs="Courier New"/>
          <w:color w:val="666600"/>
          <w:sz w:val="17"/>
          <w:szCs w:val="17"/>
        </w:rPr>
        <w:t>(</w:t>
      </w:r>
      <w:r>
        <w:rPr>
          <w:rFonts w:ascii="Consolas" w:hAnsi="Consolas" w:cs="Courier New"/>
          <w:color w:val="000000"/>
          <w:sz w:val="17"/>
          <w:szCs w:val="17"/>
        </w:rPr>
        <w:t>directory_path</w:t>
      </w:r>
      <w:r>
        <w:rPr>
          <w:rFonts w:ascii="Consolas" w:hAnsi="Consolas" w:cs="Courier New"/>
          <w:color w:val="666600"/>
          <w:sz w:val="17"/>
          <w:szCs w:val="17"/>
        </w:rPr>
        <w:t>):</w:t>
      </w:r>
    </w:p>
    <w:p w14:paraId="5CC5039F"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8800"/>
          <w:sz w:val="17"/>
          <w:szCs w:val="17"/>
        </w:rPr>
        <w:t>"""Returns a list of files in the specified directory."""</w:t>
      </w:r>
    </w:p>
    <w:p w14:paraId="0D28DBAF"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r>
        <w:rPr>
          <w:rFonts w:ascii="Consolas" w:hAnsi="Consolas" w:cs="Courier New"/>
          <w:color w:val="000088"/>
          <w:sz w:val="17"/>
          <w:szCs w:val="17"/>
        </w:rPr>
        <w:t>not</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path</w:t>
      </w:r>
      <w:r>
        <w:rPr>
          <w:rFonts w:ascii="Consolas" w:hAnsi="Consolas" w:cs="Courier New"/>
          <w:color w:val="666600"/>
          <w:sz w:val="17"/>
          <w:szCs w:val="17"/>
        </w:rPr>
        <w:t>.</w:t>
      </w:r>
      <w:r>
        <w:rPr>
          <w:rFonts w:ascii="Consolas" w:hAnsi="Consolas" w:cs="Courier New"/>
          <w:color w:val="000000"/>
          <w:sz w:val="17"/>
          <w:szCs w:val="17"/>
        </w:rPr>
        <w:t>isdir</w:t>
      </w:r>
      <w:r>
        <w:rPr>
          <w:rFonts w:ascii="Consolas" w:hAnsi="Consolas" w:cs="Courier New"/>
          <w:color w:val="666600"/>
          <w:sz w:val="17"/>
          <w:szCs w:val="17"/>
        </w:rPr>
        <w:t>(</w:t>
      </w:r>
      <w:r>
        <w:rPr>
          <w:rFonts w:ascii="Consolas" w:hAnsi="Consolas" w:cs="Courier New"/>
          <w:color w:val="000000"/>
          <w:sz w:val="17"/>
          <w:szCs w:val="17"/>
        </w:rPr>
        <w:t>directory_path</w:t>
      </w:r>
      <w:r>
        <w:rPr>
          <w:rFonts w:ascii="Consolas" w:hAnsi="Consolas" w:cs="Courier New"/>
          <w:color w:val="666600"/>
          <w:sz w:val="17"/>
          <w:szCs w:val="17"/>
        </w:rPr>
        <w:t>):</w:t>
      </w:r>
    </w:p>
    <w:p w14:paraId="738071C8"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"Directory does not exist."</w:t>
      </w:r>
    </w:p>
    <w:p w14:paraId="219A021D"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
    <w:p w14:paraId="2C4FE123"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os</w:t>
      </w:r>
      <w:r>
        <w:rPr>
          <w:rFonts w:ascii="Consolas" w:hAnsi="Consolas" w:cs="Courier New"/>
          <w:color w:val="666600"/>
          <w:sz w:val="17"/>
          <w:szCs w:val="17"/>
        </w:rPr>
        <w:t>.</w:t>
      </w:r>
      <w:r>
        <w:rPr>
          <w:rFonts w:ascii="Consolas" w:hAnsi="Consolas" w:cs="Courier New"/>
          <w:color w:val="000000"/>
          <w:sz w:val="17"/>
          <w:szCs w:val="17"/>
        </w:rPr>
        <w:t>listdir</w:t>
      </w:r>
      <w:r>
        <w:rPr>
          <w:rFonts w:ascii="Consolas" w:hAnsi="Consolas" w:cs="Courier New"/>
          <w:color w:val="666600"/>
          <w:sz w:val="17"/>
          <w:szCs w:val="17"/>
        </w:rPr>
        <w:t>(</w:t>
      </w:r>
      <w:r>
        <w:rPr>
          <w:rFonts w:ascii="Consolas" w:hAnsi="Consolas" w:cs="Courier New"/>
          <w:color w:val="000000"/>
          <w:sz w:val="17"/>
          <w:szCs w:val="17"/>
        </w:rPr>
        <w:t>directory_path</w:t>
      </w:r>
      <w:r>
        <w:rPr>
          <w:rFonts w:ascii="Consolas" w:hAnsi="Consolas" w:cs="Courier New"/>
          <w:color w:val="666600"/>
          <w:sz w:val="17"/>
          <w:szCs w:val="17"/>
        </w:rPr>
        <w:t>)</w:t>
      </w:r>
    </w:p>
    <w:p w14:paraId="0F7CC3F3" w14:textId="77777777" w:rsidR="00282175" w:rsidRDefault="0028217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05185"/>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w:t>
      </w:r>
    </w:p>
    <w:p w14:paraId="0E0EEC39" w14:textId="77777777" w:rsidR="00282175" w:rsidRPr="00282175" w:rsidRDefault="00282175" w:rsidP="00282175"/>
    <w:p w14:paraId="4EC3AFC3" w14:textId="77777777" w:rsidR="00282175" w:rsidRPr="00D36986" w:rsidRDefault="00282175" w:rsidP="00D36986"/>
    <w:p w14:paraId="52D3E348" w14:textId="77777777" w:rsidR="00F83268" w:rsidRPr="00A72277" w:rsidRDefault="00F83268" w:rsidP="00F83268"/>
    <w:p w14:paraId="25C32124" w14:textId="77777777" w:rsidR="00F83268" w:rsidRDefault="00F83268" w:rsidP="00F83268">
      <w:pPr>
        <w:pStyle w:val="Heading3"/>
      </w:pPr>
      <w:bookmarkStart w:id="174" w:name="_Toc178780185"/>
      <w:r>
        <w:t>utils\image_processing.py</w:t>
      </w:r>
      <w:bookmarkEnd w:id="174"/>
    </w:p>
    <w:p w14:paraId="49DB2FB4" w14:textId="77777777" w:rsidR="00F83268" w:rsidRPr="00073777" w:rsidRDefault="00F83268" w:rsidP="00F83268">
      <w:r w:rsidRPr="00073777">
        <w:rPr>
          <w:b/>
          <w:bCs/>
        </w:rPr>
        <w:t>Purpose</w:t>
      </w:r>
      <w:r w:rsidRPr="00073777">
        <w:t>: Contains utility functions for processing images, likely used for face recognition or visual tasks.</w:t>
      </w:r>
    </w:p>
    <w:p w14:paraId="78C1ED1F" w14:textId="77777777" w:rsidR="00F83268" w:rsidRPr="00073777" w:rsidRDefault="00F83268" w:rsidP="00F83268">
      <w:pPr>
        <w:pStyle w:val="Heading4"/>
      </w:pPr>
      <w:r w:rsidRPr="00073777">
        <w:lastRenderedPageBreak/>
        <w:t>Key Functions:</w:t>
      </w:r>
    </w:p>
    <w:p w14:paraId="42B2AB35" w14:textId="77777777" w:rsidR="00F83268" w:rsidRPr="00073777" w:rsidRDefault="00F83268" w:rsidP="00F11D6B">
      <w:pPr>
        <w:numPr>
          <w:ilvl w:val="1"/>
          <w:numId w:val="38"/>
        </w:numPr>
      </w:pPr>
      <w:r w:rsidRPr="00073777">
        <w:rPr>
          <w:b/>
          <w:bCs/>
        </w:rPr>
        <w:t>process_image()</w:t>
      </w:r>
      <w:r w:rsidRPr="00073777">
        <w:t>: Processes an image to make it compatible with the face recognition system.</w:t>
      </w:r>
    </w:p>
    <w:p w14:paraId="5B5EEE4A" w14:textId="77777777" w:rsidR="00F83268" w:rsidRPr="00073777" w:rsidRDefault="00F83268" w:rsidP="00F11D6B">
      <w:pPr>
        <w:numPr>
          <w:ilvl w:val="0"/>
          <w:numId w:val="38"/>
        </w:numPr>
      </w:pPr>
      <w:r w:rsidRPr="00073777">
        <w:rPr>
          <w:b/>
          <w:bCs/>
        </w:rPr>
        <w:t>Connection to main.py</w:t>
      </w:r>
      <w:r w:rsidRPr="00073777">
        <w:t>:</w:t>
      </w:r>
    </w:p>
    <w:p w14:paraId="63E86525" w14:textId="77777777" w:rsidR="00F83268" w:rsidRDefault="00F83268" w:rsidP="00F11D6B">
      <w:pPr>
        <w:numPr>
          <w:ilvl w:val="1"/>
          <w:numId w:val="38"/>
        </w:numPr>
      </w:pPr>
      <w:r w:rsidRPr="00073777">
        <w:t>This file might be called when Jaicat performs tasks like face recognition or object detection.</w:t>
      </w:r>
    </w:p>
    <w:p w14:paraId="657D3B98" w14:textId="77777777" w:rsidR="00F83268" w:rsidRDefault="00F83268" w:rsidP="00F83268">
      <w:pPr>
        <w:pStyle w:val="Heading5"/>
      </w:pPr>
      <w:r>
        <w:t>The Code</w:t>
      </w:r>
    </w:p>
    <w:p w14:paraId="1064196D" w14:textId="77777777" w:rsidR="00F83268" w:rsidRDefault="00F83268" w:rsidP="00F83268"/>
    <w:p w14:paraId="6B3030F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32D2EFF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614D6D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726A5C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ImageProcessor</w:t>
      </w:r>
      <w:r>
        <w:rPr>
          <w:rFonts w:ascii="Consolas" w:hAnsi="Consolas" w:cs="Courier New"/>
          <w:color w:val="666600"/>
          <w:sz w:val="17"/>
          <w:szCs w:val="17"/>
        </w:rPr>
        <w:t>:</w:t>
      </w:r>
    </w:p>
    <w:p w14:paraId="757755F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7E2A3D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pass</w:t>
      </w:r>
    </w:p>
    <w:p w14:paraId="35861D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752E8A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load_image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image_path</w:t>
      </w:r>
      <w:r>
        <w:rPr>
          <w:rFonts w:ascii="Consolas" w:hAnsi="Consolas" w:cs="Courier New"/>
          <w:color w:val="666600"/>
          <w:sz w:val="17"/>
          <w:szCs w:val="17"/>
        </w:rPr>
        <w:t>):</w:t>
      </w:r>
    </w:p>
    <w:p w14:paraId="157A05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8800"/>
          <w:sz w:val="17"/>
          <w:szCs w:val="17"/>
        </w:rPr>
        <w:t>"""</w:t>
      </w:r>
    </w:p>
    <w:p w14:paraId="05397F1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8800"/>
          <w:sz w:val="17"/>
          <w:szCs w:val="17"/>
        </w:rPr>
        <w:t>        Load an image from a file path</w:t>
      </w:r>
    </w:p>
    <w:p w14:paraId="09CC7D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8800"/>
          <w:sz w:val="17"/>
          <w:szCs w:val="17"/>
        </w:rPr>
        <w:t>        """</w:t>
      </w:r>
    </w:p>
    <w:p w14:paraId="04EDE4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imread</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p>
    <w:p w14:paraId="356124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w:t>
      </w:r>
    </w:p>
    <w:p w14:paraId="6AB5D8D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resize_image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5D4CB20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8800"/>
          <w:sz w:val="17"/>
          <w:szCs w:val="17"/>
        </w:rPr>
        <w:t>"""</w:t>
      </w:r>
    </w:p>
    <w:p w14:paraId="6256B56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8800"/>
          <w:sz w:val="17"/>
          <w:szCs w:val="17"/>
        </w:rPr>
        <w:t>        Resize an image to a specified width and height</w:t>
      </w:r>
    </w:p>
    <w:p w14:paraId="3379D16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8800"/>
          <w:sz w:val="17"/>
          <w:szCs w:val="17"/>
        </w:rPr>
        <w:t>        """</w:t>
      </w:r>
    </w:p>
    <w:p w14:paraId="636299C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resize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width</w:t>
      </w:r>
      <w:r>
        <w:rPr>
          <w:rFonts w:ascii="Consolas" w:hAnsi="Consolas" w:cs="Courier New"/>
          <w:color w:val="666600"/>
          <w:sz w:val="17"/>
          <w:szCs w:val="17"/>
        </w:rPr>
        <w:t>,</w:t>
      </w:r>
      <w:r>
        <w:rPr>
          <w:rFonts w:ascii="Consolas" w:hAnsi="Consolas" w:cs="Courier New"/>
          <w:color w:val="000000"/>
          <w:sz w:val="17"/>
          <w:szCs w:val="17"/>
        </w:rPr>
        <w:t xml:space="preserve"> height</w:t>
      </w:r>
      <w:r>
        <w:rPr>
          <w:rFonts w:ascii="Consolas" w:hAnsi="Consolas" w:cs="Courier New"/>
          <w:color w:val="666600"/>
          <w:sz w:val="17"/>
          <w:szCs w:val="17"/>
        </w:rPr>
        <w:t>))</w:t>
      </w:r>
    </w:p>
    <w:p w14:paraId="58B361A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w:t>
      </w:r>
    </w:p>
    <w:p w14:paraId="74B734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convert_to_grayscale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p>
    <w:p w14:paraId="3378B3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8800"/>
          <w:sz w:val="17"/>
          <w:szCs w:val="17"/>
        </w:rPr>
        <w:t>"""</w:t>
      </w:r>
    </w:p>
    <w:p w14:paraId="388B8E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8800"/>
          <w:sz w:val="17"/>
          <w:szCs w:val="17"/>
        </w:rPr>
        <w:t>        Convert an image to grayscale</w:t>
      </w:r>
    </w:p>
    <w:p w14:paraId="5CD7F3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8800"/>
          <w:sz w:val="17"/>
          <w:szCs w:val="17"/>
        </w:rPr>
        <w:t>        """</w:t>
      </w:r>
    </w:p>
    <w:p w14:paraId="63A3B22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19F797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w:t>
      </w:r>
    </w:p>
    <w:p w14:paraId="4A774A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apply_threshold</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threshold_value</w:t>
      </w:r>
      <w:r>
        <w:rPr>
          <w:rFonts w:ascii="Consolas" w:hAnsi="Consolas" w:cs="Courier New"/>
          <w:color w:val="666600"/>
          <w:sz w:val="17"/>
          <w:szCs w:val="17"/>
        </w:rPr>
        <w:t>):</w:t>
      </w:r>
    </w:p>
    <w:p w14:paraId="5D61423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008800"/>
          <w:sz w:val="17"/>
          <w:szCs w:val="17"/>
        </w:rPr>
        <w:t>"""</w:t>
      </w:r>
    </w:p>
    <w:p w14:paraId="77373D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8800"/>
          <w:sz w:val="17"/>
          <w:szCs w:val="17"/>
        </w:rPr>
        <w:t>        Apply a threshold to an image</w:t>
      </w:r>
    </w:p>
    <w:p w14:paraId="1D2F32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8800"/>
          <w:sz w:val="17"/>
          <w:szCs w:val="17"/>
        </w:rPr>
        <w:t>        """</w:t>
      </w:r>
    </w:p>
    <w:p w14:paraId="36AEA4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_</w:t>
      </w:r>
      <w:r>
        <w:rPr>
          <w:rFonts w:ascii="Consolas" w:hAnsi="Consolas" w:cs="Courier New"/>
          <w:color w:val="666600"/>
          <w:sz w:val="17"/>
          <w:szCs w:val="17"/>
        </w:rPr>
        <w:t>,</w:t>
      </w:r>
      <w:r>
        <w:rPr>
          <w:rFonts w:ascii="Consolas" w:hAnsi="Consolas" w:cs="Courier New"/>
          <w:color w:val="000000"/>
          <w:sz w:val="17"/>
          <w:szCs w:val="17"/>
        </w:rPr>
        <w:t xml:space="preserve"> thresh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threshold</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threshold_value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THRESH_BINARY</w:t>
      </w:r>
      <w:r>
        <w:rPr>
          <w:rFonts w:ascii="Consolas" w:hAnsi="Consolas" w:cs="Courier New"/>
          <w:color w:val="666600"/>
          <w:sz w:val="17"/>
          <w:szCs w:val="17"/>
        </w:rPr>
        <w:t>)</w:t>
      </w:r>
    </w:p>
    <w:p w14:paraId="64D8EE8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thresh</w:t>
      </w:r>
    </w:p>
    <w:p w14:paraId="714470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69AC84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detect_faces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p>
    <w:p w14:paraId="1A6D4E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8800"/>
          <w:sz w:val="17"/>
          <w:szCs w:val="17"/>
        </w:rPr>
        <w:t>"""</w:t>
      </w:r>
    </w:p>
    <w:p w14:paraId="6E6F50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8800"/>
          <w:sz w:val="17"/>
          <w:szCs w:val="17"/>
        </w:rPr>
        <w:t>        Detect faces in an image using OpenCV's Haar cascade classifier</w:t>
      </w:r>
    </w:p>
    <w:p w14:paraId="3F705E0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8800"/>
          <w:sz w:val="17"/>
          <w:szCs w:val="17"/>
        </w:rPr>
        <w:t>        """</w:t>
      </w:r>
    </w:p>
    <w:p w14:paraId="54D3DB1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face_cascade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CascadeClassifier</w:t>
      </w:r>
      <w:r>
        <w:rPr>
          <w:rFonts w:ascii="Consolas" w:hAnsi="Consolas" w:cs="Courier New"/>
          <w:color w:val="666600"/>
          <w:sz w:val="17"/>
          <w:szCs w:val="17"/>
        </w:rPr>
        <w:t>(</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data</w:t>
      </w:r>
      <w:r>
        <w:rPr>
          <w:rFonts w:ascii="Consolas" w:hAnsi="Consolas" w:cs="Courier New"/>
          <w:color w:val="666600"/>
          <w:sz w:val="17"/>
          <w:szCs w:val="17"/>
        </w:rPr>
        <w:t>.</w:t>
      </w:r>
      <w:r>
        <w:rPr>
          <w:rFonts w:ascii="Consolas" w:hAnsi="Consolas" w:cs="Courier New"/>
          <w:color w:val="000000"/>
          <w:sz w:val="17"/>
          <w:szCs w:val="17"/>
        </w:rPr>
        <w:t xml:space="preserve">haarcascades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'haarcascade_frontalface_default.xml'</w:t>
      </w:r>
      <w:r>
        <w:rPr>
          <w:rFonts w:ascii="Consolas" w:hAnsi="Consolas" w:cs="Courier New"/>
          <w:color w:val="666600"/>
          <w:sz w:val="17"/>
          <w:szCs w:val="17"/>
        </w:rPr>
        <w:t>)</w:t>
      </w:r>
    </w:p>
    <w:p w14:paraId="5E8872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gray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convert_to_grayscale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p>
    <w:p w14:paraId="339873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faces </w:t>
      </w:r>
      <w:r>
        <w:rPr>
          <w:rFonts w:ascii="Consolas" w:hAnsi="Consolas" w:cs="Courier New"/>
          <w:color w:val="666600"/>
          <w:sz w:val="17"/>
          <w:szCs w:val="17"/>
        </w:rPr>
        <w:t>=</w:t>
      </w:r>
      <w:r>
        <w:rPr>
          <w:rFonts w:ascii="Consolas" w:hAnsi="Consolas" w:cs="Courier New"/>
          <w:color w:val="000000"/>
          <w:sz w:val="17"/>
          <w:szCs w:val="17"/>
        </w:rPr>
        <w:t xml:space="preserve"> face_cascade</w:t>
      </w:r>
      <w:r>
        <w:rPr>
          <w:rFonts w:ascii="Consolas" w:hAnsi="Consolas" w:cs="Courier New"/>
          <w:color w:val="666600"/>
          <w:sz w:val="17"/>
          <w:szCs w:val="17"/>
        </w:rPr>
        <w:t>.</w:t>
      </w:r>
      <w:r>
        <w:rPr>
          <w:rFonts w:ascii="Consolas" w:hAnsi="Consolas" w:cs="Courier New"/>
          <w:color w:val="000000"/>
          <w:sz w:val="17"/>
          <w:szCs w:val="17"/>
        </w:rPr>
        <w:t>detectMultiScale</w:t>
      </w:r>
      <w:r>
        <w:rPr>
          <w:rFonts w:ascii="Consolas" w:hAnsi="Consolas" w:cs="Courier New"/>
          <w:color w:val="666600"/>
          <w:sz w:val="17"/>
          <w:szCs w:val="17"/>
        </w:rPr>
        <w:t>(</w:t>
      </w:r>
      <w:r>
        <w:rPr>
          <w:rFonts w:ascii="Consolas" w:hAnsi="Consolas" w:cs="Courier New"/>
          <w:color w:val="000000"/>
          <w:sz w:val="17"/>
          <w:szCs w:val="17"/>
        </w:rPr>
        <w:t>gray</w:t>
      </w:r>
      <w:r>
        <w:rPr>
          <w:rFonts w:ascii="Consolas" w:hAnsi="Consolas" w:cs="Courier New"/>
          <w:color w:val="666600"/>
          <w:sz w:val="17"/>
          <w:szCs w:val="17"/>
        </w:rPr>
        <w:t>,</w:t>
      </w:r>
      <w:r>
        <w:rPr>
          <w:rFonts w:ascii="Consolas" w:hAnsi="Consolas" w:cs="Courier New"/>
          <w:color w:val="000000"/>
          <w:sz w:val="17"/>
          <w:szCs w:val="17"/>
        </w:rPr>
        <w:t xml:space="preserve"> scaleFactor</w:t>
      </w:r>
      <w:r>
        <w:rPr>
          <w:rFonts w:ascii="Consolas" w:hAnsi="Consolas" w:cs="Courier New"/>
          <w:color w:val="666600"/>
          <w:sz w:val="17"/>
          <w:szCs w:val="17"/>
        </w:rPr>
        <w:t>=</w:t>
      </w:r>
      <w:r>
        <w:rPr>
          <w:rFonts w:ascii="Consolas" w:hAnsi="Consolas" w:cs="Courier New"/>
          <w:color w:val="006666"/>
          <w:sz w:val="17"/>
          <w:szCs w:val="17"/>
        </w:rPr>
        <w:t>1.1</w:t>
      </w:r>
      <w:r>
        <w:rPr>
          <w:rFonts w:ascii="Consolas" w:hAnsi="Consolas" w:cs="Courier New"/>
          <w:color w:val="666600"/>
          <w:sz w:val="17"/>
          <w:szCs w:val="17"/>
        </w:rPr>
        <w:t>,</w:t>
      </w:r>
      <w:r>
        <w:rPr>
          <w:rFonts w:ascii="Consolas" w:hAnsi="Consolas" w:cs="Courier New"/>
          <w:color w:val="000000"/>
          <w:sz w:val="17"/>
          <w:szCs w:val="17"/>
        </w:rPr>
        <w:t xml:space="preserve"> minNeighbors</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minSize</w:t>
      </w:r>
      <w:r>
        <w:rPr>
          <w:rFonts w:ascii="Consolas" w:hAnsi="Consolas" w:cs="Courier New"/>
          <w:color w:val="666600"/>
          <w:sz w:val="17"/>
          <w:szCs w:val="17"/>
        </w:rPr>
        <w:t>=(</w:t>
      </w:r>
      <w:r>
        <w:rPr>
          <w:rFonts w:ascii="Consolas" w:hAnsi="Consolas" w:cs="Courier New"/>
          <w:color w:val="006666"/>
          <w:sz w:val="17"/>
          <w:szCs w:val="17"/>
        </w:rPr>
        <w:t>30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30</w:t>
      </w:r>
      <w:r>
        <w:rPr>
          <w:rFonts w:ascii="Consolas" w:hAnsi="Consolas" w:cs="Courier New"/>
          <w:color w:val="666600"/>
          <w:sz w:val="17"/>
          <w:szCs w:val="17"/>
        </w:rPr>
        <w:t>))</w:t>
      </w:r>
    </w:p>
    <w:p w14:paraId="7A9DE4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faces</w:t>
      </w:r>
    </w:p>
    <w:p w14:paraId="164447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54876B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draw_rectangles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rectangles</w:t>
      </w:r>
      <w:r>
        <w:rPr>
          <w:rFonts w:ascii="Consolas" w:hAnsi="Consolas" w:cs="Courier New"/>
          <w:color w:val="666600"/>
          <w:sz w:val="17"/>
          <w:szCs w:val="17"/>
        </w:rPr>
        <w:t>):</w:t>
      </w:r>
    </w:p>
    <w:p w14:paraId="6A2ED8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8800"/>
          <w:sz w:val="17"/>
          <w:szCs w:val="17"/>
        </w:rPr>
        <w:t>"""</w:t>
      </w:r>
    </w:p>
    <w:p w14:paraId="222361F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8800"/>
          <w:sz w:val="17"/>
          <w:szCs w:val="17"/>
        </w:rPr>
        <w:t>        Draw rectangles on an image</w:t>
      </w:r>
    </w:p>
    <w:p w14:paraId="4270E7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8800"/>
          <w:sz w:val="17"/>
          <w:szCs w:val="17"/>
        </w:rPr>
        <w:t>        """</w:t>
      </w:r>
    </w:p>
    <w:p w14:paraId="0065D71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rectangles</w:t>
      </w:r>
      <w:r>
        <w:rPr>
          <w:rFonts w:ascii="Consolas" w:hAnsi="Consolas" w:cs="Courier New"/>
          <w:color w:val="666600"/>
          <w:sz w:val="17"/>
          <w:szCs w:val="17"/>
        </w:rPr>
        <w:t>:</w:t>
      </w:r>
    </w:p>
    <w:p w14:paraId="5DF8E1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FFF00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image</w:t>
      </w:r>
    </w:p>
    <w:p w14:paraId="64D2B0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01B7DE0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save_image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r>
        <w:rPr>
          <w:rFonts w:ascii="Consolas" w:hAnsi="Consolas" w:cs="Courier New"/>
          <w:color w:val="000000"/>
          <w:sz w:val="17"/>
          <w:szCs w:val="17"/>
        </w:rPr>
        <w:t xml:space="preserve"> image_path</w:t>
      </w:r>
      <w:r>
        <w:rPr>
          <w:rFonts w:ascii="Consolas" w:hAnsi="Consolas" w:cs="Courier New"/>
          <w:color w:val="666600"/>
          <w:sz w:val="17"/>
          <w:szCs w:val="17"/>
        </w:rPr>
        <w:t>):</w:t>
      </w:r>
    </w:p>
    <w:p w14:paraId="05CD72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w:t>
      </w:r>
      <w:r>
        <w:rPr>
          <w:rFonts w:ascii="Consolas" w:hAnsi="Consolas" w:cs="Courier New"/>
          <w:color w:val="008800"/>
          <w:sz w:val="17"/>
          <w:szCs w:val="17"/>
        </w:rPr>
        <w:t>"""</w:t>
      </w:r>
    </w:p>
    <w:p w14:paraId="359E6A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8800"/>
          <w:sz w:val="17"/>
          <w:szCs w:val="17"/>
        </w:rPr>
        <w:t>        Save an image to a file path</w:t>
      </w:r>
    </w:p>
    <w:p w14:paraId="196F073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53. </w:t>
      </w:r>
      <w:r>
        <w:rPr>
          <w:rFonts w:ascii="Consolas" w:hAnsi="Consolas" w:cs="Courier New"/>
          <w:color w:val="008800"/>
          <w:sz w:val="17"/>
          <w:szCs w:val="17"/>
        </w:rPr>
        <w:t>        """</w:t>
      </w:r>
    </w:p>
    <w:p w14:paraId="5373AE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imwrite</w:t>
      </w:r>
      <w:r>
        <w:rPr>
          <w:rFonts w:ascii="Consolas" w:hAnsi="Consolas" w:cs="Courier New"/>
          <w:color w:val="666600"/>
          <w:sz w:val="17"/>
          <w:szCs w:val="17"/>
        </w:rPr>
        <w:t>(</w:t>
      </w:r>
      <w:r>
        <w:rPr>
          <w:rFonts w:ascii="Consolas" w:hAnsi="Consolas" w:cs="Courier New"/>
          <w:color w:val="000000"/>
          <w:sz w:val="17"/>
          <w:szCs w:val="17"/>
        </w:rPr>
        <w:t>image_path</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p>
    <w:p w14:paraId="17FF297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w:t>
      </w:r>
    </w:p>
    <w:p w14:paraId="32E564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880000"/>
          <w:sz w:val="17"/>
          <w:szCs w:val="17"/>
        </w:rPr>
        <w:t># Example usage:</w:t>
      </w:r>
    </w:p>
    <w:p w14:paraId="253D74E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41B9FA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image_processor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ImageProcessor</w:t>
      </w:r>
      <w:r>
        <w:rPr>
          <w:rFonts w:ascii="Consolas" w:hAnsi="Consolas" w:cs="Courier New"/>
          <w:color w:val="666600"/>
          <w:sz w:val="17"/>
          <w:szCs w:val="17"/>
        </w:rPr>
        <w:t>()</w:t>
      </w:r>
    </w:p>
    <w:p w14:paraId="16CF295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image </w:t>
      </w:r>
      <w:r>
        <w:rPr>
          <w:rFonts w:ascii="Consolas" w:hAnsi="Consolas" w:cs="Courier New"/>
          <w:color w:val="666600"/>
          <w:sz w:val="17"/>
          <w:szCs w:val="17"/>
        </w:rPr>
        <w:t>=</w:t>
      </w:r>
      <w:r>
        <w:rPr>
          <w:rFonts w:ascii="Consolas" w:hAnsi="Consolas" w:cs="Courier New"/>
          <w:color w:val="000000"/>
          <w:sz w:val="17"/>
          <w:szCs w:val="17"/>
        </w:rPr>
        <w:t xml:space="preserve"> image_processor</w:t>
      </w:r>
      <w:r>
        <w:rPr>
          <w:rFonts w:ascii="Consolas" w:hAnsi="Consolas" w:cs="Courier New"/>
          <w:color w:val="666600"/>
          <w:sz w:val="17"/>
          <w:szCs w:val="17"/>
        </w:rPr>
        <w:t>.</w:t>
      </w:r>
      <w:r>
        <w:rPr>
          <w:rFonts w:ascii="Consolas" w:hAnsi="Consolas" w:cs="Courier New"/>
          <w:color w:val="000000"/>
          <w:sz w:val="17"/>
          <w:szCs w:val="17"/>
        </w:rPr>
        <w:t>load_image</w:t>
      </w:r>
      <w:r>
        <w:rPr>
          <w:rFonts w:ascii="Consolas" w:hAnsi="Consolas" w:cs="Courier New"/>
          <w:color w:val="666600"/>
          <w:sz w:val="17"/>
          <w:szCs w:val="17"/>
        </w:rPr>
        <w:t>(</w:t>
      </w:r>
      <w:r>
        <w:rPr>
          <w:rFonts w:ascii="Consolas" w:hAnsi="Consolas" w:cs="Courier New"/>
          <w:color w:val="008800"/>
          <w:sz w:val="17"/>
          <w:szCs w:val="17"/>
        </w:rPr>
        <w:t>"image.jpg"</w:t>
      </w:r>
      <w:r>
        <w:rPr>
          <w:rFonts w:ascii="Consolas" w:hAnsi="Consolas" w:cs="Courier New"/>
          <w:color w:val="666600"/>
          <w:sz w:val="17"/>
          <w:szCs w:val="17"/>
        </w:rPr>
        <w:t>)</w:t>
      </w:r>
    </w:p>
    <w:p w14:paraId="247157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resized_image </w:t>
      </w:r>
      <w:r>
        <w:rPr>
          <w:rFonts w:ascii="Consolas" w:hAnsi="Consolas" w:cs="Courier New"/>
          <w:color w:val="666600"/>
          <w:sz w:val="17"/>
          <w:szCs w:val="17"/>
        </w:rPr>
        <w:t>=</w:t>
      </w:r>
      <w:r>
        <w:rPr>
          <w:rFonts w:ascii="Consolas" w:hAnsi="Consolas" w:cs="Courier New"/>
          <w:color w:val="000000"/>
          <w:sz w:val="17"/>
          <w:szCs w:val="17"/>
        </w:rPr>
        <w:t xml:space="preserve"> image_processor</w:t>
      </w:r>
      <w:r>
        <w:rPr>
          <w:rFonts w:ascii="Consolas" w:hAnsi="Consolas" w:cs="Courier New"/>
          <w:color w:val="666600"/>
          <w:sz w:val="17"/>
          <w:szCs w:val="17"/>
        </w:rPr>
        <w:t>.</w:t>
      </w:r>
      <w:r>
        <w:rPr>
          <w:rFonts w:ascii="Consolas" w:hAnsi="Consolas" w:cs="Courier New"/>
          <w:color w:val="000000"/>
          <w:sz w:val="17"/>
          <w:szCs w:val="17"/>
        </w:rPr>
        <w:t>resize_image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640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480</w:t>
      </w:r>
      <w:r>
        <w:rPr>
          <w:rFonts w:ascii="Consolas" w:hAnsi="Consolas" w:cs="Courier New"/>
          <w:color w:val="666600"/>
          <w:sz w:val="17"/>
          <w:szCs w:val="17"/>
        </w:rPr>
        <w:t>)</w:t>
      </w:r>
    </w:p>
    <w:p w14:paraId="2B31F23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xml:space="preserve">    grayscale_image </w:t>
      </w:r>
      <w:r>
        <w:rPr>
          <w:rFonts w:ascii="Consolas" w:hAnsi="Consolas" w:cs="Courier New"/>
          <w:color w:val="666600"/>
          <w:sz w:val="17"/>
          <w:szCs w:val="17"/>
        </w:rPr>
        <w:t>=</w:t>
      </w:r>
      <w:r>
        <w:rPr>
          <w:rFonts w:ascii="Consolas" w:hAnsi="Consolas" w:cs="Courier New"/>
          <w:color w:val="000000"/>
          <w:sz w:val="17"/>
          <w:szCs w:val="17"/>
        </w:rPr>
        <w:t xml:space="preserve"> image_processor</w:t>
      </w:r>
      <w:r>
        <w:rPr>
          <w:rFonts w:ascii="Consolas" w:hAnsi="Consolas" w:cs="Courier New"/>
          <w:color w:val="666600"/>
          <w:sz w:val="17"/>
          <w:szCs w:val="17"/>
        </w:rPr>
        <w:t>.</w:t>
      </w:r>
      <w:r>
        <w:rPr>
          <w:rFonts w:ascii="Consolas" w:hAnsi="Consolas" w:cs="Courier New"/>
          <w:color w:val="000000"/>
          <w:sz w:val="17"/>
          <w:szCs w:val="17"/>
        </w:rPr>
        <w:t>convert_to_grayscale</w:t>
      </w:r>
      <w:r>
        <w:rPr>
          <w:rFonts w:ascii="Consolas" w:hAnsi="Consolas" w:cs="Courier New"/>
          <w:color w:val="666600"/>
          <w:sz w:val="17"/>
          <w:szCs w:val="17"/>
        </w:rPr>
        <w:t>(</w:t>
      </w:r>
      <w:r>
        <w:rPr>
          <w:rFonts w:ascii="Consolas" w:hAnsi="Consolas" w:cs="Courier New"/>
          <w:color w:val="000000"/>
          <w:sz w:val="17"/>
          <w:szCs w:val="17"/>
        </w:rPr>
        <w:t>resized_image</w:t>
      </w:r>
      <w:r>
        <w:rPr>
          <w:rFonts w:ascii="Consolas" w:hAnsi="Consolas" w:cs="Courier New"/>
          <w:color w:val="666600"/>
          <w:sz w:val="17"/>
          <w:szCs w:val="17"/>
        </w:rPr>
        <w:t>)</w:t>
      </w:r>
    </w:p>
    <w:p w14:paraId="3626EB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thresholded_image </w:t>
      </w:r>
      <w:r>
        <w:rPr>
          <w:rFonts w:ascii="Consolas" w:hAnsi="Consolas" w:cs="Courier New"/>
          <w:color w:val="666600"/>
          <w:sz w:val="17"/>
          <w:szCs w:val="17"/>
        </w:rPr>
        <w:t>=</w:t>
      </w:r>
      <w:r>
        <w:rPr>
          <w:rFonts w:ascii="Consolas" w:hAnsi="Consolas" w:cs="Courier New"/>
          <w:color w:val="000000"/>
          <w:sz w:val="17"/>
          <w:szCs w:val="17"/>
        </w:rPr>
        <w:t xml:space="preserve"> image_processor</w:t>
      </w:r>
      <w:r>
        <w:rPr>
          <w:rFonts w:ascii="Consolas" w:hAnsi="Consolas" w:cs="Courier New"/>
          <w:color w:val="666600"/>
          <w:sz w:val="17"/>
          <w:szCs w:val="17"/>
        </w:rPr>
        <w:t>.</w:t>
      </w:r>
      <w:r>
        <w:rPr>
          <w:rFonts w:ascii="Consolas" w:hAnsi="Consolas" w:cs="Courier New"/>
          <w:color w:val="000000"/>
          <w:sz w:val="17"/>
          <w:szCs w:val="17"/>
        </w:rPr>
        <w:t>apply_threshold</w:t>
      </w:r>
      <w:r>
        <w:rPr>
          <w:rFonts w:ascii="Consolas" w:hAnsi="Consolas" w:cs="Courier New"/>
          <w:color w:val="666600"/>
          <w:sz w:val="17"/>
          <w:szCs w:val="17"/>
        </w:rPr>
        <w:t>(</w:t>
      </w:r>
      <w:r>
        <w:rPr>
          <w:rFonts w:ascii="Consolas" w:hAnsi="Consolas" w:cs="Courier New"/>
          <w:color w:val="000000"/>
          <w:sz w:val="17"/>
          <w:szCs w:val="17"/>
        </w:rPr>
        <w:t>grayscale_image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127</w:t>
      </w:r>
      <w:r>
        <w:rPr>
          <w:rFonts w:ascii="Consolas" w:hAnsi="Consolas" w:cs="Courier New"/>
          <w:color w:val="666600"/>
          <w:sz w:val="17"/>
          <w:szCs w:val="17"/>
        </w:rPr>
        <w:t>)</w:t>
      </w:r>
    </w:p>
    <w:p w14:paraId="0E2073D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faces </w:t>
      </w:r>
      <w:r>
        <w:rPr>
          <w:rFonts w:ascii="Consolas" w:hAnsi="Consolas" w:cs="Courier New"/>
          <w:color w:val="666600"/>
          <w:sz w:val="17"/>
          <w:szCs w:val="17"/>
        </w:rPr>
        <w:t>=</w:t>
      </w:r>
      <w:r>
        <w:rPr>
          <w:rFonts w:ascii="Consolas" w:hAnsi="Consolas" w:cs="Courier New"/>
          <w:color w:val="000000"/>
          <w:sz w:val="17"/>
          <w:szCs w:val="17"/>
        </w:rPr>
        <w:t xml:space="preserve"> image_processor</w:t>
      </w:r>
      <w:r>
        <w:rPr>
          <w:rFonts w:ascii="Consolas" w:hAnsi="Consolas" w:cs="Courier New"/>
          <w:color w:val="666600"/>
          <w:sz w:val="17"/>
          <w:szCs w:val="17"/>
        </w:rPr>
        <w:t>.</w:t>
      </w:r>
      <w:r>
        <w:rPr>
          <w:rFonts w:ascii="Consolas" w:hAnsi="Consolas" w:cs="Courier New"/>
          <w:color w:val="000000"/>
          <w:sz w:val="17"/>
          <w:szCs w:val="17"/>
        </w:rPr>
        <w:t>detect_faces</w:t>
      </w:r>
      <w:r>
        <w:rPr>
          <w:rFonts w:ascii="Consolas" w:hAnsi="Consolas" w:cs="Courier New"/>
          <w:color w:val="666600"/>
          <w:sz w:val="17"/>
          <w:szCs w:val="17"/>
        </w:rPr>
        <w:t>(</w:t>
      </w:r>
      <w:r>
        <w:rPr>
          <w:rFonts w:ascii="Consolas" w:hAnsi="Consolas" w:cs="Courier New"/>
          <w:color w:val="000000"/>
          <w:sz w:val="17"/>
          <w:szCs w:val="17"/>
        </w:rPr>
        <w:t>resized_image</w:t>
      </w:r>
      <w:r>
        <w:rPr>
          <w:rFonts w:ascii="Consolas" w:hAnsi="Consolas" w:cs="Courier New"/>
          <w:color w:val="666600"/>
          <w:sz w:val="17"/>
          <w:szCs w:val="17"/>
        </w:rPr>
        <w:t>)</w:t>
      </w:r>
    </w:p>
    <w:p w14:paraId="0E0951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0000"/>
          <w:sz w:val="17"/>
          <w:szCs w:val="17"/>
        </w:rPr>
        <w:t xml:space="preserve">    drawn_image </w:t>
      </w:r>
      <w:r>
        <w:rPr>
          <w:rFonts w:ascii="Consolas" w:hAnsi="Consolas" w:cs="Courier New"/>
          <w:color w:val="666600"/>
          <w:sz w:val="17"/>
          <w:szCs w:val="17"/>
        </w:rPr>
        <w:t>=</w:t>
      </w:r>
      <w:r>
        <w:rPr>
          <w:rFonts w:ascii="Consolas" w:hAnsi="Consolas" w:cs="Courier New"/>
          <w:color w:val="000000"/>
          <w:sz w:val="17"/>
          <w:szCs w:val="17"/>
        </w:rPr>
        <w:t xml:space="preserve"> image_processor</w:t>
      </w:r>
      <w:r>
        <w:rPr>
          <w:rFonts w:ascii="Consolas" w:hAnsi="Consolas" w:cs="Courier New"/>
          <w:color w:val="666600"/>
          <w:sz w:val="17"/>
          <w:szCs w:val="17"/>
        </w:rPr>
        <w:t>.</w:t>
      </w:r>
      <w:r>
        <w:rPr>
          <w:rFonts w:ascii="Consolas" w:hAnsi="Consolas" w:cs="Courier New"/>
          <w:color w:val="000000"/>
          <w:sz w:val="17"/>
          <w:szCs w:val="17"/>
        </w:rPr>
        <w:t>draw_rectangles</w:t>
      </w:r>
      <w:r>
        <w:rPr>
          <w:rFonts w:ascii="Consolas" w:hAnsi="Consolas" w:cs="Courier New"/>
          <w:color w:val="666600"/>
          <w:sz w:val="17"/>
          <w:szCs w:val="17"/>
        </w:rPr>
        <w:t>(</w:t>
      </w:r>
      <w:r>
        <w:rPr>
          <w:rFonts w:ascii="Consolas" w:hAnsi="Consolas" w:cs="Courier New"/>
          <w:color w:val="000000"/>
          <w:sz w:val="17"/>
          <w:szCs w:val="17"/>
        </w:rPr>
        <w:t>resized_image</w:t>
      </w:r>
      <w:r>
        <w:rPr>
          <w:rFonts w:ascii="Consolas" w:hAnsi="Consolas" w:cs="Courier New"/>
          <w:color w:val="666600"/>
          <w:sz w:val="17"/>
          <w:szCs w:val="17"/>
        </w:rPr>
        <w:t>,</w:t>
      </w:r>
      <w:r>
        <w:rPr>
          <w:rFonts w:ascii="Consolas" w:hAnsi="Consolas" w:cs="Courier New"/>
          <w:color w:val="000000"/>
          <w:sz w:val="17"/>
          <w:szCs w:val="17"/>
        </w:rPr>
        <w:t xml:space="preserve"> faces</w:t>
      </w:r>
      <w:r>
        <w:rPr>
          <w:rFonts w:ascii="Consolas" w:hAnsi="Consolas" w:cs="Courier New"/>
          <w:color w:val="666600"/>
          <w:sz w:val="17"/>
          <w:szCs w:val="17"/>
        </w:rPr>
        <w:t>)</w:t>
      </w:r>
    </w:p>
    <w:p w14:paraId="1699DC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0000"/>
          <w:sz w:val="17"/>
          <w:szCs w:val="17"/>
        </w:rPr>
        <w:t>    image_processor</w:t>
      </w:r>
      <w:r>
        <w:rPr>
          <w:rFonts w:ascii="Consolas" w:hAnsi="Consolas" w:cs="Courier New"/>
          <w:color w:val="666600"/>
          <w:sz w:val="17"/>
          <w:szCs w:val="17"/>
        </w:rPr>
        <w:t>.</w:t>
      </w:r>
      <w:r>
        <w:rPr>
          <w:rFonts w:ascii="Consolas" w:hAnsi="Consolas" w:cs="Courier New"/>
          <w:color w:val="000000"/>
          <w:sz w:val="17"/>
          <w:szCs w:val="17"/>
        </w:rPr>
        <w:t>save_image</w:t>
      </w:r>
      <w:r>
        <w:rPr>
          <w:rFonts w:ascii="Consolas" w:hAnsi="Consolas" w:cs="Courier New"/>
          <w:color w:val="666600"/>
          <w:sz w:val="17"/>
          <w:szCs w:val="17"/>
        </w:rPr>
        <w:t>(</w:t>
      </w:r>
      <w:r>
        <w:rPr>
          <w:rFonts w:ascii="Consolas" w:hAnsi="Consolas" w:cs="Courier New"/>
          <w:color w:val="000000"/>
          <w:sz w:val="17"/>
          <w:szCs w:val="17"/>
        </w:rPr>
        <w:t>drawn_image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"output.jpg"</w:t>
      </w:r>
      <w:r>
        <w:rPr>
          <w:rFonts w:ascii="Consolas" w:hAnsi="Consolas" w:cs="Courier New"/>
          <w:color w:val="666600"/>
          <w:sz w:val="17"/>
          <w:szCs w:val="17"/>
        </w:rPr>
        <w:t>)</w:t>
      </w:r>
    </w:p>
    <w:p w14:paraId="27B592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w:t>
      </w:r>
    </w:p>
    <w:p w14:paraId="7BBA7FCB" w14:textId="77777777" w:rsidR="00F83268" w:rsidRPr="008F6F6E" w:rsidRDefault="00F83268" w:rsidP="00F83268"/>
    <w:p w14:paraId="3CC57732" w14:textId="77777777" w:rsidR="00F83268" w:rsidRDefault="00F83268" w:rsidP="00F83268">
      <w:pPr>
        <w:pStyle w:val="Heading3"/>
      </w:pPr>
      <w:bookmarkStart w:id="175" w:name="_Toc178780186"/>
      <w:r>
        <w:t>utils\moving_image.py</w:t>
      </w:r>
      <w:bookmarkEnd w:id="175"/>
    </w:p>
    <w:p w14:paraId="7E7A9B18" w14:textId="77777777" w:rsidR="00F83268" w:rsidRPr="00073777" w:rsidRDefault="00F83268" w:rsidP="00F83268">
      <w:r w:rsidRPr="00073777">
        <w:rPr>
          <w:b/>
          <w:bCs/>
        </w:rPr>
        <w:t>Purpose</w:t>
      </w:r>
      <w:r w:rsidRPr="00073777">
        <w:t>: Handles the movement or animation of images, likely for visual effects or dynamic UI features in Jaicat.</w:t>
      </w:r>
    </w:p>
    <w:p w14:paraId="409CD111" w14:textId="77777777" w:rsidR="00F83268" w:rsidRPr="00073777" w:rsidRDefault="00F83268" w:rsidP="00F83268">
      <w:pPr>
        <w:pStyle w:val="Heading5"/>
      </w:pPr>
      <w:r w:rsidRPr="00073777">
        <w:t>Key Functions:</w:t>
      </w:r>
    </w:p>
    <w:p w14:paraId="5B0D6200" w14:textId="77777777" w:rsidR="00F83268" w:rsidRPr="00073777" w:rsidRDefault="00F83268" w:rsidP="00F11D6B">
      <w:pPr>
        <w:numPr>
          <w:ilvl w:val="1"/>
          <w:numId w:val="91"/>
        </w:numPr>
      </w:pPr>
      <w:r w:rsidRPr="00073777">
        <w:rPr>
          <w:b/>
          <w:bCs/>
        </w:rPr>
        <w:t>Image Animation</w:t>
      </w:r>
      <w:r w:rsidRPr="00073777">
        <w:t>: Provides methods for moving or animating images on the screen.</w:t>
      </w:r>
    </w:p>
    <w:p w14:paraId="2B757843" w14:textId="77777777" w:rsidR="00F83268" w:rsidRPr="00073777" w:rsidRDefault="00F83268" w:rsidP="00F11D6B">
      <w:pPr>
        <w:numPr>
          <w:ilvl w:val="0"/>
          <w:numId w:val="91"/>
        </w:numPr>
      </w:pPr>
      <w:r w:rsidRPr="00073777">
        <w:rPr>
          <w:b/>
          <w:bCs/>
        </w:rPr>
        <w:t>Connection to main.py</w:t>
      </w:r>
      <w:r w:rsidRPr="00073777">
        <w:t>:</w:t>
      </w:r>
    </w:p>
    <w:p w14:paraId="54936925" w14:textId="77777777" w:rsidR="00F83268" w:rsidRDefault="00F83268" w:rsidP="00F11D6B">
      <w:pPr>
        <w:numPr>
          <w:ilvl w:val="1"/>
          <w:numId w:val="91"/>
        </w:numPr>
      </w:pPr>
      <w:r w:rsidRPr="00073777">
        <w:t>If Jaicat includes animated visuals (e.g., moving faces or backgrounds), main.py will use this file for those effects.</w:t>
      </w:r>
    </w:p>
    <w:p w14:paraId="3635A33C" w14:textId="77777777" w:rsidR="00F83268" w:rsidRDefault="00F83268" w:rsidP="00F83268">
      <w:pPr>
        <w:pStyle w:val="Heading5"/>
      </w:pPr>
      <w:r>
        <w:t>The Code</w:t>
      </w:r>
    </w:p>
    <w:p w14:paraId="42C3F2C3" w14:textId="77777777" w:rsidR="00F83268" w:rsidRDefault="00F83268" w:rsidP="00F83268"/>
    <w:p w14:paraId="724504F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5CDD82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numpy </w:t>
      </w:r>
      <w:r>
        <w:rPr>
          <w:rFonts w:ascii="Consolas" w:hAnsi="Consolas" w:cs="Courier New"/>
          <w:color w:val="000088"/>
          <w:sz w:val="17"/>
          <w:szCs w:val="17"/>
        </w:rPr>
        <w:t>as</w:t>
      </w:r>
      <w:r>
        <w:rPr>
          <w:rFonts w:ascii="Consolas" w:hAnsi="Consolas" w:cs="Courier New"/>
          <w:color w:val="000000"/>
          <w:sz w:val="17"/>
          <w:szCs w:val="17"/>
        </w:rPr>
        <w:t xml:space="preserve"> np</w:t>
      </w:r>
    </w:p>
    <w:p w14:paraId="38E5516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071C1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Load the video capture device (e.g. camera)</w:t>
      </w:r>
    </w:p>
    <w:p w14:paraId="371466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cap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24B0FCE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E33DC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880000"/>
          <w:sz w:val="17"/>
          <w:szCs w:val="17"/>
        </w:rPr>
        <w:t># Set the video codec and create a video writer</w:t>
      </w:r>
    </w:p>
    <w:p w14:paraId="0CC4D70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fourcc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VideoWriter_fourcc</w:t>
      </w:r>
      <w:r>
        <w:rPr>
          <w:rFonts w:ascii="Consolas" w:hAnsi="Consolas" w:cs="Courier New"/>
          <w:color w:val="666600"/>
          <w:sz w:val="17"/>
          <w:szCs w:val="17"/>
        </w:rPr>
        <w:t>(*</w:t>
      </w:r>
      <w:r>
        <w:rPr>
          <w:rFonts w:ascii="Consolas" w:hAnsi="Consolas" w:cs="Courier New"/>
          <w:color w:val="008800"/>
          <w:sz w:val="17"/>
          <w:szCs w:val="17"/>
        </w:rPr>
        <w:t>'XVID'</w:t>
      </w:r>
      <w:r>
        <w:rPr>
          <w:rFonts w:ascii="Consolas" w:hAnsi="Consolas" w:cs="Courier New"/>
          <w:color w:val="666600"/>
          <w:sz w:val="17"/>
          <w:szCs w:val="17"/>
        </w:rPr>
        <w:t>)</w:t>
      </w:r>
    </w:p>
    <w:p w14:paraId="767AE1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88"/>
          <w:sz w:val="17"/>
          <w:szCs w:val="17"/>
        </w:rPr>
        <w:t>out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VideoWriter</w:t>
      </w:r>
      <w:r>
        <w:rPr>
          <w:rFonts w:ascii="Consolas" w:hAnsi="Consolas" w:cs="Courier New"/>
          <w:color w:val="666600"/>
          <w:sz w:val="17"/>
          <w:szCs w:val="17"/>
        </w:rPr>
        <w:t>(</w:t>
      </w:r>
      <w:r>
        <w:rPr>
          <w:rFonts w:ascii="Consolas" w:hAnsi="Consolas" w:cs="Courier New"/>
          <w:color w:val="008800"/>
          <w:sz w:val="17"/>
          <w:szCs w:val="17"/>
        </w:rPr>
        <w:t>'output.avi'</w:t>
      </w:r>
      <w:r>
        <w:rPr>
          <w:rFonts w:ascii="Consolas" w:hAnsi="Consolas" w:cs="Courier New"/>
          <w:color w:val="666600"/>
          <w:sz w:val="17"/>
          <w:szCs w:val="17"/>
        </w:rPr>
        <w:t>,</w:t>
      </w:r>
      <w:r>
        <w:rPr>
          <w:rFonts w:ascii="Consolas" w:hAnsi="Consolas" w:cs="Courier New"/>
          <w:color w:val="000000"/>
          <w:sz w:val="17"/>
          <w:szCs w:val="17"/>
        </w:rPr>
        <w:t xml:space="preserve"> fourcc</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640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480</w:t>
      </w:r>
      <w:r>
        <w:rPr>
          <w:rFonts w:ascii="Consolas" w:hAnsi="Consolas" w:cs="Courier New"/>
          <w:color w:val="666600"/>
          <w:sz w:val="17"/>
          <w:szCs w:val="17"/>
        </w:rPr>
        <w:t>))</w:t>
      </w:r>
    </w:p>
    <w:p w14:paraId="632C5B5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
    <w:p w14:paraId="37B895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88"/>
          <w:sz w:val="17"/>
          <w:szCs w:val="17"/>
        </w:rPr>
        <w:t>while</w:t>
      </w:r>
      <w:r>
        <w:rPr>
          <w:rFonts w:ascii="Consolas" w:hAnsi="Consolas" w:cs="Courier New"/>
          <w:color w:val="000000"/>
          <w:sz w:val="17"/>
          <w:szCs w:val="17"/>
        </w:rPr>
        <w:t xml:space="preserve"> </w:t>
      </w:r>
      <w:r>
        <w:rPr>
          <w:rFonts w:ascii="Consolas" w:hAnsi="Consolas" w:cs="Courier New"/>
          <w:color w:val="000088"/>
          <w:sz w:val="17"/>
          <w:szCs w:val="17"/>
        </w:rPr>
        <w:t>True</w:t>
      </w:r>
      <w:r>
        <w:rPr>
          <w:rFonts w:ascii="Consolas" w:hAnsi="Consolas" w:cs="Courier New"/>
          <w:color w:val="666600"/>
          <w:sz w:val="17"/>
          <w:szCs w:val="17"/>
        </w:rPr>
        <w:t>:</w:t>
      </w:r>
    </w:p>
    <w:p w14:paraId="3F58F0E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880000"/>
          <w:sz w:val="17"/>
          <w:szCs w:val="17"/>
        </w:rPr>
        <w:t># Read a frame from the camera</w:t>
      </w:r>
    </w:p>
    <w:p w14:paraId="521FD1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cap</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29B5CD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3E8E47B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 Convert the frame to grayscale</w:t>
      </w:r>
    </w:p>
    <w:p w14:paraId="736118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gray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cvtColor</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COLOR_BGR2GRAY</w:t>
      </w:r>
      <w:r>
        <w:rPr>
          <w:rFonts w:ascii="Consolas" w:hAnsi="Consolas" w:cs="Courier New"/>
          <w:color w:val="666600"/>
          <w:sz w:val="17"/>
          <w:szCs w:val="17"/>
        </w:rPr>
        <w:t>)</w:t>
      </w:r>
    </w:p>
    <w:p w14:paraId="6EE9967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123E59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Apply a Gaussian blur to the grayscale image</w:t>
      </w:r>
    </w:p>
    <w:p w14:paraId="7D0ACFF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blurred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GaussianBlur</w:t>
      </w:r>
      <w:r>
        <w:rPr>
          <w:rFonts w:ascii="Consolas" w:hAnsi="Consolas" w:cs="Courier New"/>
          <w:color w:val="666600"/>
          <w:sz w:val="17"/>
          <w:szCs w:val="17"/>
        </w:rPr>
        <w:t>(</w:t>
      </w:r>
      <w:r>
        <w:rPr>
          <w:rFonts w:ascii="Consolas" w:hAnsi="Consolas" w:cs="Courier New"/>
          <w:color w:val="000000"/>
          <w:sz w:val="17"/>
          <w:szCs w:val="17"/>
        </w:rPr>
        <w:t>gray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2D8747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
    <w:p w14:paraId="64F9F01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Detect edges in the blurred image</w:t>
      </w:r>
    </w:p>
    <w:p w14:paraId="637CBF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edges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Canny</w:t>
      </w:r>
      <w:r>
        <w:rPr>
          <w:rFonts w:ascii="Consolas" w:hAnsi="Consolas" w:cs="Courier New"/>
          <w:color w:val="666600"/>
          <w:sz w:val="17"/>
          <w:szCs w:val="17"/>
        </w:rPr>
        <w:t>(</w:t>
      </w:r>
      <w:r>
        <w:rPr>
          <w:rFonts w:ascii="Consolas" w:hAnsi="Consolas" w:cs="Courier New"/>
          <w:color w:val="000000"/>
          <w:sz w:val="17"/>
          <w:szCs w:val="17"/>
        </w:rPr>
        <w:t>blurred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150</w:t>
      </w:r>
      <w:r>
        <w:rPr>
          <w:rFonts w:ascii="Consolas" w:hAnsi="Consolas" w:cs="Courier New"/>
          <w:color w:val="666600"/>
          <w:sz w:val="17"/>
          <w:szCs w:val="17"/>
        </w:rPr>
        <w:t>)</w:t>
      </w:r>
    </w:p>
    <w:p w14:paraId="43C2081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
    <w:p w14:paraId="05BD2E4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r>
        <w:rPr>
          <w:rFonts w:ascii="Consolas" w:hAnsi="Consolas" w:cs="Courier New"/>
          <w:color w:val="880000"/>
          <w:sz w:val="17"/>
          <w:szCs w:val="17"/>
        </w:rPr>
        <w:t># Find contours in the edge image</w:t>
      </w:r>
    </w:p>
    <w:p w14:paraId="45A51E0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contours</w:t>
      </w:r>
      <w:r>
        <w:rPr>
          <w:rFonts w:ascii="Consolas" w:hAnsi="Consolas" w:cs="Courier New"/>
          <w:color w:val="666600"/>
          <w:sz w:val="17"/>
          <w:szCs w:val="17"/>
        </w:rPr>
        <w:t>,</w:t>
      </w:r>
      <w:r>
        <w:rPr>
          <w:rFonts w:ascii="Consolas" w:hAnsi="Consolas" w:cs="Courier New"/>
          <w:color w:val="000000"/>
          <w:sz w:val="17"/>
          <w:szCs w:val="17"/>
        </w:rPr>
        <w:t xml:space="preserve"> _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findContours</w:t>
      </w:r>
      <w:r>
        <w:rPr>
          <w:rFonts w:ascii="Consolas" w:hAnsi="Consolas" w:cs="Courier New"/>
          <w:color w:val="666600"/>
          <w:sz w:val="17"/>
          <w:szCs w:val="17"/>
        </w:rPr>
        <w:t>(</w:t>
      </w:r>
      <w:r>
        <w:rPr>
          <w:rFonts w:ascii="Consolas" w:hAnsi="Consolas" w:cs="Courier New"/>
          <w:color w:val="000000"/>
          <w:sz w:val="17"/>
          <w:szCs w:val="17"/>
        </w:rPr>
        <w:t>edges</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RETR_TREE</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CHAIN_APPROX_SIMPLE</w:t>
      </w:r>
      <w:r>
        <w:rPr>
          <w:rFonts w:ascii="Consolas" w:hAnsi="Consolas" w:cs="Courier New"/>
          <w:color w:val="666600"/>
          <w:sz w:val="17"/>
          <w:szCs w:val="17"/>
        </w:rPr>
        <w:t>)</w:t>
      </w:r>
    </w:p>
    <w:p w14:paraId="6A7EC4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
    <w:p w14:paraId="1C4F909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r>
        <w:rPr>
          <w:rFonts w:ascii="Consolas" w:hAnsi="Consolas" w:cs="Courier New"/>
          <w:color w:val="880000"/>
          <w:sz w:val="17"/>
          <w:szCs w:val="17"/>
        </w:rPr>
        <w:t># Iterate through the contours and draw a rectangle around each one</w:t>
      </w:r>
    </w:p>
    <w:p w14:paraId="3369935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contour </w:t>
      </w:r>
      <w:r>
        <w:rPr>
          <w:rFonts w:ascii="Consolas" w:hAnsi="Consolas" w:cs="Courier New"/>
          <w:color w:val="000088"/>
          <w:sz w:val="17"/>
          <w:szCs w:val="17"/>
        </w:rPr>
        <w:t>in</w:t>
      </w:r>
      <w:r>
        <w:rPr>
          <w:rFonts w:ascii="Consolas" w:hAnsi="Consolas" w:cs="Courier New"/>
          <w:color w:val="000000"/>
          <w:sz w:val="17"/>
          <w:szCs w:val="17"/>
        </w:rPr>
        <w:t xml:space="preserve"> contours</w:t>
      </w:r>
      <w:r>
        <w:rPr>
          <w:rFonts w:ascii="Consolas" w:hAnsi="Consolas" w:cs="Courier New"/>
          <w:color w:val="666600"/>
          <w:sz w:val="17"/>
          <w:szCs w:val="17"/>
        </w:rPr>
        <w:t>:</w:t>
      </w:r>
    </w:p>
    <w:p w14:paraId="744759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w:t>
      </w:r>
      <w:r>
        <w:rPr>
          <w:rFonts w:ascii="Consolas" w:hAnsi="Consolas" w:cs="Courier New"/>
          <w:color w:val="666600"/>
          <w:sz w:val="17"/>
          <w:szCs w:val="17"/>
        </w:rPr>
        <w:t>,</w:t>
      </w:r>
      <w:r>
        <w:rPr>
          <w:rFonts w:ascii="Consolas" w:hAnsi="Consolas" w:cs="Courier New"/>
          <w:color w:val="000000"/>
          <w:sz w:val="17"/>
          <w:szCs w:val="17"/>
        </w:rPr>
        <w:t xml:space="preserve"> h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boundingRect</w:t>
      </w:r>
      <w:r>
        <w:rPr>
          <w:rFonts w:ascii="Consolas" w:hAnsi="Consolas" w:cs="Courier New"/>
          <w:color w:val="666600"/>
          <w:sz w:val="17"/>
          <w:szCs w:val="17"/>
        </w:rPr>
        <w:t>(</w:t>
      </w:r>
      <w:r>
        <w:rPr>
          <w:rFonts w:ascii="Consolas" w:hAnsi="Consolas" w:cs="Courier New"/>
          <w:color w:val="000000"/>
          <w:sz w:val="17"/>
          <w:szCs w:val="17"/>
        </w:rPr>
        <w:t>contour</w:t>
      </w:r>
      <w:r>
        <w:rPr>
          <w:rFonts w:ascii="Consolas" w:hAnsi="Consolas" w:cs="Courier New"/>
          <w:color w:val="666600"/>
          <w:sz w:val="17"/>
          <w:szCs w:val="17"/>
        </w:rPr>
        <w:t>)</w:t>
      </w:r>
    </w:p>
    <w:p w14:paraId="704874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rectangle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w</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r>
        <w:rPr>
          <w:rFonts w:ascii="Consolas" w:hAnsi="Consolas" w:cs="Courier New"/>
          <w:color w:val="000000"/>
          <w:sz w:val="17"/>
          <w:szCs w:val="17"/>
        </w:rPr>
        <w:t>h</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255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p>
    <w:p w14:paraId="26BA86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p>
    <w:p w14:paraId="5CCF9D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r>
        <w:rPr>
          <w:rFonts w:ascii="Consolas" w:hAnsi="Consolas" w:cs="Courier New"/>
          <w:color w:val="880000"/>
          <w:sz w:val="17"/>
          <w:szCs w:val="17"/>
        </w:rPr>
        <w:t># Write the output frame to the video file</w:t>
      </w:r>
    </w:p>
    <w:p w14:paraId="23E01B3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write</w:t>
      </w:r>
      <w:r>
        <w:rPr>
          <w:rFonts w:ascii="Consolas" w:hAnsi="Consolas" w:cs="Courier New"/>
          <w:color w:val="666600"/>
          <w:sz w:val="17"/>
          <w:szCs w:val="17"/>
        </w:rPr>
        <w:t>(</w:t>
      </w:r>
      <w:r>
        <w:rPr>
          <w:rFonts w:ascii="Consolas" w:hAnsi="Consolas" w:cs="Courier New"/>
          <w:color w:val="000000"/>
          <w:sz w:val="17"/>
          <w:szCs w:val="17"/>
        </w:rPr>
        <w:t>frame</w:t>
      </w:r>
      <w:r>
        <w:rPr>
          <w:rFonts w:ascii="Consolas" w:hAnsi="Consolas" w:cs="Courier New"/>
          <w:color w:val="666600"/>
          <w:sz w:val="17"/>
          <w:szCs w:val="17"/>
        </w:rPr>
        <w:t>)</w:t>
      </w:r>
    </w:p>
    <w:p w14:paraId="677FBC2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34. </w:t>
      </w:r>
      <w:r>
        <w:rPr>
          <w:rFonts w:ascii="Consolas" w:hAnsi="Consolas" w:cs="Courier New"/>
          <w:color w:val="000000"/>
          <w:sz w:val="17"/>
          <w:szCs w:val="17"/>
        </w:rPr>
        <w:t xml:space="preserve">    </w:t>
      </w:r>
    </w:p>
    <w:p w14:paraId="2A621B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r>
        <w:rPr>
          <w:rFonts w:ascii="Consolas" w:hAnsi="Consolas" w:cs="Courier New"/>
          <w:color w:val="880000"/>
          <w:sz w:val="17"/>
          <w:szCs w:val="17"/>
        </w:rPr>
        <w:t># Display the output frame</w:t>
      </w:r>
    </w:p>
    <w:p w14:paraId="10C4119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imshow</w:t>
      </w:r>
      <w:r>
        <w:rPr>
          <w:rFonts w:ascii="Consolas" w:hAnsi="Consolas" w:cs="Courier New"/>
          <w:color w:val="666600"/>
          <w:sz w:val="17"/>
          <w:szCs w:val="17"/>
        </w:rPr>
        <w:t>(</w:t>
      </w:r>
      <w:r>
        <w:rPr>
          <w:rFonts w:ascii="Consolas" w:hAnsi="Consolas" w:cs="Courier New"/>
          <w:color w:val="008800"/>
          <w:sz w:val="17"/>
          <w:szCs w:val="17"/>
        </w:rPr>
        <w:t>'frame'</w:t>
      </w:r>
      <w:r>
        <w:rPr>
          <w:rFonts w:ascii="Consolas" w:hAnsi="Consolas" w:cs="Courier New"/>
          <w:color w:val="666600"/>
          <w:sz w:val="17"/>
          <w:szCs w:val="17"/>
        </w:rPr>
        <w:t>,</w:t>
      </w:r>
      <w:r>
        <w:rPr>
          <w:rFonts w:ascii="Consolas" w:hAnsi="Consolas" w:cs="Courier New"/>
          <w:color w:val="000000"/>
          <w:sz w:val="17"/>
          <w:szCs w:val="17"/>
        </w:rPr>
        <w:t xml:space="preserve"> frame</w:t>
      </w:r>
      <w:r>
        <w:rPr>
          <w:rFonts w:ascii="Consolas" w:hAnsi="Consolas" w:cs="Courier New"/>
          <w:color w:val="666600"/>
          <w:sz w:val="17"/>
          <w:szCs w:val="17"/>
        </w:rPr>
        <w:t>)</w:t>
      </w:r>
    </w:p>
    <w:p w14:paraId="4CE3057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p>
    <w:p w14:paraId="3C55E15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880000"/>
          <w:sz w:val="17"/>
          <w:szCs w:val="17"/>
        </w:rPr>
        <w:t># Exit on key press</w:t>
      </w:r>
    </w:p>
    <w:p w14:paraId="45B21C5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waitKey</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&amp;</w:t>
      </w:r>
      <w:r>
        <w:rPr>
          <w:rFonts w:ascii="Consolas" w:hAnsi="Consolas" w:cs="Courier New"/>
          <w:color w:val="000000"/>
          <w:sz w:val="17"/>
          <w:szCs w:val="17"/>
        </w:rPr>
        <w:t xml:space="preserve"> </w:t>
      </w:r>
      <w:r>
        <w:rPr>
          <w:rFonts w:ascii="Consolas" w:hAnsi="Consolas" w:cs="Courier New"/>
          <w:color w:val="006666"/>
          <w:sz w:val="17"/>
          <w:szCs w:val="17"/>
        </w:rPr>
        <w:t>0xFF</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ord</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p>
    <w:p w14:paraId="5CF64B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r>
        <w:rPr>
          <w:rFonts w:ascii="Consolas" w:hAnsi="Consolas" w:cs="Courier New"/>
          <w:color w:val="000088"/>
          <w:sz w:val="17"/>
          <w:szCs w:val="17"/>
        </w:rPr>
        <w:t>break</w:t>
      </w:r>
    </w:p>
    <w:p w14:paraId="6FAB732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w:t>
      </w:r>
    </w:p>
    <w:p w14:paraId="1F6D18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880000"/>
          <w:sz w:val="17"/>
          <w:szCs w:val="17"/>
        </w:rPr>
        <w:t># Release the video capture device and close the video writer</w:t>
      </w:r>
    </w:p>
    <w:p w14:paraId="374BFA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cap</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78CE52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88"/>
          <w:sz w:val="17"/>
          <w:szCs w:val="17"/>
        </w:rPr>
        <w:t>out</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1E3A6CF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cv2</w:t>
      </w:r>
      <w:r>
        <w:rPr>
          <w:rFonts w:ascii="Consolas" w:hAnsi="Consolas" w:cs="Courier New"/>
          <w:color w:val="666600"/>
          <w:sz w:val="17"/>
          <w:szCs w:val="17"/>
        </w:rPr>
        <w:t>.</w:t>
      </w:r>
      <w:r>
        <w:rPr>
          <w:rFonts w:ascii="Consolas" w:hAnsi="Consolas" w:cs="Courier New"/>
          <w:color w:val="000000"/>
          <w:sz w:val="17"/>
          <w:szCs w:val="17"/>
        </w:rPr>
        <w:t>destroyAllWindows</w:t>
      </w:r>
      <w:r>
        <w:rPr>
          <w:rFonts w:ascii="Consolas" w:hAnsi="Consolas" w:cs="Courier New"/>
          <w:color w:val="666600"/>
          <w:sz w:val="17"/>
          <w:szCs w:val="17"/>
        </w:rPr>
        <w:t>()</w:t>
      </w:r>
    </w:p>
    <w:p w14:paraId="4272F59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w:t>
      </w:r>
    </w:p>
    <w:p w14:paraId="4F4505C9" w14:textId="77777777" w:rsidR="00F83268" w:rsidRPr="00A72277" w:rsidRDefault="00F83268" w:rsidP="00F83268"/>
    <w:p w14:paraId="25FBDEFE" w14:textId="77777777" w:rsidR="00F83268" w:rsidRPr="00A72277" w:rsidRDefault="00F83268" w:rsidP="00F83268"/>
    <w:p w14:paraId="4AA66A20" w14:textId="77777777" w:rsidR="00F83268" w:rsidRPr="008F6F6E" w:rsidRDefault="00F83268" w:rsidP="00F83268"/>
    <w:p w14:paraId="6D421BC6" w14:textId="77777777" w:rsidR="00F83268" w:rsidRDefault="00F83268" w:rsidP="00F83268">
      <w:pPr>
        <w:pStyle w:val="Heading3"/>
      </w:pPr>
      <w:bookmarkStart w:id="176" w:name="_Toc178780187"/>
      <w:r>
        <w:t>utils\sync_relationships.py</w:t>
      </w:r>
      <w:bookmarkEnd w:id="176"/>
    </w:p>
    <w:p w14:paraId="1C306614" w14:textId="77777777" w:rsidR="00F83268" w:rsidRPr="00073777" w:rsidRDefault="00F83268" w:rsidP="00F83268">
      <w:r w:rsidRPr="00073777">
        <w:rPr>
          <w:b/>
          <w:bCs/>
        </w:rPr>
        <w:t>Purpose</w:t>
      </w:r>
      <w:r w:rsidRPr="00073777">
        <w:t>: Syncs relationships between different datasets or models, ensuring that information remains up-to-date and consistent.</w:t>
      </w:r>
    </w:p>
    <w:p w14:paraId="07C8DD85" w14:textId="77777777" w:rsidR="00F83268" w:rsidRPr="00073777" w:rsidRDefault="00F83268" w:rsidP="00F11D6B">
      <w:pPr>
        <w:numPr>
          <w:ilvl w:val="0"/>
          <w:numId w:val="92"/>
        </w:numPr>
      </w:pPr>
      <w:r w:rsidRPr="00073777">
        <w:rPr>
          <w:b/>
          <w:bCs/>
        </w:rPr>
        <w:t>Key Functions</w:t>
      </w:r>
      <w:r w:rsidRPr="00073777">
        <w:t>:</w:t>
      </w:r>
    </w:p>
    <w:p w14:paraId="3FE6D909" w14:textId="77777777" w:rsidR="00F83268" w:rsidRPr="00073777" w:rsidRDefault="00F83268" w:rsidP="00F11D6B">
      <w:pPr>
        <w:numPr>
          <w:ilvl w:val="1"/>
          <w:numId w:val="92"/>
        </w:numPr>
      </w:pPr>
      <w:r w:rsidRPr="00073777">
        <w:rPr>
          <w:b/>
          <w:bCs/>
        </w:rPr>
        <w:t>Data Synchronization</w:t>
      </w:r>
      <w:r w:rsidRPr="00073777">
        <w:t>: Ensures that user data, models, or external services are kept in sync.</w:t>
      </w:r>
    </w:p>
    <w:p w14:paraId="1620FE12" w14:textId="77777777" w:rsidR="00F83268" w:rsidRPr="00073777" w:rsidRDefault="00F83268" w:rsidP="00F11D6B">
      <w:pPr>
        <w:numPr>
          <w:ilvl w:val="0"/>
          <w:numId w:val="92"/>
        </w:numPr>
      </w:pPr>
      <w:r w:rsidRPr="00073777">
        <w:rPr>
          <w:b/>
          <w:bCs/>
        </w:rPr>
        <w:t>Connection to main.py</w:t>
      </w:r>
      <w:r w:rsidRPr="00073777">
        <w:t>:</w:t>
      </w:r>
    </w:p>
    <w:p w14:paraId="0ABFBD2D" w14:textId="77777777" w:rsidR="00F83268" w:rsidRDefault="00F83268" w:rsidP="00F11D6B">
      <w:pPr>
        <w:numPr>
          <w:ilvl w:val="1"/>
          <w:numId w:val="92"/>
        </w:numPr>
      </w:pPr>
      <w:r w:rsidRPr="00073777">
        <w:t>If Jaicat uses multiple datasets or services that need to stay synchronized (e.g., Google Calendar, Spotify), main.py will use this file to handle syncing.</w:t>
      </w:r>
    </w:p>
    <w:p w14:paraId="78C92982" w14:textId="77777777" w:rsidR="00F83268" w:rsidRDefault="00F83268" w:rsidP="00F83268">
      <w:pPr>
        <w:pStyle w:val="Heading5"/>
      </w:pPr>
      <w:r>
        <w:t>The Code</w:t>
      </w:r>
    </w:p>
    <w:p w14:paraId="584A48FA" w14:textId="77777777" w:rsidR="00F83268" w:rsidRPr="00A72277" w:rsidRDefault="00F83268" w:rsidP="00F83268"/>
    <w:p w14:paraId="34DE76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556BC13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import</w:t>
      </w:r>
      <w:r>
        <w:rPr>
          <w:rFonts w:ascii="Consolas" w:hAnsi="Consolas" w:cs="Courier New"/>
          <w:color w:val="000000"/>
          <w:sz w:val="17"/>
          <w:szCs w:val="17"/>
        </w:rPr>
        <w:t xml:space="preserve"> face_recognition</w:t>
      </w:r>
    </w:p>
    <w:p w14:paraId="21DFD21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from</w:t>
      </w:r>
      <w:r>
        <w:rPr>
          <w:rFonts w:ascii="Consolas" w:hAnsi="Consolas" w:cs="Courier New"/>
          <w:color w:val="000000"/>
          <w:sz w:val="17"/>
          <w:szCs w:val="17"/>
        </w:rPr>
        <w:t xml:space="preserve"> sklearn</w:t>
      </w:r>
      <w:r>
        <w:rPr>
          <w:rFonts w:ascii="Consolas" w:hAnsi="Consolas" w:cs="Courier New"/>
          <w:color w:val="666600"/>
          <w:sz w:val="17"/>
          <w:szCs w:val="17"/>
        </w:rPr>
        <w:t>.</w:t>
      </w:r>
      <w:r>
        <w:rPr>
          <w:rFonts w:ascii="Consolas" w:hAnsi="Consolas" w:cs="Courier New"/>
          <w:color w:val="000000"/>
          <w:sz w:val="17"/>
          <w:szCs w:val="17"/>
        </w:rPr>
        <w:t xml:space="preserve">neighbors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NearestNeighbors</w:t>
      </w:r>
    </w:p>
    <w:p w14:paraId="228A986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3A05E3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 Load the facial recognition model</w:t>
      </w:r>
    </w:p>
    <w:p w14:paraId="0F03687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face_recognition_model </w:t>
      </w:r>
      <w:r>
        <w:rPr>
          <w:rFonts w:ascii="Consolas" w:hAnsi="Consolas" w:cs="Courier New"/>
          <w:color w:val="666600"/>
          <w:sz w:val="17"/>
          <w:szCs w:val="17"/>
        </w:rPr>
        <w:t>=</w:t>
      </w:r>
      <w:r>
        <w:rPr>
          <w:rFonts w:ascii="Consolas" w:hAnsi="Consolas" w:cs="Courier New"/>
          <w:color w:val="000000"/>
          <w:sz w:val="17"/>
          <w:szCs w:val="17"/>
        </w:rPr>
        <w:t xml:space="preserve"> face_recognition</w:t>
      </w:r>
      <w:r>
        <w:rPr>
          <w:rFonts w:ascii="Consolas" w:hAnsi="Consolas" w:cs="Courier New"/>
          <w:color w:val="666600"/>
          <w:sz w:val="17"/>
          <w:szCs w:val="17"/>
        </w:rPr>
        <w:t>.</w:t>
      </w:r>
      <w:r>
        <w:rPr>
          <w:rFonts w:ascii="Consolas" w:hAnsi="Consolas" w:cs="Courier New"/>
          <w:color w:val="660066"/>
          <w:sz w:val="17"/>
          <w:szCs w:val="17"/>
        </w:rPr>
        <w:t>FaceRecognition</w:t>
      </w:r>
      <w:r>
        <w:rPr>
          <w:rFonts w:ascii="Consolas" w:hAnsi="Consolas" w:cs="Courier New"/>
          <w:color w:val="666600"/>
          <w:sz w:val="17"/>
          <w:szCs w:val="17"/>
        </w:rPr>
        <w:t>()</w:t>
      </w:r>
    </w:p>
    <w:p w14:paraId="10CB1BC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
    <w:p w14:paraId="5AF69CB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Load the phone contacts and photos</w:t>
      </w:r>
    </w:p>
    <w:p w14:paraId="41E785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contacts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list of contacts with names and relationships</w:t>
      </w:r>
    </w:p>
    <w:p w14:paraId="69ED07F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photos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list of photos with faces and labels</w:t>
      </w:r>
    </w:p>
    <w:p w14:paraId="455812F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5EDC149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880000"/>
          <w:sz w:val="17"/>
          <w:szCs w:val="17"/>
        </w:rPr>
        <w:t># Iterate through the contacts and photos</w:t>
      </w:r>
    </w:p>
    <w:p w14:paraId="3C100CE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88"/>
          <w:sz w:val="17"/>
          <w:szCs w:val="17"/>
        </w:rPr>
        <w:t>for</w:t>
      </w:r>
      <w:r>
        <w:rPr>
          <w:rFonts w:ascii="Consolas" w:hAnsi="Consolas" w:cs="Courier New"/>
          <w:color w:val="000000"/>
          <w:sz w:val="17"/>
          <w:szCs w:val="17"/>
        </w:rPr>
        <w:t xml:space="preserve"> contact </w:t>
      </w:r>
      <w:r>
        <w:rPr>
          <w:rFonts w:ascii="Consolas" w:hAnsi="Consolas" w:cs="Courier New"/>
          <w:color w:val="000088"/>
          <w:sz w:val="17"/>
          <w:szCs w:val="17"/>
        </w:rPr>
        <w:t>in</w:t>
      </w:r>
      <w:r>
        <w:rPr>
          <w:rFonts w:ascii="Consolas" w:hAnsi="Consolas" w:cs="Courier New"/>
          <w:color w:val="000000"/>
          <w:sz w:val="17"/>
          <w:szCs w:val="17"/>
        </w:rPr>
        <w:t xml:space="preserve"> contacts</w:t>
      </w:r>
      <w:r>
        <w:rPr>
          <w:rFonts w:ascii="Consolas" w:hAnsi="Consolas" w:cs="Courier New"/>
          <w:color w:val="666600"/>
          <w:sz w:val="17"/>
          <w:szCs w:val="17"/>
        </w:rPr>
        <w:t>:</w:t>
      </w:r>
    </w:p>
    <w:p w14:paraId="4ECAC38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contact</w:t>
      </w:r>
      <w:r>
        <w:rPr>
          <w:rFonts w:ascii="Consolas" w:hAnsi="Consolas" w:cs="Courier New"/>
          <w:color w:val="666600"/>
          <w:sz w:val="17"/>
          <w:szCs w:val="17"/>
        </w:rPr>
        <w:t>[</w:t>
      </w:r>
      <w:r>
        <w:rPr>
          <w:rFonts w:ascii="Consolas" w:hAnsi="Consolas" w:cs="Courier New"/>
          <w:color w:val="008800"/>
          <w:sz w:val="17"/>
          <w:szCs w:val="17"/>
        </w:rPr>
        <w:t>"name"</w:t>
      </w:r>
      <w:r>
        <w:rPr>
          <w:rFonts w:ascii="Consolas" w:hAnsi="Consolas" w:cs="Courier New"/>
          <w:color w:val="666600"/>
          <w:sz w:val="17"/>
          <w:szCs w:val="17"/>
        </w:rPr>
        <w:t>]</w:t>
      </w:r>
    </w:p>
    <w:p w14:paraId="53BC80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relationship </w:t>
      </w:r>
      <w:r>
        <w:rPr>
          <w:rFonts w:ascii="Consolas" w:hAnsi="Consolas" w:cs="Courier New"/>
          <w:color w:val="666600"/>
          <w:sz w:val="17"/>
          <w:szCs w:val="17"/>
        </w:rPr>
        <w:t>=</w:t>
      </w:r>
      <w:r>
        <w:rPr>
          <w:rFonts w:ascii="Consolas" w:hAnsi="Consolas" w:cs="Courier New"/>
          <w:color w:val="000000"/>
          <w:sz w:val="17"/>
          <w:szCs w:val="17"/>
        </w:rPr>
        <w:t xml:space="preserve"> contact</w:t>
      </w:r>
      <w:r>
        <w:rPr>
          <w:rFonts w:ascii="Consolas" w:hAnsi="Consolas" w:cs="Courier New"/>
          <w:color w:val="666600"/>
          <w:sz w:val="17"/>
          <w:szCs w:val="17"/>
        </w:rPr>
        <w:t>[</w:t>
      </w:r>
      <w:r>
        <w:rPr>
          <w:rFonts w:ascii="Consolas" w:hAnsi="Consolas" w:cs="Courier New"/>
          <w:color w:val="008800"/>
          <w:sz w:val="17"/>
          <w:szCs w:val="17"/>
        </w:rPr>
        <w:t>"relationship"</w:t>
      </w:r>
      <w:r>
        <w:rPr>
          <w:rFonts w:ascii="Consolas" w:hAnsi="Consolas" w:cs="Courier New"/>
          <w:color w:val="666600"/>
          <w:sz w:val="17"/>
          <w:szCs w:val="17"/>
        </w:rPr>
        <w:t>]</w:t>
      </w:r>
    </w:p>
    <w:p w14:paraId="01AD4D6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photo </w:t>
      </w:r>
      <w:r>
        <w:rPr>
          <w:rFonts w:ascii="Consolas" w:hAnsi="Consolas" w:cs="Courier New"/>
          <w:color w:val="666600"/>
          <w:sz w:val="17"/>
          <w:szCs w:val="17"/>
        </w:rPr>
        <w:t>=</w:t>
      </w:r>
      <w:r>
        <w:rPr>
          <w:rFonts w:ascii="Consolas" w:hAnsi="Consolas" w:cs="Courier New"/>
          <w:color w:val="000000"/>
          <w:sz w:val="17"/>
          <w:szCs w:val="17"/>
        </w:rPr>
        <w:t xml:space="preserve"> contact</w:t>
      </w:r>
      <w:r>
        <w:rPr>
          <w:rFonts w:ascii="Consolas" w:hAnsi="Consolas" w:cs="Courier New"/>
          <w:color w:val="666600"/>
          <w:sz w:val="17"/>
          <w:szCs w:val="17"/>
        </w:rPr>
        <w:t>[</w:t>
      </w:r>
      <w:r>
        <w:rPr>
          <w:rFonts w:ascii="Consolas" w:hAnsi="Consolas" w:cs="Courier New"/>
          <w:color w:val="008800"/>
          <w:sz w:val="17"/>
          <w:szCs w:val="17"/>
        </w:rPr>
        <w:t>"photo"</w:t>
      </w:r>
      <w:r>
        <w:rPr>
          <w:rFonts w:ascii="Consolas" w:hAnsi="Consolas" w:cs="Courier New"/>
          <w:color w:val="666600"/>
          <w:sz w:val="17"/>
          <w:szCs w:val="17"/>
        </w:rPr>
        <w:t>]</w:t>
      </w:r>
    </w:p>
    <w:p w14:paraId="707FBDB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
    <w:p w14:paraId="6F9EDA8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r>
        <w:rPr>
          <w:rFonts w:ascii="Consolas" w:hAnsi="Consolas" w:cs="Courier New"/>
          <w:color w:val="880000"/>
          <w:sz w:val="17"/>
          <w:szCs w:val="17"/>
        </w:rPr>
        <w:t># Extract the face from the photo</w:t>
      </w:r>
    </w:p>
    <w:p w14:paraId="3C320F9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face </w:t>
      </w:r>
      <w:r>
        <w:rPr>
          <w:rFonts w:ascii="Consolas" w:hAnsi="Consolas" w:cs="Courier New"/>
          <w:color w:val="666600"/>
          <w:sz w:val="17"/>
          <w:szCs w:val="17"/>
        </w:rPr>
        <w:t>=</w:t>
      </w:r>
      <w:r>
        <w:rPr>
          <w:rFonts w:ascii="Consolas" w:hAnsi="Consolas" w:cs="Courier New"/>
          <w:color w:val="000000"/>
          <w:sz w:val="17"/>
          <w:szCs w:val="17"/>
        </w:rPr>
        <w:t xml:space="preserve"> face_recognition_model</w:t>
      </w:r>
      <w:r>
        <w:rPr>
          <w:rFonts w:ascii="Consolas" w:hAnsi="Consolas" w:cs="Courier New"/>
          <w:color w:val="666600"/>
          <w:sz w:val="17"/>
          <w:szCs w:val="17"/>
        </w:rPr>
        <w:t>.</w:t>
      </w:r>
      <w:r>
        <w:rPr>
          <w:rFonts w:ascii="Consolas" w:hAnsi="Consolas" w:cs="Courier New"/>
          <w:color w:val="000000"/>
          <w:sz w:val="17"/>
          <w:szCs w:val="17"/>
        </w:rPr>
        <w:t>extract_face</w:t>
      </w:r>
      <w:r>
        <w:rPr>
          <w:rFonts w:ascii="Consolas" w:hAnsi="Consolas" w:cs="Courier New"/>
          <w:color w:val="666600"/>
          <w:sz w:val="17"/>
          <w:szCs w:val="17"/>
        </w:rPr>
        <w:t>(</w:t>
      </w:r>
      <w:r>
        <w:rPr>
          <w:rFonts w:ascii="Consolas" w:hAnsi="Consolas" w:cs="Courier New"/>
          <w:color w:val="000000"/>
          <w:sz w:val="17"/>
          <w:szCs w:val="17"/>
        </w:rPr>
        <w:t>photo</w:t>
      </w:r>
      <w:r>
        <w:rPr>
          <w:rFonts w:ascii="Consolas" w:hAnsi="Consolas" w:cs="Courier New"/>
          <w:color w:val="666600"/>
          <w:sz w:val="17"/>
          <w:szCs w:val="17"/>
        </w:rPr>
        <w:t>)</w:t>
      </w:r>
    </w:p>
    <w:p w14:paraId="678CBD4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p>
    <w:p w14:paraId="1D46AA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880000"/>
          <w:sz w:val="17"/>
          <w:szCs w:val="17"/>
        </w:rPr>
        <w:t># Add the face to the library</w:t>
      </w:r>
    </w:p>
    <w:p w14:paraId="3B16624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face_recognition_model</w:t>
      </w:r>
      <w:r>
        <w:rPr>
          <w:rFonts w:ascii="Consolas" w:hAnsi="Consolas" w:cs="Courier New"/>
          <w:color w:val="666600"/>
          <w:sz w:val="17"/>
          <w:szCs w:val="17"/>
        </w:rPr>
        <w:t>.</w:t>
      </w:r>
      <w:r>
        <w:rPr>
          <w:rFonts w:ascii="Consolas" w:hAnsi="Consolas" w:cs="Courier New"/>
          <w:color w:val="000000"/>
          <w:sz w:val="17"/>
          <w:szCs w:val="17"/>
        </w:rPr>
        <w:t>add_face</w:t>
      </w:r>
      <w:r>
        <w:rPr>
          <w:rFonts w:ascii="Consolas" w:hAnsi="Consolas" w:cs="Courier New"/>
          <w:color w:val="666600"/>
          <w:sz w:val="17"/>
          <w:szCs w:val="17"/>
        </w:rPr>
        <w:t>(</w:t>
      </w:r>
      <w:r>
        <w:rPr>
          <w:rFonts w:ascii="Consolas" w:hAnsi="Consolas" w:cs="Courier New"/>
          <w:color w:val="000000"/>
          <w:sz w:val="17"/>
          <w:szCs w:val="17"/>
        </w:rPr>
        <w:t>face</w:t>
      </w:r>
      <w:r>
        <w:rPr>
          <w:rFonts w:ascii="Consolas" w:hAnsi="Consolas" w:cs="Courier New"/>
          <w:color w:val="666600"/>
          <w:sz w:val="17"/>
          <w:szCs w:val="17"/>
        </w:rPr>
        <w:t>,</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relationship</w:t>
      </w:r>
      <w:r>
        <w:rPr>
          <w:rFonts w:ascii="Consolas" w:hAnsi="Consolas" w:cs="Courier New"/>
          <w:color w:val="666600"/>
          <w:sz w:val="17"/>
          <w:szCs w:val="17"/>
        </w:rPr>
        <w:t>)</w:t>
      </w:r>
    </w:p>
    <w:p w14:paraId="64C48D1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w:t>
      </w:r>
    </w:p>
    <w:p w14:paraId="636582A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880000"/>
          <w:sz w:val="17"/>
          <w:szCs w:val="17"/>
        </w:rPr>
        <w:t># Create a nearest neighbors model to recognize faces</w:t>
      </w:r>
    </w:p>
    <w:p w14:paraId="4851E5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nn_model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NearestNeighbors</w:t>
      </w:r>
      <w:r>
        <w:rPr>
          <w:rFonts w:ascii="Consolas" w:hAnsi="Consolas" w:cs="Courier New"/>
          <w:color w:val="666600"/>
          <w:sz w:val="17"/>
          <w:szCs w:val="17"/>
        </w:rPr>
        <w:t>(</w:t>
      </w:r>
      <w:r>
        <w:rPr>
          <w:rFonts w:ascii="Consolas" w:hAnsi="Consolas" w:cs="Courier New"/>
          <w:color w:val="000000"/>
          <w:sz w:val="17"/>
          <w:szCs w:val="17"/>
        </w:rPr>
        <w:t>n_neighbors</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algorithm</w:t>
      </w:r>
      <w:r>
        <w:rPr>
          <w:rFonts w:ascii="Consolas" w:hAnsi="Consolas" w:cs="Courier New"/>
          <w:color w:val="666600"/>
          <w:sz w:val="17"/>
          <w:szCs w:val="17"/>
        </w:rPr>
        <w:t>=</w:t>
      </w:r>
      <w:r>
        <w:rPr>
          <w:rFonts w:ascii="Consolas" w:hAnsi="Consolas" w:cs="Courier New"/>
          <w:color w:val="008800"/>
          <w:sz w:val="17"/>
          <w:szCs w:val="17"/>
        </w:rPr>
        <w:t>"ball_tree"</w:t>
      </w:r>
      <w:r>
        <w:rPr>
          <w:rFonts w:ascii="Consolas" w:hAnsi="Consolas" w:cs="Courier New"/>
          <w:color w:val="666600"/>
          <w:sz w:val="17"/>
          <w:szCs w:val="17"/>
        </w:rPr>
        <w:t>)</w:t>
      </w:r>
    </w:p>
    <w:p w14:paraId="08D3FA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nn_model</w:t>
      </w:r>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face_recognition_model</w:t>
      </w:r>
      <w:r>
        <w:rPr>
          <w:rFonts w:ascii="Consolas" w:hAnsi="Consolas" w:cs="Courier New"/>
          <w:color w:val="666600"/>
          <w:sz w:val="17"/>
          <w:szCs w:val="17"/>
        </w:rPr>
        <w:t>.</w:t>
      </w:r>
      <w:r>
        <w:rPr>
          <w:rFonts w:ascii="Consolas" w:hAnsi="Consolas" w:cs="Courier New"/>
          <w:color w:val="000000"/>
          <w:sz w:val="17"/>
          <w:szCs w:val="17"/>
        </w:rPr>
        <w:t>faces</w:t>
      </w:r>
      <w:r>
        <w:rPr>
          <w:rFonts w:ascii="Consolas" w:hAnsi="Consolas" w:cs="Courier New"/>
          <w:color w:val="666600"/>
          <w:sz w:val="17"/>
          <w:szCs w:val="17"/>
        </w:rPr>
        <w:t>)</w:t>
      </w:r>
    </w:p>
    <w:p w14:paraId="474B3E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w:t>
      </w:r>
    </w:p>
    <w:p w14:paraId="2CB08FF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28. </w:t>
      </w:r>
      <w:r>
        <w:rPr>
          <w:rFonts w:ascii="Consolas" w:hAnsi="Consolas" w:cs="Courier New"/>
          <w:color w:val="880000"/>
          <w:sz w:val="17"/>
          <w:szCs w:val="17"/>
        </w:rPr>
        <w:t># Define a function to recognize people in new photos</w:t>
      </w:r>
    </w:p>
    <w:p w14:paraId="0C9019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88"/>
          <w:sz w:val="17"/>
          <w:szCs w:val="17"/>
        </w:rPr>
        <w:t>def</w:t>
      </w:r>
      <w:r>
        <w:rPr>
          <w:rFonts w:ascii="Consolas" w:hAnsi="Consolas" w:cs="Courier New"/>
          <w:color w:val="000000"/>
          <w:sz w:val="17"/>
          <w:szCs w:val="17"/>
        </w:rPr>
        <w:t xml:space="preserve"> recognize_people</w:t>
      </w:r>
      <w:r>
        <w:rPr>
          <w:rFonts w:ascii="Consolas" w:hAnsi="Consolas" w:cs="Courier New"/>
          <w:color w:val="666600"/>
          <w:sz w:val="17"/>
          <w:szCs w:val="17"/>
        </w:rPr>
        <w:t>(</w:t>
      </w:r>
      <w:r>
        <w:rPr>
          <w:rFonts w:ascii="Consolas" w:hAnsi="Consolas" w:cs="Courier New"/>
          <w:color w:val="000000"/>
          <w:sz w:val="17"/>
          <w:szCs w:val="17"/>
        </w:rPr>
        <w:t>photo</w:t>
      </w:r>
      <w:r>
        <w:rPr>
          <w:rFonts w:ascii="Consolas" w:hAnsi="Consolas" w:cs="Courier New"/>
          <w:color w:val="666600"/>
          <w:sz w:val="17"/>
          <w:szCs w:val="17"/>
        </w:rPr>
        <w:t>):</w:t>
      </w:r>
    </w:p>
    <w:p w14:paraId="0F2E24E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face </w:t>
      </w:r>
      <w:r>
        <w:rPr>
          <w:rFonts w:ascii="Consolas" w:hAnsi="Consolas" w:cs="Courier New"/>
          <w:color w:val="666600"/>
          <w:sz w:val="17"/>
          <w:szCs w:val="17"/>
        </w:rPr>
        <w:t>=</w:t>
      </w:r>
      <w:r>
        <w:rPr>
          <w:rFonts w:ascii="Consolas" w:hAnsi="Consolas" w:cs="Courier New"/>
          <w:color w:val="000000"/>
          <w:sz w:val="17"/>
          <w:szCs w:val="17"/>
        </w:rPr>
        <w:t xml:space="preserve"> face_recognition_model</w:t>
      </w:r>
      <w:r>
        <w:rPr>
          <w:rFonts w:ascii="Consolas" w:hAnsi="Consolas" w:cs="Courier New"/>
          <w:color w:val="666600"/>
          <w:sz w:val="17"/>
          <w:szCs w:val="17"/>
        </w:rPr>
        <w:t>.</w:t>
      </w:r>
      <w:r>
        <w:rPr>
          <w:rFonts w:ascii="Consolas" w:hAnsi="Consolas" w:cs="Courier New"/>
          <w:color w:val="000000"/>
          <w:sz w:val="17"/>
          <w:szCs w:val="17"/>
        </w:rPr>
        <w:t>extract_face</w:t>
      </w:r>
      <w:r>
        <w:rPr>
          <w:rFonts w:ascii="Consolas" w:hAnsi="Consolas" w:cs="Courier New"/>
          <w:color w:val="666600"/>
          <w:sz w:val="17"/>
          <w:szCs w:val="17"/>
        </w:rPr>
        <w:t>(</w:t>
      </w:r>
      <w:r>
        <w:rPr>
          <w:rFonts w:ascii="Consolas" w:hAnsi="Consolas" w:cs="Courier New"/>
          <w:color w:val="000000"/>
          <w:sz w:val="17"/>
          <w:szCs w:val="17"/>
        </w:rPr>
        <w:t>photo</w:t>
      </w:r>
      <w:r>
        <w:rPr>
          <w:rFonts w:ascii="Consolas" w:hAnsi="Consolas" w:cs="Courier New"/>
          <w:color w:val="666600"/>
          <w:sz w:val="17"/>
          <w:szCs w:val="17"/>
        </w:rPr>
        <w:t>)</w:t>
      </w:r>
    </w:p>
    <w:p w14:paraId="784991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distances</w:t>
      </w:r>
      <w:r>
        <w:rPr>
          <w:rFonts w:ascii="Consolas" w:hAnsi="Consolas" w:cs="Courier New"/>
          <w:color w:val="666600"/>
          <w:sz w:val="17"/>
          <w:szCs w:val="17"/>
        </w:rPr>
        <w:t>,</w:t>
      </w:r>
      <w:r>
        <w:rPr>
          <w:rFonts w:ascii="Consolas" w:hAnsi="Consolas" w:cs="Courier New"/>
          <w:color w:val="000000"/>
          <w:sz w:val="17"/>
          <w:szCs w:val="17"/>
        </w:rPr>
        <w:t xml:space="preserve"> indices </w:t>
      </w:r>
      <w:r>
        <w:rPr>
          <w:rFonts w:ascii="Consolas" w:hAnsi="Consolas" w:cs="Courier New"/>
          <w:color w:val="666600"/>
          <w:sz w:val="17"/>
          <w:szCs w:val="17"/>
        </w:rPr>
        <w:t>=</w:t>
      </w:r>
      <w:r>
        <w:rPr>
          <w:rFonts w:ascii="Consolas" w:hAnsi="Consolas" w:cs="Courier New"/>
          <w:color w:val="000000"/>
          <w:sz w:val="17"/>
          <w:szCs w:val="17"/>
        </w:rPr>
        <w:t xml:space="preserve"> nn_model</w:t>
      </w:r>
      <w:r>
        <w:rPr>
          <w:rFonts w:ascii="Consolas" w:hAnsi="Consolas" w:cs="Courier New"/>
          <w:color w:val="666600"/>
          <w:sz w:val="17"/>
          <w:szCs w:val="17"/>
        </w:rPr>
        <w:t>.</w:t>
      </w:r>
      <w:r>
        <w:rPr>
          <w:rFonts w:ascii="Consolas" w:hAnsi="Consolas" w:cs="Courier New"/>
          <w:color w:val="000000"/>
          <w:sz w:val="17"/>
          <w:szCs w:val="17"/>
        </w:rPr>
        <w:t>kneighbors</w:t>
      </w:r>
      <w:r>
        <w:rPr>
          <w:rFonts w:ascii="Consolas" w:hAnsi="Consolas" w:cs="Courier New"/>
          <w:color w:val="666600"/>
          <w:sz w:val="17"/>
          <w:szCs w:val="17"/>
        </w:rPr>
        <w:t>([</w:t>
      </w:r>
      <w:r>
        <w:rPr>
          <w:rFonts w:ascii="Consolas" w:hAnsi="Consolas" w:cs="Courier New"/>
          <w:color w:val="000000"/>
          <w:sz w:val="17"/>
          <w:szCs w:val="17"/>
        </w:rPr>
        <w:t>face</w:t>
      </w:r>
      <w:r>
        <w:rPr>
          <w:rFonts w:ascii="Consolas" w:hAnsi="Consolas" w:cs="Courier New"/>
          <w:color w:val="666600"/>
          <w:sz w:val="17"/>
          <w:szCs w:val="17"/>
        </w:rPr>
        <w:t>])</w:t>
      </w:r>
    </w:p>
    <w:p w14:paraId="395133B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name </w:t>
      </w:r>
      <w:r>
        <w:rPr>
          <w:rFonts w:ascii="Consolas" w:hAnsi="Consolas" w:cs="Courier New"/>
          <w:color w:val="666600"/>
          <w:sz w:val="17"/>
          <w:szCs w:val="17"/>
        </w:rPr>
        <w:t>=</w:t>
      </w:r>
      <w:r>
        <w:rPr>
          <w:rFonts w:ascii="Consolas" w:hAnsi="Consolas" w:cs="Courier New"/>
          <w:color w:val="000000"/>
          <w:sz w:val="17"/>
          <w:szCs w:val="17"/>
        </w:rPr>
        <w:t xml:space="preserve"> face_recognition_model</w:t>
      </w:r>
      <w:r>
        <w:rPr>
          <w:rFonts w:ascii="Consolas" w:hAnsi="Consolas" w:cs="Courier New"/>
          <w:color w:val="666600"/>
          <w:sz w:val="17"/>
          <w:szCs w:val="17"/>
        </w:rPr>
        <w:t>.</w:t>
      </w:r>
      <w:r>
        <w:rPr>
          <w:rFonts w:ascii="Consolas" w:hAnsi="Consolas" w:cs="Courier New"/>
          <w:color w:val="000000"/>
          <w:sz w:val="17"/>
          <w:szCs w:val="17"/>
        </w:rPr>
        <w:t>names</w:t>
      </w:r>
      <w:r>
        <w:rPr>
          <w:rFonts w:ascii="Consolas" w:hAnsi="Consolas" w:cs="Courier New"/>
          <w:color w:val="666600"/>
          <w:sz w:val="17"/>
          <w:szCs w:val="17"/>
        </w:rPr>
        <w:t>[</w:t>
      </w:r>
      <w:r>
        <w:rPr>
          <w:rFonts w:ascii="Consolas" w:hAnsi="Consolas" w:cs="Courier New"/>
          <w:color w:val="000000"/>
          <w:sz w:val="17"/>
          <w:szCs w:val="17"/>
        </w:rPr>
        <w:t>indices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7B3AE5F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relationship </w:t>
      </w:r>
      <w:r>
        <w:rPr>
          <w:rFonts w:ascii="Consolas" w:hAnsi="Consolas" w:cs="Courier New"/>
          <w:color w:val="666600"/>
          <w:sz w:val="17"/>
          <w:szCs w:val="17"/>
        </w:rPr>
        <w:t>=</w:t>
      </w:r>
      <w:r>
        <w:rPr>
          <w:rFonts w:ascii="Consolas" w:hAnsi="Consolas" w:cs="Courier New"/>
          <w:color w:val="000000"/>
          <w:sz w:val="17"/>
          <w:szCs w:val="17"/>
        </w:rPr>
        <w:t xml:space="preserve"> face_recognition_model</w:t>
      </w:r>
      <w:r>
        <w:rPr>
          <w:rFonts w:ascii="Consolas" w:hAnsi="Consolas" w:cs="Courier New"/>
          <w:color w:val="666600"/>
          <w:sz w:val="17"/>
          <w:szCs w:val="17"/>
        </w:rPr>
        <w:t>.</w:t>
      </w:r>
      <w:r>
        <w:rPr>
          <w:rFonts w:ascii="Consolas" w:hAnsi="Consolas" w:cs="Courier New"/>
          <w:color w:val="000000"/>
          <w:sz w:val="17"/>
          <w:szCs w:val="17"/>
        </w:rPr>
        <w:t>relationships</w:t>
      </w:r>
      <w:r>
        <w:rPr>
          <w:rFonts w:ascii="Consolas" w:hAnsi="Consolas" w:cs="Courier New"/>
          <w:color w:val="666600"/>
          <w:sz w:val="17"/>
          <w:szCs w:val="17"/>
        </w:rPr>
        <w:t>[</w:t>
      </w:r>
      <w:r>
        <w:rPr>
          <w:rFonts w:ascii="Consolas" w:hAnsi="Consolas" w:cs="Courier New"/>
          <w:color w:val="000000"/>
          <w:sz w:val="17"/>
          <w:szCs w:val="17"/>
        </w:rPr>
        <w:t>indices</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1D96700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name</w:t>
      </w:r>
      <w:r>
        <w:rPr>
          <w:rFonts w:ascii="Consolas" w:hAnsi="Consolas" w:cs="Courier New"/>
          <w:color w:val="666600"/>
          <w:sz w:val="17"/>
          <w:szCs w:val="17"/>
        </w:rPr>
        <w:t>,</w:t>
      </w:r>
      <w:r>
        <w:rPr>
          <w:rFonts w:ascii="Consolas" w:hAnsi="Consolas" w:cs="Courier New"/>
          <w:color w:val="000000"/>
          <w:sz w:val="17"/>
          <w:szCs w:val="17"/>
        </w:rPr>
        <w:t xml:space="preserve"> relationship</w:t>
      </w:r>
    </w:p>
    <w:p w14:paraId="2F53C6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w:t>
      </w:r>
    </w:p>
    <w:p w14:paraId="3BF9E5C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880000"/>
          <w:sz w:val="17"/>
          <w:szCs w:val="17"/>
        </w:rPr>
        <w:t># Example usage:</w:t>
      </w:r>
    </w:p>
    <w:p w14:paraId="7CF060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photo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000000"/>
          <w:sz w:val="17"/>
          <w:szCs w:val="17"/>
        </w:rPr>
        <w:t>imread</w:t>
      </w:r>
      <w:r>
        <w:rPr>
          <w:rFonts w:ascii="Consolas" w:hAnsi="Consolas" w:cs="Courier New"/>
          <w:color w:val="666600"/>
          <w:sz w:val="17"/>
          <w:szCs w:val="17"/>
        </w:rPr>
        <w:t>(</w:t>
      </w:r>
      <w:r>
        <w:rPr>
          <w:rFonts w:ascii="Consolas" w:hAnsi="Consolas" w:cs="Courier New"/>
          <w:color w:val="008800"/>
          <w:sz w:val="17"/>
          <w:szCs w:val="17"/>
        </w:rPr>
        <w:t>"new_photo.jpg"</w:t>
      </w:r>
      <w:r>
        <w:rPr>
          <w:rFonts w:ascii="Consolas" w:hAnsi="Consolas" w:cs="Courier New"/>
          <w:color w:val="666600"/>
          <w:sz w:val="17"/>
          <w:szCs w:val="17"/>
        </w:rPr>
        <w:t>)</w:t>
      </w:r>
    </w:p>
    <w:p w14:paraId="2CC2497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name</w:t>
      </w:r>
      <w:r>
        <w:rPr>
          <w:rFonts w:ascii="Consolas" w:hAnsi="Consolas" w:cs="Courier New"/>
          <w:color w:val="666600"/>
          <w:sz w:val="17"/>
          <w:szCs w:val="17"/>
        </w:rPr>
        <w:t>,</w:t>
      </w:r>
      <w:r>
        <w:rPr>
          <w:rFonts w:ascii="Consolas" w:hAnsi="Consolas" w:cs="Courier New"/>
          <w:color w:val="000000"/>
          <w:sz w:val="17"/>
          <w:szCs w:val="17"/>
        </w:rPr>
        <w:t xml:space="preserve"> relationship </w:t>
      </w:r>
      <w:r>
        <w:rPr>
          <w:rFonts w:ascii="Consolas" w:hAnsi="Consolas" w:cs="Courier New"/>
          <w:color w:val="666600"/>
          <w:sz w:val="17"/>
          <w:szCs w:val="17"/>
        </w:rPr>
        <w:t>=</w:t>
      </w:r>
      <w:r>
        <w:rPr>
          <w:rFonts w:ascii="Consolas" w:hAnsi="Consolas" w:cs="Courier New"/>
          <w:color w:val="000000"/>
          <w:sz w:val="17"/>
          <w:szCs w:val="17"/>
        </w:rPr>
        <w:t xml:space="preserve"> recognize_people</w:t>
      </w:r>
      <w:r>
        <w:rPr>
          <w:rFonts w:ascii="Consolas" w:hAnsi="Consolas" w:cs="Courier New"/>
          <w:color w:val="666600"/>
          <w:sz w:val="17"/>
          <w:szCs w:val="17"/>
        </w:rPr>
        <w:t>(</w:t>
      </w:r>
      <w:r>
        <w:rPr>
          <w:rFonts w:ascii="Consolas" w:hAnsi="Consolas" w:cs="Courier New"/>
          <w:color w:val="000000"/>
          <w:sz w:val="17"/>
          <w:szCs w:val="17"/>
        </w:rPr>
        <w:t>photo</w:t>
      </w:r>
      <w:r>
        <w:rPr>
          <w:rFonts w:ascii="Consolas" w:hAnsi="Consolas" w:cs="Courier New"/>
          <w:color w:val="666600"/>
          <w:sz w:val="17"/>
          <w:szCs w:val="17"/>
        </w:rPr>
        <w:t>)</w:t>
      </w:r>
    </w:p>
    <w:p w14:paraId="348877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"Recognized person: {name} ({relationship})"</w:t>
      </w:r>
      <w:r>
        <w:rPr>
          <w:rFonts w:ascii="Consolas" w:hAnsi="Consolas" w:cs="Courier New"/>
          <w:color w:val="666600"/>
          <w:sz w:val="17"/>
          <w:szCs w:val="17"/>
        </w:rPr>
        <w:t>)</w:t>
      </w:r>
    </w:p>
    <w:p w14:paraId="726AAD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w:t>
      </w:r>
    </w:p>
    <w:p w14:paraId="017EABAA" w14:textId="77777777" w:rsidR="00F83268" w:rsidRPr="00073777" w:rsidRDefault="00F83268" w:rsidP="00F83268"/>
    <w:p w14:paraId="738C52AD" w14:textId="77777777" w:rsidR="00F83268" w:rsidRPr="008F6F6E" w:rsidRDefault="00F83268" w:rsidP="00F83268"/>
    <w:p w14:paraId="694CA058" w14:textId="77777777" w:rsidR="00F83268" w:rsidRDefault="00F83268" w:rsidP="00F83268">
      <w:pPr>
        <w:pStyle w:val="Heading3"/>
      </w:pPr>
      <w:bookmarkStart w:id="177" w:name="_Toc178780188"/>
      <w:r>
        <w:t>utils\text_processing.py</w:t>
      </w:r>
      <w:bookmarkEnd w:id="177"/>
    </w:p>
    <w:p w14:paraId="3BB0521F" w14:textId="77777777" w:rsidR="00F83268" w:rsidRPr="00073777" w:rsidRDefault="00F83268" w:rsidP="00F83268">
      <w:r w:rsidRPr="00073777">
        <w:rPr>
          <w:b/>
          <w:bCs/>
        </w:rPr>
        <w:t>Purpose</w:t>
      </w:r>
      <w:r w:rsidRPr="00073777">
        <w:t>: Handles basic text processing tasks such as tokenization, cleaning, and formatting.</w:t>
      </w:r>
    </w:p>
    <w:p w14:paraId="764B364A" w14:textId="77777777" w:rsidR="00F83268" w:rsidRPr="00073777" w:rsidRDefault="00F83268" w:rsidP="00F83268">
      <w:pPr>
        <w:pStyle w:val="Heading5"/>
      </w:pPr>
      <w:r w:rsidRPr="00073777">
        <w:t>Key Functions:</w:t>
      </w:r>
    </w:p>
    <w:p w14:paraId="3E6EBC94" w14:textId="77777777" w:rsidR="00F83268" w:rsidRPr="00073777" w:rsidRDefault="00F83268" w:rsidP="00F11D6B">
      <w:pPr>
        <w:numPr>
          <w:ilvl w:val="1"/>
          <w:numId w:val="93"/>
        </w:numPr>
      </w:pPr>
      <w:r w:rsidRPr="00073777">
        <w:rPr>
          <w:b/>
          <w:bCs/>
        </w:rPr>
        <w:t>Text Cleaning</w:t>
      </w:r>
      <w:r w:rsidRPr="00073777">
        <w:t>: Strips unwanted characters or tokens from text.</w:t>
      </w:r>
    </w:p>
    <w:p w14:paraId="394551CF" w14:textId="77777777" w:rsidR="00F83268" w:rsidRPr="00073777" w:rsidRDefault="00F83268" w:rsidP="00F11D6B">
      <w:pPr>
        <w:numPr>
          <w:ilvl w:val="1"/>
          <w:numId w:val="93"/>
        </w:numPr>
      </w:pPr>
      <w:r w:rsidRPr="00073777">
        <w:rPr>
          <w:b/>
          <w:bCs/>
        </w:rPr>
        <w:t>Tokenization</w:t>
      </w:r>
      <w:r w:rsidRPr="00073777">
        <w:t>: Splits text into individual tokens for further analysis.</w:t>
      </w:r>
    </w:p>
    <w:p w14:paraId="33603616" w14:textId="77777777" w:rsidR="00F83268" w:rsidRPr="00073777" w:rsidRDefault="00F83268" w:rsidP="00F11D6B">
      <w:pPr>
        <w:numPr>
          <w:ilvl w:val="0"/>
          <w:numId w:val="93"/>
        </w:numPr>
      </w:pPr>
      <w:r w:rsidRPr="00073777">
        <w:rPr>
          <w:b/>
          <w:bCs/>
        </w:rPr>
        <w:t>Connection to main.py</w:t>
      </w:r>
      <w:r w:rsidRPr="00073777">
        <w:t>:</w:t>
      </w:r>
    </w:p>
    <w:p w14:paraId="0D07B333" w14:textId="77777777" w:rsidR="00F83268" w:rsidRDefault="00F83268" w:rsidP="00F11D6B">
      <w:pPr>
        <w:numPr>
          <w:ilvl w:val="1"/>
          <w:numId w:val="93"/>
        </w:numPr>
      </w:pPr>
      <w:r w:rsidRPr="00073777">
        <w:t>Jaicat will use this file for initial text preprocessing before feeding the text into NLP models for further analysis.</w:t>
      </w:r>
    </w:p>
    <w:p w14:paraId="7B7270C2" w14:textId="77777777" w:rsidR="00F83268" w:rsidRDefault="00F83268" w:rsidP="00F83268">
      <w:pPr>
        <w:pStyle w:val="Heading5"/>
      </w:pPr>
      <w:r>
        <w:t>The Code</w:t>
      </w:r>
    </w:p>
    <w:p w14:paraId="705CBC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30B3E9D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nltk</w:t>
      </w:r>
      <w:r>
        <w:rPr>
          <w:rFonts w:ascii="Consolas" w:hAnsi="Consolas" w:cs="Courier New"/>
          <w:color w:val="666600"/>
          <w:sz w:val="17"/>
          <w:szCs w:val="17"/>
        </w:rPr>
        <w:t>.</w:t>
      </w:r>
      <w:r>
        <w:rPr>
          <w:rFonts w:ascii="Consolas" w:hAnsi="Consolas" w:cs="Courier New"/>
          <w:color w:val="000000"/>
          <w:sz w:val="17"/>
          <w:szCs w:val="17"/>
        </w:rPr>
        <w:t>download</w:t>
      </w:r>
      <w:r>
        <w:rPr>
          <w:rFonts w:ascii="Consolas" w:hAnsi="Consolas" w:cs="Courier New"/>
          <w:color w:val="666600"/>
          <w:sz w:val="17"/>
          <w:szCs w:val="17"/>
        </w:rPr>
        <w:t>(</w:t>
      </w:r>
      <w:r>
        <w:rPr>
          <w:rFonts w:ascii="Consolas" w:hAnsi="Consolas" w:cs="Courier New"/>
          <w:color w:val="008800"/>
          <w:sz w:val="17"/>
          <w:szCs w:val="17"/>
        </w:rPr>
        <w:t>'stopwords'</w:t>
      </w:r>
      <w:r>
        <w:rPr>
          <w:rFonts w:ascii="Consolas" w:hAnsi="Consolas" w:cs="Courier New"/>
          <w:color w:val="666600"/>
          <w:sz w:val="17"/>
          <w:szCs w:val="17"/>
        </w:rPr>
        <w:t>)</w:t>
      </w:r>
    </w:p>
    <w:p w14:paraId="011DFEA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nltk</w:t>
      </w:r>
    </w:p>
    <w:p w14:paraId="76BDF1B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import</w:t>
      </w:r>
      <w:r>
        <w:rPr>
          <w:rFonts w:ascii="Consolas" w:hAnsi="Consolas" w:cs="Courier New"/>
          <w:color w:val="000000"/>
          <w:sz w:val="17"/>
          <w:szCs w:val="17"/>
        </w:rPr>
        <w:t xml:space="preserve"> spacy</w:t>
      </w:r>
    </w:p>
    <w:p w14:paraId="6FEF4FD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tokenize </w:t>
      </w:r>
      <w:r>
        <w:rPr>
          <w:rFonts w:ascii="Consolas" w:hAnsi="Consolas" w:cs="Courier New"/>
          <w:color w:val="000088"/>
          <w:sz w:val="17"/>
          <w:szCs w:val="17"/>
        </w:rPr>
        <w:t>import</w:t>
      </w:r>
      <w:r>
        <w:rPr>
          <w:rFonts w:ascii="Consolas" w:hAnsi="Consolas" w:cs="Courier New"/>
          <w:color w:val="000000"/>
          <w:sz w:val="17"/>
          <w:szCs w:val="17"/>
        </w:rPr>
        <w:t xml:space="preserve"> word_tokenize</w:t>
      </w:r>
    </w:p>
    <w:p w14:paraId="4AD7372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corpus </w:t>
      </w:r>
      <w:r>
        <w:rPr>
          <w:rFonts w:ascii="Consolas" w:hAnsi="Consolas" w:cs="Courier New"/>
          <w:color w:val="000088"/>
          <w:sz w:val="17"/>
          <w:szCs w:val="17"/>
        </w:rPr>
        <w:t>import</w:t>
      </w:r>
      <w:r>
        <w:rPr>
          <w:rFonts w:ascii="Consolas" w:hAnsi="Consolas" w:cs="Courier New"/>
          <w:color w:val="000000"/>
          <w:sz w:val="17"/>
          <w:szCs w:val="17"/>
        </w:rPr>
        <w:t xml:space="preserve"> stopwords</w:t>
      </w:r>
    </w:p>
    <w:p w14:paraId="3D6B049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from</w:t>
      </w:r>
      <w:r>
        <w:rPr>
          <w:rFonts w:ascii="Consolas" w:hAnsi="Consolas" w:cs="Courier New"/>
          <w:color w:val="000000"/>
          <w:sz w:val="17"/>
          <w:szCs w:val="17"/>
        </w:rPr>
        <w:t xml:space="preserve"> nltk</w:t>
      </w:r>
      <w:r>
        <w:rPr>
          <w:rFonts w:ascii="Consolas" w:hAnsi="Consolas" w:cs="Courier New"/>
          <w:color w:val="666600"/>
          <w:sz w:val="17"/>
          <w:szCs w:val="17"/>
        </w:rPr>
        <w:t>.</w:t>
      </w:r>
      <w:r>
        <w:rPr>
          <w:rFonts w:ascii="Consolas" w:hAnsi="Consolas" w:cs="Courier New"/>
          <w:color w:val="000000"/>
          <w:sz w:val="17"/>
          <w:szCs w:val="17"/>
        </w:rPr>
        <w:t xml:space="preserve">stem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WordNetLemmatizer</w:t>
      </w:r>
    </w:p>
    <w:p w14:paraId="4D9B1A1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88"/>
          <w:sz w:val="17"/>
          <w:szCs w:val="17"/>
        </w:rPr>
        <w:t>from</w:t>
      </w:r>
      <w:r>
        <w:rPr>
          <w:rFonts w:ascii="Consolas" w:hAnsi="Consolas" w:cs="Courier New"/>
          <w:color w:val="000000"/>
          <w:sz w:val="17"/>
          <w:szCs w:val="17"/>
        </w:rPr>
        <w:t xml:space="preserve"> spacy </w:t>
      </w:r>
      <w:r>
        <w:rPr>
          <w:rFonts w:ascii="Consolas" w:hAnsi="Consolas" w:cs="Courier New"/>
          <w:color w:val="000088"/>
          <w:sz w:val="17"/>
          <w:szCs w:val="17"/>
        </w:rPr>
        <w:t>import</w:t>
      </w:r>
      <w:r>
        <w:rPr>
          <w:rFonts w:ascii="Consolas" w:hAnsi="Consolas" w:cs="Courier New"/>
          <w:color w:val="000000"/>
          <w:sz w:val="17"/>
          <w:szCs w:val="17"/>
        </w:rPr>
        <w:t xml:space="preserve"> displacy</w:t>
      </w:r>
    </w:p>
    <w:p w14:paraId="5246033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w:t>
      </w:r>
    </w:p>
    <w:p w14:paraId="62F6E4D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nlp </w:t>
      </w:r>
      <w:r>
        <w:rPr>
          <w:rFonts w:ascii="Consolas" w:hAnsi="Consolas" w:cs="Courier New"/>
          <w:color w:val="666600"/>
          <w:sz w:val="17"/>
          <w:szCs w:val="17"/>
        </w:rPr>
        <w:t>=</w:t>
      </w:r>
      <w:r>
        <w:rPr>
          <w:rFonts w:ascii="Consolas" w:hAnsi="Consolas" w:cs="Courier New"/>
          <w:color w:val="000000"/>
          <w:sz w:val="17"/>
          <w:szCs w:val="17"/>
        </w:rPr>
        <w:t xml:space="preserve"> spacy</w:t>
      </w:r>
      <w:r>
        <w:rPr>
          <w:rFonts w:ascii="Consolas" w:hAnsi="Consolas" w:cs="Courier New"/>
          <w:color w:val="666600"/>
          <w:sz w:val="17"/>
          <w:szCs w:val="17"/>
        </w:rPr>
        <w:t>.</w:t>
      </w:r>
      <w:r>
        <w:rPr>
          <w:rFonts w:ascii="Consolas" w:hAnsi="Consolas" w:cs="Courier New"/>
          <w:color w:val="000000"/>
          <w:sz w:val="17"/>
          <w:szCs w:val="17"/>
        </w:rPr>
        <w:t>load</w:t>
      </w:r>
      <w:r>
        <w:rPr>
          <w:rFonts w:ascii="Consolas" w:hAnsi="Consolas" w:cs="Courier New"/>
          <w:color w:val="666600"/>
          <w:sz w:val="17"/>
          <w:szCs w:val="17"/>
        </w:rPr>
        <w:t>(</w:t>
      </w:r>
      <w:r>
        <w:rPr>
          <w:rFonts w:ascii="Consolas" w:hAnsi="Consolas" w:cs="Courier New"/>
          <w:color w:val="008800"/>
          <w:sz w:val="17"/>
          <w:szCs w:val="17"/>
        </w:rPr>
        <w:t>"en_core_web_sm"</w:t>
      </w:r>
      <w:r>
        <w:rPr>
          <w:rFonts w:ascii="Consolas" w:hAnsi="Consolas" w:cs="Courier New"/>
          <w:color w:val="666600"/>
          <w:sz w:val="17"/>
          <w:szCs w:val="17"/>
        </w:rPr>
        <w:t>)</w:t>
      </w:r>
    </w:p>
    <w:p w14:paraId="34B525D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47912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TextProcessor</w:t>
      </w:r>
      <w:r>
        <w:rPr>
          <w:rFonts w:ascii="Consolas" w:hAnsi="Consolas" w:cs="Courier New"/>
          <w:color w:val="666600"/>
          <w:sz w:val="17"/>
          <w:szCs w:val="17"/>
        </w:rPr>
        <w:t>:</w:t>
      </w:r>
    </w:p>
    <w:p w14:paraId="53BB323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__init__</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4F82816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pass</w:t>
      </w:r>
    </w:p>
    <w:p w14:paraId="5CAC592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w:t>
      </w:r>
    </w:p>
    <w:p w14:paraId="5AE571E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tokenize_text</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2F5090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8800"/>
          <w:sz w:val="17"/>
          <w:szCs w:val="17"/>
        </w:rPr>
        <w:t>"""</w:t>
      </w:r>
    </w:p>
    <w:p w14:paraId="40D1C9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8800"/>
          <w:sz w:val="17"/>
          <w:szCs w:val="17"/>
        </w:rPr>
        <w:t>        Tokenize a text into individual words</w:t>
      </w:r>
    </w:p>
    <w:p w14:paraId="4B28FF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8800"/>
          <w:sz w:val="17"/>
          <w:szCs w:val="17"/>
        </w:rPr>
        <w:t>        """</w:t>
      </w:r>
    </w:p>
    <w:p w14:paraId="7EF158E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word_tokenize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0BEBDD5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729773E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remove_stopwords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tokens</w:t>
      </w:r>
      <w:r>
        <w:rPr>
          <w:rFonts w:ascii="Consolas" w:hAnsi="Consolas" w:cs="Courier New"/>
          <w:color w:val="666600"/>
          <w:sz w:val="17"/>
          <w:szCs w:val="17"/>
        </w:rPr>
        <w:t>):</w:t>
      </w:r>
    </w:p>
    <w:p w14:paraId="374727B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r>
        <w:rPr>
          <w:rFonts w:ascii="Consolas" w:hAnsi="Consolas" w:cs="Courier New"/>
          <w:color w:val="008800"/>
          <w:sz w:val="17"/>
          <w:szCs w:val="17"/>
        </w:rPr>
        <w:t>"""</w:t>
      </w:r>
    </w:p>
    <w:p w14:paraId="3FCB381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8800"/>
          <w:sz w:val="17"/>
          <w:szCs w:val="17"/>
        </w:rPr>
        <w:t>        Remove stopwords from a list of tokens</w:t>
      </w:r>
    </w:p>
    <w:p w14:paraId="72330B4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8800"/>
          <w:sz w:val="17"/>
          <w:szCs w:val="17"/>
        </w:rPr>
        <w:t>        """</w:t>
      </w:r>
    </w:p>
    <w:p w14:paraId="2B440BC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stop_words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set</w:t>
      </w:r>
      <w:r>
        <w:rPr>
          <w:rFonts w:ascii="Consolas" w:hAnsi="Consolas" w:cs="Courier New"/>
          <w:color w:val="666600"/>
          <w:sz w:val="17"/>
          <w:szCs w:val="17"/>
        </w:rPr>
        <w:t>(</w:t>
      </w:r>
      <w:r>
        <w:rPr>
          <w:rFonts w:ascii="Consolas" w:hAnsi="Consolas" w:cs="Courier New"/>
          <w:color w:val="000000"/>
          <w:sz w:val="17"/>
          <w:szCs w:val="17"/>
        </w:rPr>
        <w:t>stopwords</w:t>
      </w:r>
      <w:r>
        <w:rPr>
          <w:rFonts w:ascii="Consolas" w:hAnsi="Consolas" w:cs="Courier New"/>
          <w:color w:val="666600"/>
          <w:sz w:val="17"/>
          <w:szCs w:val="17"/>
        </w:rPr>
        <w:t>.</w:t>
      </w:r>
      <w:r>
        <w:rPr>
          <w:rFonts w:ascii="Consolas" w:hAnsi="Consolas" w:cs="Courier New"/>
          <w:color w:val="000000"/>
          <w:sz w:val="17"/>
          <w:szCs w:val="17"/>
        </w:rPr>
        <w:t>words</w:t>
      </w:r>
      <w:r>
        <w:rPr>
          <w:rFonts w:ascii="Consolas" w:hAnsi="Consolas" w:cs="Courier New"/>
          <w:color w:val="666600"/>
          <w:sz w:val="17"/>
          <w:szCs w:val="17"/>
        </w:rPr>
        <w:t>(</w:t>
      </w:r>
      <w:r>
        <w:rPr>
          <w:rFonts w:ascii="Consolas" w:hAnsi="Consolas" w:cs="Courier New"/>
          <w:color w:val="008800"/>
          <w:sz w:val="17"/>
          <w:szCs w:val="17"/>
        </w:rPr>
        <w:t>"english"</w:t>
      </w:r>
      <w:r>
        <w:rPr>
          <w:rFonts w:ascii="Consolas" w:hAnsi="Consolas" w:cs="Courier New"/>
          <w:color w:val="666600"/>
          <w:sz w:val="17"/>
          <w:szCs w:val="17"/>
        </w:rPr>
        <w:t>))</w:t>
      </w:r>
    </w:p>
    <w:p w14:paraId="6C85275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filtered_tokens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token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 </w:t>
      </w:r>
      <w:r>
        <w:rPr>
          <w:rFonts w:ascii="Consolas" w:hAnsi="Consolas" w:cs="Courier New"/>
          <w:color w:val="000088"/>
          <w:sz w:val="17"/>
          <w:szCs w:val="17"/>
        </w:rPr>
        <w:t>if</w:t>
      </w:r>
      <w:r>
        <w:rPr>
          <w:rFonts w:ascii="Consolas" w:hAnsi="Consolas" w:cs="Courier New"/>
          <w:color w:val="000000"/>
          <w:sz w:val="17"/>
          <w:szCs w:val="17"/>
        </w:rPr>
        <w:t xml:space="preserve"> token </w:t>
      </w:r>
      <w:r>
        <w:rPr>
          <w:rFonts w:ascii="Consolas" w:hAnsi="Consolas" w:cs="Courier New"/>
          <w:color w:val="000088"/>
          <w:sz w:val="17"/>
          <w:szCs w:val="17"/>
        </w:rPr>
        <w:t>not</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stop_words</w:t>
      </w:r>
      <w:r>
        <w:rPr>
          <w:rFonts w:ascii="Consolas" w:hAnsi="Consolas" w:cs="Courier New"/>
          <w:color w:val="666600"/>
          <w:sz w:val="17"/>
          <w:szCs w:val="17"/>
        </w:rPr>
        <w:t>]</w:t>
      </w:r>
    </w:p>
    <w:p w14:paraId="4B43F29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filtered_tokens</w:t>
      </w:r>
    </w:p>
    <w:p w14:paraId="08BED34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w:t>
      </w:r>
    </w:p>
    <w:p w14:paraId="1BBC937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lemmatize_tokens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tokens</w:t>
      </w:r>
      <w:r>
        <w:rPr>
          <w:rFonts w:ascii="Consolas" w:hAnsi="Consolas" w:cs="Courier New"/>
          <w:color w:val="666600"/>
          <w:sz w:val="17"/>
          <w:szCs w:val="17"/>
        </w:rPr>
        <w:t>):</w:t>
      </w:r>
    </w:p>
    <w:p w14:paraId="2C718D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w:t>
      </w:r>
      <w:r>
        <w:rPr>
          <w:rFonts w:ascii="Consolas" w:hAnsi="Consolas" w:cs="Courier New"/>
          <w:color w:val="008800"/>
          <w:sz w:val="17"/>
          <w:szCs w:val="17"/>
        </w:rPr>
        <w:t>"""</w:t>
      </w:r>
    </w:p>
    <w:p w14:paraId="1B44AE5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8800"/>
          <w:sz w:val="17"/>
          <w:szCs w:val="17"/>
        </w:rPr>
        <w:t>        Lemmatize a list of tokens</w:t>
      </w:r>
    </w:p>
    <w:p w14:paraId="34E1DEA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8800"/>
          <w:sz w:val="17"/>
          <w:szCs w:val="17"/>
        </w:rPr>
        <w:t>        """</w:t>
      </w:r>
    </w:p>
    <w:p w14:paraId="5827A7B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34. </w:t>
      </w:r>
      <w:r>
        <w:rPr>
          <w:rFonts w:ascii="Consolas" w:hAnsi="Consolas" w:cs="Courier New"/>
          <w:color w:val="000000"/>
          <w:sz w:val="17"/>
          <w:szCs w:val="17"/>
        </w:rPr>
        <w:t xml:space="preserve">        lemmatizer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WordNetLemmatizer</w:t>
      </w:r>
      <w:r>
        <w:rPr>
          <w:rFonts w:ascii="Consolas" w:hAnsi="Consolas" w:cs="Courier New"/>
          <w:color w:val="666600"/>
          <w:sz w:val="17"/>
          <w:szCs w:val="17"/>
        </w:rPr>
        <w:t>()</w:t>
      </w:r>
    </w:p>
    <w:p w14:paraId="045961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lemmatized_tokens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lemmatizer</w:t>
      </w:r>
      <w:r>
        <w:rPr>
          <w:rFonts w:ascii="Consolas" w:hAnsi="Consolas" w:cs="Courier New"/>
          <w:color w:val="666600"/>
          <w:sz w:val="17"/>
          <w:szCs w:val="17"/>
        </w:rPr>
        <w:t>.</w:t>
      </w:r>
      <w:r>
        <w:rPr>
          <w:rFonts w:ascii="Consolas" w:hAnsi="Consolas" w:cs="Courier New"/>
          <w:color w:val="000000"/>
          <w:sz w:val="17"/>
          <w:szCs w:val="17"/>
        </w:rPr>
        <w:t>lemmatize</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tokens</w:t>
      </w:r>
      <w:r>
        <w:rPr>
          <w:rFonts w:ascii="Consolas" w:hAnsi="Consolas" w:cs="Courier New"/>
          <w:color w:val="666600"/>
          <w:sz w:val="17"/>
          <w:szCs w:val="17"/>
        </w:rPr>
        <w:t>]</w:t>
      </w:r>
    </w:p>
    <w:p w14:paraId="7402608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lemmatized_tokens</w:t>
      </w:r>
    </w:p>
    <w:p w14:paraId="1A3D35F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w:t>
      </w:r>
    </w:p>
    <w:p w14:paraId="394C1D5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perform_named_entity_recognition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380F9AC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xml:space="preserve">        </w:t>
      </w:r>
      <w:r>
        <w:rPr>
          <w:rFonts w:ascii="Consolas" w:hAnsi="Consolas" w:cs="Courier New"/>
          <w:color w:val="008800"/>
          <w:sz w:val="17"/>
          <w:szCs w:val="17"/>
        </w:rPr>
        <w:t>"""</w:t>
      </w:r>
    </w:p>
    <w:p w14:paraId="49B1B94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8800"/>
          <w:sz w:val="17"/>
          <w:szCs w:val="17"/>
        </w:rPr>
        <w:t>        Perform named entity recognition on a text</w:t>
      </w:r>
    </w:p>
    <w:p w14:paraId="421CE13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8800"/>
          <w:sz w:val="17"/>
          <w:szCs w:val="17"/>
        </w:rPr>
        <w:t>        """</w:t>
      </w:r>
    </w:p>
    <w:p w14:paraId="68F88BF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21F4BA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entity</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entity</w:t>
      </w:r>
      <w:r>
        <w:rPr>
          <w:rFonts w:ascii="Consolas" w:hAnsi="Consolas" w:cs="Courier New"/>
          <w:color w:val="666600"/>
          <w:sz w:val="17"/>
          <w:szCs w:val="17"/>
        </w:rPr>
        <w:t>.</w:t>
      </w:r>
      <w:r>
        <w:rPr>
          <w:rFonts w:ascii="Consolas" w:hAnsi="Consolas" w:cs="Courier New"/>
          <w:color w:val="000000"/>
          <w:sz w:val="17"/>
          <w:szCs w:val="17"/>
        </w:rPr>
        <w:t>label_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entity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r>
        <w:rPr>
          <w:rFonts w:ascii="Consolas" w:hAnsi="Consolas" w:cs="Courier New"/>
          <w:color w:val="000000"/>
          <w:sz w:val="17"/>
          <w:szCs w:val="17"/>
        </w:rPr>
        <w:t>ents</w:t>
      </w:r>
      <w:r>
        <w:rPr>
          <w:rFonts w:ascii="Consolas" w:hAnsi="Consolas" w:cs="Courier New"/>
          <w:color w:val="666600"/>
          <w:sz w:val="17"/>
          <w:szCs w:val="17"/>
        </w:rPr>
        <w:t>]</w:t>
      </w:r>
    </w:p>
    <w:p w14:paraId="25A6A20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entities</w:t>
      </w:r>
    </w:p>
    <w:p w14:paraId="04A2EE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w:t>
      </w:r>
    </w:p>
    <w:p w14:paraId="79A8D17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perform_part_of_speech_tagging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5C792A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8800"/>
          <w:sz w:val="17"/>
          <w:szCs w:val="17"/>
        </w:rPr>
        <w:t>"""</w:t>
      </w:r>
    </w:p>
    <w:p w14:paraId="2F5ADAC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8800"/>
          <w:sz w:val="17"/>
          <w:szCs w:val="17"/>
        </w:rPr>
        <w:t>        Perform part-of-speech tagging on a text</w:t>
      </w:r>
    </w:p>
    <w:p w14:paraId="4B879F1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8800"/>
          <w:sz w:val="17"/>
          <w:szCs w:val="17"/>
        </w:rPr>
        <w:t>        """</w:t>
      </w:r>
    </w:p>
    <w:p w14:paraId="2CF01C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28D318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pos_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4DB1A7B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pos_tags</w:t>
      </w:r>
    </w:p>
    <w:p w14:paraId="337CD12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w:t>
      </w:r>
    </w:p>
    <w:p w14:paraId="566FC6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perform_dependency_parsing</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191217A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w:t>
      </w:r>
      <w:r>
        <w:rPr>
          <w:rFonts w:ascii="Consolas" w:hAnsi="Consolas" w:cs="Courier New"/>
          <w:color w:val="008800"/>
          <w:sz w:val="17"/>
          <w:szCs w:val="17"/>
        </w:rPr>
        <w:t>"""</w:t>
      </w:r>
    </w:p>
    <w:p w14:paraId="6622CFD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8800"/>
          <w:sz w:val="17"/>
          <w:szCs w:val="17"/>
        </w:rPr>
        <w:t>        Perform dependency parsing on a text</w:t>
      </w:r>
    </w:p>
    <w:p w14:paraId="608D3BD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57. </w:t>
      </w:r>
      <w:r>
        <w:rPr>
          <w:rFonts w:ascii="Consolas" w:hAnsi="Consolas" w:cs="Courier New"/>
          <w:color w:val="008800"/>
          <w:sz w:val="17"/>
          <w:szCs w:val="17"/>
        </w:rPr>
        <w:t>        """</w:t>
      </w:r>
    </w:p>
    <w:p w14:paraId="253D3F7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58.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39B8469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59. </w:t>
      </w:r>
      <w:r>
        <w:rPr>
          <w:rFonts w:ascii="Consolas" w:hAnsi="Consolas" w:cs="Courier New"/>
          <w:color w:val="000000"/>
          <w:sz w:val="17"/>
          <w:szCs w:val="17"/>
        </w:rPr>
        <w:t xml:space="preserve">        dependencies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token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dep_</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 xml:space="preserve"> token</w:t>
      </w:r>
      <w:r>
        <w:rPr>
          <w:rFonts w:ascii="Consolas" w:hAnsi="Consolas" w:cs="Courier New"/>
          <w:color w:val="666600"/>
          <w:sz w:val="17"/>
          <w:szCs w:val="17"/>
        </w:rPr>
        <w:t>.</w:t>
      </w:r>
      <w:r>
        <w:rPr>
          <w:rFonts w:ascii="Consolas" w:hAnsi="Consolas" w:cs="Courier New"/>
          <w:color w:val="000000"/>
          <w:sz w:val="17"/>
          <w:szCs w:val="17"/>
        </w:rPr>
        <w:t>head</w:t>
      </w:r>
      <w:r>
        <w:rPr>
          <w:rFonts w:ascii="Consolas" w:hAnsi="Consolas" w:cs="Courier New"/>
          <w:color w:val="666600"/>
          <w:sz w:val="17"/>
          <w:szCs w:val="17"/>
        </w:rPr>
        <w:t>.</w:t>
      </w:r>
      <w:r>
        <w:rPr>
          <w:rFonts w:ascii="Consolas" w:hAnsi="Consolas" w:cs="Courier New"/>
          <w:color w:val="000000"/>
          <w:sz w:val="17"/>
          <w:szCs w:val="17"/>
        </w:rPr>
        <w:t>pos_</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token </w:t>
      </w:r>
      <w:r>
        <w:rPr>
          <w:rFonts w:ascii="Consolas" w:hAnsi="Consolas" w:cs="Courier New"/>
          <w:color w:val="000088"/>
          <w:sz w:val="17"/>
          <w:szCs w:val="17"/>
        </w:rPr>
        <w:t>in</w:t>
      </w:r>
      <w:r>
        <w:rPr>
          <w:rFonts w:ascii="Consolas" w:hAnsi="Consolas" w:cs="Courier New"/>
          <w:color w:val="000000"/>
          <w:sz w:val="17"/>
          <w:szCs w:val="17"/>
        </w:rPr>
        <w:t xml:space="preserve"> doc</w:t>
      </w:r>
      <w:r>
        <w:rPr>
          <w:rFonts w:ascii="Consolas" w:hAnsi="Consolas" w:cs="Courier New"/>
          <w:color w:val="666600"/>
          <w:sz w:val="17"/>
          <w:szCs w:val="17"/>
        </w:rPr>
        <w:t>]</w:t>
      </w:r>
    </w:p>
    <w:p w14:paraId="6D79F0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dependencies</w:t>
      </w:r>
    </w:p>
    <w:p w14:paraId="7A09FF1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61. </w:t>
      </w:r>
      <w:r>
        <w:rPr>
          <w:rFonts w:ascii="Consolas" w:hAnsi="Consolas" w:cs="Courier New"/>
          <w:color w:val="000000"/>
          <w:sz w:val="17"/>
          <w:szCs w:val="17"/>
        </w:rPr>
        <w:t> </w:t>
      </w:r>
    </w:p>
    <w:p w14:paraId="6C8CA9E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visualize_dependencies</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text</w:t>
      </w:r>
      <w:r>
        <w:rPr>
          <w:rFonts w:ascii="Consolas" w:hAnsi="Consolas" w:cs="Courier New"/>
          <w:color w:val="666600"/>
          <w:sz w:val="17"/>
          <w:szCs w:val="17"/>
        </w:rPr>
        <w:t>):</w:t>
      </w:r>
    </w:p>
    <w:p w14:paraId="6B5F60A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63. </w:t>
      </w:r>
      <w:r>
        <w:rPr>
          <w:rFonts w:ascii="Consolas" w:hAnsi="Consolas" w:cs="Courier New"/>
          <w:color w:val="000000"/>
          <w:sz w:val="17"/>
          <w:szCs w:val="17"/>
        </w:rPr>
        <w:t xml:space="preserve">        </w:t>
      </w:r>
      <w:r>
        <w:rPr>
          <w:rFonts w:ascii="Consolas" w:hAnsi="Consolas" w:cs="Courier New"/>
          <w:color w:val="008800"/>
          <w:sz w:val="17"/>
          <w:szCs w:val="17"/>
        </w:rPr>
        <w:t>"""</w:t>
      </w:r>
    </w:p>
    <w:p w14:paraId="450AEC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64. </w:t>
      </w:r>
      <w:r>
        <w:rPr>
          <w:rFonts w:ascii="Consolas" w:hAnsi="Consolas" w:cs="Courier New"/>
          <w:color w:val="008800"/>
          <w:sz w:val="17"/>
          <w:szCs w:val="17"/>
        </w:rPr>
        <w:t>        Visualize the dependencies of a text using spaCy's displacy</w:t>
      </w:r>
    </w:p>
    <w:p w14:paraId="4F23FAB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65. </w:t>
      </w:r>
      <w:r>
        <w:rPr>
          <w:rFonts w:ascii="Consolas" w:hAnsi="Consolas" w:cs="Courier New"/>
          <w:color w:val="008800"/>
          <w:sz w:val="17"/>
          <w:szCs w:val="17"/>
        </w:rPr>
        <w:t>        """</w:t>
      </w:r>
    </w:p>
    <w:p w14:paraId="3255CA0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66. </w:t>
      </w:r>
      <w:r>
        <w:rPr>
          <w:rFonts w:ascii="Consolas" w:hAnsi="Consolas" w:cs="Courier New"/>
          <w:color w:val="000000"/>
          <w:sz w:val="17"/>
          <w:szCs w:val="17"/>
        </w:rPr>
        <w:t xml:space="preserve">        doc </w:t>
      </w:r>
      <w:r>
        <w:rPr>
          <w:rFonts w:ascii="Consolas" w:hAnsi="Consolas" w:cs="Courier New"/>
          <w:color w:val="666600"/>
          <w:sz w:val="17"/>
          <w:szCs w:val="17"/>
        </w:rPr>
        <w:t>=</w:t>
      </w:r>
      <w:r>
        <w:rPr>
          <w:rFonts w:ascii="Consolas" w:hAnsi="Consolas" w:cs="Courier New"/>
          <w:color w:val="000000"/>
          <w:sz w:val="17"/>
          <w:szCs w:val="17"/>
        </w:rPr>
        <w:t xml:space="preserve"> nlp</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2033FA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67. </w:t>
      </w:r>
      <w:r>
        <w:rPr>
          <w:rFonts w:ascii="Consolas" w:hAnsi="Consolas" w:cs="Courier New"/>
          <w:color w:val="000000"/>
          <w:sz w:val="17"/>
          <w:szCs w:val="17"/>
        </w:rPr>
        <w:t>        displacy</w:t>
      </w:r>
      <w:r>
        <w:rPr>
          <w:rFonts w:ascii="Consolas" w:hAnsi="Consolas" w:cs="Courier New"/>
          <w:color w:val="666600"/>
          <w:sz w:val="17"/>
          <w:szCs w:val="17"/>
        </w:rPr>
        <w:t>.</w:t>
      </w:r>
      <w:r>
        <w:rPr>
          <w:rFonts w:ascii="Consolas" w:hAnsi="Consolas" w:cs="Courier New"/>
          <w:color w:val="000000"/>
          <w:sz w:val="17"/>
          <w:szCs w:val="17"/>
        </w:rPr>
        <w:t>render</w:t>
      </w:r>
      <w:r>
        <w:rPr>
          <w:rFonts w:ascii="Consolas" w:hAnsi="Consolas" w:cs="Courier New"/>
          <w:color w:val="666600"/>
          <w:sz w:val="17"/>
          <w:szCs w:val="17"/>
        </w:rPr>
        <w:t>(</w:t>
      </w:r>
      <w:r>
        <w:rPr>
          <w:rFonts w:ascii="Consolas" w:hAnsi="Consolas" w:cs="Courier New"/>
          <w:color w:val="000000"/>
          <w:sz w:val="17"/>
          <w:szCs w:val="17"/>
        </w:rPr>
        <w:t>doc</w:t>
      </w:r>
      <w:r>
        <w:rPr>
          <w:rFonts w:ascii="Consolas" w:hAnsi="Consolas" w:cs="Courier New"/>
          <w:color w:val="666600"/>
          <w:sz w:val="17"/>
          <w:szCs w:val="17"/>
        </w:rPr>
        <w:t>,</w:t>
      </w:r>
      <w:r>
        <w:rPr>
          <w:rFonts w:ascii="Consolas" w:hAnsi="Consolas" w:cs="Courier New"/>
          <w:color w:val="000000"/>
          <w:sz w:val="17"/>
          <w:szCs w:val="17"/>
        </w:rPr>
        <w:t xml:space="preserve"> style</w:t>
      </w:r>
      <w:r>
        <w:rPr>
          <w:rFonts w:ascii="Consolas" w:hAnsi="Consolas" w:cs="Courier New"/>
          <w:color w:val="666600"/>
          <w:sz w:val="17"/>
          <w:szCs w:val="17"/>
        </w:rPr>
        <w:t>=</w:t>
      </w:r>
      <w:r>
        <w:rPr>
          <w:rFonts w:ascii="Consolas" w:hAnsi="Consolas" w:cs="Courier New"/>
          <w:color w:val="008800"/>
          <w:sz w:val="17"/>
          <w:szCs w:val="17"/>
        </w:rPr>
        <w:t>"dep"</w:t>
      </w:r>
      <w:r>
        <w:rPr>
          <w:rFonts w:ascii="Consolas" w:hAnsi="Consolas" w:cs="Courier New"/>
          <w:color w:val="666600"/>
          <w:sz w:val="17"/>
          <w:szCs w:val="17"/>
        </w:rPr>
        <w:t>)</w:t>
      </w:r>
    </w:p>
    <w:p w14:paraId="0521EF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68. </w:t>
      </w:r>
      <w:r>
        <w:rPr>
          <w:rFonts w:ascii="Consolas" w:hAnsi="Consolas" w:cs="Courier New"/>
          <w:color w:val="000000"/>
          <w:sz w:val="17"/>
          <w:szCs w:val="17"/>
        </w:rPr>
        <w:t> </w:t>
      </w:r>
    </w:p>
    <w:p w14:paraId="01EE615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69. </w:t>
      </w:r>
      <w:r>
        <w:rPr>
          <w:rFonts w:ascii="Consolas" w:hAnsi="Consolas" w:cs="Courier New"/>
          <w:color w:val="880000"/>
          <w:sz w:val="17"/>
          <w:szCs w:val="17"/>
        </w:rPr>
        <w:t># Example usage:</w:t>
      </w:r>
    </w:p>
    <w:p w14:paraId="3118030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70. </w:t>
      </w:r>
      <w:r>
        <w:rPr>
          <w:rFonts w:ascii="Consolas" w:hAnsi="Consolas" w:cs="Courier New"/>
          <w:color w:val="000088"/>
          <w:sz w:val="17"/>
          <w:szCs w:val="17"/>
        </w:rPr>
        <w:t>if</w:t>
      </w:r>
      <w:r>
        <w:rPr>
          <w:rFonts w:ascii="Consolas" w:hAnsi="Consolas" w:cs="Courier New"/>
          <w:color w:val="000000"/>
          <w:sz w:val="17"/>
          <w:szCs w:val="17"/>
        </w:rPr>
        <w:t xml:space="preserve"> __name__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"__main__"</w:t>
      </w:r>
      <w:r>
        <w:rPr>
          <w:rFonts w:ascii="Consolas" w:hAnsi="Consolas" w:cs="Courier New"/>
          <w:color w:val="666600"/>
          <w:sz w:val="17"/>
          <w:szCs w:val="17"/>
        </w:rPr>
        <w:t>:</w:t>
      </w:r>
    </w:p>
    <w:p w14:paraId="013993B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71. </w:t>
      </w:r>
      <w:r>
        <w:rPr>
          <w:rFonts w:ascii="Consolas" w:hAnsi="Consolas" w:cs="Courier New"/>
          <w:color w:val="000000"/>
          <w:sz w:val="17"/>
          <w:szCs w:val="17"/>
        </w:rPr>
        <w:t xml:space="preserve">    text_processor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TextProcessor</w:t>
      </w:r>
      <w:r>
        <w:rPr>
          <w:rFonts w:ascii="Consolas" w:hAnsi="Consolas" w:cs="Courier New"/>
          <w:color w:val="666600"/>
          <w:sz w:val="17"/>
          <w:szCs w:val="17"/>
        </w:rPr>
        <w:t>()</w:t>
      </w:r>
    </w:p>
    <w:p w14:paraId="18E3BDD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72. </w:t>
      </w:r>
      <w:r>
        <w:rPr>
          <w:rFonts w:ascii="Consolas" w:hAnsi="Consolas" w:cs="Courier New"/>
          <w:color w:val="000000"/>
          <w:sz w:val="17"/>
          <w:szCs w:val="17"/>
        </w:rPr>
        <w:t xml:space="preserve">    text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"The quick brown fox jumped over the lazy dog."</w:t>
      </w:r>
    </w:p>
    <w:p w14:paraId="73F711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73. </w:t>
      </w:r>
      <w:r>
        <w:rPr>
          <w:rFonts w:ascii="Consolas" w:hAnsi="Consolas" w:cs="Courier New"/>
          <w:color w:val="000000"/>
          <w:sz w:val="17"/>
          <w:szCs w:val="17"/>
        </w:rPr>
        <w:t xml:space="preserve">    tokens </w:t>
      </w:r>
      <w:r>
        <w:rPr>
          <w:rFonts w:ascii="Consolas" w:hAnsi="Consolas" w:cs="Courier New"/>
          <w:color w:val="666600"/>
          <w:sz w:val="17"/>
          <w:szCs w:val="17"/>
        </w:rPr>
        <w:t>=</w:t>
      </w:r>
      <w:r>
        <w:rPr>
          <w:rFonts w:ascii="Consolas" w:hAnsi="Consolas" w:cs="Courier New"/>
          <w:color w:val="000000"/>
          <w:sz w:val="17"/>
          <w:szCs w:val="17"/>
        </w:rPr>
        <w:t xml:space="preserve"> text_processor</w:t>
      </w:r>
      <w:r>
        <w:rPr>
          <w:rFonts w:ascii="Consolas" w:hAnsi="Consolas" w:cs="Courier New"/>
          <w:color w:val="666600"/>
          <w:sz w:val="17"/>
          <w:szCs w:val="17"/>
        </w:rPr>
        <w:t>.</w:t>
      </w:r>
      <w:r>
        <w:rPr>
          <w:rFonts w:ascii="Consolas" w:hAnsi="Consolas" w:cs="Courier New"/>
          <w:color w:val="000000"/>
          <w:sz w:val="17"/>
          <w:szCs w:val="17"/>
        </w:rPr>
        <w:t>tokenize_text</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68723D3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74. </w:t>
      </w:r>
      <w:r>
        <w:rPr>
          <w:rFonts w:ascii="Consolas" w:hAnsi="Consolas" w:cs="Courier New"/>
          <w:color w:val="000000"/>
          <w:sz w:val="17"/>
          <w:szCs w:val="17"/>
        </w:rPr>
        <w:t xml:space="preserve">    filtered_tokens </w:t>
      </w:r>
      <w:r>
        <w:rPr>
          <w:rFonts w:ascii="Consolas" w:hAnsi="Consolas" w:cs="Courier New"/>
          <w:color w:val="666600"/>
          <w:sz w:val="17"/>
          <w:szCs w:val="17"/>
        </w:rPr>
        <w:t>=</w:t>
      </w:r>
      <w:r>
        <w:rPr>
          <w:rFonts w:ascii="Consolas" w:hAnsi="Consolas" w:cs="Courier New"/>
          <w:color w:val="000000"/>
          <w:sz w:val="17"/>
          <w:szCs w:val="17"/>
        </w:rPr>
        <w:t xml:space="preserve"> text_processor</w:t>
      </w:r>
      <w:r>
        <w:rPr>
          <w:rFonts w:ascii="Consolas" w:hAnsi="Consolas" w:cs="Courier New"/>
          <w:color w:val="666600"/>
          <w:sz w:val="17"/>
          <w:szCs w:val="17"/>
        </w:rPr>
        <w:t>.</w:t>
      </w:r>
      <w:r>
        <w:rPr>
          <w:rFonts w:ascii="Consolas" w:hAnsi="Consolas" w:cs="Courier New"/>
          <w:color w:val="000000"/>
          <w:sz w:val="17"/>
          <w:szCs w:val="17"/>
        </w:rPr>
        <w:t>remove_stopwords</w:t>
      </w:r>
      <w:r>
        <w:rPr>
          <w:rFonts w:ascii="Consolas" w:hAnsi="Consolas" w:cs="Courier New"/>
          <w:color w:val="666600"/>
          <w:sz w:val="17"/>
          <w:szCs w:val="17"/>
        </w:rPr>
        <w:t>(</w:t>
      </w:r>
      <w:r>
        <w:rPr>
          <w:rFonts w:ascii="Consolas" w:hAnsi="Consolas" w:cs="Courier New"/>
          <w:color w:val="000000"/>
          <w:sz w:val="17"/>
          <w:szCs w:val="17"/>
        </w:rPr>
        <w:t>tokens</w:t>
      </w:r>
      <w:r>
        <w:rPr>
          <w:rFonts w:ascii="Consolas" w:hAnsi="Consolas" w:cs="Courier New"/>
          <w:color w:val="666600"/>
          <w:sz w:val="17"/>
          <w:szCs w:val="17"/>
        </w:rPr>
        <w:t>)</w:t>
      </w:r>
    </w:p>
    <w:p w14:paraId="01A2A26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75. </w:t>
      </w:r>
      <w:r>
        <w:rPr>
          <w:rFonts w:ascii="Consolas" w:hAnsi="Consolas" w:cs="Courier New"/>
          <w:color w:val="000000"/>
          <w:sz w:val="17"/>
          <w:szCs w:val="17"/>
        </w:rPr>
        <w:t xml:space="preserve">    lemmatized_tokens </w:t>
      </w:r>
      <w:r>
        <w:rPr>
          <w:rFonts w:ascii="Consolas" w:hAnsi="Consolas" w:cs="Courier New"/>
          <w:color w:val="666600"/>
          <w:sz w:val="17"/>
          <w:szCs w:val="17"/>
        </w:rPr>
        <w:t>=</w:t>
      </w:r>
      <w:r>
        <w:rPr>
          <w:rFonts w:ascii="Consolas" w:hAnsi="Consolas" w:cs="Courier New"/>
          <w:color w:val="000000"/>
          <w:sz w:val="17"/>
          <w:szCs w:val="17"/>
        </w:rPr>
        <w:t xml:space="preserve"> text_processor</w:t>
      </w:r>
      <w:r>
        <w:rPr>
          <w:rFonts w:ascii="Consolas" w:hAnsi="Consolas" w:cs="Courier New"/>
          <w:color w:val="666600"/>
          <w:sz w:val="17"/>
          <w:szCs w:val="17"/>
        </w:rPr>
        <w:t>.</w:t>
      </w:r>
      <w:r>
        <w:rPr>
          <w:rFonts w:ascii="Consolas" w:hAnsi="Consolas" w:cs="Courier New"/>
          <w:color w:val="000000"/>
          <w:sz w:val="17"/>
          <w:szCs w:val="17"/>
        </w:rPr>
        <w:t>lemmatize_tokens</w:t>
      </w:r>
      <w:r>
        <w:rPr>
          <w:rFonts w:ascii="Consolas" w:hAnsi="Consolas" w:cs="Courier New"/>
          <w:color w:val="666600"/>
          <w:sz w:val="17"/>
          <w:szCs w:val="17"/>
        </w:rPr>
        <w:t>(</w:t>
      </w:r>
      <w:r>
        <w:rPr>
          <w:rFonts w:ascii="Consolas" w:hAnsi="Consolas" w:cs="Courier New"/>
          <w:color w:val="000000"/>
          <w:sz w:val="17"/>
          <w:szCs w:val="17"/>
        </w:rPr>
        <w:t>filtered_tokens</w:t>
      </w:r>
      <w:r>
        <w:rPr>
          <w:rFonts w:ascii="Consolas" w:hAnsi="Consolas" w:cs="Courier New"/>
          <w:color w:val="666600"/>
          <w:sz w:val="17"/>
          <w:szCs w:val="17"/>
        </w:rPr>
        <w:t>)</w:t>
      </w:r>
    </w:p>
    <w:p w14:paraId="573DDB5B"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76. </w:t>
      </w:r>
      <w:r>
        <w:rPr>
          <w:rFonts w:ascii="Consolas" w:hAnsi="Consolas" w:cs="Courier New"/>
          <w:color w:val="000000"/>
          <w:sz w:val="17"/>
          <w:szCs w:val="17"/>
        </w:rPr>
        <w:t xml:space="preserve">    entities </w:t>
      </w:r>
      <w:r>
        <w:rPr>
          <w:rFonts w:ascii="Consolas" w:hAnsi="Consolas" w:cs="Courier New"/>
          <w:color w:val="666600"/>
          <w:sz w:val="17"/>
          <w:szCs w:val="17"/>
        </w:rPr>
        <w:t>=</w:t>
      </w:r>
      <w:r>
        <w:rPr>
          <w:rFonts w:ascii="Consolas" w:hAnsi="Consolas" w:cs="Courier New"/>
          <w:color w:val="000000"/>
          <w:sz w:val="17"/>
          <w:szCs w:val="17"/>
        </w:rPr>
        <w:t xml:space="preserve"> text_processor</w:t>
      </w:r>
      <w:r>
        <w:rPr>
          <w:rFonts w:ascii="Consolas" w:hAnsi="Consolas" w:cs="Courier New"/>
          <w:color w:val="666600"/>
          <w:sz w:val="17"/>
          <w:szCs w:val="17"/>
        </w:rPr>
        <w:t>.</w:t>
      </w:r>
      <w:r>
        <w:rPr>
          <w:rFonts w:ascii="Consolas" w:hAnsi="Consolas" w:cs="Courier New"/>
          <w:color w:val="000000"/>
          <w:sz w:val="17"/>
          <w:szCs w:val="17"/>
        </w:rPr>
        <w:t>perform_named_entity_recognition</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B150E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77. </w:t>
      </w:r>
      <w:r>
        <w:rPr>
          <w:rFonts w:ascii="Consolas" w:hAnsi="Consolas" w:cs="Courier New"/>
          <w:color w:val="000000"/>
          <w:sz w:val="17"/>
          <w:szCs w:val="17"/>
        </w:rPr>
        <w:t xml:space="preserve">    pos_tags </w:t>
      </w:r>
      <w:r>
        <w:rPr>
          <w:rFonts w:ascii="Consolas" w:hAnsi="Consolas" w:cs="Courier New"/>
          <w:color w:val="666600"/>
          <w:sz w:val="17"/>
          <w:szCs w:val="17"/>
        </w:rPr>
        <w:t>=</w:t>
      </w:r>
      <w:r>
        <w:rPr>
          <w:rFonts w:ascii="Consolas" w:hAnsi="Consolas" w:cs="Courier New"/>
          <w:color w:val="000000"/>
          <w:sz w:val="17"/>
          <w:szCs w:val="17"/>
        </w:rPr>
        <w:t xml:space="preserve"> text_processor</w:t>
      </w:r>
      <w:r>
        <w:rPr>
          <w:rFonts w:ascii="Consolas" w:hAnsi="Consolas" w:cs="Courier New"/>
          <w:color w:val="666600"/>
          <w:sz w:val="17"/>
          <w:szCs w:val="17"/>
        </w:rPr>
        <w:t>.</w:t>
      </w:r>
      <w:r>
        <w:rPr>
          <w:rFonts w:ascii="Consolas" w:hAnsi="Consolas" w:cs="Courier New"/>
          <w:color w:val="000000"/>
          <w:sz w:val="17"/>
          <w:szCs w:val="17"/>
        </w:rPr>
        <w:t>perform_part_of_speech_tagging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71E94E8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78. </w:t>
      </w:r>
      <w:r>
        <w:rPr>
          <w:rFonts w:ascii="Consolas" w:hAnsi="Consolas" w:cs="Courier New"/>
          <w:color w:val="000000"/>
          <w:sz w:val="17"/>
          <w:szCs w:val="17"/>
        </w:rPr>
        <w:t xml:space="preserve">    dependencies </w:t>
      </w:r>
      <w:r>
        <w:rPr>
          <w:rFonts w:ascii="Consolas" w:hAnsi="Consolas" w:cs="Courier New"/>
          <w:color w:val="666600"/>
          <w:sz w:val="17"/>
          <w:szCs w:val="17"/>
        </w:rPr>
        <w:t>=</w:t>
      </w:r>
      <w:r>
        <w:rPr>
          <w:rFonts w:ascii="Consolas" w:hAnsi="Consolas" w:cs="Courier New"/>
          <w:color w:val="000000"/>
          <w:sz w:val="17"/>
          <w:szCs w:val="17"/>
        </w:rPr>
        <w:t xml:space="preserve"> text_processor</w:t>
      </w:r>
      <w:r>
        <w:rPr>
          <w:rFonts w:ascii="Consolas" w:hAnsi="Consolas" w:cs="Courier New"/>
          <w:color w:val="666600"/>
          <w:sz w:val="17"/>
          <w:szCs w:val="17"/>
        </w:rPr>
        <w:t>.</w:t>
      </w:r>
      <w:r>
        <w:rPr>
          <w:rFonts w:ascii="Consolas" w:hAnsi="Consolas" w:cs="Courier New"/>
          <w:color w:val="000000"/>
          <w:sz w:val="17"/>
          <w:szCs w:val="17"/>
        </w:rPr>
        <w:t>perform_dependency_parsing</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1E760A6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79. </w:t>
      </w:r>
      <w:r>
        <w:rPr>
          <w:rFonts w:ascii="Consolas" w:hAnsi="Consolas" w:cs="Courier New"/>
          <w:color w:val="000000"/>
          <w:sz w:val="17"/>
          <w:szCs w:val="17"/>
        </w:rPr>
        <w:t>    text_processor</w:t>
      </w:r>
      <w:r>
        <w:rPr>
          <w:rFonts w:ascii="Consolas" w:hAnsi="Consolas" w:cs="Courier New"/>
          <w:color w:val="666600"/>
          <w:sz w:val="17"/>
          <w:szCs w:val="17"/>
        </w:rPr>
        <w:t>.</w:t>
      </w:r>
      <w:r>
        <w:rPr>
          <w:rFonts w:ascii="Consolas" w:hAnsi="Consolas" w:cs="Courier New"/>
          <w:color w:val="000000"/>
          <w:sz w:val="17"/>
          <w:szCs w:val="17"/>
        </w:rPr>
        <w:t>visualize_dependencies</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p>
    <w:p w14:paraId="3178D86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80. </w:t>
      </w:r>
      <w:r>
        <w:rPr>
          <w:rFonts w:ascii="Consolas" w:hAnsi="Consolas" w:cs="Courier New"/>
          <w:color w:val="000000"/>
          <w:sz w:val="17"/>
          <w:szCs w:val="17"/>
        </w:rPr>
        <w:t> </w:t>
      </w:r>
    </w:p>
    <w:p w14:paraId="04136F05" w14:textId="77777777" w:rsidR="00F83268" w:rsidRPr="00073777" w:rsidRDefault="00F83268" w:rsidP="00F83268"/>
    <w:p w14:paraId="7896C6BD" w14:textId="77777777" w:rsidR="00F83268" w:rsidRPr="008F6F6E" w:rsidRDefault="00000000" w:rsidP="00F83268">
      <w:r>
        <w:pict w14:anchorId="7DCB945A">
          <v:rect id="_x0000_i1039" style="width:0;height:1.5pt" o:hralign="center" o:hrstd="t" o:hr="t" fillcolor="#a0a0a0" stroked="f"/>
        </w:pict>
      </w:r>
    </w:p>
    <w:p w14:paraId="4B533C24" w14:textId="77777777" w:rsidR="00F83268" w:rsidRPr="008F6F6E" w:rsidRDefault="00F83268" w:rsidP="00F83268"/>
    <w:p w14:paraId="5337181B" w14:textId="77777777" w:rsidR="00F83268" w:rsidRDefault="00F83268" w:rsidP="00F83268">
      <w:pPr>
        <w:pStyle w:val="Heading3"/>
      </w:pPr>
      <w:bookmarkStart w:id="178" w:name="_Toc178780189"/>
      <w:r>
        <w:t>utils\UK_law</w:t>
      </w:r>
      <w:bookmarkEnd w:id="178"/>
    </w:p>
    <w:p w14:paraId="03A49449" w14:textId="77777777" w:rsidR="00F83268" w:rsidRDefault="00F83268" w:rsidP="00F83268"/>
    <w:p w14:paraId="5BD96B24" w14:textId="77777777" w:rsidR="00F83268" w:rsidRDefault="00F83268" w:rsidP="00F83268">
      <w:pPr>
        <w:pStyle w:val="Heading5"/>
      </w:pPr>
      <w:r>
        <w:t>The Code</w:t>
      </w:r>
    </w:p>
    <w:p w14:paraId="3EF02DE1" w14:textId="77777777" w:rsidR="00F83268" w:rsidRDefault="00F83268" w:rsidP="00F83268"/>
    <w:p w14:paraId="1F1CD680"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import</w:t>
      </w:r>
      <w:r>
        <w:rPr>
          <w:rFonts w:ascii="Consolas" w:hAnsi="Consolas" w:cs="Courier New"/>
          <w:color w:val="000000"/>
          <w:sz w:val="17"/>
          <w:szCs w:val="17"/>
        </w:rPr>
        <w:t xml:space="preserve"> requests</w:t>
      </w:r>
    </w:p>
    <w:p w14:paraId="305DA4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88"/>
          <w:sz w:val="17"/>
          <w:szCs w:val="17"/>
        </w:rPr>
        <w:t>from</w:t>
      </w:r>
      <w:r>
        <w:rPr>
          <w:rFonts w:ascii="Consolas" w:hAnsi="Consolas" w:cs="Courier New"/>
          <w:color w:val="000000"/>
          <w:sz w:val="17"/>
          <w:szCs w:val="17"/>
        </w:rPr>
        <w:t xml:space="preserve"> bs4 </w:t>
      </w:r>
      <w:r>
        <w:rPr>
          <w:rFonts w:ascii="Consolas" w:hAnsi="Consolas" w:cs="Courier New"/>
          <w:color w:val="000088"/>
          <w:sz w:val="17"/>
          <w:szCs w:val="17"/>
        </w:rPr>
        <w:t>import</w:t>
      </w:r>
      <w:r>
        <w:rPr>
          <w:rFonts w:ascii="Consolas" w:hAnsi="Consolas" w:cs="Courier New"/>
          <w:color w:val="000000"/>
          <w:sz w:val="17"/>
          <w:szCs w:val="17"/>
        </w:rPr>
        <w:t xml:space="preserve"> </w:t>
      </w:r>
      <w:r>
        <w:rPr>
          <w:rFonts w:ascii="Consolas" w:hAnsi="Consolas" w:cs="Courier New"/>
          <w:color w:val="660066"/>
          <w:sz w:val="17"/>
          <w:szCs w:val="17"/>
        </w:rPr>
        <w:t>BeautifulSoup</w:t>
      </w:r>
    </w:p>
    <w:p w14:paraId="136D246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5D197A2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880000"/>
          <w:sz w:val="17"/>
          <w:szCs w:val="17"/>
        </w:rPr>
        <w:t># Define a function to search for UK Law information</w:t>
      </w:r>
    </w:p>
    <w:p w14:paraId="356FE6A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search_uk_law</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20EFC51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url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"https://www.legislation.gov.uk/search"</w:t>
      </w:r>
    </w:p>
    <w:p w14:paraId="2969074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lastRenderedPageBreak/>
        <w:t xml:space="preserve"> 7. </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8800"/>
          <w:sz w:val="17"/>
          <w:szCs w:val="17"/>
        </w:rPr>
        <w:t>"q"</w:t>
      </w:r>
      <w:r>
        <w:rPr>
          <w:rFonts w:ascii="Consolas" w:hAnsi="Consolas" w:cs="Courier New"/>
          <w:color w:val="666600"/>
          <w:sz w:val="17"/>
          <w:szCs w:val="17"/>
        </w:rPr>
        <w:t>:</w:t>
      </w:r>
      <w:r>
        <w:rPr>
          <w:rFonts w:ascii="Consolas" w:hAnsi="Consolas" w:cs="Courier New"/>
          <w:color w:val="000000"/>
          <w:sz w:val="17"/>
          <w:szCs w:val="17"/>
        </w:rPr>
        <w:t xml:space="preserve"> query</w:t>
      </w:r>
      <w:r>
        <w:rPr>
          <w:rFonts w:ascii="Consolas" w:hAnsi="Consolas" w:cs="Courier New"/>
          <w:color w:val="666600"/>
          <w:sz w:val="17"/>
          <w:szCs w:val="17"/>
        </w:rPr>
        <w:t>}</w:t>
      </w:r>
    </w:p>
    <w:p w14:paraId="3D4A102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response </w:t>
      </w:r>
      <w:r>
        <w:rPr>
          <w:rFonts w:ascii="Consolas" w:hAnsi="Consolas" w:cs="Courier New"/>
          <w:color w:val="666600"/>
          <w:sz w:val="17"/>
          <w:szCs w:val="17"/>
        </w:rPr>
        <w:t>=</w:t>
      </w:r>
      <w:r>
        <w:rPr>
          <w:rFonts w:ascii="Consolas" w:hAnsi="Consolas" w:cs="Courier New"/>
          <w:color w:val="000000"/>
          <w:sz w:val="17"/>
          <w:szCs w:val="17"/>
        </w:rPr>
        <w:t xml:space="preserve"> requests</w:t>
      </w:r>
      <w:r>
        <w:rPr>
          <w:rFonts w:ascii="Consolas" w:hAnsi="Consolas" w:cs="Courier New"/>
          <w:color w:val="666600"/>
          <w:sz w:val="17"/>
          <w:szCs w:val="17"/>
        </w:rPr>
        <w:t>.</w:t>
      </w:r>
      <w:r>
        <w:rPr>
          <w:rFonts w:ascii="Consolas" w:hAnsi="Consolas" w:cs="Courier New"/>
          <w:color w:val="000088"/>
          <w:sz w:val="17"/>
          <w:szCs w:val="17"/>
        </w:rPr>
        <w:t>get</w:t>
      </w:r>
      <w:r>
        <w:rPr>
          <w:rFonts w:ascii="Consolas" w:hAnsi="Consolas" w:cs="Courier New"/>
          <w:color w:val="666600"/>
          <w:sz w:val="17"/>
          <w:szCs w:val="17"/>
        </w:rPr>
        <w:t>(</w:t>
      </w:r>
      <w:r>
        <w:rPr>
          <w:rFonts w:ascii="Consolas" w:hAnsi="Consolas" w:cs="Courier New"/>
          <w:color w:val="000000"/>
          <w:sz w:val="17"/>
          <w:szCs w:val="17"/>
        </w:rPr>
        <w:t>url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params</w:t>
      </w:r>
      <w:r>
        <w:rPr>
          <w:rFonts w:ascii="Consolas" w:hAnsi="Consolas" w:cs="Courier New"/>
          <w:color w:val="666600"/>
          <w:sz w:val="17"/>
          <w:szCs w:val="17"/>
        </w:rPr>
        <w:t>=</w:t>
      </w:r>
      <w:r>
        <w:rPr>
          <w:rFonts w:ascii="Consolas" w:hAnsi="Consolas" w:cs="Courier New"/>
          <w:color w:val="000088"/>
          <w:sz w:val="17"/>
          <w:szCs w:val="17"/>
        </w:rPr>
        <w:t>params</w:t>
      </w:r>
      <w:r>
        <w:rPr>
          <w:rFonts w:ascii="Consolas" w:hAnsi="Consolas" w:cs="Courier New"/>
          <w:color w:val="666600"/>
          <w:sz w:val="17"/>
          <w:szCs w:val="17"/>
        </w:rPr>
        <w:t>)</w:t>
      </w:r>
    </w:p>
    <w:p w14:paraId="5D5A99AF"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soup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BeautifulSoup</w:t>
      </w:r>
      <w:r>
        <w:rPr>
          <w:rFonts w:ascii="Consolas" w:hAnsi="Consolas" w:cs="Courier New"/>
          <w:color w:val="666600"/>
          <w:sz w:val="17"/>
          <w:szCs w:val="17"/>
        </w:rPr>
        <w:t>(</w:t>
      </w:r>
      <w:r>
        <w:rPr>
          <w:rFonts w:ascii="Consolas" w:hAnsi="Consolas" w:cs="Courier New"/>
          <w:color w:val="000000"/>
          <w:sz w:val="17"/>
          <w:szCs w:val="17"/>
        </w:rPr>
        <w:t>response</w:t>
      </w:r>
      <w:r>
        <w:rPr>
          <w:rFonts w:ascii="Consolas" w:hAnsi="Consolas" w:cs="Courier New"/>
          <w:color w:val="666600"/>
          <w:sz w:val="17"/>
          <w:szCs w:val="17"/>
        </w:rPr>
        <w:t>.</w:t>
      </w:r>
      <w:r>
        <w:rPr>
          <w:rFonts w:ascii="Consolas" w:hAnsi="Consolas" w:cs="Courier New"/>
          <w:color w:val="000000"/>
          <w:sz w:val="17"/>
          <w:szCs w:val="17"/>
        </w:rPr>
        <w:t>content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"html.parser"</w:t>
      </w:r>
      <w:r>
        <w:rPr>
          <w:rFonts w:ascii="Consolas" w:hAnsi="Consolas" w:cs="Courier New"/>
          <w:color w:val="666600"/>
          <w:sz w:val="17"/>
          <w:szCs w:val="17"/>
        </w:rPr>
        <w:t>)</w:t>
      </w:r>
    </w:p>
    <w:p w14:paraId="77C6AF8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results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48CFE5"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result </w:t>
      </w:r>
      <w:r>
        <w:rPr>
          <w:rFonts w:ascii="Consolas" w:hAnsi="Consolas" w:cs="Courier New"/>
          <w:color w:val="000088"/>
          <w:sz w:val="17"/>
          <w:szCs w:val="17"/>
        </w:rPr>
        <w:t>in</w:t>
      </w:r>
      <w:r>
        <w:rPr>
          <w:rFonts w:ascii="Consolas" w:hAnsi="Consolas" w:cs="Courier New"/>
          <w:color w:val="000000"/>
          <w:sz w:val="17"/>
          <w:szCs w:val="17"/>
        </w:rPr>
        <w:t xml:space="preserve"> soup</w:t>
      </w:r>
      <w:r>
        <w:rPr>
          <w:rFonts w:ascii="Consolas" w:hAnsi="Consolas" w:cs="Courier New"/>
          <w:color w:val="666600"/>
          <w:sz w:val="17"/>
          <w:szCs w:val="17"/>
        </w:rPr>
        <w:t>.</w:t>
      </w:r>
      <w:r>
        <w:rPr>
          <w:rFonts w:ascii="Consolas" w:hAnsi="Consolas" w:cs="Courier New"/>
          <w:color w:val="000000"/>
          <w:sz w:val="17"/>
          <w:szCs w:val="17"/>
        </w:rPr>
        <w:t>find_all</w:t>
      </w:r>
      <w:r>
        <w:rPr>
          <w:rFonts w:ascii="Consolas" w:hAnsi="Consolas" w:cs="Courier New"/>
          <w:color w:val="666600"/>
          <w:sz w:val="17"/>
          <w:szCs w:val="17"/>
        </w:rPr>
        <w:t>(</w:t>
      </w:r>
      <w:r>
        <w:rPr>
          <w:rFonts w:ascii="Consolas" w:hAnsi="Consolas" w:cs="Courier New"/>
          <w:color w:val="008800"/>
          <w:sz w:val="17"/>
          <w:szCs w:val="17"/>
        </w:rPr>
        <w:t>"div"</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"result"</w:t>
      </w:r>
      <w:r>
        <w:rPr>
          <w:rFonts w:ascii="Consolas" w:hAnsi="Consolas" w:cs="Courier New"/>
          <w:color w:val="666600"/>
          <w:sz w:val="17"/>
          <w:szCs w:val="17"/>
        </w:rPr>
        <w:t>):</w:t>
      </w:r>
    </w:p>
    <w:p w14:paraId="305C55C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title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"h2"</w:t>
      </w:r>
      <w:r>
        <w:rPr>
          <w:rFonts w:ascii="Consolas" w:hAnsi="Consolas" w:cs="Courier New"/>
          <w:color w:val="666600"/>
          <w:sz w:val="17"/>
          <w:szCs w:val="17"/>
        </w:rPr>
        <w:t>,</w:t>
      </w:r>
      <w:r>
        <w:rPr>
          <w:rFonts w:ascii="Consolas" w:hAnsi="Consolas" w:cs="Courier New"/>
          <w:color w:val="000000"/>
          <w:sz w:val="17"/>
          <w:szCs w:val="17"/>
        </w:rPr>
        <w:t xml:space="preserve"> class_</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text</w:t>
      </w:r>
      <w:r>
        <w:rPr>
          <w:rFonts w:ascii="Consolas" w:hAnsi="Consolas" w:cs="Courier New"/>
          <w:color w:val="666600"/>
          <w:sz w:val="17"/>
          <w:szCs w:val="17"/>
        </w:rPr>
        <w:t>.</w:t>
      </w:r>
      <w:r>
        <w:rPr>
          <w:rFonts w:ascii="Consolas" w:hAnsi="Consolas" w:cs="Courier New"/>
          <w:color w:val="000000"/>
          <w:sz w:val="17"/>
          <w:szCs w:val="17"/>
        </w:rPr>
        <w:t>strip</w:t>
      </w:r>
      <w:r>
        <w:rPr>
          <w:rFonts w:ascii="Consolas" w:hAnsi="Consolas" w:cs="Courier New"/>
          <w:color w:val="666600"/>
          <w:sz w:val="17"/>
          <w:szCs w:val="17"/>
        </w:rPr>
        <w:t>()</w:t>
      </w:r>
    </w:p>
    <w:p w14:paraId="6153F8C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link </w:t>
      </w:r>
      <w:r>
        <w:rPr>
          <w:rFonts w:ascii="Consolas" w:hAnsi="Consolas" w:cs="Courier New"/>
          <w:color w:val="666600"/>
          <w:sz w:val="17"/>
          <w:szCs w:val="17"/>
        </w:rPr>
        <w:t>=</w:t>
      </w:r>
      <w:r>
        <w:rPr>
          <w:rFonts w:ascii="Consolas" w:hAnsi="Consolas" w:cs="Courier New"/>
          <w:color w:val="000000"/>
          <w:sz w:val="17"/>
          <w:szCs w:val="17"/>
        </w:rPr>
        <w:t xml:space="preserve"> result</w:t>
      </w:r>
      <w:r>
        <w:rPr>
          <w:rFonts w:ascii="Consolas" w:hAnsi="Consolas" w:cs="Courier New"/>
          <w:color w:val="666600"/>
          <w:sz w:val="17"/>
          <w:szCs w:val="17"/>
        </w:rPr>
        <w:t>.</w:t>
      </w:r>
      <w:r>
        <w:rPr>
          <w:rFonts w:ascii="Consolas" w:hAnsi="Consolas" w:cs="Courier New"/>
          <w:color w:val="000000"/>
          <w:sz w:val="17"/>
          <w:szCs w:val="17"/>
        </w:rPr>
        <w:t>find</w:t>
      </w:r>
      <w:r>
        <w:rPr>
          <w:rFonts w:ascii="Consolas" w:hAnsi="Consolas" w:cs="Courier New"/>
          <w:color w:val="666600"/>
          <w:sz w:val="17"/>
          <w:szCs w:val="17"/>
        </w:rPr>
        <w:t>(</w:t>
      </w:r>
      <w:r>
        <w:rPr>
          <w:rFonts w:ascii="Consolas" w:hAnsi="Consolas" w:cs="Courier New"/>
          <w:color w:val="008800"/>
          <w:sz w:val="17"/>
          <w:szCs w:val="17"/>
        </w:rPr>
        <w:t>"a"</w:t>
      </w:r>
      <w:r>
        <w:rPr>
          <w:rFonts w:ascii="Consolas" w:hAnsi="Consolas" w:cs="Courier New"/>
          <w:color w:val="666600"/>
          <w:sz w:val="17"/>
          <w:szCs w:val="17"/>
        </w:rPr>
        <w:t>,</w:t>
      </w:r>
      <w:r>
        <w:rPr>
          <w:rFonts w:ascii="Consolas" w:hAnsi="Consolas" w:cs="Courier New"/>
          <w:color w:val="000000"/>
          <w:sz w:val="17"/>
          <w:szCs w:val="17"/>
        </w:rPr>
        <w:t xml:space="preserve"> href</w:t>
      </w:r>
      <w:r>
        <w:rPr>
          <w:rFonts w:ascii="Consolas" w:hAnsi="Consolas" w:cs="Courier New"/>
          <w:color w:val="666600"/>
          <w:sz w:val="17"/>
          <w:szCs w:val="17"/>
        </w:rPr>
        <w:t>=</w:t>
      </w:r>
      <w:r>
        <w:rPr>
          <w:rFonts w:ascii="Consolas" w:hAnsi="Consolas" w:cs="Courier New"/>
          <w:color w:val="000088"/>
          <w:sz w:val="17"/>
          <w:szCs w:val="17"/>
        </w:rPr>
        <w:t>True</w:t>
      </w:r>
      <w:r>
        <w:rPr>
          <w:rFonts w:ascii="Consolas" w:hAnsi="Consolas" w:cs="Courier New"/>
          <w:color w:val="666600"/>
          <w:sz w:val="17"/>
          <w:szCs w:val="17"/>
        </w:rPr>
        <w:t>)[</w:t>
      </w:r>
      <w:r>
        <w:rPr>
          <w:rFonts w:ascii="Consolas" w:hAnsi="Consolas" w:cs="Courier New"/>
          <w:color w:val="008800"/>
          <w:sz w:val="17"/>
          <w:szCs w:val="17"/>
        </w:rPr>
        <w:t>"href"</w:t>
      </w:r>
      <w:r>
        <w:rPr>
          <w:rFonts w:ascii="Consolas" w:hAnsi="Consolas" w:cs="Courier New"/>
          <w:color w:val="666600"/>
          <w:sz w:val="17"/>
          <w:szCs w:val="17"/>
        </w:rPr>
        <w:t>]</w:t>
      </w:r>
    </w:p>
    <w:p w14:paraId="6D7CC9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results</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8800"/>
          <w:sz w:val="17"/>
          <w:szCs w:val="17"/>
        </w:rPr>
        <w:t>"title"</w:t>
      </w:r>
      <w:r>
        <w:rPr>
          <w:rFonts w:ascii="Consolas" w:hAnsi="Consolas" w:cs="Courier New"/>
          <w:color w:val="666600"/>
          <w:sz w:val="17"/>
          <w:szCs w:val="17"/>
        </w:rPr>
        <w:t>:</w:t>
      </w:r>
      <w:r>
        <w:rPr>
          <w:rFonts w:ascii="Consolas" w:hAnsi="Consolas" w:cs="Courier New"/>
          <w:color w:val="000000"/>
          <w:sz w:val="17"/>
          <w:szCs w:val="17"/>
        </w:rPr>
        <w:t xml:space="preserve"> title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"link"</w:t>
      </w:r>
      <w:r>
        <w:rPr>
          <w:rFonts w:ascii="Consolas" w:hAnsi="Consolas" w:cs="Courier New"/>
          <w:color w:val="666600"/>
          <w:sz w:val="17"/>
          <w:szCs w:val="17"/>
        </w:rPr>
        <w:t>:</w:t>
      </w:r>
      <w:r>
        <w:rPr>
          <w:rFonts w:ascii="Consolas" w:hAnsi="Consolas" w:cs="Courier New"/>
          <w:color w:val="000000"/>
          <w:sz w:val="17"/>
          <w:szCs w:val="17"/>
        </w:rPr>
        <w:t xml:space="preserve"> link</w:t>
      </w:r>
      <w:r>
        <w:rPr>
          <w:rFonts w:ascii="Consolas" w:hAnsi="Consolas" w:cs="Courier New"/>
          <w:color w:val="666600"/>
          <w:sz w:val="17"/>
          <w:szCs w:val="17"/>
        </w:rPr>
        <w:t>})</w:t>
      </w:r>
    </w:p>
    <w:p w14:paraId="673EDB7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results</w:t>
      </w:r>
    </w:p>
    <w:p w14:paraId="7175C0C9"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4D71E27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880000"/>
          <w:sz w:val="17"/>
          <w:szCs w:val="17"/>
        </w:rPr>
        <w:t># Example usage:</w:t>
      </w:r>
    </w:p>
    <w:p w14:paraId="2508F9F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query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"data protection"</w:t>
      </w:r>
    </w:p>
    <w:p w14:paraId="646A6EA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results </w:t>
      </w:r>
      <w:r>
        <w:rPr>
          <w:rFonts w:ascii="Consolas" w:hAnsi="Consolas" w:cs="Courier New"/>
          <w:color w:val="666600"/>
          <w:sz w:val="17"/>
          <w:szCs w:val="17"/>
        </w:rPr>
        <w:t>=</w:t>
      </w:r>
      <w:r>
        <w:rPr>
          <w:rFonts w:ascii="Consolas" w:hAnsi="Consolas" w:cs="Courier New"/>
          <w:color w:val="000000"/>
          <w:sz w:val="17"/>
          <w:szCs w:val="17"/>
        </w:rPr>
        <w:t xml:space="preserve"> search_uk_law</w:t>
      </w:r>
      <w:r>
        <w:rPr>
          <w:rFonts w:ascii="Consolas" w:hAnsi="Consolas" w:cs="Courier New"/>
          <w:color w:val="666600"/>
          <w:sz w:val="17"/>
          <w:szCs w:val="17"/>
        </w:rPr>
        <w:t>(</w:t>
      </w:r>
      <w:r>
        <w:rPr>
          <w:rFonts w:ascii="Consolas" w:hAnsi="Consolas" w:cs="Courier New"/>
          <w:color w:val="000000"/>
          <w:sz w:val="17"/>
          <w:szCs w:val="17"/>
        </w:rPr>
        <w:t>query</w:t>
      </w:r>
      <w:r>
        <w:rPr>
          <w:rFonts w:ascii="Consolas" w:hAnsi="Consolas" w:cs="Courier New"/>
          <w:color w:val="666600"/>
          <w:sz w:val="17"/>
          <w:szCs w:val="17"/>
        </w:rPr>
        <w:t>)</w:t>
      </w:r>
    </w:p>
    <w:p w14:paraId="62246C3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88"/>
          <w:sz w:val="17"/>
          <w:szCs w:val="17"/>
        </w:rPr>
        <w:t>for</w:t>
      </w:r>
      <w:r>
        <w:rPr>
          <w:rFonts w:ascii="Consolas" w:hAnsi="Consolas" w:cs="Courier New"/>
          <w:color w:val="000000"/>
          <w:sz w:val="17"/>
          <w:szCs w:val="17"/>
        </w:rPr>
        <w:t xml:space="preserve"> result </w:t>
      </w:r>
      <w:r>
        <w:rPr>
          <w:rFonts w:ascii="Consolas" w:hAnsi="Consolas" w:cs="Courier New"/>
          <w:color w:val="000088"/>
          <w:sz w:val="17"/>
          <w:szCs w:val="17"/>
        </w:rPr>
        <w:t>in</w:t>
      </w:r>
      <w:r>
        <w:rPr>
          <w:rFonts w:ascii="Consolas" w:hAnsi="Consolas" w:cs="Courier New"/>
          <w:color w:val="000000"/>
          <w:sz w:val="17"/>
          <w:szCs w:val="17"/>
        </w:rPr>
        <w:t xml:space="preserve"> results</w:t>
      </w:r>
      <w:r>
        <w:rPr>
          <w:rFonts w:ascii="Consolas" w:hAnsi="Consolas" w:cs="Courier New"/>
          <w:color w:val="666600"/>
          <w:sz w:val="17"/>
          <w:szCs w:val="17"/>
        </w:rPr>
        <w:t>:</w:t>
      </w:r>
    </w:p>
    <w:p w14:paraId="2A58488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r>
        <w:rPr>
          <w:rFonts w:ascii="Consolas" w:hAnsi="Consolas" w:cs="Courier New"/>
          <w:color w:val="000088"/>
          <w:sz w:val="17"/>
          <w:szCs w:val="17"/>
        </w:rPr>
        <w:t>print</w:t>
      </w:r>
      <w:r>
        <w:rPr>
          <w:rFonts w:ascii="Consolas" w:hAnsi="Consolas" w:cs="Courier New"/>
          <w:color w:val="666600"/>
          <w:sz w:val="17"/>
          <w:szCs w:val="17"/>
        </w:rPr>
        <w:t>(</w:t>
      </w:r>
      <w:r>
        <w:rPr>
          <w:rFonts w:ascii="Consolas" w:hAnsi="Consolas" w:cs="Courier New"/>
          <w:color w:val="000000"/>
          <w:sz w:val="17"/>
          <w:szCs w:val="17"/>
        </w:rPr>
        <w:t>f</w:t>
      </w:r>
      <w:r>
        <w:rPr>
          <w:rFonts w:ascii="Consolas" w:hAnsi="Consolas" w:cs="Courier New"/>
          <w:color w:val="008800"/>
          <w:sz w:val="17"/>
          <w:szCs w:val="17"/>
        </w:rPr>
        <w:t>"{result['title']} - {result['link']}"</w:t>
      </w:r>
      <w:r>
        <w:rPr>
          <w:rFonts w:ascii="Consolas" w:hAnsi="Consolas" w:cs="Courier New"/>
          <w:color w:val="666600"/>
          <w:sz w:val="17"/>
          <w:szCs w:val="17"/>
        </w:rPr>
        <w:t>)</w:t>
      </w:r>
    </w:p>
    <w:p w14:paraId="17E2647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w:t>
      </w:r>
    </w:p>
    <w:p w14:paraId="6335F144" w14:textId="77777777" w:rsidR="00F83268" w:rsidRDefault="00F83268" w:rsidP="00F83268"/>
    <w:p w14:paraId="2775A016" w14:textId="77777777" w:rsidR="00F83268" w:rsidRPr="00A72277" w:rsidRDefault="00F83268" w:rsidP="00F83268"/>
    <w:p w14:paraId="668B326C" w14:textId="77777777" w:rsidR="00F83268" w:rsidRDefault="00F83268" w:rsidP="00F83268">
      <w:r>
        <w:t>0_dzBfVzmoSfyyR-c9.jpg</w:t>
      </w:r>
    </w:p>
    <w:p w14:paraId="051A4F8D" w14:textId="77777777" w:rsidR="00F83268" w:rsidRDefault="00F83268" w:rsidP="00F83268">
      <w:r>
        <w:t>0_GTgne40Gv4ryd1qZ.jpg</w:t>
      </w:r>
    </w:p>
    <w:p w14:paraId="5D6A806E" w14:textId="77777777" w:rsidR="00F83268" w:rsidRDefault="00F83268" w:rsidP="00F83268">
      <w:r>
        <w:t>0_zxjamgcHxll0nj6g (1).jpg</w:t>
      </w:r>
    </w:p>
    <w:p w14:paraId="59CDDC3E" w14:textId="77777777" w:rsidR="00F83268" w:rsidRDefault="00F83268" w:rsidP="00F83268">
      <w:r>
        <w:t>0_zxjamgcHxll0nj6g.webp</w:t>
      </w:r>
    </w:p>
    <w:p w14:paraId="49872006" w14:textId="77777777" w:rsidR="00F83268" w:rsidRDefault="00F83268" w:rsidP="00F83268">
      <w:pPr>
        <w:pStyle w:val="Heading2"/>
      </w:pPr>
      <w:bookmarkStart w:id="179" w:name="_Toc178780190"/>
      <w:r>
        <w:t>conversation_management.py</w:t>
      </w:r>
      <w:bookmarkEnd w:id="179"/>
    </w:p>
    <w:p w14:paraId="5FE4566D" w14:textId="77777777" w:rsidR="00F83268" w:rsidRDefault="00F83268" w:rsidP="00F83268"/>
    <w:p w14:paraId="55D4820A" w14:textId="77777777" w:rsidR="00F83268" w:rsidRDefault="00F83268" w:rsidP="00F83268">
      <w:pPr>
        <w:pStyle w:val="Heading5"/>
      </w:pPr>
      <w:r>
        <w:t>The Code</w:t>
      </w:r>
    </w:p>
    <w:p w14:paraId="548DAFCB" w14:textId="77777777" w:rsidR="00F83268" w:rsidRDefault="00F83268" w:rsidP="00F83268"/>
    <w:p w14:paraId="5A9DE9B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DialogueManager</w:t>
      </w:r>
      <w:r>
        <w:rPr>
          <w:rFonts w:ascii="Consolas" w:hAnsi="Consolas" w:cs="Courier New"/>
          <w:color w:val="666600"/>
          <w:sz w:val="17"/>
          <w:szCs w:val="17"/>
        </w:rPr>
        <w:t>:</w:t>
      </w:r>
    </w:p>
    <w:p w14:paraId="771D068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start_conversation</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jarvis</w:t>
      </w:r>
      <w:r>
        <w:rPr>
          <w:rFonts w:ascii="Consolas" w:hAnsi="Consolas" w:cs="Courier New"/>
          <w:color w:val="666600"/>
          <w:sz w:val="17"/>
          <w:szCs w:val="17"/>
        </w:rPr>
        <w:t>):</w:t>
      </w:r>
    </w:p>
    <w:p w14:paraId="2F91119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jarvis</w:t>
      </w:r>
      <w:r>
        <w:rPr>
          <w:rFonts w:ascii="Consolas" w:hAnsi="Consolas" w:cs="Courier New"/>
          <w:color w:val="666600"/>
          <w:sz w:val="17"/>
          <w:szCs w:val="17"/>
        </w:rPr>
        <w:t>.</w:t>
      </w:r>
      <w:r>
        <w:rPr>
          <w:rFonts w:ascii="Consolas" w:hAnsi="Consolas" w:cs="Courier New"/>
          <w:color w:val="000000"/>
          <w:sz w:val="17"/>
          <w:szCs w:val="17"/>
        </w:rPr>
        <w:t>speak</w:t>
      </w:r>
      <w:r>
        <w:rPr>
          <w:rFonts w:ascii="Consolas" w:hAnsi="Consolas" w:cs="Courier New"/>
          <w:color w:val="666600"/>
          <w:sz w:val="17"/>
          <w:szCs w:val="17"/>
        </w:rPr>
        <w:t>(</w:t>
      </w:r>
      <w:r>
        <w:rPr>
          <w:rFonts w:ascii="Consolas" w:hAnsi="Consolas" w:cs="Courier New"/>
          <w:color w:val="008800"/>
          <w:sz w:val="17"/>
          <w:szCs w:val="17"/>
        </w:rPr>
        <w:t>"Initializing the Jaicat AI assistant..."</w:t>
      </w:r>
      <w:r>
        <w:rPr>
          <w:rFonts w:ascii="Consolas" w:hAnsi="Consolas" w:cs="Courier New"/>
          <w:color w:val="666600"/>
          <w:sz w:val="17"/>
          <w:szCs w:val="17"/>
        </w:rPr>
        <w:t>)</w:t>
      </w:r>
    </w:p>
    <w:p w14:paraId="6B5D651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8FCE26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determine_response</w:t>
      </w:r>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intent</w:t>
      </w:r>
      <w:r>
        <w:rPr>
          <w:rFonts w:ascii="Consolas" w:hAnsi="Consolas" w:cs="Courier New"/>
          <w:color w:val="666600"/>
          <w:sz w:val="17"/>
          <w:szCs w:val="17"/>
        </w:rPr>
        <w:t>,</w:t>
      </w:r>
      <w:r>
        <w:rPr>
          <w:rFonts w:ascii="Consolas" w:hAnsi="Consolas" w:cs="Courier New"/>
          <w:color w:val="000000"/>
          <w:sz w:val="17"/>
          <w:szCs w:val="17"/>
        </w:rPr>
        <w:t xml:space="preserve"> entities</w:t>
      </w:r>
      <w:r>
        <w:rPr>
          <w:rFonts w:ascii="Consolas" w:hAnsi="Consolas" w:cs="Courier New"/>
          <w:color w:val="666600"/>
          <w:sz w:val="17"/>
          <w:szCs w:val="17"/>
        </w:rPr>
        <w:t>,</w:t>
      </w:r>
      <w:r>
        <w:rPr>
          <w:rFonts w:ascii="Consolas" w:hAnsi="Consolas" w:cs="Courier New"/>
          <w:color w:val="000000"/>
          <w:sz w:val="17"/>
          <w:szCs w:val="17"/>
        </w:rPr>
        <w:t xml:space="preserve"> allowed_features</w:t>
      </w:r>
      <w:r>
        <w:rPr>
          <w:rFonts w:ascii="Consolas" w:hAnsi="Consolas" w:cs="Courier New"/>
          <w:color w:val="666600"/>
          <w:sz w:val="17"/>
          <w:szCs w:val="17"/>
        </w:rPr>
        <w:t>,</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 xml:space="preserve"> utilities</w:t>
      </w:r>
      <w:r>
        <w:rPr>
          <w:rFonts w:ascii="Consolas" w:hAnsi="Consolas" w:cs="Courier New"/>
          <w:color w:val="666600"/>
          <w:sz w:val="17"/>
          <w:szCs w:val="17"/>
        </w:rPr>
        <w:t>):</w:t>
      </w:r>
    </w:p>
    <w:p w14:paraId="18864D61"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Determine the appropriate response based on the intent, entities, and allowed features</w:t>
      </w:r>
    </w:p>
    <w:p w14:paraId="7353527C"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"generate_code"</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"Code Generation System"</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allowed_features</w:t>
      </w:r>
      <w:r>
        <w:rPr>
          <w:rFonts w:ascii="Consolas" w:hAnsi="Consolas" w:cs="Courier New"/>
          <w:color w:val="666600"/>
          <w:sz w:val="17"/>
          <w:szCs w:val="17"/>
        </w:rPr>
        <w:t>:</w:t>
      </w:r>
    </w:p>
    <w:p w14:paraId="5E904D7D"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features</w:t>
      </w:r>
      <w:r>
        <w:rPr>
          <w:rFonts w:ascii="Consolas" w:hAnsi="Consolas" w:cs="Courier New"/>
          <w:color w:val="666600"/>
          <w:sz w:val="17"/>
          <w:szCs w:val="17"/>
        </w:rPr>
        <w:t>.</w:t>
      </w:r>
      <w:r>
        <w:rPr>
          <w:rFonts w:ascii="Consolas" w:hAnsi="Consolas" w:cs="Courier New"/>
          <w:color w:val="000000"/>
          <w:sz w:val="17"/>
          <w:szCs w:val="17"/>
        </w:rPr>
        <w:t>code_generation_system</w:t>
      </w:r>
      <w:r>
        <w:rPr>
          <w:rFonts w:ascii="Consolas" w:hAnsi="Consolas" w:cs="Courier New"/>
          <w:color w:val="666600"/>
          <w:sz w:val="17"/>
          <w:szCs w:val="17"/>
        </w:rPr>
        <w:t>.</w:t>
      </w:r>
      <w:r>
        <w:rPr>
          <w:rFonts w:ascii="Consolas" w:hAnsi="Consolas" w:cs="Courier New"/>
          <w:color w:val="000000"/>
          <w:sz w:val="17"/>
          <w:szCs w:val="17"/>
        </w:rPr>
        <w:t>generate_code</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60F9AAB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000088"/>
          <w:sz w:val="17"/>
          <w:szCs w:val="17"/>
        </w:rPr>
        <w:t>elif</w:t>
      </w:r>
      <w:r>
        <w:rPr>
          <w:rFonts w:ascii="Consolas" w:hAnsi="Consolas" w:cs="Courier New"/>
          <w:color w:val="000000"/>
          <w:sz w:val="17"/>
          <w:szCs w:val="17"/>
        </w:rPr>
        <w:t xml:space="preserve"> intent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"weather"</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r>
        <w:rPr>
          <w:rFonts w:ascii="Consolas" w:hAnsi="Consolas" w:cs="Courier New"/>
          <w:color w:val="008800"/>
          <w:sz w:val="17"/>
          <w:szCs w:val="17"/>
        </w:rPr>
        <w:t>"Weather API"</w:t>
      </w:r>
      <w:r>
        <w:rPr>
          <w:rFonts w:ascii="Consolas" w:hAnsi="Consolas" w:cs="Courier New"/>
          <w:color w:val="000000"/>
          <w:sz w:val="17"/>
          <w:szCs w:val="17"/>
        </w:rPr>
        <w:t xml:space="preserve"> </w:t>
      </w:r>
      <w:r>
        <w:rPr>
          <w:rFonts w:ascii="Consolas" w:hAnsi="Consolas" w:cs="Courier New"/>
          <w:color w:val="000088"/>
          <w:sz w:val="17"/>
          <w:szCs w:val="17"/>
        </w:rPr>
        <w:t>in</w:t>
      </w:r>
      <w:r>
        <w:rPr>
          <w:rFonts w:ascii="Consolas" w:hAnsi="Consolas" w:cs="Courier New"/>
          <w:color w:val="000000"/>
          <w:sz w:val="17"/>
          <w:szCs w:val="17"/>
        </w:rPr>
        <w:t xml:space="preserve"> allowed_features</w:t>
      </w:r>
      <w:r>
        <w:rPr>
          <w:rFonts w:ascii="Consolas" w:hAnsi="Consolas" w:cs="Courier New"/>
          <w:color w:val="666600"/>
          <w:sz w:val="17"/>
          <w:szCs w:val="17"/>
        </w:rPr>
        <w:t>:</w:t>
      </w:r>
    </w:p>
    <w:p w14:paraId="65174DC7"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services</w:t>
      </w:r>
      <w:r>
        <w:rPr>
          <w:rFonts w:ascii="Consolas" w:hAnsi="Consolas" w:cs="Courier New"/>
          <w:color w:val="666600"/>
          <w:sz w:val="17"/>
          <w:szCs w:val="17"/>
        </w:rPr>
        <w:t>.</w:t>
      </w:r>
      <w:r>
        <w:rPr>
          <w:rFonts w:ascii="Consolas" w:hAnsi="Consolas" w:cs="Courier New"/>
          <w:color w:val="000000"/>
          <w:sz w:val="17"/>
          <w:szCs w:val="17"/>
        </w:rPr>
        <w:t>weather_api</w:t>
      </w:r>
      <w:r>
        <w:rPr>
          <w:rFonts w:ascii="Consolas" w:hAnsi="Consolas" w:cs="Courier New"/>
          <w:color w:val="666600"/>
          <w:sz w:val="17"/>
          <w:szCs w:val="17"/>
        </w:rPr>
        <w:t>.</w:t>
      </w:r>
      <w:r>
        <w:rPr>
          <w:rFonts w:ascii="Consolas" w:hAnsi="Consolas" w:cs="Courier New"/>
          <w:color w:val="000000"/>
          <w:sz w:val="17"/>
          <w:szCs w:val="17"/>
        </w:rPr>
        <w:t>get_weather</w:t>
      </w:r>
      <w:r>
        <w:rPr>
          <w:rFonts w:ascii="Consolas" w:hAnsi="Consolas" w:cs="Courier New"/>
          <w:color w:val="666600"/>
          <w:sz w:val="17"/>
          <w:szCs w:val="17"/>
        </w:rPr>
        <w:t>(</w:t>
      </w:r>
      <w:r>
        <w:rPr>
          <w:rFonts w:ascii="Consolas" w:hAnsi="Consolas" w:cs="Courier New"/>
          <w:color w:val="000000"/>
          <w:sz w:val="17"/>
          <w:szCs w:val="17"/>
        </w:rPr>
        <w:t>entities</w:t>
      </w:r>
      <w:r>
        <w:rPr>
          <w:rFonts w:ascii="Consolas" w:hAnsi="Consolas" w:cs="Courier New"/>
          <w:color w:val="666600"/>
          <w:sz w:val="17"/>
          <w:szCs w:val="17"/>
        </w:rPr>
        <w:t>)</w:t>
      </w:r>
    </w:p>
    <w:p w14:paraId="4A0FAB93"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880000"/>
          <w:sz w:val="17"/>
          <w:szCs w:val="17"/>
        </w:rPr>
        <w:t># Add more intents and corresponding feature checks here</w:t>
      </w:r>
    </w:p>
    <w:p w14:paraId="56360FE6"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else</w:t>
      </w:r>
      <w:r>
        <w:rPr>
          <w:rFonts w:ascii="Consolas" w:hAnsi="Consolas" w:cs="Courier New"/>
          <w:color w:val="666600"/>
          <w:sz w:val="17"/>
          <w:szCs w:val="17"/>
        </w:rPr>
        <w:t>:</w:t>
      </w:r>
    </w:p>
    <w:p w14:paraId="730CE12A"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8800"/>
          <w:sz w:val="17"/>
          <w:szCs w:val="17"/>
        </w:rPr>
        <w:t>"Sorry, you don't have permission to use this feature."</w:t>
      </w:r>
    </w:p>
    <w:p w14:paraId="5026F6B4"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01D32758"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880000"/>
          <w:sz w:val="17"/>
          <w:szCs w:val="17"/>
        </w:rPr>
        <w:t># Ensure to import necessary modules and functionalities</w:t>
      </w:r>
    </w:p>
    <w:p w14:paraId="1C99072E"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
    <w:p w14:paraId="35B529A2" w14:textId="77777777" w:rsidR="00F83268" w:rsidRDefault="00F83268" w:rsidP="00F83268">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020B05FF" w14:textId="77777777" w:rsidR="00F83268" w:rsidRPr="00B74CA2" w:rsidRDefault="00F83268" w:rsidP="00F83268"/>
    <w:p w14:paraId="7BF1A874" w14:textId="77777777" w:rsidR="00F83268" w:rsidRDefault="00F83268" w:rsidP="00F83268">
      <w:r>
        <w:t>dir.bat</w:t>
      </w:r>
    </w:p>
    <w:p w14:paraId="00D8596A" w14:textId="77777777" w:rsidR="00F83268" w:rsidRDefault="00F83268" w:rsidP="00F83268">
      <w:r>
        <w:t>dirlist.txt</w:t>
      </w:r>
    </w:p>
    <w:p w14:paraId="06EAF7E0" w14:textId="77777777" w:rsidR="00F83268" w:rsidRDefault="00F83268" w:rsidP="00F83268">
      <w:r>
        <w:t>face_concerned.jpeg</w:t>
      </w:r>
    </w:p>
    <w:p w14:paraId="7F3400F9" w14:textId="77777777" w:rsidR="00F83268" w:rsidRDefault="00F83268" w:rsidP="00F83268">
      <w:r>
        <w:t>face_concerned.png</w:t>
      </w:r>
    </w:p>
    <w:p w14:paraId="0916496F" w14:textId="77777777" w:rsidR="00F83268" w:rsidRDefault="00F83268" w:rsidP="00F83268">
      <w:r>
        <w:lastRenderedPageBreak/>
        <w:t>face_flirty.jpeg</w:t>
      </w:r>
    </w:p>
    <w:p w14:paraId="370BD1A9" w14:textId="77777777" w:rsidR="00F83268" w:rsidRDefault="00F83268" w:rsidP="00F83268">
      <w:r>
        <w:t>face_flirty.png</w:t>
      </w:r>
    </w:p>
    <w:p w14:paraId="5B770BEC" w14:textId="77777777" w:rsidR="00F83268" w:rsidRDefault="00F83268" w:rsidP="00F83268">
      <w:r>
        <w:t>face_happy.png</w:t>
      </w:r>
    </w:p>
    <w:p w14:paraId="01113A2D" w14:textId="77777777" w:rsidR="00F83268" w:rsidRDefault="00F83268" w:rsidP="00F83268">
      <w:r>
        <w:t>face_neutral.jpeg</w:t>
      </w:r>
    </w:p>
    <w:p w14:paraId="0CF170DF" w14:textId="77777777" w:rsidR="00F83268" w:rsidRDefault="00F83268" w:rsidP="00F83268">
      <w:r>
        <w:t>face_neutral.png</w:t>
      </w:r>
    </w:p>
    <w:p w14:paraId="2583C80C" w14:textId="77777777" w:rsidR="00F83268" w:rsidRDefault="00F83268" w:rsidP="00F83268">
      <w:r>
        <w:t>face_sad.jpeg</w:t>
      </w:r>
    </w:p>
    <w:p w14:paraId="4B9E39B5" w14:textId="77777777" w:rsidR="00F83268" w:rsidRDefault="00F83268" w:rsidP="00F83268">
      <w:r>
        <w:t>face_sad.png</w:t>
      </w:r>
    </w:p>
    <w:p w14:paraId="10189F93" w14:textId="77777777" w:rsidR="00F83268" w:rsidRDefault="00F83268" w:rsidP="00BC789C">
      <w:pPr>
        <w:pStyle w:val="Heading2"/>
      </w:pPr>
      <w:bookmarkStart w:id="180" w:name="_Toc178780191"/>
      <w:r>
        <w:t>file_handling.py</w:t>
      </w:r>
      <w:bookmarkEnd w:id="180"/>
    </w:p>
    <w:p w14:paraId="65F87979" w14:textId="77777777" w:rsidR="00BC789C" w:rsidRDefault="00BC789C" w:rsidP="00BC789C"/>
    <w:p w14:paraId="5AD77358" w14:textId="6EFC8454" w:rsidR="00BC789C" w:rsidRDefault="00BC789C" w:rsidP="00BC789C">
      <w:pPr>
        <w:pStyle w:val="Heading5"/>
      </w:pPr>
      <w:r>
        <w:t>The Code</w:t>
      </w:r>
    </w:p>
    <w:p w14:paraId="7C3B82EC" w14:textId="77777777" w:rsidR="00663EA4" w:rsidRDefault="00663EA4" w:rsidP="00663EA4"/>
    <w:p w14:paraId="18B73A14"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880000"/>
          <w:sz w:val="17"/>
          <w:szCs w:val="17"/>
        </w:rPr>
        <w:t># C:\Users\josh_\Desktop\jaicat_project\file_handling.py</w:t>
      </w:r>
    </w:p>
    <w:p w14:paraId="483BC8CA"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w:t>
      </w:r>
    </w:p>
    <w:p w14:paraId="3892B7B6"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6F9EA226"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33BF6E43"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88"/>
          <w:sz w:val="17"/>
          <w:szCs w:val="17"/>
        </w:rPr>
        <w:t>def</w:t>
      </w:r>
      <w:r>
        <w:rPr>
          <w:rFonts w:ascii="Consolas" w:hAnsi="Consolas" w:cs="Courier New"/>
          <w:color w:val="000000"/>
          <w:sz w:val="17"/>
          <w:szCs w:val="17"/>
        </w:rPr>
        <w:t xml:space="preserve"> save_image_file</w:t>
      </w:r>
      <w:r>
        <w:rPr>
          <w:rFonts w:ascii="Consolas" w:hAnsi="Consolas" w:cs="Courier New"/>
          <w:color w:val="666600"/>
          <w:sz w:val="17"/>
          <w:szCs w:val="17"/>
        </w:rPr>
        <w:t>(</w:t>
      </w:r>
      <w:r>
        <w:rPr>
          <w:rFonts w:ascii="Consolas" w:hAnsi="Consolas" w:cs="Courier New"/>
          <w:color w:val="000000"/>
          <w:sz w:val="17"/>
          <w:szCs w:val="17"/>
        </w:rPr>
        <w:t>image</w:t>
      </w:r>
      <w:r>
        <w:rPr>
          <w:rFonts w:ascii="Consolas" w:hAnsi="Consolas" w:cs="Courier New"/>
          <w:color w:val="666600"/>
          <w:sz w:val="17"/>
          <w:szCs w:val="17"/>
        </w:rPr>
        <w:t>,</w:t>
      </w:r>
      <w:r>
        <w:rPr>
          <w:rFonts w:ascii="Consolas" w:hAnsi="Consolas" w:cs="Courier New"/>
          <w:color w:val="000000"/>
          <w:sz w:val="17"/>
          <w:szCs w:val="17"/>
        </w:rPr>
        <w:t xml:space="preserve"> file_name</w:t>
      </w:r>
      <w:r>
        <w:rPr>
          <w:rFonts w:ascii="Consolas" w:hAnsi="Consolas" w:cs="Courier New"/>
          <w:color w:val="666600"/>
          <w:sz w:val="17"/>
          <w:szCs w:val="17"/>
        </w:rPr>
        <w:t>):</w:t>
      </w:r>
    </w:p>
    <w:p w14:paraId="51F5CDE4"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cv2</w:t>
      </w:r>
      <w:r>
        <w:rPr>
          <w:rFonts w:ascii="Consolas" w:hAnsi="Consolas" w:cs="Courier New"/>
          <w:color w:val="666600"/>
          <w:sz w:val="17"/>
          <w:szCs w:val="17"/>
        </w:rPr>
        <w:t>.</w:t>
      </w:r>
      <w:r>
        <w:rPr>
          <w:rFonts w:ascii="Consolas" w:hAnsi="Consolas" w:cs="Courier New"/>
          <w:color w:val="000000"/>
          <w:sz w:val="17"/>
          <w:szCs w:val="17"/>
        </w:rPr>
        <w:t>imwrite</w:t>
      </w:r>
      <w:r>
        <w:rPr>
          <w:rFonts w:ascii="Consolas" w:hAnsi="Consolas" w:cs="Courier New"/>
          <w:color w:val="666600"/>
          <w:sz w:val="17"/>
          <w:szCs w:val="17"/>
        </w:rPr>
        <w:t>(</w:t>
      </w:r>
      <w:r>
        <w:rPr>
          <w:rFonts w:ascii="Consolas" w:hAnsi="Consolas" w:cs="Courier New"/>
          <w:color w:val="000000"/>
          <w:sz w:val="17"/>
          <w:szCs w:val="17"/>
        </w:rPr>
        <w:t>file_name</w:t>
      </w:r>
      <w:r>
        <w:rPr>
          <w:rFonts w:ascii="Consolas" w:hAnsi="Consolas" w:cs="Courier New"/>
          <w:color w:val="666600"/>
          <w:sz w:val="17"/>
          <w:szCs w:val="17"/>
        </w:rPr>
        <w:t>,</w:t>
      </w:r>
      <w:r>
        <w:rPr>
          <w:rFonts w:ascii="Consolas" w:hAnsi="Consolas" w:cs="Courier New"/>
          <w:color w:val="000000"/>
          <w:sz w:val="17"/>
          <w:szCs w:val="17"/>
        </w:rPr>
        <w:t xml:space="preserve"> image</w:t>
      </w:r>
      <w:r>
        <w:rPr>
          <w:rFonts w:ascii="Consolas" w:hAnsi="Consolas" w:cs="Courier New"/>
          <w:color w:val="666600"/>
          <w:sz w:val="17"/>
          <w:szCs w:val="17"/>
        </w:rPr>
        <w:t>)</w:t>
      </w:r>
    </w:p>
    <w:p w14:paraId="5DE87D97"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p>
    <w:p w14:paraId="3B26FAEC" w14:textId="77777777" w:rsidR="00663EA4" w:rsidRDefault="00663E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17247742"/>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 </w:t>
      </w:r>
    </w:p>
    <w:p w14:paraId="2320CE78" w14:textId="77777777" w:rsidR="00663EA4" w:rsidRPr="00663EA4" w:rsidRDefault="00663EA4" w:rsidP="00663EA4"/>
    <w:p w14:paraId="5CA0D427" w14:textId="77777777" w:rsidR="00BC789C" w:rsidRPr="00BC789C" w:rsidRDefault="00BC789C" w:rsidP="00BC789C"/>
    <w:p w14:paraId="1BAE78DC" w14:textId="77777777" w:rsidR="00F83268" w:rsidRDefault="00F83268" w:rsidP="00F83268">
      <w:r>
        <w:t>filename.txt</w:t>
      </w:r>
    </w:p>
    <w:p w14:paraId="76B69ACB" w14:textId="77777777" w:rsidR="00663EA4" w:rsidRDefault="00663EA4" w:rsidP="00F83268"/>
    <w:p w14:paraId="0F5F5B14" w14:textId="77777777" w:rsidR="00F83268" w:rsidRDefault="00F83268" w:rsidP="00F83268">
      <w:pPr>
        <w:pStyle w:val="Heading2"/>
      </w:pPr>
      <w:bookmarkStart w:id="181" w:name="_Toc178780192"/>
      <w:r>
        <w:t>image_processing.py</w:t>
      </w:r>
      <w:bookmarkEnd w:id="181"/>
    </w:p>
    <w:p w14:paraId="3C386BB6" w14:textId="77777777" w:rsidR="00784A4F" w:rsidRPr="00784A4F" w:rsidRDefault="00784A4F" w:rsidP="00784A4F"/>
    <w:p w14:paraId="79448022" w14:textId="5A3B5E8C" w:rsidR="00136002" w:rsidRDefault="00784A4F" w:rsidP="00784A4F">
      <w:pPr>
        <w:pStyle w:val="Heading5"/>
      </w:pPr>
      <w:r>
        <w:t>The Code</w:t>
      </w:r>
    </w:p>
    <w:p w14:paraId="328A0497" w14:textId="77777777" w:rsidR="00784A4F" w:rsidRDefault="00784A4F" w:rsidP="00784A4F"/>
    <w:p w14:paraId="0188F14E"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 C:\Users\josh_\Desktop\jaicat_project\image_processing.py</w:t>
      </w:r>
    </w:p>
    <w:p w14:paraId="7D9DE02D"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p>
    <w:p w14:paraId="2CAE09F3"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88"/>
          <w:sz w:val="17"/>
          <w:szCs w:val="17"/>
        </w:rPr>
        <w:t>import</w:t>
      </w:r>
      <w:r>
        <w:rPr>
          <w:rFonts w:ascii="Consolas" w:hAnsi="Consolas" w:cs="Courier New"/>
          <w:color w:val="000000"/>
          <w:sz w:val="17"/>
          <w:szCs w:val="17"/>
        </w:rPr>
        <w:t xml:space="preserve"> cv2</w:t>
      </w:r>
    </w:p>
    <w:p w14:paraId="2BC06800"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0F628EBC"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def</w:t>
      </w:r>
      <w:r>
        <w:rPr>
          <w:rFonts w:ascii="Consolas" w:hAnsi="Consolas" w:cs="Courier New"/>
          <w:color w:val="000000"/>
          <w:sz w:val="17"/>
          <w:szCs w:val="17"/>
        </w:rPr>
        <w:t xml:space="preserve"> capture_frame</w:t>
      </w:r>
      <w:r>
        <w:rPr>
          <w:rFonts w:ascii="Consolas" w:hAnsi="Consolas" w:cs="Courier New"/>
          <w:color w:val="666600"/>
          <w:sz w:val="17"/>
          <w:szCs w:val="17"/>
        </w:rPr>
        <w:t>():</w:t>
      </w:r>
    </w:p>
    <w:p w14:paraId="530A87C1"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 Capture a single frame from the webcam</w:t>
      </w:r>
    </w:p>
    <w:p w14:paraId="5606DF90"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video_capture </w:t>
      </w:r>
      <w:r>
        <w:rPr>
          <w:rFonts w:ascii="Consolas" w:hAnsi="Consolas" w:cs="Courier New"/>
          <w:color w:val="666600"/>
          <w:sz w:val="17"/>
          <w:szCs w:val="17"/>
        </w:rPr>
        <w:t>=</w:t>
      </w:r>
      <w:r>
        <w:rPr>
          <w:rFonts w:ascii="Consolas" w:hAnsi="Consolas" w:cs="Courier New"/>
          <w:color w:val="000000"/>
          <w:sz w:val="17"/>
          <w:szCs w:val="17"/>
        </w:rPr>
        <w:t xml:space="preserve"> cv2</w:t>
      </w:r>
      <w:r>
        <w:rPr>
          <w:rFonts w:ascii="Consolas" w:hAnsi="Consolas" w:cs="Courier New"/>
          <w:color w:val="666600"/>
          <w:sz w:val="17"/>
          <w:szCs w:val="17"/>
        </w:rPr>
        <w:t>.</w:t>
      </w:r>
      <w:r>
        <w:rPr>
          <w:rFonts w:ascii="Consolas" w:hAnsi="Consolas" w:cs="Courier New"/>
          <w:color w:val="660066"/>
          <w:sz w:val="17"/>
          <w:szCs w:val="17"/>
        </w:rPr>
        <w:t>VideoCapture</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p>
    <w:p w14:paraId="60BB7918"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ret</w:t>
      </w:r>
      <w:r>
        <w:rPr>
          <w:rFonts w:ascii="Consolas" w:hAnsi="Consolas" w:cs="Courier New"/>
          <w:color w:val="666600"/>
          <w:sz w:val="17"/>
          <w:szCs w:val="17"/>
        </w:rPr>
        <w:t>,</w:t>
      </w:r>
      <w:r>
        <w:rPr>
          <w:rFonts w:ascii="Consolas" w:hAnsi="Consolas" w:cs="Courier New"/>
          <w:color w:val="000000"/>
          <w:sz w:val="17"/>
          <w:szCs w:val="17"/>
        </w:rPr>
        <w:t xml:space="preserve"> frame </w:t>
      </w:r>
      <w:r>
        <w:rPr>
          <w:rFonts w:ascii="Consolas" w:hAnsi="Consolas" w:cs="Courier New"/>
          <w:color w:val="666600"/>
          <w:sz w:val="17"/>
          <w:szCs w:val="17"/>
        </w:rPr>
        <w:t>=</w:t>
      </w:r>
      <w:r>
        <w:rPr>
          <w:rFonts w:ascii="Consolas" w:hAnsi="Consolas" w:cs="Courier New"/>
          <w:color w:val="000000"/>
          <w:sz w:val="17"/>
          <w:szCs w:val="17"/>
        </w:rPr>
        <w:t xml:space="preserve"> video_capture</w:t>
      </w:r>
      <w:r>
        <w:rPr>
          <w:rFonts w:ascii="Consolas" w:hAnsi="Consolas" w:cs="Courier New"/>
          <w:color w:val="666600"/>
          <w:sz w:val="17"/>
          <w:szCs w:val="17"/>
        </w:rPr>
        <w:t>.</w:t>
      </w:r>
      <w:r>
        <w:rPr>
          <w:rFonts w:ascii="Consolas" w:hAnsi="Consolas" w:cs="Courier New"/>
          <w:color w:val="000000"/>
          <w:sz w:val="17"/>
          <w:szCs w:val="17"/>
        </w:rPr>
        <w:t>read</w:t>
      </w:r>
      <w:r>
        <w:rPr>
          <w:rFonts w:ascii="Consolas" w:hAnsi="Consolas" w:cs="Courier New"/>
          <w:color w:val="666600"/>
          <w:sz w:val="17"/>
          <w:szCs w:val="17"/>
        </w:rPr>
        <w:t>()</w:t>
      </w:r>
    </w:p>
    <w:p w14:paraId="13216922"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video_capture</w:t>
      </w:r>
      <w:r>
        <w:rPr>
          <w:rFonts w:ascii="Consolas" w:hAnsi="Consolas" w:cs="Courier New"/>
          <w:color w:val="666600"/>
          <w:sz w:val="17"/>
          <w:szCs w:val="17"/>
        </w:rPr>
        <w:t>.</w:t>
      </w:r>
      <w:r>
        <w:rPr>
          <w:rFonts w:ascii="Consolas" w:hAnsi="Consolas" w:cs="Courier New"/>
          <w:color w:val="000000"/>
          <w:sz w:val="17"/>
          <w:szCs w:val="17"/>
        </w:rPr>
        <w:t>release</w:t>
      </w:r>
      <w:r>
        <w:rPr>
          <w:rFonts w:ascii="Consolas" w:hAnsi="Consolas" w:cs="Courier New"/>
          <w:color w:val="666600"/>
          <w:sz w:val="17"/>
          <w:szCs w:val="17"/>
        </w:rPr>
        <w:t>()</w:t>
      </w:r>
    </w:p>
    <w:p w14:paraId="03CB07E9"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frame</w:t>
      </w:r>
    </w:p>
    <w:p w14:paraId="1EFB1EDC"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22DB8DA7" w14:textId="77777777" w:rsidR="00784A4F" w:rsidRDefault="00784A4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8240728"/>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w:t>
      </w:r>
    </w:p>
    <w:p w14:paraId="48390E33" w14:textId="77777777" w:rsidR="00784A4F" w:rsidRPr="00784A4F" w:rsidRDefault="00784A4F" w:rsidP="00784A4F"/>
    <w:p w14:paraId="6B171F8A" w14:textId="77777777" w:rsidR="00136002" w:rsidRPr="00136002" w:rsidRDefault="00136002" w:rsidP="00136002"/>
    <w:p w14:paraId="5835C8DC" w14:textId="77777777" w:rsidR="00F83268" w:rsidRDefault="00F83268" w:rsidP="00F83268">
      <w:r>
        <w:t>layingdown.jpeg</w:t>
      </w:r>
    </w:p>
    <w:p w14:paraId="22677B69" w14:textId="77777777" w:rsidR="00F83268" w:rsidRDefault="00F83268" w:rsidP="00F83268"/>
    <w:p w14:paraId="76F63CAA" w14:textId="77777777" w:rsidR="00F83268" w:rsidRDefault="00F83268" w:rsidP="00F83268"/>
    <w:p w14:paraId="1A53F6C8" w14:textId="77777777" w:rsidR="001E41AA" w:rsidRPr="001E41AA" w:rsidRDefault="001E41AA" w:rsidP="001E41AA"/>
    <w:sectPr w:rsidR="001E41AA" w:rsidRPr="001E41AA" w:rsidSect="001E41A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B3703"/>
    <w:multiLevelType w:val="multilevel"/>
    <w:tmpl w:val="341C8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27FAF"/>
    <w:multiLevelType w:val="multilevel"/>
    <w:tmpl w:val="4D0C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853D4"/>
    <w:multiLevelType w:val="multilevel"/>
    <w:tmpl w:val="46825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360DD"/>
    <w:multiLevelType w:val="multilevel"/>
    <w:tmpl w:val="A450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452712"/>
    <w:multiLevelType w:val="multilevel"/>
    <w:tmpl w:val="10C21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8918B8"/>
    <w:multiLevelType w:val="multilevel"/>
    <w:tmpl w:val="1C9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005DFF"/>
    <w:multiLevelType w:val="multilevel"/>
    <w:tmpl w:val="994A4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1F6665"/>
    <w:multiLevelType w:val="multilevel"/>
    <w:tmpl w:val="01D45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2E02B7"/>
    <w:multiLevelType w:val="multilevel"/>
    <w:tmpl w:val="B65EC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D666C9"/>
    <w:multiLevelType w:val="multilevel"/>
    <w:tmpl w:val="EA24F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E3553F"/>
    <w:multiLevelType w:val="multilevel"/>
    <w:tmpl w:val="3522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8F71EC"/>
    <w:multiLevelType w:val="multilevel"/>
    <w:tmpl w:val="8B6A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F7CBA"/>
    <w:multiLevelType w:val="multilevel"/>
    <w:tmpl w:val="9F52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BB60ED"/>
    <w:multiLevelType w:val="multilevel"/>
    <w:tmpl w:val="55E21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BF7693"/>
    <w:multiLevelType w:val="multilevel"/>
    <w:tmpl w:val="4D2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5F6EC5"/>
    <w:multiLevelType w:val="multilevel"/>
    <w:tmpl w:val="A7F84E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AD6AA6"/>
    <w:multiLevelType w:val="multilevel"/>
    <w:tmpl w:val="451E0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D01E4B"/>
    <w:multiLevelType w:val="multilevel"/>
    <w:tmpl w:val="D4F8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10D4C"/>
    <w:multiLevelType w:val="multilevel"/>
    <w:tmpl w:val="9976C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0537EF"/>
    <w:multiLevelType w:val="multilevel"/>
    <w:tmpl w:val="EFB6C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F6E54"/>
    <w:multiLevelType w:val="multilevel"/>
    <w:tmpl w:val="CDE08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52BD1"/>
    <w:multiLevelType w:val="multilevel"/>
    <w:tmpl w:val="5E90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397CAE"/>
    <w:multiLevelType w:val="multilevel"/>
    <w:tmpl w:val="E0D61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35294D"/>
    <w:multiLevelType w:val="multilevel"/>
    <w:tmpl w:val="6750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DF1283"/>
    <w:multiLevelType w:val="multilevel"/>
    <w:tmpl w:val="D0DE6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63617AB"/>
    <w:multiLevelType w:val="multilevel"/>
    <w:tmpl w:val="6AB8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D96B01"/>
    <w:multiLevelType w:val="multilevel"/>
    <w:tmpl w:val="8CE23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743E69"/>
    <w:multiLevelType w:val="multilevel"/>
    <w:tmpl w:val="E2187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AB57E2"/>
    <w:multiLevelType w:val="multilevel"/>
    <w:tmpl w:val="7A00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D4C4E"/>
    <w:multiLevelType w:val="multilevel"/>
    <w:tmpl w:val="0D8E6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3D74C6"/>
    <w:multiLevelType w:val="multilevel"/>
    <w:tmpl w:val="33D03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9B4AE5"/>
    <w:multiLevelType w:val="multilevel"/>
    <w:tmpl w:val="F03CA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0D5A3B"/>
    <w:multiLevelType w:val="multilevel"/>
    <w:tmpl w:val="861081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B61DC3"/>
    <w:multiLevelType w:val="multilevel"/>
    <w:tmpl w:val="EF425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765761"/>
    <w:multiLevelType w:val="multilevel"/>
    <w:tmpl w:val="C0167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A254EFE"/>
    <w:multiLevelType w:val="multilevel"/>
    <w:tmpl w:val="59E6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5C1BAA"/>
    <w:multiLevelType w:val="multilevel"/>
    <w:tmpl w:val="03EE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D005941"/>
    <w:multiLevelType w:val="multilevel"/>
    <w:tmpl w:val="C8A4B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D49659C"/>
    <w:multiLevelType w:val="multilevel"/>
    <w:tmpl w:val="CD7EE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667F3"/>
    <w:multiLevelType w:val="multilevel"/>
    <w:tmpl w:val="50E24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F38074F"/>
    <w:multiLevelType w:val="multilevel"/>
    <w:tmpl w:val="0B0C0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1035E73"/>
    <w:multiLevelType w:val="multilevel"/>
    <w:tmpl w:val="7444D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291E8E"/>
    <w:multiLevelType w:val="multilevel"/>
    <w:tmpl w:val="C0AC1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EC63F6"/>
    <w:multiLevelType w:val="multilevel"/>
    <w:tmpl w:val="6108D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340F0E"/>
    <w:multiLevelType w:val="multilevel"/>
    <w:tmpl w:val="66FC5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55E616F"/>
    <w:multiLevelType w:val="multilevel"/>
    <w:tmpl w:val="742C2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195E5A"/>
    <w:multiLevelType w:val="multilevel"/>
    <w:tmpl w:val="EA521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8AC2FCA"/>
    <w:multiLevelType w:val="multilevel"/>
    <w:tmpl w:val="18027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8EB3144"/>
    <w:multiLevelType w:val="multilevel"/>
    <w:tmpl w:val="4FFE4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9160AD7"/>
    <w:multiLevelType w:val="multilevel"/>
    <w:tmpl w:val="0340F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3E5FDC"/>
    <w:multiLevelType w:val="multilevel"/>
    <w:tmpl w:val="90D25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DF86C70"/>
    <w:multiLevelType w:val="multilevel"/>
    <w:tmpl w:val="AC06F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E461681"/>
    <w:multiLevelType w:val="multilevel"/>
    <w:tmpl w:val="2642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465F05"/>
    <w:multiLevelType w:val="multilevel"/>
    <w:tmpl w:val="36166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1364E69"/>
    <w:multiLevelType w:val="multilevel"/>
    <w:tmpl w:val="9EB2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807366"/>
    <w:multiLevelType w:val="multilevel"/>
    <w:tmpl w:val="A4444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316E84"/>
    <w:multiLevelType w:val="multilevel"/>
    <w:tmpl w:val="2460C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267719D"/>
    <w:multiLevelType w:val="multilevel"/>
    <w:tmpl w:val="C1241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0472E8"/>
    <w:multiLevelType w:val="multilevel"/>
    <w:tmpl w:val="F398D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DF3D77"/>
    <w:multiLevelType w:val="multilevel"/>
    <w:tmpl w:val="68C84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5E63012"/>
    <w:multiLevelType w:val="multilevel"/>
    <w:tmpl w:val="A022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6A42517"/>
    <w:multiLevelType w:val="multilevel"/>
    <w:tmpl w:val="35BE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BE0C31"/>
    <w:multiLevelType w:val="multilevel"/>
    <w:tmpl w:val="E93C2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8381566"/>
    <w:multiLevelType w:val="multilevel"/>
    <w:tmpl w:val="565EB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6C3E0E"/>
    <w:multiLevelType w:val="multilevel"/>
    <w:tmpl w:val="B0041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874761"/>
    <w:multiLevelType w:val="multilevel"/>
    <w:tmpl w:val="307C7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4409EB"/>
    <w:multiLevelType w:val="multilevel"/>
    <w:tmpl w:val="7A5CA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BAD5187"/>
    <w:multiLevelType w:val="multilevel"/>
    <w:tmpl w:val="BF606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472C13"/>
    <w:multiLevelType w:val="multilevel"/>
    <w:tmpl w:val="1D16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D5D0CBF"/>
    <w:multiLevelType w:val="multilevel"/>
    <w:tmpl w:val="6BC0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17726B"/>
    <w:multiLevelType w:val="multilevel"/>
    <w:tmpl w:val="95FC7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9B4973"/>
    <w:multiLevelType w:val="multilevel"/>
    <w:tmpl w:val="20A85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FB73D8"/>
    <w:multiLevelType w:val="multilevel"/>
    <w:tmpl w:val="EA50A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6E0B28"/>
    <w:multiLevelType w:val="multilevel"/>
    <w:tmpl w:val="409E4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6343321"/>
    <w:multiLevelType w:val="multilevel"/>
    <w:tmpl w:val="8294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66D20EA"/>
    <w:multiLevelType w:val="multilevel"/>
    <w:tmpl w:val="AE7C5B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6744A28"/>
    <w:multiLevelType w:val="multilevel"/>
    <w:tmpl w:val="2E12C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316855"/>
    <w:multiLevelType w:val="multilevel"/>
    <w:tmpl w:val="9912BE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262349"/>
    <w:multiLevelType w:val="multilevel"/>
    <w:tmpl w:val="AB14C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6D19ED"/>
    <w:multiLevelType w:val="multilevel"/>
    <w:tmpl w:val="79E0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8366E8"/>
    <w:multiLevelType w:val="multilevel"/>
    <w:tmpl w:val="2E246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3B7140"/>
    <w:multiLevelType w:val="multilevel"/>
    <w:tmpl w:val="00365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8506EB"/>
    <w:multiLevelType w:val="multilevel"/>
    <w:tmpl w:val="16A07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D715D4E"/>
    <w:multiLevelType w:val="multilevel"/>
    <w:tmpl w:val="A2228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1F2DA5"/>
    <w:multiLevelType w:val="multilevel"/>
    <w:tmpl w:val="AFC00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1C3715"/>
    <w:multiLevelType w:val="multilevel"/>
    <w:tmpl w:val="D1C4D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B23D3C"/>
    <w:multiLevelType w:val="multilevel"/>
    <w:tmpl w:val="CEFC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CB0C12"/>
    <w:multiLevelType w:val="multilevel"/>
    <w:tmpl w:val="7C50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66012D5"/>
    <w:multiLevelType w:val="multilevel"/>
    <w:tmpl w:val="500A0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8051C24"/>
    <w:multiLevelType w:val="multilevel"/>
    <w:tmpl w:val="84123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8C4469F"/>
    <w:multiLevelType w:val="multilevel"/>
    <w:tmpl w:val="E98C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90E4F0E"/>
    <w:multiLevelType w:val="multilevel"/>
    <w:tmpl w:val="0DBC4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A376E0E"/>
    <w:multiLevelType w:val="multilevel"/>
    <w:tmpl w:val="BFDAB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AA84145"/>
    <w:multiLevelType w:val="multilevel"/>
    <w:tmpl w:val="5C7A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C98161B"/>
    <w:multiLevelType w:val="multilevel"/>
    <w:tmpl w:val="8A4E5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9B1EEF"/>
    <w:multiLevelType w:val="multilevel"/>
    <w:tmpl w:val="E9528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881027"/>
    <w:multiLevelType w:val="multilevel"/>
    <w:tmpl w:val="A948A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5920436">
    <w:abstractNumId w:val="35"/>
  </w:num>
  <w:num w:numId="2" w16cid:durableId="963731333">
    <w:abstractNumId w:val="5"/>
  </w:num>
  <w:num w:numId="3" w16cid:durableId="1199124523">
    <w:abstractNumId w:val="33"/>
  </w:num>
  <w:num w:numId="4" w16cid:durableId="958800186">
    <w:abstractNumId w:val="26"/>
  </w:num>
  <w:num w:numId="5" w16cid:durableId="844246700">
    <w:abstractNumId w:val="69"/>
  </w:num>
  <w:num w:numId="6" w16cid:durableId="1000354439">
    <w:abstractNumId w:val="38"/>
  </w:num>
  <w:num w:numId="7" w16cid:durableId="1941403978">
    <w:abstractNumId w:val="18"/>
  </w:num>
  <w:num w:numId="8" w16cid:durableId="1872110484">
    <w:abstractNumId w:val="61"/>
  </w:num>
  <w:num w:numId="9" w16cid:durableId="2090343898">
    <w:abstractNumId w:val="11"/>
  </w:num>
  <w:num w:numId="10" w16cid:durableId="1382249742">
    <w:abstractNumId w:val="72"/>
  </w:num>
  <w:num w:numId="11" w16cid:durableId="1735540853">
    <w:abstractNumId w:val="93"/>
  </w:num>
  <w:num w:numId="12" w16cid:durableId="1277909040">
    <w:abstractNumId w:val="10"/>
  </w:num>
  <w:num w:numId="13" w16cid:durableId="1061749471">
    <w:abstractNumId w:val="79"/>
  </w:num>
  <w:num w:numId="14" w16cid:durableId="1576016155">
    <w:abstractNumId w:val="54"/>
  </w:num>
  <w:num w:numId="15" w16cid:durableId="130249067">
    <w:abstractNumId w:val="44"/>
  </w:num>
  <w:num w:numId="16" w16cid:durableId="657154519">
    <w:abstractNumId w:val="86"/>
  </w:num>
  <w:num w:numId="17" w16cid:durableId="1021130867">
    <w:abstractNumId w:val="36"/>
  </w:num>
  <w:num w:numId="18" w16cid:durableId="756287989">
    <w:abstractNumId w:val="68"/>
  </w:num>
  <w:num w:numId="19" w16cid:durableId="1341086072">
    <w:abstractNumId w:val="21"/>
  </w:num>
  <w:num w:numId="20" w16cid:durableId="1842428265">
    <w:abstractNumId w:val="16"/>
  </w:num>
  <w:num w:numId="21" w16cid:durableId="464080936">
    <w:abstractNumId w:val="23"/>
  </w:num>
  <w:num w:numId="22" w16cid:durableId="1712802737">
    <w:abstractNumId w:val="49"/>
  </w:num>
  <w:num w:numId="23" w16cid:durableId="1920357996">
    <w:abstractNumId w:val="12"/>
  </w:num>
  <w:num w:numId="24" w16cid:durableId="1527787097">
    <w:abstractNumId w:val="30"/>
  </w:num>
  <w:num w:numId="25" w16cid:durableId="2099400845">
    <w:abstractNumId w:val="57"/>
  </w:num>
  <w:num w:numId="26" w16cid:durableId="987632097">
    <w:abstractNumId w:val="88"/>
  </w:num>
  <w:num w:numId="27" w16cid:durableId="1581452312">
    <w:abstractNumId w:val="25"/>
  </w:num>
  <w:num w:numId="28" w16cid:durableId="1031226258">
    <w:abstractNumId w:val="14"/>
  </w:num>
  <w:num w:numId="29" w16cid:durableId="158690826">
    <w:abstractNumId w:val="89"/>
  </w:num>
  <w:num w:numId="30" w16cid:durableId="367799571">
    <w:abstractNumId w:val="60"/>
  </w:num>
  <w:num w:numId="31" w16cid:durableId="434131508">
    <w:abstractNumId w:val="81"/>
  </w:num>
  <w:num w:numId="32" w16cid:durableId="1636829787">
    <w:abstractNumId w:val="52"/>
  </w:num>
  <w:num w:numId="33" w16cid:durableId="922253379">
    <w:abstractNumId w:val="53"/>
  </w:num>
  <w:num w:numId="34" w16cid:durableId="736634193">
    <w:abstractNumId w:val="94"/>
  </w:num>
  <w:num w:numId="35" w16cid:durableId="2125489949">
    <w:abstractNumId w:val="46"/>
  </w:num>
  <w:num w:numId="36" w16cid:durableId="518814240">
    <w:abstractNumId w:val="96"/>
  </w:num>
  <w:num w:numId="37" w16cid:durableId="27800652">
    <w:abstractNumId w:val="17"/>
  </w:num>
  <w:num w:numId="38" w16cid:durableId="828401855">
    <w:abstractNumId w:val="51"/>
  </w:num>
  <w:num w:numId="39" w16cid:durableId="728066692">
    <w:abstractNumId w:val="27"/>
  </w:num>
  <w:num w:numId="40" w16cid:durableId="78865863">
    <w:abstractNumId w:val="15"/>
  </w:num>
  <w:num w:numId="41" w16cid:durableId="855535065">
    <w:abstractNumId w:val="48"/>
  </w:num>
  <w:num w:numId="42" w16cid:durableId="1970353418">
    <w:abstractNumId w:val="77"/>
  </w:num>
  <w:num w:numId="43" w16cid:durableId="520554832">
    <w:abstractNumId w:val="0"/>
  </w:num>
  <w:num w:numId="44" w16cid:durableId="330791739">
    <w:abstractNumId w:val="6"/>
  </w:num>
  <w:num w:numId="45" w16cid:durableId="2138259829">
    <w:abstractNumId w:val="59"/>
  </w:num>
  <w:num w:numId="46" w16cid:durableId="1390611365">
    <w:abstractNumId w:val="83"/>
  </w:num>
  <w:num w:numId="47" w16cid:durableId="723066835">
    <w:abstractNumId w:val="74"/>
  </w:num>
  <w:num w:numId="48" w16cid:durableId="803930383">
    <w:abstractNumId w:val="9"/>
  </w:num>
  <w:num w:numId="49" w16cid:durableId="1783959940">
    <w:abstractNumId w:val="8"/>
  </w:num>
  <w:num w:numId="50" w16cid:durableId="624969307">
    <w:abstractNumId w:val="24"/>
  </w:num>
  <w:num w:numId="51" w16cid:durableId="891308671">
    <w:abstractNumId w:val="65"/>
  </w:num>
  <w:num w:numId="52" w16cid:durableId="431634417">
    <w:abstractNumId w:val="31"/>
  </w:num>
  <w:num w:numId="53" w16cid:durableId="1761372790">
    <w:abstractNumId w:val="66"/>
  </w:num>
  <w:num w:numId="54" w16cid:durableId="74012454">
    <w:abstractNumId w:val="4"/>
  </w:num>
  <w:num w:numId="55" w16cid:durableId="1941064433">
    <w:abstractNumId w:val="3"/>
  </w:num>
  <w:num w:numId="56" w16cid:durableId="1988701084">
    <w:abstractNumId w:val="43"/>
  </w:num>
  <w:num w:numId="57" w16cid:durableId="437064628">
    <w:abstractNumId w:val="41"/>
  </w:num>
  <w:num w:numId="58" w16cid:durableId="455682106">
    <w:abstractNumId w:val="2"/>
  </w:num>
  <w:num w:numId="59" w16cid:durableId="1078749974">
    <w:abstractNumId w:val="75"/>
  </w:num>
  <w:num w:numId="60" w16cid:durableId="1404254523">
    <w:abstractNumId w:val="78"/>
  </w:num>
  <w:num w:numId="61" w16cid:durableId="819417746">
    <w:abstractNumId w:val="58"/>
  </w:num>
  <w:num w:numId="62" w16cid:durableId="402214481">
    <w:abstractNumId w:val="85"/>
  </w:num>
  <w:num w:numId="63" w16cid:durableId="1068958793">
    <w:abstractNumId w:val="29"/>
  </w:num>
  <w:num w:numId="64" w16cid:durableId="1865905072">
    <w:abstractNumId w:val="19"/>
  </w:num>
  <w:num w:numId="65" w16cid:durableId="1690990245">
    <w:abstractNumId w:val="90"/>
  </w:num>
  <w:num w:numId="66" w16cid:durableId="673387269">
    <w:abstractNumId w:val="70"/>
  </w:num>
  <w:num w:numId="67" w16cid:durableId="1802377416">
    <w:abstractNumId w:val="63"/>
  </w:num>
  <w:num w:numId="68" w16cid:durableId="1387071023">
    <w:abstractNumId w:val="91"/>
  </w:num>
  <w:num w:numId="69" w16cid:durableId="822508303">
    <w:abstractNumId w:val="64"/>
  </w:num>
  <w:num w:numId="70" w16cid:durableId="401366480">
    <w:abstractNumId w:val="32"/>
  </w:num>
  <w:num w:numId="71" w16cid:durableId="9837375">
    <w:abstractNumId w:val="45"/>
  </w:num>
  <w:num w:numId="72" w16cid:durableId="902643542">
    <w:abstractNumId w:val="76"/>
  </w:num>
  <w:num w:numId="73" w16cid:durableId="793253087">
    <w:abstractNumId w:val="1"/>
  </w:num>
  <w:num w:numId="74" w16cid:durableId="207230538">
    <w:abstractNumId w:val="82"/>
  </w:num>
  <w:num w:numId="75" w16cid:durableId="1076825571">
    <w:abstractNumId w:val="62"/>
  </w:num>
  <w:num w:numId="76" w16cid:durableId="1172911518">
    <w:abstractNumId w:val="73"/>
  </w:num>
  <w:num w:numId="77" w16cid:durableId="1524511198">
    <w:abstractNumId w:val="34"/>
  </w:num>
  <w:num w:numId="78" w16cid:durableId="148595879">
    <w:abstractNumId w:val="42"/>
  </w:num>
  <w:num w:numId="79" w16cid:durableId="1789467737">
    <w:abstractNumId w:val="28"/>
  </w:num>
  <w:num w:numId="80" w16cid:durableId="423957786">
    <w:abstractNumId w:val="50"/>
  </w:num>
  <w:num w:numId="81" w16cid:durableId="2137141455">
    <w:abstractNumId w:val="40"/>
  </w:num>
  <w:num w:numId="82" w16cid:durableId="636955938">
    <w:abstractNumId w:val="39"/>
  </w:num>
  <w:num w:numId="83" w16cid:durableId="974290677">
    <w:abstractNumId w:val="22"/>
  </w:num>
  <w:num w:numId="84" w16cid:durableId="2019035532">
    <w:abstractNumId w:val="71"/>
  </w:num>
  <w:num w:numId="85" w16cid:durableId="1456485151">
    <w:abstractNumId w:val="95"/>
  </w:num>
  <w:num w:numId="86" w16cid:durableId="1929078500">
    <w:abstractNumId w:val="92"/>
  </w:num>
  <w:num w:numId="87" w16cid:durableId="1801141644">
    <w:abstractNumId w:val="13"/>
  </w:num>
  <w:num w:numId="88" w16cid:durableId="475298570">
    <w:abstractNumId w:val="67"/>
  </w:num>
  <w:num w:numId="89" w16cid:durableId="1102409756">
    <w:abstractNumId w:val="47"/>
  </w:num>
  <w:num w:numId="90" w16cid:durableId="152261501">
    <w:abstractNumId w:val="20"/>
  </w:num>
  <w:num w:numId="91" w16cid:durableId="2036806886">
    <w:abstractNumId w:val="37"/>
  </w:num>
  <w:num w:numId="92" w16cid:durableId="1917785084">
    <w:abstractNumId w:val="7"/>
  </w:num>
  <w:num w:numId="93" w16cid:durableId="750011364">
    <w:abstractNumId w:val="55"/>
  </w:num>
  <w:num w:numId="94" w16cid:durableId="887759742">
    <w:abstractNumId w:val="87"/>
  </w:num>
  <w:num w:numId="95" w16cid:durableId="1529760491">
    <w:abstractNumId w:val="56"/>
  </w:num>
  <w:num w:numId="96" w16cid:durableId="1857769172">
    <w:abstractNumId w:val="84"/>
  </w:num>
  <w:num w:numId="97" w16cid:durableId="880216392">
    <w:abstractNumId w:val="80"/>
  </w:num>
  <w:numIdMacAtCleanup w:val="9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1AA"/>
    <w:rsid w:val="00003001"/>
    <w:rsid w:val="00024F45"/>
    <w:rsid w:val="00031C19"/>
    <w:rsid w:val="000547EA"/>
    <w:rsid w:val="00057712"/>
    <w:rsid w:val="00060214"/>
    <w:rsid w:val="00061EEC"/>
    <w:rsid w:val="00071398"/>
    <w:rsid w:val="0008202A"/>
    <w:rsid w:val="00091DAA"/>
    <w:rsid w:val="000923D2"/>
    <w:rsid w:val="00092A3B"/>
    <w:rsid w:val="000942A7"/>
    <w:rsid w:val="00094AA6"/>
    <w:rsid w:val="00097E96"/>
    <w:rsid w:val="000C5981"/>
    <w:rsid w:val="000C5FAF"/>
    <w:rsid w:val="000C7B43"/>
    <w:rsid w:val="000D6504"/>
    <w:rsid w:val="000D73E8"/>
    <w:rsid w:val="000E5AE8"/>
    <w:rsid w:val="000E6FDA"/>
    <w:rsid w:val="000F60B8"/>
    <w:rsid w:val="00104B00"/>
    <w:rsid w:val="00107052"/>
    <w:rsid w:val="00120C67"/>
    <w:rsid w:val="001309DE"/>
    <w:rsid w:val="00132097"/>
    <w:rsid w:val="00134304"/>
    <w:rsid w:val="001352AA"/>
    <w:rsid w:val="00135F29"/>
    <w:rsid w:val="00136002"/>
    <w:rsid w:val="001402B3"/>
    <w:rsid w:val="0014292A"/>
    <w:rsid w:val="00145FC2"/>
    <w:rsid w:val="0014631B"/>
    <w:rsid w:val="00153196"/>
    <w:rsid w:val="00156D9E"/>
    <w:rsid w:val="00170A88"/>
    <w:rsid w:val="00171B2F"/>
    <w:rsid w:val="0017286E"/>
    <w:rsid w:val="00172DAB"/>
    <w:rsid w:val="001762C5"/>
    <w:rsid w:val="001851E9"/>
    <w:rsid w:val="00190A82"/>
    <w:rsid w:val="001911E5"/>
    <w:rsid w:val="001917A6"/>
    <w:rsid w:val="001920F2"/>
    <w:rsid w:val="00194E03"/>
    <w:rsid w:val="001A678F"/>
    <w:rsid w:val="001B233F"/>
    <w:rsid w:val="001B30C9"/>
    <w:rsid w:val="001B4583"/>
    <w:rsid w:val="001B4EF2"/>
    <w:rsid w:val="001B5064"/>
    <w:rsid w:val="001B7589"/>
    <w:rsid w:val="001D392B"/>
    <w:rsid w:val="001D540A"/>
    <w:rsid w:val="001E0BF5"/>
    <w:rsid w:val="001E41AA"/>
    <w:rsid w:val="001F1A47"/>
    <w:rsid w:val="001F2AEA"/>
    <w:rsid w:val="00201BC1"/>
    <w:rsid w:val="00213DAE"/>
    <w:rsid w:val="00215D41"/>
    <w:rsid w:val="00216DAB"/>
    <w:rsid w:val="0022013F"/>
    <w:rsid w:val="00227D7A"/>
    <w:rsid w:val="00230C7E"/>
    <w:rsid w:val="002415A2"/>
    <w:rsid w:val="0024529C"/>
    <w:rsid w:val="00255336"/>
    <w:rsid w:val="002577B3"/>
    <w:rsid w:val="00261DE4"/>
    <w:rsid w:val="00267D54"/>
    <w:rsid w:val="0027417A"/>
    <w:rsid w:val="00275697"/>
    <w:rsid w:val="002813B3"/>
    <w:rsid w:val="00281AAB"/>
    <w:rsid w:val="00281E78"/>
    <w:rsid w:val="00282175"/>
    <w:rsid w:val="00283DA3"/>
    <w:rsid w:val="002A0CEE"/>
    <w:rsid w:val="002B41D4"/>
    <w:rsid w:val="002C7496"/>
    <w:rsid w:val="002D4D1B"/>
    <w:rsid w:val="002E1CE9"/>
    <w:rsid w:val="002E22E4"/>
    <w:rsid w:val="002F262B"/>
    <w:rsid w:val="002F339C"/>
    <w:rsid w:val="002F708E"/>
    <w:rsid w:val="0030339D"/>
    <w:rsid w:val="00303590"/>
    <w:rsid w:val="00310FF3"/>
    <w:rsid w:val="00314D83"/>
    <w:rsid w:val="00315A6E"/>
    <w:rsid w:val="00320382"/>
    <w:rsid w:val="0033017D"/>
    <w:rsid w:val="003348C7"/>
    <w:rsid w:val="00335C59"/>
    <w:rsid w:val="00336E08"/>
    <w:rsid w:val="00350A12"/>
    <w:rsid w:val="00373CD8"/>
    <w:rsid w:val="0037595E"/>
    <w:rsid w:val="00387060"/>
    <w:rsid w:val="003A5A57"/>
    <w:rsid w:val="003B0252"/>
    <w:rsid w:val="003B2F41"/>
    <w:rsid w:val="003D669F"/>
    <w:rsid w:val="003E058B"/>
    <w:rsid w:val="003E1730"/>
    <w:rsid w:val="003E18E9"/>
    <w:rsid w:val="003E5F70"/>
    <w:rsid w:val="00426CEB"/>
    <w:rsid w:val="00434121"/>
    <w:rsid w:val="0045760D"/>
    <w:rsid w:val="00473F1E"/>
    <w:rsid w:val="0048565E"/>
    <w:rsid w:val="00493578"/>
    <w:rsid w:val="00493579"/>
    <w:rsid w:val="00493AD6"/>
    <w:rsid w:val="004954A7"/>
    <w:rsid w:val="004A0019"/>
    <w:rsid w:val="004A52AD"/>
    <w:rsid w:val="004A64D6"/>
    <w:rsid w:val="004D50E3"/>
    <w:rsid w:val="004E7707"/>
    <w:rsid w:val="004F1FC0"/>
    <w:rsid w:val="005047B7"/>
    <w:rsid w:val="005064D5"/>
    <w:rsid w:val="005100DF"/>
    <w:rsid w:val="00514D3F"/>
    <w:rsid w:val="00521EA4"/>
    <w:rsid w:val="00526F82"/>
    <w:rsid w:val="0053021F"/>
    <w:rsid w:val="00530EED"/>
    <w:rsid w:val="00534C5B"/>
    <w:rsid w:val="00540D3D"/>
    <w:rsid w:val="00545AFD"/>
    <w:rsid w:val="00553F23"/>
    <w:rsid w:val="00557BA7"/>
    <w:rsid w:val="005626B9"/>
    <w:rsid w:val="00563142"/>
    <w:rsid w:val="0056663A"/>
    <w:rsid w:val="00573306"/>
    <w:rsid w:val="005824AE"/>
    <w:rsid w:val="00585DF3"/>
    <w:rsid w:val="00586736"/>
    <w:rsid w:val="005A7821"/>
    <w:rsid w:val="005B13BF"/>
    <w:rsid w:val="005B4807"/>
    <w:rsid w:val="005B5C6C"/>
    <w:rsid w:val="005C56FF"/>
    <w:rsid w:val="005D2D04"/>
    <w:rsid w:val="005D4EEC"/>
    <w:rsid w:val="005D73D0"/>
    <w:rsid w:val="005E2203"/>
    <w:rsid w:val="005E5C1A"/>
    <w:rsid w:val="005F0555"/>
    <w:rsid w:val="005F2D97"/>
    <w:rsid w:val="006064D0"/>
    <w:rsid w:val="00611EC9"/>
    <w:rsid w:val="00617B7F"/>
    <w:rsid w:val="006247B5"/>
    <w:rsid w:val="006252E5"/>
    <w:rsid w:val="00630A41"/>
    <w:rsid w:val="00641EDF"/>
    <w:rsid w:val="00644A1E"/>
    <w:rsid w:val="00647228"/>
    <w:rsid w:val="00653EB0"/>
    <w:rsid w:val="0065632A"/>
    <w:rsid w:val="00663EA4"/>
    <w:rsid w:val="00667377"/>
    <w:rsid w:val="00667B80"/>
    <w:rsid w:val="0068072A"/>
    <w:rsid w:val="00681C09"/>
    <w:rsid w:val="006942CB"/>
    <w:rsid w:val="006A3769"/>
    <w:rsid w:val="006A61E9"/>
    <w:rsid w:val="006A6499"/>
    <w:rsid w:val="006B113D"/>
    <w:rsid w:val="006C20B1"/>
    <w:rsid w:val="006C4B7E"/>
    <w:rsid w:val="006C6055"/>
    <w:rsid w:val="006D2452"/>
    <w:rsid w:val="006D433E"/>
    <w:rsid w:val="006D68E3"/>
    <w:rsid w:val="006E0057"/>
    <w:rsid w:val="006E15CD"/>
    <w:rsid w:val="006E6A4F"/>
    <w:rsid w:val="006F3147"/>
    <w:rsid w:val="006F31EB"/>
    <w:rsid w:val="006F5911"/>
    <w:rsid w:val="007034B5"/>
    <w:rsid w:val="00705936"/>
    <w:rsid w:val="00722378"/>
    <w:rsid w:val="0072453F"/>
    <w:rsid w:val="00752740"/>
    <w:rsid w:val="00754543"/>
    <w:rsid w:val="007554AF"/>
    <w:rsid w:val="007662D9"/>
    <w:rsid w:val="007720F2"/>
    <w:rsid w:val="00777B22"/>
    <w:rsid w:val="00784A4F"/>
    <w:rsid w:val="0079694B"/>
    <w:rsid w:val="007A4D6E"/>
    <w:rsid w:val="007C0838"/>
    <w:rsid w:val="007C456A"/>
    <w:rsid w:val="007E5FC2"/>
    <w:rsid w:val="007F1463"/>
    <w:rsid w:val="007F7166"/>
    <w:rsid w:val="007F7B5A"/>
    <w:rsid w:val="00800F15"/>
    <w:rsid w:val="008043F2"/>
    <w:rsid w:val="00806328"/>
    <w:rsid w:val="0082341A"/>
    <w:rsid w:val="00831304"/>
    <w:rsid w:val="00837E6A"/>
    <w:rsid w:val="00844133"/>
    <w:rsid w:val="00847852"/>
    <w:rsid w:val="00860F1A"/>
    <w:rsid w:val="008672F5"/>
    <w:rsid w:val="00872103"/>
    <w:rsid w:val="0087454F"/>
    <w:rsid w:val="00875270"/>
    <w:rsid w:val="00877736"/>
    <w:rsid w:val="00881326"/>
    <w:rsid w:val="008916F7"/>
    <w:rsid w:val="0089452D"/>
    <w:rsid w:val="00895B64"/>
    <w:rsid w:val="00896987"/>
    <w:rsid w:val="008A76C3"/>
    <w:rsid w:val="008B3744"/>
    <w:rsid w:val="008C20D6"/>
    <w:rsid w:val="008C4816"/>
    <w:rsid w:val="008D27FF"/>
    <w:rsid w:val="008E3B38"/>
    <w:rsid w:val="008E5AA9"/>
    <w:rsid w:val="008F3663"/>
    <w:rsid w:val="008F47DA"/>
    <w:rsid w:val="0090208E"/>
    <w:rsid w:val="0090277C"/>
    <w:rsid w:val="00910079"/>
    <w:rsid w:val="00912BC8"/>
    <w:rsid w:val="0091607B"/>
    <w:rsid w:val="00925F87"/>
    <w:rsid w:val="00926F00"/>
    <w:rsid w:val="00947914"/>
    <w:rsid w:val="00957B99"/>
    <w:rsid w:val="00960053"/>
    <w:rsid w:val="009618D9"/>
    <w:rsid w:val="009623B2"/>
    <w:rsid w:val="00964AEB"/>
    <w:rsid w:val="009674B5"/>
    <w:rsid w:val="00984D30"/>
    <w:rsid w:val="009A17FE"/>
    <w:rsid w:val="009A1FE5"/>
    <w:rsid w:val="009A3B44"/>
    <w:rsid w:val="009B6779"/>
    <w:rsid w:val="009C1425"/>
    <w:rsid w:val="009C27A3"/>
    <w:rsid w:val="009C4905"/>
    <w:rsid w:val="009C7501"/>
    <w:rsid w:val="009D4CCC"/>
    <w:rsid w:val="009E0699"/>
    <w:rsid w:val="009E1999"/>
    <w:rsid w:val="00A02CF0"/>
    <w:rsid w:val="00A12A64"/>
    <w:rsid w:val="00A2086B"/>
    <w:rsid w:val="00A20E12"/>
    <w:rsid w:val="00A30417"/>
    <w:rsid w:val="00A31672"/>
    <w:rsid w:val="00A32976"/>
    <w:rsid w:val="00A32FC4"/>
    <w:rsid w:val="00A356E8"/>
    <w:rsid w:val="00A446E8"/>
    <w:rsid w:val="00A53CEE"/>
    <w:rsid w:val="00A5480F"/>
    <w:rsid w:val="00A5699C"/>
    <w:rsid w:val="00A62093"/>
    <w:rsid w:val="00A75485"/>
    <w:rsid w:val="00A812BD"/>
    <w:rsid w:val="00A869C6"/>
    <w:rsid w:val="00A91C90"/>
    <w:rsid w:val="00A91E0D"/>
    <w:rsid w:val="00AA2184"/>
    <w:rsid w:val="00AA61B8"/>
    <w:rsid w:val="00AB0231"/>
    <w:rsid w:val="00AB0D47"/>
    <w:rsid w:val="00AB6F3A"/>
    <w:rsid w:val="00AC4D83"/>
    <w:rsid w:val="00AD2A0E"/>
    <w:rsid w:val="00AE394E"/>
    <w:rsid w:val="00AE3E88"/>
    <w:rsid w:val="00AE6125"/>
    <w:rsid w:val="00AF1383"/>
    <w:rsid w:val="00B00620"/>
    <w:rsid w:val="00B00CC9"/>
    <w:rsid w:val="00B073C1"/>
    <w:rsid w:val="00B07801"/>
    <w:rsid w:val="00B11A32"/>
    <w:rsid w:val="00B137BB"/>
    <w:rsid w:val="00B301DB"/>
    <w:rsid w:val="00B46372"/>
    <w:rsid w:val="00B56FB8"/>
    <w:rsid w:val="00B6684F"/>
    <w:rsid w:val="00B76B3F"/>
    <w:rsid w:val="00B82D17"/>
    <w:rsid w:val="00B95EA0"/>
    <w:rsid w:val="00BA5E3D"/>
    <w:rsid w:val="00BA6398"/>
    <w:rsid w:val="00BB5044"/>
    <w:rsid w:val="00BC2F8D"/>
    <w:rsid w:val="00BC5726"/>
    <w:rsid w:val="00BC789C"/>
    <w:rsid w:val="00BE2FC9"/>
    <w:rsid w:val="00BE723D"/>
    <w:rsid w:val="00BE79E6"/>
    <w:rsid w:val="00BF6B36"/>
    <w:rsid w:val="00C0532A"/>
    <w:rsid w:val="00C1512A"/>
    <w:rsid w:val="00C2340D"/>
    <w:rsid w:val="00C32661"/>
    <w:rsid w:val="00C32EFA"/>
    <w:rsid w:val="00C5589A"/>
    <w:rsid w:val="00C622A2"/>
    <w:rsid w:val="00C64783"/>
    <w:rsid w:val="00C66104"/>
    <w:rsid w:val="00C6716B"/>
    <w:rsid w:val="00C71E6E"/>
    <w:rsid w:val="00C73252"/>
    <w:rsid w:val="00C80AE0"/>
    <w:rsid w:val="00C8153D"/>
    <w:rsid w:val="00C82DDA"/>
    <w:rsid w:val="00CA25A4"/>
    <w:rsid w:val="00CA3CEE"/>
    <w:rsid w:val="00CA6350"/>
    <w:rsid w:val="00CB132B"/>
    <w:rsid w:val="00CB31E7"/>
    <w:rsid w:val="00CC2DE6"/>
    <w:rsid w:val="00CC362B"/>
    <w:rsid w:val="00CD286D"/>
    <w:rsid w:val="00CD2B72"/>
    <w:rsid w:val="00CF5763"/>
    <w:rsid w:val="00CF77A4"/>
    <w:rsid w:val="00CF7B03"/>
    <w:rsid w:val="00CF7B4D"/>
    <w:rsid w:val="00D11854"/>
    <w:rsid w:val="00D17BA0"/>
    <w:rsid w:val="00D20651"/>
    <w:rsid w:val="00D247C1"/>
    <w:rsid w:val="00D36986"/>
    <w:rsid w:val="00D37BCD"/>
    <w:rsid w:val="00D4601E"/>
    <w:rsid w:val="00D71022"/>
    <w:rsid w:val="00D9746B"/>
    <w:rsid w:val="00DB1D83"/>
    <w:rsid w:val="00DB4B87"/>
    <w:rsid w:val="00DE29D9"/>
    <w:rsid w:val="00DE56C9"/>
    <w:rsid w:val="00DE7FF7"/>
    <w:rsid w:val="00DF0E5C"/>
    <w:rsid w:val="00DF7BC1"/>
    <w:rsid w:val="00E01233"/>
    <w:rsid w:val="00E03399"/>
    <w:rsid w:val="00E040E5"/>
    <w:rsid w:val="00E054C4"/>
    <w:rsid w:val="00E17F40"/>
    <w:rsid w:val="00E2784E"/>
    <w:rsid w:val="00E363A8"/>
    <w:rsid w:val="00E56945"/>
    <w:rsid w:val="00E73E7B"/>
    <w:rsid w:val="00E765F9"/>
    <w:rsid w:val="00E769C2"/>
    <w:rsid w:val="00E7705B"/>
    <w:rsid w:val="00E77FCB"/>
    <w:rsid w:val="00E916F6"/>
    <w:rsid w:val="00E92F32"/>
    <w:rsid w:val="00E92F91"/>
    <w:rsid w:val="00E93A40"/>
    <w:rsid w:val="00EA0EAA"/>
    <w:rsid w:val="00EA3BB0"/>
    <w:rsid w:val="00EB0105"/>
    <w:rsid w:val="00ED19D0"/>
    <w:rsid w:val="00EF18CB"/>
    <w:rsid w:val="00EF33FD"/>
    <w:rsid w:val="00F049AD"/>
    <w:rsid w:val="00F11D6B"/>
    <w:rsid w:val="00F12486"/>
    <w:rsid w:val="00F13ED3"/>
    <w:rsid w:val="00F23156"/>
    <w:rsid w:val="00F26BF2"/>
    <w:rsid w:val="00F30C03"/>
    <w:rsid w:val="00F3224F"/>
    <w:rsid w:val="00F401D1"/>
    <w:rsid w:val="00F504C3"/>
    <w:rsid w:val="00F77ECE"/>
    <w:rsid w:val="00F83268"/>
    <w:rsid w:val="00F93BB0"/>
    <w:rsid w:val="00FA18A2"/>
    <w:rsid w:val="00FA2C03"/>
    <w:rsid w:val="00FB20F9"/>
    <w:rsid w:val="00FB27D9"/>
    <w:rsid w:val="00FB3F58"/>
    <w:rsid w:val="00FC0DCD"/>
    <w:rsid w:val="00FC1150"/>
    <w:rsid w:val="00FC4E5C"/>
    <w:rsid w:val="00FC4F08"/>
    <w:rsid w:val="00FC7F2D"/>
    <w:rsid w:val="00FD3E89"/>
    <w:rsid w:val="00FF78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F717"/>
  <w15:chartTrackingRefBased/>
  <w15:docId w15:val="{C9261B0D-FE24-408D-AF8B-12485EE36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1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E41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E41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1E41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1E41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1E41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41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41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41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1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E41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E41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1E41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1E41AA"/>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1E41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41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41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41AA"/>
    <w:rPr>
      <w:rFonts w:eastAsiaTheme="majorEastAsia" w:cstheme="majorBidi"/>
      <w:color w:val="272727" w:themeColor="text1" w:themeTint="D8"/>
    </w:rPr>
  </w:style>
  <w:style w:type="paragraph" w:styleId="Title">
    <w:name w:val="Title"/>
    <w:basedOn w:val="Normal"/>
    <w:next w:val="Normal"/>
    <w:link w:val="TitleChar"/>
    <w:uiPriority w:val="10"/>
    <w:qFormat/>
    <w:rsid w:val="001E4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4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41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41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41AA"/>
    <w:pPr>
      <w:spacing w:before="160"/>
      <w:jc w:val="center"/>
    </w:pPr>
    <w:rPr>
      <w:i/>
      <w:iCs/>
      <w:color w:val="404040" w:themeColor="text1" w:themeTint="BF"/>
    </w:rPr>
  </w:style>
  <w:style w:type="character" w:customStyle="1" w:styleId="QuoteChar">
    <w:name w:val="Quote Char"/>
    <w:basedOn w:val="DefaultParagraphFont"/>
    <w:link w:val="Quote"/>
    <w:uiPriority w:val="29"/>
    <w:rsid w:val="001E41AA"/>
    <w:rPr>
      <w:i/>
      <w:iCs/>
      <w:color w:val="404040" w:themeColor="text1" w:themeTint="BF"/>
    </w:rPr>
  </w:style>
  <w:style w:type="paragraph" w:styleId="ListParagraph">
    <w:name w:val="List Paragraph"/>
    <w:basedOn w:val="Normal"/>
    <w:uiPriority w:val="34"/>
    <w:qFormat/>
    <w:rsid w:val="001E41AA"/>
    <w:pPr>
      <w:ind w:left="720"/>
      <w:contextualSpacing/>
    </w:pPr>
  </w:style>
  <w:style w:type="character" w:styleId="IntenseEmphasis">
    <w:name w:val="Intense Emphasis"/>
    <w:basedOn w:val="DefaultParagraphFont"/>
    <w:uiPriority w:val="21"/>
    <w:qFormat/>
    <w:rsid w:val="001E41AA"/>
    <w:rPr>
      <w:i/>
      <w:iCs/>
      <w:color w:val="2F5496" w:themeColor="accent1" w:themeShade="BF"/>
    </w:rPr>
  </w:style>
  <w:style w:type="paragraph" w:styleId="IntenseQuote">
    <w:name w:val="Intense Quote"/>
    <w:basedOn w:val="Normal"/>
    <w:next w:val="Normal"/>
    <w:link w:val="IntenseQuoteChar"/>
    <w:uiPriority w:val="30"/>
    <w:qFormat/>
    <w:rsid w:val="001E41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41AA"/>
    <w:rPr>
      <w:i/>
      <w:iCs/>
      <w:color w:val="2F5496" w:themeColor="accent1" w:themeShade="BF"/>
    </w:rPr>
  </w:style>
  <w:style w:type="character" w:styleId="IntenseReference">
    <w:name w:val="Intense Reference"/>
    <w:basedOn w:val="DefaultParagraphFont"/>
    <w:uiPriority w:val="32"/>
    <w:qFormat/>
    <w:rsid w:val="001E41AA"/>
    <w:rPr>
      <w:b/>
      <w:bCs/>
      <w:smallCaps/>
      <w:color w:val="2F5496" w:themeColor="accent1" w:themeShade="BF"/>
      <w:spacing w:val="5"/>
    </w:rPr>
  </w:style>
  <w:style w:type="paragraph" w:styleId="NoSpacing">
    <w:name w:val="No Spacing"/>
    <w:link w:val="NoSpacingChar"/>
    <w:uiPriority w:val="1"/>
    <w:qFormat/>
    <w:rsid w:val="001E41AA"/>
    <w:pPr>
      <w:spacing w:after="0" w:line="240" w:lineRule="auto"/>
    </w:pPr>
    <w:rPr>
      <w:rFonts w:eastAsiaTheme="minorEastAsia"/>
      <w:kern w:val="0"/>
      <w:lang w:eastAsia="en-GB"/>
      <w14:ligatures w14:val="none"/>
    </w:rPr>
  </w:style>
  <w:style w:type="character" w:customStyle="1" w:styleId="NoSpacingChar">
    <w:name w:val="No Spacing Char"/>
    <w:basedOn w:val="DefaultParagraphFont"/>
    <w:link w:val="NoSpacing"/>
    <w:uiPriority w:val="1"/>
    <w:rsid w:val="001E41AA"/>
    <w:rPr>
      <w:rFonts w:eastAsiaTheme="minorEastAsia"/>
      <w:kern w:val="0"/>
      <w:lang w:eastAsia="en-GB"/>
      <w14:ligatures w14:val="none"/>
    </w:rPr>
  </w:style>
  <w:style w:type="paragraph" w:styleId="TOCHeading">
    <w:name w:val="TOC Heading"/>
    <w:basedOn w:val="Heading1"/>
    <w:next w:val="Normal"/>
    <w:uiPriority w:val="39"/>
    <w:unhideWhenUsed/>
    <w:qFormat/>
    <w:rsid w:val="001E41AA"/>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1E41AA"/>
    <w:pPr>
      <w:spacing w:after="100"/>
    </w:pPr>
  </w:style>
  <w:style w:type="character" w:styleId="Hyperlink">
    <w:name w:val="Hyperlink"/>
    <w:basedOn w:val="DefaultParagraphFont"/>
    <w:uiPriority w:val="99"/>
    <w:unhideWhenUsed/>
    <w:rsid w:val="001E41AA"/>
    <w:rPr>
      <w:color w:val="0563C1" w:themeColor="hyperlink"/>
      <w:u w:val="single"/>
    </w:rPr>
  </w:style>
  <w:style w:type="paragraph" w:customStyle="1" w:styleId="msonormal0">
    <w:name w:val="msonormal"/>
    <w:basedOn w:val="Normal"/>
    <w:rsid w:val="0065632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paragraph" w:styleId="HTMLPreformatted">
    <w:name w:val="HTML Preformatted"/>
    <w:basedOn w:val="Normal"/>
    <w:link w:val="HTMLPreformattedChar"/>
    <w:uiPriority w:val="99"/>
    <w:semiHidden/>
    <w:unhideWhenUsed/>
    <w:rsid w:val="00656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5632A"/>
    <w:rPr>
      <w:rFonts w:ascii="Courier New" w:eastAsiaTheme="minorEastAsia" w:hAnsi="Courier New" w:cs="Courier New"/>
      <w:kern w:val="0"/>
      <w:sz w:val="20"/>
      <w:szCs w:val="20"/>
      <w:lang w:eastAsia="en-GB"/>
      <w14:ligatures w14:val="none"/>
    </w:rPr>
  </w:style>
  <w:style w:type="paragraph" w:styleId="NormalWeb">
    <w:name w:val="Normal (Web)"/>
    <w:basedOn w:val="Normal"/>
    <w:uiPriority w:val="99"/>
    <w:unhideWhenUsed/>
    <w:rsid w:val="0065632A"/>
    <w:pPr>
      <w:spacing w:before="100" w:beforeAutospacing="1" w:after="100" w:afterAutospacing="1" w:line="240" w:lineRule="auto"/>
    </w:pPr>
    <w:rPr>
      <w:rFonts w:ascii="Times New Roman" w:eastAsiaTheme="minorEastAsia" w:hAnsi="Times New Roman" w:cs="Times New Roman"/>
      <w:kern w:val="0"/>
      <w:sz w:val="24"/>
      <w:szCs w:val="24"/>
      <w:lang w:eastAsia="en-GB"/>
      <w14:ligatures w14:val="none"/>
    </w:rPr>
  </w:style>
  <w:style w:type="character" w:styleId="Strong">
    <w:name w:val="Strong"/>
    <w:basedOn w:val="DefaultParagraphFont"/>
    <w:uiPriority w:val="22"/>
    <w:qFormat/>
    <w:rsid w:val="00F83268"/>
    <w:rPr>
      <w:b/>
      <w:bCs/>
    </w:rPr>
  </w:style>
  <w:style w:type="character" w:styleId="HTMLCode">
    <w:name w:val="HTML Code"/>
    <w:basedOn w:val="DefaultParagraphFont"/>
    <w:uiPriority w:val="99"/>
    <w:semiHidden/>
    <w:unhideWhenUsed/>
    <w:rsid w:val="00F83268"/>
    <w:rPr>
      <w:rFonts w:ascii="Courier New" w:eastAsia="Times New Roman" w:hAnsi="Courier New" w:cs="Courier New"/>
      <w:sz w:val="20"/>
      <w:szCs w:val="20"/>
    </w:rPr>
  </w:style>
  <w:style w:type="character" w:customStyle="1" w:styleId="flex">
    <w:name w:val="flex"/>
    <w:basedOn w:val="DefaultParagraphFont"/>
    <w:rsid w:val="00F83268"/>
  </w:style>
  <w:style w:type="character" w:customStyle="1" w:styleId="hidden">
    <w:name w:val="hidden"/>
    <w:basedOn w:val="DefaultParagraphFont"/>
    <w:rsid w:val="00F83268"/>
  </w:style>
  <w:style w:type="character" w:customStyle="1" w:styleId="overflow-hidden">
    <w:name w:val="overflow-hidden"/>
    <w:basedOn w:val="DefaultParagraphFont"/>
    <w:rsid w:val="00F83268"/>
  </w:style>
  <w:style w:type="numbering" w:customStyle="1" w:styleId="NoList1">
    <w:name w:val="No List1"/>
    <w:next w:val="NoList"/>
    <w:uiPriority w:val="99"/>
    <w:semiHidden/>
    <w:unhideWhenUsed/>
    <w:rsid w:val="00F83268"/>
  </w:style>
  <w:style w:type="character" w:styleId="UnresolvedMention">
    <w:name w:val="Unresolved Mention"/>
    <w:basedOn w:val="DefaultParagraphFont"/>
    <w:uiPriority w:val="99"/>
    <w:semiHidden/>
    <w:unhideWhenUsed/>
    <w:rsid w:val="00F83268"/>
    <w:rPr>
      <w:color w:val="605E5C"/>
      <w:shd w:val="clear" w:color="auto" w:fill="E1DFDD"/>
    </w:rPr>
  </w:style>
  <w:style w:type="paragraph" w:styleId="TOC2">
    <w:name w:val="toc 2"/>
    <w:basedOn w:val="Normal"/>
    <w:next w:val="Normal"/>
    <w:autoRedefine/>
    <w:uiPriority w:val="39"/>
    <w:unhideWhenUsed/>
    <w:rsid w:val="008C20D6"/>
    <w:pPr>
      <w:spacing w:after="100"/>
      <w:ind w:left="220"/>
    </w:pPr>
  </w:style>
  <w:style w:type="paragraph" w:styleId="TOC3">
    <w:name w:val="toc 3"/>
    <w:basedOn w:val="Normal"/>
    <w:next w:val="Normal"/>
    <w:autoRedefine/>
    <w:uiPriority w:val="39"/>
    <w:unhideWhenUsed/>
    <w:rsid w:val="008C20D6"/>
    <w:pPr>
      <w:spacing w:after="100"/>
      <w:ind w:left="440"/>
    </w:pPr>
  </w:style>
  <w:style w:type="paragraph" w:styleId="TOC4">
    <w:name w:val="toc 4"/>
    <w:basedOn w:val="Normal"/>
    <w:next w:val="Normal"/>
    <w:autoRedefine/>
    <w:uiPriority w:val="39"/>
    <w:unhideWhenUsed/>
    <w:rsid w:val="008C20D6"/>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8C20D6"/>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8C20D6"/>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8C20D6"/>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8C20D6"/>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8C20D6"/>
    <w:pPr>
      <w:spacing w:after="100" w:line="278" w:lineRule="auto"/>
      <w:ind w:left="1920"/>
    </w:pPr>
    <w:rPr>
      <w:rFonts w:eastAsiaTheme="minorEastAsia"/>
      <w:sz w:val="24"/>
      <w:szCs w:val="24"/>
      <w:lang w:eastAsia="en-GB"/>
    </w:rPr>
  </w:style>
  <w:style w:type="numbering" w:customStyle="1" w:styleId="NoList2">
    <w:name w:val="No List2"/>
    <w:next w:val="NoList"/>
    <w:uiPriority w:val="99"/>
    <w:semiHidden/>
    <w:unhideWhenUsed/>
    <w:rsid w:val="001352AA"/>
  </w:style>
  <w:style w:type="numbering" w:customStyle="1" w:styleId="NoList3">
    <w:name w:val="No List3"/>
    <w:next w:val="NoList"/>
    <w:uiPriority w:val="99"/>
    <w:semiHidden/>
    <w:unhideWhenUsed/>
    <w:rsid w:val="000D6504"/>
  </w:style>
  <w:style w:type="paragraph" w:styleId="Revision">
    <w:name w:val="Revision"/>
    <w:hidden/>
    <w:uiPriority w:val="99"/>
    <w:semiHidden/>
    <w:rsid w:val="00641E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732">
      <w:bodyDiv w:val="1"/>
      <w:marLeft w:val="0"/>
      <w:marRight w:val="0"/>
      <w:marTop w:val="0"/>
      <w:marBottom w:val="0"/>
      <w:divBdr>
        <w:top w:val="none" w:sz="0" w:space="0" w:color="auto"/>
        <w:left w:val="none" w:sz="0" w:space="0" w:color="auto"/>
        <w:bottom w:val="none" w:sz="0" w:space="0" w:color="auto"/>
        <w:right w:val="none" w:sz="0" w:space="0" w:color="auto"/>
      </w:divBdr>
      <w:divsChild>
        <w:div w:id="882715838">
          <w:marLeft w:val="0"/>
          <w:marRight w:val="0"/>
          <w:marTop w:val="0"/>
          <w:marBottom w:val="0"/>
          <w:divBdr>
            <w:top w:val="none" w:sz="0" w:space="0" w:color="auto"/>
            <w:left w:val="none" w:sz="0" w:space="0" w:color="auto"/>
            <w:bottom w:val="none" w:sz="0" w:space="0" w:color="auto"/>
            <w:right w:val="none" w:sz="0" w:space="0" w:color="auto"/>
          </w:divBdr>
        </w:div>
      </w:divsChild>
    </w:div>
    <w:div w:id="17781900">
      <w:bodyDiv w:val="1"/>
      <w:marLeft w:val="0"/>
      <w:marRight w:val="0"/>
      <w:marTop w:val="0"/>
      <w:marBottom w:val="0"/>
      <w:divBdr>
        <w:top w:val="none" w:sz="0" w:space="0" w:color="auto"/>
        <w:left w:val="none" w:sz="0" w:space="0" w:color="auto"/>
        <w:bottom w:val="none" w:sz="0" w:space="0" w:color="auto"/>
        <w:right w:val="none" w:sz="0" w:space="0" w:color="auto"/>
      </w:divBdr>
      <w:divsChild>
        <w:div w:id="1814564338">
          <w:marLeft w:val="0"/>
          <w:marRight w:val="0"/>
          <w:marTop w:val="0"/>
          <w:marBottom w:val="0"/>
          <w:divBdr>
            <w:top w:val="none" w:sz="0" w:space="0" w:color="auto"/>
            <w:left w:val="none" w:sz="0" w:space="0" w:color="auto"/>
            <w:bottom w:val="none" w:sz="0" w:space="0" w:color="auto"/>
            <w:right w:val="none" w:sz="0" w:space="0" w:color="auto"/>
          </w:divBdr>
          <w:divsChild>
            <w:div w:id="1805349686">
              <w:marLeft w:val="0"/>
              <w:marRight w:val="0"/>
              <w:marTop w:val="0"/>
              <w:marBottom w:val="0"/>
              <w:divBdr>
                <w:top w:val="none" w:sz="0" w:space="0" w:color="auto"/>
                <w:left w:val="none" w:sz="0" w:space="0" w:color="auto"/>
                <w:bottom w:val="none" w:sz="0" w:space="0" w:color="auto"/>
                <w:right w:val="none" w:sz="0" w:space="0" w:color="auto"/>
              </w:divBdr>
            </w:div>
            <w:div w:id="2043246021">
              <w:marLeft w:val="0"/>
              <w:marRight w:val="0"/>
              <w:marTop w:val="0"/>
              <w:marBottom w:val="0"/>
              <w:divBdr>
                <w:top w:val="none" w:sz="0" w:space="0" w:color="auto"/>
                <w:left w:val="none" w:sz="0" w:space="0" w:color="auto"/>
                <w:bottom w:val="none" w:sz="0" w:space="0" w:color="auto"/>
                <w:right w:val="none" w:sz="0" w:space="0" w:color="auto"/>
              </w:divBdr>
            </w:div>
            <w:div w:id="983854741">
              <w:marLeft w:val="0"/>
              <w:marRight w:val="0"/>
              <w:marTop w:val="0"/>
              <w:marBottom w:val="0"/>
              <w:divBdr>
                <w:top w:val="none" w:sz="0" w:space="0" w:color="auto"/>
                <w:left w:val="none" w:sz="0" w:space="0" w:color="auto"/>
                <w:bottom w:val="none" w:sz="0" w:space="0" w:color="auto"/>
                <w:right w:val="none" w:sz="0" w:space="0" w:color="auto"/>
              </w:divBdr>
            </w:div>
            <w:div w:id="77555262">
              <w:marLeft w:val="0"/>
              <w:marRight w:val="0"/>
              <w:marTop w:val="0"/>
              <w:marBottom w:val="0"/>
              <w:divBdr>
                <w:top w:val="none" w:sz="0" w:space="0" w:color="auto"/>
                <w:left w:val="none" w:sz="0" w:space="0" w:color="auto"/>
                <w:bottom w:val="none" w:sz="0" w:space="0" w:color="auto"/>
                <w:right w:val="none" w:sz="0" w:space="0" w:color="auto"/>
              </w:divBdr>
            </w:div>
            <w:div w:id="1969773639">
              <w:marLeft w:val="0"/>
              <w:marRight w:val="0"/>
              <w:marTop w:val="0"/>
              <w:marBottom w:val="0"/>
              <w:divBdr>
                <w:top w:val="none" w:sz="0" w:space="0" w:color="auto"/>
                <w:left w:val="none" w:sz="0" w:space="0" w:color="auto"/>
                <w:bottom w:val="none" w:sz="0" w:space="0" w:color="auto"/>
                <w:right w:val="none" w:sz="0" w:space="0" w:color="auto"/>
              </w:divBdr>
            </w:div>
            <w:div w:id="613486422">
              <w:marLeft w:val="0"/>
              <w:marRight w:val="0"/>
              <w:marTop w:val="0"/>
              <w:marBottom w:val="0"/>
              <w:divBdr>
                <w:top w:val="none" w:sz="0" w:space="0" w:color="auto"/>
                <w:left w:val="none" w:sz="0" w:space="0" w:color="auto"/>
                <w:bottom w:val="none" w:sz="0" w:space="0" w:color="auto"/>
                <w:right w:val="none" w:sz="0" w:space="0" w:color="auto"/>
              </w:divBdr>
            </w:div>
            <w:div w:id="1801141904">
              <w:marLeft w:val="0"/>
              <w:marRight w:val="0"/>
              <w:marTop w:val="0"/>
              <w:marBottom w:val="0"/>
              <w:divBdr>
                <w:top w:val="none" w:sz="0" w:space="0" w:color="auto"/>
                <w:left w:val="none" w:sz="0" w:space="0" w:color="auto"/>
                <w:bottom w:val="none" w:sz="0" w:space="0" w:color="auto"/>
                <w:right w:val="none" w:sz="0" w:space="0" w:color="auto"/>
              </w:divBdr>
            </w:div>
            <w:div w:id="651175581">
              <w:marLeft w:val="0"/>
              <w:marRight w:val="0"/>
              <w:marTop w:val="0"/>
              <w:marBottom w:val="0"/>
              <w:divBdr>
                <w:top w:val="none" w:sz="0" w:space="0" w:color="auto"/>
                <w:left w:val="none" w:sz="0" w:space="0" w:color="auto"/>
                <w:bottom w:val="none" w:sz="0" w:space="0" w:color="auto"/>
                <w:right w:val="none" w:sz="0" w:space="0" w:color="auto"/>
              </w:divBdr>
            </w:div>
            <w:div w:id="1645962871">
              <w:marLeft w:val="0"/>
              <w:marRight w:val="0"/>
              <w:marTop w:val="0"/>
              <w:marBottom w:val="0"/>
              <w:divBdr>
                <w:top w:val="none" w:sz="0" w:space="0" w:color="auto"/>
                <w:left w:val="none" w:sz="0" w:space="0" w:color="auto"/>
                <w:bottom w:val="none" w:sz="0" w:space="0" w:color="auto"/>
                <w:right w:val="none" w:sz="0" w:space="0" w:color="auto"/>
              </w:divBdr>
            </w:div>
            <w:div w:id="298190182">
              <w:marLeft w:val="0"/>
              <w:marRight w:val="0"/>
              <w:marTop w:val="0"/>
              <w:marBottom w:val="0"/>
              <w:divBdr>
                <w:top w:val="none" w:sz="0" w:space="0" w:color="auto"/>
                <w:left w:val="none" w:sz="0" w:space="0" w:color="auto"/>
                <w:bottom w:val="none" w:sz="0" w:space="0" w:color="auto"/>
                <w:right w:val="none" w:sz="0" w:space="0" w:color="auto"/>
              </w:divBdr>
            </w:div>
            <w:div w:id="319890320">
              <w:marLeft w:val="0"/>
              <w:marRight w:val="0"/>
              <w:marTop w:val="0"/>
              <w:marBottom w:val="0"/>
              <w:divBdr>
                <w:top w:val="none" w:sz="0" w:space="0" w:color="auto"/>
                <w:left w:val="none" w:sz="0" w:space="0" w:color="auto"/>
                <w:bottom w:val="none" w:sz="0" w:space="0" w:color="auto"/>
                <w:right w:val="none" w:sz="0" w:space="0" w:color="auto"/>
              </w:divBdr>
            </w:div>
            <w:div w:id="1541088464">
              <w:marLeft w:val="0"/>
              <w:marRight w:val="0"/>
              <w:marTop w:val="0"/>
              <w:marBottom w:val="0"/>
              <w:divBdr>
                <w:top w:val="none" w:sz="0" w:space="0" w:color="auto"/>
                <w:left w:val="none" w:sz="0" w:space="0" w:color="auto"/>
                <w:bottom w:val="none" w:sz="0" w:space="0" w:color="auto"/>
                <w:right w:val="none" w:sz="0" w:space="0" w:color="auto"/>
              </w:divBdr>
            </w:div>
            <w:div w:id="1640189680">
              <w:marLeft w:val="0"/>
              <w:marRight w:val="0"/>
              <w:marTop w:val="0"/>
              <w:marBottom w:val="0"/>
              <w:divBdr>
                <w:top w:val="none" w:sz="0" w:space="0" w:color="auto"/>
                <w:left w:val="none" w:sz="0" w:space="0" w:color="auto"/>
                <w:bottom w:val="none" w:sz="0" w:space="0" w:color="auto"/>
                <w:right w:val="none" w:sz="0" w:space="0" w:color="auto"/>
              </w:divBdr>
            </w:div>
            <w:div w:id="2070423890">
              <w:marLeft w:val="0"/>
              <w:marRight w:val="0"/>
              <w:marTop w:val="0"/>
              <w:marBottom w:val="0"/>
              <w:divBdr>
                <w:top w:val="none" w:sz="0" w:space="0" w:color="auto"/>
                <w:left w:val="none" w:sz="0" w:space="0" w:color="auto"/>
                <w:bottom w:val="none" w:sz="0" w:space="0" w:color="auto"/>
                <w:right w:val="none" w:sz="0" w:space="0" w:color="auto"/>
              </w:divBdr>
            </w:div>
            <w:div w:id="1140658129">
              <w:marLeft w:val="0"/>
              <w:marRight w:val="0"/>
              <w:marTop w:val="0"/>
              <w:marBottom w:val="0"/>
              <w:divBdr>
                <w:top w:val="none" w:sz="0" w:space="0" w:color="auto"/>
                <w:left w:val="none" w:sz="0" w:space="0" w:color="auto"/>
                <w:bottom w:val="none" w:sz="0" w:space="0" w:color="auto"/>
                <w:right w:val="none" w:sz="0" w:space="0" w:color="auto"/>
              </w:divBdr>
            </w:div>
            <w:div w:id="1173109889">
              <w:marLeft w:val="0"/>
              <w:marRight w:val="0"/>
              <w:marTop w:val="0"/>
              <w:marBottom w:val="0"/>
              <w:divBdr>
                <w:top w:val="none" w:sz="0" w:space="0" w:color="auto"/>
                <w:left w:val="none" w:sz="0" w:space="0" w:color="auto"/>
                <w:bottom w:val="none" w:sz="0" w:space="0" w:color="auto"/>
                <w:right w:val="none" w:sz="0" w:space="0" w:color="auto"/>
              </w:divBdr>
            </w:div>
            <w:div w:id="985670012">
              <w:marLeft w:val="0"/>
              <w:marRight w:val="0"/>
              <w:marTop w:val="0"/>
              <w:marBottom w:val="0"/>
              <w:divBdr>
                <w:top w:val="none" w:sz="0" w:space="0" w:color="auto"/>
                <w:left w:val="none" w:sz="0" w:space="0" w:color="auto"/>
                <w:bottom w:val="none" w:sz="0" w:space="0" w:color="auto"/>
                <w:right w:val="none" w:sz="0" w:space="0" w:color="auto"/>
              </w:divBdr>
            </w:div>
            <w:div w:id="665941752">
              <w:marLeft w:val="0"/>
              <w:marRight w:val="0"/>
              <w:marTop w:val="0"/>
              <w:marBottom w:val="0"/>
              <w:divBdr>
                <w:top w:val="none" w:sz="0" w:space="0" w:color="auto"/>
                <w:left w:val="none" w:sz="0" w:space="0" w:color="auto"/>
                <w:bottom w:val="none" w:sz="0" w:space="0" w:color="auto"/>
                <w:right w:val="none" w:sz="0" w:space="0" w:color="auto"/>
              </w:divBdr>
            </w:div>
            <w:div w:id="733088987">
              <w:marLeft w:val="0"/>
              <w:marRight w:val="0"/>
              <w:marTop w:val="0"/>
              <w:marBottom w:val="0"/>
              <w:divBdr>
                <w:top w:val="none" w:sz="0" w:space="0" w:color="auto"/>
                <w:left w:val="none" w:sz="0" w:space="0" w:color="auto"/>
                <w:bottom w:val="none" w:sz="0" w:space="0" w:color="auto"/>
                <w:right w:val="none" w:sz="0" w:space="0" w:color="auto"/>
              </w:divBdr>
            </w:div>
            <w:div w:id="699159900">
              <w:marLeft w:val="0"/>
              <w:marRight w:val="0"/>
              <w:marTop w:val="0"/>
              <w:marBottom w:val="0"/>
              <w:divBdr>
                <w:top w:val="none" w:sz="0" w:space="0" w:color="auto"/>
                <w:left w:val="none" w:sz="0" w:space="0" w:color="auto"/>
                <w:bottom w:val="none" w:sz="0" w:space="0" w:color="auto"/>
                <w:right w:val="none" w:sz="0" w:space="0" w:color="auto"/>
              </w:divBdr>
            </w:div>
            <w:div w:id="1457529136">
              <w:marLeft w:val="0"/>
              <w:marRight w:val="0"/>
              <w:marTop w:val="0"/>
              <w:marBottom w:val="0"/>
              <w:divBdr>
                <w:top w:val="none" w:sz="0" w:space="0" w:color="auto"/>
                <w:left w:val="none" w:sz="0" w:space="0" w:color="auto"/>
                <w:bottom w:val="none" w:sz="0" w:space="0" w:color="auto"/>
                <w:right w:val="none" w:sz="0" w:space="0" w:color="auto"/>
              </w:divBdr>
            </w:div>
            <w:div w:id="1371223262">
              <w:marLeft w:val="0"/>
              <w:marRight w:val="0"/>
              <w:marTop w:val="0"/>
              <w:marBottom w:val="0"/>
              <w:divBdr>
                <w:top w:val="none" w:sz="0" w:space="0" w:color="auto"/>
                <w:left w:val="none" w:sz="0" w:space="0" w:color="auto"/>
                <w:bottom w:val="none" w:sz="0" w:space="0" w:color="auto"/>
                <w:right w:val="none" w:sz="0" w:space="0" w:color="auto"/>
              </w:divBdr>
            </w:div>
            <w:div w:id="1224830805">
              <w:marLeft w:val="0"/>
              <w:marRight w:val="0"/>
              <w:marTop w:val="0"/>
              <w:marBottom w:val="0"/>
              <w:divBdr>
                <w:top w:val="none" w:sz="0" w:space="0" w:color="auto"/>
                <w:left w:val="none" w:sz="0" w:space="0" w:color="auto"/>
                <w:bottom w:val="none" w:sz="0" w:space="0" w:color="auto"/>
                <w:right w:val="none" w:sz="0" w:space="0" w:color="auto"/>
              </w:divBdr>
            </w:div>
            <w:div w:id="1199784492">
              <w:marLeft w:val="0"/>
              <w:marRight w:val="0"/>
              <w:marTop w:val="0"/>
              <w:marBottom w:val="0"/>
              <w:divBdr>
                <w:top w:val="none" w:sz="0" w:space="0" w:color="auto"/>
                <w:left w:val="none" w:sz="0" w:space="0" w:color="auto"/>
                <w:bottom w:val="none" w:sz="0" w:space="0" w:color="auto"/>
                <w:right w:val="none" w:sz="0" w:space="0" w:color="auto"/>
              </w:divBdr>
            </w:div>
            <w:div w:id="1075589456">
              <w:marLeft w:val="0"/>
              <w:marRight w:val="0"/>
              <w:marTop w:val="0"/>
              <w:marBottom w:val="0"/>
              <w:divBdr>
                <w:top w:val="none" w:sz="0" w:space="0" w:color="auto"/>
                <w:left w:val="none" w:sz="0" w:space="0" w:color="auto"/>
                <w:bottom w:val="none" w:sz="0" w:space="0" w:color="auto"/>
                <w:right w:val="none" w:sz="0" w:space="0" w:color="auto"/>
              </w:divBdr>
            </w:div>
            <w:div w:id="1747220557">
              <w:marLeft w:val="0"/>
              <w:marRight w:val="0"/>
              <w:marTop w:val="0"/>
              <w:marBottom w:val="0"/>
              <w:divBdr>
                <w:top w:val="none" w:sz="0" w:space="0" w:color="auto"/>
                <w:left w:val="none" w:sz="0" w:space="0" w:color="auto"/>
                <w:bottom w:val="none" w:sz="0" w:space="0" w:color="auto"/>
                <w:right w:val="none" w:sz="0" w:space="0" w:color="auto"/>
              </w:divBdr>
            </w:div>
            <w:div w:id="1457604961">
              <w:marLeft w:val="0"/>
              <w:marRight w:val="0"/>
              <w:marTop w:val="0"/>
              <w:marBottom w:val="0"/>
              <w:divBdr>
                <w:top w:val="none" w:sz="0" w:space="0" w:color="auto"/>
                <w:left w:val="none" w:sz="0" w:space="0" w:color="auto"/>
                <w:bottom w:val="none" w:sz="0" w:space="0" w:color="auto"/>
                <w:right w:val="none" w:sz="0" w:space="0" w:color="auto"/>
              </w:divBdr>
            </w:div>
            <w:div w:id="904684051">
              <w:marLeft w:val="0"/>
              <w:marRight w:val="0"/>
              <w:marTop w:val="0"/>
              <w:marBottom w:val="0"/>
              <w:divBdr>
                <w:top w:val="none" w:sz="0" w:space="0" w:color="auto"/>
                <w:left w:val="none" w:sz="0" w:space="0" w:color="auto"/>
                <w:bottom w:val="none" w:sz="0" w:space="0" w:color="auto"/>
                <w:right w:val="none" w:sz="0" w:space="0" w:color="auto"/>
              </w:divBdr>
            </w:div>
            <w:div w:id="270361648">
              <w:marLeft w:val="0"/>
              <w:marRight w:val="0"/>
              <w:marTop w:val="0"/>
              <w:marBottom w:val="0"/>
              <w:divBdr>
                <w:top w:val="none" w:sz="0" w:space="0" w:color="auto"/>
                <w:left w:val="none" w:sz="0" w:space="0" w:color="auto"/>
                <w:bottom w:val="none" w:sz="0" w:space="0" w:color="auto"/>
                <w:right w:val="none" w:sz="0" w:space="0" w:color="auto"/>
              </w:divBdr>
            </w:div>
            <w:div w:id="896235686">
              <w:marLeft w:val="0"/>
              <w:marRight w:val="0"/>
              <w:marTop w:val="0"/>
              <w:marBottom w:val="0"/>
              <w:divBdr>
                <w:top w:val="none" w:sz="0" w:space="0" w:color="auto"/>
                <w:left w:val="none" w:sz="0" w:space="0" w:color="auto"/>
                <w:bottom w:val="none" w:sz="0" w:space="0" w:color="auto"/>
                <w:right w:val="none" w:sz="0" w:space="0" w:color="auto"/>
              </w:divBdr>
            </w:div>
            <w:div w:id="625477455">
              <w:marLeft w:val="0"/>
              <w:marRight w:val="0"/>
              <w:marTop w:val="0"/>
              <w:marBottom w:val="0"/>
              <w:divBdr>
                <w:top w:val="none" w:sz="0" w:space="0" w:color="auto"/>
                <w:left w:val="none" w:sz="0" w:space="0" w:color="auto"/>
                <w:bottom w:val="none" w:sz="0" w:space="0" w:color="auto"/>
                <w:right w:val="none" w:sz="0" w:space="0" w:color="auto"/>
              </w:divBdr>
            </w:div>
            <w:div w:id="1569261779">
              <w:marLeft w:val="0"/>
              <w:marRight w:val="0"/>
              <w:marTop w:val="0"/>
              <w:marBottom w:val="0"/>
              <w:divBdr>
                <w:top w:val="none" w:sz="0" w:space="0" w:color="auto"/>
                <w:left w:val="none" w:sz="0" w:space="0" w:color="auto"/>
                <w:bottom w:val="none" w:sz="0" w:space="0" w:color="auto"/>
                <w:right w:val="none" w:sz="0" w:space="0" w:color="auto"/>
              </w:divBdr>
            </w:div>
            <w:div w:id="476338658">
              <w:marLeft w:val="0"/>
              <w:marRight w:val="0"/>
              <w:marTop w:val="0"/>
              <w:marBottom w:val="0"/>
              <w:divBdr>
                <w:top w:val="none" w:sz="0" w:space="0" w:color="auto"/>
                <w:left w:val="none" w:sz="0" w:space="0" w:color="auto"/>
                <w:bottom w:val="none" w:sz="0" w:space="0" w:color="auto"/>
                <w:right w:val="none" w:sz="0" w:space="0" w:color="auto"/>
              </w:divBdr>
            </w:div>
            <w:div w:id="1201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6110">
      <w:bodyDiv w:val="1"/>
      <w:marLeft w:val="0"/>
      <w:marRight w:val="0"/>
      <w:marTop w:val="0"/>
      <w:marBottom w:val="0"/>
      <w:divBdr>
        <w:top w:val="none" w:sz="0" w:space="0" w:color="auto"/>
        <w:left w:val="none" w:sz="0" w:space="0" w:color="auto"/>
        <w:bottom w:val="none" w:sz="0" w:space="0" w:color="auto"/>
        <w:right w:val="none" w:sz="0" w:space="0" w:color="auto"/>
      </w:divBdr>
      <w:divsChild>
        <w:div w:id="1068071047">
          <w:marLeft w:val="0"/>
          <w:marRight w:val="0"/>
          <w:marTop w:val="0"/>
          <w:marBottom w:val="0"/>
          <w:divBdr>
            <w:top w:val="none" w:sz="0" w:space="0" w:color="auto"/>
            <w:left w:val="none" w:sz="0" w:space="0" w:color="auto"/>
            <w:bottom w:val="none" w:sz="0" w:space="0" w:color="auto"/>
            <w:right w:val="none" w:sz="0" w:space="0" w:color="auto"/>
          </w:divBdr>
          <w:divsChild>
            <w:div w:id="131295339">
              <w:marLeft w:val="0"/>
              <w:marRight w:val="0"/>
              <w:marTop w:val="0"/>
              <w:marBottom w:val="0"/>
              <w:divBdr>
                <w:top w:val="none" w:sz="0" w:space="0" w:color="auto"/>
                <w:left w:val="none" w:sz="0" w:space="0" w:color="auto"/>
                <w:bottom w:val="none" w:sz="0" w:space="0" w:color="auto"/>
                <w:right w:val="none" w:sz="0" w:space="0" w:color="auto"/>
              </w:divBdr>
              <w:divsChild>
                <w:div w:id="367073265">
                  <w:marLeft w:val="0"/>
                  <w:marRight w:val="0"/>
                  <w:marTop w:val="0"/>
                  <w:marBottom w:val="0"/>
                  <w:divBdr>
                    <w:top w:val="none" w:sz="0" w:space="0" w:color="auto"/>
                    <w:left w:val="none" w:sz="0" w:space="0" w:color="auto"/>
                    <w:bottom w:val="none" w:sz="0" w:space="0" w:color="auto"/>
                    <w:right w:val="none" w:sz="0" w:space="0" w:color="auto"/>
                  </w:divBdr>
                  <w:divsChild>
                    <w:div w:id="259801515">
                      <w:marLeft w:val="0"/>
                      <w:marRight w:val="0"/>
                      <w:marTop w:val="0"/>
                      <w:marBottom w:val="0"/>
                      <w:divBdr>
                        <w:top w:val="none" w:sz="0" w:space="0" w:color="auto"/>
                        <w:left w:val="none" w:sz="0" w:space="0" w:color="auto"/>
                        <w:bottom w:val="none" w:sz="0" w:space="0" w:color="auto"/>
                        <w:right w:val="none" w:sz="0" w:space="0" w:color="auto"/>
                      </w:divBdr>
                    </w:div>
                    <w:div w:id="1280339435">
                      <w:marLeft w:val="0"/>
                      <w:marRight w:val="0"/>
                      <w:marTop w:val="0"/>
                      <w:marBottom w:val="0"/>
                      <w:divBdr>
                        <w:top w:val="none" w:sz="0" w:space="0" w:color="auto"/>
                        <w:left w:val="none" w:sz="0" w:space="0" w:color="auto"/>
                        <w:bottom w:val="none" w:sz="0" w:space="0" w:color="auto"/>
                        <w:right w:val="none" w:sz="0" w:space="0" w:color="auto"/>
                      </w:divBdr>
                    </w:div>
                    <w:div w:id="143131179">
                      <w:marLeft w:val="0"/>
                      <w:marRight w:val="0"/>
                      <w:marTop w:val="0"/>
                      <w:marBottom w:val="0"/>
                      <w:divBdr>
                        <w:top w:val="none" w:sz="0" w:space="0" w:color="auto"/>
                        <w:left w:val="none" w:sz="0" w:space="0" w:color="auto"/>
                        <w:bottom w:val="none" w:sz="0" w:space="0" w:color="auto"/>
                        <w:right w:val="none" w:sz="0" w:space="0" w:color="auto"/>
                      </w:divBdr>
                    </w:div>
                    <w:div w:id="885798756">
                      <w:marLeft w:val="0"/>
                      <w:marRight w:val="0"/>
                      <w:marTop w:val="0"/>
                      <w:marBottom w:val="0"/>
                      <w:divBdr>
                        <w:top w:val="none" w:sz="0" w:space="0" w:color="auto"/>
                        <w:left w:val="none" w:sz="0" w:space="0" w:color="auto"/>
                        <w:bottom w:val="none" w:sz="0" w:space="0" w:color="auto"/>
                        <w:right w:val="none" w:sz="0" w:space="0" w:color="auto"/>
                      </w:divBdr>
                    </w:div>
                    <w:div w:id="419328084">
                      <w:marLeft w:val="0"/>
                      <w:marRight w:val="0"/>
                      <w:marTop w:val="0"/>
                      <w:marBottom w:val="0"/>
                      <w:divBdr>
                        <w:top w:val="none" w:sz="0" w:space="0" w:color="auto"/>
                        <w:left w:val="none" w:sz="0" w:space="0" w:color="auto"/>
                        <w:bottom w:val="none" w:sz="0" w:space="0" w:color="auto"/>
                        <w:right w:val="none" w:sz="0" w:space="0" w:color="auto"/>
                      </w:divBdr>
                    </w:div>
                    <w:div w:id="1905676225">
                      <w:marLeft w:val="0"/>
                      <w:marRight w:val="0"/>
                      <w:marTop w:val="0"/>
                      <w:marBottom w:val="0"/>
                      <w:divBdr>
                        <w:top w:val="none" w:sz="0" w:space="0" w:color="auto"/>
                        <w:left w:val="none" w:sz="0" w:space="0" w:color="auto"/>
                        <w:bottom w:val="none" w:sz="0" w:space="0" w:color="auto"/>
                        <w:right w:val="none" w:sz="0" w:space="0" w:color="auto"/>
                      </w:divBdr>
                    </w:div>
                    <w:div w:id="1311903130">
                      <w:marLeft w:val="0"/>
                      <w:marRight w:val="0"/>
                      <w:marTop w:val="0"/>
                      <w:marBottom w:val="0"/>
                      <w:divBdr>
                        <w:top w:val="none" w:sz="0" w:space="0" w:color="auto"/>
                        <w:left w:val="none" w:sz="0" w:space="0" w:color="auto"/>
                        <w:bottom w:val="none" w:sz="0" w:space="0" w:color="auto"/>
                        <w:right w:val="none" w:sz="0" w:space="0" w:color="auto"/>
                      </w:divBdr>
                    </w:div>
                    <w:div w:id="1481969710">
                      <w:marLeft w:val="0"/>
                      <w:marRight w:val="0"/>
                      <w:marTop w:val="0"/>
                      <w:marBottom w:val="0"/>
                      <w:divBdr>
                        <w:top w:val="none" w:sz="0" w:space="0" w:color="auto"/>
                        <w:left w:val="none" w:sz="0" w:space="0" w:color="auto"/>
                        <w:bottom w:val="none" w:sz="0" w:space="0" w:color="auto"/>
                        <w:right w:val="none" w:sz="0" w:space="0" w:color="auto"/>
                      </w:divBdr>
                    </w:div>
                    <w:div w:id="1314602870">
                      <w:marLeft w:val="0"/>
                      <w:marRight w:val="0"/>
                      <w:marTop w:val="0"/>
                      <w:marBottom w:val="0"/>
                      <w:divBdr>
                        <w:top w:val="none" w:sz="0" w:space="0" w:color="auto"/>
                        <w:left w:val="none" w:sz="0" w:space="0" w:color="auto"/>
                        <w:bottom w:val="none" w:sz="0" w:space="0" w:color="auto"/>
                        <w:right w:val="none" w:sz="0" w:space="0" w:color="auto"/>
                      </w:divBdr>
                    </w:div>
                    <w:div w:id="606078388">
                      <w:marLeft w:val="0"/>
                      <w:marRight w:val="0"/>
                      <w:marTop w:val="0"/>
                      <w:marBottom w:val="0"/>
                      <w:divBdr>
                        <w:top w:val="none" w:sz="0" w:space="0" w:color="auto"/>
                        <w:left w:val="none" w:sz="0" w:space="0" w:color="auto"/>
                        <w:bottom w:val="none" w:sz="0" w:space="0" w:color="auto"/>
                        <w:right w:val="none" w:sz="0" w:space="0" w:color="auto"/>
                      </w:divBdr>
                    </w:div>
                    <w:div w:id="1593858363">
                      <w:marLeft w:val="0"/>
                      <w:marRight w:val="0"/>
                      <w:marTop w:val="0"/>
                      <w:marBottom w:val="0"/>
                      <w:divBdr>
                        <w:top w:val="none" w:sz="0" w:space="0" w:color="auto"/>
                        <w:left w:val="none" w:sz="0" w:space="0" w:color="auto"/>
                        <w:bottom w:val="none" w:sz="0" w:space="0" w:color="auto"/>
                        <w:right w:val="none" w:sz="0" w:space="0" w:color="auto"/>
                      </w:divBdr>
                    </w:div>
                    <w:div w:id="1435203562">
                      <w:marLeft w:val="0"/>
                      <w:marRight w:val="0"/>
                      <w:marTop w:val="0"/>
                      <w:marBottom w:val="0"/>
                      <w:divBdr>
                        <w:top w:val="none" w:sz="0" w:space="0" w:color="auto"/>
                        <w:left w:val="none" w:sz="0" w:space="0" w:color="auto"/>
                        <w:bottom w:val="none" w:sz="0" w:space="0" w:color="auto"/>
                        <w:right w:val="none" w:sz="0" w:space="0" w:color="auto"/>
                      </w:divBdr>
                    </w:div>
                    <w:div w:id="1719015555">
                      <w:marLeft w:val="0"/>
                      <w:marRight w:val="0"/>
                      <w:marTop w:val="0"/>
                      <w:marBottom w:val="0"/>
                      <w:divBdr>
                        <w:top w:val="none" w:sz="0" w:space="0" w:color="auto"/>
                        <w:left w:val="none" w:sz="0" w:space="0" w:color="auto"/>
                        <w:bottom w:val="none" w:sz="0" w:space="0" w:color="auto"/>
                        <w:right w:val="none" w:sz="0" w:space="0" w:color="auto"/>
                      </w:divBdr>
                    </w:div>
                    <w:div w:id="1657151147">
                      <w:marLeft w:val="0"/>
                      <w:marRight w:val="0"/>
                      <w:marTop w:val="0"/>
                      <w:marBottom w:val="0"/>
                      <w:divBdr>
                        <w:top w:val="none" w:sz="0" w:space="0" w:color="auto"/>
                        <w:left w:val="none" w:sz="0" w:space="0" w:color="auto"/>
                        <w:bottom w:val="none" w:sz="0" w:space="0" w:color="auto"/>
                        <w:right w:val="none" w:sz="0" w:space="0" w:color="auto"/>
                      </w:divBdr>
                    </w:div>
                    <w:div w:id="180094046">
                      <w:marLeft w:val="0"/>
                      <w:marRight w:val="0"/>
                      <w:marTop w:val="0"/>
                      <w:marBottom w:val="0"/>
                      <w:divBdr>
                        <w:top w:val="none" w:sz="0" w:space="0" w:color="auto"/>
                        <w:left w:val="none" w:sz="0" w:space="0" w:color="auto"/>
                        <w:bottom w:val="none" w:sz="0" w:space="0" w:color="auto"/>
                        <w:right w:val="none" w:sz="0" w:space="0" w:color="auto"/>
                      </w:divBdr>
                    </w:div>
                    <w:div w:id="70272461">
                      <w:marLeft w:val="0"/>
                      <w:marRight w:val="0"/>
                      <w:marTop w:val="0"/>
                      <w:marBottom w:val="0"/>
                      <w:divBdr>
                        <w:top w:val="none" w:sz="0" w:space="0" w:color="auto"/>
                        <w:left w:val="none" w:sz="0" w:space="0" w:color="auto"/>
                        <w:bottom w:val="none" w:sz="0" w:space="0" w:color="auto"/>
                        <w:right w:val="none" w:sz="0" w:space="0" w:color="auto"/>
                      </w:divBdr>
                    </w:div>
                    <w:div w:id="1773476439">
                      <w:marLeft w:val="0"/>
                      <w:marRight w:val="0"/>
                      <w:marTop w:val="0"/>
                      <w:marBottom w:val="0"/>
                      <w:divBdr>
                        <w:top w:val="none" w:sz="0" w:space="0" w:color="auto"/>
                        <w:left w:val="none" w:sz="0" w:space="0" w:color="auto"/>
                        <w:bottom w:val="none" w:sz="0" w:space="0" w:color="auto"/>
                        <w:right w:val="none" w:sz="0" w:space="0" w:color="auto"/>
                      </w:divBdr>
                    </w:div>
                    <w:div w:id="192573152">
                      <w:marLeft w:val="0"/>
                      <w:marRight w:val="0"/>
                      <w:marTop w:val="0"/>
                      <w:marBottom w:val="0"/>
                      <w:divBdr>
                        <w:top w:val="none" w:sz="0" w:space="0" w:color="auto"/>
                        <w:left w:val="none" w:sz="0" w:space="0" w:color="auto"/>
                        <w:bottom w:val="none" w:sz="0" w:space="0" w:color="auto"/>
                        <w:right w:val="none" w:sz="0" w:space="0" w:color="auto"/>
                      </w:divBdr>
                    </w:div>
                    <w:div w:id="1043335736">
                      <w:marLeft w:val="0"/>
                      <w:marRight w:val="0"/>
                      <w:marTop w:val="0"/>
                      <w:marBottom w:val="0"/>
                      <w:divBdr>
                        <w:top w:val="none" w:sz="0" w:space="0" w:color="auto"/>
                        <w:left w:val="none" w:sz="0" w:space="0" w:color="auto"/>
                        <w:bottom w:val="none" w:sz="0" w:space="0" w:color="auto"/>
                        <w:right w:val="none" w:sz="0" w:space="0" w:color="auto"/>
                      </w:divBdr>
                    </w:div>
                    <w:div w:id="2117141135">
                      <w:marLeft w:val="0"/>
                      <w:marRight w:val="0"/>
                      <w:marTop w:val="0"/>
                      <w:marBottom w:val="0"/>
                      <w:divBdr>
                        <w:top w:val="none" w:sz="0" w:space="0" w:color="auto"/>
                        <w:left w:val="none" w:sz="0" w:space="0" w:color="auto"/>
                        <w:bottom w:val="none" w:sz="0" w:space="0" w:color="auto"/>
                        <w:right w:val="none" w:sz="0" w:space="0" w:color="auto"/>
                      </w:divBdr>
                    </w:div>
                    <w:div w:id="539437877">
                      <w:marLeft w:val="0"/>
                      <w:marRight w:val="0"/>
                      <w:marTop w:val="0"/>
                      <w:marBottom w:val="0"/>
                      <w:divBdr>
                        <w:top w:val="none" w:sz="0" w:space="0" w:color="auto"/>
                        <w:left w:val="none" w:sz="0" w:space="0" w:color="auto"/>
                        <w:bottom w:val="none" w:sz="0" w:space="0" w:color="auto"/>
                        <w:right w:val="none" w:sz="0" w:space="0" w:color="auto"/>
                      </w:divBdr>
                    </w:div>
                    <w:div w:id="654338530">
                      <w:marLeft w:val="0"/>
                      <w:marRight w:val="0"/>
                      <w:marTop w:val="0"/>
                      <w:marBottom w:val="0"/>
                      <w:divBdr>
                        <w:top w:val="none" w:sz="0" w:space="0" w:color="auto"/>
                        <w:left w:val="none" w:sz="0" w:space="0" w:color="auto"/>
                        <w:bottom w:val="none" w:sz="0" w:space="0" w:color="auto"/>
                        <w:right w:val="none" w:sz="0" w:space="0" w:color="auto"/>
                      </w:divBdr>
                    </w:div>
                    <w:div w:id="616913757">
                      <w:marLeft w:val="0"/>
                      <w:marRight w:val="0"/>
                      <w:marTop w:val="0"/>
                      <w:marBottom w:val="0"/>
                      <w:divBdr>
                        <w:top w:val="none" w:sz="0" w:space="0" w:color="auto"/>
                        <w:left w:val="none" w:sz="0" w:space="0" w:color="auto"/>
                        <w:bottom w:val="none" w:sz="0" w:space="0" w:color="auto"/>
                        <w:right w:val="none" w:sz="0" w:space="0" w:color="auto"/>
                      </w:divBdr>
                    </w:div>
                    <w:div w:id="374622072">
                      <w:marLeft w:val="0"/>
                      <w:marRight w:val="0"/>
                      <w:marTop w:val="0"/>
                      <w:marBottom w:val="0"/>
                      <w:divBdr>
                        <w:top w:val="none" w:sz="0" w:space="0" w:color="auto"/>
                        <w:left w:val="none" w:sz="0" w:space="0" w:color="auto"/>
                        <w:bottom w:val="none" w:sz="0" w:space="0" w:color="auto"/>
                        <w:right w:val="none" w:sz="0" w:space="0" w:color="auto"/>
                      </w:divBdr>
                    </w:div>
                    <w:div w:id="1706589728">
                      <w:marLeft w:val="0"/>
                      <w:marRight w:val="0"/>
                      <w:marTop w:val="0"/>
                      <w:marBottom w:val="0"/>
                      <w:divBdr>
                        <w:top w:val="none" w:sz="0" w:space="0" w:color="auto"/>
                        <w:left w:val="none" w:sz="0" w:space="0" w:color="auto"/>
                        <w:bottom w:val="none" w:sz="0" w:space="0" w:color="auto"/>
                        <w:right w:val="none" w:sz="0" w:space="0" w:color="auto"/>
                      </w:divBdr>
                    </w:div>
                    <w:div w:id="987366419">
                      <w:marLeft w:val="0"/>
                      <w:marRight w:val="0"/>
                      <w:marTop w:val="0"/>
                      <w:marBottom w:val="0"/>
                      <w:divBdr>
                        <w:top w:val="none" w:sz="0" w:space="0" w:color="auto"/>
                        <w:left w:val="none" w:sz="0" w:space="0" w:color="auto"/>
                        <w:bottom w:val="none" w:sz="0" w:space="0" w:color="auto"/>
                        <w:right w:val="none" w:sz="0" w:space="0" w:color="auto"/>
                      </w:divBdr>
                    </w:div>
                    <w:div w:id="1183864036">
                      <w:marLeft w:val="0"/>
                      <w:marRight w:val="0"/>
                      <w:marTop w:val="0"/>
                      <w:marBottom w:val="0"/>
                      <w:divBdr>
                        <w:top w:val="none" w:sz="0" w:space="0" w:color="auto"/>
                        <w:left w:val="none" w:sz="0" w:space="0" w:color="auto"/>
                        <w:bottom w:val="none" w:sz="0" w:space="0" w:color="auto"/>
                        <w:right w:val="none" w:sz="0" w:space="0" w:color="auto"/>
                      </w:divBdr>
                    </w:div>
                    <w:div w:id="1591815753">
                      <w:marLeft w:val="0"/>
                      <w:marRight w:val="0"/>
                      <w:marTop w:val="0"/>
                      <w:marBottom w:val="0"/>
                      <w:divBdr>
                        <w:top w:val="none" w:sz="0" w:space="0" w:color="auto"/>
                        <w:left w:val="none" w:sz="0" w:space="0" w:color="auto"/>
                        <w:bottom w:val="none" w:sz="0" w:space="0" w:color="auto"/>
                        <w:right w:val="none" w:sz="0" w:space="0" w:color="auto"/>
                      </w:divBdr>
                    </w:div>
                    <w:div w:id="862060908">
                      <w:marLeft w:val="0"/>
                      <w:marRight w:val="0"/>
                      <w:marTop w:val="0"/>
                      <w:marBottom w:val="0"/>
                      <w:divBdr>
                        <w:top w:val="none" w:sz="0" w:space="0" w:color="auto"/>
                        <w:left w:val="none" w:sz="0" w:space="0" w:color="auto"/>
                        <w:bottom w:val="none" w:sz="0" w:space="0" w:color="auto"/>
                        <w:right w:val="none" w:sz="0" w:space="0" w:color="auto"/>
                      </w:divBdr>
                    </w:div>
                    <w:div w:id="275333598">
                      <w:marLeft w:val="0"/>
                      <w:marRight w:val="0"/>
                      <w:marTop w:val="0"/>
                      <w:marBottom w:val="0"/>
                      <w:divBdr>
                        <w:top w:val="none" w:sz="0" w:space="0" w:color="auto"/>
                        <w:left w:val="none" w:sz="0" w:space="0" w:color="auto"/>
                        <w:bottom w:val="none" w:sz="0" w:space="0" w:color="auto"/>
                        <w:right w:val="none" w:sz="0" w:space="0" w:color="auto"/>
                      </w:divBdr>
                    </w:div>
                    <w:div w:id="1909606570">
                      <w:marLeft w:val="0"/>
                      <w:marRight w:val="0"/>
                      <w:marTop w:val="0"/>
                      <w:marBottom w:val="0"/>
                      <w:divBdr>
                        <w:top w:val="none" w:sz="0" w:space="0" w:color="auto"/>
                        <w:left w:val="none" w:sz="0" w:space="0" w:color="auto"/>
                        <w:bottom w:val="none" w:sz="0" w:space="0" w:color="auto"/>
                        <w:right w:val="none" w:sz="0" w:space="0" w:color="auto"/>
                      </w:divBdr>
                    </w:div>
                    <w:div w:id="783965585">
                      <w:marLeft w:val="0"/>
                      <w:marRight w:val="0"/>
                      <w:marTop w:val="0"/>
                      <w:marBottom w:val="0"/>
                      <w:divBdr>
                        <w:top w:val="none" w:sz="0" w:space="0" w:color="auto"/>
                        <w:left w:val="none" w:sz="0" w:space="0" w:color="auto"/>
                        <w:bottom w:val="none" w:sz="0" w:space="0" w:color="auto"/>
                        <w:right w:val="none" w:sz="0" w:space="0" w:color="auto"/>
                      </w:divBdr>
                    </w:div>
                    <w:div w:id="711002433">
                      <w:marLeft w:val="0"/>
                      <w:marRight w:val="0"/>
                      <w:marTop w:val="0"/>
                      <w:marBottom w:val="0"/>
                      <w:divBdr>
                        <w:top w:val="none" w:sz="0" w:space="0" w:color="auto"/>
                        <w:left w:val="none" w:sz="0" w:space="0" w:color="auto"/>
                        <w:bottom w:val="none" w:sz="0" w:space="0" w:color="auto"/>
                        <w:right w:val="none" w:sz="0" w:space="0" w:color="auto"/>
                      </w:divBdr>
                    </w:div>
                    <w:div w:id="269705059">
                      <w:marLeft w:val="0"/>
                      <w:marRight w:val="0"/>
                      <w:marTop w:val="0"/>
                      <w:marBottom w:val="0"/>
                      <w:divBdr>
                        <w:top w:val="none" w:sz="0" w:space="0" w:color="auto"/>
                        <w:left w:val="none" w:sz="0" w:space="0" w:color="auto"/>
                        <w:bottom w:val="none" w:sz="0" w:space="0" w:color="auto"/>
                        <w:right w:val="none" w:sz="0" w:space="0" w:color="auto"/>
                      </w:divBdr>
                    </w:div>
                    <w:div w:id="2021198245">
                      <w:marLeft w:val="0"/>
                      <w:marRight w:val="0"/>
                      <w:marTop w:val="0"/>
                      <w:marBottom w:val="0"/>
                      <w:divBdr>
                        <w:top w:val="none" w:sz="0" w:space="0" w:color="auto"/>
                        <w:left w:val="none" w:sz="0" w:space="0" w:color="auto"/>
                        <w:bottom w:val="none" w:sz="0" w:space="0" w:color="auto"/>
                        <w:right w:val="none" w:sz="0" w:space="0" w:color="auto"/>
                      </w:divBdr>
                    </w:div>
                    <w:div w:id="200559265">
                      <w:marLeft w:val="0"/>
                      <w:marRight w:val="0"/>
                      <w:marTop w:val="0"/>
                      <w:marBottom w:val="0"/>
                      <w:divBdr>
                        <w:top w:val="none" w:sz="0" w:space="0" w:color="auto"/>
                        <w:left w:val="none" w:sz="0" w:space="0" w:color="auto"/>
                        <w:bottom w:val="none" w:sz="0" w:space="0" w:color="auto"/>
                        <w:right w:val="none" w:sz="0" w:space="0" w:color="auto"/>
                      </w:divBdr>
                    </w:div>
                    <w:div w:id="433214751">
                      <w:marLeft w:val="0"/>
                      <w:marRight w:val="0"/>
                      <w:marTop w:val="0"/>
                      <w:marBottom w:val="0"/>
                      <w:divBdr>
                        <w:top w:val="none" w:sz="0" w:space="0" w:color="auto"/>
                        <w:left w:val="none" w:sz="0" w:space="0" w:color="auto"/>
                        <w:bottom w:val="none" w:sz="0" w:space="0" w:color="auto"/>
                        <w:right w:val="none" w:sz="0" w:space="0" w:color="auto"/>
                      </w:divBdr>
                    </w:div>
                    <w:div w:id="556088774">
                      <w:marLeft w:val="0"/>
                      <w:marRight w:val="0"/>
                      <w:marTop w:val="0"/>
                      <w:marBottom w:val="0"/>
                      <w:divBdr>
                        <w:top w:val="none" w:sz="0" w:space="0" w:color="auto"/>
                        <w:left w:val="none" w:sz="0" w:space="0" w:color="auto"/>
                        <w:bottom w:val="none" w:sz="0" w:space="0" w:color="auto"/>
                        <w:right w:val="none" w:sz="0" w:space="0" w:color="auto"/>
                      </w:divBdr>
                    </w:div>
                    <w:div w:id="1652325843">
                      <w:marLeft w:val="0"/>
                      <w:marRight w:val="0"/>
                      <w:marTop w:val="0"/>
                      <w:marBottom w:val="0"/>
                      <w:divBdr>
                        <w:top w:val="none" w:sz="0" w:space="0" w:color="auto"/>
                        <w:left w:val="none" w:sz="0" w:space="0" w:color="auto"/>
                        <w:bottom w:val="none" w:sz="0" w:space="0" w:color="auto"/>
                        <w:right w:val="none" w:sz="0" w:space="0" w:color="auto"/>
                      </w:divBdr>
                    </w:div>
                    <w:div w:id="807089105">
                      <w:marLeft w:val="0"/>
                      <w:marRight w:val="0"/>
                      <w:marTop w:val="0"/>
                      <w:marBottom w:val="0"/>
                      <w:divBdr>
                        <w:top w:val="none" w:sz="0" w:space="0" w:color="auto"/>
                        <w:left w:val="none" w:sz="0" w:space="0" w:color="auto"/>
                        <w:bottom w:val="none" w:sz="0" w:space="0" w:color="auto"/>
                        <w:right w:val="none" w:sz="0" w:space="0" w:color="auto"/>
                      </w:divBdr>
                    </w:div>
                    <w:div w:id="1894534428">
                      <w:marLeft w:val="0"/>
                      <w:marRight w:val="0"/>
                      <w:marTop w:val="0"/>
                      <w:marBottom w:val="0"/>
                      <w:divBdr>
                        <w:top w:val="none" w:sz="0" w:space="0" w:color="auto"/>
                        <w:left w:val="none" w:sz="0" w:space="0" w:color="auto"/>
                        <w:bottom w:val="none" w:sz="0" w:space="0" w:color="auto"/>
                        <w:right w:val="none" w:sz="0" w:space="0" w:color="auto"/>
                      </w:divBdr>
                    </w:div>
                    <w:div w:id="1391727320">
                      <w:marLeft w:val="0"/>
                      <w:marRight w:val="0"/>
                      <w:marTop w:val="0"/>
                      <w:marBottom w:val="0"/>
                      <w:divBdr>
                        <w:top w:val="none" w:sz="0" w:space="0" w:color="auto"/>
                        <w:left w:val="none" w:sz="0" w:space="0" w:color="auto"/>
                        <w:bottom w:val="none" w:sz="0" w:space="0" w:color="auto"/>
                        <w:right w:val="none" w:sz="0" w:space="0" w:color="auto"/>
                      </w:divBdr>
                    </w:div>
                    <w:div w:id="1905676352">
                      <w:marLeft w:val="0"/>
                      <w:marRight w:val="0"/>
                      <w:marTop w:val="0"/>
                      <w:marBottom w:val="0"/>
                      <w:divBdr>
                        <w:top w:val="none" w:sz="0" w:space="0" w:color="auto"/>
                        <w:left w:val="none" w:sz="0" w:space="0" w:color="auto"/>
                        <w:bottom w:val="none" w:sz="0" w:space="0" w:color="auto"/>
                        <w:right w:val="none" w:sz="0" w:space="0" w:color="auto"/>
                      </w:divBdr>
                    </w:div>
                    <w:div w:id="1499036009">
                      <w:marLeft w:val="0"/>
                      <w:marRight w:val="0"/>
                      <w:marTop w:val="0"/>
                      <w:marBottom w:val="0"/>
                      <w:divBdr>
                        <w:top w:val="none" w:sz="0" w:space="0" w:color="auto"/>
                        <w:left w:val="none" w:sz="0" w:space="0" w:color="auto"/>
                        <w:bottom w:val="none" w:sz="0" w:space="0" w:color="auto"/>
                        <w:right w:val="none" w:sz="0" w:space="0" w:color="auto"/>
                      </w:divBdr>
                    </w:div>
                    <w:div w:id="1564486893">
                      <w:marLeft w:val="0"/>
                      <w:marRight w:val="0"/>
                      <w:marTop w:val="0"/>
                      <w:marBottom w:val="0"/>
                      <w:divBdr>
                        <w:top w:val="none" w:sz="0" w:space="0" w:color="auto"/>
                        <w:left w:val="none" w:sz="0" w:space="0" w:color="auto"/>
                        <w:bottom w:val="none" w:sz="0" w:space="0" w:color="auto"/>
                        <w:right w:val="none" w:sz="0" w:space="0" w:color="auto"/>
                      </w:divBdr>
                    </w:div>
                    <w:div w:id="413624893">
                      <w:marLeft w:val="0"/>
                      <w:marRight w:val="0"/>
                      <w:marTop w:val="0"/>
                      <w:marBottom w:val="0"/>
                      <w:divBdr>
                        <w:top w:val="none" w:sz="0" w:space="0" w:color="auto"/>
                        <w:left w:val="none" w:sz="0" w:space="0" w:color="auto"/>
                        <w:bottom w:val="none" w:sz="0" w:space="0" w:color="auto"/>
                        <w:right w:val="none" w:sz="0" w:space="0" w:color="auto"/>
                      </w:divBdr>
                    </w:div>
                    <w:div w:id="1194222122">
                      <w:marLeft w:val="0"/>
                      <w:marRight w:val="0"/>
                      <w:marTop w:val="0"/>
                      <w:marBottom w:val="0"/>
                      <w:divBdr>
                        <w:top w:val="none" w:sz="0" w:space="0" w:color="auto"/>
                        <w:left w:val="none" w:sz="0" w:space="0" w:color="auto"/>
                        <w:bottom w:val="none" w:sz="0" w:space="0" w:color="auto"/>
                        <w:right w:val="none" w:sz="0" w:space="0" w:color="auto"/>
                      </w:divBdr>
                    </w:div>
                    <w:div w:id="239488266">
                      <w:marLeft w:val="0"/>
                      <w:marRight w:val="0"/>
                      <w:marTop w:val="0"/>
                      <w:marBottom w:val="0"/>
                      <w:divBdr>
                        <w:top w:val="none" w:sz="0" w:space="0" w:color="auto"/>
                        <w:left w:val="none" w:sz="0" w:space="0" w:color="auto"/>
                        <w:bottom w:val="none" w:sz="0" w:space="0" w:color="auto"/>
                        <w:right w:val="none" w:sz="0" w:space="0" w:color="auto"/>
                      </w:divBdr>
                    </w:div>
                    <w:div w:id="124127775">
                      <w:marLeft w:val="0"/>
                      <w:marRight w:val="0"/>
                      <w:marTop w:val="0"/>
                      <w:marBottom w:val="0"/>
                      <w:divBdr>
                        <w:top w:val="none" w:sz="0" w:space="0" w:color="auto"/>
                        <w:left w:val="none" w:sz="0" w:space="0" w:color="auto"/>
                        <w:bottom w:val="none" w:sz="0" w:space="0" w:color="auto"/>
                        <w:right w:val="none" w:sz="0" w:space="0" w:color="auto"/>
                      </w:divBdr>
                    </w:div>
                    <w:div w:id="1184586589">
                      <w:marLeft w:val="0"/>
                      <w:marRight w:val="0"/>
                      <w:marTop w:val="0"/>
                      <w:marBottom w:val="0"/>
                      <w:divBdr>
                        <w:top w:val="none" w:sz="0" w:space="0" w:color="auto"/>
                        <w:left w:val="none" w:sz="0" w:space="0" w:color="auto"/>
                        <w:bottom w:val="none" w:sz="0" w:space="0" w:color="auto"/>
                        <w:right w:val="none" w:sz="0" w:space="0" w:color="auto"/>
                      </w:divBdr>
                    </w:div>
                    <w:div w:id="686105100">
                      <w:marLeft w:val="0"/>
                      <w:marRight w:val="0"/>
                      <w:marTop w:val="0"/>
                      <w:marBottom w:val="0"/>
                      <w:divBdr>
                        <w:top w:val="none" w:sz="0" w:space="0" w:color="auto"/>
                        <w:left w:val="none" w:sz="0" w:space="0" w:color="auto"/>
                        <w:bottom w:val="none" w:sz="0" w:space="0" w:color="auto"/>
                        <w:right w:val="none" w:sz="0" w:space="0" w:color="auto"/>
                      </w:divBdr>
                    </w:div>
                    <w:div w:id="1074933809">
                      <w:marLeft w:val="0"/>
                      <w:marRight w:val="0"/>
                      <w:marTop w:val="0"/>
                      <w:marBottom w:val="0"/>
                      <w:divBdr>
                        <w:top w:val="none" w:sz="0" w:space="0" w:color="auto"/>
                        <w:left w:val="none" w:sz="0" w:space="0" w:color="auto"/>
                        <w:bottom w:val="none" w:sz="0" w:space="0" w:color="auto"/>
                        <w:right w:val="none" w:sz="0" w:space="0" w:color="auto"/>
                      </w:divBdr>
                    </w:div>
                    <w:div w:id="1624648935">
                      <w:marLeft w:val="0"/>
                      <w:marRight w:val="0"/>
                      <w:marTop w:val="0"/>
                      <w:marBottom w:val="0"/>
                      <w:divBdr>
                        <w:top w:val="none" w:sz="0" w:space="0" w:color="auto"/>
                        <w:left w:val="none" w:sz="0" w:space="0" w:color="auto"/>
                        <w:bottom w:val="none" w:sz="0" w:space="0" w:color="auto"/>
                        <w:right w:val="none" w:sz="0" w:space="0" w:color="auto"/>
                      </w:divBdr>
                    </w:div>
                    <w:div w:id="506944019">
                      <w:marLeft w:val="0"/>
                      <w:marRight w:val="0"/>
                      <w:marTop w:val="0"/>
                      <w:marBottom w:val="0"/>
                      <w:divBdr>
                        <w:top w:val="none" w:sz="0" w:space="0" w:color="auto"/>
                        <w:left w:val="none" w:sz="0" w:space="0" w:color="auto"/>
                        <w:bottom w:val="none" w:sz="0" w:space="0" w:color="auto"/>
                        <w:right w:val="none" w:sz="0" w:space="0" w:color="auto"/>
                      </w:divBdr>
                    </w:div>
                    <w:div w:id="1083258452">
                      <w:marLeft w:val="0"/>
                      <w:marRight w:val="0"/>
                      <w:marTop w:val="0"/>
                      <w:marBottom w:val="0"/>
                      <w:divBdr>
                        <w:top w:val="none" w:sz="0" w:space="0" w:color="auto"/>
                        <w:left w:val="none" w:sz="0" w:space="0" w:color="auto"/>
                        <w:bottom w:val="none" w:sz="0" w:space="0" w:color="auto"/>
                        <w:right w:val="none" w:sz="0" w:space="0" w:color="auto"/>
                      </w:divBdr>
                    </w:div>
                    <w:div w:id="1376664391">
                      <w:marLeft w:val="0"/>
                      <w:marRight w:val="0"/>
                      <w:marTop w:val="0"/>
                      <w:marBottom w:val="0"/>
                      <w:divBdr>
                        <w:top w:val="none" w:sz="0" w:space="0" w:color="auto"/>
                        <w:left w:val="none" w:sz="0" w:space="0" w:color="auto"/>
                        <w:bottom w:val="none" w:sz="0" w:space="0" w:color="auto"/>
                        <w:right w:val="none" w:sz="0" w:space="0" w:color="auto"/>
                      </w:divBdr>
                    </w:div>
                    <w:div w:id="948047629">
                      <w:marLeft w:val="0"/>
                      <w:marRight w:val="0"/>
                      <w:marTop w:val="0"/>
                      <w:marBottom w:val="0"/>
                      <w:divBdr>
                        <w:top w:val="none" w:sz="0" w:space="0" w:color="auto"/>
                        <w:left w:val="none" w:sz="0" w:space="0" w:color="auto"/>
                        <w:bottom w:val="none" w:sz="0" w:space="0" w:color="auto"/>
                        <w:right w:val="none" w:sz="0" w:space="0" w:color="auto"/>
                      </w:divBdr>
                    </w:div>
                    <w:div w:id="2029214526">
                      <w:marLeft w:val="0"/>
                      <w:marRight w:val="0"/>
                      <w:marTop w:val="0"/>
                      <w:marBottom w:val="0"/>
                      <w:divBdr>
                        <w:top w:val="none" w:sz="0" w:space="0" w:color="auto"/>
                        <w:left w:val="none" w:sz="0" w:space="0" w:color="auto"/>
                        <w:bottom w:val="none" w:sz="0" w:space="0" w:color="auto"/>
                        <w:right w:val="none" w:sz="0" w:space="0" w:color="auto"/>
                      </w:divBdr>
                    </w:div>
                    <w:div w:id="46997167">
                      <w:marLeft w:val="0"/>
                      <w:marRight w:val="0"/>
                      <w:marTop w:val="0"/>
                      <w:marBottom w:val="0"/>
                      <w:divBdr>
                        <w:top w:val="none" w:sz="0" w:space="0" w:color="auto"/>
                        <w:left w:val="none" w:sz="0" w:space="0" w:color="auto"/>
                        <w:bottom w:val="none" w:sz="0" w:space="0" w:color="auto"/>
                        <w:right w:val="none" w:sz="0" w:space="0" w:color="auto"/>
                      </w:divBdr>
                    </w:div>
                    <w:div w:id="832843573">
                      <w:marLeft w:val="0"/>
                      <w:marRight w:val="0"/>
                      <w:marTop w:val="0"/>
                      <w:marBottom w:val="0"/>
                      <w:divBdr>
                        <w:top w:val="none" w:sz="0" w:space="0" w:color="auto"/>
                        <w:left w:val="none" w:sz="0" w:space="0" w:color="auto"/>
                        <w:bottom w:val="none" w:sz="0" w:space="0" w:color="auto"/>
                        <w:right w:val="none" w:sz="0" w:space="0" w:color="auto"/>
                      </w:divBdr>
                    </w:div>
                    <w:div w:id="474642695">
                      <w:marLeft w:val="0"/>
                      <w:marRight w:val="0"/>
                      <w:marTop w:val="0"/>
                      <w:marBottom w:val="0"/>
                      <w:divBdr>
                        <w:top w:val="none" w:sz="0" w:space="0" w:color="auto"/>
                        <w:left w:val="none" w:sz="0" w:space="0" w:color="auto"/>
                        <w:bottom w:val="none" w:sz="0" w:space="0" w:color="auto"/>
                        <w:right w:val="none" w:sz="0" w:space="0" w:color="auto"/>
                      </w:divBdr>
                    </w:div>
                    <w:div w:id="793255751">
                      <w:marLeft w:val="0"/>
                      <w:marRight w:val="0"/>
                      <w:marTop w:val="0"/>
                      <w:marBottom w:val="0"/>
                      <w:divBdr>
                        <w:top w:val="none" w:sz="0" w:space="0" w:color="auto"/>
                        <w:left w:val="none" w:sz="0" w:space="0" w:color="auto"/>
                        <w:bottom w:val="none" w:sz="0" w:space="0" w:color="auto"/>
                        <w:right w:val="none" w:sz="0" w:space="0" w:color="auto"/>
                      </w:divBdr>
                    </w:div>
                    <w:div w:id="74981699">
                      <w:marLeft w:val="0"/>
                      <w:marRight w:val="0"/>
                      <w:marTop w:val="0"/>
                      <w:marBottom w:val="0"/>
                      <w:divBdr>
                        <w:top w:val="none" w:sz="0" w:space="0" w:color="auto"/>
                        <w:left w:val="none" w:sz="0" w:space="0" w:color="auto"/>
                        <w:bottom w:val="none" w:sz="0" w:space="0" w:color="auto"/>
                        <w:right w:val="none" w:sz="0" w:space="0" w:color="auto"/>
                      </w:divBdr>
                    </w:div>
                    <w:div w:id="481387676">
                      <w:marLeft w:val="0"/>
                      <w:marRight w:val="0"/>
                      <w:marTop w:val="0"/>
                      <w:marBottom w:val="0"/>
                      <w:divBdr>
                        <w:top w:val="none" w:sz="0" w:space="0" w:color="auto"/>
                        <w:left w:val="none" w:sz="0" w:space="0" w:color="auto"/>
                        <w:bottom w:val="none" w:sz="0" w:space="0" w:color="auto"/>
                        <w:right w:val="none" w:sz="0" w:space="0" w:color="auto"/>
                      </w:divBdr>
                    </w:div>
                    <w:div w:id="1767798801">
                      <w:marLeft w:val="0"/>
                      <w:marRight w:val="0"/>
                      <w:marTop w:val="0"/>
                      <w:marBottom w:val="0"/>
                      <w:divBdr>
                        <w:top w:val="none" w:sz="0" w:space="0" w:color="auto"/>
                        <w:left w:val="none" w:sz="0" w:space="0" w:color="auto"/>
                        <w:bottom w:val="none" w:sz="0" w:space="0" w:color="auto"/>
                        <w:right w:val="none" w:sz="0" w:space="0" w:color="auto"/>
                      </w:divBdr>
                    </w:div>
                    <w:div w:id="1417822626">
                      <w:marLeft w:val="0"/>
                      <w:marRight w:val="0"/>
                      <w:marTop w:val="0"/>
                      <w:marBottom w:val="0"/>
                      <w:divBdr>
                        <w:top w:val="none" w:sz="0" w:space="0" w:color="auto"/>
                        <w:left w:val="none" w:sz="0" w:space="0" w:color="auto"/>
                        <w:bottom w:val="none" w:sz="0" w:space="0" w:color="auto"/>
                        <w:right w:val="none" w:sz="0" w:space="0" w:color="auto"/>
                      </w:divBdr>
                    </w:div>
                    <w:div w:id="2125615018">
                      <w:marLeft w:val="0"/>
                      <w:marRight w:val="0"/>
                      <w:marTop w:val="0"/>
                      <w:marBottom w:val="0"/>
                      <w:divBdr>
                        <w:top w:val="none" w:sz="0" w:space="0" w:color="auto"/>
                        <w:left w:val="none" w:sz="0" w:space="0" w:color="auto"/>
                        <w:bottom w:val="none" w:sz="0" w:space="0" w:color="auto"/>
                        <w:right w:val="none" w:sz="0" w:space="0" w:color="auto"/>
                      </w:divBdr>
                    </w:div>
                    <w:div w:id="1364599584">
                      <w:marLeft w:val="0"/>
                      <w:marRight w:val="0"/>
                      <w:marTop w:val="0"/>
                      <w:marBottom w:val="0"/>
                      <w:divBdr>
                        <w:top w:val="none" w:sz="0" w:space="0" w:color="auto"/>
                        <w:left w:val="none" w:sz="0" w:space="0" w:color="auto"/>
                        <w:bottom w:val="none" w:sz="0" w:space="0" w:color="auto"/>
                        <w:right w:val="none" w:sz="0" w:space="0" w:color="auto"/>
                      </w:divBdr>
                    </w:div>
                    <w:div w:id="593324876">
                      <w:marLeft w:val="0"/>
                      <w:marRight w:val="0"/>
                      <w:marTop w:val="0"/>
                      <w:marBottom w:val="0"/>
                      <w:divBdr>
                        <w:top w:val="none" w:sz="0" w:space="0" w:color="auto"/>
                        <w:left w:val="none" w:sz="0" w:space="0" w:color="auto"/>
                        <w:bottom w:val="none" w:sz="0" w:space="0" w:color="auto"/>
                        <w:right w:val="none" w:sz="0" w:space="0" w:color="auto"/>
                      </w:divBdr>
                    </w:div>
                    <w:div w:id="1698895588">
                      <w:marLeft w:val="0"/>
                      <w:marRight w:val="0"/>
                      <w:marTop w:val="0"/>
                      <w:marBottom w:val="0"/>
                      <w:divBdr>
                        <w:top w:val="none" w:sz="0" w:space="0" w:color="auto"/>
                        <w:left w:val="none" w:sz="0" w:space="0" w:color="auto"/>
                        <w:bottom w:val="none" w:sz="0" w:space="0" w:color="auto"/>
                        <w:right w:val="none" w:sz="0" w:space="0" w:color="auto"/>
                      </w:divBdr>
                    </w:div>
                    <w:div w:id="1250969630">
                      <w:marLeft w:val="0"/>
                      <w:marRight w:val="0"/>
                      <w:marTop w:val="0"/>
                      <w:marBottom w:val="0"/>
                      <w:divBdr>
                        <w:top w:val="none" w:sz="0" w:space="0" w:color="auto"/>
                        <w:left w:val="none" w:sz="0" w:space="0" w:color="auto"/>
                        <w:bottom w:val="none" w:sz="0" w:space="0" w:color="auto"/>
                        <w:right w:val="none" w:sz="0" w:space="0" w:color="auto"/>
                      </w:divBdr>
                    </w:div>
                    <w:div w:id="1329363805">
                      <w:marLeft w:val="0"/>
                      <w:marRight w:val="0"/>
                      <w:marTop w:val="0"/>
                      <w:marBottom w:val="0"/>
                      <w:divBdr>
                        <w:top w:val="none" w:sz="0" w:space="0" w:color="auto"/>
                        <w:left w:val="none" w:sz="0" w:space="0" w:color="auto"/>
                        <w:bottom w:val="none" w:sz="0" w:space="0" w:color="auto"/>
                        <w:right w:val="none" w:sz="0" w:space="0" w:color="auto"/>
                      </w:divBdr>
                    </w:div>
                    <w:div w:id="1285652042">
                      <w:marLeft w:val="0"/>
                      <w:marRight w:val="0"/>
                      <w:marTop w:val="0"/>
                      <w:marBottom w:val="0"/>
                      <w:divBdr>
                        <w:top w:val="none" w:sz="0" w:space="0" w:color="auto"/>
                        <w:left w:val="none" w:sz="0" w:space="0" w:color="auto"/>
                        <w:bottom w:val="none" w:sz="0" w:space="0" w:color="auto"/>
                        <w:right w:val="none" w:sz="0" w:space="0" w:color="auto"/>
                      </w:divBdr>
                    </w:div>
                    <w:div w:id="495925797">
                      <w:marLeft w:val="0"/>
                      <w:marRight w:val="0"/>
                      <w:marTop w:val="0"/>
                      <w:marBottom w:val="0"/>
                      <w:divBdr>
                        <w:top w:val="none" w:sz="0" w:space="0" w:color="auto"/>
                        <w:left w:val="none" w:sz="0" w:space="0" w:color="auto"/>
                        <w:bottom w:val="none" w:sz="0" w:space="0" w:color="auto"/>
                        <w:right w:val="none" w:sz="0" w:space="0" w:color="auto"/>
                      </w:divBdr>
                    </w:div>
                    <w:div w:id="719593886">
                      <w:marLeft w:val="0"/>
                      <w:marRight w:val="0"/>
                      <w:marTop w:val="0"/>
                      <w:marBottom w:val="0"/>
                      <w:divBdr>
                        <w:top w:val="none" w:sz="0" w:space="0" w:color="auto"/>
                        <w:left w:val="none" w:sz="0" w:space="0" w:color="auto"/>
                        <w:bottom w:val="none" w:sz="0" w:space="0" w:color="auto"/>
                        <w:right w:val="none" w:sz="0" w:space="0" w:color="auto"/>
                      </w:divBdr>
                    </w:div>
                    <w:div w:id="840511554">
                      <w:marLeft w:val="0"/>
                      <w:marRight w:val="0"/>
                      <w:marTop w:val="0"/>
                      <w:marBottom w:val="0"/>
                      <w:divBdr>
                        <w:top w:val="none" w:sz="0" w:space="0" w:color="auto"/>
                        <w:left w:val="none" w:sz="0" w:space="0" w:color="auto"/>
                        <w:bottom w:val="none" w:sz="0" w:space="0" w:color="auto"/>
                        <w:right w:val="none" w:sz="0" w:space="0" w:color="auto"/>
                      </w:divBdr>
                    </w:div>
                    <w:div w:id="1916358176">
                      <w:marLeft w:val="0"/>
                      <w:marRight w:val="0"/>
                      <w:marTop w:val="0"/>
                      <w:marBottom w:val="0"/>
                      <w:divBdr>
                        <w:top w:val="none" w:sz="0" w:space="0" w:color="auto"/>
                        <w:left w:val="none" w:sz="0" w:space="0" w:color="auto"/>
                        <w:bottom w:val="none" w:sz="0" w:space="0" w:color="auto"/>
                        <w:right w:val="none" w:sz="0" w:space="0" w:color="auto"/>
                      </w:divBdr>
                    </w:div>
                    <w:div w:id="1383287973">
                      <w:marLeft w:val="0"/>
                      <w:marRight w:val="0"/>
                      <w:marTop w:val="0"/>
                      <w:marBottom w:val="0"/>
                      <w:divBdr>
                        <w:top w:val="none" w:sz="0" w:space="0" w:color="auto"/>
                        <w:left w:val="none" w:sz="0" w:space="0" w:color="auto"/>
                        <w:bottom w:val="none" w:sz="0" w:space="0" w:color="auto"/>
                        <w:right w:val="none" w:sz="0" w:space="0" w:color="auto"/>
                      </w:divBdr>
                    </w:div>
                    <w:div w:id="2020234599">
                      <w:marLeft w:val="0"/>
                      <w:marRight w:val="0"/>
                      <w:marTop w:val="0"/>
                      <w:marBottom w:val="0"/>
                      <w:divBdr>
                        <w:top w:val="none" w:sz="0" w:space="0" w:color="auto"/>
                        <w:left w:val="none" w:sz="0" w:space="0" w:color="auto"/>
                        <w:bottom w:val="none" w:sz="0" w:space="0" w:color="auto"/>
                        <w:right w:val="none" w:sz="0" w:space="0" w:color="auto"/>
                      </w:divBdr>
                    </w:div>
                    <w:div w:id="2027822295">
                      <w:marLeft w:val="0"/>
                      <w:marRight w:val="0"/>
                      <w:marTop w:val="0"/>
                      <w:marBottom w:val="0"/>
                      <w:divBdr>
                        <w:top w:val="none" w:sz="0" w:space="0" w:color="auto"/>
                        <w:left w:val="none" w:sz="0" w:space="0" w:color="auto"/>
                        <w:bottom w:val="none" w:sz="0" w:space="0" w:color="auto"/>
                        <w:right w:val="none" w:sz="0" w:space="0" w:color="auto"/>
                      </w:divBdr>
                    </w:div>
                    <w:div w:id="1668630885">
                      <w:marLeft w:val="0"/>
                      <w:marRight w:val="0"/>
                      <w:marTop w:val="0"/>
                      <w:marBottom w:val="0"/>
                      <w:divBdr>
                        <w:top w:val="none" w:sz="0" w:space="0" w:color="auto"/>
                        <w:left w:val="none" w:sz="0" w:space="0" w:color="auto"/>
                        <w:bottom w:val="none" w:sz="0" w:space="0" w:color="auto"/>
                        <w:right w:val="none" w:sz="0" w:space="0" w:color="auto"/>
                      </w:divBdr>
                    </w:div>
                    <w:div w:id="1466117762">
                      <w:marLeft w:val="0"/>
                      <w:marRight w:val="0"/>
                      <w:marTop w:val="0"/>
                      <w:marBottom w:val="0"/>
                      <w:divBdr>
                        <w:top w:val="none" w:sz="0" w:space="0" w:color="auto"/>
                        <w:left w:val="none" w:sz="0" w:space="0" w:color="auto"/>
                        <w:bottom w:val="none" w:sz="0" w:space="0" w:color="auto"/>
                        <w:right w:val="none" w:sz="0" w:space="0" w:color="auto"/>
                      </w:divBdr>
                    </w:div>
                    <w:div w:id="1231958568">
                      <w:marLeft w:val="0"/>
                      <w:marRight w:val="0"/>
                      <w:marTop w:val="0"/>
                      <w:marBottom w:val="0"/>
                      <w:divBdr>
                        <w:top w:val="none" w:sz="0" w:space="0" w:color="auto"/>
                        <w:left w:val="none" w:sz="0" w:space="0" w:color="auto"/>
                        <w:bottom w:val="none" w:sz="0" w:space="0" w:color="auto"/>
                        <w:right w:val="none" w:sz="0" w:space="0" w:color="auto"/>
                      </w:divBdr>
                    </w:div>
                    <w:div w:id="1370034833">
                      <w:marLeft w:val="0"/>
                      <w:marRight w:val="0"/>
                      <w:marTop w:val="0"/>
                      <w:marBottom w:val="0"/>
                      <w:divBdr>
                        <w:top w:val="none" w:sz="0" w:space="0" w:color="auto"/>
                        <w:left w:val="none" w:sz="0" w:space="0" w:color="auto"/>
                        <w:bottom w:val="none" w:sz="0" w:space="0" w:color="auto"/>
                        <w:right w:val="none" w:sz="0" w:space="0" w:color="auto"/>
                      </w:divBdr>
                    </w:div>
                    <w:div w:id="1538930087">
                      <w:marLeft w:val="0"/>
                      <w:marRight w:val="0"/>
                      <w:marTop w:val="0"/>
                      <w:marBottom w:val="0"/>
                      <w:divBdr>
                        <w:top w:val="none" w:sz="0" w:space="0" w:color="auto"/>
                        <w:left w:val="none" w:sz="0" w:space="0" w:color="auto"/>
                        <w:bottom w:val="none" w:sz="0" w:space="0" w:color="auto"/>
                        <w:right w:val="none" w:sz="0" w:space="0" w:color="auto"/>
                      </w:divBdr>
                    </w:div>
                    <w:div w:id="1689024492">
                      <w:marLeft w:val="0"/>
                      <w:marRight w:val="0"/>
                      <w:marTop w:val="0"/>
                      <w:marBottom w:val="0"/>
                      <w:divBdr>
                        <w:top w:val="none" w:sz="0" w:space="0" w:color="auto"/>
                        <w:left w:val="none" w:sz="0" w:space="0" w:color="auto"/>
                        <w:bottom w:val="none" w:sz="0" w:space="0" w:color="auto"/>
                        <w:right w:val="none" w:sz="0" w:space="0" w:color="auto"/>
                      </w:divBdr>
                    </w:div>
                    <w:div w:id="1112285370">
                      <w:marLeft w:val="0"/>
                      <w:marRight w:val="0"/>
                      <w:marTop w:val="0"/>
                      <w:marBottom w:val="0"/>
                      <w:divBdr>
                        <w:top w:val="none" w:sz="0" w:space="0" w:color="auto"/>
                        <w:left w:val="none" w:sz="0" w:space="0" w:color="auto"/>
                        <w:bottom w:val="none" w:sz="0" w:space="0" w:color="auto"/>
                        <w:right w:val="none" w:sz="0" w:space="0" w:color="auto"/>
                      </w:divBdr>
                    </w:div>
                    <w:div w:id="599722772">
                      <w:marLeft w:val="0"/>
                      <w:marRight w:val="0"/>
                      <w:marTop w:val="0"/>
                      <w:marBottom w:val="0"/>
                      <w:divBdr>
                        <w:top w:val="none" w:sz="0" w:space="0" w:color="auto"/>
                        <w:left w:val="none" w:sz="0" w:space="0" w:color="auto"/>
                        <w:bottom w:val="none" w:sz="0" w:space="0" w:color="auto"/>
                        <w:right w:val="none" w:sz="0" w:space="0" w:color="auto"/>
                      </w:divBdr>
                    </w:div>
                    <w:div w:id="2031102675">
                      <w:marLeft w:val="0"/>
                      <w:marRight w:val="0"/>
                      <w:marTop w:val="0"/>
                      <w:marBottom w:val="0"/>
                      <w:divBdr>
                        <w:top w:val="none" w:sz="0" w:space="0" w:color="auto"/>
                        <w:left w:val="none" w:sz="0" w:space="0" w:color="auto"/>
                        <w:bottom w:val="none" w:sz="0" w:space="0" w:color="auto"/>
                        <w:right w:val="none" w:sz="0" w:space="0" w:color="auto"/>
                      </w:divBdr>
                    </w:div>
                    <w:div w:id="23411177">
                      <w:marLeft w:val="0"/>
                      <w:marRight w:val="0"/>
                      <w:marTop w:val="0"/>
                      <w:marBottom w:val="0"/>
                      <w:divBdr>
                        <w:top w:val="none" w:sz="0" w:space="0" w:color="auto"/>
                        <w:left w:val="none" w:sz="0" w:space="0" w:color="auto"/>
                        <w:bottom w:val="none" w:sz="0" w:space="0" w:color="auto"/>
                        <w:right w:val="none" w:sz="0" w:space="0" w:color="auto"/>
                      </w:divBdr>
                    </w:div>
                    <w:div w:id="1264917063">
                      <w:marLeft w:val="0"/>
                      <w:marRight w:val="0"/>
                      <w:marTop w:val="0"/>
                      <w:marBottom w:val="0"/>
                      <w:divBdr>
                        <w:top w:val="none" w:sz="0" w:space="0" w:color="auto"/>
                        <w:left w:val="none" w:sz="0" w:space="0" w:color="auto"/>
                        <w:bottom w:val="none" w:sz="0" w:space="0" w:color="auto"/>
                        <w:right w:val="none" w:sz="0" w:space="0" w:color="auto"/>
                      </w:divBdr>
                    </w:div>
                    <w:div w:id="464812301">
                      <w:marLeft w:val="0"/>
                      <w:marRight w:val="0"/>
                      <w:marTop w:val="0"/>
                      <w:marBottom w:val="0"/>
                      <w:divBdr>
                        <w:top w:val="none" w:sz="0" w:space="0" w:color="auto"/>
                        <w:left w:val="none" w:sz="0" w:space="0" w:color="auto"/>
                        <w:bottom w:val="none" w:sz="0" w:space="0" w:color="auto"/>
                        <w:right w:val="none" w:sz="0" w:space="0" w:color="auto"/>
                      </w:divBdr>
                    </w:div>
                    <w:div w:id="434130821">
                      <w:marLeft w:val="0"/>
                      <w:marRight w:val="0"/>
                      <w:marTop w:val="0"/>
                      <w:marBottom w:val="0"/>
                      <w:divBdr>
                        <w:top w:val="none" w:sz="0" w:space="0" w:color="auto"/>
                        <w:left w:val="none" w:sz="0" w:space="0" w:color="auto"/>
                        <w:bottom w:val="none" w:sz="0" w:space="0" w:color="auto"/>
                        <w:right w:val="none" w:sz="0" w:space="0" w:color="auto"/>
                      </w:divBdr>
                    </w:div>
                    <w:div w:id="1056583438">
                      <w:marLeft w:val="0"/>
                      <w:marRight w:val="0"/>
                      <w:marTop w:val="0"/>
                      <w:marBottom w:val="0"/>
                      <w:divBdr>
                        <w:top w:val="none" w:sz="0" w:space="0" w:color="auto"/>
                        <w:left w:val="none" w:sz="0" w:space="0" w:color="auto"/>
                        <w:bottom w:val="none" w:sz="0" w:space="0" w:color="auto"/>
                        <w:right w:val="none" w:sz="0" w:space="0" w:color="auto"/>
                      </w:divBdr>
                    </w:div>
                    <w:div w:id="1019694673">
                      <w:marLeft w:val="0"/>
                      <w:marRight w:val="0"/>
                      <w:marTop w:val="0"/>
                      <w:marBottom w:val="0"/>
                      <w:divBdr>
                        <w:top w:val="none" w:sz="0" w:space="0" w:color="auto"/>
                        <w:left w:val="none" w:sz="0" w:space="0" w:color="auto"/>
                        <w:bottom w:val="none" w:sz="0" w:space="0" w:color="auto"/>
                        <w:right w:val="none" w:sz="0" w:space="0" w:color="auto"/>
                      </w:divBdr>
                    </w:div>
                    <w:div w:id="268783385">
                      <w:marLeft w:val="0"/>
                      <w:marRight w:val="0"/>
                      <w:marTop w:val="0"/>
                      <w:marBottom w:val="0"/>
                      <w:divBdr>
                        <w:top w:val="none" w:sz="0" w:space="0" w:color="auto"/>
                        <w:left w:val="none" w:sz="0" w:space="0" w:color="auto"/>
                        <w:bottom w:val="none" w:sz="0" w:space="0" w:color="auto"/>
                        <w:right w:val="none" w:sz="0" w:space="0" w:color="auto"/>
                      </w:divBdr>
                    </w:div>
                    <w:div w:id="200021731">
                      <w:marLeft w:val="0"/>
                      <w:marRight w:val="0"/>
                      <w:marTop w:val="0"/>
                      <w:marBottom w:val="0"/>
                      <w:divBdr>
                        <w:top w:val="none" w:sz="0" w:space="0" w:color="auto"/>
                        <w:left w:val="none" w:sz="0" w:space="0" w:color="auto"/>
                        <w:bottom w:val="none" w:sz="0" w:space="0" w:color="auto"/>
                        <w:right w:val="none" w:sz="0" w:space="0" w:color="auto"/>
                      </w:divBdr>
                    </w:div>
                    <w:div w:id="268122253">
                      <w:marLeft w:val="0"/>
                      <w:marRight w:val="0"/>
                      <w:marTop w:val="0"/>
                      <w:marBottom w:val="0"/>
                      <w:divBdr>
                        <w:top w:val="none" w:sz="0" w:space="0" w:color="auto"/>
                        <w:left w:val="none" w:sz="0" w:space="0" w:color="auto"/>
                        <w:bottom w:val="none" w:sz="0" w:space="0" w:color="auto"/>
                        <w:right w:val="none" w:sz="0" w:space="0" w:color="auto"/>
                      </w:divBdr>
                    </w:div>
                    <w:div w:id="155148762">
                      <w:marLeft w:val="0"/>
                      <w:marRight w:val="0"/>
                      <w:marTop w:val="0"/>
                      <w:marBottom w:val="0"/>
                      <w:divBdr>
                        <w:top w:val="none" w:sz="0" w:space="0" w:color="auto"/>
                        <w:left w:val="none" w:sz="0" w:space="0" w:color="auto"/>
                        <w:bottom w:val="none" w:sz="0" w:space="0" w:color="auto"/>
                        <w:right w:val="none" w:sz="0" w:space="0" w:color="auto"/>
                      </w:divBdr>
                    </w:div>
                    <w:div w:id="190653498">
                      <w:marLeft w:val="0"/>
                      <w:marRight w:val="0"/>
                      <w:marTop w:val="0"/>
                      <w:marBottom w:val="0"/>
                      <w:divBdr>
                        <w:top w:val="none" w:sz="0" w:space="0" w:color="auto"/>
                        <w:left w:val="none" w:sz="0" w:space="0" w:color="auto"/>
                        <w:bottom w:val="none" w:sz="0" w:space="0" w:color="auto"/>
                        <w:right w:val="none" w:sz="0" w:space="0" w:color="auto"/>
                      </w:divBdr>
                    </w:div>
                    <w:div w:id="1247232231">
                      <w:marLeft w:val="0"/>
                      <w:marRight w:val="0"/>
                      <w:marTop w:val="0"/>
                      <w:marBottom w:val="0"/>
                      <w:divBdr>
                        <w:top w:val="none" w:sz="0" w:space="0" w:color="auto"/>
                        <w:left w:val="none" w:sz="0" w:space="0" w:color="auto"/>
                        <w:bottom w:val="none" w:sz="0" w:space="0" w:color="auto"/>
                        <w:right w:val="none" w:sz="0" w:space="0" w:color="auto"/>
                      </w:divBdr>
                    </w:div>
                    <w:div w:id="1718779133">
                      <w:marLeft w:val="0"/>
                      <w:marRight w:val="0"/>
                      <w:marTop w:val="0"/>
                      <w:marBottom w:val="0"/>
                      <w:divBdr>
                        <w:top w:val="none" w:sz="0" w:space="0" w:color="auto"/>
                        <w:left w:val="none" w:sz="0" w:space="0" w:color="auto"/>
                        <w:bottom w:val="none" w:sz="0" w:space="0" w:color="auto"/>
                        <w:right w:val="none" w:sz="0" w:space="0" w:color="auto"/>
                      </w:divBdr>
                    </w:div>
                    <w:div w:id="667246830">
                      <w:marLeft w:val="0"/>
                      <w:marRight w:val="0"/>
                      <w:marTop w:val="0"/>
                      <w:marBottom w:val="0"/>
                      <w:divBdr>
                        <w:top w:val="none" w:sz="0" w:space="0" w:color="auto"/>
                        <w:left w:val="none" w:sz="0" w:space="0" w:color="auto"/>
                        <w:bottom w:val="none" w:sz="0" w:space="0" w:color="auto"/>
                        <w:right w:val="none" w:sz="0" w:space="0" w:color="auto"/>
                      </w:divBdr>
                    </w:div>
                    <w:div w:id="913973451">
                      <w:marLeft w:val="0"/>
                      <w:marRight w:val="0"/>
                      <w:marTop w:val="0"/>
                      <w:marBottom w:val="0"/>
                      <w:divBdr>
                        <w:top w:val="none" w:sz="0" w:space="0" w:color="auto"/>
                        <w:left w:val="none" w:sz="0" w:space="0" w:color="auto"/>
                        <w:bottom w:val="none" w:sz="0" w:space="0" w:color="auto"/>
                        <w:right w:val="none" w:sz="0" w:space="0" w:color="auto"/>
                      </w:divBdr>
                    </w:div>
                    <w:div w:id="539245857">
                      <w:marLeft w:val="0"/>
                      <w:marRight w:val="0"/>
                      <w:marTop w:val="0"/>
                      <w:marBottom w:val="0"/>
                      <w:divBdr>
                        <w:top w:val="none" w:sz="0" w:space="0" w:color="auto"/>
                        <w:left w:val="none" w:sz="0" w:space="0" w:color="auto"/>
                        <w:bottom w:val="none" w:sz="0" w:space="0" w:color="auto"/>
                        <w:right w:val="none" w:sz="0" w:space="0" w:color="auto"/>
                      </w:divBdr>
                    </w:div>
                    <w:div w:id="764496323">
                      <w:marLeft w:val="0"/>
                      <w:marRight w:val="0"/>
                      <w:marTop w:val="0"/>
                      <w:marBottom w:val="0"/>
                      <w:divBdr>
                        <w:top w:val="none" w:sz="0" w:space="0" w:color="auto"/>
                        <w:left w:val="none" w:sz="0" w:space="0" w:color="auto"/>
                        <w:bottom w:val="none" w:sz="0" w:space="0" w:color="auto"/>
                        <w:right w:val="none" w:sz="0" w:space="0" w:color="auto"/>
                      </w:divBdr>
                    </w:div>
                    <w:div w:id="1623489685">
                      <w:marLeft w:val="0"/>
                      <w:marRight w:val="0"/>
                      <w:marTop w:val="0"/>
                      <w:marBottom w:val="0"/>
                      <w:divBdr>
                        <w:top w:val="none" w:sz="0" w:space="0" w:color="auto"/>
                        <w:left w:val="none" w:sz="0" w:space="0" w:color="auto"/>
                        <w:bottom w:val="none" w:sz="0" w:space="0" w:color="auto"/>
                        <w:right w:val="none" w:sz="0" w:space="0" w:color="auto"/>
                      </w:divBdr>
                    </w:div>
                    <w:div w:id="135882728">
                      <w:marLeft w:val="0"/>
                      <w:marRight w:val="0"/>
                      <w:marTop w:val="0"/>
                      <w:marBottom w:val="0"/>
                      <w:divBdr>
                        <w:top w:val="none" w:sz="0" w:space="0" w:color="auto"/>
                        <w:left w:val="none" w:sz="0" w:space="0" w:color="auto"/>
                        <w:bottom w:val="none" w:sz="0" w:space="0" w:color="auto"/>
                        <w:right w:val="none" w:sz="0" w:space="0" w:color="auto"/>
                      </w:divBdr>
                    </w:div>
                    <w:div w:id="1679773910">
                      <w:marLeft w:val="0"/>
                      <w:marRight w:val="0"/>
                      <w:marTop w:val="0"/>
                      <w:marBottom w:val="0"/>
                      <w:divBdr>
                        <w:top w:val="none" w:sz="0" w:space="0" w:color="auto"/>
                        <w:left w:val="none" w:sz="0" w:space="0" w:color="auto"/>
                        <w:bottom w:val="none" w:sz="0" w:space="0" w:color="auto"/>
                        <w:right w:val="none" w:sz="0" w:space="0" w:color="auto"/>
                      </w:divBdr>
                    </w:div>
                    <w:div w:id="1015888442">
                      <w:marLeft w:val="0"/>
                      <w:marRight w:val="0"/>
                      <w:marTop w:val="0"/>
                      <w:marBottom w:val="0"/>
                      <w:divBdr>
                        <w:top w:val="none" w:sz="0" w:space="0" w:color="auto"/>
                        <w:left w:val="none" w:sz="0" w:space="0" w:color="auto"/>
                        <w:bottom w:val="none" w:sz="0" w:space="0" w:color="auto"/>
                        <w:right w:val="none" w:sz="0" w:space="0" w:color="auto"/>
                      </w:divBdr>
                    </w:div>
                    <w:div w:id="1741322121">
                      <w:marLeft w:val="0"/>
                      <w:marRight w:val="0"/>
                      <w:marTop w:val="0"/>
                      <w:marBottom w:val="0"/>
                      <w:divBdr>
                        <w:top w:val="none" w:sz="0" w:space="0" w:color="auto"/>
                        <w:left w:val="none" w:sz="0" w:space="0" w:color="auto"/>
                        <w:bottom w:val="none" w:sz="0" w:space="0" w:color="auto"/>
                        <w:right w:val="none" w:sz="0" w:space="0" w:color="auto"/>
                      </w:divBdr>
                    </w:div>
                    <w:div w:id="1841266663">
                      <w:marLeft w:val="0"/>
                      <w:marRight w:val="0"/>
                      <w:marTop w:val="0"/>
                      <w:marBottom w:val="0"/>
                      <w:divBdr>
                        <w:top w:val="none" w:sz="0" w:space="0" w:color="auto"/>
                        <w:left w:val="none" w:sz="0" w:space="0" w:color="auto"/>
                        <w:bottom w:val="none" w:sz="0" w:space="0" w:color="auto"/>
                        <w:right w:val="none" w:sz="0" w:space="0" w:color="auto"/>
                      </w:divBdr>
                    </w:div>
                    <w:div w:id="1610158622">
                      <w:marLeft w:val="0"/>
                      <w:marRight w:val="0"/>
                      <w:marTop w:val="0"/>
                      <w:marBottom w:val="0"/>
                      <w:divBdr>
                        <w:top w:val="none" w:sz="0" w:space="0" w:color="auto"/>
                        <w:left w:val="none" w:sz="0" w:space="0" w:color="auto"/>
                        <w:bottom w:val="none" w:sz="0" w:space="0" w:color="auto"/>
                        <w:right w:val="none" w:sz="0" w:space="0" w:color="auto"/>
                      </w:divBdr>
                    </w:div>
                    <w:div w:id="516777586">
                      <w:marLeft w:val="0"/>
                      <w:marRight w:val="0"/>
                      <w:marTop w:val="0"/>
                      <w:marBottom w:val="0"/>
                      <w:divBdr>
                        <w:top w:val="none" w:sz="0" w:space="0" w:color="auto"/>
                        <w:left w:val="none" w:sz="0" w:space="0" w:color="auto"/>
                        <w:bottom w:val="none" w:sz="0" w:space="0" w:color="auto"/>
                        <w:right w:val="none" w:sz="0" w:space="0" w:color="auto"/>
                      </w:divBdr>
                    </w:div>
                    <w:div w:id="1420324686">
                      <w:marLeft w:val="0"/>
                      <w:marRight w:val="0"/>
                      <w:marTop w:val="0"/>
                      <w:marBottom w:val="0"/>
                      <w:divBdr>
                        <w:top w:val="none" w:sz="0" w:space="0" w:color="auto"/>
                        <w:left w:val="none" w:sz="0" w:space="0" w:color="auto"/>
                        <w:bottom w:val="none" w:sz="0" w:space="0" w:color="auto"/>
                        <w:right w:val="none" w:sz="0" w:space="0" w:color="auto"/>
                      </w:divBdr>
                    </w:div>
                    <w:div w:id="846863634">
                      <w:marLeft w:val="0"/>
                      <w:marRight w:val="0"/>
                      <w:marTop w:val="0"/>
                      <w:marBottom w:val="0"/>
                      <w:divBdr>
                        <w:top w:val="none" w:sz="0" w:space="0" w:color="auto"/>
                        <w:left w:val="none" w:sz="0" w:space="0" w:color="auto"/>
                        <w:bottom w:val="none" w:sz="0" w:space="0" w:color="auto"/>
                        <w:right w:val="none" w:sz="0" w:space="0" w:color="auto"/>
                      </w:divBdr>
                    </w:div>
                    <w:div w:id="1284263986">
                      <w:marLeft w:val="0"/>
                      <w:marRight w:val="0"/>
                      <w:marTop w:val="0"/>
                      <w:marBottom w:val="0"/>
                      <w:divBdr>
                        <w:top w:val="none" w:sz="0" w:space="0" w:color="auto"/>
                        <w:left w:val="none" w:sz="0" w:space="0" w:color="auto"/>
                        <w:bottom w:val="none" w:sz="0" w:space="0" w:color="auto"/>
                        <w:right w:val="none" w:sz="0" w:space="0" w:color="auto"/>
                      </w:divBdr>
                    </w:div>
                    <w:div w:id="633095895">
                      <w:marLeft w:val="0"/>
                      <w:marRight w:val="0"/>
                      <w:marTop w:val="0"/>
                      <w:marBottom w:val="0"/>
                      <w:divBdr>
                        <w:top w:val="none" w:sz="0" w:space="0" w:color="auto"/>
                        <w:left w:val="none" w:sz="0" w:space="0" w:color="auto"/>
                        <w:bottom w:val="none" w:sz="0" w:space="0" w:color="auto"/>
                        <w:right w:val="none" w:sz="0" w:space="0" w:color="auto"/>
                      </w:divBdr>
                    </w:div>
                    <w:div w:id="898589835">
                      <w:marLeft w:val="0"/>
                      <w:marRight w:val="0"/>
                      <w:marTop w:val="0"/>
                      <w:marBottom w:val="0"/>
                      <w:divBdr>
                        <w:top w:val="none" w:sz="0" w:space="0" w:color="auto"/>
                        <w:left w:val="none" w:sz="0" w:space="0" w:color="auto"/>
                        <w:bottom w:val="none" w:sz="0" w:space="0" w:color="auto"/>
                        <w:right w:val="none" w:sz="0" w:space="0" w:color="auto"/>
                      </w:divBdr>
                    </w:div>
                    <w:div w:id="1470246803">
                      <w:marLeft w:val="0"/>
                      <w:marRight w:val="0"/>
                      <w:marTop w:val="0"/>
                      <w:marBottom w:val="0"/>
                      <w:divBdr>
                        <w:top w:val="none" w:sz="0" w:space="0" w:color="auto"/>
                        <w:left w:val="none" w:sz="0" w:space="0" w:color="auto"/>
                        <w:bottom w:val="none" w:sz="0" w:space="0" w:color="auto"/>
                        <w:right w:val="none" w:sz="0" w:space="0" w:color="auto"/>
                      </w:divBdr>
                    </w:div>
                    <w:div w:id="665211243">
                      <w:marLeft w:val="0"/>
                      <w:marRight w:val="0"/>
                      <w:marTop w:val="0"/>
                      <w:marBottom w:val="0"/>
                      <w:divBdr>
                        <w:top w:val="none" w:sz="0" w:space="0" w:color="auto"/>
                        <w:left w:val="none" w:sz="0" w:space="0" w:color="auto"/>
                        <w:bottom w:val="none" w:sz="0" w:space="0" w:color="auto"/>
                        <w:right w:val="none" w:sz="0" w:space="0" w:color="auto"/>
                      </w:divBdr>
                    </w:div>
                    <w:div w:id="584995815">
                      <w:marLeft w:val="0"/>
                      <w:marRight w:val="0"/>
                      <w:marTop w:val="0"/>
                      <w:marBottom w:val="0"/>
                      <w:divBdr>
                        <w:top w:val="none" w:sz="0" w:space="0" w:color="auto"/>
                        <w:left w:val="none" w:sz="0" w:space="0" w:color="auto"/>
                        <w:bottom w:val="none" w:sz="0" w:space="0" w:color="auto"/>
                        <w:right w:val="none" w:sz="0" w:space="0" w:color="auto"/>
                      </w:divBdr>
                    </w:div>
                    <w:div w:id="1665668417">
                      <w:marLeft w:val="0"/>
                      <w:marRight w:val="0"/>
                      <w:marTop w:val="0"/>
                      <w:marBottom w:val="0"/>
                      <w:divBdr>
                        <w:top w:val="none" w:sz="0" w:space="0" w:color="auto"/>
                        <w:left w:val="none" w:sz="0" w:space="0" w:color="auto"/>
                        <w:bottom w:val="none" w:sz="0" w:space="0" w:color="auto"/>
                        <w:right w:val="none" w:sz="0" w:space="0" w:color="auto"/>
                      </w:divBdr>
                    </w:div>
                    <w:div w:id="2058628755">
                      <w:marLeft w:val="0"/>
                      <w:marRight w:val="0"/>
                      <w:marTop w:val="0"/>
                      <w:marBottom w:val="0"/>
                      <w:divBdr>
                        <w:top w:val="none" w:sz="0" w:space="0" w:color="auto"/>
                        <w:left w:val="none" w:sz="0" w:space="0" w:color="auto"/>
                        <w:bottom w:val="none" w:sz="0" w:space="0" w:color="auto"/>
                        <w:right w:val="none" w:sz="0" w:space="0" w:color="auto"/>
                      </w:divBdr>
                    </w:div>
                    <w:div w:id="1244417939">
                      <w:marLeft w:val="0"/>
                      <w:marRight w:val="0"/>
                      <w:marTop w:val="0"/>
                      <w:marBottom w:val="0"/>
                      <w:divBdr>
                        <w:top w:val="none" w:sz="0" w:space="0" w:color="auto"/>
                        <w:left w:val="none" w:sz="0" w:space="0" w:color="auto"/>
                        <w:bottom w:val="none" w:sz="0" w:space="0" w:color="auto"/>
                        <w:right w:val="none" w:sz="0" w:space="0" w:color="auto"/>
                      </w:divBdr>
                    </w:div>
                    <w:div w:id="1573927335">
                      <w:marLeft w:val="0"/>
                      <w:marRight w:val="0"/>
                      <w:marTop w:val="0"/>
                      <w:marBottom w:val="0"/>
                      <w:divBdr>
                        <w:top w:val="none" w:sz="0" w:space="0" w:color="auto"/>
                        <w:left w:val="none" w:sz="0" w:space="0" w:color="auto"/>
                        <w:bottom w:val="none" w:sz="0" w:space="0" w:color="auto"/>
                        <w:right w:val="none" w:sz="0" w:space="0" w:color="auto"/>
                      </w:divBdr>
                    </w:div>
                    <w:div w:id="1352876661">
                      <w:marLeft w:val="0"/>
                      <w:marRight w:val="0"/>
                      <w:marTop w:val="0"/>
                      <w:marBottom w:val="0"/>
                      <w:divBdr>
                        <w:top w:val="none" w:sz="0" w:space="0" w:color="auto"/>
                        <w:left w:val="none" w:sz="0" w:space="0" w:color="auto"/>
                        <w:bottom w:val="none" w:sz="0" w:space="0" w:color="auto"/>
                        <w:right w:val="none" w:sz="0" w:space="0" w:color="auto"/>
                      </w:divBdr>
                    </w:div>
                    <w:div w:id="231551431">
                      <w:marLeft w:val="0"/>
                      <w:marRight w:val="0"/>
                      <w:marTop w:val="0"/>
                      <w:marBottom w:val="0"/>
                      <w:divBdr>
                        <w:top w:val="none" w:sz="0" w:space="0" w:color="auto"/>
                        <w:left w:val="none" w:sz="0" w:space="0" w:color="auto"/>
                        <w:bottom w:val="none" w:sz="0" w:space="0" w:color="auto"/>
                        <w:right w:val="none" w:sz="0" w:space="0" w:color="auto"/>
                      </w:divBdr>
                    </w:div>
                    <w:div w:id="1059792749">
                      <w:marLeft w:val="0"/>
                      <w:marRight w:val="0"/>
                      <w:marTop w:val="0"/>
                      <w:marBottom w:val="0"/>
                      <w:divBdr>
                        <w:top w:val="none" w:sz="0" w:space="0" w:color="auto"/>
                        <w:left w:val="none" w:sz="0" w:space="0" w:color="auto"/>
                        <w:bottom w:val="none" w:sz="0" w:space="0" w:color="auto"/>
                        <w:right w:val="none" w:sz="0" w:space="0" w:color="auto"/>
                      </w:divBdr>
                    </w:div>
                    <w:div w:id="142241932">
                      <w:marLeft w:val="0"/>
                      <w:marRight w:val="0"/>
                      <w:marTop w:val="0"/>
                      <w:marBottom w:val="0"/>
                      <w:divBdr>
                        <w:top w:val="none" w:sz="0" w:space="0" w:color="auto"/>
                        <w:left w:val="none" w:sz="0" w:space="0" w:color="auto"/>
                        <w:bottom w:val="none" w:sz="0" w:space="0" w:color="auto"/>
                        <w:right w:val="none" w:sz="0" w:space="0" w:color="auto"/>
                      </w:divBdr>
                    </w:div>
                    <w:div w:id="1736122880">
                      <w:marLeft w:val="0"/>
                      <w:marRight w:val="0"/>
                      <w:marTop w:val="0"/>
                      <w:marBottom w:val="0"/>
                      <w:divBdr>
                        <w:top w:val="none" w:sz="0" w:space="0" w:color="auto"/>
                        <w:left w:val="none" w:sz="0" w:space="0" w:color="auto"/>
                        <w:bottom w:val="none" w:sz="0" w:space="0" w:color="auto"/>
                        <w:right w:val="none" w:sz="0" w:space="0" w:color="auto"/>
                      </w:divBdr>
                    </w:div>
                    <w:div w:id="1881934168">
                      <w:marLeft w:val="0"/>
                      <w:marRight w:val="0"/>
                      <w:marTop w:val="0"/>
                      <w:marBottom w:val="0"/>
                      <w:divBdr>
                        <w:top w:val="none" w:sz="0" w:space="0" w:color="auto"/>
                        <w:left w:val="none" w:sz="0" w:space="0" w:color="auto"/>
                        <w:bottom w:val="none" w:sz="0" w:space="0" w:color="auto"/>
                        <w:right w:val="none" w:sz="0" w:space="0" w:color="auto"/>
                      </w:divBdr>
                    </w:div>
                    <w:div w:id="1954440332">
                      <w:marLeft w:val="0"/>
                      <w:marRight w:val="0"/>
                      <w:marTop w:val="0"/>
                      <w:marBottom w:val="0"/>
                      <w:divBdr>
                        <w:top w:val="none" w:sz="0" w:space="0" w:color="auto"/>
                        <w:left w:val="none" w:sz="0" w:space="0" w:color="auto"/>
                        <w:bottom w:val="none" w:sz="0" w:space="0" w:color="auto"/>
                        <w:right w:val="none" w:sz="0" w:space="0" w:color="auto"/>
                      </w:divBdr>
                    </w:div>
                    <w:div w:id="1715690619">
                      <w:marLeft w:val="0"/>
                      <w:marRight w:val="0"/>
                      <w:marTop w:val="0"/>
                      <w:marBottom w:val="0"/>
                      <w:divBdr>
                        <w:top w:val="none" w:sz="0" w:space="0" w:color="auto"/>
                        <w:left w:val="none" w:sz="0" w:space="0" w:color="auto"/>
                        <w:bottom w:val="none" w:sz="0" w:space="0" w:color="auto"/>
                        <w:right w:val="none" w:sz="0" w:space="0" w:color="auto"/>
                      </w:divBdr>
                    </w:div>
                    <w:div w:id="1874658389">
                      <w:marLeft w:val="0"/>
                      <w:marRight w:val="0"/>
                      <w:marTop w:val="0"/>
                      <w:marBottom w:val="0"/>
                      <w:divBdr>
                        <w:top w:val="none" w:sz="0" w:space="0" w:color="auto"/>
                        <w:left w:val="none" w:sz="0" w:space="0" w:color="auto"/>
                        <w:bottom w:val="none" w:sz="0" w:space="0" w:color="auto"/>
                        <w:right w:val="none" w:sz="0" w:space="0" w:color="auto"/>
                      </w:divBdr>
                    </w:div>
                    <w:div w:id="1095858341">
                      <w:marLeft w:val="0"/>
                      <w:marRight w:val="0"/>
                      <w:marTop w:val="0"/>
                      <w:marBottom w:val="0"/>
                      <w:divBdr>
                        <w:top w:val="none" w:sz="0" w:space="0" w:color="auto"/>
                        <w:left w:val="none" w:sz="0" w:space="0" w:color="auto"/>
                        <w:bottom w:val="none" w:sz="0" w:space="0" w:color="auto"/>
                        <w:right w:val="none" w:sz="0" w:space="0" w:color="auto"/>
                      </w:divBdr>
                    </w:div>
                    <w:div w:id="2040811569">
                      <w:marLeft w:val="0"/>
                      <w:marRight w:val="0"/>
                      <w:marTop w:val="0"/>
                      <w:marBottom w:val="0"/>
                      <w:divBdr>
                        <w:top w:val="none" w:sz="0" w:space="0" w:color="auto"/>
                        <w:left w:val="none" w:sz="0" w:space="0" w:color="auto"/>
                        <w:bottom w:val="none" w:sz="0" w:space="0" w:color="auto"/>
                        <w:right w:val="none" w:sz="0" w:space="0" w:color="auto"/>
                      </w:divBdr>
                    </w:div>
                    <w:div w:id="102841699">
                      <w:marLeft w:val="0"/>
                      <w:marRight w:val="0"/>
                      <w:marTop w:val="0"/>
                      <w:marBottom w:val="0"/>
                      <w:divBdr>
                        <w:top w:val="none" w:sz="0" w:space="0" w:color="auto"/>
                        <w:left w:val="none" w:sz="0" w:space="0" w:color="auto"/>
                        <w:bottom w:val="none" w:sz="0" w:space="0" w:color="auto"/>
                        <w:right w:val="none" w:sz="0" w:space="0" w:color="auto"/>
                      </w:divBdr>
                    </w:div>
                    <w:div w:id="209388393">
                      <w:marLeft w:val="0"/>
                      <w:marRight w:val="0"/>
                      <w:marTop w:val="0"/>
                      <w:marBottom w:val="0"/>
                      <w:divBdr>
                        <w:top w:val="none" w:sz="0" w:space="0" w:color="auto"/>
                        <w:left w:val="none" w:sz="0" w:space="0" w:color="auto"/>
                        <w:bottom w:val="none" w:sz="0" w:space="0" w:color="auto"/>
                        <w:right w:val="none" w:sz="0" w:space="0" w:color="auto"/>
                      </w:divBdr>
                    </w:div>
                    <w:div w:id="1753159087">
                      <w:marLeft w:val="0"/>
                      <w:marRight w:val="0"/>
                      <w:marTop w:val="0"/>
                      <w:marBottom w:val="0"/>
                      <w:divBdr>
                        <w:top w:val="none" w:sz="0" w:space="0" w:color="auto"/>
                        <w:left w:val="none" w:sz="0" w:space="0" w:color="auto"/>
                        <w:bottom w:val="none" w:sz="0" w:space="0" w:color="auto"/>
                        <w:right w:val="none" w:sz="0" w:space="0" w:color="auto"/>
                      </w:divBdr>
                    </w:div>
                    <w:div w:id="1766225084">
                      <w:marLeft w:val="0"/>
                      <w:marRight w:val="0"/>
                      <w:marTop w:val="0"/>
                      <w:marBottom w:val="0"/>
                      <w:divBdr>
                        <w:top w:val="none" w:sz="0" w:space="0" w:color="auto"/>
                        <w:left w:val="none" w:sz="0" w:space="0" w:color="auto"/>
                        <w:bottom w:val="none" w:sz="0" w:space="0" w:color="auto"/>
                        <w:right w:val="none" w:sz="0" w:space="0" w:color="auto"/>
                      </w:divBdr>
                    </w:div>
                    <w:div w:id="1945185182">
                      <w:marLeft w:val="0"/>
                      <w:marRight w:val="0"/>
                      <w:marTop w:val="0"/>
                      <w:marBottom w:val="0"/>
                      <w:divBdr>
                        <w:top w:val="none" w:sz="0" w:space="0" w:color="auto"/>
                        <w:left w:val="none" w:sz="0" w:space="0" w:color="auto"/>
                        <w:bottom w:val="none" w:sz="0" w:space="0" w:color="auto"/>
                        <w:right w:val="none" w:sz="0" w:space="0" w:color="auto"/>
                      </w:divBdr>
                    </w:div>
                    <w:div w:id="1538083774">
                      <w:marLeft w:val="0"/>
                      <w:marRight w:val="0"/>
                      <w:marTop w:val="0"/>
                      <w:marBottom w:val="0"/>
                      <w:divBdr>
                        <w:top w:val="none" w:sz="0" w:space="0" w:color="auto"/>
                        <w:left w:val="none" w:sz="0" w:space="0" w:color="auto"/>
                        <w:bottom w:val="none" w:sz="0" w:space="0" w:color="auto"/>
                        <w:right w:val="none" w:sz="0" w:space="0" w:color="auto"/>
                      </w:divBdr>
                    </w:div>
                    <w:div w:id="1159033443">
                      <w:marLeft w:val="0"/>
                      <w:marRight w:val="0"/>
                      <w:marTop w:val="0"/>
                      <w:marBottom w:val="0"/>
                      <w:divBdr>
                        <w:top w:val="none" w:sz="0" w:space="0" w:color="auto"/>
                        <w:left w:val="none" w:sz="0" w:space="0" w:color="auto"/>
                        <w:bottom w:val="none" w:sz="0" w:space="0" w:color="auto"/>
                        <w:right w:val="none" w:sz="0" w:space="0" w:color="auto"/>
                      </w:divBdr>
                    </w:div>
                    <w:div w:id="1949462746">
                      <w:marLeft w:val="0"/>
                      <w:marRight w:val="0"/>
                      <w:marTop w:val="0"/>
                      <w:marBottom w:val="0"/>
                      <w:divBdr>
                        <w:top w:val="none" w:sz="0" w:space="0" w:color="auto"/>
                        <w:left w:val="none" w:sz="0" w:space="0" w:color="auto"/>
                        <w:bottom w:val="none" w:sz="0" w:space="0" w:color="auto"/>
                        <w:right w:val="none" w:sz="0" w:space="0" w:color="auto"/>
                      </w:divBdr>
                    </w:div>
                    <w:div w:id="12805493">
                      <w:marLeft w:val="0"/>
                      <w:marRight w:val="0"/>
                      <w:marTop w:val="0"/>
                      <w:marBottom w:val="0"/>
                      <w:divBdr>
                        <w:top w:val="none" w:sz="0" w:space="0" w:color="auto"/>
                        <w:left w:val="none" w:sz="0" w:space="0" w:color="auto"/>
                        <w:bottom w:val="none" w:sz="0" w:space="0" w:color="auto"/>
                        <w:right w:val="none" w:sz="0" w:space="0" w:color="auto"/>
                      </w:divBdr>
                    </w:div>
                    <w:div w:id="1543050865">
                      <w:marLeft w:val="0"/>
                      <w:marRight w:val="0"/>
                      <w:marTop w:val="0"/>
                      <w:marBottom w:val="0"/>
                      <w:divBdr>
                        <w:top w:val="none" w:sz="0" w:space="0" w:color="auto"/>
                        <w:left w:val="none" w:sz="0" w:space="0" w:color="auto"/>
                        <w:bottom w:val="none" w:sz="0" w:space="0" w:color="auto"/>
                        <w:right w:val="none" w:sz="0" w:space="0" w:color="auto"/>
                      </w:divBdr>
                    </w:div>
                    <w:div w:id="2032877001">
                      <w:marLeft w:val="0"/>
                      <w:marRight w:val="0"/>
                      <w:marTop w:val="0"/>
                      <w:marBottom w:val="0"/>
                      <w:divBdr>
                        <w:top w:val="none" w:sz="0" w:space="0" w:color="auto"/>
                        <w:left w:val="none" w:sz="0" w:space="0" w:color="auto"/>
                        <w:bottom w:val="none" w:sz="0" w:space="0" w:color="auto"/>
                        <w:right w:val="none" w:sz="0" w:space="0" w:color="auto"/>
                      </w:divBdr>
                    </w:div>
                    <w:div w:id="1912036051">
                      <w:marLeft w:val="0"/>
                      <w:marRight w:val="0"/>
                      <w:marTop w:val="0"/>
                      <w:marBottom w:val="0"/>
                      <w:divBdr>
                        <w:top w:val="none" w:sz="0" w:space="0" w:color="auto"/>
                        <w:left w:val="none" w:sz="0" w:space="0" w:color="auto"/>
                        <w:bottom w:val="none" w:sz="0" w:space="0" w:color="auto"/>
                        <w:right w:val="none" w:sz="0" w:space="0" w:color="auto"/>
                      </w:divBdr>
                    </w:div>
                    <w:div w:id="1662924261">
                      <w:marLeft w:val="0"/>
                      <w:marRight w:val="0"/>
                      <w:marTop w:val="0"/>
                      <w:marBottom w:val="0"/>
                      <w:divBdr>
                        <w:top w:val="none" w:sz="0" w:space="0" w:color="auto"/>
                        <w:left w:val="none" w:sz="0" w:space="0" w:color="auto"/>
                        <w:bottom w:val="none" w:sz="0" w:space="0" w:color="auto"/>
                        <w:right w:val="none" w:sz="0" w:space="0" w:color="auto"/>
                      </w:divBdr>
                    </w:div>
                    <w:div w:id="558512870">
                      <w:marLeft w:val="0"/>
                      <w:marRight w:val="0"/>
                      <w:marTop w:val="0"/>
                      <w:marBottom w:val="0"/>
                      <w:divBdr>
                        <w:top w:val="none" w:sz="0" w:space="0" w:color="auto"/>
                        <w:left w:val="none" w:sz="0" w:space="0" w:color="auto"/>
                        <w:bottom w:val="none" w:sz="0" w:space="0" w:color="auto"/>
                        <w:right w:val="none" w:sz="0" w:space="0" w:color="auto"/>
                      </w:divBdr>
                    </w:div>
                    <w:div w:id="852376544">
                      <w:marLeft w:val="0"/>
                      <w:marRight w:val="0"/>
                      <w:marTop w:val="0"/>
                      <w:marBottom w:val="0"/>
                      <w:divBdr>
                        <w:top w:val="none" w:sz="0" w:space="0" w:color="auto"/>
                        <w:left w:val="none" w:sz="0" w:space="0" w:color="auto"/>
                        <w:bottom w:val="none" w:sz="0" w:space="0" w:color="auto"/>
                        <w:right w:val="none" w:sz="0" w:space="0" w:color="auto"/>
                      </w:divBdr>
                    </w:div>
                    <w:div w:id="486283079">
                      <w:marLeft w:val="0"/>
                      <w:marRight w:val="0"/>
                      <w:marTop w:val="0"/>
                      <w:marBottom w:val="0"/>
                      <w:divBdr>
                        <w:top w:val="none" w:sz="0" w:space="0" w:color="auto"/>
                        <w:left w:val="none" w:sz="0" w:space="0" w:color="auto"/>
                        <w:bottom w:val="none" w:sz="0" w:space="0" w:color="auto"/>
                        <w:right w:val="none" w:sz="0" w:space="0" w:color="auto"/>
                      </w:divBdr>
                    </w:div>
                    <w:div w:id="189223787">
                      <w:marLeft w:val="0"/>
                      <w:marRight w:val="0"/>
                      <w:marTop w:val="0"/>
                      <w:marBottom w:val="0"/>
                      <w:divBdr>
                        <w:top w:val="none" w:sz="0" w:space="0" w:color="auto"/>
                        <w:left w:val="none" w:sz="0" w:space="0" w:color="auto"/>
                        <w:bottom w:val="none" w:sz="0" w:space="0" w:color="auto"/>
                        <w:right w:val="none" w:sz="0" w:space="0" w:color="auto"/>
                      </w:divBdr>
                    </w:div>
                    <w:div w:id="1178959320">
                      <w:marLeft w:val="0"/>
                      <w:marRight w:val="0"/>
                      <w:marTop w:val="0"/>
                      <w:marBottom w:val="0"/>
                      <w:divBdr>
                        <w:top w:val="none" w:sz="0" w:space="0" w:color="auto"/>
                        <w:left w:val="none" w:sz="0" w:space="0" w:color="auto"/>
                        <w:bottom w:val="none" w:sz="0" w:space="0" w:color="auto"/>
                        <w:right w:val="none" w:sz="0" w:space="0" w:color="auto"/>
                      </w:divBdr>
                    </w:div>
                    <w:div w:id="2094230347">
                      <w:marLeft w:val="0"/>
                      <w:marRight w:val="0"/>
                      <w:marTop w:val="0"/>
                      <w:marBottom w:val="0"/>
                      <w:divBdr>
                        <w:top w:val="none" w:sz="0" w:space="0" w:color="auto"/>
                        <w:left w:val="none" w:sz="0" w:space="0" w:color="auto"/>
                        <w:bottom w:val="none" w:sz="0" w:space="0" w:color="auto"/>
                        <w:right w:val="none" w:sz="0" w:space="0" w:color="auto"/>
                      </w:divBdr>
                    </w:div>
                    <w:div w:id="1294141340">
                      <w:marLeft w:val="0"/>
                      <w:marRight w:val="0"/>
                      <w:marTop w:val="0"/>
                      <w:marBottom w:val="0"/>
                      <w:divBdr>
                        <w:top w:val="none" w:sz="0" w:space="0" w:color="auto"/>
                        <w:left w:val="none" w:sz="0" w:space="0" w:color="auto"/>
                        <w:bottom w:val="none" w:sz="0" w:space="0" w:color="auto"/>
                        <w:right w:val="none" w:sz="0" w:space="0" w:color="auto"/>
                      </w:divBdr>
                    </w:div>
                    <w:div w:id="2064450722">
                      <w:marLeft w:val="0"/>
                      <w:marRight w:val="0"/>
                      <w:marTop w:val="0"/>
                      <w:marBottom w:val="0"/>
                      <w:divBdr>
                        <w:top w:val="none" w:sz="0" w:space="0" w:color="auto"/>
                        <w:left w:val="none" w:sz="0" w:space="0" w:color="auto"/>
                        <w:bottom w:val="none" w:sz="0" w:space="0" w:color="auto"/>
                        <w:right w:val="none" w:sz="0" w:space="0" w:color="auto"/>
                      </w:divBdr>
                    </w:div>
                    <w:div w:id="977108777">
                      <w:marLeft w:val="0"/>
                      <w:marRight w:val="0"/>
                      <w:marTop w:val="0"/>
                      <w:marBottom w:val="0"/>
                      <w:divBdr>
                        <w:top w:val="none" w:sz="0" w:space="0" w:color="auto"/>
                        <w:left w:val="none" w:sz="0" w:space="0" w:color="auto"/>
                        <w:bottom w:val="none" w:sz="0" w:space="0" w:color="auto"/>
                        <w:right w:val="none" w:sz="0" w:space="0" w:color="auto"/>
                      </w:divBdr>
                    </w:div>
                    <w:div w:id="1849440494">
                      <w:marLeft w:val="0"/>
                      <w:marRight w:val="0"/>
                      <w:marTop w:val="0"/>
                      <w:marBottom w:val="0"/>
                      <w:divBdr>
                        <w:top w:val="none" w:sz="0" w:space="0" w:color="auto"/>
                        <w:left w:val="none" w:sz="0" w:space="0" w:color="auto"/>
                        <w:bottom w:val="none" w:sz="0" w:space="0" w:color="auto"/>
                        <w:right w:val="none" w:sz="0" w:space="0" w:color="auto"/>
                      </w:divBdr>
                    </w:div>
                    <w:div w:id="233471656">
                      <w:marLeft w:val="0"/>
                      <w:marRight w:val="0"/>
                      <w:marTop w:val="0"/>
                      <w:marBottom w:val="0"/>
                      <w:divBdr>
                        <w:top w:val="none" w:sz="0" w:space="0" w:color="auto"/>
                        <w:left w:val="none" w:sz="0" w:space="0" w:color="auto"/>
                        <w:bottom w:val="none" w:sz="0" w:space="0" w:color="auto"/>
                        <w:right w:val="none" w:sz="0" w:space="0" w:color="auto"/>
                      </w:divBdr>
                    </w:div>
                    <w:div w:id="468212520">
                      <w:marLeft w:val="0"/>
                      <w:marRight w:val="0"/>
                      <w:marTop w:val="0"/>
                      <w:marBottom w:val="0"/>
                      <w:divBdr>
                        <w:top w:val="none" w:sz="0" w:space="0" w:color="auto"/>
                        <w:left w:val="none" w:sz="0" w:space="0" w:color="auto"/>
                        <w:bottom w:val="none" w:sz="0" w:space="0" w:color="auto"/>
                        <w:right w:val="none" w:sz="0" w:space="0" w:color="auto"/>
                      </w:divBdr>
                    </w:div>
                    <w:div w:id="712389015">
                      <w:marLeft w:val="0"/>
                      <w:marRight w:val="0"/>
                      <w:marTop w:val="0"/>
                      <w:marBottom w:val="0"/>
                      <w:divBdr>
                        <w:top w:val="none" w:sz="0" w:space="0" w:color="auto"/>
                        <w:left w:val="none" w:sz="0" w:space="0" w:color="auto"/>
                        <w:bottom w:val="none" w:sz="0" w:space="0" w:color="auto"/>
                        <w:right w:val="none" w:sz="0" w:space="0" w:color="auto"/>
                      </w:divBdr>
                    </w:div>
                    <w:div w:id="2032492908">
                      <w:marLeft w:val="0"/>
                      <w:marRight w:val="0"/>
                      <w:marTop w:val="0"/>
                      <w:marBottom w:val="0"/>
                      <w:divBdr>
                        <w:top w:val="none" w:sz="0" w:space="0" w:color="auto"/>
                        <w:left w:val="none" w:sz="0" w:space="0" w:color="auto"/>
                        <w:bottom w:val="none" w:sz="0" w:space="0" w:color="auto"/>
                        <w:right w:val="none" w:sz="0" w:space="0" w:color="auto"/>
                      </w:divBdr>
                    </w:div>
                    <w:div w:id="432866753">
                      <w:marLeft w:val="0"/>
                      <w:marRight w:val="0"/>
                      <w:marTop w:val="0"/>
                      <w:marBottom w:val="0"/>
                      <w:divBdr>
                        <w:top w:val="none" w:sz="0" w:space="0" w:color="auto"/>
                        <w:left w:val="none" w:sz="0" w:space="0" w:color="auto"/>
                        <w:bottom w:val="none" w:sz="0" w:space="0" w:color="auto"/>
                        <w:right w:val="none" w:sz="0" w:space="0" w:color="auto"/>
                      </w:divBdr>
                    </w:div>
                    <w:div w:id="1047951127">
                      <w:marLeft w:val="0"/>
                      <w:marRight w:val="0"/>
                      <w:marTop w:val="0"/>
                      <w:marBottom w:val="0"/>
                      <w:divBdr>
                        <w:top w:val="none" w:sz="0" w:space="0" w:color="auto"/>
                        <w:left w:val="none" w:sz="0" w:space="0" w:color="auto"/>
                        <w:bottom w:val="none" w:sz="0" w:space="0" w:color="auto"/>
                        <w:right w:val="none" w:sz="0" w:space="0" w:color="auto"/>
                      </w:divBdr>
                    </w:div>
                    <w:div w:id="1793670545">
                      <w:marLeft w:val="0"/>
                      <w:marRight w:val="0"/>
                      <w:marTop w:val="0"/>
                      <w:marBottom w:val="0"/>
                      <w:divBdr>
                        <w:top w:val="none" w:sz="0" w:space="0" w:color="auto"/>
                        <w:left w:val="none" w:sz="0" w:space="0" w:color="auto"/>
                        <w:bottom w:val="none" w:sz="0" w:space="0" w:color="auto"/>
                        <w:right w:val="none" w:sz="0" w:space="0" w:color="auto"/>
                      </w:divBdr>
                    </w:div>
                    <w:div w:id="122039838">
                      <w:marLeft w:val="0"/>
                      <w:marRight w:val="0"/>
                      <w:marTop w:val="0"/>
                      <w:marBottom w:val="0"/>
                      <w:divBdr>
                        <w:top w:val="none" w:sz="0" w:space="0" w:color="auto"/>
                        <w:left w:val="none" w:sz="0" w:space="0" w:color="auto"/>
                        <w:bottom w:val="none" w:sz="0" w:space="0" w:color="auto"/>
                        <w:right w:val="none" w:sz="0" w:space="0" w:color="auto"/>
                      </w:divBdr>
                    </w:div>
                    <w:div w:id="959383130">
                      <w:marLeft w:val="0"/>
                      <w:marRight w:val="0"/>
                      <w:marTop w:val="0"/>
                      <w:marBottom w:val="0"/>
                      <w:divBdr>
                        <w:top w:val="none" w:sz="0" w:space="0" w:color="auto"/>
                        <w:left w:val="none" w:sz="0" w:space="0" w:color="auto"/>
                        <w:bottom w:val="none" w:sz="0" w:space="0" w:color="auto"/>
                        <w:right w:val="none" w:sz="0" w:space="0" w:color="auto"/>
                      </w:divBdr>
                    </w:div>
                    <w:div w:id="699553863">
                      <w:marLeft w:val="0"/>
                      <w:marRight w:val="0"/>
                      <w:marTop w:val="0"/>
                      <w:marBottom w:val="0"/>
                      <w:divBdr>
                        <w:top w:val="none" w:sz="0" w:space="0" w:color="auto"/>
                        <w:left w:val="none" w:sz="0" w:space="0" w:color="auto"/>
                        <w:bottom w:val="none" w:sz="0" w:space="0" w:color="auto"/>
                        <w:right w:val="none" w:sz="0" w:space="0" w:color="auto"/>
                      </w:divBdr>
                    </w:div>
                    <w:div w:id="1097286354">
                      <w:marLeft w:val="0"/>
                      <w:marRight w:val="0"/>
                      <w:marTop w:val="0"/>
                      <w:marBottom w:val="0"/>
                      <w:divBdr>
                        <w:top w:val="none" w:sz="0" w:space="0" w:color="auto"/>
                        <w:left w:val="none" w:sz="0" w:space="0" w:color="auto"/>
                        <w:bottom w:val="none" w:sz="0" w:space="0" w:color="auto"/>
                        <w:right w:val="none" w:sz="0" w:space="0" w:color="auto"/>
                      </w:divBdr>
                    </w:div>
                    <w:div w:id="234708030">
                      <w:marLeft w:val="0"/>
                      <w:marRight w:val="0"/>
                      <w:marTop w:val="0"/>
                      <w:marBottom w:val="0"/>
                      <w:divBdr>
                        <w:top w:val="none" w:sz="0" w:space="0" w:color="auto"/>
                        <w:left w:val="none" w:sz="0" w:space="0" w:color="auto"/>
                        <w:bottom w:val="none" w:sz="0" w:space="0" w:color="auto"/>
                        <w:right w:val="none" w:sz="0" w:space="0" w:color="auto"/>
                      </w:divBdr>
                    </w:div>
                    <w:div w:id="1680812415">
                      <w:marLeft w:val="0"/>
                      <w:marRight w:val="0"/>
                      <w:marTop w:val="0"/>
                      <w:marBottom w:val="0"/>
                      <w:divBdr>
                        <w:top w:val="none" w:sz="0" w:space="0" w:color="auto"/>
                        <w:left w:val="none" w:sz="0" w:space="0" w:color="auto"/>
                        <w:bottom w:val="none" w:sz="0" w:space="0" w:color="auto"/>
                        <w:right w:val="none" w:sz="0" w:space="0" w:color="auto"/>
                      </w:divBdr>
                    </w:div>
                    <w:div w:id="1860006341">
                      <w:marLeft w:val="0"/>
                      <w:marRight w:val="0"/>
                      <w:marTop w:val="0"/>
                      <w:marBottom w:val="0"/>
                      <w:divBdr>
                        <w:top w:val="none" w:sz="0" w:space="0" w:color="auto"/>
                        <w:left w:val="none" w:sz="0" w:space="0" w:color="auto"/>
                        <w:bottom w:val="none" w:sz="0" w:space="0" w:color="auto"/>
                        <w:right w:val="none" w:sz="0" w:space="0" w:color="auto"/>
                      </w:divBdr>
                    </w:div>
                    <w:div w:id="1088111716">
                      <w:marLeft w:val="0"/>
                      <w:marRight w:val="0"/>
                      <w:marTop w:val="0"/>
                      <w:marBottom w:val="0"/>
                      <w:divBdr>
                        <w:top w:val="none" w:sz="0" w:space="0" w:color="auto"/>
                        <w:left w:val="none" w:sz="0" w:space="0" w:color="auto"/>
                        <w:bottom w:val="none" w:sz="0" w:space="0" w:color="auto"/>
                        <w:right w:val="none" w:sz="0" w:space="0" w:color="auto"/>
                      </w:divBdr>
                    </w:div>
                    <w:div w:id="1275094542">
                      <w:marLeft w:val="0"/>
                      <w:marRight w:val="0"/>
                      <w:marTop w:val="0"/>
                      <w:marBottom w:val="0"/>
                      <w:divBdr>
                        <w:top w:val="none" w:sz="0" w:space="0" w:color="auto"/>
                        <w:left w:val="none" w:sz="0" w:space="0" w:color="auto"/>
                        <w:bottom w:val="none" w:sz="0" w:space="0" w:color="auto"/>
                        <w:right w:val="none" w:sz="0" w:space="0" w:color="auto"/>
                      </w:divBdr>
                    </w:div>
                    <w:div w:id="1231765818">
                      <w:marLeft w:val="0"/>
                      <w:marRight w:val="0"/>
                      <w:marTop w:val="0"/>
                      <w:marBottom w:val="0"/>
                      <w:divBdr>
                        <w:top w:val="none" w:sz="0" w:space="0" w:color="auto"/>
                        <w:left w:val="none" w:sz="0" w:space="0" w:color="auto"/>
                        <w:bottom w:val="none" w:sz="0" w:space="0" w:color="auto"/>
                        <w:right w:val="none" w:sz="0" w:space="0" w:color="auto"/>
                      </w:divBdr>
                    </w:div>
                    <w:div w:id="1853104736">
                      <w:marLeft w:val="0"/>
                      <w:marRight w:val="0"/>
                      <w:marTop w:val="0"/>
                      <w:marBottom w:val="0"/>
                      <w:divBdr>
                        <w:top w:val="none" w:sz="0" w:space="0" w:color="auto"/>
                        <w:left w:val="none" w:sz="0" w:space="0" w:color="auto"/>
                        <w:bottom w:val="none" w:sz="0" w:space="0" w:color="auto"/>
                        <w:right w:val="none" w:sz="0" w:space="0" w:color="auto"/>
                      </w:divBdr>
                    </w:div>
                    <w:div w:id="1559702263">
                      <w:marLeft w:val="0"/>
                      <w:marRight w:val="0"/>
                      <w:marTop w:val="0"/>
                      <w:marBottom w:val="0"/>
                      <w:divBdr>
                        <w:top w:val="none" w:sz="0" w:space="0" w:color="auto"/>
                        <w:left w:val="none" w:sz="0" w:space="0" w:color="auto"/>
                        <w:bottom w:val="none" w:sz="0" w:space="0" w:color="auto"/>
                        <w:right w:val="none" w:sz="0" w:space="0" w:color="auto"/>
                      </w:divBdr>
                    </w:div>
                    <w:div w:id="1547062628">
                      <w:marLeft w:val="0"/>
                      <w:marRight w:val="0"/>
                      <w:marTop w:val="0"/>
                      <w:marBottom w:val="0"/>
                      <w:divBdr>
                        <w:top w:val="none" w:sz="0" w:space="0" w:color="auto"/>
                        <w:left w:val="none" w:sz="0" w:space="0" w:color="auto"/>
                        <w:bottom w:val="none" w:sz="0" w:space="0" w:color="auto"/>
                        <w:right w:val="none" w:sz="0" w:space="0" w:color="auto"/>
                      </w:divBdr>
                    </w:div>
                    <w:div w:id="226693608">
                      <w:marLeft w:val="0"/>
                      <w:marRight w:val="0"/>
                      <w:marTop w:val="0"/>
                      <w:marBottom w:val="0"/>
                      <w:divBdr>
                        <w:top w:val="none" w:sz="0" w:space="0" w:color="auto"/>
                        <w:left w:val="none" w:sz="0" w:space="0" w:color="auto"/>
                        <w:bottom w:val="none" w:sz="0" w:space="0" w:color="auto"/>
                        <w:right w:val="none" w:sz="0" w:space="0" w:color="auto"/>
                      </w:divBdr>
                    </w:div>
                    <w:div w:id="188688158">
                      <w:marLeft w:val="0"/>
                      <w:marRight w:val="0"/>
                      <w:marTop w:val="0"/>
                      <w:marBottom w:val="0"/>
                      <w:divBdr>
                        <w:top w:val="none" w:sz="0" w:space="0" w:color="auto"/>
                        <w:left w:val="none" w:sz="0" w:space="0" w:color="auto"/>
                        <w:bottom w:val="none" w:sz="0" w:space="0" w:color="auto"/>
                        <w:right w:val="none" w:sz="0" w:space="0" w:color="auto"/>
                      </w:divBdr>
                    </w:div>
                    <w:div w:id="945503099">
                      <w:marLeft w:val="0"/>
                      <w:marRight w:val="0"/>
                      <w:marTop w:val="0"/>
                      <w:marBottom w:val="0"/>
                      <w:divBdr>
                        <w:top w:val="none" w:sz="0" w:space="0" w:color="auto"/>
                        <w:left w:val="none" w:sz="0" w:space="0" w:color="auto"/>
                        <w:bottom w:val="none" w:sz="0" w:space="0" w:color="auto"/>
                        <w:right w:val="none" w:sz="0" w:space="0" w:color="auto"/>
                      </w:divBdr>
                    </w:div>
                    <w:div w:id="1890648422">
                      <w:marLeft w:val="0"/>
                      <w:marRight w:val="0"/>
                      <w:marTop w:val="0"/>
                      <w:marBottom w:val="0"/>
                      <w:divBdr>
                        <w:top w:val="none" w:sz="0" w:space="0" w:color="auto"/>
                        <w:left w:val="none" w:sz="0" w:space="0" w:color="auto"/>
                        <w:bottom w:val="none" w:sz="0" w:space="0" w:color="auto"/>
                        <w:right w:val="none" w:sz="0" w:space="0" w:color="auto"/>
                      </w:divBdr>
                    </w:div>
                    <w:div w:id="626084890">
                      <w:marLeft w:val="0"/>
                      <w:marRight w:val="0"/>
                      <w:marTop w:val="0"/>
                      <w:marBottom w:val="0"/>
                      <w:divBdr>
                        <w:top w:val="none" w:sz="0" w:space="0" w:color="auto"/>
                        <w:left w:val="none" w:sz="0" w:space="0" w:color="auto"/>
                        <w:bottom w:val="none" w:sz="0" w:space="0" w:color="auto"/>
                        <w:right w:val="none" w:sz="0" w:space="0" w:color="auto"/>
                      </w:divBdr>
                    </w:div>
                    <w:div w:id="835651907">
                      <w:marLeft w:val="0"/>
                      <w:marRight w:val="0"/>
                      <w:marTop w:val="0"/>
                      <w:marBottom w:val="0"/>
                      <w:divBdr>
                        <w:top w:val="none" w:sz="0" w:space="0" w:color="auto"/>
                        <w:left w:val="none" w:sz="0" w:space="0" w:color="auto"/>
                        <w:bottom w:val="none" w:sz="0" w:space="0" w:color="auto"/>
                        <w:right w:val="none" w:sz="0" w:space="0" w:color="auto"/>
                      </w:divBdr>
                    </w:div>
                    <w:div w:id="1710759771">
                      <w:marLeft w:val="0"/>
                      <w:marRight w:val="0"/>
                      <w:marTop w:val="0"/>
                      <w:marBottom w:val="0"/>
                      <w:divBdr>
                        <w:top w:val="none" w:sz="0" w:space="0" w:color="auto"/>
                        <w:left w:val="none" w:sz="0" w:space="0" w:color="auto"/>
                        <w:bottom w:val="none" w:sz="0" w:space="0" w:color="auto"/>
                        <w:right w:val="none" w:sz="0" w:space="0" w:color="auto"/>
                      </w:divBdr>
                    </w:div>
                    <w:div w:id="73626125">
                      <w:marLeft w:val="0"/>
                      <w:marRight w:val="0"/>
                      <w:marTop w:val="0"/>
                      <w:marBottom w:val="0"/>
                      <w:divBdr>
                        <w:top w:val="none" w:sz="0" w:space="0" w:color="auto"/>
                        <w:left w:val="none" w:sz="0" w:space="0" w:color="auto"/>
                        <w:bottom w:val="none" w:sz="0" w:space="0" w:color="auto"/>
                        <w:right w:val="none" w:sz="0" w:space="0" w:color="auto"/>
                      </w:divBdr>
                    </w:div>
                    <w:div w:id="2116439677">
                      <w:marLeft w:val="0"/>
                      <w:marRight w:val="0"/>
                      <w:marTop w:val="0"/>
                      <w:marBottom w:val="0"/>
                      <w:divBdr>
                        <w:top w:val="none" w:sz="0" w:space="0" w:color="auto"/>
                        <w:left w:val="none" w:sz="0" w:space="0" w:color="auto"/>
                        <w:bottom w:val="none" w:sz="0" w:space="0" w:color="auto"/>
                        <w:right w:val="none" w:sz="0" w:space="0" w:color="auto"/>
                      </w:divBdr>
                    </w:div>
                    <w:div w:id="814029659">
                      <w:marLeft w:val="0"/>
                      <w:marRight w:val="0"/>
                      <w:marTop w:val="0"/>
                      <w:marBottom w:val="0"/>
                      <w:divBdr>
                        <w:top w:val="none" w:sz="0" w:space="0" w:color="auto"/>
                        <w:left w:val="none" w:sz="0" w:space="0" w:color="auto"/>
                        <w:bottom w:val="none" w:sz="0" w:space="0" w:color="auto"/>
                        <w:right w:val="none" w:sz="0" w:space="0" w:color="auto"/>
                      </w:divBdr>
                    </w:div>
                    <w:div w:id="74865246">
                      <w:marLeft w:val="0"/>
                      <w:marRight w:val="0"/>
                      <w:marTop w:val="0"/>
                      <w:marBottom w:val="0"/>
                      <w:divBdr>
                        <w:top w:val="none" w:sz="0" w:space="0" w:color="auto"/>
                        <w:left w:val="none" w:sz="0" w:space="0" w:color="auto"/>
                        <w:bottom w:val="none" w:sz="0" w:space="0" w:color="auto"/>
                        <w:right w:val="none" w:sz="0" w:space="0" w:color="auto"/>
                      </w:divBdr>
                    </w:div>
                    <w:div w:id="1945116339">
                      <w:marLeft w:val="0"/>
                      <w:marRight w:val="0"/>
                      <w:marTop w:val="0"/>
                      <w:marBottom w:val="0"/>
                      <w:divBdr>
                        <w:top w:val="none" w:sz="0" w:space="0" w:color="auto"/>
                        <w:left w:val="none" w:sz="0" w:space="0" w:color="auto"/>
                        <w:bottom w:val="none" w:sz="0" w:space="0" w:color="auto"/>
                        <w:right w:val="none" w:sz="0" w:space="0" w:color="auto"/>
                      </w:divBdr>
                    </w:div>
                    <w:div w:id="1473519205">
                      <w:marLeft w:val="0"/>
                      <w:marRight w:val="0"/>
                      <w:marTop w:val="0"/>
                      <w:marBottom w:val="0"/>
                      <w:divBdr>
                        <w:top w:val="none" w:sz="0" w:space="0" w:color="auto"/>
                        <w:left w:val="none" w:sz="0" w:space="0" w:color="auto"/>
                        <w:bottom w:val="none" w:sz="0" w:space="0" w:color="auto"/>
                        <w:right w:val="none" w:sz="0" w:space="0" w:color="auto"/>
                      </w:divBdr>
                    </w:div>
                    <w:div w:id="643319753">
                      <w:marLeft w:val="0"/>
                      <w:marRight w:val="0"/>
                      <w:marTop w:val="0"/>
                      <w:marBottom w:val="0"/>
                      <w:divBdr>
                        <w:top w:val="none" w:sz="0" w:space="0" w:color="auto"/>
                        <w:left w:val="none" w:sz="0" w:space="0" w:color="auto"/>
                        <w:bottom w:val="none" w:sz="0" w:space="0" w:color="auto"/>
                        <w:right w:val="none" w:sz="0" w:space="0" w:color="auto"/>
                      </w:divBdr>
                    </w:div>
                    <w:div w:id="2068994378">
                      <w:marLeft w:val="0"/>
                      <w:marRight w:val="0"/>
                      <w:marTop w:val="0"/>
                      <w:marBottom w:val="0"/>
                      <w:divBdr>
                        <w:top w:val="none" w:sz="0" w:space="0" w:color="auto"/>
                        <w:left w:val="none" w:sz="0" w:space="0" w:color="auto"/>
                        <w:bottom w:val="none" w:sz="0" w:space="0" w:color="auto"/>
                        <w:right w:val="none" w:sz="0" w:space="0" w:color="auto"/>
                      </w:divBdr>
                    </w:div>
                    <w:div w:id="163084379">
                      <w:marLeft w:val="0"/>
                      <w:marRight w:val="0"/>
                      <w:marTop w:val="0"/>
                      <w:marBottom w:val="0"/>
                      <w:divBdr>
                        <w:top w:val="none" w:sz="0" w:space="0" w:color="auto"/>
                        <w:left w:val="none" w:sz="0" w:space="0" w:color="auto"/>
                        <w:bottom w:val="none" w:sz="0" w:space="0" w:color="auto"/>
                        <w:right w:val="none" w:sz="0" w:space="0" w:color="auto"/>
                      </w:divBdr>
                    </w:div>
                    <w:div w:id="1916041099">
                      <w:marLeft w:val="0"/>
                      <w:marRight w:val="0"/>
                      <w:marTop w:val="0"/>
                      <w:marBottom w:val="0"/>
                      <w:divBdr>
                        <w:top w:val="none" w:sz="0" w:space="0" w:color="auto"/>
                        <w:left w:val="none" w:sz="0" w:space="0" w:color="auto"/>
                        <w:bottom w:val="none" w:sz="0" w:space="0" w:color="auto"/>
                        <w:right w:val="none" w:sz="0" w:space="0" w:color="auto"/>
                      </w:divBdr>
                    </w:div>
                    <w:div w:id="857357007">
                      <w:marLeft w:val="0"/>
                      <w:marRight w:val="0"/>
                      <w:marTop w:val="0"/>
                      <w:marBottom w:val="0"/>
                      <w:divBdr>
                        <w:top w:val="none" w:sz="0" w:space="0" w:color="auto"/>
                        <w:left w:val="none" w:sz="0" w:space="0" w:color="auto"/>
                        <w:bottom w:val="none" w:sz="0" w:space="0" w:color="auto"/>
                        <w:right w:val="none" w:sz="0" w:space="0" w:color="auto"/>
                      </w:divBdr>
                    </w:div>
                    <w:div w:id="923341990">
                      <w:marLeft w:val="0"/>
                      <w:marRight w:val="0"/>
                      <w:marTop w:val="0"/>
                      <w:marBottom w:val="0"/>
                      <w:divBdr>
                        <w:top w:val="none" w:sz="0" w:space="0" w:color="auto"/>
                        <w:left w:val="none" w:sz="0" w:space="0" w:color="auto"/>
                        <w:bottom w:val="none" w:sz="0" w:space="0" w:color="auto"/>
                        <w:right w:val="none" w:sz="0" w:space="0" w:color="auto"/>
                      </w:divBdr>
                    </w:div>
                    <w:div w:id="718092559">
                      <w:marLeft w:val="0"/>
                      <w:marRight w:val="0"/>
                      <w:marTop w:val="0"/>
                      <w:marBottom w:val="0"/>
                      <w:divBdr>
                        <w:top w:val="none" w:sz="0" w:space="0" w:color="auto"/>
                        <w:left w:val="none" w:sz="0" w:space="0" w:color="auto"/>
                        <w:bottom w:val="none" w:sz="0" w:space="0" w:color="auto"/>
                        <w:right w:val="none" w:sz="0" w:space="0" w:color="auto"/>
                      </w:divBdr>
                    </w:div>
                    <w:div w:id="148401247">
                      <w:marLeft w:val="0"/>
                      <w:marRight w:val="0"/>
                      <w:marTop w:val="0"/>
                      <w:marBottom w:val="0"/>
                      <w:divBdr>
                        <w:top w:val="none" w:sz="0" w:space="0" w:color="auto"/>
                        <w:left w:val="none" w:sz="0" w:space="0" w:color="auto"/>
                        <w:bottom w:val="none" w:sz="0" w:space="0" w:color="auto"/>
                        <w:right w:val="none" w:sz="0" w:space="0" w:color="auto"/>
                      </w:divBdr>
                    </w:div>
                    <w:div w:id="711467917">
                      <w:marLeft w:val="0"/>
                      <w:marRight w:val="0"/>
                      <w:marTop w:val="0"/>
                      <w:marBottom w:val="0"/>
                      <w:divBdr>
                        <w:top w:val="none" w:sz="0" w:space="0" w:color="auto"/>
                        <w:left w:val="none" w:sz="0" w:space="0" w:color="auto"/>
                        <w:bottom w:val="none" w:sz="0" w:space="0" w:color="auto"/>
                        <w:right w:val="none" w:sz="0" w:space="0" w:color="auto"/>
                      </w:divBdr>
                    </w:div>
                    <w:div w:id="1886286399">
                      <w:marLeft w:val="0"/>
                      <w:marRight w:val="0"/>
                      <w:marTop w:val="0"/>
                      <w:marBottom w:val="0"/>
                      <w:divBdr>
                        <w:top w:val="none" w:sz="0" w:space="0" w:color="auto"/>
                        <w:left w:val="none" w:sz="0" w:space="0" w:color="auto"/>
                        <w:bottom w:val="none" w:sz="0" w:space="0" w:color="auto"/>
                        <w:right w:val="none" w:sz="0" w:space="0" w:color="auto"/>
                      </w:divBdr>
                    </w:div>
                    <w:div w:id="357123326">
                      <w:marLeft w:val="0"/>
                      <w:marRight w:val="0"/>
                      <w:marTop w:val="0"/>
                      <w:marBottom w:val="0"/>
                      <w:divBdr>
                        <w:top w:val="none" w:sz="0" w:space="0" w:color="auto"/>
                        <w:left w:val="none" w:sz="0" w:space="0" w:color="auto"/>
                        <w:bottom w:val="none" w:sz="0" w:space="0" w:color="auto"/>
                        <w:right w:val="none" w:sz="0" w:space="0" w:color="auto"/>
                      </w:divBdr>
                    </w:div>
                    <w:div w:id="1375273071">
                      <w:marLeft w:val="0"/>
                      <w:marRight w:val="0"/>
                      <w:marTop w:val="0"/>
                      <w:marBottom w:val="0"/>
                      <w:divBdr>
                        <w:top w:val="none" w:sz="0" w:space="0" w:color="auto"/>
                        <w:left w:val="none" w:sz="0" w:space="0" w:color="auto"/>
                        <w:bottom w:val="none" w:sz="0" w:space="0" w:color="auto"/>
                        <w:right w:val="none" w:sz="0" w:space="0" w:color="auto"/>
                      </w:divBdr>
                    </w:div>
                    <w:div w:id="800273432">
                      <w:marLeft w:val="0"/>
                      <w:marRight w:val="0"/>
                      <w:marTop w:val="0"/>
                      <w:marBottom w:val="0"/>
                      <w:divBdr>
                        <w:top w:val="none" w:sz="0" w:space="0" w:color="auto"/>
                        <w:left w:val="none" w:sz="0" w:space="0" w:color="auto"/>
                        <w:bottom w:val="none" w:sz="0" w:space="0" w:color="auto"/>
                        <w:right w:val="none" w:sz="0" w:space="0" w:color="auto"/>
                      </w:divBdr>
                    </w:div>
                    <w:div w:id="496699990">
                      <w:marLeft w:val="0"/>
                      <w:marRight w:val="0"/>
                      <w:marTop w:val="0"/>
                      <w:marBottom w:val="0"/>
                      <w:divBdr>
                        <w:top w:val="none" w:sz="0" w:space="0" w:color="auto"/>
                        <w:left w:val="none" w:sz="0" w:space="0" w:color="auto"/>
                        <w:bottom w:val="none" w:sz="0" w:space="0" w:color="auto"/>
                        <w:right w:val="none" w:sz="0" w:space="0" w:color="auto"/>
                      </w:divBdr>
                    </w:div>
                    <w:div w:id="17202675">
                      <w:marLeft w:val="0"/>
                      <w:marRight w:val="0"/>
                      <w:marTop w:val="0"/>
                      <w:marBottom w:val="0"/>
                      <w:divBdr>
                        <w:top w:val="none" w:sz="0" w:space="0" w:color="auto"/>
                        <w:left w:val="none" w:sz="0" w:space="0" w:color="auto"/>
                        <w:bottom w:val="none" w:sz="0" w:space="0" w:color="auto"/>
                        <w:right w:val="none" w:sz="0" w:space="0" w:color="auto"/>
                      </w:divBdr>
                    </w:div>
                    <w:div w:id="1989821805">
                      <w:marLeft w:val="0"/>
                      <w:marRight w:val="0"/>
                      <w:marTop w:val="0"/>
                      <w:marBottom w:val="0"/>
                      <w:divBdr>
                        <w:top w:val="none" w:sz="0" w:space="0" w:color="auto"/>
                        <w:left w:val="none" w:sz="0" w:space="0" w:color="auto"/>
                        <w:bottom w:val="none" w:sz="0" w:space="0" w:color="auto"/>
                        <w:right w:val="none" w:sz="0" w:space="0" w:color="auto"/>
                      </w:divBdr>
                    </w:div>
                    <w:div w:id="123351361">
                      <w:marLeft w:val="0"/>
                      <w:marRight w:val="0"/>
                      <w:marTop w:val="0"/>
                      <w:marBottom w:val="0"/>
                      <w:divBdr>
                        <w:top w:val="none" w:sz="0" w:space="0" w:color="auto"/>
                        <w:left w:val="none" w:sz="0" w:space="0" w:color="auto"/>
                        <w:bottom w:val="none" w:sz="0" w:space="0" w:color="auto"/>
                        <w:right w:val="none" w:sz="0" w:space="0" w:color="auto"/>
                      </w:divBdr>
                    </w:div>
                    <w:div w:id="797259555">
                      <w:marLeft w:val="0"/>
                      <w:marRight w:val="0"/>
                      <w:marTop w:val="0"/>
                      <w:marBottom w:val="0"/>
                      <w:divBdr>
                        <w:top w:val="none" w:sz="0" w:space="0" w:color="auto"/>
                        <w:left w:val="none" w:sz="0" w:space="0" w:color="auto"/>
                        <w:bottom w:val="none" w:sz="0" w:space="0" w:color="auto"/>
                        <w:right w:val="none" w:sz="0" w:space="0" w:color="auto"/>
                      </w:divBdr>
                    </w:div>
                    <w:div w:id="1243375529">
                      <w:marLeft w:val="0"/>
                      <w:marRight w:val="0"/>
                      <w:marTop w:val="0"/>
                      <w:marBottom w:val="0"/>
                      <w:divBdr>
                        <w:top w:val="none" w:sz="0" w:space="0" w:color="auto"/>
                        <w:left w:val="none" w:sz="0" w:space="0" w:color="auto"/>
                        <w:bottom w:val="none" w:sz="0" w:space="0" w:color="auto"/>
                        <w:right w:val="none" w:sz="0" w:space="0" w:color="auto"/>
                      </w:divBdr>
                    </w:div>
                    <w:div w:id="1718699778">
                      <w:marLeft w:val="0"/>
                      <w:marRight w:val="0"/>
                      <w:marTop w:val="0"/>
                      <w:marBottom w:val="0"/>
                      <w:divBdr>
                        <w:top w:val="none" w:sz="0" w:space="0" w:color="auto"/>
                        <w:left w:val="none" w:sz="0" w:space="0" w:color="auto"/>
                        <w:bottom w:val="none" w:sz="0" w:space="0" w:color="auto"/>
                        <w:right w:val="none" w:sz="0" w:space="0" w:color="auto"/>
                      </w:divBdr>
                    </w:div>
                    <w:div w:id="604846760">
                      <w:marLeft w:val="0"/>
                      <w:marRight w:val="0"/>
                      <w:marTop w:val="0"/>
                      <w:marBottom w:val="0"/>
                      <w:divBdr>
                        <w:top w:val="none" w:sz="0" w:space="0" w:color="auto"/>
                        <w:left w:val="none" w:sz="0" w:space="0" w:color="auto"/>
                        <w:bottom w:val="none" w:sz="0" w:space="0" w:color="auto"/>
                        <w:right w:val="none" w:sz="0" w:space="0" w:color="auto"/>
                      </w:divBdr>
                    </w:div>
                    <w:div w:id="1347636858">
                      <w:marLeft w:val="0"/>
                      <w:marRight w:val="0"/>
                      <w:marTop w:val="0"/>
                      <w:marBottom w:val="0"/>
                      <w:divBdr>
                        <w:top w:val="none" w:sz="0" w:space="0" w:color="auto"/>
                        <w:left w:val="none" w:sz="0" w:space="0" w:color="auto"/>
                        <w:bottom w:val="none" w:sz="0" w:space="0" w:color="auto"/>
                        <w:right w:val="none" w:sz="0" w:space="0" w:color="auto"/>
                      </w:divBdr>
                    </w:div>
                    <w:div w:id="861017565">
                      <w:marLeft w:val="0"/>
                      <w:marRight w:val="0"/>
                      <w:marTop w:val="0"/>
                      <w:marBottom w:val="0"/>
                      <w:divBdr>
                        <w:top w:val="none" w:sz="0" w:space="0" w:color="auto"/>
                        <w:left w:val="none" w:sz="0" w:space="0" w:color="auto"/>
                        <w:bottom w:val="none" w:sz="0" w:space="0" w:color="auto"/>
                        <w:right w:val="none" w:sz="0" w:space="0" w:color="auto"/>
                      </w:divBdr>
                    </w:div>
                    <w:div w:id="1540556929">
                      <w:marLeft w:val="0"/>
                      <w:marRight w:val="0"/>
                      <w:marTop w:val="0"/>
                      <w:marBottom w:val="0"/>
                      <w:divBdr>
                        <w:top w:val="none" w:sz="0" w:space="0" w:color="auto"/>
                        <w:left w:val="none" w:sz="0" w:space="0" w:color="auto"/>
                        <w:bottom w:val="none" w:sz="0" w:space="0" w:color="auto"/>
                        <w:right w:val="none" w:sz="0" w:space="0" w:color="auto"/>
                      </w:divBdr>
                    </w:div>
                    <w:div w:id="1242132591">
                      <w:marLeft w:val="0"/>
                      <w:marRight w:val="0"/>
                      <w:marTop w:val="0"/>
                      <w:marBottom w:val="0"/>
                      <w:divBdr>
                        <w:top w:val="none" w:sz="0" w:space="0" w:color="auto"/>
                        <w:left w:val="none" w:sz="0" w:space="0" w:color="auto"/>
                        <w:bottom w:val="none" w:sz="0" w:space="0" w:color="auto"/>
                        <w:right w:val="none" w:sz="0" w:space="0" w:color="auto"/>
                      </w:divBdr>
                    </w:div>
                    <w:div w:id="1931111422">
                      <w:marLeft w:val="0"/>
                      <w:marRight w:val="0"/>
                      <w:marTop w:val="0"/>
                      <w:marBottom w:val="0"/>
                      <w:divBdr>
                        <w:top w:val="none" w:sz="0" w:space="0" w:color="auto"/>
                        <w:left w:val="none" w:sz="0" w:space="0" w:color="auto"/>
                        <w:bottom w:val="none" w:sz="0" w:space="0" w:color="auto"/>
                        <w:right w:val="none" w:sz="0" w:space="0" w:color="auto"/>
                      </w:divBdr>
                    </w:div>
                    <w:div w:id="599221442">
                      <w:marLeft w:val="0"/>
                      <w:marRight w:val="0"/>
                      <w:marTop w:val="0"/>
                      <w:marBottom w:val="0"/>
                      <w:divBdr>
                        <w:top w:val="none" w:sz="0" w:space="0" w:color="auto"/>
                        <w:left w:val="none" w:sz="0" w:space="0" w:color="auto"/>
                        <w:bottom w:val="none" w:sz="0" w:space="0" w:color="auto"/>
                        <w:right w:val="none" w:sz="0" w:space="0" w:color="auto"/>
                      </w:divBdr>
                    </w:div>
                    <w:div w:id="2123959833">
                      <w:marLeft w:val="0"/>
                      <w:marRight w:val="0"/>
                      <w:marTop w:val="0"/>
                      <w:marBottom w:val="0"/>
                      <w:divBdr>
                        <w:top w:val="none" w:sz="0" w:space="0" w:color="auto"/>
                        <w:left w:val="none" w:sz="0" w:space="0" w:color="auto"/>
                        <w:bottom w:val="none" w:sz="0" w:space="0" w:color="auto"/>
                        <w:right w:val="none" w:sz="0" w:space="0" w:color="auto"/>
                      </w:divBdr>
                    </w:div>
                    <w:div w:id="1481583242">
                      <w:marLeft w:val="0"/>
                      <w:marRight w:val="0"/>
                      <w:marTop w:val="0"/>
                      <w:marBottom w:val="0"/>
                      <w:divBdr>
                        <w:top w:val="none" w:sz="0" w:space="0" w:color="auto"/>
                        <w:left w:val="none" w:sz="0" w:space="0" w:color="auto"/>
                        <w:bottom w:val="none" w:sz="0" w:space="0" w:color="auto"/>
                        <w:right w:val="none" w:sz="0" w:space="0" w:color="auto"/>
                      </w:divBdr>
                    </w:div>
                    <w:div w:id="376399479">
                      <w:marLeft w:val="0"/>
                      <w:marRight w:val="0"/>
                      <w:marTop w:val="0"/>
                      <w:marBottom w:val="0"/>
                      <w:divBdr>
                        <w:top w:val="none" w:sz="0" w:space="0" w:color="auto"/>
                        <w:left w:val="none" w:sz="0" w:space="0" w:color="auto"/>
                        <w:bottom w:val="none" w:sz="0" w:space="0" w:color="auto"/>
                        <w:right w:val="none" w:sz="0" w:space="0" w:color="auto"/>
                      </w:divBdr>
                    </w:div>
                    <w:div w:id="169181068">
                      <w:marLeft w:val="0"/>
                      <w:marRight w:val="0"/>
                      <w:marTop w:val="0"/>
                      <w:marBottom w:val="0"/>
                      <w:divBdr>
                        <w:top w:val="none" w:sz="0" w:space="0" w:color="auto"/>
                        <w:left w:val="none" w:sz="0" w:space="0" w:color="auto"/>
                        <w:bottom w:val="none" w:sz="0" w:space="0" w:color="auto"/>
                        <w:right w:val="none" w:sz="0" w:space="0" w:color="auto"/>
                      </w:divBdr>
                    </w:div>
                    <w:div w:id="1168593346">
                      <w:marLeft w:val="0"/>
                      <w:marRight w:val="0"/>
                      <w:marTop w:val="0"/>
                      <w:marBottom w:val="0"/>
                      <w:divBdr>
                        <w:top w:val="none" w:sz="0" w:space="0" w:color="auto"/>
                        <w:left w:val="none" w:sz="0" w:space="0" w:color="auto"/>
                        <w:bottom w:val="none" w:sz="0" w:space="0" w:color="auto"/>
                        <w:right w:val="none" w:sz="0" w:space="0" w:color="auto"/>
                      </w:divBdr>
                    </w:div>
                    <w:div w:id="457913231">
                      <w:marLeft w:val="0"/>
                      <w:marRight w:val="0"/>
                      <w:marTop w:val="0"/>
                      <w:marBottom w:val="0"/>
                      <w:divBdr>
                        <w:top w:val="none" w:sz="0" w:space="0" w:color="auto"/>
                        <w:left w:val="none" w:sz="0" w:space="0" w:color="auto"/>
                        <w:bottom w:val="none" w:sz="0" w:space="0" w:color="auto"/>
                        <w:right w:val="none" w:sz="0" w:space="0" w:color="auto"/>
                      </w:divBdr>
                    </w:div>
                    <w:div w:id="198393475">
                      <w:marLeft w:val="0"/>
                      <w:marRight w:val="0"/>
                      <w:marTop w:val="0"/>
                      <w:marBottom w:val="0"/>
                      <w:divBdr>
                        <w:top w:val="none" w:sz="0" w:space="0" w:color="auto"/>
                        <w:left w:val="none" w:sz="0" w:space="0" w:color="auto"/>
                        <w:bottom w:val="none" w:sz="0" w:space="0" w:color="auto"/>
                        <w:right w:val="none" w:sz="0" w:space="0" w:color="auto"/>
                      </w:divBdr>
                    </w:div>
                    <w:div w:id="1321041348">
                      <w:marLeft w:val="0"/>
                      <w:marRight w:val="0"/>
                      <w:marTop w:val="0"/>
                      <w:marBottom w:val="0"/>
                      <w:divBdr>
                        <w:top w:val="none" w:sz="0" w:space="0" w:color="auto"/>
                        <w:left w:val="none" w:sz="0" w:space="0" w:color="auto"/>
                        <w:bottom w:val="none" w:sz="0" w:space="0" w:color="auto"/>
                        <w:right w:val="none" w:sz="0" w:space="0" w:color="auto"/>
                      </w:divBdr>
                    </w:div>
                    <w:div w:id="1805732414">
                      <w:marLeft w:val="0"/>
                      <w:marRight w:val="0"/>
                      <w:marTop w:val="0"/>
                      <w:marBottom w:val="0"/>
                      <w:divBdr>
                        <w:top w:val="none" w:sz="0" w:space="0" w:color="auto"/>
                        <w:left w:val="none" w:sz="0" w:space="0" w:color="auto"/>
                        <w:bottom w:val="none" w:sz="0" w:space="0" w:color="auto"/>
                        <w:right w:val="none" w:sz="0" w:space="0" w:color="auto"/>
                      </w:divBdr>
                    </w:div>
                    <w:div w:id="1398816980">
                      <w:marLeft w:val="0"/>
                      <w:marRight w:val="0"/>
                      <w:marTop w:val="0"/>
                      <w:marBottom w:val="0"/>
                      <w:divBdr>
                        <w:top w:val="none" w:sz="0" w:space="0" w:color="auto"/>
                        <w:left w:val="none" w:sz="0" w:space="0" w:color="auto"/>
                        <w:bottom w:val="none" w:sz="0" w:space="0" w:color="auto"/>
                        <w:right w:val="none" w:sz="0" w:space="0" w:color="auto"/>
                      </w:divBdr>
                    </w:div>
                    <w:div w:id="618806422">
                      <w:marLeft w:val="0"/>
                      <w:marRight w:val="0"/>
                      <w:marTop w:val="0"/>
                      <w:marBottom w:val="0"/>
                      <w:divBdr>
                        <w:top w:val="none" w:sz="0" w:space="0" w:color="auto"/>
                        <w:left w:val="none" w:sz="0" w:space="0" w:color="auto"/>
                        <w:bottom w:val="none" w:sz="0" w:space="0" w:color="auto"/>
                        <w:right w:val="none" w:sz="0" w:space="0" w:color="auto"/>
                      </w:divBdr>
                    </w:div>
                    <w:div w:id="1685741917">
                      <w:marLeft w:val="0"/>
                      <w:marRight w:val="0"/>
                      <w:marTop w:val="0"/>
                      <w:marBottom w:val="0"/>
                      <w:divBdr>
                        <w:top w:val="none" w:sz="0" w:space="0" w:color="auto"/>
                        <w:left w:val="none" w:sz="0" w:space="0" w:color="auto"/>
                        <w:bottom w:val="none" w:sz="0" w:space="0" w:color="auto"/>
                        <w:right w:val="none" w:sz="0" w:space="0" w:color="auto"/>
                      </w:divBdr>
                    </w:div>
                    <w:div w:id="1205872838">
                      <w:marLeft w:val="0"/>
                      <w:marRight w:val="0"/>
                      <w:marTop w:val="0"/>
                      <w:marBottom w:val="0"/>
                      <w:divBdr>
                        <w:top w:val="none" w:sz="0" w:space="0" w:color="auto"/>
                        <w:left w:val="none" w:sz="0" w:space="0" w:color="auto"/>
                        <w:bottom w:val="none" w:sz="0" w:space="0" w:color="auto"/>
                        <w:right w:val="none" w:sz="0" w:space="0" w:color="auto"/>
                      </w:divBdr>
                    </w:div>
                    <w:div w:id="927811704">
                      <w:marLeft w:val="0"/>
                      <w:marRight w:val="0"/>
                      <w:marTop w:val="0"/>
                      <w:marBottom w:val="0"/>
                      <w:divBdr>
                        <w:top w:val="none" w:sz="0" w:space="0" w:color="auto"/>
                        <w:left w:val="none" w:sz="0" w:space="0" w:color="auto"/>
                        <w:bottom w:val="none" w:sz="0" w:space="0" w:color="auto"/>
                        <w:right w:val="none" w:sz="0" w:space="0" w:color="auto"/>
                      </w:divBdr>
                    </w:div>
                    <w:div w:id="907376713">
                      <w:marLeft w:val="0"/>
                      <w:marRight w:val="0"/>
                      <w:marTop w:val="0"/>
                      <w:marBottom w:val="0"/>
                      <w:divBdr>
                        <w:top w:val="none" w:sz="0" w:space="0" w:color="auto"/>
                        <w:left w:val="none" w:sz="0" w:space="0" w:color="auto"/>
                        <w:bottom w:val="none" w:sz="0" w:space="0" w:color="auto"/>
                        <w:right w:val="none" w:sz="0" w:space="0" w:color="auto"/>
                      </w:divBdr>
                    </w:div>
                    <w:div w:id="978073997">
                      <w:marLeft w:val="0"/>
                      <w:marRight w:val="0"/>
                      <w:marTop w:val="0"/>
                      <w:marBottom w:val="0"/>
                      <w:divBdr>
                        <w:top w:val="none" w:sz="0" w:space="0" w:color="auto"/>
                        <w:left w:val="none" w:sz="0" w:space="0" w:color="auto"/>
                        <w:bottom w:val="none" w:sz="0" w:space="0" w:color="auto"/>
                        <w:right w:val="none" w:sz="0" w:space="0" w:color="auto"/>
                      </w:divBdr>
                    </w:div>
                    <w:div w:id="31418549">
                      <w:marLeft w:val="0"/>
                      <w:marRight w:val="0"/>
                      <w:marTop w:val="0"/>
                      <w:marBottom w:val="0"/>
                      <w:divBdr>
                        <w:top w:val="none" w:sz="0" w:space="0" w:color="auto"/>
                        <w:left w:val="none" w:sz="0" w:space="0" w:color="auto"/>
                        <w:bottom w:val="none" w:sz="0" w:space="0" w:color="auto"/>
                        <w:right w:val="none" w:sz="0" w:space="0" w:color="auto"/>
                      </w:divBdr>
                    </w:div>
                    <w:div w:id="194931223">
                      <w:marLeft w:val="0"/>
                      <w:marRight w:val="0"/>
                      <w:marTop w:val="0"/>
                      <w:marBottom w:val="0"/>
                      <w:divBdr>
                        <w:top w:val="none" w:sz="0" w:space="0" w:color="auto"/>
                        <w:left w:val="none" w:sz="0" w:space="0" w:color="auto"/>
                        <w:bottom w:val="none" w:sz="0" w:space="0" w:color="auto"/>
                        <w:right w:val="none" w:sz="0" w:space="0" w:color="auto"/>
                      </w:divBdr>
                    </w:div>
                    <w:div w:id="692070531">
                      <w:marLeft w:val="0"/>
                      <w:marRight w:val="0"/>
                      <w:marTop w:val="0"/>
                      <w:marBottom w:val="0"/>
                      <w:divBdr>
                        <w:top w:val="none" w:sz="0" w:space="0" w:color="auto"/>
                        <w:left w:val="none" w:sz="0" w:space="0" w:color="auto"/>
                        <w:bottom w:val="none" w:sz="0" w:space="0" w:color="auto"/>
                        <w:right w:val="none" w:sz="0" w:space="0" w:color="auto"/>
                      </w:divBdr>
                    </w:div>
                    <w:div w:id="1089500542">
                      <w:marLeft w:val="0"/>
                      <w:marRight w:val="0"/>
                      <w:marTop w:val="0"/>
                      <w:marBottom w:val="0"/>
                      <w:divBdr>
                        <w:top w:val="none" w:sz="0" w:space="0" w:color="auto"/>
                        <w:left w:val="none" w:sz="0" w:space="0" w:color="auto"/>
                        <w:bottom w:val="none" w:sz="0" w:space="0" w:color="auto"/>
                        <w:right w:val="none" w:sz="0" w:space="0" w:color="auto"/>
                      </w:divBdr>
                    </w:div>
                    <w:div w:id="137458767">
                      <w:marLeft w:val="0"/>
                      <w:marRight w:val="0"/>
                      <w:marTop w:val="0"/>
                      <w:marBottom w:val="0"/>
                      <w:divBdr>
                        <w:top w:val="none" w:sz="0" w:space="0" w:color="auto"/>
                        <w:left w:val="none" w:sz="0" w:space="0" w:color="auto"/>
                        <w:bottom w:val="none" w:sz="0" w:space="0" w:color="auto"/>
                        <w:right w:val="none" w:sz="0" w:space="0" w:color="auto"/>
                      </w:divBdr>
                    </w:div>
                    <w:div w:id="639190894">
                      <w:marLeft w:val="0"/>
                      <w:marRight w:val="0"/>
                      <w:marTop w:val="0"/>
                      <w:marBottom w:val="0"/>
                      <w:divBdr>
                        <w:top w:val="none" w:sz="0" w:space="0" w:color="auto"/>
                        <w:left w:val="none" w:sz="0" w:space="0" w:color="auto"/>
                        <w:bottom w:val="none" w:sz="0" w:space="0" w:color="auto"/>
                        <w:right w:val="none" w:sz="0" w:space="0" w:color="auto"/>
                      </w:divBdr>
                    </w:div>
                    <w:div w:id="1508789364">
                      <w:marLeft w:val="0"/>
                      <w:marRight w:val="0"/>
                      <w:marTop w:val="0"/>
                      <w:marBottom w:val="0"/>
                      <w:divBdr>
                        <w:top w:val="none" w:sz="0" w:space="0" w:color="auto"/>
                        <w:left w:val="none" w:sz="0" w:space="0" w:color="auto"/>
                        <w:bottom w:val="none" w:sz="0" w:space="0" w:color="auto"/>
                        <w:right w:val="none" w:sz="0" w:space="0" w:color="auto"/>
                      </w:divBdr>
                    </w:div>
                    <w:div w:id="471094529">
                      <w:marLeft w:val="0"/>
                      <w:marRight w:val="0"/>
                      <w:marTop w:val="0"/>
                      <w:marBottom w:val="0"/>
                      <w:divBdr>
                        <w:top w:val="none" w:sz="0" w:space="0" w:color="auto"/>
                        <w:left w:val="none" w:sz="0" w:space="0" w:color="auto"/>
                        <w:bottom w:val="none" w:sz="0" w:space="0" w:color="auto"/>
                        <w:right w:val="none" w:sz="0" w:space="0" w:color="auto"/>
                      </w:divBdr>
                    </w:div>
                    <w:div w:id="459302728">
                      <w:marLeft w:val="0"/>
                      <w:marRight w:val="0"/>
                      <w:marTop w:val="0"/>
                      <w:marBottom w:val="0"/>
                      <w:divBdr>
                        <w:top w:val="none" w:sz="0" w:space="0" w:color="auto"/>
                        <w:left w:val="none" w:sz="0" w:space="0" w:color="auto"/>
                        <w:bottom w:val="none" w:sz="0" w:space="0" w:color="auto"/>
                        <w:right w:val="none" w:sz="0" w:space="0" w:color="auto"/>
                      </w:divBdr>
                    </w:div>
                    <w:div w:id="1857648709">
                      <w:marLeft w:val="0"/>
                      <w:marRight w:val="0"/>
                      <w:marTop w:val="0"/>
                      <w:marBottom w:val="0"/>
                      <w:divBdr>
                        <w:top w:val="none" w:sz="0" w:space="0" w:color="auto"/>
                        <w:left w:val="none" w:sz="0" w:space="0" w:color="auto"/>
                        <w:bottom w:val="none" w:sz="0" w:space="0" w:color="auto"/>
                        <w:right w:val="none" w:sz="0" w:space="0" w:color="auto"/>
                      </w:divBdr>
                    </w:div>
                    <w:div w:id="132674184">
                      <w:marLeft w:val="0"/>
                      <w:marRight w:val="0"/>
                      <w:marTop w:val="0"/>
                      <w:marBottom w:val="0"/>
                      <w:divBdr>
                        <w:top w:val="none" w:sz="0" w:space="0" w:color="auto"/>
                        <w:left w:val="none" w:sz="0" w:space="0" w:color="auto"/>
                        <w:bottom w:val="none" w:sz="0" w:space="0" w:color="auto"/>
                        <w:right w:val="none" w:sz="0" w:space="0" w:color="auto"/>
                      </w:divBdr>
                    </w:div>
                    <w:div w:id="2142070991">
                      <w:marLeft w:val="0"/>
                      <w:marRight w:val="0"/>
                      <w:marTop w:val="0"/>
                      <w:marBottom w:val="0"/>
                      <w:divBdr>
                        <w:top w:val="none" w:sz="0" w:space="0" w:color="auto"/>
                        <w:left w:val="none" w:sz="0" w:space="0" w:color="auto"/>
                        <w:bottom w:val="none" w:sz="0" w:space="0" w:color="auto"/>
                        <w:right w:val="none" w:sz="0" w:space="0" w:color="auto"/>
                      </w:divBdr>
                    </w:div>
                    <w:div w:id="2023967115">
                      <w:marLeft w:val="0"/>
                      <w:marRight w:val="0"/>
                      <w:marTop w:val="0"/>
                      <w:marBottom w:val="0"/>
                      <w:divBdr>
                        <w:top w:val="none" w:sz="0" w:space="0" w:color="auto"/>
                        <w:left w:val="none" w:sz="0" w:space="0" w:color="auto"/>
                        <w:bottom w:val="none" w:sz="0" w:space="0" w:color="auto"/>
                        <w:right w:val="none" w:sz="0" w:space="0" w:color="auto"/>
                      </w:divBdr>
                    </w:div>
                    <w:div w:id="2087454677">
                      <w:marLeft w:val="0"/>
                      <w:marRight w:val="0"/>
                      <w:marTop w:val="0"/>
                      <w:marBottom w:val="0"/>
                      <w:divBdr>
                        <w:top w:val="none" w:sz="0" w:space="0" w:color="auto"/>
                        <w:left w:val="none" w:sz="0" w:space="0" w:color="auto"/>
                        <w:bottom w:val="none" w:sz="0" w:space="0" w:color="auto"/>
                        <w:right w:val="none" w:sz="0" w:space="0" w:color="auto"/>
                      </w:divBdr>
                    </w:div>
                    <w:div w:id="1974675235">
                      <w:marLeft w:val="0"/>
                      <w:marRight w:val="0"/>
                      <w:marTop w:val="0"/>
                      <w:marBottom w:val="0"/>
                      <w:divBdr>
                        <w:top w:val="none" w:sz="0" w:space="0" w:color="auto"/>
                        <w:left w:val="none" w:sz="0" w:space="0" w:color="auto"/>
                        <w:bottom w:val="none" w:sz="0" w:space="0" w:color="auto"/>
                        <w:right w:val="none" w:sz="0" w:space="0" w:color="auto"/>
                      </w:divBdr>
                    </w:div>
                    <w:div w:id="35859124">
                      <w:marLeft w:val="0"/>
                      <w:marRight w:val="0"/>
                      <w:marTop w:val="0"/>
                      <w:marBottom w:val="0"/>
                      <w:divBdr>
                        <w:top w:val="none" w:sz="0" w:space="0" w:color="auto"/>
                        <w:left w:val="none" w:sz="0" w:space="0" w:color="auto"/>
                        <w:bottom w:val="none" w:sz="0" w:space="0" w:color="auto"/>
                        <w:right w:val="none" w:sz="0" w:space="0" w:color="auto"/>
                      </w:divBdr>
                    </w:div>
                    <w:div w:id="1241525534">
                      <w:marLeft w:val="0"/>
                      <w:marRight w:val="0"/>
                      <w:marTop w:val="0"/>
                      <w:marBottom w:val="0"/>
                      <w:divBdr>
                        <w:top w:val="none" w:sz="0" w:space="0" w:color="auto"/>
                        <w:left w:val="none" w:sz="0" w:space="0" w:color="auto"/>
                        <w:bottom w:val="none" w:sz="0" w:space="0" w:color="auto"/>
                        <w:right w:val="none" w:sz="0" w:space="0" w:color="auto"/>
                      </w:divBdr>
                    </w:div>
                    <w:div w:id="1983345704">
                      <w:marLeft w:val="0"/>
                      <w:marRight w:val="0"/>
                      <w:marTop w:val="0"/>
                      <w:marBottom w:val="0"/>
                      <w:divBdr>
                        <w:top w:val="none" w:sz="0" w:space="0" w:color="auto"/>
                        <w:left w:val="none" w:sz="0" w:space="0" w:color="auto"/>
                        <w:bottom w:val="none" w:sz="0" w:space="0" w:color="auto"/>
                        <w:right w:val="none" w:sz="0" w:space="0" w:color="auto"/>
                      </w:divBdr>
                    </w:div>
                    <w:div w:id="1068965874">
                      <w:marLeft w:val="0"/>
                      <w:marRight w:val="0"/>
                      <w:marTop w:val="0"/>
                      <w:marBottom w:val="0"/>
                      <w:divBdr>
                        <w:top w:val="none" w:sz="0" w:space="0" w:color="auto"/>
                        <w:left w:val="none" w:sz="0" w:space="0" w:color="auto"/>
                        <w:bottom w:val="none" w:sz="0" w:space="0" w:color="auto"/>
                        <w:right w:val="none" w:sz="0" w:space="0" w:color="auto"/>
                      </w:divBdr>
                    </w:div>
                    <w:div w:id="290938653">
                      <w:marLeft w:val="0"/>
                      <w:marRight w:val="0"/>
                      <w:marTop w:val="0"/>
                      <w:marBottom w:val="0"/>
                      <w:divBdr>
                        <w:top w:val="none" w:sz="0" w:space="0" w:color="auto"/>
                        <w:left w:val="none" w:sz="0" w:space="0" w:color="auto"/>
                        <w:bottom w:val="none" w:sz="0" w:space="0" w:color="auto"/>
                        <w:right w:val="none" w:sz="0" w:space="0" w:color="auto"/>
                      </w:divBdr>
                    </w:div>
                    <w:div w:id="304430268">
                      <w:marLeft w:val="0"/>
                      <w:marRight w:val="0"/>
                      <w:marTop w:val="0"/>
                      <w:marBottom w:val="0"/>
                      <w:divBdr>
                        <w:top w:val="none" w:sz="0" w:space="0" w:color="auto"/>
                        <w:left w:val="none" w:sz="0" w:space="0" w:color="auto"/>
                        <w:bottom w:val="none" w:sz="0" w:space="0" w:color="auto"/>
                        <w:right w:val="none" w:sz="0" w:space="0" w:color="auto"/>
                      </w:divBdr>
                    </w:div>
                    <w:div w:id="189533989">
                      <w:marLeft w:val="0"/>
                      <w:marRight w:val="0"/>
                      <w:marTop w:val="0"/>
                      <w:marBottom w:val="0"/>
                      <w:divBdr>
                        <w:top w:val="none" w:sz="0" w:space="0" w:color="auto"/>
                        <w:left w:val="none" w:sz="0" w:space="0" w:color="auto"/>
                        <w:bottom w:val="none" w:sz="0" w:space="0" w:color="auto"/>
                        <w:right w:val="none" w:sz="0" w:space="0" w:color="auto"/>
                      </w:divBdr>
                    </w:div>
                    <w:div w:id="91512784">
                      <w:marLeft w:val="0"/>
                      <w:marRight w:val="0"/>
                      <w:marTop w:val="0"/>
                      <w:marBottom w:val="0"/>
                      <w:divBdr>
                        <w:top w:val="none" w:sz="0" w:space="0" w:color="auto"/>
                        <w:left w:val="none" w:sz="0" w:space="0" w:color="auto"/>
                        <w:bottom w:val="none" w:sz="0" w:space="0" w:color="auto"/>
                        <w:right w:val="none" w:sz="0" w:space="0" w:color="auto"/>
                      </w:divBdr>
                    </w:div>
                    <w:div w:id="1428696951">
                      <w:marLeft w:val="0"/>
                      <w:marRight w:val="0"/>
                      <w:marTop w:val="0"/>
                      <w:marBottom w:val="0"/>
                      <w:divBdr>
                        <w:top w:val="none" w:sz="0" w:space="0" w:color="auto"/>
                        <w:left w:val="none" w:sz="0" w:space="0" w:color="auto"/>
                        <w:bottom w:val="none" w:sz="0" w:space="0" w:color="auto"/>
                        <w:right w:val="none" w:sz="0" w:space="0" w:color="auto"/>
                      </w:divBdr>
                    </w:div>
                    <w:div w:id="2068915447">
                      <w:marLeft w:val="0"/>
                      <w:marRight w:val="0"/>
                      <w:marTop w:val="0"/>
                      <w:marBottom w:val="0"/>
                      <w:divBdr>
                        <w:top w:val="none" w:sz="0" w:space="0" w:color="auto"/>
                        <w:left w:val="none" w:sz="0" w:space="0" w:color="auto"/>
                        <w:bottom w:val="none" w:sz="0" w:space="0" w:color="auto"/>
                        <w:right w:val="none" w:sz="0" w:space="0" w:color="auto"/>
                      </w:divBdr>
                    </w:div>
                    <w:div w:id="881475879">
                      <w:marLeft w:val="0"/>
                      <w:marRight w:val="0"/>
                      <w:marTop w:val="0"/>
                      <w:marBottom w:val="0"/>
                      <w:divBdr>
                        <w:top w:val="none" w:sz="0" w:space="0" w:color="auto"/>
                        <w:left w:val="none" w:sz="0" w:space="0" w:color="auto"/>
                        <w:bottom w:val="none" w:sz="0" w:space="0" w:color="auto"/>
                        <w:right w:val="none" w:sz="0" w:space="0" w:color="auto"/>
                      </w:divBdr>
                    </w:div>
                    <w:div w:id="443619452">
                      <w:marLeft w:val="0"/>
                      <w:marRight w:val="0"/>
                      <w:marTop w:val="0"/>
                      <w:marBottom w:val="0"/>
                      <w:divBdr>
                        <w:top w:val="none" w:sz="0" w:space="0" w:color="auto"/>
                        <w:left w:val="none" w:sz="0" w:space="0" w:color="auto"/>
                        <w:bottom w:val="none" w:sz="0" w:space="0" w:color="auto"/>
                        <w:right w:val="none" w:sz="0" w:space="0" w:color="auto"/>
                      </w:divBdr>
                    </w:div>
                    <w:div w:id="1364285637">
                      <w:marLeft w:val="0"/>
                      <w:marRight w:val="0"/>
                      <w:marTop w:val="0"/>
                      <w:marBottom w:val="0"/>
                      <w:divBdr>
                        <w:top w:val="none" w:sz="0" w:space="0" w:color="auto"/>
                        <w:left w:val="none" w:sz="0" w:space="0" w:color="auto"/>
                        <w:bottom w:val="none" w:sz="0" w:space="0" w:color="auto"/>
                        <w:right w:val="none" w:sz="0" w:space="0" w:color="auto"/>
                      </w:divBdr>
                    </w:div>
                    <w:div w:id="625233933">
                      <w:marLeft w:val="0"/>
                      <w:marRight w:val="0"/>
                      <w:marTop w:val="0"/>
                      <w:marBottom w:val="0"/>
                      <w:divBdr>
                        <w:top w:val="none" w:sz="0" w:space="0" w:color="auto"/>
                        <w:left w:val="none" w:sz="0" w:space="0" w:color="auto"/>
                        <w:bottom w:val="none" w:sz="0" w:space="0" w:color="auto"/>
                        <w:right w:val="none" w:sz="0" w:space="0" w:color="auto"/>
                      </w:divBdr>
                    </w:div>
                    <w:div w:id="803155073">
                      <w:marLeft w:val="0"/>
                      <w:marRight w:val="0"/>
                      <w:marTop w:val="0"/>
                      <w:marBottom w:val="0"/>
                      <w:divBdr>
                        <w:top w:val="none" w:sz="0" w:space="0" w:color="auto"/>
                        <w:left w:val="none" w:sz="0" w:space="0" w:color="auto"/>
                        <w:bottom w:val="none" w:sz="0" w:space="0" w:color="auto"/>
                        <w:right w:val="none" w:sz="0" w:space="0" w:color="auto"/>
                      </w:divBdr>
                    </w:div>
                    <w:div w:id="1457719764">
                      <w:marLeft w:val="0"/>
                      <w:marRight w:val="0"/>
                      <w:marTop w:val="0"/>
                      <w:marBottom w:val="0"/>
                      <w:divBdr>
                        <w:top w:val="none" w:sz="0" w:space="0" w:color="auto"/>
                        <w:left w:val="none" w:sz="0" w:space="0" w:color="auto"/>
                        <w:bottom w:val="none" w:sz="0" w:space="0" w:color="auto"/>
                        <w:right w:val="none" w:sz="0" w:space="0" w:color="auto"/>
                      </w:divBdr>
                    </w:div>
                    <w:div w:id="397872782">
                      <w:marLeft w:val="0"/>
                      <w:marRight w:val="0"/>
                      <w:marTop w:val="0"/>
                      <w:marBottom w:val="0"/>
                      <w:divBdr>
                        <w:top w:val="none" w:sz="0" w:space="0" w:color="auto"/>
                        <w:left w:val="none" w:sz="0" w:space="0" w:color="auto"/>
                        <w:bottom w:val="none" w:sz="0" w:space="0" w:color="auto"/>
                        <w:right w:val="none" w:sz="0" w:space="0" w:color="auto"/>
                      </w:divBdr>
                    </w:div>
                    <w:div w:id="1917203613">
                      <w:marLeft w:val="0"/>
                      <w:marRight w:val="0"/>
                      <w:marTop w:val="0"/>
                      <w:marBottom w:val="0"/>
                      <w:divBdr>
                        <w:top w:val="none" w:sz="0" w:space="0" w:color="auto"/>
                        <w:left w:val="none" w:sz="0" w:space="0" w:color="auto"/>
                        <w:bottom w:val="none" w:sz="0" w:space="0" w:color="auto"/>
                        <w:right w:val="none" w:sz="0" w:space="0" w:color="auto"/>
                      </w:divBdr>
                    </w:div>
                    <w:div w:id="1930189653">
                      <w:marLeft w:val="0"/>
                      <w:marRight w:val="0"/>
                      <w:marTop w:val="0"/>
                      <w:marBottom w:val="0"/>
                      <w:divBdr>
                        <w:top w:val="none" w:sz="0" w:space="0" w:color="auto"/>
                        <w:left w:val="none" w:sz="0" w:space="0" w:color="auto"/>
                        <w:bottom w:val="none" w:sz="0" w:space="0" w:color="auto"/>
                        <w:right w:val="none" w:sz="0" w:space="0" w:color="auto"/>
                      </w:divBdr>
                    </w:div>
                    <w:div w:id="1786653247">
                      <w:marLeft w:val="0"/>
                      <w:marRight w:val="0"/>
                      <w:marTop w:val="0"/>
                      <w:marBottom w:val="0"/>
                      <w:divBdr>
                        <w:top w:val="none" w:sz="0" w:space="0" w:color="auto"/>
                        <w:left w:val="none" w:sz="0" w:space="0" w:color="auto"/>
                        <w:bottom w:val="none" w:sz="0" w:space="0" w:color="auto"/>
                        <w:right w:val="none" w:sz="0" w:space="0" w:color="auto"/>
                      </w:divBdr>
                    </w:div>
                    <w:div w:id="1340699049">
                      <w:marLeft w:val="0"/>
                      <w:marRight w:val="0"/>
                      <w:marTop w:val="0"/>
                      <w:marBottom w:val="0"/>
                      <w:divBdr>
                        <w:top w:val="none" w:sz="0" w:space="0" w:color="auto"/>
                        <w:left w:val="none" w:sz="0" w:space="0" w:color="auto"/>
                        <w:bottom w:val="none" w:sz="0" w:space="0" w:color="auto"/>
                        <w:right w:val="none" w:sz="0" w:space="0" w:color="auto"/>
                      </w:divBdr>
                    </w:div>
                    <w:div w:id="356204323">
                      <w:marLeft w:val="0"/>
                      <w:marRight w:val="0"/>
                      <w:marTop w:val="0"/>
                      <w:marBottom w:val="0"/>
                      <w:divBdr>
                        <w:top w:val="none" w:sz="0" w:space="0" w:color="auto"/>
                        <w:left w:val="none" w:sz="0" w:space="0" w:color="auto"/>
                        <w:bottom w:val="none" w:sz="0" w:space="0" w:color="auto"/>
                        <w:right w:val="none" w:sz="0" w:space="0" w:color="auto"/>
                      </w:divBdr>
                    </w:div>
                    <w:div w:id="1247307448">
                      <w:marLeft w:val="0"/>
                      <w:marRight w:val="0"/>
                      <w:marTop w:val="0"/>
                      <w:marBottom w:val="0"/>
                      <w:divBdr>
                        <w:top w:val="none" w:sz="0" w:space="0" w:color="auto"/>
                        <w:left w:val="none" w:sz="0" w:space="0" w:color="auto"/>
                        <w:bottom w:val="none" w:sz="0" w:space="0" w:color="auto"/>
                        <w:right w:val="none" w:sz="0" w:space="0" w:color="auto"/>
                      </w:divBdr>
                    </w:div>
                    <w:div w:id="1379474708">
                      <w:marLeft w:val="0"/>
                      <w:marRight w:val="0"/>
                      <w:marTop w:val="0"/>
                      <w:marBottom w:val="0"/>
                      <w:divBdr>
                        <w:top w:val="none" w:sz="0" w:space="0" w:color="auto"/>
                        <w:left w:val="none" w:sz="0" w:space="0" w:color="auto"/>
                        <w:bottom w:val="none" w:sz="0" w:space="0" w:color="auto"/>
                        <w:right w:val="none" w:sz="0" w:space="0" w:color="auto"/>
                      </w:divBdr>
                    </w:div>
                    <w:div w:id="373500713">
                      <w:marLeft w:val="0"/>
                      <w:marRight w:val="0"/>
                      <w:marTop w:val="0"/>
                      <w:marBottom w:val="0"/>
                      <w:divBdr>
                        <w:top w:val="none" w:sz="0" w:space="0" w:color="auto"/>
                        <w:left w:val="none" w:sz="0" w:space="0" w:color="auto"/>
                        <w:bottom w:val="none" w:sz="0" w:space="0" w:color="auto"/>
                        <w:right w:val="none" w:sz="0" w:space="0" w:color="auto"/>
                      </w:divBdr>
                    </w:div>
                    <w:div w:id="1698847035">
                      <w:marLeft w:val="0"/>
                      <w:marRight w:val="0"/>
                      <w:marTop w:val="0"/>
                      <w:marBottom w:val="0"/>
                      <w:divBdr>
                        <w:top w:val="none" w:sz="0" w:space="0" w:color="auto"/>
                        <w:left w:val="none" w:sz="0" w:space="0" w:color="auto"/>
                        <w:bottom w:val="none" w:sz="0" w:space="0" w:color="auto"/>
                        <w:right w:val="none" w:sz="0" w:space="0" w:color="auto"/>
                      </w:divBdr>
                    </w:div>
                    <w:div w:id="1151411937">
                      <w:marLeft w:val="0"/>
                      <w:marRight w:val="0"/>
                      <w:marTop w:val="0"/>
                      <w:marBottom w:val="0"/>
                      <w:divBdr>
                        <w:top w:val="none" w:sz="0" w:space="0" w:color="auto"/>
                        <w:left w:val="none" w:sz="0" w:space="0" w:color="auto"/>
                        <w:bottom w:val="none" w:sz="0" w:space="0" w:color="auto"/>
                        <w:right w:val="none" w:sz="0" w:space="0" w:color="auto"/>
                      </w:divBdr>
                    </w:div>
                    <w:div w:id="518352863">
                      <w:marLeft w:val="0"/>
                      <w:marRight w:val="0"/>
                      <w:marTop w:val="0"/>
                      <w:marBottom w:val="0"/>
                      <w:divBdr>
                        <w:top w:val="none" w:sz="0" w:space="0" w:color="auto"/>
                        <w:left w:val="none" w:sz="0" w:space="0" w:color="auto"/>
                        <w:bottom w:val="none" w:sz="0" w:space="0" w:color="auto"/>
                        <w:right w:val="none" w:sz="0" w:space="0" w:color="auto"/>
                      </w:divBdr>
                    </w:div>
                    <w:div w:id="1663122693">
                      <w:marLeft w:val="0"/>
                      <w:marRight w:val="0"/>
                      <w:marTop w:val="0"/>
                      <w:marBottom w:val="0"/>
                      <w:divBdr>
                        <w:top w:val="none" w:sz="0" w:space="0" w:color="auto"/>
                        <w:left w:val="none" w:sz="0" w:space="0" w:color="auto"/>
                        <w:bottom w:val="none" w:sz="0" w:space="0" w:color="auto"/>
                        <w:right w:val="none" w:sz="0" w:space="0" w:color="auto"/>
                      </w:divBdr>
                    </w:div>
                    <w:div w:id="2073888365">
                      <w:marLeft w:val="0"/>
                      <w:marRight w:val="0"/>
                      <w:marTop w:val="0"/>
                      <w:marBottom w:val="0"/>
                      <w:divBdr>
                        <w:top w:val="none" w:sz="0" w:space="0" w:color="auto"/>
                        <w:left w:val="none" w:sz="0" w:space="0" w:color="auto"/>
                        <w:bottom w:val="none" w:sz="0" w:space="0" w:color="auto"/>
                        <w:right w:val="none" w:sz="0" w:space="0" w:color="auto"/>
                      </w:divBdr>
                    </w:div>
                    <w:div w:id="106315552">
                      <w:marLeft w:val="0"/>
                      <w:marRight w:val="0"/>
                      <w:marTop w:val="0"/>
                      <w:marBottom w:val="0"/>
                      <w:divBdr>
                        <w:top w:val="none" w:sz="0" w:space="0" w:color="auto"/>
                        <w:left w:val="none" w:sz="0" w:space="0" w:color="auto"/>
                        <w:bottom w:val="none" w:sz="0" w:space="0" w:color="auto"/>
                        <w:right w:val="none" w:sz="0" w:space="0" w:color="auto"/>
                      </w:divBdr>
                    </w:div>
                    <w:div w:id="1307122786">
                      <w:marLeft w:val="0"/>
                      <w:marRight w:val="0"/>
                      <w:marTop w:val="0"/>
                      <w:marBottom w:val="0"/>
                      <w:divBdr>
                        <w:top w:val="none" w:sz="0" w:space="0" w:color="auto"/>
                        <w:left w:val="none" w:sz="0" w:space="0" w:color="auto"/>
                        <w:bottom w:val="none" w:sz="0" w:space="0" w:color="auto"/>
                        <w:right w:val="none" w:sz="0" w:space="0" w:color="auto"/>
                      </w:divBdr>
                    </w:div>
                    <w:div w:id="1860777489">
                      <w:marLeft w:val="0"/>
                      <w:marRight w:val="0"/>
                      <w:marTop w:val="0"/>
                      <w:marBottom w:val="0"/>
                      <w:divBdr>
                        <w:top w:val="none" w:sz="0" w:space="0" w:color="auto"/>
                        <w:left w:val="none" w:sz="0" w:space="0" w:color="auto"/>
                        <w:bottom w:val="none" w:sz="0" w:space="0" w:color="auto"/>
                        <w:right w:val="none" w:sz="0" w:space="0" w:color="auto"/>
                      </w:divBdr>
                    </w:div>
                    <w:div w:id="1264024872">
                      <w:marLeft w:val="0"/>
                      <w:marRight w:val="0"/>
                      <w:marTop w:val="0"/>
                      <w:marBottom w:val="0"/>
                      <w:divBdr>
                        <w:top w:val="none" w:sz="0" w:space="0" w:color="auto"/>
                        <w:left w:val="none" w:sz="0" w:space="0" w:color="auto"/>
                        <w:bottom w:val="none" w:sz="0" w:space="0" w:color="auto"/>
                        <w:right w:val="none" w:sz="0" w:space="0" w:color="auto"/>
                      </w:divBdr>
                    </w:div>
                    <w:div w:id="225380281">
                      <w:marLeft w:val="0"/>
                      <w:marRight w:val="0"/>
                      <w:marTop w:val="0"/>
                      <w:marBottom w:val="0"/>
                      <w:divBdr>
                        <w:top w:val="none" w:sz="0" w:space="0" w:color="auto"/>
                        <w:left w:val="none" w:sz="0" w:space="0" w:color="auto"/>
                        <w:bottom w:val="none" w:sz="0" w:space="0" w:color="auto"/>
                        <w:right w:val="none" w:sz="0" w:space="0" w:color="auto"/>
                      </w:divBdr>
                    </w:div>
                    <w:div w:id="1448621038">
                      <w:marLeft w:val="0"/>
                      <w:marRight w:val="0"/>
                      <w:marTop w:val="0"/>
                      <w:marBottom w:val="0"/>
                      <w:divBdr>
                        <w:top w:val="none" w:sz="0" w:space="0" w:color="auto"/>
                        <w:left w:val="none" w:sz="0" w:space="0" w:color="auto"/>
                        <w:bottom w:val="none" w:sz="0" w:space="0" w:color="auto"/>
                        <w:right w:val="none" w:sz="0" w:space="0" w:color="auto"/>
                      </w:divBdr>
                    </w:div>
                    <w:div w:id="1462918502">
                      <w:marLeft w:val="0"/>
                      <w:marRight w:val="0"/>
                      <w:marTop w:val="0"/>
                      <w:marBottom w:val="0"/>
                      <w:divBdr>
                        <w:top w:val="none" w:sz="0" w:space="0" w:color="auto"/>
                        <w:left w:val="none" w:sz="0" w:space="0" w:color="auto"/>
                        <w:bottom w:val="none" w:sz="0" w:space="0" w:color="auto"/>
                        <w:right w:val="none" w:sz="0" w:space="0" w:color="auto"/>
                      </w:divBdr>
                    </w:div>
                    <w:div w:id="620185672">
                      <w:marLeft w:val="0"/>
                      <w:marRight w:val="0"/>
                      <w:marTop w:val="0"/>
                      <w:marBottom w:val="0"/>
                      <w:divBdr>
                        <w:top w:val="none" w:sz="0" w:space="0" w:color="auto"/>
                        <w:left w:val="none" w:sz="0" w:space="0" w:color="auto"/>
                        <w:bottom w:val="none" w:sz="0" w:space="0" w:color="auto"/>
                        <w:right w:val="none" w:sz="0" w:space="0" w:color="auto"/>
                      </w:divBdr>
                    </w:div>
                    <w:div w:id="218245664">
                      <w:marLeft w:val="0"/>
                      <w:marRight w:val="0"/>
                      <w:marTop w:val="0"/>
                      <w:marBottom w:val="0"/>
                      <w:divBdr>
                        <w:top w:val="none" w:sz="0" w:space="0" w:color="auto"/>
                        <w:left w:val="none" w:sz="0" w:space="0" w:color="auto"/>
                        <w:bottom w:val="none" w:sz="0" w:space="0" w:color="auto"/>
                        <w:right w:val="none" w:sz="0" w:space="0" w:color="auto"/>
                      </w:divBdr>
                    </w:div>
                    <w:div w:id="259682516">
                      <w:marLeft w:val="0"/>
                      <w:marRight w:val="0"/>
                      <w:marTop w:val="0"/>
                      <w:marBottom w:val="0"/>
                      <w:divBdr>
                        <w:top w:val="none" w:sz="0" w:space="0" w:color="auto"/>
                        <w:left w:val="none" w:sz="0" w:space="0" w:color="auto"/>
                        <w:bottom w:val="none" w:sz="0" w:space="0" w:color="auto"/>
                        <w:right w:val="none" w:sz="0" w:space="0" w:color="auto"/>
                      </w:divBdr>
                    </w:div>
                    <w:div w:id="715667978">
                      <w:marLeft w:val="0"/>
                      <w:marRight w:val="0"/>
                      <w:marTop w:val="0"/>
                      <w:marBottom w:val="0"/>
                      <w:divBdr>
                        <w:top w:val="none" w:sz="0" w:space="0" w:color="auto"/>
                        <w:left w:val="none" w:sz="0" w:space="0" w:color="auto"/>
                        <w:bottom w:val="none" w:sz="0" w:space="0" w:color="auto"/>
                        <w:right w:val="none" w:sz="0" w:space="0" w:color="auto"/>
                      </w:divBdr>
                    </w:div>
                    <w:div w:id="898127659">
                      <w:marLeft w:val="0"/>
                      <w:marRight w:val="0"/>
                      <w:marTop w:val="0"/>
                      <w:marBottom w:val="0"/>
                      <w:divBdr>
                        <w:top w:val="none" w:sz="0" w:space="0" w:color="auto"/>
                        <w:left w:val="none" w:sz="0" w:space="0" w:color="auto"/>
                        <w:bottom w:val="none" w:sz="0" w:space="0" w:color="auto"/>
                        <w:right w:val="none" w:sz="0" w:space="0" w:color="auto"/>
                      </w:divBdr>
                    </w:div>
                    <w:div w:id="795372215">
                      <w:marLeft w:val="0"/>
                      <w:marRight w:val="0"/>
                      <w:marTop w:val="0"/>
                      <w:marBottom w:val="0"/>
                      <w:divBdr>
                        <w:top w:val="none" w:sz="0" w:space="0" w:color="auto"/>
                        <w:left w:val="none" w:sz="0" w:space="0" w:color="auto"/>
                        <w:bottom w:val="none" w:sz="0" w:space="0" w:color="auto"/>
                        <w:right w:val="none" w:sz="0" w:space="0" w:color="auto"/>
                      </w:divBdr>
                    </w:div>
                    <w:div w:id="332222793">
                      <w:marLeft w:val="0"/>
                      <w:marRight w:val="0"/>
                      <w:marTop w:val="0"/>
                      <w:marBottom w:val="0"/>
                      <w:divBdr>
                        <w:top w:val="none" w:sz="0" w:space="0" w:color="auto"/>
                        <w:left w:val="none" w:sz="0" w:space="0" w:color="auto"/>
                        <w:bottom w:val="none" w:sz="0" w:space="0" w:color="auto"/>
                        <w:right w:val="none" w:sz="0" w:space="0" w:color="auto"/>
                      </w:divBdr>
                    </w:div>
                    <w:div w:id="243497225">
                      <w:marLeft w:val="0"/>
                      <w:marRight w:val="0"/>
                      <w:marTop w:val="0"/>
                      <w:marBottom w:val="0"/>
                      <w:divBdr>
                        <w:top w:val="none" w:sz="0" w:space="0" w:color="auto"/>
                        <w:left w:val="none" w:sz="0" w:space="0" w:color="auto"/>
                        <w:bottom w:val="none" w:sz="0" w:space="0" w:color="auto"/>
                        <w:right w:val="none" w:sz="0" w:space="0" w:color="auto"/>
                      </w:divBdr>
                    </w:div>
                    <w:div w:id="1988782280">
                      <w:marLeft w:val="0"/>
                      <w:marRight w:val="0"/>
                      <w:marTop w:val="0"/>
                      <w:marBottom w:val="0"/>
                      <w:divBdr>
                        <w:top w:val="none" w:sz="0" w:space="0" w:color="auto"/>
                        <w:left w:val="none" w:sz="0" w:space="0" w:color="auto"/>
                        <w:bottom w:val="none" w:sz="0" w:space="0" w:color="auto"/>
                        <w:right w:val="none" w:sz="0" w:space="0" w:color="auto"/>
                      </w:divBdr>
                    </w:div>
                    <w:div w:id="1550798201">
                      <w:marLeft w:val="0"/>
                      <w:marRight w:val="0"/>
                      <w:marTop w:val="0"/>
                      <w:marBottom w:val="0"/>
                      <w:divBdr>
                        <w:top w:val="none" w:sz="0" w:space="0" w:color="auto"/>
                        <w:left w:val="none" w:sz="0" w:space="0" w:color="auto"/>
                        <w:bottom w:val="none" w:sz="0" w:space="0" w:color="auto"/>
                        <w:right w:val="none" w:sz="0" w:space="0" w:color="auto"/>
                      </w:divBdr>
                    </w:div>
                    <w:div w:id="1198007151">
                      <w:marLeft w:val="0"/>
                      <w:marRight w:val="0"/>
                      <w:marTop w:val="0"/>
                      <w:marBottom w:val="0"/>
                      <w:divBdr>
                        <w:top w:val="none" w:sz="0" w:space="0" w:color="auto"/>
                        <w:left w:val="none" w:sz="0" w:space="0" w:color="auto"/>
                        <w:bottom w:val="none" w:sz="0" w:space="0" w:color="auto"/>
                        <w:right w:val="none" w:sz="0" w:space="0" w:color="auto"/>
                      </w:divBdr>
                    </w:div>
                    <w:div w:id="1629357442">
                      <w:marLeft w:val="0"/>
                      <w:marRight w:val="0"/>
                      <w:marTop w:val="0"/>
                      <w:marBottom w:val="0"/>
                      <w:divBdr>
                        <w:top w:val="none" w:sz="0" w:space="0" w:color="auto"/>
                        <w:left w:val="none" w:sz="0" w:space="0" w:color="auto"/>
                        <w:bottom w:val="none" w:sz="0" w:space="0" w:color="auto"/>
                        <w:right w:val="none" w:sz="0" w:space="0" w:color="auto"/>
                      </w:divBdr>
                    </w:div>
                    <w:div w:id="1523519987">
                      <w:marLeft w:val="0"/>
                      <w:marRight w:val="0"/>
                      <w:marTop w:val="0"/>
                      <w:marBottom w:val="0"/>
                      <w:divBdr>
                        <w:top w:val="none" w:sz="0" w:space="0" w:color="auto"/>
                        <w:left w:val="none" w:sz="0" w:space="0" w:color="auto"/>
                        <w:bottom w:val="none" w:sz="0" w:space="0" w:color="auto"/>
                        <w:right w:val="none" w:sz="0" w:space="0" w:color="auto"/>
                      </w:divBdr>
                    </w:div>
                    <w:div w:id="763300741">
                      <w:marLeft w:val="0"/>
                      <w:marRight w:val="0"/>
                      <w:marTop w:val="0"/>
                      <w:marBottom w:val="0"/>
                      <w:divBdr>
                        <w:top w:val="none" w:sz="0" w:space="0" w:color="auto"/>
                        <w:left w:val="none" w:sz="0" w:space="0" w:color="auto"/>
                        <w:bottom w:val="none" w:sz="0" w:space="0" w:color="auto"/>
                        <w:right w:val="none" w:sz="0" w:space="0" w:color="auto"/>
                      </w:divBdr>
                    </w:div>
                    <w:div w:id="1952736707">
                      <w:marLeft w:val="0"/>
                      <w:marRight w:val="0"/>
                      <w:marTop w:val="0"/>
                      <w:marBottom w:val="0"/>
                      <w:divBdr>
                        <w:top w:val="none" w:sz="0" w:space="0" w:color="auto"/>
                        <w:left w:val="none" w:sz="0" w:space="0" w:color="auto"/>
                        <w:bottom w:val="none" w:sz="0" w:space="0" w:color="auto"/>
                        <w:right w:val="none" w:sz="0" w:space="0" w:color="auto"/>
                      </w:divBdr>
                    </w:div>
                    <w:div w:id="529926148">
                      <w:marLeft w:val="0"/>
                      <w:marRight w:val="0"/>
                      <w:marTop w:val="0"/>
                      <w:marBottom w:val="0"/>
                      <w:divBdr>
                        <w:top w:val="none" w:sz="0" w:space="0" w:color="auto"/>
                        <w:left w:val="none" w:sz="0" w:space="0" w:color="auto"/>
                        <w:bottom w:val="none" w:sz="0" w:space="0" w:color="auto"/>
                        <w:right w:val="none" w:sz="0" w:space="0" w:color="auto"/>
                      </w:divBdr>
                    </w:div>
                    <w:div w:id="494305264">
                      <w:marLeft w:val="0"/>
                      <w:marRight w:val="0"/>
                      <w:marTop w:val="0"/>
                      <w:marBottom w:val="0"/>
                      <w:divBdr>
                        <w:top w:val="none" w:sz="0" w:space="0" w:color="auto"/>
                        <w:left w:val="none" w:sz="0" w:space="0" w:color="auto"/>
                        <w:bottom w:val="none" w:sz="0" w:space="0" w:color="auto"/>
                        <w:right w:val="none" w:sz="0" w:space="0" w:color="auto"/>
                      </w:divBdr>
                    </w:div>
                    <w:div w:id="1194655965">
                      <w:marLeft w:val="0"/>
                      <w:marRight w:val="0"/>
                      <w:marTop w:val="0"/>
                      <w:marBottom w:val="0"/>
                      <w:divBdr>
                        <w:top w:val="none" w:sz="0" w:space="0" w:color="auto"/>
                        <w:left w:val="none" w:sz="0" w:space="0" w:color="auto"/>
                        <w:bottom w:val="none" w:sz="0" w:space="0" w:color="auto"/>
                        <w:right w:val="none" w:sz="0" w:space="0" w:color="auto"/>
                      </w:divBdr>
                    </w:div>
                    <w:div w:id="746272931">
                      <w:marLeft w:val="0"/>
                      <w:marRight w:val="0"/>
                      <w:marTop w:val="0"/>
                      <w:marBottom w:val="0"/>
                      <w:divBdr>
                        <w:top w:val="none" w:sz="0" w:space="0" w:color="auto"/>
                        <w:left w:val="none" w:sz="0" w:space="0" w:color="auto"/>
                        <w:bottom w:val="none" w:sz="0" w:space="0" w:color="auto"/>
                        <w:right w:val="none" w:sz="0" w:space="0" w:color="auto"/>
                      </w:divBdr>
                    </w:div>
                    <w:div w:id="1742604511">
                      <w:marLeft w:val="0"/>
                      <w:marRight w:val="0"/>
                      <w:marTop w:val="0"/>
                      <w:marBottom w:val="0"/>
                      <w:divBdr>
                        <w:top w:val="none" w:sz="0" w:space="0" w:color="auto"/>
                        <w:left w:val="none" w:sz="0" w:space="0" w:color="auto"/>
                        <w:bottom w:val="none" w:sz="0" w:space="0" w:color="auto"/>
                        <w:right w:val="none" w:sz="0" w:space="0" w:color="auto"/>
                      </w:divBdr>
                    </w:div>
                    <w:div w:id="1663851361">
                      <w:marLeft w:val="0"/>
                      <w:marRight w:val="0"/>
                      <w:marTop w:val="0"/>
                      <w:marBottom w:val="0"/>
                      <w:divBdr>
                        <w:top w:val="none" w:sz="0" w:space="0" w:color="auto"/>
                        <w:left w:val="none" w:sz="0" w:space="0" w:color="auto"/>
                        <w:bottom w:val="none" w:sz="0" w:space="0" w:color="auto"/>
                        <w:right w:val="none" w:sz="0" w:space="0" w:color="auto"/>
                      </w:divBdr>
                    </w:div>
                    <w:div w:id="678821896">
                      <w:marLeft w:val="0"/>
                      <w:marRight w:val="0"/>
                      <w:marTop w:val="0"/>
                      <w:marBottom w:val="0"/>
                      <w:divBdr>
                        <w:top w:val="none" w:sz="0" w:space="0" w:color="auto"/>
                        <w:left w:val="none" w:sz="0" w:space="0" w:color="auto"/>
                        <w:bottom w:val="none" w:sz="0" w:space="0" w:color="auto"/>
                        <w:right w:val="none" w:sz="0" w:space="0" w:color="auto"/>
                      </w:divBdr>
                    </w:div>
                    <w:div w:id="1306081838">
                      <w:marLeft w:val="0"/>
                      <w:marRight w:val="0"/>
                      <w:marTop w:val="0"/>
                      <w:marBottom w:val="0"/>
                      <w:divBdr>
                        <w:top w:val="none" w:sz="0" w:space="0" w:color="auto"/>
                        <w:left w:val="none" w:sz="0" w:space="0" w:color="auto"/>
                        <w:bottom w:val="none" w:sz="0" w:space="0" w:color="auto"/>
                        <w:right w:val="none" w:sz="0" w:space="0" w:color="auto"/>
                      </w:divBdr>
                    </w:div>
                    <w:div w:id="421991596">
                      <w:marLeft w:val="0"/>
                      <w:marRight w:val="0"/>
                      <w:marTop w:val="0"/>
                      <w:marBottom w:val="0"/>
                      <w:divBdr>
                        <w:top w:val="none" w:sz="0" w:space="0" w:color="auto"/>
                        <w:left w:val="none" w:sz="0" w:space="0" w:color="auto"/>
                        <w:bottom w:val="none" w:sz="0" w:space="0" w:color="auto"/>
                        <w:right w:val="none" w:sz="0" w:space="0" w:color="auto"/>
                      </w:divBdr>
                    </w:div>
                    <w:div w:id="127405653">
                      <w:marLeft w:val="0"/>
                      <w:marRight w:val="0"/>
                      <w:marTop w:val="0"/>
                      <w:marBottom w:val="0"/>
                      <w:divBdr>
                        <w:top w:val="none" w:sz="0" w:space="0" w:color="auto"/>
                        <w:left w:val="none" w:sz="0" w:space="0" w:color="auto"/>
                        <w:bottom w:val="none" w:sz="0" w:space="0" w:color="auto"/>
                        <w:right w:val="none" w:sz="0" w:space="0" w:color="auto"/>
                      </w:divBdr>
                    </w:div>
                    <w:div w:id="1444956784">
                      <w:marLeft w:val="0"/>
                      <w:marRight w:val="0"/>
                      <w:marTop w:val="0"/>
                      <w:marBottom w:val="0"/>
                      <w:divBdr>
                        <w:top w:val="none" w:sz="0" w:space="0" w:color="auto"/>
                        <w:left w:val="none" w:sz="0" w:space="0" w:color="auto"/>
                        <w:bottom w:val="none" w:sz="0" w:space="0" w:color="auto"/>
                        <w:right w:val="none" w:sz="0" w:space="0" w:color="auto"/>
                      </w:divBdr>
                    </w:div>
                    <w:div w:id="1414090329">
                      <w:marLeft w:val="0"/>
                      <w:marRight w:val="0"/>
                      <w:marTop w:val="0"/>
                      <w:marBottom w:val="0"/>
                      <w:divBdr>
                        <w:top w:val="none" w:sz="0" w:space="0" w:color="auto"/>
                        <w:left w:val="none" w:sz="0" w:space="0" w:color="auto"/>
                        <w:bottom w:val="none" w:sz="0" w:space="0" w:color="auto"/>
                        <w:right w:val="none" w:sz="0" w:space="0" w:color="auto"/>
                      </w:divBdr>
                    </w:div>
                    <w:div w:id="1314606044">
                      <w:marLeft w:val="0"/>
                      <w:marRight w:val="0"/>
                      <w:marTop w:val="0"/>
                      <w:marBottom w:val="0"/>
                      <w:divBdr>
                        <w:top w:val="none" w:sz="0" w:space="0" w:color="auto"/>
                        <w:left w:val="none" w:sz="0" w:space="0" w:color="auto"/>
                        <w:bottom w:val="none" w:sz="0" w:space="0" w:color="auto"/>
                        <w:right w:val="none" w:sz="0" w:space="0" w:color="auto"/>
                      </w:divBdr>
                    </w:div>
                    <w:div w:id="1345009187">
                      <w:marLeft w:val="0"/>
                      <w:marRight w:val="0"/>
                      <w:marTop w:val="0"/>
                      <w:marBottom w:val="0"/>
                      <w:divBdr>
                        <w:top w:val="none" w:sz="0" w:space="0" w:color="auto"/>
                        <w:left w:val="none" w:sz="0" w:space="0" w:color="auto"/>
                        <w:bottom w:val="none" w:sz="0" w:space="0" w:color="auto"/>
                        <w:right w:val="none" w:sz="0" w:space="0" w:color="auto"/>
                      </w:divBdr>
                    </w:div>
                    <w:div w:id="104466059">
                      <w:marLeft w:val="0"/>
                      <w:marRight w:val="0"/>
                      <w:marTop w:val="0"/>
                      <w:marBottom w:val="0"/>
                      <w:divBdr>
                        <w:top w:val="none" w:sz="0" w:space="0" w:color="auto"/>
                        <w:left w:val="none" w:sz="0" w:space="0" w:color="auto"/>
                        <w:bottom w:val="none" w:sz="0" w:space="0" w:color="auto"/>
                        <w:right w:val="none" w:sz="0" w:space="0" w:color="auto"/>
                      </w:divBdr>
                    </w:div>
                    <w:div w:id="282925166">
                      <w:marLeft w:val="0"/>
                      <w:marRight w:val="0"/>
                      <w:marTop w:val="0"/>
                      <w:marBottom w:val="0"/>
                      <w:divBdr>
                        <w:top w:val="none" w:sz="0" w:space="0" w:color="auto"/>
                        <w:left w:val="none" w:sz="0" w:space="0" w:color="auto"/>
                        <w:bottom w:val="none" w:sz="0" w:space="0" w:color="auto"/>
                        <w:right w:val="none" w:sz="0" w:space="0" w:color="auto"/>
                      </w:divBdr>
                    </w:div>
                    <w:div w:id="836850113">
                      <w:marLeft w:val="0"/>
                      <w:marRight w:val="0"/>
                      <w:marTop w:val="0"/>
                      <w:marBottom w:val="0"/>
                      <w:divBdr>
                        <w:top w:val="none" w:sz="0" w:space="0" w:color="auto"/>
                        <w:left w:val="none" w:sz="0" w:space="0" w:color="auto"/>
                        <w:bottom w:val="none" w:sz="0" w:space="0" w:color="auto"/>
                        <w:right w:val="none" w:sz="0" w:space="0" w:color="auto"/>
                      </w:divBdr>
                    </w:div>
                    <w:div w:id="179783414">
                      <w:marLeft w:val="0"/>
                      <w:marRight w:val="0"/>
                      <w:marTop w:val="0"/>
                      <w:marBottom w:val="0"/>
                      <w:divBdr>
                        <w:top w:val="none" w:sz="0" w:space="0" w:color="auto"/>
                        <w:left w:val="none" w:sz="0" w:space="0" w:color="auto"/>
                        <w:bottom w:val="none" w:sz="0" w:space="0" w:color="auto"/>
                        <w:right w:val="none" w:sz="0" w:space="0" w:color="auto"/>
                      </w:divBdr>
                    </w:div>
                    <w:div w:id="1472357695">
                      <w:marLeft w:val="0"/>
                      <w:marRight w:val="0"/>
                      <w:marTop w:val="0"/>
                      <w:marBottom w:val="0"/>
                      <w:divBdr>
                        <w:top w:val="none" w:sz="0" w:space="0" w:color="auto"/>
                        <w:left w:val="none" w:sz="0" w:space="0" w:color="auto"/>
                        <w:bottom w:val="none" w:sz="0" w:space="0" w:color="auto"/>
                        <w:right w:val="none" w:sz="0" w:space="0" w:color="auto"/>
                      </w:divBdr>
                    </w:div>
                    <w:div w:id="1171136718">
                      <w:marLeft w:val="0"/>
                      <w:marRight w:val="0"/>
                      <w:marTop w:val="0"/>
                      <w:marBottom w:val="0"/>
                      <w:divBdr>
                        <w:top w:val="none" w:sz="0" w:space="0" w:color="auto"/>
                        <w:left w:val="none" w:sz="0" w:space="0" w:color="auto"/>
                        <w:bottom w:val="none" w:sz="0" w:space="0" w:color="auto"/>
                        <w:right w:val="none" w:sz="0" w:space="0" w:color="auto"/>
                      </w:divBdr>
                    </w:div>
                    <w:div w:id="188104358">
                      <w:marLeft w:val="0"/>
                      <w:marRight w:val="0"/>
                      <w:marTop w:val="0"/>
                      <w:marBottom w:val="0"/>
                      <w:divBdr>
                        <w:top w:val="none" w:sz="0" w:space="0" w:color="auto"/>
                        <w:left w:val="none" w:sz="0" w:space="0" w:color="auto"/>
                        <w:bottom w:val="none" w:sz="0" w:space="0" w:color="auto"/>
                        <w:right w:val="none" w:sz="0" w:space="0" w:color="auto"/>
                      </w:divBdr>
                    </w:div>
                    <w:div w:id="243614309">
                      <w:marLeft w:val="0"/>
                      <w:marRight w:val="0"/>
                      <w:marTop w:val="0"/>
                      <w:marBottom w:val="0"/>
                      <w:divBdr>
                        <w:top w:val="none" w:sz="0" w:space="0" w:color="auto"/>
                        <w:left w:val="none" w:sz="0" w:space="0" w:color="auto"/>
                        <w:bottom w:val="none" w:sz="0" w:space="0" w:color="auto"/>
                        <w:right w:val="none" w:sz="0" w:space="0" w:color="auto"/>
                      </w:divBdr>
                    </w:div>
                    <w:div w:id="891888053">
                      <w:marLeft w:val="0"/>
                      <w:marRight w:val="0"/>
                      <w:marTop w:val="0"/>
                      <w:marBottom w:val="0"/>
                      <w:divBdr>
                        <w:top w:val="none" w:sz="0" w:space="0" w:color="auto"/>
                        <w:left w:val="none" w:sz="0" w:space="0" w:color="auto"/>
                        <w:bottom w:val="none" w:sz="0" w:space="0" w:color="auto"/>
                        <w:right w:val="none" w:sz="0" w:space="0" w:color="auto"/>
                      </w:divBdr>
                    </w:div>
                    <w:div w:id="467629206">
                      <w:marLeft w:val="0"/>
                      <w:marRight w:val="0"/>
                      <w:marTop w:val="0"/>
                      <w:marBottom w:val="0"/>
                      <w:divBdr>
                        <w:top w:val="none" w:sz="0" w:space="0" w:color="auto"/>
                        <w:left w:val="none" w:sz="0" w:space="0" w:color="auto"/>
                        <w:bottom w:val="none" w:sz="0" w:space="0" w:color="auto"/>
                        <w:right w:val="none" w:sz="0" w:space="0" w:color="auto"/>
                      </w:divBdr>
                    </w:div>
                    <w:div w:id="1471899157">
                      <w:marLeft w:val="0"/>
                      <w:marRight w:val="0"/>
                      <w:marTop w:val="0"/>
                      <w:marBottom w:val="0"/>
                      <w:divBdr>
                        <w:top w:val="none" w:sz="0" w:space="0" w:color="auto"/>
                        <w:left w:val="none" w:sz="0" w:space="0" w:color="auto"/>
                        <w:bottom w:val="none" w:sz="0" w:space="0" w:color="auto"/>
                        <w:right w:val="none" w:sz="0" w:space="0" w:color="auto"/>
                      </w:divBdr>
                    </w:div>
                    <w:div w:id="1305426400">
                      <w:marLeft w:val="0"/>
                      <w:marRight w:val="0"/>
                      <w:marTop w:val="0"/>
                      <w:marBottom w:val="0"/>
                      <w:divBdr>
                        <w:top w:val="none" w:sz="0" w:space="0" w:color="auto"/>
                        <w:left w:val="none" w:sz="0" w:space="0" w:color="auto"/>
                        <w:bottom w:val="none" w:sz="0" w:space="0" w:color="auto"/>
                        <w:right w:val="none" w:sz="0" w:space="0" w:color="auto"/>
                      </w:divBdr>
                    </w:div>
                    <w:div w:id="1581061352">
                      <w:marLeft w:val="0"/>
                      <w:marRight w:val="0"/>
                      <w:marTop w:val="0"/>
                      <w:marBottom w:val="0"/>
                      <w:divBdr>
                        <w:top w:val="none" w:sz="0" w:space="0" w:color="auto"/>
                        <w:left w:val="none" w:sz="0" w:space="0" w:color="auto"/>
                        <w:bottom w:val="none" w:sz="0" w:space="0" w:color="auto"/>
                        <w:right w:val="none" w:sz="0" w:space="0" w:color="auto"/>
                      </w:divBdr>
                    </w:div>
                    <w:div w:id="273680232">
                      <w:marLeft w:val="0"/>
                      <w:marRight w:val="0"/>
                      <w:marTop w:val="0"/>
                      <w:marBottom w:val="0"/>
                      <w:divBdr>
                        <w:top w:val="none" w:sz="0" w:space="0" w:color="auto"/>
                        <w:left w:val="none" w:sz="0" w:space="0" w:color="auto"/>
                        <w:bottom w:val="none" w:sz="0" w:space="0" w:color="auto"/>
                        <w:right w:val="none" w:sz="0" w:space="0" w:color="auto"/>
                      </w:divBdr>
                    </w:div>
                    <w:div w:id="650601980">
                      <w:marLeft w:val="0"/>
                      <w:marRight w:val="0"/>
                      <w:marTop w:val="0"/>
                      <w:marBottom w:val="0"/>
                      <w:divBdr>
                        <w:top w:val="none" w:sz="0" w:space="0" w:color="auto"/>
                        <w:left w:val="none" w:sz="0" w:space="0" w:color="auto"/>
                        <w:bottom w:val="none" w:sz="0" w:space="0" w:color="auto"/>
                        <w:right w:val="none" w:sz="0" w:space="0" w:color="auto"/>
                      </w:divBdr>
                    </w:div>
                    <w:div w:id="219295078">
                      <w:marLeft w:val="0"/>
                      <w:marRight w:val="0"/>
                      <w:marTop w:val="0"/>
                      <w:marBottom w:val="0"/>
                      <w:divBdr>
                        <w:top w:val="none" w:sz="0" w:space="0" w:color="auto"/>
                        <w:left w:val="none" w:sz="0" w:space="0" w:color="auto"/>
                        <w:bottom w:val="none" w:sz="0" w:space="0" w:color="auto"/>
                        <w:right w:val="none" w:sz="0" w:space="0" w:color="auto"/>
                      </w:divBdr>
                    </w:div>
                    <w:div w:id="678195252">
                      <w:marLeft w:val="0"/>
                      <w:marRight w:val="0"/>
                      <w:marTop w:val="0"/>
                      <w:marBottom w:val="0"/>
                      <w:divBdr>
                        <w:top w:val="none" w:sz="0" w:space="0" w:color="auto"/>
                        <w:left w:val="none" w:sz="0" w:space="0" w:color="auto"/>
                        <w:bottom w:val="none" w:sz="0" w:space="0" w:color="auto"/>
                        <w:right w:val="none" w:sz="0" w:space="0" w:color="auto"/>
                      </w:divBdr>
                    </w:div>
                    <w:div w:id="391930376">
                      <w:marLeft w:val="0"/>
                      <w:marRight w:val="0"/>
                      <w:marTop w:val="0"/>
                      <w:marBottom w:val="0"/>
                      <w:divBdr>
                        <w:top w:val="none" w:sz="0" w:space="0" w:color="auto"/>
                        <w:left w:val="none" w:sz="0" w:space="0" w:color="auto"/>
                        <w:bottom w:val="none" w:sz="0" w:space="0" w:color="auto"/>
                        <w:right w:val="none" w:sz="0" w:space="0" w:color="auto"/>
                      </w:divBdr>
                    </w:div>
                    <w:div w:id="1677613167">
                      <w:marLeft w:val="0"/>
                      <w:marRight w:val="0"/>
                      <w:marTop w:val="0"/>
                      <w:marBottom w:val="0"/>
                      <w:divBdr>
                        <w:top w:val="none" w:sz="0" w:space="0" w:color="auto"/>
                        <w:left w:val="none" w:sz="0" w:space="0" w:color="auto"/>
                        <w:bottom w:val="none" w:sz="0" w:space="0" w:color="auto"/>
                        <w:right w:val="none" w:sz="0" w:space="0" w:color="auto"/>
                      </w:divBdr>
                    </w:div>
                    <w:div w:id="1016885250">
                      <w:marLeft w:val="0"/>
                      <w:marRight w:val="0"/>
                      <w:marTop w:val="0"/>
                      <w:marBottom w:val="0"/>
                      <w:divBdr>
                        <w:top w:val="none" w:sz="0" w:space="0" w:color="auto"/>
                        <w:left w:val="none" w:sz="0" w:space="0" w:color="auto"/>
                        <w:bottom w:val="none" w:sz="0" w:space="0" w:color="auto"/>
                        <w:right w:val="none" w:sz="0" w:space="0" w:color="auto"/>
                      </w:divBdr>
                    </w:div>
                    <w:div w:id="483863810">
                      <w:marLeft w:val="0"/>
                      <w:marRight w:val="0"/>
                      <w:marTop w:val="0"/>
                      <w:marBottom w:val="0"/>
                      <w:divBdr>
                        <w:top w:val="none" w:sz="0" w:space="0" w:color="auto"/>
                        <w:left w:val="none" w:sz="0" w:space="0" w:color="auto"/>
                        <w:bottom w:val="none" w:sz="0" w:space="0" w:color="auto"/>
                        <w:right w:val="none" w:sz="0" w:space="0" w:color="auto"/>
                      </w:divBdr>
                    </w:div>
                    <w:div w:id="1270546947">
                      <w:marLeft w:val="0"/>
                      <w:marRight w:val="0"/>
                      <w:marTop w:val="0"/>
                      <w:marBottom w:val="0"/>
                      <w:divBdr>
                        <w:top w:val="none" w:sz="0" w:space="0" w:color="auto"/>
                        <w:left w:val="none" w:sz="0" w:space="0" w:color="auto"/>
                        <w:bottom w:val="none" w:sz="0" w:space="0" w:color="auto"/>
                        <w:right w:val="none" w:sz="0" w:space="0" w:color="auto"/>
                      </w:divBdr>
                    </w:div>
                    <w:div w:id="898899718">
                      <w:marLeft w:val="0"/>
                      <w:marRight w:val="0"/>
                      <w:marTop w:val="0"/>
                      <w:marBottom w:val="0"/>
                      <w:divBdr>
                        <w:top w:val="none" w:sz="0" w:space="0" w:color="auto"/>
                        <w:left w:val="none" w:sz="0" w:space="0" w:color="auto"/>
                        <w:bottom w:val="none" w:sz="0" w:space="0" w:color="auto"/>
                        <w:right w:val="none" w:sz="0" w:space="0" w:color="auto"/>
                      </w:divBdr>
                    </w:div>
                    <w:div w:id="799423588">
                      <w:marLeft w:val="0"/>
                      <w:marRight w:val="0"/>
                      <w:marTop w:val="0"/>
                      <w:marBottom w:val="0"/>
                      <w:divBdr>
                        <w:top w:val="none" w:sz="0" w:space="0" w:color="auto"/>
                        <w:left w:val="none" w:sz="0" w:space="0" w:color="auto"/>
                        <w:bottom w:val="none" w:sz="0" w:space="0" w:color="auto"/>
                        <w:right w:val="none" w:sz="0" w:space="0" w:color="auto"/>
                      </w:divBdr>
                    </w:div>
                    <w:div w:id="1706521379">
                      <w:marLeft w:val="0"/>
                      <w:marRight w:val="0"/>
                      <w:marTop w:val="0"/>
                      <w:marBottom w:val="0"/>
                      <w:divBdr>
                        <w:top w:val="none" w:sz="0" w:space="0" w:color="auto"/>
                        <w:left w:val="none" w:sz="0" w:space="0" w:color="auto"/>
                        <w:bottom w:val="none" w:sz="0" w:space="0" w:color="auto"/>
                        <w:right w:val="none" w:sz="0" w:space="0" w:color="auto"/>
                      </w:divBdr>
                    </w:div>
                    <w:div w:id="1084449528">
                      <w:marLeft w:val="0"/>
                      <w:marRight w:val="0"/>
                      <w:marTop w:val="0"/>
                      <w:marBottom w:val="0"/>
                      <w:divBdr>
                        <w:top w:val="none" w:sz="0" w:space="0" w:color="auto"/>
                        <w:left w:val="none" w:sz="0" w:space="0" w:color="auto"/>
                        <w:bottom w:val="none" w:sz="0" w:space="0" w:color="auto"/>
                        <w:right w:val="none" w:sz="0" w:space="0" w:color="auto"/>
                      </w:divBdr>
                    </w:div>
                    <w:div w:id="2089112619">
                      <w:marLeft w:val="0"/>
                      <w:marRight w:val="0"/>
                      <w:marTop w:val="0"/>
                      <w:marBottom w:val="0"/>
                      <w:divBdr>
                        <w:top w:val="none" w:sz="0" w:space="0" w:color="auto"/>
                        <w:left w:val="none" w:sz="0" w:space="0" w:color="auto"/>
                        <w:bottom w:val="none" w:sz="0" w:space="0" w:color="auto"/>
                        <w:right w:val="none" w:sz="0" w:space="0" w:color="auto"/>
                      </w:divBdr>
                    </w:div>
                    <w:div w:id="394009986">
                      <w:marLeft w:val="0"/>
                      <w:marRight w:val="0"/>
                      <w:marTop w:val="0"/>
                      <w:marBottom w:val="0"/>
                      <w:divBdr>
                        <w:top w:val="none" w:sz="0" w:space="0" w:color="auto"/>
                        <w:left w:val="none" w:sz="0" w:space="0" w:color="auto"/>
                        <w:bottom w:val="none" w:sz="0" w:space="0" w:color="auto"/>
                        <w:right w:val="none" w:sz="0" w:space="0" w:color="auto"/>
                      </w:divBdr>
                    </w:div>
                    <w:div w:id="620457325">
                      <w:marLeft w:val="0"/>
                      <w:marRight w:val="0"/>
                      <w:marTop w:val="0"/>
                      <w:marBottom w:val="0"/>
                      <w:divBdr>
                        <w:top w:val="none" w:sz="0" w:space="0" w:color="auto"/>
                        <w:left w:val="none" w:sz="0" w:space="0" w:color="auto"/>
                        <w:bottom w:val="none" w:sz="0" w:space="0" w:color="auto"/>
                        <w:right w:val="none" w:sz="0" w:space="0" w:color="auto"/>
                      </w:divBdr>
                    </w:div>
                    <w:div w:id="429785938">
                      <w:marLeft w:val="0"/>
                      <w:marRight w:val="0"/>
                      <w:marTop w:val="0"/>
                      <w:marBottom w:val="0"/>
                      <w:divBdr>
                        <w:top w:val="none" w:sz="0" w:space="0" w:color="auto"/>
                        <w:left w:val="none" w:sz="0" w:space="0" w:color="auto"/>
                        <w:bottom w:val="none" w:sz="0" w:space="0" w:color="auto"/>
                        <w:right w:val="none" w:sz="0" w:space="0" w:color="auto"/>
                      </w:divBdr>
                    </w:div>
                    <w:div w:id="1460148400">
                      <w:marLeft w:val="0"/>
                      <w:marRight w:val="0"/>
                      <w:marTop w:val="0"/>
                      <w:marBottom w:val="0"/>
                      <w:divBdr>
                        <w:top w:val="none" w:sz="0" w:space="0" w:color="auto"/>
                        <w:left w:val="none" w:sz="0" w:space="0" w:color="auto"/>
                        <w:bottom w:val="none" w:sz="0" w:space="0" w:color="auto"/>
                        <w:right w:val="none" w:sz="0" w:space="0" w:color="auto"/>
                      </w:divBdr>
                    </w:div>
                    <w:div w:id="626545710">
                      <w:marLeft w:val="0"/>
                      <w:marRight w:val="0"/>
                      <w:marTop w:val="0"/>
                      <w:marBottom w:val="0"/>
                      <w:divBdr>
                        <w:top w:val="none" w:sz="0" w:space="0" w:color="auto"/>
                        <w:left w:val="none" w:sz="0" w:space="0" w:color="auto"/>
                        <w:bottom w:val="none" w:sz="0" w:space="0" w:color="auto"/>
                        <w:right w:val="none" w:sz="0" w:space="0" w:color="auto"/>
                      </w:divBdr>
                    </w:div>
                    <w:div w:id="16469647">
                      <w:marLeft w:val="0"/>
                      <w:marRight w:val="0"/>
                      <w:marTop w:val="0"/>
                      <w:marBottom w:val="0"/>
                      <w:divBdr>
                        <w:top w:val="none" w:sz="0" w:space="0" w:color="auto"/>
                        <w:left w:val="none" w:sz="0" w:space="0" w:color="auto"/>
                        <w:bottom w:val="none" w:sz="0" w:space="0" w:color="auto"/>
                        <w:right w:val="none" w:sz="0" w:space="0" w:color="auto"/>
                      </w:divBdr>
                    </w:div>
                    <w:div w:id="1443955951">
                      <w:marLeft w:val="0"/>
                      <w:marRight w:val="0"/>
                      <w:marTop w:val="0"/>
                      <w:marBottom w:val="0"/>
                      <w:divBdr>
                        <w:top w:val="none" w:sz="0" w:space="0" w:color="auto"/>
                        <w:left w:val="none" w:sz="0" w:space="0" w:color="auto"/>
                        <w:bottom w:val="none" w:sz="0" w:space="0" w:color="auto"/>
                        <w:right w:val="none" w:sz="0" w:space="0" w:color="auto"/>
                      </w:divBdr>
                    </w:div>
                    <w:div w:id="1339769668">
                      <w:marLeft w:val="0"/>
                      <w:marRight w:val="0"/>
                      <w:marTop w:val="0"/>
                      <w:marBottom w:val="0"/>
                      <w:divBdr>
                        <w:top w:val="none" w:sz="0" w:space="0" w:color="auto"/>
                        <w:left w:val="none" w:sz="0" w:space="0" w:color="auto"/>
                        <w:bottom w:val="none" w:sz="0" w:space="0" w:color="auto"/>
                        <w:right w:val="none" w:sz="0" w:space="0" w:color="auto"/>
                      </w:divBdr>
                    </w:div>
                    <w:div w:id="866454196">
                      <w:marLeft w:val="0"/>
                      <w:marRight w:val="0"/>
                      <w:marTop w:val="0"/>
                      <w:marBottom w:val="0"/>
                      <w:divBdr>
                        <w:top w:val="none" w:sz="0" w:space="0" w:color="auto"/>
                        <w:left w:val="none" w:sz="0" w:space="0" w:color="auto"/>
                        <w:bottom w:val="none" w:sz="0" w:space="0" w:color="auto"/>
                        <w:right w:val="none" w:sz="0" w:space="0" w:color="auto"/>
                      </w:divBdr>
                    </w:div>
                    <w:div w:id="387340280">
                      <w:marLeft w:val="0"/>
                      <w:marRight w:val="0"/>
                      <w:marTop w:val="0"/>
                      <w:marBottom w:val="0"/>
                      <w:divBdr>
                        <w:top w:val="none" w:sz="0" w:space="0" w:color="auto"/>
                        <w:left w:val="none" w:sz="0" w:space="0" w:color="auto"/>
                        <w:bottom w:val="none" w:sz="0" w:space="0" w:color="auto"/>
                        <w:right w:val="none" w:sz="0" w:space="0" w:color="auto"/>
                      </w:divBdr>
                    </w:div>
                    <w:div w:id="1494419708">
                      <w:marLeft w:val="0"/>
                      <w:marRight w:val="0"/>
                      <w:marTop w:val="0"/>
                      <w:marBottom w:val="0"/>
                      <w:divBdr>
                        <w:top w:val="none" w:sz="0" w:space="0" w:color="auto"/>
                        <w:left w:val="none" w:sz="0" w:space="0" w:color="auto"/>
                        <w:bottom w:val="none" w:sz="0" w:space="0" w:color="auto"/>
                        <w:right w:val="none" w:sz="0" w:space="0" w:color="auto"/>
                      </w:divBdr>
                    </w:div>
                    <w:div w:id="642931484">
                      <w:marLeft w:val="0"/>
                      <w:marRight w:val="0"/>
                      <w:marTop w:val="0"/>
                      <w:marBottom w:val="0"/>
                      <w:divBdr>
                        <w:top w:val="none" w:sz="0" w:space="0" w:color="auto"/>
                        <w:left w:val="none" w:sz="0" w:space="0" w:color="auto"/>
                        <w:bottom w:val="none" w:sz="0" w:space="0" w:color="auto"/>
                        <w:right w:val="none" w:sz="0" w:space="0" w:color="auto"/>
                      </w:divBdr>
                    </w:div>
                    <w:div w:id="1434858094">
                      <w:marLeft w:val="0"/>
                      <w:marRight w:val="0"/>
                      <w:marTop w:val="0"/>
                      <w:marBottom w:val="0"/>
                      <w:divBdr>
                        <w:top w:val="none" w:sz="0" w:space="0" w:color="auto"/>
                        <w:left w:val="none" w:sz="0" w:space="0" w:color="auto"/>
                        <w:bottom w:val="none" w:sz="0" w:space="0" w:color="auto"/>
                        <w:right w:val="none" w:sz="0" w:space="0" w:color="auto"/>
                      </w:divBdr>
                    </w:div>
                    <w:div w:id="1125200473">
                      <w:marLeft w:val="0"/>
                      <w:marRight w:val="0"/>
                      <w:marTop w:val="0"/>
                      <w:marBottom w:val="0"/>
                      <w:divBdr>
                        <w:top w:val="none" w:sz="0" w:space="0" w:color="auto"/>
                        <w:left w:val="none" w:sz="0" w:space="0" w:color="auto"/>
                        <w:bottom w:val="none" w:sz="0" w:space="0" w:color="auto"/>
                        <w:right w:val="none" w:sz="0" w:space="0" w:color="auto"/>
                      </w:divBdr>
                    </w:div>
                    <w:div w:id="471867654">
                      <w:marLeft w:val="0"/>
                      <w:marRight w:val="0"/>
                      <w:marTop w:val="0"/>
                      <w:marBottom w:val="0"/>
                      <w:divBdr>
                        <w:top w:val="none" w:sz="0" w:space="0" w:color="auto"/>
                        <w:left w:val="none" w:sz="0" w:space="0" w:color="auto"/>
                        <w:bottom w:val="none" w:sz="0" w:space="0" w:color="auto"/>
                        <w:right w:val="none" w:sz="0" w:space="0" w:color="auto"/>
                      </w:divBdr>
                    </w:div>
                    <w:div w:id="1733698870">
                      <w:marLeft w:val="0"/>
                      <w:marRight w:val="0"/>
                      <w:marTop w:val="0"/>
                      <w:marBottom w:val="0"/>
                      <w:divBdr>
                        <w:top w:val="none" w:sz="0" w:space="0" w:color="auto"/>
                        <w:left w:val="none" w:sz="0" w:space="0" w:color="auto"/>
                        <w:bottom w:val="none" w:sz="0" w:space="0" w:color="auto"/>
                        <w:right w:val="none" w:sz="0" w:space="0" w:color="auto"/>
                      </w:divBdr>
                    </w:div>
                    <w:div w:id="663165418">
                      <w:marLeft w:val="0"/>
                      <w:marRight w:val="0"/>
                      <w:marTop w:val="0"/>
                      <w:marBottom w:val="0"/>
                      <w:divBdr>
                        <w:top w:val="none" w:sz="0" w:space="0" w:color="auto"/>
                        <w:left w:val="none" w:sz="0" w:space="0" w:color="auto"/>
                        <w:bottom w:val="none" w:sz="0" w:space="0" w:color="auto"/>
                        <w:right w:val="none" w:sz="0" w:space="0" w:color="auto"/>
                      </w:divBdr>
                    </w:div>
                    <w:div w:id="1147942742">
                      <w:marLeft w:val="0"/>
                      <w:marRight w:val="0"/>
                      <w:marTop w:val="0"/>
                      <w:marBottom w:val="0"/>
                      <w:divBdr>
                        <w:top w:val="none" w:sz="0" w:space="0" w:color="auto"/>
                        <w:left w:val="none" w:sz="0" w:space="0" w:color="auto"/>
                        <w:bottom w:val="none" w:sz="0" w:space="0" w:color="auto"/>
                        <w:right w:val="none" w:sz="0" w:space="0" w:color="auto"/>
                      </w:divBdr>
                    </w:div>
                    <w:div w:id="1770538081">
                      <w:marLeft w:val="0"/>
                      <w:marRight w:val="0"/>
                      <w:marTop w:val="0"/>
                      <w:marBottom w:val="0"/>
                      <w:divBdr>
                        <w:top w:val="none" w:sz="0" w:space="0" w:color="auto"/>
                        <w:left w:val="none" w:sz="0" w:space="0" w:color="auto"/>
                        <w:bottom w:val="none" w:sz="0" w:space="0" w:color="auto"/>
                        <w:right w:val="none" w:sz="0" w:space="0" w:color="auto"/>
                      </w:divBdr>
                    </w:div>
                    <w:div w:id="1357538355">
                      <w:marLeft w:val="0"/>
                      <w:marRight w:val="0"/>
                      <w:marTop w:val="0"/>
                      <w:marBottom w:val="0"/>
                      <w:divBdr>
                        <w:top w:val="none" w:sz="0" w:space="0" w:color="auto"/>
                        <w:left w:val="none" w:sz="0" w:space="0" w:color="auto"/>
                        <w:bottom w:val="none" w:sz="0" w:space="0" w:color="auto"/>
                        <w:right w:val="none" w:sz="0" w:space="0" w:color="auto"/>
                      </w:divBdr>
                    </w:div>
                    <w:div w:id="721708527">
                      <w:marLeft w:val="0"/>
                      <w:marRight w:val="0"/>
                      <w:marTop w:val="0"/>
                      <w:marBottom w:val="0"/>
                      <w:divBdr>
                        <w:top w:val="none" w:sz="0" w:space="0" w:color="auto"/>
                        <w:left w:val="none" w:sz="0" w:space="0" w:color="auto"/>
                        <w:bottom w:val="none" w:sz="0" w:space="0" w:color="auto"/>
                        <w:right w:val="none" w:sz="0" w:space="0" w:color="auto"/>
                      </w:divBdr>
                    </w:div>
                    <w:div w:id="926351710">
                      <w:marLeft w:val="0"/>
                      <w:marRight w:val="0"/>
                      <w:marTop w:val="0"/>
                      <w:marBottom w:val="0"/>
                      <w:divBdr>
                        <w:top w:val="none" w:sz="0" w:space="0" w:color="auto"/>
                        <w:left w:val="none" w:sz="0" w:space="0" w:color="auto"/>
                        <w:bottom w:val="none" w:sz="0" w:space="0" w:color="auto"/>
                        <w:right w:val="none" w:sz="0" w:space="0" w:color="auto"/>
                      </w:divBdr>
                    </w:div>
                    <w:div w:id="117071367">
                      <w:marLeft w:val="0"/>
                      <w:marRight w:val="0"/>
                      <w:marTop w:val="0"/>
                      <w:marBottom w:val="0"/>
                      <w:divBdr>
                        <w:top w:val="none" w:sz="0" w:space="0" w:color="auto"/>
                        <w:left w:val="none" w:sz="0" w:space="0" w:color="auto"/>
                        <w:bottom w:val="none" w:sz="0" w:space="0" w:color="auto"/>
                        <w:right w:val="none" w:sz="0" w:space="0" w:color="auto"/>
                      </w:divBdr>
                    </w:div>
                    <w:div w:id="1299459833">
                      <w:marLeft w:val="0"/>
                      <w:marRight w:val="0"/>
                      <w:marTop w:val="0"/>
                      <w:marBottom w:val="0"/>
                      <w:divBdr>
                        <w:top w:val="none" w:sz="0" w:space="0" w:color="auto"/>
                        <w:left w:val="none" w:sz="0" w:space="0" w:color="auto"/>
                        <w:bottom w:val="none" w:sz="0" w:space="0" w:color="auto"/>
                        <w:right w:val="none" w:sz="0" w:space="0" w:color="auto"/>
                      </w:divBdr>
                    </w:div>
                    <w:div w:id="324944054">
                      <w:marLeft w:val="0"/>
                      <w:marRight w:val="0"/>
                      <w:marTop w:val="0"/>
                      <w:marBottom w:val="0"/>
                      <w:divBdr>
                        <w:top w:val="none" w:sz="0" w:space="0" w:color="auto"/>
                        <w:left w:val="none" w:sz="0" w:space="0" w:color="auto"/>
                        <w:bottom w:val="none" w:sz="0" w:space="0" w:color="auto"/>
                        <w:right w:val="none" w:sz="0" w:space="0" w:color="auto"/>
                      </w:divBdr>
                    </w:div>
                    <w:div w:id="487719356">
                      <w:marLeft w:val="0"/>
                      <w:marRight w:val="0"/>
                      <w:marTop w:val="0"/>
                      <w:marBottom w:val="0"/>
                      <w:divBdr>
                        <w:top w:val="none" w:sz="0" w:space="0" w:color="auto"/>
                        <w:left w:val="none" w:sz="0" w:space="0" w:color="auto"/>
                        <w:bottom w:val="none" w:sz="0" w:space="0" w:color="auto"/>
                        <w:right w:val="none" w:sz="0" w:space="0" w:color="auto"/>
                      </w:divBdr>
                    </w:div>
                    <w:div w:id="603920249">
                      <w:marLeft w:val="0"/>
                      <w:marRight w:val="0"/>
                      <w:marTop w:val="0"/>
                      <w:marBottom w:val="0"/>
                      <w:divBdr>
                        <w:top w:val="none" w:sz="0" w:space="0" w:color="auto"/>
                        <w:left w:val="none" w:sz="0" w:space="0" w:color="auto"/>
                        <w:bottom w:val="none" w:sz="0" w:space="0" w:color="auto"/>
                        <w:right w:val="none" w:sz="0" w:space="0" w:color="auto"/>
                      </w:divBdr>
                    </w:div>
                    <w:div w:id="265887358">
                      <w:marLeft w:val="0"/>
                      <w:marRight w:val="0"/>
                      <w:marTop w:val="0"/>
                      <w:marBottom w:val="0"/>
                      <w:divBdr>
                        <w:top w:val="none" w:sz="0" w:space="0" w:color="auto"/>
                        <w:left w:val="none" w:sz="0" w:space="0" w:color="auto"/>
                        <w:bottom w:val="none" w:sz="0" w:space="0" w:color="auto"/>
                        <w:right w:val="none" w:sz="0" w:space="0" w:color="auto"/>
                      </w:divBdr>
                    </w:div>
                    <w:div w:id="1381124502">
                      <w:marLeft w:val="0"/>
                      <w:marRight w:val="0"/>
                      <w:marTop w:val="0"/>
                      <w:marBottom w:val="0"/>
                      <w:divBdr>
                        <w:top w:val="none" w:sz="0" w:space="0" w:color="auto"/>
                        <w:left w:val="none" w:sz="0" w:space="0" w:color="auto"/>
                        <w:bottom w:val="none" w:sz="0" w:space="0" w:color="auto"/>
                        <w:right w:val="none" w:sz="0" w:space="0" w:color="auto"/>
                      </w:divBdr>
                    </w:div>
                    <w:div w:id="680010961">
                      <w:marLeft w:val="0"/>
                      <w:marRight w:val="0"/>
                      <w:marTop w:val="0"/>
                      <w:marBottom w:val="0"/>
                      <w:divBdr>
                        <w:top w:val="none" w:sz="0" w:space="0" w:color="auto"/>
                        <w:left w:val="none" w:sz="0" w:space="0" w:color="auto"/>
                        <w:bottom w:val="none" w:sz="0" w:space="0" w:color="auto"/>
                        <w:right w:val="none" w:sz="0" w:space="0" w:color="auto"/>
                      </w:divBdr>
                    </w:div>
                    <w:div w:id="1998264323">
                      <w:marLeft w:val="0"/>
                      <w:marRight w:val="0"/>
                      <w:marTop w:val="0"/>
                      <w:marBottom w:val="0"/>
                      <w:divBdr>
                        <w:top w:val="none" w:sz="0" w:space="0" w:color="auto"/>
                        <w:left w:val="none" w:sz="0" w:space="0" w:color="auto"/>
                        <w:bottom w:val="none" w:sz="0" w:space="0" w:color="auto"/>
                        <w:right w:val="none" w:sz="0" w:space="0" w:color="auto"/>
                      </w:divBdr>
                    </w:div>
                    <w:div w:id="1107038652">
                      <w:marLeft w:val="0"/>
                      <w:marRight w:val="0"/>
                      <w:marTop w:val="0"/>
                      <w:marBottom w:val="0"/>
                      <w:divBdr>
                        <w:top w:val="none" w:sz="0" w:space="0" w:color="auto"/>
                        <w:left w:val="none" w:sz="0" w:space="0" w:color="auto"/>
                        <w:bottom w:val="none" w:sz="0" w:space="0" w:color="auto"/>
                        <w:right w:val="none" w:sz="0" w:space="0" w:color="auto"/>
                      </w:divBdr>
                    </w:div>
                    <w:div w:id="1839955283">
                      <w:marLeft w:val="0"/>
                      <w:marRight w:val="0"/>
                      <w:marTop w:val="0"/>
                      <w:marBottom w:val="0"/>
                      <w:divBdr>
                        <w:top w:val="none" w:sz="0" w:space="0" w:color="auto"/>
                        <w:left w:val="none" w:sz="0" w:space="0" w:color="auto"/>
                        <w:bottom w:val="none" w:sz="0" w:space="0" w:color="auto"/>
                        <w:right w:val="none" w:sz="0" w:space="0" w:color="auto"/>
                      </w:divBdr>
                    </w:div>
                    <w:div w:id="261181019">
                      <w:marLeft w:val="0"/>
                      <w:marRight w:val="0"/>
                      <w:marTop w:val="0"/>
                      <w:marBottom w:val="0"/>
                      <w:divBdr>
                        <w:top w:val="none" w:sz="0" w:space="0" w:color="auto"/>
                        <w:left w:val="none" w:sz="0" w:space="0" w:color="auto"/>
                        <w:bottom w:val="none" w:sz="0" w:space="0" w:color="auto"/>
                        <w:right w:val="none" w:sz="0" w:space="0" w:color="auto"/>
                      </w:divBdr>
                    </w:div>
                    <w:div w:id="184710324">
                      <w:marLeft w:val="0"/>
                      <w:marRight w:val="0"/>
                      <w:marTop w:val="0"/>
                      <w:marBottom w:val="0"/>
                      <w:divBdr>
                        <w:top w:val="none" w:sz="0" w:space="0" w:color="auto"/>
                        <w:left w:val="none" w:sz="0" w:space="0" w:color="auto"/>
                        <w:bottom w:val="none" w:sz="0" w:space="0" w:color="auto"/>
                        <w:right w:val="none" w:sz="0" w:space="0" w:color="auto"/>
                      </w:divBdr>
                    </w:div>
                    <w:div w:id="1384720116">
                      <w:marLeft w:val="0"/>
                      <w:marRight w:val="0"/>
                      <w:marTop w:val="0"/>
                      <w:marBottom w:val="0"/>
                      <w:divBdr>
                        <w:top w:val="none" w:sz="0" w:space="0" w:color="auto"/>
                        <w:left w:val="none" w:sz="0" w:space="0" w:color="auto"/>
                        <w:bottom w:val="none" w:sz="0" w:space="0" w:color="auto"/>
                        <w:right w:val="none" w:sz="0" w:space="0" w:color="auto"/>
                      </w:divBdr>
                    </w:div>
                    <w:div w:id="38097182">
                      <w:marLeft w:val="0"/>
                      <w:marRight w:val="0"/>
                      <w:marTop w:val="0"/>
                      <w:marBottom w:val="0"/>
                      <w:divBdr>
                        <w:top w:val="none" w:sz="0" w:space="0" w:color="auto"/>
                        <w:left w:val="none" w:sz="0" w:space="0" w:color="auto"/>
                        <w:bottom w:val="none" w:sz="0" w:space="0" w:color="auto"/>
                        <w:right w:val="none" w:sz="0" w:space="0" w:color="auto"/>
                      </w:divBdr>
                    </w:div>
                    <w:div w:id="301615115">
                      <w:marLeft w:val="0"/>
                      <w:marRight w:val="0"/>
                      <w:marTop w:val="0"/>
                      <w:marBottom w:val="0"/>
                      <w:divBdr>
                        <w:top w:val="none" w:sz="0" w:space="0" w:color="auto"/>
                        <w:left w:val="none" w:sz="0" w:space="0" w:color="auto"/>
                        <w:bottom w:val="none" w:sz="0" w:space="0" w:color="auto"/>
                        <w:right w:val="none" w:sz="0" w:space="0" w:color="auto"/>
                      </w:divBdr>
                    </w:div>
                    <w:div w:id="1878354358">
                      <w:marLeft w:val="0"/>
                      <w:marRight w:val="0"/>
                      <w:marTop w:val="0"/>
                      <w:marBottom w:val="0"/>
                      <w:divBdr>
                        <w:top w:val="none" w:sz="0" w:space="0" w:color="auto"/>
                        <w:left w:val="none" w:sz="0" w:space="0" w:color="auto"/>
                        <w:bottom w:val="none" w:sz="0" w:space="0" w:color="auto"/>
                        <w:right w:val="none" w:sz="0" w:space="0" w:color="auto"/>
                      </w:divBdr>
                    </w:div>
                    <w:div w:id="417675623">
                      <w:marLeft w:val="0"/>
                      <w:marRight w:val="0"/>
                      <w:marTop w:val="0"/>
                      <w:marBottom w:val="0"/>
                      <w:divBdr>
                        <w:top w:val="none" w:sz="0" w:space="0" w:color="auto"/>
                        <w:left w:val="none" w:sz="0" w:space="0" w:color="auto"/>
                        <w:bottom w:val="none" w:sz="0" w:space="0" w:color="auto"/>
                        <w:right w:val="none" w:sz="0" w:space="0" w:color="auto"/>
                      </w:divBdr>
                    </w:div>
                    <w:div w:id="1218783106">
                      <w:marLeft w:val="0"/>
                      <w:marRight w:val="0"/>
                      <w:marTop w:val="0"/>
                      <w:marBottom w:val="0"/>
                      <w:divBdr>
                        <w:top w:val="none" w:sz="0" w:space="0" w:color="auto"/>
                        <w:left w:val="none" w:sz="0" w:space="0" w:color="auto"/>
                        <w:bottom w:val="none" w:sz="0" w:space="0" w:color="auto"/>
                        <w:right w:val="none" w:sz="0" w:space="0" w:color="auto"/>
                      </w:divBdr>
                    </w:div>
                    <w:div w:id="1151139959">
                      <w:marLeft w:val="0"/>
                      <w:marRight w:val="0"/>
                      <w:marTop w:val="0"/>
                      <w:marBottom w:val="0"/>
                      <w:divBdr>
                        <w:top w:val="none" w:sz="0" w:space="0" w:color="auto"/>
                        <w:left w:val="none" w:sz="0" w:space="0" w:color="auto"/>
                        <w:bottom w:val="none" w:sz="0" w:space="0" w:color="auto"/>
                        <w:right w:val="none" w:sz="0" w:space="0" w:color="auto"/>
                      </w:divBdr>
                    </w:div>
                    <w:div w:id="1372918151">
                      <w:marLeft w:val="0"/>
                      <w:marRight w:val="0"/>
                      <w:marTop w:val="0"/>
                      <w:marBottom w:val="0"/>
                      <w:divBdr>
                        <w:top w:val="none" w:sz="0" w:space="0" w:color="auto"/>
                        <w:left w:val="none" w:sz="0" w:space="0" w:color="auto"/>
                        <w:bottom w:val="none" w:sz="0" w:space="0" w:color="auto"/>
                        <w:right w:val="none" w:sz="0" w:space="0" w:color="auto"/>
                      </w:divBdr>
                    </w:div>
                    <w:div w:id="1969120825">
                      <w:marLeft w:val="0"/>
                      <w:marRight w:val="0"/>
                      <w:marTop w:val="0"/>
                      <w:marBottom w:val="0"/>
                      <w:divBdr>
                        <w:top w:val="none" w:sz="0" w:space="0" w:color="auto"/>
                        <w:left w:val="none" w:sz="0" w:space="0" w:color="auto"/>
                        <w:bottom w:val="none" w:sz="0" w:space="0" w:color="auto"/>
                        <w:right w:val="none" w:sz="0" w:space="0" w:color="auto"/>
                      </w:divBdr>
                    </w:div>
                    <w:div w:id="105801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78089">
              <w:marLeft w:val="0"/>
              <w:marRight w:val="0"/>
              <w:marTop w:val="0"/>
              <w:marBottom w:val="0"/>
              <w:divBdr>
                <w:top w:val="none" w:sz="0" w:space="0" w:color="auto"/>
                <w:left w:val="none" w:sz="0" w:space="0" w:color="auto"/>
                <w:bottom w:val="none" w:sz="0" w:space="0" w:color="auto"/>
                <w:right w:val="none" w:sz="0" w:space="0" w:color="auto"/>
              </w:divBdr>
              <w:divsChild>
                <w:div w:id="202404261">
                  <w:marLeft w:val="0"/>
                  <w:marRight w:val="0"/>
                  <w:marTop w:val="0"/>
                  <w:marBottom w:val="0"/>
                  <w:divBdr>
                    <w:top w:val="none" w:sz="0" w:space="0" w:color="auto"/>
                    <w:left w:val="none" w:sz="0" w:space="0" w:color="auto"/>
                    <w:bottom w:val="none" w:sz="0" w:space="0" w:color="auto"/>
                    <w:right w:val="none" w:sz="0" w:space="0" w:color="auto"/>
                  </w:divBdr>
                  <w:divsChild>
                    <w:div w:id="1171680616">
                      <w:marLeft w:val="0"/>
                      <w:marRight w:val="0"/>
                      <w:marTop w:val="0"/>
                      <w:marBottom w:val="0"/>
                      <w:divBdr>
                        <w:top w:val="none" w:sz="0" w:space="0" w:color="auto"/>
                        <w:left w:val="none" w:sz="0" w:space="0" w:color="auto"/>
                        <w:bottom w:val="none" w:sz="0" w:space="0" w:color="auto"/>
                        <w:right w:val="none" w:sz="0" w:space="0" w:color="auto"/>
                      </w:divBdr>
                    </w:div>
                    <w:div w:id="1440376606">
                      <w:marLeft w:val="0"/>
                      <w:marRight w:val="0"/>
                      <w:marTop w:val="0"/>
                      <w:marBottom w:val="0"/>
                      <w:divBdr>
                        <w:top w:val="none" w:sz="0" w:space="0" w:color="auto"/>
                        <w:left w:val="none" w:sz="0" w:space="0" w:color="auto"/>
                        <w:bottom w:val="none" w:sz="0" w:space="0" w:color="auto"/>
                        <w:right w:val="none" w:sz="0" w:space="0" w:color="auto"/>
                      </w:divBdr>
                    </w:div>
                    <w:div w:id="228855022">
                      <w:marLeft w:val="0"/>
                      <w:marRight w:val="0"/>
                      <w:marTop w:val="0"/>
                      <w:marBottom w:val="0"/>
                      <w:divBdr>
                        <w:top w:val="none" w:sz="0" w:space="0" w:color="auto"/>
                        <w:left w:val="none" w:sz="0" w:space="0" w:color="auto"/>
                        <w:bottom w:val="none" w:sz="0" w:space="0" w:color="auto"/>
                        <w:right w:val="none" w:sz="0" w:space="0" w:color="auto"/>
                      </w:divBdr>
                    </w:div>
                    <w:div w:id="382100559">
                      <w:marLeft w:val="0"/>
                      <w:marRight w:val="0"/>
                      <w:marTop w:val="0"/>
                      <w:marBottom w:val="0"/>
                      <w:divBdr>
                        <w:top w:val="none" w:sz="0" w:space="0" w:color="auto"/>
                        <w:left w:val="none" w:sz="0" w:space="0" w:color="auto"/>
                        <w:bottom w:val="none" w:sz="0" w:space="0" w:color="auto"/>
                        <w:right w:val="none" w:sz="0" w:space="0" w:color="auto"/>
                      </w:divBdr>
                    </w:div>
                    <w:div w:id="1066882278">
                      <w:marLeft w:val="0"/>
                      <w:marRight w:val="0"/>
                      <w:marTop w:val="0"/>
                      <w:marBottom w:val="0"/>
                      <w:divBdr>
                        <w:top w:val="none" w:sz="0" w:space="0" w:color="auto"/>
                        <w:left w:val="none" w:sz="0" w:space="0" w:color="auto"/>
                        <w:bottom w:val="none" w:sz="0" w:space="0" w:color="auto"/>
                        <w:right w:val="none" w:sz="0" w:space="0" w:color="auto"/>
                      </w:divBdr>
                    </w:div>
                    <w:div w:id="188371340">
                      <w:marLeft w:val="0"/>
                      <w:marRight w:val="0"/>
                      <w:marTop w:val="0"/>
                      <w:marBottom w:val="0"/>
                      <w:divBdr>
                        <w:top w:val="none" w:sz="0" w:space="0" w:color="auto"/>
                        <w:left w:val="none" w:sz="0" w:space="0" w:color="auto"/>
                        <w:bottom w:val="none" w:sz="0" w:space="0" w:color="auto"/>
                        <w:right w:val="none" w:sz="0" w:space="0" w:color="auto"/>
                      </w:divBdr>
                    </w:div>
                    <w:div w:id="385420767">
                      <w:marLeft w:val="0"/>
                      <w:marRight w:val="0"/>
                      <w:marTop w:val="0"/>
                      <w:marBottom w:val="0"/>
                      <w:divBdr>
                        <w:top w:val="none" w:sz="0" w:space="0" w:color="auto"/>
                        <w:left w:val="none" w:sz="0" w:space="0" w:color="auto"/>
                        <w:bottom w:val="none" w:sz="0" w:space="0" w:color="auto"/>
                        <w:right w:val="none" w:sz="0" w:space="0" w:color="auto"/>
                      </w:divBdr>
                    </w:div>
                    <w:div w:id="665399663">
                      <w:marLeft w:val="0"/>
                      <w:marRight w:val="0"/>
                      <w:marTop w:val="0"/>
                      <w:marBottom w:val="0"/>
                      <w:divBdr>
                        <w:top w:val="none" w:sz="0" w:space="0" w:color="auto"/>
                        <w:left w:val="none" w:sz="0" w:space="0" w:color="auto"/>
                        <w:bottom w:val="none" w:sz="0" w:space="0" w:color="auto"/>
                        <w:right w:val="none" w:sz="0" w:space="0" w:color="auto"/>
                      </w:divBdr>
                    </w:div>
                    <w:div w:id="75325233">
                      <w:marLeft w:val="0"/>
                      <w:marRight w:val="0"/>
                      <w:marTop w:val="0"/>
                      <w:marBottom w:val="0"/>
                      <w:divBdr>
                        <w:top w:val="none" w:sz="0" w:space="0" w:color="auto"/>
                        <w:left w:val="none" w:sz="0" w:space="0" w:color="auto"/>
                        <w:bottom w:val="none" w:sz="0" w:space="0" w:color="auto"/>
                        <w:right w:val="none" w:sz="0" w:space="0" w:color="auto"/>
                      </w:divBdr>
                    </w:div>
                    <w:div w:id="74328988">
                      <w:marLeft w:val="0"/>
                      <w:marRight w:val="0"/>
                      <w:marTop w:val="0"/>
                      <w:marBottom w:val="0"/>
                      <w:divBdr>
                        <w:top w:val="none" w:sz="0" w:space="0" w:color="auto"/>
                        <w:left w:val="none" w:sz="0" w:space="0" w:color="auto"/>
                        <w:bottom w:val="none" w:sz="0" w:space="0" w:color="auto"/>
                        <w:right w:val="none" w:sz="0" w:space="0" w:color="auto"/>
                      </w:divBdr>
                    </w:div>
                    <w:div w:id="517039634">
                      <w:marLeft w:val="0"/>
                      <w:marRight w:val="0"/>
                      <w:marTop w:val="0"/>
                      <w:marBottom w:val="0"/>
                      <w:divBdr>
                        <w:top w:val="none" w:sz="0" w:space="0" w:color="auto"/>
                        <w:left w:val="none" w:sz="0" w:space="0" w:color="auto"/>
                        <w:bottom w:val="none" w:sz="0" w:space="0" w:color="auto"/>
                        <w:right w:val="none" w:sz="0" w:space="0" w:color="auto"/>
                      </w:divBdr>
                    </w:div>
                    <w:div w:id="1559587235">
                      <w:marLeft w:val="0"/>
                      <w:marRight w:val="0"/>
                      <w:marTop w:val="0"/>
                      <w:marBottom w:val="0"/>
                      <w:divBdr>
                        <w:top w:val="none" w:sz="0" w:space="0" w:color="auto"/>
                        <w:left w:val="none" w:sz="0" w:space="0" w:color="auto"/>
                        <w:bottom w:val="none" w:sz="0" w:space="0" w:color="auto"/>
                        <w:right w:val="none" w:sz="0" w:space="0" w:color="auto"/>
                      </w:divBdr>
                    </w:div>
                    <w:div w:id="1035274238">
                      <w:marLeft w:val="0"/>
                      <w:marRight w:val="0"/>
                      <w:marTop w:val="0"/>
                      <w:marBottom w:val="0"/>
                      <w:divBdr>
                        <w:top w:val="none" w:sz="0" w:space="0" w:color="auto"/>
                        <w:left w:val="none" w:sz="0" w:space="0" w:color="auto"/>
                        <w:bottom w:val="none" w:sz="0" w:space="0" w:color="auto"/>
                        <w:right w:val="none" w:sz="0" w:space="0" w:color="auto"/>
                      </w:divBdr>
                    </w:div>
                    <w:div w:id="844129666">
                      <w:marLeft w:val="0"/>
                      <w:marRight w:val="0"/>
                      <w:marTop w:val="0"/>
                      <w:marBottom w:val="0"/>
                      <w:divBdr>
                        <w:top w:val="none" w:sz="0" w:space="0" w:color="auto"/>
                        <w:left w:val="none" w:sz="0" w:space="0" w:color="auto"/>
                        <w:bottom w:val="none" w:sz="0" w:space="0" w:color="auto"/>
                        <w:right w:val="none" w:sz="0" w:space="0" w:color="auto"/>
                      </w:divBdr>
                    </w:div>
                    <w:div w:id="1191066409">
                      <w:marLeft w:val="0"/>
                      <w:marRight w:val="0"/>
                      <w:marTop w:val="0"/>
                      <w:marBottom w:val="0"/>
                      <w:divBdr>
                        <w:top w:val="none" w:sz="0" w:space="0" w:color="auto"/>
                        <w:left w:val="none" w:sz="0" w:space="0" w:color="auto"/>
                        <w:bottom w:val="none" w:sz="0" w:space="0" w:color="auto"/>
                        <w:right w:val="none" w:sz="0" w:space="0" w:color="auto"/>
                      </w:divBdr>
                    </w:div>
                    <w:div w:id="924802749">
                      <w:marLeft w:val="0"/>
                      <w:marRight w:val="0"/>
                      <w:marTop w:val="0"/>
                      <w:marBottom w:val="0"/>
                      <w:divBdr>
                        <w:top w:val="none" w:sz="0" w:space="0" w:color="auto"/>
                        <w:left w:val="none" w:sz="0" w:space="0" w:color="auto"/>
                        <w:bottom w:val="none" w:sz="0" w:space="0" w:color="auto"/>
                        <w:right w:val="none" w:sz="0" w:space="0" w:color="auto"/>
                      </w:divBdr>
                    </w:div>
                    <w:div w:id="578949794">
                      <w:marLeft w:val="0"/>
                      <w:marRight w:val="0"/>
                      <w:marTop w:val="0"/>
                      <w:marBottom w:val="0"/>
                      <w:divBdr>
                        <w:top w:val="none" w:sz="0" w:space="0" w:color="auto"/>
                        <w:left w:val="none" w:sz="0" w:space="0" w:color="auto"/>
                        <w:bottom w:val="none" w:sz="0" w:space="0" w:color="auto"/>
                        <w:right w:val="none" w:sz="0" w:space="0" w:color="auto"/>
                      </w:divBdr>
                    </w:div>
                    <w:div w:id="1566986013">
                      <w:marLeft w:val="0"/>
                      <w:marRight w:val="0"/>
                      <w:marTop w:val="0"/>
                      <w:marBottom w:val="0"/>
                      <w:divBdr>
                        <w:top w:val="none" w:sz="0" w:space="0" w:color="auto"/>
                        <w:left w:val="none" w:sz="0" w:space="0" w:color="auto"/>
                        <w:bottom w:val="none" w:sz="0" w:space="0" w:color="auto"/>
                        <w:right w:val="none" w:sz="0" w:space="0" w:color="auto"/>
                      </w:divBdr>
                    </w:div>
                    <w:div w:id="697850113">
                      <w:marLeft w:val="0"/>
                      <w:marRight w:val="0"/>
                      <w:marTop w:val="0"/>
                      <w:marBottom w:val="0"/>
                      <w:divBdr>
                        <w:top w:val="none" w:sz="0" w:space="0" w:color="auto"/>
                        <w:left w:val="none" w:sz="0" w:space="0" w:color="auto"/>
                        <w:bottom w:val="none" w:sz="0" w:space="0" w:color="auto"/>
                        <w:right w:val="none" w:sz="0" w:space="0" w:color="auto"/>
                      </w:divBdr>
                    </w:div>
                    <w:div w:id="326833709">
                      <w:marLeft w:val="0"/>
                      <w:marRight w:val="0"/>
                      <w:marTop w:val="0"/>
                      <w:marBottom w:val="0"/>
                      <w:divBdr>
                        <w:top w:val="none" w:sz="0" w:space="0" w:color="auto"/>
                        <w:left w:val="none" w:sz="0" w:space="0" w:color="auto"/>
                        <w:bottom w:val="none" w:sz="0" w:space="0" w:color="auto"/>
                        <w:right w:val="none" w:sz="0" w:space="0" w:color="auto"/>
                      </w:divBdr>
                    </w:div>
                    <w:div w:id="1482886058">
                      <w:marLeft w:val="0"/>
                      <w:marRight w:val="0"/>
                      <w:marTop w:val="0"/>
                      <w:marBottom w:val="0"/>
                      <w:divBdr>
                        <w:top w:val="none" w:sz="0" w:space="0" w:color="auto"/>
                        <w:left w:val="none" w:sz="0" w:space="0" w:color="auto"/>
                        <w:bottom w:val="none" w:sz="0" w:space="0" w:color="auto"/>
                        <w:right w:val="none" w:sz="0" w:space="0" w:color="auto"/>
                      </w:divBdr>
                    </w:div>
                    <w:div w:id="333728467">
                      <w:marLeft w:val="0"/>
                      <w:marRight w:val="0"/>
                      <w:marTop w:val="0"/>
                      <w:marBottom w:val="0"/>
                      <w:divBdr>
                        <w:top w:val="none" w:sz="0" w:space="0" w:color="auto"/>
                        <w:left w:val="none" w:sz="0" w:space="0" w:color="auto"/>
                        <w:bottom w:val="none" w:sz="0" w:space="0" w:color="auto"/>
                        <w:right w:val="none" w:sz="0" w:space="0" w:color="auto"/>
                      </w:divBdr>
                    </w:div>
                    <w:div w:id="718748074">
                      <w:marLeft w:val="0"/>
                      <w:marRight w:val="0"/>
                      <w:marTop w:val="0"/>
                      <w:marBottom w:val="0"/>
                      <w:divBdr>
                        <w:top w:val="none" w:sz="0" w:space="0" w:color="auto"/>
                        <w:left w:val="none" w:sz="0" w:space="0" w:color="auto"/>
                        <w:bottom w:val="none" w:sz="0" w:space="0" w:color="auto"/>
                        <w:right w:val="none" w:sz="0" w:space="0" w:color="auto"/>
                      </w:divBdr>
                    </w:div>
                    <w:div w:id="1150440547">
                      <w:marLeft w:val="0"/>
                      <w:marRight w:val="0"/>
                      <w:marTop w:val="0"/>
                      <w:marBottom w:val="0"/>
                      <w:divBdr>
                        <w:top w:val="none" w:sz="0" w:space="0" w:color="auto"/>
                        <w:left w:val="none" w:sz="0" w:space="0" w:color="auto"/>
                        <w:bottom w:val="none" w:sz="0" w:space="0" w:color="auto"/>
                        <w:right w:val="none" w:sz="0" w:space="0" w:color="auto"/>
                      </w:divBdr>
                    </w:div>
                    <w:div w:id="82461815">
                      <w:marLeft w:val="0"/>
                      <w:marRight w:val="0"/>
                      <w:marTop w:val="0"/>
                      <w:marBottom w:val="0"/>
                      <w:divBdr>
                        <w:top w:val="none" w:sz="0" w:space="0" w:color="auto"/>
                        <w:left w:val="none" w:sz="0" w:space="0" w:color="auto"/>
                        <w:bottom w:val="none" w:sz="0" w:space="0" w:color="auto"/>
                        <w:right w:val="none" w:sz="0" w:space="0" w:color="auto"/>
                      </w:divBdr>
                    </w:div>
                    <w:div w:id="479344823">
                      <w:marLeft w:val="0"/>
                      <w:marRight w:val="0"/>
                      <w:marTop w:val="0"/>
                      <w:marBottom w:val="0"/>
                      <w:divBdr>
                        <w:top w:val="none" w:sz="0" w:space="0" w:color="auto"/>
                        <w:left w:val="none" w:sz="0" w:space="0" w:color="auto"/>
                        <w:bottom w:val="none" w:sz="0" w:space="0" w:color="auto"/>
                        <w:right w:val="none" w:sz="0" w:space="0" w:color="auto"/>
                      </w:divBdr>
                    </w:div>
                    <w:div w:id="1830905319">
                      <w:marLeft w:val="0"/>
                      <w:marRight w:val="0"/>
                      <w:marTop w:val="0"/>
                      <w:marBottom w:val="0"/>
                      <w:divBdr>
                        <w:top w:val="none" w:sz="0" w:space="0" w:color="auto"/>
                        <w:left w:val="none" w:sz="0" w:space="0" w:color="auto"/>
                        <w:bottom w:val="none" w:sz="0" w:space="0" w:color="auto"/>
                        <w:right w:val="none" w:sz="0" w:space="0" w:color="auto"/>
                      </w:divBdr>
                    </w:div>
                    <w:div w:id="64688895">
                      <w:marLeft w:val="0"/>
                      <w:marRight w:val="0"/>
                      <w:marTop w:val="0"/>
                      <w:marBottom w:val="0"/>
                      <w:divBdr>
                        <w:top w:val="none" w:sz="0" w:space="0" w:color="auto"/>
                        <w:left w:val="none" w:sz="0" w:space="0" w:color="auto"/>
                        <w:bottom w:val="none" w:sz="0" w:space="0" w:color="auto"/>
                        <w:right w:val="none" w:sz="0" w:space="0" w:color="auto"/>
                      </w:divBdr>
                    </w:div>
                    <w:div w:id="1216237866">
                      <w:marLeft w:val="0"/>
                      <w:marRight w:val="0"/>
                      <w:marTop w:val="0"/>
                      <w:marBottom w:val="0"/>
                      <w:divBdr>
                        <w:top w:val="none" w:sz="0" w:space="0" w:color="auto"/>
                        <w:left w:val="none" w:sz="0" w:space="0" w:color="auto"/>
                        <w:bottom w:val="none" w:sz="0" w:space="0" w:color="auto"/>
                        <w:right w:val="none" w:sz="0" w:space="0" w:color="auto"/>
                      </w:divBdr>
                    </w:div>
                    <w:div w:id="1178226523">
                      <w:marLeft w:val="0"/>
                      <w:marRight w:val="0"/>
                      <w:marTop w:val="0"/>
                      <w:marBottom w:val="0"/>
                      <w:divBdr>
                        <w:top w:val="none" w:sz="0" w:space="0" w:color="auto"/>
                        <w:left w:val="none" w:sz="0" w:space="0" w:color="auto"/>
                        <w:bottom w:val="none" w:sz="0" w:space="0" w:color="auto"/>
                        <w:right w:val="none" w:sz="0" w:space="0" w:color="auto"/>
                      </w:divBdr>
                    </w:div>
                    <w:div w:id="2068647496">
                      <w:marLeft w:val="0"/>
                      <w:marRight w:val="0"/>
                      <w:marTop w:val="0"/>
                      <w:marBottom w:val="0"/>
                      <w:divBdr>
                        <w:top w:val="none" w:sz="0" w:space="0" w:color="auto"/>
                        <w:left w:val="none" w:sz="0" w:space="0" w:color="auto"/>
                        <w:bottom w:val="none" w:sz="0" w:space="0" w:color="auto"/>
                        <w:right w:val="none" w:sz="0" w:space="0" w:color="auto"/>
                      </w:divBdr>
                    </w:div>
                    <w:div w:id="1983382158">
                      <w:marLeft w:val="0"/>
                      <w:marRight w:val="0"/>
                      <w:marTop w:val="0"/>
                      <w:marBottom w:val="0"/>
                      <w:divBdr>
                        <w:top w:val="none" w:sz="0" w:space="0" w:color="auto"/>
                        <w:left w:val="none" w:sz="0" w:space="0" w:color="auto"/>
                        <w:bottom w:val="none" w:sz="0" w:space="0" w:color="auto"/>
                        <w:right w:val="none" w:sz="0" w:space="0" w:color="auto"/>
                      </w:divBdr>
                    </w:div>
                    <w:div w:id="182549071">
                      <w:marLeft w:val="0"/>
                      <w:marRight w:val="0"/>
                      <w:marTop w:val="0"/>
                      <w:marBottom w:val="0"/>
                      <w:divBdr>
                        <w:top w:val="none" w:sz="0" w:space="0" w:color="auto"/>
                        <w:left w:val="none" w:sz="0" w:space="0" w:color="auto"/>
                        <w:bottom w:val="none" w:sz="0" w:space="0" w:color="auto"/>
                        <w:right w:val="none" w:sz="0" w:space="0" w:color="auto"/>
                      </w:divBdr>
                    </w:div>
                    <w:div w:id="1612320595">
                      <w:marLeft w:val="0"/>
                      <w:marRight w:val="0"/>
                      <w:marTop w:val="0"/>
                      <w:marBottom w:val="0"/>
                      <w:divBdr>
                        <w:top w:val="none" w:sz="0" w:space="0" w:color="auto"/>
                        <w:left w:val="none" w:sz="0" w:space="0" w:color="auto"/>
                        <w:bottom w:val="none" w:sz="0" w:space="0" w:color="auto"/>
                        <w:right w:val="none" w:sz="0" w:space="0" w:color="auto"/>
                      </w:divBdr>
                    </w:div>
                    <w:div w:id="1633441862">
                      <w:marLeft w:val="0"/>
                      <w:marRight w:val="0"/>
                      <w:marTop w:val="0"/>
                      <w:marBottom w:val="0"/>
                      <w:divBdr>
                        <w:top w:val="none" w:sz="0" w:space="0" w:color="auto"/>
                        <w:left w:val="none" w:sz="0" w:space="0" w:color="auto"/>
                        <w:bottom w:val="none" w:sz="0" w:space="0" w:color="auto"/>
                        <w:right w:val="none" w:sz="0" w:space="0" w:color="auto"/>
                      </w:divBdr>
                    </w:div>
                    <w:div w:id="451363871">
                      <w:marLeft w:val="0"/>
                      <w:marRight w:val="0"/>
                      <w:marTop w:val="0"/>
                      <w:marBottom w:val="0"/>
                      <w:divBdr>
                        <w:top w:val="none" w:sz="0" w:space="0" w:color="auto"/>
                        <w:left w:val="none" w:sz="0" w:space="0" w:color="auto"/>
                        <w:bottom w:val="none" w:sz="0" w:space="0" w:color="auto"/>
                        <w:right w:val="none" w:sz="0" w:space="0" w:color="auto"/>
                      </w:divBdr>
                    </w:div>
                    <w:div w:id="1726568460">
                      <w:marLeft w:val="0"/>
                      <w:marRight w:val="0"/>
                      <w:marTop w:val="0"/>
                      <w:marBottom w:val="0"/>
                      <w:divBdr>
                        <w:top w:val="none" w:sz="0" w:space="0" w:color="auto"/>
                        <w:left w:val="none" w:sz="0" w:space="0" w:color="auto"/>
                        <w:bottom w:val="none" w:sz="0" w:space="0" w:color="auto"/>
                        <w:right w:val="none" w:sz="0" w:space="0" w:color="auto"/>
                      </w:divBdr>
                    </w:div>
                    <w:div w:id="1795369847">
                      <w:marLeft w:val="0"/>
                      <w:marRight w:val="0"/>
                      <w:marTop w:val="0"/>
                      <w:marBottom w:val="0"/>
                      <w:divBdr>
                        <w:top w:val="none" w:sz="0" w:space="0" w:color="auto"/>
                        <w:left w:val="none" w:sz="0" w:space="0" w:color="auto"/>
                        <w:bottom w:val="none" w:sz="0" w:space="0" w:color="auto"/>
                        <w:right w:val="none" w:sz="0" w:space="0" w:color="auto"/>
                      </w:divBdr>
                    </w:div>
                    <w:div w:id="402917358">
                      <w:marLeft w:val="0"/>
                      <w:marRight w:val="0"/>
                      <w:marTop w:val="0"/>
                      <w:marBottom w:val="0"/>
                      <w:divBdr>
                        <w:top w:val="none" w:sz="0" w:space="0" w:color="auto"/>
                        <w:left w:val="none" w:sz="0" w:space="0" w:color="auto"/>
                        <w:bottom w:val="none" w:sz="0" w:space="0" w:color="auto"/>
                        <w:right w:val="none" w:sz="0" w:space="0" w:color="auto"/>
                      </w:divBdr>
                    </w:div>
                    <w:div w:id="902519318">
                      <w:marLeft w:val="0"/>
                      <w:marRight w:val="0"/>
                      <w:marTop w:val="0"/>
                      <w:marBottom w:val="0"/>
                      <w:divBdr>
                        <w:top w:val="none" w:sz="0" w:space="0" w:color="auto"/>
                        <w:left w:val="none" w:sz="0" w:space="0" w:color="auto"/>
                        <w:bottom w:val="none" w:sz="0" w:space="0" w:color="auto"/>
                        <w:right w:val="none" w:sz="0" w:space="0" w:color="auto"/>
                      </w:divBdr>
                    </w:div>
                    <w:div w:id="804933353">
                      <w:marLeft w:val="0"/>
                      <w:marRight w:val="0"/>
                      <w:marTop w:val="0"/>
                      <w:marBottom w:val="0"/>
                      <w:divBdr>
                        <w:top w:val="none" w:sz="0" w:space="0" w:color="auto"/>
                        <w:left w:val="none" w:sz="0" w:space="0" w:color="auto"/>
                        <w:bottom w:val="none" w:sz="0" w:space="0" w:color="auto"/>
                        <w:right w:val="none" w:sz="0" w:space="0" w:color="auto"/>
                      </w:divBdr>
                    </w:div>
                    <w:div w:id="1636762095">
                      <w:marLeft w:val="0"/>
                      <w:marRight w:val="0"/>
                      <w:marTop w:val="0"/>
                      <w:marBottom w:val="0"/>
                      <w:divBdr>
                        <w:top w:val="none" w:sz="0" w:space="0" w:color="auto"/>
                        <w:left w:val="none" w:sz="0" w:space="0" w:color="auto"/>
                        <w:bottom w:val="none" w:sz="0" w:space="0" w:color="auto"/>
                        <w:right w:val="none" w:sz="0" w:space="0" w:color="auto"/>
                      </w:divBdr>
                    </w:div>
                    <w:div w:id="1027876648">
                      <w:marLeft w:val="0"/>
                      <w:marRight w:val="0"/>
                      <w:marTop w:val="0"/>
                      <w:marBottom w:val="0"/>
                      <w:divBdr>
                        <w:top w:val="none" w:sz="0" w:space="0" w:color="auto"/>
                        <w:left w:val="none" w:sz="0" w:space="0" w:color="auto"/>
                        <w:bottom w:val="none" w:sz="0" w:space="0" w:color="auto"/>
                        <w:right w:val="none" w:sz="0" w:space="0" w:color="auto"/>
                      </w:divBdr>
                    </w:div>
                    <w:div w:id="1313631375">
                      <w:marLeft w:val="0"/>
                      <w:marRight w:val="0"/>
                      <w:marTop w:val="0"/>
                      <w:marBottom w:val="0"/>
                      <w:divBdr>
                        <w:top w:val="none" w:sz="0" w:space="0" w:color="auto"/>
                        <w:left w:val="none" w:sz="0" w:space="0" w:color="auto"/>
                        <w:bottom w:val="none" w:sz="0" w:space="0" w:color="auto"/>
                        <w:right w:val="none" w:sz="0" w:space="0" w:color="auto"/>
                      </w:divBdr>
                    </w:div>
                    <w:div w:id="1551578542">
                      <w:marLeft w:val="0"/>
                      <w:marRight w:val="0"/>
                      <w:marTop w:val="0"/>
                      <w:marBottom w:val="0"/>
                      <w:divBdr>
                        <w:top w:val="none" w:sz="0" w:space="0" w:color="auto"/>
                        <w:left w:val="none" w:sz="0" w:space="0" w:color="auto"/>
                        <w:bottom w:val="none" w:sz="0" w:space="0" w:color="auto"/>
                        <w:right w:val="none" w:sz="0" w:space="0" w:color="auto"/>
                      </w:divBdr>
                    </w:div>
                    <w:div w:id="1965113374">
                      <w:marLeft w:val="0"/>
                      <w:marRight w:val="0"/>
                      <w:marTop w:val="0"/>
                      <w:marBottom w:val="0"/>
                      <w:divBdr>
                        <w:top w:val="none" w:sz="0" w:space="0" w:color="auto"/>
                        <w:left w:val="none" w:sz="0" w:space="0" w:color="auto"/>
                        <w:bottom w:val="none" w:sz="0" w:space="0" w:color="auto"/>
                        <w:right w:val="none" w:sz="0" w:space="0" w:color="auto"/>
                      </w:divBdr>
                    </w:div>
                    <w:div w:id="1534658272">
                      <w:marLeft w:val="0"/>
                      <w:marRight w:val="0"/>
                      <w:marTop w:val="0"/>
                      <w:marBottom w:val="0"/>
                      <w:divBdr>
                        <w:top w:val="none" w:sz="0" w:space="0" w:color="auto"/>
                        <w:left w:val="none" w:sz="0" w:space="0" w:color="auto"/>
                        <w:bottom w:val="none" w:sz="0" w:space="0" w:color="auto"/>
                        <w:right w:val="none" w:sz="0" w:space="0" w:color="auto"/>
                      </w:divBdr>
                    </w:div>
                    <w:div w:id="1244337120">
                      <w:marLeft w:val="0"/>
                      <w:marRight w:val="0"/>
                      <w:marTop w:val="0"/>
                      <w:marBottom w:val="0"/>
                      <w:divBdr>
                        <w:top w:val="none" w:sz="0" w:space="0" w:color="auto"/>
                        <w:left w:val="none" w:sz="0" w:space="0" w:color="auto"/>
                        <w:bottom w:val="none" w:sz="0" w:space="0" w:color="auto"/>
                        <w:right w:val="none" w:sz="0" w:space="0" w:color="auto"/>
                      </w:divBdr>
                    </w:div>
                    <w:div w:id="346249197">
                      <w:marLeft w:val="0"/>
                      <w:marRight w:val="0"/>
                      <w:marTop w:val="0"/>
                      <w:marBottom w:val="0"/>
                      <w:divBdr>
                        <w:top w:val="none" w:sz="0" w:space="0" w:color="auto"/>
                        <w:left w:val="none" w:sz="0" w:space="0" w:color="auto"/>
                        <w:bottom w:val="none" w:sz="0" w:space="0" w:color="auto"/>
                        <w:right w:val="none" w:sz="0" w:space="0" w:color="auto"/>
                      </w:divBdr>
                    </w:div>
                    <w:div w:id="1155531598">
                      <w:marLeft w:val="0"/>
                      <w:marRight w:val="0"/>
                      <w:marTop w:val="0"/>
                      <w:marBottom w:val="0"/>
                      <w:divBdr>
                        <w:top w:val="none" w:sz="0" w:space="0" w:color="auto"/>
                        <w:left w:val="none" w:sz="0" w:space="0" w:color="auto"/>
                        <w:bottom w:val="none" w:sz="0" w:space="0" w:color="auto"/>
                        <w:right w:val="none" w:sz="0" w:space="0" w:color="auto"/>
                      </w:divBdr>
                    </w:div>
                    <w:div w:id="1303459681">
                      <w:marLeft w:val="0"/>
                      <w:marRight w:val="0"/>
                      <w:marTop w:val="0"/>
                      <w:marBottom w:val="0"/>
                      <w:divBdr>
                        <w:top w:val="none" w:sz="0" w:space="0" w:color="auto"/>
                        <w:left w:val="none" w:sz="0" w:space="0" w:color="auto"/>
                        <w:bottom w:val="none" w:sz="0" w:space="0" w:color="auto"/>
                        <w:right w:val="none" w:sz="0" w:space="0" w:color="auto"/>
                      </w:divBdr>
                    </w:div>
                    <w:div w:id="769543634">
                      <w:marLeft w:val="0"/>
                      <w:marRight w:val="0"/>
                      <w:marTop w:val="0"/>
                      <w:marBottom w:val="0"/>
                      <w:divBdr>
                        <w:top w:val="none" w:sz="0" w:space="0" w:color="auto"/>
                        <w:left w:val="none" w:sz="0" w:space="0" w:color="auto"/>
                        <w:bottom w:val="none" w:sz="0" w:space="0" w:color="auto"/>
                        <w:right w:val="none" w:sz="0" w:space="0" w:color="auto"/>
                      </w:divBdr>
                    </w:div>
                    <w:div w:id="447089306">
                      <w:marLeft w:val="0"/>
                      <w:marRight w:val="0"/>
                      <w:marTop w:val="0"/>
                      <w:marBottom w:val="0"/>
                      <w:divBdr>
                        <w:top w:val="none" w:sz="0" w:space="0" w:color="auto"/>
                        <w:left w:val="none" w:sz="0" w:space="0" w:color="auto"/>
                        <w:bottom w:val="none" w:sz="0" w:space="0" w:color="auto"/>
                        <w:right w:val="none" w:sz="0" w:space="0" w:color="auto"/>
                      </w:divBdr>
                    </w:div>
                    <w:div w:id="1263107604">
                      <w:marLeft w:val="0"/>
                      <w:marRight w:val="0"/>
                      <w:marTop w:val="0"/>
                      <w:marBottom w:val="0"/>
                      <w:divBdr>
                        <w:top w:val="none" w:sz="0" w:space="0" w:color="auto"/>
                        <w:left w:val="none" w:sz="0" w:space="0" w:color="auto"/>
                        <w:bottom w:val="none" w:sz="0" w:space="0" w:color="auto"/>
                        <w:right w:val="none" w:sz="0" w:space="0" w:color="auto"/>
                      </w:divBdr>
                    </w:div>
                    <w:div w:id="1825396121">
                      <w:marLeft w:val="0"/>
                      <w:marRight w:val="0"/>
                      <w:marTop w:val="0"/>
                      <w:marBottom w:val="0"/>
                      <w:divBdr>
                        <w:top w:val="none" w:sz="0" w:space="0" w:color="auto"/>
                        <w:left w:val="none" w:sz="0" w:space="0" w:color="auto"/>
                        <w:bottom w:val="none" w:sz="0" w:space="0" w:color="auto"/>
                        <w:right w:val="none" w:sz="0" w:space="0" w:color="auto"/>
                      </w:divBdr>
                    </w:div>
                    <w:div w:id="2128771514">
                      <w:marLeft w:val="0"/>
                      <w:marRight w:val="0"/>
                      <w:marTop w:val="0"/>
                      <w:marBottom w:val="0"/>
                      <w:divBdr>
                        <w:top w:val="none" w:sz="0" w:space="0" w:color="auto"/>
                        <w:left w:val="none" w:sz="0" w:space="0" w:color="auto"/>
                        <w:bottom w:val="none" w:sz="0" w:space="0" w:color="auto"/>
                        <w:right w:val="none" w:sz="0" w:space="0" w:color="auto"/>
                      </w:divBdr>
                    </w:div>
                    <w:div w:id="87510817">
                      <w:marLeft w:val="0"/>
                      <w:marRight w:val="0"/>
                      <w:marTop w:val="0"/>
                      <w:marBottom w:val="0"/>
                      <w:divBdr>
                        <w:top w:val="none" w:sz="0" w:space="0" w:color="auto"/>
                        <w:left w:val="none" w:sz="0" w:space="0" w:color="auto"/>
                        <w:bottom w:val="none" w:sz="0" w:space="0" w:color="auto"/>
                        <w:right w:val="none" w:sz="0" w:space="0" w:color="auto"/>
                      </w:divBdr>
                    </w:div>
                    <w:div w:id="1165776830">
                      <w:marLeft w:val="0"/>
                      <w:marRight w:val="0"/>
                      <w:marTop w:val="0"/>
                      <w:marBottom w:val="0"/>
                      <w:divBdr>
                        <w:top w:val="none" w:sz="0" w:space="0" w:color="auto"/>
                        <w:left w:val="none" w:sz="0" w:space="0" w:color="auto"/>
                        <w:bottom w:val="none" w:sz="0" w:space="0" w:color="auto"/>
                        <w:right w:val="none" w:sz="0" w:space="0" w:color="auto"/>
                      </w:divBdr>
                    </w:div>
                    <w:div w:id="906644000">
                      <w:marLeft w:val="0"/>
                      <w:marRight w:val="0"/>
                      <w:marTop w:val="0"/>
                      <w:marBottom w:val="0"/>
                      <w:divBdr>
                        <w:top w:val="none" w:sz="0" w:space="0" w:color="auto"/>
                        <w:left w:val="none" w:sz="0" w:space="0" w:color="auto"/>
                        <w:bottom w:val="none" w:sz="0" w:space="0" w:color="auto"/>
                        <w:right w:val="none" w:sz="0" w:space="0" w:color="auto"/>
                      </w:divBdr>
                    </w:div>
                    <w:div w:id="1060636563">
                      <w:marLeft w:val="0"/>
                      <w:marRight w:val="0"/>
                      <w:marTop w:val="0"/>
                      <w:marBottom w:val="0"/>
                      <w:divBdr>
                        <w:top w:val="none" w:sz="0" w:space="0" w:color="auto"/>
                        <w:left w:val="none" w:sz="0" w:space="0" w:color="auto"/>
                        <w:bottom w:val="none" w:sz="0" w:space="0" w:color="auto"/>
                        <w:right w:val="none" w:sz="0" w:space="0" w:color="auto"/>
                      </w:divBdr>
                    </w:div>
                    <w:div w:id="569384180">
                      <w:marLeft w:val="0"/>
                      <w:marRight w:val="0"/>
                      <w:marTop w:val="0"/>
                      <w:marBottom w:val="0"/>
                      <w:divBdr>
                        <w:top w:val="none" w:sz="0" w:space="0" w:color="auto"/>
                        <w:left w:val="none" w:sz="0" w:space="0" w:color="auto"/>
                        <w:bottom w:val="none" w:sz="0" w:space="0" w:color="auto"/>
                        <w:right w:val="none" w:sz="0" w:space="0" w:color="auto"/>
                      </w:divBdr>
                    </w:div>
                    <w:div w:id="1538739871">
                      <w:marLeft w:val="0"/>
                      <w:marRight w:val="0"/>
                      <w:marTop w:val="0"/>
                      <w:marBottom w:val="0"/>
                      <w:divBdr>
                        <w:top w:val="none" w:sz="0" w:space="0" w:color="auto"/>
                        <w:left w:val="none" w:sz="0" w:space="0" w:color="auto"/>
                        <w:bottom w:val="none" w:sz="0" w:space="0" w:color="auto"/>
                        <w:right w:val="none" w:sz="0" w:space="0" w:color="auto"/>
                      </w:divBdr>
                    </w:div>
                    <w:div w:id="1115324400">
                      <w:marLeft w:val="0"/>
                      <w:marRight w:val="0"/>
                      <w:marTop w:val="0"/>
                      <w:marBottom w:val="0"/>
                      <w:divBdr>
                        <w:top w:val="none" w:sz="0" w:space="0" w:color="auto"/>
                        <w:left w:val="none" w:sz="0" w:space="0" w:color="auto"/>
                        <w:bottom w:val="none" w:sz="0" w:space="0" w:color="auto"/>
                        <w:right w:val="none" w:sz="0" w:space="0" w:color="auto"/>
                      </w:divBdr>
                    </w:div>
                    <w:div w:id="1265067906">
                      <w:marLeft w:val="0"/>
                      <w:marRight w:val="0"/>
                      <w:marTop w:val="0"/>
                      <w:marBottom w:val="0"/>
                      <w:divBdr>
                        <w:top w:val="none" w:sz="0" w:space="0" w:color="auto"/>
                        <w:left w:val="none" w:sz="0" w:space="0" w:color="auto"/>
                        <w:bottom w:val="none" w:sz="0" w:space="0" w:color="auto"/>
                        <w:right w:val="none" w:sz="0" w:space="0" w:color="auto"/>
                      </w:divBdr>
                    </w:div>
                    <w:div w:id="79063663">
                      <w:marLeft w:val="0"/>
                      <w:marRight w:val="0"/>
                      <w:marTop w:val="0"/>
                      <w:marBottom w:val="0"/>
                      <w:divBdr>
                        <w:top w:val="none" w:sz="0" w:space="0" w:color="auto"/>
                        <w:left w:val="none" w:sz="0" w:space="0" w:color="auto"/>
                        <w:bottom w:val="none" w:sz="0" w:space="0" w:color="auto"/>
                        <w:right w:val="none" w:sz="0" w:space="0" w:color="auto"/>
                      </w:divBdr>
                    </w:div>
                    <w:div w:id="1147667510">
                      <w:marLeft w:val="0"/>
                      <w:marRight w:val="0"/>
                      <w:marTop w:val="0"/>
                      <w:marBottom w:val="0"/>
                      <w:divBdr>
                        <w:top w:val="none" w:sz="0" w:space="0" w:color="auto"/>
                        <w:left w:val="none" w:sz="0" w:space="0" w:color="auto"/>
                        <w:bottom w:val="none" w:sz="0" w:space="0" w:color="auto"/>
                        <w:right w:val="none" w:sz="0" w:space="0" w:color="auto"/>
                      </w:divBdr>
                    </w:div>
                    <w:div w:id="323171652">
                      <w:marLeft w:val="0"/>
                      <w:marRight w:val="0"/>
                      <w:marTop w:val="0"/>
                      <w:marBottom w:val="0"/>
                      <w:divBdr>
                        <w:top w:val="none" w:sz="0" w:space="0" w:color="auto"/>
                        <w:left w:val="none" w:sz="0" w:space="0" w:color="auto"/>
                        <w:bottom w:val="none" w:sz="0" w:space="0" w:color="auto"/>
                        <w:right w:val="none" w:sz="0" w:space="0" w:color="auto"/>
                      </w:divBdr>
                    </w:div>
                    <w:div w:id="2132049180">
                      <w:marLeft w:val="0"/>
                      <w:marRight w:val="0"/>
                      <w:marTop w:val="0"/>
                      <w:marBottom w:val="0"/>
                      <w:divBdr>
                        <w:top w:val="none" w:sz="0" w:space="0" w:color="auto"/>
                        <w:left w:val="none" w:sz="0" w:space="0" w:color="auto"/>
                        <w:bottom w:val="none" w:sz="0" w:space="0" w:color="auto"/>
                        <w:right w:val="none" w:sz="0" w:space="0" w:color="auto"/>
                      </w:divBdr>
                    </w:div>
                    <w:div w:id="1120339649">
                      <w:marLeft w:val="0"/>
                      <w:marRight w:val="0"/>
                      <w:marTop w:val="0"/>
                      <w:marBottom w:val="0"/>
                      <w:divBdr>
                        <w:top w:val="none" w:sz="0" w:space="0" w:color="auto"/>
                        <w:left w:val="none" w:sz="0" w:space="0" w:color="auto"/>
                        <w:bottom w:val="none" w:sz="0" w:space="0" w:color="auto"/>
                        <w:right w:val="none" w:sz="0" w:space="0" w:color="auto"/>
                      </w:divBdr>
                    </w:div>
                    <w:div w:id="474301606">
                      <w:marLeft w:val="0"/>
                      <w:marRight w:val="0"/>
                      <w:marTop w:val="0"/>
                      <w:marBottom w:val="0"/>
                      <w:divBdr>
                        <w:top w:val="none" w:sz="0" w:space="0" w:color="auto"/>
                        <w:left w:val="none" w:sz="0" w:space="0" w:color="auto"/>
                        <w:bottom w:val="none" w:sz="0" w:space="0" w:color="auto"/>
                        <w:right w:val="none" w:sz="0" w:space="0" w:color="auto"/>
                      </w:divBdr>
                    </w:div>
                    <w:div w:id="969820359">
                      <w:marLeft w:val="0"/>
                      <w:marRight w:val="0"/>
                      <w:marTop w:val="0"/>
                      <w:marBottom w:val="0"/>
                      <w:divBdr>
                        <w:top w:val="none" w:sz="0" w:space="0" w:color="auto"/>
                        <w:left w:val="none" w:sz="0" w:space="0" w:color="auto"/>
                        <w:bottom w:val="none" w:sz="0" w:space="0" w:color="auto"/>
                        <w:right w:val="none" w:sz="0" w:space="0" w:color="auto"/>
                      </w:divBdr>
                    </w:div>
                    <w:div w:id="220096877">
                      <w:marLeft w:val="0"/>
                      <w:marRight w:val="0"/>
                      <w:marTop w:val="0"/>
                      <w:marBottom w:val="0"/>
                      <w:divBdr>
                        <w:top w:val="none" w:sz="0" w:space="0" w:color="auto"/>
                        <w:left w:val="none" w:sz="0" w:space="0" w:color="auto"/>
                        <w:bottom w:val="none" w:sz="0" w:space="0" w:color="auto"/>
                        <w:right w:val="none" w:sz="0" w:space="0" w:color="auto"/>
                      </w:divBdr>
                    </w:div>
                    <w:div w:id="796073127">
                      <w:marLeft w:val="0"/>
                      <w:marRight w:val="0"/>
                      <w:marTop w:val="0"/>
                      <w:marBottom w:val="0"/>
                      <w:divBdr>
                        <w:top w:val="none" w:sz="0" w:space="0" w:color="auto"/>
                        <w:left w:val="none" w:sz="0" w:space="0" w:color="auto"/>
                        <w:bottom w:val="none" w:sz="0" w:space="0" w:color="auto"/>
                        <w:right w:val="none" w:sz="0" w:space="0" w:color="auto"/>
                      </w:divBdr>
                    </w:div>
                    <w:div w:id="1305306820">
                      <w:marLeft w:val="0"/>
                      <w:marRight w:val="0"/>
                      <w:marTop w:val="0"/>
                      <w:marBottom w:val="0"/>
                      <w:divBdr>
                        <w:top w:val="none" w:sz="0" w:space="0" w:color="auto"/>
                        <w:left w:val="none" w:sz="0" w:space="0" w:color="auto"/>
                        <w:bottom w:val="none" w:sz="0" w:space="0" w:color="auto"/>
                        <w:right w:val="none" w:sz="0" w:space="0" w:color="auto"/>
                      </w:divBdr>
                    </w:div>
                    <w:div w:id="17048280">
                      <w:marLeft w:val="0"/>
                      <w:marRight w:val="0"/>
                      <w:marTop w:val="0"/>
                      <w:marBottom w:val="0"/>
                      <w:divBdr>
                        <w:top w:val="none" w:sz="0" w:space="0" w:color="auto"/>
                        <w:left w:val="none" w:sz="0" w:space="0" w:color="auto"/>
                        <w:bottom w:val="none" w:sz="0" w:space="0" w:color="auto"/>
                        <w:right w:val="none" w:sz="0" w:space="0" w:color="auto"/>
                      </w:divBdr>
                    </w:div>
                    <w:div w:id="1064646982">
                      <w:marLeft w:val="0"/>
                      <w:marRight w:val="0"/>
                      <w:marTop w:val="0"/>
                      <w:marBottom w:val="0"/>
                      <w:divBdr>
                        <w:top w:val="none" w:sz="0" w:space="0" w:color="auto"/>
                        <w:left w:val="none" w:sz="0" w:space="0" w:color="auto"/>
                        <w:bottom w:val="none" w:sz="0" w:space="0" w:color="auto"/>
                        <w:right w:val="none" w:sz="0" w:space="0" w:color="auto"/>
                      </w:divBdr>
                    </w:div>
                    <w:div w:id="1436829849">
                      <w:marLeft w:val="0"/>
                      <w:marRight w:val="0"/>
                      <w:marTop w:val="0"/>
                      <w:marBottom w:val="0"/>
                      <w:divBdr>
                        <w:top w:val="none" w:sz="0" w:space="0" w:color="auto"/>
                        <w:left w:val="none" w:sz="0" w:space="0" w:color="auto"/>
                        <w:bottom w:val="none" w:sz="0" w:space="0" w:color="auto"/>
                        <w:right w:val="none" w:sz="0" w:space="0" w:color="auto"/>
                      </w:divBdr>
                    </w:div>
                    <w:div w:id="700471614">
                      <w:marLeft w:val="0"/>
                      <w:marRight w:val="0"/>
                      <w:marTop w:val="0"/>
                      <w:marBottom w:val="0"/>
                      <w:divBdr>
                        <w:top w:val="none" w:sz="0" w:space="0" w:color="auto"/>
                        <w:left w:val="none" w:sz="0" w:space="0" w:color="auto"/>
                        <w:bottom w:val="none" w:sz="0" w:space="0" w:color="auto"/>
                        <w:right w:val="none" w:sz="0" w:space="0" w:color="auto"/>
                      </w:divBdr>
                    </w:div>
                    <w:div w:id="1025719068">
                      <w:marLeft w:val="0"/>
                      <w:marRight w:val="0"/>
                      <w:marTop w:val="0"/>
                      <w:marBottom w:val="0"/>
                      <w:divBdr>
                        <w:top w:val="none" w:sz="0" w:space="0" w:color="auto"/>
                        <w:left w:val="none" w:sz="0" w:space="0" w:color="auto"/>
                        <w:bottom w:val="none" w:sz="0" w:space="0" w:color="auto"/>
                        <w:right w:val="none" w:sz="0" w:space="0" w:color="auto"/>
                      </w:divBdr>
                    </w:div>
                    <w:div w:id="817235427">
                      <w:marLeft w:val="0"/>
                      <w:marRight w:val="0"/>
                      <w:marTop w:val="0"/>
                      <w:marBottom w:val="0"/>
                      <w:divBdr>
                        <w:top w:val="none" w:sz="0" w:space="0" w:color="auto"/>
                        <w:left w:val="none" w:sz="0" w:space="0" w:color="auto"/>
                        <w:bottom w:val="none" w:sz="0" w:space="0" w:color="auto"/>
                        <w:right w:val="none" w:sz="0" w:space="0" w:color="auto"/>
                      </w:divBdr>
                    </w:div>
                    <w:div w:id="1484932190">
                      <w:marLeft w:val="0"/>
                      <w:marRight w:val="0"/>
                      <w:marTop w:val="0"/>
                      <w:marBottom w:val="0"/>
                      <w:divBdr>
                        <w:top w:val="none" w:sz="0" w:space="0" w:color="auto"/>
                        <w:left w:val="none" w:sz="0" w:space="0" w:color="auto"/>
                        <w:bottom w:val="none" w:sz="0" w:space="0" w:color="auto"/>
                        <w:right w:val="none" w:sz="0" w:space="0" w:color="auto"/>
                      </w:divBdr>
                    </w:div>
                    <w:div w:id="2033412246">
                      <w:marLeft w:val="0"/>
                      <w:marRight w:val="0"/>
                      <w:marTop w:val="0"/>
                      <w:marBottom w:val="0"/>
                      <w:divBdr>
                        <w:top w:val="none" w:sz="0" w:space="0" w:color="auto"/>
                        <w:left w:val="none" w:sz="0" w:space="0" w:color="auto"/>
                        <w:bottom w:val="none" w:sz="0" w:space="0" w:color="auto"/>
                        <w:right w:val="none" w:sz="0" w:space="0" w:color="auto"/>
                      </w:divBdr>
                    </w:div>
                    <w:div w:id="1763646610">
                      <w:marLeft w:val="0"/>
                      <w:marRight w:val="0"/>
                      <w:marTop w:val="0"/>
                      <w:marBottom w:val="0"/>
                      <w:divBdr>
                        <w:top w:val="none" w:sz="0" w:space="0" w:color="auto"/>
                        <w:left w:val="none" w:sz="0" w:space="0" w:color="auto"/>
                        <w:bottom w:val="none" w:sz="0" w:space="0" w:color="auto"/>
                        <w:right w:val="none" w:sz="0" w:space="0" w:color="auto"/>
                      </w:divBdr>
                    </w:div>
                    <w:div w:id="689723661">
                      <w:marLeft w:val="0"/>
                      <w:marRight w:val="0"/>
                      <w:marTop w:val="0"/>
                      <w:marBottom w:val="0"/>
                      <w:divBdr>
                        <w:top w:val="none" w:sz="0" w:space="0" w:color="auto"/>
                        <w:left w:val="none" w:sz="0" w:space="0" w:color="auto"/>
                        <w:bottom w:val="none" w:sz="0" w:space="0" w:color="auto"/>
                        <w:right w:val="none" w:sz="0" w:space="0" w:color="auto"/>
                      </w:divBdr>
                    </w:div>
                    <w:div w:id="1580602396">
                      <w:marLeft w:val="0"/>
                      <w:marRight w:val="0"/>
                      <w:marTop w:val="0"/>
                      <w:marBottom w:val="0"/>
                      <w:divBdr>
                        <w:top w:val="none" w:sz="0" w:space="0" w:color="auto"/>
                        <w:left w:val="none" w:sz="0" w:space="0" w:color="auto"/>
                        <w:bottom w:val="none" w:sz="0" w:space="0" w:color="auto"/>
                        <w:right w:val="none" w:sz="0" w:space="0" w:color="auto"/>
                      </w:divBdr>
                    </w:div>
                    <w:div w:id="386149510">
                      <w:marLeft w:val="0"/>
                      <w:marRight w:val="0"/>
                      <w:marTop w:val="0"/>
                      <w:marBottom w:val="0"/>
                      <w:divBdr>
                        <w:top w:val="none" w:sz="0" w:space="0" w:color="auto"/>
                        <w:left w:val="none" w:sz="0" w:space="0" w:color="auto"/>
                        <w:bottom w:val="none" w:sz="0" w:space="0" w:color="auto"/>
                        <w:right w:val="none" w:sz="0" w:space="0" w:color="auto"/>
                      </w:divBdr>
                    </w:div>
                    <w:div w:id="512451929">
                      <w:marLeft w:val="0"/>
                      <w:marRight w:val="0"/>
                      <w:marTop w:val="0"/>
                      <w:marBottom w:val="0"/>
                      <w:divBdr>
                        <w:top w:val="none" w:sz="0" w:space="0" w:color="auto"/>
                        <w:left w:val="none" w:sz="0" w:space="0" w:color="auto"/>
                        <w:bottom w:val="none" w:sz="0" w:space="0" w:color="auto"/>
                        <w:right w:val="none" w:sz="0" w:space="0" w:color="auto"/>
                      </w:divBdr>
                    </w:div>
                    <w:div w:id="970750231">
                      <w:marLeft w:val="0"/>
                      <w:marRight w:val="0"/>
                      <w:marTop w:val="0"/>
                      <w:marBottom w:val="0"/>
                      <w:divBdr>
                        <w:top w:val="none" w:sz="0" w:space="0" w:color="auto"/>
                        <w:left w:val="none" w:sz="0" w:space="0" w:color="auto"/>
                        <w:bottom w:val="none" w:sz="0" w:space="0" w:color="auto"/>
                        <w:right w:val="none" w:sz="0" w:space="0" w:color="auto"/>
                      </w:divBdr>
                    </w:div>
                    <w:div w:id="472259568">
                      <w:marLeft w:val="0"/>
                      <w:marRight w:val="0"/>
                      <w:marTop w:val="0"/>
                      <w:marBottom w:val="0"/>
                      <w:divBdr>
                        <w:top w:val="none" w:sz="0" w:space="0" w:color="auto"/>
                        <w:left w:val="none" w:sz="0" w:space="0" w:color="auto"/>
                        <w:bottom w:val="none" w:sz="0" w:space="0" w:color="auto"/>
                        <w:right w:val="none" w:sz="0" w:space="0" w:color="auto"/>
                      </w:divBdr>
                    </w:div>
                    <w:div w:id="1615672481">
                      <w:marLeft w:val="0"/>
                      <w:marRight w:val="0"/>
                      <w:marTop w:val="0"/>
                      <w:marBottom w:val="0"/>
                      <w:divBdr>
                        <w:top w:val="none" w:sz="0" w:space="0" w:color="auto"/>
                        <w:left w:val="none" w:sz="0" w:space="0" w:color="auto"/>
                        <w:bottom w:val="none" w:sz="0" w:space="0" w:color="auto"/>
                        <w:right w:val="none" w:sz="0" w:space="0" w:color="auto"/>
                      </w:divBdr>
                    </w:div>
                    <w:div w:id="583733552">
                      <w:marLeft w:val="0"/>
                      <w:marRight w:val="0"/>
                      <w:marTop w:val="0"/>
                      <w:marBottom w:val="0"/>
                      <w:divBdr>
                        <w:top w:val="none" w:sz="0" w:space="0" w:color="auto"/>
                        <w:left w:val="none" w:sz="0" w:space="0" w:color="auto"/>
                        <w:bottom w:val="none" w:sz="0" w:space="0" w:color="auto"/>
                        <w:right w:val="none" w:sz="0" w:space="0" w:color="auto"/>
                      </w:divBdr>
                    </w:div>
                    <w:div w:id="1913736531">
                      <w:marLeft w:val="0"/>
                      <w:marRight w:val="0"/>
                      <w:marTop w:val="0"/>
                      <w:marBottom w:val="0"/>
                      <w:divBdr>
                        <w:top w:val="none" w:sz="0" w:space="0" w:color="auto"/>
                        <w:left w:val="none" w:sz="0" w:space="0" w:color="auto"/>
                        <w:bottom w:val="none" w:sz="0" w:space="0" w:color="auto"/>
                        <w:right w:val="none" w:sz="0" w:space="0" w:color="auto"/>
                      </w:divBdr>
                    </w:div>
                    <w:div w:id="183178730">
                      <w:marLeft w:val="0"/>
                      <w:marRight w:val="0"/>
                      <w:marTop w:val="0"/>
                      <w:marBottom w:val="0"/>
                      <w:divBdr>
                        <w:top w:val="none" w:sz="0" w:space="0" w:color="auto"/>
                        <w:left w:val="none" w:sz="0" w:space="0" w:color="auto"/>
                        <w:bottom w:val="none" w:sz="0" w:space="0" w:color="auto"/>
                        <w:right w:val="none" w:sz="0" w:space="0" w:color="auto"/>
                      </w:divBdr>
                    </w:div>
                    <w:div w:id="1048334674">
                      <w:marLeft w:val="0"/>
                      <w:marRight w:val="0"/>
                      <w:marTop w:val="0"/>
                      <w:marBottom w:val="0"/>
                      <w:divBdr>
                        <w:top w:val="none" w:sz="0" w:space="0" w:color="auto"/>
                        <w:left w:val="none" w:sz="0" w:space="0" w:color="auto"/>
                        <w:bottom w:val="none" w:sz="0" w:space="0" w:color="auto"/>
                        <w:right w:val="none" w:sz="0" w:space="0" w:color="auto"/>
                      </w:divBdr>
                    </w:div>
                    <w:div w:id="1583180020">
                      <w:marLeft w:val="0"/>
                      <w:marRight w:val="0"/>
                      <w:marTop w:val="0"/>
                      <w:marBottom w:val="0"/>
                      <w:divBdr>
                        <w:top w:val="none" w:sz="0" w:space="0" w:color="auto"/>
                        <w:left w:val="none" w:sz="0" w:space="0" w:color="auto"/>
                        <w:bottom w:val="none" w:sz="0" w:space="0" w:color="auto"/>
                        <w:right w:val="none" w:sz="0" w:space="0" w:color="auto"/>
                      </w:divBdr>
                    </w:div>
                    <w:div w:id="145557669">
                      <w:marLeft w:val="0"/>
                      <w:marRight w:val="0"/>
                      <w:marTop w:val="0"/>
                      <w:marBottom w:val="0"/>
                      <w:divBdr>
                        <w:top w:val="none" w:sz="0" w:space="0" w:color="auto"/>
                        <w:left w:val="none" w:sz="0" w:space="0" w:color="auto"/>
                        <w:bottom w:val="none" w:sz="0" w:space="0" w:color="auto"/>
                        <w:right w:val="none" w:sz="0" w:space="0" w:color="auto"/>
                      </w:divBdr>
                    </w:div>
                    <w:div w:id="510149692">
                      <w:marLeft w:val="0"/>
                      <w:marRight w:val="0"/>
                      <w:marTop w:val="0"/>
                      <w:marBottom w:val="0"/>
                      <w:divBdr>
                        <w:top w:val="none" w:sz="0" w:space="0" w:color="auto"/>
                        <w:left w:val="none" w:sz="0" w:space="0" w:color="auto"/>
                        <w:bottom w:val="none" w:sz="0" w:space="0" w:color="auto"/>
                        <w:right w:val="none" w:sz="0" w:space="0" w:color="auto"/>
                      </w:divBdr>
                    </w:div>
                    <w:div w:id="1040518507">
                      <w:marLeft w:val="0"/>
                      <w:marRight w:val="0"/>
                      <w:marTop w:val="0"/>
                      <w:marBottom w:val="0"/>
                      <w:divBdr>
                        <w:top w:val="none" w:sz="0" w:space="0" w:color="auto"/>
                        <w:left w:val="none" w:sz="0" w:space="0" w:color="auto"/>
                        <w:bottom w:val="none" w:sz="0" w:space="0" w:color="auto"/>
                        <w:right w:val="none" w:sz="0" w:space="0" w:color="auto"/>
                      </w:divBdr>
                    </w:div>
                    <w:div w:id="1389494883">
                      <w:marLeft w:val="0"/>
                      <w:marRight w:val="0"/>
                      <w:marTop w:val="0"/>
                      <w:marBottom w:val="0"/>
                      <w:divBdr>
                        <w:top w:val="none" w:sz="0" w:space="0" w:color="auto"/>
                        <w:left w:val="none" w:sz="0" w:space="0" w:color="auto"/>
                        <w:bottom w:val="none" w:sz="0" w:space="0" w:color="auto"/>
                        <w:right w:val="none" w:sz="0" w:space="0" w:color="auto"/>
                      </w:divBdr>
                    </w:div>
                    <w:div w:id="316231600">
                      <w:marLeft w:val="0"/>
                      <w:marRight w:val="0"/>
                      <w:marTop w:val="0"/>
                      <w:marBottom w:val="0"/>
                      <w:divBdr>
                        <w:top w:val="none" w:sz="0" w:space="0" w:color="auto"/>
                        <w:left w:val="none" w:sz="0" w:space="0" w:color="auto"/>
                        <w:bottom w:val="none" w:sz="0" w:space="0" w:color="auto"/>
                        <w:right w:val="none" w:sz="0" w:space="0" w:color="auto"/>
                      </w:divBdr>
                    </w:div>
                    <w:div w:id="1025716560">
                      <w:marLeft w:val="0"/>
                      <w:marRight w:val="0"/>
                      <w:marTop w:val="0"/>
                      <w:marBottom w:val="0"/>
                      <w:divBdr>
                        <w:top w:val="none" w:sz="0" w:space="0" w:color="auto"/>
                        <w:left w:val="none" w:sz="0" w:space="0" w:color="auto"/>
                        <w:bottom w:val="none" w:sz="0" w:space="0" w:color="auto"/>
                        <w:right w:val="none" w:sz="0" w:space="0" w:color="auto"/>
                      </w:divBdr>
                    </w:div>
                    <w:div w:id="1846823380">
                      <w:marLeft w:val="0"/>
                      <w:marRight w:val="0"/>
                      <w:marTop w:val="0"/>
                      <w:marBottom w:val="0"/>
                      <w:divBdr>
                        <w:top w:val="none" w:sz="0" w:space="0" w:color="auto"/>
                        <w:left w:val="none" w:sz="0" w:space="0" w:color="auto"/>
                        <w:bottom w:val="none" w:sz="0" w:space="0" w:color="auto"/>
                        <w:right w:val="none" w:sz="0" w:space="0" w:color="auto"/>
                      </w:divBdr>
                    </w:div>
                    <w:div w:id="1528983967">
                      <w:marLeft w:val="0"/>
                      <w:marRight w:val="0"/>
                      <w:marTop w:val="0"/>
                      <w:marBottom w:val="0"/>
                      <w:divBdr>
                        <w:top w:val="none" w:sz="0" w:space="0" w:color="auto"/>
                        <w:left w:val="none" w:sz="0" w:space="0" w:color="auto"/>
                        <w:bottom w:val="none" w:sz="0" w:space="0" w:color="auto"/>
                        <w:right w:val="none" w:sz="0" w:space="0" w:color="auto"/>
                      </w:divBdr>
                    </w:div>
                    <w:div w:id="54936928">
                      <w:marLeft w:val="0"/>
                      <w:marRight w:val="0"/>
                      <w:marTop w:val="0"/>
                      <w:marBottom w:val="0"/>
                      <w:divBdr>
                        <w:top w:val="none" w:sz="0" w:space="0" w:color="auto"/>
                        <w:left w:val="none" w:sz="0" w:space="0" w:color="auto"/>
                        <w:bottom w:val="none" w:sz="0" w:space="0" w:color="auto"/>
                        <w:right w:val="none" w:sz="0" w:space="0" w:color="auto"/>
                      </w:divBdr>
                    </w:div>
                    <w:div w:id="396515926">
                      <w:marLeft w:val="0"/>
                      <w:marRight w:val="0"/>
                      <w:marTop w:val="0"/>
                      <w:marBottom w:val="0"/>
                      <w:divBdr>
                        <w:top w:val="none" w:sz="0" w:space="0" w:color="auto"/>
                        <w:left w:val="none" w:sz="0" w:space="0" w:color="auto"/>
                        <w:bottom w:val="none" w:sz="0" w:space="0" w:color="auto"/>
                        <w:right w:val="none" w:sz="0" w:space="0" w:color="auto"/>
                      </w:divBdr>
                    </w:div>
                    <w:div w:id="1138307016">
                      <w:marLeft w:val="0"/>
                      <w:marRight w:val="0"/>
                      <w:marTop w:val="0"/>
                      <w:marBottom w:val="0"/>
                      <w:divBdr>
                        <w:top w:val="none" w:sz="0" w:space="0" w:color="auto"/>
                        <w:left w:val="none" w:sz="0" w:space="0" w:color="auto"/>
                        <w:bottom w:val="none" w:sz="0" w:space="0" w:color="auto"/>
                        <w:right w:val="none" w:sz="0" w:space="0" w:color="auto"/>
                      </w:divBdr>
                    </w:div>
                    <w:div w:id="630327195">
                      <w:marLeft w:val="0"/>
                      <w:marRight w:val="0"/>
                      <w:marTop w:val="0"/>
                      <w:marBottom w:val="0"/>
                      <w:divBdr>
                        <w:top w:val="none" w:sz="0" w:space="0" w:color="auto"/>
                        <w:left w:val="none" w:sz="0" w:space="0" w:color="auto"/>
                        <w:bottom w:val="none" w:sz="0" w:space="0" w:color="auto"/>
                        <w:right w:val="none" w:sz="0" w:space="0" w:color="auto"/>
                      </w:divBdr>
                    </w:div>
                    <w:div w:id="1413619426">
                      <w:marLeft w:val="0"/>
                      <w:marRight w:val="0"/>
                      <w:marTop w:val="0"/>
                      <w:marBottom w:val="0"/>
                      <w:divBdr>
                        <w:top w:val="none" w:sz="0" w:space="0" w:color="auto"/>
                        <w:left w:val="none" w:sz="0" w:space="0" w:color="auto"/>
                        <w:bottom w:val="none" w:sz="0" w:space="0" w:color="auto"/>
                        <w:right w:val="none" w:sz="0" w:space="0" w:color="auto"/>
                      </w:divBdr>
                    </w:div>
                    <w:div w:id="1109279438">
                      <w:marLeft w:val="0"/>
                      <w:marRight w:val="0"/>
                      <w:marTop w:val="0"/>
                      <w:marBottom w:val="0"/>
                      <w:divBdr>
                        <w:top w:val="none" w:sz="0" w:space="0" w:color="auto"/>
                        <w:left w:val="none" w:sz="0" w:space="0" w:color="auto"/>
                        <w:bottom w:val="none" w:sz="0" w:space="0" w:color="auto"/>
                        <w:right w:val="none" w:sz="0" w:space="0" w:color="auto"/>
                      </w:divBdr>
                    </w:div>
                    <w:div w:id="7803187">
                      <w:marLeft w:val="0"/>
                      <w:marRight w:val="0"/>
                      <w:marTop w:val="0"/>
                      <w:marBottom w:val="0"/>
                      <w:divBdr>
                        <w:top w:val="none" w:sz="0" w:space="0" w:color="auto"/>
                        <w:left w:val="none" w:sz="0" w:space="0" w:color="auto"/>
                        <w:bottom w:val="none" w:sz="0" w:space="0" w:color="auto"/>
                        <w:right w:val="none" w:sz="0" w:space="0" w:color="auto"/>
                      </w:divBdr>
                    </w:div>
                    <w:div w:id="1613705130">
                      <w:marLeft w:val="0"/>
                      <w:marRight w:val="0"/>
                      <w:marTop w:val="0"/>
                      <w:marBottom w:val="0"/>
                      <w:divBdr>
                        <w:top w:val="none" w:sz="0" w:space="0" w:color="auto"/>
                        <w:left w:val="none" w:sz="0" w:space="0" w:color="auto"/>
                        <w:bottom w:val="none" w:sz="0" w:space="0" w:color="auto"/>
                        <w:right w:val="none" w:sz="0" w:space="0" w:color="auto"/>
                      </w:divBdr>
                    </w:div>
                    <w:div w:id="907301420">
                      <w:marLeft w:val="0"/>
                      <w:marRight w:val="0"/>
                      <w:marTop w:val="0"/>
                      <w:marBottom w:val="0"/>
                      <w:divBdr>
                        <w:top w:val="none" w:sz="0" w:space="0" w:color="auto"/>
                        <w:left w:val="none" w:sz="0" w:space="0" w:color="auto"/>
                        <w:bottom w:val="none" w:sz="0" w:space="0" w:color="auto"/>
                        <w:right w:val="none" w:sz="0" w:space="0" w:color="auto"/>
                      </w:divBdr>
                    </w:div>
                    <w:div w:id="1945647246">
                      <w:marLeft w:val="0"/>
                      <w:marRight w:val="0"/>
                      <w:marTop w:val="0"/>
                      <w:marBottom w:val="0"/>
                      <w:divBdr>
                        <w:top w:val="none" w:sz="0" w:space="0" w:color="auto"/>
                        <w:left w:val="none" w:sz="0" w:space="0" w:color="auto"/>
                        <w:bottom w:val="none" w:sz="0" w:space="0" w:color="auto"/>
                        <w:right w:val="none" w:sz="0" w:space="0" w:color="auto"/>
                      </w:divBdr>
                    </w:div>
                    <w:div w:id="838957868">
                      <w:marLeft w:val="0"/>
                      <w:marRight w:val="0"/>
                      <w:marTop w:val="0"/>
                      <w:marBottom w:val="0"/>
                      <w:divBdr>
                        <w:top w:val="none" w:sz="0" w:space="0" w:color="auto"/>
                        <w:left w:val="none" w:sz="0" w:space="0" w:color="auto"/>
                        <w:bottom w:val="none" w:sz="0" w:space="0" w:color="auto"/>
                        <w:right w:val="none" w:sz="0" w:space="0" w:color="auto"/>
                      </w:divBdr>
                    </w:div>
                    <w:div w:id="1711373133">
                      <w:marLeft w:val="0"/>
                      <w:marRight w:val="0"/>
                      <w:marTop w:val="0"/>
                      <w:marBottom w:val="0"/>
                      <w:divBdr>
                        <w:top w:val="none" w:sz="0" w:space="0" w:color="auto"/>
                        <w:left w:val="none" w:sz="0" w:space="0" w:color="auto"/>
                        <w:bottom w:val="none" w:sz="0" w:space="0" w:color="auto"/>
                        <w:right w:val="none" w:sz="0" w:space="0" w:color="auto"/>
                      </w:divBdr>
                    </w:div>
                    <w:div w:id="1749034557">
                      <w:marLeft w:val="0"/>
                      <w:marRight w:val="0"/>
                      <w:marTop w:val="0"/>
                      <w:marBottom w:val="0"/>
                      <w:divBdr>
                        <w:top w:val="none" w:sz="0" w:space="0" w:color="auto"/>
                        <w:left w:val="none" w:sz="0" w:space="0" w:color="auto"/>
                        <w:bottom w:val="none" w:sz="0" w:space="0" w:color="auto"/>
                        <w:right w:val="none" w:sz="0" w:space="0" w:color="auto"/>
                      </w:divBdr>
                    </w:div>
                    <w:div w:id="258879757">
                      <w:marLeft w:val="0"/>
                      <w:marRight w:val="0"/>
                      <w:marTop w:val="0"/>
                      <w:marBottom w:val="0"/>
                      <w:divBdr>
                        <w:top w:val="none" w:sz="0" w:space="0" w:color="auto"/>
                        <w:left w:val="none" w:sz="0" w:space="0" w:color="auto"/>
                        <w:bottom w:val="none" w:sz="0" w:space="0" w:color="auto"/>
                        <w:right w:val="none" w:sz="0" w:space="0" w:color="auto"/>
                      </w:divBdr>
                    </w:div>
                    <w:div w:id="1275864836">
                      <w:marLeft w:val="0"/>
                      <w:marRight w:val="0"/>
                      <w:marTop w:val="0"/>
                      <w:marBottom w:val="0"/>
                      <w:divBdr>
                        <w:top w:val="none" w:sz="0" w:space="0" w:color="auto"/>
                        <w:left w:val="none" w:sz="0" w:space="0" w:color="auto"/>
                        <w:bottom w:val="none" w:sz="0" w:space="0" w:color="auto"/>
                        <w:right w:val="none" w:sz="0" w:space="0" w:color="auto"/>
                      </w:divBdr>
                    </w:div>
                    <w:div w:id="1530338340">
                      <w:marLeft w:val="0"/>
                      <w:marRight w:val="0"/>
                      <w:marTop w:val="0"/>
                      <w:marBottom w:val="0"/>
                      <w:divBdr>
                        <w:top w:val="none" w:sz="0" w:space="0" w:color="auto"/>
                        <w:left w:val="none" w:sz="0" w:space="0" w:color="auto"/>
                        <w:bottom w:val="none" w:sz="0" w:space="0" w:color="auto"/>
                        <w:right w:val="none" w:sz="0" w:space="0" w:color="auto"/>
                      </w:divBdr>
                    </w:div>
                    <w:div w:id="763721323">
                      <w:marLeft w:val="0"/>
                      <w:marRight w:val="0"/>
                      <w:marTop w:val="0"/>
                      <w:marBottom w:val="0"/>
                      <w:divBdr>
                        <w:top w:val="none" w:sz="0" w:space="0" w:color="auto"/>
                        <w:left w:val="none" w:sz="0" w:space="0" w:color="auto"/>
                        <w:bottom w:val="none" w:sz="0" w:space="0" w:color="auto"/>
                        <w:right w:val="none" w:sz="0" w:space="0" w:color="auto"/>
                      </w:divBdr>
                    </w:div>
                    <w:div w:id="438568166">
                      <w:marLeft w:val="0"/>
                      <w:marRight w:val="0"/>
                      <w:marTop w:val="0"/>
                      <w:marBottom w:val="0"/>
                      <w:divBdr>
                        <w:top w:val="none" w:sz="0" w:space="0" w:color="auto"/>
                        <w:left w:val="none" w:sz="0" w:space="0" w:color="auto"/>
                        <w:bottom w:val="none" w:sz="0" w:space="0" w:color="auto"/>
                        <w:right w:val="none" w:sz="0" w:space="0" w:color="auto"/>
                      </w:divBdr>
                    </w:div>
                    <w:div w:id="2079981939">
                      <w:marLeft w:val="0"/>
                      <w:marRight w:val="0"/>
                      <w:marTop w:val="0"/>
                      <w:marBottom w:val="0"/>
                      <w:divBdr>
                        <w:top w:val="none" w:sz="0" w:space="0" w:color="auto"/>
                        <w:left w:val="none" w:sz="0" w:space="0" w:color="auto"/>
                        <w:bottom w:val="none" w:sz="0" w:space="0" w:color="auto"/>
                        <w:right w:val="none" w:sz="0" w:space="0" w:color="auto"/>
                      </w:divBdr>
                    </w:div>
                    <w:div w:id="718744747">
                      <w:marLeft w:val="0"/>
                      <w:marRight w:val="0"/>
                      <w:marTop w:val="0"/>
                      <w:marBottom w:val="0"/>
                      <w:divBdr>
                        <w:top w:val="none" w:sz="0" w:space="0" w:color="auto"/>
                        <w:left w:val="none" w:sz="0" w:space="0" w:color="auto"/>
                        <w:bottom w:val="none" w:sz="0" w:space="0" w:color="auto"/>
                        <w:right w:val="none" w:sz="0" w:space="0" w:color="auto"/>
                      </w:divBdr>
                    </w:div>
                    <w:div w:id="1131676359">
                      <w:marLeft w:val="0"/>
                      <w:marRight w:val="0"/>
                      <w:marTop w:val="0"/>
                      <w:marBottom w:val="0"/>
                      <w:divBdr>
                        <w:top w:val="none" w:sz="0" w:space="0" w:color="auto"/>
                        <w:left w:val="none" w:sz="0" w:space="0" w:color="auto"/>
                        <w:bottom w:val="none" w:sz="0" w:space="0" w:color="auto"/>
                        <w:right w:val="none" w:sz="0" w:space="0" w:color="auto"/>
                      </w:divBdr>
                    </w:div>
                    <w:div w:id="209727639">
                      <w:marLeft w:val="0"/>
                      <w:marRight w:val="0"/>
                      <w:marTop w:val="0"/>
                      <w:marBottom w:val="0"/>
                      <w:divBdr>
                        <w:top w:val="none" w:sz="0" w:space="0" w:color="auto"/>
                        <w:left w:val="none" w:sz="0" w:space="0" w:color="auto"/>
                        <w:bottom w:val="none" w:sz="0" w:space="0" w:color="auto"/>
                        <w:right w:val="none" w:sz="0" w:space="0" w:color="auto"/>
                      </w:divBdr>
                    </w:div>
                    <w:div w:id="917442946">
                      <w:marLeft w:val="0"/>
                      <w:marRight w:val="0"/>
                      <w:marTop w:val="0"/>
                      <w:marBottom w:val="0"/>
                      <w:divBdr>
                        <w:top w:val="none" w:sz="0" w:space="0" w:color="auto"/>
                        <w:left w:val="none" w:sz="0" w:space="0" w:color="auto"/>
                        <w:bottom w:val="none" w:sz="0" w:space="0" w:color="auto"/>
                        <w:right w:val="none" w:sz="0" w:space="0" w:color="auto"/>
                      </w:divBdr>
                    </w:div>
                    <w:div w:id="705912775">
                      <w:marLeft w:val="0"/>
                      <w:marRight w:val="0"/>
                      <w:marTop w:val="0"/>
                      <w:marBottom w:val="0"/>
                      <w:divBdr>
                        <w:top w:val="none" w:sz="0" w:space="0" w:color="auto"/>
                        <w:left w:val="none" w:sz="0" w:space="0" w:color="auto"/>
                        <w:bottom w:val="none" w:sz="0" w:space="0" w:color="auto"/>
                        <w:right w:val="none" w:sz="0" w:space="0" w:color="auto"/>
                      </w:divBdr>
                    </w:div>
                    <w:div w:id="205794443">
                      <w:marLeft w:val="0"/>
                      <w:marRight w:val="0"/>
                      <w:marTop w:val="0"/>
                      <w:marBottom w:val="0"/>
                      <w:divBdr>
                        <w:top w:val="none" w:sz="0" w:space="0" w:color="auto"/>
                        <w:left w:val="none" w:sz="0" w:space="0" w:color="auto"/>
                        <w:bottom w:val="none" w:sz="0" w:space="0" w:color="auto"/>
                        <w:right w:val="none" w:sz="0" w:space="0" w:color="auto"/>
                      </w:divBdr>
                    </w:div>
                    <w:div w:id="1551958298">
                      <w:marLeft w:val="0"/>
                      <w:marRight w:val="0"/>
                      <w:marTop w:val="0"/>
                      <w:marBottom w:val="0"/>
                      <w:divBdr>
                        <w:top w:val="none" w:sz="0" w:space="0" w:color="auto"/>
                        <w:left w:val="none" w:sz="0" w:space="0" w:color="auto"/>
                        <w:bottom w:val="none" w:sz="0" w:space="0" w:color="auto"/>
                        <w:right w:val="none" w:sz="0" w:space="0" w:color="auto"/>
                      </w:divBdr>
                    </w:div>
                    <w:div w:id="1004016817">
                      <w:marLeft w:val="0"/>
                      <w:marRight w:val="0"/>
                      <w:marTop w:val="0"/>
                      <w:marBottom w:val="0"/>
                      <w:divBdr>
                        <w:top w:val="none" w:sz="0" w:space="0" w:color="auto"/>
                        <w:left w:val="none" w:sz="0" w:space="0" w:color="auto"/>
                        <w:bottom w:val="none" w:sz="0" w:space="0" w:color="auto"/>
                        <w:right w:val="none" w:sz="0" w:space="0" w:color="auto"/>
                      </w:divBdr>
                    </w:div>
                    <w:div w:id="1185704870">
                      <w:marLeft w:val="0"/>
                      <w:marRight w:val="0"/>
                      <w:marTop w:val="0"/>
                      <w:marBottom w:val="0"/>
                      <w:divBdr>
                        <w:top w:val="none" w:sz="0" w:space="0" w:color="auto"/>
                        <w:left w:val="none" w:sz="0" w:space="0" w:color="auto"/>
                        <w:bottom w:val="none" w:sz="0" w:space="0" w:color="auto"/>
                        <w:right w:val="none" w:sz="0" w:space="0" w:color="auto"/>
                      </w:divBdr>
                    </w:div>
                    <w:div w:id="1557887650">
                      <w:marLeft w:val="0"/>
                      <w:marRight w:val="0"/>
                      <w:marTop w:val="0"/>
                      <w:marBottom w:val="0"/>
                      <w:divBdr>
                        <w:top w:val="none" w:sz="0" w:space="0" w:color="auto"/>
                        <w:left w:val="none" w:sz="0" w:space="0" w:color="auto"/>
                        <w:bottom w:val="none" w:sz="0" w:space="0" w:color="auto"/>
                        <w:right w:val="none" w:sz="0" w:space="0" w:color="auto"/>
                      </w:divBdr>
                    </w:div>
                    <w:div w:id="1479111647">
                      <w:marLeft w:val="0"/>
                      <w:marRight w:val="0"/>
                      <w:marTop w:val="0"/>
                      <w:marBottom w:val="0"/>
                      <w:divBdr>
                        <w:top w:val="none" w:sz="0" w:space="0" w:color="auto"/>
                        <w:left w:val="none" w:sz="0" w:space="0" w:color="auto"/>
                        <w:bottom w:val="none" w:sz="0" w:space="0" w:color="auto"/>
                        <w:right w:val="none" w:sz="0" w:space="0" w:color="auto"/>
                      </w:divBdr>
                    </w:div>
                    <w:div w:id="1842308399">
                      <w:marLeft w:val="0"/>
                      <w:marRight w:val="0"/>
                      <w:marTop w:val="0"/>
                      <w:marBottom w:val="0"/>
                      <w:divBdr>
                        <w:top w:val="none" w:sz="0" w:space="0" w:color="auto"/>
                        <w:left w:val="none" w:sz="0" w:space="0" w:color="auto"/>
                        <w:bottom w:val="none" w:sz="0" w:space="0" w:color="auto"/>
                        <w:right w:val="none" w:sz="0" w:space="0" w:color="auto"/>
                      </w:divBdr>
                    </w:div>
                    <w:div w:id="1939866854">
                      <w:marLeft w:val="0"/>
                      <w:marRight w:val="0"/>
                      <w:marTop w:val="0"/>
                      <w:marBottom w:val="0"/>
                      <w:divBdr>
                        <w:top w:val="none" w:sz="0" w:space="0" w:color="auto"/>
                        <w:left w:val="none" w:sz="0" w:space="0" w:color="auto"/>
                        <w:bottom w:val="none" w:sz="0" w:space="0" w:color="auto"/>
                        <w:right w:val="none" w:sz="0" w:space="0" w:color="auto"/>
                      </w:divBdr>
                    </w:div>
                    <w:div w:id="1884321711">
                      <w:marLeft w:val="0"/>
                      <w:marRight w:val="0"/>
                      <w:marTop w:val="0"/>
                      <w:marBottom w:val="0"/>
                      <w:divBdr>
                        <w:top w:val="none" w:sz="0" w:space="0" w:color="auto"/>
                        <w:left w:val="none" w:sz="0" w:space="0" w:color="auto"/>
                        <w:bottom w:val="none" w:sz="0" w:space="0" w:color="auto"/>
                        <w:right w:val="none" w:sz="0" w:space="0" w:color="auto"/>
                      </w:divBdr>
                    </w:div>
                    <w:div w:id="730541484">
                      <w:marLeft w:val="0"/>
                      <w:marRight w:val="0"/>
                      <w:marTop w:val="0"/>
                      <w:marBottom w:val="0"/>
                      <w:divBdr>
                        <w:top w:val="none" w:sz="0" w:space="0" w:color="auto"/>
                        <w:left w:val="none" w:sz="0" w:space="0" w:color="auto"/>
                        <w:bottom w:val="none" w:sz="0" w:space="0" w:color="auto"/>
                        <w:right w:val="none" w:sz="0" w:space="0" w:color="auto"/>
                      </w:divBdr>
                    </w:div>
                    <w:div w:id="997687172">
                      <w:marLeft w:val="0"/>
                      <w:marRight w:val="0"/>
                      <w:marTop w:val="0"/>
                      <w:marBottom w:val="0"/>
                      <w:divBdr>
                        <w:top w:val="none" w:sz="0" w:space="0" w:color="auto"/>
                        <w:left w:val="none" w:sz="0" w:space="0" w:color="auto"/>
                        <w:bottom w:val="none" w:sz="0" w:space="0" w:color="auto"/>
                        <w:right w:val="none" w:sz="0" w:space="0" w:color="auto"/>
                      </w:divBdr>
                    </w:div>
                    <w:div w:id="101190952">
                      <w:marLeft w:val="0"/>
                      <w:marRight w:val="0"/>
                      <w:marTop w:val="0"/>
                      <w:marBottom w:val="0"/>
                      <w:divBdr>
                        <w:top w:val="none" w:sz="0" w:space="0" w:color="auto"/>
                        <w:left w:val="none" w:sz="0" w:space="0" w:color="auto"/>
                        <w:bottom w:val="none" w:sz="0" w:space="0" w:color="auto"/>
                        <w:right w:val="none" w:sz="0" w:space="0" w:color="auto"/>
                      </w:divBdr>
                    </w:div>
                    <w:div w:id="826943319">
                      <w:marLeft w:val="0"/>
                      <w:marRight w:val="0"/>
                      <w:marTop w:val="0"/>
                      <w:marBottom w:val="0"/>
                      <w:divBdr>
                        <w:top w:val="none" w:sz="0" w:space="0" w:color="auto"/>
                        <w:left w:val="none" w:sz="0" w:space="0" w:color="auto"/>
                        <w:bottom w:val="none" w:sz="0" w:space="0" w:color="auto"/>
                        <w:right w:val="none" w:sz="0" w:space="0" w:color="auto"/>
                      </w:divBdr>
                    </w:div>
                    <w:div w:id="1064836096">
                      <w:marLeft w:val="0"/>
                      <w:marRight w:val="0"/>
                      <w:marTop w:val="0"/>
                      <w:marBottom w:val="0"/>
                      <w:divBdr>
                        <w:top w:val="none" w:sz="0" w:space="0" w:color="auto"/>
                        <w:left w:val="none" w:sz="0" w:space="0" w:color="auto"/>
                        <w:bottom w:val="none" w:sz="0" w:space="0" w:color="auto"/>
                        <w:right w:val="none" w:sz="0" w:space="0" w:color="auto"/>
                      </w:divBdr>
                    </w:div>
                    <w:div w:id="848904740">
                      <w:marLeft w:val="0"/>
                      <w:marRight w:val="0"/>
                      <w:marTop w:val="0"/>
                      <w:marBottom w:val="0"/>
                      <w:divBdr>
                        <w:top w:val="none" w:sz="0" w:space="0" w:color="auto"/>
                        <w:left w:val="none" w:sz="0" w:space="0" w:color="auto"/>
                        <w:bottom w:val="none" w:sz="0" w:space="0" w:color="auto"/>
                        <w:right w:val="none" w:sz="0" w:space="0" w:color="auto"/>
                      </w:divBdr>
                    </w:div>
                    <w:div w:id="1953437633">
                      <w:marLeft w:val="0"/>
                      <w:marRight w:val="0"/>
                      <w:marTop w:val="0"/>
                      <w:marBottom w:val="0"/>
                      <w:divBdr>
                        <w:top w:val="none" w:sz="0" w:space="0" w:color="auto"/>
                        <w:left w:val="none" w:sz="0" w:space="0" w:color="auto"/>
                        <w:bottom w:val="none" w:sz="0" w:space="0" w:color="auto"/>
                        <w:right w:val="none" w:sz="0" w:space="0" w:color="auto"/>
                      </w:divBdr>
                    </w:div>
                    <w:div w:id="1674186600">
                      <w:marLeft w:val="0"/>
                      <w:marRight w:val="0"/>
                      <w:marTop w:val="0"/>
                      <w:marBottom w:val="0"/>
                      <w:divBdr>
                        <w:top w:val="none" w:sz="0" w:space="0" w:color="auto"/>
                        <w:left w:val="none" w:sz="0" w:space="0" w:color="auto"/>
                        <w:bottom w:val="none" w:sz="0" w:space="0" w:color="auto"/>
                        <w:right w:val="none" w:sz="0" w:space="0" w:color="auto"/>
                      </w:divBdr>
                    </w:div>
                    <w:div w:id="653021888">
                      <w:marLeft w:val="0"/>
                      <w:marRight w:val="0"/>
                      <w:marTop w:val="0"/>
                      <w:marBottom w:val="0"/>
                      <w:divBdr>
                        <w:top w:val="none" w:sz="0" w:space="0" w:color="auto"/>
                        <w:left w:val="none" w:sz="0" w:space="0" w:color="auto"/>
                        <w:bottom w:val="none" w:sz="0" w:space="0" w:color="auto"/>
                        <w:right w:val="none" w:sz="0" w:space="0" w:color="auto"/>
                      </w:divBdr>
                    </w:div>
                    <w:div w:id="1079868537">
                      <w:marLeft w:val="0"/>
                      <w:marRight w:val="0"/>
                      <w:marTop w:val="0"/>
                      <w:marBottom w:val="0"/>
                      <w:divBdr>
                        <w:top w:val="none" w:sz="0" w:space="0" w:color="auto"/>
                        <w:left w:val="none" w:sz="0" w:space="0" w:color="auto"/>
                        <w:bottom w:val="none" w:sz="0" w:space="0" w:color="auto"/>
                        <w:right w:val="none" w:sz="0" w:space="0" w:color="auto"/>
                      </w:divBdr>
                    </w:div>
                    <w:div w:id="1472938600">
                      <w:marLeft w:val="0"/>
                      <w:marRight w:val="0"/>
                      <w:marTop w:val="0"/>
                      <w:marBottom w:val="0"/>
                      <w:divBdr>
                        <w:top w:val="none" w:sz="0" w:space="0" w:color="auto"/>
                        <w:left w:val="none" w:sz="0" w:space="0" w:color="auto"/>
                        <w:bottom w:val="none" w:sz="0" w:space="0" w:color="auto"/>
                        <w:right w:val="none" w:sz="0" w:space="0" w:color="auto"/>
                      </w:divBdr>
                    </w:div>
                    <w:div w:id="1042750248">
                      <w:marLeft w:val="0"/>
                      <w:marRight w:val="0"/>
                      <w:marTop w:val="0"/>
                      <w:marBottom w:val="0"/>
                      <w:divBdr>
                        <w:top w:val="none" w:sz="0" w:space="0" w:color="auto"/>
                        <w:left w:val="none" w:sz="0" w:space="0" w:color="auto"/>
                        <w:bottom w:val="none" w:sz="0" w:space="0" w:color="auto"/>
                        <w:right w:val="none" w:sz="0" w:space="0" w:color="auto"/>
                      </w:divBdr>
                    </w:div>
                    <w:div w:id="1553883808">
                      <w:marLeft w:val="0"/>
                      <w:marRight w:val="0"/>
                      <w:marTop w:val="0"/>
                      <w:marBottom w:val="0"/>
                      <w:divBdr>
                        <w:top w:val="none" w:sz="0" w:space="0" w:color="auto"/>
                        <w:left w:val="none" w:sz="0" w:space="0" w:color="auto"/>
                        <w:bottom w:val="none" w:sz="0" w:space="0" w:color="auto"/>
                        <w:right w:val="none" w:sz="0" w:space="0" w:color="auto"/>
                      </w:divBdr>
                    </w:div>
                    <w:div w:id="1038553183">
                      <w:marLeft w:val="0"/>
                      <w:marRight w:val="0"/>
                      <w:marTop w:val="0"/>
                      <w:marBottom w:val="0"/>
                      <w:divBdr>
                        <w:top w:val="none" w:sz="0" w:space="0" w:color="auto"/>
                        <w:left w:val="none" w:sz="0" w:space="0" w:color="auto"/>
                        <w:bottom w:val="none" w:sz="0" w:space="0" w:color="auto"/>
                        <w:right w:val="none" w:sz="0" w:space="0" w:color="auto"/>
                      </w:divBdr>
                    </w:div>
                    <w:div w:id="276256133">
                      <w:marLeft w:val="0"/>
                      <w:marRight w:val="0"/>
                      <w:marTop w:val="0"/>
                      <w:marBottom w:val="0"/>
                      <w:divBdr>
                        <w:top w:val="none" w:sz="0" w:space="0" w:color="auto"/>
                        <w:left w:val="none" w:sz="0" w:space="0" w:color="auto"/>
                        <w:bottom w:val="none" w:sz="0" w:space="0" w:color="auto"/>
                        <w:right w:val="none" w:sz="0" w:space="0" w:color="auto"/>
                      </w:divBdr>
                    </w:div>
                    <w:div w:id="1844121728">
                      <w:marLeft w:val="0"/>
                      <w:marRight w:val="0"/>
                      <w:marTop w:val="0"/>
                      <w:marBottom w:val="0"/>
                      <w:divBdr>
                        <w:top w:val="none" w:sz="0" w:space="0" w:color="auto"/>
                        <w:left w:val="none" w:sz="0" w:space="0" w:color="auto"/>
                        <w:bottom w:val="none" w:sz="0" w:space="0" w:color="auto"/>
                        <w:right w:val="none" w:sz="0" w:space="0" w:color="auto"/>
                      </w:divBdr>
                    </w:div>
                    <w:div w:id="36122092">
                      <w:marLeft w:val="0"/>
                      <w:marRight w:val="0"/>
                      <w:marTop w:val="0"/>
                      <w:marBottom w:val="0"/>
                      <w:divBdr>
                        <w:top w:val="none" w:sz="0" w:space="0" w:color="auto"/>
                        <w:left w:val="none" w:sz="0" w:space="0" w:color="auto"/>
                        <w:bottom w:val="none" w:sz="0" w:space="0" w:color="auto"/>
                        <w:right w:val="none" w:sz="0" w:space="0" w:color="auto"/>
                      </w:divBdr>
                    </w:div>
                    <w:div w:id="1560746236">
                      <w:marLeft w:val="0"/>
                      <w:marRight w:val="0"/>
                      <w:marTop w:val="0"/>
                      <w:marBottom w:val="0"/>
                      <w:divBdr>
                        <w:top w:val="none" w:sz="0" w:space="0" w:color="auto"/>
                        <w:left w:val="none" w:sz="0" w:space="0" w:color="auto"/>
                        <w:bottom w:val="none" w:sz="0" w:space="0" w:color="auto"/>
                        <w:right w:val="none" w:sz="0" w:space="0" w:color="auto"/>
                      </w:divBdr>
                    </w:div>
                    <w:div w:id="2025278527">
                      <w:marLeft w:val="0"/>
                      <w:marRight w:val="0"/>
                      <w:marTop w:val="0"/>
                      <w:marBottom w:val="0"/>
                      <w:divBdr>
                        <w:top w:val="none" w:sz="0" w:space="0" w:color="auto"/>
                        <w:left w:val="none" w:sz="0" w:space="0" w:color="auto"/>
                        <w:bottom w:val="none" w:sz="0" w:space="0" w:color="auto"/>
                        <w:right w:val="none" w:sz="0" w:space="0" w:color="auto"/>
                      </w:divBdr>
                    </w:div>
                    <w:div w:id="728113013">
                      <w:marLeft w:val="0"/>
                      <w:marRight w:val="0"/>
                      <w:marTop w:val="0"/>
                      <w:marBottom w:val="0"/>
                      <w:divBdr>
                        <w:top w:val="none" w:sz="0" w:space="0" w:color="auto"/>
                        <w:left w:val="none" w:sz="0" w:space="0" w:color="auto"/>
                        <w:bottom w:val="none" w:sz="0" w:space="0" w:color="auto"/>
                        <w:right w:val="none" w:sz="0" w:space="0" w:color="auto"/>
                      </w:divBdr>
                    </w:div>
                    <w:div w:id="1305742321">
                      <w:marLeft w:val="0"/>
                      <w:marRight w:val="0"/>
                      <w:marTop w:val="0"/>
                      <w:marBottom w:val="0"/>
                      <w:divBdr>
                        <w:top w:val="none" w:sz="0" w:space="0" w:color="auto"/>
                        <w:left w:val="none" w:sz="0" w:space="0" w:color="auto"/>
                        <w:bottom w:val="none" w:sz="0" w:space="0" w:color="auto"/>
                        <w:right w:val="none" w:sz="0" w:space="0" w:color="auto"/>
                      </w:divBdr>
                    </w:div>
                    <w:div w:id="851919162">
                      <w:marLeft w:val="0"/>
                      <w:marRight w:val="0"/>
                      <w:marTop w:val="0"/>
                      <w:marBottom w:val="0"/>
                      <w:divBdr>
                        <w:top w:val="none" w:sz="0" w:space="0" w:color="auto"/>
                        <w:left w:val="none" w:sz="0" w:space="0" w:color="auto"/>
                        <w:bottom w:val="none" w:sz="0" w:space="0" w:color="auto"/>
                        <w:right w:val="none" w:sz="0" w:space="0" w:color="auto"/>
                      </w:divBdr>
                    </w:div>
                    <w:div w:id="1816801291">
                      <w:marLeft w:val="0"/>
                      <w:marRight w:val="0"/>
                      <w:marTop w:val="0"/>
                      <w:marBottom w:val="0"/>
                      <w:divBdr>
                        <w:top w:val="none" w:sz="0" w:space="0" w:color="auto"/>
                        <w:left w:val="none" w:sz="0" w:space="0" w:color="auto"/>
                        <w:bottom w:val="none" w:sz="0" w:space="0" w:color="auto"/>
                        <w:right w:val="none" w:sz="0" w:space="0" w:color="auto"/>
                      </w:divBdr>
                    </w:div>
                    <w:div w:id="1052122128">
                      <w:marLeft w:val="0"/>
                      <w:marRight w:val="0"/>
                      <w:marTop w:val="0"/>
                      <w:marBottom w:val="0"/>
                      <w:divBdr>
                        <w:top w:val="none" w:sz="0" w:space="0" w:color="auto"/>
                        <w:left w:val="none" w:sz="0" w:space="0" w:color="auto"/>
                        <w:bottom w:val="none" w:sz="0" w:space="0" w:color="auto"/>
                        <w:right w:val="none" w:sz="0" w:space="0" w:color="auto"/>
                      </w:divBdr>
                    </w:div>
                    <w:div w:id="560561278">
                      <w:marLeft w:val="0"/>
                      <w:marRight w:val="0"/>
                      <w:marTop w:val="0"/>
                      <w:marBottom w:val="0"/>
                      <w:divBdr>
                        <w:top w:val="none" w:sz="0" w:space="0" w:color="auto"/>
                        <w:left w:val="none" w:sz="0" w:space="0" w:color="auto"/>
                        <w:bottom w:val="none" w:sz="0" w:space="0" w:color="auto"/>
                        <w:right w:val="none" w:sz="0" w:space="0" w:color="auto"/>
                      </w:divBdr>
                    </w:div>
                    <w:div w:id="256251940">
                      <w:marLeft w:val="0"/>
                      <w:marRight w:val="0"/>
                      <w:marTop w:val="0"/>
                      <w:marBottom w:val="0"/>
                      <w:divBdr>
                        <w:top w:val="none" w:sz="0" w:space="0" w:color="auto"/>
                        <w:left w:val="none" w:sz="0" w:space="0" w:color="auto"/>
                        <w:bottom w:val="none" w:sz="0" w:space="0" w:color="auto"/>
                        <w:right w:val="none" w:sz="0" w:space="0" w:color="auto"/>
                      </w:divBdr>
                    </w:div>
                    <w:div w:id="893584572">
                      <w:marLeft w:val="0"/>
                      <w:marRight w:val="0"/>
                      <w:marTop w:val="0"/>
                      <w:marBottom w:val="0"/>
                      <w:divBdr>
                        <w:top w:val="none" w:sz="0" w:space="0" w:color="auto"/>
                        <w:left w:val="none" w:sz="0" w:space="0" w:color="auto"/>
                        <w:bottom w:val="none" w:sz="0" w:space="0" w:color="auto"/>
                        <w:right w:val="none" w:sz="0" w:space="0" w:color="auto"/>
                      </w:divBdr>
                    </w:div>
                    <w:div w:id="836849668">
                      <w:marLeft w:val="0"/>
                      <w:marRight w:val="0"/>
                      <w:marTop w:val="0"/>
                      <w:marBottom w:val="0"/>
                      <w:divBdr>
                        <w:top w:val="none" w:sz="0" w:space="0" w:color="auto"/>
                        <w:left w:val="none" w:sz="0" w:space="0" w:color="auto"/>
                        <w:bottom w:val="none" w:sz="0" w:space="0" w:color="auto"/>
                        <w:right w:val="none" w:sz="0" w:space="0" w:color="auto"/>
                      </w:divBdr>
                    </w:div>
                    <w:div w:id="911694369">
                      <w:marLeft w:val="0"/>
                      <w:marRight w:val="0"/>
                      <w:marTop w:val="0"/>
                      <w:marBottom w:val="0"/>
                      <w:divBdr>
                        <w:top w:val="none" w:sz="0" w:space="0" w:color="auto"/>
                        <w:left w:val="none" w:sz="0" w:space="0" w:color="auto"/>
                        <w:bottom w:val="none" w:sz="0" w:space="0" w:color="auto"/>
                        <w:right w:val="none" w:sz="0" w:space="0" w:color="auto"/>
                      </w:divBdr>
                    </w:div>
                    <w:div w:id="1148207737">
                      <w:marLeft w:val="0"/>
                      <w:marRight w:val="0"/>
                      <w:marTop w:val="0"/>
                      <w:marBottom w:val="0"/>
                      <w:divBdr>
                        <w:top w:val="none" w:sz="0" w:space="0" w:color="auto"/>
                        <w:left w:val="none" w:sz="0" w:space="0" w:color="auto"/>
                        <w:bottom w:val="none" w:sz="0" w:space="0" w:color="auto"/>
                        <w:right w:val="none" w:sz="0" w:space="0" w:color="auto"/>
                      </w:divBdr>
                    </w:div>
                    <w:div w:id="1077092012">
                      <w:marLeft w:val="0"/>
                      <w:marRight w:val="0"/>
                      <w:marTop w:val="0"/>
                      <w:marBottom w:val="0"/>
                      <w:divBdr>
                        <w:top w:val="none" w:sz="0" w:space="0" w:color="auto"/>
                        <w:left w:val="none" w:sz="0" w:space="0" w:color="auto"/>
                        <w:bottom w:val="none" w:sz="0" w:space="0" w:color="auto"/>
                        <w:right w:val="none" w:sz="0" w:space="0" w:color="auto"/>
                      </w:divBdr>
                    </w:div>
                    <w:div w:id="924654543">
                      <w:marLeft w:val="0"/>
                      <w:marRight w:val="0"/>
                      <w:marTop w:val="0"/>
                      <w:marBottom w:val="0"/>
                      <w:divBdr>
                        <w:top w:val="none" w:sz="0" w:space="0" w:color="auto"/>
                        <w:left w:val="none" w:sz="0" w:space="0" w:color="auto"/>
                        <w:bottom w:val="none" w:sz="0" w:space="0" w:color="auto"/>
                        <w:right w:val="none" w:sz="0" w:space="0" w:color="auto"/>
                      </w:divBdr>
                    </w:div>
                    <w:div w:id="1890605320">
                      <w:marLeft w:val="0"/>
                      <w:marRight w:val="0"/>
                      <w:marTop w:val="0"/>
                      <w:marBottom w:val="0"/>
                      <w:divBdr>
                        <w:top w:val="none" w:sz="0" w:space="0" w:color="auto"/>
                        <w:left w:val="none" w:sz="0" w:space="0" w:color="auto"/>
                        <w:bottom w:val="none" w:sz="0" w:space="0" w:color="auto"/>
                        <w:right w:val="none" w:sz="0" w:space="0" w:color="auto"/>
                      </w:divBdr>
                    </w:div>
                    <w:div w:id="908268126">
                      <w:marLeft w:val="0"/>
                      <w:marRight w:val="0"/>
                      <w:marTop w:val="0"/>
                      <w:marBottom w:val="0"/>
                      <w:divBdr>
                        <w:top w:val="none" w:sz="0" w:space="0" w:color="auto"/>
                        <w:left w:val="none" w:sz="0" w:space="0" w:color="auto"/>
                        <w:bottom w:val="none" w:sz="0" w:space="0" w:color="auto"/>
                        <w:right w:val="none" w:sz="0" w:space="0" w:color="auto"/>
                      </w:divBdr>
                    </w:div>
                    <w:div w:id="690107914">
                      <w:marLeft w:val="0"/>
                      <w:marRight w:val="0"/>
                      <w:marTop w:val="0"/>
                      <w:marBottom w:val="0"/>
                      <w:divBdr>
                        <w:top w:val="none" w:sz="0" w:space="0" w:color="auto"/>
                        <w:left w:val="none" w:sz="0" w:space="0" w:color="auto"/>
                        <w:bottom w:val="none" w:sz="0" w:space="0" w:color="auto"/>
                        <w:right w:val="none" w:sz="0" w:space="0" w:color="auto"/>
                      </w:divBdr>
                    </w:div>
                    <w:div w:id="634289295">
                      <w:marLeft w:val="0"/>
                      <w:marRight w:val="0"/>
                      <w:marTop w:val="0"/>
                      <w:marBottom w:val="0"/>
                      <w:divBdr>
                        <w:top w:val="none" w:sz="0" w:space="0" w:color="auto"/>
                        <w:left w:val="none" w:sz="0" w:space="0" w:color="auto"/>
                        <w:bottom w:val="none" w:sz="0" w:space="0" w:color="auto"/>
                        <w:right w:val="none" w:sz="0" w:space="0" w:color="auto"/>
                      </w:divBdr>
                    </w:div>
                    <w:div w:id="869145524">
                      <w:marLeft w:val="0"/>
                      <w:marRight w:val="0"/>
                      <w:marTop w:val="0"/>
                      <w:marBottom w:val="0"/>
                      <w:divBdr>
                        <w:top w:val="none" w:sz="0" w:space="0" w:color="auto"/>
                        <w:left w:val="none" w:sz="0" w:space="0" w:color="auto"/>
                        <w:bottom w:val="none" w:sz="0" w:space="0" w:color="auto"/>
                        <w:right w:val="none" w:sz="0" w:space="0" w:color="auto"/>
                      </w:divBdr>
                    </w:div>
                    <w:div w:id="1801848841">
                      <w:marLeft w:val="0"/>
                      <w:marRight w:val="0"/>
                      <w:marTop w:val="0"/>
                      <w:marBottom w:val="0"/>
                      <w:divBdr>
                        <w:top w:val="none" w:sz="0" w:space="0" w:color="auto"/>
                        <w:left w:val="none" w:sz="0" w:space="0" w:color="auto"/>
                        <w:bottom w:val="none" w:sz="0" w:space="0" w:color="auto"/>
                        <w:right w:val="none" w:sz="0" w:space="0" w:color="auto"/>
                      </w:divBdr>
                    </w:div>
                    <w:div w:id="1409962344">
                      <w:marLeft w:val="0"/>
                      <w:marRight w:val="0"/>
                      <w:marTop w:val="0"/>
                      <w:marBottom w:val="0"/>
                      <w:divBdr>
                        <w:top w:val="none" w:sz="0" w:space="0" w:color="auto"/>
                        <w:left w:val="none" w:sz="0" w:space="0" w:color="auto"/>
                        <w:bottom w:val="none" w:sz="0" w:space="0" w:color="auto"/>
                        <w:right w:val="none" w:sz="0" w:space="0" w:color="auto"/>
                      </w:divBdr>
                    </w:div>
                    <w:div w:id="623344535">
                      <w:marLeft w:val="0"/>
                      <w:marRight w:val="0"/>
                      <w:marTop w:val="0"/>
                      <w:marBottom w:val="0"/>
                      <w:divBdr>
                        <w:top w:val="none" w:sz="0" w:space="0" w:color="auto"/>
                        <w:left w:val="none" w:sz="0" w:space="0" w:color="auto"/>
                        <w:bottom w:val="none" w:sz="0" w:space="0" w:color="auto"/>
                        <w:right w:val="none" w:sz="0" w:space="0" w:color="auto"/>
                      </w:divBdr>
                    </w:div>
                    <w:div w:id="2144998900">
                      <w:marLeft w:val="0"/>
                      <w:marRight w:val="0"/>
                      <w:marTop w:val="0"/>
                      <w:marBottom w:val="0"/>
                      <w:divBdr>
                        <w:top w:val="none" w:sz="0" w:space="0" w:color="auto"/>
                        <w:left w:val="none" w:sz="0" w:space="0" w:color="auto"/>
                        <w:bottom w:val="none" w:sz="0" w:space="0" w:color="auto"/>
                        <w:right w:val="none" w:sz="0" w:space="0" w:color="auto"/>
                      </w:divBdr>
                    </w:div>
                    <w:div w:id="1328364485">
                      <w:marLeft w:val="0"/>
                      <w:marRight w:val="0"/>
                      <w:marTop w:val="0"/>
                      <w:marBottom w:val="0"/>
                      <w:divBdr>
                        <w:top w:val="none" w:sz="0" w:space="0" w:color="auto"/>
                        <w:left w:val="none" w:sz="0" w:space="0" w:color="auto"/>
                        <w:bottom w:val="none" w:sz="0" w:space="0" w:color="auto"/>
                        <w:right w:val="none" w:sz="0" w:space="0" w:color="auto"/>
                      </w:divBdr>
                    </w:div>
                    <w:div w:id="261107610">
                      <w:marLeft w:val="0"/>
                      <w:marRight w:val="0"/>
                      <w:marTop w:val="0"/>
                      <w:marBottom w:val="0"/>
                      <w:divBdr>
                        <w:top w:val="none" w:sz="0" w:space="0" w:color="auto"/>
                        <w:left w:val="none" w:sz="0" w:space="0" w:color="auto"/>
                        <w:bottom w:val="none" w:sz="0" w:space="0" w:color="auto"/>
                        <w:right w:val="none" w:sz="0" w:space="0" w:color="auto"/>
                      </w:divBdr>
                    </w:div>
                    <w:div w:id="1223760687">
                      <w:marLeft w:val="0"/>
                      <w:marRight w:val="0"/>
                      <w:marTop w:val="0"/>
                      <w:marBottom w:val="0"/>
                      <w:divBdr>
                        <w:top w:val="none" w:sz="0" w:space="0" w:color="auto"/>
                        <w:left w:val="none" w:sz="0" w:space="0" w:color="auto"/>
                        <w:bottom w:val="none" w:sz="0" w:space="0" w:color="auto"/>
                        <w:right w:val="none" w:sz="0" w:space="0" w:color="auto"/>
                      </w:divBdr>
                    </w:div>
                    <w:div w:id="1905485054">
                      <w:marLeft w:val="0"/>
                      <w:marRight w:val="0"/>
                      <w:marTop w:val="0"/>
                      <w:marBottom w:val="0"/>
                      <w:divBdr>
                        <w:top w:val="none" w:sz="0" w:space="0" w:color="auto"/>
                        <w:left w:val="none" w:sz="0" w:space="0" w:color="auto"/>
                        <w:bottom w:val="none" w:sz="0" w:space="0" w:color="auto"/>
                        <w:right w:val="none" w:sz="0" w:space="0" w:color="auto"/>
                      </w:divBdr>
                    </w:div>
                    <w:div w:id="396519712">
                      <w:marLeft w:val="0"/>
                      <w:marRight w:val="0"/>
                      <w:marTop w:val="0"/>
                      <w:marBottom w:val="0"/>
                      <w:divBdr>
                        <w:top w:val="none" w:sz="0" w:space="0" w:color="auto"/>
                        <w:left w:val="none" w:sz="0" w:space="0" w:color="auto"/>
                        <w:bottom w:val="none" w:sz="0" w:space="0" w:color="auto"/>
                        <w:right w:val="none" w:sz="0" w:space="0" w:color="auto"/>
                      </w:divBdr>
                    </w:div>
                    <w:div w:id="681322470">
                      <w:marLeft w:val="0"/>
                      <w:marRight w:val="0"/>
                      <w:marTop w:val="0"/>
                      <w:marBottom w:val="0"/>
                      <w:divBdr>
                        <w:top w:val="none" w:sz="0" w:space="0" w:color="auto"/>
                        <w:left w:val="none" w:sz="0" w:space="0" w:color="auto"/>
                        <w:bottom w:val="none" w:sz="0" w:space="0" w:color="auto"/>
                        <w:right w:val="none" w:sz="0" w:space="0" w:color="auto"/>
                      </w:divBdr>
                    </w:div>
                    <w:div w:id="1218857874">
                      <w:marLeft w:val="0"/>
                      <w:marRight w:val="0"/>
                      <w:marTop w:val="0"/>
                      <w:marBottom w:val="0"/>
                      <w:divBdr>
                        <w:top w:val="none" w:sz="0" w:space="0" w:color="auto"/>
                        <w:left w:val="none" w:sz="0" w:space="0" w:color="auto"/>
                        <w:bottom w:val="none" w:sz="0" w:space="0" w:color="auto"/>
                        <w:right w:val="none" w:sz="0" w:space="0" w:color="auto"/>
                      </w:divBdr>
                    </w:div>
                    <w:div w:id="936520605">
                      <w:marLeft w:val="0"/>
                      <w:marRight w:val="0"/>
                      <w:marTop w:val="0"/>
                      <w:marBottom w:val="0"/>
                      <w:divBdr>
                        <w:top w:val="none" w:sz="0" w:space="0" w:color="auto"/>
                        <w:left w:val="none" w:sz="0" w:space="0" w:color="auto"/>
                        <w:bottom w:val="none" w:sz="0" w:space="0" w:color="auto"/>
                        <w:right w:val="none" w:sz="0" w:space="0" w:color="auto"/>
                      </w:divBdr>
                    </w:div>
                    <w:div w:id="1223105422">
                      <w:marLeft w:val="0"/>
                      <w:marRight w:val="0"/>
                      <w:marTop w:val="0"/>
                      <w:marBottom w:val="0"/>
                      <w:divBdr>
                        <w:top w:val="none" w:sz="0" w:space="0" w:color="auto"/>
                        <w:left w:val="none" w:sz="0" w:space="0" w:color="auto"/>
                        <w:bottom w:val="none" w:sz="0" w:space="0" w:color="auto"/>
                        <w:right w:val="none" w:sz="0" w:space="0" w:color="auto"/>
                      </w:divBdr>
                    </w:div>
                    <w:div w:id="356783236">
                      <w:marLeft w:val="0"/>
                      <w:marRight w:val="0"/>
                      <w:marTop w:val="0"/>
                      <w:marBottom w:val="0"/>
                      <w:divBdr>
                        <w:top w:val="none" w:sz="0" w:space="0" w:color="auto"/>
                        <w:left w:val="none" w:sz="0" w:space="0" w:color="auto"/>
                        <w:bottom w:val="none" w:sz="0" w:space="0" w:color="auto"/>
                        <w:right w:val="none" w:sz="0" w:space="0" w:color="auto"/>
                      </w:divBdr>
                    </w:div>
                    <w:div w:id="318390672">
                      <w:marLeft w:val="0"/>
                      <w:marRight w:val="0"/>
                      <w:marTop w:val="0"/>
                      <w:marBottom w:val="0"/>
                      <w:divBdr>
                        <w:top w:val="none" w:sz="0" w:space="0" w:color="auto"/>
                        <w:left w:val="none" w:sz="0" w:space="0" w:color="auto"/>
                        <w:bottom w:val="none" w:sz="0" w:space="0" w:color="auto"/>
                        <w:right w:val="none" w:sz="0" w:space="0" w:color="auto"/>
                      </w:divBdr>
                    </w:div>
                    <w:div w:id="1020550717">
                      <w:marLeft w:val="0"/>
                      <w:marRight w:val="0"/>
                      <w:marTop w:val="0"/>
                      <w:marBottom w:val="0"/>
                      <w:divBdr>
                        <w:top w:val="none" w:sz="0" w:space="0" w:color="auto"/>
                        <w:left w:val="none" w:sz="0" w:space="0" w:color="auto"/>
                        <w:bottom w:val="none" w:sz="0" w:space="0" w:color="auto"/>
                        <w:right w:val="none" w:sz="0" w:space="0" w:color="auto"/>
                      </w:divBdr>
                    </w:div>
                    <w:div w:id="1626540934">
                      <w:marLeft w:val="0"/>
                      <w:marRight w:val="0"/>
                      <w:marTop w:val="0"/>
                      <w:marBottom w:val="0"/>
                      <w:divBdr>
                        <w:top w:val="none" w:sz="0" w:space="0" w:color="auto"/>
                        <w:left w:val="none" w:sz="0" w:space="0" w:color="auto"/>
                        <w:bottom w:val="none" w:sz="0" w:space="0" w:color="auto"/>
                        <w:right w:val="none" w:sz="0" w:space="0" w:color="auto"/>
                      </w:divBdr>
                    </w:div>
                    <w:div w:id="755245553">
                      <w:marLeft w:val="0"/>
                      <w:marRight w:val="0"/>
                      <w:marTop w:val="0"/>
                      <w:marBottom w:val="0"/>
                      <w:divBdr>
                        <w:top w:val="none" w:sz="0" w:space="0" w:color="auto"/>
                        <w:left w:val="none" w:sz="0" w:space="0" w:color="auto"/>
                        <w:bottom w:val="none" w:sz="0" w:space="0" w:color="auto"/>
                        <w:right w:val="none" w:sz="0" w:space="0" w:color="auto"/>
                      </w:divBdr>
                    </w:div>
                    <w:div w:id="999162876">
                      <w:marLeft w:val="0"/>
                      <w:marRight w:val="0"/>
                      <w:marTop w:val="0"/>
                      <w:marBottom w:val="0"/>
                      <w:divBdr>
                        <w:top w:val="none" w:sz="0" w:space="0" w:color="auto"/>
                        <w:left w:val="none" w:sz="0" w:space="0" w:color="auto"/>
                        <w:bottom w:val="none" w:sz="0" w:space="0" w:color="auto"/>
                        <w:right w:val="none" w:sz="0" w:space="0" w:color="auto"/>
                      </w:divBdr>
                    </w:div>
                    <w:div w:id="1606617936">
                      <w:marLeft w:val="0"/>
                      <w:marRight w:val="0"/>
                      <w:marTop w:val="0"/>
                      <w:marBottom w:val="0"/>
                      <w:divBdr>
                        <w:top w:val="none" w:sz="0" w:space="0" w:color="auto"/>
                        <w:left w:val="none" w:sz="0" w:space="0" w:color="auto"/>
                        <w:bottom w:val="none" w:sz="0" w:space="0" w:color="auto"/>
                        <w:right w:val="none" w:sz="0" w:space="0" w:color="auto"/>
                      </w:divBdr>
                    </w:div>
                    <w:div w:id="270749184">
                      <w:marLeft w:val="0"/>
                      <w:marRight w:val="0"/>
                      <w:marTop w:val="0"/>
                      <w:marBottom w:val="0"/>
                      <w:divBdr>
                        <w:top w:val="none" w:sz="0" w:space="0" w:color="auto"/>
                        <w:left w:val="none" w:sz="0" w:space="0" w:color="auto"/>
                        <w:bottom w:val="none" w:sz="0" w:space="0" w:color="auto"/>
                        <w:right w:val="none" w:sz="0" w:space="0" w:color="auto"/>
                      </w:divBdr>
                    </w:div>
                    <w:div w:id="1645818026">
                      <w:marLeft w:val="0"/>
                      <w:marRight w:val="0"/>
                      <w:marTop w:val="0"/>
                      <w:marBottom w:val="0"/>
                      <w:divBdr>
                        <w:top w:val="none" w:sz="0" w:space="0" w:color="auto"/>
                        <w:left w:val="none" w:sz="0" w:space="0" w:color="auto"/>
                        <w:bottom w:val="none" w:sz="0" w:space="0" w:color="auto"/>
                        <w:right w:val="none" w:sz="0" w:space="0" w:color="auto"/>
                      </w:divBdr>
                    </w:div>
                    <w:div w:id="2066949160">
                      <w:marLeft w:val="0"/>
                      <w:marRight w:val="0"/>
                      <w:marTop w:val="0"/>
                      <w:marBottom w:val="0"/>
                      <w:divBdr>
                        <w:top w:val="none" w:sz="0" w:space="0" w:color="auto"/>
                        <w:left w:val="none" w:sz="0" w:space="0" w:color="auto"/>
                        <w:bottom w:val="none" w:sz="0" w:space="0" w:color="auto"/>
                        <w:right w:val="none" w:sz="0" w:space="0" w:color="auto"/>
                      </w:divBdr>
                    </w:div>
                    <w:div w:id="540017433">
                      <w:marLeft w:val="0"/>
                      <w:marRight w:val="0"/>
                      <w:marTop w:val="0"/>
                      <w:marBottom w:val="0"/>
                      <w:divBdr>
                        <w:top w:val="none" w:sz="0" w:space="0" w:color="auto"/>
                        <w:left w:val="none" w:sz="0" w:space="0" w:color="auto"/>
                        <w:bottom w:val="none" w:sz="0" w:space="0" w:color="auto"/>
                        <w:right w:val="none" w:sz="0" w:space="0" w:color="auto"/>
                      </w:divBdr>
                    </w:div>
                    <w:div w:id="1276132677">
                      <w:marLeft w:val="0"/>
                      <w:marRight w:val="0"/>
                      <w:marTop w:val="0"/>
                      <w:marBottom w:val="0"/>
                      <w:divBdr>
                        <w:top w:val="none" w:sz="0" w:space="0" w:color="auto"/>
                        <w:left w:val="none" w:sz="0" w:space="0" w:color="auto"/>
                        <w:bottom w:val="none" w:sz="0" w:space="0" w:color="auto"/>
                        <w:right w:val="none" w:sz="0" w:space="0" w:color="auto"/>
                      </w:divBdr>
                    </w:div>
                    <w:div w:id="197788249">
                      <w:marLeft w:val="0"/>
                      <w:marRight w:val="0"/>
                      <w:marTop w:val="0"/>
                      <w:marBottom w:val="0"/>
                      <w:divBdr>
                        <w:top w:val="none" w:sz="0" w:space="0" w:color="auto"/>
                        <w:left w:val="none" w:sz="0" w:space="0" w:color="auto"/>
                        <w:bottom w:val="none" w:sz="0" w:space="0" w:color="auto"/>
                        <w:right w:val="none" w:sz="0" w:space="0" w:color="auto"/>
                      </w:divBdr>
                    </w:div>
                    <w:div w:id="710229736">
                      <w:marLeft w:val="0"/>
                      <w:marRight w:val="0"/>
                      <w:marTop w:val="0"/>
                      <w:marBottom w:val="0"/>
                      <w:divBdr>
                        <w:top w:val="none" w:sz="0" w:space="0" w:color="auto"/>
                        <w:left w:val="none" w:sz="0" w:space="0" w:color="auto"/>
                        <w:bottom w:val="none" w:sz="0" w:space="0" w:color="auto"/>
                        <w:right w:val="none" w:sz="0" w:space="0" w:color="auto"/>
                      </w:divBdr>
                    </w:div>
                    <w:div w:id="1775321377">
                      <w:marLeft w:val="0"/>
                      <w:marRight w:val="0"/>
                      <w:marTop w:val="0"/>
                      <w:marBottom w:val="0"/>
                      <w:divBdr>
                        <w:top w:val="none" w:sz="0" w:space="0" w:color="auto"/>
                        <w:left w:val="none" w:sz="0" w:space="0" w:color="auto"/>
                        <w:bottom w:val="none" w:sz="0" w:space="0" w:color="auto"/>
                        <w:right w:val="none" w:sz="0" w:space="0" w:color="auto"/>
                      </w:divBdr>
                    </w:div>
                    <w:div w:id="897588498">
                      <w:marLeft w:val="0"/>
                      <w:marRight w:val="0"/>
                      <w:marTop w:val="0"/>
                      <w:marBottom w:val="0"/>
                      <w:divBdr>
                        <w:top w:val="none" w:sz="0" w:space="0" w:color="auto"/>
                        <w:left w:val="none" w:sz="0" w:space="0" w:color="auto"/>
                        <w:bottom w:val="none" w:sz="0" w:space="0" w:color="auto"/>
                        <w:right w:val="none" w:sz="0" w:space="0" w:color="auto"/>
                      </w:divBdr>
                    </w:div>
                    <w:div w:id="1265723295">
                      <w:marLeft w:val="0"/>
                      <w:marRight w:val="0"/>
                      <w:marTop w:val="0"/>
                      <w:marBottom w:val="0"/>
                      <w:divBdr>
                        <w:top w:val="none" w:sz="0" w:space="0" w:color="auto"/>
                        <w:left w:val="none" w:sz="0" w:space="0" w:color="auto"/>
                        <w:bottom w:val="none" w:sz="0" w:space="0" w:color="auto"/>
                        <w:right w:val="none" w:sz="0" w:space="0" w:color="auto"/>
                      </w:divBdr>
                    </w:div>
                    <w:div w:id="1494175480">
                      <w:marLeft w:val="0"/>
                      <w:marRight w:val="0"/>
                      <w:marTop w:val="0"/>
                      <w:marBottom w:val="0"/>
                      <w:divBdr>
                        <w:top w:val="none" w:sz="0" w:space="0" w:color="auto"/>
                        <w:left w:val="none" w:sz="0" w:space="0" w:color="auto"/>
                        <w:bottom w:val="none" w:sz="0" w:space="0" w:color="auto"/>
                        <w:right w:val="none" w:sz="0" w:space="0" w:color="auto"/>
                      </w:divBdr>
                    </w:div>
                    <w:div w:id="335808869">
                      <w:marLeft w:val="0"/>
                      <w:marRight w:val="0"/>
                      <w:marTop w:val="0"/>
                      <w:marBottom w:val="0"/>
                      <w:divBdr>
                        <w:top w:val="none" w:sz="0" w:space="0" w:color="auto"/>
                        <w:left w:val="none" w:sz="0" w:space="0" w:color="auto"/>
                        <w:bottom w:val="none" w:sz="0" w:space="0" w:color="auto"/>
                        <w:right w:val="none" w:sz="0" w:space="0" w:color="auto"/>
                      </w:divBdr>
                    </w:div>
                    <w:div w:id="74591341">
                      <w:marLeft w:val="0"/>
                      <w:marRight w:val="0"/>
                      <w:marTop w:val="0"/>
                      <w:marBottom w:val="0"/>
                      <w:divBdr>
                        <w:top w:val="none" w:sz="0" w:space="0" w:color="auto"/>
                        <w:left w:val="none" w:sz="0" w:space="0" w:color="auto"/>
                        <w:bottom w:val="none" w:sz="0" w:space="0" w:color="auto"/>
                        <w:right w:val="none" w:sz="0" w:space="0" w:color="auto"/>
                      </w:divBdr>
                    </w:div>
                    <w:div w:id="1643074729">
                      <w:marLeft w:val="0"/>
                      <w:marRight w:val="0"/>
                      <w:marTop w:val="0"/>
                      <w:marBottom w:val="0"/>
                      <w:divBdr>
                        <w:top w:val="none" w:sz="0" w:space="0" w:color="auto"/>
                        <w:left w:val="none" w:sz="0" w:space="0" w:color="auto"/>
                        <w:bottom w:val="none" w:sz="0" w:space="0" w:color="auto"/>
                        <w:right w:val="none" w:sz="0" w:space="0" w:color="auto"/>
                      </w:divBdr>
                    </w:div>
                    <w:div w:id="1790052659">
                      <w:marLeft w:val="0"/>
                      <w:marRight w:val="0"/>
                      <w:marTop w:val="0"/>
                      <w:marBottom w:val="0"/>
                      <w:divBdr>
                        <w:top w:val="none" w:sz="0" w:space="0" w:color="auto"/>
                        <w:left w:val="none" w:sz="0" w:space="0" w:color="auto"/>
                        <w:bottom w:val="none" w:sz="0" w:space="0" w:color="auto"/>
                        <w:right w:val="none" w:sz="0" w:space="0" w:color="auto"/>
                      </w:divBdr>
                    </w:div>
                    <w:div w:id="1987007705">
                      <w:marLeft w:val="0"/>
                      <w:marRight w:val="0"/>
                      <w:marTop w:val="0"/>
                      <w:marBottom w:val="0"/>
                      <w:divBdr>
                        <w:top w:val="none" w:sz="0" w:space="0" w:color="auto"/>
                        <w:left w:val="none" w:sz="0" w:space="0" w:color="auto"/>
                        <w:bottom w:val="none" w:sz="0" w:space="0" w:color="auto"/>
                        <w:right w:val="none" w:sz="0" w:space="0" w:color="auto"/>
                      </w:divBdr>
                    </w:div>
                    <w:div w:id="670331624">
                      <w:marLeft w:val="0"/>
                      <w:marRight w:val="0"/>
                      <w:marTop w:val="0"/>
                      <w:marBottom w:val="0"/>
                      <w:divBdr>
                        <w:top w:val="none" w:sz="0" w:space="0" w:color="auto"/>
                        <w:left w:val="none" w:sz="0" w:space="0" w:color="auto"/>
                        <w:bottom w:val="none" w:sz="0" w:space="0" w:color="auto"/>
                        <w:right w:val="none" w:sz="0" w:space="0" w:color="auto"/>
                      </w:divBdr>
                    </w:div>
                    <w:div w:id="1781366212">
                      <w:marLeft w:val="0"/>
                      <w:marRight w:val="0"/>
                      <w:marTop w:val="0"/>
                      <w:marBottom w:val="0"/>
                      <w:divBdr>
                        <w:top w:val="none" w:sz="0" w:space="0" w:color="auto"/>
                        <w:left w:val="none" w:sz="0" w:space="0" w:color="auto"/>
                        <w:bottom w:val="none" w:sz="0" w:space="0" w:color="auto"/>
                        <w:right w:val="none" w:sz="0" w:space="0" w:color="auto"/>
                      </w:divBdr>
                    </w:div>
                    <w:div w:id="2082364694">
                      <w:marLeft w:val="0"/>
                      <w:marRight w:val="0"/>
                      <w:marTop w:val="0"/>
                      <w:marBottom w:val="0"/>
                      <w:divBdr>
                        <w:top w:val="none" w:sz="0" w:space="0" w:color="auto"/>
                        <w:left w:val="none" w:sz="0" w:space="0" w:color="auto"/>
                        <w:bottom w:val="none" w:sz="0" w:space="0" w:color="auto"/>
                        <w:right w:val="none" w:sz="0" w:space="0" w:color="auto"/>
                      </w:divBdr>
                    </w:div>
                    <w:div w:id="836268295">
                      <w:marLeft w:val="0"/>
                      <w:marRight w:val="0"/>
                      <w:marTop w:val="0"/>
                      <w:marBottom w:val="0"/>
                      <w:divBdr>
                        <w:top w:val="none" w:sz="0" w:space="0" w:color="auto"/>
                        <w:left w:val="none" w:sz="0" w:space="0" w:color="auto"/>
                        <w:bottom w:val="none" w:sz="0" w:space="0" w:color="auto"/>
                        <w:right w:val="none" w:sz="0" w:space="0" w:color="auto"/>
                      </w:divBdr>
                    </w:div>
                    <w:div w:id="1214738053">
                      <w:marLeft w:val="0"/>
                      <w:marRight w:val="0"/>
                      <w:marTop w:val="0"/>
                      <w:marBottom w:val="0"/>
                      <w:divBdr>
                        <w:top w:val="none" w:sz="0" w:space="0" w:color="auto"/>
                        <w:left w:val="none" w:sz="0" w:space="0" w:color="auto"/>
                        <w:bottom w:val="none" w:sz="0" w:space="0" w:color="auto"/>
                        <w:right w:val="none" w:sz="0" w:space="0" w:color="auto"/>
                      </w:divBdr>
                    </w:div>
                    <w:div w:id="400713889">
                      <w:marLeft w:val="0"/>
                      <w:marRight w:val="0"/>
                      <w:marTop w:val="0"/>
                      <w:marBottom w:val="0"/>
                      <w:divBdr>
                        <w:top w:val="none" w:sz="0" w:space="0" w:color="auto"/>
                        <w:left w:val="none" w:sz="0" w:space="0" w:color="auto"/>
                        <w:bottom w:val="none" w:sz="0" w:space="0" w:color="auto"/>
                        <w:right w:val="none" w:sz="0" w:space="0" w:color="auto"/>
                      </w:divBdr>
                    </w:div>
                    <w:div w:id="522675293">
                      <w:marLeft w:val="0"/>
                      <w:marRight w:val="0"/>
                      <w:marTop w:val="0"/>
                      <w:marBottom w:val="0"/>
                      <w:divBdr>
                        <w:top w:val="none" w:sz="0" w:space="0" w:color="auto"/>
                        <w:left w:val="none" w:sz="0" w:space="0" w:color="auto"/>
                        <w:bottom w:val="none" w:sz="0" w:space="0" w:color="auto"/>
                        <w:right w:val="none" w:sz="0" w:space="0" w:color="auto"/>
                      </w:divBdr>
                    </w:div>
                    <w:div w:id="1977684692">
                      <w:marLeft w:val="0"/>
                      <w:marRight w:val="0"/>
                      <w:marTop w:val="0"/>
                      <w:marBottom w:val="0"/>
                      <w:divBdr>
                        <w:top w:val="none" w:sz="0" w:space="0" w:color="auto"/>
                        <w:left w:val="none" w:sz="0" w:space="0" w:color="auto"/>
                        <w:bottom w:val="none" w:sz="0" w:space="0" w:color="auto"/>
                        <w:right w:val="none" w:sz="0" w:space="0" w:color="auto"/>
                      </w:divBdr>
                    </w:div>
                    <w:div w:id="1782843130">
                      <w:marLeft w:val="0"/>
                      <w:marRight w:val="0"/>
                      <w:marTop w:val="0"/>
                      <w:marBottom w:val="0"/>
                      <w:divBdr>
                        <w:top w:val="none" w:sz="0" w:space="0" w:color="auto"/>
                        <w:left w:val="none" w:sz="0" w:space="0" w:color="auto"/>
                        <w:bottom w:val="none" w:sz="0" w:space="0" w:color="auto"/>
                        <w:right w:val="none" w:sz="0" w:space="0" w:color="auto"/>
                      </w:divBdr>
                    </w:div>
                    <w:div w:id="757941393">
                      <w:marLeft w:val="0"/>
                      <w:marRight w:val="0"/>
                      <w:marTop w:val="0"/>
                      <w:marBottom w:val="0"/>
                      <w:divBdr>
                        <w:top w:val="none" w:sz="0" w:space="0" w:color="auto"/>
                        <w:left w:val="none" w:sz="0" w:space="0" w:color="auto"/>
                        <w:bottom w:val="none" w:sz="0" w:space="0" w:color="auto"/>
                        <w:right w:val="none" w:sz="0" w:space="0" w:color="auto"/>
                      </w:divBdr>
                    </w:div>
                    <w:div w:id="2091194743">
                      <w:marLeft w:val="0"/>
                      <w:marRight w:val="0"/>
                      <w:marTop w:val="0"/>
                      <w:marBottom w:val="0"/>
                      <w:divBdr>
                        <w:top w:val="none" w:sz="0" w:space="0" w:color="auto"/>
                        <w:left w:val="none" w:sz="0" w:space="0" w:color="auto"/>
                        <w:bottom w:val="none" w:sz="0" w:space="0" w:color="auto"/>
                        <w:right w:val="none" w:sz="0" w:space="0" w:color="auto"/>
                      </w:divBdr>
                    </w:div>
                    <w:div w:id="1869489108">
                      <w:marLeft w:val="0"/>
                      <w:marRight w:val="0"/>
                      <w:marTop w:val="0"/>
                      <w:marBottom w:val="0"/>
                      <w:divBdr>
                        <w:top w:val="none" w:sz="0" w:space="0" w:color="auto"/>
                        <w:left w:val="none" w:sz="0" w:space="0" w:color="auto"/>
                        <w:bottom w:val="none" w:sz="0" w:space="0" w:color="auto"/>
                        <w:right w:val="none" w:sz="0" w:space="0" w:color="auto"/>
                      </w:divBdr>
                    </w:div>
                    <w:div w:id="212890549">
                      <w:marLeft w:val="0"/>
                      <w:marRight w:val="0"/>
                      <w:marTop w:val="0"/>
                      <w:marBottom w:val="0"/>
                      <w:divBdr>
                        <w:top w:val="none" w:sz="0" w:space="0" w:color="auto"/>
                        <w:left w:val="none" w:sz="0" w:space="0" w:color="auto"/>
                        <w:bottom w:val="none" w:sz="0" w:space="0" w:color="auto"/>
                        <w:right w:val="none" w:sz="0" w:space="0" w:color="auto"/>
                      </w:divBdr>
                    </w:div>
                    <w:div w:id="217128195">
                      <w:marLeft w:val="0"/>
                      <w:marRight w:val="0"/>
                      <w:marTop w:val="0"/>
                      <w:marBottom w:val="0"/>
                      <w:divBdr>
                        <w:top w:val="none" w:sz="0" w:space="0" w:color="auto"/>
                        <w:left w:val="none" w:sz="0" w:space="0" w:color="auto"/>
                        <w:bottom w:val="none" w:sz="0" w:space="0" w:color="auto"/>
                        <w:right w:val="none" w:sz="0" w:space="0" w:color="auto"/>
                      </w:divBdr>
                    </w:div>
                    <w:div w:id="499003437">
                      <w:marLeft w:val="0"/>
                      <w:marRight w:val="0"/>
                      <w:marTop w:val="0"/>
                      <w:marBottom w:val="0"/>
                      <w:divBdr>
                        <w:top w:val="none" w:sz="0" w:space="0" w:color="auto"/>
                        <w:left w:val="none" w:sz="0" w:space="0" w:color="auto"/>
                        <w:bottom w:val="none" w:sz="0" w:space="0" w:color="auto"/>
                        <w:right w:val="none" w:sz="0" w:space="0" w:color="auto"/>
                      </w:divBdr>
                    </w:div>
                    <w:div w:id="1036005612">
                      <w:marLeft w:val="0"/>
                      <w:marRight w:val="0"/>
                      <w:marTop w:val="0"/>
                      <w:marBottom w:val="0"/>
                      <w:divBdr>
                        <w:top w:val="none" w:sz="0" w:space="0" w:color="auto"/>
                        <w:left w:val="none" w:sz="0" w:space="0" w:color="auto"/>
                        <w:bottom w:val="none" w:sz="0" w:space="0" w:color="auto"/>
                        <w:right w:val="none" w:sz="0" w:space="0" w:color="auto"/>
                      </w:divBdr>
                    </w:div>
                    <w:div w:id="1369144908">
                      <w:marLeft w:val="0"/>
                      <w:marRight w:val="0"/>
                      <w:marTop w:val="0"/>
                      <w:marBottom w:val="0"/>
                      <w:divBdr>
                        <w:top w:val="none" w:sz="0" w:space="0" w:color="auto"/>
                        <w:left w:val="none" w:sz="0" w:space="0" w:color="auto"/>
                        <w:bottom w:val="none" w:sz="0" w:space="0" w:color="auto"/>
                        <w:right w:val="none" w:sz="0" w:space="0" w:color="auto"/>
                      </w:divBdr>
                    </w:div>
                    <w:div w:id="1375497182">
                      <w:marLeft w:val="0"/>
                      <w:marRight w:val="0"/>
                      <w:marTop w:val="0"/>
                      <w:marBottom w:val="0"/>
                      <w:divBdr>
                        <w:top w:val="none" w:sz="0" w:space="0" w:color="auto"/>
                        <w:left w:val="none" w:sz="0" w:space="0" w:color="auto"/>
                        <w:bottom w:val="none" w:sz="0" w:space="0" w:color="auto"/>
                        <w:right w:val="none" w:sz="0" w:space="0" w:color="auto"/>
                      </w:divBdr>
                    </w:div>
                    <w:div w:id="998196332">
                      <w:marLeft w:val="0"/>
                      <w:marRight w:val="0"/>
                      <w:marTop w:val="0"/>
                      <w:marBottom w:val="0"/>
                      <w:divBdr>
                        <w:top w:val="none" w:sz="0" w:space="0" w:color="auto"/>
                        <w:left w:val="none" w:sz="0" w:space="0" w:color="auto"/>
                        <w:bottom w:val="none" w:sz="0" w:space="0" w:color="auto"/>
                        <w:right w:val="none" w:sz="0" w:space="0" w:color="auto"/>
                      </w:divBdr>
                    </w:div>
                    <w:div w:id="160776160">
                      <w:marLeft w:val="0"/>
                      <w:marRight w:val="0"/>
                      <w:marTop w:val="0"/>
                      <w:marBottom w:val="0"/>
                      <w:divBdr>
                        <w:top w:val="none" w:sz="0" w:space="0" w:color="auto"/>
                        <w:left w:val="none" w:sz="0" w:space="0" w:color="auto"/>
                        <w:bottom w:val="none" w:sz="0" w:space="0" w:color="auto"/>
                        <w:right w:val="none" w:sz="0" w:space="0" w:color="auto"/>
                      </w:divBdr>
                    </w:div>
                    <w:div w:id="22756435">
                      <w:marLeft w:val="0"/>
                      <w:marRight w:val="0"/>
                      <w:marTop w:val="0"/>
                      <w:marBottom w:val="0"/>
                      <w:divBdr>
                        <w:top w:val="none" w:sz="0" w:space="0" w:color="auto"/>
                        <w:left w:val="none" w:sz="0" w:space="0" w:color="auto"/>
                        <w:bottom w:val="none" w:sz="0" w:space="0" w:color="auto"/>
                        <w:right w:val="none" w:sz="0" w:space="0" w:color="auto"/>
                      </w:divBdr>
                    </w:div>
                    <w:div w:id="1481387351">
                      <w:marLeft w:val="0"/>
                      <w:marRight w:val="0"/>
                      <w:marTop w:val="0"/>
                      <w:marBottom w:val="0"/>
                      <w:divBdr>
                        <w:top w:val="none" w:sz="0" w:space="0" w:color="auto"/>
                        <w:left w:val="none" w:sz="0" w:space="0" w:color="auto"/>
                        <w:bottom w:val="none" w:sz="0" w:space="0" w:color="auto"/>
                        <w:right w:val="none" w:sz="0" w:space="0" w:color="auto"/>
                      </w:divBdr>
                    </w:div>
                    <w:div w:id="1814565059">
                      <w:marLeft w:val="0"/>
                      <w:marRight w:val="0"/>
                      <w:marTop w:val="0"/>
                      <w:marBottom w:val="0"/>
                      <w:divBdr>
                        <w:top w:val="none" w:sz="0" w:space="0" w:color="auto"/>
                        <w:left w:val="none" w:sz="0" w:space="0" w:color="auto"/>
                        <w:bottom w:val="none" w:sz="0" w:space="0" w:color="auto"/>
                        <w:right w:val="none" w:sz="0" w:space="0" w:color="auto"/>
                      </w:divBdr>
                    </w:div>
                    <w:div w:id="61145953">
                      <w:marLeft w:val="0"/>
                      <w:marRight w:val="0"/>
                      <w:marTop w:val="0"/>
                      <w:marBottom w:val="0"/>
                      <w:divBdr>
                        <w:top w:val="none" w:sz="0" w:space="0" w:color="auto"/>
                        <w:left w:val="none" w:sz="0" w:space="0" w:color="auto"/>
                        <w:bottom w:val="none" w:sz="0" w:space="0" w:color="auto"/>
                        <w:right w:val="none" w:sz="0" w:space="0" w:color="auto"/>
                      </w:divBdr>
                    </w:div>
                    <w:div w:id="449011581">
                      <w:marLeft w:val="0"/>
                      <w:marRight w:val="0"/>
                      <w:marTop w:val="0"/>
                      <w:marBottom w:val="0"/>
                      <w:divBdr>
                        <w:top w:val="none" w:sz="0" w:space="0" w:color="auto"/>
                        <w:left w:val="none" w:sz="0" w:space="0" w:color="auto"/>
                        <w:bottom w:val="none" w:sz="0" w:space="0" w:color="auto"/>
                        <w:right w:val="none" w:sz="0" w:space="0" w:color="auto"/>
                      </w:divBdr>
                    </w:div>
                    <w:div w:id="1548638820">
                      <w:marLeft w:val="0"/>
                      <w:marRight w:val="0"/>
                      <w:marTop w:val="0"/>
                      <w:marBottom w:val="0"/>
                      <w:divBdr>
                        <w:top w:val="none" w:sz="0" w:space="0" w:color="auto"/>
                        <w:left w:val="none" w:sz="0" w:space="0" w:color="auto"/>
                        <w:bottom w:val="none" w:sz="0" w:space="0" w:color="auto"/>
                        <w:right w:val="none" w:sz="0" w:space="0" w:color="auto"/>
                      </w:divBdr>
                    </w:div>
                    <w:div w:id="1561407935">
                      <w:marLeft w:val="0"/>
                      <w:marRight w:val="0"/>
                      <w:marTop w:val="0"/>
                      <w:marBottom w:val="0"/>
                      <w:divBdr>
                        <w:top w:val="none" w:sz="0" w:space="0" w:color="auto"/>
                        <w:left w:val="none" w:sz="0" w:space="0" w:color="auto"/>
                        <w:bottom w:val="none" w:sz="0" w:space="0" w:color="auto"/>
                        <w:right w:val="none" w:sz="0" w:space="0" w:color="auto"/>
                      </w:divBdr>
                    </w:div>
                    <w:div w:id="1885284947">
                      <w:marLeft w:val="0"/>
                      <w:marRight w:val="0"/>
                      <w:marTop w:val="0"/>
                      <w:marBottom w:val="0"/>
                      <w:divBdr>
                        <w:top w:val="none" w:sz="0" w:space="0" w:color="auto"/>
                        <w:left w:val="none" w:sz="0" w:space="0" w:color="auto"/>
                        <w:bottom w:val="none" w:sz="0" w:space="0" w:color="auto"/>
                        <w:right w:val="none" w:sz="0" w:space="0" w:color="auto"/>
                      </w:divBdr>
                    </w:div>
                    <w:div w:id="1006441918">
                      <w:marLeft w:val="0"/>
                      <w:marRight w:val="0"/>
                      <w:marTop w:val="0"/>
                      <w:marBottom w:val="0"/>
                      <w:divBdr>
                        <w:top w:val="none" w:sz="0" w:space="0" w:color="auto"/>
                        <w:left w:val="none" w:sz="0" w:space="0" w:color="auto"/>
                        <w:bottom w:val="none" w:sz="0" w:space="0" w:color="auto"/>
                        <w:right w:val="none" w:sz="0" w:space="0" w:color="auto"/>
                      </w:divBdr>
                    </w:div>
                    <w:div w:id="603653691">
                      <w:marLeft w:val="0"/>
                      <w:marRight w:val="0"/>
                      <w:marTop w:val="0"/>
                      <w:marBottom w:val="0"/>
                      <w:divBdr>
                        <w:top w:val="none" w:sz="0" w:space="0" w:color="auto"/>
                        <w:left w:val="none" w:sz="0" w:space="0" w:color="auto"/>
                        <w:bottom w:val="none" w:sz="0" w:space="0" w:color="auto"/>
                        <w:right w:val="none" w:sz="0" w:space="0" w:color="auto"/>
                      </w:divBdr>
                    </w:div>
                    <w:div w:id="84109886">
                      <w:marLeft w:val="0"/>
                      <w:marRight w:val="0"/>
                      <w:marTop w:val="0"/>
                      <w:marBottom w:val="0"/>
                      <w:divBdr>
                        <w:top w:val="none" w:sz="0" w:space="0" w:color="auto"/>
                        <w:left w:val="none" w:sz="0" w:space="0" w:color="auto"/>
                        <w:bottom w:val="none" w:sz="0" w:space="0" w:color="auto"/>
                        <w:right w:val="none" w:sz="0" w:space="0" w:color="auto"/>
                      </w:divBdr>
                    </w:div>
                    <w:div w:id="2084138099">
                      <w:marLeft w:val="0"/>
                      <w:marRight w:val="0"/>
                      <w:marTop w:val="0"/>
                      <w:marBottom w:val="0"/>
                      <w:divBdr>
                        <w:top w:val="none" w:sz="0" w:space="0" w:color="auto"/>
                        <w:left w:val="none" w:sz="0" w:space="0" w:color="auto"/>
                        <w:bottom w:val="none" w:sz="0" w:space="0" w:color="auto"/>
                        <w:right w:val="none" w:sz="0" w:space="0" w:color="auto"/>
                      </w:divBdr>
                    </w:div>
                    <w:div w:id="709106515">
                      <w:marLeft w:val="0"/>
                      <w:marRight w:val="0"/>
                      <w:marTop w:val="0"/>
                      <w:marBottom w:val="0"/>
                      <w:divBdr>
                        <w:top w:val="none" w:sz="0" w:space="0" w:color="auto"/>
                        <w:left w:val="none" w:sz="0" w:space="0" w:color="auto"/>
                        <w:bottom w:val="none" w:sz="0" w:space="0" w:color="auto"/>
                        <w:right w:val="none" w:sz="0" w:space="0" w:color="auto"/>
                      </w:divBdr>
                    </w:div>
                    <w:div w:id="1533106128">
                      <w:marLeft w:val="0"/>
                      <w:marRight w:val="0"/>
                      <w:marTop w:val="0"/>
                      <w:marBottom w:val="0"/>
                      <w:divBdr>
                        <w:top w:val="none" w:sz="0" w:space="0" w:color="auto"/>
                        <w:left w:val="none" w:sz="0" w:space="0" w:color="auto"/>
                        <w:bottom w:val="none" w:sz="0" w:space="0" w:color="auto"/>
                        <w:right w:val="none" w:sz="0" w:space="0" w:color="auto"/>
                      </w:divBdr>
                    </w:div>
                    <w:div w:id="2004434417">
                      <w:marLeft w:val="0"/>
                      <w:marRight w:val="0"/>
                      <w:marTop w:val="0"/>
                      <w:marBottom w:val="0"/>
                      <w:divBdr>
                        <w:top w:val="none" w:sz="0" w:space="0" w:color="auto"/>
                        <w:left w:val="none" w:sz="0" w:space="0" w:color="auto"/>
                        <w:bottom w:val="none" w:sz="0" w:space="0" w:color="auto"/>
                        <w:right w:val="none" w:sz="0" w:space="0" w:color="auto"/>
                      </w:divBdr>
                    </w:div>
                    <w:div w:id="1426219795">
                      <w:marLeft w:val="0"/>
                      <w:marRight w:val="0"/>
                      <w:marTop w:val="0"/>
                      <w:marBottom w:val="0"/>
                      <w:divBdr>
                        <w:top w:val="none" w:sz="0" w:space="0" w:color="auto"/>
                        <w:left w:val="none" w:sz="0" w:space="0" w:color="auto"/>
                        <w:bottom w:val="none" w:sz="0" w:space="0" w:color="auto"/>
                        <w:right w:val="none" w:sz="0" w:space="0" w:color="auto"/>
                      </w:divBdr>
                    </w:div>
                    <w:div w:id="2140951739">
                      <w:marLeft w:val="0"/>
                      <w:marRight w:val="0"/>
                      <w:marTop w:val="0"/>
                      <w:marBottom w:val="0"/>
                      <w:divBdr>
                        <w:top w:val="none" w:sz="0" w:space="0" w:color="auto"/>
                        <w:left w:val="none" w:sz="0" w:space="0" w:color="auto"/>
                        <w:bottom w:val="none" w:sz="0" w:space="0" w:color="auto"/>
                        <w:right w:val="none" w:sz="0" w:space="0" w:color="auto"/>
                      </w:divBdr>
                    </w:div>
                    <w:div w:id="858397906">
                      <w:marLeft w:val="0"/>
                      <w:marRight w:val="0"/>
                      <w:marTop w:val="0"/>
                      <w:marBottom w:val="0"/>
                      <w:divBdr>
                        <w:top w:val="none" w:sz="0" w:space="0" w:color="auto"/>
                        <w:left w:val="none" w:sz="0" w:space="0" w:color="auto"/>
                        <w:bottom w:val="none" w:sz="0" w:space="0" w:color="auto"/>
                        <w:right w:val="none" w:sz="0" w:space="0" w:color="auto"/>
                      </w:divBdr>
                    </w:div>
                    <w:div w:id="1134905668">
                      <w:marLeft w:val="0"/>
                      <w:marRight w:val="0"/>
                      <w:marTop w:val="0"/>
                      <w:marBottom w:val="0"/>
                      <w:divBdr>
                        <w:top w:val="none" w:sz="0" w:space="0" w:color="auto"/>
                        <w:left w:val="none" w:sz="0" w:space="0" w:color="auto"/>
                        <w:bottom w:val="none" w:sz="0" w:space="0" w:color="auto"/>
                        <w:right w:val="none" w:sz="0" w:space="0" w:color="auto"/>
                      </w:divBdr>
                    </w:div>
                    <w:div w:id="1354114595">
                      <w:marLeft w:val="0"/>
                      <w:marRight w:val="0"/>
                      <w:marTop w:val="0"/>
                      <w:marBottom w:val="0"/>
                      <w:divBdr>
                        <w:top w:val="none" w:sz="0" w:space="0" w:color="auto"/>
                        <w:left w:val="none" w:sz="0" w:space="0" w:color="auto"/>
                        <w:bottom w:val="none" w:sz="0" w:space="0" w:color="auto"/>
                        <w:right w:val="none" w:sz="0" w:space="0" w:color="auto"/>
                      </w:divBdr>
                    </w:div>
                    <w:div w:id="484203277">
                      <w:marLeft w:val="0"/>
                      <w:marRight w:val="0"/>
                      <w:marTop w:val="0"/>
                      <w:marBottom w:val="0"/>
                      <w:divBdr>
                        <w:top w:val="none" w:sz="0" w:space="0" w:color="auto"/>
                        <w:left w:val="none" w:sz="0" w:space="0" w:color="auto"/>
                        <w:bottom w:val="none" w:sz="0" w:space="0" w:color="auto"/>
                        <w:right w:val="none" w:sz="0" w:space="0" w:color="auto"/>
                      </w:divBdr>
                    </w:div>
                    <w:div w:id="855001633">
                      <w:marLeft w:val="0"/>
                      <w:marRight w:val="0"/>
                      <w:marTop w:val="0"/>
                      <w:marBottom w:val="0"/>
                      <w:divBdr>
                        <w:top w:val="none" w:sz="0" w:space="0" w:color="auto"/>
                        <w:left w:val="none" w:sz="0" w:space="0" w:color="auto"/>
                        <w:bottom w:val="none" w:sz="0" w:space="0" w:color="auto"/>
                        <w:right w:val="none" w:sz="0" w:space="0" w:color="auto"/>
                      </w:divBdr>
                    </w:div>
                    <w:div w:id="1974095423">
                      <w:marLeft w:val="0"/>
                      <w:marRight w:val="0"/>
                      <w:marTop w:val="0"/>
                      <w:marBottom w:val="0"/>
                      <w:divBdr>
                        <w:top w:val="none" w:sz="0" w:space="0" w:color="auto"/>
                        <w:left w:val="none" w:sz="0" w:space="0" w:color="auto"/>
                        <w:bottom w:val="none" w:sz="0" w:space="0" w:color="auto"/>
                        <w:right w:val="none" w:sz="0" w:space="0" w:color="auto"/>
                      </w:divBdr>
                    </w:div>
                    <w:div w:id="1987709342">
                      <w:marLeft w:val="0"/>
                      <w:marRight w:val="0"/>
                      <w:marTop w:val="0"/>
                      <w:marBottom w:val="0"/>
                      <w:divBdr>
                        <w:top w:val="none" w:sz="0" w:space="0" w:color="auto"/>
                        <w:left w:val="none" w:sz="0" w:space="0" w:color="auto"/>
                        <w:bottom w:val="none" w:sz="0" w:space="0" w:color="auto"/>
                        <w:right w:val="none" w:sz="0" w:space="0" w:color="auto"/>
                      </w:divBdr>
                    </w:div>
                    <w:div w:id="2102213465">
                      <w:marLeft w:val="0"/>
                      <w:marRight w:val="0"/>
                      <w:marTop w:val="0"/>
                      <w:marBottom w:val="0"/>
                      <w:divBdr>
                        <w:top w:val="none" w:sz="0" w:space="0" w:color="auto"/>
                        <w:left w:val="none" w:sz="0" w:space="0" w:color="auto"/>
                        <w:bottom w:val="none" w:sz="0" w:space="0" w:color="auto"/>
                        <w:right w:val="none" w:sz="0" w:space="0" w:color="auto"/>
                      </w:divBdr>
                    </w:div>
                    <w:div w:id="1512984630">
                      <w:marLeft w:val="0"/>
                      <w:marRight w:val="0"/>
                      <w:marTop w:val="0"/>
                      <w:marBottom w:val="0"/>
                      <w:divBdr>
                        <w:top w:val="none" w:sz="0" w:space="0" w:color="auto"/>
                        <w:left w:val="none" w:sz="0" w:space="0" w:color="auto"/>
                        <w:bottom w:val="none" w:sz="0" w:space="0" w:color="auto"/>
                        <w:right w:val="none" w:sz="0" w:space="0" w:color="auto"/>
                      </w:divBdr>
                    </w:div>
                    <w:div w:id="1519662451">
                      <w:marLeft w:val="0"/>
                      <w:marRight w:val="0"/>
                      <w:marTop w:val="0"/>
                      <w:marBottom w:val="0"/>
                      <w:divBdr>
                        <w:top w:val="none" w:sz="0" w:space="0" w:color="auto"/>
                        <w:left w:val="none" w:sz="0" w:space="0" w:color="auto"/>
                        <w:bottom w:val="none" w:sz="0" w:space="0" w:color="auto"/>
                        <w:right w:val="none" w:sz="0" w:space="0" w:color="auto"/>
                      </w:divBdr>
                    </w:div>
                    <w:div w:id="662047677">
                      <w:marLeft w:val="0"/>
                      <w:marRight w:val="0"/>
                      <w:marTop w:val="0"/>
                      <w:marBottom w:val="0"/>
                      <w:divBdr>
                        <w:top w:val="none" w:sz="0" w:space="0" w:color="auto"/>
                        <w:left w:val="none" w:sz="0" w:space="0" w:color="auto"/>
                        <w:bottom w:val="none" w:sz="0" w:space="0" w:color="auto"/>
                        <w:right w:val="none" w:sz="0" w:space="0" w:color="auto"/>
                      </w:divBdr>
                    </w:div>
                    <w:div w:id="1278684182">
                      <w:marLeft w:val="0"/>
                      <w:marRight w:val="0"/>
                      <w:marTop w:val="0"/>
                      <w:marBottom w:val="0"/>
                      <w:divBdr>
                        <w:top w:val="none" w:sz="0" w:space="0" w:color="auto"/>
                        <w:left w:val="none" w:sz="0" w:space="0" w:color="auto"/>
                        <w:bottom w:val="none" w:sz="0" w:space="0" w:color="auto"/>
                        <w:right w:val="none" w:sz="0" w:space="0" w:color="auto"/>
                      </w:divBdr>
                    </w:div>
                    <w:div w:id="1301880666">
                      <w:marLeft w:val="0"/>
                      <w:marRight w:val="0"/>
                      <w:marTop w:val="0"/>
                      <w:marBottom w:val="0"/>
                      <w:divBdr>
                        <w:top w:val="none" w:sz="0" w:space="0" w:color="auto"/>
                        <w:left w:val="none" w:sz="0" w:space="0" w:color="auto"/>
                        <w:bottom w:val="none" w:sz="0" w:space="0" w:color="auto"/>
                        <w:right w:val="none" w:sz="0" w:space="0" w:color="auto"/>
                      </w:divBdr>
                    </w:div>
                    <w:div w:id="1194270952">
                      <w:marLeft w:val="0"/>
                      <w:marRight w:val="0"/>
                      <w:marTop w:val="0"/>
                      <w:marBottom w:val="0"/>
                      <w:divBdr>
                        <w:top w:val="none" w:sz="0" w:space="0" w:color="auto"/>
                        <w:left w:val="none" w:sz="0" w:space="0" w:color="auto"/>
                        <w:bottom w:val="none" w:sz="0" w:space="0" w:color="auto"/>
                        <w:right w:val="none" w:sz="0" w:space="0" w:color="auto"/>
                      </w:divBdr>
                    </w:div>
                    <w:div w:id="1813013109">
                      <w:marLeft w:val="0"/>
                      <w:marRight w:val="0"/>
                      <w:marTop w:val="0"/>
                      <w:marBottom w:val="0"/>
                      <w:divBdr>
                        <w:top w:val="none" w:sz="0" w:space="0" w:color="auto"/>
                        <w:left w:val="none" w:sz="0" w:space="0" w:color="auto"/>
                        <w:bottom w:val="none" w:sz="0" w:space="0" w:color="auto"/>
                        <w:right w:val="none" w:sz="0" w:space="0" w:color="auto"/>
                      </w:divBdr>
                    </w:div>
                    <w:div w:id="1197693788">
                      <w:marLeft w:val="0"/>
                      <w:marRight w:val="0"/>
                      <w:marTop w:val="0"/>
                      <w:marBottom w:val="0"/>
                      <w:divBdr>
                        <w:top w:val="none" w:sz="0" w:space="0" w:color="auto"/>
                        <w:left w:val="none" w:sz="0" w:space="0" w:color="auto"/>
                        <w:bottom w:val="none" w:sz="0" w:space="0" w:color="auto"/>
                        <w:right w:val="none" w:sz="0" w:space="0" w:color="auto"/>
                      </w:divBdr>
                    </w:div>
                    <w:div w:id="29500855">
                      <w:marLeft w:val="0"/>
                      <w:marRight w:val="0"/>
                      <w:marTop w:val="0"/>
                      <w:marBottom w:val="0"/>
                      <w:divBdr>
                        <w:top w:val="none" w:sz="0" w:space="0" w:color="auto"/>
                        <w:left w:val="none" w:sz="0" w:space="0" w:color="auto"/>
                        <w:bottom w:val="none" w:sz="0" w:space="0" w:color="auto"/>
                        <w:right w:val="none" w:sz="0" w:space="0" w:color="auto"/>
                      </w:divBdr>
                    </w:div>
                    <w:div w:id="1812863787">
                      <w:marLeft w:val="0"/>
                      <w:marRight w:val="0"/>
                      <w:marTop w:val="0"/>
                      <w:marBottom w:val="0"/>
                      <w:divBdr>
                        <w:top w:val="none" w:sz="0" w:space="0" w:color="auto"/>
                        <w:left w:val="none" w:sz="0" w:space="0" w:color="auto"/>
                        <w:bottom w:val="none" w:sz="0" w:space="0" w:color="auto"/>
                        <w:right w:val="none" w:sz="0" w:space="0" w:color="auto"/>
                      </w:divBdr>
                    </w:div>
                    <w:div w:id="1277831304">
                      <w:marLeft w:val="0"/>
                      <w:marRight w:val="0"/>
                      <w:marTop w:val="0"/>
                      <w:marBottom w:val="0"/>
                      <w:divBdr>
                        <w:top w:val="none" w:sz="0" w:space="0" w:color="auto"/>
                        <w:left w:val="none" w:sz="0" w:space="0" w:color="auto"/>
                        <w:bottom w:val="none" w:sz="0" w:space="0" w:color="auto"/>
                        <w:right w:val="none" w:sz="0" w:space="0" w:color="auto"/>
                      </w:divBdr>
                    </w:div>
                    <w:div w:id="2122217528">
                      <w:marLeft w:val="0"/>
                      <w:marRight w:val="0"/>
                      <w:marTop w:val="0"/>
                      <w:marBottom w:val="0"/>
                      <w:divBdr>
                        <w:top w:val="none" w:sz="0" w:space="0" w:color="auto"/>
                        <w:left w:val="none" w:sz="0" w:space="0" w:color="auto"/>
                        <w:bottom w:val="none" w:sz="0" w:space="0" w:color="auto"/>
                        <w:right w:val="none" w:sz="0" w:space="0" w:color="auto"/>
                      </w:divBdr>
                    </w:div>
                    <w:div w:id="589044359">
                      <w:marLeft w:val="0"/>
                      <w:marRight w:val="0"/>
                      <w:marTop w:val="0"/>
                      <w:marBottom w:val="0"/>
                      <w:divBdr>
                        <w:top w:val="none" w:sz="0" w:space="0" w:color="auto"/>
                        <w:left w:val="none" w:sz="0" w:space="0" w:color="auto"/>
                        <w:bottom w:val="none" w:sz="0" w:space="0" w:color="auto"/>
                        <w:right w:val="none" w:sz="0" w:space="0" w:color="auto"/>
                      </w:divBdr>
                    </w:div>
                    <w:div w:id="791051933">
                      <w:marLeft w:val="0"/>
                      <w:marRight w:val="0"/>
                      <w:marTop w:val="0"/>
                      <w:marBottom w:val="0"/>
                      <w:divBdr>
                        <w:top w:val="none" w:sz="0" w:space="0" w:color="auto"/>
                        <w:left w:val="none" w:sz="0" w:space="0" w:color="auto"/>
                        <w:bottom w:val="none" w:sz="0" w:space="0" w:color="auto"/>
                        <w:right w:val="none" w:sz="0" w:space="0" w:color="auto"/>
                      </w:divBdr>
                    </w:div>
                    <w:div w:id="2106684616">
                      <w:marLeft w:val="0"/>
                      <w:marRight w:val="0"/>
                      <w:marTop w:val="0"/>
                      <w:marBottom w:val="0"/>
                      <w:divBdr>
                        <w:top w:val="none" w:sz="0" w:space="0" w:color="auto"/>
                        <w:left w:val="none" w:sz="0" w:space="0" w:color="auto"/>
                        <w:bottom w:val="none" w:sz="0" w:space="0" w:color="auto"/>
                        <w:right w:val="none" w:sz="0" w:space="0" w:color="auto"/>
                      </w:divBdr>
                    </w:div>
                    <w:div w:id="1454322946">
                      <w:marLeft w:val="0"/>
                      <w:marRight w:val="0"/>
                      <w:marTop w:val="0"/>
                      <w:marBottom w:val="0"/>
                      <w:divBdr>
                        <w:top w:val="none" w:sz="0" w:space="0" w:color="auto"/>
                        <w:left w:val="none" w:sz="0" w:space="0" w:color="auto"/>
                        <w:bottom w:val="none" w:sz="0" w:space="0" w:color="auto"/>
                        <w:right w:val="none" w:sz="0" w:space="0" w:color="auto"/>
                      </w:divBdr>
                    </w:div>
                    <w:div w:id="313067439">
                      <w:marLeft w:val="0"/>
                      <w:marRight w:val="0"/>
                      <w:marTop w:val="0"/>
                      <w:marBottom w:val="0"/>
                      <w:divBdr>
                        <w:top w:val="none" w:sz="0" w:space="0" w:color="auto"/>
                        <w:left w:val="none" w:sz="0" w:space="0" w:color="auto"/>
                        <w:bottom w:val="none" w:sz="0" w:space="0" w:color="auto"/>
                        <w:right w:val="none" w:sz="0" w:space="0" w:color="auto"/>
                      </w:divBdr>
                    </w:div>
                    <w:div w:id="1049452231">
                      <w:marLeft w:val="0"/>
                      <w:marRight w:val="0"/>
                      <w:marTop w:val="0"/>
                      <w:marBottom w:val="0"/>
                      <w:divBdr>
                        <w:top w:val="none" w:sz="0" w:space="0" w:color="auto"/>
                        <w:left w:val="none" w:sz="0" w:space="0" w:color="auto"/>
                        <w:bottom w:val="none" w:sz="0" w:space="0" w:color="auto"/>
                        <w:right w:val="none" w:sz="0" w:space="0" w:color="auto"/>
                      </w:divBdr>
                    </w:div>
                    <w:div w:id="779959929">
                      <w:marLeft w:val="0"/>
                      <w:marRight w:val="0"/>
                      <w:marTop w:val="0"/>
                      <w:marBottom w:val="0"/>
                      <w:divBdr>
                        <w:top w:val="none" w:sz="0" w:space="0" w:color="auto"/>
                        <w:left w:val="none" w:sz="0" w:space="0" w:color="auto"/>
                        <w:bottom w:val="none" w:sz="0" w:space="0" w:color="auto"/>
                        <w:right w:val="none" w:sz="0" w:space="0" w:color="auto"/>
                      </w:divBdr>
                    </w:div>
                    <w:div w:id="832257607">
                      <w:marLeft w:val="0"/>
                      <w:marRight w:val="0"/>
                      <w:marTop w:val="0"/>
                      <w:marBottom w:val="0"/>
                      <w:divBdr>
                        <w:top w:val="none" w:sz="0" w:space="0" w:color="auto"/>
                        <w:left w:val="none" w:sz="0" w:space="0" w:color="auto"/>
                        <w:bottom w:val="none" w:sz="0" w:space="0" w:color="auto"/>
                        <w:right w:val="none" w:sz="0" w:space="0" w:color="auto"/>
                      </w:divBdr>
                    </w:div>
                    <w:div w:id="859585366">
                      <w:marLeft w:val="0"/>
                      <w:marRight w:val="0"/>
                      <w:marTop w:val="0"/>
                      <w:marBottom w:val="0"/>
                      <w:divBdr>
                        <w:top w:val="none" w:sz="0" w:space="0" w:color="auto"/>
                        <w:left w:val="none" w:sz="0" w:space="0" w:color="auto"/>
                        <w:bottom w:val="none" w:sz="0" w:space="0" w:color="auto"/>
                        <w:right w:val="none" w:sz="0" w:space="0" w:color="auto"/>
                      </w:divBdr>
                    </w:div>
                    <w:div w:id="1697190773">
                      <w:marLeft w:val="0"/>
                      <w:marRight w:val="0"/>
                      <w:marTop w:val="0"/>
                      <w:marBottom w:val="0"/>
                      <w:divBdr>
                        <w:top w:val="none" w:sz="0" w:space="0" w:color="auto"/>
                        <w:left w:val="none" w:sz="0" w:space="0" w:color="auto"/>
                        <w:bottom w:val="none" w:sz="0" w:space="0" w:color="auto"/>
                        <w:right w:val="none" w:sz="0" w:space="0" w:color="auto"/>
                      </w:divBdr>
                    </w:div>
                    <w:div w:id="149643639">
                      <w:marLeft w:val="0"/>
                      <w:marRight w:val="0"/>
                      <w:marTop w:val="0"/>
                      <w:marBottom w:val="0"/>
                      <w:divBdr>
                        <w:top w:val="none" w:sz="0" w:space="0" w:color="auto"/>
                        <w:left w:val="none" w:sz="0" w:space="0" w:color="auto"/>
                        <w:bottom w:val="none" w:sz="0" w:space="0" w:color="auto"/>
                        <w:right w:val="none" w:sz="0" w:space="0" w:color="auto"/>
                      </w:divBdr>
                    </w:div>
                    <w:div w:id="871191997">
                      <w:marLeft w:val="0"/>
                      <w:marRight w:val="0"/>
                      <w:marTop w:val="0"/>
                      <w:marBottom w:val="0"/>
                      <w:divBdr>
                        <w:top w:val="none" w:sz="0" w:space="0" w:color="auto"/>
                        <w:left w:val="none" w:sz="0" w:space="0" w:color="auto"/>
                        <w:bottom w:val="none" w:sz="0" w:space="0" w:color="auto"/>
                        <w:right w:val="none" w:sz="0" w:space="0" w:color="auto"/>
                      </w:divBdr>
                    </w:div>
                    <w:div w:id="1596399449">
                      <w:marLeft w:val="0"/>
                      <w:marRight w:val="0"/>
                      <w:marTop w:val="0"/>
                      <w:marBottom w:val="0"/>
                      <w:divBdr>
                        <w:top w:val="none" w:sz="0" w:space="0" w:color="auto"/>
                        <w:left w:val="none" w:sz="0" w:space="0" w:color="auto"/>
                        <w:bottom w:val="none" w:sz="0" w:space="0" w:color="auto"/>
                        <w:right w:val="none" w:sz="0" w:space="0" w:color="auto"/>
                      </w:divBdr>
                    </w:div>
                    <w:div w:id="668485606">
                      <w:marLeft w:val="0"/>
                      <w:marRight w:val="0"/>
                      <w:marTop w:val="0"/>
                      <w:marBottom w:val="0"/>
                      <w:divBdr>
                        <w:top w:val="none" w:sz="0" w:space="0" w:color="auto"/>
                        <w:left w:val="none" w:sz="0" w:space="0" w:color="auto"/>
                        <w:bottom w:val="none" w:sz="0" w:space="0" w:color="auto"/>
                        <w:right w:val="none" w:sz="0" w:space="0" w:color="auto"/>
                      </w:divBdr>
                    </w:div>
                    <w:div w:id="1468160374">
                      <w:marLeft w:val="0"/>
                      <w:marRight w:val="0"/>
                      <w:marTop w:val="0"/>
                      <w:marBottom w:val="0"/>
                      <w:divBdr>
                        <w:top w:val="none" w:sz="0" w:space="0" w:color="auto"/>
                        <w:left w:val="none" w:sz="0" w:space="0" w:color="auto"/>
                        <w:bottom w:val="none" w:sz="0" w:space="0" w:color="auto"/>
                        <w:right w:val="none" w:sz="0" w:space="0" w:color="auto"/>
                      </w:divBdr>
                    </w:div>
                    <w:div w:id="652955144">
                      <w:marLeft w:val="0"/>
                      <w:marRight w:val="0"/>
                      <w:marTop w:val="0"/>
                      <w:marBottom w:val="0"/>
                      <w:divBdr>
                        <w:top w:val="none" w:sz="0" w:space="0" w:color="auto"/>
                        <w:left w:val="none" w:sz="0" w:space="0" w:color="auto"/>
                        <w:bottom w:val="none" w:sz="0" w:space="0" w:color="auto"/>
                        <w:right w:val="none" w:sz="0" w:space="0" w:color="auto"/>
                      </w:divBdr>
                    </w:div>
                    <w:div w:id="987707667">
                      <w:marLeft w:val="0"/>
                      <w:marRight w:val="0"/>
                      <w:marTop w:val="0"/>
                      <w:marBottom w:val="0"/>
                      <w:divBdr>
                        <w:top w:val="none" w:sz="0" w:space="0" w:color="auto"/>
                        <w:left w:val="none" w:sz="0" w:space="0" w:color="auto"/>
                        <w:bottom w:val="none" w:sz="0" w:space="0" w:color="auto"/>
                        <w:right w:val="none" w:sz="0" w:space="0" w:color="auto"/>
                      </w:divBdr>
                    </w:div>
                    <w:div w:id="728307561">
                      <w:marLeft w:val="0"/>
                      <w:marRight w:val="0"/>
                      <w:marTop w:val="0"/>
                      <w:marBottom w:val="0"/>
                      <w:divBdr>
                        <w:top w:val="none" w:sz="0" w:space="0" w:color="auto"/>
                        <w:left w:val="none" w:sz="0" w:space="0" w:color="auto"/>
                        <w:bottom w:val="none" w:sz="0" w:space="0" w:color="auto"/>
                        <w:right w:val="none" w:sz="0" w:space="0" w:color="auto"/>
                      </w:divBdr>
                    </w:div>
                    <w:div w:id="740718765">
                      <w:marLeft w:val="0"/>
                      <w:marRight w:val="0"/>
                      <w:marTop w:val="0"/>
                      <w:marBottom w:val="0"/>
                      <w:divBdr>
                        <w:top w:val="none" w:sz="0" w:space="0" w:color="auto"/>
                        <w:left w:val="none" w:sz="0" w:space="0" w:color="auto"/>
                        <w:bottom w:val="none" w:sz="0" w:space="0" w:color="auto"/>
                        <w:right w:val="none" w:sz="0" w:space="0" w:color="auto"/>
                      </w:divBdr>
                    </w:div>
                    <w:div w:id="810051596">
                      <w:marLeft w:val="0"/>
                      <w:marRight w:val="0"/>
                      <w:marTop w:val="0"/>
                      <w:marBottom w:val="0"/>
                      <w:divBdr>
                        <w:top w:val="none" w:sz="0" w:space="0" w:color="auto"/>
                        <w:left w:val="none" w:sz="0" w:space="0" w:color="auto"/>
                        <w:bottom w:val="none" w:sz="0" w:space="0" w:color="auto"/>
                        <w:right w:val="none" w:sz="0" w:space="0" w:color="auto"/>
                      </w:divBdr>
                    </w:div>
                    <w:div w:id="676924120">
                      <w:marLeft w:val="0"/>
                      <w:marRight w:val="0"/>
                      <w:marTop w:val="0"/>
                      <w:marBottom w:val="0"/>
                      <w:divBdr>
                        <w:top w:val="none" w:sz="0" w:space="0" w:color="auto"/>
                        <w:left w:val="none" w:sz="0" w:space="0" w:color="auto"/>
                        <w:bottom w:val="none" w:sz="0" w:space="0" w:color="auto"/>
                        <w:right w:val="none" w:sz="0" w:space="0" w:color="auto"/>
                      </w:divBdr>
                    </w:div>
                    <w:div w:id="495002146">
                      <w:marLeft w:val="0"/>
                      <w:marRight w:val="0"/>
                      <w:marTop w:val="0"/>
                      <w:marBottom w:val="0"/>
                      <w:divBdr>
                        <w:top w:val="none" w:sz="0" w:space="0" w:color="auto"/>
                        <w:left w:val="none" w:sz="0" w:space="0" w:color="auto"/>
                        <w:bottom w:val="none" w:sz="0" w:space="0" w:color="auto"/>
                        <w:right w:val="none" w:sz="0" w:space="0" w:color="auto"/>
                      </w:divBdr>
                    </w:div>
                    <w:div w:id="1939678548">
                      <w:marLeft w:val="0"/>
                      <w:marRight w:val="0"/>
                      <w:marTop w:val="0"/>
                      <w:marBottom w:val="0"/>
                      <w:divBdr>
                        <w:top w:val="none" w:sz="0" w:space="0" w:color="auto"/>
                        <w:left w:val="none" w:sz="0" w:space="0" w:color="auto"/>
                        <w:bottom w:val="none" w:sz="0" w:space="0" w:color="auto"/>
                        <w:right w:val="none" w:sz="0" w:space="0" w:color="auto"/>
                      </w:divBdr>
                    </w:div>
                    <w:div w:id="611204456">
                      <w:marLeft w:val="0"/>
                      <w:marRight w:val="0"/>
                      <w:marTop w:val="0"/>
                      <w:marBottom w:val="0"/>
                      <w:divBdr>
                        <w:top w:val="none" w:sz="0" w:space="0" w:color="auto"/>
                        <w:left w:val="none" w:sz="0" w:space="0" w:color="auto"/>
                        <w:bottom w:val="none" w:sz="0" w:space="0" w:color="auto"/>
                        <w:right w:val="none" w:sz="0" w:space="0" w:color="auto"/>
                      </w:divBdr>
                    </w:div>
                    <w:div w:id="1658680497">
                      <w:marLeft w:val="0"/>
                      <w:marRight w:val="0"/>
                      <w:marTop w:val="0"/>
                      <w:marBottom w:val="0"/>
                      <w:divBdr>
                        <w:top w:val="none" w:sz="0" w:space="0" w:color="auto"/>
                        <w:left w:val="none" w:sz="0" w:space="0" w:color="auto"/>
                        <w:bottom w:val="none" w:sz="0" w:space="0" w:color="auto"/>
                        <w:right w:val="none" w:sz="0" w:space="0" w:color="auto"/>
                      </w:divBdr>
                    </w:div>
                    <w:div w:id="1234897707">
                      <w:marLeft w:val="0"/>
                      <w:marRight w:val="0"/>
                      <w:marTop w:val="0"/>
                      <w:marBottom w:val="0"/>
                      <w:divBdr>
                        <w:top w:val="none" w:sz="0" w:space="0" w:color="auto"/>
                        <w:left w:val="none" w:sz="0" w:space="0" w:color="auto"/>
                        <w:bottom w:val="none" w:sz="0" w:space="0" w:color="auto"/>
                        <w:right w:val="none" w:sz="0" w:space="0" w:color="auto"/>
                      </w:divBdr>
                    </w:div>
                    <w:div w:id="233323726">
                      <w:marLeft w:val="0"/>
                      <w:marRight w:val="0"/>
                      <w:marTop w:val="0"/>
                      <w:marBottom w:val="0"/>
                      <w:divBdr>
                        <w:top w:val="none" w:sz="0" w:space="0" w:color="auto"/>
                        <w:left w:val="none" w:sz="0" w:space="0" w:color="auto"/>
                        <w:bottom w:val="none" w:sz="0" w:space="0" w:color="auto"/>
                        <w:right w:val="none" w:sz="0" w:space="0" w:color="auto"/>
                      </w:divBdr>
                    </w:div>
                    <w:div w:id="1222405932">
                      <w:marLeft w:val="0"/>
                      <w:marRight w:val="0"/>
                      <w:marTop w:val="0"/>
                      <w:marBottom w:val="0"/>
                      <w:divBdr>
                        <w:top w:val="none" w:sz="0" w:space="0" w:color="auto"/>
                        <w:left w:val="none" w:sz="0" w:space="0" w:color="auto"/>
                        <w:bottom w:val="none" w:sz="0" w:space="0" w:color="auto"/>
                        <w:right w:val="none" w:sz="0" w:space="0" w:color="auto"/>
                      </w:divBdr>
                    </w:div>
                    <w:div w:id="41369422">
                      <w:marLeft w:val="0"/>
                      <w:marRight w:val="0"/>
                      <w:marTop w:val="0"/>
                      <w:marBottom w:val="0"/>
                      <w:divBdr>
                        <w:top w:val="none" w:sz="0" w:space="0" w:color="auto"/>
                        <w:left w:val="none" w:sz="0" w:space="0" w:color="auto"/>
                        <w:bottom w:val="none" w:sz="0" w:space="0" w:color="auto"/>
                        <w:right w:val="none" w:sz="0" w:space="0" w:color="auto"/>
                      </w:divBdr>
                    </w:div>
                    <w:div w:id="843669745">
                      <w:marLeft w:val="0"/>
                      <w:marRight w:val="0"/>
                      <w:marTop w:val="0"/>
                      <w:marBottom w:val="0"/>
                      <w:divBdr>
                        <w:top w:val="none" w:sz="0" w:space="0" w:color="auto"/>
                        <w:left w:val="none" w:sz="0" w:space="0" w:color="auto"/>
                        <w:bottom w:val="none" w:sz="0" w:space="0" w:color="auto"/>
                        <w:right w:val="none" w:sz="0" w:space="0" w:color="auto"/>
                      </w:divBdr>
                    </w:div>
                    <w:div w:id="305356460">
                      <w:marLeft w:val="0"/>
                      <w:marRight w:val="0"/>
                      <w:marTop w:val="0"/>
                      <w:marBottom w:val="0"/>
                      <w:divBdr>
                        <w:top w:val="none" w:sz="0" w:space="0" w:color="auto"/>
                        <w:left w:val="none" w:sz="0" w:space="0" w:color="auto"/>
                        <w:bottom w:val="none" w:sz="0" w:space="0" w:color="auto"/>
                        <w:right w:val="none" w:sz="0" w:space="0" w:color="auto"/>
                      </w:divBdr>
                    </w:div>
                    <w:div w:id="171603816">
                      <w:marLeft w:val="0"/>
                      <w:marRight w:val="0"/>
                      <w:marTop w:val="0"/>
                      <w:marBottom w:val="0"/>
                      <w:divBdr>
                        <w:top w:val="none" w:sz="0" w:space="0" w:color="auto"/>
                        <w:left w:val="none" w:sz="0" w:space="0" w:color="auto"/>
                        <w:bottom w:val="none" w:sz="0" w:space="0" w:color="auto"/>
                        <w:right w:val="none" w:sz="0" w:space="0" w:color="auto"/>
                      </w:divBdr>
                    </w:div>
                    <w:div w:id="1959872102">
                      <w:marLeft w:val="0"/>
                      <w:marRight w:val="0"/>
                      <w:marTop w:val="0"/>
                      <w:marBottom w:val="0"/>
                      <w:divBdr>
                        <w:top w:val="none" w:sz="0" w:space="0" w:color="auto"/>
                        <w:left w:val="none" w:sz="0" w:space="0" w:color="auto"/>
                        <w:bottom w:val="none" w:sz="0" w:space="0" w:color="auto"/>
                        <w:right w:val="none" w:sz="0" w:space="0" w:color="auto"/>
                      </w:divBdr>
                    </w:div>
                    <w:div w:id="1647978088">
                      <w:marLeft w:val="0"/>
                      <w:marRight w:val="0"/>
                      <w:marTop w:val="0"/>
                      <w:marBottom w:val="0"/>
                      <w:divBdr>
                        <w:top w:val="none" w:sz="0" w:space="0" w:color="auto"/>
                        <w:left w:val="none" w:sz="0" w:space="0" w:color="auto"/>
                        <w:bottom w:val="none" w:sz="0" w:space="0" w:color="auto"/>
                        <w:right w:val="none" w:sz="0" w:space="0" w:color="auto"/>
                      </w:divBdr>
                    </w:div>
                    <w:div w:id="1830515428">
                      <w:marLeft w:val="0"/>
                      <w:marRight w:val="0"/>
                      <w:marTop w:val="0"/>
                      <w:marBottom w:val="0"/>
                      <w:divBdr>
                        <w:top w:val="none" w:sz="0" w:space="0" w:color="auto"/>
                        <w:left w:val="none" w:sz="0" w:space="0" w:color="auto"/>
                        <w:bottom w:val="none" w:sz="0" w:space="0" w:color="auto"/>
                        <w:right w:val="none" w:sz="0" w:space="0" w:color="auto"/>
                      </w:divBdr>
                    </w:div>
                    <w:div w:id="1210999035">
                      <w:marLeft w:val="0"/>
                      <w:marRight w:val="0"/>
                      <w:marTop w:val="0"/>
                      <w:marBottom w:val="0"/>
                      <w:divBdr>
                        <w:top w:val="none" w:sz="0" w:space="0" w:color="auto"/>
                        <w:left w:val="none" w:sz="0" w:space="0" w:color="auto"/>
                        <w:bottom w:val="none" w:sz="0" w:space="0" w:color="auto"/>
                        <w:right w:val="none" w:sz="0" w:space="0" w:color="auto"/>
                      </w:divBdr>
                    </w:div>
                    <w:div w:id="485054704">
                      <w:marLeft w:val="0"/>
                      <w:marRight w:val="0"/>
                      <w:marTop w:val="0"/>
                      <w:marBottom w:val="0"/>
                      <w:divBdr>
                        <w:top w:val="none" w:sz="0" w:space="0" w:color="auto"/>
                        <w:left w:val="none" w:sz="0" w:space="0" w:color="auto"/>
                        <w:bottom w:val="none" w:sz="0" w:space="0" w:color="auto"/>
                        <w:right w:val="none" w:sz="0" w:space="0" w:color="auto"/>
                      </w:divBdr>
                    </w:div>
                    <w:div w:id="465195605">
                      <w:marLeft w:val="0"/>
                      <w:marRight w:val="0"/>
                      <w:marTop w:val="0"/>
                      <w:marBottom w:val="0"/>
                      <w:divBdr>
                        <w:top w:val="none" w:sz="0" w:space="0" w:color="auto"/>
                        <w:left w:val="none" w:sz="0" w:space="0" w:color="auto"/>
                        <w:bottom w:val="none" w:sz="0" w:space="0" w:color="auto"/>
                        <w:right w:val="none" w:sz="0" w:space="0" w:color="auto"/>
                      </w:divBdr>
                    </w:div>
                    <w:div w:id="771896522">
                      <w:marLeft w:val="0"/>
                      <w:marRight w:val="0"/>
                      <w:marTop w:val="0"/>
                      <w:marBottom w:val="0"/>
                      <w:divBdr>
                        <w:top w:val="none" w:sz="0" w:space="0" w:color="auto"/>
                        <w:left w:val="none" w:sz="0" w:space="0" w:color="auto"/>
                        <w:bottom w:val="none" w:sz="0" w:space="0" w:color="auto"/>
                        <w:right w:val="none" w:sz="0" w:space="0" w:color="auto"/>
                      </w:divBdr>
                    </w:div>
                    <w:div w:id="1099836391">
                      <w:marLeft w:val="0"/>
                      <w:marRight w:val="0"/>
                      <w:marTop w:val="0"/>
                      <w:marBottom w:val="0"/>
                      <w:divBdr>
                        <w:top w:val="none" w:sz="0" w:space="0" w:color="auto"/>
                        <w:left w:val="none" w:sz="0" w:space="0" w:color="auto"/>
                        <w:bottom w:val="none" w:sz="0" w:space="0" w:color="auto"/>
                        <w:right w:val="none" w:sz="0" w:space="0" w:color="auto"/>
                      </w:divBdr>
                    </w:div>
                    <w:div w:id="1189374379">
                      <w:marLeft w:val="0"/>
                      <w:marRight w:val="0"/>
                      <w:marTop w:val="0"/>
                      <w:marBottom w:val="0"/>
                      <w:divBdr>
                        <w:top w:val="none" w:sz="0" w:space="0" w:color="auto"/>
                        <w:left w:val="none" w:sz="0" w:space="0" w:color="auto"/>
                        <w:bottom w:val="none" w:sz="0" w:space="0" w:color="auto"/>
                        <w:right w:val="none" w:sz="0" w:space="0" w:color="auto"/>
                      </w:divBdr>
                    </w:div>
                    <w:div w:id="1529374520">
                      <w:marLeft w:val="0"/>
                      <w:marRight w:val="0"/>
                      <w:marTop w:val="0"/>
                      <w:marBottom w:val="0"/>
                      <w:divBdr>
                        <w:top w:val="none" w:sz="0" w:space="0" w:color="auto"/>
                        <w:left w:val="none" w:sz="0" w:space="0" w:color="auto"/>
                        <w:bottom w:val="none" w:sz="0" w:space="0" w:color="auto"/>
                        <w:right w:val="none" w:sz="0" w:space="0" w:color="auto"/>
                      </w:divBdr>
                    </w:div>
                    <w:div w:id="2008746284">
                      <w:marLeft w:val="0"/>
                      <w:marRight w:val="0"/>
                      <w:marTop w:val="0"/>
                      <w:marBottom w:val="0"/>
                      <w:divBdr>
                        <w:top w:val="none" w:sz="0" w:space="0" w:color="auto"/>
                        <w:left w:val="none" w:sz="0" w:space="0" w:color="auto"/>
                        <w:bottom w:val="none" w:sz="0" w:space="0" w:color="auto"/>
                        <w:right w:val="none" w:sz="0" w:space="0" w:color="auto"/>
                      </w:divBdr>
                    </w:div>
                    <w:div w:id="1471242978">
                      <w:marLeft w:val="0"/>
                      <w:marRight w:val="0"/>
                      <w:marTop w:val="0"/>
                      <w:marBottom w:val="0"/>
                      <w:divBdr>
                        <w:top w:val="none" w:sz="0" w:space="0" w:color="auto"/>
                        <w:left w:val="none" w:sz="0" w:space="0" w:color="auto"/>
                        <w:bottom w:val="none" w:sz="0" w:space="0" w:color="auto"/>
                        <w:right w:val="none" w:sz="0" w:space="0" w:color="auto"/>
                      </w:divBdr>
                    </w:div>
                    <w:div w:id="237986365">
                      <w:marLeft w:val="0"/>
                      <w:marRight w:val="0"/>
                      <w:marTop w:val="0"/>
                      <w:marBottom w:val="0"/>
                      <w:divBdr>
                        <w:top w:val="none" w:sz="0" w:space="0" w:color="auto"/>
                        <w:left w:val="none" w:sz="0" w:space="0" w:color="auto"/>
                        <w:bottom w:val="none" w:sz="0" w:space="0" w:color="auto"/>
                        <w:right w:val="none" w:sz="0" w:space="0" w:color="auto"/>
                      </w:divBdr>
                    </w:div>
                    <w:div w:id="1409232839">
                      <w:marLeft w:val="0"/>
                      <w:marRight w:val="0"/>
                      <w:marTop w:val="0"/>
                      <w:marBottom w:val="0"/>
                      <w:divBdr>
                        <w:top w:val="none" w:sz="0" w:space="0" w:color="auto"/>
                        <w:left w:val="none" w:sz="0" w:space="0" w:color="auto"/>
                        <w:bottom w:val="none" w:sz="0" w:space="0" w:color="auto"/>
                        <w:right w:val="none" w:sz="0" w:space="0" w:color="auto"/>
                      </w:divBdr>
                    </w:div>
                    <w:div w:id="1888105017">
                      <w:marLeft w:val="0"/>
                      <w:marRight w:val="0"/>
                      <w:marTop w:val="0"/>
                      <w:marBottom w:val="0"/>
                      <w:divBdr>
                        <w:top w:val="none" w:sz="0" w:space="0" w:color="auto"/>
                        <w:left w:val="none" w:sz="0" w:space="0" w:color="auto"/>
                        <w:bottom w:val="none" w:sz="0" w:space="0" w:color="auto"/>
                        <w:right w:val="none" w:sz="0" w:space="0" w:color="auto"/>
                      </w:divBdr>
                    </w:div>
                    <w:div w:id="967204937">
                      <w:marLeft w:val="0"/>
                      <w:marRight w:val="0"/>
                      <w:marTop w:val="0"/>
                      <w:marBottom w:val="0"/>
                      <w:divBdr>
                        <w:top w:val="none" w:sz="0" w:space="0" w:color="auto"/>
                        <w:left w:val="none" w:sz="0" w:space="0" w:color="auto"/>
                        <w:bottom w:val="none" w:sz="0" w:space="0" w:color="auto"/>
                        <w:right w:val="none" w:sz="0" w:space="0" w:color="auto"/>
                      </w:divBdr>
                    </w:div>
                    <w:div w:id="1862550952">
                      <w:marLeft w:val="0"/>
                      <w:marRight w:val="0"/>
                      <w:marTop w:val="0"/>
                      <w:marBottom w:val="0"/>
                      <w:divBdr>
                        <w:top w:val="none" w:sz="0" w:space="0" w:color="auto"/>
                        <w:left w:val="none" w:sz="0" w:space="0" w:color="auto"/>
                        <w:bottom w:val="none" w:sz="0" w:space="0" w:color="auto"/>
                        <w:right w:val="none" w:sz="0" w:space="0" w:color="auto"/>
                      </w:divBdr>
                    </w:div>
                    <w:div w:id="1326392721">
                      <w:marLeft w:val="0"/>
                      <w:marRight w:val="0"/>
                      <w:marTop w:val="0"/>
                      <w:marBottom w:val="0"/>
                      <w:divBdr>
                        <w:top w:val="none" w:sz="0" w:space="0" w:color="auto"/>
                        <w:left w:val="none" w:sz="0" w:space="0" w:color="auto"/>
                        <w:bottom w:val="none" w:sz="0" w:space="0" w:color="auto"/>
                        <w:right w:val="none" w:sz="0" w:space="0" w:color="auto"/>
                      </w:divBdr>
                    </w:div>
                    <w:div w:id="822359443">
                      <w:marLeft w:val="0"/>
                      <w:marRight w:val="0"/>
                      <w:marTop w:val="0"/>
                      <w:marBottom w:val="0"/>
                      <w:divBdr>
                        <w:top w:val="none" w:sz="0" w:space="0" w:color="auto"/>
                        <w:left w:val="none" w:sz="0" w:space="0" w:color="auto"/>
                        <w:bottom w:val="none" w:sz="0" w:space="0" w:color="auto"/>
                        <w:right w:val="none" w:sz="0" w:space="0" w:color="auto"/>
                      </w:divBdr>
                    </w:div>
                    <w:div w:id="1734233559">
                      <w:marLeft w:val="0"/>
                      <w:marRight w:val="0"/>
                      <w:marTop w:val="0"/>
                      <w:marBottom w:val="0"/>
                      <w:divBdr>
                        <w:top w:val="none" w:sz="0" w:space="0" w:color="auto"/>
                        <w:left w:val="none" w:sz="0" w:space="0" w:color="auto"/>
                        <w:bottom w:val="none" w:sz="0" w:space="0" w:color="auto"/>
                        <w:right w:val="none" w:sz="0" w:space="0" w:color="auto"/>
                      </w:divBdr>
                    </w:div>
                    <w:div w:id="1555772677">
                      <w:marLeft w:val="0"/>
                      <w:marRight w:val="0"/>
                      <w:marTop w:val="0"/>
                      <w:marBottom w:val="0"/>
                      <w:divBdr>
                        <w:top w:val="none" w:sz="0" w:space="0" w:color="auto"/>
                        <w:left w:val="none" w:sz="0" w:space="0" w:color="auto"/>
                        <w:bottom w:val="none" w:sz="0" w:space="0" w:color="auto"/>
                        <w:right w:val="none" w:sz="0" w:space="0" w:color="auto"/>
                      </w:divBdr>
                    </w:div>
                    <w:div w:id="251009935">
                      <w:marLeft w:val="0"/>
                      <w:marRight w:val="0"/>
                      <w:marTop w:val="0"/>
                      <w:marBottom w:val="0"/>
                      <w:divBdr>
                        <w:top w:val="none" w:sz="0" w:space="0" w:color="auto"/>
                        <w:left w:val="none" w:sz="0" w:space="0" w:color="auto"/>
                        <w:bottom w:val="none" w:sz="0" w:space="0" w:color="auto"/>
                        <w:right w:val="none" w:sz="0" w:space="0" w:color="auto"/>
                      </w:divBdr>
                    </w:div>
                    <w:div w:id="1289824241">
                      <w:marLeft w:val="0"/>
                      <w:marRight w:val="0"/>
                      <w:marTop w:val="0"/>
                      <w:marBottom w:val="0"/>
                      <w:divBdr>
                        <w:top w:val="none" w:sz="0" w:space="0" w:color="auto"/>
                        <w:left w:val="none" w:sz="0" w:space="0" w:color="auto"/>
                        <w:bottom w:val="none" w:sz="0" w:space="0" w:color="auto"/>
                        <w:right w:val="none" w:sz="0" w:space="0" w:color="auto"/>
                      </w:divBdr>
                    </w:div>
                    <w:div w:id="1478036081">
                      <w:marLeft w:val="0"/>
                      <w:marRight w:val="0"/>
                      <w:marTop w:val="0"/>
                      <w:marBottom w:val="0"/>
                      <w:divBdr>
                        <w:top w:val="none" w:sz="0" w:space="0" w:color="auto"/>
                        <w:left w:val="none" w:sz="0" w:space="0" w:color="auto"/>
                        <w:bottom w:val="none" w:sz="0" w:space="0" w:color="auto"/>
                        <w:right w:val="none" w:sz="0" w:space="0" w:color="auto"/>
                      </w:divBdr>
                    </w:div>
                    <w:div w:id="505444496">
                      <w:marLeft w:val="0"/>
                      <w:marRight w:val="0"/>
                      <w:marTop w:val="0"/>
                      <w:marBottom w:val="0"/>
                      <w:divBdr>
                        <w:top w:val="none" w:sz="0" w:space="0" w:color="auto"/>
                        <w:left w:val="none" w:sz="0" w:space="0" w:color="auto"/>
                        <w:bottom w:val="none" w:sz="0" w:space="0" w:color="auto"/>
                        <w:right w:val="none" w:sz="0" w:space="0" w:color="auto"/>
                      </w:divBdr>
                    </w:div>
                    <w:div w:id="1518734007">
                      <w:marLeft w:val="0"/>
                      <w:marRight w:val="0"/>
                      <w:marTop w:val="0"/>
                      <w:marBottom w:val="0"/>
                      <w:divBdr>
                        <w:top w:val="none" w:sz="0" w:space="0" w:color="auto"/>
                        <w:left w:val="none" w:sz="0" w:space="0" w:color="auto"/>
                        <w:bottom w:val="none" w:sz="0" w:space="0" w:color="auto"/>
                        <w:right w:val="none" w:sz="0" w:space="0" w:color="auto"/>
                      </w:divBdr>
                    </w:div>
                    <w:div w:id="543753674">
                      <w:marLeft w:val="0"/>
                      <w:marRight w:val="0"/>
                      <w:marTop w:val="0"/>
                      <w:marBottom w:val="0"/>
                      <w:divBdr>
                        <w:top w:val="none" w:sz="0" w:space="0" w:color="auto"/>
                        <w:left w:val="none" w:sz="0" w:space="0" w:color="auto"/>
                        <w:bottom w:val="none" w:sz="0" w:space="0" w:color="auto"/>
                        <w:right w:val="none" w:sz="0" w:space="0" w:color="auto"/>
                      </w:divBdr>
                    </w:div>
                    <w:div w:id="366223163">
                      <w:marLeft w:val="0"/>
                      <w:marRight w:val="0"/>
                      <w:marTop w:val="0"/>
                      <w:marBottom w:val="0"/>
                      <w:divBdr>
                        <w:top w:val="none" w:sz="0" w:space="0" w:color="auto"/>
                        <w:left w:val="none" w:sz="0" w:space="0" w:color="auto"/>
                        <w:bottom w:val="none" w:sz="0" w:space="0" w:color="auto"/>
                        <w:right w:val="none" w:sz="0" w:space="0" w:color="auto"/>
                      </w:divBdr>
                    </w:div>
                    <w:div w:id="729769401">
                      <w:marLeft w:val="0"/>
                      <w:marRight w:val="0"/>
                      <w:marTop w:val="0"/>
                      <w:marBottom w:val="0"/>
                      <w:divBdr>
                        <w:top w:val="none" w:sz="0" w:space="0" w:color="auto"/>
                        <w:left w:val="none" w:sz="0" w:space="0" w:color="auto"/>
                        <w:bottom w:val="none" w:sz="0" w:space="0" w:color="auto"/>
                        <w:right w:val="none" w:sz="0" w:space="0" w:color="auto"/>
                      </w:divBdr>
                    </w:div>
                    <w:div w:id="94063484">
                      <w:marLeft w:val="0"/>
                      <w:marRight w:val="0"/>
                      <w:marTop w:val="0"/>
                      <w:marBottom w:val="0"/>
                      <w:divBdr>
                        <w:top w:val="none" w:sz="0" w:space="0" w:color="auto"/>
                        <w:left w:val="none" w:sz="0" w:space="0" w:color="auto"/>
                        <w:bottom w:val="none" w:sz="0" w:space="0" w:color="auto"/>
                        <w:right w:val="none" w:sz="0" w:space="0" w:color="auto"/>
                      </w:divBdr>
                    </w:div>
                    <w:div w:id="1673341028">
                      <w:marLeft w:val="0"/>
                      <w:marRight w:val="0"/>
                      <w:marTop w:val="0"/>
                      <w:marBottom w:val="0"/>
                      <w:divBdr>
                        <w:top w:val="none" w:sz="0" w:space="0" w:color="auto"/>
                        <w:left w:val="none" w:sz="0" w:space="0" w:color="auto"/>
                        <w:bottom w:val="none" w:sz="0" w:space="0" w:color="auto"/>
                        <w:right w:val="none" w:sz="0" w:space="0" w:color="auto"/>
                      </w:divBdr>
                    </w:div>
                    <w:div w:id="453907682">
                      <w:marLeft w:val="0"/>
                      <w:marRight w:val="0"/>
                      <w:marTop w:val="0"/>
                      <w:marBottom w:val="0"/>
                      <w:divBdr>
                        <w:top w:val="none" w:sz="0" w:space="0" w:color="auto"/>
                        <w:left w:val="none" w:sz="0" w:space="0" w:color="auto"/>
                        <w:bottom w:val="none" w:sz="0" w:space="0" w:color="auto"/>
                        <w:right w:val="none" w:sz="0" w:space="0" w:color="auto"/>
                      </w:divBdr>
                    </w:div>
                    <w:div w:id="618144019">
                      <w:marLeft w:val="0"/>
                      <w:marRight w:val="0"/>
                      <w:marTop w:val="0"/>
                      <w:marBottom w:val="0"/>
                      <w:divBdr>
                        <w:top w:val="none" w:sz="0" w:space="0" w:color="auto"/>
                        <w:left w:val="none" w:sz="0" w:space="0" w:color="auto"/>
                        <w:bottom w:val="none" w:sz="0" w:space="0" w:color="auto"/>
                        <w:right w:val="none" w:sz="0" w:space="0" w:color="auto"/>
                      </w:divBdr>
                    </w:div>
                    <w:div w:id="2041009557">
                      <w:marLeft w:val="0"/>
                      <w:marRight w:val="0"/>
                      <w:marTop w:val="0"/>
                      <w:marBottom w:val="0"/>
                      <w:divBdr>
                        <w:top w:val="none" w:sz="0" w:space="0" w:color="auto"/>
                        <w:left w:val="none" w:sz="0" w:space="0" w:color="auto"/>
                        <w:bottom w:val="none" w:sz="0" w:space="0" w:color="auto"/>
                        <w:right w:val="none" w:sz="0" w:space="0" w:color="auto"/>
                      </w:divBdr>
                    </w:div>
                    <w:div w:id="1581983237">
                      <w:marLeft w:val="0"/>
                      <w:marRight w:val="0"/>
                      <w:marTop w:val="0"/>
                      <w:marBottom w:val="0"/>
                      <w:divBdr>
                        <w:top w:val="none" w:sz="0" w:space="0" w:color="auto"/>
                        <w:left w:val="none" w:sz="0" w:space="0" w:color="auto"/>
                        <w:bottom w:val="none" w:sz="0" w:space="0" w:color="auto"/>
                        <w:right w:val="none" w:sz="0" w:space="0" w:color="auto"/>
                      </w:divBdr>
                    </w:div>
                    <w:div w:id="559904816">
                      <w:marLeft w:val="0"/>
                      <w:marRight w:val="0"/>
                      <w:marTop w:val="0"/>
                      <w:marBottom w:val="0"/>
                      <w:divBdr>
                        <w:top w:val="none" w:sz="0" w:space="0" w:color="auto"/>
                        <w:left w:val="none" w:sz="0" w:space="0" w:color="auto"/>
                        <w:bottom w:val="none" w:sz="0" w:space="0" w:color="auto"/>
                        <w:right w:val="none" w:sz="0" w:space="0" w:color="auto"/>
                      </w:divBdr>
                    </w:div>
                    <w:div w:id="1650549979">
                      <w:marLeft w:val="0"/>
                      <w:marRight w:val="0"/>
                      <w:marTop w:val="0"/>
                      <w:marBottom w:val="0"/>
                      <w:divBdr>
                        <w:top w:val="none" w:sz="0" w:space="0" w:color="auto"/>
                        <w:left w:val="none" w:sz="0" w:space="0" w:color="auto"/>
                        <w:bottom w:val="none" w:sz="0" w:space="0" w:color="auto"/>
                        <w:right w:val="none" w:sz="0" w:space="0" w:color="auto"/>
                      </w:divBdr>
                    </w:div>
                    <w:div w:id="1351297904">
                      <w:marLeft w:val="0"/>
                      <w:marRight w:val="0"/>
                      <w:marTop w:val="0"/>
                      <w:marBottom w:val="0"/>
                      <w:divBdr>
                        <w:top w:val="none" w:sz="0" w:space="0" w:color="auto"/>
                        <w:left w:val="none" w:sz="0" w:space="0" w:color="auto"/>
                        <w:bottom w:val="none" w:sz="0" w:space="0" w:color="auto"/>
                        <w:right w:val="none" w:sz="0" w:space="0" w:color="auto"/>
                      </w:divBdr>
                    </w:div>
                    <w:div w:id="2147233730">
                      <w:marLeft w:val="0"/>
                      <w:marRight w:val="0"/>
                      <w:marTop w:val="0"/>
                      <w:marBottom w:val="0"/>
                      <w:divBdr>
                        <w:top w:val="none" w:sz="0" w:space="0" w:color="auto"/>
                        <w:left w:val="none" w:sz="0" w:space="0" w:color="auto"/>
                        <w:bottom w:val="none" w:sz="0" w:space="0" w:color="auto"/>
                        <w:right w:val="none" w:sz="0" w:space="0" w:color="auto"/>
                      </w:divBdr>
                    </w:div>
                    <w:div w:id="913852165">
                      <w:marLeft w:val="0"/>
                      <w:marRight w:val="0"/>
                      <w:marTop w:val="0"/>
                      <w:marBottom w:val="0"/>
                      <w:divBdr>
                        <w:top w:val="none" w:sz="0" w:space="0" w:color="auto"/>
                        <w:left w:val="none" w:sz="0" w:space="0" w:color="auto"/>
                        <w:bottom w:val="none" w:sz="0" w:space="0" w:color="auto"/>
                        <w:right w:val="none" w:sz="0" w:space="0" w:color="auto"/>
                      </w:divBdr>
                    </w:div>
                    <w:div w:id="779492717">
                      <w:marLeft w:val="0"/>
                      <w:marRight w:val="0"/>
                      <w:marTop w:val="0"/>
                      <w:marBottom w:val="0"/>
                      <w:divBdr>
                        <w:top w:val="none" w:sz="0" w:space="0" w:color="auto"/>
                        <w:left w:val="none" w:sz="0" w:space="0" w:color="auto"/>
                        <w:bottom w:val="none" w:sz="0" w:space="0" w:color="auto"/>
                        <w:right w:val="none" w:sz="0" w:space="0" w:color="auto"/>
                      </w:divBdr>
                    </w:div>
                    <w:div w:id="1941521641">
                      <w:marLeft w:val="0"/>
                      <w:marRight w:val="0"/>
                      <w:marTop w:val="0"/>
                      <w:marBottom w:val="0"/>
                      <w:divBdr>
                        <w:top w:val="none" w:sz="0" w:space="0" w:color="auto"/>
                        <w:left w:val="none" w:sz="0" w:space="0" w:color="auto"/>
                        <w:bottom w:val="none" w:sz="0" w:space="0" w:color="auto"/>
                        <w:right w:val="none" w:sz="0" w:space="0" w:color="auto"/>
                      </w:divBdr>
                    </w:div>
                    <w:div w:id="693656963">
                      <w:marLeft w:val="0"/>
                      <w:marRight w:val="0"/>
                      <w:marTop w:val="0"/>
                      <w:marBottom w:val="0"/>
                      <w:divBdr>
                        <w:top w:val="none" w:sz="0" w:space="0" w:color="auto"/>
                        <w:left w:val="none" w:sz="0" w:space="0" w:color="auto"/>
                        <w:bottom w:val="none" w:sz="0" w:space="0" w:color="auto"/>
                        <w:right w:val="none" w:sz="0" w:space="0" w:color="auto"/>
                      </w:divBdr>
                    </w:div>
                    <w:div w:id="469514436">
                      <w:marLeft w:val="0"/>
                      <w:marRight w:val="0"/>
                      <w:marTop w:val="0"/>
                      <w:marBottom w:val="0"/>
                      <w:divBdr>
                        <w:top w:val="none" w:sz="0" w:space="0" w:color="auto"/>
                        <w:left w:val="none" w:sz="0" w:space="0" w:color="auto"/>
                        <w:bottom w:val="none" w:sz="0" w:space="0" w:color="auto"/>
                        <w:right w:val="none" w:sz="0" w:space="0" w:color="auto"/>
                      </w:divBdr>
                    </w:div>
                    <w:div w:id="1487550001">
                      <w:marLeft w:val="0"/>
                      <w:marRight w:val="0"/>
                      <w:marTop w:val="0"/>
                      <w:marBottom w:val="0"/>
                      <w:divBdr>
                        <w:top w:val="none" w:sz="0" w:space="0" w:color="auto"/>
                        <w:left w:val="none" w:sz="0" w:space="0" w:color="auto"/>
                        <w:bottom w:val="none" w:sz="0" w:space="0" w:color="auto"/>
                        <w:right w:val="none" w:sz="0" w:space="0" w:color="auto"/>
                      </w:divBdr>
                    </w:div>
                    <w:div w:id="213663565">
                      <w:marLeft w:val="0"/>
                      <w:marRight w:val="0"/>
                      <w:marTop w:val="0"/>
                      <w:marBottom w:val="0"/>
                      <w:divBdr>
                        <w:top w:val="none" w:sz="0" w:space="0" w:color="auto"/>
                        <w:left w:val="none" w:sz="0" w:space="0" w:color="auto"/>
                        <w:bottom w:val="none" w:sz="0" w:space="0" w:color="auto"/>
                        <w:right w:val="none" w:sz="0" w:space="0" w:color="auto"/>
                      </w:divBdr>
                    </w:div>
                    <w:div w:id="8682019">
                      <w:marLeft w:val="0"/>
                      <w:marRight w:val="0"/>
                      <w:marTop w:val="0"/>
                      <w:marBottom w:val="0"/>
                      <w:divBdr>
                        <w:top w:val="none" w:sz="0" w:space="0" w:color="auto"/>
                        <w:left w:val="none" w:sz="0" w:space="0" w:color="auto"/>
                        <w:bottom w:val="none" w:sz="0" w:space="0" w:color="auto"/>
                        <w:right w:val="none" w:sz="0" w:space="0" w:color="auto"/>
                      </w:divBdr>
                    </w:div>
                    <w:div w:id="1335959460">
                      <w:marLeft w:val="0"/>
                      <w:marRight w:val="0"/>
                      <w:marTop w:val="0"/>
                      <w:marBottom w:val="0"/>
                      <w:divBdr>
                        <w:top w:val="none" w:sz="0" w:space="0" w:color="auto"/>
                        <w:left w:val="none" w:sz="0" w:space="0" w:color="auto"/>
                        <w:bottom w:val="none" w:sz="0" w:space="0" w:color="auto"/>
                        <w:right w:val="none" w:sz="0" w:space="0" w:color="auto"/>
                      </w:divBdr>
                    </w:div>
                    <w:div w:id="1800875822">
                      <w:marLeft w:val="0"/>
                      <w:marRight w:val="0"/>
                      <w:marTop w:val="0"/>
                      <w:marBottom w:val="0"/>
                      <w:divBdr>
                        <w:top w:val="none" w:sz="0" w:space="0" w:color="auto"/>
                        <w:left w:val="none" w:sz="0" w:space="0" w:color="auto"/>
                        <w:bottom w:val="none" w:sz="0" w:space="0" w:color="auto"/>
                        <w:right w:val="none" w:sz="0" w:space="0" w:color="auto"/>
                      </w:divBdr>
                    </w:div>
                    <w:div w:id="399795477">
                      <w:marLeft w:val="0"/>
                      <w:marRight w:val="0"/>
                      <w:marTop w:val="0"/>
                      <w:marBottom w:val="0"/>
                      <w:divBdr>
                        <w:top w:val="none" w:sz="0" w:space="0" w:color="auto"/>
                        <w:left w:val="none" w:sz="0" w:space="0" w:color="auto"/>
                        <w:bottom w:val="none" w:sz="0" w:space="0" w:color="auto"/>
                        <w:right w:val="none" w:sz="0" w:space="0" w:color="auto"/>
                      </w:divBdr>
                    </w:div>
                    <w:div w:id="2136672777">
                      <w:marLeft w:val="0"/>
                      <w:marRight w:val="0"/>
                      <w:marTop w:val="0"/>
                      <w:marBottom w:val="0"/>
                      <w:divBdr>
                        <w:top w:val="none" w:sz="0" w:space="0" w:color="auto"/>
                        <w:left w:val="none" w:sz="0" w:space="0" w:color="auto"/>
                        <w:bottom w:val="none" w:sz="0" w:space="0" w:color="auto"/>
                        <w:right w:val="none" w:sz="0" w:space="0" w:color="auto"/>
                      </w:divBdr>
                    </w:div>
                    <w:div w:id="414327147">
                      <w:marLeft w:val="0"/>
                      <w:marRight w:val="0"/>
                      <w:marTop w:val="0"/>
                      <w:marBottom w:val="0"/>
                      <w:divBdr>
                        <w:top w:val="none" w:sz="0" w:space="0" w:color="auto"/>
                        <w:left w:val="none" w:sz="0" w:space="0" w:color="auto"/>
                        <w:bottom w:val="none" w:sz="0" w:space="0" w:color="auto"/>
                        <w:right w:val="none" w:sz="0" w:space="0" w:color="auto"/>
                      </w:divBdr>
                    </w:div>
                    <w:div w:id="675496279">
                      <w:marLeft w:val="0"/>
                      <w:marRight w:val="0"/>
                      <w:marTop w:val="0"/>
                      <w:marBottom w:val="0"/>
                      <w:divBdr>
                        <w:top w:val="none" w:sz="0" w:space="0" w:color="auto"/>
                        <w:left w:val="none" w:sz="0" w:space="0" w:color="auto"/>
                        <w:bottom w:val="none" w:sz="0" w:space="0" w:color="auto"/>
                        <w:right w:val="none" w:sz="0" w:space="0" w:color="auto"/>
                      </w:divBdr>
                    </w:div>
                    <w:div w:id="985744615">
                      <w:marLeft w:val="0"/>
                      <w:marRight w:val="0"/>
                      <w:marTop w:val="0"/>
                      <w:marBottom w:val="0"/>
                      <w:divBdr>
                        <w:top w:val="none" w:sz="0" w:space="0" w:color="auto"/>
                        <w:left w:val="none" w:sz="0" w:space="0" w:color="auto"/>
                        <w:bottom w:val="none" w:sz="0" w:space="0" w:color="auto"/>
                        <w:right w:val="none" w:sz="0" w:space="0" w:color="auto"/>
                      </w:divBdr>
                    </w:div>
                    <w:div w:id="2136214500">
                      <w:marLeft w:val="0"/>
                      <w:marRight w:val="0"/>
                      <w:marTop w:val="0"/>
                      <w:marBottom w:val="0"/>
                      <w:divBdr>
                        <w:top w:val="none" w:sz="0" w:space="0" w:color="auto"/>
                        <w:left w:val="none" w:sz="0" w:space="0" w:color="auto"/>
                        <w:bottom w:val="none" w:sz="0" w:space="0" w:color="auto"/>
                        <w:right w:val="none" w:sz="0" w:space="0" w:color="auto"/>
                      </w:divBdr>
                    </w:div>
                    <w:div w:id="959803627">
                      <w:marLeft w:val="0"/>
                      <w:marRight w:val="0"/>
                      <w:marTop w:val="0"/>
                      <w:marBottom w:val="0"/>
                      <w:divBdr>
                        <w:top w:val="none" w:sz="0" w:space="0" w:color="auto"/>
                        <w:left w:val="none" w:sz="0" w:space="0" w:color="auto"/>
                        <w:bottom w:val="none" w:sz="0" w:space="0" w:color="auto"/>
                        <w:right w:val="none" w:sz="0" w:space="0" w:color="auto"/>
                      </w:divBdr>
                    </w:div>
                    <w:div w:id="198124886">
                      <w:marLeft w:val="0"/>
                      <w:marRight w:val="0"/>
                      <w:marTop w:val="0"/>
                      <w:marBottom w:val="0"/>
                      <w:divBdr>
                        <w:top w:val="none" w:sz="0" w:space="0" w:color="auto"/>
                        <w:left w:val="none" w:sz="0" w:space="0" w:color="auto"/>
                        <w:bottom w:val="none" w:sz="0" w:space="0" w:color="auto"/>
                        <w:right w:val="none" w:sz="0" w:space="0" w:color="auto"/>
                      </w:divBdr>
                    </w:div>
                    <w:div w:id="1881700481">
                      <w:marLeft w:val="0"/>
                      <w:marRight w:val="0"/>
                      <w:marTop w:val="0"/>
                      <w:marBottom w:val="0"/>
                      <w:divBdr>
                        <w:top w:val="none" w:sz="0" w:space="0" w:color="auto"/>
                        <w:left w:val="none" w:sz="0" w:space="0" w:color="auto"/>
                        <w:bottom w:val="none" w:sz="0" w:space="0" w:color="auto"/>
                        <w:right w:val="none" w:sz="0" w:space="0" w:color="auto"/>
                      </w:divBdr>
                    </w:div>
                    <w:div w:id="410662577">
                      <w:marLeft w:val="0"/>
                      <w:marRight w:val="0"/>
                      <w:marTop w:val="0"/>
                      <w:marBottom w:val="0"/>
                      <w:divBdr>
                        <w:top w:val="none" w:sz="0" w:space="0" w:color="auto"/>
                        <w:left w:val="none" w:sz="0" w:space="0" w:color="auto"/>
                        <w:bottom w:val="none" w:sz="0" w:space="0" w:color="auto"/>
                        <w:right w:val="none" w:sz="0" w:space="0" w:color="auto"/>
                      </w:divBdr>
                    </w:div>
                    <w:div w:id="1168253353">
                      <w:marLeft w:val="0"/>
                      <w:marRight w:val="0"/>
                      <w:marTop w:val="0"/>
                      <w:marBottom w:val="0"/>
                      <w:divBdr>
                        <w:top w:val="none" w:sz="0" w:space="0" w:color="auto"/>
                        <w:left w:val="none" w:sz="0" w:space="0" w:color="auto"/>
                        <w:bottom w:val="none" w:sz="0" w:space="0" w:color="auto"/>
                        <w:right w:val="none" w:sz="0" w:space="0" w:color="auto"/>
                      </w:divBdr>
                    </w:div>
                    <w:div w:id="1952974473">
                      <w:marLeft w:val="0"/>
                      <w:marRight w:val="0"/>
                      <w:marTop w:val="0"/>
                      <w:marBottom w:val="0"/>
                      <w:divBdr>
                        <w:top w:val="none" w:sz="0" w:space="0" w:color="auto"/>
                        <w:left w:val="none" w:sz="0" w:space="0" w:color="auto"/>
                        <w:bottom w:val="none" w:sz="0" w:space="0" w:color="auto"/>
                        <w:right w:val="none" w:sz="0" w:space="0" w:color="auto"/>
                      </w:divBdr>
                    </w:div>
                    <w:div w:id="1239056255">
                      <w:marLeft w:val="0"/>
                      <w:marRight w:val="0"/>
                      <w:marTop w:val="0"/>
                      <w:marBottom w:val="0"/>
                      <w:divBdr>
                        <w:top w:val="none" w:sz="0" w:space="0" w:color="auto"/>
                        <w:left w:val="none" w:sz="0" w:space="0" w:color="auto"/>
                        <w:bottom w:val="none" w:sz="0" w:space="0" w:color="auto"/>
                        <w:right w:val="none" w:sz="0" w:space="0" w:color="auto"/>
                      </w:divBdr>
                    </w:div>
                    <w:div w:id="1780949887">
                      <w:marLeft w:val="0"/>
                      <w:marRight w:val="0"/>
                      <w:marTop w:val="0"/>
                      <w:marBottom w:val="0"/>
                      <w:divBdr>
                        <w:top w:val="none" w:sz="0" w:space="0" w:color="auto"/>
                        <w:left w:val="none" w:sz="0" w:space="0" w:color="auto"/>
                        <w:bottom w:val="none" w:sz="0" w:space="0" w:color="auto"/>
                        <w:right w:val="none" w:sz="0" w:space="0" w:color="auto"/>
                      </w:divBdr>
                    </w:div>
                    <w:div w:id="1218473605">
                      <w:marLeft w:val="0"/>
                      <w:marRight w:val="0"/>
                      <w:marTop w:val="0"/>
                      <w:marBottom w:val="0"/>
                      <w:divBdr>
                        <w:top w:val="none" w:sz="0" w:space="0" w:color="auto"/>
                        <w:left w:val="none" w:sz="0" w:space="0" w:color="auto"/>
                        <w:bottom w:val="none" w:sz="0" w:space="0" w:color="auto"/>
                        <w:right w:val="none" w:sz="0" w:space="0" w:color="auto"/>
                      </w:divBdr>
                    </w:div>
                    <w:div w:id="531695188">
                      <w:marLeft w:val="0"/>
                      <w:marRight w:val="0"/>
                      <w:marTop w:val="0"/>
                      <w:marBottom w:val="0"/>
                      <w:divBdr>
                        <w:top w:val="none" w:sz="0" w:space="0" w:color="auto"/>
                        <w:left w:val="none" w:sz="0" w:space="0" w:color="auto"/>
                        <w:bottom w:val="none" w:sz="0" w:space="0" w:color="auto"/>
                        <w:right w:val="none" w:sz="0" w:space="0" w:color="auto"/>
                      </w:divBdr>
                    </w:div>
                    <w:div w:id="1344943008">
                      <w:marLeft w:val="0"/>
                      <w:marRight w:val="0"/>
                      <w:marTop w:val="0"/>
                      <w:marBottom w:val="0"/>
                      <w:divBdr>
                        <w:top w:val="none" w:sz="0" w:space="0" w:color="auto"/>
                        <w:left w:val="none" w:sz="0" w:space="0" w:color="auto"/>
                        <w:bottom w:val="none" w:sz="0" w:space="0" w:color="auto"/>
                        <w:right w:val="none" w:sz="0" w:space="0" w:color="auto"/>
                      </w:divBdr>
                    </w:div>
                    <w:div w:id="523396838">
                      <w:marLeft w:val="0"/>
                      <w:marRight w:val="0"/>
                      <w:marTop w:val="0"/>
                      <w:marBottom w:val="0"/>
                      <w:divBdr>
                        <w:top w:val="none" w:sz="0" w:space="0" w:color="auto"/>
                        <w:left w:val="none" w:sz="0" w:space="0" w:color="auto"/>
                        <w:bottom w:val="none" w:sz="0" w:space="0" w:color="auto"/>
                        <w:right w:val="none" w:sz="0" w:space="0" w:color="auto"/>
                      </w:divBdr>
                    </w:div>
                    <w:div w:id="748310638">
                      <w:marLeft w:val="0"/>
                      <w:marRight w:val="0"/>
                      <w:marTop w:val="0"/>
                      <w:marBottom w:val="0"/>
                      <w:divBdr>
                        <w:top w:val="none" w:sz="0" w:space="0" w:color="auto"/>
                        <w:left w:val="none" w:sz="0" w:space="0" w:color="auto"/>
                        <w:bottom w:val="none" w:sz="0" w:space="0" w:color="auto"/>
                        <w:right w:val="none" w:sz="0" w:space="0" w:color="auto"/>
                      </w:divBdr>
                    </w:div>
                    <w:div w:id="990445580">
                      <w:marLeft w:val="0"/>
                      <w:marRight w:val="0"/>
                      <w:marTop w:val="0"/>
                      <w:marBottom w:val="0"/>
                      <w:divBdr>
                        <w:top w:val="none" w:sz="0" w:space="0" w:color="auto"/>
                        <w:left w:val="none" w:sz="0" w:space="0" w:color="auto"/>
                        <w:bottom w:val="none" w:sz="0" w:space="0" w:color="auto"/>
                        <w:right w:val="none" w:sz="0" w:space="0" w:color="auto"/>
                      </w:divBdr>
                    </w:div>
                    <w:div w:id="1569802340">
                      <w:marLeft w:val="0"/>
                      <w:marRight w:val="0"/>
                      <w:marTop w:val="0"/>
                      <w:marBottom w:val="0"/>
                      <w:divBdr>
                        <w:top w:val="none" w:sz="0" w:space="0" w:color="auto"/>
                        <w:left w:val="none" w:sz="0" w:space="0" w:color="auto"/>
                        <w:bottom w:val="none" w:sz="0" w:space="0" w:color="auto"/>
                        <w:right w:val="none" w:sz="0" w:space="0" w:color="auto"/>
                      </w:divBdr>
                    </w:div>
                    <w:div w:id="980620744">
                      <w:marLeft w:val="0"/>
                      <w:marRight w:val="0"/>
                      <w:marTop w:val="0"/>
                      <w:marBottom w:val="0"/>
                      <w:divBdr>
                        <w:top w:val="none" w:sz="0" w:space="0" w:color="auto"/>
                        <w:left w:val="none" w:sz="0" w:space="0" w:color="auto"/>
                        <w:bottom w:val="none" w:sz="0" w:space="0" w:color="auto"/>
                        <w:right w:val="none" w:sz="0" w:space="0" w:color="auto"/>
                      </w:divBdr>
                    </w:div>
                    <w:div w:id="511991883">
                      <w:marLeft w:val="0"/>
                      <w:marRight w:val="0"/>
                      <w:marTop w:val="0"/>
                      <w:marBottom w:val="0"/>
                      <w:divBdr>
                        <w:top w:val="none" w:sz="0" w:space="0" w:color="auto"/>
                        <w:left w:val="none" w:sz="0" w:space="0" w:color="auto"/>
                        <w:bottom w:val="none" w:sz="0" w:space="0" w:color="auto"/>
                        <w:right w:val="none" w:sz="0" w:space="0" w:color="auto"/>
                      </w:divBdr>
                    </w:div>
                    <w:div w:id="1150056213">
                      <w:marLeft w:val="0"/>
                      <w:marRight w:val="0"/>
                      <w:marTop w:val="0"/>
                      <w:marBottom w:val="0"/>
                      <w:divBdr>
                        <w:top w:val="none" w:sz="0" w:space="0" w:color="auto"/>
                        <w:left w:val="none" w:sz="0" w:space="0" w:color="auto"/>
                        <w:bottom w:val="none" w:sz="0" w:space="0" w:color="auto"/>
                        <w:right w:val="none" w:sz="0" w:space="0" w:color="auto"/>
                      </w:divBdr>
                    </w:div>
                    <w:div w:id="2064790880">
                      <w:marLeft w:val="0"/>
                      <w:marRight w:val="0"/>
                      <w:marTop w:val="0"/>
                      <w:marBottom w:val="0"/>
                      <w:divBdr>
                        <w:top w:val="none" w:sz="0" w:space="0" w:color="auto"/>
                        <w:left w:val="none" w:sz="0" w:space="0" w:color="auto"/>
                        <w:bottom w:val="none" w:sz="0" w:space="0" w:color="auto"/>
                        <w:right w:val="none" w:sz="0" w:space="0" w:color="auto"/>
                      </w:divBdr>
                    </w:div>
                    <w:div w:id="1176849873">
                      <w:marLeft w:val="0"/>
                      <w:marRight w:val="0"/>
                      <w:marTop w:val="0"/>
                      <w:marBottom w:val="0"/>
                      <w:divBdr>
                        <w:top w:val="none" w:sz="0" w:space="0" w:color="auto"/>
                        <w:left w:val="none" w:sz="0" w:space="0" w:color="auto"/>
                        <w:bottom w:val="none" w:sz="0" w:space="0" w:color="auto"/>
                        <w:right w:val="none" w:sz="0" w:space="0" w:color="auto"/>
                      </w:divBdr>
                    </w:div>
                    <w:div w:id="1642922026">
                      <w:marLeft w:val="0"/>
                      <w:marRight w:val="0"/>
                      <w:marTop w:val="0"/>
                      <w:marBottom w:val="0"/>
                      <w:divBdr>
                        <w:top w:val="none" w:sz="0" w:space="0" w:color="auto"/>
                        <w:left w:val="none" w:sz="0" w:space="0" w:color="auto"/>
                        <w:bottom w:val="none" w:sz="0" w:space="0" w:color="auto"/>
                        <w:right w:val="none" w:sz="0" w:space="0" w:color="auto"/>
                      </w:divBdr>
                    </w:div>
                    <w:div w:id="1136995322">
                      <w:marLeft w:val="0"/>
                      <w:marRight w:val="0"/>
                      <w:marTop w:val="0"/>
                      <w:marBottom w:val="0"/>
                      <w:divBdr>
                        <w:top w:val="none" w:sz="0" w:space="0" w:color="auto"/>
                        <w:left w:val="none" w:sz="0" w:space="0" w:color="auto"/>
                        <w:bottom w:val="none" w:sz="0" w:space="0" w:color="auto"/>
                        <w:right w:val="none" w:sz="0" w:space="0" w:color="auto"/>
                      </w:divBdr>
                    </w:div>
                    <w:div w:id="503132307">
                      <w:marLeft w:val="0"/>
                      <w:marRight w:val="0"/>
                      <w:marTop w:val="0"/>
                      <w:marBottom w:val="0"/>
                      <w:divBdr>
                        <w:top w:val="none" w:sz="0" w:space="0" w:color="auto"/>
                        <w:left w:val="none" w:sz="0" w:space="0" w:color="auto"/>
                        <w:bottom w:val="none" w:sz="0" w:space="0" w:color="auto"/>
                        <w:right w:val="none" w:sz="0" w:space="0" w:color="auto"/>
                      </w:divBdr>
                    </w:div>
                    <w:div w:id="481386462">
                      <w:marLeft w:val="0"/>
                      <w:marRight w:val="0"/>
                      <w:marTop w:val="0"/>
                      <w:marBottom w:val="0"/>
                      <w:divBdr>
                        <w:top w:val="none" w:sz="0" w:space="0" w:color="auto"/>
                        <w:left w:val="none" w:sz="0" w:space="0" w:color="auto"/>
                        <w:bottom w:val="none" w:sz="0" w:space="0" w:color="auto"/>
                        <w:right w:val="none" w:sz="0" w:space="0" w:color="auto"/>
                      </w:divBdr>
                    </w:div>
                    <w:div w:id="1942881288">
                      <w:marLeft w:val="0"/>
                      <w:marRight w:val="0"/>
                      <w:marTop w:val="0"/>
                      <w:marBottom w:val="0"/>
                      <w:divBdr>
                        <w:top w:val="none" w:sz="0" w:space="0" w:color="auto"/>
                        <w:left w:val="none" w:sz="0" w:space="0" w:color="auto"/>
                        <w:bottom w:val="none" w:sz="0" w:space="0" w:color="auto"/>
                        <w:right w:val="none" w:sz="0" w:space="0" w:color="auto"/>
                      </w:divBdr>
                    </w:div>
                    <w:div w:id="918947296">
                      <w:marLeft w:val="0"/>
                      <w:marRight w:val="0"/>
                      <w:marTop w:val="0"/>
                      <w:marBottom w:val="0"/>
                      <w:divBdr>
                        <w:top w:val="none" w:sz="0" w:space="0" w:color="auto"/>
                        <w:left w:val="none" w:sz="0" w:space="0" w:color="auto"/>
                        <w:bottom w:val="none" w:sz="0" w:space="0" w:color="auto"/>
                        <w:right w:val="none" w:sz="0" w:space="0" w:color="auto"/>
                      </w:divBdr>
                    </w:div>
                    <w:div w:id="1883859574">
                      <w:marLeft w:val="0"/>
                      <w:marRight w:val="0"/>
                      <w:marTop w:val="0"/>
                      <w:marBottom w:val="0"/>
                      <w:divBdr>
                        <w:top w:val="none" w:sz="0" w:space="0" w:color="auto"/>
                        <w:left w:val="none" w:sz="0" w:space="0" w:color="auto"/>
                        <w:bottom w:val="none" w:sz="0" w:space="0" w:color="auto"/>
                        <w:right w:val="none" w:sz="0" w:space="0" w:color="auto"/>
                      </w:divBdr>
                    </w:div>
                    <w:div w:id="1596326082">
                      <w:marLeft w:val="0"/>
                      <w:marRight w:val="0"/>
                      <w:marTop w:val="0"/>
                      <w:marBottom w:val="0"/>
                      <w:divBdr>
                        <w:top w:val="none" w:sz="0" w:space="0" w:color="auto"/>
                        <w:left w:val="none" w:sz="0" w:space="0" w:color="auto"/>
                        <w:bottom w:val="none" w:sz="0" w:space="0" w:color="auto"/>
                        <w:right w:val="none" w:sz="0" w:space="0" w:color="auto"/>
                      </w:divBdr>
                    </w:div>
                    <w:div w:id="659358009">
                      <w:marLeft w:val="0"/>
                      <w:marRight w:val="0"/>
                      <w:marTop w:val="0"/>
                      <w:marBottom w:val="0"/>
                      <w:divBdr>
                        <w:top w:val="none" w:sz="0" w:space="0" w:color="auto"/>
                        <w:left w:val="none" w:sz="0" w:space="0" w:color="auto"/>
                        <w:bottom w:val="none" w:sz="0" w:space="0" w:color="auto"/>
                        <w:right w:val="none" w:sz="0" w:space="0" w:color="auto"/>
                      </w:divBdr>
                    </w:div>
                    <w:div w:id="2120223155">
                      <w:marLeft w:val="0"/>
                      <w:marRight w:val="0"/>
                      <w:marTop w:val="0"/>
                      <w:marBottom w:val="0"/>
                      <w:divBdr>
                        <w:top w:val="none" w:sz="0" w:space="0" w:color="auto"/>
                        <w:left w:val="none" w:sz="0" w:space="0" w:color="auto"/>
                        <w:bottom w:val="none" w:sz="0" w:space="0" w:color="auto"/>
                        <w:right w:val="none" w:sz="0" w:space="0" w:color="auto"/>
                      </w:divBdr>
                    </w:div>
                    <w:div w:id="440536366">
                      <w:marLeft w:val="0"/>
                      <w:marRight w:val="0"/>
                      <w:marTop w:val="0"/>
                      <w:marBottom w:val="0"/>
                      <w:divBdr>
                        <w:top w:val="none" w:sz="0" w:space="0" w:color="auto"/>
                        <w:left w:val="none" w:sz="0" w:space="0" w:color="auto"/>
                        <w:bottom w:val="none" w:sz="0" w:space="0" w:color="auto"/>
                        <w:right w:val="none" w:sz="0" w:space="0" w:color="auto"/>
                      </w:divBdr>
                    </w:div>
                    <w:div w:id="997684988">
                      <w:marLeft w:val="0"/>
                      <w:marRight w:val="0"/>
                      <w:marTop w:val="0"/>
                      <w:marBottom w:val="0"/>
                      <w:divBdr>
                        <w:top w:val="none" w:sz="0" w:space="0" w:color="auto"/>
                        <w:left w:val="none" w:sz="0" w:space="0" w:color="auto"/>
                        <w:bottom w:val="none" w:sz="0" w:space="0" w:color="auto"/>
                        <w:right w:val="none" w:sz="0" w:space="0" w:color="auto"/>
                      </w:divBdr>
                    </w:div>
                    <w:div w:id="1439835342">
                      <w:marLeft w:val="0"/>
                      <w:marRight w:val="0"/>
                      <w:marTop w:val="0"/>
                      <w:marBottom w:val="0"/>
                      <w:divBdr>
                        <w:top w:val="none" w:sz="0" w:space="0" w:color="auto"/>
                        <w:left w:val="none" w:sz="0" w:space="0" w:color="auto"/>
                        <w:bottom w:val="none" w:sz="0" w:space="0" w:color="auto"/>
                        <w:right w:val="none" w:sz="0" w:space="0" w:color="auto"/>
                      </w:divBdr>
                    </w:div>
                    <w:div w:id="188498033">
                      <w:marLeft w:val="0"/>
                      <w:marRight w:val="0"/>
                      <w:marTop w:val="0"/>
                      <w:marBottom w:val="0"/>
                      <w:divBdr>
                        <w:top w:val="none" w:sz="0" w:space="0" w:color="auto"/>
                        <w:left w:val="none" w:sz="0" w:space="0" w:color="auto"/>
                        <w:bottom w:val="none" w:sz="0" w:space="0" w:color="auto"/>
                        <w:right w:val="none" w:sz="0" w:space="0" w:color="auto"/>
                      </w:divBdr>
                    </w:div>
                    <w:div w:id="1315453851">
                      <w:marLeft w:val="0"/>
                      <w:marRight w:val="0"/>
                      <w:marTop w:val="0"/>
                      <w:marBottom w:val="0"/>
                      <w:divBdr>
                        <w:top w:val="none" w:sz="0" w:space="0" w:color="auto"/>
                        <w:left w:val="none" w:sz="0" w:space="0" w:color="auto"/>
                        <w:bottom w:val="none" w:sz="0" w:space="0" w:color="auto"/>
                        <w:right w:val="none" w:sz="0" w:space="0" w:color="auto"/>
                      </w:divBdr>
                    </w:div>
                    <w:div w:id="1350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4195">
              <w:marLeft w:val="0"/>
              <w:marRight w:val="0"/>
              <w:marTop w:val="0"/>
              <w:marBottom w:val="0"/>
              <w:divBdr>
                <w:top w:val="none" w:sz="0" w:space="0" w:color="auto"/>
                <w:left w:val="none" w:sz="0" w:space="0" w:color="auto"/>
                <w:bottom w:val="none" w:sz="0" w:space="0" w:color="auto"/>
                <w:right w:val="none" w:sz="0" w:space="0" w:color="auto"/>
              </w:divBdr>
              <w:divsChild>
                <w:div w:id="500197729">
                  <w:marLeft w:val="0"/>
                  <w:marRight w:val="0"/>
                  <w:marTop w:val="0"/>
                  <w:marBottom w:val="0"/>
                  <w:divBdr>
                    <w:top w:val="none" w:sz="0" w:space="0" w:color="auto"/>
                    <w:left w:val="none" w:sz="0" w:space="0" w:color="auto"/>
                    <w:bottom w:val="none" w:sz="0" w:space="0" w:color="auto"/>
                    <w:right w:val="none" w:sz="0" w:space="0" w:color="auto"/>
                  </w:divBdr>
                  <w:divsChild>
                    <w:div w:id="1565138424">
                      <w:marLeft w:val="0"/>
                      <w:marRight w:val="0"/>
                      <w:marTop w:val="0"/>
                      <w:marBottom w:val="0"/>
                      <w:divBdr>
                        <w:top w:val="none" w:sz="0" w:space="0" w:color="auto"/>
                        <w:left w:val="none" w:sz="0" w:space="0" w:color="auto"/>
                        <w:bottom w:val="none" w:sz="0" w:space="0" w:color="auto"/>
                        <w:right w:val="none" w:sz="0" w:space="0" w:color="auto"/>
                      </w:divBdr>
                      <w:divsChild>
                        <w:div w:id="1060983049">
                          <w:marLeft w:val="0"/>
                          <w:marRight w:val="0"/>
                          <w:marTop w:val="0"/>
                          <w:marBottom w:val="0"/>
                          <w:divBdr>
                            <w:top w:val="none" w:sz="0" w:space="0" w:color="auto"/>
                            <w:left w:val="none" w:sz="0" w:space="0" w:color="auto"/>
                            <w:bottom w:val="none" w:sz="0" w:space="0" w:color="auto"/>
                            <w:right w:val="none" w:sz="0" w:space="0" w:color="auto"/>
                          </w:divBdr>
                          <w:divsChild>
                            <w:div w:id="1717730833">
                              <w:marLeft w:val="0"/>
                              <w:marRight w:val="0"/>
                              <w:marTop w:val="0"/>
                              <w:marBottom w:val="0"/>
                              <w:divBdr>
                                <w:top w:val="none" w:sz="0" w:space="0" w:color="auto"/>
                                <w:left w:val="none" w:sz="0" w:space="0" w:color="auto"/>
                                <w:bottom w:val="none" w:sz="0" w:space="0" w:color="auto"/>
                                <w:right w:val="none" w:sz="0" w:space="0" w:color="auto"/>
                              </w:divBdr>
                            </w:div>
                            <w:div w:id="2031836877">
                              <w:marLeft w:val="0"/>
                              <w:marRight w:val="0"/>
                              <w:marTop w:val="0"/>
                              <w:marBottom w:val="0"/>
                              <w:divBdr>
                                <w:top w:val="none" w:sz="0" w:space="0" w:color="auto"/>
                                <w:left w:val="none" w:sz="0" w:space="0" w:color="auto"/>
                                <w:bottom w:val="none" w:sz="0" w:space="0" w:color="auto"/>
                                <w:right w:val="none" w:sz="0" w:space="0" w:color="auto"/>
                              </w:divBdr>
                            </w:div>
                            <w:div w:id="357437961">
                              <w:marLeft w:val="0"/>
                              <w:marRight w:val="0"/>
                              <w:marTop w:val="0"/>
                              <w:marBottom w:val="0"/>
                              <w:divBdr>
                                <w:top w:val="none" w:sz="0" w:space="0" w:color="auto"/>
                                <w:left w:val="none" w:sz="0" w:space="0" w:color="auto"/>
                                <w:bottom w:val="none" w:sz="0" w:space="0" w:color="auto"/>
                                <w:right w:val="none" w:sz="0" w:space="0" w:color="auto"/>
                              </w:divBdr>
                            </w:div>
                            <w:div w:id="62142714">
                              <w:marLeft w:val="0"/>
                              <w:marRight w:val="0"/>
                              <w:marTop w:val="0"/>
                              <w:marBottom w:val="0"/>
                              <w:divBdr>
                                <w:top w:val="none" w:sz="0" w:space="0" w:color="auto"/>
                                <w:left w:val="none" w:sz="0" w:space="0" w:color="auto"/>
                                <w:bottom w:val="none" w:sz="0" w:space="0" w:color="auto"/>
                                <w:right w:val="none" w:sz="0" w:space="0" w:color="auto"/>
                              </w:divBdr>
                            </w:div>
                            <w:div w:id="1668286696">
                              <w:marLeft w:val="0"/>
                              <w:marRight w:val="0"/>
                              <w:marTop w:val="0"/>
                              <w:marBottom w:val="0"/>
                              <w:divBdr>
                                <w:top w:val="none" w:sz="0" w:space="0" w:color="auto"/>
                                <w:left w:val="none" w:sz="0" w:space="0" w:color="auto"/>
                                <w:bottom w:val="none" w:sz="0" w:space="0" w:color="auto"/>
                                <w:right w:val="none" w:sz="0" w:space="0" w:color="auto"/>
                              </w:divBdr>
                            </w:div>
                            <w:div w:id="714086266">
                              <w:marLeft w:val="0"/>
                              <w:marRight w:val="0"/>
                              <w:marTop w:val="0"/>
                              <w:marBottom w:val="0"/>
                              <w:divBdr>
                                <w:top w:val="none" w:sz="0" w:space="0" w:color="auto"/>
                                <w:left w:val="none" w:sz="0" w:space="0" w:color="auto"/>
                                <w:bottom w:val="none" w:sz="0" w:space="0" w:color="auto"/>
                                <w:right w:val="none" w:sz="0" w:space="0" w:color="auto"/>
                              </w:divBdr>
                            </w:div>
                            <w:div w:id="791291104">
                              <w:marLeft w:val="0"/>
                              <w:marRight w:val="0"/>
                              <w:marTop w:val="0"/>
                              <w:marBottom w:val="0"/>
                              <w:divBdr>
                                <w:top w:val="none" w:sz="0" w:space="0" w:color="auto"/>
                                <w:left w:val="none" w:sz="0" w:space="0" w:color="auto"/>
                                <w:bottom w:val="none" w:sz="0" w:space="0" w:color="auto"/>
                                <w:right w:val="none" w:sz="0" w:space="0" w:color="auto"/>
                              </w:divBdr>
                            </w:div>
                            <w:div w:id="728574169">
                              <w:marLeft w:val="0"/>
                              <w:marRight w:val="0"/>
                              <w:marTop w:val="0"/>
                              <w:marBottom w:val="0"/>
                              <w:divBdr>
                                <w:top w:val="none" w:sz="0" w:space="0" w:color="auto"/>
                                <w:left w:val="none" w:sz="0" w:space="0" w:color="auto"/>
                                <w:bottom w:val="none" w:sz="0" w:space="0" w:color="auto"/>
                                <w:right w:val="none" w:sz="0" w:space="0" w:color="auto"/>
                              </w:divBdr>
                            </w:div>
                            <w:div w:id="463158548">
                              <w:marLeft w:val="0"/>
                              <w:marRight w:val="0"/>
                              <w:marTop w:val="0"/>
                              <w:marBottom w:val="0"/>
                              <w:divBdr>
                                <w:top w:val="none" w:sz="0" w:space="0" w:color="auto"/>
                                <w:left w:val="none" w:sz="0" w:space="0" w:color="auto"/>
                                <w:bottom w:val="none" w:sz="0" w:space="0" w:color="auto"/>
                                <w:right w:val="none" w:sz="0" w:space="0" w:color="auto"/>
                              </w:divBdr>
                            </w:div>
                            <w:div w:id="1324973941">
                              <w:marLeft w:val="0"/>
                              <w:marRight w:val="0"/>
                              <w:marTop w:val="0"/>
                              <w:marBottom w:val="0"/>
                              <w:divBdr>
                                <w:top w:val="none" w:sz="0" w:space="0" w:color="auto"/>
                                <w:left w:val="none" w:sz="0" w:space="0" w:color="auto"/>
                                <w:bottom w:val="none" w:sz="0" w:space="0" w:color="auto"/>
                                <w:right w:val="none" w:sz="0" w:space="0" w:color="auto"/>
                              </w:divBdr>
                            </w:div>
                            <w:div w:id="1316030790">
                              <w:marLeft w:val="0"/>
                              <w:marRight w:val="0"/>
                              <w:marTop w:val="0"/>
                              <w:marBottom w:val="0"/>
                              <w:divBdr>
                                <w:top w:val="none" w:sz="0" w:space="0" w:color="auto"/>
                                <w:left w:val="none" w:sz="0" w:space="0" w:color="auto"/>
                                <w:bottom w:val="none" w:sz="0" w:space="0" w:color="auto"/>
                                <w:right w:val="none" w:sz="0" w:space="0" w:color="auto"/>
                              </w:divBdr>
                            </w:div>
                            <w:div w:id="1231237263">
                              <w:marLeft w:val="0"/>
                              <w:marRight w:val="0"/>
                              <w:marTop w:val="0"/>
                              <w:marBottom w:val="0"/>
                              <w:divBdr>
                                <w:top w:val="none" w:sz="0" w:space="0" w:color="auto"/>
                                <w:left w:val="none" w:sz="0" w:space="0" w:color="auto"/>
                                <w:bottom w:val="none" w:sz="0" w:space="0" w:color="auto"/>
                                <w:right w:val="none" w:sz="0" w:space="0" w:color="auto"/>
                              </w:divBdr>
                            </w:div>
                            <w:div w:id="2109694724">
                              <w:marLeft w:val="0"/>
                              <w:marRight w:val="0"/>
                              <w:marTop w:val="0"/>
                              <w:marBottom w:val="0"/>
                              <w:divBdr>
                                <w:top w:val="none" w:sz="0" w:space="0" w:color="auto"/>
                                <w:left w:val="none" w:sz="0" w:space="0" w:color="auto"/>
                                <w:bottom w:val="none" w:sz="0" w:space="0" w:color="auto"/>
                                <w:right w:val="none" w:sz="0" w:space="0" w:color="auto"/>
                              </w:divBdr>
                            </w:div>
                            <w:div w:id="757599983">
                              <w:marLeft w:val="0"/>
                              <w:marRight w:val="0"/>
                              <w:marTop w:val="0"/>
                              <w:marBottom w:val="0"/>
                              <w:divBdr>
                                <w:top w:val="none" w:sz="0" w:space="0" w:color="auto"/>
                                <w:left w:val="none" w:sz="0" w:space="0" w:color="auto"/>
                                <w:bottom w:val="none" w:sz="0" w:space="0" w:color="auto"/>
                                <w:right w:val="none" w:sz="0" w:space="0" w:color="auto"/>
                              </w:divBdr>
                            </w:div>
                            <w:div w:id="1690641782">
                              <w:marLeft w:val="0"/>
                              <w:marRight w:val="0"/>
                              <w:marTop w:val="0"/>
                              <w:marBottom w:val="0"/>
                              <w:divBdr>
                                <w:top w:val="none" w:sz="0" w:space="0" w:color="auto"/>
                                <w:left w:val="none" w:sz="0" w:space="0" w:color="auto"/>
                                <w:bottom w:val="none" w:sz="0" w:space="0" w:color="auto"/>
                                <w:right w:val="none" w:sz="0" w:space="0" w:color="auto"/>
                              </w:divBdr>
                            </w:div>
                            <w:div w:id="703021260">
                              <w:marLeft w:val="0"/>
                              <w:marRight w:val="0"/>
                              <w:marTop w:val="0"/>
                              <w:marBottom w:val="0"/>
                              <w:divBdr>
                                <w:top w:val="none" w:sz="0" w:space="0" w:color="auto"/>
                                <w:left w:val="none" w:sz="0" w:space="0" w:color="auto"/>
                                <w:bottom w:val="none" w:sz="0" w:space="0" w:color="auto"/>
                                <w:right w:val="none" w:sz="0" w:space="0" w:color="auto"/>
                              </w:divBdr>
                            </w:div>
                            <w:div w:id="1819423065">
                              <w:marLeft w:val="0"/>
                              <w:marRight w:val="0"/>
                              <w:marTop w:val="0"/>
                              <w:marBottom w:val="0"/>
                              <w:divBdr>
                                <w:top w:val="none" w:sz="0" w:space="0" w:color="auto"/>
                                <w:left w:val="none" w:sz="0" w:space="0" w:color="auto"/>
                                <w:bottom w:val="none" w:sz="0" w:space="0" w:color="auto"/>
                                <w:right w:val="none" w:sz="0" w:space="0" w:color="auto"/>
                              </w:divBdr>
                            </w:div>
                            <w:div w:id="802622014">
                              <w:marLeft w:val="0"/>
                              <w:marRight w:val="0"/>
                              <w:marTop w:val="0"/>
                              <w:marBottom w:val="0"/>
                              <w:divBdr>
                                <w:top w:val="none" w:sz="0" w:space="0" w:color="auto"/>
                                <w:left w:val="none" w:sz="0" w:space="0" w:color="auto"/>
                                <w:bottom w:val="none" w:sz="0" w:space="0" w:color="auto"/>
                                <w:right w:val="none" w:sz="0" w:space="0" w:color="auto"/>
                              </w:divBdr>
                            </w:div>
                            <w:div w:id="43336886">
                              <w:marLeft w:val="0"/>
                              <w:marRight w:val="0"/>
                              <w:marTop w:val="0"/>
                              <w:marBottom w:val="0"/>
                              <w:divBdr>
                                <w:top w:val="none" w:sz="0" w:space="0" w:color="auto"/>
                                <w:left w:val="none" w:sz="0" w:space="0" w:color="auto"/>
                                <w:bottom w:val="none" w:sz="0" w:space="0" w:color="auto"/>
                                <w:right w:val="none" w:sz="0" w:space="0" w:color="auto"/>
                              </w:divBdr>
                            </w:div>
                            <w:div w:id="320542733">
                              <w:marLeft w:val="0"/>
                              <w:marRight w:val="0"/>
                              <w:marTop w:val="0"/>
                              <w:marBottom w:val="0"/>
                              <w:divBdr>
                                <w:top w:val="none" w:sz="0" w:space="0" w:color="auto"/>
                                <w:left w:val="none" w:sz="0" w:space="0" w:color="auto"/>
                                <w:bottom w:val="none" w:sz="0" w:space="0" w:color="auto"/>
                                <w:right w:val="none" w:sz="0" w:space="0" w:color="auto"/>
                              </w:divBdr>
                            </w:div>
                            <w:div w:id="1215431542">
                              <w:marLeft w:val="0"/>
                              <w:marRight w:val="0"/>
                              <w:marTop w:val="0"/>
                              <w:marBottom w:val="0"/>
                              <w:divBdr>
                                <w:top w:val="none" w:sz="0" w:space="0" w:color="auto"/>
                                <w:left w:val="none" w:sz="0" w:space="0" w:color="auto"/>
                                <w:bottom w:val="none" w:sz="0" w:space="0" w:color="auto"/>
                                <w:right w:val="none" w:sz="0" w:space="0" w:color="auto"/>
                              </w:divBdr>
                            </w:div>
                            <w:div w:id="1286618384">
                              <w:marLeft w:val="0"/>
                              <w:marRight w:val="0"/>
                              <w:marTop w:val="0"/>
                              <w:marBottom w:val="0"/>
                              <w:divBdr>
                                <w:top w:val="none" w:sz="0" w:space="0" w:color="auto"/>
                                <w:left w:val="none" w:sz="0" w:space="0" w:color="auto"/>
                                <w:bottom w:val="none" w:sz="0" w:space="0" w:color="auto"/>
                                <w:right w:val="none" w:sz="0" w:space="0" w:color="auto"/>
                              </w:divBdr>
                            </w:div>
                            <w:div w:id="673145297">
                              <w:marLeft w:val="0"/>
                              <w:marRight w:val="0"/>
                              <w:marTop w:val="0"/>
                              <w:marBottom w:val="0"/>
                              <w:divBdr>
                                <w:top w:val="none" w:sz="0" w:space="0" w:color="auto"/>
                                <w:left w:val="none" w:sz="0" w:space="0" w:color="auto"/>
                                <w:bottom w:val="none" w:sz="0" w:space="0" w:color="auto"/>
                                <w:right w:val="none" w:sz="0" w:space="0" w:color="auto"/>
                              </w:divBdr>
                            </w:div>
                            <w:div w:id="790638018">
                              <w:marLeft w:val="0"/>
                              <w:marRight w:val="0"/>
                              <w:marTop w:val="0"/>
                              <w:marBottom w:val="0"/>
                              <w:divBdr>
                                <w:top w:val="none" w:sz="0" w:space="0" w:color="auto"/>
                                <w:left w:val="none" w:sz="0" w:space="0" w:color="auto"/>
                                <w:bottom w:val="none" w:sz="0" w:space="0" w:color="auto"/>
                                <w:right w:val="none" w:sz="0" w:space="0" w:color="auto"/>
                              </w:divBdr>
                            </w:div>
                            <w:div w:id="130636927">
                              <w:marLeft w:val="0"/>
                              <w:marRight w:val="0"/>
                              <w:marTop w:val="0"/>
                              <w:marBottom w:val="0"/>
                              <w:divBdr>
                                <w:top w:val="none" w:sz="0" w:space="0" w:color="auto"/>
                                <w:left w:val="none" w:sz="0" w:space="0" w:color="auto"/>
                                <w:bottom w:val="none" w:sz="0" w:space="0" w:color="auto"/>
                                <w:right w:val="none" w:sz="0" w:space="0" w:color="auto"/>
                              </w:divBdr>
                            </w:div>
                            <w:div w:id="359941624">
                              <w:marLeft w:val="0"/>
                              <w:marRight w:val="0"/>
                              <w:marTop w:val="0"/>
                              <w:marBottom w:val="0"/>
                              <w:divBdr>
                                <w:top w:val="none" w:sz="0" w:space="0" w:color="auto"/>
                                <w:left w:val="none" w:sz="0" w:space="0" w:color="auto"/>
                                <w:bottom w:val="none" w:sz="0" w:space="0" w:color="auto"/>
                                <w:right w:val="none" w:sz="0" w:space="0" w:color="auto"/>
                              </w:divBdr>
                            </w:div>
                            <w:div w:id="1735930491">
                              <w:marLeft w:val="0"/>
                              <w:marRight w:val="0"/>
                              <w:marTop w:val="0"/>
                              <w:marBottom w:val="0"/>
                              <w:divBdr>
                                <w:top w:val="none" w:sz="0" w:space="0" w:color="auto"/>
                                <w:left w:val="none" w:sz="0" w:space="0" w:color="auto"/>
                                <w:bottom w:val="none" w:sz="0" w:space="0" w:color="auto"/>
                                <w:right w:val="none" w:sz="0" w:space="0" w:color="auto"/>
                              </w:divBdr>
                            </w:div>
                            <w:div w:id="547112229">
                              <w:marLeft w:val="0"/>
                              <w:marRight w:val="0"/>
                              <w:marTop w:val="0"/>
                              <w:marBottom w:val="0"/>
                              <w:divBdr>
                                <w:top w:val="none" w:sz="0" w:space="0" w:color="auto"/>
                                <w:left w:val="none" w:sz="0" w:space="0" w:color="auto"/>
                                <w:bottom w:val="none" w:sz="0" w:space="0" w:color="auto"/>
                                <w:right w:val="none" w:sz="0" w:space="0" w:color="auto"/>
                              </w:divBdr>
                            </w:div>
                            <w:div w:id="832723933">
                              <w:marLeft w:val="0"/>
                              <w:marRight w:val="0"/>
                              <w:marTop w:val="0"/>
                              <w:marBottom w:val="0"/>
                              <w:divBdr>
                                <w:top w:val="none" w:sz="0" w:space="0" w:color="auto"/>
                                <w:left w:val="none" w:sz="0" w:space="0" w:color="auto"/>
                                <w:bottom w:val="none" w:sz="0" w:space="0" w:color="auto"/>
                                <w:right w:val="none" w:sz="0" w:space="0" w:color="auto"/>
                              </w:divBdr>
                            </w:div>
                            <w:div w:id="1186555859">
                              <w:marLeft w:val="0"/>
                              <w:marRight w:val="0"/>
                              <w:marTop w:val="0"/>
                              <w:marBottom w:val="0"/>
                              <w:divBdr>
                                <w:top w:val="none" w:sz="0" w:space="0" w:color="auto"/>
                                <w:left w:val="none" w:sz="0" w:space="0" w:color="auto"/>
                                <w:bottom w:val="none" w:sz="0" w:space="0" w:color="auto"/>
                                <w:right w:val="none" w:sz="0" w:space="0" w:color="auto"/>
                              </w:divBdr>
                            </w:div>
                            <w:div w:id="540947027">
                              <w:marLeft w:val="0"/>
                              <w:marRight w:val="0"/>
                              <w:marTop w:val="0"/>
                              <w:marBottom w:val="0"/>
                              <w:divBdr>
                                <w:top w:val="none" w:sz="0" w:space="0" w:color="auto"/>
                                <w:left w:val="none" w:sz="0" w:space="0" w:color="auto"/>
                                <w:bottom w:val="none" w:sz="0" w:space="0" w:color="auto"/>
                                <w:right w:val="none" w:sz="0" w:space="0" w:color="auto"/>
                              </w:divBdr>
                            </w:div>
                            <w:div w:id="610236843">
                              <w:marLeft w:val="0"/>
                              <w:marRight w:val="0"/>
                              <w:marTop w:val="0"/>
                              <w:marBottom w:val="0"/>
                              <w:divBdr>
                                <w:top w:val="none" w:sz="0" w:space="0" w:color="auto"/>
                                <w:left w:val="none" w:sz="0" w:space="0" w:color="auto"/>
                                <w:bottom w:val="none" w:sz="0" w:space="0" w:color="auto"/>
                                <w:right w:val="none" w:sz="0" w:space="0" w:color="auto"/>
                              </w:divBdr>
                            </w:div>
                            <w:div w:id="1398284412">
                              <w:marLeft w:val="0"/>
                              <w:marRight w:val="0"/>
                              <w:marTop w:val="0"/>
                              <w:marBottom w:val="0"/>
                              <w:divBdr>
                                <w:top w:val="none" w:sz="0" w:space="0" w:color="auto"/>
                                <w:left w:val="none" w:sz="0" w:space="0" w:color="auto"/>
                                <w:bottom w:val="none" w:sz="0" w:space="0" w:color="auto"/>
                                <w:right w:val="none" w:sz="0" w:space="0" w:color="auto"/>
                              </w:divBdr>
                            </w:div>
                            <w:div w:id="1366639579">
                              <w:marLeft w:val="0"/>
                              <w:marRight w:val="0"/>
                              <w:marTop w:val="0"/>
                              <w:marBottom w:val="0"/>
                              <w:divBdr>
                                <w:top w:val="none" w:sz="0" w:space="0" w:color="auto"/>
                                <w:left w:val="none" w:sz="0" w:space="0" w:color="auto"/>
                                <w:bottom w:val="none" w:sz="0" w:space="0" w:color="auto"/>
                                <w:right w:val="none" w:sz="0" w:space="0" w:color="auto"/>
                              </w:divBdr>
                            </w:div>
                            <w:div w:id="994914411">
                              <w:marLeft w:val="0"/>
                              <w:marRight w:val="0"/>
                              <w:marTop w:val="0"/>
                              <w:marBottom w:val="0"/>
                              <w:divBdr>
                                <w:top w:val="none" w:sz="0" w:space="0" w:color="auto"/>
                                <w:left w:val="none" w:sz="0" w:space="0" w:color="auto"/>
                                <w:bottom w:val="none" w:sz="0" w:space="0" w:color="auto"/>
                                <w:right w:val="none" w:sz="0" w:space="0" w:color="auto"/>
                              </w:divBdr>
                            </w:div>
                            <w:div w:id="2097091274">
                              <w:marLeft w:val="0"/>
                              <w:marRight w:val="0"/>
                              <w:marTop w:val="0"/>
                              <w:marBottom w:val="0"/>
                              <w:divBdr>
                                <w:top w:val="none" w:sz="0" w:space="0" w:color="auto"/>
                                <w:left w:val="none" w:sz="0" w:space="0" w:color="auto"/>
                                <w:bottom w:val="none" w:sz="0" w:space="0" w:color="auto"/>
                                <w:right w:val="none" w:sz="0" w:space="0" w:color="auto"/>
                              </w:divBdr>
                            </w:div>
                            <w:div w:id="1602378112">
                              <w:marLeft w:val="0"/>
                              <w:marRight w:val="0"/>
                              <w:marTop w:val="0"/>
                              <w:marBottom w:val="0"/>
                              <w:divBdr>
                                <w:top w:val="none" w:sz="0" w:space="0" w:color="auto"/>
                                <w:left w:val="none" w:sz="0" w:space="0" w:color="auto"/>
                                <w:bottom w:val="none" w:sz="0" w:space="0" w:color="auto"/>
                                <w:right w:val="none" w:sz="0" w:space="0" w:color="auto"/>
                              </w:divBdr>
                            </w:div>
                            <w:div w:id="887231137">
                              <w:marLeft w:val="0"/>
                              <w:marRight w:val="0"/>
                              <w:marTop w:val="0"/>
                              <w:marBottom w:val="0"/>
                              <w:divBdr>
                                <w:top w:val="none" w:sz="0" w:space="0" w:color="auto"/>
                                <w:left w:val="none" w:sz="0" w:space="0" w:color="auto"/>
                                <w:bottom w:val="none" w:sz="0" w:space="0" w:color="auto"/>
                                <w:right w:val="none" w:sz="0" w:space="0" w:color="auto"/>
                              </w:divBdr>
                            </w:div>
                            <w:div w:id="968243319">
                              <w:marLeft w:val="0"/>
                              <w:marRight w:val="0"/>
                              <w:marTop w:val="0"/>
                              <w:marBottom w:val="0"/>
                              <w:divBdr>
                                <w:top w:val="none" w:sz="0" w:space="0" w:color="auto"/>
                                <w:left w:val="none" w:sz="0" w:space="0" w:color="auto"/>
                                <w:bottom w:val="none" w:sz="0" w:space="0" w:color="auto"/>
                                <w:right w:val="none" w:sz="0" w:space="0" w:color="auto"/>
                              </w:divBdr>
                            </w:div>
                            <w:div w:id="1298611640">
                              <w:marLeft w:val="0"/>
                              <w:marRight w:val="0"/>
                              <w:marTop w:val="0"/>
                              <w:marBottom w:val="0"/>
                              <w:divBdr>
                                <w:top w:val="none" w:sz="0" w:space="0" w:color="auto"/>
                                <w:left w:val="none" w:sz="0" w:space="0" w:color="auto"/>
                                <w:bottom w:val="none" w:sz="0" w:space="0" w:color="auto"/>
                                <w:right w:val="none" w:sz="0" w:space="0" w:color="auto"/>
                              </w:divBdr>
                            </w:div>
                            <w:div w:id="1272666456">
                              <w:marLeft w:val="0"/>
                              <w:marRight w:val="0"/>
                              <w:marTop w:val="0"/>
                              <w:marBottom w:val="0"/>
                              <w:divBdr>
                                <w:top w:val="none" w:sz="0" w:space="0" w:color="auto"/>
                                <w:left w:val="none" w:sz="0" w:space="0" w:color="auto"/>
                                <w:bottom w:val="none" w:sz="0" w:space="0" w:color="auto"/>
                                <w:right w:val="none" w:sz="0" w:space="0" w:color="auto"/>
                              </w:divBdr>
                            </w:div>
                            <w:div w:id="838348298">
                              <w:marLeft w:val="0"/>
                              <w:marRight w:val="0"/>
                              <w:marTop w:val="0"/>
                              <w:marBottom w:val="0"/>
                              <w:divBdr>
                                <w:top w:val="none" w:sz="0" w:space="0" w:color="auto"/>
                                <w:left w:val="none" w:sz="0" w:space="0" w:color="auto"/>
                                <w:bottom w:val="none" w:sz="0" w:space="0" w:color="auto"/>
                                <w:right w:val="none" w:sz="0" w:space="0" w:color="auto"/>
                              </w:divBdr>
                            </w:div>
                            <w:div w:id="973561103">
                              <w:marLeft w:val="0"/>
                              <w:marRight w:val="0"/>
                              <w:marTop w:val="0"/>
                              <w:marBottom w:val="0"/>
                              <w:divBdr>
                                <w:top w:val="none" w:sz="0" w:space="0" w:color="auto"/>
                                <w:left w:val="none" w:sz="0" w:space="0" w:color="auto"/>
                                <w:bottom w:val="none" w:sz="0" w:space="0" w:color="auto"/>
                                <w:right w:val="none" w:sz="0" w:space="0" w:color="auto"/>
                              </w:divBdr>
                            </w:div>
                            <w:div w:id="943148438">
                              <w:marLeft w:val="0"/>
                              <w:marRight w:val="0"/>
                              <w:marTop w:val="0"/>
                              <w:marBottom w:val="0"/>
                              <w:divBdr>
                                <w:top w:val="none" w:sz="0" w:space="0" w:color="auto"/>
                                <w:left w:val="none" w:sz="0" w:space="0" w:color="auto"/>
                                <w:bottom w:val="none" w:sz="0" w:space="0" w:color="auto"/>
                                <w:right w:val="none" w:sz="0" w:space="0" w:color="auto"/>
                              </w:divBdr>
                            </w:div>
                            <w:div w:id="163521288">
                              <w:marLeft w:val="0"/>
                              <w:marRight w:val="0"/>
                              <w:marTop w:val="0"/>
                              <w:marBottom w:val="0"/>
                              <w:divBdr>
                                <w:top w:val="none" w:sz="0" w:space="0" w:color="auto"/>
                                <w:left w:val="none" w:sz="0" w:space="0" w:color="auto"/>
                                <w:bottom w:val="none" w:sz="0" w:space="0" w:color="auto"/>
                                <w:right w:val="none" w:sz="0" w:space="0" w:color="auto"/>
                              </w:divBdr>
                            </w:div>
                            <w:div w:id="2091389222">
                              <w:marLeft w:val="0"/>
                              <w:marRight w:val="0"/>
                              <w:marTop w:val="0"/>
                              <w:marBottom w:val="0"/>
                              <w:divBdr>
                                <w:top w:val="none" w:sz="0" w:space="0" w:color="auto"/>
                                <w:left w:val="none" w:sz="0" w:space="0" w:color="auto"/>
                                <w:bottom w:val="none" w:sz="0" w:space="0" w:color="auto"/>
                                <w:right w:val="none" w:sz="0" w:space="0" w:color="auto"/>
                              </w:divBdr>
                            </w:div>
                            <w:div w:id="1790469869">
                              <w:marLeft w:val="0"/>
                              <w:marRight w:val="0"/>
                              <w:marTop w:val="0"/>
                              <w:marBottom w:val="0"/>
                              <w:divBdr>
                                <w:top w:val="none" w:sz="0" w:space="0" w:color="auto"/>
                                <w:left w:val="none" w:sz="0" w:space="0" w:color="auto"/>
                                <w:bottom w:val="none" w:sz="0" w:space="0" w:color="auto"/>
                                <w:right w:val="none" w:sz="0" w:space="0" w:color="auto"/>
                              </w:divBdr>
                            </w:div>
                            <w:div w:id="672999272">
                              <w:marLeft w:val="0"/>
                              <w:marRight w:val="0"/>
                              <w:marTop w:val="0"/>
                              <w:marBottom w:val="0"/>
                              <w:divBdr>
                                <w:top w:val="none" w:sz="0" w:space="0" w:color="auto"/>
                                <w:left w:val="none" w:sz="0" w:space="0" w:color="auto"/>
                                <w:bottom w:val="none" w:sz="0" w:space="0" w:color="auto"/>
                                <w:right w:val="none" w:sz="0" w:space="0" w:color="auto"/>
                              </w:divBdr>
                            </w:div>
                            <w:div w:id="1347169540">
                              <w:marLeft w:val="0"/>
                              <w:marRight w:val="0"/>
                              <w:marTop w:val="0"/>
                              <w:marBottom w:val="0"/>
                              <w:divBdr>
                                <w:top w:val="none" w:sz="0" w:space="0" w:color="auto"/>
                                <w:left w:val="none" w:sz="0" w:space="0" w:color="auto"/>
                                <w:bottom w:val="none" w:sz="0" w:space="0" w:color="auto"/>
                                <w:right w:val="none" w:sz="0" w:space="0" w:color="auto"/>
                              </w:divBdr>
                            </w:div>
                            <w:div w:id="298189025">
                              <w:marLeft w:val="0"/>
                              <w:marRight w:val="0"/>
                              <w:marTop w:val="0"/>
                              <w:marBottom w:val="0"/>
                              <w:divBdr>
                                <w:top w:val="none" w:sz="0" w:space="0" w:color="auto"/>
                                <w:left w:val="none" w:sz="0" w:space="0" w:color="auto"/>
                                <w:bottom w:val="none" w:sz="0" w:space="0" w:color="auto"/>
                                <w:right w:val="none" w:sz="0" w:space="0" w:color="auto"/>
                              </w:divBdr>
                            </w:div>
                            <w:div w:id="918948811">
                              <w:marLeft w:val="0"/>
                              <w:marRight w:val="0"/>
                              <w:marTop w:val="0"/>
                              <w:marBottom w:val="0"/>
                              <w:divBdr>
                                <w:top w:val="none" w:sz="0" w:space="0" w:color="auto"/>
                                <w:left w:val="none" w:sz="0" w:space="0" w:color="auto"/>
                                <w:bottom w:val="none" w:sz="0" w:space="0" w:color="auto"/>
                                <w:right w:val="none" w:sz="0" w:space="0" w:color="auto"/>
                              </w:divBdr>
                            </w:div>
                            <w:div w:id="1733119974">
                              <w:marLeft w:val="0"/>
                              <w:marRight w:val="0"/>
                              <w:marTop w:val="0"/>
                              <w:marBottom w:val="0"/>
                              <w:divBdr>
                                <w:top w:val="none" w:sz="0" w:space="0" w:color="auto"/>
                                <w:left w:val="none" w:sz="0" w:space="0" w:color="auto"/>
                                <w:bottom w:val="none" w:sz="0" w:space="0" w:color="auto"/>
                                <w:right w:val="none" w:sz="0" w:space="0" w:color="auto"/>
                              </w:divBdr>
                            </w:div>
                            <w:div w:id="980844035">
                              <w:marLeft w:val="0"/>
                              <w:marRight w:val="0"/>
                              <w:marTop w:val="0"/>
                              <w:marBottom w:val="0"/>
                              <w:divBdr>
                                <w:top w:val="none" w:sz="0" w:space="0" w:color="auto"/>
                                <w:left w:val="none" w:sz="0" w:space="0" w:color="auto"/>
                                <w:bottom w:val="none" w:sz="0" w:space="0" w:color="auto"/>
                                <w:right w:val="none" w:sz="0" w:space="0" w:color="auto"/>
                              </w:divBdr>
                            </w:div>
                            <w:div w:id="1552300146">
                              <w:marLeft w:val="0"/>
                              <w:marRight w:val="0"/>
                              <w:marTop w:val="0"/>
                              <w:marBottom w:val="0"/>
                              <w:divBdr>
                                <w:top w:val="none" w:sz="0" w:space="0" w:color="auto"/>
                                <w:left w:val="none" w:sz="0" w:space="0" w:color="auto"/>
                                <w:bottom w:val="none" w:sz="0" w:space="0" w:color="auto"/>
                                <w:right w:val="none" w:sz="0" w:space="0" w:color="auto"/>
                              </w:divBdr>
                            </w:div>
                            <w:div w:id="116680864">
                              <w:marLeft w:val="0"/>
                              <w:marRight w:val="0"/>
                              <w:marTop w:val="0"/>
                              <w:marBottom w:val="0"/>
                              <w:divBdr>
                                <w:top w:val="none" w:sz="0" w:space="0" w:color="auto"/>
                                <w:left w:val="none" w:sz="0" w:space="0" w:color="auto"/>
                                <w:bottom w:val="none" w:sz="0" w:space="0" w:color="auto"/>
                                <w:right w:val="none" w:sz="0" w:space="0" w:color="auto"/>
                              </w:divBdr>
                            </w:div>
                            <w:div w:id="1580020406">
                              <w:marLeft w:val="0"/>
                              <w:marRight w:val="0"/>
                              <w:marTop w:val="0"/>
                              <w:marBottom w:val="0"/>
                              <w:divBdr>
                                <w:top w:val="none" w:sz="0" w:space="0" w:color="auto"/>
                                <w:left w:val="none" w:sz="0" w:space="0" w:color="auto"/>
                                <w:bottom w:val="none" w:sz="0" w:space="0" w:color="auto"/>
                                <w:right w:val="none" w:sz="0" w:space="0" w:color="auto"/>
                              </w:divBdr>
                            </w:div>
                            <w:div w:id="396168091">
                              <w:marLeft w:val="0"/>
                              <w:marRight w:val="0"/>
                              <w:marTop w:val="0"/>
                              <w:marBottom w:val="0"/>
                              <w:divBdr>
                                <w:top w:val="none" w:sz="0" w:space="0" w:color="auto"/>
                                <w:left w:val="none" w:sz="0" w:space="0" w:color="auto"/>
                                <w:bottom w:val="none" w:sz="0" w:space="0" w:color="auto"/>
                                <w:right w:val="none" w:sz="0" w:space="0" w:color="auto"/>
                              </w:divBdr>
                            </w:div>
                            <w:div w:id="1134442020">
                              <w:marLeft w:val="0"/>
                              <w:marRight w:val="0"/>
                              <w:marTop w:val="0"/>
                              <w:marBottom w:val="0"/>
                              <w:divBdr>
                                <w:top w:val="none" w:sz="0" w:space="0" w:color="auto"/>
                                <w:left w:val="none" w:sz="0" w:space="0" w:color="auto"/>
                                <w:bottom w:val="none" w:sz="0" w:space="0" w:color="auto"/>
                                <w:right w:val="none" w:sz="0" w:space="0" w:color="auto"/>
                              </w:divBdr>
                            </w:div>
                            <w:div w:id="237057847">
                              <w:marLeft w:val="0"/>
                              <w:marRight w:val="0"/>
                              <w:marTop w:val="0"/>
                              <w:marBottom w:val="0"/>
                              <w:divBdr>
                                <w:top w:val="none" w:sz="0" w:space="0" w:color="auto"/>
                                <w:left w:val="none" w:sz="0" w:space="0" w:color="auto"/>
                                <w:bottom w:val="none" w:sz="0" w:space="0" w:color="auto"/>
                                <w:right w:val="none" w:sz="0" w:space="0" w:color="auto"/>
                              </w:divBdr>
                            </w:div>
                            <w:div w:id="1092508496">
                              <w:marLeft w:val="0"/>
                              <w:marRight w:val="0"/>
                              <w:marTop w:val="0"/>
                              <w:marBottom w:val="0"/>
                              <w:divBdr>
                                <w:top w:val="none" w:sz="0" w:space="0" w:color="auto"/>
                                <w:left w:val="none" w:sz="0" w:space="0" w:color="auto"/>
                                <w:bottom w:val="none" w:sz="0" w:space="0" w:color="auto"/>
                                <w:right w:val="none" w:sz="0" w:space="0" w:color="auto"/>
                              </w:divBdr>
                            </w:div>
                            <w:div w:id="734164797">
                              <w:marLeft w:val="0"/>
                              <w:marRight w:val="0"/>
                              <w:marTop w:val="0"/>
                              <w:marBottom w:val="0"/>
                              <w:divBdr>
                                <w:top w:val="none" w:sz="0" w:space="0" w:color="auto"/>
                                <w:left w:val="none" w:sz="0" w:space="0" w:color="auto"/>
                                <w:bottom w:val="none" w:sz="0" w:space="0" w:color="auto"/>
                                <w:right w:val="none" w:sz="0" w:space="0" w:color="auto"/>
                              </w:divBdr>
                            </w:div>
                            <w:div w:id="2119711976">
                              <w:marLeft w:val="0"/>
                              <w:marRight w:val="0"/>
                              <w:marTop w:val="0"/>
                              <w:marBottom w:val="0"/>
                              <w:divBdr>
                                <w:top w:val="none" w:sz="0" w:space="0" w:color="auto"/>
                                <w:left w:val="none" w:sz="0" w:space="0" w:color="auto"/>
                                <w:bottom w:val="none" w:sz="0" w:space="0" w:color="auto"/>
                                <w:right w:val="none" w:sz="0" w:space="0" w:color="auto"/>
                              </w:divBdr>
                            </w:div>
                            <w:div w:id="669256739">
                              <w:marLeft w:val="0"/>
                              <w:marRight w:val="0"/>
                              <w:marTop w:val="0"/>
                              <w:marBottom w:val="0"/>
                              <w:divBdr>
                                <w:top w:val="none" w:sz="0" w:space="0" w:color="auto"/>
                                <w:left w:val="none" w:sz="0" w:space="0" w:color="auto"/>
                                <w:bottom w:val="none" w:sz="0" w:space="0" w:color="auto"/>
                                <w:right w:val="none" w:sz="0" w:space="0" w:color="auto"/>
                              </w:divBdr>
                            </w:div>
                            <w:div w:id="894513130">
                              <w:marLeft w:val="0"/>
                              <w:marRight w:val="0"/>
                              <w:marTop w:val="0"/>
                              <w:marBottom w:val="0"/>
                              <w:divBdr>
                                <w:top w:val="none" w:sz="0" w:space="0" w:color="auto"/>
                                <w:left w:val="none" w:sz="0" w:space="0" w:color="auto"/>
                                <w:bottom w:val="none" w:sz="0" w:space="0" w:color="auto"/>
                                <w:right w:val="none" w:sz="0" w:space="0" w:color="auto"/>
                              </w:divBdr>
                            </w:div>
                            <w:div w:id="847526765">
                              <w:marLeft w:val="0"/>
                              <w:marRight w:val="0"/>
                              <w:marTop w:val="0"/>
                              <w:marBottom w:val="0"/>
                              <w:divBdr>
                                <w:top w:val="none" w:sz="0" w:space="0" w:color="auto"/>
                                <w:left w:val="none" w:sz="0" w:space="0" w:color="auto"/>
                                <w:bottom w:val="none" w:sz="0" w:space="0" w:color="auto"/>
                                <w:right w:val="none" w:sz="0" w:space="0" w:color="auto"/>
                              </w:divBdr>
                            </w:div>
                            <w:div w:id="1730305681">
                              <w:marLeft w:val="0"/>
                              <w:marRight w:val="0"/>
                              <w:marTop w:val="0"/>
                              <w:marBottom w:val="0"/>
                              <w:divBdr>
                                <w:top w:val="none" w:sz="0" w:space="0" w:color="auto"/>
                                <w:left w:val="none" w:sz="0" w:space="0" w:color="auto"/>
                                <w:bottom w:val="none" w:sz="0" w:space="0" w:color="auto"/>
                                <w:right w:val="none" w:sz="0" w:space="0" w:color="auto"/>
                              </w:divBdr>
                            </w:div>
                            <w:div w:id="2055809104">
                              <w:marLeft w:val="0"/>
                              <w:marRight w:val="0"/>
                              <w:marTop w:val="0"/>
                              <w:marBottom w:val="0"/>
                              <w:divBdr>
                                <w:top w:val="none" w:sz="0" w:space="0" w:color="auto"/>
                                <w:left w:val="none" w:sz="0" w:space="0" w:color="auto"/>
                                <w:bottom w:val="none" w:sz="0" w:space="0" w:color="auto"/>
                                <w:right w:val="none" w:sz="0" w:space="0" w:color="auto"/>
                              </w:divBdr>
                            </w:div>
                            <w:div w:id="361634896">
                              <w:marLeft w:val="0"/>
                              <w:marRight w:val="0"/>
                              <w:marTop w:val="0"/>
                              <w:marBottom w:val="0"/>
                              <w:divBdr>
                                <w:top w:val="none" w:sz="0" w:space="0" w:color="auto"/>
                                <w:left w:val="none" w:sz="0" w:space="0" w:color="auto"/>
                                <w:bottom w:val="none" w:sz="0" w:space="0" w:color="auto"/>
                                <w:right w:val="none" w:sz="0" w:space="0" w:color="auto"/>
                              </w:divBdr>
                            </w:div>
                            <w:div w:id="736051336">
                              <w:marLeft w:val="0"/>
                              <w:marRight w:val="0"/>
                              <w:marTop w:val="0"/>
                              <w:marBottom w:val="0"/>
                              <w:divBdr>
                                <w:top w:val="none" w:sz="0" w:space="0" w:color="auto"/>
                                <w:left w:val="none" w:sz="0" w:space="0" w:color="auto"/>
                                <w:bottom w:val="none" w:sz="0" w:space="0" w:color="auto"/>
                                <w:right w:val="none" w:sz="0" w:space="0" w:color="auto"/>
                              </w:divBdr>
                            </w:div>
                            <w:div w:id="1113327033">
                              <w:marLeft w:val="0"/>
                              <w:marRight w:val="0"/>
                              <w:marTop w:val="0"/>
                              <w:marBottom w:val="0"/>
                              <w:divBdr>
                                <w:top w:val="none" w:sz="0" w:space="0" w:color="auto"/>
                                <w:left w:val="none" w:sz="0" w:space="0" w:color="auto"/>
                                <w:bottom w:val="none" w:sz="0" w:space="0" w:color="auto"/>
                                <w:right w:val="none" w:sz="0" w:space="0" w:color="auto"/>
                              </w:divBdr>
                            </w:div>
                            <w:div w:id="540168886">
                              <w:marLeft w:val="0"/>
                              <w:marRight w:val="0"/>
                              <w:marTop w:val="0"/>
                              <w:marBottom w:val="0"/>
                              <w:divBdr>
                                <w:top w:val="none" w:sz="0" w:space="0" w:color="auto"/>
                                <w:left w:val="none" w:sz="0" w:space="0" w:color="auto"/>
                                <w:bottom w:val="none" w:sz="0" w:space="0" w:color="auto"/>
                                <w:right w:val="none" w:sz="0" w:space="0" w:color="auto"/>
                              </w:divBdr>
                            </w:div>
                            <w:div w:id="792215996">
                              <w:marLeft w:val="0"/>
                              <w:marRight w:val="0"/>
                              <w:marTop w:val="0"/>
                              <w:marBottom w:val="0"/>
                              <w:divBdr>
                                <w:top w:val="none" w:sz="0" w:space="0" w:color="auto"/>
                                <w:left w:val="none" w:sz="0" w:space="0" w:color="auto"/>
                                <w:bottom w:val="none" w:sz="0" w:space="0" w:color="auto"/>
                                <w:right w:val="none" w:sz="0" w:space="0" w:color="auto"/>
                              </w:divBdr>
                            </w:div>
                            <w:div w:id="1764492656">
                              <w:marLeft w:val="0"/>
                              <w:marRight w:val="0"/>
                              <w:marTop w:val="0"/>
                              <w:marBottom w:val="0"/>
                              <w:divBdr>
                                <w:top w:val="none" w:sz="0" w:space="0" w:color="auto"/>
                                <w:left w:val="none" w:sz="0" w:space="0" w:color="auto"/>
                                <w:bottom w:val="none" w:sz="0" w:space="0" w:color="auto"/>
                                <w:right w:val="none" w:sz="0" w:space="0" w:color="auto"/>
                              </w:divBdr>
                            </w:div>
                            <w:div w:id="380250553">
                              <w:marLeft w:val="0"/>
                              <w:marRight w:val="0"/>
                              <w:marTop w:val="0"/>
                              <w:marBottom w:val="0"/>
                              <w:divBdr>
                                <w:top w:val="none" w:sz="0" w:space="0" w:color="auto"/>
                                <w:left w:val="none" w:sz="0" w:space="0" w:color="auto"/>
                                <w:bottom w:val="none" w:sz="0" w:space="0" w:color="auto"/>
                                <w:right w:val="none" w:sz="0" w:space="0" w:color="auto"/>
                              </w:divBdr>
                            </w:div>
                            <w:div w:id="973406368">
                              <w:marLeft w:val="0"/>
                              <w:marRight w:val="0"/>
                              <w:marTop w:val="0"/>
                              <w:marBottom w:val="0"/>
                              <w:divBdr>
                                <w:top w:val="none" w:sz="0" w:space="0" w:color="auto"/>
                                <w:left w:val="none" w:sz="0" w:space="0" w:color="auto"/>
                                <w:bottom w:val="none" w:sz="0" w:space="0" w:color="auto"/>
                                <w:right w:val="none" w:sz="0" w:space="0" w:color="auto"/>
                              </w:divBdr>
                            </w:div>
                            <w:div w:id="293995954">
                              <w:marLeft w:val="0"/>
                              <w:marRight w:val="0"/>
                              <w:marTop w:val="0"/>
                              <w:marBottom w:val="0"/>
                              <w:divBdr>
                                <w:top w:val="none" w:sz="0" w:space="0" w:color="auto"/>
                                <w:left w:val="none" w:sz="0" w:space="0" w:color="auto"/>
                                <w:bottom w:val="none" w:sz="0" w:space="0" w:color="auto"/>
                                <w:right w:val="none" w:sz="0" w:space="0" w:color="auto"/>
                              </w:divBdr>
                            </w:div>
                            <w:div w:id="1967084672">
                              <w:marLeft w:val="0"/>
                              <w:marRight w:val="0"/>
                              <w:marTop w:val="0"/>
                              <w:marBottom w:val="0"/>
                              <w:divBdr>
                                <w:top w:val="none" w:sz="0" w:space="0" w:color="auto"/>
                                <w:left w:val="none" w:sz="0" w:space="0" w:color="auto"/>
                                <w:bottom w:val="none" w:sz="0" w:space="0" w:color="auto"/>
                                <w:right w:val="none" w:sz="0" w:space="0" w:color="auto"/>
                              </w:divBdr>
                            </w:div>
                            <w:div w:id="1296643973">
                              <w:marLeft w:val="0"/>
                              <w:marRight w:val="0"/>
                              <w:marTop w:val="0"/>
                              <w:marBottom w:val="0"/>
                              <w:divBdr>
                                <w:top w:val="none" w:sz="0" w:space="0" w:color="auto"/>
                                <w:left w:val="none" w:sz="0" w:space="0" w:color="auto"/>
                                <w:bottom w:val="none" w:sz="0" w:space="0" w:color="auto"/>
                                <w:right w:val="none" w:sz="0" w:space="0" w:color="auto"/>
                              </w:divBdr>
                            </w:div>
                            <w:div w:id="33580501">
                              <w:marLeft w:val="0"/>
                              <w:marRight w:val="0"/>
                              <w:marTop w:val="0"/>
                              <w:marBottom w:val="0"/>
                              <w:divBdr>
                                <w:top w:val="none" w:sz="0" w:space="0" w:color="auto"/>
                                <w:left w:val="none" w:sz="0" w:space="0" w:color="auto"/>
                                <w:bottom w:val="none" w:sz="0" w:space="0" w:color="auto"/>
                                <w:right w:val="none" w:sz="0" w:space="0" w:color="auto"/>
                              </w:divBdr>
                            </w:div>
                            <w:div w:id="808323625">
                              <w:marLeft w:val="0"/>
                              <w:marRight w:val="0"/>
                              <w:marTop w:val="0"/>
                              <w:marBottom w:val="0"/>
                              <w:divBdr>
                                <w:top w:val="none" w:sz="0" w:space="0" w:color="auto"/>
                                <w:left w:val="none" w:sz="0" w:space="0" w:color="auto"/>
                                <w:bottom w:val="none" w:sz="0" w:space="0" w:color="auto"/>
                                <w:right w:val="none" w:sz="0" w:space="0" w:color="auto"/>
                              </w:divBdr>
                            </w:div>
                            <w:div w:id="1458135973">
                              <w:marLeft w:val="0"/>
                              <w:marRight w:val="0"/>
                              <w:marTop w:val="0"/>
                              <w:marBottom w:val="0"/>
                              <w:divBdr>
                                <w:top w:val="none" w:sz="0" w:space="0" w:color="auto"/>
                                <w:left w:val="none" w:sz="0" w:space="0" w:color="auto"/>
                                <w:bottom w:val="none" w:sz="0" w:space="0" w:color="auto"/>
                                <w:right w:val="none" w:sz="0" w:space="0" w:color="auto"/>
                              </w:divBdr>
                            </w:div>
                            <w:div w:id="1749303508">
                              <w:marLeft w:val="0"/>
                              <w:marRight w:val="0"/>
                              <w:marTop w:val="0"/>
                              <w:marBottom w:val="0"/>
                              <w:divBdr>
                                <w:top w:val="none" w:sz="0" w:space="0" w:color="auto"/>
                                <w:left w:val="none" w:sz="0" w:space="0" w:color="auto"/>
                                <w:bottom w:val="none" w:sz="0" w:space="0" w:color="auto"/>
                                <w:right w:val="none" w:sz="0" w:space="0" w:color="auto"/>
                              </w:divBdr>
                            </w:div>
                            <w:div w:id="670447235">
                              <w:marLeft w:val="0"/>
                              <w:marRight w:val="0"/>
                              <w:marTop w:val="0"/>
                              <w:marBottom w:val="0"/>
                              <w:divBdr>
                                <w:top w:val="none" w:sz="0" w:space="0" w:color="auto"/>
                                <w:left w:val="none" w:sz="0" w:space="0" w:color="auto"/>
                                <w:bottom w:val="none" w:sz="0" w:space="0" w:color="auto"/>
                                <w:right w:val="none" w:sz="0" w:space="0" w:color="auto"/>
                              </w:divBdr>
                            </w:div>
                            <w:div w:id="1290472881">
                              <w:marLeft w:val="0"/>
                              <w:marRight w:val="0"/>
                              <w:marTop w:val="0"/>
                              <w:marBottom w:val="0"/>
                              <w:divBdr>
                                <w:top w:val="none" w:sz="0" w:space="0" w:color="auto"/>
                                <w:left w:val="none" w:sz="0" w:space="0" w:color="auto"/>
                                <w:bottom w:val="none" w:sz="0" w:space="0" w:color="auto"/>
                                <w:right w:val="none" w:sz="0" w:space="0" w:color="auto"/>
                              </w:divBdr>
                            </w:div>
                            <w:div w:id="1195728596">
                              <w:marLeft w:val="0"/>
                              <w:marRight w:val="0"/>
                              <w:marTop w:val="0"/>
                              <w:marBottom w:val="0"/>
                              <w:divBdr>
                                <w:top w:val="none" w:sz="0" w:space="0" w:color="auto"/>
                                <w:left w:val="none" w:sz="0" w:space="0" w:color="auto"/>
                                <w:bottom w:val="none" w:sz="0" w:space="0" w:color="auto"/>
                                <w:right w:val="none" w:sz="0" w:space="0" w:color="auto"/>
                              </w:divBdr>
                            </w:div>
                            <w:div w:id="235824026">
                              <w:marLeft w:val="0"/>
                              <w:marRight w:val="0"/>
                              <w:marTop w:val="0"/>
                              <w:marBottom w:val="0"/>
                              <w:divBdr>
                                <w:top w:val="none" w:sz="0" w:space="0" w:color="auto"/>
                                <w:left w:val="none" w:sz="0" w:space="0" w:color="auto"/>
                                <w:bottom w:val="none" w:sz="0" w:space="0" w:color="auto"/>
                                <w:right w:val="none" w:sz="0" w:space="0" w:color="auto"/>
                              </w:divBdr>
                            </w:div>
                            <w:div w:id="754401924">
                              <w:marLeft w:val="0"/>
                              <w:marRight w:val="0"/>
                              <w:marTop w:val="0"/>
                              <w:marBottom w:val="0"/>
                              <w:divBdr>
                                <w:top w:val="none" w:sz="0" w:space="0" w:color="auto"/>
                                <w:left w:val="none" w:sz="0" w:space="0" w:color="auto"/>
                                <w:bottom w:val="none" w:sz="0" w:space="0" w:color="auto"/>
                                <w:right w:val="none" w:sz="0" w:space="0" w:color="auto"/>
                              </w:divBdr>
                            </w:div>
                            <w:div w:id="1415205507">
                              <w:marLeft w:val="0"/>
                              <w:marRight w:val="0"/>
                              <w:marTop w:val="0"/>
                              <w:marBottom w:val="0"/>
                              <w:divBdr>
                                <w:top w:val="none" w:sz="0" w:space="0" w:color="auto"/>
                                <w:left w:val="none" w:sz="0" w:space="0" w:color="auto"/>
                                <w:bottom w:val="none" w:sz="0" w:space="0" w:color="auto"/>
                                <w:right w:val="none" w:sz="0" w:space="0" w:color="auto"/>
                              </w:divBdr>
                            </w:div>
                            <w:div w:id="178013008">
                              <w:marLeft w:val="0"/>
                              <w:marRight w:val="0"/>
                              <w:marTop w:val="0"/>
                              <w:marBottom w:val="0"/>
                              <w:divBdr>
                                <w:top w:val="none" w:sz="0" w:space="0" w:color="auto"/>
                                <w:left w:val="none" w:sz="0" w:space="0" w:color="auto"/>
                                <w:bottom w:val="none" w:sz="0" w:space="0" w:color="auto"/>
                                <w:right w:val="none" w:sz="0" w:space="0" w:color="auto"/>
                              </w:divBdr>
                            </w:div>
                            <w:div w:id="1822575810">
                              <w:marLeft w:val="0"/>
                              <w:marRight w:val="0"/>
                              <w:marTop w:val="0"/>
                              <w:marBottom w:val="0"/>
                              <w:divBdr>
                                <w:top w:val="none" w:sz="0" w:space="0" w:color="auto"/>
                                <w:left w:val="none" w:sz="0" w:space="0" w:color="auto"/>
                                <w:bottom w:val="none" w:sz="0" w:space="0" w:color="auto"/>
                                <w:right w:val="none" w:sz="0" w:space="0" w:color="auto"/>
                              </w:divBdr>
                            </w:div>
                            <w:div w:id="1160731976">
                              <w:marLeft w:val="0"/>
                              <w:marRight w:val="0"/>
                              <w:marTop w:val="0"/>
                              <w:marBottom w:val="0"/>
                              <w:divBdr>
                                <w:top w:val="none" w:sz="0" w:space="0" w:color="auto"/>
                                <w:left w:val="none" w:sz="0" w:space="0" w:color="auto"/>
                                <w:bottom w:val="none" w:sz="0" w:space="0" w:color="auto"/>
                                <w:right w:val="none" w:sz="0" w:space="0" w:color="auto"/>
                              </w:divBdr>
                            </w:div>
                            <w:div w:id="905804374">
                              <w:marLeft w:val="0"/>
                              <w:marRight w:val="0"/>
                              <w:marTop w:val="0"/>
                              <w:marBottom w:val="0"/>
                              <w:divBdr>
                                <w:top w:val="none" w:sz="0" w:space="0" w:color="auto"/>
                                <w:left w:val="none" w:sz="0" w:space="0" w:color="auto"/>
                                <w:bottom w:val="none" w:sz="0" w:space="0" w:color="auto"/>
                                <w:right w:val="none" w:sz="0" w:space="0" w:color="auto"/>
                              </w:divBdr>
                            </w:div>
                            <w:div w:id="1877158152">
                              <w:marLeft w:val="0"/>
                              <w:marRight w:val="0"/>
                              <w:marTop w:val="0"/>
                              <w:marBottom w:val="0"/>
                              <w:divBdr>
                                <w:top w:val="none" w:sz="0" w:space="0" w:color="auto"/>
                                <w:left w:val="none" w:sz="0" w:space="0" w:color="auto"/>
                                <w:bottom w:val="none" w:sz="0" w:space="0" w:color="auto"/>
                                <w:right w:val="none" w:sz="0" w:space="0" w:color="auto"/>
                              </w:divBdr>
                            </w:div>
                            <w:div w:id="732852659">
                              <w:marLeft w:val="0"/>
                              <w:marRight w:val="0"/>
                              <w:marTop w:val="0"/>
                              <w:marBottom w:val="0"/>
                              <w:divBdr>
                                <w:top w:val="none" w:sz="0" w:space="0" w:color="auto"/>
                                <w:left w:val="none" w:sz="0" w:space="0" w:color="auto"/>
                                <w:bottom w:val="none" w:sz="0" w:space="0" w:color="auto"/>
                                <w:right w:val="none" w:sz="0" w:space="0" w:color="auto"/>
                              </w:divBdr>
                            </w:div>
                            <w:div w:id="2066640387">
                              <w:marLeft w:val="0"/>
                              <w:marRight w:val="0"/>
                              <w:marTop w:val="0"/>
                              <w:marBottom w:val="0"/>
                              <w:divBdr>
                                <w:top w:val="none" w:sz="0" w:space="0" w:color="auto"/>
                                <w:left w:val="none" w:sz="0" w:space="0" w:color="auto"/>
                                <w:bottom w:val="none" w:sz="0" w:space="0" w:color="auto"/>
                                <w:right w:val="none" w:sz="0" w:space="0" w:color="auto"/>
                              </w:divBdr>
                            </w:div>
                            <w:div w:id="160587745">
                              <w:marLeft w:val="0"/>
                              <w:marRight w:val="0"/>
                              <w:marTop w:val="0"/>
                              <w:marBottom w:val="0"/>
                              <w:divBdr>
                                <w:top w:val="none" w:sz="0" w:space="0" w:color="auto"/>
                                <w:left w:val="none" w:sz="0" w:space="0" w:color="auto"/>
                                <w:bottom w:val="none" w:sz="0" w:space="0" w:color="auto"/>
                                <w:right w:val="none" w:sz="0" w:space="0" w:color="auto"/>
                              </w:divBdr>
                            </w:div>
                            <w:div w:id="1660888118">
                              <w:marLeft w:val="0"/>
                              <w:marRight w:val="0"/>
                              <w:marTop w:val="0"/>
                              <w:marBottom w:val="0"/>
                              <w:divBdr>
                                <w:top w:val="none" w:sz="0" w:space="0" w:color="auto"/>
                                <w:left w:val="none" w:sz="0" w:space="0" w:color="auto"/>
                                <w:bottom w:val="none" w:sz="0" w:space="0" w:color="auto"/>
                                <w:right w:val="none" w:sz="0" w:space="0" w:color="auto"/>
                              </w:divBdr>
                            </w:div>
                            <w:div w:id="1092049121">
                              <w:marLeft w:val="0"/>
                              <w:marRight w:val="0"/>
                              <w:marTop w:val="0"/>
                              <w:marBottom w:val="0"/>
                              <w:divBdr>
                                <w:top w:val="none" w:sz="0" w:space="0" w:color="auto"/>
                                <w:left w:val="none" w:sz="0" w:space="0" w:color="auto"/>
                                <w:bottom w:val="none" w:sz="0" w:space="0" w:color="auto"/>
                                <w:right w:val="none" w:sz="0" w:space="0" w:color="auto"/>
                              </w:divBdr>
                            </w:div>
                            <w:div w:id="1491750082">
                              <w:marLeft w:val="0"/>
                              <w:marRight w:val="0"/>
                              <w:marTop w:val="0"/>
                              <w:marBottom w:val="0"/>
                              <w:divBdr>
                                <w:top w:val="none" w:sz="0" w:space="0" w:color="auto"/>
                                <w:left w:val="none" w:sz="0" w:space="0" w:color="auto"/>
                                <w:bottom w:val="none" w:sz="0" w:space="0" w:color="auto"/>
                                <w:right w:val="none" w:sz="0" w:space="0" w:color="auto"/>
                              </w:divBdr>
                            </w:div>
                            <w:div w:id="1528064430">
                              <w:marLeft w:val="0"/>
                              <w:marRight w:val="0"/>
                              <w:marTop w:val="0"/>
                              <w:marBottom w:val="0"/>
                              <w:divBdr>
                                <w:top w:val="none" w:sz="0" w:space="0" w:color="auto"/>
                                <w:left w:val="none" w:sz="0" w:space="0" w:color="auto"/>
                                <w:bottom w:val="none" w:sz="0" w:space="0" w:color="auto"/>
                                <w:right w:val="none" w:sz="0" w:space="0" w:color="auto"/>
                              </w:divBdr>
                            </w:div>
                            <w:div w:id="1683316859">
                              <w:marLeft w:val="0"/>
                              <w:marRight w:val="0"/>
                              <w:marTop w:val="0"/>
                              <w:marBottom w:val="0"/>
                              <w:divBdr>
                                <w:top w:val="none" w:sz="0" w:space="0" w:color="auto"/>
                                <w:left w:val="none" w:sz="0" w:space="0" w:color="auto"/>
                                <w:bottom w:val="none" w:sz="0" w:space="0" w:color="auto"/>
                                <w:right w:val="none" w:sz="0" w:space="0" w:color="auto"/>
                              </w:divBdr>
                            </w:div>
                            <w:div w:id="1789350891">
                              <w:marLeft w:val="0"/>
                              <w:marRight w:val="0"/>
                              <w:marTop w:val="0"/>
                              <w:marBottom w:val="0"/>
                              <w:divBdr>
                                <w:top w:val="none" w:sz="0" w:space="0" w:color="auto"/>
                                <w:left w:val="none" w:sz="0" w:space="0" w:color="auto"/>
                                <w:bottom w:val="none" w:sz="0" w:space="0" w:color="auto"/>
                                <w:right w:val="none" w:sz="0" w:space="0" w:color="auto"/>
                              </w:divBdr>
                            </w:div>
                            <w:div w:id="2011567497">
                              <w:marLeft w:val="0"/>
                              <w:marRight w:val="0"/>
                              <w:marTop w:val="0"/>
                              <w:marBottom w:val="0"/>
                              <w:divBdr>
                                <w:top w:val="none" w:sz="0" w:space="0" w:color="auto"/>
                                <w:left w:val="none" w:sz="0" w:space="0" w:color="auto"/>
                                <w:bottom w:val="none" w:sz="0" w:space="0" w:color="auto"/>
                                <w:right w:val="none" w:sz="0" w:space="0" w:color="auto"/>
                              </w:divBdr>
                            </w:div>
                            <w:div w:id="745154341">
                              <w:marLeft w:val="0"/>
                              <w:marRight w:val="0"/>
                              <w:marTop w:val="0"/>
                              <w:marBottom w:val="0"/>
                              <w:divBdr>
                                <w:top w:val="none" w:sz="0" w:space="0" w:color="auto"/>
                                <w:left w:val="none" w:sz="0" w:space="0" w:color="auto"/>
                                <w:bottom w:val="none" w:sz="0" w:space="0" w:color="auto"/>
                                <w:right w:val="none" w:sz="0" w:space="0" w:color="auto"/>
                              </w:divBdr>
                            </w:div>
                            <w:div w:id="1512524524">
                              <w:marLeft w:val="0"/>
                              <w:marRight w:val="0"/>
                              <w:marTop w:val="0"/>
                              <w:marBottom w:val="0"/>
                              <w:divBdr>
                                <w:top w:val="none" w:sz="0" w:space="0" w:color="auto"/>
                                <w:left w:val="none" w:sz="0" w:space="0" w:color="auto"/>
                                <w:bottom w:val="none" w:sz="0" w:space="0" w:color="auto"/>
                                <w:right w:val="none" w:sz="0" w:space="0" w:color="auto"/>
                              </w:divBdr>
                            </w:div>
                            <w:div w:id="1288195794">
                              <w:marLeft w:val="0"/>
                              <w:marRight w:val="0"/>
                              <w:marTop w:val="0"/>
                              <w:marBottom w:val="0"/>
                              <w:divBdr>
                                <w:top w:val="none" w:sz="0" w:space="0" w:color="auto"/>
                                <w:left w:val="none" w:sz="0" w:space="0" w:color="auto"/>
                                <w:bottom w:val="none" w:sz="0" w:space="0" w:color="auto"/>
                                <w:right w:val="none" w:sz="0" w:space="0" w:color="auto"/>
                              </w:divBdr>
                            </w:div>
                            <w:div w:id="1706976656">
                              <w:marLeft w:val="0"/>
                              <w:marRight w:val="0"/>
                              <w:marTop w:val="0"/>
                              <w:marBottom w:val="0"/>
                              <w:divBdr>
                                <w:top w:val="none" w:sz="0" w:space="0" w:color="auto"/>
                                <w:left w:val="none" w:sz="0" w:space="0" w:color="auto"/>
                                <w:bottom w:val="none" w:sz="0" w:space="0" w:color="auto"/>
                                <w:right w:val="none" w:sz="0" w:space="0" w:color="auto"/>
                              </w:divBdr>
                            </w:div>
                            <w:div w:id="1966033790">
                              <w:marLeft w:val="0"/>
                              <w:marRight w:val="0"/>
                              <w:marTop w:val="0"/>
                              <w:marBottom w:val="0"/>
                              <w:divBdr>
                                <w:top w:val="none" w:sz="0" w:space="0" w:color="auto"/>
                                <w:left w:val="none" w:sz="0" w:space="0" w:color="auto"/>
                                <w:bottom w:val="none" w:sz="0" w:space="0" w:color="auto"/>
                                <w:right w:val="none" w:sz="0" w:space="0" w:color="auto"/>
                              </w:divBdr>
                            </w:div>
                            <w:div w:id="953247197">
                              <w:marLeft w:val="0"/>
                              <w:marRight w:val="0"/>
                              <w:marTop w:val="0"/>
                              <w:marBottom w:val="0"/>
                              <w:divBdr>
                                <w:top w:val="none" w:sz="0" w:space="0" w:color="auto"/>
                                <w:left w:val="none" w:sz="0" w:space="0" w:color="auto"/>
                                <w:bottom w:val="none" w:sz="0" w:space="0" w:color="auto"/>
                                <w:right w:val="none" w:sz="0" w:space="0" w:color="auto"/>
                              </w:divBdr>
                            </w:div>
                            <w:div w:id="1880245146">
                              <w:marLeft w:val="0"/>
                              <w:marRight w:val="0"/>
                              <w:marTop w:val="0"/>
                              <w:marBottom w:val="0"/>
                              <w:divBdr>
                                <w:top w:val="none" w:sz="0" w:space="0" w:color="auto"/>
                                <w:left w:val="none" w:sz="0" w:space="0" w:color="auto"/>
                                <w:bottom w:val="none" w:sz="0" w:space="0" w:color="auto"/>
                                <w:right w:val="none" w:sz="0" w:space="0" w:color="auto"/>
                              </w:divBdr>
                            </w:div>
                            <w:div w:id="391386115">
                              <w:marLeft w:val="0"/>
                              <w:marRight w:val="0"/>
                              <w:marTop w:val="0"/>
                              <w:marBottom w:val="0"/>
                              <w:divBdr>
                                <w:top w:val="none" w:sz="0" w:space="0" w:color="auto"/>
                                <w:left w:val="none" w:sz="0" w:space="0" w:color="auto"/>
                                <w:bottom w:val="none" w:sz="0" w:space="0" w:color="auto"/>
                                <w:right w:val="none" w:sz="0" w:space="0" w:color="auto"/>
                              </w:divBdr>
                            </w:div>
                            <w:div w:id="1079906181">
                              <w:marLeft w:val="0"/>
                              <w:marRight w:val="0"/>
                              <w:marTop w:val="0"/>
                              <w:marBottom w:val="0"/>
                              <w:divBdr>
                                <w:top w:val="none" w:sz="0" w:space="0" w:color="auto"/>
                                <w:left w:val="none" w:sz="0" w:space="0" w:color="auto"/>
                                <w:bottom w:val="none" w:sz="0" w:space="0" w:color="auto"/>
                                <w:right w:val="none" w:sz="0" w:space="0" w:color="auto"/>
                              </w:divBdr>
                            </w:div>
                            <w:div w:id="1943224775">
                              <w:marLeft w:val="0"/>
                              <w:marRight w:val="0"/>
                              <w:marTop w:val="0"/>
                              <w:marBottom w:val="0"/>
                              <w:divBdr>
                                <w:top w:val="none" w:sz="0" w:space="0" w:color="auto"/>
                                <w:left w:val="none" w:sz="0" w:space="0" w:color="auto"/>
                                <w:bottom w:val="none" w:sz="0" w:space="0" w:color="auto"/>
                                <w:right w:val="none" w:sz="0" w:space="0" w:color="auto"/>
                              </w:divBdr>
                            </w:div>
                            <w:div w:id="454644845">
                              <w:marLeft w:val="0"/>
                              <w:marRight w:val="0"/>
                              <w:marTop w:val="0"/>
                              <w:marBottom w:val="0"/>
                              <w:divBdr>
                                <w:top w:val="none" w:sz="0" w:space="0" w:color="auto"/>
                                <w:left w:val="none" w:sz="0" w:space="0" w:color="auto"/>
                                <w:bottom w:val="none" w:sz="0" w:space="0" w:color="auto"/>
                                <w:right w:val="none" w:sz="0" w:space="0" w:color="auto"/>
                              </w:divBdr>
                            </w:div>
                            <w:div w:id="48387416">
                              <w:marLeft w:val="0"/>
                              <w:marRight w:val="0"/>
                              <w:marTop w:val="0"/>
                              <w:marBottom w:val="0"/>
                              <w:divBdr>
                                <w:top w:val="none" w:sz="0" w:space="0" w:color="auto"/>
                                <w:left w:val="none" w:sz="0" w:space="0" w:color="auto"/>
                                <w:bottom w:val="none" w:sz="0" w:space="0" w:color="auto"/>
                                <w:right w:val="none" w:sz="0" w:space="0" w:color="auto"/>
                              </w:divBdr>
                            </w:div>
                            <w:div w:id="608246452">
                              <w:marLeft w:val="0"/>
                              <w:marRight w:val="0"/>
                              <w:marTop w:val="0"/>
                              <w:marBottom w:val="0"/>
                              <w:divBdr>
                                <w:top w:val="none" w:sz="0" w:space="0" w:color="auto"/>
                                <w:left w:val="none" w:sz="0" w:space="0" w:color="auto"/>
                                <w:bottom w:val="none" w:sz="0" w:space="0" w:color="auto"/>
                                <w:right w:val="none" w:sz="0" w:space="0" w:color="auto"/>
                              </w:divBdr>
                            </w:div>
                            <w:div w:id="50230808">
                              <w:marLeft w:val="0"/>
                              <w:marRight w:val="0"/>
                              <w:marTop w:val="0"/>
                              <w:marBottom w:val="0"/>
                              <w:divBdr>
                                <w:top w:val="none" w:sz="0" w:space="0" w:color="auto"/>
                                <w:left w:val="none" w:sz="0" w:space="0" w:color="auto"/>
                                <w:bottom w:val="none" w:sz="0" w:space="0" w:color="auto"/>
                                <w:right w:val="none" w:sz="0" w:space="0" w:color="auto"/>
                              </w:divBdr>
                            </w:div>
                            <w:div w:id="804734752">
                              <w:marLeft w:val="0"/>
                              <w:marRight w:val="0"/>
                              <w:marTop w:val="0"/>
                              <w:marBottom w:val="0"/>
                              <w:divBdr>
                                <w:top w:val="none" w:sz="0" w:space="0" w:color="auto"/>
                                <w:left w:val="none" w:sz="0" w:space="0" w:color="auto"/>
                                <w:bottom w:val="none" w:sz="0" w:space="0" w:color="auto"/>
                                <w:right w:val="none" w:sz="0" w:space="0" w:color="auto"/>
                              </w:divBdr>
                            </w:div>
                            <w:div w:id="1106197113">
                              <w:marLeft w:val="0"/>
                              <w:marRight w:val="0"/>
                              <w:marTop w:val="0"/>
                              <w:marBottom w:val="0"/>
                              <w:divBdr>
                                <w:top w:val="none" w:sz="0" w:space="0" w:color="auto"/>
                                <w:left w:val="none" w:sz="0" w:space="0" w:color="auto"/>
                                <w:bottom w:val="none" w:sz="0" w:space="0" w:color="auto"/>
                                <w:right w:val="none" w:sz="0" w:space="0" w:color="auto"/>
                              </w:divBdr>
                            </w:div>
                            <w:div w:id="1109204169">
                              <w:marLeft w:val="0"/>
                              <w:marRight w:val="0"/>
                              <w:marTop w:val="0"/>
                              <w:marBottom w:val="0"/>
                              <w:divBdr>
                                <w:top w:val="none" w:sz="0" w:space="0" w:color="auto"/>
                                <w:left w:val="none" w:sz="0" w:space="0" w:color="auto"/>
                                <w:bottom w:val="none" w:sz="0" w:space="0" w:color="auto"/>
                                <w:right w:val="none" w:sz="0" w:space="0" w:color="auto"/>
                              </w:divBdr>
                            </w:div>
                            <w:div w:id="1471047754">
                              <w:marLeft w:val="0"/>
                              <w:marRight w:val="0"/>
                              <w:marTop w:val="0"/>
                              <w:marBottom w:val="0"/>
                              <w:divBdr>
                                <w:top w:val="none" w:sz="0" w:space="0" w:color="auto"/>
                                <w:left w:val="none" w:sz="0" w:space="0" w:color="auto"/>
                                <w:bottom w:val="none" w:sz="0" w:space="0" w:color="auto"/>
                                <w:right w:val="none" w:sz="0" w:space="0" w:color="auto"/>
                              </w:divBdr>
                            </w:div>
                            <w:div w:id="353478">
                              <w:marLeft w:val="0"/>
                              <w:marRight w:val="0"/>
                              <w:marTop w:val="0"/>
                              <w:marBottom w:val="0"/>
                              <w:divBdr>
                                <w:top w:val="none" w:sz="0" w:space="0" w:color="auto"/>
                                <w:left w:val="none" w:sz="0" w:space="0" w:color="auto"/>
                                <w:bottom w:val="none" w:sz="0" w:space="0" w:color="auto"/>
                                <w:right w:val="none" w:sz="0" w:space="0" w:color="auto"/>
                              </w:divBdr>
                            </w:div>
                            <w:div w:id="575894750">
                              <w:marLeft w:val="0"/>
                              <w:marRight w:val="0"/>
                              <w:marTop w:val="0"/>
                              <w:marBottom w:val="0"/>
                              <w:divBdr>
                                <w:top w:val="none" w:sz="0" w:space="0" w:color="auto"/>
                                <w:left w:val="none" w:sz="0" w:space="0" w:color="auto"/>
                                <w:bottom w:val="none" w:sz="0" w:space="0" w:color="auto"/>
                                <w:right w:val="none" w:sz="0" w:space="0" w:color="auto"/>
                              </w:divBdr>
                            </w:div>
                            <w:div w:id="40249808">
                              <w:marLeft w:val="0"/>
                              <w:marRight w:val="0"/>
                              <w:marTop w:val="0"/>
                              <w:marBottom w:val="0"/>
                              <w:divBdr>
                                <w:top w:val="none" w:sz="0" w:space="0" w:color="auto"/>
                                <w:left w:val="none" w:sz="0" w:space="0" w:color="auto"/>
                                <w:bottom w:val="none" w:sz="0" w:space="0" w:color="auto"/>
                                <w:right w:val="none" w:sz="0" w:space="0" w:color="auto"/>
                              </w:divBdr>
                            </w:div>
                            <w:div w:id="630594724">
                              <w:marLeft w:val="0"/>
                              <w:marRight w:val="0"/>
                              <w:marTop w:val="0"/>
                              <w:marBottom w:val="0"/>
                              <w:divBdr>
                                <w:top w:val="none" w:sz="0" w:space="0" w:color="auto"/>
                                <w:left w:val="none" w:sz="0" w:space="0" w:color="auto"/>
                                <w:bottom w:val="none" w:sz="0" w:space="0" w:color="auto"/>
                                <w:right w:val="none" w:sz="0" w:space="0" w:color="auto"/>
                              </w:divBdr>
                            </w:div>
                            <w:div w:id="1548955406">
                              <w:marLeft w:val="0"/>
                              <w:marRight w:val="0"/>
                              <w:marTop w:val="0"/>
                              <w:marBottom w:val="0"/>
                              <w:divBdr>
                                <w:top w:val="none" w:sz="0" w:space="0" w:color="auto"/>
                                <w:left w:val="none" w:sz="0" w:space="0" w:color="auto"/>
                                <w:bottom w:val="none" w:sz="0" w:space="0" w:color="auto"/>
                                <w:right w:val="none" w:sz="0" w:space="0" w:color="auto"/>
                              </w:divBdr>
                            </w:div>
                            <w:div w:id="1205096083">
                              <w:marLeft w:val="0"/>
                              <w:marRight w:val="0"/>
                              <w:marTop w:val="0"/>
                              <w:marBottom w:val="0"/>
                              <w:divBdr>
                                <w:top w:val="none" w:sz="0" w:space="0" w:color="auto"/>
                                <w:left w:val="none" w:sz="0" w:space="0" w:color="auto"/>
                                <w:bottom w:val="none" w:sz="0" w:space="0" w:color="auto"/>
                                <w:right w:val="none" w:sz="0" w:space="0" w:color="auto"/>
                              </w:divBdr>
                            </w:div>
                            <w:div w:id="43407498">
                              <w:marLeft w:val="0"/>
                              <w:marRight w:val="0"/>
                              <w:marTop w:val="0"/>
                              <w:marBottom w:val="0"/>
                              <w:divBdr>
                                <w:top w:val="none" w:sz="0" w:space="0" w:color="auto"/>
                                <w:left w:val="none" w:sz="0" w:space="0" w:color="auto"/>
                                <w:bottom w:val="none" w:sz="0" w:space="0" w:color="auto"/>
                                <w:right w:val="none" w:sz="0" w:space="0" w:color="auto"/>
                              </w:divBdr>
                            </w:div>
                            <w:div w:id="1400054330">
                              <w:marLeft w:val="0"/>
                              <w:marRight w:val="0"/>
                              <w:marTop w:val="0"/>
                              <w:marBottom w:val="0"/>
                              <w:divBdr>
                                <w:top w:val="none" w:sz="0" w:space="0" w:color="auto"/>
                                <w:left w:val="none" w:sz="0" w:space="0" w:color="auto"/>
                                <w:bottom w:val="none" w:sz="0" w:space="0" w:color="auto"/>
                                <w:right w:val="none" w:sz="0" w:space="0" w:color="auto"/>
                              </w:divBdr>
                            </w:div>
                            <w:div w:id="357051990">
                              <w:marLeft w:val="0"/>
                              <w:marRight w:val="0"/>
                              <w:marTop w:val="0"/>
                              <w:marBottom w:val="0"/>
                              <w:divBdr>
                                <w:top w:val="none" w:sz="0" w:space="0" w:color="auto"/>
                                <w:left w:val="none" w:sz="0" w:space="0" w:color="auto"/>
                                <w:bottom w:val="none" w:sz="0" w:space="0" w:color="auto"/>
                                <w:right w:val="none" w:sz="0" w:space="0" w:color="auto"/>
                              </w:divBdr>
                            </w:div>
                            <w:div w:id="683097820">
                              <w:marLeft w:val="0"/>
                              <w:marRight w:val="0"/>
                              <w:marTop w:val="0"/>
                              <w:marBottom w:val="0"/>
                              <w:divBdr>
                                <w:top w:val="none" w:sz="0" w:space="0" w:color="auto"/>
                                <w:left w:val="none" w:sz="0" w:space="0" w:color="auto"/>
                                <w:bottom w:val="none" w:sz="0" w:space="0" w:color="auto"/>
                                <w:right w:val="none" w:sz="0" w:space="0" w:color="auto"/>
                              </w:divBdr>
                            </w:div>
                            <w:div w:id="553203062">
                              <w:marLeft w:val="0"/>
                              <w:marRight w:val="0"/>
                              <w:marTop w:val="0"/>
                              <w:marBottom w:val="0"/>
                              <w:divBdr>
                                <w:top w:val="none" w:sz="0" w:space="0" w:color="auto"/>
                                <w:left w:val="none" w:sz="0" w:space="0" w:color="auto"/>
                                <w:bottom w:val="none" w:sz="0" w:space="0" w:color="auto"/>
                                <w:right w:val="none" w:sz="0" w:space="0" w:color="auto"/>
                              </w:divBdr>
                            </w:div>
                            <w:div w:id="2016565291">
                              <w:marLeft w:val="0"/>
                              <w:marRight w:val="0"/>
                              <w:marTop w:val="0"/>
                              <w:marBottom w:val="0"/>
                              <w:divBdr>
                                <w:top w:val="none" w:sz="0" w:space="0" w:color="auto"/>
                                <w:left w:val="none" w:sz="0" w:space="0" w:color="auto"/>
                                <w:bottom w:val="none" w:sz="0" w:space="0" w:color="auto"/>
                                <w:right w:val="none" w:sz="0" w:space="0" w:color="auto"/>
                              </w:divBdr>
                            </w:div>
                            <w:div w:id="33893417">
                              <w:marLeft w:val="0"/>
                              <w:marRight w:val="0"/>
                              <w:marTop w:val="0"/>
                              <w:marBottom w:val="0"/>
                              <w:divBdr>
                                <w:top w:val="none" w:sz="0" w:space="0" w:color="auto"/>
                                <w:left w:val="none" w:sz="0" w:space="0" w:color="auto"/>
                                <w:bottom w:val="none" w:sz="0" w:space="0" w:color="auto"/>
                                <w:right w:val="none" w:sz="0" w:space="0" w:color="auto"/>
                              </w:divBdr>
                            </w:div>
                            <w:div w:id="694041386">
                              <w:marLeft w:val="0"/>
                              <w:marRight w:val="0"/>
                              <w:marTop w:val="0"/>
                              <w:marBottom w:val="0"/>
                              <w:divBdr>
                                <w:top w:val="none" w:sz="0" w:space="0" w:color="auto"/>
                                <w:left w:val="none" w:sz="0" w:space="0" w:color="auto"/>
                                <w:bottom w:val="none" w:sz="0" w:space="0" w:color="auto"/>
                                <w:right w:val="none" w:sz="0" w:space="0" w:color="auto"/>
                              </w:divBdr>
                            </w:div>
                            <w:div w:id="1188834771">
                              <w:marLeft w:val="0"/>
                              <w:marRight w:val="0"/>
                              <w:marTop w:val="0"/>
                              <w:marBottom w:val="0"/>
                              <w:divBdr>
                                <w:top w:val="none" w:sz="0" w:space="0" w:color="auto"/>
                                <w:left w:val="none" w:sz="0" w:space="0" w:color="auto"/>
                                <w:bottom w:val="none" w:sz="0" w:space="0" w:color="auto"/>
                                <w:right w:val="none" w:sz="0" w:space="0" w:color="auto"/>
                              </w:divBdr>
                            </w:div>
                            <w:div w:id="105665705">
                              <w:marLeft w:val="0"/>
                              <w:marRight w:val="0"/>
                              <w:marTop w:val="0"/>
                              <w:marBottom w:val="0"/>
                              <w:divBdr>
                                <w:top w:val="none" w:sz="0" w:space="0" w:color="auto"/>
                                <w:left w:val="none" w:sz="0" w:space="0" w:color="auto"/>
                                <w:bottom w:val="none" w:sz="0" w:space="0" w:color="auto"/>
                                <w:right w:val="none" w:sz="0" w:space="0" w:color="auto"/>
                              </w:divBdr>
                            </w:div>
                            <w:div w:id="1887445051">
                              <w:marLeft w:val="0"/>
                              <w:marRight w:val="0"/>
                              <w:marTop w:val="0"/>
                              <w:marBottom w:val="0"/>
                              <w:divBdr>
                                <w:top w:val="none" w:sz="0" w:space="0" w:color="auto"/>
                                <w:left w:val="none" w:sz="0" w:space="0" w:color="auto"/>
                                <w:bottom w:val="none" w:sz="0" w:space="0" w:color="auto"/>
                                <w:right w:val="none" w:sz="0" w:space="0" w:color="auto"/>
                              </w:divBdr>
                            </w:div>
                            <w:div w:id="16203577">
                              <w:marLeft w:val="0"/>
                              <w:marRight w:val="0"/>
                              <w:marTop w:val="0"/>
                              <w:marBottom w:val="0"/>
                              <w:divBdr>
                                <w:top w:val="none" w:sz="0" w:space="0" w:color="auto"/>
                                <w:left w:val="none" w:sz="0" w:space="0" w:color="auto"/>
                                <w:bottom w:val="none" w:sz="0" w:space="0" w:color="auto"/>
                                <w:right w:val="none" w:sz="0" w:space="0" w:color="auto"/>
                              </w:divBdr>
                            </w:div>
                            <w:div w:id="141969746">
                              <w:marLeft w:val="0"/>
                              <w:marRight w:val="0"/>
                              <w:marTop w:val="0"/>
                              <w:marBottom w:val="0"/>
                              <w:divBdr>
                                <w:top w:val="none" w:sz="0" w:space="0" w:color="auto"/>
                                <w:left w:val="none" w:sz="0" w:space="0" w:color="auto"/>
                                <w:bottom w:val="none" w:sz="0" w:space="0" w:color="auto"/>
                                <w:right w:val="none" w:sz="0" w:space="0" w:color="auto"/>
                              </w:divBdr>
                            </w:div>
                            <w:div w:id="1956061384">
                              <w:marLeft w:val="0"/>
                              <w:marRight w:val="0"/>
                              <w:marTop w:val="0"/>
                              <w:marBottom w:val="0"/>
                              <w:divBdr>
                                <w:top w:val="none" w:sz="0" w:space="0" w:color="auto"/>
                                <w:left w:val="none" w:sz="0" w:space="0" w:color="auto"/>
                                <w:bottom w:val="none" w:sz="0" w:space="0" w:color="auto"/>
                                <w:right w:val="none" w:sz="0" w:space="0" w:color="auto"/>
                              </w:divBdr>
                            </w:div>
                            <w:div w:id="468480536">
                              <w:marLeft w:val="0"/>
                              <w:marRight w:val="0"/>
                              <w:marTop w:val="0"/>
                              <w:marBottom w:val="0"/>
                              <w:divBdr>
                                <w:top w:val="none" w:sz="0" w:space="0" w:color="auto"/>
                                <w:left w:val="none" w:sz="0" w:space="0" w:color="auto"/>
                                <w:bottom w:val="none" w:sz="0" w:space="0" w:color="auto"/>
                                <w:right w:val="none" w:sz="0" w:space="0" w:color="auto"/>
                              </w:divBdr>
                            </w:div>
                            <w:div w:id="850030691">
                              <w:marLeft w:val="0"/>
                              <w:marRight w:val="0"/>
                              <w:marTop w:val="0"/>
                              <w:marBottom w:val="0"/>
                              <w:divBdr>
                                <w:top w:val="none" w:sz="0" w:space="0" w:color="auto"/>
                                <w:left w:val="none" w:sz="0" w:space="0" w:color="auto"/>
                                <w:bottom w:val="none" w:sz="0" w:space="0" w:color="auto"/>
                                <w:right w:val="none" w:sz="0" w:space="0" w:color="auto"/>
                              </w:divBdr>
                            </w:div>
                            <w:div w:id="575553816">
                              <w:marLeft w:val="0"/>
                              <w:marRight w:val="0"/>
                              <w:marTop w:val="0"/>
                              <w:marBottom w:val="0"/>
                              <w:divBdr>
                                <w:top w:val="none" w:sz="0" w:space="0" w:color="auto"/>
                                <w:left w:val="none" w:sz="0" w:space="0" w:color="auto"/>
                                <w:bottom w:val="none" w:sz="0" w:space="0" w:color="auto"/>
                                <w:right w:val="none" w:sz="0" w:space="0" w:color="auto"/>
                              </w:divBdr>
                            </w:div>
                            <w:div w:id="1299339897">
                              <w:marLeft w:val="0"/>
                              <w:marRight w:val="0"/>
                              <w:marTop w:val="0"/>
                              <w:marBottom w:val="0"/>
                              <w:divBdr>
                                <w:top w:val="none" w:sz="0" w:space="0" w:color="auto"/>
                                <w:left w:val="none" w:sz="0" w:space="0" w:color="auto"/>
                                <w:bottom w:val="none" w:sz="0" w:space="0" w:color="auto"/>
                                <w:right w:val="none" w:sz="0" w:space="0" w:color="auto"/>
                              </w:divBdr>
                            </w:div>
                            <w:div w:id="1769037836">
                              <w:marLeft w:val="0"/>
                              <w:marRight w:val="0"/>
                              <w:marTop w:val="0"/>
                              <w:marBottom w:val="0"/>
                              <w:divBdr>
                                <w:top w:val="none" w:sz="0" w:space="0" w:color="auto"/>
                                <w:left w:val="none" w:sz="0" w:space="0" w:color="auto"/>
                                <w:bottom w:val="none" w:sz="0" w:space="0" w:color="auto"/>
                                <w:right w:val="none" w:sz="0" w:space="0" w:color="auto"/>
                              </w:divBdr>
                            </w:div>
                            <w:div w:id="1409839501">
                              <w:marLeft w:val="0"/>
                              <w:marRight w:val="0"/>
                              <w:marTop w:val="0"/>
                              <w:marBottom w:val="0"/>
                              <w:divBdr>
                                <w:top w:val="none" w:sz="0" w:space="0" w:color="auto"/>
                                <w:left w:val="none" w:sz="0" w:space="0" w:color="auto"/>
                                <w:bottom w:val="none" w:sz="0" w:space="0" w:color="auto"/>
                                <w:right w:val="none" w:sz="0" w:space="0" w:color="auto"/>
                              </w:divBdr>
                            </w:div>
                            <w:div w:id="1631857806">
                              <w:marLeft w:val="0"/>
                              <w:marRight w:val="0"/>
                              <w:marTop w:val="0"/>
                              <w:marBottom w:val="0"/>
                              <w:divBdr>
                                <w:top w:val="none" w:sz="0" w:space="0" w:color="auto"/>
                                <w:left w:val="none" w:sz="0" w:space="0" w:color="auto"/>
                                <w:bottom w:val="none" w:sz="0" w:space="0" w:color="auto"/>
                                <w:right w:val="none" w:sz="0" w:space="0" w:color="auto"/>
                              </w:divBdr>
                            </w:div>
                            <w:div w:id="1467968440">
                              <w:marLeft w:val="0"/>
                              <w:marRight w:val="0"/>
                              <w:marTop w:val="0"/>
                              <w:marBottom w:val="0"/>
                              <w:divBdr>
                                <w:top w:val="none" w:sz="0" w:space="0" w:color="auto"/>
                                <w:left w:val="none" w:sz="0" w:space="0" w:color="auto"/>
                                <w:bottom w:val="none" w:sz="0" w:space="0" w:color="auto"/>
                                <w:right w:val="none" w:sz="0" w:space="0" w:color="auto"/>
                              </w:divBdr>
                            </w:div>
                            <w:div w:id="415055315">
                              <w:marLeft w:val="0"/>
                              <w:marRight w:val="0"/>
                              <w:marTop w:val="0"/>
                              <w:marBottom w:val="0"/>
                              <w:divBdr>
                                <w:top w:val="none" w:sz="0" w:space="0" w:color="auto"/>
                                <w:left w:val="none" w:sz="0" w:space="0" w:color="auto"/>
                                <w:bottom w:val="none" w:sz="0" w:space="0" w:color="auto"/>
                                <w:right w:val="none" w:sz="0" w:space="0" w:color="auto"/>
                              </w:divBdr>
                            </w:div>
                            <w:div w:id="1453358304">
                              <w:marLeft w:val="0"/>
                              <w:marRight w:val="0"/>
                              <w:marTop w:val="0"/>
                              <w:marBottom w:val="0"/>
                              <w:divBdr>
                                <w:top w:val="none" w:sz="0" w:space="0" w:color="auto"/>
                                <w:left w:val="none" w:sz="0" w:space="0" w:color="auto"/>
                                <w:bottom w:val="none" w:sz="0" w:space="0" w:color="auto"/>
                                <w:right w:val="none" w:sz="0" w:space="0" w:color="auto"/>
                              </w:divBdr>
                            </w:div>
                            <w:div w:id="1358040092">
                              <w:marLeft w:val="0"/>
                              <w:marRight w:val="0"/>
                              <w:marTop w:val="0"/>
                              <w:marBottom w:val="0"/>
                              <w:divBdr>
                                <w:top w:val="none" w:sz="0" w:space="0" w:color="auto"/>
                                <w:left w:val="none" w:sz="0" w:space="0" w:color="auto"/>
                                <w:bottom w:val="none" w:sz="0" w:space="0" w:color="auto"/>
                                <w:right w:val="none" w:sz="0" w:space="0" w:color="auto"/>
                              </w:divBdr>
                            </w:div>
                            <w:div w:id="115027481">
                              <w:marLeft w:val="0"/>
                              <w:marRight w:val="0"/>
                              <w:marTop w:val="0"/>
                              <w:marBottom w:val="0"/>
                              <w:divBdr>
                                <w:top w:val="none" w:sz="0" w:space="0" w:color="auto"/>
                                <w:left w:val="none" w:sz="0" w:space="0" w:color="auto"/>
                                <w:bottom w:val="none" w:sz="0" w:space="0" w:color="auto"/>
                                <w:right w:val="none" w:sz="0" w:space="0" w:color="auto"/>
                              </w:divBdr>
                            </w:div>
                            <w:div w:id="56906405">
                              <w:marLeft w:val="0"/>
                              <w:marRight w:val="0"/>
                              <w:marTop w:val="0"/>
                              <w:marBottom w:val="0"/>
                              <w:divBdr>
                                <w:top w:val="none" w:sz="0" w:space="0" w:color="auto"/>
                                <w:left w:val="none" w:sz="0" w:space="0" w:color="auto"/>
                                <w:bottom w:val="none" w:sz="0" w:space="0" w:color="auto"/>
                                <w:right w:val="none" w:sz="0" w:space="0" w:color="auto"/>
                              </w:divBdr>
                            </w:div>
                            <w:div w:id="875776674">
                              <w:marLeft w:val="0"/>
                              <w:marRight w:val="0"/>
                              <w:marTop w:val="0"/>
                              <w:marBottom w:val="0"/>
                              <w:divBdr>
                                <w:top w:val="none" w:sz="0" w:space="0" w:color="auto"/>
                                <w:left w:val="none" w:sz="0" w:space="0" w:color="auto"/>
                                <w:bottom w:val="none" w:sz="0" w:space="0" w:color="auto"/>
                                <w:right w:val="none" w:sz="0" w:space="0" w:color="auto"/>
                              </w:divBdr>
                            </w:div>
                            <w:div w:id="1494492509">
                              <w:marLeft w:val="0"/>
                              <w:marRight w:val="0"/>
                              <w:marTop w:val="0"/>
                              <w:marBottom w:val="0"/>
                              <w:divBdr>
                                <w:top w:val="none" w:sz="0" w:space="0" w:color="auto"/>
                                <w:left w:val="none" w:sz="0" w:space="0" w:color="auto"/>
                                <w:bottom w:val="none" w:sz="0" w:space="0" w:color="auto"/>
                                <w:right w:val="none" w:sz="0" w:space="0" w:color="auto"/>
                              </w:divBdr>
                            </w:div>
                            <w:div w:id="1714386416">
                              <w:marLeft w:val="0"/>
                              <w:marRight w:val="0"/>
                              <w:marTop w:val="0"/>
                              <w:marBottom w:val="0"/>
                              <w:divBdr>
                                <w:top w:val="none" w:sz="0" w:space="0" w:color="auto"/>
                                <w:left w:val="none" w:sz="0" w:space="0" w:color="auto"/>
                                <w:bottom w:val="none" w:sz="0" w:space="0" w:color="auto"/>
                                <w:right w:val="none" w:sz="0" w:space="0" w:color="auto"/>
                              </w:divBdr>
                            </w:div>
                            <w:div w:id="624508039">
                              <w:marLeft w:val="0"/>
                              <w:marRight w:val="0"/>
                              <w:marTop w:val="0"/>
                              <w:marBottom w:val="0"/>
                              <w:divBdr>
                                <w:top w:val="none" w:sz="0" w:space="0" w:color="auto"/>
                                <w:left w:val="none" w:sz="0" w:space="0" w:color="auto"/>
                                <w:bottom w:val="none" w:sz="0" w:space="0" w:color="auto"/>
                                <w:right w:val="none" w:sz="0" w:space="0" w:color="auto"/>
                              </w:divBdr>
                            </w:div>
                            <w:div w:id="447240376">
                              <w:marLeft w:val="0"/>
                              <w:marRight w:val="0"/>
                              <w:marTop w:val="0"/>
                              <w:marBottom w:val="0"/>
                              <w:divBdr>
                                <w:top w:val="none" w:sz="0" w:space="0" w:color="auto"/>
                                <w:left w:val="none" w:sz="0" w:space="0" w:color="auto"/>
                                <w:bottom w:val="none" w:sz="0" w:space="0" w:color="auto"/>
                                <w:right w:val="none" w:sz="0" w:space="0" w:color="auto"/>
                              </w:divBdr>
                            </w:div>
                            <w:div w:id="1056971495">
                              <w:marLeft w:val="0"/>
                              <w:marRight w:val="0"/>
                              <w:marTop w:val="0"/>
                              <w:marBottom w:val="0"/>
                              <w:divBdr>
                                <w:top w:val="none" w:sz="0" w:space="0" w:color="auto"/>
                                <w:left w:val="none" w:sz="0" w:space="0" w:color="auto"/>
                                <w:bottom w:val="none" w:sz="0" w:space="0" w:color="auto"/>
                                <w:right w:val="none" w:sz="0" w:space="0" w:color="auto"/>
                              </w:divBdr>
                            </w:div>
                            <w:div w:id="217595480">
                              <w:marLeft w:val="0"/>
                              <w:marRight w:val="0"/>
                              <w:marTop w:val="0"/>
                              <w:marBottom w:val="0"/>
                              <w:divBdr>
                                <w:top w:val="none" w:sz="0" w:space="0" w:color="auto"/>
                                <w:left w:val="none" w:sz="0" w:space="0" w:color="auto"/>
                                <w:bottom w:val="none" w:sz="0" w:space="0" w:color="auto"/>
                                <w:right w:val="none" w:sz="0" w:space="0" w:color="auto"/>
                              </w:divBdr>
                            </w:div>
                            <w:div w:id="1081372363">
                              <w:marLeft w:val="0"/>
                              <w:marRight w:val="0"/>
                              <w:marTop w:val="0"/>
                              <w:marBottom w:val="0"/>
                              <w:divBdr>
                                <w:top w:val="none" w:sz="0" w:space="0" w:color="auto"/>
                                <w:left w:val="none" w:sz="0" w:space="0" w:color="auto"/>
                                <w:bottom w:val="none" w:sz="0" w:space="0" w:color="auto"/>
                                <w:right w:val="none" w:sz="0" w:space="0" w:color="auto"/>
                              </w:divBdr>
                            </w:div>
                            <w:div w:id="398282970">
                              <w:marLeft w:val="0"/>
                              <w:marRight w:val="0"/>
                              <w:marTop w:val="0"/>
                              <w:marBottom w:val="0"/>
                              <w:divBdr>
                                <w:top w:val="none" w:sz="0" w:space="0" w:color="auto"/>
                                <w:left w:val="none" w:sz="0" w:space="0" w:color="auto"/>
                                <w:bottom w:val="none" w:sz="0" w:space="0" w:color="auto"/>
                                <w:right w:val="none" w:sz="0" w:space="0" w:color="auto"/>
                              </w:divBdr>
                            </w:div>
                            <w:div w:id="1564369242">
                              <w:marLeft w:val="0"/>
                              <w:marRight w:val="0"/>
                              <w:marTop w:val="0"/>
                              <w:marBottom w:val="0"/>
                              <w:divBdr>
                                <w:top w:val="none" w:sz="0" w:space="0" w:color="auto"/>
                                <w:left w:val="none" w:sz="0" w:space="0" w:color="auto"/>
                                <w:bottom w:val="none" w:sz="0" w:space="0" w:color="auto"/>
                                <w:right w:val="none" w:sz="0" w:space="0" w:color="auto"/>
                              </w:divBdr>
                            </w:div>
                            <w:div w:id="1869483628">
                              <w:marLeft w:val="0"/>
                              <w:marRight w:val="0"/>
                              <w:marTop w:val="0"/>
                              <w:marBottom w:val="0"/>
                              <w:divBdr>
                                <w:top w:val="none" w:sz="0" w:space="0" w:color="auto"/>
                                <w:left w:val="none" w:sz="0" w:space="0" w:color="auto"/>
                                <w:bottom w:val="none" w:sz="0" w:space="0" w:color="auto"/>
                                <w:right w:val="none" w:sz="0" w:space="0" w:color="auto"/>
                              </w:divBdr>
                            </w:div>
                            <w:div w:id="1664117014">
                              <w:marLeft w:val="0"/>
                              <w:marRight w:val="0"/>
                              <w:marTop w:val="0"/>
                              <w:marBottom w:val="0"/>
                              <w:divBdr>
                                <w:top w:val="none" w:sz="0" w:space="0" w:color="auto"/>
                                <w:left w:val="none" w:sz="0" w:space="0" w:color="auto"/>
                                <w:bottom w:val="none" w:sz="0" w:space="0" w:color="auto"/>
                                <w:right w:val="none" w:sz="0" w:space="0" w:color="auto"/>
                              </w:divBdr>
                            </w:div>
                            <w:div w:id="528180733">
                              <w:marLeft w:val="0"/>
                              <w:marRight w:val="0"/>
                              <w:marTop w:val="0"/>
                              <w:marBottom w:val="0"/>
                              <w:divBdr>
                                <w:top w:val="none" w:sz="0" w:space="0" w:color="auto"/>
                                <w:left w:val="none" w:sz="0" w:space="0" w:color="auto"/>
                                <w:bottom w:val="none" w:sz="0" w:space="0" w:color="auto"/>
                                <w:right w:val="none" w:sz="0" w:space="0" w:color="auto"/>
                              </w:divBdr>
                            </w:div>
                            <w:div w:id="1338966984">
                              <w:marLeft w:val="0"/>
                              <w:marRight w:val="0"/>
                              <w:marTop w:val="0"/>
                              <w:marBottom w:val="0"/>
                              <w:divBdr>
                                <w:top w:val="none" w:sz="0" w:space="0" w:color="auto"/>
                                <w:left w:val="none" w:sz="0" w:space="0" w:color="auto"/>
                                <w:bottom w:val="none" w:sz="0" w:space="0" w:color="auto"/>
                                <w:right w:val="none" w:sz="0" w:space="0" w:color="auto"/>
                              </w:divBdr>
                            </w:div>
                            <w:div w:id="728308293">
                              <w:marLeft w:val="0"/>
                              <w:marRight w:val="0"/>
                              <w:marTop w:val="0"/>
                              <w:marBottom w:val="0"/>
                              <w:divBdr>
                                <w:top w:val="none" w:sz="0" w:space="0" w:color="auto"/>
                                <w:left w:val="none" w:sz="0" w:space="0" w:color="auto"/>
                                <w:bottom w:val="none" w:sz="0" w:space="0" w:color="auto"/>
                                <w:right w:val="none" w:sz="0" w:space="0" w:color="auto"/>
                              </w:divBdr>
                            </w:div>
                            <w:div w:id="1396968656">
                              <w:marLeft w:val="0"/>
                              <w:marRight w:val="0"/>
                              <w:marTop w:val="0"/>
                              <w:marBottom w:val="0"/>
                              <w:divBdr>
                                <w:top w:val="none" w:sz="0" w:space="0" w:color="auto"/>
                                <w:left w:val="none" w:sz="0" w:space="0" w:color="auto"/>
                                <w:bottom w:val="none" w:sz="0" w:space="0" w:color="auto"/>
                                <w:right w:val="none" w:sz="0" w:space="0" w:color="auto"/>
                              </w:divBdr>
                            </w:div>
                            <w:div w:id="184515279">
                              <w:marLeft w:val="0"/>
                              <w:marRight w:val="0"/>
                              <w:marTop w:val="0"/>
                              <w:marBottom w:val="0"/>
                              <w:divBdr>
                                <w:top w:val="none" w:sz="0" w:space="0" w:color="auto"/>
                                <w:left w:val="none" w:sz="0" w:space="0" w:color="auto"/>
                                <w:bottom w:val="none" w:sz="0" w:space="0" w:color="auto"/>
                                <w:right w:val="none" w:sz="0" w:space="0" w:color="auto"/>
                              </w:divBdr>
                            </w:div>
                            <w:div w:id="33239952">
                              <w:marLeft w:val="0"/>
                              <w:marRight w:val="0"/>
                              <w:marTop w:val="0"/>
                              <w:marBottom w:val="0"/>
                              <w:divBdr>
                                <w:top w:val="none" w:sz="0" w:space="0" w:color="auto"/>
                                <w:left w:val="none" w:sz="0" w:space="0" w:color="auto"/>
                                <w:bottom w:val="none" w:sz="0" w:space="0" w:color="auto"/>
                                <w:right w:val="none" w:sz="0" w:space="0" w:color="auto"/>
                              </w:divBdr>
                            </w:div>
                            <w:div w:id="1018578945">
                              <w:marLeft w:val="0"/>
                              <w:marRight w:val="0"/>
                              <w:marTop w:val="0"/>
                              <w:marBottom w:val="0"/>
                              <w:divBdr>
                                <w:top w:val="none" w:sz="0" w:space="0" w:color="auto"/>
                                <w:left w:val="none" w:sz="0" w:space="0" w:color="auto"/>
                                <w:bottom w:val="none" w:sz="0" w:space="0" w:color="auto"/>
                                <w:right w:val="none" w:sz="0" w:space="0" w:color="auto"/>
                              </w:divBdr>
                            </w:div>
                            <w:div w:id="2011716961">
                              <w:marLeft w:val="0"/>
                              <w:marRight w:val="0"/>
                              <w:marTop w:val="0"/>
                              <w:marBottom w:val="0"/>
                              <w:divBdr>
                                <w:top w:val="none" w:sz="0" w:space="0" w:color="auto"/>
                                <w:left w:val="none" w:sz="0" w:space="0" w:color="auto"/>
                                <w:bottom w:val="none" w:sz="0" w:space="0" w:color="auto"/>
                                <w:right w:val="none" w:sz="0" w:space="0" w:color="auto"/>
                              </w:divBdr>
                            </w:div>
                            <w:div w:id="106778848">
                              <w:marLeft w:val="0"/>
                              <w:marRight w:val="0"/>
                              <w:marTop w:val="0"/>
                              <w:marBottom w:val="0"/>
                              <w:divBdr>
                                <w:top w:val="none" w:sz="0" w:space="0" w:color="auto"/>
                                <w:left w:val="none" w:sz="0" w:space="0" w:color="auto"/>
                                <w:bottom w:val="none" w:sz="0" w:space="0" w:color="auto"/>
                                <w:right w:val="none" w:sz="0" w:space="0" w:color="auto"/>
                              </w:divBdr>
                            </w:div>
                            <w:div w:id="1250190539">
                              <w:marLeft w:val="0"/>
                              <w:marRight w:val="0"/>
                              <w:marTop w:val="0"/>
                              <w:marBottom w:val="0"/>
                              <w:divBdr>
                                <w:top w:val="none" w:sz="0" w:space="0" w:color="auto"/>
                                <w:left w:val="none" w:sz="0" w:space="0" w:color="auto"/>
                                <w:bottom w:val="none" w:sz="0" w:space="0" w:color="auto"/>
                                <w:right w:val="none" w:sz="0" w:space="0" w:color="auto"/>
                              </w:divBdr>
                            </w:div>
                            <w:div w:id="1695422960">
                              <w:marLeft w:val="0"/>
                              <w:marRight w:val="0"/>
                              <w:marTop w:val="0"/>
                              <w:marBottom w:val="0"/>
                              <w:divBdr>
                                <w:top w:val="none" w:sz="0" w:space="0" w:color="auto"/>
                                <w:left w:val="none" w:sz="0" w:space="0" w:color="auto"/>
                                <w:bottom w:val="none" w:sz="0" w:space="0" w:color="auto"/>
                                <w:right w:val="none" w:sz="0" w:space="0" w:color="auto"/>
                              </w:divBdr>
                            </w:div>
                            <w:div w:id="190847044">
                              <w:marLeft w:val="0"/>
                              <w:marRight w:val="0"/>
                              <w:marTop w:val="0"/>
                              <w:marBottom w:val="0"/>
                              <w:divBdr>
                                <w:top w:val="none" w:sz="0" w:space="0" w:color="auto"/>
                                <w:left w:val="none" w:sz="0" w:space="0" w:color="auto"/>
                                <w:bottom w:val="none" w:sz="0" w:space="0" w:color="auto"/>
                                <w:right w:val="none" w:sz="0" w:space="0" w:color="auto"/>
                              </w:divBdr>
                            </w:div>
                            <w:div w:id="164252374">
                              <w:marLeft w:val="0"/>
                              <w:marRight w:val="0"/>
                              <w:marTop w:val="0"/>
                              <w:marBottom w:val="0"/>
                              <w:divBdr>
                                <w:top w:val="none" w:sz="0" w:space="0" w:color="auto"/>
                                <w:left w:val="none" w:sz="0" w:space="0" w:color="auto"/>
                                <w:bottom w:val="none" w:sz="0" w:space="0" w:color="auto"/>
                                <w:right w:val="none" w:sz="0" w:space="0" w:color="auto"/>
                              </w:divBdr>
                            </w:div>
                            <w:div w:id="420219560">
                              <w:marLeft w:val="0"/>
                              <w:marRight w:val="0"/>
                              <w:marTop w:val="0"/>
                              <w:marBottom w:val="0"/>
                              <w:divBdr>
                                <w:top w:val="none" w:sz="0" w:space="0" w:color="auto"/>
                                <w:left w:val="none" w:sz="0" w:space="0" w:color="auto"/>
                                <w:bottom w:val="none" w:sz="0" w:space="0" w:color="auto"/>
                                <w:right w:val="none" w:sz="0" w:space="0" w:color="auto"/>
                              </w:divBdr>
                            </w:div>
                            <w:div w:id="1769542725">
                              <w:marLeft w:val="0"/>
                              <w:marRight w:val="0"/>
                              <w:marTop w:val="0"/>
                              <w:marBottom w:val="0"/>
                              <w:divBdr>
                                <w:top w:val="none" w:sz="0" w:space="0" w:color="auto"/>
                                <w:left w:val="none" w:sz="0" w:space="0" w:color="auto"/>
                                <w:bottom w:val="none" w:sz="0" w:space="0" w:color="auto"/>
                                <w:right w:val="none" w:sz="0" w:space="0" w:color="auto"/>
                              </w:divBdr>
                            </w:div>
                            <w:div w:id="976646559">
                              <w:marLeft w:val="0"/>
                              <w:marRight w:val="0"/>
                              <w:marTop w:val="0"/>
                              <w:marBottom w:val="0"/>
                              <w:divBdr>
                                <w:top w:val="none" w:sz="0" w:space="0" w:color="auto"/>
                                <w:left w:val="none" w:sz="0" w:space="0" w:color="auto"/>
                                <w:bottom w:val="none" w:sz="0" w:space="0" w:color="auto"/>
                                <w:right w:val="none" w:sz="0" w:space="0" w:color="auto"/>
                              </w:divBdr>
                            </w:div>
                            <w:div w:id="2075395618">
                              <w:marLeft w:val="0"/>
                              <w:marRight w:val="0"/>
                              <w:marTop w:val="0"/>
                              <w:marBottom w:val="0"/>
                              <w:divBdr>
                                <w:top w:val="none" w:sz="0" w:space="0" w:color="auto"/>
                                <w:left w:val="none" w:sz="0" w:space="0" w:color="auto"/>
                                <w:bottom w:val="none" w:sz="0" w:space="0" w:color="auto"/>
                                <w:right w:val="none" w:sz="0" w:space="0" w:color="auto"/>
                              </w:divBdr>
                            </w:div>
                            <w:div w:id="1595821756">
                              <w:marLeft w:val="0"/>
                              <w:marRight w:val="0"/>
                              <w:marTop w:val="0"/>
                              <w:marBottom w:val="0"/>
                              <w:divBdr>
                                <w:top w:val="none" w:sz="0" w:space="0" w:color="auto"/>
                                <w:left w:val="none" w:sz="0" w:space="0" w:color="auto"/>
                                <w:bottom w:val="none" w:sz="0" w:space="0" w:color="auto"/>
                                <w:right w:val="none" w:sz="0" w:space="0" w:color="auto"/>
                              </w:divBdr>
                            </w:div>
                            <w:div w:id="544021437">
                              <w:marLeft w:val="0"/>
                              <w:marRight w:val="0"/>
                              <w:marTop w:val="0"/>
                              <w:marBottom w:val="0"/>
                              <w:divBdr>
                                <w:top w:val="none" w:sz="0" w:space="0" w:color="auto"/>
                                <w:left w:val="none" w:sz="0" w:space="0" w:color="auto"/>
                                <w:bottom w:val="none" w:sz="0" w:space="0" w:color="auto"/>
                                <w:right w:val="none" w:sz="0" w:space="0" w:color="auto"/>
                              </w:divBdr>
                            </w:div>
                            <w:div w:id="876703049">
                              <w:marLeft w:val="0"/>
                              <w:marRight w:val="0"/>
                              <w:marTop w:val="0"/>
                              <w:marBottom w:val="0"/>
                              <w:divBdr>
                                <w:top w:val="none" w:sz="0" w:space="0" w:color="auto"/>
                                <w:left w:val="none" w:sz="0" w:space="0" w:color="auto"/>
                                <w:bottom w:val="none" w:sz="0" w:space="0" w:color="auto"/>
                                <w:right w:val="none" w:sz="0" w:space="0" w:color="auto"/>
                              </w:divBdr>
                            </w:div>
                            <w:div w:id="1067340801">
                              <w:marLeft w:val="0"/>
                              <w:marRight w:val="0"/>
                              <w:marTop w:val="0"/>
                              <w:marBottom w:val="0"/>
                              <w:divBdr>
                                <w:top w:val="none" w:sz="0" w:space="0" w:color="auto"/>
                                <w:left w:val="none" w:sz="0" w:space="0" w:color="auto"/>
                                <w:bottom w:val="none" w:sz="0" w:space="0" w:color="auto"/>
                                <w:right w:val="none" w:sz="0" w:space="0" w:color="auto"/>
                              </w:divBdr>
                            </w:div>
                            <w:div w:id="1323503252">
                              <w:marLeft w:val="0"/>
                              <w:marRight w:val="0"/>
                              <w:marTop w:val="0"/>
                              <w:marBottom w:val="0"/>
                              <w:divBdr>
                                <w:top w:val="none" w:sz="0" w:space="0" w:color="auto"/>
                                <w:left w:val="none" w:sz="0" w:space="0" w:color="auto"/>
                                <w:bottom w:val="none" w:sz="0" w:space="0" w:color="auto"/>
                                <w:right w:val="none" w:sz="0" w:space="0" w:color="auto"/>
                              </w:divBdr>
                            </w:div>
                            <w:div w:id="1154182291">
                              <w:marLeft w:val="0"/>
                              <w:marRight w:val="0"/>
                              <w:marTop w:val="0"/>
                              <w:marBottom w:val="0"/>
                              <w:divBdr>
                                <w:top w:val="none" w:sz="0" w:space="0" w:color="auto"/>
                                <w:left w:val="none" w:sz="0" w:space="0" w:color="auto"/>
                                <w:bottom w:val="none" w:sz="0" w:space="0" w:color="auto"/>
                                <w:right w:val="none" w:sz="0" w:space="0" w:color="auto"/>
                              </w:divBdr>
                            </w:div>
                            <w:div w:id="1635525012">
                              <w:marLeft w:val="0"/>
                              <w:marRight w:val="0"/>
                              <w:marTop w:val="0"/>
                              <w:marBottom w:val="0"/>
                              <w:divBdr>
                                <w:top w:val="none" w:sz="0" w:space="0" w:color="auto"/>
                                <w:left w:val="none" w:sz="0" w:space="0" w:color="auto"/>
                                <w:bottom w:val="none" w:sz="0" w:space="0" w:color="auto"/>
                                <w:right w:val="none" w:sz="0" w:space="0" w:color="auto"/>
                              </w:divBdr>
                            </w:div>
                            <w:div w:id="1013191899">
                              <w:marLeft w:val="0"/>
                              <w:marRight w:val="0"/>
                              <w:marTop w:val="0"/>
                              <w:marBottom w:val="0"/>
                              <w:divBdr>
                                <w:top w:val="none" w:sz="0" w:space="0" w:color="auto"/>
                                <w:left w:val="none" w:sz="0" w:space="0" w:color="auto"/>
                                <w:bottom w:val="none" w:sz="0" w:space="0" w:color="auto"/>
                                <w:right w:val="none" w:sz="0" w:space="0" w:color="auto"/>
                              </w:divBdr>
                            </w:div>
                            <w:div w:id="711617794">
                              <w:marLeft w:val="0"/>
                              <w:marRight w:val="0"/>
                              <w:marTop w:val="0"/>
                              <w:marBottom w:val="0"/>
                              <w:divBdr>
                                <w:top w:val="none" w:sz="0" w:space="0" w:color="auto"/>
                                <w:left w:val="none" w:sz="0" w:space="0" w:color="auto"/>
                                <w:bottom w:val="none" w:sz="0" w:space="0" w:color="auto"/>
                                <w:right w:val="none" w:sz="0" w:space="0" w:color="auto"/>
                              </w:divBdr>
                            </w:div>
                            <w:div w:id="252204225">
                              <w:marLeft w:val="0"/>
                              <w:marRight w:val="0"/>
                              <w:marTop w:val="0"/>
                              <w:marBottom w:val="0"/>
                              <w:divBdr>
                                <w:top w:val="none" w:sz="0" w:space="0" w:color="auto"/>
                                <w:left w:val="none" w:sz="0" w:space="0" w:color="auto"/>
                                <w:bottom w:val="none" w:sz="0" w:space="0" w:color="auto"/>
                                <w:right w:val="none" w:sz="0" w:space="0" w:color="auto"/>
                              </w:divBdr>
                            </w:div>
                            <w:div w:id="2135756072">
                              <w:marLeft w:val="0"/>
                              <w:marRight w:val="0"/>
                              <w:marTop w:val="0"/>
                              <w:marBottom w:val="0"/>
                              <w:divBdr>
                                <w:top w:val="none" w:sz="0" w:space="0" w:color="auto"/>
                                <w:left w:val="none" w:sz="0" w:space="0" w:color="auto"/>
                                <w:bottom w:val="none" w:sz="0" w:space="0" w:color="auto"/>
                                <w:right w:val="none" w:sz="0" w:space="0" w:color="auto"/>
                              </w:divBdr>
                            </w:div>
                            <w:div w:id="1369598801">
                              <w:marLeft w:val="0"/>
                              <w:marRight w:val="0"/>
                              <w:marTop w:val="0"/>
                              <w:marBottom w:val="0"/>
                              <w:divBdr>
                                <w:top w:val="none" w:sz="0" w:space="0" w:color="auto"/>
                                <w:left w:val="none" w:sz="0" w:space="0" w:color="auto"/>
                                <w:bottom w:val="none" w:sz="0" w:space="0" w:color="auto"/>
                                <w:right w:val="none" w:sz="0" w:space="0" w:color="auto"/>
                              </w:divBdr>
                            </w:div>
                            <w:div w:id="495416817">
                              <w:marLeft w:val="0"/>
                              <w:marRight w:val="0"/>
                              <w:marTop w:val="0"/>
                              <w:marBottom w:val="0"/>
                              <w:divBdr>
                                <w:top w:val="none" w:sz="0" w:space="0" w:color="auto"/>
                                <w:left w:val="none" w:sz="0" w:space="0" w:color="auto"/>
                                <w:bottom w:val="none" w:sz="0" w:space="0" w:color="auto"/>
                                <w:right w:val="none" w:sz="0" w:space="0" w:color="auto"/>
                              </w:divBdr>
                            </w:div>
                            <w:div w:id="1061169394">
                              <w:marLeft w:val="0"/>
                              <w:marRight w:val="0"/>
                              <w:marTop w:val="0"/>
                              <w:marBottom w:val="0"/>
                              <w:divBdr>
                                <w:top w:val="none" w:sz="0" w:space="0" w:color="auto"/>
                                <w:left w:val="none" w:sz="0" w:space="0" w:color="auto"/>
                                <w:bottom w:val="none" w:sz="0" w:space="0" w:color="auto"/>
                                <w:right w:val="none" w:sz="0" w:space="0" w:color="auto"/>
                              </w:divBdr>
                            </w:div>
                            <w:div w:id="1769501701">
                              <w:marLeft w:val="0"/>
                              <w:marRight w:val="0"/>
                              <w:marTop w:val="0"/>
                              <w:marBottom w:val="0"/>
                              <w:divBdr>
                                <w:top w:val="none" w:sz="0" w:space="0" w:color="auto"/>
                                <w:left w:val="none" w:sz="0" w:space="0" w:color="auto"/>
                                <w:bottom w:val="none" w:sz="0" w:space="0" w:color="auto"/>
                                <w:right w:val="none" w:sz="0" w:space="0" w:color="auto"/>
                              </w:divBdr>
                            </w:div>
                            <w:div w:id="198856055">
                              <w:marLeft w:val="0"/>
                              <w:marRight w:val="0"/>
                              <w:marTop w:val="0"/>
                              <w:marBottom w:val="0"/>
                              <w:divBdr>
                                <w:top w:val="none" w:sz="0" w:space="0" w:color="auto"/>
                                <w:left w:val="none" w:sz="0" w:space="0" w:color="auto"/>
                                <w:bottom w:val="none" w:sz="0" w:space="0" w:color="auto"/>
                                <w:right w:val="none" w:sz="0" w:space="0" w:color="auto"/>
                              </w:divBdr>
                            </w:div>
                            <w:div w:id="2029872717">
                              <w:marLeft w:val="0"/>
                              <w:marRight w:val="0"/>
                              <w:marTop w:val="0"/>
                              <w:marBottom w:val="0"/>
                              <w:divBdr>
                                <w:top w:val="none" w:sz="0" w:space="0" w:color="auto"/>
                                <w:left w:val="none" w:sz="0" w:space="0" w:color="auto"/>
                                <w:bottom w:val="none" w:sz="0" w:space="0" w:color="auto"/>
                                <w:right w:val="none" w:sz="0" w:space="0" w:color="auto"/>
                              </w:divBdr>
                            </w:div>
                            <w:div w:id="991833316">
                              <w:marLeft w:val="0"/>
                              <w:marRight w:val="0"/>
                              <w:marTop w:val="0"/>
                              <w:marBottom w:val="0"/>
                              <w:divBdr>
                                <w:top w:val="none" w:sz="0" w:space="0" w:color="auto"/>
                                <w:left w:val="none" w:sz="0" w:space="0" w:color="auto"/>
                                <w:bottom w:val="none" w:sz="0" w:space="0" w:color="auto"/>
                                <w:right w:val="none" w:sz="0" w:space="0" w:color="auto"/>
                              </w:divBdr>
                            </w:div>
                            <w:div w:id="772866930">
                              <w:marLeft w:val="0"/>
                              <w:marRight w:val="0"/>
                              <w:marTop w:val="0"/>
                              <w:marBottom w:val="0"/>
                              <w:divBdr>
                                <w:top w:val="none" w:sz="0" w:space="0" w:color="auto"/>
                                <w:left w:val="none" w:sz="0" w:space="0" w:color="auto"/>
                                <w:bottom w:val="none" w:sz="0" w:space="0" w:color="auto"/>
                                <w:right w:val="none" w:sz="0" w:space="0" w:color="auto"/>
                              </w:divBdr>
                            </w:div>
                            <w:div w:id="968321859">
                              <w:marLeft w:val="0"/>
                              <w:marRight w:val="0"/>
                              <w:marTop w:val="0"/>
                              <w:marBottom w:val="0"/>
                              <w:divBdr>
                                <w:top w:val="none" w:sz="0" w:space="0" w:color="auto"/>
                                <w:left w:val="none" w:sz="0" w:space="0" w:color="auto"/>
                                <w:bottom w:val="none" w:sz="0" w:space="0" w:color="auto"/>
                                <w:right w:val="none" w:sz="0" w:space="0" w:color="auto"/>
                              </w:divBdr>
                            </w:div>
                            <w:div w:id="243496729">
                              <w:marLeft w:val="0"/>
                              <w:marRight w:val="0"/>
                              <w:marTop w:val="0"/>
                              <w:marBottom w:val="0"/>
                              <w:divBdr>
                                <w:top w:val="none" w:sz="0" w:space="0" w:color="auto"/>
                                <w:left w:val="none" w:sz="0" w:space="0" w:color="auto"/>
                                <w:bottom w:val="none" w:sz="0" w:space="0" w:color="auto"/>
                                <w:right w:val="none" w:sz="0" w:space="0" w:color="auto"/>
                              </w:divBdr>
                            </w:div>
                            <w:div w:id="945963475">
                              <w:marLeft w:val="0"/>
                              <w:marRight w:val="0"/>
                              <w:marTop w:val="0"/>
                              <w:marBottom w:val="0"/>
                              <w:divBdr>
                                <w:top w:val="none" w:sz="0" w:space="0" w:color="auto"/>
                                <w:left w:val="none" w:sz="0" w:space="0" w:color="auto"/>
                                <w:bottom w:val="none" w:sz="0" w:space="0" w:color="auto"/>
                                <w:right w:val="none" w:sz="0" w:space="0" w:color="auto"/>
                              </w:divBdr>
                            </w:div>
                            <w:div w:id="1425150691">
                              <w:marLeft w:val="0"/>
                              <w:marRight w:val="0"/>
                              <w:marTop w:val="0"/>
                              <w:marBottom w:val="0"/>
                              <w:divBdr>
                                <w:top w:val="none" w:sz="0" w:space="0" w:color="auto"/>
                                <w:left w:val="none" w:sz="0" w:space="0" w:color="auto"/>
                                <w:bottom w:val="none" w:sz="0" w:space="0" w:color="auto"/>
                                <w:right w:val="none" w:sz="0" w:space="0" w:color="auto"/>
                              </w:divBdr>
                            </w:div>
                            <w:div w:id="554708261">
                              <w:marLeft w:val="0"/>
                              <w:marRight w:val="0"/>
                              <w:marTop w:val="0"/>
                              <w:marBottom w:val="0"/>
                              <w:divBdr>
                                <w:top w:val="none" w:sz="0" w:space="0" w:color="auto"/>
                                <w:left w:val="none" w:sz="0" w:space="0" w:color="auto"/>
                                <w:bottom w:val="none" w:sz="0" w:space="0" w:color="auto"/>
                                <w:right w:val="none" w:sz="0" w:space="0" w:color="auto"/>
                              </w:divBdr>
                            </w:div>
                            <w:div w:id="2083872220">
                              <w:marLeft w:val="0"/>
                              <w:marRight w:val="0"/>
                              <w:marTop w:val="0"/>
                              <w:marBottom w:val="0"/>
                              <w:divBdr>
                                <w:top w:val="none" w:sz="0" w:space="0" w:color="auto"/>
                                <w:left w:val="none" w:sz="0" w:space="0" w:color="auto"/>
                                <w:bottom w:val="none" w:sz="0" w:space="0" w:color="auto"/>
                                <w:right w:val="none" w:sz="0" w:space="0" w:color="auto"/>
                              </w:divBdr>
                            </w:div>
                            <w:div w:id="1652756490">
                              <w:marLeft w:val="0"/>
                              <w:marRight w:val="0"/>
                              <w:marTop w:val="0"/>
                              <w:marBottom w:val="0"/>
                              <w:divBdr>
                                <w:top w:val="none" w:sz="0" w:space="0" w:color="auto"/>
                                <w:left w:val="none" w:sz="0" w:space="0" w:color="auto"/>
                                <w:bottom w:val="none" w:sz="0" w:space="0" w:color="auto"/>
                                <w:right w:val="none" w:sz="0" w:space="0" w:color="auto"/>
                              </w:divBdr>
                            </w:div>
                            <w:div w:id="1445076231">
                              <w:marLeft w:val="0"/>
                              <w:marRight w:val="0"/>
                              <w:marTop w:val="0"/>
                              <w:marBottom w:val="0"/>
                              <w:divBdr>
                                <w:top w:val="none" w:sz="0" w:space="0" w:color="auto"/>
                                <w:left w:val="none" w:sz="0" w:space="0" w:color="auto"/>
                                <w:bottom w:val="none" w:sz="0" w:space="0" w:color="auto"/>
                                <w:right w:val="none" w:sz="0" w:space="0" w:color="auto"/>
                              </w:divBdr>
                            </w:div>
                            <w:div w:id="565260608">
                              <w:marLeft w:val="0"/>
                              <w:marRight w:val="0"/>
                              <w:marTop w:val="0"/>
                              <w:marBottom w:val="0"/>
                              <w:divBdr>
                                <w:top w:val="none" w:sz="0" w:space="0" w:color="auto"/>
                                <w:left w:val="none" w:sz="0" w:space="0" w:color="auto"/>
                                <w:bottom w:val="none" w:sz="0" w:space="0" w:color="auto"/>
                                <w:right w:val="none" w:sz="0" w:space="0" w:color="auto"/>
                              </w:divBdr>
                            </w:div>
                            <w:div w:id="1932815584">
                              <w:marLeft w:val="0"/>
                              <w:marRight w:val="0"/>
                              <w:marTop w:val="0"/>
                              <w:marBottom w:val="0"/>
                              <w:divBdr>
                                <w:top w:val="none" w:sz="0" w:space="0" w:color="auto"/>
                                <w:left w:val="none" w:sz="0" w:space="0" w:color="auto"/>
                                <w:bottom w:val="none" w:sz="0" w:space="0" w:color="auto"/>
                                <w:right w:val="none" w:sz="0" w:space="0" w:color="auto"/>
                              </w:divBdr>
                            </w:div>
                            <w:div w:id="1844514799">
                              <w:marLeft w:val="0"/>
                              <w:marRight w:val="0"/>
                              <w:marTop w:val="0"/>
                              <w:marBottom w:val="0"/>
                              <w:divBdr>
                                <w:top w:val="none" w:sz="0" w:space="0" w:color="auto"/>
                                <w:left w:val="none" w:sz="0" w:space="0" w:color="auto"/>
                                <w:bottom w:val="none" w:sz="0" w:space="0" w:color="auto"/>
                                <w:right w:val="none" w:sz="0" w:space="0" w:color="auto"/>
                              </w:divBdr>
                            </w:div>
                            <w:div w:id="1079062426">
                              <w:marLeft w:val="0"/>
                              <w:marRight w:val="0"/>
                              <w:marTop w:val="0"/>
                              <w:marBottom w:val="0"/>
                              <w:divBdr>
                                <w:top w:val="none" w:sz="0" w:space="0" w:color="auto"/>
                                <w:left w:val="none" w:sz="0" w:space="0" w:color="auto"/>
                                <w:bottom w:val="none" w:sz="0" w:space="0" w:color="auto"/>
                                <w:right w:val="none" w:sz="0" w:space="0" w:color="auto"/>
                              </w:divBdr>
                            </w:div>
                            <w:div w:id="1341467426">
                              <w:marLeft w:val="0"/>
                              <w:marRight w:val="0"/>
                              <w:marTop w:val="0"/>
                              <w:marBottom w:val="0"/>
                              <w:divBdr>
                                <w:top w:val="none" w:sz="0" w:space="0" w:color="auto"/>
                                <w:left w:val="none" w:sz="0" w:space="0" w:color="auto"/>
                                <w:bottom w:val="none" w:sz="0" w:space="0" w:color="auto"/>
                                <w:right w:val="none" w:sz="0" w:space="0" w:color="auto"/>
                              </w:divBdr>
                            </w:div>
                            <w:div w:id="1023635117">
                              <w:marLeft w:val="0"/>
                              <w:marRight w:val="0"/>
                              <w:marTop w:val="0"/>
                              <w:marBottom w:val="0"/>
                              <w:divBdr>
                                <w:top w:val="none" w:sz="0" w:space="0" w:color="auto"/>
                                <w:left w:val="none" w:sz="0" w:space="0" w:color="auto"/>
                                <w:bottom w:val="none" w:sz="0" w:space="0" w:color="auto"/>
                                <w:right w:val="none" w:sz="0" w:space="0" w:color="auto"/>
                              </w:divBdr>
                            </w:div>
                            <w:div w:id="392432126">
                              <w:marLeft w:val="0"/>
                              <w:marRight w:val="0"/>
                              <w:marTop w:val="0"/>
                              <w:marBottom w:val="0"/>
                              <w:divBdr>
                                <w:top w:val="none" w:sz="0" w:space="0" w:color="auto"/>
                                <w:left w:val="none" w:sz="0" w:space="0" w:color="auto"/>
                                <w:bottom w:val="none" w:sz="0" w:space="0" w:color="auto"/>
                                <w:right w:val="none" w:sz="0" w:space="0" w:color="auto"/>
                              </w:divBdr>
                            </w:div>
                            <w:div w:id="1533956750">
                              <w:marLeft w:val="0"/>
                              <w:marRight w:val="0"/>
                              <w:marTop w:val="0"/>
                              <w:marBottom w:val="0"/>
                              <w:divBdr>
                                <w:top w:val="none" w:sz="0" w:space="0" w:color="auto"/>
                                <w:left w:val="none" w:sz="0" w:space="0" w:color="auto"/>
                                <w:bottom w:val="none" w:sz="0" w:space="0" w:color="auto"/>
                                <w:right w:val="none" w:sz="0" w:space="0" w:color="auto"/>
                              </w:divBdr>
                            </w:div>
                            <w:div w:id="641270327">
                              <w:marLeft w:val="0"/>
                              <w:marRight w:val="0"/>
                              <w:marTop w:val="0"/>
                              <w:marBottom w:val="0"/>
                              <w:divBdr>
                                <w:top w:val="none" w:sz="0" w:space="0" w:color="auto"/>
                                <w:left w:val="none" w:sz="0" w:space="0" w:color="auto"/>
                                <w:bottom w:val="none" w:sz="0" w:space="0" w:color="auto"/>
                                <w:right w:val="none" w:sz="0" w:space="0" w:color="auto"/>
                              </w:divBdr>
                            </w:div>
                            <w:div w:id="108017893">
                              <w:marLeft w:val="0"/>
                              <w:marRight w:val="0"/>
                              <w:marTop w:val="0"/>
                              <w:marBottom w:val="0"/>
                              <w:divBdr>
                                <w:top w:val="none" w:sz="0" w:space="0" w:color="auto"/>
                                <w:left w:val="none" w:sz="0" w:space="0" w:color="auto"/>
                                <w:bottom w:val="none" w:sz="0" w:space="0" w:color="auto"/>
                                <w:right w:val="none" w:sz="0" w:space="0" w:color="auto"/>
                              </w:divBdr>
                            </w:div>
                            <w:div w:id="1038778278">
                              <w:marLeft w:val="0"/>
                              <w:marRight w:val="0"/>
                              <w:marTop w:val="0"/>
                              <w:marBottom w:val="0"/>
                              <w:divBdr>
                                <w:top w:val="none" w:sz="0" w:space="0" w:color="auto"/>
                                <w:left w:val="none" w:sz="0" w:space="0" w:color="auto"/>
                                <w:bottom w:val="none" w:sz="0" w:space="0" w:color="auto"/>
                                <w:right w:val="none" w:sz="0" w:space="0" w:color="auto"/>
                              </w:divBdr>
                            </w:div>
                            <w:div w:id="637760457">
                              <w:marLeft w:val="0"/>
                              <w:marRight w:val="0"/>
                              <w:marTop w:val="0"/>
                              <w:marBottom w:val="0"/>
                              <w:divBdr>
                                <w:top w:val="none" w:sz="0" w:space="0" w:color="auto"/>
                                <w:left w:val="none" w:sz="0" w:space="0" w:color="auto"/>
                                <w:bottom w:val="none" w:sz="0" w:space="0" w:color="auto"/>
                                <w:right w:val="none" w:sz="0" w:space="0" w:color="auto"/>
                              </w:divBdr>
                            </w:div>
                            <w:div w:id="403142598">
                              <w:marLeft w:val="0"/>
                              <w:marRight w:val="0"/>
                              <w:marTop w:val="0"/>
                              <w:marBottom w:val="0"/>
                              <w:divBdr>
                                <w:top w:val="none" w:sz="0" w:space="0" w:color="auto"/>
                                <w:left w:val="none" w:sz="0" w:space="0" w:color="auto"/>
                                <w:bottom w:val="none" w:sz="0" w:space="0" w:color="auto"/>
                                <w:right w:val="none" w:sz="0" w:space="0" w:color="auto"/>
                              </w:divBdr>
                            </w:div>
                            <w:div w:id="17857118">
                              <w:marLeft w:val="0"/>
                              <w:marRight w:val="0"/>
                              <w:marTop w:val="0"/>
                              <w:marBottom w:val="0"/>
                              <w:divBdr>
                                <w:top w:val="none" w:sz="0" w:space="0" w:color="auto"/>
                                <w:left w:val="none" w:sz="0" w:space="0" w:color="auto"/>
                                <w:bottom w:val="none" w:sz="0" w:space="0" w:color="auto"/>
                                <w:right w:val="none" w:sz="0" w:space="0" w:color="auto"/>
                              </w:divBdr>
                            </w:div>
                            <w:div w:id="417213646">
                              <w:marLeft w:val="0"/>
                              <w:marRight w:val="0"/>
                              <w:marTop w:val="0"/>
                              <w:marBottom w:val="0"/>
                              <w:divBdr>
                                <w:top w:val="none" w:sz="0" w:space="0" w:color="auto"/>
                                <w:left w:val="none" w:sz="0" w:space="0" w:color="auto"/>
                                <w:bottom w:val="none" w:sz="0" w:space="0" w:color="auto"/>
                                <w:right w:val="none" w:sz="0" w:space="0" w:color="auto"/>
                              </w:divBdr>
                            </w:div>
                            <w:div w:id="1808742735">
                              <w:marLeft w:val="0"/>
                              <w:marRight w:val="0"/>
                              <w:marTop w:val="0"/>
                              <w:marBottom w:val="0"/>
                              <w:divBdr>
                                <w:top w:val="none" w:sz="0" w:space="0" w:color="auto"/>
                                <w:left w:val="none" w:sz="0" w:space="0" w:color="auto"/>
                                <w:bottom w:val="none" w:sz="0" w:space="0" w:color="auto"/>
                                <w:right w:val="none" w:sz="0" w:space="0" w:color="auto"/>
                              </w:divBdr>
                            </w:div>
                            <w:div w:id="453016138">
                              <w:marLeft w:val="0"/>
                              <w:marRight w:val="0"/>
                              <w:marTop w:val="0"/>
                              <w:marBottom w:val="0"/>
                              <w:divBdr>
                                <w:top w:val="none" w:sz="0" w:space="0" w:color="auto"/>
                                <w:left w:val="none" w:sz="0" w:space="0" w:color="auto"/>
                                <w:bottom w:val="none" w:sz="0" w:space="0" w:color="auto"/>
                                <w:right w:val="none" w:sz="0" w:space="0" w:color="auto"/>
                              </w:divBdr>
                            </w:div>
                            <w:div w:id="662008349">
                              <w:marLeft w:val="0"/>
                              <w:marRight w:val="0"/>
                              <w:marTop w:val="0"/>
                              <w:marBottom w:val="0"/>
                              <w:divBdr>
                                <w:top w:val="none" w:sz="0" w:space="0" w:color="auto"/>
                                <w:left w:val="none" w:sz="0" w:space="0" w:color="auto"/>
                                <w:bottom w:val="none" w:sz="0" w:space="0" w:color="auto"/>
                                <w:right w:val="none" w:sz="0" w:space="0" w:color="auto"/>
                              </w:divBdr>
                            </w:div>
                            <w:div w:id="2092575764">
                              <w:marLeft w:val="0"/>
                              <w:marRight w:val="0"/>
                              <w:marTop w:val="0"/>
                              <w:marBottom w:val="0"/>
                              <w:divBdr>
                                <w:top w:val="none" w:sz="0" w:space="0" w:color="auto"/>
                                <w:left w:val="none" w:sz="0" w:space="0" w:color="auto"/>
                                <w:bottom w:val="none" w:sz="0" w:space="0" w:color="auto"/>
                                <w:right w:val="none" w:sz="0" w:space="0" w:color="auto"/>
                              </w:divBdr>
                            </w:div>
                            <w:div w:id="276051">
                              <w:marLeft w:val="0"/>
                              <w:marRight w:val="0"/>
                              <w:marTop w:val="0"/>
                              <w:marBottom w:val="0"/>
                              <w:divBdr>
                                <w:top w:val="none" w:sz="0" w:space="0" w:color="auto"/>
                                <w:left w:val="none" w:sz="0" w:space="0" w:color="auto"/>
                                <w:bottom w:val="none" w:sz="0" w:space="0" w:color="auto"/>
                                <w:right w:val="none" w:sz="0" w:space="0" w:color="auto"/>
                              </w:divBdr>
                            </w:div>
                            <w:div w:id="522790027">
                              <w:marLeft w:val="0"/>
                              <w:marRight w:val="0"/>
                              <w:marTop w:val="0"/>
                              <w:marBottom w:val="0"/>
                              <w:divBdr>
                                <w:top w:val="none" w:sz="0" w:space="0" w:color="auto"/>
                                <w:left w:val="none" w:sz="0" w:space="0" w:color="auto"/>
                                <w:bottom w:val="none" w:sz="0" w:space="0" w:color="auto"/>
                                <w:right w:val="none" w:sz="0" w:space="0" w:color="auto"/>
                              </w:divBdr>
                            </w:div>
                            <w:div w:id="20515259">
                              <w:marLeft w:val="0"/>
                              <w:marRight w:val="0"/>
                              <w:marTop w:val="0"/>
                              <w:marBottom w:val="0"/>
                              <w:divBdr>
                                <w:top w:val="none" w:sz="0" w:space="0" w:color="auto"/>
                                <w:left w:val="none" w:sz="0" w:space="0" w:color="auto"/>
                                <w:bottom w:val="none" w:sz="0" w:space="0" w:color="auto"/>
                                <w:right w:val="none" w:sz="0" w:space="0" w:color="auto"/>
                              </w:divBdr>
                            </w:div>
                            <w:div w:id="1480221687">
                              <w:marLeft w:val="0"/>
                              <w:marRight w:val="0"/>
                              <w:marTop w:val="0"/>
                              <w:marBottom w:val="0"/>
                              <w:divBdr>
                                <w:top w:val="none" w:sz="0" w:space="0" w:color="auto"/>
                                <w:left w:val="none" w:sz="0" w:space="0" w:color="auto"/>
                                <w:bottom w:val="none" w:sz="0" w:space="0" w:color="auto"/>
                                <w:right w:val="none" w:sz="0" w:space="0" w:color="auto"/>
                              </w:divBdr>
                            </w:div>
                            <w:div w:id="562133436">
                              <w:marLeft w:val="0"/>
                              <w:marRight w:val="0"/>
                              <w:marTop w:val="0"/>
                              <w:marBottom w:val="0"/>
                              <w:divBdr>
                                <w:top w:val="none" w:sz="0" w:space="0" w:color="auto"/>
                                <w:left w:val="none" w:sz="0" w:space="0" w:color="auto"/>
                                <w:bottom w:val="none" w:sz="0" w:space="0" w:color="auto"/>
                                <w:right w:val="none" w:sz="0" w:space="0" w:color="auto"/>
                              </w:divBdr>
                            </w:div>
                            <w:div w:id="1462306967">
                              <w:marLeft w:val="0"/>
                              <w:marRight w:val="0"/>
                              <w:marTop w:val="0"/>
                              <w:marBottom w:val="0"/>
                              <w:divBdr>
                                <w:top w:val="none" w:sz="0" w:space="0" w:color="auto"/>
                                <w:left w:val="none" w:sz="0" w:space="0" w:color="auto"/>
                                <w:bottom w:val="none" w:sz="0" w:space="0" w:color="auto"/>
                                <w:right w:val="none" w:sz="0" w:space="0" w:color="auto"/>
                              </w:divBdr>
                            </w:div>
                            <w:div w:id="250429623">
                              <w:marLeft w:val="0"/>
                              <w:marRight w:val="0"/>
                              <w:marTop w:val="0"/>
                              <w:marBottom w:val="0"/>
                              <w:divBdr>
                                <w:top w:val="none" w:sz="0" w:space="0" w:color="auto"/>
                                <w:left w:val="none" w:sz="0" w:space="0" w:color="auto"/>
                                <w:bottom w:val="none" w:sz="0" w:space="0" w:color="auto"/>
                                <w:right w:val="none" w:sz="0" w:space="0" w:color="auto"/>
                              </w:divBdr>
                            </w:div>
                            <w:div w:id="1224751107">
                              <w:marLeft w:val="0"/>
                              <w:marRight w:val="0"/>
                              <w:marTop w:val="0"/>
                              <w:marBottom w:val="0"/>
                              <w:divBdr>
                                <w:top w:val="none" w:sz="0" w:space="0" w:color="auto"/>
                                <w:left w:val="none" w:sz="0" w:space="0" w:color="auto"/>
                                <w:bottom w:val="none" w:sz="0" w:space="0" w:color="auto"/>
                                <w:right w:val="none" w:sz="0" w:space="0" w:color="auto"/>
                              </w:divBdr>
                            </w:div>
                            <w:div w:id="1672173397">
                              <w:marLeft w:val="0"/>
                              <w:marRight w:val="0"/>
                              <w:marTop w:val="0"/>
                              <w:marBottom w:val="0"/>
                              <w:divBdr>
                                <w:top w:val="none" w:sz="0" w:space="0" w:color="auto"/>
                                <w:left w:val="none" w:sz="0" w:space="0" w:color="auto"/>
                                <w:bottom w:val="none" w:sz="0" w:space="0" w:color="auto"/>
                                <w:right w:val="none" w:sz="0" w:space="0" w:color="auto"/>
                              </w:divBdr>
                            </w:div>
                            <w:div w:id="180359695">
                              <w:marLeft w:val="0"/>
                              <w:marRight w:val="0"/>
                              <w:marTop w:val="0"/>
                              <w:marBottom w:val="0"/>
                              <w:divBdr>
                                <w:top w:val="none" w:sz="0" w:space="0" w:color="auto"/>
                                <w:left w:val="none" w:sz="0" w:space="0" w:color="auto"/>
                                <w:bottom w:val="none" w:sz="0" w:space="0" w:color="auto"/>
                                <w:right w:val="none" w:sz="0" w:space="0" w:color="auto"/>
                              </w:divBdr>
                            </w:div>
                            <w:div w:id="1481387338">
                              <w:marLeft w:val="0"/>
                              <w:marRight w:val="0"/>
                              <w:marTop w:val="0"/>
                              <w:marBottom w:val="0"/>
                              <w:divBdr>
                                <w:top w:val="none" w:sz="0" w:space="0" w:color="auto"/>
                                <w:left w:val="none" w:sz="0" w:space="0" w:color="auto"/>
                                <w:bottom w:val="none" w:sz="0" w:space="0" w:color="auto"/>
                                <w:right w:val="none" w:sz="0" w:space="0" w:color="auto"/>
                              </w:divBdr>
                            </w:div>
                            <w:div w:id="47923395">
                              <w:marLeft w:val="0"/>
                              <w:marRight w:val="0"/>
                              <w:marTop w:val="0"/>
                              <w:marBottom w:val="0"/>
                              <w:divBdr>
                                <w:top w:val="none" w:sz="0" w:space="0" w:color="auto"/>
                                <w:left w:val="none" w:sz="0" w:space="0" w:color="auto"/>
                                <w:bottom w:val="none" w:sz="0" w:space="0" w:color="auto"/>
                                <w:right w:val="none" w:sz="0" w:space="0" w:color="auto"/>
                              </w:divBdr>
                            </w:div>
                            <w:div w:id="442841740">
                              <w:marLeft w:val="0"/>
                              <w:marRight w:val="0"/>
                              <w:marTop w:val="0"/>
                              <w:marBottom w:val="0"/>
                              <w:divBdr>
                                <w:top w:val="none" w:sz="0" w:space="0" w:color="auto"/>
                                <w:left w:val="none" w:sz="0" w:space="0" w:color="auto"/>
                                <w:bottom w:val="none" w:sz="0" w:space="0" w:color="auto"/>
                                <w:right w:val="none" w:sz="0" w:space="0" w:color="auto"/>
                              </w:divBdr>
                            </w:div>
                            <w:div w:id="386035381">
                              <w:marLeft w:val="0"/>
                              <w:marRight w:val="0"/>
                              <w:marTop w:val="0"/>
                              <w:marBottom w:val="0"/>
                              <w:divBdr>
                                <w:top w:val="none" w:sz="0" w:space="0" w:color="auto"/>
                                <w:left w:val="none" w:sz="0" w:space="0" w:color="auto"/>
                                <w:bottom w:val="none" w:sz="0" w:space="0" w:color="auto"/>
                                <w:right w:val="none" w:sz="0" w:space="0" w:color="auto"/>
                              </w:divBdr>
                            </w:div>
                            <w:div w:id="830484478">
                              <w:marLeft w:val="0"/>
                              <w:marRight w:val="0"/>
                              <w:marTop w:val="0"/>
                              <w:marBottom w:val="0"/>
                              <w:divBdr>
                                <w:top w:val="none" w:sz="0" w:space="0" w:color="auto"/>
                                <w:left w:val="none" w:sz="0" w:space="0" w:color="auto"/>
                                <w:bottom w:val="none" w:sz="0" w:space="0" w:color="auto"/>
                                <w:right w:val="none" w:sz="0" w:space="0" w:color="auto"/>
                              </w:divBdr>
                            </w:div>
                            <w:div w:id="1040016989">
                              <w:marLeft w:val="0"/>
                              <w:marRight w:val="0"/>
                              <w:marTop w:val="0"/>
                              <w:marBottom w:val="0"/>
                              <w:divBdr>
                                <w:top w:val="none" w:sz="0" w:space="0" w:color="auto"/>
                                <w:left w:val="none" w:sz="0" w:space="0" w:color="auto"/>
                                <w:bottom w:val="none" w:sz="0" w:space="0" w:color="auto"/>
                                <w:right w:val="none" w:sz="0" w:space="0" w:color="auto"/>
                              </w:divBdr>
                            </w:div>
                            <w:div w:id="664944332">
                              <w:marLeft w:val="0"/>
                              <w:marRight w:val="0"/>
                              <w:marTop w:val="0"/>
                              <w:marBottom w:val="0"/>
                              <w:divBdr>
                                <w:top w:val="none" w:sz="0" w:space="0" w:color="auto"/>
                                <w:left w:val="none" w:sz="0" w:space="0" w:color="auto"/>
                                <w:bottom w:val="none" w:sz="0" w:space="0" w:color="auto"/>
                                <w:right w:val="none" w:sz="0" w:space="0" w:color="auto"/>
                              </w:divBdr>
                            </w:div>
                            <w:div w:id="808598863">
                              <w:marLeft w:val="0"/>
                              <w:marRight w:val="0"/>
                              <w:marTop w:val="0"/>
                              <w:marBottom w:val="0"/>
                              <w:divBdr>
                                <w:top w:val="none" w:sz="0" w:space="0" w:color="auto"/>
                                <w:left w:val="none" w:sz="0" w:space="0" w:color="auto"/>
                                <w:bottom w:val="none" w:sz="0" w:space="0" w:color="auto"/>
                                <w:right w:val="none" w:sz="0" w:space="0" w:color="auto"/>
                              </w:divBdr>
                            </w:div>
                            <w:div w:id="239337595">
                              <w:marLeft w:val="0"/>
                              <w:marRight w:val="0"/>
                              <w:marTop w:val="0"/>
                              <w:marBottom w:val="0"/>
                              <w:divBdr>
                                <w:top w:val="none" w:sz="0" w:space="0" w:color="auto"/>
                                <w:left w:val="none" w:sz="0" w:space="0" w:color="auto"/>
                                <w:bottom w:val="none" w:sz="0" w:space="0" w:color="auto"/>
                                <w:right w:val="none" w:sz="0" w:space="0" w:color="auto"/>
                              </w:divBdr>
                            </w:div>
                            <w:div w:id="2076782220">
                              <w:marLeft w:val="0"/>
                              <w:marRight w:val="0"/>
                              <w:marTop w:val="0"/>
                              <w:marBottom w:val="0"/>
                              <w:divBdr>
                                <w:top w:val="none" w:sz="0" w:space="0" w:color="auto"/>
                                <w:left w:val="none" w:sz="0" w:space="0" w:color="auto"/>
                                <w:bottom w:val="none" w:sz="0" w:space="0" w:color="auto"/>
                                <w:right w:val="none" w:sz="0" w:space="0" w:color="auto"/>
                              </w:divBdr>
                            </w:div>
                            <w:div w:id="1203595857">
                              <w:marLeft w:val="0"/>
                              <w:marRight w:val="0"/>
                              <w:marTop w:val="0"/>
                              <w:marBottom w:val="0"/>
                              <w:divBdr>
                                <w:top w:val="none" w:sz="0" w:space="0" w:color="auto"/>
                                <w:left w:val="none" w:sz="0" w:space="0" w:color="auto"/>
                                <w:bottom w:val="none" w:sz="0" w:space="0" w:color="auto"/>
                                <w:right w:val="none" w:sz="0" w:space="0" w:color="auto"/>
                              </w:divBdr>
                            </w:div>
                            <w:div w:id="1077900673">
                              <w:marLeft w:val="0"/>
                              <w:marRight w:val="0"/>
                              <w:marTop w:val="0"/>
                              <w:marBottom w:val="0"/>
                              <w:divBdr>
                                <w:top w:val="none" w:sz="0" w:space="0" w:color="auto"/>
                                <w:left w:val="none" w:sz="0" w:space="0" w:color="auto"/>
                                <w:bottom w:val="none" w:sz="0" w:space="0" w:color="auto"/>
                                <w:right w:val="none" w:sz="0" w:space="0" w:color="auto"/>
                              </w:divBdr>
                            </w:div>
                            <w:div w:id="117845962">
                              <w:marLeft w:val="0"/>
                              <w:marRight w:val="0"/>
                              <w:marTop w:val="0"/>
                              <w:marBottom w:val="0"/>
                              <w:divBdr>
                                <w:top w:val="none" w:sz="0" w:space="0" w:color="auto"/>
                                <w:left w:val="none" w:sz="0" w:space="0" w:color="auto"/>
                                <w:bottom w:val="none" w:sz="0" w:space="0" w:color="auto"/>
                                <w:right w:val="none" w:sz="0" w:space="0" w:color="auto"/>
                              </w:divBdr>
                            </w:div>
                            <w:div w:id="1698391870">
                              <w:marLeft w:val="0"/>
                              <w:marRight w:val="0"/>
                              <w:marTop w:val="0"/>
                              <w:marBottom w:val="0"/>
                              <w:divBdr>
                                <w:top w:val="none" w:sz="0" w:space="0" w:color="auto"/>
                                <w:left w:val="none" w:sz="0" w:space="0" w:color="auto"/>
                                <w:bottom w:val="none" w:sz="0" w:space="0" w:color="auto"/>
                                <w:right w:val="none" w:sz="0" w:space="0" w:color="auto"/>
                              </w:divBdr>
                            </w:div>
                            <w:div w:id="1453670907">
                              <w:marLeft w:val="0"/>
                              <w:marRight w:val="0"/>
                              <w:marTop w:val="0"/>
                              <w:marBottom w:val="0"/>
                              <w:divBdr>
                                <w:top w:val="none" w:sz="0" w:space="0" w:color="auto"/>
                                <w:left w:val="none" w:sz="0" w:space="0" w:color="auto"/>
                                <w:bottom w:val="none" w:sz="0" w:space="0" w:color="auto"/>
                                <w:right w:val="none" w:sz="0" w:space="0" w:color="auto"/>
                              </w:divBdr>
                            </w:div>
                            <w:div w:id="1383022739">
                              <w:marLeft w:val="0"/>
                              <w:marRight w:val="0"/>
                              <w:marTop w:val="0"/>
                              <w:marBottom w:val="0"/>
                              <w:divBdr>
                                <w:top w:val="none" w:sz="0" w:space="0" w:color="auto"/>
                                <w:left w:val="none" w:sz="0" w:space="0" w:color="auto"/>
                                <w:bottom w:val="none" w:sz="0" w:space="0" w:color="auto"/>
                                <w:right w:val="none" w:sz="0" w:space="0" w:color="auto"/>
                              </w:divBdr>
                            </w:div>
                            <w:div w:id="1621496517">
                              <w:marLeft w:val="0"/>
                              <w:marRight w:val="0"/>
                              <w:marTop w:val="0"/>
                              <w:marBottom w:val="0"/>
                              <w:divBdr>
                                <w:top w:val="none" w:sz="0" w:space="0" w:color="auto"/>
                                <w:left w:val="none" w:sz="0" w:space="0" w:color="auto"/>
                                <w:bottom w:val="none" w:sz="0" w:space="0" w:color="auto"/>
                                <w:right w:val="none" w:sz="0" w:space="0" w:color="auto"/>
                              </w:divBdr>
                            </w:div>
                            <w:div w:id="492719353">
                              <w:marLeft w:val="0"/>
                              <w:marRight w:val="0"/>
                              <w:marTop w:val="0"/>
                              <w:marBottom w:val="0"/>
                              <w:divBdr>
                                <w:top w:val="none" w:sz="0" w:space="0" w:color="auto"/>
                                <w:left w:val="none" w:sz="0" w:space="0" w:color="auto"/>
                                <w:bottom w:val="none" w:sz="0" w:space="0" w:color="auto"/>
                                <w:right w:val="none" w:sz="0" w:space="0" w:color="auto"/>
                              </w:divBdr>
                            </w:div>
                            <w:div w:id="267087783">
                              <w:marLeft w:val="0"/>
                              <w:marRight w:val="0"/>
                              <w:marTop w:val="0"/>
                              <w:marBottom w:val="0"/>
                              <w:divBdr>
                                <w:top w:val="none" w:sz="0" w:space="0" w:color="auto"/>
                                <w:left w:val="none" w:sz="0" w:space="0" w:color="auto"/>
                                <w:bottom w:val="none" w:sz="0" w:space="0" w:color="auto"/>
                                <w:right w:val="none" w:sz="0" w:space="0" w:color="auto"/>
                              </w:divBdr>
                            </w:div>
                            <w:div w:id="2131893543">
                              <w:marLeft w:val="0"/>
                              <w:marRight w:val="0"/>
                              <w:marTop w:val="0"/>
                              <w:marBottom w:val="0"/>
                              <w:divBdr>
                                <w:top w:val="none" w:sz="0" w:space="0" w:color="auto"/>
                                <w:left w:val="none" w:sz="0" w:space="0" w:color="auto"/>
                                <w:bottom w:val="none" w:sz="0" w:space="0" w:color="auto"/>
                                <w:right w:val="none" w:sz="0" w:space="0" w:color="auto"/>
                              </w:divBdr>
                            </w:div>
                            <w:div w:id="2145349090">
                              <w:marLeft w:val="0"/>
                              <w:marRight w:val="0"/>
                              <w:marTop w:val="0"/>
                              <w:marBottom w:val="0"/>
                              <w:divBdr>
                                <w:top w:val="none" w:sz="0" w:space="0" w:color="auto"/>
                                <w:left w:val="none" w:sz="0" w:space="0" w:color="auto"/>
                                <w:bottom w:val="none" w:sz="0" w:space="0" w:color="auto"/>
                                <w:right w:val="none" w:sz="0" w:space="0" w:color="auto"/>
                              </w:divBdr>
                            </w:div>
                            <w:div w:id="762065825">
                              <w:marLeft w:val="0"/>
                              <w:marRight w:val="0"/>
                              <w:marTop w:val="0"/>
                              <w:marBottom w:val="0"/>
                              <w:divBdr>
                                <w:top w:val="none" w:sz="0" w:space="0" w:color="auto"/>
                                <w:left w:val="none" w:sz="0" w:space="0" w:color="auto"/>
                                <w:bottom w:val="none" w:sz="0" w:space="0" w:color="auto"/>
                                <w:right w:val="none" w:sz="0" w:space="0" w:color="auto"/>
                              </w:divBdr>
                            </w:div>
                            <w:div w:id="1247954773">
                              <w:marLeft w:val="0"/>
                              <w:marRight w:val="0"/>
                              <w:marTop w:val="0"/>
                              <w:marBottom w:val="0"/>
                              <w:divBdr>
                                <w:top w:val="none" w:sz="0" w:space="0" w:color="auto"/>
                                <w:left w:val="none" w:sz="0" w:space="0" w:color="auto"/>
                                <w:bottom w:val="none" w:sz="0" w:space="0" w:color="auto"/>
                                <w:right w:val="none" w:sz="0" w:space="0" w:color="auto"/>
                              </w:divBdr>
                            </w:div>
                            <w:div w:id="739786550">
                              <w:marLeft w:val="0"/>
                              <w:marRight w:val="0"/>
                              <w:marTop w:val="0"/>
                              <w:marBottom w:val="0"/>
                              <w:divBdr>
                                <w:top w:val="none" w:sz="0" w:space="0" w:color="auto"/>
                                <w:left w:val="none" w:sz="0" w:space="0" w:color="auto"/>
                                <w:bottom w:val="none" w:sz="0" w:space="0" w:color="auto"/>
                                <w:right w:val="none" w:sz="0" w:space="0" w:color="auto"/>
                              </w:divBdr>
                            </w:div>
                            <w:div w:id="433063050">
                              <w:marLeft w:val="0"/>
                              <w:marRight w:val="0"/>
                              <w:marTop w:val="0"/>
                              <w:marBottom w:val="0"/>
                              <w:divBdr>
                                <w:top w:val="none" w:sz="0" w:space="0" w:color="auto"/>
                                <w:left w:val="none" w:sz="0" w:space="0" w:color="auto"/>
                                <w:bottom w:val="none" w:sz="0" w:space="0" w:color="auto"/>
                                <w:right w:val="none" w:sz="0" w:space="0" w:color="auto"/>
                              </w:divBdr>
                            </w:div>
                            <w:div w:id="779035706">
                              <w:marLeft w:val="0"/>
                              <w:marRight w:val="0"/>
                              <w:marTop w:val="0"/>
                              <w:marBottom w:val="0"/>
                              <w:divBdr>
                                <w:top w:val="none" w:sz="0" w:space="0" w:color="auto"/>
                                <w:left w:val="none" w:sz="0" w:space="0" w:color="auto"/>
                                <w:bottom w:val="none" w:sz="0" w:space="0" w:color="auto"/>
                                <w:right w:val="none" w:sz="0" w:space="0" w:color="auto"/>
                              </w:divBdr>
                            </w:div>
                            <w:div w:id="1386293484">
                              <w:marLeft w:val="0"/>
                              <w:marRight w:val="0"/>
                              <w:marTop w:val="0"/>
                              <w:marBottom w:val="0"/>
                              <w:divBdr>
                                <w:top w:val="none" w:sz="0" w:space="0" w:color="auto"/>
                                <w:left w:val="none" w:sz="0" w:space="0" w:color="auto"/>
                                <w:bottom w:val="none" w:sz="0" w:space="0" w:color="auto"/>
                                <w:right w:val="none" w:sz="0" w:space="0" w:color="auto"/>
                              </w:divBdr>
                            </w:div>
                            <w:div w:id="163596311">
                              <w:marLeft w:val="0"/>
                              <w:marRight w:val="0"/>
                              <w:marTop w:val="0"/>
                              <w:marBottom w:val="0"/>
                              <w:divBdr>
                                <w:top w:val="none" w:sz="0" w:space="0" w:color="auto"/>
                                <w:left w:val="none" w:sz="0" w:space="0" w:color="auto"/>
                                <w:bottom w:val="none" w:sz="0" w:space="0" w:color="auto"/>
                                <w:right w:val="none" w:sz="0" w:space="0" w:color="auto"/>
                              </w:divBdr>
                            </w:div>
                            <w:div w:id="1079981952">
                              <w:marLeft w:val="0"/>
                              <w:marRight w:val="0"/>
                              <w:marTop w:val="0"/>
                              <w:marBottom w:val="0"/>
                              <w:divBdr>
                                <w:top w:val="none" w:sz="0" w:space="0" w:color="auto"/>
                                <w:left w:val="none" w:sz="0" w:space="0" w:color="auto"/>
                                <w:bottom w:val="none" w:sz="0" w:space="0" w:color="auto"/>
                                <w:right w:val="none" w:sz="0" w:space="0" w:color="auto"/>
                              </w:divBdr>
                            </w:div>
                            <w:div w:id="1428117051">
                              <w:marLeft w:val="0"/>
                              <w:marRight w:val="0"/>
                              <w:marTop w:val="0"/>
                              <w:marBottom w:val="0"/>
                              <w:divBdr>
                                <w:top w:val="none" w:sz="0" w:space="0" w:color="auto"/>
                                <w:left w:val="none" w:sz="0" w:space="0" w:color="auto"/>
                                <w:bottom w:val="none" w:sz="0" w:space="0" w:color="auto"/>
                                <w:right w:val="none" w:sz="0" w:space="0" w:color="auto"/>
                              </w:divBdr>
                            </w:div>
                            <w:div w:id="1093280293">
                              <w:marLeft w:val="0"/>
                              <w:marRight w:val="0"/>
                              <w:marTop w:val="0"/>
                              <w:marBottom w:val="0"/>
                              <w:divBdr>
                                <w:top w:val="none" w:sz="0" w:space="0" w:color="auto"/>
                                <w:left w:val="none" w:sz="0" w:space="0" w:color="auto"/>
                                <w:bottom w:val="none" w:sz="0" w:space="0" w:color="auto"/>
                                <w:right w:val="none" w:sz="0" w:space="0" w:color="auto"/>
                              </w:divBdr>
                            </w:div>
                            <w:div w:id="2059474707">
                              <w:marLeft w:val="0"/>
                              <w:marRight w:val="0"/>
                              <w:marTop w:val="0"/>
                              <w:marBottom w:val="0"/>
                              <w:divBdr>
                                <w:top w:val="none" w:sz="0" w:space="0" w:color="auto"/>
                                <w:left w:val="none" w:sz="0" w:space="0" w:color="auto"/>
                                <w:bottom w:val="none" w:sz="0" w:space="0" w:color="auto"/>
                                <w:right w:val="none" w:sz="0" w:space="0" w:color="auto"/>
                              </w:divBdr>
                            </w:div>
                            <w:div w:id="1124813773">
                              <w:marLeft w:val="0"/>
                              <w:marRight w:val="0"/>
                              <w:marTop w:val="0"/>
                              <w:marBottom w:val="0"/>
                              <w:divBdr>
                                <w:top w:val="none" w:sz="0" w:space="0" w:color="auto"/>
                                <w:left w:val="none" w:sz="0" w:space="0" w:color="auto"/>
                                <w:bottom w:val="none" w:sz="0" w:space="0" w:color="auto"/>
                                <w:right w:val="none" w:sz="0" w:space="0" w:color="auto"/>
                              </w:divBdr>
                            </w:div>
                            <w:div w:id="210463242">
                              <w:marLeft w:val="0"/>
                              <w:marRight w:val="0"/>
                              <w:marTop w:val="0"/>
                              <w:marBottom w:val="0"/>
                              <w:divBdr>
                                <w:top w:val="none" w:sz="0" w:space="0" w:color="auto"/>
                                <w:left w:val="none" w:sz="0" w:space="0" w:color="auto"/>
                                <w:bottom w:val="none" w:sz="0" w:space="0" w:color="auto"/>
                                <w:right w:val="none" w:sz="0" w:space="0" w:color="auto"/>
                              </w:divBdr>
                            </w:div>
                            <w:div w:id="796414181">
                              <w:marLeft w:val="0"/>
                              <w:marRight w:val="0"/>
                              <w:marTop w:val="0"/>
                              <w:marBottom w:val="0"/>
                              <w:divBdr>
                                <w:top w:val="none" w:sz="0" w:space="0" w:color="auto"/>
                                <w:left w:val="none" w:sz="0" w:space="0" w:color="auto"/>
                                <w:bottom w:val="none" w:sz="0" w:space="0" w:color="auto"/>
                                <w:right w:val="none" w:sz="0" w:space="0" w:color="auto"/>
                              </w:divBdr>
                            </w:div>
                            <w:div w:id="2107193751">
                              <w:marLeft w:val="0"/>
                              <w:marRight w:val="0"/>
                              <w:marTop w:val="0"/>
                              <w:marBottom w:val="0"/>
                              <w:divBdr>
                                <w:top w:val="none" w:sz="0" w:space="0" w:color="auto"/>
                                <w:left w:val="none" w:sz="0" w:space="0" w:color="auto"/>
                                <w:bottom w:val="none" w:sz="0" w:space="0" w:color="auto"/>
                                <w:right w:val="none" w:sz="0" w:space="0" w:color="auto"/>
                              </w:divBdr>
                            </w:div>
                            <w:div w:id="1704403978">
                              <w:marLeft w:val="0"/>
                              <w:marRight w:val="0"/>
                              <w:marTop w:val="0"/>
                              <w:marBottom w:val="0"/>
                              <w:divBdr>
                                <w:top w:val="none" w:sz="0" w:space="0" w:color="auto"/>
                                <w:left w:val="none" w:sz="0" w:space="0" w:color="auto"/>
                                <w:bottom w:val="none" w:sz="0" w:space="0" w:color="auto"/>
                                <w:right w:val="none" w:sz="0" w:space="0" w:color="auto"/>
                              </w:divBdr>
                            </w:div>
                            <w:div w:id="359014169">
                              <w:marLeft w:val="0"/>
                              <w:marRight w:val="0"/>
                              <w:marTop w:val="0"/>
                              <w:marBottom w:val="0"/>
                              <w:divBdr>
                                <w:top w:val="none" w:sz="0" w:space="0" w:color="auto"/>
                                <w:left w:val="none" w:sz="0" w:space="0" w:color="auto"/>
                                <w:bottom w:val="none" w:sz="0" w:space="0" w:color="auto"/>
                                <w:right w:val="none" w:sz="0" w:space="0" w:color="auto"/>
                              </w:divBdr>
                            </w:div>
                            <w:div w:id="206340086">
                              <w:marLeft w:val="0"/>
                              <w:marRight w:val="0"/>
                              <w:marTop w:val="0"/>
                              <w:marBottom w:val="0"/>
                              <w:divBdr>
                                <w:top w:val="none" w:sz="0" w:space="0" w:color="auto"/>
                                <w:left w:val="none" w:sz="0" w:space="0" w:color="auto"/>
                                <w:bottom w:val="none" w:sz="0" w:space="0" w:color="auto"/>
                                <w:right w:val="none" w:sz="0" w:space="0" w:color="auto"/>
                              </w:divBdr>
                            </w:div>
                            <w:div w:id="765341799">
                              <w:marLeft w:val="0"/>
                              <w:marRight w:val="0"/>
                              <w:marTop w:val="0"/>
                              <w:marBottom w:val="0"/>
                              <w:divBdr>
                                <w:top w:val="none" w:sz="0" w:space="0" w:color="auto"/>
                                <w:left w:val="none" w:sz="0" w:space="0" w:color="auto"/>
                                <w:bottom w:val="none" w:sz="0" w:space="0" w:color="auto"/>
                                <w:right w:val="none" w:sz="0" w:space="0" w:color="auto"/>
                              </w:divBdr>
                            </w:div>
                            <w:div w:id="1911889356">
                              <w:marLeft w:val="0"/>
                              <w:marRight w:val="0"/>
                              <w:marTop w:val="0"/>
                              <w:marBottom w:val="0"/>
                              <w:divBdr>
                                <w:top w:val="none" w:sz="0" w:space="0" w:color="auto"/>
                                <w:left w:val="none" w:sz="0" w:space="0" w:color="auto"/>
                                <w:bottom w:val="none" w:sz="0" w:space="0" w:color="auto"/>
                                <w:right w:val="none" w:sz="0" w:space="0" w:color="auto"/>
                              </w:divBdr>
                            </w:div>
                            <w:div w:id="978653147">
                              <w:marLeft w:val="0"/>
                              <w:marRight w:val="0"/>
                              <w:marTop w:val="0"/>
                              <w:marBottom w:val="0"/>
                              <w:divBdr>
                                <w:top w:val="none" w:sz="0" w:space="0" w:color="auto"/>
                                <w:left w:val="none" w:sz="0" w:space="0" w:color="auto"/>
                                <w:bottom w:val="none" w:sz="0" w:space="0" w:color="auto"/>
                                <w:right w:val="none" w:sz="0" w:space="0" w:color="auto"/>
                              </w:divBdr>
                            </w:div>
                            <w:div w:id="1310286700">
                              <w:marLeft w:val="0"/>
                              <w:marRight w:val="0"/>
                              <w:marTop w:val="0"/>
                              <w:marBottom w:val="0"/>
                              <w:divBdr>
                                <w:top w:val="none" w:sz="0" w:space="0" w:color="auto"/>
                                <w:left w:val="none" w:sz="0" w:space="0" w:color="auto"/>
                                <w:bottom w:val="none" w:sz="0" w:space="0" w:color="auto"/>
                                <w:right w:val="none" w:sz="0" w:space="0" w:color="auto"/>
                              </w:divBdr>
                            </w:div>
                            <w:div w:id="1540781149">
                              <w:marLeft w:val="0"/>
                              <w:marRight w:val="0"/>
                              <w:marTop w:val="0"/>
                              <w:marBottom w:val="0"/>
                              <w:divBdr>
                                <w:top w:val="none" w:sz="0" w:space="0" w:color="auto"/>
                                <w:left w:val="none" w:sz="0" w:space="0" w:color="auto"/>
                                <w:bottom w:val="none" w:sz="0" w:space="0" w:color="auto"/>
                                <w:right w:val="none" w:sz="0" w:space="0" w:color="auto"/>
                              </w:divBdr>
                            </w:div>
                            <w:div w:id="771319682">
                              <w:marLeft w:val="0"/>
                              <w:marRight w:val="0"/>
                              <w:marTop w:val="0"/>
                              <w:marBottom w:val="0"/>
                              <w:divBdr>
                                <w:top w:val="none" w:sz="0" w:space="0" w:color="auto"/>
                                <w:left w:val="none" w:sz="0" w:space="0" w:color="auto"/>
                                <w:bottom w:val="none" w:sz="0" w:space="0" w:color="auto"/>
                                <w:right w:val="none" w:sz="0" w:space="0" w:color="auto"/>
                              </w:divBdr>
                            </w:div>
                            <w:div w:id="493381393">
                              <w:marLeft w:val="0"/>
                              <w:marRight w:val="0"/>
                              <w:marTop w:val="0"/>
                              <w:marBottom w:val="0"/>
                              <w:divBdr>
                                <w:top w:val="none" w:sz="0" w:space="0" w:color="auto"/>
                                <w:left w:val="none" w:sz="0" w:space="0" w:color="auto"/>
                                <w:bottom w:val="none" w:sz="0" w:space="0" w:color="auto"/>
                                <w:right w:val="none" w:sz="0" w:space="0" w:color="auto"/>
                              </w:divBdr>
                            </w:div>
                            <w:div w:id="344676671">
                              <w:marLeft w:val="0"/>
                              <w:marRight w:val="0"/>
                              <w:marTop w:val="0"/>
                              <w:marBottom w:val="0"/>
                              <w:divBdr>
                                <w:top w:val="none" w:sz="0" w:space="0" w:color="auto"/>
                                <w:left w:val="none" w:sz="0" w:space="0" w:color="auto"/>
                                <w:bottom w:val="none" w:sz="0" w:space="0" w:color="auto"/>
                                <w:right w:val="none" w:sz="0" w:space="0" w:color="auto"/>
                              </w:divBdr>
                            </w:div>
                            <w:div w:id="1965114042">
                              <w:marLeft w:val="0"/>
                              <w:marRight w:val="0"/>
                              <w:marTop w:val="0"/>
                              <w:marBottom w:val="0"/>
                              <w:divBdr>
                                <w:top w:val="none" w:sz="0" w:space="0" w:color="auto"/>
                                <w:left w:val="none" w:sz="0" w:space="0" w:color="auto"/>
                                <w:bottom w:val="none" w:sz="0" w:space="0" w:color="auto"/>
                                <w:right w:val="none" w:sz="0" w:space="0" w:color="auto"/>
                              </w:divBdr>
                            </w:div>
                            <w:div w:id="97143055">
                              <w:marLeft w:val="0"/>
                              <w:marRight w:val="0"/>
                              <w:marTop w:val="0"/>
                              <w:marBottom w:val="0"/>
                              <w:divBdr>
                                <w:top w:val="none" w:sz="0" w:space="0" w:color="auto"/>
                                <w:left w:val="none" w:sz="0" w:space="0" w:color="auto"/>
                                <w:bottom w:val="none" w:sz="0" w:space="0" w:color="auto"/>
                                <w:right w:val="none" w:sz="0" w:space="0" w:color="auto"/>
                              </w:divBdr>
                            </w:div>
                            <w:div w:id="1795560940">
                              <w:marLeft w:val="0"/>
                              <w:marRight w:val="0"/>
                              <w:marTop w:val="0"/>
                              <w:marBottom w:val="0"/>
                              <w:divBdr>
                                <w:top w:val="none" w:sz="0" w:space="0" w:color="auto"/>
                                <w:left w:val="none" w:sz="0" w:space="0" w:color="auto"/>
                                <w:bottom w:val="none" w:sz="0" w:space="0" w:color="auto"/>
                                <w:right w:val="none" w:sz="0" w:space="0" w:color="auto"/>
                              </w:divBdr>
                            </w:div>
                            <w:div w:id="278807153">
                              <w:marLeft w:val="0"/>
                              <w:marRight w:val="0"/>
                              <w:marTop w:val="0"/>
                              <w:marBottom w:val="0"/>
                              <w:divBdr>
                                <w:top w:val="none" w:sz="0" w:space="0" w:color="auto"/>
                                <w:left w:val="none" w:sz="0" w:space="0" w:color="auto"/>
                                <w:bottom w:val="none" w:sz="0" w:space="0" w:color="auto"/>
                                <w:right w:val="none" w:sz="0" w:space="0" w:color="auto"/>
                              </w:divBdr>
                            </w:div>
                            <w:div w:id="1981109531">
                              <w:marLeft w:val="0"/>
                              <w:marRight w:val="0"/>
                              <w:marTop w:val="0"/>
                              <w:marBottom w:val="0"/>
                              <w:divBdr>
                                <w:top w:val="none" w:sz="0" w:space="0" w:color="auto"/>
                                <w:left w:val="none" w:sz="0" w:space="0" w:color="auto"/>
                                <w:bottom w:val="none" w:sz="0" w:space="0" w:color="auto"/>
                                <w:right w:val="none" w:sz="0" w:space="0" w:color="auto"/>
                              </w:divBdr>
                            </w:div>
                            <w:div w:id="460925743">
                              <w:marLeft w:val="0"/>
                              <w:marRight w:val="0"/>
                              <w:marTop w:val="0"/>
                              <w:marBottom w:val="0"/>
                              <w:divBdr>
                                <w:top w:val="none" w:sz="0" w:space="0" w:color="auto"/>
                                <w:left w:val="none" w:sz="0" w:space="0" w:color="auto"/>
                                <w:bottom w:val="none" w:sz="0" w:space="0" w:color="auto"/>
                                <w:right w:val="none" w:sz="0" w:space="0" w:color="auto"/>
                              </w:divBdr>
                            </w:div>
                            <w:div w:id="830095810">
                              <w:marLeft w:val="0"/>
                              <w:marRight w:val="0"/>
                              <w:marTop w:val="0"/>
                              <w:marBottom w:val="0"/>
                              <w:divBdr>
                                <w:top w:val="none" w:sz="0" w:space="0" w:color="auto"/>
                                <w:left w:val="none" w:sz="0" w:space="0" w:color="auto"/>
                                <w:bottom w:val="none" w:sz="0" w:space="0" w:color="auto"/>
                                <w:right w:val="none" w:sz="0" w:space="0" w:color="auto"/>
                              </w:divBdr>
                            </w:div>
                            <w:div w:id="1145438414">
                              <w:marLeft w:val="0"/>
                              <w:marRight w:val="0"/>
                              <w:marTop w:val="0"/>
                              <w:marBottom w:val="0"/>
                              <w:divBdr>
                                <w:top w:val="none" w:sz="0" w:space="0" w:color="auto"/>
                                <w:left w:val="none" w:sz="0" w:space="0" w:color="auto"/>
                                <w:bottom w:val="none" w:sz="0" w:space="0" w:color="auto"/>
                                <w:right w:val="none" w:sz="0" w:space="0" w:color="auto"/>
                              </w:divBdr>
                            </w:div>
                            <w:div w:id="1772818564">
                              <w:marLeft w:val="0"/>
                              <w:marRight w:val="0"/>
                              <w:marTop w:val="0"/>
                              <w:marBottom w:val="0"/>
                              <w:divBdr>
                                <w:top w:val="none" w:sz="0" w:space="0" w:color="auto"/>
                                <w:left w:val="none" w:sz="0" w:space="0" w:color="auto"/>
                                <w:bottom w:val="none" w:sz="0" w:space="0" w:color="auto"/>
                                <w:right w:val="none" w:sz="0" w:space="0" w:color="auto"/>
                              </w:divBdr>
                            </w:div>
                            <w:div w:id="547035522">
                              <w:marLeft w:val="0"/>
                              <w:marRight w:val="0"/>
                              <w:marTop w:val="0"/>
                              <w:marBottom w:val="0"/>
                              <w:divBdr>
                                <w:top w:val="none" w:sz="0" w:space="0" w:color="auto"/>
                                <w:left w:val="none" w:sz="0" w:space="0" w:color="auto"/>
                                <w:bottom w:val="none" w:sz="0" w:space="0" w:color="auto"/>
                                <w:right w:val="none" w:sz="0" w:space="0" w:color="auto"/>
                              </w:divBdr>
                            </w:div>
                            <w:div w:id="596987984">
                              <w:marLeft w:val="0"/>
                              <w:marRight w:val="0"/>
                              <w:marTop w:val="0"/>
                              <w:marBottom w:val="0"/>
                              <w:divBdr>
                                <w:top w:val="none" w:sz="0" w:space="0" w:color="auto"/>
                                <w:left w:val="none" w:sz="0" w:space="0" w:color="auto"/>
                                <w:bottom w:val="none" w:sz="0" w:space="0" w:color="auto"/>
                                <w:right w:val="none" w:sz="0" w:space="0" w:color="auto"/>
                              </w:divBdr>
                            </w:div>
                            <w:div w:id="707073532">
                              <w:marLeft w:val="0"/>
                              <w:marRight w:val="0"/>
                              <w:marTop w:val="0"/>
                              <w:marBottom w:val="0"/>
                              <w:divBdr>
                                <w:top w:val="none" w:sz="0" w:space="0" w:color="auto"/>
                                <w:left w:val="none" w:sz="0" w:space="0" w:color="auto"/>
                                <w:bottom w:val="none" w:sz="0" w:space="0" w:color="auto"/>
                                <w:right w:val="none" w:sz="0" w:space="0" w:color="auto"/>
                              </w:divBdr>
                            </w:div>
                            <w:div w:id="2091466656">
                              <w:marLeft w:val="0"/>
                              <w:marRight w:val="0"/>
                              <w:marTop w:val="0"/>
                              <w:marBottom w:val="0"/>
                              <w:divBdr>
                                <w:top w:val="none" w:sz="0" w:space="0" w:color="auto"/>
                                <w:left w:val="none" w:sz="0" w:space="0" w:color="auto"/>
                                <w:bottom w:val="none" w:sz="0" w:space="0" w:color="auto"/>
                                <w:right w:val="none" w:sz="0" w:space="0" w:color="auto"/>
                              </w:divBdr>
                            </w:div>
                            <w:div w:id="2063677367">
                              <w:marLeft w:val="0"/>
                              <w:marRight w:val="0"/>
                              <w:marTop w:val="0"/>
                              <w:marBottom w:val="0"/>
                              <w:divBdr>
                                <w:top w:val="none" w:sz="0" w:space="0" w:color="auto"/>
                                <w:left w:val="none" w:sz="0" w:space="0" w:color="auto"/>
                                <w:bottom w:val="none" w:sz="0" w:space="0" w:color="auto"/>
                                <w:right w:val="none" w:sz="0" w:space="0" w:color="auto"/>
                              </w:divBdr>
                            </w:div>
                            <w:div w:id="64575220">
                              <w:marLeft w:val="0"/>
                              <w:marRight w:val="0"/>
                              <w:marTop w:val="0"/>
                              <w:marBottom w:val="0"/>
                              <w:divBdr>
                                <w:top w:val="none" w:sz="0" w:space="0" w:color="auto"/>
                                <w:left w:val="none" w:sz="0" w:space="0" w:color="auto"/>
                                <w:bottom w:val="none" w:sz="0" w:space="0" w:color="auto"/>
                                <w:right w:val="none" w:sz="0" w:space="0" w:color="auto"/>
                              </w:divBdr>
                            </w:div>
                            <w:div w:id="2101028299">
                              <w:marLeft w:val="0"/>
                              <w:marRight w:val="0"/>
                              <w:marTop w:val="0"/>
                              <w:marBottom w:val="0"/>
                              <w:divBdr>
                                <w:top w:val="none" w:sz="0" w:space="0" w:color="auto"/>
                                <w:left w:val="none" w:sz="0" w:space="0" w:color="auto"/>
                                <w:bottom w:val="none" w:sz="0" w:space="0" w:color="auto"/>
                                <w:right w:val="none" w:sz="0" w:space="0" w:color="auto"/>
                              </w:divBdr>
                            </w:div>
                            <w:div w:id="1746681557">
                              <w:marLeft w:val="0"/>
                              <w:marRight w:val="0"/>
                              <w:marTop w:val="0"/>
                              <w:marBottom w:val="0"/>
                              <w:divBdr>
                                <w:top w:val="none" w:sz="0" w:space="0" w:color="auto"/>
                                <w:left w:val="none" w:sz="0" w:space="0" w:color="auto"/>
                                <w:bottom w:val="none" w:sz="0" w:space="0" w:color="auto"/>
                                <w:right w:val="none" w:sz="0" w:space="0" w:color="auto"/>
                              </w:divBdr>
                            </w:div>
                            <w:div w:id="104276601">
                              <w:marLeft w:val="0"/>
                              <w:marRight w:val="0"/>
                              <w:marTop w:val="0"/>
                              <w:marBottom w:val="0"/>
                              <w:divBdr>
                                <w:top w:val="none" w:sz="0" w:space="0" w:color="auto"/>
                                <w:left w:val="none" w:sz="0" w:space="0" w:color="auto"/>
                                <w:bottom w:val="none" w:sz="0" w:space="0" w:color="auto"/>
                                <w:right w:val="none" w:sz="0" w:space="0" w:color="auto"/>
                              </w:divBdr>
                            </w:div>
                            <w:div w:id="184447048">
                              <w:marLeft w:val="0"/>
                              <w:marRight w:val="0"/>
                              <w:marTop w:val="0"/>
                              <w:marBottom w:val="0"/>
                              <w:divBdr>
                                <w:top w:val="none" w:sz="0" w:space="0" w:color="auto"/>
                                <w:left w:val="none" w:sz="0" w:space="0" w:color="auto"/>
                                <w:bottom w:val="none" w:sz="0" w:space="0" w:color="auto"/>
                                <w:right w:val="none" w:sz="0" w:space="0" w:color="auto"/>
                              </w:divBdr>
                            </w:div>
                            <w:div w:id="485558616">
                              <w:marLeft w:val="0"/>
                              <w:marRight w:val="0"/>
                              <w:marTop w:val="0"/>
                              <w:marBottom w:val="0"/>
                              <w:divBdr>
                                <w:top w:val="none" w:sz="0" w:space="0" w:color="auto"/>
                                <w:left w:val="none" w:sz="0" w:space="0" w:color="auto"/>
                                <w:bottom w:val="none" w:sz="0" w:space="0" w:color="auto"/>
                                <w:right w:val="none" w:sz="0" w:space="0" w:color="auto"/>
                              </w:divBdr>
                            </w:div>
                            <w:div w:id="1926722893">
                              <w:marLeft w:val="0"/>
                              <w:marRight w:val="0"/>
                              <w:marTop w:val="0"/>
                              <w:marBottom w:val="0"/>
                              <w:divBdr>
                                <w:top w:val="none" w:sz="0" w:space="0" w:color="auto"/>
                                <w:left w:val="none" w:sz="0" w:space="0" w:color="auto"/>
                                <w:bottom w:val="none" w:sz="0" w:space="0" w:color="auto"/>
                                <w:right w:val="none" w:sz="0" w:space="0" w:color="auto"/>
                              </w:divBdr>
                            </w:div>
                            <w:div w:id="732462902">
                              <w:marLeft w:val="0"/>
                              <w:marRight w:val="0"/>
                              <w:marTop w:val="0"/>
                              <w:marBottom w:val="0"/>
                              <w:divBdr>
                                <w:top w:val="none" w:sz="0" w:space="0" w:color="auto"/>
                                <w:left w:val="none" w:sz="0" w:space="0" w:color="auto"/>
                                <w:bottom w:val="none" w:sz="0" w:space="0" w:color="auto"/>
                                <w:right w:val="none" w:sz="0" w:space="0" w:color="auto"/>
                              </w:divBdr>
                            </w:div>
                            <w:div w:id="1528829947">
                              <w:marLeft w:val="0"/>
                              <w:marRight w:val="0"/>
                              <w:marTop w:val="0"/>
                              <w:marBottom w:val="0"/>
                              <w:divBdr>
                                <w:top w:val="none" w:sz="0" w:space="0" w:color="auto"/>
                                <w:left w:val="none" w:sz="0" w:space="0" w:color="auto"/>
                                <w:bottom w:val="none" w:sz="0" w:space="0" w:color="auto"/>
                                <w:right w:val="none" w:sz="0" w:space="0" w:color="auto"/>
                              </w:divBdr>
                            </w:div>
                            <w:div w:id="2135246786">
                              <w:marLeft w:val="0"/>
                              <w:marRight w:val="0"/>
                              <w:marTop w:val="0"/>
                              <w:marBottom w:val="0"/>
                              <w:divBdr>
                                <w:top w:val="none" w:sz="0" w:space="0" w:color="auto"/>
                                <w:left w:val="none" w:sz="0" w:space="0" w:color="auto"/>
                                <w:bottom w:val="none" w:sz="0" w:space="0" w:color="auto"/>
                                <w:right w:val="none" w:sz="0" w:space="0" w:color="auto"/>
                              </w:divBdr>
                            </w:div>
                            <w:div w:id="2035954683">
                              <w:marLeft w:val="0"/>
                              <w:marRight w:val="0"/>
                              <w:marTop w:val="0"/>
                              <w:marBottom w:val="0"/>
                              <w:divBdr>
                                <w:top w:val="none" w:sz="0" w:space="0" w:color="auto"/>
                                <w:left w:val="none" w:sz="0" w:space="0" w:color="auto"/>
                                <w:bottom w:val="none" w:sz="0" w:space="0" w:color="auto"/>
                                <w:right w:val="none" w:sz="0" w:space="0" w:color="auto"/>
                              </w:divBdr>
                            </w:div>
                            <w:div w:id="682903248">
                              <w:marLeft w:val="0"/>
                              <w:marRight w:val="0"/>
                              <w:marTop w:val="0"/>
                              <w:marBottom w:val="0"/>
                              <w:divBdr>
                                <w:top w:val="none" w:sz="0" w:space="0" w:color="auto"/>
                                <w:left w:val="none" w:sz="0" w:space="0" w:color="auto"/>
                                <w:bottom w:val="none" w:sz="0" w:space="0" w:color="auto"/>
                                <w:right w:val="none" w:sz="0" w:space="0" w:color="auto"/>
                              </w:divBdr>
                            </w:div>
                            <w:div w:id="720179996">
                              <w:marLeft w:val="0"/>
                              <w:marRight w:val="0"/>
                              <w:marTop w:val="0"/>
                              <w:marBottom w:val="0"/>
                              <w:divBdr>
                                <w:top w:val="none" w:sz="0" w:space="0" w:color="auto"/>
                                <w:left w:val="none" w:sz="0" w:space="0" w:color="auto"/>
                                <w:bottom w:val="none" w:sz="0" w:space="0" w:color="auto"/>
                                <w:right w:val="none" w:sz="0" w:space="0" w:color="auto"/>
                              </w:divBdr>
                            </w:div>
                            <w:div w:id="929850987">
                              <w:marLeft w:val="0"/>
                              <w:marRight w:val="0"/>
                              <w:marTop w:val="0"/>
                              <w:marBottom w:val="0"/>
                              <w:divBdr>
                                <w:top w:val="none" w:sz="0" w:space="0" w:color="auto"/>
                                <w:left w:val="none" w:sz="0" w:space="0" w:color="auto"/>
                                <w:bottom w:val="none" w:sz="0" w:space="0" w:color="auto"/>
                                <w:right w:val="none" w:sz="0" w:space="0" w:color="auto"/>
                              </w:divBdr>
                            </w:div>
                            <w:div w:id="1179856887">
                              <w:marLeft w:val="0"/>
                              <w:marRight w:val="0"/>
                              <w:marTop w:val="0"/>
                              <w:marBottom w:val="0"/>
                              <w:divBdr>
                                <w:top w:val="none" w:sz="0" w:space="0" w:color="auto"/>
                                <w:left w:val="none" w:sz="0" w:space="0" w:color="auto"/>
                                <w:bottom w:val="none" w:sz="0" w:space="0" w:color="auto"/>
                                <w:right w:val="none" w:sz="0" w:space="0" w:color="auto"/>
                              </w:divBdr>
                            </w:div>
                            <w:div w:id="851576360">
                              <w:marLeft w:val="0"/>
                              <w:marRight w:val="0"/>
                              <w:marTop w:val="0"/>
                              <w:marBottom w:val="0"/>
                              <w:divBdr>
                                <w:top w:val="none" w:sz="0" w:space="0" w:color="auto"/>
                                <w:left w:val="none" w:sz="0" w:space="0" w:color="auto"/>
                                <w:bottom w:val="none" w:sz="0" w:space="0" w:color="auto"/>
                                <w:right w:val="none" w:sz="0" w:space="0" w:color="auto"/>
                              </w:divBdr>
                            </w:div>
                            <w:div w:id="889540684">
                              <w:marLeft w:val="0"/>
                              <w:marRight w:val="0"/>
                              <w:marTop w:val="0"/>
                              <w:marBottom w:val="0"/>
                              <w:divBdr>
                                <w:top w:val="none" w:sz="0" w:space="0" w:color="auto"/>
                                <w:left w:val="none" w:sz="0" w:space="0" w:color="auto"/>
                                <w:bottom w:val="none" w:sz="0" w:space="0" w:color="auto"/>
                                <w:right w:val="none" w:sz="0" w:space="0" w:color="auto"/>
                              </w:divBdr>
                            </w:div>
                            <w:div w:id="525095466">
                              <w:marLeft w:val="0"/>
                              <w:marRight w:val="0"/>
                              <w:marTop w:val="0"/>
                              <w:marBottom w:val="0"/>
                              <w:divBdr>
                                <w:top w:val="none" w:sz="0" w:space="0" w:color="auto"/>
                                <w:left w:val="none" w:sz="0" w:space="0" w:color="auto"/>
                                <w:bottom w:val="none" w:sz="0" w:space="0" w:color="auto"/>
                                <w:right w:val="none" w:sz="0" w:space="0" w:color="auto"/>
                              </w:divBdr>
                            </w:div>
                            <w:div w:id="717976865">
                              <w:marLeft w:val="0"/>
                              <w:marRight w:val="0"/>
                              <w:marTop w:val="0"/>
                              <w:marBottom w:val="0"/>
                              <w:divBdr>
                                <w:top w:val="none" w:sz="0" w:space="0" w:color="auto"/>
                                <w:left w:val="none" w:sz="0" w:space="0" w:color="auto"/>
                                <w:bottom w:val="none" w:sz="0" w:space="0" w:color="auto"/>
                                <w:right w:val="none" w:sz="0" w:space="0" w:color="auto"/>
                              </w:divBdr>
                            </w:div>
                            <w:div w:id="540364005">
                              <w:marLeft w:val="0"/>
                              <w:marRight w:val="0"/>
                              <w:marTop w:val="0"/>
                              <w:marBottom w:val="0"/>
                              <w:divBdr>
                                <w:top w:val="none" w:sz="0" w:space="0" w:color="auto"/>
                                <w:left w:val="none" w:sz="0" w:space="0" w:color="auto"/>
                                <w:bottom w:val="none" w:sz="0" w:space="0" w:color="auto"/>
                                <w:right w:val="none" w:sz="0" w:space="0" w:color="auto"/>
                              </w:divBdr>
                            </w:div>
                            <w:div w:id="165752136">
                              <w:marLeft w:val="0"/>
                              <w:marRight w:val="0"/>
                              <w:marTop w:val="0"/>
                              <w:marBottom w:val="0"/>
                              <w:divBdr>
                                <w:top w:val="none" w:sz="0" w:space="0" w:color="auto"/>
                                <w:left w:val="none" w:sz="0" w:space="0" w:color="auto"/>
                                <w:bottom w:val="none" w:sz="0" w:space="0" w:color="auto"/>
                                <w:right w:val="none" w:sz="0" w:space="0" w:color="auto"/>
                              </w:divBdr>
                            </w:div>
                            <w:div w:id="1094397490">
                              <w:marLeft w:val="0"/>
                              <w:marRight w:val="0"/>
                              <w:marTop w:val="0"/>
                              <w:marBottom w:val="0"/>
                              <w:divBdr>
                                <w:top w:val="none" w:sz="0" w:space="0" w:color="auto"/>
                                <w:left w:val="none" w:sz="0" w:space="0" w:color="auto"/>
                                <w:bottom w:val="none" w:sz="0" w:space="0" w:color="auto"/>
                                <w:right w:val="none" w:sz="0" w:space="0" w:color="auto"/>
                              </w:divBdr>
                            </w:div>
                            <w:div w:id="1126774964">
                              <w:marLeft w:val="0"/>
                              <w:marRight w:val="0"/>
                              <w:marTop w:val="0"/>
                              <w:marBottom w:val="0"/>
                              <w:divBdr>
                                <w:top w:val="none" w:sz="0" w:space="0" w:color="auto"/>
                                <w:left w:val="none" w:sz="0" w:space="0" w:color="auto"/>
                                <w:bottom w:val="none" w:sz="0" w:space="0" w:color="auto"/>
                                <w:right w:val="none" w:sz="0" w:space="0" w:color="auto"/>
                              </w:divBdr>
                            </w:div>
                            <w:div w:id="1588035234">
                              <w:marLeft w:val="0"/>
                              <w:marRight w:val="0"/>
                              <w:marTop w:val="0"/>
                              <w:marBottom w:val="0"/>
                              <w:divBdr>
                                <w:top w:val="none" w:sz="0" w:space="0" w:color="auto"/>
                                <w:left w:val="none" w:sz="0" w:space="0" w:color="auto"/>
                                <w:bottom w:val="none" w:sz="0" w:space="0" w:color="auto"/>
                                <w:right w:val="none" w:sz="0" w:space="0" w:color="auto"/>
                              </w:divBdr>
                            </w:div>
                            <w:div w:id="1171798388">
                              <w:marLeft w:val="0"/>
                              <w:marRight w:val="0"/>
                              <w:marTop w:val="0"/>
                              <w:marBottom w:val="0"/>
                              <w:divBdr>
                                <w:top w:val="none" w:sz="0" w:space="0" w:color="auto"/>
                                <w:left w:val="none" w:sz="0" w:space="0" w:color="auto"/>
                                <w:bottom w:val="none" w:sz="0" w:space="0" w:color="auto"/>
                                <w:right w:val="none" w:sz="0" w:space="0" w:color="auto"/>
                              </w:divBdr>
                            </w:div>
                            <w:div w:id="1081945819">
                              <w:marLeft w:val="0"/>
                              <w:marRight w:val="0"/>
                              <w:marTop w:val="0"/>
                              <w:marBottom w:val="0"/>
                              <w:divBdr>
                                <w:top w:val="none" w:sz="0" w:space="0" w:color="auto"/>
                                <w:left w:val="none" w:sz="0" w:space="0" w:color="auto"/>
                                <w:bottom w:val="none" w:sz="0" w:space="0" w:color="auto"/>
                                <w:right w:val="none" w:sz="0" w:space="0" w:color="auto"/>
                              </w:divBdr>
                            </w:div>
                            <w:div w:id="257256715">
                              <w:marLeft w:val="0"/>
                              <w:marRight w:val="0"/>
                              <w:marTop w:val="0"/>
                              <w:marBottom w:val="0"/>
                              <w:divBdr>
                                <w:top w:val="none" w:sz="0" w:space="0" w:color="auto"/>
                                <w:left w:val="none" w:sz="0" w:space="0" w:color="auto"/>
                                <w:bottom w:val="none" w:sz="0" w:space="0" w:color="auto"/>
                                <w:right w:val="none" w:sz="0" w:space="0" w:color="auto"/>
                              </w:divBdr>
                            </w:div>
                            <w:div w:id="1986887015">
                              <w:marLeft w:val="0"/>
                              <w:marRight w:val="0"/>
                              <w:marTop w:val="0"/>
                              <w:marBottom w:val="0"/>
                              <w:divBdr>
                                <w:top w:val="none" w:sz="0" w:space="0" w:color="auto"/>
                                <w:left w:val="none" w:sz="0" w:space="0" w:color="auto"/>
                                <w:bottom w:val="none" w:sz="0" w:space="0" w:color="auto"/>
                                <w:right w:val="none" w:sz="0" w:space="0" w:color="auto"/>
                              </w:divBdr>
                            </w:div>
                            <w:div w:id="291056404">
                              <w:marLeft w:val="0"/>
                              <w:marRight w:val="0"/>
                              <w:marTop w:val="0"/>
                              <w:marBottom w:val="0"/>
                              <w:divBdr>
                                <w:top w:val="none" w:sz="0" w:space="0" w:color="auto"/>
                                <w:left w:val="none" w:sz="0" w:space="0" w:color="auto"/>
                                <w:bottom w:val="none" w:sz="0" w:space="0" w:color="auto"/>
                                <w:right w:val="none" w:sz="0" w:space="0" w:color="auto"/>
                              </w:divBdr>
                            </w:div>
                            <w:div w:id="899708067">
                              <w:marLeft w:val="0"/>
                              <w:marRight w:val="0"/>
                              <w:marTop w:val="0"/>
                              <w:marBottom w:val="0"/>
                              <w:divBdr>
                                <w:top w:val="none" w:sz="0" w:space="0" w:color="auto"/>
                                <w:left w:val="none" w:sz="0" w:space="0" w:color="auto"/>
                                <w:bottom w:val="none" w:sz="0" w:space="0" w:color="auto"/>
                                <w:right w:val="none" w:sz="0" w:space="0" w:color="auto"/>
                              </w:divBdr>
                            </w:div>
                            <w:div w:id="1021276394">
                              <w:marLeft w:val="0"/>
                              <w:marRight w:val="0"/>
                              <w:marTop w:val="0"/>
                              <w:marBottom w:val="0"/>
                              <w:divBdr>
                                <w:top w:val="none" w:sz="0" w:space="0" w:color="auto"/>
                                <w:left w:val="none" w:sz="0" w:space="0" w:color="auto"/>
                                <w:bottom w:val="none" w:sz="0" w:space="0" w:color="auto"/>
                                <w:right w:val="none" w:sz="0" w:space="0" w:color="auto"/>
                              </w:divBdr>
                            </w:div>
                            <w:div w:id="1476097329">
                              <w:marLeft w:val="0"/>
                              <w:marRight w:val="0"/>
                              <w:marTop w:val="0"/>
                              <w:marBottom w:val="0"/>
                              <w:divBdr>
                                <w:top w:val="none" w:sz="0" w:space="0" w:color="auto"/>
                                <w:left w:val="none" w:sz="0" w:space="0" w:color="auto"/>
                                <w:bottom w:val="none" w:sz="0" w:space="0" w:color="auto"/>
                                <w:right w:val="none" w:sz="0" w:space="0" w:color="auto"/>
                              </w:divBdr>
                            </w:div>
                            <w:div w:id="214320653">
                              <w:marLeft w:val="0"/>
                              <w:marRight w:val="0"/>
                              <w:marTop w:val="0"/>
                              <w:marBottom w:val="0"/>
                              <w:divBdr>
                                <w:top w:val="none" w:sz="0" w:space="0" w:color="auto"/>
                                <w:left w:val="none" w:sz="0" w:space="0" w:color="auto"/>
                                <w:bottom w:val="none" w:sz="0" w:space="0" w:color="auto"/>
                                <w:right w:val="none" w:sz="0" w:space="0" w:color="auto"/>
                              </w:divBdr>
                            </w:div>
                            <w:div w:id="128934686">
                              <w:marLeft w:val="0"/>
                              <w:marRight w:val="0"/>
                              <w:marTop w:val="0"/>
                              <w:marBottom w:val="0"/>
                              <w:divBdr>
                                <w:top w:val="none" w:sz="0" w:space="0" w:color="auto"/>
                                <w:left w:val="none" w:sz="0" w:space="0" w:color="auto"/>
                                <w:bottom w:val="none" w:sz="0" w:space="0" w:color="auto"/>
                                <w:right w:val="none" w:sz="0" w:space="0" w:color="auto"/>
                              </w:divBdr>
                            </w:div>
                            <w:div w:id="619647011">
                              <w:marLeft w:val="0"/>
                              <w:marRight w:val="0"/>
                              <w:marTop w:val="0"/>
                              <w:marBottom w:val="0"/>
                              <w:divBdr>
                                <w:top w:val="none" w:sz="0" w:space="0" w:color="auto"/>
                                <w:left w:val="none" w:sz="0" w:space="0" w:color="auto"/>
                                <w:bottom w:val="none" w:sz="0" w:space="0" w:color="auto"/>
                                <w:right w:val="none" w:sz="0" w:space="0" w:color="auto"/>
                              </w:divBdr>
                            </w:div>
                            <w:div w:id="742023768">
                              <w:marLeft w:val="0"/>
                              <w:marRight w:val="0"/>
                              <w:marTop w:val="0"/>
                              <w:marBottom w:val="0"/>
                              <w:divBdr>
                                <w:top w:val="none" w:sz="0" w:space="0" w:color="auto"/>
                                <w:left w:val="none" w:sz="0" w:space="0" w:color="auto"/>
                                <w:bottom w:val="none" w:sz="0" w:space="0" w:color="auto"/>
                                <w:right w:val="none" w:sz="0" w:space="0" w:color="auto"/>
                              </w:divBdr>
                            </w:div>
                            <w:div w:id="1811315616">
                              <w:marLeft w:val="0"/>
                              <w:marRight w:val="0"/>
                              <w:marTop w:val="0"/>
                              <w:marBottom w:val="0"/>
                              <w:divBdr>
                                <w:top w:val="none" w:sz="0" w:space="0" w:color="auto"/>
                                <w:left w:val="none" w:sz="0" w:space="0" w:color="auto"/>
                                <w:bottom w:val="none" w:sz="0" w:space="0" w:color="auto"/>
                                <w:right w:val="none" w:sz="0" w:space="0" w:color="auto"/>
                              </w:divBdr>
                            </w:div>
                            <w:div w:id="1636177077">
                              <w:marLeft w:val="0"/>
                              <w:marRight w:val="0"/>
                              <w:marTop w:val="0"/>
                              <w:marBottom w:val="0"/>
                              <w:divBdr>
                                <w:top w:val="none" w:sz="0" w:space="0" w:color="auto"/>
                                <w:left w:val="none" w:sz="0" w:space="0" w:color="auto"/>
                                <w:bottom w:val="none" w:sz="0" w:space="0" w:color="auto"/>
                                <w:right w:val="none" w:sz="0" w:space="0" w:color="auto"/>
                              </w:divBdr>
                            </w:div>
                            <w:div w:id="2070574736">
                              <w:marLeft w:val="0"/>
                              <w:marRight w:val="0"/>
                              <w:marTop w:val="0"/>
                              <w:marBottom w:val="0"/>
                              <w:divBdr>
                                <w:top w:val="none" w:sz="0" w:space="0" w:color="auto"/>
                                <w:left w:val="none" w:sz="0" w:space="0" w:color="auto"/>
                                <w:bottom w:val="none" w:sz="0" w:space="0" w:color="auto"/>
                                <w:right w:val="none" w:sz="0" w:space="0" w:color="auto"/>
                              </w:divBdr>
                            </w:div>
                            <w:div w:id="270742433">
                              <w:marLeft w:val="0"/>
                              <w:marRight w:val="0"/>
                              <w:marTop w:val="0"/>
                              <w:marBottom w:val="0"/>
                              <w:divBdr>
                                <w:top w:val="none" w:sz="0" w:space="0" w:color="auto"/>
                                <w:left w:val="none" w:sz="0" w:space="0" w:color="auto"/>
                                <w:bottom w:val="none" w:sz="0" w:space="0" w:color="auto"/>
                                <w:right w:val="none" w:sz="0" w:space="0" w:color="auto"/>
                              </w:divBdr>
                            </w:div>
                            <w:div w:id="1092318543">
                              <w:marLeft w:val="0"/>
                              <w:marRight w:val="0"/>
                              <w:marTop w:val="0"/>
                              <w:marBottom w:val="0"/>
                              <w:divBdr>
                                <w:top w:val="none" w:sz="0" w:space="0" w:color="auto"/>
                                <w:left w:val="none" w:sz="0" w:space="0" w:color="auto"/>
                                <w:bottom w:val="none" w:sz="0" w:space="0" w:color="auto"/>
                                <w:right w:val="none" w:sz="0" w:space="0" w:color="auto"/>
                              </w:divBdr>
                            </w:div>
                            <w:div w:id="2056002849">
                              <w:marLeft w:val="0"/>
                              <w:marRight w:val="0"/>
                              <w:marTop w:val="0"/>
                              <w:marBottom w:val="0"/>
                              <w:divBdr>
                                <w:top w:val="none" w:sz="0" w:space="0" w:color="auto"/>
                                <w:left w:val="none" w:sz="0" w:space="0" w:color="auto"/>
                                <w:bottom w:val="none" w:sz="0" w:space="0" w:color="auto"/>
                                <w:right w:val="none" w:sz="0" w:space="0" w:color="auto"/>
                              </w:divBdr>
                            </w:div>
                            <w:div w:id="2039315323">
                              <w:marLeft w:val="0"/>
                              <w:marRight w:val="0"/>
                              <w:marTop w:val="0"/>
                              <w:marBottom w:val="0"/>
                              <w:divBdr>
                                <w:top w:val="none" w:sz="0" w:space="0" w:color="auto"/>
                                <w:left w:val="none" w:sz="0" w:space="0" w:color="auto"/>
                                <w:bottom w:val="none" w:sz="0" w:space="0" w:color="auto"/>
                                <w:right w:val="none" w:sz="0" w:space="0" w:color="auto"/>
                              </w:divBdr>
                            </w:div>
                            <w:div w:id="1246573986">
                              <w:marLeft w:val="0"/>
                              <w:marRight w:val="0"/>
                              <w:marTop w:val="0"/>
                              <w:marBottom w:val="0"/>
                              <w:divBdr>
                                <w:top w:val="none" w:sz="0" w:space="0" w:color="auto"/>
                                <w:left w:val="none" w:sz="0" w:space="0" w:color="auto"/>
                                <w:bottom w:val="none" w:sz="0" w:space="0" w:color="auto"/>
                                <w:right w:val="none" w:sz="0" w:space="0" w:color="auto"/>
                              </w:divBdr>
                            </w:div>
                            <w:div w:id="402265169">
                              <w:marLeft w:val="0"/>
                              <w:marRight w:val="0"/>
                              <w:marTop w:val="0"/>
                              <w:marBottom w:val="0"/>
                              <w:divBdr>
                                <w:top w:val="none" w:sz="0" w:space="0" w:color="auto"/>
                                <w:left w:val="none" w:sz="0" w:space="0" w:color="auto"/>
                                <w:bottom w:val="none" w:sz="0" w:space="0" w:color="auto"/>
                                <w:right w:val="none" w:sz="0" w:space="0" w:color="auto"/>
                              </w:divBdr>
                            </w:div>
                            <w:div w:id="1913617937">
                              <w:marLeft w:val="0"/>
                              <w:marRight w:val="0"/>
                              <w:marTop w:val="0"/>
                              <w:marBottom w:val="0"/>
                              <w:divBdr>
                                <w:top w:val="none" w:sz="0" w:space="0" w:color="auto"/>
                                <w:left w:val="none" w:sz="0" w:space="0" w:color="auto"/>
                                <w:bottom w:val="none" w:sz="0" w:space="0" w:color="auto"/>
                                <w:right w:val="none" w:sz="0" w:space="0" w:color="auto"/>
                              </w:divBdr>
                            </w:div>
                            <w:div w:id="1997370871">
                              <w:marLeft w:val="0"/>
                              <w:marRight w:val="0"/>
                              <w:marTop w:val="0"/>
                              <w:marBottom w:val="0"/>
                              <w:divBdr>
                                <w:top w:val="none" w:sz="0" w:space="0" w:color="auto"/>
                                <w:left w:val="none" w:sz="0" w:space="0" w:color="auto"/>
                                <w:bottom w:val="none" w:sz="0" w:space="0" w:color="auto"/>
                                <w:right w:val="none" w:sz="0" w:space="0" w:color="auto"/>
                              </w:divBdr>
                            </w:div>
                            <w:div w:id="662977794">
                              <w:marLeft w:val="0"/>
                              <w:marRight w:val="0"/>
                              <w:marTop w:val="0"/>
                              <w:marBottom w:val="0"/>
                              <w:divBdr>
                                <w:top w:val="none" w:sz="0" w:space="0" w:color="auto"/>
                                <w:left w:val="none" w:sz="0" w:space="0" w:color="auto"/>
                                <w:bottom w:val="none" w:sz="0" w:space="0" w:color="auto"/>
                                <w:right w:val="none" w:sz="0" w:space="0" w:color="auto"/>
                              </w:divBdr>
                            </w:div>
                            <w:div w:id="2124957858">
                              <w:marLeft w:val="0"/>
                              <w:marRight w:val="0"/>
                              <w:marTop w:val="0"/>
                              <w:marBottom w:val="0"/>
                              <w:divBdr>
                                <w:top w:val="none" w:sz="0" w:space="0" w:color="auto"/>
                                <w:left w:val="none" w:sz="0" w:space="0" w:color="auto"/>
                                <w:bottom w:val="none" w:sz="0" w:space="0" w:color="auto"/>
                                <w:right w:val="none" w:sz="0" w:space="0" w:color="auto"/>
                              </w:divBdr>
                            </w:div>
                            <w:div w:id="485243496">
                              <w:marLeft w:val="0"/>
                              <w:marRight w:val="0"/>
                              <w:marTop w:val="0"/>
                              <w:marBottom w:val="0"/>
                              <w:divBdr>
                                <w:top w:val="none" w:sz="0" w:space="0" w:color="auto"/>
                                <w:left w:val="none" w:sz="0" w:space="0" w:color="auto"/>
                                <w:bottom w:val="none" w:sz="0" w:space="0" w:color="auto"/>
                                <w:right w:val="none" w:sz="0" w:space="0" w:color="auto"/>
                              </w:divBdr>
                            </w:div>
                            <w:div w:id="1133404858">
                              <w:marLeft w:val="0"/>
                              <w:marRight w:val="0"/>
                              <w:marTop w:val="0"/>
                              <w:marBottom w:val="0"/>
                              <w:divBdr>
                                <w:top w:val="none" w:sz="0" w:space="0" w:color="auto"/>
                                <w:left w:val="none" w:sz="0" w:space="0" w:color="auto"/>
                                <w:bottom w:val="none" w:sz="0" w:space="0" w:color="auto"/>
                                <w:right w:val="none" w:sz="0" w:space="0" w:color="auto"/>
                              </w:divBdr>
                            </w:div>
                            <w:div w:id="638803227">
                              <w:marLeft w:val="0"/>
                              <w:marRight w:val="0"/>
                              <w:marTop w:val="0"/>
                              <w:marBottom w:val="0"/>
                              <w:divBdr>
                                <w:top w:val="none" w:sz="0" w:space="0" w:color="auto"/>
                                <w:left w:val="none" w:sz="0" w:space="0" w:color="auto"/>
                                <w:bottom w:val="none" w:sz="0" w:space="0" w:color="auto"/>
                                <w:right w:val="none" w:sz="0" w:space="0" w:color="auto"/>
                              </w:divBdr>
                            </w:div>
                            <w:div w:id="2130279152">
                              <w:marLeft w:val="0"/>
                              <w:marRight w:val="0"/>
                              <w:marTop w:val="0"/>
                              <w:marBottom w:val="0"/>
                              <w:divBdr>
                                <w:top w:val="none" w:sz="0" w:space="0" w:color="auto"/>
                                <w:left w:val="none" w:sz="0" w:space="0" w:color="auto"/>
                                <w:bottom w:val="none" w:sz="0" w:space="0" w:color="auto"/>
                                <w:right w:val="none" w:sz="0" w:space="0" w:color="auto"/>
                              </w:divBdr>
                            </w:div>
                            <w:div w:id="134839709">
                              <w:marLeft w:val="0"/>
                              <w:marRight w:val="0"/>
                              <w:marTop w:val="0"/>
                              <w:marBottom w:val="0"/>
                              <w:divBdr>
                                <w:top w:val="none" w:sz="0" w:space="0" w:color="auto"/>
                                <w:left w:val="none" w:sz="0" w:space="0" w:color="auto"/>
                                <w:bottom w:val="none" w:sz="0" w:space="0" w:color="auto"/>
                                <w:right w:val="none" w:sz="0" w:space="0" w:color="auto"/>
                              </w:divBdr>
                            </w:div>
                            <w:div w:id="246615882">
                              <w:marLeft w:val="0"/>
                              <w:marRight w:val="0"/>
                              <w:marTop w:val="0"/>
                              <w:marBottom w:val="0"/>
                              <w:divBdr>
                                <w:top w:val="none" w:sz="0" w:space="0" w:color="auto"/>
                                <w:left w:val="none" w:sz="0" w:space="0" w:color="auto"/>
                                <w:bottom w:val="none" w:sz="0" w:space="0" w:color="auto"/>
                                <w:right w:val="none" w:sz="0" w:space="0" w:color="auto"/>
                              </w:divBdr>
                            </w:div>
                            <w:div w:id="419104027">
                              <w:marLeft w:val="0"/>
                              <w:marRight w:val="0"/>
                              <w:marTop w:val="0"/>
                              <w:marBottom w:val="0"/>
                              <w:divBdr>
                                <w:top w:val="none" w:sz="0" w:space="0" w:color="auto"/>
                                <w:left w:val="none" w:sz="0" w:space="0" w:color="auto"/>
                                <w:bottom w:val="none" w:sz="0" w:space="0" w:color="auto"/>
                                <w:right w:val="none" w:sz="0" w:space="0" w:color="auto"/>
                              </w:divBdr>
                            </w:div>
                            <w:div w:id="1910772154">
                              <w:marLeft w:val="0"/>
                              <w:marRight w:val="0"/>
                              <w:marTop w:val="0"/>
                              <w:marBottom w:val="0"/>
                              <w:divBdr>
                                <w:top w:val="none" w:sz="0" w:space="0" w:color="auto"/>
                                <w:left w:val="none" w:sz="0" w:space="0" w:color="auto"/>
                                <w:bottom w:val="none" w:sz="0" w:space="0" w:color="auto"/>
                                <w:right w:val="none" w:sz="0" w:space="0" w:color="auto"/>
                              </w:divBdr>
                            </w:div>
                            <w:div w:id="330835692">
                              <w:marLeft w:val="0"/>
                              <w:marRight w:val="0"/>
                              <w:marTop w:val="0"/>
                              <w:marBottom w:val="0"/>
                              <w:divBdr>
                                <w:top w:val="none" w:sz="0" w:space="0" w:color="auto"/>
                                <w:left w:val="none" w:sz="0" w:space="0" w:color="auto"/>
                                <w:bottom w:val="none" w:sz="0" w:space="0" w:color="auto"/>
                                <w:right w:val="none" w:sz="0" w:space="0" w:color="auto"/>
                              </w:divBdr>
                            </w:div>
                            <w:div w:id="1025329867">
                              <w:marLeft w:val="0"/>
                              <w:marRight w:val="0"/>
                              <w:marTop w:val="0"/>
                              <w:marBottom w:val="0"/>
                              <w:divBdr>
                                <w:top w:val="none" w:sz="0" w:space="0" w:color="auto"/>
                                <w:left w:val="none" w:sz="0" w:space="0" w:color="auto"/>
                                <w:bottom w:val="none" w:sz="0" w:space="0" w:color="auto"/>
                                <w:right w:val="none" w:sz="0" w:space="0" w:color="auto"/>
                              </w:divBdr>
                            </w:div>
                            <w:div w:id="1660576648">
                              <w:marLeft w:val="0"/>
                              <w:marRight w:val="0"/>
                              <w:marTop w:val="0"/>
                              <w:marBottom w:val="0"/>
                              <w:divBdr>
                                <w:top w:val="none" w:sz="0" w:space="0" w:color="auto"/>
                                <w:left w:val="none" w:sz="0" w:space="0" w:color="auto"/>
                                <w:bottom w:val="none" w:sz="0" w:space="0" w:color="auto"/>
                                <w:right w:val="none" w:sz="0" w:space="0" w:color="auto"/>
                              </w:divBdr>
                            </w:div>
                            <w:div w:id="9453639">
                              <w:marLeft w:val="0"/>
                              <w:marRight w:val="0"/>
                              <w:marTop w:val="0"/>
                              <w:marBottom w:val="0"/>
                              <w:divBdr>
                                <w:top w:val="none" w:sz="0" w:space="0" w:color="auto"/>
                                <w:left w:val="none" w:sz="0" w:space="0" w:color="auto"/>
                                <w:bottom w:val="none" w:sz="0" w:space="0" w:color="auto"/>
                                <w:right w:val="none" w:sz="0" w:space="0" w:color="auto"/>
                              </w:divBdr>
                            </w:div>
                            <w:div w:id="230040605">
                              <w:marLeft w:val="0"/>
                              <w:marRight w:val="0"/>
                              <w:marTop w:val="0"/>
                              <w:marBottom w:val="0"/>
                              <w:divBdr>
                                <w:top w:val="none" w:sz="0" w:space="0" w:color="auto"/>
                                <w:left w:val="none" w:sz="0" w:space="0" w:color="auto"/>
                                <w:bottom w:val="none" w:sz="0" w:space="0" w:color="auto"/>
                                <w:right w:val="none" w:sz="0" w:space="0" w:color="auto"/>
                              </w:divBdr>
                            </w:div>
                            <w:div w:id="173615763">
                              <w:marLeft w:val="0"/>
                              <w:marRight w:val="0"/>
                              <w:marTop w:val="0"/>
                              <w:marBottom w:val="0"/>
                              <w:divBdr>
                                <w:top w:val="none" w:sz="0" w:space="0" w:color="auto"/>
                                <w:left w:val="none" w:sz="0" w:space="0" w:color="auto"/>
                                <w:bottom w:val="none" w:sz="0" w:space="0" w:color="auto"/>
                                <w:right w:val="none" w:sz="0" w:space="0" w:color="auto"/>
                              </w:divBdr>
                            </w:div>
                            <w:div w:id="1309355899">
                              <w:marLeft w:val="0"/>
                              <w:marRight w:val="0"/>
                              <w:marTop w:val="0"/>
                              <w:marBottom w:val="0"/>
                              <w:divBdr>
                                <w:top w:val="none" w:sz="0" w:space="0" w:color="auto"/>
                                <w:left w:val="none" w:sz="0" w:space="0" w:color="auto"/>
                                <w:bottom w:val="none" w:sz="0" w:space="0" w:color="auto"/>
                                <w:right w:val="none" w:sz="0" w:space="0" w:color="auto"/>
                              </w:divBdr>
                            </w:div>
                            <w:div w:id="111246585">
                              <w:marLeft w:val="0"/>
                              <w:marRight w:val="0"/>
                              <w:marTop w:val="0"/>
                              <w:marBottom w:val="0"/>
                              <w:divBdr>
                                <w:top w:val="none" w:sz="0" w:space="0" w:color="auto"/>
                                <w:left w:val="none" w:sz="0" w:space="0" w:color="auto"/>
                                <w:bottom w:val="none" w:sz="0" w:space="0" w:color="auto"/>
                                <w:right w:val="none" w:sz="0" w:space="0" w:color="auto"/>
                              </w:divBdr>
                            </w:div>
                            <w:div w:id="353724817">
                              <w:marLeft w:val="0"/>
                              <w:marRight w:val="0"/>
                              <w:marTop w:val="0"/>
                              <w:marBottom w:val="0"/>
                              <w:divBdr>
                                <w:top w:val="none" w:sz="0" w:space="0" w:color="auto"/>
                                <w:left w:val="none" w:sz="0" w:space="0" w:color="auto"/>
                                <w:bottom w:val="none" w:sz="0" w:space="0" w:color="auto"/>
                                <w:right w:val="none" w:sz="0" w:space="0" w:color="auto"/>
                              </w:divBdr>
                            </w:div>
                            <w:div w:id="2137790498">
                              <w:marLeft w:val="0"/>
                              <w:marRight w:val="0"/>
                              <w:marTop w:val="0"/>
                              <w:marBottom w:val="0"/>
                              <w:divBdr>
                                <w:top w:val="none" w:sz="0" w:space="0" w:color="auto"/>
                                <w:left w:val="none" w:sz="0" w:space="0" w:color="auto"/>
                                <w:bottom w:val="none" w:sz="0" w:space="0" w:color="auto"/>
                                <w:right w:val="none" w:sz="0" w:space="0" w:color="auto"/>
                              </w:divBdr>
                            </w:div>
                            <w:div w:id="1907255018">
                              <w:marLeft w:val="0"/>
                              <w:marRight w:val="0"/>
                              <w:marTop w:val="0"/>
                              <w:marBottom w:val="0"/>
                              <w:divBdr>
                                <w:top w:val="none" w:sz="0" w:space="0" w:color="auto"/>
                                <w:left w:val="none" w:sz="0" w:space="0" w:color="auto"/>
                                <w:bottom w:val="none" w:sz="0" w:space="0" w:color="auto"/>
                                <w:right w:val="none" w:sz="0" w:space="0" w:color="auto"/>
                              </w:divBdr>
                            </w:div>
                            <w:div w:id="1440249576">
                              <w:marLeft w:val="0"/>
                              <w:marRight w:val="0"/>
                              <w:marTop w:val="0"/>
                              <w:marBottom w:val="0"/>
                              <w:divBdr>
                                <w:top w:val="none" w:sz="0" w:space="0" w:color="auto"/>
                                <w:left w:val="none" w:sz="0" w:space="0" w:color="auto"/>
                                <w:bottom w:val="none" w:sz="0" w:space="0" w:color="auto"/>
                                <w:right w:val="none" w:sz="0" w:space="0" w:color="auto"/>
                              </w:divBdr>
                            </w:div>
                            <w:div w:id="1563715667">
                              <w:marLeft w:val="0"/>
                              <w:marRight w:val="0"/>
                              <w:marTop w:val="0"/>
                              <w:marBottom w:val="0"/>
                              <w:divBdr>
                                <w:top w:val="none" w:sz="0" w:space="0" w:color="auto"/>
                                <w:left w:val="none" w:sz="0" w:space="0" w:color="auto"/>
                                <w:bottom w:val="none" w:sz="0" w:space="0" w:color="auto"/>
                                <w:right w:val="none" w:sz="0" w:space="0" w:color="auto"/>
                              </w:divBdr>
                            </w:div>
                            <w:div w:id="1322343784">
                              <w:marLeft w:val="0"/>
                              <w:marRight w:val="0"/>
                              <w:marTop w:val="0"/>
                              <w:marBottom w:val="0"/>
                              <w:divBdr>
                                <w:top w:val="none" w:sz="0" w:space="0" w:color="auto"/>
                                <w:left w:val="none" w:sz="0" w:space="0" w:color="auto"/>
                                <w:bottom w:val="none" w:sz="0" w:space="0" w:color="auto"/>
                                <w:right w:val="none" w:sz="0" w:space="0" w:color="auto"/>
                              </w:divBdr>
                            </w:div>
                            <w:div w:id="2102800142">
                              <w:marLeft w:val="0"/>
                              <w:marRight w:val="0"/>
                              <w:marTop w:val="0"/>
                              <w:marBottom w:val="0"/>
                              <w:divBdr>
                                <w:top w:val="none" w:sz="0" w:space="0" w:color="auto"/>
                                <w:left w:val="none" w:sz="0" w:space="0" w:color="auto"/>
                                <w:bottom w:val="none" w:sz="0" w:space="0" w:color="auto"/>
                                <w:right w:val="none" w:sz="0" w:space="0" w:color="auto"/>
                              </w:divBdr>
                            </w:div>
                            <w:div w:id="1380977747">
                              <w:marLeft w:val="0"/>
                              <w:marRight w:val="0"/>
                              <w:marTop w:val="0"/>
                              <w:marBottom w:val="0"/>
                              <w:divBdr>
                                <w:top w:val="none" w:sz="0" w:space="0" w:color="auto"/>
                                <w:left w:val="none" w:sz="0" w:space="0" w:color="auto"/>
                                <w:bottom w:val="none" w:sz="0" w:space="0" w:color="auto"/>
                                <w:right w:val="none" w:sz="0" w:space="0" w:color="auto"/>
                              </w:divBdr>
                            </w:div>
                            <w:div w:id="1339651758">
                              <w:marLeft w:val="0"/>
                              <w:marRight w:val="0"/>
                              <w:marTop w:val="0"/>
                              <w:marBottom w:val="0"/>
                              <w:divBdr>
                                <w:top w:val="none" w:sz="0" w:space="0" w:color="auto"/>
                                <w:left w:val="none" w:sz="0" w:space="0" w:color="auto"/>
                                <w:bottom w:val="none" w:sz="0" w:space="0" w:color="auto"/>
                                <w:right w:val="none" w:sz="0" w:space="0" w:color="auto"/>
                              </w:divBdr>
                            </w:div>
                            <w:div w:id="352651328">
                              <w:marLeft w:val="0"/>
                              <w:marRight w:val="0"/>
                              <w:marTop w:val="0"/>
                              <w:marBottom w:val="0"/>
                              <w:divBdr>
                                <w:top w:val="none" w:sz="0" w:space="0" w:color="auto"/>
                                <w:left w:val="none" w:sz="0" w:space="0" w:color="auto"/>
                                <w:bottom w:val="none" w:sz="0" w:space="0" w:color="auto"/>
                                <w:right w:val="none" w:sz="0" w:space="0" w:color="auto"/>
                              </w:divBdr>
                            </w:div>
                            <w:div w:id="199633111">
                              <w:marLeft w:val="0"/>
                              <w:marRight w:val="0"/>
                              <w:marTop w:val="0"/>
                              <w:marBottom w:val="0"/>
                              <w:divBdr>
                                <w:top w:val="none" w:sz="0" w:space="0" w:color="auto"/>
                                <w:left w:val="none" w:sz="0" w:space="0" w:color="auto"/>
                                <w:bottom w:val="none" w:sz="0" w:space="0" w:color="auto"/>
                                <w:right w:val="none" w:sz="0" w:space="0" w:color="auto"/>
                              </w:divBdr>
                            </w:div>
                            <w:div w:id="1328022409">
                              <w:marLeft w:val="0"/>
                              <w:marRight w:val="0"/>
                              <w:marTop w:val="0"/>
                              <w:marBottom w:val="0"/>
                              <w:divBdr>
                                <w:top w:val="none" w:sz="0" w:space="0" w:color="auto"/>
                                <w:left w:val="none" w:sz="0" w:space="0" w:color="auto"/>
                                <w:bottom w:val="none" w:sz="0" w:space="0" w:color="auto"/>
                                <w:right w:val="none" w:sz="0" w:space="0" w:color="auto"/>
                              </w:divBdr>
                            </w:div>
                            <w:div w:id="663162833">
                              <w:marLeft w:val="0"/>
                              <w:marRight w:val="0"/>
                              <w:marTop w:val="0"/>
                              <w:marBottom w:val="0"/>
                              <w:divBdr>
                                <w:top w:val="none" w:sz="0" w:space="0" w:color="auto"/>
                                <w:left w:val="none" w:sz="0" w:space="0" w:color="auto"/>
                                <w:bottom w:val="none" w:sz="0" w:space="0" w:color="auto"/>
                                <w:right w:val="none" w:sz="0" w:space="0" w:color="auto"/>
                              </w:divBdr>
                            </w:div>
                            <w:div w:id="1392384164">
                              <w:marLeft w:val="0"/>
                              <w:marRight w:val="0"/>
                              <w:marTop w:val="0"/>
                              <w:marBottom w:val="0"/>
                              <w:divBdr>
                                <w:top w:val="none" w:sz="0" w:space="0" w:color="auto"/>
                                <w:left w:val="none" w:sz="0" w:space="0" w:color="auto"/>
                                <w:bottom w:val="none" w:sz="0" w:space="0" w:color="auto"/>
                                <w:right w:val="none" w:sz="0" w:space="0" w:color="auto"/>
                              </w:divBdr>
                            </w:div>
                            <w:div w:id="1630042251">
                              <w:marLeft w:val="0"/>
                              <w:marRight w:val="0"/>
                              <w:marTop w:val="0"/>
                              <w:marBottom w:val="0"/>
                              <w:divBdr>
                                <w:top w:val="none" w:sz="0" w:space="0" w:color="auto"/>
                                <w:left w:val="none" w:sz="0" w:space="0" w:color="auto"/>
                                <w:bottom w:val="none" w:sz="0" w:space="0" w:color="auto"/>
                                <w:right w:val="none" w:sz="0" w:space="0" w:color="auto"/>
                              </w:divBdr>
                            </w:div>
                            <w:div w:id="499463552">
                              <w:marLeft w:val="0"/>
                              <w:marRight w:val="0"/>
                              <w:marTop w:val="0"/>
                              <w:marBottom w:val="0"/>
                              <w:divBdr>
                                <w:top w:val="none" w:sz="0" w:space="0" w:color="auto"/>
                                <w:left w:val="none" w:sz="0" w:space="0" w:color="auto"/>
                                <w:bottom w:val="none" w:sz="0" w:space="0" w:color="auto"/>
                                <w:right w:val="none" w:sz="0" w:space="0" w:color="auto"/>
                              </w:divBdr>
                            </w:div>
                            <w:div w:id="187640120">
                              <w:marLeft w:val="0"/>
                              <w:marRight w:val="0"/>
                              <w:marTop w:val="0"/>
                              <w:marBottom w:val="0"/>
                              <w:divBdr>
                                <w:top w:val="none" w:sz="0" w:space="0" w:color="auto"/>
                                <w:left w:val="none" w:sz="0" w:space="0" w:color="auto"/>
                                <w:bottom w:val="none" w:sz="0" w:space="0" w:color="auto"/>
                                <w:right w:val="none" w:sz="0" w:space="0" w:color="auto"/>
                              </w:divBdr>
                            </w:div>
                            <w:div w:id="1325477188">
                              <w:marLeft w:val="0"/>
                              <w:marRight w:val="0"/>
                              <w:marTop w:val="0"/>
                              <w:marBottom w:val="0"/>
                              <w:divBdr>
                                <w:top w:val="none" w:sz="0" w:space="0" w:color="auto"/>
                                <w:left w:val="none" w:sz="0" w:space="0" w:color="auto"/>
                                <w:bottom w:val="none" w:sz="0" w:space="0" w:color="auto"/>
                                <w:right w:val="none" w:sz="0" w:space="0" w:color="auto"/>
                              </w:divBdr>
                            </w:div>
                            <w:div w:id="604001748">
                              <w:marLeft w:val="0"/>
                              <w:marRight w:val="0"/>
                              <w:marTop w:val="0"/>
                              <w:marBottom w:val="0"/>
                              <w:divBdr>
                                <w:top w:val="none" w:sz="0" w:space="0" w:color="auto"/>
                                <w:left w:val="none" w:sz="0" w:space="0" w:color="auto"/>
                                <w:bottom w:val="none" w:sz="0" w:space="0" w:color="auto"/>
                                <w:right w:val="none" w:sz="0" w:space="0" w:color="auto"/>
                              </w:divBdr>
                            </w:div>
                            <w:div w:id="1162619690">
                              <w:marLeft w:val="0"/>
                              <w:marRight w:val="0"/>
                              <w:marTop w:val="0"/>
                              <w:marBottom w:val="0"/>
                              <w:divBdr>
                                <w:top w:val="none" w:sz="0" w:space="0" w:color="auto"/>
                                <w:left w:val="none" w:sz="0" w:space="0" w:color="auto"/>
                                <w:bottom w:val="none" w:sz="0" w:space="0" w:color="auto"/>
                                <w:right w:val="none" w:sz="0" w:space="0" w:color="auto"/>
                              </w:divBdr>
                            </w:div>
                            <w:div w:id="87434646">
                              <w:marLeft w:val="0"/>
                              <w:marRight w:val="0"/>
                              <w:marTop w:val="0"/>
                              <w:marBottom w:val="0"/>
                              <w:divBdr>
                                <w:top w:val="none" w:sz="0" w:space="0" w:color="auto"/>
                                <w:left w:val="none" w:sz="0" w:space="0" w:color="auto"/>
                                <w:bottom w:val="none" w:sz="0" w:space="0" w:color="auto"/>
                                <w:right w:val="none" w:sz="0" w:space="0" w:color="auto"/>
                              </w:divBdr>
                            </w:div>
                            <w:div w:id="20789835">
                              <w:marLeft w:val="0"/>
                              <w:marRight w:val="0"/>
                              <w:marTop w:val="0"/>
                              <w:marBottom w:val="0"/>
                              <w:divBdr>
                                <w:top w:val="none" w:sz="0" w:space="0" w:color="auto"/>
                                <w:left w:val="none" w:sz="0" w:space="0" w:color="auto"/>
                                <w:bottom w:val="none" w:sz="0" w:space="0" w:color="auto"/>
                                <w:right w:val="none" w:sz="0" w:space="0" w:color="auto"/>
                              </w:divBdr>
                            </w:div>
                            <w:div w:id="1484810448">
                              <w:marLeft w:val="0"/>
                              <w:marRight w:val="0"/>
                              <w:marTop w:val="0"/>
                              <w:marBottom w:val="0"/>
                              <w:divBdr>
                                <w:top w:val="none" w:sz="0" w:space="0" w:color="auto"/>
                                <w:left w:val="none" w:sz="0" w:space="0" w:color="auto"/>
                                <w:bottom w:val="none" w:sz="0" w:space="0" w:color="auto"/>
                                <w:right w:val="none" w:sz="0" w:space="0" w:color="auto"/>
                              </w:divBdr>
                            </w:div>
                            <w:div w:id="6640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8038">
                      <w:marLeft w:val="0"/>
                      <w:marRight w:val="0"/>
                      <w:marTop w:val="0"/>
                      <w:marBottom w:val="0"/>
                      <w:divBdr>
                        <w:top w:val="none" w:sz="0" w:space="0" w:color="auto"/>
                        <w:left w:val="none" w:sz="0" w:space="0" w:color="auto"/>
                        <w:bottom w:val="none" w:sz="0" w:space="0" w:color="auto"/>
                        <w:right w:val="none" w:sz="0" w:space="0" w:color="auto"/>
                      </w:divBdr>
                      <w:divsChild>
                        <w:div w:id="1601526043">
                          <w:marLeft w:val="0"/>
                          <w:marRight w:val="0"/>
                          <w:marTop w:val="0"/>
                          <w:marBottom w:val="0"/>
                          <w:divBdr>
                            <w:top w:val="none" w:sz="0" w:space="0" w:color="auto"/>
                            <w:left w:val="none" w:sz="0" w:space="0" w:color="auto"/>
                            <w:bottom w:val="none" w:sz="0" w:space="0" w:color="auto"/>
                            <w:right w:val="none" w:sz="0" w:space="0" w:color="auto"/>
                          </w:divBdr>
                          <w:divsChild>
                            <w:div w:id="437213940">
                              <w:marLeft w:val="0"/>
                              <w:marRight w:val="0"/>
                              <w:marTop w:val="0"/>
                              <w:marBottom w:val="0"/>
                              <w:divBdr>
                                <w:top w:val="none" w:sz="0" w:space="0" w:color="auto"/>
                                <w:left w:val="none" w:sz="0" w:space="0" w:color="auto"/>
                                <w:bottom w:val="none" w:sz="0" w:space="0" w:color="auto"/>
                                <w:right w:val="none" w:sz="0" w:space="0" w:color="auto"/>
                              </w:divBdr>
                            </w:div>
                            <w:div w:id="1896114737">
                              <w:marLeft w:val="0"/>
                              <w:marRight w:val="0"/>
                              <w:marTop w:val="0"/>
                              <w:marBottom w:val="0"/>
                              <w:divBdr>
                                <w:top w:val="none" w:sz="0" w:space="0" w:color="auto"/>
                                <w:left w:val="none" w:sz="0" w:space="0" w:color="auto"/>
                                <w:bottom w:val="none" w:sz="0" w:space="0" w:color="auto"/>
                                <w:right w:val="none" w:sz="0" w:space="0" w:color="auto"/>
                              </w:divBdr>
                            </w:div>
                            <w:div w:id="75826355">
                              <w:marLeft w:val="0"/>
                              <w:marRight w:val="0"/>
                              <w:marTop w:val="0"/>
                              <w:marBottom w:val="0"/>
                              <w:divBdr>
                                <w:top w:val="none" w:sz="0" w:space="0" w:color="auto"/>
                                <w:left w:val="none" w:sz="0" w:space="0" w:color="auto"/>
                                <w:bottom w:val="none" w:sz="0" w:space="0" w:color="auto"/>
                                <w:right w:val="none" w:sz="0" w:space="0" w:color="auto"/>
                              </w:divBdr>
                            </w:div>
                            <w:div w:id="1044254301">
                              <w:marLeft w:val="0"/>
                              <w:marRight w:val="0"/>
                              <w:marTop w:val="0"/>
                              <w:marBottom w:val="0"/>
                              <w:divBdr>
                                <w:top w:val="none" w:sz="0" w:space="0" w:color="auto"/>
                                <w:left w:val="none" w:sz="0" w:space="0" w:color="auto"/>
                                <w:bottom w:val="none" w:sz="0" w:space="0" w:color="auto"/>
                                <w:right w:val="none" w:sz="0" w:space="0" w:color="auto"/>
                              </w:divBdr>
                            </w:div>
                            <w:div w:id="440683007">
                              <w:marLeft w:val="0"/>
                              <w:marRight w:val="0"/>
                              <w:marTop w:val="0"/>
                              <w:marBottom w:val="0"/>
                              <w:divBdr>
                                <w:top w:val="none" w:sz="0" w:space="0" w:color="auto"/>
                                <w:left w:val="none" w:sz="0" w:space="0" w:color="auto"/>
                                <w:bottom w:val="none" w:sz="0" w:space="0" w:color="auto"/>
                                <w:right w:val="none" w:sz="0" w:space="0" w:color="auto"/>
                              </w:divBdr>
                            </w:div>
                            <w:div w:id="1735008459">
                              <w:marLeft w:val="0"/>
                              <w:marRight w:val="0"/>
                              <w:marTop w:val="0"/>
                              <w:marBottom w:val="0"/>
                              <w:divBdr>
                                <w:top w:val="none" w:sz="0" w:space="0" w:color="auto"/>
                                <w:left w:val="none" w:sz="0" w:space="0" w:color="auto"/>
                                <w:bottom w:val="none" w:sz="0" w:space="0" w:color="auto"/>
                                <w:right w:val="none" w:sz="0" w:space="0" w:color="auto"/>
                              </w:divBdr>
                            </w:div>
                            <w:div w:id="246041892">
                              <w:marLeft w:val="0"/>
                              <w:marRight w:val="0"/>
                              <w:marTop w:val="0"/>
                              <w:marBottom w:val="0"/>
                              <w:divBdr>
                                <w:top w:val="none" w:sz="0" w:space="0" w:color="auto"/>
                                <w:left w:val="none" w:sz="0" w:space="0" w:color="auto"/>
                                <w:bottom w:val="none" w:sz="0" w:space="0" w:color="auto"/>
                                <w:right w:val="none" w:sz="0" w:space="0" w:color="auto"/>
                              </w:divBdr>
                            </w:div>
                            <w:div w:id="2043282151">
                              <w:marLeft w:val="0"/>
                              <w:marRight w:val="0"/>
                              <w:marTop w:val="0"/>
                              <w:marBottom w:val="0"/>
                              <w:divBdr>
                                <w:top w:val="none" w:sz="0" w:space="0" w:color="auto"/>
                                <w:left w:val="none" w:sz="0" w:space="0" w:color="auto"/>
                                <w:bottom w:val="none" w:sz="0" w:space="0" w:color="auto"/>
                                <w:right w:val="none" w:sz="0" w:space="0" w:color="auto"/>
                              </w:divBdr>
                            </w:div>
                            <w:div w:id="1525943553">
                              <w:marLeft w:val="0"/>
                              <w:marRight w:val="0"/>
                              <w:marTop w:val="0"/>
                              <w:marBottom w:val="0"/>
                              <w:divBdr>
                                <w:top w:val="none" w:sz="0" w:space="0" w:color="auto"/>
                                <w:left w:val="none" w:sz="0" w:space="0" w:color="auto"/>
                                <w:bottom w:val="none" w:sz="0" w:space="0" w:color="auto"/>
                                <w:right w:val="none" w:sz="0" w:space="0" w:color="auto"/>
                              </w:divBdr>
                            </w:div>
                            <w:div w:id="1991592023">
                              <w:marLeft w:val="0"/>
                              <w:marRight w:val="0"/>
                              <w:marTop w:val="0"/>
                              <w:marBottom w:val="0"/>
                              <w:divBdr>
                                <w:top w:val="none" w:sz="0" w:space="0" w:color="auto"/>
                                <w:left w:val="none" w:sz="0" w:space="0" w:color="auto"/>
                                <w:bottom w:val="none" w:sz="0" w:space="0" w:color="auto"/>
                                <w:right w:val="none" w:sz="0" w:space="0" w:color="auto"/>
                              </w:divBdr>
                            </w:div>
                            <w:div w:id="1169441716">
                              <w:marLeft w:val="0"/>
                              <w:marRight w:val="0"/>
                              <w:marTop w:val="0"/>
                              <w:marBottom w:val="0"/>
                              <w:divBdr>
                                <w:top w:val="none" w:sz="0" w:space="0" w:color="auto"/>
                                <w:left w:val="none" w:sz="0" w:space="0" w:color="auto"/>
                                <w:bottom w:val="none" w:sz="0" w:space="0" w:color="auto"/>
                                <w:right w:val="none" w:sz="0" w:space="0" w:color="auto"/>
                              </w:divBdr>
                            </w:div>
                            <w:div w:id="2139100369">
                              <w:marLeft w:val="0"/>
                              <w:marRight w:val="0"/>
                              <w:marTop w:val="0"/>
                              <w:marBottom w:val="0"/>
                              <w:divBdr>
                                <w:top w:val="none" w:sz="0" w:space="0" w:color="auto"/>
                                <w:left w:val="none" w:sz="0" w:space="0" w:color="auto"/>
                                <w:bottom w:val="none" w:sz="0" w:space="0" w:color="auto"/>
                                <w:right w:val="none" w:sz="0" w:space="0" w:color="auto"/>
                              </w:divBdr>
                            </w:div>
                            <w:div w:id="541946425">
                              <w:marLeft w:val="0"/>
                              <w:marRight w:val="0"/>
                              <w:marTop w:val="0"/>
                              <w:marBottom w:val="0"/>
                              <w:divBdr>
                                <w:top w:val="none" w:sz="0" w:space="0" w:color="auto"/>
                                <w:left w:val="none" w:sz="0" w:space="0" w:color="auto"/>
                                <w:bottom w:val="none" w:sz="0" w:space="0" w:color="auto"/>
                                <w:right w:val="none" w:sz="0" w:space="0" w:color="auto"/>
                              </w:divBdr>
                            </w:div>
                            <w:div w:id="491721514">
                              <w:marLeft w:val="0"/>
                              <w:marRight w:val="0"/>
                              <w:marTop w:val="0"/>
                              <w:marBottom w:val="0"/>
                              <w:divBdr>
                                <w:top w:val="none" w:sz="0" w:space="0" w:color="auto"/>
                                <w:left w:val="none" w:sz="0" w:space="0" w:color="auto"/>
                                <w:bottom w:val="none" w:sz="0" w:space="0" w:color="auto"/>
                                <w:right w:val="none" w:sz="0" w:space="0" w:color="auto"/>
                              </w:divBdr>
                            </w:div>
                            <w:div w:id="838158878">
                              <w:marLeft w:val="0"/>
                              <w:marRight w:val="0"/>
                              <w:marTop w:val="0"/>
                              <w:marBottom w:val="0"/>
                              <w:divBdr>
                                <w:top w:val="none" w:sz="0" w:space="0" w:color="auto"/>
                                <w:left w:val="none" w:sz="0" w:space="0" w:color="auto"/>
                                <w:bottom w:val="none" w:sz="0" w:space="0" w:color="auto"/>
                                <w:right w:val="none" w:sz="0" w:space="0" w:color="auto"/>
                              </w:divBdr>
                            </w:div>
                            <w:div w:id="234247448">
                              <w:marLeft w:val="0"/>
                              <w:marRight w:val="0"/>
                              <w:marTop w:val="0"/>
                              <w:marBottom w:val="0"/>
                              <w:divBdr>
                                <w:top w:val="none" w:sz="0" w:space="0" w:color="auto"/>
                                <w:left w:val="none" w:sz="0" w:space="0" w:color="auto"/>
                                <w:bottom w:val="none" w:sz="0" w:space="0" w:color="auto"/>
                                <w:right w:val="none" w:sz="0" w:space="0" w:color="auto"/>
                              </w:divBdr>
                            </w:div>
                            <w:div w:id="714230825">
                              <w:marLeft w:val="0"/>
                              <w:marRight w:val="0"/>
                              <w:marTop w:val="0"/>
                              <w:marBottom w:val="0"/>
                              <w:divBdr>
                                <w:top w:val="none" w:sz="0" w:space="0" w:color="auto"/>
                                <w:left w:val="none" w:sz="0" w:space="0" w:color="auto"/>
                                <w:bottom w:val="none" w:sz="0" w:space="0" w:color="auto"/>
                                <w:right w:val="none" w:sz="0" w:space="0" w:color="auto"/>
                              </w:divBdr>
                            </w:div>
                            <w:div w:id="1590774410">
                              <w:marLeft w:val="0"/>
                              <w:marRight w:val="0"/>
                              <w:marTop w:val="0"/>
                              <w:marBottom w:val="0"/>
                              <w:divBdr>
                                <w:top w:val="none" w:sz="0" w:space="0" w:color="auto"/>
                                <w:left w:val="none" w:sz="0" w:space="0" w:color="auto"/>
                                <w:bottom w:val="none" w:sz="0" w:space="0" w:color="auto"/>
                                <w:right w:val="none" w:sz="0" w:space="0" w:color="auto"/>
                              </w:divBdr>
                            </w:div>
                            <w:div w:id="809128529">
                              <w:marLeft w:val="0"/>
                              <w:marRight w:val="0"/>
                              <w:marTop w:val="0"/>
                              <w:marBottom w:val="0"/>
                              <w:divBdr>
                                <w:top w:val="none" w:sz="0" w:space="0" w:color="auto"/>
                                <w:left w:val="none" w:sz="0" w:space="0" w:color="auto"/>
                                <w:bottom w:val="none" w:sz="0" w:space="0" w:color="auto"/>
                                <w:right w:val="none" w:sz="0" w:space="0" w:color="auto"/>
                              </w:divBdr>
                            </w:div>
                            <w:div w:id="2115439610">
                              <w:marLeft w:val="0"/>
                              <w:marRight w:val="0"/>
                              <w:marTop w:val="0"/>
                              <w:marBottom w:val="0"/>
                              <w:divBdr>
                                <w:top w:val="none" w:sz="0" w:space="0" w:color="auto"/>
                                <w:left w:val="none" w:sz="0" w:space="0" w:color="auto"/>
                                <w:bottom w:val="none" w:sz="0" w:space="0" w:color="auto"/>
                                <w:right w:val="none" w:sz="0" w:space="0" w:color="auto"/>
                              </w:divBdr>
                            </w:div>
                            <w:div w:id="34817907">
                              <w:marLeft w:val="0"/>
                              <w:marRight w:val="0"/>
                              <w:marTop w:val="0"/>
                              <w:marBottom w:val="0"/>
                              <w:divBdr>
                                <w:top w:val="none" w:sz="0" w:space="0" w:color="auto"/>
                                <w:left w:val="none" w:sz="0" w:space="0" w:color="auto"/>
                                <w:bottom w:val="none" w:sz="0" w:space="0" w:color="auto"/>
                                <w:right w:val="none" w:sz="0" w:space="0" w:color="auto"/>
                              </w:divBdr>
                            </w:div>
                            <w:div w:id="751586448">
                              <w:marLeft w:val="0"/>
                              <w:marRight w:val="0"/>
                              <w:marTop w:val="0"/>
                              <w:marBottom w:val="0"/>
                              <w:divBdr>
                                <w:top w:val="none" w:sz="0" w:space="0" w:color="auto"/>
                                <w:left w:val="none" w:sz="0" w:space="0" w:color="auto"/>
                                <w:bottom w:val="none" w:sz="0" w:space="0" w:color="auto"/>
                                <w:right w:val="none" w:sz="0" w:space="0" w:color="auto"/>
                              </w:divBdr>
                            </w:div>
                            <w:div w:id="1274089524">
                              <w:marLeft w:val="0"/>
                              <w:marRight w:val="0"/>
                              <w:marTop w:val="0"/>
                              <w:marBottom w:val="0"/>
                              <w:divBdr>
                                <w:top w:val="none" w:sz="0" w:space="0" w:color="auto"/>
                                <w:left w:val="none" w:sz="0" w:space="0" w:color="auto"/>
                                <w:bottom w:val="none" w:sz="0" w:space="0" w:color="auto"/>
                                <w:right w:val="none" w:sz="0" w:space="0" w:color="auto"/>
                              </w:divBdr>
                            </w:div>
                            <w:div w:id="540556543">
                              <w:marLeft w:val="0"/>
                              <w:marRight w:val="0"/>
                              <w:marTop w:val="0"/>
                              <w:marBottom w:val="0"/>
                              <w:divBdr>
                                <w:top w:val="none" w:sz="0" w:space="0" w:color="auto"/>
                                <w:left w:val="none" w:sz="0" w:space="0" w:color="auto"/>
                                <w:bottom w:val="none" w:sz="0" w:space="0" w:color="auto"/>
                                <w:right w:val="none" w:sz="0" w:space="0" w:color="auto"/>
                              </w:divBdr>
                            </w:div>
                            <w:div w:id="283122921">
                              <w:marLeft w:val="0"/>
                              <w:marRight w:val="0"/>
                              <w:marTop w:val="0"/>
                              <w:marBottom w:val="0"/>
                              <w:divBdr>
                                <w:top w:val="none" w:sz="0" w:space="0" w:color="auto"/>
                                <w:left w:val="none" w:sz="0" w:space="0" w:color="auto"/>
                                <w:bottom w:val="none" w:sz="0" w:space="0" w:color="auto"/>
                                <w:right w:val="none" w:sz="0" w:space="0" w:color="auto"/>
                              </w:divBdr>
                            </w:div>
                            <w:div w:id="377510188">
                              <w:marLeft w:val="0"/>
                              <w:marRight w:val="0"/>
                              <w:marTop w:val="0"/>
                              <w:marBottom w:val="0"/>
                              <w:divBdr>
                                <w:top w:val="none" w:sz="0" w:space="0" w:color="auto"/>
                                <w:left w:val="none" w:sz="0" w:space="0" w:color="auto"/>
                                <w:bottom w:val="none" w:sz="0" w:space="0" w:color="auto"/>
                                <w:right w:val="none" w:sz="0" w:space="0" w:color="auto"/>
                              </w:divBdr>
                            </w:div>
                            <w:div w:id="21830890">
                              <w:marLeft w:val="0"/>
                              <w:marRight w:val="0"/>
                              <w:marTop w:val="0"/>
                              <w:marBottom w:val="0"/>
                              <w:divBdr>
                                <w:top w:val="none" w:sz="0" w:space="0" w:color="auto"/>
                                <w:left w:val="none" w:sz="0" w:space="0" w:color="auto"/>
                                <w:bottom w:val="none" w:sz="0" w:space="0" w:color="auto"/>
                                <w:right w:val="none" w:sz="0" w:space="0" w:color="auto"/>
                              </w:divBdr>
                            </w:div>
                            <w:div w:id="1087313466">
                              <w:marLeft w:val="0"/>
                              <w:marRight w:val="0"/>
                              <w:marTop w:val="0"/>
                              <w:marBottom w:val="0"/>
                              <w:divBdr>
                                <w:top w:val="none" w:sz="0" w:space="0" w:color="auto"/>
                                <w:left w:val="none" w:sz="0" w:space="0" w:color="auto"/>
                                <w:bottom w:val="none" w:sz="0" w:space="0" w:color="auto"/>
                                <w:right w:val="none" w:sz="0" w:space="0" w:color="auto"/>
                              </w:divBdr>
                            </w:div>
                            <w:div w:id="907887204">
                              <w:marLeft w:val="0"/>
                              <w:marRight w:val="0"/>
                              <w:marTop w:val="0"/>
                              <w:marBottom w:val="0"/>
                              <w:divBdr>
                                <w:top w:val="none" w:sz="0" w:space="0" w:color="auto"/>
                                <w:left w:val="none" w:sz="0" w:space="0" w:color="auto"/>
                                <w:bottom w:val="none" w:sz="0" w:space="0" w:color="auto"/>
                                <w:right w:val="none" w:sz="0" w:space="0" w:color="auto"/>
                              </w:divBdr>
                            </w:div>
                            <w:div w:id="510415965">
                              <w:marLeft w:val="0"/>
                              <w:marRight w:val="0"/>
                              <w:marTop w:val="0"/>
                              <w:marBottom w:val="0"/>
                              <w:divBdr>
                                <w:top w:val="none" w:sz="0" w:space="0" w:color="auto"/>
                                <w:left w:val="none" w:sz="0" w:space="0" w:color="auto"/>
                                <w:bottom w:val="none" w:sz="0" w:space="0" w:color="auto"/>
                                <w:right w:val="none" w:sz="0" w:space="0" w:color="auto"/>
                              </w:divBdr>
                            </w:div>
                            <w:div w:id="259412405">
                              <w:marLeft w:val="0"/>
                              <w:marRight w:val="0"/>
                              <w:marTop w:val="0"/>
                              <w:marBottom w:val="0"/>
                              <w:divBdr>
                                <w:top w:val="none" w:sz="0" w:space="0" w:color="auto"/>
                                <w:left w:val="none" w:sz="0" w:space="0" w:color="auto"/>
                                <w:bottom w:val="none" w:sz="0" w:space="0" w:color="auto"/>
                                <w:right w:val="none" w:sz="0" w:space="0" w:color="auto"/>
                              </w:divBdr>
                            </w:div>
                            <w:div w:id="920873742">
                              <w:marLeft w:val="0"/>
                              <w:marRight w:val="0"/>
                              <w:marTop w:val="0"/>
                              <w:marBottom w:val="0"/>
                              <w:divBdr>
                                <w:top w:val="none" w:sz="0" w:space="0" w:color="auto"/>
                                <w:left w:val="none" w:sz="0" w:space="0" w:color="auto"/>
                                <w:bottom w:val="none" w:sz="0" w:space="0" w:color="auto"/>
                                <w:right w:val="none" w:sz="0" w:space="0" w:color="auto"/>
                              </w:divBdr>
                            </w:div>
                            <w:div w:id="398983656">
                              <w:marLeft w:val="0"/>
                              <w:marRight w:val="0"/>
                              <w:marTop w:val="0"/>
                              <w:marBottom w:val="0"/>
                              <w:divBdr>
                                <w:top w:val="none" w:sz="0" w:space="0" w:color="auto"/>
                                <w:left w:val="none" w:sz="0" w:space="0" w:color="auto"/>
                                <w:bottom w:val="none" w:sz="0" w:space="0" w:color="auto"/>
                                <w:right w:val="none" w:sz="0" w:space="0" w:color="auto"/>
                              </w:divBdr>
                            </w:div>
                            <w:div w:id="957877966">
                              <w:marLeft w:val="0"/>
                              <w:marRight w:val="0"/>
                              <w:marTop w:val="0"/>
                              <w:marBottom w:val="0"/>
                              <w:divBdr>
                                <w:top w:val="none" w:sz="0" w:space="0" w:color="auto"/>
                                <w:left w:val="none" w:sz="0" w:space="0" w:color="auto"/>
                                <w:bottom w:val="none" w:sz="0" w:space="0" w:color="auto"/>
                                <w:right w:val="none" w:sz="0" w:space="0" w:color="auto"/>
                              </w:divBdr>
                            </w:div>
                            <w:div w:id="187253929">
                              <w:marLeft w:val="0"/>
                              <w:marRight w:val="0"/>
                              <w:marTop w:val="0"/>
                              <w:marBottom w:val="0"/>
                              <w:divBdr>
                                <w:top w:val="none" w:sz="0" w:space="0" w:color="auto"/>
                                <w:left w:val="none" w:sz="0" w:space="0" w:color="auto"/>
                                <w:bottom w:val="none" w:sz="0" w:space="0" w:color="auto"/>
                                <w:right w:val="none" w:sz="0" w:space="0" w:color="auto"/>
                              </w:divBdr>
                            </w:div>
                            <w:div w:id="777411943">
                              <w:marLeft w:val="0"/>
                              <w:marRight w:val="0"/>
                              <w:marTop w:val="0"/>
                              <w:marBottom w:val="0"/>
                              <w:divBdr>
                                <w:top w:val="none" w:sz="0" w:space="0" w:color="auto"/>
                                <w:left w:val="none" w:sz="0" w:space="0" w:color="auto"/>
                                <w:bottom w:val="none" w:sz="0" w:space="0" w:color="auto"/>
                                <w:right w:val="none" w:sz="0" w:space="0" w:color="auto"/>
                              </w:divBdr>
                            </w:div>
                            <w:div w:id="1454130357">
                              <w:marLeft w:val="0"/>
                              <w:marRight w:val="0"/>
                              <w:marTop w:val="0"/>
                              <w:marBottom w:val="0"/>
                              <w:divBdr>
                                <w:top w:val="none" w:sz="0" w:space="0" w:color="auto"/>
                                <w:left w:val="none" w:sz="0" w:space="0" w:color="auto"/>
                                <w:bottom w:val="none" w:sz="0" w:space="0" w:color="auto"/>
                                <w:right w:val="none" w:sz="0" w:space="0" w:color="auto"/>
                              </w:divBdr>
                            </w:div>
                            <w:div w:id="1617177041">
                              <w:marLeft w:val="0"/>
                              <w:marRight w:val="0"/>
                              <w:marTop w:val="0"/>
                              <w:marBottom w:val="0"/>
                              <w:divBdr>
                                <w:top w:val="none" w:sz="0" w:space="0" w:color="auto"/>
                                <w:left w:val="none" w:sz="0" w:space="0" w:color="auto"/>
                                <w:bottom w:val="none" w:sz="0" w:space="0" w:color="auto"/>
                                <w:right w:val="none" w:sz="0" w:space="0" w:color="auto"/>
                              </w:divBdr>
                            </w:div>
                            <w:div w:id="1385831382">
                              <w:marLeft w:val="0"/>
                              <w:marRight w:val="0"/>
                              <w:marTop w:val="0"/>
                              <w:marBottom w:val="0"/>
                              <w:divBdr>
                                <w:top w:val="none" w:sz="0" w:space="0" w:color="auto"/>
                                <w:left w:val="none" w:sz="0" w:space="0" w:color="auto"/>
                                <w:bottom w:val="none" w:sz="0" w:space="0" w:color="auto"/>
                                <w:right w:val="none" w:sz="0" w:space="0" w:color="auto"/>
                              </w:divBdr>
                            </w:div>
                            <w:div w:id="1681815726">
                              <w:marLeft w:val="0"/>
                              <w:marRight w:val="0"/>
                              <w:marTop w:val="0"/>
                              <w:marBottom w:val="0"/>
                              <w:divBdr>
                                <w:top w:val="none" w:sz="0" w:space="0" w:color="auto"/>
                                <w:left w:val="none" w:sz="0" w:space="0" w:color="auto"/>
                                <w:bottom w:val="none" w:sz="0" w:space="0" w:color="auto"/>
                                <w:right w:val="none" w:sz="0" w:space="0" w:color="auto"/>
                              </w:divBdr>
                            </w:div>
                            <w:div w:id="1210607093">
                              <w:marLeft w:val="0"/>
                              <w:marRight w:val="0"/>
                              <w:marTop w:val="0"/>
                              <w:marBottom w:val="0"/>
                              <w:divBdr>
                                <w:top w:val="none" w:sz="0" w:space="0" w:color="auto"/>
                                <w:left w:val="none" w:sz="0" w:space="0" w:color="auto"/>
                                <w:bottom w:val="none" w:sz="0" w:space="0" w:color="auto"/>
                                <w:right w:val="none" w:sz="0" w:space="0" w:color="auto"/>
                              </w:divBdr>
                            </w:div>
                            <w:div w:id="2114283682">
                              <w:marLeft w:val="0"/>
                              <w:marRight w:val="0"/>
                              <w:marTop w:val="0"/>
                              <w:marBottom w:val="0"/>
                              <w:divBdr>
                                <w:top w:val="none" w:sz="0" w:space="0" w:color="auto"/>
                                <w:left w:val="none" w:sz="0" w:space="0" w:color="auto"/>
                                <w:bottom w:val="none" w:sz="0" w:space="0" w:color="auto"/>
                                <w:right w:val="none" w:sz="0" w:space="0" w:color="auto"/>
                              </w:divBdr>
                            </w:div>
                            <w:div w:id="906963847">
                              <w:marLeft w:val="0"/>
                              <w:marRight w:val="0"/>
                              <w:marTop w:val="0"/>
                              <w:marBottom w:val="0"/>
                              <w:divBdr>
                                <w:top w:val="none" w:sz="0" w:space="0" w:color="auto"/>
                                <w:left w:val="none" w:sz="0" w:space="0" w:color="auto"/>
                                <w:bottom w:val="none" w:sz="0" w:space="0" w:color="auto"/>
                                <w:right w:val="none" w:sz="0" w:space="0" w:color="auto"/>
                              </w:divBdr>
                            </w:div>
                            <w:div w:id="1816221237">
                              <w:marLeft w:val="0"/>
                              <w:marRight w:val="0"/>
                              <w:marTop w:val="0"/>
                              <w:marBottom w:val="0"/>
                              <w:divBdr>
                                <w:top w:val="none" w:sz="0" w:space="0" w:color="auto"/>
                                <w:left w:val="none" w:sz="0" w:space="0" w:color="auto"/>
                                <w:bottom w:val="none" w:sz="0" w:space="0" w:color="auto"/>
                                <w:right w:val="none" w:sz="0" w:space="0" w:color="auto"/>
                              </w:divBdr>
                            </w:div>
                            <w:div w:id="1305428902">
                              <w:marLeft w:val="0"/>
                              <w:marRight w:val="0"/>
                              <w:marTop w:val="0"/>
                              <w:marBottom w:val="0"/>
                              <w:divBdr>
                                <w:top w:val="none" w:sz="0" w:space="0" w:color="auto"/>
                                <w:left w:val="none" w:sz="0" w:space="0" w:color="auto"/>
                                <w:bottom w:val="none" w:sz="0" w:space="0" w:color="auto"/>
                                <w:right w:val="none" w:sz="0" w:space="0" w:color="auto"/>
                              </w:divBdr>
                            </w:div>
                            <w:div w:id="1695381029">
                              <w:marLeft w:val="0"/>
                              <w:marRight w:val="0"/>
                              <w:marTop w:val="0"/>
                              <w:marBottom w:val="0"/>
                              <w:divBdr>
                                <w:top w:val="none" w:sz="0" w:space="0" w:color="auto"/>
                                <w:left w:val="none" w:sz="0" w:space="0" w:color="auto"/>
                                <w:bottom w:val="none" w:sz="0" w:space="0" w:color="auto"/>
                                <w:right w:val="none" w:sz="0" w:space="0" w:color="auto"/>
                              </w:divBdr>
                            </w:div>
                            <w:div w:id="241451729">
                              <w:marLeft w:val="0"/>
                              <w:marRight w:val="0"/>
                              <w:marTop w:val="0"/>
                              <w:marBottom w:val="0"/>
                              <w:divBdr>
                                <w:top w:val="none" w:sz="0" w:space="0" w:color="auto"/>
                                <w:left w:val="none" w:sz="0" w:space="0" w:color="auto"/>
                                <w:bottom w:val="none" w:sz="0" w:space="0" w:color="auto"/>
                                <w:right w:val="none" w:sz="0" w:space="0" w:color="auto"/>
                              </w:divBdr>
                            </w:div>
                            <w:div w:id="2034262509">
                              <w:marLeft w:val="0"/>
                              <w:marRight w:val="0"/>
                              <w:marTop w:val="0"/>
                              <w:marBottom w:val="0"/>
                              <w:divBdr>
                                <w:top w:val="none" w:sz="0" w:space="0" w:color="auto"/>
                                <w:left w:val="none" w:sz="0" w:space="0" w:color="auto"/>
                                <w:bottom w:val="none" w:sz="0" w:space="0" w:color="auto"/>
                                <w:right w:val="none" w:sz="0" w:space="0" w:color="auto"/>
                              </w:divBdr>
                            </w:div>
                            <w:div w:id="1799638788">
                              <w:marLeft w:val="0"/>
                              <w:marRight w:val="0"/>
                              <w:marTop w:val="0"/>
                              <w:marBottom w:val="0"/>
                              <w:divBdr>
                                <w:top w:val="none" w:sz="0" w:space="0" w:color="auto"/>
                                <w:left w:val="none" w:sz="0" w:space="0" w:color="auto"/>
                                <w:bottom w:val="none" w:sz="0" w:space="0" w:color="auto"/>
                                <w:right w:val="none" w:sz="0" w:space="0" w:color="auto"/>
                              </w:divBdr>
                            </w:div>
                            <w:div w:id="1498106018">
                              <w:marLeft w:val="0"/>
                              <w:marRight w:val="0"/>
                              <w:marTop w:val="0"/>
                              <w:marBottom w:val="0"/>
                              <w:divBdr>
                                <w:top w:val="none" w:sz="0" w:space="0" w:color="auto"/>
                                <w:left w:val="none" w:sz="0" w:space="0" w:color="auto"/>
                                <w:bottom w:val="none" w:sz="0" w:space="0" w:color="auto"/>
                                <w:right w:val="none" w:sz="0" w:space="0" w:color="auto"/>
                              </w:divBdr>
                            </w:div>
                            <w:div w:id="522595652">
                              <w:marLeft w:val="0"/>
                              <w:marRight w:val="0"/>
                              <w:marTop w:val="0"/>
                              <w:marBottom w:val="0"/>
                              <w:divBdr>
                                <w:top w:val="none" w:sz="0" w:space="0" w:color="auto"/>
                                <w:left w:val="none" w:sz="0" w:space="0" w:color="auto"/>
                                <w:bottom w:val="none" w:sz="0" w:space="0" w:color="auto"/>
                                <w:right w:val="none" w:sz="0" w:space="0" w:color="auto"/>
                              </w:divBdr>
                            </w:div>
                            <w:div w:id="842554800">
                              <w:marLeft w:val="0"/>
                              <w:marRight w:val="0"/>
                              <w:marTop w:val="0"/>
                              <w:marBottom w:val="0"/>
                              <w:divBdr>
                                <w:top w:val="none" w:sz="0" w:space="0" w:color="auto"/>
                                <w:left w:val="none" w:sz="0" w:space="0" w:color="auto"/>
                                <w:bottom w:val="none" w:sz="0" w:space="0" w:color="auto"/>
                                <w:right w:val="none" w:sz="0" w:space="0" w:color="auto"/>
                              </w:divBdr>
                            </w:div>
                            <w:div w:id="1304239209">
                              <w:marLeft w:val="0"/>
                              <w:marRight w:val="0"/>
                              <w:marTop w:val="0"/>
                              <w:marBottom w:val="0"/>
                              <w:divBdr>
                                <w:top w:val="none" w:sz="0" w:space="0" w:color="auto"/>
                                <w:left w:val="none" w:sz="0" w:space="0" w:color="auto"/>
                                <w:bottom w:val="none" w:sz="0" w:space="0" w:color="auto"/>
                                <w:right w:val="none" w:sz="0" w:space="0" w:color="auto"/>
                              </w:divBdr>
                            </w:div>
                            <w:div w:id="1790855451">
                              <w:marLeft w:val="0"/>
                              <w:marRight w:val="0"/>
                              <w:marTop w:val="0"/>
                              <w:marBottom w:val="0"/>
                              <w:divBdr>
                                <w:top w:val="none" w:sz="0" w:space="0" w:color="auto"/>
                                <w:left w:val="none" w:sz="0" w:space="0" w:color="auto"/>
                                <w:bottom w:val="none" w:sz="0" w:space="0" w:color="auto"/>
                                <w:right w:val="none" w:sz="0" w:space="0" w:color="auto"/>
                              </w:divBdr>
                            </w:div>
                            <w:div w:id="766462594">
                              <w:marLeft w:val="0"/>
                              <w:marRight w:val="0"/>
                              <w:marTop w:val="0"/>
                              <w:marBottom w:val="0"/>
                              <w:divBdr>
                                <w:top w:val="none" w:sz="0" w:space="0" w:color="auto"/>
                                <w:left w:val="none" w:sz="0" w:space="0" w:color="auto"/>
                                <w:bottom w:val="none" w:sz="0" w:space="0" w:color="auto"/>
                                <w:right w:val="none" w:sz="0" w:space="0" w:color="auto"/>
                              </w:divBdr>
                            </w:div>
                            <w:div w:id="2032998589">
                              <w:marLeft w:val="0"/>
                              <w:marRight w:val="0"/>
                              <w:marTop w:val="0"/>
                              <w:marBottom w:val="0"/>
                              <w:divBdr>
                                <w:top w:val="none" w:sz="0" w:space="0" w:color="auto"/>
                                <w:left w:val="none" w:sz="0" w:space="0" w:color="auto"/>
                                <w:bottom w:val="none" w:sz="0" w:space="0" w:color="auto"/>
                                <w:right w:val="none" w:sz="0" w:space="0" w:color="auto"/>
                              </w:divBdr>
                            </w:div>
                            <w:div w:id="497114834">
                              <w:marLeft w:val="0"/>
                              <w:marRight w:val="0"/>
                              <w:marTop w:val="0"/>
                              <w:marBottom w:val="0"/>
                              <w:divBdr>
                                <w:top w:val="none" w:sz="0" w:space="0" w:color="auto"/>
                                <w:left w:val="none" w:sz="0" w:space="0" w:color="auto"/>
                                <w:bottom w:val="none" w:sz="0" w:space="0" w:color="auto"/>
                                <w:right w:val="none" w:sz="0" w:space="0" w:color="auto"/>
                              </w:divBdr>
                            </w:div>
                            <w:div w:id="1293245032">
                              <w:marLeft w:val="0"/>
                              <w:marRight w:val="0"/>
                              <w:marTop w:val="0"/>
                              <w:marBottom w:val="0"/>
                              <w:divBdr>
                                <w:top w:val="none" w:sz="0" w:space="0" w:color="auto"/>
                                <w:left w:val="none" w:sz="0" w:space="0" w:color="auto"/>
                                <w:bottom w:val="none" w:sz="0" w:space="0" w:color="auto"/>
                                <w:right w:val="none" w:sz="0" w:space="0" w:color="auto"/>
                              </w:divBdr>
                            </w:div>
                            <w:div w:id="1471555159">
                              <w:marLeft w:val="0"/>
                              <w:marRight w:val="0"/>
                              <w:marTop w:val="0"/>
                              <w:marBottom w:val="0"/>
                              <w:divBdr>
                                <w:top w:val="none" w:sz="0" w:space="0" w:color="auto"/>
                                <w:left w:val="none" w:sz="0" w:space="0" w:color="auto"/>
                                <w:bottom w:val="none" w:sz="0" w:space="0" w:color="auto"/>
                                <w:right w:val="none" w:sz="0" w:space="0" w:color="auto"/>
                              </w:divBdr>
                            </w:div>
                            <w:div w:id="2003466479">
                              <w:marLeft w:val="0"/>
                              <w:marRight w:val="0"/>
                              <w:marTop w:val="0"/>
                              <w:marBottom w:val="0"/>
                              <w:divBdr>
                                <w:top w:val="none" w:sz="0" w:space="0" w:color="auto"/>
                                <w:left w:val="none" w:sz="0" w:space="0" w:color="auto"/>
                                <w:bottom w:val="none" w:sz="0" w:space="0" w:color="auto"/>
                                <w:right w:val="none" w:sz="0" w:space="0" w:color="auto"/>
                              </w:divBdr>
                            </w:div>
                            <w:div w:id="518203105">
                              <w:marLeft w:val="0"/>
                              <w:marRight w:val="0"/>
                              <w:marTop w:val="0"/>
                              <w:marBottom w:val="0"/>
                              <w:divBdr>
                                <w:top w:val="none" w:sz="0" w:space="0" w:color="auto"/>
                                <w:left w:val="none" w:sz="0" w:space="0" w:color="auto"/>
                                <w:bottom w:val="none" w:sz="0" w:space="0" w:color="auto"/>
                                <w:right w:val="none" w:sz="0" w:space="0" w:color="auto"/>
                              </w:divBdr>
                            </w:div>
                            <w:div w:id="456487879">
                              <w:marLeft w:val="0"/>
                              <w:marRight w:val="0"/>
                              <w:marTop w:val="0"/>
                              <w:marBottom w:val="0"/>
                              <w:divBdr>
                                <w:top w:val="none" w:sz="0" w:space="0" w:color="auto"/>
                                <w:left w:val="none" w:sz="0" w:space="0" w:color="auto"/>
                                <w:bottom w:val="none" w:sz="0" w:space="0" w:color="auto"/>
                                <w:right w:val="none" w:sz="0" w:space="0" w:color="auto"/>
                              </w:divBdr>
                            </w:div>
                            <w:div w:id="932250826">
                              <w:marLeft w:val="0"/>
                              <w:marRight w:val="0"/>
                              <w:marTop w:val="0"/>
                              <w:marBottom w:val="0"/>
                              <w:divBdr>
                                <w:top w:val="none" w:sz="0" w:space="0" w:color="auto"/>
                                <w:left w:val="none" w:sz="0" w:space="0" w:color="auto"/>
                                <w:bottom w:val="none" w:sz="0" w:space="0" w:color="auto"/>
                                <w:right w:val="none" w:sz="0" w:space="0" w:color="auto"/>
                              </w:divBdr>
                            </w:div>
                            <w:div w:id="901331172">
                              <w:marLeft w:val="0"/>
                              <w:marRight w:val="0"/>
                              <w:marTop w:val="0"/>
                              <w:marBottom w:val="0"/>
                              <w:divBdr>
                                <w:top w:val="none" w:sz="0" w:space="0" w:color="auto"/>
                                <w:left w:val="none" w:sz="0" w:space="0" w:color="auto"/>
                                <w:bottom w:val="none" w:sz="0" w:space="0" w:color="auto"/>
                                <w:right w:val="none" w:sz="0" w:space="0" w:color="auto"/>
                              </w:divBdr>
                            </w:div>
                            <w:div w:id="765005015">
                              <w:marLeft w:val="0"/>
                              <w:marRight w:val="0"/>
                              <w:marTop w:val="0"/>
                              <w:marBottom w:val="0"/>
                              <w:divBdr>
                                <w:top w:val="none" w:sz="0" w:space="0" w:color="auto"/>
                                <w:left w:val="none" w:sz="0" w:space="0" w:color="auto"/>
                                <w:bottom w:val="none" w:sz="0" w:space="0" w:color="auto"/>
                                <w:right w:val="none" w:sz="0" w:space="0" w:color="auto"/>
                              </w:divBdr>
                            </w:div>
                            <w:div w:id="558708040">
                              <w:marLeft w:val="0"/>
                              <w:marRight w:val="0"/>
                              <w:marTop w:val="0"/>
                              <w:marBottom w:val="0"/>
                              <w:divBdr>
                                <w:top w:val="none" w:sz="0" w:space="0" w:color="auto"/>
                                <w:left w:val="none" w:sz="0" w:space="0" w:color="auto"/>
                                <w:bottom w:val="none" w:sz="0" w:space="0" w:color="auto"/>
                                <w:right w:val="none" w:sz="0" w:space="0" w:color="auto"/>
                              </w:divBdr>
                            </w:div>
                            <w:div w:id="626084888">
                              <w:marLeft w:val="0"/>
                              <w:marRight w:val="0"/>
                              <w:marTop w:val="0"/>
                              <w:marBottom w:val="0"/>
                              <w:divBdr>
                                <w:top w:val="none" w:sz="0" w:space="0" w:color="auto"/>
                                <w:left w:val="none" w:sz="0" w:space="0" w:color="auto"/>
                                <w:bottom w:val="none" w:sz="0" w:space="0" w:color="auto"/>
                                <w:right w:val="none" w:sz="0" w:space="0" w:color="auto"/>
                              </w:divBdr>
                            </w:div>
                            <w:div w:id="1162744755">
                              <w:marLeft w:val="0"/>
                              <w:marRight w:val="0"/>
                              <w:marTop w:val="0"/>
                              <w:marBottom w:val="0"/>
                              <w:divBdr>
                                <w:top w:val="none" w:sz="0" w:space="0" w:color="auto"/>
                                <w:left w:val="none" w:sz="0" w:space="0" w:color="auto"/>
                                <w:bottom w:val="none" w:sz="0" w:space="0" w:color="auto"/>
                                <w:right w:val="none" w:sz="0" w:space="0" w:color="auto"/>
                              </w:divBdr>
                            </w:div>
                            <w:div w:id="1228373204">
                              <w:marLeft w:val="0"/>
                              <w:marRight w:val="0"/>
                              <w:marTop w:val="0"/>
                              <w:marBottom w:val="0"/>
                              <w:divBdr>
                                <w:top w:val="none" w:sz="0" w:space="0" w:color="auto"/>
                                <w:left w:val="none" w:sz="0" w:space="0" w:color="auto"/>
                                <w:bottom w:val="none" w:sz="0" w:space="0" w:color="auto"/>
                                <w:right w:val="none" w:sz="0" w:space="0" w:color="auto"/>
                              </w:divBdr>
                            </w:div>
                            <w:div w:id="2102604075">
                              <w:marLeft w:val="0"/>
                              <w:marRight w:val="0"/>
                              <w:marTop w:val="0"/>
                              <w:marBottom w:val="0"/>
                              <w:divBdr>
                                <w:top w:val="none" w:sz="0" w:space="0" w:color="auto"/>
                                <w:left w:val="none" w:sz="0" w:space="0" w:color="auto"/>
                                <w:bottom w:val="none" w:sz="0" w:space="0" w:color="auto"/>
                                <w:right w:val="none" w:sz="0" w:space="0" w:color="auto"/>
                              </w:divBdr>
                            </w:div>
                            <w:div w:id="1213731095">
                              <w:marLeft w:val="0"/>
                              <w:marRight w:val="0"/>
                              <w:marTop w:val="0"/>
                              <w:marBottom w:val="0"/>
                              <w:divBdr>
                                <w:top w:val="none" w:sz="0" w:space="0" w:color="auto"/>
                                <w:left w:val="none" w:sz="0" w:space="0" w:color="auto"/>
                                <w:bottom w:val="none" w:sz="0" w:space="0" w:color="auto"/>
                                <w:right w:val="none" w:sz="0" w:space="0" w:color="auto"/>
                              </w:divBdr>
                            </w:div>
                            <w:div w:id="513492473">
                              <w:marLeft w:val="0"/>
                              <w:marRight w:val="0"/>
                              <w:marTop w:val="0"/>
                              <w:marBottom w:val="0"/>
                              <w:divBdr>
                                <w:top w:val="none" w:sz="0" w:space="0" w:color="auto"/>
                                <w:left w:val="none" w:sz="0" w:space="0" w:color="auto"/>
                                <w:bottom w:val="none" w:sz="0" w:space="0" w:color="auto"/>
                                <w:right w:val="none" w:sz="0" w:space="0" w:color="auto"/>
                              </w:divBdr>
                            </w:div>
                            <w:div w:id="130635361">
                              <w:marLeft w:val="0"/>
                              <w:marRight w:val="0"/>
                              <w:marTop w:val="0"/>
                              <w:marBottom w:val="0"/>
                              <w:divBdr>
                                <w:top w:val="none" w:sz="0" w:space="0" w:color="auto"/>
                                <w:left w:val="none" w:sz="0" w:space="0" w:color="auto"/>
                                <w:bottom w:val="none" w:sz="0" w:space="0" w:color="auto"/>
                                <w:right w:val="none" w:sz="0" w:space="0" w:color="auto"/>
                              </w:divBdr>
                            </w:div>
                            <w:div w:id="1575360273">
                              <w:marLeft w:val="0"/>
                              <w:marRight w:val="0"/>
                              <w:marTop w:val="0"/>
                              <w:marBottom w:val="0"/>
                              <w:divBdr>
                                <w:top w:val="none" w:sz="0" w:space="0" w:color="auto"/>
                                <w:left w:val="none" w:sz="0" w:space="0" w:color="auto"/>
                                <w:bottom w:val="none" w:sz="0" w:space="0" w:color="auto"/>
                                <w:right w:val="none" w:sz="0" w:space="0" w:color="auto"/>
                              </w:divBdr>
                            </w:div>
                            <w:div w:id="1995836388">
                              <w:marLeft w:val="0"/>
                              <w:marRight w:val="0"/>
                              <w:marTop w:val="0"/>
                              <w:marBottom w:val="0"/>
                              <w:divBdr>
                                <w:top w:val="none" w:sz="0" w:space="0" w:color="auto"/>
                                <w:left w:val="none" w:sz="0" w:space="0" w:color="auto"/>
                                <w:bottom w:val="none" w:sz="0" w:space="0" w:color="auto"/>
                                <w:right w:val="none" w:sz="0" w:space="0" w:color="auto"/>
                              </w:divBdr>
                            </w:div>
                            <w:div w:id="819418613">
                              <w:marLeft w:val="0"/>
                              <w:marRight w:val="0"/>
                              <w:marTop w:val="0"/>
                              <w:marBottom w:val="0"/>
                              <w:divBdr>
                                <w:top w:val="none" w:sz="0" w:space="0" w:color="auto"/>
                                <w:left w:val="none" w:sz="0" w:space="0" w:color="auto"/>
                                <w:bottom w:val="none" w:sz="0" w:space="0" w:color="auto"/>
                                <w:right w:val="none" w:sz="0" w:space="0" w:color="auto"/>
                              </w:divBdr>
                            </w:div>
                            <w:div w:id="935672499">
                              <w:marLeft w:val="0"/>
                              <w:marRight w:val="0"/>
                              <w:marTop w:val="0"/>
                              <w:marBottom w:val="0"/>
                              <w:divBdr>
                                <w:top w:val="none" w:sz="0" w:space="0" w:color="auto"/>
                                <w:left w:val="none" w:sz="0" w:space="0" w:color="auto"/>
                                <w:bottom w:val="none" w:sz="0" w:space="0" w:color="auto"/>
                                <w:right w:val="none" w:sz="0" w:space="0" w:color="auto"/>
                              </w:divBdr>
                            </w:div>
                            <w:div w:id="1948005776">
                              <w:marLeft w:val="0"/>
                              <w:marRight w:val="0"/>
                              <w:marTop w:val="0"/>
                              <w:marBottom w:val="0"/>
                              <w:divBdr>
                                <w:top w:val="none" w:sz="0" w:space="0" w:color="auto"/>
                                <w:left w:val="none" w:sz="0" w:space="0" w:color="auto"/>
                                <w:bottom w:val="none" w:sz="0" w:space="0" w:color="auto"/>
                                <w:right w:val="none" w:sz="0" w:space="0" w:color="auto"/>
                              </w:divBdr>
                            </w:div>
                            <w:div w:id="1555506871">
                              <w:marLeft w:val="0"/>
                              <w:marRight w:val="0"/>
                              <w:marTop w:val="0"/>
                              <w:marBottom w:val="0"/>
                              <w:divBdr>
                                <w:top w:val="none" w:sz="0" w:space="0" w:color="auto"/>
                                <w:left w:val="none" w:sz="0" w:space="0" w:color="auto"/>
                                <w:bottom w:val="none" w:sz="0" w:space="0" w:color="auto"/>
                                <w:right w:val="none" w:sz="0" w:space="0" w:color="auto"/>
                              </w:divBdr>
                            </w:div>
                            <w:div w:id="1477724230">
                              <w:marLeft w:val="0"/>
                              <w:marRight w:val="0"/>
                              <w:marTop w:val="0"/>
                              <w:marBottom w:val="0"/>
                              <w:divBdr>
                                <w:top w:val="none" w:sz="0" w:space="0" w:color="auto"/>
                                <w:left w:val="none" w:sz="0" w:space="0" w:color="auto"/>
                                <w:bottom w:val="none" w:sz="0" w:space="0" w:color="auto"/>
                                <w:right w:val="none" w:sz="0" w:space="0" w:color="auto"/>
                              </w:divBdr>
                            </w:div>
                            <w:div w:id="815605339">
                              <w:marLeft w:val="0"/>
                              <w:marRight w:val="0"/>
                              <w:marTop w:val="0"/>
                              <w:marBottom w:val="0"/>
                              <w:divBdr>
                                <w:top w:val="none" w:sz="0" w:space="0" w:color="auto"/>
                                <w:left w:val="none" w:sz="0" w:space="0" w:color="auto"/>
                                <w:bottom w:val="none" w:sz="0" w:space="0" w:color="auto"/>
                                <w:right w:val="none" w:sz="0" w:space="0" w:color="auto"/>
                              </w:divBdr>
                            </w:div>
                            <w:div w:id="327943451">
                              <w:marLeft w:val="0"/>
                              <w:marRight w:val="0"/>
                              <w:marTop w:val="0"/>
                              <w:marBottom w:val="0"/>
                              <w:divBdr>
                                <w:top w:val="none" w:sz="0" w:space="0" w:color="auto"/>
                                <w:left w:val="none" w:sz="0" w:space="0" w:color="auto"/>
                                <w:bottom w:val="none" w:sz="0" w:space="0" w:color="auto"/>
                                <w:right w:val="none" w:sz="0" w:space="0" w:color="auto"/>
                              </w:divBdr>
                            </w:div>
                            <w:div w:id="1495485143">
                              <w:marLeft w:val="0"/>
                              <w:marRight w:val="0"/>
                              <w:marTop w:val="0"/>
                              <w:marBottom w:val="0"/>
                              <w:divBdr>
                                <w:top w:val="none" w:sz="0" w:space="0" w:color="auto"/>
                                <w:left w:val="none" w:sz="0" w:space="0" w:color="auto"/>
                                <w:bottom w:val="none" w:sz="0" w:space="0" w:color="auto"/>
                                <w:right w:val="none" w:sz="0" w:space="0" w:color="auto"/>
                              </w:divBdr>
                            </w:div>
                            <w:div w:id="1086729430">
                              <w:marLeft w:val="0"/>
                              <w:marRight w:val="0"/>
                              <w:marTop w:val="0"/>
                              <w:marBottom w:val="0"/>
                              <w:divBdr>
                                <w:top w:val="none" w:sz="0" w:space="0" w:color="auto"/>
                                <w:left w:val="none" w:sz="0" w:space="0" w:color="auto"/>
                                <w:bottom w:val="none" w:sz="0" w:space="0" w:color="auto"/>
                                <w:right w:val="none" w:sz="0" w:space="0" w:color="auto"/>
                              </w:divBdr>
                            </w:div>
                            <w:div w:id="394553832">
                              <w:marLeft w:val="0"/>
                              <w:marRight w:val="0"/>
                              <w:marTop w:val="0"/>
                              <w:marBottom w:val="0"/>
                              <w:divBdr>
                                <w:top w:val="none" w:sz="0" w:space="0" w:color="auto"/>
                                <w:left w:val="none" w:sz="0" w:space="0" w:color="auto"/>
                                <w:bottom w:val="none" w:sz="0" w:space="0" w:color="auto"/>
                                <w:right w:val="none" w:sz="0" w:space="0" w:color="auto"/>
                              </w:divBdr>
                            </w:div>
                            <w:div w:id="210968882">
                              <w:marLeft w:val="0"/>
                              <w:marRight w:val="0"/>
                              <w:marTop w:val="0"/>
                              <w:marBottom w:val="0"/>
                              <w:divBdr>
                                <w:top w:val="none" w:sz="0" w:space="0" w:color="auto"/>
                                <w:left w:val="none" w:sz="0" w:space="0" w:color="auto"/>
                                <w:bottom w:val="none" w:sz="0" w:space="0" w:color="auto"/>
                                <w:right w:val="none" w:sz="0" w:space="0" w:color="auto"/>
                              </w:divBdr>
                            </w:div>
                            <w:div w:id="18551950">
                              <w:marLeft w:val="0"/>
                              <w:marRight w:val="0"/>
                              <w:marTop w:val="0"/>
                              <w:marBottom w:val="0"/>
                              <w:divBdr>
                                <w:top w:val="none" w:sz="0" w:space="0" w:color="auto"/>
                                <w:left w:val="none" w:sz="0" w:space="0" w:color="auto"/>
                                <w:bottom w:val="none" w:sz="0" w:space="0" w:color="auto"/>
                                <w:right w:val="none" w:sz="0" w:space="0" w:color="auto"/>
                              </w:divBdr>
                            </w:div>
                            <w:div w:id="738525375">
                              <w:marLeft w:val="0"/>
                              <w:marRight w:val="0"/>
                              <w:marTop w:val="0"/>
                              <w:marBottom w:val="0"/>
                              <w:divBdr>
                                <w:top w:val="none" w:sz="0" w:space="0" w:color="auto"/>
                                <w:left w:val="none" w:sz="0" w:space="0" w:color="auto"/>
                                <w:bottom w:val="none" w:sz="0" w:space="0" w:color="auto"/>
                                <w:right w:val="none" w:sz="0" w:space="0" w:color="auto"/>
                              </w:divBdr>
                            </w:div>
                            <w:div w:id="402603548">
                              <w:marLeft w:val="0"/>
                              <w:marRight w:val="0"/>
                              <w:marTop w:val="0"/>
                              <w:marBottom w:val="0"/>
                              <w:divBdr>
                                <w:top w:val="none" w:sz="0" w:space="0" w:color="auto"/>
                                <w:left w:val="none" w:sz="0" w:space="0" w:color="auto"/>
                                <w:bottom w:val="none" w:sz="0" w:space="0" w:color="auto"/>
                                <w:right w:val="none" w:sz="0" w:space="0" w:color="auto"/>
                              </w:divBdr>
                            </w:div>
                            <w:div w:id="1069494749">
                              <w:marLeft w:val="0"/>
                              <w:marRight w:val="0"/>
                              <w:marTop w:val="0"/>
                              <w:marBottom w:val="0"/>
                              <w:divBdr>
                                <w:top w:val="none" w:sz="0" w:space="0" w:color="auto"/>
                                <w:left w:val="none" w:sz="0" w:space="0" w:color="auto"/>
                                <w:bottom w:val="none" w:sz="0" w:space="0" w:color="auto"/>
                                <w:right w:val="none" w:sz="0" w:space="0" w:color="auto"/>
                              </w:divBdr>
                            </w:div>
                            <w:div w:id="2016610373">
                              <w:marLeft w:val="0"/>
                              <w:marRight w:val="0"/>
                              <w:marTop w:val="0"/>
                              <w:marBottom w:val="0"/>
                              <w:divBdr>
                                <w:top w:val="none" w:sz="0" w:space="0" w:color="auto"/>
                                <w:left w:val="none" w:sz="0" w:space="0" w:color="auto"/>
                                <w:bottom w:val="none" w:sz="0" w:space="0" w:color="auto"/>
                                <w:right w:val="none" w:sz="0" w:space="0" w:color="auto"/>
                              </w:divBdr>
                            </w:div>
                            <w:div w:id="1302265986">
                              <w:marLeft w:val="0"/>
                              <w:marRight w:val="0"/>
                              <w:marTop w:val="0"/>
                              <w:marBottom w:val="0"/>
                              <w:divBdr>
                                <w:top w:val="none" w:sz="0" w:space="0" w:color="auto"/>
                                <w:left w:val="none" w:sz="0" w:space="0" w:color="auto"/>
                                <w:bottom w:val="none" w:sz="0" w:space="0" w:color="auto"/>
                                <w:right w:val="none" w:sz="0" w:space="0" w:color="auto"/>
                              </w:divBdr>
                            </w:div>
                            <w:div w:id="26763978">
                              <w:marLeft w:val="0"/>
                              <w:marRight w:val="0"/>
                              <w:marTop w:val="0"/>
                              <w:marBottom w:val="0"/>
                              <w:divBdr>
                                <w:top w:val="none" w:sz="0" w:space="0" w:color="auto"/>
                                <w:left w:val="none" w:sz="0" w:space="0" w:color="auto"/>
                                <w:bottom w:val="none" w:sz="0" w:space="0" w:color="auto"/>
                                <w:right w:val="none" w:sz="0" w:space="0" w:color="auto"/>
                              </w:divBdr>
                            </w:div>
                            <w:div w:id="170487645">
                              <w:marLeft w:val="0"/>
                              <w:marRight w:val="0"/>
                              <w:marTop w:val="0"/>
                              <w:marBottom w:val="0"/>
                              <w:divBdr>
                                <w:top w:val="none" w:sz="0" w:space="0" w:color="auto"/>
                                <w:left w:val="none" w:sz="0" w:space="0" w:color="auto"/>
                                <w:bottom w:val="none" w:sz="0" w:space="0" w:color="auto"/>
                                <w:right w:val="none" w:sz="0" w:space="0" w:color="auto"/>
                              </w:divBdr>
                            </w:div>
                            <w:div w:id="1815414900">
                              <w:marLeft w:val="0"/>
                              <w:marRight w:val="0"/>
                              <w:marTop w:val="0"/>
                              <w:marBottom w:val="0"/>
                              <w:divBdr>
                                <w:top w:val="none" w:sz="0" w:space="0" w:color="auto"/>
                                <w:left w:val="none" w:sz="0" w:space="0" w:color="auto"/>
                                <w:bottom w:val="none" w:sz="0" w:space="0" w:color="auto"/>
                                <w:right w:val="none" w:sz="0" w:space="0" w:color="auto"/>
                              </w:divBdr>
                            </w:div>
                            <w:div w:id="1643346555">
                              <w:marLeft w:val="0"/>
                              <w:marRight w:val="0"/>
                              <w:marTop w:val="0"/>
                              <w:marBottom w:val="0"/>
                              <w:divBdr>
                                <w:top w:val="none" w:sz="0" w:space="0" w:color="auto"/>
                                <w:left w:val="none" w:sz="0" w:space="0" w:color="auto"/>
                                <w:bottom w:val="none" w:sz="0" w:space="0" w:color="auto"/>
                                <w:right w:val="none" w:sz="0" w:space="0" w:color="auto"/>
                              </w:divBdr>
                            </w:div>
                            <w:div w:id="1643655946">
                              <w:marLeft w:val="0"/>
                              <w:marRight w:val="0"/>
                              <w:marTop w:val="0"/>
                              <w:marBottom w:val="0"/>
                              <w:divBdr>
                                <w:top w:val="none" w:sz="0" w:space="0" w:color="auto"/>
                                <w:left w:val="none" w:sz="0" w:space="0" w:color="auto"/>
                                <w:bottom w:val="none" w:sz="0" w:space="0" w:color="auto"/>
                                <w:right w:val="none" w:sz="0" w:space="0" w:color="auto"/>
                              </w:divBdr>
                            </w:div>
                            <w:div w:id="548885148">
                              <w:marLeft w:val="0"/>
                              <w:marRight w:val="0"/>
                              <w:marTop w:val="0"/>
                              <w:marBottom w:val="0"/>
                              <w:divBdr>
                                <w:top w:val="none" w:sz="0" w:space="0" w:color="auto"/>
                                <w:left w:val="none" w:sz="0" w:space="0" w:color="auto"/>
                                <w:bottom w:val="none" w:sz="0" w:space="0" w:color="auto"/>
                                <w:right w:val="none" w:sz="0" w:space="0" w:color="auto"/>
                              </w:divBdr>
                            </w:div>
                            <w:div w:id="1231884121">
                              <w:marLeft w:val="0"/>
                              <w:marRight w:val="0"/>
                              <w:marTop w:val="0"/>
                              <w:marBottom w:val="0"/>
                              <w:divBdr>
                                <w:top w:val="none" w:sz="0" w:space="0" w:color="auto"/>
                                <w:left w:val="none" w:sz="0" w:space="0" w:color="auto"/>
                                <w:bottom w:val="none" w:sz="0" w:space="0" w:color="auto"/>
                                <w:right w:val="none" w:sz="0" w:space="0" w:color="auto"/>
                              </w:divBdr>
                            </w:div>
                            <w:div w:id="1258170236">
                              <w:marLeft w:val="0"/>
                              <w:marRight w:val="0"/>
                              <w:marTop w:val="0"/>
                              <w:marBottom w:val="0"/>
                              <w:divBdr>
                                <w:top w:val="none" w:sz="0" w:space="0" w:color="auto"/>
                                <w:left w:val="none" w:sz="0" w:space="0" w:color="auto"/>
                                <w:bottom w:val="none" w:sz="0" w:space="0" w:color="auto"/>
                                <w:right w:val="none" w:sz="0" w:space="0" w:color="auto"/>
                              </w:divBdr>
                            </w:div>
                            <w:div w:id="1708794602">
                              <w:marLeft w:val="0"/>
                              <w:marRight w:val="0"/>
                              <w:marTop w:val="0"/>
                              <w:marBottom w:val="0"/>
                              <w:divBdr>
                                <w:top w:val="none" w:sz="0" w:space="0" w:color="auto"/>
                                <w:left w:val="none" w:sz="0" w:space="0" w:color="auto"/>
                                <w:bottom w:val="none" w:sz="0" w:space="0" w:color="auto"/>
                                <w:right w:val="none" w:sz="0" w:space="0" w:color="auto"/>
                              </w:divBdr>
                            </w:div>
                            <w:div w:id="1996908510">
                              <w:marLeft w:val="0"/>
                              <w:marRight w:val="0"/>
                              <w:marTop w:val="0"/>
                              <w:marBottom w:val="0"/>
                              <w:divBdr>
                                <w:top w:val="none" w:sz="0" w:space="0" w:color="auto"/>
                                <w:left w:val="none" w:sz="0" w:space="0" w:color="auto"/>
                                <w:bottom w:val="none" w:sz="0" w:space="0" w:color="auto"/>
                                <w:right w:val="none" w:sz="0" w:space="0" w:color="auto"/>
                              </w:divBdr>
                            </w:div>
                            <w:div w:id="1498112403">
                              <w:marLeft w:val="0"/>
                              <w:marRight w:val="0"/>
                              <w:marTop w:val="0"/>
                              <w:marBottom w:val="0"/>
                              <w:divBdr>
                                <w:top w:val="none" w:sz="0" w:space="0" w:color="auto"/>
                                <w:left w:val="none" w:sz="0" w:space="0" w:color="auto"/>
                                <w:bottom w:val="none" w:sz="0" w:space="0" w:color="auto"/>
                                <w:right w:val="none" w:sz="0" w:space="0" w:color="auto"/>
                              </w:divBdr>
                            </w:div>
                            <w:div w:id="1564294066">
                              <w:marLeft w:val="0"/>
                              <w:marRight w:val="0"/>
                              <w:marTop w:val="0"/>
                              <w:marBottom w:val="0"/>
                              <w:divBdr>
                                <w:top w:val="none" w:sz="0" w:space="0" w:color="auto"/>
                                <w:left w:val="none" w:sz="0" w:space="0" w:color="auto"/>
                                <w:bottom w:val="none" w:sz="0" w:space="0" w:color="auto"/>
                                <w:right w:val="none" w:sz="0" w:space="0" w:color="auto"/>
                              </w:divBdr>
                            </w:div>
                            <w:div w:id="715815368">
                              <w:marLeft w:val="0"/>
                              <w:marRight w:val="0"/>
                              <w:marTop w:val="0"/>
                              <w:marBottom w:val="0"/>
                              <w:divBdr>
                                <w:top w:val="none" w:sz="0" w:space="0" w:color="auto"/>
                                <w:left w:val="none" w:sz="0" w:space="0" w:color="auto"/>
                                <w:bottom w:val="none" w:sz="0" w:space="0" w:color="auto"/>
                                <w:right w:val="none" w:sz="0" w:space="0" w:color="auto"/>
                              </w:divBdr>
                            </w:div>
                            <w:div w:id="297299439">
                              <w:marLeft w:val="0"/>
                              <w:marRight w:val="0"/>
                              <w:marTop w:val="0"/>
                              <w:marBottom w:val="0"/>
                              <w:divBdr>
                                <w:top w:val="none" w:sz="0" w:space="0" w:color="auto"/>
                                <w:left w:val="none" w:sz="0" w:space="0" w:color="auto"/>
                                <w:bottom w:val="none" w:sz="0" w:space="0" w:color="auto"/>
                                <w:right w:val="none" w:sz="0" w:space="0" w:color="auto"/>
                              </w:divBdr>
                            </w:div>
                            <w:div w:id="168911186">
                              <w:marLeft w:val="0"/>
                              <w:marRight w:val="0"/>
                              <w:marTop w:val="0"/>
                              <w:marBottom w:val="0"/>
                              <w:divBdr>
                                <w:top w:val="none" w:sz="0" w:space="0" w:color="auto"/>
                                <w:left w:val="none" w:sz="0" w:space="0" w:color="auto"/>
                                <w:bottom w:val="none" w:sz="0" w:space="0" w:color="auto"/>
                                <w:right w:val="none" w:sz="0" w:space="0" w:color="auto"/>
                              </w:divBdr>
                            </w:div>
                            <w:div w:id="603809094">
                              <w:marLeft w:val="0"/>
                              <w:marRight w:val="0"/>
                              <w:marTop w:val="0"/>
                              <w:marBottom w:val="0"/>
                              <w:divBdr>
                                <w:top w:val="none" w:sz="0" w:space="0" w:color="auto"/>
                                <w:left w:val="none" w:sz="0" w:space="0" w:color="auto"/>
                                <w:bottom w:val="none" w:sz="0" w:space="0" w:color="auto"/>
                                <w:right w:val="none" w:sz="0" w:space="0" w:color="auto"/>
                              </w:divBdr>
                            </w:div>
                            <w:div w:id="1607083494">
                              <w:marLeft w:val="0"/>
                              <w:marRight w:val="0"/>
                              <w:marTop w:val="0"/>
                              <w:marBottom w:val="0"/>
                              <w:divBdr>
                                <w:top w:val="none" w:sz="0" w:space="0" w:color="auto"/>
                                <w:left w:val="none" w:sz="0" w:space="0" w:color="auto"/>
                                <w:bottom w:val="none" w:sz="0" w:space="0" w:color="auto"/>
                                <w:right w:val="none" w:sz="0" w:space="0" w:color="auto"/>
                              </w:divBdr>
                            </w:div>
                            <w:div w:id="1782139901">
                              <w:marLeft w:val="0"/>
                              <w:marRight w:val="0"/>
                              <w:marTop w:val="0"/>
                              <w:marBottom w:val="0"/>
                              <w:divBdr>
                                <w:top w:val="none" w:sz="0" w:space="0" w:color="auto"/>
                                <w:left w:val="none" w:sz="0" w:space="0" w:color="auto"/>
                                <w:bottom w:val="none" w:sz="0" w:space="0" w:color="auto"/>
                                <w:right w:val="none" w:sz="0" w:space="0" w:color="auto"/>
                              </w:divBdr>
                            </w:div>
                            <w:div w:id="1220828500">
                              <w:marLeft w:val="0"/>
                              <w:marRight w:val="0"/>
                              <w:marTop w:val="0"/>
                              <w:marBottom w:val="0"/>
                              <w:divBdr>
                                <w:top w:val="none" w:sz="0" w:space="0" w:color="auto"/>
                                <w:left w:val="none" w:sz="0" w:space="0" w:color="auto"/>
                                <w:bottom w:val="none" w:sz="0" w:space="0" w:color="auto"/>
                                <w:right w:val="none" w:sz="0" w:space="0" w:color="auto"/>
                              </w:divBdr>
                            </w:div>
                            <w:div w:id="137841524">
                              <w:marLeft w:val="0"/>
                              <w:marRight w:val="0"/>
                              <w:marTop w:val="0"/>
                              <w:marBottom w:val="0"/>
                              <w:divBdr>
                                <w:top w:val="none" w:sz="0" w:space="0" w:color="auto"/>
                                <w:left w:val="none" w:sz="0" w:space="0" w:color="auto"/>
                                <w:bottom w:val="none" w:sz="0" w:space="0" w:color="auto"/>
                                <w:right w:val="none" w:sz="0" w:space="0" w:color="auto"/>
                              </w:divBdr>
                            </w:div>
                            <w:div w:id="779028369">
                              <w:marLeft w:val="0"/>
                              <w:marRight w:val="0"/>
                              <w:marTop w:val="0"/>
                              <w:marBottom w:val="0"/>
                              <w:divBdr>
                                <w:top w:val="none" w:sz="0" w:space="0" w:color="auto"/>
                                <w:left w:val="none" w:sz="0" w:space="0" w:color="auto"/>
                                <w:bottom w:val="none" w:sz="0" w:space="0" w:color="auto"/>
                                <w:right w:val="none" w:sz="0" w:space="0" w:color="auto"/>
                              </w:divBdr>
                            </w:div>
                            <w:div w:id="1323504159">
                              <w:marLeft w:val="0"/>
                              <w:marRight w:val="0"/>
                              <w:marTop w:val="0"/>
                              <w:marBottom w:val="0"/>
                              <w:divBdr>
                                <w:top w:val="none" w:sz="0" w:space="0" w:color="auto"/>
                                <w:left w:val="none" w:sz="0" w:space="0" w:color="auto"/>
                                <w:bottom w:val="none" w:sz="0" w:space="0" w:color="auto"/>
                                <w:right w:val="none" w:sz="0" w:space="0" w:color="auto"/>
                              </w:divBdr>
                            </w:div>
                            <w:div w:id="971012588">
                              <w:marLeft w:val="0"/>
                              <w:marRight w:val="0"/>
                              <w:marTop w:val="0"/>
                              <w:marBottom w:val="0"/>
                              <w:divBdr>
                                <w:top w:val="none" w:sz="0" w:space="0" w:color="auto"/>
                                <w:left w:val="none" w:sz="0" w:space="0" w:color="auto"/>
                                <w:bottom w:val="none" w:sz="0" w:space="0" w:color="auto"/>
                                <w:right w:val="none" w:sz="0" w:space="0" w:color="auto"/>
                              </w:divBdr>
                            </w:div>
                            <w:div w:id="256837328">
                              <w:marLeft w:val="0"/>
                              <w:marRight w:val="0"/>
                              <w:marTop w:val="0"/>
                              <w:marBottom w:val="0"/>
                              <w:divBdr>
                                <w:top w:val="none" w:sz="0" w:space="0" w:color="auto"/>
                                <w:left w:val="none" w:sz="0" w:space="0" w:color="auto"/>
                                <w:bottom w:val="none" w:sz="0" w:space="0" w:color="auto"/>
                                <w:right w:val="none" w:sz="0" w:space="0" w:color="auto"/>
                              </w:divBdr>
                            </w:div>
                            <w:div w:id="1772433596">
                              <w:marLeft w:val="0"/>
                              <w:marRight w:val="0"/>
                              <w:marTop w:val="0"/>
                              <w:marBottom w:val="0"/>
                              <w:divBdr>
                                <w:top w:val="none" w:sz="0" w:space="0" w:color="auto"/>
                                <w:left w:val="none" w:sz="0" w:space="0" w:color="auto"/>
                                <w:bottom w:val="none" w:sz="0" w:space="0" w:color="auto"/>
                                <w:right w:val="none" w:sz="0" w:space="0" w:color="auto"/>
                              </w:divBdr>
                            </w:div>
                            <w:div w:id="1166550396">
                              <w:marLeft w:val="0"/>
                              <w:marRight w:val="0"/>
                              <w:marTop w:val="0"/>
                              <w:marBottom w:val="0"/>
                              <w:divBdr>
                                <w:top w:val="none" w:sz="0" w:space="0" w:color="auto"/>
                                <w:left w:val="none" w:sz="0" w:space="0" w:color="auto"/>
                                <w:bottom w:val="none" w:sz="0" w:space="0" w:color="auto"/>
                                <w:right w:val="none" w:sz="0" w:space="0" w:color="auto"/>
                              </w:divBdr>
                            </w:div>
                            <w:div w:id="438066960">
                              <w:marLeft w:val="0"/>
                              <w:marRight w:val="0"/>
                              <w:marTop w:val="0"/>
                              <w:marBottom w:val="0"/>
                              <w:divBdr>
                                <w:top w:val="none" w:sz="0" w:space="0" w:color="auto"/>
                                <w:left w:val="none" w:sz="0" w:space="0" w:color="auto"/>
                                <w:bottom w:val="none" w:sz="0" w:space="0" w:color="auto"/>
                                <w:right w:val="none" w:sz="0" w:space="0" w:color="auto"/>
                              </w:divBdr>
                            </w:div>
                            <w:div w:id="136260484">
                              <w:marLeft w:val="0"/>
                              <w:marRight w:val="0"/>
                              <w:marTop w:val="0"/>
                              <w:marBottom w:val="0"/>
                              <w:divBdr>
                                <w:top w:val="none" w:sz="0" w:space="0" w:color="auto"/>
                                <w:left w:val="none" w:sz="0" w:space="0" w:color="auto"/>
                                <w:bottom w:val="none" w:sz="0" w:space="0" w:color="auto"/>
                                <w:right w:val="none" w:sz="0" w:space="0" w:color="auto"/>
                              </w:divBdr>
                            </w:div>
                            <w:div w:id="39325649">
                              <w:marLeft w:val="0"/>
                              <w:marRight w:val="0"/>
                              <w:marTop w:val="0"/>
                              <w:marBottom w:val="0"/>
                              <w:divBdr>
                                <w:top w:val="none" w:sz="0" w:space="0" w:color="auto"/>
                                <w:left w:val="none" w:sz="0" w:space="0" w:color="auto"/>
                                <w:bottom w:val="none" w:sz="0" w:space="0" w:color="auto"/>
                                <w:right w:val="none" w:sz="0" w:space="0" w:color="auto"/>
                              </w:divBdr>
                            </w:div>
                            <w:div w:id="1346638380">
                              <w:marLeft w:val="0"/>
                              <w:marRight w:val="0"/>
                              <w:marTop w:val="0"/>
                              <w:marBottom w:val="0"/>
                              <w:divBdr>
                                <w:top w:val="none" w:sz="0" w:space="0" w:color="auto"/>
                                <w:left w:val="none" w:sz="0" w:space="0" w:color="auto"/>
                                <w:bottom w:val="none" w:sz="0" w:space="0" w:color="auto"/>
                                <w:right w:val="none" w:sz="0" w:space="0" w:color="auto"/>
                              </w:divBdr>
                            </w:div>
                            <w:div w:id="755397098">
                              <w:marLeft w:val="0"/>
                              <w:marRight w:val="0"/>
                              <w:marTop w:val="0"/>
                              <w:marBottom w:val="0"/>
                              <w:divBdr>
                                <w:top w:val="none" w:sz="0" w:space="0" w:color="auto"/>
                                <w:left w:val="none" w:sz="0" w:space="0" w:color="auto"/>
                                <w:bottom w:val="none" w:sz="0" w:space="0" w:color="auto"/>
                                <w:right w:val="none" w:sz="0" w:space="0" w:color="auto"/>
                              </w:divBdr>
                            </w:div>
                            <w:div w:id="1376923811">
                              <w:marLeft w:val="0"/>
                              <w:marRight w:val="0"/>
                              <w:marTop w:val="0"/>
                              <w:marBottom w:val="0"/>
                              <w:divBdr>
                                <w:top w:val="none" w:sz="0" w:space="0" w:color="auto"/>
                                <w:left w:val="none" w:sz="0" w:space="0" w:color="auto"/>
                                <w:bottom w:val="none" w:sz="0" w:space="0" w:color="auto"/>
                                <w:right w:val="none" w:sz="0" w:space="0" w:color="auto"/>
                              </w:divBdr>
                            </w:div>
                            <w:div w:id="1977948385">
                              <w:marLeft w:val="0"/>
                              <w:marRight w:val="0"/>
                              <w:marTop w:val="0"/>
                              <w:marBottom w:val="0"/>
                              <w:divBdr>
                                <w:top w:val="none" w:sz="0" w:space="0" w:color="auto"/>
                                <w:left w:val="none" w:sz="0" w:space="0" w:color="auto"/>
                                <w:bottom w:val="none" w:sz="0" w:space="0" w:color="auto"/>
                                <w:right w:val="none" w:sz="0" w:space="0" w:color="auto"/>
                              </w:divBdr>
                            </w:div>
                            <w:div w:id="1976912156">
                              <w:marLeft w:val="0"/>
                              <w:marRight w:val="0"/>
                              <w:marTop w:val="0"/>
                              <w:marBottom w:val="0"/>
                              <w:divBdr>
                                <w:top w:val="none" w:sz="0" w:space="0" w:color="auto"/>
                                <w:left w:val="none" w:sz="0" w:space="0" w:color="auto"/>
                                <w:bottom w:val="none" w:sz="0" w:space="0" w:color="auto"/>
                                <w:right w:val="none" w:sz="0" w:space="0" w:color="auto"/>
                              </w:divBdr>
                            </w:div>
                            <w:div w:id="1619294973">
                              <w:marLeft w:val="0"/>
                              <w:marRight w:val="0"/>
                              <w:marTop w:val="0"/>
                              <w:marBottom w:val="0"/>
                              <w:divBdr>
                                <w:top w:val="none" w:sz="0" w:space="0" w:color="auto"/>
                                <w:left w:val="none" w:sz="0" w:space="0" w:color="auto"/>
                                <w:bottom w:val="none" w:sz="0" w:space="0" w:color="auto"/>
                                <w:right w:val="none" w:sz="0" w:space="0" w:color="auto"/>
                              </w:divBdr>
                            </w:div>
                            <w:div w:id="1572931699">
                              <w:marLeft w:val="0"/>
                              <w:marRight w:val="0"/>
                              <w:marTop w:val="0"/>
                              <w:marBottom w:val="0"/>
                              <w:divBdr>
                                <w:top w:val="none" w:sz="0" w:space="0" w:color="auto"/>
                                <w:left w:val="none" w:sz="0" w:space="0" w:color="auto"/>
                                <w:bottom w:val="none" w:sz="0" w:space="0" w:color="auto"/>
                                <w:right w:val="none" w:sz="0" w:space="0" w:color="auto"/>
                              </w:divBdr>
                            </w:div>
                            <w:div w:id="941451830">
                              <w:marLeft w:val="0"/>
                              <w:marRight w:val="0"/>
                              <w:marTop w:val="0"/>
                              <w:marBottom w:val="0"/>
                              <w:divBdr>
                                <w:top w:val="none" w:sz="0" w:space="0" w:color="auto"/>
                                <w:left w:val="none" w:sz="0" w:space="0" w:color="auto"/>
                                <w:bottom w:val="none" w:sz="0" w:space="0" w:color="auto"/>
                                <w:right w:val="none" w:sz="0" w:space="0" w:color="auto"/>
                              </w:divBdr>
                            </w:div>
                            <w:div w:id="1267081185">
                              <w:marLeft w:val="0"/>
                              <w:marRight w:val="0"/>
                              <w:marTop w:val="0"/>
                              <w:marBottom w:val="0"/>
                              <w:divBdr>
                                <w:top w:val="none" w:sz="0" w:space="0" w:color="auto"/>
                                <w:left w:val="none" w:sz="0" w:space="0" w:color="auto"/>
                                <w:bottom w:val="none" w:sz="0" w:space="0" w:color="auto"/>
                                <w:right w:val="none" w:sz="0" w:space="0" w:color="auto"/>
                              </w:divBdr>
                            </w:div>
                            <w:div w:id="190537233">
                              <w:marLeft w:val="0"/>
                              <w:marRight w:val="0"/>
                              <w:marTop w:val="0"/>
                              <w:marBottom w:val="0"/>
                              <w:divBdr>
                                <w:top w:val="none" w:sz="0" w:space="0" w:color="auto"/>
                                <w:left w:val="none" w:sz="0" w:space="0" w:color="auto"/>
                                <w:bottom w:val="none" w:sz="0" w:space="0" w:color="auto"/>
                                <w:right w:val="none" w:sz="0" w:space="0" w:color="auto"/>
                              </w:divBdr>
                            </w:div>
                            <w:div w:id="1384791897">
                              <w:marLeft w:val="0"/>
                              <w:marRight w:val="0"/>
                              <w:marTop w:val="0"/>
                              <w:marBottom w:val="0"/>
                              <w:divBdr>
                                <w:top w:val="none" w:sz="0" w:space="0" w:color="auto"/>
                                <w:left w:val="none" w:sz="0" w:space="0" w:color="auto"/>
                                <w:bottom w:val="none" w:sz="0" w:space="0" w:color="auto"/>
                                <w:right w:val="none" w:sz="0" w:space="0" w:color="auto"/>
                              </w:divBdr>
                            </w:div>
                            <w:div w:id="1349528287">
                              <w:marLeft w:val="0"/>
                              <w:marRight w:val="0"/>
                              <w:marTop w:val="0"/>
                              <w:marBottom w:val="0"/>
                              <w:divBdr>
                                <w:top w:val="none" w:sz="0" w:space="0" w:color="auto"/>
                                <w:left w:val="none" w:sz="0" w:space="0" w:color="auto"/>
                                <w:bottom w:val="none" w:sz="0" w:space="0" w:color="auto"/>
                                <w:right w:val="none" w:sz="0" w:space="0" w:color="auto"/>
                              </w:divBdr>
                            </w:div>
                            <w:div w:id="1056274351">
                              <w:marLeft w:val="0"/>
                              <w:marRight w:val="0"/>
                              <w:marTop w:val="0"/>
                              <w:marBottom w:val="0"/>
                              <w:divBdr>
                                <w:top w:val="none" w:sz="0" w:space="0" w:color="auto"/>
                                <w:left w:val="none" w:sz="0" w:space="0" w:color="auto"/>
                                <w:bottom w:val="none" w:sz="0" w:space="0" w:color="auto"/>
                                <w:right w:val="none" w:sz="0" w:space="0" w:color="auto"/>
                              </w:divBdr>
                            </w:div>
                            <w:div w:id="654644792">
                              <w:marLeft w:val="0"/>
                              <w:marRight w:val="0"/>
                              <w:marTop w:val="0"/>
                              <w:marBottom w:val="0"/>
                              <w:divBdr>
                                <w:top w:val="none" w:sz="0" w:space="0" w:color="auto"/>
                                <w:left w:val="none" w:sz="0" w:space="0" w:color="auto"/>
                                <w:bottom w:val="none" w:sz="0" w:space="0" w:color="auto"/>
                                <w:right w:val="none" w:sz="0" w:space="0" w:color="auto"/>
                              </w:divBdr>
                            </w:div>
                            <w:div w:id="1953315585">
                              <w:marLeft w:val="0"/>
                              <w:marRight w:val="0"/>
                              <w:marTop w:val="0"/>
                              <w:marBottom w:val="0"/>
                              <w:divBdr>
                                <w:top w:val="none" w:sz="0" w:space="0" w:color="auto"/>
                                <w:left w:val="none" w:sz="0" w:space="0" w:color="auto"/>
                                <w:bottom w:val="none" w:sz="0" w:space="0" w:color="auto"/>
                                <w:right w:val="none" w:sz="0" w:space="0" w:color="auto"/>
                              </w:divBdr>
                            </w:div>
                            <w:div w:id="1067996775">
                              <w:marLeft w:val="0"/>
                              <w:marRight w:val="0"/>
                              <w:marTop w:val="0"/>
                              <w:marBottom w:val="0"/>
                              <w:divBdr>
                                <w:top w:val="none" w:sz="0" w:space="0" w:color="auto"/>
                                <w:left w:val="none" w:sz="0" w:space="0" w:color="auto"/>
                                <w:bottom w:val="none" w:sz="0" w:space="0" w:color="auto"/>
                                <w:right w:val="none" w:sz="0" w:space="0" w:color="auto"/>
                              </w:divBdr>
                            </w:div>
                            <w:div w:id="1267347688">
                              <w:marLeft w:val="0"/>
                              <w:marRight w:val="0"/>
                              <w:marTop w:val="0"/>
                              <w:marBottom w:val="0"/>
                              <w:divBdr>
                                <w:top w:val="none" w:sz="0" w:space="0" w:color="auto"/>
                                <w:left w:val="none" w:sz="0" w:space="0" w:color="auto"/>
                                <w:bottom w:val="none" w:sz="0" w:space="0" w:color="auto"/>
                                <w:right w:val="none" w:sz="0" w:space="0" w:color="auto"/>
                              </w:divBdr>
                            </w:div>
                            <w:div w:id="1426420906">
                              <w:marLeft w:val="0"/>
                              <w:marRight w:val="0"/>
                              <w:marTop w:val="0"/>
                              <w:marBottom w:val="0"/>
                              <w:divBdr>
                                <w:top w:val="none" w:sz="0" w:space="0" w:color="auto"/>
                                <w:left w:val="none" w:sz="0" w:space="0" w:color="auto"/>
                                <w:bottom w:val="none" w:sz="0" w:space="0" w:color="auto"/>
                                <w:right w:val="none" w:sz="0" w:space="0" w:color="auto"/>
                              </w:divBdr>
                            </w:div>
                            <w:div w:id="1441097824">
                              <w:marLeft w:val="0"/>
                              <w:marRight w:val="0"/>
                              <w:marTop w:val="0"/>
                              <w:marBottom w:val="0"/>
                              <w:divBdr>
                                <w:top w:val="none" w:sz="0" w:space="0" w:color="auto"/>
                                <w:left w:val="none" w:sz="0" w:space="0" w:color="auto"/>
                                <w:bottom w:val="none" w:sz="0" w:space="0" w:color="auto"/>
                                <w:right w:val="none" w:sz="0" w:space="0" w:color="auto"/>
                              </w:divBdr>
                            </w:div>
                            <w:div w:id="1257665103">
                              <w:marLeft w:val="0"/>
                              <w:marRight w:val="0"/>
                              <w:marTop w:val="0"/>
                              <w:marBottom w:val="0"/>
                              <w:divBdr>
                                <w:top w:val="none" w:sz="0" w:space="0" w:color="auto"/>
                                <w:left w:val="none" w:sz="0" w:space="0" w:color="auto"/>
                                <w:bottom w:val="none" w:sz="0" w:space="0" w:color="auto"/>
                                <w:right w:val="none" w:sz="0" w:space="0" w:color="auto"/>
                              </w:divBdr>
                            </w:div>
                            <w:div w:id="1767730122">
                              <w:marLeft w:val="0"/>
                              <w:marRight w:val="0"/>
                              <w:marTop w:val="0"/>
                              <w:marBottom w:val="0"/>
                              <w:divBdr>
                                <w:top w:val="none" w:sz="0" w:space="0" w:color="auto"/>
                                <w:left w:val="none" w:sz="0" w:space="0" w:color="auto"/>
                                <w:bottom w:val="none" w:sz="0" w:space="0" w:color="auto"/>
                                <w:right w:val="none" w:sz="0" w:space="0" w:color="auto"/>
                              </w:divBdr>
                            </w:div>
                            <w:div w:id="1190876200">
                              <w:marLeft w:val="0"/>
                              <w:marRight w:val="0"/>
                              <w:marTop w:val="0"/>
                              <w:marBottom w:val="0"/>
                              <w:divBdr>
                                <w:top w:val="none" w:sz="0" w:space="0" w:color="auto"/>
                                <w:left w:val="none" w:sz="0" w:space="0" w:color="auto"/>
                                <w:bottom w:val="none" w:sz="0" w:space="0" w:color="auto"/>
                                <w:right w:val="none" w:sz="0" w:space="0" w:color="auto"/>
                              </w:divBdr>
                            </w:div>
                            <w:div w:id="528106047">
                              <w:marLeft w:val="0"/>
                              <w:marRight w:val="0"/>
                              <w:marTop w:val="0"/>
                              <w:marBottom w:val="0"/>
                              <w:divBdr>
                                <w:top w:val="none" w:sz="0" w:space="0" w:color="auto"/>
                                <w:left w:val="none" w:sz="0" w:space="0" w:color="auto"/>
                                <w:bottom w:val="none" w:sz="0" w:space="0" w:color="auto"/>
                                <w:right w:val="none" w:sz="0" w:space="0" w:color="auto"/>
                              </w:divBdr>
                            </w:div>
                            <w:div w:id="19824204">
                              <w:marLeft w:val="0"/>
                              <w:marRight w:val="0"/>
                              <w:marTop w:val="0"/>
                              <w:marBottom w:val="0"/>
                              <w:divBdr>
                                <w:top w:val="none" w:sz="0" w:space="0" w:color="auto"/>
                                <w:left w:val="none" w:sz="0" w:space="0" w:color="auto"/>
                                <w:bottom w:val="none" w:sz="0" w:space="0" w:color="auto"/>
                                <w:right w:val="none" w:sz="0" w:space="0" w:color="auto"/>
                              </w:divBdr>
                            </w:div>
                            <w:div w:id="1628970346">
                              <w:marLeft w:val="0"/>
                              <w:marRight w:val="0"/>
                              <w:marTop w:val="0"/>
                              <w:marBottom w:val="0"/>
                              <w:divBdr>
                                <w:top w:val="none" w:sz="0" w:space="0" w:color="auto"/>
                                <w:left w:val="none" w:sz="0" w:space="0" w:color="auto"/>
                                <w:bottom w:val="none" w:sz="0" w:space="0" w:color="auto"/>
                                <w:right w:val="none" w:sz="0" w:space="0" w:color="auto"/>
                              </w:divBdr>
                            </w:div>
                            <w:div w:id="1777676432">
                              <w:marLeft w:val="0"/>
                              <w:marRight w:val="0"/>
                              <w:marTop w:val="0"/>
                              <w:marBottom w:val="0"/>
                              <w:divBdr>
                                <w:top w:val="none" w:sz="0" w:space="0" w:color="auto"/>
                                <w:left w:val="none" w:sz="0" w:space="0" w:color="auto"/>
                                <w:bottom w:val="none" w:sz="0" w:space="0" w:color="auto"/>
                                <w:right w:val="none" w:sz="0" w:space="0" w:color="auto"/>
                              </w:divBdr>
                            </w:div>
                            <w:div w:id="132524470">
                              <w:marLeft w:val="0"/>
                              <w:marRight w:val="0"/>
                              <w:marTop w:val="0"/>
                              <w:marBottom w:val="0"/>
                              <w:divBdr>
                                <w:top w:val="none" w:sz="0" w:space="0" w:color="auto"/>
                                <w:left w:val="none" w:sz="0" w:space="0" w:color="auto"/>
                                <w:bottom w:val="none" w:sz="0" w:space="0" w:color="auto"/>
                                <w:right w:val="none" w:sz="0" w:space="0" w:color="auto"/>
                              </w:divBdr>
                            </w:div>
                            <w:div w:id="853541233">
                              <w:marLeft w:val="0"/>
                              <w:marRight w:val="0"/>
                              <w:marTop w:val="0"/>
                              <w:marBottom w:val="0"/>
                              <w:divBdr>
                                <w:top w:val="none" w:sz="0" w:space="0" w:color="auto"/>
                                <w:left w:val="none" w:sz="0" w:space="0" w:color="auto"/>
                                <w:bottom w:val="none" w:sz="0" w:space="0" w:color="auto"/>
                                <w:right w:val="none" w:sz="0" w:space="0" w:color="auto"/>
                              </w:divBdr>
                            </w:div>
                            <w:div w:id="1403718522">
                              <w:marLeft w:val="0"/>
                              <w:marRight w:val="0"/>
                              <w:marTop w:val="0"/>
                              <w:marBottom w:val="0"/>
                              <w:divBdr>
                                <w:top w:val="none" w:sz="0" w:space="0" w:color="auto"/>
                                <w:left w:val="none" w:sz="0" w:space="0" w:color="auto"/>
                                <w:bottom w:val="none" w:sz="0" w:space="0" w:color="auto"/>
                                <w:right w:val="none" w:sz="0" w:space="0" w:color="auto"/>
                              </w:divBdr>
                            </w:div>
                            <w:div w:id="1300453630">
                              <w:marLeft w:val="0"/>
                              <w:marRight w:val="0"/>
                              <w:marTop w:val="0"/>
                              <w:marBottom w:val="0"/>
                              <w:divBdr>
                                <w:top w:val="none" w:sz="0" w:space="0" w:color="auto"/>
                                <w:left w:val="none" w:sz="0" w:space="0" w:color="auto"/>
                                <w:bottom w:val="none" w:sz="0" w:space="0" w:color="auto"/>
                                <w:right w:val="none" w:sz="0" w:space="0" w:color="auto"/>
                              </w:divBdr>
                            </w:div>
                            <w:div w:id="809711576">
                              <w:marLeft w:val="0"/>
                              <w:marRight w:val="0"/>
                              <w:marTop w:val="0"/>
                              <w:marBottom w:val="0"/>
                              <w:divBdr>
                                <w:top w:val="none" w:sz="0" w:space="0" w:color="auto"/>
                                <w:left w:val="none" w:sz="0" w:space="0" w:color="auto"/>
                                <w:bottom w:val="none" w:sz="0" w:space="0" w:color="auto"/>
                                <w:right w:val="none" w:sz="0" w:space="0" w:color="auto"/>
                              </w:divBdr>
                            </w:div>
                            <w:div w:id="1836608049">
                              <w:marLeft w:val="0"/>
                              <w:marRight w:val="0"/>
                              <w:marTop w:val="0"/>
                              <w:marBottom w:val="0"/>
                              <w:divBdr>
                                <w:top w:val="none" w:sz="0" w:space="0" w:color="auto"/>
                                <w:left w:val="none" w:sz="0" w:space="0" w:color="auto"/>
                                <w:bottom w:val="none" w:sz="0" w:space="0" w:color="auto"/>
                                <w:right w:val="none" w:sz="0" w:space="0" w:color="auto"/>
                              </w:divBdr>
                            </w:div>
                            <w:div w:id="70585589">
                              <w:marLeft w:val="0"/>
                              <w:marRight w:val="0"/>
                              <w:marTop w:val="0"/>
                              <w:marBottom w:val="0"/>
                              <w:divBdr>
                                <w:top w:val="none" w:sz="0" w:space="0" w:color="auto"/>
                                <w:left w:val="none" w:sz="0" w:space="0" w:color="auto"/>
                                <w:bottom w:val="none" w:sz="0" w:space="0" w:color="auto"/>
                                <w:right w:val="none" w:sz="0" w:space="0" w:color="auto"/>
                              </w:divBdr>
                            </w:div>
                            <w:div w:id="551310058">
                              <w:marLeft w:val="0"/>
                              <w:marRight w:val="0"/>
                              <w:marTop w:val="0"/>
                              <w:marBottom w:val="0"/>
                              <w:divBdr>
                                <w:top w:val="none" w:sz="0" w:space="0" w:color="auto"/>
                                <w:left w:val="none" w:sz="0" w:space="0" w:color="auto"/>
                                <w:bottom w:val="none" w:sz="0" w:space="0" w:color="auto"/>
                                <w:right w:val="none" w:sz="0" w:space="0" w:color="auto"/>
                              </w:divBdr>
                            </w:div>
                            <w:div w:id="1876383788">
                              <w:marLeft w:val="0"/>
                              <w:marRight w:val="0"/>
                              <w:marTop w:val="0"/>
                              <w:marBottom w:val="0"/>
                              <w:divBdr>
                                <w:top w:val="none" w:sz="0" w:space="0" w:color="auto"/>
                                <w:left w:val="none" w:sz="0" w:space="0" w:color="auto"/>
                                <w:bottom w:val="none" w:sz="0" w:space="0" w:color="auto"/>
                                <w:right w:val="none" w:sz="0" w:space="0" w:color="auto"/>
                              </w:divBdr>
                            </w:div>
                            <w:div w:id="816655187">
                              <w:marLeft w:val="0"/>
                              <w:marRight w:val="0"/>
                              <w:marTop w:val="0"/>
                              <w:marBottom w:val="0"/>
                              <w:divBdr>
                                <w:top w:val="none" w:sz="0" w:space="0" w:color="auto"/>
                                <w:left w:val="none" w:sz="0" w:space="0" w:color="auto"/>
                                <w:bottom w:val="none" w:sz="0" w:space="0" w:color="auto"/>
                                <w:right w:val="none" w:sz="0" w:space="0" w:color="auto"/>
                              </w:divBdr>
                            </w:div>
                            <w:div w:id="361788505">
                              <w:marLeft w:val="0"/>
                              <w:marRight w:val="0"/>
                              <w:marTop w:val="0"/>
                              <w:marBottom w:val="0"/>
                              <w:divBdr>
                                <w:top w:val="none" w:sz="0" w:space="0" w:color="auto"/>
                                <w:left w:val="none" w:sz="0" w:space="0" w:color="auto"/>
                                <w:bottom w:val="none" w:sz="0" w:space="0" w:color="auto"/>
                                <w:right w:val="none" w:sz="0" w:space="0" w:color="auto"/>
                              </w:divBdr>
                            </w:div>
                            <w:div w:id="618148081">
                              <w:marLeft w:val="0"/>
                              <w:marRight w:val="0"/>
                              <w:marTop w:val="0"/>
                              <w:marBottom w:val="0"/>
                              <w:divBdr>
                                <w:top w:val="none" w:sz="0" w:space="0" w:color="auto"/>
                                <w:left w:val="none" w:sz="0" w:space="0" w:color="auto"/>
                                <w:bottom w:val="none" w:sz="0" w:space="0" w:color="auto"/>
                                <w:right w:val="none" w:sz="0" w:space="0" w:color="auto"/>
                              </w:divBdr>
                            </w:div>
                            <w:div w:id="378746728">
                              <w:marLeft w:val="0"/>
                              <w:marRight w:val="0"/>
                              <w:marTop w:val="0"/>
                              <w:marBottom w:val="0"/>
                              <w:divBdr>
                                <w:top w:val="none" w:sz="0" w:space="0" w:color="auto"/>
                                <w:left w:val="none" w:sz="0" w:space="0" w:color="auto"/>
                                <w:bottom w:val="none" w:sz="0" w:space="0" w:color="auto"/>
                                <w:right w:val="none" w:sz="0" w:space="0" w:color="auto"/>
                              </w:divBdr>
                            </w:div>
                            <w:div w:id="847058957">
                              <w:marLeft w:val="0"/>
                              <w:marRight w:val="0"/>
                              <w:marTop w:val="0"/>
                              <w:marBottom w:val="0"/>
                              <w:divBdr>
                                <w:top w:val="none" w:sz="0" w:space="0" w:color="auto"/>
                                <w:left w:val="none" w:sz="0" w:space="0" w:color="auto"/>
                                <w:bottom w:val="none" w:sz="0" w:space="0" w:color="auto"/>
                                <w:right w:val="none" w:sz="0" w:space="0" w:color="auto"/>
                              </w:divBdr>
                            </w:div>
                            <w:div w:id="739787335">
                              <w:marLeft w:val="0"/>
                              <w:marRight w:val="0"/>
                              <w:marTop w:val="0"/>
                              <w:marBottom w:val="0"/>
                              <w:divBdr>
                                <w:top w:val="none" w:sz="0" w:space="0" w:color="auto"/>
                                <w:left w:val="none" w:sz="0" w:space="0" w:color="auto"/>
                                <w:bottom w:val="none" w:sz="0" w:space="0" w:color="auto"/>
                                <w:right w:val="none" w:sz="0" w:space="0" w:color="auto"/>
                              </w:divBdr>
                            </w:div>
                            <w:div w:id="1016931543">
                              <w:marLeft w:val="0"/>
                              <w:marRight w:val="0"/>
                              <w:marTop w:val="0"/>
                              <w:marBottom w:val="0"/>
                              <w:divBdr>
                                <w:top w:val="none" w:sz="0" w:space="0" w:color="auto"/>
                                <w:left w:val="none" w:sz="0" w:space="0" w:color="auto"/>
                                <w:bottom w:val="none" w:sz="0" w:space="0" w:color="auto"/>
                                <w:right w:val="none" w:sz="0" w:space="0" w:color="auto"/>
                              </w:divBdr>
                            </w:div>
                            <w:div w:id="1691369151">
                              <w:marLeft w:val="0"/>
                              <w:marRight w:val="0"/>
                              <w:marTop w:val="0"/>
                              <w:marBottom w:val="0"/>
                              <w:divBdr>
                                <w:top w:val="none" w:sz="0" w:space="0" w:color="auto"/>
                                <w:left w:val="none" w:sz="0" w:space="0" w:color="auto"/>
                                <w:bottom w:val="none" w:sz="0" w:space="0" w:color="auto"/>
                                <w:right w:val="none" w:sz="0" w:space="0" w:color="auto"/>
                              </w:divBdr>
                            </w:div>
                            <w:div w:id="894047681">
                              <w:marLeft w:val="0"/>
                              <w:marRight w:val="0"/>
                              <w:marTop w:val="0"/>
                              <w:marBottom w:val="0"/>
                              <w:divBdr>
                                <w:top w:val="none" w:sz="0" w:space="0" w:color="auto"/>
                                <w:left w:val="none" w:sz="0" w:space="0" w:color="auto"/>
                                <w:bottom w:val="none" w:sz="0" w:space="0" w:color="auto"/>
                                <w:right w:val="none" w:sz="0" w:space="0" w:color="auto"/>
                              </w:divBdr>
                            </w:div>
                            <w:div w:id="617109345">
                              <w:marLeft w:val="0"/>
                              <w:marRight w:val="0"/>
                              <w:marTop w:val="0"/>
                              <w:marBottom w:val="0"/>
                              <w:divBdr>
                                <w:top w:val="none" w:sz="0" w:space="0" w:color="auto"/>
                                <w:left w:val="none" w:sz="0" w:space="0" w:color="auto"/>
                                <w:bottom w:val="none" w:sz="0" w:space="0" w:color="auto"/>
                                <w:right w:val="none" w:sz="0" w:space="0" w:color="auto"/>
                              </w:divBdr>
                            </w:div>
                            <w:div w:id="936326216">
                              <w:marLeft w:val="0"/>
                              <w:marRight w:val="0"/>
                              <w:marTop w:val="0"/>
                              <w:marBottom w:val="0"/>
                              <w:divBdr>
                                <w:top w:val="none" w:sz="0" w:space="0" w:color="auto"/>
                                <w:left w:val="none" w:sz="0" w:space="0" w:color="auto"/>
                                <w:bottom w:val="none" w:sz="0" w:space="0" w:color="auto"/>
                                <w:right w:val="none" w:sz="0" w:space="0" w:color="auto"/>
                              </w:divBdr>
                            </w:div>
                            <w:div w:id="1320033966">
                              <w:marLeft w:val="0"/>
                              <w:marRight w:val="0"/>
                              <w:marTop w:val="0"/>
                              <w:marBottom w:val="0"/>
                              <w:divBdr>
                                <w:top w:val="none" w:sz="0" w:space="0" w:color="auto"/>
                                <w:left w:val="none" w:sz="0" w:space="0" w:color="auto"/>
                                <w:bottom w:val="none" w:sz="0" w:space="0" w:color="auto"/>
                                <w:right w:val="none" w:sz="0" w:space="0" w:color="auto"/>
                              </w:divBdr>
                            </w:div>
                            <w:div w:id="2120417653">
                              <w:marLeft w:val="0"/>
                              <w:marRight w:val="0"/>
                              <w:marTop w:val="0"/>
                              <w:marBottom w:val="0"/>
                              <w:divBdr>
                                <w:top w:val="none" w:sz="0" w:space="0" w:color="auto"/>
                                <w:left w:val="none" w:sz="0" w:space="0" w:color="auto"/>
                                <w:bottom w:val="none" w:sz="0" w:space="0" w:color="auto"/>
                                <w:right w:val="none" w:sz="0" w:space="0" w:color="auto"/>
                              </w:divBdr>
                            </w:div>
                            <w:div w:id="1971671055">
                              <w:marLeft w:val="0"/>
                              <w:marRight w:val="0"/>
                              <w:marTop w:val="0"/>
                              <w:marBottom w:val="0"/>
                              <w:divBdr>
                                <w:top w:val="none" w:sz="0" w:space="0" w:color="auto"/>
                                <w:left w:val="none" w:sz="0" w:space="0" w:color="auto"/>
                                <w:bottom w:val="none" w:sz="0" w:space="0" w:color="auto"/>
                                <w:right w:val="none" w:sz="0" w:space="0" w:color="auto"/>
                              </w:divBdr>
                            </w:div>
                            <w:div w:id="1731463300">
                              <w:marLeft w:val="0"/>
                              <w:marRight w:val="0"/>
                              <w:marTop w:val="0"/>
                              <w:marBottom w:val="0"/>
                              <w:divBdr>
                                <w:top w:val="none" w:sz="0" w:space="0" w:color="auto"/>
                                <w:left w:val="none" w:sz="0" w:space="0" w:color="auto"/>
                                <w:bottom w:val="none" w:sz="0" w:space="0" w:color="auto"/>
                                <w:right w:val="none" w:sz="0" w:space="0" w:color="auto"/>
                              </w:divBdr>
                            </w:div>
                            <w:div w:id="1163468652">
                              <w:marLeft w:val="0"/>
                              <w:marRight w:val="0"/>
                              <w:marTop w:val="0"/>
                              <w:marBottom w:val="0"/>
                              <w:divBdr>
                                <w:top w:val="none" w:sz="0" w:space="0" w:color="auto"/>
                                <w:left w:val="none" w:sz="0" w:space="0" w:color="auto"/>
                                <w:bottom w:val="none" w:sz="0" w:space="0" w:color="auto"/>
                                <w:right w:val="none" w:sz="0" w:space="0" w:color="auto"/>
                              </w:divBdr>
                            </w:div>
                            <w:div w:id="1918319310">
                              <w:marLeft w:val="0"/>
                              <w:marRight w:val="0"/>
                              <w:marTop w:val="0"/>
                              <w:marBottom w:val="0"/>
                              <w:divBdr>
                                <w:top w:val="none" w:sz="0" w:space="0" w:color="auto"/>
                                <w:left w:val="none" w:sz="0" w:space="0" w:color="auto"/>
                                <w:bottom w:val="none" w:sz="0" w:space="0" w:color="auto"/>
                                <w:right w:val="none" w:sz="0" w:space="0" w:color="auto"/>
                              </w:divBdr>
                            </w:div>
                            <w:div w:id="226648363">
                              <w:marLeft w:val="0"/>
                              <w:marRight w:val="0"/>
                              <w:marTop w:val="0"/>
                              <w:marBottom w:val="0"/>
                              <w:divBdr>
                                <w:top w:val="none" w:sz="0" w:space="0" w:color="auto"/>
                                <w:left w:val="none" w:sz="0" w:space="0" w:color="auto"/>
                                <w:bottom w:val="none" w:sz="0" w:space="0" w:color="auto"/>
                                <w:right w:val="none" w:sz="0" w:space="0" w:color="auto"/>
                              </w:divBdr>
                            </w:div>
                            <w:div w:id="1570534888">
                              <w:marLeft w:val="0"/>
                              <w:marRight w:val="0"/>
                              <w:marTop w:val="0"/>
                              <w:marBottom w:val="0"/>
                              <w:divBdr>
                                <w:top w:val="none" w:sz="0" w:space="0" w:color="auto"/>
                                <w:left w:val="none" w:sz="0" w:space="0" w:color="auto"/>
                                <w:bottom w:val="none" w:sz="0" w:space="0" w:color="auto"/>
                                <w:right w:val="none" w:sz="0" w:space="0" w:color="auto"/>
                              </w:divBdr>
                            </w:div>
                            <w:div w:id="2047220027">
                              <w:marLeft w:val="0"/>
                              <w:marRight w:val="0"/>
                              <w:marTop w:val="0"/>
                              <w:marBottom w:val="0"/>
                              <w:divBdr>
                                <w:top w:val="none" w:sz="0" w:space="0" w:color="auto"/>
                                <w:left w:val="none" w:sz="0" w:space="0" w:color="auto"/>
                                <w:bottom w:val="none" w:sz="0" w:space="0" w:color="auto"/>
                                <w:right w:val="none" w:sz="0" w:space="0" w:color="auto"/>
                              </w:divBdr>
                            </w:div>
                            <w:div w:id="185142017">
                              <w:marLeft w:val="0"/>
                              <w:marRight w:val="0"/>
                              <w:marTop w:val="0"/>
                              <w:marBottom w:val="0"/>
                              <w:divBdr>
                                <w:top w:val="none" w:sz="0" w:space="0" w:color="auto"/>
                                <w:left w:val="none" w:sz="0" w:space="0" w:color="auto"/>
                                <w:bottom w:val="none" w:sz="0" w:space="0" w:color="auto"/>
                                <w:right w:val="none" w:sz="0" w:space="0" w:color="auto"/>
                              </w:divBdr>
                            </w:div>
                            <w:div w:id="512839902">
                              <w:marLeft w:val="0"/>
                              <w:marRight w:val="0"/>
                              <w:marTop w:val="0"/>
                              <w:marBottom w:val="0"/>
                              <w:divBdr>
                                <w:top w:val="none" w:sz="0" w:space="0" w:color="auto"/>
                                <w:left w:val="none" w:sz="0" w:space="0" w:color="auto"/>
                                <w:bottom w:val="none" w:sz="0" w:space="0" w:color="auto"/>
                                <w:right w:val="none" w:sz="0" w:space="0" w:color="auto"/>
                              </w:divBdr>
                            </w:div>
                            <w:div w:id="1655909863">
                              <w:marLeft w:val="0"/>
                              <w:marRight w:val="0"/>
                              <w:marTop w:val="0"/>
                              <w:marBottom w:val="0"/>
                              <w:divBdr>
                                <w:top w:val="none" w:sz="0" w:space="0" w:color="auto"/>
                                <w:left w:val="none" w:sz="0" w:space="0" w:color="auto"/>
                                <w:bottom w:val="none" w:sz="0" w:space="0" w:color="auto"/>
                                <w:right w:val="none" w:sz="0" w:space="0" w:color="auto"/>
                              </w:divBdr>
                            </w:div>
                            <w:div w:id="316612305">
                              <w:marLeft w:val="0"/>
                              <w:marRight w:val="0"/>
                              <w:marTop w:val="0"/>
                              <w:marBottom w:val="0"/>
                              <w:divBdr>
                                <w:top w:val="none" w:sz="0" w:space="0" w:color="auto"/>
                                <w:left w:val="none" w:sz="0" w:space="0" w:color="auto"/>
                                <w:bottom w:val="none" w:sz="0" w:space="0" w:color="auto"/>
                                <w:right w:val="none" w:sz="0" w:space="0" w:color="auto"/>
                              </w:divBdr>
                            </w:div>
                            <w:div w:id="1388334554">
                              <w:marLeft w:val="0"/>
                              <w:marRight w:val="0"/>
                              <w:marTop w:val="0"/>
                              <w:marBottom w:val="0"/>
                              <w:divBdr>
                                <w:top w:val="none" w:sz="0" w:space="0" w:color="auto"/>
                                <w:left w:val="none" w:sz="0" w:space="0" w:color="auto"/>
                                <w:bottom w:val="none" w:sz="0" w:space="0" w:color="auto"/>
                                <w:right w:val="none" w:sz="0" w:space="0" w:color="auto"/>
                              </w:divBdr>
                            </w:div>
                            <w:div w:id="831722930">
                              <w:marLeft w:val="0"/>
                              <w:marRight w:val="0"/>
                              <w:marTop w:val="0"/>
                              <w:marBottom w:val="0"/>
                              <w:divBdr>
                                <w:top w:val="none" w:sz="0" w:space="0" w:color="auto"/>
                                <w:left w:val="none" w:sz="0" w:space="0" w:color="auto"/>
                                <w:bottom w:val="none" w:sz="0" w:space="0" w:color="auto"/>
                                <w:right w:val="none" w:sz="0" w:space="0" w:color="auto"/>
                              </w:divBdr>
                            </w:div>
                            <w:div w:id="1837770325">
                              <w:marLeft w:val="0"/>
                              <w:marRight w:val="0"/>
                              <w:marTop w:val="0"/>
                              <w:marBottom w:val="0"/>
                              <w:divBdr>
                                <w:top w:val="none" w:sz="0" w:space="0" w:color="auto"/>
                                <w:left w:val="none" w:sz="0" w:space="0" w:color="auto"/>
                                <w:bottom w:val="none" w:sz="0" w:space="0" w:color="auto"/>
                                <w:right w:val="none" w:sz="0" w:space="0" w:color="auto"/>
                              </w:divBdr>
                            </w:div>
                            <w:div w:id="599411079">
                              <w:marLeft w:val="0"/>
                              <w:marRight w:val="0"/>
                              <w:marTop w:val="0"/>
                              <w:marBottom w:val="0"/>
                              <w:divBdr>
                                <w:top w:val="none" w:sz="0" w:space="0" w:color="auto"/>
                                <w:left w:val="none" w:sz="0" w:space="0" w:color="auto"/>
                                <w:bottom w:val="none" w:sz="0" w:space="0" w:color="auto"/>
                                <w:right w:val="none" w:sz="0" w:space="0" w:color="auto"/>
                              </w:divBdr>
                            </w:div>
                            <w:div w:id="1849103244">
                              <w:marLeft w:val="0"/>
                              <w:marRight w:val="0"/>
                              <w:marTop w:val="0"/>
                              <w:marBottom w:val="0"/>
                              <w:divBdr>
                                <w:top w:val="none" w:sz="0" w:space="0" w:color="auto"/>
                                <w:left w:val="none" w:sz="0" w:space="0" w:color="auto"/>
                                <w:bottom w:val="none" w:sz="0" w:space="0" w:color="auto"/>
                                <w:right w:val="none" w:sz="0" w:space="0" w:color="auto"/>
                              </w:divBdr>
                            </w:div>
                            <w:div w:id="2116976194">
                              <w:marLeft w:val="0"/>
                              <w:marRight w:val="0"/>
                              <w:marTop w:val="0"/>
                              <w:marBottom w:val="0"/>
                              <w:divBdr>
                                <w:top w:val="none" w:sz="0" w:space="0" w:color="auto"/>
                                <w:left w:val="none" w:sz="0" w:space="0" w:color="auto"/>
                                <w:bottom w:val="none" w:sz="0" w:space="0" w:color="auto"/>
                                <w:right w:val="none" w:sz="0" w:space="0" w:color="auto"/>
                              </w:divBdr>
                            </w:div>
                            <w:div w:id="1236935762">
                              <w:marLeft w:val="0"/>
                              <w:marRight w:val="0"/>
                              <w:marTop w:val="0"/>
                              <w:marBottom w:val="0"/>
                              <w:divBdr>
                                <w:top w:val="none" w:sz="0" w:space="0" w:color="auto"/>
                                <w:left w:val="none" w:sz="0" w:space="0" w:color="auto"/>
                                <w:bottom w:val="none" w:sz="0" w:space="0" w:color="auto"/>
                                <w:right w:val="none" w:sz="0" w:space="0" w:color="auto"/>
                              </w:divBdr>
                            </w:div>
                            <w:div w:id="2084988654">
                              <w:marLeft w:val="0"/>
                              <w:marRight w:val="0"/>
                              <w:marTop w:val="0"/>
                              <w:marBottom w:val="0"/>
                              <w:divBdr>
                                <w:top w:val="none" w:sz="0" w:space="0" w:color="auto"/>
                                <w:left w:val="none" w:sz="0" w:space="0" w:color="auto"/>
                                <w:bottom w:val="none" w:sz="0" w:space="0" w:color="auto"/>
                                <w:right w:val="none" w:sz="0" w:space="0" w:color="auto"/>
                              </w:divBdr>
                            </w:div>
                            <w:div w:id="1464349077">
                              <w:marLeft w:val="0"/>
                              <w:marRight w:val="0"/>
                              <w:marTop w:val="0"/>
                              <w:marBottom w:val="0"/>
                              <w:divBdr>
                                <w:top w:val="none" w:sz="0" w:space="0" w:color="auto"/>
                                <w:left w:val="none" w:sz="0" w:space="0" w:color="auto"/>
                                <w:bottom w:val="none" w:sz="0" w:space="0" w:color="auto"/>
                                <w:right w:val="none" w:sz="0" w:space="0" w:color="auto"/>
                              </w:divBdr>
                            </w:div>
                            <w:div w:id="1045639244">
                              <w:marLeft w:val="0"/>
                              <w:marRight w:val="0"/>
                              <w:marTop w:val="0"/>
                              <w:marBottom w:val="0"/>
                              <w:divBdr>
                                <w:top w:val="none" w:sz="0" w:space="0" w:color="auto"/>
                                <w:left w:val="none" w:sz="0" w:space="0" w:color="auto"/>
                                <w:bottom w:val="none" w:sz="0" w:space="0" w:color="auto"/>
                                <w:right w:val="none" w:sz="0" w:space="0" w:color="auto"/>
                              </w:divBdr>
                            </w:div>
                            <w:div w:id="1626497720">
                              <w:marLeft w:val="0"/>
                              <w:marRight w:val="0"/>
                              <w:marTop w:val="0"/>
                              <w:marBottom w:val="0"/>
                              <w:divBdr>
                                <w:top w:val="none" w:sz="0" w:space="0" w:color="auto"/>
                                <w:left w:val="none" w:sz="0" w:space="0" w:color="auto"/>
                                <w:bottom w:val="none" w:sz="0" w:space="0" w:color="auto"/>
                                <w:right w:val="none" w:sz="0" w:space="0" w:color="auto"/>
                              </w:divBdr>
                            </w:div>
                            <w:div w:id="1671911955">
                              <w:marLeft w:val="0"/>
                              <w:marRight w:val="0"/>
                              <w:marTop w:val="0"/>
                              <w:marBottom w:val="0"/>
                              <w:divBdr>
                                <w:top w:val="none" w:sz="0" w:space="0" w:color="auto"/>
                                <w:left w:val="none" w:sz="0" w:space="0" w:color="auto"/>
                                <w:bottom w:val="none" w:sz="0" w:space="0" w:color="auto"/>
                                <w:right w:val="none" w:sz="0" w:space="0" w:color="auto"/>
                              </w:divBdr>
                            </w:div>
                            <w:div w:id="797452676">
                              <w:marLeft w:val="0"/>
                              <w:marRight w:val="0"/>
                              <w:marTop w:val="0"/>
                              <w:marBottom w:val="0"/>
                              <w:divBdr>
                                <w:top w:val="none" w:sz="0" w:space="0" w:color="auto"/>
                                <w:left w:val="none" w:sz="0" w:space="0" w:color="auto"/>
                                <w:bottom w:val="none" w:sz="0" w:space="0" w:color="auto"/>
                                <w:right w:val="none" w:sz="0" w:space="0" w:color="auto"/>
                              </w:divBdr>
                            </w:div>
                            <w:div w:id="918370258">
                              <w:marLeft w:val="0"/>
                              <w:marRight w:val="0"/>
                              <w:marTop w:val="0"/>
                              <w:marBottom w:val="0"/>
                              <w:divBdr>
                                <w:top w:val="none" w:sz="0" w:space="0" w:color="auto"/>
                                <w:left w:val="none" w:sz="0" w:space="0" w:color="auto"/>
                                <w:bottom w:val="none" w:sz="0" w:space="0" w:color="auto"/>
                                <w:right w:val="none" w:sz="0" w:space="0" w:color="auto"/>
                              </w:divBdr>
                            </w:div>
                            <w:div w:id="2084058656">
                              <w:marLeft w:val="0"/>
                              <w:marRight w:val="0"/>
                              <w:marTop w:val="0"/>
                              <w:marBottom w:val="0"/>
                              <w:divBdr>
                                <w:top w:val="none" w:sz="0" w:space="0" w:color="auto"/>
                                <w:left w:val="none" w:sz="0" w:space="0" w:color="auto"/>
                                <w:bottom w:val="none" w:sz="0" w:space="0" w:color="auto"/>
                                <w:right w:val="none" w:sz="0" w:space="0" w:color="auto"/>
                              </w:divBdr>
                            </w:div>
                            <w:div w:id="292489008">
                              <w:marLeft w:val="0"/>
                              <w:marRight w:val="0"/>
                              <w:marTop w:val="0"/>
                              <w:marBottom w:val="0"/>
                              <w:divBdr>
                                <w:top w:val="none" w:sz="0" w:space="0" w:color="auto"/>
                                <w:left w:val="none" w:sz="0" w:space="0" w:color="auto"/>
                                <w:bottom w:val="none" w:sz="0" w:space="0" w:color="auto"/>
                                <w:right w:val="none" w:sz="0" w:space="0" w:color="auto"/>
                              </w:divBdr>
                            </w:div>
                            <w:div w:id="1284924136">
                              <w:marLeft w:val="0"/>
                              <w:marRight w:val="0"/>
                              <w:marTop w:val="0"/>
                              <w:marBottom w:val="0"/>
                              <w:divBdr>
                                <w:top w:val="none" w:sz="0" w:space="0" w:color="auto"/>
                                <w:left w:val="none" w:sz="0" w:space="0" w:color="auto"/>
                                <w:bottom w:val="none" w:sz="0" w:space="0" w:color="auto"/>
                                <w:right w:val="none" w:sz="0" w:space="0" w:color="auto"/>
                              </w:divBdr>
                            </w:div>
                            <w:div w:id="1967927359">
                              <w:marLeft w:val="0"/>
                              <w:marRight w:val="0"/>
                              <w:marTop w:val="0"/>
                              <w:marBottom w:val="0"/>
                              <w:divBdr>
                                <w:top w:val="none" w:sz="0" w:space="0" w:color="auto"/>
                                <w:left w:val="none" w:sz="0" w:space="0" w:color="auto"/>
                                <w:bottom w:val="none" w:sz="0" w:space="0" w:color="auto"/>
                                <w:right w:val="none" w:sz="0" w:space="0" w:color="auto"/>
                              </w:divBdr>
                            </w:div>
                            <w:div w:id="1680351863">
                              <w:marLeft w:val="0"/>
                              <w:marRight w:val="0"/>
                              <w:marTop w:val="0"/>
                              <w:marBottom w:val="0"/>
                              <w:divBdr>
                                <w:top w:val="none" w:sz="0" w:space="0" w:color="auto"/>
                                <w:left w:val="none" w:sz="0" w:space="0" w:color="auto"/>
                                <w:bottom w:val="none" w:sz="0" w:space="0" w:color="auto"/>
                                <w:right w:val="none" w:sz="0" w:space="0" w:color="auto"/>
                              </w:divBdr>
                            </w:div>
                            <w:div w:id="984356520">
                              <w:marLeft w:val="0"/>
                              <w:marRight w:val="0"/>
                              <w:marTop w:val="0"/>
                              <w:marBottom w:val="0"/>
                              <w:divBdr>
                                <w:top w:val="none" w:sz="0" w:space="0" w:color="auto"/>
                                <w:left w:val="none" w:sz="0" w:space="0" w:color="auto"/>
                                <w:bottom w:val="none" w:sz="0" w:space="0" w:color="auto"/>
                                <w:right w:val="none" w:sz="0" w:space="0" w:color="auto"/>
                              </w:divBdr>
                            </w:div>
                            <w:div w:id="763888200">
                              <w:marLeft w:val="0"/>
                              <w:marRight w:val="0"/>
                              <w:marTop w:val="0"/>
                              <w:marBottom w:val="0"/>
                              <w:divBdr>
                                <w:top w:val="none" w:sz="0" w:space="0" w:color="auto"/>
                                <w:left w:val="none" w:sz="0" w:space="0" w:color="auto"/>
                                <w:bottom w:val="none" w:sz="0" w:space="0" w:color="auto"/>
                                <w:right w:val="none" w:sz="0" w:space="0" w:color="auto"/>
                              </w:divBdr>
                            </w:div>
                            <w:div w:id="186869244">
                              <w:marLeft w:val="0"/>
                              <w:marRight w:val="0"/>
                              <w:marTop w:val="0"/>
                              <w:marBottom w:val="0"/>
                              <w:divBdr>
                                <w:top w:val="none" w:sz="0" w:space="0" w:color="auto"/>
                                <w:left w:val="none" w:sz="0" w:space="0" w:color="auto"/>
                                <w:bottom w:val="none" w:sz="0" w:space="0" w:color="auto"/>
                                <w:right w:val="none" w:sz="0" w:space="0" w:color="auto"/>
                              </w:divBdr>
                            </w:div>
                            <w:div w:id="217978802">
                              <w:marLeft w:val="0"/>
                              <w:marRight w:val="0"/>
                              <w:marTop w:val="0"/>
                              <w:marBottom w:val="0"/>
                              <w:divBdr>
                                <w:top w:val="none" w:sz="0" w:space="0" w:color="auto"/>
                                <w:left w:val="none" w:sz="0" w:space="0" w:color="auto"/>
                                <w:bottom w:val="none" w:sz="0" w:space="0" w:color="auto"/>
                                <w:right w:val="none" w:sz="0" w:space="0" w:color="auto"/>
                              </w:divBdr>
                            </w:div>
                            <w:div w:id="505635622">
                              <w:marLeft w:val="0"/>
                              <w:marRight w:val="0"/>
                              <w:marTop w:val="0"/>
                              <w:marBottom w:val="0"/>
                              <w:divBdr>
                                <w:top w:val="none" w:sz="0" w:space="0" w:color="auto"/>
                                <w:left w:val="none" w:sz="0" w:space="0" w:color="auto"/>
                                <w:bottom w:val="none" w:sz="0" w:space="0" w:color="auto"/>
                                <w:right w:val="none" w:sz="0" w:space="0" w:color="auto"/>
                              </w:divBdr>
                            </w:div>
                            <w:div w:id="1307248790">
                              <w:marLeft w:val="0"/>
                              <w:marRight w:val="0"/>
                              <w:marTop w:val="0"/>
                              <w:marBottom w:val="0"/>
                              <w:divBdr>
                                <w:top w:val="none" w:sz="0" w:space="0" w:color="auto"/>
                                <w:left w:val="none" w:sz="0" w:space="0" w:color="auto"/>
                                <w:bottom w:val="none" w:sz="0" w:space="0" w:color="auto"/>
                                <w:right w:val="none" w:sz="0" w:space="0" w:color="auto"/>
                              </w:divBdr>
                            </w:div>
                            <w:div w:id="1991712877">
                              <w:marLeft w:val="0"/>
                              <w:marRight w:val="0"/>
                              <w:marTop w:val="0"/>
                              <w:marBottom w:val="0"/>
                              <w:divBdr>
                                <w:top w:val="none" w:sz="0" w:space="0" w:color="auto"/>
                                <w:left w:val="none" w:sz="0" w:space="0" w:color="auto"/>
                                <w:bottom w:val="none" w:sz="0" w:space="0" w:color="auto"/>
                                <w:right w:val="none" w:sz="0" w:space="0" w:color="auto"/>
                              </w:divBdr>
                            </w:div>
                            <w:div w:id="200754138">
                              <w:marLeft w:val="0"/>
                              <w:marRight w:val="0"/>
                              <w:marTop w:val="0"/>
                              <w:marBottom w:val="0"/>
                              <w:divBdr>
                                <w:top w:val="none" w:sz="0" w:space="0" w:color="auto"/>
                                <w:left w:val="none" w:sz="0" w:space="0" w:color="auto"/>
                                <w:bottom w:val="none" w:sz="0" w:space="0" w:color="auto"/>
                                <w:right w:val="none" w:sz="0" w:space="0" w:color="auto"/>
                              </w:divBdr>
                            </w:div>
                            <w:div w:id="405997436">
                              <w:marLeft w:val="0"/>
                              <w:marRight w:val="0"/>
                              <w:marTop w:val="0"/>
                              <w:marBottom w:val="0"/>
                              <w:divBdr>
                                <w:top w:val="none" w:sz="0" w:space="0" w:color="auto"/>
                                <w:left w:val="none" w:sz="0" w:space="0" w:color="auto"/>
                                <w:bottom w:val="none" w:sz="0" w:space="0" w:color="auto"/>
                                <w:right w:val="none" w:sz="0" w:space="0" w:color="auto"/>
                              </w:divBdr>
                            </w:div>
                            <w:div w:id="433672427">
                              <w:marLeft w:val="0"/>
                              <w:marRight w:val="0"/>
                              <w:marTop w:val="0"/>
                              <w:marBottom w:val="0"/>
                              <w:divBdr>
                                <w:top w:val="none" w:sz="0" w:space="0" w:color="auto"/>
                                <w:left w:val="none" w:sz="0" w:space="0" w:color="auto"/>
                                <w:bottom w:val="none" w:sz="0" w:space="0" w:color="auto"/>
                                <w:right w:val="none" w:sz="0" w:space="0" w:color="auto"/>
                              </w:divBdr>
                            </w:div>
                            <w:div w:id="1666401413">
                              <w:marLeft w:val="0"/>
                              <w:marRight w:val="0"/>
                              <w:marTop w:val="0"/>
                              <w:marBottom w:val="0"/>
                              <w:divBdr>
                                <w:top w:val="none" w:sz="0" w:space="0" w:color="auto"/>
                                <w:left w:val="none" w:sz="0" w:space="0" w:color="auto"/>
                                <w:bottom w:val="none" w:sz="0" w:space="0" w:color="auto"/>
                                <w:right w:val="none" w:sz="0" w:space="0" w:color="auto"/>
                              </w:divBdr>
                            </w:div>
                            <w:div w:id="819931388">
                              <w:marLeft w:val="0"/>
                              <w:marRight w:val="0"/>
                              <w:marTop w:val="0"/>
                              <w:marBottom w:val="0"/>
                              <w:divBdr>
                                <w:top w:val="none" w:sz="0" w:space="0" w:color="auto"/>
                                <w:left w:val="none" w:sz="0" w:space="0" w:color="auto"/>
                                <w:bottom w:val="none" w:sz="0" w:space="0" w:color="auto"/>
                                <w:right w:val="none" w:sz="0" w:space="0" w:color="auto"/>
                              </w:divBdr>
                            </w:div>
                            <w:div w:id="1902013286">
                              <w:marLeft w:val="0"/>
                              <w:marRight w:val="0"/>
                              <w:marTop w:val="0"/>
                              <w:marBottom w:val="0"/>
                              <w:divBdr>
                                <w:top w:val="none" w:sz="0" w:space="0" w:color="auto"/>
                                <w:left w:val="none" w:sz="0" w:space="0" w:color="auto"/>
                                <w:bottom w:val="none" w:sz="0" w:space="0" w:color="auto"/>
                                <w:right w:val="none" w:sz="0" w:space="0" w:color="auto"/>
                              </w:divBdr>
                            </w:div>
                            <w:div w:id="1293251846">
                              <w:marLeft w:val="0"/>
                              <w:marRight w:val="0"/>
                              <w:marTop w:val="0"/>
                              <w:marBottom w:val="0"/>
                              <w:divBdr>
                                <w:top w:val="none" w:sz="0" w:space="0" w:color="auto"/>
                                <w:left w:val="none" w:sz="0" w:space="0" w:color="auto"/>
                                <w:bottom w:val="none" w:sz="0" w:space="0" w:color="auto"/>
                                <w:right w:val="none" w:sz="0" w:space="0" w:color="auto"/>
                              </w:divBdr>
                            </w:div>
                            <w:div w:id="520820496">
                              <w:marLeft w:val="0"/>
                              <w:marRight w:val="0"/>
                              <w:marTop w:val="0"/>
                              <w:marBottom w:val="0"/>
                              <w:divBdr>
                                <w:top w:val="none" w:sz="0" w:space="0" w:color="auto"/>
                                <w:left w:val="none" w:sz="0" w:space="0" w:color="auto"/>
                                <w:bottom w:val="none" w:sz="0" w:space="0" w:color="auto"/>
                                <w:right w:val="none" w:sz="0" w:space="0" w:color="auto"/>
                              </w:divBdr>
                            </w:div>
                            <w:div w:id="1503474500">
                              <w:marLeft w:val="0"/>
                              <w:marRight w:val="0"/>
                              <w:marTop w:val="0"/>
                              <w:marBottom w:val="0"/>
                              <w:divBdr>
                                <w:top w:val="none" w:sz="0" w:space="0" w:color="auto"/>
                                <w:left w:val="none" w:sz="0" w:space="0" w:color="auto"/>
                                <w:bottom w:val="none" w:sz="0" w:space="0" w:color="auto"/>
                                <w:right w:val="none" w:sz="0" w:space="0" w:color="auto"/>
                              </w:divBdr>
                            </w:div>
                            <w:div w:id="1197622098">
                              <w:marLeft w:val="0"/>
                              <w:marRight w:val="0"/>
                              <w:marTop w:val="0"/>
                              <w:marBottom w:val="0"/>
                              <w:divBdr>
                                <w:top w:val="none" w:sz="0" w:space="0" w:color="auto"/>
                                <w:left w:val="none" w:sz="0" w:space="0" w:color="auto"/>
                                <w:bottom w:val="none" w:sz="0" w:space="0" w:color="auto"/>
                                <w:right w:val="none" w:sz="0" w:space="0" w:color="auto"/>
                              </w:divBdr>
                            </w:div>
                            <w:div w:id="1200585056">
                              <w:marLeft w:val="0"/>
                              <w:marRight w:val="0"/>
                              <w:marTop w:val="0"/>
                              <w:marBottom w:val="0"/>
                              <w:divBdr>
                                <w:top w:val="none" w:sz="0" w:space="0" w:color="auto"/>
                                <w:left w:val="none" w:sz="0" w:space="0" w:color="auto"/>
                                <w:bottom w:val="none" w:sz="0" w:space="0" w:color="auto"/>
                                <w:right w:val="none" w:sz="0" w:space="0" w:color="auto"/>
                              </w:divBdr>
                            </w:div>
                            <w:div w:id="1973364280">
                              <w:marLeft w:val="0"/>
                              <w:marRight w:val="0"/>
                              <w:marTop w:val="0"/>
                              <w:marBottom w:val="0"/>
                              <w:divBdr>
                                <w:top w:val="none" w:sz="0" w:space="0" w:color="auto"/>
                                <w:left w:val="none" w:sz="0" w:space="0" w:color="auto"/>
                                <w:bottom w:val="none" w:sz="0" w:space="0" w:color="auto"/>
                                <w:right w:val="none" w:sz="0" w:space="0" w:color="auto"/>
                              </w:divBdr>
                            </w:div>
                            <w:div w:id="1364936891">
                              <w:marLeft w:val="0"/>
                              <w:marRight w:val="0"/>
                              <w:marTop w:val="0"/>
                              <w:marBottom w:val="0"/>
                              <w:divBdr>
                                <w:top w:val="none" w:sz="0" w:space="0" w:color="auto"/>
                                <w:left w:val="none" w:sz="0" w:space="0" w:color="auto"/>
                                <w:bottom w:val="none" w:sz="0" w:space="0" w:color="auto"/>
                                <w:right w:val="none" w:sz="0" w:space="0" w:color="auto"/>
                              </w:divBdr>
                            </w:div>
                            <w:div w:id="980502776">
                              <w:marLeft w:val="0"/>
                              <w:marRight w:val="0"/>
                              <w:marTop w:val="0"/>
                              <w:marBottom w:val="0"/>
                              <w:divBdr>
                                <w:top w:val="none" w:sz="0" w:space="0" w:color="auto"/>
                                <w:left w:val="none" w:sz="0" w:space="0" w:color="auto"/>
                                <w:bottom w:val="none" w:sz="0" w:space="0" w:color="auto"/>
                                <w:right w:val="none" w:sz="0" w:space="0" w:color="auto"/>
                              </w:divBdr>
                            </w:div>
                            <w:div w:id="1654021333">
                              <w:marLeft w:val="0"/>
                              <w:marRight w:val="0"/>
                              <w:marTop w:val="0"/>
                              <w:marBottom w:val="0"/>
                              <w:divBdr>
                                <w:top w:val="none" w:sz="0" w:space="0" w:color="auto"/>
                                <w:left w:val="none" w:sz="0" w:space="0" w:color="auto"/>
                                <w:bottom w:val="none" w:sz="0" w:space="0" w:color="auto"/>
                                <w:right w:val="none" w:sz="0" w:space="0" w:color="auto"/>
                              </w:divBdr>
                            </w:div>
                            <w:div w:id="1881549056">
                              <w:marLeft w:val="0"/>
                              <w:marRight w:val="0"/>
                              <w:marTop w:val="0"/>
                              <w:marBottom w:val="0"/>
                              <w:divBdr>
                                <w:top w:val="none" w:sz="0" w:space="0" w:color="auto"/>
                                <w:left w:val="none" w:sz="0" w:space="0" w:color="auto"/>
                                <w:bottom w:val="none" w:sz="0" w:space="0" w:color="auto"/>
                                <w:right w:val="none" w:sz="0" w:space="0" w:color="auto"/>
                              </w:divBdr>
                            </w:div>
                            <w:div w:id="1735160712">
                              <w:marLeft w:val="0"/>
                              <w:marRight w:val="0"/>
                              <w:marTop w:val="0"/>
                              <w:marBottom w:val="0"/>
                              <w:divBdr>
                                <w:top w:val="none" w:sz="0" w:space="0" w:color="auto"/>
                                <w:left w:val="none" w:sz="0" w:space="0" w:color="auto"/>
                                <w:bottom w:val="none" w:sz="0" w:space="0" w:color="auto"/>
                                <w:right w:val="none" w:sz="0" w:space="0" w:color="auto"/>
                              </w:divBdr>
                            </w:div>
                            <w:div w:id="1590456522">
                              <w:marLeft w:val="0"/>
                              <w:marRight w:val="0"/>
                              <w:marTop w:val="0"/>
                              <w:marBottom w:val="0"/>
                              <w:divBdr>
                                <w:top w:val="none" w:sz="0" w:space="0" w:color="auto"/>
                                <w:left w:val="none" w:sz="0" w:space="0" w:color="auto"/>
                                <w:bottom w:val="none" w:sz="0" w:space="0" w:color="auto"/>
                                <w:right w:val="none" w:sz="0" w:space="0" w:color="auto"/>
                              </w:divBdr>
                            </w:div>
                            <w:div w:id="461584713">
                              <w:marLeft w:val="0"/>
                              <w:marRight w:val="0"/>
                              <w:marTop w:val="0"/>
                              <w:marBottom w:val="0"/>
                              <w:divBdr>
                                <w:top w:val="none" w:sz="0" w:space="0" w:color="auto"/>
                                <w:left w:val="none" w:sz="0" w:space="0" w:color="auto"/>
                                <w:bottom w:val="none" w:sz="0" w:space="0" w:color="auto"/>
                                <w:right w:val="none" w:sz="0" w:space="0" w:color="auto"/>
                              </w:divBdr>
                            </w:div>
                            <w:div w:id="1090734918">
                              <w:marLeft w:val="0"/>
                              <w:marRight w:val="0"/>
                              <w:marTop w:val="0"/>
                              <w:marBottom w:val="0"/>
                              <w:divBdr>
                                <w:top w:val="none" w:sz="0" w:space="0" w:color="auto"/>
                                <w:left w:val="none" w:sz="0" w:space="0" w:color="auto"/>
                                <w:bottom w:val="none" w:sz="0" w:space="0" w:color="auto"/>
                                <w:right w:val="none" w:sz="0" w:space="0" w:color="auto"/>
                              </w:divBdr>
                            </w:div>
                            <w:div w:id="1631551002">
                              <w:marLeft w:val="0"/>
                              <w:marRight w:val="0"/>
                              <w:marTop w:val="0"/>
                              <w:marBottom w:val="0"/>
                              <w:divBdr>
                                <w:top w:val="none" w:sz="0" w:space="0" w:color="auto"/>
                                <w:left w:val="none" w:sz="0" w:space="0" w:color="auto"/>
                                <w:bottom w:val="none" w:sz="0" w:space="0" w:color="auto"/>
                                <w:right w:val="none" w:sz="0" w:space="0" w:color="auto"/>
                              </w:divBdr>
                            </w:div>
                            <w:div w:id="1252003680">
                              <w:marLeft w:val="0"/>
                              <w:marRight w:val="0"/>
                              <w:marTop w:val="0"/>
                              <w:marBottom w:val="0"/>
                              <w:divBdr>
                                <w:top w:val="none" w:sz="0" w:space="0" w:color="auto"/>
                                <w:left w:val="none" w:sz="0" w:space="0" w:color="auto"/>
                                <w:bottom w:val="none" w:sz="0" w:space="0" w:color="auto"/>
                                <w:right w:val="none" w:sz="0" w:space="0" w:color="auto"/>
                              </w:divBdr>
                            </w:div>
                            <w:div w:id="1748259566">
                              <w:marLeft w:val="0"/>
                              <w:marRight w:val="0"/>
                              <w:marTop w:val="0"/>
                              <w:marBottom w:val="0"/>
                              <w:divBdr>
                                <w:top w:val="none" w:sz="0" w:space="0" w:color="auto"/>
                                <w:left w:val="none" w:sz="0" w:space="0" w:color="auto"/>
                                <w:bottom w:val="none" w:sz="0" w:space="0" w:color="auto"/>
                                <w:right w:val="none" w:sz="0" w:space="0" w:color="auto"/>
                              </w:divBdr>
                            </w:div>
                            <w:div w:id="402609217">
                              <w:marLeft w:val="0"/>
                              <w:marRight w:val="0"/>
                              <w:marTop w:val="0"/>
                              <w:marBottom w:val="0"/>
                              <w:divBdr>
                                <w:top w:val="none" w:sz="0" w:space="0" w:color="auto"/>
                                <w:left w:val="none" w:sz="0" w:space="0" w:color="auto"/>
                                <w:bottom w:val="none" w:sz="0" w:space="0" w:color="auto"/>
                                <w:right w:val="none" w:sz="0" w:space="0" w:color="auto"/>
                              </w:divBdr>
                            </w:div>
                            <w:div w:id="1455443867">
                              <w:marLeft w:val="0"/>
                              <w:marRight w:val="0"/>
                              <w:marTop w:val="0"/>
                              <w:marBottom w:val="0"/>
                              <w:divBdr>
                                <w:top w:val="none" w:sz="0" w:space="0" w:color="auto"/>
                                <w:left w:val="none" w:sz="0" w:space="0" w:color="auto"/>
                                <w:bottom w:val="none" w:sz="0" w:space="0" w:color="auto"/>
                                <w:right w:val="none" w:sz="0" w:space="0" w:color="auto"/>
                              </w:divBdr>
                            </w:div>
                            <w:div w:id="268316409">
                              <w:marLeft w:val="0"/>
                              <w:marRight w:val="0"/>
                              <w:marTop w:val="0"/>
                              <w:marBottom w:val="0"/>
                              <w:divBdr>
                                <w:top w:val="none" w:sz="0" w:space="0" w:color="auto"/>
                                <w:left w:val="none" w:sz="0" w:space="0" w:color="auto"/>
                                <w:bottom w:val="none" w:sz="0" w:space="0" w:color="auto"/>
                                <w:right w:val="none" w:sz="0" w:space="0" w:color="auto"/>
                              </w:divBdr>
                            </w:div>
                            <w:div w:id="333070791">
                              <w:marLeft w:val="0"/>
                              <w:marRight w:val="0"/>
                              <w:marTop w:val="0"/>
                              <w:marBottom w:val="0"/>
                              <w:divBdr>
                                <w:top w:val="none" w:sz="0" w:space="0" w:color="auto"/>
                                <w:left w:val="none" w:sz="0" w:space="0" w:color="auto"/>
                                <w:bottom w:val="none" w:sz="0" w:space="0" w:color="auto"/>
                                <w:right w:val="none" w:sz="0" w:space="0" w:color="auto"/>
                              </w:divBdr>
                            </w:div>
                            <w:div w:id="105195612">
                              <w:marLeft w:val="0"/>
                              <w:marRight w:val="0"/>
                              <w:marTop w:val="0"/>
                              <w:marBottom w:val="0"/>
                              <w:divBdr>
                                <w:top w:val="none" w:sz="0" w:space="0" w:color="auto"/>
                                <w:left w:val="none" w:sz="0" w:space="0" w:color="auto"/>
                                <w:bottom w:val="none" w:sz="0" w:space="0" w:color="auto"/>
                                <w:right w:val="none" w:sz="0" w:space="0" w:color="auto"/>
                              </w:divBdr>
                            </w:div>
                            <w:div w:id="1388796566">
                              <w:marLeft w:val="0"/>
                              <w:marRight w:val="0"/>
                              <w:marTop w:val="0"/>
                              <w:marBottom w:val="0"/>
                              <w:divBdr>
                                <w:top w:val="none" w:sz="0" w:space="0" w:color="auto"/>
                                <w:left w:val="none" w:sz="0" w:space="0" w:color="auto"/>
                                <w:bottom w:val="none" w:sz="0" w:space="0" w:color="auto"/>
                                <w:right w:val="none" w:sz="0" w:space="0" w:color="auto"/>
                              </w:divBdr>
                            </w:div>
                            <w:div w:id="1360814255">
                              <w:marLeft w:val="0"/>
                              <w:marRight w:val="0"/>
                              <w:marTop w:val="0"/>
                              <w:marBottom w:val="0"/>
                              <w:divBdr>
                                <w:top w:val="none" w:sz="0" w:space="0" w:color="auto"/>
                                <w:left w:val="none" w:sz="0" w:space="0" w:color="auto"/>
                                <w:bottom w:val="none" w:sz="0" w:space="0" w:color="auto"/>
                                <w:right w:val="none" w:sz="0" w:space="0" w:color="auto"/>
                              </w:divBdr>
                            </w:div>
                            <w:div w:id="1072629416">
                              <w:marLeft w:val="0"/>
                              <w:marRight w:val="0"/>
                              <w:marTop w:val="0"/>
                              <w:marBottom w:val="0"/>
                              <w:divBdr>
                                <w:top w:val="none" w:sz="0" w:space="0" w:color="auto"/>
                                <w:left w:val="none" w:sz="0" w:space="0" w:color="auto"/>
                                <w:bottom w:val="none" w:sz="0" w:space="0" w:color="auto"/>
                                <w:right w:val="none" w:sz="0" w:space="0" w:color="auto"/>
                              </w:divBdr>
                            </w:div>
                            <w:div w:id="1641113055">
                              <w:marLeft w:val="0"/>
                              <w:marRight w:val="0"/>
                              <w:marTop w:val="0"/>
                              <w:marBottom w:val="0"/>
                              <w:divBdr>
                                <w:top w:val="none" w:sz="0" w:space="0" w:color="auto"/>
                                <w:left w:val="none" w:sz="0" w:space="0" w:color="auto"/>
                                <w:bottom w:val="none" w:sz="0" w:space="0" w:color="auto"/>
                                <w:right w:val="none" w:sz="0" w:space="0" w:color="auto"/>
                              </w:divBdr>
                            </w:div>
                            <w:div w:id="1089044122">
                              <w:marLeft w:val="0"/>
                              <w:marRight w:val="0"/>
                              <w:marTop w:val="0"/>
                              <w:marBottom w:val="0"/>
                              <w:divBdr>
                                <w:top w:val="none" w:sz="0" w:space="0" w:color="auto"/>
                                <w:left w:val="none" w:sz="0" w:space="0" w:color="auto"/>
                                <w:bottom w:val="none" w:sz="0" w:space="0" w:color="auto"/>
                                <w:right w:val="none" w:sz="0" w:space="0" w:color="auto"/>
                              </w:divBdr>
                            </w:div>
                            <w:div w:id="100760279">
                              <w:marLeft w:val="0"/>
                              <w:marRight w:val="0"/>
                              <w:marTop w:val="0"/>
                              <w:marBottom w:val="0"/>
                              <w:divBdr>
                                <w:top w:val="none" w:sz="0" w:space="0" w:color="auto"/>
                                <w:left w:val="none" w:sz="0" w:space="0" w:color="auto"/>
                                <w:bottom w:val="none" w:sz="0" w:space="0" w:color="auto"/>
                                <w:right w:val="none" w:sz="0" w:space="0" w:color="auto"/>
                              </w:divBdr>
                            </w:div>
                            <w:div w:id="938830101">
                              <w:marLeft w:val="0"/>
                              <w:marRight w:val="0"/>
                              <w:marTop w:val="0"/>
                              <w:marBottom w:val="0"/>
                              <w:divBdr>
                                <w:top w:val="none" w:sz="0" w:space="0" w:color="auto"/>
                                <w:left w:val="none" w:sz="0" w:space="0" w:color="auto"/>
                                <w:bottom w:val="none" w:sz="0" w:space="0" w:color="auto"/>
                                <w:right w:val="none" w:sz="0" w:space="0" w:color="auto"/>
                              </w:divBdr>
                            </w:div>
                            <w:div w:id="1874491781">
                              <w:marLeft w:val="0"/>
                              <w:marRight w:val="0"/>
                              <w:marTop w:val="0"/>
                              <w:marBottom w:val="0"/>
                              <w:divBdr>
                                <w:top w:val="none" w:sz="0" w:space="0" w:color="auto"/>
                                <w:left w:val="none" w:sz="0" w:space="0" w:color="auto"/>
                                <w:bottom w:val="none" w:sz="0" w:space="0" w:color="auto"/>
                                <w:right w:val="none" w:sz="0" w:space="0" w:color="auto"/>
                              </w:divBdr>
                            </w:div>
                            <w:div w:id="2121875779">
                              <w:marLeft w:val="0"/>
                              <w:marRight w:val="0"/>
                              <w:marTop w:val="0"/>
                              <w:marBottom w:val="0"/>
                              <w:divBdr>
                                <w:top w:val="none" w:sz="0" w:space="0" w:color="auto"/>
                                <w:left w:val="none" w:sz="0" w:space="0" w:color="auto"/>
                                <w:bottom w:val="none" w:sz="0" w:space="0" w:color="auto"/>
                                <w:right w:val="none" w:sz="0" w:space="0" w:color="auto"/>
                              </w:divBdr>
                            </w:div>
                            <w:div w:id="1410080870">
                              <w:marLeft w:val="0"/>
                              <w:marRight w:val="0"/>
                              <w:marTop w:val="0"/>
                              <w:marBottom w:val="0"/>
                              <w:divBdr>
                                <w:top w:val="none" w:sz="0" w:space="0" w:color="auto"/>
                                <w:left w:val="none" w:sz="0" w:space="0" w:color="auto"/>
                                <w:bottom w:val="none" w:sz="0" w:space="0" w:color="auto"/>
                                <w:right w:val="none" w:sz="0" w:space="0" w:color="auto"/>
                              </w:divBdr>
                            </w:div>
                            <w:div w:id="56052439">
                              <w:marLeft w:val="0"/>
                              <w:marRight w:val="0"/>
                              <w:marTop w:val="0"/>
                              <w:marBottom w:val="0"/>
                              <w:divBdr>
                                <w:top w:val="none" w:sz="0" w:space="0" w:color="auto"/>
                                <w:left w:val="none" w:sz="0" w:space="0" w:color="auto"/>
                                <w:bottom w:val="none" w:sz="0" w:space="0" w:color="auto"/>
                                <w:right w:val="none" w:sz="0" w:space="0" w:color="auto"/>
                              </w:divBdr>
                            </w:div>
                            <w:div w:id="1036466459">
                              <w:marLeft w:val="0"/>
                              <w:marRight w:val="0"/>
                              <w:marTop w:val="0"/>
                              <w:marBottom w:val="0"/>
                              <w:divBdr>
                                <w:top w:val="none" w:sz="0" w:space="0" w:color="auto"/>
                                <w:left w:val="none" w:sz="0" w:space="0" w:color="auto"/>
                                <w:bottom w:val="none" w:sz="0" w:space="0" w:color="auto"/>
                                <w:right w:val="none" w:sz="0" w:space="0" w:color="auto"/>
                              </w:divBdr>
                            </w:div>
                            <w:div w:id="1236862514">
                              <w:marLeft w:val="0"/>
                              <w:marRight w:val="0"/>
                              <w:marTop w:val="0"/>
                              <w:marBottom w:val="0"/>
                              <w:divBdr>
                                <w:top w:val="none" w:sz="0" w:space="0" w:color="auto"/>
                                <w:left w:val="none" w:sz="0" w:space="0" w:color="auto"/>
                                <w:bottom w:val="none" w:sz="0" w:space="0" w:color="auto"/>
                                <w:right w:val="none" w:sz="0" w:space="0" w:color="auto"/>
                              </w:divBdr>
                            </w:div>
                            <w:div w:id="1122265444">
                              <w:marLeft w:val="0"/>
                              <w:marRight w:val="0"/>
                              <w:marTop w:val="0"/>
                              <w:marBottom w:val="0"/>
                              <w:divBdr>
                                <w:top w:val="none" w:sz="0" w:space="0" w:color="auto"/>
                                <w:left w:val="none" w:sz="0" w:space="0" w:color="auto"/>
                                <w:bottom w:val="none" w:sz="0" w:space="0" w:color="auto"/>
                                <w:right w:val="none" w:sz="0" w:space="0" w:color="auto"/>
                              </w:divBdr>
                            </w:div>
                            <w:div w:id="1445420628">
                              <w:marLeft w:val="0"/>
                              <w:marRight w:val="0"/>
                              <w:marTop w:val="0"/>
                              <w:marBottom w:val="0"/>
                              <w:divBdr>
                                <w:top w:val="none" w:sz="0" w:space="0" w:color="auto"/>
                                <w:left w:val="none" w:sz="0" w:space="0" w:color="auto"/>
                                <w:bottom w:val="none" w:sz="0" w:space="0" w:color="auto"/>
                                <w:right w:val="none" w:sz="0" w:space="0" w:color="auto"/>
                              </w:divBdr>
                            </w:div>
                            <w:div w:id="1769083995">
                              <w:marLeft w:val="0"/>
                              <w:marRight w:val="0"/>
                              <w:marTop w:val="0"/>
                              <w:marBottom w:val="0"/>
                              <w:divBdr>
                                <w:top w:val="none" w:sz="0" w:space="0" w:color="auto"/>
                                <w:left w:val="none" w:sz="0" w:space="0" w:color="auto"/>
                                <w:bottom w:val="none" w:sz="0" w:space="0" w:color="auto"/>
                                <w:right w:val="none" w:sz="0" w:space="0" w:color="auto"/>
                              </w:divBdr>
                            </w:div>
                            <w:div w:id="1959406897">
                              <w:marLeft w:val="0"/>
                              <w:marRight w:val="0"/>
                              <w:marTop w:val="0"/>
                              <w:marBottom w:val="0"/>
                              <w:divBdr>
                                <w:top w:val="none" w:sz="0" w:space="0" w:color="auto"/>
                                <w:left w:val="none" w:sz="0" w:space="0" w:color="auto"/>
                                <w:bottom w:val="none" w:sz="0" w:space="0" w:color="auto"/>
                                <w:right w:val="none" w:sz="0" w:space="0" w:color="auto"/>
                              </w:divBdr>
                            </w:div>
                            <w:div w:id="1223098634">
                              <w:marLeft w:val="0"/>
                              <w:marRight w:val="0"/>
                              <w:marTop w:val="0"/>
                              <w:marBottom w:val="0"/>
                              <w:divBdr>
                                <w:top w:val="none" w:sz="0" w:space="0" w:color="auto"/>
                                <w:left w:val="none" w:sz="0" w:space="0" w:color="auto"/>
                                <w:bottom w:val="none" w:sz="0" w:space="0" w:color="auto"/>
                                <w:right w:val="none" w:sz="0" w:space="0" w:color="auto"/>
                              </w:divBdr>
                            </w:div>
                            <w:div w:id="1555192638">
                              <w:marLeft w:val="0"/>
                              <w:marRight w:val="0"/>
                              <w:marTop w:val="0"/>
                              <w:marBottom w:val="0"/>
                              <w:divBdr>
                                <w:top w:val="none" w:sz="0" w:space="0" w:color="auto"/>
                                <w:left w:val="none" w:sz="0" w:space="0" w:color="auto"/>
                                <w:bottom w:val="none" w:sz="0" w:space="0" w:color="auto"/>
                                <w:right w:val="none" w:sz="0" w:space="0" w:color="auto"/>
                              </w:divBdr>
                            </w:div>
                            <w:div w:id="121121509">
                              <w:marLeft w:val="0"/>
                              <w:marRight w:val="0"/>
                              <w:marTop w:val="0"/>
                              <w:marBottom w:val="0"/>
                              <w:divBdr>
                                <w:top w:val="none" w:sz="0" w:space="0" w:color="auto"/>
                                <w:left w:val="none" w:sz="0" w:space="0" w:color="auto"/>
                                <w:bottom w:val="none" w:sz="0" w:space="0" w:color="auto"/>
                                <w:right w:val="none" w:sz="0" w:space="0" w:color="auto"/>
                              </w:divBdr>
                            </w:div>
                            <w:div w:id="357513044">
                              <w:marLeft w:val="0"/>
                              <w:marRight w:val="0"/>
                              <w:marTop w:val="0"/>
                              <w:marBottom w:val="0"/>
                              <w:divBdr>
                                <w:top w:val="none" w:sz="0" w:space="0" w:color="auto"/>
                                <w:left w:val="none" w:sz="0" w:space="0" w:color="auto"/>
                                <w:bottom w:val="none" w:sz="0" w:space="0" w:color="auto"/>
                                <w:right w:val="none" w:sz="0" w:space="0" w:color="auto"/>
                              </w:divBdr>
                            </w:div>
                            <w:div w:id="825122164">
                              <w:marLeft w:val="0"/>
                              <w:marRight w:val="0"/>
                              <w:marTop w:val="0"/>
                              <w:marBottom w:val="0"/>
                              <w:divBdr>
                                <w:top w:val="none" w:sz="0" w:space="0" w:color="auto"/>
                                <w:left w:val="none" w:sz="0" w:space="0" w:color="auto"/>
                                <w:bottom w:val="none" w:sz="0" w:space="0" w:color="auto"/>
                                <w:right w:val="none" w:sz="0" w:space="0" w:color="auto"/>
                              </w:divBdr>
                            </w:div>
                            <w:div w:id="1394113418">
                              <w:marLeft w:val="0"/>
                              <w:marRight w:val="0"/>
                              <w:marTop w:val="0"/>
                              <w:marBottom w:val="0"/>
                              <w:divBdr>
                                <w:top w:val="none" w:sz="0" w:space="0" w:color="auto"/>
                                <w:left w:val="none" w:sz="0" w:space="0" w:color="auto"/>
                                <w:bottom w:val="none" w:sz="0" w:space="0" w:color="auto"/>
                                <w:right w:val="none" w:sz="0" w:space="0" w:color="auto"/>
                              </w:divBdr>
                            </w:div>
                            <w:div w:id="384332947">
                              <w:marLeft w:val="0"/>
                              <w:marRight w:val="0"/>
                              <w:marTop w:val="0"/>
                              <w:marBottom w:val="0"/>
                              <w:divBdr>
                                <w:top w:val="none" w:sz="0" w:space="0" w:color="auto"/>
                                <w:left w:val="none" w:sz="0" w:space="0" w:color="auto"/>
                                <w:bottom w:val="none" w:sz="0" w:space="0" w:color="auto"/>
                                <w:right w:val="none" w:sz="0" w:space="0" w:color="auto"/>
                              </w:divBdr>
                            </w:div>
                            <w:div w:id="1174883735">
                              <w:marLeft w:val="0"/>
                              <w:marRight w:val="0"/>
                              <w:marTop w:val="0"/>
                              <w:marBottom w:val="0"/>
                              <w:divBdr>
                                <w:top w:val="none" w:sz="0" w:space="0" w:color="auto"/>
                                <w:left w:val="none" w:sz="0" w:space="0" w:color="auto"/>
                                <w:bottom w:val="none" w:sz="0" w:space="0" w:color="auto"/>
                                <w:right w:val="none" w:sz="0" w:space="0" w:color="auto"/>
                              </w:divBdr>
                            </w:div>
                            <w:div w:id="1114518031">
                              <w:marLeft w:val="0"/>
                              <w:marRight w:val="0"/>
                              <w:marTop w:val="0"/>
                              <w:marBottom w:val="0"/>
                              <w:divBdr>
                                <w:top w:val="none" w:sz="0" w:space="0" w:color="auto"/>
                                <w:left w:val="none" w:sz="0" w:space="0" w:color="auto"/>
                                <w:bottom w:val="none" w:sz="0" w:space="0" w:color="auto"/>
                                <w:right w:val="none" w:sz="0" w:space="0" w:color="auto"/>
                              </w:divBdr>
                            </w:div>
                            <w:div w:id="304091263">
                              <w:marLeft w:val="0"/>
                              <w:marRight w:val="0"/>
                              <w:marTop w:val="0"/>
                              <w:marBottom w:val="0"/>
                              <w:divBdr>
                                <w:top w:val="none" w:sz="0" w:space="0" w:color="auto"/>
                                <w:left w:val="none" w:sz="0" w:space="0" w:color="auto"/>
                                <w:bottom w:val="none" w:sz="0" w:space="0" w:color="auto"/>
                                <w:right w:val="none" w:sz="0" w:space="0" w:color="auto"/>
                              </w:divBdr>
                            </w:div>
                            <w:div w:id="1472095330">
                              <w:marLeft w:val="0"/>
                              <w:marRight w:val="0"/>
                              <w:marTop w:val="0"/>
                              <w:marBottom w:val="0"/>
                              <w:divBdr>
                                <w:top w:val="none" w:sz="0" w:space="0" w:color="auto"/>
                                <w:left w:val="none" w:sz="0" w:space="0" w:color="auto"/>
                                <w:bottom w:val="none" w:sz="0" w:space="0" w:color="auto"/>
                                <w:right w:val="none" w:sz="0" w:space="0" w:color="auto"/>
                              </w:divBdr>
                            </w:div>
                            <w:div w:id="631715034">
                              <w:marLeft w:val="0"/>
                              <w:marRight w:val="0"/>
                              <w:marTop w:val="0"/>
                              <w:marBottom w:val="0"/>
                              <w:divBdr>
                                <w:top w:val="none" w:sz="0" w:space="0" w:color="auto"/>
                                <w:left w:val="none" w:sz="0" w:space="0" w:color="auto"/>
                                <w:bottom w:val="none" w:sz="0" w:space="0" w:color="auto"/>
                                <w:right w:val="none" w:sz="0" w:space="0" w:color="auto"/>
                              </w:divBdr>
                            </w:div>
                            <w:div w:id="688530170">
                              <w:marLeft w:val="0"/>
                              <w:marRight w:val="0"/>
                              <w:marTop w:val="0"/>
                              <w:marBottom w:val="0"/>
                              <w:divBdr>
                                <w:top w:val="none" w:sz="0" w:space="0" w:color="auto"/>
                                <w:left w:val="none" w:sz="0" w:space="0" w:color="auto"/>
                                <w:bottom w:val="none" w:sz="0" w:space="0" w:color="auto"/>
                                <w:right w:val="none" w:sz="0" w:space="0" w:color="auto"/>
                              </w:divBdr>
                            </w:div>
                            <w:div w:id="1798522345">
                              <w:marLeft w:val="0"/>
                              <w:marRight w:val="0"/>
                              <w:marTop w:val="0"/>
                              <w:marBottom w:val="0"/>
                              <w:divBdr>
                                <w:top w:val="none" w:sz="0" w:space="0" w:color="auto"/>
                                <w:left w:val="none" w:sz="0" w:space="0" w:color="auto"/>
                                <w:bottom w:val="none" w:sz="0" w:space="0" w:color="auto"/>
                                <w:right w:val="none" w:sz="0" w:space="0" w:color="auto"/>
                              </w:divBdr>
                            </w:div>
                            <w:div w:id="438336424">
                              <w:marLeft w:val="0"/>
                              <w:marRight w:val="0"/>
                              <w:marTop w:val="0"/>
                              <w:marBottom w:val="0"/>
                              <w:divBdr>
                                <w:top w:val="none" w:sz="0" w:space="0" w:color="auto"/>
                                <w:left w:val="none" w:sz="0" w:space="0" w:color="auto"/>
                                <w:bottom w:val="none" w:sz="0" w:space="0" w:color="auto"/>
                                <w:right w:val="none" w:sz="0" w:space="0" w:color="auto"/>
                              </w:divBdr>
                            </w:div>
                            <w:div w:id="246235129">
                              <w:marLeft w:val="0"/>
                              <w:marRight w:val="0"/>
                              <w:marTop w:val="0"/>
                              <w:marBottom w:val="0"/>
                              <w:divBdr>
                                <w:top w:val="none" w:sz="0" w:space="0" w:color="auto"/>
                                <w:left w:val="none" w:sz="0" w:space="0" w:color="auto"/>
                                <w:bottom w:val="none" w:sz="0" w:space="0" w:color="auto"/>
                                <w:right w:val="none" w:sz="0" w:space="0" w:color="auto"/>
                              </w:divBdr>
                            </w:div>
                            <w:div w:id="1200244425">
                              <w:marLeft w:val="0"/>
                              <w:marRight w:val="0"/>
                              <w:marTop w:val="0"/>
                              <w:marBottom w:val="0"/>
                              <w:divBdr>
                                <w:top w:val="none" w:sz="0" w:space="0" w:color="auto"/>
                                <w:left w:val="none" w:sz="0" w:space="0" w:color="auto"/>
                                <w:bottom w:val="none" w:sz="0" w:space="0" w:color="auto"/>
                                <w:right w:val="none" w:sz="0" w:space="0" w:color="auto"/>
                              </w:divBdr>
                            </w:div>
                            <w:div w:id="921187101">
                              <w:marLeft w:val="0"/>
                              <w:marRight w:val="0"/>
                              <w:marTop w:val="0"/>
                              <w:marBottom w:val="0"/>
                              <w:divBdr>
                                <w:top w:val="none" w:sz="0" w:space="0" w:color="auto"/>
                                <w:left w:val="none" w:sz="0" w:space="0" w:color="auto"/>
                                <w:bottom w:val="none" w:sz="0" w:space="0" w:color="auto"/>
                                <w:right w:val="none" w:sz="0" w:space="0" w:color="auto"/>
                              </w:divBdr>
                            </w:div>
                            <w:div w:id="1727072631">
                              <w:marLeft w:val="0"/>
                              <w:marRight w:val="0"/>
                              <w:marTop w:val="0"/>
                              <w:marBottom w:val="0"/>
                              <w:divBdr>
                                <w:top w:val="none" w:sz="0" w:space="0" w:color="auto"/>
                                <w:left w:val="none" w:sz="0" w:space="0" w:color="auto"/>
                                <w:bottom w:val="none" w:sz="0" w:space="0" w:color="auto"/>
                                <w:right w:val="none" w:sz="0" w:space="0" w:color="auto"/>
                              </w:divBdr>
                            </w:div>
                            <w:div w:id="900334883">
                              <w:marLeft w:val="0"/>
                              <w:marRight w:val="0"/>
                              <w:marTop w:val="0"/>
                              <w:marBottom w:val="0"/>
                              <w:divBdr>
                                <w:top w:val="none" w:sz="0" w:space="0" w:color="auto"/>
                                <w:left w:val="none" w:sz="0" w:space="0" w:color="auto"/>
                                <w:bottom w:val="none" w:sz="0" w:space="0" w:color="auto"/>
                                <w:right w:val="none" w:sz="0" w:space="0" w:color="auto"/>
                              </w:divBdr>
                            </w:div>
                            <w:div w:id="370615224">
                              <w:marLeft w:val="0"/>
                              <w:marRight w:val="0"/>
                              <w:marTop w:val="0"/>
                              <w:marBottom w:val="0"/>
                              <w:divBdr>
                                <w:top w:val="none" w:sz="0" w:space="0" w:color="auto"/>
                                <w:left w:val="none" w:sz="0" w:space="0" w:color="auto"/>
                                <w:bottom w:val="none" w:sz="0" w:space="0" w:color="auto"/>
                                <w:right w:val="none" w:sz="0" w:space="0" w:color="auto"/>
                              </w:divBdr>
                            </w:div>
                            <w:div w:id="1748838525">
                              <w:marLeft w:val="0"/>
                              <w:marRight w:val="0"/>
                              <w:marTop w:val="0"/>
                              <w:marBottom w:val="0"/>
                              <w:divBdr>
                                <w:top w:val="none" w:sz="0" w:space="0" w:color="auto"/>
                                <w:left w:val="none" w:sz="0" w:space="0" w:color="auto"/>
                                <w:bottom w:val="none" w:sz="0" w:space="0" w:color="auto"/>
                                <w:right w:val="none" w:sz="0" w:space="0" w:color="auto"/>
                              </w:divBdr>
                            </w:div>
                            <w:div w:id="1770540048">
                              <w:marLeft w:val="0"/>
                              <w:marRight w:val="0"/>
                              <w:marTop w:val="0"/>
                              <w:marBottom w:val="0"/>
                              <w:divBdr>
                                <w:top w:val="none" w:sz="0" w:space="0" w:color="auto"/>
                                <w:left w:val="none" w:sz="0" w:space="0" w:color="auto"/>
                                <w:bottom w:val="none" w:sz="0" w:space="0" w:color="auto"/>
                                <w:right w:val="none" w:sz="0" w:space="0" w:color="auto"/>
                              </w:divBdr>
                            </w:div>
                            <w:div w:id="227034040">
                              <w:marLeft w:val="0"/>
                              <w:marRight w:val="0"/>
                              <w:marTop w:val="0"/>
                              <w:marBottom w:val="0"/>
                              <w:divBdr>
                                <w:top w:val="none" w:sz="0" w:space="0" w:color="auto"/>
                                <w:left w:val="none" w:sz="0" w:space="0" w:color="auto"/>
                                <w:bottom w:val="none" w:sz="0" w:space="0" w:color="auto"/>
                                <w:right w:val="none" w:sz="0" w:space="0" w:color="auto"/>
                              </w:divBdr>
                            </w:div>
                            <w:div w:id="1990019284">
                              <w:marLeft w:val="0"/>
                              <w:marRight w:val="0"/>
                              <w:marTop w:val="0"/>
                              <w:marBottom w:val="0"/>
                              <w:divBdr>
                                <w:top w:val="none" w:sz="0" w:space="0" w:color="auto"/>
                                <w:left w:val="none" w:sz="0" w:space="0" w:color="auto"/>
                                <w:bottom w:val="none" w:sz="0" w:space="0" w:color="auto"/>
                                <w:right w:val="none" w:sz="0" w:space="0" w:color="auto"/>
                              </w:divBdr>
                            </w:div>
                            <w:div w:id="427502583">
                              <w:marLeft w:val="0"/>
                              <w:marRight w:val="0"/>
                              <w:marTop w:val="0"/>
                              <w:marBottom w:val="0"/>
                              <w:divBdr>
                                <w:top w:val="none" w:sz="0" w:space="0" w:color="auto"/>
                                <w:left w:val="none" w:sz="0" w:space="0" w:color="auto"/>
                                <w:bottom w:val="none" w:sz="0" w:space="0" w:color="auto"/>
                                <w:right w:val="none" w:sz="0" w:space="0" w:color="auto"/>
                              </w:divBdr>
                            </w:div>
                            <w:div w:id="1056122799">
                              <w:marLeft w:val="0"/>
                              <w:marRight w:val="0"/>
                              <w:marTop w:val="0"/>
                              <w:marBottom w:val="0"/>
                              <w:divBdr>
                                <w:top w:val="none" w:sz="0" w:space="0" w:color="auto"/>
                                <w:left w:val="none" w:sz="0" w:space="0" w:color="auto"/>
                                <w:bottom w:val="none" w:sz="0" w:space="0" w:color="auto"/>
                                <w:right w:val="none" w:sz="0" w:space="0" w:color="auto"/>
                              </w:divBdr>
                            </w:div>
                            <w:div w:id="1828742888">
                              <w:marLeft w:val="0"/>
                              <w:marRight w:val="0"/>
                              <w:marTop w:val="0"/>
                              <w:marBottom w:val="0"/>
                              <w:divBdr>
                                <w:top w:val="none" w:sz="0" w:space="0" w:color="auto"/>
                                <w:left w:val="none" w:sz="0" w:space="0" w:color="auto"/>
                                <w:bottom w:val="none" w:sz="0" w:space="0" w:color="auto"/>
                                <w:right w:val="none" w:sz="0" w:space="0" w:color="auto"/>
                              </w:divBdr>
                            </w:div>
                            <w:div w:id="1750888140">
                              <w:marLeft w:val="0"/>
                              <w:marRight w:val="0"/>
                              <w:marTop w:val="0"/>
                              <w:marBottom w:val="0"/>
                              <w:divBdr>
                                <w:top w:val="none" w:sz="0" w:space="0" w:color="auto"/>
                                <w:left w:val="none" w:sz="0" w:space="0" w:color="auto"/>
                                <w:bottom w:val="none" w:sz="0" w:space="0" w:color="auto"/>
                                <w:right w:val="none" w:sz="0" w:space="0" w:color="auto"/>
                              </w:divBdr>
                            </w:div>
                            <w:div w:id="796409137">
                              <w:marLeft w:val="0"/>
                              <w:marRight w:val="0"/>
                              <w:marTop w:val="0"/>
                              <w:marBottom w:val="0"/>
                              <w:divBdr>
                                <w:top w:val="none" w:sz="0" w:space="0" w:color="auto"/>
                                <w:left w:val="none" w:sz="0" w:space="0" w:color="auto"/>
                                <w:bottom w:val="none" w:sz="0" w:space="0" w:color="auto"/>
                                <w:right w:val="none" w:sz="0" w:space="0" w:color="auto"/>
                              </w:divBdr>
                            </w:div>
                            <w:div w:id="706952185">
                              <w:marLeft w:val="0"/>
                              <w:marRight w:val="0"/>
                              <w:marTop w:val="0"/>
                              <w:marBottom w:val="0"/>
                              <w:divBdr>
                                <w:top w:val="none" w:sz="0" w:space="0" w:color="auto"/>
                                <w:left w:val="none" w:sz="0" w:space="0" w:color="auto"/>
                                <w:bottom w:val="none" w:sz="0" w:space="0" w:color="auto"/>
                                <w:right w:val="none" w:sz="0" w:space="0" w:color="auto"/>
                              </w:divBdr>
                            </w:div>
                            <w:div w:id="1244294991">
                              <w:marLeft w:val="0"/>
                              <w:marRight w:val="0"/>
                              <w:marTop w:val="0"/>
                              <w:marBottom w:val="0"/>
                              <w:divBdr>
                                <w:top w:val="none" w:sz="0" w:space="0" w:color="auto"/>
                                <w:left w:val="none" w:sz="0" w:space="0" w:color="auto"/>
                                <w:bottom w:val="none" w:sz="0" w:space="0" w:color="auto"/>
                                <w:right w:val="none" w:sz="0" w:space="0" w:color="auto"/>
                              </w:divBdr>
                            </w:div>
                            <w:div w:id="1505784431">
                              <w:marLeft w:val="0"/>
                              <w:marRight w:val="0"/>
                              <w:marTop w:val="0"/>
                              <w:marBottom w:val="0"/>
                              <w:divBdr>
                                <w:top w:val="none" w:sz="0" w:space="0" w:color="auto"/>
                                <w:left w:val="none" w:sz="0" w:space="0" w:color="auto"/>
                                <w:bottom w:val="none" w:sz="0" w:space="0" w:color="auto"/>
                                <w:right w:val="none" w:sz="0" w:space="0" w:color="auto"/>
                              </w:divBdr>
                            </w:div>
                            <w:div w:id="1181241694">
                              <w:marLeft w:val="0"/>
                              <w:marRight w:val="0"/>
                              <w:marTop w:val="0"/>
                              <w:marBottom w:val="0"/>
                              <w:divBdr>
                                <w:top w:val="none" w:sz="0" w:space="0" w:color="auto"/>
                                <w:left w:val="none" w:sz="0" w:space="0" w:color="auto"/>
                                <w:bottom w:val="none" w:sz="0" w:space="0" w:color="auto"/>
                                <w:right w:val="none" w:sz="0" w:space="0" w:color="auto"/>
                              </w:divBdr>
                            </w:div>
                            <w:div w:id="286589164">
                              <w:marLeft w:val="0"/>
                              <w:marRight w:val="0"/>
                              <w:marTop w:val="0"/>
                              <w:marBottom w:val="0"/>
                              <w:divBdr>
                                <w:top w:val="none" w:sz="0" w:space="0" w:color="auto"/>
                                <w:left w:val="none" w:sz="0" w:space="0" w:color="auto"/>
                                <w:bottom w:val="none" w:sz="0" w:space="0" w:color="auto"/>
                                <w:right w:val="none" w:sz="0" w:space="0" w:color="auto"/>
                              </w:divBdr>
                            </w:div>
                            <w:div w:id="1874801775">
                              <w:marLeft w:val="0"/>
                              <w:marRight w:val="0"/>
                              <w:marTop w:val="0"/>
                              <w:marBottom w:val="0"/>
                              <w:divBdr>
                                <w:top w:val="none" w:sz="0" w:space="0" w:color="auto"/>
                                <w:left w:val="none" w:sz="0" w:space="0" w:color="auto"/>
                                <w:bottom w:val="none" w:sz="0" w:space="0" w:color="auto"/>
                                <w:right w:val="none" w:sz="0" w:space="0" w:color="auto"/>
                              </w:divBdr>
                            </w:div>
                            <w:div w:id="358240076">
                              <w:marLeft w:val="0"/>
                              <w:marRight w:val="0"/>
                              <w:marTop w:val="0"/>
                              <w:marBottom w:val="0"/>
                              <w:divBdr>
                                <w:top w:val="none" w:sz="0" w:space="0" w:color="auto"/>
                                <w:left w:val="none" w:sz="0" w:space="0" w:color="auto"/>
                                <w:bottom w:val="none" w:sz="0" w:space="0" w:color="auto"/>
                                <w:right w:val="none" w:sz="0" w:space="0" w:color="auto"/>
                              </w:divBdr>
                            </w:div>
                            <w:div w:id="1130326238">
                              <w:marLeft w:val="0"/>
                              <w:marRight w:val="0"/>
                              <w:marTop w:val="0"/>
                              <w:marBottom w:val="0"/>
                              <w:divBdr>
                                <w:top w:val="none" w:sz="0" w:space="0" w:color="auto"/>
                                <w:left w:val="none" w:sz="0" w:space="0" w:color="auto"/>
                                <w:bottom w:val="none" w:sz="0" w:space="0" w:color="auto"/>
                                <w:right w:val="none" w:sz="0" w:space="0" w:color="auto"/>
                              </w:divBdr>
                            </w:div>
                            <w:div w:id="876426534">
                              <w:marLeft w:val="0"/>
                              <w:marRight w:val="0"/>
                              <w:marTop w:val="0"/>
                              <w:marBottom w:val="0"/>
                              <w:divBdr>
                                <w:top w:val="none" w:sz="0" w:space="0" w:color="auto"/>
                                <w:left w:val="none" w:sz="0" w:space="0" w:color="auto"/>
                                <w:bottom w:val="none" w:sz="0" w:space="0" w:color="auto"/>
                                <w:right w:val="none" w:sz="0" w:space="0" w:color="auto"/>
                              </w:divBdr>
                            </w:div>
                            <w:div w:id="303781944">
                              <w:marLeft w:val="0"/>
                              <w:marRight w:val="0"/>
                              <w:marTop w:val="0"/>
                              <w:marBottom w:val="0"/>
                              <w:divBdr>
                                <w:top w:val="none" w:sz="0" w:space="0" w:color="auto"/>
                                <w:left w:val="none" w:sz="0" w:space="0" w:color="auto"/>
                                <w:bottom w:val="none" w:sz="0" w:space="0" w:color="auto"/>
                                <w:right w:val="none" w:sz="0" w:space="0" w:color="auto"/>
                              </w:divBdr>
                            </w:div>
                            <w:div w:id="151070143">
                              <w:marLeft w:val="0"/>
                              <w:marRight w:val="0"/>
                              <w:marTop w:val="0"/>
                              <w:marBottom w:val="0"/>
                              <w:divBdr>
                                <w:top w:val="none" w:sz="0" w:space="0" w:color="auto"/>
                                <w:left w:val="none" w:sz="0" w:space="0" w:color="auto"/>
                                <w:bottom w:val="none" w:sz="0" w:space="0" w:color="auto"/>
                                <w:right w:val="none" w:sz="0" w:space="0" w:color="auto"/>
                              </w:divBdr>
                            </w:div>
                            <w:div w:id="514002708">
                              <w:marLeft w:val="0"/>
                              <w:marRight w:val="0"/>
                              <w:marTop w:val="0"/>
                              <w:marBottom w:val="0"/>
                              <w:divBdr>
                                <w:top w:val="none" w:sz="0" w:space="0" w:color="auto"/>
                                <w:left w:val="none" w:sz="0" w:space="0" w:color="auto"/>
                                <w:bottom w:val="none" w:sz="0" w:space="0" w:color="auto"/>
                                <w:right w:val="none" w:sz="0" w:space="0" w:color="auto"/>
                              </w:divBdr>
                            </w:div>
                            <w:div w:id="1870990101">
                              <w:marLeft w:val="0"/>
                              <w:marRight w:val="0"/>
                              <w:marTop w:val="0"/>
                              <w:marBottom w:val="0"/>
                              <w:divBdr>
                                <w:top w:val="none" w:sz="0" w:space="0" w:color="auto"/>
                                <w:left w:val="none" w:sz="0" w:space="0" w:color="auto"/>
                                <w:bottom w:val="none" w:sz="0" w:space="0" w:color="auto"/>
                                <w:right w:val="none" w:sz="0" w:space="0" w:color="auto"/>
                              </w:divBdr>
                            </w:div>
                            <w:div w:id="523590066">
                              <w:marLeft w:val="0"/>
                              <w:marRight w:val="0"/>
                              <w:marTop w:val="0"/>
                              <w:marBottom w:val="0"/>
                              <w:divBdr>
                                <w:top w:val="none" w:sz="0" w:space="0" w:color="auto"/>
                                <w:left w:val="none" w:sz="0" w:space="0" w:color="auto"/>
                                <w:bottom w:val="none" w:sz="0" w:space="0" w:color="auto"/>
                                <w:right w:val="none" w:sz="0" w:space="0" w:color="auto"/>
                              </w:divBdr>
                            </w:div>
                            <w:div w:id="381639010">
                              <w:marLeft w:val="0"/>
                              <w:marRight w:val="0"/>
                              <w:marTop w:val="0"/>
                              <w:marBottom w:val="0"/>
                              <w:divBdr>
                                <w:top w:val="none" w:sz="0" w:space="0" w:color="auto"/>
                                <w:left w:val="none" w:sz="0" w:space="0" w:color="auto"/>
                                <w:bottom w:val="none" w:sz="0" w:space="0" w:color="auto"/>
                                <w:right w:val="none" w:sz="0" w:space="0" w:color="auto"/>
                              </w:divBdr>
                            </w:div>
                            <w:div w:id="338896986">
                              <w:marLeft w:val="0"/>
                              <w:marRight w:val="0"/>
                              <w:marTop w:val="0"/>
                              <w:marBottom w:val="0"/>
                              <w:divBdr>
                                <w:top w:val="none" w:sz="0" w:space="0" w:color="auto"/>
                                <w:left w:val="none" w:sz="0" w:space="0" w:color="auto"/>
                                <w:bottom w:val="none" w:sz="0" w:space="0" w:color="auto"/>
                                <w:right w:val="none" w:sz="0" w:space="0" w:color="auto"/>
                              </w:divBdr>
                            </w:div>
                            <w:div w:id="260184700">
                              <w:marLeft w:val="0"/>
                              <w:marRight w:val="0"/>
                              <w:marTop w:val="0"/>
                              <w:marBottom w:val="0"/>
                              <w:divBdr>
                                <w:top w:val="none" w:sz="0" w:space="0" w:color="auto"/>
                                <w:left w:val="none" w:sz="0" w:space="0" w:color="auto"/>
                                <w:bottom w:val="none" w:sz="0" w:space="0" w:color="auto"/>
                                <w:right w:val="none" w:sz="0" w:space="0" w:color="auto"/>
                              </w:divBdr>
                            </w:div>
                            <w:div w:id="283272713">
                              <w:marLeft w:val="0"/>
                              <w:marRight w:val="0"/>
                              <w:marTop w:val="0"/>
                              <w:marBottom w:val="0"/>
                              <w:divBdr>
                                <w:top w:val="none" w:sz="0" w:space="0" w:color="auto"/>
                                <w:left w:val="none" w:sz="0" w:space="0" w:color="auto"/>
                                <w:bottom w:val="none" w:sz="0" w:space="0" w:color="auto"/>
                                <w:right w:val="none" w:sz="0" w:space="0" w:color="auto"/>
                              </w:divBdr>
                            </w:div>
                            <w:div w:id="215775418">
                              <w:marLeft w:val="0"/>
                              <w:marRight w:val="0"/>
                              <w:marTop w:val="0"/>
                              <w:marBottom w:val="0"/>
                              <w:divBdr>
                                <w:top w:val="none" w:sz="0" w:space="0" w:color="auto"/>
                                <w:left w:val="none" w:sz="0" w:space="0" w:color="auto"/>
                                <w:bottom w:val="none" w:sz="0" w:space="0" w:color="auto"/>
                                <w:right w:val="none" w:sz="0" w:space="0" w:color="auto"/>
                              </w:divBdr>
                            </w:div>
                            <w:div w:id="755589141">
                              <w:marLeft w:val="0"/>
                              <w:marRight w:val="0"/>
                              <w:marTop w:val="0"/>
                              <w:marBottom w:val="0"/>
                              <w:divBdr>
                                <w:top w:val="none" w:sz="0" w:space="0" w:color="auto"/>
                                <w:left w:val="none" w:sz="0" w:space="0" w:color="auto"/>
                                <w:bottom w:val="none" w:sz="0" w:space="0" w:color="auto"/>
                                <w:right w:val="none" w:sz="0" w:space="0" w:color="auto"/>
                              </w:divBdr>
                            </w:div>
                            <w:div w:id="927081937">
                              <w:marLeft w:val="0"/>
                              <w:marRight w:val="0"/>
                              <w:marTop w:val="0"/>
                              <w:marBottom w:val="0"/>
                              <w:divBdr>
                                <w:top w:val="none" w:sz="0" w:space="0" w:color="auto"/>
                                <w:left w:val="none" w:sz="0" w:space="0" w:color="auto"/>
                                <w:bottom w:val="none" w:sz="0" w:space="0" w:color="auto"/>
                                <w:right w:val="none" w:sz="0" w:space="0" w:color="auto"/>
                              </w:divBdr>
                            </w:div>
                            <w:div w:id="1264417644">
                              <w:marLeft w:val="0"/>
                              <w:marRight w:val="0"/>
                              <w:marTop w:val="0"/>
                              <w:marBottom w:val="0"/>
                              <w:divBdr>
                                <w:top w:val="none" w:sz="0" w:space="0" w:color="auto"/>
                                <w:left w:val="none" w:sz="0" w:space="0" w:color="auto"/>
                                <w:bottom w:val="none" w:sz="0" w:space="0" w:color="auto"/>
                                <w:right w:val="none" w:sz="0" w:space="0" w:color="auto"/>
                              </w:divBdr>
                            </w:div>
                            <w:div w:id="289288029">
                              <w:marLeft w:val="0"/>
                              <w:marRight w:val="0"/>
                              <w:marTop w:val="0"/>
                              <w:marBottom w:val="0"/>
                              <w:divBdr>
                                <w:top w:val="none" w:sz="0" w:space="0" w:color="auto"/>
                                <w:left w:val="none" w:sz="0" w:space="0" w:color="auto"/>
                                <w:bottom w:val="none" w:sz="0" w:space="0" w:color="auto"/>
                                <w:right w:val="none" w:sz="0" w:space="0" w:color="auto"/>
                              </w:divBdr>
                            </w:div>
                            <w:div w:id="123428295">
                              <w:marLeft w:val="0"/>
                              <w:marRight w:val="0"/>
                              <w:marTop w:val="0"/>
                              <w:marBottom w:val="0"/>
                              <w:divBdr>
                                <w:top w:val="none" w:sz="0" w:space="0" w:color="auto"/>
                                <w:left w:val="none" w:sz="0" w:space="0" w:color="auto"/>
                                <w:bottom w:val="none" w:sz="0" w:space="0" w:color="auto"/>
                                <w:right w:val="none" w:sz="0" w:space="0" w:color="auto"/>
                              </w:divBdr>
                            </w:div>
                            <w:div w:id="854461760">
                              <w:marLeft w:val="0"/>
                              <w:marRight w:val="0"/>
                              <w:marTop w:val="0"/>
                              <w:marBottom w:val="0"/>
                              <w:divBdr>
                                <w:top w:val="none" w:sz="0" w:space="0" w:color="auto"/>
                                <w:left w:val="none" w:sz="0" w:space="0" w:color="auto"/>
                                <w:bottom w:val="none" w:sz="0" w:space="0" w:color="auto"/>
                                <w:right w:val="none" w:sz="0" w:space="0" w:color="auto"/>
                              </w:divBdr>
                            </w:div>
                            <w:div w:id="1587688751">
                              <w:marLeft w:val="0"/>
                              <w:marRight w:val="0"/>
                              <w:marTop w:val="0"/>
                              <w:marBottom w:val="0"/>
                              <w:divBdr>
                                <w:top w:val="none" w:sz="0" w:space="0" w:color="auto"/>
                                <w:left w:val="none" w:sz="0" w:space="0" w:color="auto"/>
                                <w:bottom w:val="none" w:sz="0" w:space="0" w:color="auto"/>
                                <w:right w:val="none" w:sz="0" w:space="0" w:color="auto"/>
                              </w:divBdr>
                            </w:div>
                            <w:div w:id="1474908910">
                              <w:marLeft w:val="0"/>
                              <w:marRight w:val="0"/>
                              <w:marTop w:val="0"/>
                              <w:marBottom w:val="0"/>
                              <w:divBdr>
                                <w:top w:val="none" w:sz="0" w:space="0" w:color="auto"/>
                                <w:left w:val="none" w:sz="0" w:space="0" w:color="auto"/>
                                <w:bottom w:val="none" w:sz="0" w:space="0" w:color="auto"/>
                                <w:right w:val="none" w:sz="0" w:space="0" w:color="auto"/>
                              </w:divBdr>
                            </w:div>
                            <w:div w:id="568810439">
                              <w:marLeft w:val="0"/>
                              <w:marRight w:val="0"/>
                              <w:marTop w:val="0"/>
                              <w:marBottom w:val="0"/>
                              <w:divBdr>
                                <w:top w:val="none" w:sz="0" w:space="0" w:color="auto"/>
                                <w:left w:val="none" w:sz="0" w:space="0" w:color="auto"/>
                                <w:bottom w:val="none" w:sz="0" w:space="0" w:color="auto"/>
                                <w:right w:val="none" w:sz="0" w:space="0" w:color="auto"/>
                              </w:divBdr>
                            </w:div>
                            <w:div w:id="2118795145">
                              <w:marLeft w:val="0"/>
                              <w:marRight w:val="0"/>
                              <w:marTop w:val="0"/>
                              <w:marBottom w:val="0"/>
                              <w:divBdr>
                                <w:top w:val="none" w:sz="0" w:space="0" w:color="auto"/>
                                <w:left w:val="none" w:sz="0" w:space="0" w:color="auto"/>
                                <w:bottom w:val="none" w:sz="0" w:space="0" w:color="auto"/>
                                <w:right w:val="none" w:sz="0" w:space="0" w:color="auto"/>
                              </w:divBdr>
                            </w:div>
                            <w:div w:id="2065371974">
                              <w:marLeft w:val="0"/>
                              <w:marRight w:val="0"/>
                              <w:marTop w:val="0"/>
                              <w:marBottom w:val="0"/>
                              <w:divBdr>
                                <w:top w:val="none" w:sz="0" w:space="0" w:color="auto"/>
                                <w:left w:val="none" w:sz="0" w:space="0" w:color="auto"/>
                                <w:bottom w:val="none" w:sz="0" w:space="0" w:color="auto"/>
                                <w:right w:val="none" w:sz="0" w:space="0" w:color="auto"/>
                              </w:divBdr>
                            </w:div>
                            <w:div w:id="1981030680">
                              <w:marLeft w:val="0"/>
                              <w:marRight w:val="0"/>
                              <w:marTop w:val="0"/>
                              <w:marBottom w:val="0"/>
                              <w:divBdr>
                                <w:top w:val="none" w:sz="0" w:space="0" w:color="auto"/>
                                <w:left w:val="none" w:sz="0" w:space="0" w:color="auto"/>
                                <w:bottom w:val="none" w:sz="0" w:space="0" w:color="auto"/>
                                <w:right w:val="none" w:sz="0" w:space="0" w:color="auto"/>
                              </w:divBdr>
                            </w:div>
                            <w:div w:id="978418777">
                              <w:marLeft w:val="0"/>
                              <w:marRight w:val="0"/>
                              <w:marTop w:val="0"/>
                              <w:marBottom w:val="0"/>
                              <w:divBdr>
                                <w:top w:val="none" w:sz="0" w:space="0" w:color="auto"/>
                                <w:left w:val="none" w:sz="0" w:space="0" w:color="auto"/>
                                <w:bottom w:val="none" w:sz="0" w:space="0" w:color="auto"/>
                                <w:right w:val="none" w:sz="0" w:space="0" w:color="auto"/>
                              </w:divBdr>
                            </w:div>
                            <w:div w:id="475071757">
                              <w:marLeft w:val="0"/>
                              <w:marRight w:val="0"/>
                              <w:marTop w:val="0"/>
                              <w:marBottom w:val="0"/>
                              <w:divBdr>
                                <w:top w:val="none" w:sz="0" w:space="0" w:color="auto"/>
                                <w:left w:val="none" w:sz="0" w:space="0" w:color="auto"/>
                                <w:bottom w:val="none" w:sz="0" w:space="0" w:color="auto"/>
                                <w:right w:val="none" w:sz="0" w:space="0" w:color="auto"/>
                              </w:divBdr>
                            </w:div>
                            <w:div w:id="1275094895">
                              <w:marLeft w:val="0"/>
                              <w:marRight w:val="0"/>
                              <w:marTop w:val="0"/>
                              <w:marBottom w:val="0"/>
                              <w:divBdr>
                                <w:top w:val="none" w:sz="0" w:space="0" w:color="auto"/>
                                <w:left w:val="none" w:sz="0" w:space="0" w:color="auto"/>
                                <w:bottom w:val="none" w:sz="0" w:space="0" w:color="auto"/>
                                <w:right w:val="none" w:sz="0" w:space="0" w:color="auto"/>
                              </w:divBdr>
                            </w:div>
                            <w:div w:id="641663353">
                              <w:marLeft w:val="0"/>
                              <w:marRight w:val="0"/>
                              <w:marTop w:val="0"/>
                              <w:marBottom w:val="0"/>
                              <w:divBdr>
                                <w:top w:val="none" w:sz="0" w:space="0" w:color="auto"/>
                                <w:left w:val="none" w:sz="0" w:space="0" w:color="auto"/>
                                <w:bottom w:val="none" w:sz="0" w:space="0" w:color="auto"/>
                                <w:right w:val="none" w:sz="0" w:space="0" w:color="auto"/>
                              </w:divBdr>
                            </w:div>
                            <w:div w:id="196046543">
                              <w:marLeft w:val="0"/>
                              <w:marRight w:val="0"/>
                              <w:marTop w:val="0"/>
                              <w:marBottom w:val="0"/>
                              <w:divBdr>
                                <w:top w:val="none" w:sz="0" w:space="0" w:color="auto"/>
                                <w:left w:val="none" w:sz="0" w:space="0" w:color="auto"/>
                                <w:bottom w:val="none" w:sz="0" w:space="0" w:color="auto"/>
                                <w:right w:val="none" w:sz="0" w:space="0" w:color="auto"/>
                              </w:divBdr>
                            </w:div>
                            <w:div w:id="688409193">
                              <w:marLeft w:val="0"/>
                              <w:marRight w:val="0"/>
                              <w:marTop w:val="0"/>
                              <w:marBottom w:val="0"/>
                              <w:divBdr>
                                <w:top w:val="none" w:sz="0" w:space="0" w:color="auto"/>
                                <w:left w:val="none" w:sz="0" w:space="0" w:color="auto"/>
                                <w:bottom w:val="none" w:sz="0" w:space="0" w:color="auto"/>
                                <w:right w:val="none" w:sz="0" w:space="0" w:color="auto"/>
                              </w:divBdr>
                            </w:div>
                            <w:div w:id="901526574">
                              <w:marLeft w:val="0"/>
                              <w:marRight w:val="0"/>
                              <w:marTop w:val="0"/>
                              <w:marBottom w:val="0"/>
                              <w:divBdr>
                                <w:top w:val="none" w:sz="0" w:space="0" w:color="auto"/>
                                <w:left w:val="none" w:sz="0" w:space="0" w:color="auto"/>
                                <w:bottom w:val="none" w:sz="0" w:space="0" w:color="auto"/>
                                <w:right w:val="none" w:sz="0" w:space="0" w:color="auto"/>
                              </w:divBdr>
                            </w:div>
                            <w:div w:id="1511263182">
                              <w:marLeft w:val="0"/>
                              <w:marRight w:val="0"/>
                              <w:marTop w:val="0"/>
                              <w:marBottom w:val="0"/>
                              <w:divBdr>
                                <w:top w:val="none" w:sz="0" w:space="0" w:color="auto"/>
                                <w:left w:val="none" w:sz="0" w:space="0" w:color="auto"/>
                                <w:bottom w:val="none" w:sz="0" w:space="0" w:color="auto"/>
                                <w:right w:val="none" w:sz="0" w:space="0" w:color="auto"/>
                              </w:divBdr>
                            </w:div>
                            <w:div w:id="1464273582">
                              <w:marLeft w:val="0"/>
                              <w:marRight w:val="0"/>
                              <w:marTop w:val="0"/>
                              <w:marBottom w:val="0"/>
                              <w:divBdr>
                                <w:top w:val="none" w:sz="0" w:space="0" w:color="auto"/>
                                <w:left w:val="none" w:sz="0" w:space="0" w:color="auto"/>
                                <w:bottom w:val="none" w:sz="0" w:space="0" w:color="auto"/>
                                <w:right w:val="none" w:sz="0" w:space="0" w:color="auto"/>
                              </w:divBdr>
                            </w:div>
                            <w:div w:id="866720779">
                              <w:marLeft w:val="0"/>
                              <w:marRight w:val="0"/>
                              <w:marTop w:val="0"/>
                              <w:marBottom w:val="0"/>
                              <w:divBdr>
                                <w:top w:val="none" w:sz="0" w:space="0" w:color="auto"/>
                                <w:left w:val="none" w:sz="0" w:space="0" w:color="auto"/>
                                <w:bottom w:val="none" w:sz="0" w:space="0" w:color="auto"/>
                                <w:right w:val="none" w:sz="0" w:space="0" w:color="auto"/>
                              </w:divBdr>
                            </w:div>
                            <w:div w:id="1661470778">
                              <w:marLeft w:val="0"/>
                              <w:marRight w:val="0"/>
                              <w:marTop w:val="0"/>
                              <w:marBottom w:val="0"/>
                              <w:divBdr>
                                <w:top w:val="none" w:sz="0" w:space="0" w:color="auto"/>
                                <w:left w:val="none" w:sz="0" w:space="0" w:color="auto"/>
                                <w:bottom w:val="none" w:sz="0" w:space="0" w:color="auto"/>
                                <w:right w:val="none" w:sz="0" w:space="0" w:color="auto"/>
                              </w:divBdr>
                            </w:div>
                            <w:div w:id="818687077">
                              <w:marLeft w:val="0"/>
                              <w:marRight w:val="0"/>
                              <w:marTop w:val="0"/>
                              <w:marBottom w:val="0"/>
                              <w:divBdr>
                                <w:top w:val="none" w:sz="0" w:space="0" w:color="auto"/>
                                <w:left w:val="none" w:sz="0" w:space="0" w:color="auto"/>
                                <w:bottom w:val="none" w:sz="0" w:space="0" w:color="auto"/>
                                <w:right w:val="none" w:sz="0" w:space="0" w:color="auto"/>
                              </w:divBdr>
                            </w:div>
                            <w:div w:id="566190112">
                              <w:marLeft w:val="0"/>
                              <w:marRight w:val="0"/>
                              <w:marTop w:val="0"/>
                              <w:marBottom w:val="0"/>
                              <w:divBdr>
                                <w:top w:val="none" w:sz="0" w:space="0" w:color="auto"/>
                                <w:left w:val="none" w:sz="0" w:space="0" w:color="auto"/>
                                <w:bottom w:val="none" w:sz="0" w:space="0" w:color="auto"/>
                                <w:right w:val="none" w:sz="0" w:space="0" w:color="auto"/>
                              </w:divBdr>
                            </w:div>
                            <w:div w:id="1151291981">
                              <w:marLeft w:val="0"/>
                              <w:marRight w:val="0"/>
                              <w:marTop w:val="0"/>
                              <w:marBottom w:val="0"/>
                              <w:divBdr>
                                <w:top w:val="none" w:sz="0" w:space="0" w:color="auto"/>
                                <w:left w:val="none" w:sz="0" w:space="0" w:color="auto"/>
                                <w:bottom w:val="none" w:sz="0" w:space="0" w:color="auto"/>
                                <w:right w:val="none" w:sz="0" w:space="0" w:color="auto"/>
                              </w:divBdr>
                            </w:div>
                            <w:div w:id="20783296">
                              <w:marLeft w:val="0"/>
                              <w:marRight w:val="0"/>
                              <w:marTop w:val="0"/>
                              <w:marBottom w:val="0"/>
                              <w:divBdr>
                                <w:top w:val="none" w:sz="0" w:space="0" w:color="auto"/>
                                <w:left w:val="none" w:sz="0" w:space="0" w:color="auto"/>
                                <w:bottom w:val="none" w:sz="0" w:space="0" w:color="auto"/>
                                <w:right w:val="none" w:sz="0" w:space="0" w:color="auto"/>
                              </w:divBdr>
                            </w:div>
                            <w:div w:id="2139949064">
                              <w:marLeft w:val="0"/>
                              <w:marRight w:val="0"/>
                              <w:marTop w:val="0"/>
                              <w:marBottom w:val="0"/>
                              <w:divBdr>
                                <w:top w:val="none" w:sz="0" w:space="0" w:color="auto"/>
                                <w:left w:val="none" w:sz="0" w:space="0" w:color="auto"/>
                                <w:bottom w:val="none" w:sz="0" w:space="0" w:color="auto"/>
                                <w:right w:val="none" w:sz="0" w:space="0" w:color="auto"/>
                              </w:divBdr>
                            </w:div>
                            <w:div w:id="755637158">
                              <w:marLeft w:val="0"/>
                              <w:marRight w:val="0"/>
                              <w:marTop w:val="0"/>
                              <w:marBottom w:val="0"/>
                              <w:divBdr>
                                <w:top w:val="none" w:sz="0" w:space="0" w:color="auto"/>
                                <w:left w:val="none" w:sz="0" w:space="0" w:color="auto"/>
                                <w:bottom w:val="none" w:sz="0" w:space="0" w:color="auto"/>
                                <w:right w:val="none" w:sz="0" w:space="0" w:color="auto"/>
                              </w:divBdr>
                            </w:div>
                            <w:div w:id="1255211313">
                              <w:marLeft w:val="0"/>
                              <w:marRight w:val="0"/>
                              <w:marTop w:val="0"/>
                              <w:marBottom w:val="0"/>
                              <w:divBdr>
                                <w:top w:val="none" w:sz="0" w:space="0" w:color="auto"/>
                                <w:left w:val="none" w:sz="0" w:space="0" w:color="auto"/>
                                <w:bottom w:val="none" w:sz="0" w:space="0" w:color="auto"/>
                                <w:right w:val="none" w:sz="0" w:space="0" w:color="auto"/>
                              </w:divBdr>
                            </w:div>
                            <w:div w:id="815991396">
                              <w:marLeft w:val="0"/>
                              <w:marRight w:val="0"/>
                              <w:marTop w:val="0"/>
                              <w:marBottom w:val="0"/>
                              <w:divBdr>
                                <w:top w:val="none" w:sz="0" w:space="0" w:color="auto"/>
                                <w:left w:val="none" w:sz="0" w:space="0" w:color="auto"/>
                                <w:bottom w:val="none" w:sz="0" w:space="0" w:color="auto"/>
                                <w:right w:val="none" w:sz="0" w:space="0" w:color="auto"/>
                              </w:divBdr>
                            </w:div>
                            <w:div w:id="625430337">
                              <w:marLeft w:val="0"/>
                              <w:marRight w:val="0"/>
                              <w:marTop w:val="0"/>
                              <w:marBottom w:val="0"/>
                              <w:divBdr>
                                <w:top w:val="none" w:sz="0" w:space="0" w:color="auto"/>
                                <w:left w:val="none" w:sz="0" w:space="0" w:color="auto"/>
                                <w:bottom w:val="none" w:sz="0" w:space="0" w:color="auto"/>
                                <w:right w:val="none" w:sz="0" w:space="0" w:color="auto"/>
                              </w:divBdr>
                            </w:div>
                            <w:div w:id="507212990">
                              <w:marLeft w:val="0"/>
                              <w:marRight w:val="0"/>
                              <w:marTop w:val="0"/>
                              <w:marBottom w:val="0"/>
                              <w:divBdr>
                                <w:top w:val="none" w:sz="0" w:space="0" w:color="auto"/>
                                <w:left w:val="none" w:sz="0" w:space="0" w:color="auto"/>
                                <w:bottom w:val="none" w:sz="0" w:space="0" w:color="auto"/>
                                <w:right w:val="none" w:sz="0" w:space="0" w:color="auto"/>
                              </w:divBdr>
                            </w:div>
                            <w:div w:id="1100638002">
                              <w:marLeft w:val="0"/>
                              <w:marRight w:val="0"/>
                              <w:marTop w:val="0"/>
                              <w:marBottom w:val="0"/>
                              <w:divBdr>
                                <w:top w:val="none" w:sz="0" w:space="0" w:color="auto"/>
                                <w:left w:val="none" w:sz="0" w:space="0" w:color="auto"/>
                                <w:bottom w:val="none" w:sz="0" w:space="0" w:color="auto"/>
                                <w:right w:val="none" w:sz="0" w:space="0" w:color="auto"/>
                              </w:divBdr>
                            </w:div>
                            <w:div w:id="190992576">
                              <w:marLeft w:val="0"/>
                              <w:marRight w:val="0"/>
                              <w:marTop w:val="0"/>
                              <w:marBottom w:val="0"/>
                              <w:divBdr>
                                <w:top w:val="none" w:sz="0" w:space="0" w:color="auto"/>
                                <w:left w:val="none" w:sz="0" w:space="0" w:color="auto"/>
                                <w:bottom w:val="none" w:sz="0" w:space="0" w:color="auto"/>
                                <w:right w:val="none" w:sz="0" w:space="0" w:color="auto"/>
                              </w:divBdr>
                            </w:div>
                            <w:div w:id="1710379482">
                              <w:marLeft w:val="0"/>
                              <w:marRight w:val="0"/>
                              <w:marTop w:val="0"/>
                              <w:marBottom w:val="0"/>
                              <w:divBdr>
                                <w:top w:val="none" w:sz="0" w:space="0" w:color="auto"/>
                                <w:left w:val="none" w:sz="0" w:space="0" w:color="auto"/>
                                <w:bottom w:val="none" w:sz="0" w:space="0" w:color="auto"/>
                                <w:right w:val="none" w:sz="0" w:space="0" w:color="auto"/>
                              </w:divBdr>
                            </w:div>
                            <w:div w:id="1223055452">
                              <w:marLeft w:val="0"/>
                              <w:marRight w:val="0"/>
                              <w:marTop w:val="0"/>
                              <w:marBottom w:val="0"/>
                              <w:divBdr>
                                <w:top w:val="none" w:sz="0" w:space="0" w:color="auto"/>
                                <w:left w:val="none" w:sz="0" w:space="0" w:color="auto"/>
                                <w:bottom w:val="none" w:sz="0" w:space="0" w:color="auto"/>
                                <w:right w:val="none" w:sz="0" w:space="0" w:color="auto"/>
                              </w:divBdr>
                            </w:div>
                            <w:div w:id="1684672231">
                              <w:marLeft w:val="0"/>
                              <w:marRight w:val="0"/>
                              <w:marTop w:val="0"/>
                              <w:marBottom w:val="0"/>
                              <w:divBdr>
                                <w:top w:val="none" w:sz="0" w:space="0" w:color="auto"/>
                                <w:left w:val="none" w:sz="0" w:space="0" w:color="auto"/>
                                <w:bottom w:val="none" w:sz="0" w:space="0" w:color="auto"/>
                                <w:right w:val="none" w:sz="0" w:space="0" w:color="auto"/>
                              </w:divBdr>
                            </w:div>
                            <w:div w:id="1182935352">
                              <w:marLeft w:val="0"/>
                              <w:marRight w:val="0"/>
                              <w:marTop w:val="0"/>
                              <w:marBottom w:val="0"/>
                              <w:divBdr>
                                <w:top w:val="none" w:sz="0" w:space="0" w:color="auto"/>
                                <w:left w:val="none" w:sz="0" w:space="0" w:color="auto"/>
                                <w:bottom w:val="none" w:sz="0" w:space="0" w:color="auto"/>
                                <w:right w:val="none" w:sz="0" w:space="0" w:color="auto"/>
                              </w:divBdr>
                            </w:div>
                            <w:div w:id="1736856491">
                              <w:marLeft w:val="0"/>
                              <w:marRight w:val="0"/>
                              <w:marTop w:val="0"/>
                              <w:marBottom w:val="0"/>
                              <w:divBdr>
                                <w:top w:val="none" w:sz="0" w:space="0" w:color="auto"/>
                                <w:left w:val="none" w:sz="0" w:space="0" w:color="auto"/>
                                <w:bottom w:val="none" w:sz="0" w:space="0" w:color="auto"/>
                                <w:right w:val="none" w:sz="0" w:space="0" w:color="auto"/>
                              </w:divBdr>
                            </w:div>
                            <w:div w:id="1585185541">
                              <w:marLeft w:val="0"/>
                              <w:marRight w:val="0"/>
                              <w:marTop w:val="0"/>
                              <w:marBottom w:val="0"/>
                              <w:divBdr>
                                <w:top w:val="none" w:sz="0" w:space="0" w:color="auto"/>
                                <w:left w:val="none" w:sz="0" w:space="0" w:color="auto"/>
                                <w:bottom w:val="none" w:sz="0" w:space="0" w:color="auto"/>
                                <w:right w:val="none" w:sz="0" w:space="0" w:color="auto"/>
                              </w:divBdr>
                            </w:div>
                            <w:div w:id="1303080818">
                              <w:marLeft w:val="0"/>
                              <w:marRight w:val="0"/>
                              <w:marTop w:val="0"/>
                              <w:marBottom w:val="0"/>
                              <w:divBdr>
                                <w:top w:val="none" w:sz="0" w:space="0" w:color="auto"/>
                                <w:left w:val="none" w:sz="0" w:space="0" w:color="auto"/>
                                <w:bottom w:val="none" w:sz="0" w:space="0" w:color="auto"/>
                                <w:right w:val="none" w:sz="0" w:space="0" w:color="auto"/>
                              </w:divBdr>
                            </w:div>
                            <w:div w:id="456947312">
                              <w:marLeft w:val="0"/>
                              <w:marRight w:val="0"/>
                              <w:marTop w:val="0"/>
                              <w:marBottom w:val="0"/>
                              <w:divBdr>
                                <w:top w:val="none" w:sz="0" w:space="0" w:color="auto"/>
                                <w:left w:val="none" w:sz="0" w:space="0" w:color="auto"/>
                                <w:bottom w:val="none" w:sz="0" w:space="0" w:color="auto"/>
                                <w:right w:val="none" w:sz="0" w:space="0" w:color="auto"/>
                              </w:divBdr>
                            </w:div>
                            <w:div w:id="1440906059">
                              <w:marLeft w:val="0"/>
                              <w:marRight w:val="0"/>
                              <w:marTop w:val="0"/>
                              <w:marBottom w:val="0"/>
                              <w:divBdr>
                                <w:top w:val="none" w:sz="0" w:space="0" w:color="auto"/>
                                <w:left w:val="none" w:sz="0" w:space="0" w:color="auto"/>
                                <w:bottom w:val="none" w:sz="0" w:space="0" w:color="auto"/>
                                <w:right w:val="none" w:sz="0" w:space="0" w:color="auto"/>
                              </w:divBdr>
                            </w:div>
                            <w:div w:id="469251151">
                              <w:marLeft w:val="0"/>
                              <w:marRight w:val="0"/>
                              <w:marTop w:val="0"/>
                              <w:marBottom w:val="0"/>
                              <w:divBdr>
                                <w:top w:val="none" w:sz="0" w:space="0" w:color="auto"/>
                                <w:left w:val="none" w:sz="0" w:space="0" w:color="auto"/>
                                <w:bottom w:val="none" w:sz="0" w:space="0" w:color="auto"/>
                                <w:right w:val="none" w:sz="0" w:space="0" w:color="auto"/>
                              </w:divBdr>
                            </w:div>
                            <w:div w:id="1647200283">
                              <w:marLeft w:val="0"/>
                              <w:marRight w:val="0"/>
                              <w:marTop w:val="0"/>
                              <w:marBottom w:val="0"/>
                              <w:divBdr>
                                <w:top w:val="none" w:sz="0" w:space="0" w:color="auto"/>
                                <w:left w:val="none" w:sz="0" w:space="0" w:color="auto"/>
                                <w:bottom w:val="none" w:sz="0" w:space="0" w:color="auto"/>
                                <w:right w:val="none" w:sz="0" w:space="0" w:color="auto"/>
                              </w:divBdr>
                            </w:div>
                            <w:div w:id="1345979915">
                              <w:marLeft w:val="0"/>
                              <w:marRight w:val="0"/>
                              <w:marTop w:val="0"/>
                              <w:marBottom w:val="0"/>
                              <w:divBdr>
                                <w:top w:val="none" w:sz="0" w:space="0" w:color="auto"/>
                                <w:left w:val="none" w:sz="0" w:space="0" w:color="auto"/>
                                <w:bottom w:val="none" w:sz="0" w:space="0" w:color="auto"/>
                                <w:right w:val="none" w:sz="0" w:space="0" w:color="auto"/>
                              </w:divBdr>
                            </w:div>
                            <w:div w:id="1865173048">
                              <w:marLeft w:val="0"/>
                              <w:marRight w:val="0"/>
                              <w:marTop w:val="0"/>
                              <w:marBottom w:val="0"/>
                              <w:divBdr>
                                <w:top w:val="none" w:sz="0" w:space="0" w:color="auto"/>
                                <w:left w:val="none" w:sz="0" w:space="0" w:color="auto"/>
                                <w:bottom w:val="none" w:sz="0" w:space="0" w:color="auto"/>
                                <w:right w:val="none" w:sz="0" w:space="0" w:color="auto"/>
                              </w:divBdr>
                            </w:div>
                            <w:div w:id="1000893767">
                              <w:marLeft w:val="0"/>
                              <w:marRight w:val="0"/>
                              <w:marTop w:val="0"/>
                              <w:marBottom w:val="0"/>
                              <w:divBdr>
                                <w:top w:val="none" w:sz="0" w:space="0" w:color="auto"/>
                                <w:left w:val="none" w:sz="0" w:space="0" w:color="auto"/>
                                <w:bottom w:val="none" w:sz="0" w:space="0" w:color="auto"/>
                                <w:right w:val="none" w:sz="0" w:space="0" w:color="auto"/>
                              </w:divBdr>
                            </w:div>
                            <w:div w:id="1593973007">
                              <w:marLeft w:val="0"/>
                              <w:marRight w:val="0"/>
                              <w:marTop w:val="0"/>
                              <w:marBottom w:val="0"/>
                              <w:divBdr>
                                <w:top w:val="none" w:sz="0" w:space="0" w:color="auto"/>
                                <w:left w:val="none" w:sz="0" w:space="0" w:color="auto"/>
                                <w:bottom w:val="none" w:sz="0" w:space="0" w:color="auto"/>
                                <w:right w:val="none" w:sz="0" w:space="0" w:color="auto"/>
                              </w:divBdr>
                            </w:div>
                            <w:div w:id="1584601865">
                              <w:marLeft w:val="0"/>
                              <w:marRight w:val="0"/>
                              <w:marTop w:val="0"/>
                              <w:marBottom w:val="0"/>
                              <w:divBdr>
                                <w:top w:val="none" w:sz="0" w:space="0" w:color="auto"/>
                                <w:left w:val="none" w:sz="0" w:space="0" w:color="auto"/>
                                <w:bottom w:val="none" w:sz="0" w:space="0" w:color="auto"/>
                                <w:right w:val="none" w:sz="0" w:space="0" w:color="auto"/>
                              </w:divBdr>
                            </w:div>
                            <w:div w:id="1031875635">
                              <w:marLeft w:val="0"/>
                              <w:marRight w:val="0"/>
                              <w:marTop w:val="0"/>
                              <w:marBottom w:val="0"/>
                              <w:divBdr>
                                <w:top w:val="none" w:sz="0" w:space="0" w:color="auto"/>
                                <w:left w:val="none" w:sz="0" w:space="0" w:color="auto"/>
                                <w:bottom w:val="none" w:sz="0" w:space="0" w:color="auto"/>
                                <w:right w:val="none" w:sz="0" w:space="0" w:color="auto"/>
                              </w:divBdr>
                            </w:div>
                            <w:div w:id="1081441448">
                              <w:marLeft w:val="0"/>
                              <w:marRight w:val="0"/>
                              <w:marTop w:val="0"/>
                              <w:marBottom w:val="0"/>
                              <w:divBdr>
                                <w:top w:val="none" w:sz="0" w:space="0" w:color="auto"/>
                                <w:left w:val="none" w:sz="0" w:space="0" w:color="auto"/>
                                <w:bottom w:val="none" w:sz="0" w:space="0" w:color="auto"/>
                                <w:right w:val="none" w:sz="0" w:space="0" w:color="auto"/>
                              </w:divBdr>
                            </w:div>
                            <w:div w:id="1951426783">
                              <w:marLeft w:val="0"/>
                              <w:marRight w:val="0"/>
                              <w:marTop w:val="0"/>
                              <w:marBottom w:val="0"/>
                              <w:divBdr>
                                <w:top w:val="none" w:sz="0" w:space="0" w:color="auto"/>
                                <w:left w:val="none" w:sz="0" w:space="0" w:color="auto"/>
                                <w:bottom w:val="none" w:sz="0" w:space="0" w:color="auto"/>
                                <w:right w:val="none" w:sz="0" w:space="0" w:color="auto"/>
                              </w:divBdr>
                            </w:div>
                            <w:div w:id="1494183764">
                              <w:marLeft w:val="0"/>
                              <w:marRight w:val="0"/>
                              <w:marTop w:val="0"/>
                              <w:marBottom w:val="0"/>
                              <w:divBdr>
                                <w:top w:val="none" w:sz="0" w:space="0" w:color="auto"/>
                                <w:left w:val="none" w:sz="0" w:space="0" w:color="auto"/>
                                <w:bottom w:val="none" w:sz="0" w:space="0" w:color="auto"/>
                                <w:right w:val="none" w:sz="0" w:space="0" w:color="auto"/>
                              </w:divBdr>
                            </w:div>
                            <w:div w:id="439765772">
                              <w:marLeft w:val="0"/>
                              <w:marRight w:val="0"/>
                              <w:marTop w:val="0"/>
                              <w:marBottom w:val="0"/>
                              <w:divBdr>
                                <w:top w:val="none" w:sz="0" w:space="0" w:color="auto"/>
                                <w:left w:val="none" w:sz="0" w:space="0" w:color="auto"/>
                                <w:bottom w:val="none" w:sz="0" w:space="0" w:color="auto"/>
                                <w:right w:val="none" w:sz="0" w:space="0" w:color="auto"/>
                              </w:divBdr>
                            </w:div>
                            <w:div w:id="899481808">
                              <w:marLeft w:val="0"/>
                              <w:marRight w:val="0"/>
                              <w:marTop w:val="0"/>
                              <w:marBottom w:val="0"/>
                              <w:divBdr>
                                <w:top w:val="none" w:sz="0" w:space="0" w:color="auto"/>
                                <w:left w:val="none" w:sz="0" w:space="0" w:color="auto"/>
                                <w:bottom w:val="none" w:sz="0" w:space="0" w:color="auto"/>
                                <w:right w:val="none" w:sz="0" w:space="0" w:color="auto"/>
                              </w:divBdr>
                            </w:div>
                            <w:div w:id="590508555">
                              <w:marLeft w:val="0"/>
                              <w:marRight w:val="0"/>
                              <w:marTop w:val="0"/>
                              <w:marBottom w:val="0"/>
                              <w:divBdr>
                                <w:top w:val="none" w:sz="0" w:space="0" w:color="auto"/>
                                <w:left w:val="none" w:sz="0" w:space="0" w:color="auto"/>
                                <w:bottom w:val="none" w:sz="0" w:space="0" w:color="auto"/>
                                <w:right w:val="none" w:sz="0" w:space="0" w:color="auto"/>
                              </w:divBdr>
                            </w:div>
                            <w:div w:id="1246919635">
                              <w:marLeft w:val="0"/>
                              <w:marRight w:val="0"/>
                              <w:marTop w:val="0"/>
                              <w:marBottom w:val="0"/>
                              <w:divBdr>
                                <w:top w:val="none" w:sz="0" w:space="0" w:color="auto"/>
                                <w:left w:val="none" w:sz="0" w:space="0" w:color="auto"/>
                                <w:bottom w:val="none" w:sz="0" w:space="0" w:color="auto"/>
                                <w:right w:val="none" w:sz="0" w:space="0" w:color="auto"/>
                              </w:divBdr>
                            </w:div>
                            <w:div w:id="1819764601">
                              <w:marLeft w:val="0"/>
                              <w:marRight w:val="0"/>
                              <w:marTop w:val="0"/>
                              <w:marBottom w:val="0"/>
                              <w:divBdr>
                                <w:top w:val="none" w:sz="0" w:space="0" w:color="auto"/>
                                <w:left w:val="none" w:sz="0" w:space="0" w:color="auto"/>
                                <w:bottom w:val="none" w:sz="0" w:space="0" w:color="auto"/>
                                <w:right w:val="none" w:sz="0" w:space="0" w:color="auto"/>
                              </w:divBdr>
                            </w:div>
                            <w:div w:id="633829745">
                              <w:marLeft w:val="0"/>
                              <w:marRight w:val="0"/>
                              <w:marTop w:val="0"/>
                              <w:marBottom w:val="0"/>
                              <w:divBdr>
                                <w:top w:val="none" w:sz="0" w:space="0" w:color="auto"/>
                                <w:left w:val="none" w:sz="0" w:space="0" w:color="auto"/>
                                <w:bottom w:val="none" w:sz="0" w:space="0" w:color="auto"/>
                                <w:right w:val="none" w:sz="0" w:space="0" w:color="auto"/>
                              </w:divBdr>
                            </w:div>
                            <w:div w:id="266160452">
                              <w:marLeft w:val="0"/>
                              <w:marRight w:val="0"/>
                              <w:marTop w:val="0"/>
                              <w:marBottom w:val="0"/>
                              <w:divBdr>
                                <w:top w:val="none" w:sz="0" w:space="0" w:color="auto"/>
                                <w:left w:val="none" w:sz="0" w:space="0" w:color="auto"/>
                                <w:bottom w:val="none" w:sz="0" w:space="0" w:color="auto"/>
                                <w:right w:val="none" w:sz="0" w:space="0" w:color="auto"/>
                              </w:divBdr>
                            </w:div>
                            <w:div w:id="1557932300">
                              <w:marLeft w:val="0"/>
                              <w:marRight w:val="0"/>
                              <w:marTop w:val="0"/>
                              <w:marBottom w:val="0"/>
                              <w:divBdr>
                                <w:top w:val="none" w:sz="0" w:space="0" w:color="auto"/>
                                <w:left w:val="none" w:sz="0" w:space="0" w:color="auto"/>
                                <w:bottom w:val="none" w:sz="0" w:space="0" w:color="auto"/>
                                <w:right w:val="none" w:sz="0" w:space="0" w:color="auto"/>
                              </w:divBdr>
                            </w:div>
                            <w:div w:id="1433430918">
                              <w:marLeft w:val="0"/>
                              <w:marRight w:val="0"/>
                              <w:marTop w:val="0"/>
                              <w:marBottom w:val="0"/>
                              <w:divBdr>
                                <w:top w:val="none" w:sz="0" w:space="0" w:color="auto"/>
                                <w:left w:val="none" w:sz="0" w:space="0" w:color="auto"/>
                                <w:bottom w:val="none" w:sz="0" w:space="0" w:color="auto"/>
                                <w:right w:val="none" w:sz="0" w:space="0" w:color="auto"/>
                              </w:divBdr>
                            </w:div>
                            <w:div w:id="387194556">
                              <w:marLeft w:val="0"/>
                              <w:marRight w:val="0"/>
                              <w:marTop w:val="0"/>
                              <w:marBottom w:val="0"/>
                              <w:divBdr>
                                <w:top w:val="none" w:sz="0" w:space="0" w:color="auto"/>
                                <w:left w:val="none" w:sz="0" w:space="0" w:color="auto"/>
                                <w:bottom w:val="none" w:sz="0" w:space="0" w:color="auto"/>
                                <w:right w:val="none" w:sz="0" w:space="0" w:color="auto"/>
                              </w:divBdr>
                            </w:div>
                            <w:div w:id="871765487">
                              <w:marLeft w:val="0"/>
                              <w:marRight w:val="0"/>
                              <w:marTop w:val="0"/>
                              <w:marBottom w:val="0"/>
                              <w:divBdr>
                                <w:top w:val="none" w:sz="0" w:space="0" w:color="auto"/>
                                <w:left w:val="none" w:sz="0" w:space="0" w:color="auto"/>
                                <w:bottom w:val="none" w:sz="0" w:space="0" w:color="auto"/>
                                <w:right w:val="none" w:sz="0" w:space="0" w:color="auto"/>
                              </w:divBdr>
                            </w:div>
                            <w:div w:id="289865751">
                              <w:marLeft w:val="0"/>
                              <w:marRight w:val="0"/>
                              <w:marTop w:val="0"/>
                              <w:marBottom w:val="0"/>
                              <w:divBdr>
                                <w:top w:val="none" w:sz="0" w:space="0" w:color="auto"/>
                                <w:left w:val="none" w:sz="0" w:space="0" w:color="auto"/>
                                <w:bottom w:val="none" w:sz="0" w:space="0" w:color="auto"/>
                                <w:right w:val="none" w:sz="0" w:space="0" w:color="auto"/>
                              </w:divBdr>
                            </w:div>
                            <w:div w:id="147865920">
                              <w:marLeft w:val="0"/>
                              <w:marRight w:val="0"/>
                              <w:marTop w:val="0"/>
                              <w:marBottom w:val="0"/>
                              <w:divBdr>
                                <w:top w:val="none" w:sz="0" w:space="0" w:color="auto"/>
                                <w:left w:val="none" w:sz="0" w:space="0" w:color="auto"/>
                                <w:bottom w:val="none" w:sz="0" w:space="0" w:color="auto"/>
                                <w:right w:val="none" w:sz="0" w:space="0" w:color="auto"/>
                              </w:divBdr>
                            </w:div>
                            <w:div w:id="1117986690">
                              <w:marLeft w:val="0"/>
                              <w:marRight w:val="0"/>
                              <w:marTop w:val="0"/>
                              <w:marBottom w:val="0"/>
                              <w:divBdr>
                                <w:top w:val="none" w:sz="0" w:space="0" w:color="auto"/>
                                <w:left w:val="none" w:sz="0" w:space="0" w:color="auto"/>
                                <w:bottom w:val="none" w:sz="0" w:space="0" w:color="auto"/>
                                <w:right w:val="none" w:sz="0" w:space="0" w:color="auto"/>
                              </w:divBdr>
                            </w:div>
                            <w:div w:id="1380477134">
                              <w:marLeft w:val="0"/>
                              <w:marRight w:val="0"/>
                              <w:marTop w:val="0"/>
                              <w:marBottom w:val="0"/>
                              <w:divBdr>
                                <w:top w:val="none" w:sz="0" w:space="0" w:color="auto"/>
                                <w:left w:val="none" w:sz="0" w:space="0" w:color="auto"/>
                                <w:bottom w:val="none" w:sz="0" w:space="0" w:color="auto"/>
                                <w:right w:val="none" w:sz="0" w:space="0" w:color="auto"/>
                              </w:divBdr>
                            </w:div>
                            <w:div w:id="1606695512">
                              <w:marLeft w:val="0"/>
                              <w:marRight w:val="0"/>
                              <w:marTop w:val="0"/>
                              <w:marBottom w:val="0"/>
                              <w:divBdr>
                                <w:top w:val="none" w:sz="0" w:space="0" w:color="auto"/>
                                <w:left w:val="none" w:sz="0" w:space="0" w:color="auto"/>
                                <w:bottom w:val="none" w:sz="0" w:space="0" w:color="auto"/>
                                <w:right w:val="none" w:sz="0" w:space="0" w:color="auto"/>
                              </w:divBdr>
                            </w:div>
                            <w:div w:id="1545219394">
                              <w:marLeft w:val="0"/>
                              <w:marRight w:val="0"/>
                              <w:marTop w:val="0"/>
                              <w:marBottom w:val="0"/>
                              <w:divBdr>
                                <w:top w:val="none" w:sz="0" w:space="0" w:color="auto"/>
                                <w:left w:val="none" w:sz="0" w:space="0" w:color="auto"/>
                                <w:bottom w:val="none" w:sz="0" w:space="0" w:color="auto"/>
                                <w:right w:val="none" w:sz="0" w:space="0" w:color="auto"/>
                              </w:divBdr>
                            </w:div>
                            <w:div w:id="1675034883">
                              <w:marLeft w:val="0"/>
                              <w:marRight w:val="0"/>
                              <w:marTop w:val="0"/>
                              <w:marBottom w:val="0"/>
                              <w:divBdr>
                                <w:top w:val="none" w:sz="0" w:space="0" w:color="auto"/>
                                <w:left w:val="none" w:sz="0" w:space="0" w:color="auto"/>
                                <w:bottom w:val="none" w:sz="0" w:space="0" w:color="auto"/>
                                <w:right w:val="none" w:sz="0" w:space="0" w:color="auto"/>
                              </w:divBdr>
                            </w:div>
                            <w:div w:id="1466116045">
                              <w:marLeft w:val="0"/>
                              <w:marRight w:val="0"/>
                              <w:marTop w:val="0"/>
                              <w:marBottom w:val="0"/>
                              <w:divBdr>
                                <w:top w:val="none" w:sz="0" w:space="0" w:color="auto"/>
                                <w:left w:val="none" w:sz="0" w:space="0" w:color="auto"/>
                                <w:bottom w:val="none" w:sz="0" w:space="0" w:color="auto"/>
                                <w:right w:val="none" w:sz="0" w:space="0" w:color="auto"/>
                              </w:divBdr>
                            </w:div>
                            <w:div w:id="117529503">
                              <w:marLeft w:val="0"/>
                              <w:marRight w:val="0"/>
                              <w:marTop w:val="0"/>
                              <w:marBottom w:val="0"/>
                              <w:divBdr>
                                <w:top w:val="none" w:sz="0" w:space="0" w:color="auto"/>
                                <w:left w:val="none" w:sz="0" w:space="0" w:color="auto"/>
                                <w:bottom w:val="none" w:sz="0" w:space="0" w:color="auto"/>
                                <w:right w:val="none" w:sz="0" w:space="0" w:color="auto"/>
                              </w:divBdr>
                            </w:div>
                            <w:div w:id="2057853820">
                              <w:marLeft w:val="0"/>
                              <w:marRight w:val="0"/>
                              <w:marTop w:val="0"/>
                              <w:marBottom w:val="0"/>
                              <w:divBdr>
                                <w:top w:val="none" w:sz="0" w:space="0" w:color="auto"/>
                                <w:left w:val="none" w:sz="0" w:space="0" w:color="auto"/>
                                <w:bottom w:val="none" w:sz="0" w:space="0" w:color="auto"/>
                                <w:right w:val="none" w:sz="0" w:space="0" w:color="auto"/>
                              </w:divBdr>
                            </w:div>
                            <w:div w:id="1154834786">
                              <w:marLeft w:val="0"/>
                              <w:marRight w:val="0"/>
                              <w:marTop w:val="0"/>
                              <w:marBottom w:val="0"/>
                              <w:divBdr>
                                <w:top w:val="none" w:sz="0" w:space="0" w:color="auto"/>
                                <w:left w:val="none" w:sz="0" w:space="0" w:color="auto"/>
                                <w:bottom w:val="none" w:sz="0" w:space="0" w:color="auto"/>
                                <w:right w:val="none" w:sz="0" w:space="0" w:color="auto"/>
                              </w:divBdr>
                            </w:div>
                            <w:div w:id="513962311">
                              <w:marLeft w:val="0"/>
                              <w:marRight w:val="0"/>
                              <w:marTop w:val="0"/>
                              <w:marBottom w:val="0"/>
                              <w:divBdr>
                                <w:top w:val="none" w:sz="0" w:space="0" w:color="auto"/>
                                <w:left w:val="none" w:sz="0" w:space="0" w:color="auto"/>
                                <w:bottom w:val="none" w:sz="0" w:space="0" w:color="auto"/>
                                <w:right w:val="none" w:sz="0" w:space="0" w:color="auto"/>
                              </w:divBdr>
                            </w:div>
                            <w:div w:id="1253735204">
                              <w:marLeft w:val="0"/>
                              <w:marRight w:val="0"/>
                              <w:marTop w:val="0"/>
                              <w:marBottom w:val="0"/>
                              <w:divBdr>
                                <w:top w:val="none" w:sz="0" w:space="0" w:color="auto"/>
                                <w:left w:val="none" w:sz="0" w:space="0" w:color="auto"/>
                                <w:bottom w:val="none" w:sz="0" w:space="0" w:color="auto"/>
                                <w:right w:val="none" w:sz="0" w:space="0" w:color="auto"/>
                              </w:divBdr>
                            </w:div>
                            <w:div w:id="1353534894">
                              <w:marLeft w:val="0"/>
                              <w:marRight w:val="0"/>
                              <w:marTop w:val="0"/>
                              <w:marBottom w:val="0"/>
                              <w:divBdr>
                                <w:top w:val="none" w:sz="0" w:space="0" w:color="auto"/>
                                <w:left w:val="none" w:sz="0" w:space="0" w:color="auto"/>
                                <w:bottom w:val="none" w:sz="0" w:space="0" w:color="auto"/>
                                <w:right w:val="none" w:sz="0" w:space="0" w:color="auto"/>
                              </w:divBdr>
                            </w:div>
                            <w:div w:id="961769969">
                              <w:marLeft w:val="0"/>
                              <w:marRight w:val="0"/>
                              <w:marTop w:val="0"/>
                              <w:marBottom w:val="0"/>
                              <w:divBdr>
                                <w:top w:val="none" w:sz="0" w:space="0" w:color="auto"/>
                                <w:left w:val="none" w:sz="0" w:space="0" w:color="auto"/>
                                <w:bottom w:val="none" w:sz="0" w:space="0" w:color="auto"/>
                                <w:right w:val="none" w:sz="0" w:space="0" w:color="auto"/>
                              </w:divBdr>
                            </w:div>
                            <w:div w:id="1166245452">
                              <w:marLeft w:val="0"/>
                              <w:marRight w:val="0"/>
                              <w:marTop w:val="0"/>
                              <w:marBottom w:val="0"/>
                              <w:divBdr>
                                <w:top w:val="none" w:sz="0" w:space="0" w:color="auto"/>
                                <w:left w:val="none" w:sz="0" w:space="0" w:color="auto"/>
                                <w:bottom w:val="none" w:sz="0" w:space="0" w:color="auto"/>
                                <w:right w:val="none" w:sz="0" w:space="0" w:color="auto"/>
                              </w:divBdr>
                            </w:div>
                            <w:div w:id="1471481362">
                              <w:marLeft w:val="0"/>
                              <w:marRight w:val="0"/>
                              <w:marTop w:val="0"/>
                              <w:marBottom w:val="0"/>
                              <w:divBdr>
                                <w:top w:val="none" w:sz="0" w:space="0" w:color="auto"/>
                                <w:left w:val="none" w:sz="0" w:space="0" w:color="auto"/>
                                <w:bottom w:val="none" w:sz="0" w:space="0" w:color="auto"/>
                                <w:right w:val="none" w:sz="0" w:space="0" w:color="auto"/>
                              </w:divBdr>
                            </w:div>
                            <w:div w:id="1824924874">
                              <w:marLeft w:val="0"/>
                              <w:marRight w:val="0"/>
                              <w:marTop w:val="0"/>
                              <w:marBottom w:val="0"/>
                              <w:divBdr>
                                <w:top w:val="none" w:sz="0" w:space="0" w:color="auto"/>
                                <w:left w:val="none" w:sz="0" w:space="0" w:color="auto"/>
                                <w:bottom w:val="none" w:sz="0" w:space="0" w:color="auto"/>
                                <w:right w:val="none" w:sz="0" w:space="0" w:color="auto"/>
                              </w:divBdr>
                            </w:div>
                            <w:div w:id="1578243415">
                              <w:marLeft w:val="0"/>
                              <w:marRight w:val="0"/>
                              <w:marTop w:val="0"/>
                              <w:marBottom w:val="0"/>
                              <w:divBdr>
                                <w:top w:val="none" w:sz="0" w:space="0" w:color="auto"/>
                                <w:left w:val="none" w:sz="0" w:space="0" w:color="auto"/>
                                <w:bottom w:val="none" w:sz="0" w:space="0" w:color="auto"/>
                                <w:right w:val="none" w:sz="0" w:space="0" w:color="auto"/>
                              </w:divBdr>
                            </w:div>
                            <w:div w:id="954747149">
                              <w:marLeft w:val="0"/>
                              <w:marRight w:val="0"/>
                              <w:marTop w:val="0"/>
                              <w:marBottom w:val="0"/>
                              <w:divBdr>
                                <w:top w:val="none" w:sz="0" w:space="0" w:color="auto"/>
                                <w:left w:val="none" w:sz="0" w:space="0" w:color="auto"/>
                                <w:bottom w:val="none" w:sz="0" w:space="0" w:color="auto"/>
                                <w:right w:val="none" w:sz="0" w:space="0" w:color="auto"/>
                              </w:divBdr>
                            </w:div>
                            <w:div w:id="613823970">
                              <w:marLeft w:val="0"/>
                              <w:marRight w:val="0"/>
                              <w:marTop w:val="0"/>
                              <w:marBottom w:val="0"/>
                              <w:divBdr>
                                <w:top w:val="none" w:sz="0" w:space="0" w:color="auto"/>
                                <w:left w:val="none" w:sz="0" w:space="0" w:color="auto"/>
                                <w:bottom w:val="none" w:sz="0" w:space="0" w:color="auto"/>
                                <w:right w:val="none" w:sz="0" w:space="0" w:color="auto"/>
                              </w:divBdr>
                            </w:div>
                            <w:div w:id="1148744962">
                              <w:marLeft w:val="0"/>
                              <w:marRight w:val="0"/>
                              <w:marTop w:val="0"/>
                              <w:marBottom w:val="0"/>
                              <w:divBdr>
                                <w:top w:val="none" w:sz="0" w:space="0" w:color="auto"/>
                                <w:left w:val="none" w:sz="0" w:space="0" w:color="auto"/>
                                <w:bottom w:val="none" w:sz="0" w:space="0" w:color="auto"/>
                                <w:right w:val="none" w:sz="0" w:space="0" w:color="auto"/>
                              </w:divBdr>
                            </w:div>
                            <w:div w:id="1594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5117">
                      <w:marLeft w:val="0"/>
                      <w:marRight w:val="0"/>
                      <w:marTop w:val="0"/>
                      <w:marBottom w:val="0"/>
                      <w:divBdr>
                        <w:top w:val="none" w:sz="0" w:space="0" w:color="auto"/>
                        <w:left w:val="none" w:sz="0" w:space="0" w:color="auto"/>
                        <w:bottom w:val="none" w:sz="0" w:space="0" w:color="auto"/>
                        <w:right w:val="none" w:sz="0" w:space="0" w:color="auto"/>
                      </w:divBdr>
                      <w:divsChild>
                        <w:div w:id="165656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432469">
      <w:bodyDiv w:val="1"/>
      <w:marLeft w:val="0"/>
      <w:marRight w:val="0"/>
      <w:marTop w:val="0"/>
      <w:marBottom w:val="0"/>
      <w:divBdr>
        <w:top w:val="none" w:sz="0" w:space="0" w:color="auto"/>
        <w:left w:val="none" w:sz="0" w:space="0" w:color="auto"/>
        <w:bottom w:val="none" w:sz="0" w:space="0" w:color="auto"/>
        <w:right w:val="none" w:sz="0" w:space="0" w:color="auto"/>
      </w:divBdr>
      <w:divsChild>
        <w:div w:id="696734392">
          <w:marLeft w:val="0"/>
          <w:marRight w:val="0"/>
          <w:marTop w:val="0"/>
          <w:marBottom w:val="0"/>
          <w:divBdr>
            <w:top w:val="none" w:sz="0" w:space="0" w:color="auto"/>
            <w:left w:val="none" w:sz="0" w:space="0" w:color="auto"/>
            <w:bottom w:val="none" w:sz="0" w:space="0" w:color="auto"/>
            <w:right w:val="none" w:sz="0" w:space="0" w:color="auto"/>
          </w:divBdr>
        </w:div>
      </w:divsChild>
    </w:div>
    <w:div w:id="48575695">
      <w:bodyDiv w:val="1"/>
      <w:marLeft w:val="0"/>
      <w:marRight w:val="0"/>
      <w:marTop w:val="0"/>
      <w:marBottom w:val="0"/>
      <w:divBdr>
        <w:top w:val="none" w:sz="0" w:space="0" w:color="auto"/>
        <w:left w:val="none" w:sz="0" w:space="0" w:color="auto"/>
        <w:bottom w:val="none" w:sz="0" w:space="0" w:color="auto"/>
        <w:right w:val="none" w:sz="0" w:space="0" w:color="auto"/>
      </w:divBdr>
      <w:divsChild>
        <w:div w:id="479663232">
          <w:marLeft w:val="0"/>
          <w:marRight w:val="0"/>
          <w:marTop w:val="0"/>
          <w:marBottom w:val="0"/>
          <w:divBdr>
            <w:top w:val="none" w:sz="0" w:space="0" w:color="auto"/>
            <w:left w:val="none" w:sz="0" w:space="0" w:color="auto"/>
            <w:bottom w:val="none" w:sz="0" w:space="0" w:color="auto"/>
            <w:right w:val="none" w:sz="0" w:space="0" w:color="auto"/>
          </w:divBdr>
        </w:div>
      </w:divsChild>
    </w:div>
    <w:div w:id="52892423">
      <w:bodyDiv w:val="1"/>
      <w:marLeft w:val="0"/>
      <w:marRight w:val="0"/>
      <w:marTop w:val="0"/>
      <w:marBottom w:val="0"/>
      <w:divBdr>
        <w:top w:val="none" w:sz="0" w:space="0" w:color="auto"/>
        <w:left w:val="none" w:sz="0" w:space="0" w:color="auto"/>
        <w:bottom w:val="none" w:sz="0" w:space="0" w:color="auto"/>
        <w:right w:val="none" w:sz="0" w:space="0" w:color="auto"/>
      </w:divBdr>
      <w:divsChild>
        <w:div w:id="1407723790">
          <w:marLeft w:val="0"/>
          <w:marRight w:val="0"/>
          <w:marTop w:val="0"/>
          <w:marBottom w:val="0"/>
          <w:divBdr>
            <w:top w:val="none" w:sz="0" w:space="0" w:color="auto"/>
            <w:left w:val="none" w:sz="0" w:space="0" w:color="auto"/>
            <w:bottom w:val="none" w:sz="0" w:space="0" w:color="auto"/>
            <w:right w:val="none" w:sz="0" w:space="0" w:color="auto"/>
          </w:divBdr>
          <w:divsChild>
            <w:div w:id="1605115372">
              <w:marLeft w:val="0"/>
              <w:marRight w:val="0"/>
              <w:marTop w:val="0"/>
              <w:marBottom w:val="0"/>
              <w:divBdr>
                <w:top w:val="none" w:sz="0" w:space="0" w:color="auto"/>
                <w:left w:val="none" w:sz="0" w:space="0" w:color="auto"/>
                <w:bottom w:val="none" w:sz="0" w:space="0" w:color="auto"/>
                <w:right w:val="none" w:sz="0" w:space="0" w:color="auto"/>
              </w:divBdr>
            </w:div>
            <w:div w:id="1862358781">
              <w:marLeft w:val="0"/>
              <w:marRight w:val="0"/>
              <w:marTop w:val="0"/>
              <w:marBottom w:val="0"/>
              <w:divBdr>
                <w:top w:val="none" w:sz="0" w:space="0" w:color="auto"/>
                <w:left w:val="none" w:sz="0" w:space="0" w:color="auto"/>
                <w:bottom w:val="none" w:sz="0" w:space="0" w:color="auto"/>
                <w:right w:val="none" w:sz="0" w:space="0" w:color="auto"/>
              </w:divBdr>
            </w:div>
            <w:div w:id="1254121360">
              <w:marLeft w:val="0"/>
              <w:marRight w:val="0"/>
              <w:marTop w:val="0"/>
              <w:marBottom w:val="0"/>
              <w:divBdr>
                <w:top w:val="none" w:sz="0" w:space="0" w:color="auto"/>
                <w:left w:val="none" w:sz="0" w:space="0" w:color="auto"/>
                <w:bottom w:val="none" w:sz="0" w:space="0" w:color="auto"/>
                <w:right w:val="none" w:sz="0" w:space="0" w:color="auto"/>
              </w:divBdr>
            </w:div>
            <w:div w:id="963463375">
              <w:marLeft w:val="0"/>
              <w:marRight w:val="0"/>
              <w:marTop w:val="0"/>
              <w:marBottom w:val="0"/>
              <w:divBdr>
                <w:top w:val="none" w:sz="0" w:space="0" w:color="auto"/>
                <w:left w:val="none" w:sz="0" w:space="0" w:color="auto"/>
                <w:bottom w:val="none" w:sz="0" w:space="0" w:color="auto"/>
                <w:right w:val="none" w:sz="0" w:space="0" w:color="auto"/>
              </w:divBdr>
            </w:div>
            <w:div w:id="1007101831">
              <w:marLeft w:val="0"/>
              <w:marRight w:val="0"/>
              <w:marTop w:val="0"/>
              <w:marBottom w:val="0"/>
              <w:divBdr>
                <w:top w:val="none" w:sz="0" w:space="0" w:color="auto"/>
                <w:left w:val="none" w:sz="0" w:space="0" w:color="auto"/>
                <w:bottom w:val="none" w:sz="0" w:space="0" w:color="auto"/>
                <w:right w:val="none" w:sz="0" w:space="0" w:color="auto"/>
              </w:divBdr>
            </w:div>
            <w:div w:id="2111506060">
              <w:marLeft w:val="0"/>
              <w:marRight w:val="0"/>
              <w:marTop w:val="0"/>
              <w:marBottom w:val="0"/>
              <w:divBdr>
                <w:top w:val="none" w:sz="0" w:space="0" w:color="auto"/>
                <w:left w:val="none" w:sz="0" w:space="0" w:color="auto"/>
                <w:bottom w:val="none" w:sz="0" w:space="0" w:color="auto"/>
                <w:right w:val="none" w:sz="0" w:space="0" w:color="auto"/>
              </w:divBdr>
            </w:div>
            <w:div w:id="1146581882">
              <w:marLeft w:val="0"/>
              <w:marRight w:val="0"/>
              <w:marTop w:val="0"/>
              <w:marBottom w:val="0"/>
              <w:divBdr>
                <w:top w:val="none" w:sz="0" w:space="0" w:color="auto"/>
                <w:left w:val="none" w:sz="0" w:space="0" w:color="auto"/>
                <w:bottom w:val="none" w:sz="0" w:space="0" w:color="auto"/>
                <w:right w:val="none" w:sz="0" w:space="0" w:color="auto"/>
              </w:divBdr>
            </w:div>
            <w:div w:id="740909385">
              <w:marLeft w:val="0"/>
              <w:marRight w:val="0"/>
              <w:marTop w:val="0"/>
              <w:marBottom w:val="0"/>
              <w:divBdr>
                <w:top w:val="none" w:sz="0" w:space="0" w:color="auto"/>
                <w:left w:val="none" w:sz="0" w:space="0" w:color="auto"/>
                <w:bottom w:val="none" w:sz="0" w:space="0" w:color="auto"/>
                <w:right w:val="none" w:sz="0" w:space="0" w:color="auto"/>
              </w:divBdr>
            </w:div>
            <w:div w:id="1653368268">
              <w:marLeft w:val="0"/>
              <w:marRight w:val="0"/>
              <w:marTop w:val="0"/>
              <w:marBottom w:val="0"/>
              <w:divBdr>
                <w:top w:val="none" w:sz="0" w:space="0" w:color="auto"/>
                <w:left w:val="none" w:sz="0" w:space="0" w:color="auto"/>
                <w:bottom w:val="none" w:sz="0" w:space="0" w:color="auto"/>
                <w:right w:val="none" w:sz="0" w:space="0" w:color="auto"/>
              </w:divBdr>
            </w:div>
            <w:div w:id="2026637965">
              <w:marLeft w:val="0"/>
              <w:marRight w:val="0"/>
              <w:marTop w:val="0"/>
              <w:marBottom w:val="0"/>
              <w:divBdr>
                <w:top w:val="none" w:sz="0" w:space="0" w:color="auto"/>
                <w:left w:val="none" w:sz="0" w:space="0" w:color="auto"/>
                <w:bottom w:val="none" w:sz="0" w:space="0" w:color="auto"/>
                <w:right w:val="none" w:sz="0" w:space="0" w:color="auto"/>
              </w:divBdr>
            </w:div>
            <w:div w:id="1616251884">
              <w:marLeft w:val="0"/>
              <w:marRight w:val="0"/>
              <w:marTop w:val="0"/>
              <w:marBottom w:val="0"/>
              <w:divBdr>
                <w:top w:val="none" w:sz="0" w:space="0" w:color="auto"/>
                <w:left w:val="none" w:sz="0" w:space="0" w:color="auto"/>
                <w:bottom w:val="none" w:sz="0" w:space="0" w:color="auto"/>
                <w:right w:val="none" w:sz="0" w:space="0" w:color="auto"/>
              </w:divBdr>
            </w:div>
            <w:div w:id="1999577328">
              <w:marLeft w:val="0"/>
              <w:marRight w:val="0"/>
              <w:marTop w:val="0"/>
              <w:marBottom w:val="0"/>
              <w:divBdr>
                <w:top w:val="none" w:sz="0" w:space="0" w:color="auto"/>
                <w:left w:val="none" w:sz="0" w:space="0" w:color="auto"/>
                <w:bottom w:val="none" w:sz="0" w:space="0" w:color="auto"/>
                <w:right w:val="none" w:sz="0" w:space="0" w:color="auto"/>
              </w:divBdr>
            </w:div>
            <w:div w:id="871918303">
              <w:marLeft w:val="0"/>
              <w:marRight w:val="0"/>
              <w:marTop w:val="0"/>
              <w:marBottom w:val="0"/>
              <w:divBdr>
                <w:top w:val="none" w:sz="0" w:space="0" w:color="auto"/>
                <w:left w:val="none" w:sz="0" w:space="0" w:color="auto"/>
                <w:bottom w:val="none" w:sz="0" w:space="0" w:color="auto"/>
                <w:right w:val="none" w:sz="0" w:space="0" w:color="auto"/>
              </w:divBdr>
            </w:div>
            <w:div w:id="530724868">
              <w:marLeft w:val="0"/>
              <w:marRight w:val="0"/>
              <w:marTop w:val="0"/>
              <w:marBottom w:val="0"/>
              <w:divBdr>
                <w:top w:val="none" w:sz="0" w:space="0" w:color="auto"/>
                <w:left w:val="none" w:sz="0" w:space="0" w:color="auto"/>
                <w:bottom w:val="none" w:sz="0" w:space="0" w:color="auto"/>
                <w:right w:val="none" w:sz="0" w:space="0" w:color="auto"/>
              </w:divBdr>
            </w:div>
            <w:div w:id="111636376">
              <w:marLeft w:val="0"/>
              <w:marRight w:val="0"/>
              <w:marTop w:val="0"/>
              <w:marBottom w:val="0"/>
              <w:divBdr>
                <w:top w:val="none" w:sz="0" w:space="0" w:color="auto"/>
                <w:left w:val="none" w:sz="0" w:space="0" w:color="auto"/>
                <w:bottom w:val="none" w:sz="0" w:space="0" w:color="auto"/>
                <w:right w:val="none" w:sz="0" w:space="0" w:color="auto"/>
              </w:divBdr>
            </w:div>
            <w:div w:id="1276407425">
              <w:marLeft w:val="0"/>
              <w:marRight w:val="0"/>
              <w:marTop w:val="0"/>
              <w:marBottom w:val="0"/>
              <w:divBdr>
                <w:top w:val="none" w:sz="0" w:space="0" w:color="auto"/>
                <w:left w:val="none" w:sz="0" w:space="0" w:color="auto"/>
                <w:bottom w:val="none" w:sz="0" w:space="0" w:color="auto"/>
                <w:right w:val="none" w:sz="0" w:space="0" w:color="auto"/>
              </w:divBdr>
            </w:div>
            <w:div w:id="2111270599">
              <w:marLeft w:val="0"/>
              <w:marRight w:val="0"/>
              <w:marTop w:val="0"/>
              <w:marBottom w:val="0"/>
              <w:divBdr>
                <w:top w:val="none" w:sz="0" w:space="0" w:color="auto"/>
                <w:left w:val="none" w:sz="0" w:space="0" w:color="auto"/>
                <w:bottom w:val="none" w:sz="0" w:space="0" w:color="auto"/>
                <w:right w:val="none" w:sz="0" w:space="0" w:color="auto"/>
              </w:divBdr>
            </w:div>
            <w:div w:id="2142646477">
              <w:marLeft w:val="0"/>
              <w:marRight w:val="0"/>
              <w:marTop w:val="0"/>
              <w:marBottom w:val="0"/>
              <w:divBdr>
                <w:top w:val="none" w:sz="0" w:space="0" w:color="auto"/>
                <w:left w:val="none" w:sz="0" w:space="0" w:color="auto"/>
                <w:bottom w:val="none" w:sz="0" w:space="0" w:color="auto"/>
                <w:right w:val="none" w:sz="0" w:space="0" w:color="auto"/>
              </w:divBdr>
            </w:div>
            <w:div w:id="1085951599">
              <w:marLeft w:val="0"/>
              <w:marRight w:val="0"/>
              <w:marTop w:val="0"/>
              <w:marBottom w:val="0"/>
              <w:divBdr>
                <w:top w:val="none" w:sz="0" w:space="0" w:color="auto"/>
                <w:left w:val="none" w:sz="0" w:space="0" w:color="auto"/>
                <w:bottom w:val="none" w:sz="0" w:space="0" w:color="auto"/>
                <w:right w:val="none" w:sz="0" w:space="0" w:color="auto"/>
              </w:divBdr>
            </w:div>
            <w:div w:id="347023654">
              <w:marLeft w:val="0"/>
              <w:marRight w:val="0"/>
              <w:marTop w:val="0"/>
              <w:marBottom w:val="0"/>
              <w:divBdr>
                <w:top w:val="none" w:sz="0" w:space="0" w:color="auto"/>
                <w:left w:val="none" w:sz="0" w:space="0" w:color="auto"/>
                <w:bottom w:val="none" w:sz="0" w:space="0" w:color="auto"/>
                <w:right w:val="none" w:sz="0" w:space="0" w:color="auto"/>
              </w:divBdr>
            </w:div>
            <w:div w:id="779180604">
              <w:marLeft w:val="0"/>
              <w:marRight w:val="0"/>
              <w:marTop w:val="0"/>
              <w:marBottom w:val="0"/>
              <w:divBdr>
                <w:top w:val="none" w:sz="0" w:space="0" w:color="auto"/>
                <w:left w:val="none" w:sz="0" w:space="0" w:color="auto"/>
                <w:bottom w:val="none" w:sz="0" w:space="0" w:color="auto"/>
                <w:right w:val="none" w:sz="0" w:space="0" w:color="auto"/>
              </w:divBdr>
            </w:div>
            <w:div w:id="1228035085">
              <w:marLeft w:val="0"/>
              <w:marRight w:val="0"/>
              <w:marTop w:val="0"/>
              <w:marBottom w:val="0"/>
              <w:divBdr>
                <w:top w:val="none" w:sz="0" w:space="0" w:color="auto"/>
                <w:left w:val="none" w:sz="0" w:space="0" w:color="auto"/>
                <w:bottom w:val="none" w:sz="0" w:space="0" w:color="auto"/>
                <w:right w:val="none" w:sz="0" w:space="0" w:color="auto"/>
              </w:divBdr>
            </w:div>
            <w:div w:id="321853180">
              <w:marLeft w:val="0"/>
              <w:marRight w:val="0"/>
              <w:marTop w:val="0"/>
              <w:marBottom w:val="0"/>
              <w:divBdr>
                <w:top w:val="none" w:sz="0" w:space="0" w:color="auto"/>
                <w:left w:val="none" w:sz="0" w:space="0" w:color="auto"/>
                <w:bottom w:val="none" w:sz="0" w:space="0" w:color="auto"/>
                <w:right w:val="none" w:sz="0" w:space="0" w:color="auto"/>
              </w:divBdr>
            </w:div>
            <w:div w:id="1286425566">
              <w:marLeft w:val="0"/>
              <w:marRight w:val="0"/>
              <w:marTop w:val="0"/>
              <w:marBottom w:val="0"/>
              <w:divBdr>
                <w:top w:val="none" w:sz="0" w:space="0" w:color="auto"/>
                <w:left w:val="none" w:sz="0" w:space="0" w:color="auto"/>
                <w:bottom w:val="none" w:sz="0" w:space="0" w:color="auto"/>
                <w:right w:val="none" w:sz="0" w:space="0" w:color="auto"/>
              </w:divBdr>
            </w:div>
            <w:div w:id="657612772">
              <w:marLeft w:val="0"/>
              <w:marRight w:val="0"/>
              <w:marTop w:val="0"/>
              <w:marBottom w:val="0"/>
              <w:divBdr>
                <w:top w:val="none" w:sz="0" w:space="0" w:color="auto"/>
                <w:left w:val="none" w:sz="0" w:space="0" w:color="auto"/>
                <w:bottom w:val="none" w:sz="0" w:space="0" w:color="auto"/>
                <w:right w:val="none" w:sz="0" w:space="0" w:color="auto"/>
              </w:divBdr>
            </w:div>
            <w:div w:id="1433666655">
              <w:marLeft w:val="0"/>
              <w:marRight w:val="0"/>
              <w:marTop w:val="0"/>
              <w:marBottom w:val="0"/>
              <w:divBdr>
                <w:top w:val="none" w:sz="0" w:space="0" w:color="auto"/>
                <w:left w:val="none" w:sz="0" w:space="0" w:color="auto"/>
                <w:bottom w:val="none" w:sz="0" w:space="0" w:color="auto"/>
                <w:right w:val="none" w:sz="0" w:space="0" w:color="auto"/>
              </w:divBdr>
            </w:div>
            <w:div w:id="1052921301">
              <w:marLeft w:val="0"/>
              <w:marRight w:val="0"/>
              <w:marTop w:val="0"/>
              <w:marBottom w:val="0"/>
              <w:divBdr>
                <w:top w:val="none" w:sz="0" w:space="0" w:color="auto"/>
                <w:left w:val="none" w:sz="0" w:space="0" w:color="auto"/>
                <w:bottom w:val="none" w:sz="0" w:space="0" w:color="auto"/>
                <w:right w:val="none" w:sz="0" w:space="0" w:color="auto"/>
              </w:divBdr>
            </w:div>
            <w:div w:id="1971859584">
              <w:marLeft w:val="0"/>
              <w:marRight w:val="0"/>
              <w:marTop w:val="0"/>
              <w:marBottom w:val="0"/>
              <w:divBdr>
                <w:top w:val="none" w:sz="0" w:space="0" w:color="auto"/>
                <w:left w:val="none" w:sz="0" w:space="0" w:color="auto"/>
                <w:bottom w:val="none" w:sz="0" w:space="0" w:color="auto"/>
                <w:right w:val="none" w:sz="0" w:space="0" w:color="auto"/>
              </w:divBdr>
            </w:div>
            <w:div w:id="1118993173">
              <w:marLeft w:val="0"/>
              <w:marRight w:val="0"/>
              <w:marTop w:val="0"/>
              <w:marBottom w:val="0"/>
              <w:divBdr>
                <w:top w:val="none" w:sz="0" w:space="0" w:color="auto"/>
                <w:left w:val="none" w:sz="0" w:space="0" w:color="auto"/>
                <w:bottom w:val="none" w:sz="0" w:space="0" w:color="auto"/>
                <w:right w:val="none" w:sz="0" w:space="0" w:color="auto"/>
              </w:divBdr>
            </w:div>
            <w:div w:id="33043283">
              <w:marLeft w:val="0"/>
              <w:marRight w:val="0"/>
              <w:marTop w:val="0"/>
              <w:marBottom w:val="0"/>
              <w:divBdr>
                <w:top w:val="none" w:sz="0" w:space="0" w:color="auto"/>
                <w:left w:val="none" w:sz="0" w:space="0" w:color="auto"/>
                <w:bottom w:val="none" w:sz="0" w:space="0" w:color="auto"/>
                <w:right w:val="none" w:sz="0" w:space="0" w:color="auto"/>
              </w:divBdr>
            </w:div>
            <w:div w:id="2118257493">
              <w:marLeft w:val="0"/>
              <w:marRight w:val="0"/>
              <w:marTop w:val="0"/>
              <w:marBottom w:val="0"/>
              <w:divBdr>
                <w:top w:val="none" w:sz="0" w:space="0" w:color="auto"/>
                <w:left w:val="none" w:sz="0" w:space="0" w:color="auto"/>
                <w:bottom w:val="none" w:sz="0" w:space="0" w:color="auto"/>
                <w:right w:val="none" w:sz="0" w:space="0" w:color="auto"/>
              </w:divBdr>
            </w:div>
            <w:div w:id="1038045611">
              <w:marLeft w:val="0"/>
              <w:marRight w:val="0"/>
              <w:marTop w:val="0"/>
              <w:marBottom w:val="0"/>
              <w:divBdr>
                <w:top w:val="none" w:sz="0" w:space="0" w:color="auto"/>
                <w:left w:val="none" w:sz="0" w:space="0" w:color="auto"/>
                <w:bottom w:val="none" w:sz="0" w:space="0" w:color="auto"/>
                <w:right w:val="none" w:sz="0" w:space="0" w:color="auto"/>
              </w:divBdr>
            </w:div>
            <w:div w:id="555506684">
              <w:marLeft w:val="0"/>
              <w:marRight w:val="0"/>
              <w:marTop w:val="0"/>
              <w:marBottom w:val="0"/>
              <w:divBdr>
                <w:top w:val="none" w:sz="0" w:space="0" w:color="auto"/>
                <w:left w:val="none" w:sz="0" w:space="0" w:color="auto"/>
                <w:bottom w:val="none" w:sz="0" w:space="0" w:color="auto"/>
                <w:right w:val="none" w:sz="0" w:space="0" w:color="auto"/>
              </w:divBdr>
            </w:div>
            <w:div w:id="118107901">
              <w:marLeft w:val="0"/>
              <w:marRight w:val="0"/>
              <w:marTop w:val="0"/>
              <w:marBottom w:val="0"/>
              <w:divBdr>
                <w:top w:val="none" w:sz="0" w:space="0" w:color="auto"/>
                <w:left w:val="none" w:sz="0" w:space="0" w:color="auto"/>
                <w:bottom w:val="none" w:sz="0" w:space="0" w:color="auto"/>
                <w:right w:val="none" w:sz="0" w:space="0" w:color="auto"/>
              </w:divBdr>
            </w:div>
            <w:div w:id="851921060">
              <w:marLeft w:val="0"/>
              <w:marRight w:val="0"/>
              <w:marTop w:val="0"/>
              <w:marBottom w:val="0"/>
              <w:divBdr>
                <w:top w:val="none" w:sz="0" w:space="0" w:color="auto"/>
                <w:left w:val="none" w:sz="0" w:space="0" w:color="auto"/>
                <w:bottom w:val="none" w:sz="0" w:space="0" w:color="auto"/>
                <w:right w:val="none" w:sz="0" w:space="0" w:color="auto"/>
              </w:divBdr>
            </w:div>
            <w:div w:id="1521040652">
              <w:marLeft w:val="0"/>
              <w:marRight w:val="0"/>
              <w:marTop w:val="0"/>
              <w:marBottom w:val="0"/>
              <w:divBdr>
                <w:top w:val="none" w:sz="0" w:space="0" w:color="auto"/>
                <w:left w:val="none" w:sz="0" w:space="0" w:color="auto"/>
                <w:bottom w:val="none" w:sz="0" w:space="0" w:color="auto"/>
                <w:right w:val="none" w:sz="0" w:space="0" w:color="auto"/>
              </w:divBdr>
            </w:div>
            <w:div w:id="17201354">
              <w:marLeft w:val="0"/>
              <w:marRight w:val="0"/>
              <w:marTop w:val="0"/>
              <w:marBottom w:val="0"/>
              <w:divBdr>
                <w:top w:val="none" w:sz="0" w:space="0" w:color="auto"/>
                <w:left w:val="none" w:sz="0" w:space="0" w:color="auto"/>
                <w:bottom w:val="none" w:sz="0" w:space="0" w:color="auto"/>
                <w:right w:val="none" w:sz="0" w:space="0" w:color="auto"/>
              </w:divBdr>
            </w:div>
            <w:div w:id="106974034">
              <w:marLeft w:val="0"/>
              <w:marRight w:val="0"/>
              <w:marTop w:val="0"/>
              <w:marBottom w:val="0"/>
              <w:divBdr>
                <w:top w:val="none" w:sz="0" w:space="0" w:color="auto"/>
                <w:left w:val="none" w:sz="0" w:space="0" w:color="auto"/>
                <w:bottom w:val="none" w:sz="0" w:space="0" w:color="auto"/>
                <w:right w:val="none" w:sz="0" w:space="0" w:color="auto"/>
              </w:divBdr>
            </w:div>
            <w:div w:id="709690294">
              <w:marLeft w:val="0"/>
              <w:marRight w:val="0"/>
              <w:marTop w:val="0"/>
              <w:marBottom w:val="0"/>
              <w:divBdr>
                <w:top w:val="none" w:sz="0" w:space="0" w:color="auto"/>
                <w:left w:val="none" w:sz="0" w:space="0" w:color="auto"/>
                <w:bottom w:val="none" w:sz="0" w:space="0" w:color="auto"/>
                <w:right w:val="none" w:sz="0" w:space="0" w:color="auto"/>
              </w:divBdr>
            </w:div>
            <w:div w:id="1630547312">
              <w:marLeft w:val="0"/>
              <w:marRight w:val="0"/>
              <w:marTop w:val="0"/>
              <w:marBottom w:val="0"/>
              <w:divBdr>
                <w:top w:val="none" w:sz="0" w:space="0" w:color="auto"/>
                <w:left w:val="none" w:sz="0" w:space="0" w:color="auto"/>
                <w:bottom w:val="none" w:sz="0" w:space="0" w:color="auto"/>
                <w:right w:val="none" w:sz="0" w:space="0" w:color="auto"/>
              </w:divBdr>
            </w:div>
            <w:div w:id="794369169">
              <w:marLeft w:val="0"/>
              <w:marRight w:val="0"/>
              <w:marTop w:val="0"/>
              <w:marBottom w:val="0"/>
              <w:divBdr>
                <w:top w:val="none" w:sz="0" w:space="0" w:color="auto"/>
                <w:left w:val="none" w:sz="0" w:space="0" w:color="auto"/>
                <w:bottom w:val="none" w:sz="0" w:space="0" w:color="auto"/>
                <w:right w:val="none" w:sz="0" w:space="0" w:color="auto"/>
              </w:divBdr>
            </w:div>
            <w:div w:id="1926569059">
              <w:marLeft w:val="0"/>
              <w:marRight w:val="0"/>
              <w:marTop w:val="0"/>
              <w:marBottom w:val="0"/>
              <w:divBdr>
                <w:top w:val="none" w:sz="0" w:space="0" w:color="auto"/>
                <w:left w:val="none" w:sz="0" w:space="0" w:color="auto"/>
                <w:bottom w:val="none" w:sz="0" w:space="0" w:color="auto"/>
                <w:right w:val="none" w:sz="0" w:space="0" w:color="auto"/>
              </w:divBdr>
            </w:div>
            <w:div w:id="474176465">
              <w:marLeft w:val="0"/>
              <w:marRight w:val="0"/>
              <w:marTop w:val="0"/>
              <w:marBottom w:val="0"/>
              <w:divBdr>
                <w:top w:val="none" w:sz="0" w:space="0" w:color="auto"/>
                <w:left w:val="none" w:sz="0" w:space="0" w:color="auto"/>
                <w:bottom w:val="none" w:sz="0" w:space="0" w:color="auto"/>
                <w:right w:val="none" w:sz="0" w:space="0" w:color="auto"/>
              </w:divBdr>
            </w:div>
            <w:div w:id="2086950086">
              <w:marLeft w:val="0"/>
              <w:marRight w:val="0"/>
              <w:marTop w:val="0"/>
              <w:marBottom w:val="0"/>
              <w:divBdr>
                <w:top w:val="none" w:sz="0" w:space="0" w:color="auto"/>
                <w:left w:val="none" w:sz="0" w:space="0" w:color="auto"/>
                <w:bottom w:val="none" w:sz="0" w:space="0" w:color="auto"/>
                <w:right w:val="none" w:sz="0" w:space="0" w:color="auto"/>
              </w:divBdr>
            </w:div>
            <w:div w:id="1216157441">
              <w:marLeft w:val="0"/>
              <w:marRight w:val="0"/>
              <w:marTop w:val="0"/>
              <w:marBottom w:val="0"/>
              <w:divBdr>
                <w:top w:val="none" w:sz="0" w:space="0" w:color="auto"/>
                <w:left w:val="none" w:sz="0" w:space="0" w:color="auto"/>
                <w:bottom w:val="none" w:sz="0" w:space="0" w:color="auto"/>
                <w:right w:val="none" w:sz="0" w:space="0" w:color="auto"/>
              </w:divBdr>
            </w:div>
            <w:div w:id="279605701">
              <w:marLeft w:val="0"/>
              <w:marRight w:val="0"/>
              <w:marTop w:val="0"/>
              <w:marBottom w:val="0"/>
              <w:divBdr>
                <w:top w:val="none" w:sz="0" w:space="0" w:color="auto"/>
                <w:left w:val="none" w:sz="0" w:space="0" w:color="auto"/>
                <w:bottom w:val="none" w:sz="0" w:space="0" w:color="auto"/>
                <w:right w:val="none" w:sz="0" w:space="0" w:color="auto"/>
              </w:divBdr>
            </w:div>
            <w:div w:id="1134447460">
              <w:marLeft w:val="0"/>
              <w:marRight w:val="0"/>
              <w:marTop w:val="0"/>
              <w:marBottom w:val="0"/>
              <w:divBdr>
                <w:top w:val="none" w:sz="0" w:space="0" w:color="auto"/>
                <w:left w:val="none" w:sz="0" w:space="0" w:color="auto"/>
                <w:bottom w:val="none" w:sz="0" w:space="0" w:color="auto"/>
                <w:right w:val="none" w:sz="0" w:space="0" w:color="auto"/>
              </w:divBdr>
            </w:div>
            <w:div w:id="1661885905">
              <w:marLeft w:val="0"/>
              <w:marRight w:val="0"/>
              <w:marTop w:val="0"/>
              <w:marBottom w:val="0"/>
              <w:divBdr>
                <w:top w:val="none" w:sz="0" w:space="0" w:color="auto"/>
                <w:left w:val="none" w:sz="0" w:space="0" w:color="auto"/>
                <w:bottom w:val="none" w:sz="0" w:space="0" w:color="auto"/>
                <w:right w:val="none" w:sz="0" w:space="0" w:color="auto"/>
              </w:divBdr>
            </w:div>
            <w:div w:id="971790548">
              <w:marLeft w:val="0"/>
              <w:marRight w:val="0"/>
              <w:marTop w:val="0"/>
              <w:marBottom w:val="0"/>
              <w:divBdr>
                <w:top w:val="none" w:sz="0" w:space="0" w:color="auto"/>
                <w:left w:val="none" w:sz="0" w:space="0" w:color="auto"/>
                <w:bottom w:val="none" w:sz="0" w:space="0" w:color="auto"/>
                <w:right w:val="none" w:sz="0" w:space="0" w:color="auto"/>
              </w:divBdr>
            </w:div>
            <w:div w:id="1346244938">
              <w:marLeft w:val="0"/>
              <w:marRight w:val="0"/>
              <w:marTop w:val="0"/>
              <w:marBottom w:val="0"/>
              <w:divBdr>
                <w:top w:val="none" w:sz="0" w:space="0" w:color="auto"/>
                <w:left w:val="none" w:sz="0" w:space="0" w:color="auto"/>
                <w:bottom w:val="none" w:sz="0" w:space="0" w:color="auto"/>
                <w:right w:val="none" w:sz="0" w:space="0" w:color="auto"/>
              </w:divBdr>
            </w:div>
            <w:div w:id="1373580577">
              <w:marLeft w:val="0"/>
              <w:marRight w:val="0"/>
              <w:marTop w:val="0"/>
              <w:marBottom w:val="0"/>
              <w:divBdr>
                <w:top w:val="none" w:sz="0" w:space="0" w:color="auto"/>
                <w:left w:val="none" w:sz="0" w:space="0" w:color="auto"/>
                <w:bottom w:val="none" w:sz="0" w:space="0" w:color="auto"/>
                <w:right w:val="none" w:sz="0" w:space="0" w:color="auto"/>
              </w:divBdr>
            </w:div>
            <w:div w:id="1456873368">
              <w:marLeft w:val="0"/>
              <w:marRight w:val="0"/>
              <w:marTop w:val="0"/>
              <w:marBottom w:val="0"/>
              <w:divBdr>
                <w:top w:val="none" w:sz="0" w:space="0" w:color="auto"/>
                <w:left w:val="none" w:sz="0" w:space="0" w:color="auto"/>
                <w:bottom w:val="none" w:sz="0" w:space="0" w:color="auto"/>
                <w:right w:val="none" w:sz="0" w:space="0" w:color="auto"/>
              </w:divBdr>
            </w:div>
            <w:div w:id="262349780">
              <w:marLeft w:val="0"/>
              <w:marRight w:val="0"/>
              <w:marTop w:val="0"/>
              <w:marBottom w:val="0"/>
              <w:divBdr>
                <w:top w:val="none" w:sz="0" w:space="0" w:color="auto"/>
                <w:left w:val="none" w:sz="0" w:space="0" w:color="auto"/>
                <w:bottom w:val="none" w:sz="0" w:space="0" w:color="auto"/>
                <w:right w:val="none" w:sz="0" w:space="0" w:color="auto"/>
              </w:divBdr>
            </w:div>
            <w:div w:id="210001841">
              <w:marLeft w:val="0"/>
              <w:marRight w:val="0"/>
              <w:marTop w:val="0"/>
              <w:marBottom w:val="0"/>
              <w:divBdr>
                <w:top w:val="none" w:sz="0" w:space="0" w:color="auto"/>
                <w:left w:val="none" w:sz="0" w:space="0" w:color="auto"/>
                <w:bottom w:val="none" w:sz="0" w:space="0" w:color="auto"/>
                <w:right w:val="none" w:sz="0" w:space="0" w:color="auto"/>
              </w:divBdr>
            </w:div>
            <w:div w:id="726101516">
              <w:marLeft w:val="0"/>
              <w:marRight w:val="0"/>
              <w:marTop w:val="0"/>
              <w:marBottom w:val="0"/>
              <w:divBdr>
                <w:top w:val="none" w:sz="0" w:space="0" w:color="auto"/>
                <w:left w:val="none" w:sz="0" w:space="0" w:color="auto"/>
                <w:bottom w:val="none" w:sz="0" w:space="0" w:color="auto"/>
                <w:right w:val="none" w:sz="0" w:space="0" w:color="auto"/>
              </w:divBdr>
            </w:div>
            <w:div w:id="1933390931">
              <w:marLeft w:val="0"/>
              <w:marRight w:val="0"/>
              <w:marTop w:val="0"/>
              <w:marBottom w:val="0"/>
              <w:divBdr>
                <w:top w:val="none" w:sz="0" w:space="0" w:color="auto"/>
                <w:left w:val="none" w:sz="0" w:space="0" w:color="auto"/>
                <w:bottom w:val="none" w:sz="0" w:space="0" w:color="auto"/>
                <w:right w:val="none" w:sz="0" w:space="0" w:color="auto"/>
              </w:divBdr>
            </w:div>
            <w:div w:id="2059932777">
              <w:marLeft w:val="0"/>
              <w:marRight w:val="0"/>
              <w:marTop w:val="0"/>
              <w:marBottom w:val="0"/>
              <w:divBdr>
                <w:top w:val="none" w:sz="0" w:space="0" w:color="auto"/>
                <w:left w:val="none" w:sz="0" w:space="0" w:color="auto"/>
                <w:bottom w:val="none" w:sz="0" w:space="0" w:color="auto"/>
                <w:right w:val="none" w:sz="0" w:space="0" w:color="auto"/>
              </w:divBdr>
            </w:div>
            <w:div w:id="238446649">
              <w:marLeft w:val="0"/>
              <w:marRight w:val="0"/>
              <w:marTop w:val="0"/>
              <w:marBottom w:val="0"/>
              <w:divBdr>
                <w:top w:val="none" w:sz="0" w:space="0" w:color="auto"/>
                <w:left w:val="none" w:sz="0" w:space="0" w:color="auto"/>
                <w:bottom w:val="none" w:sz="0" w:space="0" w:color="auto"/>
                <w:right w:val="none" w:sz="0" w:space="0" w:color="auto"/>
              </w:divBdr>
            </w:div>
            <w:div w:id="1778061255">
              <w:marLeft w:val="0"/>
              <w:marRight w:val="0"/>
              <w:marTop w:val="0"/>
              <w:marBottom w:val="0"/>
              <w:divBdr>
                <w:top w:val="none" w:sz="0" w:space="0" w:color="auto"/>
                <w:left w:val="none" w:sz="0" w:space="0" w:color="auto"/>
                <w:bottom w:val="none" w:sz="0" w:space="0" w:color="auto"/>
                <w:right w:val="none" w:sz="0" w:space="0" w:color="auto"/>
              </w:divBdr>
            </w:div>
            <w:div w:id="1375890054">
              <w:marLeft w:val="0"/>
              <w:marRight w:val="0"/>
              <w:marTop w:val="0"/>
              <w:marBottom w:val="0"/>
              <w:divBdr>
                <w:top w:val="none" w:sz="0" w:space="0" w:color="auto"/>
                <w:left w:val="none" w:sz="0" w:space="0" w:color="auto"/>
                <w:bottom w:val="none" w:sz="0" w:space="0" w:color="auto"/>
                <w:right w:val="none" w:sz="0" w:space="0" w:color="auto"/>
              </w:divBdr>
            </w:div>
            <w:div w:id="1132017343">
              <w:marLeft w:val="0"/>
              <w:marRight w:val="0"/>
              <w:marTop w:val="0"/>
              <w:marBottom w:val="0"/>
              <w:divBdr>
                <w:top w:val="none" w:sz="0" w:space="0" w:color="auto"/>
                <w:left w:val="none" w:sz="0" w:space="0" w:color="auto"/>
                <w:bottom w:val="none" w:sz="0" w:space="0" w:color="auto"/>
                <w:right w:val="none" w:sz="0" w:space="0" w:color="auto"/>
              </w:divBdr>
            </w:div>
            <w:div w:id="1695571385">
              <w:marLeft w:val="0"/>
              <w:marRight w:val="0"/>
              <w:marTop w:val="0"/>
              <w:marBottom w:val="0"/>
              <w:divBdr>
                <w:top w:val="none" w:sz="0" w:space="0" w:color="auto"/>
                <w:left w:val="none" w:sz="0" w:space="0" w:color="auto"/>
                <w:bottom w:val="none" w:sz="0" w:space="0" w:color="auto"/>
                <w:right w:val="none" w:sz="0" w:space="0" w:color="auto"/>
              </w:divBdr>
            </w:div>
            <w:div w:id="955912402">
              <w:marLeft w:val="0"/>
              <w:marRight w:val="0"/>
              <w:marTop w:val="0"/>
              <w:marBottom w:val="0"/>
              <w:divBdr>
                <w:top w:val="none" w:sz="0" w:space="0" w:color="auto"/>
                <w:left w:val="none" w:sz="0" w:space="0" w:color="auto"/>
                <w:bottom w:val="none" w:sz="0" w:space="0" w:color="auto"/>
                <w:right w:val="none" w:sz="0" w:space="0" w:color="auto"/>
              </w:divBdr>
            </w:div>
            <w:div w:id="1311179868">
              <w:marLeft w:val="0"/>
              <w:marRight w:val="0"/>
              <w:marTop w:val="0"/>
              <w:marBottom w:val="0"/>
              <w:divBdr>
                <w:top w:val="none" w:sz="0" w:space="0" w:color="auto"/>
                <w:left w:val="none" w:sz="0" w:space="0" w:color="auto"/>
                <w:bottom w:val="none" w:sz="0" w:space="0" w:color="auto"/>
                <w:right w:val="none" w:sz="0" w:space="0" w:color="auto"/>
              </w:divBdr>
            </w:div>
            <w:div w:id="1323851646">
              <w:marLeft w:val="0"/>
              <w:marRight w:val="0"/>
              <w:marTop w:val="0"/>
              <w:marBottom w:val="0"/>
              <w:divBdr>
                <w:top w:val="none" w:sz="0" w:space="0" w:color="auto"/>
                <w:left w:val="none" w:sz="0" w:space="0" w:color="auto"/>
                <w:bottom w:val="none" w:sz="0" w:space="0" w:color="auto"/>
                <w:right w:val="none" w:sz="0" w:space="0" w:color="auto"/>
              </w:divBdr>
            </w:div>
            <w:div w:id="272829357">
              <w:marLeft w:val="0"/>
              <w:marRight w:val="0"/>
              <w:marTop w:val="0"/>
              <w:marBottom w:val="0"/>
              <w:divBdr>
                <w:top w:val="none" w:sz="0" w:space="0" w:color="auto"/>
                <w:left w:val="none" w:sz="0" w:space="0" w:color="auto"/>
                <w:bottom w:val="none" w:sz="0" w:space="0" w:color="auto"/>
                <w:right w:val="none" w:sz="0" w:space="0" w:color="auto"/>
              </w:divBdr>
            </w:div>
            <w:div w:id="1698120103">
              <w:marLeft w:val="0"/>
              <w:marRight w:val="0"/>
              <w:marTop w:val="0"/>
              <w:marBottom w:val="0"/>
              <w:divBdr>
                <w:top w:val="none" w:sz="0" w:space="0" w:color="auto"/>
                <w:left w:val="none" w:sz="0" w:space="0" w:color="auto"/>
                <w:bottom w:val="none" w:sz="0" w:space="0" w:color="auto"/>
                <w:right w:val="none" w:sz="0" w:space="0" w:color="auto"/>
              </w:divBdr>
            </w:div>
            <w:div w:id="806433298">
              <w:marLeft w:val="0"/>
              <w:marRight w:val="0"/>
              <w:marTop w:val="0"/>
              <w:marBottom w:val="0"/>
              <w:divBdr>
                <w:top w:val="none" w:sz="0" w:space="0" w:color="auto"/>
                <w:left w:val="none" w:sz="0" w:space="0" w:color="auto"/>
                <w:bottom w:val="none" w:sz="0" w:space="0" w:color="auto"/>
                <w:right w:val="none" w:sz="0" w:space="0" w:color="auto"/>
              </w:divBdr>
            </w:div>
            <w:div w:id="1757700975">
              <w:marLeft w:val="0"/>
              <w:marRight w:val="0"/>
              <w:marTop w:val="0"/>
              <w:marBottom w:val="0"/>
              <w:divBdr>
                <w:top w:val="none" w:sz="0" w:space="0" w:color="auto"/>
                <w:left w:val="none" w:sz="0" w:space="0" w:color="auto"/>
                <w:bottom w:val="none" w:sz="0" w:space="0" w:color="auto"/>
                <w:right w:val="none" w:sz="0" w:space="0" w:color="auto"/>
              </w:divBdr>
            </w:div>
            <w:div w:id="893010106">
              <w:marLeft w:val="0"/>
              <w:marRight w:val="0"/>
              <w:marTop w:val="0"/>
              <w:marBottom w:val="0"/>
              <w:divBdr>
                <w:top w:val="none" w:sz="0" w:space="0" w:color="auto"/>
                <w:left w:val="none" w:sz="0" w:space="0" w:color="auto"/>
                <w:bottom w:val="none" w:sz="0" w:space="0" w:color="auto"/>
                <w:right w:val="none" w:sz="0" w:space="0" w:color="auto"/>
              </w:divBdr>
            </w:div>
            <w:div w:id="677267939">
              <w:marLeft w:val="0"/>
              <w:marRight w:val="0"/>
              <w:marTop w:val="0"/>
              <w:marBottom w:val="0"/>
              <w:divBdr>
                <w:top w:val="none" w:sz="0" w:space="0" w:color="auto"/>
                <w:left w:val="none" w:sz="0" w:space="0" w:color="auto"/>
                <w:bottom w:val="none" w:sz="0" w:space="0" w:color="auto"/>
                <w:right w:val="none" w:sz="0" w:space="0" w:color="auto"/>
              </w:divBdr>
            </w:div>
            <w:div w:id="411971752">
              <w:marLeft w:val="0"/>
              <w:marRight w:val="0"/>
              <w:marTop w:val="0"/>
              <w:marBottom w:val="0"/>
              <w:divBdr>
                <w:top w:val="none" w:sz="0" w:space="0" w:color="auto"/>
                <w:left w:val="none" w:sz="0" w:space="0" w:color="auto"/>
                <w:bottom w:val="none" w:sz="0" w:space="0" w:color="auto"/>
                <w:right w:val="none" w:sz="0" w:space="0" w:color="auto"/>
              </w:divBdr>
            </w:div>
            <w:div w:id="696270882">
              <w:marLeft w:val="0"/>
              <w:marRight w:val="0"/>
              <w:marTop w:val="0"/>
              <w:marBottom w:val="0"/>
              <w:divBdr>
                <w:top w:val="none" w:sz="0" w:space="0" w:color="auto"/>
                <w:left w:val="none" w:sz="0" w:space="0" w:color="auto"/>
                <w:bottom w:val="none" w:sz="0" w:space="0" w:color="auto"/>
                <w:right w:val="none" w:sz="0" w:space="0" w:color="auto"/>
              </w:divBdr>
            </w:div>
            <w:div w:id="1750931225">
              <w:marLeft w:val="0"/>
              <w:marRight w:val="0"/>
              <w:marTop w:val="0"/>
              <w:marBottom w:val="0"/>
              <w:divBdr>
                <w:top w:val="none" w:sz="0" w:space="0" w:color="auto"/>
                <w:left w:val="none" w:sz="0" w:space="0" w:color="auto"/>
                <w:bottom w:val="none" w:sz="0" w:space="0" w:color="auto"/>
                <w:right w:val="none" w:sz="0" w:space="0" w:color="auto"/>
              </w:divBdr>
            </w:div>
            <w:div w:id="701244560">
              <w:marLeft w:val="0"/>
              <w:marRight w:val="0"/>
              <w:marTop w:val="0"/>
              <w:marBottom w:val="0"/>
              <w:divBdr>
                <w:top w:val="none" w:sz="0" w:space="0" w:color="auto"/>
                <w:left w:val="none" w:sz="0" w:space="0" w:color="auto"/>
                <w:bottom w:val="none" w:sz="0" w:space="0" w:color="auto"/>
                <w:right w:val="none" w:sz="0" w:space="0" w:color="auto"/>
              </w:divBdr>
            </w:div>
            <w:div w:id="1048644282">
              <w:marLeft w:val="0"/>
              <w:marRight w:val="0"/>
              <w:marTop w:val="0"/>
              <w:marBottom w:val="0"/>
              <w:divBdr>
                <w:top w:val="none" w:sz="0" w:space="0" w:color="auto"/>
                <w:left w:val="none" w:sz="0" w:space="0" w:color="auto"/>
                <w:bottom w:val="none" w:sz="0" w:space="0" w:color="auto"/>
                <w:right w:val="none" w:sz="0" w:space="0" w:color="auto"/>
              </w:divBdr>
            </w:div>
            <w:div w:id="360935189">
              <w:marLeft w:val="0"/>
              <w:marRight w:val="0"/>
              <w:marTop w:val="0"/>
              <w:marBottom w:val="0"/>
              <w:divBdr>
                <w:top w:val="none" w:sz="0" w:space="0" w:color="auto"/>
                <w:left w:val="none" w:sz="0" w:space="0" w:color="auto"/>
                <w:bottom w:val="none" w:sz="0" w:space="0" w:color="auto"/>
                <w:right w:val="none" w:sz="0" w:space="0" w:color="auto"/>
              </w:divBdr>
            </w:div>
            <w:div w:id="259144406">
              <w:marLeft w:val="0"/>
              <w:marRight w:val="0"/>
              <w:marTop w:val="0"/>
              <w:marBottom w:val="0"/>
              <w:divBdr>
                <w:top w:val="none" w:sz="0" w:space="0" w:color="auto"/>
                <w:left w:val="none" w:sz="0" w:space="0" w:color="auto"/>
                <w:bottom w:val="none" w:sz="0" w:space="0" w:color="auto"/>
                <w:right w:val="none" w:sz="0" w:space="0" w:color="auto"/>
              </w:divBdr>
            </w:div>
            <w:div w:id="1079596135">
              <w:marLeft w:val="0"/>
              <w:marRight w:val="0"/>
              <w:marTop w:val="0"/>
              <w:marBottom w:val="0"/>
              <w:divBdr>
                <w:top w:val="none" w:sz="0" w:space="0" w:color="auto"/>
                <w:left w:val="none" w:sz="0" w:space="0" w:color="auto"/>
                <w:bottom w:val="none" w:sz="0" w:space="0" w:color="auto"/>
                <w:right w:val="none" w:sz="0" w:space="0" w:color="auto"/>
              </w:divBdr>
            </w:div>
            <w:div w:id="60101086">
              <w:marLeft w:val="0"/>
              <w:marRight w:val="0"/>
              <w:marTop w:val="0"/>
              <w:marBottom w:val="0"/>
              <w:divBdr>
                <w:top w:val="none" w:sz="0" w:space="0" w:color="auto"/>
                <w:left w:val="none" w:sz="0" w:space="0" w:color="auto"/>
                <w:bottom w:val="none" w:sz="0" w:space="0" w:color="auto"/>
                <w:right w:val="none" w:sz="0" w:space="0" w:color="auto"/>
              </w:divBdr>
            </w:div>
            <w:div w:id="91435480">
              <w:marLeft w:val="0"/>
              <w:marRight w:val="0"/>
              <w:marTop w:val="0"/>
              <w:marBottom w:val="0"/>
              <w:divBdr>
                <w:top w:val="none" w:sz="0" w:space="0" w:color="auto"/>
                <w:left w:val="none" w:sz="0" w:space="0" w:color="auto"/>
                <w:bottom w:val="none" w:sz="0" w:space="0" w:color="auto"/>
                <w:right w:val="none" w:sz="0" w:space="0" w:color="auto"/>
              </w:divBdr>
            </w:div>
            <w:div w:id="1012296608">
              <w:marLeft w:val="0"/>
              <w:marRight w:val="0"/>
              <w:marTop w:val="0"/>
              <w:marBottom w:val="0"/>
              <w:divBdr>
                <w:top w:val="none" w:sz="0" w:space="0" w:color="auto"/>
                <w:left w:val="none" w:sz="0" w:space="0" w:color="auto"/>
                <w:bottom w:val="none" w:sz="0" w:space="0" w:color="auto"/>
                <w:right w:val="none" w:sz="0" w:space="0" w:color="auto"/>
              </w:divBdr>
            </w:div>
            <w:div w:id="225070084">
              <w:marLeft w:val="0"/>
              <w:marRight w:val="0"/>
              <w:marTop w:val="0"/>
              <w:marBottom w:val="0"/>
              <w:divBdr>
                <w:top w:val="none" w:sz="0" w:space="0" w:color="auto"/>
                <w:left w:val="none" w:sz="0" w:space="0" w:color="auto"/>
                <w:bottom w:val="none" w:sz="0" w:space="0" w:color="auto"/>
                <w:right w:val="none" w:sz="0" w:space="0" w:color="auto"/>
              </w:divBdr>
            </w:div>
            <w:div w:id="1104377983">
              <w:marLeft w:val="0"/>
              <w:marRight w:val="0"/>
              <w:marTop w:val="0"/>
              <w:marBottom w:val="0"/>
              <w:divBdr>
                <w:top w:val="none" w:sz="0" w:space="0" w:color="auto"/>
                <w:left w:val="none" w:sz="0" w:space="0" w:color="auto"/>
                <w:bottom w:val="none" w:sz="0" w:space="0" w:color="auto"/>
                <w:right w:val="none" w:sz="0" w:space="0" w:color="auto"/>
              </w:divBdr>
            </w:div>
            <w:div w:id="1319772302">
              <w:marLeft w:val="0"/>
              <w:marRight w:val="0"/>
              <w:marTop w:val="0"/>
              <w:marBottom w:val="0"/>
              <w:divBdr>
                <w:top w:val="none" w:sz="0" w:space="0" w:color="auto"/>
                <w:left w:val="none" w:sz="0" w:space="0" w:color="auto"/>
                <w:bottom w:val="none" w:sz="0" w:space="0" w:color="auto"/>
                <w:right w:val="none" w:sz="0" w:space="0" w:color="auto"/>
              </w:divBdr>
            </w:div>
            <w:div w:id="1713648032">
              <w:marLeft w:val="0"/>
              <w:marRight w:val="0"/>
              <w:marTop w:val="0"/>
              <w:marBottom w:val="0"/>
              <w:divBdr>
                <w:top w:val="none" w:sz="0" w:space="0" w:color="auto"/>
                <w:left w:val="none" w:sz="0" w:space="0" w:color="auto"/>
                <w:bottom w:val="none" w:sz="0" w:space="0" w:color="auto"/>
                <w:right w:val="none" w:sz="0" w:space="0" w:color="auto"/>
              </w:divBdr>
            </w:div>
            <w:div w:id="1503357144">
              <w:marLeft w:val="0"/>
              <w:marRight w:val="0"/>
              <w:marTop w:val="0"/>
              <w:marBottom w:val="0"/>
              <w:divBdr>
                <w:top w:val="none" w:sz="0" w:space="0" w:color="auto"/>
                <w:left w:val="none" w:sz="0" w:space="0" w:color="auto"/>
                <w:bottom w:val="none" w:sz="0" w:space="0" w:color="auto"/>
                <w:right w:val="none" w:sz="0" w:space="0" w:color="auto"/>
              </w:divBdr>
            </w:div>
            <w:div w:id="1105883713">
              <w:marLeft w:val="0"/>
              <w:marRight w:val="0"/>
              <w:marTop w:val="0"/>
              <w:marBottom w:val="0"/>
              <w:divBdr>
                <w:top w:val="none" w:sz="0" w:space="0" w:color="auto"/>
                <w:left w:val="none" w:sz="0" w:space="0" w:color="auto"/>
                <w:bottom w:val="none" w:sz="0" w:space="0" w:color="auto"/>
                <w:right w:val="none" w:sz="0" w:space="0" w:color="auto"/>
              </w:divBdr>
            </w:div>
            <w:div w:id="1478036906">
              <w:marLeft w:val="0"/>
              <w:marRight w:val="0"/>
              <w:marTop w:val="0"/>
              <w:marBottom w:val="0"/>
              <w:divBdr>
                <w:top w:val="none" w:sz="0" w:space="0" w:color="auto"/>
                <w:left w:val="none" w:sz="0" w:space="0" w:color="auto"/>
                <w:bottom w:val="none" w:sz="0" w:space="0" w:color="auto"/>
                <w:right w:val="none" w:sz="0" w:space="0" w:color="auto"/>
              </w:divBdr>
            </w:div>
            <w:div w:id="837692751">
              <w:marLeft w:val="0"/>
              <w:marRight w:val="0"/>
              <w:marTop w:val="0"/>
              <w:marBottom w:val="0"/>
              <w:divBdr>
                <w:top w:val="none" w:sz="0" w:space="0" w:color="auto"/>
                <w:left w:val="none" w:sz="0" w:space="0" w:color="auto"/>
                <w:bottom w:val="none" w:sz="0" w:space="0" w:color="auto"/>
                <w:right w:val="none" w:sz="0" w:space="0" w:color="auto"/>
              </w:divBdr>
            </w:div>
            <w:div w:id="907110979">
              <w:marLeft w:val="0"/>
              <w:marRight w:val="0"/>
              <w:marTop w:val="0"/>
              <w:marBottom w:val="0"/>
              <w:divBdr>
                <w:top w:val="none" w:sz="0" w:space="0" w:color="auto"/>
                <w:left w:val="none" w:sz="0" w:space="0" w:color="auto"/>
                <w:bottom w:val="none" w:sz="0" w:space="0" w:color="auto"/>
                <w:right w:val="none" w:sz="0" w:space="0" w:color="auto"/>
              </w:divBdr>
            </w:div>
            <w:div w:id="961231168">
              <w:marLeft w:val="0"/>
              <w:marRight w:val="0"/>
              <w:marTop w:val="0"/>
              <w:marBottom w:val="0"/>
              <w:divBdr>
                <w:top w:val="none" w:sz="0" w:space="0" w:color="auto"/>
                <w:left w:val="none" w:sz="0" w:space="0" w:color="auto"/>
                <w:bottom w:val="none" w:sz="0" w:space="0" w:color="auto"/>
                <w:right w:val="none" w:sz="0" w:space="0" w:color="auto"/>
              </w:divBdr>
            </w:div>
            <w:div w:id="1426682737">
              <w:marLeft w:val="0"/>
              <w:marRight w:val="0"/>
              <w:marTop w:val="0"/>
              <w:marBottom w:val="0"/>
              <w:divBdr>
                <w:top w:val="none" w:sz="0" w:space="0" w:color="auto"/>
                <w:left w:val="none" w:sz="0" w:space="0" w:color="auto"/>
                <w:bottom w:val="none" w:sz="0" w:space="0" w:color="auto"/>
                <w:right w:val="none" w:sz="0" w:space="0" w:color="auto"/>
              </w:divBdr>
            </w:div>
            <w:div w:id="1931304541">
              <w:marLeft w:val="0"/>
              <w:marRight w:val="0"/>
              <w:marTop w:val="0"/>
              <w:marBottom w:val="0"/>
              <w:divBdr>
                <w:top w:val="none" w:sz="0" w:space="0" w:color="auto"/>
                <w:left w:val="none" w:sz="0" w:space="0" w:color="auto"/>
                <w:bottom w:val="none" w:sz="0" w:space="0" w:color="auto"/>
                <w:right w:val="none" w:sz="0" w:space="0" w:color="auto"/>
              </w:divBdr>
            </w:div>
            <w:div w:id="1068726651">
              <w:marLeft w:val="0"/>
              <w:marRight w:val="0"/>
              <w:marTop w:val="0"/>
              <w:marBottom w:val="0"/>
              <w:divBdr>
                <w:top w:val="none" w:sz="0" w:space="0" w:color="auto"/>
                <w:left w:val="none" w:sz="0" w:space="0" w:color="auto"/>
                <w:bottom w:val="none" w:sz="0" w:space="0" w:color="auto"/>
                <w:right w:val="none" w:sz="0" w:space="0" w:color="auto"/>
              </w:divBdr>
            </w:div>
            <w:div w:id="225188503">
              <w:marLeft w:val="0"/>
              <w:marRight w:val="0"/>
              <w:marTop w:val="0"/>
              <w:marBottom w:val="0"/>
              <w:divBdr>
                <w:top w:val="none" w:sz="0" w:space="0" w:color="auto"/>
                <w:left w:val="none" w:sz="0" w:space="0" w:color="auto"/>
                <w:bottom w:val="none" w:sz="0" w:space="0" w:color="auto"/>
                <w:right w:val="none" w:sz="0" w:space="0" w:color="auto"/>
              </w:divBdr>
            </w:div>
            <w:div w:id="494952078">
              <w:marLeft w:val="0"/>
              <w:marRight w:val="0"/>
              <w:marTop w:val="0"/>
              <w:marBottom w:val="0"/>
              <w:divBdr>
                <w:top w:val="none" w:sz="0" w:space="0" w:color="auto"/>
                <w:left w:val="none" w:sz="0" w:space="0" w:color="auto"/>
                <w:bottom w:val="none" w:sz="0" w:space="0" w:color="auto"/>
                <w:right w:val="none" w:sz="0" w:space="0" w:color="auto"/>
              </w:divBdr>
            </w:div>
            <w:div w:id="227345647">
              <w:marLeft w:val="0"/>
              <w:marRight w:val="0"/>
              <w:marTop w:val="0"/>
              <w:marBottom w:val="0"/>
              <w:divBdr>
                <w:top w:val="none" w:sz="0" w:space="0" w:color="auto"/>
                <w:left w:val="none" w:sz="0" w:space="0" w:color="auto"/>
                <w:bottom w:val="none" w:sz="0" w:space="0" w:color="auto"/>
                <w:right w:val="none" w:sz="0" w:space="0" w:color="auto"/>
              </w:divBdr>
            </w:div>
            <w:div w:id="1113747892">
              <w:marLeft w:val="0"/>
              <w:marRight w:val="0"/>
              <w:marTop w:val="0"/>
              <w:marBottom w:val="0"/>
              <w:divBdr>
                <w:top w:val="none" w:sz="0" w:space="0" w:color="auto"/>
                <w:left w:val="none" w:sz="0" w:space="0" w:color="auto"/>
                <w:bottom w:val="none" w:sz="0" w:space="0" w:color="auto"/>
                <w:right w:val="none" w:sz="0" w:space="0" w:color="auto"/>
              </w:divBdr>
            </w:div>
            <w:div w:id="706221366">
              <w:marLeft w:val="0"/>
              <w:marRight w:val="0"/>
              <w:marTop w:val="0"/>
              <w:marBottom w:val="0"/>
              <w:divBdr>
                <w:top w:val="none" w:sz="0" w:space="0" w:color="auto"/>
                <w:left w:val="none" w:sz="0" w:space="0" w:color="auto"/>
                <w:bottom w:val="none" w:sz="0" w:space="0" w:color="auto"/>
                <w:right w:val="none" w:sz="0" w:space="0" w:color="auto"/>
              </w:divBdr>
            </w:div>
            <w:div w:id="917330654">
              <w:marLeft w:val="0"/>
              <w:marRight w:val="0"/>
              <w:marTop w:val="0"/>
              <w:marBottom w:val="0"/>
              <w:divBdr>
                <w:top w:val="none" w:sz="0" w:space="0" w:color="auto"/>
                <w:left w:val="none" w:sz="0" w:space="0" w:color="auto"/>
                <w:bottom w:val="none" w:sz="0" w:space="0" w:color="auto"/>
                <w:right w:val="none" w:sz="0" w:space="0" w:color="auto"/>
              </w:divBdr>
            </w:div>
            <w:div w:id="420489828">
              <w:marLeft w:val="0"/>
              <w:marRight w:val="0"/>
              <w:marTop w:val="0"/>
              <w:marBottom w:val="0"/>
              <w:divBdr>
                <w:top w:val="none" w:sz="0" w:space="0" w:color="auto"/>
                <w:left w:val="none" w:sz="0" w:space="0" w:color="auto"/>
                <w:bottom w:val="none" w:sz="0" w:space="0" w:color="auto"/>
                <w:right w:val="none" w:sz="0" w:space="0" w:color="auto"/>
              </w:divBdr>
            </w:div>
            <w:div w:id="1218393093">
              <w:marLeft w:val="0"/>
              <w:marRight w:val="0"/>
              <w:marTop w:val="0"/>
              <w:marBottom w:val="0"/>
              <w:divBdr>
                <w:top w:val="none" w:sz="0" w:space="0" w:color="auto"/>
                <w:left w:val="none" w:sz="0" w:space="0" w:color="auto"/>
                <w:bottom w:val="none" w:sz="0" w:space="0" w:color="auto"/>
                <w:right w:val="none" w:sz="0" w:space="0" w:color="auto"/>
              </w:divBdr>
            </w:div>
            <w:div w:id="1018503524">
              <w:marLeft w:val="0"/>
              <w:marRight w:val="0"/>
              <w:marTop w:val="0"/>
              <w:marBottom w:val="0"/>
              <w:divBdr>
                <w:top w:val="none" w:sz="0" w:space="0" w:color="auto"/>
                <w:left w:val="none" w:sz="0" w:space="0" w:color="auto"/>
                <w:bottom w:val="none" w:sz="0" w:space="0" w:color="auto"/>
                <w:right w:val="none" w:sz="0" w:space="0" w:color="auto"/>
              </w:divBdr>
            </w:div>
            <w:div w:id="192041377">
              <w:marLeft w:val="0"/>
              <w:marRight w:val="0"/>
              <w:marTop w:val="0"/>
              <w:marBottom w:val="0"/>
              <w:divBdr>
                <w:top w:val="none" w:sz="0" w:space="0" w:color="auto"/>
                <w:left w:val="none" w:sz="0" w:space="0" w:color="auto"/>
                <w:bottom w:val="none" w:sz="0" w:space="0" w:color="auto"/>
                <w:right w:val="none" w:sz="0" w:space="0" w:color="auto"/>
              </w:divBdr>
            </w:div>
            <w:div w:id="713621597">
              <w:marLeft w:val="0"/>
              <w:marRight w:val="0"/>
              <w:marTop w:val="0"/>
              <w:marBottom w:val="0"/>
              <w:divBdr>
                <w:top w:val="none" w:sz="0" w:space="0" w:color="auto"/>
                <w:left w:val="none" w:sz="0" w:space="0" w:color="auto"/>
                <w:bottom w:val="none" w:sz="0" w:space="0" w:color="auto"/>
                <w:right w:val="none" w:sz="0" w:space="0" w:color="auto"/>
              </w:divBdr>
            </w:div>
            <w:div w:id="30616283">
              <w:marLeft w:val="0"/>
              <w:marRight w:val="0"/>
              <w:marTop w:val="0"/>
              <w:marBottom w:val="0"/>
              <w:divBdr>
                <w:top w:val="none" w:sz="0" w:space="0" w:color="auto"/>
                <w:left w:val="none" w:sz="0" w:space="0" w:color="auto"/>
                <w:bottom w:val="none" w:sz="0" w:space="0" w:color="auto"/>
                <w:right w:val="none" w:sz="0" w:space="0" w:color="auto"/>
              </w:divBdr>
            </w:div>
            <w:div w:id="590434582">
              <w:marLeft w:val="0"/>
              <w:marRight w:val="0"/>
              <w:marTop w:val="0"/>
              <w:marBottom w:val="0"/>
              <w:divBdr>
                <w:top w:val="none" w:sz="0" w:space="0" w:color="auto"/>
                <w:left w:val="none" w:sz="0" w:space="0" w:color="auto"/>
                <w:bottom w:val="none" w:sz="0" w:space="0" w:color="auto"/>
                <w:right w:val="none" w:sz="0" w:space="0" w:color="auto"/>
              </w:divBdr>
            </w:div>
            <w:div w:id="1640187653">
              <w:marLeft w:val="0"/>
              <w:marRight w:val="0"/>
              <w:marTop w:val="0"/>
              <w:marBottom w:val="0"/>
              <w:divBdr>
                <w:top w:val="none" w:sz="0" w:space="0" w:color="auto"/>
                <w:left w:val="none" w:sz="0" w:space="0" w:color="auto"/>
                <w:bottom w:val="none" w:sz="0" w:space="0" w:color="auto"/>
                <w:right w:val="none" w:sz="0" w:space="0" w:color="auto"/>
              </w:divBdr>
            </w:div>
            <w:div w:id="744231792">
              <w:marLeft w:val="0"/>
              <w:marRight w:val="0"/>
              <w:marTop w:val="0"/>
              <w:marBottom w:val="0"/>
              <w:divBdr>
                <w:top w:val="none" w:sz="0" w:space="0" w:color="auto"/>
                <w:left w:val="none" w:sz="0" w:space="0" w:color="auto"/>
                <w:bottom w:val="none" w:sz="0" w:space="0" w:color="auto"/>
                <w:right w:val="none" w:sz="0" w:space="0" w:color="auto"/>
              </w:divBdr>
            </w:div>
            <w:div w:id="1231774191">
              <w:marLeft w:val="0"/>
              <w:marRight w:val="0"/>
              <w:marTop w:val="0"/>
              <w:marBottom w:val="0"/>
              <w:divBdr>
                <w:top w:val="none" w:sz="0" w:space="0" w:color="auto"/>
                <w:left w:val="none" w:sz="0" w:space="0" w:color="auto"/>
                <w:bottom w:val="none" w:sz="0" w:space="0" w:color="auto"/>
                <w:right w:val="none" w:sz="0" w:space="0" w:color="auto"/>
              </w:divBdr>
            </w:div>
            <w:div w:id="965232632">
              <w:marLeft w:val="0"/>
              <w:marRight w:val="0"/>
              <w:marTop w:val="0"/>
              <w:marBottom w:val="0"/>
              <w:divBdr>
                <w:top w:val="none" w:sz="0" w:space="0" w:color="auto"/>
                <w:left w:val="none" w:sz="0" w:space="0" w:color="auto"/>
                <w:bottom w:val="none" w:sz="0" w:space="0" w:color="auto"/>
                <w:right w:val="none" w:sz="0" w:space="0" w:color="auto"/>
              </w:divBdr>
            </w:div>
            <w:div w:id="81685020">
              <w:marLeft w:val="0"/>
              <w:marRight w:val="0"/>
              <w:marTop w:val="0"/>
              <w:marBottom w:val="0"/>
              <w:divBdr>
                <w:top w:val="none" w:sz="0" w:space="0" w:color="auto"/>
                <w:left w:val="none" w:sz="0" w:space="0" w:color="auto"/>
                <w:bottom w:val="none" w:sz="0" w:space="0" w:color="auto"/>
                <w:right w:val="none" w:sz="0" w:space="0" w:color="auto"/>
              </w:divBdr>
            </w:div>
            <w:div w:id="1363215225">
              <w:marLeft w:val="0"/>
              <w:marRight w:val="0"/>
              <w:marTop w:val="0"/>
              <w:marBottom w:val="0"/>
              <w:divBdr>
                <w:top w:val="none" w:sz="0" w:space="0" w:color="auto"/>
                <w:left w:val="none" w:sz="0" w:space="0" w:color="auto"/>
                <w:bottom w:val="none" w:sz="0" w:space="0" w:color="auto"/>
                <w:right w:val="none" w:sz="0" w:space="0" w:color="auto"/>
              </w:divBdr>
            </w:div>
            <w:div w:id="1129126736">
              <w:marLeft w:val="0"/>
              <w:marRight w:val="0"/>
              <w:marTop w:val="0"/>
              <w:marBottom w:val="0"/>
              <w:divBdr>
                <w:top w:val="none" w:sz="0" w:space="0" w:color="auto"/>
                <w:left w:val="none" w:sz="0" w:space="0" w:color="auto"/>
                <w:bottom w:val="none" w:sz="0" w:space="0" w:color="auto"/>
                <w:right w:val="none" w:sz="0" w:space="0" w:color="auto"/>
              </w:divBdr>
            </w:div>
            <w:div w:id="1271163146">
              <w:marLeft w:val="0"/>
              <w:marRight w:val="0"/>
              <w:marTop w:val="0"/>
              <w:marBottom w:val="0"/>
              <w:divBdr>
                <w:top w:val="none" w:sz="0" w:space="0" w:color="auto"/>
                <w:left w:val="none" w:sz="0" w:space="0" w:color="auto"/>
                <w:bottom w:val="none" w:sz="0" w:space="0" w:color="auto"/>
                <w:right w:val="none" w:sz="0" w:space="0" w:color="auto"/>
              </w:divBdr>
            </w:div>
            <w:div w:id="1008022765">
              <w:marLeft w:val="0"/>
              <w:marRight w:val="0"/>
              <w:marTop w:val="0"/>
              <w:marBottom w:val="0"/>
              <w:divBdr>
                <w:top w:val="none" w:sz="0" w:space="0" w:color="auto"/>
                <w:left w:val="none" w:sz="0" w:space="0" w:color="auto"/>
                <w:bottom w:val="none" w:sz="0" w:space="0" w:color="auto"/>
                <w:right w:val="none" w:sz="0" w:space="0" w:color="auto"/>
              </w:divBdr>
            </w:div>
            <w:div w:id="1987779736">
              <w:marLeft w:val="0"/>
              <w:marRight w:val="0"/>
              <w:marTop w:val="0"/>
              <w:marBottom w:val="0"/>
              <w:divBdr>
                <w:top w:val="none" w:sz="0" w:space="0" w:color="auto"/>
                <w:left w:val="none" w:sz="0" w:space="0" w:color="auto"/>
                <w:bottom w:val="none" w:sz="0" w:space="0" w:color="auto"/>
                <w:right w:val="none" w:sz="0" w:space="0" w:color="auto"/>
              </w:divBdr>
            </w:div>
            <w:div w:id="166986851">
              <w:marLeft w:val="0"/>
              <w:marRight w:val="0"/>
              <w:marTop w:val="0"/>
              <w:marBottom w:val="0"/>
              <w:divBdr>
                <w:top w:val="none" w:sz="0" w:space="0" w:color="auto"/>
                <w:left w:val="none" w:sz="0" w:space="0" w:color="auto"/>
                <w:bottom w:val="none" w:sz="0" w:space="0" w:color="auto"/>
                <w:right w:val="none" w:sz="0" w:space="0" w:color="auto"/>
              </w:divBdr>
            </w:div>
            <w:div w:id="1663578447">
              <w:marLeft w:val="0"/>
              <w:marRight w:val="0"/>
              <w:marTop w:val="0"/>
              <w:marBottom w:val="0"/>
              <w:divBdr>
                <w:top w:val="none" w:sz="0" w:space="0" w:color="auto"/>
                <w:left w:val="none" w:sz="0" w:space="0" w:color="auto"/>
                <w:bottom w:val="none" w:sz="0" w:space="0" w:color="auto"/>
                <w:right w:val="none" w:sz="0" w:space="0" w:color="auto"/>
              </w:divBdr>
            </w:div>
            <w:div w:id="707990955">
              <w:marLeft w:val="0"/>
              <w:marRight w:val="0"/>
              <w:marTop w:val="0"/>
              <w:marBottom w:val="0"/>
              <w:divBdr>
                <w:top w:val="none" w:sz="0" w:space="0" w:color="auto"/>
                <w:left w:val="none" w:sz="0" w:space="0" w:color="auto"/>
                <w:bottom w:val="none" w:sz="0" w:space="0" w:color="auto"/>
                <w:right w:val="none" w:sz="0" w:space="0" w:color="auto"/>
              </w:divBdr>
            </w:div>
            <w:div w:id="1334189252">
              <w:marLeft w:val="0"/>
              <w:marRight w:val="0"/>
              <w:marTop w:val="0"/>
              <w:marBottom w:val="0"/>
              <w:divBdr>
                <w:top w:val="none" w:sz="0" w:space="0" w:color="auto"/>
                <w:left w:val="none" w:sz="0" w:space="0" w:color="auto"/>
                <w:bottom w:val="none" w:sz="0" w:space="0" w:color="auto"/>
                <w:right w:val="none" w:sz="0" w:space="0" w:color="auto"/>
              </w:divBdr>
            </w:div>
            <w:div w:id="657684313">
              <w:marLeft w:val="0"/>
              <w:marRight w:val="0"/>
              <w:marTop w:val="0"/>
              <w:marBottom w:val="0"/>
              <w:divBdr>
                <w:top w:val="none" w:sz="0" w:space="0" w:color="auto"/>
                <w:left w:val="none" w:sz="0" w:space="0" w:color="auto"/>
                <w:bottom w:val="none" w:sz="0" w:space="0" w:color="auto"/>
                <w:right w:val="none" w:sz="0" w:space="0" w:color="auto"/>
              </w:divBdr>
            </w:div>
            <w:div w:id="968172534">
              <w:marLeft w:val="0"/>
              <w:marRight w:val="0"/>
              <w:marTop w:val="0"/>
              <w:marBottom w:val="0"/>
              <w:divBdr>
                <w:top w:val="none" w:sz="0" w:space="0" w:color="auto"/>
                <w:left w:val="none" w:sz="0" w:space="0" w:color="auto"/>
                <w:bottom w:val="none" w:sz="0" w:space="0" w:color="auto"/>
                <w:right w:val="none" w:sz="0" w:space="0" w:color="auto"/>
              </w:divBdr>
            </w:div>
            <w:div w:id="568079794">
              <w:marLeft w:val="0"/>
              <w:marRight w:val="0"/>
              <w:marTop w:val="0"/>
              <w:marBottom w:val="0"/>
              <w:divBdr>
                <w:top w:val="none" w:sz="0" w:space="0" w:color="auto"/>
                <w:left w:val="none" w:sz="0" w:space="0" w:color="auto"/>
                <w:bottom w:val="none" w:sz="0" w:space="0" w:color="auto"/>
                <w:right w:val="none" w:sz="0" w:space="0" w:color="auto"/>
              </w:divBdr>
            </w:div>
            <w:div w:id="2113739368">
              <w:marLeft w:val="0"/>
              <w:marRight w:val="0"/>
              <w:marTop w:val="0"/>
              <w:marBottom w:val="0"/>
              <w:divBdr>
                <w:top w:val="none" w:sz="0" w:space="0" w:color="auto"/>
                <w:left w:val="none" w:sz="0" w:space="0" w:color="auto"/>
                <w:bottom w:val="none" w:sz="0" w:space="0" w:color="auto"/>
                <w:right w:val="none" w:sz="0" w:space="0" w:color="auto"/>
              </w:divBdr>
            </w:div>
            <w:div w:id="469439134">
              <w:marLeft w:val="0"/>
              <w:marRight w:val="0"/>
              <w:marTop w:val="0"/>
              <w:marBottom w:val="0"/>
              <w:divBdr>
                <w:top w:val="none" w:sz="0" w:space="0" w:color="auto"/>
                <w:left w:val="none" w:sz="0" w:space="0" w:color="auto"/>
                <w:bottom w:val="none" w:sz="0" w:space="0" w:color="auto"/>
                <w:right w:val="none" w:sz="0" w:space="0" w:color="auto"/>
              </w:divBdr>
            </w:div>
            <w:div w:id="1220096257">
              <w:marLeft w:val="0"/>
              <w:marRight w:val="0"/>
              <w:marTop w:val="0"/>
              <w:marBottom w:val="0"/>
              <w:divBdr>
                <w:top w:val="none" w:sz="0" w:space="0" w:color="auto"/>
                <w:left w:val="none" w:sz="0" w:space="0" w:color="auto"/>
                <w:bottom w:val="none" w:sz="0" w:space="0" w:color="auto"/>
                <w:right w:val="none" w:sz="0" w:space="0" w:color="auto"/>
              </w:divBdr>
            </w:div>
            <w:div w:id="221328047">
              <w:marLeft w:val="0"/>
              <w:marRight w:val="0"/>
              <w:marTop w:val="0"/>
              <w:marBottom w:val="0"/>
              <w:divBdr>
                <w:top w:val="none" w:sz="0" w:space="0" w:color="auto"/>
                <w:left w:val="none" w:sz="0" w:space="0" w:color="auto"/>
                <w:bottom w:val="none" w:sz="0" w:space="0" w:color="auto"/>
                <w:right w:val="none" w:sz="0" w:space="0" w:color="auto"/>
              </w:divBdr>
            </w:div>
            <w:div w:id="164829761">
              <w:marLeft w:val="0"/>
              <w:marRight w:val="0"/>
              <w:marTop w:val="0"/>
              <w:marBottom w:val="0"/>
              <w:divBdr>
                <w:top w:val="none" w:sz="0" w:space="0" w:color="auto"/>
                <w:left w:val="none" w:sz="0" w:space="0" w:color="auto"/>
                <w:bottom w:val="none" w:sz="0" w:space="0" w:color="auto"/>
                <w:right w:val="none" w:sz="0" w:space="0" w:color="auto"/>
              </w:divBdr>
            </w:div>
            <w:div w:id="895318996">
              <w:marLeft w:val="0"/>
              <w:marRight w:val="0"/>
              <w:marTop w:val="0"/>
              <w:marBottom w:val="0"/>
              <w:divBdr>
                <w:top w:val="none" w:sz="0" w:space="0" w:color="auto"/>
                <w:left w:val="none" w:sz="0" w:space="0" w:color="auto"/>
                <w:bottom w:val="none" w:sz="0" w:space="0" w:color="auto"/>
                <w:right w:val="none" w:sz="0" w:space="0" w:color="auto"/>
              </w:divBdr>
            </w:div>
            <w:div w:id="610629165">
              <w:marLeft w:val="0"/>
              <w:marRight w:val="0"/>
              <w:marTop w:val="0"/>
              <w:marBottom w:val="0"/>
              <w:divBdr>
                <w:top w:val="none" w:sz="0" w:space="0" w:color="auto"/>
                <w:left w:val="none" w:sz="0" w:space="0" w:color="auto"/>
                <w:bottom w:val="none" w:sz="0" w:space="0" w:color="auto"/>
                <w:right w:val="none" w:sz="0" w:space="0" w:color="auto"/>
              </w:divBdr>
            </w:div>
            <w:div w:id="954867299">
              <w:marLeft w:val="0"/>
              <w:marRight w:val="0"/>
              <w:marTop w:val="0"/>
              <w:marBottom w:val="0"/>
              <w:divBdr>
                <w:top w:val="none" w:sz="0" w:space="0" w:color="auto"/>
                <w:left w:val="none" w:sz="0" w:space="0" w:color="auto"/>
                <w:bottom w:val="none" w:sz="0" w:space="0" w:color="auto"/>
                <w:right w:val="none" w:sz="0" w:space="0" w:color="auto"/>
              </w:divBdr>
            </w:div>
            <w:div w:id="1374698975">
              <w:marLeft w:val="0"/>
              <w:marRight w:val="0"/>
              <w:marTop w:val="0"/>
              <w:marBottom w:val="0"/>
              <w:divBdr>
                <w:top w:val="none" w:sz="0" w:space="0" w:color="auto"/>
                <w:left w:val="none" w:sz="0" w:space="0" w:color="auto"/>
                <w:bottom w:val="none" w:sz="0" w:space="0" w:color="auto"/>
                <w:right w:val="none" w:sz="0" w:space="0" w:color="auto"/>
              </w:divBdr>
            </w:div>
            <w:div w:id="927159685">
              <w:marLeft w:val="0"/>
              <w:marRight w:val="0"/>
              <w:marTop w:val="0"/>
              <w:marBottom w:val="0"/>
              <w:divBdr>
                <w:top w:val="none" w:sz="0" w:space="0" w:color="auto"/>
                <w:left w:val="none" w:sz="0" w:space="0" w:color="auto"/>
                <w:bottom w:val="none" w:sz="0" w:space="0" w:color="auto"/>
                <w:right w:val="none" w:sz="0" w:space="0" w:color="auto"/>
              </w:divBdr>
            </w:div>
            <w:div w:id="1612934156">
              <w:marLeft w:val="0"/>
              <w:marRight w:val="0"/>
              <w:marTop w:val="0"/>
              <w:marBottom w:val="0"/>
              <w:divBdr>
                <w:top w:val="none" w:sz="0" w:space="0" w:color="auto"/>
                <w:left w:val="none" w:sz="0" w:space="0" w:color="auto"/>
                <w:bottom w:val="none" w:sz="0" w:space="0" w:color="auto"/>
                <w:right w:val="none" w:sz="0" w:space="0" w:color="auto"/>
              </w:divBdr>
            </w:div>
            <w:div w:id="502285653">
              <w:marLeft w:val="0"/>
              <w:marRight w:val="0"/>
              <w:marTop w:val="0"/>
              <w:marBottom w:val="0"/>
              <w:divBdr>
                <w:top w:val="none" w:sz="0" w:space="0" w:color="auto"/>
                <w:left w:val="none" w:sz="0" w:space="0" w:color="auto"/>
                <w:bottom w:val="none" w:sz="0" w:space="0" w:color="auto"/>
                <w:right w:val="none" w:sz="0" w:space="0" w:color="auto"/>
              </w:divBdr>
            </w:div>
            <w:div w:id="1576040762">
              <w:marLeft w:val="0"/>
              <w:marRight w:val="0"/>
              <w:marTop w:val="0"/>
              <w:marBottom w:val="0"/>
              <w:divBdr>
                <w:top w:val="none" w:sz="0" w:space="0" w:color="auto"/>
                <w:left w:val="none" w:sz="0" w:space="0" w:color="auto"/>
                <w:bottom w:val="none" w:sz="0" w:space="0" w:color="auto"/>
                <w:right w:val="none" w:sz="0" w:space="0" w:color="auto"/>
              </w:divBdr>
            </w:div>
            <w:div w:id="1632711432">
              <w:marLeft w:val="0"/>
              <w:marRight w:val="0"/>
              <w:marTop w:val="0"/>
              <w:marBottom w:val="0"/>
              <w:divBdr>
                <w:top w:val="none" w:sz="0" w:space="0" w:color="auto"/>
                <w:left w:val="none" w:sz="0" w:space="0" w:color="auto"/>
                <w:bottom w:val="none" w:sz="0" w:space="0" w:color="auto"/>
                <w:right w:val="none" w:sz="0" w:space="0" w:color="auto"/>
              </w:divBdr>
            </w:div>
            <w:div w:id="1319115968">
              <w:marLeft w:val="0"/>
              <w:marRight w:val="0"/>
              <w:marTop w:val="0"/>
              <w:marBottom w:val="0"/>
              <w:divBdr>
                <w:top w:val="none" w:sz="0" w:space="0" w:color="auto"/>
                <w:left w:val="none" w:sz="0" w:space="0" w:color="auto"/>
                <w:bottom w:val="none" w:sz="0" w:space="0" w:color="auto"/>
                <w:right w:val="none" w:sz="0" w:space="0" w:color="auto"/>
              </w:divBdr>
            </w:div>
            <w:div w:id="1941255921">
              <w:marLeft w:val="0"/>
              <w:marRight w:val="0"/>
              <w:marTop w:val="0"/>
              <w:marBottom w:val="0"/>
              <w:divBdr>
                <w:top w:val="none" w:sz="0" w:space="0" w:color="auto"/>
                <w:left w:val="none" w:sz="0" w:space="0" w:color="auto"/>
                <w:bottom w:val="none" w:sz="0" w:space="0" w:color="auto"/>
                <w:right w:val="none" w:sz="0" w:space="0" w:color="auto"/>
              </w:divBdr>
            </w:div>
            <w:div w:id="1382825466">
              <w:marLeft w:val="0"/>
              <w:marRight w:val="0"/>
              <w:marTop w:val="0"/>
              <w:marBottom w:val="0"/>
              <w:divBdr>
                <w:top w:val="none" w:sz="0" w:space="0" w:color="auto"/>
                <w:left w:val="none" w:sz="0" w:space="0" w:color="auto"/>
                <w:bottom w:val="none" w:sz="0" w:space="0" w:color="auto"/>
                <w:right w:val="none" w:sz="0" w:space="0" w:color="auto"/>
              </w:divBdr>
            </w:div>
            <w:div w:id="1021203941">
              <w:marLeft w:val="0"/>
              <w:marRight w:val="0"/>
              <w:marTop w:val="0"/>
              <w:marBottom w:val="0"/>
              <w:divBdr>
                <w:top w:val="none" w:sz="0" w:space="0" w:color="auto"/>
                <w:left w:val="none" w:sz="0" w:space="0" w:color="auto"/>
                <w:bottom w:val="none" w:sz="0" w:space="0" w:color="auto"/>
                <w:right w:val="none" w:sz="0" w:space="0" w:color="auto"/>
              </w:divBdr>
            </w:div>
            <w:div w:id="1283538569">
              <w:marLeft w:val="0"/>
              <w:marRight w:val="0"/>
              <w:marTop w:val="0"/>
              <w:marBottom w:val="0"/>
              <w:divBdr>
                <w:top w:val="none" w:sz="0" w:space="0" w:color="auto"/>
                <w:left w:val="none" w:sz="0" w:space="0" w:color="auto"/>
                <w:bottom w:val="none" w:sz="0" w:space="0" w:color="auto"/>
                <w:right w:val="none" w:sz="0" w:space="0" w:color="auto"/>
              </w:divBdr>
            </w:div>
            <w:div w:id="394282219">
              <w:marLeft w:val="0"/>
              <w:marRight w:val="0"/>
              <w:marTop w:val="0"/>
              <w:marBottom w:val="0"/>
              <w:divBdr>
                <w:top w:val="none" w:sz="0" w:space="0" w:color="auto"/>
                <w:left w:val="none" w:sz="0" w:space="0" w:color="auto"/>
                <w:bottom w:val="none" w:sz="0" w:space="0" w:color="auto"/>
                <w:right w:val="none" w:sz="0" w:space="0" w:color="auto"/>
              </w:divBdr>
            </w:div>
            <w:div w:id="88354236">
              <w:marLeft w:val="0"/>
              <w:marRight w:val="0"/>
              <w:marTop w:val="0"/>
              <w:marBottom w:val="0"/>
              <w:divBdr>
                <w:top w:val="none" w:sz="0" w:space="0" w:color="auto"/>
                <w:left w:val="none" w:sz="0" w:space="0" w:color="auto"/>
                <w:bottom w:val="none" w:sz="0" w:space="0" w:color="auto"/>
                <w:right w:val="none" w:sz="0" w:space="0" w:color="auto"/>
              </w:divBdr>
            </w:div>
            <w:div w:id="699428850">
              <w:marLeft w:val="0"/>
              <w:marRight w:val="0"/>
              <w:marTop w:val="0"/>
              <w:marBottom w:val="0"/>
              <w:divBdr>
                <w:top w:val="none" w:sz="0" w:space="0" w:color="auto"/>
                <w:left w:val="none" w:sz="0" w:space="0" w:color="auto"/>
                <w:bottom w:val="none" w:sz="0" w:space="0" w:color="auto"/>
                <w:right w:val="none" w:sz="0" w:space="0" w:color="auto"/>
              </w:divBdr>
            </w:div>
            <w:div w:id="1024944162">
              <w:marLeft w:val="0"/>
              <w:marRight w:val="0"/>
              <w:marTop w:val="0"/>
              <w:marBottom w:val="0"/>
              <w:divBdr>
                <w:top w:val="none" w:sz="0" w:space="0" w:color="auto"/>
                <w:left w:val="none" w:sz="0" w:space="0" w:color="auto"/>
                <w:bottom w:val="none" w:sz="0" w:space="0" w:color="auto"/>
                <w:right w:val="none" w:sz="0" w:space="0" w:color="auto"/>
              </w:divBdr>
            </w:div>
            <w:div w:id="399836280">
              <w:marLeft w:val="0"/>
              <w:marRight w:val="0"/>
              <w:marTop w:val="0"/>
              <w:marBottom w:val="0"/>
              <w:divBdr>
                <w:top w:val="none" w:sz="0" w:space="0" w:color="auto"/>
                <w:left w:val="none" w:sz="0" w:space="0" w:color="auto"/>
                <w:bottom w:val="none" w:sz="0" w:space="0" w:color="auto"/>
                <w:right w:val="none" w:sz="0" w:space="0" w:color="auto"/>
              </w:divBdr>
            </w:div>
            <w:div w:id="1918980719">
              <w:marLeft w:val="0"/>
              <w:marRight w:val="0"/>
              <w:marTop w:val="0"/>
              <w:marBottom w:val="0"/>
              <w:divBdr>
                <w:top w:val="none" w:sz="0" w:space="0" w:color="auto"/>
                <w:left w:val="none" w:sz="0" w:space="0" w:color="auto"/>
                <w:bottom w:val="none" w:sz="0" w:space="0" w:color="auto"/>
                <w:right w:val="none" w:sz="0" w:space="0" w:color="auto"/>
              </w:divBdr>
            </w:div>
            <w:div w:id="319895648">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646351071">
              <w:marLeft w:val="0"/>
              <w:marRight w:val="0"/>
              <w:marTop w:val="0"/>
              <w:marBottom w:val="0"/>
              <w:divBdr>
                <w:top w:val="none" w:sz="0" w:space="0" w:color="auto"/>
                <w:left w:val="none" w:sz="0" w:space="0" w:color="auto"/>
                <w:bottom w:val="none" w:sz="0" w:space="0" w:color="auto"/>
                <w:right w:val="none" w:sz="0" w:space="0" w:color="auto"/>
              </w:divBdr>
            </w:div>
            <w:div w:id="1534033791">
              <w:marLeft w:val="0"/>
              <w:marRight w:val="0"/>
              <w:marTop w:val="0"/>
              <w:marBottom w:val="0"/>
              <w:divBdr>
                <w:top w:val="none" w:sz="0" w:space="0" w:color="auto"/>
                <w:left w:val="none" w:sz="0" w:space="0" w:color="auto"/>
                <w:bottom w:val="none" w:sz="0" w:space="0" w:color="auto"/>
                <w:right w:val="none" w:sz="0" w:space="0" w:color="auto"/>
              </w:divBdr>
            </w:div>
            <w:div w:id="1621842999">
              <w:marLeft w:val="0"/>
              <w:marRight w:val="0"/>
              <w:marTop w:val="0"/>
              <w:marBottom w:val="0"/>
              <w:divBdr>
                <w:top w:val="none" w:sz="0" w:space="0" w:color="auto"/>
                <w:left w:val="none" w:sz="0" w:space="0" w:color="auto"/>
                <w:bottom w:val="none" w:sz="0" w:space="0" w:color="auto"/>
                <w:right w:val="none" w:sz="0" w:space="0" w:color="auto"/>
              </w:divBdr>
            </w:div>
            <w:div w:id="1585795733">
              <w:marLeft w:val="0"/>
              <w:marRight w:val="0"/>
              <w:marTop w:val="0"/>
              <w:marBottom w:val="0"/>
              <w:divBdr>
                <w:top w:val="none" w:sz="0" w:space="0" w:color="auto"/>
                <w:left w:val="none" w:sz="0" w:space="0" w:color="auto"/>
                <w:bottom w:val="none" w:sz="0" w:space="0" w:color="auto"/>
                <w:right w:val="none" w:sz="0" w:space="0" w:color="auto"/>
              </w:divBdr>
            </w:div>
            <w:div w:id="1302930579">
              <w:marLeft w:val="0"/>
              <w:marRight w:val="0"/>
              <w:marTop w:val="0"/>
              <w:marBottom w:val="0"/>
              <w:divBdr>
                <w:top w:val="none" w:sz="0" w:space="0" w:color="auto"/>
                <w:left w:val="none" w:sz="0" w:space="0" w:color="auto"/>
                <w:bottom w:val="none" w:sz="0" w:space="0" w:color="auto"/>
                <w:right w:val="none" w:sz="0" w:space="0" w:color="auto"/>
              </w:divBdr>
            </w:div>
            <w:div w:id="813260327">
              <w:marLeft w:val="0"/>
              <w:marRight w:val="0"/>
              <w:marTop w:val="0"/>
              <w:marBottom w:val="0"/>
              <w:divBdr>
                <w:top w:val="none" w:sz="0" w:space="0" w:color="auto"/>
                <w:left w:val="none" w:sz="0" w:space="0" w:color="auto"/>
                <w:bottom w:val="none" w:sz="0" w:space="0" w:color="auto"/>
                <w:right w:val="none" w:sz="0" w:space="0" w:color="auto"/>
              </w:divBdr>
            </w:div>
            <w:div w:id="439573167">
              <w:marLeft w:val="0"/>
              <w:marRight w:val="0"/>
              <w:marTop w:val="0"/>
              <w:marBottom w:val="0"/>
              <w:divBdr>
                <w:top w:val="none" w:sz="0" w:space="0" w:color="auto"/>
                <w:left w:val="none" w:sz="0" w:space="0" w:color="auto"/>
                <w:bottom w:val="none" w:sz="0" w:space="0" w:color="auto"/>
                <w:right w:val="none" w:sz="0" w:space="0" w:color="auto"/>
              </w:divBdr>
            </w:div>
            <w:div w:id="377357421">
              <w:marLeft w:val="0"/>
              <w:marRight w:val="0"/>
              <w:marTop w:val="0"/>
              <w:marBottom w:val="0"/>
              <w:divBdr>
                <w:top w:val="none" w:sz="0" w:space="0" w:color="auto"/>
                <w:left w:val="none" w:sz="0" w:space="0" w:color="auto"/>
                <w:bottom w:val="none" w:sz="0" w:space="0" w:color="auto"/>
                <w:right w:val="none" w:sz="0" w:space="0" w:color="auto"/>
              </w:divBdr>
            </w:div>
            <w:div w:id="1568148805">
              <w:marLeft w:val="0"/>
              <w:marRight w:val="0"/>
              <w:marTop w:val="0"/>
              <w:marBottom w:val="0"/>
              <w:divBdr>
                <w:top w:val="none" w:sz="0" w:space="0" w:color="auto"/>
                <w:left w:val="none" w:sz="0" w:space="0" w:color="auto"/>
                <w:bottom w:val="none" w:sz="0" w:space="0" w:color="auto"/>
                <w:right w:val="none" w:sz="0" w:space="0" w:color="auto"/>
              </w:divBdr>
            </w:div>
            <w:div w:id="282272620">
              <w:marLeft w:val="0"/>
              <w:marRight w:val="0"/>
              <w:marTop w:val="0"/>
              <w:marBottom w:val="0"/>
              <w:divBdr>
                <w:top w:val="none" w:sz="0" w:space="0" w:color="auto"/>
                <w:left w:val="none" w:sz="0" w:space="0" w:color="auto"/>
                <w:bottom w:val="none" w:sz="0" w:space="0" w:color="auto"/>
                <w:right w:val="none" w:sz="0" w:space="0" w:color="auto"/>
              </w:divBdr>
            </w:div>
            <w:div w:id="185795829">
              <w:marLeft w:val="0"/>
              <w:marRight w:val="0"/>
              <w:marTop w:val="0"/>
              <w:marBottom w:val="0"/>
              <w:divBdr>
                <w:top w:val="none" w:sz="0" w:space="0" w:color="auto"/>
                <w:left w:val="none" w:sz="0" w:space="0" w:color="auto"/>
                <w:bottom w:val="none" w:sz="0" w:space="0" w:color="auto"/>
                <w:right w:val="none" w:sz="0" w:space="0" w:color="auto"/>
              </w:divBdr>
            </w:div>
            <w:div w:id="746459591">
              <w:marLeft w:val="0"/>
              <w:marRight w:val="0"/>
              <w:marTop w:val="0"/>
              <w:marBottom w:val="0"/>
              <w:divBdr>
                <w:top w:val="none" w:sz="0" w:space="0" w:color="auto"/>
                <w:left w:val="none" w:sz="0" w:space="0" w:color="auto"/>
                <w:bottom w:val="none" w:sz="0" w:space="0" w:color="auto"/>
                <w:right w:val="none" w:sz="0" w:space="0" w:color="auto"/>
              </w:divBdr>
            </w:div>
            <w:div w:id="460344290">
              <w:marLeft w:val="0"/>
              <w:marRight w:val="0"/>
              <w:marTop w:val="0"/>
              <w:marBottom w:val="0"/>
              <w:divBdr>
                <w:top w:val="none" w:sz="0" w:space="0" w:color="auto"/>
                <w:left w:val="none" w:sz="0" w:space="0" w:color="auto"/>
                <w:bottom w:val="none" w:sz="0" w:space="0" w:color="auto"/>
                <w:right w:val="none" w:sz="0" w:space="0" w:color="auto"/>
              </w:divBdr>
            </w:div>
            <w:div w:id="1313945185">
              <w:marLeft w:val="0"/>
              <w:marRight w:val="0"/>
              <w:marTop w:val="0"/>
              <w:marBottom w:val="0"/>
              <w:divBdr>
                <w:top w:val="none" w:sz="0" w:space="0" w:color="auto"/>
                <w:left w:val="none" w:sz="0" w:space="0" w:color="auto"/>
                <w:bottom w:val="none" w:sz="0" w:space="0" w:color="auto"/>
                <w:right w:val="none" w:sz="0" w:space="0" w:color="auto"/>
              </w:divBdr>
            </w:div>
            <w:div w:id="1057512192">
              <w:marLeft w:val="0"/>
              <w:marRight w:val="0"/>
              <w:marTop w:val="0"/>
              <w:marBottom w:val="0"/>
              <w:divBdr>
                <w:top w:val="none" w:sz="0" w:space="0" w:color="auto"/>
                <w:left w:val="none" w:sz="0" w:space="0" w:color="auto"/>
                <w:bottom w:val="none" w:sz="0" w:space="0" w:color="auto"/>
                <w:right w:val="none" w:sz="0" w:space="0" w:color="auto"/>
              </w:divBdr>
            </w:div>
            <w:div w:id="754666240">
              <w:marLeft w:val="0"/>
              <w:marRight w:val="0"/>
              <w:marTop w:val="0"/>
              <w:marBottom w:val="0"/>
              <w:divBdr>
                <w:top w:val="none" w:sz="0" w:space="0" w:color="auto"/>
                <w:left w:val="none" w:sz="0" w:space="0" w:color="auto"/>
                <w:bottom w:val="none" w:sz="0" w:space="0" w:color="auto"/>
                <w:right w:val="none" w:sz="0" w:space="0" w:color="auto"/>
              </w:divBdr>
            </w:div>
            <w:div w:id="1328746333">
              <w:marLeft w:val="0"/>
              <w:marRight w:val="0"/>
              <w:marTop w:val="0"/>
              <w:marBottom w:val="0"/>
              <w:divBdr>
                <w:top w:val="none" w:sz="0" w:space="0" w:color="auto"/>
                <w:left w:val="none" w:sz="0" w:space="0" w:color="auto"/>
                <w:bottom w:val="none" w:sz="0" w:space="0" w:color="auto"/>
                <w:right w:val="none" w:sz="0" w:space="0" w:color="auto"/>
              </w:divBdr>
            </w:div>
            <w:div w:id="1794398207">
              <w:marLeft w:val="0"/>
              <w:marRight w:val="0"/>
              <w:marTop w:val="0"/>
              <w:marBottom w:val="0"/>
              <w:divBdr>
                <w:top w:val="none" w:sz="0" w:space="0" w:color="auto"/>
                <w:left w:val="none" w:sz="0" w:space="0" w:color="auto"/>
                <w:bottom w:val="none" w:sz="0" w:space="0" w:color="auto"/>
                <w:right w:val="none" w:sz="0" w:space="0" w:color="auto"/>
              </w:divBdr>
            </w:div>
            <w:div w:id="2013801447">
              <w:marLeft w:val="0"/>
              <w:marRight w:val="0"/>
              <w:marTop w:val="0"/>
              <w:marBottom w:val="0"/>
              <w:divBdr>
                <w:top w:val="none" w:sz="0" w:space="0" w:color="auto"/>
                <w:left w:val="none" w:sz="0" w:space="0" w:color="auto"/>
                <w:bottom w:val="none" w:sz="0" w:space="0" w:color="auto"/>
                <w:right w:val="none" w:sz="0" w:space="0" w:color="auto"/>
              </w:divBdr>
            </w:div>
            <w:div w:id="1427924384">
              <w:marLeft w:val="0"/>
              <w:marRight w:val="0"/>
              <w:marTop w:val="0"/>
              <w:marBottom w:val="0"/>
              <w:divBdr>
                <w:top w:val="none" w:sz="0" w:space="0" w:color="auto"/>
                <w:left w:val="none" w:sz="0" w:space="0" w:color="auto"/>
                <w:bottom w:val="none" w:sz="0" w:space="0" w:color="auto"/>
                <w:right w:val="none" w:sz="0" w:space="0" w:color="auto"/>
              </w:divBdr>
            </w:div>
            <w:div w:id="1208758395">
              <w:marLeft w:val="0"/>
              <w:marRight w:val="0"/>
              <w:marTop w:val="0"/>
              <w:marBottom w:val="0"/>
              <w:divBdr>
                <w:top w:val="none" w:sz="0" w:space="0" w:color="auto"/>
                <w:left w:val="none" w:sz="0" w:space="0" w:color="auto"/>
                <w:bottom w:val="none" w:sz="0" w:space="0" w:color="auto"/>
                <w:right w:val="none" w:sz="0" w:space="0" w:color="auto"/>
              </w:divBdr>
            </w:div>
            <w:div w:id="1799906627">
              <w:marLeft w:val="0"/>
              <w:marRight w:val="0"/>
              <w:marTop w:val="0"/>
              <w:marBottom w:val="0"/>
              <w:divBdr>
                <w:top w:val="none" w:sz="0" w:space="0" w:color="auto"/>
                <w:left w:val="none" w:sz="0" w:space="0" w:color="auto"/>
                <w:bottom w:val="none" w:sz="0" w:space="0" w:color="auto"/>
                <w:right w:val="none" w:sz="0" w:space="0" w:color="auto"/>
              </w:divBdr>
            </w:div>
            <w:div w:id="1647781428">
              <w:marLeft w:val="0"/>
              <w:marRight w:val="0"/>
              <w:marTop w:val="0"/>
              <w:marBottom w:val="0"/>
              <w:divBdr>
                <w:top w:val="none" w:sz="0" w:space="0" w:color="auto"/>
                <w:left w:val="none" w:sz="0" w:space="0" w:color="auto"/>
                <w:bottom w:val="none" w:sz="0" w:space="0" w:color="auto"/>
                <w:right w:val="none" w:sz="0" w:space="0" w:color="auto"/>
              </w:divBdr>
            </w:div>
            <w:div w:id="1014766427">
              <w:marLeft w:val="0"/>
              <w:marRight w:val="0"/>
              <w:marTop w:val="0"/>
              <w:marBottom w:val="0"/>
              <w:divBdr>
                <w:top w:val="none" w:sz="0" w:space="0" w:color="auto"/>
                <w:left w:val="none" w:sz="0" w:space="0" w:color="auto"/>
                <w:bottom w:val="none" w:sz="0" w:space="0" w:color="auto"/>
                <w:right w:val="none" w:sz="0" w:space="0" w:color="auto"/>
              </w:divBdr>
            </w:div>
            <w:div w:id="2996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2024">
      <w:bodyDiv w:val="1"/>
      <w:marLeft w:val="0"/>
      <w:marRight w:val="0"/>
      <w:marTop w:val="0"/>
      <w:marBottom w:val="0"/>
      <w:divBdr>
        <w:top w:val="none" w:sz="0" w:space="0" w:color="auto"/>
        <w:left w:val="none" w:sz="0" w:space="0" w:color="auto"/>
        <w:bottom w:val="none" w:sz="0" w:space="0" w:color="auto"/>
        <w:right w:val="none" w:sz="0" w:space="0" w:color="auto"/>
      </w:divBdr>
      <w:divsChild>
        <w:div w:id="1864630822">
          <w:marLeft w:val="0"/>
          <w:marRight w:val="0"/>
          <w:marTop w:val="0"/>
          <w:marBottom w:val="0"/>
          <w:divBdr>
            <w:top w:val="none" w:sz="0" w:space="0" w:color="auto"/>
            <w:left w:val="none" w:sz="0" w:space="0" w:color="auto"/>
            <w:bottom w:val="none" w:sz="0" w:space="0" w:color="auto"/>
            <w:right w:val="none" w:sz="0" w:space="0" w:color="auto"/>
          </w:divBdr>
          <w:divsChild>
            <w:div w:id="792791214">
              <w:marLeft w:val="0"/>
              <w:marRight w:val="0"/>
              <w:marTop w:val="0"/>
              <w:marBottom w:val="0"/>
              <w:divBdr>
                <w:top w:val="none" w:sz="0" w:space="0" w:color="auto"/>
                <w:left w:val="none" w:sz="0" w:space="0" w:color="auto"/>
                <w:bottom w:val="none" w:sz="0" w:space="0" w:color="auto"/>
                <w:right w:val="none" w:sz="0" w:space="0" w:color="auto"/>
              </w:divBdr>
            </w:div>
            <w:div w:id="396705204">
              <w:marLeft w:val="0"/>
              <w:marRight w:val="0"/>
              <w:marTop w:val="0"/>
              <w:marBottom w:val="0"/>
              <w:divBdr>
                <w:top w:val="none" w:sz="0" w:space="0" w:color="auto"/>
                <w:left w:val="none" w:sz="0" w:space="0" w:color="auto"/>
                <w:bottom w:val="none" w:sz="0" w:space="0" w:color="auto"/>
                <w:right w:val="none" w:sz="0" w:space="0" w:color="auto"/>
              </w:divBdr>
            </w:div>
            <w:div w:id="1107122234">
              <w:marLeft w:val="0"/>
              <w:marRight w:val="0"/>
              <w:marTop w:val="0"/>
              <w:marBottom w:val="0"/>
              <w:divBdr>
                <w:top w:val="none" w:sz="0" w:space="0" w:color="auto"/>
                <w:left w:val="none" w:sz="0" w:space="0" w:color="auto"/>
                <w:bottom w:val="none" w:sz="0" w:space="0" w:color="auto"/>
                <w:right w:val="none" w:sz="0" w:space="0" w:color="auto"/>
              </w:divBdr>
            </w:div>
            <w:div w:id="1135026991">
              <w:marLeft w:val="0"/>
              <w:marRight w:val="0"/>
              <w:marTop w:val="0"/>
              <w:marBottom w:val="0"/>
              <w:divBdr>
                <w:top w:val="none" w:sz="0" w:space="0" w:color="auto"/>
                <w:left w:val="none" w:sz="0" w:space="0" w:color="auto"/>
                <w:bottom w:val="none" w:sz="0" w:space="0" w:color="auto"/>
                <w:right w:val="none" w:sz="0" w:space="0" w:color="auto"/>
              </w:divBdr>
            </w:div>
            <w:div w:id="1206332210">
              <w:marLeft w:val="0"/>
              <w:marRight w:val="0"/>
              <w:marTop w:val="0"/>
              <w:marBottom w:val="0"/>
              <w:divBdr>
                <w:top w:val="none" w:sz="0" w:space="0" w:color="auto"/>
                <w:left w:val="none" w:sz="0" w:space="0" w:color="auto"/>
                <w:bottom w:val="none" w:sz="0" w:space="0" w:color="auto"/>
                <w:right w:val="none" w:sz="0" w:space="0" w:color="auto"/>
              </w:divBdr>
            </w:div>
            <w:div w:id="657147994">
              <w:marLeft w:val="0"/>
              <w:marRight w:val="0"/>
              <w:marTop w:val="0"/>
              <w:marBottom w:val="0"/>
              <w:divBdr>
                <w:top w:val="none" w:sz="0" w:space="0" w:color="auto"/>
                <w:left w:val="none" w:sz="0" w:space="0" w:color="auto"/>
                <w:bottom w:val="none" w:sz="0" w:space="0" w:color="auto"/>
                <w:right w:val="none" w:sz="0" w:space="0" w:color="auto"/>
              </w:divBdr>
            </w:div>
            <w:div w:id="1218055980">
              <w:marLeft w:val="0"/>
              <w:marRight w:val="0"/>
              <w:marTop w:val="0"/>
              <w:marBottom w:val="0"/>
              <w:divBdr>
                <w:top w:val="none" w:sz="0" w:space="0" w:color="auto"/>
                <w:left w:val="none" w:sz="0" w:space="0" w:color="auto"/>
                <w:bottom w:val="none" w:sz="0" w:space="0" w:color="auto"/>
                <w:right w:val="none" w:sz="0" w:space="0" w:color="auto"/>
              </w:divBdr>
            </w:div>
            <w:div w:id="77677998">
              <w:marLeft w:val="0"/>
              <w:marRight w:val="0"/>
              <w:marTop w:val="0"/>
              <w:marBottom w:val="0"/>
              <w:divBdr>
                <w:top w:val="none" w:sz="0" w:space="0" w:color="auto"/>
                <w:left w:val="none" w:sz="0" w:space="0" w:color="auto"/>
                <w:bottom w:val="none" w:sz="0" w:space="0" w:color="auto"/>
                <w:right w:val="none" w:sz="0" w:space="0" w:color="auto"/>
              </w:divBdr>
            </w:div>
            <w:div w:id="1031564372">
              <w:marLeft w:val="0"/>
              <w:marRight w:val="0"/>
              <w:marTop w:val="0"/>
              <w:marBottom w:val="0"/>
              <w:divBdr>
                <w:top w:val="none" w:sz="0" w:space="0" w:color="auto"/>
                <w:left w:val="none" w:sz="0" w:space="0" w:color="auto"/>
                <w:bottom w:val="none" w:sz="0" w:space="0" w:color="auto"/>
                <w:right w:val="none" w:sz="0" w:space="0" w:color="auto"/>
              </w:divBdr>
            </w:div>
            <w:div w:id="2128113631">
              <w:marLeft w:val="0"/>
              <w:marRight w:val="0"/>
              <w:marTop w:val="0"/>
              <w:marBottom w:val="0"/>
              <w:divBdr>
                <w:top w:val="none" w:sz="0" w:space="0" w:color="auto"/>
                <w:left w:val="none" w:sz="0" w:space="0" w:color="auto"/>
                <w:bottom w:val="none" w:sz="0" w:space="0" w:color="auto"/>
                <w:right w:val="none" w:sz="0" w:space="0" w:color="auto"/>
              </w:divBdr>
            </w:div>
            <w:div w:id="1806775870">
              <w:marLeft w:val="0"/>
              <w:marRight w:val="0"/>
              <w:marTop w:val="0"/>
              <w:marBottom w:val="0"/>
              <w:divBdr>
                <w:top w:val="none" w:sz="0" w:space="0" w:color="auto"/>
                <w:left w:val="none" w:sz="0" w:space="0" w:color="auto"/>
                <w:bottom w:val="none" w:sz="0" w:space="0" w:color="auto"/>
                <w:right w:val="none" w:sz="0" w:space="0" w:color="auto"/>
              </w:divBdr>
            </w:div>
            <w:div w:id="328220446">
              <w:marLeft w:val="0"/>
              <w:marRight w:val="0"/>
              <w:marTop w:val="0"/>
              <w:marBottom w:val="0"/>
              <w:divBdr>
                <w:top w:val="none" w:sz="0" w:space="0" w:color="auto"/>
                <w:left w:val="none" w:sz="0" w:space="0" w:color="auto"/>
                <w:bottom w:val="none" w:sz="0" w:space="0" w:color="auto"/>
                <w:right w:val="none" w:sz="0" w:space="0" w:color="auto"/>
              </w:divBdr>
            </w:div>
            <w:div w:id="1954945299">
              <w:marLeft w:val="0"/>
              <w:marRight w:val="0"/>
              <w:marTop w:val="0"/>
              <w:marBottom w:val="0"/>
              <w:divBdr>
                <w:top w:val="none" w:sz="0" w:space="0" w:color="auto"/>
                <w:left w:val="none" w:sz="0" w:space="0" w:color="auto"/>
                <w:bottom w:val="none" w:sz="0" w:space="0" w:color="auto"/>
                <w:right w:val="none" w:sz="0" w:space="0" w:color="auto"/>
              </w:divBdr>
            </w:div>
            <w:div w:id="2114200864">
              <w:marLeft w:val="0"/>
              <w:marRight w:val="0"/>
              <w:marTop w:val="0"/>
              <w:marBottom w:val="0"/>
              <w:divBdr>
                <w:top w:val="none" w:sz="0" w:space="0" w:color="auto"/>
                <w:left w:val="none" w:sz="0" w:space="0" w:color="auto"/>
                <w:bottom w:val="none" w:sz="0" w:space="0" w:color="auto"/>
                <w:right w:val="none" w:sz="0" w:space="0" w:color="auto"/>
              </w:divBdr>
            </w:div>
            <w:div w:id="1137720369">
              <w:marLeft w:val="0"/>
              <w:marRight w:val="0"/>
              <w:marTop w:val="0"/>
              <w:marBottom w:val="0"/>
              <w:divBdr>
                <w:top w:val="none" w:sz="0" w:space="0" w:color="auto"/>
                <w:left w:val="none" w:sz="0" w:space="0" w:color="auto"/>
                <w:bottom w:val="none" w:sz="0" w:space="0" w:color="auto"/>
                <w:right w:val="none" w:sz="0" w:space="0" w:color="auto"/>
              </w:divBdr>
            </w:div>
            <w:div w:id="1326857519">
              <w:marLeft w:val="0"/>
              <w:marRight w:val="0"/>
              <w:marTop w:val="0"/>
              <w:marBottom w:val="0"/>
              <w:divBdr>
                <w:top w:val="none" w:sz="0" w:space="0" w:color="auto"/>
                <w:left w:val="none" w:sz="0" w:space="0" w:color="auto"/>
                <w:bottom w:val="none" w:sz="0" w:space="0" w:color="auto"/>
                <w:right w:val="none" w:sz="0" w:space="0" w:color="auto"/>
              </w:divBdr>
            </w:div>
            <w:div w:id="1356617468">
              <w:marLeft w:val="0"/>
              <w:marRight w:val="0"/>
              <w:marTop w:val="0"/>
              <w:marBottom w:val="0"/>
              <w:divBdr>
                <w:top w:val="none" w:sz="0" w:space="0" w:color="auto"/>
                <w:left w:val="none" w:sz="0" w:space="0" w:color="auto"/>
                <w:bottom w:val="none" w:sz="0" w:space="0" w:color="auto"/>
                <w:right w:val="none" w:sz="0" w:space="0" w:color="auto"/>
              </w:divBdr>
            </w:div>
            <w:div w:id="435294195">
              <w:marLeft w:val="0"/>
              <w:marRight w:val="0"/>
              <w:marTop w:val="0"/>
              <w:marBottom w:val="0"/>
              <w:divBdr>
                <w:top w:val="none" w:sz="0" w:space="0" w:color="auto"/>
                <w:left w:val="none" w:sz="0" w:space="0" w:color="auto"/>
                <w:bottom w:val="none" w:sz="0" w:space="0" w:color="auto"/>
                <w:right w:val="none" w:sz="0" w:space="0" w:color="auto"/>
              </w:divBdr>
            </w:div>
            <w:div w:id="2053848422">
              <w:marLeft w:val="0"/>
              <w:marRight w:val="0"/>
              <w:marTop w:val="0"/>
              <w:marBottom w:val="0"/>
              <w:divBdr>
                <w:top w:val="none" w:sz="0" w:space="0" w:color="auto"/>
                <w:left w:val="none" w:sz="0" w:space="0" w:color="auto"/>
                <w:bottom w:val="none" w:sz="0" w:space="0" w:color="auto"/>
                <w:right w:val="none" w:sz="0" w:space="0" w:color="auto"/>
              </w:divBdr>
            </w:div>
            <w:div w:id="2038847689">
              <w:marLeft w:val="0"/>
              <w:marRight w:val="0"/>
              <w:marTop w:val="0"/>
              <w:marBottom w:val="0"/>
              <w:divBdr>
                <w:top w:val="none" w:sz="0" w:space="0" w:color="auto"/>
                <w:left w:val="none" w:sz="0" w:space="0" w:color="auto"/>
                <w:bottom w:val="none" w:sz="0" w:space="0" w:color="auto"/>
                <w:right w:val="none" w:sz="0" w:space="0" w:color="auto"/>
              </w:divBdr>
            </w:div>
            <w:div w:id="1281036655">
              <w:marLeft w:val="0"/>
              <w:marRight w:val="0"/>
              <w:marTop w:val="0"/>
              <w:marBottom w:val="0"/>
              <w:divBdr>
                <w:top w:val="none" w:sz="0" w:space="0" w:color="auto"/>
                <w:left w:val="none" w:sz="0" w:space="0" w:color="auto"/>
                <w:bottom w:val="none" w:sz="0" w:space="0" w:color="auto"/>
                <w:right w:val="none" w:sz="0" w:space="0" w:color="auto"/>
              </w:divBdr>
            </w:div>
            <w:div w:id="1399329114">
              <w:marLeft w:val="0"/>
              <w:marRight w:val="0"/>
              <w:marTop w:val="0"/>
              <w:marBottom w:val="0"/>
              <w:divBdr>
                <w:top w:val="none" w:sz="0" w:space="0" w:color="auto"/>
                <w:left w:val="none" w:sz="0" w:space="0" w:color="auto"/>
                <w:bottom w:val="none" w:sz="0" w:space="0" w:color="auto"/>
                <w:right w:val="none" w:sz="0" w:space="0" w:color="auto"/>
              </w:divBdr>
            </w:div>
            <w:div w:id="1235356867">
              <w:marLeft w:val="0"/>
              <w:marRight w:val="0"/>
              <w:marTop w:val="0"/>
              <w:marBottom w:val="0"/>
              <w:divBdr>
                <w:top w:val="none" w:sz="0" w:space="0" w:color="auto"/>
                <w:left w:val="none" w:sz="0" w:space="0" w:color="auto"/>
                <w:bottom w:val="none" w:sz="0" w:space="0" w:color="auto"/>
                <w:right w:val="none" w:sz="0" w:space="0" w:color="auto"/>
              </w:divBdr>
            </w:div>
            <w:div w:id="603609411">
              <w:marLeft w:val="0"/>
              <w:marRight w:val="0"/>
              <w:marTop w:val="0"/>
              <w:marBottom w:val="0"/>
              <w:divBdr>
                <w:top w:val="none" w:sz="0" w:space="0" w:color="auto"/>
                <w:left w:val="none" w:sz="0" w:space="0" w:color="auto"/>
                <w:bottom w:val="none" w:sz="0" w:space="0" w:color="auto"/>
                <w:right w:val="none" w:sz="0" w:space="0" w:color="auto"/>
              </w:divBdr>
            </w:div>
            <w:div w:id="1996109673">
              <w:marLeft w:val="0"/>
              <w:marRight w:val="0"/>
              <w:marTop w:val="0"/>
              <w:marBottom w:val="0"/>
              <w:divBdr>
                <w:top w:val="none" w:sz="0" w:space="0" w:color="auto"/>
                <w:left w:val="none" w:sz="0" w:space="0" w:color="auto"/>
                <w:bottom w:val="none" w:sz="0" w:space="0" w:color="auto"/>
                <w:right w:val="none" w:sz="0" w:space="0" w:color="auto"/>
              </w:divBdr>
            </w:div>
            <w:div w:id="1645502530">
              <w:marLeft w:val="0"/>
              <w:marRight w:val="0"/>
              <w:marTop w:val="0"/>
              <w:marBottom w:val="0"/>
              <w:divBdr>
                <w:top w:val="none" w:sz="0" w:space="0" w:color="auto"/>
                <w:left w:val="none" w:sz="0" w:space="0" w:color="auto"/>
                <w:bottom w:val="none" w:sz="0" w:space="0" w:color="auto"/>
                <w:right w:val="none" w:sz="0" w:space="0" w:color="auto"/>
              </w:divBdr>
            </w:div>
            <w:div w:id="2069762003">
              <w:marLeft w:val="0"/>
              <w:marRight w:val="0"/>
              <w:marTop w:val="0"/>
              <w:marBottom w:val="0"/>
              <w:divBdr>
                <w:top w:val="none" w:sz="0" w:space="0" w:color="auto"/>
                <w:left w:val="none" w:sz="0" w:space="0" w:color="auto"/>
                <w:bottom w:val="none" w:sz="0" w:space="0" w:color="auto"/>
                <w:right w:val="none" w:sz="0" w:space="0" w:color="auto"/>
              </w:divBdr>
            </w:div>
            <w:div w:id="186405511">
              <w:marLeft w:val="0"/>
              <w:marRight w:val="0"/>
              <w:marTop w:val="0"/>
              <w:marBottom w:val="0"/>
              <w:divBdr>
                <w:top w:val="none" w:sz="0" w:space="0" w:color="auto"/>
                <w:left w:val="none" w:sz="0" w:space="0" w:color="auto"/>
                <w:bottom w:val="none" w:sz="0" w:space="0" w:color="auto"/>
                <w:right w:val="none" w:sz="0" w:space="0" w:color="auto"/>
              </w:divBdr>
            </w:div>
            <w:div w:id="788671755">
              <w:marLeft w:val="0"/>
              <w:marRight w:val="0"/>
              <w:marTop w:val="0"/>
              <w:marBottom w:val="0"/>
              <w:divBdr>
                <w:top w:val="none" w:sz="0" w:space="0" w:color="auto"/>
                <w:left w:val="none" w:sz="0" w:space="0" w:color="auto"/>
                <w:bottom w:val="none" w:sz="0" w:space="0" w:color="auto"/>
                <w:right w:val="none" w:sz="0" w:space="0" w:color="auto"/>
              </w:divBdr>
            </w:div>
            <w:div w:id="276913911">
              <w:marLeft w:val="0"/>
              <w:marRight w:val="0"/>
              <w:marTop w:val="0"/>
              <w:marBottom w:val="0"/>
              <w:divBdr>
                <w:top w:val="none" w:sz="0" w:space="0" w:color="auto"/>
                <w:left w:val="none" w:sz="0" w:space="0" w:color="auto"/>
                <w:bottom w:val="none" w:sz="0" w:space="0" w:color="auto"/>
                <w:right w:val="none" w:sz="0" w:space="0" w:color="auto"/>
              </w:divBdr>
            </w:div>
            <w:div w:id="1039664500">
              <w:marLeft w:val="0"/>
              <w:marRight w:val="0"/>
              <w:marTop w:val="0"/>
              <w:marBottom w:val="0"/>
              <w:divBdr>
                <w:top w:val="none" w:sz="0" w:space="0" w:color="auto"/>
                <w:left w:val="none" w:sz="0" w:space="0" w:color="auto"/>
                <w:bottom w:val="none" w:sz="0" w:space="0" w:color="auto"/>
                <w:right w:val="none" w:sz="0" w:space="0" w:color="auto"/>
              </w:divBdr>
            </w:div>
            <w:div w:id="957877293">
              <w:marLeft w:val="0"/>
              <w:marRight w:val="0"/>
              <w:marTop w:val="0"/>
              <w:marBottom w:val="0"/>
              <w:divBdr>
                <w:top w:val="none" w:sz="0" w:space="0" w:color="auto"/>
                <w:left w:val="none" w:sz="0" w:space="0" w:color="auto"/>
                <w:bottom w:val="none" w:sz="0" w:space="0" w:color="auto"/>
                <w:right w:val="none" w:sz="0" w:space="0" w:color="auto"/>
              </w:divBdr>
            </w:div>
            <w:div w:id="651717829">
              <w:marLeft w:val="0"/>
              <w:marRight w:val="0"/>
              <w:marTop w:val="0"/>
              <w:marBottom w:val="0"/>
              <w:divBdr>
                <w:top w:val="none" w:sz="0" w:space="0" w:color="auto"/>
                <w:left w:val="none" w:sz="0" w:space="0" w:color="auto"/>
                <w:bottom w:val="none" w:sz="0" w:space="0" w:color="auto"/>
                <w:right w:val="none" w:sz="0" w:space="0" w:color="auto"/>
              </w:divBdr>
            </w:div>
            <w:div w:id="1711800648">
              <w:marLeft w:val="0"/>
              <w:marRight w:val="0"/>
              <w:marTop w:val="0"/>
              <w:marBottom w:val="0"/>
              <w:divBdr>
                <w:top w:val="none" w:sz="0" w:space="0" w:color="auto"/>
                <w:left w:val="none" w:sz="0" w:space="0" w:color="auto"/>
                <w:bottom w:val="none" w:sz="0" w:space="0" w:color="auto"/>
                <w:right w:val="none" w:sz="0" w:space="0" w:color="auto"/>
              </w:divBdr>
            </w:div>
            <w:div w:id="650788896">
              <w:marLeft w:val="0"/>
              <w:marRight w:val="0"/>
              <w:marTop w:val="0"/>
              <w:marBottom w:val="0"/>
              <w:divBdr>
                <w:top w:val="none" w:sz="0" w:space="0" w:color="auto"/>
                <w:left w:val="none" w:sz="0" w:space="0" w:color="auto"/>
                <w:bottom w:val="none" w:sz="0" w:space="0" w:color="auto"/>
                <w:right w:val="none" w:sz="0" w:space="0" w:color="auto"/>
              </w:divBdr>
            </w:div>
            <w:div w:id="457795951">
              <w:marLeft w:val="0"/>
              <w:marRight w:val="0"/>
              <w:marTop w:val="0"/>
              <w:marBottom w:val="0"/>
              <w:divBdr>
                <w:top w:val="none" w:sz="0" w:space="0" w:color="auto"/>
                <w:left w:val="none" w:sz="0" w:space="0" w:color="auto"/>
                <w:bottom w:val="none" w:sz="0" w:space="0" w:color="auto"/>
                <w:right w:val="none" w:sz="0" w:space="0" w:color="auto"/>
              </w:divBdr>
            </w:div>
            <w:div w:id="1736513560">
              <w:marLeft w:val="0"/>
              <w:marRight w:val="0"/>
              <w:marTop w:val="0"/>
              <w:marBottom w:val="0"/>
              <w:divBdr>
                <w:top w:val="none" w:sz="0" w:space="0" w:color="auto"/>
                <w:left w:val="none" w:sz="0" w:space="0" w:color="auto"/>
                <w:bottom w:val="none" w:sz="0" w:space="0" w:color="auto"/>
                <w:right w:val="none" w:sz="0" w:space="0" w:color="auto"/>
              </w:divBdr>
            </w:div>
            <w:div w:id="1408041095">
              <w:marLeft w:val="0"/>
              <w:marRight w:val="0"/>
              <w:marTop w:val="0"/>
              <w:marBottom w:val="0"/>
              <w:divBdr>
                <w:top w:val="none" w:sz="0" w:space="0" w:color="auto"/>
                <w:left w:val="none" w:sz="0" w:space="0" w:color="auto"/>
                <w:bottom w:val="none" w:sz="0" w:space="0" w:color="auto"/>
                <w:right w:val="none" w:sz="0" w:space="0" w:color="auto"/>
              </w:divBdr>
            </w:div>
            <w:div w:id="1419786244">
              <w:marLeft w:val="0"/>
              <w:marRight w:val="0"/>
              <w:marTop w:val="0"/>
              <w:marBottom w:val="0"/>
              <w:divBdr>
                <w:top w:val="none" w:sz="0" w:space="0" w:color="auto"/>
                <w:left w:val="none" w:sz="0" w:space="0" w:color="auto"/>
                <w:bottom w:val="none" w:sz="0" w:space="0" w:color="auto"/>
                <w:right w:val="none" w:sz="0" w:space="0" w:color="auto"/>
              </w:divBdr>
            </w:div>
            <w:div w:id="2003005217">
              <w:marLeft w:val="0"/>
              <w:marRight w:val="0"/>
              <w:marTop w:val="0"/>
              <w:marBottom w:val="0"/>
              <w:divBdr>
                <w:top w:val="none" w:sz="0" w:space="0" w:color="auto"/>
                <w:left w:val="none" w:sz="0" w:space="0" w:color="auto"/>
                <w:bottom w:val="none" w:sz="0" w:space="0" w:color="auto"/>
                <w:right w:val="none" w:sz="0" w:space="0" w:color="auto"/>
              </w:divBdr>
            </w:div>
            <w:div w:id="1739354305">
              <w:marLeft w:val="0"/>
              <w:marRight w:val="0"/>
              <w:marTop w:val="0"/>
              <w:marBottom w:val="0"/>
              <w:divBdr>
                <w:top w:val="none" w:sz="0" w:space="0" w:color="auto"/>
                <w:left w:val="none" w:sz="0" w:space="0" w:color="auto"/>
                <w:bottom w:val="none" w:sz="0" w:space="0" w:color="auto"/>
                <w:right w:val="none" w:sz="0" w:space="0" w:color="auto"/>
              </w:divBdr>
            </w:div>
            <w:div w:id="853887753">
              <w:marLeft w:val="0"/>
              <w:marRight w:val="0"/>
              <w:marTop w:val="0"/>
              <w:marBottom w:val="0"/>
              <w:divBdr>
                <w:top w:val="none" w:sz="0" w:space="0" w:color="auto"/>
                <w:left w:val="none" w:sz="0" w:space="0" w:color="auto"/>
                <w:bottom w:val="none" w:sz="0" w:space="0" w:color="auto"/>
                <w:right w:val="none" w:sz="0" w:space="0" w:color="auto"/>
              </w:divBdr>
            </w:div>
            <w:div w:id="1103065056">
              <w:marLeft w:val="0"/>
              <w:marRight w:val="0"/>
              <w:marTop w:val="0"/>
              <w:marBottom w:val="0"/>
              <w:divBdr>
                <w:top w:val="none" w:sz="0" w:space="0" w:color="auto"/>
                <w:left w:val="none" w:sz="0" w:space="0" w:color="auto"/>
                <w:bottom w:val="none" w:sz="0" w:space="0" w:color="auto"/>
                <w:right w:val="none" w:sz="0" w:space="0" w:color="auto"/>
              </w:divBdr>
            </w:div>
            <w:div w:id="336352749">
              <w:marLeft w:val="0"/>
              <w:marRight w:val="0"/>
              <w:marTop w:val="0"/>
              <w:marBottom w:val="0"/>
              <w:divBdr>
                <w:top w:val="none" w:sz="0" w:space="0" w:color="auto"/>
                <w:left w:val="none" w:sz="0" w:space="0" w:color="auto"/>
                <w:bottom w:val="none" w:sz="0" w:space="0" w:color="auto"/>
                <w:right w:val="none" w:sz="0" w:space="0" w:color="auto"/>
              </w:divBdr>
            </w:div>
            <w:div w:id="31929521">
              <w:marLeft w:val="0"/>
              <w:marRight w:val="0"/>
              <w:marTop w:val="0"/>
              <w:marBottom w:val="0"/>
              <w:divBdr>
                <w:top w:val="none" w:sz="0" w:space="0" w:color="auto"/>
                <w:left w:val="none" w:sz="0" w:space="0" w:color="auto"/>
                <w:bottom w:val="none" w:sz="0" w:space="0" w:color="auto"/>
                <w:right w:val="none" w:sz="0" w:space="0" w:color="auto"/>
              </w:divBdr>
            </w:div>
            <w:div w:id="14966091">
              <w:marLeft w:val="0"/>
              <w:marRight w:val="0"/>
              <w:marTop w:val="0"/>
              <w:marBottom w:val="0"/>
              <w:divBdr>
                <w:top w:val="none" w:sz="0" w:space="0" w:color="auto"/>
                <w:left w:val="none" w:sz="0" w:space="0" w:color="auto"/>
                <w:bottom w:val="none" w:sz="0" w:space="0" w:color="auto"/>
                <w:right w:val="none" w:sz="0" w:space="0" w:color="auto"/>
              </w:divBdr>
            </w:div>
            <w:div w:id="630018296">
              <w:marLeft w:val="0"/>
              <w:marRight w:val="0"/>
              <w:marTop w:val="0"/>
              <w:marBottom w:val="0"/>
              <w:divBdr>
                <w:top w:val="none" w:sz="0" w:space="0" w:color="auto"/>
                <w:left w:val="none" w:sz="0" w:space="0" w:color="auto"/>
                <w:bottom w:val="none" w:sz="0" w:space="0" w:color="auto"/>
                <w:right w:val="none" w:sz="0" w:space="0" w:color="auto"/>
              </w:divBdr>
            </w:div>
            <w:div w:id="1230767657">
              <w:marLeft w:val="0"/>
              <w:marRight w:val="0"/>
              <w:marTop w:val="0"/>
              <w:marBottom w:val="0"/>
              <w:divBdr>
                <w:top w:val="none" w:sz="0" w:space="0" w:color="auto"/>
                <w:left w:val="none" w:sz="0" w:space="0" w:color="auto"/>
                <w:bottom w:val="none" w:sz="0" w:space="0" w:color="auto"/>
                <w:right w:val="none" w:sz="0" w:space="0" w:color="auto"/>
              </w:divBdr>
            </w:div>
            <w:div w:id="1860657956">
              <w:marLeft w:val="0"/>
              <w:marRight w:val="0"/>
              <w:marTop w:val="0"/>
              <w:marBottom w:val="0"/>
              <w:divBdr>
                <w:top w:val="none" w:sz="0" w:space="0" w:color="auto"/>
                <w:left w:val="none" w:sz="0" w:space="0" w:color="auto"/>
                <w:bottom w:val="none" w:sz="0" w:space="0" w:color="auto"/>
                <w:right w:val="none" w:sz="0" w:space="0" w:color="auto"/>
              </w:divBdr>
            </w:div>
            <w:div w:id="186914040">
              <w:marLeft w:val="0"/>
              <w:marRight w:val="0"/>
              <w:marTop w:val="0"/>
              <w:marBottom w:val="0"/>
              <w:divBdr>
                <w:top w:val="none" w:sz="0" w:space="0" w:color="auto"/>
                <w:left w:val="none" w:sz="0" w:space="0" w:color="auto"/>
                <w:bottom w:val="none" w:sz="0" w:space="0" w:color="auto"/>
                <w:right w:val="none" w:sz="0" w:space="0" w:color="auto"/>
              </w:divBdr>
            </w:div>
            <w:div w:id="221795770">
              <w:marLeft w:val="0"/>
              <w:marRight w:val="0"/>
              <w:marTop w:val="0"/>
              <w:marBottom w:val="0"/>
              <w:divBdr>
                <w:top w:val="none" w:sz="0" w:space="0" w:color="auto"/>
                <w:left w:val="none" w:sz="0" w:space="0" w:color="auto"/>
                <w:bottom w:val="none" w:sz="0" w:space="0" w:color="auto"/>
                <w:right w:val="none" w:sz="0" w:space="0" w:color="auto"/>
              </w:divBdr>
            </w:div>
            <w:div w:id="1910381617">
              <w:marLeft w:val="0"/>
              <w:marRight w:val="0"/>
              <w:marTop w:val="0"/>
              <w:marBottom w:val="0"/>
              <w:divBdr>
                <w:top w:val="none" w:sz="0" w:space="0" w:color="auto"/>
                <w:left w:val="none" w:sz="0" w:space="0" w:color="auto"/>
                <w:bottom w:val="none" w:sz="0" w:space="0" w:color="auto"/>
                <w:right w:val="none" w:sz="0" w:space="0" w:color="auto"/>
              </w:divBdr>
            </w:div>
            <w:div w:id="635256406">
              <w:marLeft w:val="0"/>
              <w:marRight w:val="0"/>
              <w:marTop w:val="0"/>
              <w:marBottom w:val="0"/>
              <w:divBdr>
                <w:top w:val="none" w:sz="0" w:space="0" w:color="auto"/>
                <w:left w:val="none" w:sz="0" w:space="0" w:color="auto"/>
                <w:bottom w:val="none" w:sz="0" w:space="0" w:color="auto"/>
                <w:right w:val="none" w:sz="0" w:space="0" w:color="auto"/>
              </w:divBdr>
            </w:div>
            <w:div w:id="1930842414">
              <w:marLeft w:val="0"/>
              <w:marRight w:val="0"/>
              <w:marTop w:val="0"/>
              <w:marBottom w:val="0"/>
              <w:divBdr>
                <w:top w:val="none" w:sz="0" w:space="0" w:color="auto"/>
                <w:left w:val="none" w:sz="0" w:space="0" w:color="auto"/>
                <w:bottom w:val="none" w:sz="0" w:space="0" w:color="auto"/>
                <w:right w:val="none" w:sz="0" w:space="0" w:color="auto"/>
              </w:divBdr>
            </w:div>
            <w:div w:id="1690445992">
              <w:marLeft w:val="0"/>
              <w:marRight w:val="0"/>
              <w:marTop w:val="0"/>
              <w:marBottom w:val="0"/>
              <w:divBdr>
                <w:top w:val="none" w:sz="0" w:space="0" w:color="auto"/>
                <w:left w:val="none" w:sz="0" w:space="0" w:color="auto"/>
                <w:bottom w:val="none" w:sz="0" w:space="0" w:color="auto"/>
                <w:right w:val="none" w:sz="0" w:space="0" w:color="auto"/>
              </w:divBdr>
            </w:div>
            <w:div w:id="128997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5599">
      <w:bodyDiv w:val="1"/>
      <w:marLeft w:val="0"/>
      <w:marRight w:val="0"/>
      <w:marTop w:val="0"/>
      <w:marBottom w:val="0"/>
      <w:divBdr>
        <w:top w:val="none" w:sz="0" w:space="0" w:color="auto"/>
        <w:left w:val="none" w:sz="0" w:space="0" w:color="auto"/>
        <w:bottom w:val="none" w:sz="0" w:space="0" w:color="auto"/>
        <w:right w:val="none" w:sz="0" w:space="0" w:color="auto"/>
      </w:divBdr>
      <w:divsChild>
        <w:div w:id="2025936885">
          <w:marLeft w:val="0"/>
          <w:marRight w:val="0"/>
          <w:marTop w:val="0"/>
          <w:marBottom w:val="0"/>
          <w:divBdr>
            <w:top w:val="none" w:sz="0" w:space="0" w:color="auto"/>
            <w:left w:val="none" w:sz="0" w:space="0" w:color="auto"/>
            <w:bottom w:val="none" w:sz="0" w:space="0" w:color="auto"/>
            <w:right w:val="none" w:sz="0" w:space="0" w:color="auto"/>
          </w:divBdr>
          <w:divsChild>
            <w:div w:id="1298219470">
              <w:marLeft w:val="0"/>
              <w:marRight w:val="0"/>
              <w:marTop w:val="0"/>
              <w:marBottom w:val="0"/>
              <w:divBdr>
                <w:top w:val="none" w:sz="0" w:space="0" w:color="auto"/>
                <w:left w:val="none" w:sz="0" w:space="0" w:color="auto"/>
                <w:bottom w:val="none" w:sz="0" w:space="0" w:color="auto"/>
                <w:right w:val="none" w:sz="0" w:space="0" w:color="auto"/>
              </w:divBdr>
            </w:div>
            <w:div w:id="413087573">
              <w:marLeft w:val="0"/>
              <w:marRight w:val="0"/>
              <w:marTop w:val="0"/>
              <w:marBottom w:val="0"/>
              <w:divBdr>
                <w:top w:val="none" w:sz="0" w:space="0" w:color="auto"/>
                <w:left w:val="none" w:sz="0" w:space="0" w:color="auto"/>
                <w:bottom w:val="none" w:sz="0" w:space="0" w:color="auto"/>
                <w:right w:val="none" w:sz="0" w:space="0" w:color="auto"/>
              </w:divBdr>
            </w:div>
            <w:div w:id="1167791480">
              <w:marLeft w:val="0"/>
              <w:marRight w:val="0"/>
              <w:marTop w:val="0"/>
              <w:marBottom w:val="0"/>
              <w:divBdr>
                <w:top w:val="none" w:sz="0" w:space="0" w:color="auto"/>
                <w:left w:val="none" w:sz="0" w:space="0" w:color="auto"/>
                <w:bottom w:val="none" w:sz="0" w:space="0" w:color="auto"/>
                <w:right w:val="none" w:sz="0" w:space="0" w:color="auto"/>
              </w:divBdr>
            </w:div>
            <w:div w:id="765225532">
              <w:marLeft w:val="0"/>
              <w:marRight w:val="0"/>
              <w:marTop w:val="0"/>
              <w:marBottom w:val="0"/>
              <w:divBdr>
                <w:top w:val="none" w:sz="0" w:space="0" w:color="auto"/>
                <w:left w:val="none" w:sz="0" w:space="0" w:color="auto"/>
                <w:bottom w:val="none" w:sz="0" w:space="0" w:color="auto"/>
                <w:right w:val="none" w:sz="0" w:space="0" w:color="auto"/>
              </w:divBdr>
            </w:div>
            <w:div w:id="676926517">
              <w:marLeft w:val="0"/>
              <w:marRight w:val="0"/>
              <w:marTop w:val="0"/>
              <w:marBottom w:val="0"/>
              <w:divBdr>
                <w:top w:val="none" w:sz="0" w:space="0" w:color="auto"/>
                <w:left w:val="none" w:sz="0" w:space="0" w:color="auto"/>
                <w:bottom w:val="none" w:sz="0" w:space="0" w:color="auto"/>
                <w:right w:val="none" w:sz="0" w:space="0" w:color="auto"/>
              </w:divBdr>
            </w:div>
            <w:div w:id="1180702728">
              <w:marLeft w:val="0"/>
              <w:marRight w:val="0"/>
              <w:marTop w:val="0"/>
              <w:marBottom w:val="0"/>
              <w:divBdr>
                <w:top w:val="none" w:sz="0" w:space="0" w:color="auto"/>
                <w:left w:val="none" w:sz="0" w:space="0" w:color="auto"/>
                <w:bottom w:val="none" w:sz="0" w:space="0" w:color="auto"/>
                <w:right w:val="none" w:sz="0" w:space="0" w:color="auto"/>
              </w:divBdr>
            </w:div>
            <w:div w:id="1754232396">
              <w:marLeft w:val="0"/>
              <w:marRight w:val="0"/>
              <w:marTop w:val="0"/>
              <w:marBottom w:val="0"/>
              <w:divBdr>
                <w:top w:val="none" w:sz="0" w:space="0" w:color="auto"/>
                <w:left w:val="none" w:sz="0" w:space="0" w:color="auto"/>
                <w:bottom w:val="none" w:sz="0" w:space="0" w:color="auto"/>
                <w:right w:val="none" w:sz="0" w:space="0" w:color="auto"/>
              </w:divBdr>
            </w:div>
            <w:div w:id="1973173615">
              <w:marLeft w:val="0"/>
              <w:marRight w:val="0"/>
              <w:marTop w:val="0"/>
              <w:marBottom w:val="0"/>
              <w:divBdr>
                <w:top w:val="none" w:sz="0" w:space="0" w:color="auto"/>
                <w:left w:val="none" w:sz="0" w:space="0" w:color="auto"/>
                <w:bottom w:val="none" w:sz="0" w:space="0" w:color="auto"/>
                <w:right w:val="none" w:sz="0" w:space="0" w:color="auto"/>
              </w:divBdr>
            </w:div>
            <w:div w:id="1971668860">
              <w:marLeft w:val="0"/>
              <w:marRight w:val="0"/>
              <w:marTop w:val="0"/>
              <w:marBottom w:val="0"/>
              <w:divBdr>
                <w:top w:val="none" w:sz="0" w:space="0" w:color="auto"/>
                <w:left w:val="none" w:sz="0" w:space="0" w:color="auto"/>
                <w:bottom w:val="none" w:sz="0" w:space="0" w:color="auto"/>
                <w:right w:val="none" w:sz="0" w:space="0" w:color="auto"/>
              </w:divBdr>
            </w:div>
            <w:div w:id="33124124">
              <w:marLeft w:val="0"/>
              <w:marRight w:val="0"/>
              <w:marTop w:val="0"/>
              <w:marBottom w:val="0"/>
              <w:divBdr>
                <w:top w:val="none" w:sz="0" w:space="0" w:color="auto"/>
                <w:left w:val="none" w:sz="0" w:space="0" w:color="auto"/>
                <w:bottom w:val="none" w:sz="0" w:space="0" w:color="auto"/>
                <w:right w:val="none" w:sz="0" w:space="0" w:color="auto"/>
              </w:divBdr>
            </w:div>
            <w:div w:id="942348649">
              <w:marLeft w:val="0"/>
              <w:marRight w:val="0"/>
              <w:marTop w:val="0"/>
              <w:marBottom w:val="0"/>
              <w:divBdr>
                <w:top w:val="none" w:sz="0" w:space="0" w:color="auto"/>
                <w:left w:val="none" w:sz="0" w:space="0" w:color="auto"/>
                <w:bottom w:val="none" w:sz="0" w:space="0" w:color="auto"/>
                <w:right w:val="none" w:sz="0" w:space="0" w:color="auto"/>
              </w:divBdr>
            </w:div>
            <w:div w:id="1318875056">
              <w:marLeft w:val="0"/>
              <w:marRight w:val="0"/>
              <w:marTop w:val="0"/>
              <w:marBottom w:val="0"/>
              <w:divBdr>
                <w:top w:val="none" w:sz="0" w:space="0" w:color="auto"/>
                <w:left w:val="none" w:sz="0" w:space="0" w:color="auto"/>
                <w:bottom w:val="none" w:sz="0" w:space="0" w:color="auto"/>
                <w:right w:val="none" w:sz="0" w:space="0" w:color="auto"/>
              </w:divBdr>
            </w:div>
            <w:div w:id="1358703785">
              <w:marLeft w:val="0"/>
              <w:marRight w:val="0"/>
              <w:marTop w:val="0"/>
              <w:marBottom w:val="0"/>
              <w:divBdr>
                <w:top w:val="none" w:sz="0" w:space="0" w:color="auto"/>
                <w:left w:val="none" w:sz="0" w:space="0" w:color="auto"/>
                <w:bottom w:val="none" w:sz="0" w:space="0" w:color="auto"/>
                <w:right w:val="none" w:sz="0" w:space="0" w:color="auto"/>
              </w:divBdr>
            </w:div>
            <w:div w:id="1693917842">
              <w:marLeft w:val="0"/>
              <w:marRight w:val="0"/>
              <w:marTop w:val="0"/>
              <w:marBottom w:val="0"/>
              <w:divBdr>
                <w:top w:val="none" w:sz="0" w:space="0" w:color="auto"/>
                <w:left w:val="none" w:sz="0" w:space="0" w:color="auto"/>
                <w:bottom w:val="none" w:sz="0" w:space="0" w:color="auto"/>
                <w:right w:val="none" w:sz="0" w:space="0" w:color="auto"/>
              </w:divBdr>
            </w:div>
            <w:div w:id="1225024674">
              <w:marLeft w:val="0"/>
              <w:marRight w:val="0"/>
              <w:marTop w:val="0"/>
              <w:marBottom w:val="0"/>
              <w:divBdr>
                <w:top w:val="none" w:sz="0" w:space="0" w:color="auto"/>
                <w:left w:val="none" w:sz="0" w:space="0" w:color="auto"/>
                <w:bottom w:val="none" w:sz="0" w:space="0" w:color="auto"/>
                <w:right w:val="none" w:sz="0" w:space="0" w:color="auto"/>
              </w:divBdr>
            </w:div>
            <w:div w:id="874578788">
              <w:marLeft w:val="0"/>
              <w:marRight w:val="0"/>
              <w:marTop w:val="0"/>
              <w:marBottom w:val="0"/>
              <w:divBdr>
                <w:top w:val="none" w:sz="0" w:space="0" w:color="auto"/>
                <w:left w:val="none" w:sz="0" w:space="0" w:color="auto"/>
                <w:bottom w:val="none" w:sz="0" w:space="0" w:color="auto"/>
                <w:right w:val="none" w:sz="0" w:space="0" w:color="auto"/>
              </w:divBdr>
            </w:div>
            <w:div w:id="465396257">
              <w:marLeft w:val="0"/>
              <w:marRight w:val="0"/>
              <w:marTop w:val="0"/>
              <w:marBottom w:val="0"/>
              <w:divBdr>
                <w:top w:val="none" w:sz="0" w:space="0" w:color="auto"/>
                <w:left w:val="none" w:sz="0" w:space="0" w:color="auto"/>
                <w:bottom w:val="none" w:sz="0" w:space="0" w:color="auto"/>
                <w:right w:val="none" w:sz="0" w:space="0" w:color="auto"/>
              </w:divBdr>
            </w:div>
            <w:div w:id="818423015">
              <w:marLeft w:val="0"/>
              <w:marRight w:val="0"/>
              <w:marTop w:val="0"/>
              <w:marBottom w:val="0"/>
              <w:divBdr>
                <w:top w:val="none" w:sz="0" w:space="0" w:color="auto"/>
                <w:left w:val="none" w:sz="0" w:space="0" w:color="auto"/>
                <w:bottom w:val="none" w:sz="0" w:space="0" w:color="auto"/>
                <w:right w:val="none" w:sz="0" w:space="0" w:color="auto"/>
              </w:divBdr>
            </w:div>
            <w:div w:id="1363431967">
              <w:marLeft w:val="0"/>
              <w:marRight w:val="0"/>
              <w:marTop w:val="0"/>
              <w:marBottom w:val="0"/>
              <w:divBdr>
                <w:top w:val="none" w:sz="0" w:space="0" w:color="auto"/>
                <w:left w:val="none" w:sz="0" w:space="0" w:color="auto"/>
                <w:bottom w:val="none" w:sz="0" w:space="0" w:color="auto"/>
                <w:right w:val="none" w:sz="0" w:space="0" w:color="auto"/>
              </w:divBdr>
            </w:div>
            <w:div w:id="334966434">
              <w:marLeft w:val="0"/>
              <w:marRight w:val="0"/>
              <w:marTop w:val="0"/>
              <w:marBottom w:val="0"/>
              <w:divBdr>
                <w:top w:val="none" w:sz="0" w:space="0" w:color="auto"/>
                <w:left w:val="none" w:sz="0" w:space="0" w:color="auto"/>
                <w:bottom w:val="none" w:sz="0" w:space="0" w:color="auto"/>
                <w:right w:val="none" w:sz="0" w:space="0" w:color="auto"/>
              </w:divBdr>
            </w:div>
            <w:div w:id="378820760">
              <w:marLeft w:val="0"/>
              <w:marRight w:val="0"/>
              <w:marTop w:val="0"/>
              <w:marBottom w:val="0"/>
              <w:divBdr>
                <w:top w:val="none" w:sz="0" w:space="0" w:color="auto"/>
                <w:left w:val="none" w:sz="0" w:space="0" w:color="auto"/>
                <w:bottom w:val="none" w:sz="0" w:space="0" w:color="auto"/>
                <w:right w:val="none" w:sz="0" w:space="0" w:color="auto"/>
              </w:divBdr>
            </w:div>
            <w:div w:id="1386025121">
              <w:marLeft w:val="0"/>
              <w:marRight w:val="0"/>
              <w:marTop w:val="0"/>
              <w:marBottom w:val="0"/>
              <w:divBdr>
                <w:top w:val="none" w:sz="0" w:space="0" w:color="auto"/>
                <w:left w:val="none" w:sz="0" w:space="0" w:color="auto"/>
                <w:bottom w:val="none" w:sz="0" w:space="0" w:color="auto"/>
                <w:right w:val="none" w:sz="0" w:space="0" w:color="auto"/>
              </w:divBdr>
            </w:div>
            <w:div w:id="2047947094">
              <w:marLeft w:val="0"/>
              <w:marRight w:val="0"/>
              <w:marTop w:val="0"/>
              <w:marBottom w:val="0"/>
              <w:divBdr>
                <w:top w:val="none" w:sz="0" w:space="0" w:color="auto"/>
                <w:left w:val="none" w:sz="0" w:space="0" w:color="auto"/>
                <w:bottom w:val="none" w:sz="0" w:space="0" w:color="auto"/>
                <w:right w:val="none" w:sz="0" w:space="0" w:color="auto"/>
              </w:divBdr>
            </w:div>
            <w:div w:id="1160540608">
              <w:marLeft w:val="0"/>
              <w:marRight w:val="0"/>
              <w:marTop w:val="0"/>
              <w:marBottom w:val="0"/>
              <w:divBdr>
                <w:top w:val="none" w:sz="0" w:space="0" w:color="auto"/>
                <w:left w:val="none" w:sz="0" w:space="0" w:color="auto"/>
                <w:bottom w:val="none" w:sz="0" w:space="0" w:color="auto"/>
                <w:right w:val="none" w:sz="0" w:space="0" w:color="auto"/>
              </w:divBdr>
            </w:div>
            <w:div w:id="1964847465">
              <w:marLeft w:val="0"/>
              <w:marRight w:val="0"/>
              <w:marTop w:val="0"/>
              <w:marBottom w:val="0"/>
              <w:divBdr>
                <w:top w:val="none" w:sz="0" w:space="0" w:color="auto"/>
                <w:left w:val="none" w:sz="0" w:space="0" w:color="auto"/>
                <w:bottom w:val="none" w:sz="0" w:space="0" w:color="auto"/>
                <w:right w:val="none" w:sz="0" w:space="0" w:color="auto"/>
              </w:divBdr>
            </w:div>
            <w:div w:id="326255445">
              <w:marLeft w:val="0"/>
              <w:marRight w:val="0"/>
              <w:marTop w:val="0"/>
              <w:marBottom w:val="0"/>
              <w:divBdr>
                <w:top w:val="none" w:sz="0" w:space="0" w:color="auto"/>
                <w:left w:val="none" w:sz="0" w:space="0" w:color="auto"/>
                <w:bottom w:val="none" w:sz="0" w:space="0" w:color="auto"/>
                <w:right w:val="none" w:sz="0" w:space="0" w:color="auto"/>
              </w:divBdr>
            </w:div>
            <w:div w:id="1081490099">
              <w:marLeft w:val="0"/>
              <w:marRight w:val="0"/>
              <w:marTop w:val="0"/>
              <w:marBottom w:val="0"/>
              <w:divBdr>
                <w:top w:val="none" w:sz="0" w:space="0" w:color="auto"/>
                <w:left w:val="none" w:sz="0" w:space="0" w:color="auto"/>
                <w:bottom w:val="none" w:sz="0" w:space="0" w:color="auto"/>
                <w:right w:val="none" w:sz="0" w:space="0" w:color="auto"/>
              </w:divBdr>
            </w:div>
            <w:div w:id="1924291663">
              <w:marLeft w:val="0"/>
              <w:marRight w:val="0"/>
              <w:marTop w:val="0"/>
              <w:marBottom w:val="0"/>
              <w:divBdr>
                <w:top w:val="none" w:sz="0" w:space="0" w:color="auto"/>
                <w:left w:val="none" w:sz="0" w:space="0" w:color="auto"/>
                <w:bottom w:val="none" w:sz="0" w:space="0" w:color="auto"/>
                <w:right w:val="none" w:sz="0" w:space="0" w:color="auto"/>
              </w:divBdr>
            </w:div>
            <w:div w:id="170570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9724">
      <w:bodyDiv w:val="1"/>
      <w:marLeft w:val="0"/>
      <w:marRight w:val="0"/>
      <w:marTop w:val="0"/>
      <w:marBottom w:val="0"/>
      <w:divBdr>
        <w:top w:val="none" w:sz="0" w:space="0" w:color="auto"/>
        <w:left w:val="none" w:sz="0" w:space="0" w:color="auto"/>
        <w:bottom w:val="none" w:sz="0" w:space="0" w:color="auto"/>
        <w:right w:val="none" w:sz="0" w:space="0" w:color="auto"/>
      </w:divBdr>
      <w:divsChild>
        <w:div w:id="1183132702">
          <w:marLeft w:val="0"/>
          <w:marRight w:val="0"/>
          <w:marTop w:val="0"/>
          <w:marBottom w:val="0"/>
          <w:divBdr>
            <w:top w:val="none" w:sz="0" w:space="0" w:color="auto"/>
            <w:left w:val="none" w:sz="0" w:space="0" w:color="auto"/>
            <w:bottom w:val="none" w:sz="0" w:space="0" w:color="auto"/>
            <w:right w:val="none" w:sz="0" w:space="0" w:color="auto"/>
          </w:divBdr>
          <w:divsChild>
            <w:div w:id="858011212">
              <w:marLeft w:val="0"/>
              <w:marRight w:val="0"/>
              <w:marTop w:val="0"/>
              <w:marBottom w:val="0"/>
              <w:divBdr>
                <w:top w:val="none" w:sz="0" w:space="0" w:color="auto"/>
                <w:left w:val="none" w:sz="0" w:space="0" w:color="auto"/>
                <w:bottom w:val="none" w:sz="0" w:space="0" w:color="auto"/>
                <w:right w:val="none" w:sz="0" w:space="0" w:color="auto"/>
              </w:divBdr>
            </w:div>
            <w:div w:id="118424784">
              <w:marLeft w:val="0"/>
              <w:marRight w:val="0"/>
              <w:marTop w:val="0"/>
              <w:marBottom w:val="0"/>
              <w:divBdr>
                <w:top w:val="none" w:sz="0" w:space="0" w:color="auto"/>
                <w:left w:val="none" w:sz="0" w:space="0" w:color="auto"/>
                <w:bottom w:val="none" w:sz="0" w:space="0" w:color="auto"/>
                <w:right w:val="none" w:sz="0" w:space="0" w:color="auto"/>
              </w:divBdr>
            </w:div>
            <w:div w:id="795564530">
              <w:marLeft w:val="0"/>
              <w:marRight w:val="0"/>
              <w:marTop w:val="0"/>
              <w:marBottom w:val="0"/>
              <w:divBdr>
                <w:top w:val="none" w:sz="0" w:space="0" w:color="auto"/>
                <w:left w:val="none" w:sz="0" w:space="0" w:color="auto"/>
                <w:bottom w:val="none" w:sz="0" w:space="0" w:color="auto"/>
                <w:right w:val="none" w:sz="0" w:space="0" w:color="auto"/>
              </w:divBdr>
            </w:div>
            <w:div w:id="1026058974">
              <w:marLeft w:val="0"/>
              <w:marRight w:val="0"/>
              <w:marTop w:val="0"/>
              <w:marBottom w:val="0"/>
              <w:divBdr>
                <w:top w:val="none" w:sz="0" w:space="0" w:color="auto"/>
                <w:left w:val="none" w:sz="0" w:space="0" w:color="auto"/>
                <w:bottom w:val="none" w:sz="0" w:space="0" w:color="auto"/>
                <w:right w:val="none" w:sz="0" w:space="0" w:color="auto"/>
              </w:divBdr>
            </w:div>
            <w:div w:id="2143158717">
              <w:marLeft w:val="0"/>
              <w:marRight w:val="0"/>
              <w:marTop w:val="0"/>
              <w:marBottom w:val="0"/>
              <w:divBdr>
                <w:top w:val="none" w:sz="0" w:space="0" w:color="auto"/>
                <w:left w:val="none" w:sz="0" w:space="0" w:color="auto"/>
                <w:bottom w:val="none" w:sz="0" w:space="0" w:color="auto"/>
                <w:right w:val="none" w:sz="0" w:space="0" w:color="auto"/>
              </w:divBdr>
            </w:div>
            <w:div w:id="1011417419">
              <w:marLeft w:val="0"/>
              <w:marRight w:val="0"/>
              <w:marTop w:val="0"/>
              <w:marBottom w:val="0"/>
              <w:divBdr>
                <w:top w:val="none" w:sz="0" w:space="0" w:color="auto"/>
                <w:left w:val="none" w:sz="0" w:space="0" w:color="auto"/>
                <w:bottom w:val="none" w:sz="0" w:space="0" w:color="auto"/>
                <w:right w:val="none" w:sz="0" w:space="0" w:color="auto"/>
              </w:divBdr>
            </w:div>
            <w:div w:id="788864506">
              <w:marLeft w:val="0"/>
              <w:marRight w:val="0"/>
              <w:marTop w:val="0"/>
              <w:marBottom w:val="0"/>
              <w:divBdr>
                <w:top w:val="none" w:sz="0" w:space="0" w:color="auto"/>
                <w:left w:val="none" w:sz="0" w:space="0" w:color="auto"/>
                <w:bottom w:val="none" w:sz="0" w:space="0" w:color="auto"/>
                <w:right w:val="none" w:sz="0" w:space="0" w:color="auto"/>
              </w:divBdr>
            </w:div>
            <w:div w:id="127672390">
              <w:marLeft w:val="0"/>
              <w:marRight w:val="0"/>
              <w:marTop w:val="0"/>
              <w:marBottom w:val="0"/>
              <w:divBdr>
                <w:top w:val="none" w:sz="0" w:space="0" w:color="auto"/>
                <w:left w:val="none" w:sz="0" w:space="0" w:color="auto"/>
                <w:bottom w:val="none" w:sz="0" w:space="0" w:color="auto"/>
                <w:right w:val="none" w:sz="0" w:space="0" w:color="auto"/>
              </w:divBdr>
            </w:div>
            <w:div w:id="808397756">
              <w:marLeft w:val="0"/>
              <w:marRight w:val="0"/>
              <w:marTop w:val="0"/>
              <w:marBottom w:val="0"/>
              <w:divBdr>
                <w:top w:val="none" w:sz="0" w:space="0" w:color="auto"/>
                <w:left w:val="none" w:sz="0" w:space="0" w:color="auto"/>
                <w:bottom w:val="none" w:sz="0" w:space="0" w:color="auto"/>
                <w:right w:val="none" w:sz="0" w:space="0" w:color="auto"/>
              </w:divBdr>
            </w:div>
            <w:div w:id="1293752053">
              <w:marLeft w:val="0"/>
              <w:marRight w:val="0"/>
              <w:marTop w:val="0"/>
              <w:marBottom w:val="0"/>
              <w:divBdr>
                <w:top w:val="none" w:sz="0" w:space="0" w:color="auto"/>
                <w:left w:val="none" w:sz="0" w:space="0" w:color="auto"/>
                <w:bottom w:val="none" w:sz="0" w:space="0" w:color="auto"/>
                <w:right w:val="none" w:sz="0" w:space="0" w:color="auto"/>
              </w:divBdr>
            </w:div>
            <w:div w:id="1068771564">
              <w:marLeft w:val="0"/>
              <w:marRight w:val="0"/>
              <w:marTop w:val="0"/>
              <w:marBottom w:val="0"/>
              <w:divBdr>
                <w:top w:val="none" w:sz="0" w:space="0" w:color="auto"/>
                <w:left w:val="none" w:sz="0" w:space="0" w:color="auto"/>
                <w:bottom w:val="none" w:sz="0" w:space="0" w:color="auto"/>
                <w:right w:val="none" w:sz="0" w:space="0" w:color="auto"/>
              </w:divBdr>
            </w:div>
            <w:div w:id="31267684">
              <w:marLeft w:val="0"/>
              <w:marRight w:val="0"/>
              <w:marTop w:val="0"/>
              <w:marBottom w:val="0"/>
              <w:divBdr>
                <w:top w:val="none" w:sz="0" w:space="0" w:color="auto"/>
                <w:left w:val="none" w:sz="0" w:space="0" w:color="auto"/>
                <w:bottom w:val="none" w:sz="0" w:space="0" w:color="auto"/>
                <w:right w:val="none" w:sz="0" w:space="0" w:color="auto"/>
              </w:divBdr>
            </w:div>
            <w:div w:id="1322344236">
              <w:marLeft w:val="0"/>
              <w:marRight w:val="0"/>
              <w:marTop w:val="0"/>
              <w:marBottom w:val="0"/>
              <w:divBdr>
                <w:top w:val="none" w:sz="0" w:space="0" w:color="auto"/>
                <w:left w:val="none" w:sz="0" w:space="0" w:color="auto"/>
                <w:bottom w:val="none" w:sz="0" w:space="0" w:color="auto"/>
                <w:right w:val="none" w:sz="0" w:space="0" w:color="auto"/>
              </w:divBdr>
            </w:div>
            <w:div w:id="754011654">
              <w:marLeft w:val="0"/>
              <w:marRight w:val="0"/>
              <w:marTop w:val="0"/>
              <w:marBottom w:val="0"/>
              <w:divBdr>
                <w:top w:val="none" w:sz="0" w:space="0" w:color="auto"/>
                <w:left w:val="none" w:sz="0" w:space="0" w:color="auto"/>
                <w:bottom w:val="none" w:sz="0" w:space="0" w:color="auto"/>
                <w:right w:val="none" w:sz="0" w:space="0" w:color="auto"/>
              </w:divBdr>
            </w:div>
            <w:div w:id="1840656831">
              <w:marLeft w:val="0"/>
              <w:marRight w:val="0"/>
              <w:marTop w:val="0"/>
              <w:marBottom w:val="0"/>
              <w:divBdr>
                <w:top w:val="none" w:sz="0" w:space="0" w:color="auto"/>
                <w:left w:val="none" w:sz="0" w:space="0" w:color="auto"/>
                <w:bottom w:val="none" w:sz="0" w:space="0" w:color="auto"/>
                <w:right w:val="none" w:sz="0" w:space="0" w:color="auto"/>
              </w:divBdr>
            </w:div>
            <w:div w:id="2117292051">
              <w:marLeft w:val="0"/>
              <w:marRight w:val="0"/>
              <w:marTop w:val="0"/>
              <w:marBottom w:val="0"/>
              <w:divBdr>
                <w:top w:val="none" w:sz="0" w:space="0" w:color="auto"/>
                <w:left w:val="none" w:sz="0" w:space="0" w:color="auto"/>
                <w:bottom w:val="none" w:sz="0" w:space="0" w:color="auto"/>
                <w:right w:val="none" w:sz="0" w:space="0" w:color="auto"/>
              </w:divBdr>
            </w:div>
            <w:div w:id="2046521244">
              <w:marLeft w:val="0"/>
              <w:marRight w:val="0"/>
              <w:marTop w:val="0"/>
              <w:marBottom w:val="0"/>
              <w:divBdr>
                <w:top w:val="none" w:sz="0" w:space="0" w:color="auto"/>
                <w:left w:val="none" w:sz="0" w:space="0" w:color="auto"/>
                <w:bottom w:val="none" w:sz="0" w:space="0" w:color="auto"/>
                <w:right w:val="none" w:sz="0" w:space="0" w:color="auto"/>
              </w:divBdr>
            </w:div>
            <w:div w:id="1380321164">
              <w:marLeft w:val="0"/>
              <w:marRight w:val="0"/>
              <w:marTop w:val="0"/>
              <w:marBottom w:val="0"/>
              <w:divBdr>
                <w:top w:val="none" w:sz="0" w:space="0" w:color="auto"/>
                <w:left w:val="none" w:sz="0" w:space="0" w:color="auto"/>
                <w:bottom w:val="none" w:sz="0" w:space="0" w:color="auto"/>
                <w:right w:val="none" w:sz="0" w:space="0" w:color="auto"/>
              </w:divBdr>
            </w:div>
            <w:div w:id="240527019">
              <w:marLeft w:val="0"/>
              <w:marRight w:val="0"/>
              <w:marTop w:val="0"/>
              <w:marBottom w:val="0"/>
              <w:divBdr>
                <w:top w:val="none" w:sz="0" w:space="0" w:color="auto"/>
                <w:left w:val="none" w:sz="0" w:space="0" w:color="auto"/>
                <w:bottom w:val="none" w:sz="0" w:space="0" w:color="auto"/>
                <w:right w:val="none" w:sz="0" w:space="0" w:color="auto"/>
              </w:divBdr>
            </w:div>
            <w:div w:id="1991708713">
              <w:marLeft w:val="0"/>
              <w:marRight w:val="0"/>
              <w:marTop w:val="0"/>
              <w:marBottom w:val="0"/>
              <w:divBdr>
                <w:top w:val="none" w:sz="0" w:space="0" w:color="auto"/>
                <w:left w:val="none" w:sz="0" w:space="0" w:color="auto"/>
                <w:bottom w:val="none" w:sz="0" w:space="0" w:color="auto"/>
                <w:right w:val="none" w:sz="0" w:space="0" w:color="auto"/>
              </w:divBdr>
            </w:div>
            <w:div w:id="2027439591">
              <w:marLeft w:val="0"/>
              <w:marRight w:val="0"/>
              <w:marTop w:val="0"/>
              <w:marBottom w:val="0"/>
              <w:divBdr>
                <w:top w:val="none" w:sz="0" w:space="0" w:color="auto"/>
                <w:left w:val="none" w:sz="0" w:space="0" w:color="auto"/>
                <w:bottom w:val="none" w:sz="0" w:space="0" w:color="auto"/>
                <w:right w:val="none" w:sz="0" w:space="0" w:color="auto"/>
              </w:divBdr>
            </w:div>
            <w:div w:id="1107386817">
              <w:marLeft w:val="0"/>
              <w:marRight w:val="0"/>
              <w:marTop w:val="0"/>
              <w:marBottom w:val="0"/>
              <w:divBdr>
                <w:top w:val="none" w:sz="0" w:space="0" w:color="auto"/>
                <w:left w:val="none" w:sz="0" w:space="0" w:color="auto"/>
                <w:bottom w:val="none" w:sz="0" w:space="0" w:color="auto"/>
                <w:right w:val="none" w:sz="0" w:space="0" w:color="auto"/>
              </w:divBdr>
            </w:div>
            <w:div w:id="1589147234">
              <w:marLeft w:val="0"/>
              <w:marRight w:val="0"/>
              <w:marTop w:val="0"/>
              <w:marBottom w:val="0"/>
              <w:divBdr>
                <w:top w:val="none" w:sz="0" w:space="0" w:color="auto"/>
                <w:left w:val="none" w:sz="0" w:space="0" w:color="auto"/>
                <w:bottom w:val="none" w:sz="0" w:space="0" w:color="auto"/>
                <w:right w:val="none" w:sz="0" w:space="0" w:color="auto"/>
              </w:divBdr>
            </w:div>
            <w:div w:id="678849574">
              <w:marLeft w:val="0"/>
              <w:marRight w:val="0"/>
              <w:marTop w:val="0"/>
              <w:marBottom w:val="0"/>
              <w:divBdr>
                <w:top w:val="none" w:sz="0" w:space="0" w:color="auto"/>
                <w:left w:val="none" w:sz="0" w:space="0" w:color="auto"/>
                <w:bottom w:val="none" w:sz="0" w:space="0" w:color="auto"/>
                <w:right w:val="none" w:sz="0" w:space="0" w:color="auto"/>
              </w:divBdr>
            </w:div>
            <w:div w:id="152920213">
              <w:marLeft w:val="0"/>
              <w:marRight w:val="0"/>
              <w:marTop w:val="0"/>
              <w:marBottom w:val="0"/>
              <w:divBdr>
                <w:top w:val="none" w:sz="0" w:space="0" w:color="auto"/>
                <w:left w:val="none" w:sz="0" w:space="0" w:color="auto"/>
                <w:bottom w:val="none" w:sz="0" w:space="0" w:color="auto"/>
                <w:right w:val="none" w:sz="0" w:space="0" w:color="auto"/>
              </w:divBdr>
            </w:div>
            <w:div w:id="1343358987">
              <w:marLeft w:val="0"/>
              <w:marRight w:val="0"/>
              <w:marTop w:val="0"/>
              <w:marBottom w:val="0"/>
              <w:divBdr>
                <w:top w:val="none" w:sz="0" w:space="0" w:color="auto"/>
                <w:left w:val="none" w:sz="0" w:space="0" w:color="auto"/>
                <w:bottom w:val="none" w:sz="0" w:space="0" w:color="auto"/>
                <w:right w:val="none" w:sz="0" w:space="0" w:color="auto"/>
              </w:divBdr>
            </w:div>
            <w:div w:id="560556749">
              <w:marLeft w:val="0"/>
              <w:marRight w:val="0"/>
              <w:marTop w:val="0"/>
              <w:marBottom w:val="0"/>
              <w:divBdr>
                <w:top w:val="none" w:sz="0" w:space="0" w:color="auto"/>
                <w:left w:val="none" w:sz="0" w:space="0" w:color="auto"/>
                <w:bottom w:val="none" w:sz="0" w:space="0" w:color="auto"/>
                <w:right w:val="none" w:sz="0" w:space="0" w:color="auto"/>
              </w:divBdr>
            </w:div>
            <w:div w:id="1622494132">
              <w:marLeft w:val="0"/>
              <w:marRight w:val="0"/>
              <w:marTop w:val="0"/>
              <w:marBottom w:val="0"/>
              <w:divBdr>
                <w:top w:val="none" w:sz="0" w:space="0" w:color="auto"/>
                <w:left w:val="none" w:sz="0" w:space="0" w:color="auto"/>
                <w:bottom w:val="none" w:sz="0" w:space="0" w:color="auto"/>
                <w:right w:val="none" w:sz="0" w:space="0" w:color="auto"/>
              </w:divBdr>
            </w:div>
            <w:div w:id="1408772286">
              <w:marLeft w:val="0"/>
              <w:marRight w:val="0"/>
              <w:marTop w:val="0"/>
              <w:marBottom w:val="0"/>
              <w:divBdr>
                <w:top w:val="none" w:sz="0" w:space="0" w:color="auto"/>
                <w:left w:val="none" w:sz="0" w:space="0" w:color="auto"/>
                <w:bottom w:val="none" w:sz="0" w:space="0" w:color="auto"/>
                <w:right w:val="none" w:sz="0" w:space="0" w:color="auto"/>
              </w:divBdr>
            </w:div>
            <w:div w:id="150608572">
              <w:marLeft w:val="0"/>
              <w:marRight w:val="0"/>
              <w:marTop w:val="0"/>
              <w:marBottom w:val="0"/>
              <w:divBdr>
                <w:top w:val="none" w:sz="0" w:space="0" w:color="auto"/>
                <w:left w:val="none" w:sz="0" w:space="0" w:color="auto"/>
                <w:bottom w:val="none" w:sz="0" w:space="0" w:color="auto"/>
                <w:right w:val="none" w:sz="0" w:space="0" w:color="auto"/>
              </w:divBdr>
            </w:div>
            <w:div w:id="898050494">
              <w:marLeft w:val="0"/>
              <w:marRight w:val="0"/>
              <w:marTop w:val="0"/>
              <w:marBottom w:val="0"/>
              <w:divBdr>
                <w:top w:val="none" w:sz="0" w:space="0" w:color="auto"/>
                <w:left w:val="none" w:sz="0" w:space="0" w:color="auto"/>
                <w:bottom w:val="none" w:sz="0" w:space="0" w:color="auto"/>
                <w:right w:val="none" w:sz="0" w:space="0" w:color="auto"/>
              </w:divBdr>
            </w:div>
            <w:div w:id="1981224302">
              <w:marLeft w:val="0"/>
              <w:marRight w:val="0"/>
              <w:marTop w:val="0"/>
              <w:marBottom w:val="0"/>
              <w:divBdr>
                <w:top w:val="none" w:sz="0" w:space="0" w:color="auto"/>
                <w:left w:val="none" w:sz="0" w:space="0" w:color="auto"/>
                <w:bottom w:val="none" w:sz="0" w:space="0" w:color="auto"/>
                <w:right w:val="none" w:sz="0" w:space="0" w:color="auto"/>
              </w:divBdr>
            </w:div>
            <w:div w:id="461965887">
              <w:marLeft w:val="0"/>
              <w:marRight w:val="0"/>
              <w:marTop w:val="0"/>
              <w:marBottom w:val="0"/>
              <w:divBdr>
                <w:top w:val="none" w:sz="0" w:space="0" w:color="auto"/>
                <w:left w:val="none" w:sz="0" w:space="0" w:color="auto"/>
                <w:bottom w:val="none" w:sz="0" w:space="0" w:color="auto"/>
                <w:right w:val="none" w:sz="0" w:space="0" w:color="auto"/>
              </w:divBdr>
            </w:div>
            <w:div w:id="461657399">
              <w:marLeft w:val="0"/>
              <w:marRight w:val="0"/>
              <w:marTop w:val="0"/>
              <w:marBottom w:val="0"/>
              <w:divBdr>
                <w:top w:val="none" w:sz="0" w:space="0" w:color="auto"/>
                <w:left w:val="none" w:sz="0" w:space="0" w:color="auto"/>
                <w:bottom w:val="none" w:sz="0" w:space="0" w:color="auto"/>
                <w:right w:val="none" w:sz="0" w:space="0" w:color="auto"/>
              </w:divBdr>
            </w:div>
            <w:div w:id="1020281399">
              <w:marLeft w:val="0"/>
              <w:marRight w:val="0"/>
              <w:marTop w:val="0"/>
              <w:marBottom w:val="0"/>
              <w:divBdr>
                <w:top w:val="none" w:sz="0" w:space="0" w:color="auto"/>
                <w:left w:val="none" w:sz="0" w:space="0" w:color="auto"/>
                <w:bottom w:val="none" w:sz="0" w:space="0" w:color="auto"/>
                <w:right w:val="none" w:sz="0" w:space="0" w:color="auto"/>
              </w:divBdr>
            </w:div>
            <w:div w:id="1111511857">
              <w:marLeft w:val="0"/>
              <w:marRight w:val="0"/>
              <w:marTop w:val="0"/>
              <w:marBottom w:val="0"/>
              <w:divBdr>
                <w:top w:val="none" w:sz="0" w:space="0" w:color="auto"/>
                <w:left w:val="none" w:sz="0" w:space="0" w:color="auto"/>
                <w:bottom w:val="none" w:sz="0" w:space="0" w:color="auto"/>
                <w:right w:val="none" w:sz="0" w:space="0" w:color="auto"/>
              </w:divBdr>
            </w:div>
            <w:div w:id="748387554">
              <w:marLeft w:val="0"/>
              <w:marRight w:val="0"/>
              <w:marTop w:val="0"/>
              <w:marBottom w:val="0"/>
              <w:divBdr>
                <w:top w:val="none" w:sz="0" w:space="0" w:color="auto"/>
                <w:left w:val="none" w:sz="0" w:space="0" w:color="auto"/>
                <w:bottom w:val="none" w:sz="0" w:space="0" w:color="auto"/>
                <w:right w:val="none" w:sz="0" w:space="0" w:color="auto"/>
              </w:divBdr>
            </w:div>
            <w:div w:id="505481490">
              <w:marLeft w:val="0"/>
              <w:marRight w:val="0"/>
              <w:marTop w:val="0"/>
              <w:marBottom w:val="0"/>
              <w:divBdr>
                <w:top w:val="none" w:sz="0" w:space="0" w:color="auto"/>
                <w:left w:val="none" w:sz="0" w:space="0" w:color="auto"/>
                <w:bottom w:val="none" w:sz="0" w:space="0" w:color="auto"/>
                <w:right w:val="none" w:sz="0" w:space="0" w:color="auto"/>
              </w:divBdr>
            </w:div>
            <w:div w:id="220412139">
              <w:marLeft w:val="0"/>
              <w:marRight w:val="0"/>
              <w:marTop w:val="0"/>
              <w:marBottom w:val="0"/>
              <w:divBdr>
                <w:top w:val="none" w:sz="0" w:space="0" w:color="auto"/>
                <w:left w:val="none" w:sz="0" w:space="0" w:color="auto"/>
                <w:bottom w:val="none" w:sz="0" w:space="0" w:color="auto"/>
                <w:right w:val="none" w:sz="0" w:space="0" w:color="auto"/>
              </w:divBdr>
            </w:div>
            <w:div w:id="557786347">
              <w:marLeft w:val="0"/>
              <w:marRight w:val="0"/>
              <w:marTop w:val="0"/>
              <w:marBottom w:val="0"/>
              <w:divBdr>
                <w:top w:val="none" w:sz="0" w:space="0" w:color="auto"/>
                <w:left w:val="none" w:sz="0" w:space="0" w:color="auto"/>
                <w:bottom w:val="none" w:sz="0" w:space="0" w:color="auto"/>
                <w:right w:val="none" w:sz="0" w:space="0" w:color="auto"/>
              </w:divBdr>
            </w:div>
            <w:div w:id="1616667739">
              <w:marLeft w:val="0"/>
              <w:marRight w:val="0"/>
              <w:marTop w:val="0"/>
              <w:marBottom w:val="0"/>
              <w:divBdr>
                <w:top w:val="none" w:sz="0" w:space="0" w:color="auto"/>
                <w:left w:val="none" w:sz="0" w:space="0" w:color="auto"/>
                <w:bottom w:val="none" w:sz="0" w:space="0" w:color="auto"/>
                <w:right w:val="none" w:sz="0" w:space="0" w:color="auto"/>
              </w:divBdr>
            </w:div>
            <w:div w:id="173957647">
              <w:marLeft w:val="0"/>
              <w:marRight w:val="0"/>
              <w:marTop w:val="0"/>
              <w:marBottom w:val="0"/>
              <w:divBdr>
                <w:top w:val="none" w:sz="0" w:space="0" w:color="auto"/>
                <w:left w:val="none" w:sz="0" w:space="0" w:color="auto"/>
                <w:bottom w:val="none" w:sz="0" w:space="0" w:color="auto"/>
                <w:right w:val="none" w:sz="0" w:space="0" w:color="auto"/>
              </w:divBdr>
            </w:div>
            <w:div w:id="123667024">
              <w:marLeft w:val="0"/>
              <w:marRight w:val="0"/>
              <w:marTop w:val="0"/>
              <w:marBottom w:val="0"/>
              <w:divBdr>
                <w:top w:val="none" w:sz="0" w:space="0" w:color="auto"/>
                <w:left w:val="none" w:sz="0" w:space="0" w:color="auto"/>
                <w:bottom w:val="none" w:sz="0" w:space="0" w:color="auto"/>
                <w:right w:val="none" w:sz="0" w:space="0" w:color="auto"/>
              </w:divBdr>
            </w:div>
            <w:div w:id="911768355">
              <w:marLeft w:val="0"/>
              <w:marRight w:val="0"/>
              <w:marTop w:val="0"/>
              <w:marBottom w:val="0"/>
              <w:divBdr>
                <w:top w:val="none" w:sz="0" w:space="0" w:color="auto"/>
                <w:left w:val="none" w:sz="0" w:space="0" w:color="auto"/>
                <w:bottom w:val="none" w:sz="0" w:space="0" w:color="auto"/>
                <w:right w:val="none" w:sz="0" w:space="0" w:color="auto"/>
              </w:divBdr>
            </w:div>
            <w:div w:id="162166380">
              <w:marLeft w:val="0"/>
              <w:marRight w:val="0"/>
              <w:marTop w:val="0"/>
              <w:marBottom w:val="0"/>
              <w:divBdr>
                <w:top w:val="none" w:sz="0" w:space="0" w:color="auto"/>
                <w:left w:val="none" w:sz="0" w:space="0" w:color="auto"/>
                <w:bottom w:val="none" w:sz="0" w:space="0" w:color="auto"/>
                <w:right w:val="none" w:sz="0" w:space="0" w:color="auto"/>
              </w:divBdr>
            </w:div>
            <w:div w:id="122082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7874">
      <w:bodyDiv w:val="1"/>
      <w:marLeft w:val="0"/>
      <w:marRight w:val="0"/>
      <w:marTop w:val="0"/>
      <w:marBottom w:val="0"/>
      <w:divBdr>
        <w:top w:val="none" w:sz="0" w:space="0" w:color="auto"/>
        <w:left w:val="none" w:sz="0" w:space="0" w:color="auto"/>
        <w:bottom w:val="none" w:sz="0" w:space="0" w:color="auto"/>
        <w:right w:val="none" w:sz="0" w:space="0" w:color="auto"/>
      </w:divBdr>
      <w:divsChild>
        <w:div w:id="1731732042">
          <w:marLeft w:val="0"/>
          <w:marRight w:val="0"/>
          <w:marTop w:val="0"/>
          <w:marBottom w:val="0"/>
          <w:divBdr>
            <w:top w:val="none" w:sz="0" w:space="0" w:color="auto"/>
            <w:left w:val="none" w:sz="0" w:space="0" w:color="auto"/>
            <w:bottom w:val="none" w:sz="0" w:space="0" w:color="auto"/>
            <w:right w:val="none" w:sz="0" w:space="0" w:color="auto"/>
          </w:divBdr>
          <w:divsChild>
            <w:div w:id="2133939886">
              <w:marLeft w:val="0"/>
              <w:marRight w:val="0"/>
              <w:marTop w:val="0"/>
              <w:marBottom w:val="0"/>
              <w:divBdr>
                <w:top w:val="none" w:sz="0" w:space="0" w:color="auto"/>
                <w:left w:val="none" w:sz="0" w:space="0" w:color="auto"/>
                <w:bottom w:val="none" w:sz="0" w:space="0" w:color="auto"/>
                <w:right w:val="none" w:sz="0" w:space="0" w:color="auto"/>
              </w:divBdr>
            </w:div>
            <w:div w:id="83116442">
              <w:marLeft w:val="0"/>
              <w:marRight w:val="0"/>
              <w:marTop w:val="0"/>
              <w:marBottom w:val="0"/>
              <w:divBdr>
                <w:top w:val="none" w:sz="0" w:space="0" w:color="auto"/>
                <w:left w:val="none" w:sz="0" w:space="0" w:color="auto"/>
                <w:bottom w:val="none" w:sz="0" w:space="0" w:color="auto"/>
                <w:right w:val="none" w:sz="0" w:space="0" w:color="auto"/>
              </w:divBdr>
            </w:div>
            <w:div w:id="998774313">
              <w:marLeft w:val="0"/>
              <w:marRight w:val="0"/>
              <w:marTop w:val="0"/>
              <w:marBottom w:val="0"/>
              <w:divBdr>
                <w:top w:val="none" w:sz="0" w:space="0" w:color="auto"/>
                <w:left w:val="none" w:sz="0" w:space="0" w:color="auto"/>
                <w:bottom w:val="none" w:sz="0" w:space="0" w:color="auto"/>
                <w:right w:val="none" w:sz="0" w:space="0" w:color="auto"/>
              </w:divBdr>
            </w:div>
            <w:div w:id="1046875166">
              <w:marLeft w:val="0"/>
              <w:marRight w:val="0"/>
              <w:marTop w:val="0"/>
              <w:marBottom w:val="0"/>
              <w:divBdr>
                <w:top w:val="none" w:sz="0" w:space="0" w:color="auto"/>
                <w:left w:val="none" w:sz="0" w:space="0" w:color="auto"/>
                <w:bottom w:val="none" w:sz="0" w:space="0" w:color="auto"/>
                <w:right w:val="none" w:sz="0" w:space="0" w:color="auto"/>
              </w:divBdr>
            </w:div>
            <w:div w:id="1893344582">
              <w:marLeft w:val="0"/>
              <w:marRight w:val="0"/>
              <w:marTop w:val="0"/>
              <w:marBottom w:val="0"/>
              <w:divBdr>
                <w:top w:val="none" w:sz="0" w:space="0" w:color="auto"/>
                <w:left w:val="none" w:sz="0" w:space="0" w:color="auto"/>
                <w:bottom w:val="none" w:sz="0" w:space="0" w:color="auto"/>
                <w:right w:val="none" w:sz="0" w:space="0" w:color="auto"/>
              </w:divBdr>
            </w:div>
            <w:div w:id="2094738024">
              <w:marLeft w:val="0"/>
              <w:marRight w:val="0"/>
              <w:marTop w:val="0"/>
              <w:marBottom w:val="0"/>
              <w:divBdr>
                <w:top w:val="none" w:sz="0" w:space="0" w:color="auto"/>
                <w:left w:val="none" w:sz="0" w:space="0" w:color="auto"/>
                <w:bottom w:val="none" w:sz="0" w:space="0" w:color="auto"/>
                <w:right w:val="none" w:sz="0" w:space="0" w:color="auto"/>
              </w:divBdr>
            </w:div>
            <w:div w:id="2112698403">
              <w:marLeft w:val="0"/>
              <w:marRight w:val="0"/>
              <w:marTop w:val="0"/>
              <w:marBottom w:val="0"/>
              <w:divBdr>
                <w:top w:val="none" w:sz="0" w:space="0" w:color="auto"/>
                <w:left w:val="none" w:sz="0" w:space="0" w:color="auto"/>
                <w:bottom w:val="none" w:sz="0" w:space="0" w:color="auto"/>
                <w:right w:val="none" w:sz="0" w:space="0" w:color="auto"/>
              </w:divBdr>
            </w:div>
            <w:div w:id="594946153">
              <w:marLeft w:val="0"/>
              <w:marRight w:val="0"/>
              <w:marTop w:val="0"/>
              <w:marBottom w:val="0"/>
              <w:divBdr>
                <w:top w:val="none" w:sz="0" w:space="0" w:color="auto"/>
                <w:left w:val="none" w:sz="0" w:space="0" w:color="auto"/>
                <w:bottom w:val="none" w:sz="0" w:space="0" w:color="auto"/>
                <w:right w:val="none" w:sz="0" w:space="0" w:color="auto"/>
              </w:divBdr>
            </w:div>
            <w:div w:id="1552614301">
              <w:marLeft w:val="0"/>
              <w:marRight w:val="0"/>
              <w:marTop w:val="0"/>
              <w:marBottom w:val="0"/>
              <w:divBdr>
                <w:top w:val="none" w:sz="0" w:space="0" w:color="auto"/>
                <w:left w:val="none" w:sz="0" w:space="0" w:color="auto"/>
                <w:bottom w:val="none" w:sz="0" w:space="0" w:color="auto"/>
                <w:right w:val="none" w:sz="0" w:space="0" w:color="auto"/>
              </w:divBdr>
            </w:div>
            <w:div w:id="964849443">
              <w:marLeft w:val="0"/>
              <w:marRight w:val="0"/>
              <w:marTop w:val="0"/>
              <w:marBottom w:val="0"/>
              <w:divBdr>
                <w:top w:val="none" w:sz="0" w:space="0" w:color="auto"/>
                <w:left w:val="none" w:sz="0" w:space="0" w:color="auto"/>
                <w:bottom w:val="none" w:sz="0" w:space="0" w:color="auto"/>
                <w:right w:val="none" w:sz="0" w:space="0" w:color="auto"/>
              </w:divBdr>
            </w:div>
            <w:div w:id="1132014138">
              <w:marLeft w:val="0"/>
              <w:marRight w:val="0"/>
              <w:marTop w:val="0"/>
              <w:marBottom w:val="0"/>
              <w:divBdr>
                <w:top w:val="none" w:sz="0" w:space="0" w:color="auto"/>
                <w:left w:val="none" w:sz="0" w:space="0" w:color="auto"/>
                <w:bottom w:val="none" w:sz="0" w:space="0" w:color="auto"/>
                <w:right w:val="none" w:sz="0" w:space="0" w:color="auto"/>
              </w:divBdr>
            </w:div>
            <w:div w:id="335160454">
              <w:marLeft w:val="0"/>
              <w:marRight w:val="0"/>
              <w:marTop w:val="0"/>
              <w:marBottom w:val="0"/>
              <w:divBdr>
                <w:top w:val="none" w:sz="0" w:space="0" w:color="auto"/>
                <w:left w:val="none" w:sz="0" w:space="0" w:color="auto"/>
                <w:bottom w:val="none" w:sz="0" w:space="0" w:color="auto"/>
                <w:right w:val="none" w:sz="0" w:space="0" w:color="auto"/>
              </w:divBdr>
            </w:div>
            <w:div w:id="1301615907">
              <w:marLeft w:val="0"/>
              <w:marRight w:val="0"/>
              <w:marTop w:val="0"/>
              <w:marBottom w:val="0"/>
              <w:divBdr>
                <w:top w:val="none" w:sz="0" w:space="0" w:color="auto"/>
                <w:left w:val="none" w:sz="0" w:space="0" w:color="auto"/>
                <w:bottom w:val="none" w:sz="0" w:space="0" w:color="auto"/>
                <w:right w:val="none" w:sz="0" w:space="0" w:color="auto"/>
              </w:divBdr>
            </w:div>
            <w:div w:id="1580212048">
              <w:marLeft w:val="0"/>
              <w:marRight w:val="0"/>
              <w:marTop w:val="0"/>
              <w:marBottom w:val="0"/>
              <w:divBdr>
                <w:top w:val="none" w:sz="0" w:space="0" w:color="auto"/>
                <w:left w:val="none" w:sz="0" w:space="0" w:color="auto"/>
                <w:bottom w:val="none" w:sz="0" w:space="0" w:color="auto"/>
                <w:right w:val="none" w:sz="0" w:space="0" w:color="auto"/>
              </w:divBdr>
            </w:div>
            <w:div w:id="1112171243">
              <w:marLeft w:val="0"/>
              <w:marRight w:val="0"/>
              <w:marTop w:val="0"/>
              <w:marBottom w:val="0"/>
              <w:divBdr>
                <w:top w:val="none" w:sz="0" w:space="0" w:color="auto"/>
                <w:left w:val="none" w:sz="0" w:space="0" w:color="auto"/>
                <w:bottom w:val="none" w:sz="0" w:space="0" w:color="auto"/>
                <w:right w:val="none" w:sz="0" w:space="0" w:color="auto"/>
              </w:divBdr>
            </w:div>
            <w:div w:id="1795951620">
              <w:marLeft w:val="0"/>
              <w:marRight w:val="0"/>
              <w:marTop w:val="0"/>
              <w:marBottom w:val="0"/>
              <w:divBdr>
                <w:top w:val="none" w:sz="0" w:space="0" w:color="auto"/>
                <w:left w:val="none" w:sz="0" w:space="0" w:color="auto"/>
                <w:bottom w:val="none" w:sz="0" w:space="0" w:color="auto"/>
                <w:right w:val="none" w:sz="0" w:space="0" w:color="auto"/>
              </w:divBdr>
            </w:div>
            <w:div w:id="216817383">
              <w:marLeft w:val="0"/>
              <w:marRight w:val="0"/>
              <w:marTop w:val="0"/>
              <w:marBottom w:val="0"/>
              <w:divBdr>
                <w:top w:val="none" w:sz="0" w:space="0" w:color="auto"/>
                <w:left w:val="none" w:sz="0" w:space="0" w:color="auto"/>
                <w:bottom w:val="none" w:sz="0" w:space="0" w:color="auto"/>
                <w:right w:val="none" w:sz="0" w:space="0" w:color="auto"/>
              </w:divBdr>
            </w:div>
            <w:div w:id="1847674193">
              <w:marLeft w:val="0"/>
              <w:marRight w:val="0"/>
              <w:marTop w:val="0"/>
              <w:marBottom w:val="0"/>
              <w:divBdr>
                <w:top w:val="none" w:sz="0" w:space="0" w:color="auto"/>
                <w:left w:val="none" w:sz="0" w:space="0" w:color="auto"/>
                <w:bottom w:val="none" w:sz="0" w:space="0" w:color="auto"/>
                <w:right w:val="none" w:sz="0" w:space="0" w:color="auto"/>
              </w:divBdr>
            </w:div>
            <w:div w:id="1522009857">
              <w:marLeft w:val="0"/>
              <w:marRight w:val="0"/>
              <w:marTop w:val="0"/>
              <w:marBottom w:val="0"/>
              <w:divBdr>
                <w:top w:val="none" w:sz="0" w:space="0" w:color="auto"/>
                <w:left w:val="none" w:sz="0" w:space="0" w:color="auto"/>
                <w:bottom w:val="none" w:sz="0" w:space="0" w:color="auto"/>
                <w:right w:val="none" w:sz="0" w:space="0" w:color="auto"/>
              </w:divBdr>
            </w:div>
            <w:div w:id="920867399">
              <w:marLeft w:val="0"/>
              <w:marRight w:val="0"/>
              <w:marTop w:val="0"/>
              <w:marBottom w:val="0"/>
              <w:divBdr>
                <w:top w:val="none" w:sz="0" w:space="0" w:color="auto"/>
                <w:left w:val="none" w:sz="0" w:space="0" w:color="auto"/>
                <w:bottom w:val="none" w:sz="0" w:space="0" w:color="auto"/>
                <w:right w:val="none" w:sz="0" w:space="0" w:color="auto"/>
              </w:divBdr>
            </w:div>
            <w:div w:id="398673890">
              <w:marLeft w:val="0"/>
              <w:marRight w:val="0"/>
              <w:marTop w:val="0"/>
              <w:marBottom w:val="0"/>
              <w:divBdr>
                <w:top w:val="none" w:sz="0" w:space="0" w:color="auto"/>
                <w:left w:val="none" w:sz="0" w:space="0" w:color="auto"/>
                <w:bottom w:val="none" w:sz="0" w:space="0" w:color="auto"/>
                <w:right w:val="none" w:sz="0" w:space="0" w:color="auto"/>
              </w:divBdr>
            </w:div>
            <w:div w:id="1408725068">
              <w:marLeft w:val="0"/>
              <w:marRight w:val="0"/>
              <w:marTop w:val="0"/>
              <w:marBottom w:val="0"/>
              <w:divBdr>
                <w:top w:val="none" w:sz="0" w:space="0" w:color="auto"/>
                <w:left w:val="none" w:sz="0" w:space="0" w:color="auto"/>
                <w:bottom w:val="none" w:sz="0" w:space="0" w:color="auto"/>
                <w:right w:val="none" w:sz="0" w:space="0" w:color="auto"/>
              </w:divBdr>
            </w:div>
            <w:div w:id="860700920">
              <w:marLeft w:val="0"/>
              <w:marRight w:val="0"/>
              <w:marTop w:val="0"/>
              <w:marBottom w:val="0"/>
              <w:divBdr>
                <w:top w:val="none" w:sz="0" w:space="0" w:color="auto"/>
                <w:left w:val="none" w:sz="0" w:space="0" w:color="auto"/>
                <w:bottom w:val="none" w:sz="0" w:space="0" w:color="auto"/>
                <w:right w:val="none" w:sz="0" w:space="0" w:color="auto"/>
              </w:divBdr>
            </w:div>
            <w:div w:id="207500185">
              <w:marLeft w:val="0"/>
              <w:marRight w:val="0"/>
              <w:marTop w:val="0"/>
              <w:marBottom w:val="0"/>
              <w:divBdr>
                <w:top w:val="none" w:sz="0" w:space="0" w:color="auto"/>
                <w:left w:val="none" w:sz="0" w:space="0" w:color="auto"/>
                <w:bottom w:val="none" w:sz="0" w:space="0" w:color="auto"/>
                <w:right w:val="none" w:sz="0" w:space="0" w:color="auto"/>
              </w:divBdr>
            </w:div>
            <w:div w:id="33778755">
              <w:marLeft w:val="0"/>
              <w:marRight w:val="0"/>
              <w:marTop w:val="0"/>
              <w:marBottom w:val="0"/>
              <w:divBdr>
                <w:top w:val="none" w:sz="0" w:space="0" w:color="auto"/>
                <w:left w:val="none" w:sz="0" w:space="0" w:color="auto"/>
                <w:bottom w:val="none" w:sz="0" w:space="0" w:color="auto"/>
                <w:right w:val="none" w:sz="0" w:space="0" w:color="auto"/>
              </w:divBdr>
            </w:div>
            <w:div w:id="1896700232">
              <w:marLeft w:val="0"/>
              <w:marRight w:val="0"/>
              <w:marTop w:val="0"/>
              <w:marBottom w:val="0"/>
              <w:divBdr>
                <w:top w:val="none" w:sz="0" w:space="0" w:color="auto"/>
                <w:left w:val="none" w:sz="0" w:space="0" w:color="auto"/>
                <w:bottom w:val="none" w:sz="0" w:space="0" w:color="auto"/>
                <w:right w:val="none" w:sz="0" w:space="0" w:color="auto"/>
              </w:divBdr>
            </w:div>
            <w:div w:id="976908476">
              <w:marLeft w:val="0"/>
              <w:marRight w:val="0"/>
              <w:marTop w:val="0"/>
              <w:marBottom w:val="0"/>
              <w:divBdr>
                <w:top w:val="none" w:sz="0" w:space="0" w:color="auto"/>
                <w:left w:val="none" w:sz="0" w:space="0" w:color="auto"/>
                <w:bottom w:val="none" w:sz="0" w:space="0" w:color="auto"/>
                <w:right w:val="none" w:sz="0" w:space="0" w:color="auto"/>
              </w:divBdr>
            </w:div>
            <w:div w:id="1934976001">
              <w:marLeft w:val="0"/>
              <w:marRight w:val="0"/>
              <w:marTop w:val="0"/>
              <w:marBottom w:val="0"/>
              <w:divBdr>
                <w:top w:val="none" w:sz="0" w:space="0" w:color="auto"/>
                <w:left w:val="none" w:sz="0" w:space="0" w:color="auto"/>
                <w:bottom w:val="none" w:sz="0" w:space="0" w:color="auto"/>
                <w:right w:val="none" w:sz="0" w:space="0" w:color="auto"/>
              </w:divBdr>
            </w:div>
            <w:div w:id="570769218">
              <w:marLeft w:val="0"/>
              <w:marRight w:val="0"/>
              <w:marTop w:val="0"/>
              <w:marBottom w:val="0"/>
              <w:divBdr>
                <w:top w:val="none" w:sz="0" w:space="0" w:color="auto"/>
                <w:left w:val="none" w:sz="0" w:space="0" w:color="auto"/>
                <w:bottom w:val="none" w:sz="0" w:space="0" w:color="auto"/>
                <w:right w:val="none" w:sz="0" w:space="0" w:color="auto"/>
              </w:divBdr>
            </w:div>
            <w:div w:id="1553536166">
              <w:marLeft w:val="0"/>
              <w:marRight w:val="0"/>
              <w:marTop w:val="0"/>
              <w:marBottom w:val="0"/>
              <w:divBdr>
                <w:top w:val="none" w:sz="0" w:space="0" w:color="auto"/>
                <w:left w:val="none" w:sz="0" w:space="0" w:color="auto"/>
                <w:bottom w:val="none" w:sz="0" w:space="0" w:color="auto"/>
                <w:right w:val="none" w:sz="0" w:space="0" w:color="auto"/>
              </w:divBdr>
            </w:div>
            <w:div w:id="777142546">
              <w:marLeft w:val="0"/>
              <w:marRight w:val="0"/>
              <w:marTop w:val="0"/>
              <w:marBottom w:val="0"/>
              <w:divBdr>
                <w:top w:val="none" w:sz="0" w:space="0" w:color="auto"/>
                <w:left w:val="none" w:sz="0" w:space="0" w:color="auto"/>
                <w:bottom w:val="none" w:sz="0" w:space="0" w:color="auto"/>
                <w:right w:val="none" w:sz="0" w:space="0" w:color="auto"/>
              </w:divBdr>
            </w:div>
            <w:div w:id="1761483120">
              <w:marLeft w:val="0"/>
              <w:marRight w:val="0"/>
              <w:marTop w:val="0"/>
              <w:marBottom w:val="0"/>
              <w:divBdr>
                <w:top w:val="none" w:sz="0" w:space="0" w:color="auto"/>
                <w:left w:val="none" w:sz="0" w:space="0" w:color="auto"/>
                <w:bottom w:val="none" w:sz="0" w:space="0" w:color="auto"/>
                <w:right w:val="none" w:sz="0" w:space="0" w:color="auto"/>
              </w:divBdr>
            </w:div>
            <w:div w:id="1755469572">
              <w:marLeft w:val="0"/>
              <w:marRight w:val="0"/>
              <w:marTop w:val="0"/>
              <w:marBottom w:val="0"/>
              <w:divBdr>
                <w:top w:val="none" w:sz="0" w:space="0" w:color="auto"/>
                <w:left w:val="none" w:sz="0" w:space="0" w:color="auto"/>
                <w:bottom w:val="none" w:sz="0" w:space="0" w:color="auto"/>
                <w:right w:val="none" w:sz="0" w:space="0" w:color="auto"/>
              </w:divBdr>
            </w:div>
            <w:div w:id="1566648940">
              <w:marLeft w:val="0"/>
              <w:marRight w:val="0"/>
              <w:marTop w:val="0"/>
              <w:marBottom w:val="0"/>
              <w:divBdr>
                <w:top w:val="none" w:sz="0" w:space="0" w:color="auto"/>
                <w:left w:val="none" w:sz="0" w:space="0" w:color="auto"/>
                <w:bottom w:val="none" w:sz="0" w:space="0" w:color="auto"/>
                <w:right w:val="none" w:sz="0" w:space="0" w:color="auto"/>
              </w:divBdr>
            </w:div>
            <w:div w:id="1952667550">
              <w:marLeft w:val="0"/>
              <w:marRight w:val="0"/>
              <w:marTop w:val="0"/>
              <w:marBottom w:val="0"/>
              <w:divBdr>
                <w:top w:val="none" w:sz="0" w:space="0" w:color="auto"/>
                <w:left w:val="none" w:sz="0" w:space="0" w:color="auto"/>
                <w:bottom w:val="none" w:sz="0" w:space="0" w:color="auto"/>
                <w:right w:val="none" w:sz="0" w:space="0" w:color="auto"/>
              </w:divBdr>
            </w:div>
            <w:div w:id="1832988201">
              <w:marLeft w:val="0"/>
              <w:marRight w:val="0"/>
              <w:marTop w:val="0"/>
              <w:marBottom w:val="0"/>
              <w:divBdr>
                <w:top w:val="none" w:sz="0" w:space="0" w:color="auto"/>
                <w:left w:val="none" w:sz="0" w:space="0" w:color="auto"/>
                <w:bottom w:val="none" w:sz="0" w:space="0" w:color="auto"/>
                <w:right w:val="none" w:sz="0" w:space="0" w:color="auto"/>
              </w:divBdr>
            </w:div>
            <w:div w:id="2070683582">
              <w:marLeft w:val="0"/>
              <w:marRight w:val="0"/>
              <w:marTop w:val="0"/>
              <w:marBottom w:val="0"/>
              <w:divBdr>
                <w:top w:val="none" w:sz="0" w:space="0" w:color="auto"/>
                <w:left w:val="none" w:sz="0" w:space="0" w:color="auto"/>
                <w:bottom w:val="none" w:sz="0" w:space="0" w:color="auto"/>
                <w:right w:val="none" w:sz="0" w:space="0" w:color="auto"/>
              </w:divBdr>
            </w:div>
            <w:div w:id="1484807766">
              <w:marLeft w:val="0"/>
              <w:marRight w:val="0"/>
              <w:marTop w:val="0"/>
              <w:marBottom w:val="0"/>
              <w:divBdr>
                <w:top w:val="none" w:sz="0" w:space="0" w:color="auto"/>
                <w:left w:val="none" w:sz="0" w:space="0" w:color="auto"/>
                <w:bottom w:val="none" w:sz="0" w:space="0" w:color="auto"/>
                <w:right w:val="none" w:sz="0" w:space="0" w:color="auto"/>
              </w:divBdr>
            </w:div>
            <w:div w:id="499128009">
              <w:marLeft w:val="0"/>
              <w:marRight w:val="0"/>
              <w:marTop w:val="0"/>
              <w:marBottom w:val="0"/>
              <w:divBdr>
                <w:top w:val="none" w:sz="0" w:space="0" w:color="auto"/>
                <w:left w:val="none" w:sz="0" w:space="0" w:color="auto"/>
                <w:bottom w:val="none" w:sz="0" w:space="0" w:color="auto"/>
                <w:right w:val="none" w:sz="0" w:space="0" w:color="auto"/>
              </w:divBdr>
            </w:div>
            <w:div w:id="864176298">
              <w:marLeft w:val="0"/>
              <w:marRight w:val="0"/>
              <w:marTop w:val="0"/>
              <w:marBottom w:val="0"/>
              <w:divBdr>
                <w:top w:val="none" w:sz="0" w:space="0" w:color="auto"/>
                <w:left w:val="none" w:sz="0" w:space="0" w:color="auto"/>
                <w:bottom w:val="none" w:sz="0" w:space="0" w:color="auto"/>
                <w:right w:val="none" w:sz="0" w:space="0" w:color="auto"/>
              </w:divBdr>
            </w:div>
            <w:div w:id="777800378">
              <w:marLeft w:val="0"/>
              <w:marRight w:val="0"/>
              <w:marTop w:val="0"/>
              <w:marBottom w:val="0"/>
              <w:divBdr>
                <w:top w:val="none" w:sz="0" w:space="0" w:color="auto"/>
                <w:left w:val="none" w:sz="0" w:space="0" w:color="auto"/>
                <w:bottom w:val="none" w:sz="0" w:space="0" w:color="auto"/>
                <w:right w:val="none" w:sz="0" w:space="0" w:color="auto"/>
              </w:divBdr>
            </w:div>
            <w:div w:id="1327710588">
              <w:marLeft w:val="0"/>
              <w:marRight w:val="0"/>
              <w:marTop w:val="0"/>
              <w:marBottom w:val="0"/>
              <w:divBdr>
                <w:top w:val="none" w:sz="0" w:space="0" w:color="auto"/>
                <w:left w:val="none" w:sz="0" w:space="0" w:color="auto"/>
                <w:bottom w:val="none" w:sz="0" w:space="0" w:color="auto"/>
                <w:right w:val="none" w:sz="0" w:space="0" w:color="auto"/>
              </w:divBdr>
            </w:div>
            <w:div w:id="1214194372">
              <w:marLeft w:val="0"/>
              <w:marRight w:val="0"/>
              <w:marTop w:val="0"/>
              <w:marBottom w:val="0"/>
              <w:divBdr>
                <w:top w:val="none" w:sz="0" w:space="0" w:color="auto"/>
                <w:left w:val="none" w:sz="0" w:space="0" w:color="auto"/>
                <w:bottom w:val="none" w:sz="0" w:space="0" w:color="auto"/>
                <w:right w:val="none" w:sz="0" w:space="0" w:color="auto"/>
              </w:divBdr>
            </w:div>
            <w:div w:id="1241912388">
              <w:marLeft w:val="0"/>
              <w:marRight w:val="0"/>
              <w:marTop w:val="0"/>
              <w:marBottom w:val="0"/>
              <w:divBdr>
                <w:top w:val="none" w:sz="0" w:space="0" w:color="auto"/>
                <w:left w:val="none" w:sz="0" w:space="0" w:color="auto"/>
                <w:bottom w:val="none" w:sz="0" w:space="0" w:color="auto"/>
                <w:right w:val="none" w:sz="0" w:space="0" w:color="auto"/>
              </w:divBdr>
            </w:div>
            <w:div w:id="128204973">
              <w:marLeft w:val="0"/>
              <w:marRight w:val="0"/>
              <w:marTop w:val="0"/>
              <w:marBottom w:val="0"/>
              <w:divBdr>
                <w:top w:val="none" w:sz="0" w:space="0" w:color="auto"/>
                <w:left w:val="none" w:sz="0" w:space="0" w:color="auto"/>
                <w:bottom w:val="none" w:sz="0" w:space="0" w:color="auto"/>
                <w:right w:val="none" w:sz="0" w:space="0" w:color="auto"/>
              </w:divBdr>
            </w:div>
            <w:div w:id="1166364683">
              <w:marLeft w:val="0"/>
              <w:marRight w:val="0"/>
              <w:marTop w:val="0"/>
              <w:marBottom w:val="0"/>
              <w:divBdr>
                <w:top w:val="none" w:sz="0" w:space="0" w:color="auto"/>
                <w:left w:val="none" w:sz="0" w:space="0" w:color="auto"/>
                <w:bottom w:val="none" w:sz="0" w:space="0" w:color="auto"/>
                <w:right w:val="none" w:sz="0" w:space="0" w:color="auto"/>
              </w:divBdr>
            </w:div>
            <w:div w:id="1249731547">
              <w:marLeft w:val="0"/>
              <w:marRight w:val="0"/>
              <w:marTop w:val="0"/>
              <w:marBottom w:val="0"/>
              <w:divBdr>
                <w:top w:val="none" w:sz="0" w:space="0" w:color="auto"/>
                <w:left w:val="none" w:sz="0" w:space="0" w:color="auto"/>
                <w:bottom w:val="none" w:sz="0" w:space="0" w:color="auto"/>
                <w:right w:val="none" w:sz="0" w:space="0" w:color="auto"/>
              </w:divBdr>
            </w:div>
            <w:div w:id="1578830921">
              <w:marLeft w:val="0"/>
              <w:marRight w:val="0"/>
              <w:marTop w:val="0"/>
              <w:marBottom w:val="0"/>
              <w:divBdr>
                <w:top w:val="none" w:sz="0" w:space="0" w:color="auto"/>
                <w:left w:val="none" w:sz="0" w:space="0" w:color="auto"/>
                <w:bottom w:val="none" w:sz="0" w:space="0" w:color="auto"/>
                <w:right w:val="none" w:sz="0" w:space="0" w:color="auto"/>
              </w:divBdr>
            </w:div>
            <w:div w:id="1535994286">
              <w:marLeft w:val="0"/>
              <w:marRight w:val="0"/>
              <w:marTop w:val="0"/>
              <w:marBottom w:val="0"/>
              <w:divBdr>
                <w:top w:val="none" w:sz="0" w:space="0" w:color="auto"/>
                <w:left w:val="none" w:sz="0" w:space="0" w:color="auto"/>
                <w:bottom w:val="none" w:sz="0" w:space="0" w:color="auto"/>
                <w:right w:val="none" w:sz="0" w:space="0" w:color="auto"/>
              </w:divBdr>
            </w:div>
            <w:div w:id="1321230034">
              <w:marLeft w:val="0"/>
              <w:marRight w:val="0"/>
              <w:marTop w:val="0"/>
              <w:marBottom w:val="0"/>
              <w:divBdr>
                <w:top w:val="none" w:sz="0" w:space="0" w:color="auto"/>
                <w:left w:val="none" w:sz="0" w:space="0" w:color="auto"/>
                <w:bottom w:val="none" w:sz="0" w:space="0" w:color="auto"/>
                <w:right w:val="none" w:sz="0" w:space="0" w:color="auto"/>
              </w:divBdr>
            </w:div>
            <w:div w:id="857044379">
              <w:marLeft w:val="0"/>
              <w:marRight w:val="0"/>
              <w:marTop w:val="0"/>
              <w:marBottom w:val="0"/>
              <w:divBdr>
                <w:top w:val="none" w:sz="0" w:space="0" w:color="auto"/>
                <w:left w:val="none" w:sz="0" w:space="0" w:color="auto"/>
                <w:bottom w:val="none" w:sz="0" w:space="0" w:color="auto"/>
                <w:right w:val="none" w:sz="0" w:space="0" w:color="auto"/>
              </w:divBdr>
            </w:div>
            <w:div w:id="1990090842">
              <w:marLeft w:val="0"/>
              <w:marRight w:val="0"/>
              <w:marTop w:val="0"/>
              <w:marBottom w:val="0"/>
              <w:divBdr>
                <w:top w:val="none" w:sz="0" w:space="0" w:color="auto"/>
                <w:left w:val="none" w:sz="0" w:space="0" w:color="auto"/>
                <w:bottom w:val="none" w:sz="0" w:space="0" w:color="auto"/>
                <w:right w:val="none" w:sz="0" w:space="0" w:color="auto"/>
              </w:divBdr>
            </w:div>
            <w:div w:id="336925798">
              <w:marLeft w:val="0"/>
              <w:marRight w:val="0"/>
              <w:marTop w:val="0"/>
              <w:marBottom w:val="0"/>
              <w:divBdr>
                <w:top w:val="none" w:sz="0" w:space="0" w:color="auto"/>
                <w:left w:val="none" w:sz="0" w:space="0" w:color="auto"/>
                <w:bottom w:val="none" w:sz="0" w:space="0" w:color="auto"/>
                <w:right w:val="none" w:sz="0" w:space="0" w:color="auto"/>
              </w:divBdr>
            </w:div>
            <w:div w:id="374042270">
              <w:marLeft w:val="0"/>
              <w:marRight w:val="0"/>
              <w:marTop w:val="0"/>
              <w:marBottom w:val="0"/>
              <w:divBdr>
                <w:top w:val="none" w:sz="0" w:space="0" w:color="auto"/>
                <w:left w:val="none" w:sz="0" w:space="0" w:color="auto"/>
                <w:bottom w:val="none" w:sz="0" w:space="0" w:color="auto"/>
                <w:right w:val="none" w:sz="0" w:space="0" w:color="auto"/>
              </w:divBdr>
            </w:div>
            <w:div w:id="1567185811">
              <w:marLeft w:val="0"/>
              <w:marRight w:val="0"/>
              <w:marTop w:val="0"/>
              <w:marBottom w:val="0"/>
              <w:divBdr>
                <w:top w:val="none" w:sz="0" w:space="0" w:color="auto"/>
                <w:left w:val="none" w:sz="0" w:space="0" w:color="auto"/>
                <w:bottom w:val="none" w:sz="0" w:space="0" w:color="auto"/>
                <w:right w:val="none" w:sz="0" w:space="0" w:color="auto"/>
              </w:divBdr>
            </w:div>
            <w:div w:id="960116516">
              <w:marLeft w:val="0"/>
              <w:marRight w:val="0"/>
              <w:marTop w:val="0"/>
              <w:marBottom w:val="0"/>
              <w:divBdr>
                <w:top w:val="none" w:sz="0" w:space="0" w:color="auto"/>
                <w:left w:val="none" w:sz="0" w:space="0" w:color="auto"/>
                <w:bottom w:val="none" w:sz="0" w:space="0" w:color="auto"/>
                <w:right w:val="none" w:sz="0" w:space="0" w:color="auto"/>
              </w:divBdr>
            </w:div>
            <w:div w:id="2115128032">
              <w:marLeft w:val="0"/>
              <w:marRight w:val="0"/>
              <w:marTop w:val="0"/>
              <w:marBottom w:val="0"/>
              <w:divBdr>
                <w:top w:val="none" w:sz="0" w:space="0" w:color="auto"/>
                <w:left w:val="none" w:sz="0" w:space="0" w:color="auto"/>
                <w:bottom w:val="none" w:sz="0" w:space="0" w:color="auto"/>
                <w:right w:val="none" w:sz="0" w:space="0" w:color="auto"/>
              </w:divBdr>
            </w:div>
            <w:div w:id="130097554">
              <w:marLeft w:val="0"/>
              <w:marRight w:val="0"/>
              <w:marTop w:val="0"/>
              <w:marBottom w:val="0"/>
              <w:divBdr>
                <w:top w:val="none" w:sz="0" w:space="0" w:color="auto"/>
                <w:left w:val="none" w:sz="0" w:space="0" w:color="auto"/>
                <w:bottom w:val="none" w:sz="0" w:space="0" w:color="auto"/>
                <w:right w:val="none" w:sz="0" w:space="0" w:color="auto"/>
              </w:divBdr>
            </w:div>
            <w:div w:id="1979870743">
              <w:marLeft w:val="0"/>
              <w:marRight w:val="0"/>
              <w:marTop w:val="0"/>
              <w:marBottom w:val="0"/>
              <w:divBdr>
                <w:top w:val="none" w:sz="0" w:space="0" w:color="auto"/>
                <w:left w:val="none" w:sz="0" w:space="0" w:color="auto"/>
                <w:bottom w:val="none" w:sz="0" w:space="0" w:color="auto"/>
                <w:right w:val="none" w:sz="0" w:space="0" w:color="auto"/>
              </w:divBdr>
            </w:div>
            <w:div w:id="288442852">
              <w:marLeft w:val="0"/>
              <w:marRight w:val="0"/>
              <w:marTop w:val="0"/>
              <w:marBottom w:val="0"/>
              <w:divBdr>
                <w:top w:val="none" w:sz="0" w:space="0" w:color="auto"/>
                <w:left w:val="none" w:sz="0" w:space="0" w:color="auto"/>
                <w:bottom w:val="none" w:sz="0" w:space="0" w:color="auto"/>
                <w:right w:val="none" w:sz="0" w:space="0" w:color="auto"/>
              </w:divBdr>
            </w:div>
            <w:div w:id="1374844784">
              <w:marLeft w:val="0"/>
              <w:marRight w:val="0"/>
              <w:marTop w:val="0"/>
              <w:marBottom w:val="0"/>
              <w:divBdr>
                <w:top w:val="none" w:sz="0" w:space="0" w:color="auto"/>
                <w:left w:val="none" w:sz="0" w:space="0" w:color="auto"/>
                <w:bottom w:val="none" w:sz="0" w:space="0" w:color="auto"/>
                <w:right w:val="none" w:sz="0" w:space="0" w:color="auto"/>
              </w:divBdr>
            </w:div>
            <w:div w:id="487673933">
              <w:marLeft w:val="0"/>
              <w:marRight w:val="0"/>
              <w:marTop w:val="0"/>
              <w:marBottom w:val="0"/>
              <w:divBdr>
                <w:top w:val="none" w:sz="0" w:space="0" w:color="auto"/>
                <w:left w:val="none" w:sz="0" w:space="0" w:color="auto"/>
                <w:bottom w:val="none" w:sz="0" w:space="0" w:color="auto"/>
                <w:right w:val="none" w:sz="0" w:space="0" w:color="auto"/>
              </w:divBdr>
            </w:div>
            <w:div w:id="1063865676">
              <w:marLeft w:val="0"/>
              <w:marRight w:val="0"/>
              <w:marTop w:val="0"/>
              <w:marBottom w:val="0"/>
              <w:divBdr>
                <w:top w:val="none" w:sz="0" w:space="0" w:color="auto"/>
                <w:left w:val="none" w:sz="0" w:space="0" w:color="auto"/>
                <w:bottom w:val="none" w:sz="0" w:space="0" w:color="auto"/>
                <w:right w:val="none" w:sz="0" w:space="0" w:color="auto"/>
              </w:divBdr>
            </w:div>
            <w:div w:id="154079193">
              <w:marLeft w:val="0"/>
              <w:marRight w:val="0"/>
              <w:marTop w:val="0"/>
              <w:marBottom w:val="0"/>
              <w:divBdr>
                <w:top w:val="none" w:sz="0" w:space="0" w:color="auto"/>
                <w:left w:val="none" w:sz="0" w:space="0" w:color="auto"/>
                <w:bottom w:val="none" w:sz="0" w:space="0" w:color="auto"/>
                <w:right w:val="none" w:sz="0" w:space="0" w:color="auto"/>
              </w:divBdr>
            </w:div>
            <w:div w:id="330105317">
              <w:marLeft w:val="0"/>
              <w:marRight w:val="0"/>
              <w:marTop w:val="0"/>
              <w:marBottom w:val="0"/>
              <w:divBdr>
                <w:top w:val="none" w:sz="0" w:space="0" w:color="auto"/>
                <w:left w:val="none" w:sz="0" w:space="0" w:color="auto"/>
                <w:bottom w:val="none" w:sz="0" w:space="0" w:color="auto"/>
                <w:right w:val="none" w:sz="0" w:space="0" w:color="auto"/>
              </w:divBdr>
            </w:div>
            <w:div w:id="1232734331">
              <w:marLeft w:val="0"/>
              <w:marRight w:val="0"/>
              <w:marTop w:val="0"/>
              <w:marBottom w:val="0"/>
              <w:divBdr>
                <w:top w:val="none" w:sz="0" w:space="0" w:color="auto"/>
                <w:left w:val="none" w:sz="0" w:space="0" w:color="auto"/>
                <w:bottom w:val="none" w:sz="0" w:space="0" w:color="auto"/>
                <w:right w:val="none" w:sz="0" w:space="0" w:color="auto"/>
              </w:divBdr>
            </w:div>
            <w:div w:id="1897472661">
              <w:marLeft w:val="0"/>
              <w:marRight w:val="0"/>
              <w:marTop w:val="0"/>
              <w:marBottom w:val="0"/>
              <w:divBdr>
                <w:top w:val="none" w:sz="0" w:space="0" w:color="auto"/>
                <w:left w:val="none" w:sz="0" w:space="0" w:color="auto"/>
                <w:bottom w:val="none" w:sz="0" w:space="0" w:color="auto"/>
                <w:right w:val="none" w:sz="0" w:space="0" w:color="auto"/>
              </w:divBdr>
            </w:div>
            <w:div w:id="1244101733">
              <w:marLeft w:val="0"/>
              <w:marRight w:val="0"/>
              <w:marTop w:val="0"/>
              <w:marBottom w:val="0"/>
              <w:divBdr>
                <w:top w:val="none" w:sz="0" w:space="0" w:color="auto"/>
                <w:left w:val="none" w:sz="0" w:space="0" w:color="auto"/>
                <w:bottom w:val="none" w:sz="0" w:space="0" w:color="auto"/>
                <w:right w:val="none" w:sz="0" w:space="0" w:color="auto"/>
              </w:divBdr>
            </w:div>
            <w:div w:id="1608738060">
              <w:marLeft w:val="0"/>
              <w:marRight w:val="0"/>
              <w:marTop w:val="0"/>
              <w:marBottom w:val="0"/>
              <w:divBdr>
                <w:top w:val="none" w:sz="0" w:space="0" w:color="auto"/>
                <w:left w:val="none" w:sz="0" w:space="0" w:color="auto"/>
                <w:bottom w:val="none" w:sz="0" w:space="0" w:color="auto"/>
                <w:right w:val="none" w:sz="0" w:space="0" w:color="auto"/>
              </w:divBdr>
            </w:div>
            <w:div w:id="539784212">
              <w:marLeft w:val="0"/>
              <w:marRight w:val="0"/>
              <w:marTop w:val="0"/>
              <w:marBottom w:val="0"/>
              <w:divBdr>
                <w:top w:val="none" w:sz="0" w:space="0" w:color="auto"/>
                <w:left w:val="none" w:sz="0" w:space="0" w:color="auto"/>
                <w:bottom w:val="none" w:sz="0" w:space="0" w:color="auto"/>
                <w:right w:val="none" w:sz="0" w:space="0" w:color="auto"/>
              </w:divBdr>
            </w:div>
            <w:div w:id="10123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5181">
      <w:bodyDiv w:val="1"/>
      <w:marLeft w:val="0"/>
      <w:marRight w:val="0"/>
      <w:marTop w:val="0"/>
      <w:marBottom w:val="0"/>
      <w:divBdr>
        <w:top w:val="none" w:sz="0" w:space="0" w:color="auto"/>
        <w:left w:val="none" w:sz="0" w:space="0" w:color="auto"/>
        <w:bottom w:val="none" w:sz="0" w:space="0" w:color="auto"/>
        <w:right w:val="none" w:sz="0" w:space="0" w:color="auto"/>
      </w:divBdr>
      <w:divsChild>
        <w:div w:id="298195776">
          <w:marLeft w:val="0"/>
          <w:marRight w:val="0"/>
          <w:marTop w:val="0"/>
          <w:marBottom w:val="0"/>
          <w:divBdr>
            <w:top w:val="none" w:sz="0" w:space="0" w:color="auto"/>
            <w:left w:val="none" w:sz="0" w:space="0" w:color="auto"/>
            <w:bottom w:val="none" w:sz="0" w:space="0" w:color="auto"/>
            <w:right w:val="none" w:sz="0" w:space="0" w:color="auto"/>
          </w:divBdr>
          <w:divsChild>
            <w:div w:id="1971470178">
              <w:marLeft w:val="0"/>
              <w:marRight w:val="0"/>
              <w:marTop w:val="0"/>
              <w:marBottom w:val="0"/>
              <w:divBdr>
                <w:top w:val="none" w:sz="0" w:space="0" w:color="auto"/>
                <w:left w:val="none" w:sz="0" w:space="0" w:color="auto"/>
                <w:bottom w:val="none" w:sz="0" w:space="0" w:color="auto"/>
                <w:right w:val="none" w:sz="0" w:space="0" w:color="auto"/>
              </w:divBdr>
            </w:div>
            <w:div w:id="797143209">
              <w:marLeft w:val="0"/>
              <w:marRight w:val="0"/>
              <w:marTop w:val="0"/>
              <w:marBottom w:val="0"/>
              <w:divBdr>
                <w:top w:val="none" w:sz="0" w:space="0" w:color="auto"/>
                <w:left w:val="none" w:sz="0" w:space="0" w:color="auto"/>
                <w:bottom w:val="none" w:sz="0" w:space="0" w:color="auto"/>
                <w:right w:val="none" w:sz="0" w:space="0" w:color="auto"/>
              </w:divBdr>
            </w:div>
            <w:div w:id="866983921">
              <w:marLeft w:val="0"/>
              <w:marRight w:val="0"/>
              <w:marTop w:val="0"/>
              <w:marBottom w:val="0"/>
              <w:divBdr>
                <w:top w:val="none" w:sz="0" w:space="0" w:color="auto"/>
                <w:left w:val="none" w:sz="0" w:space="0" w:color="auto"/>
                <w:bottom w:val="none" w:sz="0" w:space="0" w:color="auto"/>
                <w:right w:val="none" w:sz="0" w:space="0" w:color="auto"/>
              </w:divBdr>
            </w:div>
            <w:div w:id="1952516187">
              <w:marLeft w:val="0"/>
              <w:marRight w:val="0"/>
              <w:marTop w:val="0"/>
              <w:marBottom w:val="0"/>
              <w:divBdr>
                <w:top w:val="none" w:sz="0" w:space="0" w:color="auto"/>
                <w:left w:val="none" w:sz="0" w:space="0" w:color="auto"/>
                <w:bottom w:val="none" w:sz="0" w:space="0" w:color="auto"/>
                <w:right w:val="none" w:sz="0" w:space="0" w:color="auto"/>
              </w:divBdr>
            </w:div>
            <w:div w:id="620572808">
              <w:marLeft w:val="0"/>
              <w:marRight w:val="0"/>
              <w:marTop w:val="0"/>
              <w:marBottom w:val="0"/>
              <w:divBdr>
                <w:top w:val="none" w:sz="0" w:space="0" w:color="auto"/>
                <w:left w:val="none" w:sz="0" w:space="0" w:color="auto"/>
                <w:bottom w:val="none" w:sz="0" w:space="0" w:color="auto"/>
                <w:right w:val="none" w:sz="0" w:space="0" w:color="auto"/>
              </w:divBdr>
            </w:div>
            <w:div w:id="1441874844">
              <w:marLeft w:val="0"/>
              <w:marRight w:val="0"/>
              <w:marTop w:val="0"/>
              <w:marBottom w:val="0"/>
              <w:divBdr>
                <w:top w:val="none" w:sz="0" w:space="0" w:color="auto"/>
                <w:left w:val="none" w:sz="0" w:space="0" w:color="auto"/>
                <w:bottom w:val="none" w:sz="0" w:space="0" w:color="auto"/>
                <w:right w:val="none" w:sz="0" w:space="0" w:color="auto"/>
              </w:divBdr>
            </w:div>
            <w:div w:id="1136796545">
              <w:marLeft w:val="0"/>
              <w:marRight w:val="0"/>
              <w:marTop w:val="0"/>
              <w:marBottom w:val="0"/>
              <w:divBdr>
                <w:top w:val="none" w:sz="0" w:space="0" w:color="auto"/>
                <w:left w:val="none" w:sz="0" w:space="0" w:color="auto"/>
                <w:bottom w:val="none" w:sz="0" w:space="0" w:color="auto"/>
                <w:right w:val="none" w:sz="0" w:space="0" w:color="auto"/>
              </w:divBdr>
            </w:div>
            <w:div w:id="335771239">
              <w:marLeft w:val="0"/>
              <w:marRight w:val="0"/>
              <w:marTop w:val="0"/>
              <w:marBottom w:val="0"/>
              <w:divBdr>
                <w:top w:val="none" w:sz="0" w:space="0" w:color="auto"/>
                <w:left w:val="none" w:sz="0" w:space="0" w:color="auto"/>
                <w:bottom w:val="none" w:sz="0" w:space="0" w:color="auto"/>
                <w:right w:val="none" w:sz="0" w:space="0" w:color="auto"/>
              </w:divBdr>
            </w:div>
            <w:div w:id="134681980">
              <w:marLeft w:val="0"/>
              <w:marRight w:val="0"/>
              <w:marTop w:val="0"/>
              <w:marBottom w:val="0"/>
              <w:divBdr>
                <w:top w:val="none" w:sz="0" w:space="0" w:color="auto"/>
                <w:left w:val="none" w:sz="0" w:space="0" w:color="auto"/>
                <w:bottom w:val="none" w:sz="0" w:space="0" w:color="auto"/>
                <w:right w:val="none" w:sz="0" w:space="0" w:color="auto"/>
              </w:divBdr>
            </w:div>
            <w:div w:id="1059397955">
              <w:marLeft w:val="0"/>
              <w:marRight w:val="0"/>
              <w:marTop w:val="0"/>
              <w:marBottom w:val="0"/>
              <w:divBdr>
                <w:top w:val="none" w:sz="0" w:space="0" w:color="auto"/>
                <w:left w:val="none" w:sz="0" w:space="0" w:color="auto"/>
                <w:bottom w:val="none" w:sz="0" w:space="0" w:color="auto"/>
                <w:right w:val="none" w:sz="0" w:space="0" w:color="auto"/>
              </w:divBdr>
            </w:div>
            <w:div w:id="475880287">
              <w:marLeft w:val="0"/>
              <w:marRight w:val="0"/>
              <w:marTop w:val="0"/>
              <w:marBottom w:val="0"/>
              <w:divBdr>
                <w:top w:val="none" w:sz="0" w:space="0" w:color="auto"/>
                <w:left w:val="none" w:sz="0" w:space="0" w:color="auto"/>
                <w:bottom w:val="none" w:sz="0" w:space="0" w:color="auto"/>
                <w:right w:val="none" w:sz="0" w:space="0" w:color="auto"/>
              </w:divBdr>
            </w:div>
            <w:div w:id="2077707227">
              <w:marLeft w:val="0"/>
              <w:marRight w:val="0"/>
              <w:marTop w:val="0"/>
              <w:marBottom w:val="0"/>
              <w:divBdr>
                <w:top w:val="none" w:sz="0" w:space="0" w:color="auto"/>
                <w:left w:val="none" w:sz="0" w:space="0" w:color="auto"/>
                <w:bottom w:val="none" w:sz="0" w:space="0" w:color="auto"/>
                <w:right w:val="none" w:sz="0" w:space="0" w:color="auto"/>
              </w:divBdr>
            </w:div>
            <w:div w:id="683747235">
              <w:marLeft w:val="0"/>
              <w:marRight w:val="0"/>
              <w:marTop w:val="0"/>
              <w:marBottom w:val="0"/>
              <w:divBdr>
                <w:top w:val="none" w:sz="0" w:space="0" w:color="auto"/>
                <w:left w:val="none" w:sz="0" w:space="0" w:color="auto"/>
                <w:bottom w:val="none" w:sz="0" w:space="0" w:color="auto"/>
                <w:right w:val="none" w:sz="0" w:space="0" w:color="auto"/>
              </w:divBdr>
            </w:div>
            <w:div w:id="837188102">
              <w:marLeft w:val="0"/>
              <w:marRight w:val="0"/>
              <w:marTop w:val="0"/>
              <w:marBottom w:val="0"/>
              <w:divBdr>
                <w:top w:val="none" w:sz="0" w:space="0" w:color="auto"/>
                <w:left w:val="none" w:sz="0" w:space="0" w:color="auto"/>
                <w:bottom w:val="none" w:sz="0" w:space="0" w:color="auto"/>
                <w:right w:val="none" w:sz="0" w:space="0" w:color="auto"/>
              </w:divBdr>
            </w:div>
            <w:div w:id="1410956424">
              <w:marLeft w:val="0"/>
              <w:marRight w:val="0"/>
              <w:marTop w:val="0"/>
              <w:marBottom w:val="0"/>
              <w:divBdr>
                <w:top w:val="none" w:sz="0" w:space="0" w:color="auto"/>
                <w:left w:val="none" w:sz="0" w:space="0" w:color="auto"/>
                <w:bottom w:val="none" w:sz="0" w:space="0" w:color="auto"/>
                <w:right w:val="none" w:sz="0" w:space="0" w:color="auto"/>
              </w:divBdr>
            </w:div>
            <w:div w:id="350693234">
              <w:marLeft w:val="0"/>
              <w:marRight w:val="0"/>
              <w:marTop w:val="0"/>
              <w:marBottom w:val="0"/>
              <w:divBdr>
                <w:top w:val="none" w:sz="0" w:space="0" w:color="auto"/>
                <w:left w:val="none" w:sz="0" w:space="0" w:color="auto"/>
                <w:bottom w:val="none" w:sz="0" w:space="0" w:color="auto"/>
                <w:right w:val="none" w:sz="0" w:space="0" w:color="auto"/>
              </w:divBdr>
            </w:div>
            <w:div w:id="1570311386">
              <w:marLeft w:val="0"/>
              <w:marRight w:val="0"/>
              <w:marTop w:val="0"/>
              <w:marBottom w:val="0"/>
              <w:divBdr>
                <w:top w:val="none" w:sz="0" w:space="0" w:color="auto"/>
                <w:left w:val="none" w:sz="0" w:space="0" w:color="auto"/>
                <w:bottom w:val="none" w:sz="0" w:space="0" w:color="auto"/>
                <w:right w:val="none" w:sz="0" w:space="0" w:color="auto"/>
              </w:divBdr>
            </w:div>
            <w:div w:id="368721759">
              <w:marLeft w:val="0"/>
              <w:marRight w:val="0"/>
              <w:marTop w:val="0"/>
              <w:marBottom w:val="0"/>
              <w:divBdr>
                <w:top w:val="none" w:sz="0" w:space="0" w:color="auto"/>
                <w:left w:val="none" w:sz="0" w:space="0" w:color="auto"/>
                <w:bottom w:val="none" w:sz="0" w:space="0" w:color="auto"/>
                <w:right w:val="none" w:sz="0" w:space="0" w:color="auto"/>
              </w:divBdr>
            </w:div>
            <w:div w:id="1160580826">
              <w:marLeft w:val="0"/>
              <w:marRight w:val="0"/>
              <w:marTop w:val="0"/>
              <w:marBottom w:val="0"/>
              <w:divBdr>
                <w:top w:val="none" w:sz="0" w:space="0" w:color="auto"/>
                <w:left w:val="none" w:sz="0" w:space="0" w:color="auto"/>
                <w:bottom w:val="none" w:sz="0" w:space="0" w:color="auto"/>
                <w:right w:val="none" w:sz="0" w:space="0" w:color="auto"/>
              </w:divBdr>
            </w:div>
            <w:div w:id="1591696450">
              <w:marLeft w:val="0"/>
              <w:marRight w:val="0"/>
              <w:marTop w:val="0"/>
              <w:marBottom w:val="0"/>
              <w:divBdr>
                <w:top w:val="none" w:sz="0" w:space="0" w:color="auto"/>
                <w:left w:val="none" w:sz="0" w:space="0" w:color="auto"/>
                <w:bottom w:val="none" w:sz="0" w:space="0" w:color="auto"/>
                <w:right w:val="none" w:sz="0" w:space="0" w:color="auto"/>
              </w:divBdr>
            </w:div>
            <w:div w:id="1763867057">
              <w:marLeft w:val="0"/>
              <w:marRight w:val="0"/>
              <w:marTop w:val="0"/>
              <w:marBottom w:val="0"/>
              <w:divBdr>
                <w:top w:val="none" w:sz="0" w:space="0" w:color="auto"/>
                <w:left w:val="none" w:sz="0" w:space="0" w:color="auto"/>
                <w:bottom w:val="none" w:sz="0" w:space="0" w:color="auto"/>
                <w:right w:val="none" w:sz="0" w:space="0" w:color="auto"/>
              </w:divBdr>
            </w:div>
            <w:div w:id="598870884">
              <w:marLeft w:val="0"/>
              <w:marRight w:val="0"/>
              <w:marTop w:val="0"/>
              <w:marBottom w:val="0"/>
              <w:divBdr>
                <w:top w:val="none" w:sz="0" w:space="0" w:color="auto"/>
                <w:left w:val="none" w:sz="0" w:space="0" w:color="auto"/>
                <w:bottom w:val="none" w:sz="0" w:space="0" w:color="auto"/>
                <w:right w:val="none" w:sz="0" w:space="0" w:color="auto"/>
              </w:divBdr>
            </w:div>
            <w:div w:id="322396817">
              <w:marLeft w:val="0"/>
              <w:marRight w:val="0"/>
              <w:marTop w:val="0"/>
              <w:marBottom w:val="0"/>
              <w:divBdr>
                <w:top w:val="none" w:sz="0" w:space="0" w:color="auto"/>
                <w:left w:val="none" w:sz="0" w:space="0" w:color="auto"/>
                <w:bottom w:val="none" w:sz="0" w:space="0" w:color="auto"/>
                <w:right w:val="none" w:sz="0" w:space="0" w:color="auto"/>
              </w:divBdr>
            </w:div>
            <w:div w:id="203370963">
              <w:marLeft w:val="0"/>
              <w:marRight w:val="0"/>
              <w:marTop w:val="0"/>
              <w:marBottom w:val="0"/>
              <w:divBdr>
                <w:top w:val="none" w:sz="0" w:space="0" w:color="auto"/>
                <w:left w:val="none" w:sz="0" w:space="0" w:color="auto"/>
                <w:bottom w:val="none" w:sz="0" w:space="0" w:color="auto"/>
                <w:right w:val="none" w:sz="0" w:space="0" w:color="auto"/>
              </w:divBdr>
            </w:div>
            <w:div w:id="2105492635">
              <w:marLeft w:val="0"/>
              <w:marRight w:val="0"/>
              <w:marTop w:val="0"/>
              <w:marBottom w:val="0"/>
              <w:divBdr>
                <w:top w:val="none" w:sz="0" w:space="0" w:color="auto"/>
                <w:left w:val="none" w:sz="0" w:space="0" w:color="auto"/>
                <w:bottom w:val="none" w:sz="0" w:space="0" w:color="auto"/>
                <w:right w:val="none" w:sz="0" w:space="0" w:color="auto"/>
              </w:divBdr>
            </w:div>
            <w:div w:id="395473132">
              <w:marLeft w:val="0"/>
              <w:marRight w:val="0"/>
              <w:marTop w:val="0"/>
              <w:marBottom w:val="0"/>
              <w:divBdr>
                <w:top w:val="none" w:sz="0" w:space="0" w:color="auto"/>
                <w:left w:val="none" w:sz="0" w:space="0" w:color="auto"/>
                <w:bottom w:val="none" w:sz="0" w:space="0" w:color="auto"/>
                <w:right w:val="none" w:sz="0" w:space="0" w:color="auto"/>
              </w:divBdr>
            </w:div>
            <w:div w:id="703332723">
              <w:marLeft w:val="0"/>
              <w:marRight w:val="0"/>
              <w:marTop w:val="0"/>
              <w:marBottom w:val="0"/>
              <w:divBdr>
                <w:top w:val="none" w:sz="0" w:space="0" w:color="auto"/>
                <w:left w:val="none" w:sz="0" w:space="0" w:color="auto"/>
                <w:bottom w:val="none" w:sz="0" w:space="0" w:color="auto"/>
                <w:right w:val="none" w:sz="0" w:space="0" w:color="auto"/>
              </w:divBdr>
            </w:div>
            <w:div w:id="383022164">
              <w:marLeft w:val="0"/>
              <w:marRight w:val="0"/>
              <w:marTop w:val="0"/>
              <w:marBottom w:val="0"/>
              <w:divBdr>
                <w:top w:val="none" w:sz="0" w:space="0" w:color="auto"/>
                <w:left w:val="none" w:sz="0" w:space="0" w:color="auto"/>
                <w:bottom w:val="none" w:sz="0" w:space="0" w:color="auto"/>
                <w:right w:val="none" w:sz="0" w:space="0" w:color="auto"/>
              </w:divBdr>
            </w:div>
            <w:div w:id="1451970740">
              <w:marLeft w:val="0"/>
              <w:marRight w:val="0"/>
              <w:marTop w:val="0"/>
              <w:marBottom w:val="0"/>
              <w:divBdr>
                <w:top w:val="none" w:sz="0" w:space="0" w:color="auto"/>
                <w:left w:val="none" w:sz="0" w:space="0" w:color="auto"/>
                <w:bottom w:val="none" w:sz="0" w:space="0" w:color="auto"/>
                <w:right w:val="none" w:sz="0" w:space="0" w:color="auto"/>
              </w:divBdr>
            </w:div>
            <w:div w:id="752900442">
              <w:marLeft w:val="0"/>
              <w:marRight w:val="0"/>
              <w:marTop w:val="0"/>
              <w:marBottom w:val="0"/>
              <w:divBdr>
                <w:top w:val="none" w:sz="0" w:space="0" w:color="auto"/>
                <w:left w:val="none" w:sz="0" w:space="0" w:color="auto"/>
                <w:bottom w:val="none" w:sz="0" w:space="0" w:color="auto"/>
                <w:right w:val="none" w:sz="0" w:space="0" w:color="auto"/>
              </w:divBdr>
            </w:div>
            <w:div w:id="71315075">
              <w:marLeft w:val="0"/>
              <w:marRight w:val="0"/>
              <w:marTop w:val="0"/>
              <w:marBottom w:val="0"/>
              <w:divBdr>
                <w:top w:val="none" w:sz="0" w:space="0" w:color="auto"/>
                <w:left w:val="none" w:sz="0" w:space="0" w:color="auto"/>
                <w:bottom w:val="none" w:sz="0" w:space="0" w:color="auto"/>
                <w:right w:val="none" w:sz="0" w:space="0" w:color="auto"/>
              </w:divBdr>
            </w:div>
            <w:div w:id="2119329308">
              <w:marLeft w:val="0"/>
              <w:marRight w:val="0"/>
              <w:marTop w:val="0"/>
              <w:marBottom w:val="0"/>
              <w:divBdr>
                <w:top w:val="none" w:sz="0" w:space="0" w:color="auto"/>
                <w:left w:val="none" w:sz="0" w:space="0" w:color="auto"/>
                <w:bottom w:val="none" w:sz="0" w:space="0" w:color="auto"/>
                <w:right w:val="none" w:sz="0" w:space="0" w:color="auto"/>
              </w:divBdr>
            </w:div>
            <w:div w:id="1752585391">
              <w:marLeft w:val="0"/>
              <w:marRight w:val="0"/>
              <w:marTop w:val="0"/>
              <w:marBottom w:val="0"/>
              <w:divBdr>
                <w:top w:val="none" w:sz="0" w:space="0" w:color="auto"/>
                <w:left w:val="none" w:sz="0" w:space="0" w:color="auto"/>
                <w:bottom w:val="none" w:sz="0" w:space="0" w:color="auto"/>
                <w:right w:val="none" w:sz="0" w:space="0" w:color="auto"/>
              </w:divBdr>
            </w:div>
            <w:div w:id="1461653210">
              <w:marLeft w:val="0"/>
              <w:marRight w:val="0"/>
              <w:marTop w:val="0"/>
              <w:marBottom w:val="0"/>
              <w:divBdr>
                <w:top w:val="none" w:sz="0" w:space="0" w:color="auto"/>
                <w:left w:val="none" w:sz="0" w:space="0" w:color="auto"/>
                <w:bottom w:val="none" w:sz="0" w:space="0" w:color="auto"/>
                <w:right w:val="none" w:sz="0" w:space="0" w:color="auto"/>
              </w:divBdr>
            </w:div>
            <w:div w:id="1098601273">
              <w:marLeft w:val="0"/>
              <w:marRight w:val="0"/>
              <w:marTop w:val="0"/>
              <w:marBottom w:val="0"/>
              <w:divBdr>
                <w:top w:val="none" w:sz="0" w:space="0" w:color="auto"/>
                <w:left w:val="none" w:sz="0" w:space="0" w:color="auto"/>
                <w:bottom w:val="none" w:sz="0" w:space="0" w:color="auto"/>
                <w:right w:val="none" w:sz="0" w:space="0" w:color="auto"/>
              </w:divBdr>
            </w:div>
            <w:div w:id="1533035851">
              <w:marLeft w:val="0"/>
              <w:marRight w:val="0"/>
              <w:marTop w:val="0"/>
              <w:marBottom w:val="0"/>
              <w:divBdr>
                <w:top w:val="none" w:sz="0" w:space="0" w:color="auto"/>
                <w:left w:val="none" w:sz="0" w:space="0" w:color="auto"/>
                <w:bottom w:val="none" w:sz="0" w:space="0" w:color="auto"/>
                <w:right w:val="none" w:sz="0" w:space="0" w:color="auto"/>
              </w:divBdr>
            </w:div>
            <w:div w:id="2025474437">
              <w:marLeft w:val="0"/>
              <w:marRight w:val="0"/>
              <w:marTop w:val="0"/>
              <w:marBottom w:val="0"/>
              <w:divBdr>
                <w:top w:val="none" w:sz="0" w:space="0" w:color="auto"/>
                <w:left w:val="none" w:sz="0" w:space="0" w:color="auto"/>
                <w:bottom w:val="none" w:sz="0" w:space="0" w:color="auto"/>
                <w:right w:val="none" w:sz="0" w:space="0" w:color="auto"/>
              </w:divBdr>
            </w:div>
            <w:div w:id="377123832">
              <w:marLeft w:val="0"/>
              <w:marRight w:val="0"/>
              <w:marTop w:val="0"/>
              <w:marBottom w:val="0"/>
              <w:divBdr>
                <w:top w:val="none" w:sz="0" w:space="0" w:color="auto"/>
                <w:left w:val="none" w:sz="0" w:space="0" w:color="auto"/>
                <w:bottom w:val="none" w:sz="0" w:space="0" w:color="auto"/>
                <w:right w:val="none" w:sz="0" w:space="0" w:color="auto"/>
              </w:divBdr>
            </w:div>
            <w:div w:id="274413495">
              <w:marLeft w:val="0"/>
              <w:marRight w:val="0"/>
              <w:marTop w:val="0"/>
              <w:marBottom w:val="0"/>
              <w:divBdr>
                <w:top w:val="none" w:sz="0" w:space="0" w:color="auto"/>
                <w:left w:val="none" w:sz="0" w:space="0" w:color="auto"/>
                <w:bottom w:val="none" w:sz="0" w:space="0" w:color="auto"/>
                <w:right w:val="none" w:sz="0" w:space="0" w:color="auto"/>
              </w:divBdr>
            </w:div>
            <w:div w:id="279528510">
              <w:marLeft w:val="0"/>
              <w:marRight w:val="0"/>
              <w:marTop w:val="0"/>
              <w:marBottom w:val="0"/>
              <w:divBdr>
                <w:top w:val="none" w:sz="0" w:space="0" w:color="auto"/>
                <w:left w:val="none" w:sz="0" w:space="0" w:color="auto"/>
                <w:bottom w:val="none" w:sz="0" w:space="0" w:color="auto"/>
                <w:right w:val="none" w:sz="0" w:space="0" w:color="auto"/>
              </w:divBdr>
            </w:div>
            <w:div w:id="301623349">
              <w:marLeft w:val="0"/>
              <w:marRight w:val="0"/>
              <w:marTop w:val="0"/>
              <w:marBottom w:val="0"/>
              <w:divBdr>
                <w:top w:val="none" w:sz="0" w:space="0" w:color="auto"/>
                <w:left w:val="none" w:sz="0" w:space="0" w:color="auto"/>
                <w:bottom w:val="none" w:sz="0" w:space="0" w:color="auto"/>
                <w:right w:val="none" w:sz="0" w:space="0" w:color="auto"/>
              </w:divBdr>
            </w:div>
            <w:div w:id="1375084138">
              <w:marLeft w:val="0"/>
              <w:marRight w:val="0"/>
              <w:marTop w:val="0"/>
              <w:marBottom w:val="0"/>
              <w:divBdr>
                <w:top w:val="none" w:sz="0" w:space="0" w:color="auto"/>
                <w:left w:val="none" w:sz="0" w:space="0" w:color="auto"/>
                <w:bottom w:val="none" w:sz="0" w:space="0" w:color="auto"/>
                <w:right w:val="none" w:sz="0" w:space="0" w:color="auto"/>
              </w:divBdr>
            </w:div>
            <w:div w:id="1361860445">
              <w:marLeft w:val="0"/>
              <w:marRight w:val="0"/>
              <w:marTop w:val="0"/>
              <w:marBottom w:val="0"/>
              <w:divBdr>
                <w:top w:val="none" w:sz="0" w:space="0" w:color="auto"/>
                <w:left w:val="none" w:sz="0" w:space="0" w:color="auto"/>
                <w:bottom w:val="none" w:sz="0" w:space="0" w:color="auto"/>
                <w:right w:val="none" w:sz="0" w:space="0" w:color="auto"/>
              </w:divBdr>
            </w:div>
            <w:div w:id="640303552">
              <w:marLeft w:val="0"/>
              <w:marRight w:val="0"/>
              <w:marTop w:val="0"/>
              <w:marBottom w:val="0"/>
              <w:divBdr>
                <w:top w:val="none" w:sz="0" w:space="0" w:color="auto"/>
                <w:left w:val="none" w:sz="0" w:space="0" w:color="auto"/>
                <w:bottom w:val="none" w:sz="0" w:space="0" w:color="auto"/>
                <w:right w:val="none" w:sz="0" w:space="0" w:color="auto"/>
              </w:divBdr>
            </w:div>
            <w:div w:id="220211755">
              <w:marLeft w:val="0"/>
              <w:marRight w:val="0"/>
              <w:marTop w:val="0"/>
              <w:marBottom w:val="0"/>
              <w:divBdr>
                <w:top w:val="none" w:sz="0" w:space="0" w:color="auto"/>
                <w:left w:val="none" w:sz="0" w:space="0" w:color="auto"/>
                <w:bottom w:val="none" w:sz="0" w:space="0" w:color="auto"/>
                <w:right w:val="none" w:sz="0" w:space="0" w:color="auto"/>
              </w:divBdr>
            </w:div>
            <w:div w:id="1439644542">
              <w:marLeft w:val="0"/>
              <w:marRight w:val="0"/>
              <w:marTop w:val="0"/>
              <w:marBottom w:val="0"/>
              <w:divBdr>
                <w:top w:val="none" w:sz="0" w:space="0" w:color="auto"/>
                <w:left w:val="none" w:sz="0" w:space="0" w:color="auto"/>
                <w:bottom w:val="none" w:sz="0" w:space="0" w:color="auto"/>
                <w:right w:val="none" w:sz="0" w:space="0" w:color="auto"/>
              </w:divBdr>
            </w:div>
            <w:div w:id="1470511627">
              <w:marLeft w:val="0"/>
              <w:marRight w:val="0"/>
              <w:marTop w:val="0"/>
              <w:marBottom w:val="0"/>
              <w:divBdr>
                <w:top w:val="none" w:sz="0" w:space="0" w:color="auto"/>
                <w:left w:val="none" w:sz="0" w:space="0" w:color="auto"/>
                <w:bottom w:val="none" w:sz="0" w:space="0" w:color="auto"/>
                <w:right w:val="none" w:sz="0" w:space="0" w:color="auto"/>
              </w:divBdr>
            </w:div>
            <w:div w:id="1649432528">
              <w:marLeft w:val="0"/>
              <w:marRight w:val="0"/>
              <w:marTop w:val="0"/>
              <w:marBottom w:val="0"/>
              <w:divBdr>
                <w:top w:val="none" w:sz="0" w:space="0" w:color="auto"/>
                <w:left w:val="none" w:sz="0" w:space="0" w:color="auto"/>
                <w:bottom w:val="none" w:sz="0" w:space="0" w:color="auto"/>
                <w:right w:val="none" w:sz="0" w:space="0" w:color="auto"/>
              </w:divBdr>
            </w:div>
            <w:div w:id="1703285952">
              <w:marLeft w:val="0"/>
              <w:marRight w:val="0"/>
              <w:marTop w:val="0"/>
              <w:marBottom w:val="0"/>
              <w:divBdr>
                <w:top w:val="none" w:sz="0" w:space="0" w:color="auto"/>
                <w:left w:val="none" w:sz="0" w:space="0" w:color="auto"/>
                <w:bottom w:val="none" w:sz="0" w:space="0" w:color="auto"/>
                <w:right w:val="none" w:sz="0" w:space="0" w:color="auto"/>
              </w:divBdr>
            </w:div>
            <w:div w:id="4090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754">
      <w:bodyDiv w:val="1"/>
      <w:marLeft w:val="0"/>
      <w:marRight w:val="0"/>
      <w:marTop w:val="0"/>
      <w:marBottom w:val="0"/>
      <w:divBdr>
        <w:top w:val="none" w:sz="0" w:space="0" w:color="auto"/>
        <w:left w:val="none" w:sz="0" w:space="0" w:color="auto"/>
        <w:bottom w:val="none" w:sz="0" w:space="0" w:color="auto"/>
        <w:right w:val="none" w:sz="0" w:space="0" w:color="auto"/>
      </w:divBdr>
      <w:divsChild>
        <w:div w:id="1321692655">
          <w:marLeft w:val="0"/>
          <w:marRight w:val="0"/>
          <w:marTop w:val="0"/>
          <w:marBottom w:val="0"/>
          <w:divBdr>
            <w:top w:val="none" w:sz="0" w:space="0" w:color="auto"/>
            <w:left w:val="none" w:sz="0" w:space="0" w:color="auto"/>
            <w:bottom w:val="none" w:sz="0" w:space="0" w:color="auto"/>
            <w:right w:val="none" w:sz="0" w:space="0" w:color="auto"/>
          </w:divBdr>
          <w:divsChild>
            <w:div w:id="910118876">
              <w:marLeft w:val="0"/>
              <w:marRight w:val="0"/>
              <w:marTop w:val="0"/>
              <w:marBottom w:val="0"/>
              <w:divBdr>
                <w:top w:val="none" w:sz="0" w:space="0" w:color="auto"/>
                <w:left w:val="none" w:sz="0" w:space="0" w:color="auto"/>
                <w:bottom w:val="none" w:sz="0" w:space="0" w:color="auto"/>
                <w:right w:val="none" w:sz="0" w:space="0" w:color="auto"/>
              </w:divBdr>
            </w:div>
            <w:div w:id="1124427745">
              <w:marLeft w:val="0"/>
              <w:marRight w:val="0"/>
              <w:marTop w:val="0"/>
              <w:marBottom w:val="0"/>
              <w:divBdr>
                <w:top w:val="none" w:sz="0" w:space="0" w:color="auto"/>
                <w:left w:val="none" w:sz="0" w:space="0" w:color="auto"/>
                <w:bottom w:val="none" w:sz="0" w:space="0" w:color="auto"/>
                <w:right w:val="none" w:sz="0" w:space="0" w:color="auto"/>
              </w:divBdr>
            </w:div>
            <w:div w:id="1541939208">
              <w:marLeft w:val="0"/>
              <w:marRight w:val="0"/>
              <w:marTop w:val="0"/>
              <w:marBottom w:val="0"/>
              <w:divBdr>
                <w:top w:val="none" w:sz="0" w:space="0" w:color="auto"/>
                <w:left w:val="none" w:sz="0" w:space="0" w:color="auto"/>
                <w:bottom w:val="none" w:sz="0" w:space="0" w:color="auto"/>
                <w:right w:val="none" w:sz="0" w:space="0" w:color="auto"/>
              </w:divBdr>
            </w:div>
            <w:div w:id="1492714462">
              <w:marLeft w:val="0"/>
              <w:marRight w:val="0"/>
              <w:marTop w:val="0"/>
              <w:marBottom w:val="0"/>
              <w:divBdr>
                <w:top w:val="none" w:sz="0" w:space="0" w:color="auto"/>
                <w:left w:val="none" w:sz="0" w:space="0" w:color="auto"/>
                <w:bottom w:val="none" w:sz="0" w:space="0" w:color="auto"/>
                <w:right w:val="none" w:sz="0" w:space="0" w:color="auto"/>
              </w:divBdr>
            </w:div>
            <w:div w:id="1639917758">
              <w:marLeft w:val="0"/>
              <w:marRight w:val="0"/>
              <w:marTop w:val="0"/>
              <w:marBottom w:val="0"/>
              <w:divBdr>
                <w:top w:val="none" w:sz="0" w:space="0" w:color="auto"/>
                <w:left w:val="none" w:sz="0" w:space="0" w:color="auto"/>
                <w:bottom w:val="none" w:sz="0" w:space="0" w:color="auto"/>
                <w:right w:val="none" w:sz="0" w:space="0" w:color="auto"/>
              </w:divBdr>
            </w:div>
            <w:div w:id="235165751">
              <w:marLeft w:val="0"/>
              <w:marRight w:val="0"/>
              <w:marTop w:val="0"/>
              <w:marBottom w:val="0"/>
              <w:divBdr>
                <w:top w:val="none" w:sz="0" w:space="0" w:color="auto"/>
                <w:left w:val="none" w:sz="0" w:space="0" w:color="auto"/>
                <w:bottom w:val="none" w:sz="0" w:space="0" w:color="auto"/>
                <w:right w:val="none" w:sz="0" w:space="0" w:color="auto"/>
              </w:divBdr>
            </w:div>
            <w:div w:id="1747536203">
              <w:marLeft w:val="0"/>
              <w:marRight w:val="0"/>
              <w:marTop w:val="0"/>
              <w:marBottom w:val="0"/>
              <w:divBdr>
                <w:top w:val="none" w:sz="0" w:space="0" w:color="auto"/>
                <w:left w:val="none" w:sz="0" w:space="0" w:color="auto"/>
                <w:bottom w:val="none" w:sz="0" w:space="0" w:color="auto"/>
                <w:right w:val="none" w:sz="0" w:space="0" w:color="auto"/>
              </w:divBdr>
            </w:div>
            <w:div w:id="1922062066">
              <w:marLeft w:val="0"/>
              <w:marRight w:val="0"/>
              <w:marTop w:val="0"/>
              <w:marBottom w:val="0"/>
              <w:divBdr>
                <w:top w:val="none" w:sz="0" w:space="0" w:color="auto"/>
                <w:left w:val="none" w:sz="0" w:space="0" w:color="auto"/>
                <w:bottom w:val="none" w:sz="0" w:space="0" w:color="auto"/>
                <w:right w:val="none" w:sz="0" w:space="0" w:color="auto"/>
              </w:divBdr>
            </w:div>
            <w:div w:id="340354339">
              <w:marLeft w:val="0"/>
              <w:marRight w:val="0"/>
              <w:marTop w:val="0"/>
              <w:marBottom w:val="0"/>
              <w:divBdr>
                <w:top w:val="none" w:sz="0" w:space="0" w:color="auto"/>
                <w:left w:val="none" w:sz="0" w:space="0" w:color="auto"/>
                <w:bottom w:val="none" w:sz="0" w:space="0" w:color="auto"/>
                <w:right w:val="none" w:sz="0" w:space="0" w:color="auto"/>
              </w:divBdr>
            </w:div>
            <w:div w:id="54623566">
              <w:marLeft w:val="0"/>
              <w:marRight w:val="0"/>
              <w:marTop w:val="0"/>
              <w:marBottom w:val="0"/>
              <w:divBdr>
                <w:top w:val="none" w:sz="0" w:space="0" w:color="auto"/>
                <w:left w:val="none" w:sz="0" w:space="0" w:color="auto"/>
                <w:bottom w:val="none" w:sz="0" w:space="0" w:color="auto"/>
                <w:right w:val="none" w:sz="0" w:space="0" w:color="auto"/>
              </w:divBdr>
            </w:div>
            <w:div w:id="1418212571">
              <w:marLeft w:val="0"/>
              <w:marRight w:val="0"/>
              <w:marTop w:val="0"/>
              <w:marBottom w:val="0"/>
              <w:divBdr>
                <w:top w:val="none" w:sz="0" w:space="0" w:color="auto"/>
                <w:left w:val="none" w:sz="0" w:space="0" w:color="auto"/>
                <w:bottom w:val="none" w:sz="0" w:space="0" w:color="auto"/>
                <w:right w:val="none" w:sz="0" w:space="0" w:color="auto"/>
              </w:divBdr>
            </w:div>
            <w:div w:id="1114137701">
              <w:marLeft w:val="0"/>
              <w:marRight w:val="0"/>
              <w:marTop w:val="0"/>
              <w:marBottom w:val="0"/>
              <w:divBdr>
                <w:top w:val="none" w:sz="0" w:space="0" w:color="auto"/>
                <w:left w:val="none" w:sz="0" w:space="0" w:color="auto"/>
                <w:bottom w:val="none" w:sz="0" w:space="0" w:color="auto"/>
                <w:right w:val="none" w:sz="0" w:space="0" w:color="auto"/>
              </w:divBdr>
            </w:div>
            <w:div w:id="372967728">
              <w:marLeft w:val="0"/>
              <w:marRight w:val="0"/>
              <w:marTop w:val="0"/>
              <w:marBottom w:val="0"/>
              <w:divBdr>
                <w:top w:val="none" w:sz="0" w:space="0" w:color="auto"/>
                <w:left w:val="none" w:sz="0" w:space="0" w:color="auto"/>
                <w:bottom w:val="none" w:sz="0" w:space="0" w:color="auto"/>
                <w:right w:val="none" w:sz="0" w:space="0" w:color="auto"/>
              </w:divBdr>
            </w:div>
            <w:div w:id="2091926663">
              <w:marLeft w:val="0"/>
              <w:marRight w:val="0"/>
              <w:marTop w:val="0"/>
              <w:marBottom w:val="0"/>
              <w:divBdr>
                <w:top w:val="none" w:sz="0" w:space="0" w:color="auto"/>
                <w:left w:val="none" w:sz="0" w:space="0" w:color="auto"/>
                <w:bottom w:val="none" w:sz="0" w:space="0" w:color="auto"/>
                <w:right w:val="none" w:sz="0" w:space="0" w:color="auto"/>
              </w:divBdr>
            </w:div>
            <w:div w:id="2087804639">
              <w:marLeft w:val="0"/>
              <w:marRight w:val="0"/>
              <w:marTop w:val="0"/>
              <w:marBottom w:val="0"/>
              <w:divBdr>
                <w:top w:val="none" w:sz="0" w:space="0" w:color="auto"/>
                <w:left w:val="none" w:sz="0" w:space="0" w:color="auto"/>
                <w:bottom w:val="none" w:sz="0" w:space="0" w:color="auto"/>
                <w:right w:val="none" w:sz="0" w:space="0" w:color="auto"/>
              </w:divBdr>
            </w:div>
            <w:div w:id="863131563">
              <w:marLeft w:val="0"/>
              <w:marRight w:val="0"/>
              <w:marTop w:val="0"/>
              <w:marBottom w:val="0"/>
              <w:divBdr>
                <w:top w:val="none" w:sz="0" w:space="0" w:color="auto"/>
                <w:left w:val="none" w:sz="0" w:space="0" w:color="auto"/>
                <w:bottom w:val="none" w:sz="0" w:space="0" w:color="auto"/>
                <w:right w:val="none" w:sz="0" w:space="0" w:color="auto"/>
              </w:divBdr>
            </w:div>
            <w:div w:id="1466850120">
              <w:marLeft w:val="0"/>
              <w:marRight w:val="0"/>
              <w:marTop w:val="0"/>
              <w:marBottom w:val="0"/>
              <w:divBdr>
                <w:top w:val="none" w:sz="0" w:space="0" w:color="auto"/>
                <w:left w:val="none" w:sz="0" w:space="0" w:color="auto"/>
                <w:bottom w:val="none" w:sz="0" w:space="0" w:color="auto"/>
                <w:right w:val="none" w:sz="0" w:space="0" w:color="auto"/>
              </w:divBdr>
            </w:div>
            <w:div w:id="1779447007">
              <w:marLeft w:val="0"/>
              <w:marRight w:val="0"/>
              <w:marTop w:val="0"/>
              <w:marBottom w:val="0"/>
              <w:divBdr>
                <w:top w:val="none" w:sz="0" w:space="0" w:color="auto"/>
                <w:left w:val="none" w:sz="0" w:space="0" w:color="auto"/>
                <w:bottom w:val="none" w:sz="0" w:space="0" w:color="auto"/>
                <w:right w:val="none" w:sz="0" w:space="0" w:color="auto"/>
              </w:divBdr>
            </w:div>
            <w:div w:id="1954970872">
              <w:marLeft w:val="0"/>
              <w:marRight w:val="0"/>
              <w:marTop w:val="0"/>
              <w:marBottom w:val="0"/>
              <w:divBdr>
                <w:top w:val="none" w:sz="0" w:space="0" w:color="auto"/>
                <w:left w:val="none" w:sz="0" w:space="0" w:color="auto"/>
                <w:bottom w:val="none" w:sz="0" w:space="0" w:color="auto"/>
                <w:right w:val="none" w:sz="0" w:space="0" w:color="auto"/>
              </w:divBdr>
            </w:div>
            <w:div w:id="1870995706">
              <w:marLeft w:val="0"/>
              <w:marRight w:val="0"/>
              <w:marTop w:val="0"/>
              <w:marBottom w:val="0"/>
              <w:divBdr>
                <w:top w:val="none" w:sz="0" w:space="0" w:color="auto"/>
                <w:left w:val="none" w:sz="0" w:space="0" w:color="auto"/>
                <w:bottom w:val="none" w:sz="0" w:space="0" w:color="auto"/>
                <w:right w:val="none" w:sz="0" w:space="0" w:color="auto"/>
              </w:divBdr>
            </w:div>
            <w:div w:id="956840195">
              <w:marLeft w:val="0"/>
              <w:marRight w:val="0"/>
              <w:marTop w:val="0"/>
              <w:marBottom w:val="0"/>
              <w:divBdr>
                <w:top w:val="none" w:sz="0" w:space="0" w:color="auto"/>
                <w:left w:val="none" w:sz="0" w:space="0" w:color="auto"/>
                <w:bottom w:val="none" w:sz="0" w:space="0" w:color="auto"/>
                <w:right w:val="none" w:sz="0" w:space="0" w:color="auto"/>
              </w:divBdr>
            </w:div>
            <w:div w:id="1404063456">
              <w:marLeft w:val="0"/>
              <w:marRight w:val="0"/>
              <w:marTop w:val="0"/>
              <w:marBottom w:val="0"/>
              <w:divBdr>
                <w:top w:val="none" w:sz="0" w:space="0" w:color="auto"/>
                <w:left w:val="none" w:sz="0" w:space="0" w:color="auto"/>
                <w:bottom w:val="none" w:sz="0" w:space="0" w:color="auto"/>
                <w:right w:val="none" w:sz="0" w:space="0" w:color="auto"/>
              </w:divBdr>
            </w:div>
            <w:div w:id="58212845">
              <w:marLeft w:val="0"/>
              <w:marRight w:val="0"/>
              <w:marTop w:val="0"/>
              <w:marBottom w:val="0"/>
              <w:divBdr>
                <w:top w:val="none" w:sz="0" w:space="0" w:color="auto"/>
                <w:left w:val="none" w:sz="0" w:space="0" w:color="auto"/>
                <w:bottom w:val="none" w:sz="0" w:space="0" w:color="auto"/>
                <w:right w:val="none" w:sz="0" w:space="0" w:color="auto"/>
              </w:divBdr>
            </w:div>
            <w:div w:id="1240554075">
              <w:marLeft w:val="0"/>
              <w:marRight w:val="0"/>
              <w:marTop w:val="0"/>
              <w:marBottom w:val="0"/>
              <w:divBdr>
                <w:top w:val="none" w:sz="0" w:space="0" w:color="auto"/>
                <w:left w:val="none" w:sz="0" w:space="0" w:color="auto"/>
                <w:bottom w:val="none" w:sz="0" w:space="0" w:color="auto"/>
                <w:right w:val="none" w:sz="0" w:space="0" w:color="auto"/>
              </w:divBdr>
            </w:div>
            <w:div w:id="1932156705">
              <w:marLeft w:val="0"/>
              <w:marRight w:val="0"/>
              <w:marTop w:val="0"/>
              <w:marBottom w:val="0"/>
              <w:divBdr>
                <w:top w:val="none" w:sz="0" w:space="0" w:color="auto"/>
                <w:left w:val="none" w:sz="0" w:space="0" w:color="auto"/>
                <w:bottom w:val="none" w:sz="0" w:space="0" w:color="auto"/>
                <w:right w:val="none" w:sz="0" w:space="0" w:color="auto"/>
              </w:divBdr>
            </w:div>
            <w:div w:id="682900105">
              <w:marLeft w:val="0"/>
              <w:marRight w:val="0"/>
              <w:marTop w:val="0"/>
              <w:marBottom w:val="0"/>
              <w:divBdr>
                <w:top w:val="none" w:sz="0" w:space="0" w:color="auto"/>
                <w:left w:val="none" w:sz="0" w:space="0" w:color="auto"/>
                <w:bottom w:val="none" w:sz="0" w:space="0" w:color="auto"/>
                <w:right w:val="none" w:sz="0" w:space="0" w:color="auto"/>
              </w:divBdr>
            </w:div>
            <w:div w:id="773210717">
              <w:marLeft w:val="0"/>
              <w:marRight w:val="0"/>
              <w:marTop w:val="0"/>
              <w:marBottom w:val="0"/>
              <w:divBdr>
                <w:top w:val="none" w:sz="0" w:space="0" w:color="auto"/>
                <w:left w:val="none" w:sz="0" w:space="0" w:color="auto"/>
                <w:bottom w:val="none" w:sz="0" w:space="0" w:color="auto"/>
                <w:right w:val="none" w:sz="0" w:space="0" w:color="auto"/>
              </w:divBdr>
            </w:div>
            <w:div w:id="2099672597">
              <w:marLeft w:val="0"/>
              <w:marRight w:val="0"/>
              <w:marTop w:val="0"/>
              <w:marBottom w:val="0"/>
              <w:divBdr>
                <w:top w:val="none" w:sz="0" w:space="0" w:color="auto"/>
                <w:left w:val="none" w:sz="0" w:space="0" w:color="auto"/>
                <w:bottom w:val="none" w:sz="0" w:space="0" w:color="auto"/>
                <w:right w:val="none" w:sz="0" w:space="0" w:color="auto"/>
              </w:divBdr>
            </w:div>
            <w:div w:id="824930398">
              <w:marLeft w:val="0"/>
              <w:marRight w:val="0"/>
              <w:marTop w:val="0"/>
              <w:marBottom w:val="0"/>
              <w:divBdr>
                <w:top w:val="none" w:sz="0" w:space="0" w:color="auto"/>
                <w:left w:val="none" w:sz="0" w:space="0" w:color="auto"/>
                <w:bottom w:val="none" w:sz="0" w:space="0" w:color="auto"/>
                <w:right w:val="none" w:sz="0" w:space="0" w:color="auto"/>
              </w:divBdr>
            </w:div>
            <w:div w:id="1602495876">
              <w:marLeft w:val="0"/>
              <w:marRight w:val="0"/>
              <w:marTop w:val="0"/>
              <w:marBottom w:val="0"/>
              <w:divBdr>
                <w:top w:val="none" w:sz="0" w:space="0" w:color="auto"/>
                <w:left w:val="none" w:sz="0" w:space="0" w:color="auto"/>
                <w:bottom w:val="none" w:sz="0" w:space="0" w:color="auto"/>
                <w:right w:val="none" w:sz="0" w:space="0" w:color="auto"/>
              </w:divBdr>
            </w:div>
            <w:div w:id="1592666961">
              <w:marLeft w:val="0"/>
              <w:marRight w:val="0"/>
              <w:marTop w:val="0"/>
              <w:marBottom w:val="0"/>
              <w:divBdr>
                <w:top w:val="none" w:sz="0" w:space="0" w:color="auto"/>
                <w:left w:val="none" w:sz="0" w:space="0" w:color="auto"/>
                <w:bottom w:val="none" w:sz="0" w:space="0" w:color="auto"/>
                <w:right w:val="none" w:sz="0" w:space="0" w:color="auto"/>
              </w:divBdr>
            </w:div>
            <w:div w:id="1734499425">
              <w:marLeft w:val="0"/>
              <w:marRight w:val="0"/>
              <w:marTop w:val="0"/>
              <w:marBottom w:val="0"/>
              <w:divBdr>
                <w:top w:val="none" w:sz="0" w:space="0" w:color="auto"/>
                <w:left w:val="none" w:sz="0" w:space="0" w:color="auto"/>
                <w:bottom w:val="none" w:sz="0" w:space="0" w:color="auto"/>
                <w:right w:val="none" w:sz="0" w:space="0" w:color="auto"/>
              </w:divBdr>
            </w:div>
            <w:div w:id="673148814">
              <w:marLeft w:val="0"/>
              <w:marRight w:val="0"/>
              <w:marTop w:val="0"/>
              <w:marBottom w:val="0"/>
              <w:divBdr>
                <w:top w:val="none" w:sz="0" w:space="0" w:color="auto"/>
                <w:left w:val="none" w:sz="0" w:space="0" w:color="auto"/>
                <w:bottom w:val="none" w:sz="0" w:space="0" w:color="auto"/>
                <w:right w:val="none" w:sz="0" w:space="0" w:color="auto"/>
              </w:divBdr>
            </w:div>
            <w:div w:id="1012413014">
              <w:marLeft w:val="0"/>
              <w:marRight w:val="0"/>
              <w:marTop w:val="0"/>
              <w:marBottom w:val="0"/>
              <w:divBdr>
                <w:top w:val="none" w:sz="0" w:space="0" w:color="auto"/>
                <w:left w:val="none" w:sz="0" w:space="0" w:color="auto"/>
                <w:bottom w:val="none" w:sz="0" w:space="0" w:color="auto"/>
                <w:right w:val="none" w:sz="0" w:space="0" w:color="auto"/>
              </w:divBdr>
            </w:div>
            <w:div w:id="820732576">
              <w:marLeft w:val="0"/>
              <w:marRight w:val="0"/>
              <w:marTop w:val="0"/>
              <w:marBottom w:val="0"/>
              <w:divBdr>
                <w:top w:val="none" w:sz="0" w:space="0" w:color="auto"/>
                <w:left w:val="none" w:sz="0" w:space="0" w:color="auto"/>
                <w:bottom w:val="none" w:sz="0" w:space="0" w:color="auto"/>
                <w:right w:val="none" w:sz="0" w:space="0" w:color="auto"/>
              </w:divBdr>
            </w:div>
            <w:div w:id="978924420">
              <w:marLeft w:val="0"/>
              <w:marRight w:val="0"/>
              <w:marTop w:val="0"/>
              <w:marBottom w:val="0"/>
              <w:divBdr>
                <w:top w:val="none" w:sz="0" w:space="0" w:color="auto"/>
                <w:left w:val="none" w:sz="0" w:space="0" w:color="auto"/>
                <w:bottom w:val="none" w:sz="0" w:space="0" w:color="auto"/>
                <w:right w:val="none" w:sz="0" w:space="0" w:color="auto"/>
              </w:divBdr>
            </w:div>
            <w:div w:id="1762793131">
              <w:marLeft w:val="0"/>
              <w:marRight w:val="0"/>
              <w:marTop w:val="0"/>
              <w:marBottom w:val="0"/>
              <w:divBdr>
                <w:top w:val="none" w:sz="0" w:space="0" w:color="auto"/>
                <w:left w:val="none" w:sz="0" w:space="0" w:color="auto"/>
                <w:bottom w:val="none" w:sz="0" w:space="0" w:color="auto"/>
                <w:right w:val="none" w:sz="0" w:space="0" w:color="auto"/>
              </w:divBdr>
            </w:div>
            <w:div w:id="1041246073">
              <w:marLeft w:val="0"/>
              <w:marRight w:val="0"/>
              <w:marTop w:val="0"/>
              <w:marBottom w:val="0"/>
              <w:divBdr>
                <w:top w:val="none" w:sz="0" w:space="0" w:color="auto"/>
                <w:left w:val="none" w:sz="0" w:space="0" w:color="auto"/>
                <w:bottom w:val="none" w:sz="0" w:space="0" w:color="auto"/>
                <w:right w:val="none" w:sz="0" w:space="0" w:color="auto"/>
              </w:divBdr>
            </w:div>
            <w:div w:id="1471169916">
              <w:marLeft w:val="0"/>
              <w:marRight w:val="0"/>
              <w:marTop w:val="0"/>
              <w:marBottom w:val="0"/>
              <w:divBdr>
                <w:top w:val="none" w:sz="0" w:space="0" w:color="auto"/>
                <w:left w:val="none" w:sz="0" w:space="0" w:color="auto"/>
                <w:bottom w:val="none" w:sz="0" w:space="0" w:color="auto"/>
                <w:right w:val="none" w:sz="0" w:space="0" w:color="auto"/>
              </w:divBdr>
            </w:div>
            <w:div w:id="969477716">
              <w:marLeft w:val="0"/>
              <w:marRight w:val="0"/>
              <w:marTop w:val="0"/>
              <w:marBottom w:val="0"/>
              <w:divBdr>
                <w:top w:val="none" w:sz="0" w:space="0" w:color="auto"/>
                <w:left w:val="none" w:sz="0" w:space="0" w:color="auto"/>
                <w:bottom w:val="none" w:sz="0" w:space="0" w:color="auto"/>
                <w:right w:val="none" w:sz="0" w:space="0" w:color="auto"/>
              </w:divBdr>
            </w:div>
            <w:div w:id="650329025">
              <w:marLeft w:val="0"/>
              <w:marRight w:val="0"/>
              <w:marTop w:val="0"/>
              <w:marBottom w:val="0"/>
              <w:divBdr>
                <w:top w:val="none" w:sz="0" w:space="0" w:color="auto"/>
                <w:left w:val="none" w:sz="0" w:space="0" w:color="auto"/>
                <w:bottom w:val="none" w:sz="0" w:space="0" w:color="auto"/>
                <w:right w:val="none" w:sz="0" w:space="0" w:color="auto"/>
              </w:divBdr>
            </w:div>
            <w:div w:id="1971400045">
              <w:marLeft w:val="0"/>
              <w:marRight w:val="0"/>
              <w:marTop w:val="0"/>
              <w:marBottom w:val="0"/>
              <w:divBdr>
                <w:top w:val="none" w:sz="0" w:space="0" w:color="auto"/>
                <w:left w:val="none" w:sz="0" w:space="0" w:color="auto"/>
                <w:bottom w:val="none" w:sz="0" w:space="0" w:color="auto"/>
                <w:right w:val="none" w:sz="0" w:space="0" w:color="auto"/>
              </w:divBdr>
            </w:div>
            <w:div w:id="1208951002">
              <w:marLeft w:val="0"/>
              <w:marRight w:val="0"/>
              <w:marTop w:val="0"/>
              <w:marBottom w:val="0"/>
              <w:divBdr>
                <w:top w:val="none" w:sz="0" w:space="0" w:color="auto"/>
                <w:left w:val="none" w:sz="0" w:space="0" w:color="auto"/>
                <w:bottom w:val="none" w:sz="0" w:space="0" w:color="auto"/>
                <w:right w:val="none" w:sz="0" w:space="0" w:color="auto"/>
              </w:divBdr>
            </w:div>
            <w:div w:id="1539967804">
              <w:marLeft w:val="0"/>
              <w:marRight w:val="0"/>
              <w:marTop w:val="0"/>
              <w:marBottom w:val="0"/>
              <w:divBdr>
                <w:top w:val="none" w:sz="0" w:space="0" w:color="auto"/>
                <w:left w:val="none" w:sz="0" w:space="0" w:color="auto"/>
                <w:bottom w:val="none" w:sz="0" w:space="0" w:color="auto"/>
                <w:right w:val="none" w:sz="0" w:space="0" w:color="auto"/>
              </w:divBdr>
            </w:div>
            <w:div w:id="143668424">
              <w:marLeft w:val="0"/>
              <w:marRight w:val="0"/>
              <w:marTop w:val="0"/>
              <w:marBottom w:val="0"/>
              <w:divBdr>
                <w:top w:val="none" w:sz="0" w:space="0" w:color="auto"/>
                <w:left w:val="none" w:sz="0" w:space="0" w:color="auto"/>
                <w:bottom w:val="none" w:sz="0" w:space="0" w:color="auto"/>
                <w:right w:val="none" w:sz="0" w:space="0" w:color="auto"/>
              </w:divBdr>
            </w:div>
            <w:div w:id="1756702448">
              <w:marLeft w:val="0"/>
              <w:marRight w:val="0"/>
              <w:marTop w:val="0"/>
              <w:marBottom w:val="0"/>
              <w:divBdr>
                <w:top w:val="none" w:sz="0" w:space="0" w:color="auto"/>
                <w:left w:val="none" w:sz="0" w:space="0" w:color="auto"/>
                <w:bottom w:val="none" w:sz="0" w:space="0" w:color="auto"/>
                <w:right w:val="none" w:sz="0" w:space="0" w:color="auto"/>
              </w:divBdr>
            </w:div>
            <w:div w:id="1652708330">
              <w:marLeft w:val="0"/>
              <w:marRight w:val="0"/>
              <w:marTop w:val="0"/>
              <w:marBottom w:val="0"/>
              <w:divBdr>
                <w:top w:val="none" w:sz="0" w:space="0" w:color="auto"/>
                <w:left w:val="none" w:sz="0" w:space="0" w:color="auto"/>
                <w:bottom w:val="none" w:sz="0" w:space="0" w:color="auto"/>
                <w:right w:val="none" w:sz="0" w:space="0" w:color="auto"/>
              </w:divBdr>
            </w:div>
            <w:div w:id="1526140720">
              <w:marLeft w:val="0"/>
              <w:marRight w:val="0"/>
              <w:marTop w:val="0"/>
              <w:marBottom w:val="0"/>
              <w:divBdr>
                <w:top w:val="none" w:sz="0" w:space="0" w:color="auto"/>
                <w:left w:val="none" w:sz="0" w:space="0" w:color="auto"/>
                <w:bottom w:val="none" w:sz="0" w:space="0" w:color="auto"/>
                <w:right w:val="none" w:sz="0" w:space="0" w:color="auto"/>
              </w:divBdr>
            </w:div>
            <w:div w:id="512113390">
              <w:marLeft w:val="0"/>
              <w:marRight w:val="0"/>
              <w:marTop w:val="0"/>
              <w:marBottom w:val="0"/>
              <w:divBdr>
                <w:top w:val="none" w:sz="0" w:space="0" w:color="auto"/>
                <w:left w:val="none" w:sz="0" w:space="0" w:color="auto"/>
                <w:bottom w:val="none" w:sz="0" w:space="0" w:color="auto"/>
                <w:right w:val="none" w:sz="0" w:space="0" w:color="auto"/>
              </w:divBdr>
            </w:div>
            <w:div w:id="1541355299">
              <w:marLeft w:val="0"/>
              <w:marRight w:val="0"/>
              <w:marTop w:val="0"/>
              <w:marBottom w:val="0"/>
              <w:divBdr>
                <w:top w:val="none" w:sz="0" w:space="0" w:color="auto"/>
                <w:left w:val="none" w:sz="0" w:space="0" w:color="auto"/>
                <w:bottom w:val="none" w:sz="0" w:space="0" w:color="auto"/>
                <w:right w:val="none" w:sz="0" w:space="0" w:color="auto"/>
              </w:divBdr>
            </w:div>
            <w:div w:id="1498692926">
              <w:marLeft w:val="0"/>
              <w:marRight w:val="0"/>
              <w:marTop w:val="0"/>
              <w:marBottom w:val="0"/>
              <w:divBdr>
                <w:top w:val="none" w:sz="0" w:space="0" w:color="auto"/>
                <w:left w:val="none" w:sz="0" w:space="0" w:color="auto"/>
                <w:bottom w:val="none" w:sz="0" w:space="0" w:color="auto"/>
                <w:right w:val="none" w:sz="0" w:space="0" w:color="auto"/>
              </w:divBdr>
            </w:div>
            <w:div w:id="367032742">
              <w:marLeft w:val="0"/>
              <w:marRight w:val="0"/>
              <w:marTop w:val="0"/>
              <w:marBottom w:val="0"/>
              <w:divBdr>
                <w:top w:val="none" w:sz="0" w:space="0" w:color="auto"/>
                <w:left w:val="none" w:sz="0" w:space="0" w:color="auto"/>
                <w:bottom w:val="none" w:sz="0" w:space="0" w:color="auto"/>
                <w:right w:val="none" w:sz="0" w:space="0" w:color="auto"/>
              </w:divBdr>
            </w:div>
            <w:div w:id="51581136">
              <w:marLeft w:val="0"/>
              <w:marRight w:val="0"/>
              <w:marTop w:val="0"/>
              <w:marBottom w:val="0"/>
              <w:divBdr>
                <w:top w:val="none" w:sz="0" w:space="0" w:color="auto"/>
                <w:left w:val="none" w:sz="0" w:space="0" w:color="auto"/>
                <w:bottom w:val="none" w:sz="0" w:space="0" w:color="auto"/>
                <w:right w:val="none" w:sz="0" w:space="0" w:color="auto"/>
              </w:divBdr>
            </w:div>
            <w:div w:id="302125441">
              <w:marLeft w:val="0"/>
              <w:marRight w:val="0"/>
              <w:marTop w:val="0"/>
              <w:marBottom w:val="0"/>
              <w:divBdr>
                <w:top w:val="none" w:sz="0" w:space="0" w:color="auto"/>
                <w:left w:val="none" w:sz="0" w:space="0" w:color="auto"/>
                <w:bottom w:val="none" w:sz="0" w:space="0" w:color="auto"/>
                <w:right w:val="none" w:sz="0" w:space="0" w:color="auto"/>
              </w:divBdr>
            </w:div>
            <w:div w:id="387803650">
              <w:marLeft w:val="0"/>
              <w:marRight w:val="0"/>
              <w:marTop w:val="0"/>
              <w:marBottom w:val="0"/>
              <w:divBdr>
                <w:top w:val="none" w:sz="0" w:space="0" w:color="auto"/>
                <w:left w:val="none" w:sz="0" w:space="0" w:color="auto"/>
                <w:bottom w:val="none" w:sz="0" w:space="0" w:color="auto"/>
                <w:right w:val="none" w:sz="0" w:space="0" w:color="auto"/>
              </w:divBdr>
            </w:div>
            <w:div w:id="1763140497">
              <w:marLeft w:val="0"/>
              <w:marRight w:val="0"/>
              <w:marTop w:val="0"/>
              <w:marBottom w:val="0"/>
              <w:divBdr>
                <w:top w:val="none" w:sz="0" w:space="0" w:color="auto"/>
                <w:left w:val="none" w:sz="0" w:space="0" w:color="auto"/>
                <w:bottom w:val="none" w:sz="0" w:space="0" w:color="auto"/>
                <w:right w:val="none" w:sz="0" w:space="0" w:color="auto"/>
              </w:divBdr>
            </w:div>
            <w:div w:id="1561552690">
              <w:marLeft w:val="0"/>
              <w:marRight w:val="0"/>
              <w:marTop w:val="0"/>
              <w:marBottom w:val="0"/>
              <w:divBdr>
                <w:top w:val="none" w:sz="0" w:space="0" w:color="auto"/>
                <w:left w:val="none" w:sz="0" w:space="0" w:color="auto"/>
                <w:bottom w:val="none" w:sz="0" w:space="0" w:color="auto"/>
                <w:right w:val="none" w:sz="0" w:space="0" w:color="auto"/>
              </w:divBdr>
            </w:div>
            <w:div w:id="342245116">
              <w:marLeft w:val="0"/>
              <w:marRight w:val="0"/>
              <w:marTop w:val="0"/>
              <w:marBottom w:val="0"/>
              <w:divBdr>
                <w:top w:val="none" w:sz="0" w:space="0" w:color="auto"/>
                <w:left w:val="none" w:sz="0" w:space="0" w:color="auto"/>
                <w:bottom w:val="none" w:sz="0" w:space="0" w:color="auto"/>
                <w:right w:val="none" w:sz="0" w:space="0" w:color="auto"/>
              </w:divBdr>
            </w:div>
            <w:div w:id="1388384236">
              <w:marLeft w:val="0"/>
              <w:marRight w:val="0"/>
              <w:marTop w:val="0"/>
              <w:marBottom w:val="0"/>
              <w:divBdr>
                <w:top w:val="none" w:sz="0" w:space="0" w:color="auto"/>
                <w:left w:val="none" w:sz="0" w:space="0" w:color="auto"/>
                <w:bottom w:val="none" w:sz="0" w:space="0" w:color="auto"/>
                <w:right w:val="none" w:sz="0" w:space="0" w:color="auto"/>
              </w:divBdr>
            </w:div>
            <w:div w:id="1574006910">
              <w:marLeft w:val="0"/>
              <w:marRight w:val="0"/>
              <w:marTop w:val="0"/>
              <w:marBottom w:val="0"/>
              <w:divBdr>
                <w:top w:val="none" w:sz="0" w:space="0" w:color="auto"/>
                <w:left w:val="none" w:sz="0" w:space="0" w:color="auto"/>
                <w:bottom w:val="none" w:sz="0" w:space="0" w:color="auto"/>
                <w:right w:val="none" w:sz="0" w:space="0" w:color="auto"/>
              </w:divBdr>
            </w:div>
            <w:div w:id="1002590839">
              <w:marLeft w:val="0"/>
              <w:marRight w:val="0"/>
              <w:marTop w:val="0"/>
              <w:marBottom w:val="0"/>
              <w:divBdr>
                <w:top w:val="none" w:sz="0" w:space="0" w:color="auto"/>
                <w:left w:val="none" w:sz="0" w:space="0" w:color="auto"/>
                <w:bottom w:val="none" w:sz="0" w:space="0" w:color="auto"/>
                <w:right w:val="none" w:sz="0" w:space="0" w:color="auto"/>
              </w:divBdr>
            </w:div>
            <w:div w:id="788820170">
              <w:marLeft w:val="0"/>
              <w:marRight w:val="0"/>
              <w:marTop w:val="0"/>
              <w:marBottom w:val="0"/>
              <w:divBdr>
                <w:top w:val="none" w:sz="0" w:space="0" w:color="auto"/>
                <w:left w:val="none" w:sz="0" w:space="0" w:color="auto"/>
                <w:bottom w:val="none" w:sz="0" w:space="0" w:color="auto"/>
                <w:right w:val="none" w:sz="0" w:space="0" w:color="auto"/>
              </w:divBdr>
            </w:div>
            <w:div w:id="694576069">
              <w:marLeft w:val="0"/>
              <w:marRight w:val="0"/>
              <w:marTop w:val="0"/>
              <w:marBottom w:val="0"/>
              <w:divBdr>
                <w:top w:val="none" w:sz="0" w:space="0" w:color="auto"/>
                <w:left w:val="none" w:sz="0" w:space="0" w:color="auto"/>
                <w:bottom w:val="none" w:sz="0" w:space="0" w:color="auto"/>
                <w:right w:val="none" w:sz="0" w:space="0" w:color="auto"/>
              </w:divBdr>
            </w:div>
            <w:div w:id="687146919">
              <w:marLeft w:val="0"/>
              <w:marRight w:val="0"/>
              <w:marTop w:val="0"/>
              <w:marBottom w:val="0"/>
              <w:divBdr>
                <w:top w:val="none" w:sz="0" w:space="0" w:color="auto"/>
                <w:left w:val="none" w:sz="0" w:space="0" w:color="auto"/>
                <w:bottom w:val="none" w:sz="0" w:space="0" w:color="auto"/>
                <w:right w:val="none" w:sz="0" w:space="0" w:color="auto"/>
              </w:divBdr>
            </w:div>
            <w:div w:id="424111737">
              <w:marLeft w:val="0"/>
              <w:marRight w:val="0"/>
              <w:marTop w:val="0"/>
              <w:marBottom w:val="0"/>
              <w:divBdr>
                <w:top w:val="none" w:sz="0" w:space="0" w:color="auto"/>
                <w:left w:val="none" w:sz="0" w:space="0" w:color="auto"/>
                <w:bottom w:val="none" w:sz="0" w:space="0" w:color="auto"/>
                <w:right w:val="none" w:sz="0" w:space="0" w:color="auto"/>
              </w:divBdr>
            </w:div>
            <w:div w:id="899826902">
              <w:marLeft w:val="0"/>
              <w:marRight w:val="0"/>
              <w:marTop w:val="0"/>
              <w:marBottom w:val="0"/>
              <w:divBdr>
                <w:top w:val="none" w:sz="0" w:space="0" w:color="auto"/>
                <w:left w:val="none" w:sz="0" w:space="0" w:color="auto"/>
                <w:bottom w:val="none" w:sz="0" w:space="0" w:color="auto"/>
                <w:right w:val="none" w:sz="0" w:space="0" w:color="auto"/>
              </w:divBdr>
            </w:div>
            <w:div w:id="1844511608">
              <w:marLeft w:val="0"/>
              <w:marRight w:val="0"/>
              <w:marTop w:val="0"/>
              <w:marBottom w:val="0"/>
              <w:divBdr>
                <w:top w:val="none" w:sz="0" w:space="0" w:color="auto"/>
                <w:left w:val="none" w:sz="0" w:space="0" w:color="auto"/>
                <w:bottom w:val="none" w:sz="0" w:space="0" w:color="auto"/>
                <w:right w:val="none" w:sz="0" w:space="0" w:color="auto"/>
              </w:divBdr>
            </w:div>
            <w:div w:id="311522271">
              <w:marLeft w:val="0"/>
              <w:marRight w:val="0"/>
              <w:marTop w:val="0"/>
              <w:marBottom w:val="0"/>
              <w:divBdr>
                <w:top w:val="none" w:sz="0" w:space="0" w:color="auto"/>
                <w:left w:val="none" w:sz="0" w:space="0" w:color="auto"/>
                <w:bottom w:val="none" w:sz="0" w:space="0" w:color="auto"/>
                <w:right w:val="none" w:sz="0" w:space="0" w:color="auto"/>
              </w:divBdr>
            </w:div>
            <w:div w:id="1650673475">
              <w:marLeft w:val="0"/>
              <w:marRight w:val="0"/>
              <w:marTop w:val="0"/>
              <w:marBottom w:val="0"/>
              <w:divBdr>
                <w:top w:val="none" w:sz="0" w:space="0" w:color="auto"/>
                <w:left w:val="none" w:sz="0" w:space="0" w:color="auto"/>
                <w:bottom w:val="none" w:sz="0" w:space="0" w:color="auto"/>
                <w:right w:val="none" w:sz="0" w:space="0" w:color="auto"/>
              </w:divBdr>
            </w:div>
            <w:div w:id="1688754696">
              <w:marLeft w:val="0"/>
              <w:marRight w:val="0"/>
              <w:marTop w:val="0"/>
              <w:marBottom w:val="0"/>
              <w:divBdr>
                <w:top w:val="none" w:sz="0" w:space="0" w:color="auto"/>
                <w:left w:val="none" w:sz="0" w:space="0" w:color="auto"/>
                <w:bottom w:val="none" w:sz="0" w:space="0" w:color="auto"/>
                <w:right w:val="none" w:sz="0" w:space="0" w:color="auto"/>
              </w:divBdr>
            </w:div>
            <w:div w:id="2044134579">
              <w:marLeft w:val="0"/>
              <w:marRight w:val="0"/>
              <w:marTop w:val="0"/>
              <w:marBottom w:val="0"/>
              <w:divBdr>
                <w:top w:val="none" w:sz="0" w:space="0" w:color="auto"/>
                <w:left w:val="none" w:sz="0" w:space="0" w:color="auto"/>
                <w:bottom w:val="none" w:sz="0" w:space="0" w:color="auto"/>
                <w:right w:val="none" w:sz="0" w:space="0" w:color="auto"/>
              </w:divBdr>
            </w:div>
            <w:div w:id="1434783702">
              <w:marLeft w:val="0"/>
              <w:marRight w:val="0"/>
              <w:marTop w:val="0"/>
              <w:marBottom w:val="0"/>
              <w:divBdr>
                <w:top w:val="none" w:sz="0" w:space="0" w:color="auto"/>
                <w:left w:val="none" w:sz="0" w:space="0" w:color="auto"/>
                <w:bottom w:val="none" w:sz="0" w:space="0" w:color="auto"/>
                <w:right w:val="none" w:sz="0" w:space="0" w:color="auto"/>
              </w:divBdr>
            </w:div>
            <w:div w:id="212934135">
              <w:marLeft w:val="0"/>
              <w:marRight w:val="0"/>
              <w:marTop w:val="0"/>
              <w:marBottom w:val="0"/>
              <w:divBdr>
                <w:top w:val="none" w:sz="0" w:space="0" w:color="auto"/>
                <w:left w:val="none" w:sz="0" w:space="0" w:color="auto"/>
                <w:bottom w:val="none" w:sz="0" w:space="0" w:color="auto"/>
                <w:right w:val="none" w:sz="0" w:space="0" w:color="auto"/>
              </w:divBdr>
            </w:div>
            <w:div w:id="353775149">
              <w:marLeft w:val="0"/>
              <w:marRight w:val="0"/>
              <w:marTop w:val="0"/>
              <w:marBottom w:val="0"/>
              <w:divBdr>
                <w:top w:val="none" w:sz="0" w:space="0" w:color="auto"/>
                <w:left w:val="none" w:sz="0" w:space="0" w:color="auto"/>
                <w:bottom w:val="none" w:sz="0" w:space="0" w:color="auto"/>
                <w:right w:val="none" w:sz="0" w:space="0" w:color="auto"/>
              </w:divBdr>
            </w:div>
            <w:div w:id="2090930441">
              <w:marLeft w:val="0"/>
              <w:marRight w:val="0"/>
              <w:marTop w:val="0"/>
              <w:marBottom w:val="0"/>
              <w:divBdr>
                <w:top w:val="none" w:sz="0" w:space="0" w:color="auto"/>
                <w:left w:val="none" w:sz="0" w:space="0" w:color="auto"/>
                <w:bottom w:val="none" w:sz="0" w:space="0" w:color="auto"/>
                <w:right w:val="none" w:sz="0" w:space="0" w:color="auto"/>
              </w:divBdr>
            </w:div>
            <w:div w:id="213928128">
              <w:marLeft w:val="0"/>
              <w:marRight w:val="0"/>
              <w:marTop w:val="0"/>
              <w:marBottom w:val="0"/>
              <w:divBdr>
                <w:top w:val="none" w:sz="0" w:space="0" w:color="auto"/>
                <w:left w:val="none" w:sz="0" w:space="0" w:color="auto"/>
                <w:bottom w:val="none" w:sz="0" w:space="0" w:color="auto"/>
                <w:right w:val="none" w:sz="0" w:space="0" w:color="auto"/>
              </w:divBdr>
            </w:div>
            <w:div w:id="2080517395">
              <w:marLeft w:val="0"/>
              <w:marRight w:val="0"/>
              <w:marTop w:val="0"/>
              <w:marBottom w:val="0"/>
              <w:divBdr>
                <w:top w:val="none" w:sz="0" w:space="0" w:color="auto"/>
                <w:left w:val="none" w:sz="0" w:space="0" w:color="auto"/>
                <w:bottom w:val="none" w:sz="0" w:space="0" w:color="auto"/>
                <w:right w:val="none" w:sz="0" w:space="0" w:color="auto"/>
              </w:divBdr>
            </w:div>
            <w:div w:id="1239361269">
              <w:marLeft w:val="0"/>
              <w:marRight w:val="0"/>
              <w:marTop w:val="0"/>
              <w:marBottom w:val="0"/>
              <w:divBdr>
                <w:top w:val="none" w:sz="0" w:space="0" w:color="auto"/>
                <w:left w:val="none" w:sz="0" w:space="0" w:color="auto"/>
                <w:bottom w:val="none" w:sz="0" w:space="0" w:color="auto"/>
                <w:right w:val="none" w:sz="0" w:space="0" w:color="auto"/>
              </w:divBdr>
            </w:div>
            <w:div w:id="646010243">
              <w:marLeft w:val="0"/>
              <w:marRight w:val="0"/>
              <w:marTop w:val="0"/>
              <w:marBottom w:val="0"/>
              <w:divBdr>
                <w:top w:val="none" w:sz="0" w:space="0" w:color="auto"/>
                <w:left w:val="none" w:sz="0" w:space="0" w:color="auto"/>
                <w:bottom w:val="none" w:sz="0" w:space="0" w:color="auto"/>
                <w:right w:val="none" w:sz="0" w:space="0" w:color="auto"/>
              </w:divBdr>
            </w:div>
            <w:div w:id="293220086">
              <w:marLeft w:val="0"/>
              <w:marRight w:val="0"/>
              <w:marTop w:val="0"/>
              <w:marBottom w:val="0"/>
              <w:divBdr>
                <w:top w:val="none" w:sz="0" w:space="0" w:color="auto"/>
                <w:left w:val="none" w:sz="0" w:space="0" w:color="auto"/>
                <w:bottom w:val="none" w:sz="0" w:space="0" w:color="auto"/>
                <w:right w:val="none" w:sz="0" w:space="0" w:color="auto"/>
              </w:divBdr>
            </w:div>
            <w:div w:id="448009237">
              <w:marLeft w:val="0"/>
              <w:marRight w:val="0"/>
              <w:marTop w:val="0"/>
              <w:marBottom w:val="0"/>
              <w:divBdr>
                <w:top w:val="none" w:sz="0" w:space="0" w:color="auto"/>
                <w:left w:val="none" w:sz="0" w:space="0" w:color="auto"/>
                <w:bottom w:val="none" w:sz="0" w:space="0" w:color="auto"/>
                <w:right w:val="none" w:sz="0" w:space="0" w:color="auto"/>
              </w:divBdr>
            </w:div>
            <w:div w:id="1806045576">
              <w:marLeft w:val="0"/>
              <w:marRight w:val="0"/>
              <w:marTop w:val="0"/>
              <w:marBottom w:val="0"/>
              <w:divBdr>
                <w:top w:val="none" w:sz="0" w:space="0" w:color="auto"/>
                <w:left w:val="none" w:sz="0" w:space="0" w:color="auto"/>
                <w:bottom w:val="none" w:sz="0" w:space="0" w:color="auto"/>
                <w:right w:val="none" w:sz="0" w:space="0" w:color="auto"/>
              </w:divBdr>
            </w:div>
            <w:div w:id="250509365">
              <w:marLeft w:val="0"/>
              <w:marRight w:val="0"/>
              <w:marTop w:val="0"/>
              <w:marBottom w:val="0"/>
              <w:divBdr>
                <w:top w:val="none" w:sz="0" w:space="0" w:color="auto"/>
                <w:left w:val="none" w:sz="0" w:space="0" w:color="auto"/>
                <w:bottom w:val="none" w:sz="0" w:space="0" w:color="auto"/>
                <w:right w:val="none" w:sz="0" w:space="0" w:color="auto"/>
              </w:divBdr>
            </w:div>
            <w:div w:id="645160343">
              <w:marLeft w:val="0"/>
              <w:marRight w:val="0"/>
              <w:marTop w:val="0"/>
              <w:marBottom w:val="0"/>
              <w:divBdr>
                <w:top w:val="none" w:sz="0" w:space="0" w:color="auto"/>
                <w:left w:val="none" w:sz="0" w:space="0" w:color="auto"/>
                <w:bottom w:val="none" w:sz="0" w:space="0" w:color="auto"/>
                <w:right w:val="none" w:sz="0" w:space="0" w:color="auto"/>
              </w:divBdr>
            </w:div>
            <w:div w:id="2061126931">
              <w:marLeft w:val="0"/>
              <w:marRight w:val="0"/>
              <w:marTop w:val="0"/>
              <w:marBottom w:val="0"/>
              <w:divBdr>
                <w:top w:val="none" w:sz="0" w:space="0" w:color="auto"/>
                <w:left w:val="none" w:sz="0" w:space="0" w:color="auto"/>
                <w:bottom w:val="none" w:sz="0" w:space="0" w:color="auto"/>
                <w:right w:val="none" w:sz="0" w:space="0" w:color="auto"/>
              </w:divBdr>
            </w:div>
            <w:div w:id="2035763072">
              <w:marLeft w:val="0"/>
              <w:marRight w:val="0"/>
              <w:marTop w:val="0"/>
              <w:marBottom w:val="0"/>
              <w:divBdr>
                <w:top w:val="none" w:sz="0" w:space="0" w:color="auto"/>
                <w:left w:val="none" w:sz="0" w:space="0" w:color="auto"/>
                <w:bottom w:val="none" w:sz="0" w:space="0" w:color="auto"/>
                <w:right w:val="none" w:sz="0" w:space="0" w:color="auto"/>
              </w:divBdr>
            </w:div>
            <w:div w:id="614488196">
              <w:marLeft w:val="0"/>
              <w:marRight w:val="0"/>
              <w:marTop w:val="0"/>
              <w:marBottom w:val="0"/>
              <w:divBdr>
                <w:top w:val="none" w:sz="0" w:space="0" w:color="auto"/>
                <w:left w:val="none" w:sz="0" w:space="0" w:color="auto"/>
                <w:bottom w:val="none" w:sz="0" w:space="0" w:color="auto"/>
                <w:right w:val="none" w:sz="0" w:space="0" w:color="auto"/>
              </w:divBdr>
            </w:div>
            <w:div w:id="1856383881">
              <w:marLeft w:val="0"/>
              <w:marRight w:val="0"/>
              <w:marTop w:val="0"/>
              <w:marBottom w:val="0"/>
              <w:divBdr>
                <w:top w:val="none" w:sz="0" w:space="0" w:color="auto"/>
                <w:left w:val="none" w:sz="0" w:space="0" w:color="auto"/>
                <w:bottom w:val="none" w:sz="0" w:space="0" w:color="auto"/>
                <w:right w:val="none" w:sz="0" w:space="0" w:color="auto"/>
              </w:divBdr>
            </w:div>
            <w:div w:id="1242523735">
              <w:marLeft w:val="0"/>
              <w:marRight w:val="0"/>
              <w:marTop w:val="0"/>
              <w:marBottom w:val="0"/>
              <w:divBdr>
                <w:top w:val="none" w:sz="0" w:space="0" w:color="auto"/>
                <w:left w:val="none" w:sz="0" w:space="0" w:color="auto"/>
                <w:bottom w:val="none" w:sz="0" w:space="0" w:color="auto"/>
                <w:right w:val="none" w:sz="0" w:space="0" w:color="auto"/>
              </w:divBdr>
            </w:div>
            <w:div w:id="7757094">
              <w:marLeft w:val="0"/>
              <w:marRight w:val="0"/>
              <w:marTop w:val="0"/>
              <w:marBottom w:val="0"/>
              <w:divBdr>
                <w:top w:val="none" w:sz="0" w:space="0" w:color="auto"/>
                <w:left w:val="none" w:sz="0" w:space="0" w:color="auto"/>
                <w:bottom w:val="none" w:sz="0" w:space="0" w:color="auto"/>
                <w:right w:val="none" w:sz="0" w:space="0" w:color="auto"/>
              </w:divBdr>
            </w:div>
            <w:div w:id="818034810">
              <w:marLeft w:val="0"/>
              <w:marRight w:val="0"/>
              <w:marTop w:val="0"/>
              <w:marBottom w:val="0"/>
              <w:divBdr>
                <w:top w:val="none" w:sz="0" w:space="0" w:color="auto"/>
                <w:left w:val="none" w:sz="0" w:space="0" w:color="auto"/>
                <w:bottom w:val="none" w:sz="0" w:space="0" w:color="auto"/>
                <w:right w:val="none" w:sz="0" w:space="0" w:color="auto"/>
              </w:divBdr>
            </w:div>
            <w:div w:id="1005980583">
              <w:marLeft w:val="0"/>
              <w:marRight w:val="0"/>
              <w:marTop w:val="0"/>
              <w:marBottom w:val="0"/>
              <w:divBdr>
                <w:top w:val="none" w:sz="0" w:space="0" w:color="auto"/>
                <w:left w:val="none" w:sz="0" w:space="0" w:color="auto"/>
                <w:bottom w:val="none" w:sz="0" w:space="0" w:color="auto"/>
                <w:right w:val="none" w:sz="0" w:space="0" w:color="auto"/>
              </w:divBdr>
            </w:div>
            <w:div w:id="537551712">
              <w:marLeft w:val="0"/>
              <w:marRight w:val="0"/>
              <w:marTop w:val="0"/>
              <w:marBottom w:val="0"/>
              <w:divBdr>
                <w:top w:val="none" w:sz="0" w:space="0" w:color="auto"/>
                <w:left w:val="none" w:sz="0" w:space="0" w:color="auto"/>
                <w:bottom w:val="none" w:sz="0" w:space="0" w:color="auto"/>
                <w:right w:val="none" w:sz="0" w:space="0" w:color="auto"/>
              </w:divBdr>
            </w:div>
            <w:div w:id="123278092">
              <w:marLeft w:val="0"/>
              <w:marRight w:val="0"/>
              <w:marTop w:val="0"/>
              <w:marBottom w:val="0"/>
              <w:divBdr>
                <w:top w:val="none" w:sz="0" w:space="0" w:color="auto"/>
                <w:left w:val="none" w:sz="0" w:space="0" w:color="auto"/>
                <w:bottom w:val="none" w:sz="0" w:space="0" w:color="auto"/>
                <w:right w:val="none" w:sz="0" w:space="0" w:color="auto"/>
              </w:divBdr>
            </w:div>
            <w:div w:id="1266764903">
              <w:marLeft w:val="0"/>
              <w:marRight w:val="0"/>
              <w:marTop w:val="0"/>
              <w:marBottom w:val="0"/>
              <w:divBdr>
                <w:top w:val="none" w:sz="0" w:space="0" w:color="auto"/>
                <w:left w:val="none" w:sz="0" w:space="0" w:color="auto"/>
                <w:bottom w:val="none" w:sz="0" w:space="0" w:color="auto"/>
                <w:right w:val="none" w:sz="0" w:space="0" w:color="auto"/>
              </w:divBdr>
            </w:div>
            <w:div w:id="839539180">
              <w:marLeft w:val="0"/>
              <w:marRight w:val="0"/>
              <w:marTop w:val="0"/>
              <w:marBottom w:val="0"/>
              <w:divBdr>
                <w:top w:val="none" w:sz="0" w:space="0" w:color="auto"/>
                <w:left w:val="none" w:sz="0" w:space="0" w:color="auto"/>
                <w:bottom w:val="none" w:sz="0" w:space="0" w:color="auto"/>
                <w:right w:val="none" w:sz="0" w:space="0" w:color="auto"/>
              </w:divBdr>
            </w:div>
            <w:div w:id="1230462088">
              <w:marLeft w:val="0"/>
              <w:marRight w:val="0"/>
              <w:marTop w:val="0"/>
              <w:marBottom w:val="0"/>
              <w:divBdr>
                <w:top w:val="none" w:sz="0" w:space="0" w:color="auto"/>
                <w:left w:val="none" w:sz="0" w:space="0" w:color="auto"/>
                <w:bottom w:val="none" w:sz="0" w:space="0" w:color="auto"/>
                <w:right w:val="none" w:sz="0" w:space="0" w:color="auto"/>
              </w:divBdr>
            </w:div>
            <w:div w:id="1676298153">
              <w:marLeft w:val="0"/>
              <w:marRight w:val="0"/>
              <w:marTop w:val="0"/>
              <w:marBottom w:val="0"/>
              <w:divBdr>
                <w:top w:val="none" w:sz="0" w:space="0" w:color="auto"/>
                <w:left w:val="none" w:sz="0" w:space="0" w:color="auto"/>
                <w:bottom w:val="none" w:sz="0" w:space="0" w:color="auto"/>
                <w:right w:val="none" w:sz="0" w:space="0" w:color="auto"/>
              </w:divBdr>
            </w:div>
            <w:div w:id="1236361735">
              <w:marLeft w:val="0"/>
              <w:marRight w:val="0"/>
              <w:marTop w:val="0"/>
              <w:marBottom w:val="0"/>
              <w:divBdr>
                <w:top w:val="none" w:sz="0" w:space="0" w:color="auto"/>
                <w:left w:val="none" w:sz="0" w:space="0" w:color="auto"/>
                <w:bottom w:val="none" w:sz="0" w:space="0" w:color="auto"/>
                <w:right w:val="none" w:sz="0" w:space="0" w:color="auto"/>
              </w:divBdr>
            </w:div>
            <w:div w:id="13504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6481">
      <w:bodyDiv w:val="1"/>
      <w:marLeft w:val="0"/>
      <w:marRight w:val="0"/>
      <w:marTop w:val="0"/>
      <w:marBottom w:val="0"/>
      <w:divBdr>
        <w:top w:val="none" w:sz="0" w:space="0" w:color="auto"/>
        <w:left w:val="none" w:sz="0" w:space="0" w:color="auto"/>
        <w:bottom w:val="none" w:sz="0" w:space="0" w:color="auto"/>
        <w:right w:val="none" w:sz="0" w:space="0" w:color="auto"/>
      </w:divBdr>
      <w:divsChild>
        <w:div w:id="2070371972">
          <w:marLeft w:val="0"/>
          <w:marRight w:val="0"/>
          <w:marTop w:val="0"/>
          <w:marBottom w:val="0"/>
          <w:divBdr>
            <w:top w:val="none" w:sz="0" w:space="0" w:color="auto"/>
            <w:left w:val="none" w:sz="0" w:space="0" w:color="auto"/>
            <w:bottom w:val="none" w:sz="0" w:space="0" w:color="auto"/>
            <w:right w:val="none" w:sz="0" w:space="0" w:color="auto"/>
          </w:divBdr>
        </w:div>
      </w:divsChild>
    </w:div>
    <w:div w:id="87385366">
      <w:bodyDiv w:val="1"/>
      <w:marLeft w:val="0"/>
      <w:marRight w:val="0"/>
      <w:marTop w:val="0"/>
      <w:marBottom w:val="0"/>
      <w:divBdr>
        <w:top w:val="none" w:sz="0" w:space="0" w:color="auto"/>
        <w:left w:val="none" w:sz="0" w:space="0" w:color="auto"/>
        <w:bottom w:val="none" w:sz="0" w:space="0" w:color="auto"/>
        <w:right w:val="none" w:sz="0" w:space="0" w:color="auto"/>
      </w:divBdr>
      <w:divsChild>
        <w:div w:id="230042924">
          <w:marLeft w:val="0"/>
          <w:marRight w:val="0"/>
          <w:marTop w:val="0"/>
          <w:marBottom w:val="0"/>
          <w:divBdr>
            <w:top w:val="none" w:sz="0" w:space="0" w:color="auto"/>
            <w:left w:val="none" w:sz="0" w:space="0" w:color="auto"/>
            <w:bottom w:val="none" w:sz="0" w:space="0" w:color="auto"/>
            <w:right w:val="none" w:sz="0" w:space="0" w:color="auto"/>
          </w:divBdr>
          <w:divsChild>
            <w:div w:id="1105613781">
              <w:marLeft w:val="0"/>
              <w:marRight w:val="0"/>
              <w:marTop w:val="0"/>
              <w:marBottom w:val="0"/>
              <w:divBdr>
                <w:top w:val="none" w:sz="0" w:space="0" w:color="auto"/>
                <w:left w:val="none" w:sz="0" w:space="0" w:color="auto"/>
                <w:bottom w:val="none" w:sz="0" w:space="0" w:color="auto"/>
                <w:right w:val="none" w:sz="0" w:space="0" w:color="auto"/>
              </w:divBdr>
            </w:div>
            <w:div w:id="1068040913">
              <w:marLeft w:val="0"/>
              <w:marRight w:val="0"/>
              <w:marTop w:val="0"/>
              <w:marBottom w:val="0"/>
              <w:divBdr>
                <w:top w:val="none" w:sz="0" w:space="0" w:color="auto"/>
                <w:left w:val="none" w:sz="0" w:space="0" w:color="auto"/>
                <w:bottom w:val="none" w:sz="0" w:space="0" w:color="auto"/>
                <w:right w:val="none" w:sz="0" w:space="0" w:color="auto"/>
              </w:divBdr>
            </w:div>
            <w:div w:id="442499377">
              <w:marLeft w:val="0"/>
              <w:marRight w:val="0"/>
              <w:marTop w:val="0"/>
              <w:marBottom w:val="0"/>
              <w:divBdr>
                <w:top w:val="none" w:sz="0" w:space="0" w:color="auto"/>
                <w:left w:val="none" w:sz="0" w:space="0" w:color="auto"/>
                <w:bottom w:val="none" w:sz="0" w:space="0" w:color="auto"/>
                <w:right w:val="none" w:sz="0" w:space="0" w:color="auto"/>
              </w:divBdr>
            </w:div>
            <w:div w:id="790711341">
              <w:marLeft w:val="0"/>
              <w:marRight w:val="0"/>
              <w:marTop w:val="0"/>
              <w:marBottom w:val="0"/>
              <w:divBdr>
                <w:top w:val="none" w:sz="0" w:space="0" w:color="auto"/>
                <w:left w:val="none" w:sz="0" w:space="0" w:color="auto"/>
                <w:bottom w:val="none" w:sz="0" w:space="0" w:color="auto"/>
                <w:right w:val="none" w:sz="0" w:space="0" w:color="auto"/>
              </w:divBdr>
            </w:div>
            <w:div w:id="1914778079">
              <w:marLeft w:val="0"/>
              <w:marRight w:val="0"/>
              <w:marTop w:val="0"/>
              <w:marBottom w:val="0"/>
              <w:divBdr>
                <w:top w:val="none" w:sz="0" w:space="0" w:color="auto"/>
                <w:left w:val="none" w:sz="0" w:space="0" w:color="auto"/>
                <w:bottom w:val="none" w:sz="0" w:space="0" w:color="auto"/>
                <w:right w:val="none" w:sz="0" w:space="0" w:color="auto"/>
              </w:divBdr>
            </w:div>
            <w:div w:id="1593928249">
              <w:marLeft w:val="0"/>
              <w:marRight w:val="0"/>
              <w:marTop w:val="0"/>
              <w:marBottom w:val="0"/>
              <w:divBdr>
                <w:top w:val="none" w:sz="0" w:space="0" w:color="auto"/>
                <w:left w:val="none" w:sz="0" w:space="0" w:color="auto"/>
                <w:bottom w:val="none" w:sz="0" w:space="0" w:color="auto"/>
                <w:right w:val="none" w:sz="0" w:space="0" w:color="auto"/>
              </w:divBdr>
            </w:div>
            <w:div w:id="1017124482">
              <w:marLeft w:val="0"/>
              <w:marRight w:val="0"/>
              <w:marTop w:val="0"/>
              <w:marBottom w:val="0"/>
              <w:divBdr>
                <w:top w:val="none" w:sz="0" w:space="0" w:color="auto"/>
                <w:left w:val="none" w:sz="0" w:space="0" w:color="auto"/>
                <w:bottom w:val="none" w:sz="0" w:space="0" w:color="auto"/>
                <w:right w:val="none" w:sz="0" w:space="0" w:color="auto"/>
              </w:divBdr>
            </w:div>
            <w:div w:id="144858366">
              <w:marLeft w:val="0"/>
              <w:marRight w:val="0"/>
              <w:marTop w:val="0"/>
              <w:marBottom w:val="0"/>
              <w:divBdr>
                <w:top w:val="none" w:sz="0" w:space="0" w:color="auto"/>
                <w:left w:val="none" w:sz="0" w:space="0" w:color="auto"/>
                <w:bottom w:val="none" w:sz="0" w:space="0" w:color="auto"/>
                <w:right w:val="none" w:sz="0" w:space="0" w:color="auto"/>
              </w:divBdr>
            </w:div>
            <w:div w:id="678315645">
              <w:marLeft w:val="0"/>
              <w:marRight w:val="0"/>
              <w:marTop w:val="0"/>
              <w:marBottom w:val="0"/>
              <w:divBdr>
                <w:top w:val="none" w:sz="0" w:space="0" w:color="auto"/>
                <w:left w:val="none" w:sz="0" w:space="0" w:color="auto"/>
                <w:bottom w:val="none" w:sz="0" w:space="0" w:color="auto"/>
                <w:right w:val="none" w:sz="0" w:space="0" w:color="auto"/>
              </w:divBdr>
            </w:div>
            <w:div w:id="1118523004">
              <w:marLeft w:val="0"/>
              <w:marRight w:val="0"/>
              <w:marTop w:val="0"/>
              <w:marBottom w:val="0"/>
              <w:divBdr>
                <w:top w:val="none" w:sz="0" w:space="0" w:color="auto"/>
                <w:left w:val="none" w:sz="0" w:space="0" w:color="auto"/>
                <w:bottom w:val="none" w:sz="0" w:space="0" w:color="auto"/>
                <w:right w:val="none" w:sz="0" w:space="0" w:color="auto"/>
              </w:divBdr>
            </w:div>
            <w:div w:id="2060470866">
              <w:marLeft w:val="0"/>
              <w:marRight w:val="0"/>
              <w:marTop w:val="0"/>
              <w:marBottom w:val="0"/>
              <w:divBdr>
                <w:top w:val="none" w:sz="0" w:space="0" w:color="auto"/>
                <w:left w:val="none" w:sz="0" w:space="0" w:color="auto"/>
                <w:bottom w:val="none" w:sz="0" w:space="0" w:color="auto"/>
                <w:right w:val="none" w:sz="0" w:space="0" w:color="auto"/>
              </w:divBdr>
            </w:div>
            <w:div w:id="1527593729">
              <w:marLeft w:val="0"/>
              <w:marRight w:val="0"/>
              <w:marTop w:val="0"/>
              <w:marBottom w:val="0"/>
              <w:divBdr>
                <w:top w:val="none" w:sz="0" w:space="0" w:color="auto"/>
                <w:left w:val="none" w:sz="0" w:space="0" w:color="auto"/>
                <w:bottom w:val="none" w:sz="0" w:space="0" w:color="auto"/>
                <w:right w:val="none" w:sz="0" w:space="0" w:color="auto"/>
              </w:divBdr>
            </w:div>
            <w:div w:id="1103695817">
              <w:marLeft w:val="0"/>
              <w:marRight w:val="0"/>
              <w:marTop w:val="0"/>
              <w:marBottom w:val="0"/>
              <w:divBdr>
                <w:top w:val="none" w:sz="0" w:space="0" w:color="auto"/>
                <w:left w:val="none" w:sz="0" w:space="0" w:color="auto"/>
                <w:bottom w:val="none" w:sz="0" w:space="0" w:color="auto"/>
                <w:right w:val="none" w:sz="0" w:space="0" w:color="auto"/>
              </w:divBdr>
            </w:div>
            <w:div w:id="633876099">
              <w:marLeft w:val="0"/>
              <w:marRight w:val="0"/>
              <w:marTop w:val="0"/>
              <w:marBottom w:val="0"/>
              <w:divBdr>
                <w:top w:val="none" w:sz="0" w:space="0" w:color="auto"/>
                <w:left w:val="none" w:sz="0" w:space="0" w:color="auto"/>
                <w:bottom w:val="none" w:sz="0" w:space="0" w:color="auto"/>
                <w:right w:val="none" w:sz="0" w:space="0" w:color="auto"/>
              </w:divBdr>
            </w:div>
            <w:div w:id="1562448783">
              <w:marLeft w:val="0"/>
              <w:marRight w:val="0"/>
              <w:marTop w:val="0"/>
              <w:marBottom w:val="0"/>
              <w:divBdr>
                <w:top w:val="none" w:sz="0" w:space="0" w:color="auto"/>
                <w:left w:val="none" w:sz="0" w:space="0" w:color="auto"/>
                <w:bottom w:val="none" w:sz="0" w:space="0" w:color="auto"/>
                <w:right w:val="none" w:sz="0" w:space="0" w:color="auto"/>
              </w:divBdr>
            </w:div>
            <w:div w:id="1654598383">
              <w:marLeft w:val="0"/>
              <w:marRight w:val="0"/>
              <w:marTop w:val="0"/>
              <w:marBottom w:val="0"/>
              <w:divBdr>
                <w:top w:val="none" w:sz="0" w:space="0" w:color="auto"/>
                <w:left w:val="none" w:sz="0" w:space="0" w:color="auto"/>
                <w:bottom w:val="none" w:sz="0" w:space="0" w:color="auto"/>
                <w:right w:val="none" w:sz="0" w:space="0" w:color="auto"/>
              </w:divBdr>
            </w:div>
            <w:div w:id="841509126">
              <w:marLeft w:val="0"/>
              <w:marRight w:val="0"/>
              <w:marTop w:val="0"/>
              <w:marBottom w:val="0"/>
              <w:divBdr>
                <w:top w:val="none" w:sz="0" w:space="0" w:color="auto"/>
                <w:left w:val="none" w:sz="0" w:space="0" w:color="auto"/>
                <w:bottom w:val="none" w:sz="0" w:space="0" w:color="auto"/>
                <w:right w:val="none" w:sz="0" w:space="0" w:color="auto"/>
              </w:divBdr>
            </w:div>
            <w:div w:id="955063502">
              <w:marLeft w:val="0"/>
              <w:marRight w:val="0"/>
              <w:marTop w:val="0"/>
              <w:marBottom w:val="0"/>
              <w:divBdr>
                <w:top w:val="none" w:sz="0" w:space="0" w:color="auto"/>
                <w:left w:val="none" w:sz="0" w:space="0" w:color="auto"/>
                <w:bottom w:val="none" w:sz="0" w:space="0" w:color="auto"/>
                <w:right w:val="none" w:sz="0" w:space="0" w:color="auto"/>
              </w:divBdr>
            </w:div>
            <w:div w:id="188420555">
              <w:marLeft w:val="0"/>
              <w:marRight w:val="0"/>
              <w:marTop w:val="0"/>
              <w:marBottom w:val="0"/>
              <w:divBdr>
                <w:top w:val="none" w:sz="0" w:space="0" w:color="auto"/>
                <w:left w:val="none" w:sz="0" w:space="0" w:color="auto"/>
                <w:bottom w:val="none" w:sz="0" w:space="0" w:color="auto"/>
                <w:right w:val="none" w:sz="0" w:space="0" w:color="auto"/>
              </w:divBdr>
            </w:div>
            <w:div w:id="934171566">
              <w:marLeft w:val="0"/>
              <w:marRight w:val="0"/>
              <w:marTop w:val="0"/>
              <w:marBottom w:val="0"/>
              <w:divBdr>
                <w:top w:val="none" w:sz="0" w:space="0" w:color="auto"/>
                <w:left w:val="none" w:sz="0" w:space="0" w:color="auto"/>
                <w:bottom w:val="none" w:sz="0" w:space="0" w:color="auto"/>
                <w:right w:val="none" w:sz="0" w:space="0" w:color="auto"/>
              </w:divBdr>
            </w:div>
            <w:div w:id="1794054944">
              <w:marLeft w:val="0"/>
              <w:marRight w:val="0"/>
              <w:marTop w:val="0"/>
              <w:marBottom w:val="0"/>
              <w:divBdr>
                <w:top w:val="none" w:sz="0" w:space="0" w:color="auto"/>
                <w:left w:val="none" w:sz="0" w:space="0" w:color="auto"/>
                <w:bottom w:val="none" w:sz="0" w:space="0" w:color="auto"/>
                <w:right w:val="none" w:sz="0" w:space="0" w:color="auto"/>
              </w:divBdr>
            </w:div>
            <w:div w:id="903755207">
              <w:marLeft w:val="0"/>
              <w:marRight w:val="0"/>
              <w:marTop w:val="0"/>
              <w:marBottom w:val="0"/>
              <w:divBdr>
                <w:top w:val="none" w:sz="0" w:space="0" w:color="auto"/>
                <w:left w:val="none" w:sz="0" w:space="0" w:color="auto"/>
                <w:bottom w:val="none" w:sz="0" w:space="0" w:color="auto"/>
                <w:right w:val="none" w:sz="0" w:space="0" w:color="auto"/>
              </w:divBdr>
            </w:div>
            <w:div w:id="835919392">
              <w:marLeft w:val="0"/>
              <w:marRight w:val="0"/>
              <w:marTop w:val="0"/>
              <w:marBottom w:val="0"/>
              <w:divBdr>
                <w:top w:val="none" w:sz="0" w:space="0" w:color="auto"/>
                <w:left w:val="none" w:sz="0" w:space="0" w:color="auto"/>
                <w:bottom w:val="none" w:sz="0" w:space="0" w:color="auto"/>
                <w:right w:val="none" w:sz="0" w:space="0" w:color="auto"/>
              </w:divBdr>
            </w:div>
            <w:div w:id="930699655">
              <w:marLeft w:val="0"/>
              <w:marRight w:val="0"/>
              <w:marTop w:val="0"/>
              <w:marBottom w:val="0"/>
              <w:divBdr>
                <w:top w:val="none" w:sz="0" w:space="0" w:color="auto"/>
                <w:left w:val="none" w:sz="0" w:space="0" w:color="auto"/>
                <w:bottom w:val="none" w:sz="0" w:space="0" w:color="auto"/>
                <w:right w:val="none" w:sz="0" w:space="0" w:color="auto"/>
              </w:divBdr>
            </w:div>
            <w:div w:id="920791064">
              <w:marLeft w:val="0"/>
              <w:marRight w:val="0"/>
              <w:marTop w:val="0"/>
              <w:marBottom w:val="0"/>
              <w:divBdr>
                <w:top w:val="none" w:sz="0" w:space="0" w:color="auto"/>
                <w:left w:val="none" w:sz="0" w:space="0" w:color="auto"/>
                <w:bottom w:val="none" w:sz="0" w:space="0" w:color="auto"/>
                <w:right w:val="none" w:sz="0" w:space="0" w:color="auto"/>
              </w:divBdr>
            </w:div>
            <w:div w:id="1032877498">
              <w:marLeft w:val="0"/>
              <w:marRight w:val="0"/>
              <w:marTop w:val="0"/>
              <w:marBottom w:val="0"/>
              <w:divBdr>
                <w:top w:val="none" w:sz="0" w:space="0" w:color="auto"/>
                <w:left w:val="none" w:sz="0" w:space="0" w:color="auto"/>
                <w:bottom w:val="none" w:sz="0" w:space="0" w:color="auto"/>
                <w:right w:val="none" w:sz="0" w:space="0" w:color="auto"/>
              </w:divBdr>
            </w:div>
            <w:div w:id="2112510764">
              <w:marLeft w:val="0"/>
              <w:marRight w:val="0"/>
              <w:marTop w:val="0"/>
              <w:marBottom w:val="0"/>
              <w:divBdr>
                <w:top w:val="none" w:sz="0" w:space="0" w:color="auto"/>
                <w:left w:val="none" w:sz="0" w:space="0" w:color="auto"/>
                <w:bottom w:val="none" w:sz="0" w:space="0" w:color="auto"/>
                <w:right w:val="none" w:sz="0" w:space="0" w:color="auto"/>
              </w:divBdr>
            </w:div>
            <w:div w:id="1139687059">
              <w:marLeft w:val="0"/>
              <w:marRight w:val="0"/>
              <w:marTop w:val="0"/>
              <w:marBottom w:val="0"/>
              <w:divBdr>
                <w:top w:val="none" w:sz="0" w:space="0" w:color="auto"/>
                <w:left w:val="none" w:sz="0" w:space="0" w:color="auto"/>
                <w:bottom w:val="none" w:sz="0" w:space="0" w:color="auto"/>
                <w:right w:val="none" w:sz="0" w:space="0" w:color="auto"/>
              </w:divBdr>
            </w:div>
            <w:div w:id="500198865">
              <w:marLeft w:val="0"/>
              <w:marRight w:val="0"/>
              <w:marTop w:val="0"/>
              <w:marBottom w:val="0"/>
              <w:divBdr>
                <w:top w:val="none" w:sz="0" w:space="0" w:color="auto"/>
                <w:left w:val="none" w:sz="0" w:space="0" w:color="auto"/>
                <w:bottom w:val="none" w:sz="0" w:space="0" w:color="auto"/>
                <w:right w:val="none" w:sz="0" w:space="0" w:color="auto"/>
              </w:divBdr>
            </w:div>
            <w:div w:id="335306983">
              <w:marLeft w:val="0"/>
              <w:marRight w:val="0"/>
              <w:marTop w:val="0"/>
              <w:marBottom w:val="0"/>
              <w:divBdr>
                <w:top w:val="none" w:sz="0" w:space="0" w:color="auto"/>
                <w:left w:val="none" w:sz="0" w:space="0" w:color="auto"/>
                <w:bottom w:val="none" w:sz="0" w:space="0" w:color="auto"/>
                <w:right w:val="none" w:sz="0" w:space="0" w:color="auto"/>
              </w:divBdr>
            </w:div>
            <w:div w:id="557588668">
              <w:marLeft w:val="0"/>
              <w:marRight w:val="0"/>
              <w:marTop w:val="0"/>
              <w:marBottom w:val="0"/>
              <w:divBdr>
                <w:top w:val="none" w:sz="0" w:space="0" w:color="auto"/>
                <w:left w:val="none" w:sz="0" w:space="0" w:color="auto"/>
                <w:bottom w:val="none" w:sz="0" w:space="0" w:color="auto"/>
                <w:right w:val="none" w:sz="0" w:space="0" w:color="auto"/>
              </w:divBdr>
            </w:div>
            <w:div w:id="1278217806">
              <w:marLeft w:val="0"/>
              <w:marRight w:val="0"/>
              <w:marTop w:val="0"/>
              <w:marBottom w:val="0"/>
              <w:divBdr>
                <w:top w:val="none" w:sz="0" w:space="0" w:color="auto"/>
                <w:left w:val="none" w:sz="0" w:space="0" w:color="auto"/>
                <w:bottom w:val="none" w:sz="0" w:space="0" w:color="auto"/>
                <w:right w:val="none" w:sz="0" w:space="0" w:color="auto"/>
              </w:divBdr>
            </w:div>
            <w:div w:id="1557820337">
              <w:marLeft w:val="0"/>
              <w:marRight w:val="0"/>
              <w:marTop w:val="0"/>
              <w:marBottom w:val="0"/>
              <w:divBdr>
                <w:top w:val="none" w:sz="0" w:space="0" w:color="auto"/>
                <w:left w:val="none" w:sz="0" w:space="0" w:color="auto"/>
                <w:bottom w:val="none" w:sz="0" w:space="0" w:color="auto"/>
                <w:right w:val="none" w:sz="0" w:space="0" w:color="auto"/>
              </w:divBdr>
            </w:div>
            <w:div w:id="2023509863">
              <w:marLeft w:val="0"/>
              <w:marRight w:val="0"/>
              <w:marTop w:val="0"/>
              <w:marBottom w:val="0"/>
              <w:divBdr>
                <w:top w:val="none" w:sz="0" w:space="0" w:color="auto"/>
                <w:left w:val="none" w:sz="0" w:space="0" w:color="auto"/>
                <w:bottom w:val="none" w:sz="0" w:space="0" w:color="auto"/>
                <w:right w:val="none" w:sz="0" w:space="0" w:color="auto"/>
              </w:divBdr>
            </w:div>
            <w:div w:id="1006060651">
              <w:marLeft w:val="0"/>
              <w:marRight w:val="0"/>
              <w:marTop w:val="0"/>
              <w:marBottom w:val="0"/>
              <w:divBdr>
                <w:top w:val="none" w:sz="0" w:space="0" w:color="auto"/>
                <w:left w:val="none" w:sz="0" w:space="0" w:color="auto"/>
                <w:bottom w:val="none" w:sz="0" w:space="0" w:color="auto"/>
                <w:right w:val="none" w:sz="0" w:space="0" w:color="auto"/>
              </w:divBdr>
            </w:div>
            <w:div w:id="1258101176">
              <w:marLeft w:val="0"/>
              <w:marRight w:val="0"/>
              <w:marTop w:val="0"/>
              <w:marBottom w:val="0"/>
              <w:divBdr>
                <w:top w:val="none" w:sz="0" w:space="0" w:color="auto"/>
                <w:left w:val="none" w:sz="0" w:space="0" w:color="auto"/>
                <w:bottom w:val="none" w:sz="0" w:space="0" w:color="auto"/>
                <w:right w:val="none" w:sz="0" w:space="0" w:color="auto"/>
              </w:divBdr>
            </w:div>
            <w:div w:id="1025593219">
              <w:marLeft w:val="0"/>
              <w:marRight w:val="0"/>
              <w:marTop w:val="0"/>
              <w:marBottom w:val="0"/>
              <w:divBdr>
                <w:top w:val="none" w:sz="0" w:space="0" w:color="auto"/>
                <w:left w:val="none" w:sz="0" w:space="0" w:color="auto"/>
                <w:bottom w:val="none" w:sz="0" w:space="0" w:color="auto"/>
                <w:right w:val="none" w:sz="0" w:space="0" w:color="auto"/>
              </w:divBdr>
            </w:div>
            <w:div w:id="70394916">
              <w:marLeft w:val="0"/>
              <w:marRight w:val="0"/>
              <w:marTop w:val="0"/>
              <w:marBottom w:val="0"/>
              <w:divBdr>
                <w:top w:val="none" w:sz="0" w:space="0" w:color="auto"/>
                <w:left w:val="none" w:sz="0" w:space="0" w:color="auto"/>
                <w:bottom w:val="none" w:sz="0" w:space="0" w:color="auto"/>
                <w:right w:val="none" w:sz="0" w:space="0" w:color="auto"/>
              </w:divBdr>
            </w:div>
            <w:div w:id="108665449">
              <w:marLeft w:val="0"/>
              <w:marRight w:val="0"/>
              <w:marTop w:val="0"/>
              <w:marBottom w:val="0"/>
              <w:divBdr>
                <w:top w:val="none" w:sz="0" w:space="0" w:color="auto"/>
                <w:left w:val="none" w:sz="0" w:space="0" w:color="auto"/>
                <w:bottom w:val="none" w:sz="0" w:space="0" w:color="auto"/>
                <w:right w:val="none" w:sz="0" w:space="0" w:color="auto"/>
              </w:divBdr>
            </w:div>
            <w:div w:id="944730576">
              <w:marLeft w:val="0"/>
              <w:marRight w:val="0"/>
              <w:marTop w:val="0"/>
              <w:marBottom w:val="0"/>
              <w:divBdr>
                <w:top w:val="none" w:sz="0" w:space="0" w:color="auto"/>
                <w:left w:val="none" w:sz="0" w:space="0" w:color="auto"/>
                <w:bottom w:val="none" w:sz="0" w:space="0" w:color="auto"/>
                <w:right w:val="none" w:sz="0" w:space="0" w:color="auto"/>
              </w:divBdr>
            </w:div>
            <w:div w:id="1427341232">
              <w:marLeft w:val="0"/>
              <w:marRight w:val="0"/>
              <w:marTop w:val="0"/>
              <w:marBottom w:val="0"/>
              <w:divBdr>
                <w:top w:val="none" w:sz="0" w:space="0" w:color="auto"/>
                <w:left w:val="none" w:sz="0" w:space="0" w:color="auto"/>
                <w:bottom w:val="none" w:sz="0" w:space="0" w:color="auto"/>
                <w:right w:val="none" w:sz="0" w:space="0" w:color="auto"/>
              </w:divBdr>
            </w:div>
            <w:div w:id="933129352">
              <w:marLeft w:val="0"/>
              <w:marRight w:val="0"/>
              <w:marTop w:val="0"/>
              <w:marBottom w:val="0"/>
              <w:divBdr>
                <w:top w:val="none" w:sz="0" w:space="0" w:color="auto"/>
                <w:left w:val="none" w:sz="0" w:space="0" w:color="auto"/>
                <w:bottom w:val="none" w:sz="0" w:space="0" w:color="auto"/>
                <w:right w:val="none" w:sz="0" w:space="0" w:color="auto"/>
              </w:divBdr>
            </w:div>
            <w:div w:id="1033992978">
              <w:marLeft w:val="0"/>
              <w:marRight w:val="0"/>
              <w:marTop w:val="0"/>
              <w:marBottom w:val="0"/>
              <w:divBdr>
                <w:top w:val="none" w:sz="0" w:space="0" w:color="auto"/>
                <w:left w:val="none" w:sz="0" w:space="0" w:color="auto"/>
                <w:bottom w:val="none" w:sz="0" w:space="0" w:color="auto"/>
                <w:right w:val="none" w:sz="0" w:space="0" w:color="auto"/>
              </w:divBdr>
            </w:div>
            <w:div w:id="26904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8847">
      <w:bodyDiv w:val="1"/>
      <w:marLeft w:val="0"/>
      <w:marRight w:val="0"/>
      <w:marTop w:val="0"/>
      <w:marBottom w:val="0"/>
      <w:divBdr>
        <w:top w:val="none" w:sz="0" w:space="0" w:color="auto"/>
        <w:left w:val="none" w:sz="0" w:space="0" w:color="auto"/>
        <w:bottom w:val="none" w:sz="0" w:space="0" w:color="auto"/>
        <w:right w:val="none" w:sz="0" w:space="0" w:color="auto"/>
      </w:divBdr>
      <w:divsChild>
        <w:div w:id="372115573">
          <w:marLeft w:val="0"/>
          <w:marRight w:val="0"/>
          <w:marTop w:val="0"/>
          <w:marBottom w:val="0"/>
          <w:divBdr>
            <w:top w:val="none" w:sz="0" w:space="0" w:color="auto"/>
            <w:left w:val="none" w:sz="0" w:space="0" w:color="auto"/>
            <w:bottom w:val="none" w:sz="0" w:space="0" w:color="auto"/>
            <w:right w:val="none" w:sz="0" w:space="0" w:color="auto"/>
          </w:divBdr>
          <w:divsChild>
            <w:div w:id="1514342607">
              <w:marLeft w:val="0"/>
              <w:marRight w:val="0"/>
              <w:marTop w:val="0"/>
              <w:marBottom w:val="0"/>
              <w:divBdr>
                <w:top w:val="none" w:sz="0" w:space="0" w:color="auto"/>
                <w:left w:val="none" w:sz="0" w:space="0" w:color="auto"/>
                <w:bottom w:val="none" w:sz="0" w:space="0" w:color="auto"/>
                <w:right w:val="none" w:sz="0" w:space="0" w:color="auto"/>
              </w:divBdr>
            </w:div>
            <w:div w:id="1717394771">
              <w:marLeft w:val="0"/>
              <w:marRight w:val="0"/>
              <w:marTop w:val="0"/>
              <w:marBottom w:val="0"/>
              <w:divBdr>
                <w:top w:val="none" w:sz="0" w:space="0" w:color="auto"/>
                <w:left w:val="none" w:sz="0" w:space="0" w:color="auto"/>
                <w:bottom w:val="none" w:sz="0" w:space="0" w:color="auto"/>
                <w:right w:val="none" w:sz="0" w:space="0" w:color="auto"/>
              </w:divBdr>
            </w:div>
            <w:div w:id="1680305746">
              <w:marLeft w:val="0"/>
              <w:marRight w:val="0"/>
              <w:marTop w:val="0"/>
              <w:marBottom w:val="0"/>
              <w:divBdr>
                <w:top w:val="none" w:sz="0" w:space="0" w:color="auto"/>
                <w:left w:val="none" w:sz="0" w:space="0" w:color="auto"/>
                <w:bottom w:val="none" w:sz="0" w:space="0" w:color="auto"/>
                <w:right w:val="none" w:sz="0" w:space="0" w:color="auto"/>
              </w:divBdr>
            </w:div>
            <w:div w:id="1678271629">
              <w:marLeft w:val="0"/>
              <w:marRight w:val="0"/>
              <w:marTop w:val="0"/>
              <w:marBottom w:val="0"/>
              <w:divBdr>
                <w:top w:val="none" w:sz="0" w:space="0" w:color="auto"/>
                <w:left w:val="none" w:sz="0" w:space="0" w:color="auto"/>
                <w:bottom w:val="none" w:sz="0" w:space="0" w:color="auto"/>
                <w:right w:val="none" w:sz="0" w:space="0" w:color="auto"/>
              </w:divBdr>
            </w:div>
            <w:div w:id="739406734">
              <w:marLeft w:val="0"/>
              <w:marRight w:val="0"/>
              <w:marTop w:val="0"/>
              <w:marBottom w:val="0"/>
              <w:divBdr>
                <w:top w:val="none" w:sz="0" w:space="0" w:color="auto"/>
                <w:left w:val="none" w:sz="0" w:space="0" w:color="auto"/>
                <w:bottom w:val="none" w:sz="0" w:space="0" w:color="auto"/>
                <w:right w:val="none" w:sz="0" w:space="0" w:color="auto"/>
              </w:divBdr>
            </w:div>
            <w:div w:id="1127821392">
              <w:marLeft w:val="0"/>
              <w:marRight w:val="0"/>
              <w:marTop w:val="0"/>
              <w:marBottom w:val="0"/>
              <w:divBdr>
                <w:top w:val="none" w:sz="0" w:space="0" w:color="auto"/>
                <w:left w:val="none" w:sz="0" w:space="0" w:color="auto"/>
                <w:bottom w:val="none" w:sz="0" w:space="0" w:color="auto"/>
                <w:right w:val="none" w:sz="0" w:space="0" w:color="auto"/>
              </w:divBdr>
            </w:div>
            <w:div w:id="71196017">
              <w:marLeft w:val="0"/>
              <w:marRight w:val="0"/>
              <w:marTop w:val="0"/>
              <w:marBottom w:val="0"/>
              <w:divBdr>
                <w:top w:val="none" w:sz="0" w:space="0" w:color="auto"/>
                <w:left w:val="none" w:sz="0" w:space="0" w:color="auto"/>
                <w:bottom w:val="none" w:sz="0" w:space="0" w:color="auto"/>
                <w:right w:val="none" w:sz="0" w:space="0" w:color="auto"/>
              </w:divBdr>
            </w:div>
            <w:div w:id="1732121242">
              <w:marLeft w:val="0"/>
              <w:marRight w:val="0"/>
              <w:marTop w:val="0"/>
              <w:marBottom w:val="0"/>
              <w:divBdr>
                <w:top w:val="none" w:sz="0" w:space="0" w:color="auto"/>
                <w:left w:val="none" w:sz="0" w:space="0" w:color="auto"/>
                <w:bottom w:val="none" w:sz="0" w:space="0" w:color="auto"/>
                <w:right w:val="none" w:sz="0" w:space="0" w:color="auto"/>
              </w:divBdr>
            </w:div>
            <w:div w:id="818112935">
              <w:marLeft w:val="0"/>
              <w:marRight w:val="0"/>
              <w:marTop w:val="0"/>
              <w:marBottom w:val="0"/>
              <w:divBdr>
                <w:top w:val="none" w:sz="0" w:space="0" w:color="auto"/>
                <w:left w:val="none" w:sz="0" w:space="0" w:color="auto"/>
                <w:bottom w:val="none" w:sz="0" w:space="0" w:color="auto"/>
                <w:right w:val="none" w:sz="0" w:space="0" w:color="auto"/>
              </w:divBdr>
            </w:div>
            <w:div w:id="1467697080">
              <w:marLeft w:val="0"/>
              <w:marRight w:val="0"/>
              <w:marTop w:val="0"/>
              <w:marBottom w:val="0"/>
              <w:divBdr>
                <w:top w:val="none" w:sz="0" w:space="0" w:color="auto"/>
                <w:left w:val="none" w:sz="0" w:space="0" w:color="auto"/>
                <w:bottom w:val="none" w:sz="0" w:space="0" w:color="auto"/>
                <w:right w:val="none" w:sz="0" w:space="0" w:color="auto"/>
              </w:divBdr>
            </w:div>
            <w:div w:id="1814561417">
              <w:marLeft w:val="0"/>
              <w:marRight w:val="0"/>
              <w:marTop w:val="0"/>
              <w:marBottom w:val="0"/>
              <w:divBdr>
                <w:top w:val="none" w:sz="0" w:space="0" w:color="auto"/>
                <w:left w:val="none" w:sz="0" w:space="0" w:color="auto"/>
                <w:bottom w:val="none" w:sz="0" w:space="0" w:color="auto"/>
                <w:right w:val="none" w:sz="0" w:space="0" w:color="auto"/>
              </w:divBdr>
            </w:div>
            <w:div w:id="1355229565">
              <w:marLeft w:val="0"/>
              <w:marRight w:val="0"/>
              <w:marTop w:val="0"/>
              <w:marBottom w:val="0"/>
              <w:divBdr>
                <w:top w:val="none" w:sz="0" w:space="0" w:color="auto"/>
                <w:left w:val="none" w:sz="0" w:space="0" w:color="auto"/>
                <w:bottom w:val="none" w:sz="0" w:space="0" w:color="auto"/>
                <w:right w:val="none" w:sz="0" w:space="0" w:color="auto"/>
              </w:divBdr>
            </w:div>
            <w:div w:id="1075009117">
              <w:marLeft w:val="0"/>
              <w:marRight w:val="0"/>
              <w:marTop w:val="0"/>
              <w:marBottom w:val="0"/>
              <w:divBdr>
                <w:top w:val="none" w:sz="0" w:space="0" w:color="auto"/>
                <w:left w:val="none" w:sz="0" w:space="0" w:color="auto"/>
                <w:bottom w:val="none" w:sz="0" w:space="0" w:color="auto"/>
                <w:right w:val="none" w:sz="0" w:space="0" w:color="auto"/>
              </w:divBdr>
            </w:div>
            <w:div w:id="1408041579">
              <w:marLeft w:val="0"/>
              <w:marRight w:val="0"/>
              <w:marTop w:val="0"/>
              <w:marBottom w:val="0"/>
              <w:divBdr>
                <w:top w:val="none" w:sz="0" w:space="0" w:color="auto"/>
                <w:left w:val="none" w:sz="0" w:space="0" w:color="auto"/>
                <w:bottom w:val="none" w:sz="0" w:space="0" w:color="auto"/>
                <w:right w:val="none" w:sz="0" w:space="0" w:color="auto"/>
              </w:divBdr>
            </w:div>
            <w:div w:id="1045180653">
              <w:marLeft w:val="0"/>
              <w:marRight w:val="0"/>
              <w:marTop w:val="0"/>
              <w:marBottom w:val="0"/>
              <w:divBdr>
                <w:top w:val="none" w:sz="0" w:space="0" w:color="auto"/>
                <w:left w:val="none" w:sz="0" w:space="0" w:color="auto"/>
                <w:bottom w:val="none" w:sz="0" w:space="0" w:color="auto"/>
                <w:right w:val="none" w:sz="0" w:space="0" w:color="auto"/>
              </w:divBdr>
            </w:div>
            <w:div w:id="2018337650">
              <w:marLeft w:val="0"/>
              <w:marRight w:val="0"/>
              <w:marTop w:val="0"/>
              <w:marBottom w:val="0"/>
              <w:divBdr>
                <w:top w:val="none" w:sz="0" w:space="0" w:color="auto"/>
                <w:left w:val="none" w:sz="0" w:space="0" w:color="auto"/>
                <w:bottom w:val="none" w:sz="0" w:space="0" w:color="auto"/>
                <w:right w:val="none" w:sz="0" w:space="0" w:color="auto"/>
              </w:divBdr>
            </w:div>
            <w:div w:id="1132400824">
              <w:marLeft w:val="0"/>
              <w:marRight w:val="0"/>
              <w:marTop w:val="0"/>
              <w:marBottom w:val="0"/>
              <w:divBdr>
                <w:top w:val="none" w:sz="0" w:space="0" w:color="auto"/>
                <w:left w:val="none" w:sz="0" w:space="0" w:color="auto"/>
                <w:bottom w:val="none" w:sz="0" w:space="0" w:color="auto"/>
                <w:right w:val="none" w:sz="0" w:space="0" w:color="auto"/>
              </w:divBdr>
            </w:div>
            <w:div w:id="2019958866">
              <w:marLeft w:val="0"/>
              <w:marRight w:val="0"/>
              <w:marTop w:val="0"/>
              <w:marBottom w:val="0"/>
              <w:divBdr>
                <w:top w:val="none" w:sz="0" w:space="0" w:color="auto"/>
                <w:left w:val="none" w:sz="0" w:space="0" w:color="auto"/>
                <w:bottom w:val="none" w:sz="0" w:space="0" w:color="auto"/>
                <w:right w:val="none" w:sz="0" w:space="0" w:color="auto"/>
              </w:divBdr>
            </w:div>
            <w:div w:id="215631288">
              <w:marLeft w:val="0"/>
              <w:marRight w:val="0"/>
              <w:marTop w:val="0"/>
              <w:marBottom w:val="0"/>
              <w:divBdr>
                <w:top w:val="none" w:sz="0" w:space="0" w:color="auto"/>
                <w:left w:val="none" w:sz="0" w:space="0" w:color="auto"/>
                <w:bottom w:val="none" w:sz="0" w:space="0" w:color="auto"/>
                <w:right w:val="none" w:sz="0" w:space="0" w:color="auto"/>
              </w:divBdr>
            </w:div>
            <w:div w:id="1377239556">
              <w:marLeft w:val="0"/>
              <w:marRight w:val="0"/>
              <w:marTop w:val="0"/>
              <w:marBottom w:val="0"/>
              <w:divBdr>
                <w:top w:val="none" w:sz="0" w:space="0" w:color="auto"/>
                <w:left w:val="none" w:sz="0" w:space="0" w:color="auto"/>
                <w:bottom w:val="none" w:sz="0" w:space="0" w:color="auto"/>
                <w:right w:val="none" w:sz="0" w:space="0" w:color="auto"/>
              </w:divBdr>
            </w:div>
            <w:div w:id="1470902434">
              <w:marLeft w:val="0"/>
              <w:marRight w:val="0"/>
              <w:marTop w:val="0"/>
              <w:marBottom w:val="0"/>
              <w:divBdr>
                <w:top w:val="none" w:sz="0" w:space="0" w:color="auto"/>
                <w:left w:val="none" w:sz="0" w:space="0" w:color="auto"/>
                <w:bottom w:val="none" w:sz="0" w:space="0" w:color="auto"/>
                <w:right w:val="none" w:sz="0" w:space="0" w:color="auto"/>
              </w:divBdr>
            </w:div>
            <w:div w:id="1188448723">
              <w:marLeft w:val="0"/>
              <w:marRight w:val="0"/>
              <w:marTop w:val="0"/>
              <w:marBottom w:val="0"/>
              <w:divBdr>
                <w:top w:val="none" w:sz="0" w:space="0" w:color="auto"/>
                <w:left w:val="none" w:sz="0" w:space="0" w:color="auto"/>
                <w:bottom w:val="none" w:sz="0" w:space="0" w:color="auto"/>
                <w:right w:val="none" w:sz="0" w:space="0" w:color="auto"/>
              </w:divBdr>
            </w:div>
            <w:div w:id="805241607">
              <w:marLeft w:val="0"/>
              <w:marRight w:val="0"/>
              <w:marTop w:val="0"/>
              <w:marBottom w:val="0"/>
              <w:divBdr>
                <w:top w:val="none" w:sz="0" w:space="0" w:color="auto"/>
                <w:left w:val="none" w:sz="0" w:space="0" w:color="auto"/>
                <w:bottom w:val="none" w:sz="0" w:space="0" w:color="auto"/>
                <w:right w:val="none" w:sz="0" w:space="0" w:color="auto"/>
              </w:divBdr>
            </w:div>
            <w:div w:id="886180455">
              <w:marLeft w:val="0"/>
              <w:marRight w:val="0"/>
              <w:marTop w:val="0"/>
              <w:marBottom w:val="0"/>
              <w:divBdr>
                <w:top w:val="none" w:sz="0" w:space="0" w:color="auto"/>
                <w:left w:val="none" w:sz="0" w:space="0" w:color="auto"/>
                <w:bottom w:val="none" w:sz="0" w:space="0" w:color="auto"/>
                <w:right w:val="none" w:sz="0" w:space="0" w:color="auto"/>
              </w:divBdr>
            </w:div>
            <w:div w:id="791437774">
              <w:marLeft w:val="0"/>
              <w:marRight w:val="0"/>
              <w:marTop w:val="0"/>
              <w:marBottom w:val="0"/>
              <w:divBdr>
                <w:top w:val="none" w:sz="0" w:space="0" w:color="auto"/>
                <w:left w:val="none" w:sz="0" w:space="0" w:color="auto"/>
                <w:bottom w:val="none" w:sz="0" w:space="0" w:color="auto"/>
                <w:right w:val="none" w:sz="0" w:space="0" w:color="auto"/>
              </w:divBdr>
            </w:div>
            <w:div w:id="1065449792">
              <w:marLeft w:val="0"/>
              <w:marRight w:val="0"/>
              <w:marTop w:val="0"/>
              <w:marBottom w:val="0"/>
              <w:divBdr>
                <w:top w:val="none" w:sz="0" w:space="0" w:color="auto"/>
                <w:left w:val="none" w:sz="0" w:space="0" w:color="auto"/>
                <w:bottom w:val="none" w:sz="0" w:space="0" w:color="auto"/>
                <w:right w:val="none" w:sz="0" w:space="0" w:color="auto"/>
              </w:divBdr>
            </w:div>
            <w:div w:id="879705430">
              <w:marLeft w:val="0"/>
              <w:marRight w:val="0"/>
              <w:marTop w:val="0"/>
              <w:marBottom w:val="0"/>
              <w:divBdr>
                <w:top w:val="none" w:sz="0" w:space="0" w:color="auto"/>
                <w:left w:val="none" w:sz="0" w:space="0" w:color="auto"/>
                <w:bottom w:val="none" w:sz="0" w:space="0" w:color="auto"/>
                <w:right w:val="none" w:sz="0" w:space="0" w:color="auto"/>
              </w:divBdr>
            </w:div>
            <w:div w:id="858005573">
              <w:marLeft w:val="0"/>
              <w:marRight w:val="0"/>
              <w:marTop w:val="0"/>
              <w:marBottom w:val="0"/>
              <w:divBdr>
                <w:top w:val="none" w:sz="0" w:space="0" w:color="auto"/>
                <w:left w:val="none" w:sz="0" w:space="0" w:color="auto"/>
                <w:bottom w:val="none" w:sz="0" w:space="0" w:color="auto"/>
                <w:right w:val="none" w:sz="0" w:space="0" w:color="auto"/>
              </w:divBdr>
            </w:div>
            <w:div w:id="2073649817">
              <w:marLeft w:val="0"/>
              <w:marRight w:val="0"/>
              <w:marTop w:val="0"/>
              <w:marBottom w:val="0"/>
              <w:divBdr>
                <w:top w:val="none" w:sz="0" w:space="0" w:color="auto"/>
                <w:left w:val="none" w:sz="0" w:space="0" w:color="auto"/>
                <w:bottom w:val="none" w:sz="0" w:space="0" w:color="auto"/>
                <w:right w:val="none" w:sz="0" w:space="0" w:color="auto"/>
              </w:divBdr>
            </w:div>
            <w:div w:id="1010793944">
              <w:marLeft w:val="0"/>
              <w:marRight w:val="0"/>
              <w:marTop w:val="0"/>
              <w:marBottom w:val="0"/>
              <w:divBdr>
                <w:top w:val="none" w:sz="0" w:space="0" w:color="auto"/>
                <w:left w:val="none" w:sz="0" w:space="0" w:color="auto"/>
                <w:bottom w:val="none" w:sz="0" w:space="0" w:color="auto"/>
                <w:right w:val="none" w:sz="0" w:space="0" w:color="auto"/>
              </w:divBdr>
            </w:div>
            <w:div w:id="24209552">
              <w:marLeft w:val="0"/>
              <w:marRight w:val="0"/>
              <w:marTop w:val="0"/>
              <w:marBottom w:val="0"/>
              <w:divBdr>
                <w:top w:val="none" w:sz="0" w:space="0" w:color="auto"/>
                <w:left w:val="none" w:sz="0" w:space="0" w:color="auto"/>
                <w:bottom w:val="none" w:sz="0" w:space="0" w:color="auto"/>
                <w:right w:val="none" w:sz="0" w:space="0" w:color="auto"/>
              </w:divBdr>
            </w:div>
            <w:div w:id="220945678">
              <w:marLeft w:val="0"/>
              <w:marRight w:val="0"/>
              <w:marTop w:val="0"/>
              <w:marBottom w:val="0"/>
              <w:divBdr>
                <w:top w:val="none" w:sz="0" w:space="0" w:color="auto"/>
                <w:left w:val="none" w:sz="0" w:space="0" w:color="auto"/>
                <w:bottom w:val="none" w:sz="0" w:space="0" w:color="auto"/>
                <w:right w:val="none" w:sz="0" w:space="0" w:color="auto"/>
              </w:divBdr>
            </w:div>
            <w:div w:id="96605010">
              <w:marLeft w:val="0"/>
              <w:marRight w:val="0"/>
              <w:marTop w:val="0"/>
              <w:marBottom w:val="0"/>
              <w:divBdr>
                <w:top w:val="none" w:sz="0" w:space="0" w:color="auto"/>
                <w:left w:val="none" w:sz="0" w:space="0" w:color="auto"/>
                <w:bottom w:val="none" w:sz="0" w:space="0" w:color="auto"/>
                <w:right w:val="none" w:sz="0" w:space="0" w:color="auto"/>
              </w:divBdr>
            </w:div>
            <w:div w:id="1050836803">
              <w:marLeft w:val="0"/>
              <w:marRight w:val="0"/>
              <w:marTop w:val="0"/>
              <w:marBottom w:val="0"/>
              <w:divBdr>
                <w:top w:val="none" w:sz="0" w:space="0" w:color="auto"/>
                <w:left w:val="none" w:sz="0" w:space="0" w:color="auto"/>
                <w:bottom w:val="none" w:sz="0" w:space="0" w:color="auto"/>
                <w:right w:val="none" w:sz="0" w:space="0" w:color="auto"/>
              </w:divBdr>
            </w:div>
            <w:div w:id="1312296919">
              <w:marLeft w:val="0"/>
              <w:marRight w:val="0"/>
              <w:marTop w:val="0"/>
              <w:marBottom w:val="0"/>
              <w:divBdr>
                <w:top w:val="none" w:sz="0" w:space="0" w:color="auto"/>
                <w:left w:val="none" w:sz="0" w:space="0" w:color="auto"/>
                <w:bottom w:val="none" w:sz="0" w:space="0" w:color="auto"/>
                <w:right w:val="none" w:sz="0" w:space="0" w:color="auto"/>
              </w:divBdr>
            </w:div>
            <w:div w:id="88653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814">
      <w:bodyDiv w:val="1"/>
      <w:marLeft w:val="0"/>
      <w:marRight w:val="0"/>
      <w:marTop w:val="0"/>
      <w:marBottom w:val="0"/>
      <w:divBdr>
        <w:top w:val="none" w:sz="0" w:space="0" w:color="auto"/>
        <w:left w:val="none" w:sz="0" w:space="0" w:color="auto"/>
        <w:bottom w:val="none" w:sz="0" w:space="0" w:color="auto"/>
        <w:right w:val="none" w:sz="0" w:space="0" w:color="auto"/>
      </w:divBdr>
      <w:divsChild>
        <w:div w:id="1004095073">
          <w:marLeft w:val="0"/>
          <w:marRight w:val="0"/>
          <w:marTop w:val="0"/>
          <w:marBottom w:val="0"/>
          <w:divBdr>
            <w:top w:val="none" w:sz="0" w:space="0" w:color="auto"/>
            <w:left w:val="none" w:sz="0" w:space="0" w:color="auto"/>
            <w:bottom w:val="none" w:sz="0" w:space="0" w:color="auto"/>
            <w:right w:val="none" w:sz="0" w:space="0" w:color="auto"/>
          </w:divBdr>
        </w:div>
      </w:divsChild>
    </w:div>
    <w:div w:id="121267623">
      <w:bodyDiv w:val="1"/>
      <w:marLeft w:val="0"/>
      <w:marRight w:val="0"/>
      <w:marTop w:val="0"/>
      <w:marBottom w:val="0"/>
      <w:divBdr>
        <w:top w:val="none" w:sz="0" w:space="0" w:color="auto"/>
        <w:left w:val="none" w:sz="0" w:space="0" w:color="auto"/>
        <w:bottom w:val="none" w:sz="0" w:space="0" w:color="auto"/>
        <w:right w:val="none" w:sz="0" w:space="0" w:color="auto"/>
      </w:divBdr>
      <w:divsChild>
        <w:div w:id="550847413">
          <w:marLeft w:val="0"/>
          <w:marRight w:val="0"/>
          <w:marTop w:val="0"/>
          <w:marBottom w:val="0"/>
          <w:divBdr>
            <w:top w:val="none" w:sz="0" w:space="0" w:color="auto"/>
            <w:left w:val="none" w:sz="0" w:space="0" w:color="auto"/>
            <w:bottom w:val="none" w:sz="0" w:space="0" w:color="auto"/>
            <w:right w:val="none" w:sz="0" w:space="0" w:color="auto"/>
          </w:divBdr>
          <w:divsChild>
            <w:div w:id="979191393">
              <w:marLeft w:val="0"/>
              <w:marRight w:val="0"/>
              <w:marTop w:val="0"/>
              <w:marBottom w:val="0"/>
              <w:divBdr>
                <w:top w:val="none" w:sz="0" w:space="0" w:color="auto"/>
                <w:left w:val="none" w:sz="0" w:space="0" w:color="auto"/>
                <w:bottom w:val="none" w:sz="0" w:space="0" w:color="auto"/>
                <w:right w:val="none" w:sz="0" w:space="0" w:color="auto"/>
              </w:divBdr>
            </w:div>
            <w:div w:id="248009314">
              <w:marLeft w:val="0"/>
              <w:marRight w:val="0"/>
              <w:marTop w:val="0"/>
              <w:marBottom w:val="0"/>
              <w:divBdr>
                <w:top w:val="none" w:sz="0" w:space="0" w:color="auto"/>
                <w:left w:val="none" w:sz="0" w:space="0" w:color="auto"/>
                <w:bottom w:val="none" w:sz="0" w:space="0" w:color="auto"/>
                <w:right w:val="none" w:sz="0" w:space="0" w:color="auto"/>
              </w:divBdr>
            </w:div>
            <w:div w:id="733624256">
              <w:marLeft w:val="0"/>
              <w:marRight w:val="0"/>
              <w:marTop w:val="0"/>
              <w:marBottom w:val="0"/>
              <w:divBdr>
                <w:top w:val="none" w:sz="0" w:space="0" w:color="auto"/>
                <w:left w:val="none" w:sz="0" w:space="0" w:color="auto"/>
                <w:bottom w:val="none" w:sz="0" w:space="0" w:color="auto"/>
                <w:right w:val="none" w:sz="0" w:space="0" w:color="auto"/>
              </w:divBdr>
            </w:div>
            <w:div w:id="1815559233">
              <w:marLeft w:val="0"/>
              <w:marRight w:val="0"/>
              <w:marTop w:val="0"/>
              <w:marBottom w:val="0"/>
              <w:divBdr>
                <w:top w:val="none" w:sz="0" w:space="0" w:color="auto"/>
                <w:left w:val="none" w:sz="0" w:space="0" w:color="auto"/>
                <w:bottom w:val="none" w:sz="0" w:space="0" w:color="auto"/>
                <w:right w:val="none" w:sz="0" w:space="0" w:color="auto"/>
              </w:divBdr>
            </w:div>
            <w:div w:id="351810394">
              <w:marLeft w:val="0"/>
              <w:marRight w:val="0"/>
              <w:marTop w:val="0"/>
              <w:marBottom w:val="0"/>
              <w:divBdr>
                <w:top w:val="none" w:sz="0" w:space="0" w:color="auto"/>
                <w:left w:val="none" w:sz="0" w:space="0" w:color="auto"/>
                <w:bottom w:val="none" w:sz="0" w:space="0" w:color="auto"/>
                <w:right w:val="none" w:sz="0" w:space="0" w:color="auto"/>
              </w:divBdr>
            </w:div>
            <w:div w:id="363403699">
              <w:marLeft w:val="0"/>
              <w:marRight w:val="0"/>
              <w:marTop w:val="0"/>
              <w:marBottom w:val="0"/>
              <w:divBdr>
                <w:top w:val="none" w:sz="0" w:space="0" w:color="auto"/>
                <w:left w:val="none" w:sz="0" w:space="0" w:color="auto"/>
                <w:bottom w:val="none" w:sz="0" w:space="0" w:color="auto"/>
                <w:right w:val="none" w:sz="0" w:space="0" w:color="auto"/>
              </w:divBdr>
            </w:div>
            <w:div w:id="1920208251">
              <w:marLeft w:val="0"/>
              <w:marRight w:val="0"/>
              <w:marTop w:val="0"/>
              <w:marBottom w:val="0"/>
              <w:divBdr>
                <w:top w:val="none" w:sz="0" w:space="0" w:color="auto"/>
                <w:left w:val="none" w:sz="0" w:space="0" w:color="auto"/>
                <w:bottom w:val="none" w:sz="0" w:space="0" w:color="auto"/>
                <w:right w:val="none" w:sz="0" w:space="0" w:color="auto"/>
              </w:divBdr>
            </w:div>
            <w:div w:id="621692523">
              <w:marLeft w:val="0"/>
              <w:marRight w:val="0"/>
              <w:marTop w:val="0"/>
              <w:marBottom w:val="0"/>
              <w:divBdr>
                <w:top w:val="none" w:sz="0" w:space="0" w:color="auto"/>
                <w:left w:val="none" w:sz="0" w:space="0" w:color="auto"/>
                <w:bottom w:val="none" w:sz="0" w:space="0" w:color="auto"/>
                <w:right w:val="none" w:sz="0" w:space="0" w:color="auto"/>
              </w:divBdr>
            </w:div>
            <w:div w:id="447354058">
              <w:marLeft w:val="0"/>
              <w:marRight w:val="0"/>
              <w:marTop w:val="0"/>
              <w:marBottom w:val="0"/>
              <w:divBdr>
                <w:top w:val="none" w:sz="0" w:space="0" w:color="auto"/>
                <w:left w:val="none" w:sz="0" w:space="0" w:color="auto"/>
                <w:bottom w:val="none" w:sz="0" w:space="0" w:color="auto"/>
                <w:right w:val="none" w:sz="0" w:space="0" w:color="auto"/>
              </w:divBdr>
            </w:div>
            <w:div w:id="583148385">
              <w:marLeft w:val="0"/>
              <w:marRight w:val="0"/>
              <w:marTop w:val="0"/>
              <w:marBottom w:val="0"/>
              <w:divBdr>
                <w:top w:val="none" w:sz="0" w:space="0" w:color="auto"/>
                <w:left w:val="none" w:sz="0" w:space="0" w:color="auto"/>
                <w:bottom w:val="none" w:sz="0" w:space="0" w:color="auto"/>
                <w:right w:val="none" w:sz="0" w:space="0" w:color="auto"/>
              </w:divBdr>
            </w:div>
            <w:div w:id="1088691222">
              <w:marLeft w:val="0"/>
              <w:marRight w:val="0"/>
              <w:marTop w:val="0"/>
              <w:marBottom w:val="0"/>
              <w:divBdr>
                <w:top w:val="none" w:sz="0" w:space="0" w:color="auto"/>
                <w:left w:val="none" w:sz="0" w:space="0" w:color="auto"/>
                <w:bottom w:val="none" w:sz="0" w:space="0" w:color="auto"/>
                <w:right w:val="none" w:sz="0" w:space="0" w:color="auto"/>
              </w:divBdr>
            </w:div>
            <w:div w:id="409623166">
              <w:marLeft w:val="0"/>
              <w:marRight w:val="0"/>
              <w:marTop w:val="0"/>
              <w:marBottom w:val="0"/>
              <w:divBdr>
                <w:top w:val="none" w:sz="0" w:space="0" w:color="auto"/>
                <w:left w:val="none" w:sz="0" w:space="0" w:color="auto"/>
                <w:bottom w:val="none" w:sz="0" w:space="0" w:color="auto"/>
                <w:right w:val="none" w:sz="0" w:space="0" w:color="auto"/>
              </w:divBdr>
            </w:div>
            <w:div w:id="597443646">
              <w:marLeft w:val="0"/>
              <w:marRight w:val="0"/>
              <w:marTop w:val="0"/>
              <w:marBottom w:val="0"/>
              <w:divBdr>
                <w:top w:val="none" w:sz="0" w:space="0" w:color="auto"/>
                <w:left w:val="none" w:sz="0" w:space="0" w:color="auto"/>
                <w:bottom w:val="none" w:sz="0" w:space="0" w:color="auto"/>
                <w:right w:val="none" w:sz="0" w:space="0" w:color="auto"/>
              </w:divBdr>
            </w:div>
            <w:div w:id="369308868">
              <w:marLeft w:val="0"/>
              <w:marRight w:val="0"/>
              <w:marTop w:val="0"/>
              <w:marBottom w:val="0"/>
              <w:divBdr>
                <w:top w:val="none" w:sz="0" w:space="0" w:color="auto"/>
                <w:left w:val="none" w:sz="0" w:space="0" w:color="auto"/>
                <w:bottom w:val="none" w:sz="0" w:space="0" w:color="auto"/>
                <w:right w:val="none" w:sz="0" w:space="0" w:color="auto"/>
              </w:divBdr>
            </w:div>
            <w:div w:id="1834031367">
              <w:marLeft w:val="0"/>
              <w:marRight w:val="0"/>
              <w:marTop w:val="0"/>
              <w:marBottom w:val="0"/>
              <w:divBdr>
                <w:top w:val="none" w:sz="0" w:space="0" w:color="auto"/>
                <w:left w:val="none" w:sz="0" w:space="0" w:color="auto"/>
                <w:bottom w:val="none" w:sz="0" w:space="0" w:color="auto"/>
                <w:right w:val="none" w:sz="0" w:space="0" w:color="auto"/>
              </w:divBdr>
            </w:div>
            <w:div w:id="679234033">
              <w:marLeft w:val="0"/>
              <w:marRight w:val="0"/>
              <w:marTop w:val="0"/>
              <w:marBottom w:val="0"/>
              <w:divBdr>
                <w:top w:val="none" w:sz="0" w:space="0" w:color="auto"/>
                <w:left w:val="none" w:sz="0" w:space="0" w:color="auto"/>
                <w:bottom w:val="none" w:sz="0" w:space="0" w:color="auto"/>
                <w:right w:val="none" w:sz="0" w:space="0" w:color="auto"/>
              </w:divBdr>
            </w:div>
            <w:div w:id="1183982376">
              <w:marLeft w:val="0"/>
              <w:marRight w:val="0"/>
              <w:marTop w:val="0"/>
              <w:marBottom w:val="0"/>
              <w:divBdr>
                <w:top w:val="none" w:sz="0" w:space="0" w:color="auto"/>
                <w:left w:val="none" w:sz="0" w:space="0" w:color="auto"/>
                <w:bottom w:val="none" w:sz="0" w:space="0" w:color="auto"/>
                <w:right w:val="none" w:sz="0" w:space="0" w:color="auto"/>
              </w:divBdr>
            </w:div>
            <w:div w:id="1294095803">
              <w:marLeft w:val="0"/>
              <w:marRight w:val="0"/>
              <w:marTop w:val="0"/>
              <w:marBottom w:val="0"/>
              <w:divBdr>
                <w:top w:val="none" w:sz="0" w:space="0" w:color="auto"/>
                <w:left w:val="none" w:sz="0" w:space="0" w:color="auto"/>
                <w:bottom w:val="none" w:sz="0" w:space="0" w:color="auto"/>
                <w:right w:val="none" w:sz="0" w:space="0" w:color="auto"/>
              </w:divBdr>
            </w:div>
            <w:div w:id="231081670">
              <w:marLeft w:val="0"/>
              <w:marRight w:val="0"/>
              <w:marTop w:val="0"/>
              <w:marBottom w:val="0"/>
              <w:divBdr>
                <w:top w:val="none" w:sz="0" w:space="0" w:color="auto"/>
                <w:left w:val="none" w:sz="0" w:space="0" w:color="auto"/>
                <w:bottom w:val="none" w:sz="0" w:space="0" w:color="auto"/>
                <w:right w:val="none" w:sz="0" w:space="0" w:color="auto"/>
              </w:divBdr>
            </w:div>
            <w:div w:id="1642996403">
              <w:marLeft w:val="0"/>
              <w:marRight w:val="0"/>
              <w:marTop w:val="0"/>
              <w:marBottom w:val="0"/>
              <w:divBdr>
                <w:top w:val="none" w:sz="0" w:space="0" w:color="auto"/>
                <w:left w:val="none" w:sz="0" w:space="0" w:color="auto"/>
                <w:bottom w:val="none" w:sz="0" w:space="0" w:color="auto"/>
                <w:right w:val="none" w:sz="0" w:space="0" w:color="auto"/>
              </w:divBdr>
            </w:div>
            <w:div w:id="1108742948">
              <w:marLeft w:val="0"/>
              <w:marRight w:val="0"/>
              <w:marTop w:val="0"/>
              <w:marBottom w:val="0"/>
              <w:divBdr>
                <w:top w:val="none" w:sz="0" w:space="0" w:color="auto"/>
                <w:left w:val="none" w:sz="0" w:space="0" w:color="auto"/>
                <w:bottom w:val="none" w:sz="0" w:space="0" w:color="auto"/>
                <w:right w:val="none" w:sz="0" w:space="0" w:color="auto"/>
              </w:divBdr>
            </w:div>
            <w:div w:id="1592278435">
              <w:marLeft w:val="0"/>
              <w:marRight w:val="0"/>
              <w:marTop w:val="0"/>
              <w:marBottom w:val="0"/>
              <w:divBdr>
                <w:top w:val="none" w:sz="0" w:space="0" w:color="auto"/>
                <w:left w:val="none" w:sz="0" w:space="0" w:color="auto"/>
                <w:bottom w:val="none" w:sz="0" w:space="0" w:color="auto"/>
                <w:right w:val="none" w:sz="0" w:space="0" w:color="auto"/>
              </w:divBdr>
            </w:div>
            <w:div w:id="697700623">
              <w:marLeft w:val="0"/>
              <w:marRight w:val="0"/>
              <w:marTop w:val="0"/>
              <w:marBottom w:val="0"/>
              <w:divBdr>
                <w:top w:val="none" w:sz="0" w:space="0" w:color="auto"/>
                <w:left w:val="none" w:sz="0" w:space="0" w:color="auto"/>
                <w:bottom w:val="none" w:sz="0" w:space="0" w:color="auto"/>
                <w:right w:val="none" w:sz="0" w:space="0" w:color="auto"/>
              </w:divBdr>
            </w:div>
            <w:div w:id="1730570743">
              <w:marLeft w:val="0"/>
              <w:marRight w:val="0"/>
              <w:marTop w:val="0"/>
              <w:marBottom w:val="0"/>
              <w:divBdr>
                <w:top w:val="none" w:sz="0" w:space="0" w:color="auto"/>
                <w:left w:val="none" w:sz="0" w:space="0" w:color="auto"/>
                <w:bottom w:val="none" w:sz="0" w:space="0" w:color="auto"/>
                <w:right w:val="none" w:sz="0" w:space="0" w:color="auto"/>
              </w:divBdr>
            </w:div>
            <w:div w:id="1170368510">
              <w:marLeft w:val="0"/>
              <w:marRight w:val="0"/>
              <w:marTop w:val="0"/>
              <w:marBottom w:val="0"/>
              <w:divBdr>
                <w:top w:val="none" w:sz="0" w:space="0" w:color="auto"/>
                <w:left w:val="none" w:sz="0" w:space="0" w:color="auto"/>
                <w:bottom w:val="none" w:sz="0" w:space="0" w:color="auto"/>
                <w:right w:val="none" w:sz="0" w:space="0" w:color="auto"/>
              </w:divBdr>
            </w:div>
            <w:div w:id="467011402">
              <w:marLeft w:val="0"/>
              <w:marRight w:val="0"/>
              <w:marTop w:val="0"/>
              <w:marBottom w:val="0"/>
              <w:divBdr>
                <w:top w:val="none" w:sz="0" w:space="0" w:color="auto"/>
                <w:left w:val="none" w:sz="0" w:space="0" w:color="auto"/>
                <w:bottom w:val="none" w:sz="0" w:space="0" w:color="auto"/>
                <w:right w:val="none" w:sz="0" w:space="0" w:color="auto"/>
              </w:divBdr>
            </w:div>
            <w:div w:id="517963446">
              <w:marLeft w:val="0"/>
              <w:marRight w:val="0"/>
              <w:marTop w:val="0"/>
              <w:marBottom w:val="0"/>
              <w:divBdr>
                <w:top w:val="none" w:sz="0" w:space="0" w:color="auto"/>
                <w:left w:val="none" w:sz="0" w:space="0" w:color="auto"/>
                <w:bottom w:val="none" w:sz="0" w:space="0" w:color="auto"/>
                <w:right w:val="none" w:sz="0" w:space="0" w:color="auto"/>
              </w:divBdr>
            </w:div>
            <w:div w:id="839737814">
              <w:marLeft w:val="0"/>
              <w:marRight w:val="0"/>
              <w:marTop w:val="0"/>
              <w:marBottom w:val="0"/>
              <w:divBdr>
                <w:top w:val="none" w:sz="0" w:space="0" w:color="auto"/>
                <w:left w:val="none" w:sz="0" w:space="0" w:color="auto"/>
                <w:bottom w:val="none" w:sz="0" w:space="0" w:color="auto"/>
                <w:right w:val="none" w:sz="0" w:space="0" w:color="auto"/>
              </w:divBdr>
            </w:div>
            <w:div w:id="1837766889">
              <w:marLeft w:val="0"/>
              <w:marRight w:val="0"/>
              <w:marTop w:val="0"/>
              <w:marBottom w:val="0"/>
              <w:divBdr>
                <w:top w:val="none" w:sz="0" w:space="0" w:color="auto"/>
                <w:left w:val="none" w:sz="0" w:space="0" w:color="auto"/>
                <w:bottom w:val="none" w:sz="0" w:space="0" w:color="auto"/>
                <w:right w:val="none" w:sz="0" w:space="0" w:color="auto"/>
              </w:divBdr>
            </w:div>
            <w:div w:id="1064790497">
              <w:marLeft w:val="0"/>
              <w:marRight w:val="0"/>
              <w:marTop w:val="0"/>
              <w:marBottom w:val="0"/>
              <w:divBdr>
                <w:top w:val="none" w:sz="0" w:space="0" w:color="auto"/>
                <w:left w:val="none" w:sz="0" w:space="0" w:color="auto"/>
                <w:bottom w:val="none" w:sz="0" w:space="0" w:color="auto"/>
                <w:right w:val="none" w:sz="0" w:space="0" w:color="auto"/>
              </w:divBdr>
            </w:div>
            <w:div w:id="164900946">
              <w:marLeft w:val="0"/>
              <w:marRight w:val="0"/>
              <w:marTop w:val="0"/>
              <w:marBottom w:val="0"/>
              <w:divBdr>
                <w:top w:val="none" w:sz="0" w:space="0" w:color="auto"/>
                <w:left w:val="none" w:sz="0" w:space="0" w:color="auto"/>
                <w:bottom w:val="none" w:sz="0" w:space="0" w:color="auto"/>
                <w:right w:val="none" w:sz="0" w:space="0" w:color="auto"/>
              </w:divBdr>
            </w:div>
            <w:div w:id="1397704531">
              <w:marLeft w:val="0"/>
              <w:marRight w:val="0"/>
              <w:marTop w:val="0"/>
              <w:marBottom w:val="0"/>
              <w:divBdr>
                <w:top w:val="none" w:sz="0" w:space="0" w:color="auto"/>
                <w:left w:val="none" w:sz="0" w:space="0" w:color="auto"/>
                <w:bottom w:val="none" w:sz="0" w:space="0" w:color="auto"/>
                <w:right w:val="none" w:sz="0" w:space="0" w:color="auto"/>
              </w:divBdr>
            </w:div>
            <w:div w:id="1676372277">
              <w:marLeft w:val="0"/>
              <w:marRight w:val="0"/>
              <w:marTop w:val="0"/>
              <w:marBottom w:val="0"/>
              <w:divBdr>
                <w:top w:val="none" w:sz="0" w:space="0" w:color="auto"/>
                <w:left w:val="none" w:sz="0" w:space="0" w:color="auto"/>
                <w:bottom w:val="none" w:sz="0" w:space="0" w:color="auto"/>
                <w:right w:val="none" w:sz="0" w:space="0" w:color="auto"/>
              </w:divBdr>
            </w:div>
            <w:div w:id="964392500">
              <w:marLeft w:val="0"/>
              <w:marRight w:val="0"/>
              <w:marTop w:val="0"/>
              <w:marBottom w:val="0"/>
              <w:divBdr>
                <w:top w:val="none" w:sz="0" w:space="0" w:color="auto"/>
                <w:left w:val="none" w:sz="0" w:space="0" w:color="auto"/>
                <w:bottom w:val="none" w:sz="0" w:space="0" w:color="auto"/>
                <w:right w:val="none" w:sz="0" w:space="0" w:color="auto"/>
              </w:divBdr>
            </w:div>
            <w:div w:id="1370914184">
              <w:marLeft w:val="0"/>
              <w:marRight w:val="0"/>
              <w:marTop w:val="0"/>
              <w:marBottom w:val="0"/>
              <w:divBdr>
                <w:top w:val="none" w:sz="0" w:space="0" w:color="auto"/>
                <w:left w:val="none" w:sz="0" w:space="0" w:color="auto"/>
                <w:bottom w:val="none" w:sz="0" w:space="0" w:color="auto"/>
                <w:right w:val="none" w:sz="0" w:space="0" w:color="auto"/>
              </w:divBdr>
            </w:div>
            <w:div w:id="100879768">
              <w:marLeft w:val="0"/>
              <w:marRight w:val="0"/>
              <w:marTop w:val="0"/>
              <w:marBottom w:val="0"/>
              <w:divBdr>
                <w:top w:val="none" w:sz="0" w:space="0" w:color="auto"/>
                <w:left w:val="none" w:sz="0" w:space="0" w:color="auto"/>
                <w:bottom w:val="none" w:sz="0" w:space="0" w:color="auto"/>
                <w:right w:val="none" w:sz="0" w:space="0" w:color="auto"/>
              </w:divBdr>
            </w:div>
            <w:div w:id="1536504327">
              <w:marLeft w:val="0"/>
              <w:marRight w:val="0"/>
              <w:marTop w:val="0"/>
              <w:marBottom w:val="0"/>
              <w:divBdr>
                <w:top w:val="none" w:sz="0" w:space="0" w:color="auto"/>
                <w:left w:val="none" w:sz="0" w:space="0" w:color="auto"/>
                <w:bottom w:val="none" w:sz="0" w:space="0" w:color="auto"/>
                <w:right w:val="none" w:sz="0" w:space="0" w:color="auto"/>
              </w:divBdr>
            </w:div>
            <w:div w:id="1578396932">
              <w:marLeft w:val="0"/>
              <w:marRight w:val="0"/>
              <w:marTop w:val="0"/>
              <w:marBottom w:val="0"/>
              <w:divBdr>
                <w:top w:val="none" w:sz="0" w:space="0" w:color="auto"/>
                <w:left w:val="none" w:sz="0" w:space="0" w:color="auto"/>
                <w:bottom w:val="none" w:sz="0" w:space="0" w:color="auto"/>
                <w:right w:val="none" w:sz="0" w:space="0" w:color="auto"/>
              </w:divBdr>
            </w:div>
            <w:div w:id="1426262631">
              <w:marLeft w:val="0"/>
              <w:marRight w:val="0"/>
              <w:marTop w:val="0"/>
              <w:marBottom w:val="0"/>
              <w:divBdr>
                <w:top w:val="none" w:sz="0" w:space="0" w:color="auto"/>
                <w:left w:val="none" w:sz="0" w:space="0" w:color="auto"/>
                <w:bottom w:val="none" w:sz="0" w:space="0" w:color="auto"/>
                <w:right w:val="none" w:sz="0" w:space="0" w:color="auto"/>
              </w:divBdr>
            </w:div>
            <w:div w:id="520094801">
              <w:marLeft w:val="0"/>
              <w:marRight w:val="0"/>
              <w:marTop w:val="0"/>
              <w:marBottom w:val="0"/>
              <w:divBdr>
                <w:top w:val="none" w:sz="0" w:space="0" w:color="auto"/>
                <w:left w:val="none" w:sz="0" w:space="0" w:color="auto"/>
                <w:bottom w:val="none" w:sz="0" w:space="0" w:color="auto"/>
                <w:right w:val="none" w:sz="0" w:space="0" w:color="auto"/>
              </w:divBdr>
            </w:div>
            <w:div w:id="363017515">
              <w:marLeft w:val="0"/>
              <w:marRight w:val="0"/>
              <w:marTop w:val="0"/>
              <w:marBottom w:val="0"/>
              <w:divBdr>
                <w:top w:val="none" w:sz="0" w:space="0" w:color="auto"/>
                <w:left w:val="none" w:sz="0" w:space="0" w:color="auto"/>
                <w:bottom w:val="none" w:sz="0" w:space="0" w:color="auto"/>
                <w:right w:val="none" w:sz="0" w:space="0" w:color="auto"/>
              </w:divBdr>
            </w:div>
            <w:div w:id="1287472398">
              <w:marLeft w:val="0"/>
              <w:marRight w:val="0"/>
              <w:marTop w:val="0"/>
              <w:marBottom w:val="0"/>
              <w:divBdr>
                <w:top w:val="none" w:sz="0" w:space="0" w:color="auto"/>
                <w:left w:val="none" w:sz="0" w:space="0" w:color="auto"/>
                <w:bottom w:val="none" w:sz="0" w:space="0" w:color="auto"/>
                <w:right w:val="none" w:sz="0" w:space="0" w:color="auto"/>
              </w:divBdr>
            </w:div>
            <w:div w:id="1211917176">
              <w:marLeft w:val="0"/>
              <w:marRight w:val="0"/>
              <w:marTop w:val="0"/>
              <w:marBottom w:val="0"/>
              <w:divBdr>
                <w:top w:val="none" w:sz="0" w:space="0" w:color="auto"/>
                <w:left w:val="none" w:sz="0" w:space="0" w:color="auto"/>
                <w:bottom w:val="none" w:sz="0" w:space="0" w:color="auto"/>
                <w:right w:val="none" w:sz="0" w:space="0" w:color="auto"/>
              </w:divBdr>
            </w:div>
            <w:div w:id="689642105">
              <w:marLeft w:val="0"/>
              <w:marRight w:val="0"/>
              <w:marTop w:val="0"/>
              <w:marBottom w:val="0"/>
              <w:divBdr>
                <w:top w:val="none" w:sz="0" w:space="0" w:color="auto"/>
                <w:left w:val="none" w:sz="0" w:space="0" w:color="auto"/>
                <w:bottom w:val="none" w:sz="0" w:space="0" w:color="auto"/>
                <w:right w:val="none" w:sz="0" w:space="0" w:color="auto"/>
              </w:divBdr>
            </w:div>
            <w:div w:id="359597882">
              <w:marLeft w:val="0"/>
              <w:marRight w:val="0"/>
              <w:marTop w:val="0"/>
              <w:marBottom w:val="0"/>
              <w:divBdr>
                <w:top w:val="none" w:sz="0" w:space="0" w:color="auto"/>
                <w:left w:val="none" w:sz="0" w:space="0" w:color="auto"/>
                <w:bottom w:val="none" w:sz="0" w:space="0" w:color="auto"/>
                <w:right w:val="none" w:sz="0" w:space="0" w:color="auto"/>
              </w:divBdr>
            </w:div>
            <w:div w:id="1295067455">
              <w:marLeft w:val="0"/>
              <w:marRight w:val="0"/>
              <w:marTop w:val="0"/>
              <w:marBottom w:val="0"/>
              <w:divBdr>
                <w:top w:val="none" w:sz="0" w:space="0" w:color="auto"/>
                <w:left w:val="none" w:sz="0" w:space="0" w:color="auto"/>
                <w:bottom w:val="none" w:sz="0" w:space="0" w:color="auto"/>
                <w:right w:val="none" w:sz="0" w:space="0" w:color="auto"/>
              </w:divBdr>
            </w:div>
            <w:div w:id="1866282868">
              <w:marLeft w:val="0"/>
              <w:marRight w:val="0"/>
              <w:marTop w:val="0"/>
              <w:marBottom w:val="0"/>
              <w:divBdr>
                <w:top w:val="none" w:sz="0" w:space="0" w:color="auto"/>
                <w:left w:val="none" w:sz="0" w:space="0" w:color="auto"/>
                <w:bottom w:val="none" w:sz="0" w:space="0" w:color="auto"/>
                <w:right w:val="none" w:sz="0" w:space="0" w:color="auto"/>
              </w:divBdr>
            </w:div>
            <w:div w:id="2093813786">
              <w:marLeft w:val="0"/>
              <w:marRight w:val="0"/>
              <w:marTop w:val="0"/>
              <w:marBottom w:val="0"/>
              <w:divBdr>
                <w:top w:val="none" w:sz="0" w:space="0" w:color="auto"/>
                <w:left w:val="none" w:sz="0" w:space="0" w:color="auto"/>
                <w:bottom w:val="none" w:sz="0" w:space="0" w:color="auto"/>
                <w:right w:val="none" w:sz="0" w:space="0" w:color="auto"/>
              </w:divBdr>
            </w:div>
            <w:div w:id="1191380656">
              <w:marLeft w:val="0"/>
              <w:marRight w:val="0"/>
              <w:marTop w:val="0"/>
              <w:marBottom w:val="0"/>
              <w:divBdr>
                <w:top w:val="none" w:sz="0" w:space="0" w:color="auto"/>
                <w:left w:val="none" w:sz="0" w:space="0" w:color="auto"/>
                <w:bottom w:val="none" w:sz="0" w:space="0" w:color="auto"/>
                <w:right w:val="none" w:sz="0" w:space="0" w:color="auto"/>
              </w:divBdr>
            </w:div>
            <w:div w:id="546262991">
              <w:marLeft w:val="0"/>
              <w:marRight w:val="0"/>
              <w:marTop w:val="0"/>
              <w:marBottom w:val="0"/>
              <w:divBdr>
                <w:top w:val="none" w:sz="0" w:space="0" w:color="auto"/>
                <w:left w:val="none" w:sz="0" w:space="0" w:color="auto"/>
                <w:bottom w:val="none" w:sz="0" w:space="0" w:color="auto"/>
                <w:right w:val="none" w:sz="0" w:space="0" w:color="auto"/>
              </w:divBdr>
            </w:div>
            <w:div w:id="1277445167">
              <w:marLeft w:val="0"/>
              <w:marRight w:val="0"/>
              <w:marTop w:val="0"/>
              <w:marBottom w:val="0"/>
              <w:divBdr>
                <w:top w:val="none" w:sz="0" w:space="0" w:color="auto"/>
                <w:left w:val="none" w:sz="0" w:space="0" w:color="auto"/>
                <w:bottom w:val="none" w:sz="0" w:space="0" w:color="auto"/>
                <w:right w:val="none" w:sz="0" w:space="0" w:color="auto"/>
              </w:divBdr>
            </w:div>
            <w:div w:id="1590625882">
              <w:marLeft w:val="0"/>
              <w:marRight w:val="0"/>
              <w:marTop w:val="0"/>
              <w:marBottom w:val="0"/>
              <w:divBdr>
                <w:top w:val="none" w:sz="0" w:space="0" w:color="auto"/>
                <w:left w:val="none" w:sz="0" w:space="0" w:color="auto"/>
                <w:bottom w:val="none" w:sz="0" w:space="0" w:color="auto"/>
                <w:right w:val="none" w:sz="0" w:space="0" w:color="auto"/>
              </w:divBdr>
            </w:div>
            <w:div w:id="1176848816">
              <w:marLeft w:val="0"/>
              <w:marRight w:val="0"/>
              <w:marTop w:val="0"/>
              <w:marBottom w:val="0"/>
              <w:divBdr>
                <w:top w:val="none" w:sz="0" w:space="0" w:color="auto"/>
                <w:left w:val="none" w:sz="0" w:space="0" w:color="auto"/>
                <w:bottom w:val="none" w:sz="0" w:space="0" w:color="auto"/>
                <w:right w:val="none" w:sz="0" w:space="0" w:color="auto"/>
              </w:divBdr>
            </w:div>
            <w:div w:id="1933589188">
              <w:marLeft w:val="0"/>
              <w:marRight w:val="0"/>
              <w:marTop w:val="0"/>
              <w:marBottom w:val="0"/>
              <w:divBdr>
                <w:top w:val="none" w:sz="0" w:space="0" w:color="auto"/>
                <w:left w:val="none" w:sz="0" w:space="0" w:color="auto"/>
                <w:bottom w:val="none" w:sz="0" w:space="0" w:color="auto"/>
                <w:right w:val="none" w:sz="0" w:space="0" w:color="auto"/>
              </w:divBdr>
            </w:div>
            <w:div w:id="455415443">
              <w:marLeft w:val="0"/>
              <w:marRight w:val="0"/>
              <w:marTop w:val="0"/>
              <w:marBottom w:val="0"/>
              <w:divBdr>
                <w:top w:val="none" w:sz="0" w:space="0" w:color="auto"/>
                <w:left w:val="none" w:sz="0" w:space="0" w:color="auto"/>
                <w:bottom w:val="none" w:sz="0" w:space="0" w:color="auto"/>
                <w:right w:val="none" w:sz="0" w:space="0" w:color="auto"/>
              </w:divBdr>
            </w:div>
            <w:div w:id="306590374">
              <w:marLeft w:val="0"/>
              <w:marRight w:val="0"/>
              <w:marTop w:val="0"/>
              <w:marBottom w:val="0"/>
              <w:divBdr>
                <w:top w:val="none" w:sz="0" w:space="0" w:color="auto"/>
                <w:left w:val="none" w:sz="0" w:space="0" w:color="auto"/>
                <w:bottom w:val="none" w:sz="0" w:space="0" w:color="auto"/>
                <w:right w:val="none" w:sz="0" w:space="0" w:color="auto"/>
              </w:divBdr>
            </w:div>
            <w:div w:id="625701718">
              <w:marLeft w:val="0"/>
              <w:marRight w:val="0"/>
              <w:marTop w:val="0"/>
              <w:marBottom w:val="0"/>
              <w:divBdr>
                <w:top w:val="none" w:sz="0" w:space="0" w:color="auto"/>
                <w:left w:val="none" w:sz="0" w:space="0" w:color="auto"/>
                <w:bottom w:val="none" w:sz="0" w:space="0" w:color="auto"/>
                <w:right w:val="none" w:sz="0" w:space="0" w:color="auto"/>
              </w:divBdr>
            </w:div>
            <w:div w:id="1701393303">
              <w:marLeft w:val="0"/>
              <w:marRight w:val="0"/>
              <w:marTop w:val="0"/>
              <w:marBottom w:val="0"/>
              <w:divBdr>
                <w:top w:val="none" w:sz="0" w:space="0" w:color="auto"/>
                <w:left w:val="none" w:sz="0" w:space="0" w:color="auto"/>
                <w:bottom w:val="none" w:sz="0" w:space="0" w:color="auto"/>
                <w:right w:val="none" w:sz="0" w:space="0" w:color="auto"/>
              </w:divBdr>
            </w:div>
            <w:div w:id="979187291">
              <w:marLeft w:val="0"/>
              <w:marRight w:val="0"/>
              <w:marTop w:val="0"/>
              <w:marBottom w:val="0"/>
              <w:divBdr>
                <w:top w:val="none" w:sz="0" w:space="0" w:color="auto"/>
                <w:left w:val="none" w:sz="0" w:space="0" w:color="auto"/>
                <w:bottom w:val="none" w:sz="0" w:space="0" w:color="auto"/>
                <w:right w:val="none" w:sz="0" w:space="0" w:color="auto"/>
              </w:divBdr>
            </w:div>
            <w:div w:id="1282417126">
              <w:marLeft w:val="0"/>
              <w:marRight w:val="0"/>
              <w:marTop w:val="0"/>
              <w:marBottom w:val="0"/>
              <w:divBdr>
                <w:top w:val="none" w:sz="0" w:space="0" w:color="auto"/>
                <w:left w:val="none" w:sz="0" w:space="0" w:color="auto"/>
                <w:bottom w:val="none" w:sz="0" w:space="0" w:color="auto"/>
                <w:right w:val="none" w:sz="0" w:space="0" w:color="auto"/>
              </w:divBdr>
            </w:div>
            <w:div w:id="193731895">
              <w:marLeft w:val="0"/>
              <w:marRight w:val="0"/>
              <w:marTop w:val="0"/>
              <w:marBottom w:val="0"/>
              <w:divBdr>
                <w:top w:val="none" w:sz="0" w:space="0" w:color="auto"/>
                <w:left w:val="none" w:sz="0" w:space="0" w:color="auto"/>
                <w:bottom w:val="none" w:sz="0" w:space="0" w:color="auto"/>
                <w:right w:val="none" w:sz="0" w:space="0" w:color="auto"/>
              </w:divBdr>
            </w:div>
            <w:div w:id="1273589888">
              <w:marLeft w:val="0"/>
              <w:marRight w:val="0"/>
              <w:marTop w:val="0"/>
              <w:marBottom w:val="0"/>
              <w:divBdr>
                <w:top w:val="none" w:sz="0" w:space="0" w:color="auto"/>
                <w:left w:val="none" w:sz="0" w:space="0" w:color="auto"/>
                <w:bottom w:val="none" w:sz="0" w:space="0" w:color="auto"/>
                <w:right w:val="none" w:sz="0" w:space="0" w:color="auto"/>
              </w:divBdr>
            </w:div>
            <w:div w:id="264046876">
              <w:marLeft w:val="0"/>
              <w:marRight w:val="0"/>
              <w:marTop w:val="0"/>
              <w:marBottom w:val="0"/>
              <w:divBdr>
                <w:top w:val="none" w:sz="0" w:space="0" w:color="auto"/>
                <w:left w:val="none" w:sz="0" w:space="0" w:color="auto"/>
                <w:bottom w:val="none" w:sz="0" w:space="0" w:color="auto"/>
                <w:right w:val="none" w:sz="0" w:space="0" w:color="auto"/>
              </w:divBdr>
            </w:div>
            <w:div w:id="2142265169">
              <w:marLeft w:val="0"/>
              <w:marRight w:val="0"/>
              <w:marTop w:val="0"/>
              <w:marBottom w:val="0"/>
              <w:divBdr>
                <w:top w:val="none" w:sz="0" w:space="0" w:color="auto"/>
                <w:left w:val="none" w:sz="0" w:space="0" w:color="auto"/>
                <w:bottom w:val="none" w:sz="0" w:space="0" w:color="auto"/>
                <w:right w:val="none" w:sz="0" w:space="0" w:color="auto"/>
              </w:divBdr>
            </w:div>
            <w:div w:id="1514492473">
              <w:marLeft w:val="0"/>
              <w:marRight w:val="0"/>
              <w:marTop w:val="0"/>
              <w:marBottom w:val="0"/>
              <w:divBdr>
                <w:top w:val="none" w:sz="0" w:space="0" w:color="auto"/>
                <w:left w:val="none" w:sz="0" w:space="0" w:color="auto"/>
                <w:bottom w:val="none" w:sz="0" w:space="0" w:color="auto"/>
                <w:right w:val="none" w:sz="0" w:space="0" w:color="auto"/>
              </w:divBdr>
            </w:div>
            <w:div w:id="2129929903">
              <w:marLeft w:val="0"/>
              <w:marRight w:val="0"/>
              <w:marTop w:val="0"/>
              <w:marBottom w:val="0"/>
              <w:divBdr>
                <w:top w:val="none" w:sz="0" w:space="0" w:color="auto"/>
                <w:left w:val="none" w:sz="0" w:space="0" w:color="auto"/>
                <w:bottom w:val="none" w:sz="0" w:space="0" w:color="auto"/>
                <w:right w:val="none" w:sz="0" w:space="0" w:color="auto"/>
              </w:divBdr>
            </w:div>
            <w:div w:id="327946895">
              <w:marLeft w:val="0"/>
              <w:marRight w:val="0"/>
              <w:marTop w:val="0"/>
              <w:marBottom w:val="0"/>
              <w:divBdr>
                <w:top w:val="none" w:sz="0" w:space="0" w:color="auto"/>
                <w:left w:val="none" w:sz="0" w:space="0" w:color="auto"/>
                <w:bottom w:val="none" w:sz="0" w:space="0" w:color="auto"/>
                <w:right w:val="none" w:sz="0" w:space="0" w:color="auto"/>
              </w:divBdr>
            </w:div>
            <w:div w:id="306400837">
              <w:marLeft w:val="0"/>
              <w:marRight w:val="0"/>
              <w:marTop w:val="0"/>
              <w:marBottom w:val="0"/>
              <w:divBdr>
                <w:top w:val="none" w:sz="0" w:space="0" w:color="auto"/>
                <w:left w:val="none" w:sz="0" w:space="0" w:color="auto"/>
                <w:bottom w:val="none" w:sz="0" w:space="0" w:color="auto"/>
                <w:right w:val="none" w:sz="0" w:space="0" w:color="auto"/>
              </w:divBdr>
            </w:div>
            <w:div w:id="1330056103">
              <w:marLeft w:val="0"/>
              <w:marRight w:val="0"/>
              <w:marTop w:val="0"/>
              <w:marBottom w:val="0"/>
              <w:divBdr>
                <w:top w:val="none" w:sz="0" w:space="0" w:color="auto"/>
                <w:left w:val="none" w:sz="0" w:space="0" w:color="auto"/>
                <w:bottom w:val="none" w:sz="0" w:space="0" w:color="auto"/>
                <w:right w:val="none" w:sz="0" w:space="0" w:color="auto"/>
              </w:divBdr>
            </w:div>
            <w:div w:id="35589143">
              <w:marLeft w:val="0"/>
              <w:marRight w:val="0"/>
              <w:marTop w:val="0"/>
              <w:marBottom w:val="0"/>
              <w:divBdr>
                <w:top w:val="none" w:sz="0" w:space="0" w:color="auto"/>
                <w:left w:val="none" w:sz="0" w:space="0" w:color="auto"/>
                <w:bottom w:val="none" w:sz="0" w:space="0" w:color="auto"/>
                <w:right w:val="none" w:sz="0" w:space="0" w:color="auto"/>
              </w:divBdr>
            </w:div>
            <w:div w:id="1629622583">
              <w:marLeft w:val="0"/>
              <w:marRight w:val="0"/>
              <w:marTop w:val="0"/>
              <w:marBottom w:val="0"/>
              <w:divBdr>
                <w:top w:val="none" w:sz="0" w:space="0" w:color="auto"/>
                <w:left w:val="none" w:sz="0" w:space="0" w:color="auto"/>
                <w:bottom w:val="none" w:sz="0" w:space="0" w:color="auto"/>
                <w:right w:val="none" w:sz="0" w:space="0" w:color="auto"/>
              </w:divBdr>
            </w:div>
            <w:div w:id="26876190">
              <w:marLeft w:val="0"/>
              <w:marRight w:val="0"/>
              <w:marTop w:val="0"/>
              <w:marBottom w:val="0"/>
              <w:divBdr>
                <w:top w:val="none" w:sz="0" w:space="0" w:color="auto"/>
                <w:left w:val="none" w:sz="0" w:space="0" w:color="auto"/>
                <w:bottom w:val="none" w:sz="0" w:space="0" w:color="auto"/>
                <w:right w:val="none" w:sz="0" w:space="0" w:color="auto"/>
              </w:divBdr>
            </w:div>
            <w:div w:id="579295360">
              <w:marLeft w:val="0"/>
              <w:marRight w:val="0"/>
              <w:marTop w:val="0"/>
              <w:marBottom w:val="0"/>
              <w:divBdr>
                <w:top w:val="none" w:sz="0" w:space="0" w:color="auto"/>
                <w:left w:val="none" w:sz="0" w:space="0" w:color="auto"/>
                <w:bottom w:val="none" w:sz="0" w:space="0" w:color="auto"/>
                <w:right w:val="none" w:sz="0" w:space="0" w:color="auto"/>
              </w:divBdr>
            </w:div>
            <w:div w:id="1505127320">
              <w:marLeft w:val="0"/>
              <w:marRight w:val="0"/>
              <w:marTop w:val="0"/>
              <w:marBottom w:val="0"/>
              <w:divBdr>
                <w:top w:val="none" w:sz="0" w:space="0" w:color="auto"/>
                <w:left w:val="none" w:sz="0" w:space="0" w:color="auto"/>
                <w:bottom w:val="none" w:sz="0" w:space="0" w:color="auto"/>
                <w:right w:val="none" w:sz="0" w:space="0" w:color="auto"/>
              </w:divBdr>
            </w:div>
            <w:div w:id="1008482105">
              <w:marLeft w:val="0"/>
              <w:marRight w:val="0"/>
              <w:marTop w:val="0"/>
              <w:marBottom w:val="0"/>
              <w:divBdr>
                <w:top w:val="none" w:sz="0" w:space="0" w:color="auto"/>
                <w:left w:val="none" w:sz="0" w:space="0" w:color="auto"/>
                <w:bottom w:val="none" w:sz="0" w:space="0" w:color="auto"/>
                <w:right w:val="none" w:sz="0" w:space="0" w:color="auto"/>
              </w:divBdr>
            </w:div>
            <w:div w:id="422990719">
              <w:marLeft w:val="0"/>
              <w:marRight w:val="0"/>
              <w:marTop w:val="0"/>
              <w:marBottom w:val="0"/>
              <w:divBdr>
                <w:top w:val="none" w:sz="0" w:space="0" w:color="auto"/>
                <w:left w:val="none" w:sz="0" w:space="0" w:color="auto"/>
                <w:bottom w:val="none" w:sz="0" w:space="0" w:color="auto"/>
                <w:right w:val="none" w:sz="0" w:space="0" w:color="auto"/>
              </w:divBdr>
            </w:div>
            <w:div w:id="1456101192">
              <w:marLeft w:val="0"/>
              <w:marRight w:val="0"/>
              <w:marTop w:val="0"/>
              <w:marBottom w:val="0"/>
              <w:divBdr>
                <w:top w:val="none" w:sz="0" w:space="0" w:color="auto"/>
                <w:left w:val="none" w:sz="0" w:space="0" w:color="auto"/>
                <w:bottom w:val="none" w:sz="0" w:space="0" w:color="auto"/>
                <w:right w:val="none" w:sz="0" w:space="0" w:color="auto"/>
              </w:divBdr>
            </w:div>
            <w:div w:id="241112690">
              <w:marLeft w:val="0"/>
              <w:marRight w:val="0"/>
              <w:marTop w:val="0"/>
              <w:marBottom w:val="0"/>
              <w:divBdr>
                <w:top w:val="none" w:sz="0" w:space="0" w:color="auto"/>
                <w:left w:val="none" w:sz="0" w:space="0" w:color="auto"/>
                <w:bottom w:val="none" w:sz="0" w:space="0" w:color="auto"/>
                <w:right w:val="none" w:sz="0" w:space="0" w:color="auto"/>
              </w:divBdr>
            </w:div>
            <w:div w:id="418868322">
              <w:marLeft w:val="0"/>
              <w:marRight w:val="0"/>
              <w:marTop w:val="0"/>
              <w:marBottom w:val="0"/>
              <w:divBdr>
                <w:top w:val="none" w:sz="0" w:space="0" w:color="auto"/>
                <w:left w:val="none" w:sz="0" w:space="0" w:color="auto"/>
                <w:bottom w:val="none" w:sz="0" w:space="0" w:color="auto"/>
                <w:right w:val="none" w:sz="0" w:space="0" w:color="auto"/>
              </w:divBdr>
            </w:div>
            <w:div w:id="365326035">
              <w:marLeft w:val="0"/>
              <w:marRight w:val="0"/>
              <w:marTop w:val="0"/>
              <w:marBottom w:val="0"/>
              <w:divBdr>
                <w:top w:val="none" w:sz="0" w:space="0" w:color="auto"/>
                <w:left w:val="none" w:sz="0" w:space="0" w:color="auto"/>
                <w:bottom w:val="none" w:sz="0" w:space="0" w:color="auto"/>
                <w:right w:val="none" w:sz="0" w:space="0" w:color="auto"/>
              </w:divBdr>
            </w:div>
            <w:div w:id="1188103755">
              <w:marLeft w:val="0"/>
              <w:marRight w:val="0"/>
              <w:marTop w:val="0"/>
              <w:marBottom w:val="0"/>
              <w:divBdr>
                <w:top w:val="none" w:sz="0" w:space="0" w:color="auto"/>
                <w:left w:val="none" w:sz="0" w:space="0" w:color="auto"/>
                <w:bottom w:val="none" w:sz="0" w:space="0" w:color="auto"/>
                <w:right w:val="none" w:sz="0" w:space="0" w:color="auto"/>
              </w:divBdr>
            </w:div>
            <w:div w:id="1658000095">
              <w:marLeft w:val="0"/>
              <w:marRight w:val="0"/>
              <w:marTop w:val="0"/>
              <w:marBottom w:val="0"/>
              <w:divBdr>
                <w:top w:val="none" w:sz="0" w:space="0" w:color="auto"/>
                <w:left w:val="none" w:sz="0" w:space="0" w:color="auto"/>
                <w:bottom w:val="none" w:sz="0" w:space="0" w:color="auto"/>
                <w:right w:val="none" w:sz="0" w:space="0" w:color="auto"/>
              </w:divBdr>
            </w:div>
            <w:div w:id="1875926142">
              <w:marLeft w:val="0"/>
              <w:marRight w:val="0"/>
              <w:marTop w:val="0"/>
              <w:marBottom w:val="0"/>
              <w:divBdr>
                <w:top w:val="none" w:sz="0" w:space="0" w:color="auto"/>
                <w:left w:val="none" w:sz="0" w:space="0" w:color="auto"/>
                <w:bottom w:val="none" w:sz="0" w:space="0" w:color="auto"/>
                <w:right w:val="none" w:sz="0" w:space="0" w:color="auto"/>
              </w:divBdr>
            </w:div>
            <w:div w:id="1627471767">
              <w:marLeft w:val="0"/>
              <w:marRight w:val="0"/>
              <w:marTop w:val="0"/>
              <w:marBottom w:val="0"/>
              <w:divBdr>
                <w:top w:val="none" w:sz="0" w:space="0" w:color="auto"/>
                <w:left w:val="none" w:sz="0" w:space="0" w:color="auto"/>
                <w:bottom w:val="none" w:sz="0" w:space="0" w:color="auto"/>
                <w:right w:val="none" w:sz="0" w:space="0" w:color="auto"/>
              </w:divBdr>
            </w:div>
            <w:div w:id="597758203">
              <w:marLeft w:val="0"/>
              <w:marRight w:val="0"/>
              <w:marTop w:val="0"/>
              <w:marBottom w:val="0"/>
              <w:divBdr>
                <w:top w:val="none" w:sz="0" w:space="0" w:color="auto"/>
                <w:left w:val="none" w:sz="0" w:space="0" w:color="auto"/>
                <w:bottom w:val="none" w:sz="0" w:space="0" w:color="auto"/>
                <w:right w:val="none" w:sz="0" w:space="0" w:color="auto"/>
              </w:divBdr>
            </w:div>
            <w:div w:id="1812556988">
              <w:marLeft w:val="0"/>
              <w:marRight w:val="0"/>
              <w:marTop w:val="0"/>
              <w:marBottom w:val="0"/>
              <w:divBdr>
                <w:top w:val="none" w:sz="0" w:space="0" w:color="auto"/>
                <w:left w:val="none" w:sz="0" w:space="0" w:color="auto"/>
                <w:bottom w:val="none" w:sz="0" w:space="0" w:color="auto"/>
                <w:right w:val="none" w:sz="0" w:space="0" w:color="auto"/>
              </w:divBdr>
            </w:div>
            <w:div w:id="284584516">
              <w:marLeft w:val="0"/>
              <w:marRight w:val="0"/>
              <w:marTop w:val="0"/>
              <w:marBottom w:val="0"/>
              <w:divBdr>
                <w:top w:val="none" w:sz="0" w:space="0" w:color="auto"/>
                <w:left w:val="none" w:sz="0" w:space="0" w:color="auto"/>
                <w:bottom w:val="none" w:sz="0" w:space="0" w:color="auto"/>
                <w:right w:val="none" w:sz="0" w:space="0" w:color="auto"/>
              </w:divBdr>
            </w:div>
            <w:div w:id="1302273111">
              <w:marLeft w:val="0"/>
              <w:marRight w:val="0"/>
              <w:marTop w:val="0"/>
              <w:marBottom w:val="0"/>
              <w:divBdr>
                <w:top w:val="none" w:sz="0" w:space="0" w:color="auto"/>
                <w:left w:val="none" w:sz="0" w:space="0" w:color="auto"/>
                <w:bottom w:val="none" w:sz="0" w:space="0" w:color="auto"/>
                <w:right w:val="none" w:sz="0" w:space="0" w:color="auto"/>
              </w:divBdr>
            </w:div>
            <w:div w:id="1390766138">
              <w:marLeft w:val="0"/>
              <w:marRight w:val="0"/>
              <w:marTop w:val="0"/>
              <w:marBottom w:val="0"/>
              <w:divBdr>
                <w:top w:val="none" w:sz="0" w:space="0" w:color="auto"/>
                <w:left w:val="none" w:sz="0" w:space="0" w:color="auto"/>
                <w:bottom w:val="none" w:sz="0" w:space="0" w:color="auto"/>
                <w:right w:val="none" w:sz="0" w:space="0" w:color="auto"/>
              </w:divBdr>
            </w:div>
            <w:div w:id="494415183">
              <w:marLeft w:val="0"/>
              <w:marRight w:val="0"/>
              <w:marTop w:val="0"/>
              <w:marBottom w:val="0"/>
              <w:divBdr>
                <w:top w:val="none" w:sz="0" w:space="0" w:color="auto"/>
                <w:left w:val="none" w:sz="0" w:space="0" w:color="auto"/>
                <w:bottom w:val="none" w:sz="0" w:space="0" w:color="auto"/>
                <w:right w:val="none" w:sz="0" w:space="0" w:color="auto"/>
              </w:divBdr>
            </w:div>
            <w:div w:id="1457603098">
              <w:marLeft w:val="0"/>
              <w:marRight w:val="0"/>
              <w:marTop w:val="0"/>
              <w:marBottom w:val="0"/>
              <w:divBdr>
                <w:top w:val="none" w:sz="0" w:space="0" w:color="auto"/>
                <w:left w:val="none" w:sz="0" w:space="0" w:color="auto"/>
                <w:bottom w:val="none" w:sz="0" w:space="0" w:color="auto"/>
                <w:right w:val="none" w:sz="0" w:space="0" w:color="auto"/>
              </w:divBdr>
            </w:div>
            <w:div w:id="1767992449">
              <w:marLeft w:val="0"/>
              <w:marRight w:val="0"/>
              <w:marTop w:val="0"/>
              <w:marBottom w:val="0"/>
              <w:divBdr>
                <w:top w:val="none" w:sz="0" w:space="0" w:color="auto"/>
                <w:left w:val="none" w:sz="0" w:space="0" w:color="auto"/>
                <w:bottom w:val="none" w:sz="0" w:space="0" w:color="auto"/>
                <w:right w:val="none" w:sz="0" w:space="0" w:color="auto"/>
              </w:divBdr>
            </w:div>
            <w:div w:id="1035932150">
              <w:marLeft w:val="0"/>
              <w:marRight w:val="0"/>
              <w:marTop w:val="0"/>
              <w:marBottom w:val="0"/>
              <w:divBdr>
                <w:top w:val="none" w:sz="0" w:space="0" w:color="auto"/>
                <w:left w:val="none" w:sz="0" w:space="0" w:color="auto"/>
                <w:bottom w:val="none" w:sz="0" w:space="0" w:color="auto"/>
                <w:right w:val="none" w:sz="0" w:space="0" w:color="auto"/>
              </w:divBdr>
            </w:div>
            <w:div w:id="129785740">
              <w:marLeft w:val="0"/>
              <w:marRight w:val="0"/>
              <w:marTop w:val="0"/>
              <w:marBottom w:val="0"/>
              <w:divBdr>
                <w:top w:val="none" w:sz="0" w:space="0" w:color="auto"/>
                <w:left w:val="none" w:sz="0" w:space="0" w:color="auto"/>
                <w:bottom w:val="none" w:sz="0" w:space="0" w:color="auto"/>
                <w:right w:val="none" w:sz="0" w:space="0" w:color="auto"/>
              </w:divBdr>
            </w:div>
            <w:div w:id="728378266">
              <w:marLeft w:val="0"/>
              <w:marRight w:val="0"/>
              <w:marTop w:val="0"/>
              <w:marBottom w:val="0"/>
              <w:divBdr>
                <w:top w:val="none" w:sz="0" w:space="0" w:color="auto"/>
                <w:left w:val="none" w:sz="0" w:space="0" w:color="auto"/>
                <w:bottom w:val="none" w:sz="0" w:space="0" w:color="auto"/>
                <w:right w:val="none" w:sz="0" w:space="0" w:color="auto"/>
              </w:divBdr>
            </w:div>
            <w:div w:id="1483111476">
              <w:marLeft w:val="0"/>
              <w:marRight w:val="0"/>
              <w:marTop w:val="0"/>
              <w:marBottom w:val="0"/>
              <w:divBdr>
                <w:top w:val="none" w:sz="0" w:space="0" w:color="auto"/>
                <w:left w:val="none" w:sz="0" w:space="0" w:color="auto"/>
                <w:bottom w:val="none" w:sz="0" w:space="0" w:color="auto"/>
                <w:right w:val="none" w:sz="0" w:space="0" w:color="auto"/>
              </w:divBdr>
            </w:div>
            <w:div w:id="387190715">
              <w:marLeft w:val="0"/>
              <w:marRight w:val="0"/>
              <w:marTop w:val="0"/>
              <w:marBottom w:val="0"/>
              <w:divBdr>
                <w:top w:val="none" w:sz="0" w:space="0" w:color="auto"/>
                <w:left w:val="none" w:sz="0" w:space="0" w:color="auto"/>
                <w:bottom w:val="none" w:sz="0" w:space="0" w:color="auto"/>
                <w:right w:val="none" w:sz="0" w:space="0" w:color="auto"/>
              </w:divBdr>
            </w:div>
            <w:div w:id="2007784956">
              <w:marLeft w:val="0"/>
              <w:marRight w:val="0"/>
              <w:marTop w:val="0"/>
              <w:marBottom w:val="0"/>
              <w:divBdr>
                <w:top w:val="none" w:sz="0" w:space="0" w:color="auto"/>
                <w:left w:val="none" w:sz="0" w:space="0" w:color="auto"/>
                <w:bottom w:val="none" w:sz="0" w:space="0" w:color="auto"/>
                <w:right w:val="none" w:sz="0" w:space="0" w:color="auto"/>
              </w:divBdr>
            </w:div>
            <w:div w:id="862089120">
              <w:marLeft w:val="0"/>
              <w:marRight w:val="0"/>
              <w:marTop w:val="0"/>
              <w:marBottom w:val="0"/>
              <w:divBdr>
                <w:top w:val="none" w:sz="0" w:space="0" w:color="auto"/>
                <w:left w:val="none" w:sz="0" w:space="0" w:color="auto"/>
                <w:bottom w:val="none" w:sz="0" w:space="0" w:color="auto"/>
                <w:right w:val="none" w:sz="0" w:space="0" w:color="auto"/>
              </w:divBdr>
            </w:div>
            <w:div w:id="186771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7192">
      <w:bodyDiv w:val="1"/>
      <w:marLeft w:val="0"/>
      <w:marRight w:val="0"/>
      <w:marTop w:val="0"/>
      <w:marBottom w:val="0"/>
      <w:divBdr>
        <w:top w:val="none" w:sz="0" w:space="0" w:color="auto"/>
        <w:left w:val="none" w:sz="0" w:space="0" w:color="auto"/>
        <w:bottom w:val="none" w:sz="0" w:space="0" w:color="auto"/>
        <w:right w:val="none" w:sz="0" w:space="0" w:color="auto"/>
      </w:divBdr>
      <w:divsChild>
        <w:div w:id="1349990894">
          <w:marLeft w:val="0"/>
          <w:marRight w:val="0"/>
          <w:marTop w:val="0"/>
          <w:marBottom w:val="0"/>
          <w:divBdr>
            <w:top w:val="none" w:sz="0" w:space="0" w:color="auto"/>
            <w:left w:val="none" w:sz="0" w:space="0" w:color="auto"/>
            <w:bottom w:val="none" w:sz="0" w:space="0" w:color="auto"/>
            <w:right w:val="none" w:sz="0" w:space="0" w:color="auto"/>
          </w:divBdr>
        </w:div>
      </w:divsChild>
    </w:div>
    <w:div w:id="175309334">
      <w:bodyDiv w:val="1"/>
      <w:marLeft w:val="0"/>
      <w:marRight w:val="0"/>
      <w:marTop w:val="0"/>
      <w:marBottom w:val="0"/>
      <w:divBdr>
        <w:top w:val="none" w:sz="0" w:space="0" w:color="auto"/>
        <w:left w:val="none" w:sz="0" w:space="0" w:color="auto"/>
        <w:bottom w:val="none" w:sz="0" w:space="0" w:color="auto"/>
        <w:right w:val="none" w:sz="0" w:space="0" w:color="auto"/>
      </w:divBdr>
      <w:divsChild>
        <w:div w:id="347830858">
          <w:marLeft w:val="0"/>
          <w:marRight w:val="0"/>
          <w:marTop w:val="0"/>
          <w:marBottom w:val="0"/>
          <w:divBdr>
            <w:top w:val="none" w:sz="0" w:space="0" w:color="auto"/>
            <w:left w:val="none" w:sz="0" w:space="0" w:color="auto"/>
            <w:bottom w:val="none" w:sz="0" w:space="0" w:color="auto"/>
            <w:right w:val="none" w:sz="0" w:space="0" w:color="auto"/>
          </w:divBdr>
          <w:divsChild>
            <w:div w:id="1339575487">
              <w:marLeft w:val="0"/>
              <w:marRight w:val="0"/>
              <w:marTop w:val="0"/>
              <w:marBottom w:val="0"/>
              <w:divBdr>
                <w:top w:val="none" w:sz="0" w:space="0" w:color="auto"/>
                <w:left w:val="none" w:sz="0" w:space="0" w:color="auto"/>
                <w:bottom w:val="none" w:sz="0" w:space="0" w:color="auto"/>
                <w:right w:val="none" w:sz="0" w:space="0" w:color="auto"/>
              </w:divBdr>
              <w:divsChild>
                <w:div w:id="970405317">
                  <w:marLeft w:val="0"/>
                  <w:marRight w:val="0"/>
                  <w:marTop w:val="0"/>
                  <w:marBottom w:val="0"/>
                  <w:divBdr>
                    <w:top w:val="none" w:sz="0" w:space="0" w:color="auto"/>
                    <w:left w:val="none" w:sz="0" w:space="0" w:color="auto"/>
                    <w:bottom w:val="none" w:sz="0" w:space="0" w:color="auto"/>
                    <w:right w:val="none" w:sz="0" w:space="0" w:color="auto"/>
                  </w:divBdr>
                  <w:divsChild>
                    <w:div w:id="571894423">
                      <w:marLeft w:val="0"/>
                      <w:marRight w:val="0"/>
                      <w:marTop w:val="0"/>
                      <w:marBottom w:val="0"/>
                      <w:divBdr>
                        <w:top w:val="none" w:sz="0" w:space="0" w:color="auto"/>
                        <w:left w:val="none" w:sz="0" w:space="0" w:color="auto"/>
                        <w:bottom w:val="none" w:sz="0" w:space="0" w:color="auto"/>
                        <w:right w:val="none" w:sz="0" w:space="0" w:color="auto"/>
                      </w:divBdr>
                    </w:div>
                    <w:div w:id="1410274650">
                      <w:marLeft w:val="0"/>
                      <w:marRight w:val="0"/>
                      <w:marTop w:val="0"/>
                      <w:marBottom w:val="0"/>
                      <w:divBdr>
                        <w:top w:val="none" w:sz="0" w:space="0" w:color="auto"/>
                        <w:left w:val="none" w:sz="0" w:space="0" w:color="auto"/>
                        <w:bottom w:val="none" w:sz="0" w:space="0" w:color="auto"/>
                        <w:right w:val="none" w:sz="0" w:space="0" w:color="auto"/>
                      </w:divBdr>
                    </w:div>
                    <w:div w:id="1048919170">
                      <w:marLeft w:val="0"/>
                      <w:marRight w:val="0"/>
                      <w:marTop w:val="0"/>
                      <w:marBottom w:val="0"/>
                      <w:divBdr>
                        <w:top w:val="none" w:sz="0" w:space="0" w:color="auto"/>
                        <w:left w:val="none" w:sz="0" w:space="0" w:color="auto"/>
                        <w:bottom w:val="none" w:sz="0" w:space="0" w:color="auto"/>
                        <w:right w:val="none" w:sz="0" w:space="0" w:color="auto"/>
                      </w:divBdr>
                    </w:div>
                    <w:div w:id="1929266589">
                      <w:marLeft w:val="0"/>
                      <w:marRight w:val="0"/>
                      <w:marTop w:val="0"/>
                      <w:marBottom w:val="0"/>
                      <w:divBdr>
                        <w:top w:val="none" w:sz="0" w:space="0" w:color="auto"/>
                        <w:left w:val="none" w:sz="0" w:space="0" w:color="auto"/>
                        <w:bottom w:val="none" w:sz="0" w:space="0" w:color="auto"/>
                        <w:right w:val="none" w:sz="0" w:space="0" w:color="auto"/>
                      </w:divBdr>
                    </w:div>
                    <w:div w:id="1199003093">
                      <w:marLeft w:val="0"/>
                      <w:marRight w:val="0"/>
                      <w:marTop w:val="0"/>
                      <w:marBottom w:val="0"/>
                      <w:divBdr>
                        <w:top w:val="none" w:sz="0" w:space="0" w:color="auto"/>
                        <w:left w:val="none" w:sz="0" w:space="0" w:color="auto"/>
                        <w:bottom w:val="none" w:sz="0" w:space="0" w:color="auto"/>
                        <w:right w:val="none" w:sz="0" w:space="0" w:color="auto"/>
                      </w:divBdr>
                    </w:div>
                    <w:div w:id="1832215584">
                      <w:marLeft w:val="0"/>
                      <w:marRight w:val="0"/>
                      <w:marTop w:val="0"/>
                      <w:marBottom w:val="0"/>
                      <w:divBdr>
                        <w:top w:val="none" w:sz="0" w:space="0" w:color="auto"/>
                        <w:left w:val="none" w:sz="0" w:space="0" w:color="auto"/>
                        <w:bottom w:val="none" w:sz="0" w:space="0" w:color="auto"/>
                        <w:right w:val="none" w:sz="0" w:space="0" w:color="auto"/>
                      </w:divBdr>
                    </w:div>
                    <w:div w:id="1009791966">
                      <w:marLeft w:val="0"/>
                      <w:marRight w:val="0"/>
                      <w:marTop w:val="0"/>
                      <w:marBottom w:val="0"/>
                      <w:divBdr>
                        <w:top w:val="none" w:sz="0" w:space="0" w:color="auto"/>
                        <w:left w:val="none" w:sz="0" w:space="0" w:color="auto"/>
                        <w:bottom w:val="none" w:sz="0" w:space="0" w:color="auto"/>
                        <w:right w:val="none" w:sz="0" w:space="0" w:color="auto"/>
                      </w:divBdr>
                    </w:div>
                    <w:div w:id="1672026657">
                      <w:marLeft w:val="0"/>
                      <w:marRight w:val="0"/>
                      <w:marTop w:val="0"/>
                      <w:marBottom w:val="0"/>
                      <w:divBdr>
                        <w:top w:val="none" w:sz="0" w:space="0" w:color="auto"/>
                        <w:left w:val="none" w:sz="0" w:space="0" w:color="auto"/>
                        <w:bottom w:val="none" w:sz="0" w:space="0" w:color="auto"/>
                        <w:right w:val="none" w:sz="0" w:space="0" w:color="auto"/>
                      </w:divBdr>
                    </w:div>
                    <w:div w:id="1691757976">
                      <w:marLeft w:val="0"/>
                      <w:marRight w:val="0"/>
                      <w:marTop w:val="0"/>
                      <w:marBottom w:val="0"/>
                      <w:divBdr>
                        <w:top w:val="none" w:sz="0" w:space="0" w:color="auto"/>
                        <w:left w:val="none" w:sz="0" w:space="0" w:color="auto"/>
                        <w:bottom w:val="none" w:sz="0" w:space="0" w:color="auto"/>
                        <w:right w:val="none" w:sz="0" w:space="0" w:color="auto"/>
                      </w:divBdr>
                    </w:div>
                    <w:div w:id="720129852">
                      <w:marLeft w:val="0"/>
                      <w:marRight w:val="0"/>
                      <w:marTop w:val="0"/>
                      <w:marBottom w:val="0"/>
                      <w:divBdr>
                        <w:top w:val="none" w:sz="0" w:space="0" w:color="auto"/>
                        <w:left w:val="none" w:sz="0" w:space="0" w:color="auto"/>
                        <w:bottom w:val="none" w:sz="0" w:space="0" w:color="auto"/>
                        <w:right w:val="none" w:sz="0" w:space="0" w:color="auto"/>
                      </w:divBdr>
                    </w:div>
                    <w:div w:id="1100832814">
                      <w:marLeft w:val="0"/>
                      <w:marRight w:val="0"/>
                      <w:marTop w:val="0"/>
                      <w:marBottom w:val="0"/>
                      <w:divBdr>
                        <w:top w:val="none" w:sz="0" w:space="0" w:color="auto"/>
                        <w:left w:val="none" w:sz="0" w:space="0" w:color="auto"/>
                        <w:bottom w:val="none" w:sz="0" w:space="0" w:color="auto"/>
                        <w:right w:val="none" w:sz="0" w:space="0" w:color="auto"/>
                      </w:divBdr>
                    </w:div>
                    <w:div w:id="2077362442">
                      <w:marLeft w:val="0"/>
                      <w:marRight w:val="0"/>
                      <w:marTop w:val="0"/>
                      <w:marBottom w:val="0"/>
                      <w:divBdr>
                        <w:top w:val="none" w:sz="0" w:space="0" w:color="auto"/>
                        <w:left w:val="none" w:sz="0" w:space="0" w:color="auto"/>
                        <w:bottom w:val="none" w:sz="0" w:space="0" w:color="auto"/>
                        <w:right w:val="none" w:sz="0" w:space="0" w:color="auto"/>
                      </w:divBdr>
                    </w:div>
                    <w:div w:id="1513716730">
                      <w:marLeft w:val="0"/>
                      <w:marRight w:val="0"/>
                      <w:marTop w:val="0"/>
                      <w:marBottom w:val="0"/>
                      <w:divBdr>
                        <w:top w:val="none" w:sz="0" w:space="0" w:color="auto"/>
                        <w:left w:val="none" w:sz="0" w:space="0" w:color="auto"/>
                        <w:bottom w:val="none" w:sz="0" w:space="0" w:color="auto"/>
                        <w:right w:val="none" w:sz="0" w:space="0" w:color="auto"/>
                      </w:divBdr>
                    </w:div>
                    <w:div w:id="1683433268">
                      <w:marLeft w:val="0"/>
                      <w:marRight w:val="0"/>
                      <w:marTop w:val="0"/>
                      <w:marBottom w:val="0"/>
                      <w:divBdr>
                        <w:top w:val="none" w:sz="0" w:space="0" w:color="auto"/>
                        <w:left w:val="none" w:sz="0" w:space="0" w:color="auto"/>
                        <w:bottom w:val="none" w:sz="0" w:space="0" w:color="auto"/>
                        <w:right w:val="none" w:sz="0" w:space="0" w:color="auto"/>
                      </w:divBdr>
                    </w:div>
                    <w:div w:id="433208228">
                      <w:marLeft w:val="0"/>
                      <w:marRight w:val="0"/>
                      <w:marTop w:val="0"/>
                      <w:marBottom w:val="0"/>
                      <w:divBdr>
                        <w:top w:val="none" w:sz="0" w:space="0" w:color="auto"/>
                        <w:left w:val="none" w:sz="0" w:space="0" w:color="auto"/>
                        <w:bottom w:val="none" w:sz="0" w:space="0" w:color="auto"/>
                        <w:right w:val="none" w:sz="0" w:space="0" w:color="auto"/>
                      </w:divBdr>
                    </w:div>
                    <w:div w:id="775174074">
                      <w:marLeft w:val="0"/>
                      <w:marRight w:val="0"/>
                      <w:marTop w:val="0"/>
                      <w:marBottom w:val="0"/>
                      <w:divBdr>
                        <w:top w:val="none" w:sz="0" w:space="0" w:color="auto"/>
                        <w:left w:val="none" w:sz="0" w:space="0" w:color="auto"/>
                        <w:bottom w:val="none" w:sz="0" w:space="0" w:color="auto"/>
                        <w:right w:val="none" w:sz="0" w:space="0" w:color="auto"/>
                      </w:divBdr>
                    </w:div>
                    <w:div w:id="1709255858">
                      <w:marLeft w:val="0"/>
                      <w:marRight w:val="0"/>
                      <w:marTop w:val="0"/>
                      <w:marBottom w:val="0"/>
                      <w:divBdr>
                        <w:top w:val="none" w:sz="0" w:space="0" w:color="auto"/>
                        <w:left w:val="none" w:sz="0" w:space="0" w:color="auto"/>
                        <w:bottom w:val="none" w:sz="0" w:space="0" w:color="auto"/>
                        <w:right w:val="none" w:sz="0" w:space="0" w:color="auto"/>
                      </w:divBdr>
                    </w:div>
                    <w:div w:id="1077241126">
                      <w:marLeft w:val="0"/>
                      <w:marRight w:val="0"/>
                      <w:marTop w:val="0"/>
                      <w:marBottom w:val="0"/>
                      <w:divBdr>
                        <w:top w:val="none" w:sz="0" w:space="0" w:color="auto"/>
                        <w:left w:val="none" w:sz="0" w:space="0" w:color="auto"/>
                        <w:bottom w:val="none" w:sz="0" w:space="0" w:color="auto"/>
                        <w:right w:val="none" w:sz="0" w:space="0" w:color="auto"/>
                      </w:divBdr>
                    </w:div>
                    <w:div w:id="326904976">
                      <w:marLeft w:val="0"/>
                      <w:marRight w:val="0"/>
                      <w:marTop w:val="0"/>
                      <w:marBottom w:val="0"/>
                      <w:divBdr>
                        <w:top w:val="none" w:sz="0" w:space="0" w:color="auto"/>
                        <w:left w:val="none" w:sz="0" w:space="0" w:color="auto"/>
                        <w:bottom w:val="none" w:sz="0" w:space="0" w:color="auto"/>
                        <w:right w:val="none" w:sz="0" w:space="0" w:color="auto"/>
                      </w:divBdr>
                    </w:div>
                    <w:div w:id="525485805">
                      <w:marLeft w:val="0"/>
                      <w:marRight w:val="0"/>
                      <w:marTop w:val="0"/>
                      <w:marBottom w:val="0"/>
                      <w:divBdr>
                        <w:top w:val="none" w:sz="0" w:space="0" w:color="auto"/>
                        <w:left w:val="none" w:sz="0" w:space="0" w:color="auto"/>
                        <w:bottom w:val="none" w:sz="0" w:space="0" w:color="auto"/>
                        <w:right w:val="none" w:sz="0" w:space="0" w:color="auto"/>
                      </w:divBdr>
                    </w:div>
                    <w:div w:id="273905649">
                      <w:marLeft w:val="0"/>
                      <w:marRight w:val="0"/>
                      <w:marTop w:val="0"/>
                      <w:marBottom w:val="0"/>
                      <w:divBdr>
                        <w:top w:val="none" w:sz="0" w:space="0" w:color="auto"/>
                        <w:left w:val="none" w:sz="0" w:space="0" w:color="auto"/>
                        <w:bottom w:val="none" w:sz="0" w:space="0" w:color="auto"/>
                        <w:right w:val="none" w:sz="0" w:space="0" w:color="auto"/>
                      </w:divBdr>
                    </w:div>
                    <w:div w:id="88502275">
                      <w:marLeft w:val="0"/>
                      <w:marRight w:val="0"/>
                      <w:marTop w:val="0"/>
                      <w:marBottom w:val="0"/>
                      <w:divBdr>
                        <w:top w:val="none" w:sz="0" w:space="0" w:color="auto"/>
                        <w:left w:val="none" w:sz="0" w:space="0" w:color="auto"/>
                        <w:bottom w:val="none" w:sz="0" w:space="0" w:color="auto"/>
                        <w:right w:val="none" w:sz="0" w:space="0" w:color="auto"/>
                      </w:divBdr>
                    </w:div>
                    <w:div w:id="1069420808">
                      <w:marLeft w:val="0"/>
                      <w:marRight w:val="0"/>
                      <w:marTop w:val="0"/>
                      <w:marBottom w:val="0"/>
                      <w:divBdr>
                        <w:top w:val="none" w:sz="0" w:space="0" w:color="auto"/>
                        <w:left w:val="none" w:sz="0" w:space="0" w:color="auto"/>
                        <w:bottom w:val="none" w:sz="0" w:space="0" w:color="auto"/>
                        <w:right w:val="none" w:sz="0" w:space="0" w:color="auto"/>
                      </w:divBdr>
                    </w:div>
                    <w:div w:id="1684815959">
                      <w:marLeft w:val="0"/>
                      <w:marRight w:val="0"/>
                      <w:marTop w:val="0"/>
                      <w:marBottom w:val="0"/>
                      <w:divBdr>
                        <w:top w:val="none" w:sz="0" w:space="0" w:color="auto"/>
                        <w:left w:val="none" w:sz="0" w:space="0" w:color="auto"/>
                        <w:bottom w:val="none" w:sz="0" w:space="0" w:color="auto"/>
                        <w:right w:val="none" w:sz="0" w:space="0" w:color="auto"/>
                      </w:divBdr>
                    </w:div>
                    <w:div w:id="1992832903">
                      <w:marLeft w:val="0"/>
                      <w:marRight w:val="0"/>
                      <w:marTop w:val="0"/>
                      <w:marBottom w:val="0"/>
                      <w:divBdr>
                        <w:top w:val="none" w:sz="0" w:space="0" w:color="auto"/>
                        <w:left w:val="none" w:sz="0" w:space="0" w:color="auto"/>
                        <w:bottom w:val="none" w:sz="0" w:space="0" w:color="auto"/>
                        <w:right w:val="none" w:sz="0" w:space="0" w:color="auto"/>
                      </w:divBdr>
                    </w:div>
                    <w:div w:id="1185703975">
                      <w:marLeft w:val="0"/>
                      <w:marRight w:val="0"/>
                      <w:marTop w:val="0"/>
                      <w:marBottom w:val="0"/>
                      <w:divBdr>
                        <w:top w:val="none" w:sz="0" w:space="0" w:color="auto"/>
                        <w:left w:val="none" w:sz="0" w:space="0" w:color="auto"/>
                        <w:bottom w:val="none" w:sz="0" w:space="0" w:color="auto"/>
                        <w:right w:val="none" w:sz="0" w:space="0" w:color="auto"/>
                      </w:divBdr>
                    </w:div>
                    <w:div w:id="968315621">
                      <w:marLeft w:val="0"/>
                      <w:marRight w:val="0"/>
                      <w:marTop w:val="0"/>
                      <w:marBottom w:val="0"/>
                      <w:divBdr>
                        <w:top w:val="none" w:sz="0" w:space="0" w:color="auto"/>
                        <w:left w:val="none" w:sz="0" w:space="0" w:color="auto"/>
                        <w:bottom w:val="none" w:sz="0" w:space="0" w:color="auto"/>
                        <w:right w:val="none" w:sz="0" w:space="0" w:color="auto"/>
                      </w:divBdr>
                    </w:div>
                    <w:div w:id="1144850364">
                      <w:marLeft w:val="0"/>
                      <w:marRight w:val="0"/>
                      <w:marTop w:val="0"/>
                      <w:marBottom w:val="0"/>
                      <w:divBdr>
                        <w:top w:val="none" w:sz="0" w:space="0" w:color="auto"/>
                        <w:left w:val="none" w:sz="0" w:space="0" w:color="auto"/>
                        <w:bottom w:val="none" w:sz="0" w:space="0" w:color="auto"/>
                        <w:right w:val="none" w:sz="0" w:space="0" w:color="auto"/>
                      </w:divBdr>
                    </w:div>
                    <w:div w:id="1026518584">
                      <w:marLeft w:val="0"/>
                      <w:marRight w:val="0"/>
                      <w:marTop w:val="0"/>
                      <w:marBottom w:val="0"/>
                      <w:divBdr>
                        <w:top w:val="none" w:sz="0" w:space="0" w:color="auto"/>
                        <w:left w:val="none" w:sz="0" w:space="0" w:color="auto"/>
                        <w:bottom w:val="none" w:sz="0" w:space="0" w:color="auto"/>
                        <w:right w:val="none" w:sz="0" w:space="0" w:color="auto"/>
                      </w:divBdr>
                    </w:div>
                    <w:div w:id="83691241">
                      <w:marLeft w:val="0"/>
                      <w:marRight w:val="0"/>
                      <w:marTop w:val="0"/>
                      <w:marBottom w:val="0"/>
                      <w:divBdr>
                        <w:top w:val="none" w:sz="0" w:space="0" w:color="auto"/>
                        <w:left w:val="none" w:sz="0" w:space="0" w:color="auto"/>
                        <w:bottom w:val="none" w:sz="0" w:space="0" w:color="auto"/>
                        <w:right w:val="none" w:sz="0" w:space="0" w:color="auto"/>
                      </w:divBdr>
                    </w:div>
                    <w:div w:id="424762841">
                      <w:marLeft w:val="0"/>
                      <w:marRight w:val="0"/>
                      <w:marTop w:val="0"/>
                      <w:marBottom w:val="0"/>
                      <w:divBdr>
                        <w:top w:val="none" w:sz="0" w:space="0" w:color="auto"/>
                        <w:left w:val="none" w:sz="0" w:space="0" w:color="auto"/>
                        <w:bottom w:val="none" w:sz="0" w:space="0" w:color="auto"/>
                        <w:right w:val="none" w:sz="0" w:space="0" w:color="auto"/>
                      </w:divBdr>
                    </w:div>
                    <w:div w:id="2028361151">
                      <w:marLeft w:val="0"/>
                      <w:marRight w:val="0"/>
                      <w:marTop w:val="0"/>
                      <w:marBottom w:val="0"/>
                      <w:divBdr>
                        <w:top w:val="none" w:sz="0" w:space="0" w:color="auto"/>
                        <w:left w:val="none" w:sz="0" w:space="0" w:color="auto"/>
                        <w:bottom w:val="none" w:sz="0" w:space="0" w:color="auto"/>
                        <w:right w:val="none" w:sz="0" w:space="0" w:color="auto"/>
                      </w:divBdr>
                    </w:div>
                    <w:div w:id="760293236">
                      <w:marLeft w:val="0"/>
                      <w:marRight w:val="0"/>
                      <w:marTop w:val="0"/>
                      <w:marBottom w:val="0"/>
                      <w:divBdr>
                        <w:top w:val="none" w:sz="0" w:space="0" w:color="auto"/>
                        <w:left w:val="none" w:sz="0" w:space="0" w:color="auto"/>
                        <w:bottom w:val="none" w:sz="0" w:space="0" w:color="auto"/>
                        <w:right w:val="none" w:sz="0" w:space="0" w:color="auto"/>
                      </w:divBdr>
                    </w:div>
                    <w:div w:id="682976535">
                      <w:marLeft w:val="0"/>
                      <w:marRight w:val="0"/>
                      <w:marTop w:val="0"/>
                      <w:marBottom w:val="0"/>
                      <w:divBdr>
                        <w:top w:val="none" w:sz="0" w:space="0" w:color="auto"/>
                        <w:left w:val="none" w:sz="0" w:space="0" w:color="auto"/>
                        <w:bottom w:val="none" w:sz="0" w:space="0" w:color="auto"/>
                        <w:right w:val="none" w:sz="0" w:space="0" w:color="auto"/>
                      </w:divBdr>
                    </w:div>
                    <w:div w:id="1039861127">
                      <w:marLeft w:val="0"/>
                      <w:marRight w:val="0"/>
                      <w:marTop w:val="0"/>
                      <w:marBottom w:val="0"/>
                      <w:divBdr>
                        <w:top w:val="none" w:sz="0" w:space="0" w:color="auto"/>
                        <w:left w:val="none" w:sz="0" w:space="0" w:color="auto"/>
                        <w:bottom w:val="none" w:sz="0" w:space="0" w:color="auto"/>
                        <w:right w:val="none" w:sz="0" w:space="0" w:color="auto"/>
                      </w:divBdr>
                    </w:div>
                    <w:div w:id="407122205">
                      <w:marLeft w:val="0"/>
                      <w:marRight w:val="0"/>
                      <w:marTop w:val="0"/>
                      <w:marBottom w:val="0"/>
                      <w:divBdr>
                        <w:top w:val="none" w:sz="0" w:space="0" w:color="auto"/>
                        <w:left w:val="none" w:sz="0" w:space="0" w:color="auto"/>
                        <w:bottom w:val="none" w:sz="0" w:space="0" w:color="auto"/>
                        <w:right w:val="none" w:sz="0" w:space="0" w:color="auto"/>
                      </w:divBdr>
                    </w:div>
                    <w:div w:id="890727188">
                      <w:marLeft w:val="0"/>
                      <w:marRight w:val="0"/>
                      <w:marTop w:val="0"/>
                      <w:marBottom w:val="0"/>
                      <w:divBdr>
                        <w:top w:val="none" w:sz="0" w:space="0" w:color="auto"/>
                        <w:left w:val="none" w:sz="0" w:space="0" w:color="auto"/>
                        <w:bottom w:val="none" w:sz="0" w:space="0" w:color="auto"/>
                        <w:right w:val="none" w:sz="0" w:space="0" w:color="auto"/>
                      </w:divBdr>
                    </w:div>
                    <w:div w:id="1988394182">
                      <w:marLeft w:val="0"/>
                      <w:marRight w:val="0"/>
                      <w:marTop w:val="0"/>
                      <w:marBottom w:val="0"/>
                      <w:divBdr>
                        <w:top w:val="none" w:sz="0" w:space="0" w:color="auto"/>
                        <w:left w:val="none" w:sz="0" w:space="0" w:color="auto"/>
                        <w:bottom w:val="none" w:sz="0" w:space="0" w:color="auto"/>
                        <w:right w:val="none" w:sz="0" w:space="0" w:color="auto"/>
                      </w:divBdr>
                    </w:div>
                    <w:div w:id="1529024699">
                      <w:marLeft w:val="0"/>
                      <w:marRight w:val="0"/>
                      <w:marTop w:val="0"/>
                      <w:marBottom w:val="0"/>
                      <w:divBdr>
                        <w:top w:val="none" w:sz="0" w:space="0" w:color="auto"/>
                        <w:left w:val="none" w:sz="0" w:space="0" w:color="auto"/>
                        <w:bottom w:val="none" w:sz="0" w:space="0" w:color="auto"/>
                        <w:right w:val="none" w:sz="0" w:space="0" w:color="auto"/>
                      </w:divBdr>
                    </w:div>
                    <w:div w:id="1693998103">
                      <w:marLeft w:val="0"/>
                      <w:marRight w:val="0"/>
                      <w:marTop w:val="0"/>
                      <w:marBottom w:val="0"/>
                      <w:divBdr>
                        <w:top w:val="none" w:sz="0" w:space="0" w:color="auto"/>
                        <w:left w:val="none" w:sz="0" w:space="0" w:color="auto"/>
                        <w:bottom w:val="none" w:sz="0" w:space="0" w:color="auto"/>
                        <w:right w:val="none" w:sz="0" w:space="0" w:color="auto"/>
                      </w:divBdr>
                    </w:div>
                    <w:div w:id="299650946">
                      <w:marLeft w:val="0"/>
                      <w:marRight w:val="0"/>
                      <w:marTop w:val="0"/>
                      <w:marBottom w:val="0"/>
                      <w:divBdr>
                        <w:top w:val="none" w:sz="0" w:space="0" w:color="auto"/>
                        <w:left w:val="none" w:sz="0" w:space="0" w:color="auto"/>
                        <w:bottom w:val="none" w:sz="0" w:space="0" w:color="auto"/>
                        <w:right w:val="none" w:sz="0" w:space="0" w:color="auto"/>
                      </w:divBdr>
                    </w:div>
                    <w:div w:id="1105929608">
                      <w:marLeft w:val="0"/>
                      <w:marRight w:val="0"/>
                      <w:marTop w:val="0"/>
                      <w:marBottom w:val="0"/>
                      <w:divBdr>
                        <w:top w:val="none" w:sz="0" w:space="0" w:color="auto"/>
                        <w:left w:val="none" w:sz="0" w:space="0" w:color="auto"/>
                        <w:bottom w:val="none" w:sz="0" w:space="0" w:color="auto"/>
                        <w:right w:val="none" w:sz="0" w:space="0" w:color="auto"/>
                      </w:divBdr>
                    </w:div>
                    <w:div w:id="1404328328">
                      <w:marLeft w:val="0"/>
                      <w:marRight w:val="0"/>
                      <w:marTop w:val="0"/>
                      <w:marBottom w:val="0"/>
                      <w:divBdr>
                        <w:top w:val="none" w:sz="0" w:space="0" w:color="auto"/>
                        <w:left w:val="none" w:sz="0" w:space="0" w:color="auto"/>
                        <w:bottom w:val="none" w:sz="0" w:space="0" w:color="auto"/>
                        <w:right w:val="none" w:sz="0" w:space="0" w:color="auto"/>
                      </w:divBdr>
                    </w:div>
                    <w:div w:id="1283726212">
                      <w:marLeft w:val="0"/>
                      <w:marRight w:val="0"/>
                      <w:marTop w:val="0"/>
                      <w:marBottom w:val="0"/>
                      <w:divBdr>
                        <w:top w:val="none" w:sz="0" w:space="0" w:color="auto"/>
                        <w:left w:val="none" w:sz="0" w:space="0" w:color="auto"/>
                        <w:bottom w:val="none" w:sz="0" w:space="0" w:color="auto"/>
                        <w:right w:val="none" w:sz="0" w:space="0" w:color="auto"/>
                      </w:divBdr>
                    </w:div>
                    <w:div w:id="574582977">
                      <w:marLeft w:val="0"/>
                      <w:marRight w:val="0"/>
                      <w:marTop w:val="0"/>
                      <w:marBottom w:val="0"/>
                      <w:divBdr>
                        <w:top w:val="none" w:sz="0" w:space="0" w:color="auto"/>
                        <w:left w:val="none" w:sz="0" w:space="0" w:color="auto"/>
                        <w:bottom w:val="none" w:sz="0" w:space="0" w:color="auto"/>
                        <w:right w:val="none" w:sz="0" w:space="0" w:color="auto"/>
                      </w:divBdr>
                    </w:div>
                    <w:div w:id="1193348184">
                      <w:marLeft w:val="0"/>
                      <w:marRight w:val="0"/>
                      <w:marTop w:val="0"/>
                      <w:marBottom w:val="0"/>
                      <w:divBdr>
                        <w:top w:val="none" w:sz="0" w:space="0" w:color="auto"/>
                        <w:left w:val="none" w:sz="0" w:space="0" w:color="auto"/>
                        <w:bottom w:val="none" w:sz="0" w:space="0" w:color="auto"/>
                        <w:right w:val="none" w:sz="0" w:space="0" w:color="auto"/>
                      </w:divBdr>
                    </w:div>
                    <w:div w:id="327563710">
                      <w:marLeft w:val="0"/>
                      <w:marRight w:val="0"/>
                      <w:marTop w:val="0"/>
                      <w:marBottom w:val="0"/>
                      <w:divBdr>
                        <w:top w:val="none" w:sz="0" w:space="0" w:color="auto"/>
                        <w:left w:val="none" w:sz="0" w:space="0" w:color="auto"/>
                        <w:bottom w:val="none" w:sz="0" w:space="0" w:color="auto"/>
                        <w:right w:val="none" w:sz="0" w:space="0" w:color="auto"/>
                      </w:divBdr>
                    </w:div>
                    <w:div w:id="971911696">
                      <w:marLeft w:val="0"/>
                      <w:marRight w:val="0"/>
                      <w:marTop w:val="0"/>
                      <w:marBottom w:val="0"/>
                      <w:divBdr>
                        <w:top w:val="none" w:sz="0" w:space="0" w:color="auto"/>
                        <w:left w:val="none" w:sz="0" w:space="0" w:color="auto"/>
                        <w:bottom w:val="none" w:sz="0" w:space="0" w:color="auto"/>
                        <w:right w:val="none" w:sz="0" w:space="0" w:color="auto"/>
                      </w:divBdr>
                    </w:div>
                    <w:div w:id="508298062">
                      <w:marLeft w:val="0"/>
                      <w:marRight w:val="0"/>
                      <w:marTop w:val="0"/>
                      <w:marBottom w:val="0"/>
                      <w:divBdr>
                        <w:top w:val="none" w:sz="0" w:space="0" w:color="auto"/>
                        <w:left w:val="none" w:sz="0" w:space="0" w:color="auto"/>
                        <w:bottom w:val="none" w:sz="0" w:space="0" w:color="auto"/>
                        <w:right w:val="none" w:sz="0" w:space="0" w:color="auto"/>
                      </w:divBdr>
                    </w:div>
                    <w:div w:id="1255552188">
                      <w:marLeft w:val="0"/>
                      <w:marRight w:val="0"/>
                      <w:marTop w:val="0"/>
                      <w:marBottom w:val="0"/>
                      <w:divBdr>
                        <w:top w:val="none" w:sz="0" w:space="0" w:color="auto"/>
                        <w:left w:val="none" w:sz="0" w:space="0" w:color="auto"/>
                        <w:bottom w:val="none" w:sz="0" w:space="0" w:color="auto"/>
                        <w:right w:val="none" w:sz="0" w:space="0" w:color="auto"/>
                      </w:divBdr>
                    </w:div>
                    <w:div w:id="924535637">
                      <w:marLeft w:val="0"/>
                      <w:marRight w:val="0"/>
                      <w:marTop w:val="0"/>
                      <w:marBottom w:val="0"/>
                      <w:divBdr>
                        <w:top w:val="none" w:sz="0" w:space="0" w:color="auto"/>
                        <w:left w:val="none" w:sz="0" w:space="0" w:color="auto"/>
                        <w:bottom w:val="none" w:sz="0" w:space="0" w:color="auto"/>
                        <w:right w:val="none" w:sz="0" w:space="0" w:color="auto"/>
                      </w:divBdr>
                    </w:div>
                    <w:div w:id="5462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25563">
              <w:marLeft w:val="0"/>
              <w:marRight w:val="0"/>
              <w:marTop w:val="0"/>
              <w:marBottom w:val="0"/>
              <w:divBdr>
                <w:top w:val="none" w:sz="0" w:space="0" w:color="auto"/>
                <w:left w:val="none" w:sz="0" w:space="0" w:color="auto"/>
                <w:bottom w:val="none" w:sz="0" w:space="0" w:color="auto"/>
                <w:right w:val="none" w:sz="0" w:space="0" w:color="auto"/>
              </w:divBdr>
              <w:divsChild>
                <w:div w:id="2111387922">
                  <w:marLeft w:val="0"/>
                  <w:marRight w:val="0"/>
                  <w:marTop w:val="0"/>
                  <w:marBottom w:val="0"/>
                  <w:divBdr>
                    <w:top w:val="none" w:sz="0" w:space="0" w:color="auto"/>
                    <w:left w:val="none" w:sz="0" w:space="0" w:color="auto"/>
                    <w:bottom w:val="none" w:sz="0" w:space="0" w:color="auto"/>
                    <w:right w:val="none" w:sz="0" w:space="0" w:color="auto"/>
                  </w:divBdr>
                  <w:divsChild>
                    <w:div w:id="1559390105">
                      <w:marLeft w:val="0"/>
                      <w:marRight w:val="0"/>
                      <w:marTop w:val="0"/>
                      <w:marBottom w:val="0"/>
                      <w:divBdr>
                        <w:top w:val="none" w:sz="0" w:space="0" w:color="auto"/>
                        <w:left w:val="none" w:sz="0" w:space="0" w:color="auto"/>
                        <w:bottom w:val="none" w:sz="0" w:space="0" w:color="auto"/>
                        <w:right w:val="none" w:sz="0" w:space="0" w:color="auto"/>
                      </w:divBdr>
                    </w:div>
                    <w:div w:id="1978532725">
                      <w:marLeft w:val="0"/>
                      <w:marRight w:val="0"/>
                      <w:marTop w:val="0"/>
                      <w:marBottom w:val="0"/>
                      <w:divBdr>
                        <w:top w:val="none" w:sz="0" w:space="0" w:color="auto"/>
                        <w:left w:val="none" w:sz="0" w:space="0" w:color="auto"/>
                        <w:bottom w:val="none" w:sz="0" w:space="0" w:color="auto"/>
                        <w:right w:val="none" w:sz="0" w:space="0" w:color="auto"/>
                      </w:divBdr>
                    </w:div>
                    <w:div w:id="812285798">
                      <w:marLeft w:val="0"/>
                      <w:marRight w:val="0"/>
                      <w:marTop w:val="0"/>
                      <w:marBottom w:val="0"/>
                      <w:divBdr>
                        <w:top w:val="none" w:sz="0" w:space="0" w:color="auto"/>
                        <w:left w:val="none" w:sz="0" w:space="0" w:color="auto"/>
                        <w:bottom w:val="none" w:sz="0" w:space="0" w:color="auto"/>
                        <w:right w:val="none" w:sz="0" w:space="0" w:color="auto"/>
                      </w:divBdr>
                    </w:div>
                    <w:div w:id="758907203">
                      <w:marLeft w:val="0"/>
                      <w:marRight w:val="0"/>
                      <w:marTop w:val="0"/>
                      <w:marBottom w:val="0"/>
                      <w:divBdr>
                        <w:top w:val="none" w:sz="0" w:space="0" w:color="auto"/>
                        <w:left w:val="none" w:sz="0" w:space="0" w:color="auto"/>
                        <w:bottom w:val="none" w:sz="0" w:space="0" w:color="auto"/>
                        <w:right w:val="none" w:sz="0" w:space="0" w:color="auto"/>
                      </w:divBdr>
                    </w:div>
                    <w:div w:id="2013407270">
                      <w:marLeft w:val="0"/>
                      <w:marRight w:val="0"/>
                      <w:marTop w:val="0"/>
                      <w:marBottom w:val="0"/>
                      <w:divBdr>
                        <w:top w:val="none" w:sz="0" w:space="0" w:color="auto"/>
                        <w:left w:val="none" w:sz="0" w:space="0" w:color="auto"/>
                        <w:bottom w:val="none" w:sz="0" w:space="0" w:color="auto"/>
                        <w:right w:val="none" w:sz="0" w:space="0" w:color="auto"/>
                      </w:divBdr>
                    </w:div>
                    <w:div w:id="1338075442">
                      <w:marLeft w:val="0"/>
                      <w:marRight w:val="0"/>
                      <w:marTop w:val="0"/>
                      <w:marBottom w:val="0"/>
                      <w:divBdr>
                        <w:top w:val="none" w:sz="0" w:space="0" w:color="auto"/>
                        <w:left w:val="none" w:sz="0" w:space="0" w:color="auto"/>
                        <w:bottom w:val="none" w:sz="0" w:space="0" w:color="auto"/>
                        <w:right w:val="none" w:sz="0" w:space="0" w:color="auto"/>
                      </w:divBdr>
                    </w:div>
                    <w:div w:id="1299071650">
                      <w:marLeft w:val="0"/>
                      <w:marRight w:val="0"/>
                      <w:marTop w:val="0"/>
                      <w:marBottom w:val="0"/>
                      <w:divBdr>
                        <w:top w:val="none" w:sz="0" w:space="0" w:color="auto"/>
                        <w:left w:val="none" w:sz="0" w:space="0" w:color="auto"/>
                        <w:bottom w:val="none" w:sz="0" w:space="0" w:color="auto"/>
                        <w:right w:val="none" w:sz="0" w:space="0" w:color="auto"/>
                      </w:divBdr>
                    </w:div>
                    <w:div w:id="1595629656">
                      <w:marLeft w:val="0"/>
                      <w:marRight w:val="0"/>
                      <w:marTop w:val="0"/>
                      <w:marBottom w:val="0"/>
                      <w:divBdr>
                        <w:top w:val="none" w:sz="0" w:space="0" w:color="auto"/>
                        <w:left w:val="none" w:sz="0" w:space="0" w:color="auto"/>
                        <w:bottom w:val="none" w:sz="0" w:space="0" w:color="auto"/>
                        <w:right w:val="none" w:sz="0" w:space="0" w:color="auto"/>
                      </w:divBdr>
                    </w:div>
                    <w:div w:id="783116711">
                      <w:marLeft w:val="0"/>
                      <w:marRight w:val="0"/>
                      <w:marTop w:val="0"/>
                      <w:marBottom w:val="0"/>
                      <w:divBdr>
                        <w:top w:val="none" w:sz="0" w:space="0" w:color="auto"/>
                        <w:left w:val="none" w:sz="0" w:space="0" w:color="auto"/>
                        <w:bottom w:val="none" w:sz="0" w:space="0" w:color="auto"/>
                        <w:right w:val="none" w:sz="0" w:space="0" w:color="auto"/>
                      </w:divBdr>
                    </w:div>
                    <w:div w:id="1258948240">
                      <w:marLeft w:val="0"/>
                      <w:marRight w:val="0"/>
                      <w:marTop w:val="0"/>
                      <w:marBottom w:val="0"/>
                      <w:divBdr>
                        <w:top w:val="none" w:sz="0" w:space="0" w:color="auto"/>
                        <w:left w:val="none" w:sz="0" w:space="0" w:color="auto"/>
                        <w:bottom w:val="none" w:sz="0" w:space="0" w:color="auto"/>
                        <w:right w:val="none" w:sz="0" w:space="0" w:color="auto"/>
                      </w:divBdr>
                    </w:div>
                    <w:div w:id="1175653173">
                      <w:marLeft w:val="0"/>
                      <w:marRight w:val="0"/>
                      <w:marTop w:val="0"/>
                      <w:marBottom w:val="0"/>
                      <w:divBdr>
                        <w:top w:val="none" w:sz="0" w:space="0" w:color="auto"/>
                        <w:left w:val="none" w:sz="0" w:space="0" w:color="auto"/>
                        <w:bottom w:val="none" w:sz="0" w:space="0" w:color="auto"/>
                        <w:right w:val="none" w:sz="0" w:space="0" w:color="auto"/>
                      </w:divBdr>
                    </w:div>
                    <w:div w:id="2106026521">
                      <w:marLeft w:val="0"/>
                      <w:marRight w:val="0"/>
                      <w:marTop w:val="0"/>
                      <w:marBottom w:val="0"/>
                      <w:divBdr>
                        <w:top w:val="none" w:sz="0" w:space="0" w:color="auto"/>
                        <w:left w:val="none" w:sz="0" w:space="0" w:color="auto"/>
                        <w:bottom w:val="none" w:sz="0" w:space="0" w:color="auto"/>
                        <w:right w:val="none" w:sz="0" w:space="0" w:color="auto"/>
                      </w:divBdr>
                    </w:div>
                    <w:div w:id="1876188672">
                      <w:marLeft w:val="0"/>
                      <w:marRight w:val="0"/>
                      <w:marTop w:val="0"/>
                      <w:marBottom w:val="0"/>
                      <w:divBdr>
                        <w:top w:val="none" w:sz="0" w:space="0" w:color="auto"/>
                        <w:left w:val="none" w:sz="0" w:space="0" w:color="auto"/>
                        <w:bottom w:val="none" w:sz="0" w:space="0" w:color="auto"/>
                        <w:right w:val="none" w:sz="0" w:space="0" w:color="auto"/>
                      </w:divBdr>
                    </w:div>
                    <w:div w:id="1228304268">
                      <w:marLeft w:val="0"/>
                      <w:marRight w:val="0"/>
                      <w:marTop w:val="0"/>
                      <w:marBottom w:val="0"/>
                      <w:divBdr>
                        <w:top w:val="none" w:sz="0" w:space="0" w:color="auto"/>
                        <w:left w:val="none" w:sz="0" w:space="0" w:color="auto"/>
                        <w:bottom w:val="none" w:sz="0" w:space="0" w:color="auto"/>
                        <w:right w:val="none" w:sz="0" w:space="0" w:color="auto"/>
                      </w:divBdr>
                    </w:div>
                    <w:div w:id="1756588845">
                      <w:marLeft w:val="0"/>
                      <w:marRight w:val="0"/>
                      <w:marTop w:val="0"/>
                      <w:marBottom w:val="0"/>
                      <w:divBdr>
                        <w:top w:val="none" w:sz="0" w:space="0" w:color="auto"/>
                        <w:left w:val="none" w:sz="0" w:space="0" w:color="auto"/>
                        <w:bottom w:val="none" w:sz="0" w:space="0" w:color="auto"/>
                        <w:right w:val="none" w:sz="0" w:space="0" w:color="auto"/>
                      </w:divBdr>
                    </w:div>
                    <w:div w:id="1382510796">
                      <w:marLeft w:val="0"/>
                      <w:marRight w:val="0"/>
                      <w:marTop w:val="0"/>
                      <w:marBottom w:val="0"/>
                      <w:divBdr>
                        <w:top w:val="none" w:sz="0" w:space="0" w:color="auto"/>
                        <w:left w:val="none" w:sz="0" w:space="0" w:color="auto"/>
                        <w:bottom w:val="none" w:sz="0" w:space="0" w:color="auto"/>
                        <w:right w:val="none" w:sz="0" w:space="0" w:color="auto"/>
                      </w:divBdr>
                    </w:div>
                    <w:div w:id="2053579917">
                      <w:marLeft w:val="0"/>
                      <w:marRight w:val="0"/>
                      <w:marTop w:val="0"/>
                      <w:marBottom w:val="0"/>
                      <w:divBdr>
                        <w:top w:val="none" w:sz="0" w:space="0" w:color="auto"/>
                        <w:left w:val="none" w:sz="0" w:space="0" w:color="auto"/>
                        <w:bottom w:val="none" w:sz="0" w:space="0" w:color="auto"/>
                        <w:right w:val="none" w:sz="0" w:space="0" w:color="auto"/>
                      </w:divBdr>
                    </w:div>
                    <w:div w:id="1150100485">
                      <w:marLeft w:val="0"/>
                      <w:marRight w:val="0"/>
                      <w:marTop w:val="0"/>
                      <w:marBottom w:val="0"/>
                      <w:divBdr>
                        <w:top w:val="none" w:sz="0" w:space="0" w:color="auto"/>
                        <w:left w:val="none" w:sz="0" w:space="0" w:color="auto"/>
                        <w:bottom w:val="none" w:sz="0" w:space="0" w:color="auto"/>
                        <w:right w:val="none" w:sz="0" w:space="0" w:color="auto"/>
                      </w:divBdr>
                    </w:div>
                    <w:div w:id="1536117671">
                      <w:marLeft w:val="0"/>
                      <w:marRight w:val="0"/>
                      <w:marTop w:val="0"/>
                      <w:marBottom w:val="0"/>
                      <w:divBdr>
                        <w:top w:val="none" w:sz="0" w:space="0" w:color="auto"/>
                        <w:left w:val="none" w:sz="0" w:space="0" w:color="auto"/>
                        <w:bottom w:val="none" w:sz="0" w:space="0" w:color="auto"/>
                        <w:right w:val="none" w:sz="0" w:space="0" w:color="auto"/>
                      </w:divBdr>
                    </w:div>
                    <w:div w:id="1708722020">
                      <w:marLeft w:val="0"/>
                      <w:marRight w:val="0"/>
                      <w:marTop w:val="0"/>
                      <w:marBottom w:val="0"/>
                      <w:divBdr>
                        <w:top w:val="none" w:sz="0" w:space="0" w:color="auto"/>
                        <w:left w:val="none" w:sz="0" w:space="0" w:color="auto"/>
                        <w:bottom w:val="none" w:sz="0" w:space="0" w:color="auto"/>
                        <w:right w:val="none" w:sz="0" w:space="0" w:color="auto"/>
                      </w:divBdr>
                    </w:div>
                    <w:div w:id="530845997">
                      <w:marLeft w:val="0"/>
                      <w:marRight w:val="0"/>
                      <w:marTop w:val="0"/>
                      <w:marBottom w:val="0"/>
                      <w:divBdr>
                        <w:top w:val="none" w:sz="0" w:space="0" w:color="auto"/>
                        <w:left w:val="none" w:sz="0" w:space="0" w:color="auto"/>
                        <w:bottom w:val="none" w:sz="0" w:space="0" w:color="auto"/>
                        <w:right w:val="none" w:sz="0" w:space="0" w:color="auto"/>
                      </w:divBdr>
                    </w:div>
                    <w:div w:id="21320244">
                      <w:marLeft w:val="0"/>
                      <w:marRight w:val="0"/>
                      <w:marTop w:val="0"/>
                      <w:marBottom w:val="0"/>
                      <w:divBdr>
                        <w:top w:val="none" w:sz="0" w:space="0" w:color="auto"/>
                        <w:left w:val="none" w:sz="0" w:space="0" w:color="auto"/>
                        <w:bottom w:val="none" w:sz="0" w:space="0" w:color="auto"/>
                        <w:right w:val="none" w:sz="0" w:space="0" w:color="auto"/>
                      </w:divBdr>
                    </w:div>
                    <w:div w:id="936790082">
                      <w:marLeft w:val="0"/>
                      <w:marRight w:val="0"/>
                      <w:marTop w:val="0"/>
                      <w:marBottom w:val="0"/>
                      <w:divBdr>
                        <w:top w:val="none" w:sz="0" w:space="0" w:color="auto"/>
                        <w:left w:val="none" w:sz="0" w:space="0" w:color="auto"/>
                        <w:bottom w:val="none" w:sz="0" w:space="0" w:color="auto"/>
                        <w:right w:val="none" w:sz="0" w:space="0" w:color="auto"/>
                      </w:divBdr>
                    </w:div>
                    <w:div w:id="790175023">
                      <w:marLeft w:val="0"/>
                      <w:marRight w:val="0"/>
                      <w:marTop w:val="0"/>
                      <w:marBottom w:val="0"/>
                      <w:divBdr>
                        <w:top w:val="none" w:sz="0" w:space="0" w:color="auto"/>
                        <w:left w:val="none" w:sz="0" w:space="0" w:color="auto"/>
                        <w:bottom w:val="none" w:sz="0" w:space="0" w:color="auto"/>
                        <w:right w:val="none" w:sz="0" w:space="0" w:color="auto"/>
                      </w:divBdr>
                    </w:div>
                    <w:div w:id="738941718">
                      <w:marLeft w:val="0"/>
                      <w:marRight w:val="0"/>
                      <w:marTop w:val="0"/>
                      <w:marBottom w:val="0"/>
                      <w:divBdr>
                        <w:top w:val="none" w:sz="0" w:space="0" w:color="auto"/>
                        <w:left w:val="none" w:sz="0" w:space="0" w:color="auto"/>
                        <w:bottom w:val="none" w:sz="0" w:space="0" w:color="auto"/>
                        <w:right w:val="none" w:sz="0" w:space="0" w:color="auto"/>
                      </w:divBdr>
                    </w:div>
                    <w:div w:id="2106922575">
                      <w:marLeft w:val="0"/>
                      <w:marRight w:val="0"/>
                      <w:marTop w:val="0"/>
                      <w:marBottom w:val="0"/>
                      <w:divBdr>
                        <w:top w:val="none" w:sz="0" w:space="0" w:color="auto"/>
                        <w:left w:val="none" w:sz="0" w:space="0" w:color="auto"/>
                        <w:bottom w:val="none" w:sz="0" w:space="0" w:color="auto"/>
                        <w:right w:val="none" w:sz="0" w:space="0" w:color="auto"/>
                      </w:divBdr>
                    </w:div>
                    <w:div w:id="1566991872">
                      <w:marLeft w:val="0"/>
                      <w:marRight w:val="0"/>
                      <w:marTop w:val="0"/>
                      <w:marBottom w:val="0"/>
                      <w:divBdr>
                        <w:top w:val="none" w:sz="0" w:space="0" w:color="auto"/>
                        <w:left w:val="none" w:sz="0" w:space="0" w:color="auto"/>
                        <w:bottom w:val="none" w:sz="0" w:space="0" w:color="auto"/>
                        <w:right w:val="none" w:sz="0" w:space="0" w:color="auto"/>
                      </w:divBdr>
                    </w:div>
                    <w:div w:id="868301231">
                      <w:marLeft w:val="0"/>
                      <w:marRight w:val="0"/>
                      <w:marTop w:val="0"/>
                      <w:marBottom w:val="0"/>
                      <w:divBdr>
                        <w:top w:val="none" w:sz="0" w:space="0" w:color="auto"/>
                        <w:left w:val="none" w:sz="0" w:space="0" w:color="auto"/>
                        <w:bottom w:val="none" w:sz="0" w:space="0" w:color="auto"/>
                        <w:right w:val="none" w:sz="0" w:space="0" w:color="auto"/>
                      </w:divBdr>
                    </w:div>
                    <w:div w:id="2101488231">
                      <w:marLeft w:val="0"/>
                      <w:marRight w:val="0"/>
                      <w:marTop w:val="0"/>
                      <w:marBottom w:val="0"/>
                      <w:divBdr>
                        <w:top w:val="none" w:sz="0" w:space="0" w:color="auto"/>
                        <w:left w:val="none" w:sz="0" w:space="0" w:color="auto"/>
                        <w:bottom w:val="none" w:sz="0" w:space="0" w:color="auto"/>
                        <w:right w:val="none" w:sz="0" w:space="0" w:color="auto"/>
                      </w:divBdr>
                    </w:div>
                    <w:div w:id="1365131504">
                      <w:marLeft w:val="0"/>
                      <w:marRight w:val="0"/>
                      <w:marTop w:val="0"/>
                      <w:marBottom w:val="0"/>
                      <w:divBdr>
                        <w:top w:val="none" w:sz="0" w:space="0" w:color="auto"/>
                        <w:left w:val="none" w:sz="0" w:space="0" w:color="auto"/>
                        <w:bottom w:val="none" w:sz="0" w:space="0" w:color="auto"/>
                        <w:right w:val="none" w:sz="0" w:space="0" w:color="auto"/>
                      </w:divBdr>
                    </w:div>
                    <w:div w:id="1477378181">
                      <w:marLeft w:val="0"/>
                      <w:marRight w:val="0"/>
                      <w:marTop w:val="0"/>
                      <w:marBottom w:val="0"/>
                      <w:divBdr>
                        <w:top w:val="none" w:sz="0" w:space="0" w:color="auto"/>
                        <w:left w:val="none" w:sz="0" w:space="0" w:color="auto"/>
                        <w:bottom w:val="none" w:sz="0" w:space="0" w:color="auto"/>
                        <w:right w:val="none" w:sz="0" w:space="0" w:color="auto"/>
                      </w:divBdr>
                    </w:div>
                    <w:div w:id="1699309844">
                      <w:marLeft w:val="0"/>
                      <w:marRight w:val="0"/>
                      <w:marTop w:val="0"/>
                      <w:marBottom w:val="0"/>
                      <w:divBdr>
                        <w:top w:val="none" w:sz="0" w:space="0" w:color="auto"/>
                        <w:left w:val="none" w:sz="0" w:space="0" w:color="auto"/>
                        <w:bottom w:val="none" w:sz="0" w:space="0" w:color="auto"/>
                        <w:right w:val="none" w:sz="0" w:space="0" w:color="auto"/>
                      </w:divBdr>
                    </w:div>
                    <w:div w:id="1467120061">
                      <w:marLeft w:val="0"/>
                      <w:marRight w:val="0"/>
                      <w:marTop w:val="0"/>
                      <w:marBottom w:val="0"/>
                      <w:divBdr>
                        <w:top w:val="none" w:sz="0" w:space="0" w:color="auto"/>
                        <w:left w:val="none" w:sz="0" w:space="0" w:color="auto"/>
                        <w:bottom w:val="none" w:sz="0" w:space="0" w:color="auto"/>
                        <w:right w:val="none" w:sz="0" w:space="0" w:color="auto"/>
                      </w:divBdr>
                    </w:div>
                    <w:div w:id="2095541507">
                      <w:marLeft w:val="0"/>
                      <w:marRight w:val="0"/>
                      <w:marTop w:val="0"/>
                      <w:marBottom w:val="0"/>
                      <w:divBdr>
                        <w:top w:val="none" w:sz="0" w:space="0" w:color="auto"/>
                        <w:left w:val="none" w:sz="0" w:space="0" w:color="auto"/>
                        <w:bottom w:val="none" w:sz="0" w:space="0" w:color="auto"/>
                        <w:right w:val="none" w:sz="0" w:space="0" w:color="auto"/>
                      </w:divBdr>
                    </w:div>
                    <w:div w:id="906114649">
                      <w:marLeft w:val="0"/>
                      <w:marRight w:val="0"/>
                      <w:marTop w:val="0"/>
                      <w:marBottom w:val="0"/>
                      <w:divBdr>
                        <w:top w:val="none" w:sz="0" w:space="0" w:color="auto"/>
                        <w:left w:val="none" w:sz="0" w:space="0" w:color="auto"/>
                        <w:bottom w:val="none" w:sz="0" w:space="0" w:color="auto"/>
                        <w:right w:val="none" w:sz="0" w:space="0" w:color="auto"/>
                      </w:divBdr>
                    </w:div>
                    <w:div w:id="444541877">
                      <w:marLeft w:val="0"/>
                      <w:marRight w:val="0"/>
                      <w:marTop w:val="0"/>
                      <w:marBottom w:val="0"/>
                      <w:divBdr>
                        <w:top w:val="none" w:sz="0" w:space="0" w:color="auto"/>
                        <w:left w:val="none" w:sz="0" w:space="0" w:color="auto"/>
                        <w:bottom w:val="none" w:sz="0" w:space="0" w:color="auto"/>
                        <w:right w:val="none" w:sz="0" w:space="0" w:color="auto"/>
                      </w:divBdr>
                    </w:div>
                    <w:div w:id="1679113338">
                      <w:marLeft w:val="0"/>
                      <w:marRight w:val="0"/>
                      <w:marTop w:val="0"/>
                      <w:marBottom w:val="0"/>
                      <w:divBdr>
                        <w:top w:val="none" w:sz="0" w:space="0" w:color="auto"/>
                        <w:left w:val="none" w:sz="0" w:space="0" w:color="auto"/>
                        <w:bottom w:val="none" w:sz="0" w:space="0" w:color="auto"/>
                        <w:right w:val="none" w:sz="0" w:space="0" w:color="auto"/>
                      </w:divBdr>
                    </w:div>
                    <w:div w:id="539708807">
                      <w:marLeft w:val="0"/>
                      <w:marRight w:val="0"/>
                      <w:marTop w:val="0"/>
                      <w:marBottom w:val="0"/>
                      <w:divBdr>
                        <w:top w:val="none" w:sz="0" w:space="0" w:color="auto"/>
                        <w:left w:val="none" w:sz="0" w:space="0" w:color="auto"/>
                        <w:bottom w:val="none" w:sz="0" w:space="0" w:color="auto"/>
                        <w:right w:val="none" w:sz="0" w:space="0" w:color="auto"/>
                      </w:divBdr>
                    </w:div>
                    <w:div w:id="1541478673">
                      <w:marLeft w:val="0"/>
                      <w:marRight w:val="0"/>
                      <w:marTop w:val="0"/>
                      <w:marBottom w:val="0"/>
                      <w:divBdr>
                        <w:top w:val="none" w:sz="0" w:space="0" w:color="auto"/>
                        <w:left w:val="none" w:sz="0" w:space="0" w:color="auto"/>
                        <w:bottom w:val="none" w:sz="0" w:space="0" w:color="auto"/>
                        <w:right w:val="none" w:sz="0" w:space="0" w:color="auto"/>
                      </w:divBdr>
                    </w:div>
                    <w:div w:id="571697650">
                      <w:marLeft w:val="0"/>
                      <w:marRight w:val="0"/>
                      <w:marTop w:val="0"/>
                      <w:marBottom w:val="0"/>
                      <w:divBdr>
                        <w:top w:val="none" w:sz="0" w:space="0" w:color="auto"/>
                        <w:left w:val="none" w:sz="0" w:space="0" w:color="auto"/>
                        <w:bottom w:val="none" w:sz="0" w:space="0" w:color="auto"/>
                        <w:right w:val="none" w:sz="0" w:space="0" w:color="auto"/>
                      </w:divBdr>
                    </w:div>
                    <w:div w:id="77557830">
                      <w:marLeft w:val="0"/>
                      <w:marRight w:val="0"/>
                      <w:marTop w:val="0"/>
                      <w:marBottom w:val="0"/>
                      <w:divBdr>
                        <w:top w:val="none" w:sz="0" w:space="0" w:color="auto"/>
                        <w:left w:val="none" w:sz="0" w:space="0" w:color="auto"/>
                        <w:bottom w:val="none" w:sz="0" w:space="0" w:color="auto"/>
                        <w:right w:val="none" w:sz="0" w:space="0" w:color="auto"/>
                      </w:divBdr>
                    </w:div>
                    <w:div w:id="1161311738">
                      <w:marLeft w:val="0"/>
                      <w:marRight w:val="0"/>
                      <w:marTop w:val="0"/>
                      <w:marBottom w:val="0"/>
                      <w:divBdr>
                        <w:top w:val="none" w:sz="0" w:space="0" w:color="auto"/>
                        <w:left w:val="none" w:sz="0" w:space="0" w:color="auto"/>
                        <w:bottom w:val="none" w:sz="0" w:space="0" w:color="auto"/>
                        <w:right w:val="none" w:sz="0" w:space="0" w:color="auto"/>
                      </w:divBdr>
                    </w:div>
                    <w:div w:id="1231842190">
                      <w:marLeft w:val="0"/>
                      <w:marRight w:val="0"/>
                      <w:marTop w:val="0"/>
                      <w:marBottom w:val="0"/>
                      <w:divBdr>
                        <w:top w:val="none" w:sz="0" w:space="0" w:color="auto"/>
                        <w:left w:val="none" w:sz="0" w:space="0" w:color="auto"/>
                        <w:bottom w:val="none" w:sz="0" w:space="0" w:color="auto"/>
                        <w:right w:val="none" w:sz="0" w:space="0" w:color="auto"/>
                      </w:divBdr>
                    </w:div>
                    <w:div w:id="1518612595">
                      <w:marLeft w:val="0"/>
                      <w:marRight w:val="0"/>
                      <w:marTop w:val="0"/>
                      <w:marBottom w:val="0"/>
                      <w:divBdr>
                        <w:top w:val="none" w:sz="0" w:space="0" w:color="auto"/>
                        <w:left w:val="none" w:sz="0" w:space="0" w:color="auto"/>
                        <w:bottom w:val="none" w:sz="0" w:space="0" w:color="auto"/>
                        <w:right w:val="none" w:sz="0" w:space="0" w:color="auto"/>
                      </w:divBdr>
                    </w:div>
                    <w:div w:id="795026340">
                      <w:marLeft w:val="0"/>
                      <w:marRight w:val="0"/>
                      <w:marTop w:val="0"/>
                      <w:marBottom w:val="0"/>
                      <w:divBdr>
                        <w:top w:val="none" w:sz="0" w:space="0" w:color="auto"/>
                        <w:left w:val="none" w:sz="0" w:space="0" w:color="auto"/>
                        <w:bottom w:val="none" w:sz="0" w:space="0" w:color="auto"/>
                        <w:right w:val="none" w:sz="0" w:space="0" w:color="auto"/>
                      </w:divBdr>
                    </w:div>
                    <w:div w:id="1391541730">
                      <w:marLeft w:val="0"/>
                      <w:marRight w:val="0"/>
                      <w:marTop w:val="0"/>
                      <w:marBottom w:val="0"/>
                      <w:divBdr>
                        <w:top w:val="none" w:sz="0" w:space="0" w:color="auto"/>
                        <w:left w:val="none" w:sz="0" w:space="0" w:color="auto"/>
                        <w:bottom w:val="none" w:sz="0" w:space="0" w:color="auto"/>
                        <w:right w:val="none" w:sz="0" w:space="0" w:color="auto"/>
                      </w:divBdr>
                    </w:div>
                    <w:div w:id="883366861">
                      <w:marLeft w:val="0"/>
                      <w:marRight w:val="0"/>
                      <w:marTop w:val="0"/>
                      <w:marBottom w:val="0"/>
                      <w:divBdr>
                        <w:top w:val="none" w:sz="0" w:space="0" w:color="auto"/>
                        <w:left w:val="none" w:sz="0" w:space="0" w:color="auto"/>
                        <w:bottom w:val="none" w:sz="0" w:space="0" w:color="auto"/>
                        <w:right w:val="none" w:sz="0" w:space="0" w:color="auto"/>
                      </w:divBdr>
                    </w:div>
                    <w:div w:id="212740281">
                      <w:marLeft w:val="0"/>
                      <w:marRight w:val="0"/>
                      <w:marTop w:val="0"/>
                      <w:marBottom w:val="0"/>
                      <w:divBdr>
                        <w:top w:val="none" w:sz="0" w:space="0" w:color="auto"/>
                        <w:left w:val="none" w:sz="0" w:space="0" w:color="auto"/>
                        <w:bottom w:val="none" w:sz="0" w:space="0" w:color="auto"/>
                        <w:right w:val="none" w:sz="0" w:space="0" w:color="auto"/>
                      </w:divBdr>
                    </w:div>
                    <w:div w:id="1472600995">
                      <w:marLeft w:val="0"/>
                      <w:marRight w:val="0"/>
                      <w:marTop w:val="0"/>
                      <w:marBottom w:val="0"/>
                      <w:divBdr>
                        <w:top w:val="none" w:sz="0" w:space="0" w:color="auto"/>
                        <w:left w:val="none" w:sz="0" w:space="0" w:color="auto"/>
                        <w:bottom w:val="none" w:sz="0" w:space="0" w:color="auto"/>
                        <w:right w:val="none" w:sz="0" w:space="0" w:color="auto"/>
                      </w:divBdr>
                    </w:div>
                    <w:div w:id="1519662396">
                      <w:marLeft w:val="0"/>
                      <w:marRight w:val="0"/>
                      <w:marTop w:val="0"/>
                      <w:marBottom w:val="0"/>
                      <w:divBdr>
                        <w:top w:val="none" w:sz="0" w:space="0" w:color="auto"/>
                        <w:left w:val="none" w:sz="0" w:space="0" w:color="auto"/>
                        <w:bottom w:val="none" w:sz="0" w:space="0" w:color="auto"/>
                        <w:right w:val="none" w:sz="0" w:space="0" w:color="auto"/>
                      </w:divBdr>
                    </w:div>
                    <w:div w:id="1324316012">
                      <w:marLeft w:val="0"/>
                      <w:marRight w:val="0"/>
                      <w:marTop w:val="0"/>
                      <w:marBottom w:val="0"/>
                      <w:divBdr>
                        <w:top w:val="none" w:sz="0" w:space="0" w:color="auto"/>
                        <w:left w:val="none" w:sz="0" w:space="0" w:color="auto"/>
                        <w:bottom w:val="none" w:sz="0" w:space="0" w:color="auto"/>
                        <w:right w:val="none" w:sz="0" w:space="0" w:color="auto"/>
                      </w:divBdr>
                    </w:div>
                    <w:div w:id="180978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90183">
      <w:bodyDiv w:val="1"/>
      <w:marLeft w:val="0"/>
      <w:marRight w:val="0"/>
      <w:marTop w:val="0"/>
      <w:marBottom w:val="0"/>
      <w:divBdr>
        <w:top w:val="none" w:sz="0" w:space="0" w:color="auto"/>
        <w:left w:val="none" w:sz="0" w:space="0" w:color="auto"/>
        <w:bottom w:val="none" w:sz="0" w:space="0" w:color="auto"/>
        <w:right w:val="none" w:sz="0" w:space="0" w:color="auto"/>
      </w:divBdr>
      <w:divsChild>
        <w:div w:id="1265648231">
          <w:marLeft w:val="0"/>
          <w:marRight w:val="0"/>
          <w:marTop w:val="0"/>
          <w:marBottom w:val="0"/>
          <w:divBdr>
            <w:top w:val="none" w:sz="0" w:space="0" w:color="auto"/>
            <w:left w:val="none" w:sz="0" w:space="0" w:color="auto"/>
            <w:bottom w:val="none" w:sz="0" w:space="0" w:color="auto"/>
            <w:right w:val="none" w:sz="0" w:space="0" w:color="auto"/>
          </w:divBdr>
          <w:divsChild>
            <w:div w:id="1394618606">
              <w:marLeft w:val="0"/>
              <w:marRight w:val="0"/>
              <w:marTop w:val="0"/>
              <w:marBottom w:val="0"/>
              <w:divBdr>
                <w:top w:val="none" w:sz="0" w:space="0" w:color="auto"/>
                <w:left w:val="none" w:sz="0" w:space="0" w:color="auto"/>
                <w:bottom w:val="none" w:sz="0" w:space="0" w:color="auto"/>
                <w:right w:val="none" w:sz="0" w:space="0" w:color="auto"/>
              </w:divBdr>
              <w:divsChild>
                <w:div w:id="1506627011">
                  <w:marLeft w:val="0"/>
                  <w:marRight w:val="0"/>
                  <w:marTop w:val="0"/>
                  <w:marBottom w:val="0"/>
                  <w:divBdr>
                    <w:top w:val="none" w:sz="0" w:space="0" w:color="auto"/>
                    <w:left w:val="none" w:sz="0" w:space="0" w:color="auto"/>
                    <w:bottom w:val="none" w:sz="0" w:space="0" w:color="auto"/>
                    <w:right w:val="none" w:sz="0" w:space="0" w:color="auto"/>
                  </w:divBdr>
                  <w:divsChild>
                    <w:div w:id="144788319">
                      <w:marLeft w:val="0"/>
                      <w:marRight w:val="0"/>
                      <w:marTop w:val="0"/>
                      <w:marBottom w:val="0"/>
                      <w:divBdr>
                        <w:top w:val="none" w:sz="0" w:space="0" w:color="auto"/>
                        <w:left w:val="none" w:sz="0" w:space="0" w:color="auto"/>
                        <w:bottom w:val="none" w:sz="0" w:space="0" w:color="auto"/>
                        <w:right w:val="none" w:sz="0" w:space="0" w:color="auto"/>
                      </w:divBdr>
                    </w:div>
                    <w:div w:id="240795964">
                      <w:marLeft w:val="0"/>
                      <w:marRight w:val="0"/>
                      <w:marTop w:val="0"/>
                      <w:marBottom w:val="0"/>
                      <w:divBdr>
                        <w:top w:val="none" w:sz="0" w:space="0" w:color="auto"/>
                        <w:left w:val="none" w:sz="0" w:space="0" w:color="auto"/>
                        <w:bottom w:val="none" w:sz="0" w:space="0" w:color="auto"/>
                        <w:right w:val="none" w:sz="0" w:space="0" w:color="auto"/>
                      </w:divBdr>
                    </w:div>
                    <w:div w:id="841090374">
                      <w:marLeft w:val="0"/>
                      <w:marRight w:val="0"/>
                      <w:marTop w:val="0"/>
                      <w:marBottom w:val="0"/>
                      <w:divBdr>
                        <w:top w:val="none" w:sz="0" w:space="0" w:color="auto"/>
                        <w:left w:val="none" w:sz="0" w:space="0" w:color="auto"/>
                        <w:bottom w:val="none" w:sz="0" w:space="0" w:color="auto"/>
                        <w:right w:val="none" w:sz="0" w:space="0" w:color="auto"/>
                      </w:divBdr>
                    </w:div>
                    <w:div w:id="1200509018">
                      <w:marLeft w:val="0"/>
                      <w:marRight w:val="0"/>
                      <w:marTop w:val="0"/>
                      <w:marBottom w:val="0"/>
                      <w:divBdr>
                        <w:top w:val="none" w:sz="0" w:space="0" w:color="auto"/>
                        <w:left w:val="none" w:sz="0" w:space="0" w:color="auto"/>
                        <w:bottom w:val="none" w:sz="0" w:space="0" w:color="auto"/>
                        <w:right w:val="none" w:sz="0" w:space="0" w:color="auto"/>
                      </w:divBdr>
                    </w:div>
                    <w:div w:id="631636211">
                      <w:marLeft w:val="0"/>
                      <w:marRight w:val="0"/>
                      <w:marTop w:val="0"/>
                      <w:marBottom w:val="0"/>
                      <w:divBdr>
                        <w:top w:val="none" w:sz="0" w:space="0" w:color="auto"/>
                        <w:left w:val="none" w:sz="0" w:space="0" w:color="auto"/>
                        <w:bottom w:val="none" w:sz="0" w:space="0" w:color="auto"/>
                        <w:right w:val="none" w:sz="0" w:space="0" w:color="auto"/>
                      </w:divBdr>
                    </w:div>
                    <w:div w:id="38406838">
                      <w:marLeft w:val="0"/>
                      <w:marRight w:val="0"/>
                      <w:marTop w:val="0"/>
                      <w:marBottom w:val="0"/>
                      <w:divBdr>
                        <w:top w:val="none" w:sz="0" w:space="0" w:color="auto"/>
                        <w:left w:val="none" w:sz="0" w:space="0" w:color="auto"/>
                        <w:bottom w:val="none" w:sz="0" w:space="0" w:color="auto"/>
                        <w:right w:val="none" w:sz="0" w:space="0" w:color="auto"/>
                      </w:divBdr>
                    </w:div>
                    <w:div w:id="1671327198">
                      <w:marLeft w:val="0"/>
                      <w:marRight w:val="0"/>
                      <w:marTop w:val="0"/>
                      <w:marBottom w:val="0"/>
                      <w:divBdr>
                        <w:top w:val="none" w:sz="0" w:space="0" w:color="auto"/>
                        <w:left w:val="none" w:sz="0" w:space="0" w:color="auto"/>
                        <w:bottom w:val="none" w:sz="0" w:space="0" w:color="auto"/>
                        <w:right w:val="none" w:sz="0" w:space="0" w:color="auto"/>
                      </w:divBdr>
                    </w:div>
                    <w:div w:id="190459019">
                      <w:marLeft w:val="0"/>
                      <w:marRight w:val="0"/>
                      <w:marTop w:val="0"/>
                      <w:marBottom w:val="0"/>
                      <w:divBdr>
                        <w:top w:val="none" w:sz="0" w:space="0" w:color="auto"/>
                        <w:left w:val="none" w:sz="0" w:space="0" w:color="auto"/>
                        <w:bottom w:val="none" w:sz="0" w:space="0" w:color="auto"/>
                        <w:right w:val="none" w:sz="0" w:space="0" w:color="auto"/>
                      </w:divBdr>
                    </w:div>
                    <w:div w:id="1405029575">
                      <w:marLeft w:val="0"/>
                      <w:marRight w:val="0"/>
                      <w:marTop w:val="0"/>
                      <w:marBottom w:val="0"/>
                      <w:divBdr>
                        <w:top w:val="none" w:sz="0" w:space="0" w:color="auto"/>
                        <w:left w:val="none" w:sz="0" w:space="0" w:color="auto"/>
                        <w:bottom w:val="none" w:sz="0" w:space="0" w:color="auto"/>
                        <w:right w:val="none" w:sz="0" w:space="0" w:color="auto"/>
                      </w:divBdr>
                    </w:div>
                    <w:div w:id="765467621">
                      <w:marLeft w:val="0"/>
                      <w:marRight w:val="0"/>
                      <w:marTop w:val="0"/>
                      <w:marBottom w:val="0"/>
                      <w:divBdr>
                        <w:top w:val="none" w:sz="0" w:space="0" w:color="auto"/>
                        <w:left w:val="none" w:sz="0" w:space="0" w:color="auto"/>
                        <w:bottom w:val="none" w:sz="0" w:space="0" w:color="auto"/>
                        <w:right w:val="none" w:sz="0" w:space="0" w:color="auto"/>
                      </w:divBdr>
                    </w:div>
                    <w:div w:id="1054163511">
                      <w:marLeft w:val="0"/>
                      <w:marRight w:val="0"/>
                      <w:marTop w:val="0"/>
                      <w:marBottom w:val="0"/>
                      <w:divBdr>
                        <w:top w:val="none" w:sz="0" w:space="0" w:color="auto"/>
                        <w:left w:val="none" w:sz="0" w:space="0" w:color="auto"/>
                        <w:bottom w:val="none" w:sz="0" w:space="0" w:color="auto"/>
                        <w:right w:val="none" w:sz="0" w:space="0" w:color="auto"/>
                      </w:divBdr>
                    </w:div>
                    <w:div w:id="1153833140">
                      <w:marLeft w:val="0"/>
                      <w:marRight w:val="0"/>
                      <w:marTop w:val="0"/>
                      <w:marBottom w:val="0"/>
                      <w:divBdr>
                        <w:top w:val="none" w:sz="0" w:space="0" w:color="auto"/>
                        <w:left w:val="none" w:sz="0" w:space="0" w:color="auto"/>
                        <w:bottom w:val="none" w:sz="0" w:space="0" w:color="auto"/>
                        <w:right w:val="none" w:sz="0" w:space="0" w:color="auto"/>
                      </w:divBdr>
                    </w:div>
                    <w:div w:id="982271833">
                      <w:marLeft w:val="0"/>
                      <w:marRight w:val="0"/>
                      <w:marTop w:val="0"/>
                      <w:marBottom w:val="0"/>
                      <w:divBdr>
                        <w:top w:val="none" w:sz="0" w:space="0" w:color="auto"/>
                        <w:left w:val="none" w:sz="0" w:space="0" w:color="auto"/>
                        <w:bottom w:val="none" w:sz="0" w:space="0" w:color="auto"/>
                        <w:right w:val="none" w:sz="0" w:space="0" w:color="auto"/>
                      </w:divBdr>
                    </w:div>
                    <w:div w:id="1082527990">
                      <w:marLeft w:val="0"/>
                      <w:marRight w:val="0"/>
                      <w:marTop w:val="0"/>
                      <w:marBottom w:val="0"/>
                      <w:divBdr>
                        <w:top w:val="none" w:sz="0" w:space="0" w:color="auto"/>
                        <w:left w:val="none" w:sz="0" w:space="0" w:color="auto"/>
                        <w:bottom w:val="none" w:sz="0" w:space="0" w:color="auto"/>
                        <w:right w:val="none" w:sz="0" w:space="0" w:color="auto"/>
                      </w:divBdr>
                    </w:div>
                    <w:div w:id="85314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66861">
              <w:marLeft w:val="0"/>
              <w:marRight w:val="0"/>
              <w:marTop w:val="0"/>
              <w:marBottom w:val="0"/>
              <w:divBdr>
                <w:top w:val="none" w:sz="0" w:space="0" w:color="auto"/>
                <w:left w:val="none" w:sz="0" w:space="0" w:color="auto"/>
                <w:bottom w:val="none" w:sz="0" w:space="0" w:color="auto"/>
                <w:right w:val="none" w:sz="0" w:space="0" w:color="auto"/>
              </w:divBdr>
              <w:divsChild>
                <w:div w:id="860513628">
                  <w:marLeft w:val="0"/>
                  <w:marRight w:val="0"/>
                  <w:marTop w:val="0"/>
                  <w:marBottom w:val="0"/>
                  <w:divBdr>
                    <w:top w:val="none" w:sz="0" w:space="0" w:color="auto"/>
                    <w:left w:val="none" w:sz="0" w:space="0" w:color="auto"/>
                    <w:bottom w:val="none" w:sz="0" w:space="0" w:color="auto"/>
                    <w:right w:val="none" w:sz="0" w:space="0" w:color="auto"/>
                  </w:divBdr>
                  <w:divsChild>
                    <w:div w:id="452484165">
                      <w:marLeft w:val="0"/>
                      <w:marRight w:val="0"/>
                      <w:marTop w:val="0"/>
                      <w:marBottom w:val="0"/>
                      <w:divBdr>
                        <w:top w:val="none" w:sz="0" w:space="0" w:color="auto"/>
                        <w:left w:val="none" w:sz="0" w:space="0" w:color="auto"/>
                        <w:bottom w:val="none" w:sz="0" w:space="0" w:color="auto"/>
                        <w:right w:val="none" w:sz="0" w:space="0" w:color="auto"/>
                      </w:divBdr>
                    </w:div>
                    <w:div w:id="1449928928">
                      <w:marLeft w:val="0"/>
                      <w:marRight w:val="0"/>
                      <w:marTop w:val="0"/>
                      <w:marBottom w:val="0"/>
                      <w:divBdr>
                        <w:top w:val="none" w:sz="0" w:space="0" w:color="auto"/>
                        <w:left w:val="none" w:sz="0" w:space="0" w:color="auto"/>
                        <w:bottom w:val="none" w:sz="0" w:space="0" w:color="auto"/>
                        <w:right w:val="none" w:sz="0" w:space="0" w:color="auto"/>
                      </w:divBdr>
                    </w:div>
                    <w:div w:id="707336397">
                      <w:marLeft w:val="0"/>
                      <w:marRight w:val="0"/>
                      <w:marTop w:val="0"/>
                      <w:marBottom w:val="0"/>
                      <w:divBdr>
                        <w:top w:val="none" w:sz="0" w:space="0" w:color="auto"/>
                        <w:left w:val="none" w:sz="0" w:space="0" w:color="auto"/>
                        <w:bottom w:val="none" w:sz="0" w:space="0" w:color="auto"/>
                        <w:right w:val="none" w:sz="0" w:space="0" w:color="auto"/>
                      </w:divBdr>
                    </w:div>
                    <w:div w:id="2099597601">
                      <w:marLeft w:val="0"/>
                      <w:marRight w:val="0"/>
                      <w:marTop w:val="0"/>
                      <w:marBottom w:val="0"/>
                      <w:divBdr>
                        <w:top w:val="none" w:sz="0" w:space="0" w:color="auto"/>
                        <w:left w:val="none" w:sz="0" w:space="0" w:color="auto"/>
                        <w:bottom w:val="none" w:sz="0" w:space="0" w:color="auto"/>
                        <w:right w:val="none" w:sz="0" w:space="0" w:color="auto"/>
                      </w:divBdr>
                    </w:div>
                    <w:div w:id="1998193230">
                      <w:marLeft w:val="0"/>
                      <w:marRight w:val="0"/>
                      <w:marTop w:val="0"/>
                      <w:marBottom w:val="0"/>
                      <w:divBdr>
                        <w:top w:val="none" w:sz="0" w:space="0" w:color="auto"/>
                        <w:left w:val="none" w:sz="0" w:space="0" w:color="auto"/>
                        <w:bottom w:val="none" w:sz="0" w:space="0" w:color="auto"/>
                        <w:right w:val="none" w:sz="0" w:space="0" w:color="auto"/>
                      </w:divBdr>
                    </w:div>
                    <w:div w:id="10306088">
                      <w:marLeft w:val="0"/>
                      <w:marRight w:val="0"/>
                      <w:marTop w:val="0"/>
                      <w:marBottom w:val="0"/>
                      <w:divBdr>
                        <w:top w:val="none" w:sz="0" w:space="0" w:color="auto"/>
                        <w:left w:val="none" w:sz="0" w:space="0" w:color="auto"/>
                        <w:bottom w:val="none" w:sz="0" w:space="0" w:color="auto"/>
                        <w:right w:val="none" w:sz="0" w:space="0" w:color="auto"/>
                      </w:divBdr>
                    </w:div>
                    <w:div w:id="544945724">
                      <w:marLeft w:val="0"/>
                      <w:marRight w:val="0"/>
                      <w:marTop w:val="0"/>
                      <w:marBottom w:val="0"/>
                      <w:divBdr>
                        <w:top w:val="none" w:sz="0" w:space="0" w:color="auto"/>
                        <w:left w:val="none" w:sz="0" w:space="0" w:color="auto"/>
                        <w:bottom w:val="none" w:sz="0" w:space="0" w:color="auto"/>
                        <w:right w:val="none" w:sz="0" w:space="0" w:color="auto"/>
                      </w:divBdr>
                    </w:div>
                    <w:div w:id="897280995">
                      <w:marLeft w:val="0"/>
                      <w:marRight w:val="0"/>
                      <w:marTop w:val="0"/>
                      <w:marBottom w:val="0"/>
                      <w:divBdr>
                        <w:top w:val="none" w:sz="0" w:space="0" w:color="auto"/>
                        <w:left w:val="none" w:sz="0" w:space="0" w:color="auto"/>
                        <w:bottom w:val="none" w:sz="0" w:space="0" w:color="auto"/>
                        <w:right w:val="none" w:sz="0" w:space="0" w:color="auto"/>
                      </w:divBdr>
                    </w:div>
                    <w:div w:id="438186317">
                      <w:marLeft w:val="0"/>
                      <w:marRight w:val="0"/>
                      <w:marTop w:val="0"/>
                      <w:marBottom w:val="0"/>
                      <w:divBdr>
                        <w:top w:val="none" w:sz="0" w:space="0" w:color="auto"/>
                        <w:left w:val="none" w:sz="0" w:space="0" w:color="auto"/>
                        <w:bottom w:val="none" w:sz="0" w:space="0" w:color="auto"/>
                        <w:right w:val="none" w:sz="0" w:space="0" w:color="auto"/>
                      </w:divBdr>
                    </w:div>
                    <w:div w:id="2105807888">
                      <w:marLeft w:val="0"/>
                      <w:marRight w:val="0"/>
                      <w:marTop w:val="0"/>
                      <w:marBottom w:val="0"/>
                      <w:divBdr>
                        <w:top w:val="none" w:sz="0" w:space="0" w:color="auto"/>
                        <w:left w:val="none" w:sz="0" w:space="0" w:color="auto"/>
                        <w:bottom w:val="none" w:sz="0" w:space="0" w:color="auto"/>
                        <w:right w:val="none" w:sz="0" w:space="0" w:color="auto"/>
                      </w:divBdr>
                    </w:div>
                    <w:div w:id="1070153683">
                      <w:marLeft w:val="0"/>
                      <w:marRight w:val="0"/>
                      <w:marTop w:val="0"/>
                      <w:marBottom w:val="0"/>
                      <w:divBdr>
                        <w:top w:val="none" w:sz="0" w:space="0" w:color="auto"/>
                        <w:left w:val="none" w:sz="0" w:space="0" w:color="auto"/>
                        <w:bottom w:val="none" w:sz="0" w:space="0" w:color="auto"/>
                        <w:right w:val="none" w:sz="0" w:space="0" w:color="auto"/>
                      </w:divBdr>
                    </w:div>
                    <w:div w:id="380634516">
                      <w:marLeft w:val="0"/>
                      <w:marRight w:val="0"/>
                      <w:marTop w:val="0"/>
                      <w:marBottom w:val="0"/>
                      <w:divBdr>
                        <w:top w:val="none" w:sz="0" w:space="0" w:color="auto"/>
                        <w:left w:val="none" w:sz="0" w:space="0" w:color="auto"/>
                        <w:bottom w:val="none" w:sz="0" w:space="0" w:color="auto"/>
                        <w:right w:val="none" w:sz="0" w:space="0" w:color="auto"/>
                      </w:divBdr>
                    </w:div>
                    <w:div w:id="323240470">
                      <w:marLeft w:val="0"/>
                      <w:marRight w:val="0"/>
                      <w:marTop w:val="0"/>
                      <w:marBottom w:val="0"/>
                      <w:divBdr>
                        <w:top w:val="none" w:sz="0" w:space="0" w:color="auto"/>
                        <w:left w:val="none" w:sz="0" w:space="0" w:color="auto"/>
                        <w:bottom w:val="none" w:sz="0" w:space="0" w:color="auto"/>
                        <w:right w:val="none" w:sz="0" w:space="0" w:color="auto"/>
                      </w:divBdr>
                    </w:div>
                    <w:div w:id="1574778392">
                      <w:marLeft w:val="0"/>
                      <w:marRight w:val="0"/>
                      <w:marTop w:val="0"/>
                      <w:marBottom w:val="0"/>
                      <w:divBdr>
                        <w:top w:val="none" w:sz="0" w:space="0" w:color="auto"/>
                        <w:left w:val="none" w:sz="0" w:space="0" w:color="auto"/>
                        <w:bottom w:val="none" w:sz="0" w:space="0" w:color="auto"/>
                        <w:right w:val="none" w:sz="0" w:space="0" w:color="auto"/>
                      </w:divBdr>
                    </w:div>
                    <w:div w:id="10464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78918">
              <w:marLeft w:val="0"/>
              <w:marRight w:val="0"/>
              <w:marTop w:val="0"/>
              <w:marBottom w:val="0"/>
              <w:divBdr>
                <w:top w:val="none" w:sz="0" w:space="0" w:color="auto"/>
                <w:left w:val="none" w:sz="0" w:space="0" w:color="auto"/>
                <w:bottom w:val="none" w:sz="0" w:space="0" w:color="auto"/>
                <w:right w:val="none" w:sz="0" w:space="0" w:color="auto"/>
              </w:divBdr>
              <w:divsChild>
                <w:div w:id="76226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7385">
      <w:bodyDiv w:val="1"/>
      <w:marLeft w:val="0"/>
      <w:marRight w:val="0"/>
      <w:marTop w:val="0"/>
      <w:marBottom w:val="0"/>
      <w:divBdr>
        <w:top w:val="none" w:sz="0" w:space="0" w:color="auto"/>
        <w:left w:val="none" w:sz="0" w:space="0" w:color="auto"/>
        <w:bottom w:val="none" w:sz="0" w:space="0" w:color="auto"/>
        <w:right w:val="none" w:sz="0" w:space="0" w:color="auto"/>
      </w:divBdr>
      <w:divsChild>
        <w:div w:id="998582575">
          <w:marLeft w:val="0"/>
          <w:marRight w:val="0"/>
          <w:marTop w:val="0"/>
          <w:marBottom w:val="0"/>
          <w:divBdr>
            <w:top w:val="none" w:sz="0" w:space="0" w:color="auto"/>
            <w:left w:val="none" w:sz="0" w:space="0" w:color="auto"/>
            <w:bottom w:val="none" w:sz="0" w:space="0" w:color="auto"/>
            <w:right w:val="none" w:sz="0" w:space="0" w:color="auto"/>
          </w:divBdr>
          <w:divsChild>
            <w:div w:id="802163909">
              <w:marLeft w:val="0"/>
              <w:marRight w:val="0"/>
              <w:marTop w:val="0"/>
              <w:marBottom w:val="0"/>
              <w:divBdr>
                <w:top w:val="none" w:sz="0" w:space="0" w:color="auto"/>
                <w:left w:val="none" w:sz="0" w:space="0" w:color="auto"/>
                <w:bottom w:val="none" w:sz="0" w:space="0" w:color="auto"/>
                <w:right w:val="none" w:sz="0" w:space="0" w:color="auto"/>
              </w:divBdr>
            </w:div>
            <w:div w:id="1863744437">
              <w:marLeft w:val="0"/>
              <w:marRight w:val="0"/>
              <w:marTop w:val="0"/>
              <w:marBottom w:val="0"/>
              <w:divBdr>
                <w:top w:val="none" w:sz="0" w:space="0" w:color="auto"/>
                <w:left w:val="none" w:sz="0" w:space="0" w:color="auto"/>
                <w:bottom w:val="none" w:sz="0" w:space="0" w:color="auto"/>
                <w:right w:val="none" w:sz="0" w:space="0" w:color="auto"/>
              </w:divBdr>
            </w:div>
            <w:div w:id="114369204">
              <w:marLeft w:val="0"/>
              <w:marRight w:val="0"/>
              <w:marTop w:val="0"/>
              <w:marBottom w:val="0"/>
              <w:divBdr>
                <w:top w:val="none" w:sz="0" w:space="0" w:color="auto"/>
                <w:left w:val="none" w:sz="0" w:space="0" w:color="auto"/>
                <w:bottom w:val="none" w:sz="0" w:space="0" w:color="auto"/>
                <w:right w:val="none" w:sz="0" w:space="0" w:color="auto"/>
              </w:divBdr>
            </w:div>
            <w:div w:id="1401293004">
              <w:marLeft w:val="0"/>
              <w:marRight w:val="0"/>
              <w:marTop w:val="0"/>
              <w:marBottom w:val="0"/>
              <w:divBdr>
                <w:top w:val="none" w:sz="0" w:space="0" w:color="auto"/>
                <w:left w:val="none" w:sz="0" w:space="0" w:color="auto"/>
                <w:bottom w:val="none" w:sz="0" w:space="0" w:color="auto"/>
                <w:right w:val="none" w:sz="0" w:space="0" w:color="auto"/>
              </w:divBdr>
            </w:div>
            <w:div w:id="2064215643">
              <w:marLeft w:val="0"/>
              <w:marRight w:val="0"/>
              <w:marTop w:val="0"/>
              <w:marBottom w:val="0"/>
              <w:divBdr>
                <w:top w:val="none" w:sz="0" w:space="0" w:color="auto"/>
                <w:left w:val="none" w:sz="0" w:space="0" w:color="auto"/>
                <w:bottom w:val="none" w:sz="0" w:space="0" w:color="auto"/>
                <w:right w:val="none" w:sz="0" w:space="0" w:color="auto"/>
              </w:divBdr>
            </w:div>
            <w:div w:id="1240169809">
              <w:marLeft w:val="0"/>
              <w:marRight w:val="0"/>
              <w:marTop w:val="0"/>
              <w:marBottom w:val="0"/>
              <w:divBdr>
                <w:top w:val="none" w:sz="0" w:space="0" w:color="auto"/>
                <w:left w:val="none" w:sz="0" w:space="0" w:color="auto"/>
                <w:bottom w:val="none" w:sz="0" w:space="0" w:color="auto"/>
                <w:right w:val="none" w:sz="0" w:space="0" w:color="auto"/>
              </w:divBdr>
            </w:div>
            <w:div w:id="775826429">
              <w:marLeft w:val="0"/>
              <w:marRight w:val="0"/>
              <w:marTop w:val="0"/>
              <w:marBottom w:val="0"/>
              <w:divBdr>
                <w:top w:val="none" w:sz="0" w:space="0" w:color="auto"/>
                <w:left w:val="none" w:sz="0" w:space="0" w:color="auto"/>
                <w:bottom w:val="none" w:sz="0" w:space="0" w:color="auto"/>
                <w:right w:val="none" w:sz="0" w:space="0" w:color="auto"/>
              </w:divBdr>
            </w:div>
            <w:div w:id="652291632">
              <w:marLeft w:val="0"/>
              <w:marRight w:val="0"/>
              <w:marTop w:val="0"/>
              <w:marBottom w:val="0"/>
              <w:divBdr>
                <w:top w:val="none" w:sz="0" w:space="0" w:color="auto"/>
                <w:left w:val="none" w:sz="0" w:space="0" w:color="auto"/>
                <w:bottom w:val="none" w:sz="0" w:space="0" w:color="auto"/>
                <w:right w:val="none" w:sz="0" w:space="0" w:color="auto"/>
              </w:divBdr>
            </w:div>
            <w:div w:id="2071145673">
              <w:marLeft w:val="0"/>
              <w:marRight w:val="0"/>
              <w:marTop w:val="0"/>
              <w:marBottom w:val="0"/>
              <w:divBdr>
                <w:top w:val="none" w:sz="0" w:space="0" w:color="auto"/>
                <w:left w:val="none" w:sz="0" w:space="0" w:color="auto"/>
                <w:bottom w:val="none" w:sz="0" w:space="0" w:color="auto"/>
                <w:right w:val="none" w:sz="0" w:space="0" w:color="auto"/>
              </w:divBdr>
            </w:div>
            <w:div w:id="893396255">
              <w:marLeft w:val="0"/>
              <w:marRight w:val="0"/>
              <w:marTop w:val="0"/>
              <w:marBottom w:val="0"/>
              <w:divBdr>
                <w:top w:val="none" w:sz="0" w:space="0" w:color="auto"/>
                <w:left w:val="none" w:sz="0" w:space="0" w:color="auto"/>
                <w:bottom w:val="none" w:sz="0" w:space="0" w:color="auto"/>
                <w:right w:val="none" w:sz="0" w:space="0" w:color="auto"/>
              </w:divBdr>
            </w:div>
            <w:div w:id="396438426">
              <w:marLeft w:val="0"/>
              <w:marRight w:val="0"/>
              <w:marTop w:val="0"/>
              <w:marBottom w:val="0"/>
              <w:divBdr>
                <w:top w:val="none" w:sz="0" w:space="0" w:color="auto"/>
                <w:left w:val="none" w:sz="0" w:space="0" w:color="auto"/>
                <w:bottom w:val="none" w:sz="0" w:space="0" w:color="auto"/>
                <w:right w:val="none" w:sz="0" w:space="0" w:color="auto"/>
              </w:divBdr>
            </w:div>
            <w:div w:id="1523742949">
              <w:marLeft w:val="0"/>
              <w:marRight w:val="0"/>
              <w:marTop w:val="0"/>
              <w:marBottom w:val="0"/>
              <w:divBdr>
                <w:top w:val="none" w:sz="0" w:space="0" w:color="auto"/>
                <w:left w:val="none" w:sz="0" w:space="0" w:color="auto"/>
                <w:bottom w:val="none" w:sz="0" w:space="0" w:color="auto"/>
                <w:right w:val="none" w:sz="0" w:space="0" w:color="auto"/>
              </w:divBdr>
            </w:div>
            <w:div w:id="618611617">
              <w:marLeft w:val="0"/>
              <w:marRight w:val="0"/>
              <w:marTop w:val="0"/>
              <w:marBottom w:val="0"/>
              <w:divBdr>
                <w:top w:val="none" w:sz="0" w:space="0" w:color="auto"/>
                <w:left w:val="none" w:sz="0" w:space="0" w:color="auto"/>
                <w:bottom w:val="none" w:sz="0" w:space="0" w:color="auto"/>
                <w:right w:val="none" w:sz="0" w:space="0" w:color="auto"/>
              </w:divBdr>
            </w:div>
            <w:div w:id="474571284">
              <w:marLeft w:val="0"/>
              <w:marRight w:val="0"/>
              <w:marTop w:val="0"/>
              <w:marBottom w:val="0"/>
              <w:divBdr>
                <w:top w:val="none" w:sz="0" w:space="0" w:color="auto"/>
                <w:left w:val="none" w:sz="0" w:space="0" w:color="auto"/>
                <w:bottom w:val="none" w:sz="0" w:space="0" w:color="auto"/>
                <w:right w:val="none" w:sz="0" w:space="0" w:color="auto"/>
              </w:divBdr>
            </w:div>
            <w:div w:id="1017388890">
              <w:marLeft w:val="0"/>
              <w:marRight w:val="0"/>
              <w:marTop w:val="0"/>
              <w:marBottom w:val="0"/>
              <w:divBdr>
                <w:top w:val="none" w:sz="0" w:space="0" w:color="auto"/>
                <w:left w:val="none" w:sz="0" w:space="0" w:color="auto"/>
                <w:bottom w:val="none" w:sz="0" w:space="0" w:color="auto"/>
                <w:right w:val="none" w:sz="0" w:space="0" w:color="auto"/>
              </w:divBdr>
            </w:div>
            <w:div w:id="1194001468">
              <w:marLeft w:val="0"/>
              <w:marRight w:val="0"/>
              <w:marTop w:val="0"/>
              <w:marBottom w:val="0"/>
              <w:divBdr>
                <w:top w:val="none" w:sz="0" w:space="0" w:color="auto"/>
                <w:left w:val="none" w:sz="0" w:space="0" w:color="auto"/>
                <w:bottom w:val="none" w:sz="0" w:space="0" w:color="auto"/>
                <w:right w:val="none" w:sz="0" w:space="0" w:color="auto"/>
              </w:divBdr>
            </w:div>
            <w:div w:id="4136982">
              <w:marLeft w:val="0"/>
              <w:marRight w:val="0"/>
              <w:marTop w:val="0"/>
              <w:marBottom w:val="0"/>
              <w:divBdr>
                <w:top w:val="none" w:sz="0" w:space="0" w:color="auto"/>
                <w:left w:val="none" w:sz="0" w:space="0" w:color="auto"/>
                <w:bottom w:val="none" w:sz="0" w:space="0" w:color="auto"/>
                <w:right w:val="none" w:sz="0" w:space="0" w:color="auto"/>
              </w:divBdr>
            </w:div>
            <w:div w:id="48844210">
              <w:marLeft w:val="0"/>
              <w:marRight w:val="0"/>
              <w:marTop w:val="0"/>
              <w:marBottom w:val="0"/>
              <w:divBdr>
                <w:top w:val="none" w:sz="0" w:space="0" w:color="auto"/>
                <w:left w:val="none" w:sz="0" w:space="0" w:color="auto"/>
                <w:bottom w:val="none" w:sz="0" w:space="0" w:color="auto"/>
                <w:right w:val="none" w:sz="0" w:space="0" w:color="auto"/>
              </w:divBdr>
            </w:div>
            <w:div w:id="1096823438">
              <w:marLeft w:val="0"/>
              <w:marRight w:val="0"/>
              <w:marTop w:val="0"/>
              <w:marBottom w:val="0"/>
              <w:divBdr>
                <w:top w:val="none" w:sz="0" w:space="0" w:color="auto"/>
                <w:left w:val="none" w:sz="0" w:space="0" w:color="auto"/>
                <w:bottom w:val="none" w:sz="0" w:space="0" w:color="auto"/>
                <w:right w:val="none" w:sz="0" w:space="0" w:color="auto"/>
              </w:divBdr>
            </w:div>
            <w:div w:id="2083672717">
              <w:marLeft w:val="0"/>
              <w:marRight w:val="0"/>
              <w:marTop w:val="0"/>
              <w:marBottom w:val="0"/>
              <w:divBdr>
                <w:top w:val="none" w:sz="0" w:space="0" w:color="auto"/>
                <w:left w:val="none" w:sz="0" w:space="0" w:color="auto"/>
                <w:bottom w:val="none" w:sz="0" w:space="0" w:color="auto"/>
                <w:right w:val="none" w:sz="0" w:space="0" w:color="auto"/>
              </w:divBdr>
            </w:div>
            <w:div w:id="2115898912">
              <w:marLeft w:val="0"/>
              <w:marRight w:val="0"/>
              <w:marTop w:val="0"/>
              <w:marBottom w:val="0"/>
              <w:divBdr>
                <w:top w:val="none" w:sz="0" w:space="0" w:color="auto"/>
                <w:left w:val="none" w:sz="0" w:space="0" w:color="auto"/>
                <w:bottom w:val="none" w:sz="0" w:space="0" w:color="auto"/>
                <w:right w:val="none" w:sz="0" w:space="0" w:color="auto"/>
              </w:divBdr>
            </w:div>
            <w:div w:id="1714306583">
              <w:marLeft w:val="0"/>
              <w:marRight w:val="0"/>
              <w:marTop w:val="0"/>
              <w:marBottom w:val="0"/>
              <w:divBdr>
                <w:top w:val="none" w:sz="0" w:space="0" w:color="auto"/>
                <w:left w:val="none" w:sz="0" w:space="0" w:color="auto"/>
                <w:bottom w:val="none" w:sz="0" w:space="0" w:color="auto"/>
                <w:right w:val="none" w:sz="0" w:space="0" w:color="auto"/>
              </w:divBdr>
            </w:div>
            <w:div w:id="290523865">
              <w:marLeft w:val="0"/>
              <w:marRight w:val="0"/>
              <w:marTop w:val="0"/>
              <w:marBottom w:val="0"/>
              <w:divBdr>
                <w:top w:val="none" w:sz="0" w:space="0" w:color="auto"/>
                <w:left w:val="none" w:sz="0" w:space="0" w:color="auto"/>
                <w:bottom w:val="none" w:sz="0" w:space="0" w:color="auto"/>
                <w:right w:val="none" w:sz="0" w:space="0" w:color="auto"/>
              </w:divBdr>
            </w:div>
            <w:div w:id="1014502168">
              <w:marLeft w:val="0"/>
              <w:marRight w:val="0"/>
              <w:marTop w:val="0"/>
              <w:marBottom w:val="0"/>
              <w:divBdr>
                <w:top w:val="none" w:sz="0" w:space="0" w:color="auto"/>
                <w:left w:val="none" w:sz="0" w:space="0" w:color="auto"/>
                <w:bottom w:val="none" w:sz="0" w:space="0" w:color="auto"/>
                <w:right w:val="none" w:sz="0" w:space="0" w:color="auto"/>
              </w:divBdr>
            </w:div>
            <w:div w:id="232006805">
              <w:marLeft w:val="0"/>
              <w:marRight w:val="0"/>
              <w:marTop w:val="0"/>
              <w:marBottom w:val="0"/>
              <w:divBdr>
                <w:top w:val="none" w:sz="0" w:space="0" w:color="auto"/>
                <w:left w:val="none" w:sz="0" w:space="0" w:color="auto"/>
                <w:bottom w:val="none" w:sz="0" w:space="0" w:color="auto"/>
                <w:right w:val="none" w:sz="0" w:space="0" w:color="auto"/>
              </w:divBdr>
            </w:div>
            <w:div w:id="96605949">
              <w:marLeft w:val="0"/>
              <w:marRight w:val="0"/>
              <w:marTop w:val="0"/>
              <w:marBottom w:val="0"/>
              <w:divBdr>
                <w:top w:val="none" w:sz="0" w:space="0" w:color="auto"/>
                <w:left w:val="none" w:sz="0" w:space="0" w:color="auto"/>
                <w:bottom w:val="none" w:sz="0" w:space="0" w:color="auto"/>
                <w:right w:val="none" w:sz="0" w:space="0" w:color="auto"/>
              </w:divBdr>
            </w:div>
            <w:div w:id="2104034670">
              <w:marLeft w:val="0"/>
              <w:marRight w:val="0"/>
              <w:marTop w:val="0"/>
              <w:marBottom w:val="0"/>
              <w:divBdr>
                <w:top w:val="none" w:sz="0" w:space="0" w:color="auto"/>
                <w:left w:val="none" w:sz="0" w:space="0" w:color="auto"/>
                <w:bottom w:val="none" w:sz="0" w:space="0" w:color="auto"/>
                <w:right w:val="none" w:sz="0" w:space="0" w:color="auto"/>
              </w:divBdr>
            </w:div>
            <w:div w:id="1350716621">
              <w:marLeft w:val="0"/>
              <w:marRight w:val="0"/>
              <w:marTop w:val="0"/>
              <w:marBottom w:val="0"/>
              <w:divBdr>
                <w:top w:val="none" w:sz="0" w:space="0" w:color="auto"/>
                <w:left w:val="none" w:sz="0" w:space="0" w:color="auto"/>
                <w:bottom w:val="none" w:sz="0" w:space="0" w:color="auto"/>
                <w:right w:val="none" w:sz="0" w:space="0" w:color="auto"/>
              </w:divBdr>
            </w:div>
            <w:div w:id="199552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4287">
      <w:bodyDiv w:val="1"/>
      <w:marLeft w:val="0"/>
      <w:marRight w:val="0"/>
      <w:marTop w:val="0"/>
      <w:marBottom w:val="0"/>
      <w:divBdr>
        <w:top w:val="none" w:sz="0" w:space="0" w:color="auto"/>
        <w:left w:val="none" w:sz="0" w:space="0" w:color="auto"/>
        <w:bottom w:val="none" w:sz="0" w:space="0" w:color="auto"/>
        <w:right w:val="none" w:sz="0" w:space="0" w:color="auto"/>
      </w:divBdr>
      <w:divsChild>
        <w:div w:id="2127001715">
          <w:marLeft w:val="0"/>
          <w:marRight w:val="0"/>
          <w:marTop w:val="0"/>
          <w:marBottom w:val="0"/>
          <w:divBdr>
            <w:top w:val="none" w:sz="0" w:space="0" w:color="auto"/>
            <w:left w:val="none" w:sz="0" w:space="0" w:color="auto"/>
            <w:bottom w:val="none" w:sz="0" w:space="0" w:color="auto"/>
            <w:right w:val="none" w:sz="0" w:space="0" w:color="auto"/>
          </w:divBdr>
        </w:div>
      </w:divsChild>
    </w:div>
    <w:div w:id="208882830">
      <w:bodyDiv w:val="1"/>
      <w:marLeft w:val="0"/>
      <w:marRight w:val="0"/>
      <w:marTop w:val="0"/>
      <w:marBottom w:val="0"/>
      <w:divBdr>
        <w:top w:val="none" w:sz="0" w:space="0" w:color="auto"/>
        <w:left w:val="none" w:sz="0" w:space="0" w:color="auto"/>
        <w:bottom w:val="none" w:sz="0" w:space="0" w:color="auto"/>
        <w:right w:val="none" w:sz="0" w:space="0" w:color="auto"/>
      </w:divBdr>
      <w:divsChild>
        <w:div w:id="921372072">
          <w:marLeft w:val="0"/>
          <w:marRight w:val="0"/>
          <w:marTop w:val="0"/>
          <w:marBottom w:val="0"/>
          <w:divBdr>
            <w:top w:val="none" w:sz="0" w:space="0" w:color="auto"/>
            <w:left w:val="none" w:sz="0" w:space="0" w:color="auto"/>
            <w:bottom w:val="none" w:sz="0" w:space="0" w:color="auto"/>
            <w:right w:val="none" w:sz="0" w:space="0" w:color="auto"/>
          </w:divBdr>
          <w:divsChild>
            <w:div w:id="1283146061">
              <w:marLeft w:val="0"/>
              <w:marRight w:val="0"/>
              <w:marTop w:val="0"/>
              <w:marBottom w:val="0"/>
              <w:divBdr>
                <w:top w:val="none" w:sz="0" w:space="0" w:color="auto"/>
                <w:left w:val="none" w:sz="0" w:space="0" w:color="auto"/>
                <w:bottom w:val="none" w:sz="0" w:space="0" w:color="auto"/>
                <w:right w:val="none" w:sz="0" w:space="0" w:color="auto"/>
              </w:divBdr>
            </w:div>
            <w:div w:id="1004240578">
              <w:marLeft w:val="0"/>
              <w:marRight w:val="0"/>
              <w:marTop w:val="0"/>
              <w:marBottom w:val="0"/>
              <w:divBdr>
                <w:top w:val="none" w:sz="0" w:space="0" w:color="auto"/>
                <w:left w:val="none" w:sz="0" w:space="0" w:color="auto"/>
                <w:bottom w:val="none" w:sz="0" w:space="0" w:color="auto"/>
                <w:right w:val="none" w:sz="0" w:space="0" w:color="auto"/>
              </w:divBdr>
            </w:div>
            <w:div w:id="355813580">
              <w:marLeft w:val="0"/>
              <w:marRight w:val="0"/>
              <w:marTop w:val="0"/>
              <w:marBottom w:val="0"/>
              <w:divBdr>
                <w:top w:val="none" w:sz="0" w:space="0" w:color="auto"/>
                <w:left w:val="none" w:sz="0" w:space="0" w:color="auto"/>
                <w:bottom w:val="none" w:sz="0" w:space="0" w:color="auto"/>
                <w:right w:val="none" w:sz="0" w:space="0" w:color="auto"/>
              </w:divBdr>
            </w:div>
            <w:div w:id="14895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1598">
      <w:bodyDiv w:val="1"/>
      <w:marLeft w:val="0"/>
      <w:marRight w:val="0"/>
      <w:marTop w:val="0"/>
      <w:marBottom w:val="0"/>
      <w:divBdr>
        <w:top w:val="none" w:sz="0" w:space="0" w:color="auto"/>
        <w:left w:val="none" w:sz="0" w:space="0" w:color="auto"/>
        <w:bottom w:val="none" w:sz="0" w:space="0" w:color="auto"/>
        <w:right w:val="none" w:sz="0" w:space="0" w:color="auto"/>
      </w:divBdr>
      <w:divsChild>
        <w:div w:id="581451527">
          <w:marLeft w:val="0"/>
          <w:marRight w:val="0"/>
          <w:marTop w:val="0"/>
          <w:marBottom w:val="0"/>
          <w:divBdr>
            <w:top w:val="none" w:sz="0" w:space="0" w:color="auto"/>
            <w:left w:val="none" w:sz="0" w:space="0" w:color="auto"/>
            <w:bottom w:val="none" w:sz="0" w:space="0" w:color="auto"/>
            <w:right w:val="none" w:sz="0" w:space="0" w:color="auto"/>
          </w:divBdr>
          <w:divsChild>
            <w:div w:id="1274021150">
              <w:marLeft w:val="0"/>
              <w:marRight w:val="0"/>
              <w:marTop w:val="0"/>
              <w:marBottom w:val="0"/>
              <w:divBdr>
                <w:top w:val="none" w:sz="0" w:space="0" w:color="auto"/>
                <w:left w:val="none" w:sz="0" w:space="0" w:color="auto"/>
                <w:bottom w:val="none" w:sz="0" w:space="0" w:color="auto"/>
                <w:right w:val="none" w:sz="0" w:space="0" w:color="auto"/>
              </w:divBdr>
            </w:div>
            <w:div w:id="1633250251">
              <w:marLeft w:val="0"/>
              <w:marRight w:val="0"/>
              <w:marTop w:val="0"/>
              <w:marBottom w:val="0"/>
              <w:divBdr>
                <w:top w:val="none" w:sz="0" w:space="0" w:color="auto"/>
                <w:left w:val="none" w:sz="0" w:space="0" w:color="auto"/>
                <w:bottom w:val="none" w:sz="0" w:space="0" w:color="auto"/>
                <w:right w:val="none" w:sz="0" w:space="0" w:color="auto"/>
              </w:divBdr>
            </w:div>
            <w:div w:id="2011178946">
              <w:marLeft w:val="0"/>
              <w:marRight w:val="0"/>
              <w:marTop w:val="0"/>
              <w:marBottom w:val="0"/>
              <w:divBdr>
                <w:top w:val="none" w:sz="0" w:space="0" w:color="auto"/>
                <w:left w:val="none" w:sz="0" w:space="0" w:color="auto"/>
                <w:bottom w:val="none" w:sz="0" w:space="0" w:color="auto"/>
                <w:right w:val="none" w:sz="0" w:space="0" w:color="auto"/>
              </w:divBdr>
            </w:div>
            <w:div w:id="1283919445">
              <w:marLeft w:val="0"/>
              <w:marRight w:val="0"/>
              <w:marTop w:val="0"/>
              <w:marBottom w:val="0"/>
              <w:divBdr>
                <w:top w:val="none" w:sz="0" w:space="0" w:color="auto"/>
                <w:left w:val="none" w:sz="0" w:space="0" w:color="auto"/>
                <w:bottom w:val="none" w:sz="0" w:space="0" w:color="auto"/>
                <w:right w:val="none" w:sz="0" w:space="0" w:color="auto"/>
              </w:divBdr>
            </w:div>
            <w:div w:id="1908610175">
              <w:marLeft w:val="0"/>
              <w:marRight w:val="0"/>
              <w:marTop w:val="0"/>
              <w:marBottom w:val="0"/>
              <w:divBdr>
                <w:top w:val="none" w:sz="0" w:space="0" w:color="auto"/>
                <w:left w:val="none" w:sz="0" w:space="0" w:color="auto"/>
                <w:bottom w:val="none" w:sz="0" w:space="0" w:color="auto"/>
                <w:right w:val="none" w:sz="0" w:space="0" w:color="auto"/>
              </w:divBdr>
            </w:div>
            <w:div w:id="1306206023">
              <w:marLeft w:val="0"/>
              <w:marRight w:val="0"/>
              <w:marTop w:val="0"/>
              <w:marBottom w:val="0"/>
              <w:divBdr>
                <w:top w:val="none" w:sz="0" w:space="0" w:color="auto"/>
                <w:left w:val="none" w:sz="0" w:space="0" w:color="auto"/>
                <w:bottom w:val="none" w:sz="0" w:space="0" w:color="auto"/>
                <w:right w:val="none" w:sz="0" w:space="0" w:color="auto"/>
              </w:divBdr>
            </w:div>
            <w:div w:id="93980587">
              <w:marLeft w:val="0"/>
              <w:marRight w:val="0"/>
              <w:marTop w:val="0"/>
              <w:marBottom w:val="0"/>
              <w:divBdr>
                <w:top w:val="none" w:sz="0" w:space="0" w:color="auto"/>
                <w:left w:val="none" w:sz="0" w:space="0" w:color="auto"/>
                <w:bottom w:val="none" w:sz="0" w:space="0" w:color="auto"/>
                <w:right w:val="none" w:sz="0" w:space="0" w:color="auto"/>
              </w:divBdr>
            </w:div>
            <w:div w:id="926423374">
              <w:marLeft w:val="0"/>
              <w:marRight w:val="0"/>
              <w:marTop w:val="0"/>
              <w:marBottom w:val="0"/>
              <w:divBdr>
                <w:top w:val="none" w:sz="0" w:space="0" w:color="auto"/>
                <w:left w:val="none" w:sz="0" w:space="0" w:color="auto"/>
                <w:bottom w:val="none" w:sz="0" w:space="0" w:color="auto"/>
                <w:right w:val="none" w:sz="0" w:space="0" w:color="auto"/>
              </w:divBdr>
            </w:div>
            <w:div w:id="1509099873">
              <w:marLeft w:val="0"/>
              <w:marRight w:val="0"/>
              <w:marTop w:val="0"/>
              <w:marBottom w:val="0"/>
              <w:divBdr>
                <w:top w:val="none" w:sz="0" w:space="0" w:color="auto"/>
                <w:left w:val="none" w:sz="0" w:space="0" w:color="auto"/>
                <w:bottom w:val="none" w:sz="0" w:space="0" w:color="auto"/>
                <w:right w:val="none" w:sz="0" w:space="0" w:color="auto"/>
              </w:divBdr>
            </w:div>
            <w:div w:id="1242760960">
              <w:marLeft w:val="0"/>
              <w:marRight w:val="0"/>
              <w:marTop w:val="0"/>
              <w:marBottom w:val="0"/>
              <w:divBdr>
                <w:top w:val="none" w:sz="0" w:space="0" w:color="auto"/>
                <w:left w:val="none" w:sz="0" w:space="0" w:color="auto"/>
                <w:bottom w:val="none" w:sz="0" w:space="0" w:color="auto"/>
                <w:right w:val="none" w:sz="0" w:space="0" w:color="auto"/>
              </w:divBdr>
            </w:div>
            <w:div w:id="532039599">
              <w:marLeft w:val="0"/>
              <w:marRight w:val="0"/>
              <w:marTop w:val="0"/>
              <w:marBottom w:val="0"/>
              <w:divBdr>
                <w:top w:val="none" w:sz="0" w:space="0" w:color="auto"/>
                <w:left w:val="none" w:sz="0" w:space="0" w:color="auto"/>
                <w:bottom w:val="none" w:sz="0" w:space="0" w:color="auto"/>
                <w:right w:val="none" w:sz="0" w:space="0" w:color="auto"/>
              </w:divBdr>
            </w:div>
            <w:div w:id="566190920">
              <w:marLeft w:val="0"/>
              <w:marRight w:val="0"/>
              <w:marTop w:val="0"/>
              <w:marBottom w:val="0"/>
              <w:divBdr>
                <w:top w:val="none" w:sz="0" w:space="0" w:color="auto"/>
                <w:left w:val="none" w:sz="0" w:space="0" w:color="auto"/>
                <w:bottom w:val="none" w:sz="0" w:space="0" w:color="auto"/>
                <w:right w:val="none" w:sz="0" w:space="0" w:color="auto"/>
              </w:divBdr>
            </w:div>
            <w:div w:id="1498573712">
              <w:marLeft w:val="0"/>
              <w:marRight w:val="0"/>
              <w:marTop w:val="0"/>
              <w:marBottom w:val="0"/>
              <w:divBdr>
                <w:top w:val="none" w:sz="0" w:space="0" w:color="auto"/>
                <w:left w:val="none" w:sz="0" w:space="0" w:color="auto"/>
                <w:bottom w:val="none" w:sz="0" w:space="0" w:color="auto"/>
                <w:right w:val="none" w:sz="0" w:space="0" w:color="auto"/>
              </w:divBdr>
            </w:div>
            <w:div w:id="328682368">
              <w:marLeft w:val="0"/>
              <w:marRight w:val="0"/>
              <w:marTop w:val="0"/>
              <w:marBottom w:val="0"/>
              <w:divBdr>
                <w:top w:val="none" w:sz="0" w:space="0" w:color="auto"/>
                <w:left w:val="none" w:sz="0" w:space="0" w:color="auto"/>
                <w:bottom w:val="none" w:sz="0" w:space="0" w:color="auto"/>
                <w:right w:val="none" w:sz="0" w:space="0" w:color="auto"/>
              </w:divBdr>
            </w:div>
            <w:div w:id="404111472">
              <w:marLeft w:val="0"/>
              <w:marRight w:val="0"/>
              <w:marTop w:val="0"/>
              <w:marBottom w:val="0"/>
              <w:divBdr>
                <w:top w:val="none" w:sz="0" w:space="0" w:color="auto"/>
                <w:left w:val="none" w:sz="0" w:space="0" w:color="auto"/>
                <w:bottom w:val="none" w:sz="0" w:space="0" w:color="auto"/>
                <w:right w:val="none" w:sz="0" w:space="0" w:color="auto"/>
              </w:divBdr>
            </w:div>
            <w:div w:id="568729446">
              <w:marLeft w:val="0"/>
              <w:marRight w:val="0"/>
              <w:marTop w:val="0"/>
              <w:marBottom w:val="0"/>
              <w:divBdr>
                <w:top w:val="none" w:sz="0" w:space="0" w:color="auto"/>
                <w:left w:val="none" w:sz="0" w:space="0" w:color="auto"/>
                <w:bottom w:val="none" w:sz="0" w:space="0" w:color="auto"/>
                <w:right w:val="none" w:sz="0" w:space="0" w:color="auto"/>
              </w:divBdr>
            </w:div>
            <w:div w:id="476610347">
              <w:marLeft w:val="0"/>
              <w:marRight w:val="0"/>
              <w:marTop w:val="0"/>
              <w:marBottom w:val="0"/>
              <w:divBdr>
                <w:top w:val="none" w:sz="0" w:space="0" w:color="auto"/>
                <w:left w:val="none" w:sz="0" w:space="0" w:color="auto"/>
                <w:bottom w:val="none" w:sz="0" w:space="0" w:color="auto"/>
                <w:right w:val="none" w:sz="0" w:space="0" w:color="auto"/>
              </w:divBdr>
            </w:div>
            <w:div w:id="924798873">
              <w:marLeft w:val="0"/>
              <w:marRight w:val="0"/>
              <w:marTop w:val="0"/>
              <w:marBottom w:val="0"/>
              <w:divBdr>
                <w:top w:val="none" w:sz="0" w:space="0" w:color="auto"/>
                <w:left w:val="none" w:sz="0" w:space="0" w:color="auto"/>
                <w:bottom w:val="none" w:sz="0" w:space="0" w:color="auto"/>
                <w:right w:val="none" w:sz="0" w:space="0" w:color="auto"/>
              </w:divBdr>
            </w:div>
            <w:div w:id="1387948600">
              <w:marLeft w:val="0"/>
              <w:marRight w:val="0"/>
              <w:marTop w:val="0"/>
              <w:marBottom w:val="0"/>
              <w:divBdr>
                <w:top w:val="none" w:sz="0" w:space="0" w:color="auto"/>
                <w:left w:val="none" w:sz="0" w:space="0" w:color="auto"/>
                <w:bottom w:val="none" w:sz="0" w:space="0" w:color="auto"/>
                <w:right w:val="none" w:sz="0" w:space="0" w:color="auto"/>
              </w:divBdr>
            </w:div>
            <w:div w:id="2146385360">
              <w:marLeft w:val="0"/>
              <w:marRight w:val="0"/>
              <w:marTop w:val="0"/>
              <w:marBottom w:val="0"/>
              <w:divBdr>
                <w:top w:val="none" w:sz="0" w:space="0" w:color="auto"/>
                <w:left w:val="none" w:sz="0" w:space="0" w:color="auto"/>
                <w:bottom w:val="none" w:sz="0" w:space="0" w:color="auto"/>
                <w:right w:val="none" w:sz="0" w:space="0" w:color="auto"/>
              </w:divBdr>
            </w:div>
            <w:div w:id="1807118159">
              <w:marLeft w:val="0"/>
              <w:marRight w:val="0"/>
              <w:marTop w:val="0"/>
              <w:marBottom w:val="0"/>
              <w:divBdr>
                <w:top w:val="none" w:sz="0" w:space="0" w:color="auto"/>
                <w:left w:val="none" w:sz="0" w:space="0" w:color="auto"/>
                <w:bottom w:val="none" w:sz="0" w:space="0" w:color="auto"/>
                <w:right w:val="none" w:sz="0" w:space="0" w:color="auto"/>
              </w:divBdr>
            </w:div>
            <w:div w:id="1321540624">
              <w:marLeft w:val="0"/>
              <w:marRight w:val="0"/>
              <w:marTop w:val="0"/>
              <w:marBottom w:val="0"/>
              <w:divBdr>
                <w:top w:val="none" w:sz="0" w:space="0" w:color="auto"/>
                <w:left w:val="none" w:sz="0" w:space="0" w:color="auto"/>
                <w:bottom w:val="none" w:sz="0" w:space="0" w:color="auto"/>
                <w:right w:val="none" w:sz="0" w:space="0" w:color="auto"/>
              </w:divBdr>
            </w:div>
            <w:div w:id="592057636">
              <w:marLeft w:val="0"/>
              <w:marRight w:val="0"/>
              <w:marTop w:val="0"/>
              <w:marBottom w:val="0"/>
              <w:divBdr>
                <w:top w:val="none" w:sz="0" w:space="0" w:color="auto"/>
                <w:left w:val="none" w:sz="0" w:space="0" w:color="auto"/>
                <w:bottom w:val="none" w:sz="0" w:space="0" w:color="auto"/>
                <w:right w:val="none" w:sz="0" w:space="0" w:color="auto"/>
              </w:divBdr>
            </w:div>
            <w:div w:id="661004793">
              <w:marLeft w:val="0"/>
              <w:marRight w:val="0"/>
              <w:marTop w:val="0"/>
              <w:marBottom w:val="0"/>
              <w:divBdr>
                <w:top w:val="none" w:sz="0" w:space="0" w:color="auto"/>
                <w:left w:val="none" w:sz="0" w:space="0" w:color="auto"/>
                <w:bottom w:val="none" w:sz="0" w:space="0" w:color="auto"/>
                <w:right w:val="none" w:sz="0" w:space="0" w:color="auto"/>
              </w:divBdr>
            </w:div>
            <w:div w:id="1377851758">
              <w:marLeft w:val="0"/>
              <w:marRight w:val="0"/>
              <w:marTop w:val="0"/>
              <w:marBottom w:val="0"/>
              <w:divBdr>
                <w:top w:val="none" w:sz="0" w:space="0" w:color="auto"/>
                <w:left w:val="none" w:sz="0" w:space="0" w:color="auto"/>
                <w:bottom w:val="none" w:sz="0" w:space="0" w:color="auto"/>
                <w:right w:val="none" w:sz="0" w:space="0" w:color="auto"/>
              </w:divBdr>
            </w:div>
            <w:div w:id="2042124804">
              <w:marLeft w:val="0"/>
              <w:marRight w:val="0"/>
              <w:marTop w:val="0"/>
              <w:marBottom w:val="0"/>
              <w:divBdr>
                <w:top w:val="none" w:sz="0" w:space="0" w:color="auto"/>
                <w:left w:val="none" w:sz="0" w:space="0" w:color="auto"/>
                <w:bottom w:val="none" w:sz="0" w:space="0" w:color="auto"/>
                <w:right w:val="none" w:sz="0" w:space="0" w:color="auto"/>
              </w:divBdr>
            </w:div>
            <w:div w:id="1713461452">
              <w:marLeft w:val="0"/>
              <w:marRight w:val="0"/>
              <w:marTop w:val="0"/>
              <w:marBottom w:val="0"/>
              <w:divBdr>
                <w:top w:val="none" w:sz="0" w:space="0" w:color="auto"/>
                <w:left w:val="none" w:sz="0" w:space="0" w:color="auto"/>
                <w:bottom w:val="none" w:sz="0" w:space="0" w:color="auto"/>
                <w:right w:val="none" w:sz="0" w:space="0" w:color="auto"/>
              </w:divBdr>
            </w:div>
            <w:div w:id="964391435">
              <w:marLeft w:val="0"/>
              <w:marRight w:val="0"/>
              <w:marTop w:val="0"/>
              <w:marBottom w:val="0"/>
              <w:divBdr>
                <w:top w:val="none" w:sz="0" w:space="0" w:color="auto"/>
                <w:left w:val="none" w:sz="0" w:space="0" w:color="auto"/>
                <w:bottom w:val="none" w:sz="0" w:space="0" w:color="auto"/>
                <w:right w:val="none" w:sz="0" w:space="0" w:color="auto"/>
              </w:divBdr>
            </w:div>
            <w:div w:id="996810378">
              <w:marLeft w:val="0"/>
              <w:marRight w:val="0"/>
              <w:marTop w:val="0"/>
              <w:marBottom w:val="0"/>
              <w:divBdr>
                <w:top w:val="none" w:sz="0" w:space="0" w:color="auto"/>
                <w:left w:val="none" w:sz="0" w:space="0" w:color="auto"/>
                <w:bottom w:val="none" w:sz="0" w:space="0" w:color="auto"/>
                <w:right w:val="none" w:sz="0" w:space="0" w:color="auto"/>
              </w:divBdr>
            </w:div>
            <w:div w:id="755632812">
              <w:marLeft w:val="0"/>
              <w:marRight w:val="0"/>
              <w:marTop w:val="0"/>
              <w:marBottom w:val="0"/>
              <w:divBdr>
                <w:top w:val="none" w:sz="0" w:space="0" w:color="auto"/>
                <w:left w:val="none" w:sz="0" w:space="0" w:color="auto"/>
                <w:bottom w:val="none" w:sz="0" w:space="0" w:color="auto"/>
                <w:right w:val="none" w:sz="0" w:space="0" w:color="auto"/>
              </w:divBdr>
            </w:div>
            <w:div w:id="2061974435">
              <w:marLeft w:val="0"/>
              <w:marRight w:val="0"/>
              <w:marTop w:val="0"/>
              <w:marBottom w:val="0"/>
              <w:divBdr>
                <w:top w:val="none" w:sz="0" w:space="0" w:color="auto"/>
                <w:left w:val="none" w:sz="0" w:space="0" w:color="auto"/>
                <w:bottom w:val="none" w:sz="0" w:space="0" w:color="auto"/>
                <w:right w:val="none" w:sz="0" w:space="0" w:color="auto"/>
              </w:divBdr>
            </w:div>
            <w:div w:id="12999304">
              <w:marLeft w:val="0"/>
              <w:marRight w:val="0"/>
              <w:marTop w:val="0"/>
              <w:marBottom w:val="0"/>
              <w:divBdr>
                <w:top w:val="none" w:sz="0" w:space="0" w:color="auto"/>
                <w:left w:val="none" w:sz="0" w:space="0" w:color="auto"/>
                <w:bottom w:val="none" w:sz="0" w:space="0" w:color="auto"/>
                <w:right w:val="none" w:sz="0" w:space="0" w:color="auto"/>
              </w:divBdr>
            </w:div>
            <w:div w:id="1204488961">
              <w:marLeft w:val="0"/>
              <w:marRight w:val="0"/>
              <w:marTop w:val="0"/>
              <w:marBottom w:val="0"/>
              <w:divBdr>
                <w:top w:val="none" w:sz="0" w:space="0" w:color="auto"/>
                <w:left w:val="none" w:sz="0" w:space="0" w:color="auto"/>
                <w:bottom w:val="none" w:sz="0" w:space="0" w:color="auto"/>
                <w:right w:val="none" w:sz="0" w:space="0" w:color="auto"/>
              </w:divBdr>
            </w:div>
            <w:div w:id="1098864561">
              <w:marLeft w:val="0"/>
              <w:marRight w:val="0"/>
              <w:marTop w:val="0"/>
              <w:marBottom w:val="0"/>
              <w:divBdr>
                <w:top w:val="none" w:sz="0" w:space="0" w:color="auto"/>
                <w:left w:val="none" w:sz="0" w:space="0" w:color="auto"/>
                <w:bottom w:val="none" w:sz="0" w:space="0" w:color="auto"/>
                <w:right w:val="none" w:sz="0" w:space="0" w:color="auto"/>
              </w:divBdr>
            </w:div>
            <w:div w:id="1224676786">
              <w:marLeft w:val="0"/>
              <w:marRight w:val="0"/>
              <w:marTop w:val="0"/>
              <w:marBottom w:val="0"/>
              <w:divBdr>
                <w:top w:val="none" w:sz="0" w:space="0" w:color="auto"/>
                <w:left w:val="none" w:sz="0" w:space="0" w:color="auto"/>
                <w:bottom w:val="none" w:sz="0" w:space="0" w:color="auto"/>
                <w:right w:val="none" w:sz="0" w:space="0" w:color="auto"/>
              </w:divBdr>
            </w:div>
            <w:div w:id="1712339173">
              <w:marLeft w:val="0"/>
              <w:marRight w:val="0"/>
              <w:marTop w:val="0"/>
              <w:marBottom w:val="0"/>
              <w:divBdr>
                <w:top w:val="none" w:sz="0" w:space="0" w:color="auto"/>
                <w:left w:val="none" w:sz="0" w:space="0" w:color="auto"/>
                <w:bottom w:val="none" w:sz="0" w:space="0" w:color="auto"/>
                <w:right w:val="none" w:sz="0" w:space="0" w:color="auto"/>
              </w:divBdr>
            </w:div>
            <w:div w:id="1175537639">
              <w:marLeft w:val="0"/>
              <w:marRight w:val="0"/>
              <w:marTop w:val="0"/>
              <w:marBottom w:val="0"/>
              <w:divBdr>
                <w:top w:val="none" w:sz="0" w:space="0" w:color="auto"/>
                <w:left w:val="none" w:sz="0" w:space="0" w:color="auto"/>
                <w:bottom w:val="none" w:sz="0" w:space="0" w:color="auto"/>
                <w:right w:val="none" w:sz="0" w:space="0" w:color="auto"/>
              </w:divBdr>
            </w:div>
            <w:div w:id="335619139">
              <w:marLeft w:val="0"/>
              <w:marRight w:val="0"/>
              <w:marTop w:val="0"/>
              <w:marBottom w:val="0"/>
              <w:divBdr>
                <w:top w:val="none" w:sz="0" w:space="0" w:color="auto"/>
                <w:left w:val="none" w:sz="0" w:space="0" w:color="auto"/>
                <w:bottom w:val="none" w:sz="0" w:space="0" w:color="auto"/>
                <w:right w:val="none" w:sz="0" w:space="0" w:color="auto"/>
              </w:divBdr>
            </w:div>
            <w:div w:id="891574496">
              <w:marLeft w:val="0"/>
              <w:marRight w:val="0"/>
              <w:marTop w:val="0"/>
              <w:marBottom w:val="0"/>
              <w:divBdr>
                <w:top w:val="none" w:sz="0" w:space="0" w:color="auto"/>
                <w:left w:val="none" w:sz="0" w:space="0" w:color="auto"/>
                <w:bottom w:val="none" w:sz="0" w:space="0" w:color="auto"/>
                <w:right w:val="none" w:sz="0" w:space="0" w:color="auto"/>
              </w:divBdr>
            </w:div>
            <w:div w:id="644820915">
              <w:marLeft w:val="0"/>
              <w:marRight w:val="0"/>
              <w:marTop w:val="0"/>
              <w:marBottom w:val="0"/>
              <w:divBdr>
                <w:top w:val="none" w:sz="0" w:space="0" w:color="auto"/>
                <w:left w:val="none" w:sz="0" w:space="0" w:color="auto"/>
                <w:bottom w:val="none" w:sz="0" w:space="0" w:color="auto"/>
                <w:right w:val="none" w:sz="0" w:space="0" w:color="auto"/>
              </w:divBdr>
            </w:div>
            <w:div w:id="141627114">
              <w:marLeft w:val="0"/>
              <w:marRight w:val="0"/>
              <w:marTop w:val="0"/>
              <w:marBottom w:val="0"/>
              <w:divBdr>
                <w:top w:val="none" w:sz="0" w:space="0" w:color="auto"/>
                <w:left w:val="none" w:sz="0" w:space="0" w:color="auto"/>
                <w:bottom w:val="none" w:sz="0" w:space="0" w:color="auto"/>
                <w:right w:val="none" w:sz="0" w:space="0" w:color="auto"/>
              </w:divBdr>
            </w:div>
            <w:div w:id="1069886185">
              <w:marLeft w:val="0"/>
              <w:marRight w:val="0"/>
              <w:marTop w:val="0"/>
              <w:marBottom w:val="0"/>
              <w:divBdr>
                <w:top w:val="none" w:sz="0" w:space="0" w:color="auto"/>
                <w:left w:val="none" w:sz="0" w:space="0" w:color="auto"/>
                <w:bottom w:val="none" w:sz="0" w:space="0" w:color="auto"/>
                <w:right w:val="none" w:sz="0" w:space="0" w:color="auto"/>
              </w:divBdr>
            </w:div>
            <w:div w:id="1301426430">
              <w:marLeft w:val="0"/>
              <w:marRight w:val="0"/>
              <w:marTop w:val="0"/>
              <w:marBottom w:val="0"/>
              <w:divBdr>
                <w:top w:val="none" w:sz="0" w:space="0" w:color="auto"/>
                <w:left w:val="none" w:sz="0" w:space="0" w:color="auto"/>
                <w:bottom w:val="none" w:sz="0" w:space="0" w:color="auto"/>
                <w:right w:val="none" w:sz="0" w:space="0" w:color="auto"/>
              </w:divBdr>
            </w:div>
            <w:div w:id="230508231">
              <w:marLeft w:val="0"/>
              <w:marRight w:val="0"/>
              <w:marTop w:val="0"/>
              <w:marBottom w:val="0"/>
              <w:divBdr>
                <w:top w:val="none" w:sz="0" w:space="0" w:color="auto"/>
                <w:left w:val="none" w:sz="0" w:space="0" w:color="auto"/>
                <w:bottom w:val="none" w:sz="0" w:space="0" w:color="auto"/>
                <w:right w:val="none" w:sz="0" w:space="0" w:color="auto"/>
              </w:divBdr>
            </w:div>
            <w:div w:id="1247304285">
              <w:marLeft w:val="0"/>
              <w:marRight w:val="0"/>
              <w:marTop w:val="0"/>
              <w:marBottom w:val="0"/>
              <w:divBdr>
                <w:top w:val="none" w:sz="0" w:space="0" w:color="auto"/>
                <w:left w:val="none" w:sz="0" w:space="0" w:color="auto"/>
                <w:bottom w:val="none" w:sz="0" w:space="0" w:color="auto"/>
                <w:right w:val="none" w:sz="0" w:space="0" w:color="auto"/>
              </w:divBdr>
            </w:div>
            <w:div w:id="1168252317">
              <w:marLeft w:val="0"/>
              <w:marRight w:val="0"/>
              <w:marTop w:val="0"/>
              <w:marBottom w:val="0"/>
              <w:divBdr>
                <w:top w:val="none" w:sz="0" w:space="0" w:color="auto"/>
                <w:left w:val="none" w:sz="0" w:space="0" w:color="auto"/>
                <w:bottom w:val="none" w:sz="0" w:space="0" w:color="auto"/>
                <w:right w:val="none" w:sz="0" w:space="0" w:color="auto"/>
              </w:divBdr>
            </w:div>
            <w:div w:id="481459313">
              <w:marLeft w:val="0"/>
              <w:marRight w:val="0"/>
              <w:marTop w:val="0"/>
              <w:marBottom w:val="0"/>
              <w:divBdr>
                <w:top w:val="none" w:sz="0" w:space="0" w:color="auto"/>
                <w:left w:val="none" w:sz="0" w:space="0" w:color="auto"/>
                <w:bottom w:val="none" w:sz="0" w:space="0" w:color="auto"/>
                <w:right w:val="none" w:sz="0" w:space="0" w:color="auto"/>
              </w:divBdr>
            </w:div>
            <w:div w:id="635914196">
              <w:marLeft w:val="0"/>
              <w:marRight w:val="0"/>
              <w:marTop w:val="0"/>
              <w:marBottom w:val="0"/>
              <w:divBdr>
                <w:top w:val="none" w:sz="0" w:space="0" w:color="auto"/>
                <w:left w:val="none" w:sz="0" w:space="0" w:color="auto"/>
                <w:bottom w:val="none" w:sz="0" w:space="0" w:color="auto"/>
                <w:right w:val="none" w:sz="0" w:space="0" w:color="auto"/>
              </w:divBdr>
            </w:div>
            <w:div w:id="718282815">
              <w:marLeft w:val="0"/>
              <w:marRight w:val="0"/>
              <w:marTop w:val="0"/>
              <w:marBottom w:val="0"/>
              <w:divBdr>
                <w:top w:val="none" w:sz="0" w:space="0" w:color="auto"/>
                <w:left w:val="none" w:sz="0" w:space="0" w:color="auto"/>
                <w:bottom w:val="none" w:sz="0" w:space="0" w:color="auto"/>
                <w:right w:val="none" w:sz="0" w:space="0" w:color="auto"/>
              </w:divBdr>
            </w:div>
            <w:div w:id="649793190">
              <w:marLeft w:val="0"/>
              <w:marRight w:val="0"/>
              <w:marTop w:val="0"/>
              <w:marBottom w:val="0"/>
              <w:divBdr>
                <w:top w:val="none" w:sz="0" w:space="0" w:color="auto"/>
                <w:left w:val="none" w:sz="0" w:space="0" w:color="auto"/>
                <w:bottom w:val="none" w:sz="0" w:space="0" w:color="auto"/>
                <w:right w:val="none" w:sz="0" w:space="0" w:color="auto"/>
              </w:divBdr>
            </w:div>
            <w:div w:id="172115950">
              <w:marLeft w:val="0"/>
              <w:marRight w:val="0"/>
              <w:marTop w:val="0"/>
              <w:marBottom w:val="0"/>
              <w:divBdr>
                <w:top w:val="none" w:sz="0" w:space="0" w:color="auto"/>
                <w:left w:val="none" w:sz="0" w:space="0" w:color="auto"/>
                <w:bottom w:val="none" w:sz="0" w:space="0" w:color="auto"/>
                <w:right w:val="none" w:sz="0" w:space="0" w:color="auto"/>
              </w:divBdr>
            </w:div>
            <w:div w:id="33164976">
              <w:marLeft w:val="0"/>
              <w:marRight w:val="0"/>
              <w:marTop w:val="0"/>
              <w:marBottom w:val="0"/>
              <w:divBdr>
                <w:top w:val="none" w:sz="0" w:space="0" w:color="auto"/>
                <w:left w:val="none" w:sz="0" w:space="0" w:color="auto"/>
                <w:bottom w:val="none" w:sz="0" w:space="0" w:color="auto"/>
                <w:right w:val="none" w:sz="0" w:space="0" w:color="auto"/>
              </w:divBdr>
            </w:div>
            <w:div w:id="275335677">
              <w:marLeft w:val="0"/>
              <w:marRight w:val="0"/>
              <w:marTop w:val="0"/>
              <w:marBottom w:val="0"/>
              <w:divBdr>
                <w:top w:val="none" w:sz="0" w:space="0" w:color="auto"/>
                <w:left w:val="none" w:sz="0" w:space="0" w:color="auto"/>
                <w:bottom w:val="none" w:sz="0" w:space="0" w:color="auto"/>
                <w:right w:val="none" w:sz="0" w:space="0" w:color="auto"/>
              </w:divBdr>
            </w:div>
            <w:div w:id="2127697088">
              <w:marLeft w:val="0"/>
              <w:marRight w:val="0"/>
              <w:marTop w:val="0"/>
              <w:marBottom w:val="0"/>
              <w:divBdr>
                <w:top w:val="none" w:sz="0" w:space="0" w:color="auto"/>
                <w:left w:val="none" w:sz="0" w:space="0" w:color="auto"/>
                <w:bottom w:val="none" w:sz="0" w:space="0" w:color="auto"/>
                <w:right w:val="none" w:sz="0" w:space="0" w:color="auto"/>
              </w:divBdr>
            </w:div>
            <w:div w:id="281884099">
              <w:marLeft w:val="0"/>
              <w:marRight w:val="0"/>
              <w:marTop w:val="0"/>
              <w:marBottom w:val="0"/>
              <w:divBdr>
                <w:top w:val="none" w:sz="0" w:space="0" w:color="auto"/>
                <w:left w:val="none" w:sz="0" w:space="0" w:color="auto"/>
                <w:bottom w:val="none" w:sz="0" w:space="0" w:color="auto"/>
                <w:right w:val="none" w:sz="0" w:space="0" w:color="auto"/>
              </w:divBdr>
            </w:div>
            <w:div w:id="600375359">
              <w:marLeft w:val="0"/>
              <w:marRight w:val="0"/>
              <w:marTop w:val="0"/>
              <w:marBottom w:val="0"/>
              <w:divBdr>
                <w:top w:val="none" w:sz="0" w:space="0" w:color="auto"/>
                <w:left w:val="none" w:sz="0" w:space="0" w:color="auto"/>
                <w:bottom w:val="none" w:sz="0" w:space="0" w:color="auto"/>
                <w:right w:val="none" w:sz="0" w:space="0" w:color="auto"/>
              </w:divBdr>
            </w:div>
            <w:div w:id="174468856">
              <w:marLeft w:val="0"/>
              <w:marRight w:val="0"/>
              <w:marTop w:val="0"/>
              <w:marBottom w:val="0"/>
              <w:divBdr>
                <w:top w:val="none" w:sz="0" w:space="0" w:color="auto"/>
                <w:left w:val="none" w:sz="0" w:space="0" w:color="auto"/>
                <w:bottom w:val="none" w:sz="0" w:space="0" w:color="auto"/>
                <w:right w:val="none" w:sz="0" w:space="0" w:color="auto"/>
              </w:divBdr>
            </w:div>
            <w:div w:id="1947955253">
              <w:marLeft w:val="0"/>
              <w:marRight w:val="0"/>
              <w:marTop w:val="0"/>
              <w:marBottom w:val="0"/>
              <w:divBdr>
                <w:top w:val="none" w:sz="0" w:space="0" w:color="auto"/>
                <w:left w:val="none" w:sz="0" w:space="0" w:color="auto"/>
                <w:bottom w:val="none" w:sz="0" w:space="0" w:color="auto"/>
                <w:right w:val="none" w:sz="0" w:space="0" w:color="auto"/>
              </w:divBdr>
            </w:div>
            <w:div w:id="1376462374">
              <w:marLeft w:val="0"/>
              <w:marRight w:val="0"/>
              <w:marTop w:val="0"/>
              <w:marBottom w:val="0"/>
              <w:divBdr>
                <w:top w:val="none" w:sz="0" w:space="0" w:color="auto"/>
                <w:left w:val="none" w:sz="0" w:space="0" w:color="auto"/>
                <w:bottom w:val="none" w:sz="0" w:space="0" w:color="auto"/>
                <w:right w:val="none" w:sz="0" w:space="0" w:color="auto"/>
              </w:divBdr>
            </w:div>
            <w:div w:id="598488503">
              <w:marLeft w:val="0"/>
              <w:marRight w:val="0"/>
              <w:marTop w:val="0"/>
              <w:marBottom w:val="0"/>
              <w:divBdr>
                <w:top w:val="none" w:sz="0" w:space="0" w:color="auto"/>
                <w:left w:val="none" w:sz="0" w:space="0" w:color="auto"/>
                <w:bottom w:val="none" w:sz="0" w:space="0" w:color="auto"/>
                <w:right w:val="none" w:sz="0" w:space="0" w:color="auto"/>
              </w:divBdr>
            </w:div>
            <w:div w:id="1122650561">
              <w:marLeft w:val="0"/>
              <w:marRight w:val="0"/>
              <w:marTop w:val="0"/>
              <w:marBottom w:val="0"/>
              <w:divBdr>
                <w:top w:val="none" w:sz="0" w:space="0" w:color="auto"/>
                <w:left w:val="none" w:sz="0" w:space="0" w:color="auto"/>
                <w:bottom w:val="none" w:sz="0" w:space="0" w:color="auto"/>
                <w:right w:val="none" w:sz="0" w:space="0" w:color="auto"/>
              </w:divBdr>
            </w:div>
            <w:div w:id="116028686">
              <w:marLeft w:val="0"/>
              <w:marRight w:val="0"/>
              <w:marTop w:val="0"/>
              <w:marBottom w:val="0"/>
              <w:divBdr>
                <w:top w:val="none" w:sz="0" w:space="0" w:color="auto"/>
                <w:left w:val="none" w:sz="0" w:space="0" w:color="auto"/>
                <w:bottom w:val="none" w:sz="0" w:space="0" w:color="auto"/>
                <w:right w:val="none" w:sz="0" w:space="0" w:color="auto"/>
              </w:divBdr>
            </w:div>
            <w:div w:id="1381199847">
              <w:marLeft w:val="0"/>
              <w:marRight w:val="0"/>
              <w:marTop w:val="0"/>
              <w:marBottom w:val="0"/>
              <w:divBdr>
                <w:top w:val="none" w:sz="0" w:space="0" w:color="auto"/>
                <w:left w:val="none" w:sz="0" w:space="0" w:color="auto"/>
                <w:bottom w:val="none" w:sz="0" w:space="0" w:color="auto"/>
                <w:right w:val="none" w:sz="0" w:space="0" w:color="auto"/>
              </w:divBdr>
            </w:div>
            <w:div w:id="297075140">
              <w:marLeft w:val="0"/>
              <w:marRight w:val="0"/>
              <w:marTop w:val="0"/>
              <w:marBottom w:val="0"/>
              <w:divBdr>
                <w:top w:val="none" w:sz="0" w:space="0" w:color="auto"/>
                <w:left w:val="none" w:sz="0" w:space="0" w:color="auto"/>
                <w:bottom w:val="none" w:sz="0" w:space="0" w:color="auto"/>
                <w:right w:val="none" w:sz="0" w:space="0" w:color="auto"/>
              </w:divBdr>
            </w:div>
            <w:div w:id="873930903">
              <w:marLeft w:val="0"/>
              <w:marRight w:val="0"/>
              <w:marTop w:val="0"/>
              <w:marBottom w:val="0"/>
              <w:divBdr>
                <w:top w:val="none" w:sz="0" w:space="0" w:color="auto"/>
                <w:left w:val="none" w:sz="0" w:space="0" w:color="auto"/>
                <w:bottom w:val="none" w:sz="0" w:space="0" w:color="auto"/>
                <w:right w:val="none" w:sz="0" w:space="0" w:color="auto"/>
              </w:divBdr>
            </w:div>
            <w:div w:id="1236162732">
              <w:marLeft w:val="0"/>
              <w:marRight w:val="0"/>
              <w:marTop w:val="0"/>
              <w:marBottom w:val="0"/>
              <w:divBdr>
                <w:top w:val="none" w:sz="0" w:space="0" w:color="auto"/>
                <w:left w:val="none" w:sz="0" w:space="0" w:color="auto"/>
                <w:bottom w:val="none" w:sz="0" w:space="0" w:color="auto"/>
                <w:right w:val="none" w:sz="0" w:space="0" w:color="auto"/>
              </w:divBdr>
            </w:div>
            <w:div w:id="1774863540">
              <w:marLeft w:val="0"/>
              <w:marRight w:val="0"/>
              <w:marTop w:val="0"/>
              <w:marBottom w:val="0"/>
              <w:divBdr>
                <w:top w:val="none" w:sz="0" w:space="0" w:color="auto"/>
                <w:left w:val="none" w:sz="0" w:space="0" w:color="auto"/>
                <w:bottom w:val="none" w:sz="0" w:space="0" w:color="auto"/>
                <w:right w:val="none" w:sz="0" w:space="0" w:color="auto"/>
              </w:divBdr>
            </w:div>
            <w:div w:id="990015375">
              <w:marLeft w:val="0"/>
              <w:marRight w:val="0"/>
              <w:marTop w:val="0"/>
              <w:marBottom w:val="0"/>
              <w:divBdr>
                <w:top w:val="none" w:sz="0" w:space="0" w:color="auto"/>
                <w:left w:val="none" w:sz="0" w:space="0" w:color="auto"/>
                <w:bottom w:val="none" w:sz="0" w:space="0" w:color="auto"/>
                <w:right w:val="none" w:sz="0" w:space="0" w:color="auto"/>
              </w:divBdr>
            </w:div>
            <w:div w:id="1991211149">
              <w:marLeft w:val="0"/>
              <w:marRight w:val="0"/>
              <w:marTop w:val="0"/>
              <w:marBottom w:val="0"/>
              <w:divBdr>
                <w:top w:val="none" w:sz="0" w:space="0" w:color="auto"/>
                <w:left w:val="none" w:sz="0" w:space="0" w:color="auto"/>
                <w:bottom w:val="none" w:sz="0" w:space="0" w:color="auto"/>
                <w:right w:val="none" w:sz="0" w:space="0" w:color="auto"/>
              </w:divBdr>
            </w:div>
            <w:div w:id="1698969717">
              <w:marLeft w:val="0"/>
              <w:marRight w:val="0"/>
              <w:marTop w:val="0"/>
              <w:marBottom w:val="0"/>
              <w:divBdr>
                <w:top w:val="none" w:sz="0" w:space="0" w:color="auto"/>
                <w:left w:val="none" w:sz="0" w:space="0" w:color="auto"/>
                <w:bottom w:val="none" w:sz="0" w:space="0" w:color="auto"/>
                <w:right w:val="none" w:sz="0" w:space="0" w:color="auto"/>
              </w:divBdr>
            </w:div>
            <w:div w:id="2135588468">
              <w:marLeft w:val="0"/>
              <w:marRight w:val="0"/>
              <w:marTop w:val="0"/>
              <w:marBottom w:val="0"/>
              <w:divBdr>
                <w:top w:val="none" w:sz="0" w:space="0" w:color="auto"/>
                <w:left w:val="none" w:sz="0" w:space="0" w:color="auto"/>
                <w:bottom w:val="none" w:sz="0" w:space="0" w:color="auto"/>
                <w:right w:val="none" w:sz="0" w:space="0" w:color="auto"/>
              </w:divBdr>
            </w:div>
            <w:div w:id="1171220124">
              <w:marLeft w:val="0"/>
              <w:marRight w:val="0"/>
              <w:marTop w:val="0"/>
              <w:marBottom w:val="0"/>
              <w:divBdr>
                <w:top w:val="none" w:sz="0" w:space="0" w:color="auto"/>
                <w:left w:val="none" w:sz="0" w:space="0" w:color="auto"/>
                <w:bottom w:val="none" w:sz="0" w:space="0" w:color="auto"/>
                <w:right w:val="none" w:sz="0" w:space="0" w:color="auto"/>
              </w:divBdr>
            </w:div>
            <w:div w:id="675110889">
              <w:marLeft w:val="0"/>
              <w:marRight w:val="0"/>
              <w:marTop w:val="0"/>
              <w:marBottom w:val="0"/>
              <w:divBdr>
                <w:top w:val="none" w:sz="0" w:space="0" w:color="auto"/>
                <w:left w:val="none" w:sz="0" w:space="0" w:color="auto"/>
                <w:bottom w:val="none" w:sz="0" w:space="0" w:color="auto"/>
                <w:right w:val="none" w:sz="0" w:space="0" w:color="auto"/>
              </w:divBdr>
            </w:div>
            <w:div w:id="243220047">
              <w:marLeft w:val="0"/>
              <w:marRight w:val="0"/>
              <w:marTop w:val="0"/>
              <w:marBottom w:val="0"/>
              <w:divBdr>
                <w:top w:val="none" w:sz="0" w:space="0" w:color="auto"/>
                <w:left w:val="none" w:sz="0" w:space="0" w:color="auto"/>
                <w:bottom w:val="none" w:sz="0" w:space="0" w:color="auto"/>
                <w:right w:val="none" w:sz="0" w:space="0" w:color="auto"/>
              </w:divBdr>
            </w:div>
            <w:div w:id="2108383300">
              <w:marLeft w:val="0"/>
              <w:marRight w:val="0"/>
              <w:marTop w:val="0"/>
              <w:marBottom w:val="0"/>
              <w:divBdr>
                <w:top w:val="none" w:sz="0" w:space="0" w:color="auto"/>
                <w:left w:val="none" w:sz="0" w:space="0" w:color="auto"/>
                <w:bottom w:val="none" w:sz="0" w:space="0" w:color="auto"/>
                <w:right w:val="none" w:sz="0" w:space="0" w:color="auto"/>
              </w:divBdr>
            </w:div>
            <w:div w:id="1153109908">
              <w:marLeft w:val="0"/>
              <w:marRight w:val="0"/>
              <w:marTop w:val="0"/>
              <w:marBottom w:val="0"/>
              <w:divBdr>
                <w:top w:val="none" w:sz="0" w:space="0" w:color="auto"/>
                <w:left w:val="none" w:sz="0" w:space="0" w:color="auto"/>
                <w:bottom w:val="none" w:sz="0" w:space="0" w:color="auto"/>
                <w:right w:val="none" w:sz="0" w:space="0" w:color="auto"/>
              </w:divBdr>
            </w:div>
            <w:div w:id="496848450">
              <w:marLeft w:val="0"/>
              <w:marRight w:val="0"/>
              <w:marTop w:val="0"/>
              <w:marBottom w:val="0"/>
              <w:divBdr>
                <w:top w:val="none" w:sz="0" w:space="0" w:color="auto"/>
                <w:left w:val="none" w:sz="0" w:space="0" w:color="auto"/>
                <w:bottom w:val="none" w:sz="0" w:space="0" w:color="auto"/>
                <w:right w:val="none" w:sz="0" w:space="0" w:color="auto"/>
              </w:divBdr>
            </w:div>
            <w:div w:id="1700743039">
              <w:marLeft w:val="0"/>
              <w:marRight w:val="0"/>
              <w:marTop w:val="0"/>
              <w:marBottom w:val="0"/>
              <w:divBdr>
                <w:top w:val="none" w:sz="0" w:space="0" w:color="auto"/>
                <w:left w:val="none" w:sz="0" w:space="0" w:color="auto"/>
                <w:bottom w:val="none" w:sz="0" w:space="0" w:color="auto"/>
                <w:right w:val="none" w:sz="0" w:space="0" w:color="auto"/>
              </w:divBdr>
            </w:div>
            <w:div w:id="1827359047">
              <w:marLeft w:val="0"/>
              <w:marRight w:val="0"/>
              <w:marTop w:val="0"/>
              <w:marBottom w:val="0"/>
              <w:divBdr>
                <w:top w:val="none" w:sz="0" w:space="0" w:color="auto"/>
                <w:left w:val="none" w:sz="0" w:space="0" w:color="auto"/>
                <w:bottom w:val="none" w:sz="0" w:space="0" w:color="auto"/>
                <w:right w:val="none" w:sz="0" w:space="0" w:color="auto"/>
              </w:divBdr>
            </w:div>
            <w:div w:id="1404184187">
              <w:marLeft w:val="0"/>
              <w:marRight w:val="0"/>
              <w:marTop w:val="0"/>
              <w:marBottom w:val="0"/>
              <w:divBdr>
                <w:top w:val="none" w:sz="0" w:space="0" w:color="auto"/>
                <w:left w:val="none" w:sz="0" w:space="0" w:color="auto"/>
                <w:bottom w:val="none" w:sz="0" w:space="0" w:color="auto"/>
                <w:right w:val="none" w:sz="0" w:space="0" w:color="auto"/>
              </w:divBdr>
            </w:div>
            <w:div w:id="1481532935">
              <w:marLeft w:val="0"/>
              <w:marRight w:val="0"/>
              <w:marTop w:val="0"/>
              <w:marBottom w:val="0"/>
              <w:divBdr>
                <w:top w:val="none" w:sz="0" w:space="0" w:color="auto"/>
                <w:left w:val="none" w:sz="0" w:space="0" w:color="auto"/>
                <w:bottom w:val="none" w:sz="0" w:space="0" w:color="auto"/>
                <w:right w:val="none" w:sz="0" w:space="0" w:color="auto"/>
              </w:divBdr>
            </w:div>
            <w:div w:id="776220529">
              <w:marLeft w:val="0"/>
              <w:marRight w:val="0"/>
              <w:marTop w:val="0"/>
              <w:marBottom w:val="0"/>
              <w:divBdr>
                <w:top w:val="none" w:sz="0" w:space="0" w:color="auto"/>
                <w:left w:val="none" w:sz="0" w:space="0" w:color="auto"/>
                <w:bottom w:val="none" w:sz="0" w:space="0" w:color="auto"/>
                <w:right w:val="none" w:sz="0" w:space="0" w:color="auto"/>
              </w:divBdr>
            </w:div>
            <w:div w:id="504051833">
              <w:marLeft w:val="0"/>
              <w:marRight w:val="0"/>
              <w:marTop w:val="0"/>
              <w:marBottom w:val="0"/>
              <w:divBdr>
                <w:top w:val="none" w:sz="0" w:space="0" w:color="auto"/>
                <w:left w:val="none" w:sz="0" w:space="0" w:color="auto"/>
                <w:bottom w:val="none" w:sz="0" w:space="0" w:color="auto"/>
                <w:right w:val="none" w:sz="0" w:space="0" w:color="auto"/>
              </w:divBdr>
            </w:div>
            <w:div w:id="425808206">
              <w:marLeft w:val="0"/>
              <w:marRight w:val="0"/>
              <w:marTop w:val="0"/>
              <w:marBottom w:val="0"/>
              <w:divBdr>
                <w:top w:val="none" w:sz="0" w:space="0" w:color="auto"/>
                <w:left w:val="none" w:sz="0" w:space="0" w:color="auto"/>
                <w:bottom w:val="none" w:sz="0" w:space="0" w:color="auto"/>
                <w:right w:val="none" w:sz="0" w:space="0" w:color="auto"/>
              </w:divBdr>
            </w:div>
            <w:div w:id="1038428964">
              <w:marLeft w:val="0"/>
              <w:marRight w:val="0"/>
              <w:marTop w:val="0"/>
              <w:marBottom w:val="0"/>
              <w:divBdr>
                <w:top w:val="none" w:sz="0" w:space="0" w:color="auto"/>
                <w:left w:val="none" w:sz="0" w:space="0" w:color="auto"/>
                <w:bottom w:val="none" w:sz="0" w:space="0" w:color="auto"/>
                <w:right w:val="none" w:sz="0" w:space="0" w:color="auto"/>
              </w:divBdr>
            </w:div>
            <w:div w:id="344790211">
              <w:marLeft w:val="0"/>
              <w:marRight w:val="0"/>
              <w:marTop w:val="0"/>
              <w:marBottom w:val="0"/>
              <w:divBdr>
                <w:top w:val="none" w:sz="0" w:space="0" w:color="auto"/>
                <w:left w:val="none" w:sz="0" w:space="0" w:color="auto"/>
                <w:bottom w:val="none" w:sz="0" w:space="0" w:color="auto"/>
                <w:right w:val="none" w:sz="0" w:space="0" w:color="auto"/>
              </w:divBdr>
            </w:div>
            <w:div w:id="2024699903">
              <w:marLeft w:val="0"/>
              <w:marRight w:val="0"/>
              <w:marTop w:val="0"/>
              <w:marBottom w:val="0"/>
              <w:divBdr>
                <w:top w:val="none" w:sz="0" w:space="0" w:color="auto"/>
                <w:left w:val="none" w:sz="0" w:space="0" w:color="auto"/>
                <w:bottom w:val="none" w:sz="0" w:space="0" w:color="auto"/>
                <w:right w:val="none" w:sz="0" w:space="0" w:color="auto"/>
              </w:divBdr>
            </w:div>
            <w:div w:id="423841659">
              <w:marLeft w:val="0"/>
              <w:marRight w:val="0"/>
              <w:marTop w:val="0"/>
              <w:marBottom w:val="0"/>
              <w:divBdr>
                <w:top w:val="none" w:sz="0" w:space="0" w:color="auto"/>
                <w:left w:val="none" w:sz="0" w:space="0" w:color="auto"/>
                <w:bottom w:val="none" w:sz="0" w:space="0" w:color="auto"/>
                <w:right w:val="none" w:sz="0" w:space="0" w:color="auto"/>
              </w:divBdr>
            </w:div>
            <w:div w:id="816458609">
              <w:marLeft w:val="0"/>
              <w:marRight w:val="0"/>
              <w:marTop w:val="0"/>
              <w:marBottom w:val="0"/>
              <w:divBdr>
                <w:top w:val="none" w:sz="0" w:space="0" w:color="auto"/>
                <w:left w:val="none" w:sz="0" w:space="0" w:color="auto"/>
                <w:bottom w:val="none" w:sz="0" w:space="0" w:color="auto"/>
                <w:right w:val="none" w:sz="0" w:space="0" w:color="auto"/>
              </w:divBdr>
            </w:div>
            <w:div w:id="898830795">
              <w:marLeft w:val="0"/>
              <w:marRight w:val="0"/>
              <w:marTop w:val="0"/>
              <w:marBottom w:val="0"/>
              <w:divBdr>
                <w:top w:val="none" w:sz="0" w:space="0" w:color="auto"/>
                <w:left w:val="none" w:sz="0" w:space="0" w:color="auto"/>
                <w:bottom w:val="none" w:sz="0" w:space="0" w:color="auto"/>
                <w:right w:val="none" w:sz="0" w:space="0" w:color="auto"/>
              </w:divBdr>
            </w:div>
            <w:div w:id="418522099">
              <w:marLeft w:val="0"/>
              <w:marRight w:val="0"/>
              <w:marTop w:val="0"/>
              <w:marBottom w:val="0"/>
              <w:divBdr>
                <w:top w:val="none" w:sz="0" w:space="0" w:color="auto"/>
                <w:left w:val="none" w:sz="0" w:space="0" w:color="auto"/>
                <w:bottom w:val="none" w:sz="0" w:space="0" w:color="auto"/>
                <w:right w:val="none" w:sz="0" w:space="0" w:color="auto"/>
              </w:divBdr>
            </w:div>
            <w:div w:id="1105731325">
              <w:marLeft w:val="0"/>
              <w:marRight w:val="0"/>
              <w:marTop w:val="0"/>
              <w:marBottom w:val="0"/>
              <w:divBdr>
                <w:top w:val="none" w:sz="0" w:space="0" w:color="auto"/>
                <w:left w:val="none" w:sz="0" w:space="0" w:color="auto"/>
                <w:bottom w:val="none" w:sz="0" w:space="0" w:color="auto"/>
                <w:right w:val="none" w:sz="0" w:space="0" w:color="auto"/>
              </w:divBdr>
            </w:div>
            <w:div w:id="1606115554">
              <w:marLeft w:val="0"/>
              <w:marRight w:val="0"/>
              <w:marTop w:val="0"/>
              <w:marBottom w:val="0"/>
              <w:divBdr>
                <w:top w:val="none" w:sz="0" w:space="0" w:color="auto"/>
                <w:left w:val="none" w:sz="0" w:space="0" w:color="auto"/>
                <w:bottom w:val="none" w:sz="0" w:space="0" w:color="auto"/>
                <w:right w:val="none" w:sz="0" w:space="0" w:color="auto"/>
              </w:divBdr>
            </w:div>
            <w:div w:id="1646620208">
              <w:marLeft w:val="0"/>
              <w:marRight w:val="0"/>
              <w:marTop w:val="0"/>
              <w:marBottom w:val="0"/>
              <w:divBdr>
                <w:top w:val="none" w:sz="0" w:space="0" w:color="auto"/>
                <w:left w:val="none" w:sz="0" w:space="0" w:color="auto"/>
                <w:bottom w:val="none" w:sz="0" w:space="0" w:color="auto"/>
                <w:right w:val="none" w:sz="0" w:space="0" w:color="auto"/>
              </w:divBdr>
            </w:div>
            <w:div w:id="1238242698">
              <w:marLeft w:val="0"/>
              <w:marRight w:val="0"/>
              <w:marTop w:val="0"/>
              <w:marBottom w:val="0"/>
              <w:divBdr>
                <w:top w:val="none" w:sz="0" w:space="0" w:color="auto"/>
                <w:left w:val="none" w:sz="0" w:space="0" w:color="auto"/>
                <w:bottom w:val="none" w:sz="0" w:space="0" w:color="auto"/>
                <w:right w:val="none" w:sz="0" w:space="0" w:color="auto"/>
              </w:divBdr>
            </w:div>
            <w:div w:id="1414664475">
              <w:marLeft w:val="0"/>
              <w:marRight w:val="0"/>
              <w:marTop w:val="0"/>
              <w:marBottom w:val="0"/>
              <w:divBdr>
                <w:top w:val="none" w:sz="0" w:space="0" w:color="auto"/>
                <w:left w:val="none" w:sz="0" w:space="0" w:color="auto"/>
                <w:bottom w:val="none" w:sz="0" w:space="0" w:color="auto"/>
                <w:right w:val="none" w:sz="0" w:space="0" w:color="auto"/>
              </w:divBdr>
            </w:div>
            <w:div w:id="970666946">
              <w:marLeft w:val="0"/>
              <w:marRight w:val="0"/>
              <w:marTop w:val="0"/>
              <w:marBottom w:val="0"/>
              <w:divBdr>
                <w:top w:val="none" w:sz="0" w:space="0" w:color="auto"/>
                <w:left w:val="none" w:sz="0" w:space="0" w:color="auto"/>
                <w:bottom w:val="none" w:sz="0" w:space="0" w:color="auto"/>
                <w:right w:val="none" w:sz="0" w:space="0" w:color="auto"/>
              </w:divBdr>
            </w:div>
            <w:div w:id="638078328">
              <w:marLeft w:val="0"/>
              <w:marRight w:val="0"/>
              <w:marTop w:val="0"/>
              <w:marBottom w:val="0"/>
              <w:divBdr>
                <w:top w:val="none" w:sz="0" w:space="0" w:color="auto"/>
                <w:left w:val="none" w:sz="0" w:space="0" w:color="auto"/>
                <w:bottom w:val="none" w:sz="0" w:space="0" w:color="auto"/>
                <w:right w:val="none" w:sz="0" w:space="0" w:color="auto"/>
              </w:divBdr>
            </w:div>
            <w:div w:id="377558711">
              <w:marLeft w:val="0"/>
              <w:marRight w:val="0"/>
              <w:marTop w:val="0"/>
              <w:marBottom w:val="0"/>
              <w:divBdr>
                <w:top w:val="none" w:sz="0" w:space="0" w:color="auto"/>
                <w:left w:val="none" w:sz="0" w:space="0" w:color="auto"/>
                <w:bottom w:val="none" w:sz="0" w:space="0" w:color="auto"/>
                <w:right w:val="none" w:sz="0" w:space="0" w:color="auto"/>
              </w:divBdr>
            </w:div>
            <w:div w:id="1792627572">
              <w:marLeft w:val="0"/>
              <w:marRight w:val="0"/>
              <w:marTop w:val="0"/>
              <w:marBottom w:val="0"/>
              <w:divBdr>
                <w:top w:val="none" w:sz="0" w:space="0" w:color="auto"/>
                <w:left w:val="none" w:sz="0" w:space="0" w:color="auto"/>
                <w:bottom w:val="none" w:sz="0" w:space="0" w:color="auto"/>
                <w:right w:val="none" w:sz="0" w:space="0" w:color="auto"/>
              </w:divBdr>
            </w:div>
            <w:div w:id="466700739">
              <w:marLeft w:val="0"/>
              <w:marRight w:val="0"/>
              <w:marTop w:val="0"/>
              <w:marBottom w:val="0"/>
              <w:divBdr>
                <w:top w:val="none" w:sz="0" w:space="0" w:color="auto"/>
                <w:left w:val="none" w:sz="0" w:space="0" w:color="auto"/>
                <w:bottom w:val="none" w:sz="0" w:space="0" w:color="auto"/>
                <w:right w:val="none" w:sz="0" w:space="0" w:color="auto"/>
              </w:divBdr>
            </w:div>
            <w:div w:id="1669288626">
              <w:marLeft w:val="0"/>
              <w:marRight w:val="0"/>
              <w:marTop w:val="0"/>
              <w:marBottom w:val="0"/>
              <w:divBdr>
                <w:top w:val="none" w:sz="0" w:space="0" w:color="auto"/>
                <w:left w:val="none" w:sz="0" w:space="0" w:color="auto"/>
                <w:bottom w:val="none" w:sz="0" w:space="0" w:color="auto"/>
                <w:right w:val="none" w:sz="0" w:space="0" w:color="auto"/>
              </w:divBdr>
            </w:div>
            <w:div w:id="614600293">
              <w:marLeft w:val="0"/>
              <w:marRight w:val="0"/>
              <w:marTop w:val="0"/>
              <w:marBottom w:val="0"/>
              <w:divBdr>
                <w:top w:val="none" w:sz="0" w:space="0" w:color="auto"/>
                <w:left w:val="none" w:sz="0" w:space="0" w:color="auto"/>
                <w:bottom w:val="none" w:sz="0" w:space="0" w:color="auto"/>
                <w:right w:val="none" w:sz="0" w:space="0" w:color="auto"/>
              </w:divBdr>
            </w:div>
            <w:div w:id="1254122852">
              <w:marLeft w:val="0"/>
              <w:marRight w:val="0"/>
              <w:marTop w:val="0"/>
              <w:marBottom w:val="0"/>
              <w:divBdr>
                <w:top w:val="none" w:sz="0" w:space="0" w:color="auto"/>
                <w:left w:val="none" w:sz="0" w:space="0" w:color="auto"/>
                <w:bottom w:val="none" w:sz="0" w:space="0" w:color="auto"/>
                <w:right w:val="none" w:sz="0" w:space="0" w:color="auto"/>
              </w:divBdr>
            </w:div>
            <w:div w:id="1405952574">
              <w:marLeft w:val="0"/>
              <w:marRight w:val="0"/>
              <w:marTop w:val="0"/>
              <w:marBottom w:val="0"/>
              <w:divBdr>
                <w:top w:val="none" w:sz="0" w:space="0" w:color="auto"/>
                <w:left w:val="none" w:sz="0" w:space="0" w:color="auto"/>
                <w:bottom w:val="none" w:sz="0" w:space="0" w:color="auto"/>
                <w:right w:val="none" w:sz="0" w:space="0" w:color="auto"/>
              </w:divBdr>
            </w:div>
            <w:div w:id="915742538">
              <w:marLeft w:val="0"/>
              <w:marRight w:val="0"/>
              <w:marTop w:val="0"/>
              <w:marBottom w:val="0"/>
              <w:divBdr>
                <w:top w:val="none" w:sz="0" w:space="0" w:color="auto"/>
                <w:left w:val="none" w:sz="0" w:space="0" w:color="auto"/>
                <w:bottom w:val="none" w:sz="0" w:space="0" w:color="auto"/>
                <w:right w:val="none" w:sz="0" w:space="0" w:color="auto"/>
              </w:divBdr>
            </w:div>
            <w:div w:id="1665350603">
              <w:marLeft w:val="0"/>
              <w:marRight w:val="0"/>
              <w:marTop w:val="0"/>
              <w:marBottom w:val="0"/>
              <w:divBdr>
                <w:top w:val="none" w:sz="0" w:space="0" w:color="auto"/>
                <w:left w:val="none" w:sz="0" w:space="0" w:color="auto"/>
                <w:bottom w:val="none" w:sz="0" w:space="0" w:color="auto"/>
                <w:right w:val="none" w:sz="0" w:space="0" w:color="auto"/>
              </w:divBdr>
            </w:div>
            <w:div w:id="1881552147">
              <w:marLeft w:val="0"/>
              <w:marRight w:val="0"/>
              <w:marTop w:val="0"/>
              <w:marBottom w:val="0"/>
              <w:divBdr>
                <w:top w:val="none" w:sz="0" w:space="0" w:color="auto"/>
                <w:left w:val="none" w:sz="0" w:space="0" w:color="auto"/>
                <w:bottom w:val="none" w:sz="0" w:space="0" w:color="auto"/>
                <w:right w:val="none" w:sz="0" w:space="0" w:color="auto"/>
              </w:divBdr>
            </w:div>
            <w:div w:id="806510950">
              <w:marLeft w:val="0"/>
              <w:marRight w:val="0"/>
              <w:marTop w:val="0"/>
              <w:marBottom w:val="0"/>
              <w:divBdr>
                <w:top w:val="none" w:sz="0" w:space="0" w:color="auto"/>
                <w:left w:val="none" w:sz="0" w:space="0" w:color="auto"/>
                <w:bottom w:val="none" w:sz="0" w:space="0" w:color="auto"/>
                <w:right w:val="none" w:sz="0" w:space="0" w:color="auto"/>
              </w:divBdr>
            </w:div>
            <w:div w:id="552811076">
              <w:marLeft w:val="0"/>
              <w:marRight w:val="0"/>
              <w:marTop w:val="0"/>
              <w:marBottom w:val="0"/>
              <w:divBdr>
                <w:top w:val="none" w:sz="0" w:space="0" w:color="auto"/>
                <w:left w:val="none" w:sz="0" w:space="0" w:color="auto"/>
                <w:bottom w:val="none" w:sz="0" w:space="0" w:color="auto"/>
                <w:right w:val="none" w:sz="0" w:space="0" w:color="auto"/>
              </w:divBdr>
            </w:div>
            <w:div w:id="1547567209">
              <w:marLeft w:val="0"/>
              <w:marRight w:val="0"/>
              <w:marTop w:val="0"/>
              <w:marBottom w:val="0"/>
              <w:divBdr>
                <w:top w:val="none" w:sz="0" w:space="0" w:color="auto"/>
                <w:left w:val="none" w:sz="0" w:space="0" w:color="auto"/>
                <w:bottom w:val="none" w:sz="0" w:space="0" w:color="auto"/>
                <w:right w:val="none" w:sz="0" w:space="0" w:color="auto"/>
              </w:divBdr>
            </w:div>
            <w:div w:id="1119110926">
              <w:marLeft w:val="0"/>
              <w:marRight w:val="0"/>
              <w:marTop w:val="0"/>
              <w:marBottom w:val="0"/>
              <w:divBdr>
                <w:top w:val="none" w:sz="0" w:space="0" w:color="auto"/>
                <w:left w:val="none" w:sz="0" w:space="0" w:color="auto"/>
                <w:bottom w:val="none" w:sz="0" w:space="0" w:color="auto"/>
                <w:right w:val="none" w:sz="0" w:space="0" w:color="auto"/>
              </w:divBdr>
            </w:div>
            <w:div w:id="234705441">
              <w:marLeft w:val="0"/>
              <w:marRight w:val="0"/>
              <w:marTop w:val="0"/>
              <w:marBottom w:val="0"/>
              <w:divBdr>
                <w:top w:val="none" w:sz="0" w:space="0" w:color="auto"/>
                <w:left w:val="none" w:sz="0" w:space="0" w:color="auto"/>
                <w:bottom w:val="none" w:sz="0" w:space="0" w:color="auto"/>
                <w:right w:val="none" w:sz="0" w:space="0" w:color="auto"/>
              </w:divBdr>
            </w:div>
            <w:div w:id="1441727848">
              <w:marLeft w:val="0"/>
              <w:marRight w:val="0"/>
              <w:marTop w:val="0"/>
              <w:marBottom w:val="0"/>
              <w:divBdr>
                <w:top w:val="none" w:sz="0" w:space="0" w:color="auto"/>
                <w:left w:val="none" w:sz="0" w:space="0" w:color="auto"/>
                <w:bottom w:val="none" w:sz="0" w:space="0" w:color="auto"/>
                <w:right w:val="none" w:sz="0" w:space="0" w:color="auto"/>
              </w:divBdr>
            </w:div>
            <w:div w:id="2034109259">
              <w:marLeft w:val="0"/>
              <w:marRight w:val="0"/>
              <w:marTop w:val="0"/>
              <w:marBottom w:val="0"/>
              <w:divBdr>
                <w:top w:val="none" w:sz="0" w:space="0" w:color="auto"/>
                <w:left w:val="none" w:sz="0" w:space="0" w:color="auto"/>
                <w:bottom w:val="none" w:sz="0" w:space="0" w:color="auto"/>
                <w:right w:val="none" w:sz="0" w:space="0" w:color="auto"/>
              </w:divBdr>
            </w:div>
            <w:div w:id="1390374827">
              <w:marLeft w:val="0"/>
              <w:marRight w:val="0"/>
              <w:marTop w:val="0"/>
              <w:marBottom w:val="0"/>
              <w:divBdr>
                <w:top w:val="none" w:sz="0" w:space="0" w:color="auto"/>
                <w:left w:val="none" w:sz="0" w:space="0" w:color="auto"/>
                <w:bottom w:val="none" w:sz="0" w:space="0" w:color="auto"/>
                <w:right w:val="none" w:sz="0" w:space="0" w:color="auto"/>
              </w:divBdr>
            </w:div>
            <w:div w:id="394545435">
              <w:marLeft w:val="0"/>
              <w:marRight w:val="0"/>
              <w:marTop w:val="0"/>
              <w:marBottom w:val="0"/>
              <w:divBdr>
                <w:top w:val="none" w:sz="0" w:space="0" w:color="auto"/>
                <w:left w:val="none" w:sz="0" w:space="0" w:color="auto"/>
                <w:bottom w:val="none" w:sz="0" w:space="0" w:color="auto"/>
                <w:right w:val="none" w:sz="0" w:space="0" w:color="auto"/>
              </w:divBdr>
            </w:div>
            <w:div w:id="596133135">
              <w:marLeft w:val="0"/>
              <w:marRight w:val="0"/>
              <w:marTop w:val="0"/>
              <w:marBottom w:val="0"/>
              <w:divBdr>
                <w:top w:val="none" w:sz="0" w:space="0" w:color="auto"/>
                <w:left w:val="none" w:sz="0" w:space="0" w:color="auto"/>
                <w:bottom w:val="none" w:sz="0" w:space="0" w:color="auto"/>
                <w:right w:val="none" w:sz="0" w:space="0" w:color="auto"/>
              </w:divBdr>
            </w:div>
            <w:div w:id="1815029029">
              <w:marLeft w:val="0"/>
              <w:marRight w:val="0"/>
              <w:marTop w:val="0"/>
              <w:marBottom w:val="0"/>
              <w:divBdr>
                <w:top w:val="none" w:sz="0" w:space="0" w:color="auto"/>
                <w:left w:val="none" w:sz="0" w:space="0" w:color="auto"/>
                <w:bottom w:val="none" w:sz="0" w:space="0" w:color="auto"/>
                <w:right w:val="none" w:sz="0" w:space="0" w:color="auto"/>
              </w:divBdr>
            </w:div>
            <w:div w:id="183981293">
              <w:marLeft w:val="0"/>
              <w:marRight w:val="0"/>
              <w:marTop w:val="0"/>
              <w:marBottom w:val="0"/>
              <w:divBdr>
                <w:top w:val="none" w:sz="0" w:space="0" w:color="auto"/>
                <w:left w:val="none" w:sz="0" w:space="0" w:color="auto"/>
                <w:bottom w:val="none" w:sz="0" w:space="0" w:color="auto"/>
                <w:right w:val="none" w:sz="0" w:space="0" w:color="auto"/>
              </w:divBdr>
            </w:div>
            <w:div w:id="411777792">
              <w:marLeft w:val="0"/>
              <w:marRight w:val="0"/>
              <w:marTop w:val="0"/>
              <w:marBottom w:val="0"/>
              <w:divBdr>
                <w:top w:val="none" w:sz="0" w:space="0" w:color="auto"/>
                <w:left w:val="none" w:sz="0" w:space="0" w:color="auto"/>
                <w:bottom w:val="none" w:sz="0" w:space="0" w:color="auto"/>
                <w:right w:val="none" w:sz="0" w:space="0" w:color="auto"/>
              </w:divBdr>
            </w:div>
            <w:div w:id="371271511">
              <w:marLeft w:val="0"/>
              <w:marRight w:val="0"/>
              <w:marTop w:val="0"/>
              <w:marBottom w:val="0"/>
              <w:divBdr>
                <w:top w:val="none" w:sz="0" w:space="0" w:color="auto"/>
                <w:left w:val="none" w:sz="0" w:space="0" w:color="auto"/>
                <w:bottom w:val="none" w:sz="0" w:space="0" w:color="auto"/>
                <w:right w:val="none" w:sz="0" w:space="0" w:color="auto"/>
              </w:divBdr>
            </w:div>
            <w:div w:id="1215462889">
              <w:marLeft w:val="0"/>
              <w:marRight w:val="0"/>
              <w:marTop w:val="0"/>
              <w:marBottom w:val="0"/>
              <w:divBdr>
                <w:top w:val="none" w:sz="0" w:space="0" w:color="auto"/>
                <w:left w:val="none" w:sz="0" w:space="0" w:color="auto"/>
                <w:bottom w:val="none" w:sz="0" w:space="0" w:color="auto"/>
                <w:right w:val="none" w:sz="0" w:space="0" w:color="auto"/>
              </w:divBdr>
            </w:div>
            <w:div w:id="1931429507">
              <w:marLeft w:val="0"/>
              <w:marRight w:val="0"/>
              <w:marTop w:val="0"/>
              <w:marBottom w:val="0"/>
              <w:divBdr>
                <w:top w:val="none" w:sz="0" w:space="0" w:color="auto"/>
                <w:left w:val="none" w:sz="0" w:space="0" w:color="auto"/>
                <w:bottom w:val="none" w:sz="0" w:space="0" w:color="auto"/>
                <w:right w:val="none" w:sz="0" w:space="0" w:color="auto"/>
              </w:divBdr>
            </w:div>
            <w:div w:id="694160100">
              <w:marLeft w:val="0"/>
              <w:marRight w:val="0"/>
              <w:marTop w:val="0"/>
              <w:marBottom w:val="0"/>
              <w:divBdr>
                <w:top w:val="none" w:sz="0" w:space="0" w:color="auto"/>
                <w:left w:val="none" w:sz="0" w:space="0" w:color="auto"/>
                <w:bottom w:val="none" w:sz="0" w:space="0" w:color="auto"/>
                <w:right w:val="none" w:sz="0" w:space="0" w:color="auto"/>
              </w:divBdr>
            </w:div>
            <w:div w:id="1605847968">
              <w:marLeft w:val="0"/>
              <w:marRight w:val="0"/>
              <w:marTop w:val="0"/>
              <w:marBottom w:val="0"/>
              <w:divBdr>
                <w:top w:val="none" w:sz="0" w:space="0" w:color="auto"/>
                <w:left w:val="none" w:sz="0" w:space="0" w:color="auto"/>
                <w:bottom w:val="none" w:sz="0" w:space="0" w:color="auto"/>
                <w:right w:val="none" w:sz="0" w:space="0" w:color="auto"/>
              </w:divBdr>
            </w:div>
            <w:div w:id="1743285115">
              <w:marLeft w:val="0"/>
              <w:marRight w:val="0"/>
              <w:marTop w:val="0"/>
              <w:marBottom w:val="0"/>
              <w:divBdr>
                <w:top w:val="none" w:sz="0" w:space="0" w:color="auto"/>
                <w:left w:val="none" w:sz="0" w:space="0" w:color="auto"/>
                <w:bottom w:val="none" w:sz="0" w:space="0" w:color="auto"/>
                <w:right w:val="none" w:sz="0" w:space="0" w:color="auto"/>
              </w:divBdr>
            </w:div>
            <w:div w:id="1994673238">
              <w:marLeft w:val="0"/>
              <w:marRight w:val="0"/>
              <w:marTop w:val="0"/>
              <w:marBottom w:val="0"/>
              <w:divBdr>
                <w:top w:val="none" w:sz="0" w:space="0" w:color="auto"/>
                <w:left w:val="none" w:sz="0" w:space="0" w:color="auto"/>
                <w:bottom w:val="none" w:sz="0" w:space="0" w:color="auto"/>
                <w:right w:val="none" w:sz="0" w:space="0" w:color="auto"/>
              </w:divBdr>
            </w:div>
            <w:div w:id="303388690">
              <w:marLeft w:val="0"/>
              <w:marRight w:val="0"/>
              <w:marTop w:val="0"/>
              <w:marBottom w:val="0"/>
              <w:divBdr>
                <w:top w:val="none" w:sz="0" w:space="0" w:color="auto"/>
                <w:left w:val="none" w:sz="0" w:space="0" w:color="auto"/>
                <w:bottom w:val="none" w:sz="0" w:space="0" w:color="auto"/>
                <w:right w:val="none" w:sz="0" w:space="0" w:color="auto"/>
              </w:divBdr>
            </w:div>
            <w:div w:id="1201287438">
              <w:marLeft w:val="0"/>
              <w:marRight w:val="0"/>
              <w:marTop w:val="0"/>
              <w:marBottom w:val="0"/>
              <w:divBdr>
                <w:top w:val="none" w:sz="0" w:space="0" w:color="auto"/>
                <w:left w:val="none" w:sz="0" w:space="0" w:color="auto"/>
                <w:bottom w:val="none" w:sz="0" w:space="0" w:color="auto"/>
                <w:right w:val="none" w:sz="0" w:space="0" w:color="auto"/>
              </w:divBdr>
            </w:div>
            <w:div w:id="17893265">
              <w:marLeft w:val="0"/>
              <w:marRight w:val="0"/>
              <w:marTop w:val="0"/>
              <w:marBottom w:val="0"/>
              <w:divBdr>
                <w:top w:val="none" w:sz="0" w:space="0" w:color="auto"/>
                <w:left w:val="none" w:sz="0" w:space="0" w:color="auto"/>
                <w:bottom w:val="none" w:sz="0" w:space="0" w:color="auto"/>
                <w:right w:val="none" w:sz="0" w:space="0" w:color="auto"/>
              </w:divBdr>
            </w:div>
            <w:div w:id="1642417674">
              <w:marLeft w:val="0"/>
              <w:marRight w:val="0"/>
              <w:marTop w:val="0"/>
              <w:marBottom w:val="0"/>
              <w:divBdr>
                <w:top w:val="none" w:sz="0" w:space="0" w:color="auto"/>
                <w:left w:val="none" w:sz="0" w:space="0" w:color="auto"/>
                <w:bottom w:val="none" w:sz="0" w:space="0" w:color="auto"/>
                <w:right w:val="none" w:sz="0" w:space="0" w:color="auto"/>
              </w:divBdr>
            </w:div>
            <w:div w:id="2006086916">
              <w:marLeft w:val="0"/>
              <w:marRight w:val="0"/>
              <w:marTop w:val="0"/>
              <w:marBottom w:val="0"/>
              <w:divBdr>
                <w:top w:val="none" w:sz="0" w:space="0" w:color="auto"/>
                <w:left w:val="none" w:sz="0" w:space="0" w:color="auto"/>
                <w:bottom w:val="none" w:sz="0" w:space="0" w:color="auto"/>
                <w:right w:val="none" w:sz="0" w:space="0" w:color="auto"/>
              </w:divBdr>
            </w:div>
            <w:div w:id="1233544451">
              <w:marLeft w:val="0"/>
              <w:marRight w:val="0"/>
              <w:marTop w:val="0"/>
              <w:marBottom w:val="0"/>
              <w:divBdr>
                <w:top w:val="none" w:sz="0" w:space="0" w:color="auto"/>
                <w:left w:val="none" w:sz="0" w:space="0" w:color="auto"/>
                <w:bottom w:val="none" w:sz="0" w:space="0" w:color="auto"/>
                <w:right w:val="none" w:sz="0" w:space="0" w:color="auto"/>
              </w:divBdr>
            </w:div>
            <w:div w:id="1036737231">
              <w:marLeft w:val="0"/>
              <w:marRight w:val="0"/>
              <w:marTop w:val="0"/>
              <w:marBottom w:val="0"/>
              <w:divBdr>
                <w:top w:val="none" w:sz="0" w:space="0" w:color="auto"/>
                <w:left w:val="none" w:sz="0" w:space="0" w:color="auto"/>
                <w:bottom w:val="none" w:sz="0" w:space="0" w:color="auto"/>
                <w:right w:val="none" w:sz="0" w:space="0" w:color="auto"/>
              </w:divBdr>
            </w:div>
            <w:div w:id="1715230699">
              <w:marLeft w:val="0"/>
              <w:marRight w:val="0"/>
              <w:marTop w:val="0"/>
              <w:marBottom w:val="0"/>
              <w:divBdr>
                <w:top w:val="none" w:sz="0" w:space="0" w:color="auto"/>
                <w:left w:val="none" w:sz="0" w:space="0" w:color="auto"/>
                <w:bottom w:val="none" w:sz="0" w:space="0" w:color="auto"/>
                <w:right w:val="none" w:sz="0" w:space="0" w:color="auto"/>
              </w:divBdr>
            </w:div>
            <w:div w:id="2053338596">
              <w:marLeft w:val="0"/>
              <w:marRight w:val="0"/>
              <w:marTop w:val="0"/>
              <w:marBottom w:val="0"/>
              <w:divBdr>
                <w:top w:val="none" w:sz="0" w:space="0" w:color="auto"/>
                <w:left w:val="none" w:sz="0" w:space="0" w:color="auto"/>
                <w:bottom w:val="none" w:sz="0" w:space="0" w:color="auto"/>
                <w:right w:val="none" w:sz="0" w:space="0" w:color="auto"/>
              </w:divBdr>
            </w:div>
            <w:div w:id="1588419364">
              <w:marLeft w:val="0"/>
              <w:marRight w:val="0"/>
              <w:marTop w:val="0"/>
              <w:marBottom w:val="0"/>
              <w:divBdr>
                <w:top w:val="none" w:sz="0" w:space="0" w:color="auto"/>
                <w:left w:val="none" w:sz="0" w:space="0" w:color="auto"/>
                <w:bottom w:val="none" w:sz="0" w:space="0" w:color="auto"/>
                <w:right w:val="none" w:sz="0" w:space="0" w:color="auto"/>
              </w:divBdr>
            </w:div>
            <w:div w:id="456025473">
              <w:marLeft w:val="0"/>
              <w:marRight w:val="0"/>
              <w:marTop w:val="0"/>
              <w:marBottom w:val="0"/>
              <w:divBdr>
                <w:top w:val="none" w:sz="0" w:space="0" w:color="auto"/>
                <w:left w:val="none" w:sz="0" w:space="0" w:color="auto"/>
                <w:bottom w:val="none" w:sz="0" w:space="0" w:color="auto"/>
                <w:right w:val="none" w:sz="0" w:space="0" w:color="auto"/>
              </w:divBdr>
            </w:div>
            <w:div w:id="886258025">
              <w:marLeft w:val="0"/>
              <w:marRight w:val="0"/>
              <w:marTop w:val="0"/>
              <w:marBottom w:val="0"/>
              <w:divBdr>
                <w:top w:val="none" w:sz="0" w:space="0" w:color="auto"/>
                <w:left w:val="none" w:sz="0" w:space="0" w:color="auto"/>
                <w:bottom w:val="none" w:sz="0" w:space="0" w:color="auto"/>
                <w:right w:val="none" w:sz="0" w:space="0" w:color="auto"/>
              </w:divBdr>
            </w:div>
            <w:div w:id="425425625">
              <w:marLeft w:val="0"/>
              <w:marRight w:val="0"/>
              <w:marTop w:val="0"/>
              <w:marBottom w:val="0"/>
              <w:divBdr>
                <w:top w:val="none" w:sz="0" w:space="0" w:color="auto"/>
                <w:left w:val="none" w:sz="0" w:space="0" w:color="auto"/>
                <w:bottom w:val="none" w:sz="0" w:space="0" w:color="auto"/>
                <w:right w:val="none" w:sz="0" w:space="0" w:color="auto"/>
              </w:divBdr>
            </w:div>
            <w:div w:id="1956787072">
              <w:marLeft w:val="0"/>
              <w:marRight w:val="0"/>
              <w:marTop w:val="0"/>
              <w:marBottom w:val="0"/>
              <w:divBdr>
                <w:top w:val="none" w:sz="0" w:space="0" w:color="auto"/>
                <w:left w:val="none" w:sz="0" w:space="0" w:color="auto"/>
                <w:bottom w:val="none" w:sz="0" w:space="0" w:color="auto"/>
                <w:right w:val="none" w:sz="0" w:space="0" w:color="auto"/>
              </w:divBdr>
            </w:div>
            <w:div w:id="1567378551">
              <w:marLeft w:val="0"/>
              <w:marRight w:val="0"/>
              <w:marTop w:val="0"/>
              <w:marBottom w:val="0"/>
              <w:divBdr>
                <w:top w:val="none" w:sz="0" w:space="0" w:color="auto"/>
                <w:left w:val="none" w:sz="0" w:space="0" w:color="auto"/>
                <w:bottom w:val="none" w:sz="0" w:space="0" w:color="auto"/>
                <w:right w:val="none" w:sz="0" w:space="0" w:color="auto"/>
              </w:divBdr>
            </w:div>
            <w:div w:id="454256513">
              <w:marLeft w:val="0"/>
              <w:marRight w:val="0"/>
              <w:marTop w:val="0"/>
              <w:marBottom w:val="0"/>
              <w:divBdr>
                <w:top w:val="none" w:sz="0" w:space="0" w:color="auto"/>
                <w:left w:val="none" w:sz="0" w:space="0" w:color="auto"/>
                <w:bottom w:val="none" w:sz="0" w:space="0" w:color="auto"/>
                <w:right w:val="none" w:sz="0" w:space="0" w:color="auto"/>
              </w:divBdr>
            </w:div>
            <w:div w:id="1444231882">
              <w:marLeft w:val="0"/>
              <w:marRight w:val="0"/>
              <w:marTop w:val="0"/>
              <w:marBottom w:val="0"/>
              <w:divBdr>
                <w:top w:val="none" w:sz="0" w:space="0" w:color="auto"/>
                <w:left w:val="none" w:sz="0" w:space="0" w:color="auto"/>
                <w:bottom w:val="none" w:sz="0" w:space="0" w:color="auto"/>
                <w:right w:val="none" w:sz="0" w:space="0" w:color="auto"/>
              </w:divBdr>
            </w:div>
            <w:div w:id="1897087363">
              <w:marLeft w:val="0"/>
              <w:marRight w:val="0"/>
              <w:marTop w:val="0"/>
              <w:marBottom w:val="0"/>
              <w:divBdr>
                <w:top w:val="none" w:sz="0" w:space="0" w:color="auto"/>
                <w:left w:val="none" w:sz="0" w:space="0" w:color="auto"/>
                <w:bottom w:val="none" w:sz="0" w:space="0" w:color="auto"/>
                <w:right w:val="none" w:sz="0" w:space="0" w:color="auto"/>
              </w:divBdr>
            </w:div>
            <w:div w:id="1571232749">
              <w:marLeft w:val="0"/>
              <w:marRight w:val="0"/>
              <w:marTop w:val="0"/>
              <w:marBottom w:val="0"/>
              <w:divBdr>
                <w:top w:val="none" w:sz="0" w:space="0" w:color="auto"/>
                <w:left w:val="none" w:sz="0" w:space="0" w:color="auto"/>
                <w:bottom w:val="none" w:sz="0" w:space="0" w:color="auto"/>
                <w:right w:val="none" w:sz="0" w:space="0" w:color="auto"/>
              </w:divBdr>
            </w:div>
            <w:div w:id="1398632048">
              <w:marLeft w:val="0"/>
              <w:marRight w:val="0"/>
              <w:marTop w:val="0"/>
              <w:marBottom w:val="0"/>
              <w:divBdr>
                <w:top w:val="none" w:sz="0" w:space="0" w:color="auto"/>
                <w:left w:val="none" w:sz="0" w:space="0" w:color="auto"/>
                <w:bottom w:val="none" w:sz="0" w:space="0" w:color="auto"/>
                <w:right w:val="none" w:sz="0" w:space="0" w:color="auto"/>
              </w:divBdr>
            </w:div>
            <w:div w:id="1689746984">
              <w:marLeft w:val="0"/>
              <w:marRight w:val="0"/>
              <w:marTop w:val="0"/>
              <w:marBottom w:val="0"/>
              <w:divBdr>
                <w:top w:val="none" w:sz="0" w:space="0" w:color="auto"/>
                <w:left w:val="none" w:sz="0" w:space="0" w:color="auto"/>
                <w:bottom w:val="none" w:sz="0" w:space="0" w:color="auto"/>
                <w:right w:val="none" w:sz="0" w:space="0" w:color="auto"/>
              </w:divBdr>
            </w:div>
            <w:div w:id="1609040877">
              <w:marLeft w:val="0"/>
              <w:marRight w:val="0"/>
              <w:marTop w:val="0"/>
              <w:marBottom w:val="0"/>
              <w:divBdr>
                <w:top w:val="none" w:sz="0" w:space="0" w:color="auto"/>
                <w:left w:val="none" w:sz="0" w:space="0" w:color="auto"/>
                <w:bottom w:val="none" w:sz="0" w:space="0" w:color="auto"/>
                <w:right w:val="none" w:sz="0" w:space="0" w:color="auto"/>
              </w:divBdr>
            </w:div>
            <w:div w:id="888764910">
              <w:marLeft w:val="0"/>
              <w:marRight w:val="0"/>
              <w:marTop w:val="0"/>
              <w:marBottom w:val="0"/>
              <w:divBdr>
                <w:top w:val="none" w:sz="0" w:space="0" w:color="auto"/>
                <w:left w:val="none" w:sz="0" w:space="0" w:color="auto"/>
                <w:bottom w:val="none" w:sz="0" w:space="0" w:color="auto"/>
                <w:right w:val="none" w:sz="0" w:space="0" w:color="auto"/>
              </w:divBdr>
            </w:div>
            <w:div w:id="1531071142">
              <w:marLeft w:val="0"/>
              <w:marRight w:val="0"/>
              <w:marTop w:val="0"/>
              <w:marBottom w:val="0"/>
              <w:divBdr>
                <w:top w:val="none" w:sz="0" w:space="0" w:color="auto"/>
                <w:left w:val="none" w:sz="0" w:space="0" w:color="auto"/>
                <w:bottom w:val="none" w:sz="0" w:space="0" w:color="auto"/>
                <w:right w:val="none" w:sz="0" w:space="0" w:color="auto"/>
              </w:divBdr>
            </w:div>
            <w:div w:id="1721780366">
              <w:marLeft w:val="0"/>
              <w:marRight w:val="0"/>
              <w:marTop w:val="0"/>
              <w:marBottom w:val="0"/>
              <w:divBdr>
                <w:top w:val="none" w:sz="0" w:space="0" w:color="auto"/>
                <w:left w:val="none" w:sz="0" w:space="0" w:color="auto"/>
                <w:bottom w:val="none" w:sz="0" w:space="0" w:color="auto"/>
                <w:right w:val="none" w:sz="0" w:space="0" w:color="auto"/>
              </w:divBdr>
            </w:div>
            <w:div w:id="351760427">
              <w:marLeft w:val="0"/>
              <w:marRight w:val="0"/>
              <w:marTop w:val="0"/>
              <w:marBottom w:val="0"/>
              <w:divBdr>
                <w:top w:val="none" w:sz="0" w:space="0" w:color="auto"/>
                <w:left w:val="none" w:sz="0" w:space="0" w:color="auto"/>
                <w:bottom w:val="none" w:sz="0" w:space="0" w:color="auto"/>
                <w:right w:val="none" w:sz="0" w:space="0" w:color="auto"/>
              </w:divBdr>
            </w:div>
            <w:div w:id="1245648107">
              <w:marLeft w:val="0"/>
              <w:marRight w:val="0"/>
              <w:marTop w:val="0"/>
              <w:marBottom w:val="0"/>
              <w:divBdr>
                <w:top w:val="none" w:sz="0" w:space="0" w:color="auto"/>
                <w:left w:val="none" w:sz="0" w:space="0" w:color="auto"/>
                <w:bottom w:val="none" w:sz="0" w:space="0" w:color="auto"/>
                <w:right w:val="none" w:sz="0" w:space="0" w:color="auto"/>
              </w:divBdr>
            </w:div>
            <w:div w:id="151533984">
              <w:marLeft w:val="0"/>
              <w:marRight w:val="0"/>
              <w:marTop w:val="0"/>
              <w:marBottom w:val="0"/>
              <w:divBdr>
                <w:top w:val="none" w:sz="0" w:space="0" w:color="auto"/>
                <w:left w:val="none" w:sz="0" w:space="0" w:color="auto"/>
                <w:bottom w:val="none" w:sz="0" w:space="0" w:color="auto"/>
                <w:right w:val="none" w:sz="0" w:space="0" w:color="auto"/>
              </w:divBdr>
            </w:div>
            <w:div w:id="1057895258">
              <w:marLeft w:val="0"/>
              <w:marRight w:val="0"/>
              <w:marTop w:val="0"/>
              <w:marBottom w:val="0"/>
              <w:divBdr>
                <w:top w:val="none" w:sz="0" w:space="0" w:color="auto"/>
                <w:left w:val="none" w:sz="0" w:space="0" w:color="auto"/>
                <w:bottom w:val="none" w:sz="0" w:space="0" w:color="auto"/>
                <w:right w:val="none" w:sz="0" w:space="0" w:color="auto"/>
              </w:divBdr>
            </w:div>
            <w:div w:id="597637662">
              <w:marLeft w:val="0"/>
              <w:marRight w:val="0"/>
              <w:marTop w:val="0"/>
              <w:marBottom w:val="0"/>
              <w:divBdr>
                <w:top w:val="none" w:sz="0" w:space="0" w:color="auto"/>
                <w:left w:val="none" w:sz="0" w:space="0" w:color="auto"/>
                <w:bottom w:val="none" w:sz="0" w:space="0" w:color="auto"/>
                <w:right w:val="none" w:sz="0" w:space="0" w:color="auto"/>
              </w:divBdr>
            </w:div>
            <w:div w:id="918907602">
              <w:marLeft w:val="0"/>
              <w:marRight w:val="0"/>
              <w:marTop w:val="0"/>
              <w:marBottom w:val="0"/>
              <w:divBdr>
                <w:top w:val="none" w:sz="0" w:space="0" w:color="auto"/>
                <w:left w:val="none" w:sz="0" w:space="0" w:color="auto"/>
                <w:bottom w:val="none" w:sz="0" w:space="0" w:color="auto"/>
                <w:right w:val="none" w:sz="0" w:space="0" w:color="auto"/>
              </w:divBdr>
            </w:div>
            <w:div w:id="352924316">
              <w:marLeft w:val="0"/>
              <w:marRight w:val="0"/>
              <w:marTop w:val="0"/>
              <w:marBottom w:val="0"/>
              <w:divBdr>
                <w:top w:val="none" w:sz="0" w:space="0" w:color="auto"/>
                <w:left w:val="none" w:sz="0" w:space="0" w:color="auto"/>
                <w:bottom w:val="none" w:sz="0" w:space="0" w:color="auto"/>
                <w:right w:val="none" w:sz="0" w:space="0" w:color="auto"/>
              </w:divBdr>
            </w:div>
            <w:div w:id="663975027">
              <w:marLeft w:val="0"/>
              <w:marRight w:val="0"/>
              <w:marTop w:val="0"/>
              <w:marBottom w:val="0"/>
              <w:divBdr>
                <w:top w:val="none" w:sz="0" w:space="0" w:color="auto"/>
                <w:left w:val="none" w:sz="0" w:space="0" w:color="auto"/>
                <w:bottom w:val="none" w:sz="0" w:space="0" w:color="auto"/>
                <w:right w:val="none" w:sz="0" w:space="0" w:color="auto"/>
              </w:divBdr>
            </w:div>
            <w:div w:id="145971961">
              <w:marLeft w:val="0"/>
              <w:marRight w:val="0"/>
              <w:marTop w:val="0"/>
              <w:marBottom w:val="0"/>
              <w:divBdr>
                <w:top w:val="none" w:sz="0" w:space="0" w:color="auto"/>
                <w:left w:val="none" w:sz="0" w:space="0" w:color="auto"/>
                <w:bottom w:val="none" w:sz="0" w:space="0" w:color="auto"/>
                <w:right w:val="none" w:sz="0" w:space="0" w:color="auto"/>
              </w:divBdr>
            </w:div>
            <w:div w:id="339508673">
              <w:marLeft w:val="0"/>
              <w:marRight w:val="0"/>
              <w:marTop w:val="0"/>
              <w:marBottom w:val="0"/>
              <w:divBdr>
                <w:top w:val="none" w:sz="0" w:space="0" w:color="auto"/>
                <w:left w:val="none" w:sz="0" w:space="0" w:color="auto"/>
                <w:bottom w:val="none" w:sz="0" w:space="0" w:color="auto"/>
                <w:right w:val="none" w:sz="0" w:space="0" w:color="auto"/>
              </w:divBdr>
            </w:div>
            <w:div w:id="229970059">
              <w:marLeft w:val="0"/>
              <w:marRight w:val="0"/>
              <w:marTop w:val="0"/>
              <w:marBottom w:val="0"/>
              <w:divBdr>
                <w:top w:val="none" w:sz="0" w:space="0" w:color="auto"/>
                <w:left w:val="none" w:sz="0" w:space="0" w:color="auto"/>
                <w:bottom w:val="none" w:sz="0" w:space="0" w:color="auto"/>
                <w:right w:val="none" w:sz="0" w:space="0" w:color="auto"/>
              </w:divBdr>
            </w:div>
            <w:div w:id="739409164">
              <w:marLeft w:val="0"/>
              <w:marRight w:val="0"/>
              <w:marTop w:val="0"/>
              <w:marBottom w:val="0"/>
              <w:divBdr>
                <w:top w:val="none" w:sz="0" w:space="0" w:color="auto"/>
                <w:left w:val="none" w:sz="0" w:space="0" w:color="auto"/>
                <w:bottom w:val="none" w:sz="0" w:space="0" w:color="auto"/>
                <w:right w:val="none" w:sz="0" w:space="0" w:color="auto"/>
              </w:divBdr>
            </w:div>
            <w:div w:id="1822235094">
              <w:marLeft w:val="0"/>
              <w:marRight w:val="0"/>
              <w:marTop w:val="0"/>
              <w:marBottom w:val="0"/>
              <w:divBdr>
                <w:top w:val="none" w:sz="0" w:space="0" w:color="auto"/>
                <w:left w:val="none" w:sz="0" w:space="0" w:color="auto"/>
                <w:bottom w:val="none" w:sz="0" w:space="0" w:color="auto"/>
                <w:right w:val="none" w:sz="0" w:space="0" w:color="auto"/>
              </w:divBdr>
            </w:div>
            <w:div w:id="855076210">
              <w:marLeft w:val="0"/>
              <w:marRight w:val="0"/>
              <w:marTop w:val="0"/>
              <w:marBottom w:val="0"/>
              <w:divBdr>
                <w:top w:val="none" w:sz="0" w:space="0" w:color="auto"/>
                <w:left w:val="none" w:sz="0" w:space="0" w:color="auto"/>
                <w:bottom w:val="none" w:sz="0" w:space="0" w:color="auto"/>
                <w:right w:val="none" w:sz="0" w:space="0" w:color="auto"/>
              </w:divBdr>
            </w:div>
            <w:div w:id="1774014424">
              <w:marLeft w:val="0"/>
              <w:marRight w:val="0"/>
              <w:marTop w:val="0"/>
              <w:marBottom w:val="0"/>
              <w:divBdr>
                <w:top w:val="none" w:sz="0" w:space="0" w:color="auto"/>
                <w:left w:val="none" w:sz="0" w:space="0" w:color="auto"/>
                <w:bottom w:val="none" w:sz="0" w:space="0" w:color="auto"/>
                <w:right w:val="none" w:sz="0" w:space="0" w:color="auto"/>
              </w:divBdr>
            </w:div>
            <w:div w:id="1029648789">
              <w:marLeft w:val="0"/>
              <w:marRight w:val="0"/>
              <w:marTop w:val="0"/>
              <w:marBottom w:val="0"/>
              <w:divBdr>
                <w:top w:val="none" w:sz="0" w:space="0" w:color="auto"/>
                <w:left w:val="none" w:sz="0" w:space="0" w:color="auto"/>
                <w:bottom w:val="none" w:sz="0" w:space="0" w:color="auto"/>
                <w:right w:val="none" w:sz="0" w:space="0" w:color="auto"/>
              </w:divBdr>
            </w:div>
            <w:div w:id="1227498845">
              <w:marLeft w:val="0"/>
              <w:marRight w:val="0"/>
              <w:marTop w:val="0"/>
              <w:marBottom w:val="0"/>
              <w:divBdr>
                <w:top w:val="none" w:sz="0" w:space="0" w:color="auto"/>
                <w:left w:val="none" w:sz="0" w:space="0" w:color="auto"/>
                <w:bottom w:val="none" w:sz="0" w:space="0" w:color="auto"/>
                <w:right w:val="none" w:sz="0" w:space="0" w:color="auto"/>
              </w:divBdr>
            </w:div>
            <w:div w:id="1702708692">
              <w:marLeft w:val="0"/>
              <w:marRight w:val="0"/>
              <w:marTop w:val="0"/>
              <w:marBottom w:val="0"/>
              <w:divBdr>
                <w:top w:val="none" w:sz="0" w:space="0" w:color="auto"/>
                <w:left w:val="none" w:sz="0" w:space="0" w:color="auto"/>
                <w:bottom w:val="none" w:sz="0" w:space="0" w:color="auto"/>
                <w:right w:val="none" w:sz="0" w:space="0" w:color="auto"/>
              </w:divBdr>
            </w:div>
            <w:div w:id="1640189116">
              <w:marLeft w:val="0"/>
              <w:marRight w:val="0"/>
              <w:marTop w:val="0"/>
              <w:marBottom w:val="0"/>
              <w:divBdr>
                <w:top w:val="none" w:sz="0" w:space="0" w:color="auto"/>
                <w:left w:val="none" w:sz="0" w:space="0" w:color="auto"/>
                <w:bottom w:val="none" w:sz="0" w:space="0" w:color="auto"/>
                <w:right w:val="none" w:sz="0" w:space="0" w:color="auto"/>
              </w:divBdr>
            </w:div>
            <w:div w:id="1985313141">
              <w:marLeft w:val="0"/>
              <w:marRight w:val="0"/>
              <w:marTop w:val="0"/>
              <w:marBottom w:val="0"/>
              <w:divBdr>
                <w:top w:val="none" w:sz="0" w:space="0" w:color="auto"/>
                <w:left w:val="none" w:sz="0" w:space="0" w:color="auto"/>
                <w:bottom w:val="none" w:sz="0" w:space="0" w:color="auto"/>
                <w:right w:val="none" w:sz="0" w:space="0" w:color="auto"/>
              </w:divBdr>
            </w:div>
            <w:div w:id="484325211">
              <w:marLeft w:val="0"/>
              <w:marRight w:val="0"/>
              <w:marTop w:val="0"/>
              <w:marBottom w:val="0"/>
              <w:divBdr>
                <w:top w:val="none" w:sz="0" w:space="0" w:color="auto"/>
                <w:left w:val="none" w:sz="0" w:space="0" w:color="auto"/>
                <w:bottom w:val="none" w:sz="0" w:space="0" w:color="auto"/>
                <w:right w:val="none" w:sz="0" w:space="0" w:color="auto"/>
              </w:divBdr>
            </w:div>
            <w:div w:id="733041474">
              <w:marLeft w:val="0"/>
              <w:marRight w:val="0"/>
              <w:marTop w:val="0"/>
              <w:marBottom w:val="0"/>
              <w:divBdr>
                <w:top w:val="none" w:sz="0" w:space="0" w:color="auto"/>
                <w:left w:val="none" w:sz="0" w:space="0" w:color="auto"/>
                <w:bottom w:val="none" w:sz="0" w:space="0" w:color="auto"/>
                <w:right w:val="none" w:sz="0" w:space="0" w:color="auto"/>
              </w:divBdr>
            </w:div>
            <w:div w:id="754521806">
              <w:marLeft w:val="0"/>
              <w:marRight w:val="0"/>
              <w:marTop w:val="0"/>
              <w:marBottom w:val="0"/>
              <w:divBdr>
                <w:top w:val="none" w:sz="0" w:space="0" w:color="auto"/>
                <w:left w:val="none" w:sz="0" w:space="0" w:color="auto"/>
                <w:bottom w:val="none" w:sz="0" w:space="0" w:color="auto"/>
                <w:right w:val="none" w:sz="0" w:space="0" w:color="auto"/>
              </w:divBdr>
            </w:div>
            <w:div w:id="2037196432">
              <w:marLeft w:val="0"/>
              <w:marRight w:val="0"/>
              <w:marTop w:val="0"/>
              <w:marBottom w:val="0"/>
              <w:divBdr>
                <w:top w:val="none" w:sz="0" w:space="0" w:color="auto"/>
                <w:left w:val="none" w:sz="0" w:space="0" w:color="auto"/>
                <w:bottom w:val="none" w:sz="0" w:space="0" w:color="auto"/>
                <w:right w:val="none" w:sz="0" w:space="0" w:color="auto"/>
              </w:divBdr>
            </w:div>
            <w:div w:id="1958488849">
              <w:marLeft w:val="0"/>
              <w:marRight w:val="0"/>
              <w:marTop w:val="0"/>
              <w:marBottom w:val="0"/>
              <w:divBdr>
                <w:top w:val="none" w:sz="0" w:space="0" w:color="auto"/>
                <w:left w:val="none" w:sz="0" w:space="0" w:color="auto"/>
                <w:bottom w:val="none" w:sz="0" w:space="0" w:color="auto"/>
                <w:right w:val="none" w:sz="0" w:space="0" w:color="auto"/>
              </w:divBdr>
            </w:div>
            <w:div w:id="1319576760">
              <w:marLeft w:val="0"/>
              <w:marRight w:val="0"/>
              <w:marTop w:val="0"/>
              <w:marBottom w:val="0"/>
              <w:divBdr>
                <w:top w:val="none" w:sz="0" w:space="0" w:color="auto"/>
                <w:left w:val="none" w:sz="0" w:space="0" w:color="auto"/>
                <w:bottom w:val="none" w:sz="0" w:space="0" w:color="auto"/>
                <w:right w:val="none" w:sz="0" w:space="0" w:color="auto"/>
              </w:divBdr>
            </w:div>
            <w:div w:id="1180390706">
              <w:marLeft w:val="0"/>
              <w:marRight w:val="0"/>
              <w:marTop w:val="0"/>
              <w:marBottom w:val="0"/>
              <w:divBdr>
                <w:top w:val="none" w:sz="0" w:space="0" w:color="auto"/>
                <w:left w:val="none" w:sz="0" w:space="0" w:color="auto"/>
                <w:bottom w:val="none" w:sz="0" w:space="0" w:color="auto"/>
                <w:right w:val="none" w:sz="0" w:space="0" w:color="auto"/>
              </w:divBdr>
            </w:div>
            <w:div w:id="2003852258">
              <w:marLeft w:val="0"/>
              <w:marRight w:val="0"/>
              <w:marTop w:val="0"/>
              <w:marBottom w:val="0"/>
              <w:divBdr>
                <w:top w:val="none" w:sz="0" w:space="0" w:color="auto"/>
                <w:left w:val="none" w:sz="0" w:space="0" w:color="auto"/>
                <w:bottom w:val="none" w:sz="0" w:space="0" w:color="auto"/>
                <w:right w:val="none" w:sz="0" w:space="0" w:color="auto"/>
              </w:divBdr>
            </w:div>
            <w:div w:id="165479514">
              <w:marLeft w:val="0"/>
              <w:marRight w:val="0"/>
              <w:marTop w:val="0"/>
              <w:marBottom w:val="0"/>
              <w:divBdr>
                <w:top w:val="none" w:sz="0" w:space="0" w:color="auto"/>
                <w:left w:val="none" w:sz="0" w:space="0" w:color="auto"/>
                <w:bottom w:val="none" w:sz="0" w:space="0" w:color="auto"/>
                <w:right w:val="none" w:sz="0" w:space="0" w:color="auto"/>
              </w:divBdr>
            </w:div>
            <w:div w:id="104547596">
              <w:marLeft w:val="0"/>
              <w:marRight w:val="0"/>
              <w:marTop w:val="0"/>
              <w:marBottom w:val="0"/>
              <w:divBdr>
                <w:top w:val="none" w:sz="0" w:space="0" w:color="auto"/>
                <w:left w:val="none" w:sz="0" w:space="0" w:color="auto"/>
                <w:bottom w:val="none" w:sz="0" w:space="0" w:color="auto"/>
                <w:right w:val="none" w:sz="0" w:space="0" w:color="auto"/>
              </w:divBdr>
            </w:div>
            <w:div w:id="80686028">
              <w:marLeft w:val="0"/>
              <w:marRight w:val="0"/>
              <w:marTop w:val="0"/>
              <w:marBottom w:val="0"/>
              <w:divBdr>
                <w:top w:val="none" w:sz="0" w:space="0" w:color="auto"/>
                <w:left w:val="none" w:sz="0" w:space="0" w:color="auto"/>
                <w:bottom w:val="none" w:sz="0" w:space="0" w:color="auto"/>
                <w:right w:val="none" w:sz="0" w:space="0" w:color="auto"/>
              </w:divBdr>
            </w:div>
            <w:div w:id="1434939716">
              <w:marLeft w:val="0"/>
              <w:marRight w:val="0"/>
              <w:marTop w:val="0"/>
              <w:marBottom w:val="0"/>
              <w:divBdr>
                <w:top w:val="none" w:sz="0" w:space="0" w:color="auto"/>
                <w:left w:val="none" w:sz="0" w:space="0" w:color="auto"/>
                <w:bottom w:val="none" w:sz="0" w:space="0" w:color="auto"/>
                <w:right w:val="none" w:sz="0" w:space="0" w:color="auto"/>
              </w:divBdr>
            </w:div>
            <w:div w:id="2009551201">
              <w:marLeft w:val="0"/>
              <w:marRight w:val="0"/>
              <w:marTop w:val="0"/>
              <w:marBottom w:val="0"/>
              <w:divBdr>
                <w:top w:val="none" w:sz="0" w:space="0" w:color="auto"/>
                <w:left w:val="none" w:sz="0" w:space="0" w:color="auto"/>
                <w:bottom w:val="none" w:sz="0" w:space="0" w:color="auto"/>
                <w:right w:val="none" w:sz="0" w:space="0" w:color="auto"/>
              </w:divBdr>
            </w:div>
            <w:div w:id="555311987">
              <w:marLeft w:val="0"/>
              <w:marRight w:val="0"/>
              <w:marTop w:val="0"/>
              <w:marBottom w:val="0"/>
              <w:divBdr>
                <w:top w:val="none" w:sz="0" w:space="0" w:color="auto"/>
                <w:left w:val="none" w:sz="0" w:space="0" w:color="auto"/>
                <w:bottom w:val="none" w:sz="0" w:space="0" w:color="auto"/>
                <w:right w:val="none" w:sz="0" w:space="0" w:color="auto"/>
              </w:divBdr>
            </w:div>
            <w:div w:id="1598976118">
              <w:marLeft w:val="0"/>
              <w:marRight w:val="0"/>
              <w:marTop w:val="0"/>
              <w:marBottom w:val="0"/>
              <w:divBdr>
                <w:top w:val="none" w:sz="0" w:space="0" w:color="auto"/>
                <w:left w:val="none" w:sz="0" w:space="0" w:color="auto"/>
                <w:bottom w:val="none" w:sz="0" w:space="0" w:color="auto"/>
                <w:right w:val="none" w:sz="0" w:space="0" w:color="auto"/>
              </w:divBdr>
            </w:div>
            <w:div w:id="43912098">
              <w:marLeft w:val="0"/>
              <w:marRight w:val="0"/>
              <w:marTop w:val="0"/>
              <w:marBottom w:val="0"/>
              <w:divBdr>
                <w:top w:val="none" w:sz="0" w:space="0" w:color="auto"/>
                <w:left w:val="none" w:sz="0" w:space="0" w:color="auto"/>
                <w:bottom w:val="none" w:sz="0" w:space="0" w:color="auto"/>
                <w:right w:val="none" w:sz="0" w:space="0" w:color="auto"/>
              </w:divBdr>
            </w:div>
            <w:div w:id="12449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3837">
      <w:bodyDiv w:val="1"/>
      <w:marLeft w:val="0"/>
      <w:marRight w:val="0"/>
      <w:marTop w:val="0"/>
      <w:marBottom w:val="0"/>
      <w:divBdr>
        <w:top w:val="none" w:sz="0" w:space="0" w:color="auto"/>
        <w:left w:val="none" w:sz="0" w:space="0" w:color="auto"/>
        <w:bottom w:val="none" w:sz="0" w:space="0" w:color="auto"/>
        <w:right w:val="none" w:sz="0" w:space="0" w:color="auto"/>
      </w:divBdr>
      <w:divsChild>
        <w:div w:id="34740820">
          <w:marLeft w:val="0"/>
          <w:marRight w:val="0"/>
          <w:marTop w:val="0"/>
          <w:marBottom w:val="0"/>
          <w:divBdr>
            <w:top w:val="none" w:sz="0" w:space="0" w:color="auto"/>
            <w:left w:val="none" w:sz="0" w:space="0" w:color="auto"/>
            <w:bottom w:val="none" w:sz="0" w:space="0" w:color="auto"/>
            <w:right w:val="none" w:sz="0" w:space="0" w:color="auto"/>
          </w:divBdr>
          <w:divsChild>
            <w:div w:id="575021272">
              <w:marLeft w:val="0"/>
              <w:marRight w:val="0"/>
              <w:marTop w:val="0"/>
              <w:marBottom w:val="0"/>
              <w:divBdr>
                <w:top w:val="none" w:sz="0" w:space="0" w:color="auto"/>
                <w:left w:val="none" w:sz="0" w:space="0" w:color="auto"/>
                <w:bottom w:val="none" w:sz="0" w:space="0" w:color="auto"/>
                <w:right w:val="none" w:sz="0" w:space="0" w:color="auto"/>
              </w:divBdr>
            </w:div>
            <w:div w:id="485977121">
              <w:marLeft w:val="0"/>
              <w:marRight w:val="0"/>
              <w:marTop w:val="0"/>
              <w:marBottom w:val="0"/>
              <w:divBdr>
                <w:top w:val="none" w:sz="0" w:space="0" w:color="auto"/>
                <w:left w:val="none" w:sz="0" w:space="0" w:color="auto"/>
                <w:bottom w:val="none" w:sz="0" w:space="0" w:color="auto"/>
                <w:right w:val="none" w:sz="0" w:space="0" w:color="auto"/>
              </w:divBdr>
            </w:div>
            <w:div w:id="1649825712">
              <w:marLeft w:val="0"/>
              <w:marRight w:val="0"/>
              <w:marTop w:val="0"/>
              <w:marBottom w:val="0"/>
              <w:divBdr>
                <w:top w:val="none" w:sz="0" w:space="0" w:color="auto"/>
                <w:left w:val="none" w:sz="0" w:space="0" w:color="auto"/>
                <w:bottom w:val="none" w:sz="0" w:space="0" w:color="auto"/>
                <w:right w:val="none" w:sz="0" w:space="0" w:color="auto"/>
              </w:divBdr>
            </w:div>
            <w:div w:id="266348411">
              <w:marLeft w:val="0"/>
              <w:marRight w:val="0"/>
              <w:marTop w:val="0"/>
              <w:marBottom w:val="0"/>
              <w:divBdr>
                <w:top w:val="none" w:sz="0" w:space="0" w:color="auto"/>
                <w:left w:val="none" w:sz="0" w:space="0" w:color="auto"/>
                <w:bottom w:val="none" w:sz="0" w:space="0" w:color="auto"/>
                <w:right w:val="none" w:sz="0" w:space="0" w:color="auto"/>
              </w:divBdr>
            </w:div>
            <w:div w:id="600377593">
              <w:marLeft w:val="0"/>
              <w:marRight w:val="0"/>
              <w:marTop w:val="0"/>
              <w:marBottom w:val="0"/>
              <w:divBdr>
                <w:top w:val="none" w:sz="0" w:space="0" w:color="auto"/>
                <w:left w:val="none" w:sz="0" w:space="0" w:color="auto"/>
                <w:bottom w:val="none" w:sz="0" w:space="0" w:color="auto"/>
                <w:right w:val="none" w:sz="0" w:space="0" w:color="auto"/>
              </w:divBdr>
            </w:div>
            <w:div w:id="1083185550">
              <w:marLeft w:val="0"/>
              <w:marRight w:val="0"/>
              <w:marTop w:val="0"/>
              <w:marBottom w:val="0"/>
              <w:divBdr>
                <w:top w:val="none" w:sz="0" w:space="0" w:color="auto"/>
                <w:left w:val="none" w:sz="0" w:space="0" w:color="auto"/>
                <w:bottom w:val="none" w:sz="0" w:space="0" w:color="auto"/>
                <w:right w:val="none" w:sz="0" w:space="0" w:color="auto"/>
              </w:divBdr>
            </w:div>
            <w:div w:id="1631932774">
              <w:marLeft w:val="0"/>
              <w:marRight w:val="0"/>
              <w:marTop w:val="0"/>
              <w:marBottom w:val="0"/>
              <w:divBdr>
                <w:top w:val="none" w:sz="0" w:space="0" w:color="auto"/>
                <w:left w:val="none" w:sz="0" w:space="0" w:color="auto"/>
                <w:bottom w:val="none" w:sz="0" w:space="0" w:color="auto"/>
                <w:right w:val="none" w:sz="0" w:space="0" w:color="auto"/>
              </w:divBdr>
            </w:div>
            <w:div w:id="1679036870">
              <w:marLeft w:val="0"/>
              <w:marRight w:val="0"/>
              <w:marTop w:val="0"/>
              <w:marBottom w:val="0"/>
              <w:divBdr>
                <w:top w:val="none" w:sz="0" w:space="0" w:color="auto"/>
                <w:left w:val="none" w:sz="0" w:space="0" w:color="auto"/>
                <w:bottom w:val="none" w:sz="0" w:space="0" w:color="auto"/>
                <w:right w:val="none" w:sz="0" w:space="0" w:color="auto"/>
              </w:divBdr>
            </w:div>
            <w:div w:id="1935086400">
              <w:marLeft w:val="0"/>
              <w:marRight w:val="0"/>
              <w:marTop w:val="0"/>
              <w:marBottom w:val="0"/>
              <w:divBdr>
                <w:top w:val="none" w:sz="0" w:space="0" w:color="auto"/>
                <w:left w:val="none" w:sz="0" w:space="0" w:color="auto"/>
                <w:bottom w:val="none" w:sz="0" w:space="0" w:color="auto"/>
                <w:right w:val="none" w:sz="0" w:space="0" w:color="auto"/>
              </w:divBdr>
            </w:div>
            <w:div w:id="276329215">
              <w:marLeft w:val="0"/>
              <w:marRight w:val="0"/>
              <w:marTop w:val="0"/>
              <w:marBottom w:val="0"/>
              <w:divBdr>
                <w:top w:val="none" w:sz="0" w:space="0" w:color="auto"/>
                <w:left w:val="none" w:sz="0" w:space="0" w:color="auto"/>
                <w:bottom w:val="none" w:sz="0" w:space="0" w:color="auto"/>
                <w:right w:val="none" w:sz="0" w:space="0" w:color="auto"/>
              </w:divBdr>
            </w:div>
            <w:div w:id="1022321018">
              <w:marLeft w:val="0"/>
              <w:marRight w:val="0"/>
              <w:marTop w:val="0"/>
              <w:marBottom w:val="0"/>
              <w:divBdr>
                <w:top w:val="none" w:sz="0" w:space="0" w:color="auto"/>
                <w:left w:val="none" w:sz="0" w:space="0" w:color="auto"/>
                <w:bottom w:val="none" w:sz="0" w:space="0" w:color="auto"/>
                <w:right w:val="none" w:sz="0" w:space="0" w:color="auto"/>
              </w:divBdr>
            </w:div>
            <w:div w:id="799806504">
              <w:marLeft w:val="0"/>
              <w:marRight w:val="0"/>
              <w:marTop w:val="0"/>
              <w:marBottom w:val="0"/>
              <w:divBdr>
                <w:top w:val="none" w:sz="0" w:space="0" w:color="auto"/>
                <w:left w:val="none" w:sz="0" w:space="0" w:color="auto"/>
                <w:bottom w:val="none" w:sz="0" w:space="0" w:color="auto"/>
                <w:right w:val="none" w:sz="0" w:space="0" w:color="auto"/>
              </w:divBdr>
            </w:div>
            <w:div w:id="1468013655">
              <w:marLeft w:val="0"/>
              <w:marRight w:val="0"/>
              <w:marTop w:val="0"/>
              <w:marBottom w:val="0"/>
              <w:divBdr>
                <w:top w:val="none" w:sz="0" w:space="0" w:color="auto"/>
                <w:left w:val="none" w:sz="0" w:space="0" w:color="auto"/>
                <w:bottom w:val="none" w:sz="0" w:space="0" w:color="auto"/>
                <w:right w:val="none" w:sz="0" w:space="0" w:color="auto"/>
              </w:divBdr>
            </w:div>
            <w:div w:id="1097405976">
              <w:marLeft w:val="0"/>
              <w:marRight w:val="0"/>
              <w:marTop w:val="0"/>
              <w:marBottom w:val="0"/>
              <w:divBdr>
                <w:top w:val="none" w:sz="0" w:space="0" w:color="auto"/>
                <w:left w:val="none" w:sz="0" w:space="0" w:color="auto"/>
                <w:bottom w:val="none" w:sz="0" w:space="0" w:color="auto"/>
                <w:right w:val="none" w:sz="0" w:space="0" w:color="auto"/>
              </w:divBdr>
            </w:div>
            <w:div w:id="527714756">
              <w:marLeft w:val="0"/>
              <w:marRight w:val="0"/>
              <w:marTop w:val="0"/>
              <w:marBottom w:val="0"/>
              <w:divBdr>
                <w:top w:val="none" w:sz="0" w:space="0" w:color="auto"/>
                <w:left w:val="none" w:sz="0" w:space="0" w:color="auto"/>
                <w:bottom w:val="none" w:sz="0" w:space="0" w:color="auto"/>
                <w:right w:val="none" w:sz="0" w:space="0" w:color="auto"/>
              </w:divBdr>
            </w:div>
            <w:div w:id="2134329045">
              <w:marLeft w:val="0"/>
              <w:marRight w:val="0"/>
              <w:marTop w:val="0"/>
              <w:marBottom w:val="0"/>
              <w:divBdr>
                <w:top w:val="none" w:sz="0" w:space="0" w:color="auto"/>
                <w:left w:val="none" w:sz="0" w:space="0" w:color="auto"/>
                <w:bottom w:val="none" w:sz="0" w:space="0" w:color="auto"/>
                <w:right w:val="none" w:sz="0" w:space="0" w:color="auto"/>
              </w:divBdr>
            </w:div>
            <w:div w:id="1877693612">
              <w:marLeft w:val="0"/>
              <w:marRight w:val="0"/>
              <w:marTop w:val="0"/>
              <w:marBottom w:val="0"/>
              <w:divBdr>
                <w:top w:val="none" w:sz="0" w:space="0" w:color="auto"/>
                <w:left w:val="none" w:sz="0" w:space="0" w:color="auto"/>
                <w:bottom w:val="none" w:sz="0" w:space="0" w:color="auto"/>
                <w:right w:val="none" w:sz="0" w:space="0" w:color="auto"/>
              </w:divBdr>
            </w:div>
            <w:div w:id="1710915442">
              <w:marLeft w:val="0"/>
              <w:marRight w:val="0"/>
              <w:marTop w:val="0"/>
              <w:marBottom w:val="0"/>
              <w:divBdr>
                <w:top w:val="none" w:sz="0" w:space="0" w:color="auto"/>
                <w:left w:val="none" w:sz="0" w:space="0" w:color="auto"/>
                <w:bottom w:val="none" w:sz="0" w:space="0" w:color="auto"/>
                <w:right w:val="none" w:sz="0" w:space="0" w:color="auto"/>
              </w:divBdr>
            </w:div>
            <w:div w:id="1625575683">
              <w:marLeft w:val="0"/>
              <w:marRight w:val="0"/>
              <w:marTop w:val="0"/>
              <w:marBottom w:val="0"/>
              <w:divBdr>
                <w:top w:val="none" w:sz="0" w:space="0" w:color="auto"/>
                <w:left w:val="none" w:sz="0" w:space="0" w:color="auto"/>
                <w:bottom w:val="none" w:sz="0" w:space="0" w:color="auto"/>
                <w:right w:val="none" w:sz="0" w:space="0" w:color="auto"/>
              </w:divBdr>
            </w:div>
            <w:div w:id="1857844773">
              <w:marLeft w:val="0"/>
              <w:marRight w:val="0"/>
              <w:marTop w:val="0"/>
              <w:marBottom w:val="0"/>
              <w:divBdr>
                <w:top w:val="none" w:sz="0" w:space="0" w:color="auto"/>
                <w:left w:val="none" w:sz="0" w:space="0" w:color="auto"/>
                <w:bottom w:val="none" w:sz="0" w:space="0" w:color="auto"/>
                <w:right w:val="none" w:sz="0" w:space="0" w:color="auto"/>
              </w:divBdr>
            </w:div>
            <w:div w:id="199979106">
              <w:marLeft w:val="0"/>
              <w:marRight w:val="0"/>
              <w:marTop w:val="0"/>
              <w:marBottom w:val="0"/>
              <w:divBdr>
                <w:top w:val="none" w:sz="0" w:space="0" w:color="auto"/>
                <w:left w:val="none" w:sz="0" w:space="0" w:color="auto"/>
                <w:bottom w:val="none" w:sz="0" w:space="0" w:color="auto"/>
                <w:right w:val="none" w:sz="0" w:space="0" w:color="auto"/>
              </w:divBdr>
            </w:div>
            <w:div w:id="2124035600">
              <w:marLeft w:val="0"/>
              <w:marRight w:val="0"/>
              <w:marTop w:val="0"/>
              <w:marBottom w:val="0"/>
              <w:divBdr>
                <w:top w:val="none" w:sz="0" w:space="0" w:color="auto"/>
                <w:left w:val="none" w:sz="0" w:space="0" w:color="auto"/>
                <w:bottom w:val="none" w:sz="0" w:space="0" w:color="auto"/>
                <w:right w:val="none" w:sz="0" w:space="0" w:color="auto"/>
              </w:divBdr>
            </w:div>
            <w:div w:id="408237671">
              <w:marLeft w:val="0"/>
              <w:marRight w:val="0"/>
              <w:marTop w:val="0"/>
              <w:marBottom w:val="0"/>
              <w:divBdr>
                <w:top w:val="none" w:sz="0" w:space="0" w:color="auto"/>
                <w:left w:val="none" w:sz="0" w:space="0" w:color="auto"/>
                <w:bottom w:val="none" w:sz="0" w:space="0" w:color="auto"/>
                <w:right w:val="none" w:sz="0" w:space="0" w:color="auto"/>
              </w:divBdr>
            </w:div>
            <w:div w:id="837308961">
              <w:marLeft w:val="0"/>
              <w:marRight w:val="0"/>
              <w:marTop w:val="0"/>
              <w:marBottom w:val="0"/>
              <w:divBdr>
                <w:top w:val="none" w:sz="0" w:space="0" w:color="auto"/>
                <w:left w:val="none" w:sz="0" w:space="0" w:color="auto"/>
                <w:bottom w:val="none" w:sz="0" w:space="0" w:color="auto"/>
                <w:right w:val="none" w:sz="0" w:space="0" w:color="auto"/>
              </w:divBdr>
            </w:div>
            <w:div w:id="1561674407">
              <w:marLeft w:val="0"/>
              <w:marRight w:val="0"/>
              <w:marTop w:val="0"/>
              <w:marBottom w:val="0"/>
              <w:divBdr>
                <w:top w:val="none" w:sz="0" w:space="0" w:color="auto"/>
                <w:left w:val="none" w:sz="0" w:space="0" w:color="auto"/>
                <w:bottom w:val="none" w:sz="0" w:space="0" w:color="auto"/>
                <w:right w:val="none" w:sz="0" w:space="0" w:color="auto"/>
              </w:divBdr>
            </w:div>
            <w:div w:id="423112596">
              <w:marLeft w:val="0"/>
              <w:marRight w:val="0"/>
              <w:marTop w:val="0"/>
              <w:marBottom w:val="0"/>
              <w:divBdr>
                <w:top w:val="none" w:sz="0" w:space="0" w:color="auto"/>
                <w:left w:val="none" w:sz="0" w:space="0" w:color="auto"/>
                <w:bottom w:val="none" w:sz="0" w:space="0" w:color="auto"/>
                <w:right w:val="none" w:sz="0" w:space="0" w:color="auto"/>
              </w:divBdr>
            </w:div>
            <w:div w:id="1396780188">
              <w:marLeft w:val="0"/>
              <w:marRight w:val="0"/>
              <w:marTop w:val="0"/>
              <w:marBottom w:val="0"/>
              <w:divBdr>
                <w:top w:val="none" w:sz="0" w:space="0" w:color="auto"/>
                <w:left w:val="none" w:sz="0" w:space="0" w:color="auto"/>
                <w:bottom w:val="none" w:sz="0" w:space="0" w:color="auto"/>
                <w:right w:val="none" w:sz="0" w:space="0" w:color="auto"/>
              </w:divBdr>
            </w:div>
            <w:div w:id="1669094077">
              <w:marLeft w:val="0"/>
              <w:marRight w:val="0"/>
              <w:marTop w:val="0"/>
              <w:marBottom w:val="0"/>
              <w:divBdr>
                <w:top w:val="none" w:sz="0" w:space="0" w:color="auto"/>
                <w:left w:val="none" w:sz="0" w:space="0" w:color="auto"/>
                <w:bottom w:val="none" w:sz="0" w:space="0" w:color="auto"/>
                <w:right w:val="none" w:sz="0" w:space="0" w:color="auto"/>
              </w:divBdr>
            </w:div>
            <w:div w:id="481315849">
              <w:marLeft w:val="0"/>
              <w:marRight w:val="0"/>
              <w:marTop w:val="0"/>
              <w:marBottom w:val="0"/>
              <w:divBdr>
                <w:top w:val="none" w:sz="0" w:space="0" w:color="auto"/>
                <w:left w:val="none" w:sz="0" w:space="0" w:color="auto"/>
                <w:bottom w:val="none" w:sz="0" w:space="0" w:color="auto"/>
                <w:right w:val="none" w:sz="0" w:space="0" w:color="auto"/>
              </w:divBdr>
            </w:div>
            <w:div w:id="187908996">
              <w:marLeft w:val="0"/>
              <w:marRight w:val="0"/>
              <w:marTop w:val="0"/>
              <w:marBottom w:val="0"/>
              <w:divBdr>
                <w:top w:val="none" w:sz="0" w:space="0" w:color="auto"/>
                <w:left w:val="none" w:sz="0" w:space="0" w:color="auto"/>
                <w:bottom w:val="none" w:sz="0" w:space="0" w:color="auto"/>
                <w:right w:val="none" w:sz="0" w:space="0" w:color="auto"/>
              </w:divBdr>
            </w:div>
            <w:div w:id="922026487">
              <w:marLeft w:val="0"/>
              <w:marRight w:val="0"/>
              <w:marTop w:val="0"/>
              <w:marBottom w:val="0"/>
              <w:divBdr>
                <w:top w:val="none" w:sz="0" w:space="0" w:color="auto"/>
                <w:left w:val="none" w:sz="0" w:space="0" w:color="auto"/>
                <w:bottom w:val="none" w:sz="0" w:space="0" w:color="auto"/>
                <w:right w:val="none" w:sz="0" w:space="0" w:color="auto"/>
              </w:divBdr>
            </w:div>
            <w:div w:id="1808551934">
              <w:marLeft w:val="0"/>
              <w:marRight w:val="0"/>
              <w:marTop w:val="0"/>
              <w:marBottom w:val="0"/>
              <w:divBdr>
                <w:top w:val="none" w:sz="0" w:space="0" w:color="auto"/>
                <w:left w:val="none" w:sz="0" w:space="0" w:color="auto"/>
                <w:bottom w:val="none" w:sz="0" w:space="0" w:color="auto"/>
                <w:right w:val="none" w:sz="0" w:space="0" w:color="auto"/>
              </w:divBdr>
            </w:div>
            <w:div w:id="1958177608">
              <w:marLeft w:val="0"/>
              <w:marRight w:val="0"/>
              <w:marTop w:val="0"/>
              <w:marBottom w:val="0"/>
              <w:divBdr>
                <w:top w:val="none" w:sz="0" w:space="0" w:color="auto"/>
                <w:left w:val="none" w:sz="0" w:space="0" w:color="auto"/>
                <w:bottom w:val="none" w:sz="0" w:space="0" w:color="auto"/>
                <w:right w:val="none" w:sz="0" w:space="0" w:color="auto"/>
              </w:divBdr>
            </w:div>
            <w:div w:id="1041052002">
              <w:marLeft w:val="0"/>
              <w:marRight w:val="0"/>
              <w:marTop w:val="0"/>
              <w:marBottom w:val="0"/>
              <w:divBdr>
                <w:top w:val="none" w:sz="0" w:space="0" w:color="auto"/>
                <w:left w:val="none" w:sz="0" w:space="0" w:color="auto"/>
                <w:bottom w:val="none" w:sz="0" w:space="0" w:color="auto"/>
                <w:right w:val="none" w:sz="0" w:space="0" w:color="auto"/>
              </w:divBdr>
            </w:div>
            <w:div w:id="42609214">
              <w:marLeft w:val="0"/>
              <w:marRight w:val="0"/>
              <w:marTop w:val="0"/>
              <w:marBottom w:val="0"/>
              <w:divBdr>
                <w:top w:val="none" w:sz="0" w:space="0" w:color="auto"/>
                <w:left w:val="none" w:sz="0" w:space="0" w:color="auto"/>
                <w:bottom w:val="none" w:sz="0" w:space="0" w:color="auto"/>
                <w:right w:val="none" w:sz="0" w:space="0" w:color="auto"/>
              </w:divBdr>
            </w:div>
            <w:div w:id="654453796">
              <w:marLeft w:val="0"/>
              <w:marRight w:val="0"/>
              <w:marTop w:val="0"/>
              <w:marBottom w:val="0"/>
              <w:divBdr>
                <w:top w:val="none" w:sz="0" w:space="0" w:color="auto"/>
                <w:left w:val="none" w:sz="0" w:space="0" w:color="auto"/>
                <w:bottom w:val="none" w:sz="0" w:space="0" w:color="auto"/>
                <w:right w:val="none" w:sz="0" w:space="0" w:color="auto"/>
              </w:divBdr>
            </w:div>
            <w:div w:id="1893232841">
              <w:marLeft w:val="0"/>
              <w:marRight w:val="0"/>
              <w:marTop w:val="0"/>
              <w:marBottom w:val="0"/>
              <w:divBdr>
                <w:top w:val="none" w:sz="0" w:space="0" w:color="auto"/>
                <w:left w:val="none" w:sz="0" w:space="0" w:color="auto"/>
                <w:bottom w:val="none" w:sz="0" w:space="0" w:color="auto"/>
                <w:right w:val="none" w:sz="0" w:space="0" w:color="auto"/>
              </w:divBdr>
            </w:div>
            <w:div w:id="2137916803">
              <w:marLeft w:val="0"/>
              <w:marRight w:val="0"/>
              <w:marTop w:val="0"/>
              <w:marBottom w:val="0"/>
              <w:divBdr>
                <w:top w:val="none" w:sz="0" w:space="0" w:color="auto"/>
                <w:left w:val="none" w:sz="0" w:space="0" w:color="auto"/>
                <w:bottom w:val="none" w:sz="0" w:space="0" w:color="auto"/>
                <w:right w:val="none" w:sz="0" w:space="0" w:color="auto"/>
              </w:divBdr>
            </w:div>
            <w:div w:id="212083312">
              <w:marLeft w:val="0"/>
              <w:marRight w:val="0"/>
              <w:marTop w:val="0"/>
              <w:marBottom w:val="0"/>
              <w:divBdr>
                <w:top w:val="none" w:sz="0" w:space="0" w:color="auto"/>
                <w:left w:val="none" w:sz="0" w:space="0" w:color="auto"/>
                <w:bottom w:val="none" w:sz="0" w:space="0" w:color="auto"/>
                <w:right w:val="none" w:sz="0" w:space="0" w:color="auto"/>
              </w:divBdr>
            </w:div>
            <w:div w:id="969168040">
              <w:marLeft w:val="0"/>
              <w:marRight w:val="0"/>
              <w:marTop w:val="0"/>
              <w:marBottom w:val="0"/>
              <w:divBdr>
                <w:top w:val="none" w:sz="0" w:space="0" w:color="auto"/>
                <w:left w:val="none" w:sz="0" w:space="0" w:color="auto"/>
                <w:bottom w:val="none" w:sz="0" w:space="0" w:color="auto"/>
                <w:right w:val="none" w:sz="0" w:space="0" w:color="auto"/>
              </w:divBdr>
            </w:div>
            <w:div w:id="1609312623">
              <w:marLeft w:val="0"/>
              <w:marRight w:val="0"/>
              <w:marTop w:val="0"/>
              <w:marBottom w:val="0"/>
              <w:divBdr>
                <w:top w:val="none" w:sz="0" w:space="0" w:color="auto"/>
                <w:left w:val="none" w:sz="0" w:space="0" w:color="auto"/>
                <w:bottom w:val="none" w:sz="0" w:space="0" w:color="auto"/>
                <w:right w:val="none" w:sz="0" w:space="0" w:color="auto"/>
              </w:divBdr>
            </w:div>
            <w:div w:id="723989318">
              <w:marLeft w:val="0"/>
              <w:marRight w:val="0"/>
              <w:marTop w:val="0"/>
              <w:marBottom w:val="0"/>
              <w:divBdr>
                <w:top w:val="none" w:sz="0" w:space="0" w:color="auto"/>
                <w:left w:val="none" w:sz="0" w:space="0" w:color="auto"/>
                <w:bottom w:val="none" w:sz="0" w:space="0" w:color="auto"/>
                <w:right w:val="none" w:sz="0" w:space="0" w:color="auto"/>
              </w:divBdr>
            </w:div>
            <w:div w:id="247733850">
              <w:marLeft w:val="0"/>
              <w:marRight w:val="0"/>
              <w:marTop w:val="0"/>
              <w:marBottom w:val="0"/>
              <w:divBdr>
                <w:top w:val="none" w:sz="0" w:space="0" w:color="auto"/>
                <w:left w:val="none" w:sz="0" w:space="0" w:color="auto"/>
                <w:bottom w:val="none" w:sz="0" w:space="0" w:color="auto"/>
                <w:right w:val="none" w:sz="0" w:space="0" w:color="auto"/>
              </w:divBdr>
            </w:div>
            <w:div w:id="2117675291">
              <w:marLeft w:val="0"/>
              <w:marRight w:val="0"/>
              <w:marTop w:val="0"/>
              <w:marBottom w:val="0"/>
              <w:divBdr>
                <w:top w:val="none" w:sz="0" w:space="0" w:color="auto"/>
                <w:left w:val="none" w:sz="0" w:space="0" w:color="auto"/>
                <w:bottom w:val="none" w:sz="0" w:space="0" w:color="auto"/>
                <w:right w:val="none" w:sz="0" w:space="0" w:color="auto"/>
              </w:divBdr>
            </w:div>
            <w:div w:id="2044789472">
              <w:marLeft w:val="0"/>
              <w:marRight w:val="0"/>
              <w:marTop w:val="0"/>
              <w:marBottom w:val="0"/>
              <w:divBdr>
                <w:top w:val="none" w:sz="0" w:space="0" w:color="auto"/>
                <w:left w:val="none" w:sz="0" w:space="0" w:color="auto"/>
                <w:bottom w:val="none" w:sz="0" w:space="0" w:color="auto"/>
                <w:right w:val="none" w:sz="0" w:space="0" w:color="auto"/>
              </w:divBdr>
            </w:div>
            <w:div w:id="1532379237">
              <w:marLeft w:val="0"/>
              <w:marRight w:val="0"/>
              <w:marTop w:val="0"/>
              <w:marBottom w:val="0"/>
              <w:divBdr>
                <w:top w:val="none" w:sz="0" w:space="0" w:color="auto"/>
                <w:left w:val="none" w:sz="0" w:space="0" w:color="auto"/>
                <w:bottom w:val="none" w:sz="0" w:space="0" w:color="auto"/>
                <w:right w:val="none" w:sz="0" w:space="0" w:color="auto"/>
              </w:divBdr>
            </w:div>
            <w:div w:id="2054500167">
              <w:marLeft w:val="0"/>
              <w:marRight w:val="0"/>
              <w:marTop w:val="0"/>
              <w:marBottom w:val="0"/>
              <w:divBdr>
                <w:top w:val="none" w:sz="0" w:space="0" w:color="auto"/>
                <w:left w:val="none" w:sz="0" w:space="0" w:color="auto"/>
                <w:bottom w:val="none" w:sz="0" w:space="0" w:color="auto"/>
                <w:right w:val="none" w:sz="0" w:space="0" w:color="auto"/>
              </w:divBdr>
            </w:div>
            <w:div w:id="1021080343">
              <w:marLeft w:val="0"/>
              <w:marRight w:val="0"/>
              <w:marTop w:val="0"/>
              <w:marBottom w:val="0"/>
              <w:divBdr>
                <w:top w:val="none" w:sz="0" w:space="0" w:color="auto"/>
                <w:left w:val="none" w:sz="0" w:space="0" w:color="auto"/>
                <w:bottom w:val="none" w:sz="0" w:space="0" w:color="auto"/>
                <w:right w:val="none" w:sz="0" w:space="0" w:color="auto"/>
              </w:divBdr>
            </w:div>
            <w:div w:id="1579903295">
              <w:marLeft w:val="0"/>
              <w:marRight w:val="0"/>
              <w:marTop w:val="0"/>
              <w:marBottom w:val="0"/>
              <w:divBdr>
                <w:top w:val="none" w:sz="0" w:space="0" w:color="auto"/>
                <w:left w:val="none" w:sz="0" w:space="0" w:color="auto"/>
                <w:bottom w:val="none" w:sz="0" w:space="0" w:color="auto"/>
                <w:right w:val="none" w:sz="0" w:space="0" w:color="auto"/>
              </w:divBdr>
            </w:div>
            <w:div w:id="914632764">
              <w:marLeft w:val="0"/>
              <w:marRight w:val="0"/>
              <w:marTop w:val="0"/>
              <w:marBottom w:val="0"/>
              <w:divBdr>
                <w:top w:val="none" w:sz="0" w:space="0" w:color="auto"/>
                <w:left w:val="none" w:sz="0" w:space="0" w:color="auto"/>
                <w:bottom w:val="none" w:sz="0" w:space="0" w:color="auto"/>
                <w:right w:val="none" w:sz="0" w:space="0" w:color="auto"/>
              </w:divBdr>
            </w:div>
            <w:div w:id="239564237">
              <w:marLeft w:val="0"/>
              <w:marRight w:val="0"/>
              <w:marTop w:val="0"/>
              <w:marBottom w:val="0"/>
              <w:divBdr>
                <w:top w:val="none" w:sz="0" w:space="0" w:color="auto"/>
                <w:left w:val="none" w:sz="0" w:space="0" w:color="auto"/>
                <w:bottom w:val="none" w:sz="0" w:space="0" w:color="auto"/>
                <w:right w:val="none" w:sz="0" w:space="0" w:color="auto"/>
              </w:divBdr>
            </w:div>
            <w:div w:id="1496265217">
              <w:marLeft w:val="0"/>
              <w:marRight w:val="0"/>
              <w:marTop w:val="0"/>
              <w:marBottom w:val="0"/>
              <w:divBdr>
                <w:top w:val="none" w:sz="0" w:space="0" w:color="auto"/>
                <w:left w:val="none" w:sz="0" w:space="0" w:color="auto"/>
                <w:bottom w:val="none" w:sz="0" w:space="0" w:color="auto"/>
                <w:right w:val="none" w:sz="0" w:space="0" w:color="auto"/>
              </w:divBdr>
            </w:div>
            <w:div w:id="1741827818">
              <w:marLeft w:val="0"/>
              <w:marRight w:val="0"/>
              <w:marTop w:val="0"/>
              <w:marBottom w:val="0"/>
              <w:divBdr>
                <w:top w:val="none" w:sz="0" w:space="0" w:color="auto"/>
                <w:left w:val="none" w:sz="0" w:space="0" w:color="auto"/>
                <w:bottom w:val="none" w:sz="0" w:space="0" w:color="auto"/>
                <w:right w:val="none" w:sz="0" w:space="0" w:color="auto"/>
              </w:divBdr>
            </w:div>
            <w:div w:id="1624581720">
              <w:marLeft w:val="0"/>
              <w:marRight w:val="0"/>
              <w:marTop w:val="0"/>
              <w:marBottom w:val="0"/>
              <w:divBdr>
                <w:top w:val="none" w:sz="0" w:space="0" w:color="auto"/>
                <w:left w:val="none" w:sz="0" w:space="0" w:color="auto"/>
                <w:bottom w:val="none" w:sz="0" w:space="0" w:color="auto"/>
                <w:right w:val="none" w:sz="0" w:space="0" w:color="auto"/>
              </w:divBdr>
            </w:div>
            <w:div w:id="467934824">
              <w:marLeft w:val="0"/>
              <w:marRight w:val="0"/>
              <w:marTop w:val="0"/>
              <w:marBottom w:val="0"/>
              <w:divBdr>
                <w:top w:val="none" w:sz="0" w:space="0" w:color="auto"/>
                <w:left w:val="none" w:sz="0" w:space="0" w:color="auto"/>
                <w:bottom w:val="none" w:sz="0" w:space="0" w:color="auto"/>
                <w:right w:val="none" w:sz="0" w:space="0" w:color="auto"/>
              </w:divBdr>
            </w:div>
            <w:div w:id="191695228">
              <w:marLeft w:val="0"/>
              <w:marRight w:val="0"/>
              <w:marTop w:val="0"/>
              <w:marBottom w:val="0"/>
              <w:divBdr>
                <w:top w:val="none" w:sz="0" w:space="0" w:color="auto"/>
                <w:left w:val="none" w:sz="0" w:space="0" w:color="auto"/>
                <w:bottom w:val="none" w:sz="0" w:space="0" w:color="auto"/>
                <w:right w:val="none" w:sz="0" w:space="0" w:color="auto"/>
              </w:divBdr>
            </w:div>
            <w:div w:id="1470170314">
              <w:marLeft w:val="0"/>
              <w:marRight w:val="0"/>
              <w:marTop w:val="0"/>
              <w:marBottom w:val="0"/>
              <w:divBdr>
                <w:top w:val="none" w:sz="0" w:space="0" w:color="auto"/>
                <w:left w:val="none" w:sz="0" w:space="0" w:color="auto"/>
                <w:bottom w:val="none" w:sz="0" w:space="0" w:color="auto"/>
                <w:right w:val="none" w:sz="0" w:space="0" w:color="auto"/>
              </w:divBdr>
            </w:div>
            <w:div w:id="815300593">
              <w:marLeft w:val="0"/>
              <w:marRight w:val="0"/>
              <w:marTop w:val="0"/>
              <w:marBottom w:val="0"/>
              <w:divBdr>
                <w:top w:val="none" w:sz="0" w:space="0" w:color="auto"/>
                <w:left w:val="none" w:sz="0" w:space="0" w:color="auto"/>
                <w:bottom w:val="none" w:sz="0" w:space="0" w:color="auto"/>
                <w:right w:val="none" w:sz="0" w:space="0" w:color="auto"/>
              </w:divBdr>
            </w:div>
            <w:div w:id="2141722452">
              <w:marLeft w:val="0"/>
              <w:marRight w:val="0"/>
              <w:marTop w:val="0"/>
              <w:marBottom w:val="0"/>
              <w:divBdr>
                <w:top w:val="none" w:sz="0" w:space="0" w:color="auto"/>
                <w:left w:val="none" w:sz="0" w:space="0" w:color="auto"/>
                <w:bottom w:val="none" w:sz="0" w:space="0" w:color="auto"/>
                <w:right w:val="none" w:sz="0" w:space="0" w:color="auto"/>
              </w:divBdr>
            </w:div>
            <w:div w:id="89204256">
              <w:marLeft w:val="0"/>
              <w:marRight w:val="0"/>
              <w:marTop w:val="0"/>
              <w:marBottom w:val="0"/>
              <w:divBdr>
                <w:top w:val="none" w:sz="0" w:space="0" w:color="auto"/>
                <w:left w:val="none" w:sz="0" w:space="0" w:color="auto"/>
                <w:bottom w:val="none" w:sz="0" w:space="0" w:color="auto"/>
                <w:right w:val="none" w:sz="0" w:space="0" w:color="auto"/>
              </w:divBdr>
            </w:div>
            <w:div w:id="588470611">
              <w:marLeft w:val="0"/>
              <w:marRight w:val="0"/>
              <w:marTop w:val="0"/>
              <w:marBottom w:val="0"/>
              <w:divBdr>
                <w:top w:val="none" w:sz="0" w:space="0" w:color="auto"/>
                <w:left w:val="none" w:sz="0" w:space="0" w:color="auto"/>
                <w:bottom w:val="none" w:sz="0" w:space="0" w:color="auto"/>
                <w:right w:val="none" w:sz="0" w:space="0" w:color="auto"/>
              </w:divBdr>
            </w:div>
            <w:div w:id="1685741037">
              <w:marLeft w:val="0"/>
              <w:marRight w:val="0"/>
              <w:marTop w:val="0"/>
              <w:marBottom w:val="0"/>
              <w:divBdr>
                <w:top w:val="none" w:sz="0" w:space="0" w:color="auto"/>
                <w:left w:val="none" w:sz="0" w:space="0" w:color="auto"/>
                <w:bottom w:val="none" w:sz="0" w:space="0" w:color="auto"/>
                <w:right w:val="none" w:sz="0" w:space="0" w:color="auto"/>
              </w:divBdr>
            </w:div>
            <w:div w:id="11302667">
              <w:marLeft w:val="0"/>
              <w:marRight w:val="0"/>
              <w:marTop w:val="0"/>
              <w:marBottom w:val="0"/>
              <w:divBdr>
                <w:top w:val="none" w:sz="0" w:space="0" w:color="auto"/>
                <w:left w:val="none" w:sz="0" w:space="0" w:color="auto"/>
                <w:bottom w:val="none" w:sz="0" w:space="0" w:color="auto"/>
                <w:right w:val="none" w:sz="0" w:space="0" w:color="auto"/>
              </w:divBdr>
            </w:div>
            <w:div w:id="317613979">
              <w:marLeft w:val="0"/>
              <w:marRight w:val="0"/>
              <w:marTop w:val="0"/>
              <w:marBottom w:val="0"/>
              <w:divBdr>
                <w:top w:val="none" w:sz="0" w:space="0" w:color="auto"/>
                <w:left w:val="none" w:sz="0" w:space="0" w:color="auto"/>
                <w:bottom w:val="none" w:sz="0" w:space="0" w:color="auto"/>
                <w:right w:val="none" w:sz="0" w:space="0" w:color="auto"/>
              </w:divBdr>
            </w:div>
            <w:div w:id="1204367070">
              <w:marLeft w:val="0"/>
              <w:marRight w:val="0"/>
              <w:marTop w:val="0"/>
              <w:marBottom w:val="0"/>
              <w:divBdr>
                <w:top w:val="none" w:sz="0" w:space="0" w:color="auto"/>
                <w:left w:val="none" w:sz="0" w:space="0" w:color="auto"/>
                <w:bottom w:val="none" w:sz="0" w:space="0" w:color="auto"/>
                <w:right w:val="none" w:sz="0" w:space="0" w:color="auto"/>
              </w:divBdr>
            </w:div>
            <w:div w:id="357781962">
              <w:marLeft w:val="0"/>
              <w:marRight w:val="0"/>
              <w:marTop w:val="0"/>
              <w:marBottom w:val="0"/>
              <w:divBdr>
                <w:top w:val="none" w:sz="0" w:space="0" w:color="auto"/>
                <w:left w:val="none" w:sz="0" w:space="0" w:color="auto"/>
                <w:bottom w:val="none" w:sz="0" w:space="0" w:color="auto"/>
                <w:right w:val="none" w:sz="0" w:space="0" w:color="auto"/>
              </w:divBdr>
            </w:div>
            <w:div w:id="1133326647">
              <w:marLeft w:val="0"/>
              <w:marRight w:val="0"/>
              <w:marTop w:val="0"/>
              <w:marBottom w:val="0"/>
              <w:divBdr>
                <w:top w:val="none" w:sz="0" w:space="0" w:color="auto"/>
                <w:left w:val="none" w:sz="0" w:space="0" w:color="auto"/>
                <w:bottom w:val="none" w:sz="0" w:space="0" w:color="auto"/>
                <w:right w:val="none" w:sz="0" w:space="0" w:color="auto"/>
              </w:divBdr>
            </w:div>
            <w:div w:id="579412939">
              <w:marLeft w:val="0"/>
              <w:marRight w:val="0"/>
              <w:marTop w:val="0"/>
              <w:marBottom w:val="0"/>
              <w:divBdr>
                <w:top w:val="none" w:sz="0" w:space="0" w:color="auto"/>
                <w:left w:val="none" w:sz="0" w:space="0" w:color="auto"/>
                <w:bottom w:val="none" w:sz="0" w:space="0" w:color="auto"/>
                <w:right w:val="none" w:sz="0" w:space="0" w:color="auto"/>
              </w:divBdr>
            </w:div>
            <w:div w:id="1197810346">
              <w:marLeft w:val="0"/>
              <w:marRight w:val="0"/>
              <w:marTop w:val="0"/>
              <w:marBottom w:val="0"/>
              <w:divBdr>
                <w:top w:val="none" w:sz="0" w:space="0" w:color="auto"/>
                <w:left w:val="none" w:sz="0" w:space="0" w:color="auto"/>
                <w:bottom w:val="none" w:sz="0" w:space="0" w:color="auto"/>
                <w:right w:val="none" w:sz="0" w:space="0" w:color="auto"/>
              </w:divBdr>
            </w:div>
            <w:div w:id="1891917026">
              <w:marLeft w:val="0"/>
              <w:marRight w:val="0"/>
              <w:marTop w:val="0"/>
              <w:marBottom w:val="0"/>
              <w:divBdr>
                <w:top w:val="none" w:sz="0" w:space="0" w:color="auto"/>
                <w:left w:val="none" w:sz="0" w:space="0" w:color="auto"/>
                <w:bottom w:val="none" w:sz="0" w:space="0" w:color="auto"/>
                <w:right w:val="none" w:sz="0" w:space="0" w:color="auto"/>
              </w:divBdr>
            </w:div>
            <w:div w:id="1527333955">
              <w:marLeft w:val="0"/>
              <w:marRight w:val="0"/>
              <w:marTop w:val="0"/>
              <w:marBottom w:val="0"/>
              <w:divBdr>
                <w:top w:val="none" w:sz="0" w:space="0" w:color="auto"/>
                <w:left w:val="none" w:sz="0" w:space="0" w:color="auto"/>
                <w:bottom w:val="none" w:sz="0" w:space="0" w:color="auto"/>
                <w:right w:val="none" w:sz="0" w:space="0" w:color="auto"/>
              </w:divBdr>
            </w:div>
            <w:div w:id="1351025025">
              <w:marLeft w:val="0"/>
              <w:marRight w:val="0"/>
              <w:marTop w:val="0"/>
              <w:marBottom w:val="0"/>
              <w:divBdr>
                <w:top w:val="none" w:sz="0" w:space="0" w:color="auto"/>
                <w:left w:val="none" w:sz="0" w:space="0" w:color="auto"/>
                <w:bottom w:val="none" w:sz="0" w:space="0" w:color="auto"/>
                <w:right w:val="none" w:sz="0" w:space="0" w:color="auto"/>
              </w:divBdr>
            </w:div>
            <w:div w:id="751779262">
              <w:marLeft w:val="0"/>
              <w:marRight w:val="0"/>
              <w:marTop w:val="0"/>
              <w:marBottom w:val="0"/>
              <w:divBdr>
                <w:top w:val="none" w:sz="0" w:space="0" w:color="auto"/>
                <w:left w:val="none" w:sz="0" w:space="0" w:color="auto"/>
                <w:bottom w:val="none" w:sz="0" w:space="0" w:color="auto"/>
                <w:right w:val="none" w:sz="0" w:space="0" w:color="auto"/>
              </w:divBdr>
            </w:div>
            <w:div w:id="1225069101">
              <w:marLeft w:val="0"/>
              <w:marRight w:val="0"/>
              <w:marTop w:val="0"/>
              <w:marBottom w:val="0"/>
              <w:divBdr>
                <w:top w:val="none" w:sz="0" w:space="0" w:color="auto"/>
                <w:left w:val="none" w:sz="0" w:space="0" w:color="auto"/>
                <w:bottom w:val="none" w:sz="0" w:space="0" w:color="auto"/>
                <w:right w:val="none" w:sz="0" w:space="0" w:color="auto"/>
              </w:divBdr>
            </w:div>
            <w:div w:id="1389843057">
              <w:marLeft w:val="0"/>
              <w:marRight w:val="0"/>
              <w:marTop w:val="0"/>
              <w:marBottom w:val="0"/>
              <w:divBdr>
                <w:top w:val="none" w:sz="0" w:space="0" w:color="auto"/>
                <w:left w:val="none" w:sz="0" w:space="0" w:color="auto"/>
                <w:bottom w:val="none" w:sz="0" w:space="0" w:color="auto"/>
                <w:right w:val="none" w:sz="0" w:space="0" w:color="auto"/>
              </w:divBdr>
            </w:div>
            <w:div w:id="1384986223">
              <w:marLeft w:val="0"/>
              <w:marRight w:val="0"/>
              <w:marTop w:val="0"/>
              <w:marBottom w:val="0"/>
              <w:divBdr>
                <w:top w:val="none" w:sz="0" w:space="0" w:color="auto"/>
                <w:left w:val="none" w:sz="0" w:space="0" w:color="auto"/>
                <w:bottom w:val="none" w:sz="0" w:space="0" w:color="auto"/>
                <w:right w:val="none" w:sz="0" w:space="0" w:color="auto"/>
              </w:divBdr>
            </w:div>
            <w:div w:id="1318222112">
              <w:marLeft w:val="0"/>
              <w:marRight w:val="0"/>
              <w:marTop w:val="0"/>
              <w:marBottom w:val="0"/>
              <w:divBdr>
                <w:top w:val="none" w:sz="0" w:space="0" w:color="auto"/>
                <w:left w:val="none" w:sz="0" w:space="0" w:color="auto"/>
                <w:bottom w:val="none" w:sz="0" w:space="0" w:color="auto"/>
                <w:right w:val="none" w:sz="0" w:space="0" w:color="auto"/>
              </w:divBdr>
            </w:div>
            <w:div w:id="1807817628">
              <w:marLeft w:val="0"/>
              <w:marRight w:val="0"/>
              <w:marTop w:val="0"/>
              <w:marBottom w:val="0"/>
              <w:divBdr>
                <w:top w:val="none" w:sz="0" w:space="0" w:color="auto"/>
                <w:left w:val="none" w:sz="0" w:space="0" w:color="auto"/>
                <w:bottom w:val="none" w:sz="0" w:space="0" w:color="auto"/>
                <w:right w:val="none" w:sz="0" w:space="0" w:color="auto"/>
              </w:divBdr>
            </w:div>
            <w:div w:id="939459052">
              <w:marLeft w:val="0"/>
              <w:marRight w:val="0"/>
              <w:marTop w:val="0"/>
              <w:marBottom w:val="0"/>
              <w:divBdr>
                <w:top w:val="none" w:sz="0" w:space="0" w:color="auto"/>
                <w:left w:val="none" w:sz="0" w:space="0" w:color="auto"/>
                <w:bottom w:val="none" w:sz="0" w:space="0" w:color="auto"/>
                <w:right w:val="none" w:sz="0" w:space="0" w:color="auto"/>
              </w:divBdr>
            </w:div>
            <w:div w:id="885340352">
              <w:marLeft w:val="0"/>
              <w:marRight w:val="0"/>
              <w:marTop w:val="0"/>
              <w:marBottom w:val="0"/>
              <w:divBdr>
                <w:top w:val="none" w:sz="0" w:space="0" w:color="auto"/>
                <w:left w:val="none" w:sz="0" w:space="0" w:color="auto"/>
                <w:bottom w:val="none" w:sz="0" w:space="0" w:color="auto"/>
                <w:right w:val="none" w:sz="0" w:space="0" w:color="auto"/>
              </w:divBdr>
            </w:div>
            <w:div w:id="714699823">
              <w:marLeft w:val="0"/>
              <w:marRight w:val="0"/>
              <w:marTop w:val="0"/>
              <w:marBottom w:val="0"/>
              <w:divBdr>
                <w:top w:val="none" w:sz="0" w:space="0" w:color="auto"/>
                <w:left w:val="none" w:sz="0" w:space="0" w:color="auto"/>
                <w:bottom w:val="none" w:sz="0" w:space="0" w:color="auto"/>
                <w:right w:val="none" w:sz="0" w:space="0" w:color="auto"/>
              </w:divBdr>
            </w:div>
            <w:div w:id="1299872525">
              <w:marLeft w:val="0"/>
              <w:marRight w:val="0"/>
              <w:marTop w:val="0"/>
              <w:marBottom w:val="0"/>
              <w:divBdr>
                <w:top w:val="none" w:sz="0" w:space="0" w:color="auto"/>
                <w:left w:val="none" w:sz="0" w:space="0" w:color="auto"/>
                <w:bottom w:val="none" w:sz="0" w:space="0" w:color="auto"/>
                <w:right w:val="none" w:sz="0" w:space="0" w:color="auto"/>
              </w:divBdr>
            </w:div>
            <w:div w:id="1472359491">
              <w:marLeft w:val="0"/>
              <w:marRight w:val="0"/>
              <w:marTop w:val="0"/>
              <w:marBottom w:val="0"/>
              <w:divBdr>
                <w:top w:val="none" w:sz="0" w:space="0" w:color="auto"/>
                <w:left w:val="none" w:sz="0" w:space="0" w:color="auto"/>
                <w:bottom w:val="none" w:sz="0" w:space="0" w:color="auto"/>
                <w:right w:val="none" w:sz="0" w:space="0" w:color="auto"/>
              </w:divBdr>
            </w:div>
            <w:div w:id="1604995357">
              <w:marLeft w:val="0"/>
              <w:marRight w:val="0"/>
              <w:marTop w:val="0"/>
              <w:marBottom w:val="0"/>
              <w:divBdr>
                <w:top w:val="none" w:sz="0" w:space="0" w:color="auto"/>
                <w:left w:val="none" w:sz="0" w:space="0" w:color="auto"/>
                <w:bottom w:val="none" w:sz="0" w:space="0" w:color="auto"/>
                <w:right w:val="none" w:sz="0" w:space="0" w:color="auto"/>
              </w:divBdr>
            </w:div>
            <w:div w:id="1965193147">
              <w:marLeft w:val="0"/>
              <w:marRight w:val="0"/>
              <w:marTop w:val="0"/>
              <w:marBottom w:val="0"/>
              <w:divBdr>
                <w:top w:val="none" w:sz="0" w:space="0" w:color="auto"/>
                <w:left w:val="none" w:sz="0" w:space="0" w:color="auto"/>
                <w:bottom w:val="none" w:sz="0" w:space="0" w:color="auto"/>
                <w:right w:val="none" w:sz="0" w:space="0" w:color="auto"/>
              </w:divBdr>
            </w:div>
            <w:div w:id="1857578904">
              <w:marLeft w:val="0"/>
              <w:marRight w:val="0"/>
              <w:marTop w:val="0"/>
              <w:marBottom w:val="0"/>
              <w:divBdr>
                <w:top w:val="none" w:sz="0" w:space="0" w:color="auto"/>
                <w:left w:val="none" w:sz="0" w:space="0" w:color="auto"/>
                <w:bottom w:val="none" w:sz="0" w:space="0" w:color="auto"/>
                <w:right w:val="none" w:sz="0" w:space="0" w:color="auto"/>
              </w:divBdr>
            </w:div>
            <w:div w:id="1581939047">
              <w:marLeft w:val="0"/>
              <w:marRight w:val="0"/>
              <w:marTop w:val="0"/>
              <w:marBottom w:val="0"/>
              <w:divBdr>
                <w:top w:val="none" w:sz="0" w:space="0" w:color="auto"/>
                <w:left w:val="none" w:sz="0" w:space="0" w:color="auto"/>
                <w:bottom w:val="none" w:sz="0" w:space="0" w:color="auto"/>
                <w:right w:val="none" w:sz="0" w:space="0" w:color="auto"/>
              </w:divBdr>
            </w:div>
            <w:div w:id="438643234">
              <w:marLeft w:val="0"/>
              <w:marRight w:val="0"/>
              <w:marTop w:val="0"/>
              <w:marBottom w:val="0"/>
              <w:divBdr>
                <w:top w:val="none" w:sz="0" w:space="0" w:color="auto"/>
                <w:left w:val="none" w:sz="0" w:space="0" w:color="auto"/>
                <w:bottom w:val="none" w:sz="0" w:space="0" w:color="auto"/>
                <w:right w:val="none" w:sz="0" w:space="0" w:color="auto"/>
              </w:divBdr>
            </w:div>
            <w:div w:id="1646273187">
              <w:marLeft w:val="0"/>
              <w:marRight w:val="0"/>
              <w:marTop w:val="0"/>
              <w:marBottom w:val="0"/>
              <w:divBdr>
                <w:top w:val="none" w:sz="0" w:space="0" w:color="auto"/>
                <w:left w:val="none" w:sz="0" w:space="0" w:color="auto"/>
                <w:bottom w:val="none" w:sz="0" w:space="0" w:color="auto"/>
                <w:right w:val="none" w:sz="0" w:space="0" w:color="auto"/>
              </w:divBdr>
            </w:div>
            <w:div w:id="1324746035">
              <w:marLeft w:val="0"/>
              <w:marRight w:val="0"/>
              <w:marTop w:val="0"/>
              <w:marBottom w:val="0"/>
              <w:divBdr>
                <w:top w:val="none" w:sz="0" w:space="0" w:color="auto"/>
                <w:left w:val="none" w:sz="0" w:space="0" w:color="auto"/>
                <w:bottom w:val="none" w:sz="0" w:space="0" w:color="auto"/>
                <w:right w:val="none" w:sz="0" w:space="0" w:color="auto"/>
              </w:divBdr>
            </w:div>
            <w:div w:id="2034307804">
              <w:marLeft w:val="0"/>
              <w:marRight w:val="0"/>
              <w:marTop w:val="0"/>
              <w:marBottom w:val="0"/>
              <w:divBdr>
                <w:top w:val="none" w:sz="0" w:space="0" w:color="auto"/>
                <w:left w:val="none" w:sz="0" w:space="0" w:color="auto"/>
                <w:bottom w:val="none" w:sz="0" w:space="0" w:color="auto"/>
                <w:right w:val="none" w:sz="0" w:space="0" w:color="auto"/>
              </w:divBdr>
            </w:div>
            <w:div w:id="191842973">
              <w:marLeft w:val="0"/>
              <w:marRight w:val="0"/>
              <w:marTop w:val="0"/>
              <w:marBottom w:val="0"/>
              <w:divBdr>
                <w:top w:val="none" w:sz="0" w:space="0" w:color="auto"/>
                <w:left w:val="none" w:sz="0" w:space="0" w:color="auto"/>
                <w:bottom w:val="none" w:sz="0" w:space="0" w:color="auto"/>
                <w:right w:val="none" w:sz="0" w:space="0" w:color="auto"/>
              </w:divBdr>
            </w:div>
            <w:div w:id="352464416">
              <w:marLeft w:val="0"/>
              <w:marRight w:val="0"/>
              <w:marTop w:val="0"/>
              <w:marBottom w:val="0"/>
              <w:divBdr>
                <w:top w:val="none" w:sz="0" w:space="0" w:color="auto"/>
                <w:left w:val="none" w:sz="0" w:space="0" w:color="auto"/>
                <w:bottom w:val="none" w:sz="0" w:space="0" w:color="auto"/>
                <w:right w:val="none" w:sz="0" w:space="0" w:color="auto"/>
              </w:divBdr>
            </w:div>
            <w:div w:id="108399347">
              <w:marLeft w:val="0"/>
              <w:marRight w:val="0"/>
              <w:marTop w:val="0"/>
              <w:marBottom w:val="0"/>
              <w:divBdr>
                <w:top w:val="none" w:sz="0" w:space="0" w:color="auto"/>
                <w:left w:val="none" w:sz="0" w:space="0" w:color="auto"/>
                <w:bottom w:val="none" w:sz="0" w:space="0" w:color="auto"/>
                <w:right w:val="none" w:sz="0" w:space="0" w:color="auto"/>
              </w:divBdr>
            </w:div>
            <w:div w:id="493765100">
              <w:marLeft w:val="0"/>
              <w:marRight w:val="0"/>
              <w:marTop w:val="0"/>
              <w:marBottom w:val="0"/>
              <w:divBdr>
                <w:top w:val="none" w:sz="0" w:space="0" w:color="auto"/>
                <w:left w:val="none" w:sz="0" w:space="0" w:color="auto"/>
                <w:bottom w:val="none" w:sz="0" w:space="0" w:color="auto"/>
                <w:right w:val="none" w:sz="0" w:space="0" w:color="auto"/>
              </w:divBdr>
            </w:div>
            <w:div w:id="210651565">
              <w:marLeft w:val="0"/>
              <w:marRight w:val="0"/>
              <w:marTop w:val="0"/>
              <w:marBottom w:val="0"/>
              <w:divBdr>
                <w:top w:val="none" w:sz="0" w:space="0" w:color="auto"/>
                <w:left w:val="none" w:sz="0" w:space="0" w:color="auto"/>
                <w:bottom w:val="none" w:sz="0" w:space="0" w:color="auto"/>
                <w:right w:val="none" w:sz="0" w:space="0" w:color="auto"/>
              </w:divBdr>
            </w:div>
            <w:div w:id="469399981">
              <w:marLeft w:val="0"/>
              <w:marRight w:val="0"/>
              <w:marTop w:val="0"/>
              <w:marBottom w:val="0"/>
              <w:divBdr>
                <w:top w:val="none" w:sz="0" w:space="0" w:color="auto"/>
                <w:left w:val="none" w:sz="0" w:space="0" w:color="auto"/>
                <w:bottom w:val="none" w:sz="0" w:space="0" w:color="auto"/>
                <w:right w:val="none" w:sz="0" w:space="0" w:color="auto"/>
              </w:divBdr>
            </w:div>
            <w:div w:id="369454459">
              <w:marLeft w:val="0"/>
              <w:marRight w:val="0"/>
              <w:marTop w:val="0"/>
              <w:marBottom w:val="0"/>
              <w:divBdr>
                <w:top w:val="none" w:sz="0" w:space="0" w:color="auto"/>
                <w:left w:val="none" w:sz="0" w:space="0" w:color="auto"/>
                <w:bottom w:val="none" w:sz="0" w:space="0" w:color="auto"/>
                <w:right w:val="none" w:sz="0" w:space="0" w:color="auto"/>
              </w:divBdr>
            </w:div>
            <w:div w:id="621233651">
              <w:marLeft w:val="0"/>
              <w:marRight w:val="0"/>
              <w:marTop w:val="0"/>
              <w:marBottom w:val="0"/>
              <w:divBdr>
                <w:top w:val="none" w:sz="0" w:space="0" w:color="auto"/>
                <w:left w:val="none" w:sz="0" w:space="0" w:color="auto"/>
                <w:bottom w:val="none" w:sz="0" w:space="0" w:color="auto"/>
                <w:right w:val="none" w:sz="0" w:space="0" w:color="auto"/>
              </w:divBdr>
            </w:div>
            <w:div w:id="238179211">
              <w:marLeft w:val="0"/>
              <w:marRight w:val="0"/>
              <w:marTop w:val="0"/>
              <w:marBottom w:val="0"/>
              <w:divBdr>
                <w:top w:val="none" w:sz="0" w:space="0" w:color="auto"/>
                <w:left w:val="none" w:sz="0" w:space="0" w:color="auto"/>
                <w:bottom w:val="none" w:sz="0" w:space="0" w:color="auto"/>
                <w:right w:val="none" w:sz="0" w:space="0" w:color="auto"/>
              </w:divBdr>
            </w:div>
            <w:div w:id="780881135">
              <w:marLeft w:val="0"/>
              <w:marRight w:val="0"/>
              <w:marTop w:val="0"/>
              <w:marBottom w:val="0"/>
              <w:divBdr>
                <w:top w:val="none" w:sz="0" w:space="0" w:color="auto"/>
                <w:left w:val="none" w:sz="0" w:space="0" w:color="auto"/>
                <w:bottom w:val="none" w:sz="0" w:space="0" w:color="auto"/>
                <w:right w:val="none" w:sz="0" w:space="0" w:color="auto"/>
              </w:divBdr>
            </w:div>
            <w:div w:id="84885449">
              <w:marLeft w:val="0"/>
              <w:marRight w:val="0"/>
              <w:marTop w:val="0"/>
              <w:marBottom w:val="0"/>
              <w:divBdr>
                <w:top w:val="none" w:sz="0" w:space="0" w:color="auto"/>
                <w:left w:val="none" w:sz="0" w:space="0" w:color="auto"/>
                <w:bottom w:val="none" w:sz="0" w:space="0" w:color="auto"/>
                <w:right w:val="none" w:sz="0" w:space="0" w:color="auto"/>
              </w:divBdr>
            </w:div>
            <w:div w:id="338314241">
              <w:marLeft w:val="0"/>
              <w:marRight w:val="0"/>
              <w:marTop w:val="0"/>
              <w:marBottom w:val="0"/>
              <w:divBdr>
                <w:top w:val="none" w:sz="0" w:space="0" w:color="auto"/>
                <w:left w:val="none" w:sz="0" w:space="0" w:color="auto"/>
                <w:bottom w:val="none" w:sz="0" w:space="0" w:color="auto"/>
                <w:right w:val="none" w:sz="0" w:space="0" w:color="auto"/>
              </w:divBdr>
            </w:div>
            <w:div w:id="2034915938">
              <w:marLeft w:val="0"/>
              <w:marRight w:val="0"/>
              <w:marTop w:val="0"/>
              <w:marBottom w:val="0"/>
              <w:divBdr>
                <w:top w:val="none" w:sz="0" w:space="0" w:color="auto"/>
                <w:left w:val="none" w:sz="0" w:space="0" w:color="auto"/>
                <w:bottom w:val="none" w:sz="0" w:space="0" w:color="auto"/>
                <w:right w:val="none" w:sz="0" w:space="0" w:color="auto"/>
              </w:divBdr>
            </w:div>
            <w:div w:id="95561468">
              <w:marLeft w:val="0"/>
              <w:marRight w:val="0"/>
              <w:marTop w:val="0"/>
              <w:marBottom w:val="0"/>
              <w:divBdr>
                <w:top w:val="none" w:sz="0" w:space="0" w:color="auto"/>
                <w:left w:val="none" w:sz="0" w:space="0" w:color="auto"/>
                <w:bottom w:val="none" w:sz="0" w:space="0" w:color="auto"/>
                <w:right w:val="none" w:sz="0" w:space="0" w:color="auto"/>
              </w:divBdr>
            </w:div>
            <w:div w:id="775057411">
              <w:marLeft w:val="0"/>
              <w:marRight w:val="0"/>
              <w:marTop w:val="0"/>
              <w:marBottom w:val="0"/>
              <w:divBdr>
                <w:top w:val="none" w:sz="0" w:space="0" w:color="auto"/>
                <w:left w:val="none" w:sz="0" w:space="0" w:color="auto"/>
                <w:bottom w:val="none" w:sz="0" w:space="0" w:color="auto"/>
                <w:right w:val="none" w:sz="0" w:space="0" w:color="auto"/>
              </w:divBdr>
            </w:div>
            <w:div w:id="1496336976">
              <w:marLeft w:val="0"/>
              <w:marRight w:val="0"/>
              <w:marTop w:val="0"/>
              <w:marBottom w:val="0"/>
              <w:divBdr>
                <w:top w:val="none" w:sz="0" w:space="0" w:color="auto"/>
                <w:left w:val="none" w:sz="0" w:space="0" w:color="auto"/>
                <w:bottom w:val="none" w:sz="0" w:space="0" w:color="auto"/>
                <w:right w:val="none" w:sz="0" w:space="0" w:color="auto"/>
              </w:divBdr>
            </w:div>
            <w:div w:id="523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92584">
      <w:bodyDiv w:val="1"/>
      <w:marLeft w:val="0"/>
      <w:marRight w:val="0"/>
      <w:marTop w:val="0"/>
      <w:marBottom w:val="0"/>
      <w:divBdr>
        <w:top w:val="none" w:sz="0" w:space="0" w:color="auto"/>
        <w:left w:val="none" w:sz="0" w:space="0" w:color="auto"/>
        <w:bottom w:val="none" w:sz="0" w:space="0" w:color="auto"/>
        <w:right w:val="none" w:sz="0" w:space="0" w:color="auto"/>
      </w:divBdr>
      <w:divsChild>
        <w:div w:id="356582347">
          <w:marLeft w:val="0"/>
          <w:marRight w:val="0"/>
          <w:marTop w:val="0"/>
          <w:marBottom w:val="0"/>
          <w:divBdr>
            <w:top w:val="none" w:sz="0" w:space="0" w:color="auto"/>
            <w:left w:val="none" w:sz="0" w:space="0" w:color="auto"/>
            <w:bottom w:val="none" w:sz="0" w:space="0" w:color="auto"/>
            <w:right w:val="none" w:sz="0" w:space="0" w:color="auto"/>
          </w:divBdr>
          <w:divsChild>
            <w:div w:id="2095936091">
              <w:marLeft w:val="0"/>
              <w:marRight w:val="0"/>
              <w:marTop w:val="0"/>
              <w:marBottom w:val="0"/>
              <w:divBdr>
                <w:top w:val="none" w:sz="0" w:space="0" w:color="auto"/>
                <w:left w:val="none" w:sz="0" w:space="0" w:color="auto"/>
                <w:bottom w:val="none" w:sz="0" w:space="0" w:color="auto"/>
                <w:right w:val="none" w:sz="0" w:space="0" w:color="auto"/>
              </w:divBdr>
            </w:div>
            <w:div w:id="772165953">
              <w:marLeft w:val="0"/>
              <w:marRight w:val="0"/>
              <w:marTop w:val="0"/>
              <w:marBottom w:val="0"/>
              <w:divBdr>
                <w:top w:val="none" w:sz="0" w:space="0" w:color="auto"/>
                <w:left w:val="none" w:sz="0" w:space="0" w:color="auto"/>
                <w:bottom w:val="none" w:sz="0" w:space="0" w:color="auto"/>
                <w:right w:val="none" w:sz="0" w:space="0" w:color="auto"/>
              </w:divBdr>
            </w:div>
            <w:div w:id="1352414106">
              <w:marLeft w:val="0"/>
              <w:marRight w:val="0"/>
              <w:marTop w:val="0"/>
              <w:marBottom w:val="0"/>
              <w:divBdr>
                <w:top w:val="none" w:sz="0" w:space="0" w:color="auto"/>
                <w:left w:val="none" w:sz="0" w:space="0" w:color="auto"/>
                <w:bottom w:val="none" w:sz="0" w:space="0" w:color="auto"/>
                <w:right w:val="none" w:sz="0" w:space="0" w:color="auto"/>
              </w:divBdr>
            </w:div>
            <w:div w:id="715931099">
              <w:marLeft w:val="0"/>
              <w:marRight w:val="0"/>
              <w:marTop w:val="0"/>
              <w:marBottom w:val="0"/>
              <w:divBdr>
                <w:top w:val="none" w:sz="0" w:space="0" w:color="auto"/>
                <w:left w:val="none" w:sz="0" w:space="0" w:color="auto"/>
                <w:bottom w:val="none" w:sz="0" w:space="0" w:color="auto"/>
                <w:right w:val="none" w:sz="0" w:space="0" w:color="auto"/>
              </w:divBdr>
            </w:div>
            <w:div w:id="339433911">
              <w:marLeft w:val="0"/>
              <w:marRight w:val="0"/>
              <w:marTop w:val="0"/>
              <w:marBottom w:val="0"/>
              <w:divBdr>
                <w:top w:val="none" w:sz="0" w:space="0" w:color="auto"/>
                <w:left w:val="none" w:sz="0" w:space="0" w:color="auto"/>
                <w:bottom w:val="none" w:sz="0" w:space="0" w:color="auto"/>
                <w:right w:val="none" w:sz="0" w:space="0" w:color="auto"/>
              </w:divBdr>
            </w:div>
            <w:div w:id="1506817983">
              <w:marLeft w:val="0"/>
              <w:marRight w:val="0"/>
              <w:marTop w:val="0"/>
              <w:marBottom w:val="0"/>
              <w:divBdr>
                <w:top w:val="none" w:sz="0" w:space="0" w:color="auto"/>
                <w:left w:val="none" w:sz="0" w:space="0" w:color="auto"/>
                <w:bottom w:val="none" w:sz="0" w:space="0" w:color="auto"/>
                <w:right w:val="none" w:sz="0" w:space="0" w:color="auto"/>
              </w:divBdr>
            </w:div>
            <w:div w:id="906106820">
              <w:marLeft w:val="0"/>
              <w:marRight w:val="0"/>
              <w:marTop w:val="0"/>
              <w:marBottom w:val="0"/>
              <w:divBdr>
                <w:top w:val="none" w:sz="0" w:space="0" w:color="auto"/>
                <w:left w:val="none" w:sz="0" w:space="0" w:color="auto"/>
                <w:bottom w:val="none" w:sz="0" w:space="0" w:color="auto"/>
                <w:right w:val="none" w:sz="0" w:space="0" w:color="auto"/>
              </w:divBdr>
            </w:div>
            <w:div w:id="1387333857">
              <w:marLeft w:val="0"/>
              <w:marRight w:val="0"/>
              <w:marTop w:val="0"/>
              <w:marBottom w:val="0"/>
              <w:divBdr>
                <w:top w:val="none" w:sz="0" w:space="0" w:color="auto"/>
                <w:left w:val="none" w:sz="0" w:space="0" w:color="auto"/>
                <w:bottom w:val="none" w:sz="0" w:space="0" w:color="auto"/>
                <w:right w:val="none" w:sz="0" w:space="0" w:color="auto"/>
              </w:divBdr>
            </w:div>
            <w:div w:id="608124856">
              <w:marLeft w:val="0"/>
              <w:marRight w:val="0"/>
              <w:marTop w:val="0"/>
              <w:marBottom w:val="0"/>
              <w:divBdr>
                <w:top w:val="none" w:sz="0" w:space="0" w:color="auto"/>
                <w:left w:val="none" w:sz="0" w:space="0" w:color="auto"/>
                <w:bottom w:val="none" w:sz="0" w:space="0" w:color="auto"/>
                <w:right w:val="none" w:sz="0" w:space="0" w:color="auto"/>
              </w:divBdr>
            </w:div>
            <w:div w:id="2126461251">
              <w:marLeft w:val="0"/>
              <w:marRight w:val="0"/>
              <w:marTop w:val="0"/>
              <w:marBottom w:val="0"/>
              <w:divBdr>
                <w:top w:val="none" w:sz="0" w:space="0" w:color="auto"/>
                <w:left w:val="none" w:sz="0" w:space="0" w:color="auto"/>
                <w:bottom w:val="none" w:sz="0" w:space="0" w:color="auto"/>
                <w:right w:val="none" w:sz="0" w:space="0" w:color="auto"/>
              </w:divBdr>
            </w:div>
            <w:div w:id="1777406401">
              <w:marLeft w:val="0"/>
              <w:marRight w:val="0"/>
              <w:marTop w:val="0"/>
              <w:marBottom w:val="0"/>
              <w:divBdr>
                <w:top w:val="none" w:sz="0" w:space="0" w:color="auto"/>
                <w:left w:val="none" w:sz="0" w:space="0" w:color="auto"/>
                <w:bottom w:val="none" w:sz="0" w:space="0" w:color="auto"/>
                <w:right w:val="none" w:sz="0" w:space="0" w:color="auto"/>
              </w:divBdr>
            </w:div>
            <w:div w:id="926041994">
              <w:marLeft w:val="0"/>
              <w:marRight w:val="0"/>
              <w:marTop w:val="0"/>
              <w:marBottom w:val="0"/>
              <w:divBdr>
                <w:top w:val="none" w:sz="0" w:space="0" w:color="auto"/>
                <w:left w:val="none" w:sz="0" w:space="0" w:color="auto"/>
                <w:bottom w:val="none" w:sz="0" w:space="0" w:color="auto"/>
                <w:right w:val="none" w:sz="0" w:space="0" w:color="auto"/>
              </w:divBdr>
            </w:div>
            <w:div w:id="133569973">
              <w:marLeft w:val="0"/>
              <w:marRight w:val="0"/>
              <w:marTop w:val="0"/>
              <w:marBottom w:val="0"/>
              <w:divBdr>
                <w:top w:val="none" w:sz="0" w:space="0" w:color="auto"/>
                <w:left w:val="none" w:sz="0" w:space="0" w:color="auto"/>
                <w:bottom w:val="none" w:sz="0" w:space="0" w:color="auto"/>
                <w:right w:val="none" w:sz="0" w:space="0" w:color="auto"/>
              </w:divBdr>
            </w:div>
            <w:div w:id="860507483">
              <w:marLeft w:val="0"/>
              <w:marRight w:val="0"/>
              <w:marTop w:val="0"/>
              <w:marBottom w:val="0"/>
              <w:divBdr>
                <w:top w:val="none" w:sz="0" w:space="0" w:color="auto"/>
                <w:left w:val="none" w:sz="0" w:space="0" w:color="auto"/>
                <w:bottom w:val="none" w:sz="0" w:space="0" w:color="auto"/>
                <w:right w:val="none" w:sz="0" w:space="0" w:color="auto"/>
              </w:divBdr>
            </w:div>
            <w:div w:id="1215583072">
              <w:marLeft w:val="0"/>
              <w:marRight w:val="0"/>
              <w:marTop w:val="0"/>
              <w:marBottom w:val="0"/>
              <w:divBdr>
                <w:top w:val="none" w:sz="0" w:space="0" w:color="auto"/>
                <w:left w:val="none" w:sz="0" w:space="0" w:color="auto"/>
                <w:bottom w:val="none" w:sz="0" w:space="0" w:color="auto"/>
                <w:right w:val="none" w:sz="0" w:space="0" w:color="auto"/>
              </w:divBdr>
            </w:div>
            <w:div w:id="694037770">
              <w:marLeft w:val="0"/>
              <w:marRight w:val="0"/>
              <w:marTop w:val="0"/>
              <w:marBottom w:val="0"/>
              <w:divBdr>
                <w:top w:val="none" w:sz="0" w:space="0" w:color="auto"/>
                <w:left w:val="none" w:sz="0" w:space="0" w:color="auto"/>
                <w:bottom w:val="none" w:sz="0" w:space="0" w:color="auto"/>
                <w:right w:val="none" w:sz="0" w:space="0" w:color="auto"/>
              </w:divBdr>
            </w:div>
            <w:div w:id="1862665781">
              <w:marLeft w:val="0"/>
              <w:marRight w:val="0"/>
              <w:marTop w:val="0"/>
              <w:marBottom w:val="0"/>
              <w:divBdr>
                <w:top w:val="none" w:sz="0" w:space="0" w:color="auto"/>
                <w:left w:val="none" w:sz="0" w:space="0" w:color="auto"/>
                <w:bottom w:val="none" w:sz="0" w:space="0" w:color="auto"/>
                <w:right w:val="none" w:sz="0" w:space="0" w:color="auto"/>
              </w:divBdr>
            </w:div>
            <w:div w:id="963199408">
              <w:marLeft w:val="0"/>
              <w:marRight w:val="0"/>
              <w:marTop w:val="0"/>
              <w:marBottom w:val="0"/>
              <w:divBdr>
                <w:top w:val="none" w:sz="0" w:space="0" w:color="auto"/>
                <w:left w:val="none" w:sz="0" w:space="0" w:color="auto"/>
                <w:bottom w:val="none" w:sz="0" w:space="0" w:color="auto"/>
                <w:right w:val="none" w:sz="0" w:space="0" w:color="auto"/>
              </w:divBdr>
            </w:div>
            <w:div w:id="697894700">
              <w:marLeft w:val="0"/>
              <w:marRight w:val="0"/>
              <w:marTop w:val="0"/>
              <w:marBottom w:val="0"/>
              <w:divBdr>
                <w:top w:val="none" w:sz="0" w:space="0" w:color="auto"/>
                <w:left w:val="none" w:sz="0" w:space="0" w:color="auto"/>
                <w:bottom w:val="none" w:sz="0" w:space="0" w:color="auto"/>
                <w:right w:val="none" w:sz="0" w:space="0" w:color="auto"/>
              </w:divBdr>
            </w:div>
            <w:div w:id="672025657">
              <w:marLeft w:val="0"/>
              <w:marRight w:val="0"/>
              <w:marTop w:val="0"/>
              <w:marBottom w:val="0"/>
              <w:divBdr>
                <w:top w:val="none" w:sz="0" w:space="0" w:color="auto"/>
                <w:left w:val="none" w:sz="0" w:space="0" w:color="auto"/>
                <w:bottom w:val="none" w:sz="0" w:space="0" w:color="auto"/>
                <w:right w:val="none" w:sz="0" w:space="0" w:color="auto"/>
              </w:divBdr>
            </w:div>
            <w:div w:id="1466657197">
              <w:marLeft w:val="0"/>
              <w:marRight w:val="0"/>
              <w:marTop w:val="0"/>
              <w:marBottom w:val="0"/>
              <w:divBdr>
                <w:top w:val="none" w:sz="0" w:space="0" w:color="auto"/>
                <w:left w:val="none" w:sz="0" w:space="0" w:color="auto"/>
                <w:bottom w:val="none" w:sz="0" w:space="0" w:color="auto"/>
                <w:right w:val="none" w:sz="0" w:space="0" w:color="auto"/>
              </w:divBdr>
            </w:div>
            <w:div w:id="943268498">
              <w:marLeft w:val="0"/>
              <w:marRight w:val="0"/>
              <w:marTop w:val="0"/>
              <w:marBottom w:val="0"/>
              <w:divBdr>
                <w:top w:val="none" w:sz="0" w:space="0" w:color="auto"/>
                <w:left w:val="none" w:sz="0" w:space="0" w:color="auto"/>
                <w:bottom w:val="none" w:sz="0" w:space="0" w:color="auto"/>
                <w:right w:val="none" w:sz="0" w:space="0" w:color="auto"/>
              </w:divBdr>
            </w:div>
            <w:div w:id="991444114">
              <w:marLeft w:val="0"/>
              <w:marRight w:val="0"/>
              <w:marTop w:val="0"/>
              <w:marBottom w:val="0"/>
              <w:divBdr>
                <w:top w:val="none" w:sz="0" w:space="0" w:color="auto"/>
                <w:left w:val="none" w:sz="0" w:space="0" w:color="auto"/>
                <w:bottom w:val="none" w:sz="0" w:space="0" w:color="auto"/>
                <w:right w:val="none" w:sz="0" w:space="0" w:color="auto"/>
              </w:divBdr>
            </w:div>
            <w:div w:id="923563960">
              <w:marLeft w:val="0"/>
              <w:marRight w:val="0"/>
              <w:marTop w:val="0"/>
              <w:marBottom w:val="0"/>
              <w:divBdr>
                <w:top w:val="none" w:sz="0" w:space="0" w:color="auto"/>
                <w:left w:val="none" w:sz="0" w:space="0" w:color="auto"/>
                <w:bottom w:val="none" w:sz="0" w:space="0" w:color="auto"/>
                <w:right w:val="none" w:sz="0" w:space="0" w:color="auto"/>
              </w:divBdr>
            </w:div>
            <w:div w:id="44643063">
              <w:marLeft w:val="0"/>
              <w:marRight w:val="0"/>
              <w:marTop w:val="0"/>
              <w:marBottom w:val="0"/>
              <w:divBdr>
                <w:top w:val="none" w:sz="0" w:space="0" w:color="auto"/>
                <w:left w:val="none" w:sz="0" w:space="0" w:color="auto"/>
                <w:bottom w:val="none" w:sz="0" w:space="0" w:color="auto"/>
                <w:right w:val="none" w:sz="0" w:space="0" w:color="auto"/>
              </w:divBdr>
            </w:div>
            <w:div w:id="1043941339">
              <w:marLeft w:val="0"/>
              <w:marRight w:val="0"/>
              <w:marTop w:val="0"/>
              <w:marBottom w:val="0"/>
              <w:divBdr>
                <w:top w:val="none" w:sz="0" w:space="0" w:color="auto"/>
                <w:left w:val="none" w:sz="0" w:space="0" w:color="auto"/>
                <w:bottom w:val="none" w:sz="0" w:space="0" w:color="auto"/>
                <w:right w:val="none" w:sz="0" w:space="0" w:color="auto"/>
              </w:divBdr>
            </w:div>
            <w:div w:id="1048072252">
              <w:marLeft w:val="0"/>
              <w:marRight w:val="0"/>
              <w:marTop w:val="0"/>
              <w:marBottom w:val="0"/>
              <w:divBdr>
                <w:top w:val="none" w:sz="0" w:space="0" w:color="auto"/>
                <w:left w:val="none" w:sz="0" w:space="0" w:color="auto"/>
                <w:bottom w:val="none" w:sz="0" w:space="0" w:color="auto"/>
                <w:right w:val="none" w:sz="0" w:space="0" w:color="auto"/>
              </w:divBdr>
            </w:div>
            <w:div w:id="488404159">
              <w:marLeft w:val="0"/>
              <w:marRight w:val="0"/>
              <w:marTop w:val="0"/>
              <w:marBottom w:val="0"/>
              <w:divBdr>
                <w:top w:val="none" w:sz="0" w:space="0" w:color="auto"/>
                <w:left w:val="none" w:sz="0" w:space="0" w:color="auto"/>
                <w:bottom w:val="none" w:sz="0" w:space="0" w:color="auto"/>
                <w:right w:val="none" w:sz="0" w:space="0" w:color="auto"/>
              </w:divBdr>
            </w:div>
            <w:div w:id="21348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78538">
      <w:bodyDiv w:val="1"/>
      <w:marLeft w:val="0"/>
      <w:marRight w:val="0"/>
      <w:marTop w:val="0"/>
      <w:marBottom w:val="0"/>
      <w:divBdr>
        <w:top w:val="none" w:sz="0" w:space="0" w:color="auto"/>
        <w:left w:val="none" w:sz="0" w:space="0" w:color="auto"/>
        <w:bottom w:val="none" w:sz="0" w:space="0" w:color="auto"/>
        <w:right w:val="none" w:sz="0" w:space="0" w:color="auto"/>
      </w:divBdr>
      <w:divsChild>
        <w:div w:id="1772776296">
          <w:marLeft w:val="0"/>
          <w:marRight w:val="0"/>
          <w:marTop w:val="0"/>
          <w:marBottom w:val="0"/>
          <w:divBdr>
            <w:top w:val="none" w:sz="0" w:space="0" w:color="auto"/>
            <w:left w:val="none" w:sz="0" w:space="0" w:color="auto"/>
            <w:bottom w:val="none" w:sz="0" w:space="0" w:color="auto"/>
            <w:right w:val="none" w:sz="0" w:space="0" w:color="auto"/>
          </w:divBdr>
        </w:div>
      </w:divsChild>
    </w:div>
    <w:div w:id="258757155">
      <w:bodyDiv w:val="1"/>
      <w:marLeft w:val="0"/>
      <w:marRight w:val="0"/>
      <w:marTop w:val="0"/>
      <w:marBottom w:val="0"/>
      <w:divBdr>
        <w:top w:val="none" w:sz="0" w:space="0" w:color="auto"/>
        <w:left w:val="none" w:sz="0" w:space="0" w:color="auto"/>
        <w:bottom w:val="none" w:sz="0" w:space="0" w:color="auto"/>
        <w:right w:val="none" w:sz="0" w:space="0" w:color="auto"/>
      </w:divBdr>
      <w:divsChild>
        <w:div w:id="906450837">
          <w:marLeft w:val="0"/>
          <w:marRight w:val="0"/>
          <w:marTop w:val="0"/>
          <w:marBottom w:val="0"/>
          <w:divBdr>
            <w:top w:val="none" w:sz="0" w:space="0" w:color="auto"/>
            <w:left w:val="none" w:sz="0" w:space="0" w:color="auto"/>
            <w:bottom w:val="none" w:sz="0" w:space="0" w:color="auto"/>
            <w:right w:val="none" w:sz="0" w:space="0" w:color="auto"/>
          </w:divBdr>
        </w:div>
      </w:divsChild>
    </w:div>
    <w:div w:id="259336595">
      <w:bodyDiv w:val="1"/>
      <w:marLeft w:val="0"/>
      <w:marRight w:val="0"/>
      <w:marTop w:val="0"/>
      <w:marBottom w:val="0"/>
      <w:divBdr>
        <w:top w:val="none" w:sz="0" w:space="0" w:color="auto"/>
        <w:left w:val="none" w:sz="0" w:space="0" w:color="auto"/>
        <w:bottom w:val="none" w:sz="0" w:space="0" w:color="auto"/>
        <w:right w:val="none" w:sz="0" w:space="0" w:color="auto"/>
      </w:divBdr>
      <w:divsChild>
        <w:div w:id="1667978410">
          <w:marLeft w:val="0"/>
          <w:marRight w:val="0"/>
          <w:marTop w:val="0"/>
          <w:marBottom w:val="0"/>
          <w:divBdr>
            <w:top w:val="none" w:sz="0" w:space="0" w:color="auto"/>
            <w:left w:val="none" w:sz="0" w:space="0" w:color="auto"/>
            <w:bottom w:val="none" w:sz="0" w:space="0" w:color="auto"/>
            <w:right w:val="none" w:sz="0" w:space="0" w:color="auto"/>
          </w:divBdr>
          <w:divsChild>
            <w:div w:id="1831553083">
              <w:marLeft w:val="0"/>
              <w:marRight w:val="0"/>
              <w:marTop w:val="0"/>
              <w:marBottom w:val="0"/>
              <w:divBdr>
                <w:top w:val="none" w:sz="0" w:space="0" w:color="auto"/>
                <w:left w:val="none" w:sz="0" w:space="0" w:color="auto"/>
                <w:bottom w:val="none" w:sz="0" w:space="0" w:color="auto"/>
                <w:right w:val="none" w:sz="0" w:space="0" w:color="auto"/>
              </w:divBdr>
            </w:div>
            <w:div w:id="584150191">
              <w:marLeft w:val="0"/>
              <w:marRight w:val="0"/>
              <w:marTop w:val="0"/>
              <w:marBottom w:val="0"/>
              <w:divBdr>
                <w:top w:val="none" w:sz="0" w:space="0" w:color="auto"/>
                <w:left w:val="none" w:sz="0" w:space="0" w:color="auto"/>
                <w:bottom w:val="none" w:sz="0" w:space="0" w:color="auto"/>
                <w:right w:val="none" w:sz="0" w:space="0" w:color="auto"/>
              </w:divBdr>
            </w:div>
            <w:div w:id="194200887">
              <w:marLeft w:val="0"/>
              <w:marRight w:val="0"/>
              <w:marTop w:val="0"/>
              <w:marBottom w:val="0"/>
              <w:divBdr>
                <w:top w:val="none" w:sz="0" w:space="0" w:color="auto"/>
                <w:left w:val="none" w:sz="0" w:space="0" w:color="auto"/>
                <w:bottom w:val="none" w:sz="0" w:space="0" w:color="auto"/>
                <w:right w:val="none" w:sz="0" w:space="0" w:color="auto"/>
              </w:divBdr>
            </w:div>
            <w:div w:id="1757088979">
              <w:marLeft w:val="0"/>
              <w:marRight w:val="0"/>
              <w:marTop w:val="0"/>
              <w:marBottom w:val="0"/>
              <w:divBdr>
                <w:top w:val="none" w:sz="0" w:space="0" w:color="auto"/>
                <w:left w:val="none" w:sz="0" w:space="0" w:color="auto"/>
                <w:bottom w:val="none" w:sz="0" w:space="0" w:color="auto"/>
                <w:right w:val="none" w:sz="0" w:space="0" w:color="auto"/>
              </w:divBdr>
            </w:div>
            <w:div w:id="1952859556">
              <w:marLeft w:val="0"/>
              <w:marRight w:val="0"/>
              <w:marTop w:val="0"/>
              <w:marBottom w:val="0"/>
              <w:divBdr>
                <w:top w:val="none" w:sz="0" w:space="0" w:color="auto"/>
                <w:left w:val="none" w:sz="0" w:space="0" w:color="auto"/>
                <w:bottom w:val="none" w:sz="0" w:space="0" w:color="auto"/>
                <w:right w:val="none" w:sz="0" w:space="0" w:color="auto"/>
              </w:divBdr>
            </w:div>
            <w:div w:id="942298400">
              <w:marLeft w:val="0"/>
              <w:marRight w:val="0"/>
              <w:marTop w:val="0"/>
              <w:marBottom w:val="0"/>
              <w:divBdr>
                <w:top w:val="none" w:sz="0" w:space="0" w:color="auto"/>
                <w:left w:val="none" w:sz="0" w:space="0" w:color="auto"/>
                <w:bottom w:val="none" w:sz="0" w:space="0" w:color="auto"/>
                <w:right w:val="none" w:sz="0" w:space="0" w:color="auto"/>
              </w:divBdr>
            </w:div>
            <w:div w:id="1018044024">
              <w:marLeft w:val="0"/>
              <w:marRight w:val="0"/>
              <w:marTop w:val="0"/>
              <w:marBottom w:val="0"/>
              <w:divBdr>
                <w:top w:val="none" w:sz="0" w:space="0" w:color="auto"/>
                <w:left w:val="none" w:sz="0" w:space="0" w:color="auto"/>
                <w:bottom w:val="none" w:sz="0" w:space="0" w:color="auto"/>
                <w:right w:val="none" w:sz="0" w:space="0" w:color="auto"/>
              </w:divBdr>
            </w:div>
            <w:div w:id="47145550">
              <w:marLeft w:val="0"/>
              <w:marRight w:val="0"/>
              <w:marTop w:val="0"/>
              <w:marBottom w:val="0"/>
              <w:divBdr>
                <w:top w:val="none" w:sz="0" w:space="0" w:color="auto"/>
                <w:left w:val="none" w:sz="0" w:space="0" w:color="auto"/>
                <w:bottom w:val="none" w:sz="0" w:space="0" w:color="auto"/>
                <w:right w:val="none" w:sz="0" w:space="0" w:color="auto"/>
              </w:divBdr>
            </w:div>
            <w:div w:id="1623615468">
              <w:marLeft w:val="0"/>
              <w:marRight w:val="0"/>
              <w:marTop w:val="0"/>
              <w:marBottom w:val="0"/>
              <w:divBdr>
                <w:top w:val="none" w:sz="0" w:space="0" w:color="auto"/>
                <w:left w:val="none" w:sz="0" w:space="0" w:color="auto"/>
                <w:bottom w:val="none" w:sz="0" w:space="0" w:color="auto"/>
                <w:right w:val="none" w:sz="0" w:space="0" w:color="auto"/>
              </w:divBdr>
            </w:div>
            <w:div w:id="1790851006">
              <w:marLeft w:val="0"/>
              <w:marRight w:val="0"/>
              <w:marTop w:val="0"/>
              <w:marBottom w:val="0"/>
              <w:divBdr>
                <w:top w:val="none" w:sz="0" w:space="0" w:color="auto"/>
                <w:left w:val="none" w:sz="0" w:space="0" w:color="auto"/>
                <w:bottom w:val="none" w:sz="0" w:space="0" w:color="auto"/>
                <w:right w:val="none" w:sz="0" w:space="0" w:color="auto"/>
              </w:divBdr>
            </w:div>
            <w:div w:id="237131001">
              <w:marLeft w:val="0"/>
              <w:marRight w:val="0"/>
              <w:marTop w:val="0"/>
              <w:marBottom w:val="0"/>
              <w:divBdr>
                <w:top w:val="none" w:sz="0" w:space="0" w:color="auto"/>
                <w:left w:val="none" w:sz="0" w:space="0" w:color="auto"/>
                <w:bottom w:val="none" w:sz="0" w:space="0" w:color="auto"/>
                <w:right w:val="none" w:sz="0" w:space="0" w:color="auto"/>
              </w:divBdr>
            </w:div>
            <w:div w:id="1666205994">
              <w:marLeft w:val="0"/>
              <w:marRight w:val="0"/>
              <w:marTop w:val="0"/>
              <w:marBottom w:val="0"/>
              <w:divBdr>
                <w:top w:val="none" w:sz="0" w:space="0" w:color="auto"/>
                <w:left w:val="none" w:sz="0" w:space="0" w:color="auto"/>
                <w:bottom w:val="none" w:sz="0" w:space="0" w:color="auto"/>
                <w:right w:val="none" w:sz="0" w:space="0" w:color="auto"/>
              </w:divBdr>
            </w:div>
            <w:div w:id="1757511073">
              <w:marLeft w:val="0"/>
              <w:marRight w:val="0"/>
              <w:marTop w:val="0"/>
              <w:marBottom w:val="0"/>
              <w:divBdr>
                <w:top w:val="none" w:sz="0" w:space="0" w:color="auto"/>
                <w:left w:val="none" w:sz="0" w:space="0" w:color="auto"/>
                <w:bottom w:val="none" w:sz="0" w:space="0" w:color="auto"/>
                <w:right w:val="none" w:sz="0" w:space="0" w:color="auto"/>
              </w:divBdr>
            </w:div>
            <w:div w:id="901453499">
              <w:marLeft w:val="0"/>
              <w:marRight w:val="0"/>
              <w:marTop w:val="0"/>
              <w:marBottom w:val="0"/>
              <w:divBdr>
                <w:top w:val="none" w:sz="0" w:space="0" w:color="auto"/>
                <w:left w:val="none" w:sz="0" w:space="0" w:color="auto"/>
                <w:bottom w:val="none" w:sz="0" w:space="0" w:color="auto"/>
                <w:right w:val="none" w:sz="0" w:space="0" w:color="auto"/>
              </w:divBdr>
            </w:div>
            <w:div w:id="525869186">
              <w:marLeft w:val="0"/>
              <w:marRight w:val="0"/>
              <w:marTop w:val="0"/>
              <w:marBottom w:val="0"/>
              <w:divBdr>
                <w:top w:val="none" w:sz="0" w:space="0" w:color="auto"/>
                <w:left w:val="none" w:sz="0" w:space="0" w:color="auto"/>
                <w:bottom w:val="none" w:sz="0" w:space="0" w:color="auto"/>
                <w:right w:val="none" w:sz="0" w:space="0" w:color="auto"/>
              </w:divBdr>
            </w:div>
            <w:div w:id="662512561">
              <w:marLeft w:val="0"/>
              <w:marRight w:val="0"/>
              <w:marTop w:val="0"/>
              <w:marBottom w:val="0"/>
              <w:divBdr>
                <w:top w:val="none" w:sz="0" w:space="0" w:color="auto"/>
                <w:left w:val="none" w:sz="0" w:space="0" w:color="auto"/>
                <w:bottom w:val="none" w:sz="0" w:space="0" w:color="auto"/>
                <w:right w:val="none" w:sz="0" w:space="0" w:color="auto"/>
              </w:divBdr>
            </w:div>
            <w:div w:id="1524782444">
              <w:marLeft w:val="0"/>
              <w:marRight w:val="0"/>
              <w:marTop w:val="0"/>
              <w:marBottom w:val="0"/>
              <w:divBdr>
                <w:top w:val="none" w:sz="0" w:space="0" w:color="auto"/>
                <w:left w:val="none" w:sz="0" w:space="0" w:color="auto"/>
                <w:bottom w:val="none" w:sz="0" w:space="0" w:color="auto"/>
                <w:right w:val="none" w:sz="0" w:space="0" w:color="auto"/>
              </w:divBdr>
            </w:div>
            <w:div w:id="977881938">
              <w:marLeft w:val="0"/>
              <w:marRight w:val="0"/>
              <w:marTop w:val="0"/>
              <w:marBottom w:val="0"/>
              <w:divBdr>
                <w:top w:val="none" w:sz="0" w:space="0" w:color="auto"/>
                <w:left w:val="none" w:sz="0" w:space="0" w:color="auto"/>
                <w:bottom w:val="none" w:sz="0" w:space="0" w:color="auto"/>
                <w:right w:val="none" w:sz="0" w:space="0" w:color="auto"/>
              </w:divBdr>
            </w:div>
            <w:div w:id="348720815">
              <w:marLeft w:val="0"/>
              <w:marRight w:val="0"/>
              <w:marTop w:val="0"/>
              <w:marBottom w:val="0"/>
              <w:divBdr>
                <w:top w:val="none" w:sz="0" w:space="0" w:color="auto"/>
                <w:left w:val="none" w:sz="0" w:space="0" w:color="auto"/>
                <w:bottom w:val="none" w:sz="0" w:space="0" w:color="auto"/>
                <w:right w:val="none" w:sz="0" w:space="0" w:color="auto"/>
              </w:divBdr>
            </w:div>
            <w:div w:id="1451826822">
              <w:marLeft w:val="0"/>
              <w:marRight w:val="0"/>
              <w:marTop w:val="0"/>
              <w:marBottom w:val="0"/>
              <w:divBdr>
                <w:top w:val="none" w:sz="0" w:space="0" w:color="auto"/>
                <w:left w:val="none" w:sz="0" w:space="0" w:color="auto"/>
                <w:bottom w:val="none" w:sz="0" w:space="0" w:color="auto"/>
                <w:right w:val="none" w:sz="0" w:space="0" w:color="auto"/>
              </w:divBdr>
            </w:div>
            <w:div w:id="368259356">
              <w:marLeft w:val="0"/>
              <w:marRight w:val="0"/>
              <w:marTop w:val="0"/>
              <w:marBottom w:val="0"/>
              <w:divBdr>
                <w:top w:val="none" w:sz="0" w:space="0" w:color="auto"/>
                <w:left w:val="none" w:sz="0" w:space="0" w:color="auto"/>
                <w:bottom w:val="none" w:sz="0" w:space="0" w:color="auto"/>
                <w:right w:val="none" w:sz="0" w:space="0" w:color="auto"/>
              </w:divBdr>
            </w:div>
            <w:div w:id="180632415">
              <w:marLeft w:val="0"/>
              <w:marRight w:val="0"/>
              <w:marTop w:val="0"/>
              <w:marBottom w:val="0"/>
              <w:divBdr>
                <w:top w:val="none" w:sz="0" w:space="0" w:color="auto"/>
                <w:left w:val="none" w:sz="0" w:space="0" w:color="auto"/>
                <w:bottom w:val="none" w:sz="0" w:space="0" w:color="auto"/>
                <w:right w:val="none" w:sz="0" w:space="0" w:color="auto"/>
              </w:divBdr>
            </w:div>
            <w:div w:id="1088186786">
              <w:marLeft w:val="0"/>
              <w:marRight w:val="0"/>
              <w:marTop w:val="0"/>
              <w:marBottom w:val="0"/>
              <w:divBdr>
                <w:top w:val="none" w:sz="0" w:space="0" w:color="auto"/>
                <w:left w:val="none" w:sz="0" w:space="0" w:color="auto"/>
                <w:bottom w:val="none" w:sz="0" w:space="0" w:color="auto"/>
                <w:right w:val="none" w:sz="0" w:space="0" w:color="auto"/>
              </w:divBdr>
            </w:div>
            <w:div w:id="226187398">
              <w:marLeft w:val="0"/>
              <w:marRight w:val="0"/>
              <w:marTop w:val="0"/>
              <w:marBottom w:val="0"/>
              <w:divBdr>
                <w:top w:val="none" w:sz="0" w:space="0" w:color="auto"/>
                <w:left w:val="none" w:sz="0" w:space="0" w:color="auto"/>
                <w:bottom w:val="none" w:sz="0" w:space="0" w:color="auto"/>
                <w:right w:val="none" w:sz="0" w:space="0" w:color="auto"/>
              </w:divBdr>
            </w:div>
            <w:div w:id="944190527">
              <w:marLeft w:val="0"/>
              <w:marRight w:val="0"/>
              <w:marTop w:val="0"/>
              <w:marBottom w:val="0"/>
              <w:divBdr>
                <w:top w:val="none" w:sz="0" w:space="0" w:color="auto"/>
                <w:left w:val="none" w:sz="0" w:space="0" w:color="auto"/>
                <w:bottom w:val="none" w:sz="0" w:space="0" w:color="auto"/>
                <w:right w:val="none" w:sz="0" w:space="0" w:color="auto"/>
              </w:divBdr>
            </w:div>
            <w:div w:id="1941597388">
              <w:marLeft w:val="0"/>
              <w:marRight w:val="0"/>
              <w:marTop w:val="0"/>
              <w:marBottom w:val="0"/>
              <w:divBdr>
                <w:top w:val="none" w:sz="0" w:space="0" w:color="auto"/>
                <w:left w:val="none" w:sz="0" w:space="0" w:color="auto"/>
                <w:bottom w:val="none" w:sz="0" w:space="0" w:color="auto"/>
                <w:right w:val="none" w:sz="0" w:space="0" w:color="auto"/>
              </w:divBdr>
            </w:div>
            <w:div w:id="19765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411">
      <w:bodyDiv w:val="1"/>
      <w:marLeft w:val="0"/>
      <w:marRight w:val="0"/>
      <w:marTop w:val="0"/>
      <w:marBottom w:val="0"/>
      <w:divBdr>
        <w:top w:val="none" w:sz="0" w:space="0" w:color="auto"/>
        <w:left w:val="none" w:sz="0" w:space="0" w:color="auto"/>
        <w:bottom w:val="none" w:sz="0" w:space="0" w:color="auto"/>
        <w:right w:val="none" w:sz="0" w:space="0" w:color="auto"/>
      </w:divBdr>
      <w:divsChild>
        <w:div w:id="1858881888">
          <w:marLeft w:val="0"/>
          <w:marRight w:val="0"/>
          <w:marTop w:val="0"/>
          <w:marBottom w:val="0"/>
          <w:divBdr>
            <w:top w:val="none" w:sz="0" w:space="0" w:color="auto"/>
            <w:left w:val="none" w:sz="0" w:space="0" w:color="auto"/>
            <w:bottom w:val="none" w:sz="0" w:space="0" w:color="auto"/>
            <w:right w:val="none" w:sz="0" w:space="0" w:color="auto"/>
          </w:divBdr>
        </w:div>
      </w:divsChild>
    </w:div>
    <w:div w:id="278880332">
      <w:bodyDiv w:val="1"/>
      <w:marLeft w:val="0"/>
      <w:marRight w:val="0"/>
      <w:marTop w:val="0"/>
      <w:marBottom w:val="0"/>
      <w:divBdr>
        <w:top w:val="none" w:sz="0" w:space="0" w:color="auto"/>
        <w:left w:val="none" w:sz="0" w:space="0" w:color="auto"/>
        <w:bottom w:val="none" w:sz="0" w:space="0" w:color="auto"/>
        <w:right w:val="none" w:sz="0" w:space="0" w:color="auto"/>
      </w:divBdr>
      <w:divsChild>
        <w:div w:id="965161824">
          <w:marLeft w:val="0"/>
          <w:marRight w:val="0"/>
          <w:marTop w:val="0"/>
          <w:marBottom w:val="0"/>
          <w:divBdr>
            <w:top w:val="none" w:sz="0" w:space="0" w:color="auto"/>
            <w:left w:val="none" w:sz="0" w:space="0" w:color="auto"/>
            <w:bottom w:val="none" w:sz="0" w:space="0" w:color="auto"/>
            <w:right w:val="none" w:sz="0" w:space="0" w:color="auto"/>
          </w:divBdr>
        </w:div>
      </w:divsChild>
    </w:div>
    <w:div w:id="288097107">
      <w:bodyDiv w:val="1"/>
      <w:marLeft w:val="0"/>
      <w:marRight w:val="0"/>
      <w:marTop w:val="0"/>
      <w:marBottom w:val="0"/>
      <w:divBdr>
        <w:top w:val="none" w:sz="0" w:space="0" w:color="auto"/>
        <w:left w:val="none" w:sz="0" w:space="0" w:color="auto"/>
        <w:bottom w:val="none" w:sz="0" w:space="0" w:color="auto"/>
        <w:right w:val="none" w:sz="0" w:space="0" w:color="auto"/>
      </w:divBdr>
      <w:divsChild>
        <w:div w:id="815683787">
          <w:marLeft w:val="0"/>
          <w:marRight w:val="0"/>
          <w:marTop w:val="0"/>
          <w:marBottom w:val="0"/>
          <w:divBdr>
            <w:top w:val="none" w:sz="0" w:space="0" w:color="auto"/>
            <w:left w:val="none" w:sz="0" w:space="0" w:color="auto"/>
            <w:bottom w:val="none" w:sz="0" w:space="0" w:color="auto"/>
            <w:right w:val="none" w:sz="0" w:space="0" w:color="auto"/>
          </w:divBdr>
          <w:divsChild>
            <w:div w:id="2066875544">
              <w:marLeft w:val="0"/>
              <w:marRight w:val="0"/>
              <w:marTop w:val="0"/>
              <w:marBottom w:val="0"/>
              <w:divBdr>
                <w:top w:val="none" w:sz="0" w:space="0" w:color="auto"/>
                <w:left w:val="none" w:sz="0" w:space="0" w:color="auto"/>
                <w:bottom w:val="none" w:sz="0" w:space="0" w:color="auto"/>
                <w:right w:val="none" w:sz="0" w:space="0" w:color="auto"/>
              </w:divBdr>
            </w:div>
            <w:div w:id="944506544">
              <w:marLeft w:val="0"/>
              <w:marRight w:val="0"/>
              <w:marTop w:val="0"/>
              <w:marBottom w:val="0"/>
              <w:divBdr>
                <w:top w:val="none" w:sz="0" w:space="0" w:color="auto"/>
                <w:left w:val="none" w:sz="0" w:space="0" w:color="auto"/>
                <w:bottom w:val="none" w:sz="0" w:space="0" w:color="auto"/>
                <w:right w:val="none" w:sz="0" w:space="0" w:color="auto"/>
              </w:divBdr>
            </w:div>
            <w:div w:id="375007115">
              <w:marLeft w:val="0"/>
              <w:marRight w:val="0"/>
              <w:marTop w:val="0"/>
              <w:marBottom w:val="0"/>
              <w:divBdr>
                <w:top w:val="none" w:sz="0" w:space="0" w:color="auto"/>
                <w:left w:val="none" w:sz="0" w:space="0" w:color="auto"/>
                <w:bottom w:val="none" w:sz="0" w:space="0" w:color="auto"/>
                <w:right w:val="none" w:sz="0" w:space="0" w:color="auto"/>
              </w:divBdr>
            </w:div>
            <w:div w:id="307587706">
              <w:marLeft w:val="0"/>
              <w:marRight w:val="0"/>
              <w:marTop w:val="0"/>
              <w:marBottom w:val="0"/>
              <w:divBdr>
                <w:top w:val="none" w:sz="0" w:space="0" w:color="auto"/>
                <w:left w:val="none" w:sz="0" w:space="0" w:color="auto"/>
                <w:bottom w:val="none" w:sz="0" w:space="0" w:color="auto"/>
                <w:right w:val="none" w:sz="0" w:space="0" w:color="auto"/>
              </w:divBdr>
            </w:div>
            <w:div w:id="1698391869">
              <w:marLeft w:val="0"/>
              <w:marRight w:val="0"/>
              <w:marTop w:val="0"/>
              <w:marBottom w:val="0"/>
              <w:divBdr>
                <w:top w:val="none" w:sz="0" w:space="0" w:color="auto"/>
                <w:left w:val="none" w:sz="0" w:space="0" w:color="auto"/>
                <w:bottom w:val="none" w:sz="0" w:space="0" w:color="auto"/>
                <w:right w:val="none" w:sz="0" w:space="0" w:color="auto"/>
              </w:divBdr>
            </w:div>
            <w:div w:id="997998240">
              <w:marLeft w:val="0"/>
              <w:marRight w:val="0"/>
              <w:marTop w:val="0"/>
              <w:marBottom w:val="0"/>
              <w:divBdr>
                <w:top w:val="none" w:sz="0" w:space="0" w:color="auto"/>
                <w:left w:val="none" w:sz="0" w:space="0" w:color="auto"/>
                <w:bottom w:val="none" w:sz="0" w:space="0" w:color="auto"/>
                <w:right w:val="none" w:sz="0" w:space="0" w:color="auto"/>
              </w:divBdr>
            </w:div>
            <w:div w:id="676732608">
              <w:marLeft w:val="0"/>
              <w:marRight w:val="0"/>
              <w:marTop w:val="0"/>
              <w:marBottom w:val="0"/>
              <w:divBdr>
                <w:top w:val="none" w:sz="0" w:space="0" w:color="auto"/>
                <w:left w:val="none" w:sz="0" w:space="0" w:color="auto"/>
                <w:bottom w:val="none" w:sz="0" w:space="0" w:color="auto"/>
                <w:right w:val="none" w:sz="0" w:space="0" w:color="auto"/>
              </w:divBdr>
            </w:div>
            <w:div w:id="1113329073">
              <w:marLeft w:val="0"/>
              <w:marRight w:val="0"/>
              <w:marTop w:val="0"/>
              <w:marBottom w:val="0"/>
              <w:divBdr>
                <w:top w:val="none" w:sz="0" w:space="0" w:color="auto"/>
                <w:left w:val="none" w:sz="0" w:space="0" w:color="auto"/>
                <w:bottom w:val="none" w:sz="0" w:space="0" w:color="auto"/>
                <w:right w:val="none" w:sz="0" w:space="0" w:color="auto"/>
              </w:divBdr>
            </w:div>
            <w:div w:id="1480464170">
              <w:marLeft w:val="0"/>
              <w:marRight w:val="0"/>
              <w:marTop w:val="0"/>
              <w:marBottom w:val="0"/>
              <w:divBdr>
                <w:top w:val="none" w:sz="0" w:space="0" w:color="auto"/>
                <w:left w:val="none" w:sz="0" w:space="0" w:color="auto"/>
                <w:bottom w:val="none" w:sz="0" w:space="0" w:color="auto"/>
                <w:right w:val="none" w:sz="0" w:space="0" w:color="auto"/>
              </w:divBdr>
            </w:div>
            <w:div w:id="972948854">
              <w:marLeft w:val="0"/>
              <w:marRight w:val="0"/>
              <w:marTop w:val="0"/>
              <w:marBottom w:val="0"/>
              <w:divBdr>
                <w:top w:val="none" w:sz="0" w:space="0" w:color="auto"/>
                <w:left w:val="none" w:sz="0" w:space="0" w:color="auto"/>
                <w:bottom w:val="none" w:sz="0" w:space="0" w:color="auto"/>
                <w:right w:val="none" w:sz="0" w:space="0" w:color="auto"/>
              </w:divBdr>
            </w:div>
            <w:div w:id="2104371049">
              <w:marLeft w:val="0"/>
              <w:marRight w:val="0"/>
              <w:marTop w:val="0"/>
              <w:marBottom w:val="0"/>
              <w:divBdr>
                <w:top w:val="none" w:sz="0" w:space="0" w:color="auto"/>
                <w:left w:val="none" w:sz="0" w:space="0" w:color="auto"/>
                <w:bottom w:val="none" w:sz="0" w:space="0" w:color="auto"/>
                <w:right w:val="none" w:sz="0" w:space="0" w:color="auto"/>
              </w:divBdr>
            </w:div>
            <w:div w:id="1945459657">
              <w:marLeft w:val="0"/>
              <w:marRight w:val="0"/>
              <w:marTop w:val="0"/>
              <w:marBottom w:val="0"/>
              <w:divBdr>
                <w:top w:val="none" w:sz="0" w:space="0" w:color="auto"/>
                <w:left w:val="none" w:sz="0" w:space="0" w:color="auto"/>
                <w:bottom w:val="none" w:sz="0" w:space="0" w:color="auto"/>
                <w:right w:val="none" w:sz="0" w:space="0" w:color="auto"/>
              </w:divBdr>
            </w:div>
            <w:div w:id="1138036518">
              <w:marLeft w:val="0"/>
              <w:marRight w:val="0"/>
              <w:marTop w:val="0"/>
              <w:marBottom w:val="0"/>
              <w:divBdr>
                <w:top w:val="none" w:sz="0" w:space="0" w:color="auto"/>
                <w:left w:val="none" w:sz="0" w:space="0" w:color="auto"/>
                <w:bottom w:val="none" w:sz="0" w:space="0" w:color="auto"/>
                <w:right w:val="none" w:sz="0" w:space="0" w:color="auto"/>
              </w:divBdr>
            </w:div>
            <w:div w:id="708148736">
              <w:marLeft w:val="0"/>
              <w:marRight w:val="0"/>
              <w:marTop w:val="0"/>
              <w:marBottom w:val="0"/>
              <w:divBdr>
                <w:top w:val="none" w:sz="0" w:space="0" w:color="auto"/>
                <w:left w:val="none" w:sz="0" w:space="0" w:color="auto"/>
                <w:bottom w:val="none" w:sz="0" w:space="0" w:color="auto"/>
                <w:right w:val="none" w:sz="0" w:space="0" w:color="auto"/>
              </w:divBdr>
            </w:div>
            <w:div w:id="1745957657">
              <w:marLeft w:val="0"/>
              <w:marRight w:val="0"/>
              <w:marTop w:val="0"/>
              <w:marBottom w:val="0"/>
              <w:divBdr>
                <w:top w:val="none" w:sz="0" w:space="0" w:color="auto"/>
                <w:left w:val="none" w:sz="0" w:space="0" w:color="auto"/>
                <w:bottom w:val="none" w:sz="0" w:space="0" w:color="auto"/>
                <w:right w:val="none" w:sz="0" w:space="0" w:color="auto"/>
              </w:divBdr>
            </w:div>
            <w:div w:id="1418482649">
              <w:marLeft w:val="0"/>
              <w:marRight w:val="0"/>
              <w:marTop w:val="0"/>
              <w:marBottom w:val="0"/>
              <w:divBdr>
                <w:top w:val="none" w:sz="0" w:space="0" w:color="auto"/>
                <w:left w:val="none" w:sz="0" w:space="0" w:color="auto"/>
                <w:bottom w:val="none" w:sz="0" w:space="0" w:color="auto"/>
                <w:right w:val="none" w:sz="0" w:space="0" w:color="auto"/>
              </w:divBdr>
            </w:div>
            <w:div w:id="1374578775">
              <w:marLeft w:val="0"/>
              <w:marRight w:val="0"/>
              <w:marTop w:val="0"/>
              <w:marBottom w:val="0"/>
              <w:divBdr>
                <w:top w:val="none" w:sz="0" w:space="0" w:color="auto"/>
                <w:left w:val="none" w:sz="0" w:space="0" w:color="auto"/>
                <w:bottom w:val="none" w:sz="0" w:space="0" w:color="auto"/>
                <w:right w:val="none" w:sz="0" w:space="0" w:color="auto"/>
              </w:divBdr>
            </w:div>
            <w:div w:id="1791587558">
              <w:marLeft w:val="0"/>
              <w:marRight w:val="0"/>
              <w:marTop w:val="0"/>
              <w:marBottom w:val="0"/>
              <w:divBdr>
                <w:top w:val="none" w:sz="0" w:space="0" w:color="auto"/>
                <w:left w:val="none" w:sz="0" w:space="0" w:color="auto"/>
                <w:bottom w:val="none" w:sz="0" w:space="0" w:color="auto"/>
                <w:right w:val="none" w:sz="0" w:space="0" w:color="auto"/>
              </w:divBdr>
            </w:div>
            <w:div w:id="1194686307">
              <w:marLeft w:val="0"/>
              <w:marRight w:val="0"/>
              <w:marTop w:val="0"/>
              <w:marBottom w:val="0"/>
              <w:divBdr>
                <w:top w:val="none" w:sz="0" w:space="0" w:color="auto"/>
                <w:left w:val="none" w:sz="0" w:space="0" w:color="auto"/>
                <w:bottom w:val="none" w:sz="0" w:space="0" w:color="auto"/>
                <w:right w:val="none" w:sz="0" w:space="0" w:color="auto"/>
              </w:divBdr>
            </w:div>
            <w:div w:id="699626587">
              <w:marLeft w:val="0"/>
              <w:marRight w:val="0"/>
              <w:marTop w:val="0"/>
              <w:marBottom w:val="0"/>
              <w:divBdr>
                <w:top w:val="none" w:sz="0" w:space="0" w:color="auto"/>
                <w:left w:val="none" w:sz="0" w:space="0" w:color="auto"/>
                <w:bottom w:val="none" w:sz="0" w:space="0" w:color="auto"/>
                <w:right w:val="none" w:sz="0" w:space="0" w:color="auto"/>
              </w:divBdr>
            </w:div>
            <w:div w:id="1649747370">
              <w:marLeft w:val="0"/>
              <w:marRight w:val="0"/>
              <w:marTop w:val="0"/>
              <w:marBottom w:val="0"/>
              <w:divBdr>
                <w:top w:val="none" w:sz="0" w:space="0" w:color="auto"/>
                <w:left w:val="none" w:sz="0" w:space="0" w:color="auto"/>
                <w:bottom w:val="none" w:sz="0" w:space="0" w:color="auto"/>
                <w:right w:val="none" w:sz="0" w:space="0" w:color="auto"/>
              </w:divBdr>
            </w:div>
            <w:div w:id="116219798">
              <w:marLeft w:val="0"/>
              <w:marRight w:val="0"/>
              <w:marTop w:val="0"/>
              <w:marBottom w:val="0"/>
              <w:divBdr>
                <w:top w:val="none" w:sz="0" w:space="0" w:color="auto"/>
                <w:left w:val="none" w:sz="0" w:space="0" w:color="auto"/>
                <w:bottom w:val="none" w:sz="0" w:space="0" w:color="auto"/>
                <w:right w:val="none" w:sz="0" w:space="0" w:color="auto"/>
              </w:divBdr>
            </w:div>
            <w:div w:id="266088055">
              <w:marLeft w:val="0"/>
              <w:marRight w:val="0"/>
              <w:marTop w:val="0"/>
              <w:marBottom w:val="0"/>
              <w:divBdr>
                <w:top w:val="none" w:sz="0" w:space="0" w:color="auto"/>
                <w:left w:val="none" w:sz="0" w:space="0" w:color="auto"/>
                <w:bottom w:val="none" w:sz="0" w:space="0" w:color="auto"/>
                <w:right w:val="none" w:sz="0" w:space="0" w:color="auto"/>
              </w:divBdr>
            </w:div>
            <w:div w:id="676805169">
              <w:marLeft w:val="0"/>
              <w:marRight w:val="0"/>
              <w:marTop w:val="0"/>
              <w:marBottom w:val="0"/>
              <w:divBdr>
                <w:top w:val="none" w:sz="0" w:space="0" w:color="auto"/>
                <w:left w:val="none" w:sz="0" w:space="0" w:color="auto"/>
                <w:bottom w:val="none" w:sz="0" w:space="0" w:color="auto"/>
                <w:right w:val="none" w:sz="0" w:space="0" w:color="auto"/>
              </w:divBdr>
            </w:div>
            <w:div w:id="1925988712">
              <w:marLeft w:val="0"/>
              <w:marRight w:val="0"/>
              <w:marTop w:val="0"/>
              <w:marBottom w:val="0"/>
              <w:divBdr>
                <w:top w:val="none" w:sz="0" w:space="0" w:color="auto"/>
                <w:left w:val="none" w:sz="0" w:space="0" w:color="auto"/>
                <w:bottom w:val="none" w:sz="0" w:space="0" w:color="auto"/>
                <w:right w:val="none" w:sz="0" w:space="0" w:color="auto"/>
              </w:divBdr>
            </w:div>
            <w:div w:id="1394305564">
              <w:marLeft w:val="0"/>
              <w:marRight w:val="0"/>
              <w:marTop w:val="0"/>
              <w:marBottom w:val="0"/>
              <w:divBdr>
                <w:top w:val="none" w:sz="0" w:space="0" w:color="auto"/>
                <w:left w:val="none" w:sz="0" w:space="0" w:color="auto"/>
                <w:bottom w:val="none" w:sz="0" w:space="0" w:color="auto"/>
                <w:right w:val="none" w:sz="0" w:space="0" w:color="auto"/>
              </w:divBdr>
            </w:div>
            <w:div w:id="1810586022">
              <w:marLeft w:val="0"/>
              <w:marRight w:val="0"/>
              <w:marTop w:val="0"/>
              <w:marBottom w:val="0"/>
              <w:divBdr>
                <w:top w:val="none" w:sz="0" w:space="0" w:color="auto"/>
                <w:left w:val="none" w:sz="0" w:space="0" w:color="auto"/>
                <w:bottom w:val="none" w:sz="0" w:space="0" w:color="auto"/>
                <w:right w:val="none" w:sz="0" w:space="0" w:color="auto"/>
              </w:divBdr>
            </w:div>
            <w:div w:id="1278221633">
              <w:marLeft w:val="0"/>
              <w:marRight w:val="0"/>
              <w:marTop w:val="0"/>
              <w:marBottom w:val="0"/>
              <w:divBdr>
                <w:top w:val="none" w:sz="0" w:space="0" w:color="auto"/>
                <w:left w:val="none" w:sz="0" w:space="0" w:color="auto"/>
                <w:bottom w:val="none" w:sz="0" w:space="0" w:color="auto"/>
                <w:right w:val="none" w:sz="0" w:space="0" w:color="auto"/>
              </w:divBdr>
            </w:div>
            <w:div w:id="1558593562">
              <w:marLeft w:val="0"/>
              <w:marRight w:val="0"/>
              <w:marTop w:val="0"/>
              <w:marBottom w:val="0"/>
              <w:divBdr>
                <w:top w:val="none" w:sz="0" w:space="0" w:color="auto"/>
                <w:left w:val="none" w:sz="0" w:space="0" w:color="auto"/>
                <w:bottom w:val="none" w:sz="0" w:space="0" w:color="auto"/>
                <w:right w:val="none" w:sz="0" w:space="0" w:color="auto"/>
              </w:divBdr>
            </w:div>
            <w:div w:id="1165974150">
              <w:marLeft w:val="0"/>
              <w:marRight w:val="0"/>
              <w:marTop w:val="0"/>
              <w:marBottom w:val="0"/>
              <w:divBdr>
                <w:top w:val="none" w:sz="0" w:space="0" w:color="auto"/>
                <w:left w:val="none" w:sz="0" w:space="0" w:color="auto"/>
                <w:bottom w:val="none" w:sz="0" w:space="0" w:color="auto"/>
                <w:right w:val="none" w:sz="0" w:space="0" w:color="auto"/>
              </w:divBdr>
            </w:div>
            <w:div w:id="1712999618">
              <w:marLeft w:val="0"/>
              <w:marRight w:val="0"/>
              <w:marTop w:val="0"/>
              <w:marBottom w:val="0"/>
              <w:divBdr>
                <w:top w:val="none" w:sz="0" w:space="0" w:color="auto"/>
                <w:left w:val="none" w:sz="0" w:space="0" w:color="auto"/>
                <w:bottom w:val="none" w:sz="0" w:space="0" w:color="auto"/>
                <w:right w:val="none" w:sz="0" w:space="0" w:color="auto"/>
              </w:divBdr>
            </w:div>
            <w:div w:id="1023022100">
              <w:marLeft w:val="0"/>
              <w:marRight w:val="0"/>
              <w:marTop w:val="0"/>
              <w:marBottom w:val="0"/>
              <w:divBdr>
                <w:top w:val="none" w:sz="0" w:space="0" w:color="auto"/>
                <w:left w:val="none" w:sz="0" w:space="0" w:color="auto"/>
                <w:bottom w:val="none" w:sz="0" w:space="0" w:color="auto"/>
                <w:right w:val="none" w:sz="0" w:space="0" w:color="auto"/>
              </w:divBdr>
            </w:div>
            <w:div w:id="1451702421">
              <w:marLeft w:val="0"/>
              <w:marRight w:val="0"/>
              <w:marTop w:val="0"/>
              <w:marBottom w:val="0"/>
              <w:divBdr>
                <w:top w:val="none" w:sz="0" w:space="0" w:color="auto"/>
                <w:left w:val="none" w:sz="0" w:space="0" w:color="auto"/>
                <w:bottom w:val="none" w:sz="0" w:space="0" w:color="auto"/>
                <w:right w:val="none" w:sz="0" w:space="0" w:color="auto"/>
              </w:divBdr>
            </w:div>
            <w:div w:id="1423180987">
              <w:marLeft w:val="0"/>
              <w:marRight w:val="0"/>
              <w:marTop w:val="0"/>
              <w:marBottom w:val="0"/>
              <w:divBdr>
                <w:top w:val="none" w:sz="0" w:space="0" w:color="auto"/>
                <w:left w:val="none" w:sz="0" w:space="0" w:color="auto"/>
                <w:bottom w:val="none" w:sz="0" w:space="0" w:color="auto"/>
                <w:right w:val="none" w:sz="0" w:space="0" w:color="auto"/>
              </w:divBdr>
            </w:div>
            <w:div w:id="362099754">
              <w:marLeft w:val="0"/>
              <w:marRight w:val="0"/>
              <w:marTop w:val="0"/>
              <w:marBottom w:val="0"/>
              <w:divBdr>
                <w:top w:val="none" w:sz="0" w:space="0" w:color="auto"/>
                <w:left w:val="none" w:sz="0" w:space="0" w:color="auto"/>
                <w:bottom w:val="none" w:sz="0" w:space="0" w:color="auto"/>
                <w:right w:val="none" w:sz="0" w:space="0" w:color="auto"/>
              </w:divBdr>
            </w:div>
            <w:div w:id="1353845452">
              <w:marLeft w:val="0"/>
              <w:marRight w:val="0"/>
              <w:marTop w:val="0"/>
              <w:marBottom w:val="0"/>
              <w:divBdr>
                <w:top w:val="none" w:sz="0" w:space="0" w:color="auto"/>
                <w:left w:val="none" w:sz="0" w:space="0" w:color="auto"/>
                <w:bottom w:val="none" w:sz="0" w:space="0" w:color="auto"/>
                <w:right w:val="none" w:sz="0" w:space="0" w:color="auto"/>
              </w:divBdr>
            </w:div>
            <w:div w:id="885526043">
              <w:marLeft w:val="0"/>
              <w:marRight w:val="0"/>
              <w:marTop w:val="0"/>
              <w:marBottom w:val="0"/>
              <w:divBdr>
                <w:top w:val="none" w:sz="0" w:space="0" w:color="auto"/>
                <w:left w:val="none" w:sz="0" w:space="0" w:color="auto"/>
                <w:bottom w:val="none" w:sz="0" w:space="0" w:color="auto"/>
                <w:right w:val="none" w:sz="0" w:space="0" w:color="auto"/>
              </w:divBdr>
            </w:div>
            <w:div w:id="1021977430">
              <w:marLeft w:val="0"/>
              <w:marRight w:val="0"/>
              <w:marTop w:val="0"/>
              <w:marBottom w:val="0"/>
              <w:divBdr>
                <w:top w:val="none" w:sz="0" w:space="0" w:color="auto"/>
                <w:left w:val="none" w:sz="0" w:space="0" w:color="auto"/>
                <w:bottom w:val="none" w:sz="0" w:space="0" w:color="auto"/>
                <w:right w:val="none" w:sz="0" w:space="0" w:color="auto"/>
              </w:divBdr>
            </w:div>
            <w:div w:id="895310958">
              <w:marLeft w:val="0"/>
              <w:marRight w:val="0"/>
              <w:marTop w:val="0"/>
              <w:marBottom w:val="0"/>
              <w:divBdr>
                <w:top w:val="none" w:sz="0" w:space="0" w:color="auto"/>
                <w:left w:val="none" w:sz="0" w:space="0" w:color="auto"/>
                <w:bottom w:val="none" w:sz="0" w:space="0" w:color="auto"/>
                <w:right w:val="none" w:sz="0" w:space="0" w:color="auto"/>
              </w:divBdr>
            </w:div>
            <w:div w:id="81682978">
              <w:marLeft w:val="0"/>
              <w:marRight w:val="0"/>
              <w:marTop w:val="0"/>
              <w:marBottom w:val="0"/>
              <w:divBdr>
                <w:top w:val="none" w:sz="0" w:space="0" w:color="auto"/>
                <w:left w:val="none" w:sz="0" w:space="0" w:color="auto"/>
                <w:bottom w:val="none" w:sz="0" w:space="0" w:color="auto"/>
                <w:right w:val="none" w:sz="0" w:space="0" w:color="auto"/>
              </w:divBdr>
            </w:div>
            <w:div w:id="1373000392">
              <w:marLeft w:val="0"/>
              <w:marRight w:val="0"/>
              <w:marTop w:val="0"/>
              <w:marBottom w:val="0"/>
              <w:divBdr>
                <w:top w:val="none" w:sz="0" w:space="0" w:color="auto"/>
                <w:left w:val="none" w:sz="0" w:space="0" w:color="auto"/>
                <w:bottom w:val="none" w:sz="0" w:space="0" w:color="auto"/>
                <w:right w:val="none" w:sz="0" w:space="0" w:color="auto"/>
              </w:divBdr>
            </w:div>
            <w:div w:id="1439712819">
              <w:marLeft w:val="0"/>
              <w:marRight w:val="0"/>
              <w:marTop w:val="0"/>
              <w:marBottom w:val="0"/>
              <w:divBdr>
                <w:top w:val="none" w:sz="0" w:space="0" w:color="auto"/>
                <w:left w:val="none" w:sz="0" w:space="0" w:color="auto"/>
                <w:bottom w:val="none" w:sz="0" w:space="0" w:color="auto"/>
                <w:right w:val="none" w:sz="0" w:space="0" w:color="auto"/>
              </w:divBdr>
            </w:div>
            <w:div w:id="747464669">
              <w:marLeft w:val="0"/>
              <w:marRight w:val="0"/>
              <w:marTop w:val="0"/>
              <w:marBottom w:val="0"/>
              <w:divBdr>
                <w:top w:val="none" w:sz="0" w:space="0" w:color="auto"/>
                <w:left w:val="none" w:sz="0" w:space="0" w:color="auto"/>
                <w:bottom w:val="none" w:sz="0" w:space="0" w:color="auto"/>
                <w:right w:val="none" w:sz="0" w:space="0" w:color="auto"/>
              </w:divBdr>
            </w:div>
            <w:div w:id="1033379940">
              <w:marLeft w:val="0"/>
              <w:marRight w:val="0"/>
              <w:marTop w:val="0"/>
              <w:marBottom w:val="0"/>
              <w:divBdr>
                <w:top w:val="none" w:sz="0" w:space="0" w:color="auto"/>
                <w:left w:val="none" w:sz="0" w:space="0" w:color="auto"/>
                <w:bottom w:val="none" w:sz="0" w:space="0" w:color="auto"/>
                <w:right w:val="none" w:sz="0" w:space="0" w:color="auto"/>
              </w:divBdr>
            </w:div>
            <w:div w:id="528107322">
              <w:marLeft w:val="0"/>
              <w:marRight w:val="0"/>
              <w:marTop w:val="0"/>
              <w:marBottom w:val="0"/>
              <w:divBdr>
                <w:top w:val="none" w:sz="0" w:space="0" w:color="auto"/>
                <w:left w:val="none" w:sz="0" w:space="0" w:color="auto"/>
                <w:bottom w:val="none" w:sz="0" w:space="0" w:color="auto"/>
                <w:right w:val="none" w:sz="0" w:space="0" w:color="auto"/>
              </w:divBdr>
            </w:div>
            <w:div w:id="548735288">
              <w:marLeft w:val="0"/>
              <w:marRight w:val="0"/>
              <w:marTop w:val="0"/>
              <w:marBottom w:val="0"/>
              <w:divBdr>
                <w:top w:val="none" w:sz="0" w:space="0" w:color="auto"/>
                <w:left w:val="none" w:sz="0" w:space="0" w:color="auto"/>
                <w:bottom w:val="none" w:sz="0" w:space="0" w:color="auto"/>
                <w:right w:val="none" w:sz="0" w:space="0" w:color="auto"/>
              </w:divBdr>
            </w:div>
            <w:div w:id="782067973">
              <w:marLeft w:val="0"/>
              <w:marRight w:val="0"/>
              <w:marTop w:val="0"/>
              <w:marBottom w:val="0"/>
              <w:divBdr>
                <w:top w:val="none" w:sz="0" w:space="0" w:color="auto"/>
                <w:left w:val="none" w:sz="0" w:space="0" w:color="auto"/>
                <w:bottom w:val="none" w:sz="0" w:space="0" w:color="auto"/>
                <w:right w:val="none" w:sz="0" w:space="0" w:color="auto"/>
              </w:divBdr>
            </w:div>
            <w:div w:id="159202471">
              <w:marLeft w:val="0"/>
              <w:marRight w:val="0"/>
              <w:marTop w:val="0"/>
              <w:marBottom w:val="0"/>
              <w:divBdr>
                <w:top w:val="none" w:sz="0" w:space="0" w:color="auto"/>
                <w:left w:val="none" w:sz="0" w:space="0" w:color="auto"/>
                <w:bottom w:val="none" w:sz="0" w:space="0" w:color="auto"/>
                <w:right w:val="none" w:sz="0" w:space="0" w:color="auto"/>
              </w:divBdr>
            </w:div>
            <w:div w:id="1836263457">
              <w:marLeft w:val="0"/>
              <w:marRight w:val="0"/>
              <w:marTop w:val="0"/>
              <w:marBottom w:val="0"/>
              <w:divBdr>
                <w:top w:val="none" w:sz="0" w:space="0" w:color="auto"/>
                <w:left w:val="none" w:sz="0" w:space="0" w:color="auto"/>
                <w:bottom w:val="none" w:sz="0" w:space="0" w:color="auto"/>
                <w:right w:val="none" w:sz="0" w:space="0" w:color="auto"/>
              </w:divBdr>
            </w:div>
            <w:div w:id="303775299">
              <w:marLeft w:val="0"/>
              <w:marRight w:val="0"/>
              <w:marTop w:val="0"/>
              <w:marBottom w:val="0"/>
              <w:divBdr>
                <w:top w:val="none" w:sz="0" w:space="0" w:color="auto"/>
                <w:left w:val="none" w:sz="0" w:space="0" w:color="auto"/>
                <w:bottom w:val="none" w:sz="0" w:space="0" w:color="auto"/>
                <w:right w:val="none" w:sz="0" w:space="0" w:color="auto"/>
              </w:divBdr>
            </w:div>
            <w:div w:id="555773839">
              <w:marLeft w:val="0"/>
              <w:marRight w:val="0"/>
              <w:marTop w:val="0"/>
              <w:marBottom w:val="0"/>
              <w:divBdr>
                <w:top w:val="none" w:sz="0" w:space="0" w:color="auto"/>
                <w:left w:val="none" w:sz="0" w:space="0" w:color="auto"/>
                <w:bottom w:val="none" w:sz="0" w:space="0" w:color="auto"/>
                <w:right w:val="none" w:sz="0" w:space="0" w:color="auto"/>
              </w:divBdr>
            </w:div>
            <w:div w:id="1700398518">
              <w:marLeft w:val="0"/>
              <w:marRight w:val="0"/>
              <w:marTop w:val="0"/>
              <w:marBottom w:val="0"/>
              <w:divBdr>
                <w:top w:val="none" w:sz="0" w:space="0" w:color="auto"/>
                <w:left w:val="none" w:sz="0" w:space="0" w:color="auto"/>
                <w:bottom w:val="none" w:sz="0" w:space="0" w:color="auto"/>
                <w:right w:val="none" w:sz="0" w:space="0" w:color="auto"/>
              </w:divBdr>
            </w:div>
            <w:div w:id="737093879">
              <w:marLeft w:val="0"/>
              <w:marRight w:val="0"/>
              <w:marTop w:val="0"/>
              <w:marBottom w:val="0"/>
              <w:divBdr>
                <w:top w:val="none" w:sz="0" w:space="0" w:color="auto"/>
                <w:left w:val="none" w:sz="0" w:space="0" w:color="auto"/>
                <w:bottom w:val="none" w:sz="0" w:space="0" w:color="auto"/>
                <w:right w:val="none" w:sz="0" w:space="0" w:color="auto"/>
              </w:divBdr>
            </w:div>
            <w:div w:id="697387495">
              <w:marLeft w:val="0"/>
              <w:marRight w:val="0"/>
              <w:marTop w:val="0"/>
              <w:marBottom w:val="0"/>
              <w:divBdr>
                <w:top w:val="none" w:sz="0" w:space="0" w:color="auto"/>
                <w:left w:val="none" w:sz="0" w:space="0" w:color="auto"/>
                <w:bottom w:val="none" w:sz="0" w:space="0" w:color="auto"/>
                <w:right w:val="none" w:sz="0" w:space="0" w:color="auto"/>
              </w:divBdr>
            </w:div>
            <w:div w:id="1149322147">
              <w:marLeft w:val="0"/>
              <w:marRight w:val="0"/>
              <w:marTop w:val="0"/>
              <w:marBottom w:val="0"/>
              <w:divBdr>
                <w:top w:val="none" w:sz="0" w:space="0" w:color="auto"/>
                <w:left w:val="none" w:sz="0" w:space="0" w:color="auto"/>
                <w:bottom w:val="none" w:sz="0" w:space="0" w:color="auto"/>
                <w:right w:val="none" w:sz="0" w:space="0" w:color="auto"/>
              </w:divBdr>
            </w:div>
            <w:div w:id="1740129779">
              <w:marLeft w:val="0"/>
              <w:marRight w:val="0"/>
              <w:marTop w:val="0"/>
              <w:marBottom w:val="0"/>
              <w:divBdr>
                <w:top w:val="none" w:sz="0" w:space="0" w:color="auto"/>
                <w:left w:val="none" w:sz="0" w:space="0" w:color="auto"/>
                <w:bottom w:val="none" w:sz="0" w:space="0" w:color="auto"/>
                <w:right w:val="none" w:sz="0" w:space="0" w:color="auto"/>
              </w:divBdr>
            </w:div>
            <w:div w:id="314724406">
              <w:marLeft w:val="0"/>
              <w:marRight w:val="0"/>
              <w:marTop w:val="0"/>
              <w:marBottom w:val="0"/>
              <w:divBdr>
                <w:top w:val="none" w:sz="0" w:space="0" w:color="auto"/>
                <w:left w:val="none" w:sz="0" w:space="0" w:color="auto"/>
                <w:bottom w:val="none" w:sz="0" w:space="0" w:color="auto"/>
                <w:right w:val="none" w:sz="0" w:space="0" w:color="auto"/>
              </w:divBdr>
            </w:div>
            <w:div w:id="1238859157">
              <w:marLeft w:val="0"/>
              <w:marRight w:val="0"/>
              <w:marTop w:val="0"/>
              <w:marBottom w:val="0"/>
              <w:divBdr>
                <w:top w:val="none" w:sz="0" w:space="0" w:color="auto"/>
                <w:left w:val="none" w:sz="0" w:space="0" w:color="auto"/>
                <w:bottom w:val="none" w:sz="0" w:space="0" w:color="auto"/>
                <w:right w:val="none" w:sz="0" w:space="0" w:color="auto"/>
              </w:divBdr>
            </w:div>
            <w:div w:id="2043509731">
              <w:marLeft w:val="0"/>
              <w:marRight w:val="0"/>
              <w:marTop w:val="0"/>
              <w:marBottom w:val="0"/>
              <w:divBdr>
                <w:top w:val="none" w:sz="0" w:space="0" w:color="auto"/>
                <w:left w:val="none" w:sz="0" w:space="0" w:color="auto"/>
                <w:bottom w:val="none" w:sz="0" w:space="0" w:color="auto"/>
                <w:right w:val="none" w:sz="0" w:space="0" w:color="auto"/>
              </w:divBdr>
            </w:div>
            <w:div w:id="1501196850">
              <w:marLeft w:val="0"/>
              <w:marRight w:val="0"/>
              <w:marTop w:val="0"/>
              <w:marBottom w:val="0"/>
              <w:divBdr>
                <w:top w:val="none" w:sz="0" w:space="0" w:color="auto"/>
                <w:left w:val="none" w:sz="0" w:space="0" w:color="auto"/>
                <w:bottom w:val="none" w:sz="0" w:space="0" w:color="auto"/>
                <w:right w:val="none" w:sz="0" w:space="0" w:color="auto"/>
              </w:divBdr>
            </w:div>
            <w:div w:id="612979166">
              <w:marLeft w:val="0"/>
              <w:marRight w:val="0"/>
              <w:marTop w:val="0"/>
              <w:marBottom w:val="0"/>
              <w:divBdr>
                <w:top w:val="none" w:sz="0" w:space="0" w:color="auto"/>
                <w:left w:val="none" w:sz="0" w:space="0" w:color="auto"/>
                <w:bottom w:val="none" w:sz="0" w:space="0" w:color="auto"/>
                <w:right w:val="none" w:sz="0" w:space="0" w:color="auto"/>
              </w:divBdr>
            </w:div>
            <w:div w:id="1146167410">
              <w:marLeft w:val="0"/>
              <w:marRight w:val="0"/>
              <w:marTop w:val="0"/>
              <w:marBottom w:val="0"/>
              <w:divBdr>
                <w:top w:val="none" w:sz="0" w:space="0" w:color="auto"/>
                <w:left w:val="none" w:sz="0" w:space="0" w:color="auto"/>
                <w:bottom w:val="none" w:sz="0" w:space="0" w:color="auto"/>
                <w:right w:val="none" w:sz="0" w:space="0" w:color="auto"/>
              </w:divBdr>
            </w:div>
            <w:div w:id="1450054062">
              <w:marLeft w:val="0"/>
              <w:marRight w:val="0"/>
              <w:marTop w:val="0"/>
              <w:marBottom w:val="0"/>
              <w:divBdr>
                <w:top w:val="none" w:sz="0" w:space="0" w:color="auto"/>
                <w:left w:val="none" w:sz="0" w:space="0" w:color="auto"/>
                <w:bottom w:val="none" w:sz="0" w:space="0" w:color="auto"/>
                <w:right w:val="none" w:sz="0" w:space="0" w:color="auto"/>
              </w:divBdr>
            </w:div>
            <w:div w:id="1314528792">
              <w:marLeft w:val="0"/>
              <w:marRight w:val="0"/>
              <w:marTop w:val="0"/>
              <w:marBottom w:val="0"/>
              <w:divBdr>
                <w:top w:val="none" w:sz="0" w:space="0" w:color="auto"/>
                <w:left w:val="none" w:sz="0" w:space="0" w:color="auto"/>
                <w:bottom w:val="none" w:sz="0" w:space="0" w:color="auto"/>
                <w:right w:val="none" w:sz="0" w:space="0" w:color="auto"/>
              </w:divBdr>
            </w:div>
            <w:div w:id="417672742">
              <w:marLeft w:val="0"/>
              <w:marRight w:val="0"/>
              <w:marTop w:val="0"/>
              <w:marBottom w:val="0"/>
              <w:divBdr>
                <w:top w:val="none" w:sz="0" w:space="0" w:color="auto"/>
                <w:left w:val="none" w:sz="0" w:space="0" w:color="auto"/>
                <w:bottom w:val="none" w:sz="0" w:space="0" w:color="auto"/>
                <w:right w:val="none" w:sz="0" w:space="0" w:color="auto"/>
              </w:divBdr>
            </w:div>
            <w:div w:id="1979870898">
              <w:marLeft w:val="0"/>
              <w:marRight w:val="0"/>
              <w:marTop w:val="0"/>
              <w:marBottom w:val="0"/>
              <w:divBdr>
                <w:top w:val="none" w:sz="0" w:space="0" w:color="auto"/>
                <w:left w:val="none" w:sz="0" w:space="0" w:color="auto"/>
                <w:bottom w:val="none" w:sz="0" w:space="0" w:color="auto"/>
                <w:right w:val="none" w:sz="0" w:space="0" w:color="auto"/>
              </w:divBdr>
            </w:div>
            <w:div w:id="1161196199">
              <w:marLeft w:val="0"/>
              <w:marRight w:val="0"/>
              <w:marTop w:val="0"/>
              <w:marBottom w:val="0"/>
              <w:divBdr>
                <w:top w:val="none" w:sz="0" w:space="0" w:color="auto"/>
                <w:left w:val="none" w:sz="0" w:space="0" w:color="auto"/>
                <w:bottom w:val="none" w:sz="0" w:space="0" w:color="auto"/>
                <w:right w:val="none" w:sz="0" w:space="0" w:color="auto"/>
              </w:divBdr>
            </w:div>
            <w:div w:id="559680599">
              <w:marLeft w:val="0"/>
              <w:marRight w:val="0"/>
              <w:marTop w:val="0"/>
              <w:marBottom w:val="0"/>
              <w:divBdr>
                <w:top w:val="none" w:sz="0" w:space="0" w:color="auto"/>
                <w:left w:val="none" w:sz="0" w:space="0" w:color="auto"/>
                <w:bottom w:val="none" w:sz="0" w:space="0" w:color="auto"/>
                <w:right w:val="none" w:sz="0" w:space="0" w:color="auto"/>
              </w:divBdr>
            </w:div>
            <w:div w:id="40062958">
              <w:marLeft w:val="0"/>
              <w:marRight w:val="0"/>
              <w:marTop w:val="0"/>
              <w:marBottom w:val="0"/>
              <w:divBdr>
                <w:top w:val="none" w:sz="0" w:space="0" w:color="auto"/>
                <w:left w:val="none" w:sz="0" w:space="0" w:color="auto"/>
                <w:bottom w:val="none" w:sz="0" w:space="0" w:color="auto"/>
                <w:right w:val="none" w:sz="0" w:space="0" w:color="auto"/>
              </w:divBdr>
            </w:div>
            <w:div w:id="171143515">
              <w:marLeft w:val="0"/>
              <w:marRight w:val="0"/>
              <w:marTop w:val="0"/>
              <w:marBottom w:val="0"/>
              <w:divBdr>
                <w:top w:val="none" w:sz="0" w:space="0" w:color="auto"/>
                <w:left w:val="none" w:sz="0" w:space="0" w:color="auto"/>
                <w:bottom w:val="none" w:sz="0" w:space="0" w:color="auto"/>
                <w:right w:val="none" w:sz="0" w:space="0" w:color="auto"/>
              </w:divBdr>
            </w:div>
            <w:div w:id="1621180652">
              <w:marLeft w:val="0"/>
              <w:marRight w:val="0"/>
              <w:marTop w:val="0"/>
              <w:marBottom w:val="0"/>
              <w:divBdr>
                <w:top w:val="none" w:sz="0" w:space="0" w:color="auto"/>
                <w:left w:val="none" w:sz="0" w:space="0" w:color="auto"/>
                <w:bottom w:val="none" w:sz="0" w:space="0" w:color="auto"/>
                <w:right w:val="none" w:sz="0" w:space="0" w:color="auto"/>
              </w:divBdr>
            </w:div>
            <w:div w:id="1064061838">
              <w:marLeft w:val="0"/>
              <w:marRight w:val="0"/>
              <w:marTop w:val="0"/>
              <w:marBottom w:val="0"/>
              <w:divBdr>
                <w:top w:val="none" w:sz="0" w:space="0" w:color="auto"/>
                <w:left w:val="none" w:sz="0" w:space="0" w:color="auto"/>
                <w:bottom w:val="none" w:sz="0" w:space="0" w:color="auto"/>
                <w:right w:val="none" w:sz="0" w:space="0" w:color="auto"/>
              </w:divBdr>
            </w:div>
            <w:div w:id="345520126">
              <w:marLeft w:val="0"/>
              <w:marRight w:val="0"/>
              <w:marTop w:val="0"/>
              <w:marBottom w:val="0"/>
              <w:divBdr>
                <w:top w:val="none" w:sz="0" w:space="0" w:color="auto"/>
                <w:left w:val="none" w:sz="0" w:space="0" w:color="auto"/>
                <w:bottom w:val="none" w:sz="0" w:space="0" w:color="auto"/>
                <w:right w:val="none" w:sz="0" w:space="0" w:color="auto"/>
              </w:divBdr>
            </w:div>
            <w:div w:id="346249334">
              <w:marLeft w:val="0"/>
              <w:marRight w:val="0"/>
              <w:marTop w:val="0"/>
              <w:marBottom w:val="0"/>
              <w:divBdr>
                <w:top w:val="none" w:sz="0" w:space="0" w:color="auto"/>
                <w:left w:val="none" w:sz="0" w:space="0" w:color="auto"/>
                <w:bottom w:val="none" w:sz="0" w:space="0" w:color="auto"/>
                <w:right w:val="none" w:sz="0" w:space="0" w:color="auto"/>
              </w:divBdr>
            </w:div>
            <w:div w:id="942420265">
              <w:marLeft w:val="0"/>
              <w:marRight w:val="0"/>
              <w:marTop w:val="0"/>
              <w:marBottom w:val="0"/>
              <w:divBdr>
                <w:top w:val="none" w:sz="0" w:space="0" w:color="auto"/>
                <w:left w:val="none" w:sz="0" w:space="0" w:color="auto"/>
                <w:bottom w:val="none" w:sz="0" w:space="0" w:color="auto"/>
                <w:right w:val="none" w:sz="0" w:space="0" w:color="auto"/>
              </w:divBdr>
            </w:div>
            <w:div w:id="462308475">
              <w:marLeft w:val="0"/>
              <w:marRight w:val="0"/>
              <w:marTop w:val="0"/>
              <w:marBottom w:val="0"/>
              <w:divBdr>
                <w:top w:val="none" w:sz="0" w:space="0" w:color="auto"/>
                <w:left w:val="none" w:sz="0" w:space="0" w:color="auto"/>
                <w:bottom w:val="none" w:sz="0" w:space="0" w:color="auto"/>
                <w:right w:val="none" w:sz="0" w:space="0" w:color="auto"/>
              </w:divBdr>
            </w:div>
            <w:div w:id="1304458317">
              <w:marLeft w:val="0"/>
              <w:marRight w:val="0"/>
              <w:marTop w:val="0"/>
              <w:marBottom w:val="0"/>
              <w:divBdr>
                <w:top w:val="none" w:sz="0" w:space="0" w:color="auto"/>
                <w:left w:val="none" w:sz="0" w:space="0" w:color="auto"/>
                <w:bottom w:val="none" w:sz="0" w:space="0" w:color="auto"/>
                <w:right w:val="none" w:sz="0" w:space="0" w:color="auto"/>
              </w:divBdr>
            </w:div>
            <w:div w:id="1524172779">
              <w:marLeft w:val="0"/>
              <w:marRight w:val="0"/>
              <w:marTop w:val="0"/>
              <w:marBottom w:val="0"/>
              <w:divBdr>
                <w:top w:val="none" w:sz="0" w:space="0" w:color="auto"/>
                <w:left w:val="none" w:sz="0" w:space="0" w:color="auto"/>
                <w:bottom w:val="none" w:sz="0" w:space="0" w:color="auto"/>
                <w:right w:val="none" w:sz="0" w:space="0" w:color="auto"/>
              </w:divBdr>
            </w:div>
            <w:div w:id="1464493981">
              <w:marLeft w:val="0"/>
              <w:marRight w:val="0"/>
              <w:marTop w:val="0"/>
              <w:marBottom w:val="0"/>
              <w:divBdr>
                <w:top w:val="none" w:sz="0" w:space="0" w:color="auto"/>
                <w:left w:val="none" w:sz="0" w:space="0" w:color="auto"/>
                <w:bottom w:val="none" w:sz="0" w:space="0" w:color="auto"/>
                <w:right w:val="none" w:sz="0" w:space="0" w:color="auto"/>
              </w:divBdr>
            </w:div>
            <w:div w:id="444887107">
              <w:marLeft w:val="0"/>
              <w:marRight w:val="0"/>
              <w:marTop w:val="0"/>
              <w:marBottom w:val="0"/>
              <w:divBdr>
                <w:top w:val="none" w:sz="0" w:space="0" w:color="auto"/>
                <w:left w:val="none" w:sz="0" w:space="0" w:color="auto"/>
                <w:bottom w:val="none" w:sz="0" w:space="0" w:color="auto"/>
                <w:right w:val="none" w:sz="0" w:space="0" w:color="auto"/>
              </w:divBdr>
            </w:div>
            <w:div w:id="1618947601">
              <w:marLeft w:val="0"/>
              <w:marRight w:val="0"/>
              <w:marTop w:val="0"/>
              <w:marBottom w:val="0"/>
              <w:divBdr>
                <w:top w:val="none" w:sz="0" w:space="0" w:color="auto"/>
                <w:left w:val="none" w:sz="0" w:space="0" w:color="auto"/>
                <w:bottom w:val="none" w:sz="0" w:space="0" w:color="auto"/>
                <w:right w:val="none" w:sz="0" w:space="0" w:color="auto"/>
              </w:divBdr>
            </w:div>
            <w:div w:id="1760058011">
              <w:marLeft w:val="0"/>
              <w:marRight w:val="0"/>
              <w:marTop w:val="0"/>
              <w:marBottom w:val="0"/>
              <w:divBdr>
                <w:top w:val="none" w:sz="0" w:space="0" w:color="auto"/>
                <w:left w:val="none" w:sz="0" w:space="0" w:color="auto"/>
                <w:bottom w:val="none" w:sz="0" w:space="0" w:color="auto"/>
                <w:right w:val="none" w:sz="0" w:space="0" w:color="auto"/>
              </w:divBdr>
            </w:div>
            <w:div w:id="577138011">
              <w:marLeft w:val="0"/>
              <w:marRight w:val="0"/>
              <w:marTop w:val="0"/>
              <w:marBottom w:val="0"/>
              <w:divBdr>
                <w:top w:val="none" w:sz="0" w:space="0" w:color="auto"/>
                <w:left w:val="none" w:sz="0" w:space="0" w:color="auto"/>
                <w:bottom w:val="none" w:sz="0" w:space="0" w:color="auto"/>
                <w:right w:val="none" w:sz="0" w:space="0" w:color="auto"/>
              </w:divBdr>
            </w:div>
            <w:div w:id="1475871745">
              <w:marLeft w:val="0"/>
              <w:marRight w:val="0"/>
              <w:marTop w:val="0"/>
              <w:marBottom w:val="0"/>
              <w:divBdr>
                <w:top w:val="none" w:sz="0" w:space="0" w:color="auto"/>
                <w:left w:val="none" w:sz="0" w:space="0" w:color="auto"/>
                <w:bottom w:val="none" w:sz="0" w:space="0" w:color="auto"/>
                <w:right w:val="none" w:sz="0" w:space="0" w:color="auto"/>
              </w:divBdr>
            </w:div>
            <w:div w:id="835726357">
              <w:marLeft w:val="0"/>
              <w:marRight w:val="0"/>
              <w:marTop w:val="0"/>
              <w:marBottom w:val="0"/>
              <w:divBdr>
                <w:top w:val="none" w:sz="0" w:space="0" w:color="auto"/>
                <w:left w:val="none" w:sz="0" w:space="0" w:color="auto"/>
                <w:bottom w:val="none" w:sz="0" w:space="0" w:color="auto"/>
                <w:right w:val="none" w:sz="0" w:space="0" w:color="auto"/>
              </w:divBdr>
            </w:div>
            <w:div w:id="1021011818">
              <w:marLeft w:val="0"/>
              <w:marRight w:val="0"/>
              <w:marTop w:val="0"/>
              <w:marBottom w:val="0"/>
              <w:divBdr>
                <w:top w:val="none" w:sz="0" w:space="0" w:color="auto"/>
                <w:left w:val="none" w:sz="0" w:space="0" w:color="auto"/>
                <w:bottom w:val="none" w:sz="0" w:space="0" w:color="auto"/>
                <w:right w:val="none" w:sz="0" w:space="0" w:color="auto"/>
              </w:divBdr>
            </w:div>
            <w:div w:id="65109316">
              <w:marLeft w:val="0"/>
              <w:marRight w:val="0"/>
              <w:marTop w:val="0"/>
              <w:marBottom w:val="0"/>
              <w:divBdr>
                <w:top w:val="none" w:sz="0" w:space="0" w:color="auto"/>
                <w:left w:val="none" w:sz="0" w:space="0" w:color="auto"/>
                <w:bottom w:val="none" w:sz="0" w:space="0" w:color="auto"/>
                <w:right w:val="none" w:sz="0" w:space="0" w:color="auto"/>
              </w:divBdr>
            </w:div>
            <w:div w:id="1367873950">
              <w:marLeft w:val="0"/>
              <w:marRight w:val="0"/>
              <w:marTop w:val="0"/>
              <w:marBottom w:val="0"/>
              <w:divBdr>
                <w:top w:val="none" w:sz="0" w:space="0" w:color="auto"/>
                <w:left w:val="none" w:sz="0" w:space="0" w:color="auto"/>
                <w:bottom w:val="none" w:sz="0" w:space="0" w:color="auto"/>
                <w:right w:val="none" w:sz="0" w:space="0" w:color="auto"/>
              </w:divBdr>
            </w:div>
            <w:div w:id="1190415528">
              <w:marLeft w:val="0"/>
              <w:marRight w:val="0"/>
              <w:marTop w:val="0"/>
              <w:marBottom w:val="0"/>
              <w:divBdr>
                <w:top w:val="none" w:sz="0" w:space="0" w:color="auto"/>
                <w:left w:val="none" w:sz="0" w:space="0" w:color="auto"/>
                <w:bottom w:val="none" w:sz="0" w:space="0" w:color="auto"/>
                <w:right w:val="none" w:sz="0" w:space="0" w:color="auto"/>
              </w:divBdr>
            </w:div>
            <w:div w:id="1969890757">
              <w:marLeft w:val="0"/>
              <w:marRight w:val="0"/>
              <w:marTop w:val="0"/>
              <w:marBottom w:val="0"/>
              <w:divBdr>
                <w:top w:val="none" w:sz="0" w:space="0" w:color="auto"/>
                <w:left w:val="none" w:sz="0" w:space="0" w:color="auto"/>
                <w:bottom w:val="none" w:sz="0" w:space="0" w:color="auto"/>
                <w:right w:val="none" w:sz="0" w:space="0" w:color="auto"/>
              </w:divBdr>
            </w:div>
            <w:div w:id="2109933640">
              <w:marLeft w:val="0"/>
              <w:marRight w:val="0"/>
              <w:marTop w:val="0"/>
              <w:marBottom w:val="0"/>
              <w:divBdr>
                <w:top w:val="none" w:sz="0" w:space="0" w:color="auto"/>
                <w:left w:val="none" w:sz="0" w:space="0" w:color="auto"/>
                <w:bottom w:val="none" w:sz="0" w:space="0" w:color="auto"/>
                <w:right w:val="none" w:sz="0" w:space="0" w:color="auto"/>
              </w:divBdr>
            </w:div>
            <w:div w:id="1266424201">
              <w:marLeft w:val="0"/>
              <w:marRight w:val="0"/>
              <w:marTop w:val="0"/>
              <w:marBottom w:val="0"/>
              <w:divBdr>
                <w:top w:val="none" w:sz="0" w:space="0" w:color="auto"/>
                <w:left w:val="none" w:sz="0" w:space="0" w:color="auto"/>
                <w:bottom w:val="none" w:sz="0" w:space="0" w:color="auto"/>
                <w:right w:val="none" w:sz="0" w:space="0" w:color="auto"/>
              </w:divBdr>
            </w:div>
            <w:div w:id="851190127">
              <w:marLeft w:val="0"/>
              <w:marRight w:val="0"/>
              <w:marTop w:val="0"/>
              <w:marBottom w:val="0"/>
              <w:divBdr>
                <w:top w:val="none" w:sz="0" w:space="0" w:color="auto"/>
                <w:left w:val="none" w:sz="0" w:space="0" w:color="auto"/>
                <w:bottom w:val="none" w:sz="0" w:space="0" w:color="auto"/>
                <w:right w:val="none" w:sz="0" w:space="0" w:color="auto"/>
              </w:divBdr>
            </w:div>
            <w:div w:id="622423884">
              <w:marLeft w:val="0"/>
              <w:marRight w:val="0"/>
              <w:marTop w:val="0"/>
              <w:marBottom w:val="0"/>
              <w:divBdr>
                <w:top w:val="none" w:sz="0" w:space="0" w:color="auto"/>
                <w:left w:val="none" w:sz="0" w:space="0" w:color="auto"/>
                <w:bottom w:val="none" w:sz="0" w:space="0" w:color="auto"/>
                <w:right w:val="none" w:sz="0" w:space="0" w:color="auto"/>
              </w:divBdr>
            </w:div>
            <w:div w:id="1358584719">
              <w:marLeft w:val="0"/>
              <w:marRight w:val="0"/>
              <w:marTop w:val="0"/>
              <w:marBottom w:val="0"/>
              <w:divBdr>
                <w:top w:val="none" w:sz="0" w:space="0" w:color="auto"/>
                <w:left w:val="none" w:sz="0" w:space="0" w:color="auto"/>
                <w:bottom w:val="none" w:sz="0" w:space="0" w:color="auto"/>
                <w:right w:val="none" w:sz="0" w:space="0" w:color="auto"/>
              </w:divBdr>
            </w:div>
            <w:div w:id="606615999">
              <w:marLeft w:val="0"/>
              <w:marRight w:val="0"/>
              <w:marTop w:val="0"/>
              <w:marBottom w:val="0"/>
              <w:divBdr>
                <w:top w:val="none" w:sz="0" w:space="0" w:color="auto"/>
                <w:left w:val="none" w:sz="0" w:space="0" w:color="auto"/>
                <w:bottom w:val="none" w:sz="0" w:space="0" w:color="auto"/>
                <w:right w:val="none" w:sz="0" w:space="0" w:color="auto"/>
              </w:divBdr>
            </w:div>
            <w:div w:id="1961717241">
              <w:marLeft w:val="0"/>
              <w:marRight w:val="0"/>
              <w:marTop w:val="0"/>
              <w:marBottom w:val="0"/>
              <w:divBdr>
                <w:top w:val="none" w:sz="0" w:space="0" w:color="auto"/>
                <w:left w:val="none" w:sz="0" w:space="0" w:color="auto"/>
                <w:bottom w:val="none" w:sz="0" w:space="0" w:color="auto"/>
                <w:right w:val="none" w:sz="0" w:space="0" w:color="auto"/>
              </w:divBdr>
            </w:div>
            <w:div w:id="582565442">
              <w:marLeft w:val="0"/>
              <w:marRight w:val="0"/>
              <w:marTop w:val="0"/>
              <w:marBottom w:val="0"/>
              <w:divBdr>
                <w:top w:val="none" w:sz="0" w:space="0" w:color="auto"/>
                <w:left w:val="none" w:sz="0" w:space="0" w:color="auto"/>
                <w:bottom w:val="none" w:sz="0" w:space="0" w:color="auto"/>
                <w:right w:val="none" w:sz="0" w:space="0" w:color="auto"/>
              </w:divBdr>
            </w:div>
            <w:div w:id="129127743">
              <w:marLeft w:val="0"/>
              <w:marRight w:val="0"/>
              <w:marTop w:val="0"/>
              <w:marBottom w:val="0"/>
              <w:divBdr>
                <w:top w:val="none" w:sz="0" w:space="0" w:color="auto"/>
                <w:left w:val="none" w:sz="0" w:space="0" w:color="auto"/>
                <w:bottom w:val="none" w:sz="0" w:space="0" w:color="auto"/>
                <w:right w:val="none" w:sz="0" w:space="0" w:color="auto"/>
              </w:divBdr>
            </w:div>
            <w:div w:id="143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57271">
      <w:bodyDiv w:val="1"/>
      <w:marLeft w:val="0"/>
      <w:marRight w:val="0"/>
      <w:marTop w:val="0"/>
      <w:marBottom w:val="0"/>
      <w:divBdr>
        <w:top w:val="none" w:sz="0" w:space="0" w:color="auto"/>
        <w:left w:val="none" w:sz="0" w:space="0" w:color="auto"/>
        <w:bottom w:val="none" w:sz="0" w:space="0" w:color="auto"/>
        <w:right w:val="none" w:sz="0" w:space="0" w:color="auto"/>
      </w:divBdr>
      <w:divsChild>
        <w:div w:id="1884827762">
          <w:marLeft w:val="0"/>
          <w:marRight w:val="0"/>
          <w:marTop w:val="0"/>
          <w:marBottom w:val="0"/>
          <w:divBdr>
            <w:top w:val="none" w:sz="0" w:space="0" w:color="auto"/>
            <w:left w:val="none" w:sz="0" w:space="0" w:color="auto"/>
            <w:bottom w:val="none" w:sz="0" w:space="0" w:color="auto"/>
            <w:right w:val="none" w:sz="0" w:space="0" w:color="auto"/>
          </w:divBdr>
          <w:divsChild>
            <w:div w:id="63142718">
              <w:marLeft w:val="0"/>
              <w:marRight w:val="0"/>
              <w:marTop w:val="0"/>
              <w:marBottom w:val="0"/>
              <w:divBdr>
                <w:top w:val="none" w:sz="0" w:space="0" w:color="auto"/>
                <w:left w:val="none" w:sz="0" w:space="0" w:color="auto"/>
                <w:bottom w:val="none" w:sz="0" w:space="0" w:color="auto"/>
                <w:right w:val="none" w:sz="0" w:space="0" w:color="auto"/>
              </w:divBdr>
            </w:div>
            <w:div w:id="482745670">
              <w:marLeft w:val="0"/>
              <w:marRight w:val="0"/>
              <w:marTop w:val="0"/>
              <w:marBottom w:val="0"/>
              <w:divBdr>
                <w:top w:val="none" w:sz="0" w:space="0" w:color="auto"/>
                <w:left w:val="none" w:sz="0" w:space="0" w:color="auto"/>
                <w:bottom w:val="none" w:sz="0" w:space="0" w:color="auto"/>
                <w:right w:val="none" w:sz="0" w:space="0" w:color="auto"/>
              </w:divBdr>
            </w:div>
            <w:div w:id="462700343">
              <w:marLeft w:val="0"/>
              <w:marRight w:val="0"/>
              <w:marTop w:val="0"/>
              <w:marBottom w:val="0"/>
              <w:divBdr>
                <w:top w:val="none" w:sz="0" w:space="0" w:color="auto"/>
                <w:left w:val="none" w:sz="0" w:space="0" w:color="auto"/>
                <w:bottom w:val="none" w:sz="0" w:space="0" w:color="auto"/>
                <w:right w:val="none" w:sz="0" w:space="0" w:color="auto"/>
              </w:divBdr>
            </w:div>
            <w:div w:id="971247811">
              <w:marLeft w:val="0"/>
              <w:marRight w:val="0"/>
              <w:marTop w:val="0"/>
              <w:marBottom w:val="0"/>
              <w:divBdr>
                <w:top w:val="none" w:sz="0" w:space="0" w:color="auto"/>
                <w:left w:val="none" w:sz="0" w:space="0" w:color="auto"/>
                <w:bottom w:val="none" w:sz="0" w:space="0" w:color="auto"/>
                <w:right w:val="none" w:sz="0" w:space="0" w:color="auto"/>
              </w:divBdr>
            </w:div>
            <w:div w:id="183059192">
              <w:marLeft w:val="0"/>
              <w:marRight w:val="0"/>
              <w:marTop w:val="0"/>
              <w:marBottom w:val="0"/>
              <w:divBdr>
                <w:top w:val="none" w:sz="0" w:space="0" w:color="auto"/>
                <w:left w:val="none" w:sz="0" w:space="0" w:color="auto"/>
                <w:bottom w:val="none" w:sz="0" w:space="0" w:color="auto"/>
                <w:right w:val="none" w:sz="0" w:space="0" w:color="auto"/>
              </w:divBdr>
            </w:div>
            <w:div w:id="899053778">
              <w:marLeft w:val="0"/>
              <w:marRight w:val="0"/>
              <w:marTop w:val="0"/>
              <w:marBottom w:val="0"/>
              <w:divBdr>
                <w:top w:val="none" w:sz="0" w:space="0" w:color="auto"/>
                <w:left w:val="none" w:sz="0" w:space="0" w:color="auto"/>
                <w:bottom w:val="none" w:sz="0" w:space="0" w:color="auto"/>
                <w:right w:val="none" w:sz="0" w:space="0" w:color="auto"/>
              </w:divBdr>
            </w:div>
            <w:div w:id="698968493">
              <w:marLeft w:val="0"/>
              <w:marRight w:val="0"/>
              <w:marTop w:val="0"/>
              <w:marBottom w:val="0"/>
              <w:divBdr>
                <w:top w:val="none" w:sz="0" w:space="0" w:color="auto"/>
                <w:left w:val="none" w:sz="0" w:space="0" w:color="auto"/>
                <w:bottom w:val="none" w:sz="0" w:space="0" w:color="auto"/>
                <w:right w:val="none" w:sz="0" w:space="0" w:color="auto"/>
              </w:divBdr>
            </w:div>
            <w:div w:id="699360388">
              <w:marLeft w:val="0"/>
              <w:marRight w:val="0"/>
              <w:marTop w:val="0"/>
              <w:marBottom w:val="0"/>
              <w:divBdr>
                <w:top w:val="none" w:sz="0" w:space="0" w:color="auto"/>
                <w:left w:val="none" w:sz="0" w:space="0" w:color="auto"/>
                <w:bottom w:val="none" w:sz="0" w:space="0" w:color="auto"/>
                <w:right w:val="none" w:sz="0" w:space="0" w:color="auto"/>
              </w:divBdr>
            </w:div>
            <w:div w:id="795568089">
              <w:marLeft w:val="0"/>
              <w:marRight w:val="0"/>
              <w:marTop w:val="0"/>
              <w:marBottom w:val="0"/>
              <w:divBdr>
                <w:top w:val="none" w:sz="0" w:space="0" w:color="auto"/>
                <w:left w:val="none" w:sz="0" w:space="0" w:color="auto"/>
                <w:bottom w:val="none" w:sz="0" w:space="0" w:color="auto"/>
                <w:right w:val="none" w:sz="0" w:space="0" w:color="auto"/>
              </w:divBdr>
            </w:div>
            <w:div w:id="613442710">
              <w:marLeft w:val="0"/>
              <w:marRight w:val="0"/>
              <w:marTop w:val="0"/>
              <w:marBottom w:val="0"/>
              <w:divBdr>
                <w:top w:val="none" w:sz="0" w:space="0" w:color="auto"/>
                <w:left w:val="none" w:sz="0" w:space="0" w:color="auto"/>
                <w:bottom w:val="none" w:sz="0" w:space="0" w:color="auto"/>
                <w:right w:val="none" w:sz="0" w:space="0" w:color="auto"/>
              </w:divBdr>
            </w:div>
            <w:div w:id="2124569262">
              <w:marLeft w:val="0"/>
              <w:marRight w:val="0"/>
              <w:marTop w:val="0"/>
              <w:marBottom w:val="0"/>
              <w:divBdr>
                <w:top w:val="none" w:sz="0" w:space="0" w:color="auto"/>
                <w:left w:val="none" w:sz="0" w:space="0" w:color="auto"/>
                <w:bottom w:val="none" w:sz="0" w:space="0" w:color="auto"/>
                <w:right w:val="none" w:sz="0" w:space="0" w:color="auto"/>
              </w:divBdr>
            </w:div>
            <w:div w:id="1971860688">
              <w:marLeft w:val="0"/>
              <w:marRight w:val="0"/>
              <w:marTop w:val="0"/>
              <w:marBottom w:val="0"/>
              <w:divBdr>
                <w:top w:val="none" w:sz="0" w:space="0" w:color="auto"/>
                <w:left w:val="none" w:sz="0" w:space="0" w:color="auto"/>
                <w:bottom w:val="none" w:sz="0" w:space="0" w:color="auto"/>
                <w:right w:val="none" w:sz="0" w:space="0" w:color="auto"/>
              </w:divBdr>
            </w:div>
            <w:div w:id="443304740">
              <w:marLeft w:val="0"/>
              <w:marRight w:val="0"/>
              <w:marTop w:val="0"/>
              <w:marBottom w:val="0"/>
              <w:divBdr>
                <w:top w:val="none" w:sz="0" w:space="0" w:color="auto"/>
                <w:left w:val="none" w:sz="0" w:space="0" w:color="auto"/>
                <w:bottom w:val="none" w:sz="0" w:space="0" w:color="auto"/>
                <w:right w:val="none" w:sz="0" w:space="0" w:color="auto"/>
              </w:divBdr>
            </w:div>
            <w:div w:id="1184632275">
              <w:marLeft w:val="0"/>
              <w:marRight w:val="0"/>
              <w:marTop w:val="0"/>
              <w:marBottom w:val="0"/>
              <w:divBdr>
                <w:top w:val="none" w:sz="0" w:space="0" w:color="auto"/>
                <w:left w:val="none" w:sz="0" w:space="0" w:color="auto"/>
                <w:bottom w:val="none" w:sz="0" w:space="0" w:color="auto"/>
                <w:right w:val="none" w:sz="0" w:space="0" w:color="auto"/>
              </w:divBdr>
            </w:div>
            <w:div w:id="1575314985">
              <w:marLeft w:val="0"/>
              <w:marRight w:val="0"/>
              <w:marTop w:val="0"/>
              <w:marBottom w:val="0"/>
              <w:divBdr>
                <w:top w:val="none" w:sz="0" w:space="0" w:color="auto"/>
                <w:left w:val="none" w:sz="0" w:space="0" w:color="auto"/>
                <w:bottom w:val="none" w:sz="0" w:space="0" w:color="auto"/>
                <w:right w:val="none" w:sz="0" w:space="0" w:color="auto"/>
              </w:divBdr>
            </w:div>
            <w:div w:id="1493645815">
              <w:marLeft w:val="0"/>
              <w:marRight w:val="0"/>
              <w:marTop w:val="0"/>
              <w:marBottom w:val="0"/>
              <w:divBdr>
                <w:top w:val="none" w:sz="0" w:space="0" w:color="auto"/>
                <w:left w:val="none" w:sz="0" w:space="0" w:color="auto"/>
                <w:bottom w:val="none" w:sz="0" w:space="0" w:color="auto"/>
                <w:right w:val="none" w:sz="0" w:space="0" w:color="auto"/>
              </w:divBdr>
            </w:div>
            <w:div w:id="1053582790">
              <w:marLeft w:val="0"/>
              <w:marRight w:val="0"/>
              <w:marTop w:val="0"/>
              <w:marBottom w:val="0"/>
              <w:divBdr>
                <w:top w:val="none" w:sz="0" w:space="0" w:color="auto"/>
                <w:left w:val="none" w:sz="0" w:space="0" w:color="auto"/>
                <w:bottom w:val="none" w:sz="0" w:space="0" w:color="auto"/>
                <w:right w:val="none" w:sz="0" w:space="0" w:color="auto"/>
              </w:divBdr>
            </w:div>
            <w:div w:id="111636626">
              <w:marLeft w:val="0"/>
              <w:marRight w:val="0"/>
              <w:marTop w:val="0"/>
              <w:marBottom w:val="0"/>
              <w:divBdr>
                <w:top w:val="none" w:sz="0" w:space="0" w:color="auto"/>
                <w:left w:val="none" w:sz="0" w:space="0" w:color="auto"/>
                <w:bottom w:val="none" w:sz="0" w:space="0" w:color="auto"/>
                <w:right w:val="none" w:sz="0" w:space="0" w:color="auto"/>
              </w:divBdr>
            </w:div>
            <w:div w:id="769550867">
              <w:marLeft w:val="0"/>
              <w:marRight w:val="0"/>
              <w:marTop w:val="0"/>
              <w:marBottom w:val="0"/>
              <w:divBdr>
                <w:top w:val="none" w:sz="0" w:space="0" w:color="auto"/>
                <w:left w:val="none" w:sz="0" w:space="0" w:color="auto"/>
                <w:bottom w:val="none" w:sz="0" w:space="0" w:color="auto"/>
                <w:right w:val="none" w:sz="0" w:space="0" w:color="auto"/>
              </w:divBdr>
            </w:div>
            <w:div w:id="194277489">
              <w:marLeft w:val="0"/>
              <w:marRight w:val="0"/>
              <w:marTop w:val="0"/>
              <w:marBottom w:val="0"/>
              <w:divBdr>
                <w:top w:val="none" w:sz="0" w:space="0" w:color="auto"/>
                <w:left w:val="none" w:sz="0" w:space="0" w:color="auto"/>
                <w:bottom w:val="none" w:sz="0" w:space="0" w:color="auto"/>
                <w:right w:val="none" w:sz="0" w:space="0" w:color="auto"/>
              </w:divBdr>
            </w:div>
            <w:div w:id="1167794091">
              <w:marLeft w:val="0"/>
              <w:marRight w:val="0"/>
              <w:marTop w:val="0"/>
              <w:marBottom w:val="0"/>
              <w:divBdr>
                <w:top w:val="none" w:sz="0" w:space="0" w:color="auto"/>
                <w:left w:val="none" w:sz="0" w:space="0" w:color="auto"/>
                <w:bottom w:val="none" w:sz="0" w:space="0" w:color="auto"/>
                <w:right w:val="none" w:sz="0" w:space="0" w:color="auto"/>
              </w:divBdr>
            </w:div>
            <w:div w:id="1700620291">
              <w:marLeft w:val="0"/>
              <w:marRight w:val="0"/>
              <w:marTop w:val="0"/>
              <w:marBottom w:val="0"/>
              <w:divBdr>
                <w:top w:val="none" w:sz="0" w:space="0" w:color="auto"/>
                <w:left w:val="none" w:sz="0" w:space="0" w:color="auto"/>
                <w:bottom w:val="none" w:sz="0" w:space="0" w:color="auto"/>
                <w:right w:val="none" w:sz="0" w:space="0" w:color="auto"/>
              </w:divBdr>
            </w:div>
            <w:div w:id="1796873819">
              <w:marLeft w:val="0"/>
              <w:marRight w:val="0"/>
              <w:marTop w:val="0"/>
              <w:marBottom w:val="0"/>
              <w:divBdr>
                <w:top w:val="none" w:sz="0" w:space="0" w:color="auto"/>
                <w:left w:val="none" w:sz="0" w:space="0" w:color="auto"/>
                <w:bottom w:val="none" w:sz="0" w:space="0" w:color="auto"/>
                <w:right w:val="none" w:sz="0" w:space="0" w:color="auto"/>
              </w:divBdr>
            </w:div>
            <w:div w:id="5857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145">
      <w:bodyDiv w:val="1"/>
      <w:marLeft w:val="0"/>
      <w:marRight w:val="0"/>
      <w:marTop w:val="0"/>
      <w:marBottom w:val="0"/>
      <w:divBdr>
        <w:top w:val="none" w:sz="0" w:space="0" w:color="auto"/>
        <w:left w:val="none" w:sz="0" w:space="0" w:color="auto"/>
        <w:bottom w:val="none" w:sz="0" w:space="0" w:color="auto"/>
        <w:right w:val="none" w:sz="0" w:space="0" w:color="auto"/>
      </w:divBdr>
      <w:divsChild>
        <w:div w:id="566307413">
          <w:marLeft w:val="0"/>
          <w:marRight w:val="0"/>
          <w:marTop w:val="0"/>
          <w:marBottom w:val="0"/>
          <w:divBdr>
            <w:top w:val="none" w:sz="0" w:space="0" w:color="auto"/>
            <w:left w:val="none" w:sz="0" w:space="0" w:color="auto"/>
            <w:bottom w:val="none" w:sz="0" w:space="0" w:color="auto"/>
            <w:right w:val="none" w:sz="0" w:space="0" w:color="auto"/>
          </w:divBdr>
          <w:divsChild>
            <w:div w:id="180361058">
              <w:marLeft w:val="0"/>
              <w:marRight w:val="0"/>
              <w:marTop w:val="0"/>
              <w:marBottom w:val="0"/>
              <w:divBdr>
                <w:top w:val="none" w:sz="0" w:space="0" w:color="auto"/>
                <w:left w:val="none" w:sz="0" w:space="0" w:color="auto"/>
                <w:bottom w:val="none" w:sz="0" w:space="0" w:color="auto"/>
                <w:right w:val="none" w:sz="0" w:space="0" w:color="auto"/>
              </w:divBdr>
            </w:div>
            <w:div w:id="185293205">
              <w:marLeft w:val="0"/>
              <w:marRight w:val="0"/>
              <w:marTop w:val="0"/>
              <w:marBottom w:val="0"/>
              <w:divBdr>
                <w:top w:val="none" w:sz="0" w:space="0" w:color="auto"/>
                <w:left w:val="none" w:sz="0" w:space="0" w:color="auto"/>
                <w:bottom w:val="none" w:sz="0" w:space="0" w:color="auto"/>
                <w:right w:val="none" w:sz="0" w:space="0" w:color="auto"/>
              </w:divBdr>
            </w:div>
            <w:div w:id="1268736130">
              <w:marLeft w:val="0"/>
              <w:marRight w:val="0"/>
              <w:marTop w:val="0"/>
              <w:marBottom w:val="0"/>
              <w:divBdr>
                <w:top w:val="none" w:sz="0" w:space="0" w:color="auto"/>
                <w:left w:val="none" w:sz="0" w:space="0" w:color="auto"/>
                <w:bottom w:val="none" w:sz="0" w:space="0" w:color="auto"/>
                <w:right w:val="none" w:sz="0" w:space="0" w:color="auto"/>
              </w:divBdr>
            </w:div>
            <w:div w:id="36977690">
              <w:marLeft w:val="0"/>
              <w:marRight w:val="0"/>
              <w:marTop w:val="0"/>
              <w:marBottom w:val="0"/>
              <w:divBdr>
                <w:top w:val="none" w:sz="0" w:space="0" w:color="auto"/>
                <w:left w:val="none" w:sz="0" w:space="0" w:color="auto"/>
                <w:bottom w:val="none" w:sz="0" w:space="0" w:color="auto"/>
                <w:right w:val="none" w:sz="0" w:space="0" w:color="auto"/>
              </w:divBdr>
            </w:div>
            <w:div w:id="1046682214">
              <w:marLeft w:val="0"/>
              <w:marRight w:val="0"/>
              <w:marTop w:val="0"/>
              <w:marBottom w:val="0"/>
              <w:divBdr>
                <w:top w:val="none" w:sz="0" w:space="0" w:color="auto"/>
                <w:left w:val="none" w:sz="0" w:space="0" w:color="auto"/>
                <w:bottom w:val="none" w:sz="0" w:space="0" w:color="auto"/>
                <w:right w:val="none" w:sz="0" w:space="0" w:color="auto"/>
              </w:divBdr>
            </w:div>
            <w:div w:id="1384021714">
              <w:marLeft w:val="0"/>
              <w:marRight w:val="0"/>
              <w:marTop w:val="0"/>
              <w:marBottom w:val="0"/>
              <w:divBdr>
                <w:top w:val="none" w:sz="0" w:space="0" w:color="auto"/>
                <w:left w:val="none" w:sz="0" w:space="0" w:color="auto"/>
                <w:bottom w:val="none" w:sz="0" w:space="0" w:color="auto"/>
                <w:right w:val="none" w:sz="0" w:space="0" w:color="auto"/>
              </w:divBdr>
            </w:div>
            <w:div w:id="1508012652">
              <w:marLeft w:val="0"/>
              <w:marRight w:val="0"/>
              <w:marTop w:val="0"/>
              <w:marBottom w:val="0"/>
              <w:divBdr>
                <w:top w:val="none" w:sz="0" w:space="0" w:color="auto"/>
                <w:left w:val="none" w:sz="0" w:space="0" w:color="auto"/>
                <w:bottom w:val="none" w:sz="0" w:space="0" w:color="auto"/>
                <w:right w:val="none" w:sz="0" w:space="0" w:color="auto"/>
              </w:divBdr>
            </w:div>
            <w:div w:id="1001549033">
              <w:marLeft w:val="0"/>
              <w:marRight w:val="0"/>
              <w:marTop w:val="0"/>
              <w:marBottom w:val="0"/>
              <w:divBdr>
                <w:top w:val="none" w:sz="0" w:space="0" w:color="auto"/>
                <w:left w:val="none" w:sz="0" w:space="0" w:color="auto"/>
                <w:bottom w:val="none" w:sz="0" w:space="0" w:color="auto"/>
                <w:right w:val="none" w:sz="0" w:space="0" w:color="auto"/>
              </w:divBdr>
            </w:div>
            <w:div w:id="1479885632">
              <w:marLeft w:val="0"/>
              <w:marRight w:val="0"/>
              <w:marTop w:val="0"/>
              <w:marBottom w:val="0"/>
              <w:divBdr>
                <w:top w:val="none" w:sz="0" w:space="0" w:color="auto"/>
                <w:left w:val="none" w:sz="0" w:space="0" w:color="auto"/>
                <w:bottom w:val="none" w:sz="0" w:space="0" w:color="auto"/>
                <w:right w:val="none" w:sz="0" w:space="0" w:color="auto"/>
              </w:divBdr>
            </w:div>
            <w:div w:id="153112431">
              <w:marLeft w:val="0"/>
              <w:marRight w:val="0"/>
              <w:marTop w:val="0"/>
              <w:marBottom w:val="0"/>
              <w:divBdr>
                <w:top w:val="none" w:sz="0" w:space="0" w:color="auto"/>
                <w:left w:val="none" w:sz="0" w:space="0" w:color="auto"/>
                <w:bottom w:val="none" w:sz="0" w:space="0" w:color="auto"/>
                <w:right w:val="none" w:sz="0" w:space="0" w:color="auto"/>
              </w:divBdr>
            </w:div>
            <w:div w:id="2077623669">
              <w:marLeft w:val="0"/>
              <w:marRight w:val="0"/>
              <w:marTop w:val="0"/>
              <w:marBottom w:val="0"/>
              <w:divBdr>
                <w:top w:val="none" w:sz="0" w:space="0" w:color="auto"/>
                <w:left w:val="none" w:sz="0" w:space="0" w:color="auto"/>
                <w:bottom w:val="none" w:sz="0" w:space="0" w:color="auto"/>
                <w:right w:val="none" w:sz="0" w:space="0" w:color="auto"/>
              </w:divBdr>
            </w:div>
            <w:div w:id="1339622578">
              <w:marLeft w:val="0"/>
              <w:marRight w:val="0"/>
              <w:marTop w:val="0"/>
              <w:marBottom w:val="0"/>
              <w:divBdr>
                <w:top w:val="none" w:sz="0" w:space="0" w:color="auto"/>
                <w:left w:val="none" w:sz="0" w:space="0" w:color="auto"/>
                <w:bottom w:val="none" w:sz="0" w:space="0" w:color="auto"/>
                <w:right w:val="none" w:sz="0" w:space="0" w:color="auto"/>
              </w:divBdr>
            </w:div>
            <w:div w:id="712079146">
              <w:marLeft w:val="0"/>
              <w:marRight w:val="0"/>
              <w:marTop w:val="0"/>
              <w:marBottom w:val="0"/>
              <w:divBdr>
                <w:top w:val="none" w:sz="0" w:space="0" w:color="auto"/>
                <w:left w:val="none" w:sz="0" w:space="0" w:color="auto"/>
                <w:bottom w:val="none" w:sz="0" w:space="0" w:color="auto"/>
                <w:right w:val="none" w:sz="0" w:space="0" w:color="auto"/>
              </w:divBdr>
            </w:div>
            <w:div w:id="1058631180">
              <w:marLeft w:val="0"/>
              <w:marRight w:val="0"/>
              <w:marTop w:val="0"/>
              <w:marBottom w:val="0"/>
              <w:divBdr>
                <w:top w:val="none" w:sz="0" w:space="0" w:color="auto"/>
                <w:left w:val="none" w:sz="0" w:space="0" w:color="auto"/>
                <w:bottom w:val="none" w:sz="0" w:space="0" w:color="auto"/>
                <w:right w:val="none" w:sz="0" w:space="0" w:color="auto"/>
              </w:divBdr>
            </w:div>
            <w:div w:id="1871019598">
              <w:marLeft w:val="0"/>
              <w:marRight w:val="0"/>
              <w:marTop w:val="0"/>
              <w:marBottom w:val="0"/>
              <w:divBdr>
                <w:top w:val="none" w:sz="0" w:space="0" w:color="auto"/>
                <w:left w:val="none" w:sz="0" w:space="0" w:color="auto"/>
                <w:bottom w:val="none" w:sz="0" w:space="0" w:color="auto"/>
                <w:right w:val="none" w:sz="0" w:space="0" w:color="auto"/>
              </w:divBdr>
            </w:div>
            <w:div w:id="289942510">
              <w:marLeft w:val="0"/>
              <w:marRight w:val="0"/>
              <w:marTop w:val="0"/>
              <w:marBottom w:val="0"/>
              <w:divBdr>
                <w:top w:val="none" w:sz="0" w:space="0" w:color="auto"/>
                <w:left w:val="none" w:sz="0" w:space="0" w:color="auto"/>
                <w:bottom w:val="none" w:sz="0" w:space="0" w:color="auto"/>
                <w:right w:val="none" w:sz="0" w:space="0" w:color="auto"/>
              </w:divBdr>
            </w:div>
            <w:div w:id="1723405680">
              <w:marLeft w:val="0"/>
              <w:marRight w:val="0"/>
              <w:marTop w:val="0"/>
              <w:marBottom w:val="0"/>
              <w:divBdr>
                <w:top w:val="none" w:sz="0" w:space="0" w:color="auto"/>
                <w:left w:val="none" w:sz="0" w:space="0" w:color="auto"/>
                <w:bottom w:val="none" w:sz="0" w:space="0" w:color="auto"/>
                <w:right w:val="none" w:sz="0" w:space="0" w:color="auto"/>
              </w:divBdr>
            </w:div>
            <w:div w:id="1919248603">
              <w:marLeft w:val="0"/>
              <w:marRight w:val="0"/>
              <w:marTop w:val="0"/>
              <w:marBottom w:val="0"/>
              <w:divBdr>
                <w:top w:val="none" w:sz="0" w:space="0" w:color="auto"/>
                <w:left w:val="none" w:sz="0" w:space="0" w:color="auto"/>
                <w:bottom w:val="none" w:sz="0" w:space="0" w:color="auto"/>
                <w:right w:val="none" w:sz="0" w:space="0" w:color="auto"/>
              </w:divBdr>
            </w:div>
            <w:div w:id="774717633">
              <w:marLeft w:val="0"/>
              <w:marRight w:val="0"/>
              <w:marTop w:val="0"/>
              <w:marBottom w:val="0"/>
              <w:divBdr>
                <w:top w:val="none" w:sz="0" w:space="0" w:color="auto"/>
                <w:left w:val="none" w:sz="0" w:space="0" w:color="auto"/>
                <w:bottom w:val="none" w:sz="0" w:space="0" w:color="auto"/>
                <w:right w:val="none" w:sz="0" w:space="0" w:color="auto"/>
              </w:divBdr>
            </w:div>
            <w:div w:id="940793299">
              <w:marLeft w:val="0"/>
              <w:marRight w:val="0"/>
              <w:marTop w:val="0"/>
              <w:marBottom w:val="0"/>
              <w:divBdr>
                <w:top w:val="none" w:sz="0" w:space="0" w:color="auto"/>
                <w:left w:val="none" w:sz="0" w:space="0" w:color="auto"/>
                <w:bottom w:val="none" w:sz="0" w:space="0" w:color="auto"/>
                <w:right w:val="none" w:sz="0" w:space="0" w:color="auto"/>
              </w:divBdr>
            </w:div>
            <w:div w:id="417755978">
              <w:marLeft w:val="0"/>
              <w:marRight w:val="0"/>
              <w:marTop w:val="0"/>
              <w:marBottom w:val="0"/>
              <w:divBdr>
                <w:top w:val="none" w:sz="0" w:space="0" w:color="auto"/>
                <w:left w:val="none" w:sz="0" w:space="0" w:color="auto"/>
                <w:bottom w:val="none" w:sz="0" w:space="0" w:color="auto"/>
                <w:right w:val="none" w:sz="0" w:space="0" w:color="auto"/>
              </w:divBdr>
            </w:div>
            <w:div w:id="317153981">
              <w:marLeft w:val="0"/>
              <w:marRight w:val="0"/>
              <w:marTop w:val="0"/>
              <w:marBottom w:val="0"/>
              <w:divBdr>
                <w:top w:val="none" w:sz="0" w:space="0" w:color="auto"/>
                <w:left w:val="none" w:sz="0" w:space="0" w:color="auto"/>
                <w:bottom w:val="none" w:sz="0" w:space="0" w:color="auto"/>
                <w:right w:val="none" w:sz="0" w:space="0" w:color="auto"/>
              </w:divBdr>
            </w:div>
            <w:div w:id="462039419">
              <w:marLeft w:val="0"/>
              <w:marRight w:val="0"/>
              <w:marTop w:val="0"/>
              <w:marBottom w:val="0"/>
              <w:divBdr>
                <w:top w:val="none" w:sz="0" w:space="0" w:color="auto"/>
                <w:left w:val="none" w:sz="0" w:space="0" w:color="auto"/>
                <w:bottom w:val="none" w:sz="0" w:space="0" w:color="auto"/>
                <w:right w:val="none" w:sz="0" w:space="0" w:color="auto"/>
              </w:divBdr>
            </w:div>
            <w:div w:id="1572933685">
              <w:marLeft w:val="0"/>
              <w:marRight w:val="0"/>
              <w:marTop w:val="0"/>
              <w:marBottom w:val="0"/>
              <w:divBdr>
                <w:top w:val="none" w:sz="0" w:space="0" w:color="auto"/>
                <w:left w:val="none" w:sz="0" w:space="0" w:color="auto"/>
                <w:bottom w:val="none" w:sz="0" w:space="0" w:color="auto"/>
                <w:right w:val="none" w:sz="0" w:space="0" w:color="auto"/>
              </w:divBdr>
            </w:div>
            <w:div w:id="1071195986">
              <w:marLeft w:val="0"/>
              <w:marRight w:val="0"/>
              <w:marTop w:val="0"/>
              <w:marBottom w:val="0"/>
              <w:divBdr>
                <w:top w:val="none" w:sz="0" w:space="0" w:color="auto"/>
                <w:left w:val="none" w:sz="0" w:space="0" w:color="auto"/>
                <w:bottom w:val="none" w:sz="0" w:space="0" w:color="auto"/>
                <w:right w:val="none" w:sz="0" w:space="0" w:color="auto"/>
              </w:divBdr>
            </w:div>
            <w:div w:id="410124562">
              <w:marLeft w:val="0"/>
              <w:marRight w:val="0"/>
              <w:marTop w:val="0"/>
              <w:marBottom w:val="0"/>
              <w:divBdr>
                <w:top w:val="none" w:sz="0" w:space="0" w:color="auto"/>
                <w:left w:val="none" w:sz="0" w:space="0" w:color="auto"/>
                <w:bottom w:val="none" w:sz="0" w:space="0" w:color="auto"/>
                <w:right w:val="none" w:sz="0" w:space="0" w:color="auto"/>
              </w:divBdr>
            </w:div>
            <w:div w:id="240339716">
              <w:marLeft w:val="0"/>
              <w:marRight w:val="0"/>
              <w:marTop w:val="0"/>
              <w:marBottom w:val="0"/>
              <w:divBdr>
                <w:top w:val="none" w:sz="0" w:space="0" w:color="auto"/>
                <w:left w:val="none" w:sz="0" w:space="0" w:color="auto"/>
                <w:bottom w:val="none" w:sz="0" w:space="0" w:color="auto"/>
                <w:right w:val="none" w:sz="0" w:space="0" w:color="auto"/>
              </w:divBdr>
            </w:div>
            <w:div w:id="1879051935">
              <w:marLeft w:val="0"/>
              <w:marRight w:val="0"/>
              <w:marTop w:val="0"/>
              <w:marBottom w:val="0"/>
              <w:divBdr>
                <w:top w:val="none" w:sz="0" w:space="0" w:color="auto"/>
                <w:left w:val="none" w:sz="0" w:space="0" w:color="auto"/>
                <w:bottom w:val="none" w:sz="0" w:space="0" w:color="auto"/>
                <w:right w:val="none" w:sz="0" w:space="0" w:color="auto"/>
              </w:divBdr>
            </w:div>
            <w:div w:id="20531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10799">
      <w:bodyDiv w:val="1"/>
      <w:marLeft w:val="0"/>
      <w:marRight w:val="0"/>
      <w:marTop w:val="0"/>
      <w:marBottom w:val="0"/>
      <w:divBdr>
        <w:top w:val="none" w:sz="0" w:space="0" w:color="auto"/>
        <w:left w:val="none" w:sz="0" w:space="0" w:color="auto"/>
        <w:bottom w:val="none" w:sz="0" w:space="0" w:color="auto"/>
        <w:right w:val="none" w:sz="0" w:space="0" w:color="auto"/>
      </w:divBdr>
      <w:divsChild>
        <w:div w:id="159784212">
          <w:marLeft w:val="0"/>
          <w:marRight w:val="0"/>
          <w:marTop w:val="0"/>
          <w:marBottom w:val="0"/>
          <w:divBdr>
            <w:top w:val="none" w:sz="0" w:space="0" w:color="auto"/>
            <w:left w:val="none" w:sz="0" w:space="0" w:color="auto"/>
            <w:bottom w:val="none" w:sz="0" w:space="0" w:color="auto"/>
            <w:right w:val="none" w:sz="0" w:space="0" w:color="auto"/>
          </w:divBdr>
          <w:divsChild>
            <w:div w:id="370569246">
              <w:marLeft w:val="0"/>
              <w:marRight w:val="0"/>
              <w:marTop w:val="0"/>
              <w:marBottom w:val="0"/>
              <w:divBdr>
                <w:top w:val="none" w:sz="0" w:space="0" w:color="auto"/>
                <w:left w:val="none" w:sz="0" w:space="0" w:color="auto"/>
                <w:bottom w:val="none" w:sz="0" w:space="0" w:color="auto"/>
                <w:right w:val="none" w:sz="0" w:space="0" w:color="auto"/>
              </w:divBdr>
            </w:div>
            <w:div w:id="1526675803">
              <w:marLeft w:val="0"/>
              <w:marRight w:val="0"/>
              <w:marTop w:val="0"/>
              <w:marBottom w:val="0"/>
              <w:divBdr>
                <w:top w:val="none" w:sz="0" w:space="0" w:color="auto"/>
                <w:left w:val="none" w:sz="0" w:space="0" w:color="auto"/>
                <w:bottom w:val="none" w:sz="0" w:space="0" w:color="auto"/>
                <w:right w:val="none" w:sz="0" w:space="0" w:color="auto"/>
              </w:divBdr>
            </w:div>
            <w:div w:id="2143376420">
              <w:marLeft w:val="0"/>
              <w:marRight w:val="0"/>
              <w:marTop w:val="0"/>
              <w:marBottom w:val="0"/>
              <w:divBdr>
                <w:top w:val="none" w:sz="0" w:space="0" w:color="auto"/>
                <w:left w:val="none" w:sz="0" w:space="0" w:color="auto"/>
                <w:bottom w:val="none" w:sz="0" w:space="0" w:color="auto"/>
                <w:right w:val="none" w:sz="0" w:space="0" w:color="auto"/>
              </w:divBdr>
            </w:div>
            <w:div w:id="2089574791">
              <w:marLeft w:val="0"/>
              <w:marRight w:val="0"/>
              <w:marTop w:val="0"/>
              <w:marBottom w:val="0"/>
              <w:divBdr>
                <w:top w:val="none" w:sz="0" w:space="0" w:color="auto"/>
                <w:left w:val="none" w:sz="0" w:space="0" w:color="auto"/>
                <w:bottom w:val="none" w:sz="0" w:space="0" w:color="auto"/>
                <w:right w:val="none" w:sz="0" w:space="0" w:color="auto"/>
              </w:divBdr>
            </w:div>
            <w:div w:id="743458235">
              <w:marLeft w:val="0"/>
              <w:marRight w:val="0"/>
              <w:marTop w:val="0"/>
              <w:marBottom w:val="0"/>
              <w:divBdr>
                <w:top w:val="none" w:sz="0" w:space="0" w:color="auto"/>
                <w:left w:val="none" w:sz="0" w:space="0" w:color="auto"/>
                <w:bottom w:val="none" w:sz="0" w:space="0" w:color="auto"/>
                <w:right w:val="none" w:sz="0" w:space="0" w:color="auto"/>
              </w:divBdr>
            </w:div>
            <w:div w:id="745146560">
              <w:marLeft w:val="0"/>
              <w:marRight w:val="0"/>
              <w:marTop w:val="0"/>
              <w:marBottom w:val="0"/>
              <w:divBdr>
                <w:top w:val="none" w:sz="0" w:space="0" w:color="auto"/>
                <w:left w:val="none" w:sz="0" w:space="0" w:color="auto"/>
                <w:bottom w:val="none" w:sz="0" w:space="0" w:color="auto"/>
                <w:right w:val="none" w:sz="0" w:space="0" w:color="auto"/>
              </w:divBdr>
            </w:div>
            <w:div w:id="866603199">
              <w:marLeft w:val="0"/>
              <w:marRight w:val="0"/>
              <w:marTop w:val="0"/>
              <w:marBottom w:val="0"/>
              <w:divBdr>
                <w:top w:val="none" w:sz="0" w:space="0" w:color="auto"/>
                <w:left w:val="none" w:sz="0" w:space="0" w:color="auto"/>
                <w:bottom w:val="none" w:sz="0" w:space="0" w:color="auto"/>
                <w:right w:val="none" w:sz="0" w:space="0" w:color="auto"/>
              </w:divBdr>
            </w:div>
            <w:div w:id="1474447431">
              <w:marLeft w:val="0"/>
              <w:marRight w:val="0"/>
              <w:marTop w:val="0"/>
              <w:marBottom w:val="0"/>
              <w:divBdr>
                <w:top w:val="none" w:sz="0" w:space="0" w:color="auto"/>
                <w:left w:val="none" w:sz="0" w:space="0" w:color="auto"/>
                <w:bottom w:val="none" w:sz="0" w:space="0" w:color="auto"/>
                <w:right w:val="none" w:sz="0" w:space="0" w:color="auto"/>
              </w:divBdr>
            </w:div>
            <w:div w:id="1816676847">
              <w:marLeft w:val="0"/>
              <w:marRight w:val="0"/>
              <w:marTop w:val="0"/>
              <w:marBottom w:val="0"/>
              <w:divBdr>
                <w:top w:val="none" w:sz="0" w:space="0" w:color="auto"/>
                <w:left w:val="none" w:sz="0" w:space="0" w:color="auto"/>
                <w:bottom w:val="none" w:sz="0" w:space="0" w:color="auto"/>
                <w:right w:val="none" w:sz="0" w:space="0" w:color="auto"/>
              </w:divBdr>
            </w:div>
            <w:div w:id="1697460787">
              <w:marLeft w:val="0"/>
              <w:marRight w:val="0"/>
              <w:marTop w:val="0"/>
              <w:marBottom w:val="0"/>
              <w:divBdr>
                <w:top w:val="none" w:sz="0" w:space="0" w:color="auto"/>
                <w:left w:val="none" w:sz="0" w:space="0" w:color="auto"/>
                <w:bottom w:val="none" w:sz="0" w:space="0" w:color="auto"/>
                <w:right w:val="none" w:sz="0" w:space="0" w:color="auto"/>
              </w:divBdr>
            </w:div>
            <w:div w:id="1885873282">
              <w:marLeft w:val="0"/>
              <w:marRight w:val="0"/>
              <w:marTop w:val="0"/>
              <w:marBottom w:val="0"/>
              <w:divBdr>
                <w:top w:val="none" w:sz="0" w:space="0" w:color="auto"/>
                <w:left w:val="none" w:sz="0" w:space="0" w:color="auto"/>
                <w:bottom w:val="none" w:sz="0" w:space="0" w:color="auto"/>
                <w:right w:val="none" w:sz="0" w:space="0" w:color="auto"/>
              </w:divBdr>
            </w:div>
            <w:div w:id="888340950">
              <w:marLeft w:val="0"/>
              <w:marRight w:val="0"/>
              <w:marTop w:val="0"/>
              <w:marBottom w:val="0"/>
              <w:divBdr>
                <w:top w:val="none" w:sz="0" w:space="0" w:color="auto"/>
                <w:left w:val="none" w:sz="0" w:space="0" w:color="auto"/>
                <w:bottom w:val="none" w:sz="0" w:space="0" w:color="auto"/>
                <w:right w:val="none" w:sz="0" w:space="0" w:color="auto"/>
              </w:divBdr>
            </w:div>
            <w:div w:id="2048527852">
              <w:marLeft w:val="0"/>
              <w:marRight w:val="0"/>
              <w:marTop w:val="0"/>
              <w:marBottom w:val="0"/>
              <w:divBdr>
                <w:top w:val="none" w:sz="0" w:space="0" w:color="auto"/>
                <w:left w:val="none" w:sz="0" w:space="0" w:color="auto"/>
                <w:bottom w:val="none" w:sz="0" w:space="0" w:color="auto"/>
                <w:right w:val="none" w:sz="0" w:space="0" w:color="auto"/>
              </w:divBdr>
            </w:div>
            <w:div w:id="521479268">
              <w:marLeft w:val="0"/>
              <w:marRight w:val="0"/>
              <w:marTop w:val="0"/>
              <w:marBottom w:val="0"/>
              <w:divBdr>
                <w:top w:val="none" w:sz="0" w:space="0" w:color="auto"/>
                <w:left w:val="none" w:sz="0" w:space="0" w:color="auto"/>
                <w:bottom w:val="none" w:sz="0" w:space="0" w:color="auto"/>
                <w:right w:val="none" w:sz="0" w:space="0" w:color="auto"/>
              </w:divBdr>
            </w:div>
            <w:div w:id="539052585">
              <w:marLeft w:val="0"/>
              <w:marRight w:val="0"/>
              <w:marTop w:val="0"/>
              <w:marBottom w:val="0"/>
              <w:divBdr>
                <w:top w:val="none" w:sz="0" w:space="0" w:color="auto"/>
                <w:left w:val="none" w:sz="0" w:space="0" w:color="auto"/>
                <w:bottom w:val="none" w:sz="0" w:space="0" w:color="auto"/>
                <w:right w:val="none" w:sz="0" w:space="0" w:color="auto"/>
              </w:divBdr>
            </w:div>
            <w:div w:id="839269693">
              <w:marLeft w:val="0"/>
              <w:marRight w:val="0"/>
              <w:marTop w:val="0"/>
              <w:marBottom w:val="0"/>
              <w:divBdr>
                <w:top w:val="none" w:sz="0" w:space="0" w:color="auto"/>
                <w:left w:val="none" w:sz="0" w:space="0" w:color="auto"/>
                <w:bottom w:val="none" w:sz="0" w:space="0" w:color="auto"/>
                <w:right w:val="none" w:sz="0" w:space="0" w:color="auto"/>
              </w:divBdr>
            </w:div>
            <w:div w:id="1494757934">
              <w:marLeft w:val="0"/>
              <w:marRight w:val="0"/>
              <w:marTop w:val="0"/>
              <w:marBottom w:val="0"/>
              <w:divBdr>
                <w:top w:val="none" w:sz="0" w:space="0" w:color="auto"/>
                <w:left w:val="none" w:sz="0" w:space="0" w:color="auto"/>
                <w:bottom w:val="none" w:sz="0" w:space="0" w:color="auto"/>
                <w:right w:val="none" w:sz="0" w:space="0" w:color="auto"/>
              </w:divBdr>
            </w:div>
            <w:div w:id="766073858">
              <w:marLeft w:val="0"/>
              <w:marRight w:val="0"/>
              <w:marTop w:val="0"/>
              <w:marBottom w:val="0"/>
              <w:divBdr>
                <w:top w:val="none" w:sz="0" w:space="0" w:color="auto"/>
                <w:left w:val="none" w:sz="0" w:space="0" w:color="auto"/>
                <w:bottom w:val="none" w:sz="0" w:space="0" w:color="auto"/>
                <w:right w:val="none" w:sz="0" w:space="0" w:color="auto"/>
              </w:divBdr>
            </w:div>
            <w:div w:id="1820221099">
              <w:marLeft w:val="0"/>
              <w:marRight w:val="0"/>
              <w:marTop w:val="0"/>
              <w:marBottom w:val="0"/>
              <w:divBdr>
                <w:top w:val="none" w:sz="0" w:space="0" w:color="auto"/>
                <w:left w:val="none" w:sz="0" w:space="0" w:color="auto"/>
                <w:bottom w:val="none" w:sz="0" w:space="0" w:color="auto"/>
                <w:right w:val="none" w:sz="0" w:space="0" w:color="auto"/>
              </w:divBdr>
            </w:div>
            <w:div w:id="1493719321">
              <w:marLeft w:val="0"/>
              <w:marRight w:val="0"/>
              <w:marTop w:val="0"/>
              <w:marBottom w:val="0"/>
              <w:divBdr>
                <w:top w:val="none" w:sz="0" w:space="0" w:color="auto"/>
                <w:left w:val="none" w:sz="0" w:space="0" w:color="auto"/>
                <w:bottom w:val="none" w:sz="0" w:space="0" w:color="auto"/>
                <w:right w:val="none" w:sz="0" w:space="0" w:color="auto"/>
              </w:divBdr>
            </w:div>
            <w:div w:id="888105479">
              <w:marLeft w:val="0"/>
              <w:marRight w:val="0"/>
              <w:marTop w:val="0"/>
              <w:marBottom w:val="0"/>
              <w:divBdr>
                <w:top w:val="none" w:sz="0" w:space="0" w:color="auto"/>
                <w:left w:val="none" w:sz="0" w:space="0" w:color="auto"/>
                <w:bottom w:val="none" w:sz="0" w:space="0" w:color="auto"/>
                <w:right w:val="none" w:sz="0" w:space="0" w:color="auto"/>
              </w:divBdr>
            </w:div>
            <w:div w:id="751321547">
              <w:marLeft w:val="0"/>
              <w:marRight w:val="0"/>
              <w:marTop w:val="0"/>
              <w:marBottom w:val="0"/>
              <w:divBdr>
                <w:top w:val="none" w:sz="0" w:space="0" w:color="auto"/>
                <w:left w:val="none" w:sz="0" w:space="0" w:color="auto"/>
                <w:bottom w:val="none" w:sz="0" w:space="0" w:color="auto"/>
                <w:right w:val="none" w:sz="0" w:space="0" w:color="auto"/>
              </w:divBdr>
            </w:div>
            <w:div w:id="888346992">
              <w:marLeft w:val="0"/>
              <w:marRight w:val="0"/>
              <w:marTop w:val="0"/>
              <w:marBottom w:val="0"/>
              <w:divBdr>
                <w:top w:val="none" w:sz="0" w:space="0" w:color="auto"/>
                <w:left w:val="none" w:sz="0" w:space="0" w:color="auto"/>
                <w:bottom w:val="none" w:sz="0" w:space="0" w:color="auto"/>
                <w:right w:val="none" w:sz="0" w:space="0" w:color="auto"/>
              </w:divBdr>
            </w:div>
            <w:div w:id="1930964950">
              <w:marLeft w:val="0"/>
              <w:marRight w:val="0"/>
              <w:marTop w:val="0"/>
              <w:marBottom w:val="0"/>
              <w:divBdr>
                <w:top w:val="none" w:sz="0" w:space="0" w:color="auto"/>
                <w:left w:val="none" w:sz="0" w:space="0" w:color="auto"/>
                <w:bottom w:val="none" w:sz="0" w:space="0" w:color="auto"/>
                <w:right w:val="none" w:sz="0" w:space="0" w:color="auto"/>
              </w:divBdr>
            </w:div>
            <w:div w:id="1255939826">
              <w:marLeft w:val="0"/>
              <w:marRight w:val="0"/>
              <w:marTop w:val="0"/>
              <w:marBottom w:val="0"/>
              <w:divBdr>
                <w:top w:val="none" w:sz="0" w:space="0" w:color="auto"/>
                <w:left w:val="none" w:sz="0" w:space="0" w:color="auto"/>
                <w:bottom w:val="none" w:sz="0" w:space="0" w:color="auto"/>
                <w:right w:val="none" w:sz="0" w:space="0" w:color="auto"/>
              </w:divBdr>
            </w:div>
            <w:div w:id="822236180">
              <w:marLeft w:val="0"/>
              <w:marRight w:val="0"/>
              <w:marTop w:val="0"/>
              <w:marBottom w:val="0"/>
              <w:divBdr>
                <w:top w:val="none" w:sz="0" w:space="0" w:color="auto"/>
                <w:left w:val="none" w:sz="0" w:space="0" w:color="auto"/>
                <w:bottom w:val="none" w:sz="0" w:space="0" w:color="auto"/>
                <w:right w:val="none" w:sz="0" w:space="0" w:color="auto"/>
              </w:divBdr>
            </w:div>
            <w:div w:id="871963956">
              <w:marLeft w:val="0"/>
              <w:marRight w:val="0"/>
              <w:marTop w:val="0"/>
              <w:marBottom w:val="0"/>
              <w:divBdr>
                <w:top w:val="none" w:sz="0" w:space="0" w:color="auto"/>
                <w:left w:val="none" w:sz="0" w:space="0" w:color="auto"/>
                <w:bottom w:val="none" w:sz="0" w:space="0" w:color="auto"/>
                <w:right w:val="none" w:sz="0" w:space="0" w:color="auto"/>
              </w:divBdr>
            </w:div>
            <w:div w:id="1715737413">
              <w:marLeft w:val="0"/>
              <w:marRight w:val="0"/>
              <w:marTop w:val="0"/>
              <w:marBottom w:val="0"/>
              <w:divBdr>
                <w:top w:val="none" w:sz="0" w:space="0" w:color="auto"/>
                <w:left w:val="none" w:sz="0" w:space="0" w:color="auto"/>
                <w:bottom w:val="none" w:sz="0" w:space="0" w:color="auto"/>
                <w:right w:val="none" w:sz="0" w:space="0" w:color="auto"/>
              </w:divBdr>
            </w:div>
            <w:div w:id="987245058">
              <w:marLeft w:val="0"/>
              <w:marRight w:val="0"/>
              <w:marTop w:val="0"/>
              <w:marBottom w:val="0"/>
              <w:divBdr>
                <w:top w:val="none" w:sz="0" w:space="0" w:color="auto"/>
                <w:left w:val="none" w:sz="0" w:space="0" w:color="auto"/>
                <w:bottom w:val="none" w:sz="0" w:space="0" w:color="auto"/>
                <w:right w:val="none" w:sz="0" w:space="0" w:color="auto"/>
              </w:divBdr>
            </w:div>
            <w:div w:id="832722154">
              <w:marLeft w:val="0"/>
              <w:marRight w:val="0"/>
              <w:marTop w:val="0"/>
              <w:marBottom w:val="0"/>
              <w:divBdr>
                <w:top w:val="none" w:sz="0" w:space="0" w:color="auto"/>
                <w:left w:val="none" w:sz="0" w:space="0" w:color="auto"/>
                <w:bottom w:val="none" w:sz="0" w:space="0" w:color="auto"/>
                <w:right w:val="none" w:sz="0" w:space="0" w:color="auto"/>
              </w:divBdr>
            </w:div>
            <w:div w:id="919632050">
              <w:marLeft w:val="0"/>
              <w:marRight w:val="0"/>
              <w:marTop w:val="0"/>
              <w:marBottom w:val="0"/>
              <w:divBdr>
                <w:top w:val="none" w:sz="0" w:space="0" w:color="auto"/>
                <w:left w:val="none" w:sz="0" w:space="0" w:color="auto"/>
                <w:bottom w:val="none" w:sz="0" w:space="0" w:color="auto"/>
                <w:right w:val="none" w:sz="0" w:space="0" w:color="auto"/>
              </w:divBdr>
            </w:div>
            <w:div w:id="1904020868">
              <w:marLeft w:val="0"/>
              <w:marRight w:val="0"/>
              <w:marTop w:val="0"/>
              <w:marBottom w:val="0"/>
              <w:divBdr>
                <w:top w:val="none" w:sz="0" w:space="0" w:color="auto"/>
                <w:left w:val="none" w:sz="0" w:space="0" w:color="auto"/>
                <w:bottom w:val="none" w:sz="0" w:space="0" w:color="auto"/>
                <w:right w:val="none" w:sz="0" w:space="0" w:color="auto"/>
              </w:divBdr>
            </w:div>
            <w:div w:id="2097551342">
              <w:marLeft w:val="0"/>
              <w:marRight w:val="0"/>
              <w:marTop w:val="0"/>
              <w:marBottom w:val="0"/>
              <w:divBdr>
                <w:top w:val="none" w:sz="0" w:space="0" w:color="auto"/>
                <w:left w:val="none" w:sz="0" w:space="0" w:color="auto"/>
                <w:bottom w:val="none" w:sz="0" w:space="0" w:color="auto"/>
                <w:right w:val="none" w:sz="0" w:space="0" w:color="auto"/>
              </w:divBdr>
            </w:div>
            <w:div w:id="658466684">
              <w:marLeft w:val="0"/>
              <w:marRight w:val="0"/>
              <w:marTop w:val="0"/>
              <w:marBottom w:val="0"/>
              <w:divBdr>
                <w:top w:val="none" w:sz="0" w:space="0" w:color="auto"/>
                <w:left w:val="none" w:sz="0" w:space="0" w:color="auto"/>
                <w:bottom w:val="none" w:sz="0" w:space="0" w:color="auto"/>
                <w:right w:val="none" w:sz="0" w:space="0" w:color="auto"/>
              </w:divBdr>
            </w:div>
            <w:div w:id="655913737">
              <w:marLeft w:val="0"/>
              <w:marRight w:val="0"/>
              <w:marTop w:val="0"/>
              <w:marBottom w:val="0"/>
              <w:divBdr>
                <w:top w:val="none" w:sz="0" w:space="0" w:color="auto"/>
                <w:left w:val="none" w:sz="0" w:space="0" w:color="auto"/>
                <w:bottom w:val="none" w:sz="0" w:space="0" w:color="auto"/>
                <w:right w:val="none" w:sz="0" w:space="0" w:color="auto"/>
              </w:divBdr>
            </w:div>
            <w:div w:id="1265115575">
              <w:marLeft w:val="0"/>
              <w:marRight w:val="0"/>
              <w:marTop w:val="0"/>
              <w:marBottom w:val="0"/>
              <w:divBdr>
                <w:top w:val="none" w:sz="0" w:space="0" w:color="auto"/>
                <w:left w:val="none" w:sz="0" w:space="0" w:color="auto"/>
                <w:bottom w:val="none" w:sz="0" w:space="0" w:color="auto"/>
                <w:right w:val="none" w:sz="0" w:space="0" w:color="auto"/>
              </w:divBdr>
            </w:div>
            <w:div w:id="2043361931">
              <w:marLeft w:val="0"/>
              <w:marRight w:val="0"/>
              <w:marTop w:val="0"/>
              <w:marBottom w:val="0"/>
              <w:divBdr>
                <w:top w:val="none" w:sz="0" w:space="0" w:color="auto"/>
                <w:left w:val="none" w:sz="0" w:space="0" w:color="auto"/>
                <w:bottom w:val="none" w:sz="0" w:space="0" w:color="auto"/>
                <w:right w:val="none" w:sz="0" w:space="0" w:color="auto"/>
              </w:divBdr>
            </w:div>
            <w:div w:id="1964849174">
              <w:marLeft w:val="0"/>
              <w:marRight w:val="0"/>
              <w:marTop w:val="0"/>
              <w:marBottom w:val="0"/>
              <w:divBdr>
                <w:top w:val="none" w:sz="0" w:space="0" w:color="auto"/>
                <w:left w:val="none" w:sz="0" w:space="0" w:color="auto"/>
                <w:bottom w:val="none" w:sz="0" w:space="0" w:color="auto"/>
                <w:right w:val="none" w:sz="0" w:space="0" w:color="auto"/>
              </w:divBdr>
            </w:div>
            <w:div w:id="1166441001">
              <w:marLeft w:val="0"/>
              <w:marRight w:val="0"/>
              <w:marTop w:val="0"/>
              <w:marBottom w:val="0"/>
              <w:divBdr>
                <w:top w:val="none" w:sz="0" w:space="0" w:color="auto"/>
                <w:left w:val="none" w:sz="0" w:space="0" w:color="auto"/>
                <w:bottom w:val="none" w:sz="0" w:space="0" w:color="auto"/>
                <w:right w:val="none" w:sz="0" w:space="0" w:color="auto"/>
              </w:divBdr>
            </w:div>
            <w:div w:id="367224321">
              <w:marLeft w:val="0"/>
              <w:marRight w:val="0"/>
              <w:marTop w:val="0"/>
              <w:marBottom w:val="0"/>
              <w:divBdr>
                <w:top w:val="none" w:sz="0" w:space="0" w:color="auto"/>
                <w:left w:val="none" w:sz="0" w:space="0" w:color="auto"/>
                <w:bottom w:val="none" w:sz="0" w:space="0" w:color="auto"/>
                <w:right w:val="none" w:sz="0" w:space="0" w:color="auto"/>
              </w:divBdr>
            </w:div>
            <w:div w:id="1748838539">
              <w:marLeft w:val="0"/>
              <w:marRight w:val="0"/>
              <w:marTop w:val="0"/>
              <w:marBottom w:val="0"/>
              <w:divBdr>
                <w:top w:val="none" w:sz="0" w:space="0" w:color="auto"/>
                <w:left w:val="none" w:sz="0" w:space="0" w:color="auto"/>
                <w:bottom w:val="none" w:sz="0" w:space="0" w:color="auto"/>
                <w:right w:val="none" w:sz="0" w:space="0" w:color="auto"/>
              </w:divBdr>
            </w:div>
            <w:div w:id="1869178385">
              <w:marLeft w:val="0"/>
              <w:marRight w:val="0"/>
              <w:marTop w:val="0"/>
              <w:marBottom w:val="0"/>
              <w:divBdr>
                <w:top w:val="none" w:sz="0" w:space="0" w:color="auto"/>
                <w:left w:val="none" w:sz="0" w:space="0" w:color="auto"/>
                <w:bottom w:val="none" w:sz="0" w:space="0" w:color="auto"/>
                <w:right w:val="none" w:sz="0" w:space="0" w:color="auto"/>
              </w:divBdr>
            </w:div>
            <w:div w:id="1081176460">
              <w:marLeft w:val="0"/>
              <w:marRight w:val="0"/>
              <w:marTop w:val="0"/>
              <w:marBottom w:val="0"/>
              <w:divBdr>
                <w:top w:val="none" w:sz="0" w:space="0" w:color="auto"/>
                <w:left w:val="none" w:sz="0" w:space="0" w:color="auto"/>
                <w:bottom w:val="none" w:sz="0" w:space="0" w:color="auto"/>
                <w:right w:val="none" w:sz="0" w:space="0" w:color="auto"/>
              </w:divBdr>
            </w:div>
            <w:div w:id="750195876">
              <w:marLeft w:val="0"/>
              <w:marRight w:val="0"/>
              <w:marTop w:val="0"/>
              <w:marBottom w:val="0"/>
              <w:divBdr>
                <w:top w:val="none" w:sz="0" w:space="0" w:color="auto"/>
                <w:left w:val="none" w:sz="0" w:space="0" w:color="auto"/>
                <w:bottom w:val="none" w:sz="0" w:space="0" w:color="auto"/>
                <w:right w:val="none" w:sz="0" w:space="0" w:color="auto"/>
              </w:divBdr>
            </w:div>
            <w:div w:id="1984312178">
              <w:marLeft w:val="0"/>
              <w:marRight w:val="0"/>
              <w:marTop w:val="0"/>
              <w:marBottom w:val="0"/>
              <w:divBdr>
                <w:top w:val="none" w:sz="0" w:space="0" w:color="auto"/>
                <w:left w:val="none" w:sz="0" w:space="0" w:color="auto"/>
                <w:bottom w:val="none" w:sz="0" w:space="0" w:color="auto"/>
                <w:right w:val="none" w:sz="0" w:space="0" w:color="auto"/>
              </w:divBdr>
            </w:div>
            <w:div w:id="1021542167">
              <w:marLeft w:val="0"/>
              <w:marRight w:val="0"/>
              <w:marTop w:val="0"/>
              <w:marBottom w:val="0"/>
              <w:divBdr>
                <w:top w:val="none" w:sz="0" w:space="0" w:color="auto"/>
                <w:left w:val="none" w:sz="0" w:space="0" w:color="auto"/>
                <w:bottom w:val="none" w:sz="0" w:space="0" w:color="auto"/>
                <w:right w:val="none" w:sz="0" w:space="0" w:color="auto"/>
              </w:divBdr>
            </w:div>
            <w:div w:id="1005594585">
              <w:marLeft w:val="0"/>
              <w:marRight w:val="0"/>
              <w:marTop w:val="0"/>
              <w:marBottom w:val="0"/>
              <w:divBdr>
                <w:top w:val="none" w:sz="0" w:space="0" w:color="auto"/>
                <w:left w:val="none" w:sz="0" w:space="0" w:color="auto"/>
                <w:bottom w:val="none" w:sz="0" w:space="0" w:color="auto"/>
                <w:right w:val="none" w:sz="0" w:space="0" w:color="auto"/>
              </w:divBdr>
            </w:div>
            <w:div w:id="1087651791">
              <w:marLeft w:val="0"/>
              <w:marRight w:val="0"/>
              <w:marTop w:val="0"/>
              <w:marBottom w:val="0"/>
              <w:divBdr>
                <w:top w:val="none" w:sz="0" w:space="0" w:color="auto"/>
                <w:left w:val="none" w:sz="0" w:space="0" w:color="auto"/>
                <w:bottom w:val="none" w:sz="0" w:space="0" w:color="auto"/>
                <w:right w:val="none" w:sz="0" w:space="0" w:color="auto"/>
              </w:divBdr>
            </w:div>
            <w:div w:id="68502411">
              <w:marLeft w:val="0"/>
              <w:marRight w:val="0"/>
              <w:marTop w:val="0"/>
              <w:marBottom w:val="0"/>
              <w:divBdr>
                <w:top w:val="none" w:sz="0" w:space="0" w:color="auto"/>
                <w:left w:val="none" w:sz="0" w:space="0" w:color="auto"/>
                <w:bottom w:val="none" w:sz="0" w:space="0" w:color="auto"/>
                <w:right w:val="none" w:sz="0" w:space="0" w:color="auto"/>
              </w:divBdr>
            </w:div>
            <w:div w:id="1300764534">
              <w:marLeft w:val="0"/>
              <w:marRight w:val="0"/>
              <w:marTop w:val="0"/>
              <w:marBottom w:val="0"/>
              <w:divBdr>
                <w:top w:val="none" w:sz="0" w:space="0" w:color="auto"/>
                <w:left w:val="none" w:sz="0" w:space="0" w:color="auto"/>
                <w:bottom w:val="none" w:sz="0" w:space="0" w:color="auto"/>
                <w:right w:val="none" w:sz="0" w:space="0" w:color="auto"/>
              </w:divBdr>
            </w:div>
            <w:div w:id="380246798">
              <w:marLeft w:val="0"/>
              <w:marRight w:val="0"/>
              <w:marTop w:val="0"/>
              <w:marBottom w:val="0"/>
              <w:divBdr>
                <w:top w:val="none" w:sz="0" w:space="0" w:color="auto"/>
                <w:left w:val="none" w:sz="0" w:space="0" w:color="auto"/>
                <w:bottom w:val="none" w:sz="0" w:space="0" w:color="auto"/>
                <w:right w:val="none" w:sz="0" w:space="0" w:color="auto"/>
              </w:divBdr>
            </w:div>
            <w:div w:id="2054428960">
              <w:marLeft w:val="0"/>
              <w:marRight w:val="0"/>
              <w:marTop w:val="0"/>
              <w:marBottom w:val="0"/>
              <w:divBdr>
                <w:top w:val="none" w:sz="0" w:space="0" w:color="auto"/>
                <w:left w:val="none" w:sz="0" w:space="0" w:color="auto"/>
                <w:bottom w:val="none" w:sz="0" w:space="0" w:color="auto"/>
                <w:right w:val="none" w:sz="0" w:space="0" w:color="auto"/>
              </w:divBdr>
            </w:div>
            <w:div w:id="1623878888">
              <w:marLeft w:val="0"/>
              <w:marRight w:val="0"/>
              <w:marTop w:val="0"/>
              <w:marBottom w:val="0"/>
              <w:divBdr>
                <w:top w:val="none" w:sz="0" w:space="0" w:color="auto"/>
                <w:left w:val="none" w:sz="0" w:space="0" w:color="auto"/>
                <w:bottom w:val="none" w:sz="0" w:space="0" w:color="auto"/>
                <w:right w:val="none" w:sz="0" w:space="0" w:color="auto"/>
              </w:divBdr>
            </w:div>
            <w:div w:id="708069635">
              <w:marLeft w:val="0"/>
              <w:marRight w:val="0"/>
              <w:marTop w:val="0"/>
              <w:marBottom w:val="0"/>
              <w:divBdr>
                <w:top w:val="none" w:sz="0" w:space="0" w:color="auto"/>
                <w:left w:val="none" w:sz="0" w:space="0" w:color="auto"/>
                <w:bottom w:val="none" w:sz="0" w:space="0" w:color="auto"/>
                <w:right w:val="none" w:sz="0" w:space="0" w:color="auto"/>
              </w:divBdr>
            </w:div>
            <w:div w:id="167408536">
              <w:marLeft w:val="0"/>
              <w:marRight w:val="0"/>
              <w:marTop w:val="0"/>
              <w:marBottom w:val="0"/>
              <w:divBdr>
                <w:top w:val="none" w:sz="0" w:space="0" w:color="auto"/>
                <w:left w:val="none" w:sz="0" w:space="0" w:color="auto"/>
                <w:bottom w:val="none" w:sz="0" w:space="0" w:color="auto"/>
                <w:right w:val="none" w:sz="0" w:space="0" w:color="auto"/>
              </w:divBdr>
            </w:div>
            <w:div w:id="776410915">
              <w:marLeft w:val="0"/>
              <w:marRight w:val="0"/>
              <w:marTop w:val="0"/>
              <w:marBottom w:val="0"/>
              <w:divBdr>
                <w:top w:val="none" w:sz="0" w:space="0" w:color="auto"/>
                <w:left w:val="none" w:sz="0" w:space="0" w:color="auto"/>
                <w:bottom w:val="none" w:sz="0" w:space="0" w:color="auto"/>
                <w:right w:val="none" w:sz="0" w:space="0" w:color="auto"/>
              </w:divBdr>
            </w:div>
            <w:div w:id="70440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954887">
      <w:bodyDiv w:val="1"/>
      <w:marLeft w:val="0"/>
      <w:marRight w:val="0"/>
      <w:marTop w:val="0"/>
      <w:marBottom w:val="0"/>
      <w:divBdr>
        <w:top w:val="none" w:sz="0" w:space="0" w:color="auto"/>
        <w:left w:val="none" w:sz="0" w:space="0" w:color="auto"/>
        <w:bottom w:val="none" w:sz="0" w:space="0" w:color="auto"/>
        <w:right w:val="none" w:sz="0" w:space="0" w:color="auto"/>
      </w:divBdr>
      <w:divsChild>
        <w:div w:id="449710751">
          <w:marLeft w:val="0"/>
          <w:marRight w:val="0"/>
          <w:marTop w:val="0"/>
          <w:marBottom w:val="0"/>
          <w:divBdr>
            <w:top w:val="none" w:sz="0" w:space="0" w:color="auto"/>
            <w:left w:val="none" w:sz="0" w:space="0" w:color="auto"/>
            <w:bottom w:val="none" w:sz="0" w:space="0" w:color="auto"/>
            <w:right w:val="none" w:sz="0" w:space="0" w:color="auto"/>
          </w:divBdr>
        </w:div>
      </w:divsChild>
    </w:div>
    <w:div w:id="316765695">
      <w:bodyDiv w:val="1"/>
      <w:marLeft w:val="0"/>
      <w:marRight w:val="0"/>
      <w:marTop w:val="0"/>
      <w:marBottom w:val="0"/>
      <w:divBdr>
        <w:top w:val="none" w:sz="0" w:space="0" w:color="auto"/>
        <w:left w:val="none" w:sz="0" w:space="0" w:color="auto"/>
        <w:bottom w:val="none" w:sz="0" w:space="0" w:color="auto"/>
        <w:right w:val="none" w:sz="0" w:space="0" w:color="auto"/>
      </w:divBdr>
      <w:divsChild>
        <w:div w:id="485560078">
          <w:marLeft w:val="0"/>
          <w:marRight w:val="0"/>
          <w:marTop w:val="0"/>
          <w:marBottom w:val="0"/>
          <w:divBdr>
            <w:top w:val="none" w:sz="0" w:space="0" w:color="auto"/>
            <w:left w:val="none" w:sz="0" w:space="0" w:color="auto"/>
            <w:bottom w:val="none" w:sz="0" w:space="0" w:color="auto"/>
            <w:right w:val="none" w:sz="0" w:space="0" w:color="auto"/>
          </w:divBdr>
          <w:divsChild>
            <w:div w:id="1623414175">
              <w:marLeft w:val="0"/>
              <w:marRight w:val="0"/>
              <w:marTop w:val="0"/>
              <w:marBottom w:val="0"/>
              <w:divBdr>
                <w:top w:val="none" w:sz="0" w:space="0" w:color="auto"/>
                <w:left w:val="none" w:sz="0" w:space="0" w:color="auto"/>
                <w:bottom w:val="none" w:sz="0" w:space="0" w:color="auto"/>
                <w:right w:val="none" w:sz="0" w:space="0" w:color="auto"/>
              </w:divBdr>
            </w:div>
            <w:div w:id="1399396929">
              <w:marLeft w:val="0"/>
              <w:marRight w:val="0"/>
              <w:marTop w:val="0"/>
              <w:marBottom w:val="0"/>
              <w:divBdr>
                <w:top w:val="none" w:sz="0" w:space="0" w:color="auto"/>
                <w:left w:val="none" w:sz="0" w:space="0" w:color="auto"/>
                <w:bottom w:val="none" w:sz="0" w:space="0" w:color="auto"/>
                <w:right w:val="none" w:sz="0" w:space="0" w:color="auto"/>
              </w:divBdr>
            </w:div>
            <w:div w:id="984814469">
              <w:marLeft w:val="0"/>
              <w:marRight w:val="0"/>
              <w:marTop w:val="0"/>
              <w:marBottom w:val="0"/>
              <w:divBdr>
                <w:top w:val="none" w:sz="0" w:space="0" w:color="auto"/>
                <w:left w:val="none" w:sz="0" w:space="0" w:color="auto"/>
                <w:bottom w:val="none" w:sz="0" w:space="0" w:color="auto"/>
                <w:right w:val="none" w:sz="0" w:space="0" w:color="auto"/>
              </w:divBdr>
            </w:div>
            <w:div w:id="156729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4138">
      <w:bodyDiv w:val="1"/>
      <w:marLeft w:val="0"/>
      <w:marRight w:val="0"/>
      <w:marTop w:val="0"/>
      <w:marBottom w:val="0"/>
      <w:divBdr>
        <w:top w:val="none" w:sz="0" w:space="0" w:color="auto"/>
        <w:left w:val="none" w:sz="0" w:space="0" w:color="auto"/>
        <w:bottom w:val="none" w:sz="0" w:space="0" w:color="auto"/>
        <w:right w:val="none" w:sz="0" w:space="0" w:color="auto"/>
      </w:divBdr>
      <w:divsChild>
        <w:div w:id="1199704652">
          <w:marLeft w:val="0"/>
          <w:marRight w:val="0"/>
          <w:marTop w:val="0"/>
          <w:marBottom w:val="0"/>
          <w:divBdr>
            <w:top w:val="none" w:sz="0" w:space="0" w:color="auto"/>
            <w:left w:val="none" w:sz="0" w:space="0" w:color="auto"/>
            <w:bottom w:val="none" w:sz="0" w:space="0" w:color="auto"/>
            <w:right w:val="none" w:sz="0" w:space="0" w:color="auto"/>
          </w:divBdr>
          <w:divsChild>
            <w:div w:id="303435465">
              <w:marLeft w:val="0"/>
              <w:marRight w:val="0"/>
              <w:marTop w:val="0"/>
              <w:marBottom w:val="0"/>
              <w:divBdr>
                <w:top w:val="none" w:sz="0" w:space="0" w:color="auto"/>
                <w:left w:val="none" w:sz="0" w:space="0" w:color="auto"/>
                <w:bottom w:val="none" w:sz="0" w:space="0" w:color="auto"/>
                <w:right w:val="none" w:sz="0" w:space="0" w:color="auto"/>
              </w:divBdr>
            </w:div>
            <w:div w:id="1101948022">
              <w:marLeft w:val="0"/>
              <w:marRight w:val="0"/>
              <w:marTop w:val="0"/>
              <w:marBottom w:val="0"/>
              <w:divBdr>
                <w:top w:val="none" w:sz="0" w:space="0" w:color="auto"/>
                <w:left w:val="none" w:sz="0" w:space="0" w:color="auto"/>
                <w:bottom w:val="none" w:sz="0" w:space="0" w:color="auto"/>
                <w:right w:val="none" w:sz="0" w:space="0" w:color="auto"/>
              </w:divBdr>
            </w:div>
            <w:div w:id="692340496">
              <w:marLeft w:val="0"/>
              <w:marRight w:val="0"/>
              <w:marTop w:val="0"/>
              <w:marBottom w:val="0"/>
              <w:divBdr>
                <w:top w:val="none" w:sz="0" w:space="0" w:color="auto"/>
                <w:left w:val="none" w:sz="0" w:space="0" w:color="auto"/>
                <w:bottom w:val="none" w:sz="0" w:space="0" w:color="auto"/>
                <w:right w:val="none" w:sz="0" w:space="0" w:color="auto"/>
              </w:divBdr>
            </w:div>
            <w:div w:id="1010716556">
              <w:marLeft w:val="0"/>
              <w:marRight w:val="0"/>
              <w:marTop w:val="0"/>
              <w:marBottom w:val="0"/>
              <w:divBdr>
                <w:top w:val="none" w:sz="0" w:space="0" w:color="auto"/>
                <w:left w:val="none" w:sz="0" w:space="0" w:color="auto"/>
                <w:bottom w:val="none" w:sz="0" w:space="0" w:color="auto"/>
                <w:right w:val="none" w:sz="0" w:space="0" w:color="auto"/>
              </w:divBdr>
            </w:div>
            <w:div w:id="1396735525">
              <w:marLeft w:val="0"/>
              <w:marRight w:val="0"/>
              <w:marTop w:val="0"/>
              <w:marBottom w:val="0"/>
              <w:divBdr>
                <w:top w:val="none" w:sz="0" w:space="0" w:color="auto"/>
                <w:left w:val="none" w:sz="0" w:space="0" w:color="auto"/>
                <w:bottom w:val="none" w:sz="0" w:space="0" w:color="auto"/>
                <w:right w:val="none" w:sz="0" w:space="0" w:color="auto"/>
              </w:divBdr>
            </w:div>
            <w:div w:id="152531846">
              <w:marLeft w:val="0"/>
              <w:marRight w:val="0"/>
              <w:marTop w:val="0"/>
              <w:marBottom w:val="0"/>
              <w:divBdr>
                <w:top w:val="none" w:sz="0" w:space="0" w:color="auto"/>
                <w:left w:val="none" w:sz="0" w:space="0" w:color="auto"/>
                <w:bottom w:val="none" w:sz="0" w:space="0" w:color="auto"/>
                <w:right w:val="none" w:sz="0" w:space="0" w:color="auto"/>
              </w:divBdr>
            </w:div>
            <w:div w:id="77099794">
              <w:marLeft w:val="0"/>
              <w:marRight w:val="0"/>
              <w:marTop w:val="0"/>
              <w:marBottom w:val="0"/>
              <w:divBdr>
                <w:top w:val="none" w:sz="0" w:space="0" w:color="auto"/>
                <w:left w:val="none" w:sz="0" w:space="0" w:color="auto"/>
                <w:bottom w:val="none" w:sz="0" w:space="0" w:color="auto"/>
                <w:right w:val="none" w:sz="0" w:space="0" w:color="auto"/>
              </w:divBdr>
            </w:div>
            <w:div w:id="432097027">
              <w:marLeft w:val="0"/>
              <w:marRight w:val="0"/>
              <w:marTop w:val="0"/>
              <w:marBottom w:val="0"/>
              <w:divBdr>
                <w:top w:val="none" w:sz="0" w:space="0" w:color="auto"/>
                <w:left w:val="none" w:sz="0" w:space="0" w:color="auto"/>
                <w:bottom w:val="none" w:sz="0" w:space="0" w:color="auto"/>
                <w:right w:val="none" w:sz="0" w:space="0" w:color="auto"/>
              </w:divBdr>
            </w:div>
            <w:div w:id="1524395749">
              <w:marLeft w:val="0"/>
              <w:marRight w:val="0"/>
              <w:marTop w:val="0"/>
              <w:marBottom w:val="0"/>
              <w:divBdr>
                <w:top w:val="none" w:sz="0" w:space="0" w:color="auto"/>
                <w:left w:val="none" w:sz="0" w:space="0" w:color="auto"/>
                <w:bottom w:val="none" w:sz="0" w:space="0" w:color="auto"/>
                <w:right w:val="none" w:sz="0" w:space="0" w:color="auto"/>
              </w:divBdr>
            </w:div>
            <w:div w:id="1592737080">
              <w:marLeft w:val="0"/>
              <w:marRight w:val="0"/>
              <w:marTop w:val="0"/>
              <w:marBottom w:val="0"/>
              <w:divBdr>
                <w:top w:val="none" w:sz="0" w:space="0" w:color="auto"/>
                <w:left w:val="none" w:sz="0" w:space="0" w:color="auto"/>
                <w:bottom w:val="none" w:sz="0" w:space="0" w:color="auto"/>
                <w:right w:val="none" w:sz="0" w:space="0" w:color="auto"/>
              </w:divBdr>
            </w:div>
            <w:div w:id="649285885">
              <w:marLeft w:val="0"/>
              <w:marRight w:val="0"/>
              <w:marTop w:val="0"/>
              <w:marBottom w:val="0"/>
              <w:divBdr>
                <w:top w:val="none" w:sz="0" w:space="0" w:color="auto"/>
                <w:left w:val="none" w:sz="0" w:space="0" w:color="auto"/>
                <w:bottom w:val="none" w:sz="0" w:space="0" w:color="auto"/>
                <w:right w:val="none" w:sz="0" w:space="0" w:color="auto"/>
              </w:divBdr>
            </w:div>
            <w:div w:id="273830974">
              <w:marLeft w:val="0"/>
              <w:marRight w:val="0"/>
              <w:marTop w:val="0"/>
              <w:marBottom w:val="0"/>
              <w:divBdr>
                <w:top w:val="none" w:sz="0" w:space="0" w:color="auto"/>
                <w:left w:val="none" w:sz="0" w:space="0" w:color="auto"/>
                <w:bottom w:val="none" w:sz="0" w:space="0" w:color="auto"/>
                <w:right w:val="none" w:sz="0" w:space="0" w:color="auto"/>
              </w:divBdr>
            </w:div>
            <w:div w:id="2129929836">
              <w:marLeft w:val="0"/>
              <w:marRight w:val="0"/>
              <w:marTop w:val="0"/>
              <w:marBottom w:val="0"/>
              <w:divBdr>
                <w:top w:val="none" w:sz="0" w:space="0" w:color="auto"/>
                <w:left w:val="none" w:sz="0" w:space="0" w:color="auto"/>
                <w:bottom w:val="none" w:sz="0" w:space="0" w:color="auto"/>
                <w:right w:val="none" w:sz="0" w:space="0" w:color="auto"/>
              </w:divBdr>
            </w:div>
            <w:div w:id="81227407">
              <w:marLeft w:val="0"/>
              <w:marRight w:val="0"/>
              <w:marTop w:val="0"/>
              <w:marBottom w:val="0"/>
              <w:divBdr>
                <w:top w:val="none" w:sz="0" w:space="0" w:color="auto"/>
                <w:left w:val="none" w:sz="0" w:space="0" w:color="auto"/>
                <w:bottom w:val="none" w:sz="0" w:space="0" w:color="auto"/>
                <w:right w:val="none" w:sz="0" w:space="0" w:color="auto"/>
              </w:divBdr>
            </w:div>
            <w:div w:id="44255821">
              <w:marLeft w:val="0"/>
              <w:marRight w:val="0"/>
              <w:marTop w:val="0"/>
              <w:marBottom w:val="0"/>
              <w:divBdr>
                <w:top w:val="none" w:sz="0" w:space="0" w:color="auto"/>
                <w:left w:val="none" w:sz="0" w:space="0" w:color="auto"/>
                <w:bottom w:val="none" w:sz="0" w:space="0" w:color="auto"/>
                <w:right w:val="none" w:sz="0" w:space="0" w:color="auto"/>
              </w:divBdr>
            </w:div>
            <w:div w:id="343023633">
              <w:marLeft w:val="0"/>
              <w:marRight w:val="0"/>
              <w:marTop w:val="0"/>
              <w:marBottom w:val="0"/>
              <w:divBdr>
                <w:top w:val="none" w:sz="0" w:space="0" w:color="auto"/>
                <w:left w:val="none" w:sz="0" w:space="0" w:color="auto"/>
                <w:bottom w:val="none" w:sz="0" w:space="0" w:color="auto"/>
                <w:right w:val="none" w:sz="0" w:space="0" w:color="auto"/>
              </w:divBdr>
            </w:div>
            <w:div w:id="774178054">
              <w:marLeft w:val="0"/>
              <w:marRight w:val="0"/>
              <w:marTop w:val="0"/>
              <w:marBottom w:val="0"/>
              <w:divBdr>
                <w:top w:val="none" w:sz="0" w:space="0" w:color="auto"/>
                <w:left w:val="none" w:sz="0" w:space="0" w:color="auto"/>
                <w:bottom w:val="none" w:sz="0" w:space="0" w:color="auto"/>
                <w:right w:val="none" w:sz="0" w:space="0" w:color="auto"/>
              </w:divBdr>
            </w:div>
            <w:div w:id="996810712">
              <w:marLeft w:val="0"/>
              <w:marRight w:val="0"/>
              <w:marTop w:val="0"/>
              <w:marBottom w:val="0"/>
              <w:divBdr>
                <w:top w:val="none" w:sz="0" w:space="0" w:color="auto"/>
                <w:left w:val="none" w:sz="0" w:space="0" w:color="auto"/>
                <w:bottom w:val="none" w:sz="0" w:space="0" w:color="auto"/>
                <w:right w:val="none" w:sz="0" w:space="0" w:color="auto"/>
              </w:divBdr>
            </w:div>
            <w:div w:id="754133853">
              <w:marLeft w:val="0"/>
              <w:marRight w:val="0"/>
              <w:marTop w:val="0"/>
              <w:marBottom w:val="0"/>
              <w:divBdr>
                <w:top w:val="none" w:sz="0" w:space="0" w:color="auto"/>
                <w:left w:val="none" w:sz="0" w:space="0" w:color="auto"/>
                <w:bottom w:val="none" w:sz="0" w:space="0" w:color="auto"/>
                <w:right w:val="none" w:sz="0" w:space="0" w:color="auto"/>
              </w:divBdr>
            </w:div>
            <w:div w:id="726958065">
              <w:marLeft w:val="0"/>
              <w:marRight w:val="0"/>
              <w:marTop w:val="0"/>
              <w:marBottom w:val="0"/>
              <w:divBdr>
                <w:top w:val="none" w:sz="0" w:space="0" w:color="auto"/>
                <w:left w:val="none" w:sz="0" w:space="0" w:color="auto"/>
                <w:bottom w:val="none" w:sz="0" w:space="0" w:color="auto"/>
                <w:right w:val="none" w:sz="0" w:space="0" w:color="auto"/>
              </w:divBdr>
            </w:div>
            <w:div w:id="1794976363">
              <w:marLeft w:val="0"/>
              <w:marRight w:val="0"/>
              <w:marTop w:val="0"/>
              <w:marBottom w:val="0"/>
              <w:divBdr>
                <w:top w:val="none" w:sz="0" w:space="0" w:color="auto"/>
                <w:left w:val="none" w:sz="0" w:space="0" w:color="auto"/>
                <w:bottom w:val="none" w:sz="0" w:space="0" w:color="auto"/>
                <w:right w:val="none" w:sz="0" w:space="0" w:color="auto"/>
              </w:divBdr>
            </w:div>
            <w:div w:id="1917325395">
              <w:marLeft w:val="0"/>
              <w:marRight w:val="0"/>
              <w:marTop w:val="0"/>
              <w:marBottom w:val="0"/>
              <w:divBdr>
                <w:top w:val="none" w:sz="0" w:space="0" w:color="auto"/>
                <w:left w:val="none" w:sz="0" w:space="0" w:color="auto"/>
                <w:bottom w:val="none" w:sz="0" w:space="0" w:color="auto"/>
                <w:right w:val="none" w:sz="0" w:space="0" w:color="auto"/>
              </w:divBdr>
            </w:div>
            <w:div w:id="1294562193">
              <w:marLeft w:val="0"/>
              <w:marRight w:val="0"/>
              <w:marTop w:val="0"/>
              <w:marBottom w:val="0"/>
              <w:divBdr>
                <w:top w:val="none" w:sz="0" w:space="0" w:color="auto"/>
                <w:left w:val="none" w:sz="0" w:space="0" w:color="auto"/>
                <w:bottom w:val="none" w:sz="0" w:space="0" w:color="auto"/>
                <w:right w:val="none" w:sz="0" w:space="0" w:color="auto"/>
              </w:divBdr>
            </w:div>
            <w:div w:id="757753127">
              <w:marLeft w:val="0"/>
              <w:marRight w:val="0"/>
              <w:marTop w:val="0"/>
              <w:marBottom w:val="0"/>
              <w:divBdr>
                <w:top w:val="none" w:sz="0" w:space="0" w:color="auto"/>
                <w:left w:val="none" w:sz="0" w:space="0" w:color="auto"/>
                <w:bottom w:val="none" w:sz="0" w:space="0" w:color="auto"/>
                <w:right w:val="none" w:sz="0" w:space="0" w:color="auto"/>
              </w:divBdr>
            </w:div>
            <w:div w:id="718476187">
              <w:marLeft w:val="0"/>
              <w:marRight w:val="0"/>
              <w:marTop w:val="0"/>
              <w:marBottom w:val="0"/>
              <w:divBdr>
                <w:top w:val="none" w:sz="0" w:space="0" w:color="auto"/>
                <w:left w:val="none" w:sz="0" w:space="0" w:color="auto"/>
                <w:bottom w:val="none" w:sz="0" w:space="0" w:color="auto"/>
                <w:right w:val="none" w:sz="0" w:space="0" w:color="auto"/>
              </w:divBdr>
            </w:div>
            <w:div w:id="532813876">
              <w:marLeft w:val="0"/>
              <w:marRight w:val="0"/>
              <w:marTop w:val="0"/>
              <w:marBottom w:val="0"/>
              <w:divBdr>
                <w:top w:val="none" w:sz="0" w:space="0" w:color="auto"/>
                <w:left w:val="none" w:sz="0" w:space="0" w:color="auto"/>
                <w:bottom w:val="none" w:sz="0" w:space="0" w:color="auto"/>
                <w:right w:val="none" w:sz="0" w:space="0" w:color="auto"/>
              </w:divBdr>
            </w:div>
            <w:div w:id="303196501">
              <w:marLeft w:val="0"/>
              <w:marRight w:val="0"/>
              <w:marTop w:val="0"/>
              <w:marBottom w:val="0"/>
              <w:divBdr>
                <w:top w:val="none" w:sz="0" w:space="0" w:color="auto"/>
                <w:left w:val="none" w:sz="0" w:space="0" w:color="auto"/>
                <w:bottom w:val="none" w:sz="0" w:space="0" w:color="auto"/>
                <w:right w:val="none" w:sz="0" w:space="0" w:color="auto"/>
              </w:divBdr>
            </w:div>
            <w:div w:id="2089107938">
              <w:marLeft w:val="0"/>
              <w:marRight w:val="0"/>
              <w:marTop w:val="0"/>
              <w:marBottom w:val="0"/>
              <w:divBdr>
                <w:top w:val="none" w:sz="0" w:space="0" w:color="auto"/>
                <w:left w:val="none" w:sz="0" w:space="0" w:color="auto"/>
                <w:bottom w:val="none" w:sz="0" w:space="0" w:color="auto"/>
                <w:right w:val="none" w:sz="0" w:space="0" w:color="auto"/>
              </w:divBdr>
            </w:div>
            <w:div w:id="670571281">
              <w:marLeft w:val="0"/>
              <w:marRight w:val="0"/>
              <w:marTop w:val="0"/>
              <w:marBottom w:val="0"/>
              <w:divBdr>
                <w:top w:val="none" w:sz="0" w:space="0" w:color="auto"/>
                <w:left w:val="none" w:sz="0" w:space="0" w:color="auto"/>
                <w:bottom w:val="none" w:sz="0" w:space="0" w:color="auto"/>
                <w:right w:val="none" w:sz="0" w:space="0" w:color="auto"/>
              </w:divBdr>
            </w:div>
            <w:div w:id="1769302075">
              <w:marLeft w:val="0"/>
              <w:marRight w:val="0"/>
              <w:marTop w:val="0"/>
              <w:marBottom w:val="0"/>
              <w:divBdr>
                <w:top w:val="none" w:sz="0" w:space="0" w:color="auto"/>
                <w:left w:val="none" w:sz="0" w:space="0" w:color="auto"/>
                <w:bottom w:val="none" w:sz="0" w:space="0" w:color="auto"/>
                <w:right w:val="none" w:sz="0" w:space="0" w:color="auto"/>
              </w:divBdr>
            </w:div>
            <w:div w:id="1281304282">
              <w:marLeft w:val="0"/>
              <w:marRight w:val="0"/>
              <w:marTop w:val="0"/>
              <w:marBottom w:val="0"/>
              <w:divBdr>
                <w:top w:val="none" w:sz="0" w:space="0" w:color="auto"/>
                <w:left w:val="none" w:sz="0" w:space="0" w:color="auto"/>
                <w:bottom w:val="none" w:sz="0" w:space="0" w:color="auto"/>
                <w:right w:val="none" w:sz="0" w:space="0" w:color="auto"/>
              </w:divBdr>
            </w:div>
            <w:div w:id="161311937">
              <w:marLeft w:val="0"/>
              <w:marRight w:val="0"/>
              <w:marTop w:val="0"/>
              <w:marBottom w:val="0"/>
              <w:divBdr>
                <w:top w:val="none" w:sz="0" w:space="0" w:color="auto"/>
                <w:left w:val="none" w:sz="0" w:space="0" w:color="auto"/>
                <w:bottom w:val="none" w:sz="0" w:space="0" w:color="auto"/>
                <w:right w:val="none" w:sz="0" w:space="0" w:color="auto"/>
              </w:divBdr>
            </w:div>
            <w:div w:id="1137800558">
              <w:marLeft w:val="0"/>
              <w:marRight w:val="0"/>
              <w:marTop w:val="0"/>
              <w:marBottom w:val="0"/>
              <w:divBdr>
                <w:top w:val="none" w:sz="0" w:space="0" w:color="auto"/>
                <w:left w:val="none" w:sz="0" w:space="0" w:color="auto"/>
                <w:bottom w:val="none" w:sz="0" w:space="0" w:color="auto"/>
                <w:right w:val="none" w:sz="0" w:space="0" w:color="auto"/>
              </w:divBdr>
            </w:div>
            <w:div w:id="658309210">
              <w:marLeft w:val="0"/>
              <w:marRight w:val="0"/>
              <w:marTop w:val="0"/>
              <w:marBottom w:val="0"/>
              <w:divBdr>
                <w:top w:val="none" w:sz="0" w:space="0" w:color="auto"/>
                <w:left w:val="none" w:sz="0" w:space="0" w:color="auto"/>
                <w:bottom w:val="none" w:sz="0" w:space="0" w:color="auto"/>
                <w:right w:val="none" w:sz="0" w:space="0" w:color="auto"/>
              </w:divBdr>
            </w:div>
            <w:div w:id="1942183824">
              <w:marLeft w:val="0"/>
              <w:marRight w:val="0"/>
              <w:marTop w:val="0"/>
              <w:marBottom w:val="0"/>
              <w:divBdr>
                <w:top w:val="none" w:sz="0" w:space="0" w:color="auto"/>
                <w:left w:val="none" w:sz="0" w:space="0" w:color="auto"/>
                <w:bottom w:val="none" w:sz="0" w:space="0" w:color="auto"/>
                <w:right w:val="none" w:sz="0" w:space="0" w:color="auto"/>
              </w:divBdr>
            </w:div>
            <w:div w:id="1177693876">
              <w:marLeft w:val="0"/>
              <w:marRight w:val="0"/>
              <w:marTop w:val="0"/>
              <w:marBottom w:val="0"/>
              <w:divBdr>
                <w:top w:val="none" w:sz="0" w:space="0" w:color="auto"/>
                <w:left w:val="none" w:sz="0" w:space="0" w:color="auto"/>
                <w:bottom w:val="none" w:sz="0" w:space="0" w:color="auto"/>
                <w:right w:val="none" w:sz="0" w:space="0" w:color="auto"/>
              </w:divBdr>
            </w:div>
            <w:div w:id="1060984861">
              <w:marLeft w:val="0"/>
              <w:marRight w:val="0"/>
              <w:marTop w:val="0"/>
              <w:marBottom w:val="0"/>
              <w:divBdr>
                <w:top w:val="none" w:sz="0" w:space="0" w:color="auto"/>
                <w:left w:val="none" w:sz="0" w:space="0" w:color="auto"/>
                <w:bottom w:val="none" w:sz="0" w:space="0" w:color="auto"/>
                <w:right w:val="none" w:sz="0" w:space="0" w:color="auto"/>
              </w:divBdr>
            </w:div>
            <w:div w:id="1703508532">
              <w:marLeft w:val="0"/>
              <w:marRight w:val="0"/>
              <w:marTop w:val="0"/>
              <w:marBottom w:val="0"/>
              <w:divBdr>
                <w:top w:val="none" w:sz="0" w:space="0" w:color="auto"/>
                <w:left w:val="none" w:sz="0" w:space="0" w:color="auto"/>
                <w:bottom w:val="none" w:sz="0" w:space="0" w:color="auto"/>
                <w:right w:val="none" w:sz="0" w:space="0" w:color="auto"/>
              </w:divBdr>
            </w:div>
            <w:div w:id="1390694142">
              <w:marLeft w:val="0"/>
              <w:marRight w:val="0"/>
              <w:marTop w:val="0"/>
              <w:marBottom w:val="0"/>
              <w:divBdr>
                <w:top w:val="none" w:sz="0" w:space="0" w:color="auto"/>
                <w:left w:val="none" w:sz="0" w:space="0" w:color="auto"/>
                <w:bottom w:val="none" w:sz="0" w:space="0" w:color="auto"/>
                <w:right w:val="none" w:sz="0" w:space="0" w:color="auto"/>
              </w:divBdr>
            </w:div>
            <w:div w:id="10709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09017">
      <w:bodyDiv w:val="1"/>
      <w:marLeft w:val="0"/>
      <w:marRight w:val="0"/>
      <w:marTop w:val="0"/>
      <w:marBottom w:val="0"/>
      <w:divBdr>
        <w:top w:val="none" w:sz="0" w:space="0" w:color="auto"/>
        <w:left w:val="none" w:sz="0" w:space="0" w:color="auto"/>
        <w:bottom w:val="none" w:sz="0" w:space="0" w:color="auto"/>
        <w:right w:val="none" w:sz="0" w:space="0" w:color="auto"/>
      </w:divBdr>
      <w:divsChild>
        <w:div w:id="1676761712">
          <w:marLeft w:val="0"/>
          <w:marRight w:val="0"/>
          <w:marTop w:val="0"/>
          <w:marBottom w:val="0"/>
          <w:divBdr>
            <w:top w:val="none" w:sz="0" w:space="0" w:color="auto"/>
            <w:left w:val="none" w:sz="0" w:space="0" w:color="auto"/>
            <w:bottom w:val="none" w:sz="0" w:space="0" w:color="auto"/>
            <w:right w:val="none" w:sz="0" w:space="0" w:color="auto"/>
          </w:divBdr>
        </w:div>
      </w:divsChild>
    </w:div>
    <w:div w:id="349138243">
      <w:bodyDiv w:val="1"/>
      <w:marLeft w:val="0"/>
      <w:marRight w:val="0"/>
      <w:marTop w:val="0"/>
      <w:marBottom w:val="0"/>
      <w:divBdr>
        <w:top w:val="none" w:sz="0" w:space="0" w:color="auto"/>
        <w:left w:val="none" w:sz="0" w:space="0" w:color="auto"/>
        <w:bottom w:val="none" w:sz="0" w:space="0" w:color="auto"/>
        <w:right w:val="none" w:sz="0" w:space="0" w:color="auto"/>
      </w:divBdr>
      <w:divsChild>
        <w:div w:id="1506937310">
          <w:marLeft w:val="0"/>
          <w:marRight w:val="0"/>
          <w:marTop w:val="0"/>
          <w:marBottom w:val="0"/>
          <w:divBdr>
            <w:top w:val="none" w:sz="0" w:space="0" w:color="auto"/>
            <w:left w:val="none" w:sz="0" w:space="0" w:color="auto"/>
            <w:bottom w:val="none" w:sz="0" w:space="0" w:color="auto"/>
            <w:right w:val="none" w:sz="0" w:space="0" w:color="auto"/>
          </w:divBdr>
        </w:div>
      </w:divsChild>
    </w:div>
    <w:div w:id="349644275">
      <w:bodyDiv w:val="1"/>
      <w:marLeft w:val="0"/>
      <w:marRight w:val="0"/>
      <w:marTop w:val="0"/>
      <w:marBottom w:val="0"/>
      <w:divBdr>
        <w:top w:val="none" w:sz="0" w:space="0" w:color="auto"/>
        <w:left w:val="none" w:sz="0" w:space="0" w:color="auto"/>
        <w:bottom w:val="none" w:sz="0" w:space="0" w:color="auto"/>
        <w:right w:val="none" w:sz="0" w:space="0" w:color="auto"/>
      </w:divBdr>
      <w:divsChild>
        <w:div w:id="58405185">
          <w:marLeft w:val="0"/>
          <w:marRight w:val="0"/>
          <w:marTop w:val="0"/>
          <w:marBottom w:val="0"/>
          <w:divBdr>
            <w:top w:val="none" w:sz="0" w:space="0" w:color="auto"/>
            <w:left w:val="none" w:sz="0" w:space="0" w:color="auto"/>
            <w:bottom w:val="none" w:sz="0" w:space="0" w:color="auto"/>
            <w:right w:val="none" w:sz="0" w:space="0" w:color="auto"/>
          </w:divBdr>
        </w:div>
      </w:divsChild>
    </w:div>
    <w:div w:id="353775891">
      <w:bodyDiv w:val="1"/>
      <w:marLeft w:val="0"/>
      <w:marRight w:val="0"/>
      <w:marTop w:val="0"/>
      <w:marBottom w:val="0"/>
      <w:divBdr>
        <w:top w:val="none" w:sz="0" w:space="0" w:color="auto"/>
        <w:left w:val="none" w:sz="0" w:space="0" w:color="auto"/>
        <w:bottom w:val="none" w:sz="0" w:space="0" w:color="auto"/>
        <w:right w:val="none" w:sz="0" w:space="0" w:color="auto"/>
      </w:divBdr>
    </w:div>
    <w:div w:id="358316785">
      <w:bodyDiv w:val="1"/>
      <w:marLeft w:val="0"/>
      <w:marRight w:val="0"/>
      <w:marTop w:val="0"/>
      <w:marBottom w:val="0"/>
      <w:divBdr>
        <w:top w:val="none" w:sz="0" w:space="0" w:color="auto"/>
        <w:left w:val="none" w:sz="0" w:space="0" w:color="auto"/>
        <w:bottom w:val="none" w:sz="0" w:space="0" w:color="auto"/>
        <w:right w:val="none" w:sz="0" w:space="0" w:color="auto"/>
      </w:divBdr>
      <w:divsChild>
        <w:div w:id="425660561">
          <w:marLeft w:val="0"/>
          <w:marRight w:val="0"/>
          <w:marTop w:val="0"/>
          <w:marBottom w:val="0"/>
          <w:divBdr>
            <w:top w:val="none" w:sz="0" w:space="0" w:color="auto"/>
            <w:left w:val="none" w:sz="0" w:space="0" w:color="auto"/>
            <w:bottom w:val="none" w:sz="0" w:space="0" w:color="auto"/>
            <w:right w:val="none" w:sz="0" w:space="0" w:color="auto"/>
          </w:divBdr>
          <w:divsChild>
            <w:div w:id="1925841029">
              <w:marLeft w:val="0"/>
              <w:marRight w:val="0"/>
              <w:marTop w:val="0"/>
              <w:marBottom w:val="0"/>
              <w:divBdr>
                <w:top w:val="none" w:sz="0" w:space="0" w:color="auto"/>
                <w:left w:val="none" w:sz="0" w:space="0" w:color="auto"/>
                <w:bottom w:val="none" w:sz="0" w:space="0" w:color="auto"/>
                <w:right w:val="none" w:sz="0" w:space="0" w:color="auto"/>
              </w:divBdr>
            </w:div>
            <w:div w:id="1841578546">
              <w:marLeft w:val="0"/>
              <w:marRight w:val="0"/>
              <w:marTop w:val="0"/>
              <w:marBottom w:val="0"/>
              <w:divBdr>
                <w:top w:val="none" w:sz="0" w:space="0" w:color="auto"/>
                <w:left w:val="none" w:sz="0" w:space="0" w:color="auto"/>
                <w:bottom w:val="none" w:sz="0" w:space="0" w:color="auto"/>
                <w:right w:val="none" w:sz="0" w:space="0" w:color="auto"/>
              </w:divBdr>
            </w:div>
            <w:div w:id="569383958">
              <w:marLeft w:val="0"/>
              <w:marRight w:val="0"/>
              <w:marTop w:val="0"/>
              <w:marBottom w:val="0"/>
              <w:divBdr>
                <w:top w:val="none" w:sz="0" w:space="0" w:color="auto"/>
                <w:left w:val="none" w:sz="0" w:space="0" w:color="auto"/>
                <w:bottom w:val="none" w:sz="0" w:space="0" w:color="auto"/>
                <w:right w:val="none" w:sz="0" w:space="0" w:color="auto"/>
              </w:divBdr>
            </w:div>
            <w:div w:id="1989743973">
              <w:marLeft w:val="0"/>
              <w:marRight w:val="0"/>
              <w:marTop w:val="0"/>
              <w:marBottom w:val="0"/>
              <w:divBdr>
                <w:top w:val="none" w:sz="0" w:space="0" w:color="auto"/>
                <w:left w:val="none" w:sz="0" w:space="0" w:color="auto"/>
                <w:bottom w:val="none" w:sz="0" w:space="0" w:color="auto"/>
                <w:right w:val="none" w:sz="0" w:space="0" w:color="auto"/>
              </w:divBdr>
            </w:div>
            <w:div w:id="1239949114">
              <w:marLeft w:val="0"/>
              <w:marRight w:val="0"/>
              <w:marTop w:val="0"/>
              <w:marBottom w:val="0"/>
              <w:divBdr>
                <w:top w:val="none" w:sz="0" w:space="0" w:color="auto"/>
                <w:left w:val="none" w:sz="0" w:space="0" w:color="auto"/>
                <w:bottom w:val="none" w:sz="0" w:space="0" w:color="auto"/>
                <w:right w:val="none" w:sz="0" w:space="0" w:color="auto"/>
              </w:divBdr>
            </w:div>
            <w:div w:id="2029287818">
              <w:marLeft w:val="0"/>
              <w:marRight w:val="0"/>
              <w:marTop w:val="0"/>
              <w:marBottom w:val="0"/>
              <w:divBdr>
                <w:top w:val="none" w:sz="0" w:space="0" w:color="auto"/>
                <w:left w:val="none" w:sz="0" w:space="0" w:color="auto"/>
                <w:bottom w:val="none" w:sz="0" w:space="0" w:color="auto"/>
                <w:right w:val="none" w:sz="0" w:space="0" w:color="auto"/>
              </w:divBdr>
            </w:div>
            <w:div w:id="1019819086">
              <w:marLeft w:val="0"/>
              <w:marRight w:val="0"/>
              <w:marTop w:val="0"/>
              <w:marBottom w:val="0"/>
              <w:divBdr>
                <w:top w:val="none" w:sz="0" w:space="0" w:color="auto"/>
                <w:left w:val="none" w:sz="0" w:space="0" w:color="auto"/>
                <w:bottom w:val="none" w:sz="0" w:space="0" w:color="auto"/>
                <w:right w:val="none" w:sz="0" w:space="0" w:color="auto"/>
              </w:divBdr>
            </w:div>
            <w:div w:id="755979163">
              <w:marLeft w:val="0"/>
              <w:marRight w:val="0"/>
              <w:marTop w:val="0"/>
              <w:marBottom w:val="0"/>
              <w:divBdr>
                <w:top w:val="none" w:sz="0" w:space="0" w:color="auto"/>
                <w:left w:val="none" w:sz="0" w:space="0" w:color="auto"/>
                <w:bottom w:val="none" w:sz="0" w:space="0" w:color="auto"/>
                <w:right w:val="none" w:sz="0" w:space="0" w:color="auto"/>
              </w:divBdr>
            </w:div>
            <w:div w:id="252054018">
              <w:marLeft w:val="0"/>
              <w:marRight w:val="0"/>
              <w:marTop w:val="0"/>
              <w:marBottom w:val="0"/>
              <w:divBdr>
                <w:top w:val="none" w:sz="0" w:space="0" w:color="auto"/>
                <w:left w:val="none" w:sz="0" w:space="0" w:color="auto"/>
                <w:bottom w:val="none" w:sz="0" w:space="0" w:color="auto"/>
                <w:right w:val="none" w:sz="0" w:space="0" w:color="auto"/>
              </w:divBdr>
            </w:div>
            <w:div w:id="1798254078">
              <w:marLeft w:val="0"/>
              <w:marRight w:val="0"/>
              <w:marTop w:val="0"/>
              <w:marBottom w:val="0"/>
              <w:divBdr>
                <w:top w:val="none" w:sz="0" w:space="0" w:color="auto"/>
                <w:left w:val="none" w:sz="0" w:space="0" w:color="auto"/>
                <w:bottom w:val="none" w:sz="0" w:space="0" w:color="auto"/>
                <w:right w:val="none" w:sz="0" w:space="0" w:color="auto"/>
              </w:divBdr>
            </w:div>
            <w:div w:id="4675843">
              <w:marLeft w:val="0"/>
              <w:marRight w:val="0"/>
              <w:marTop w:val="0"/>
              <w:marBottom w:val="0"/>
              <w:divBdr>
                <w:top w:val="none" w:sz="0" w:space="0" w:color="auto"/>
                <w:left w:val="none" w:sz="0" w:space="0" w:color="auto"/>
                <w:bottom w:val="none" w:sz="0" w:space="0" w:color="auto"/>
                <w:right w:val="none" w:sz="0" w:space="0" w:color="auto"/>
              </w:divBdr>
            </w:div>
            <w:div w:id="1867056355">
              <w:marLeft w:val="0"/>
              <w:marRight w:val="0"/>
              <w:marTop w:val="0"/>
              <w:marBottom w:val="0"/>
              <w:divBdr>
                <w:top w:val="none" w:sz="0" w:space="0" w:color="auto"/>
                <w:left w:val="none" w:sz="0" w:space="0" w:color="auto"/>
                <w:bottom w:val="none" w:sz="0" w:space="0" w:color="auto"/>
                <w:right w:val="none" w:sz="0" w:space="0" w:color="auto"/>
              </w:divBdr>
            </w:div>
            <w:div w:id="2040933958">
              <w:marLeft w:val="0"/>
              <w:marRight w:val="0"/>
              <w:marTop w:val="0"/>
              <w:marBottom w:val="0"/>
              <w:divBdr>
                <w:top w:val="none" w:sz="0" w:space="0" w:color="auto"/>
                <w:left w:val="none" w:sz="0" w:space="0" w:color="auto"/>
                <w:bottom w:val="none" w:sz="0" w:space="0" w:color="auto"/>
                <w:right w:val="none" w:sz="0" w:space="0" w:color="auto"/>
              </w:divBdr>
            </w:div>
            <w:div w:id="91003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65245">
      <w:bodyDiv w:val="1"/>
      <w:marLeft w:val="0"/>
      <w:marRight w:val="0"/>
      <w:marTop w:val="0"/>
      <w:marBottom w:val="0"/>
      <w:divBdr>
        <w:top w:val="none" w:sz="0" w:space="0" w:color="auto"/>
        <w:left w:val="none" w:sz="0" w:space="0" w:color="auto"/>
        <w:bottom w:val="none" w:sz="0" w:space="0" w:color="auto"/>
        <w:right w:val="none" w:sz="0" w:space="0" w:color="auto"/>
      </w:divBdr>
      <w:divsChild>
        <w:div w:id="242642939">
          <w:marLeft w:val="0"/>
          <w:marRight w:val="0"/>
          <w:marTop w:val="0"/>
          <w:marBottom w:val="0"/>
          <w:divBdr>
            <w:top w:val="none" w:sz="0" w:space="0" w:color="auto"/>
            <w:left w:val="none" w:sz="0" w:space="0" w:color="auto"/>
            <w:bottom w:val="none" w:sz="0" w:space="0" w:color="auto"/>
            <w:right w:val="none" w:sz="0" w:space="0" w:color="auto"/>
          </w:divBdr>
          <w:divsChild>
            <w:div w:id="62532141">
              <w:marLeft w:val="0"/>
              <w:marRight w:val="0"/>
              <w:marTop w:val="0"/>
              <w:marBottom w:val="0"/>
              <w:divBdr>
                <w:top w:val="none" w:sz="0" w:space="0" w:color="auto"/>
                <w:left w:val="none" w:sz="0" w:space="0" w:color="auto"/>
                <w:bottom w:val="none" w:sz="0" w:space="0" w:color="auto"/>
                <w:right w:val="none" w:sz="0" w:space="0" w:color="auto"/>
              </w:divBdr>
            </w:div>
            <w:div w:id="52319821">
              <w:marLeft w:val="0"/>
              <w:marRight w:val="0"/>
              <w:marTop w:val="0"/>
              <w:marBottom w:val="0"/>
              <w:divBdr>
                <w:top w:val="none" w:sz="0" w:space="0" w:color="auto"/>
                <w:left w:val="none" w:sz="0" w:space="0" w:color="auto"/>
                <w:bottom w:val="none" w:sz="0" w:space="0" w:color="auto"/>
                <w:right w:val="none" w:sz="0" w:space="0" w:color="auto"/>
              </w:divBdr>
            </w:div>
            <w:div w:id="1480682913">
              <w:marLeft w:val="0"/>
              <w:marRight w:val="0"/>
              <w:marTop w:val="0"/>
              <w:marBottom w:val="0"/>
              <w:divBdr>
                <w:top w:val="none" w:sz="0" w:space="0" w:color="auto"/>
                <w:left w:val="none" w:sz="0" w:space="0" w:color="auto"/>
                <w:bottom w:val="none" w:sz="0" w:space="0" w:color="auto"/>
                <w:right w:val="none" w:sz="0" w:space="0" w:color="auto"/>
              </w:divBdr>
            </w:div>
            <w:div w:id="1880775516">
              <w:marLeft w:val="0"/>
              <w:marRight w:val="0"/>
              <w:marTop w:val="0"/>
              <w:marBottom w:val="0"/>
              <w:divBdr>
                <w:top w:val="none" w:sz="0" w:space="0" w:color="auto"/>
                <w:left w:val="none" w:sz="0" w:space="0" w:color="auto"/>
                <w:bottom w:val="none" w:sz="0" w:space="0" w:color="auto"/>
                <w:right w:val="none" w:sz="0" w:space="0" w:color="auto"/>
              </w:divBdr>
            </w:div>
            <w:div w:id="231934205">
              <w:marLeft w:val="0"/>
              <w:marRight w:val="0"/>
              <w:marTop w:val="0"/>
              <w:marBottom w:val="0"/>
              <w:divBdr>
                <w:top w:val="none" w:sz="0" w:space="0" w:color="auto"/>
                <w:left w:val="none" w:sz="0" w:space="0" w:color="auto"/>
                <w:bottom w:val="none" w:sz="0" w:space="0" w:color="auto"/>
                <w:right w:val="none" w:sz="0" w:space="0" w:color="auto"/>
              </w:divBdr>
            </w:div>
            <w:div w:id="1857499528">
              <w:marLeft w:val="0"/>
              <w:marRight w:val="0"/>
              <w:marTop w:val="0"/>
              <w:marBottom w:val="0"/>
              <w:divBdr>
                <w:top w:val="none" w:sz="0" w:space="0" w:color="auto"/>
                <w:left w:val="none" w:sz="0" w:space="0" w:color="auto"/>
                <w:bottom w:val="none" w:sz="0" w:space="0" w:color="auto"/>
                <w:right w:val="none" w:sz="0" w:space="0" w:color="auto"/>
              </w:divBdr>
            </w:div>
            <w:div w:id="1265461056">
              <w:marLeft w:val="0"/>
              <w:marRight w:val="0"/>
              <w:marTop w:val="0"/>
              <w:marBottom w:val="0"/>
              <w:divBdr>
                <w:top w:val="none" w:sz="0" w:space="0" w:color="auto"/>
                <w:left w:val="none" w:sz="0" w:space="0" w:color="auto"/>
                <w:bottom w:val="none" w:sz="0" w:space="0" w:color="auto"/>
                <w:right w:val="none" w:sz="0" w:space="0" w:color="auto"/>
              </w:divBdr>
            </w:div>
            <w:div w:id="948272143">
              <w:marLeft w:val="0"/>
              <w:marRight w:val="0"/>
              <w:marTop w:val="0"/>
              <w:marBottom w:val="0"/>
              <w:divBdr>
                <w:top w:val="none" w:sz="0" w:space="0" w:color="auto"/>
                <w:left w:val="none" w:sz="0" w:space="0" w:color="auto"/>
                <w:bottom w:val="none" w:sz="0" w:space="0" w:color="auto"/>
                <w:right w:val="none" w:sz="0" w:space="0" w:color="auto"/>
              </w:divBdr>
            </w:div>
            <w:div w:id="168520010">
              <w:marLeft w:val="0"/>
              <w:marRight w:val="0"/>
              <w:marTop w:val="0"/>
              <w:marBottom w:val="0"/>
              <w:divBdr>
                <w:top w:val="none" w:sz="0" w:space="0" w:color="auto"/>
                <w:left w:val="none" w:sz="0" w:space="0" w:color="auto"/>
                <w:bottom w:val="none" w:sz="0" w:space="0" w:color="auto"/>
                <w:right w:val="none" w:sz="0" w:space="0" w:color="auto"/>
              </w:divBdr>
            </w:div>
            <w:div w:id="1780830974">
              <w:marLeft w:val="0"/>
              <w:marRight w:val="0"/>
              <w:marTop w:val="0"/>
              <w:marBottom w:val="0"/>
              <w:divBdr>
                <w:top w:val="none" w:sz="0" w:space="0" w:color="auto"/>
                <w:left w:val="none" w:sz="0" w:space="0" w:color="auto"/>
                <w:bottom w:val="none" w:sz="0" w:space="0" w:color="auto"/>
                <w:right w:val="none" w:sz="0" w:space="0" w:color="auto"/>
              </w:divBdr>
            </w:div>
            <w:div w:id="65956598">
              <w:marLeft w:val="0"/>
              <w:marRight w:val="0"/>
              <w:marTop w:val="0"/>
              <w:marBottom w:val="0"/>
              <w:divBdr>
                <w:top w:val="none" w:sz="0" w:space="0" w:color="auto"/>
                <w:left w:val="none" w:sz="0" w:space="0" w:color="auto"/>
                <w:bottom w:val="none" w:sz="0" w:space="0" w:color="auto"/>
                <w:right w:val="none" w:sz="0" w:space="0" w:color="auto"/>
              </w:divBdr>
            </w:div>
            <w:div w:id="125974282">
              <w:marLeft w:val="0"/>
              <w:marRight w:val="0"/>
              <w:marTop w:val="0"/>
              <w:marBottom w:val="0"/>
              <w:divBdr>
                <w:top w:val="none" w:sz="0" w:space="0" w:color="auto"/>
                <w:left w:val="none" w:sz="0" w:space="0" w:color="auto"/>
                <w:bottom w:val="none" w:sz="0" w:space="0" w:color="auto"/>
                <w:right w:val="none" w:sz="0" w:space="0" w:color="auto"/>
              </w:divBdr>
            </w:div>
            <w:div w:id="9261345">
              <w:marLeft w:val="0"/>
              <w:marRight w:val="0"/>
              <w:marTop w:val="0"/>
              <w:marBottom w:val="0"/>
              <w:divBdr>
                <w:top w:val="none" w:sz="0" w:space="0" w:color="auto"/>
                <w:left w:val="none" w:sz="0" w:space="0" w:color="auto"/>
                <w:bottom w:val="none" w:sz="0" w:space="0" w:color="auto"/>
                <w:right w:val="none" w:sz="0" w:space="0" w:color="auto"/>
              </w:divBdr>
            </w:div>
            <w:div w:id="179399336">
              <w:marLeft w:val="0"/>
              <w:marRight w:val="0"/>
              <w:marTop w:val="0"/>
              <w:marBottom w:val="0"/>
              <w:divBdr>
                <w:top w:val="none" w:sz="0" w:space="0" w:color="auto"/>
                <w:left w:val="none" w:sz="0" w:space="0" w:color="auto"/>
                <w:bottom w:val="none" w:sz="0" w:space="0" w:color="auto"/>
                <w:right w:val="none" w:sz="0" w:space="0" w:color="auto"/>
              </w:divBdr>
            </w:div>
            <w:div w:id="1143961693">
              <w:marLeft w:val="0"/>
              <w:marRight w:val="0"/>
              <w:marTop w:val="0"/>
              <w:marBottom w:val="0"/>
              <w:divBdr>
                <w:top w:val="none" w:sz="0" w:space="0" w:color="auto"/>
                <w:left w:val="none" w:sz="0" w:space="0" w:color="auto"/>
                <w:bottom w:val="none" w:sz="0" w:space="0" w:color="auto"/>
                <w:right w:val="none" w:sz="0" w:space="0" w:color="auto"/>
              </w:divBdr>
            </w:div>
            <w:div w:id="909651487">
              <w:marLeft w:val="0"/>
              <w:marRight w:val="0"/>
              <w:marTop w:val="0"/>
              <w:marBottom w:val="0"/>
              <w:divBdr>
                <w:top w:val="none" w:sz="0" w:space="0" w:color="auto"/>
                <w:left w:val="none" w:sz="0" w:space="0" w:color="auto"/>
                <w:bottom w:val="none" w:sz="0" w:space="0" w:color="auto"/>
                <w:right w:val="none" w:sz="0" w:space="0" w:color="auto"/>
              </w:divBdr>
            </w:div>
            <w:div w:id="2127656654">
              <w:marLeft w:val="0"/>
              <w:marRight w:val="0"/>
              <w:marTop w:val="0"/>
              <w:marBottom w:val="0"/>
              <w:divBdr>
                <w:top w:val="none" w:sz="0" w:space="0" w:color="auto"/>
                <w:left w:val="none" w:sz="0" w:space="0" w:color="auto"/>
                <w:bottom w:val="none" w:sz="0" w:space="0" w:color="auto"/>
                <w:right w:val="none" w:sz="0" w:space="0" w:color="auto"/>
              </w:divBdr>
            </w:div>
            <w:div w:id="1438678107">
              <w:marLeft w:val="0"/>
              <w:marRight w:val="0"/>
              <w:marTop w:val="0"/>
              <w:marBottom w:val="0"/>
              <w:divBdr>
                <w:top w:val="none" w:sz="0" w:space="0" w:color="auto"/>
                <w:left w:val="none" w:sz="0" w:space="0" w:color="auto"/>
                <w:bottom w:val="none" w:sz="0" w:space="0" w:color="auto"/>
                <w:right w:val="none" w:sz="0" w:space="0" w:color="auto"/>
              </w:divBdr>
            </w:div>
            <w:div w:id="1628270007">
              <w:marLeft w:val="0"/>
              <w:marRight w:val="0"/>
              <w:marTop w:val="0"/>
              <w:marBottom w:val="0"/>
              <w:divBdr>
                <w:top w:val="none" w:sz="0" w:space="0" w:color="auto"/>
                <w:left w:val="none" w:sz="0" w:space="0" w:color="auto"/>
                <w:bottom w:val="none" w:sz="0" w:space="0" w:color="auto"/>
                <w:right w:val="none" w:sz="0" w:space="0" w:color="auto"/>
              </w:divBdr>
            </w:div>
            <w:div w:id="478838611">
              <w:marLeft w:val="0"/>
              <w:marRight w:val="0"/>
              <w:marTop w:val="0"/>
              <w:marBottom w:val="0"/>
              <w:divBdr>
                <w:top w:val="none" w:sz="0" w:space="0" w:color="auto"/>
                <w:left w:val="none" w:sz="0" w:space="0" w:color="auto"/>
                <w:bottom w:val="none" w:sz="0" w:space="0" w:color="auto"/>
                <w:right w:val="none" w:sz="0" w:space="0" w:color="auto"/>
              </w:divBdr>
            </w:div>
            <w:div w:id="935669439">
              <w:marLeft w:val="0"/>
              <w:marRight w:val="0"/>
              <w:marTop w:val="0"/>
              <w:marBottom w:val="0"/>
              <w:divBdr>
                <w:top w:val="none" w:sz="0" w:space="0" w:color="auto"/>
                <w:left w:val="none" w:sz="0" w:space="0" w:color="auto"/>
                <w:bottom w:val="none" w:sz="0" w:space="0" w:color="auto"/>
                <w:right w:val="none" w:sz="0" w:space="0" w:color="auto"/>
              </w:divBdr>
            </w:div>
            <w:div w:id="1510096174">
              <w:marLeft w:val="0"/>
              <w:marRight w:val="0"/>
              <w:marTop w:val="0"/>
              <w:marBottom w:val="0"/>
              <w:divBdr>
                <w:top w:val="none" w:sz="0" w:space="0" w:color="auto"/>
                <w:left w:val="none" w:sz="0" w:space="0" w:color="auto"/>
                <w:bottom w:val="none" w:sz="0" w:space="0" w:color="auto"/>
                <w:right w:val="none" w:sz="0" w:space="0" w:color="auto"/>
              </w:divBdr>
            </w:div>
            <w:div w:id="561715640">
              <w:marLeft w:val="0"/>
              <w:marRight w:val="0"/>
              <w:marTop w:val="0"/>
              <w:marBottom w:val="0"/>
              <w:divBdr>
                <w:top w:val="none" w:sz="0" w:space="0" w:color="auto"/>
                <w:left w:val="none" w:sz="0" w:space="0" w:color="auto"/>
                <w:bottom w:val="none" w:sz="0" w:space="0" w:color="auto"/>
                <w:right w:val="none" w:sz="0" w:space="0" w:color="auto"/>
              </w:divBdr>
            </w:div>
            <w:div w:id="1050812464">
              <w:marLeft w:val="0"/>
              <w:marRight w:val="0"/>
              <w:marTop w:val="0"/>
              <w:marBottom w:val="0"/>
              <w:divBdr>
                <w:top w:val="none" w:sz="0" w:space="0" w:color="auto"/>
                <w:left w:val="none" w:sz="0" w:space="0" w:color="auto"/>
                <w:bottom w:val="none" w:sz="0" w:space="0" w:color="auto"/>
                <w:right w:val="none" w:sz="0" w:space="0" w:color="auto"/>
              </w:divBdr>
            </w:div>
            <w:div w:id="1669820312">
              <w:marLeft w:val="0"/>
              <w:marRight w:val="0"/>
              <w:marTop w:val="0"/>
              <w:marBottom w:val="0"/>
              <w:divBdr>
                <w:top w:val="none" w:sz="0" w:space="0" w:color="auto"/>
                <w:left w:val="none" w:sz="0" w:space="0" w:color="auto"/>
                <w:bottom w:val="none" w:sz="0" w:space="0" w:color="auto"/>
                <w:right w:val="none" w:sz="0" w:space="0" w:color="auto"/>
              </w:divBdr>
            </w:div>
            <w:div w:id="1452826245">
              <w:marLeft w:val="0"/>
              <w:marRight w:val="0"/>
              <w:marTop w:val="0"/>
              <w:marBottom w:val="0"/>
              <w:divBdr>
                <w:top w:val="none" w:sz="0" w:space="0" w:color="auto"/>
                <w:left w:val="none" w:sz="0" w:space="0" w:color="auto"/>
                <w:bottom w:val="none" w:sz="0" w:space="0" w:color="auto"/>
                <w:right w:val="none" w:sz="0" w:space="0" w:color="auto"/>
              </w:divBdr>
            </w:div>
            <w:div w:id="1098216412">
              <w:marLeft w:val="0"/>
              <w:marRight w:val="0"/>
              <w:marTop w:val="0"/>
              <w:marBottom w:val="0"/>
              <w:divBdr>
                <w:top w:val="none" w:sz="0" w:space="0" w:color="auto"/>
                <w:left w:val="none" w:sz="0" w:space="0" w:color="auto"/>
                <w:bottom w:val="none" w:sz="0" w:space="0" w:color="auto"/>
                <w:right w:val="none" w:sz="0" w:space="0" w:color="auto"/>
              </w:divBdr>
            </w:div>
            <w:div w:id="2053384676">
              <w:marLeft w:val="0"/>
              <w:marRight w:val="0"/>
              <w:marTop w:val="0"/>
              <w:marBottom w:val="0"/>
              <w:divBdr>
                <w:top w:val="none" w:sz="0" w:space="0" w:color="auto"/>
                <w:left w:val="none" w:sz="0" w:space="0" w:color="auto"/>
                <w:bottom w:val="none" w:sz="0" w:space="0" w:color="auto"/>
                <w:right w:val="none" w:sz="0" w:space="0" w:color="auto"/>
              </w:divBdr>
            </w:div>
            <w:div w:id="751707251">
              <w:marLeft w:val="0"/>
              <w:marRight w:val="0"/>
              <w:marTop w:val="0"/>
              <w:marBottom w:val="0"/>
              <w:divBdr>
                <w:top w:val="none" w:sz="0" w:space="0" w:color="auto"/>
                <w:left w:val="none" w:sz="0" w:space="0" w:color="auto"/>
                <w:bottom w:val="none" w:sz="0" w:space="0" w:color="auto"/>
                <w:right w:val="none" w:sz="0" w:space="0" w:color="auto"/>
              </w:divBdr>
            </w:div>
            <w:div w:id="1536308161">
              <w:marLeft w:val="0"/>
              <w:marRight w:val="0"/>
              <w:marTop w:val="0"/>
              <w:marBottom w:val="0"/>
              <w:divBdr>
                <w:top w:val="none" w:sz="0" w:space="0" w:color="auto"/>
                <w:left w:val="none" w:sz="0" w:space="0" w:color="auto"/>
                <w:bottom w:val="none" w:sz="0" w:space="0" w:color="auto"/>
                <w:right w:val="none" w:sz="0" w:space="0" w:color="auto"/>
              </w:divBdr>
            </w:div>
            <w:div w:id="412050397">
              <w:marLeft w:val="0"/>
              <w:marRight w:val="0"/>
              <w:marTop w:val="0"/>
              <w:marBottom w:val="0"/>
              <w:divBdr>
                <w:top w:val="none" w:sz="0" w:space="0" w:color="auto"/>
                <w:left w:val="none" w:sz="0" w:space="0" w:color="auto"/>
                <w:bottom w:val="none" w:sz="0" w:space="0" w:color="auto"/>
                <w:right w:val="none" w:sz="0" w:space="0" w:color="auto"/>
              </w:divBdr>
            </w:div>
            <w:div w:id="1242565630">
              <w:marLeft w:val="0"/>
              <w:marRight w:val="0"/>
              <w:marTop w:val="0"/>
              <w:marBottom w:val="0"/>
              <w:divBdr>
                <w:top w:val="none" w:sz="0" w:space="0" w:color="auto"/>
                <w:left w:val="none" w:sz="0" w:space="0" w:color="auto"/>
                <w:bottom w:val="none" w:sz="0" w:space="0" w:color="auto"/>
                <w:right w:val="none" w:sz="0" w:space="0" w:color="auto"/>
              </w:divBdr>
            </w:div>
            <w:div w:id="457341583">
              <w:marLeft w:val="0"/>
              <w:marRight w:val="0"/>
              <w:marTop w:val="0"/>
              <w:marBottom w:val="0"/>
              <w:divBdr>
                <w:top w:val="none" w:sz="0" w:space="0" w:color="auto"/>
                <w:left w:val="none" w:sz="0" w:space="0" w:color="auto"/>
                <w:bottom w:val="none" w:sz="0" w:space="0" w:color="auto"/>
                <w:right w:val="none" w:sz="0" w:space="0" w:color="auto"/>
              </w:divBdr>
            </w:div>
            <w:div w:id="2024283086">
              <w:marLeft w:val="0"/>
              <w:marRight w:val="0"/>
              <w:marTop w:val="0"/>
              <w:marBottom w:val="0"/>
              <w:divBdr>
                <w:top w:val="none" w:sz="0" w:space="0" w:color="auto"/>
                <w:left w:val="none" w:sz="0" w:space="0" w:color="auto"/>
                <w:bottom w:val="none" w:sz="0" w:space="0" w:color="auto"/>
                <w:right w:val="none" w:sz="0" w:space="0" w:color="auto"/>
              </w:divBdr>
            </w:div>
            <w:div w:id="1171143474">
              <w:marLeft w:val="0"/>
              <w:marRight w:val="0"/>
              <w:marTop w:val="0"/>
              <w:marBottom w:val="0"/>
              <w:divBdr>
                <w:top w:val="none" w:sz="0" w:space="0" w:color="auto"/>
                <w:left w:val="none" w:sz="0" w:space="0" w:color="auto"/>
                <w:bottom w:val="none" w:sz="0" w:space="0" w:color="auto"/>
                <w:right w:val="none" w:sz="0" w:space="0" w:color="auto"/>
              </w:divBdr>
            </w:div>
            <w:div w:id="137651487">
              <w:marLeft w:val="0"/>
              <w:marRight w:val="0"/>
              <w:marTop w:val="0"/>
              <w:marBottom w:val="0"/>
              <w:divBdr>
                <w:top w:val="none" w:sz="0" w:space="0" w:color="auto"/>
                <w:left w:val="none" w:sz="0" w:space="0" w:color="auto"/>
                <w:bottom w:val="none" w:sz="0" w:space="0" w:color="auto"/>
                <w:right w:val="none" w:sz="0" w:space="0" w:color="auto"/>
              </w:divBdr>
            </w:div>
            <w:div w:id="2060588400">
              <w:marLeft w:val="0"/>
              <w:marRight w:val="0"/>
              <w:marTop w:val="0"/>
              <w:marBottom w:val="0"/>
              <w:divBdr>
                <w:top w:val="none" w:sz="0" w:space="0" w:color="auto"/>
                <w:left w:val="none" w:sz="0" w:space="0" w:color="auto"/>
                <w:bottom w:val="none" w:sz="0" w:space="0" w:color="auto"/>
                <w:right w:val="none" w:sz="0" w:space="0" w:color="auto"/>
              </w:divBdr>
            </w:div>
            <w:div w:id="1986465026">
              <w:marLeft w:val="0"/>
              <w:marRight w:val="0"/>
              <w:marTop w:val="0"/>
              <w:marBottom w:val="0"/>
              <w:divBdr>
                <w:top w:val="none" w:sz="0" w:space="0" w:color="auto"/>
                <w:left w:val="none" w:sz="0" w:space="0" w:color="auto"/>
                <w:bottom w:val="none" w:sz="0" w:space="0" w:color="auto"/>
                <w:right w:val="none" w:sz="0" w:space="0" w:color="auto"/>
              </w:divBdr>
            </w:div>
            <w:div w:id="145630250">
              <w:marLeft w:val="0"/>
              <w:marRight w:val="0"/>
              <w:marTop w:val="0"/>
              <w:marBottom w:val="0"/>
              <w:divBdr>
                <w:top w:val="none" w:sz="0" w:space="0" w:color="auto"/>
                <w:left w:val="none" w:sz="0" w:space="0" w:color="auto"/>
                <w:bottom w:val="none" w:sz="0" w:space="0" w:color="auto"/>
                <w:right w:val="none" w:sz="0" w:space="0" w:color="auto"/>
              </w:divBdr>
            </w:div>
            <w:div w:id="2634445">
              <w:marLeft w:val="0"/>
              <w:marRight w:val="0"/>
              <w:marTop w:val="0"/>
              <w:marBottom w:val="0"/>
              <w:divBdr>
                <w:top w:val="none" w:sz="0" w:space="0" w:color="auto"/>
                <w:left w:val="none" w:sz="0" w:space="0" w:color="auto"/>
                <w:bottom w:val="none" w:sz="0" w:space="0" w:color="auto"/>
                <w:right w:val="none" w:sz="0" w:space="0" w:color="auto"/>
              </w:divBdr>
            </w:div>
            <w:div w:id="2050032304">
              <w:marLeft w:val="0"/>
              <w:marRight w:val="0"/>
              <w:marTop w:val="0"/>
              <w:marBottom w:val="0"/>
              <w:divBdr>
                <w:top w:val="none" w:sz="0" w:space="0" w:color="auto"/>
                <w:left w:val="none" w:sz="0" w:space="0" w:color="auto"/>
                <w:bottom w:val="none" w:sz="0" w:space="0" w:color="auto"/>
                <w:right w:val="none" w:sz="0" w:space="0" w:color="auto"/>
              </w:divBdr>
            </w:div>
            <w:div w:id="349137707">
              <w:marLeft w:val="0"/>
              <w:marRight w:val="0"/>
              <w:marTop w:val="0"/>
              <w:marBottom w:val="0"/>
              <w:divBdr>
                <w:top w:val="none" w:sz="0" w:space="0" w:color="auto"/>
                <w:left w:val="none" w:sz="0" w:space="0" w:color="auto"/>
                <w:bottom w:val="none" w:sz="0" w:space="0" w:color="auto"/>
                <w:right w:val="none" w:sz="0" w:space="0" w:color="auto"/>
              </w:divBdr>
            </w:div>
            <w:div w:id="13575574">
              <w:marLeft w:val="0"/>
              <w:marRight w:val="0"/>
              <w:marTop w:val="0"/>
              <w:marBottom w:val="0"/>
              <w:divBdr>
                <w:top w:val="none" w:sz="0" w:space="0" w:color="auto"/>
                <w:left w:val="none" w:sz="0" w:space="0" w:color="auto"/>
                <w:bottom w:val="none" w:sz="0" w:space="0" w:color="auto"/>
                <w:right w:val="none" w:sz="0" w:space="0" w:color="auto"/>
              </w:divBdr>
            </w:div>
            <w:div w:id="37164747">
              <w:marLeft w:val="0"/>
              <w:marRight w:val="0"/>
              <w:marTop w:val="0"/>
              <w:marBottom w:val="0"/>
              <w:divBdr>
                <w:top w:val="none" w:sz="0" w:space="0" w:color="auto"/>
                <w:left w:val="none" w:sz="0" w:space="0" w:color="auto"/>
                <w:bottom w:val="none" w:sz="0" w:space="0" w:color="auto"/>
                <w:right w:val="none" w:sz="0" w:space="0" w:color="auto"/>
              </w:divBdr>
            </w:div>
            <w:div w:id="1916666978">
              <w:marLeft w:val="0"/>
              <w:marRight w:val="0"/>
              <w:marTop w:val="0"/>
              <w:marBottom w:val="0"/>
              <w:divBdr>
                <w:top w:val="none" w:sz="0" w:space="0" w:color="auto"/>
                <w:left w:val="none" w:sz="0" w:space="0" w:color="auto"/>
                <w:bottom w:val="none" w:sz="0" w:space="0" w:color="auto"/>
                <w:right w:val="none" w:sz="0" w:space="0" w:color="auto"/>
              </w:divBdr>
            </w:div>
            <w:div w:id="563376404">
              <w:marLeft w:val="0"/>
              <w:marRight w:val="0"/>
              <w:marTop w:val="0"/>
              <w:marBottom w:val="0"/>
              <w:divBdr>
                <w:top w:val="none" w:sz="0" w:space="0" w:color="auto"/>
                <w:left w:val="none" w:sz="0" w:space="0" w:color="auto"/>
                <w:bottom w:val="none" w:sz="0" w:space="0" w:color="auto"/>
                <w:right w:val="none" w:sz="0" w:space="0" w:color="auto"/>
              </w:divBdr>
            </w:div>
            <w:div w:id="981083255">
              <w:marLeft w:val="0"/>
              <w:marRight w:val="0"/>
              <w:marTop w:val="0"/>
              <w:marBottom w:val="0"/>
              <w:divBdr>
                <w:top w:val="none" w:sz="0" w:space="0" w:color="auto"/>
                <w:left w:val="none" w:sz="0" w:space="0" w:color="auto"/>
                <w:bottom w:val="none" w:sz="0" w:space="0" w:color="auto"/>
                <w:right w:val="none" w:sz="0" w:space="0" w:color="auto"/>
              </w:divBdr>
            </w:div>
            <w:div w:id="1889339320">
              <w:marLeft w:val="0"/>
              <w:marRight w:val="0"/>
              <w:marTop w:val="0"/>
              <w:marBottom w:val="0"/>
              <w:divBdr>
                <w:top w:val="none" w:sz="0" w:space="0" w:color="auto"/>
                <w:left w:val="none" w:sz="0" w:space="0" w:color="auto"/>
                <w:bottom w:val="none" w:sz="0" w:space="0" w:color="auto"/>
                <w:right w:val="none" w:sz="0" w:space="0" w:color="auto"/>
              </w:divBdr>
            </w:div>
            <w:div w:id="768769391">
              <w:marLeft w:val="0"/>
              <w:marRight w:val="0"/>
              <w:marTop w:val="0"/>
              <w:marBottom w:val="0"/>
              <w:divBdr>
                <w:top w:val="none" w:sz="0" w:space="0" w:color="auto"/>
                <w:left w:val="none" w:sz="0" w:space="0" w:color="auto"/>
                <w:bottom w:val="none" w:sz="0" w:space="0" w:color="auto"/>
                <w:right w:val="none" w:sz="0" w:space="0" w:color="auto"/>
              </w:divBdr>
            </w:div>
            <w:div w:id="1152521561">
              <w:marLeft w:val="0"/>
              <w:marRight w:val="0"/>
              <w:marTop w:val="0"/>
              <w:marBottom w:val="0"/>
              <w:divBdr>
                <w:top w:val="none" w:sz="0" w:space="0" w:color="auto"/>
                <w:left w:val="none" w:sz="0" w:space="0" w:color="auto"/>
                <w:bottom w:val="none" w:sz="0" w:space="0" w:color="auto"/>
                <w:right w:val="none" w:sz="0" w:space="0" w:color="auto"/>
              </w:divBdr>
            </w:div>
            <w:div w:id="169570143">
              <w:marLeft w:val="0"/>
              <w:marRight w:val="0"/>
              <w:marTop w:val="0"/>
              <w:marBottom w:val="0"/>
              <w:divBdr>
                <w:top w:val="none" w:sz="0" w:space="0" w:color="auto"/>
                <w:left w:val="none" w:sz="0" w:space="0" w:color="auto"/>
                <w:bottom w:val="none" w:sz="0" w:space="0" w:color="auto"/>
                <w:right w:val="none" w:sz="0" w:space="0" w:color="auto"/>
              </w:divBdr>
            </w:div>
            <w:div w:id="642779950">
              <w:marLeft w:val="0"/>
              <w:marRight w:val="0"/>
              <w:marTop w:val="0"/>
              <w:marBottom w:val="0"/>
              <w:divBdr>
                <w:top w:val="none" w:sz="0" w:space="0" w:color="auto"/>
                <w:left w:val="none" w:sz="0" w:space="0" w:color="auto"/>
                <w:bottom w:val="none" w:sz="0" w:space="0" w:color="auto"/>
                <w:right w:val="none" w:sz="0" w:space="0" w:color="auto"/>
              </w:divBdr>
            </w:div>
            <w:div w:id="1613827355">
              <w:marLeft w:val="0"/>
              <w:marRight w:val="0"/>
              <w:marTop w:val="0"/>
              <w:marBottom w:val="0"/>
              <w:divBdr>
                <w:top w:val="none" w:sz="0" w:space="0" w:color="auto"/>
                <w:left w:val="none" w:sz="0" w:space="0" w:color="auto"/>
                <w:bottom w:val="none" w:sz="0" w:space="0" w:color="auto"/>
                <w:right w:val="none" w:sz="0" w:space="0" w:color="auto"/>
              </w:divBdr>
            </w:div>
            <w:div w:id="1451363944">
              <w:marLeft w:val="0"/>
              <w:marRight w:val="0"/>
              <w:marTop w:val="0"/>
              <w:marBottom w:val="0"/>
              <w:divBdr>
                <w:top w:val="none" w:sz="0" w:space="0" w:color="auto"/>
                <w:left w:val="none" w:sz="0" w:space="0" w:color="auto"/>
                <w:bottom w:val="none" w:sz="0" w:space="0" w:color="auto"/>
                <w:right w:val="none" w:sz="0" w:space="0" w:color="auto"/>
              </w:divBdr>
            </w:div>
            <w:div w:id="1127433764">
              <w:marLeft w:val="0"/>
              <w:marRight w:val="0"/>
              <w:marTop w:val="0"/>
              <w:marBottom w:val="0"/>
              <w:divBdr>
                <w:top w:val="none" w:sz="0" w:space="0" w:color="auto"/>
                <w:left w:val="none" w:sz="0" w:space="0" w:color="auto"/>
                <w:bottom w:val="none" w:sz="0" w:space="0" w:color="auto"/>
                <w:right w:val="none" w:sz="0" w:space="0" w:color="auto"/>
              </w:divBdr>
            </w:div>
            <w:div w:id="2023699395">
              <w:marLeft w:val="0"/>
              <w:marRight w:val="0"/>
              <w:marTop w:val="0"/>
              <w:marBottom w:val="0"/>
              <w:divBdr>
                <w:top w:val="none" w:sz="0" w:space="0" w:color="auto"/>
                <w:left w:val="none" w:sz="0" w:space="0" w:color="auto"/>
                <w:bottom w:val="none" w:sz="0" w:space="0" w:color="auto"/>
                <w:right w:val="none" w:sz="0" w:space="0" w:color="auto"/>
              </w:divBdr>
            </w:div>
            <w:div w:id="14876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88674">
      <w:bodyDiv w:val="1"/>
      <w:marLeft w:val="0"/>
      <w:marRight w:val="0"/>
      <w:marTop w:val="0"/>
      <w:marBottom w:val="0"/>
      <w:divBdr>
        <w:top w:val="none" w:sz="0" w:space="0" w:color="auto"/>
        <w:left w:val="none" w:sz="0" w:space="0" w:color="auto"/>
        <w:bottom w:val="none" w:sz="0" w:space="0" w:color="auto"/>
        <w:right w:val="none" w:sz="0" w:space="0" w:color="auto"/>
      </w:divBdr>
      <w:divsChild>
        <w:div w:id="1405179794">
          <w:marLeft w:val="0"/>
          <w:marRight w:val="0"/>
          <w:marTop w:val="0"/>
          <w:marBottom w:val="0"/>
          <w:divBdr>
            <w:top w:val="none" w:sz="0" w:space="0" w:color="auto"/>
            <w:left w:val="none" w:sz="0" w:space="0" w:color="auto"/>
            <w:bottom w:val="none" w:sz="0" w:space="0" w:color="auto"/>
            <w:right w:val="none" w:sz="0" w:space="0" w:color="auto"/>
          </w:divBdr>
          <w:divsChild>
            <w:div w:id="1318026844">
              <w:marLeft w:val="0"/>
              <w:marRight w:val="0"/>
              <w:marTop w:val="0"/>
              <w:marBottom w:val="0"/>
              <w:divBdr>
                <w:top w:val="none" w:sz="0" w:space="0" w:color="auto"/>
                <w:left w:val="none" w:sz="0" w:space="0" w:color="auto"/>
                <w:bottom w:val="none" w:sz="0" w:space="0" w:color="auto"/>
                <w:right w:val="none" w:sz="0" w:space="0" w:color="auto"/>
              </w:divBdr>
            </w:div>
            <w:div w:id="1321353102">
              <w:marLeft w:val="0"/>
              <w:marRight w:val="0"/>
              <w:marTop w:val="0"/>
              <w:marBottom w:val="0"/>
              <w:divBdr>
                <w:top w:val="none" w:sz="0" w:space="0" w:color="auto"/>
                <w:left w:val="none" w:sz="0" w:space="0" w:color="auto"/>
                <w:bottom w:val="none" w:sz="0" w:space="0" w:color="auto"/>
                <w:right w:val="none" w:sz="0" w:space="0" w:color="auto"/>
              </w:divBdr>
            </w:div>
            <w:div w:id="1259606727">
              <w:marLeft w:val="0"/>
              <w:marRight w:val="0"/>
              <w:marTop w:val="0"/>
              <w:marBottom w:val="0"/>
              <w:divBdr>
                <w:top w:val="none" w:sz="0" w:space="0" w:color="auto"/>
                <w:left w:val="none" w:sz="0" w:space="0" w:color="auto"/>
                <w:bottom w:val="none" w:sz="0" w:space="0" w:color="auto"/>
                <w:right w:val="none" w:sz="0" w:space="0" w:color="auto"/>
              </w:divBdr>
            </w:div>
            <w:div w:id="1899977706">
              <w:marLeft w:val="0"/>
              <w:marRight w:val="0"/>
              <w:marTop w:val="0"/>
              <w:marBottom w:val="0"/>
              <w:divBdr>
                <w:top w:val="none" w:sz="0" w:space="0" w:color="auto"/>
                <w:left w:val="none" w:sz="0" w:space="0" w:color="auto"/>
                <w:bottom w:val="none" w:sz="0" w:space="0" w:color="auto"/>
                <w:right w:val="none" w:sz="0" w:space="0" w:color="auto"/>
              </w:divBdr>
            </w:div>
            <w:div w:id="831992832">
              <w:marLeft w:val="0"/>
              <w:marRight w:val="0"/>
              <w:marTop w:val="0"/>
              <w:marBottom w:val="0"/>
              <w:divBdr>
                <w:top w:val="none" w:sz="0" w:space="0" w:color="auto"/>
                <w:left w:val="none" w:sz="0" w:space="0" w:color="auto"/>
                <w:bottom w:val="none" w:sz="0" w:space="0" w:color="auto"/>
                <w:right w:val="none" w:sz="0" w:space="0" w:color="auto"/>
              </w:divBdr>
            </w:div>
            <w:div w:id="2122917236">
              <w:marLeft w:val="0"/>
              <w:marRight w:val="0"/>
              <w:marTop w:val="0"/>
              <w:marBottom w:val="0"/>
              <w:divBdr>
                <w:top w:val="none" w:sz="0" w:space="0" w:color="auto"/>
                <w:left w:val="none" w:sz="0" w:space="0" w:color="auto"/>
                <w:bottom w:val="none" w:sz="0" w:space="0" w:color="auto"/>
                <w:right w:val="none" w:sz="0" w:space="0" w:color="auto"/>
              </w:divBdr>
            </w:div>
            <w:div w:id="1826973545">
              <w:marLeft w:val="0"/>
              <w:marRight w:val="0"/>
              <w:marTop w:val="0"/>
              <w:marBottom w:val="0"/>
              <w:divBdr>
                <w:top w:val="none" w:sz="0" w:space="0" w:color="auto"/>
                <w:left w:val="none" w:sz="0" w:space="0" w:color="auto"/>
                <w:bottom w:val="none" w:sz="0" w:space="0" w:color="auto"/>
                <w:right w:val="none" w:sz="0" w:space="0" w:color="auto"/>
              </w:divBdr>
            </w:div>
            <w:div w:id="1626227620">
              <w:marLeft w:val="0"/>
              <w:marRight w:val="0"/>
              <w:marTop w:val="0"/>
              <w:marBottom w:val="0"/>
              <w:divBdr>
                <w:top w:val="none" w:sz="0" w:space="0" w:color="auto"/>
                <w:left w:val="none" w:sz="0" w:space="0" w:color="auto"/>
                <w:bottom w:val="none" w:sz="0" w:space="0" w:color="auto"/>
                <w:right w:val="none" w:sz="0" w:space="0" w:color="auto"/>
              </w:divBdr>
            </w:div>
            <w:div w:id="2001275622">
              <w:marLeft w:val="0"/>
              <w:marRight w:val="0"/>
              <w:marTop w:val="0"/>
              <w:marBottom w:val="0"/>
              <w:divBdr>
                <w:top w:val="none" w:sz="0" w:space="0" w:color="auto"/>
                <w:left w:val="none" w:sz="0" w:space="0" w:color="auto"/>
                <w:bottom w:val="none" w:sz="0" w:space="0" w:color="auto"/>
                <w:right w:val="none" w:sz="0" w:space="0" w:color="auto"/>
              </w:divBdr>
            </w:div>
            <w:div w:id="653146523">
              <w:marLeft w:val="0"/>
              <w:marRight w:val="0"/>
              <w:marTop w:val="0"/>
              <w:marBottom w:val="0"/>
              <w:divBdr>
                <w:top w:val="none" w:sz="0" w:space="0" w:color="auto"/>
                <w:left w:val="none" w:sz="0" w:space="0" w:color="auto"/>
                <w:bottom w:val="none" w:sz="0" w:space="0" w:color="auto"/>
                <w:right w:val="none" w:sz="0" w:space="0" w:color="auto"/>
              </w:divBdr>
            </w:div>
            <w:div w:id="2069373095">
              <w:marLeft w:val="0"/>
              <w:marRight w:val="0"/>
              <w:marTop w:val="0"/>
              <w:marBottom w:val="0"/>
              <w:divBdr>
                <w:top w:val="none" w:sz="0" w:space="0" w:color="auto"/>
                <w:left w:val="none" w:sz="0" w:space="0" w:color="auto"/>
                <w:bottom w:val="none" w:sz="0" w:space="0" w:color="auto"/>
                <w:right w:val="none" w:sz="0" w:space="0" w:color="auto"/>
              </w:divBdr>
            </w:div>
            <w:div w:id="684750217">
              <w:marLeft w:val="0"/>
              <w:marRight w:val="0"/>
              <w:marTop w:val="0"/>
              <w:marBottom w:val="0"/>
              <w:divBdr>
                <w:top w:val="none" w:sz="0" w:space="0" w:color="auto"/>
                <w:left w:val="none" w:sz="0" w:space="0" w:color="auto"/>
                <w:bottom w:val="none" w:sz="0" w:space="0" w:color="auto"/>
                <w:right w:val="none" w:sz="0" w:space="0" w:color="auto"/>
              </w:divBdr>
            </w:div>
            <w:div w:id="799104376">
              <w:marLeft w:val="0"/>
              <w:marRight w:val="0"/>
              <w:marTop w:val="0"/>
              <w:marBottom w:val="0"/>
              <w:divBdr>
                <w:top w:val="none" w:sz="0" w:space="0" w:color="auto"/>
                <w:left w:val="none" w:sz="0" w:space="0" w:color="auto"/>
                <w:bottom w:val="none" w:sz="0" w:space="0" w:color="auto"/>
                <w:right w:val="none" w:sz="0" w:space="0" w:color="auto"/>
              </w:divBdr>
            </w:div>
            <w:div w:id="1931237042">
              <w:marLeft w:val="0"/>
              <w:marRight w:val="0"/>
              <w:marTop w:val="0"/>
              <w:marBottom w:val="0"/>
              <w:divBdr>
                <w:top w:val="none" w:sz="0" w:space="0" w:color="auto"/>
                <w:left w:val="none" w:sz="0" w:space="0" w:color="auto"/>
                <w:bottom w:val="none" w:sz="0" w:space="0" w:color="auto"/>
                <w:right w:val="none" w:sz="0" w:space="0" w:color="auto"/>
              </w:divBdr>
            </w:div>
            <w:div w:id="329211507">
              <w:marLeft w:val="0"/>
              <w:marRight w:val="0"/>
              <w:marTop w:val="0"/>
              <w:marBottom w:val="0"/>
              <w:divBdr>
                <w:top w:val="none" w:sz="0" w:space="0" w:color="auto"/>
                <w:left w:val="none" w:sz="0" w:space="0" w:color="auto"/>
                <w:bottom w:val="none" w:sz="0" w:space="0" w:color="auto"/>
                <w:right w:val="none" w:sz="0" w:space="0" w:color="auto"/>
              </w:divBdr>
            </w:div>
            <w:div w:id="384990974">
              <w:marLeft w:val="0"/>
              <w:marRight w:val="0"/>
              <w:marTop w:val="0"/>
              <w:marBottom w:val="0"/>
              <w:divBdr>
                <w:top w:val="none" w:sz="0" w:space="0" w:color="auto"/>
                <w:left w:val="none" w:sz="0" w:space="0" w:color="auto"/>
                <w:bottom w:val="none" w:sz="0" w:space="0" w:color="auto"/>
                <w:right w:val="none" w:sz="0" w:space="0" w:color="auto"/>
              </w:divBdr>
            </w:div>
            <w:div w:id="286159119">
              <w:marLeft w:val="0"/>
              <w:marRight w:val="0"/>
              <w:marTop w:val="0"/>
              <w:marBottom w:val="0"/>
              <w:divBdr>
                <w:top w:val="none" w:sz="0" w:space="0" w:color="auto"/>
                <w:left w:val="none" w:sz="0" w:space="0" w:color="auto"/>
                <w:bottom w:val="none" w:sz="0" w:space="0" w:color="auto"/>
                <w:right w:val="none" w:sz="0" w:space="0" w:color="auto"/>
              </w:divBdr>
            </w:div>
            <w:div w:id="1824466235">
              <w:marLeft w:val="0"/>
              <w:marRight w:val="0"/>
              <w:marTop w:val="0"/>
              <w:marBottom w:val="0"/>
              <w:divBdr>
                <w:top w:val="none" w:sz="0" w:space="0" w:color="auto"/>
                <w:left w:val="none" w:sz="0" w:space="0" w:color="auto"/>
                <w:bottom w:val="none" w:sz="0" w:space="0" w:color="auto"/>
                <w:right w:val="none" w:sz="0" w:space="0" w:color="auto"/>
              </w:divBdr>
            </w:div>
            <w:div w:id="1747220065">
              <w:marLeft w:val="0"/>
              <w:marRight w:val="0"/>
              <w:marTop w:val="0"/>
              <w:marBottom w:val="0"/>
              <w:divBdr>
                <w:top w:val="none" w:sz="0" w:space="0" w:color="auto"/>
                <w:left w:val="none" w:sz="0" w:space="0" w:color="auto"/>
                <w:bottom w:val="none" w:sz="0" w:space="0" w:color="auto"/>
                <w:right w:val="none" w:sz="0" w:space="0" w:color="auto"/>
              </w:divBdr>
            </w:div>
            <w:div w:id="132136749">
              <w:marLeft w:val="0"/>
              <w:marRight w:val="0"/>
              <w:marTop w:val="0"/>
              <w:marBottom w:val="0"/>
              <w:divBdr>
                <w:top w:val="none" w:sz="0" w:space="0" w:color="auto"/>
                <w:left w:val="none" w:sz="0" w:space="0" w:color="auto"/>
                <w:bottom w:val="none" w:sz="0" w:space="0" w:color="auto"/>
                <w:right w:val="none" w:sz="0" w:space="0" w:color="auto"/>
              </w:divBdr>
            </w:div>
            <w:div w:id="911083169">
              <w:marLeft w:val="0"/>
              <w:marRight w:val="0"/>
              <w:marTop w:val="0"/>
              <w:marBottom w:val="0"/>
              <w:divBdr>
                <w:top w:val="none" w:sz="0" w:space="0" w:color="auto"/>
                <w:left w:val="none" w:sz="0" w:space="0" w:color="auto"/>
                <w:bottom w:val="none" w:sz="0" w:space="0" w:color="auto"/>
                <w:right w:val="none" w:sz="0" w:space="0" w:color="auto"/>
              </w:divBdr>
            </w:div>
            <w:div w:id="1593587189">
              <w:marLeft w:val="0"/>
              <w:marRight w:val="0"/>
              <w:marTop w:val="0"/>
              <w:marBottom w:val="0"/>
              <w:divBdr>
                <w:top w:val="none" w:sz="0" w:space="0" w:color="auto"/>
                <w:left w:val="none" w:sz="0" w:space="0" w:color="auto"/>
                <w:bottom w:val="none" w:sz="0" w:space="0" w:color="auto"/>
                <w:right w:val="none" w:sz="0" w:space="0" w:color="auto"/>
              </w:divBdr>
            </w:div>
            <w:div w:id="98643580">
              <w:marLeft w:val="0"/>
              <w:marRight w:val="0"/>
              <w:marTop w:val="0"/>
              <w:marBottom w:val="0"/>
              <w:divBdr>
                <w:top w:val="none" w:sz="0" w:space="0" w:color="auto"/>
                <w:left w:val="none" w:sz="0" w:space="0" w:color="auto"/>
                <w:bottom w:val="none" w:sz="0" w:space="0" w:color="auto"/>
                <w:right w:val="none" w:sz="0" w:space="0" w:color="auto"/>
              </w:divBdr>
            </w:div>
            <w:div w:id="1898710680">
              <w:marLeft w:val="0"/>
              <w:marRight w:val="0"/>
              <w:marTop w:val="0"/>
              <w:marBottom w:val="0"/>
              <w:divBdr>
                <w:top w:val="none" w:sz="0" w:space="0" w:color="auto"/>
                <w:left w:val="none" w:sz="0" w:space="0" w:color="auto"/>
                <w:bottom w:val="none" w:sz="0" w:space="0" w:color="auto"/>
                <w:right w:val="none" w:sz="0" w:space="0" w:color="auto"/>
              </w:divBdr>
            </w:div>
            <w:div w:id="2012829820">
              <w:marLeft w:val="0"/>
              <w:marRight w:val="0"/>
              <w:marTop w:val="0"/>
              <w:marBottom w:val="0"/>
              <w:divBdr>
                <w:top w:val="none" w:sz="0" w:space="0" w:color="auto"/>
                <w:left w:val="none" w:sz="0" w:space="0" w:color="auto"/>
                <w:bottom w:val="none" w:sz="0" w:space="0" w:color="auto"/>
                <w:right w:val="none" w:sz="0" w:space="0" w:color="auto"/>
              </w:divBdr>
            </w:div>
            <w:div w:id="547379515">
              <w:marLeft w:val="0"/>
              <w:marRight w:val="0"/>
              <w:marTop w:val="0"/>
              <w:marBottom w:val="0"/>
              <w:divBdr>
                <w:top w:val="none" w:sz="0" w:space="0" w:color="auto"/>
                <w:left w:val="none" w:sz="0" w:space="0" w:color="auto"/>
                <w:bottom w:val="none" w:sz="0" w:space="0" w:color="auto"/>
                <w:right w:val="none" w:sz="0" w:space="0" w:color="auto"/>
              </w:divBdr>
            </w:div>
            <w:div w:id="1405030749">
              <w:marLeft w:val="0"/>
              <w:marRight w:val="0"/>
              <w:marTop w:val="0"/>
              <w:marBottom w:val="0"/>
              <w:divBdr>
                <w:top w:val="none" w:sz="0" w:space="0" w:color="auto"/>
                <w:left w:val="none" w:sz="0" w:space="0" w:color="auto"/>
                <w:bottom w:val="none" w:sz="0" w:space="0" w:color="auto"/>
                <w:right w:val="none" w:sz="0" w:space="0" w:color="auto"/>
              </w:divBdr>
            </w:div>
            <w:div w:id="812791516">
              <w:marLeft w:val="0"/>
              <w:marRight w:val="0"/>
              <w:marTop w:val="0"/>
              <w:marBottom w:val="0"/>
              <w:divBdr>
                <w:top w:val="none" w:sz="0" w:space="0" w:color="auto"/>
                <w:left w:val="none" w:sz="0" w:space="0" w:color="auto"/>
                <w:bottom w:val="none" w:sz="0" w:space="0" w:color="auto"/>
                <w:right w:val="none" w:sz="0" w:space="0" w:color="auto"/>
              </w:divBdr>
            </w:div>
            <w:div w:id="942880143">
              <w:marLeft w:val="0"/>
              <w:marRight w:val="0"/>
              <w:marTop w:val="0"/>
              <w:marBottom w:val="0"/>
              <w:divBdr>
                <w:top w:val="none" w:sz="0" w:space="0" w:color="auto"/>
                <w:left w:val="none" w:sz="0" w:space="0" w:color="auto"/>
                <w:bottom w:val="none" w:sz="0" w:space="0" w:color="auto"/>
                <w:right w:val="none" w:sz="0" w:space="0" w:color="auto"/>
              </w:divBdr>
            </w:div>
            <w:div w:id="1191723887">
              <w:marLeft w:val="0"/>
              <w:marRight w:val="0"/>
              <w:marTop w:val="0"/>
              <w:marBottom w:val="0"/>
              <w:divBdr>
                <w:top w:val="none" w:sz="0" w:space="0" w:color="auto"/>
                <w:left w:val="none" w:sz="0" w:space="0" w:color="auto"/>
                <w:bottom w:val="none" w:sz="0" w:space="0" w:color="auto"/>
                <w:right w:val="none" w:sz="0" w:space="0" w:color="auto"/>
              </w:divBdr>
            </w:div>
            <w:div w:id="314990055">
              <w:marLeft w:val="0"/>
              <w:marRight w:val="0"/>
              <w:marTop w:val="0"/>
              <w:marBottom w:val="0"/>
              <w:divBdr>
                <w:top w:val="none" w:sz="0" w:space="0" w:color="auto"/>
                <w:left w:val="none" w:sz="0" w:space="0" w:color="auto"/>
                <w:bottom w:val="none" w:sz="0" w:space="0" w:color="auto"/>
                <w:right w:val="none" w:sz="0" w:space="0" w:color="auto"/>
              </w:divBdr>
            </w:div>
            <w:div w:id="2141602996">
              <w:marLeft w:val="0"/>
              <w:marRight w:val="0"/>
              <w:marTop w:val="0"/>
              <w:marBottom w:val="0"/>
              <w:divBdr>
                <w:top w:val="none" w:sz="0" w:space="0" w:color="auto"/>
                <w:left w:val="none" w:sz="0" w:space="0" w:color="auto"/>
                <w:bottom w:val="none" w:sz="0" w:space="0" w:color="auto"/>
                <w:right w:val="none" w:sz="0" w:space="0" w:color="auto"/>
              </w:divBdr>
            </w:div>
            <w:div w:id="1298219159">
              <w:marLeft w:val="0"/>
              <w:marRight w:val="0"/>
              <w:marTop w:val="0"/>
              <w:marBottom w:val="0"/>
              <w:divBdr>
                <w:top w:val="none" w:sz="0" w:space="0" w:color="auto"/>
                <w:left w:val="none" w:sz="0" w:space="0" w:color="auto"/>
                <w:bottom w:val="none" w:sz="0" w:space="0" w:color="auto"/>
                <w:right w:val="none" w:sz="0" w:space="0" w:color="auto"/>
              </w:divBdr>
            </w:div>
            <w:div w:id="1992901665">
              <w:marLeft w:val="0"/>
              <w:marRight w:val="0"/>
              <w:marTop w:val="0"/>
              <w:marBottom w:val="0"/>
              <w:divBdr>
                <w:top w:val="none" w:sz="0" w:space="0" w:color="auto"/>
                <w:left w:val="none" w:sz="0" w:space="0" w:color="auto"/>
                <w:bottom w:val="none" w:sz="0" w:space="0" w:color="auto"/>
                <w:right w:val="none" w:sz="0" w:space="0" w:color="auto"/>
              </w:divBdr>
            </w:div>
            <w:div w:id="872689272">
              <w:marLeft w:val="0"/>
              <w:marRight w:val="0"/>
              <w:marTop w:val="0"/>
              <w:marBottom w:val="0"/>
              <w:divBdr>
                <w:top w:val="none" w:sz="0" w:space="0" w:color="auto"/>
                <w:left w:val="none" w:sz="0" w:space="0" w:color="auto"/>
                <w:bottom w:val="none" w:sz="0" w:space="0" w:color="auto"/>
                <w:right w:val="none" w:sz="0" w:space="0" w:color="auto"/>
              </w:divBdr>
            </w:div>
            <w:div w:id="1345741203">
              <w:marLeft w:val="0"/>
              <w:marRight w:val="0"/>
              <w:marTop w:val="0"/>
              <w:marBottom w:val="0"/>
              <w:divBdr>
                <w:top w:val="none" w:sz="0" w:space="0" w:color="auto"/>
                <w:left w:val="none" w:sz="0" w:space="0" w:color="auto"/>
                <w:bottom w:val="none" w:sz="0" w:space="0" w:color="auto"/>
                <w:right w:val="none" w:sz="0" w:space="0" w:color="auto"/>
              </w:divBdr>
            </w:div>
            <w:div w:id="1690570358">
              <w:marLeft w:val="0"/>
              <w:marRight w:val="0"/>
              <w:marTop w:val="0"/>
              <w:marBottom w:val="0"/>
              <w:divBdr>
                <w:top w:val="none" w:sz="0" w:space="0" w:color="auto"/>
                <w:left w:val="none" w:sz="0" w:space="0" w:color="auto"/>
                <w:bottom w:val="none" w:sz="0" w:space="0" w:color="auto"/>
                <w:right w:val="none" w:sz="0" w:space="0" w:color="auto"/>
              </w:divBdr>
            </w:div>
            <w:div w:id="1525896476">
              <w:marLeft w:val="0"/>
              <w:marRight w:val="0"/>
              <w:marTop w:val="0"/>
              <w:marBottom w:val="0"/>
              <w:divBdr>
                <w:top w:val="none" w:sz="0" w:space="0" w:color="auto"/>
                <w:left w:val="none" w:sz="0" w:space="0" w:color="auto"/>
                <w:bottom w:val="none" w:sz="0" w:space="0" w:color="auto"/>
                <w:right w:val="none" w:sz="0" w:space="0" w:color="auto"/>
              </w:divBdr>
            </w:div>
            <w:div w:id="768426090">
              <w:marLeft w:val="0"/>
              <w:marRight w:val="0"/>
              <w:marTop w:val="0"/>
              <w:marBottom w:val="0"/>
              <w:divBdr>
                <w:top w:val="none" w:sz="0" w:space="0" w:color="auto"/>
                <w:left w:val="none" w:sz="0" w:space="0" w:color="auto"/>
                <w:bottom w:val="none" w:sz="0" w:space="0" w:color="auto"/>
                <w:right w:val="none" w:sz="0" w:space="0" w:color="auto"/>
              </w:divBdr>
            </w:div>
            <w:div w:id="1113480006">
              <w:marLeft w:val="0"/>
              <w:marRight w:val="0"/>
              <w:marTop w:val="0"/>
              <w:marBottom w:val="0"/>
              <w:divBdr>
                <w:top w:val="none" w:sz="0" w:space="0" w:color="auto"/>
                <w:left w:val="none" w:sz="0" w:space="0" w:color="auto"/>
                <w:bottom w:val="none" w:sz="0" w:space="0" w:color="auto"/>
                <w:right w:val="none" w:sz="0" w:space="0" w:color="auto"/>
              </w:divBdr>
            </w:div>
            <w:div w:id="983898344">
              <w:marLeft w:val="0"/>
              <w:marRight w:val="0"/>
              <w:marTop w:val="0"/>
              <w:marBottom w:val="0"/>
              <w:divBdr>
                <w:top w:val="none" w:sz="0" w:space="0" w:color="auto"/>
                <w:left w:val="none" w:sz="0" w:space="0" w:color="auto"/>
                <w:bottom w:val="none" w:sz="0" w:space="0" w:color="auto"/>
                <w:right w:val="none" w:sz="0" w:space="0" w:color="auto"/>
              </w:divBdr>
            </w:div>
            <w:div w:id="477768625">
              <w:marLeft w:val="0"/>
              <w:marRight w:val="0"/>
              <w:marTop w:val="0"/>
              <w:marBottom w:val="0"/>
              <w:divBdr>
                <w:top w:val="none" w:sz="0" w:space="0" w:color="auto"/>
                <w:left w:val="none" w:sz="0" w:space="0" w:color="auto"/>
                <w:bottom w:val="none" w:sz="0" w:space="0" w:color="auto"/>
                <w:right w:val="none" w:sz="0" w:space="0" w:color="auto"/>
              </w:divBdr>
            </w:div>
            <w:div w:id="727535333">
              <w:marLeft w:val="0"/>
              <w:marRight w:val="0"/>
              <w:marTop w:val="0"/>
              <w:marBottom w:val="0"/>
              <w:divBdr>
                <w:top w:val="none" w:sz="0" w:space="0" w:color="auto"/>
                <w:left w:val="none" w:sz="0" w:space="0" w:color="auto"/>
                <w:bottom w:val="none" w:sz="0" w:space="0" w:color="auto"/>
                <w:right w:val="none" w:sz="0" w:space="0" w:color="auto"/>
              </w:divBdr>
            </w:div>
            <w:div w:id="930090244">
              <w:marLeft w:val="0"/>
              <w:marRight w:val="0"/>
              <w:marTop w:val="0"/>
              <w:marBottom w:val="0"/>
              <w:divBdr>
                <w:top w:val="none" w:sz="0" w:space="0" w:color="auto"/>
                <w:left w:val="none" w:sz="0" w:space="0" w:color="auto"/>
                <w:bottom w:val="none" w:sz="0" w:space="0" w:color="auto"/>
                <w:right w:val="none" w:sz="0" w:space="0" w:color="auto"/>
              </w:divBdr>
            </w:div>
            <w:div w:id="1440640549">
              <w:marLeft w:val="0"/>
              <w:marRight w:val="0"/>
              <w:marTop w:val="0"/>
              <w:marBottom w:val="0"/>
              <w:divBdr>
                <w:top w:val="none" w:sz="0" w:space="0" w:color="auto"/>
                <w:left w:val="none" w:sz="0" w:space="0" w:color="auto"/>
                <w:bottom w:val="none" w:sz="0" w:space="0" w:color="auto"/>
                <w:right w:val="none" w:sz="0" w:space="0" w:color="auto"/>
              </w:divBdr>
            </w:div>
            <w:div w:id="520432898">
              <w:marLeft w:val="0"/>
              <w:marRight w:val="0"/>
              <w:marTop w:val="0"/>
              <w:marBottom w:val="0"/>
              <w:divBdr>
                <w:top w:val="none" w:sz="0" w:space="0" w:color="auto"/>
                <w:left w:val="none" w:sz="0" w:space="0" w:color="auto"/>
                <w:bottom w:val="none" w:sz="0" w:space="0" w:color="auto"/>
                <w:right w:val="none" w:sz="0" w:space="0" w:color="auto"/>
              </w:divBdr>
            </w:div>
            <w:div w:id="741148797">
              <w:marLeft w:val="0"/>
              <w:marRight w:val="0"/>
              <w:marTop w:val="0"/>
              <w:marBottom w:val="0"/>
              <w:divBdr>
                <w:top w:val="none" w:sz="0" w:space="0" w:color="auto"/>
                <w:left w:val="none" w:sz="0" w:space="0" w:color="auto"/>
                <w:bottom w:val="none" w:sz="0" w:space="0" w:color="auto"/>
                <w:right w:val="none" w:sz="0" w:space="0" w:color="auto"/>
              </w:divBdr>
            </w:div>
            <w:div w:id="783186072">
              <w:marLeft w:val="0"/>
              <w:marRight w:val="0"/>
              <w:marTop w:val="0"/>
              <w:marBottom w:val="0"/>
              <w:divBdr>
                <w:top w:val="none" w:sz="0" w:space="0" w:color="auto"/>
                <w:left w:val="none" w:sz="0" w:space="0" w:color="auto"/>
                <w:bottom w:val="none" w:sz="0" w:space="0" w:color="auto"/>
                <w:right w:val="none" w:sz="0" w:space="0" w:color="auto"/>
              </w:divBdr>
            </w:div>
            <w:div w:id="447087716">
              <w:marLeft w:val="0"/>
              <w:marRight w:val="0"/>
              <w:marTop w:val="0"/>
              <w:marBottom w:val="0"/>
              <w:divBdr>
                <w:top w:val="none" w:sz="0" w:space="0" w:color="auto"/>
                <w:left w:val="none" w:sz="0" w:space="0" w:color="auto"/>
                <w:bottom w:val="none" w:sz="0" w:space="0" w:color="auto"/>
                <w:right w:val="none" w:sz="0" w:space="0" w:color="auto"/>
              </w:divBdr>
            </w:div>
            <w:div w:id="2130011110">
              <w:marLeft w:val="0"/>
              <w:marRight w:val="0"/>
              <w:marTop w:val="0"/>
              <w:marBottom w:val="0"/>
              <w:divBdr>
                <w:top w:val="none" w:sz="0" w:space="0" w:color="auto"/>
                <w:left w:val="none" w:sz="0" w:space="0" w:color="auto"/>
                <w:bottom w:val="none" w:sz="0" w:space="0" w:color="auto"/>
                <w:right w:val="none" w:sz="0" w:space="0" w:color="auto"/>
              </w:divBdr>
            </w:div>
            <w:div w:id="476918613">
              <w:marLeft w:val="0"/>
              <w:marRight w:val="0"/>
              <w:marTop w:val="0"/>
              <w:marBottom w:val="0"/>
              <w:divBdr>
                <w:top w:val="none" w:sz="0" w:space="0" w:color="auto"/>
                <w:left w:val="none" w:sz="0" w:space="0" w:color="auto"/>
                <w:bottom w:val="none" w:sz="0" w:space="0" w:color="auto"/>
                <w:right w:val="none" w:sz="0" w:space="0" w:color="auto"/>
              </w:divBdr>
            </w:div>
            <w:div w:id="1590582974">
              <w:marLeft w:val="0"/>
              <w:marRight w:val="0"/>
              <w:marTop w:val="0"/>
              <w:marBottom w:val="0"/>
              <w:divBdr>
                <w:top w:val="none" w:sz="0" w:space="0" w:color="auto"/>
                <w:left w:val="none" w:sz="0" w:space="0" w:color="auto"/>
                <w:bottom w:val="none" w:sz="0" w:space="0" w:color="auto"/>
                <w:right w:val="none" w:sz="0" w:space="0" w:color="auto"/>
              </w:divBdr>
            </w:div>
            <w:div w:id="985090116">
              <w:marLeft w:val="0"/>
              <w:marRight w:val="0"/>
              <w:marTop w:val="0"/>
              <w:marBottom w:val="0"/>
              <w:divBdr>
                <w:top w:val="none" w:sz="0" w:space="0" w:color="auto"/>
                <w:left w:val="none" w:sz="0" w:space="0" w:color="auto"/>
                <w:bottom w:val="none" w:sz="0" w:space="0" w:color="auto"/>
                <w:right w:val="none" w:sz="0" w:space="0" w:color="auto"/>
              </w:divBdr>
            </w:div>
            <w:div w:id="2068726009">
              <w:marLeft w:val="0"/>
              <w:marRight w:val="0"/>
              <w:marTop w:val="0"/>
              <w:marBottom w:val="0"/>
              <w:divBdr>
                <w:top w:val="none" w:sz="0" w:space="0" w:color="auto"/>
                <w:left w:val="none" w:sz="0" w:space="0" w:color="auto"/>
                <w:bottom w:val="none" w:sz="0" w:space="0" w:color="auto"/>
                <w:right w:val="none" w:sz="0" w:space="0" w:color="auto"/>
              </w:divBdr>
            </w:div>
            <w:div w:id="464931724">
              <w:marLeft w:val="0"/>
              <w:marRight w:val="0"/>
              <w:marTop w:val="0"/>
              <w:marBottom w:val="0"/>
              <w:divBdr>
                <w:top w:val="none" w:sz="0" w:space="0" w:color="auto"/>
                <w:left w:val="none" w:sz="0" w:space="0" w:color="auto"/>
                <w:bottom w:val="none" w:sz="0" w:space="0" w:color="auto"/>
                <w:right w:val="none" w:sz="0" w:space="0" w:color="auto"/>
              </w:divBdr>
            </w:div>
            <w:div w:id="1621494199">
              <w:marLeft w:val="0"/>
              <w:marRight w:val="0"/>
              <w:marTop w:val="0"/>
              <w:marBottom w:val="0"/>
              <w:divBdr>
                <w:top w:val="none" w:sz="0" w:space="0" w:color="auto"/>
                <w:left w:val="none" w:sz="0" w:space="0" w:color="auto"/>
                <w:bottom w:val="none" w:sz="0" w:space="0" w:color="auto"/>
                <w:right w:val="none" w:sz="0" w:space="0" w:color="auto"/>
              </w:divBdr>
            </w:div>
            <w:div w:id="1065883513">
              <w:marLeft w:val="0"/>
              <w:marRight w:val="0"/>
              <w:marTop w:val="0"/>
              <w:marBottom w:val="0"/>
              <w:divBdr>
                <w:top w:val="none" w:sz="0" w:space="0" w:color="auto"/>
                <w:left w:val="none" w:sz="0" w:space="0" w:color="auto"/>
                <w:bottom w:val="none" w:sz="0" w:space="0" w:color="auto"/>
                <w:right w:val="none" w:sz="0" w:space="0" w:color="auto"/>
              </w:divBdr>
            </w:div>
            <w:div w:id="213005798">
              <w:marLeft w:val="0"/>
              <w:marRight w:val="0"/>
              <w:marTop w:val="0"/>
              <w:marBottom w:val="0"/>
              <w:divBdr>
                <w:top w:val="none" w:sz="0" w:space="0" w:color="auto"/>
                <w:left w:val="none" w:sz="0" w:space="0" w:color="auto"/>
                <w:bottom w:val="none" w:sz="0" w:space="0" w:color="auto"/>
                <w:right w:val="none" w:sz="0" w:space="0" w:color="auto"/>
              </w:divBdr>
            </w:div>
            <w:div w:id="1098404394">
              <w:marLeft w:val="0"/>
              <w:marRight w:val="0"/>
              <w:marTop w:val="0"/>
              <w:marBottom w:val="0"/>
              <w:divBdr>
                <w:top w:val="none" w:sz="0" w:space="0" w:color="auto"/>
                <w:left w:val="none" w:sz="0" w:space="0" w:color="auto"/>
                <w:bottom w:val="none" w:sz="0" w:space="0" w:color="auto"/>
                <w:right w:val="none" w:sz="0" w:space="0" w:color="auto"/>
              </w:divBdr>
            </w:div>
            <w:div w:id="833645917">
              <w:marLeft w:val="0"/>
              <w:marRight w:val="0"/>
              <w:marTop w:val="0"/>
              <w:marBottom w:val="0"/>
              <w:divBdr>
                <w:top w:val="none" w:sz="0" w:space="0" w:color="auto"/>
                <w:left w:val="none" w:sz="0" w:space="0" w:color="auto"/>
                <w:bottom w:val="none" w:sz="0" w:space="0" w:color="auto"/>
                <w:right w:val="none" w:sz="0" w:space="0" w:color="auto"/>
              </w:divBdr>
            </w:div>
            <w:div w:id="861822272">
              <w:marLeft w:val="0"/>
              <w:marRight w:val="0"/>
              <w:marTop w:val="0"/>
              <w:marBottom w:val="0"/>
              <w:divBdr>
                <w:top w:val="none" w:sz="0" w:space="0" w:color="auto"/>
                <w:left w:val="none" w:sz="0" w:space="0" w:color="auto"/>
                <w:bottom w:val="none" w:sz="0" w:space="0" w:color="auto"/>
                <w:right w:val="none" w:sz="0" w:space="0" w:color="auto"/>
              </w:divBdr>
            </w:div>
            <w:div w:id="1997032365">
              <w:marLeft w:val="0"/>
              <w:marRight w:val="0"/>
              <w:marTop w:val="0"/>
              <w:marBottom w:val="0"/>
              <w:divBdr>
                <w:top w:val="none" w:sz="0" w:space="0" w:color="auto"/>
                <w:left w:val="none" w:sz="0" w:space="0" w:color="auto"/>
                <w:bottom w:val="none" w:sz="0" w:space="0" w:color="auto"/>
                <w:right w:val="none" w:sz="0" w:space="0" w:color="auto"/>
              </w:divBdr>
            </w:div>
            <w:div w:id="1027946922">
              <w:marLeft w:val="0"/>
              <w:marRight w:val="0"/>
              <w:marTop w:val="0"/>
              <w:marBottom w:val="0"/>
              <w:divBdr>
                <w:top w:val="none" w:sz="0" w:space="0" w:color="auto"/>
                <w:left w:val="none" w:sz="0" w:space="0" w:color="auto"/>
                <w:bottom w:val="none" w:sz="0" w:space="0" w:color="auto"/>
                <w:right w:val="none" w:sz="0" w:space="0" w:color="auto"/>
              </w:divBdr>
            </w:div>
            <w:div w:id="1281377203">
              <w:marLeft w:val="0"/>
              <w:marRight w:val="0"/>
              <w:marTop w:val="0"/>
              <w:marBottom w:val="0"/>
              <w:divBdr>
                <w:top w:val="none" w:sz="0" w:space="0" w:color="auto"/>
                <w:left w:val="none" w:sz="0" w:space="0" w:color="auto"/>
                <w:bottom w:val="none" w:sz="0" w:space="0" w:color="auto"/>
                <w:right w:val="none" w:sz="0" w:space="0" w:color="auto"/>
              </w:divBdr>
            </w:div>
            <w:div w:id="1000963770">
              <w:marLeft w:val="0"/>
              <w:marRight w:val="0"/>
              <w:marTop w:val="0"/>
              <w:marBottom w:val="0"/>
              <w:divBdr>
                <w:top w:val="none" w:sz="0" w:space="0" w:color="auto"/>
                <w:left w:val="none" w:sz="0" w:space="0" w:color="auto"/>
                <w:bottom w:val="none" w:sz="0" w:space="0" w:color="auto"/>
                <w:right w:val="none" w:sz="0" w:space="0" w:color="auto"/>
              </w:divBdr>
            </w:div>
            <w:div w:id="1238709598">
              <w:marLeft w:val="0"/>
              <w:marRight w:val="0"/>
              <w:marTop w:val="0"/>
              <w:marBottom w:val="0"/>
              <w:divBdr>
                <w:top w:val="none" w:sz="0" w:space="0" w:color="auto"/>
                <w:left w:val="none" w:sz="0" w:space="0" w:color="auto"/>
                <w:bottom w:val="none" w:sz="0" w:space="0" w:color="auto"/>
                <w:right w:val="none" w:sz="0" w:space="0" w:color="auto"/>
              </w:divBdr>
            </w:div>
            <w:div w:id="2127849865">
              <w:marLeft w:val="0"/>
              <w:marRight w:val="0"/>
              <w:marTop w:val="0"/>
              <w:marBottom w:val="0"/>
              <w:divBdr>
                <w:top w:val="none" w:sz="0" w:space="0" w:color="auto"/>
                <w:left w:val="none" w:sz="0" w:space="0" w:color="auto"/>
                <w:bottom w:val="none" w:sz="0" w:space="0" w:color="auto"/>
                <w:right w:val="none" w:sz="0" w:space="0" w:color="auto"/>
              </w:divBdr>
            </w:div>
            <w:div w:id="1243218905">
              <w:marLeft w:val="0"/>
              <w:marRight w:val="0"/>
              <w:marTop w:val="0"/>
              <w:marBottom w:val="0"/>
              <w:divBdr>
                <w:top w:val="none" w:sz="0" w:space="0" w:color="auto"/>
                <w:left w:val="none" w:sz="0" w:space="0" w:color="auto"/>
                <w:bottom w:val="none" w:sz="0" w:space="0" w:color="auto"/>
                <w:right w:val="none" w:sz="0" w:space="0" w:color="auto"/>
              </w:divBdr>
            </w:div>
            <w:div w:id="522480075">
              <w:marLeft w:val="0"/>
              <w:marRight w:val="0"/>
              <w:marTop w:val="0"/>
              <w:marBottom w:val="0"/>
              <w:divBdr>
                <w:top w:val="none" w:sz="0" w:space="0" w:color="auto"/>
                <w:left w:val="none" w:sz="0" w:space="0" w:color="auto"/>
                <w:bottom w:val="none" w:sz="0" w:space="0" w:color="auto"/>
                <w:right w:val="none" w:sz="0" w:space="0" w:color="auto"/>
              </w:divBdr>
            </w:div>
            <w:div w:id="1039083733">
              <w:marLeft w:val="0"/>
              <w:marRight w:val="0"/>
              <w:marTop w:val="0"/>
              <w:marBottom w:val="0"/>
              <w:divBdr>
                <w:top w:val="none" w:sz="0" w:space="0" w:color="auto"/>
                <w:left w:val="none" w:sz="0" w:space="0" w:color="auto"/>
                <w:bottom w:val="none" w:sz="0" w:space="0" w:color="auto"/>
                <w:right w:val="none" w:sz="0" w:space="0" w:color="auto"/>
              </w:divBdr>
            </w:div>
            <w:div w:id="28918400">
              <w:marLeft w:val="0"/>
              <w:marRight w:val="0"/>
              <w:marTop w:val="0"/>
              <w:marBottom w:val="0"/>
              <w:divBdr>
                <w:top w:val="none" w:sz="0" w:space="0" w:color="auto"/>
                <w:left w:val="none" w:sz="0" w:space="0" w:color="auto"/>
                <w:bottom w:val="none" w:sz="0" w:space="0" w:color="auto"/>
                <w:right w:val="none" w:sz="0" w:space="0" w:color="auto"/>
              </w:divBdr>
            </w:div>
            <w:div w:id="1133212769">
              <w:marLeft w:val="0"/>
              <w:marRight w:val="0"/>
              <w:marTop w:val="0"/>
              <w:marBottom w:val="0"/>
              <w:divBdr>
                <w:top w:val="none" w:sz="0" w:space="0" w:color="auto"/>
                <w:left w:val="none" w:sz="0" w:space="0" w:color="auto"/>
                <w:bottom w:val="none" w:sz="0" w:space="0" w:color="auto"/>
                <w:right w:val="none" w:sz="0" w:space="0" w:color="auto"/>
              </w:divBdr>
            </w:div>
            <w:div w:id="1433284205">
              <w:marLeft w:val="0"/>
              <w:marRight w:val="0"/>
              <w:marTop w:val="0"/>
              <w:marBottom w:val="0"/>
              <w:divBdr>
                <w:top w:val="none" w:sz="0" w:space="0" w:color="auto"/>
                <w:left w:val="none" w:sz="0" w:space="0" w:color="auto"/>
                <w:bottom w:val="none" w:sz="0" w:space="0" w:color="auto"/>
                <w:right w:val="none" w:sz="0" w:space="0" w:color="auto"/>
              </w:divBdr>
            </w:div>
            <w:div w:id="675495351">
              <w:marLeft w:val="0"/>
              <w:marRight w:val="0"/>
              <w:marTop w:val="0"/>
              <w:marBottom w:val="0"/>
              <w:divBdr>
                <w:top w:val="none" w:sz="0" w:space="0" w:color="auto"/>
                <w:left w:val="none" w:sz="0" w:space="0" w:color="auto"/>
                <w:bottom w:val="none" w:sz="0" w:space="0" w:color="auto"/>
                <w:right w:val="none" w:sz="0" w:space="0" w:color="auto"/>
              </w:divBdr>
            </w:div>
            <w:div w:id="600145427">
              <w:marLeft w:val="0"/>
              <w:marRight w:val="0"/>
              <w:marTop w:val="0"/>
              <w:marBottom w:val="0"/>
              <w:divBdr>
                <w:top w:val="none" w:sz="0" w:space="0" w:color="auto"/>
                <w:left w:val="none" w:sz="0" w:space="0" w:color="auto"/>
                <w:bottom w:val="none" w:sz="0" w:space="0" w:color="auto"/>
                <w:right w:val="none" w:sz="0" w:space="0" w:color="auto"/>
              </w:divBdr>
            </w:div>
            <w:div w:id="1026558550">
              <w:marLeft w:val="0"/>
              <w:marRight w:val="0"/>
              <w:marTop w:val="0"/>
              <w:marBottom w:val="0"/>
              <w:divBdr>
                <w:top w:val="none" w:sz="0" w:space="0" w:color="auto"/>
                <w:left w:val="none" w:sz="0" w:space="0" w:color="auto"/>
                <w:bottom w:val="none" w:sz="0" w:space="0" w:color="auto"/>
                <w:right w:val="none" w:sz="0" w:space="0" w:color="auto"/>
              </w:divBdr>
            </w:div>
            <w:div w:id="333532745">
              <w:marLeft w:val="0"/>
              <w:marRight w:val="0"/>
              <w:marTop w:val="0"/>
              <w:marBottom w:val="0"/>
              <w:divBdr>
                <w:top w:val="none" w:sz="0" w:space="0" w:color="auto"/>
                <w:left w:val="none" w:sz="0" w:space="0" w:color="auto"/>
                <w:bottom w:val="none" w:sz="0" w:space="0" w:color="auto"/>
                <w:right w:val="none" w:sz="0" w:space="0" w:color="auto"/>
              </w:divBdr>
            </w:div>
            <w:div w:id="1977250680">
              <w:marLeft w:val="0"/>
              <w:marRight w:val="0"/>
              <w:marTop w:val="0"/>
              <w:marBottom w:val="0"/>
              <w:divBdr>
                <w:top w:val="none" w:sz="0" w:space="0" w:color="auto"/>
                <w:left w:val="none" w:sz="0" w:space="0" w:color="auto"/>
                <w:bottom w:val="none" w:sz="0" w:space="0" w:color="auto"/>
                <w:right w:val="none" w:sz="0" w:space="0" w:color="auto"/>
              </w:divBdr>
            </w:div>
            <w:div w:id="1976830121">
              <w:marLeft w:val="0"/>
              <w:marRight w:val="0"/>
              <w:marTop w:val="0"/>
              <w:marBottom w:val="0"/>
              <w:divBdr>
                <w:top w:val="none" w:sz="0" w:space="0" w:color="auto"/>
                <w:left w:val="none" w:sz="0" w:space="0" w:color="auto"/>
                <w:bottom w:val="none" w:sz="0" w:space="0" w:color="auto"/>
                <w:right w:val="none" w:sz="0" w:space="0" w:color="auto"/>
              </w:divBdr>
            </w:div>
            <w:div w:id="932127548">
              <w:marLeft w:val="0"/>
              <w:marRight w:val="0"/>
              <w:marTop w:val="0"/>
              <w:marBottom w:val="0"/>
              <w:divBdr>
                <w:top w:val="none" w:sz="0" w:space="0" w:color="auto"/>
                <w:left w:val="none" w:sz="0" w:space="0" w:color="auto"/>
                <w:bottom w:val="none" w:sz="0" w:space="0" w:color="auto"/>
                <w:right w:val="none" w:sz="0" w:space="0" w:color="auto"/>
              </w:divBdr>
            </w:div>
            <w:div w:id="1116021055">
              <w:marLeft w:val="0"/>
              <w:marRight w:val="0"/>
              <w:marTop w:val="0"/>
              <w:marBottom w:val="0"/>
              <w:divBdr>
                <w:top w:val="none" w:sz="0" w:space="0" w:color="auto"/>
                <w:left w:val="none" w:sz="0" w:space="0" w:color="auto"/>
                <w:bottom w:val="none" w:sz="0" w:space="0" w:color="auto"/>
                <w:right w:val="none" w:sz="0" w:space="0" w:color="auto"/>
              </w:divBdr>
            </w:div>
            <w:div w:id="223685104">
              <w:marLeft w:val="0"/>
              <w:marRight w:val="0"/>
              <w:marTop w:val="0"/>
              <w:marBottom w:val="0"/>
              <w:divBdr>
                <w:top w:val="none" w:sz="0" w:space="0" w:color="auto"/>
                <w:left w:val="none" w:sz="0" w:space="0" w:color="auto"/>
                <w:bottom w:val="none" w:sz="0" w:space="0" w:color="auto"/>
                <w:right w:val="none" w:sz="0" w:space="0" w:color="auto"/>
              </w:divBdr>
            </w:div>
            <w:div w:id="9378828">
              <w:marLeft w:val="0"/>
              <w:marRight w:val="0"/>
              <w:marTop w:val="0"/>
              <w:marBottom w:val="0"/>
              <w:divBdr>
                <w:top w:val="none" w:sz="0" w:space="0" w:color="auto"/>
                <w:left w:val="none" w:sz="0" w:space="0" w:color="auto"/>
                <w:bottom w:val="none" w:sz="0" w:space="0" w:color="auto"/>
                <w:right w:val="none" w:sz="0" w:space="0" w:color="auto"/>
              </w:divBdr>
            </w:div>
            <w:div w:id="184758309">
              <w:marLeft w:val="0"/>
              <w:marRight w:val="0"/>
              <w:marTop w:val="0"/>
              <w:marBottom w:val="0"/>
              <w:divBdr>
                <w:top w:val="none" w:sz="0" w:space="0" w:color="auto"/>
                <w:left w:val="none" w:sz="0" w:space="0" w:color="auto"/>
                <w:bottom w:val="none" w:sz="0" w:space="0" w:color="auto"/>
                <w:right w:val="none" w:sz="0" w:space="0" w:color="auto"/>
              </w:divBdr>
            </w:div>
            <w:div w:id="359865445">
              <w:marLeft w:val="0"/>
              <w:marRight w:val="0"/>
              <w:marTop w:val="0"/>
              <w:marBottom w:val="0"/>
              <w:divBdr>
                <w:top w:val="none" w:sz="0" w:space="0" w:color="auto"/>
                <w:left w:val="none" w:sz="0" w:space="0" w:color="auto"/>
                <w:bottom w:val="none" w:sz="0" w:space="0" w:color="auto"/>
                <w:right w:val="none" w:sz="0" w:space="0" w:color="auto"/>
              </w:divBdr>
            </w:div>
            <w:div w:id="1530070211">
              <w:marLeft w:val="0"/>
              <w:marRight w:val="0"/>
              <w:marTop w:val="0"/>
              <w:marBottom w:val="0"/>
              <w:divBdr>
                <w:top w:val="none" w:sz="0" w:space="0" w:color="auto"/>
                <w:left w:val="none" w:sz="0" w:space="0" w:color="auto"/>
                <w:bottom w:val="none" w:sz="0" w:space="0" w:color="auto"/>
                <w:right w:val="none" w:sz="0" w:space="0" w:color="auto"/>
              </w:divBdr>
            </w:div>
            <w:div w:id="638582884">
              <w:marLeft w:val="0"/>
              <w:marRight w:val="0"/>
              <w:marTop w:val="0"/>
              <w:marBottom w:val="0"/>
              <w:divBdr>
                <w:top w:val="none" w:sz="0" w:space="0" w:color="auto"/>
                <w:left w:val="none" w:sz="0" w:space="0" w:color="auto"/>
                <w:bottom w:val="none" w:sz="0" w:space="0" w:color="auto"/>
                <w:right w:val="none" w:sz="0" w:space="0" w:color="auto"/>
              </w:divBdr>
            </w:div>
            <w:div w:id="2140031565">
              <w:marLeft w:val="0"/>
              <w:marRight w:val="0"/>
              <w:marTop w:val="0"/>
              <w:marBottom w:val="0"/>
              <w:divBdr>
                <w:top w:val="none" w:sz="0" w:space="0" w:color="auto"/>
                <w:left w:val="none" w:sz="0" w:space="0" w:color="auto"/>
                <w:bottom w:val="none" w:sz="0" w:space="0" w:color="auto"/>
                <w:right w:val="none" w:sz="0" w:space="0" w:color="auto"/>
              </w:divBdr>
            </w:div>
            <w:div w:id="113989301">
              <w:marLeft w:val="0"/>
              <w:marRight w:val="0"/>
              <w:marTop w:val="0"/>
              <w:marBottom w:val="0"/>
              <w:divBdr>
                <w:top w:val="none" w:sz="0" w:space="0" w:color="auto"/>
                <w:left w:val="none" w:sz="0" w:space="0" w:color="auto"/>
                <w:bottom w:val="none" w:sz="0" w:space="0" w:color="auto"/>
                <w:right w:val="none" w:sz="0" w:space="0" w:color="auto"/>
              </w:divBdr>
            </w:div>
            <w:div w:id="2136680248">
              <w:marLeft w:val="0"/>
              <w:marRight w:val="0"/>
              <w:marTop w:val="0"/>
              <w:marBottom w:val="0"/>
              <w:divBdr>
                <w:top w:val="none" w:sz="0" w:space="0" w:color="auto"/>
                <w:left w:val="none" w:sz="0" w:space="0" w:color="auto"/>
                <w:bottom w:val="none" w:sz="0" w:space="0" w:color="auto"/>
                <w:right w:val="none" w:sz="0" w:space="0" w:color="auto"/>
              </w:divBdr>
            </w:div>
            <w:div w:id="688338987">
              <w:marLeft w:val="0"/>
              <w:marRight w:val="0"/>
              <w:marTop w:val="0"/>
              <w:marBottom w:val="0"/>
              <w:divBdr>
                <w:top w:val="none" w:sz="0" w:space="0" w:color="auto"/>
                <w:left w:val="none" w:sz="0" w:space="0" w:color="auto"/>
                <w:bottom w:val="none" w:sz="0" w:space="0" w:color="auto"/>
                <w:right w:val="none" w:sz="0" w:space="0" w:color="auto"/>
              </w:divBdr>
            </w:div>
            <w:div w:id="1850296236">
              <w:marLeft w:val="0"/>
              <w:marRight w:val="0"/>
              <w:marTop w:val="0"/>
              <w:marBottom w:val="0"/>
              <w:divBdr>
                <w:top w:val="none" w:sz="0" w:space="0" w:color="auto"/>
                <w:left w:val="none" w:sz="0" w:space="0" w:color="auto"/>
                <w:bottom w:val="none" w:sz="0" w:space="0" w:color="auto"/>
                <w:right w:val="none" w:sz="0" w:space="0" w:color="auto"/>
              </w:divBdr>
            </w:div>
            <w:div w:id="769351960">
              <w:marLeft w:val="0"/>
              <w:marRight w:val="0"/>
              <w:marTop w:val="0"/>
              <w:marBottom w:val="0"/>
              <w:divBdr>
                <w:top w:val="none" w:sz="0" w:space="0" w:color="auto"/>
                <w:left w:val="none" w:sz="0" w:space="0" w:color="auto"/>
                <w:bottom w:val="none" w:sz="0" w:space="0" w:color="auto"/>
                <w:right w:val="none" w:sz="0" w:space="0" w:color="auto"/>
              </w:divBdr>
            </w:div>
            <w:div w:id="1885405310">
              <w:marLeft w:val="0"/>
              <w:marRight w:val="0"/>
              <w:marTop w:val="0"/>
              <w:marBottom w:val="0"/>
              <w:divBdr>
                <w:top w:val="none" w:sz="0" w:space="0" w:color="auto"/>
                <w:left w:val="none" w:sz="0" w:space="0" w:color="auto"/>
                <w:bottom w:val="none" w:sz="0" w:space="0" w:color="auto"/>
                <w:right w:val="none" w:sz="0" w:space="0" w:color="auto"/>
              </w:divBdr>
            </w:div>
            <w:div w:id="2077167444">
              <w:marLeft w:val="0"/>
              <w:marRight w:val="0"/>
              <w:marTop w:val="0"/>
              <w:marBottom w:val="0"/>
              <w:divBdr>
                <w:top w:val="none" w:sz="0" w:space="0" w:color="auto"/>
                <w:left w:val="none" w:sz="0" w:space="0" w:color="auto"/>
                <w:bottom w:val="none" w:sz="0" w:space="0" w:color="auto"/>
                <w:right w:val="none" w:sz="0" w:space="0" w:color="auto"/>
              </w:divBdr>
            </w:div>
            <w:div w:id="606231928">
              <w:marLeft w:val="0"/>
              <w:marRight w:val="0"/>
              <w:marTop w:val="0"/>
              <w:marBottom w:val="0"/>
              <w:divBdr>
                <w:top w:val="none" w:sz="0" w:space="0" w:color="auto"/>
                <w:left w:val="none" w:sz="0" w:space="0" w:color="auto"/>
                <w:bottom w:val="none" w:sz="0" w:space="0" w:color="auto"/>
                <w:right w:val="none" w:sz="0" w:space="0" w:color="auto"/>
              </w:divBdr>
            </w:div>
            <w:div w:id="1736858960">
              <w:marLeft w:val="0"/>
              <w:marRight w:val="0"/>
              <w:marTop w:val="0"/>
              <w:marBottom w:val="0"/>
              <w:divBdr>
                <w:top w:val="none" w:sz="0" w:space="0" w:color="auto"/>
                <w:left w:val="none" w:sz="0" w:space="0" w:color="auto"/>
                <w:bottom w:val="none" w:sz="0" w:space="0" w:color="auto"/>
                <w:right w:val="none" w:sz="0" w:space="0" w:color="auto"/>
              </w:divBdr>
            </w:div>
            <w:div w:id="1651595116">
              <w:marLeft w:val="0"/>
              <w:marRight w:val="0"/>
              <w:marTop w:val="0"/>
              <w:marBottom w:val="0"/>
              <w:divBdr>
                <w:top w:val="none" w:sz="0" w:space="0" w:color="auto"/>
                <w:left w:val="none" w:sz="0" w:space="0" w:color="auto"/>
                <w:bottom w:val="none" w:sz="0" w:space="0" w:color="auto"/>
                <w:right w:val="none" w:sz="0" w:space="0" w:color="auto"/>
              </w:divBdr>
            </w:div>
            <w:div w:id="1677003048">
              <w:marLeft w:val="0"/>
              <w:marRight w:val="0"/>
              <w:marTop w:val="0"/>
              <w:marBottom w:val="0"/>
              <w:divBdr>
                <w:top w:val="none" w:sz="0" w:space="0" w:color="auto"/>
                <w:left w:val="none" w:sz="0" w:space="0" w:color="auto"/>
                <w:bottom w:val="none" w:sz="0" w:space="0" w:color="auto"/>
                <w:right w:val="none" w:sz="0" w:space="0" w:color="auto"/>
              </w:divBdr>
            </w:div>
            <w:div w:id="1469203941">
              <w:marLeft w:val="0"/>
              <w:marRight w:val="0"/>
              <w:marTop w:val="0"/>
              <w:marBottom w:val="0"/>
              <w:divBdr>
                <w:top w:val="none" w:sz="0" w:space="0" w:color="auto"/>
                <w:left w:val="none" w:sz="0" w:space="0" w:color="auto"/>
                <w:bottom w:val="none" w:sz="0" w:space="0" w:color="auto"/>
                <w:right w:val="none" w:sz="0" w:space="0" w:color="auto"/>
              </w:divBdr>
            </w:div>
            <w:div w:id="1887981639">
              <w:marLeft w:val="0"/>
              <w:marRight w:val="0"/>
              <w:marTop w:val="0"/>
              <w:marBottom w:val="0"/>
              <w:divBdr>
                <w:top w:val="none" w:sz="0" w:space="0" w:color="auto"/>
                <w:left w:val="none" w:sz="0" w:space="0" w:color="auto"/>
                <w:bottom w:val="none" w:sz="0" w:space="0" w:color="auto"/>
                <w:right w:val="none" w:sz="0" w:space="0" w:color="auto"/>
              </w:divBdr>
            </w:div>
            <w:div w:id="1412852529">
              <w:marLeft w:val="0"/>
              <w:marRight w:val="0"/>
              <w:marTop w:val="0"/>
              <w:marBottom w:val="0"/>
              <w:divBdr>
                <w:top w:val="none" w:sz="0" w:space="0" w:color="auto"/>
                <w:left w:val="none" w:sz="0" w:space="0" w:color="auto"/>
                <w:bottom w:val="none" w:sz="0" w:space="0" w:color="auto"/>
                <w:right w:val="none" w:sz="0" w:space="0" w:color="auto"/>
              </w:divBdr>
            </w:div>
            <w:div w:id="1522628275">
              <w:marLeft w:val="0"/>
              <w:marRight w:val="0"/>
              <w:marTop w:val="0"/>
              <w:marBottom w:val="0"/>
              <w:divBdr>
                <w:top w:val="none" w:sz="0" w:space="0" w:color="auto"/>
                <w:left w:val="none" w:sz="0" w:space="0" w:color="auto"/>
                <w:bottom w:val="none" w:sz="0" w:space="0" w:color="auto"/>
                <w:right w:val="none" w:sz="0" w:space="0" w:color="auto"/>
              </w:divBdr>
            </w:div>
            <w:div w:id="1631125946">
              <w:marLeft w:val="0"/>
              <w:marRight w:val="0"/>
              <w:marTop w:val="0"/>
              <w:marBottom w:val="0"/>
              <w:divBdr>
                <w:top w:val="none" w:sz="0" w:space="0" w:color="auto"/>
                <w:left w:val="none" w:sz="0" w:space="0" w:color="auto"/>
                <w:bottom w:val="none" w:sz="0" w:space="0" w:color="auto"/>
                <w:right w:val="none" w:sz="0" w:space="0" w:color="auto"/>
              </w:divBdr>
            </w:div>
            <w:div w:id="1329670731">
              <w:marLeft w:val="0"/>
              <w:marRight w:val="0"/>
              <w:marTop w:val="0"/>
              <w:marBottom w:val="0"/>
              <w:divBdr>
                <w:top w:val="none" w:sz="0" w:space="0" w:color="auto"/>
                <w:left w:val="none" w:sz="0" w:space="0" w:color="auto"/>
                <w:bottom w:val="none" w:sz="0" w:space="0" w:color="auto"/>
                <w:right w:val="none" w:sz="0" w:space="0" w:color="auto"/>
              </w:divBdr>
            </w:div>
            <w:div w:id="81994330">
              <w:marLeft w:val="0"/>
              <w:marRight w:val="0"/>
              <w:marTop w:val="0"/>
              <w:marBottom w:val="0"/>
              <w:divBdr>
                <w:top w:val="none" w:sz="0" w:space="0" w:color="auto"/>
                <w:left w:val="none" w:sz="0" w:space="0" w:color="auto"/>
                <w:bottom w:val="none" w:sz="0" w:space="0" w:color="auto"/>
                <w:right w:val="none" w:sz="0" w:space="0" w:color="auto"/>
              </w:divBdr>
            </w:div>
            <w:div w:id="1667436655">
              <w:marLeft w:val="0"/>
              <w:marRight w:val="0"/>
              <w:marTop w:val="0"/>
              <w:marBottom w:val="0"/>
              <w:divBdr>
                <w:top w:val="none" w:sz="0" w:space="0" w:color="auto"/>
                <w:left w:val="none" w:sz="0" w:space="0" w:color="auto"/>
                <w:bottom w:val="none" w:sz="0" w:space="0" w:color="auto"/>
                <w:right w:val="none" w:sz="0" w:space="0" w:color="auto"/>
              </w:divBdr>
            </w:div>
            <w:div w:id="97726284">
              <w:marLeft w:val="0"/>
              <w:marRight w:val="0"/>
              <w:marTop w:val="0"/>
              <w:marBottom w:val="0"/>
              <w:divBdr>
                <w:top w:val="none" w:sz="0" w:space="0" w:color="auto"/>
                <w:left w:val="none" w:sz="0" w:space="0" w:color="auto"/>
                <w:bottom w:val="none" w:sz="0" w:space="0" w:color="auto"/>
                <w:right w:val="none" w:sz="0" w:space="0" w:color="auto"/>
              </w:divBdr>
            </w:div>
            <w:div w:id="499272799">
              <w:marLeft w:val="0"/>
              <w:marRight w:val="0"/>
              <w:marTop w:val="0"/>
              <w:marBottom w:val="0"/>
              <w:divBdr>
                <w:top w:val="none" w:sz="0" w:space="0" w:color="auto"/>
                <w:left w:val="none" w:sz="0" w:space="0" w:color="auto"/>
                <w:bottom w:val="none" w:sz="0" w:space="0" w:color="auto"/>
                <w:right w:val="none" w:sz="0" w:space="0" w:color="auto"/>
              </w:divBdr>
            </w:div>
            <w:div w:id="1921134841">
              <w:marLeft w:val="0"/>
              <w:marRight w:val="0"/>
              <w:marTop w:val="0"/>
              <w:marBottom w:val="0"/>
              <w:divBdr>
                <w:top w:val="none" w:sz="0" w:space="0" w:color="auto"/>
                <w:left w:val="none" w:sz="0" w:space="0" w:color="auto"/>
                <w:bottom w:val="none" w:sz="0" w:space="0" w:color="auto"/>
                <w:right w:val="none" w:sz="0" w:space="0" w:color="auto"/>
              </w:divBdr>
            </w:div>
            <w:div w:id="1497039928">
              <w:marLeft w:val="0"/>
              <w:marRight w:val="0"/>
              <w:marTop w:val="0"/>
              <w:marBottom w:val="0"/>
              <w:divBdr>
                <w:top w:val="none" w:sz="0" w:space="0" w:color="auto"/>
                <w:left w:val="none" w:sz="0" w:space="0" w:color="auto"/>
                <w:bottom w:val="none" w:sz="0" w:space="0" w:color="auto"/>
                <w:right w:val="none" w:sz="0" w:space="0" w:color="auto"/>
              </w:divBdr>
            </w:div>
            <w:div w:id="1379741138">
              <w:marLeft w:val="0"/>
              <w:marRight w:val="0"/>
              <w:marTop w:val="0"/>
              <w:marBottom w:val="0"/>
              <w:divBdr>
                <w:top w:val="none" w:sz="0" w:space="0" w:color="auto"/>
                <w:left w:val="none" w:sz="0" w:space="0" w:color="auto"/>
                <w:bottom w:val="none" w:sz="0" w:space="0" w:color="auto"/>
                <w:right w:val="none" w:sz="0" w:space="0" w:color="auto"/>
              </w:divBdr>
            </w:div>
            <w:div w:id="1794472769">
              <w:marLeft w:val="0"/>
              <w:marRight w:val="0"/>
              <w:marTop w:val="0"/>
              <w:marBottom w:val="0"/>
              <w:divBdr>
                <w:top w:val="none" w:sz="0" w:space="0" w:color="auto"/>
                <w:left w:val="none" w:sz="0" w:space="0" w:color="auto"/>
                <w:bottom w:val="none" w:sz="0" w:space="0" w:color="auto"/>
                <w:right w:val="none" w:sz="0" w:space="0" w:color="auto"/>
              </w:divBdr>
            </w:div>
            <w:div w:id="354814809">
              <w:marLeft w:val="0"/>
              <w:marRight w:val="0"/>
              <w:marTop w:val="0"/>
              <w:marBottom w:val="0"/>
              <w:divBdr>
                <w:top w:val="none" w:sz="0" w:space="0" w:color="auto"/>
                <w:left w:val="none" w:sz="0" w:space="0" w:color="auto"/>
                <w:bottom w:val="none" w:sz="0" w:space="0" w:color="auto"/>
                <w:right w:val="none" w:sz="0" w:space="0" w:color="auto"/>
              </w:divBdr>
            </w:div>
            <w:div w:id="1338731575">
              <w:marLeft w:val="0"/>
              <w:marRight w:val="0"/>
              <w:marTop w:val="0"/>
              <w:marBottom w:val="0"/>
              <w:divBdr>
                <w:top w:val="none" w:sz="0" w:space="0" w:color="auto"/>
                <w:left w:val="none" w:sz="0" w:space="0" w:color="auto"/>
                <w:bottom w:val="none" w:sz="0" w:space="0" w:color="auto"/>
                <w:right w:val="none" w:sz="0" w:space="0" w:color="auto"/>
              </w:divBdr>
            </w:div>
            <w:div w:id="641423895">
              <w:marLeft w:val="0"/>
              <w:marRight w:val="0"/>
              <w:marTop w:val="0"/>
              <w:marBottom w:val="0"/>
              <w:divBdr>
                <w:top w:val="none" w:sz="0" w:space="0" w:color="auto"/>
                <w:left w:val="none" w:sz="0" w:space="0" w:color="auto"/>
                <w:bottom w:val="none" w:sz="0" w:space="0" w:color="auto"/>
                <w:right w:val="none" w:sz="0" w:space="0" w:color="auto"/>
              </w:divBdr>
            </w:div>
            <w:div w:id="921184095">
              <w:marLeft w:val="0"/>
              <w:marRight w:val="0"/>
              <w:marTop w:val="0"/>
              <w:marBottom w:val="0"/>
              <w:divBdr>
                <w:top w:val="none" w:sz="0" w:space="0" w:color="auto"/>
                <w:left w:val="none" w:sz="0" w:space="0" w:color="auto"/>
                <w:bottom w:val="none" w:sz="0" w:space="0" w:color="auto"/>
                <w:right w:val="none" w:sz="0" w:space="0" w:color="auto"/>
              </w:divBdr>
            </w:div>
            <w:div w:id="115225689">
              <w:marLeft w:val="0"/>
              <w:marRight w:val="0"/>
              <w:marTop w:val="0"/>
              <w:marBottom w:val="0"/>
              <w:divBdr>
                <w:top w:val="none" w:sz="0" w:space="0" w:color="auto"/>
                <w:left w:val="none" w:sz="0" w:space="0" w:color="auto"/>
                <w:bottom w:val="none" w:sz="0" w:space="0" w:color="auto"/>
                <w:right w:val="none" w:sz="0" w:space="0" w:color="auto"/>
              </w:divBdr>
            </w:div>
            <w:div w:id="1562591273">
              <w:marLeft w:val="0"/>
              <w:marRight w:val="0"/>
              <w:marTop w:val="0"/>
              <w:marBottom w:val="0"/>
              <w:divBdr>
                <w:top w:val="none" w:sz="0" w:space="0" w:color="auto"/>
                <w:left w:val="none" w:sz="0" w:space="0" w:color="auto"/>
                <w:bottom w:val="none" w:sz="0" w:space="0" w:color="auto"/>
                <w:right w:val="none" w:sz="0" w:space="0" w:color="auto"/>
              </w:divBdr>
            </w:div>
            <w:div w:id="201594975">
              <w:marLeft w:val="0"/>
              <w:marRight w:val="0"/>
              <w:marTop w:val="0"/>
              <w:marBottom w:val="0"/>
              <w:divBdr>
                <w:top w:val="none" w:sz="0" w:space="0" w:color="auto"/>
                <w:left w:val="none" w:sz="0" w:space="0" w:color="auto"/>
                <w:bottom w:val="none" w:sz="0" w:space="0" w:color="auto"/>
                <w:right w:val="none" w:sz="0" w:space="0" w:color="auto"/>
              </w:divBdr>
            </w:div>
            <w:div w:id="137771247">
              <w:marLeft w:val="0"/>
              <w:marRight w:val="0"/>
              <w:marTop w:val="0"/>
              <w:marBottom w:val="0"/>
              <w:divBdr>
                <w:top w:val="none" w:sz="0" w:space="0" w:color="auto"/>
                <w:left w:val="none" w:sz="0" w:space="0" w:color="auto"/>
                <w:bottom w:val="none" w:sz="0" w:space="0" w:color="auto"/>
                <w:right w:val="none" w:sz="0" w:space="0" w:color="auto"/>
              </w:divBdr>
            </w:div>
            <w:div w:id="1267035904">
              <w:marLeft w:val="0"/>
              <w:marRight w:val="0"/>
              <w:marTop w:val="0"/>
              <w:marBottom w:val="0"/>
              <w:divBdr>
                <w:top w:val="none" w:sz="0" w:space="0" w:color="auto"/>
                <w:left w:val="none" w:sz="0" w:space="0" w:color="auto"/>
                <w:bottom w:val="none" w:sz="0" w:space="0" w:color="auto"/>
                <w:right w:val="none" w:sz="0" w:space="0" w:color="auto"/>
              </w:divBdr>
            </w:div>
            <w:div w:id="5788299">
              <w:marLeft w:val="0"/>
              <w:marRight w:val="0"/>
              <w:marTop w:val="0"/>
              <w:marBottom w:val="0"/>
              <w:divBdr>
                <w:top w:val="none" w:sz="0" w:space="0" w:color="auto"/>
                <w:left w:val="none" w:sz="0" w:space="0" w:color="auto"/>
                <w:bottom w:val="none" w:sz="0" w:space="0" w:color="auto"/>
                <w:right w:val="none" w:sz="0" w:space="0" w:color="auto"/>
              </w:divBdr>
            </w:div>
            <w:div w:id="1328290483">
              <w:marLeft w:val="0"/>
              <w:marRight w:val="0"/>
              <w:marTop w:val="0"/>
              <w:marBottom w:val="0"/>
              <w:divBdr>
                <w:top w:val="none" w:sz="0" w:space="0" w:color="auto"/>
                <w:left w:val="none" w:sz="0" w:space="0" w:color="auto"/>
                <w:bottom w:val="none" w:sz="0" w:space="0" w:color="auto"/>
                <w:right w:val="none" w:sz="0" w:space="0" w:color="auto"/>
              </w:divBdr>
            </w:div>
            <w:div w:id="1492596226">
              <w:marLeft w:val="0"/>
              <w:marRight w:val="0"/>
              <w:marTop w:val="0"/>
              <w:marBottom w:val="0"/>
              <w:divBdr>
                <w:top w:val="none" w:sz="0" w:space="0" w:color="auto"/>
                <w:left w:val="none" w:sz="0" w:space="0" w:color="auto"/>
                <w:bottom w:val="none" w:sz="0" w:space="0" w:color="auto"/>
                <w:right w:val="none" w:sz="0" w:space="0" w:color="auto"/>
              </w:divBdr>
            </w:div>
            <w:div w:id="2000109717">
              <w:marLeft w:val="0"/>
              <w:marRight w:val="0"/>
              <w:marTop w:val="0"/>
              <w:marBottom w:val="0"/>
              <w:divBdr>
                <w:top w:val="none" w:sz="0" w:space="0" w:color="auto"/>
                <w:left w:val="none" w:sz="0" w:space="0" w:color="auto"/>
                <w:bottom w:val="none" w:sz="0" w:space="0" w:color="auto"/>
                <w:right w:val="none" w:sz="0" w:space="0" w:color="auto"/>
              </w:divBdr>
            </w:div>
            <w:div w:id="948581130">
              <w:marLeft w:val="0"/>
              <w:marRight w:val="0"/>
              <w:marTop w:val="0"/>
              <w:marBottom w:val="0"/>
              <w:divBdr>
                <w:top w:val="none" w:sz="0" w:space="0" w:color="auto"/>
                <w:left w:val="none" w:sz="0" w:space="0" w:color="auto"/>
                <w:bottom w:val="none" w:sz="0" w:space="0" w:color="auto"/>
                <w:right w:val="none" w:sz="0" w:space="0" w:color="auto"/>
              </w:divBdr>
            </w:div>
            <w:div w:id="613244184">
              <w:marLeft w:val="0"/>
              <w:marRight w:val="0"/>
              <w:marTop w:val="0"/>
              <w:marBottom w:val="0"/>
              <w:divBdr>
                <w:top w:val="none" w:sz="0" w:space="0" w:color="auto"/>
                <w:left w:val="none" w:sz="0" w:space="0" w:color="auto"/>
                <w:bottom w:val="none" w:sz="0" w:space="0" w:color="auto"/>
                <w:right w:val="none" w:sz="0" w:space="0" w:color="auto"/>
              </w:divBdr>
            </w:div>
            <w:div w:id="367610071">
              <w:marLeft w:val="0"/>
              <w:marRight w:val="0"/>
              <w:marTop w:val="0"/>
              <w:marBottom w:val="0"/>
              <w:divBdr>
                <w:top w:val="none" w:sz="0" w:space="0" w:color="auto"/>
                <w:left w:val="none" w:sz="0" w:space="0" w:color="auto"/>
                <w:bottom w:val="none" w:sz="0" w:space="0" w:color="auto"/>
                <w:right w:val="none" w:sz="0" w:space="0" w:color="auto"/>
              </w:divBdr>
            </w:div>
            <w:div w:id="1950821033">
              <w:marLeft w:val="0"/>
              <w:marRight w:val="0"/>
              <w:marTop w:val="0"/>
              <w:marBottom w:val="0"/>
              <w:divBdr>
                <w:top w:val="none" w:sz="0" w:space="0" w:color="auto"/>
                <w:left w:val="none" w:sz="0" w:space="0" w:color="auto"/>
                <w:bottom w:val="none" w:sz="0" w:space="0" w:color="auto"/>
                <w:right w:val="none" w:sz="0" w:space="0" w:color="auto"/>
              </w:divBdr>
            </w:div>
            <w:div w:id="722369455">
              <w:marLeft w:val="0"/>
              <w:marRight w:val="0"/>
              <w:marTop w:val="0"/>
              <w:marBottom w:val="0"/>
              <w:divBdr>
                <w:top w:val="none" w:sz="0" w:space="0" w:color="auto"/>
                <w:left w:val="none" w:sz="0" w:space="0" w:color="auto"/>
                <w:bottom w:val="none" w:sz="0" w:space="0" w:color="auto"/>
                <w:right w:val="none" w:sz="0" w:space="0" w:color="auto"/>
              </w:divBdr>
            </w:div>
            <w:div w:id="165172879">
              <w:marLeft w:val="0"/>
              <w:marRight w:val="0"/>
              <w:marTop w:val="0"/>
              <w:marBottom w:val="0"/>
              <w:divBdr>
                <w:top w:val="none" w:sz="0" w:space="0" w:color="auto"/>
                <w:left w:val="none" w:sz="0" w:space="0" w:color="auto"/>
                <w:bottom w:val="none" w:sz="0" w:space="0" w:color="auto"/>
                <w:right w:val="none" w:sz="0" w:space="0" w:color="auto"/>
              </w:divBdr>
            </w:div>
            <w:div w:id="1189291073">
              <w:marLeft w:val="0"/>
              <w:marRight w:val="0"/>
              <w:marTop w:val="0"/>
              <w:marBottom w:val="0"/>
              <w:divBdr>
                <w:top w:val="none" w:sz="0" w:space="0" w:color="auto"/>
                <w:left w:val="none" w:sz="0" w:space="0" w:color="auto"/>
                <w:bottom w:val="none" w:sz="0" w:space="0" w:color="auto"/>
                <w:right w:val="none" w:sz="0" w:space="0" w:color="auto"/>
              </w:divBdr>
            </w:div>
            <w:div w:id="1835099654">
              <w:marLeft w:val="0"/>
              <w:marRight w:val="0"/>
              <w:marTop w:val="0"/>
              <w:marBottom w:val="0"/>
              <w:divBdr>
                <w:top w:val="none" w:sz="0" w:space="0" w:color="auto"/>
                <w:left w:val="none" w:sz="0" w:space="0" w:color="auto"/>
                <w:bottom w:val="none" w:sz="0" w:space="0" w:color="auto"/>
                <w:right w:val="none" w:sz="0" w:space="0" w:color="auto"/>
              </w:divBdr>
            </w:div>
            <w:div w:id="286401749">
              <w:marLeft w:val="0"/>
              <w:marRight w:val="0"/>
              <w:marTop w:val="0"/>
              <w:marBottom w:val="0"/>
              <w:divBdr>
                <w:top w:val="none" w:sz="0" w:space="0" w:color="auto"/>
                <w:left w:val="none" w:sz="0" w:space="0" w:color="auto"/>
                <w:bottom w:val="none" w:sz="0" w:space="0" w:color="auto"/>
                <w:right w:val="none" w:sz="0" w:space="0" w:color="auto"/>
              </w:divBdr>
            </w:div>
            <w:div w:id="133572134">
              <w:marLeft w:val="0"/>
              <w:marRight w:val="0"/>
              <w:marTop w:val="0"/>
              <w:marBottom w:val="0"/>
              <w:divBdr>
                <w:top w:val="none" w:sz="0" w:space="0" w:color="auto"/>
                <w:left w:val="none" w:sz="0" w:space="0" w:color="auto"/>
                <w:bottom w:val="none" w:sz="0" w:space="0" w:color="auto"/>
                <w:right w:val="none" w:sz="0" w:space="0" w:color="auto"/>
              </w:divBdr>
            </w:div>
            <w:div w:id="486674459">
              <w:marLeft w:val="0"/>
              <w:marRight w:val="0"/>
              <w:marTop w:val="0"/>
              <w:marBottom w:val="0"/>
              <w:divBdr>
                <w:top w:val="none" w:sz="0" w:space="0" w:color="auto"/>
                <w:left w:val="none" w:sz="0" w:space="0" w:color="auto"/>
                <w:bottom w:val="none" w:sz="0" w:space="0" w:color="auto"/>
                <w:right w:val="none" w:sz="0" w:space="0" w:color="auto"/>
              </w:divBdr>
            </w:div>
            <w:div w:id="1627271493">
              <w:marLeft w:val="0"/>
              <w:marRight w:val="0"/>
              <w:marTop w:val="0"/>
              <w:marBottom w:val="0"/>
              <w:divBdr>
                <w:top w:val="none" w:sz="0" w:space="0" w:color="auto"/>
                <w:left w:val="none" w:sz="0" w:space="0" w:color="auto"/>
                <w:bottom w:val="none" w:sz="0" w:space="0" w:color="auto"/>
                <w:right w:val="none" w:sz="0" w:space="0" w:color="auto"/>
              </w:divBdr>
            </w:div>
            <w:div w:id="1076588063">
              <w:marLeft w:val="0"/>
              <w:marRight w:val="0"/>
              <w:marTop w:val="0"/>
              <w:marBottom w:val="0"/>
              <w:divBdr>
                <w:top w:val="none" w:sz="0" w:space="0" w:color="auto"/>
                <w:left w:val="none" w:sz="0" w:space="0" w:color="auto"/>
                <w:bottom w:val="none" w:sz="0" w:space="0" w:color="auto"/>
                <w:right w:val="none" w:sz="0" w:space="0" w:color="auto"/>
              </w:divBdr>
            </w:div>
            <w:div w:id="1274902116">
              <w:marLeft w:val="0"/>
              <w:marRight w:val="0"/>
              <w:marTop w:val="0"/>
              <w:marBottom w:val="0"/>
              <w:divBdr>
                <w:top w:val="none" w:sz="0" w:space="0" w:color="auto"/>
                <w:left w:val="none" w:sz="0" w:space="0" w:color="auto"/>
                <w:bottom w:val="none" w:sz="0" w:space="0" w:color="auto"/>
                <w:right w:val="none" w:sz="0" w:space="0" w:color="auto"/>
              </w:divBdr>
            </w:div>
            <w:div w:id="12461910">
              <w:marLeft w:val="0"/>
              <w:marRight w:val="0"/>
              <w:marTop w:val="0"/>
              <w:marBottom w:val="0"/>
              <w:divBdr>
                <w:top w:val="none" w:sz="0" w:space="0" w:color="auto"/>
                <w:left w:val="none" w:sz="0" w:space="0" w:color="auto"/>
                <w:bottom w:val="none" w:sz="0" w:space="0" w:color="auto"/>
                <w:right w:val="none" w:sz="0" w:space="0" w:color="auto"/>
              </w:divBdr>
            </w:div>
            <w:div w:id="339813232">
              <w:marLeft w:val="0"/>
              <w:marRight w:val="0"/>
              <w:marTop w:val="0"/>
              <w:marBottom w:val="0"/>
              <w:divBdr>
                <w:top w:val="none" w:sz="0" w:space="0" w:color="auto"/>
                <w:left w:val="none" w:sz="0" w:space="0" w:color="auto"/>
                <w:bottom w:val="none" w:sz="0" w:space="0" w:color="auto"/>
                <w:right w:val="none" w:sz="0" w:space="0" w:color="auto"/>
              </w:divBdr>
            </w:div>
            <w:div w:id="248318365">
              <w:marLeft w:val="0"/>
              <w:marRight w:val="0"/>
              <w:marTop w:val="0"/>
              <w:marBottom w:val="0"/>
              <w:divBdr>
                <w:top w:val="none" w:sz="0" w:space="0" w:color="auto"/>
                <w:left w:val="none" w:sz="0" w:space="0" w:color="auto"/>
                <w:bottom w:val="none" w:sz="0" w:space="0" w:color="auto"/>
                <w:right w:val="none" w:sz="0" w:space="0" w:color="auto"/>
              </w:divBdr>
            </w:div>
            <w:div w:id="1567522564">
              <w:marLeft w:val="0"/>
              <w:marRight w:val="0"/>
              <w:marTop w:val="0"/>
              <w:marBottom w:val="0"/>
              <w:divBdr>
                <w:top w:val="none" w:sz="0" w:space="0" w:color="auto"/>
                <w:left w:val="none" w:sz="0" w:space="0" w:color="auto"/>
                <w:bottom w:val="none" w:sz="0" w:space="0" w:color="auto"/>
                <w:right w:val="none" w:sz="0" w:space="0" w:color="auto"/>
              </w:divBdr>
            </w:div>
            <w:div w:id="1510411491">
              <w:marLeft w:val="0"/>
              <w:marRight w:val="0"/>
              <w:marTop w:val="0"/>
              <w:marBottom w:val="0"/>
              <w:divBdr>
                <w:top w:val="none" w:sz="0" w:space="0" w:color="auto"/>
                <w:left w:val="none" w:sz="0" w:space="0" w:color="auto"/>
                <w:bottom w:val="none" w:sz="0" w:space="0" w:color="auto"/>
                <w:right w:val="none" w:sz="0" w:space="0" w:color="auto"/>
              </w:divBdr>
            </w:div>
            <w:div w:id="1549143948">
              <w:marLeft w:val="0"/>
              <w:marRight w:val="0"/>
              <w:marTop w:val="0"/>
              <w:marBottom w:val="0"/>
              <w:divBdr>
                <w:top w:val="none" w:sz="0" w:space="0" w:color="auto"/>
                <w:left w:val="none" w:sz="0" w:space="0" w:color="auto"/>
                <w:bottom w:val="none" w:sz="0" w:space="0" w:color="auto"/>
                <w:right w:val="none" w:sz="0" w:space="0" w:color="auto"/>
              </w:divBdr>
            </w:div>
            <w:div w:id="1947078926">
              <w:marLeft w:val="0"/>
              <w:marRight w:val="0"/>
              <w:marTop w:val="0"/>
              <w:marBottom w:val="0"/>
              <w:divBdr>
                <w:top w:val="none" w:sz="0" w:space="0" w:color="auto"/>
                <w:left w:val="none" w:sz="0" w:space="0" w:color="auto"/>
                <w:bottom w:val="none" w:sz="0" w:space="0" w:color="auto"/>
                <w:right w:val="none" w:sz="0" w:space="0" w:color="auto"/>
              </w:divBdr>
            </w:div>
            <w:div w:id="1318193793">
              <w:marLeft w:val="0"/>
              <w:marRight w:val="0"/>
              <w:marTop w:val="0"/>
              <w:marBottom w:val="0"/>
              <w:divBdr>
                <w:top w:val="none" w:sz="0" w:space="0" w:color="auto"/>
                <w:left w:val="none" w:sz="0" w:space="0" w:color="auto"/>
                <w:bottom w:val="none" w:sz="0" w:space="0" w:color="auto"/>
                <w:right w:val="none" w:sz="0" w:space="0" w:color="auto"/>
              </w:divBdr>
            </w:div>
            <w:div w:id="127094568">
              <w:marLeft w:val="0"/>
              <w:marRight w:val="0"/>
              <w:marTop w:val="0"/>
              <w:marBottom w:val="0"/>
              <w:divBdr>
                <w:top w:val="none" w:sz="0" w:space="0" w:color="auto"/>
                <w:left w:val="none" w:sz="0" w:space="0" w:color="auto"/>
                <w:bottom w:val="none" w:sz="0" w:space="0" w:color="auto"/>
                <w:right w:val="none" w:sz="0" w:space="0" w:color="auto"/>
              </w:divBdr>
            </w:div>
            <w:div w:id="1642688115">
              <w:marLeft w:val="0"/>
              <w:marRight w:val="0"/>
              <w:marTop w:val="0"/>
              <w:marBottom w:val="0"/>
              <w:divBdr>
                <w:top w:val="none" w:sz="0" w:space="0" w:color="auto"/>
                <w:left w:val="none" w:sz="0" w:space="0" w:color="auto"/>
                <w:bottom w:val="none" w:sz="0" w:space="0" w:color="auto"/>
                <w:right w:val="none" w:sz="0" w:space="0" w:color="auto"/>
              </w:divBdr>
            </w:div>
            <w:div w:id="1423993356">
              <w:marLeft w:val="0"/>
              <w:marRight w:val="0"/>
              <w:marTop w:val="0"/>
              <w:marBottom w:val="0"/>
              <w:divBdr>
                <w:top w:val="none" w:sz="0" w:space="0" w:color="auto"/>
                <w:left w:val="none" w:sz="0" w:space="0" w:color="auto"/>
                <w:bottom w:val="none" w:sz="0" w:space="0" w:color="auto"/>
                <w:right w:val="none" w:sz="0" w:space="0" w:color="auto"/>
              </w:divBdr>
            </w:div>
            <w:div w:id="84545695">
              <w:marLeft w:val="0"/>
              <w:marRight w:val="0"/>
              <w:marTop w:val="0"/>
              <w:marBottom w:val="0"/>
              <w:divBdr>
                <w:top w:val="none" w:sz="0" w:space="0" w:color="auto"/>
                <w:left w:val="none" w:sz="0" w:space="0" w:color="auto"/>
                <w:bottom w:val="none" w:sz="0" w:space="0" w:color="auto"/>
                <w:right w:val="none" w:sz="0" w:space="0" w:color="auto"/>
              </w:divBdr>
            </w:div>
            <w:div w:id="642664335">
              <w:marLeft w:val="0"/>
              <w:marRight w:val="0"/>
              <w:marTop w:val="0"/>
              <w:marBottom w:val="0"/>
              <w:divBdr>
                <w:top w:val="none" w:sz="0" w:space="0" w:color="auto"/>
                <w:left w:val="none" w:sz="0" w:space="0" w:color="auto"/>
                <w:bottom w:val="none" w:sz="0" w:space="0" w:color="auto"/>
                <w:right w:val="none" w:sz="0" w:space="0" w:color="auto"/>
              </w:divBdr>
            </w:div>
            <w:div w:id="1766462939">
              <w:marLeft w:val="0"/>
              <w:marRight w:val="0"/>
              <w:marTop w:val="0"/>
              <w:marBottom w:val="0"/>
              <w:divBdr>
                <w:top w:val="none" w:sz="0" w:space="0" w:color="auto"/>
                <w:left w:val="none" w:sz="0" w:space="0" w:color="auto"/>
                <w:bottom w:val="none" w:sz="0" w:space="0" w:color="auto"/>
                <w:right w:val="none" w:sz="0" w:space="0" w:color="auto"/>
              </w:divBdr>
            </w:div>
            <w:div w:id="217086502">
              <w:marLeft w:val="0"/>
              <w:marRight w:val="0"/>
              <w:marTop w:val="0"/>
              <w:marBottom w:val="0"/>
              <w:divBdr>
                <w:top w:val="none" w:sz="0" w:space="0" w:color="auto"/>
                <w:left w:val="none" w:sz="0" w:space="0" w:color="auto"/>
                <w:bottom w:val="none" w:sz="0" w:space="0" w:color="auto"/>
                <w:right w:val="none" w:sz="0" w:space="0" w:color="auto"/>
              </w:divBdr>
            </w:div>
            <w:div w:id="886527586">
              <w:marLeft w:val="0"/>
              <w:marRight w:val="0"/>
              <w:marTop w:val="0"/>
              <w:marBottom w:val="0"/>
              <w:divBdr>
                <w:top w:val="none" w:sz="0" w:space="0" w:color="auto"/>
                <w:left w:val="none" w:sz="0" w:space="0" w:color="auto"/>
                <w:bottom w:val="none" w:sz="0" w:space="0" w:color="auto"/>
                <w:right w:val="none" w:sz="0" w:space="0" w:color="auto"/>
              </w:divBdr>
            </w:div>
            <w:div w:id="2087527723">
              <w:marLeft w:val="0"/>
              <w:marRight w:val="0"/>
              <w:marTop w:val="0"/>
              <w:marBottom w:val="0"/>
              <w:divBdr>
                <w:top w:val="none" w:sz="0" w:space="0" w:color="auto"/>
                <w:left w:val="none" w:sz="0" w:space="0" w:color="auto"/>
                <w:bottom w:val="none" w:sz="0" w:space="0" w:color="auto"/>
                <w:right w:val="none" w:sz="0" w:space="0" w:color="auto"/>
              </w:divBdr>
            </w:div>
            <w:div w:id="141239321">
              <w:marLeft w:val="0"/>
              <w:marRight w:val="0"/>
              <w:marTop w:val="0"/>
              <w:marBottom w:val="0"/>
              <w:divBdr>
                <w:top w:val="none" w:sz="0" w:space="0" w:color="auto"/>
                <w:left w:val="none" w:sz="0" w:space="0" w:color="auto"/>
                <w:bottom w:val="none" w:sz="0" w:space="0" w:color="auto"/>
                <w:right w:val="none" w:sz="0" w:space="0" w:color="auto"/>
              </w:divBdr>
            </w:div>
            <w:div w:id="1887569749">
              <w:marLeft w:val="0"/>
              <w:marRight w:val="0"/>
              <w:marTop w:val="0"/>
              <w:marBottom w:val="0"/>
              <w:divBdr>
                <w:top w:val="none" w:sz="0" w:space="0" w:color="auto"/>
                <w:left w:val="none" w:sz="0" w:space="0" w:color="auto"/>
                <w:bottom w:val="none" w:sz="0" w:space="0" w:color="auto"/>
                <w:right w:val="none" w:sz="0" w:space="0" w:color="auto"/>
              </w:divBdr>
            </w:div>
            <w:div w:id="1518694583">
              <w:marLeft w:val="0"/>
              <w:marRight w:val="0"/>
              <w:marTop w:val="0"/>
              <w:marBottom w:val="0"/>
              <w:divBdr>
                <w:top w:val="none" w:sz="0" w:space="0" w:color="auto"/>
                <w:left w:val="none" w:sz="0" w:space="0" w:color="auto"/>
                <w:bottom w:val="none" w:sz="0" w:space="0" w:color="auto"/>
                <w:right w:val="none" w:sz="0" w:space="0" w:color="auto"/>
              </w:divBdr>
            </w:div>
            <w:div w:id="1112240729">
              <w:marLeft w:val="0"/>
              <w:marRight w:val="0"/>
              <w:marTop w:val="0"/>
              <w:marBottom w:val="0"/>
              <w:divBdr>
                <w:top w:val="none" w:sz="0" w:space="0" w:color="auto"/>
                <w:left w:val="none" w:sz="0" w:space="0" w:color="auto"/>
                <w:bottom w:val="none" w:sz="0" w:space="0" w:color="auto"/>
                <w:right w:val="none" w:sz="0" w:space="0" w:color="auto"/>
              </w:divBdr>
            </w:div>
            <w:div w:id="2050494973">
              <w:marLeft w:val="0"/>
              <w:marRight w:val="0"/>
              <w:marTop w:val="0"/>
              <w:marBottom w:val="0"/>
              <w:divBdr>
                <w:top w:val="none" w:sz="0" w:space="0" w:color="auto"/>
                <w:left w:val="none" w:sz="0" w:space="0" w:color="auto"/>
                <w:bottom w:val="none" w:sz="0" w:space="0" w:color="auto"/>
                <w:right w:val="none" w:sz="0" w:space="0" w:color="auto"/>
              </w:divBdr>
            </w:div>
            <w:div w:id="564527981">
              <w:marLeft w:val="0"/>
              <w:marRight w:val="0"/>
              <w:marTop w:val="0"/>
              <w:marBottom w:val="0"/>
              <w:divBdr>
                <w:top w:val="none" w:sz="0" w:space="0" w:color="auto"/>
                <w:left w:val="none" w:sz="0" w:space="0" w:color="auto"/>
                <w:bottom w:val="none" w:sz="0" w:space="0" w:color="auto"/>
                <w:right w:val="none" w:sz="0" w:space="0" w:color="auto"/>
              </w:divBdr>
            </w:div>
            <w:div w:id="1871142135">
              <w:marLeft w:val="0"/>
              <w:marRight w:val="0"/>
              <w:marTop w:val="0"/>
              <w:marBottom w:val="0"/>
              <w:divBdr>
                <w:top w:val="none" w:sz="0" w:space="0" w:color="auto"/>
                <w:left w:val="none" w:sz="0" w:space="0" w:color="auto"/>
                <w:bottom w:val="none" w:sz="0" w:space="0" w:color="auto"/>
                <w:right w:val="none" w:sz="0" w:space="0" w:color="auto"/>
              </w:divBdr>
            </w:div>
            <w:div w:id="534930509">
              <w:marLeft w:val="0"/>
              <w:marRight w:val="0"/>
              <w:marTop w:val="0"/>
              <w:marBottom w:val="0"/>
              <w:divBdr>
                <w:top w:val="none" w:sz="0" w:space="0" w:color="auto"/>
                <w:left w:val="none" w:sz="0" w:space="0" w:color="auto"/>
                <w:bottom w:val="none" w:sz="0" w:space="0" w:color="auto"/>
                <w:right w:val="none" w:sz="0" w:space="0" w:color="auto"/>
              </w:divBdr>
            </w:div>
            <w:div w:id="2017418548">
              <w:marLeft w:val="0"/>
              <w:marRight w:val="0"/>
              <w:marTop w:val="0"/>
              <w:marBottom w:val="0"/>
              <w:divBdr>
                <w:top w:val="none" w:sz="0" w:space="0" w:color="auto"/>
                <w:left w:val="none" w:sz="0" w:space="0" w:color="auto"/>
                <w:bottom w:val="none" w:sz="0" w:space="0" w:color="auto"/>
                <w:right w:val="none" w:sz="0" w:space="0" w:color="auto"/>
              </w:divBdr>
            </w:div>
            <w:div w:id="954553716">
              <w:marLeft w:val="0"/>
              <w:marRight w:val="0"/>
              <w:marTop w:val="0"/>
              <w:marBottom w:val="0"/>
              <w:divBdr>
                <w:top w:val="none" w:sz="0" w:space="0" w:color="auto"/>
                <w:left w:val="none" w:sz="0" w:space="0" w:color="auto"/>
                <w:bottom w:val="none" w:sz="0" w:space="0" w:color="auto"/>
                <w:right w:val="none" w:sz="0" w:space="0" w:color="auto"/>
              </w:divBdr>
            </w:div>
            <w:div w:id="1903559290">
              <w:marLeft w:val="0"/>
              <w:marRight w:val="0"/>
              <w:marTop w:val="0"/>
              <w:marBottom w:val="0"/>
              <w:divBdr>
                <w:top w:val="none" w:sz="0" w:space="0" w:color="auto"/>
                <w:left w:val="none" w:sz="0" w:space="0" w:color="auto"/>
                <w:bottom w:val="none" w:sz="0" w:space="0" w:color="auto"/>
                <w:right w:val="none" w:sz="0" w:space="0" w:color="auto"/>
              </w:divBdr>
            </w:div>
            <w:div w:id="214898058">
              <w:marLeft w:val="0"/>
              <w:marRight w:val="0"/>
              <w:marTop w:val="0"/>
              <w:marBottom w:val="0"/>
              <w:divBdr>
                <w:top w:val="none" w:sz="0" w:space="0" w:color="auto"/>
                <w:left w:val="none" w:sz="0" w:space="0" w:color="auto"/>
                <w:bottom w:val="none" w:sz="0" w:space="0" w:color="auto"/>
                <w:right w:val="none" w:sz="0" w:space="0" w:color="auto"/>
              </w:divBdr>
            </w:div>
            <w:div w:id="1585332218">
              <w:marLeft w:val="0"/>
              <w:marRight w:val="0"/>
              <w:marTop w:val="0"/>
              <w:marBottom w:val="0"/>
              <w:divBdr>
                <w:top w:val="none" w:sz="0" w:space="0" w:color="auto"/>
                <w:left w:val="none" w:sz="0" w:space="0" w:color="auto"/>
                <w:bottom w:val="none" w:sz="0" w:space="0" w:color="auto"/>
                <w:right w:val="none" w:sz="0" w:space="0" w:color="auto"/>
              </w:divBdr>
            </w:div>
            <w:div w:id="2102872507">
              <w:marLeft w:val="0"/>
              <w:marRight w:val="0"/>
              <w:marTop w:val="0"/>
              <w:marBottom w:val="0"/>
              <w:divBdr>
                <w:top w:val="none" w:sz="0" w:space="0" w:color="auto"/>
                <w:left w:val="none" w:sz="0" w:space="0" w:color="auto"/>
                <w:bottom w:val="none" w:sz="0" w:space="0" w:color="auto"/>
                <w:right w:val="none" w:sz="0" w:space="0" w:color="auto"/>
              </w:divBdr>
            </w:div>
            <w:div w:id="526065901">
              <w:marLeft w:val="0"/>
              <w:marRight w:val="0"/>
              <w:marTop w:val="0"/>
              <w:marBottom w:val="0"/>
              <w:divBdr>
                <w:top w:val="none" w:sz="0" w:space="0" w:color="auto"/>
                <w:left w:val="none" w:sz="0" w:space="0" w:color="auto"/>
                <w:bottom w:val="none" w:sz="0" w:space="0" w:color="auto"/>
                <w:right w:val="none" w:sz="0" w:space="0" w:color="auto"/>
              </w:divBdr>
            </w:div>
            <w:div w:id="863444699">
              <w:marLeft w:val="0"/>
              <w:marRight w:val="0"/>
              <w:marTop w:val="0"/>
              <w:marBottom w:val="0"/>
              <w:divBdr>
                <w:top w:val="none" w:sz="0" w:space="0" w:color="auto"/>
                <w:left w:val="none" w:sz="0" w:space="0" w:color="auto"/>
                <w:bottom w:val="none" w:sz="0" w:space="0" w:color="auto"/>
                <w:right w:val="none" w:sz="0" w:space="0" w:color="auto"/>
              </w:divBdr>
            </w:div>
            <w:div w:id="1086269884">
              <w:marLeft w:val="0"/>
              <w:marRight w:val="0"/>
              <w:marTop w:val="0"/>
              <w:marBottom w:val="0"/>
              <w:divBdr>
                <w:top w:val="none" w:sz="0" w:space="0" w:color="auto"/>
                <w:left w:val="none" w:sz="0" w:space="0" w:color="auto"/>
                <w:bottom w:val="none" w:sz="0" w:space="0" w:color="auto"/>
                <w:right w:val="none" w:sz="0" w:space="0" w:color="auto"/>
              </w:divBdr>
            </w:div>
            <w:div w:id="397482918">
              <w:marLeft w:val="0"/>
              <w:marRight w:val="0"/>
              <w:marTop w:val="0"/>
              <w:marBottom w:val="0"/>
              <w:divBdr>
                <w:top w:val="none" w:sz="0" w:space="0" w:color="auto"/>
                <w:left w:val="none" w:sz="0" w:space="0" w:color="auto"/>
                <w:bottom w:val="none" w:sz="0" w:space="0" w:color="auto"/>
                <w:right w:val="none" w:sz="0" w:space="0" w:color="auto"/>
              </w:divBdr>
            </w:div>
            <w:div w:id="1259024701">
              <w:marLeft w:val="0"/>
              <w:marRight w:val="0"/>
              <w:marTop w:val="0"/>
              <w:marBottom w:val="0"/>
              <w:divBdr>
                <w:top w:val="none" w:sz="0" w:space="0" w:color="auto"/>
                <w:left w:val="none" w:sz="0" w:space="0" w:color="auto"/>
                <w:bottom w:val="none" w:sz="0" w:space="0" w:color="auto"/>
                <w:right w:val="none" w:sz="0" w:space="0" w:color="auto"/>
              </w:divBdr>
            </w:div>
            <w:div w:id="284972906">
              <w:marLeft w:val="0"/>
              <w:marRight w:val="0"/>
              <w:marTop w:val="0"/>
              <w:marBottom w:val="0"/>
              <w:divBdr>
                <w:top w:val="none" w:sz="0" w:space="0" w:color="auto"/>
                <w:left w:val="none" w:sz="0" w:space="0" w:color="auto"/>
                <w:bottom w:val="none" w:sz="0" w:space="0" w:color="auto"/>
                <w:right w:val="none" w:sz="0" w:space="0" w:color="auto"/>
              </w:divBdr>
            </w:div>
            <w:div w:id="322051855">
              <w:marLeft w:val="0"/>
              <w:marRight w:val="0"/>
              <w:marTop w:val="0"/>
              <w:marBottom w:val="0"/>
              <w:divBdr>
                <w:top w:val="none" w:sz="0" w:space="0" w:color="auto"/>
                <w:left w:val="none" w:sz="0" w:space="0" w:color="auto"/>
                <w:bottom w:val="none" w:sz="0" w:space="0" w:color="auto"/>
                <w:right w:val="none" w:sz="0" w:space="0" w:color="auto"/>
              </w:divBdr>
            </w:div>
            <w:div w:id="505676518">
              <w:marLeft w:val="0"/>
              <w:marRight w:val="0"/>
              <w:marTop w:val="0"/>
              <w:marBottom w:val="0"/>
              <w:divBdr>
                <w:top w:val="none" w:sz="0" w:space="0" w:color="auto"/>
                <w:left w:val="none" w:sz="0" w:space="0" w:color="auto"/>
                <w:bottom w:val="none" w:sz="0" w:space="0" w:color="auto"/>
                <w:right w:val="none" w:sz="0" w:space="0" w:color="auto"/>
              </w:divBdr>
            </w:div>
            <w:div w:id="1288584484">
              <w:marLeft w:val="0"/>
              <w:marRight w:val="0"/>
              <w:marTop w:val="0"/>
              <w:marBottom w:val="0"/>
              <w:divBdr>
                <w:top w:val="none" w:sz="0" w:space="0" w:color="auto"/>
                <w:left w:val="none" w:sz="0" w:space="0" w:color="auto"/>
                <w:bottom w:val="none" w:sz="0" w:space="0" w:color="auto"/>
                <w:right w:val="none" w:sz="0" w:space="0" w:color="auto"/>
              </w:divBdr>
            </w:div>
            <w:div w:id="896624576">
              <w:marLeft w:val="0"/>
              <w:marRight w:val="0"/>
              <w:marTop w:val="0"/>
              <w:marBottom w:val="0"/>
              <w:divBdr>
                <w:top w:val="none" w:sz="0" w:space="0" w:color="auto"/>
                <w:left w:val="none" w:sz="0" w:space="0" w:color="auto"/>
                <w:bottom w:val="none" w:sz="0" w:space="0" w:color="auto"/>
                <w:right w:val="none" w:sz="0" w:space="0" w:color="auto"/>
              </w:divBdr>
            </w:div>
            <w:div w:id="1182671003">
              <w:marLeft w:val="0"/>
              <w:marRight w:val="0"/>
              <w:marTop w:val="0"/>
              <w:marBottom w:val="0"/>
              <w:divBdr>
                <w:top w:val="none" w:sz="0" w:space="0" w:color="auto"/>
                <w:left w:val="none" w:sz="0" w:space="0" w:color="auto"/>
                <w:bottom w:val="none" w:sz="0" w:space="0" w:color="auto"/>
                <w:right w:val="none" w:sz="0" w:space="0" w:color="auto"/>
              </w:divBdr>
            </w:div>
            <w:div w:id="1612349385">
              <w:marLeft w:val="0"/>
              <w:marRight w:val="0"/>
              <w:marTop w:val="0"/>
              <w:marBottom w:val="0"/>
              <w:divBdr>
                <w:top w:val="none" w:sz="0" w:space="0" w:color="auto"/>
                <w:left w:val="none" w:sz="0" w:space="0" w:color="auto"/>
                <w:bottom w:val="none" w:sz="0" w:space="0" w:color="auto"/>
                <w:right w:val="none" w:sz="0" w:space="0" w:color="auto"/>
              </w:divBdr>
            </w:div>
            <w:div w:id="1848860807">
              <w:marLeft w:val="0"/>
              <w:marRight w:val="0"/>
              <w:marTop w:val="0"/>
              <w:marBottom w:val="0"/>
              <w:divBdr>
                <w:top w:val="none" w:sz="0" w:space="0" w:color="auto"/>
                <w:left w:val="none" w:sz="0" w:space="0" w:color="auto"/>
                <w:bottom w:val="none" w:sz="0" w:space="0" w:color="auto"/>
                <w:right w:val="none" w:sz="0" w:space="0" w:color="auto"/>
              </w:divBdr>
            </w:div>
            <w:div w:id="1111315946">
              <w:marLeft w:val="0"/>
              <w:marRight w:val="0"/>
              <w:marTop w:val="0"/>
              <w:marBottom w:val="0"/>
              <w:divBdr>
                <w:top w:val="none" w:sz="0" w:space="0" w:color="auto"/>
                <w:left w:val="none" w:sz="0" w:space="0" w:color="auto"/>
                <w:bottom w:val="none" w:sz="0" w:space="0" w:color="auto"/>
                <w:right w:val="none" w:sz="0" w:space="0" w:color="auto"/>
              </w:divBdr>
            </w:div>
            <w:div w:id="27341064">
              <w:marLeft w:val="0"/>
              <w:marRight w:val="0"/>
              <w:marTop w:val="0"/>
              <w:marBottom w:val="0"/>
              <w:divBdr>
                <w:top w:val="none" w:sz="0" w:space="0" w:color="auto"/>
                <w:left w:val="none" w:sz="0" w:space="0" w:color="auto"/>
                <w:bottom w:val="none" w:sz="0" w:space="0" w:color="auto"/>
                <w:right w:val="none" w:sz="0" w:space="0" w:color="auto"/>
              </w:divBdr>
            </w:div>
            <w:div w:id="467206252">
              <w:marLeft w:val="0"/>
              <w:marRight w:val="0"/>
              <w:marTop w:val="0"/>
              <w:marBottom w:val="0"/>
              <w:divBdr>
                <w:top w:val="none" w:sz="0" w:space="0" w:color="auto"/>
                <w:left w:val="none" w:sz="0" w:space="0" w:color="auto"/>
                <w:bottom w:val="none" w:sz="0" w:space="0" w:color="auto"/>
                <w:right w:val="none" w:sz="0" w:space="0" w:color="auto"/>
              </w:divBdr>
            </w:div>
            <w:div w:id="822699629">
              <w:marLeft w:val="0"/>
              <w:marRight w:val="0"/>
              <w:marTop w:val="0"/>
              <w:marBottom w:val="0"/>
              <w:divBdr>
                <w:top w:val="none" w:sz="0" w:space="0" w:color="auto"/>
                <w:left w:val="none" w:sz="0" w:space="0" w:color="auto"/>
                <w:bottom w:val="none" w:sz="0" w:space="0" w:color="auto"/>
                <w:right w:val="none" w:sz="0" w:space="0" w:color="auto"/>
              </w:divBdr>
            </w:div>
            <w:div w:id="356778932">
              <w:marLeft w:val="0"/>
              <w:marRight w:val="0"/>
              <w:marTop w:val="0"/>
              <w:marBottom w:val="0"/>
              <w:divBdr>
                <w:top w:val="none" w:sz="0" w:space="0" w:color="auto"/>
                <w:left w:val="none" w:sz="0" w:space="0" w:color="auto"/>
                <w:bottom w:val="none" w:sz="0" w:space="0" w:color="auto"/>
                <w:right w:val="none" w:sz="0" w:space="0" w:color="auto"/>
              </w:divBdr>
            </w:div>
            <w:div w:id="370037463">
              <w:marLeft w:val="0"/>
              <w:marRight w:val="0"/>
              <w:marTop w:val="0"/>
              <w:marBottom w:val="0"/>
              <w:divBdr>
                <w:top w:val="none" w:sz="0" w:space="0" w:color="auto"/>
                <w:left w:val="none" w:sz="0" w:space="0" w:color="auto"/>
                <w:bottom w:val="none" w:sz="0" w:space="0" w:color="auto"/>
                <w:right w:val="none" w:sz="0" w:space="0" w:color="auto"/>
              </w:divBdr>
            </w:div>
            <w:div w:id="547645556">
              <w:marLeft w:val="0"/>
              <w:marRight w:val="0"/>
              <w:marTop w:val="0"/>
              <w:marBottom w:val="0"/>
              <w:divBdr>
                <w:top w:val="none" w:sz="0" w:space="0" w:color="auto"/>
                <w:left w:val="none" w:sz="0" w:space="0" w:color="auto"/>
                <w:bottom w:val="none" w:sz="0" w:space="0" w:color="auto"/>
                <w:right w:val="none" w:sz="0" w:space="0" w:color="auto"/>
              </w:divBdr>
            </w:div>
            <w:div w:id="1635863293">
              <w:marLeft w:val="0"/>
              <w:marRight w:val="0"/>
              <w:marTop w:val="0"/>
              <w:marBottom w:val="0"/>
              <w:divBdr>
                <w:top w:val="none" w:sz="0" w:space="0" w:color="auto"/>
                <w:left w:val="none" w:sz="0" w:space="0" w:color="auto"/>
                <w:bottom w:val="none" w:sz="0" w:space="0" w:color="auto"/>
                <w:right w:val="none" w:sz="0" w:space="0" w:color="auto"/>
              </w:divBdr>
            </w:div>
            <w:div w:id="1644192023">
              <w:marLeft w:val="0"/>
              <w:marRight w:val="0"/>
              <w:marTop w:val="0"/>
              <w:marBottom w:val="0"/>
              <w:divBdr>
                <w:top w:val="none" w:sz="0" w:space="0" w:color="auto"/>
                <w:left w:val="none" w:sz="0" w:space="0" w:color="auto"/>
                <w:bottom w:val="none" w:sz="0" w:space="0" w:color="auto"/>
                <w:right w:val="none" w:sz="0" w:space="0" w:color="auto"/>
              </w:divBdr>
            </w:div>
            <w:div w:id="1261527071">
              <w:marLeft w:val="0"/>
              <w:marRight w:val="0"/>
              <w:marTop w:val="0"/>
              <w:marBottom w:val="0"/>
              <w:divBdr>
                <w:top w:val="none" w:sz="0" w:space="0" w:color="auto"/>
                <w:left w:val="none" w:sz="0" w:space="0" w:color="auto"/>
                <w:bottom w:val="none" w:sz="0" w:space="0" w:color="auto"/>
                <w:right w:val="none" w:sz="0" w:space="0" w:color="auto"/>
              </w:divBdr>
            </w:div>
            <w:div w:id="1012535622">
              <w:marLeft w:val="0"/>
              <w:marRight w:val="0"/>
              <w:marTop w:val="0"/>
              <w:marBottom w:val="0"/>
              <w:divBdr>
                <w:top w:val="none" w:sz="0" w:space="0" w:color="auto"/>
                <w:left w:val="none" w:sz="0" w:space="0" w:color="auto"/>
                <w:bottom w:val="none" w:sz="0" w:space="0" w:color="auto"/>
                <w:right w:val="none" w:sz="0" w:space="0" w:color="auto"/>
              </w:divBdr>
            </w:div>
            <w:div w:id="679964409">
              <w:marLeft w:val="0"/>
              <w:marRight w:val="0"/>
              <w:marTop w:val="0"/>
              <w:marBottom w:val="0"/>
              <w:divBdr>
                <w:top w:val="none" w:sz="0" w:space="0" w:color="auto"/>
                <w:left w:val="none" w:sz="0" w:space="0" w:color="auto"/>
                <w:bottom w:val="none" w:sz="0" w:space="0" w:color="auto"/>
                <w:right w:val="none" w:sz="0" w:space="0" w:color="auto"/>
              </w:divBdr>
            </w:div>
            <w:div w:id="1993483829">
              <w:marLeft w:val="0"/>
              <w:marRight w:val="0"/>
              <w:marTop w:val="0"/>
              <w:marBottom w:val="0"/>
              <w:divBdr>
                <w:top w:val="none" w:sz="0" w:space="0" w:color="auto"/>
                <w:left w:val="none" w:sz="0" w:space="0" w:color="auto"/>
                <w:bottom w:val="none" w:sz="0" w:space="0" w:color="auto"/>
                <w:right w:val="none" w:sz="0" w:space="0" w:color="auto"/>
              </w:divBdr>
            </w:div>
            <w:div w:id="1244028321">
              <w:marLeft w:val="0"/>
              <w:marRight w:val="0"/>
              <w:marTop w:val="0"/>
              <w:marBottom w:val="0"/>
              <w:divBdr>
                <w:top w:val="none" w:sz="0" w:space="0" w:color="auto"/>
                <w:left w:val="none" w:sz="0" w:space="0" w:color="auto"/>
                <w:bottom w:val="none" w:sz="0" w:space="0" w:color="auto"/>
                <w:right w:val="none" w:sz="0" w:space="0" w:color="auto"/>
              </w:divBdr>
            </w:div>
            <w:div w:id="220989956">
              <w:marLeft w:val="0"/>
              <w:marRight w:val="0"/>
              <w:marTop w:val="0"/>
              <w:marBottom w:val="0"/>
              <w:divBdr>
                <w:top w:val="none" w:sz="0" w:space="0" w:color="auto"/>
                <w:left w:val="none" w:sz="0" w:space="0" w:color="auto"/>
                <w:bottom w:val="none" w:sz="0" w:space="0" w:color="auto"/>
                <w:right w:val="none" w:sz="0" w:space="0" w:color="auto"/>
              </w:divBdr>
            </w:div>
            <w:div w:id="1170944930">
              <w:marLeft w:val="0"/>
              <w:marRight w:val="0"/>
              <w:marTop w:val="0"/>
              <w:marBottom w:val="0"/>
              <w:divBdr>
                <w:top w:val="none" w:sz="0" w:space="0" w:color="auto"/>
                <w:left w:val="none" w:sz="0" w:space="0" w:color="auto"/>
                <w:bottom w:val="none" w:sz="0" w:space="0" w:color="auto"/>
                <w:right w:val="none" w:sz="0" w:space="0" w:color="auto"/>
              </w:divBdr>
            </w:div>
            <w:div w:id="1546597222">
              <w:marLeft w:val="0"/>
              <w:marRight w:val="0"/>
              <w:marTop w:val="0"/>
              <w:marBottom w:val="0"/>
              <w:divBdr>
                <w:top w:val="none" w:sz="0" w:space="0" w:color="auto"/>
                <w:left w:val="none" w:sz="0" w:space="0" w:color="auto"/>
                <w:bottom w:val="none" w:sz="0" w:space="0" w:color="auto"/>
                <w:right w:val="none" w:sz="0" w:space="0" w:color="auto"/>
              </w:divBdr>
            </w:div>
            <w:div w:id="1929844971">
              <w:marLeft w:val="0"/>
              <w:marRight w:val="0"/>
              <w:marTop w:val="0"/>
              <w:marBottom w:val="0"/>
              <w:divBdr>
                <w:top w:val="none" w:sz="0" w:space="0" w:color="auto"/>
                <w:left w:val="none" w:sz="0" w:space="0" w:color="auto"/>
                <w:bottom w:val="none" w:sz="0" w:space="0" w:color="auto"/>
                <w:right w:val="none" w:sz="0" w:space="0" w:color="auto"/>
              </w:divBdr>
            </w:div>
            <w:div w:id="1929845249">
              <w:marLeft w:val="0"/>
              <w:marRight w:val="0"/>
              <w:marTop w:val="0"/>
              <w:marBottom w:val="0"/>
              <w:divBdr>
                <w:top w:val="none" w:sz="0" w:space="0" w:color="auto"/>
                <w:left w:val="none" w:sz="0" w:space="0" w:color="auto"/>
                <w:bottom w:val="none" w:sz="0" w:space="0" w:color="auto"/>
                <w:right w:val="none" w:sz="0" w:space="0" w:color="auto"/>
              </w:divBdr>
            </w:div>
            <w:div w:id="956369314">
              <w:marLeft w:val="0"/>
              <w:marRight w:val="0"/>
              <w:marTop w:val="0"/>
              <w:marBottom w:val="0"/>
              <w:divBdr>
                <w:top w:val="none" w:sz="0" w:space="0" w:color="auto"/>
                <w:left w:val="none" w:sz="0" w:space="0" w:color="auto"/>
                <w:bottom w:val="none" w:sz="0" w:space="0" w:color="auto"/>
                <w:right w:val="none" w:sz="0" w:space="0" w:color="auto"/>
              </w:divBdr>
            </w:div>
            <w:div w:id="555432689">
              <w:marLeft w:val="0"/>
              <w:marRight w:val="0"/>
              <w:marTop w:val="0"/>
              <w:marBottom w:val="0"/>
              <w:divBdr>
                <w:top w:val="none" w:sz="0" w:space="0" w:color="auto"/>
                <w:left w:val="none" w:sz="0" w:space="0" w:color="auto"/>
                <w:bottom w:val="none" w:sz="0" w:space="0" w:color="auto"/>
                <w:right w:val="none" w:sz="0" w:space="0" w:color="auto"/>
              </w:divBdr>
            </w:div>
            <w:div w:id="1059473088">
              <w:marLeft w:val="0"/>
              <w:marRight w:val="0"/>
              <w:marTop w:val="0"/>
              <w:marBottom w:val="0"/>
              <w:divBdr>
                <w:top w:val="none" w:sz="0" w:space="0" w:color="auto"/>
                <w:left w:val="none" w:sz="0" w:space="0" w:color="auto"/>
                <w:bottom w:val="none" w:sz="0" w:space="0" w:color="auto"/>
                <w:right w:val="none" w:sz="0" w:space="0" w:color="auto"/>
              </w:divBdr>
            </w:div>
            <w:div w:id="1129667783">
              <w:marLeft w:val="0"/>
              <w:marRight w:val="0"/>
              <w:marTop w:val="0"/>
              <w:marBottom w:val="0"/>
              <w:divBdr>
                <w:top w:val="none" w:sz="0" w:space="0" w:color="auto"/>
                <w:left w:val="none" w:sz="0" w:space="0" w:color="auto"/>
                <w:bottom w:val="none" w:sz="0" w:space="0" w:color="auto"/>
                <w:right w:val="none" w:sz="0" w:space="0" w:color="auto"/>
              </w:divBdr>
            </w:div>
            <w:div w:id="1706364742">
              <w:marLeft w:val="0"/>
              <w:marRight w:val="0"/>
              <w:marTop w:val="0"/>
              <w:marBottom w:val="0"/>
              <w:divBdr>
                <w:top w:val="none" w:sz="0" w:space="0" w:color="auto"/>
                <w:left w:val="none" w:sz="0" w:space="0" w:color="auto"/>
                <w:bottom w:val="none" w:sz="0" w:space="0" w:color="auto"/>
                <w:right w:val="none" w:sz="0" w:space="0" w:color="auto"/>
              </w:divBdr>
            </w:div>
            <w:div w:id="1852183547">
              <w:marLeft w:val="0"/>
              <w:marRight w:val="0"/>
              <w:marTop w:val="0"/>
              <w:marBottom w:val="0"/>
              <w:divBdr>
                <w:top w:val="none" w:sz="0" w:space="0" w:color="auto"/>
                <w:left w:val="none" w:sz="0" w:space="0" w:color="auto"/>
                <w:bottom w:val="none" w:sz="0" w:space="0" w:color="auto"/>
                <w:right w:val="none" w:sz="0" w:space="0" w:color="auto"/>
              </w:divBdr>
            </w:div>
            <w:div w:id="391544709">
              <w:marLeft w:val="0"/>
              <w:marRight w:val="0"/>
              <w:marTop w:val="0"/>
              <w:marBottom w:val="0"/>
              <w:divBdr>
                <w:top w:val="none" w:sz="0" w:space="0" w:color="auto"/>
                <w:left w:val="none" w:sz="0" w:space="0" w:color="auto"/>
                <w:bottom w:val="none" w:sz="0" w:space="0" w:color="auto"/>
                <w:right w:val="none" w:sz="0" w:space="0" w:color="auto"/>
              </w:divBdr>
            </w:div>
            <w:div w:id="973170663">
              <w:marLeft w:val="0"/>
              <w:marRight w:val="0"/>
              <w:marTop w:val="0"/>
              <w:marBottom w:val="0"/>
              <w:divBdr>
                <w:top w:val="none" w:sz="0" w:space="0" w:color="auto"/>
                <w:left w:val="none" w:sz="0" w:space="0" w:color="auto"/>
                <w:bottom w:val="none" w:sz="0" w:space="0" w:color="auto"/>
                <w:right w:val="none" w:sz="0" w:space="0" w:color="auto"/>
              </w:divBdr>
            </w:div>
            <w:div w:id="919869370">
              <w:marLeft w:val="0"/>
              <w:marRight w:val="0"/>
              <w:marTop w:val="0"/>
              <w:marBottom w:val="0"/>
              <w:divBdr>
                <w:top w:val="none" w:sz="0" w:space="0" w:color="auto"/>
                <w:left w:val="none" w:sz="0" w:space="0" w:color="auto"/>
                <w:bottom w:val="none" w:sz="0" w:space="0" w:color="auto"/>
                <w:right w:val="none" w:sz="0" w:space="0" w:color="auto"/>
              </w:divBdr>
            </w:div>
            <w:div w:id="1261379430">
              <w:marLeft w:val="0"/>
              <w:marRight w:val="0"/>
              <w:marTop w:val="0"/>
              <w:marBottom w:val="0"/>
              <w:divBdr>
                <w:top w:val="none" w:sz="0" w:space="0" w:color="auto"/>
                <w:left w:val="none" w:sz="0" w:space="0" w:color="auto"/>
                <w:bottom w:val="none" w:sz="0" w:space="0" w:color="auto"/>
                <w:right w:val="none" w:sz="0" w:space="0" w:color="auto"/>
              </w:divBdr>
            </w:div>
            <w:div w:id="640380445">
              <w:marLeft w:val="0"/>
              <w:marRight w:val="0"/>
              <w:marTop w:val="0"/>
              <w:marBottom w:val="0"/>
              <w:divBdr>
                <w:top w:val="none" w:sz="0" w:space="0" w:color="auto"/>
                <w:left w:val="none" w:sz="0" w:space="0" w:color="auto"/>
                <w:bottom w:val="none" w:sz="0" w:space="0" w:color="auto"/>
                <w:right w:val="none" w:sz="0" w:space="0" w:color="auto"/>
              </w:divBdr>
            </w:div>
            <w:div w:id="172232420">
              <w:marLeft w:val="0"/>
              <w:marRight w:val="0"/>
              <w:marTop w:val="0"/>
              <w:marBottom w:val="0"/>
              <w:divBdr>
                <w:top w:val="none" w:sz="0" w:space="0" w:color="auto"/>
                <w:left w:val="none" w:sz="0" w:space="0" w:color="auto"/>
                <w:bottom w:val="none" w:sz="0" w:space="0" w:color="auto"/>
                <w:right w:val="none" w:sz="0" w:space="0" w:color="auto"/>
              </w:divBdr>
            </w:div>
            <w:div w:id="1586960015">
              <w:marLeft w:val="0"/>
              <w:marRight w:val="0"/>
              <w:marTop w:val="0"/>
              <w:marBottom w:val="0"/>
              <w:divBdr>
                <w:top w:val="none" w:sz="0" w:space="0" w:color="auto"/>
                <w:left w:val="none" w:sz="0" w:space="0" w:color="auto"/>
                <w:bottom w:val="none" w:sz="0" w:space="0" w:color="auto"/>
                <w:right w:val="none" w:sz="0" w:space="0" w:color="auto"/>
              </w:divBdr>
            </w:div>
            <w:div w:id="1961296589">
              <w:marLeft w:val="0"/>
              <w:marRight w:val="0"/>
              <w:marTop w:val="0"/>
              <w:marBottom w:val="0"/>
              <w:divBdr>
                <w:top w:val="none" w:sz="0" w:space="0" w:color="auto"/>
                <w:left w:val="none" w:sz="0" w:space="0" w:color="auto"/>
                <w:bottom w:val="none" w:sz="0" w:space="0" w:color="auto"/>
                <w:right w:val="none" w:sz="0" w:space="0" w:color="auto"/>
              </w:divBdr>
            </w:div>
            <w:div w:id="1938056257">
              <w:marLeft w:val="0"/>
              <w:marRight w:val="0"/>
              <w:marTop w:val="0"/>
              <w:marBottom w:val="0"/>
              <w:divBdr>
                <w:top w:val="none" w:sz="0" w:space="0" w:color="auto"/>
                <w:left w:val="none" w:sz="0" w:space="0" w:color="auto"/>
                <w:bottom w:val="none" w:sz="0" w:space="0" w:color="auto"/>
                <w:right w:val="none" w:sz="0" w:space="0" w:color="auto"/>
              </w:divBdr>
            </w:div>
            <w:div w:id="858079348">
              <w:marLeft w:val="0"/>
              <w:marRight w:val="0"/>
              <w:marTop w:val="0"/>
              <w:marBottom w:val="0"/>
              <w:divBdr>
                <w:top w:val="none" w:sz="0" w:space="0" w:color="auto"/>
                <w:left w:val="none" w:sz="0" w:space="0" w:color="auto"/>
                <w:bottom w:val="none" w:sz="0" w:space="0" w:color="auto"/>
                <w:right w:val="none" w:sz="0" w:space="0" w:color="auto"/>
              </w:divBdr>
            </w:div>
            <w:div w:id="1080368852">
              <w:marLeft w:val="0"/>
              <w:marRight w:val="0"/>
              <w:marTop w:val="0"/>
              <w:marBottom w:val="0"/>
              <w:divBdr>
                <w:top w:val="none" w:sz="0" w:space="0" w:color="auto"/>
                <w:left w:val="none" w:sz="0" w:space="0" w:color="auto"/>
                <w:bottom w:val="none" w:sz="0" w:space="0" w:color="auto"/>
                <w:right w:val="none" w:sz="0" w:space="0" w:color="auto"/>
              </w:divBdr>
            </w:div>
            <w:div w:id="730272236">
              <w:marLeft w:val="0"/>
              <w:marRight w:val="0"/>
              <w:marTop w:val="0"/>
              <w:marBottom w:val="0"/>
              <w:divBdr>
                <w:top w:val="none" w:sz="0" w:space="0" w:color="auto"/>
                <w:left w:val="none" w:sz="0" w:space="0" w:color="auto"/>
                <w:bottom w:val="none" w:sz="0" w:space="0" w:color="auto"/>
                <w:right w:val="none" w:sz="0" w:space="0" w:color="auto"/>
              </w:divBdr>
            </w:div>
            <w:div w:id="619800243">
              <w:marLeft w:val="0"/>
              <w:marRight w:val="0"/>
              <w:marTop w:val="0"/>
              <w:marBottom w:val="0"/>
              <w:divBdr>
                <w:top w:val="none" w:sz="0" w:space="0" w:color="auto"/>
                <w:left w:val="none" w:sz="0" w:space="0" w:color="auto"/>
                <w:bottom w:val="none" w:sz="0" w:space="0" w:color="auto"/>
                <w:right w:val="none" w:sz="0" w:space="0" w:color="auto"/>
              </w:divBdr>
            </w:div>
            <w:div w:id="97452434">
              <w:marLeft w:val="0"/>
              <w:marRight w:val="0"/>
              <w:marTop w:val="0"/>
              <w:marBottom w:val="0"/>
              <w:divBdr>
                <w:top w:val="none" w:sz="0" w:space="0" w:color="auto"/>
                <w:left w:val="none" w:sz="0" w:space="0" w:color="auto"/>
                <w:bottom w:val="none" w:sz="0" w:space="0" w:color="auto"/>
                <w:right w:val="none" w:sz="0" w:space="0" w:color="auto"/>
              </w:divBdr>
            </w:div>
            <w:div w:id="963272899">
              <w:marLeft w:val="0"/>
              <w:marRight w:val="0"/>
              <w:marTop w:val="0"/>
              <w:marBottom w:val="0"/>
              <w:divBdr>
                <w:top w:val="none" w:sz="0" w:space="0" w:color="auto"/>
                <w:left w:val="none" w:sz="0" w:space="0" w:color="auto"/>
                <w:bottom w:val="none" w:sz="0" w:space="0" w:color="auto"/>
                <w:right w:val="none" w:sz="0" w:space="0" w:color="auto"/>
              </w:divBdr>
            </w:div>
            <w:div w:id="954360774">
              <w:marLeft w:val="0"/>
              <w:marRight w:val="0"/>
              <w:marTop w:val="0"/>
              <w:marBottom w:val="0"/>
              <w:divBdr>
                <w:top w:val="none" w:sz="0" w:space="0" w:color="auto"/>
                <w:left w:val="none" w:sz="0" w:space="0" w:color="auto"/>
                <w:bottom w:val="none" w:sz="0" w:space="0" w:color="auto"/>
                <w:right w:val="none" w:sz="0" w:space="0" w:color="auto"/>
              </w:divBdr>
            </w:div>
            <w:div w:id="1090080348">
              <w:marLeft w:val="0"/>
              <w:marRight w:val="0"/>
              <w:marTop w:val="0"/>
              <w:marBottom w:val="0"/>
              <w:divBdr>
                <w:top w:val="none" w:sz="0" w:space="0" w:color="auto"/>
                <w:left w:val="none" w:sz="0" w:space="0" w:color="auto"/>
                <w:bottom w:val="none" w:sz="0" w:space="0" w:color="auto"/>
                <w:right w:val="none" w:sz="0" w:space="0" w:color="auto"/>
              </w:divBdr>
            </w:div>
            <w:div w:id="857081250">
              <w:marLeft w:val="0"/>
              <w:marRight w:val="0"/>
              <w:marTop w:val="0"/>
              <w:marBottom w:val="0"/>
              <w:divBdr>
                <w:top w:val="none" w:sz="0" w:space="0" w:color="auto"/>
                <w:left w:val="none" w:sz="0" w:space="0" w:color="auto"/>
                <w:bottom w:val="none" w:sz="0" w:space="0" w:color="auto"/>
                <w:right w:val="none" w:sz="0" w:space="0" w:color="auto"/>
              </w:divBdr>
            </w:div>
            <w:div w:id="875658737">
              <w:marLeft w:val="0"/>
              <w:marRight w:val="0"/>
              <w:marTop w:val="0"/>
              <w:marBottom w:val="0"/>
              <w:divBdr>
                <w:top w:val="none" w:sz="0" w:space="0" w:color="auto"/>
                <w:left w:val="none" w:sz="0" w:space="0" w:color="auto"/>
                <w:bottom w:val="none" w:sz="0" w:space="0" w:color="auto"/>
                <w:right w:val="none" w:sz="0" w:space="0" w:color="auto"/>
              </w:divBdr>
            </w:div>
            <w:div w:id="982466465">
              <w:marLeft w:val="0"/>
              <w:marRight w:val="0"/>
              <w:marTop w:val="0"/>
              <w:marBottom w:val="0"/>
              <w:divBdr>
                <w:top w:val="none" w:sz="0" w:space="0" w:color="auto"/>
                <w:left w:val="none" w:sz="0" w:space="0" w:color="auto"/>
                <w:bottom w:val="none" w:sz="0" w:space="0" w:color="auto"/>
                <w:right w:val="none" w:sz="0" w:space="0" w:color="auto"/>
              </w:divBdr>
            </w:div>
            <w:div w:id="323434380">
              <w:marLeft w:val="0"/>
              <w:marRight w:val="0"/>
              <w:marTop w:val="0"/>
              <w:marBottom w:val="0"/>
              <w:divBdr>
                <w:top w:val="none" w:sz="0" w:space="0" w:color="auto"/>
                <w:left w:val="none" w:sz="0" w:space="0" w:color="auto"/>
                <w:bottom w:val="none" w:sz="0" w:space="0" w:color="auto"/>
                <w:right w:val="none" w:sz="0" w:space="0" w:color="auto"/>
              </w:divBdr>
            </w:div>
            <w:div w:id="2100321628">
              <w:marLeft w:val="0"/>
              <w:marRight w:val="0"/>
              <w:marTop w:val="0"/>
              <w:marBottom w:val="0"/>
              <w:divBdr>
                <w:top w:val="none" w:sz="0" w:space="0" w:color="auto"/>
                <w:left w:val="none" w:sz="0" w:space="0" w:color="auto"/>
                <w:bottom w:val="none" w:sz="0" w:space="0" w:color="auto"/>
                <w:right w:val="none" w:sz="0" w:space="0" w:color="auto"/>
              </w:divBdr>
            </w:div>
            <w:div w:id="598441587">
              <w:marLeft w:val="0"/>
              <w:marRight w:val="0"/>
              <w:marTop w:val="0"/>
              <w:marBottom w:val="0"/>
              <w:divBdr>
                <w:top w:val="none" w:sz="0" w:space="0" w:color="auto"/>
                <w:left w:val="none" w:sz="0" w:space="0" w:color="auto"/>
                <w:bottom w:val="none" w:sz="0" w:space="0" w:color="auto"/>
                <w:right w:val="none" w:sz="0" w:space="0" w:color="auto"/>
              </w:divBdr>
            </w:div>
            <w:div w:id="682321348">
              <w:marLeft w:val="0"/>
              <w:marRight w:val="0"/>
              <w:marTop w:val="0"/>
              <w:marBottom w:val="0"/>
              <w:divBdr>
                <w:top w:val="none" w:sz="0" w:space="0" w:color="auto"/>
                <w:left w:val="none" w:sz="0" w:space="0" w:color="auto"/>
                <w:bottom w:val="none" w:sz="0" w:space="0" w:color="auto"/>
                <w:right w:val="none" w:sz="0" w:space="0" w:color="auto"/>
              </w:divBdr>
            </w:div>
            <w:div w:id="928347556">
              <w:marLeft w:val="0"/>
              <w:marRight w:val="0"/>
              <w:marTop w:val="0"/>
              <w:marBottom w:val="0"/>
              <w:divBdr>
                <w:top w:val="none" w:sz="0" w:space="0" w:color="auto"/>
                <w:left w:val="none" w:sz="0" w:space="0" w:color="auto"/>
                <w:bottom w:val="none" w:sz="0" w:space="0" w:color="auto"/>
                <w:right w:val="none" w:sz="0" w:space="0" w:color="auto"/>
              </w:divBdr>
            </w:div>
            <w:div w:id="894705444">
              <w:marLeft w:val="0"/>
              <w:marRight w:val="0"/>
              <w:marTop w:val="0"/>
              <w:marBottom w:val="0"/>
              <w:divBdr>
                <w:top w:val="none" w:sz="0" w:space="0" w:color="auto"/>
                <w:left w:val="none" w:sz="0" w:space="0" w:color="auto"/>
                <w:bottom w:val="none" w:sz="0" w:space="0" w:color="auto"/>
                <w:right w:val="none" w:sz="0" w:space="0" w:color="auto"/>
              </w:divBdr>
            </w:div>
            <w:div w:id="1129974859">
              <w:marLeft w:val="0"/>
              <w:marRight w:val="0"/>
              <w:marTop w:val="0"/>
              <w:marBottom w:val="0"/>
              <w:divBdr>
                <w:top w:val="none" w:sz="0" w:space="0" w:color="auto"/>
                <w:left w:val="none" w:sz="0" w:space="0" w:color="auto"/>
                <w:bottom w:val="none" w:sz="0" w:space="0" w:color="auto"/>
                <w:right w:val="none" w:sz="0" w:space="0" w:color="auto"/>
              </w:divBdr>
            </w:div>
            <w:div w:id="894589719">
              <w:marLeft w:val="0"/>
              <w:marRight w:val="0"/>
              <w:marTop w:val="0"/>
              <w:marBottom w:val="0"/>
              <w:divBdr>
                <w:top w:val="none" w:sz="0" w:space="0" w:color="auto"/>
                <w:left w:val="none" w:sz="0" w:space="0" w:color="auto"/>
                <w:bottom w:val="none" w:sz="0" w:space="0" w:color="auto"/>
                <w:right w:val="none" w:sz="0" w:space="0" w:color="auto"/>
              </w:divBdr>
            </w:div>
            <w:div w:id="400181634">
              <w:marLeft w:val="0"/>
              <w:marRight w:val="0"/>
              <w:marTop w:val="0"/>
              <w:marBottom w:val="0"/>
              <w:divBdr>
                <w:top w:val="none" w:sz="0" w:space="0" w:color="auto"/>
                <w:left w:val="none" w:sz="0" w:space="0" w:color="auto"/>
                <w:bottom w:val="none" w:sz="0" w:space="0" w:color="auto"/>
                <w:right w:val="none" w:sz="0" w:space="0" w:color="auto"/>
              </w:divBdr>
            </w:div>
            <w:div w:id="417096561">
              <w:marLeft w:val="0"/>
              <w:marRight w:val="0"/>
              <w:marTop w:val="0"/>
              <w:marBottom w:val="0"/>
              <w:divBdr>
                <w:top w:val="none" w:sz="0" w:space="0" w:color="auto"/>
                <w:left w:val="none" w:sz="0" w:space="0" w:color="auto"/>
                <w:bottom w:val="none" w:sz="0" w:space="0" w:color="auto"/>
                <w:right w:val="none" w:sz="0" w:space="0" w:color="auto"/>
              </w:divBdr>
            </w:div>
            <w:div w:id="197402509">
              <w:marLeft w:val="0"/>
              <w:marRight w:val="0"/>
              <w:marTop w:val="0"/>
              <w:marBottom w:val="0"/>
              <w:divBdr>
                <w:top w:val="none" w:sz="0" w:space="0" w:color="auto"/>
                <w:left w:val="none" w:sz="0" w:space="0" w:color="auto"/>
                <w:bottom w:val="none" w:sz="0" w:space="0" w:color="auto"/>
                <w:right w:val="none" w:sz="0" w:space="0" w:color="auto"/>
              </w:divBdr>
            </w:div>
            <w:div w:id="18506290">
              <w:marLeft w:val="0"/>
              <w:marRight w:val="0"/>
              <w:marTop w:val="0"/>
              <w:marBottom w:val="0"/>
              <w:divBdr>
                <w:top w:val="none" w:sz="0" w:space="0" w:color="auto"/>
                <w:left w:val="none" w:sz="0" w:space="0" w:color="auto"/>
                <w:bottom w:val="none" w:sz="0" w:space="0" w:color="auto"/>
                <w:right w:val="none" w:sz="0" w:space="0" w:color="auto"/>
              </w:divBdr>
            </w:div>
            <w:div w:id="1187794766">
              <w:marLeft w:val="0"/>
              <w:marRight w:val="0"/>
              <w:marTop w:val="0"/>
              <w:marBottom w:val="0"/>
              <w:divBdr>
                <w:top w:val="none" w:sz="0" w:space="0" w:color="auto"/>
                <w:left w:val="none" w:sz="0" w:space="0" w:color="auto"/>
                <w:bottom w:val="none" w:sz="0" w:space="0" w:color="auto"/>
                <w:right w:val="none" w:sz="0" w:space="0" w:color="auto"/>
              </w:divBdr>
            </w:div>
            <w:div w:id="308873353">
              <w:marLeft w:val="0"/>
              <w:marRight w:val="0"/>
              <w:marTop w:val="0"/>
              <w:marBottom w:val="0"/>
              <w:divBdr>
                <w:top w:val="none" w:sz="0" w:space="0" w:color="auto"/>
                <w:left w:val="none" w:sz="0" w:space="0" w:color="auto"/>
                <w:bottom w:val="none" w:sz="0" w:space="0" w:color="auto"/>
                <w:right w:val="none" w:sz="0" w:space="0" w:color="auto"/>
              </w:divBdr>
            </w:div>
            <w:div w:id="1776167416">
              <w:marLeft w:val="0"/>
              <w:marRight w:val="0"/>
              <w:marTop w:val="0"/>
              <w:marBottom w:val="0"/>
              <w:divBdr>
                <w:top w:val="none" w:sz="0" w:space="0" w:color="auto"/>
                <w:left w:val="none" w:sz="0" w:space="0" w:color="auto"/>
                <w:bottom w:val="none" w:sz="0" w:space="0" w:color="auto"/>
                <w:right w:val="none" w:sz="0" w:space="0" w:color="auto"/>
              </w:divBdr>
            </w:div>
            <w:div w:id="663632153">
              <w:marLeft w:val="0"/>
              <w:marRight w:val="0"/>
              <w:marTop w:val="0"/>
              <w:marBottom w:val="0"/>
              <w:divBdr>
                <w:top w:val="none" w:sz="0" w:space="0" w:color="auto"/>
                <w:left w:val="none" w:sz="0" w:space="0" w:color="auto"/>
                <w:bottom w:val="none" w:sz="0" w:space="0" w:color="auto"/>
                <w:right w:val="none" w:sz="0" w:space="0" w:color="auto"/>
              </w:divBdr>
            </w:div>
            <w:div w:id="409888711">
              <w:marLeft w:val="0"/>
              <w:marRight w:val="0"/>
              <w:marTop w:val="0"/>
              <w:marBottom w:val="0"/>
              <w:divBdr>
                <w:top w:val="none" w:sz="0" w:space="0" w:color="auto"/>
                <w:left w:val="none" w:sz="0" w:space="0" w:color="auto"/>
                <w:bottom w:val="none" w:sz="0" w:space="0" w:color="auto"/>
                <w:right w:val="none" w:sz="0" w:space="0" w:color="auto"/>
              </w:divBdr>
            </w:div>
            <w:div w:id="1887372960">
              <w:marLeft w:val="0"/>
              <w:marRight w:val="0"/>
              <w:marTop w:val="0"/>
              <w:marBottom w:val="0"/>
              <w:divBdr>
                <w:top w:val="none" w:sz="0" w:space="0" w:color="auto"/>
                <w:left w:val="none" w:sz="0" w:space="0" w:color="auto"/>
                <w:bottom w:val="none" w:sz="0" w:space="0" w:color="auto"/>
                <w:right w:val="none" w:sz="0" w:space="0" w:color="auto"/>
              </w:divBdr>
            </w:div>
            <w:div w:id="624846592">
              <w:marLeft w:val="0"/>
              <w:marRight w:val="0"/>
              <w:marTop w:val="0"/>
              <w:marBottom w:val="0"/>
              <w:divBdr>
                <w:top w:val="none" w:sz="0" w:space="0" w:color="auto"/>
                <w:left w:val="none" w:sz="0" w:space="0" w:color="auto"/>
                <w:bottom w:val="none" w:sz="0" w:space="0" w:color="auto"/>
                <w:right w:val="none" w:sz="0" w:space="0" w:color="auto"/>
              </w:divBdr>
            </w:div>
            <w:div w:id="536506897">
              <w:marLeft w:val="0"/>
              <w:marRight w:val="0"/>
              <w:marTop w:val="0"/>
              <w:marBottom w:val="0"/>
              <w:divBdr>
                <w:top w:val="none" w:sz="0" w:space="0" w:color="auto"/>
                <w:left w:val="none" w:sz="0" w:space="0" w:color="auto"/>
                <w:bottom w:val="none" w:sz="0" w:space="0" w:color="auto"/>
                <w:right w:val="none" w:sz="0" w:space="0" w:color="auto"/>
              </w:divBdr>
            </w:div>
            <w:div w:id="365250836">
              <w:marLeft w:val="0"/>
              <w:marRight w:val="0"/>
              <w:marTop w:val="0"/>
              <w:marBottom w:val="0"/>
              <w:divBdr>
                <w:top w:val="none" w:sz="0" w:space="0" w:color="auto"/>
                <w:left w:val="none" w:sz="0" w:space="0" w:color="auto"/>
                <w:bottom w:val="none" w:sz="0" w:space="0" w:color="auto"/>
                <w:right w:val="none" w:sz="0" w:space="0" w:color="auto"/>
              </w:divBdr>
            </w:div>
            <w:div w:id="489948238">
              <w:marLeft w:val="0"/>
              <w:marRight w:val="0"/>
              <w:marTop w:val="0"/>
              <w:marBottom w:val="0"/>
              <w:divBdr>
                <w:top w:val="none" w:sz="0" w:space="0" w:color="auto"/>
                <w:left w:val="none" w:sz="0" w:space="0" w:color="auto"/>
                <w:bottom w:val="none" w:sz="0" w:space="0" w:color="auto"/>
                <w:right w:val="none" w:sz="0" w:space="0" w:color="auto"/>
              </w:divBdr>
            </w:div>
            <w:div w:id="767508739">
              <w:marLeft w:val="0"/>
              <w:marRight w:val="0"/>
              <w:marTop w:val="0"/>
              <w:marBottom w:val="0"/>
              <w:divBdr>
                <w:top w:val="none" w:sz="0" w:space="0" w:color="auto"/>
                <w:left w:val="none" w:sz="0" w:space="0" w:color="auto"/>
                <w:bottom w:val="none" w:sz="0" w:space="0" w:color="auto"/>
                <w:right w:val="none" w:sz="0" w:space="0" w:color="auto"/>
              </w:divBdr>
            </w:div>
            <w:div w:id="744566394">
              <w:marLeft w:val="0"/>
              <w:marRight w:val="0"/>
              <w:marTop w:val="0"/>
              <w:marBottom w:val="0"/>
              <w:divBdr>
                <w:top w:val="none" w:sz="0" w:space="0" w:color="auto"/>
                <w:left w:val="none" w:sz="0" w:space="0" w:color="auto"/>
                <w:bottom w:val="none" w:sz="0" w:space="0" w:color="auto"/>
                <w:right w:val="none" w:sz="0" w:space="0" w:color="auto"/>
              </w:divBdr>
            </w:div>
            <w:div w:id="77559111">
              <w:marLeft w:val="0"/>
              <w:marRight w:val="0"/>
              <w:marTop w:val="0"/>
              <w:marBottom w:val="0"/>
              <w:divBdr>
                <w:top w:val="none" w:sz="0" w:space="0" w:color="auto"/>
                <w:left w:val="none" w:sz="0" w:space="0" w:color="auto"/>
                <w:bottom w:val="none" w:sz="0" w:space="0" w:color="auto"/>
                <w:right w:val="none" w:sz="0" w:space="0" w:color="auto"/>
              </w:divBdr>
            </w:div>
            <w:div w:id="1485660959">
              <w:marLeft w:val="0"/>
              <w:marRight w:val="0"/>
              <w:marTop w:val="0"/>
              <w:marBottom w:val="0"/>
              <w:divBdr>
                <w:top w:val="none" w:sz="0" w:space="0" w:color="auto"/>
                <w:left w:val="none" w:sz="0" w:space="0" w:color="auto"/>
                <w:bottom w:val="none" w:sz="0" w:space="0" w:color="auto"/>
                <w:right w:val="none" w:sz="0" w:space="0" w:color="auto"/>
              </w:divBdr>
            </w:div>
            <w:div w:id="1385064229">
              <w:marLeft w:val="0"/>
              <w:marRight w:val="0"/>
              <w:marTop w:val="0"/>
              <w:marBottom w:val="0"/>
              <w:divBdr>
                <w:top w:val="none" w:sz="0" w:space="0" w:color="auto"/>
                <w:left w:val="none" w:sz="0" w:space="0" w:color="auto"/>
                <w:bottom w:val="none" w:sz="0" w:space="0" w:color="auto"/>
                <w:right w:val="none" w:sz="0" w:space="0" w:color="auto"/>
              </w:divBdr>
            </w:div>
            <w:div w:id="624385507">
              <w:marLeft w:val="0"/>
              <w:marRight w:val="0"/>
              <w:marTop w:val="0"/>
              <w:marBottom w:val="0"/>
              <w:divBdr>
                <w:top w:val="none" w:sz="0" w:space="0" w:color="auto"/>
                <w:left w:val="none" w:sz="0" w:space="0" w:color="auto"/>
                <w:bottom w:val="none" w:sz="0" w:space="0" w:color="auto"/>
                <w:right w:val="none" w:sz="0" w:space="0" w:color="auto"/>
              </w:divBdr>
            </w:div>
            <w:div w:id="2103606799">
              <w:marLeft w:val="0"/>
              <w:marRight w:val="0"/>
              <w:marTop w:val="0"/>
              <w:marBottom w:val="0"/>
              <w:divBdr>
                <w:top w:val="none" w:sz="0" w:space="0" w:color="auto"/>
                <w:left w:val="none" w:sz="0" w:space="0" w:color="auto"/>
                <w:bottom w:val="none" w:sz="0" w:space="0" w:color="auto"/>
                <w:right w:val="none" w:sz="0" w:space="0" w:color="auto"/>
              </w:divBdr>
            </w:div>
            <w:div w:id="624582483">
              <w:marLeft w:val="0"/>
              <w:marRight w:val="0"/>
              <w:marTop w:val="0"/>
              <w:marBottom w:val="0"/>
              <w:divBdr>
                <w:top w:val="none" w:sz="0" w:space="0" w:color="auto"/>
                <w:left w:val="none" w:sz="0" w:space="0" w:color="auto"/>
                <w:bottom w:val="none" w:sz="0" w:space="0" w:color="auto"/>
                <w:right w:val="none" w:sz="0" w:space="0" w:color="auto"/>
              </w:divBdr>
            </w:div>
            <w:div w:id="476412274">
              <w:marLeft w:val="0"/>
              <w:marRight w:val="0"/>
              <w:marTop w:val="0"/>
              <w:marBottom w:val="0"/>
              <w:divBdr>
                <w:top w:val="none" w:sz="0" w:space="0" w:color="auto"/>
                <w:left w:val="none" w:sz="0" w:space="0" w:color="auto"/>
                <w:bottom w:val="none" w:sz="0" w:space="0" w:color="auto"/>
                <w:right w:val="none" w:sz="0" w:space="0" w:color="auto"/>
              </w:divBdr>
            </w:div>
            <w:div w:id="783230300">
              <w:marLeft w:val="0"/>
              <w:marRight w:val="0"/>
              <w:marTop w:val="0"/>
              <w:marBottom w:val="0"/>
              <w:divBdr>
                <w:top w:val="none" w:sz="0" w:space="0" w:color="auto"/>
                <w:left w:val="none" w:sz="0" w:space="0" w:color="auto"/>
                <w:bottom w:val="none" w:sz="0" w:space="0" w:color="auto"/>
                <w:right w:val="none" w:sz="0" w:space="0" w:color="auto"/>
              </w:divBdr>
            </w:div>
            <w:div w:id="1232348752">
              <w:marLeft w:val="0"/>
              <w:marRight w:val="0"/>
              <w:marTop w:val="0"/>
              <w:marBottom w:val="0"/>
              <w:divBdr>
                <w:top w:val="none" w:sz="0" w:space="0" w:color="auto"/>
                <w:left w:val="none" w:sz="0" w:space="0" w:color="auto"/>
                <w:bottom w:val="none" w:sz="0" w:space="0" w:color="auto"/>
                <w:right w:val="none" w:sz="0" w:space="0" w:color="auto"/>
              </w:divBdr>
            </w:div>
            <w:div w:id="1713310481">
              <w:marLeft w:val="0"/>
              <w:marRight w:val="0"/>
              <w:marTop w:val="0"/>
              <w:marBottom w:val="0"/>
              <w:divBdr>
                <w:top w:val="none" w:sz="0" w:space="0" w:color="auto"/>
                <w:left w:val="none" w:sz="0" w:space="0" w:color="auto"/>
                <w:bottom w:val="none" w:sz="0" w:space="0" w:color="auto"/>
                <w:right w:val="none" w:sz="0" w:space="0" w:color="auto"/>
              </w:divBdr>
            </w:div>
            <w:div w:id="192498634">
              <w:marLeft w:val="0"/>
              <w:marRight w:val="0"/>
              <w:marTop w:val="0"/>
              <w:marBottom w:val="0"/>
              <w:divBdr>
                <w:top w:val="none" w:sz="0" w:space="0" w:color="auto"/>
                <w:left w:val="none" w:sz="0" w:space="0" w:color="auto"/>
                <w:bottom w:val="none" w:sz="0" w:space="0" w:color="auto"/>
                <w:right w:val="none" w:sz="0" w:space="0" w:color="auto"/>
              </w:divBdr>
            </w:div>
            <w:div w:id="443575160">
              <w:marLeft w:val="0"/>
              <w:marRight w:val="0"/>
              <w:marTop w:val="0"/>
              <w:marBottom w:val="0"/>
              <w:divBdr>
                <w:top w:val="none" w:sz="0" w:space="0" w:color="auto"/>
                <w:left w:val="none" w:sz="0" w:space="0" w:color="auto"/>
                <w:bottom w:val="none" w:sz="0" w:space="0" w:color="auto"/>
                <w:right w:val="none" w:sz="0" w:space="0" w:color="auto"/>
              </w:divBdr>
            </w:div>
            <w:div w:id="185484269">
              <w:marLeft w:val="0"/>
              <w:marRight w:val="0"/>
              <w:marTop w:val="0"/>
              <w:marBottom w:val="0"/>
              <w:divBdr>
                <w:top w:val="none" w:sz="0" w:space="0" w:color="auto"/>
                <w:left w:val="none" w:sz="0" w:space="0" w:color="auto"/>
                <w:bottom w:val="none" w:sz="0" w:space="0" w:color="auto"/>
                <w:right w:val="none" w:sz="0" w:space="0" w:color="auto"/>
              </w:divBdr>
            </w:div>
            <w:div w:id="1855225131">
              <w:marLeft w:val="0"/>
              <w:marRight w:val="0"/>
              <w:marTop w:val="0"/>
              <w:marBottom w:val="0"/>
              <w:divBdr>
                <w:top w:val="none" w:sz="0" w:space="0" w:color="auto"/>
                <w:left w:val="none" w:sz="0" w:space="0" w:color="auto"/>
                <w:bottom w:val="none" w:sz="0" w:space="0" w:color="auto"/>
                <w:right w:val="none" w:sz="0" w:space="0" w:color="auto"/>
              </w:divBdr>
            </w:div>
            <w:div w:id="91553963">
              <w:marLeft w:val="0"/>
              <w:marRight w:val="0"/>
              <w:marTop w:val="0"/>
              <w:marBottom w:val="0"/>
              <w:divBdr>
                <w:top w:val="none" w:sz="0" w:space="0" w:color="auto"/>
                <w:left w:val="none" w:sz="0" w:space="0" w:color="auto"/>
                <w:bottom w:val="none" w:sz="0" w:space="0" w:color="auto"/>
                <w:right w:val="none" w:sz="0" w:space="0" w:color="auto"/>
              </w:divBdr>
            </w:div>
            <w:div w:id="716705347">
              <w:marLeft w:val="0"/>
              <w:marRight w:val="0"/>
              <w:marTop w:val="0"/>
              <w:marBottom w:val="0"/>
              <w:divBdr>
                <w:top w:val="none" w:sz="0" w:space="0" w:color="auto"/>
                <w:left w:val="none" w:sz="0" w:space="0" w:color="auto"/>
                <w:bottom w:val="none" w:sz="0" w:space="0" w:color="auto"/>
                <w:right w:val="none" w:sz="0" w:space="0" w:color="auto"/>
              </w:divBdr>
            </w:div>
            <w:div w:id="683558559">
              <w:marLeft w:val="0"/>
              <w:marRight w:val="0"/>
              <w:marTop w:val="0"/>
              <w:marBottom w:val="0"/>
              <w:divBdr>
                <w:top w:val="none" w:sz="0" w:space="0" w:color="auto"/>
                <w:left w:val="none" w:sz="0" w:space="0" w:color="auto"/>
                <w:bottom w:val="none" w:sz="0" w:space="0" w:color="auto"/>
                <w:right w:val="none" w:sz="0" w:space="0" w:color="auto"/>
              </w:divBdr>
            </w:div>
            <w:div w:id="1581406114">
              <w:marLeft w:val="0"/>
              <w:marRight w:val="0"/>
              <w:marTop w:val="0"/>
              <w:marBottom w:val="0"/>
              <w:divBdr>
                <w:top w:val="none" w:sz="0" w:space="0" w:color="auto"/>
                <w:left w:val="none" w:sz="0" w:space="0" w:color="auto"/>
                <w:bottom w:val="none" w:sz="0" w:space="0" w:color="auto"/>
                <w:right w:val="none" w:sz="0" w:space="0" w:color="auto"/>
              </w:divBdr>
            </w:div>
            <w:div w:id="208733086">
              <w:marLeft w:val="0"/>
              <w:marRight w:val="0"/>
              <w:marTop w:val="0"/>
              <w:marBottom w:val="0"/>
              <w:divBdr>
                <w:top w:val="none" w:sz="0" w:space="0" w:color="auto"/>
                <w:left w:val="none" w:sz="0" w:space="0" w:color="auto"/>
                <w:bottom w:val="none" w:sz="0" w:space="0" w:color="auto"/>
                <w:right w:val="none" w:sz="0" w:space="0" w:color="auto"/>
              </w:divBdr>
            </w:div>
            <w:div w:id="1296057758">
              <w:marLeft w:val="0"/>
              <w:marRight w:val="0"/>
              <w:marTop w:val="0"/>
              <w:marBottom w:val="0"/>
              <w:divBdr>
                <w:top w:val="none" w:sz="0" w:space="0" w:color="auto"/>
                <w:left w:val="none" w:sz="0" w:space="0" w:color="auto"/>
                <w:bottom w:val="none" w:sz="0" w:space="0" w:color="auto"/>
                <w:right w:val="none" w:sz="0" w:space="0" w:color="auto"/>
              </w:divBdr>
            </w:div>
            <w:div w:id="1398362426">
              <w:marLeft w:val="0"/>
              <w:marRight w:val="0"/>
              <w:marTop w:val="0"/>
              <w:marBottom w:val="0"/>
              <w:divBdr>
                <w:top w:val="none" w:sz="0" w:space="0" w:color="auto"/>
                <w:left w:val="none" w:sz="0" w:space="0" w:color="auto"/>
                <w:bottom w:val="none" w:sz="0" w:space="0" w:color="auto"/>
                <w:right w:val="none" w:sz="0" w:space="0" w:color="auto"/>
              </w:divBdr>
            </w:div>
            <w:div w:id="836112903">
              <w:marLeft w:val="0"/>
              <w:marRight w:val="0"/>
              <w:marTop w:val="0"/>
              <w:marBottom w:val="0"/>
              <w:divBdr>
                <w:top w:val="none" w:sz="0" w:space="0" w:color="auto"/>
                <w:left w:val="none" w:sz="0" w:space="0" w:color="auto"/>
                <w:bottom w:val="none" w:sz="0" w:space="0" w:color="auto"/>
                <w:right w:val="none" w:sz="0" w:space="0" w:color="auto"/>
              </w:divBdr>
            </w:div>
            <w:div w:id="834491364">
              <w:marLeft w:val="0"/>
              <w:marRight w:val="0"/>
              <w:marTop w:val="0"/>
              <w:marBottom w:val="0"/>
              <w:divBdr>
                <w:top w:val="none" w:sz="0" w:space="0" w:color="auto"/>
                <w:left w:val="none" w:sz="0" w:space="0" w:color="auto"/>
                <w:bottom w:val="none" w:sz="0" w:space="0" w:color="auto"/>
                <w:right w:val="none" w:sz="0" w:space="0" w:color="auto"/>
              </w:divBdr>
            </w:div>
            <w:div w:id="1741824708">
              <w:marLeft w:val="0"/>
              <w:marRight w:val="0"/>
              <w:marTop w:val="0"/>
              <w:marBottom w:val="0"/>
              <w:divBdr>
                <w:top w:val="none" w:sz="0" w:space="0" w:color="auto"/>
                <w:left w:val="none" w:sz="0" w:space="0" w:color="auto"/>
                <w:bottom w:val="none" w:sz="0" w:space="0" w:color="auto"/>
                <w:right w:val="none" w:sz="0" w:space="0" w:color="auto"/>
              </w:divBdr>
            </w:div>
            <w:div w:id="1502310014">
              <w:marLeft w:val="0"/>
              <w:marRight w:val="0"/>
              <w:marTop w:val="0"/>
              <w:marBottom w:val="0"/>
              <w:divBdr>
                <w:top w:val="none" w:sz="0" w:space="0" w:color="auto"/>
                <w:left w:val="none" w:sz="0" w:space="0" w:color="auto"/>
                <w:bottom w:val="none" w:sz="0" w:space="0" w:color="auto"/>
                <w:right w:val="none" w:sz="0" w:space="0" w:color="auto"/>
              </w:divBdr>
            </w:div>
            <w:div w:id="86581570">
              <w:marLeft w:val="0"/>
              <w:marRight w:val="0"/>
              <w:marTop w:val="0"/>
              <w:marBottom w:val="0"/>
              <w:divBdr>
                <w:top w:val="none" w:sz="0" w:space="0" w:color="auto"/>
                <w:left w:val="none" w:sz="0" w:space="0" w:color="auto"/>
                <w:bottom w:val="none" w:sz="0" w:space="0" w:color="auto"/>
                <w:right w:val="none" w:sz="0" w:space="0" w:color="auto"/>
              </w:divBdr>
            </w:div>
            <w:div w:id="1795831770">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341274775">
              <w:marLeft w:val="0"/>
              <w:marRight w:val="0"/>
              <w:marTop w:val="0"/>
              <w:marBottom w:val="0"/>
              <w:divBdr>
                <w:top w:val="none" w:sz="0" w:space="0" w:color="auto"/>
                <w:left w:val="none" w:sz="0" w:space="0" w:color="auto"/>
                <w:bottom w:val="none" w:sz="0" w:space="0" w:color="auto"/>
                <w:right w:val="none" w:sz="0" w:space="0" w:color="auto"/>
              </w:divBdr>
            </w:div>
            <w:div w:id="1373723377">
              <w:marLeft w:val="0"/>
              <w:marRight w:val="0"/>
              <w:marTop w:val="0"/>
              <w:marBottom w:val="0"/>
              <w:divBdr>
                <w:top w:val="none" w:sz="0" w:space="0" w:color="auto"/>
                <w:left w:val="none" w:sz="0" w:space="0" w:color="auto"/>
                <w:bottom w:val="none" w:sz="0" w:space="0" w:color="auto"/>
                <w:right w:val="none" w:sz="0" w:space="0" w:color="auto"/>
              </w:divBdr>
            </w:div>
            <w:div w:id="1662344053">
              <w:marLeft w:val="0"/>
              <w:marRight w:val="0"/>
              <w:marTop w:val="0"/>
              <w:marBottom w:val="0"/>
              <w:divBdr>
                <w:top w:val="none" w:sz="0" w:space="0" w:color="auto"/>
                <w:left w:val="none" w:sz="0" w:space="0" w:color="auto"/>
                <w:bottom w:val="none" w:sz="0" w:space="0" w:color="auto"/>
                <w:right w:val="none" w:sz="0" w:space="0" w:color="auto"/>
              </w:divBdr>
            </w:div>
            <w:div w:id="876552366">
              <w:marLeft w:val="0"/>
              <w:marRight w:val="0"/>
              <w:marTop w:val="0"/>
              <w:marBottom w:val="0"/>
              <w:divBdr>
                <w:top w:val="none" w:sz="0" w:space="0" w:color="auto"/>
                <w:left w:val="none" w:sz="0" w:space="0" w:color="auto"/>
                <w:bottom w:val="none" w:sz="0" w:space="0" w:color="auto"/>
                <w:right w:val="none" w:sz="0" w:space="0" w:color="auto"/>
              </w:divBdr>
            </w:div>
            <w:div w:id="871497960">
              <w:marLeft w:val="0"/>
              <w:marRight w:val="0"/>
              <w:marTop w:val="0"/>
              <w:marBottom w:val="0"/>
              <w:divBdr>
                <w:top w:val="none" w:sz="0" w:space="0" w:color="auto"/>
                <w:left w:val="none" w:sz="0" w:space="0" w:color="auto"/>
                <w:bottom w:val="none" w:sz="0" w:space="0" w:color="auto"/>
                <w:right w:val="none" w:sz="0" w:space="0" w:color="auto"/>
              </w:divBdr>
            </w:div>
            <w:div w:id="1233348901">
              <w:marLeft w:val="0"/>
              <w:marRight w:val="0"/>
              <w:marTop w:val="0"/>
              <w:marBottom w:val="0"/>
              <w:divBdr>
                <w:top w:val="none" w:sz="0" w:space="0" w:color="auto"/>
                <w:left w:val="none" w:sz="0" w:space="0" w:color="auto"/>
                <w:bottom w:val="none" w:sz="0" w:space="0" w:color="auto"/>
                <w:right w:val="none" w:sz="0" w:space="0" w:color="auto"/>
              </w:divBdr>
            </w:div>
            <w:div w:id="1263566692">
              <w:marLeft w:val="0"/>
              <w:marRight w:val="0"/>
              <w:marTop w:val="0"/>
              <w:marBottom w:val="0"/>
              <w:divBdr>
                <w:top w:val="none" w:sz="0" w:space="0" w:color="auto"/>
                <w:left w:val="none" w:sz="0" w:space="0" w:color="auto"/>
                <w:bottom w:val="none" w:sz="0" w:space="0" w:color="auto"/>
                <w:right w:val="none" w:sz="0" w:space="0" w:color="auto"/>
              </w:divBdr>
            </w:div>
            <w:div w:id="1347175409">
              <w:marLeft w:val="0"/>
              <w:marRight w:val="0"/>
              <w:marTop w:val="0"/>
              <w:marBottom w:val="0"/>
              <w:divBdr>
                <w:top w:val="none" w:sz="0" w:space="0" w:color="auto"/>
                <w:left w:val="none" w:sz="0" w:space="0" w:color="auto"/>
                <w:bottom w:val="none" w:sz="0" w:space="0" w:color="auto"/>
                <w:right w:val="none" w:sz="0" w:space="0" w:color="auto"/>
              </w:divBdr>
            </w:div>
            <w:div w:id="121192609">
              <w:marLeft w:val="0"/>
              <w:marRight w:val="0"/>
              <w:marTop w:val="0"/>
              <w:marBottom w:val="0"/>
              <w:divBdr>
                <w:top w:val="none" w:sz="0" w:space="0" w:color="auto"/>
                <w:left w:val="none" w:sz="0" w:space="0" w:color="auto"/>
                <w:bottom w:val="none" w:sz="0" w:space="0" w:color="auto"/>
                <w:right w:val="none" w:sz="0" w:space="0" w:color="auto"/>
              </w:divBdr>
            </w:div>
            <w:div w:id="1933464471">
              <w:marLeft w:val="0"/>
              <w:marRight w:val="0"/>
              <w:marTop w:val="0"/>
              <w:marBottom w:val="0"/>
              <w:divBdr>
                <w:top w:val="none" w:sz="0" w:space="0" w:color="auto"/>
                <w:left w:val="none" w:sz="0" w:space="0" w:color="auto"/>
                <w:bottom w:val="none" w:sz="0" w:space="0" w:color="auto"/>
                <w:right w:val="none" w:sz="0" w:space="0" w:color="auto"/>
              </w:divBdr>
            </w:div>
            <w:div w:id="1817991158">
              <w:marLeft w:val="0"/>
              <w:marRight w:val="0"/>
              <w:marTop w:val="0"/>
              <w:marBottom w:val="0"/>
              <w:divBdr>
                <w:top w:val="none" w:sz="0" w:space="0" w:color="auto"/>
                <w:left w:val="none" w:sz="0" w:space="0" w:color="auto"/>
                <w:bottom w:val="none" w:sz="0" w:space="0" w:color="auto"/>
                <w:right w:val="none" w:sz="0" w:space="0" w:color="auto"/>
              </w:divBdr>
            </w:div>
            <w:div w:id="459424892">
              <w:marLeft w:val="0"/>
              <w:marRight w:val="0"/>
              <w:marTop w:val="0"/>
              <w:marBottom w:val="0"/>
              <w:divBdr>
                <w:top w:val="none" w:sz="0" w:space="0" w:color="auto"/>
                <w:left w:val="none" w:sz="0" w:space="0" w:color="auto"/>
                <w:bottom w:val="none" w:sz="0" w:space="0" w:color="auto"/>
                <w:right w:val="none" w:sz="0" w:space="0" w:color="auto"/>
              </w:divBdr>
            </w:div>
            <w:div w:id="1602955368">
              <w:marLeft w:val="0"/>
              <w:marRight w:val="0"/>
              <w:marTop w:val="0"/>
              <w:marBottom w:val="0"/>
              <w:divBdr>
                <w:top w:val="none" w:sz="0" w:space="0" w:color="auto"/>
                <w:left w:val="none" w:sz="0" w:space="0" w:color="auto"/>
                <w:bottom w:val="none" w:sz="0" w:space="0" w:color="auto"/>
                <w:right w:val="none" w:sz="0" w:space="0" w:color="auto"/>
              </w:divBdr>
            </w:div>
            <w:div w:id="921447398">
              <w:marLeft w:val="0"/>
              <w:marRight w:val="0"/>
              <w:marTop w:val="0"/>
              <w:marBottom w:val="0"/>
              <w:divBdr>
                <w:top w:val="none" w:sz="0" w:space="0" w:color="auto"/>
                <w:left w:val="none" w:sz="0" w:space="0" w:color="auto"/>
                <w:bottom w:val="none" w:sz="0" w:space="0" w:color="auto"/>
                <w:right w:val="none" w:sz="0" w:space="0" w:color="auto"/>
              </w:divBdr>
            </w:div>
            <w:div w:id="622884392">
              <w:marLeft w:val="0"/>
              <w:marRight w:val="0"/>
              <w:marTop w:val="0"/>
              <w:marBottom w:val="0"/>
              <w:divBdr>
                <w:top w:val="none" w:sz="0" w:space="0" w:color="auto"/>
                <w:left w:val="none" w:sz="0" w:space="0" w:color="auto"/>
                <w:bottom w:val="none" w:sz="0" w:space="0" w:color="auto"/>
                <w:right w:val="none" w:sz="0" w:space="0" w:color="auto"/>
              </w:divBdr>
            </w:div>
            <w:div w:id="210531806">
              <w:marLeft w:val="0"/>
              <w:marRight w:val="0"/>
              <w:marTop w:val="0"/>
              <w:marBottom w:val="0"/>
              <w:divBdr>
                <w:top w:val="none" w:sz="0" w:space="0" w:color="auto"/>
                <w:left w:val="none" w:sz="0" w:space="0" w:color="auto"/>
                <w:bottom w:val="none" w:sz="0" w:space="0" w:color="auto"/>
                <w:right w:val="none" w:sz="0" w:space="0" w:color="auto"/>
              </w:divBdr>
            </w:div>
            <w:div w:id="1955821506">
              <w:marLeft w:val="0"/>
              <w:marRight w:val="0"/>
              <w:marTop w:val="0"/>
              <w:marBottom w:val="0"/>
              <w:divBdr>
                <w:top w:val="none" w:sz="0" w:space="0" w:color="auto"/>
                <w:left w:val="none" w:sz="0" w:space="0" w:color="auto"/>
                <w:bottom w:val="none" w:sz="0" w:space="0" w:color="auto"/>
                <w:right w:val="none" w:sz="0" w:space="0" w:color="auto"/>
              </w:divBdr>
            </w:div>
            <w:div w:id="1854029655">
              <w:marLeft w:val="0"/>
              <w:marRight w:val="0"/>
              <w:marTop w:val="0"/>
              <w:marBottom w:val="0"/>
              <w:divBdr>
                <w:top w:val="none" w:sz="0" w:space="0" w:color="auto"/>
                <w:left w:val="none" w:sz="0" w:space="0" w:color="auto"/>
                <w:bottom w:val="none" w:sz="0" w:space="0" w:color="auto"/>
                <w:right w:val="none" w:sz="0" w:space="0" w:color="auto"/>
              </w:divBdr>
            </w:div>
            <w:div w:id="10686627">
              <w:marLeft w:val="0"/>
              <w:marRight w:val="0"/>
              <w:marTop w:val="0"/>
              <w:marBottom w:val="0"/>
              <w:divBdr>
                <w:top w:val="none" w:sz="0" w:space="0" w:color="auto"/>
                <w:left w:val="none" w:sz="0" w:space="0" w:color="auto"/>
                <w:bottom w:val="none" w:sz="0" w:space="0" w:color="auto"/>
                <w:right w:val="none" w:sz="0" w:space="0" w:color="auto"/>
              </w:divBdr>
            </w:div>
            <w:div w:id="1384207449">
              <w:marLeft w:val="0"/>
              <w:marRight w:val="0"/>
              <w:marTop w:val="0"/>
              <w:marBottom w:val="0"/>
              <w:divBdr>
                <w:top w:val="none" w:sz="0" w:space="0" w:color="auto"/>
                <w:left w:val="none" w:sz="0" w:space="0" w:color="auto"/>
                <w:bottom w:val="none" w:sz="0" w:space="0" w:color="auto"/>
                <w:right w:val="none" w:sz="0" w:space="0" w:color="auto"/>
              </w:divBdr>
            </w:div>
            <w:div w:id="2008941607">
              <w:marLeft w:val="0"/>
              <w:marRight w:val="0"/>
              <w:marTop w:val="0"/>
              <w:marBottom w:val="0"/>
              <w:divBdr>
                <w:top w:val="none" w:sz="0" w:space="0" w:color="auto"/>
                <w:left w:val="none" w:sz="0" w:space="0" w:color="auto"/>
                <w:bottom w:val="none" w:sz="0" w:space="0" w:color="auto"/>
                <w:right w:val="none" w:sz="0" w:space="0" w:color="auto"/>
              </w:divBdr>
            </w:div>
            <w:div w:id="1634289169">
              <w:marLeft w:val="0"/>
              <w:marRight w:val="0"/>
              <w:marTop w:val="0"/>
              <w:marBottom w:val="0"/>
              <w:divBdr>
                <w:top w:val="none" w:sz="0" w:space="0" w:color="auto"/>
                <w:left w:val="none" w:sz="0" w:space="0" w:color="auto"/>
                <w:bottom w:val="none" w:sz="0" w:space="0" w:color="auto"/>
                <w:right w:val="none" w:sz="0" w:space="0" w:color="auto"/>
              </w:divBdr>
            </w:div>
            <w:div w:id="146407445">
              <w:marLeft w:val="0"/>
              <w:marRight w:val="0"/>
              <w:marTop w:val="0"/>
              <w:marBottom w:val="0"/>
              <w:divBdr>
                <w:top w:val="none" w:sz="0" w:space="0" w:color="auto"/>
                <w:left w:val="none" w:sz="0" w:space="0" w:color="auto"/>
                <w:bottom w:val="none" w:sz="0" w:space="0" w:color="auto"/>
                <w:right w:val="none" w:sz="0" w:space="0" w:color="auto"/>
              </w:divBdr>
            </w:div>
            <w:div w:id="1067343469">
              <w:marLeft w:val="0"/>
              <w:marRight w:val="0"/>
              <w:marTop w:val="0"/>
              <w:marBottom w:val="0"/>
              <w:divBdr>
                <w:top w:val="none" w:sz="0" w:space="0" w:color="auto"/>
                <w:left w:val="none" w:sz="0" w:space="0" w:color="auto"/>
                <w:bottom w:val="none" w:sz="0" w:space="0" w:color="auto"/>
                <w:right w:val="none" w:sz="0" w:space="0" w:color="auto"/>
              </w:divBdr>
            </w:div>
            <w:div w:id="405802350">
              <w:marLeft w:val="0"/>
              <w:marRight w:val="0"/>
              <w:marTop w:val="0"/>
              <w:marBottom w:val="0"/>
              <w:divBdr>
                <w:top w:val="none" w:sz="0" w:space="0" w:color="auto"/>
                <w:left w:val="none" w:sz="0" w:space="0" w:color="auto"/>
                <w:bottom w:val="none" w:sz="0" w:space="0" w:color="auto"/>
                <w:right w:val="none" w:sz="0" w:space="0" w:color="auto"/>
              </w:divBdr>
            </w:div>
            <w:div w:id="968123351">
              <w:marLeft w:val="0"/>
              <w:marRight w:val="0"/>
              <w:marTop w:val="0"/>
              <w:marBottom w:val="0"/>
              <w:divBdr>
                <w:top w:val="none" w:sz="0" w:space="0" w:color="auto"/>
                <w:left w:val="none" w:sz="0" w:space="0" w:color="auto"/>
                <w:bottom w:val="none" w:sz="0" w:space="0" w:color="auto"/>
                <w:right w:val="none" w:sz="0" w:space="0" w:color="auto"/>
              </w:divBdr>
            </w:div>
            <w:div w:id="1620181158">
              <w:marLeft w:val="0"/>
              <w:marRight w:val="0"/>
              <w:marTop w:val="0"/>
              <w:marBottom w:val="0"/>
              <w:divBdr>
                <w:top w:val="none" w:sz="0" w:space="0" w:color="auto"/>
                <w:left w:val="none" w:sz="0" w:space="0" w:color="auto"/>
                <w:bottom w:val="none" w:sz="0" w:space="0" w:color="auto"/>
                <w:right w:val="none" w:sz="0" w:space="0" w:color="auto"/>
              </w:divBdr>
            </w:div>
            <w:div w:id="2041781133">
              <w:marLeft w:val="0"/>
              <w:marRight w:val="0"/>
              <w:marTop w:val="0"/>
              <w:marBottom w:val="0"/>
              <w:divBdr>
                <w:top w:val="none" w:sz="0" w:space="0" w:color="auto"/>
                <w:left w:val="none" w:sz="0" w:space="0" w:color="auto"/>
                <w:bottom w:val="none" w:sz="0" w:space="0" w:color="auto"/>
                <w:right w:val="none" w:sz="0" w:space="0" w:color="auto"/>
              </w:divBdr>
            </w:div>
            <w:div w:id="1946688692">
              <w:marLeft w:val="0"/>
              <w:marRight w:val="0"/>
              <w:marTop w:val="0"/>
              <w:marBottom w:val="0"/>
              <w:divBdr>
                <w:top w:val="none" w:sz="0" w:space="0" w:color="auto"/>
                <w:left w:val="none" w:sz="0" w:space="0" w:color="auto"/>
                <w:bottom w:val="none" w:sz="0" w:space="0" w:color="auto"/>
                <w:right w:val="none" w:sz="0" w:space="0" w:color="auto"/>
              </w:divBdr>
            </w:div>
            <w:div w:id="670449939">
              <w:marLeft w:val="0"/>
              <w:marRight w:val="0"/>
              <w:marTop w:val="0"/>
              <w:marBottom w:val="0"/>
              <w:divBdr>
                <w:top w:val="none" w:sz="0" w:space="0" w:color="auto"/>
                <w:left w:val="none" w:sz="0" w:space="0" w:color="auto"/>
                <w:bottom w:val="none" w:sz="0" w:space="0" w:color="auto"/>
                <w:right w:val="none" w:sz="0" w:space="0" w:color="auto"/>
              </w:divBdr>
            </w:div>
            <w:div w:id="21368788">
              <w:marLeft w:val="0"/>
              <w:marRight w:val="0"/>
              <w:marTop w:val="0"/>
              <w:marBottom w:val="0"/>
              <w:divBdr>
                <w:top w:val="none" w:sz="0" w:space="0" w:color="auto"/>
                <w:left w:val="none" w:sz="0" w:space="0" w:color="auto"/>
                <w:bottom w:val="none" w:sz="0" w:space="0" w:color="auto"/>
                <w:right w:val="none" w:sz="0" w:space="0" w:color="auto"/>
              </w:divBdr>
            </w:div>
            <w:div w:id="1279485451">
              <w:marLeft w:val="0"/>
              <w:marRight w:val="0"/>
              <w:marTop w:val="0"/>
              <w:marBottom w:val="0"/>
              <w:divBdr>
                <w:top w:val="none" w:sz="0" w:space="0" w:color="auto"/>
                <w:left w:val="none" w:sz="0" w:space="0" w:color="auto"/>
                <w:bottom w:val="none" w:sz="0" w:space="0" w:color="auto"/>
                <w:right w:val="none" w:sz="0" w:space="0" w:color="auto"/>
              </w:divBdr>
            </w:div>
            <w:div w:id="1771852842">
              <w:marLeft w:val="0"/>
              <w:marRight w:val="0"/>
              <w:marTop w:val="0"/>
              <w:marBottom w:val="0"/>
              <w:divBdr>
                <w:top w:val="none" w:sz="0" w:space="0" w:color="auto"/>
                <w:left w:val="none" w:sz="0" w:space="0" w:color="auto"/>
                <w:bottom w:val="none" w:sz="0" w:space="0" w:color="auto"/>
                <w:right w:val="none" w:sz="0" w:space="0" w:color="auto"/>
              </w:divBdr>
            </w:div>
            <w:div w:id="1722560154">
              <w:marLeft w:val="0"/>
              <w:marRight w:val="0"/>
              <w:marTop w:val="0"/>
              <w:marBottom w:val="0"/>
              <w:divBdr>
                <w:top w:val="none" w:sz="0" w:space="0" w:color="auto"/>
                <w:left w:val="none" w:sz="0" w:space="0" w:color="auto"/>
                <w:bottom w:val="none" w:sz="0" w:space="0" w:color="auto"/>
                <w:right w:val="none" w:sz="0" w:space="0" w:color="auto"/>
              </w:divBdr>
            </w:div>
            <w:div w:id="1567062583">
              <w:marLeft w:val="0"/>
              <w:marRight w:val="0"/>
              <w:marTop w:val="0"/>
              <w:marBottom w:val="0"/>
              <w:divBdr>
                <w:top w:val="none" w:sz="0" w:space="0" w:color="auto"/>
                <w:left w:val="none" w:sz="0" w:space="0" w:color="auto"/>
                <w:bottom w:val="none" w:sz="0" w:space="0" w:color="auto"/>
                <w:right w:val="none" w:sz="0" w:space="0" w:color="auto"/>
              </w:divBdr>
            </w:div>
            <w:div w:id="773063492">
              <w:marLeft w:val="0"/>
              <w:marRight w:val="0"/>
              <w:marTop w:val="0"/>
              <w:marBottom w:val="0"/>
              <w:divBdr>
                <w:top w:val="none" w:sz="0" w:space="0" w:color="auto"/>
                <w:left w:val="none" w:sz="0" w:space="0" w:color="auto"/>
                <w:bottom w:val="none" w:sz="0" w:space="0" w:color="auto"/>
                <w:right w:val="none" w:sz="0" w:space="0" w:color="auto"/>
              </w:divBdr>
            </w:div>
            <w:div w:id="1444306834">
              <w:marLeft w:val="0"/>
              <w:marRight w:val="0"/>
              <w:marTop w:val="0"/>
              <w:marBottom w:val="0"/>
              <w:divBdr>
                <w:top w:val="none" w:sz="0" w:space="0" w:color="auto"/>
                <w:left w:val="none" w:sz="0" w:space="0" w:color="auto"/>
                <w:bottom w:val="none" w:sz="0" w:space="0" w:color="auto"/>
                <w:right w:val="none" w:sz="0" w:space="0" w:color="auto"/>
              </w:divBdr>
            </w:div>
            <w:div w:id="311328614">
              <w:marLeft w:val="0"/>
              <w:marRight w:val="0"/>
              <w:marTop w:val="0"/>
              <w:marBottom w:val="0"/>
              <w:divBdr>
                <w:top w:val="none" w:sz="0" w:space="0" w:color="auto"/>
                <w:left w:val="none" w:sz="0" w:space="0" w:color="auto"/>
                <w:bottom w:val="none" w:sz="0" w:space="0" w:color="auto"/>
                <w:right w:val="none" w:sz="0" w:space="0" w:color="auto"/>
              </w:divBdr>
            </w:div>
            <w:div w:id="527257100">
              <w:marLeft w:val="0"/>
              <w:marRight w:val="0"/>
              <w:marTop w:val="0"/>
              <w:marBottom w:val="0"/>
              <w:divBdr>
                <w:top w:val="none" w:sz="0" w:space="0" w:color="auto"/>
                <w:left w:val="none" w:sz="0" w:space="0" w:color="auto"/>
                <w:bottom w:val="none" w:sz="0" w:space="0" w:color="auto"/>
                <w:right w:val="none" w:sz="0" w:space="0" w:color="auto"/>
              </w:divBdr>
            </w:div>
            <w:div w:id="791287095">
              <w:marLeft w:val="0"/>
              <w:marRight w:val="0"/>
              <w:marTop w:val="0"/>
              <w:marBottom w:val="0"/>
              <w:divBdr>
                <w:top w:val="none" w:sz="0" w:space="0" w:color="auto"/>
                <w:left w:val="none" w:sz="0" w:space="0" w:color="auto"/>
                <w:bottom w:val="none" w:sz="0" w:space="0" w:color="auto"/>
                <w:right w:val="none" w:sz="0" w:space="0" w:color="auto"/>
              </w:divBdr>
            </w:div>
            <w:div w:id="1685133943">
              <w:marLeft w:val="0"/>
              <w:marRight w:val="0"/>
              <w:marTop w:val="0"/>
              <w:marBottom w:val="0"/>
              <w:divBdr>
                <w:top w:val="none" w:sz="0" w:space="0" w:color="auto"/>
                <w:left w:val="none" w:sz="0" w:space="0" w:color="auto"/>
                <w:bottom w:val="none" w:sz="0" w:space="0" w:color="auto"/>
                <w:right w:val="none" w:sz="0" w:space="0" w:color="auto"/>
              </w:divBdr>
            </w:div>
            <w:div w:id="1390298751">
              <w:marLeft w:val="0"/>
              <w:marRight w:val="0"/>
              <w:marTop w:val="0"/>
              <w:marBottom w:val="0"/>
              <w:divBdr>
                <w:top w:val="none" w:sz="0" w:space="0" w:color="auto"/>
                <w:left w:val="none" w:sz="0" w:space="0" w:color="auto"/>
                <w:bottom w:val="none" w:sz="0" w:space="0" w:color="auto"/>
                <w:right w:val="none" w:sz="0" w:space="0" w:color="auto"/>
              </w:divBdr>
            </w:div>
            <w:div w:id="268898219">
              <w:marLeft w:val="0"/>
              <w:marRight w:val="0"/>
              <w:marTop w:val="0"/>
              <w:marBottom w:val="0"/>
              <w:divBdr>
                <w:top w:val="none" w:sz="0" w:space="0" w:color="auto"/>
                <w:left w:val="none" w:sz="0" w:space="0" w:color="auto"/>
                <w:bottom w:val="none" w:sz="0" w:space="0" w:color="auto"/>
                <w:right w:val="none" w:sz="0" w:space="0" w:color="auto"/>
              </w:divBdr>
            </w:div>
            <w:div w:id="630088849">
              <w:marLeft w:val="0"/>
              <w:marRight w:val="0"/>
              <w:marTop w:val="0"/>
              <w:marBottom w:val="0"/>
              <w:divBdr>
                <w:top w:val="none" w:sz="0" w:space="0" w:color="auto"/>
                <w:left w:val="none" w:sz="0" w:space="0" w:color="auto"/>
                <w:bottom w:val="none" w:sz="0" w:space="0" w:color="auto"/>
                <w:right w:val="none" w:sz="0" w:space="0" w:color="auto"/>
              </w:divBdr>
            </w:div>
            <w:div w:id="1196699417">
              <w:marLeft w:val="0"/>
              <w:marRight w:val="0"/>
              <w:marTop w:val="0"/>
              <w:marBottom w:val="0"/>
              <w:divBdr>
                <w:top w:val="none" w:sz="0" w:space="0" w:color="auto"/>
                <w:left w:val="none" w:sz="0" w:space="0" w:color="auto"/>
                <w:bottom w:val="none" w:sz="0" w:space="0" w:color="auto"/>
                <w:right w:val="none" w:sz="0" w:space="0" w:color="auto"/>
              </w:divBdr>
            </w:div>
            <w:div w:id="1748459196">
              <w:marLeft w:val="0"/>
              <w:marRight w:val="0"/>
              <w:marTop w:val="0"/>
              <w:marBottom w:val="0"/>
              <w:divBdr>
                <w:top w:val="none" w:sz="0" w:space="0" w:color="auto"/>
                <w:left w:val="none" w:sz="0" w:space="0" w:color="auto"/>
                <w:bottom w:val="none" w:sz="0" w:space="0" w:color="auto"/>
                <w:right w:val="none" w:sz="0" w:space="0" w:color="auto"/>
              </w:divBdr>
            </w:div>
            <w:div w:id="163205975">
              <w:marLeft w:val="0"/>
              <w:marRight w:val="0"/>
              <w:marTop w:val="0"/>
              <w:marBottom w:val="0"/>
              <w:divBdr>
                <w:top w:val="none" w:sz="0" w:space="0" w:color="auto"/>
                <w:left w:val="none" w:sz="0" w:space="0" w:color="auto"/>
                <w:bottom w:val="none" w:sz="0" w:space="0" w:color="auto"/>
                <w:right w:val="none" w:sz="0" w:space="0" w:color="auto"/>
              </w:divBdr>
            </w:div>
            <w:div w:id="1265848627">
              <w:marLeft w:val="0"/>
              <w:marRight w:val="0"/>
              <w:marTop w:val="0"/>
              <w:marBottom w:val="0"/>
              <w:divBdr>
                <w:top w:val="none" w:sz="0" w:space="0" w:color="auto"/>
                <w:left w:val="none" w:sz="0" w:space="0" w:color="auto"/>
                <w:bottom w:val="none" w:sz="0" w:space="0" w:color="auto"/>
                <w:right w:val="none" w:sz="0" w:space="0" w:color="auto"/>
              </w:divBdr>
            </w:div>
            <w:div w:id="615603762">
              <w:marLeft w:val="0"/>
              <w:marRight w:val="0"/>
              <w:marTop w:val="0"/>
              <w:marBottom w:val="0"/>
              <w:divBdr>
                <w:top w:val="none" w:sz="0" w:space="0" w:color="auto"/>
                <w:left w:val="none" w:sz="0" w:space="0" w:color="auto"/>
                <w:bottom w:val="none" w:sz="0" w:space="0" w:color="auto"/>
                <w:right w:val="none" w:sz="0" w:space="0" w:color="auto"/>
              </w:divBdr>
            </w:div>
            <w:div w:id="1501198487">
              <w:marLeft w:val="0"/>
              <w:marRight w:val="0"/>
              <w:marTop w:val="0"/>
              <w:marBottom w:val="0"/>
              <w:divBdr>
                <w:top w:val="none" w:sz="0" w:space="0" w:color="auto"/>
                <w:left w:val="none" w:sz="0" w:space="0" w:color="auto"/>
                <w:bottom w:val="none" w:sz="0" w:space="0" w:color="auto"/>
                <w:right w:val="none" w:sz="0" w:space="0" w:color="auto"/>
              </w:divBdr>
            </w:div>
            <w:div w:id="1878808433">
              <w:marLeft w:val="0"/>
              <w:marRight w:val="0"/>
              <w:marTop w:val="0"/>
              <w:marBottom w:val="0"/>
              <w:divBdr>
                <w:top w:val="none" w:sz="0" w:space="0" w:color="auto"/>
                <w:left w:val="none" w:sz="0" w:space="0" w:color="auto"/>
                <w:bottom w:val="none" w:sz="0" w:space="0" w:color="auto"/>
                <w:right w:val="none" w:sz="0" w:space="0" w:color="auto"/>
              </w:divBdr>
            </w:div>
            <w:div w:id="674916467">
              <w:marLeft w:val="0"/>
              <w:marRight w:val="0"/>
              <w:marTop w:val="0"/>
              <w:marBottom w:val="0"/>
              <w:divBdr>
                <w:top w:val="none" w:sz="0" w:space="0" w:color="auto"/>
                <w:left w:val="none" w:sz="0" w:space="0" w:color="auto"/>
                <w:bottom w:val="none" w:sz="0" w:space="0" w:color="auto"/>
                <w:right w:val="none" w:sz="0" w:space="0" w:color="auto"/>
              </w:divBdr>
            </w:div>
            <w:div w:id="454175013">
              <w:marLeft w:val="0"/>
              <w:marRight w:val="0"/>
              <w:marTop w:val="0"/>
              <w:marBottom w:val="0"/>
              <w:divBdr>
                <w:top w:val="none" w:sz="0" w:space="0" w:color="auto"/>
                <w:left w:val="none" w:sz="0" w:space="0" w:color="auto"/>
                <w:bottom w:val="none" w:sz="0" w:space="0" w:color="auto"/>
                <w:right w:val="none" w:sz="0" w:space="0" w:color="auto"/>
              </w:divBdr>
            </w:div>
            <w:div w:id="325087188">
              <w:marLeft w:val="0"/>
              <w:marRight w:val="0"/>
              <w:marTop w:val="0"/>
              <w:marBottom w:val="0"/>
              <w:divBdr>
                <w:top w:val="none" w:sz="0" w:space="0" w:color="auto"/>
                <w:left w:val="none" w:sz="0" w:space="0" w:color="auto"/>
                <w:bottom w:val="none" w:sz="0" w:space="0" w:color="auto"/>
                <w:right w:val="none" w:sz="0" w:space="0" w:color="auto"/>
              </w:divBdr>
            </w:div>
            <w:div w:id="1219517694">
              <w:marLeft w:val="0"/>
              <w:marRight w:val="0"/>
              <w:marTop w:val="0"/>
              <w:marBottom w:val="0"/>
              <w:divBdr>
                <w:top w:val="none" w:sz="0" w:space="0" w:color="auto"/>
                <w:left w:val="none" w:sz="0" w:space="0" w:color="auto"/>
                <w:bottom w:val="none" w:sz="0" w:space="0" w:color="auto"/>
                <w:right w:val="none" w:sz="0" w:space="0" w:color="auto"/>
              </w:divBdr>
            </w:div>
            <w:div w:id="307319644">
              <w:marLeft w:val="0"/>
              <w:marRight w:val="0"/>
              <w:marTop w:val="0"/>
              <w:marBottom w:val="0"/>
              <w:divBdr>
                <w:top w:val="none" w:sz="0" w:space="0" w:color="auto"/>
                <w:left w:val="none" w:sz="0" w:space="0" w:color="auto"/>
                <w:bottom w:val="none" w:sz="0" w:space="0" w:color="auto"/>
                <w:right w:val="none" w:sz="0" w:space="0" w:color="auto"/>
              </w:divBdr>
            </w:div>
            <w:div w:id="336739303">
              <w:marLeft w:val="0"/>
              <w:marRight w:val="0"/>
              <w:marTop w:val="0"/>
              <w:marBottom w:val="0"/>
              <w:divBdr>
                <w:top w:val="none" w:sz="0" w:space="0" w:color="auto"/>
                <w:left w:val="none" w:sz="0" w:space="0" w:color="auto"/>
                <w:bottom w:val="none" w:sz="0" w:space="0" w:color="auto"/>
                <w:right w:val="none" w:sz="0" w:space="0" w:color="auto"/>
              </w:divBdr>
            </w:div>
            <w:div w:id="618073696">
              <w:marLeft w:val="0"/>
              <w:marRight w:val="0"/>
              <w:marTop w:val="0"/>
              <w:marBottom w:val="0"/>
              <w:divBdr>
                <w:top w:val="none" w:sz="0" w:space="0" w:color="auto"/>
                <w:left w:val="none" w:sz="0" w:space="0" w:color="auto"/>
                <w:bottom w:val="none" w:sz="0" w:space="0" w:color="auto"/>
                <w:right w:val="none" w:sz="0" w:space="0" w:color="auto"/>
              </w:divBdr>
            </w:div>
            <w:div w:id="1996228178">
              <w:marLeft w:val="0"/>
              <w:marRight w:val="0"/>
              <w:marTop w:val="0"/>
              <w:marBottom w:val="0"/>
              <w:divBdr>
                <w:top w:val="none" w:sz="0" w:space="0" w:color="auto"/>
                <w:left w:val="none" w:sz="0" w:space="0" w:color="auto"/>
                <w:bottom w:val="none" w:sz="0" w:space="0" w:color="auto"/>
                <w:right w:val="none" w:sz="0" w:space="0" w:color="auto"/>
              </w:divBdr>
            </w:div>
            <w:div w:id="200409839">
              <w:marLeft w:val="0"/>
              <w:marRight w:val="0"/>
              <w:marTop w:val="0"/>
              <w:marBottom w:val="0"/>
              <w:divBdr>
                <w:top w:val="none" w:sz="0" w:space="0" w:color="auto"/>
                <w:left w:val="none" w:sz="0" w:space="0" w:color="auto"/>
                <w:bottom w:val="none" w:sz="0" w:space="0" w:color="auto"/>
                <w:right w:val="none" w:sz="0" w:space="0" w:color="auto"/>
              </w:divBdr>
            </w:div>
            <w:div w:id="366025975">
              <w:marLeft w:val="0"/>
              <w:marRight w:val="0"/>
              <w:marTop w:val="0"/>
              <w:marBottom w:val="0"/>
              <w:divBdr>
                <w:top w:val="none" w:sz="0" w:space="0" w:color="auto"/>
                <w:left w:val="none" w:sz="0" w:space="0" w:color="auto"/>
                <w:bottom w:val="none" w:sz="0" w:space="0" w:color="auto"/>
                <w:right w:val="none" w:sz="0" w:space="0" w:color="auto"/>
              </w:divBdr>
            </w:div>
            <w:div w:id="936249729">
              <w:marLeft w:val="0"/>
              <w:marRight w:val="0"/>
              <w:marTop w:val="0"/>
              <w:marBottom w:val="0"/>
              <w:divBdr>
                <w:top w:val="none" w:sz="0" w:space="0" w:color="auto"/>
                <w:left w:val="none" w:sz="0" w:space="0" w:color="auto"/>
                <w:bottom w:val="none" w:sz="0" w:space="0" w:color="auto"/>
                <w:right w:val="none" w:sz="0" w:space="0" w:color="auto"/>
              </w:divBdr>
            </w:div>
            <w:div w:id="852718383">
              <w:marLeft w:val="0"/>
              <w:marRight w:val="0"/>
              <w:marTop w:val="0"/>
              <w:marBottom w:val="0"/>
              <w:divBdr>
                <w:top w:val="none" w:sz="0" w:space="0" w:color="auto"/>
                <w:left w:val="none" w:sz="0" w:space="0" w:color="auto"/>
                <w:bottom w:val="none" w:sz="0" w:space="0" w:color="auto"/>
                <w:right w:val="none" w:sz="0" w:space="0" w:color="auto"/>
              </w:divBdr>
            </w:div>
            <w:div w:id="2119569363">
              <w:marLeft w:val="0"/>
              <w:marRight w:val="0"/>
              <w:marTop w:val="0"/>
              <w:marBottom w:val="0"/>
              <w:divBdr>
                <w:top w:val="none" w:sz="0" w:space="0" w:color="auto"/>
                <w:left w:val="none" w:sz="0" w:space="0" w:color="auto"/>
                <w:bottom w:val="none" w:sz="0" w:space="0" w:color="auto"/>
                <w:right w:val="none" w:sz="0" w:space="0" w:color="auto"/>
              </w:divBdr>
            </w:div>
            <w:div w:id="334460086">
              <w:marLeft w:val="0"/>
              <w:marRight w:val="0"/>
              <w:marTop w:val="0"/>
              <w:marBottom w:val="0"/>
              <w:divBdr>
                <w:top w:val="none" w:sz="0" w:space="0" w:color="auto"/>
                <w:left w:val="none" w:sz="0" w:space="0" w:color="auto"/>
                <w:bottom w:val="none" w:sz="0" w:space="0" w:color="auto"/>
                <w:right w:val="none" w:sz="0" w:space="0" w:color="auto"/>
              </w:divBdr>
            </w:div>
            <w:div w:id="168301647">
              <w:marLeft w:val="0"/>
              <w:marRight w:val="0"/>
              <w:marTop w:val="0"/>
              <w:marBottom w:val="0"/>
              <w:divBdr>
                <w:top w:val="none" w:sz="0" w:space="0" w:color="auto"/>
                <w:left w:val="none" w:sz="0" w:space="0" w:color="auto"/>
                <w:bottom w:val="none" w:sz="0" w:space="0" w:color="auto"/>
                <w:right w:val="none" w:sz="0" w:space="0" w:color="auto"/>
              </w:divBdr>
            </w:div>
            <w:div w:id="492180653">
              <w:marLeft w:val="0"/>
              <w:marRight w:val="0"/>
              <w:marTop w:val="0"/>
              <w:marBottom w:val="0"/>
              <w:divBdr>
                <w:top w:val="none" w:sz="0" w:space="0" w:color="auto"/>
                <w:left w:val="none" w:sz="0" w:space="0" w:color="auto"/>
                <w:bottom w:val="none" w:sz="0" w:space="0" w:color="auto"/>
                <w:right w:val="none" w:sz="0" w:space="0" w:color="auto"/>
              </w:divBdr>
            </w:div>
            <w:div w:id="1180970906">
              <w:marLeft w:val="0"/>
              <w:marRight w:val="0"/>
              <w:marTop w:val="0"/>
              <w:marBottom w:val="0"/>
              <w:divBdr>
                <w:top w:val="none" w:sz="0" w:space="0" w:color="auto"/>
                <w:left w:val="none" w:sz="0" w:space="0" w:color="auto"/>
                <w:bottom w:val="none" w:sz="0" w:space="0" w:color="auto"/>
                <w:right w:val="none" w:sz="0" w:space="0" w:color="auto"/>
              </w:divBdr>
            </w:div>
            <w:div w:id="780102326">
              <w:marLeft w:val="0"/>
              <w:marRight w:val="0"/>
              <w:marTop w:val="0"/>
              <w:marBottom w:val="0"/>
              <w:divBdr>
                <w:top w:val="none" w:sz="0" w:space="0" w:color="auto"/>
                <w:left w:val="none" w:sz="0" w:space="0" w:color="auto"/>
                <w:bottom w:val="none" w:sz="0" w:space="0" w:color="auto"/>
                <w:right w:val="none" w:sz="0" w:space="0" w:color="auto"/>
              </w:divBdr>
            </w:div>
            <w:div w:id="1578857523">
              <w:marLeft w:val="0"/>
              <w:marRight w:val="0"/>
              <w:marTop w:val="0"/>
              <w:marBottom w:val="0"/>
              <w:divBdr>
                <w:top w:val="none" w:sz="0" w:space="0" w:color="auto"/>
                <w:left w:val="none" w:sz="0" w:space="0" w:color="auto"/>
                <w:bottom w:val="none" w:sz="0" w:space="0" w:color="auto"/>
                <w:right w:val="none" w:sz="0" w:space="0" w:color="auto"/>
              </w:divBdr>
            </w:div>
            <w:div w:id="1900896727">
              <w:marLeft w:val="0"/>
              <w:marRight w:val="0"/>
              <w:marTop w:val="0"/>
              <w:marBottom w:val="0"/>
              <w:divBdr>
                <w:top w:val="none" w:sz="0" w:space="0" w:color="auto"/>
                <w:left w:val="none" w:sz="0" w:space="0" w:color="auto"/>
                <w:bottom w:val="none" w:sz="0" w:space="0" w:color="auto"/>
                <w:right w:val="none" w:sz="0" w:space="0" w:color="auto"/>
              </w:divBdr>
            </w:div>
            <w:div w:id="538126000">
              <w:marLeft w:val="0"/>
              <w:marRight w:val="0"/>
              <w:marTop w:val="0"/>
              <w:marBottom w:val="0"/>
              <w:divBdr>
                <w:top w:val="none" w:sz="0" w:space="0" w:color="auto"/>
                <w:left w:val="none" w:sz="0" w:space="0" w:color="auto"/>
                <w:bottom w:val="none" w:sz="0" w:space="0" w:color="auto"/>
                <w:right w:val="none" w:sz="0" w:space="0" w:color="auto"/>
              </w:divBdr>
            </w:div>
            <w:div w:id="799223458">
              <w:marLeft w:val="0"/>
              <w:marRight w:val="0"/>
              <w:marTop w:val="0"/>
              <w:marBottom w:val="0"/>
              <w:divBdr>
                <w:top w:val="none" w:sz="0" w:space="0" w:color="auto"/>
                <w:left w:val="none" w:sz="0" w:space="0" w:color="auto"/>
                <w:bottom w:val="none" w:sz="0" w:space="0" w:color="auto"/>
                <w:right w:val="none" w:sz="0" w:space="0" w:color="auto"/>
              </w:divBdr>
            </w:div>
            <w:div w:id="530387311">
              <w:marLeft w:val="0"/>
              <w:marRight w:val="0"/>
              <w:marTop w:val="0"/>
              <w:marBottom w:val="0"/>
              <w:divBdr>
                <w:top w:val="none" w:sz="0" w:space="0" w:color="auto"/>
                <w:left w:val="none" w:sz="0" w:space="0" w:color="auto"/>
                <w:bottom w:val="none" w:sz="0" w:space="0" w:color="auto"/>
                <w:right w:val="none" w:sz="0" w:space="0" w:color="auto"/>
              </w:divBdr>
            </w:div>
            <w:div w:id="1786463639">
              <w:marLeft w:val="0"/>
              <w:marRight w:val="0"/>
              <w:marTop w:val="0"/>
              <w:marBottom w:val="0"/>
              <w:divBdr>
                <w:top w:val="none" w:sz="0" w:space="0" w:color="auto"/>
                <w:left w:val="none" w:sz="0" w:space="0" w:color="auto"/>
                <w:bottom w:val="none" w:sz="0" w:space="0" w:color="auto"/>
                <w:right w:val="none" w:sz="0" w:space="0" w:color="auto"/>
              </w:divBdr>
            </w:div>
            <w:div w:id="1070158156">
              <w:marLeft w:val="0"/>
              <w:marRight w:val="0"/>
              <w:marTop w:val="0"/>
              <w:marBottom w:val="0"/>
              <w:divBdr>
                <w:top w:val="none" w:sz="0" w:space="0" w:color="auto"/>
                <w:left w:val="none" w:sz="0" w:space="0" w:color="auto"/>
                <w:bottom w:val="none" w:sz="0" w:space="0" w:color="auto"/>
                <w:right w:val="none" w:sz="0" w:space="0" w:color="auto"/>
              </w:divBdr>
            </w:div>
            <w:div w:id="1729911341">
              <w:marLeft w:val="0"/>
              <w:marRight w:val="0"/>
              <w:marTop w:val="0"/>
              <w:marBottom w:val="0"/>
              <w:divBdr>
                <w:top w:val="none" w:sz="0" w:space="0" w:color="auto"/>
                <w:left w:val="none" w:sz="0" w:space="0" w:color="auto"/>
                <w:bottom w:val="none" w:sz="0" w:space="0" w:color="auto"/>
                <w:right w:val="none" w:sz="0" w:space="0" w:color="auto"/>
              </w:divBdr>
            </w:div>
            <w:div w:id="590118856">
              <w:marLeft w:val="0"/>
              <w:marRight w:val="0"/>
              <w:marTop w:val="0"/>
              <w:marBottom w:val="0"/>
              <w:divBdr>
                <w:top w:val="none" w:sz="0" w:space="0" w:color="auto"/>
                <w:left w:val="none" w:sz="0" w:space="0" w:color="auto"/>
                <w:bottom w:val="none" w:sz="0" w:space="0" w:color="auto"/>
                <w:right w:val="none" w:sz="0" w:space="0" w:color="auto"/>
              </w:divBdr>
            </w:div>
            <w:div w:id="1385637678">
              <w:marLeft w:val="0"/>
              <w:marRight w:val="0"/>
              <w:marTop w:val="0"/>
              <w:marBottom w:val="0"/>
              <w:divBdr>
                <w:top w:val="none" w:sz="0" w:space="0" w:color="auto"/>
                <w:left w:val="none" w:sz="0" w:space="0" w:color="auto"/>
                <w:bottom w:val="none" w:sz="0" w:space="0" w:color="auto"/>
                <w:right w:val="none" w:sz="0" w:space="0" w:color="auto"/>
              </w:divBdr>
            </w:div>
            <w:div w:id="853572511">
              <w:marLeft w:val="0"/>
              <w:marRight w:val="0"/>
              <w:marTop w:val="0"/>
              <w:marBottom w:val="0"/>
              <w:divBdr>
                <w:top w:val="none" w:sz="0" w:space="0" w:color="auto"/>
                <w:left w:val="none" w:sz="0" w:space="0" w:color="auto"/>
                <w:bottom w:val="none" w:sz="0" w:space="0" w:color="auto"/>
                <w:right w:val="none" w:sz="0" w:space="0" w:color="auto"/>
              </w:divBdr>
            </w:div>
            <w:div w:id="771819762">
              <w:marLeft w:val="0"/>
              <w:marRight w:val="0"/>
              <w:marTop w:val="0"/>
              <w:marBottom w:val="0"/>
              <w:divBdr>
                <w:top w:val="none" w:sz="0" w:space="0" w:color="auto"/>
                <w:left w:val="none" w:sz="0" w:space="0" w:color="auto"/>
                <w:bottom w:val="none" w:sz="0" w:space="0" w:color="auto"/>
                <w:right w:val="none" w:sz="0" w:space="0" w:color="auto"/>
              </w:divBdr>
            </w:div>
            <w:div w:id="996956793">
              <w:marLeft w:val="0"/>
              <w:marRight w:val="0"/>
              <w:marTop w:val="0"/>
              <w:marBottom w:val="0"/>
              <w:divBdr>
                <w:top w:val="none" w:sz="0" w:space="0" w:color="auto"/>
                <w:left w:val="none" w:sz="0" w:space="0" w:color="auto"/>
                <w:bottom w:val="none" w:sz="0" w:space="0" w:color="auto"/>
                <w:right w:val="none" w:sz="0" w:space="0" w:color="auto"/>
              </w:divBdr>
            </w:div>
            <w:div w:id="1901551552">
              <w:marLeft w:val="0"/>
              <w:marRight w:val="0"/>
              <w:marTop w:val="0"/>
              <w:marBottom w:val="0"/>
              <w:divBdr>
                <w:top w:val="none" w:sz="0" w:space="0" w:color="auto"/>
                <w:left w:val="none" w:sz="0" w:space="0" w:color="auto"/>
                <w:bottom w:val="none" w:sz="0" w:space="0" w:color="auto"/>
                <w:right w:val="none" w:sz="0" w:space="0" w:color="auto"/>
              </w:divBdr>
            </w:div>
            <w:div w:id="1992754546">
              <w:marLeft w:val="0"/>
              <w:marRight w:val="0"/>
              <w:marTop w:val="0"/>
              <w:marBottom w:val="0"/>
              <w:divBdr>
                <w:top w:val="none" w:sz="0" w:space="0" w:color="auto"/>
                <w:left w:val="none" w:sz="0" w:space="0" w:color="auto"/>
                <w:bottom w:val="none" w:sz="0" w:space="0" w:color="auto"/>
                <w:right w:val="none" w:sz="0" w:space="0" w:color="auto"/>
              </w:divBdr>
            </w:div>
            <w:div w:id="1601601361">
              <w:marLeft w:val="0"/>
              <w:marRight w:val="0"/>
              <w:marTop w:val="0"/>
              <w:marBottom w:val="0"/>
              <w:divBdr>
                <w:top w:val="none" w:sz="0" w:space="0" w:color="auto"/>
                <w:left w:val="none" w:sz="0" w:space="0" w:color="auto"/>
                <w:bottom w:val="none" w:sz="0" w:space="0" w:color="auto"/>
                <w:right w:val="none" w:sz="0" w:space="0" w:color="auto"/>
              </w:divBdr>
            </w:div>
            <w:div w:id="2043675297">
              <w:marLeft w:val="0"/>
              <w:marRight w:val="0"/>
              <w:marTop w:val="0"/>
              <w:marBottom w:val="0"/>
              <w:divBdr>
                <w:top w:val="none" w:sz="0" w:space="0" w:color="auto"/>
                <w:left w:val="none" w:sz="0" w:space="0" w:color="auto"/>
                <w:bottom w:val="none" w:sz="0" w:space="0" w:color="auto"/>
                <w:right w:val="none" w:sz="0" w:space="0" w:color="auto"/>
              </w:divBdr>
            </w:div>
            <w:div w:id="1790006155">
              <w:marLeft w:val="0"/>
              <w:marRight w:val="0"/>
              <w:marTop w:val="0"/>
              <w:marBottom w:val="0"/>
              <w:divBdr>
                <w:top w:val="none" w:sz="0" w:space="0" w:color="auto"/>
                <w:left w:val="none" w:sz="0" w:space="0" w:color="auto"/>
                <w:bottom w:val="none" w:sz="0" w:space="0" w:color="auto"/>
                <w:right w:val="none" w:sz="0" w:space="0" w:color="auto"/>
              </w:divBdr>
            </w:div>
            <w:div w:id="239097242">
              <w:marLeft w:val="0"/>
              <w:marRight w:val="0"/>
              <w:marTop w:val="0"/>
              <w:marBottom w:val="0"/>
              <w:divBdr>
                <w:top w:val="none" w:sz="0" w:space="0" w:color="auto"/>
                <w:left w:val="none" w:sz="0" w:space="0" w:color="auto"/>
                <w:bottom w:val="none" w:sz="0" w:space="0" w:color="auto"/>
                <w:right w:val="none" w:sz="0" w:space="0" w:color="auto"/>
              </w:divBdr>
            </w:div>
            <w:div w:id="688877144">
              <w:marLeft w:val="0"/>
              <w:marRight w:val="0"/>
              <w:marTop w:val="0"/>
              <w:marBottom w:val="0"/>
              <w:divBdr>
                <w:top w:val="none" w:sz="0" w:space="0" w:color="auto"/>
                <w:left w:val="none" w:sz="0" w:space="0" w:color="auto"/>
                <w:bottom w:val="none" w:sz="0" w:space="0" w:color="auto"/>
                <w:right w:val="none" w:sz="0" w:space="0" w:color="auto"/>
              </w:divBdr>
            </w:div>
            <w:div w:id="1022826306">
              <w:marLeft w:val="0"/>
              <w:marRight w:val="0"/>
              <w:marTop w:val="0"/>
              <w:marBottom w:val="0"/>
              <w:divBdr>
                <w:top w:val="none" w:sz="0" w:space="0" w:color="auto"/>
                <w:left w:val="none" w:sz="0" w:space="0" w:color="auto"/>
                <w:bottom w:val="none" w:sz="0" w:space="0" w:color="auto"/>
                <w:right w:val="none" w:sz="0" w:space="0" w:color="auto"/>
              </w:divBdr>
            </w:div>
            <w:div w:id="1073158375">
              <w:marLeft w:val="0"/>
              <w:marRight w:val="0"/>
              <w:marTop w:val="0"/>
              <w:marBottom w:val="0"/>
              <w:divBdr>
                <w:top w:val="none" w:sz="0" w:space="0" w:color="auto"/>
                <w:left w:val="none" w:sz="0" w:space="0" w:color="auto"/>
                <w:bottom w:val="none" w:sz="0" w:space="0" w:color="auto"/>
                <w:right w:val="none" w:sz="0" w:space="0" w:color="auto"/>
              </w:divBdr>
            </w:div>
            <w:div w:id="1919973658">
              <w:marLeft w:val="0"/>
              <w:marRight w:val="0"/>
              <w:marTop w:val="0"/>
              <w:marBottom w:val="0"/>
              <w:divBdr>
                <w:top w:val="none" w:sz="0" w:space="0" w:color="auto"/>
                <w:left w:val="none" w:sz="0" w:space="0" w:color="auto"/>
                <w:bottom w:val="none" w:sz="0" w:space="0" w:color="auto"/>
                <w:right w:val="none" w:sz="0" w:space="0" w:color="auto"/>
              </w:divBdr>
            </w:div>
            <w:div w:id="2011523494">
              <w:marLeft w:val="0"/>
              <w:marRight w:val="0"/>
              <w:marTop w:val="0"/>
              <w:marBottom w:val="0"/>
              <w:divBdr>
                <w:top w:val="none" w:sz="0" w:space="0" w:color="auto"/>
                <w:left w:val="none" w:sz="0" w:space="0" w:color="auto"/>
                <w:bottom w:val="none" w:sz="0" w:space="0" w:color="auto"/>
                <w:right w:val="none" w:sz="0" w:space="0" w:color="auto"/>
              </w:divBdr>
            </w:div>
            <w:div w:id="455561880">
              <w:marLeft w:val="0"/>
              <w:marRight w:val="0"/>
              <w:marTop w:val="0"/>
              <w:marBottom w:val="0"/>
              <w:divBdr>
                <w:top w:val="none" w:sz="0" w:space="0" w:color="auto"/>
                <w:left w:val="none" w:sz="0" w:space="0" w:color="auto"/>
                <w:bottom w:val="none" w:sz="0" w:space="0" w:color="auto"/>
                <w:right w:val="none" w:sz="0" w:space="0" w:color="auto"/>
              </w:divBdr>
            </w:div>
            <w:div w:id="679550877">
              <w:marLeft w:val="0"/>
              <w:marRight w:val="0"/>
              <w:marTop w:val="0"/>
              <w:marBottom w:val="0"/>
              <w:divBdr>
                <w:top w:val="none" w:sz="0" w:space="0" w:color="auto"/>
                <w:left w:val="none" w:sz="0" w:space="0" w:color="auto"/>
                <w:bottom w:val="none" w:sz="0" w:space="0" w:color="auto"/>
                <w:right w:val="none" w:sz="0" w:space="0" w:color="auto"/>
              </w:divBdr>
            </w:div>
            <w:div w:id="1333139106">
              <w:marLeft w:val="0"/>
              <w:marRight w:val="0"/>
              <w:marTop w:val="0"/>
              <w:marBottom w:val="0"/>
              <w:divBdr>
                <w:top w:val="none" w:sz="0" w:space="0" w:color="auto"/>
                <w:left w:val="none" w:sz="0" w:space="0" w:color="auto"/>
                <w:bottom w:val="none" w:sz="0" w:space="0" w:color="auto"/>
                <w:right w:val="none" w:sz="0" w:space="0" w:color="auto"/>
              </w:divBdr>
            </w:div>
            <w:div w:id="1651402392">
              <w:marLeft w:val="0"/>
              <w:marRight w:val="0"/>
              <w:marTop w:val="0"/>
              <w:marBottom w:val="0"/>
              <w:divBdr>
                <w:top w:val="none" w:sz="0" w:space="0" w:color="auto"/>
                <w:left w:val="none" w:sz="0" w:space="0" w:color="auto"/>
                <w:bottom w:val="none" w:sz="0" w:space="0" w:color="auto"/>
                <w:right w:val="none" w:sz="0" w:space="0" w:color="auto"/>
              </w:divBdr>
            </w:div>
            <w:div w:id="207884276">
              <w:marLeft w:val="0"/>
              <w:marRight w:val="0"/>
              <w:marTop w:val="0"/>
              <w:marBottom w:val="0"/>
              <w:divBdr>
                <w:top w:val="none" w:sz="0" w:space="0" w:color="auto"/>
                <w:left w:val="none" w:sz="0" w:space="0" w:color="auto"/>
                <w:bottom w:val="none" w:sz="0" w:space="0" w:color="auto"/>
                <w:right w:val="none" w:sz="0" w:space="0" w:color="auto"/>
              </w:divBdr>
            </w:div>
            <w:div w:id="442191340">
              <w:marLeft w:val="0"/>
              <w:marRight w:val="0"/>
              <w:marTop w:val="0"/>
              <w:marBottom w:val="0"/>
              <w:divBdr>
                <w:top w:val="none" w:sz="0" w:space="0" w:color="auto"/>
                <w:left w:val="none" w:sz="0" w:space="0" w:color="auto"/>
                <w:bottom w:val="none" w:sz="0" w:space="0" w:color="auto"/>
                <w:right w:val="none" w:sz="0" w:space="0" w:color="auto"/>
              </w:divBdr>
            </w:div>
            <w:div w:id="1829398932">
              <w:marLeft w:val="0"/>
              <w:marRight w:val="0"/>
              <w:marTop w:val="0"/>
              <w:marBottom w:val="0"/>
              <w:divBdr>
                <w:top w:val="none" w:sz="0" w:space="0" w:color="auto"/>
                <w:left w:val="none" w:sz="0" w:space="0" w:color="auto"/>
                <w:bottom w:val="none" w:sz="0" w:space="0" w:color="auto"/>
                <w:right w:val="none" w:sz="0" w:space="0" w:color="auto"/>
              </w:divBdr>
            </w:div>
            <w:div w:id="191965603">
              <w:marLeft w:val="0"/>
              <w:marRight w:val="0"/>
              <w:marTop w:val="0"/>
              <w:marBottom w:val="0"/>
              <w:divBdr>
                <w:top w:val="none" w:sz="0" w:space="0" w:color="auto"/>
                <w:left w:val="none" w:sz="0" w:space="0" w:color="auto"/>
                <w:bottom w:val="none" w:sz="0" w:space="0" w:color="auto"/>
                <w:right w:val="none" w:sz="0" w:space="0" w:color="auto"/>
              </w:divBdr>
            </w:div>
            <w:div w:id="1962221404">
              <w:marLeft w:val="0"/>
              <w:marRight w:val="0"/>
              <w:marTop w:val="0"/>
              <w:marBottom w:val="0"/>
              <w:divBdr>
                <w:top w:val="none" w:sz="0" w:space="0" w:color="auto"/>
                <w:left w:val="none" w:sz="0" w:space="0" w:color="auto"/>
                <w:bottom w:val="none" w:sz="0" w:space="0" w:color="auto"/>
                <w:right w:val="none" w:sz="0" w:space="0" w:color="auto"/>
              </w:divBdr>
            </w:div>
            <w:div w:id="674891059">
              <w:marLeft w:val="0"/>
              <w:marRight w:val="0"/>
              <w:marTop w:val="0"/>
              <w:marBottom w:val="0"/>
              <w:divBdr>
                <w:top w:val="none" w:sz="0" w:space="0" w:color="auto"/>
                <w:left w:val="none" w:sz="0" w:space="0" w:color="auto"/>
                <w:bottom w:val="none" w:sz="0" w:space="0" w:color="auto"/>
                <w:right w:val="none" w:sz="0" w:space="0" w:color="auto"/>
              </w:divBdr>
            </w:div>
            <w:div w:id="141508657">
              <w:marLeft w:val="0"/>
              <w:marRight w:val="0"/>
              <w:marTop w:val="0"/>
              <w:marBottom w:val="0"/>
              <w:divBdr>
                <w:top w:val="none" w:sz="0" w:space="0" w:color="auto"/>
                <w:left w:val="none" w:sz="0" w:space="0" w:color="auto"/>
                <w:bottom w:val="none" w:sz="0" w:space="0" w:color="auto"/>
                <w:right w:val="none" w:sz="0" w:space="0" w:color="auto"/>
              </w:divBdr>
            </w:div>
            <w:div w:id="1082603822">
              <w:marLeft w:val="0"/>
              <w:marRight w:val="0"/>
              <w:marTop w:val="0"/>
              <w:marBottom w:val="0"/>
              <w:divBdr>
                <w:top w:val="none" w:sz="0" w:space="0" w:color="auto"/>
                <w:left w:val="none" w:sz="0" w:space="0" w:color="auto"/>
                <w:bottom w:val="none" w:sz="0" w:space="0" w:color="auto"/>
                <w:right w:val="none" w:sz="0" w:space="0" w:color="auto"/>
              </w:divBdr>
            </w:div>
            <w:div w:id="1094128703">
              <w:marLeft w:val="0"/>
              <w:marRight w:val="0"/>
              <w:marTop w:val="0"/>
              <w:marBottom w:val="0"/>
              <w:divBdr>
                <w:top w:val="none" w:sz="0" w:space="0" w:color="auto"/>
                <w:left w:val="none" w:sz="0" w:space="0" w:color="auto"/>
                <w:bottom w:val="none" w:sz="0" w:space="0" w:color="auto"/>
                <w:right w:val="none" w:sz="0" w:space="0" w:color="auto"/>
              </w:divBdr>
            </w:div>
            <w:div w:id="1038897346">
              <w:marLeft w:val="0"/>
              <w:marRight w:val="0"/>
              <w:marTop w:val="0"/>
              <w:marBottom w:val="0"/>
              <w:divBdr>
                <w:top w:val="none" w:sz="0" w:space="0" w:color="auto"/>
                <w:left w:val="none" w:sz="0" w:space="0" w:color="auto"/>
                <w:bottom w:val="none" w:sz="0" w:space="0" w:color="auto"/>
                <w:right w:val="none" w:sz="0" w:space="0" w:color="auto"/>
              </w:divBdr>
            </w:div>
            <w:div w:id="1218783456">
              <w:marLeft w:val="0"/>
              <w:marRight w:val="0"/>
              <w:marTop w:val="0"/>
              <w:marBottom w:val="0"/>
              <w:divBdr>
                <w:top w:val="none" w:sz="0" w:space="0" w:color="auto"/>
                <w:left w:val="none" w:sz="0" w:space="0" w:color="auto"/>
                <w:bottom w:val="none" w:sz="0" w:space="0" w:color="auto"/>
                <w:right w:val="none" w:sz="0" w:space="0" w:color="auto"/>
              </w:divBdr>
            </w:div>
            <w:div w:id="690229705">
              <w:marLeft w:val="0"/>
              <w:marRight w:val="0"/>
              <w:marTop w:val="0"/>
              <w:marBottom w:val="0"/>
              <w:divBdr>
                <w:top w:val="none" w:sz="0" w:space="0" w:color="auto"/>
                <w:left w:val="none" w:sz="0" w:space="0" w:color="auto"/>
                <w:bottom w:val="none" w:sz="0" w:space="0" w:color="auto"/>
                <w:right w:val="none" w:sz="0" w:space="0" w:color="auto"/>
              </w:divBdr>
            </w:div>
            <w:div w:id="1731884672">
              <w:marLeft w:val="0"/>
              <w:marRight w:val="0"/>
              <w:marTop w:val="0"/>
              <w:marBottom w:val="0"/>
              <w:divBdr>
                <w:top w:val="none" w:sz="0" w:space="0" w:color="auto"/>
                <w:left w:val="none" w:sz="0" w:space="0" w:color="auto"/>
                <w:bottom w:val="none" w:sz="0" w:space="0" w:color="auto"/>
                <w:right w:val="none" w:sz="0" w:space="0" w:color="auto"/>
              </w:divBdr>
            </w:div>
            <w:div w:id="967008203">
              <w:marLeft w:val="0"/>
              <w:marRight w:val="0"/>
              <w:marTop w:val="0"/>
              <w:marBottom w:val="0"/>
              <w:divBdr>
                <w:top w:val="none" w:sz="0" w:space="0" w:color="auto"/>
                <w:left w:val="none" w:sz="0" w:space="0" w:color="auto"/>
                <w:bottom w:val="none" w:sz="0" w:space="0" w:color="auto"/>
                <w:right w:val="none" w:sz="0" w:space="0" w:color="auto"/>
              </w:divBdr>
            </w:div>
            <w:div w:id="294020127">
              <w:marLeft w:val="0"/>
              <w:marRight w:val="0"/>
              <w:marTop w:val="0"/>
              <w:marBottom w:val="0"/>
              <w:divBdr>
                <w:top w:val="none" w:sz="0" w:space="0" w:color="auto"/>
                <w:left w:val="none" w:sz="0" w:space="0" w:color="auto"/>
                <w:bottom w:val="none" w:sz="0" w:space="0" w:color="auto"/>
                <w:right w:val="none" w:sz="0" w:space="0" w:color="auto"/>
              </w:divBdr>
            </w:div>
            <w:div w:id="267784406">
              <w:marLeft w:val="0"/>
              <w:marRight w:val="0"/>
              <w:marTop w:val="0"/>
              <w:marBottom w:val="0"/>
              <w:divBdr>
                <w:top w:val="none" w:sz="0" w:space="0" w:color="auto"/>
                <w:left w:val="none" w:sz="0" w:space="0" w:color="auto"/>
                <w:bottom w:val="none" w:sz="0" w:space="0" w:color="auto"/>
                <w:right w:val="none" w:sz="0" w:space="0" w:color="auto"/>
              </w:divBdr>
            </w:div>
            <w:div w:id="2134251183">
              <w:marLeft w:val="0"/>
              <w:marRight w:val="0"/>
              <w:marTop w:val="0"/>
              <w:marBottom w:val="0"/>
              <w:divBdr>
                <w:top w:val="none" w:sz="0" w:space="0" w:color="auto"/>
                <w:left w:val="none" w:sz="0" w:space="0" w:color="auto"/>
                <w:bottom w:val="none" w:sz="0" w:space="0" w:color="auto"/>
                <w:right w:val="none" w:sz="0" w:space="0" w:color="auto"/>
              </w:divBdr>
            </w:div>
            <w:div w:id="1013998914">
              <w:marLeft w:val="0"/>
              <w:marRight w:val="0"/>
              <w:marTop w:val="0"/>
              <w:marBottom w:val="0"/>
              <w:divBdr>
                <w:top w:val="none" w:sz="0" w:space="0" w:color="auto"/>
                <w:left w:val="none" w:sz="0" w:space="0" w:color="auto"/>
                <w:bottom w:val="none" w:sz="0" w:space="0" w:color="auto"/>
                <w:right w:val="none" w:sz="0" w:space="0" w:color="auto"/>
              </w:divBdr>
            </w:div>
            <w:div w:id="1197234370">
              <w:marLeft w:val="0"/>
              <w:marRight w:val="0"/>
              <w:marTop w:val="0"/>
              <w:marBottom w:val="0"/>
              <w:divBdr>
                <w:top w:val="none" w:sz="0" w:space="0" w:color="auto"/>
                <w:left w:val="none" w:sz="0" w:space="0" w:color="auto"/>
                <w:bottom w:val="none" w:sz="0" w:space="0" w:color="auto"/>
                <w:right w:val="none" w:sz="0" w:space="0" w:color="auto"/>
              </w:divBdr>
            </w:div>
            <w:div w:id="555822138">
              <w:marLeft w:val="0"/>
              <w:marRight w:val="0"/>
              <w:marTop w:val="0"/>
              <w:marBottom w:val="0"/>
              <w:divBdr>
                <w:top w:val="none" w:sz="0" w:space="0" w:color="auto"/>
                <w:left w:val="none" w:sz="0" w:space="0" w:color="auto"/>
                <w:bottom w:val="none" w:sz="0" w:space="0" w:color="auto"/>
                <w:right w:val="none" w:sz="0" w:space="0" w:color="auto"/>
              </w:divBdr>
            </w:div>
            <w:div w:id="1078361126">
              <w:marLeft w:val="0"/>
              <w:marRight w:val="0"/>
              <w:marTop w:val="0"/>
              <w:marBottom w:val="0"/>
              <w:divBdr>
                <w:top w:val="none" w:sz="0" w:space="0" w:color="auto"/>
                <w:left w:val="none" w:sz="0" w:space="0" w:color="auto"/>
                <w:bottom w:val="none" w:sz="0" w:space="0" w:color="auto"/>
                <w:right w:val="none" w:sz="0" w:space="0" w:color="auto"/>
              </w:divBdr>
            </w:div>
            <w:div w:id="1833522362">
              <w:marLeft w:val="0"/>
              <w:marRight w:val="0"/>
              <w:marTop w:val="0"/>
              <w:marBottom w:val="0"/>
              <w:divBdr>
                <w:top w:val="none" w:sz="0" w:space="0" w:color="auto"/>
                <w:left w:val="none" w:sz="0" w:space="0" w:color="auto"/>
                <w:bottom w:val="none" w:sz="0" w:space="0" w:color="auto"/>
                <w:right w:val="none" w:sz="0" w:space="0" w:color="auto"/>
              </w:divBdr>
            </w:div>
            <w:div w:id="132020520">
              <w:marLeft w:val="0"/>
              <w:marRight w:val="0"/>
              <w:marTop w:val="0"/>
              <w:marBottom w:val="0"/>
              <w:divBdr>
                <w:top w:val="none" w:sz="0" w:space="0" w:color="auto"/>
                <w:left w:val="none" w:sz="0" w:space="0" w:color="auto"/>
                <w:bottom w:val="none" w:sz="0" w:space="0" w:color="auto"/>
                <w:right w:val="none" w:sz="0" w:space="0" w:color="auto"/>
              </w:divBdr>
            </w:div>
            <w:div w:id="425807885">
              <w:marLeft w:val="0"/>
              <w:marRight w:val="0"/>
              <w:marTop w:val="0"/>
              <w:marBottom w:val="0"/>
              <w:divBdr>
                <w:top w:val="none" w:sz="0" w:space="0" w:color="auto"/>
                <w:left w:val="none" w:sz="0" w:space="0" w:color="auto"/>
                <w:bottom w:val="none" w:sz="0" w:space="0" w:color="auto"/>
                <w:right w:val="none" w:sz="0" w:space="0" w:color="auto"/>
              </w:divBdr>
            </w:div>
            <w:div w:id="781413108">
              <w:marLeft w:val="0"/>
              <w:marRight w:val="0"/>
              <w:marTop w:val="0"/>
              <w:marBottom w:val="0"/>
              <w:divBdr>
                <w:top w:val="none" w:sz="0" w:space="0" w:color="auto"/>
                <w:left w:val="none" w:sz="0" w:space="0" w:color="auto"/>
                <w:bottom w:val="none" w:sz="0" w:space="0" w:color="auto"/>
                <w:right w:val="none" w:sz="0" w:space="0" w:color="auto"/>
              </w:divBdr>
            </w:div>
            <w:div w:id="701982474">
              <w:marLeft w:val="0"/>
              <w:marRight w:val="0"/>
              <w:marTop w:val="0"/>
              <w:marBottom w:val="0"/>
              <w:divBdr>
                <w:top w:val="none" w:sz="0" w:space="0" w:color="auto"/>
                <w:left w:val="none" w:sz="0" w:space="0" w:color="auto"/>
                <w:bottom w:val="none" w:sz="0" w:space="0" w:color="auto"/>
                <w:right w:val="none" w:sz="0" w:space="0" w:color="auto"/>
              </w:divBdr>
            </w:div>
            <w:div w:id="552230638">
              <w:marLeft w:val="0"/>
              <w:marRight w:val="0"/>
              <w:marTop w:val="0"/>
              <w:marBottom w:val="0"/>
              <w:divBdr>
                <w:top w:val="none" w:sz="0" w:space="0" w:color="auto"/>
                <w:left w:val="none" w:sz="0" w:space="0" w:color="auto"/>
                <w:bottom w:val="none" w:sz="0" w:space="0" w:color="auto"/>
                <w:right w:val="none" w:sz="0" w:space="0" w:color="auto"/>
              </w:divBdr>
            </w:div>
            <w:div w:id="1787893234">
              <w:marLeft w:val="0"/>
              <w:marRight w:val="0"/>
              <w:marTop w:val="0"/>
              <w:marBottom w:val="0"/>
              <w:divBdr>
                <w:top w:val="none" w:sz="0" w:space="0" w:color="auto"/>
                <w:left w:val="none" w:sz="0" w:space="0" w:color="auto"/>
                <w:bottom w:val="none" w:sz="0" w:space="0" w:color="auto"/>
                <w:right w:val="none" w:sz="0" w:space="0" w:color="auto"/>
              </w:divBdr>
            </w:div>
            <w:div w:id="1747529593">
              <w:marLeft w:val="0"/>
              <w:marRight w:val="0"/>
              <w:marTop w:val="0"/>
              <w:marBottom w:val="0"/>
              <w:divBdr>
                <w:top w:val="none" w:sz="0" w:space="0" w:color="auto"/>
                <w:left w:val="none" w:sz="0" w:space="0" w:color="auto"/>
                <w:bottom w:val="none" w:sz="0" w:space="0" w:color="auto"/>
                <w:right w:val="none" w:sz="0" w:space="0" w:color="auto"/>
              </w:divBdr>
            </w:div>
            <w:div w:id="1133131347">
              <w:marLeft w:val="0"/>
              <w:marRight w:val="0"/>
              <w:marTop w:val="0"/>
              <w:marBottom w:val="0"/>
              <w:divBdr>
                <w:top w:val="none" w:sz="0" w:space="0" w:color="auto"/>
                <w:left w:val="none" w:sz="0" w:space="0" w:color="auto"/>
                <w:bottom w:val="none" w:sz="0" w:space="0" w:color="auto"/>
                <w:right w:val="none" w:sz="0" w:space="0" w:color="auto"/>
              </w:divBdr>
            </w:div>
            <w:div w:id="928579816">
              <w:marLeft w:val="0"/>
              <w:marRight w:val="0"/>
              <w:marTop w:val="0"/>
              <w:marBottom w:val="0"/>
              <w:divBdr>
                <w:top w:val="none" w:sz="0" w:space="0" w:color="auto"/>
                <w:left w:val="none" w:sz="0" w:space="0" w:color="auto"/>
                <w:bottom w:val="none" w:sz="0" w:space="0" w:color="auto"/>
                <w:right w:val="none" w:sz="0" w:space="0" w:color="auto"/>
              </w:divBdr>
            </w:div>
            <w:div w:id="1589969022">
              <w:marLeft w:val="0"/>
              <w:marRight w:val="0"/>
              <w:marTop w:val="0"/>
              <w:marBottom w:val="0"/>
              <w:divBdr>
                <w:top w:val="none" w:sz="0" w:space="0" w:color="auto"/>
                <w:left w:val="none" w:sz="0" w:space="0" w:color="auto"/>
                <w:bottom w:val="none" w:sz="0" w:space="0" w:color="auto"/>
                <w:right w:val="none" w:sz="0" w:space="0" w:color="auto"/>
              </w:divBdr>
            </w:div>
            <w:div w:id="1725639796">
              <w:marLeft w:val="0"/>
              <w:marRight w:val="0"/>
              <w:marTop w:val="0"/>
              <w:marBottom w:val="0"/>
              <w:divBdr>
                <w:top w:val="none" w:sz="0" w:space="0" w:color="auto"/>
                <w:left w:val="none" w:sz="0" w:space="0" w:color="auto"/>
                <w:bottom w:val="none" w:sz="0" w:space="0" w:color="auto"/>
                <w:right w:val="none" w:sz="0" w:space="0" w:color="auto"/>
              </w:divBdr>
            </w:div>
            <w:div w:id="1948269808">
              <w:marLeft w:val="0"/>
              <w:marRight w:val="0"/>
              <w:marTop w:val="0"/>
              <w:marBottom w:val="0"/>
              <w:divBdr>
                <w:top w:val="none" w:sz="0" w:space="0" w:color="auto"/>
                <w:left w:val="none" w:sz="0" w:space="0" w:color="auto"/>
                <w:bottom w:val="none" w:sz="0" w:space="0" w:color="auto"/>
                <w:right w:val="none" w:sz="0" w:space="0" w:color="auto"/>
              </w:divBdr>
            </w:div>
            <w:div w:id="1640498027">
              <w:marLeft w:val="0"/>
              <w:marRight w:val="0"/>
              <w:marTop w:val="0"/>
              <w:marBottom w:val="0"/>
              <w:divBdr>
                <w:top w:val="none" w:sz="0" w:space="0" w:color="auto"/>
                <w:left w:val="none" w:sz="0" w:space="0" w:color="auto"/>
                <w:bottom w:val="none" w:sz="0" w:space="0" w:color="auto"/>
                <w:right w:val="none" w:sz="0" w:space="0" w:color="auto"/>
              </w:divBdr>
            </w:div>
            <w:div w:id="733431104">
              <w:marLeft w:val="0"/>
              <w:marRight w:val="0"/>
              <w:marTop w:val="0"/>
              <w:marBottom w:val="0"/>
              <w:divBdr>
                <w:top w:val="none" w:sz="0" w:space="0" w:color="auto"/>
                <w:left w:val="none" w:sz="0" w:space="0" w:color="auto"/>
                <w:bottom w:val="none" w:sz="0" w:space="0" w:color="auto"/>
                <w:right w:val="none" w:sz="0" w:space="0" w:color="auto"/>
              </w:divBdr>
            </w:div>
            <w:div w:id="1148715668">
              <w:marLeft w:val="0"/>
              <w:marRight w:val="0"/>
              <w:marTop w:val="0"/>
              <w:marBottom w:val="0"/>
              <w:divBdr>
                <w:top w:val="none" w:sz="0" w:space="0" w:color="auto"/>
                <w:left w:val="none" w:sz="0" w:space="0" w:color="auto"/>
                <w:bottom w:val="none" w:sz="0" w:space="0" w:color="auto"/>
                <w:right w:val="none" w:sz="0" w:space="0" w:color="auto"/>
              </w:divBdr>
            </w:div>
            <w:div w:id="1727336099">
              <w:marLeft w:val="0"/>
              <w:marRight w:val="0"/>
              <w:marTop w:val="0"/>
              <w:marBottom w:val="0"/>
              <w:divBdr>
                <w:top w:val="none" w:sz="0" w:space="0" w:color="auto"/>
                <w:left w:val="none" w:sz="0" w:space="0" w:color="auto"/>
                <w:bottom w:val="none" w:sz="0" w:space="0" w:color="auto"/>
                <w:right w:val="none" w:sz="0" w:space="0" w:color="auto"/>
              </w:divBdr>
            </w:div>
            <w:div w:id="67391340">
              <w:marLeft w:val="0"/>
              <w:marRight w:val="0"/>
              <w:marTop w:val="0"/>
              <w:marBottom w:val="0"/>
              <w:divBdr>
                <w:top w:val="none" w:sz="0" w:space="0" w:color="auto"/>
                <w:left w:val="none" w:sz="0" w:space="0" w:color="auto"/>
                <w:bottom w:val="none" w:sz="0" w:space="0" w:color="auto"/>
                <w:right w:val="none" w:sz="0" w:space="0" w:color="auto"/>
              </w:divBdr>
            </w:div>
            <w:div w:id="2053916777">
              <w:marLeft w:val="0"/>
              <w:marRight w:val="0"/>
              <w:marTop w:val="0"/>
              <w:marBottom w:val="0"/>
              <w:divBdr>
                <w:top w:val="none" w:sz="0" w:space="0" w:color="auto"/>
                <w:left w:val="none" w:sz="0" w:space="0" w:color="auto"/>
                <w:bottom w:val="none" w:sz="0" w:space="0" w:color="auto"/>
                <w:right w:val="none" w:sz="0" w:space="0" w:color="auto"/>
              </w:divBdr>
            </w:div>
            <w:div w:id="2074230317">
              <w:marLeft w:val="0"/>
              <w:marRight w:val="0"/>
              <w:marTop w:val="0"/>
              <w:marBottom w:val="0"/>
              <w:divBdr>
                <w:top w:val="none" w:sz="0" w:space="0" w:color="auto"/>
                <w:left w:val="none" w:sz="0" w:space="0" w:color="auto"/>
                <w:bottom w:val="none" w:sz="0" w:space="0" w:color="auto"/>
                <w:right w:val="none" w:sz="0" w:space="0" w:color="auto"/>
              </w:divBdr>
            </w:div>
            <w:div w:id="1879581323">
              <w:marLeft w:val="0"/>
              <w:marRight w:val="0"/>
              <w:marTop w:val="0"/>
              <w:marBottom w:val="0"/>
              <w:divBdr>
                <w:top w:val="none" w:sz="0" w:space="0" w:color="auto"/>
                <w:left w:val="none" w:sz="0" w:space="0" w:color="auto"/>
                <w:bottom w:val="none" w:sz="0" w:space="0" w:color="auto"/>
                <w:right w:val="none" w:sz="0" w:space="0" w:color="auto"/>
              </w:divBdr>
            </w:div>
            <w:div w:id="1348941706">
              <w:marLeft w:val="0"/>
              <w:marRight w:val="0"/>
              <w:marTop w:val="0"/>
              <w:marBottom w:val="0"/>
              <w:divBdr>
                <w:top w:val="none" w:sz="0" w:space="0" w:color="auto"/>
                <w:left w:val="none" w:sz="0" w:space="0" w:color="auto"/>
                <w:bottom w:val="none" w:sz="0" w:space="0" w:color="auto"/>
                <w:right w:val="none" w:sz="0" w:space="0" w:color="auto"/>
              </w:divBdr>
            </w:div>
            <w:div w:id="1261794341">
              <w:marLeft w:val="0"/>
              <w:marRight w:val="0"/>
              <w:marTop w:val="0"/>
              <w:marBottom w:val="0"/>
              <w:divBdr>
                <w:top w:val="none" w:sz="0" w:space="0" w:color="auto"/>
                <w:left w:val="none" w:sz="0" w:space="0" w:color="auto"/>
                <w:bottom w:val="none" w:sz="0" w:space="0" w:color="auto"/>
                <w:right w:val="none" w:sz="0" w:space="0" w:color="auto"/>
              </w:divBdr>
            </w:div>
            <w:div w:id="1369336479">
              <w:marLeft w:val="0"/>
              <w:marRight w:val="0"/>
              <w:marTop w:val="0"/>
              <w:marBottom w:val="0"/>
              <w:divBdr>
                <w:top w:val="none" w:sz="0" w:space="0" w:color="auto"/>
                <w:left w:val="none" w:sz="0" w:space="0" w:color="auto"/>
                <w:bottom w:val="none" w:sz="0" w:space="0" w:color="auto"/>
                <w:right w:val="none" w:sz="0" w:space="0" w:color="auto"/>
              </w:divBdr>
            </w:div>
            <w:div w:id="70469239">
              <w:marLeft w:val="0"/>
              <w:marRight w:val="0"/>
              <w:marTop w:val="0"/>
              <w:marBottom w:val="0"/>
              <w:divBdr>
                <w:top w:val="none" w:sz="0" w:space="0" w:color="auto"/>
                <w:left w:val="none" w:sz="0" w:space="0" w:color="auto"/>
                <w:bottom w:val="none" w:sz="0" w:space="0" w:color="auto"/>
                <w:right w:val="none" w:sz="0" w:space="0" w:color="auto"/>
              </w:divBdr>
            </w:div>
            <w:div w:id="1757633856">
              <w:marLeft w:val="0"/>
              <w:marRight w:val="0"/>
              <w:marTop w:val="0"/>
              <w:marBottom w:val="0"/>
              <w:divBdr>
                <w:top w:val="none" w:sz="0" w:space="0" w:color="auto"/>
                <w:left w:val="none" w:sz="0" w:space="0" w:color="auto"/>
                <w:bottom w:val="none" w:sz="0" w:space="0" w:color="auto"/>
                <w:right w:val="none" w:sz="0" w:space="0" w:color="auto"/>
              </w:divBdr>
            </w:div>
            <w:div w:id="51079119">
              <w:marLeft w:val="0"/>
              <w:marRight w:val="0"/>
              <w:marTop w:val="0"/>
              <w:marBottom w:val="0"/>
              <w:divBdr>
                <w:top w:val="none" w:sz="0" w:space="0" w:color="auto"/>
                <w:left w:val="none" w:sz="0" w:space="0" w:color="auto"/>
                <w:bottom w:val="none" w:sz="0" w:space="0" w:color="auto"/>
                <w:right w:val="none" w:sz="0" w:space="0" w:color="auto"/>
              </w:divBdr>
            </w:div>
            <w:div w:id="256982158">
              <w:marLeft w:val="0"/>
              <w:marRight w:val="0"/>
              <w:marTop w:val="0"/>
              <w:marBottom w:val="0"/>
              <w:divBdr>
                <w:top w:val="none" w:sz="0" w:space="0" w:color="auto"/>
                <w:left w:val="none" w:sz="0" w:space="0" w:color="auto"/>
                <w:bottom w:val="none" w:sz="0" w:space="0" w:color="auto"/>
                <w:right w:val="none" w:sz="0" w:space="0" w:color="auto"/>
              </w:divBdr>
            </w:div>
            <w:div w:id="987169420">
              <w:marLeft w:val="0"/>
              <w:marRight w:val="0"/>
              <w:marTop w:val="0"/>
              <w:marBottom w:val="0"/>
              <w:divBdr>
                <w:top w:val="none" w:sz="0" w:space="0" w:color="auto"/>
                <w:left w:val="none" w:sz="0" w:space="0" w:color="auto"/>
                <w:bottom w:val="none" w:sz="0" w:space="0" w:color="auto"/>
                <w:right w:val="none" w:sz="0" w:space="0" w:color="auto"/>
              </w:divBdr>
            </w:div>
            <w:div w:id="717172018">
              <w:marLeft w:val="0"/>
              <w:marRight w:val="0"/>
              <w:marTop w:val="0"/>
              <w:marBottom w:val="0"/>
              <w:divBdr>
                <w:top w:val="none" w:sz="0" w:space="0" w:color="auto"/>
                <w:left w:val="none" w:sz="0" w:space="0" w:color="auto"/>
                <w:bottom w:val="none" w:sz="0" w:space="0" w:color="auto"/>
                <w:right w:val="none" w:sz="0" w:space="0" w:color="auto"/>
              </w:divBdr>
            </w:div>
            <w:div w:id="1940992195">
              <w:marLeft w:val="0"/>
              <w:marRight w:val="0"/>
              <w:marTop w:val="0"/>
              <w:marBottom w:val="0"/>
              <w:divBdr>
                <w:top w:val="none" w:sz="0" w:space="0" w:color="auto"/>
                <w:left w:val="none" w:sz="0" w:space="0" w:color="auto"/>
                <w:bottom w:val="none" w:sz="0" w:space="0" w:color="auto"/>
                <w:right w:val="none" w:sz="0" w:space="0" w:color="auto"/>
              </w:divBdr>
            </w:div>
            <w:div w:id="1012728825">
              <w:marLeft w:val="0"/>
              <w:marRight w:val="0"/>
              <w:marTop w:val="0"/>
              <w:marBottom w:val="0"/>
              <w:divBdr>
                <w:top w:val="none" w:sz="0" w:space="0" w:color="auto"/>
                <w:left w:val="none" w:sz="0" w:space="0" w:color="auto"/>
                <w:bottom w:val="none" w:sz="0" w:space="0" w:color="auto"/>
                <w:right w:val="none" w:sz="0" w:space="0" w:color="auto"/>
              </w:divBdr>
            </w:div>
            <w:div w:id="1594319495">
              <w:marLeft w:val="0"/>
              <w:marRight w:val="0"/>
              <w:marTop w:val="0"/>
              <w:marBottom w:val="0"/>
              <w:divBdr>
                <w:top w:val="none" w:sz="0" w:space="0" w:color="auto"/>
                <w:left w:val="none" w:sz="0" w:space="0" w:color="auto"/>
                <w:bottom w:val="none" w:sz="0" w:space="0" w:color="auto"/>
                <w:right w:val="none" w:sz="0" w:space="0" w:color="auto"/>
              </w:divBdr>
            </w:div>
            <w:div w:id="94643626">
              <w:marLeft w:val="0"/>
              <w:marRight w:val="0"/>
              <w:marTop w:val="0"/>
              <w:marBottom w:val="0"/>
              <w:divBdr>
                <w:top w:val="none" w:sz="0" w:space="0" w:color="auto"/>
                <w:left w:val="none" w:sz="0" w:space="0" w:color="auto"/>
                <w:bottom w:val="none" w:sz="0" w:space="0" w:color="auto"/>
                <w:right w:val="none" w:sz="0" w:space="0" w:color="auto"/>
              </w:divBdr>
            </w:div>
            <w:div w:id="1801802450">
              <w:marLeft w:val="0"/>
              <w:marRight w:val="0"/>
              <w:marTop w:val="0"/>
              <w:marBottom w:val="0"/>
              <w:divBdr>
                <w:top w:val="none" w:sz="0" w:space="0" w:color="auto"/>
                <w:left w:val="none" w:sz="0" w:space="0" w:color="auto"/>
                <w:bottom w:val="none" w:sz="0" w:space="0" w:color="auto"/>
                <w:right w:val="none" w:sz="0" w:space="0" w:color="auto"/>
              </w:divBdr>
            </w:div>
            <w:div w:id="1636833095">
              <w:marLeft w:val="0"/>
              <w:marRight w:val="0"/>
              <w:marTop w:val="0"/>
              <w:marBottom w:val="0"/>
              <w:divBdr>
                <w:top w:val="none" w:sz="0" w:space="0" w:color="auto"/>
                <w:left w:val="none" w:sz="0" w:space="0" w:color="auto"/>
                <w:bottom w:val="none" w:sz="0" w:space="0" w:color="auto"/>
                <w:right w:val="none" w:sz="0" w:space="0" w:color="auto"/>
              </w:divBdr>
            </w:div>
            <w:div w:id="35391497">
              <w:marLeft w:val="0"/>
              <w:marRight w:val="0"/>
              <w:marTop w:val="0"/>
              <w:marBottom w:val="0"/>
              <w:divBdr>
                <w:top w:val="none" w:sz="0" w:space="0" w:color="auto"/>
                <w:left w:val="none" w:sz="0" w:space="0" w:color="auto"/>
                <w:bottom w:val="none" w:sz="0" w:space="0" w:color="auto"/>
                <w:right w:val="none" w:sz="0" w:space="0" w:color="auto"/>
              </w:divBdr>
            </w:div>
            <w:div w:id="1531994535">
              <w:marLeft w:val="0"/>
              <w:marRight w:val="0"/>
              <w:marTop w:val="0"/>
              <w:marBottom w:val="0"/>
              <w:divBdr>
                <w:top w:val="none" w:sz="0" w:space="0" w:color="auto"/>
                <w:left w:val="none" w:sz="0" w:space="0" w:color="auto"/>
                <w:bottom w:val="none" w:sz="0" w:space="0" w:color="auto"/>
                <w:right w:val="none" w:sz="0" w:space="0" w:color="auto"/>
              </w:divBdr>
            </w:div>
            <w:div w:id="1830899666">
              <w:marLeft w:val="0"/>
              <w:marRight w:val="0"/>
              <w:marTop w:val="0"/>
              <w:marBottom w:val="0"/>
              <w:divBdr>
                <w:top w:val="none" w:sz="0" w:space="0" w:color="auto"/>
                <w:left w:val="none" w:sz="0" w:space="0" w:color="auto"/>
                <w:bottom w:val="none" w:sz="0" w:space="0" w:color="auto"/>
                <w:right w:val="none" w:sz="0" w:space="0" w:color="auto"/>
              </w:divBdr>
            </w:div>
            <w:div w:id="1123038048">
              <w:marLeft w:val="0"/>
              <w:marRight w:val="0"/>
              <w:marTop w:val="0"/>
              <w:marBottom w:val="0"/>
              <w:divBdr>
                <w:top w:val="none" w:sz="0" w:space="0" w:color="auto"/>
                <w:left w:val="none" w:sz="0" w:space="0" w:color="auto"/>
                <w:bottom w:val="none" w:sz="0" w:space="0" w:color="auto"/>
                <w:right w:val="none" w:sz="0" w:space="0" w:color="auto"/>
              </w:divBdr>
            </w:div>
            <w:div w:id="207491887">
              <w:marLeft w:val="0"/>
              <w:marRight w:val="0"/>
              <w:marTop w:val="0"/>
              <w:marBottom w:val="0"/>
              <w:divBdr>
                <w:top w:val="none" w:sz="0" w:space="0" w:color="auto"/>
                <w:left w:val="none" w:sz="0" w:space="0" w:color="auto"/>
                <w:bottom w:val="none" w:sz="0" w:space="0" w:color="auto"/>
                <w:right w:val="none" w:sz="0" w:space="0" w:color="auto"/>
              </w:divBdr>
            </w:div>
            <w:div w:id="266889933">
              <w:marLeft w:val="0"/>
              <w:marRight w:val="0"/>
              <w:marTop w:val="0"/>
              <w:marBottom w:val="0"/>
              <w:divBdr>
                <w:top w:val="none" w:sz="0" w:space="0" w:color="auto"/>
                <w:left w:val="none" w:sz="0" w:space="0" w:color="auto"/>
                <w:bottom w:val="none" w:sz="0" w:space="0" w:color="auto"/>
                <w:right w:val="none" w:sz="0" w:space="0" w:color="auto"/>
              </w:divBdr>
            </w:div>
            <w:div w:id="1501309076">
              <w:marLeft w:val="0"/>
              <w:marRight w:val="0"/>
              <w:marTop w:val="0"/>
              <w:marBottom w:val="0"/>
              <w:divBdr>
                <w:top w:val="none" w:sz="0" w:space="0" w:color="auto"/>
                <w:left w:val="none" w:sz="0" w:space="0" w:color="auto"/>
                <w:bottom w:val="none" w:sz="0" w:space="0" w:color="auto"/>
                <w:right w:val="none" w:sz="0" w:space="0" w:color="auto"/>
              </w:divBdr>
            </w:div>
            <w:div w:id="1425105278">
              <w:marLeft w:val="0"/>
              <w:marRight w:val="0"/>
              <w:marTop w:val="0"/>
              <w:marBottom w:val="0"/>
              <w:divBdr>
                <w:top w:val="none" w:sz="0" w:space="0" w:color="auto"/>
                <w:left w:val="none" w:sz="0" w:space="0" w:color="auto"/>
                <w:bottom w:val="none" w:sz="0" w:space="0" w:color="auto"/>
                <w:right w:val="none" w:sz="0" w:space="0" w:color="auto"/>
              </w:divBdr>
            </w:div>
            <w:div w:id="1405765255">
              <w:marLeft w:val="0"/>
              <w:marRight w:val="0"/>
              <w:marTop w:val="0"/>
              <w:marBottom w:val="0"/>
              <w:divBdr>
                <w:top w:val="none" w:sz="0" w:space="0" w:color="auto"/>
                <w:left w:val="none" w:sz="0" w:space="0" w:color="auto"/>
                <w:bottom w:val="none" w:sz="0" w:space="0" w:color="auto"/>
                <w:right w:val="none" w:sz="0" w:space="0" w:color="auto"/>
              </w:divBdr>
            </w:div>
            <w:div w:id="1276447680">
              <w:marLeft w:val="0"/>
              <w:marRight w:val="0"/>
              <w:marTop w:val="0"/>
              <w:marBottom w:val="0"/>
              <w:divBdr>
                <w:top w:val="none" w:sz="0" w:space="0" w:color="auto"/>
                <w:left w:val="none" w:sz="0" w:space="0" w:color="auto"/>
                <w:bottom w:val="none" w:sz="0" w:space="0" w:color="auto"/>
                <w:right w:val="none" w:sz="0" w:space="0" w:color="auto"/>
              </w:divBdr>
            </w:div>
            <w:div w:id="1420442162">
              <w:marLeft w:val="0"/>
              <w:marRight w:val="0"/>
              <w:marTop w:val="0"/>
              <w:marBottom w:val="0"/>
              <w:divBdr>
                <w:top w:val="none" w:sz="0" w:space="0" w:color="auto"/>
                <w:left w:val="none" w:sz="0" w:space="0" w:color="auto"/>
                <w:bottom w:val="none" w:sz="0" w:space="0" w:color="auto"/>
                <w:right w:val="none" w:sz="0" w:space="0" w:color="auto"/>
              </w:divBdr>
            </w:div>
            <w:div w:id="434373517">
              <w:marLeft w:val="0"/>
              <w:marRight w:val="0"/>
              <w:marTop w:val="0"/>
              <w:marBottom w:val="0"/>
              <w:divBdr>
                <w:top w:val="none" w:sz="0" w:space="0" w:color="auto"/>
                <w:left w:val="none" w:sz="0" w:space="0" w:color="auto"/>
                <w:bottom w:val="none" w:sz="0" w:space="0" w:color="auto"/>
                <w:right w:val="none" w:sz="0" w:space="0" w:color="auto"/>
              </w:divBdr>
            </w:div>
            <w:div w:id="1363092659">
              <w:marLeft w:val="0"/>
              <w:marRight w:val="0"/>
              <w:marTop w:val="0"/>
              <w:marBottom w:val="0"/>
              <w:divBdr>
                <w:top w:val="none" w:sz="0" w:space="0" w:color="auto"/>
                <w:left w:val="none" w:sz="0" w:space="0" w:color="auto"/>
                <w:bottom w:val="none" w:sz="0" w:space="0" w:color="auto"/>
                <w:right w:val="none" w:sz="0" w:space="0" w:color="auto"/>
              </w:divBdr>
            </w:div>
            <w:div w:id="1899511322">
              <w:marLeft w:val="0"/>
              <w:marRight w:val="0"/>
              <w:marTop w:val="0"/>
              <w:marBottom w:val="0"/>
              <w:divBdr>
                <w:top w:val="none" w:sz="0" w:space="0" w:color="auto"/>
                <w:left w:val="none" w:sz="0" w:space="0" w:color="auto"/>
                <w:bottom w:val="none" w:sz="0" w:space="0" w:color="auto"/>
                <w:right w:val="none" w:sz="0" w:space="0" w:color="auto"/>
              </w:divBdr>
            </w:div>
            <w:div w:id="2029410947">
              <w:marLeft w:val="0"/>
              <w:marRight w:val="0"/>
              <w:marTop w:val="0"/>
              <w:marBottom w:val="0"/>
              <w:divBdr>
                <w:top w:val="none" w:sz="0" w:space="0" w:color="auto"/>
                <w:left w:val="none" w:sz="0" w:space="0" w:color="auto"/>
                <w:bottom w:val="none" w:sz="0" w:space="0" w:color="auto"/>
                <w:right w:val="none" w:sz="0" w:space="0" w:color="auto"/>
              </w:divBdr>
            </w:div>
            <w:div w:id="2083406691">
              <w:marLeft w:val="0"/>
              <w:marRight w:val="0"/>
              <w:marTop w:val="0"/>
              <w:marBottom w:val="0"/>
              <w:divBdr>
                <w:top w:val="none" w:sz="0" w:space="0" w:color="auto"/>
                <w:left w:val="none" w:sz="0" w:space="0" w:color="auto"/>
                <w:bottom w:val="none" w:sz="0" w:space="0" w:color="auto"/>
                <w:right w:val="none" w:sz="0" w:space="0" w:color="auto"/>
              </w:divBdr>
            </w:div>
            <w:div w:id="1086196092">
              <w:marLeft w:val="0"/>
              <w:marRight w:val="0"/>
              <w:marTop w:val="0"/>
              <w:marBottom w:val="0"/>
              <w:divBdr>
                <w:top w:val="none" w:sz="0" w:space="0" w:color="auto"/>
                <w:left w:val="none" w:sz="0" w:space="0" w:color="auto"/>
                <w:bottom w:val="none" w:sz="0" w:space="0" w:color="auto"/>
                <w:right w:val="none" w:sz="0" w:space="0" w:color="auto"/>
              </w:divBdr>
            </w:div>
            <w:div w:id="1651248214">
              <w:marLeft w:val="0"/>
              <w:marRight w:val="0"/>
              <w:marTop w:val="0"/>
              <w:marBottom w:val="0"/>
              <w:divBdr>
                <w:top w:val="none" w:sz="0" w:space="0" w:color="auto"/>
                <w:left w:val="none" w:sz="0" w:space="0" w:color="auto"/>
                <w:bottom w:val="none" w:sz="0" w:space="0" w:color="auto"/>
                <w:right w:val="none" w:sz="0" w:space="0" w:color="auto"/>
              </w:divBdr>
            </w:div>
            <w:div w:id="1543513347">
              <w:marLeft w:val="0"/>
              <w:marRight w:val="0"/>
              <w:marTop w:val="0"/>
              <w:marBottom w:val="0"/>
              <w:divBdr>
                <w:top w:val="none" w:sz="0" w:space="0" w:color="auto"/>
                <w:left w:val="none" w:sz="0" w:space="0" w:color="auto"/>
                <w:bottom w:val="none" w:sz="0" w:space="0" w:color="auto"/>
                <w:right w:val="none" w:sz="0" w:space="0" w:color="auto"/>
              </w:divBdr>
            </w:div>
            <w:div w:id="2136175870">
              <w:marLeft w:val="0"/>
              <w:marRight w:val="0"/>
              <w:marTop w:val="0"/>
              <w:marBottom w:val="0"/>
              <w:divBdr>
                <w:top w:val="none" w:sz="0" w:space="0" w:color="auto"/>
                <w:left w:val="none" w:sz="0" w:space="0" w:color="auto"/>
                <w:bottom w:val="none" w:sz="0" w:space="0" w:color="auto"/>
                <w:right w:val="none" w:sz="0" w:space="0" w:color="auto"/>
              </w:divBdr>
            </w:div>
            <w:div w:id="1366951481">
              <w:marLeft w:val="0"/>
              <w:marRight w:val="0"/>
              <w:marTop w:val="0"/>
              <w:marBottom w:val="0"/>
              <w:divBdr>
                <w:top w:val="none" w:sz="0" w:space="0" w:color="auto"/>
                <w:left w:val="none" w:sz="0" w:space="0" w:color="auto"/>
                <w:bottom w:val="none" w:sz="0" w:space="0" w:color="auto"/>
                <w:right w:val="none" w:sz="0" w:space="0" w:color="auto"/>
              </w:divBdr>
            </w:div>
            <w:div w:id="1190870496">
              <w:marLeft w:val="0"/>
              <w:marRight w:val="0"/>
              <w:marTop w:val="0"/>
              <w:marBottom w:val="0"/>
              <w:divBdr>
                <w:top w:val="none" w:sz="0" w:space="0" w:color="auto"/>
                <w:left w:val="none" w:sz="0" w:space="0" w:color="auto"/>
                <w:bottom w:val="none" w:sz="0" w:space="0" w:color="auto"/>
                <w:right w:val="none" w:sz="0" w:space="0" w:color="auto"/>
              </w:divBdr>
            </w:div>
            <w:div w:id="1372027176">
              <w:marLeft w:val="0"/>
              <w:marRight w:val="0"/>
              <w:marTop w:val="0"/>
              <w:marBottom w:val="0"/>
              <w:divBdr>
                <w:top w:val="none" w:sz="0" w:space="0" w:color="auto"/>
                <w:left w:val="none" w:sz="0" w:space="0" w:color="auto"/>
                <w:bottom w:val="none" w:sz="0" w:space="0" w:color="auto"/>
                <w:right w:val="none" w:sz="0" w:space="0" w:color="auto"/>
              </w:divBdr>
            </w:div>
            <w:div w:id="682980390">
              <w:marLeft w:val="0"/>
              <w:marRight w:val="0"/>
              <w:marTop w:val="0"/>
              <w:marBottom w:val="0"/>
              <w:divBdr>
                <w:top w:val="none" w:sz="0" w:space="0" w:color="auto"/>
                <w:left w:val="none" w:sz="0" w:space="0" w:color="auto"/>
                <w:bottom w:val="none" w:sz="0" w:space="0" w:color="auto"/>
                <w:right w:val="none" w:sz="0" w:space="0" w:color="auto"/>
              </w:divBdr>
            </w:div>
            <w:div w:id="1933052133">
              <w:marLeft w:val="0"/>
              <w:marRight w:val="0"/>
              <w:marTop w:val="0"/>
              <w:marBottom w:val="0"/>
              <w:divBdr>
                <w:top w:val="none" w:sz="0" w:space="0" w:color="auto"/>
                <w:left w:val="none" w:sz="0" w:space="0" w:color="auto"/>
                <w:bottom w:val="none" w:sz="0" w:space="0" w:color="auto"/>
                <w:right w:val="none" w:sz="0" w:space="0" w:color="auto"/>
              </w:divBdr>
            </w:div>
            <w:div w:id="1425833679">
              <w:marLeft w:val="0"/>
              <w:marRight w:val="0"/>
              <w:marTop w:val="0"/>
              <w:marBottom w:val="0"/>
              <w:divBdr>
                <w:top w:val="none" w:sz="0" w:space="0" w:color="auto"/>
                <w:left w:val="none" w:sz="0" w:space="0" w:color="auto"/>
                <w:bottom w:val="none" w:sz="0" w:space="0" w:color="auto"/>
                <w:right w:val="none" w:sz="0" w:space="0" w:color="auto"/>
              </w:divBdr>
            </w:div>
            <w:div w:id="1975716521">
              <w:marLeft w:val="0"/>
              <w:marRight w:val="0"/>
              <w:marTop w:val="0"/>
              <w:marBottom w:val="0"/>
              <w:divBdr>
                <w:top w:val="none" w:sz="0" w:space="0" w:color="auto"/>
                <w:left w:val="none" w:sz="0" w:space="0" w:color="auto"/>
                <w:bottom w:val="none" w:sz="0" w:space="0" w:color="auto"/>
                <w:right w:val="none" w:sz="0" w:space="0" w:color="auto"/>
              </w:divBdr>
            </w:div>
            <w:div w:id="286589237">
              <w:marLeft w:val="0"/>
              <w:marRight w:val="0"/>
              <w:marTop w:val="0"/>
              <w:marBottom w:val="0"/>
              <w:divBdr>
                <w:top w:val="none" w:sz="0" w:space="0" w:color="auto"/>
                <w:left w:val="none" w:sz="0" w:space="0" w:color="auto"/>
                <w:bottom w:val="none" w:sz="0" w:space="0" w:color="auto"/>
                <w:right w:val="none" w:sz="0" w:space="0" w:color="auto"/>
              </w:divBdr>
            </w:div>
            <w:div w:id="1217817582">
              <w:marLeft w:val="0"/>
              <w:marRight w:val="0"/>
              <w:marTop w:val="0"/>
              <w:marBottom w:val="0"/>
              <w:divBdr>
                <w:top w:val="none" w:sz="0" w:space="0" w:color="auto"/>
                <w:left w:val="none" w:sz="0" w:space="0" w:color="auto"/>
                <w:bottom w:val="none" w:sz="0" w:space="0" w:color="auto"/>
                <w:right w:val="none" w:sz="0" w:space="0" w:color="auto"/>
              </w:divBdr>
            </w:div>
            <w:div w:id="588540507">
              <w:marLeft w:val="0"/>
              <w:marRight w:val="0"/>
              <w:marTop w:val="0"/>
              <w:marBottom w:val="0"/>
              <w:divBdr>
                <w:top w:val="none" w:sz="0" w:space="0" w:color="auto"/>
                <w:left w:val="none" w:sz="0" w:space="0" w:color="auto"/>
                <w:bottom w:val="none" w:sz="0" w:space="0" w:color="auto"/>
                <w:right w:val="none" w:sz="0" w:space="0" w:color="auto"/>
              </w:divBdr>
            </w:div>
            <w:div w:id="1109158265">
              <w:marLeft w:val="0"/>
              <w:marRight w:val="0"/>
              <w:marTop w:val="0"/>
              <w:marBottom w:val="0"/>
              <w:divBdr>
                <w:top w:val="none" w:sz="0" w:space="0" w:color="auto"/>
                <w:left w:val="none" w:sz="0" w:space="0" w:color="auto"/>
                <w:bottom w:val="none" w:sz="0" w:space="0" w:color="auto"/>
                <w:right w:val="none" w:sz="0" w:space="0" w:color="auto"/>
              </w:divBdr>
            </w:div>
            <w:div w:id="1636132678">
              <w:marLeft w:val="0"/>
              <w:marRight w:val="0"/>
              <w:marTop w:val="0"/>
              <w:marBottom w:val="0"/>
              <w:divBdr>
                <w:top w:val="none" w:sz="0" w:space="0" w:color="auto"/>
                <w:left w:val="none" w:sz="0" w:space="0" w:color="auto"/>
                <w:bottom w:val="none" w:sz="0" w:space="0" w:color="auto"/>
                <w:right w:val="none" w:sz="0" w:space="0" w:color="auto"/>
              </w:divBdr>
            </w:div>
            <w:div w:id="223612038">
              <w:marLeft w:val="0"/>
              <w:marRight w:val="0"/>
              <w:marTop w:val="0"/>
              <w:marBottom w:val="0"/>
              <w:divBdr>
                <w:top w:val="none" w:sz="0" w:space="0" w:color="auto"/>
                <w:left w:val="none" w:sz="0" w:space="0" w:color="auto"/>
                <w:bottom w:val="none" w:sz="0" w:space="0" w:color="auto"/>
                <w:right w:val="none" w:sz="0" w:space="0" w:color="auto"/>
              </w:divBdr>
            </w:div>
            <w:div w:id="181287838">
              <w:marLeft w:val="0"/>
              <w:marRight w:val="0"/>
              <w:marTop w:val="0"/>
              <w:marBottom w:val="0"/>
              <w:divBdr>
                <w:top w:val="none" w:sz="0" w:space="0" w:color="auto"/>
                <w:left w:val="none" w:sz="0" w:space="0" w:color="auto"/>
                <w:bottom w:val="none" w:sz="0" w:space="0" w:color="auto"/>
                <w:right w:val="none" w:sz="0" w:space="0" w:color="auto"/>
              </w:divBdr>
            </w:div>
            <w:div w:id="1008216998">
              <w:marLeft w:val="0"/>
              <w:marRight w:val="0"/>
              <w:marTop w:val="0"/>
              <w:marBottom w:val="0"/>
              <w:divBdr>
                <w:top w:val="none" w:sz="0" w:space="0" w:color="auto"/>
                <w:left w:val="none" w:sz="0" w:space="0" w:color="auto"/>
                <w:bottom w:val="none" w:sz="0" w:space="0" w:color="auto"/>
                <w:right w:val="none" w:sz="0" w:space="0" w:color="auto"/>
              </w:divBdr>
            </w:div>
            <w:div w:id="477697431">
              <w:marLeft w:val="0"/>
              <w:marRight w:val="0"/>
              <w:marTop w:val="0"/>
              <w:marBottom w:val="0"/>
              <w:divBdr>
                <w:top w:val="none" w:sz="0" w:space="0" w:color="auto"/>
                <w:left w:val="none" w:sz="0" w:space="0" w:color="auto"/>
                <w:bottom w:val="none" w:sz="0" w:space="0" w:color="auto"/>
                <w:right w:val="none" w:sz="0" w:space="0" w:color="auto"/>
              </w:divBdr>
            </w:div>
            <w:div w:id="1232158025">
              <w:marLeft w:val="0"/>
              <w:marRight w:val="0"/>
              <w:marTop w:val="0"/>
              <w:marBottom w:val="0"/>
              <w:divBdr>
                <w:top w:val="none" w:sz="0" w:space="0" w:color="auto"/>
                <w:left w:val="none" w:sz="0" w:space="0" w:color="auto"/>
                <w:bottom w:val="none" w:sz="0" w:space="0" w:color="auto"/>
                <w:right w:val="none" w:sz="0" w:space="0" w:color="auto"/>
              </w:divBdr>
            </w:div>
            <w:div w:id="1071582218">
              <w:marLeft w:val="0"/>
              <w:marRight w:val="0"/>
              <w:marTop w:val="0"/>
              <w:marBottom w:val="0"/>
              <w:divBdr>
                <w:top w:val="none" w:sz="0" w:space="0" w:color="auto"/>
                <w:left w:val="none" w:sz="0" w:space="0" w:color="auto"/>
                <w:bottom w:val="none" w:sz="0" w:space="0" w:color="auto"/>
                <w:right w:val="none" w:sz="0" w:space="0" w:color="auto"/>
              </w:divBdr>
            </w:div>
            <w:div w:id="1739984464">
              <w:marLeft w:val="0"/>
              <w:marRight w:val="0"/>
              <w:marTop w:val="0"/>
              <w:marBottom w:val="0"/>
              <w:divBdr>
                <w:top w:val="none" w:sz="0" w:space="0" w:color="auto"/>
                <w:left w:val="none" w:sz="0" w:space="0" w:color="auto"/>
                <w:bottom w:val="none" w:sz="0" w:space="0" w:color="auto"/>
                <w:right w:val="none" w:sz="0" w:space="0" w:color="auto"/>
              </w:divBdr>
            </w:div>
            <w:div w:id="774908914">
              <w:marLeft w:val="0"/>
              <w:marRight w:val="0"/>
              <w:marTop w:val="0"/>
              <w:marBottom w:val="0"/>
              <w:divBdr>
                <w:top w:val="none" w:sz="0" w:space="0" w:color="auto"/>
                <w:left w:val="none" w:sz="0" w:space="0" w:color="auto"/>
                <w:bottom w:val="none" w:sz="0" w:space="0" w:color="auto"/>
                <w:right w:val="none" w:sz="0" w:space="0" w:color="auto"/>
              </w:divBdr>
            </w:div>
            <w:div w:id="177428948">
              <w:marLeft w:val="0"/>
              <w:marRight w:val="0"/>
              <w:marTop w:val="0"/>
              <w:marBottom w:val="0"/>
              <w:divBdr>
                <w:top w:val="none" w:sz="0" w:space="0" w:color="auto"/>
                <w:left w:val="none" w:sz="0" w:space="0" w:color="auto"/>
                <w:bottom w:val="none" w:sz="0" w:space="0" w:color="auto"/>
                <w:right w:val="none" w:sz="0" w:space="0" w:color="auto"/>
              </w:divBdr>
            </w:div>
            <w:div w:id="1059743371">
              <w:marLeft w:val="0"/>
              <w:marRight w:val="0"/>
              <w:marTop w:val="0"/>
              <w:marBottom w:val="0"/>
              <w:divBdr>
                <w:top w:val="none" w:sz="0" w:space="0" w:color="auto"/>
                <w:left w:val="none" w:sz="0" w:space="0" w:color="auto"/>
                <w:bottom w:val="none" w:sz="0" w:space="0" w:color="auto"/>
                <w:right w:val="none" w:sz="0" w:space="0" w:color="auto"/>
              </w:divBdr>
            </w:div>
            <w:div w:id="264309562">
              <w:marLeft w:val="0"/>
              <w:marRight w:val="0"/>
              <w:marTop w:val="0"/>
              <w:marBottom w:val="0"/>
              <w:divBdr>
                <w:top w:val="none" w:sz="0" w:space="0" w:color="auto"/>
                <w:left w:val="none" w:sz="0" w:space="0" w:color="auto"/>
                <w:bottom w:val="none" w:sz="0" w:space="0" w:color="auto"/>
                <w:right w:val="none" w:sz="0" w:space="0" w:color="auto"/>
              </w:divBdr>
            </w:div>
            <w:div w:id="1006786078">
              <w:marLeft w:val="0"/>
              <w:marRight w:val="0"/>
              <w:marTop w:val="0"/>
              <w:marBottom w:val="0"/>
              <w:divBdr>
                <w:top w:val="none" w:sz="0" w:space="0" w:color="auto"/>
                <w:left w:val="none" w:sz="0" w:space="0" w:color="auto"/>
                <w:bottom w:val="none" w:sz="0" w:space="0" w:color="auto"/>
                <w:right w:val="none" w:sz="0" w:space="0" w:color="auto"/>
              </w:divBdr>
            </w:div>
            <w:div w:id="1680620125">
              <w:marLeft w:val="0"/>
              <w:marRight w:val="0"/>
              <w:marTop w:val="0"/>
              <w:marBottom w:val="0"/>
              <w:divBdr>
                <w:top w:val="none" w:sz="0" w:space="0" w:color="auto"/>
                <w:left w:val="none" w:sz="0" w:space="0" w:color="auto"/>
                <w:bottom w:val="none" w:sz="0" w:space="0" w:color="auto"/>
                <w:right w:val="none" w:sz="0" w:space="0" w:color="auto"/>
              </w:divBdr>
            </w:div>
            <w:div w:id="348143018">
              <w:marLeft w:val="0"/>
              <w:marRight w:val="0"/>
              <w:marTop w:val="0"/>
              <w:marBottom w:val="0"/>
              <w:divBdr>
                <w:top w:val="none" w:sz="0" w:space="0" w:color="auto"/>
                <w:left w:val="none" w:sz="0" w:space="0" w:color="auto"/>
                <w:bottom w:val="none" w:sz="0" w:space="0" w:color="auto"/>
                <w:right w:val="none" w:sz="0" w:space="0" w:color="auto"/>
              </w:divBdr>
            </w:div>
            <w:div w:id="1152452830">
              <w:marLeft w:val="0"/>
              <w:marRight w:val="0"/>
              <w:marTop w:val="0"/>
              <w:marBottom w:val="0"/>
              <w:divBdr>
                <w:top w:val="none" w:sz="0" w:space="0" w:color="auto"/>
                <w:left w:val="none" w:sz="0" w:space="0" w:color="auto"/>
                <w:bottom w:val="none" w:sz="0" w:space="0" w:color="auto"/>
                <w:right w:val="none" w:sz="0" w:space="0" w:color="auto"/>
              </w:divBdr>
            </w:div>
            <w:div w:id="1020358575">
              <w:marLeft w:val="0"/>
              <w:marRight w:val="0"/>
              <w:marTop w:val="0"/>
              <w:marBottom w:val="0"/>
              <w:divBdr>
                <w:top w:val="none" w:sz="0" w:space="0" w:color="auto"/>
                <w:left w:val="none" w:sz="0" w:space="0" w:color="auto"/>
                <w:bottom w:val="none" w:sz="0" w:space="0" w:color="auto"/>
                <w:right w:val="none" w:sz="0" w:space="0" w:color="auto"/>
              </w:divBdr>
            </w:div>
            <w:div w:id="760957085">
              <w:marLeft w:val="0"/>
              <w:marRight w:val="0"/>
              <w:marTop w:val="0"/>
              <w:marBottom w:val="0"/>
              <w:divBdr>
                <w:top w:val="none" w:sz="0" w:space="0" w:color="auto"/>
                <w:left w:val="none" w:sz="0" w:space="0" w:color="auto"/>
                <w:bottom w:val="none" w:sz="0" w:space="0" w:color="auto"/>
                <w:right w:val="none" w:sz="0" w:space="0" w:color="auto"/>
              </w:divBdr>
            </w:div>
            <w:div w:id="1549297426">
              <w:marLeft w:val="0"/>
              <w:marRight w:val="0"/>
              <w:marTop w:val="0"/>
              <w:marBottom w:val="0"/>
              <w:divBdr>
                <w:top w:val="none" w:sz="0" w:space="0" w:color="auto"/>
                <w:left w:val="none" w:sz="0" w:space="0" w:color="auto"/>
                <w:bottom w:val="none" w:sz="0" w:space="0" w:color="auto"/>
                <w:right w:val="none" w:sz="0" w:space="0" w:color="auto"/>
              </w:divBdr>
            </w:div>
            <w:div w:id="1447390188">
              <w:marLeft w:val="0"/>
              <w:marRight w:val="0"/>
              <w:marTop w:val="0"/>
              <w:marBottom w:val="0"/>
              <w:divBdr>
                <w:top w:val="none" w:sz="0" w:space="0" w:color="auto"/>
                <w:left w:val="none" w:sz="0" w:space="0" w:color="auto"/>
                <w:bottom w:val="none" w:sz="0" w:space="0" w:color="auto"/>
                <w:right w:val="none" w:sz="0" w:space="0" w:color="auto"/>
              </w:divBdr>
            </w:div>
            <w:div w:id="1591692024">
              <w:marLeft w:val="0"/>
              <w:marRight w:val="0"/>
              <w:marTop w:val="0"/>
              <w:marBottom w:val="0"/>
              <w:divBdr>
                <w:top w:val="none" w:sz="0" w:space="0" w:color="auto"/>
                <w:left w:val="none" w:sz="0" w:space="0" w:color="auto"/>
                <w:bottom w:val="none" w:sz="0" w:space="0" w:color="auto"/>
                <w:right w:val="none" w:sz="0" w:space="0" w:color="auto"/>
              </w:divBdr>
            </w:div>
            <w:div w:id="909269051">
              <w:marLeft w:val="0"/>
              <w:marRight w:val="0"/>
              <w:marTop w:val="0"/>
              <w:marBottom w:val="0"/>
              <w:divBdr>
                <w:top w:val="none" w:sz="0" w:space="0" w:color="auto"/>
                <w:left w:val="none" w:sz="0" w:space="0" w:color="auto"/>
                <w:bottom w:val="none" w:sz="0" w:space="0" w:color="auto"/>
                <w:right w:val="none" w:sz="0" w:space="0" w:color="auto"/>
              </w:divBdr>
            </w:div>
            <w:div w:id="2103408202">
              <w:marLeft w:val="0"/>
              <w:marRight w:val="0"/>
              <w:marTop w:val="0"/>
              <w:marBottom w:val="0"/>
              <w:divBdr>
                <w:top w:val="none" w:sz="0" w:space="0" w:color="auto"/>
                <w:left w:val="none" w:sz="0" w:space="0" w:color="auto"/>
                <w:bottom w:val="none" w:sz="0" w:space="0" w:color="auto"/>
                <w:right w:val="none" w:sz="0" w:space="0" w:color="auto"/>
              </w:divBdr>
            </w:div>
            <w:div w:id="513962640">
              <w:marLeft w:val="0"/>
              <w:marRight w:val="0"/>
              <w:marTop w:val="0"/>
              <w:marBottom w:val="0"/>
              <w:divBdr>
                <w:top w:val="none" w:sz="0" w:space="0" w:color="auto"/>
                <w:left w:val="none" w:sz="0" w:space="0" w:color="auto"/>
                <w:bottom w:val="none" w:sz="0" w:space="0" w:color="auto"/>
                <w:right w:val="none" w:sz="0" w:space="0" w:color="auto"/>
              </w:divBdr>
            </w:div>
            <w:div w:id="923226108">
              <w:marLeft w:val="0"/>
              <w:marRight w:val="0"/>
              <w:marTop w:val="0"/>
              <w:marBottom w:val="0"/>
              <w:divBdr>
                <w:top w:val="none" w:sz="0" w:space="0" w:color="auto"/>
                <w:left w:val="none" w:sz="0" w:space="0" w:color="auto"/>
                <w:bottom w:val="none" w:sz="0" w:space="0" w:color="auto"/>
                <w:right w:val="none" w:sz="0" w:space="0" w:color="auto"/>
              </w:divBdr>
            </w:div>
            <w:div w:id="609165520">
              <w:marLeft w:val="0"/>
              <w:marRight w:val="0"/>
              <w:marTop w:val="0"/>
              <w:marBottom w:val="0"/>
              <w:divBdr>
                <w:top w:val="none" w:sz="0" w:space="0" w:color="auto"/>
                <w:left w:val="none" w:sz="0" w:space="0" w:color="auto"/>
                <w:bottom w:val="none" w:sz="0" w:space="0" w:color="auto"/>
                <w:right w:val="none" w:sz="0" w:space="0" w:color="auto"/>
              </w:divBdr>
            </w:div>
            <w:div w:id="1401488472">
              <w:marLeft w:val="0"/>
              <w:marRight w:val="0"/>
              <w:marTop w:val="0"/>
              <w:marBottom w:val="0"/>
              <w:divBdr>
                <w:top w:val="none" w:sz="0" w:space="0" w:color="auto"/>
                <w:left w:val="none" w:sz="0" w:space="0" w:color="auto"/>
                <w:bottom w:val="none" w:sz="0" w:space="0" w:color="auto"/>
                <w:right w:val="none" w:sz="0" w:space="0" w:color="auto"/>
              </w:divBdr>
            </w:div>
            <w:div w:id="488403971">
              <w:marLeft w:val="0"/>
              <w:marRight w:val="0"/>
              <w:marTop w:val="0"/>
              <w:marBottom w:val="0"/>
              <w:divBdr>
                <w:top w:val="none" w:sz="0" w:space="0" w:color="auto"/>
                <w:left w:val="none" w:sz="0" w:space="0" w:color="auto"/>
                <w:bottom w:val="none" w:sz="0" w:space="0" w:color="auto"/>
                <w:right w:val="none" w:sz="0" w:space="0" w:color="auto"/>
              </w:divBdr>
            </w:div>
            <w:div w:id="1332176869">
              <w:marLeft w:val="0"/>
              <w:marRight w:val="0"/>
              <w:marTop w:val="0"/>
              <w:marBottom w:val="0"/>
              <w:divBdr>
                <w:top w:val="none" w:sz="0" w:space="0" w:color="auto"/>
                <w:left w:val="none" w:sz="0" w:space="0" w:color="auto"/>
                <w:bottom w:val="none" w:sz="0" w:space="0" w:color="auto"/>
                <w:right w:val="none" w:sz="0" w:space="0" w:color="auto"/>
              </w:divBdr>
            </w:div>
            <w:div w:id="1558976385">
              <w:marLeft w:val="0"/>
              <w:marRight w:val="0"/>
              <w:marTop w:val="0"/>
              <w:marBottom w:val="0"/>
              <w:divBdr>
                <w:top w:val="none" w:sz="0" w:space="0" w:color="auto"/>
                <w:left w:val="none" w:sz="0" w:space="0" w:color="auto"/>
                <w:bottom w:val="none" w:sz="0" w:space="0" w:color="auto"/>
                <w:right w:val="none" w:sz="0" w:space="0" w:color="auto"/>
              </w:divBdr>
            </w:div>
            <w:div w:id="844174451">
              <w:marLeft w:val="0"/>
              <w:marRight w:val="0"/>
              <w:marTop w:val="0"/>
              <w:marBottom w:val="0"/>
              <w:divBdr>
                <w:top w:val="none" w:sz="0" w:space="0" w:color="auto"/>
                <w:left w:val="none" w:sz="0" w:space="0" w:color="auto"/>
                <w:bottom w:val="none" w:sz="0" w:space="0" w:color="auto"/>
                <w:right w:val="none" w:sz="0" w:space="0" w:color="auto"/>
              </w:divBdr>
            </w:div>
            <w:div w:id="194001085">
              <w:marLeft w:val="0"/>
              <w:marRight w:val="0"/>
              <w:marTop w:val="0"/>
              <w:marBottom w:val="0"/>
              <w:divBdr>
                <w:top w:val="none" w:sz="0" w:space="0" w:color="auto"/>
                <w:left w:val="none" w:sz="0" w:space="0" w:color="auto"/>
                <w:bottom w:val="none" w:sz="0" w:space="0" w:color="auto"/>
                <w:right w:val="none" w:sz="0" w:space="0" w:color="auto"/>
              </w:divBdr>
            </w:div>
            <w:div w:id="822544816">
              <w:marLeft w:val="0"/>
              <w:marRight w:val="0"/>
              <w:marTop w:val="0"/>
              <w:marBottom w:val="0"/>
              <w:divBdr>
                <w:top w:val="none" w:sz="0" w:space="0" w:color="auto"/>
                <w:left w:val="none" w:sz="0" w:space="0" w:color="auto"/>
                <w:bottom w:val="none" w:sz="0" w:space="0" w:color="auto"/>
                <w:right w:val="none" w:sz="0" w:space="0" w:color="auto"/>
              </w:divBdr>
            </w:div>
            <w:div w:id="870188225">
              <w:marLeft w:val="0"/>
              <w:marRight w:val="0"/>
              <w:marTop w:val="0"/>
              <w:marBottom w:val="0"/>
              <w:divBdr>
                <w:top w:val="none" w:sz="0" w:space="0" w:color="auto"/>
                <w:left w:val="none" w:sz="0" w:space="0" w:color="auto"/>
                <w:bottom w:val="none" w:sz="0" w:space="0" w:color="auto"/>
                <w:right w:val="none" w:sz="0" w:space="0" w:color="auto"/>
              </w:divBdr>
            </w:div>
            <w:div w:id="1840536053">
              <w:marLeft w:val="0"/>
              <w:marRight w:val="0"/>
              <w:marTop w:val="0"/>
              <w:marBottom w:val="0"/>
              <w:divBdr>
                <w:top w:val="none" w:sz="0" w:space="0" w:color="auto"/>
                <w:left w:val="none" w:sz="0" w:space="0" w:color="auto"/>
                <w:bottom w:val="none" w:sz="0" w:space="0" w:color="auto"/>
                <w:right w:val="none" w:sz="0" w:space="0" w:color="auto"/>
              </w:divBdr>
            </w:div>
            <w:div w:id="503907228">
              <w:marLeft w:val="0"/>
              <w:marRight w:val="0"/>
              <w:marTop w:val="0"/>
              <w:marBottom w:val="0"/>
              <w:divBdr>
                <w:top w:val="none" w:sz="0" w:space="0" w:color="auto"/>
                <w:left w:val="none" w:sz="0" w:space="0" w:color="auto"/>
                <w:bottom w:val="none" w:sz="0" w:space="0" w:color="auto"/>
                <w:right w:val="none" w:sz="0" w:space="0" w:color="auto"/>
              </w:divBdr>
            </w:div>
            <w:div w:id="1868518180">
              <w:marLeft w:val="0"/>
              <w:marRight w:val="0"/>
              <w:marTop w:val="0"/>
              <w:marBottom w:val="0"/>
              <w:divBdr>
                <w:top w:val="none" w:sz="0" w:space="0" w:color="auto"/>
                <w:left w:val="none" w:sz="0" w:space="0" w:color="auto"/>
                <w:bottom w:val="none" w:sz="0" w:space="0" w:color="auto"/>
                <w:right w:val="none" w:sz="0" w:space="0" w:color="auto"/>
              </w:divBdr>
            </w:div>
            <w:div w:id="524442875">
              <w:marLeft w:val="0"/>
              <w:marRight w:val="0"/>
              <w:marTop w:val="0"/>
              <w:marBottom w:val="0"/>
              <w:divBdr>
                <w:top w:val="none" w:sz="0" w:space="0" w:color="auto"/>
                <w:left w:val="none" w:sz="0" w:space="0" w:color="auto"/>
                <w:bottom w:val="none" w:sz="0" w:space="0" w:color="auto"/>
                <w:right w:val="none" w:sz="0" w:space="0" w:color="auto"/>
              </w:divBdr>
            </w:div>
            <w:div w:id="466822507">
              <w:marLeft w:val="0"/>
              <w:marRight w:val="0"/>
              <w:marTop w:val="0"/>
              <w:marBottom w:val="0"/>
              <w:divBdr>
                <w:top w:val="none" w:sz="0" w:space="0" w:color="auto"/>
                <w:left w:val="none" w:sz="0" w:space="0" w:color="auto"/>
                <w:bottom w:val="none" w:sz="0" w:space="0" w:color="auto"/>
                <w:right w:val="none" w:sz="0" w:space="0" w:color="auto"/>
              </w:divBdr>
            </w:div>
            <w:div w:id="118645976">
              <w:marLeft w:val="0"/>
              <w:marRight w:val="0"/>
              <w:marTop w:val="0"/>
              <w:marBottom w:val="0"/>
              <w:divBdr>
                <w:top w:val="none" w:sz="0" w:space="0" w:color="auto"/>
                <w:left w:val="none" w:sz="0" w:space="0" w:color="auto"/>
                <w:bottom w:val="none" w:sz="0" w:space="0" w:color="auto"/>
                <w:right w:val="none" w:sz="0" w:space="0" w:color="auto"/>
              </w:divBdr>
            </w:div>
            <w:div w:id="1584292994">
              <w:marLeft w:val="0"/>
              <w:marRight w:val="0"/>
              <w:marTop w:val="0"/>
              <w:marBottom w:val="0"/>
              <w:divBdr>
                <w:top w:val="none" w:sz="0" w:space="0" w:color="auto"/>
                <w:left w:val="none" w:sz="0" w:space="0" w:color="auto"/>
                <w:bottom w:val="none" w:sz="0" w:space="0" w:color="auto"/>
                <w:right w:val="none" w:sz="0" w:space="0" w:color="auto"/>
              </w:divBdr>
            </w:div>
            <w:div w:id="119610839">
              <w:marLeft w:val="0"/>
              <w:marRight w:val="0"/>
              <w:marTop w:val="0"/>
              <w:marBottom w:val="0"/>
              <w:divBdr>
                <w:top w:val="none" w:sz="0" w:space="0" w:color="auto"/>
                <w:left w:val="none" w:sz="0" w:space="0" w:color="auto"/>
                <w:bottom w:val="none" w:sz="0" w:space="0" w:color="auto"/>
                <w:right w:val="none" w:sz="0" w:space="0" w:color="auto"/>
              </w:divBdr>
            </w:div>
            <w:div w:id="1321156590">
              <w:marLeft w:val="0"/>
              <w:marRight w:val="0"/>
              <w:marTop w:val="0"/>
              <w:marBottom w:val="0"/>
              <w:divBdr>
                <w:top w:val="none" w:sz="0" w:space="0" w:color="auto"/>
                <w:left w:val="none" w:sz="0" w:space="0" w:color="auto"/>
                <w:bottom w:val="none" w:sz="0" w:space="0" w:color="auto"/>
                <w:right w:val="none" w:sz="0" w:space="0" w:color="auto"/>
              </w:divBdr>
            </w:div>
            <w:div w:id="723483368">
              <w:marLeft w:val="0"/>
              <w:marRight w:val="0"/>
              <w:marTop w:val="0"/>
              <w:marBottom w:val="0"/>
              <w:divBdr>
                <w:top w:val="none" w:sz="0" w:space="0" w:color="auto"/>
                <w:left w:val="none" w:sz="0" w:space="0" w:color="auto"/>
                <w:bottom w:val="none" w:sz="0" w:space="0" w:color="auto"/>
                <w:right w:val="none" w:sz="0" w:space="0" w:color="auto"/>
              </w:divBdr>
            </w:div>
            <w:div w:id="1089233713">
              <w:marLeft w:val="0"/>
              <w:marRight w:val="0"/>
              <w:marTop w:val="0"/>
              <w:marBottom w:val="0"/>
              <w:divBdr>
                <w:top w:val="none" w:sz="0" w:space="0" w:color="auto"/>
                <w:left w:val="none" w:sz="0" w:space="0" w:color="auto"/>
                <w:bottom w:val="none" w:sz="0" w:space="0" w:color="auto"/>
                <w:right w:val="none" w:sz="0" w:space="0" w:color="auto"/>
              </w:divBdr>
            </w:div>
            <w:div w:id="1780952221">
              <w:marLeft w:val="0"/>
              <w:marRight w:val="0"/>
              <w:marTop w:val="0"/>
              <w:marBottom w:val="0"/>
              <w:divBdr>
                <w:top w:val="none" w:sz="0" w:space="0" w:color="auto"/>
                <w:left w:val="none" w:sz="0" w:space="0" w:color="auto"/>
                <w:bottom w:val="none" w:sz="0" w:space="0" w:color="auto"/>
                <w:right w:val="none" w:sz="0" w:space="0" w:color="auto"/>
              </w:divBdr>
            </w:div>
            <w:div w:id="565191325">
              <w:marLeft w:val="0"/>
              <w:marRight w:val="0"/>
              <w:marTop w:val="0"/>
              <w:marBottom w:val="0"/>
              <w:divBdr>
                <w:top w:val="none" w:sz="0" w:space="0" w:color="auto"/>
                <w:left w:val="none" w:sz="0" w:space="0" w:color="auto"/>
                <w:bottom w:val="none" w:sz="0" w:space="0" w:color="auto"/>
                <w:right w:val="none" w:sz="0" w:space="0" w:color="auto"/>
              </w:divBdr>
            </w:div>
            <w:div w:id="2051147296">
              <w:marLeft w:val="0"/>
              <w:marRight w:val="0"/>
              <w:marTop w:val="0"/>
              <w:marBottom w:val="0"/>
              <w:divBdr>
                <w:top w:val="none" w:sz="0" w:space="0" w:color="auto"/>
                <w:left w:val="none" w:sz="0" w:space="0" w:color="auto"/>
                <w:bottom w:val="none" w:sz="0" w:space="0" w:color="auto"/>
                <w:right w:val="none" w:sz="0" w:space="0" w:color="auto"/>
              </w:divBdr>
            </w:div>
            <w:div w:id="2085493431">
              <w:marLeft w:val="0"/>
              <w:marRight w:val="0"/>
              <w:marTop w:val="0"/>
              <w:marBottom w:val="0"/>
              <w:divBdr>
                <w:top w:val="none" w:sz="0" w:space="0" w:color="auto"/>
                <w:left w:val="none" w:sz="0" w:space="0" w:color="auto"/>
                <w:bottom w:val="none" w:sz="0" w:space="0" w:color="auto"/>
                <w:right w:val="none" w:sz="0" w:space="0" w:color="auto"/>
              </w:divBdr>
            </w:div>
            <w:div w:id="2082948804">
              <w:marLeft w:val="0"/>
              <w:marRight w:val="0"/>
              <w:marTop w:val="0"/>
              <w:marBottom w:val="0"/>
              <w:divBdr>
                <w:top w:val="none" w:sz="0" w:space="0" w:color="auto"/>
                <w:left w:val="none" w:sz="0" w:space="0" w:color="auto"/>
                <w:bottom w:val="none" w:sz="0" w:space="0" w:color="auto"/>
                <w:right w:val="none" w:sz="0" w:space="0" w:color="auto"/>
              </w:divBdr>
            </w:div>
            <w:div w:id="1588877973">
              <w:marLeft w:val="0"/>
              <w:marRight w:val="0"/>
              <w:marTop w:val="0"/>
              <w:marBottom w:val="0"/>
              <w:divBdr>
                <w:top w:val="none" w:sz="0" w:space="0" w:color="auto"/>
                <w:left w:val="none" w:sz="0" w:space="0" w:color="auto"/>
                <w:bottom w:val="none" w:sz="0" w:space="0" w:color="auto"/>
                <w:right w:val="none" w:sz="0" w:space="0" w:color="auto"/>
              </w:divBdr>
            </w:div>
            <w:div w:id="701705342">
              <w:marLeft w:val="0"/>
              <w:marRight w:val="0"/>
              <w:marTop w:val="0"/>
              <w:marBottom w:val="0"/>
              <w:divBdr>
                <w:top w:val="none" w:sz="0" w:space="0" w:color="auto"/>
                <w:left w:val="none" w:sz="0" w:space="0" w:color="auto"/>
                <w:bottom w:val="none" w:sz="0" w:space="0" w:color="auto"/>
                <w:right w:val="none" w:sz="0" w:space="0" w:color="auto"/>
              </w:divBdr>
            </w:div>
            <w:div w:id="2100976765">
              <w:marLeft w:val="0"/>
              <w:marRight w:val="0"/>
              <w:marTop w:val="0"/>
              <w:marBottom w:val="0"/>
              <w:divBdr>
                <w:top w:val="none" w:sz="0" w:space="0" w:color="auto"/>
                <w:left w:val="none" w:sz="0" w:space="0" w:color="auto"/>
                <w:bottom w:val="none" w:sz="0" w:space="0" w:color="auto"/>
                <w:right w:val="none" w:sz="0" w:space="0" w:color="auto"/>
              </w:divBdr>
            </w:div>
            <w:div w:id="1208296878">
              <w:marLeft w:val="0"/>
              <w:marRight w:val="0"/>
              <w:marTop w:val="0"/>
              <w:marBottom w:val="0"/>
              <w:divBdr>
                <w:top w:val="none" w:sz="0" w:space="0" w:color="auto"/>
                <w:left w:val="none" w:sz="0" w:space="0" w:color="auto"/>
                <w:bottom w:val="none" w:sz="0" w:space="0" w:color="auto"/>
                <w:right w:val="none" w:sz="0" w:space="0" w:color="auto"/>
              </w:divBdr>
            </w:div>
            <w:div w:id="495724621">
              <w:marLeft w:val="0"/>
              <w:marRight w:val="0"/>
              <w:marTop w:val="0"/>
              <w:marBottom w:val="0"/>
              <w:divBdr>
                <w:top w:val="none" w:sz="0" w:space="0" w:color="auto"/>
                <w:left w:val="none" w:sz="0" w:space="0" w:color="auto"/>
                <w:bottom w:val="none" w:sz="0" w:space="0" w:color="auto"/>
                <w:right w:val="none" w:sz="0" w:space="0" w:color="auto"/>
              </w:divBdr>
            </w:div>
            <w:div w:id="531646799">
              <w:marLeft w:val="0"/>
              <w:marRight w:val="0"/>
              <w:marTop w:val="0"/>
              <w:marBottom w:val="0"/>
              <w:divBdr>
                <w:top w:val="none" w:sz="0" w:space="0" w:color="auto"/>
                <w:left w:val="none" w:sz="0" w:space="0" w:color="auto"/>
                <w:bottom w:val="none" w:sz="0" w:space="0" w:color="auto"/>
                <w:right w:val="none" w:sz="0" w:space="0" w:color="auto"/>
              </w:divBdr>
            </w:div>
            <w:div w:id="2089766951">
              <w:marLeft w:val="0"/>
              <w:marRight w:val="0"/>
              <w:marTop w:val="0"/>
              <w:marBottom w:val="0"/>
              <w:divBdr>
                <w:top w:val="none" w:sz="0" w:space="0" w:color="auto"/>
                <w:left w:val="none" w:sz="0" w:space="0" w:color="auto"/>
                <w:bottom w:val="none" w:sz="0" w:space="0" w:color="auto"/>
                <w:right w:val="none" w:sz="0" w:space="0" w:color="auto"/>
              </w:divBdr>
            </w:div>
            <w:div w:id="1973976294">
              <w:marLeft w:val="0"/>
              <w:marRight w:val="0"/>
              <w:marTop w:val="0"/>
              <w:marBottom w:val="0"/>
              <w:divBdr>
                <w:top w:val="none" w:sz="0" w:space="0" w:color="auto"/>
                <w:left w:val="none" w:sz="0" w:space="0" w:color="auto"/>
                <w:bottom w:val="none" w:sz="0" w:space="0" w:color="auto"/>
                <w:right w:val="none" w:sz="0" w:space="0" w:color="auto"/>
              </w:divBdr>
            </w:div>
            <w:div w:id="1116606014">
              <w:marLeft w:val="0"/>
              <w:marRight w:val="0"/>
              <w:marTop w:val="0"/>
              <w:marBottom w:val="0"/>
              <w:divBdr>
                <w:top w:val="none" w:sz="0" w:space="0" w:color="auto"/>
                <w:left w:val="none" w:sz="0" w:space="0" w:color="auto"/>
                <w:bottom w:val="none" w:sz="0" w:space="0" w:color="auto"/>
                <w:right w:val="none" w:sz="0" w:space="0" w:color="auto"/>
              </w:divBdr>
            </w:div>
            <w:div w:id="1781334281">
              <w:marLeft w:val="0"/>
              <w:marRight w:val="0"/>
              <w:marTop w:val="0"/>
              <w:marBottom w:val="0"/>
              <w:divBdr>
                <w:top w:val="none" w:sz="0" w:space="0" w:color="auto"/>
                <w:left w:val="none" w:sz="0" w:space="0" w:color="auto"/>
                <w:bottom w:val="none" w:sz="0" w:space="0" w:color="auto"/>
                <w:right w:val="none" w:sz="0" w:space="0" w:color="auto"/>
              </w:divBdr>
            </w:div>
            <w:div w:id="802965664">
              <w:marLeft w:val="0"/>
              <w:marRight w:val="0"/>
              <w:marTop w:val="0"/>
              <w:marBottom w:val="0"/>
              <w:divBdr>
                <w:top w:val="none" w:sz="0" w:space="0" w:color="auto"/>
                <w:left w:val="none" w:sz="0" w:space="0" w:color="auto"/>
                <w:bottom w:val="none" w:sz="0" w:space="0" w:color="auto"/>
                <w:right w:val="none" w:sz="0" w:space="0" w:color="auto"/>
              </w:divBdr>
            </w:div>
            <w:div w:id="1222405606">
              <w:marLeft w:val="0"/>
              <w:marRight w:val="0"/>
              <w:marTop w:val="0"/>
              <w:marBottom w:val="0"/>
              <w:divBdr>
                <w:top w:val="none" w:sz="0" w:space="0" w:color="auto"/>
                <w:left w:val="none" w:sz="0" w:space="0" w:color="auto"/>
                <w:bottom w:val="none" w:sz="0" w:space="0" w:color="auto"/>
                <w:right w:val="none" w:sz="0" w:space="0" w:color="auto"/>
              </w:divBdr>
            </w:div>
            <w:div w:id="929123245">
              <w:marLeft w:val="0"/>
              <w:marRight w:val="0"/>
              <w:marTop w:val="0"/>
              <w:marBottom w:val="0"/>
              <w:divBdr>
                <w:top w:val="none" w:sz="0" w:space="0" w:color="auto"/>
                <w:left w:val="none" w:sz="0" w:space="0" w:color="auto"/>
                <w:bottom w:val="none" w:sz="0" w:space="0" w:color="auto"/>
                <w:right w:val="none" w:sz="0" w:space="0" w:color="auto"/>
              </w:divBdr>
            </w:div>
            <w:div w:id="1489513292">
              <w:marLeft w:val="0"/>
              <w:marRight w:val="0"/>
              <w:marTop w:val="0"/>
              <w:marBottom w:val="0"/>
              <w:divBdr>
                <w:top w:val="none" w:sz="0" w:space="0" w:color="auto"/>
                <w:left w:val="none" w:sz="0" w:space="0" w:color="auto"/>
                <w:bottom w:val="none" w:sz="0" w:space="0" w:color="auto"/>
                <w:right w:val="none" w:sz="0" w:space="0" w:color="auto"/>
              </w:divBdr>
            </w:div>
            <w:div w:id="311057499">
              <w:marLeft w:val="0"/>
              <w:marRight w:val="0"/>
              <w:marTop w:val="0"/>
              <w:marBottom w:val="0"/>
              <w:divBdr>
                <w:top w:val="none" w:sz="0" w:space="0" w:color="auto"/>
                <w:left w:val="none" w:sz="0" w:space="0" w:color="auto"/>
                <w:bottom w:val="none" w:sz="0" w:space="0" w:color="auto"/>
                <w:right w:val="none" w:sz="0" w:space="0" w:color="auto"/>
              </w:divBdr>
            </w:div>
            <w:div w:id="696082935">
              <w:marLeft w:val="0"/>
              <w:marRight w:val="0"/>
              <w:marTop w:val="0"/>
              <w:marBottom w:val="0"/>
              <w:divBdr>
                <w:top w:val="none" w:sz="0" w:space="0" w:color="auto"/>
                <w:left w:val="none" w:sz="0" w:space="0" w:color="auto"/>
                <w:bottom w:val="none" w:sz="0" w:space="0" w:color="auto"/>
                <w:right w:val="none" w:sz="0" w:space="0" w:color="auto"/>
              </w:divBdr>
            </w:div>
            <w:div w:id="1500389155">
              <w:marLeft w:val="0"/>
              <w:marRight w:val="0"/>
              <w:marTop w:val="0"/>
              <w:marBottom w:val="0"/>
              <w:divBdr>
                <w:top w:val="none" w:sz="0" w:space="0" w:color="auto"/>
                <w:left w:val="none" w:sz="0" w:space="0" w:color="auto"/>
                <w:bottom w:val="none" w:sz="0" w:space="0" w:color="auto"/>
                <w:right w:val="none" w:sz="0" w:space="0" w:color="auto"/>
              </w:divBdr>
            </w:div>
            <w:div w:id="313264111">
              <w:marLeft w:val="0"/>
              <w:marRight w:val="0"/>
              <w:marTop w:val="0"/>
              <w:marBottom w:val="0"/>
              <w:divBdr>
                <w:top w:val="none" w:sz="0" w:space="0" w:color="auto"/>
                <w:left w:val="none" w:sz="0" w:space="0" w:color="auto"/>
                <w:bottom w:val="none" w:sz="0" w:space="0" w:color="auto"/>
                <w:right w:val="none" w:sz="0" w:space="0" w:color="auto"/>
              </w:divBdr>
            </w:div>
            <w:div w:id="1628924744">
              <w:marLeft w:val="0"/>
              <w:marRight w:val="0"/>
              <w:marTop w:val="0"/>
              <w:marBottom w:val="0"/>
              <w:divBdr>
                <w:top w:val="none" w:sz="0" w:space="0" w:color="auto"/>
                <w:left w:val="none" w:sz="0" w:space="0" w:color="auto"/>
                <w:bottom w:val="none" w:sz="0" w:space="0" w:color="auto"/>
                <w:right w:val="none" w:sz="0" w:space="0" w:color="auto"/>
              </w:divBdr>
            </w:div>
            <w:div w:id="1070077633">
              <w:marLeft w:val="0"/>
              <w:marRight w:val="0"/>
              <w:marTop w:val="0"/>
              <w:marBottom w:val="0"/>
              <w:divBdr>
                <w:top w:val="none" w:sz="0" w:space="0" w:color="auto"/>
                <w:left w:val="none" w:sz="0" w:space="0" w:color="auto"/>
                <w:bottom w:val="none" w:sz="0" w:space="0" w:color="auto"/>
                <w:right w:val="none" w:sz="0" w:space="0" w:color="auto"/>
              </w:divBdr>
            </w:div>
            <w:div w:id="1815367381">
              <w:marLeft w:val="0"/>
              <w:marRight w:val="0"/>
              <w:marTop w:val="0"/>
              <w:marBottom w:val="0"/>
              <w:divBdr>
                <w:top w:val="none" w:sz="0" w:space="0" w:color="auto"/>
                <w:left w:val="none" w:sz="0" w:space="0" w:color="auto"/>
                <w:bottom w:val="none" w:sz="0" w:space="0" w:color="auto"/>
                <w:right w:val="none" w:sz="0" w:space="0" w:color="auto"/>
              </w:divBdr>
            </w:div>
            <w:div w:id="1440176982">
              <w:marLeft w:val="0"/>
              <w:marRight w:val="0"/>
              <w:marTop w:val="0"/>
              <w:marBottom w:val="0"/>
              <w:divBdr>
                <w:top w:val="none" w:sz="0" w:space="0" w:color="auto"/>
                <w:left w:val="none" w:sz="0" w:space="0" w:color="auto"/>
                <w:bottom w:val="none" w:sz="0" w:space="0" w:color="auto"/>
                <w:right w:val="none" w:sz="0" w:space="0" w:color="auto"/>
              </w:divBdr>
            </w:div>
            <w:div w:id="450977146">
              <w:marLeft w:val="0"/>
              <w:marRight w:val="0"/>
              <w:marTop w:val="0"/>
              <w:marBottom w:val="0"/>
              <w:divBdr>
                <w:top w:val="none" w:sz="0" w:space="0" w:color="auto"/>
                <w:left w:val="none" w:sz="0" w:space="0" w:color="auto"/>
                <w:bottom w:val="none" w:sz="0" w:space="0" w:color="auto"/>
                <w:right w:val="none" w:sz="0" w:space="0" w:color="auto"/>
              </w:divBdr>
            </w:div>
            <w:div w:id="738283318">
              <w:marLeft w:val="0"/>
              <w:marRight w:val="0"/>
              <w:marTop w:val="0"/>
              <w:marBottom w:val="0"/>
              <w:divBdr>
                <w:top w:val="none" w:sz="0" w:space="0" w:color="auto"/>
                <w:left w:val="none" w:sz="0" w:space="0" w:color="auto"/>
                <w:bottom w:val="none" w:sz="0" w:space="0" w:color="auto"/>
                <w:right w:val="none" w:sz="0" w:space="0" w:color="auto"/>
              </w:divBdr>
            </w:div>
            <w:div w:id="1902401339">
              <w:marLeft w:val="0"/>
              <w:marRight w:val="0"/>
              <w:marTop w:val="0"/>
              <w:marBottom w:val="0"/>
              <w:divBdr>
                <w:top w:val="none" w:sz="0" w:space="0" w:color="auto"/>
                <w:left w:val="none" w:sz="0" w:space="0" w:color="auto"/>
                <w:bottom w:val="none" w:sz="0" w:space="0" w:color="auto"/>
                <w:right w:val="none" w:sz="0" w:space="0" w:color="auto"/>
              </w:divBdr>
            </w:div>
            <w:div w:id="620696245">
              <w:marLeft w:val="0"/>
              <w:marRight w:val="0"/>
              <w:marTop w:val="0"/>
              <w:marBottom w:val="0"/>
              <w:divBdr>
                <w:top w:val="none" w:sz="0" w:space="0" w:color="auto"/>
                <w:left w:val="none" w:sz="0" w:space="0" w:color="auto"/>
                <w:bottom w:val="none" w:sz="0" w:space="0" w:color="auto"/>
                <w:right w:val="none" w:sz="0" w:space="0" w:color="auto"/>
              </w:divBdr>
            </w:div>
            <w:div w:id="717780193">
              <w:marLeft w:val="0"/>
              <w:marRight w:val="0"/>
              <w:marTop w:val="0"/>
              <w:marBottom w:val="0"/>
              <w:divBdr>
                <w:top w:val="none" w:sz="0" w:space="0" w:color="auto"/>
                <w:left w:val="none" w:sz="0" w:space="0" w:color="auto"/>
                <w:bottom w:val="none" w:sz="0" w:space="0" w:color="auto"/>
                <w:right w:val="none" w:sz="0" w:space="0" w:color="auto"/>
              </w:divBdr>
            </w:div>
            <w:div w:id="2019454609">
              <w:marLeft w:val="0"/>
              <w:marRight w:val="0"/>
              <w:marTop w:val="0"/>
              <w:marBottom w:val="0"/>
              <w:divBdr>
                <w:top w:val="none" w:sz="0" w:space="0" w:color="auto"/>
                <w:left w:val="none" w:sz="0" w:space="0" w:color="auto"/>
                <w:bottom w:val="none" w:sz="0" w:space="0" w:color="auto"/>
                <w:right w:val="none" w:sz="0" w:space="0" w:color="auto"/>
              </w:divBdr>
            </w:div>
            <w:div w:id="1675762806">
              <w:marLeft w:val="0"/>
              <w:marRight w:val="0"/>
              <w:marTop w:val="0"/>
              <w:marBottom w:val="0"/>
              <w:divBdr>
                <w:top w:val="none" w:sz="0" w:space="0" w:color="auto"/>
                <w:left w:val="none" w:sz="0" w:space="0" w:color="auto"/>
                <w:bottom w:val="none" w:sz="0" w:space="0" w:color="auto"/>
                <w:right w:val="none" w:sz="0" w:space="0" w:color="auto"/>
              </w:divBdr>
            </w:div>
            <w:div w:id="2019917184">
              <w:marLeft w:val="0"/>
              <w:marRight w:val="0"/>
              <w:marTop w:val="0"/>
              <w:marBottom w:val="0"/>
              <w:divBdr>
                <w:top w:val="none" w:sz="0" w:space="0" w:color="auto"/>
                <w:left w:val="none" w:sz="0" w:space="0" w:color="auto"/>
                <w:bottom w:val="none" w:sz="0" w:space="0" w:color="auto"/>
                <w:right w:val="none" w:sz="0" w:space="0" w:color="auto"/>
              </w:divBdr>
            </w:div>
            <w:div w:id="1277954490">
              <w:marLeft w:val="0"/>
              <w:marRight w:val="0"/>
              <w:marTop w:val="0"/>
              <w:marBottom w:val="0"/>
              <w:divBdr>
                <w:top w:val="none" w:sz="0" w:space="0" w:color="auto"/>
                <w:left w:val="none" w:sz="0" w:space="0" w:color="auto"/>
                <w:bottom w:val="none" w:sz="0" w:space="0" w:color="auto"/>
                <w:right w:val="none" w:sz="0" w:space="0" w:color="auto"/>
              </w:divBdr>
            </w:div>
            <w:div w:id="1015422751">
              <w:marLeft w:val="0"/>
              <w:marRight w:val="0"/>
              <w:marTop w:val="0"/>
              <w:marBottom w:val="0"/>
              <w:divBdr>
                <w:top w:val="none" w:sz="0" w:space="0" w:color="auto"/>
                <w:left w:val="none" w:sz="0" w:space="0" w:color="auto"/>
                <w:bottom w:val="none" w:sz="0" w:space="0" w:color="auto"/>
                <w:right w:val="none" w:sz="0" w:space="0" w:color="auto"/>
              </w:divBdr>
            </w:div>
            <w:div w:id="1951937245">
              <w:marLeft w:val="0"/>
              <w:marRight w:val="0"/>
              <w:marTop w:val="0"/>
              <w:marBottom w:val="0"/>
              <w:divBdr>
                <w:top w:val="none" w:sz="0" w:space="0" w:color="auto"/>
                <w:left w:val="none" w:sz="0" w:space="0" w:color="auto"/>
                <w:bottom w:val="none" w:sz="0" w:space="0" w:color="auto"/>
                <w:right w:val="none" w:sz="0" w:space="0" w:color="auto"/>
              </w:divBdr>
            </w:div>
            <w:div w:id="1794976440">
              <w:marLeft w:val="0"/>
              <w:marRight w:val="0"/>
              <w:marTop w:val="0"/>
              <w:marBottom w:val="0"/>
              <w:divBdr>
                <w:top w:val="none" w:sz="0" w:space="0" w:color="auto"/>
                <w:left w:val="none" w:sz="0" w:space="0" w:color="auto"/>
                <w:bottom w:val="none" w:sz="0" w:space="0" w:color="auto"/>
                <w:right w:val="none" w:sz="0" w:space="0" w:color="auto"/>
              </w:divBdr>
            </w:div>
            <w:div w:id="1896045426">
              <w:marLeft w:val="0"/>
              <w:marRight w:val="0"/>
              <w:marTop w:val="0"/>
              <w:marBottom w:val="0"/>
              <w:divBdr>
                <w:top w:val="none" w:sz="0" w:space="0" w:color="auto"/>
                <w:left w:val="none" w:sz="0" w:space="0" w:color="auto"/>
                <w:bottom w:val="none" w:sz="0" w:space="0" w:color="auto"/>
                <w:right w:val="none" w:sz="0" w:space="0" w:color="auto"/>
              </w:divBdr>
            </w:div>
            <w:div w:id="1119490471">
              <w:marLeft w:val="0"/>
              <w:marRight w:val="0"/>
              <w:marTop w:val="0"/>
              <w:marBottom w:val="0"/>
              <w:divBdr>
                <w:top w:val="none" w:sz="0" w:space="0" w:color="auto"/>
                <w:left w:val="none" w:sz="0" w:space="0" w:color="auto"/>
                <w:bottom w:val="none" w:sz="0" w:space="0" w:color="auto"/>
                <w:right w:val="none" w:sz="0" w:space="0" w:color="auto"/>
              </w:divBdr>
            </w:div>
            <w:div w:id="1063675632">
              <w:marLeft w:val="0"/>
              <w:marRight w:val="0"/>
              <w:marTop w:val="0"/>
              <w:marBottom w:val="0"/>
              <w:divBdr>
                <w:top w:val="none" w:sz="0" w:space="0" w:color="auto"/>
                <w:left w:val="none" w:sz="0" w:space="0" w:color="auto"/>
                <w:bottom w:val="none" w:sz="0" w:space="0" w:color="auto"/>
                <w:right w:val="none" w:sz="0" w:space="0" w:color="auto"/>
              </w:divBdr>
            </w:div>
            <w:div w:id="1045565733">
              <w:marLeft w:val="0"/>
              <w:marRight w:val="0"/>
              <w:marTop w:val="0"/>
              <w:marBottom w:val="0"/>
              <w:divBdr>
                <w:top w:val="none" w:sz="0" w:space="0" w:color="auto"/>
                <w:left w:val="none" w:sz="0" w:space="0" w:color="auto"/>
                <w:bottom w:val="none" w:sz="0" w:space="0" w:color="auto"/>
                <w:right w:val="none" w:sz="0" w:space="0" w:color="auto"/>
              </w:divBdr>
            </w:div>
            <w:div w:id="1400442701">
              <w:marLeft w:val="0"/>
              <w:marRight w:val="0"/>
              <w:marTop w:val="0"/>
              <w:marBottom w:val="0"/>
              <w:divBdr>
                <w:top w:val="none" w:sz="0" w:space="0" w:color="auto"/>
                <w:left w:val="none" w:sz="0" w:space="0" w:color="auto"/>
                <w:bottom w:val="none" w:sz="0" w:space="0" w:color="auto"/>
                <w:right w:val="none" w:sz="0" w:space="0" w:color="auto"/>
              </w:divBdr>
            </w:div>
            <w:div w:id="432017615">
              <w:marLeft w:val="0"/>
              <w:marRight w:val="0"/>
              <w:marTop w:val="0"/>
              <w:marBottom w:val="0"/>
              <w:divBdr>
                <w:top w:val="none" w:sz="0" w:space="0" w:color="auto"/>
                <w:left w:val="none" w:sz="0" w:space="0" w:color="auto"/>
                <w:bottom w:val="none" w:sz="0" w:space="0" w:color="auto"/>
                <w:right w:val="none" w:sz="0" w:space="0" w:color="auto"/>
              </w:divBdr>
            </w:div>
            <w:div w:id="1888252842">
              <w:marLeft w:val="0"/>
              <w:marRight w:val="0"/>
              <w:marTop w:val="0"/>
              <w:marBottom w:val="0"/>
              <w:divBdr>
                <w:top w:val="none" w:sz="0" w:space="0" w:color="auto"/>
                <w:left w:val="none" w:sz="0" w:space="0" w:color="auto"/>
                <w:bottom w:val="none" w:sz="0" w:space="0" w:color="auto"/>
                <w:right w:val="none" w:sz="0" w:space="0" w:color="auto"/>
              </w:divBdr>
            </w:div>
            <w:div w:id="1944805179">
              <w:marLeft w:val="0"/>
              <w:marRight w:val="0"/>
              <w:marTop w:val="0"/>
              <w:marBottom w:val="0"/>
              <w:divBdr>
                <w:top w:val="none" w:sz="0" w:space="0" w:color="auto"/>
                <w:left w:val="none" w:sz="0" w:space="0" w:color="auto"/>
                <w:bottom w:val="none" w:sz="0" w:space="0" w:color="auto"/>
                <w:right w:val="none" w:sz="0" w:space="0" w:color="auto"/>
              </w:divBdr>
            </w:div>
            <w:div w:id="228541735">
              <w:marLeft w:val="0"/>
              <w:marRight w:val="0"/>
              <w:marTop w:val="0"/>
              <w:marBottom w:val="0"/>
              <w:divBdr>
                <w:top w:val="none" w:sz="0" w:space="0" w:color="auto"/>
                <w:left w:val="none" w:sz="0" w:space="0" w:color="auto"/>
                <w:bottom w:val="none" w:sz="0" w:space="0" w:color="auto"/>
                <w:right w:val="none" w:sz="0" w:space="0" w:color="auto"/>
              </w:divBdr>
            </w:div>
            <w:div w:id="307441211">
              <w:marLeft w:val="0"/>
              <w:marRight w:val="0"/>
              <w:marTop w:val="0"/>
              <w:marBottom w:val="0"/>
              <w:divBdr>
                <w:top w:val="none" w:sz="0" w:space="0" w:color="auto"/>
                <w:left w:val="none" w:sz="0" w:space="0" w:color="auto"/>
                <w:bottom w:val="none" w:sz="0" w:space="0" w:color="auto"/>
                <w:right w:val="none" w:sz="0" w:space="0" w:color="auto"/>
              </w:divBdr>
            </w:div>
            <w:div w:id="465397571">
              <w:marLeft w:val="0"/>
              <w:marRight w:val="0"/>
              <w:marTop w:val="0"/>
              <w:marBottom w:val="0"/>
              <w:divBdr>
                <w:top w:val="none" w:sz="0" w:space="0" w:color="auto"/>
                <w:left w:val="none" w:sz="0" w:space="0" w:color="auto"/>
                <w:bottom w:val="none" w:sz="0" w:space="0" w:color="auto"/>
                <w:right w:val="none" w:sz="0" w:space="0" w:color="auto"/>
              </w:divBdr>
            </w:div>
            <w:div w:id="352994745">
              <w:marLeft w:val="0"/>
              <w:marRight w:val="0"/>
              <w:marTop w:val="0"/>
              <w:marBottom w:val="0"/>
              <w:divBdr>
                <w:top w:val="none" w:sz="0" w:space="0" w:color="auto"/>
                <w:left w:val="none" w:sz="0" w:space="0" w:color="auto"/>
                <w:bottom w:val="none" w:sz="0" w:space="0" w:color="auto"/>
                <w:right w:val="none" w:sz="0" w:space="0" w:color="auto"/>
              </w:divBdr>
            </w:div>
            <w:div w:id="2005551982">
              <w:marLeft w:val="0"/>
              <w:marRight w:val="0"/>
              <w:marTop w:val="0"/>
              <w:marBottom w:val="0"/>
              <w:divBdr>
                <w:top w:val="none" w:sz="0" w:space="0" w:color="auto"/>
                <w:left w:val="none" w:sz="0" w:space="0" w:color="auto"/>
                <w:bottom w:val="none" w:sz="0" w:space="0" w:color="auto"/>
                <w:right w:val="none" w:sz="0" w:space="0" w:color="auto"/>
              </w:divBdr>
            </w:div>
            <w:div w:id="1281689960">
              <w:marLeft w:val="0"/>
              <w:marRight w:val="0"/>
              <w:marTop w:val="0"/>
              <w:marBottom w:val="0"/>
              <w:divBdr>
                <w:top w:val="none" w:sz="0" w:space="0" w:color="auto"/>
                <w:left w:val="none" w:sz="0" w:space="0" w:color="auto"/>
                <w:bottom w:val="none" w:sz="0" w:space="0" w:color="auto"/>
                <w:right w:val="none" w:sz="0" w:space="0" w:color="auto"/>
              </w:divBdr>
            </w:div>
            <w:div w:id="1570727700">
              <w:marLeft w:val="0"/>
              <w:marRight w:val="0"/>
              <w:marTop w:val="0"/>
              <w:marBottom w:val="0"/>
              <w:divBdr>
                <w:top w:val="none" w:sz="0" w:space="0" w:color="auto"/>
                <w:left w:val="none" w:sz="0" w:space="0" w:color="auto"/>
                <w:bottom w:val="none" w:sz="0" w:space="0" w:color="auto"/>
                <w:right w:val="none" w:sz="0" w:space="0" w:color="auto"/>
              </w:divBdr>
            </w:div>
            <w:div w:id="382146509">
              <w:marLeft w:val="0"/>
              <w:marRight w:val="0"/>
              <w:marTop w:val="0"/>
              <w:marBottom w:val="0"/>
              <w:divBdr>
                <w:top w:val="none" w:sz="0" w:space="0" w:color="auto"/>
                <w:left w:val="none" w:sz="0" w:space="0" w:color="auto"/>
                <w:bottom w:val="none" w:sz="0" w:space="0" w:color="auto"/>
                <w:right w:val="none" w:sz="0" w:space="0" w:color="auto"/>
              </w:divBdr>
            </w:div>
            <w:div w:id="403185843">
              <w:marLeft w:val="0"/>
              <w:marRight w:val="0"/>
              <w:marTop w:val="0"/>
              <w:marBottom w:val="0"/>
              <w:divBdr>
                <w:top w:val="none" w:sz="0" w:space="0" w:color="auto"/>
                <w:left w:val="none" w:sz="0" w:space="0" w:color="auto"/>
                <w:bottom w:val="none" w:sz="0" w:space="0" w:color="auto"/>
                <w:right w:val="none" w:sz="0" w:space="0" w:color="auto"/>
              </w:divBdr>
            </w:div>
            <w:div w:id="2023705458">
              <w:marLeft w:val="0"/>
              <w:marRight w:val="0"/>
              <w:marTop w:val="0"/>
              <w:marBottom w:val="0"/>
              <w:divBdr>
                <w:top w:val="none" w:sz="0" w:space="0" w:color="auto"/>
                <w:left w:val="none" w:sz="0" w:space="0" w:color="auto"/>
                <w:bottom w:val="none" w:sz="0" w:space="0" w:color="auto"/>
                <w:right w:val="none" w:sz="0" w:space="0" w:color="auto"/>
              </w:divBdr>
            </w:div>
            <w:div w:id="1816795597">
              <w:marLeft w:val="0"/>
              <w:marRight w:val="0"/>
              <w:marTop w:val="0"/>
              <w:marBottom w:val="0"/>
              <w:divBdr>
                <w:top w:val="none" w:sz="0" w:space="0" w:color="auto"/>
                <w:left w:val="none" w:sz="0" w:space="0" w:color="auto"/>
                <w:bottom w:val="none" w:sz="0" w:space="0" w:color="auto"/>
                <w:right w:val="none" w:sz="0" w:space="0" w:color="auto"/>
              </w:divBdr>
            </w:div>
            <w:div w:id="1672103548">
              <w:marLeft w:val="0"/>
              <w:marRight w:val="0"/>
              <w:marTop w:val="0"/>
              <w:marBottom w:val="0"/>
              <w:divBdr>
                <w:top w:val="none" w:sz="0" w:space="0" w:color="auto"/>
                <w:left w:val="none" w:sz="0" w:space="0" w:color="auto"/>
                <w:bottom w:val="none" w:sz="0" w:space="0" w:color="auto"/>
                <w:right w:val="none" w:sz="0" w:space="0" w:color="auto"/>
              </w:divBdr>
            </w:div>
            <w:div w:id="254747155">
              <w:marLeft w:val="0"/>
              <w:marRight w:val="0"/>
              <w:marTop w:val="0"/>
              <w:marBottom w:val="0"/>
              <w:divBdr>
                <w:top w:val="none" w:sz="0" w:space="0" w:color="auto"/>
                <w:left w:val="none" w:sz="0" w:space="0" w:color="auto"/>
                <w:bottom w:val="none" w:sz="0" w:space="0" w:color="auto"/>
                <w:right w:val="none" w:sz="0" w:space="0" w:color="auto"/>
              </w:divBdr>
            </w:div>
            <w:div w:id="864051396">
              <w:marLeft w:val="0"/>
              <w:marRight w:val="0"/>
              <w:marTop w:val="0"/>
              <w:marBottom w:val="0"/>
              <w:divBdr>
                <w:top w:val="none" w:sz="0" w:space="0" w:color="auto"/>
                <w:left w:val="none" w:sz="0" w:space="0" w:color="auto"/>
                <w:bottom w:val="none" w:sz="0" w:space="0" w:color="auto"/>
                <w:right w:val="none" w:sz="0" w:space="0" w:color="auto"/>
              </w:divBdr>
            </w:div>
            <w:div w:id="1722436599">
              <w:marLeft w:val="0"/>
              <w:marRight w:val="0"/>
              <w:marTop w:val="0"/>
              <w:marBottom w:val="0"/>
              <w:divBdr>
                <w:top w:val="none" w:sz="0" w:space="0" w:color="auto"/>
                <w:left w:val="none" w:sz="0" w:space="0" w:color="auto"/>
                <w:bottom w:val="none" w:sz="0" w:space="0" w:color="auto"/>
                <w:right w:val="none" w:sz="0" w:space="0" w:color="auto"/>
              </w:divBdr>
            </w:div>
            <w:div w:id="1588878187">
              <w:marLeft w:val="0"/>
              <w:marRight w:val="0"/>
              <w:marTop w:val="0"/>
              <w:marBottom w:val="0"/>
              <w:divBdr>
                <w:top w:val="none" w:sz="0" w:space="0" w:color="auto"/>
                <w:left w:val="none" w:sz="0" w:space="0" w:color="auto"/>
                <w:bottom w:val="none" w:sz="0" w:space="0" w:color="auto"/>
                <w:right w:val="none" w:sz="0" w:space="0" w:color="auto"/>
              </w:divBdr>
            </w:div>
            <w:div w:id="1043679014">
              <w:marLeft w:val="0"/>
              <w:marRight w:val="0"/>
              <w:marTop w:val="0"/>
              <w:marBottom w:val="0"/>
              <w:divBdr>
                <w:top w:val="none" w:sz="0" w:space="0" w:color="auto"/>
                <w:left w:val="none" w:sz="0" w:space="0" w:color="auto"/>
                <w:bottom w:val="none" w:sz="0" w:space="0" w:color="auto"/>
                <w:right w:val="none" w:sz="0" w:space="0" w:color="auto"/>
              </w:divBdr>
            </w:div>
            <w:div w:id="454837639">
              <w:marLeft w:val="0"/>
              <w:marRight w:val="0"/>
              <w:marTop w:val="0"/>
              <w:marBottom w:val="0"/>
              <w:divBdr>
                <w:top w:val="none" w:sz="0" w:space="0" w:color="auto"/>
                <w:left w:val="none" w:sz="0" w:space="0" w:color="auto"/>
                <w:bottom w:val="none" w:sz="0" w:space="0" w:color="auto"/>
                <w:right w:val="none" w:sz="0" w:space="0" w:color="auto"/>
              </w:divBdr>
            </w:div>
            <w:div w:id="1729842638">
              <w:marLeft w:val="0"/>
              <w:marRight w:val="0"/>
              <w:marTop w:val="0"/>
              <w:marBottom w:val="0"/>
              <w:divBdr>
                <w:top w:val="none" w:sz="0" w:space="0" w:color="auto"/>
                <w:left w:val="none" w:sz="0" w:space="0" w:color="auto"/>
                <w:bottom w:val="none" w:sz="0" w:space="0" w:color="auto"/>
                <w:right w:val="none" w:sz="0" w:space="0" w:color="auto"/>
              </w:divBdr>
            </w:div>
            <w:div w:id="93913301">
              <w:marLeft w:val="0"/>
              <w:marRight w:val="0"/>
              <w:marTop w:val="0"/>
              <w:marBottom w:val="0"/>
              <w:divBdr>
                <w:top w:val="none" w:sz="0" w:space="0" w:color="auto"/>
                <w:left w:val="none" w:sz="0" w:space="0" w:color="auto"/>
                <w:bottom w:val="none" w:sz="0" w:space="0" w:color="auto"/>
                <w:right w:val="none" w:sz="0" w:space="0" w:color="auto"/>
              </w:divBdr>
            </w:div>
            <w:div w:id="2146969608">
              <w:marLeft w:val="0"/>
              <w:marRight w:val="0"/>
              <w:marTop w:val="0"/>
              <w:marBottom w:val="0"/>
              <w:divBdr>
                <w:top w:val="none" w:sz="0" w:space="0" w:color="auto"/>
                <w:left w:val="none" w:sz="0" w:space="0" w:color="auto"/>
                <w:bottom w:val="none" w:sz="0" w:space="0" w:color="auto"/>
                <w:right w:val="none" w:sz="0" w:space="0" w:color="auto"/>
              </w:divBdr>
            </w:div>
            <w:div w:id="1303582481">
              <w:marLeft w:val="0"/>
              <w:marRight w:val="0"/>
              <w:marTop w:val="0"/>
              <w:marBottom w:val="0"/>
              <w:divBdr>
                <w:top w:val="none" w:sz="0" w:space="0" w:color="auto"/>
                <w:left w:val="none" w:sz="0" w:space="0" w:color="auto"/>
                <w:bottom w:val="none" w:sz="0" w:space="0" w:color="auto"/>
                <w:right w:val="none" w:sz="0" w:space="0" w:color="auto"/>
              </w:divBdr>
            </w:div>
            <w:div w:id="10299921">
              <w:marLeft w:val="0"/>
              <w:marRight w:val="0"/>
              <w:marTop w:val="0"/>
              <w:marBottom w:val="0"/>
              <w:divBdr>
                <w:top w:val="none" w:sz="0" w:space="0" w:color="auto"/>
                <w:left w:val="none" w:sz="0" w:space="0" w:color="auto"/>
                <w:bottom w:val="none" w:sz="0" w:space="0" w:color="auto"/>
                <w:right w:val="none" w:sz="0" w:space="0" w:color="auto"/>
              </w:divBdr>
            </w:div>
            <w:div w:id="1501430090">
              <w:marLeft w:val="0"/>
              <w:marRight w:val="0"/>
              <w:marTop w:val="0"/>
              <w:marBottom w:val="0"/>
              <w:divBdr>
                <w:top w:val="none" w:sz="0" w:space="0" w:color="auto"/>
                <w:left w:val="none" w:sz="0" w:space="0" w:color="auto"/>
                <w:bottom w:val="none" w:sz="0" w:space="0" w:color="auto"/>
                <w:right w:val="none" w:sz="0" w:space="0" w:color="auto"/>
              </w:divBdr>
            </w:div>
            <w:div w:id="1806855268">
              <w:marLeft w:val="0"/>
              <w:marRight w:val="0"/>
              <w:marTop w:val="0"/>
              <w:marBottom w:val="0"/>
              <w:divBdr>
                <w:top w:val="none" w:sz="0" w:space="0" w:color="auto"/>
                <w:left w:val="none" w:sz="0" w:space="0" w:color="auto"/>
                <w:bottom w:val="none" w:sz="0" w:space="0" w:color="auto"/>
                <w:right w:val="none" w:sz="0" w:space="0" w:color="auto"/>
              </w:divBdr>
            </w:div>
            <w:div w:id="1596283743">
              <w:marLeft w:val="0"/>
              <w:marRight w:val="0"/>
              <w:marTop w:val="0"/>
              <w:marBottom w:val="0"/>
              <w:divBdr>
                <w:top w:val="none" w:sz="0" w:space="0" w:color="auto"/>
                <w:left w:val="none" w:sz="0" w:space="0" w:color="auto"/>
                <w:bottom w:val="none" w:sz="0" w:space="0" w:color="auto"/>
                <w:right w:val="none" w:sz="0" w:space="0" w:color="auto"/>
              </w:divBdr>
            </w:div>
            <w:div w:id="5138182">
              <w:marLeft w:val="0"/>
              <w:marRight w:val="0"/>
              <w:marTop w:val="0"/>
              <w:marBottom w:val="0"/>
              <w:divBdr>
                <w:top w:val="none" w:sz="0" w:space="0" w:color="auto"/>
                <w:left w:val="none" w:sz="0" w:space="0" w:color="auto"/>
                <w:bottom w:val="none" w:sz="0" w:space="0" w:color="auto"/>
                <w:right w:val="none" w:sz="0" w:space="0" w:color="auto"/>
              </w:divBdr>
            </w:div>
            <w:div w:id="19350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17817">
      <w:bodyDiv w:val="1"/>
      <w:marLeft w:val="0"/>
      <w:marRight w:val="0"/>
      <w:marTop w:val="0"/>
      <w:marBottom w:val="0"/>
      <w:divBdr>
        <w:top w:val="none" w:sz="0" w:space="0" w:color="auto"/>
        <w:left w:val="none" w:sz="0" w:space="0" w:color="auto"/>
        <w:bottom w:val="none" w:sz="0" w:space="0" w:color="auto"/>
        <w:right w:val="none" w:sz="0" w:space="0" w:color="auto"/>
      </w:divBdr>
    </w:div>
    <w:div w:id="393161064">
      <w:bodyDiv w:val="1"/>
      <w:marLeft w:val="0"/>
      <w:marRight w:val="0"/>
      <w:marTop w:val="0"/>
      <w:marBottom w:val="0"/>
      <w:divBdr>
        <w:top w:val="none" w:sz="0" w:space="0" w:color="auto"/>
        <w:left w:val="none" w:sz="0" w:space="0" w:color="auto"/>
        <w:bottom w:val="none" w:sz="0" w:space="0" w:color="auto"/>
        <w:right w:val="none" w:sz="0" w:space="0" w:color="auto"/>
      </w:divBdr>
      <w:divsChild>
        <w:div w:id="58596655">
          <w:marLeft w:val="0"/>
          <w:marRight w:val="0"/>
          <w:marTop w:val="0"/>
          <w:marBottom w:val="0"/>
          <w:divBdr>
            <w:top w:val="none" w:sz="0" w:space="0" w:color="auto"/>
            <w:left w:val="none" w:sz="0" w:space="0" w:color="auto"/>
            <w:bottom w:val="none" w:sz="0" w:space="0" w:color="auto"/>
            <w:right w:val="none" w:sz="0" w:space="0" w:color="auto"/>
          </w:divBdr>
        </w:div>
      </w:divsChild>
    </w:div>
    <w:div w:id="406608992">
      <w:bodyDiv w:val="1"/>
      <w:marLeft w:val="0"/>
      <w:marRight w:val="0"/>
      <w:marTop w:val="0"/>
      <w:marBottom w:val="0"/>
      <w:divBdr>
        <w:top w:val="none" w:sz="0" w:space="0" w:color="auto"/>
        <w:left w:val="none" w:sz="0" w:space="0" w:color="auto"/>
        <w:bottom w:val="none" w:sz="0" w:space="0" w:color="auto"/>
        <w:right w:val="none" w:sz="0" w:space="0" w:color="auto"/>
      </w:divBdr>
      <w:divsChild>
        <w:div w:id="1137182010">
          <w:marLeft w:val="0"/>
          <w:marRight w:val="0"/>
          <w:marTop w:val="0"/>
          <w:marBottom w:val="0"/>
          <w:divBdr>
            <w:top w:val="none" w:sz="0" w:space="0" w:color="auto"/>
            <w:left w:val="none" w:sz="0" w:space="0" w:color="auto"/>
            <w:bottom w:val="none" w:sz="0" w:space="0" w:color="auto"/>
            <w:right w:val="none" w:sz="0" w:space="0" w:color="auto"/>
          </w:divBdr>
          <w:divsChild>
            <w:div w:id="1016879925">
              <w:marLeft w:val="0"/>
              <w:marRight w:val="0"/>
              <w:marTop w:val="0"/>
              <w:marBottom w:val="0"/>
              <w:divBdr>
                <w:top w:val="none" w:sz="0" w:space="0" w:color="auto"/>
                <w:left w:val="none" w:sz="0" w:space="0" w:color="auto"/>
                <w:bottom w:val="none" w:sz="0" w:space="0" w:color="auto"/>
                <w:right w:val="none" w:sz="0" w:space="0" w:color="auto"/>
              </w:divBdr>
            </w:div>
            <w:div w:id="618028868">
              <w:marLeft w:val="0"/>
              <w:marRight w:val="0"/>
              <w:marTop w:val="0"/>
              <w:marBottom w:val="0"/>
              <w:divBdr>
                <w:top w:val="none" w:sz="0" w:space="0" w:color="auto"/>
                <w:left w:val="none" w:sz="0" w:space="0" w:color="auto"/>
                <w:bottom w:val="none" w:sz="0" w:space="0" w:color="auto"/>
                <w:right w:val="none" w:sz="0" w:space="0" w:color="auto"/>
              </w:divBdr>
            </w:div>
            <w:div w:id="1201090554">
              <w:marLeft w:val="0"/>
              <w:marRight w:val="0"/>
              <w:marTop w:val="0"/>
              <w:marBottom w:val="0"/>
              <w:divBdr>
                <w:top w:val="none" w:sz="0" w:space="0" w:color="auto"/>
                <w:left w:val="none" w:sz="0" w:space="0" w:color="auto"/>
                <w:bottom w:val="none" w:sz="0" w:space="0" w:color="auto"/>
                <w:right w:val="none" w:sz="0" w:space="0" w:color="auto"/>
              </w:divBdr>
            </w:div>
            <w:div w:id="612443658">
              <w:marLeft w:val="0"/>
              <w:marRight w:val="0"/>
              <w:marTop w:val="0"/>
              <w:marBottom w:val="0"/>
              <w:divBdr>
                <w:top w:val="none" w:sz="0" w:space="0" w:color="auto"/>
                <w:left w:val="none" w:sz="0" w:space="0" w:color="auto"/>
                <w:bottom w:val="none" w:sz="0" w:space="0" w:color="auto"/>
                <w:right w:val="none" w:sz="0" w:space="0" w:color="auto"/>
              </w:divBdr>
            </w:div>
            <w:div w:id="1641114923">
              <w:marLeft w:val="0"/>
              <w:marRight w:val="0"/>
              <w:marTop w:val="0"/>
              <w:marBottom w:val="0"/>
              <w:divBdr>
                <w:top w:val="none" w:sz="0" w:space="0" w:color="auto"/>
                <w:left w:val="none" w:sz="0" w:space="0" w:color="auto"/>
                <w:bottom w:val="none" w:sz="0" w:space="0" w:color="auto"/>
                <w:right w:val="none" w:sz="0" w:space="0" w:color="auto"/>
              </w:divBdr>
            </w:div>
            <w:div w:id="721901054">
              <w:marLeft w:val="0"/>
              <w:marRight w:val="0"/>
              <w:marTop w:val="0"/>
              <w:marBottom w:val="0"/>
              <w:divBdr>
                <w:top w:val="none" w:sz="0" w:space="0" w:color="auto"/>
                <w:left w:val="none" w:sz="0" w:space="0" w:color="auto"/>
                <w:bottom w:val="none" w:sz="0" w:space="0" w:color="auto"/>
                <w:right w:val="none" w:sz="0" w:space="0" w:color="auto"/>
              </w:divBdr>
            </w:div>
            <w:div w:id="580456983">
              <w:marLeft w:val="0"/>
              <w:marRight w:val="0"/>
              <w:marTop w:val="0"/>
              <w:marBottom w:val="0"/>
              <w:divBdr>
                <w:top w:val="none" w:sz="0" w:space="0" w:color="auto"/>
                <w:left w:val="none" w:sz="0" w:space="0" w:color="auto"/>
                <w:bottom w:val="none" w:sz="0" w:space="0" w:color="auto"/>
                <w:right w:val="none" w:sz="0" w:space="0" w:color="auto"/>
              </w:divBdr>
            </w:div>
            <w:div w:id="378168649">
              <w:marLeft w:val="0"/>
              <w:marRight w:val="0"/>
              <w:marTop w:val="0"/>
              <w:marBottom w:val="0"/>
              <w:divBdr>
                <w:top w:val="none" w:sz="0" w:space="0" w:color="auto"/>
                <w:left w:val="none" w:sz="0" w:space="0" w:color="auto"/>
                <w:bottom w:val="none" w:sz="0" w:space="0" w:color="auto"/>
                <w:right w:val="none" w:sz="0" w:space="0" w:color="auto"/>
              </w:divBdr>
            </w:div>
            <w:div w:id="1212182545">
              <w:marLeft w:val="0"/>
              <w:marRight w:val="0"/>
              <w:marTop w:val="0"/>
              <w:marBottom w:val="0"/>
              <w:divBdr>
                <w:top w:val="none" w:sz="0" w:space="0" w:color="auto"/>
                <w:left w:val="none" w:sz="0" w:space="0" w:color="auto"/>
                <w:bottom w:val="none" w:sz="0" w:space="0" w:color="auto"/>
                <w:right w:val="none" w:sz="0" w:space="0" w:color="auto"/>
              </w:divBdr>
            </w:div>
            <w:div w:id="1806118572">
              <w:marLeft w:val="0"/>
              <w:marRight w:val="0"/>
              <w:marTop w:val="0"/>
              <w:marBottom w:val="0"/>
              <w:divBdr>
                <w:top w:val="none" w:sz="0" w:space="0" w:color="auto"/>
                <w:left w:val="none" w:sz="0" w:space="0" w:color="auto"/>
                <w:bottom w:val="none" w:sz="0" w:space="0" w:color="auto"/>
                <w:right w:val="none" w:sz="0" w:space="0" w:color="auto"/>
              </w:divBdr>
            </w:div>
            <w:div w:id="195899061">
              <w:marLeft w:val="0"/>
              <w:marRight w:val="0"/>
              <w:marTop w:val="0"/>
              <w:marBottom w:val="0"/>
              <w:divBdr>
                <w:top w:val="none" w:sz="0" w:space="0" w:color="auto"/>
                <w:left w:val="none" w:sz="0" w:space="0" w:color="auto"/>
                <w:bottom w:val="none" w:sz="0" w:space="0" w:color="auto"/>
                <w:right w:val="none" w:sz="0" w:space="0" w:color="auto"/>
              </w:divBdr>
            </w:div>
            <w:div w:id="1856192545">
              <w:marLeft w:val="0"/>
              <w:marRight w:val="0"/>
              <w:marTop w:val="0"/>
              <w:marBottom w:val="0"/>
              <w:divBdr>
                <w:top w:val="none" w:sz="0" w:space="0" w:color="auto"/>
                <w:left w:val="none" w:sz="0" w:space="0" w:color="auto"/>
                <w:bottom w:val="none" w:sz="0" w:space="0" w:color="auto"/>
                <w:right w:val="none" w:sz="0" w:space="0" w:color="auto"/>
              </w:divBdr>
            </w:div>
            <w:div w:id="1502893096">
              <w:marLeft w:val="0"/>
              <w:marRight w:val="0"/>
              <w:marTop w:val="0"/>
              <w:marBottom w:val="0"/>
              <w:divBdr>
                <w:top w:val="none" w:sz="0" w:space="0" w:color="auto"/>
                <w:left w:val="none" w:sz="0" w:space="0" w:color="auto"/>
                <w:bottom w:val="none" w:sz="0" w:space="0" w:color="auto"/>
                <w:right w:val="none" w:sz="0" w:space="0" w:color="auto"/>
              </w:divBdr>
            </w:div>
            <w:div w:id="639848283">
              <w:marLeft w:val="0"/>
              <w:marRight w:val="0"/>
              <w:marTop w:val="0"/>
              <w:marBottom w:val="0"/>
              <w:divBdr>
                <w:top w:val="none" w:sz="0" w:space="0" w:color="auto"/>
                <w:left w:val="none" w:sz="0" w:space="0" w:color="auto"/>
                <w:bottom w:val="none" w:sz="0" w:space="0" w:color="auto"/>
                <w:right w:val="none" w:sz="0" w:space="0" w:color="auto"/>
              </w:divBdr>
            </w:div>
            <w:div w:id="1995405909">
              <w:marLeft w:val="0"/>
              <w:marRight w:val="0"/>
              <w:marTop w:val="0"/>
              <w:marBottom w:val="0"/>
              <w:divBdr>
                <w:top w:val="none" w:sz="0" w:space="0" w:color="auto"/>
                <w:left w:val="none" w:sz="0" w:space="0" w:color="auto"/>
                <w:bottom w:val="none" w:sz="0" w:space="0" w:color="auto"/>
                <w:right w:val="none" w:sz="0" w:space="0" w:color="auto"/>
              </w:divBdr>
            </w:div>
            <w:div w:id="686492864">
              <w:marLeft w:val="0"/>
              <w:marRight w:val="0"/>
              <w:marTop w:val="0"/>
              <w:marBottom w:val="0"/>
              <w:divBdr>
                <w:top w:val="none" w:sz="0" w:space="0" w:color="auto"/>
                <w:left w:val="none" w:sz="0" w:space="0" w:color="auto"/>
                <w:bottom w:val="none" w:sz="0" w:space="0" w:color="auto"/>
                <w:right w:val="none" w:sz="0" w:space="0" w:color="auto"/>
              </w:divBdr>
            </w:div>
            <w:div w:id="943849722">
              <w:marLeft w:val="0"/>
              <w:marRight w:val="0"/>
              <w:marTop w:val="0"/>
              <w:marBottom w:val="0"/>
              <w:divBdr>
                <w:top w:val="none" w:sz="0" w:space="0" w:color="auto"/>
                <w:left w:val="none" w:sz="0" w:space="0" w:color="auto"/>
                <w:bottom w:val="none" w:sz="0" w:space="0" w:color="auto"/>
                <w:right w:val="none" w:sz="0" w:space="0" w:color="auto"/>
              </w:divBdr>
            </w:div>
            <w:div w:id="95906212">
              <w:marLeft w:val="0"/>
              <w:marRight w:val="0"/>
              <w:marTop w:val="0"/>
              <w:marBottom w:val="0"/>
              <w:divBdr>
                <w:top w:val="none" w:sz="0" w:space="0" w:color="auto"/>
                <w:left w:val="none" w:sz="0" w:space="0" w:color="auto"/>
                <w:bottom w:val="none" w:sz="0" w:space="0" w:color="auto"/>
                <w:right w:val="none" w:sz="0" w:space="0" w:color="auto"/>
              </w:divBdr>
            </w:div>
            <w:div w:id="1734739238">
              <w:marLeft w:val="0"/>
              <w:marRight w:val="0"/>
              <w:marTop w:val="0"/>
              <w:marBottom w:val="0"/>
              <w:divBdr>
                <w:top w:val="none" w:sz="0" w:space="0" w:color="auto"/>
                <w:left w:val="none" w:sz="0" w:space="0" w:color="auto"/>
                <w:bottom w:val="none" w:sz="0" w:space="0" w:color="auto"/>
                <w:right w:val="none" w:sz="0" w:space="0" w:color="auto"/>
              </w:divBdr>
            </w:div>
            <w:div w:id="2118715088">
              <w:marLeft w:val="0"/>
              <w:marRight w:val="0"/>
              <w:marTop w:val="0"/>
              <w:marBottom w:val="0"/>
              <w:divBdr>
                <w:top w:val="none" w:sz="0" w:space="0" w:color="auto"/>
                <w:left w:val="none" w:sz="0" w:space="0" w:color="auto"/>
                <w:bottom w:val="none" w:sz="0" w:space="0" w:color="auto"/>
                <w:right w:val="none" w:sz="0" w:space="0" w:color="auto"/>
              </w:divBdr>
            </w:div>
            <w:div w:id="1851220178">
              <w:marLeft w:val="0"/>
              <w:marRight w:val="0"/>
              <w:marTop w:val="0"/>
              <w:marBottom w:val="0"/>
              <w:divBdr>
                <w:top w:val="none" w:sz="0" w:space="0" w:color="auto"/>
                <w:left w:val="none" w:sz="0" w:space="0" w:color="auto"/>
                <w:bottom w:val="none" w:sz="0" w:space="0" w:color="auto"/>
                <w:right w:val="none" w:sz="0" w:space="0" w:color="auto"/>
              </w:divBdr>
            </w:div>
            <w:div w:id="2034529843">
              <w:marLeft w:val="0"/>
              <w:marRight w:val="0"/>
              <w:marTop w:val="0"/>
              <w:marBottom w:val="0"/>
              <w:divBdr>
                <w:top w:val="none" w:sz="0" w:space="0" w:color="auto"/>
                <w:left w:val="none" w:sz="0" w:space="0" w:color="auto"/>
                <w:bottom w:val="none" w:sz="0" w:space="0" w:color="auto"/>
                <w:right w:val="none" w:sz="0" w:space="0" w:color="auto"/>
              </w:divBdr>
            </w:div>
            <w:div w:id="736516344">
              <w:marLeft w:val="0"/>
              <w:marRight w:val="0"/>
              <w:marTop w:val="0"/>
              <w:marBottom w:val="0"/>
              <w:divBdr>
                <w:top w:val="none" w:sz="0" w:space="0" w:color="auto"/>
                <w:left w:val="none" w:sz="0" w:space="0" w:color="auto"/>
                <w:bottom w:val="none" w:sz="0" w:space="0" w:color="auto"/>
                <w:right w:val="none" w:sz="0" w:space="0" w:color="auto"/>
              </w:divBdr>
            </w:div>
            <w:div w:id="1246761894">
              <w:marLeft w:val="0"/>
              <w:marRight w:val="0"/>
              <w:marTop w:val="0"/>
              <w:marBottom w:val="0"/>
              <w:divBdr>
                <w:top w:val="none" w:sz="0" w:space="0" w:color="auto"/>
                <w:left w:val="none" w:sz="0" w:space="0" w:color="auto"/>
                <w:bottom w:val="none" w:sz="0" w:space="0" w:color="auto"/>
                <w:right w:val="none" w:sz="0" w:space="0" w:color="auto"/>
              </w:divBdr>
            </w:div>
            <w:div w:id="1173109776">
              <w:marLeft w:val="0"/>
              <w:marRight w:val="0"/>
              <w:marTop w:val="0"/>
              <w:marBottom w:val="0"/>
              <w:divBdr>
                <w:top w:val="none" w:sz="0" w:space="0" w:color="auto"/>
                <w:left w:val="none" w:sz="0" w:space="0" w:color="auto"/>
                <w:bottom w:val="none" w:sz="0" w:space="0" w:color="auto"/>
                <w:right w:val="none" w:sz="0" w:space="0" w:color="auto"/>
              </w:divBdr>
            </w:div>
            <w:div w:id="1125925275">
              <w:marLeft w:val="0"/>
              <w:marRight w:val="0"/>
              <w:marTop w:val="0"/>
              <w:marBottom w:val="0"/>
              <w:divBdr>
                <w:top w:val="none" w:sz="0" w:space="0" w:color="auto"/>
                <w:left w:val="none" w:sz="0" w:space="0" w:color="auto"/>
                <w:bottom w:val="none" w:sz="0" w:space="0" w:color="auto"/>
                <w:right w:val="none" w:sz="0" w:space="0" w:color="auto"/>
              </w:divBdr>
            </w:div>
            <w:div w:id="1742436884">
              <w:marLeft w:val="0"/>
              <w:marRight w:val="0"/>
              <w:marTop w:val="0"/>
              <w:marBottom w:val="0"/>
              <w:divBdr>
                <w:top w:val="none" w:sz="0" w:space="0" w:color="auto"/>
                <w:left w:val="none" w:sz="0" w:space="0" w:color="auto"/>
                <w:bottom w:val="none" w:sz="0" w:space="0" w:color="auto"/>
                <w:right w:val="none" w:sz="0" w:space="0" w:color="auto"/>
              </w:divBdr>
            </w:div>
            <w:div w:id="80612778">
              <w:marLeft w:val="0"/>
              <w:marRight w:val="0"/>
              <w:marTop w:val="0"/>
              <w:marBottom w:val="0"/>
              <w:divBdr>
                <w:top w:val="none" w:sz="0" w:space="0" w:color="auto"/>
                <w:left w:val="none" w:sz="0" w:space="0" w:color="auto"/>
                <w:bottom w:val="none" w:sz="0" w:space="0" w:color="auto"/>
                <w:right w:val="none" w:sz="0" w:space="0" w:color="auto"/>
              </w:divBdr>
            </w:div>
            <w:div w:id="1333727800">
              <w:marLeft w:val="0"/>
              <w:marRight w:val="0"/>
              <w:marTop w:val="0"/>
              <w:marBottom w:val="0"/>
              <w:divBdr>
                <w:top w:val="none" w:sz="0" w:space="0" w:color="auto"/>
                <w:left w:val="none" w:sz="0" w:space="0" w:color="auto"/>
                <w:bottom w:val="none" w:sz="0" w:space="0" w:color="auto"/>
                <w:right w:val="none" w:sz="0" w:space="0" w:color="auto"/>
              </w:divBdr>
            </w:div>
            <w:div w:id="9779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6310">
      <w:bodyDiv w:val="1"/>
      <w:marLeft w:val="0"/>
      <w:marRight w:val="0"/>
      <w:marTop w:val="0"/>
      <w:marBottom w:val="0"/>
      <w:divBdr>
        <w:top w:val="none" w:sz="0" w:space="0" w:color="auto"/>
        <w:left w:val="none" w:sz="0" w:space="0" w:color="auto"/>
        <w:bottom w:val="none" w:sz="0" w:space="0" w:color="auto"/>
        <w:right w:val="none" w:sz="0" w:space="0" w:color="auto"/>
      </w:divBdr>
      <w:divsChild>
        <w:div w:id="1975480629">
          <w:marLeft w:val="0"/>
          <w:marRight w:val="0"/>
          <w:marTop w:val="0"/>
          <w:marBottom w:val="0"/>
          <w:divBdr>
            <w:top w:val="none" w:sz="0" w:space="0" w:color="auto"/>
            <w:left w:val="none" w:sz="0" w:space="0" w:color="auto"/>
            <w:bottom w:val="none" w:sz="0" w:space="0" w:color="auto"/>
            <w:right w:val="none" w:sz="0" w:space="0" w:color="auto"/>
          </w:divBdr>
        </w:div>
      </w:divsChild>
    </w:div>
    <w:div w:id="431978496">
      <w:bodyDiv w:val="1"/>
      <w:marLeft w:val="0"/>
      <w:marRight w:val="0"/>
      <w:marTop w:val="0"/>
      <w:marBottom w:val="0"/>
      <w:divBdr>
        <w:top w:val="none" w:sz="0" w:space="0" w:color="auto"/>
        <w:left w:val="none" w:sz="0" w:space="0" w:color="auto"/>
        <w:bottom w:val="none" w:sz="0" w:space="0" w:color="auto"/>
        <w:right w:val="none" w:sz="0" w:space="0" w:color="auto"/>
      </w:divBdr>
      <w:divsChild>
        <w:div w:id="1721243093">
          <w:marLeft w:val="0"/>
          <w:marRight w:val="0"/>
          <w:marTop w:val="0"/>
          <w:marBottom w:val="0"/>
          <w:divBdr>
            <w:top w:val="none" w:sz="0" w:space="0" w:color="auto"/>
            <w:left w:val="none" w:sz="0" w:space="0" w:color="auto"/>
            <w:bottom w:val="none" w:sz="0" w:space="0" w:color="auto"/>
            <w:right w:val="none" w:sz="0" w:space="0" w:color="auto"/>
          </w:divBdr>
          <w:divsChild>
            <w:div w:id="1326932554">
              <w:marLeft w:val="0"/>
              <w:marRight w:val="0"/>
              <w:marTop w:val="0"/>
              <w:marBottom w:val="0"/>
              <w:divBdr>
                <w:top w:val="none" w:sz="0" w:space="0" w:color="auto"/>
                <w:left w:val="none" w:sz="0" w:space="0" w:color="auto"/>
                <w:bottom w:val="none" w:sz="0" w:space="0" w:color="auto"/>
                <w:right w:val="none" w:sz="0" w:space="0" w:color="auto"/>
              </w:divBdr>
            </w:div>
            <w:div w:id="1709069637">
              <w:marLeft w:val="0"/>
              <w:marRight w:val="0"/>
              <w:marTop w:val="0"/>
              <w:marBottom w:val="0"/>
              <w:divBdr>
                <w:top w:val="none" w:sz="0" w:space="0" w:color="auto"/>
                <w:left w:val="none" w:sz="0" w:space="0" w:color="auto"/>
                <w:bottom w:val="none" w:sz="0" w:space="0" w:color="auto"/>
                <w:right w:val="none" w:sz="0" w:space="0" w:color="auto"/>
              </w:divBdr>
            </w:div>
            <w:div w:id="1648585941">
              <w:marLeft w:val="0"/>
              <w:marRight w:val="0"/>
              <w:marTop w:val="0"/>
              <w:marBottom w:val="0"/>
              <w:divBdr>
                <w:top w:val="none" w:sz="0" w:space="0" w:color="auto"/>
                <w:left w:val="none" w:sz="0" w:space="0" w:color="auto"/>
                <w:bottom w:val="none" w:sz="0" w:space="0" w:color="auto"/>
                <w:right w:val="none" w:sz="0" w:space="0" w:color="auto"/>
              </w:divBdr>
            </w:div>
            <w:div w:id="1361904296">
              <w:marLeft w:val="0"/>
              <w:marRight w:val="0"/>
              <w:marTop w:val="0"/>
              <w:marBottom w:val="0"/>
              <w:divBdr>
                <w:top w:val="none" w:sz="0" w:space="0" w:color="auto"/>
                <w:left w:val="none" w:sz="0" w:space="0" w:color="auto"/>
                <w:bottom w:val="none" w:sz="0" w:space="0" w:color="auto"/>
                <w:right w:val="none" w:sz="0" w:space="0" w:color="auto"/>
              </w:divBdr>
            </w:div>
            <w:div w:id="1873373015">
              <w:marLeft w:val="0"/>
              <w:marRight w:val="0"/>
              <w:marTop w:val="0"/>
              <w:marBottom w:val="0"/>
              <w:divBdr>
                <w:top w:val="none" w:sz="0" w:space="0" w:color="auto"/>
                <w:left w:val="none" w:sz="0" w:space="0" w:color="auto"/>
                <w:bottom w:val="none" w:sz="0" w:space="0" w:color="auto"/>
                <w:right w:val="none" w:sz="0" w:space="0" w:color="auto"/>
              </w:divBdr>
            </w:div>
            <w:div w:id="312174241">
              <w:marLeft w:val="0"/>
              <w:marRight w:val="0"/>
              <w:marTop w:val="0"/>
              <w:marBottom w:val="0"/>
              <w:divBdr>
                <w:top w:val="none" w:sz="0" w:space="0" w:color="auto"/>
                <w:left w:val="none" w:sz="0" w:space="0" w:color="auto"/>
                <w:bottom w:val="none" w:sz="0" w:space="0" w:color="auto"/>
                <w:right w:val="none" w:sz="0" w:space="0" w:color="auto"/>
              </w:divBdr>
            </w:div>
            <w:div w:id="1175417199">
              <w:marLeft w:val="0"/>
              <w:marRight w:val="0"/>
              <w:marTop w:val="0"/>
              <w:marBottom w:val="0"/>
              <w:divBdr>
                <w:top w:val="none" w:sz="0" w:space="0" w:color="auto"/>
                <w:left w:val="none" w:sz="0" w:space="0" w:color="auto"/>
                <w:bottom w:val="none" w:sz="0" w:space="0" w:color="auto"/>
                <w:right w:val="none" w:sz="0" w:space="0" w:color="auto"/>
              </w:divBdr>
            </w:div>
            <w:div w:id="1333409072">
              <w:marLeft w:val="0"/>
              <w:marRight w:val="0"/>
              <w:marTop w:val="0"/>
              <w:marBottom w:val="0"/>
              <w:divBdr>
                <w:top w:val="none" w:sz="0" w:space="0" w:color="auto"/>
                <w:left w:val="none" w:sz="0" w:space="0" w:color="auto"/>
                <w:bottom w:val="none" w:sz="0" w:space="0" w:color="auto"/>
                <w:right w:val="none" w:sz="0" w:space="0" w:color="auto"/>
              </w:divBdr>
            </w:div>
            <w:div w:id="436601706">
              <w:marLeft w:val="0"/>
              <w:marRight w:val="0"/>
              <w:marTop w:val="0"/>
              <w:marBottom w:val="0"/>
              <w:divBdr>
                <w:top w:val="none" w:sz="0" w:space="0" w:color="auto"/>
                <w:left w:val="none" w:sz="0" w:space="0" w:color="auto"/>
                <w:bottom w:val="none" w:sz="0" w:space="0" w:color="auto"/>
                <w:right w:val="none" w:sz="0" w:space="0" w:color="auto"/>
              </w:divBdr>
            </w:div>
            <w:div w:id="49421583">
              <w:marLeft w:val="0"/>
              <w:marRight w:val="0"/>
              <w:marTop w:val="0"/>
              <w:marBottom w:val="0"/>
              <w:divBdr>
                <w:top w:val="none" w:sz="0" w:space="0" w:color="auto"/>
                <w:left w:val="none" w:sz="0" w:space="0" w:color="auto"/>
                <w:bottom w:val="none" w:sz="0" w:space="0" w:color="auto"/>
                <w:right w:val="none" w:sz="0" w:space="0" w:color="auto"/>
              </w:divBdr>
            </w:div>
            <w:div w:id="1712143997">
              <w:marLeft w:val="0"/>
              <w:marRight w:val="0"/>
              <w:marTop w:val="0"/>
              <w:marBottom w:val="0"/>
              <w:divBdr>
                <w:top w:val="none" w:sz="0" w:space="0" w:color="auto"/>
                <w:left w:val="none" w:sz="0" w:space="0" w:color="auto"/>
                <w:bottom w:val="none" w:sz="0" w:space="0" w:color="auto"/>
                <w:right w:val="none" w:sz="0" w:space="0" w:color="auto"/>
              </w:divBdr>
            </w:div>
            <w:div w:id="1513184078">
              <w:marLeft w:val="0"/>
              <w:marRight w:val="0"/>
              <w:marTop w:val="0"/>
              <w:marBottom w:val="0"/>
              <w:divBdr>
                <w:top w:val="none" w:sz="0" w:space="0" w:color="auto"/>
                <w:left w:val="none" w:sz="0" w:space="0" w:color="auto"/>
                <w:bottom w:val="none" w:sz="0" w:space="0" w:color="auto"/>
                <w:right w:val="none" w:sz="0" w:space="0" w:color="auto"/>
              </w:divBdr>
            </w:div>
            <w:div w:id="1333798620">
              <w:marLeft w:val="0"/>
              <w:marRight w:val="0"/>
              <w:marTop w:val="0"/>
              <w:marBottom w:val="0"/>
              <w:divBdr>
                <w:top w:val="none" w:sz="0" w:space="0" w:color="auto"/>
                <w:left w:val="none" w:sz="0" w:space="0" w:color="auto"/>
                <w:bottom w:val="none" w:sz="0" w:space="0" w:color="auto"/>
                <w:right w:val="none" w:sz="0" w:space="0" w:color="auto"/>
              </w:divBdr>
            </w:div>
            <w:div w:id="1342662489">
              <w:marLeft w:val="0"/>
              <w:marRight w:val="0"/>
              <w:marTop w:val="0"/>
              <w:marBottom w:val="0"/>
              <w:divBdr>
                <w:top w:val="none" w:sz="0" w:space="0" w:color="auto"/>
                <w:left w:val="none" w:sz="0" w:space="0" w:color="auto"/>
                <w:bottom w:val="none" w:sz="0" w:space="0" w:color="auto"/>
                <w:right w:val="none" w:sz="0" w:space="0" w:color="auto"/>
              </w:divBdr>
            </w:div>
            <w:div w:id="1602683267">
              <w:marLeft w:val="0"/>
              <w:marRight w:val="0"/>
              <w:marTop w:val="0"/>
              <w:marBottom w:val="0"/>
              <w:divBdr>
                <w:top w:val="none" w:sz="0" w:space="0" w:color="auto"/>
                <w:left w:val="none" w:sz="0" w:space="0" w:color="auto"/>
                <w:bottom w:val="none" w:sz="0" w:space="0" w:color="auto"/>
                <w:right w:val="none" w:sz="0" w:space="0" w:color="auto"/>
              </w:divBdr>
            </w:div>
            <w:div w:id="23600966">
              <w:marLeft w:val="0"/>
              <w:marRight w:val="0"/>
              <w:marTop w:val="0"/>
              <w:marBottom w:val="0"/>
              <w:divBdr>
                <w:top w:val="none" w:sz="0" w:space="0" w:color="auto"/>
                <w:left w:val="none" w:sz="0" w:space="0" w:color="auto"/>
                <w:bottom w:val="none" w:sz="0" w:space="0" w:color="auto"/>
                <w:right w:val="none" w:sz="0" w:space="0" w:color="auto"/>
              </w:divBdr>
            </w:div>
            <w:div w:id="1311519178">
              <w:marLeft w:val="0"/>
              <w:marRight w:val="0"/>
              <w:marTop w:val="0"/>
              <w:marBottom w:val="0"/>
              <w:divBdr>
                <w:top w:val="none" w:sz="0" w:space="0" w:color="auto"/>
                <w:left w:val="none" w:sz="0" w:space="0" w:color="auto"/>
                <w:bottom w:val="none" w:sz="0" w:space="0" w:color="auto"/>
                <w:right w:val="none" w:sz="0" w:space="0" w:color="auto"/>
              </w:divBdr>
            </w:div>
            <w:div w:id="741606733">
              <w:marLeft w:val="0"/>
              <w:marRight w:val="0"/>
              <w:marTop w:val="0"/>
              <w:marBottom w:val="0"/>
              <w:divBdr>
                <w:top w:val="none" w:sz="0" w:space="0" w:color="auto"/>
                <w:left w:val="none" w:sz="0" w:space="0" w:color="auto"/>
                <w:bottom w:val="none" w:sz="0" w:space="0" w:color="auto"/>
                <w:right w:val="none" w:sz="0" w:space="0" w:color="auto"/>
              </w:divBdr>
            </w:div>
            <w:div w:id="1391611548">
              <w:marLeft w:val="0"/>
              <w:marRight w:val="0"/>
              <w:marTop w:val="0"/>
              <w:marBottom w:val="0"/>
              <w:divBdr>
                <w:top w:val="none" w:sz="0" w:space="0" w:color="auto"/>
                <w:left w:val="none" w:sz="0" w:space="0" w:color="auto"/>
                <w:bottom w:val="none" w:sz="0" w:space="0" w:color="auto"/>
                <w:right w:val="none" w:sz="0" w:space="0" w:color="auto"/>
              </w:divBdr>
            </w:div>
            <w:div w:id="1681278102">
              <w:marLeft w:val="0"/>
              <w:marRight w:val="0"/>
              <w:marTop w:val="0"/>
              <w:marBottom w:val="0"/>
              <w:divBdr>
                <w:top w:val="none" w:sz="0" w:space="0" w:color="auto"/>
                <w:left w:val="none" w:sz="0" w:space="0" w:color="auto"/>
                <w:bottom w:val="none" w:sz="0" w:space="0" w:color="auto"/>
                <w:right w:val="none" w:sz="0" w:space="0" w:color="auto"/>
              </w:divBdr>
            </w:div>
            <w:div w:id="954748599">
              <w:marLeft w:val="0"/>
              <w:marRight w:val="0"/>
              <w:marTop w:val="0"/>
              <w:marBottom w:val="0"/>
              <w:divBdr>
                <w:top w:val="none" w:sz="0" w:space="0" w:color="auto"/>
                <w:left w:val="none" w:sz="0" w:space="0" w:color="auto"/>
                <w:bottom w:val="none" w:sz="0" w:space="0" w:color="auto"/>
                <w:right w:val="none" w:sz="0" w:space="0" w:color="auto"/>
              </w:divBdr>
            </w:div>
            <w:div w:id="16978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22409">
      <w:bodyDiv w:val="1"/>
      <w:marLeft w:val="0"/>
      <w:marRight w:val="0"/>
      <w:marTop w:val="0"/>
      <w:marBottom w:val="0"/>
      <w:divBdr>
        <w:top w:val="none" w:sz="0" w:space="0" w:color="auto"/>
        <w:left w:val="none" w:sz="0" w:space="0" w:color="auto"/>
        <w:bottom w:val="none" w:sz="0" w:space="0" w:color="auto"/>
        <w:right w:val="none" w:sz="0" w:space="0" w:color="auto"/>
      </w:divBdr>
      <w:divsChild>
        <w:div w:id="1084566378">
          <w:marLeft w:val="0"/>
          <w:marRight w:val="0"/>
          <w:marTop w:val="0"/>
          <w:marBottom w:val="0"/>
          <w:divBdr>
            <w:top w:val="none" w:sz="0" w:space="0" w:color="auto"/>
            <w:left w:val="none" w:sz="0" w:space="0" w:color="auto"/>
            <w:bottom w:val="none" w:sz="0" w:space="0" w:color="auto"/>
            <w:right w:val="none" w:sz="0" w:space="0" w:color="auto"/>
          </w:divBdr>
        </w:div>
      </w:divsChild>
    </w:div>
    <w:div w:id="442310290">
      <w:bodyDiv w:val="1"/>
      <w:marLeft w:val="0"/>
      <w:marRight w:val="0"/>
      <w:marTop w:val="0"/>
      <w:marBottom w:val="0"/>
      <w:divBdr>
        <w:top w:val="none" w:sz="0" w:space="0" w:color="auto"/>
        <w:left w:val="none" w:sz="0" w:space="0" w:color="auto"/>
        <w:bottom w:val="none" w:sz="0" w:space="0" w:color="auto"/>
        <w:right w:val="none" w:sz="0" w:space="0" w:color="auto"/>
      </w:divBdr>
      <w:divsChild>
        <w:div w:id="84961481">
          <w:marLeft w:val="0"/>
          <w:marRight w:val="0"/>
          <w:marTop w:val="0"/>
          <w:marBottom w:val="0"/>
          <w:divBdr>
            <w:top w:val="none" w:sz="0" w:space="0" w:color="auto"/>
            <w:left w:val="none" w:sz="0" w:space="0" w:color="auto"/>
            <w:bottom w:val="none" w:sz="0" w:space="0" w:color="auto"/>
            <w:right w:val="none" w:sz="0" w:space="0" w:color="auto"/>
          </w:divBdr>
          <w:divsChild>
            <w:div w:id="1903906995">
              <w:marLeft w:val="0"/>
              <w:marRight w:val="0"/>
              <w:marTop w:val="0"/>
              <w:marBottom w:val="0"/>
              <w:divBdr>
                <w:top w:val="none" w:sz="0" w:space="0" w:color="auto"/>
                <w:left w:val="none" w:sz="0" w:space="0" w:color="auto"/>
                <w:bottom w:val="none" w:sz="0" w:space="0" w:color="auto"/>
                <w:right w:val="none" w:sz="0" w:space="0" w:color="auto"/>
              </w:divBdr>
            </w:div>
            <w:div w:id="2095395238">
              <w:marLeft w:val="0"/>
              <w:marRight w:val="0"/>
              <w:marTop w:val="0"/>
              <w:marBottom w:val="0"/>
              <w:divBdr>
                <w:top w:val="none" w:sz="0" w:space="0" w:color="auto"/>
                <w:left w:val="none" w:sz="0" w:space="0" w:color="auto"/>
                <w:bottom w:val="none" w:sz="0" w:space="0" w:color="auto"/>
                <w:right w:val="none" w:sz="0" w:space="0" w:color="auto"/>
              </w:divBdr>
            </w:div>
            <w:div w:id="1218202131">
              <w:marLeft w:val="0"/>
              <w:marRight w:val="0"/>
              <w:marTop w:val="0"/>
              <w:marBottom w:val="0"/>
              <w:divBdr>
                <w:top w:val="none" w:sz="0" w:space="0" w:color="auto"/>
                <w:left w:val="none" w:sz="0" w:space="0" w:color="auto"/>
                <w:bottom w:val="none" w:sz="0" w:space="0" w:color="auto"/>
                <w:right w:val="none" w:sz="0" w:space="0" w:color="auto"/>
              </w:divBdr>
            </w:div>
            <w:div w:id="1569194462">
              <w:marLeft w:val="0"/>
              <w:marRight w:val="0"/>
              <w:marTop w:val="0"/>
              <w:marBottom w:val="0"/>
              <w:divBdr>
                <w:top w:val="none" w:sz="0" w:space="0" w:color="auto"/>
                <w:left w:val="none" w:sz="0" w:space="0" w:color="auto"/>
                <w:bottom w:val="none" w:sz="0" w:space="0" w:color="auto"/>
                <w:right w:val="none" w:sz="0" w:space="0" w:color="auto"/>
              </w:divBdr>
            </w:div>
            <w:div w:id="834371526">
              <w:marLeft w:val="0"/>
              <w:marRight w:val="0"/>
              <w:marTop w:val="0"/>
              <w:marBottom w:val="0"/>
              <w:divBdr>
                <w:top w:val="none" w:sz="0" w:space="0" w:color="auto"/>
                <w:left w:val="none" w:sz="0" w:space="0" w:color="auto"/>
                <w:bottom w:val="none" w:sz="0" w:space="0" w:color="auto"/>
                <w:right w:val="none" w:sz="0" w:space="0" w:color="auto"/>
              </w:divBdr>
            </w:div>
            <w:div w:id="2040159057">
              <w:marLeft w:val="0"/>
              <w:marRight w:val="0"/>
              <w:marTop w:val="0"/>
              <w:marBottom w:val="0"/>
              <w:divBdr>
                <w:top w:val="none" w:sz="0" w:space="0" w:color="auto"/>
                <w:left w:val="none" w:sz="0" w:space="0" w:color="auto"/>
                <w:bottom w:val="none" w:sz="0" w:space="0" w:color="auto"/>
                <w:right w:val="none" w:sz="0" w:space="0" w:color="auto"/>
              </w:divBdr>
            </w:div>
            <w:div w:id="1456635223">
              <w:marLeft w:val="0"/>
              <w:marRight w:val="0"/>
              <w:marTop w:val="0"/>
              <w:marBottom w:val="0"/>
              <w:divBdr>
                <w:top w:val="none" w:sz="0" w:space="0" w:color="auto"/>
                <w:left w:val="none" w:sz="0" w:space="0" w:color="auto"/>
                <w:bottom w:val="none" w:sz="0" w:space="0" w:color="auto"/>
                <w:right w:val="none" w:sz="0" w:space="0" w:color="auto"/>
              </w:divBdr>
            </w:div>
            <w:div w:id="262881981">
              <w:marLeft w:val="0"/>
              <w:marRight w:val="0"/>
              <w:marTop w:val="0"/>
              <w:marBottom w:val="0"/>
              <w:divBdr>
                <w:top w:val="none" w:sz="0" w:space="0" w:color="auto"/>
                <w:left w:val="none" w:sz="0" w:space="0" w:color="auto"/>
                <w:bottom w:val="none" w:sz="0" w:space="0" w:color="auto"/>
                <w:right w:val="none" w:sz="0" w:space="0" w:color="auto"/>
              </w:divBdr>
            </w:div>
            <w:div w:id="1450513002">
              <w:marLeft w:val="0"/>
              <w:marRight w:val="0"/>
              <w:marTop w:val="0"/>
              <w:marBottom w:val="0"/>
              <w:divBdr>
                <w:top w:val="none" w:sz="0" w:space="0" w:color="auto"/>
                <w:left w:val="none" w:sz="0" w:space="0" w:color="auto"/>
                <w:bottom w:val="none" w:sz="0" w:space="0" w:color="auto"/>
                <w:right w:val="none" w:sz="0" w:space="0" w:color="auto"/>
              </w:divBdr>
            </w:div>
            <w:div w:id="133840197">
              <w:marLeft w:val="0"/>
              <w:marRight w:val="0"/>
              <w:marTop w:val="0"/>
              <w:marBottom w:val="0"/>
              <w:divBdr>
                <w:top w:val="none" w:sz="0" w:space="0" w:color="auto"/>
                <w:left w:val="none" w:sz="0" w:space="0" w:color="auto"/>
                <w:bottom w:val="none" w:sz="0" w:space="0" w:color="auto"/>
                <w:right w:val="none" w:sz="0" w:space="0" w:color="auto"/>
              </w:divBdr>
            </w:div>
            <w:div w:id="518470956">
              <w:marLeft w:val="0"/>
              <w:marRight w:val="0"/>
              <w:marTop w:val="0"/>
              <w:marBottom w:val="0"/>
              <w:divBdr>
                <w:top w:val="none" w:sz="0" w:space="0" w:color="auto"/>
                <w:left w:val="none" w:sz="0" w:space="0" w:color="auto"/>
                <w:bottom w:val="none" w:sz="0" w:space="0" w:color="auto"/>
                <w:right w:val="none" w:sz="0" w:space="0" w:color="auto"/>
              </w:divBdr>
            </w:div>
            <w:div w:id="1633828937">
              <w:marLeft w:val="0"/>
              <w:marRight w:val="0"/>
              <w:marTop w:val="0"/>
              <w:marBottom w:val="0"/>
              <w:divBdr>
                <w:top w:val="none" w:sz="0" w:space="0" w:color="auto"/>
                <w:left w:val="none" w:sz="0" w:space="0" w:color="auto"/>
                <w:bottom w:val="none" w:sz="0" w:space="0" w:color="auto"/>
                <w:right w:val="none" w:sz="0" w:space="0" w:color="auto"/>
              </w:divBdr>
            </w:div>
            <w:div w:id="1462379095">
              <w:marLeft w:val="0"/>
              <w:marRight w:val="0"/>
              <w:marTop w:val="0"/>
              <w:marBottom w:val="0"/>
              <w:divBdr>
                <w:top w:val="none" w:sz="0" w:space="0" w:color="auto"/>
                <w:left w:val="none" w:sz="0" w:space="0" w:color="auto"/>
                <w:bottom w:val="none" w:sz="0" w:space="0" w:color="auto"/>
                <w:right w:val="none" w:sz="0" w:space="0" w:color="auto"/>
              </w:divBdr>
            </w:div>
            <w:div w:id="136841234">
              <w:marLeft w:val="0"/>
              <w:marRight w:val="0"/>
              <w:marTop w:val="0"/>
              <w:marBottom w:val="0"/>
              <w:divBdr>
                <w:top w:val="none" w:sz="0" w:space="0" w:color="auto"/>
                <w:left w:val="none" w:sz="0" w:space="0" w:color="auto"/>
                <w:bottom w:val="none" w:sz="0" w:space="0" w:color="auto"/>
                <w:right w:val="none" w:sz="0" w:space="0" w:color="auto"/>
              </w:divBdr>
            </w:div>
            <w:div w:id="464931088">
              <w:marLeft w:val="0"/>
              <w:marRight w:val="0"/>
              <w:marTop w:val="0"/>
              <w:marBottom w:val="0"/>
              <w:divBdr>
                <w:top w:val="none" w:sz="0" w:space="0" w:color="auto"/>
                <w:left w:val="none" w:sz="0" w:space="0" w:color="auto"/>
                <w:bottom w:val="none" w:sz="0" w:space="0" w:color="auto"/>
                <w:right w:val="none" w:sz="0" w:space="0" w:color="auto"/>
              </w:divBdr>
            </w:div>
            <w:div w:id="1979913400">
              <w:marLeft w:val="0"/>
              <w:marRight w:val="0"/>
              <w:marTop w:val="0"/>
              <w:marBottom w:val="0"/>
              <w:divBdr>
                <w:top w:val="none" w:sz="0" w:space="0" w:color="auto"/>
                <w:left w:val="none" w:sz="0" w:space="0" w:color="auto"/>
                <w:bottom w:val="none" w:sz="0" w:space="0" w:color="auto"/>
                <w:right w:val="none" w:sz="0" w:space="0" w:color="auto"/>
              </w:divBdr>
            </w:div>
            <w:div w:id="1911574043">
              <w:marLeft w:val="0"/>
              <w:marRight w:val="0"/>
              <w:marTop w:val="0"/>
              <w:marBottom w:val="0"/>
              <w:divBdr>
                <w:top w:val="none" w:sz="0" w:space="0" w:color="auto"/>
                <w:left w:val="none" w:sz="0" w:space="0" w:color="auto"/>
                <w:bottom w:val="none" w:sz="0" w:space="0" w:color="auto"/>
                <w:right w:val="none" w:sz="0" w:space="0" w:color="auto"/>
              </w:divBdr>
            </w:div>
            <w:div w:id="119963516">
              <w:marLeft w:val="0"/>
              <w:marRight w:val="0"/>
              <w:marTop w:val="0"/>
              <w:marBottom w:val="0"/>
              <w:divBdr>
                <w:top w:val="none" w:sz="0" w:space="0" w:color="auto"/>
                <w:left w:val="none" w:sz="0" w:space="0" w:color="auto"/>
                <w:bottom w:val="none" w:sz="0" w:space="0" w:color="auto"/>
                <w:right w:val="none" w:sz="0" w:space="0" w:color="auto"/>
              </w:divBdr>
            </w:div>
            <w:div w:id="1431587032">
              <w:marLeft w:val="0"/>
              <w:marRight w:val="0"/>
              <w:marTop w:val="0"/>
              <w:marBottom w:val="0"/>
              <w:divBdr>
                <w:top w:val="none" w:sz="0" w:space="0" w:color="auto"/>
                <w:left w:val="none" w:sz="0" w:space="0" w:color="auto"/>
                <w:bottom w:val="none" w:sz="0" w:space="0" w:color="auto"/>
                <w:right w:val="none" w:sz="0" w:space="0" w:color="auto"/>
              </w:divBdr>
            </w:div>
            <w:div w:id="483742658">
              <w:marLeft w:val="0"/>
              <w:marRight w:val="0"/>
              <w:marTop w:val="0"/>
              <w:marBottom w:val="0"/>
              <w:divBdr>
                <w:top w:val="none" w:sz="0" w:space="0" w:color="auto"/>
                <w:left w:val="none" w:sz="0" w:space="0" w:color="auto"/>
                <w:bottom w:val="none" w:sz="0" w:space="0" w:color="auto"/>
                <w:right w:val="none" w:sz="0" w:space="0" w:color="auto"/>
              </w:divBdr>
            </w:div>
            <w:div w:id="1213931120">
              <w:marLeft w:val="0"/>
              <w:marRight w:val="0"/>
              <w:marTop w:val="0"/>
              <w:marBottom w:val="0"/>
              <w:divBdr>
                <w:top w:val="none" w:sz="0" w:space="0" w:color="auto"/>
                <w:left w:val="none" w:sz="0" w:space="0" w:color="auto"/>
                <w:bottom w:val="none" w:sz="0" w:space="0" w:color="auto"/>
                <w:right w:val="none" w:sz="0" w:space="0" w:color="auto"/>
              </w:divBdr>
            </w:div>
            <w:div w:id="854228440">
              <w:marLeft w:val="0"/>
              <w:marRight w:val="0"/>
              <w:marTop w:val="0"/>
              <w:marBottom w:val="0"/>
              <w:divBdr>
                <w:top w:val="none" w:sz="0" w:space="0" w:color="auto"/>
                <w:left w:val="none" w:sz="0" w:space="0" w:color="auto"/>
                <w:bottom w:val="none" w:sz="0" w:space="0" w:color="auto"/>
                <w:right w:val="none" w:sz="0" w:space="0" w:color="auto"/>
              </w:divBdr>
            </w:div>
            <w:div w:id="2095929277">
              <w:marLeft w:val="0"/>
              <w:marRight w:val="0"/>
              <w:marTop w:val="0"/>
              <w:marBottom w:val="0"/>
              <w:divBdr>
                <w:top w:val="none" w:sz="0" w:space="0" w:color="auto"/>
                <w:left w:val="none" w:sz="0" w:space="0" w:color="auto"/>
                <w:bottom w:val="none" w:sz="0" w:space="0" w:color="auto"/>
                <w:right w:val="none" w:sz="0" w:space="0" w:color="auto"/>
              </w:divBdr>
            </w:div>
            <w:div w:id="470445391">
              <w:marLeft w:val="0"/>
              <w:marRight w:val="0"/>
              <w:marTop w:val="0"/>
              <w:marBottom w:val="0"/>
              <w:divBdr>
                <w:top w:val="none" w:sz="0" w:space="0" w:color="auto"/>
                <w:left w:val="none" w:sz="0" w:space="0" w:color="auto"/>
                <w:bottom w:val="none" w:sz="0" w:space="0" w:color="auto"/>
                <w:right w:val="none" w:sz="0" w:space="0" w:color="auto"/>
              </w:divBdr>
            </w:div>
            <w:div w:id="598829705">
              <w:marLeft w:val="0"/>
              <w:marRight w:val="0"/>
              <w:marTop w:val="0"/>
              <w:marBottom w:val="0"/>
              <w:divBdr>
                <w:top w:val="none" w:sz="0" w:space="0" w:color="auto"/>
                <w:left w:val="none" w:sz="0" w:space="0" w:color="auto"/>
                <w:bottom w:val="none" w:sz="0" w:space="0" w:color="auto"/>
                <w:right w:val="none" w:sz="0" w:space="0" w:color="auto"/>
              </w:divBdr>
            </w:div>
            <w:div w:id="659508331">
              <w:marLeft w:val="0"/>
              <w:marRight w:val="0"/>
              <w:marTop w:val="0"/>
              <w:marBottom w:val="0"/>
              <w:divBdr>
                <w:top w:val="none" w:sz="0" w:space="0" w:color="auto"/>
                <w:left w:val="none" w:sz="0" w:space="0" w:color="auto"/>
                <w:bottom w:val="none" w:sz="0" w:space="0" w:color="auto"/>
                <w:right w:val="none" w:sz="0" w:space="0" w:color="auto"/>
              </w:divBdr>
            </w:div>
            <w:div w:id="997919642">
              <w:marLeft w:val="0"/>
              <w:marRight w:val="0"/>
              <w:marTop w:val="0"/>
              <w:marBottom w:val="0"/>
              <w:divBdr>
                <w:top w:val="none" w:sz="0" w:space="0" w:color="auto"/>
                <w:left w:val="none" w:sz="0" w:space="0" w:color="auto"/>
                <w:bottom w:val="none" w:sz="0" w:space="0" w:color="auto"/>
                <w:right w:val="none" w:sz="0" w:space="0" w:color="auto"/>
              </w:divBdr>
            </w:div>
            <w:div w:id="672343314">
              <w:marLeft w:val="0"/>
              <w:marRight w:val="0"/>
              <w:marTop w:val="0"/>
              <w:marBottom w:val="0"/>
              <w:divBdr>
                <w:top w:val="none" w:sz="0" w:space="0" w:color="auto"/>
                <w:left w:val="none" w:sz="0" w:space="0" w:color="auto"/>
                <w:bottom w:val="none" w:sz="0" w:space="0" w:color="auto"/>
                <w:right w:val="none" w:sz="0" w:space="0" w:color="auto"/>
              </w:divBdr>
            </w:div>
            <w:div w:id="887181958">
              <w:marLeft w:val="0"/>
              <w:marRight w:val="0"/>
              <w:marTop w:val="0"/>
              <w:marBottom w:val="0"/>
              <w:divBdr>
                <w:top w:val="none" w:sz="0" w:space="0" w:color="auto"/>
                <w:left w:val="none" w:sz="0" w:space="0" w:color="auto"/>
                <w:bottom w:val="none" w:sz="0" w:space="0" w:color="auto"/>
                <w:right w:val="none" w:sz="0" w:space="0" w:color="auto"/>
              </w:divBdr>
            </w:div>
            <w:div w:id="97144407">
              <w:marLeft w:val="0"/>
              <w:marRight w:val="0"/>
              <w:marTop w:val="0"/>
              <w:marBottom w:val="0"/>
              <w:divBdr>
                <w:top w:val="none" w:sz="0" w:space="0" w:color="auto"/>
                <w:left w:val="none" w:sz="0" w:space="0" w:color="auto"/>
                <w:bottom w:val="none" w:sz="0" w:space="0" w:color="auto"/>
                <w:right w:val="none" w:sz="0" w:space="0" w:color="auto"/>
              </w:divBdr>
            </w:div>
            <w:div w:id="2083404028">
              <w:marLeft w:val="0"/>
              <w:marRight w:val="0"/>
              <w:marTop w:val="0"/>
              <w:marBottom w:val="0"/>
              <w:divBdr>
                <w:top w:val="none" w:sz="0" w:space="0" w:color="auto"/>
                <w:left w:val="none" w:sz="0" w:space="0" w:color="auto"/>
                <w:bottom w:val="none" w:sz="0" w:space="0" w:color="auto"/>
                <w:right w:val="none" w:sz="0" w:space="0" w:color="auto"/>
              </w:divBdr>
            </w:div>
            <w:div w:id="957839419">
              <w:marLeft w:val="0"/>
              <w:marRight w:val="0"/>
              <w:marTop w:val="0"/>
              <w:marBottom w:val="0"/>
              <w:divBdr>
                <w:top w:val="none" w:sz="0" w:space="0" w:color="auto"/>
                <w:left w:val="none" w:sz="0" w:space="0" w:color="auto"/>
                <w:bottom w:val="none" w:sz="0" w:space="0" w:color="auto"/>
                <w:right w:val="none" w:sz="0" w:space="0" w:color="auto"/>
              </w:divBdr>
            </w:div>
            <w:div w:id="340816243">
              <w:marLeft w:val="0"/>
              <w:marRight w:val="0"/>
              <w:marTop w:val="0"/>
              <w:marBottom w:val="0"/>
              <w:divBdr>
                <w:top w:val="none" w:sz="0" w:space="0" w:color="auto"/>
                <w:left w:val="none" w:sz="0" w:space="0" w:color="auto"/>
                <w:bottom w:val="none" w:sz="0" w:space="0" w:color="auto"/>
                <w:right w:val="none" w:sz="0" w:space="0" w:color="auto"/>
              </w:divBdr>
            </w:div>
            <w:div w:id="1706296430">
              <w:marLeft w:val="0"/>
              <w:marRight w:val="0"/>
              <w:marTop w:val="0"/>
              <w:marBottom w:val="0"/>
              <w:divBdr>
                <w:top w:val="none" w:sz="0" w:space="0" w:color="auto"/>
                <w:left w:val="none" w:sz="0" w:space="0" w:color="auto"/>
                <w:bottom w:val="none" w:sz="0" w:space="0" w:color="auto"/>
                <w:right w:val="none" w:sz="0" w:space="0" w:color="auto"/>
              </w:divBdr>
            </w:div>
            <w:div w:id="1963337168">
              <w:marLeft w:val="0"/>
              <w:marRight w:val="0"/>
              <w:marTop w:val="0"/>
              <w:marBottom w:val="0"/>
              <w:divBdr>
                <w:top w:val="none" w:sz="0" w:space="0" w:color="auto"/>
                <w:left w:val="none" w:sz="0" w:space="0" w:color="auto"/>
                <w:bottom w:val="none" w:sz="0" w:space="0" w:color="auto"/>
                <w:right w:val="none" w:sz="0" w:space="0" w:color="auto"/>
              </w:divBdr>
            </w:div>
            <w:div w:id="1103302698">
              <w:marLeft w:val="0"/>
              <w:marRight w:val="0"/>
              <w:marTop w:val="0"/>
              <w:marBottom w:val="0"/>
              <w:divBdr>
                <w:top w:val="none" w:sz="0" w:space="0" w:color="auto"/>
                <w:left w:val="none" w:sz="0" w:space="0" w:color="auto"/>
                <w:bottom w:val="none" w:sz="0" w:space="0" w:color="auto"/>
                <w:right w:val="none" w:sz="0" w:space="0" w:color="auto"/>
              </w:divBdr>
            </w:div>
            <w:div w:id="473564486">
              <w:marLeft w:val="0"/>
              <w:marRight w:val="0"/>
              <w:marTop w:val="0"/>
              <w:marBottom w:val="0"/>
              <w:divBdr>
                <w:top w:val="none" w:sz="0" w:space="0" w:color="auto"/>
                <w:left w:val="none" w:sz="0" w:space="0" w:color="auto"/>
                <w:bottom w:val="none" w:sz="0" w:space="0" w:color="auto"/>
                <w:right w:val="none" w:sz="0" w:space="0" w:color="auto"/>
              </w:divBdr>
            </w:div>
            <w:div w:id="1442644064">
              <w:marLeft w:val="0"/>
              <w:marRight w:val="0"/>
              <w:marTop w:val="0"/>
              <w:marBottom w:val="0"/>
              <w:divBdr>
                <w:top w:val="none" w:sz="0" w:space="0" w:color="auto"/>
                <w:left w:val="none" w:sz="0" w:space="0" w:color="auto"/>
                <w:bottom w:val="none" w:sz="0" w:space="0" w:color="auto"/>
                <w:right w:val="none" w:sz="0" w:space="0" w:color="auto"/>
              </w:divBdr>
            </w:div>
            <w:div w:id="2042582432">
              <w:marLeft w:val="0"/>
              <w:marRight w:val="0"/>
              <w:marTop w:val="0"/>
              <w:marBottom w:val="0"/>
              <w:divBdr>
                <w:top w:val="none" w:sz="0" w:space="0" w:color="auto"/>
                <w:left w:val="none" w:sz="0" w:space="0" w:color="auto"/>
                <w:bottom w:val="none" w:sz="0" w:space="0" w:color="auto"/>
                <w:right w:val="none" w:sz="0" w:space="0" w:color="auto"/>
              </w:divBdr>
            </w:div>
            <w:div w:id="2117627818">
              <w:marLeft w:val="0"/>
              <w:marRight w:val="0"/>
              <w:marTop w:val="0"/>
              <w:marBottom w:val="0"/>
              <w:divBdr>
                <w:top w:val="none" w:sz="0" w:space="0" w:color="auto"/>
                <w:left w:val="none" w:sz="0" w:space="0" w:color="auto"/>
                <w:bottom w:val="none" w:sz="0" w:space="0" w:color="auto"/>
                <w:right w:val="none" w:sz="0" w:space="0" w:color="auto"/>
              </w:divBdr>
            </w:div>
            <w:div w:id="1829590778">
              <w:marLeft w:val="0"/>
              <w:marRight w:val="0"/>
              <w:marTop w:val="0"/>
              <w:marBottom w:val="0"/>
              <w:divBdr>
                <w:top w:val="none" w:sz="0" w:space="0" w:color="auto"/>
                <w:left w:val="none" w:sz="0" w:space="0" w:color="auto"/>
                <w:bottom w:val="none" w:sz="0" w:space="0" w:color="auto"/>
                <w:right w:val="none" w:sz="0" w:space="0" w:color="auto"/>
              </w:divBdr>
            </w:div>
            <w:div w:id="1442143130">
              <w:marLeft w:val="0"/>
              <w:marRight w:val="0"/>
              <w:marTop w:val="0"/>
              <w:marBottom w:val="0"/>
              <w:divBdr>
                <w:top w:val="none" w:sz="0" w:space="0" w:color="auto"/>
                <w:left w:val="none" w:sz="0" w:space="0" w:color="auto"/>
                <w:bottom w:val="none" w:sz="0" w:space="0" w:color="auto"/>
                <w:right w:val="none" w:sz="0" w:space="0" w:color="auto"/>
              </w:divBdr>
            </w:div>
            <w:div w:id="1482771217">
              <w:marLeft w:val="0"/>
              <w:marRight w:val="0"/>
              <w:marTop w:val="0"/>
              <w:marBottom w:val="0"/>
              <w:divBdr>
                <w:top w:val="none" w:sz="0" w:space="0" w:color="auto"/>
                <w:left w:val="none" w:sz="0" w:space="0" w:color="auto"/>
                <w:bottom w:val="none" w:sz="0" w:space="0" w:color="auto"/>
                <w:right w:val="none" w:sz="0" w:space="0" w:color="auto"/>
              </w:divBdr>
            </w:div>
            <w:div w:id="1641615933">
              <w:marLeft w:val="0"/>
              <w:marRight w:val="0"/>
              <w:marTop w:val="0"/>
              <w:marBottom w:val="0"/>
              <w:divBdr>
                <w:top w:val="none" w:sz="0" w:space="0" w:color="auto"/>
                <w:left w:val="none" w:sz="0" w:space="0" w:color="auto"/>
                <w:bottom w:val="none" w:sz="0" w:space="0" w:color="auto"/>
                <w:right w:val="none" w:sz="0" w:space="0" w:color="auto"/>
              </w:divBdr>
            </w:div>
            <w:div w:id="940649196">
              <w:marLeft w:val="0"/>
              <w:marRight w:val="0"/>
              <w:marTop w:val="0"/>
              <w:marBottom w:val="0"/>
              <w:divBdr>
                <w:top w:val="none" w:sz="0" w:space="0" w:color="auto"/>
                <w:left w:val="none" w:sz="0" w:space="0" w:color="auto"/>
                <w:bottom w:val="none" w:sz="0" w:space="0" w:color="auto"/>
                <w:right w:val="none" w:sz="0" w:space="0" w:color="auto"/>
              </w:divBdr>
            </w:div>
            <w:div w:id="1173106756">
              <w:marLeft w:val="0"/>
              <w:marRight w:val="0"/>
              <w:marTop w:val="0"/>
              <w:marBottom w:val="0"/>
              <w:divBdr>
                <w:top w:val="none" w:sz="0" w:space="0" w:color="auto"/>
                <w:left w:val="none" w:sz="0" w:space="0" w:color="auto"/>
                <w:bottom w:val="none" w:sz="0" w:space="0" w:color="auto"/>
                <w:right w:val="none" w:sz="0" w:space="0" w:color="auto"/>
              </w:divBdr>
            </w:div>
            <w:div w:id="1046837020">
              <w:marLeft w:val="0"/>
              <w:marRight w:val="0"/>
              <w:marTop w:val="0"/>
              <w:marBottom w:val="0"/>
              <w:divBdr>
                <w:top w:val="none" w:sz="0" w:space="0" w:color="auto"/>
                <w:left w:val="none" w:sz="0" w:space="0" w:color="auto"/>
                <w:bottom w:val="none" w:sz="0" w:space="0" w:color="auto"/>
                <w:right w:val="none" w:sz="0" w:space="0" w:color="auto"/>
              </w:divBdr>
            </w:div>
            <w:div w:id="317463658">
              <w:marLeft w:val="0"/>
              <w:marRight w:val="0"/>
              <w:marTop w:val="0"/>
              <w:marBottom w:val="0"/>
              <w:divBdr>
                <w:top w:val="none" w:sz="0" w:space="0" w:color="auto"/>
                <w:left w:val="none" w:sz="0" w:space="0" w:color="auto"/>
                <w:bottom w:val="none" w:sz="0" w:space="0" w:color="auto"/>
                <w:right w:val="none" w:sz="0" w:space="0" w:color="auto"/>
              </w:divBdr>
            </w:div>
            <w:div w:id="349063440">
              <w:marLeft w:val="0"/>
              <w:marRight w:val="0"/>
              <w:marTop w:val="0"/>
              <w:marBottom w:val="0"/>
              <w:divBdr>
                <w:top w:val="none" w:sz="0" w:space="0" w:color="auto"/>
                <w:left w:val="none" w:sz="0" w:space="0" w:color="auto"/>
                <w:bottom w:val="none" w:sz="0" w:space="0" w:color="auto"/>
                <w:right w:val="none" w:sz="0" w:space="0" w:color="auto"/>
              </w:divBdr>
            </w:div>
            <w:div w:id="65032702">
              <w:marLeft w:val="0"/>
              <w:marRight w:val="0"/>
              <w:marTop w:val="0"/>
              <w:marBottom w:val="0"/>
              <w:divBdr>
                <w:top w:val="none" w:sz="0" w:space="0" w:color="auto"/>
                <w:left w:val="none" w:sz="0" w:space="0" w:color="auto"/>
                <w:bottom w:val="none" w:sz="0" w:space="0" w:color="auto"/>
                <w:right w:val="none" w:sz="0" w:space="0" w:color="auto"/>
              </w:divBdr>
            </w:div>
            <w:div w:id="320626390">
              <w:marLeft w:val="0"/>
              <w:marRight w:val="0"/>
              <w:marTop w:val="0"/>
              <w:marBottom w:val="0"/>
              <w:divBdr>
                <w:top w:val="none" w:sz="0" w:space="0" w:color="auto"/>
                <w:left w:val="none" w:sz="0" w:space="0" w:color="auto"/>
                <w:bottom w:val="none" w:sz="0" w:space="0" w:color="auto"/>
                <w:right w:val="none" w:sz="0" w:space="0" w:color="auto"/>
              </w:divBdr>
            </w:div>
            <w:div w:id="1404716441">
              <w:marLeft w:val="0"/>
              <w:marRight w:val="0"/>
              <w:marTop w:val="0"/>
              <w:marBottom w:val="0"/>
              <w:divBdr>
                <w:top w:val="none" w:sz="0" w:space="0" w:color="auto"/>
                <w:left w:val="none" w:sz="0" w:space="0" w:color="auto"/>
                <w:bottom w:val="none" w:sz="0" w:space="0" w:color="auto"/>
                <w:right w:val="none" w:sz="0" w:space="0" w:color="auto"/>
              </w:divBdr>
            </w:div>
            <w:div w:id="659383888">
              <w:marLeft w:val="0"/>
              <w:marRight w:val="0"/>
              <w:marTop w:val="0"/>
              <w:marBottom w:val="0"/>
              <w:divBdr>
                <w:top w:val="none" w:sz="0" w:space="0" w:color="auto"/>
                <w:left w:val="none" w:sz="0" w:space="0" w:color="auto"/>
                <w:bottom w:val="none" w:sz="0" w:space="0" w:color="auto"/>
                <w:right w:val="none" w:sz="0" w:space="0" w:color="auto"/>
              </w:divBdr>
            </w:div>
            <w:div w:id="624893545">
              <w:marLeft w:val="0"/>
              <w:marRight w:val="0"/>
              <w:marTop w:val="0"/>
              <w:marBottom w:val="0"/>
              <w:divBdr>
                <w:top w:val="none" w:sz="0" w:space="0" w:color="auto"/>
                <w:left w:val="none" w:sz="0" w:space="0" w:color="auto"/>
                <w:bottom w:val="none" w:sz="0" w:space="0" w:color="auto"/>
                <w:right w:val="none" w:sz="0" w:space="0" w:color="auto"/>
              </w:divBdr>
            </w:div>
            <w:div w:id="803307272">
              <w:marLeft w:val="0"/>
              <w:marRight w:val="0"/>
              <w:marTop w:val="0"/>
              <w:marBottom w:val="0"/>
              <w:divBdr>
                <w:top w:val="none" w:sz="0" w:space="0" w:color="auto"/>
                <w:left w:val="none" w:sz="0" w:space="0" w:color="auto"/>
                <w:bottom w:val="none" w:sz="0" w:space="0" w:color="auto"/>
                <w:right w:val="none" w:sz="0" w:space="0" w:color="auto"/>
              </w:divBdr>
            </w:div>
            <w:div w:id="82382867">
              <w:marLeft w:val="0"/>
              <w:marRight w:val="0"/>
              <w:marTop w:val="0"/>
              <w:marBottom w:val="0"/>
              <w:divBdr>
                <w:top w:val="none" w:sz="0" w:space="0" w:color="auto"/>
                <w:left w:val="none" w:sz="0" w:space="0" w:color="auto"/>
                <w:bottom w:val="none" w:sz="0" w:space="0" w:color="auto"/>
                <w:right w:val="none" w:sz="0" w:space="0" w:color="auto"/>
              </w:divBdr>
            </w:div>
            <w:div w:id="12024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8992">
      <w:bodyDiv w:val="1"/>
      <w:marLeft w:val="0"/>
      <w:marRight w:val="0"/>
      <w:marTop w:val="0"/>
      <w:marBottom w:val="0"/>
      <w:divBdr>
        <w:top w:val="none" w:sz="0" w:space="0" w:color="auto"/>
        <w:left w:val="none" w:sz="0" w:space="0" w:color="auto"/>
        <w:bottom w:val="none" w:sz="0" w:space="0" w:color="auto"/>
        <w:right w:val="none" w:sz="0" w:space="0" w:color="auto"/>
      </w:divBdr>
      <w:divsChild>
        <w:div w:id="171187439">
          <w:marLeft w:val="0"/>
          <w:marRight w:val="0"/>
          <w:marTop w:val="0"/>
          <w:marBottom w:val="0"/>
          <w:divBdr>
            <w:top w:val="none" w:sz="0" w:space="0" w:color="auto"/>
            <w:left w:val="none" w:sz="0" w:space="0" w:color="auto"/>
            <w:bottom w:val="none" w:sz="0" w:space="0" w:color="auto"/>
            <w:right w:val="none" w:sz="0" w:space="0" w:color="auto"/>
          </w:divBdr>
          <w:divsChild>
            <w:div w:id="193006223">
              <w:marLeft w:val="0"/>
              <w:marRight w:val="0"/>
              <w:marTop w:val="0"/>
              <w:marBottom w:val="0"/>
              <w:divBdr>
                <w:top w:val="none" w:sz="0" w:space="0" w:color="auto"/>
                <w:left w:val="none" w:sz="0" w:space="0" w:color="auto"/>
                <w:bottom w:val="none" w:sz="0" w:space="0" w:color="auto"/>
                <w:right w:val="none" w:sz="0" w:space="0" w:color="auto"/>
              </w:divBdr>
            </w:div>
            <w:div w:id="646400090">
              <w:marLeft w:val="0"/>
              <w:marRight w:val="0"/>
              <w:marTop w:val="0"/>
              <w:marBottom w:val="0"/>
              <w:divBdr>
                <w:top w:val="none" w:sz="0" w:space="0" w:color="auto"/>
                <w:left w:val="none" w:sz="0" w:space="0" w:color="auto"/>
                <w:bottom w:val="none" w:sz="0" w:space="0" w:color="auto"/>
                <w:right w:val="none" w:sz="0" w:space="0" w:color="auto"/>
              </w:divBdr>
            </w:div>
            <w:div w:id="986590792">
              <w:marLeft w:val="0"/>
              <w:marRight w:val="0"/>
              <w:marTop w:val="0"/>
              <w:marBottom w:val="0"/>
              <w:divBdr>
                <w:top w:val="none" w:sz="0" w:space="0" w:color="auto"/>
                <w:left w:val="none" w:sz="0" w:space="0" w:color="auto"/>
                <w:bottom w:val="none" w:sz="0" w:space="0" w:color="auto"/>
                <w:right w:val="none" w:sz="0" w:space="0" w:color="auto"/>
              </w:divBdr>
            </w:div>
            <w:div w:id="343484520">
              <w:marLeft w:val="0"/>
              <w:marRight w:val="0"/>
              <w:marTop w:val="0"/>
              <w:marBottom w:val="0"/>
              <w:divBdr>
                <w:top w:val="none" w:sz="0" w:space="0" w:color="auto"/>
                <w:left w:val="none" w:sz="0" w:space="0" w:color="auto"/>
                <w:bottom w:val="none" w:sz="0" w:space="0" w:color="auto"/>
                <w:right w:val="none" w:sz="0" w:space="0" w:color="auto"/>
              </w:divBdr>
            </w:div>
            <w:div w:id="683946027">
              <w:marLeft w:val="0"/>
              <w:marRight w:val="0"/>
              <w:marTop w:val="0"/>
              <w:marBottom w:val="0"/>
              <w:divBdr>
                <w:top w:val="none" w:sz="0" w:space="0" w:color="auto"/>
                <w:left w:val="none" w:sz="0" w:space="0" w:color="auto"/>
                <w:bottom w:val="none" w:sz="0" w:space="0" w:color="auto"/>
                <w:right w:val="none" w:sz="0" w:space="0" w:color="auto"/>
              </w:divBdr>
            </w:div>
            <w:div w:id="1731805158">
              <w:marLeft w:val="0"/>
              <w:marRight w:val="0"/>
              <w:marTop w:val="0"/>
              <w:marBottom w:val="0"/>
              <w:divBdr>
                <w:top w:val="none" w:sz="0" w:space="0" w:color="auto"/>
                <w:left w:val="none" w:sz="0" w:space="0" w:color="auto"/>
                <w:bottom w:val="none" w:sz="0" w:space="0" w:color="auto"/>
                <w:right w:val="none" w:sz="0" w:space="0" w:color="auto"/>
              </w:divBdr>
            </w:div>
            <w:div w:id="1688166936">
              <w:marLeft w:val="0"/>
              <w:marRight w:val="0"/>
              <w:marTop w:val="0"/>
              <w:marBottom w:val="0"/>
              <w:divBdr>
                <w:top w:val="none" w:sz="0" w:space="0" w:color="auto"/>
                <w:left w:val="none" w:sz="0" w:space="0" w:color="auto"/>
                <w:bottom w:val="none" w:sz="0" w:space="0" w:color="auto"/>
                <w:right w:val="none" w:sz="0" w:space="0" w:color="auto"/>
              </w:divBdr>
            </w:div>
            <w:div w:id="1438672773">
              <w:marLeft w:val="0"/>
              <w:marRight w:val="0"/>
              <w:marTop w:val="0"/>
              <w:marBottom w:val="0"/>
              <w:divBdr>
                <w:top w:val="none" w:sz="0" w:space="0" w:color="auto"/>
                <w:left w:val="none" w:sz="0" w:space="0" w:color="auto"/>
                <w:bottom w:val="none" w:sz="0" w:space="0" w:color="auto"/>
                <w:right w:val="none" w:sz="0" w:space="0" w:color="auto"/>
              </w:divBdr>
            </w:div>
            <w:div w:id="1844465497">
              <w:marLeft w:val="0"/>
              <w:marRight w:val="0"/>
              <w:marTop w:val="0"/>
              <w:marBottom w:val="0"/>
              <w:divBdr>
                <w:top w:val="none" w:sz="0" w:space="0" w:color="auto"/>
                <w:left w:val="none" w:sz="0" w:space="0" w:color="auto"/>
                <w:bottom w:val="none" w:sz="0" w:space="0" w:color="auto"/>
                <w:right w:val="none" w:sz="0" w:space="0" w:color="auto"/>
              </w:divBdr>
            </w:div>
            <w:div w:id="514883193">
              <w:marLeft w:val="0"/>
              <w:marRight w:val="0"/>
              <w:marTop w:val="0"/>
              <w:marBottom w:val="0"/>
              <w:divBdr>
                <w:top w:val="none" w:sz="0" w:space="0" w:color="auto"/>
                <w:left w:val="none" w:sz="0" w:space="0" w:color="auto"/>
                <w:bottom w:val="none" w:sz="0" w:space="0" w:color="auto"/>
                <w:right w:val="none" w:sz="0" w:space="0" w:color="auto"/>
              </w:divBdr>
            </w:div>
            <w:div w:id="235477704">
              <w:marLeft w:val="0"/>
              <w:marRight w:val="0"/>
              <w:marTop w:val="0"/>
              <w:marBottom w:val="0"/>
              <w:divBdr>
                <w:top w:val="none" w:sz="0" w:space="0" w:color="auto"/>
                <w:left w:val="none" w:sz="0" w:space="0" w:color="auto"/>
                <w:bottom w:val="none" w:sz="0" w:space="0" w:color="auto"/>
                <w:right w:val="none" w:sz="0" w:space="0" w:color="auto"/>
              </w:divBdr>
            </w:div>
            <w:div w:id="2010061391">
              <w:marLeft w:val="0"/>
              <w:marRight w:val="0"/>
              <w:marTop w:val="0"/>
              <w:marBottom w:val="0"/>
              <w:divBdr>
                <w:top w:val="none" w:sz="0" w:space="0" w:color="auto"/>
                <w:left w:val="none" w:sz="0" w:space="0" w:color="auto"/>
                <w:bottom w:val="none" w:sz="0" w:space="0" w:color="auto"/>
                <w:right w:val="none" w:sz="0" w:space="0" w:color="auto"/>
              </w:divBdr>
            </w:div>
            <w:div w:id="1185822283">
              <w:marLeft w:val="0"/>
              <w:marRight w:val="0"/>
              <w:marTop w:val="0"/>
              <w:marBottom w:val="0"/>
              <w:divBdr>
                <w:top w:val="none" w:sz="0" w:space="0" w:color="auto"/>
                <w:left w:val="none" w:sz="0" w:space="0" w:color="auto"/>
                <w:bottom w:val="none" w:sz="0" w:space="0" w:color="auto"/>
                <w:right w:val="none" w:sz="0" w:space="0" w:color="auto"/>
              </w:divBdr>
            </w:div>
            <w:div w:id="29500665">
              <w:marLeft w:val="0"/>
              <w:marRight w:val="0"/>
              <w:marTop w:val="0"/>
              <w:marBottom w:val="0"/>
              <w:divBdr>
                <w:top w:val="none" w:sz="0" w:space="0" w:color="auto"/>
                <w:left w:val="none" w:sz="0" w:space="0" w:color="auto"/>
                <w:bottom w:val="none" w:sz="0" w:space="0" w:color="auto"/>
                <w:right w:val="none" w:sz="0" w:space="0" w:color="auto"/>
              </w:divBdr>
            </w:div>
            <w:div w:id="57871711">
              <w:marLeft w:val="0"/>
              <w:marRight w:val="0"/>
              <w:marTop w:val="0"/>
              <w:marBottom w:val="0"/>
              <w:divBdr>
                <w:top w:val="none" w:sz="0" w:space="0" w:color="auto"/>
                <w:left w:val="none" w:sz="0" w:space="0" w:color="auto"/>
                <w:bottom w:val="none" w:sz="0" w:space="0" w:color="auto"/>
                <w:right w:val="none" w:sz="0" w:space="0" w:color="auto"/>
              </w:divBdr>
            </w:div>
            <w:div w:id="19454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69884">
      <w:bodyDiv w:val="1"/>
      <w:marLeft w:val="0"/>
      <w:marRight w:val="0"/>
      <w:marTop w:val="0"/>
      <w:marBottom w:val="0"/>
      <w:divBdr>
        <w:top w:val="none" w:sz="0" w:space="0" w:color="auto"/>
        <w:left w:val="none" w:sz="0" w:space="0" w:color="auto"/>
        <w:bottom w:val="none" w:sz="0" w:space="0" w:color="auto"/>
        <w:right w:val="none" w:sz="0" w:space="0" w:color="auto"/>
      </w:divBdr>
      <w:divsChild>
        <w:div w:id="1988968316">
          <w:marLeft w:val="0"/>
          <w:marRight w:val="0"/>
          <w:marTop w:val="0"/>
          <w:marBottom w:val="0"/>
          <w:divBdr>
            <w:top w:val="none" w:sz="0" w:space="0" w:color="auto"/>
            <w:left w:val="none" w:sz="0" w:space="0" w:color="auto"/>
            <w:bottom w:val="none" w:sz="0" w:space="0" w:color="auto"/>
            <w:right w:val="none" w:sz="0" w:space="0" w:color="auto"/>
          </w:divBdr>
        </w:div>
      </w:divsChild>
    </w:div>
    <w:div w:id="464200709">
      <w:bodyDiv w:val="1"/>
      <w:marLeft w:val="0"/>
      <w:marRight w:val="0"/>
      <w:marTop w:val="0"/>
      <w:marBottom w:val="0"/>
      <w:divBdr>
        <w:top w:val="none" w:sz="0" w:space="0" w:color="auto"/>
        <w:left w:val="none" w:sz="0" w:space="0" w:color="auto"/>
        <w:bottom w:val="none" w:sz="0" w:space="0" w:color="auto"/>
        <w:right w:val="none" w:sz="0" w:space="0" w:color="auto"/>
      </w:divBdr>
      <w:divsChild>
        <w:div w:id="2080012247">
          <w:marLeft w:val="0"/>
          <w:marRight w:val="0"/>
          <w:marTop w:val="0"/>
          <w:marBottom w:val="0"/>
          <w:divBdr>
            <w:top w:val="none" w:sz="0" w:space="0" w:color="auto"/>
            <w:left w:val="none" w:sz="0" w:space="0" w:color="auto"/>
            <w:bottom w:val="none" w:sz="0" w:space="0" w:color="auto"/>
            <w:right w:val="none" w:sz="0" w:space="0" w:color="auto"/>
          </w:divBdr>
          <w:divsChild>
            <w:div w:id="2032947663">
              <w:marLeft w:val="0"/>
              <w:marRight w:val="0"/>
              <w:marTop w:val="0"/>
              <w:marBottom w:val="0"/>
              <w:divBdr>
                <w:top w:val="none" w:sz="0" w:space="0" w:color="auto"/>
                <w:left w:val="none" w:sz="0" w:space="0" w:color="auto"/>
                <w:bottom w:val="none" w:sz="0" w:space="0" w:color="auto"/>
                <w:right w:val="none" w:sz="0" w:space="0" w:color="auto"/>
              </w:divBdr>
            </w:div>
            <w:div w:id="53939609">
              <w:marLeft w:val="0"/>
              <w:marRight w:val="0"/>
              <w:marTop w:val="0"/>
              <w:marBottom w:val="0"/>
              <w:divBdr>
                <w:top w:val="none" w:sz="0" w:space="0" w:color="auto"/>
                <w:left w:val="none" w:sz="0" w:space="0" w:color="auto"/>
                <w:bottom w:val="none" w:sz="0" w:space="0" w:color="auto"/>
                <w:right w:val="none" w:sz="0" w:space="0" w:color="auto"/>
              </w:divBdr>
            </w:div>
            <w:div w:id="692196601">
              <w:marLeft w:val="0"/>
              <w:marRight w:val="0"/>
              <w:marTop w:val="0"/>
              <w:marBottom w:val="0"/>
              <w:divBdr>
                <w:top w:val="none" w:sz="0" w:space="0" w:color="auto"/>
                <w:left w:val="none" w:sz="0" w:space="0" w:color="auto"/>
                <w:bottom w:val="none" w:sz="0" w:space="0" w:color="auto"/>
                <w:right w:val="none" w:sz="0" w:space="0" w:color="auto"/>
              </w:divBdr>
            </w:div>
            <w:div w:id="450441569">
              <w:marLeft w:val="0"/>
              <w:marRight w:val="0"/>
              <w:marTop w:val="0"/>
              <w:marBottom w:val="0"/>
              <w:divBdr>
                <w:top w:val="none" w:sz="0" w:space="0" w:color="auto"/>
                <w:left w:val="none" w:sz="0" w:space="0" w:color="auto"/>
                <w:bottom w:val="none" w:sz="0" w:space="0" w:color="auto"/>
                <w:right w:val="none" w:sz="0" w:space="0" w:color="auto"/>
              </w:divBdr>
            </w:div>
            <w:div w:id="1649704653">
              <w:marLeft w:val="0"/>
              <w:marRight w:val="0"/>
              <w:marTop w:val="0"/>
              <w:marBottom w:val="0"/>
              <w:divBdr>
                <w:top w:val="none" w:sz="0" w:space="0" w:color="auto"/>
                <w:left w:val="none" w:sz="0" w:space="0" w:color="auto"/>
                <w:bottom w:val="none" w:sz="0" w:space="0" w:color="auto"/>
                <w:right w:val="none" w:sz="0" w:space="0" w:color="auto"/>
              </w:divBdr>
            </w:div>
            <w:div w:id="585767581">
              <w:marLeft w:val="0"/>
              <w:marRight w:val="0"/>
              <w:marTop w:val="0"/>
              <w:marBottom w:val="0"/>
              <w:divBdr>
                <w:top w:val="none" w:sz="0" w:space="0" w:color="auto"/>
                <w:left w:val="none" w:sz="0" w:space="0" w:color="auto"/>
                <w:bottom w:val="none" w:sz="0" w:space="0" w:color="auto"/>
                <w:right w:val="none" w:sz="0" w:space="0" w:color="auto"/>
              </w:divBdr>
            </w:div>
            <w:div w:id="28723160">
              <w:marLeft w:val="0"/>
              <w:marRight w:val="0"/>
              <w:marTop w:val="0"/>
              <w:marBottom w:val="0"/>
              <w:divBdr>
                <w:top w:val="none" w:sz="0" w:space="0" w:color="auto"/>
                <w:left w:val="none" w:sz="0" w:space="0" w:color="auto"/>
                <w:bottom w:val="none" w:sz="0" w:space="0" w:color="auto"/>
                <w:right w:val="none" w:sz="0" w:space="0" w:color="auto"/>
              </w:divBdr>
            </w:div>
            <w:div w:id="1075206101">
              <w:marLeft w:val="0"/>
              <w:marRight w:val="0"/>
              <w:marTop w:val="0"/>
              <w:marBottom w:val="0"/>
              <w:divBdr>
                <w:top w:val="none" w:sz="0" w:space="0" w:color="auto"/>
                <w:left w:val="none" w:sz="0" w:space="0" w:color="auto"/>
                <w:bottom w:val="none" w:sz="0" w:space="0" w:color="auto"/>
                <w:right w:val="none" w:sz="0" w:space="0" w:color="auto"/>
              </w:divBdr>
            </w:div>
            <w:div w:id="488398807">
              <w:marLeft w:val="0"/>
              <w:marRight w:val="0"/>
              <w:marTop w:val="0"/>
              <w:marBottom w:val="0"/>
              <w:divBdr>
                <w:top w:val="none" w:sz="0" w:space="0" w:color="auto"/>
                <w:left w:val="none" w:sz="0" w:space="0" w:color="auto"/>
                <w:bottom w:val="none" w:sz="0" w:space="0" w:color="auto"/>
                <w:right w:val="none" w:sz="0" w:space="0" w:color="auto"/>
              </w:divBdr>
            </w:div>
            <w:div w:id="1690567964">
              <w:marLeft w:val="0"/>
              <w:marRight w:val="0"/>
              <w:marTop w:val="0"/>
              <w:marBottom w:val="0"/>
              <w:divBdr>
                <w:top w:val="none" w:sz="0" w:space="0" w:color="auto"/>
                <w:left w:val="none" w:sz="0" w:space="0" w:color="auto"/>
                <w:bottom w:val="none" w:sz="0" w:space="0" w:color="auto"/>
                <w:right w:val="none" w:sz="0" w:space="0" w:color="auto"/>
              </w:divBdr>
            </w:div>
            <w:div w:id="457139036">
              <w:marLeft w:val="0"/>
              <w:marRight w:val="0"/>
              <w:marTop w:val="0"/>
              <w:marBottom w:val="0"/>
              <w:divBdr>
                <w:top w:val="none" w:sz="0" w:space="0" w:color="auto"/>
                <w:left w:val="none" w:sz="0" w:space="0" w:color="auto"/>
                <w:bottom w:val="none" w:sz="0" w:space="0" w:color="auto"/>
                <w:right w:val="none" w:sz="0" w:space="0" w:color="auto"/>
              </w:divBdr>
            </w:div>
            <w:div w:id="1658417145">
              <w:marLeft w:val="0"/>
              <w:marRight w:val="0"/>
              <w:marTop w:val="0"/>
              <w:marBottom w:val="0"/>
              <w:divBdr>
                <w:top w:val="none" w:sz="0" w:space="0" w:color="auto"/>
                <w:left w:val="none" w:sz="0" w:space="0" w:color="auto"/>
                <w:bottom w:val="none" w:sz="0" w:space="0" w:color="auto"/>
                <w:right w:val="none" w:sz="0" w:space="0" w:color="auto"/>
              </w:divBdr>
            </w:div>
            <w:div w:id="1048798314">
              <w:marLeft w:val="0"/>
              <w:marRight w:val="0"/>
              <w:marTop w:val="0"/>
              <w:marBottom w:val="0"/>
              <w:divBdr>
                <w:top w:val="none" w:sz="0" w:space="0" w:color="auto"/>
                <w:left w:val="none" w:sz="0" w:space="0" w:color="auto"/>
                <w:bottom w:val="none" w:sz="0" w:space="0" w:color="auto"/>
                <w:right w:val="none" w:sz="0" w:space="0" w:color="auto"/>
              </w:divBdr>
            </w:div>
            <w:div w:id="1765762150">
              <w:marLeft w:val="0"/>
              <w:marRight w:val="0"/>
              <w:marTop w:val="0"/>
              <w:marBottom w:val="0"/>
              <w:divBdr>
                <w:top w:val="none" w:sz="0" w:space="0" w:color="auto"/>
                <w:left w:val="none" w:sz="0" w:space="0" w:color="auto"/>
                <w:bottom w:val="none" w:sz="0" w:space="0" w:color="auto"/>
                <w:right w:val="none" w:sz="0" w:space="0" w:color="auto"/>
              </w:divBdr>
            </w:div>
            <w:div w:id="1093748520">
              <w:marLeft w:val="0"/>
              <w:marRight w:val="0"/>
              <w:marTop w:val="0"/>
              <w:marBottom w:val="0"/>
              <w:divBdr>
                <w:top w:val="none" w:sz="0" w:space="0" w:color="auto"/>
                <w:left w:val="none" w:sz="0" w:space="0" w:color="auto"/>
                <w:bottom w:val="none" w:sz="0" w:space="0" w:color="auto"/>
                <w:right w:val="none" w:sz="0" w:space="0" w:color="auto"/>
              </w:divBdr>
            </w:div>
            <w:div w:id="1420131578">
              <w:marLeft w:val="0"/>
              <w:marRight w:val="0"/>
              <w:marTop w:val="0"/>
              <w:marBottom w:val="0"/>
              <w:divBdr>
                <w:top w:val="none" w:sz="0" w:space="0" w:color="auto"/>
                <w:left w:val="none" w:sz="0" w:space="0" w:color="auto"/>
                <w:bottom w:val="none" w:sz="0" w:space="0" w:color="auto"/>
                <w:right w:val="none" w:sz="0" w:space="0" w:color="auto"/>
              </w:divBdr>
            </w:div>
            <w:div w:id="1099449644">
              <w:marLeft w:val="0"/>
              <w:marRight w:val="0"/>
              <w:marTop w:val="0"/>
              <w:marBottom w:val="0"/>
              <w:divBdr>
                <w:top w:val="none" w:sz="0" w:space="0" w:color="auto"/>
                <w:left w:val="none" w:sz="0" w:space="0" w:color="auto"/>
                <w:bottom w:val="none" w:sz="0" w:space="0" w:color="auto"/>
                <w:right w:val="none" w:sz="0" w:space="0" w:color="auto"/>
              </w:divBdr>
            </w:div>
            <w:div w:id="922881129">
              <w:marLeft w:val="0"/>
              <w:marRight w:val="0"/>
              <w:marTop w:val="0"/>
              <w:marBottom w:val="0"/>
              <w:divBdr>
                <w:top w:val="none" w:sz="0" w:space="0" w:color="auto"/>
                <w:left w:val="none" w:sz="0" w:space="0" w:color="auto"/>
                <w:bottom w:val="none" w:sz="0" w:space="0" w:color="auto"/>
                <w:right w:val="none" w:sz="0" w:space="0" w:color="auto"/>
              </w:divBdr>
            </w:div>
            <w:div w:id="896939321">
              <w:marLeft w:val="0"/>
              <w:marRight w:val="0"/>
              <w:marTop w:val="0"/>
              <w:marBottom w:val="0"/>
              <w:divBdr>
                <w:top w:val="none" w:sz="0" w:space="0" w:color="auto"/>
                <w:left w:val="none" w:sz="0" w:space="0" w:color="auto"/>
                <w:bottom w:val="none" w:sz="0" w:space="0" w:color="auto"/>
                <w:right w:val="none" w:sz="0" w:space="0" w:color="auto"/>
              </w:divBdr>
            </w:div>
            <w:div w:id="1406875504">
              <w:marLeft w:val="0"/>
              <w:marRight w:val="0"/>
              <w:marTop w:val="0"/>
              <w:marBottom w:val="0"/>
              <w:divBdr>
                <w:top w:val="none" w:sz="0" w:space="0" w:color="auto"/>
                <w:left w:val="none" w:sz="0" w:space="0" w:color="auto"/>
                <w:bottom w:val="none" w:sz="0" w:space="0" w:color="auto"/>
                <w:right w:val="none" w:sz="0" w:space="0" w:color="auto"/>
              </w:divBdr>
            </w:div>
            <w:div w:id="1407456276">
              <w:marLeft w:val="0"/>
              <w:marRight w:val="0"/>
              <w:marTop w:val="0"/>
              <w:marBottom w:val="0"/>
              <w:divBdr>
                <w:top w:val="none" w:sz="0" w:space="0" w:color="auto"/>
                <w:left w:val="none" w:sz="0" w:space="0" w:color="auto"/>
                <w:bottom w:val="none" w:sz="0" w:space="0" w:color="auto"/>
                <w:right w:val="none" w:sz="0" w:space="0" w:color="auto"/>
              </w:divBdr>
            </w:div>
            <w:div w:id="1140418144">
              <w:marLeft w:val="0"/>
              <w:marRight w:val="0"/>
              <w:marTop w:val="0"/>
              <w:marBottom w:val="0"/>
              <w:divBdr>
                <w:top w:val="none" w:sz="0" w:space="0" w:color="auto"/>
                <w:left w:val="none" w:sz="0" w:space="0" w:color="auto"/>
                <w:bottom w:val="none" w:sz="0" w:space="0" w:color="auto"/>
                <w:right w:val="none" w:sz="0" w:space="0" w:color="auto"/>
              </w:divBdr>
            </w:div>
            <w:div w:id="352340499">
              <w:marLeft w:val="0"/>
              <w:marRight w:val="0"/>
              <w:marTop w:val="0"/>
              <w:marBottom w:val="0"/>
              <w:divBdr>
                <w:top w:val="none" w:sz="0" w:space="0" w:color="auto"/>
                <w:left w:val="none" w:sz="0" w:space="0" w:color="auto"/>
                <w:bottom w:val="none" w:sz="0" w:space="0" w:color="auto"/>
                <w:right w:val="none" w:sz="0" w:space="0" w:color="auto"/>
              </w:divBdr>
            </w:div>
            <w:div w:id="1679967938">
              <w:marLeft w:val="0"/>
              <w:marRight w:val="0"/>
              <w:marTop w:val="0"/>
              <w:marBottom w:val="0"/>
              <w:divBdr>
                <w:top w:val="none" w:sz="0" w:space="0" w:color="auto"/>
                <w:left w:val="none" w:sz="0" w:space="0" w:color="auto"/>
                <w:bottom w:val="none" w:sz="0" w:space="0" w:color="auto"/>
                <w:right w:val="none" w:sz="0" w:space="0" w:color="auto"/>
              </w:divBdr>
            </w:div>
            <w:div w:id="477572026">
              <w:marLeft w:val="0"/>
              <w:marRight w:val="0"/>
              <w:marTop w:val="0"/>
              <w:marBottom w:val="0"/>
              <w:divBdr>
                <w:top w:val="none" w:sz="0" w:space="0" w:color="auto"/>
                <w:left w:val="none" w:sz="0" w:space="0" w:color="auto"/>
                <w:bottom w:val="none" w:sz="0" w:space="0" w:color="auto"/>
                <w:right w:val="none" w:sz="0" w:space="0" w:color="auto"/>
              </w:divBdr>
            </w:div>
            <w:div w:id="464660318">
              <w:marLeft w:val="0"/>
              <w:marRight w:val="0"/>
              <w:marTop w:val="0"/>
              <w:marBottom w:val="0"/>
              <w:divBdr>
                <w:top w:val="none" w:sz="0" w:space="0" w:color="auto"/>
                <w:left w:val="none" w:sz="0" w:space="0" w:color="auto"/>
                <w:bottom w:val="none" w:sz="0" w:space="0" w:color="auto"/>
                <w:right w:val="none" w:sz="0" w:space="0" w:color="auto"/>
              </w:divBdr>
            </w:div>
            <w:div w:id="1215504076">
              <w:marLeft w:val="0"/>
              <w:marRight w:val="0"/>
              <w:marTop w:val="0"/>
              <w:marBottom w:val="0"/>
              <w:divBdr>
                <w:top w:val="none" w:sz="0" w:space="0" w:color="auto"/>
                <w:left w:val="none" w:sz="0" w:space="0" w:color="auto"/>
                <w:bottom w:val="none" w:sz="0" w:space="0" w:color="auto"/>
                <w:right w:val="none" w:sz="0" w:space="0" w:color="auto"/>
              </w:divBdr>
            </w:div>
            <w:div w:id="116725681">
              <w:marLeft w:val="0"/>
              <w:marRight w:val="0"/>
              <w:marTop w:val="0"/>
              <w:marBottom w:val="0"/>
              <w:divBdr>
                <w:top w:val="none" w:sz="0" w:space="0" w:color="auto"/>
                <w:left w:val="none" w:sz="0" w:space="0" w:color="auto"/>
                <w:bottom w:val="none" w:sz="0" w:space="0" w:color="auto"/>
                <w:right w:val="none" w:sz="0" w:space="0" w:color="auto"/>
              </w:divBdr>
            </w:div>
            <w:div w:id="57090896">
              <w:marLeft w:val="0"/>
              <w:marRight w:val="0"/>
              <w:marTop w:val="0"/>
              <w:marBottom w:val="0"/>
              <w:divBdr>
                <w:top w:val="none" w:sz="0" w:space="0" w:color="auto"/>
                <w:left w:val="none" w:sz="0" w:space="0" w:color="auto"/>
                <w:bottom w:val="none" w:sz="0" w:space="0" w:color="auto"/>
                <w:right w:val="none" w:sz="0" w:space="0" w:color="auto"/>
              </w:divBdr>
            </w:div>
            <w:div w:id="994802303">
              <w:marLeft w:val="0"/>
              <w:marRight w:val="0"/>
              <w:marTop w:val="0"/>
              <w:marBottom w:val="0"/>
              <w:divBdr>
                <w:top w:val="none" w:sz="0" w:space="0" w:color="auto"/>
                <w:left w:val="none" w:sz="0" w:space="0" w:color="auto"/>
                <w:bottom w:val="none" w:sz="0" w:space="0" w:color="auto"/>
                <w:right w:val="none" w:sz="0" w:space="0" w:color="auto"/>
              </w:divBdr>
            </w:div>
            <w:div w:id="2052680224">
              <w:marLeft w:val="0"/>
              <w:marRight w:val="0"/>
              <w:marTop w:val="0"/>
              <w:marBottom w:val="0"/>
              <w:divBdr>
                <w:top w:val="none" w:sz="0" w:space="0" w:color="auto"/>
                <w:left w:val="none" w:sz="0" w:space="0" w:color="auto"/>
                <w:bottom w:val="none" w:sz="0" w:space="0" w:color="auto"/>
                <w:right w:val="none" w:sz="0" w:space="0" w:color="auto"/>
              </w:divBdr>
            </w:div>
            <w:div w:id="62342127">
              <w:marLeft w:val="0"/>
              <w:marRight w:val="0"/>
              <w:marTop w:val="0"/>
              <w:marBottom w:val="0"/>
              <w:divBdr>
                <w:top w:val="none" w:sz="0" w:space="0" w:color="auto"/>
                <w:left w:val="none" w:sz="0" w:space="0" w:color="auto"/>
                <w:bottom w:val="none" w:sz="0" w:space="0" w:color="auto"/>
                <w:right w:val="none" w:sz="0" w:space="0" w:color="auto"/>
              </w:divBdr>
            </w:div>
            <w:div w:id="1180198439">
              <w:marLeft w:val="0"/>
              <w:marRight w:val="0"/>
              <w:marTop w:val="0"/>
              <w:marBottom w:val="0"/>
              <w:divBdr>
                <w:top w:val="none" w:sz="0" w:space="0" w:color="auto"/>
                <w:left w:val="none" w:sz="0" w:space="0" w:color="auto"/>
                <w:bottom w:val="none" w:sz="0" w:space="0" w:color="auto"/>
                <w:right w:val="none" w:sz="0" w:space="0" w:color="auto"/>
              </w:divBdr>
            </w:div>
            <w:div w:id="116022578">
              <w:marLeft w:val="0"/>
              <w:marRight w:val="0"/>
              <w:marTop w:val="0"/>
              <w:marBottom w:val="0"/>
              <w:divBdr>
                <w:top w:val="none" w:sz="0" w:space="0" w:color="auto"/>
                <w:left w:val="none" w:sz="0" w:space="0" w:color="auto"/>
                <w:bottom w:val="none" w:sz="0" w:space="0" w:color="auto"/>
                <w:right w:val="none" w:sz="0" w:space="0" w:color="auto"/>
              </w:divBdr>
            </w:div>
            <w:div w:id="1628778523">
              <w:marLeft w:val="0"/>
              <w:marRight w:val="0"/>
              <w:marTop w:val="0"/>
              <w:marBottom w:val="0"/>
              <w:divBdr>
                <w:top w:val="none" w:sz="0" w:space="0" w:color="auto"/>
                <w:left w:val="none" w:sz="0" w:space="0" w:color="auto"/>
                <w:bottom w:val="none" w:sz="0" w:space="0" w:color="auto"/>
                <w:right w:val="none" w:sz="0" w:space="0" w:color="auto"/>
              </w:divBdr>
            </w:div>
            <w:div w:id="147213229">
              <w:marLeft w:val="0"/>
              <w:marRight w:val="0"/>
              <w:marTop w:val="0"/>
              <w:marBottom w:val="0"/>
              <w:divBdr>
                <w:top w:val="none" w:sz="0" w:space="0" w:color="auto"/>
                <w:left w:val="none" w:sz="0" w:space="0" w:color="auto"/>
                <w:bottom w:val="none" w:sz="0" w:space="0" w:color="auto"/>
                <w:right w:val="none" w:sz="0" w:space="0" w:color="auto"/>
              </w:divBdr>
            </w:div>
            <w:div w:id="1035618702">
              <w:marLeft w:val="0"/>
              <w:marRight w:val="0"/>
              <w:marTop w:val="0"/>
              <w:marBottom w:val="0"/>
              <w:divBdr>
                <w:top w:val="none" w:sz="0" w:space="0" w:color="auto"/>
                <w:left w:val="none" w:sz="0" w:space="0" w:color="auto"/>
                <w:bottom w:val="none" w:sz="0" w:space="0" w:color="auto"/>
                <w:right w:val="none" w:sz="0" w:space="0" w:color="auto"/>
              </w:divBdr>
            </w:div>
            <w:div w:id="1605579381">
              <w:marLeft w:val="0"/>
              <w:marRight w:val="0"/>
              <w:marTop w:val="0"/>
              <w:marBottom w:val="0"/>
              <w:divBdr>
                <w:top w:val="none" w:sz="0" w:space="0" w:color="auto"/>
                <w:left w:val="none" w:sz="0" w:space="0" w:color="auto"/>
                <w:bottom w:val="none" w:sz="0" w:space="0" w:color="auto"/>
                <w:right w:val="none" w:sz="0" w:space="0" w:color="auto"/>
              </w:divBdr>
            </w:div>
            <w:div w:id="1232815584">
              <w:marLeft w:val="0"/>
              <w:marRight w:val="0"/>
              <w:marTop w:val="0"/>
              <w:marBottom w:val="0"/>
              <w:divBdr>
                <w:top w:val="none" w:sz="0" w:space="0" w:color="auto"/>
                <w:left w:val="none" w:sz="0" w:space="0" w:color="auto"/>
                <w:bottom w:val="none" w:sz="0" w:space="0" w:color="auto"/>
                <w:right w:val="none" w:sz="0" w:space="0" w:color="auto"/>
              </w:divBdr>
            </w:div>
            <w:div w:id="1091775181">
              <w:marLeft w:val="0"/>
              <w:marRight w:val="0"/>
              <w:marTop w:val="0"/>
              <w:marBottom w:val="0"/>
              <w:divBdr>
                <w:top w:val="none" w:sz="0" w:space="0" w:color="auto"/>
                <w:left w:val="none" w:sz="0" w:space="0" w:color="auto"/>
                <w:bottom w:val="none" w:sz="0" w:space="0" w:color="auto"/>
                <w:right w:val="none" w:sz="0" w:space="0" w:color="auto"/>
              </w:divBdr>
            </w:div>
            <w:div w:id="277614135">
              <w:marLeft w:val="0"/>
              <w:marRight w:val="0"/>
              <w:marTop w:val="0"/>
              <w:marBottom w:val="0"/>
              <w:divBdr>
                <w:top w:val="none" w:sz="0" w:space="0" w:color="auto"/>
                <w:left w:val="none" w:sz="0" w:space="0" w:color="auto"/>
                <w:bottom w:val="none" w:sz="0" w:space="0" w:color="auto"/>
                <w:right w:val="none" w:sz="0" w:space="0" w:color="auto"/>
              </w:divBdr>
            </w:div>
            <w:div w:id="1841852122">
              <w:marLeft w:val="0"/>
              <w:marRight w:val="0"/>
              <w:marTop w:val="0"/>
              <w:marBottom w:val="0"/>
              <w:divBdr>
                <w:top w:val="none" w:sz="0" w:space="0" w:color="auto"/>
                <w:left w:val="none" w:sz="0" w:space="0" w:color="auto"/>
                <w:bottom w:val="none" w:sz="0" w:space="0" w:color="auto"/>
                <w:right w:val="none" w:sz="0" w:space="0" w:color="auto"/>
              </w:divBdr>
            </w:div>
            <w:div w:id="982080662">
              <w:marLeft w:val="0"/>
              <w:marRight w:val="0"/>
              <w:marTop w:val="0"/>
              <w:marBottom w:val="0"/>
              <w:divBdr>
                <w:top w:val="none" w:sz="0" w:space="0" w:color="auto"/>
                <w:left w:val="none" w:sz="0" w:space="0" w:color="auto"/>
                <w:bottom w:val="none" w:sz="0" w:space="0" w:color="auto"/>
                <w:right w:val="none" w:sz="0" w:space="0" w:color="auto"/>
              </w:divBdr>
            </w:div>
            <w:div w:id="225380216">
              <w:marLeft w:val="0"/>
              <w:marRight w:val="0"/>
              <w:marTop w:val="0"/>
              <w:marBottom w:val="0"/>
              <w:divBdr>
                <w:top w:val="none" w:sz="0" w:space="0" w:color="auto"/>
                <w:left w:val="none" w:sz="0" w:space="0" w:color="auto"/>
                <w:bottom w:val="none" w:sz="0" w:space="0" w:color="auto"/>
                <w:right w:val="none" w:sz="0" w:space="0" w:color="auto"/>
              </w:divBdr>
            </w:div>
            <w:div w:id="267852176">
              <w:marLeft w:val="0"/>
              <w:marRight w:val="0"/>
              <w:marTop w:val="0"/>
              <w:marBottom w:val="0"/>
              <w:divBdr>
                <w:top w:val="none" w:sz="0" w:space="0" w:color="auto"/>
                <w:left w:val="none" w:sz="0" w:space="0" w:color="auto"/>
                <w:bottom w:val="none" w:sz="0" w:space="0" w:color="auto"/>
                <w:right w:val="none" w:sz="0" w:space="0" w:color="auto"/>
              </w:divBdr>
            </w:div>
            <w:div w:id="820388229">
              <w:marLeft w:val="0"/>
              <w:marRight w:val="0"/>
              <w:marTop w:val="0"/>
              <w:marBottom w:val="0"/>
              <w:divBdr>
                <w:top w:val="none" w:sz="0" w:space="0" w:color="auto"/>
                <w:left w:val="none" w:sz="0" w:space="0" w:color="auto"/>
                <w:bottom w:val="none" w:sz="0" w:space="0" w:color="auto"/>
                <w:right w:val="none" w:sz="0" w:space="0" w:color="auto"/>
              </w:divBdr>
            </w:div>
            <w:div w:id="95056872">
              <w:marLeft w:val="0"/>
              <w:marRight w:val="0"/>
              <w:marTop w:val="0"/>
              <w:marBottom w:val="0"/>
              <w:divBdr>
                <w:top w:val="none" w:sz="0" w:space="0" w:color="auto"/>
                <w:left w:val="none" w:sz="0" w:space="0" w:color="auto"/>
                <w:bottom w:val="none" w:sz="0" w:space="0" w:color="auto"/>
                <w:right w:val="none" w:sz="0" w:space="0" w:color="auto"/>
              </w:divBdr>
            </w:div>
            <w:div w:id="985932382">
              <w:marLeft w:val="0"/>
              <w:marRight w:val="0"/>
              <w:marTop w:val="0"/>
              <w:marBottom w:val="0"/>
              <w:divBdr>
                <w:top w:val="none" w:sz="0" w:space="0" w:color="auto"/>
                <w:left w:val="none" w:sz="0" w:space="0" w:color="auto"/>
                <w:bottom w:val="none" w:sz="0" w:space="0" w:color="auto"/>
                <w:right w:val="none" w:sz="0" w:space="0" w:color="auto"/>
              </w:divBdr>
            </w:div>
            <w:div w:id="2053528785">
              <w:marLeft w:val="0"/>
              <w:marRight w:val="0"/>
              <w:marTop w:val="0"/>
              <w:marBottom w:val="0"/>
              <w:divBdr>
                <w:top w:val="none" w:sz="0" w:space="0" w:color="auto"/>
                <w:left w:val="none" w:sz="0" w:space="0" w:color="auto"/>
                <w:bottom w:val="none" w:sz="0" w:space="0" w:color="auto"/>
                <w:right w:val="none" w:sz="0" w:space="0" w:color="auto"/>
              </w:divBdr>
            </w:div>
            <w:div w:id="1815831435">
              <w:marLeft w:val="0"/>
              <w:marRight w:val="0"/>
              <w:marTop w:val="0"/>
              <w:marBottom w:val="0"/>
              <w:divBdr>
                <w:top w:val="none" w:sz="0" w:space="0" w:color="auto"/>
                <w:left w:val="none" w:sz="0" w:space="0" w:color="auto"/>
                <w:bottom w:val="none" w:sz="0" w:space="0" w:color="auto"/>
                <w:right w:val="none" w:sz="0" w:space="0" w:color="auto"/>
              </w:divBdr>
            </w:div>
            <w:div w:id="2070960598">
              <w:marLeft w:val="0"/>
              <w:marRight w:val="0"/>
              <w:marTop w:val="0"/>
              <w:marBottom w:val="0"/>
              <w:divBdr>
                <w:top w:val="none" w:sz="0" w:space="0" w:color="auto"/>
                <w:left w:val="none" w:sz="0" w:space="0" w:color="auto"/>
                <w:bottom w:val="none" w:sz="0" w:space="0" w:color="auto"/>
                <w:right w:val="none" w:sz="0" w:space="0" w:color="auto"/>
              </w:divBdr>
            </w:div>
            <w:div w:id="217473940">
              <w:marLeft w:val="0"/>
              <w:marRight w:val="0"/>
              <w:marTop w:val="0"/>
              <w:marBottom w:val="0"/>
              <w:divBdr>
                <w:top w:val="none" w:sz="0" w:space="0" w:color="auto"/>
                <w:left w:val="none" w:sz="0" w:space="0" w:color="auto"/>
                <w:bottom w:val="none" w:sz="0" w:space="0" w:color="auto"/>
                <w:right w:val="none" w:sz="0" w:space="0" w:color="auto"/>
              </w:divBdr>
            </w:div>
            <w:div w:id="1270237935">
              <w:marLeft w:val="0"/>
              <w:marRight w:val="0"/>
              <w:marTop w:val="0"/>
              <w:marBottom w:val="0"/>
              <w:divBdr>
                <w:top w:val="none" w:sz="0" w:space="0" w:color="auto"/>
                <w:left w:val="none" w:sz="0" w:space="0" w:color="auto"/>
                <w:bottom w:val="none" w:sz="0" w:space="0" w:color="auto"/>
                <w:right w:val="none" w:sz="0" w:space="0" w:color="auto"/>
              </w:divBdr>
            </w:div>
            <w:div w:id="1166899708">
              <w:marLeft w:val="0"/>
              <w:marRight w:val="0"/>
              <w:marTop w:val="0"/>
              <w:marBottom w:val="0"/>
              <w:divBdr>
                <w:top w:val="none" w:sz="0" w:space="0" w:color="auto"/>
                <w:left w:val="none" w:sz="0" w:space="0" w:color="auto"/>
                <w:bottom w:val="none" w:sz="0" w:space="0" w:color="auto"/>
                <w:right w:val="none" w:sz="0" w:space="0" w:color="auto"/>
              </w:divBdr>
            </w:div>
            <w:div w:id="1529417328">
              <w:marLeft w:val="0"/>
              <w:marRight w:val="0"/>
              <w:marTop w:val="0"/>
              <w:marBottom w:val="0"/>
              <w:divBdr>
                <w:top w:val="none" w:sz="0" w:space="0" w:color="auto"/>
                <w:left w:val="none" w:sz="0" w:space="0" w:color="auto"/>
                <w:bottom w:val="none" w:sz="0" w:space="0" w:color="auto"/>
                <w:right w:val="none" w:sz="0" w:space="0" w:color="auto"/>
              </w:divBdr>
            </w:div>
            <w:div w:id="1707557410">
              <w:marLeft w:val="0"/>
              <w:marRight w:val="0"/>
              <w:marTop w:val="0"/>
              <w:marBottom w:val="0"/>
              <w:divBdr>
                <w:top w:val="none" w:sz="0" w:space="0" w:color="auto"/>
                <w:left w:val="none" w:sz="0" w:space="0" w:color="auto"/>
                <w:bottom w:val="none" w:sz="0" w:space="0" w:color="auto"/>
                <w:right w:val="none" w:sz="0" w:space="0" w:color="auto"/>
              </w:divBdr>
            </w:div>
            <w:div w:id="899249844">
              <w:marLeft w:val="0"/>
              <w:marRight w:val="0"/>
              <w:marTop w:val="0"/>
              <w:marBottom w:val="0"/>
              <w:divBdr>
                <w:top w:val="none" w:sz="0" w:space="0" w:color="auto"/>
                <w:left w:val="none" w:sz="0" w:space="0" w:color="auto"/>
                <w:bottom w:val="none" w:sz="0" w:space="0" w:color="auto"/>
                <w:right w:val="none" w:sz="0" w:space="0" w:color="auto"/>
              </w:divBdr>
            </w:div>
            <w:div w:id="140581224">
              <w:marLeft w:val="0"/>
              <w:marRight w:val="0"/>
              <w:marTop w:val="0"/>
              <w:marBottom w:val="0"/>
              <w:divBdr>
                <w:top w:val="none" w:sz="0" w:space="0" w:color="auto"/>
                <w:left w:val="none" w:sz="0" w:space="0" w:color="auto"/>
                <w:bottom w:val="none" w:sz="0" w:space="0" w:color="auto"/>
                <w:right w:val="none" w:sz="0" w:space="0" w:color="auto"/>
              </w:divBdr>
            </w:div>
            <w:div w:id="983661699">
              <w:marLeft w:val="0"/>
              <w:marRight w:val="0"/>
              <w:marTop w:val="0"/>
              <w:marBottom w:val="0"/>
              <w:divBdr>
                <w:top w:val="none" w:sz="0" w:space="0" w:color="auto"/>
                <w:left w:val="none" w:sz="0" w:space="0" w:color="auto"/>
                <w:bottom w:val="none" w:sz="0" w:space="0" w:color="auto"/>
                <w:right w:val="none" w:sz="0" w:space="0" w:color="auto"/>
              </w:divBdr>
            </w:div>
            <w:div w:id="1398280252">
              <w:marLeft w:val="0"/>
              <w:marRight w:val="0"/>
              <w:marTop w:val="0"/>
              <w:marBottom w:val="0"/>
              <w:divBdr>
                <w:top w:val="none" w:sz="0" w:space="0" w:color="auto"/>
                <w:left w:val="none" w:sz="0" w:space="0" w:color="auto"/>
                <w:bottom w:val="none" w:sz="0" w:space="0" w:color="auto"/>
                <w:right w:val="none" w:sz="0" w:space="0" w:color="auto"/>
              </w:divBdr>
            </w:div>
            <w:div w:id="1373731866">
              <w:marLeft w:val="0"/>
              <w:marRight w:val="0"/>
              <w:marTop w:val="0"/>
              <w:marBottom w:val="0"/>
              <w:divBdr>
                <w:top w:val="none" w:sz="0" w:space="0" w:color="auto"/>
                <w:left w:val="none" w:sz="0" w:space="0" w:color="auto"/>
                <w:bottom w:val="none" w:sz="0" w:space="0" w:color="auto"/>
                <w:right w:val="none" w:sz="0" w:space="0" w:color="auto"/>
              </w:divBdr>
            </w:div>
            <w:div w:id="773866074">
              <w:marLeft w:val="0"/>
              <w:marRight w:val="0"/>
              <w:marTop w:val="0"/>
              <w:marBottom w:val="0"/>
              <w:divBdr>
                <w:top w:val="none" w:sz="0" w:space="0" w:color="auto"/>
                <w:left w:val="none" w:sz="0" w:space="0" w:color="auto"/>
                <w:bottom w:val="none" w:sz="0" w:space="0" w:color="auto"/>
                <w:right w:val="none" w:sz="0" w:space="0" w:color="auto"/>
              </w:divBdr>
            </w:div>
            <w:div w:id="104085183">
              <w:marLeft w:val="0"/>
              <w:marRight w:val="0"/>
              <w:marTop w:val="0"/>
              <w:marBottom w:val="0"/>
              <w:divBdr>
                <w:top w:val="none" w:sz="0" w:space="0" w:color="auto"/>
                <w:left w:val="none" w:sz="0" w:space="0" w:color="auto"/>
                <w:bottom w:val="none" w:sz="0" w:space="0" w:color="auto"/>
                <w:right w:val="none" w:sz="0" w:space="0" w:color="auto"/>
              </w:divBdr>
            </w:div>
            <w:div w:id="1476096149">
              <w:marLeft w:val="0"/>
              <w:marRight w:val="0"/>
              <w:marTop w:val="0"/>
              <w:marBottom w:val="0"/>
              <w:divBdr>
                <w:top w:val="none" w:sz="0" w:space="0" w:color="auto"/>
                <w:left w:val="none" w:sz="0" w:space="0" w:color="auto"/>
                <w:bottom w:val="none" w:sz="0" w:space="0" w:color="auto"/>
                <w:right w:val="none" w:sz="0" w:space="0" w:color="auto"/>
              </w:divBdr>
            </w:div>
            <w:div w:id="914971164">
              <w:marLeft w:val="0"/>
              <w:marRight w:val="0"/>
              <w:marTop w:val="0"/>
              <w:marBottom w:val="0"/>
              <w:divBdr>
                <w:top w:val="none" w:sz="0" w:space="0" w:color="auto"/>
                <w:left w:val="none" w:sz="0" w:space="0" w:color="auto"/>
                <w:bottom w:val="none" w:sz="0" w:space="0" w:color="auto"/>
                <w:right w:val="none" w:sz="0" w:space="0" w:color="auto"/>
              </w:divBdr>
            </w:div>
            <w:div w:id="2053729221">
              <w:marLeft w:val="0"/>
              <w:marRight w:val="0"/>
              <w:marTop w:val="0"/>
              <w:marBottom w:val="0"/>
              <w:divBdr>
                <w:top w:val="none" w:sz="0" w:space="0" w:color="auto"/>
                <w:left w:val="none" w:sz="0" w:space="0" w:color="auto"/>
                <w:bottom w:val="none" w:sz="0" w:space="0" w:color="auto"/>
                <w:right w:val="none" w:sz="0" w:space="0" w:color="auto"/>
              </w:divBdr>
            </w:div>
            <w:div w:id="423964722">
              <w:marLeft w:val="0"/>
              <w:marRight w:val="0"/>
              <w:marTop w:val="0"/>
              <w:marBottom w:val="0"/>
              <w:divBdr>
                <w:top w:val="none" w:sz="0" w:space="0" w:color="auto"/>
                <w:left w:val="none" w:sz="0" w:space="0" w:color="auto"/>
                <w:bottom w:val="none" w:sz="0" w:space="0" w:color="auto"/>
                <w:right w:val="none" w:sz="0" w:space="0" w:color="auto"/>
              </w:divBdr>
            </w:div>
            <w:div w:id="1918325931">
              <w:marLeft w:val="0"/>
              <w:marRight w:val="0"/>
              <w:marTop w:val="0"/>
              <w:marBottom w:val="0"/>
              <w:divBdr>
                <w:top w:val="none" w:sz="0" w:space="0" w:color="auto"/>
                <w:left w:val="none" w:sz="0" w:space="0" w:color="auto"/>
                <w:bottom w:val="none" w:sz="0" w:space="0" w:color="auto"/>
                <w:right w:val="none" w:sz="0" w:space="0" w:color="auto"/>
              </w:divBdr>
            </w:div>
            <w:div w:id="1231379266">
              <w:marLeft w:val="0"/>
              <w:marRight w:val="0"/>
              <w:marTop w:val="0"/>
              <w:marBottom w:val="0"/>
              <w:divBdr>
                <w:top w:val="none" w:sz="0" w:space="0" w:color="auto"/>
                <w:left w:val="none" w:sz="0" w:space="0" w:color="auto"/>
                <w:bottom w:val="none" w:sz="0" w:space="0" w:color="auto"/>
                <w:right w:val="none" w:sz="0" w:space="0" w:color="auto"/>
              </w:divBdr>
            </w:div>
            <w:div w:id="608662781">
              <w:marLeft w:val="0"/>
              <w:marRight w:val="0"/>
              <w:marTop w:val="0"/>
              <w:marBottom w:val="0"/>
              <w:divBdr>
                <w:top w:val="none" w:sz="0" w:space="0" w:color="auto"/>
                <w:left w:val="none" w:sz="0" w:space="0" w:color="auto"/>
                <w:bottom w:val="none" w:sz="0" w:space="0" w:color="auto"/>
                <w:right w:val="none" w:sz="0" w:space="0" w:color="auto"/>
              </w:divBdr>
            </w:div>
            <w:div w:id="1045835400">
              <w:marLeft w:val="0"/>
              <w:marRight w:val="0"/>
              <w:marTop w:val="0"/>
              <w:marBottom w:val="0"/>
              <w:divBdr>
                <w:top w:val="none" w:sz="0" w:space="0" w:color="auto"/>
                <w:left w:val="none" w:sz="0" w:space="0" w:color="auto"/>
                <w:bottom w:val="none" w:sz="0" w:space="0" w:color="auto"/>
                <w:right w:val="none" w:sz="0" w:space="0" w:color="auto"/>
              </w:divBdr>
            </w:div>
            <w:div w:id="567501754">
              <w:marLeft w:val="0"/>
              <w:marRight w:val="0"/>
              <w:marTop w:val="0"/>
              <w:marBottom w:val="0"/>
              <w:divBdr>
                <w:top w:val="none" w:sz="0" w:space="0" w:color="auto"/>
                <w:left w:val="none" w:sz="0" w:space="0" w:color="auto"/>
                <w:bottom w:val="none" w:sz="0" w:space="0" w:color="auto"/>
                <w:right w:val="none" w:sz="0" w:space="0" w:color="auto"/>
              </w:divBdr>
            </w:div>
            <w:div w:id="80686654">
              <w:marLeft w:val="0"/>
              <w:marRight w:val="0"/>
              <w:marTop w:val="0"/>
              <w:marBottom w:val="0"/>
              <w:divBdr>
                <w:top w:val="none" w:sz="0" w:space="0" w:color="auto"/>
                <w:left w:val="none" w:sz="0" w:space="0" w:color="auto"/>
                <w:bottom w:val="none" w:sz="0" w:space="0" w:color="auto"/>
                <w:right w:val="none" w:sz="0" w:space="0" w:color="auto"/>
              </w:divBdr>
            </w:div>
            <w:div w:id="288515371">
              <w:marLeft w:val="0"/>
              <w:marRight w:val="0"/>
              <w:marTop w:val="0"/>
              <w:marBottom w:val="0"/>
              <w:divBdr>
                <w:top w:val="none" w:sz="0" w:space="0" w:color="auto"/>
                <w:left w:val="none" w:sz="0" w:space="0" w:color="auto"/>
                <w:bottom w:val="none" w:sz="0" w:space="0" w:color="auto"/>
                <w:right w:val="none" w:sz="0" w:space="0" w:color="auto"/>
              </w:divBdr>
            </w:div>
            <w:div w:id="1237210079">
              <w:marLeft w:val="0"/>
              <w:marRight w:val="0"/>
              <w:marTop w:val="0"/>
              <w:marBottom w:val="0"/>
              <w:divBdr>
                <w:top w:val="none" w:sz="0" w:space="0" w:color="auto"/>
                <w:left w:val="none" w:sz="0" w:space="0" w:color="auto"/>
                <w:bottom w:val="none" w:sz="0" w:space="0" w:color="auto"/>
                <w:right w:val="none" w:sz="0" w:space="0" w:color="auto"/>
              </w:divBdr>
            </w:div>
            <w:div w:id="1088695742">
              <w:marLeft w:val="0"/>
              <w:marRight w:val="0"/>
              <w:marTop w:val="0"/>
              <w:marBottom w:val="0"/>
              <w:divBdr>
                <w:top w:val="none" w:sz="0" w:space="0" w:color="auto"/>
                <w:left w:val="none" w:sz="0" w:space="0" w:color="auto"/>
                <w:bottom w:val="none" w:sz="0" w:space="0" w:color="auto"/>
                <w:right w:val="none" w:sz="0" w:space="0" w:color="auto"/>
              </w:divBdr>
            </w:div>
            <w:div w:id="2017919012">
              <w:marLeft w:val="0"/>
              <w:marRight w:val="0"/>
              <w:marTop w:val="0"/>
              <w:marBottom w:val="0"/>
              <w:divBdr>
                <w:top w:val="none" w:sz="0" w:space="0" w:color="auto"/>
                <w:left w:val="none" w:sz="0" w:space="0" w:color="auto"/>
                <w:bottom w:val="none" w:sz="0" w:space="0" w:color="auto"/>
                <w:right w:val="none" w:sz="0" w:space="0" w:color="auto"/>
              </w:divBdr>
            </w:div>
            <w:div w:id="2133673616">
              <w:marLeft w:val="0"/>
              <w:marRight w:val="0"/>
              <w:marTop w:val="0"/>
              <w:marBottom w:val="0"/>
              <w:divBdr>
                <w:top w:val="none" w:sz="0" w:space="0" w:color="auto"/>
                <w:left w:val="none" w:sz="0" w:space="0" w:color="auto"/>
                <w:bottom w:val="none" w:sz="0" w:space="0" w:color="auto"/>
                <w:right w:val="none" w:sz="0" w:space="0" w:color="auto"/>
              </w:divBdr>
            </w:div>
            <w:div w:id="762263035">
              <w:marLeft w:val="0"/>
              <w:marRight w:val="0"/>
              <w:marTop w:val="0"/>
              <w:marBottom w:val="0"/>
              <w:divBdr>
                <w:top w:val="none" w:sz="0" w:space="0" w:color="auto"/>
                <w:left w:val="none" w:sz="0" w:space="0" w:color="auto"/>
                <w:bottom w:val="none" w:sz="0" w:space="0" w:color="auto"/>
                <w:right w:val="none" w:sz="0" w:space="0" w:color="auto"/>
              </w:divBdr>
            </w:div>
            <w:div w:id="12731740">
              <w:marLeft w:val="0"/>
              <w:marRight w:val="0"/>
              <w:marTop w:val="0"/>
              <w:marBottom w:val="0"/>
              <w:divBdr>
                <w:top w:val="none" w:sz="0" w:space="0" w:color="auto"/>
                <w:left w:val="none" w:sz="0" w:space="0" w:color="auto"/>
                <w:bottom w:val="none" w:sz="0" w:space="0" w:color="auto"/>
                <w:right w:val="none" w:sz="0" w:space="0" w:color="auto"/>
              </w:divBdr>
            </w:div>
            <w:div w:id="1825127504">
              <w:marLeft w:val="0"/>
              <w:marRight w:val="0"/>
              <w:marTop w:val="0"/>
              <w:marBottom w:val="0"/>
              <w:divBdr>
                <w:top w:val="none" w:sz="0" w:space="0" w:color="auto"/>
                <w:left w:val="none" w:sz="0" w:space="0" w:color="auto"/>
                <w:bottom w:val="none" w:sz="0" w:space="0" w:color="auto"/>
                <w:right w:val="none" w:sz="0" w:space="0" w:color="auto"/>
              </w:divBdr>
            </w:div>
            <w:div w:id="1911882059">
              <w:marLeft w:val="0"/>
              <w:marRight w:val="0"/>
              <w:marTop w:val="0"/>
              <w:marBottom w:val="0"/>
              <w:divBdr>
                <w:top w:val="none" w:sz="0" w:space="0" w:color="auto"/>
                <w:left w:val="none" w:sz="0" w:space="0" w:color="auto"/>
                <w:bottom w:val="none" w:sz="0" w:space="0" w:color="auto"/>
                <w:right w:val="none" w:sz="0" w:space="0" w:color="auto"/>
              </w:divBdr>
            </w:div>
            <w:div w:id="504832201">
              <w:marLeft w:val="0"/>
              <w:marRight w:val="0"/>
              <w:marTop w:val="0"/>
              <w:marBottom w:val="0"/>
              <w:divBdr>
                <w:top w:val="none" w:sz="0" w:space="0" w:color="auto"/>
                <w:left w:val="none" w:sz="0" w:space="0" w:color="auto"/>
                <w:bottom w:val="none" w:sz="0" w:space="0" w:color="auto"/>
                <w:right w:val="none" w:sz="0" w:space="0" w:color="auto"/>
              </w:divBdr>
            </w:div>
            <w:div w:id="1324118319">
              <w:marLeft w:val="0"/>
              <w:marRight w:val="0"/>
              <w:marTop w:val="0"/>
              <w:marBottom w:val="0"/>
              <w:divBdr>
                <w:top w:val="none" w:sz="0" w:space="0" w:color="auto"/>
                <w:left w:val="none" w:sz="0" w:space="0" w:color="auto"/>
                <w:bottom w:val="none" w:sz="0" w:space="0" w:color="auto"/>
                <w:right w:val="none" w:sz="0" w:space="0" w:color="auto"/>
              </w:divBdr>
            </w:div>
            <w:div w:id="933899228">
              <w:marLeft w:val="0"/>
              <w:marRight w:val="0"/>
              <w:marTop w:val="0"/>
              <w:marBottom w:val="0"/>
              <w:divBdr>
                <w:top w:val="none" w:sz="0" w:space="0" w:color="auto"/>
                <w:left w:val="none" w:sz="0" w:space="0" w:color="auto"/>
                <w:bottom w:val="none" w:sz="0" w:space="0" w:color="auto"/>
                <w:right w:val="none" w:sz="0" w:space="0" w:color="auto"/>
              </w:divBdr>
            </w:div>
            <w:div w:id="593365666">
              <w:marLeft w:val="0"/>
              <w:marRight w:val="0"/>
              <w:marTop w:val="0"/>
              <w:marBottom w:val="0"/>
              <w:divBdr>
                <w:top w:val="none" w:sz="0" w:space="0" w:color="auto"/>
                <w:left w:val="none" w:sz="0" w:space="0" w:color="auto"/>
                <w:bottom w:val="none" w:sz="0" w:space="0" w:color="auto"/>
                <w:right w:val="none" w:sz="0" w:space="0" w:color="auto"/>
              </w:divBdr>
            </w:div>
            <w:div w:id="1688556536">
              <w:marLeft w:val="0"/>
              <w:marRight w:val="0"/>
              <w:marTop w:val="0"/>
              <w:marBottom w:val="0"/>
              <w:divBdr>
                <w:top w:val="none" w:sz="0" w:space="0" w:color="auto"/>
                <w:left w:val="none" w:sz="0" w:space="0" w:color="auto"/>
                <w:bottom w:val="none" w:sz="0" w:space="0" w:color="auto"/>
                <w:right w:val="none" w:sz="0" w:space="0" w:color="auto"/>
              </w:divBdr>
            </w:div>
            <w:div w:id="2115981140">
              <w:marLeft w:val="0"/>
              <w:marRight w:val="0"/>
              <w:marTop w:val="0"/>
              <w:marBottom w:val="0"/>
              <w:divBdr>
                <w:top w:val="none" w:sz="0" w:space="0" w:color="auto"/>
                <w:left w:val="none" w:sz="0" w:space="0" w:color="auto"/>
                <w:bottom w:val="none" w:sz="0" w:space="0" w:color="auto"/>
                <w:right w:val="none" w:sz="0" w:space="0" w:color="auto"/>
              </w:divBdr>
            </w:div>
            <w:div w:id="1958952470">
              <w:marLeft w:val="0"/>
              <w:marRight w:val="0"/>
              <w:marTop w:val="0"/>
              <w:marBottom w:val="0"/>
              <w:divBdr>
                <w:top w:val="none" w:sz="0" w:space="0" w:color="auto"/>
                <w:left w:val="none" w:sz="0" w:space="0" w:color="auto"/>
                <w:bottom w:val="none" w:sz="0" w:space="0" w:color="auto"/>
                <w:right w:val="none" w:sz="0" w:space="0" w:color="auto"/>
              </w:divBdr>
            </w:div>
            <w:div w:id="1976179041">
              <w:marLeft w:val="0"/>
              <w:marRight w:val="0"/>
              <w:marTop w:val="0"/>
              <w:marBottom w:val="0"/>
              <w:divBdr>
                <w:top w:val="none" w:sz="0" w:space="0" w:color="auto"/>
                <w:left w:val="none" w:sz="0" w:space="0" w:color="auto"/>
                <w:bottom w:val="none" w:sz="0" w:space="0" w:color="auto"/>
                <w:right w:val="none" w:sz="0" w:space="0" w:color="auto"/>
              </w:divBdr>
            </w:div>
            <w:div w:id="1020546458">
              <w:marLeft w:val="0"/>
              <w:marRight w:val="0"/>
              <w:marTop w:val="0"/>
              <w:marBottom w:val="0"/>
              <w:divBdr>
                <w:top w:val="none" w:sz="0" w:space="0" w:color="auto"/>
                <w:left w:val="none" w:sz="0" w:space="0" w:color="auto"/>
                <w:bottom w:val="none" w:sz="0" w:space="0" w:color="auto"/>
                <w:right w:val="none" w:sz="0" w:space="0" w:color="auto"/>
              </w:divBdr>
            </w:div>
            <w:div w:id="897743899">
              <w:marLeft w:val="0"/>
              <w:marRight w:val="0"/>
              <w:marTop w:val="0"/>
              <w:marBottom w:val="0"/>
              <w:divBdr>
                <w:top w:val="none" w:sz="0" w:space="0" w:color="auto"/>
                <w:left w:val="none" w:sz="0" w:space="0" w:color="auto"/>
                <w:bottom w:val="none" w:sz="0" w:space="0" w:color="auto"/>
                <w:right w:val="none" w:sz="0" w:space="0" w:color="auto"/>
              </w:divBdr>
            </w:div>
            <w:div w:id="1167331812">
              <w:marLeft w:val="0"/>
              <w:marRight w:val="0"/>
              <w:marTop w:val="0"/>
              <w:marBottom w:val="0"/>
              <w:divBdr>
                <w:top w:val="none" w:sz="0" w:space="0" w:color="auto"/>
                <w:left w:val="none" w:sz="0" w:space="0" w:color="auto"/>
                <w:bottom w:val="none" w:sz="0" w:space="0" w:color="auto"/>
                <w:right w:val="none" w:sz="0" w:space="0" w:color="auto"/>
              </w:divBdr>
            </w:div>
            <w:div w:id="1683243807">
              <w:marLeft w:val="0"/>
              <w:marRight w:val="0"/>
              <w:marTop w:val="0"/>
              <w:marBottom w:val="0"/>
              <w:divBdr>
                <w:top w:val="none" w:sz="0" w:space="0" w:color="auto"/>
                <w:left w:val="none" w:sz="0" w:space="0" w:color="auto"/>
                <w:bottom w:val="none" w:sz="0" w:space="0" w:color="auto"/>
                <w:right w:val="none" w:sz="0" w:space="0" w:color="auto"/>
              </w:divBdr>
            </w:div>
            <w:div w:id="263074655">
              <w:marLeft w:val="0"/>
              <w:marRight w:val="0"/>
              <w:marTop w:val="0"/>
              <w:marBottom w:val="0"/>
              <w:divBdr>
                <w:top w:val="none" w:sz="0" w:space="0" w:color="auto"/>
                <w:left w:val="none" w:sz="0" w:space="0" w:color="auto"/>
                <w:bottom w:val="none" w:sz="0" w:space="0" w:color="auto"/>
                <w:right w:val="none" w:sz="0" w:space="0" w:color="auto"/>
              </w:divBdr>
            </w:div>
            <w:div w:id="1437167129">
              <w:marLeft w:val="0"/>
              <w:marRight w:val="0"/>
              <w:marTop w:val="0"/>
              <w:marBottom w:val="0"/>
              <w:divBdr>
                <w:top w:val="none" w:sz="0" w:space="0" w:color="auto"/>
                <w:left w:val="none" w:sz="0" w:space="0" w:color="auto"/>
                <w:bottom w:val="none" w:sz="0" w:space="0" w:color="auto"/>
                <w:right w:val="none" w:sz="0" w:space="0" w:color="auto"/>
              </w:divBdr>
            </w:div>
            <w:div w:id="1281377769">
              <w:marLeft w:val="0"/>
              <w:marRight w:val="0"/>
              <w:marTop w:val="0"/>
              <w:marBottom w:val="0"/>
              <w:divBdr>
                <w:top w:val="none" w:sz="0" w:space="0" w:color="auto"/>
                <w:left w:val="none" w:sz="0" w:space="0" w:color="auto"/>
                <w:bottom w:val="none" w:sz="0" w:space="0" w:color="auto"/>
                <w:right w:val="none" w:sz="0" w:space="0" w:color="auto"/>
              </w:divBdr>
            </w:div>
            <w:div w:id="326985147">
              <w:marLeft w:val="0"/>
              <w:marRight w:val="0"/>
              <w:marTop w:val="0"/>
              <w:marBottom w:val="0"/>
              <w:divBdr>
                <w:top w:val="none" w:sz="0" w:space="0" w:color="auto"/>
                <w:left w:val="none" w:sz="0" w:space="0" w:color="auto"/>
                <w:bottom w:val="none" w:sz="0" w:space="0" w:color="auto"/>
                <w:right w:val="none" w:sz="0" w:space="0" w:color="auto"/>
              </w:divBdr>
            </w:div>
            <w:div w:id="1676763209">
              <w:marLeft w:val="0"/>
              <w:marRight w:val="0"/>
              <w:marTop w:val="0"/>
              <w:marBottom w:val="0"/>
              <w:divBdr>
                <w:top w:val="none" w:sz="0" w:space="0" w:color="auto"/>
                <w:left w:val="none" w:sz="0" w:space="0" w:color="auto"/>
                <w:bottom w:val="none" w:sz="0" w:space="0" w:color="auto"/>
                <w:right w:val="none" w:sz="0" w:space="0" w:color="auto"/>
              </w:divBdr>
            </w:div>
            <w:div w:id="2060202720">
              <w:marLeft w:val="0"/>
              <w:marRight w:val="0"/>
              <w:marTop w:val="0"/>
              <w:marBottom w:val="0"/>
              <w:divBdr>
                <w:top w:val="none" w:sz="0" w:space="0" w:color="auto"/>
                <w:left w:val="none" w:sz="0" w:space="0" w:color="auto"/>
                <w:bottom w:val="none" w:sz="0" w:space="0" w:color="auto"/>
                <w:right w:val="none" w:sz="0" w:space="0" w:color="auto"/>
              </w:divBdr>
            </w:div>
            <w:div w:id="1116219536">
              <w:marLeft w:val="0"/>
              <w:marRight w:val="0"/>
              <w:marTop w:val="0"/>
              <w:marBottom w:val="0"/>
              <w:divBdr>
                <w:top w:val="none" w:sz="0" w:space="0" w:color="auto"/>
                <w:left w:val="none" w:sz="0" w:space="0" w:color="auto"/>
                <w:bottom w:val="none" w:sz="0" w:space="0" w:color="auto"/>
                <w:right w:val="none" w:sz="0" w:space="0" w:color="auto"/>
              </w:divBdr>
            </w:div>
            <w:div w:id="673217380">
              <w:marLeft w:val="0"/>
              <w:marRight w:val="0"/>
              <w:marTop w:val="0"/>
              <w:marBottom w:val="0"/>
              <w:divBdr>
                <w:top w:val="none" w:sz="0" w:space="0" w:color="auto"/>
                <w:left w:val="none" w:sz="0" w:space="0" w:color="auto"/>
                <w:bottom w:val="none" w:sz="0" w:space="0" w:color="auto"/>
                <w:right w:val="none" w:sz="0" w:space="0" w:color="auto"/>
              </w:divBdr>
            </w:div>
            <w:div w:id="1598058238">
              <w:marLeft w:val="0"/>
              <w:marRight w:val="0"/>
              <w:marTop w:val="0"/>
              <w:marBottom w:val="0"/>
              <w:divBdr>
                <w:top w:val="none" w:sz="0" w:space="0" w:color="auto"/>
                <w:left w:val="none" w:sz="0" w:space="0" w:color="auto"/>
                <w:bottom w:val="none" w:sz="0" w:space="0" w:color="auto"/>
                <w:right w:val="none" w:sz="0" w:space="0" w:color="auto"/>
              </w:divBdr>
            </w:div>
            <w:div w:id="1109542603">
              <w:marLeft w:val="0"/>
              <w:marRight w:val="0"/>
              <w:marTop w:val="0"/>
              <w:marBottom w:val="0"/>
              <w:divBdr>
                <w:top w:val="none" w:sz="0" w:space="0" w:color="auto"/>
                <w:left w:val="none" w:sz="0" w:space="0" w:color="auto"/>
                <w:bottom w:val="none" w:sz="0" w:space="0" w:color="auto"/>
                <w:right w:val="none" w:sz="0" w:space="0" w:color="auto"/>
              </w:divBdr>
            </w:div>
            <w:div w:id="2095129358">
              <w:marLeft w:val="0"/>
              <w:marRight w:val="0"/>
              <w:marTop w:val="0"/>
              <w:marBottom w:val="0"/>
              <w:divBdr>
                <w:top w:val="none" w:sz="0" w:space="0" w:color="auto"/>
                <w:left w:val="none" w:sz="0" w:space="0" w:color="auto"/>
                <w:bottom w:val="none" w:sz="0" w:space="0" w:color="auto"/>
                <w:right w:val="none" w:sz="0" w:space="0" w:color="auto"/>
              </w:divBdr>
            </w:div>
            <w:div w:id="1528563210">
              <w:marLeft w:val="0"/>
              <w:marRight w:val="0"/>
              <w:marTop w:val="0"/>
              <w:marBottom w:val="0"/>
              <w:divBdr>
                <w:top w:val="none" w:sz="0" w:space="0" w:color="auto"/>
                <w:left w:val="none" w:sz="0" w:space="0" w:color="auto"/>
                <w:bottom w:val="none" w:sz="0" w:space="0" w:color="auto"/>
                <w:right w:val="none" w:sz="0" w:space="0" w:color="auto"/>
              </w:divBdr>
            </w:div>
            <w:div w:id="730538613">
              <w:marLeft w:val="0"/>
              <w:marRight w:val="0"/>
              <w:marTop w:val="0"/>
              <w:marBottom w:val="0"/>
              <w:divBdr>
                <w:top w:val="none" w:sz="0" w:space="0" w:color="auto"/>
                <w:left w:val="none" w:sz="0" w:space="0" w:color="auto"/>
                <w:bottom w:val="none" w:sz="0" w:space="0" w:color="auto"/>
                <w:right w:val="none" w:sz="0" w:space="0" w:color="auto"/>
              </w:divBdr>
            </w:div>
            <w:div w:id="50463335">
              <w:marLeft w:val="0"/>
              <w:marRight w:val="0"/>
              <w:marTop w:val="0"/>
              <w:marBottom w:val="0"/>
              <w:divBdr>
                <w:top w:val="none" w:sz="0" w:space="0" w:color="auto"/>
                <w:left w:val="none" w:sz="0" w:space="0" w:color="auto"/>
                <w:bottom w:val="none" w:sz="0" w:space="0" w:color="auto"/>
                <w:right w:val="none" w:sz="0" w:space="0" w:color="auto"/>
              </w:divBdr>
            </w:div>
            <w:div w:id="640504482">
              <w:marLeft w:val="0"/>
              <w:marRight w:val="0"/>
              <w:marTop w:val="0"/>
              <w:marBottom w:val="0"/>
              <w:divBdr>
                <w:top w:val="none" w:sz="0" w:space="0" w:color="auto"/>
                <w:left w:val="none" w:sz="0" w:space="0" w:color="auto"/>
                <w:bottom w:val="none" w:sz="0" w:space="0" w:color="auto"/>
                <w:right w:val="none" w:sz="0" w:space="0" w:color="auto"/>
              </w:divBdr>
            </w:div>
            <w:div w:id="640843555">
              <w:marLeft w:val="0"/>
              <w:marRight w:val="0"/>
              <w:marTop w:val="0"/>
              <w:marBottom w:val="0"/>
              <w:divBdr>
                <w:top w:val="none" w:sz="0" w:space="0" w:color="auto"/>
                <w:left w:val="none" w:sz="0" w:space="0" w:color="auto"/>
                <w:bottom w:val="none" w:sz="0" w:space="0" w:color="auto"/>
                <w:right w:val="none" w:sz="0" w:space="0" w:color="auto"/>
              </w:divBdr>
            </w:div>
            <w:div w:id="486750798">
              <w:marLeft w:val="0"/>
              <w:marRight w:val="0"/>
              <w:marTop w:val="0"/>
              <w:marBottom w:val="0"/>
              <w:divBdr>
                <w:top w:val="none" w:sz="0" w:space="0" w:color="auto"/>
                <w:left w:val="none" w:sz="0" w:space="0" w:color="auto"/>
                <w:bottom w:val="none" w:sz="0" w:space="0" w:color="auto"/>
                <w:right w:val="none" w:sz="0" w:space="0" w:color="auto"/>
              </w:divBdr>
            </w:div>
            <w:div w:id="1769079291">
              <w:marLeft w:val="0"/>
              <w:marRight w:val="0"/>
              <w:marTop w:val="0"/>
              <w:marBottom w:val="0"/>
              <w:divBdr>
                <w:top w:val="none" w:sz="0" w:space="0" w:color="auto"/>
                <w:left w:val="none" w:sz="0" w:space="0" w:color="auto"/>
                <w:bottom w:val="none" w:sz="0" w:space="0" w:color="auto"/>
                <w:right w:val="none" w:sz="0" w:space="0" w:color="auto"/>
              </w:divBdr>
            </w:div>
            <w:div w:id="90854303">
              <w:marLeft w:val="0"/>
              <w:marRight w:val="0"/>
              <w:marTop w:val="0"/>
              <w:marBottom w:val="0"/>
              <w:divBdr>
                <w:top w:val="none" w:sz="0" w:space="0" w:color="auto"/>
                <w:left w:val="none" w:sz="0" w:space="0" w:color="auto"/>
                <w:bottom w:val="none" w:sz="0" w:space="0" w:color="auto"/>
                <w:right w:val="none" w:sz="0" w:space="0" w:color="auto"/>
              </w:divBdr>
            </w:div>
            <w:div w:id="714160498">
              <w:marLeft w:val="0"/>
              <w:marRight w:val="0"/>
              <w:marTop w:val="0"/>
              <w:marBottom w:val="0"/>
              <w:divBdr>
                <w:top w:val="none" w:sz="0" w:space="0" w:color="auto"/>
                <w:left w:val="none" w:sz="0" w:space="0" w:color="auto"/>
                <w:bottom w:val="none" w:sz="0" w:space="0" w:color="auto"/>
                <w:right w:val="none" w:sz="0" w:space="0" w:color="auto"/>
              </w:divBdr>
            </w:div>
            <w:div w:id="1556315339">
              <w:marLeft w:val="0"/>
              <w:marRight w:val="0"/>
              <w:marTop w:val="0"/>
              <w:marBottom w:val="0"/>
              <w:divBdr>
                <w:top w:val="none" w:sz="0" w:space="0" w:color="auto"/>
                <w:left w:val="none" w:sz="0" w:space="0" w:color="auto"/>
                <w:bottom w:val="none" w:sz="0" w:space="0" w:color="auto"/>
                <w:right w:val="none" w:sz="0" w:space="0" w:color="auto"/>
              </w:divBdr>
            </w:div>
            <w:div w:id="888303954">
              <w:marLeft w:val="0"/>
              <w:marRight w:val="0"/>
              <w:marTop w:val="0"/>
              <w:marBottom w:val="0"/>
              <w:divBdr>
                <w:top w:val="none" w:sz="0" w:space="0" w:color="auto"/>
                <w:left w:val="none" w:sz="0" w:space="0" w:color="auto"/>
                <w:bottom w:val="none" w:sz="0" w:space="0" w:color="auto"/>
                <w:right w:val="none" w:sz="0" w:space="0" w:color="auto"/>
              </w:divBdr>
            </w:div>
            <w:div w:id="1991253103">
              <w:marLeft w:val="0"/>
              <w:marRight w:val="0"/>
              <w:marTop w:val="0"/>
              <w:marBottom w:val="0"/>
              <w:divBdr>
                <w:top w:val="none" w:sz="0" w:space="0" w:color="auto"/>
                <w:left w:val="none" w:sz="0" w:space="0" w:color="auto"/>
                <w:bottom w:val="none" w:sz="0" w:space="0" w:color="auto"/>
                <w:right w:val="none" w:sz="0" w:space="0" w:color="auto"/>
              </w:divBdr>
            </w:div>
            <w:div w:id="1763525219">
              <w:marLeft w:val="0"/>
              <w:marRight w:val="0"/>
              <w:marTop w:val="0"/>
              <w:marBottom w:val="0"/>
              <w:divBdr>
                <w:top w:val="none" w:sz="0" w:space="0" w:color="auto"/>
                <w:left w:val="none" w:sz="0" w:space="0" w:color="auto"/>
                <w:bottom w:val="none" w:sz="0" w:space="0" w:color="auto"/>
                <w:right w:val="none" w:sz="0" w:space="0" w:color="auto"/>
              </w:divBdr>
            </w:div>
            <w:div w:id="2035961499">
              <w:marLeft w:val="0"/>
              <w:marRight w:val="0"/>
              <w:marTop w:val="0"/>
              <w:marBottom w:val="0"/>
              <w:divBdr>
                <w:top w:val="none" w:sz="0" w:space="0" w:color="auto"/>
                <w:left w:val="none" w:sz="0" w:space="0" w:color="auto"/>
                <w:bottom w:val="none" w:sz="0" w:space="0" w:color="auto"/>
                <w:right w:val="none" w:sz="0" w:space="0" w:color="auto"/>
              </w:divBdr>
            </w:div>
            <w:div w:id="72549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56876">
      <w:bodyDiv w:val="1"/>
      <w:marLeft w:val="0"/>
      <w:marRight w:val="0"/>
      <w:marTop w:val="0"/>
      <w:marBottom w:val="0"/>
      <w:divBdr>
        <w:top w:val="none" w:sz="0" w:space="0" w:color="auto"/>
        <w:left w:val="none" w:sz="0" w:space="0" w:color="auto"/>
        <w:bottom w:val="none" w:sz="0" w:space="0" w:color="auto"/>
        <w:right w:val="none" w:sz="0" w:space="0" w:color="auto"/>
      </w:divBdr>
      <w:divsChild>
        <w:div w:id="819494341">
          <w:marLeft w:val="0"/>
          <w:marRight w:val="0"/>
          <w:marTop w:val="0"/>
          <w:marBottom w:val="0"/>
          <w:divBdr>
            <w:top w:val="none" w:sz="0" w:space="0" w:color="auto"/>
            <w:left w:val="none" w:sz="0" w:space="0" w:color="auto"/>
            <w:bottom w:val="none" w:sz="0" w:space="0" w:color="auto"/>
            <w:right w:val="none" w:sz="0" w:space="0" w:color="auto"/>
          </w:divBdr>
          <w:divsChild>
            <w:div w:id="573511689">
              <w:marLeft w:val="0"/>
              <w:marRight w:val="0"/>
              <w:marTop w:val="0"/>
              <w:marBottom w:val="0"/>
              <w:divBdr>
                <w:top w:val="none" w:sz="0" w:space="0" w:color="auto"/>
                <w:left w:val="none" w:sz="0" w:space="0" w:color="auto"/>
                <w:bottom w:val="none" w:sz="0" w:space="0" w:color="auto"/>
                <w:right w:val="none" w:sz="0" w:space="0" w:color="auto"/>
              </w:divBdr>
            </w:div>
            <w:div w:id="750855610">
              <w:marLeft w:val="0"/>
              <w:marRight w:val="0"/>
              <w:marTop w:val="0"/>
              <w:marBottom w:val="0"/>
              <w:divBdr>
                <w:top w:val="none" w:sz="0" w:space="0" w:color="auto"/>
                <w:left w:val="none" w:sz="0" w:space="0" w:color="auto"/>
                <w:bottom w:val="none" w:sz="0" w:space="0" w:color="auto"/>
                <w:right w:val="none" w:sz="0" w:space="0" w:color="auto"/>
              </w:divBdr>
            </w:div>
            <w:div w:id="1626888533">
              <w:marLeft w:val="0"/>
              <w:marRight w:val="0"/>
              <w:marTop w:val="0"/>
              <w:marBottom w:val="0"/>
              <w:divBdr>
                <w:top w:val="none" w:sz="0" w:space="0" w:color="auto"/>
                <w:left w:val="none" w:sz="0" w:space="0" w:color="auto"/>
                <w:bottom w:val="none" w:sz="0" w:space="0" w:color="auto"/>
                <w:right w:val="none" w:sz="0" w:space="0" w:color="auto"/>
              </w:divBdr>
            </w:div>
            <w:div w:id="788624616">
              <w:marLeft w:val="0"/>
              <w:marRight w:val="0"/>
              <w:marTop w:val="0"/>
              <w:marBottom w:val="0"/>
              <w:divBdr>
                <w:top w:val="none" w:sz="0" w:space="0" w:color="auto"/>
                <w:left w:val="none" w:sz="0" w:space="0" w:color="auto"/>
                <w:bottom w:val="none" w:sz="0" w:space="0" w:color="auto"/>
                <w:right w:val="none" w:sz="0" w:space="0" w:color="auto"/>
              </w:divBdr>
            </w:div>
            <w:div w:id="311715060">
              <w:marLeft w:val="0"/>
              <w:marRight w:val="0"/>
              <w:marTop w:val="0"/>
              <w:marBottom w:val="0"/>
              <w:divBdr>
                <w:top w:val="none" w:sz="0" w:space="0" w:color="auto"/>
                <w:left w:val="none" w:sz="0" w:space="0" w:color="auto"/>
                <w:bottom w:val="none" w:sz="0" w:space="0" w:color="auto"/>
                <w:right w:val="none" w:sz="0" w:space="0" w:color="auto"/>
              </w:divBdr>
            </w:div>
            <w:div w:id="469398973">
              <w:marLeft w:val="0"/>
              <w:marRight w:val="0"/>
              <w:marTop w:val="0"/>
              <w:marBottom w:val="0"/>
              <w:divBdr>
                <w:top w:val="none" w:sz="0" w:space="0" w:color="auto"/>
                <w:left w:val="none" w:sz="0" w:space="0" w:color="auto"/>
                <w:bottom w:val="none" w:sz="0" w:space="0" w:color="auto"/>
                <w:right w:val="none" w:sz="0" w:space="0" w:color="auto"/>
              </w:divBdr>
            </w:div>
            <w:div w:id="2093504465">
              <w:marLeft w:val="0"/>
              <w:marRight w:val="0"/>
              <w:marTop w:val="0"/>
              <w:marBottom w:val="0"/>
              <w:divBdr>
                <w:top w:val="none" w:sz="0" w:space="0" w:color="auto"/>
                <w:left w:val="none" w:sz="0" w:space="0" w:color="auto"/>
                <w:bottom w:val="none" w:sz="0" w:space="0" w:color="auto"/>
                <w:right w:val="none" w:sz="0" w:space="0" w:color="auto"/>
              </w:divBdr>
            </w:div>
            <w:div w:id="409431969">
              <w:marLeft w:val="0"/>
              <w:marRight w:val="0"/>
              <w:marTop w:val="0"/>
              <w:marBottom w:val="0"/>
              <w:divBdr>
                <w:top w:val="none" w:sz="0" w:space="0" w:color="auto"/>
                <w:left w:val="none" w:sz="0" w:space="0" w:color="auto"/>
                <w:bottom w:val="none" w:sz="0" w:space="0" w:color="auto"/>
                <w:right w:val="none" w:sz="0" w:space="0" w:color="auto"/>
              </w:divBdr>
            </w:div>
            <w:div w:id="739907181">
              <w:marLeft w:val="0"/>
              <w:marRight w:val="0"/>
              <w:marTop w:val="0"/>
              <w:marBottom w:val="0"/>
              <w:divBdr>
                <w:top w:val="none" w:sz="0" w:space="0" w:color="auto"/>
                <w:left w:val="none" w:sz="0" w:space="0" w:color="auto"/>
                <w:bottom w:val="none" w:sz="0" w:space="0" w:color="auto"/>
                <w:right w:val="none" w:sz="0" w:space="0" w:color="auto"/>
              </w:divBdr>
            </w:div>
            <w:div w:id="1768841241">
              <w:marLeft w:val="0"/>
              <w:marRight w:val="0"/>
              <w:marTop w:val="0"/>
              <w:marBottom w:val="0"/>
              <w:divBdr>
                <w:top w:val="none" w:sz="0" w:space="0" w:color="auto"/>
                <w:left w:val="none" w:sz="0" w:space="0" w:color="auto"/>
                <w:bottom w:val="none" w:sz="0" w:space="0" w:color="auto"/>
                <w:right w:val="none" w:sz="0" w:space="0" w:color="auto"/>
              </w:divBdr>
            </w:div>
            <w:div w:id="842746732">
              <w:marLeft w:val="0"/>
              <w:marRight w:val="0"/>
              <w:marTop w:val="0"/>
              <w:marBottom w:val="0"/>
              <w:divBdr>
                <w:top w:val="none" w:sz="0" w:space="0" w:color="auto"/>
                <w:left w:val="none" w:sz="0" w:space="0" w:color="auto"/>
                <w:bottom w:val="none" w:sz="0" w:space="0" w:color="auto"/>
                <w:right w:val="none" w:sz="0" w:space="0" w:color="auto"/>
              </w:divBdr>
            </w:div>
            <w:div w:id="36509726">
              <w:marLeft w:val="0"/>
              <w:marRight w:val="0"/>
              <w:marTop w:val="0"/>
              <w:marBottom w:val="0"/>
              <w:divBdr>
                <w:top w:val="none" w:sz="0" w:space="0" w:color="auto"/>
                <w:left w:val="none" w:sz="0" w:space="0" w:color="auto"/>
                <w:bottom w:val="none" w:sz="0" w:space="0" w:color="auto"/>
                <w:right w:val="none" w:sz="0" w:space="0" w:color="auto"/>
              </w:divBdr>
            </w:div>
            <w:div w:id="1430851946">
              <w:marLeft w:val="0"/>
              <w:marRight w:val="0"/>
              <w:marTop w:val="0"/>
              <w:marBottom w:val="0"/>
              <w:divBdr>
                <w:top w:val="none" w:sz="0" w:space="0" w:color="auto"/>
                <w:left w:val="none" w:sz="0" w:space="0" w:color="auto"/>
                <w:bottom w:val="none" w:sz="0" w:space="0" w:color="auto"/>
                <w:right w:val="none" w:sz="0" w:space="0" w:color="auto"/>
              </w:divBdr>
            </w:div>
            <w:div w:id="179972445">
              <w:marLeft w:val="0"/>
              <w:marRight w:val="0"/>
              <w:marTop w:val="0"/>
              <w:marBottom w:val="0"/>
              <w:divBdr>
                <w:top w:val="none" w:sz="0" w:space="0" w:color="auto"/>
                <w:left w:val="none" w:sz="0" w:space="0" w:color="auto"/>
                <w:bottom w:val="none" w:sz="0" w:space="0" w:color="auto"/>
                <w:right w:val="none" w:sz="0" w:space="0" w:color="auto"/>
              </w:divBdr>
            </w:div>
            <w:div w:id="1989093809">
              <w:marLeft w:val="0"/>
              <w:marRight w:val="0"/>
              <w:marTop w:val="0"/>
              <w:marBottom w:val="0"/>
              <w:divBdr>
                <w:top w:val="none" w:sz="0" w:space="0" w:color="auto"/>
                <w:left w:val="none" w:sz="0" w:space="0" w:color="auto"/>
                <w:bottom w:val="none" w:sz="0" w:space="0" w:color="auto"/>
                <w:right w:val="none" w:sz="0" w:space="0" w:color="auto"/>
              </w:divBdr>
            </w:div>
            <w:div w:id="57940960">
              <w:marLeft w:val="0"/>
              <w:marRight w:val="0"/>
              <w:marTop w:val="0"/>
              <w:marBottom w:val="0"/>
              <w:divBdr>
                <w:top w:val="none" w:sz="0" w:space="0" w:color="auto"/>
                <w:left w:val="none" w:sz="0" w:space="0" w:color="auto"/>
                <w:bottom w:val="none" w:sz="0" w:space="0" w:color="auto"/>
                <w:right w:val="none" w:sz="0" w:space="0" w:color="auto"/>
              </w:divBdr>
            </w:div>
            <w:div w:id="1720401057">
              <w:marLeft w:val="0"/>
              <w:marRight w:val="0"/>
              <w:marTop w:val="0"/>
              <w:marBottom w:val="0"/>
              <w:divBdr>
                <w:top w:val="none" w:sz="0" w:space="0" w:color="auto"/>
                <w:left w:val="none" w:sz="0" w:space="0" w:color="auto"/>
                <w:bottom w:val="none" w:sz="0" w:space="0" w:color="auto"/>
                <w:right w:val="none" w:sz="0" w:space="0" w:color="auto"/>
              </w:divBdr>
            </w:div>
            <w:div w:id="252402789">
              <w:marLeft w:val="0"/>
              <w:marRight w:val="0"/>
              <w:marTop w:val="0"/>
              <w:marBottom w:val="0"/>
              <w:divBdr>
                <w:top w:val="none" w:sz="0" w:space="0" w:color="auto"/>
                <w:left w:val="none" w:sz="0" w:space="0" w:color="auto"/>
                <w:bottom w:val="none" w:sz="0" w:space="0" w:color="auto"/>
                <w:right w:val="none" w:sz="0" w:space="0" w:color="auto"/>
              </w:divBdr>
            </w:div>
            <w:div w:id="803623403">
              <w:marLeft w:val="0"/>
              <w:marRight w:val="0"/>
              <w:marTop w:val="0"/>
              <w:marBottom w:val="0"/>
              <w:divBdr>
                <w:top w:val="none" w:sz="0" w:space="0" w:color="auto"/>
                <w:left w:val="none" w:sz="0" w:space="0" w:color="auto"/>
                <w:bottom w:val="none" w:sz="0" w:space="0" w:color="auto"/>
                <w:right w:val="none" w:sz="0" w:space="0" w:color="auto"/>
              </w:divBdr>
            </w:div>
            <w:div w:id="1193108240">
              <w:marLeft w:val="0"/>
              <w:marRight w:val="0"/>
              <w:marTop w:val="0"/>
              <w:marBottom w:val="0"/>
              <w:divBdr>
                <w:top w:val="none" w:sz="0" w:space="0" w:color="auto"/>
                <w:left w:val="none" w:sz="0" w:space="0" w:color="auto"/>
                <w:bottom w:val="none" w:sz="0" w:space="0" w:color="auto"/>
                <w:right w:val="none" w:sz="0" w:space="0" w:color="auto"/>
              </w:divBdr>
            </w:div>
            <w:div w:id="2002539980">
              <w:marLeft w:val="0"/>
              <w:marRight w:val="0"/>
              <w:marTop w:val="0"/>
              <w:marBottom w:val="0"/>
              <w:divBdr>
                <w:top w:val="none" w:sz="0" w:space="0" w:color="auto"/>
                <w:left w:val="none" w:sz="0" w:space="0" w:color="auto"/>
                <w:bottom w:val="none" w:sz="0" w:space="0" w:color="auto"/>
                <w:right w:val="none" w:sz="0" w:space="0" w:color="auto"/>
              </w:divBdr>
            </w:div>
            <w:div w:id="283972469">
              <w:marLeft w:val="0"/>
              <w:marRight w:val="0"/>
              <w:marTop w:val="0"/>
              <w:marBottom w:val="0"/>
              <w:divBdr>
                <w:top w:val="none" w:sz="0" w:space="0" w:color="auto"/>
                <w:left w:val="none" w:sz="0" w:space="0" w:color="auto"/>
                <w:bottom w:val="none" w:sz="0" w:space="0" w:color="auto"/>
                <w:right w:val="none" w:sz="0" w:space="0" w:color="auto"/>
              </w:divBdr>
            </w:div>
            <w:div w:id="160774690">
              <w:marLeft w:val="0"/>
              <w:marRight w:val="0"/>
              <w:marTop w:val="0"/>
              <w:marBottom w:val="0"/>
              <w:divBdr>
                <w:top w:val="none" w:sz="0" w:space="0" w:color="auto"/>
                <w:left w:val="none" w:sz="0" w:space="0" w:color="auto"/>
                <w:bottom w:val="none" w:sz="0" w:space="0" w:color="auto"/>
                <w:right w:val="none" w:sz="0" w:space="0" w:color="auto"/>
              </w:divBdr>
            </w:div>
            <w:div w:id="1079326357">
              <w:marLeft w:val="0"/>
              <w:marRight w:val="0"/>
              <w:marTop w:val="0"/>
              <w:marBottom w:val="0"/>
              <w:divBdr>
                <w:top w:val="none" w:sz="0" w:space="0" w:color="auto"/>
                <w:left w:val="none" w:sz="0" w:space="0" w:color="auto"/>
                <w:bottom w:val="none" w:sz="0" w:space="0" w:color="auto"/>
                <w:right w:val="none" w:sz="0" w:space="0" w:color="auto"/>
              </w:divBdr>
            </w:div>
            <w:div w:id="269823072">
              <w:marLeft w:val="0"/>
              <w:marRight w:val="0"/>
              <w:marTop w:val="0"/>
              <w:marBottom w:val="0"/>
              <w:divBdr>
                <w:top w:val="none" w:sz="0" w:space="0" w:color="auto"/>
                <w:left w:val="none" w:sz="0" w:space="0" w:color="auto"/>
                <w:bottom w:val="none" w:sz="0" w:space="0" w:color="auto"/>
                <w:right w:val="none" w:sz="0" w:space="0" w:color="auto"/>
              </w:divBdr>
            </w:div>
            <w:div w:id="28266890">
              <w:marLeft w:val="0"/>
              <w:marRight w:val="0"/>
              <w:marTop w:val="0"/>
              <w:marBottom w:val="0"/>
              <w:divBdr>
                <w:top w:val="none" w:sz="0" w:space="0" w:color="auto"/>
                <w:left w:val="none" w:sz="0" w:space="0" w:color="auto"/>
                <w:bottom w:val="none" w:sz="0" w:space="0" w:color="auto"/>
                <w:right w:val="none" w:sz="0" w:space="0" w:color="auto"/>
              </w:divBdr>
            </w:div>
            <w:div w:id="1134448502">
              <w:marLeft w:val="0"/>
              <w:marRight w:val="0"/>
              <w:marTop w:val="0"/>
              <w:marBottom w:val="0"/>
              <w:divBdr>
                <w:top w:val="none" w:sz="0" w:space="0" w:color="auto"/>
                <w:left w:val="none" w:sz="0" w:space="0" w:color="auto"/>
                <w:bottom w:val="none" w:sz="0" w:space="0" w:color="auto"/>
                <w:right w:val="none" w:sz="0" w:space="0" w:color="auto"/>
              </w:divBdr>
            </w:div>
            <w:div w:id="331028093">
              <w:marLeft w:val="0"/>
              <w:marRight w:val="0"/>
              <w:marTop w:val="0"/>
              <w:marBottom w:val="0"/>
              <w:divBdr>
                <w:top w:val="none" w:sz="0" w:space="0" w:color="auto"/>
                <w:left w:val="none" w:sz="0" w:space="0" w:color="auto"/>
                <w:bottom w:val="none" w:sz="0" w:space="0" w:color="auto"/>
                <w:right w:val="none" w:sz="0" w:space="0" w:color="auto"/>
              </w:divBdr>
            </w:div>
            <w:div w:id="1270700092">
              <w:marLeft w:val="0"/>
              <w:marRight w:val="0"/>
              <w:marTop w:val="0"/>
              <w:marBottom w:val="0"/>
              <w:divBdr>
                <w:top w:val="none" w:sz="0" w:space="0" w:color="auto"/>
                <w:left w:val="none" w:sz="0" w:space="0" w:color="auto"/>
                <w:bottom w:val="none" w:sz="0" w:space="0" w:color="auto"/>
                <w:right w:val="none" w:sz="0" w:space="0" w:color="auto"/>
              </w:divBdr>
            </w:div>
            <w:div w:id="396709228">
              <w:marLeft w:val="0"/>
              <w:marRight w:val="0"/>
              <w:marTop w:val="0"/>
              <w:marBottom w:val="0"/>
              <w:divBdr>
                <w:top w:val="none" w:sz="0" w:space="0" w:color="auto"/>
                <w:left w:val="none" w:sz="0" w:space="0" w:color="auto"/>
                <w:bottom w:val="none" w:sz="0" w:space="0" w:color="auto"/>
                <w:right w:val="none" w:sz="0" w:space="0" w:color="auto"/>
              </w:divBdr>
            </w:div>
            <w:div w:id="1245915628">
              <w:marLeft w:val="0"/>
              <w:marRight w:val="0"/>
              <w:marTop w:val="0"/>
              <w:marBottom w:val="0"/>
              <w:divBdr>
                <w:top w:val="none" w:sz="0" w:space="0" w:color="auto"/>
                <w:left w:val="none" w:sz="0" w:space="0" w:color="auto"/>
                <w:bottom w:val="none" w:sz="0" w:space="0" w:color="auto"/>
                <w:right w:val="none" w:sz="0" w:space="0" w:color="auto"/>
              </w:divBdr>
            </w:div>
            <w:div w:id="1770735065">
              <w:marLeft w:val="0"/>
              <w:marRight w:val="0"/>
              <w:marTop w:val="0"/>
              <w:marBottom w:val="0"/>
              <w:divBdr>
                <w:top w:val="none" w:sz="0" w:space="0" w:color="auto"/>
                <w:left w:val="none" w:sz="0" w:space="0" w:color="auto"/>
                <w:bottom w:val="none" w:sz="0" w:space="0" w:color="auto"/>
                <w:right w:val="none" w:sz="0" w:space="0" w:color="auto"/>
              </w:divBdr>
            </w:div>
            <w:div w:id="674576735">
              <w:marLeft w:val="0"/>
              <w:marRight w:val="0"/>
              <w:marTop w:val="0"/>
              <w:marBottom w:val="0"/>
              <w:divBdr>
                <w:top w:val="none" w:sz="0" w:space="0" w:color="auto"/>
                <w:left w:val="none" w:sz="0" w:space="0" w:color="auto"/>
                <w:bottom w:val="none" w:sz="0" w:space="0" w:color="auto"/>
                <w:right w:val="none" w:sz="0" w:space="0" w:color="auto"/>
              </w:divBdr>
            </w:div>
            <w:div w:id="53626337">
              <w:marLeft w:val="0"/>
              <w:marRight w:val="0"/>
              <w:marTop w:val="0"/>
              <w:marBottom w:val="0"/>
              <w:divBdr>
                <w:top w:val="none" w:sz="0" w:space="0" w:color="auto"/>
                <w:left w:val="none" w:sz="0" w:space="0" w:color="auto"/>
                <w:bottom w:val="none" w:sz="0" w:space="0" w:color="auto"/>
                <w:right w:val="none" w:sz="0" w:space="0" w:color="auto"/>
              </w:divBdr>
            </w:div>
            <w:div w:id="1481072029">
              <w:marLeft w:val="0"/>
              <w:marRight w:val="0"/>
              <w:marTop w:val="0"/>
              <w:marBottom w:val="0"/>
              <w:divBdr>
                <w:top w:val="none" w:sz="0" w:space="0" w:color="auto"/>
                <w:left w:val="none" w:sz="0" w:space="0" w:color="auto"/>
                <w:bottom w:val="none" w:sz="0" w:space="0" w:color="auto"/>
                <w:right w:val="none" w:sz="0" w:space="0" w:color="auto"/>
              </w:divBdr>
            </w:div>
            <w:div w:id="2016415848">
              <w:marLeft w:val="0"/>
              <w:marRight w:val="0"/>
              <w:marTop w:val="0"/>
              <w:marBottom w:val="0"/>
              <w:divBdr>
                <w:top w:val="none" w:sz="0" w:space="0" w:color="auto"/>
                <w:left w:val="none" w:sz="0" w:space="0" w:color="auto"/>
                <w:bottom w:val="none" w:sz="0" w:space="0" w:color="auto"/>
                <w:right w:val="none" w:sz="0" w:space="0" w:color="auto"/>
              </w:divBdr>
            </w:div>
            <w:div w:id="1774401685">
              <w:marLeft w:val="0"/>
              <w:marRight w:val="0"/>
              <w:marTop w:val="0"/>
              <w:marBottom w:val="0"/>
              <w:divBdr>
                <w:top w:val="none" w:sz="0" w:space="0" w:color="auto"/>
                <w:left w:val="none" w:sz="0" w:space="0" w:color="auto"/>
                <w:bottom w:val="none" w:sz="0" w:space="0" w:color="auto"/>
                <w:right w:val="none" w:sz="0" w:space="0" w:color="auto"/>
              </w:divBdr>
            </w:div>
            <w:div w:id="1178470986">
              <w:marLeft w:val="0"/>
              <w:marRight w:val="0"/>
              <w:marTop w:val="0"/>
              <w:marBottom w:val="0"/>
              <w:divBdr>
                <w:top w:val="none" w:sz="0" w:space="0" w:color="auto"/>
                <w:left w:val="none" w:sz="0" w:space="0" w:color="auto"/>
                <w:bottom w:val="none" w:sz="0" w:space="0" w:color="auto"/>
                <w:right w:val="none" w:sz="0" w:space="0" w:color="auto"/>
              </w:divBdr>
            </w:div>
            <w:div w:id="1176534679">
              <w:marLeft w:val="0"/>
              <w:marRight w:val="0"/>
              <w:marTop w:val="0"/>
              <w:marBottom w:val="0"/>
              <w:divBdr>
                <w:top w:val="none" w:sz="0" w:space="0" w:color="auto"/>
                <w:left w:val="none" w:sz="0" w:space="0" w:color="auto"/>
                <w:bottom w:val="none" w:sz="0" w:space="0" w:color="auto"/>
                <w:right w:val="none" w:sz="0" w:space="0" w:color="auto"/>
              </w:divBdr>
            </w:div>
            <w:div w:id="109588044">
              <w:marLeft w:val="0"/>
              <w:marRight w:val="0"/>
              <w:marTop w:val="0"/>
              <w:marBottom w:val="0"/>
              <w:divBdr>
                <w:top w:val="none" w:sz="0" w:space="0" w:color="auto"/>
                <w:left w:val="none" w:sz="0" w:space="0" w:color="auto"/>
                <w:bottom w:val="none" w:sz="0" w:space="0" w:color="auto"/>
                <w:right w:val="none" w:sz="0" w:space="0" w:color="auto"/>
              </w:divBdr>
            </w:div>
            <w:div w:id="633756085">
              <w:marLeft w:val="0"/>
              <w:marRight w:val="0"/>
              <w:marTop w:val="0"/>
              <w:marBottom w:val="0"/>
              <w:divBdr>
                <w:top w:val="none" w:sz="0" w:space="0" w:color="auto"/>
                <w:left w:val="none" w:sz="0" w:space="0" w:color="auto"/>
                <w:bottom w:val="none" w:sz="0" w:space="0" w:color="auto"/>
                <w:right w:val="none" w:sz="0" w:space="0" w:color="auto"/>
              </w:divBdr>
            </w:div>
            <w:div w:id="96951760">
              <w:marLeft w:val="0"/>
              <w:marRight w:val="0"/>
              <w:marTop w:val="0"/>
              <w:marBottom w:val="0"/>
              <w:divBdr>
                <w:top w:val="none" w:sz="0" w:space="0" w:color="auto"/>
                <w:left w:val="none" w:sz="0" w:space="0" w:color="auto"/>
                <w:bottom w:val="none" w:sz="0" w:space="0" w:color="auto"/>
                <w:right w:val="none" w:sz="0" w:space="0" w:color="auto"/>
              </w:divBdr>
            </w:div>
            <w:div w:id="552815188">
              <w:marLeft w:val="0"/>
              <w:marRight w:val="0"/>
              <w:marTop w:val="0"/>
              <w:marBottom w:val="0"/>
              <w:divBdr>
                <w:top w:val="none" w:sz="0" w:space="0" w:color="auto"/>
                <w:left w:val="none" w:sz="0" w:space="0" w:color="auto"/>
                <w:bottom w:val="none" w:sz="0" w:space="0" w:color="auto"/>
                <w:right w:val="none" w:sz="0" w:space="0" w:color="auto"/>
              </w:divBdr>
            </w:div>
            <w:div w:id="557325774">
              <w:marLeft w:val="0"/>
              <w:marRight w:val="0"/>
              <w:marTop w:val="0"/>
              <w:marBottom w:val="0"/>
              <w:divBdr>
                <w:top w:val="none" w:sz="0" w:space="0" w:color="auto"/>
                <w:left w:val="none" w:sz="0" w:space="0" w:color="auto"/>
                <w:bottom w:val="none" w:sz="0" w:space="0" w:color="auto"/>
                <w:right w:val="none" w:sz="0" w:space="0" w:color="auto"/>
              </w:divBdr>
            </w:div>
            <w:div w:id="211933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9247">
      <w:bodyDiv w:val="1"/>
      <w:marLeft w:val="0"/>
      <w:marRight w:val="0"/>
      <w:marTop w:val="0"/>
      <w:marBottom w:val="0"/>
      <w:divBdr>
        <w:top w:val="none" w:sz="0" w:space="0" w:color="auto"/>
        <w:left w:val="none" w:sz="0" w:space="0" w:color="auto"/>
        <w:bottom w:val="none" w:sz="0" w:space="0" w:color="auto"/>
        <w:right w:val="none" w:sz="0" w:space="0" w:color="auto"/>
      </w:divBdr>
      <w:divsChild>
        <w:div w:id="1662154014">
          <w:marLeft w:val="0"/>
          <w:marRight w:val="0"/>
          <w:marTop w:val="0"/>
          <w:marBottom w:val="0"/>
          <w:divBdr>
            <w:top w:val="none" w:sz="0" w:space="0" w:color="auto"/>
            <w:left w:val="none" w:sz="0" w:space="0" w:color="auto"/>
            <w:bottom w:val="none" w:sz="0" w:space="0" w:color="auto"/>
            <w:right w:val="none" w:sz="0" w:space="0" w:color="auto"/>
          </w:divBdr>
        </w:div>
      </w:divsChild>
    </w:div>
    <w:div w:id="485783842">
      <w:bodyDiv w:val="1"/>
      <w:marLeft w:val="0"/>
      <w:marRight w:val="0"/>
      <w:marTop w:val="0"/>
      <w:marBottom w:val="0"/>
      <w:divBdr>
        <w:top w:val="none" w:sz="0" w:space="0" w:color="auto"/>
        <w:left w:val="none" w:sz="0" w:space="0" w:color="auto"/>
        <w:bottom w:val="none" w:sz="0" w:space="0" w:color="auto"/>
        <w:right w:val="none" w:sz="0" w:space="0" w:color="auto"/>
      </w:divBdr>
      <w:divsChild>
        <w:div w:id="708183498">
          <w:marLeft w:val="0"/>
          <w:marRight w:val="0"/>
          <w:marTop w:val="0"/>
          <w:marBottom w:val="0"/>
          <w:divBdr>
            <w:top w:val="none" w:sz="0" w:space="0" w:color="auto"/>
            <w:left w:val="none" w:sz="0" w:space="0" w:color="auto"/>
            <w:bottom w:val="none" w:sz="0" w:space="0" w:color="auto"/>
            <w:right w:val="none" w:sz="0" w:space="0" w:color="auto"/>
          </w:divBdr>
          <w:divsChild>
            <w:div w:id="1184318632">
              <w:marLeft w:val="0"/>
              <w:marRight w:val="0"/>
              <w:marTop w:val="0"/>
              <w:marBottom w:val="0"/>
              <w:divBdr>
                <w:top w:val="none" w:sz="0" w:space="0" w:color="auto"/>
                <w:left w:val="none" w:sz="0" w:space="0" w:color="auto"/>
                <w:bottom w:val="none" w:sz="0" w:space="0" w:color="auto"/>
                <w:right w:val="none" w:sz="0" w:space="0" w:color="auto"/>
              </w:divBdr>
            </w:div>
            <w:div w:id="224612137">
              <w:marLeft w:val="0"/>
              <w:marRight w:val="0"/>
              <w:marTop w:val="0"/>
              <w:marBottom w:val="0"/>
              <w:divBdr>
                <w:top w:val="none" w:sz="0" w:space="0" w:color="auto"/>
                <w:left w:val="none" w:sz="0" w:space="0" w:color="auto"/>
                <w:bottom w:val="none" w:sz="0" w:space="0" w:color="auto"/>
                <w:right w:val="none" w:sz="0" w:space="0" w:color="auto"/>
              </w:divBdr>
            </w:div>
            <w:div w:id="2029716503">
              <w:marLeft w:val="0"/>
              <w:marRight w:val="0"/>
              <w:marTop w:val="0"/>
              <w:marBottom w:val="0"/>
              <w:divBdr>
                <w:top w:val="none" w:sz="0" w:space="0" w:color="auto"/>
                <w:left w:val="none" w:sz="0" w:space="0" w:color="auto"/>
                <w:bottom w:val="none" w:sz="0" w:space="0" w:color="auto"/>
                <w:right w:val="none" w:sz="0" w:space="0" w:color="auto"/>
              </w:divBdr>
            </w:div>
            <w:div w:id="2005013319">
              <w:marLeft w:val="0"/>
              <w:marRight w:val="0"/>
              <w:marTop w:val="0"/>
              <w:marBottom w:val="0"/>
              <w:divBdr>
                <w:top w:val="none" w:sz="0" w:space="0" w:color="auto"/>
                <w:left w:val="none" w:sz="0" w:space="0" w:color="auto"/>
                <w:bottom w:val="none" w:sz="0" w:space="0" w:color="auto"/>
                <w:right w:val="none" w:sz="0" w:space="0" w:color="auto"/>
              </w:divBdr>
            </w:div>
            <w:div w:id="677150216">
              <w:marLeft w:val="0"/>
              <w:marRight w:val="0"/>
              <w:marTop w:val="0"/>
              <w:marBottom w:val="0"/>
              <w:divBdr>
                <w:top w:val="none" w:sz="0" w:space="0" w:color="auto"/>
                <w:left w:val="none" w:sz="0" w:space="0" w:color="auto"/>
                <w:bottom w:val="none" w:sz="0" w:space="0" w:color="auto"/>
                <w:right w:val="none" w:sz="0" w:space="0" w:color="auto"/>
              </w:divBdr>
            </w:div>
            <w:div w:id="837964760">
              <w:marLeft w:val="0"/>
              <w:marRight w:val="0"/>
              <w:marTop w:val="0"/>
              <w:marBottom w:val="0"/>
              <w:divBdr>
                <w:top w:val="none" w:sz="0" w:space="0" w:color="auto"/>
                <w:left w:val="none" w:sz="0" w:space="0" w:color="auto"/>
                <w:bottom w:val="none" w:sz="0" w:space="0" w:color="auto"/>
                <w:right w:val="none" w:sz="0" w:space="0" w:color="auto"/>
              </w:divBdr>
            </w:div>
            <w:div w:id="933587046">
              <w:marLeft w:val="0"/>
              <w:marRight w:val="0"/>
              <w:marTop w:val="0"/>
              <w:marBottom w:val="0"/>
              <w:divBdr>
                <w:top w:val="none" w:sz="0" w:space="0" w:color="auto"/>
                <w:left w:val="none" w:sz="0" w:space="0" w:color="auto"/>
                <w:bottom w:val="none" w:sz="0" w:space="0" w:color="auto"/>
                <w:right w:val="none" w:sz="0" w:space="0" w:color="auto"/>
              </w:divBdr>
            </w:div>
            <w:div w:id="738332138">
              <w:marLeft w:val="0"/>
              <w:marRight w:val="0"/>
              <w:marTop w:val="0"/>
              <w:marBottom w:val="0"/>
              <w:divBdr>
                <w:top w:val="none" w:sz="0" w:space="0" w:color="auto"/>
                <w:left w:val="none" w:sz="0" w:space="0" w:color="auto"/>
                <w:bottom w:val="none" w:sz="0" w:space="0" w:color="auto"/>
                <w:right w:val="none" w:sz="0" w:space="0" w:color="auto"/>
              </w:divBdr>
            </w:div>
            <w:div w:id="1690258044">
              <w:marLeft w:val="0"/>
              <w:marRight w:val="0"/>
              <w:marTop w:val="0"/>
              <w:marBottom w:val="0"/>
              <w:divBdr>
                <w:top w:val="none" w:sz="0" w:space="0" w:color="auto"/>
                <w:left w:val="none" w:sz="0" w:space="0" w:color="auto"/>
                <w:bottom w:val="none" w:sz="0" w:space="0" w:color="auto"/>
                <w:right w:val="none" w:sz="0" w:space="0" w:color="auto"/>
              </w:divBdr>
            </w:div>
            <w:div w:id="217327636">
              <w:marLeft w:val="0"/>
              <w:marRight w:val="0"/>
              <w:marTop w:val="0"/>
              <w:marBottom w:val="0"/>
              <w:divBdr>
                <w:top w:val="none" w:sz="0" w:space="0" w:color="auto"/>
                <w:left w:val="none" w:sz="0" w:space="0" w:color="auto"/>
                <w:bottom w:val="none" w:sz="0" w:space="0" w:color="auto"/>
                <w:right w:val="none" w:sz="0" w:space="0" w:color="auto"/>
              </w:divBdr>
            </w:div>
            <w:div w:id="522086317">
              <w:marLeft w:val="0"/>
              <w:marRight w:val="0"/>
              <w:marTop w:val="0"/>
              <w:marBottom w:val="0"/>
              <w:divBdr>
                <w:top w:val="none" w:sz="0" w:space="0" w:color="auto"/>
                <w:left w:val="none" w:sz="0" w:space="0" w:color="auto"/>
                <w:bottom w:val="none" w:sz="0" w:space="0" w:color="auto"/>
                <w:right w:val="none" w:sz="0" w:space="0" w:color="auto"/>
              </w:divBdr>
            </w:div>
            <w:div w:id="1989047552">
              <w:marLeft w:val="0"/>
              <w:marRight w:val="0"/>
              <w:marTop w:val="0"/>
              <w:marBottom w:val="0"/>
              <w:divBdr>
                <w:top w:val="none" w:sz="0" w:space="0" w:color="auto"/>
                <w:left w:val="none" w:sz="0" w:space="0" w:color="auto"/>
                <w:bottom w:val="none" w:sz="0" w:space="0" w:color="auto"/>
                <w:right w:val="none" w:sz="0" w:space="0" w:color="auto"/>
              </w:divBdr>
            </w:div>
            <w:div w:id="1017780124">
              <w:marLeft w:val="0"/>
              <w:marRight w:val="0"/>
              <w:marTop w:val="0"/>
              <w:marBottom w:val="0"/>
              <w:divBdr>
                <w:top w:val="none" w:sz="0" w:space="0" w:color="auto"/>
                <w:left w:val="none" w:sz="0" w:space="0" w:color="auto"/>
                <w:bottom w:val="none" w:sz="0" w:space="0" w:color="auto"/>
                <w:right w:val="none" w:sz="0" w:space="0" w:color="auto"/>
              </w:divBdr>
            </w:div>
            <w:div w:id="1173565047">
              <w:marLeft w:val="0"/>
              <w:marRight w:val="0"/>
              <w:marTop w:val="0"/>
              <w:marBottom w:val="0"/>
              <w:divBdr>
                <w:top w:val="none" w:sz="0" w:space="0" w:color="auto"/>
                <w:left w:val="none" w:sz="0" w:space="0" w:color="auto"/>
                <w:bottom w:val="none" w:sz="0" w:space="0" w:color="auto"/>
                <w:right w:val="none" w:sz="0" w:space="0" w:color="auto"/>
              </w:divBdr>
            </w:div>
            <w:div w:id="530149772">
              <w:marLeft w:val="0"/>
              <w:marRight w:val="0"/>
              <w:marTop w:val="0"/>
              <w:marBottom w:val="0"/>
              <w:divBdr>
                <w:top w:val="none" w:sz="0" w:space="0" w:color="auto"/>
                <w:left w:val="none" w:sz="0" w:space="0" w:color="auto"/>
                <w:bottom w:val="none" w:sz="0" w:space="0" w:color="auto"/>
                <w:right w:val="none" w:sz="0" w:space="0" w:color="auto"/>
              </w:divBdr>
            </w:div>
            <w:div w:id="1042629771">
              <w:marLeft w:val="0"/>
              <w:marRight w:val="0"/>
              <w:marTop w:val="0"/>
              <w:marBottom w:val="0"/>
              <w:divBdr>
                <w:top w:val="none" w:sz="0" w:space="0" w:color="auto"/>
                <w:left w:val="none" w:sz="0" w:space="0" w:color="auto"/>
                <w:bottom w:val="none" w:sz="0" w:space="0" w:color="auto"/>
                <w:right w:val="none" w:sz="0" w:space="0" w:color="auto"/>
              </w:divBdr>
            </w:div>
            <w:div w:id="767847962">
              <w:marLeft w:val="0"/>
              <w:marRight w:val="0"/>
              <w:marTop w:val="0"/>
              <w:marBottom w:val="0"/>
              <w:divBdr>
                <w:top w:val="none" w:sz="0" w:space="0" w:color="auto"/>
                <w:left w:val="none" w:sz="0" w:space="0" w:color="auto"/>
                <w:bottom w:val="none" w:sz="0" w:space="0" w:color="auto"/>
                <w:right w:val="none" w:sz="0" w:space="0" w:color="auto"/>
              </w:divBdr>
            </w:div>
            <w:div w:id="50467653">
              <w:marLeft w:val="0"/>
              <w:marRight w:val="0"/>
              <w:marTop w:val="0"/>
              <w:marBottom w:val="0"/>
              <w:divBdr>
                <w:top w:val="none" w:sz="0" w:space="0" w:color="auto"/>
                <w:left w:val="none" w:sz="0" w:space="0" w:color="auto"/>
                <w:bottom w:val="none" w:sz="0" w:space="0" w:color="auto"/>
                <w:right w:val="none" w:sz="0" w:space="0" w:color="auto"/>
              </w:divBdr>
            </w:div>
            <w:div w:id="982126987">
              <w:marLeft w:val="0"/>
              <w:marRight w:val="0"/>
              <w:marTop w:val="0"/>
              <w:marBottom w:val="0"/>
              <w:divBdr>
                <w:top w:val="none" w:sz="0" w:space="0" w:color="auto"/>
                <w:left w:val="none" w:sz="0" w:space="0" w:color="auto"/>
                <w:bottom w:val="none" w:sz="0" w:space="0" w:color="auto"/>
                <w:right w:val="none" w:sz="0" w:space="0" w:color="auto"/>
              </w:divBdr>
            </w:div>
            <w:div w:id="461776967">
              <w:marLeft w:val="0"/>
              <w:marRight w:val="0"/>
              <w:marTop w:val="0"/>
              <w:marBottom w:val="0"/>
              <w:divBdr>
                <w:top w:val="none" w:sz="0" w:space="0" w:color="auto"/>
                <w:left w:val="none" w:sz="0" w:space="0" w:color="auto"/>
                <w:bottom w:val="none" w:sz="0" w:space="0" w:color="auto"/>
                <w:right w:val="none" w:sz="0" w:space="0" w:color="auto"/>
              </w:divBdr>
            </w:div>
            <w:div w:id="837426985">
              <w:marLeft w:val="0"/>
              <w:marRight w:val="0"/>
              <w:marTop w:val="0"/>
              <w:marBottom w:val="0"/>
              <w:divBdr>
                <w:top w:val="none" w:sz="0" w:space="0" w:color="auto"/>
                <w:left w:val="none" w:sz="0" w:space="0" w:color="auto"/>
                <w:bottom w:val="none" w:sz="0" w:space="0" w:color="auto"/>
                <w:right w:val="none" w:sz="0" w:space="0" w:color="auto"/>
              </w:divBdr>
            </w:div>
            <w:div w:id="6973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3148">
      <w:bodyDiv w:val="1"/>
      <w:marLeft w:val="0"/>
      <w:marRight w:val="0"/>
      <w:marTop w:val="0"/>
      <w:marBottom w:val="0"/>
      <w:divBdr>
        <w:top w:val="none" w:sz="0" w:space="0" w:color="auto"/>
        <w:left w:val="none" w:sz="0" w:space="0" w:color="auto"/>
        <w:bottom w:val="none" w:sz="0" w:space="0" w:color="auto"/>
        <w:right w:val="none" w:sz="0" w:space="0" w:color="auto"/>
      </w:divBdr>
      <w:divsChild>
        <w:div w:id="769397465">
          <w:marLeft w:val="0"/>
          <w:marRight w:val="0"/>
          <w:marTop w:val="0"/>
          <w:marBottom w:val="0"/>
          <w:divBdr>
            <w:top w:val="none" w:sz="0" w:space="0" w:color="auto"/>
            <w:left w:val="none" w:sz="0" w:space="0" w:color="auto"/>
            <w:bottom w:val="none" w:sz="0" w:space="0" w:color="auto"/>
            <w:right w:val="none" w:sz="0" w:space="0" w:color="auto"/>
          </w:divBdr>
          <w:divsChild>
            <w:div w:id="1716537086">
              <w:marLeft w:val="0"/>
              <w:marRight w:val="0"/>
              <w:marTop w:val="0"/>
              <w:marBottom w:val="0"/>
              <w:divBdr>
                <w:top w:val="none" w:sz="0" w:space="0" w:color="auto"/>
                <w:left w:val="none" w:sz="0" w:space="0" w:color="auto"/>
                <w:bottom w:val="none" w:sz="0" w:space="0" w:color="auto"/>
                <w:right w:val="none" w:sz="0" w:space="0" w:color="auto"/>
              </w:divBdr>
            </w:div>
            <w:div w:id="376706222">
              <w:marLeft w:val="0"/>
              <w:marRight w:val="0"/>
              <w:marTop w:val="0"/>
              <w:marBottom w:val="0"/>
              <w:divBdr>
                <w:top w:val="none" w:sz="0" w:space="0" w:color="auto"/>
                <w:left w:val="none" w:sz="0" w:space="0" w:color="auto"/>
                <w:bottom w:val="none" w:sz="0" w:space="0" w:color="auto"/>
                <w:right w:val="none" w:sz="0" w:space="0" w:color="auto"/>
              </w:divBdr>
            </w:div>
            <w:div w:id="1802842012">
              <w:marLeft w:val="0"/>
              <w:marRight w:val="0"/>
              <w:marTop w:val="0"/>
              <w:marBottom w:val="0"/>
              <w:divBdr>
                <w:top w:val="none" w:sz="0" w:space="0" w:color="auto"/>
                <w:left w:val="none" w:sz="0" w:space="0" w:color="auto"/>
                <w:bottom w:val="none" w:sz="0" w:space="0" w:color="auto"/>
                <w:right w:val="none" w:sz="0" w:space="0" w:color="auto"/>
              </w:divBdr>
            </w:div>
            <w:div w:id="98763757">
              <w:marLeft w:val="0"/>
              <w:marRight w:val="0"/>
              <w:marTop w:val="0"/>
              <w:marBottom w:val="0"/>
              <w:divBdr>
                <w:top w:val="none" w:sz="0" w:space="0" w:color="auto"/>
                <w:left w:val="none" w:sz="0" w:space="0" w:color="auto"/>
                <w:bottom w:val="none" w:sz="0" w:space="0" w:color="auto"/>
                <w:right w:val="none" w:sz="0" w:space="0" w:color="auto"/>
              </w:divBdr>
            </w:div>
            <w:div w:id="870457725">
              <w:marLeft w:val="0"/>
              <w:marRight w:val="0"/>
              <w:marTop w:val="0"/>
              <w:marBottom w:val="0"/>
              <w:divBdr>
                <w:top w:val="none" w:sz="0" w:space="0" w:color="auto"/>
                <w:left w:val="none" w:sz="0" w:space="0" w:color="auto"/>
                <w:bottom w:val="none" w:sz="0" w:space="0" w:color="auto"/>
                <w:right w:val="none" w:sz="0" w:space="0" w:color="auto"/>
              </w:divBdr>
            </w:div>
            <w:div w:id="1361785133">
              <w:marLeft w:val="0"/>
              <w:marRight w:val="0"/>
              <w:marTop w:val="0"/>
              <w:marBottom w:val="0"/>
              <w:divBdr>
                <w:top w:val="none" w:sz="0" w:space="0" w:color="auto"/>
                <w:left w:val="none" w:sz="0" w:space="0" w:color="auto"/>
                <w:bottom w:val="none" w:sz="0" w:space="0" w:color="auto"/>
                <w:right w:val="none" w:sz="0" w:space="0" w:color="auto"/>
              </w:divBdr>
            </w:div>
            <w:div w:id="499389659">
              <w:marLeft w:val="0"/>
              <w:marRight w:val="0"/>
              <w:marTop w:val="0"/>
              <w:marBottom w:val="0"/>
              <w:divBdr>
                <w:top w:val="none" w:sz="0" w:space="0" w:color="auto"/>
                <w:left w:val="none" w:sz="0" w:space="0" w:color="auto"/>
                <w:bottom w:val="none" w:sz="0" w:space="0" w:color="auto"/>
                <w:right w:val="none" w:sz="0" w:space="0" w:color="auto"/>
              </w:divBdr>
            </w:div>
            <w:div w:id="506989312">
              <w:marLeft w:val="0"/>
              <w:marRight w:val="0"/>
              <w:marTop w:val="0"/>
              <w:marBottom w:val="0"/>
              <w:divBdr>
                <w:top w:val="none" w:sz="0" w:space="0" w:color="auto"/>
                <w:left w:val="none" w:sz="0" w:space="0" w:color="auto"/>
                <w:bottom w:val="none" w:sz="0" w:space="0" w:color="auto"/>
                <w:right w:val="none" w:sz="0" w:space="0" w:color="auto"/>
              </w:divBdr>
            </w:div>
            <w:div w:id="377164033">
              <w:marLeft w:val="0"/>
              <w:marRight w:val="0"/>
              <w:marTop w:val="0"/>
              <w:marBottom w:val="0"/>
              <w:divBdr>
                <w:top w:val="none" w:sz="0" w:space="0" w:color="auto"/>
                <w:left w:val="none" w:sz="0" w:space="0" w:color="auto"/>
                <w:bottom w:val="none" w:sz="0" w:space="0" w:color="auto"/>
                <w:right w:val="none" w:sz="0" w:space="0" w:color="auto"/>
              </w:divBdr>
            </w:div>
            <w:div w:id="1534224360">
              <w:marLeft w:val="0"/>
              <w:marRight w:val="0"/>
              <w:marTop w:val="0"/>
              <w:marBottom w:val="0"/>
              <w:divBdr>
                <w:top w:val="none" w:sz="0" w:space="0" w:color="auto"/>
                <w:left w:val="none" w:sz="0" w:space="0" w:color="auto"/>
                <w:bottom w:val="none" w:sz="0" w:space="0" w:color="auto"/>
                <w:right w:val="none" w:sz="0" w:space="0" w:color="auto"/>
              </w:divBdr>
            </w:div>
            <w:div w:id="1714650547">
              <w:marLeft w:val="0"/>
              <w:marRight w:val="0"/>
              <w:marTop w:val="0"/>
              <w:marBottom w:val="0"/>
              <w:divBdr>
                <w:top w:val="none" w:sz="0" w:space="0" w:color="auto"/>
                <w:left w:val="none" w:sz="0" w:space="0" w:color="auto"/>
                <w:bottom w:val="none" w:sz="0" w:space="0" w:color="auto"/>
                <w:right w:val="none" w:sz="0" w:space="0" w:color="auto"/>
              </w:divBdr>
            </w:div>
            <w:div w:id="1748723645">
              <w:marLeft w:val="0"/>
              <w:marRight w:val="0"/>
              <w:marTop w:val="0"/>
              <w:marBottom w:val="0"/>
              <w:divBdr>
                <w:top w:val="none" w:sz="0" w:space="0" w:color="auto"/>
                <w:left w:val="none" w:sz="0" w:space="0" w:color="auto"/>
                <w:bottom w:val="none" w:sz="0" w:space="0" w:color="auto"/>
                <w:right w:val="none" w:sz="0" w:space="0" w:color="auto"/>
              </w:divBdr>
            </w:div>
            <w:div w:id="1959139533">
              <w:marLeft w:val="0"/>
              <w:marRight w:val="0"/>
              <w:marTop w:val="0"/>
              <w:marBottom w:val="0"/>
              <w:divBdr>
                <w:top w:val="none" w:sz="0" w:space="0" w:color="auto"/>
                <w:left w:val="none" w:sz="0" w:space="0" w:color="auto"/>
                <w:bottom w:val="none" w:sz="0" w:space="0" w:color="auto"/>
                <w:right w:val="none" w:sz="0" w:space="0" w:color="auto"/>
              </w:divBdr>
            </w:div>
            <w:div w:id="274409921">
              <w:marLeft w:val="0"/>
              <w:marRight w:val="0"/>
              <w:marTop w:val="0"/>
              <w:marBottom w:val="0"/>
              <w:divBdr>
                <w:top w:val="none" w:sz="0" w:space="0" w:color="auto"/>
                <w:left w:val="none" w:sz="0" w:space="0" w:color="auto"/>
                <w:bottom w:val="none" w:sz="0" w:space="0" w:color="auto"/>
                <w:right w:val="none" w:sz="0" w:space="0" w:color="auto"/>
              </w:divBdr>
            </w:div>
            <w:div w:id="1855143735">
              <w:marLeft w:val="0"/>
              <w:marRight w:val="0"/>
              <w:marTop w:val="0"/>
              <w:marBottom w:val="0"/>
              <w:divBdr>
                <w:top w:val="none" w:sz="0" w:space="0" w:color="auto"/>
                <w:left w:val="none" w:sz="0" w:space="0" w:color="auto"/>
                <w:bottom w:val="none" w:sz="0" w:space="0" w:color="auto"/>
                <w:right w:val="none" w:sz="0" w:space="0" w:color="auto"/>
              </w:divBdr>
            </w:div>
            <w:div w:id="1283728196">
              <w:marLeft w:val="0"/>
              <w:marRight w:val="0"/>
              <w:marTop w:val="0"/>
              <w:marBottom w:val="0"/>
              <w:divBdr>
                <w:top w:val="none" w:sz="0" w:space="0" w:color="auto"/>
                <w:left w:val="none" w:sz="0" w:space="0" w:color="auto"/>
                <w:bottom w:val="none" w:sz="0" w:space="0" w:color="auto"/>
                <w:right w:val="none" w:sz="0" w:space="0" w:color="auto"/>
              </w:divBdr>
            </w:div>
            <w:div w:id="1731072915">
              <w:marLeft w:val="0"/>
              <w:marRight w:val="0"/>
              <w:marTop w:val="0"/>
              <w:marBottom w:val="0"/>
              <w:divBdr>
                <w:top w:val="none" w:sz="0" w:space="0" w:color="auto"/>
                <w:left w:val="none" w:sz="0" w:space="0" w:color="auto"/>
                <w:bottom w:val="none" w:sz="0" w:space="0" w:color="auto"/>
                <w:right w:val="none" w:sz="0" w:space="0" w:color="auto"/>
              </w:divBdr>
            </w:div>
            <w:div w:id="1873372635">
              <w:marLeft w:val="0"/>
              <w:marRight w:val="0"/>
              <w:marTop w:val="0"/>
              <w:marBottom w:val="0"/>
              <w:divBdr>
                <w:top w:val="none" w:sz="0" w:space="0" w:color="auto"/>
                <w:left w:val="none" w:sz="0" w:space="0" w:color="auto"/>
                <w:bottom w:val="none" w:sz="0" w:space="0" w:color="auto"/>
                <w:right w:val="none" w:sz="0" w:space="0" w:color="auto"/>
              </w:divBdr>
            </w:div>
            <w:div w:id="639530368">
              <w:marLeft w:val="0"/>
              <w:marRight w:val="0"/>
              <w:marTop w:val="0"/>
              <w:marBottom w:val="0"/>
              <w:divBdr>
                <w:top w:val="none" w:sz="0" w:space="0" w:color="auto"/>
                <w:left w:val="none" w:sz="0" w:space="0" w:color="auto"/>
                <w:bottom w:val="none" w:sz="0" w:space="0" w:color="auto"/>
                <w:right w:val="none" w:sz="0" w:space="0" w:color="auto"/>
              </w:divBdr>
            </w:div>
            <w:div w:id="1756127085">
              <w:marLeft w:val="0"/>
              <w:marRight w:val="0"/>
              <w:marTop w:val="0"/>
              <w:marBottom w:val="0"/>
              <w:divBdr>
                <w:top w:val="none" w:sz="0" w:space="0" w:color="auto"/>
                <w:left w:val="none" w:sz="0" w:space="0" w:color="auto"/>
                <w:bottom w:val="none" w:sz="0" w:space="0" w:color="auto"/>
                <w:right w:val="none" w:sz="0" w:space="0" w:color="auto"/>
              </w:divBdr>
            </w:div>
            <w:div w:id="1804230078">
              <w:marLeft w:val="0"/>
              <w:marRight w:val="0"/>
              <w:marTop w:val="0"/>
              <w:marBottom w:val="0"/>
              <w:divBdr>
                <w:top w:val="none" w:sz="0" w:space="0" w:color="auto"/>
                <w:left w:val="none" w:sz="0" w:space="0" w:color="auto"/>
                <w:bottom w:val="none" w:sz="0" w:space="0" w:color="auto"/>
                <w:right w:val="none" w:sz="0" w:space="0" w:color="auto"/>
              </w:divBdr>
            </w:div>
            <w:div w:id="1718816219">
              <w:marLeft w:val="0"/>
              <w:marRight w:val="0"/>
              <w:marTop w:val="0"/>
              <w:marBottom w:val="0"/>
              <w:divBdr>
                <w:top w:val="none" w:sz="0" w:space="0" w:color="auto"/>
                <w:left w:val="none" w:sz="0" w:space="0" w:color="auto"/>
                <w:bottom w:val="none" w:sz="0" w:space="0" w:color="auto"/>
                <w:right w:val="none" w:sz="0" w:space="0" w:color="auto"/>
              </w:divBdr>
            </w:div>
            <w:div w:id="552620458">
              <w:marLeft w:val="0"/>
              <w:marRight w:val="0"/>
              <w:marTop w:val="0"/>
              <w:marBottom w:val="0"/>
              <w:divBdr>
                <w:top w:val="none" w:sz="0" w:space="0" w:color="auto"/>
                <w:left w:val="none" w:sz="0" w:space="0" w:color="auto"/>
                <w:bottom w:val="none" w:sz="0" w:space="0" w:color="auto"/>
                <w:right w:val="none" w:sz="0" w:space="0" w:color="auto"/>
              </w:divBdr>
            </w:div>
            <w:div w:id="2010058067">
              <w:marLeft w:val="0"/>
              <w:marRight w:val="0"/>
              <w:marTop w:val="0"/>
              <w:marBottom w:val="0"/>
              <w:divBdr>
                <w:top w:val="none" w:sz="0" w:space="0" w:color="auto"/>
                <w:left w:val="none" w:sz="0" w:space="0" w:color="auto"/>
                <w:bottom w:val="none" w:sz="0" w:space="0" w:color="auto"/>
                <w:right w:val="none" w:sz="0" w:space="0" w:color="auto"/>
              </w:divBdr>
            </w:div>
            <w:div w:id="1085031079">
              <w:marLeft w:val="0"/>
              <w:marRight w:val="0"/>
              <w:marTop w:val="0"/>
              <w:marBottom w:val="0"/>
              <w:divBdr>
                <w:top w:val="none" w:sz="0" w:space="0" w:color="auto"/>
                <w:left w:val="none" w:sz="0" w:space="0" w:color="auto"/>
                <w:bottom w:val="none" w:sz="0" w:space="0" w:color="auto"/>
                <w:right w:val="none" w:sz="0" w:space="0" w:color="auto"/>
              </w:divBdr>
            </w:div>
            <w:div w:id="415251117">
              <w:marLeft w:val="0"/>
              <w:marRight w:val="0"/>
              <w:marTop w:val="0"/>
              <w:marBottom w:val="0"/>
              <w:divBdr>
                <w:top w:val="none" w:sz="0" w:space="0" w:color="auto"/>
                <w:left w:val="none" w:sz="0" w:space="0" w:color="auto"/>
                <w:bottom w:val="none" w:sz="0" w:space="0" w:color="auto"/>
                <w:right w:val="none" w:sz="0" w:space="0" w:color="auto"/>
              </w:divBdr>
            </w:div>
            <w:div w:id="495802407">
              <w:marLeft w:val="0"/>
              <w:marRight w:val="0"/>
              <w:marTop w:val="0"/>
              <w:marBottom w:val="0"/>
              <w:divBdr>
                <w:top w:val="none" w:sz="0" w:space="0" w:color="auto"/>
                <w:left w:val="none" w:sz="0" w:space="0" w:color="auto"/>
                <w:bottom w:val="none" w:sz="0" w:space="0" w:color="auto"/>
                <w:right w:val="none" w:sz="0" w:space="0" w:color="auto"/>
              </w:divBdr>
            </w:div>
            <w:div w:id="1771661840">
              <w:marLeft w:val="0"/>
              <w:marRight w:val="0"/>
              <w:marTop w:val="0"/>
              <w:marBottom w:val="0"/>
              <w:divBdr>
                <w:top w:val="none" w:sz="0" w:space="0" w:color="auto"/>
                <w:left w:val="none" w:sz="0" w:space="0" w:color="auto"/>
                <w:bottom w:val="none" w:sz="0" w:space="0" w:color="auto"/>
                <w:right w:val="none" w:sz="0" w:space="0" w:color="auto"/>
              </w:divBdr>
            </w:div>
            <w:div w:id="4334530">
              <w:marLeft w:val="0"/>
              <w:marRight w:val="0"/>
              <w:marTop w:val="0"/>
              <w:marBottom w:val="0"/>
              <w:divBdr>
                <w:top w:val="none" w:sz="0" w:space="0" w:color="auto"/>
                <w:left w:val="none" w:sz="0" w:space="0" w:color="auto"/>
                <w:bottom w:val="none" w:sz="0" w:space="0" w:color="auto"/>
                <w:right w:val="none" w:sz="0" w:space="0" w:color="auto"/>
              </w:divBdr>
            </w:div>
            <w:div w:id="1492981939">
              <w:marLeft w:val="0"/>
              <w:marRight w:val="0"/>
              <w:marTop w:val="0"/>
              <w:marBottom w:val="0"/>
              <w:divBdr>
                <w:top w:val="none" w:sz="0" w:space="0" w:color="auto"/>
                <w:left w:val="none" w:sz="0" w:space="0" w:color="auto"/>
                <w:bottom w:val="none" w:sz="0" w:space="0" w:color="auto"/>
                <w:right w:val="none" w:sz="0" w:space="0" w:color="auto"/>
              </w:divBdr>
            </w:div>
            <w:div w:id="163474202">
              <w:marLeft w:val="0"/>
              <w:marRight w:val="0"/>
              <w:marTop w:val="0"/>
              <w:marBottom w:val="0"/>
              <w:divBdr>
                <w:top w:val="none" w:sz="0" w:space="0" w:color="auto"/>
                <w:left w:val="none" w:sz="0" w:space="0" w:color="auto"/>
                <w:bottom w:val="none" w:sz="0" w:space="0" w:color="auto"/>
                <w:right w:val="none" w:sz="0" w:space="0" w:color="auto"/>
              </w:divBdr>
            </w:div>
            <w:div w:id="1712654128">
              <w:marLeft w:val="0"/>
              <w:marRight w:val="0"/>
              <w:marTop w:val="0"/>
              <w:marBottom w:val="0"/>
              <w:divBdr>
                <w:top w:val="none" w:sz="0" w:space="0" w:color="auto"/>
                <w:left w:val="none" w:sz="0" w:space="0" w:color="auto"/>
                <w:bottom w:val="none" w:sz="0" w:space="0" w:color="auto"/>
                <w:right w:val="none" w:sz="0" w:space="0" w:color="auto"/>
              </w:divBdr>
            </w:div>
            <w:div w:id="1334410014">
              <w:marLeft w:val="0"/>
              <w:marRight w:val="0"/>
              <w:marTop w:val="0"/>
              <w:marBottom w:val="0"/>
              <w:divBdr>
                <w:top w:val="none" w:sz="0" w:space="0" w:color="auto"/>
                <w:left w:val="none" w:sz="0" w:space="0" w:color="auto"/>
                <w:bottom w:val="none" w:sz="0" w:space="0" w:color="auto"/>
                <w:right w:val="none" w:sz="0" w:space="0" w:color="auto"/>
              </w:divBdr>
            </w:div>
            <w:div w:id="1826389189">
              <w:marLeft w:val="0"/>
              <w:marRight w:val="0"/>
              <w:marTop w:val="0"/>
              <w:marBottom w:val="0"/>
              <w:divBdr>
                <w:top w:val="none" w:sz="0" w:space="0" w:color="auto"/>
                <w:left w:val="none" w:sz="0" w:space="0" w:color="auto"/>
                <w:bottom w:val="none" w:sz="0" w:space="0" w:color="auto"/>
                <w:right w:val="none" w:sz="0" w:space="0" w:color="auto"/>
              </w:divBdr>
            </w:div>
            <w:div w:id="814840355">
              <w:marLeft w:val="0"/>
              <w:marRight w:val="0"/>
              <w:marTop w:val="0"/>
              <w:marBottom w:val="0"/>
              <w:divBdr>
                <w:top w:val="none" w:sz="0" w:space="0" w:color="auto"/>
                <w:left w:val="none" w:sz="0" w:space="0" w:color="auto"/>
                <w:bottom w:val="none" w:sz="0" w:space="0" w:color="auto"/>
                <w:right w:val="none" w:sz="0" w:space="0" w:color="auto"/>
              </w:divBdr>
            </w:div>
            <w:div w:id="910505212">
              <w:marLeft w:val="0"/>
              <w:marRight w:val="0"/>
              <w:marTop w:val="0"/>
              <w:marBottom w:val="0"/>
              <w:divBdr>
                <w:top w:val="none" w:sz="0" w:space="0" w:color="auto"/>
                <w:left w:val="none" w:sz="0" w:space="0" w:color="auto"/>
                <w:bottom w:val="none" w:sz="0" w:space="0" w:color="auto"/>
                <w:right w:val="none" w:sz="0" w:space="0" w:color="auto"/>
              </w:divBdr>
            </w:div>
            <w:div w:id="1039011900">
              <w:marLeft w:val="0"/>
              <w:marRight w:val="0"/>
              <w:marTop w:val="0"/>
              <w:marBottom w:val="0"/>
              <w:divBdr>
                <w:top w:val="none" w:sz="0" w:space="0" w:color="auto"/>
                <w:left w:val="none" w:sz="0" w:space="0" w:color="auto"/>
                <w:bottom w:val="none" w:sz="0" w:space="0" w:color="auto"/>
                <w:right w:val="none" w:sz="0" w:space="0" w:color="auto"/>
              </w:divBdr>
            </w:div>
            <w:div w:id="1298951342">
              <w:marLeft w:val="0"/>
              <w:marRight w:val="0"/>
              <w:marTop w:val="0"/>
              <w:marBottom w:val="0"/>
              <w:divBdr>
                <w:top w:val="none" w:sz="0" w:space="0" w:color="auto"/>
                <w:left w:val="none" w:sz="0" w:space="0" w:color="auto"/>
                <w:bottom w:val="none" w:sz="0" w:space="0" w:color="auto"/>
                <w:right w:val="none" w:sz="0" w:space="0" w:color="auto"/>
              </w:divBdr>
            </w:div>
            <w:div w:id="2000646986">
              <w:marLeft w:val="0"/>
              <w:marRight w:val="0"/>
              <w:marTop w:val="0"/>
              <w:marBottom w:val="0"/>
              <w:divBdr>
                <w:top w:val="none" w:sz="0" w:space="0" w:color="auto"/>
                <w:left w:val="none" w:sz="0" w:space="0" w:color="auto"/>
                <w:bottom w:val="none" w:sz="0" w:space="0" w:color="auto"/>
                <w:right w:val="none" w:sz="0" w:space="0" w:color="auto"/>
              </w:divBdr>
            </w:div>
            <w:div w:id="225458462">
              <w:marLeft w:val="0"/>
              <w:marRight w:val="0"/>
              <w:marTop w:val="0"/>
              <w:marBottom w:val="0"/>
              <w:divBdr>
                <w:top w:val="none" w:sz="0" w:space="0" w:color="auto"/>
                <w:left w:val="none" w:sz="0" w:space="0" w:color="auto"/>
                <w:bottom w:val="none" w:sz="0" w:space="0" w:color="auto"/>
                <w:right w:val="none" w:sz="0" w:space="0" w:color="auto"/>
              </w:divBdr>
            </w:div>
            <w:div w:id="1380473259">
              <w:marLeft w:val="0"/>
              <w:marRight w:val="0"/>
              <w:marTop w:val="0"/>
              <w:marBottom w:val="0"/>
              <w:divBdr>
                <w:top w:val="none" w:sz="0" w:space="0" w:color="auto"/>
                <w:left w:val="none" w:sz="0" w:space="0" w:color="auto"/>
                <w:bottom w:val="none" w:sz="0" w:space="0" w:color="auto"/>
                <w:right w:val="none" w:sz="0" w:space="0" w:color="auto"/>
              </w:divBdr>
            </w:div>
            <w:div w:id="305744555">
              <w:marLeft w:val="0"/>
              <w:marRight w:val="0"/>
              <w:marTop w:val="0"/>
              <w:marBottom w:val="0"/>
              <w:divBdr>
                <w:top w:val="none" w:sz="0" w:space="0" w:color="auto"/>
                <w:left w:val="none" w:sz="0" w:space="0" w:color="auto"/>
                <w:bottom w:val="none" w:sz="0" w:space="0" w:color="auto"/>
                <w:right w:val="none" w:sz="0" w:space="0" w:color="auto"/>
              </w:divBdr>
            </w:div>
            <w:div w:id="251085565">
              <w:marLeft w:val="0"/>
              <w:marRight w:val="0"/>
              <w:marTop w:val="0"/>
              <w:marBottom w:val="0"/>
              <w:divBdr>
                <w:top w:val="none" w:sz="0" w:space="0" w:color="auto"/>
                <w:left w:val="none" w:sz="0" w:space="0" w:color="auto"/>
                <w:bottom w:val="none" w:sz="0" w:space="0" w:color="auto"/>
                <w:right w:val="none" w:sz="0" w:space="0" w:color="auto"/>
              </w:divBdr>
            </w:div>
            <w:div w:id="1836336239">
              <w:marLeft w:val="0"/>
              <w:marRight w:val="0"/>
              <w:marTop w:val="0"/>
              <w:marBottom w:val="0"/>
              <w:divBdr>
                <w:top w:val="none" w:sz="0" w:space="0" w:color="auto"/>
                <w:left w:val="none" w:sz="0" w:space="0" w:color="auto"/>
                <w:bottom w:val="none" w:sz="0" w:space="0" w:color="auto"/>
                <w:right w:val="none" w:sz="0" w:space="0" w:color="auto"/>
              </w:divBdr>
            </w:div>
            <w:div w:id="2106923672">
              <w:marLeft w:val="0"/>
              <w:marRight w:val="0"/>
              <w:marTop w:val="0"/>
              <w:marBottom w:val="0"/>
              <w:divBdr>
                <w:top w:val="none" w:sz="0" w:space="0" w:color="auto"/>
                <w:left w:val="none" w:sz="0" w:space="0" w:color="auto"/>
                <w:bottom w:val="none" w:sz="0" w:space="0" w:color="auto"/>
                <w:right w:val="none" w:sz="0" w:space="0" w:color="auto"/>
              </w:divBdr>
            </w:div>
            <w:div w:id="10208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326101">
      <w:bodyDiv w:val="1"/>
      <w:marLeft w:val="0"/>
      <w:marRight w:val="0"/>
      <w:marTop w:val="0"/>
      <w:marBottom w:val="0"/>
      <w:divBdr>
        <w:top w:val="none" w:sz="0" w:space="0" w:color="auto"/>
        <w:left w:val="none" w:sz="0" w:space="0" w:color="auto"/>
        <w:bottom w:val="none" w:sz="0" w:space="0" w:color="auto"/>
        <w:right w:val="none" w:sz="0" w:space="0" w:color="auto"/>
      </w:divBdr>
      <w:divsChild>
        <w:div w:id="464934398">
          <w:marLeft w:val="0"/>
          <w:marRight w:val="0"/>
          <w:marTop w:val="0"/>
          <w:marBottom w:val="0"/>
          <w:divBdr>
            <w:top w:val="none" w:sz="0" w:space="0" w:color="auto"/>
            <w:left w:val="none" w:sz="0" w:space="0" w:color="auto"/>
            <w:bottom w:val="none" w:sz="0" w:space="0" w:color="auto"/>
            <w:right w:val="none" w:sz="0" w:space="0" w:color="auto"/>
          </w:divBdr>
        </w:div>
      </w:divsChild>
    </w:div>
    <w:div w:id="510486880">
      <w:bodyDiv w:val="1"/>
      <w:marLeft w:val="0"/>
      <w:marRight w:val="0"/>
      <w:marTop w:val="0"/>
      <w:marBottom w:val="0"/>
      <w:divBdr>
        <w:top w:val="none" w:sz="0" w:space="0" w:color="auto"/>
        <w:left w:val="none" w:sz="0" w:space="0" w:color="auto"/>
        <w:bottom w:val="none" w:sz="0" w:space="0" w:color="auto"/>
        <w:right w:val="none" w:sz="0" w:space="0" w:color="auto"/>
      </w:divBdr>
      <w:divsChild>
        <w:div w:id="883449603">
          <w:marLeft w:val="0"/>
          <w:marRight w:val="0"/>
          <w:marTop w:val="0"/>
          <w:marBottom w:val="0"/>
          <w:divBdr>
            <w:top w:val="none" w:sz="0" w:space="0" w:color="auto"/>
            <w:left w:val="none" w:sz="0" w:space="0" w:color="auto"/>
            <w:bottom w:val="none" w:sz="0" w:space="0" w:color="auto"/>
            <w:right w:val="none" w:sz="0" w:space="0" w:color="auto"/>
          </w:divBdr>
        </w:div>
      </w:divsChild>
    </w:div>
    <w:div w:id="538510488">
      <w:bodyDiv w:val="1"/>
      <w:marLeft w:val="0"/>
      <w:marRight w:val="0"/>
      <w:marTop w:val="0"/>
      <w:marBottom w:val="0"/>
      <w:divBdr>
        <w:top w:val="none" w:sz="0" w:space="0" w:color="auto"/>
        <w:left w:val="none" w:sz="0" w:space="0" w:color="auto"/>
        <w:bottom w:val="none" w:sz="0" w:space="0" w:color="auto"/>
        <w:right w:val="none" w:sz="0" w:space="0" w:color="auto"/>
      </w:divBdr>
      <w:divsChild>
        <w:div w:id="2006081293">
          <w:marLeft w:val="0"/>
          <w:marRight w:val="0"/>
          <w:marTop w:val="0"/>
          <w:marBottom w:val="0"/>
          <w:divBdr>
            <w:top w:val="none" w:sz="0" w:space="0" w:color="auto"/>
            <w:left w:val="none" w:sz="0" w:space="0" w:color="auto"/>
            <w:bottom w:val="none" w:sz="0" w:space="0" w:color="auto"/>
            <w:right w:val="none" w:sz="0" w:space="0" w:color="auto"/>
          </w:divBdr>
        </w:div>
      </w:divsChild>
    </w:div>
    <w:div w:id="557129473">
      <w:bodyDiv w:val="1"/>
      <w:marLeft w:val="0"/>
      <w:marRight w:val="0"/>
      <w:marTop w:val="0"/>
      <w:marBottom w:val="0"/>
      <w:divBdr>
        <w:top w:val="none" w:sz="0" w:space="0" w:color="auto"/>
        <w:left w:val="none" w:sz="0" w:space="0" w:color="auto"/>
        <w:bottom w:val="none" w:sz="0" w:space="0" w:color="auto"/>
        <w:right w:val="none" w:sz="0" w:space="0" w:color="auto"/>
      </w:divBdr>
      <w:divsChild>
        <w:div w:id="1024936526">
          <w:marLeft w:val="0"/>
          <w:marRight w:val="0"/>
          <w:marTop w:val="0"/>
          <w:marBottom w:val="0"/>
          <w:divBdr>
            <w:top w:val="none" w:sz="0" w:space="0" w:color="auto"/>
            <w:left w:val="none" w:sz="0" w:space="0" w:color="auto"/>
            <w:bottom w:val="none" w:sz="0" w:space="0" w:color="auto"/>
            <w:right w:val="none" w:sz="0" w:space="0" w:color="auto"/>
          </w:divBdr>
          <w:divsChild>
            <w:div w:id="854735094">
              <w:marLeft w:val="0"/>
              <w:marRight w:val="0"/>
              <w:marTop w:val="0"/>
              <w:marBottom w:val="0"/>
              <w:divBdr>
                <w:top w:val="none" w:sz="0" w:space="0" w:color="auto"/>
                <w:left w:val="none" w:sz="0" w:space="0" w:color="auto"/>
                <w:bottom w:val="none" w:sz="0" w:space="0" w:color="auto"/>
                <w:right w:val="none" w:sz="0" w:space="0" w:color="auto"/>
              </w:divBdr>
            </w:div>
            <w:div w:id="999190091">
              <w:marLeft w:val="0"/>
              <w:marRight w:val="0"/>
              <w:marTop w:val="0"/>
              <w:marBottom w:val="0"/>
              <w:divBdr>
                <w:top w:val="none" w:sz="0" w:space="0" w:color="auto"/>
                <w:left w:val="none" w:sz="0" w:space="0" w:color="auto"/>
                <w:bottom w:val="none" w:sz="0" w:space="0" w:color="auto"/>
                <w:right w:val="none" w:sz="0" w:space="0" w:color="auto"/>
              </w:divBdr>
            </w:div>
            <w:div w:id="1306856143">
              <w:marLeft w:val="0"/>
              <w:marRight w:val="0"/>
              <w:marTop w:val="0"/>
              <w:marBottom w:val="0"/>
              <w:divBdr>
                <w:top w:val="none" w:sz="0" w:space="0" w:color="auto"/>
                <w:left w:val="none" w:sz="0" w:space="0" w:color="auto"/>
                <w:bottom w:val="none" w:sz="0" w:space="0" w:color="auto"/>
                <w:right w:val="none" w:sz="0" w:space="0" w:color="auto"/>
              </w:divBdr>
            </w:div>
            <w:div w:id="838152263">
              <w:marLeft w:val="0"/>
              <w:marRight w:val="0"/>
              <w:marTop w:val="0"/>
              <w:marBottom w:val="0"/>
              <w:divBdr>
                <w:top w:val="none" w:sz="0" w:space="0" w:color="auto"/>
                <w:left w:val="none" w:sz="0" w:space="0" w:color="auto"/>
                <w:bottom w:val="none" w:sz="0" w:space="0" w:color="auto"/>
                <w:right w:val="none" w:sz="0" w:space="0" w:color="auto"/>
              </w:divBdr>
            </w:div>
            <w:div w:id="521675569">
              <w:marLeft w:val="0"/>
              <w:marRight w:val="0"/>
              <w:marTop w:val="0"/>
              <w:marBottom w:val="0"/>
              <w:divBdr>
                <w:top w:val="none" w:sz="0" w:space="0" w:color="auto"/>
                <w:left w:val="none" w:sz="0" w:space="0" w:color="auto"/>
                <w:bottom w:val="none" w:sz="0" w:space="0" w:color="auto"/>
                <w:right w:val="none" w:sz="0" w:space="0" w:color="auto"/>
              </w:divBdr>
            </w:div>
            <w:div w:id="832375721">
              <w:marLeft w:val="0"/>
              <w:marRight w:val="0"/>
              <w:marTop w:val="0"/>
              <w:marBottom w:val="0"/>
              <w:divBdr>
                <w:top w:val="none" w:sz="0" w:space="0" w:color="auto"/>
                <w:left w:val="none" w:sz="0" w:space="0" w:color="auto"/>
                <w:bottom w:val="none" w:sz="0" w:space="0" w:color="auto"/>
                <w:right w:val="none" w:sz="0" w:space="0" w:color="auto"/>
              </w:divBdr>
            </w:div>
            <w:div w:id="1771509213">
              <w:marLeft w:val="0"/>
              <w:marRight w:val="0"/>
              <w:marTop w:val="0"/>
              <w:marBottom w:val="0"/>
              <w:divBdr>
                <w:top w:val="none" w:sz="0" w:space="0" w:color="auto"/>
                <w:left w:val="none" w:sz="0" w:space="0" w:color="auto"/>
                <w:bottom w:val="none" w:sz="0" w:space="0" w:color="auto"/>
                <w:right w:val="none" w:sz="0" w:space="0" w:color="auto"/>
              </w:divBdr>
            </w:div>
            <w:div w:id="1298487390">
              <w:marLeft w:val="0"/>
              <w:marRight w:val="0"/>
              <w:marTop w:val="0"/>
              <w:marBottom w:val="0"/>
              <w:divBdr>
                <w:top w:val="none" w:sz="0" w:space="0" w:color="auto"/>
                <w:left w:val="none" w:sz="0" w:space="0" w:color="auto"/>
                <w:bottom w:val="none" w:sz="0" w:space="0" w:color="auto"/>
                <w:right w:val="none" w:sz="0" w:space="0" w:color="auto"/>
              </w:divBdr>
            </w:div>
            <w:div w:id="657423046">
              <w:marLeft w:val="0"/>
              <w:marRight w:val="0"/>
              <w:marTop w:val="0"/>
              <w:marBottom w:val="0"/>
              <w:divBdr>
                <w:top w:val="none" w:sz="0" w:space="0" w:color="auto"/>
                <w:left w:val="none" w:sz="0" w:space="0" w:color="auto"/>
                <w:bottom w:val="none" w:sz="0" w:space="0" w:color="auto"/>
                <w:right w:val="none" w:sz="0" w:space="0" w:color="auto"/>
              </w:divBdr>
            </w:div>
            <w:div w:id="887305523">
              <w:marLeft w:val="0"/>
              <w:marRight w:val="0"/>
              <w:marTop w:val="0"/>
              <w:marBottom w:val="0"/>
              <w:divBdr>
                <w:top w:val="none" w:sz="0" w:space="0" w:color="auto"/>
                <w:left w:val="none" w:sz="0" w:space="0" w:color="auto"/>
                <w:bottom w:val="none" w:sz="0" w:space="0" w:color="auto"/>
                <w:right w:val="none" w:sz="0" w:space="0" w:color="auto"/>
              </w:divBdr>
            </w:div>
            <w:div w:id="4944592">
              <w:marLeft w:val="0"/>
              <w:marRight w:val="0"/>
              <w:marTop w:val="0"/>
              <w:marBottom w:val="0"/>
              <w:divBdr>
                <w:top w:val="none" w:sz="0" w:space="0" w:color="auto"/>
                <w:left w:val="none" w:sz="0" w:space="0" w:color="auto"/>
                <w:bottom w:val="none" w:sz="0" w:space="0" w:color="auto"/>
                <w:right w:val="none" w:sz="0" w:space="0" w:color="auto"/>
              </w:divBdr>
            </w:div>
            <w:div w:id="842940130">
              <w:marLeft w:val="0"/>
              <w:marRight w:val="0"/>
              <w:marTop w:val="0"/>
              <w:marBottom w:val="0"/>
              <w:divBdr>
                <w:top w:val="none" w:sz="0" w:space="0" w:color="auto"/>
                <w:left w:val="none" w:sz="0" w:space="0" w:color="auto"/>
                <w:bottom w:val="none" w:sz="0" w:space="0" w:color="auto"/>
                <w:right w:val="none" w:sz="0" w:space="0" w:color="auto"/>
              </w:divBdr>
            </w:div>
            <w:div w:id="98794311">
              <w:marLeft w:val="0"/>
              <w:marRight w:val="0"/>
              <w:marTop w:val="0"/>
              <w:marBottom w:val="0"/>
              <w:divBdr>
                <w:top w:val="none" w:sz="0" w:space="0" w:color="auto"/>
                <w:left w:val="none" w:sz="0" w:space="0" w:color="auto"/>
                <w:bottom w:val="none" w:sz="0" w:space="0" w:color="auto"/>
                <w:right w:val="none" w:sz="0" w:space="0" w:color="auto"/>
              </w:divBdr>
            </w:div>
            <w:div w:id="105779748">
              <w:marLeft w:val="0"/>
              <w:marRight w:val="0"/>
              <w:marTop w:val="0"/>
              <w:marBottom w:val="0"/>
              <w:divBdr>
                <w:top w:val="none" w:sz="0" w:space="0" w:color="auto"/>
                <w:left w:val="none" w:sz="0" w:space="0" w:color="auto"/>
                <w:bottom w:val="none" w:sz="0" w:space="0" w:color="auto"/>
                <w:right w:val="none" w:sz="0" w:space="0" w:color="auto"/>
              </w:divBdr>
            </w:div>
            <w:div w:id="1797064542">
              <w:marLeft w:val="0"/>
              <w:marRight w:val="0"/>
              <w:marTop w:val="0"/>
              <w:marBottom w:val="0"/>
              <w:divBdr>
                <w:top w:val="none" w:sz="0" w:space="0" w:color="auto"/>
                <w:left w:val="none" w:sz="0" w:space="0" w:color="auto"/>
                <w:bottom w:val="none" w:sz="0" w:space="0" w:color="auto"/>
                <w:right w:val="none" w:sz="0" w:space="0" w:color="auto"/>
              </w:divBdr>
            </w:div>
            <w:div w:id="537593520">
              <w:marLeft w:val="0"/>
              <w:marRight w:val="0"/>
              <w:marTop w:val="0"/>
              <w:marBottom w:val="0"/>
              <w:divBdr>
                <w:top w:val="none" w:sz="0" w:space="0" w:color="auto"/>
                <w:left w:val="none" w:sz="0" w:space="0" w:color="auto"/>
                <w:bottom w:val="none" w:sz="0" w:space="0" w:color="auto"/>
                <w:right w:val="none" w:sz="0" w:space="0" w:color="auto"/>
              </w:divBdr>
            </w:div>
            <w:div w:id="136606380">
              <w:marLeft w:val="0"/>
              <w:marRight w:val="0"/>
              <w:marTop w:val="0"/>
              <w:marBottom w:val="0"/>
              <w:divBdr>
                <w:top w:val="none" w:sz="0" w:space="0" w:color="auto"/>
                <w:left w:val="none" w:sz="0" w:space="0" w:color="auto"/>
                <w:bottom w:val="none" w:sz="0" w:space="0" w:color="auto"/>
                <w:right w:val="none" w:sz="0" w:space="0" w:color="auto"/>
              </w:divBdr>
            </w:div>
            <w:div w:id="1288581499">
              <w:marLeft w:val="0"/>
              <w:marRight w:val="0"/>
              <w:marTop w:val="0"/>
              <w:marBottom w:val="0"/>
              <w:divBdr>
                <w:top w:val="none" w:sz="0" w:space="0" w:color="auto"/>
                <w:left w:val="none" w:sz="0" w:space="0" w:color="auto"/>
                <w:bottom w:val="none" w:sz="0" w:space="0" w:color="auto"/>
                <w:right w:val="none" w:sz="0" w:space="0" w:color="auto"/>
              </w:divBdr>
            </w:div>
            <w:div w:id="1566601828">
              <w:marLeft w:val="0"/>
              <w:marRight w:val="0"/>
              <w:marTop w:val="0"/>
              <w:marBottom w:val="0"/>
              <w:divBdr>
                <w:top w:val="none" w:sz="0" w:space="0" w:color="auto"/>
                <w:left w:val="none" w:sz="0" w:space="0" w:color="auto"/>
                <w:bottom w:val="none" w:sz="0" w:space="0" w:color="auto"/>
                <w:right w:val="none" w:sz="0" w:space="0" w:color="auto"/>
              </w:divBdr>
            </w:div>
            <w:div w:id="242110107">
              <w:marLeft w:val="0"/>
              <w:marRight w:val="0"/>
              <w:marTop w:val="0"/>
              <w:marBottom w:val="0"/>
              <w:divBdr>
                <w:top w:val="none" w:sz="0" w:space="0" w:color="auto"/>
                <w:left w:val="none" w:sz="0" w:space="0" w:color="auto"/>
                <w:bottom w:val="none" w:sz="0" w:space="0" w:color="auto"/>
                <w:right w:val="none" w:sz="0" w:space="0" w:color="auto"/>
              </w:divBdr>
            </w:div>
            <w:div w:id="841092426">
              <w:marLeft w:val="0"/>
              <w:marRight w:val="0"/>
              <w:marTop w:val="0"/>
              <w:marBottom w:val="0"/>
              <w:divBdr>
                <w:top w:val="none" w:sz="0" w:space="0" w:color="auto"/>
                <w:left w:val="none" w:sz="0" w:space="0" w:color="auto"/>
                <w:bottom w:val="none" w:sz="0" w:space="0" w:color="auto"/>
                <w:right w:val="none" w:sz="0" w:space="0" w:color="auto"/>
              </w:divBdr>
            </w:div>
            <w:div w:id="1605769608">
              <w:marLeft w:val="0"/>
              <w:marRight w:val="0"/>
              <w:marTop w:val="0"/>
              <w:marBottom w:val="0"/>
              <w:divBdr>
                <w:top w:val="none" w:sz="0" w:space="0" w:color="auto"/>
                <w:left w:val="none" w:sz="0" w:space="0" w:color="auto"/>
                <w:bottom w:val="none" w:sz="0" w:space="0" w:color="auto"/>
                <w:right w:val="none" w:sz="0" w:space="0" w:color="auto"/>
              </w:divBdr>
            </w:div>
            <w:div w:id="210196720">
              <w:marLeft w:val="0"/>
              <w:marRight w:val="0"/>
              <w:marTop w:val="0"/>
              <w:marBottom w:val="0"/>
              <w:divBdr>
                <w:top w:val="none" w:sz="0" w:space="0" w:color="auto"/>
                <w:left w:val="none" w:sz="0" w:space="0" w:color="auto"/>
                <w:bottom w:val="none" w:sz="0" w:space="0" w:color="auto"/>
                <w:right w:val="none" w:sz="0" w:space="0" w:color="auto"/>
              </w:divBdr>
            </w:div>
            <w:div w:id="212376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5625">
      <w:bodyDiv w:val="1"/>
      <w:marLeft w:val="0"/>
      <w:marRight w:val="0"/>
      <w:marTop w:val="0"/>
      <w:marBottom w:val="0"/>
      <w:divBdr>
        <w:top w:val="none" w:sz="0" w:space="0" w:color="auto"/>
        <w:left w:val="none" w:sz="0" w:space="0" w:color="auto"/>
        <w:bottom w:val="none" w:sz="0" w:space="0" w:color="auto"/>
        <w:right w:val="none" w:sz="0" w:space="0" w:color="auto"/>
      </w:divBdr>
      <w:divsChild>
        <w:div w:id="1982299519">
          <w:marLeft w:val="0"/>
          <w:marRight w:val="0"/>
          <w:marTop w:val="0"/>
          <w:marBottom w:val="0"/>
          <w:divBdr>
            <w:top w:val="none" w:sz="0" w:space="0" w:color="auto"/>
            <w:left w:val="none" w:sz="0" w:space="0" w:color="auto"/>
            <w:bottom w:val="none" w:sz="0" w:space="0" w:color="auto"/>
            <w:right w:val="none" w:sz="0" w:space="0" w:color="auto"/>
          </w:divBdr>
        </w:div>
      </w:divsChild>
    </w:div>
    <w:div w:id="577597011">
      <w:bodyDiv w:val="1"/>
      <w:marLeft w:val="0"/>
      <w:marRight w:val="0"/>
      <w:marTop w:val="0"/>
      <w:marBottom w:val="0"/>
      <w:divBdr>
        <w:top w:val="none" w:sz="0" w:space="0" w:color="auto"/>
        <w:left w:val="none" w:sz="0" w:space="0" w:color="auto"/>
        <w:bottom w:val="none" w:sz="0" w:space="0" w:color="auto"/>
        <w:right w:val="none" w:sz="0" w:space="0" w:color="auto"/>
      </w:divBdr>
      <w:divsChild>
        <w:div w:id="452139204">
          <w:marLeft w:val="0"/>
          <w:marRight w:val="0"/>
          <w:marTop w:val="0"/>
          <w:marBottom w:val="0"/>
          <w:divBdr>
            <w:top w:val="none" w:sz="0" w:space="0" w:color="auto"/>
            <w:left w:val="none" w:sz="0" w:space="0" w:color="auto"/>
            <w:bottom w:val="none" w:sz="0" w:space="0" w:color="auto"/>
            <w:right w:val="none" w:sz="0" w:space="0" w:color="auto"/>
          </w:divBdr>
          <w:divsChild>
            <w:div w:id="677121688">
              <w:marLeft w:val="0"/>
              <w:marRight w:val="0"/>
              <w:marTop w:val="0"/>
              <w:marBottom w:val="0"/>
              <w:divBdr>
                <w:top w:val="none" w:sz="0" w:space="0" w:color="auto"/>
                <w:left w:val="none" w:sz="0" w:space="0" w:color="auto"/>
                <w:bottom w:val="none" w:sz="0" w:space="0" w:color="auto"/>
                <w:right w:val="none" w:sz="0" w:space="0" w:color="auto"/>
              </w:divBdr>
            </w:div>
            <w:div w:id="1677229472">
              <w:marLeft w:val="0"/>
              <w:marRight w:val="0"/>
              <w:marTop w:val="0"/>
              <w:marBottom w:val="0"/>
              <w:divBdr>
                <w:top w:val="none" w:sz="0" w:space="0" w:color="auto"/>
                <w:left w:val="none" w:sz="0" w:space="0" w:color="auto"/>
                <w:bottom w:val="none" w:sz="0" w:space="0" w:color="auto"/>
                <w:right w:val="none" w:sz="0" w:space="0" w:color="auto"/>
              </w:divBdr>
            </w:div>
            <w:div w:id="2142260085">
              <w:marLeft w:val="0"/>
              <w:marRight w:val="0"/>
              <w:marTop w:val="0"/>
              <w:marBottom w:val="0"/>
              <w:divBdr>
                <w:top w:val="none" w:sz="0" w:space="0" w:color="auto"/>
                <w:left w:val="none" w:sz="0" w:space="0" w:color="auto"/>
                <w:bottom w:val="none" w:sz="0" w:space="0" w:color="auto"/>
                <w:right w:val="none" w:sz="0" w:space="0" w:color="auto"/>
              </w:divBdr>
            </w:div>
            <w:div w:id="1481312621">
              <w:marLeft w:val="0"/>
              <w:marRight w:val="0"/>
              <w:marTop w:val="0"/>
              <w:marBottom w:val="0"/>
              <w:divBdr>
                <w:top w:val="none" w:sz="0" w:space="0" w:color="auto"/>
                <w:left w:val="none" w:sz="0" w:space="0" w:color="auto"/>
                <w:bottom w:val="none" w:sz="0" w:space="0" w:color="auto"/>
                <w:right w:val="none" w:sz="0" w:space="0" w:color="auto"/>
              </w:divBdr>
            </w:div>
            <w:div w:id="727799596">
              <w:marLeft w:val="0"/>
              <w:marRight w:val="0"/>
              <w:marTop w:val="0"/>
              <w:marBottom w:val="0"/>
              <w:divBdr>
                <w:top w:val="none" w:sz="0" w:space="0" w:color="auto"/>
                <w:left w:val="none" w:sz="0" w:space="0" w:color="auto"/>
                <w:bottom w:val="none" w:sz="0" w:space="0" w:color="auto"/>
                <w:right w:val="none" w:sz="0" w:space="0" w:color="auto"/>
              </w:divBdr>
            </w:div>
            <w:div w:id="1701737200">
              <w:marLeft w:val="0"/>
              <w:marRight w:val="0"/>
              <w:marTop w:val="0"/>
              <w:marBottom w:val="0"/>
              <w:divBdr>
                <w:top w:val="none" w:sz="0" w:space="0" w:color="auto"/>
                <w:left w:val="none" w:sz="0" w:space="0" w:color="auto"/>
                <w:bottom w:val="none" w:sz="0" w:space="0" w:color="auto"/>
                <w:right w:val="none" w:sz="0" w:space="0" w:color="auto"/>
              </w:divBdr>
            </w:div>
            <w:div w:id="384530856">
              <w:marLeft w:val="0"/>
              <w:marRight w:val="0"/>
              <w:marTop w:val="0"/>
              <w:marBottom w:val="0"/>
              <w:divBdr>
                <w:top w:val="none" w:sz="0" w:space="0" w:color="auto"/>
                <w:left w:val="none" w:sz="0" w:space="0" w:color="auto"/>
                <w:bottom w:val="none" w:sz="0" w:space="0" w:color="auto"/>
                <w:right w:val="none" w:sz="0" w:space="0" w:color="auto"/>
              </w:divBdr>
            </w:div>
            <w:div w:id="998969701">
              <w:marLeft w:val="0"/>
              <w:marRight w:val="0"/>
              <w:marTop w:val="0"/>
              <w:marBottom w:val="0"/>
              <w:divBdr>
                <w:top w:val="none" w:sz="0" w:space="0" w:color="auto"/>
                <w:left w:val="none" w:sz="0" w:space="0" w:color="auto"/>
                <w:bottom w:val="none" w:sz="0" w:space="0" w:color="auto"/>
                <w:right w:val="none" w:sz="0" w:space="0" w:color="auto"/>
              </w:divBdr>
            </w:div>
            <w:div w:id="1303265226">
              <w:marLeft w:val="0"/>
              <w:marRight w:val="0"/>
              <w:marTop w:val="0"/>
              <w:marBottom w:val="0"/>
              <w:divBdr>
                <w:top w:val="none" w:sz="0" w:space="0" w:color="auto"/>
                <w:left w:val="none" w:sz="0" w:space="0" w:color="auto"/>
                <w:bottom w:val="none" w:sz="0" w:space="0" w:color="auto"/>
                <w:right w:val="none" w:sz="0" w:space="0" w:color="auto"/>
              </w:divBdr>
            </w:div>
            <w:div w:id="834995686">
              <w:marLeft w:val="0"/>
              <w:marRight w:val="0"/>
              <w:marTop w:val="0"/>
              <w:marBottom w:val="0"/>
              <w:divBdr>
                <w:top w:val="none" w:sz="0" w:space="0" w:color="auto"/>
                <w:left w:val="none" w:sz="0" w:space="0" w:color="auto"/>
                <w:bottom w:val="none" w:sz="0" w:space="0" w:color="auto"/>
                <w:right w:val="none" w:sz="0" w:space="0" w:color="auto"/>
              </w:divBdr>
            </w:div>
            <w:div w:id="1572084349">
              <w:marLeft w:val="0"/>
              <w:marRight w:val="0"/>
              <w:marTop w:val="0"/>
              <w:marBottom w:val="0"/>
              <w:divBdr>
                <w:top w:val="none" w:sz="0" w:space="0" w:color="auto"/>
                <w:left w:val="none" w:sz="0" w:space="0" w:color="auto"/>
                <w:bottom w:val="none" w:sz="0" w:space="0" w:color="auto"/>
                <w:right w:val="none" w:sz="0" w:space="0" w:color="auto"/>
              </w:divBdr>
            </w:div>
            <w:div w:id="1196503582">
              <w:marLeft w:val="0"/>
              <w:marRight w:val="0"/>
              <w:marTop w:val="0"/>
              <w:marBottom w:val="0"/>
              <w:divBdr>
                <w:top w:val="none" w:sz="0" w:space="0" w:color="auto"/>
                <w:left w:val="none" w:sz="0" w:space="0" w:color="auto"/>
                <w:bottom w:val="none" w:sz="0" w:space="0" w:color="auto"/>
                <w:right w:val="none" w:sz="0" w:space="0" w:color="auto"/>
              </w:divBdr>
            </w:div>
            <w:div w:id="1381973184">
              <w:marLeft w:val="0"/>
              <w:marRight w:val="0"/>
              <w:marTop w:val="0"/>
              <w:marBottom w:val="0"/>
              <w:divBdr>
                <w:top w:val="none" w:sz="0" w:space="0" w:color="auto"/>
                <w:left w:val="none" w:sz="0" w:space="0" w:color="auto"/>
                <w:bottom w:val="none" w:sz="0" w:space="0" w:color="auto"/>
                <w:right w:val="none" w:sz="0" w:space="0" w:color="auto"/>
              </w:divBdr>
            </w:div>
            <w:div w:id="519902081">
              <w:marLeft w:val="0"/>
              <w:marRight w:val="0"/>
              <w:marTop w:val="0"/>
              <w:marBottom w:val="0"/>
              <w:divBdr>
                <w:top w:val="none" w:sz="0" w:space="0" w:color="auto"/>
                <w:left w:val="none" w:sz="0" w:space="0" w:color="auto"/>
                <w:bottom w:val="none" w:sz="0" w:space="0" w:color="auto"/>
                <w:right w:val="none" w:sz="0" w:space="0" w:color="auto"/>
              </w:divBdr>
            </w:div>
            <w:div w:id="996885161">
              <w:marLeft w:val="0"/>
              <w:marRight w:val="0"/>
              <w:marTop w:val="0"/>
              <w:marBottom w:val="0"/>
              <w:divBdr>
                <w:top w:val="none" w:sz="0" w:space="0" w:color="auto"/>
                <w:left w:val="none" w:sz="0" w:space="0" w:color="auto"/>
                <w:bottom w:val="none" w:sz="0" w:space="0" w:color="auto"/>
                <w:right w:val="none" w:sz="0" w:space="0" w:color="auto"/>
              </w:divBdr>
            </w:div>
            <w:div w:id="1669290821">
              <w:marLeft w:val="0"/>
              <w:marRight w:val="0"/>
              <w:marTop w:val="0"/>
              <w:marBottom w:val="0"/>
              <w:divBdr>
                <w:top w:val="none" w:sz="0" w:space="0" w:color="auto"/>
                <w:left w:val="none" w:sz="0" w:space="0" w:color="auto"/>
                <w:bottom w:val="none" w:sz="0" w:space="0" w:color="auto"/>
                <w:right w:val="none" w:sz="0" w:space="0" w:color="auto"/>
              </w:divBdr>
            </w:div>
            <w:div w:id="273447346">
              <w:marLeft w:val="0"/>
              <w:marRight w:val="0"/>
              <w:marTop w:val="0"/>
              <w:marBottom w:val="0"/>
              <w:divBdr>
                <w:top w:val="none" w:sz="0" w:space="0" w:color="auto"/>
                <w:left w:val="none" w:sz="0" w:space="0" w:color="auto"/>
                <w:bottom w:val="none" w:sz="0" w:space="0" w:color="auto"/>
                <w:right w:val="none" w:sz="0" w:space="0" w:color="auto"/>
              </w:divBdr>
            </w:div>
            <w:div w:id="1072581658">
              <w:marLeft w:val="0"/>
              <w:marRight w:val="0"/>
              <w:marTop w:val="0"/>
              <w:marBottom w:val="0"/>
              <w:divBdr>
                <w:top w:val="none" w:sz="0" w:space="0" w:color="auto"/>
                <w:left w:val="none" w:sz="0" w:space="0" w:color="auto"/>
                <w:bottom w:val="none" w:sz="0" w:space="0" w:color="auto"/>
                <w:right w:val="none" w:sz="0" w:space="0" w:color="auto"/>
              </w:divBdr>
            </w:div>
            <w:div w:id="408890503">
              <w:marLeft w:val="0"/>
              <w:marRight w:val="0"/>
              <w:marTop w:val="0"/>
              <w:marBottom w:val="0"/>
              <w:divBdr>
                <w:top w:val="none" w:sz="0" w:space="0" w:color="auto"/>
                <w:left w:val="none" w:sz="0" w:space="0" w:color="auto"/>
                <w:bottom w:val="none" w:sz="0" w:space="0" w:color="auto"/>
                <w:right w:val="none" w:sz="0" w:space="0" w:color="auto"/>
              </w:divBdr>
            </w:div>
            <w:div w:id="1432436040">
              <w:marLeft w:val="0"/>
              <w:marRight w:val="0"/>
              <w:marTop w:val="0"/>
              <w:marBottom w:val="0"/>
              <w:divBdr>
                <w:top w:val="none" w:sz="0" w:space="0" w:color="auto"/>
                <w:left w:val="none" w:sz="0" w:space="0" w:color="auto"/>
                <w:bottom w:val="none" w:sz="0" w:space="0" w:color="auto"/>
                <w:right w:val="none" w:sz="0" w:space="0" w:color="auto"/>
              </w:divBdr>
            </w:div>
            <w:div w:id="500045273">
              <w:marLeft w:val="0"/>
              <w:marRight w:val="0"/>
              <w:marTop w:val="0"/>
              <w:marBottom w:val="0"/>
              <w:divBdr>
                <w:top w:val="none" w:sz="0" w:space="0" w:color="auto"/>
                <w:left w:val="none" w:sz="0" w:space="0" w:color="auto"/>
                <w:bottom w:val="none" w:sz="0" w:space="0" w:color="auto"/>
                <w:right w:val="none" w:sz="0" w:space="0" w:color="auto"/>
              </w:divBdr>
            </w:div>
            <w:div w:id="757411889">
              <w:marLeft w:val="0"/>
              <w:marRight w:val="0"/>
              <w:marTop w:val="0"/>
              <w:marBottom w:val="0"/>
              <w:divBdr>
                <w:top w:val="none" w:sz="0" w:space="0" w:color="auto"/>
                <w:left w:val="none" w:sz="0" w:space="0" w:color="auto"/>
                <w:bottom w:val="none" w:sz="0" w:space="0" w:color="auto"/>
                <w:right w:val="none" w:sz="0" w:space="0" w:color="auto"/>
              </w:divBdr>
            </w:div>
            <w:div w:id="1820001995">
              <w:marLeft w:val="0"/>
              <w:marRight w:val="0"/>
              <w:marTop w:val="0"/>
              <w:marBottom w:val="0"/>
              <w:divBdr>
                <w:top w:val="none" w:sz="0" w:space="0" w:color="auto"/>
                <w:left w:val="none" w:sz="0" w:space="0" w:color="auto"/>
                <w:bottom w:val="none" w:sz="0" w:space="0" w:color="auto"/>
                <w:right w:val="none" w:sz="0" w:space="0" w:color="auto"/>
              </w:divBdr>
            </w:div>
            <w:div w:id="391778042">
              <w:marLeft w:val="0"/>
              <w:marRight w:val="0"/>
              <w:marTop w:val="0"/>
              <w:marBottom w:val="0"/>
              <w:divBdr>
                <w:top w:val="none" w:sz="0" w:space="0" w:color="auto"/>
                <w:left w:val="none" w:sz="0" w:space="0" w:color="auto"/>
                <w:bottom w:val="none" w:sz="0" w:space="0" w:color="auto"/>
                <w:right w:val="none" w:sz="0" w:space="0" w:color="auto"/>
              </w:divBdr>
            </w:div>
            <w:div w:id="440730629">
              <w:marLeft w:val="0"/>
              <w:marRight w:val="0"/>
              <w:marTop w:val="0"/>
              <w:marBottom w:val="0"/>
              <w:divBdr>
                <w:top w:val="none" w:sz="0" w:space="0" w:color="auto"/>
                <w:left w:val="none" w:sz="0" w:space="0" w:color="auto"/>
                <w:bottom w:val="none" w:sz="0" w:space="0" w:color="auto"/>
                <w:right w:val="none" w:sz="0" w:space="0" w:color="auto"/>
              </w:divBdr>
            </w:div>
            <w:div w:id="1061369807">
              <w:marLeft w:val="0"/>
              <w:marRight w:val="0"/>
              <w:marTop w:val="0"/>
              <w:marBottom w:val="0"/>
              <w:divBdr>
                <w:top w:val="none" w:sz="0" w:space="0" w:color="auto"/>
                <w:left w:val="none" w:sz="0" w:space="0" w:color="auto"/>
                <w:bottom w:val="none" w:sz="0" w:space="0" w:color="auto"/>
                <w:right w:val="none" w:sz="0" w:space="0" w:color="auto"/>
              </w:divBdr>
            </w:div>
            <w:div w:id="509176379">
              <w:marLeft w:val="0"/>
              <w:marRight w:val="0"/>
              <w:marTop w:val="0"/>
              <w:marBottom w:val="0"/>
              <w:divBdr>
                <w:top w:val="none" w:sz="0" w:space="0" w:color="auto"/>
                <w:left w:val="none" w:sz="0" w:space="0" w:color="auto"/>
                <w:bottom w:val="none" w:sz="0" w:space="0" w:color="auto"/>
                <w:right w:val="none" w:sz="0" w:space="0" w:color="auto"/>
              </w:divBdr>
            </w:div>
            <w:div w:id="1986811701">
              <w:marLeft w:val="0"/>
              <w:marRight w:val="0"/>
              <w:marTop w:val="0"/>
              <w:marBottom w:val="0"/>
              <w:divBdr>
                <w:top w:val="none" w:sz="0" w:space="0" w:color="auto"/>
                <w:left w:val="none" w:sz="0" w:space="0" w:color="auto"/>
                <w:bottom w:val="none" w:sz="0" w:space="0" w:color="auto"/>
                <w:right w:val="none" w:sz="0" w:space="0" w:color="auto"/>
              </w:divBdr>
            </w:div>
            <w:div w:id="761148118">
              <w:marLeft w:val="0"/>
              <w:marRight w:val="0"/>
              <w:marTop w:val="0"/>
              <w:marBottom w:val="0"/>
              <w:divBdr>
                <w:top w:val="none" w:sz="0" w:space="0" w:color="auto"/>
                <w:left w:val="none" w:sz="0" w:space="0" w:color="auto"/>
                <w:bottom w:val="none" w:sz="0" w:space="0" w:color="auto"/>
                <w:right w:val="none" w:sz="0" w:space="0" w:color="auto"/>
              </w:divBdr>
            </w:div>
            <w:div w:id="1160001432">
              <w:marLeft w:val="0"/>
              <w:marRight w:val="0"/>
              <w:marTop w:val="0"/>
              <w:marBottom w:val="0"/>
              <w:divBdr>
                <w:top w:val="none" w:sz="0" w:space="0" w:color="auto"/>
                <w:left w:val="none" w:sz="0" w:space="0" w:color="auto"/>
                <w:bottom w:val="none" w:sz="0" w:space="0" w:color="auto"/>
                <w:right w:val="none" w:sz="0" w:space="0" w:color="auto"/>
              </w:divBdr>
            </w:div>
            <w:div w:id="1503735372">
              <w:marLeft w:val="0"/>
              <w:marRight w:val="0"/>
              <w:marTop w:val="0"/>
              <w:marBottom w:val="0"/>
              <w:divBdr>
                <w:top w:val="none" w:sz="0" w:space="0" w:color="auto"/>
                <w:left w:val="none" w:sz="0" w:space="0" w:color="auto"/>
                <w:bottom w:val="none" w:sz="0" w:space="0" w:color="auto"/>
                <w:right w:val="none" w:sz="0" w:space="0" w:color="auto"/>
              </w:divBdr>
            </w:div>
            <w:div w:id="820194625">
              <w:marLeft w:val="0"/>
              <w:marRight w:val="0"/>
              <w:marTop w:val="0"/>
              <w:marBottom w:val="0"/>
              <w:divBdr>
                <w:top w:val="none" w:sz="0" w:space="0" w:color="auto"/>
                <w:left w:val="none" w:sz="0" w:space="0" w:color="auto"/>
                <w:bottom w:val="none" w:sz="0" w:space="0" w:color="auto"/>
                <w:right w:val="none" w:sz="0" w:space="0" w:color="auto"/>
              </w:divBdr>
            </w:div>
            <w:div w:id="1049652035">
              <w:marLeft w:val="0"/>
              <w:marRight w:val="0"/>
              <w:marTop w:val="0"/>
              <w:marBottom w:val="0"/>
              <w:divBdr>
                <w:top w:val="none" w:sz="0" w:space="0" w:color="auto"/>
                <w:left w:val="none" w:sz="0" w:space="0" w:color="auto"/>
                <w:bottom w:val="none" w:sz="0" w:space="0" w:color="auto"/>
                <w:right w:val="none" w:sz="0" w:space="0" w:color="auto"/>
              </w:divBdr>
            </w:div>
            <w:div w:id="36413833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320499989">
              <w:marLeft w:val="0"/>
              <w:marRight w:val="0"/>
              <w:marTop w:val="0"/>
              <w:marBottom w:val="0"/>
              <w:divBdr>
                <w:top w:val="none" w:sz="0" w:space="0" w:color="auto"/>
                <w:left w:val="none" w:sz="0" w:space="0" w:color="auto"/>
                <w:bottom w:val="none" w:sz="0" w:space="0" w:color="auto"/>
                <w:right w:val="none" w:sz="0" w:space="0" w:color="auto"/>
              </w:divBdr>
            </w:div>
            <w:div w:id="1548369674">
              <w:marLeft w:val="0"/>
              <w:marRight w:val="0"/>
              <w:marTop w:val="0"/>
              <w:marBottom w:val="0"/>
              <w:divBdr>
                <w:top w:val="none" w:sz="0" w:space="0" w:color="auto"/>
                <w:left w:val="none" w:sz="0" w:space="0" w:color="auto"/>
                <w:bottom w:val="none" w:sz="0" w:space="0" w:color="auto"/>
                <w:right w:val="none" w:sz="0" w:space="0" w:color="auto"/>
              </w:divBdr>
            </w:div>
            <w:div w:id="2125615388">
              <w:marLeft w:val="0"/>
              <w:marRight w:val="0"/>
              <w:marTop w:val="0"/>
              <w:marBottom w:val="0"/>
              <w:divBdr>
                <w:top w:val="none" w:sz="0" w:space="0" w:color="auto"/>
                <w:left w:val="none" w:sz="0" w:space="0" w:color="auto"/>
                <w:bottom w:val="none" w:sz="0" w:space="0" w:color="auto"/>
                <w:right w:val="none" w:sz="0" w:space="0" w:color="auto"/>
              </w:divBdr>
            </w:div>
            <w:div w:id="1088044683">
              <w:marLeft w:val="0"/>
              <w:marRight w:val="0"/>
              <w:marTop w:val="0"/>
              <w:marBottom w:val="0"/>
              <w:divBdr>
                <w:top w:val="none" w:sz="0" w:space="0" w:color="auto"/>
                <w:left w:val="none" w:sz="0" w:space="0" w:color="auto"/>
                <w:bottom w:val="none" w:sz="0" w:space="0" w:color="auto"/>
                <w:right w:val="none" w:sz="0" w:space="0" w:color="auto"/>
              </w:divBdr>
            </w:div>
            <w:div w:id="27923523">
              <w:marLeft w:val="0"/>
              <w:marRight w:val="0"/>
              <w:marTop w:val="0"/>
              <w:marBottom w:val="0"/>
              <w:divBdr>
                <w:top w:val="none" w:sz="0" w:space="0" w:color="auto"/>
                <w:left w:val="none" w:sz="0" w:space="0" w:color="auto"/>
                <w:bottom w:val="none" w:sz="0" w:space="0" w:color="auto"/>
                <w:right w:val="none" w:sz="0" w:space="0" w:color="auto"/>
              </w:divBdr>
            </w:div>
            <w:div w:id="1784416664">
              <w:marLeft w:val="0"/>
              <w:marRight w:val="0"/>
              <w:marTop w:val="0"/>
              <w:marBottom w:val="0"/>
              <w:divBdr>
                <w:top w:val="none" w:sz="0" w:space="0" w:color="auto"/>
                <w:left w:val="none" w:sz="0" w:space="0" w:color="auto"/>
                <w:bottom w:val="none" w:sz="0" w:space="0" w:color="auto"/>
                <w:right w:val="none" w:sz="0" w:space="0" w:color="auto"/>
              </w:divBdr>
            </w:div>
            <w:div w:id="546719828">
              <w:marLeft w:val="0"/>
              <w:marRight w:val="0"/>
              <w:marTop w:val="0"/>
              <w:marBottom w:val="0"/>
              <w:divBdr>
                <w:top w:val="none" w:sz="0" w:space="0" w:color="auto"/>
                <w:left w:val="none" w:sz="0" w:space="0" w:color="auto"/>
                <w:bottom w:val="none" w:sz="0" w:space="0" w:color="auto"/>
                <w:right w:val="none" w:sz="0" w:space="0" w:color="auto"/>
              </w:divBdr>
            </w:div>
            <w:div w:id="1226407302">
              <w:marLeft w:val="0"/>
              <w:marRight w:val="0"/>
              <w:marTop w:val="0"/>
              <w:marBottom w:val="0"/>
              <w:divBdr>
                <w:top w:val="none" w:sz="0" w:space="0" w:color="auto"/>
                <w:left w:val="none" w:sz="0" w:space="0" w:color="auto"/>
                <w:bottom w:val="none" w:sz="0" w:space="0" w:color="auto"/>
                <w:right w:val="none" w:sz="0" w:space="0" w:color="auto"/>
              </w:divBdr>
            </w:div>
            <w:div w:id="683096998">
              <w:marLeft w:val="0"/>
              <w:marRight w:val="0"/>
              <w:marTop w:val="0"/>
              <w:marBottom w:val="0"/>
              <w:divBdr>
                <w:top w:val="none" w:sz="0" w:space="0" w:color="auto"/>
                <w:left w:val="none" w:sz="0" w:space="0" w:color="auto"/>
                <w:bottom w:val="none" w:sz="0" w:space="0" w:color="auto"/>
                <w:right w:val="none" w:sz="0" w:space="0" w:color="auto"/>
              </w:divBdr>
            </w:div>
            <w:div w:id="1771927355">
              <w:marLeft w:val="0"/>
              <w:marRight w:val="0"/>
              <w:marTop w:val="0"/>
              <w:marBottom w:val="0"/>
              <w:divBdr>
                <w:top w:val="none" w:sz="0" w:space="0" w:color="auto"/>
                <w:left w:val="none" w:sz="0" w:space="0" w:color="auto"/>
                <w:bottom w:val="none" w:sz="0" w:space="0" w:color="auto"/>
                <w:right w:val="none" w:sz="0" w:space="0" w:color="auto"/>
              </w:divBdr>
            </w:div>
            <w:div w:id="770122573">
              <w:marLeft w:val="0"/>
              <w:marRight w:val="0"/>
              <w:marTop w:val="0"/>
              <w:marBottom w:val="0"/>
              <w:divBdr>
                <w:top w:val="none" w:sz="0" w:space="0" w:color="auto"/>
                <w:left w:val="none" w:sz="0" w:space="0" w:color="auto"/>
                <w:bottom w:val="none" w:sz="0" w:space="0" w:color="auto"/>
                <w:right w:val="none" w:sz="0" w:space="0" w:color="auto"/>
              </w:divBdr>
            </w:div>
            <w:div w:id="1239242945">
              <w:marLeft w:val="0"/>
              <w:marRight w:val="0"/>
              <w:marTop w:val="0"/>
              <w:marBottom w:val="0"/>
              <w:divBdr>
                <w:top w:val="none" w:sz="0" w:space="0" w:color="auto"/>
                <w:left w:val="none" w:sz="0" w:space="0" w:color="auto"/>
                <w:bottom w:val="none" w:sz="0" w:space="0" w:color="auto"/>
                <w:right w:val="none" w:sz="0" w:space="0" w:color="auto"/>
              </w:divBdr>
            </w:div>
            <w:div w:id="1941332127">
              <w:marLeft w:val="0"/>
              <w:marRight w:val="0"/>
              <w:marTop w:val="0"/>
              <w:marBottom w:val="0"/>
              <w:divBdr>
                <w:top w:val="none" w:sz="0" w:space="0" w:color="auto"/>
                <w:left w:val="none" w:sz="0" w:space="0" w:color="auto"/>
                <w:bottom w:val="none" w:sz="0" w:space="0" w:color="auto"/>
                <w:right w:val="none" w:sz="0" w:space="0" w:color="auto"/>
              </w:divBdr>
            </w:div>
            <w:div w:id="1686594974">
              <w:marLeft w:val="0"/>
              <w:marRight w:val="0"/>
              <w:marTop w:val="0"/>
              <w:marBottom w:val="0"/>
              <w:divBdr>
                <w:top w:val="none" w:sz="0" w:space="0" w:color="auto"/>
                <w:left w:val="none" w:sz="0" w:space="0" w:color="auto"/>
                <w:bottom w:val="none" w:sz="0" w:space="0" w:color="auto"/>
                <w:right w:val="none" w:sz="0" w:space="0" w:color="auto"/>
              </w:divBdr>
            </w:div>
            <w:div w:id="293490141">
              <w:marLeft w:val="0"/>
              <w:marRight w:val="0"/>
              <w:marTop w:val="0"/>
              <w:marBottom w:val="0"/>
              <w:divBdr>
                <w:top w:val="none" w:sz="0" w:space="0" w:color="auto"/>
                <w:left w:val="none" w:sz="0" w:space="0" w:color="auto"/>
                <w:bottom w:val="none" w:sz="0" w:space="0" w:color="auto"/>
                <w:right w:val="none" w:sz="0" w:space="0" w:color="auto"/>
              </w:divBdr>
            </w:div>
            <w:div w:id="677315128">
              <w:marLeft w:val="0"/>
              <w:marRight w:val="0"/>
              <w:marTop w:val="0"/>
              <w:marBottom w:val="0"/>
              <w:divBdr>
                <w:top w:val="none" w:sz="0" w:space="0" w:color="auto"/>
                <w:left w:val="none" w:sz="0" w:space="0" w:color="auto"/>
                <w:bottom w:val="none" w:sz="0" w:space="0" w:color="auto"/>
                <w:right w:val="none" w:sz="0" w:space="0" w:color="auto"/>
              </w:divBdr>
            </w:div>
            <w:div w:id="362947128">
              <w:marLeft w:val="0"/>
              <w:marRight w:val="0"/>
              <w:marTop w:val="0"/>
              <w:marBottom w:val="0"/>
              <w:divBdr>
                <w:top w:val="none" w:sz="0" w:space="0" w:color="auto"/>
                <w:left w:val="none" w:sz="0" w:space="0" w:color="auto"/>
                <w:bottom w:val="none" w:sz="0" w:space="0" w:color="auto"/>
                <w:right w:val="none" w:sz="0" w:space="0" w:color="auto"/>
              </w:divBdr>
            </w:div>
            <w:div w:id="1140072192">
              <w:marLeft w:val="0"/>
              <w:marRight w:val="0"/>
              <w:marTop w:val="0"/>
              <w:marBottom w:val="0"/>
              <w:divBdr>
                <w:top w:val="none" w:sz="0" w:space="0" w:color="auto"/>
                <w:left w:val="none" w:sz="0" w:space="0" w:color="auto"/>
                <w:bottom w:val="none" w:sz="0" w:space="0" w:color="auto"/>
                <w:right w:val="none" w:sz="0" w:space="0" w:color="auto"/>
              </w:divBdr>
            </w:div>
            <w:div w:id="1225533109">
              <w:marLeft w:val="0"/>
              <w:marRight w:val="0"/>
              <w:marTop w:val="0"/>
              <w:marBottom w:val="0"/>
              <w:divBdr>
                <w:top w:val="none" w:sz="0" w:space="0" w:color="auto"/>
                <w:left w:val="none" w:sz="0" w:space="0" w:color="auto"/>
                <w:bottom w:val="none" w:sz="0" w:space="0" w:color="auto"/>
                <w:right w:val="none" w:sz="0" w:space="0" w:color="auto"/>
              </w:divBdr>
            </w:div>
            <w:div w:id="2000307813">
              <w:marLeft w:val="0"/>
              <w:marRight w:val="0"/>
              <w:marTop w:val="0"/>
              <w:marBottom w:val="0"/>
              <w:divBdr>
                <w:top w:val="none" w:sz="0" w:space="0" w:color="auto"/>
                <w:left w:val="none" w:sz="0" w:space="0" w:color="auto"/>
                <w:bottom w:val="none" w:sz="0" w:space="0" w:color="auto"/>
                <w:right w:val="none" w:sz="0" w:space="0" w:color="auto"/>
              </w:divBdr>
            </w:div>
            <w:div w:id="971983167">
              <w:marLeft w:val="0"/>
              <w:marRight w:val="0"/>
              <w:marTop w:val="0"/>
              <w:marBottom w:val="0"/>
              <w:divBdr>
                <w:top w:val="none" w:sz="0" w:space="0" w:color="auto"/>
                <w:left w:val="none" w:sz="0" w:space="0" w:color="auto"/>
                <w:bottom w:val="none" w:sz="0" w:space="0" w:color="auto"/>
                <w:right w:val="none" w:sz="0" w:space="0" w:color="auto"/>
              </w:divBdr>
            </w:div>
            <w:div w:id="609507066">
              <w:marLeft w:val="0"/>
              <w:marRight w:val="0"/>
              <w:marTop w:val="0"/>
              <w:marBottom w:val="0"/>
              <w:divBdr>
                <w:top w:val="none" w:sz="0" w:space="0" w:color="auto"/>
                <w:left w:val="none" w:sz="0" w:space="0" w:color="auto"/>
                <w:bottom w:val="none" w:sz="0" w:space="0" w:color="auto"/>
                <w:right w:val="none" w:sz="0" w:space="0" w:color="auto"/>
              </w:divBdr>
            </w:div>
            <w:div w:id="1332760609">
              <w:marLeft w:val="0"/>
              <w:marRight w:val="0"/>
              <w:marTop w:val="0"/>
              <w:marBottom w:val="0"/>
              <w:divBdr>
                <w:top w:val="none" w:sz="0" w:space="0" w:color="auto"/>
                <w:left w:val="none" w:sz="0" w:space="0" w:color="auto"/>
                <w:bottom w:val="none" w:sz="0" w:space="0" w:color="auto"/>
                <w:right w:val="none" w:sz="0" w:space="0" w:color="auto"/>
              </w:divBdr>
            </w:div>
            <w:div w:id="722873768">
              <w:marLeft w:val="0"/>
              <w:marRight w:val="0"/>
              <w:marTop w:val="0"/>
              <w:marBottom w:val="0"/>
              <w:divBdr>
                <w:top w:val="none" w:sz="0" w:space="0" w:color="auto"/>
                <w:left w:val="none" w:sz="0" w:space="0" w:color="auto"/>
                <w:bottom w:val="none" w:sz="0" w:space="0" w:color="auto"/>
                <w:right w:val="none" w:sz="0" w:space="0" w:color="auto"/>
              </w:divBdr>
            </w:div>
            <w:div w:id="330723156">
              <w:marLeft w:val="0"/>
              <w:marRight w:val="0"/>
              <w:marTop w:val="0"/>
              <w:marBottom w:val="0"/>
              <w:divBdr>
                <w:top w:val="none" w:sz="0" w:space="0" w:color="auto"/>
                <w:left w:val="none" w:sz="0" w:space="0" w:color="auto"/>
                <w:bottom w:val="none" w:sz="0" w:space="0" w:color="auto"/>
                <w:right w:val="none" w:sz="0" w:space="0" w:color="auto"/>
              </w:divBdr>
            </w:div>
            <w:div w:id="194320177">
              <w:marLeft w:val="0"/>
              <w:marRight w:val="0"/>
              <w:marTop w:val="0"/>
              <w:marBottom w:val="0"/>
              <w:divBdr>
                <w:top w:val="none" w:sz="0" w:space="0" w:color="auto"/>
                <w:left w:val="none" w:sz="0" w:space="0" w:color="auto"/>
                <w:bottom w:val="none" w:sz="0" w:space="0" w:color="auto"/>
                <w:right w:val="none" w:sz="0" w:space="0" w:color="auto"/>
              </w:divBdr>
            </w:div>
            <w:div w:id="1229149280">
              <w:marLeft w:val="0"/>
              <w:marRight w:val="0"/>
              <w:marTop w:val="0"/>
              <w:marBottom w:val="0"/>
              <w:divBdr>
                <w:top w:val="none" w:sz="0" w:space="0" w:color="auto"/>
                <w:left w:val="none" w:sz="0" w:space="0" w:color="auto"/>
                <w:bottom w:val="none" w:sz="0" w:space="0" w:color="auto"/>
                <w:right w:val="none" w:sz="0" w:space="0" w:color="auto"/>
              </w:divBdr>
            </w:div>
            <w:div w:id="2111192586">
              <w:marLeft w:val="0"/>
              <w:marRight w:val="0"/>
              <w:marTop w:val="0"/>
              <w:marBottom w:val="0"/>
              <w:divBdr>
                <w:top w:val="none" w:sz="0" w:space="0" w:color="auto"/>
                <w:left w:val="none" w:sz="0" w:space="0" w:color="auto"/>
                <w:bottom w:val="none" w:sz="0" w:space="0" w:color="auto"/>
                <w:right w:val="none" w:sz="0" w:space="0" w:color="auto"/>
              </w:divBdr>
            </w:div>
            <w:div w:id="415907910">
              <w:marLeft w:val="0"/>
              <w:marRight w:val="0"/>
              <w:marTop w:val="0"/>
              <w:marBottom w:val="0"/>
              <w:divBdr>
                <w:top w:val="none" w:sz="0" w:space="0" w:color="auto"/>
                <w:left w:val="none" w:sz="0" w:space="0" w:color="auto"/>
                <w:bottom w:val="none" w:sz="0" w:space="0" w:color="auto"/>
                <w:right w:val="none" w:sz="0" w:space="0" w:color="auto"/>
              </w:divBdr>
            </w:div>
            <w:div w:id="1199318114">
              <w:marLeft w:val="0"/>
              <w:marRight w:val="0"/>
              <w:marTop w:val="0"/>
              <w:marBottom w:val="0"/>
              <w:divBdr>
                <w:top w:val="none" w:sz="0" w:space="0" w:color="auto"/>
                <w:left w:val="none" w:sz="0" w:space="0" w:color="auto"/>
                <w:bottom w:val="none" w:sz="0" w:space="0" w:color="auto"/>
                <w:right w:val="none" w:sz="0" w:space="0" w:color="auto"/>
              </w:divBdr>
            </w:div>
            <w:div w:id="1466385149">
              <w:marLeft w:val="0"/>
              <w:marRight w:val="0"/>
              <w:marTop w:val="0"/>
              <w:marBottom w:val="0"/>
              <w:divBdr>
                <w:top w:val="none" w:sz="0" w:space="0" w:color="auto"/>
                <w:left w:val="none" w:sz="0" w:space="0" w:color="auto"/>
                <w:bottom w:val="none" w:sz="0" w:space="0" w:color="auto"/>
                <w:right w:val="none" w:sz="0" w:space="0" w:color="auto"/>
              </w:divBdr>
            </w:div>
            <w:div w:id="195756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5778">
      <w:bodyDiv w:val="1"/>
      <w:marLeft w:val="0"/>
      <w:marRight w:val="0"/>
      <w:marTop w:val="0"/>
      <w:marBottom w:val="0"/>
      <w:divBdr>
        <w:top w:val="none" w:sz="0" w:space="0" w:color="auto"/>
        <w:left w:val="none" w:sz="0" w:space="0" w:color="auto"/>
        <w:bottom w:val="none" w:sz="0" w:space="0" w:color="auto"/>
        <w:right w:val="none" w:sz="0" w:space="0" w:color="auto"/>
      </w:divBdr>
      <w:divsChild>
        <w:div w:id="706681111">
          <w:marLeft w:val="0"/>
          <w:marRight w:val="0"/>
          <w:marTop w:val="0"/>
          <w:marBottom w:val="0"/>
          <w:divBdr>
            <w:top w:val="none" w:sz="0" w:space="0" w:color="auto"/>
            <w:left w:val="none" w:sz="0" w:space="0" w:color="auto"/>
            <w:bottom w:val="none" w:sz="0" w:space="0" w:color="auto"/>
            <w:right w:val="none" w:sz="0" w:space="0" w:color="auto"/>
          </w:divBdr>
          <w:divsChild>
            <w:div w:id="409625166">
              <w:marLeft w:val="0"/>
              <w:marRight w:val="0"/>
              <w:marTop w:val="0"/>
              <w:marBottom w:val="0"/>
              <w:divBdr>
                <w:top w:val="none" w:sz="0" w:space="0" w:color="auto"/>
                <w:left w:val="none" w:sz="0" w:space="0" w:color="auto"/>
                <w:bottom w:val="none" w:sz="0" w:space="0" w:color="auto"/>
                <w:right w:val="none" w:sz="0" w:space="0" w:color="auto"/>
              </w:divBdr>
            </w:div>
            <w:div w:id="2039354176">
              <w:marLeft w:val="0"/>
              <w:marRight w:val="0"/>
              <w:marTop w:val="0"/>
              <w:marBottom w:val="0"/>
              <w:divBdr>
                <w:top w:val="none" w:sz="0" w:space="0" w:color="auto"/>
                <w:left w:val="none" w:sz="0" w:space="0" w:color="auto"/>
                <w:bottom w:val="none" w:sz="0" w:space="0" w:color="auto"/>
                <w:right w:val="none" w:sz="0" w:space="0" w:color="auto"/>
              </w:divBdr>
            </w:div>
            <w:div w:id="338890547">
              <w:marLeft w:val="0"/>
              <w:marRight w:val="0"/>
              <w:marTop w:val="0"/>
              <w:marBottom w:val="0"/>
              <w:divBdr>
                <w:top w:val="none" w:sz="0" w:space="0" w:color="auto"/>
                <w:left w:val="none" w:sz="0" w:space="0" w:color="auto"/>
                <w:bottom w:val="none" w:sz="0" w:space="0" w:color="auto"/>
                <w:right w:val="none" w:sz="0" w:space="0" w:color="auto"/>
              </w:divBdr>
            </w:div>
            <w:div w:id="359401128">
              <w:marLeft w:val="0"/>
              <w:marRight w:val="0"/>
              <w:marTop w:val="0"/>
              <w:marBottom w:val="0"/>
              <w:divBdr>
                <w:top w:val="none" w:sz="0" w:space="0" w:color="auto"/>
                <w:left w:val="none" w:sz="0" w:space="0" w:color="auto"/>
                <w:bottom w:val="none" w:sz="0" w:space="0" w:color="auto"/>
                <w:right w:val="none" w:sz="0" w:space="0" w:color="auto"/>
              </w:divBdr>
            </w:div>
            <w:div w:id="1955625469">
              <w:marLeft w:val="0"/>
              <w:marRight w:val="0"/>
              <w:marTop w:val="0"/>
              <w:marBottom w:val="0"/>
              <w:divBdr>
                <w:top w:val="none" w:sz="0" w:space="0" w:color="auto"/>
                <w:left w:val="none" w:sz="0" w:space="0" w:color="auto"/>
                <w:bottom w:val="none" w:sz="0" w:space="0" w:color="auto"/>
                <w:right w:val="none" w:sz="0" w:space="0" w:color="auto"/>
              </w:divBdr>
            </w:div>
            <w:div w:id="405302758">
              <w:marLeft w:val="0"/>
              <w:marRight w:val="0"/>
              <w:marTop w:val="0"/>
              <w:marBottom w:val="0"/>
              <w:divBdr>
                <w:top w:val="none" w:sz="0" w:space="0" w:color="auto"/>
                <w:left w:val="none" w:sz="0" w:space="0" w:color="auto"/>
                <w:bottom w:val="none" w:sz="0" w:space="0" w:color="auto"/>
                <w:right w:val="none" w:sz="0" w:space="0" w:color="auto"/>
              </w:divBdr>
            </w:div>
            <w:div w:id="986008859">
              <w:marLeft w:val="0"/>
              <w:marRight w:val="0"/>
              <w:marTop w:val="0"/>
              <w:marBottom w:val="0"/>
              <w:divBdr>
                <w:top w:val="none" w:sz="0" w:space="0" w:color="auto"/>
                <w:left w:val="none" w:sz="0" w:space="0" w:color="auto"/>
                <w:bottom w:val="none" w:sz="0" w:space="0" w:color="auto"/>
                <w:right w:val="none" w:sz="0" w:space="0" w:color="auto"/>
              </w:divBdr>
            </w:div>
            <w:div w:id="684333025">
              <w:marLeft w:val="0"/>
              <w:marRight w:val="0"/>
              <w:marTop w:val="0"/>
              <w:marBottom w:val="0"/>
              <w:divBdr>
                <w:top w:val="none" w:sz="0" w:space="0" w:color="auto"/>
                <w:left w:val="none" w:sz="0" w:space="0" w:color="auto"/>
                <w:bottom w:val="none" w:sz="0" w:space="0" w:color="auto"/>
                <w:right w:val="none" w:sz="0" w:space="0" w:color="auto"/>
              </w:divBdr>
            </w:div>
            <w:div w:id="432282549">
              <w:marLeft w:val="0"/>
              <w:marRight w:val="0"/>
              <w:marTop w:val="0"/>
              <w:marBottom w:val="0"/>
              <w:divBdr>
                <w:top w:val="none" w:sz="0" w:space="0" w:color="auto"/>
                <w:left w:val="none" w:sz="0" w:space="0" w:color="auto"/>
                <w:bottom w:val="none" w:sz="0" w:space="0" w:color="auto"/>
                <w:right w:val="none" w:sz="0" w:space="0" w:color="auto"/>
              </w:divBdr>
            </w:div>
            <w:div w:id="86972324">
              <w:marLeft w:val="0"/>
              <w:marRight w:val="0"/>
              <w:marTop w:val="0"/>
              <w:marBottom w:val="0"/>
              <w:divBdr>
                <w:top w:val="none" w:sz="0" w:space="0" w:color="auto"/>
                <w:left w:val="none" w:sz="0" w:space="0" w:color="auto"/>
                <w:bottom w:val="none" w:sz="0" w:space="0" w:color="auto"/>
                <w:right w:val="none" w:sz="0" w:space="0" w:color="auto"/>
              </w:divBdr>
            </w:div>
            <w:div w:id="243534483">
              <w:marLeft w:val="0"/>
              <w:marRight w:val="0"/>
              <w:marTop w:val="0"/>
              <w:marBottom w:val="0"/>
              <w:divBdr>
                <w:top w:val="none" w:sz="0" w:space="0" w:color="auto"/>
                <w:left w:val="none" w:sz="0" w:space="0" w:color="auto"/>
                <w:bottom w:val="none" w:sz="0" w:space="0" w:color="auto"/>
                <w:right w:val="none" w:sz="0" w:space="0" w:color="auto"/>
              </w:divBdr>
            </w:div>
            <w:div w:id="812022274">
              <w:marLeft w:val="0"/>
              <w:marRight w:val="0"/>
              <w:marTop w:val="0"/>
              <w:marBottom w:val="0"/>
              <w:divBdr>
                <w:top w:val="none" w:sz="0" w:space="0" w:color="auto"/>
                <w:left w:val="none" w:sz="0" w:space="0" w:color="auto"/>
                <w:bottom w:val="none" w:sz="0" w:space="0" w:color="auto"/>
                <w:right w:val="none" w:sz="0" w:space="0" w:color="auto"/>
              </w:divBdr>
            </w:div>
            <w:div w:id="1479305937">
              <w:marLeft w:val="0"/>
              <w:marRight w:val="0"/>
              <w:marTop w:val="0"/>
              <w:marBottom w:val="0"/>
              <w:divBdr>
                <w:top w:val="none" w:sz="0" w:space="0" w:color="auto"/>
                <w:left w:val="none" w:sz="0" w:space="0" w:color="auto"/>
                <w:bottom w:val="none" w:sz="0" w:space="0" w:color="auto"/>
                <w:right w:val="none" w:sz="0" w:space="0" w:color="auto"/>
              </w:divBdr>
            </w:div>
            <w:div w:id="1957523745">
              <w:marLeft w:val="0"/>
              <w:marRight w:val="0"/>
              <w:marTop w:val="0"/>
              <w:marBottom w:val="0"/>
              <w:divBdr>
                <w:top w:val="none" w:sz="0" w:space="0" w:color="auto"/>
                <w:left w:val="none" w:sz="0" w:space="0" w:color="auto"/>
                <w:bottom w:val="none" w:sz="0" w:space="0" w:color="auto"/>
                <w:right w:val="none" w:sz="0" w:space="0" w:color="auto"/>
              </w:divBdr>
            </w:div>
            <w:div w:id="692001707">
              <w:marLeft w:val="0"/>
              <w:marRight w:val="0"/>
              <w:marTop w:val="0"/>
              <w:marBottom w:val="0"/>
              <w:divBdr>
                <w:top w:val="none" w:sz="0" w:space="0" w:color="auto"/>
                <w:left w:val="none" w:sz="0" w:space="0" w:color="auto"/>
                <w:bottom w:val="none" w:sz="0" w:space="0" w:color="auto"/>
                <w:right w:val="none" w:sz="0" w:space="0" w:color="auto"/>
              </w:divBdr>
            </w:div>
            <w:div w:id="100490052">
              <w:marLeft w:val="0"/>
              <w:marRight w:val="0"/>
              <w:marTop w:val="0"/>
              <w:marBottom w:val="0"/>
              <w:divBdr>
                <w:top w:val="none" w:sz="0" w:space="0" w:color="auto"/>
                <w:left w:val="none" w:sz="0" w:space="0" w:color="auto"/>
                <w:bottom w:val="none" w:sz="0" w:space="0" w:color="auto"/>
                <w:right w:val="none" w:sz="0" w:space="0" w:color="auto"/>
              </w:divBdr>
            </w:div>
            <w:div w:id="1870144590">
              <w:marLeft w:val="0"/>
              <w:marRight w:val="0"/>
              <w:marTop w:val="0"/>
              <w:marBottom w:val="0"/>
              <w:divBdr>
                <w:top w:val="none" w:sz="0" w:space="0" w:color="auto"/>
                <w:left w:val="none" w:sz="0" w:space="0" w:color="auto"/>
                <w:bottom w:val="none" w:sz="0" w:space="0" w:color="auto"/>
                <w:right w:val="none" w:sz="0" w:space="0" w:color="auto"/>
              </w:divBdr>
            </w:div>
            <w:div w:id="1211304324">
              <w:marLeft w:val="0"/>
              <w:marRight w:val="0"/>
              <w:marTop w:val="0"/>
              <w:marBottom w:val="0"/>
              <w:divBdr>
                <w:top w:val="none" w:sz="0" w:space="0" w:color="auto"/>
                <w:left w:val="none" w:sz="0" w:space="0" w:color="auto"/>
                <w:bottom w:val="none" w:sz="0" w:space="0" w:color="auto"/>
                <w:right w:val="none" w:sz="0" w:space="0" w:color="auto"/>
              </w:divBdr>
            </w:div>
            <w:div w:id="410005138">
              <w:marLeft w:val="0"/>
              <w:marRight w:val="0"/>
              <w:marTop w:val="0"/>
              <w:marBottom w:val="0"/>
              <w:divBdr>
                <w:top w:val="none" w:sz="0" w:space="0" w:color="auto"/>
                <w:left w:val="none" w:sz="0" w:space="0" w:color="auto"/>
                <w:bottom w:val="none" w:sz="0" w:space="0" w:color="auto"/>
                <w:right w:val="none" w:sz="0" w:space="0" w:color="auto"/>
              </w:divBdr>
            </w:div>
            <w:div w:id="587423180">
              <w:marLeft w:val="0"/>
              <w:marRight w:val="0"/>
              <w:marTop w:val="0"/>
              <w:marBottom w:val="0"/>
              <w:divBdr>
                <w:top w:val="none" w:sz="0" w:space="0" w:color="auto"/>
                <w:left w:val="none" w:sz="0" w:space="0" w:color="auto"/>
                <w:bottom w:val="none" w:sz="0" w:space="0" w:color="auto"/>
                <w:right w:val="none" w:sz="0" w:space="0" w:color="auto"/>
              </w:divBdr>
            </w:div>
            <w:div w:id="57214845">
              <w:marLeft w:val="0"/>
              <w:marRight w:val="0"/>
              <w:marTop w:val="0"/>
              <w:marBottom w:val="0"/>
              <w:divBdr>
                <w:top w:val="none" w:sz="0" w:space="0" w:color="auto"/>
                <w:left w:val="none" w:sz="0" w:space="0" w:color="auto"/>
                <w:bottom w:val="none" w:sz="0" w:space="0" w:color="auto"/>
                <w:right w:val="none" w:sz="0" w:space="0" w:color="auto"/>
              </w:divBdr>
            </w:div>
            <w:div w:id="1087310816">
              <w:marLeft w:val="0"/>
              <w:marRight w:val="0"/>
              <w:marTop w:val="0"/>
              <w:marBottom w:val="0"/>
              <w:divBdr>
                <w:top w:val="none" w:sz="0" w:space="0" w:color="auto"/>
                <w:left w:val="none" w:sz="0" w:space="0" w:color="auto"/>
                <w:bottom w:val="none" w:sz="0" w:space="0" w:color="auto"/>
                <w:right w:val="none" w:sz="0" w:space="0" w:color="auto"/>
              </w:divBdr>
            </w:div>
            <w:div w:id="242687555">
              <w:marLeft w:val="0"/>
              <w:marRight w:val="0"/>
              <w:marTop w:val="0"/>
              <w:marBottom w:val="0"/>
              <w:divBdr>
                <w:top w:val="none" w:sz="0" w:space="0" w:color="auto"/>
                <w:left w:val="none" w:sz="0" w:space="0" w:color="auto"/>
                <w:bottom w:val="none" w:sz="0" w:space="0" w:color="auto"/>
                <w:right w:val="none" w:sz="0" w:space="0" w:color="auto"/>
              </w:divBdr>
            </w:div>
            <w:div w:id="70930540">
              <w:marLeft w:val="0"/>
              <w:marRight w:val="0"/>
              <w:marTop w:val="0"/>
              <w:marBottom w:val="0"/>
              <w:divBdr>
                <w:top w:val="none" w:sz="0" w:space="0" w:color="auto"/>
                <w:left w:val="none" w:sz="0" w:space="0" w:color="auto"/>
                <w:bottom w:val="none" w:sz="0" w:space="0" w:color="auto"/>
                <w:right w:val="none" w:sz="0" w:space="0" w:color="auto"/>
              </w:divBdr>
            </w:div>
            <w:div w:id="1421296030">
              <w:marLeft w:val="0"/>
              <w:marRight w:val="0"/>
              <w:marTop w:val="0"/>
              <w:marBottom w:val="0"/>
              <w:divBdr>
                <w:top w:val="none" w:sz="0" w:space="0" w:color="auto"/>
                <w:left w:val="none" w:sz="0" w:space="0" w:color="auto"/>
                <w:bottom w:val="none" w:sz="0" w:space="0" w:color="auto"/>
                <w:right w:val="none" w:sz="0" w:space="0" w:color="auto"/>
              </w:divBdr>
            </w:div>
            <w:div w:id="1508205277">
              <w:marLeft w:val="0"/>
              <w:marRight w:val="0"/>
              <w:marTop w:val="0"/>
              <w:marBottom w:val="0"/>
              <w:divBdr>
                <w:top w:val="none" w:sz="0" w:space="0" w:color="auto"/>
                <w:left w:val="none" w:sz="0" w:space="0" w:color="auto"/>
                <w:bottom w:val="none" w:sz="0" w:space="0" w:color="auto"/>
                <w:right w:val="none" w:sz="0" w:space="0" w:color="auto"/>
              </w:divBdr>
            </w:div>
            <w:div w:id="1780566857">
              <w:marLeft w:val="0"/>
              <w:marRight w:val="0"/>
              <w:marTop w:val="0"/>
              <w:marBottom w:val="0"/>
              <w:divBdr>
                <w:top w:val="none" w:sz="0" w:space="0" w:color="auto"/>
                <w:left w:val="none" w:sz="0" w:space="0" w:color="auto"/>
                <w:bottom w:val="none" w:sz="0" w:space="0" w:color="auto"/>
                <w:right w:val="none" w:sz="0" w:space="0" w:color="auto"/>
              </w:divBdr>
            </w:div>
            <w:div w:id="1553270620">
              <w:marLeft w:val="0"/>
              <w:marRight w:val="0"/>
              <w:marTop w:val="0"/>
              <w:marBottom w:val="0"/>
              <w:divBdr>
                <w:top w:val="none" w:sz="0" w:space="0" w:color="auto"/>
                <w:left w:val="none" w:sz="0" w:space="0" w:color="auto"/>
                <w:bottom w:val="none" w:sz="0" w:space="0" w:color="auto"/>
                <w:right w:val="none" w:sz="0" w:space="0" w:color="auto"/>
              </w:divBdr>
            </w:div>
            <w:div w:id="1587498477">
              <w:marLeft w:val="0"/>
              <w:marRight w:val="0"/>
              <w:marTop w:val="0"/>
              <w:marBottom w:val="0"/>
              <w:divBdr>
                <w:top w:val="none" w:sz="0" w:space="0" w:color="auto"/>
                <w:left w:val="none" w:sz="0" w:space="0" w:color="auto"/>
                <w:bottom w:val="none" w:sz="0" w:space="0" w:color="auto"/>
                <w:right w:val="none" w:sz="0" w:space="0" w:color="auto"/>
              </w:divBdr>
            </w:div>
            <w:div w:id="557739553">
              <w:marLeft w:val="0"/>
              <w:marRight w:val="0"/>
              <w:marTop w:val="0"/>
              <w:marBottom w:val="0"/>
              <w:divBdr>
                <w:top w:val="none" w:sz="0" w:space="0" w:color="auto"/>
                <w:left w:val="none" w:sz="0" w:space="0" w:color="auto"/>
                <w:bottom w:val="none" w:sz="0" w:space="0" w:color="auto"/>
                <w:right w:val="none" w:sz="0" w:space="0" w:color="auto"/>
              </w:divBdr>
            </w:div>
            <w:div w:id="35474358">
              <w:marLeft w:val="0"/>
              <w:marRight w:val="0"/>
              <w:marTop w:val="0"/>
              <w:marBottom w:val="0"/>
              <w:divBdr>
                <w:top w:val="none" w:sz="0" w:space="0" w:color="auto"/>
                <w:left w:val="none" w:sz="0" w:space="0" w:color="auto"/>
                <w:bottom w:val="none" w:sz="0" w:space="0" w:color="auto"/>
                <w:right w:val="none" w:sz="0" w:space="0" w:color="auto"/>
              </w:divBdr>
            </w:div>
            <w:div w:id="583880407">
              <w:marLeft w:val="0"/>
              <w:marRight w:val="0"/>
              <w:marTop w:val="0"/>
              <w:marBottom w:val="0"/>
              <w:divBdr>
                <w:top w:val="none" w:sz="0" w:space="0" w:color="auto"/>
                <w:left w:val="none" w:sz="0" w:space="0" w:color="auto"/>
                <w:bottom w:val="none" w:sz="0" w:space="0" w:color="auto"/>
                <w:right w:val="none" w:sz="0" w:space="0" w:color="auto"/>
              </w:divBdr>
            </w:div>
            <w:div w:id="534733228">
              <w:marLeft w:val="0"/>
              <w:marRight w:val="0"/>
              <w:marTop w:val="0"/>
              <w:marBottom w:val="0"/>
              <w:divBdr>
                <w:top w:val="none" w:sz="0" w:space="0" w:color="auto"/>
                <w:left w:val="none" w:sz="0" w:space="0" w:color="auto"/>
                <w:bottom w:val="none" w:sz="0" w:space="0" w:color="auto"/>
                <w:right w:val="none" w:sz="0" w:space="0" w:color="auto"/>
              </w:divBdr>
            </w:div>
            <w:div w:id="477915129">
              <w:marLeft w:val="0"/>
              <w:marRight w:val="0"/>
              <w:marTop w:val="0"/>
              <w:marBottom w:val="0"/>
              <w:divBdr>
                <w:top w:val="none" w:sz="0" w:space="0" w:color="auto"/>
                <w:left w:val="none" w:sz="0" w:space="0" w:color="auto"/>
                <w:bottom w:val="none" w:sz="0" w:space="0" w:color="auto"/>
                <w:right w:val="none" w:sz="0" w:space="0" w:color="auto"/>
              </w:divBdr>
            </w:div>
            <w:div w:id="1918590996">
              <w:marLeft w:val="0"/>
              <w:marRight w:val="0"/>
              <w:marTop w:val="0"/>
              <w:marBottom w:val="0"/>
              <w:divBdr>
                <w:top w:val="none" w:sz="0" w:space="0" w:color="auto"/>
                <w:left w:val="none" w:sz="0" w:space="0" w:color="auto"/>
                <w:bottom w:val="none" w:sz="0" w:space="0" w:color="auto"/>
                <w:right w:val="none" w:sz="0" w:space="0" w:color="auto"/>
              </w:divBdr>
            </w:div>
            <w:div w:id="370686098">
              <w:marLeft w:val="0"/>
              <w:marRight w:val="0"/>
              <w:marTop w:val="0"/>
              <w:marBottom w:val="0"/>
              <w:divBdr>
                <w:top w:val="none" w:sz="0" w:space="0" w:color="auto"/>
                <w:left w:val="none" w:sz="0" w:space="0" w:color="auto"/>
                <w:bottom w:val="none" w:sz="0" w:space="0" w:color="auto"/>
                <w:right w:val="none" w:sz="0" w:space="0" w:color="auto"/>
              </w:divBdr>
            </w:div>
            <w:div w:id="1252617077">
              <w:marLeft w:val="0"/>
              <w:marRight w:val="0"/>
              <w:marTop w:val="0"/>
              <w:marBottom w:val="0"/>
              <w:divBdr>
                <w:top w:val="none" w:sz="0" w:space="0" w:color="auto"/>
                <w:left w:val="none" w:sz="0" w:space="0" w:color="auto"/>
                <w:bottom w:val="none" w:sz="0" w:space="0" w:color="auto"/>
                <w:right w:val="none" w:sz="0" w:space="0" w:color="auto"/>
              </w:divBdr>
            </w:div>
            <w:div w:id="493492884">
              <w:marLeft w:val="0"/>
              <w:marRight w:val="0"/>
              <w:marTop w:val="0"/>
              <w:marBottom w:val="0"/>
              <w:divBdr>
                <w:top w:val="none" w:sz="0" w:space="0" w:color="auto"/>
                <w:left w:val="none" w:sz="0" w:space="0" w:color="auto"/>
                <w:bottom w:val="none" w:sz="0" w:space="0" w:color="auto"/>
                <w:right w:val="none" w:sz="0" w:space="0" w:color="auto"/>
              </w:divBdr>
            </w:div>
            <w:div w:id="516122103">
              <w:marLeft w:val="0"/>
              <w:marRight w:val="0"/>
              <w:marTop w:val="0"/>
              <w:marBottom w:val="0"/>
              <w:divBdr>
                <w:top w:val="none" w:sz="0" w:space="0" w:color="auto"/>
                <w:left w:val="none" w:sz="0" w:space="0" w:color="auto"/>
                <w:bottom w:val="none" w:sz="0" w:space="0" w:color="auto"/>
                <w:right w:val="none" w:sz="0" w:space="0" w:color="auto"/>
              </w:divBdr>
            </w:div>
            <w:div w:id="1565797960">
              <w:marLeft w:val="0"/>
              <w:marRight w:val="0"/>
              <w:marTop w:val="0"/>
              <w:marBottom w:val="0"/>
              <w:divBdr>
                <w:top w:val="none" w:sz="0" w:space="0" w:color="auto"/>
                <w:left w:val="none" w:sz="0" w:space="0" w:color="auto"/>
                <w:bottom w:val="none" w:sz="0" w:space="0" w:color="auto"/>
                <w:right w:val="none" w:sz="0" w:space="0" w:color="auto"/>
              </w:divBdr>
            </w:div>
            <w:div w:id="398138198">
              <w:marLeft w:val="0"/>
              <w:marRight w:val="0"/>
              <w:marTop w:val="0"/>
              <w:marBottom w:val="0"/>
              <w:divBdr>
                <w:top w:val="none" w:sz="0" w:space="0" w:color="auto"/>
                <w:left w:val="none" w:sz="0" w:space="0" w:color="auto"/>
                <w:bottom w:val="none" w:sz="0" w:space="0" w:color="auto"/>
                <w:right w:val="none" w:sz="0" w:space="0" w:color="auto"/>
              </w:divBdr>
            </w:div>
            <w:div w:id="951282318">
              <w:marLeft w:val="0"/>
              <w:marRight w:val="0"/>
              <w:marTop w:val="0"/>
              <w:marBottom w:val="0"/>
              <w:divBdr>
                <w:top w:val="none" w:sz="0" w:space="0" w:color="auto"/>
                <w:left w:val="none" w:sz="0" w:space="0" w:color="auto"/>
                <w:bottom w:val="none" w:sz="0" w:space="0" w:color="auto"/>
                <w:right w:val="none" w:sz="0" w:space="0" w:color="auto"/>
              </w:divBdr>
            </w:div>
            <w:div w:id="1877548098">
              <w:marLeft w:val="0"/>
              <w:marRight w:val="0"/>
              <w:marTop w:val="0"/>
              <w:marBottom w:val="0"/>
              <w:divBdr>
                <w:top w:val="none" w:sz="0" w:space="0" w:color="auto"/>
                <w:left w:val="none" w:sz="0" w:space="0" w:color="auto"/>
                <w:bottom w:val="none" w:sz="0" w:space="0" w:color="auto"/>
                <w:right w:val="none" w:sz="0" w:space="0" w:color="auto"/>
              </w:divBdr>
            </w:div>
            <w:div w:id="706219113">
              <w:marLeft w:val="0"/>
              <w:marRight w:val="0"/>
              <w:marTop w:val="0"/>
              <w:marBottom w:val="0"/>
              <w:divBdr>
                <w:top w:val="none" w:sz="0" w:space="0" w:color="auto"/>
                <w:left w:val="none" w:sz="0" w:space="0" w:color="auto"/>
                <w:bottom w:val="none" w:sz="0" w:space="0" w:color="auto"/>
                <w:right w:val="none" w:sz="0" w:space="0" w:color="auto"/>
              </w:divBdr>
            </w:div>
            <w:div w:id="445198532">
              <w:marLeft w:val="0"/>
              <w:marRight w:val="0"/>
              <w:marTop w:val="0"/>
              <w:marBottom w:val="0"/>
              <w:divBdr>
                <w:top w:val="none" w:sz="0" w:space="0" w:color="auto"/>
                <w:left w:val="none" w:sz="0" w:space="0" w:color="auto"/>
                <w:bottom w:val="none" w:sz="0" w:space="0" w:color="auto"/>
                <w:right w:val="none" w:sz="0" w:space="0" w:color="auto"/>
              </w:divBdr>
            </w:div>
            <w:div w:id="1502042595">
              <w:marLeft w:val="0"/>
              <w:marRight w:val="0"/>
              <w:marTop w:val="0"/>
              <w:marBottom w:val="0"/>
              <w:divBdr>
                <w:top w:val="none" w:sz="0" w:space="0" w:color="auto"/>
                <w:left w:val="none" w:sz="0" w:space="0" w:color="auto"/>
                <w:bottom w:val="none" w:sz="0" w:space="0" w:color="auto"/>
                <w:right w:val="none" w:sz="0" w:space="0" w:color="auto"/>
              </w:divBdr>
            </w:div>
            <w:div w:id="1935164806">
              <w:marLeft w:val="0"/>
              <w:marRight w:val="0"/>
              <w:marTop w:val="0"/>
              <w:marBottom w:val="0"/>
              <w:divBdr>
                <w:top w:val="none" w:sz="0" w:space="0" w:color="auto"/>
                <w:left w:val="none" w:sz="0" w:space="0" w:color="auto"/>
                <w:bottom w:val="none" w:sz="0" w:space="0" w:color="auto"/>
                <w:right w:val="none" w:sz="0" w:space="0" w:color="auto"/>
              </w:divBdr>
            </w:div>
            <w:div w:id="824860921">
              <w:marLeft w:val="0"/>
              <w:marRight w:val="0"/>
              <w:marTop w:val="0"/>
              <w:marBottom w:val="0"/>
              <w:divBdr>
                <w:top w:val="none" w:sz="0" w:space="0" w:color="auto"/>
                <w:left w:val="none" w:sz="0" w:space="0" w:color="auto"/>
                <w:bottom w:val="none" w:sz="0" w:space="0" w:color="auto"/>
                <w:right w:val="none" w:sz="0" w:space="0" w:color="auto"/>
              </w:divBdr>
            </w:div>
            <w:div w:id="1684894691">
              <w:marLeft w:val="0"/>
              <w:marRight w:val="0"/>
              <w:marTop w:val="0"/>
              <w:marBottom w:val="0"/>
              <w:divBdr>
                <w:top w:val="none" w:sz="0" w:space="0" w:color="auto"/>
                <w:left w:val="none" w:sz="0" w:space="0" w:color="auto"/>
                <w:bottom w:val="none" w:sz="0" w:space="0" w:color="auto"/>
                <w:right w:val="none" w:sz="0" w:space="0" w:color="auto"/>
              </w:divBdr>
            </w:div>
            <w:div w:id="1792896610">
              <w:marLeft w:val="0"/>
              <w:marRight w:val="0"/>
              <w:marTop w:val="0"/>
              <w:marBottom w:val="0"/>
              <w:divBdr>
                <w:top w:val="none" w:sz="0" w:space="0" w:color="auto"/>
                <w:left w:val="none" w:sz="0" w:space="0" w:color="auto"/>
                <w:bottom w:val="none" w:sz="0" w:space="0" w:color="auto"/>
                <w:right w:val="none" w:sz="0" w:space="0" w:color="auto"/>
              </w:divBdr>
            </w:div>
            <w:div w:id="1588997059">
              <w:marLeft w:val="0"/>
              <w:marRight w:val="0"/>
              <w:marTop w:val="0"/>
              <w:marBottom w:val="0"/>
              <w:divBdr>
                <w:top w:val="none" w:sz="0" w:space="0" w:color="auto"/>
                <w:left w:val="none" w:sz="0" w:space="0" w:color="auto"/>
                <w:bottom w:val="none" w:sz="0" w:space="0" w:color="auto"/>
                <w:right w:val="none" w:sz="0" w:space="0" w:color="auto"/>
              </w:divBdr>
            </w:div>
            <w:div w:id="1884249935">
              <w:marLeft w:val="0"/>
              <w:marRight w:val="0"/>
              <w:marTop w:val="0"/>
              <w:marBottom w:val="0"/>
              <w:divBdr>
                <w:top w:val="none" w:sz="0" w:space="0" w:color="auto"/>
                <w:left w:val="none" w:sz="0" w:space="0" w:color="auto"/>
                <w:bottom w:val="none" w:sz="0" w:space="0" w:color="auto"/>
                <w:right w:val="none" w:sz="0" w:space="0" w:color="auto"/>
              </w:divBdr>
            </w:div>
            <w:div w:id="37246967">
              <w:marLeft w:val="0"/>
              <w:marRight w:val="0"/>
              <w:marTop w:val="0"/>
              <w:marBottom w:val="0"/>
              <w:divBdr>
                <w:top w:val="none" w:sz="0" w:space="0" w:color="auto"/>
                <w:left w:val="none" w:sz="0" w:space="0" w:color="auto"/>
                <w:bottom w:val="none" w:sz="0" w:space="0" w:color="auto"/>
                <w:right w:val="none" w:sz="0" w:space="0" w:color="auto"/>
              </w:divBdr>
            </w:div>
            <w:div w:id="1133870123">
              <w:marLeft w:val="0"/>
              <w:marRight w:val="0"/>
              <w:marTop w:val="0"/>
              <w:marBottom w:val="0"/>
              <w:divBdr>
                <w:top w:val="none" w:sz="0" w:space="0" w:color="auto"/>
                <w:left w:val="none" w:sz="0" w:space="0" w:color="auto"/>
                <w:bottom w:val="none" w:sz="0" w:space="0" w:color="auto"/>
                <w:right w:val="none" w:sz="0" w:space="0" w:color="auto"/>
              </w:divBdr>
            </w:div>
            <w:div w:id="897546910">
              <w:marLeft w:val="0"/>
              <w:marRight w:val="0"/>
              <w:marTop w:val="0"/>
              <w:marBottom w:val="0"/>
              <w:divBdr>
                <w:top w:val="none" w:sz="0" w:space="0" w:color="auto"/>
                <w:left w:val="none" w:sz="0" w:space="0" w:color="auto"/>
                <w:bottom w:val="none" w:sz="0" w:space="0" w:color="auto"/>
                <w:right w:val="none" w:sz="0" w:space="0" w:color="auto"/>
              </w:divBdr>
            </w:div>
            <w:div w:id="674957071">
              <w:marLeft w:val="0"/>
              <w:marRight w:val="0"/>
              <w:marTop w:val="0"/>
              <w:marBottom w:val="0"/>
              <w:divBdr>
                <w:top w:val="none" w:sz="0" w:space="0" w:color="auto"/>
                <w:left w:val="none" w:sz="0" w:space="0" w:color="auto"/>
                <w:bottom w:val="none" w:sz="0" w:space="0" w:color="auto"/>
                <w:right w:val="none" w:sz="0" w:space="0" w:color="auto"/>
              </w:divBdr>
            </w:div>
            <w:div w:id="1291787549">
              <w:marLeft w:val="0"/>
              <w:marRight w:val="0"/>
              <w:marTop w:val="0"/>
              <w:marBottom w:val="0"/>
              <w:divBdr>
                <w:top w:val="none" w:sz="0" w:space="0" w:color="auto"/>
                <w:left w:val="none" w:sz="0" w:space="0" w:color="auto"/>
                <w:bottom w:val="none" w:sz="0" w:space="0" w:color="auto"/>
                <w:right w:val="none" w:sz="0" w:space="0" w:color="auto"/>
              </w:divBdr>
            </w:div>
            <w:div w:id="1943948028">
              <w:marLeft w:val="0"/>
              <w:marRight w:val="0"/>
              <w:marTop w:val="0"/>
              <w:marBottom w:val="0"/>
              <w:divBdr>
                <w:top w:val="none" w:sz="0" w:space="0" w:color="auto"/>
                <w:left w:val="none" w:sz="0" w:space="0" w:color="auto"/>
                <w:bottom w:val="none" w:sz="0" w:space="0" w:color="auto"/>
                <w:right w:val="none" w:sz="0" w:space="0" w:color="auto"/>
              </w:divBdr>
            </w:div>
            <w:div w:id="1261915235">
              <w:marLeft w:val="0"/>
              <w:marRight w:val="0"/>
              <w:marTop w:val="0"/>
              <w:marBottom w:val="0"/>
              <w:divBdr>
                <w:top w:val="none" w:sz="0" w:space="0" w:color="auto"/>
                <w:left w:val="none" w:sz="0" w:space="0" w:color="auto"/>
                <w:bottom w:val="none" w:sz="0" w:space="0" w:color="auto"/>
                <w:right w:val="none" w:sz="0" w:space="0" w:color="auto"/>
              </w:divBdr>
            </w:div>
            <w:div w:id="541476389">
              <w:marLeft w:val="0"/>
              <w:marRight w:val="0"/>
              <w:marTop w:val="0"/>
              <w:marBottom w:val="0"/>
              <w:divBdr>
                <w:top w:val="none" w:sz="0" w:space="0" w:color="auto"/>
                <w:left w:val="none" w:sz="0" w:space="0" w:color="auto"/>
                <w:bottom w:val="none" w:sz="0" w:space="0" w:color="auto"/>
                <w:right w:val="none" w:sz="0" w:space="0" w:color="auto"/>
              </w:divBdr>
            </w:div>
            <w:div w:id="402488987">
              <w:marLeft w:val="0"/>
              <w:marRight w:val="0"/>
              <w:marTop w:val="0"/>
              <w:marBottom w:val="0"/>
              <w:divBdr>
                <w:top w:val="none" w:sz="0" w:space="0" w:color="auto"/>
                <w:left w:val="none" w:sz="0" w:space="0" w:color="auto"/>
                <w:bottom w:val="none" w:sz="0" w:space="0" w:color="auto"/>
                <w:right w:val="none" w:sz="0" w:space="0" w:color="auto"/>
              </w:divBdr>
            </w:div>
            <w:div w:id="760374288">
              <w:marLeft w:val="0"/>
              <w:marRight w:val="0"/>
              <w:marTop w:val="0"/>
              <w:marBottom w:val="0"/>
              <w:divBdr>
                <w:top w:val="none" w:sz="0" w:space="0" w:color="auto"/>
                <w:left w:val="none" w:sz="0" w:space="0" w:color="auto"/>
                <w:bottom w:val="none" w:sz="0" w:space="0" w:color="auto"/>
                <w:right w:val="none" w:sz="0" w:space="0" w:color="auto"/>
              </w:divBdr>
            </w:div>
            <w:div w:id="1756435405">
              <w:marLeft w:val="0"/>
              <w:marRight w:val="0"/>
              <w:marTop w:val="0"/>
              <w:marBottom w:val="0"/>
              <w:divBdr>
                <w:top w:val="none" w:sz="0" w:space="0" w:color="auto"/>
                <w:left w:val="none" w:sz="0" w:space="0" w:color="auto"/>
                <w:bottom w:val="none" w:sz="0" w:space="0" w:color="auto"/>
                <w:right w:val="none" w:sz="0" w:space="0" w:color="auto"/>
              </w:divBdr>
            </w:div>
            <w:div w:id="612328885">
              <w:marLeft w:val="0"/>
              <w:marRight w:val="0"/>
              <w:marTop w:val="0"/>
              <w:marBottom w:val="0"/>
              <w:divBdr>
                <w:top w:val="none" w:sz="0" w:space="0" w:color="auto"/>
                <w:left w:val="none" w:sz="0" w:space="0" w:color="auto"/>
                <w:bottom w:val="none" w:sz="0" w:space="0" w:color="auto"/>
                <w:right w:val="none" w:sz="0" w:space="0" w:color="auto"/>
              </w:divBdr>
            </w:div>
            <w:div w:id="1829517111">
              <w:marLeft w:val="0"/>
              <w:marRight w:val="0"/>
              <w:marTop w:val="0"/>
              <w:marBottom w:val="0"/>
              <w:divBdr>
                <w:top w:val="none" w:sz="0" w:space="0" w:color="auto"/>
                <w:left w:val="none" w:sz="0" w:space="0" w:color="auto"/>
                <w:bottom w:val="none" w:sz="0" w:space="0" w:color="auto"/>
                <w:right w:val="none" w:sz="0" w:space="0" w:color="auto"/>
              </w:divBdr>
            </w:div>
            <w:div w:id="1188177776">
              <w:marLeft w:val="0"/>
              <w:marRight w:val="0"/>
              <w:marTop w:val="0"/>
              <w:marBottom w:val="0"/>
              <w:divBdr>
                <w:top w:val="none" w:sz="0" w:space="0" w:color="auto"/>
                <w:left w:val="none" w:sz="0" w:space="0" w:color="auto"/>
                <w:bottom w:val="none" w:sz="0" w:space="0" w:color="auto"/>
                <w:right w:val="none" w:sz="0" w:space="0" w:color="auto"/>
              </w:divBdr>
            </w:div>
            <w:div w:id="385639832">
              <w:marLeft w:val="0"/>
              <w:marRight w:val="0"/>
              <w:marTop w:val="0"/>
              <w:marBottom w:val="0"/>
              <w:divBdr>
                <w:top w:val="none" w:sz="0" w:space="0" w:color="auto"/>
                <w:left w:val="none" w:sz="0" w:space="0" w:color="auto"/>
                <w:bottom w:val="none" w:sz="0" w:space="0" w:color="auto"/>
                <w:right w:val="none" w:sz="0" w:space="0" w:color="auto"/>
              </w:divBdr>
            </w:div>
            <w:div w:id="569115559">
              <w:marLeft w:val="0"/>
              <w:marRight w:val="0"/>
              <w:marTop w:val="0"/>
              <w:marBottom w:val="0"/>
              <w:divBdr>
                <w:top w:val="none" w:sz="0" w:space="0" w:color="auto"/>
                <w:left w:val="none" w:sz="0" w:space="0" w:color="auto"/>
                <w:bottom w:val="none" w:sz="0" w:space="0" w:color="auto"/>
                <w:right w:val="none" w:sz="0" w:space="0" w:color="auto"/>
              </w:divBdr>
            </w:div>
            <w:div w:id="488596484">
              <w:marLeft w:val="0"/>
              <w:marRight w:val="0"/>
              <w:marTop w:val="0"/>
              <w:marBottom w:val="0"/>
              <w:divBdr>
                <w:top w:val="none" w:sz="0" w:space="0" w:color="auto"/>
                <w:left w:val="none" w:sz="0" w:space="0" w:color="auto"/>
                <w:bottom w:val="none" w:sz="0" w:space="0" w:color="auto"/>
                <w:right w:val="none" w:sz="0" w:space="0" w:color="auto"/>
              </w:divBdr>
            </w:div>
            <w:div w:id="25764414">
              <w:marLeft w:val="0"/>
              <w:marRight w:val="0"/>
              <w:marTop w:val="0"/>
              <w:marBottom w:val="0"/>
              <w:divBdr>
                <w:top w:val="none" w:sz="0" w:space="0" w:color="auto"/>
                <w:left w:val="none" w:sz="0" w:space="0" w:color="auto"/>
                <w:bottom w:val="none" w:sz="0" w:space="0" w:color="auto"/>
                <w:right w:val="none" w:sz="0" w:space="0" w:color="auto"/>
              </w:divBdr>
            </w:div>
            <w:div w:id="1220902024">
              <w:marLeft w:val="0"/>
              <w:marRight w:val="0"/>
              <w:marTop w:val="0"/>
              <w:marBottom w:val="0"/>
              <w:divBdr>
                <w:top w:val="none" w:sz="0" w:space="0" w:color="auto"/>
                <w:left w:val="none" w:sz="0" w:space="0" w:color="auto"/>
                <w:bottom w:val="none" w:sz="0" w:space="0" w:color="auto"/>
                <w:right w:val="none" w:sz="0" w:space="0" w:color="auto"/>
              </w:divBdr>
            </w:div>
            <w:div w:id="192812579">
              <w:marLeft w:val="0"/>
              <w:marRight w:val="0"/>
              <w:marTop w:val="0"/>
              <w:marBottom w:val="0"/>
              <w:divBdr>
                <w:top w:val="none" w:sz="0" w:space="0" w:color="auto"/>
                <w:left w:val="none" w:sz="0" w:space="0" w:color="auto"/>
                <w:bottom w:val="none" w:sz="0" w:space="0" w:color="auto"/>
                <w:right w:val="none" w:sz="0" w:space="0" w:color="auto"/>
              </w:divBdr>
            </w:div>
            <w:div w:id="1122502953">
              <w:marLeft w:val="0"/>
              <w:marRight w:val="0"/>
              <w:marTop w:val="0"/>
              <w:marBottom w:val="0"/>
              <w:divBdr>
                <w:top w:val="none" w:sz="0" w:space="0" w:color="auto"/>
                <w:left w:val="none" w:sz="0" w:space="0" w:color="auto"/>
                <w:bottom w:val="none" w:sz="0" w:space="0" w:color="auto"/>
                <w:right w:val="none" w:sz="0" w:space="0" w:color="auto"/>
              </w:divBdr>
            </w:div>
            <w:div w:id="19282689">
              <w:marLeft w:val="0"/>
              <w:marRight w:val="0"/>
              <w:marTop w:val="0"/>
              <w:marBottom w:val="0"/>
              <w:divBdr>
                <w:top w:val="none" w:sz="0" w:space="0" w:color="auto"/>
                <w:left w:val="none" w:sz="0" w:space="0" w:color="auto"/>
                <w:bottom w:val="none" w:sz="0" w:space="0" w:color="auto"/>
                <w:right w:val="none" w:sz="0" w:space="0" w:color="auto"/>
              </w:divBdr>
            </w:div>
            <w:div w:id="737441918">
              <w:marLeft w:val="0"/>
              <w:marRight w:val="0"/>
              <w:marTop w:val="0"/>
              <w:marBottom w:val="0"/>
              <w:divBdr>
                <w:top w:val="none" w:sz="0" w:space="0" w:color="auto"/>
                <w:left w:val="none" w:sz="0" w:space="0" w:color="auto"/>
                <w:bottom w:val="none" w:sz="0" w:space="0" w:color="auto"/>
                <w:right w:val="none" w:sz="0" w:space="0" w:color="auto"/>
              </w:divBdr>
            </w:div>
            <w:div w:id="869728853">
              <w:marLeft w:val="0"/>
              <w:marRight w:val="0"/>
              <w:marTop w:val="0"/>
              <w:marBottom w:val="0"/>
              <w:divBdr>
                <w:top w:val="none" w:sz="0" w:space="0" w:color="auto"/>
                <w:left w:val="none" w:sz="0" w:space="0" w:color="auto"/>
                <w:bottom w:val="none" w:sz="0" w:space="0" w:color="auto"/>
                <w:right w:val="none" w:sz="0" w:space="0" w:color="auto"/>
              </w:divBdr>
            </w:div>
            <w:div w:id="77404654">
              <w:marLeft w:val="0"/>
              <w:marRight w:val="0"/>
              <w:marTop w:val="0"/>
              <w:marBottom w:val="0"/>
              <w:divBdr>
                <w:top w:val="none" w:sz="0" w:space="0" w:color="auto"/>
                <w:left w:val="none" w:sz="0" w:space="0" w:color="auto"/>
                <w:bottom w:val="none" w:sz="0" w:space="0" w:color="auto"/>
                <w:right w:val="none" w:sz="0" w:space="0" w:color="auto"/>
              </w:divBdr>
            </w:div>
            <w:div w:id="1346637060">
              <w:marLeft w:val="0"/>
              <w:marRight w:val="0"/>
              <w:marTop w:val="0"/>
              <w:marBottom w:val="0"/>
              <w:divBdr>
                <w:top w:val="none" w:sz="0" w:space="0" w:color="auto"/>
                <w:left w:val="none" w:sz="0" w:space="0" w:color="auto"/>
                <w:bottom w:val="none" w:sz="0" w:space="0" w:color="auto"/>
                <w:right w:val="none" w:sz="0" w:space="0" w:color="auto"/>
              </w:divBdr>
            </w:div>
            <w:div w:id="1884053372">
              <w:marLeft w:val="0"/>
              <w:marRight w:val="0"/>
              <w:marTop w:val="0"/>
              <w:marBottom w:val="0"/>
              <w:divBdr>
                <w:top w:val="none" w:sz="0" w:space="0" w:color="auto"/>
                <w:left w:val="none" w:sz="0" w:space="0" w:color="auto"/>
                <w:bottom w:val="none" w:sz="0" w:space="0" w:color="auto"/>
                <w:right w:val="none" w:sz="0" w:space="0" w:color="auto"/>
              </w:divBdr>
            </w:div>
            <w:div w:id="1149784467">
              <w:marLeft w:val="0"/>
              <w:marRight w:val="0"/>
              <w:marTop w:val="0"/>
              <w:marBottom w:val="0"/>
              <w:divBdr>
                <w:top w:val="none" w:sz="0" w:space="0" w:color="auto"/>
                <w:left w:val="none" w:sz="0" w:space="0" w:color="auto"/>
                <w:bottom w:val="none" w:sz="0" w:space="0" w:color="auto"/>
                <w:right w:val="none" w:sz="0" w:space="0" w:color="auto"/>
              </w:divBdr>
            </w:div>
            <w:div w:id="102114610">
              <w:marLeft w:val="0"/>
              <w:marRight w:val="0"/>
              <w:marTop w:val="0"/>
              <w:marBottom w:val="0"/>
              <w:divBdr>
                <w:top w:val="none" w:sz="0" w:space="0" w:color="auto"/>
                <w:left w:val="none" w:sz="0" w:space="0" w:color="auto"/>
                <w:bottom w:val="none" w:sz="0" w:space="0" w:color="auto"/>
                <w:right w:val="none" w:sz="0" w:space="0" w:color="auto"/>
              </w:divBdr>
            </w:div>
            <w:div w:id="1883125939">
              <w:marLeft w:val="0"/>
              <w:marRight w:val="0"/>
              <w:marTop w:val="0"/>
              <w:marBottom w:val="0"/>
              <w:divBdr>
                <w:top w:val="none" w:sz="0" w:space="0" w:color="auto"/>
                <w:left w:val="none" w:sz="0" w:space="0" w:color="auto"/>
                <w:bottom w:val="none" w:sz="0" w:space="0" w:color="auto"/>
                <w:right w:val="none" w:sz="0" w:space="0" w:color="auto"/>
              </w:divBdr>
            </w:div>
            <w:div w:id="1449399016">
              <w:marLeft w:val="0"/>
              <w:marRight w:val="0"/>
              <w:marTop w:val="0"/>
              <w:marBottom w:val="0"/>
              <w:divBdr>
                <w:top w:val="none" w:sz="0" w:space="0" w:color="auto"/>
                <w:left w:val="none" w:sz="0" w:space="0" w:color="auto"/>
                <w:bottom w:val="none" w:sz="0" w:space="0" w:color="auto"/>
                <w:right w:val="none" w:sz="0" w:space="0" w:color="auto"/>
              </w:divBdr>
            </w:div>
            <w:div w:id="1823958870">
              <w:marLeft w:val="0"/>
              <w:marRight w:val="0"/>
              <w:marTop w:val="0"/>
              <w:marBottom w:val="0"/>
              <w:divBdr>
                <w:top w:val="none" w:sz="0" w:space="0" w:color="auto"/>
                <w:left w:val="none" w:sz="0" w:space="0" w:color="auto"/>
                <w:bottom w:val="none" w:sz="0" w:space="0" w:color="auto"/>
                <w:right w:val="none" w:sz="0" w:space="0" w:color="auto"/>
              </w:divBdr>
            </w:div>
            <w:div w:id="1792242474">
              <w:marLeft w:val="0"/>
              <w:marRight w:val="0"/>
              <w:marTop w:val="0"/>
              <w:marBottom w:val="0"/>
              <w:divBdr>
                <w:top w:val="none" w:sz="0" w:space="0" w:color="auto"/>
                <w:left w:val="none" w:sz="0" w:space="0" w:color="auto"/>
                <w:bottom w:val="none" w:sz="0" w:space="0" w:color="auto"/>
                <w:right w:val="none" w:sz="0" w:space="0" w:color="auto"/>
              </w:divBdr>
            </w:div>
            <w:div w:id="777797940">
              <w:marLeft w:val="0"/>
              <w:marRight w:val="0"/>
              <w:marTop w:val="0"/>
              <w:marBottom w:val="0"/>
              <w:divBdr>
                <w:top w:val="none" w:sz="0" w:space="0" w:color="auto"/>
                <w:left w:val="none" w:sz="0" w:space="0" w:color="auto"/>
                <w:bottom w:val="none" w:sz="0" w:space="0" w:color="auto"/>
                <w:right w:val="none" w:sz="0" w:space="0" w:color="auto"/>
              </w:divBdr>
            </w:div>
            <w:div w:id="1925145019">
              <w:marLeft w:val="0"/>
              <w:marRight w:val="0"/>
              <w:marTop w:val="0"/>
              <w:marBottom w:val="0"/>
              <w:divBdr>
                <w:top w:val="none" w:sz="0" w:space="0" w:color="auto"/>
                <w:left w:val="none" w:sz="0" w:space="0" w:color="auto"/>
                <w:bottom w:val="none" w:sz="0" w:space="0" w:color="auto"/>
                <w:right w:val="none" w:sz="0" w:space="0" w:color="auto"/>
              </w:divBdr>
            </w:div>
            <w:div w:id="1548954319">
              <w:marLeft w:val="0"/>
              <w:marRight w:val="0"/>
              <w:marTop w:val="0"/>
              <w:marBottom w:val="0"/>
              <w:divBdr>
                <w:top w:val="none" w:sz="0" w:space="0" w:color="auto"/>
                <w:left w:val="none" w:sz="0" w:space="0" w:color="auto"/>
                <w:bottom w:val="none" w:sz="0" w:space="0" w:color="auto"/>
                <w:right w:val="none" w:sz="0" w:space="0" w:color="auto"/>
              </w:divBdr>
            </w:div>
            <w:div w:id="1383872112">
              <w:marLeft w:val="0"/>
              <w:marRight w:val="0"/>
              <w:marTop w:val="0"/>
              <w:marBottom w:val="0"/>
              <w:divBdr>
                <w:top w:val="none" w:sz="0" w:space="0" w:color="auto"/>
                <w:left w:val="none" w:sz="0" w:space="0" w:color="auto"/>
                <w:bottom w:val="none" w:sz="0" w:space="0" w:color="auto"/>
                <w:right w:val="none" w:sz="0" w:space="0" w:color="auto"/>
              </w:divBdr>
            </w:div>
            <w:div w:id="1864662599">
              <w:marLeft w:val="0"/>
              <w:marRight w:val="0"/>
              <w:marTop w:val="0"/>
              <w:marBottom w:val="0"/>
              <w:divBdr>
                <w:top w:val="none" w:sz="0" w:space="0" w:color="auto"/>
                <w:left w:val="none" w:sz="0" w:space="0" w:color="auto"/>
                <w:bottom w:val="none" w:sz="0" w:space="0" w:color="auto"/>
                <w:right w:val="none" w:sz="0" w:space="0" w:color="auto"/>
              </w:divBdr>
            </w:div>
            <w:div w:id="329213997">
              <w:marLeft w:val="0"/>
              <w:marRight w:val="0"/>
              <w:marTop w:val="0"/>
              <w:marBottom w:val="0"/>
              <w:divBdr>
                <w:top w:val="none" w:sz="0" w:space="0" w:color="auto"/>
                <w:left w:val="none" w:sz="0" w:space="0" w:color="auto"/>
                <w:bottom w:val="none" w:sz="0" w:space="0" w:color="auto"/>
                <w:right w:val="none" w:sz="0" w:space="0" w:color="auto"/>
              </w:divBdr>
            </w:div>
            <w:div w:id="783422756">
              <w:marLeft w:val="0"/>
              <w:marRight w:val="0"/>
              <w:marTop w:val="0"/>
              <w:marBottom w:val="0"/>
              <w:divBdr>
                <w:top w:val="none" w:sz="0" w:space="0" w:color="auto"/>
                <w:left w:val="none" w:sz="0" w:space="0" w:color="auto"/>
                <w:bottom w:val="none" w:sz="0" w:space="0" w:color="auto"/>
                <w:right w:val="none" w:sz="0" w:space="0" w:color="auto"/>
              </w:divBdr>
            </w:div>
            <w:div w:id="167058261">
              <w:marLeft w:val="0"/>
              <w:marRight w:val="0"/>
              <w:marTop w:val="0"/>
              <w:marBottom w:val="0"/>
              <w:divBdr>
                <w:top w:val="none" w:sz="0" w:space="0" w:color="auto"/>
                <w:left w:val="none" w:sz="0" w:space="0" w:color="auto"/>
                <w:bottom w:val="none" w:sz="0" w:space="0" w:color="auto"/>
                <w:right w:val="none" w:sz="0" w:space="0" w:color="auto"/>
              </w:divBdr>
            </w:div>
            <w:div w:id="588542161">
              <w:marLeft w:val="0"/>
              <w:marRight w:val="0"/>
              <w:marTop w:val="0"/>
              <w:marBottom w:val="0"/>
              <w:divBdr>
                <w:top w:val="none" w:sz="0" w:space="0" w:color="auto"/>
                <w:left w:val="none" w:sz="0" w:space="0" w:color="auto"/>
                <w:bottom w:val="none" w:sz="0" w:space="0" w:color="auto"/>
                <w:right w:val="none" w:sz="0" w:space="0" w:color="auto"/>
              </w:divBdr>
            </w:div>
            <w:div w:id="905723578">
              <w:marLeft w:val="0"/>
              <w:marRight w:val="0"/>
              <w:marTop w:val="0"/>
              <w:marBottom w:val="0"/>
              <w:divBdr>
                <w:top w:val="none" w:sz="0" w:space="0" w:color="auto"/>
                <w:left w:val="none" w:sz="0" w:space="0" w:color="auto"/>
                <w:bottom w:val="none" w:sz="0" w:space="0" w:color="auto"/>
                <w:right w:val="none" w:sz="0" w:space="0" w:color="auto"/>
              </w:divBdr>
            </w:div>
            <w:div w:id="2006854696">
              <w:marLeft w:val="0"/>
              <w:marRight w:val="0"/>
              <w:marTop w:val="0"/>
              <w:marBottom w:val="0"/>
              <w:divBdr>
                <w:top w:val="none" w:sz="0" w:space="0" w:color="auto"/>
                <w:left w:val="none" w:sz="0" w:space="0" w:color="auto"/>
                <w:bottom w:val="none" w:sz="0" w:space="0" w:color="auto"/>
                <w:right w:val="none" w:sz="0" w:space="0" w:color="auto"/>
              </w:divBdr>
            </w:div>
            <w:div w:id="571622041">
              <w:marLeft w:val="0"/>
              <w:marRight w:val="0"/>
              <w:marTop w:val="0"/>
              <w:marBottom w:val="0"/>
              <w:divBdr>
                <w:top w:val="none" w:sz="0" w:space="0" w:color="auto"/>
                <w:left w:val="none" w:sz="0" w:space="0" w:color="auto"/>
                <w:bottom w:val="none" w:sz="0" w:space="0" w:color="auto"/>
                <w:right w:val="none" w:sz="0" w:space="0" w:color="auto"/>
              </w:divBdr>
            </w:div>
            <w:div w:id="134757924">
              <w:marLeft w:val="0"/>
              <w:marRight w:val="0"/>
              <w:marTop w:val="0"/>
              <w:marBottom w:val="0"/>
              <w:divBdr>
                <w:top w:val="none" w:sz="0" w:space="0" w:color="auto"/>
                <w:left w:val="none" w:sz="0" w:space="0" w:color="auto"/>
                <w:bottom w:val="none" w:sz="0" w:space="0" w:color="auto"/>
                <w:right w:val="none" w:sz="0" w:space="0" w:color="auto"/>
              </w:divBdr>
            </w:div>
            <w:div w:id="372509796">
              <w:marLeft w:val="0"/>
              <w:marRight w:val="0"/>
              <w:marTop w:val="0"/>
              <w:marBottom w:val="0"/>
              <w:divBdr>
                <w:top w:val="none" w:sz="0" w:space="0" w:color="auto"/>
                <w:left w:val="none" w:sz="0" w:space="0" w:color="auto"/>
                <w:bottom w:val="none" w:sz="0" w:space="0" w:color="auto"/>
                <w:right w:val="none" w:sz="0" w:space="0" w:color="auto"/>
              </w:divBdr>
            </w:div>
            <w:div w:id="166042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20449">
      <w:bodyDiv w:val="1"/>
      <w:marLeft w:val="0"/>
      <w:marRight w:val="0"/>
      <w:marTop w:val="0"/>
      <w:marBottom w:val="0"/>
      <w:divBdr>
        <w:top w:val="none" w:sz="0" w:space="0" w:color="auto"/>
        <w:left w:val="none" w:sz="0" w:space="0" w:color="auto"/>
        <w:bottom w:val="none" w:sz="0" w:space="0" w:color="auto"/>
        <w:right w:val="none" w:sz="0" w:space="0" w:color="auto"/>
      </w:divBdr>
      <w:divsChild>
        <w:div w:id="1493524514">
          <w:marLeft w:val="0"/>
          <w:marRight w:val="0"/>
          <w:marTop w:val="0"/>
          <w:marBottom w:val="0"/>
          <w:divBdr>
            <w:top w:val="none" w:sz="0" w:space="0" w:color="auto"/>
            <w:left w:val="none" w:sz="0" w:space="0" w:color="auto"/>
            <w:bottom w:val="none" w:sz="0" w:space="0" w:color="auto"/>
            <w:right w:val="none" w:sz="0" w:space="0" w:color="auto"/>
          </w:divBdr>
          <w:divsChild>
            <w:div w:id="45613766">
              <w:marLeft w:val="0"/>
              <w:marRight w:val="0"/>
              <w:marTop w:val="0"/>
              <w:marBottom w:val="0"/>
              <w:divBdr>
                <w:top w:val="none" w:sz="0" w:space="0" w:color="auto"/>
                <w:left w:val="none" w:sz="0" w:space="0" w:color="auto"/>
                <w:bottom w:val="none" w:sz="0" w:space="0" w:color="auto"/>
                <w:right w:val="none" w:sz="0" w:space="0" w:color="auto"/>
              </w:divBdr>
            </w:div>
            <w:div w:id="1920019318">
              <w:marLeft w:val="0"/>
              <w:marRight w:val="0"/>
              <w:marTop w:val="0"/>
              <w:marBottom w:val="0"/>
              <w:divBdr>
                <w:top w:val="none" w:sz="0" w:space="0" w:color="auto"/>
                <w:left w:val="none" w:sz="0" w:space="0" w:color="auto"/>
                <w:bottom w:val="none" w:sz="0" w:space="0" w:color="auto"/>
                <w:right w:val="none" w:sz="0" w:space="0" w:color="auto"/>
              </w:divBdr>
            </w:div>
            <w:div w:id="1593930344">
              <w:marLeft w:val="0"/>
              <w:marRight w:val="0"/>
              <w:marTop w:val="0"/>
              <w:marBottom w:val="0"/>
              <w:divBdr>
                <w:top w:val="none" w:sz="0" w:space="0" w:color="auto"/>
                <w:left w:val="none" w:sz="0" w:space="0" w:color="auto"/>
                <w:bottom w:val="none" w:sz="0" w:space="0" w:color="auto"/>
                <w:right w:val="none" w:sz="0" w:space="0" w:color="auto"/>
              </w:divBdr>
            </w:div>
            <w:div w:id="1009866384">
              <w:marLeft w:val="0"/>
              <w:marRight w:val="0"/>
              <w:marTop w:val="0"/>
              <w:marBottom w:val="0"/>
              <w:divBdr>
                <w:top w:val="none" w:sz="0" w:space="0" w:color="auto"/>
                <w:left w:val="none" w:sz="0" w:space="0" w:color="auto"/>
                <w:bottom w:val="none" w:sz="0" w:space="0" w:color="auto"/>
                <w:right w:val="none" w:sz="0" w:space="0" w:color="auto"/>
              </w:divBdr>
            </w:div>
            <w:div w:id="1864593296">
              <w:marLeft w:val="0"/>
              <w:marRight w:val="0"/>
              <w:marTop w:val="0"/>
              <w:marBottom w:val="0"/>
              <w:divBdr>
                <w:top w:val="none" w:sz="0" w:space="0" w:color="auto"/>
                <w:left w:val="none" w:sz="0" w:space="0" w:color="auto"/>
                <w:bottom w:val="none" w:sz="0" w:space="0" w:color="auto"/>
                <w:right w:val="none" w:sz="0" w:space="0" w:color="auto"/>
              </w:divBdr>
            </w:div>
            <w:div w:id="445542807">
              <w:marLeft w:val="0"/>
              <w:marRight w:val="0"/>
              <w:marTop w:val="0"/>
              <w:marBottom w:val="0"/>
              <w:divBdr>
                <w:top w:val="none" w:sz="0" w:space="0" w:color="auto"/>
                <w:left w:val="none" w:sz="0" w:space="0" w:color="auto"/>
                <w:bottom w:val="none" w:sz="0" w:space="0" w:color="auto"/>
                <w:right w:val="none" w:sz="0" w:space="0" w:color="auto"/>
              </w:divBdr>
            </w:div>
            <w:div w:id="1526558572">
              <w:marLeft w:val="0"/>
              <w:marRight w:val="0"/>
              <w:marTop w:val="0"/>
              <w:marBottom w:val="0"/>
              <w:divBdr>
                <w:top w:val="none" w:sz="0" w:space="0" w:color="auto"/>
                <w:left w:val="none" w:sz="0" w:space="0" w:color="auto"/>
                <w:bottom w:val="none" w:sz="0" w:space="0" w:color="auto"/>
                <w:right w:val="none" w:sz="0" w:space="0" w:color="auto"/>
              </w:divBdr>
            </w:div>
            <w:div w:id="1015962497">
              <w:marLeft w:val="0"/>
              <w:marRight w:val="0"/>
              <w:marTop w:val="0"/>
              <w:marBottom w:val="0"/>
              <w:divBdr>
                <w:top w:val="none" w:sz="0" w:space="0" w:color="auto"/>
                <w:left w:val="none" w:sz="0" w:space="0" w:color="auto"/>
                <w:bottom w:val="none" w:sz="0" w:space="0" w:color="auto"/>
                <w:right w:val="none" w:sz="0" w:space="0" w:color="auto"/>
              </w:divBdr>
            </w:div>
            <w:div w:id="63724440">
              <w:marLeft w:val="0"/>
              <w:marRight w:val="0"/>
              <w:marTop w:val="0"/>
              <w:marBottom w:val="0"/>
              <w:divBdr>
                <w:top w:val="none" w:sz="0" w:space="0" w:color="auto"/>
                <w:left w:val="none" w:sz="0" w:space="0" w:color="auto"/>
                <w:bottom w:val="none" w:sz="0" w:space="0" w:color="auto"/>
                <w:right w:val="none" w:sz="0" w:space="0" w:color="auto"/>
              </w:divBdr>
            </w:div>
            <w:div w:id="196477886">
              <w:marLeft w:val="0"/>
              <w:marRight w:val="0"/>
              <w:marTop w:val="0"/>
              <w:marBottom w:val="0"/>
              <w:divBdr>
                <w:top w:val="none" w:sz="0" w:space="0" w:color="auto"/>
                <w:left w:val="none" w:sz="0" w:space="0" w:color="auto"/>
                <w:bottom w:val="none" w:sz="0" w:space="0" w:color="auto"/>
                <w:right w:val="none" w:sz="0" w:space="0" w:color="auto"/>
              </w:divBdr>
            </w:div>
            <w:div w:id="159590238">
              <w:marLeft w:val="0"/>
              <w:marRight w:val="0"/>
              <w:marTop w:val="0"/>
              <w:marBottom w:val="0"/>
              <w:divBdr>
                <w:top w:val="none" w:sz="0" w:space="0" w:color="auto"/>
                <w:left w:val="none" w:sz="0" w:space="0" w:color="auto"/>
                <w:bottom w:val="none" w:sz="0" w:space="0" w:color="auto"/>
                <w:right w:val="none" w:sz="0" w:space="0" w:color="auto"/>
              </w:divBdr>
            </w:div>
            <w:div w:id="1413090282">
              <w:marLeft w:val="0"/>
              <w:marRight w:val="0"/>
              <w:marTop w:val="0"/>
              <w:marBottom w:val="0"/>
              <w:divBdr>
                <w:top w:val="none" w:sz="0" w:space="0" w:color="auto"/>
                <w:left w:val="none" w:sz="0" w:space="0" w:color="auto"/>
                <w:bottom w:val="none" w:sz="0" w:space="0" w:color="auto"/>
                <w:right w:val="none" w:sz="0" w:space="0" w:color="auto"/>
              </w:divBdr>
            </w:div>
            <w:div w:id="435518718">
              <w:marLeft w:val="0"/>
              <w:marRight w:val="0"/>
              <w:marTop w:val="0"/>
              <w:marBottom w:val="0"/>
              <w:divBdr>
                <w:top w:val="none" w:sz="0" w:space="0" w:color="auto"/>
                <w:left w:val="none" w:sz="0" w:space="0" w:color="auto"/>
                <w:bottom w:val="none" w:sz="0" w:space="0" w:color="auto"/>
                <w:right w:val="none" w:sz="0" w:space="0" w:color="auto"/>
              </w:divBdr>
            </w:div>
            <w:div w:id="1351834172">
              <w:marLeft w:val="0"/>
              <w:marRight w:val="0"/>
              <w:marTop w:val="0"/>
              <w:marBottom w:val="0"/>
              <w:divBdr>
                <w:top w:val="none" w:sz="0" w:space="0" w:color="auto"/>
                <w:left w:val="none" w:sz="0" w:space="0" w:color="auto"/>
                <w:bottom w:val="none" w:sz="0" w:space="0" w:color="auto"/>
                <w:right w:val="none" w:sz="0" w:space="0" w:color="auto"/>
              </w:divBdr>
            </w:div>
            <w:div w:id="1490169779">
              <w:marLeft w:val="0"/>
              <w:marRight w:val="0"/>
              <w:marTop w:val="0"/>
              <w:marBottom w:val="0"/>
              <w:divBdr>
                <w:top w:val="none" w:sz="0" w:space="0" w:color="auto"/>
                <w:left w:val="none" w:sz="0" w:space="0" w:color="auto"/>
                <w:bottom w:val="none" w:sz="0" w:space="0" w:color="auto"/>
                <w:right w:val="none" w:sz="0" w:space="0" w:color="auto"/>
              </w:divBdr>
            </w:div>
            <w:div w:id="157581270">
              <w:marLeft w:val="0"/>
              <w:marRight w:val="0"/>
              <w:marTop w:val="0"/>
              <w:marBottom w:val="0"/>
              <w:divBdr>
                <w:top w:val="none" w:sz="0" w:space="0" w:color="auto"/>
                <w:left w:val="none" w:sz="0" w:space="0" w:color="auto"/>
                <w:bottom w:val="none" w:sz="0" w:space="0" w:color="auto"/>
                <w:right w:val="none" w:sz="0" w:space="0" w:color="auto"/>
              </w:divBdr>
            </w:div>
            <w:div w:id="1965841700">
              <w:marLeft w:val="0"/>
              <w:marRight w:val="0"/>
              <w:marTop w:val="0"/>
              <w:marBottom w:val="0"/>
              <w:divBdr>
                <w:top w:val="none" w:sz="0" w:space="0" w:color="auto"/>
                <w:left w:val="none" w:sz="0" w:space="0" w:color="auto"/>
                <w:bottom w:val="none" w:sz="0" w:space="0" w:color="auto"/>
                <w:right w:val="none" w:sz="0" w:space="0" w:color="auto"/>
              </w:divBdr>
            </w:div>
            <w:div w:id="1445611004">
              <w:marLeft w:val="0"/>
              <w:marRight w:val="0"/>
              <w:marTop w:val="0"/>
              <w:marBottom w:val="0"/>
              <w:divBdr>
                <w:top w:val="none" w:sz="0" w:space="0" w:color="auto"/>
                <w:left w:val="none" w:sz="0" w:space="0" w:color="auto"/>
                <w:bottom w:val="none" w:sz="0" w:space="0" w:color="auto"/>
                <w:right w:val="none" w:sz="0" w:space="0" w:color="auto"/>
              </w:divBdr>
            </w:div>
            <w:div w:id="15277762">
              <w:marLeft w:val="0"/>
              <w:marRight w:val="0"/>
              <w:marTop w:val="0"/>
              <w:marBottom w:val="0"/>
              <w:divBdr>
                <w:top w:val="none" w:sz="0" w:space="0" w:color="auto"/>
                <w:left w:val="none" w:sz="0" w:space="0" w:color="auto"/>
                <w:bottom w:val="none" w:sz="0" w:space="0" w:color="auto"/>
                <w:right w:val="none" w:sz="0" w:space="0" w:color="auto"/>
              </w:divBdr>
            </w:div>
            <w:div w:id="85659859">
              <w:marLeft w:val="0"/>
              <w:marRight w:val="0"/>
              <w:marTop w:val="0"/>
              <w:marBottom w:val="0"/>
              <w:divBdr>
                <w:top w:val="none" w:sz="0" w:space="0" w:color="auto"/>
                <w:left w:val="none" w:sz="0" w:space="0" w:color="auto"/>
                <w:bottom w:val="none" w:sz="0" w:space="0" w:color="auto"/>
                <w:right w:val="none" w:sz="0" w:space="0" w:color="auto"/>
              </w:divBdr>
            </w:div>
            <w:div w:id="1930114911">
              <w:marLeft w:val="0"/>
              <w:marRight w:val="0"/>
              <w:marTop w:val="0"/>
              <w:marBottom w:val="0"/>
              <w:divBdr>
                <w:top w:val="none" w:sz="0" w:space="0" w:color="auto"/>
                <w:left w:val="none" w:sz="0" w:space="0" w:color="auto"/>
                <w:bottom w:val="none" w:sz="0" w:space="0" w:color="auto"/>
                <w:right w:val="none" w:sz="0" w:space="0" w:color="auto"/>
              </w:divBdr>
            </w:div>
            <w:div w:id="1574971783">
              <w:marLeft w:val="0"/>
              <w:marRight w:val="0"/>
              <w:marTop w:val="0"/>
              <w:marBottom w:val="0"/>
              <w:divBdr>
                <w:top w:val="none" w:sz="0" w:space="0" w:color="auto"/>
                <w:left w:val="none" w:sz="0" w:space="0" w:color="auto"/>
                <w:bottom w:val="none" w:sz="0" w:space="0" w:color="auto"/>
                <w:right w:val="none" w:sz="0" w:space="0" w:color="auto"/>
              </w:divBdr>
            </w:div>
            <w:div w:id="853886819">
              <w:marLeft w:val="0"/>
              <w:marRight w:val="0"/>
              <w:marTop w:val="0"/>
              <w:marBottom w:val="0"/>
              <w:divBdr>
                <w:top w:val="none" w:sz="0" w:space="0" w:color="auto"/>
                <w:left w:val="none" w:sz="0" w:space="0" w:color="auto"/>
                <w:bottom w:val="none" w:sz="0" w:space="0" w:color="auto"/>
                <w:right w:val="none" w:sz="0" w:space="0" w:color="auto"/>
              </w:divBdr>
            </w:div>
            <w:div w:id="1017122744">
              <w:marLeft w:val="0"/>
              <w:marRight w:val="0"/>
              <w:marTop w:val="0"/>
              <w:marBottom w:val="0"/>
              <w:divBdr>
                <w:top w:val="none" w:sz="0" w:space="0" w:color="auto"/>
                <w:left w:val="none" w:sz="0" w:space="0" w:color="auto"/>
                <w:bottom w:val="none" w:sz="0" w:space="0" w:color="auto"/>
                <w:right w:val="none" w:sz="0" w:space="0" w:color="auto"/>
              </w:divBdr>
            </w:div>
            <w:div w:id="399718317">
              <w:marLeft w:val="0"/>
              <w:marRight w:val="0"/>
              <w:marTop w:val="0"/>
              <w:marBottom w:val="0"/>
              <w:divBdr>
                <w:top w:val="none" w:sz="0" w:space="0" w:color="auto"/>
                <w:left w:val="none" w:sz="0" w:space="0" w:color="auto"/>
                <w:bottom w:val="none" w:sz="0" w:space="0" w:color="auto"/>
                <w:right w:val="none" w:sz="0" w:space="0" w:color="auto"/>
              </w:divBdr>
            </w:div>
            <w:div w:id="81147508">
              <w:marLeft w:val="0"/>
              <w:marRight w:val="0"/>
              <w:marTop w:val="0"/>
              <w:marBottom w:val="0"/>
              <w:divBdr>
                <w:top w:val="none" w:sz="0" w:space="0" w:color="auto"/>
                <w:left w:val="none" w:sz="0" w:space="0" w:color="auto"/>
                <w:bottom w:val="none" w:sz="0" w:space="0" w:color="auto"/>
                <w:right w:val="none" w:sz="0" w:space="0" w:color="auto"/>
              </w:divBdr>
            </w:div>
            <w:div w:id="163204655">
              <w:marLeft w:val="0"/>
              <w:marRight w:val="0"/>
              <w:marTop w:val="0"/>
              <w:marBottom w:val="0"/>
              <w:divBdr>
                <w:top w:val="none" w:sz="0" w:space="0" w:color="auto"/>
                <w:left w:val="none" w:sz="0" w:space="0" w:color="auto"/>
                <w:bottom w:val="none" w:sz="0" w:space="0" w:color="auto"/>
                <w:right w:val="none" w:sz="0" w:space="0" w:color="auto"/>
              </w:divBdr>
            </w:div>
            <w:div w:id="1846088946">
              <w:marLeft w:val="0"/>
              <w:marRight w:val="0"/>
              <w:marTop w:val="0"/>
              <w:marBottom w:val="0"/>
              <w:divBdr>
                <w:top w:val="none" w:sz="0" w:space="0" w:color="auto"/>
                <w:left w:val="none" w:sz="0" w:space="0" w:color="auto"/>
                <w:bottom w:val="none" w:sz="0" w:space="0" w:color="auto"/>
                <w:right w:val="none" w:sz="0" w:space="0" w:color="auto"/>
              </w:divBdr>
            </w:div>
            <w:div w:id="496655166">
              <w:marLeft w:val="0"/>
              <w:marRight w:val="0"/>
              <w:marTop w:val="0"/>
              <w:marBottom w:val="0"/>
              <w:divBdr>
                <w:top w:val="none" w:sz="0" w:space="0" w:color="auto"/>
                <w:left w:val="none" w:sz="0" w:space="0" w:color="auto"/>
                <w:bottom w:val="none" w:sz="0" w:space="0" w:color="auto"/>
                <w:right w:val="none" w:sz="0" w:space="0" w:color="auto"/>
              </w:divBdr>
            </w:div>
            <w:div w:id="1839072201">
              <w:marLeft w:val="0"/>
              <w:marRight w:val="0"/>
              <w:marTop w:val="0"/>
              <w:marBottom w:val="0"/>
              <w:divBdr>
                <w:top w:val="none" w:sz="0" w:space="0" w:color="auto"/>
                <w:left w:val="none" w:sz="0" w:space="0" w:color="auto"/>
                <w:bottom w:val="none" w:sz="0" w:space="0" w:color="auto"/>
                <w:right w:val="none" w:sz="0" w:space="0" w:color="auto"/>
              </w:divBdr>
            </w:div>
            <w:div w:id="1241521155">
              <w:marLeft w:val="0"/>
              <w:marRight w:val="0"/>
              <w:marTop w:val="0"/>
              <w:marBottom w:val="0"/>
              <w:divBdr>
                <w:top w:val="none" w:sz="0" w:space="0" w:color="auto"/>
                <w:left w:val="none" w:sz="0" w:space="0" w:color="auto"/>
                <w:bottom w:val="none" w:sz="0" w:space="0" w:color="auto"/>
                <w:right w:val="none" w:sz="0" w:space="0" w:color="auto"/>
              </w:divBdr>
            </w:div>
            <w:div w:id="828327638">
              <w:marLeft w:val="0"/>
              <w:marRight w:val="0"/>
              <w:marTop w:val="0"/>
              <w:marBottom w:val="0"/>
              <w:divBdr>
                <w:top w:val="none" w:sz="0" w:space="0" w:color="auto"/>
                <w:left w:val="none" w:sz="0" w:space="0" w:color="auto"/>
                <w:bottom w:val="none" w:sz="0" w:space="0" w:color="auto"/>
                <w:right w:val="none" w:sz="0" w:space="0" w:color="auto"/>
              </w:divBdr>
            </w:div>
            <w:div w:id="565602671">
              <w:marLeft w:val="0"/>
              <w:marRight w:val="0"/>
              <w:marTop w:val="0"/>
              <w:marBottom w:val="0"/>
              <w:divBdr>
                <w:top w:val="none" w:sz="0" w:space="0" w:color="auto"/>
                <w:left w:val="none" w:sz="0" w:space="0" w:color="auto"/>
                <w:bottom w:val="none" w:sz="0" w:space="0" w:color="auto"/>
                <w:right w:val="none" w:sz="0" w:space="0" w:color="auto"/>
              </w:divBdr>
            </w:div>
            <w:div w:id="1887377782">
              <w:marLeft w:val="0"/>
              <w:marRight w:val="0"/>
              <w:marTop w:val="0"/>
              <w:marBottom w:val="0"/>
              <w:divBdr>
                <w:top w:val="none" w:sz="0" w:space="0" w:color="auto"/>
                <w:left w:val="none" w:sz="0" w:space="0" w:color="auto"/>
                <w:bottom w:val="none" w:sz="0" w:space="0" w:color="auto"/>
                <w:right w:val="none" w:sz="0" w:space="0" w:color="auto"/>
              </w:divBdr>
            </w:div>
            <w:div w:id="1417509171">
              <w:marLeft w:val="0"/>
              <w:marRight w:val="0"/>
              <w:marTop w:val="0"/>
              <w:marBottom w:val="0"/>
              <w:divBdr>
                <w:top w:val="none" w:sz="0" w:space="0" w:color="auto"/>
                <w:left w:val="none" w:sz="0" w:space="0" w:color="auto"/>
                <w:bottom w:val="none" w:sz="0" w:space="0" w:color="auto"/>
                <w:right w:val="none" w:sz="0" w:space="0" w:color="auto"/>
              </w:divBdr>
            </w:div>
            <w:div w:id="970550674">
              <w:marLeft w:val="0"/>
              <w:marRight w:val="0"/>
              <w:marTop w:val="0"/>
              <w:marBottom w:val="0"/>
              <w:divBdr>
                <w:top w:val="none" w:sz="0" w:space="0" w:color="auto"/>
                <w:left w:val="none" w:sz="0" w:space="0" w:color="auto"/>
                <w:bottom w:val="none" w:sz="0" w:space="0" w:color="auto"/>
                <w:right w:val="none" w:sz="0" w:space="0" w:color="auto"/>
              </w:divBdr>
            </w:div>
            <w:div w:id="601450125">
              <w:marLeft w:val="0"/>
              <w:marRight w:val="0"/>
              <w:marTop w:val="0"/>
              <w:marBottom w:val="0"/>
              <w:divBdr>
                <w:top w:val="none" w:sz="0" w:space="0" w:color="auto"/>
                <w:left w:val="none" w:sz="0" w:space="0" w:color="auto"/>
                <w:bottom w:val="none" w:sz="0" w:space="0" w:color="auto"/>
                <w:right w:val="none" w:sz="0" w:space="0" w:color="auto"/>
              </w:divBdr>
            </w:div>
            <w:div w:id="1550189345">
              <w:marLeft w:val="0"/>
              <w:marRight w:val="0"/>
              <w:marTop w:val="0"/>
              <w:marBottom w:val="0"/>
              <w:divBdr>
                <w:top w:val="none" w:sz="0" w:space="0" w:color="auto"/>
                <w:left w:val="none" w:sz="0" w:space="0" w:color="auto"/>
                <w:bottom w:val="none" w:sz="0" w:space="0" w:color="auto"/>
                <w:right w:val="none" w:sz="0" w:space="0" w:color="auto"/>
              </w:divBdr>
            </w:div>
            <w:div w:id="491340598">
              <w:marLeft w:val="0"/>
              <w:marRight w:val="0"/>
              <w:marTop w:val="0"/>
              <w:marBottom w:val="0"/>
              <w:divBdr>
                <w:top w:val="none" w:sz="0" w:space="0" w:color="auto"/>
                <w:left w:val="none" w:sz="0" w:space="0" w:color="auto"/>
                <w:bottom w:val="none" w:sz="0" w:space="0" w:color="auto"/>
                <w:right w:val="none" w:sz="0" w:space="0" w:color="auto"/>
              </w:divBdr>
            </w:div>
            <w:div w:id="2074935713">
              <w:marLeft w:val="0"/>
              <w:marRight w:val="0"/>
              <w:marTop w:val="0"/>
              <w:marBottom w:val="0"/>
              <w:divBdr>
                <w:top w:val="none" w:sz="0" w:space="0" w:color="auto"/>
                <w:left w:val="none" w:sz="0" w:space="0" w:color="auto"/>
                <w:bottom w:val="none" w:sz="0" w:space="0" w:color="auto"/>
                <w:right w:val="none" w:sz="0" w:space="0" w:color="auto"/>
              </w:divBdr>
            </w:div>
            <w:div w:id="1925871438">
              <w:marLeft w:val="0"/>
              <w:marRight w:val="0"/>
              <w:marTop w:val="0"/>
              <w:marBottom w:val="0"/>
              <w:divBdr>
                <w:top w:val="none" w:sz="0" w:space="0" w:color="auto"/>
                <w:left w:val="none" w:sz="0" w:space="0" w:color="auto"/>
                <w:bottom w:val="none" w:sz="0" w:space="0" w:color="auto"/>
                <w:right w:val="none" w:sz="0" w:space="0" w:color="auto"/>
              </w:divBdr>
            </w:div>
            <w:div w:id="501508708">
              <w:marLeft w:val="0"/>
              <w:marRight w:val="0"/>
              <w:marTop w:val="0"/>
              <w:marBottom w:val="0"/>
              <w:divBdr>
                <w:top w:val="none" w:sz="0" w:space="0" w:color="auto"/>
                <w:left w:val="none" w:sz="0" w:space="0" w:color="auto"/>
                <w:bottom w:val="none" w:sz="0" w:space="0" w:color="auto"/>
                <w:right w:val="none" w:sz="0" w:space="0" w:color="auto"/>
              </w:divBdr>
            </w:div>
            <w:div w:id="787159558">
              <w:marLeft w:val="0"/>
              <w:marRight w:val="0"/>
              <w:marTop w:val="0"/>
              <w:marBottom w:val="0"/>
              <w:divBdr>
                <w:top w:val="none" w:sz="0" w:space="0" w:color="auto"/>
                <w:left w:val="none" w:sz="0" w:space="0" w:color="auto"/>
                <w:bottom w:val="none" w:sz="0" w:space="0" w:color="auto"/>
                <w:right w:val="none" w:sz="0" w:space="0" w:color="auto"/>
              </w:divBdr>
            </w:div>
            <w:div w:id="1487744716">
              <w:marLeft w:val="0"/>
              <w:marRight w:val="0"/>
              <w:marTop w:val="0"/>
              <w:marBottom w:val="0"/>
              <w:divBdr>
                <w:top w:val="none" w:sz="0" w:space="0" w:color="auto"/>
                <w:left w:val="none" w:sz="0" w:space="0" w:color="auto"/>
                <w:bottom w:val="none" w:sz="0" w:space="0" w:color="auto"/>
                <w:right w:val="none" w:sz="0" w:space="0" w:color="auto"/>
              </w:divBdr>
            </w:div>
            <w:div w:id="1788429144">
              <w:marLeft w:val="0"/>
              <w:marRight w:val="0"/>
              <w:marTop w:val="0"/>
              <w:marBottom w:val="0"/>
              <w:divBdr>
                <w:top w:val="none" w:sz="0" w:space="0" w:color="auto"/>
                <w:left w:val="none" w:sz="0" w:space="0" w:color="auto"/>
                <w:bottom w:val="none" w:sz="0" w:space="0" w:color="auto"/>
                <w:right w:val="none" w:sz="0" w:space="0" w:color="auto"/>
              </w:divBdr>
            </w:div>
            <w:div w:id="500781358">
              <w:marLeft w:val="0"/>
              <w:marRight w:val="0"/>
              <w:marTop w:val="0"/>
              <w:marBottom w:val="0"/>
              <w:divBdr>
                <w:top w:val="none" w:sz="0" w:space="0" w:color="auto"/>
                <w:left w:val="none" w:sz="0" w:space="0" w:color="auto"/>
                <w:bottom w:val="none" w:sz="0" w:space="0" w:color="auto"/>
                <w:right w:val="none" w:sz="0" w:space="0" w:color="auto"/>
              </w:divBdr>
            </w:div>
            <w:div w:id="1849054702">
              <w:marLeft w:val="0"/>
              <w:marRight w:val="0"/>
              <w:marTop w:val="0"/>
              <w:marBottom w:val="0"/>
              <w:divBdr>
                <w:top w:val="none" w:sz="0" w:space="0" w:color="auto"/>
                <w:left w:val="none" w:sz="0" w:space="0" w:color="auto"/>
                <w:bottom w:val="none" w:sz="0" w:space="0" w:color="auto"/>
                <w:right w:val="none" w:sz="0" w:space="0" w:color="auto"/>
              </w:divBdr>
            </w:div>
            <w:div w:id="554239122">
              <w:marLeft w:val="0"/>
              <w:marRight w:val="0"/>
              <w:marTop w:val="0"/>
              <w:marBottom w:val="0"/>
              <w:divBdr>
                <w:top w:val="none" w:sz="0" w:space="0" w:color="auto"/>
                <w:left w:val="none" w:sz="0" w:space="0" w:color="auto"/>
                <w:bottom w:val="none" w:sz="0" w:space="0" w:color="auto"/>
                <w:right w:val="none" w:sz="0" w:space="0" w:color="auto"/>
              </w:divBdr>
            </w:div>
            <w:div w:id="1778982605">
              <w:marLeft w:val="0"/>
              <w:marRight w:val="0"/>
              <w:marTop w:val="0"/>
              <w:marBottom w:val="0"/>
              <w:divBdr>
                <w:top w:val="none" w:sz="0" w:space="0" w:color="auto"/>
                <w:left w:val="none" w:sz="0" w:space="0" w:color="auto"/>
                <w:bottom w:val="none" w:sz="0" w:space="0" w:color="auto"/>
                <w:right w:val="none" w:sz="0" w:space="0" w:color="auto"/>
              </w:divBdr>
            </w:div>
            <w:div w:id="1019351208">
              <w:marLeft w:val="0"/>
              <w:marRight w:val="0"/>
              <w:marTop w:val="0"/>
              <w:marBottom w:val="0"/>
              <w:divBdr>
                <w:top w:val="none" w:sz="0" w:space="0" w:color="auto"/>
                <w:left w:val="none" w:sz="0" w:space="0" w:color="auto"/>
                <w:bottom w:val="none" w:sz="0" w:space="0" w:color="auto"/>
                <w:right w:val="none" w:sz="0" w:space="0" w:color="auto"/>
              </w:divBdr>
            </w:div>
            <w:div w:id="2035424539">
              <w:marLeft w:val="0"/>
              <w:marRight w:val="0"/>
              <w:marTop w:val="0"/>
              <w:marBottom w:val="0"/>
              <w:divBdr>
                <w:top w:val="none" w:sz="0" w:space="0" w:color="auto"/>
                <w:left w:val="none" w:sz="0" w:space="0" w:color="auto"/>
                <w:bottom w:val="none" w:sz="0" w:space="0" w:color="auto"/>
                <w:right w:val="none" w:sz="0" w:space="0" w:color="auto"/>
              </w:divBdr>
            </w:div>
            <w:div w:id="352264574">
              <w:marLeft w:val="0"/>
              <w:marRight w:val="0"/>
              <w:marTop w:val="0"/>
              <w:marBottom w:val="0"/>
              <w:divBdr>
                <w:top w:val="none" w:sz="0" w:space="0" w:color="auto"/>
                <w:left w:val="none" w:sz="0" w:space="0" w:color="auto"/>
                <w:bottom w:val="none" w:sz="0" w:space="0" w:color="auto"/>
                <w:right w:val="none" w:sz="0" w:space="0" w:color="auto"/>
              </w:divBdr>
            </w:div>
            <w:div w:id="1883906941">
              <w:marLeft w:val="0"/>
              <w:marRight w:val="0"/>
              <w:marTop w:val="0"/>
              <w:marBottom w:val="0"/>
              <w:divBdr>
                <w:top w:val="none" w:sz="0" w:space="0" w:color="auto"/>
                <w:left w:val="none" w:sz="0" w:space="0" w:color="auto"/>
                <w:bottom w:val="none" w:sz="0" w:space="0" w:color="auto"/>
                <w:right w:val="none" w:sz="0" w:space="0" w:color="auto"/>
              </w:divBdr>
            </w:div>
            <w:div w:id="2095348557">
              <w:marLeft w:val="0"/>
              <w:marRight w:val="0"/>
              <w:marTop w:val="0"/>
              <w:marBottom w:val="0"/>
              <w:divBdr>
                <w:top w:val="none" w:sz="0" w:space="0" w:color="auto"/>
                <w:left w:val="none" w:sz="0" w:space="0" w:color="auto"/>
                <w:bottom w:val="none" w:sz="0" w:space="0" w:color="auto"/>
                <w:right w:val="none" w:sz="0" w:space="0" w:color="auto"/>
              </w:divBdr>
            </w:div>
            <w:div w:id="2002542710">
              <w:marLeft w:val="0"/>
              <w:marRight w:val="0"/>
              <w:marTop w:val="0"/>
              <w:marBottom w:val="0"/>
              <w:divBdr>
                <w:top w:val="none" w:sz="0" w:space="0" w:color="auto"/>
                <w:left w:val="none" w:sz="0" w:space="0" w:color="auto"/>
                <w:bottom w:val="none" w:sz="0" w:space="0" w:color="auto"/>
                <w:right w:val="none" w:sz="0" w:space="0" w:color="auto"/>
              </w:divBdr>
            </w:div>
            <w:div w:id="919218828">
              <w:marLeft w:val="0"/>
              <w:marRight w:val="0"/>
              <w:marTop w:val="0"/>
              <w:marBottom w:val="0"/>
              <w:divBdr>
                <w:top w:val="none" w:sz="0" w:space="0" w:color="auto"/>
                <w:left w:val="none" w:sz="0" w:space="0" w:color="auto"/>
                <w:bottom w:val="none" w:sz="0" w:space="0" w:color="auto"/>
                <w:right w:val="none" w:sz="0" w:space="0" w:color="auto"/>
              </w:divBdr>
            </w:div>
            <w:div w:id="1136072539">
              <w:marLeft w:val="0"/>
              <w:marRight w:val="0"/>
              <w:marTop w:val="0"/>
              <w:marBottom w:val="0"/>
              <w:divBdr>
                <w:top w:val="none" w:sz="0" w:space="0" w:color="auto"/>
                <w:left w:val="none" w:sz="0" w:space="0" w:color="auto"/>
                <w:bottom w:val="none" w:sz="0" w:space="0" w:color="auto"/>
                <w:right w:val="none" w:sz="0" w:space="0" w:color="auto"/>
              </w:divBdr>
            </w:div>
            <w:div w:id="2055228888">
              <w:marLeft w:val="0"/>
              <w:marRight w:val="0"/>
              <w:marTop w:val="0"/>
              <w:marBottom w:val="0"/>
              <w:divBdr>
                <w:top w:val="none" w:sz="0" w:space="0" w:color="auto"/>
                <w:left w:val="none" w:sz="0" w:space="0" w:color="auto"/>
                <w:bottom w:val="none" w:sz="0" w:space="0" w:color="auto"/>
                <w:right w:val="none" w:sz="0" w:space="0" w:color="auto"/>
              </w:divBdr>
            </w:div>
            <w:div w:id="1760054520">
              <w:marLeft w:val="0"/>
              <w:marRight w:val="0"/>
              <w:marTop w:val="0"/>
              <w:marBottom w:val="0"/>
              <w:divBdr>
                <w:top w:val="none" w:sz="0" w:space="0" w:color="auto"/>
                <w:left w:val="none" w:sz="0" w:space="0" w:color="auto"/>
                <w:bottom w:val="none" w:sz="0" w:space="0" w:color="auto"/>
                <w:right w:val="none" w:sz="0" w:space="0" w:color="auto"/>
              </w:divBdr>
            </w:div>
            <w:div w:id="2012023302">
              <w:marLeft w:val="0"/>
              <w:marRight w:val="0"/>
              <w:marTop w:val="0"/>
              <w:marBottom w:val="0"/>
              <w:divBdr>
                <w:top w:val="none" w:sz="0" w:space="0" w:color="auto"/>
                <w:left w:val="none" w:sz="0" w:space="0" w:color="auto"/>
                <w:bottom w:val="none" w:sz="0" w:space="0" w:color="auto"/>
                <w:right w:val="none" w:sz="0" w:space="0" w:color="auto"/>
              </w:divBdr>
            </w:div>
            <w:div w:id="78988386">
              <w:marLeft w:val="0"/>
              <w:marRight w:val="0"/>
              <w:marTop w:val="0"/>
              <w:marBottom w:val="0"/>
              <w:divBdr>
                <w:top w:val="none" w:sz="0" w:space="0" w:color="auto"/>
                <w:left w:val="none" w:sz="0" w:space="0" w:color="auto"/>
                <w:bottom w:val="none" w:sz="0" w:space="0" w:color="auto"/>
                <w:right w:val="none" w:sz="0" w:space="0" w:color="auto"/>
              </w:divBdr>
            </w:div>
            <w:div w:id="22094826">
              <w:marLeft w:val="0"/>
              <w:marRight w:val="0"/>
              <w:marTop w:val="0"/>
              <w:marBottom w:val="0"/>
              <w:divBdr>
                <w:top w:val="none" w:sz="0" w:space="0" w:color="auto"/>
                <w:left w:val="none" w:sz="0" w:space="0" w:color="auto"/>
                <w:bottom w:val="none" w:sz="0" w:space="0" w:color="auto"/>
                <w:right w:val="none" w:sz="0" w:space="0" w:color="auto"/>
              </w:divBdr>
            </w:div>
            <w:div w:id="1246458368">
              <w:marLeft w:val="0"/>
              <w:marRight w:val="0"/>
              <w:marTop w:val="0"/>
              <w:marBottom w:val="0"/>
              <w:divBdr>
                <w:top w:val="none" w:sz="0" w:space="0" w:color="auto"/>
                <w:left w:val="none" w:sz="0" w:space="0" w:color="auto"/>
                <w:bottom w:val="none" w:sz="0" w:space="0" w:color="auto"/>
                <w:right w:val="none" w:sz="0" w:space="0" w:color="auto"/>
              </w:divBdr>
            </w:div>
            <w:div w:id="60257868">
              <w:marLeft w:val="0"/>
              <w:marRight w:val="0"/>
              <w:marTop w:val="0"/>
              <w:marBottom w:val="0"/>
              <w:divBdr>
                <w:top w:val="none" w:sz="0" w:space="0" w:color="auto"/>
                <w:left w:val="none" w:sz="0" w:space="0" w:color="auto"/>
                <w:bottom w:val="none" w:sz="0" w:space="0" w:color="auto"/>
                <w:right w:val="none" w:sz="0" w:space="0" w:color="auto"/>
              </w:divBdr>
            </w:div>
            <w:div w:id="2145190691">
              <w:marLeft w:val="0"/>
              <w:marRight w:val="0"/>
              <w:marTop w:val="0"/>
              <w:marBottom w:val="0"/>
              <w:divBdr>
                <w:top w:val="none" w:sz="0" w:space="0" w:color="auto"/>
                <w:left w:val="none" w:sz="0" w:space="0" w:color="auto"/>
                <w:bottom w:val="none" w:sz="0" w:space="0" w:color="auto"/>
                <w:right w:val="none" w:sz="0" w:space="0" w:color="auto"/>
              </w:divBdr>
            </w:div>
            <w:div w:id="1456176432">
              <w:marLeft w:val="0"/>
              <w:marRight w:val="0"/>
              <w:marTop w:val="0"/>
              <w:marBottom w:val="0"/>
              <w:divBdr>
                <w:top w:val="none" w:sz="0" w:space="0" w:color="auto"/>
                <w:left w:val="none" w:sz="0" w:space="0" w:color="auto"/>
                <w:bottom w:val="none" w:sz="0" w:space="0" w:color="auto"/>
                <w:right w:val="none" w:sz="0" w:space="0" w:color="auto"/>
              </w:divBdr>
            </w:div>
            <w:div w:id="1359816117">
              <w:marLeft w:val="0"/>
              <w:marRight w:val="0"/>
              <w:marTop w:val="0"/>
              <w:marBottom w:val="0"/>
              <w:divBdr>
                <w:top w:val="none" w:sz="0" w:space="0" w:color="auto"/>
                <w:left w:val="none" w:sz="0" w:space="0" w:color="auto"/>
                <w:bottom w:val="none" w:sz="0" w:space="0" w:color="auto"/>
                <w:right w:val="none" w:sz="0" w:space="0" w:color="auto"/>
              </w:divBdr>
            </w:div>
            <w:div w:id="691961078">
              <w:marLeft w:val="0"/>
              <w:marRight w:val="0"/>
              <w:marTop w:val="0"/>
              <w:marBottom w:val="0"/>
              <w:divBdr>
                <w:top w:val="none" w:sz="0" w:space="0" w:color="auto"/>
                <w:left w:val="none" w:sz="0" w:space="0" w:color="auto"/>
                <w:bottom w:val="none" w:sz="0" w:space="0" w:color="auto"/>
                <w:right w:val="none" w:sz="0" w:space="0" w:color="auto"/>
              </w:divBdr>
            </w:div>
            <w:div w:id="218171479">
              <w:marLeft w:val="0"/>
              <w:marRight w:val="0"/>
              <w:marTop w:val="0"/>
              <w:marBottom w:val="0"/>
              <w:divBdr>
                <w:top w:val="none" w:sz="0" w:space="0" w:color="auto"/>
                <w:left w:val="none" w:sz="0" w:space="0" w:color="auto"/>
                <w:bottom w:val="none" w:sz="0" w:space="0" w:color="auto"/>
                <w:right w:val="none" w:sz="0" w:space="0" w:color="auto"/>
              </w:divBdr>
            </w:div>
            <w:div w:id="2117557246">
              <w:marLeft w:val="0"/>
              <w:marRight w:val="0"/>
              <w:marTop w:val="0"/>
              <w:marBottom w:val="0"/>
              <w:divBdr>
                <w:top w:val="none" w:sz="0" w:space="0" w:color="auto"/>
                <w:left w:val="none" w:sz="0" w:space="0" w:color="auto"/>
                <w:bottom w:val="none" w:sz="0" w:space="0" w:color="auto"/>
                <w:right w:val="none" w:sz="0" w:space="0" w:color="auto"/>
              </w:divBdr>
            </w:div>
            <w:div w:id="978417175">
              <w:marLeft w:val="0"/>
              <w:marRight w:val="0"/>
              <w:marTop w:val="0"/>
              <w:marBottom w:val="0"/>
              <w:divBdr>
                <w:top w:val="none" w:sz="0" w:space="0" w:color="auto"/>
                <w:left w:val="none" w:sz="0" w:space="0" w:color="auto"/>
                <w:bottom w:val="none" w:sz="0" w:space="0" w:color="auto"/>
                <w:right w:val="none" w:sz="0" w:space="0" w:color="auto"/>
              </w:divBdr>
            </w:div>
            <w:div w:id="1880818597">
              <w:marLeft w:val="0"/>
              <w:marRight w:val="0"/>
              <w:marTop w:val="0"/>
              <w:marBottom w:val="0"/>
              <w:divBdr>
                <w:top w:val="none" w:sz="0" w:space="0" w:color="auto"/>
                <w:left w:val="none" w:sz="0" w:space="0" w:color="auto"/>
                <w:bottom w:val="none" w:sz="0" w:space="0" w:color="auto"/>
                <w:right w:val="none" w:sz="0" w:space="0" w:color="auto"/>
              </w:divBdr>
            </w:div>
            <w:div w:id="1635333496">
              <w:marLeft w:val="0"/>
              <w:marRight w:val="0"/>
              <w:marTop w:val="0"/>
              <w:marBottom w:val="0"/>
              <w:divBdr>
                <w:top w:val="none" w:sz="0" w:space="0" w:color="auto"/>
                <w:left w:val="none" w:sz="0" w:space="0" w:color="auto"/>
                <w:bottom w:val="none" w:sz="0" w:space="0" w:color="auto"/>
                <w:right w:val="none" w:sz="0" w:space="0" w:color="auto"/>
              </w:divBdr>
            </w:div>
            <w:div w:id="1176311880">
              <w:marLeft w:val="0"/>
              <w:marRight w:val="0"/>
              <w:marTop w:val="0"/>
              <w:marBottom w:val="0"/>
              <w:divBdr>
                <w:top w:val="none" w:sz="0" w:space="0" w:color="auto"/>
                <w:left w:val="none" w:sz="0" w:space="0" w:color="auto"/>
                <w:bottom w:val="none" w:sz="0" w:space="0" w:color="auto"/>
                <w:right w:val="none" w:sz="0" w:space="0" w:color="auto"/>
              </w:divBdr>
            </w:div>
            <w:div w:id="277030513">
              <w:marLeft w:val="0"/>
              <w:marRight w:val="0"/>
              <w:marTop w:val="0"/>
              <w:marBottom w:val="0"/>
              <w:divBdr>
                <w:top w:val="none" w:sz="0" w:space="0" w:color="auto"/>
                <w:left w:val="none" w:sz="0" w:space="0" w:color="auto"/>
                <w:bottom w:val="none" w:sz="0" w:space="0" w:color="auto"/>
                <w:right w:val="none" w:sz="0" w:space="0" w:color="auto"/>
              </w:divBdr>
            </w:div>
            <w:div w:id="1437406447">
              <w:marLeft w:val="0"/>
              <w:marRight w:val="0"/>
              <w:marTop w:val="0"/>
              <w:marBottom w:val="0"/>
              <w:divBdr>
                <w:top w:val="none" w:sz="0" w:space="0" w:color="auto"/>
                <w:left w:val="none" w:sz="0" w:space="0" w:color="auto"/>
                <w:bottom w:val="none" w:sz="0" w:space="0" w:color="auto"/>
                <w:right w:val="none" w:sz="0" w:space="0" w:color="auto"/>
              </w:divBdr>
            </w:div>
            <w:div w:id="304353549">
              <w:marLeft w:val="0"/>
              <w:marRight w:val="0"/>
              <w:marTop w:val="0"/>
              <w:marBottom w:val="0"/>
              <w:divBdr>
                <w:top w:val="none" w:sz="0" w:space="0" w:color="auto"/>
                <w:left w:val="none" w:sz="0" w:space="0" w:color="auto"/>
                <w:bottom w:val="none" w:sz="0" w:space="0" w:color="auto"/>
                <w:right w:val="none" w:sz="0" w:space="0" w:color="auto"/>
              </w:divBdr>
            </w:div>
            <w:div w:id="1036082149">
              <w:marLeft w:val="0"/>
              <w:marRight w:val="0"/>
              <w:marTop w:val="0"/>
              <w:marBottom w:val="0"/>
              <w:divBdr>
                <w:top w:val="none" w:sz="0" w:space="0" w:color="auto"/>
                <w:left w:val="none" w:sz="0" w:space="0" w:color="auto"/>
                <w:bottom w:val="none" w:sz="0" w:space="0" w:color="auto"/>
                <w:right w:val="none" w:sz="0" w:space="0" w:color="auto"/>
              </w:divBdr>
            </w:div>
            <w:div w:id="2042507490">
              <w:marLeft w:val="0"/>
              <w:marRight w:val="0"/>
              <w:marTop w:val="0"/>
              <w:marBottom w:val="0"/>
              <w:divBdr>
                <w:top w:val="none" w:sz="0" w:space="0" w:color="auto"/>
                <w:left w:val="none" w:sz="0" w:space="0" w:color="auto"/>
                <w:bottom w:val="none" w:sz="0" w:space="0" w:color="auto"/>
                <w:right w:val="none" w:sz="0" w:space="0" w:color="auto"/>
              </w:divBdr>
            </w:div>
            <w:div w:id="1509326700">
              <w:marLeft w:val="0"/>
              <w:marRight w:val="0"/>
              <w:marTop w:val="0"/>
              <w:marBottom w:val="0"/>
              <w:divBdr>
                <w:top w:val="none" w:sz="0" w:space="0" w:color="auto"/>
                <w:left w:val="none" w:sz="0" w:space="0" w:color="auto"/>
                <w:bottom w:val="none" w:sz="0" w:space="0" w:color="auto"/>
                <w:right w:val="none" w:sz="0" w:space="0" w:color="auto"/>
              </w:divBdr>
            </w:div>
            <w:div w:id="2000040878">
              <w:marLeft w:val="0"/>
              <w:marRight w:val="0"/>
              <w:marTop w:val="0"/>
              <w:marBottom w:val="0"/>
              <w:divBdr>
                <w:top w:val="none" w:sz="0" w:space="0" w:color="auto"/>
                <w:left w:val="none" w:sz="0" w:space="0" w:color="auto"/>
                <w:bottom w:val="none" w:sz="0" w:space="0" w:color="auto"/>
                <w:right w:val="none" w:sz="0" w:space="0" w:color="auto"/>
              </w:divBdr>
            </w:div>
            <w:div w:id="867327695">
              <w:marLeft w:val="0"/>
              <w:marRight w:val="0"/>
              <w:marTop w:val="0"/>
              <w:marBottom w:val="0"/>
              <w:divBdr>
                <w:top w:val="none" w:sz="0" w:space="0" w:color="auto"/>
                <w:left w:val="none" w:sz="0" w:space="0" w:color="auto"/>
                <w:bottom w:val="none" w:sz="0" w:space="0" w:color="auto"/>
                <w:right w:val="none" w:sz="0" w:space="0" w:color="auto"/>
              </w:divBdr>
            </w:div>
            <w:div w:id="1347750846">
              <w:marLeft w:val="0"/>
              <w:marRight w:val="0"/>
              <w:marTop w:val="0"/>
              <w:marBottom w:val="0"/>
              <w:divBdr>
                <w:top w:val="none" w:sz="0" w:space="0" w:color="auto"/>
                <w:left w:val="none" w:sz="0" w:space="0" w:color="auto"/>
                <w:bottom w:val="none" w:sz="0" w:space="0" w:color="auto"/>
                <w:right w:val="none" w:sz="0" w:space="0" w:color="auto"/>
              </w:divBdr>
            </w:div>
            <w:div w:id="1957565111">
              <w:marLeft w:val="0"/>
              <w:marRight w:val="0"/>
              <w:marTop w:val="0"/>
              <w:marBottom w:val="0"/>
              <w:divBdr>
                <w:top w:val="none" w:sz="0" w:space="0" w:color="auto"/>
                <w:left w:val="none" w:sz="0" w:space="0" w:color="auto"/>
                <w:bottom w:val="none" w:sz="0" w:space="0" w:color="auto"/>
                <w:right w:val="none" w:sz="0" w:space="0" w:color="auto"/>
              </w:divBdr>
            </w:div>
            <w:div w:id="2076463440">
              <w:marLeft w:val="0"/>
              <w:marRight w:val="0"/>
              <w:marTop w:val="0"/>
              <w:marBottom w:val="0"/>
              <w:divBdr>
                <w:top w:val="none" w:sz="0" w:space="0" w:color="auto"/>
                <w:left w:val="none" w:sz="0" w:space="0" w:color="auto"/>
                <w:bottom w:val="none" w:sz="0" w:space="0" w:color="auto"/>
                <w:right w:val="none" w:sz="0" w:space="0" w:color="auto"/>
              </w:divBdr>
            </w:div>
            <w:div w:id="443887683">
              <w:marLeft w:val="0"/>
              <w:marRight w:val="0"/>
              <w:marTop w:val="0"/>
              <w:marBottom w:val="0"/>
              <w:divBdr>
                <w:top w:val="none" w:sz="0" w:space="0" w:color="auto"/>
                <w:left w:val="none" w:sz="0" w:space="0" w:color="auto"/>
                <w:bottom w:val="none" w:sz="0" w:space="0" w:color="auto"/>
                <w:right w:val="none" w:sz="0" w:space="0" w:color="auto"/>
              </w:divBdr>
            </w:div>
            <w:div w:id="84035075">
              <w:marLeft w:val="0"/>
              <w:marRight w:val="0"/>
              <w:marTop w:val="0"/>
              <w:marBottom w:val="0"/>
              <w:divBdr>
                <w:top w:val="none" w:sz="0" w:space="0" w:color="auto"/>
                <w:left w:val="none" w:sz="0" w:space="0" w:color="auto"/>
                <w:bottom w:val="none" w:sz="0" w:space="0" w:color="auto"/>
                <w:right w:val="none" w:sz="0" w:space="0" w:color="auto"/>
              </w:divBdr>
            </w:div>
            <w:div w:id="1820028127">
              <w:marLeft w:val="0"/>
              <w:marRight w:val="0"/>
              <w:marTop w:val="0"/>
              <w:marBottom w:val="0"/>
              <w:divBdr>
                <w:top w:val="none" w:sz="0" w:space="0" w:color="auto"/>
                <w:left w:val="none" w:sz="0" w:space="0" w:color="auto"/>
                <w:bottom w:val="none" w:sz="0" w:space="0" w:color="auto"/>
                <w:right w:val="none" w:sz="0" w:space="0" w:color="auto"/>
              </w:divBdr>
            </w:div>
            <w:div w:id="1022902262">
              <w:marLeft w:val="0"/>
              <w:marRight w:val="0"/>
              <w:marTop w:val="0"/>
              <w:marBottom w:val="0"/>
              <w:divBdr>
                <w:top w:val="none" w:sz="0" w:space="0" w:color="auto"/>
                <w:left w:val="none" w:sz="0" w:space="0" w:color="auto"/>
                <w:bottom w:val="none" w:sz="0" w:space="0" w:color="auto"/>
                <w:right w:val="none" w:sz="0" w:space="0" w:color="auto"/>
              </w:divBdr>
            </w:div>
            <w:div w:id="1665401905">
              <w:marLeft w:val="0"/>
              <w:marRight w:val="0"/>
              <w:marTop w:val="0"/>
              <w:marBottom w:val="0"/>
              <w:divBdr>
                <w:top w:val="none" w:sz="0" w:space="0" w:color="auto"/>
                <w:left w:val="none" w:sz="0" w:space="0" w:color="auto"/>
                <w:bottom w:val="none" w:sz="0" w:space="0" w:color="auto"/>
                <w:right w:val="none" w:sz="0" w:space="0" w:color="auto"/>
              </w:divBdr>
            </w:div>
            <w:div w:id="1255243506">
              <w:marLeft w:val="0"/>
              <w:marRight w:val="0"/>
              <w:marTop w:val="0"/>
              <w:marBottom w:val="0"/>
              <w:divBdr>
                <w:top w:val="none" w:sz="0" w:space="0" w:color="auto"/>
                <w:left w:val="none" w:sz="0" w:space="0" w:color="auto"/>
                <w:bottom w:val="none" w:sz="0" w:space="0" w:color="auto"/>
                <w:right w:val="none" w:sz="0" w:space="0" w:color="auto"/>
              </w:divBdr>
            </w:div>
            <w:div w:id="1133715538">
              <w:marLeft w:val="0"/>
              <w:marRight w:val="0"/>
              <w:marTop w:val="0"/>
              <w:marBottom w:val="0"/>
              <w:divBdr>
                <w:top w:val="none" w:sz="0" w:space="0" w:color="auto"/>
                <w:left w:val="none" w:sz="0" w:space="0" w:color="auto"/>
                <w:bottom w:val="none" w:sz="0" w:space="0" w:color="auto"/>
                <w:right w:val="none" w:sz="0" w:space="0" w:color="auto"/>
              </w:divBdr>
            </w:div>
            <w:div w:id="1965112007">
              <w:marLeft w:val="0"/>
              <w:marRight w:val="0"/>
              <w:marTop w:val="0"/>
              <w:marBottom w:val="0"/>
              <w:divBdr>
                <w:top w:val="none" w:sz="0" w:space="0" w:color="auto"/>
                <w:left w:val="none" w:sz="0" w:space="0" w:color="auto"/>
                <w:bottom w:val="none" w:sz="0" w:space="0" w:color="auto"/>
                <w:right w:val="none" w:sz="0" w:space="0" w:color="auto"/>
              </w:divBdr>
            </w:div>
            <w:div w:id="1929345239">
              <w:marLeft w:val="0"/>
              <w:marRight w:val="0"/>
              <w:marTop w:val="0"/>
              <w:marBottom w:val="0"/>
              <w:divBdr>
                <w:top w:val="none" w:sz="0" w:space="0" w:color="auto"/>
                <w:left w:val="none" w:sz="0" w:space="0" w:color="auto"/>
                <w:bottom w:val="none" w:sz="0" w:space="0" w:color="auto"/>
                <w:right w:val="none" w:sz="0" w:space="0" w:color="auto"/>
              </w:divBdr>
            </w:div>
            <w:div w:id="2108384592">
              <w:marLeft w:val="0"/>
              <w:marRight w:val="0"/>
              <w:marTop w:val="0"/>
              <w:marBottom w:val="0"/>
              <w:divBdr>
                <w:top w:val="none" w:sz="0" w:space="0" w:color="auto"/>
                <w:left w:val="none" w:sz="0" w:space="0" w:color="auto"/>
                <w:bottom w:val="none" w:sz="0" w:space="0" w:color="auto"/>
                <w:right w:val="none" w:sz="0" w:space="0" w:color="auto"/>
              </w:divBdr>
            </w:div>
            <w:div w:id="1670988224">
              <w:marLeft w:val="0"/>
              <w:marRight w:val="0"/>
              <w:marTop w:val="0"/>
              <w:marBottom w:val="0"/>
              <w:divBdr>
                <w:top w:val="none" w:sz="0" w:space="0" w:color="auto"/>
                <w:left w:val="none" w:sz="0" w:space="0" w:color="auto"/>
                <w:bottom w:val="none" w:sz="0" w:space="0" w:color="auto"/>
                <w:right w:val="none" w:sz="0" w:space="0" w:color="auto"/>
              </w:divBdr>
            </w:div>
            <w:div w:id="2039699932">
              <w:marLeft w:val="0"/>
              <w:marRight w:val="0"/>
              <w:marTop w:val="0"/>
              <w:marBottom w:val="0"/>
              <w:divBdr>
                <w:top w:val="none" w:sz="0" w:space="0" w:color="auto"/>
                <w:left w:val="none" w:sz="0" w:space="0" w:color="auto"/>
                <w:bottom w:val="none" w:sz="0" w:space="0" w:color="auto"/>
                <w:right w:val="none" w:sz="0" w:space="0" w:color="auto"/>
              </w:divBdr>
            </w:div>
            <w:div w:id="2003049025">
              <w:marLeft w:val="0"/>
              <w:marRight w:val="0"/>
              <w:marTop w:val="0"/>
              <w:marBottom w:val="0"/>
              <w:divBdr>
                <w:top w:val="none" w:sz="0" w:space="0" w:color="auto"/>
                <w:left w:val="none" w:sz="0" w:space="0" w:color="auto"/>
                <w:bottom w:val="none" w:sz="0" w:space="0" w:color="auto"/>
                <w:right w:val="none" w:sz="0" w:space="0" w:color="auto"/>
              </w:divBdr>
            </w:div>
            <w:div w:id="1172570774">
              <w:marLeft w:val="0"/>
              <w:marRight w:val="0"/>
              <w:marTop w:val="0"/>
              <w:marBottom w:val="0"/>
              <w:divBdr>
                <w:top w:val="none" w:sz="0" w:space="0" w:color="auto"/>
                <w:left w:val="none" w:sz="0" w:space="0" w:color="auto"/>
                <w:bottom w:val="none" w:sz="0" w:space="0" w:color="auto"/>
                <w:right w:val="none" w:sz="0" w:space="0" w:color="auto"/>
              </w:divBdr>
            </w:div>
            <w:div w:id="892231169">
              <w:marLeft w:val="0"/>
              <w:marRight w:val="0"/>
              <w:marTop w:val="0"/>
              <w:marBottom w:val="0"/>
              <w:divBdr>
                <w:top w:val="none" w:sz="0" w:space="0" w:color="auto"/>
                <w:left w:val="none" w:sz="0" w:space="0" w:color="auto"/>
                <w:bottom w:val="none" w:sz="0" w:space="0" w:color="auto"/>
                <w:right w:val="none" w:sz="0" w:space="0" w:color="auto"/>
              </w:divBdr>
            </w:div>
            <w:div w:id="1921328219">
              <w:marLeft w:val="0"/>
              <w:marRight w:val="0"/>
              <w:marTop w:val="0"/>
              <w:marBottom w:val="0"/>
              <w:divBdr>
                <w:top w:val="none" w:sz="0" w:space="0" w:color="auto"/>
                <w:left w:val="none" w:sz="0" w:space="0" w:color="auto"/>
                <w:bottom w:val="none" w:sz="0" w:space="0" w:color="auto"/>
                <w:right w:val="none" w:sz="0" w:space="0" w:color="auto"/>
              </w:divBdr>
            </w:div>
            <w:div w:id="1396247131">
              <w:marLeft w:val="0"/>
              <w:marRight w:val="0"/>
              <w:marTop w:val="0"/>
              <w:marBottom w:val="0"/>
              <w:divBdr>
                <w:top w:val="none" w:sz="0" w:space="0" w:color="auto"/>
                <w:left w:val="none" w:sz="0" w:space="0" w:color="auto"/>
                <w:bottom w:val="none" w:sz="0" w:space="0" w:color="auto"/>
                <w:right w:val="none" w:sz="0" w:space="0" w:color="auto"/>
              </w:divBdr>
            </w:div>
            <w:div w:id="1086608450">
              <w:marLeft w:val="0"/>
              <w:marRight w:val="0"/>
              <w:marTop w:val="0"/>
              <w:marBottom w:val="0"/>
              <w:divBdr>
                <w:top w:val="none" w:sz="0" w:space="0" w:color="auto"/>
                <w:left w:val="none" w:sz="0" w:space="0" w:color="auto"/>
                <w:bottom w:val="none" w:sz="0" w:space="0" w:color="auto"/>
                <w:right w:val="none" w:sz="0" w:space="0" w:color="auto"/>
              </w:divBdr>
            </w:div>
            <w:div w:id="2088381451">
              <w:marLeft w:val="0"/>
              <w:marRight w:val="0"/>
              <w:marTop w:val="0"/>
              <w:marBottom w:val="0"/>
              <w:divBdr>
                <w:top w:val="none" w:sz="0" w:space="0" w:color="auto"/>
                <w:left w:val="none" w:sz="0" w:space="0" w:color="auto"/>
                <w:bottom w:val="none" w:sz="0" w:space="0" w:color="auto"/>
                <w:right w:val="none" w:sz="0" w:space="0" w:color="auto"/>
              </w:divBdr>
            </w:div>
            <w:div w:id="1106147806">
              <w:marLeft w:val="0"/>
              <w:marRight w:val="0"/>
              <w:marTop w:val="0"/>
              <w:marBottom w:val="0"/>
              <w:divBdr>
                <w:top w:val="none" w:sz="0" w:space="0" w:color="auto"/>
                <w:left w:val="none" w:sz="0" w:space="0" w:color="auto"/>
                <w:bottom w:val="none" w:sz="0" w:space="0" w:color="auto"/>
                <w:right w:val="none" w:sz="0" w:space="0" w:color="auto"/>
              </w:divBdr>
            </w:div>
            <w:div w:id="1786458961">
              <w:marLeft w:val="0"/>
              <w:marRight w:val="0"/>
              <w:marTop w:val="0"/>
              <w:marBottom w:val="0"/>
              <w:divBdr>
                <w:top w:val="none" w:sz="0" w:space="0" w:color="auto"/>
                <w:left w:val="none" w:sz="0" w:space="0" w:color="auto"/>
                <w:bottom w:val="none" w:sz="0" w:space="0" w:color="auto"/>
                <w:right w:val="none" w:sz="0" w:space="0" w:color="auto"/>
              </w:divBdr>
            </w:div>
            <w:div w:id="1122113619">
              <w:marLeft w:val="0"/>
              <w:marRight w:val="0"/>
              <w:marTop w:val="0"/>
              <w:marBottom w:val="0"/>
              <w:divBdr>
                <w:top w:val="none" w:sz="0" w:space="0" w:color="auto"/>
                <w:left w:val="none" w:sz="0" w:space="0" w:color="auto"/>
                <w:bottom w:val="none" w:sz="0" w:space="0" w:color="auto"/>
                <w:right w:val="none" w:sz="0" w:space="0" w:color="auto"/>
              </w:divBdr>
            </w:div>
            <w:div w:id="726146023">
              <w:marLeft w:val="0"/>
              <w:marRight w:val="0"/>
              <w:marTop w:val="0"/>
              <w:marBottom w:val="0"/>
              <w:divBdr>
                <w:top w:val="none" w:sz="0" w:space="0" w:color="auto"/>
                <w:left w:val="none" w:sz="0" w:space="0" w:color="auto"/>
                <w:bottom w:val="none" w:sz="0" w:space="0" w:color="auto"/>
                <w:right w:val="none" w:sz="0" w:space="0" w:color="auto"/>
              </w:divBdr>
            </w:div>
            <w:div w:id="2066875307">
              <w:marLeft w:val="0"/>
              <w:marRight w:val="0"/>
              <w:marTop w:val="0"/>
              <w:marBottom w:val="0"/>
              <w:divBdr>
                <w:top w:val="none" w:sz="0" w:space="0" w:color="auto"/>
                <w:left w:val="none" w:sz="0" w:space="0" w:color="auto"/>
                <w:bottom w:val="none" w:sz="0" w:space="0" w:color="auto"/>
                <w:right w:val="none" w:sz="0" w:space="0" w:color="auto"/>
              </w:divBdr>
            </w:div>
            <w:div w:id="1261259127">
              <w:marLeft w:val="0"/>
              <w:marRight w:val="0"/>
              <w:marTop w:val="0"/>
              <w:marBottom w:val="0"/>
              <w:divBdr>
                <w:top w:val="none" w:sz="0" w:space="0" w:color="auto"/>
                <w:left w:val="none" w:sz="0" w:space="0" w:color="auto"/>
                <w:bottom w:val="none" w:sz="0" w:space="0" w:color="auto"/>
                <w:right w:val="none" w:sz="0" w:space="0" w:color="auto"/>
              </w:divBdr>
            </w:div>
            <w:div w:id="2072458307">
              <w:marLeft w:val="0"/>
              <w:marRight w:val="0"/>
              <w:marTop w:val="0"/>
              <w:marBottom w:val="0"/>
              <w:divBdr>
                <w:top w:val="none" w:sz="0" w:space="0" w:color="auto"/>
                <w:left w:val="none" w:sz="0" w:space="0" w:color="auto"/>
                <w:bottom w:val="none" w:sz="0" w:space="0" w:color="auto"/>
                <w:right w:val="none" w:sz="0" w:space="0" w:color="auto"/>
              </w:divBdr>
            </w:div>
            <w:div w:id="76633517">
              <w:marLeft w:val="0"/>
              <w:marRight w:val="0"/>
              <w:marTop w:val="0"/>
              <w:marBottom w:val="0"/>
              <w:divBdr>
                <w:top w:val="none" w:sz="0" w:space="0" w:color="auto"/>
                <w:left w:val="none" w:sz="0" w:space="0" w:color="auto"/>
                <w:bottom w:val="none" w:sz="0" w:space="0" w:color="auto"/>
                <w:right w:val="none" w:sz="0" w:space="0" w:color="auto"/>
              </w:divBdr>
            </w:div>
            <w:div w:id="1553612866">
              <w:marLeft w:val="0"/>
              <w:marRight w:val="0"/>
              <w:marTop w:val="0"/>
              <w:marBottom w:val="0"/>
              <w:divBdr>
                <w:top w:val="none" w:sz="0" w:space="0" w:color="auto"/>
                <w:left w:val="none" w:sz="0" w:space="0" w:color="auto"/>
                <w:bottom w:val="none" w:sz="0" w:space="0" w:color="auto"/>
                <w:right w:val="none" w:sz="0" w:space="0" w:color="auto"/>
              </w:divBdr>
            </w:div>
            <w:div w:id="1134375703">
              <w:marLeft w:val="0"/>
              <w:marRight w:val="0"/>
              <w:marTop w:val="0"/>
              <w:marBottom w:val="0"/>
              <w:divBdr>
                <w:top w:val="none" w:sz="0" w:space="0" w:color="auto"/>
                <w:left w:val="none" w:sz="0" w:space="0" w:color="auto"/>
                <w:bottom w:val="none" w:sz="0" w:space="0" w:color="auto"/>
                <w:right w:val="none" w:sz="0" w:space="0" w:color="auto"/>
              </w:divBdr>
            </w:div>
            <w:div w:id="461197369">
              <w:marLeft w:val="0"/>
              <w:marRight w:val="0"/>
              <w:marTop w:val="0"/>
              <w:marBottom w:val="0"/>
              <w:divBdr>
                <w:top w:val="none" w:sz="0" w:space="0" w:color="auto"/>
                <w:left w:val="none" w:sz="0" w:space="0" w:color="auto"/>
                <w:bottom w:val="none" w:sz="0" w:space="0" w:color="auto"/>
                <w:right w:val="none" w:sz="0" w:space="0" w:color="auto"/>
              </w:divBdr>
            </w:div>
            <w:div w:id="714962938">
              <w:marLeft w:val="0"/>
              <w:marRight w:val="0"/>
              <w:marTop w:val="0"/>
              <w:marBottom w:val="0"/>
              <w:divBdr>
                <w:top w:val="none" w:sz="0" w:space="0" w:color="auto"/>
                <w:left w:val="none" w:sz="0" w:space="0" w:color="auto"/>
                <w:bottom w:val="none" w:sz="0" w:space="0" w:color="auto"/>
                <w:right w:val="none" w:sz="0" w:space="0" w:color="auto"/>
              </w:divBdr>
            </w:div>
            <w:div w:id="1278416157">
              <w:marLeft w:val="0"/>
              <w:marRight w:val="0"/>
              <w:marTop w:val="0"/>
              <w:marBottom w:val="0"/>
              <w:divBdr>
                <w:top w:val="none" w:sz="0" w:space="0" w:color="auto"/>
                <w:left w:val="none" w:sz="0" w:space="0" w:color="auto"/>
                <w:bottom w:val="none" w:sz="0" w:space="0" w:color="auto"/>
                <w:right w:val="none" w:sz="0" w:space="0" w:color="auto"/>
              </w:divBdr>
            </w:div>
            <w:div w:id="117453092">
              <w:marLeft w:val="0"/>
              <w:marRight w:val="0"/>
              <w:marTop w:val="0"/>
              <w:marBottom w:val="0"/>
              <w:divBdr>
                <w:top w:val="none" w:sz="0" w:space="0" w:color="auto"/>
                <w:left w:val="none" w:sz="0" w:space="0" w:color="auto"/>
                <w:bottom w:val="none" w:sz="0" w:space="0" w:color="auto"/>
                <w:right w:val="none" w:sz="0" w:space="0" w:color="auto"/>
              </w:divBdr>
            </w:div>
            <w:div w:id="1294368723">
              <w:marLeft w:val="0"/>
              <w:marRight w:val="0"/>
              <w:marTop w:val="0"/>
              <w:marBottom w:val="0"/>
              <w:divBdr>
                <w:top w:val="none" w:sz="0" w:space="0" w:color="auto"/>
                <w:left w:val="none" w:sz="0" w:space="0" w:color="auto"/>
                <w:bottom w:val="none" w:sz="0" w:space="0" w:color="auto"/>
                <w:right w:val="none" w:sz="0" w:space="0" w:color="auto"/>
              </w:divBdr>
            </w:div>
            <w:div w:id="1555122803">
              <w:marLeft w:val="0"/>
              <w:marRight w:val="0"/>
              <w:marTop w:val="0"/>
              <w:marBottom w:val="0"/>
              <w:divBdr>
                <w:top w:val="none" w:sz="0" w:space="0" w:color="auto"/>
                <w:left w:val="none" w:sz="0" w:space="0" w:color="auto"/>
                <w:bottom w:val="none" w:sz="0" w:space="0" w:color="auto"/>
                <w:right w:val="none" w:sz="0" w:space="0" w:color="auto"/>
              </w:divBdr>
            </w:div>
            <w:div w:id="1221748110">
              <w:marLeft w:val="0"/>
              <w:marRight w:val="0"/>
              <w:marTop w:val="0"/>
              <w:marBottom w:val="0"/>
              <w:divBdr>
                <w:top w:val="none" w:sz="0" w:space="0" w:color="auto"/>
                <w:left w:val="none" w:sz="0" w:space="0" w:color="auto"/>
                <w:bottom w:val="none" w:sz="0" w:space="0" w:color="auto"/>
                <w:right w:val="none" w:sz="0" w:space="0" w:color="auto"/>
              </w:divBdr>
            </w:div>
            <w:div w:id="724377011">
              <w:marLeft w:val="0"/>
              <w:marRight w:val="0"/>
              <w:marTop w:val="0"/>
              <w:marBottom w:val="0"/>
              <w:divBdr>
                <w:top w:val="none" w:sz="0" w:space="0" w:color="auto"/>
                <w:left w:val="none" w:sz="0" w:space="0" w:color="auto"/>
                <w:bottom w:val="none" w:sz="0" w:space="0" w:color="auto"/>
                <w:right w:val="none" w:sz="0" w:space="0" w:color="auto"/>
              </w:divBdr>
            </w:div>
            <w:div w:id="1973243693">
              <w:marLeft w:val="0"/>
              <w:marRight w:val="0"/>
              <w:marTop w:val="0"/>
              <w:marBottom w:val="0"/>
              <w:divBdr>
                <w:top w:val="none" w:sz="0" w:space="0" w:color="auto"/>
                <w:left w:val="none" w:sz="0" w:space="0" w:color="auto"/>
                <w:bottom w:val="none" w:sz="0" w:space="0" w:color="auto"/>
                <w:right w:val="none" w:sz="0" w:space="0" w:color="auto"/>
              </w:divBdr>
            </w:div>
            <w:div w:id="531311541">
              <w:marLeft w:val="0"/>
              <w:marRight w:val="0"/>
              <w:marTop w:val="0"/>
              <w:marBottom w:val="0"/>
              <w:divBdr>
                <w:top w:val="none" w:sz="0" w:space="0" w:color="auto"/>
                <w:left w:val="none" w:sz="0" w:space="0" w:color="auto"/>
                <w:bottom w:val="none" w:sz="0" w:space="0" w:color="auto"/>
                <w:right w:val="none" w:sz="0" w:space="0" w:color="auto"/>
              </w:divBdr>
            </w:div>
            <w:div w:id="1171532042">
              <w:marLeft w:val="0"/>
              <w:marRight w:val="0"/>
              <w:marTop w:val="0"/>
              <w:marBottom w:val="0"/>
              <w:divBdr>
                <w:top w:val="none" w:sz="0" w:space="0" w:color="auto"/>
                <w:left w:val="none" w:sz="0" w:space="0" w:color="auto"/>
                <w:bottom w:val="none" w:sz="0" w:space="0" w:color="auto"/>
                <w:right w:val="none" w:sz="0" w:space="0" w:color="auto"/>
              </w:divBdr>
            </w:div>
            <w:div w:id="2035693031">
              <w:marLeft w:val="0"/>
              <w:marRight w:val="0"/>
              <w:marTop w:val="0"/>
              <w:marBottom w:val="0"/>
              <w:divBdr>
                <w:top w:val="none" w:sz="0" w:space="0" w:color="auto"/>
                <w:left w:val="none" w:sz="0" w:space="0" w:color="auto"/>
                <w:bottom w:val="none" w:sz="0" w:space="0" w:color="auto"/>
                <w:right w:val="none" w:sz="0" w:space="0" w:color="auto"/>
              </w:divBdr>
            </w:div>
            <w:div w:id="2116048889">
              <w:marLeft w:val="0"/>
              <w:marRight w:val="0"/>
              <w:marTop w:val="0"/>
              <w:marBottom w:val="0"/>
              <w:divBdr>
                <w:top w:val="none" w:sz="0" w:space="0" w:color="auto"/>
                <w:left w:val="none" w:sz="0" w:space="0" w:color="auto"/>
                <w:bottom w:val="none" w:sz="0" w:space="0" w:color="auto"/>
                <w:right w:val="none" w:sz="0" w:space="0" w:color="auto"/>
              </w:divBdr>
            </w:div>
            <w:div w:id="2067334954">
              <w:marLeft w:val="0"/>
              <w:marRight w:val="0"/>
              <w:marTop w:val="0"/>
              <w:marBottom w:val="0"/>
              <w:divBdr>
                <w:top w:val="none" w:sz="0" w:space="0" w:color="auto"/>
                <w:left w:val="none" w:sz="0" w:space="0" w:color="auto"/>
                <w:bottom w:val="none" w:sz="0" w:space="0" w:color="auto"/>
                <w:right w:val="none" w:sz="0" w:space="0" w:color="auto"/>
              </w:divBdr>
            </w:div>
            <w:div w:id="1737167248">
              <w:marLeft w:val="0"/>
              <w:marRight w:val="0"/>
              <w:marTop w:val="0"/>
              <w:marBottom w:val="0"/>
              <w:divBdr>
                <w:top w:val="none" w:sz="0" w:space="0" w:color="auto"/>
                <w:left w:val="none" w:sz="0" w:space="0" w:color="auto"/>
                <w:bottom w:val="none" w:sz="0" w:space="0" w:color="auto"/>
                <w:right w:val="none" w:sz="0" w:space="0" w:color="auto"/>
              </w:divBdr>
            </w:div>
            <w:div w:id="1308826715">
              <w:marLeft w:val="0"/>
              <w:marRight w:val="0"/>
              <w:marTop w:val="0"/>
              <w:marBottom w:val="0"/>
              <w:divBdr>
                <w:top w:val="none" w:sz="0" w:space="0" w:color="auto"/>
                <w:left w:val="none" w:sz="0" w:space="0" w:color="auto"/>
                <w:bottom w:val="none" w:sz="0" w:space="0" w:color="auto"/>
                <w:right w:val="none" w:sz="0" w:space="0" w:color="auto"/>
              </w:divBdr>
            </w:div>
            <w:div w:id="1548836024">
              <w:marLeft w:val="0"/>
              <w:marRight w:val="0"/>
              <w:marTop w:val="0"/>
              <w:marBottom w:val="0"/>
              <w:divBdr>
                <w:top w:val="none" w:sz="0" w:space="0" w:color="auto"/>
                <w:left w:val="none" w:sz="0" w:space="0" w:color="auto"/>
                <w:bottom w:val="none" w:sz="0" w:space="0" w:color="auto"/>
                <w:right w:val="none" w:sz="0" w:space="0" w:color="auto"/>
              </w:divBdr>
            </w:div>
            <w:div w:id="332686382">
              <w:marLeft w:val="0"/>
              <w:marRight w:val="0"/>
              <w:marTop w:val="0"/>
              <w:marBottom w:val="0"/>
              <w:divBdr>
                <w:top w:val="none" w:sz="0" w:space="0" w:color="auto"/>
                <w:left w:val="none" w:sz="0" w:space="0" w:color="auto"/>
                <w:bottom w:val="none" w:sz="0" w:space="0" w:color="auto"/>
                <w:right w:val="none" w:sz="0" w:space="0" w:color="auto"/>
              </w:divBdr>
            </w:div>
            <w:div w:id="1742289533">
              <w:marLeft w:val="0"/>
              <w:marRight w:val="0"/>
              <w:marTop w:val="0"/>
              <w:marBottom w:val="0"/>
              <w:divBdr>
                <w:top w:val="none" w:sz="0" w:space="0" w:color="auto"/>
                <w:left w:val="none" w:sz="0" w:space="0" w:color="auto"/>
                <w:bottom w:val="none" w:sz="0" w:space="0" w:color="auto"/>
                <w:right w:val="none" w:sz="0" w:space="0" w:color="auto"/>
              </w:divBdr>
            </w:div>
            <w:div w:id="1690179101">
              <w:marLeft w:val="0"/>
              <w:marRight w:val="0"/>
              <w:marTop w:val="0"/>
              <w:marBottom w:val="0"/>
              <w:divBdr>
                <w:top w:val="none" w:sz="0" w:space="0" w:color="auto"/>
                <w:left w:val="none" w:sz="0" w:space="0" w:color="auto"/>
                <w:bottom w:val="none" w:sz="0" w:space="0" w:color="auto"/>
                <w:right w:val="none" w:sz="0" w:space="0" w:color="auto"/>
              </w:divBdr>
            </w:div>
            <w:div w:id="1866401221">
              <w:marLeft w:val="0"/>
              <w:marRight w:val="0"/>
              <w:marTop w:val="0"/>
              <w:marBottom w:val="0"/>
              <w:divBdr>
                <w:top w:val="none" w:sz="0" w:space="0" w:color="auto"/>
                <w:left w:val="none" w:sz="0" w:space="0" w:color="auto"/>
                <w:bottom w:val="none" w:sz="0" w:space="0" w:color="auto"/>
                <w:right w:val="none" w:sz="0" w:space="0" w:color="auto"/>
              </w:divBdr>
            </w:div>
            <w:div w:id="1736857362">
              <w:marLeft w:val="0"/>
              <w:marRight w:val="0"/>
              <w:marTop w:val="0"/>
              <w:marBottom w:val="0"/>
              <w:divBdr>
                <w:top w:val="none" w:sz="0" w:space="0" w:color="auto"/>
                <w:left w:val="none" w:sz="0" w:space="0" w:color="auto"/>
                <w:bottom w:val="none" w:sz="0" w:space="0" w:color="auto"/>
                <w:right w:val="none" w:sz="0" w:space="0" w:color="auto"/>
              </w:divBdr>
            </w:div>
            <w:div w:id="1992755874">
              <w:marLeft w:val="0"/>
              <w:marRight w:val="0"/>
              <w:marTop w:val="0"/>
              <w:marBottom w:val="0"/>
              <w:divBdr>
                <w:top w:val="none" w:sz="0" w:space="0" w:color="auto"/>
                <w:left w:val="none" w:sz="0" w:space="0" w:color="auto"/>
                <w:bottom w:val="none" w:sz="0" w:space="0" w:color="auto"/>
                <w:right w:val="none" w:sz="0" w:space="0" w:color="auto"/>
              </w:divBdr>
            </w:div>
            <w:div w:id="1698387208">
              <w:marLeft w:val="0"/>
              <w:marRight w:val="0"/>
              <w:marTop w:val="0"/>
              <w:marBottom w:val="0"/>
              <w:divBdr>
                <w:top w:val="none" w:sz="0" w:space="0" w:color="auto"/>
                <w:left w:val="none" w:sz="0" w:space="0" w:color="auto"/>
                <w:bottom w:val="none" w:sz="0" w:space="0" w:color="auto"/>
                <w:right w:val="none" w:sz="0" w:space="0" w:color="auto"/>
              </w:divBdr>
            </w:div>
            <w:div w:id="722754399">
              <w:marLeft w:val="0"/>
              <w:marRight w:val="0"/>
              <w:marTop w:val="0"/>
              <w:marBottom w:val="0"/>
              <w:divBdr>
                <w:top w:val="none" w:sz="0" w:space="0" w:color="auto"/>
                <w:left w:val="none" w:sz="0" w:space="0" w:color="auto"/>
                <w:bottom w:val="none" w:sz="0" w:space="0" w:color="auto"/>
                <w:right w:val="none" w:sz="0" w:space="0" w:color="auto"/>
              </w:divBdr>
            </w:div>
            <w:div w:id="1555967539">
              <w:marLeft w:val="0"/>
              <w:marRight w:val="0"/>
              <w:marTop w:val="0"/>
              <w:marBottom w:val="0"/>
              <w:divBdr>
                <w:top w:val="none" w:sz="0" w:space="0" w:color="auto"/>
                <w:left w:val="none" w:sz="0" w:space="0" w:color="auto"/>
                <w:bottom w:val="none" w:sz="0" w:space="0" w:color="auto"/>
                <w:right w:val="none" w:sz="0" w:space="0" w:color="auto"/>
              </w:divBdr>
            </w:div>
            <w:div w:id="2094743518">
              <w:marLeft w:val="0"/>
              <w:marRight w:val="0"/>
              <w:marTop w:val="0"/>
              <w:marBottom w:val="0"/>
              <w:divBdr>
                <w:top w:val="none" w:sz="0" w:space="0" w:color="auto"/>
                <w:left w:val="none" w:sz="0" w:space="0" w:color="auto"/>
                <w:bottom w:val="none" w:sz="0" w:space="0" w:color="auto"/>
                <w:right w:val="none" w:sz="0" w:space="0" w:color="auto"/>
              </w:divBdr>
            </w:div>
            <w:div w:id="1201161889">
              <w:marLeft w:val="0"/>
              <w:marRight w:val="0"/>
              <w:marTop w:val="0"/>
              <w:marBottom w:val="0"/>
              <w:divBdr>
                <w:top w:val="none" w:sz="0" w:space="0" w:color="auto"/>
                <w:left w:val="none" w:sz="0" w:space="0" w:color="auto"/>
                <w:bottom w:val="none" w:sz="0" w:space="0" w:color="auto"/>
                <w:right w:val="none" w:sz="0" w:space="0" w:color="auto"/>
              </w:divBdr>
            </w:div>
            <w:div w:id="568074279">
              <w:marLeft w:val="0"/>
              <w:marRight w:val="0"/>
              <w:marTop w:val="0"/>
              <w:marBottom w:val="0"/>
              <w:divBdr>
                <w:top w:val="none" w:sz="0" w:space="0" w:color="auto"/>
                <w:left w:val="none" w:sz="0" w:space="0" w:color="auto"/>
                <w:bottom w:val="none" w:sz="0" w:space="0" w:color="auto"/>
                <w:right w:val="none" w:sz="0" w:space="0" w:color="auto"/>
              </w:divBdr>
            </w:div>
            <w:div w:id="284897076">
              <w:marLeft w:val="0"/>
              <w:marRight w:val="0"/>
              <w:marTop w:val="0"/>
              <w:marBottom w:val="0"/>
              <w:divBdr>
                <w:top w:val="none" w:sz="0" w:space="0" w:color="auto"/>
                <w:left w:val="none" w:sz="0" w:space="0" w:color="auto"/>
                <w:bottom w:val="none" w:sz="0" w:space="0" w:color="auto"/>
                <w:right w:val="none" w:sz="0" w:space="0" w:color="auto"/>
              </w:divBdr>
            </w:div>
            <w:div w:id="109979521">
              <w:marLeft w:val="0"/>
              <w:marRight w:val="0"/>
              <w:marTop w:val="0"/>
              <w:marBottom w:val="0"/>
              <w:divBdr>
                <w:top w:val="none" w:sz="0" w:space="0" w:color="auto"/>
                <w:left w:val="none" w:sz="0" w:space="0" w:color="auto"/>
                <w:bottom w:val="none" w:sz="0" w:space="0" w:color="auto"/>
                <w:right w:val="none" w:sz="0" w:space="0" w:color="auto"/>
              </w:divBdr>
            </w:div>
            <w:div w:id="284434558">
              <w:marLeft w:val="0"/>
              <w:marRight w:val="0"/>
              <w:marTop w:val="0"/>
              <w:marBottom w:val="0"/>
              <w:divBdr>
                <w:top w:val="none" w:sz="0" w:space="0" w:color="auto"/>
                <w:left w:val="none" w:sz="0" w:space="0" w:color="auto"/>
                <w:bottom w:val="none" w:sz="0" w:space="0" w:color="auto"/>
                <w:right w:val="none" w:sz="0" w:space="0" w:color="auto"/>
              </w:divBdr>
            </w:div>
            <w:div w:id="641353894">
              <w:marLeft w:val="0"/>
              <w:marRight w:val="0"/>
              <w:marTop w:val="0"/>
              <w:marBottom w:val="0"/>
              <w:divBdr>
                <w:top w:val="none" w:sz="0" w:space="0" w:color="auto"/>
                <w:left w:val="none" w:sz="0" w:space="0" w:color="auto"/>
                <w:bottom w:val="none" w:sz="0" w:space="0" w:color="auto"/>
                <w:right w:val="none" w:sz="0" w:space="0" w:color="auto"/>
              </w:divBdr>
            </w:div>
            <w:div w:id="463699407">
              <w:marLeft w:val="0"/>
              <w:marRight w:val="0"/>
              <w:marTop w:val="0"/>
              <w:marBottom w:val="0"/>
              <w:divBdr>
                <w:top w:val="none" w:sz="0" w:space="0" w:color="auto"/>
                <w:left w:val="none" w:sz="0" w:space="0" w:color="auto"/>
                <w:bottom w:val="none" w:sz="0" w:space="0" w:color="auto"/>
                <w:right w:val="none" w:sz="0" w:space="0" w:color="auto"/>
              </w:divBdr>
            </w:div>
            <w:div w:id="763647809">
              <w:marLeft w:val="0"/>
              <w:marRight w:val="0"/>
              <w:marTop w:val="0"/>
              <w:marBottom w:val="0"/>
              <w:divBdr>
                <w:top w:val="none" w:sz="0" w:space="0" w:color="auto"/>
                <w:left w:val="none" w:sz="0" w:space="0" w:color="auto"/>
                <w:bottom w:val="none" w:sz="0" w:space="0" w:color="auto"/>
                <w:right w:val="none" w:sz="0" w:space="0" w:color="auto"/>
              </w:divBdr>
            </w:div>
            <w:div w:id="112604183">
              <w:marLeft w:val="0"/>
              <w:marRight w:val="0"/>
              <w:marTop w:val="0"/>
              <w:marBottom w:val="0"/>
              <w:divBdr>
                <w:top w:val="none" w:sz="0" w:space="0" w:color="auto"/>
                <w:left w:val="none" w:sz="0" w:space="0" w:color="auto"/>
                <w:bottom w:val="none" w:sz="0" w:space="0" w:color="auto"/>
                <w:right w:val="none" w:sz="0" w:space="0" w:color="auto"/>
              </w:divBdr>
            </w:div>
            <w:div w:id="2142992429">
              <w:marLeft w:val="0"/>
              <w:marRight w:val="0"/>
              <w:marTop w:val="0"/>
              <w:marBottom w:val="0"/>
              <w:divBdr>
                <w:top w:val="none" w:sz="0" w:space="0" w:color="auto"/>
                <w:left w:val="none" w:sz="0" w:space="0" w:color="auto"/>
                <w:bottom w:val="none" w:sz="0" w:space="0" w:color="auto"/>
                <w:right w:val="none" w:sz="0" w:space="0" w:color="auto"/>
              </w:divBdr>
            </w:div>
            <w:div w:id="2008556686">
              <w:marLeft w:val="0"/>
              <w:marRight w:val="0"/>
              <w:marTop w:val="0"/>
              <w:marBottom w:val="0"/>
              <w:divBdr>
                <w:top w:val="none" w:sz="0" w:space="0" w:color="auto"/>
                <w:left w:val="none" w:sz="0" w:space="0" w:color="auto"/>
                <w:bottom w:val="none" w:sz="0" w:space="0" w:color="auto"/>
                <w:right w:val="none" w:sz="0" w:space="0" w:color="auto"/>
              </w:divBdr>
            </w:div>
            <w:div w:id="2002274154">
              <w:marLeft w:val="0"/>
              <w:marRight w:val="0"/>
              <w:marTop w:val="0"/>
              <w:marBottom w:val="0"/>
              <w:divBdr>
                <w:top w:val="none" w:sz="0" w:space="0" w:color="auto"/>
                <w:left w:val="none" w:sz="0" w:space="0" w:color="auto"/>
                <w:bottom w:val="none" w:sz="0" w:space="0" w:color="auto"/>
                <w:right w:val="none" w:sz="0" w:space="0" w:color="auto"/>
              </w:divBdr>
            </w:div>
            <w:div w:id="1227301222">
              <w:marLeft w:val="0"/>
              <w:marRight w:val="0"/>
              <w:marTop w:val="0"/>
              <w:marBottom w:val="0"/>
              <w:divBdr>
                <w:top w:val="none" w:sz="0" w:space="0" w:color="auto"/>
                <w:left w:val="none" w:sz="0" w:space="0" w:color="auto"/>
                <w:bottom w:val="none" w:sz="0" w:space="0" w:color="auto"/>
                <w:right w:val="none" w:sz="0" w:space="0" w:color="auto"/>
              </w:divBdr>
            </w:div>
            <w:div w:id="1570461205">
              <w:marLeft w:val="0"/>
              <w:marRight w:val="0"/>
              <w:marTop w:val="0"/>
              <w:marBottom w:val="0"/>
              <w:divBdr>
                <w:top w:val="none" w:sz="0" w:space="0" w:color="auto"/>
                <w:left w:val="none" w:sz="0" w:space="0" w:color="auto"/>
                <w:bottom w:val="none" w:sz="0" w:space="0" w:color="auto"/>
                <w:right w:val="none" w:sz="0" w:space="0" w:color="auto"/>
              </w:divBdr>
            </w:div>
            <w:div w:id="2027246898">
              <w:marLeft w:val="0"/>
              <w:marRight w:val="0"/>
              <w:marTop w:val="0"/>
              <w:marBottom w:val="0"/>
              <w:divBdr>
                <w:top w:val="none" w:sz="0" w:space="0" w:color="auto"/>
                <w:left w:val="none" w:sz="0" w:space="0" w:color="auto"/>
                <w:bottom w:val="none" w:sz="0" w:space="0" w:color="auto"/>
                <w:right w:val="none" w:sz="0" w:space="0" w:color="auto"/>
              </w:divBdr>
            </w:div>
            <w:div w:id="2027100298">
              <w:marLeft w:val="0"/>
              <w:marRight w:val="0"/>
              <w:marTop w:val="0"/>
              <w:marBottom w:val="0"/>
              <w:divBdr>
                <w:top w:val="none" w:sz="0" w:space="0" w:color="auto"/>
                <w:left w:val="none" w:sz="0" w:space="0" w:color="auto"/>
                <w:bottom w:val="none" w:sz="0" w:space="0" w:color="auto"/>
                <w:right w:val="none" w:sz="0" w:space="0" w:color="auto"/>
              </w:divBdr>
            </w:div>
            <w:div w:id="1768428430">
              <w:marLeft w:val="0"/>
              <w:marRight w:val="0"/>
              <w:marTop w:val="0"/>
              <w:marBottom w:val="0"/>
              <w:divBdr>
                <w:top w:val="none" w:sz="0" w:space="0" w:color="auto"/>
                <w:left w:val="none" w:sz="0" w:space="0" w:color="auto"/>
                <w:bottom w:val="none" w:sz="0" w:space="0" w:color="auto"/>
                <w:right w:val="none" w:sz="0" w:space="0" w:color="auto"/>
              </w:divBdr>
            </w:div>
            <w:div w:id="1215697432">
              <w:marLeft w:val="0"/>
              <w:marRight w:val="0"/>
              <w:marTop w:val="0"/>
              <w:marBottom w:val="0"/>
              <w:divBdr>
                <w:top w:val="none" w:sz="0" w:space="0" w:color="auto"/>
                <w:left w:val="none" w:sz="0" w:space="0" w:color="auto"/>
                <w:bottom w:val="none" w:sz="0" w:space="0" w:color="auto"/>
                <w:right w:val="none" w:sz="0" w:space="0" w:color="auto"/>
              </w:divBdr>
            </w:div>
            <w:div w:id="675811566">
              <w:marLeft w:val="0"/>
              <w:marRight w:val="0"/>
              <w:marTop w:val="0"/>
              <w:marBottom w:val="0"/>
              <w:divBdr>
                <w:top w:val="none" w:sz="0" w:space="0" w:color="auto"/>
                <w:left w:val="none" w:sz="0" w:space="0" w:color="auto"/>
                <w:bottom w:val="none" w:sz="0" w:space="0" w:color="auto"/>
                <w:right w:val="none" w:sz="0" w:space="0" w:color="auto"/>
              </w:divBdr>
            </w:div>
            <w:div w:id="1997302418">
              <w:marLeft w:val="0"/>
              <w:marRight w:val="0"/>
              <w:marTop w:val="0"/>
              <w:marBottom w:val="0"/>
              <w:divBdr>
                <w:top w:val="none" w:sz="0" w:space="0" w:color="auto"/>
                <w:left w:val="none" w:sz="0" w:space="0" w:color="auto"/>
                <w:bottom w:val="none" w:sz="0" w:space="0" w:color="auto"/>
                <w:right w:val="none" w:sz="0" w:space="0" w:color="auto"/>
              </w:divBdr>
            </w:div>
            <w:div w:id="388655492">
              <w:marLeft w:val="0"/>
              <w:marRight w:val="0"/>
              <w:marTop w:val="0"/>
              <w:marBottom w:val="0"/>
              <w:divBdr>
                <w:top w:val="none" w:sz="0" w:space="0" w:color="auto"/>
                <w:left w:val="none" w:sz="0" w:space="0" w:color="auto"/>
                <w:bottom w:val="none" w:sz="0" w:space="0" w:color="auto"/>
                <w:right w:val="none" w:sz="0" w:space="0" w:color="auto"/>
              </w:divBdr>
            </w:div>
            <w:div w:id="546139663">
              <w:marLeft w:val="0"/>
              <w:marRight w:val="0"/>
              <w:marTop w:val="0"/>
              <w:marBottom w:val="0"/>
              <w:divBdr>
                <w:top w:val="none" w:sz="0" w:space="0" w:color="auto"/>
                <w:left w:val="none" w:sz="0" w:space="0" w:color="auto"/>
                <w:bottom w:val="none" w:sz="0" w:space="0" w:color="auto"/>
                <w:right w:val="none" w:sz="0" w:space="0" w:color="auto"/>
              </w:divBdr>
            </w:div>
            <w:div w:id="1613198064">
              <w:marLeft w:val="0"/>
              <w:marRight w:val="0"/>
              <w:marTop w:val="0"/>
              <w:marBottom w:val="0"/>
              <w:divBdr>
                <w:top w:val="none" w:sz="0" w:space="0" w:color="auto"/>
                <w:left w:val="none" w:sz="0" w:space="0" w:color="auto"/>
                <w:bottom w:val="none" w:sz="0" w:space="0" w:color="auto"/>
                <w:right w:val="none" w:sz="0" w:space="0" w:color="auto"/>
              </w:divBdr>
            </w:div>
            <w:div w:id="337732232">
              <w:marLeft w:val="0"/>
              <w:marRight w:val="0"/>
              <w:marTop w:val="0"/>
              <w:marBottom w:val="0"/>
              <w:divBdr>
                <w:top w:val="none" w:sz="0" w:space="0" w:color="auto"/>
                <w:left w:val="none" w:sz="0" w:space="0" w:color="auto"/>
                <w:bottom w:val="none" w:sz="0" w:space="0" w:color="auto"/>
                <w:right w:val="none" w:sz="0" w:space="0" w:color="auto"/>
              </w:divBdr>
            </w:div>
            <w:div w:id="546721403">
              <w:marLeft w:val="0"/>
              <w:marRight w:val="0"/>
              <w:marTop w:val="0"/>
              <w:marBottom w:val="0"/>
              <w:divBdr>
                <w:top w:val="none" w:sz="0" w:space="0" w:color="auto"/>
                <w:left w:val="none" w:sz="0" w:space="0" w:color="auto"/>
                <w:bottom w:val="none" w:sz="0" w:space="0" w:color="auto"/>
                <w:right w:val="none" w:sz="0" w:space="0" w:color="auto"/>
              </w:divBdr>
            </w:div>
            <w:div w:id="1676953073">
              <w:marLeft w:val="0"/>
              <w:marRight w:val="0"/>
              <w:marTop w:val="0"/>
              <w:marBottom w:val="0"/>
              <w:divBdr>
                <w:top w:val="none" w:sz="0" w:space="0" w:color="auto"/>
                <w:left w:val="none" w:sz="0" w:space="0" w:color="auto"/>
                <w:bottom w:val="none" w:sz="0" w:space="0" w:color="auto"/>
                <w:right w:val="none" w:sz="0" w:space="0" w:color="auto"/>
              </w:divBdr>
            </w:div>
            <w:div w:id="1123495194">
              <w:marLeft w:val="0"/>
              <w:marRight w:val="0"/>
              <w:marTop w:val="0"/>
              <w:marBottom w:val="0"/>
              <w:divBdr>
                <w:top w:val="none" w:sz="0" w:space="0" w:color="auto"/>
                <w:left w:val="none" w:sz="0" w:space="0" w:color="auto"/>
                <w:bottom w:val="none" w:sz="0" w:space="0" w:color="auto"/>
                <w:right w:val="none" w:sz="0" w:space="0" w:color="auto"/>
              </w:divBdr>
            </w:div>
            <w:div w:id="1366099911">
              <w:marLeft w:val="0"/>
              <w:marRight w:val="0"/>
              <w:marTop w:val="0"/>
              <w:marBottom w:val="0"/>
              <w:divBdr>
                <w:top w:val="none" w:sz="0" w:space="0" w:color="auto"/>
                <w:left w:val="none" w:sz="0" w:space="0" w:color="auto"/>
                <w:bottom w:val="none" w:sz="0" w:space="0" w:color="auto"/>
                <w:right w:val="none" w:sz="0" w:space="0" w:color="auto"/>
              </w:divBdr>
            </w:div>
            <w:div w:id="2018189430">
              <w:marLeft w:val="0"/>
              <w:marRight w:val="0"/>
              <w:marTop w:val="0"/>
              <w:marBottom w:val="0"/>
              <w:divBdr>
                <w:top w:val="none" w:sz="0" w:space="0" w:color="auto"/>
                <w:left w:val="none" w:sz="0" w:space="0" w:color="auto"/>
                <w:bottom w:val="none" w:sz="0" w:space="0" w:color="auto"/>
                <w:right w:val="none" w:sz="0" w:space="0" w:color="auto"/>
              </w:divBdr>
            </w:div>
            <w:div w:id="1782648197">
              <w:marLeft w:val="0"/>
              <w:marRight w:val="0"/>
              <w:marTop w:val="0"/>
              <w:marBottom w:val="0"/>
              <w:divBdr>
                <w:top w:val="none" w:sz="0" w:space="0" w:color="auto"/>
                <w:left w:val="none" w:sz="0" w:space="0" w:color="auto"/>
                <w:bottom w:val="none" w:sz="0" w:space="0" w:color="auto"/>
                <w:right w:val="none" w:sz="0" w:space="0" w:color="auto"/>
              </w:divBdr>
            </w:div>
            <w:div w:id="881286081">
              <w:marLeft w:val="0"/>
              <w:marRight w:val="0"/>
              <w:marTop w:val="0"/>
              <w:marBottom w:val="0"/>
              <w:divBdr>
                <w:top w:val="none" w:sz="0" w:space="0" w:color="auto"/>
                <w:left w:val="none" w:sz="0" w:space="0" w:color="auto"/>
                <w:bottom w:val="none" w:sz="0" w:space="0" w:color="auto"/>
                <w:right w:val="none" w:sz="0" w:space="0" w:color="auto"/>
              </w:divBdr>
            </w:div>
            <w:div w:id="243102573">
              <w:marLeft w:val="0"/>
              <w:marRight w:val="0"/>
              <w:marTop w:val="0"/>
              <w:marBottom w:val="0"/>
              <w:divBdr>
                <w:top w:val="none" w:sz="0" w:space="0" w:color="auto"/>
                <w:left w:val="none" w:sz="0" w:space="0" w:color="auto"/>
                <w:bottom w:val="none" w:sz="0" w:space="0" w:color="auto"/>
                <w:right w:val="none" w:sz="0" w:space="0" w:color="auto"/>
              </w:divBdr>
            </w:div>
            <w:div w:id="1017462834">
              <w:marLeft w:val="0"/>
              <w:marRight w:val="0"/>
              <w:marTop w:val="0"/>
              <w:marBottom w:val="0"/>
              <w:divBdr>
                <w:top w:val="none" w:sz="0" w:space="0" w:color="auto"/>
                <w:left w:val="none" w:sz="0" w:space="0" w:color="auto"/>
                <w:bottom w:val="none" w:sz="0" w:space="0" w:color="auto"/>
                <w:right w:val="none" w:sz="0" w:space="0" w:color="auto"/>
              </w:divBdr>
            </w:div>
            <w:div w:id="1278759653">
              <w:marLeft w:val="0"/>
              <w:marRight w:val="0"/>
              <w:marTop w:val="0"/>
              <w:marBottom w:val="0"/>
              <w:divBdr>
                <w:top w:val="none" w:sz="0" w:space="0" w:color="auto"/>
                <w:left w:val="none" w:sz="0" w:space="0" w:color="auto"/>
                <w:bottom w:val="none" w:sz="0" w:space="0" w:color="auto"/>
                <w:right w:val="none" w:sz="0" w:space="0" w:color="auto"/>
              </w:divBdr>
            </w:div>
            <w:div w:id="1313676085">
              <w:marLeft w:val="0"/>
              <w:marRight w:val="0"/>
              <w:marTop w:val="0"/>
              <w:marBottom w:val="0"/>
              <w:divBdr>
                <w:top w:val="none" w:sz="0" w:space="0" w:color="auto"/>
                <w:left w:val="none" w:sz="0" w:space="0" w:color="auto"/>
                <w:bottom w:val="none" w:sz="0" w:space="0" w:color="auto"/>
                <w:right w:val="none" w:sz="0" w:space="0" w:color="auto"/>
              </w:divBdr>
            </w:div>
            <w:div w:id="12967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1861">
      <w:bodyDiv w:val="1"/>
      <w:marLeft w:val="0"/>
      <w:marRight w:val="0"/>
      <w:marTop w:val="0"/>
      <w:marBottom w:val="0"/>
      <w:divBdr>
        <w:top w:val="none" w:sz="0" w:space="0" w:color="auto"/>
        <w:left w:val="none" w:sz="0" w:space="0" w:color="auto"/>
        <w:bottom w:val="none" w:sz="0" w:space="0" w:color="auto"/>
        <w:right w:val="none" w:sz="0" w:space="0" w:color="auto"/>
      </w:divBdr>
      <w:divsChild>
        <w:div w:id="1247156567">
          <w:marLeft w:val="0"/>
          <w:marRight w:val="0"/>
          <w:marTop w:val="0"/>
          <w:marBottom w:val="0"/>
          <w:divBdr>
            <w:top w:val="none" w:sz="0" w:space="0" w:color="auto"/>
            <w:left w:val="none" w:sz="0" w:space="0" w:color="auto"/>
            <w:bottom w:val="none" w:sz="0" w:space="0" w:color="auto"/>
            <w:right w:val="none" w:sz="0" w:space="0" w:color="auto"/>
          </w:divBdr>
          <w:divsChild>
            <w:div w:id="324866907">
              <w:marLeft w:val="0"/>
              <w:marRight w:val="0"/>
              <w:marTop w:val="0"/>
              <w:marBottom w:val="0"/>
              <w:divBdr>
                <w:top w:val="none" w:sz="0" w:space="0" w:color="auto"/>
                <w:left w:val="none" w:sz="0" w:space="0" w:color="auto"/>
                <w:bottom w:val="none" w:sz="0" w:space="0" w:color="auto"/>
                <w:right w:val="none" w:sz="0" w:space="0" w:color="auto"/>
              </w:divBdr>
            </w:div>
            <w:div w:id="699209904">
              <w:marLeft w:val="0"/>
              <w:marRight w:val="0"/>
              <w:marTop w:val="0"/>
              <w:marBottom w:val="0"/>
              <w:divBdr>
                <w:top w:val="none" w:sz="0" w:space="0" w:color="auto"/>
                <w:left w:val="none" w:sz="0" w:space="0" w:color="auto"/>
                <w:bottom w:val="none" w:sz="0" w:space="0" w:color="auto"/>
                <w:right w:val="none" w:sz="0" w:space="0" w:color="auto"/>
              </w:divBdr>
            </w:div>
            <w:div w:id="906383825">
              <w:marLeft w:val="0"/>
              <w:marRight w:val="0"/>
              <w:marTop w:val="0"/>
              <w:marBottom w:val="0"/>
              <w:divBdr>
                <w:top w:val="none" w:sz="0" w:space="0" w:color="auto"/>
                <w:left w:val="none" w:sz="0" w:space="0" w:color="auto"/>
                <w:bottom w:val="none" w:sz="0" w:space="0" w:color="auto"/>
                <w:right w:val="none" w:sz="0" w:space="0" w:color="auto"/>
              </w:divBdr>
            </w:div>
            <w:div w:id="1582635970">
              <w:marLeft w:val="0"/>
              <w:marRight w:val="0"/>
              <w:marTop w:val="0"/>
              <w:marBottom w:val="0"/>
              <w:divBdr>
                <w:top w:val="none" w:sz="0" w:space="0" w:color="auto"/>
                <w:left w:val="none" w:sz="0" w:space="0" w:color="auto"/>
                <w:bottom w:val="none" w:sz="0" w:space="0" w:color="auto"/>
                <w:right w:val="none" w:sz="0" w:space="0" w:color="auto"/>
              </w:divBdr>
            </w:div>
            <w:div w:id="1710185800">
              <w:marLeft w:val="0"/>
              <w:marRight w:val="0"/>
              <w:marTop w:val="0"/>
              <w:marBottom w:val="0"/>
              <w:divBdr>
                <w:top w:val="none" w:sz="0" w:space="0" w:color="auto"/>
                <w:left w:val="none" w:sz="0" w:space="0" w:color="auto"/>
                <w:bottom w:val="none" w:sz="0" w:space="0" w:color="auto"/>
                <w:right w:val="none" w:sz="0" w:space="0" w:color="auto"/>
              </w:divBdr>
            </w:div>
            <w:div w:id="934240735">
              <w:marLeft w:val="0"/>
              <w:marRight w:val="0"/>
              <w:marTop w:val="0"/>
              <w:marBottom w:val="0"/>
              <w:divBdr>
                <w:top w:val="none" w:sz="0" w:space="0" w:color="auto"/>
                <w:left w:val="none" w:sz="0" w:space="0" w:color="auto"/>
                <w:bottom w:val="none" w:sz="0" w:space="0" w:color="auto"/>
                <w:right w:val="none" w:sz="0" w:space="0" w:color="auto"/>
              </w:divBdr>
            </w:div>
            <w:div w:id="1544832050">
              <w:marLeft w:val="0"/>
              <w:marRight w:val="0"/>
              <w:marTop w:val="0"/>
              <w:marBottom w:val="0"/>
              <w:divBdr>
                <w:top w:val="none" w:sz="0" w:space="0" w:color="auto"/>
                <w:left w:val="none" w:sz="0" w:space="0" w:color="auto"/>
                <w:bottom w:val="none" w:sz="0" w:space="0" w:color="auto"/>
                <w:right w:val="none" w:sz="0" w:space="0" w:color="auto"/>
              </w:divBdr>
            </w:div>
            <w:div w:id="1572039677">
              <w:marLeft w:val="0"/>
              <w:marRight w:val="0"/>
              <w:marTop w:val="0"/>
              <w:marBottom w:val="0"/>
              <w:divBdr>
                <w:top w:val="none" w:sz="0" w:space="0" w:color="auto"/>
                <w:left w:val="none" w:sz="0" w:space="0" w:color="auto"/>
                <w:bottom w:val="none" w:sz="0" w:space="0" w:color="auto"/>
                <w:right w:val="none" w:sz="0" w:space="0" w:color="auto"/>
              </w:divBdr>
            </w:div>
            <w:div w:id="1778138258">
              <w:marLeft w:val="0"/>
              <w:marRight w:val="0"/>
              <w:marTop w:val="0"/>
              <w:marBottom w:val="0"/>
              <w:divBdr>
                <w:top w:val="none" w:sz="0" w:space="0" w:color="auto"/>
                <w:left w:val="none" w:sz="0" w:space="0" w:color="auto"/>
                <w:bottom w:val="none" w:sz="0" w:space="0" w:color="auto"/>
                <w:right w:val="none" w:sz="0" w:space="0" w:color="auto"/>
              </w:divBdr>
            </w:div>
            <w:div w:id="1170750148">
              <w:marLeft w:val="0"/>
              <w:marRight w:val="0"/>
              <w:marTop w:val="0"/>
              <w:marBottom w:val="0"/>
              <w:divBdr>
                <w:top w:val="none" w:sz="0" w:space="0" w:color="auto"/>
                <w:left w:val="none" w:sz="0" w:space="0" w:color="auto"/>
                <w:bottom w:val="none" w:sz="0" w:space="0" w:color="auto"/>
                <w:right w:val="none" w:sz="0" w:space="0" w:color="auto"/>
              </w:divBdr>
            </w:div>
            <w:div w:id="82457381">
              <w:marLeft w:val="0"/>
              <w:marRight w:val="0"/>
              <w:marTop w:val="0"/>
              <w:marBottom w:val="0"/>
              <w:divBdr>
                <w:top w:val="none" w:sz="0" w:space="0" w:color="auto"/>
                <w:left w:val="none" w:sz="0" w:space="0" w:color="auto"/>
                <w:bottom w:val="none" w:sz="0" w:space="0" w:color="auto"/>
                <w:right w:val="none" w:sz="0" w:space="0" w:color="auto"/>
              </w:divBdr>
            </w:div>
            <w:div w:id="618028816">
              <w:marLeft w:val="0"/>
              <w:marRight w:val="0"/>
              <w:marTop w:val="0"/>
              <w:marBottom w:val="0"/>
              <w:divBdr>
                <w:top w:val="none" w:sz="0" w:space="0" w:color="auto"/>
                <w:left w:val="none" w:sz="0" w:space="0" w:color="auto"/>
                <w:bottom w:val="none" w:sz="0" w:space="0" w:color="auto"/>
                <w:right w:val="none" w:sz="0" w:space="0" w:color="auto"/>
              </w:divBdr>
            </w:div>
            <w:div w:id="503471871">
              <w:marLeft w:val="0"/>
              <w:marRight w:val="0"/>
              <w:marTop w:val="0"/>
              <w:marBottom w:val="0"/>
              <w:divBdr>
                <w:top w:val="none" w:sz="0" w:space="0" w:color="auto"/>
                <w:left w:val="none" w:sz="0" w:space="0" w:color="auto"/>
                <w:bottom w:val="none" w:sz="0" w:space="0" w:color="auto"/>
                <w:right w:val="none" w:sz="0" w:space="0" w:color="auto"/>
              </w:divBdr>
            </w:div>
            <w:div w:id="2089381967">
              <w:marLeft w:val="0"/>
              <w:marRight w:val="0"/>
              <w:marTop w:val="0"/>
              <w:marBottom w:val="0"/>
              <w:divBdr>
                <w:top w:val="none" w:sz="0" w:space="0" w:color="auto"/>
                <w:left w:val="none" w:sz="0" w:space="0" w:color="auto"/>
                <w:bottom w:val="none" w:sz="0" w:space="0" w:color="auto"/>
                <w:right w:val="none" w:sz="0" w:space="0" w:color="auto"/>
              </w:divBdr>
            </w:div>
            <w:div w:id="1101146562">
              <w:marLeft w:val="0"/>
              <w:marRight w:val="0"/>
              <w:marTop w:val="0"/>
              <w:marBottom w:val="0"/>
              <w:divBdr>
                <w:top w:val="none" w:sz="0" w:space="0" w:color="auto"/>
                <w:left w:val="none" w:sz="0" w:space="0" w:color="auto"/>
                <w:bottom w:val="none" w:sz="0" w:space="0" w:color="auto"/>
                <w:right w:val="none" w:sz="0" w:space="0" w:color="auto"/>
              </w:divBdr>
            </w:div>
            <w:div w:id="221596997">
              <w:marLeft w:val="0"/>
              <w:marRight w:val="0"/>
              <w:marTop w:val="0"/>
              <w:marBottom w:val="0"/>
              <w:divBdr>
                <w:top w:val="none" w:sz="0" w:space="0" w:color="auto"/>
                <w:left w:val="none" w:sz="0" w:space="0" w:color="auto"/>
                <w:bottom w:val="none" w:sz="0" w:space="0" w:color="auto"/>
                <w:right w:val="none" w:sz="0" w:space="0" w:color="auto"/>
              </w:divBdr>
            </w:div>
            <w:div w:id="1755321258">
              <w:marLeft w:val="0"/>
              <w:marRight w:val="0"/>
              <w:marTop w:val="0"/>
              <w:marBottom w:val="0"/>
              <w:divBdr>
                <w:top w:val="none" w:sz="0" w:space="0" w:color="auto"/>
                <w:left w:val="none" w:sz="0" w:space="0" w:color="auto"/>
                <w:bottom w:val="none" w:sz="0" w:space="0" w:color="auto"/>
                <w:right w:val="none" w:sz="0" w:space="0" w:color="auto"/>
              </w:divBdr>
            </w:div>
            <w:div w:id="2058700412">
              <w:marLeft w:val="0"/>
              <w:marRight w:val="0"/>
              <w:marTop w:val="0"/>
              <w:marBottom w:val="0"/>
              <w:divBdr>
                <w:top w:val="none" w:sz="0" w:space="0" w:color="auto"/>
                <w:left w:val="none" w:sz="0" w:space="0" w:color="auto"/>
                <w:bottom w:val="none" w:sz="0" w:space="0" w:color="auto"/>
                <w:right w:val="none" w:sz="0" w:space="0" w:color="auto"/>
              </w:divBdr>
            </w:div>
            <w:div w:id="584384810">
              <w:marLeft w:val="0"/>
              <w:marRight w:val="0"/>
              <w:marTop w:val="0"/>
              <w:marBottom w:val="0"/>
              <w:divBdr>
                <w:top w:val="none" w:sz="0" w:space="0" w:color="auto"/>
                <w:left w:val="none" w:sz="0" w:space="0" w:color="auto"/>
                <w:bottom w:val="none" w:sz="0" w:space="0" w:color="auto"/>
                <w:right w:val="none" w:sz="0" w:space="0" w:color="auto"/>
              </w:divBdr>
            </w:div>
            <w:div w:id="636182276">
              <w:marLeft w:val="0"/>
              <w:marRight w:val="0"/>
              <w:marTop w:val="0"/>
              <w:marBottom w:val="0"/>
              <w:divBdr>
                <w:top w:val="none" w:sz="0" w:space="0" w:color="auto"/>
                <w:left w:val="none" w:sz="0" w:space="0" w:color="auto"/>
                <w:bottom w:val="none" w:sz="0" w:space="0" w:color="auto"/>
                <w:right w:val="none" w:sz="0" w:space="0" w:color="auto"/>
              </w:divBdr>
            </w:div>
            <w:div w:id="1259481157">
              <w:marLeft w:val="0"/>
              <w:marRight w:val="0"/>
              <w:marTop w:val="0"/>
              <w:marBottom w:val="0"/>
              <w:divBdr>
                <w:top w:val="none" w:sz="0" w:space="0" w:color="auto"/>
                <w:left w:val="none" w:sz="0" w:space="0" w:color="auto"/>
                <w:bottom w:val="none" w:sz="0" w:space="0" w:color="auto"/>
                <w:right w:val="none" w:sz="0" w:space="0" w:color="auto"/>
              </w:divBdr>
            </w:div>
            <w:div w:id="1836144898">
              <w:marLeft w:val="0"/>
              <w:marRight w:val="0"/>
              <w:marTop w:val="0"/>
              <w:marBottom w:val="0"/>
              <w:divBdr>
                <w:top w:val="none" w:sz="0" w:space="0" w:color="auto"/>
                <w:left w:val="none" w:sz="0" w:space="0" w:color="auto"/>
                <w:bottom w:val="none" w:sz="0" w:space="0" w:color="auto"/>
                <w:right w:val="none" w:sz="0" w:space="0" w:color="auto"/>
              </w:divBdr>
            </w:div>
            <w:div w:id="886063627">
              <w:marLeft w:val="0"/>
              <w:marRight w:val="0"/>
              <w:marTop w:val="0"/>
              <w:marBottom w:val="0"/>
              <w:divBdr>
                <w:top w:val="none" w:sz="0" w:space="0" w:color="auto"/>
                <w:left w:val="none" w:sz="0" w:space="0" w:color="auto"/>
                <w:bottom w:val="none" w:sz="0" w:space="0" w:color="auto"/>
                <w:right w:val="none" w:sz="0" w:space="0" w:color="auto"/>
              </w:divBdr>
            </w:div>
            <w:div w:id="1224364173">
              <w:marLeft w:val="0"/>
              <w:marRight w:val="0"/>
              <w:marTop w:val="0"/>
              <w:marBottom w:val="0"/>
              <w:divBdr>
                <w:top w:val="none" w:sz="0" w:space="0" w:color="auto"/>
                <w:left w:val="none" w:sz="0" w:space="0" w:color="auto"/>
                <w:bottom w:val="none" w:sz="0" w:space="0" w:color="auto"/>
                <w:right w:val="none" w:sz="0" w:space="0" w:color="auto"/>
              </w:divBdr>
            </w:div>
            <w:div w:id="1243031374">
              <w:marLeft w:val="0"/>
              <w:marRight w:val="0"/>
              <w:marTop w:val="0"/>
              <w:marBottom w:val="0"/>
              <w:divBdr>
                <w:top w:val="none" w:sz="0" w:space="0" w:color="auto"/>
                <w:left w:val="none" w:sz="0" w:space="0" w:color="auto"/>
                <w:bottom w:val="none" w:sz="0" w:space="0" w:color="auto"/>
                <w:right w:val="none" w:sz="0" w:space="0" w:color="auto"/>
              </w:divBdr>
            </w:div>
            <w:div w:id="1940675832">
              <w:marLeft w:val="0"/>
              <w:marRight w:val="0"/>
              <w:marTop w:val="0"/>
              <w:marBottom w:val="0"/>
              <w:divBdr>
                <w:top w:val="none" w:sz="0" w:space="0" w:color="auto"/>
                <w:left w:val="none" w:sz="0" w:space="0" w:color="auto"/>
                <w:bottom w:val="none" w:sz="0" w:space="0" w:color="auto"/>
                <w:right w:val="none" w:sz="0" w:space="0" w:color="auto"/>
              </w:divBdr>
            </w:div>
            <w:div w:id="1191647164">
              <w:marLeft w:val="0"/>
              <w:marRight w:val="0"/>
              <w:marTop w:val="0"/>
              <w:marBottom w:val="0"/>
              <w:divBdr>
                <w:top w:val="none" w:sz="0" w:space="0" w:color="auto"/>
                <w:left w:val="none" w:sz="0" w:space="0" w:color="auto"/>
                <w:bottom w:val="none" w:sz="0" w:space="0" w:color="auto"/>
                <w:right w:val="none" w:sz="0" w:space="0" w:color="auto"/>
              </w:divBdr>
            </w:div>
            <w:div w:id="200485376">
              <w:marLeft w:val="0"/>
              <w:marRight w:val="0"/>
              <w:marTop w:val="0"/>
              <w:marBottom w:val="0"/>
              <w:divBdr>
                <w:top w:val="none" w:sz="0" w:space="0" w:color="auto"/>
                <w:left w:val="none" w:sz="0" w:space="0" w:color="auto"/>
                <w:bottom w:val="none" w:sz="0" w:space="0" w:color="auto"/>
                <w:right w:val="none" w:sz="0" w:space="0" w:color="auto"/>
              </w:divBdr>
            </w:div>
            <w:div w:id="1577277547">
              <w:marLeft w:val="0"/>
              <w:marRight w:val="0"/>
              <w:marTop w:val="0"/>
              <w:marBottom w:val="0"/>
              <w:divBdr>
                <w:top w:val="none" w:sz="0" w:space="0" w:color="auto"/>
                <w:left w:val="none" w:sz="0" w:space="0" w:color="auto"/>
                <w:bottom w:val="none" w:sz="0" w:space="0" w:color="auto"/>
                <w:right w:val="none" w:sz="0" w:space="0" w:color="auto"/>
              </w:divBdr>
            </w:div>
            <w:div w:id="716709883">
              <w:marLeft w:val="0"/>
              <w:marRight w:val="0"/>
              <w:marTop w:val="0"/>
              <w:marBottom w:val="0"/>
              <w:divBdr>
                <w:top w:val="none" w:sz="0" w:space="0" w:color="auto"/>
                <w:left w:val="none" w:sz="0" w:space="0" w:color="auto"/>
                <w:bottom w:val="none" w:sz="0" w:space="0" w:color="auto"/>
                <w:right w:val="none" w:sz="0" w:space="0" w:color="auto"/>
              </w:divBdr>
            </w:div>
            <w:div w:id="3172798">
              <w:marLeft w:val="0"/>
              <w:marRight w:val="0"/>
              <w:marTop w:val="0"/>
              <w:marBottom w:val="0"/>
              <w:divBdr>
                <w:top w:val="none" w:sz="0" w:space="0" w:color="auto"/>
                <w:left w:val="none" w:sz="0" w:space="0" w:color="auto"/>
                <w:bottom w:val="none" w:sz="0" w:space="0" w:color="auto"/>
                <w:right w:val="none" w:sz="0" w:space="0" w:color="auto"/>
              </w:divBdr>
            </w:div>
            <w:div w:id="1108507528">
              <w:marLeft w:val="0"/>
              <w:marRight w:val="0"/>
              <w:marTop w:val="0"/>
              <w:marBottom w:val="0"/>
              <w:divBdr>
                <w:top w:val="none" w:sz="0" w:space="0" w:color="auto"/>
                <w:left w:val="none" w:sz="0" w:space="0" w:color="auto"/>
                <w:bottom w:val="none" w:sz="0" w:space="0" w:color="auto"/>
                <w:right w:val="none" w:sz="0" w:space="0" w:color="auto"/>
              </w:divBdr>
            </w:div>
            <w:div w:id="1124809038">
              <w:marLeft w:val="0"/>
              <w:marRight w:val="0"/>
              <w:marTop w:val="0"/>
              <w:marBottom w:val="0"/>
              <w:divBdr>
                <w:top w:val="none" w:sz="0" w:space="0" w:color="auto"/>
                <w:left w:val="none" w:sz="0" w:space="0" w:color="auto"/>
                <w:bottom w:val="none" w:sz="0" w:space="0" w:color="auto"/>
                <w:right w:val="none" w:sz="0" w:space="0" w:color="auto"/>
              </w:divBdr>
            </w:div>
            <w:div w:id="186891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28583">
      <w:bodyDiv w:val="1"/>
      <w:marLeft w:val="0"/>
      <w:marRight w:val="0"/>
      <w:marTop w:val="0"/>
      <w:marBottom w:val="0"/>
      <w:divBdr>
        <w:top w:val="none" w:sz="0" w:space="0" w:color="auto"/>
        <w:left w:val="none" w:sz="0" w:space="0" w:color="auto"/>
        <w:bottom w:val="none" w:sz="0" w:space="0" w:color="auto"/>
        <w:right w:val="none" w:sz="0" w:space="0" w:color="auto"/>
      </w:divBdr>
      <w:divsChild>
        <w:div w:id="2130465952">
          <w:marLeft w:val="0"/>
          <w:marRight w:val="0"/>
          <w:marTop w:val="0"/>
          <w:marBottom w:val="0"/>
          <w:divBdr>
            <w:top w:val="none" w:sz="0" w:space="0" w:color="auto"/>
            <w:left w:val="none" w:sz="0" w:space="0" w:color="auto"/>
            <w:bottom w:val="none" w:sz="0" w:space="0" w:color="auto"/>
            <w:right w:val="none" w:sz="0" w:space="0" w:color="auto"/>
          </w:divBdr>
          <w:divsChild>
            <w:div w:id="438254187">
              <w:marLeft w:val="0"/>
              <w:marRight w:val="0"/>
              <w:marTop w:val="0"/>
              <w:marBottom w:val="0"/>
              <w:divBdr>
                <w:top w:val="none" w:sz="0" w:space="0" w:color="auto"/>
                <w:left w:val="none" w:sz="0" w:space="0" w:color="auto"/>
                <w:bottom w:val="none" w:sz="0" w:space="0" w:color="auto"/>
                <w:right w:val="none" w:sz="0" w:space="0" w:color="auto"/>
              </w:divBdr>
            </w:div>
            <w:div w:id="789320113">
              <w:marLeft w:val="0"/>
              <w:marRight w:val="0"/>
              <w:marTop w:val="0"/>
              <w:marBottom w:val="0"/>
              <w:divBdr>
                <w:top w:val="none" w:sz="0" w:space="0" w:color="auto"/>
                <w:left w:val="none" w:sz="0" w:space="0" w:color="auto"/>
                <w:bottom w:val="none" w:sz="0" w:space="0" w:color="auto"/>
                <w:right w:val="none" w:sz="0" w:space="0" w:color="auto"/>
              </w:divBdr>
            </w:div>
            <w:div w:id="1035933034">
              <w:marLeft w:val="0"/>
              <w:marRight w:val="0"/>
              <w:marTop w:val="0"/>
              <w:marBottom w:val="0"/>
              <w:divBdr>
                <w:top w:val="none" w:sz="0" w:space="0" w:color="auto"/>
                <w:left w:val="none" w:sz="0" w:space="0" w:color="auto"/>
                <w:bottom w:val="none" w:sz="0" w:space="0" w:color="auto"/>
                <w:right w:val="none" w:sz="0" w:space="0" w:color="auto"/>
              </w:divBdr>
            </w:div>
            <w:div w:id="236285313">
              <w:marLeft w:val="0"/>
              <w:marRight w:val="0"/>
              <w:marTop w:val="0"/>
              <w:marBottom w:val="0"/>
              <w:divBdr>
                <w:top w:val="none" w:sz="0" w:space="0" w:color="auto"/>
                <w:left w:val="none" w:sz="0" w:space="0" w:color="auto"/>
                <w:bottom w:val="none" w:sz="0" w:space="0" w:color="auto"/>
                <w:right w:val="none" w:sz="0" w:space="0" w:color="auto"/>
              </w:divBdr>
            </w:div>
            <w:div w:id="525487560">
              <w:marLeft w:val="0"/>
              <w:marRight w:val="0"/>
              <w:marTop w:val="0"/>
              <w:marBottom w:val="0"/>
              <w:divBdr>
                <w:top w:val="none" w:sz="0" w:space="0" w:color="auto"/>
                <w:left w:val="none" w:sz="0" w:space="0" w:color="auto"/>
                <w:bottom w:val="none" w:sz="0" w:space="0" w:color="auto"/>
                <w:right w:val="none" w:sz="0" w:space="0" w:color="auto"/>
              </w:divBdr>
            </w:div>
            <w:div w:id="275603806">
              <w:marLeft w:val="0"/>
              <w:marRight w:val="0"/>
              <w:marTop w:val="0"/>
              <w:marBottom w:val="0"/>
              <w:divBdr>
                <w:top w:val="none" w:sz="0" w:space="0" w:color="auto"/>
                <w:left w:val="none" w:sz="0" w:space="0" w:color="auto"/>
                <w:bottom w:val="none" w:sz="0" w:space="0" w:color="auto"/>
                <w:right w:val="none" w:sz="0" w:space="0" w:color="auto"/>
              </w:divBdr>
            </w:div>
            <w:div w:id="99224278">
              <w:marLeft w:val="0"/>
              <w:marRight w:val="0"/>
              <w:marTop w:val="0"/>
              <w:marBottom w:val="0"/>
              <w:divBdr>
                <w:top w:val="none" w:sz="0" w:space="0" w:color="auto"/>
                <w:left w:val="none" w:sz="0" w:space="0" w:color="auto"/>
                <w:bottom w:val="none" w:sz="0" w:space="0" w:color="auto"/>
                <w:right w:val="none" w:sz="0" w:space="0" w:color="auto"/>
              </w:divBdr>
            </w:div>
            <w:div w:id="1225676613">
              <w:marLeft w:val="0"/>
              <w:marRight w:val="0"/>
              <w:marTop w:val="0"/>
              <w:marBottom w:val="0"/>
              <w:divBdr>
                <w:top w:val="none" w:sz="0" w:space="0" w:color="auto"/>
                <w:left w:val="none" w:sz="0" w:space="0" w:color="auto"/>
                <w:bottom w:val="none" w:sz="0" w:space="0" w:color="auto"/>
                <w:right w:val="none" w:sz="0" w:space="0" w:color="auto"/>
              </w:divBdr>
            </w:div>
            <w:div w:id="135923117">
              <w:marLeft w:val="0"/>
              <w:marRight w:val="0"/>
              <w:marTop w:val="0"/>
              <w:marBottom w:val="0"/>
              <w:divBdr>
                <w:top w:val="none" w:sz="0" w:space="0" w:color="auto"/>
                <w:left w:val="none" w:sz="0" w:space="0" w:color="auto"/>
                <w:bottom w:val="none" w:sz="0" w:space="0" w:color="auto"/>
                <w:right w:val="none" w:sz="0" w:space="0" w:color="auto"/>
              </w:divBdr>
            </w:div>
            <w:div w:id="1075123600">
              <w:marLeft w:val="0"/>
              <w:marRight w:val="0"/>
              <w:marTop w:val="0"/>
              <w:marBottom w:val="0"/>
              <w:divBdr>
                <w:top w:val="none" w:sz="0" w:space="0" w:color="auto"/>
                <w:left w:val="none" w:sz="0" w:space="0" w:color="auto"/>
                <w:bottom w:val="none" w:sz="0" w:space="0" w:color="auto"/>
                <w:right w:val="none" w:sz="0" w:space="0" w:color="auto"/>
              </w:divBdr>
            </w:div>
            <w:div w:id="1056469126">
              <w:marLeft w:val="0"/>
              <w:marRight w:val="0"/>
              <w:marTop w:val="0"/>
              <w:marBottom w:val="0"/>
              <w:divBdr>
                <w:top w:val="none" w:sz="0" w:space="0" w:color="auto"/>
                <w:left w:val="none" w:sz="0" w:space="0" w:color="auto"/>
                <w:bottom w:val="none" w:sz="0" w:space="0" w:color="auto"/>
                <w:right w:val="none" w:sz="0" w:space="0" w:color="auto"/>
              </w:divBdr>
            </w:div>
            <w:div w:id="1711110737">
              <w:marLeft w:val="0"/>
              <w:marRight w:val="0"/>
              <w:marTop w:val="0"/>
              <w:marBottom w:val="0"/>
              <w:divBdr>
                <w:top w:val="none" w:sz="0" w:space="0" w:color="auto"/>
                <w:left w:val="none" w:sz="0" w:space="0" w:color="auto"/>
                <w:bottom w:val="none" w:sz="0" w:space="0" w:color="auto"/>
                <w:right w:val="none" w:sz="0" w:space="0" w:color="auto"/>
              </w:divBdr>
            </w:div>
            <w:div w:id="674528126">
              <w:marLeft w:val="0"/>
              <w:marRight w:val="0"/>
              <w:marTop w:val="0"/>
              <w:marBottom w:val="0"/>
              <w:divBdr>
                <w:top w:val="none" w:sz="0" w:space="0" w:color="auto"/>
                <w:left w:val="none" w:sz="0" w:space="0" w:color="auto"/>
                <w:bottom w:val="none" w:sz="0" w:space="0" w:color="auto"/>
                <w:right w:val="none" w:sz="0" w:space="0" w:color="auto"/>
              </w:divBdr>
            </w:div>
            <w:div w:id="1335763650">
              <w:marLeft w:val="0"/>
              <w:marRight w:val="0"/>
              <w:marTop w:val="0"/>
              <w:marBottom w:val="0"/>
              <w:divBdr>
                <w:top w:val="none" w:sz="0" w:space="0" w:color="auto"/>
                <w:left w:val="none" w:sz="0" w:space="0" w:color="auto"/>
                <w:bottom w:val="none" w:sz="0" w:space="0" w:color="auto"/>
                <w:right w:val="none" w:sz="0" w:space="0" w:color="auto"/>
              </w:divBdr>
            </w:div>
            <w:div w:id="2064479659">
              <w:marLeft w:val="0"/>
              <w:marRight w:val="0"/>
              <w:marTop w:val="0"/>
              <w:marBottom w:val="0"/>
              <w:divBdr>
                <w:top w:val="none" w:sz="0" w:space="0" w:color="auto"/>
                <w:left w:val="none" w:sz="0" w:space="0" w:color="auto"/>
                <w:bottom w:val="none" w:sz="0" w:space="0" w:color="auto"/>
                <w:right w:val="none" w:sz="0" w:space="0" w:color="auto"/>
              </w:divBdr>
            </w:div>
            <w:div w:id="1335842361">
              <w:marLeft w:val="0"/>
              <w:marRight w:val="0"/>
              <w:marTop w:val="0"/>
              <w:marBottom w:val="0"/>
              <w:divBdr>
                <w:top w:val="none" w:sz="0" w:space="0" w:color="auto"/>
                <w:left w:val="none" w:sz="0" w:space="0" w:color="auto"/>
                <w:bottom w:val="none" w:sz="0" w:space="0" w:color="auto"/>
                <w:right w:val="none" w:sz="0" w:space="0" w:color="auto"/>
              </w:divBdr>
            </w:div>
            <w:div w:id="1528520452">
              <w:marLeft w:val="0"/>
              <w:marRight w:val="0"/>
              <w:marTop w:val="0"/>
              <w:marBottom w:val="0"/>
              <w:divBdr>
                <w:top w:val="none" w:sz="0" w:space="0" w:color="auto"/>
                <w:left w:val="none" w:sz="0" w:space="0" w:color="auto"/>
                <w:bottom w:val="none" w:sz="0" w:space="0" w:color="auto"/>
                <w:right w:val="none" w:sz="0" w:space="0" w:color="auto"/>
              </w:divBdr>
            </w:div>
            <w:div w:id="1070075850">
              <w:marLeft w:val="0"/>
              <w:marRight w:val="0"/>
              <w:marTop w:val="0"/>
              <w:marBottom w:val="0"/>
              <w:divBdr>
                <w:top w:val="none" w:sz="0" w:space="0" w:color="auto"/>
                <w:left w:val="none" w:sz="0" w:space="0" w:color="auto"/>
                <w:bottom w:val="none" w:sz="0" w:space="0" w:color="auto"/>
                <w:right w:val="none" w:sz="0" w:space="0" w:color="auto"/>
              </w:divBdr>
            </w:div>
            <w:div w:id="901252427">
              <w:marLeft w:val="0"/>
              <w:marRight w:val="0"/>
              <w:marTop w:val="0"/>
              <w:marBottom w:val="0"/>
              <w:divBdr>
                <w:top w:val="none" w:sz="0" w:space="0" w:color="auto"/>
                <w:left w:val="none" w:sz="0" w:space="0" w:color="auto"/>
                <w:bottom w:val="none" w:sz="0" w:space="0" w:color="auto"/>
                <w:right w:val="none" w:sz="0" w:space="0" w:color="auto"/>
              </w:divBdr>
            </w:div>
            <w:div w:id="130751460">
              <w:marLeft w:val="0"/>
              <w:marRight w:val="0"/>
              <w:marTop w:val="0"/>
              <w:marBottom w:val="0"/>
              <w:divBdr>
                <w:top w:val="none" w:sz="0" w:space="0" w:color="auto"/>
                <w:left w:val="none" w:sz="0" w:space="0" w:color="auto"/>
                <w:bottom w:val="none" w:sz="0" w:space="0" w:color="auto"/>
                <w:right w:val="none" w:sz="0" w:space="0" w:color="auto"/>
              </w:divBdr>
            </w:div>
            <w:div w:id="122164908">
              <w:marLeft w:val="0"/>
              <w:marRight w:val="0"/>
              <w:marTop w:val="0"/>
              <w:marBottom w:val="0"/>
              <w:divBdr>
                <w:top w:val="none" w:sz="0" w:space="0" w:color="auto"/>
                <w:left w:val="none" w:sz="0" w:space="0" w:color="auto"/>
                <w:bottom w:val="none" w:sz="0" w:space="0" w:color="auto"/>
                <w:right w:val="none" w:sz="0" w:space="0" w:color="auto"/>
              </w:divBdr>
            </w:div>
            <w:div w:id="1246917770">
              <w:marLeft w:val="0"/>
              <w:marRight w:val="0"/>
              <w:marTop w:val="0"/>
              <w:marBottom w:val="0"/>
              <w:divBdr>
                <w:top w:val="none" w:sz="0" w:space="0" w:color="auto"/>
                <w:left w:val="none" w:sz="0" w:space="0" w:color="auto"/>
                <w:bottom w:val="none" w:sz="0" w:space="0" w:color="auto"/>
                <w:right w:val="none" w:sz="0" w:space="0" w:color="auto"/>
              </w:divBdr>
            </w:div>
            <w:div w:id="46224209">
              <w:marLeft w:val="0"/>
              <w:marRight w:val="0"/>
              <w:marTop w:val="0"/>
              <w:marBottom w:val="0"/>
              <w:divBdr>
                <w:top w:val="none" w:sz="0" w:space="0" w:color="auto"/>
                <w:left w:val="none" w:sz="0" w:space="0" w:color="auto"/>
                <w:bottom w:val="none" w:sz="0" w:space="0" w:color="auto"/>
                <w:right w:val="none" w:sz="0" w:space="0" w:color="auto"/>
              </w:divBdr>
            </w:div>
            <w:div w:id="1525483101">
              <w:marLeft w:val="0"/>
              <w:marRight w:val="0"/>
              <w:marTop w:val="0"/>
              <w:marBottom w:val="0"/>
              <w:divBdr>
                <w:top w:val="none" w:sz="0" w:space="0" w:color="auto"/>
                <w:left w:val="none" w:sz="0" w:space="0" w:color="auto"/>
                <w:bottom w:val="none" w:sz="0" w:space="0" w:color="auto"/>
                <w:right w:val="none" w:sz="0" w:space="0" w:color="auto"/>
              </w:divBdr>
            </w:div>
            <w:div w:id="8550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8618">
      <w:bodyDiv w:val="1"/>
      <w:marLeft w:val="0"/>
      <w:marRight w:val="0"/>
      <w:marTop w:val="0"/>
      <w:marBottom w:val="0"/>
      <w:divBdr>
        <w:top w:val="none" w:sz="0" w:space="0" w:color="auto"/>
        <w:left w:val="none" w:sz="0" w:space="0" w:color="auto"/>
        <w:bottom w:val="none" w:sz="0" w:space="0" w:color="auto"/>
        <w:right w:val="none" w:sz="0" w:space="0" w:color="auto"/>
      </w:divBdr>
      <w:divsChild>
        <w:div w:id="1124345286">
          <w:marLeft w:val="0"/>
          <w:marRight w:val="0"/>
          <w:marTop w:val="0"/>
          <w:marBottom w:val="0"/>
          <w:divBdr>
            <w:top w:val="none" w:sz="0" w:space="0" w:color="auto"/>
            <w:left w:val="none" w:sz="0" w:space="0" w:color="auto"/>
            <w:bottom w:val="none" w:sz="0" w:space="0" w:color="auto"/>
            <w:right w:val="none" w:sz="0" w:space="0" w:color="auto"/>
          </w:divBdr>
        </w:div>
      </w:divsChild>
    </w:div>
    <w:div w:id="642151455">
      <w:bodyDiv w:val="1"/>
      <w:marLeft w:val="0"/>
      <w:marRight w:val="0"/>
      <w:marTop w:val="0"/>
      <w:marBottom w:val="0"/>
      <w:divBdr>
        <w:top w:val="none" w:sz="0" w:space="0" w:color="auto"/>
        <w:left w:val="none" w:sz="0" w:space="0" w:color="auto"/>
        <w:bottom w:val="none" w:sz="0" w:space="0" w:color="auto"/>
        <w:right w:val="none" w:sz="0" w:space="0" w:color="auto"/>
      </w:divBdr>
      <w:divsChild>
        <w:div w:id="415059437">
          <w:marLeft w:val="0"/>
          <w:marRight w:val="0"/>
          <w:marTop w:val="0"/>
          <w:marBottom w:val="0"/>
          <w:divBdr>
            <w:top w:val="none" w:sz="0" w:space="0" w:color="auto"/>
            <w:left w:val="none" w:sz="0" w:space="0" w:color="auto"/>
            <w:bottom w:val="none" w:sz="0" w:space="0" w:color="auto"/>
            <w:right w:val="none" w:sz="0" w:space="0" w:color="auto"/>
          </w:divBdr>
        </w:div>
      </w:divsChild>
    </w:div>
    <w:div w:id="655644138">
      <w:bodyDiv w:val="1"/>
      <w:marLeft w:val="0"/>
      <w:marRight w:val="0"/>
      <w:marTop w:val="0"/>
      <w:marBottom w:val="0"/>
      <w:divBdr>
        <w:top w:val="none" w:sz="0" w:space="0" w:color="auto"/>
        <w:left w:val="none" w:sz="0" w:space="0" w:color="auto"/>
        <w:bottom w:val="none" w:sz="0" w:space="0" w:color="auto"/>
        <w:right w:val="none" w:sz="0" w:space="0" w:color="auto"/>
      </w:divBdr>
      <w:divsChild>
        <w:div w:id="1200317875">
          <w:marLeft w:val="0"/>
          <w:marRight w:val="0"/>
          <w:marTop w:val="0"/>
          <w:marBottom w:val="0"/>
          <w:divBdr>
            <w:top w:val="none" w:sz="0" w:space="0" w:color="auto"/>
            <w:left w:val="none" w:sz="0" w:space="0" w:color="auto"/>
            <w:bottom w:val="none" w:sz="0" w:space="0" w:color="auto"/>
            <w:right w:val="none" w:sz="0" w:space="0" w:color="auto"/>
          </w:divBdr>
          <w:divsChild>
            <w:div w:id="1241985619">
              <w:marLeft w:val="0"/>
              <w:marRight w:val="0"/>
              <w:marTop w:val="0"/>
              <w:marBottom w:val="0"/>
              <w:divBdr>
                <w:top w:val="none" w:sz="0" w:space="0" w:color="auto"/>
                <w:left w:val="none" w:sz="0" w:space="0" w:color="auto"/>
                <w:bottom w:val="none" w:sz="0" w:space="0" w:color="auto"/>
                <w:right w:val="none" w:sz="0" w:space="0" w:color="auto"/>
              </w:divBdr>
            </w:div>
            <w:div w:id="550968429">
              <w:marLeft w:val="0"/>
              <w:marRight w:val="0"/>
              <w:marTop w:val="0"/>
              <w:marBottom w:val="0"/>
              <w:divBdr>
                <w:top w:val="none" w:sz="0" w:space="0" w:color="auto"/>
                <w:left w:val="none" w:sz="0" w:space="0" w:color="auto"/>
                <w:bottom w:val="none" w:sz="0" w:space="0" w:color="auto"/>
                <w:right w:val="none" w:sz="0" w:space="0" w:color="auto"/>
              </w:divBdr>
            </w:div>
            <w:div w:id="155461518">
              <w:marLeft w:val="0"/>
              <w:marRight w:val="0"/>
              <w:marTop w:val="0"/>
              <w:marBottom w:val="0"/>
              <w:divBdr>
                <w:top w:val="none" w:sz="0" w:space="0" w:color="auto"/>
                <w:left w:val="none" w:sz="0" w:space="0" w:color="auto"/>
                <w:bottom w:val="none" w:sz="0" w:space="0" w:color="auto"/>
                <w:right w:val="none" w:sz="0" w:space="0" w:color="auto"/>
              </w:divBdr>
            </w:div>
            <w:div w:id="132792345">
              <w:marLeft w:val="0"/>
              <w:marRight w:val="0"/>
              <w:marTop w:val="0"/>
              <w:marBottom w:val="0"/>
              <w:divBdr>
                <w:top w:val="none" w:sz="0" w:space="0" w:color="auto"/>
                <w:left w:val="none" w:sz="0" w:space="0" w:color="auto"/>
                <w:bottom w:val="none" w:sz="0" w:space="0" w:color="auto"/>
                <w:right w:val="none" w:sz="0" w:space="0" w:color="auto"/>
              </w:divBdr>
            </w:div>
            <w:div w:id="705060321">
              <w:marLeft w:val="0"/>
              <w:marRight w:val="0"/>
              <w:marTop w:val="0"/>
              <w:marBottom w:val="0"/>
              <w:divBdr>
                <w:top w:val="none" w:sz="0" w:space="0" w:color="auto"/>
                <w:left w:val="none" w:sz="0" w:space="0" w:color="auto"/>
                <w:bottom w:val="none" w:sz="0" w:space="0" w:color="auto"/>
                <w:right w:val="none" w:sz="0" w:space="0" w:color="auto"/>
              </w:divBdr>
            </w:div>
            <w:div w:id="749348953">
              <w:marLeft w:val="0"/>
              <w:marRight w:val="0"/>
              <w:marTop w:val="0"/>
              <w:marBottom w:val="0"/>
              <w:divBdr>
                <w:top w:val="none" w:sz="0" w:space="0" w:color="auto"/>
                <w:left w:val="none" w:sz="0" w:space="0" w:color="auto"/>
                <w:bottom w:val="none" w:sz="0" w:space="0" w:color="auto"/>
                <w:right w:val="none" w:sz="0" w:space="0" w:color="auto"/>
              </w:divBdr>
            </w:div>
            <w:div w:id="1636832781">
              <w:marLeft w:val="0"/>
              <w:marRight w:val="0"/>
              <w:marTop w:val="0"/>
              <w:marBottom w:val="0"/>
              <w:divBdr>
                <w:top w:val="none" w:sz="0" w:space="0" w:color="auto"/>
                <w:left w:val="none" w:sz="0" w:space="0" w:color="auto"/>
                <w:bottom w:val="none" w:sz="0" w:space="0" w:color="auto"/>
                <w:right w:val="none" w:sz="0" w:space="0" w:color="auto"/>
              </w:divBdr>
            </w:div>
            <w:div w:id="24909525">
              <w:marLeft w:val="0"/>
              <w:marRight w:val="0"/>
              <w:marTop w:val="0"/>
              <w:marBottom w:val="0"/>
              <w:divBdr>
                <w:top w:val="none" w:sz="0" w:space="0" w:color="auto"/>
                <w:left w:val="none" w:sz="0" w:space="0" w:color="auto"/>
                <w:bottom w:val="none" w:sz="0" w:space="0" w:color="auto"/>
                <w:right w:val="none" w:sz="0" w:space="0" w:color="auto"/>
              </w:divBdr>
            </w:div>
            <w:div w:id="120415913">
              <w:marLeft w:val="0"/>
              <w:marRight w:val="0"/>
              <w:marTop w:val="0"/>
              <w:marBottom w:val="0"/>
              <w:divBdr>
                <w:top w:val="none" w:sz="0" w:space="0" w:color="auto"/>
                <w:left w:val="none" w:sz="0" w:space="0" w:color="auto"/>
                <w:bottom w:val="none" w:sz="0" w:space="0" w:color="auto"/>
                <w:right w:val="none" w:sz="0" w:space="0" w:color="auto"/>
              </w:divBdr>
            </w:div>
            <w:div w:id="298347377">
              <w:marLeft w:val="0"/>
              <w:marRight w:val="0"/>
              <w:marTop w:val="0"/>
              <w:marBottom w:val="0"/>
              <w:divBdr>
                <w:top w:val="none" w:sz="0" w:space="0" w:color="auto"/>
                <w:left w:val="none" w:sz="0" w:space="0" w:color="auto"/>
                <w:bottom w:val="none" w:sz="0" w:space="0" w:color="auto"/>
                <w:right w:val="none" w:sz="0" w:space="0" w:color="auto"/>
              </w:divBdr>
            </w:div>
            <w:div w:id="2079352745">
              <w:marLeft w:val="0"/>
              <w:marRight w:val="0"/>
              <w:marTop w:val="0"/>
              <w:marBottom w:val="0"/>
              <w:divBdr>
                <w:top w:val="none" w:sz="0" w:space="0" w:color="auto"/>
                <w:left w:val="none" w:sz="0" w:space="0" w:color="auto"/>
                <w:bottom w:val="none" w:sz="0" w:space="0" w:color="auto"/>
                <w:right w:val="none" w:sz="0" w:space="0" w:color="auto"/>
              </w:divBdr>
            </w:div>
            <w:div w:id="1426653763">
              <w:marLeft w:val="0"/>
              <w:marRight w:val="0"/>
              <w:marTop w:val="0"/>
              <w:marBottom w:val="0"/>
              <w:divBdr>
                <w:top w:val="none" w:sz="0" w:space="0" w:color="auto"/>
                <w:left w:val="none" w:sz="0" w:space="0" w:color="auto"/>
                <w:bottom w:val="none" w:sz="0" w:space="0" w:color="auto"/>
                <w:right w:val="none" w:sz="0" w:space="0" w:color="auto"/>
              </w:divBdr>
            </w:div>
            <w:div w:id="1593663950">
              <w:marLeft w:val="0"/>
              <w:marRight w:val="0"/>
              <w:marTop w:val="0"/>
              <w:marBottom w:val="0"/>
              <w:divBdr>
                <w:top w:val="none" w:sz="0" w:space="0" w:color="auto"/>
                <w:left w:val="none" w:sz="0" w:space="0" w:color="auto"/>
                <w:bottom w:val="none" w:sz="0" w:space="0" w:color="auto"/>
                <w:right w:val="none" w:sz="0" w:space="0" w:color="auto"/>
              </w:divBdr>
            </w:div>
            <w:div w:id="1192959223">
              <w:marLeft w:val="0"/>
              <w:marRight w:val="0"/>
              <w:marTop w:val="0"/>
              <w:marBottom w:val="0"/>
              <w:divBdr>
                <w:top w:val="none" w:sz="0" w:space="0" w:color="auto"/>
                <w:left w:val="none" w:sz="0" w:space="0" w:color="auto"/>
                <w:bottom w:val="none" w:sz="0" w:space="0" w:color="auto"/>
                <w:right w:val="none" w:sz="0" w:space="0" w:color="auto"/>
              </w:divBdr>
            </w:div>
            <w:div w:id="1393576370">
              <w:marLeft w:val="0"/>
              <w:marRight w:val="0"/>
              <w:marTop w:val="0"/>
              <w:marBottom w:val="0"/>
              <w:divBdr>
                <w:top w:val="none" w:sz="0" w:space="0" w:color="auto"/>
                <w:left w:val="none" w:sz="0" w:space="0" w:color="auto"/>
                <w:bottom w:val="none" w:sz="0" w:space="0" w:color="auto"/>
                <w:right w:val="none" w:sz="0" w:space="0" w:color="auto"/>
              </w:divBdr>
            </w:div>
            <w:div w:id="1033268351">
              <w:marLeft w:val="0"/>
              <w:marRight w:val="0"/>
              <w:marTop w:val="0"/>
              <w:marBottom w:val="0"/>
              <w:divBdr>
                <w:top w:val="none" w:sz="0" w:space="0" w:color="auto"/>
                <w:left w:val="none" w:sz="0" w:space="0" w:color="auto"/>
                <w:bottom w:val="none" w:sz="0" w:space="0" w:color="auto"/>
                <w:right w:val="none" w:sz="0" w:space="0" w:color="auto"/>
              </w:divBdr>
            </w:div>
            <w:div w:id="2047558847">
              <w:marLeft w:val="0"/>
              <w:marRight w:val="0"/>
              <w:marTop w:val="0"/>
              <w:marBottom w:val="0"/>
              <w:divBdr>
                <w:top w:val="none" w:sz="0" w:space="0" w:color="auto"/>
                <w:left w:val="none" w:sz="0" w:space="0" w:color="auto"/>
                <w:bottom w:val="none" w:sz="0" w:space="0" w:color="auto"/>
                <w:right w:val="none" w:sz="0" w:space="0" w:color="auto"/>
              </w:divBdr>
            </w:div>
            <w:div w:id="2035957244">
              <w:marLeft w:val="0"/>
              <w:marRight w:val="0"/>
              <w:marTop w:val="0"/>
              <w:marBottom w:val="0"/>
              <w:divBdr>
                <w:top w:val="none" w:sz="0" w:space="0" w:color="auto"/>
                <w:left w:val="none" w:sz="0" w:space="0" w:color="auto"/>
                <w:bottom w:val="none" w:sz="0" w:space="0" w:color="auto"/>
                <w:right w:val="none" w:sz="0" w:space="0" w:color="auto"/>
              </w:divBdr>
            </w:div>
            <w:div w:id="427775341">
              <w:marLeft w:val="0"/>
              <w:marRight w:val="0"/>
              <w:marTop w:val="0"/>
              <w:marBottom w:val="0"/>
              <w:divBdr>
                <w:top w:val="none" w:sz="0" w:space="0" w:color="auto"/>
                <w:left w:val="none" w:sz="0" w:space="0" w:color="auto"/>
                <w:bottom w:val="none" w:sz="0" w:space="0" w:color="auto"/>
                <w:right w:val="none" w:sz="0" w:space="0" w:color="auto"/>
              </w:divBdr>
            </w:div>
            <w:div w:id="1232623198">
              <w:marLeft w:val="0"/>
              <w:marRight w:val="0"/>
              <w:marTop w:val="0"/>
              <w:marBottom w:val="0"/>
              <w:divBdr>
                <w:top w:val="none" w:sz="0" w:space="0" w:color="auto"/>
                <w:left w:val="none" w:sz="0" w:space="0" w:color="auto"/>
                <w:bottom w:val="none" w:sz="0" w:space="0" w:color="auto"/>
                <w:right w:val="none" w:sz="0" w:space="0" w:color="auto"/>
              </w:divBdr>
            </w:div>
            <w:div w:id="1836647217">
              <w:marLeft w:val="0"/>
              <w:marRight w:val="0"/>
              <w:marTop w:val="0"/>
              <w:marBottom w:val="0"/>
              <w:divBdr>
                <w:top w:val="none" w:sz="0" w:space="0" w:color="auto"/>
                <w:left w:val="none" w:sz="0" w:space="0" w:color="auto"/>
                <w:bottom w:val="none" w:sz="0" w:space="0" w:color="auto"/>
                <w:right w:val="none" w:sz="0" w:space="0" w:color="auto"/>
              </w:divBdr>
            </w:div>
            <w:div w:id="145972696">
              <w:marLeft w:val="0"/>
              <w:marRight w:val="0"/>
              <w:marTop w:val="0"/>
              <w:marBottom w:val="0"/>
              <w:divBdr>
                <w:top w:val="none" w:sz="0" w:space="0" w:color="auto"/>
                <w:left w:val="none" w:sz="0" w:space="0" w:color="auto"/>
                <w:bottom w:val="none" w:sz="0" w:space="0" w:color="auto"/>
                <w:right w:val="none" w:sz="0" w:space="0" w:color="auto"/>
              </w:divBdr>
            </w:div>
            <w:div w:id="1394042471">
              <w:marLeft w:val="0"/>
              <w:marRight w:val="0"/>
              <w:marTop w:val="0"/>
              <w:marBottom w:val="0"/>
              <w:divBdr>
                <w:top w:val="none" w:sz="0" w:space="0" w:color="auto"/>
                <w:left w:val="none" w:sz="0" w:space="0" w:color="auto"/>
                <w:bottom w:val="none" w:sz="0" w:space="0" w:color="auto"/>
                <w:right w:val="none" w:sz="0" w:space="0" w:color="auto"/>
              </w:divBdr>
            </w:div>
            <w:div w:id="865338552">
              <w:marLeft w:val="0"/>
              <w:marRight w:val="0"/>
              <w:marTop w:val="0"/>
              <w:marBottom w:val="0"/>
              <w:divBdr>
                <w:top w:val="none" w:sz="0" w:space="0" w:color="auto"/>
                <w:left w:val="none" w:sz="0" w:space="0" w:color="auto"/>
                <w:bottom w:val="none" w:sz="0" w:space="0" w:color="auto"/>
                <w:right w:val="none" w:sz="0" w:space="0" w:color="auto"/>
              </w:divBdr>
            </w:div>
            <w:div w:id="214893126">
              <w:marLeft w:val="0"/>
              <w:marRight w:val="0"/>
              <w:marTop w:val="0"/>
              <w:marBottom w:val="0"/>
              <w:divBdr>
                <w:top w:val="none" w:sz="0" w:space="0" w:color="auto"/>
                <w:left w:val="none" w:sz="0" w:space="0" w:color="auto"/>
                <w:bottom w:val="none" w:sz="0" w:space="0" w:color="auto"/>
                <w:right w:val="none" w:sz="0" w:space="0" w:color="auto"/>
              </w:divBdr>
            </w:div>
            <w:div w:id="1151796653">
              <w:marLeft w:val="0"/>
              <w:marRight w:val="0"/>
              <w:marTop w:val="0"/>
              <w:marBottom w:val="0"/>
              <w:divBdr>
                <w:top w:val="none" w:sz="0" w:space="0" w:color="auto"/>
                <w:left w:val="none" w:sz="0" w:space="0" w:color="auto"/>
                <w:bottom w:val="none" w:sz="0" w:space="0" w:color="auto"/>
                <w:right w:val="none" w:sz="0" w:space="0" w:color="auto"/>
              </w:divBdr>
            </w:div>
            <w:div w:id="1236427630">
              <w:marLeft w:val="0"/>
              <w:marRight w:val="0"/>
              <w:marTop w:val="0"/>
              <w:marBottom w:val="0"/>
              <w:divBdr>
                <w:top w:val="none" w:sz="0" w:space="0" w:color="auto"/>
                <w:left w:val="none" w:sz="0" w:space="0" w:color="auto"/>
                <w:bottom w:val="none" w:sz="0" w:space="0" w:color="auto"/>
                <w:right w:val="none" w:sz="0" w:space="0" w:color="auto"/>
              </w:divBdr>
            </w:div>
            <w:div w:id="662781572">
              <w:marLeft w:val="0"/>
              <w:marRight w:val="0"/>
              <w:marTop w:val="0"/>
              <w:marBottom w:val="0"/>
              <w:divBdr>
                <w:top w:val="none" w:sz="0" w:space="0" w:color="auto"/>
                <w:left w:val="none" w:sz="0" w:space="0" w:color="auto"/>
                <w:bottom w:val="none" w:sz="0" w:space="0" w:color="auto"/>
                <w:right w:val="none" w:sz="0" w:space="0" w:color="auto"/>
              </w:divBdr>
            </w:div>
            <w:div w:id="2029133623">
              <w:marLeft w:val="0"/>
              <w:marRight w:val="0"/>
              <w:marTop w:val="0"/>
              <w:marBottom w:val="0"/>
              <w:divBdr>
                <w:top w:val="none" w:sz="0" w:space="0" w:color="auto"/>
                <w:left w:val="none" w:sz="0" w:space="0" w:color="auto"/>
                <w:bottom w:val="none" w:sz="0" w:space="0" w:color="auto"/>
                <w:right w:val="none" w:sz="0" w:space="0" w:color="auto"/>
              </w:divBdr>
            </w:div>
            <w:div w:id="480001300">
              <w:marLeft w:val="0"/>
              <w:marRight w:val="0"/>
              <w:marTop w:val="0"/>
              <w:marBottom w:val="0"/>
              <w:divBdr>
                <w:top w:val="none" w:sz="0" w:space="0" w:color="auto"/>
                <w:left w:val="none" w:sz="0" w:space="0" w:color="auto"/>
                <w:bottom w:val="none" w:sz="0" w:space="0" w:color="auto"/>
                <w:right w:val="none" w:sz="0" w:space="0" w:color="auto"/>
              </w:divBdr>
            </w:div>
            <w:div w:id="939339567">
              <w:marLeft w:val="0"/>
              <w:marRight w:val="0"/>
              <w:marTop w:val="0"/>
              <w:marBottom w:val="0"/>
              <w:divBdr>
                <w:top w:val="none" w:sz="0" w:space="0" w:color="auto"/>
                <w:left w:val="none" w:sz="0" w:space="0" w:color="auto"/>
                <w:bottom w:val="none" w:sz="0" w:space="0" w:color="auto"/>
                <w:right w:val="none" w:sz="0" w:space="0" w:color="auto"/>
              </w:divBdr>
            </w:div>
            <w:div w:id="1038623686">
              <w:marLeft w:val="0"/>
              <w:marRight w:val="0"/>
              <w:marTop w:val="0"/>
              <w:marBottom w:val="0"/>
              <w:divBdr>
                <w:top w:val="none" w:sz="0" w:space="0" w:color="auto"/>
                <w:left w:val="none" w:sz="0" w:space="0" w:color="auto"/>
                <w:bottom w:val="none" w:sz="0" w:space="0" w:color="auto"/>
                <w:right w:val="none" w:sz="0" w:space="0" w:color="auto"/>
              </w:divBdr>
            </w:div>
            <w:div w:id="1959100288">
              <w:marLeft w:val="0"/>
              <w:marRight w:val="0"/>
              <w:marTop w:val="0"/>
              <w:marBottom w:val="0"/>
              <w:divBdr>
                <w:top w:val="none" w:sz="0" w:space="0" w:color="auto"/>
                <w:left w:val="none" w:sz="0" w:space="0" w:color="auto"/>
                <w:bottom w:val="none" w:sz="0" w:space="0" w:color="auto"/>
                <w:right w:val="none" w:sz="0" w:space="0" w:color="auto"/>
              </w:divBdr>
            </w:div>
            <w:div w:id="66653511">
              <w:marLeft w:val="0"/>
              <w:marRight w:val="0"/>
              <w:marTop w:val="0"/>
              <w:marBottom w:val="0"/>
              <w:divBdr>
                <w:top w:val="none" w:sz="0" w:space="0" w:color="auto"/>
                <w:left w:val="none" w:sz="0" w:space="0" w:color="auto"/>
                <w:bottom w:val="none" w:sz="0" w:space="0" w:color="auto"/>
                <w:right w:val="none" w:sz="0" w:space="0" w:color="auto"/>
              </w:divBdr>
            </w:div>
            <w:div w:id="1727879190">
              <w:marLeft w:val="0"/>
              <w:marRight w:val="0"/>
              <w:marTop w:val="0"/>
              <w:marBottom w:val="0"/>
              <w:divBdr>
                <w:top w:val="none" w:sz="0" w:space="0" w:color="auto"/>
                <w:left w:val="none" w:sz="0" w:space="0" w:color="auto"/>
                <w:bottom w:val="none" w:sz="0" w:space="0" w:color="auto"/>
                <w:right w:val="none" w:sz="0" w:space="0" w:color="auto"/>
              </w:divBdr>
            </w:div>
            <w:div w:id="1464275801">
              <w:marLeft w:val="0"/>
              <w:marRight w:val="0"/>
              <w:marTop w:val="0"/>
              <w:marBottom w:val="0"/>
              <w:divBdr>
                <w:top w:val="none" w:sz="0" w:space="0" w:color="auto"/>
                <w:left w:val="none" w:sz="0" w:space="0" w:color="auto"/>
                <w:bottom w:val="none" w:sz="0" w:space="0" w:color="auto"/>
                <w:right w:val="none" w:sz="0" w:space="0" w:color="auto"/>
              </w:divBdr>
            </w:div>
            <w:div w:id="1276448290">
              <w:marLeft w:val="0"/>
              <w:marRight w:val="0"/>
              <w:marTop w:val="0"/>
              <w:marBottom w:val="0"/>
              <w:divBdr>
                <w:top w:val="none" w:sz="0" w:space="0" w:color="auto"/>
                <w:left w:val="none" w:sz="0" w:space="0" w:color="auto"/>
                <w:bottom w:val="none" w:sz="0" w:space="0" w:color="auto"/>
                <w:right w:val="none" w:sz="0" w:space="0" w:color="auto"/>
              </w:divBdr>
            </w:div>
            <w:div w:id="1020475557">
              <w:marLeft w:val="0"/>
              <w:marRight w:val="0"/>
              <w:marTop w:val="0"/>
              <w:marBottom w:val="0"/>
              <w:divBdr>
                <w:top w:val="none" w:sz="0" w:space="0" w:color="auto"/>
                <w:left w:val="none" w:sz="0" w:space="0" w:color="auto"/>
                <w:bottom w:val="none" w:sz="0" w:space="0" w:color="auto"/>
                <w:right w:val="none" w:sz="0" w:space="0" w:color="auto"/>
              </w:divBdr>
            </w:div>
            <w:div w:id="691034849">
              <w:marLeft w:val="0"/>
              <w:marRight w:val="0"/>
              <w:marTop w:val="0"/>
              <w:marBottom w:val="0"/>
              <w:divBdr>
                <w:top w:val="none" w:sz="0" w:space="0" w:color="auto"/>
                <w:left w:val="none" w:sz="0" w:space="0" w:color="auto"/>
                <w:bottom w:val="none" w:sz="0" w:space="0" w:color="auto"/>
                <w:right w:val="none" w:sz="0" w:space="0" w:color="auto"/>
              </w:divBdr>
            </w:div>
            <w:div w:id="398944618">
              <w:marLeft w:val="0"/>
              <w:marRight w:val="0"/>
              <w:marTop w:val="0"/>
              <w:marBottom w:val="0"/>
              <w:divBdr>
                <w:top w:val="none" w:sz="0" w:space="0" w:color="auto"/>
                <w:left w:val="none" w:sz="0" w:space="0" w:color="auto"/>
                <w:bottom w:val="none" w:sz="0" w:space="0" w:color="auto"/>
                <w:right w:val="none" w:sz="0" w:space="0" w:color="auto"/>
              </w:divBdr>
            </w:div>
            <w:div w:id="860824138">
              <w:marLeft w:val="0"/>
              <w:marRight w:val="0"/>
              <w:marTop w:val="0"/>
              <w:marBottom w:val="0"/>
              <w:divBdr>
                <w:top w:val="none" w:sz="0" w:space="0" w:color="auto"/>
                <w:left w:val="none" w:sz="0" w:space="0" w:color="auto"/>
                <w:bottom w:val="none" w:sz="0" w:space="0" w:color="auto"/>
                <w:right w:val="none" w:sz="0" w:space="0" w:color="auto"/>
              </w:divBdr>
            </w:div>
            <w:div w:id="72171087">
              <w:marLeft w:val="0"/>
              <w:marRight w:val="0"/>
              <w:marTop w:val="0"/>
              <w:marBottom w:val="0"/>
              <w:divBdr>
                <w:top w:val="none" w:sz="0" w:space="0" w:color="auto"/>
                <w:left w:val="none" w:sz="0" w:space="0" w:color="auto"/>
                <w:bottom w:val="none" w:sz="0" w:space="0" w:color="auto"/>
                <w:right w:val="none" w:sz="0" w:space="0" w:color="auto"/>
              </w:divBdr>
            </w:div>
            <w:div w:id="122383963">
              <w:marLeft w:val="0"/>
              <w:marRight w:val="0"/>
              <w:marTop w:val="0"/>
              <w:marBottom w:val="0"/>
              <w:divBdr>
                <w:top w:val="none" w:sz="0" w:space="0" w:color="auto"/>
                <w:left w:val="none" w:sz="0" w:space="0" w:color="auto"/>
                <w:bottom w:val="none" w:sz="0" w:space="0" w:color="auto"/>
                <w:right w:val="none" w:sz="0" w:space="0" w:color="auto"/>
              </w:divBdr>
            </w:div>
            <w:div w:id="877398883">
              <w:marLeft w:val="0"/>
              <w:marRight w:val="0"/>
              <w:marTop w:val="0"/>
              <w:marBottom w:val="0"/>
              <w:divBdr>
                <w:top w:val="none" w:sz="0" w:space="0" w:color="auto"/>
                <w:left w:val="none" w:sz="0" w:space="0" w:color="auto"/>
                <w:bottom w:val="none" w:sz="0" w:space="0" w:color="auto"/>
                <w:right w:val="none" w:sz="0" w:space="0" w:color="auto"/>
              </w:divBdr>
            </w:div>
            <w:div w:id="1433818204">
              <w:marLeft w:val="0"/>
              <w:marRight w:val="0"/>
              <w:marTop w:val="0"/>
              <w:marBottom w:val="0"/>
              <w:divBdr>
                <w:top w:val="none" w:sz="0" w:space="0" w:color="auto"/>
                <w:left w:val="none" w:sz="0" w:space="0" w:color="auto"/>
                <w:bottom w:val="none" w:sz="0" w:space="0" w:color="auto"/>
                <w:right w:val="none" w:sz="0" w:space="0" w:color="auto"/>
              </w:divBdr>
            </w:div>
            <w:div w:id="1874688100">
              <w:marLeft w:val="0"/>
              <w:marRight w:val="0"/>
              <w:marTop w:val="0"/>
              <w:marBottom w:val="0"/>
              <w:divBdr>
                <w:top w:val="none" w:sz="0" w:space="0" w:color="auto"/>
                <w:left w:val="none" w:sz="0" w:space="0" w:color="auto"/>
                <w:bottom w:val="none" w:sz="0" w:space="0" w:color="auto"/>
                <w:right w:val="none" w:sz="0" w:space="0" w:color="auto"/>
              </w:divBdr>
            </w:div>
            <w:div w:id="1201209635">
              <w:marLeft w:val="0"/>
              <w:marRight w:val="0"/>
              <w:marTop w:val="0"/>
              <w:marBottom w:val="0"/>
              <w:divBdr>
                <w:top w:val="none" w:sz="0" w:space="0" w:color="auto"/>
                <w:left w:val="none" w:sz="0" w:space="0" w:color="auto"/>
                <w:bottom w:val="none" w:sz="0" w:space="0" w:color="auto"/>
                <w:right w:val="none" w:sz="0" w:space="0" w:color="auto"/>
              </w:divBdr>
            </w:div>
            <w:div w:id="851184444">
              <w:marLeft w:val="0"/>
              <w:marRight w:val="0"/>
              <w:marTop w:val="0"/>
              <w:marBottom w:val="0"/>
              <w:divBdr>
                <w:top w:val="none" w:sz="0" w:space="0" w:color="auto"/>
                <w:left w:val="none" w:sz="0" w:space="0" w:color="auto"/>
                <w:bottom w:val="none" w:sz="0" w:space="0" w:color="auto"/>
                <w:right w:val="none" w:sz="0" w:space="0" w:color="auto"/>
              </w:divBdr>
            </w:div>
            <w:div w:id="2097285167">
              <w:marLeft w:val="0"/>
              <w:marRight w:val="0"/>
              <w:marTop w:val="0"/>
              <w:marBottom w:val="0"/>
              <w:divBdr>
                <w:top w:val="none" w:sz="0" w:space="0" w:color="auto"/>
                <w:left w:val="none" w:sz="0" w:space="0" w:color="auto"/>
                <w:bottom w:val="none" w:sz="0" w:space="0" w:color="auto"/>
                <w:right w:val="none" w:sz="0" w:space="0" w:color="auto"/>
              </w:divBdr>
            </w:div>
            <w:div w:id="1819030359">
              <w:marLeft w:val="0"/>
              <w:marRight w:val="0"/>
              <w:marTop w:val="0"/>
              <w:marBottom w:val="0"/>
              <w:divBdr>
                <w:top w:val="none" w:sz="0" w:space="0" w:color="auto"/>
                <w:left w:val="none" w:sz="0" w:space="0" w:color="auto"/>
                <w:bottom w:val="none" w:sz="0" w:space="0" w:color="auto"/>
                <w:right w:val="none" w:sz="0" w:space="0" w:color="auto"/>
              </w:divBdr>
            </w:div>
            <w:div w:id="554463556">
              <w:marLeft w:val="0"/>
              <w:marRight w:val="0"/>
              <w:marTop w:val="0"/>
              <w:marBottom w:val="0"/>
              <w:divBdr>
                <w:top w:val="none" w:sz="0" w:space="0" w:color="auto"/>
                <w:left w:val="none" w:sz="0" w:space="0" w:color="auto"/>
                <w:bottom w:val="none" w:sz="0" w:space="0" w:color="auto"/>
                <w:right w:val="none" w:sz="0" w:space="0" w:color="auto"/>
              </w:divBdr>
            </w:div>
            <w:div w:id="2028096586">
              <w:marLeft w:val="0"/>
              <w:marRight w:val="0"/>
              <w:marTop w:val="0"/>
              <w:marBottom w:val="0"/>
              <w:divBdr>
                <w:top w:val="none" w:sz="0" w:space="0" w:color="auto"/>
                <w:left w:val="none" w:sz="0" w:space="0" w:color="auto"/>
                <w:bottom w:val="none" w:sz="0" w:space="0" w:color="auto"/>
                <w:right w:val="none" w:sz="0" w:space="0" w:color="auto"/>
              </w:divBdr>
            </w:div>
            <w:div w:id="1559127326">
              <w:marLeft w:val="0"/>
              <w:marRight w:val="0"/>
              <w:marTop w:val="0"/>
              <w:marBottom w:val="0"/>
              <w:divBdr>
                <w:top w:val="none" w:sz="0" w:space="0" w:color="auto"/>
                <w:left w:val="none" w:sz="0" w:space="0" w:color="auto"/>
                <w:bottom w:val="none" w:sz="0" w:space="0" w:color="auto"/>
                <w:right w:val="none" w:sz="0" w:space="0" w:color="auto"/>
              </w:divBdr>
            </w:div>
            <w:div w:id="1222057966">
              <w:marLeft w:val="0"/>
              <w:marRight w:val="0"/>
              <w:marTop w:val="0"/>
              <w:marBottom w:val="0"/>
              <w:divBdr>
                <w:top w:val="none" w:sz="0" w:space="0" w:color="auto"/>
                <w:left w:val="none" w:sz="0" w:space="0" w:color="auto"/>
                <w:bottom w:val="none" w:sz="0" w:space="0" w:color="auto"/>
                <w:right w:val="none" w:sz="0" w:space="0" w:color="auto"/>
              </w:divBdr>
            </w:div>
            <w:div w:id="1965841861">
              <w:marLeft w:val="0"/>
              <w:marRight w:val="0"/>
              <w:marTop w:val="0"/>
              <w:marBottom w:val="0"/>
              <w:divBdr>
                <w:top w:val="none" w:sz="0" w:space="0" w:color="auto"/>
                <w:left w:val="none" w:sz="0" w:space="0" w:color="auto"/>
                <w:bottom w:val="none" w:sz="0" w:space="0" w:color="auto"/>
                <w:right w:val="none" w:sz="0" w:space="0" w:color="auto"/>
              </w:divBdr>
            </w:div>
            <w:div w:id="2021616757">
              <w:marLeft w:val="0"/>
              <w:marRight w:val="0"/>
              <w:marTop w:val="0"/>
              <w:marBottom w:val="0"/>
              <w:divBdr>
                <w:top w:val="none" w:sz="0" w:space="0" w:color="auto"/>
                <w:left w:val="none" w:sz="0" w:space="0" w:color="auto"/>
                <w:bottom w:val="none" w:sz="0" w:space="0" w:color="auto"/>
                <w:right w:val="none" w:sz="0" w:space="0" w:color="auto"/>
              </w:divBdr>
            </w:div>
            <w:div w:id="1654600661">
              <w:marLeft w:val="0"/>
              <w:marRight w:val="0"/>
              <w:marTop w:val="0"/>
              <w:marBottom w:val="0"/>
              <w:divBdr>
                <w:top w:val="none" w:sz="0" w:space="0" w:color="auto"/>
                <w:left w:val="none" w:sz="0" w:space="0" w:color="auto"/>
                <w:bottom w:val="none" w:sz="0" w:space="0" w:color="auto"/>
                <w:right w:val="none" w:sz="0" w:space="0" w:color="auto"/>
              </w:divBdr>
            </w:div>
            <w:div w:id="399910113">
              <w:marLeft w:val="0"/>
              <w:marRight w:val="0"/>
              <w:marTop w:val="0"/>
              <w:marBottom w:val="0"/>
              <w:divBdr>
                <w:top w:val="none" w:sz="0" w:space="0" w:color="auto"/>
                <w:left w:val="none" w:sz="0" w:space="0" w:color="auto"/>
                <w:bottom w:val="none" w:sz="0" w:space="0" w:color="auto"/>
                <w:right w:val="none" w:sz="0" w:space="0" w:color="auto"/>
              </w:divBdr>
            </w:div>
            <w:div w:id="1645810512">
              <w:marLeft w:val="0"/>
              <w:marRight w:val="0"/>
              <w:marTop w:val="0"/>
              <w:marBottom w:val="0"/>
              <w:divBdr>
                <w:top w:val="none" w:sz="0" w:space="0" w:color="auto"/>
                <w:left w:val="none" w:sz="0" w:space="0" w:color="auto"/>
                <w:bottom w:val="none" w:sz="0" w:space="0" w:color="auto"/>
                <w:right w:val="none" w:sz="0" w:space="0" w:color="auto"/>
              </w:divBdr>
            </w:div>
            <w:div w:id="1814324542">
              <w:marLeft w:val="0"/>
              <w:marRight w:val="0"/>
              <w:marTop w:val="0"/>
              <w:marBottom w:val="0"/>
              <w:divBdr>
                <w:top w:val="none" w:sz="0" w:space="0" w:color="auto"/>
                <w:left w:val="none" w:sz="0" w:space="0" w:color="auto"/>
                <w:bottom w:val="none" w:sz="0" w:space="0" w:color="auto"/>
                <w:right w:val="none" w:sz="0" w:space="0" w:color="auto"/>
              </w:divBdr>
            </w:div>
            <w:div w:id="409233789">
              <w:marLeft w:val="0"/>
              <w:marRight w:val="0"/>
              <w:marTop w:val="0"/>
              <w:marBottom w:val="0"/>
              <w:divBdr>
                <w:top w:val="none" w:sz="0" w:space="0" w:color="auto"/>
                <w:left w:val="none" w:sz="0" w:space="0" w:color="auto"/>
                <w:bottom w:val="none" w:sz="0" w:space="0" w:color="auto"/>
                <w:right w:val="none" w:sz="0" w:space="0" w:color="auto"/>
              </w:divBdr>
            </w:div>
            <w:div w:id="310210501">
              <w:marLeft w:val="0"/>
              <w:marRight w:val="0"/>
              <w:marTop w:val="0"/>
              <w:marBottom w:val="0"/>
              <w:divBdr>
                <w:top w:val="none" w:sz="0" w:space="0" w:color="auto"/>
                <w:left w:val="none" w:sz="0" w:space="0" w:color="auto"/>
                <w:bottom w:val="none" w:sz="0" w:space="0" w:color="auto"/>
                <w:right w:val="none" w:sz="0" w:space="0" w:color="auto"/>
              </w:divBdr>
            </w:div>
            <w:div w:id="230965773">
              <w:marLeft w:val="0"/>
              <w:marRight w:val="0"/>
              <w:marTop w:val="0"/>
              <w:marBottom w:val="0"/>
              <w:divBdr>
                <w:top w:val="none" w:sz="0" w:space="0" w:color="auto"/>
                <w:left w:val="none" w:sz="0" w:space="0" w:color="auto"/>
                <w:bottom w:val="none" w:sz="0" w:space="0" w:color="auto"/>
                <w:right w:val="none" w:sz="0" w:space="0" w:color="auto"/>
              </w:divBdr>
            </w:div>
            <w:div w:id="378016402">
              <w:marLeft w:val="0"/>
              <w:marRight w:val="0"/>
              <w:marTop w:val="0"/>
              <w:marBottom w:val="0"/>
              <w:divBdr>
                <w:top w:val="none" w:sz="0" w:space="0" w:color="auto"/>
                <w:left w:val="none" w:sz="0" w:space="0" w:color="auto"/>
                <w:bottom w:val="none" w:sz="0" w:space="0" w:color="auto"/>
                <w:right w:val="none" w:sz="0" w:space="0" w:color="auto"/>
              </w:divBdr>
            </w:div>
            <w:div w:id="161818808">
              <w:marLeft w:val="0"/>
              <w:marRight w:val="0"/>
              <w:marTop w:val="0"/>
              <w:marBottom w:val="0"/>
              <w:divBdr>
                <w:top w:val="none" w:sz="0" w:space="0" w:color="auto"/>
                <w:left w:val="none" w:sz="0" w:space="0" w:color="auto"/>
                <w:bottom w:val="none" w:sz="0" w:space="0" w:color="auto"/>
                <w:right w:val="none" w:sz="0" w:space="0" w:color="auto"/>
              </w:divBdr>
            </w:div>
            <w:div w:id="530653085">
              <w:marLeft w:val="0"/>
              <w:marRight w:val="0"/>
              <w:marTop w:val="0"/>
              <w:marBottom w:val="0"/>
              <w:divBdr>
                <w:top w:val="none" w:sz="0" w:space="0" w:color="auto"/>
                <w:left w:val="none" w:sz="0" w:space="0" w:color="auto"/>
                <w:bottom w:val="none" w:sz="0" w:space="0" w:color="auto"/>
                <w:right w:val="none" w:sz="0" w:space="0" w:color="auto"/>
              </w:divBdr>
            </w:div>
            <w:div w:id="1807312276">
              <w:marLeft w:val="0"/>
              <w:marRight w:val="0"/>
              <w:marTop w:val="0"/>
              <w:marBottom w:val="0"/>
              <w:divBdr>
                <w:top w:val="none" w:sz="0" w:space="0" w:color="auto"/>
                <w:left w:val="none" w:sz="0" w:space="0" w:color="auto"/>
                <w:bottom w:val="none" w:sz="0" w:space="0" w:color="auto"/>
                <w:right w:val="none" w:sz="0" w:space="0" w:color="auto"/>
              </w:divBdr>
            </w:div>
            <w:div w:id="223100905">
              <w:marLeft w:val="0"/>
              <w:marRight w:val="0"/>
              <w:marTop w:val="0"/>
              <w:marBottom w:val="0"/>
              <w:divBdr>
                <w:top w:val="none" w:sz="0" w:space="0" w:color="auto"/>
                <w:left w:val="none" w:sz="0" w:space="0" w:color="auto"/>
                <w:bottom w:val="none" w:sz="0" w:space="0" w:color="auto"/>
                <w:right w:val="none" w:sz="0" w:space="0" w:color="auto"/>
              </w:divBdr>
            </w:div>
            <w:div w:id="1726219386">
              <w:marLeft w:val="0"/>
              <w:marRight w:val="0"/>
              <w:marTop w:val="0"/>
              <w:marBottom w:val="0"/>
              <w:divBdr>
                <w:top w:val="none" w:sz="0" w:space="0" w:color="auto"/>
                <w:left w:val="none" w:sz="0" w:space="0" w:color="auto"/>
                <w:bottom w:val="none" w:sz="0" w:space="0" w:color="auto"/>
                <w:right w:val="none" w:sz="0" w:space="0" w:color="auto"/>
              </w:divBdr>
            </w:div>
            <w:div w:id="1360398909">
              <w:marLeft w:val="0"/>
              <w:marRight w:val="0"/>
              <w:marTop w:val="0"/>
              <w:marBottom w:val="0"/>
              <w:divBdr>
                <w:top w:val="none" w:sz="0" w:space="0" w:color="auto"/>
                <w:left w:val="none" w:sz="0" w:space="0" w:color="auto"/>
                <w:bottom w:val="none" w:sz="0" w:space="0" w:color="auto"/>
                <w:right w:val="none" w:sz="0" w:space="0" w:color="auto"/>
              </w:divBdr>
            </w:div>
            <w:div w:id="1663702165">
              <w:marLeft w:val="0"/>
              <w:marRight w:val="0"/>
              <w:marTop w:val="0"/>
              <w:marBottom w:val="0"/>
              <w:divBdr>
                <w:top w:val="none" w:sz="0" w:space="0" w:color="auto"/>
                <w:left w:val="none" w:sz="0" w:space="0" w:color="auto"/>
                <w:bottom w:val="none" w:sz="0" w:space="0" w:color="auto"/>
                <w:right w:val="none" w:sz="0" w:space="0" w:color="auto"/>
              </w:divBdr>
            </w:div>
            <w:div w:id="619530258">
              <w:marLeft w:val="0"/>
              <w:marRight w:val="0"/>
              <w:marTop w:val="0"/>
              <w:marBottom w:val="0"/>
              <w:divBdr>
                <w:top w:val="none" w:sz="0" w:space="0" w:color="auto"/>
                <w:left w:val="none" w:sz="0" w:space="0" w:color="auto"/>
                <w:bottom w:val="none" w:sz="0" w:space="0" w:color="auto"/>
                <w:right w:val="none" w:sz="0" w:space="0" w:color="auto"/>
              </w:divBdr>
            </w:div>
            <w:div w:id="2023244796">
              <w:marLeft w:val="0"/>
              <w:marRight w:val="0"/>
              <w:marTop w:val="0"/>
              <w:marBottom w:val="0"/>
              <w:divBdr>
                <w:top w:val="none" w:sz="0" w:space="0" w:color="auto"/>
                <w:left w:val="none" w:sz="0" w:space="0" w:color="auto"/>
                <w:bottom w:val="none" w:sz="0" w:space="0" w:color="auto"/>
                <w:right w:val="none" w:sz="0" w:space="0" w:color="auto"/>
              </w:divBdr>
            </w:div>
            <w:div w:id="903028720">
              <w:marLeft w:val="0"/>
              <w:marRight w:val="0"/>
              <w:marTop w:val="0"/>
              <w:marBottom w:val="0"/>
              <w:divBdr>
                <w:top w:val="none" w:sz="0" w:space="0" w:color="auto"/>
                <w:left w:val="none" w:sz="0" w:space="0" w:color="auto"/>
                <w:bottom w:val="none" w:sz="0" w:space="0" w:color="auto"/>
                <w:right w:val="none" w:sz="0" w:space="0" w:color="auto"/>
              </w:divBdr>
            </w:div>
            <w:div w:id="998845680">
              <w:marLeft w:val="0"/>
              <w:marRight w:val="0"/>
              <w:marTop w:val="0"/>
              <w:marBottom w:val="0"/>
              <w:divBdr>
                <w:top w:val="none" w:sz="0" w:space="0" w:color="auto"/>
                <w:left w:val="none" w:sz="0" w:space="0" w:color="auto"/>
                <w:bottom w:val="none" w:sz="0" w:space="0" w:color="auto"/>
                <w:right w:val="none" w:sz="0" w:space="0" w:color="auto"/>
              </w:divBdr>
            </w:div>
            <w:div w:id="40710344">
              <w:marLeft w:val="0"/>
              <w:marRight w:val="0"/>
              <w:marTop w:val="0"/>
              <w:marBottom w:val="0"/>
              <w:divBdr>
                <w:top w:val="none" w:sz="0" w:space="0" w:color="auto"/>
                <w:left w:val="none" w:sz="0" w:space="0" w:color="auto"/>
                <w:bottom w:val="none" w:sz="0" w:space="0" w:color="auto"/>
                <w:right w:val="none" w:sz="0" w:space="0" w:color="auto"/>
              </w:divBdr>
            </w:div>
            <w:div w:id="2046640487">
              <w:marLeft w:val="0"/>
              <w:marRight w:val="0"/>
              <w:marTop w:val="0"/>
              <w:marBottom w:val="0"/>
              <w:divBdr>
                <w:top w:val="none" w:sz="0" w:space="0" w:color="auto"/>
                <w:left w:val="none" w:sz="0" w:space="0" w:color="auto"/>
                <w:bottom w:val="none" w:sz="0" w:space="0" w:color="auto"/>
                <w:right w:val="none" w:sz="0" w:space="0" w:color="auto"/>
              </w:divBdr>
            </w:div>
            <w:div w:id="349991595">
              <w:marLeft w:val="0"/>
              <w:marRight w:val="0"/>
              <w:marTop w:val="0"/>
              <w:marBottom w:val="0"/>
              <w:divBdr>
                <w:top w:val="none" w:sz="0" w:space="0" w:color="auto"/>
                <w:left w:val="none" w:sz="0" w:space="0" w:color="auto"/>
                <w:bottom w:val="none" w:sz="0" w:space="0" w:color="auto"/>
                <w:right w:val="none" w:sz="0" w:space="0" w:color="auto"/>
              </w:divBdr>
            </w:div>
            <w:div w:id="950891810">
              <w:marLeft w:val="0"/>
              <w:marRight w:val="0"/>
              <w:marTop w:val="0"/>
              <w:marBottom w:val="0"/>
              <w:divBdr>
                <w:top w:val="none" w:sz="0" w:space="0" w:color="auto"/>
                <w:left w:val="none" w:sz="0" w:space="0" w:color="auto"/>
                <w:bottom w:val="none" w:sz="0" w:space="0" w:color="auto"/>
                <w:right w:val="none" w:sz="0" w:space="0" w:color="auto"/>
              </w:divBdr>
            </w:div>
            <w:div w:id="887644968">
              <w:marLeft w:val="0"/>
              <w:marRight w:val="0"/>
              <w:marTop w:val="0"/>
              <w:marBottom w:val="0"/>
              <w:divBdr>
                <w:top w:val="none" w:sz="0" w:space="0" w:color="auto"/>
                <w:left w:val="none" w:sz="0" w:space="0" w:color="auto"/>
                <w:bottom w:val="none" w:sz="0" w:space="0" w:color="auto"/>
                <w:right w:val="none" w:sz="0" w:space="0" w:color="auto"/>
              </w:divBdr>
            </w:div>
            <w:div w:id="215552713">
              <w:marLeft w:val="0"/>
              <w:marRight w:val="0"/>
              <w:marTop w:val="0"/>
              <w:marBottom w:val="0"/>
              <w:divBdr>
                <w:top w:val="none" w:sz="0" w:space="0" w:color="auto"/>
                <w:left w:val="none" w:sz="0" w:space="0" w:color="auto"/>
                <w:bottom w:val="none" w:sz="0" w:space="0" w:color="auto"/>
                <w:right w:val="none" w:sz="0" w:space="0" w:color="auto"/>
              </w:divBdr>
            </w:div>
            <w:div w:id="986933548">
              <w:marLeft w:val="0"/>
              <w:marRight w:val="0"/>
              <w:marTop w:val="0"/>
              <w:marBottom w:val="0"/>
              <w:divBdr>
                <w:top w:val="none" w:sz="0" w:space="0" w:color="auto"/>
                <w:left w:val="none" w:sz="0" w:space="0" w:color="auto"/>
                <w:bottom w:val="none" w:sz="0" w:space="0" w:color="auto"/>
                <w:right w:val="none" w:sz="0" w:space="0" w:color="auto"/>
              </w:divBdr>
            </w:div>
            <w:div w:id="1858502007">
              <w:marLeft w:val="0"/>
              <w:marRight w:val="0"/>
              <w:marTop w:val="0"/>
              <w:marBottom w:val="0"/>
              <w:divBdr>
                <w:top w:val="none" w:sz="0" w:space="0" w:color="auto"/>
                <w:left w:val="none" w:sz="0" w:space="0" w:color="auto"/>
                <w:bottom w:val="none" w:sz="0" w:space="0" w:color="auto"/>
                <w:right w:val="none" w:sz="0" w:space="0" w:color="auto"/>
              </w:divBdr>
            </w:div>
            <w:div w:id="1702434710">
              <w:marLeft w:val="0"/>
              <w:marRight w:val="0"/>
              <w:marTop w:val="0"/>
              <w:marBottom w:val="0"/>
              <w:divBdr>
                <w:top w:val="none" w:sz="0" w:space="0" w:color="auto"/>
                <w:left w:val="none" w:sz="0" w:space="0" w:color="auto"/>
                <w:bottom w:val="none" w:sz="0" w:space="0" w:color="auto"/>
                <w:right w:val="none" w:sz="0" w:space="0" w:color="auto"/>
              </w:divBdr>
            </w:div>
            <w:div w:id="1991788778">
              <w:marLeft w:val="0"/>
              <w:marRight w:val="0"/>
              <w:marTop w:val="0"/>
              <w:marBottom w:val="0"/>
              <w:divBdr>
                <w:top w:val="none" w:sz="0" w:space="0" w:color="auto"/>
                <w:left w:val="none" w:sz="0" w:space="0" w:color="auto"/>
                <w:bottom w:val="none" w:sz="0" w:space="0" w:color="auto"/>
                <w:right w:val="none" w:sz="0" w:space="0" w:color="auto"/>
              </w:divBdr>
            </w:div>
            <w:div w:id="1695886866">
              <w:marLeft w:val="0"/>
              <w:marRight w:val="0"/>
              <w:marTop w:val="0"/>
              <w:marBottom w:val="0"/>
              <w:divBdr>
                <w:top w:val="none" w:sz="0" w:space="0" w:color="auto"/>
                <w:left w:val="none" w:sz="0" w:space="0" w:color="auto"/>
                <w:bottom w:val="none" w:sz="0" w:space="0" w:color="auto"/>
                <w:right w:val="none" w:sz="0" w:space="0" w:color="auto"/>
              </w:divBdr>
            </w:div>
            <w:div w:id="65536825">
              <w:marLeft w:val="0"/>
              <w:marRight w:val="0"/>
              <w:marTop w:val="0"/>
              <w:marBottom w:val="0"/>
              <w:divBdr>
                <w:top w:val="none" w:sz="0" w:space="0" w:color="auto"/>
                <w:left w:val="none" w:sz="0" w:space="0" w:color="auto"/>
                <w:bottom w:val="none" w:sz="0" w:space="0" w:color="auto"/>
                <w:right w:val="none" w:sz="0" w:space="0" w:color="auto"/>
              </w:divBdr>
            </w:div>
            <w:div w:id="1004672978">
              <w:marLeft w:val="0"/>
              <w:marRight w:val="0"/>
              <w:marTop w:val="0"/>
              <w:marBottom w:val="0"/>
              <w:divBdr>
                <w:top w:val="none" w:sz="0" w:space="0" w:color="auto"/>
                <w:left w:val="none" w:sz="0" w:space="0" w:color="auto"/>
                <w:bottom w:val="none" w:sz="0" w:space="0" w:color="auto"/>
                <w:right w:val="none" w:sz="0" w:space="0" w:color="auto"/>
              </w:divBdr>
            </w:div>
            <w:div w:id="1588075672">
              <w:marLeft w:val="0"/>
              <w:marRight w:val="0"/>
              <w:marTop w:val="0"/>
              <w:marBottom w:val="0"/>
              <w:divBdr>
                <w:top w:val="none" w:sz="0" w:space="0" w:color="auto"/>
                <w:left w:val="none" w:sz="0" w:space="0" w:color="auto"/>
                <w:bottom w:val="none" w:sz="0" w:space="0" w:color="auto"/>
                <w:right w:val="none" w:sz="0" w:space="0" w:color="auto"/>
              </w:divBdr>
            </w:div>
            <w:div w:id="1914777283">
              <w:marLeft w:val="0"/>
              <w:marRight w:val="0"/>
              <w:marTop w:val="0"/>
              <w:marBottom w:val="0"/>
              <w:divBdr>
                <w:top w:val="none" w:sz="0" w:space="0" w:color="auto"/>
                <w:left w:val="none" w:sz="0" w:space="0" w:color="auto"/>
                <w:bottom w:val="none" w:sz="0" w:space="0" w:color="auto"/>
                <w:right w:val="none" w:sz="0" w:space="0" w:color="auto"/>
              </w:divBdr>
            </w:div>
            <w:div w:id="37973527">
              <w:marLeft w:val="0"/>
              <w:marRight w:val="0"/>
              <w:marTop w:val="0"/>
              <w:marBottom w:val="0"/>
              <w:divBdr>
                <w:top w:val="none" w:sz="0" w:space="0" w:color="auto"/>
                <w:left w:val="none" w:sz="0" w:space="0" w:color="auto"/>
                <w:bottom w:val="none" w:sz="0" w:space="0" w:color="auto"/>
                <w:right w:val="none" w:sz="0" w:space="0" w:color="auto"/>
              </w:divBdr>
            </w:div>
            <w:div w:id="102458872">
              <w:marLeft w:val="0"/>
              <w:marRight w:val="0"/>
              <w:marTop w:val="0"/>
              <w:marBottom w:val="0"/>
              <w:divBdr>
                <w:top w:val="none" w:sz="0" w:space="0" w:color="auto"/>
                <w:left w:val="none" w:sz="0" w:space="0" w:color="auto"/>
                <w:bottom w:val="none" w:sz="0" w:space="0" w:color="auto"/>
                <w:right w:val="none" w:sz="0" w:space="0" w:color="auto"/>
              </w:divBdr>
            </w:div>
            <w:div w:id="8530658">
              <w:marLeft w:val="0"/>
              <w:marRight w:val="0"/>
              <w:marTop w:val="0"/>
              <w:marBottom w:val="0"/>
              <w:divBdr>
                <w:top w:val="none" w:sz="0" w:space="0" w:color="auto"/>
                <w:left w:val="none" w:sz="0" w:space="0" w:color="auto"/>
                <w:bottom w:val="none" w:sz="0" w:space="0" w:color="auto"/>
                <w:right w:val="none" w:sz="0" w:space="0" w:color="auto"/>
              </w:divBdr>
            </w:div>
            <w:div w:id="667561056">
              <w:marLeft w:val="0"/>
              <w:marRight w:val="0"/>
              <w:marTop w:val="0"/>
              <w:marBottom w:val="0"/>
              <w:divBdr>
                <w:top w:val="none" w:sz="0" w:space="0" w:color="auto"/>
                <w:left w:val="none" w:sz="0" w:space="0" w:color="auto"/>
                <w:bottom w:val="none" w:sz="0" w:space="0" w:color="auto"/>
                <w:right w:val="none" w:sz="0" w:space="0" w:color="auto"/>
              </w:divBdr>
            </w:div>
            <w:div w:id="1762097009">
              <w:marLeft w:val="0"/>
              <w:marRight w:val="0"/>
              <w:marTop w:val="0"/>
              <w:marBottom w:val="0"/>
              <w:divBdr>
                <w:top w:val="none" w:sz="0" w:space="0" w:color="auto"/>
                <w:left w:val="none" w:sz="0" w:space="0" w:color="auto"/>
                <w:bottom w:val="none" w:sz="0" w:space="0" w:color="auto"/>
                <w:right w:val="none" w:sz="0" w:space="0" w:color="auto"/>
              </w:divBdr>
            </w:div>
            <w:div w:id="1660186985">
              <w:marLeft w:val="0"/>
              <w:marRight w:val="0"/>
              <w:marTop w:val="0"/>
              <w:marBottom w:val="0"/>
              <w:divBdr>
                <w:top w:val="none" w:sz="0" w:space="0" w:color="auto"/>
                <w:left w:val="none" w:sz="0" w:space="0" w:color="auto"/>
                <w:bottom w:val="none" w:sz="0" w:space="0" w:color="auto"/>
                <w:right w:val="none" w:sz="0" w:space="0" w:color="auto"/>
              </w:divBdr>
            </w:div>
            <w:div w:id="2141259365">
              <w:marLeft w:val="0"/>
              <w:marRight w:val="0"/>
              <w:marTop w:val="0"/>
              <w:marBottom w:val="0"/>
              <w:divBdr>
                <w:top w:val="none" w:sz="0" w:space="0" w:color="auto"/>
                <w:left w:val="none" w:sz="0" w:space="0" w:color="auto"/>
                <w:bottom w:val="none" w:sz="0" w:space="0" w:color="auto"/>
                <w:right w:val="none" w:sz="0" w:space="0" w:color="auto"/>
              </w:divBdr>
            </w:div>
            <w:div w:id="1666127190">
              <w:marLeft w:val="0"/>
              <w:marRight w:val="0"/>
              <w:marTop w:val="0"/>
              <w:marBottom w:val="0"/>
              <w:divBdr>
                <w:top w:val="none" w:sz="0" w:space="0" w:color="auto"/>
                <w:left w:val="none" w:sz="0" w:space="0" w:color="auto"/>
                <w:bottom w:val="none" w:sz="0" w:space="0" w:color="auto"/>
                <w:right w:val="none" w:sz="0" w:space="0" w:color="auto"/>
              </w:divBdr>
            </w:div>
            <w:div w:id="544831199">
              <w:marLeft w:val="0"/>
              <w:marRight w:val="0"/>
              <w:marTop w:val="0"/>
              <w:marBottom w:val="0"/>
              <w:divBdr>
                <w:top w:val="none" w:sz="0" w:space="0" w:color="auto"/>
                <w:left w:val="none" w:sz="0" w:space="0" w:color="auto"/>
                <w:bottom w:val="none" w:sz="0" w:space="0" w:color="auto"/>
                <w:right w:val="none" w:sz="0" w:space="0" w:color="auto"/>
              </w:divBdr>
            </w:div>
            <w:div w:id="1645696972">
              <w:marLeft w:val="0"/>
              <w:marRight w:val="0"/>
              <w:marTop w:val="0"/>
              <w:marBottom w:val="0"/>
              <w:divBdr>
                <w:top w:val="none" w:sz="0" w:space="0" w:color="auto"/>
                <w:left w:val="none" w:sz="0" w:space="0" w:color="auto"/>
                <w:bottom w:val="none" w:sz="0" w:space="0" w:color="auto"/>
                <w:right w:val="none" w:sz="0" w:space="0" w:color="auto"/>
              </w:divBdr>
            </w:div>
            <w:div w:id="1573346585">
              <w:marLeft w:val="0"/>
              <w:marRight w:val="0"/>
              <w:marTop w:val="0"/>
              <w:marBottom w:val="0"/>
              <w:divBdr>
                <w:top w:val="none" w:sz="0" w:space="0" w:color="auto"/>
                <w:left w:val="none" w:sz="0" w:space="0" w:color="auto"/>
                <w:bottom w:val="none" w:sz="0" w:space="0" w:color="auto"/>
                <w:right w:val="none" w:sz="0" w:space="0" w:color="auto"/>
              </w:divBdr>
            </w:div>
            <w:div w:id="484013058">
              <w:marLeft w:val="0"/>
              <w:marRight w:val="0"/>
              <w:marTop w:val="0"/>
              <w:marBottom w:val="0"/>
              <w:divBdr>
                <w:top w:val="none" w:sz="0" w:space="0" w:color="auto"/>
                <w:left w:val="none" w:sz="0" w:space="0" w:color="auto"/>
                <w:bottom w:val="none" w:sz="0" w:space="0" w:color="auto"/>
                <w:right w:val="none" w:sz="0" w:space="0" w:color="auto"/>
              </w:divBdr>
            </w:div>
            <w:div w:id="396444383">
              <w:marLeft w:val="0"/>
              <w:marRight w:val="0"/>
              <w:marTop w:val="0"/>
              <w:marBottom w:val="0"/>
              <w:divBdr>
                <w:top w:val="none" w:sz="0" w:space="0" w:color="auto"/>
                <w:left w:val="none" w:sz="0" w:space="0" w:color="auto"/>
                <w:bottom w:val="none" w:sz="0" w:space="0" w:color="auto"/>
                <w:right w:val="none" w:sz="0" w:space="0" w:color="auto"/>
              </w:divBdr>
            </w:div>
            <w:div w:id="48766881">
              <w:marLeft w:val="0"/>
              <w:marRight w:val="0"/>
              <w:marTop w:val="0"/>
              <w:marBottom w:val="0"/>
              <w:divBdr>
                <w:top w:val="none" w:sz="0" w:space="0" w:color="auto"/>
                <w:left w:val="none" w:sz="0" w:space="0" w:color="auto"/>
                <w:bottom w:val="none" w:sz="0" w:space="0" w:color="auto"/>
                <w:right w:val="none" w:sz="0" w:space="0" w:color="auto"/>
              </w:divBdr>
            </w:div>
            <w:div w:id="1756123523">
              <w:marLeft w:val="0"/>
              <w:marRight w:val="0"/>
              <w:marTop w:val="0"/>
              <w:marBottom w:val="0"/>
              <w:divBdr>
                <w:top w:val="none" w:sz="0" w:space="0" w:color="auto"/>
                <w:left w:val="none" w:sz="0" w:space="0" w:color="auto"/>
                <w:bottom w:val="none" w:sz="0" w:space="0" w:color="auto"/>
                <w:right w:val="none" w:sz="0" w:space="0" w:color="auto"/>
              </w:divBdr>
            </w:div>
            <w:div w:id="956569580">
              <w:marLeft w:val="0"/>
              <w:marRight w:val="0"/>
              <w:marTop w:val="0"/>
              <w:marBottom w:val="0"/>
              <w:divBdr>
                <w:top w:val="none" w:sz="0" w:space="0" w:color="auto"/>
                <w:left w:val="none" w:sz="0" w:space="0" w:color="auto"/>
                <w:bottom w:val="none" w:sz="0" w:space="0" w:color="auto"/>
                <w:right w:val="none" w:sz="0" w:space="0" w:color="auto"/>
              </w:divBdr>
            </w:div>
            <w:div w:id="927497641">
              <w:marLeft w:val="0"/>
              <w:marRight w:val="0"/>
              <w:marTop w:val="0"/>
              <w:marBottom w:val="0"/>
              <w:divBdr>
                <w:top w:val="none" w:sz="0" w:space="0" w:color="auto"/>
                <w:left w:val="none" w:sz="0" w:space="0" w:color="auto"/>
                <w:bottom w:val="none" w:sz="0" w:space="0" w:color="auto"/>
                <w:right w:val="none" w:sz="0" w:space="0" w:color="auto"/>
              </w:divBdr>
            </w:div>
            <w:div w:id="2030450765">
              <w:marLeft w:val="0"/>
              <w:marRight w:val="0"/>
              <w:marTop w:val="0"/>
              <w:marBottom w:val="0"/>
              <w:divBdr>
                <w:top w:val="none" w:sz="0" w:space="0" w:color="auto"/>
                <w:left w:val="none" w:sz="0" w:space="0" w:color="auto"/>
                <w:bottom w:val="none" w:sz="0" w:space="0" w:color="auto"/>
                <w:right w:val="none" w:sz="0" w:space="0" w:color="auto"/>
              </w:divBdr>
            </w:div>
            <w:div w:id="1926844496">
              <w:marLeft w:val="0"/>
              <w:marRight w:val="0"/>
              <w:marTop w:val="0"/>
              <w:marBottom w:val="0"/>
              <w:divBdr>
                <w:top w:val="none" w:sz="0" w:space="0" w:color="auto"/>
                <w:left w:val="none" w:sz="0" w:space="0" w:color="auto"/>
                <w:bottom w:val="none" w:sz="0" w:space="0" w:color="auto"/>
                <w:right w:val="none" w:sz="0" w:space="0" w:color="auto"/>
              </w:divBdr>
            </w:div>
            <w:div w:id="938098012">
              <w:marLeft w:val="0"/>
              <w:marRight w:val="0"/>
              <w:marTop w:val="0"/>
              <w:marBottom w:val="0"/>
              <w:divBdr>
                <w:top w:val="none" w:sz="0" w:space="0" w:color="auto"/>
                <w:left w:val="none" w:sz="0" w:space="0" w:color="auto"/>
                <w:bottom w:val="none" w:sz="0" w:space="0" w:color="auto"/>
                <w:right w:val="none" w:sz="0" w:space="0" w:color="auto"/>
              </w:divBdr>
            </w:div>
            <w:div w:id="521021103">
              <w:marLeft w:val="0"/>
              <w:marRight w:val="0"/>
              <w:marTop w:val="0"/>
              <w:marBottom w:val="0"/>
              <w:divBdr>
                <w:top w:val="none" w:sz="0" w:space="0" w:color="auto"/>
                <w:left w:val="none" w:sz="0" w:space="0" w:color="auto"/>
                <w:bottom w:val="none" w:sz="0" w:space="0" w:color="auto"/>
                <w:right w:val="none" w:sz="0" w:space="0" w:color="auto"/>
              </w:divBdr>
            </w:div>
            <w:div w:id="592976535">
              <w:marLeft w:val="0"/>
              <w:marRight w:val="0"/>
              <w:marTop w:val="0"/>
              <w:marBottom w:val="0"/>
              <w:divBdr>
                <w:top w:val="none" w:sz="0" w:space="0" w:color="auto"/>
                <w:left w:val="none" w:sz="0" w:space="0" w:color="auto"/>
                <w:bottom w:val="none" w:sz="0" w:space="0" w:color="auto"/>
                <w:right w:val="none" w:sz="0" w:space="0" w:color="auto"/>
              </w:divBdr>
            </w:div>
            <w:div w:id="721443575">
              <w:marLeft w:val="0"/>
              <w:marRight w:val="0"/>
              <w:marTop w:val="0"/>
              <w:marBottom w:val="0"/>
              <w:divBdr>
                <w:top w:val="none" w:sz="0" w:space="0" w:color="auto"/>
                <w:left w:val="none" w:sz="0" w:space="0" w:color="auto"/>
                <w:bottom w:val="none" w:sz="0" w:space="0" w:color="auto"/>
                <w:right w:val="none" w:sz="0" w:space="0" w:color="auto"/>
              </w:divBdr>
            </w:div>
            <w:div w:id="1369791826">
              <w:marLeft w:val="0"/>
              <w:marRight w:val="0"/>
              <w:marTop w:val="0"/>
              <w:marBottom w:val="0"/>
              <w:divBdr>
                <w:top w:val="none" w:sz="0" w:space="0" w:color="auto"/>
                <w:left w:val="none" w:sz="0" w:space="0" w:color="auto"/>
                <w:bottom w:val="none" w:sz="0" w:space="0" w:color="auto"/>
                <w:right w:val="none" w:sz="0" w:space="0" w:color="auto"/>
              </w:divBdr>
            </w:div>
            <w:div w:id="1051151089">
              <w:marLeft w:val="0"/>
              <w:marRight w:val="0"/>
              <w:marTop w:val="0"/>
              <w:marBottom w:val="0"/>
              <w:divBdr>
                <w:top w:val="none" w:sz="0" w:space="0" w:color="auto"/>
                <w:left w:val="none" w:sz="0" w:space="0" w:color="auto"/>
                <w:bottom w:val="none" w:sz="0" w:space="0" w:color="auto"/>
                <w:right w:val="none" w:sz="0" w:space="0" w:color="auto"/>
              </w:divBdr>
            </w:div>
            <w:div w:id="185220033">
              <w:marLeft w:val="0"/>
              <w:marRight w:val="0"/>
              <w:marTop w:val="0"/>
              <w:marBottom w:val="0"/>
              <w:divBdr>
                <w:top w:val="none" w:sz="0" w:space="0" w:color="auto"/>
                <w:left w:val="none" w:sz="0" w:space="0" w:color="auto"/>
                <w:bottom w:val="none" w:sz="0" w:space="0" w:color="auto"/>
                <w:right w:val="none" w:sz="0" w:space="0" w:color="auto"/>
              </w:divBdr>
            </w:div>
            <w:div w:id="121578473">
              <w:marLeft w:val="0"/>
              <w:marRight w:val="0"/>
              <w:marTop w:val="0"/>
              <w:marBottom w:val="0"/>
              <w:divBdr>
                <w:top w:val="none" w:sz="0" w:space="0" w:color="auto"/>
                <w:left w:val="none" w:sz="0" w:space="0" w:color="auto"/>
                <w:bottom w:val="none" w:sz="0" w:space="0" w:color="auto"/>
                <w:right w:val="none" w:sz="0" w:space="0" w:color="auto"/>
              </w:divBdr>
            </w:div>
            <w:div w:id="1019354661">
              <w:marLeft w:val="0"/>
              <w:marRight w:val="0"/>
              <w:marTop w:val="0"/>
              <w:marBottom w:val="0"/>
              <w:divBdr>
                <w:top w:val="none" w:sz="0" w:space="0" w:color="auto"/>
                <w:left w:val="none" w:sz="0" w:space="0" w:color="auto"/>
                <w:bottom w:val="none" w:sz="0" w:space="0" w:color="auto"/>
                <w:right w:val="none" w:sz="0" w:space="0" w:color="auto"/>
              </w:divBdr>
            </w:div>
            <w:div w:id="112750527">
              <w:marLeft w:val="0"/>
              <w:marRight w:val="0"/>
              <w:marTop w:val="0"/>
              <w:marBottom w:val="0"/>
              <w:divBdr>
                <w:top w:val="none" w:sz="0" w:space="0" w:color="auto"/>
                <w:left w:val="none" w:sz="0" w:space="0" w:color="auto"/>
                <w:bottom w:val="none" w:sz="0" w:space="0" w:color="auto"/>
                <w:right w:val="none" w:sz="0" w:space="0" w:color="auto"/>
              </w:divBdr>
            </w:div>
            <w:div w:id="2194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16215">
      <w:bodyDiv w:val="1"/>
      <w:marLeft w:val="0"/>
      <w:marRight w:val="0"/>
      <w:marTop w:val="0"/>
      <w:marBottom w:val="0"/>
      <w:divBdr>
        <w:top w:val="none" w:sz="0" w:space="0" w:color="auto"/>
        <w:left w:val="none" w:sz="0" w:space="0" w:color="auto"/>
        <w:bottom w:val="none" w:sz="0" w:space="0" w:color="auto"/>
        <w:right w:val="none" w:sz="0" w:space="0" w:color="auto"/>
      </w:divBdr>
      <w:divsChild>
        <w:div w:id="1807821788">
          <w:marLeft w:val="0"/>
          <w:marRight w:val="0"/>
          <w:marTop w:val="0"/>
          <w:marBottom w:val="0"/>
          <w:divBdr>
            <w:top w:val="none" w:sz="0" w:space="0" w:color="auto"/>
            <w:left w:val="none" w:sz="0" w:space="0" w:color="auto"/>
            <w:bottom w:val="none" w:sz="0" w:space="0" w:color="auto"/>
            <w:right w:val="none" w:sz="0" w:space="0" w:color="auto"/>
          </w:divBdr>
          <w:divsChild>
            <w:div w:id="292712316">
              <w:marLeft w:val="0"/>
              <w:marRight w:val="0"/>
              <w:marTop w:val="0"/>
              <w:marBottom w:val="0"/>
              <w:divBdr>
                <w:top w:val="none" w:sz="0" w:space="0" w:color="auto"/>
                <w:left w:val="none" w:sz="0" w:space="0" w:color="auto"/>
                <w:bottom w:val="none" w:sz="0" w:space="0" w:color="auto"/>
                <w:right w:val="none" w:sz="0" w:space="0" w:color="auto"/>
              </w:divBdr>
            </w:div>
            <w:div w:id="498496687">
              <w:marLeft w:val="0"/>
              <w:marRight w:val="0"/>
              <w:marTop w:val="0"/>
              <w:marBottom w:val="0"/>
              <w:divBdr>
                <w:top w:val="none" w:sz="0" w:space="0" w:color="auto"/>
                <w:left w:val="none" w:sz="0" w:space="0" w:color="auto"/>
                <w:bottom w:val="none" w:sz="0" w:space="0" w:color="auto"/>
                <w:right w:val="none" w:sz="0" w:space="0" w:color="auto"/>
              </w:divBdr>
            </w:div>
            <w:div w:id="1981156331">
              <w:marLeft w:val="0"/>
              <w:marRight w:val="0"/>
              <w:marTop w:val="0"/>
              <w:marBottom w:val="0"/>
              <w:divBdr>
                <w:top w:val="none" w:sz="0" w:space="0" w:color="auto"/>
                <w:left w:val="none" w:sz="0" w:space="0" w:color="auto"/>
                <w:bottom w:val="none" w:sz="0" w:space="0" w:color="auto"/>
                <w:right w:val="none" w:sz="0" w:space="0" w:color="auto"/>
              </w:divBdr>
            </w:div>
            <w:div w:id="1009913795">
              <w:marLeft w:val="0"/>
              <w:marRight w:val="0"/>
              <w:marTop w:val="0"/>
              <w:marBottom w:val="0"/>
              <w:divBdr>
                <w:top w:val="none" w:sz="0" w:space="0" w:color="auto"/>
                <w:left w:val="none" w:sz="0" w:space="0" w:color="auto"/>
                <w:bottom w:val="none" w:sz="0" w:space="0" w:color="auto"/>
                <w:right w:val="none" w:sz="0" w:space="0" w:color="auto"/>
              </w:divBdr>
            </w:div>
            <w:div w:id="711342201">
              <w:marLeft w:val="0"/>
              <w:marRight w:val="0"/>
              <w:marTop w:val="0"/>
              <w:marBottom w:val="0"/>
              <w:divBdr>
                <w:top w:val="none" w:sz="0" w:space="0" w:color="auto"/>
                <w:left w:val="none" w:sz="0" w:space="0" w:color="auto"/>
                <w:bottom w:val="none" w:sz="0" w:space="0" w:color="auto"/>
                <w:right w:val="none" w:sz="0" w:space="0" w:color="auto"/>
              </w:divBdr>
            </w:div>
            <w:div w:id="2143576785">
              <w:marLeft w:val="0"/>
              <w:marRight w:val="0"/>
              <w:marTop w:val="0"/>
              <w:marBottom w:val="0"/>
              <w:divBdr>
                <w:top w:val="none" w:sz="0" w:space="0" w:color="auto"/>
                <w:left w:val="none" w:sz="0" w:space="0" w:color="auto"/>
                <w:bottom w:val="none" w:sz="0" w:space="0" w:color="auto"/>
                <w:right w:val="none" w:sz="0" w:space="0" w:color="auto"/>
              </w:divBdr>
            </w:div>
            <w:div w:id="403843541">
              <w:marLeft w:val="0"/>
              <w:marRight w:val="0"/>
              <w:marTop w:val="0"/>
              <w:marBottom w:val="0"/>
              <w:divBdr>
                <w:top w:val="none" w:sz="0" w:space="0" w:color="auto"/>
                <w:left w:val="none" w:sz="0" w:space="0" w:color="auto"/>
                <w:bottom w:val="none" w:sz="0" w:space="0" w:color="auto"/>
                <w:right w:val="none" w:sz="0" w:space="0" w:color="auto"/>
              </w:divBdr>
            </w:div>
            <w:div w:id="1497837921">
              <w:marLeft w:val="0"/>
              <w:marRight w:val="0"/>
              <w:marTop w:val="0"/>
              <w:marBottom w:val="0"/>
              <w:divBdr>
                <w:top w:val="none" w:sz="0" w:space="0" w:color="auto"/>
                <w:left w:val="none" w:sz="0" w:space="0" w:color="auto"/>
                <w:bottom w:val="none" w:sz="0" w:space="0" w:color="auto"/>
                <w:right w:val="none" w:sz="0" w:space="0" w:color="auto"/>
              </w:divBdr>
            </w:div>
            <w:div w:id="2051345008">
              <w:marLeft w:val="0"/>
              <w:marRight w:val="0"/>
              <w:marTop w:val="0"/>
              <w:marBottom w:val="0"/>
              <w:divBdr>
                <w:top w:val="none" w:sz="0" w:space="0" w:color="auto"/>
                <w:left w:val="none" w:sz="0" w:space="0" w:color="auto"/>
                <w:bottom w:val="none" w:sz="0" w:space="0" w:color="auto"/>
                <w:right w:val="none" w:sz="0" w:space="0" w:color="auto"/>
              </w:divBdr>
            </w:div>
            <w:div w:id="1848514934">
              <w:marLeft w:val="0"/>
              <w:marRight w:val="0"/>
              <w:marTop w:val="0"/>
              <w:marBottom w:val="0"/>
              <w:divBdr>
                <w:top w:val="none" w:sz="0" w:space="0" w:color="auto"/>
                <w:left w:val="none" w:sz="0" w:space="0" w:color="auto"/>
                <w:bottom w:val="none" w:sz="0" w:space="0" w:color="auto"/>
                <w:right w:val="none" w:sz="0" w:space="0" w:color="auto"/>
              </w:divBdr>
            </w:div>
            <w:div w:id="1582443811">
              <w:marLeft w:val="0"/>
              <w:marRight w:val="0"/>
              <w:marTop w:val="0"/>
              <w:marBottom w:val="0"/>
              <w:divBdr>
                <w:top w:val="none" w:sz="0" w:space="0" w:color="auto"/>
                <w:left w:val="none" w:sz="0" w:space="0" w:color="auto"/>
                <w:bottom w:val="none" w:sz="0" w:space="0" w:color="auto"/>
                <w:right w:val="none" w:sz="0" w:space="0" w:color="auto"/>
              </w:divBdr>
            </w:div>
            <w:div w:id="946349419">
              <w:marLeft w:val="0"/>
              <w:marRight w:val="0"/>
              <w:marTop w:val="0"/>
              <w:marBottom w:val="0"/>
              <w:divBdr>
                <w:top w:val="none" w:sz="0" w:space="0" w:color="auto"/>
                <w:left w:val="none" w:sz="0" w:space="0" w:color="auto"/>
                <w:bottom w:val="none" w:sz="0" w:space="0" w:color="auto"/>
                <w:right w:val="none" w:sz="0" w:space="0" w:color="auto"/>
              </w:divBdr>
            </w:div>
            <w:div w:id="183402155">
              <w:marLeft w:val="0"/>
              <w:marRight w:val="0"/>
              <w:marTop w:val="0"/>
              <w:marBottom w:val="0"/>
              <w:divBdr>
                <w:top w:val="none" w:sz="0" w:space="0" w:color="auto"/>
                <w:left w:val="none" w:sz="0" w:space="0" w:color="auto"/>
                <w:bottom w:val="none" w:sz="0" w:space="0" w:color="auto"/>
                <w:right w:val="none" w:sz="0" w:space="0" w:color="auto"/>
              </w:divBdr>
            </w:div>
            <w:div w:id="127168656">
              <w:marLeft w:val="0"/>
              <w:marRight w:val="0"/>
              <w:marTop w:val="0"/>
              <w:marBottom w:val="0"/>
              <w:divBdr>
                <w:top w:val="none" w:sz="0" w:space="0" w:color="auto"/>
                <w:left w:val="none" w:sz="0" w:space="0" w:color="auto"/>
                <w:bottom w:val="none" w:sz="0" w:space="0" w:color="auto"/>
                <w:right w:val="none" w:sz="0" w:space="0" w:color="auto"/>
              </w:divBdr>
            </w:div>
            <w:div w:id="1559702579">
              <w:marLeft w:val="0"/>
              <w:marRight w:val="0"/>
              <w:marTop w:val="0"/>
              <w:marBottom w:val="0"/>
              <w:divBdr>
                <w:top w:val="none" w:sz="0" w:space="0" w:color="auto"/>
                <w:left w:val="none" w:sz="0" w:space="0" w:color="auto"/>
                <w:bottom w:val="none" w:sz="0" w:space="0" w:color="auto"/>
                <w:right w:val="none" w:sz="0" w:space="0" w:color="auto"/>
              </w:divBdr>
            </w:div>
            <w:div w:id="1157529084">
              <w:marLeft w:val="0"/>
              <w:marRight w:val="0"/>
              <w:marTop w:val="0"/>
              <w:marBottom w:val="0"/>
              <w:divBdr>
                <w:top w:val="none" w:sz="0" w:space="0" w:color="auto"/>
                <w:left w:val="none" w:sz="0" w:space="0" w:color="auto"/>
                <w:bottom w:val="none" w:sz="0" w:space="0" w:color="auto"/>
                <w:right w:val="none" w:sz="0" w:space="0" w:color="auto"/>
              </w:divBdr>
            </w:div>
            <w:div w:id="1657878754">
              <w:marLeft w:val="0"/>
              <w:marRight w:val="0"/>
              <w:marTop w:val="0"/>
              <w:marBottom w:val="0"/>
              <w:divBdr>
                <w:top w:val="none" w:sz="0" w:space="0" w:color="auto"/>
                <w:left w:val="none" w:sz="0" w:space="0" w:color="auto"/>
                <w:bottom w:val="none" w:sz="0" w:space="0" w:color="auto"/>
                <w:right w:val="none" w:sz="0" w:space="0" w:color="auto"/>
              </w:divBdr>
            </w:div>
            <w:div w:id="1044332018">
              <w:marLeft w:val="0"/>
              <w:marRight w:val="0"/>
              <w:marTop w:val="0"/>
              <w:marBottom w:val="0"/>
              <w:divBdr>
                <w:top w:val="none" w:sz="0" w:space="0" w:color="auto"/>
                <w:left w:val="none" w:sz="0" w:space="0" w:color="auto"/>
                <w:bottom w:val="none" w:sz="0" w:space="0" w:color="auto"/>
                <w:right w:val="none" w:sz="0" w:space="0" w:color="auto"/>
              </w:divBdr>
            </w:div>
            <w:div w:id="182087362">
              <w:marLeft w:val="0"/>
              <w:marRight w:val="0"/>
              <w:marTop w:val="0"/>
              <w:marBottom w:val="0"/>
              <w:divBdr>
                <w:top w:val="none" w:sz="0" w:space="0" w:color="auto"/>
                <w:left w:val="none" w:sz="0" w:space="0" w:color="auto"/>
                <w:bottom w:val="none" w:sz="0" w:space="0" w:color="auto"/>
                <w:right w:val="none" w:sz="0" w:space="0" w:color="auto"/>
              </w:divBdr>
            </w:div>
            <w:div w:id="714694690">
              <w:marLeft w:val="0"/>
              <w:marRight w:val="0"/>
              <w:marTop w:val="0"/>
              <w:marBottom w:val="0"/>
              <w:divBdr>
                <w:top w:val="none" w:sz="0" w:space="0" w:color="auto"/>
                <w:left w:val="none" w:sz="0" w:space="0" w:color="auto"/>
                <w:bottom w:val="none" w:sz="0" w:space="0" w:color="auto"/>
                <w:right w:val="none" w:sz="0" w:space="0" w:color="auto"/>
              </w:divBdr>
            </w:div>
            <w:div w:id="788621137">
              <w:marLeft w:val="0"/>
              <w:marRight w:val="0"/>
              <w:marTop w:val="0"/>
              <w:marBottom w:val="0"/>
              <w:divBdr>
                <w:top w:val="none" w:sz="0" w:space="0" w:color="auto"/>
                <w:left w:val="none" w:sz="0" w:space="0" w:color="auto"/>
                <w:bottom w:val="none" w:sz="0" w:space="0" w:color="auto"/>
                <w:right w:val="none" w:sz="0" w:space="0" w:color="auto"/>
              </w:divBdr>
            </w:div>
            <w:div w:id="1020476274">
              <w:marLeft w:val="0"/>
              <w:marRight w:val="0"/>
              <w:marTop w:val="0"/>
              <w:marBottom w:val="0"/>
              <w:divBdr>
                <w:top w:val="none" w:sz="0" w:space="0" w:color="auto"/>
                <w:left w:val="none" w:sz="0" w:space="0" w:color="auto"/>
                <w:bottom w:val="none" w:sz="0" w:space="0" w:color="auto"/>
                <w:right w:val="none" w:sz="0" w:space="0" w:color="auto"/>
              </w:divBdr>
            </w:div>
            <w:div w:id="344595207">
              <w:marLeft w:val="0"/>
              <w:marRight w:val="0"/>
              <w:marTop w:val="0"/>
              <w:marBottom w:val="0"/>
              <w:divBdr>
                <w:top w:val="none" w:sz="0" w:space="0" w:color="auto"/>
                <w:left w:val="none" w:sz="0" w:space="0" w:color="auto"/>
                <w:bottom w:val="none" w:sz="0" w:space="0" w:color="auto"/>
                <w:right w:val="none" w:sz="0" w:space="0" w:color="auto"/>
              </w:divBdr>
            </w:div>
            <w:div w:id="1811942711">
              <w:marLeft w:val="0"/>
              <w:marRight w:val="0"/>
              <w:marTop w:val="0"/>
              <w:marBottom w:val="0"/>
              <w:divBdr>
                <w:top w:val="none" w:sz="0" w:space="0" w:color="auto"/>
                <w:left w:val="none" w:sz="0" w:space="0" w:color="auto"/>
                <w:bottom w:val="none" w:sz="0" w:space="0" w:color="auto"/>
                <w:right w:val="none" w:sz="0" w:space="0" w:color="auto"/>
              </w:divBdr>
            </w:div>
            <w:div w:id="270481539">
              <w:marLeft w:val="0"/>
              <w:marRight w:val="0"/>
              <w:marTop w:val="0"/>
              <w:marBottom w:val="0"/>
              <w:divBdr>
                <w:top w:val="none" w:sz="0" w:space="0" w:color="auto"/>
                <w:left w:val="none" w:sz="0" w:space="0" w:color="auto"/>
                <w:bottom w:val="none" w:sz="0" w:space="0" w:color="auto"/>
                <w:right w:val="none" w:sz="0" w:space="0" w:color="auto"/>
              </w:divBdr>
            </w:div>
            <w:div w:id="549614316">
              <w:marLeft w:val="0"/>
              <w:marRight w:val="0"/>
              <w:marTop w:val="0"/>
              <w:marBottom w:val="0"/>
              <w:divBdr>
                <w:top w:val="none" w:sz="0" w:space="0" w:color="auto"/>
                <w:left w:val="none" w:sz="0" w:space="0" w:color="auto"/>
                <w:bottom w:val="none" w:sz="0" w:space="0" w:color="auto"/>
                <w:right w:val="none" w:sz="0" w:space="0" w:color="auto"/>
              </w:divBdr>
            </w:div>
            <w:div w:id="1749304618">
              <w:marLeft w:val="0"/>
              <w:marRight w:val="0"/>
              <w:marTop w:val="0"/>
              <w:marBottom w:val="0"/>
              <w:divBdr>
                <w:top w:val="none" w:sz="0" w:space="0" w:color="auto"/>
                <w:left w:val="none" w:sz="0" w:space="0" w:color="auto"/>
                <w:bottom w:val="none" w:sz="0" w:space="0" w:color="auto"/>
                <w:right w:val="none" w:sz="0" w:space="0" w:color="auto"/>
              </w:divBdr>
            </w:div>
            <w:div w:id="1884977673">
              <w:marLeft w:val="0"/>
              <w:marRight w:val="0"/>
              <w:marTop w:val="0"/>
              <w:marBottom w:val="0"/>
              <w:divBdr>
                <w:top w:val="none" w:sz="0" w:space="0" w:color="auto"/>
                <w:left w:val="none" w:sz="0" w:space="0" w:color="auto"/>
                <w:bottom w:val="none" w:sz="0" w:space="0" w:color="auto"/>
                <w:right w:val="none" w:sz="0" w:space="0" w:color="auto"/>
              </w:divBdr>
            </w:div>
            <w:div w:id="1484085323">
              <w:marLeft w:val="0"/>
              <w:marRight w:val="0"/>
              <w:marTop w:val="0"/>
              <w:marBottom w:val="0"/>
              <w:divBdr>
                <w:top w:val="none" w:sz="0" w:space="0" w:color="auto"/>
                <w:left w:val="none" w:sz="0" w:space="0" w:color="auto"/>
                <w:bottom w:val="none" w:sz="0" w:space="0" w:color="auto"/>
                <w:right w:val="none" w:sz="0" w:space="0" w:color="auto"/>
              </w:divBdr>
            </w:div>
            <w:div w:id="1240477718">
              <w:marLeft w:val="0"/>
              <w:marRight w:val="0"/>
              <w:marTop w:val="0"/>
              <w:marBottom w:val="0"/>
              <w:divBdr>
                <w:top w:val="none" w:sz="0" w:space="0" w:color="auto"/>
                <w:left w:val="none" w:sz="0" w:space="0" w:color="auto"/>
                <w:bottom w:val="none" w:sz="0" w:space="0" w:color="auto"/>
                <w:right w:val="none" w:sz="0" w:space="0" w:color="auto"/>
              </w:divBdr>
            </w:div>
            <w:div w:id="1647123430">
              <w:marLeft w:val="0"/>
              <w:marRight w:val="0"/>
              <w:marTop w:val="0"/>
              <w:marBottom w:val="0"/>
              <w:divBdr>
                <w:top w:val="none" w:sz="0" w:space="0" w:color="auto"/>
                <w:left w:val="none" w:sz="0" w:space="0" w:color="auto"/>
                <w:bottom w:val="none" w:sz="0" w:space="0" w:color="auto"/>
                <w:right w:val="none" w:sz="0" w:space="0" w:color="auto"/>
              </w:divBdr>
            </w:div>
            <w:div w:id="1205756020">
              <w:marLeft w:val="0"/>
              <w:marRight w:val="0"/>
              <w:marTop w:val="0"/>
              <w:marBottom w:val="0"/>
              <w:divBdr>
                <w:top w:val="none" w:sz="0" w:space="0" w:color="auto"/>
                <w:left w:val="none" w:sz="0" w:space="0" w:color="auto"/>
                <w:bottom w:val="none" w:sz="0" w:space="0" w:color="auto"/>
                <w:right w:val="none" w:sz="0" w:space="0" w:color="auto"/>
              </w:divBdr>
            </w:div>
            <w:div w:id="1661618295">
              <w:marLeft w:val="0"/>
              <w:marRight w:val="0"/>
              <w:marTop w:val="0"/>
              <w:marBottom w:val="0"/>
              <w:divBdr>
                <w:top w:val="none" w:sz="0" w:space="0" w:color="auto"/>
                <w:left w:val="none" w:sz="0" w:space="0" w:color="auto"/>
                <w:bottom w:val="none" w:sz="0" w:space="0" w:color="auto"/>
                <w:right w:val="none" w:sz="0" w:space="0" w:color="auto"/>
              </w:divBdr>
            </w:div>
            <w:div w:id="702246142">
              <w:marLeft w:val="0"/>
              <w:marRight w:val="0"/>
              <w:marTop w:val="0"/>
              <w:marBottom w:val="0"/>
              <w:divBdr>
                <w:top w:val="none" w:sz="0" w:space="0" w:color="auto"/>
                <w:left w:val="none" w:sz="0" w:space="0" w:color="auto"/>
                <w:bottom w:val="none" w:sz="0" w:space="0" w:color="auto"/>
                <w:right w:val="none" w:sz="0" w:space="0" w:color="auto"/>
              </w:divBdr>
            </w:div>
            <w:div w:id="1735351638">
              <w:marLeft w:val="0"/>
              <w:marRight w:val="0"/>
              <w:marTop w:val="0"/>
              <w:marBottom w:val="0"/>
              <w:divBdr>
                <w:top w:val="none" w:sz="0" w:space="0" w:color="auto"/>
                <w:left w:val="none" w:sz="0" w:space="0" w:color="auto"/>
                <w:bottom w:val="none" w:sz="0" w:space="0" w:color="auto"/>
                <w:right w:val="none" w:sz="0" w:space="0" w:color="auto"/>
              </w:divBdr>
            </w:div>
            <w:div w:id="1535729209">
              <w:marLeft w:val="0"/>
              <w:marRight w:val="0"/>
              <w:marTop w:val="0"/>
              <w:marBottom w:val="0"/>
              <w:divBdr>
                <w:top w:val="none" w:sz="0" w:space="0" w:color="auto"/>
                <w:left w:val="none" w:sz="0" w:space="0" w:color="auto"/>
                <w:bottom w:val="none" w:sz="0" w:space="0" w:color="auto"/>
                <w:right w:val="none" w:sz="0" w:space="0" w:color="auto"/>
              </w:divBdr>
            </w:div>
            <w:div w:id="1677924144">
              <w:marLeft w:val="0"/>
              <w:marRight w:val="0"/>
              <w:marTop w:val="0"/>
              <w:marBottom w:val="0"/>
              <w:divBdr>
                <w:top w:val="none" w:sz="0" w:space="0" w:color="auto"/>
                <w:left w:val="none" w:sz="0" w:space="0" w:color="auto"/>
                <w:bottom w:val="none" w:sz="0" w:space="0" w:color="auto"/>
                <w:right w:val="none" w:sz="0" w:space="0" w:color="auto"/>
              </w:divBdr>
            </w:div>
            <w:div w:id="274022506">
              <w:marLeft w:val="0"/>
              <w:marRight w:val="0"/>
              <w:marTop w:val="0"/>
              <w:marBottom w:val="0"/>
              <w:divBdr>
                <w:top w:val="none" w:sz="0" w:space="0" w:color="auto"/>
                <w:left w:val="none" w:sz="0" w:space="0" w:color="auto"/>
                <w:bottom w:val="none" w:sz="0" w:space="0" w:color="auto"/>
                <w:right w:val="none" w:sz="0" w:space="0" w:color="auto"/>
              </w:divBdr>
            </w:div>
            <w:div w:id="927543555">
              <w:marLeft w:val="0"/>
              <w:marRight w:val="0"/>
              <w:marTop w:val="0"/>
              <w:marBottom w:val="0"/>
              <w:divBdr>
                <w:top w:val="none" w:sz="0" w:space="0" w:color="auto"/>
                <w:left w:val="none" w:sz="0" w:space="0" w:color="auto"/>
                <w:bottom w:val="none" w:sz="0" w:space="0" w:color="auto"/>
                <w:right w:val="none" w:sz="0" w:space="0" w:color="auto"/>
              </w:divBdr>
            </w:div>
            <w:div w:id="1546331116">
              <w:marLeft w:val="0"/>
              <w:marRight w:val="0"/>
              <w:marTop w:val="0"/>
              <w:marBottom w:val="0"/>
              <w:divBdr>
                <w:top w:val="none" w:sz="0" w:space="0" w:color="auto"/>
                <w:left w:val="none" w:sz="0" w:space="0" w:color="auto"/>
                <w:bottom w:val="none" w:sz="0" w:space="0" w:color="auto"/>
                <w:right w:val="none" w:sz="0" w:space="0" w:color="auto"/>
              </w:divBdr>
            </w:div>
            <w:div w:id="708531897">
              <w:marLeft w:val="0"/>
              <w:marRight w:val="0"/>
              <w:marTop w:val="0"/>
              <w:marBottom w:val="0"/>
              <w:divBdr>
                <w:top w:val="none" w:sz="0" w:space="0" w:color="auto"/>
                <w:left w:val="none" w:sz="0" w:space="0" w:color="auto"/>
                <w:bottom w:val="none" w:sz="0" w:space="0" w:color="auto"/>
                <w:right w:val="none" w:sz="0" w:space="0" w:color="auto"/>
              </w:divBdr>
            </w:div>
            <w:div w:id="507599473">
              <w:marLeft w:val="0"/>
              <w:marRight w:val="0"/>
              <w:marTop w:val="0"/>
              <w:marBottom w:val="0"/>
              <w:divBdr>
                <w:top w:val="none" w:sz="0" w:space="0" w:color="auto"/>
                <w:left w:val="none" w:sz="0" w:space="0" w:color="auto"/>
                <w:bottom w:val="none" w:sz="0" w:space="0" w:color="auto"/>
                <w:right w:val="none" w:sz="0" w:space="0" w:color="auto"/>
              </w:divBdr>
            </w:div>
            <w:div w:id="1302076402">
              <w:marLeft w:val="0"/>
              <w:marRight w:val="0"/>
              <w:marTop w:val="0"/>
              <w:marBottom w:val="0"/>
              <w:divBdr>
                <w:top w:val="none" w:sz="0" w:space="0" w:color="auto"/>
                <w:left w:val="none" w:sz="0" w:space="0" w:color="auto"/>
                <w:bottom w:val="none" w:sz="0" w:space="0" w:color="auto"/>
                <w:right w:val="none" w:sz="0" w:space="0" w:color="auto"/>
              </w:divBdr>
            </w:div>
            <w:div w:id="328559734">
              <w:marLeft w:val="0"/>
              <w:marRight w:val="0"/>
              <w:marTop w:val="0"/>
              <w:marBottom w:val="0"/>
              <w:divBdr>
                <w:top w:val="none" w:sz="0" w:space="0" w:color="auto"/>
                <w:left w:val="none" w:sz="0" w:space="0" w:color="auto"/>
                <w:bottom w:val="none" w:sz="0" w:space="0" w:color="auto"/>
                <w:right w:val="none" w:sz="0" w:space="0" w:color="auto"/>
              </w:divBdr>
            </w:div>
            <w:div w:id="168642246">
              <w:marLeft w:val="0"/>
              <w:marRight w:val="0"/>
              <w:marTop w:val="0"/>
              <w:marBottom w:val="0"/>
              <w:divBdr>
                <w:top w:val="none" w:sz="0" w:space="0" w:color="auto"/>
                <w:left w:val="none" w:sz="0" w:space="0" w:color="auto"/>
                <w:bottom w:val="none" w:sz="0" w:space="0" w:color="auto"/>
                <w:right w:val="none" w:sz="0" w:space="0" w:color="auto"/>
              </w:divBdr>
            </w:div>
            <w:div w:id="1114060850">
              <w:marLeft w:val="0"/>
              <w:marRight w:val="0"/>
              <w:marTop w:val="0"/>
              <w:marBottom w:val="0"/>
              <w:divBdr>
                <w:top w:val="none" w:sz="0" w:space="0" w:color="auto"/>
                <w:left w:val="none" w:sz="0" w:space="0" w:color="auto"/>
                <w:bottom w:val="none" w:sz="0" w:space="0" w:color="auto"/>
                <w:right w:val="none" w:sz="0" w:space="0" w:color="auto"/>
              </w:divBdr>
            </w:div>
            <w:div w:id="3434544">
              <w:marLeft w:val="0"/>
              <w:marRight w:val="0"/>
              <w:marTop w:val="0"/>
              <w:marBottom w:val="0"/>
              <w:divBdr>
                <w:top w:val="none" w:sz="0" w:space="0" w:color="auto"/>
                <w:left w:val="none" w:sz="0" w:space="0" w:color="auto"/>
                <w:bottom w:val="none" w:sz="0" w:space="0" w:color="auto"/>
                <w:right w:val="none" w:sz="0" w:space="0" w:color="auto"/>
              </w:divBdr>
            </w:div>
            <w:div w:id="500000251">
              <w:marLeft w:val="0"/>
              <w:marRight w:val="0"/>
              <w:marTop w:val="0"/>
              <w:marBottom w:val="0"/>
              <w:divBdr>
                <w:top w:val="none" w:sz="0" w:space="0" w:color="auto"/>
                <w:left w:val="none" w:sz="0" w:space="0" w:color="auto"/>
                <w:bottom w:val="none" w:sz="0" w:space="0" w:color="auto"/>
                <w:right w:val="none" w:sz="0" w:space="0" w:color="auto"/>
              </w:divBdr>
            </w:div>
            <w:div w:id="1470136">
              <w:marLeft w:val="0"/>
              <w:marRight w:val="0"/>
              <w:marTop w:val="0"/>
              <w:marBottom w:val="0"/>
              <w:divBdr>
                <w:top w:val="none" w:sz="0" w:space="0" w:color="auto"/>
                <w:left w:val="none" w:sz="0" w:space="0" w:color="auto"/>
                <w:bottom w:val="none" w:sz="0" w:space="0" w:color="auto"/>
                <w:right w:val="none" w:sz="0" w:space="0" w:color="auto"/>
              </w:divBdr>
            </w:div>
            <w:div w:id="647172971">
              <w:marLeft w:val="0"/>
              <w:marRight w:val="0"/>
              <w:marTop w:val="0"/>
              <w:marBottom w:val="0"/>
              <w:divBdr>
                <w:top w:val="none" w:sz="0" w:space="0" w:color="auto"/>
                <w:left w:val="none" w:sz="0" w:space="0" w:color="auto"/>
                <w:bottom w:val="none" w:sz="0" w:space="0" w:color="auto"/>
                <w:right w:val="none" w:sz="0" w:space="0" w:color="auto"/>
              </w:divBdr>
            </w:div>
            <w:div w:id="2128502796">
              <w:marLeft w:val="0"/>
              <w:marRight w:val="0"/>
              <w:marTop w:val="0"/>
              <w:marBottom w:val="0"/>
              <w:divBdr>
                <w:top w:val="none" w:sz="0" w:space="0" w:color="auto"/>
                <w:left w:val="none" w:sz="0" w:space="0" w:color="auto"/>
                <w:bottom w:val="none" w:sz="0" w:space="0" w:color="auto"/>
                <w:right w:val="none" w:sz="0" w:space="0" w:color="auto"/>
              </w:divBdr>
            </w:div>
            <w:div w:id="1059211269">
              <w:marLeft w:val="0"/>
              <w:marRight w:val="0"/>
              <w:marTop w:val="0"/>
              <w:marBottom w:val="0"/>
              <w:divBdr>
                <w:top w:val="none" w:sz="0" w:space="0" w:color="auto"/>
                <w:left w:val="none" w:sz="0" w:space="0" w:color="auto"/>
                <w:bottom w:val="none" w:sz="0" w:space="0" w:color="auto"/>
                <w:right w:val="none" w:sz="0" w:space="0" w:color="auto"/>
              </w:divBdr>
            </w:div>
            <w:div w:id="2044086818">
              <w:marLeft w:val="0"/>
              <w:marRight w:val="0"/>
              <w:marTop w:val="0"/>
              <w:marBottom w:val="0"/>
              <w:divBdr>
                <w:top w:val="none" w:sz="0" w:space="0" w:color="auto"/>
                <w:left w:val="none" w:sz="0" w:space="0" w:color="auto"/>
                <w:bottom w:val="none" w:sz="0" w:space="0" w:color="auto"/>
                <w:right w:val="none" w:sz="0" w:space="0" w:color="auto"/>
              </w:divBdr>
            </w:div>
            <w:div w:id="390691750">
              <w:marLeft w:val="0"/>
              <w:marRight w:val="0"/>
              <w:marTop w:val="0"/>
              <w:marBottom w:val="0"/>
              <w:divBdr>
                <w:top w:val="none" w:sz="0" w:space="0" w:color="auto"/>
                <w:left w:val="none" w:sz="0" w:space="0" w:color="auto"/>
                <w:bottom w:val="none" w:sz="0" w:space="0" w:color="auto"/>
                <w:right w:val="none" w:sz="0" w:space="0" w:color="auto"/>
              </w:divBdr>
            </w:div>
            <w:div w:id="861670538">
              <w:marLeft w:val="0"/>
              <w:marRight w:val="0"/>
              <w:marTop w:val="0"/>
              <w:marBottom w:val="0"/>
              <w:divBdr>
                <w:top w:val="none" w:sz="0" w:space="0" w:color="auto"/>
                <w:left w:val="none" w:sz="0" w:space="0" w:color="auto"/>
                <w:bottom w:val="none" w:sz="0" w:space="0" w:color="auto"/>
                <w:right w:val="none" w:sz="0" w:space="0" w:color="auto"/>
              </w:divBdr>
            </w:div>
            <w:div w:id="595675387">
              <w:marLeft w:val="0"/>
              <w:marRight w:val="0"/>
              <w:marTop w:val="0"/>
              <w:marBottom w:val="0"/>
              <w:divBdr>
                <w:top w:val="none" w:sz="0" w:space="0" w:color="auto"/>
                <w:left w:val="none" w:sz="0" w:space="0" w:color="auto"/>
                <w:bottom w:val="none" w:sz="0" w:space="0" w:color="auto"/>
                <w:right w:val="none" w:sz="0" w:space="0" w:color="auto"/>
              </w:divBdr>
            </w:div>
            <w:div w:id="1378434401">
              <w:marLeft w:val="0"/>
              <w:marRight w:val="0"/>
              <w:marTop w:val="0"/>
              <w:marBottom w:val="0"/>
              <w:divBdr>
                <w:top w:val="none" w:sz="0" w:space="0" w:color="auto"/>
                <w:left w:val="none" w:sz="0" w:space="0" w:color="auto"/>
                <w:bottom w:val="none" w:sz="0" w:space="0" w:color="auto"/>
                <w:right w:val="none" w:sz="0" w:space="0" w:color="auto"/>
              </w:divBdr>
            </w:div>
            <w:div w:id="1415666839">
              <w:marLeft w:val="0"/>
              <w:marRight w:val="0"/>
              <w:marTop w:val="0"/>
              <w:marBottom w:val="0"/>
              <w:divBdr>
                <w:top w:val="none" w:sz="0" w:space="0" w:color="auto"/>
                <w:left w:val="none" w:sz="0" w:space="0" w:color="auto"/>
                <w:bottom w:val="none" w:sz="0" w:space="0" w:color="auto"/>
                <w:right w:val="none" w:sz="0" w:space="0" w:color="auto"/>
              </w:divBdr>
            </w:div>
            <w:div w:id="961224623">
              <w:marLeft w:val="0"/>
              <w:marRight w:val="0"/>
              <w:marTop w:val="0"/>
              <w:marBottom w:val="0"/>
              <w:divBdr>
                <w:top w:val="none" w:sz="0" w:space="0" w:color="auto"/>
                <w:left w:val="none" w:sz="0" w:space="0" w:color="auto"/>
                <w:bottom w:val="none" w:sz="0" w:space="0" w:color="auto"/>
                <w:right w:val="none" w:sz="0" w:space="0" w:color="auto"/>
              </w:divBdr>
            </w:div>
            <w:div w:id="399838049">
              <w:marLeft w:val="0"/>
              <w:marRight w:val="0"/>
              <w:marTop w:val="0"/>
              <w:marBottom w:val="0"/>
              <w:divBdr>
                <w:top w:val="none" w:sz="0" w:space="0" w:color="auto"/>
                <w:left w:val="none" w:sz="0" w:space="0" w:color="auto"/>
                <w:bottom w:val="none" w:sz="0" w:space="0" w:color="auto"/>
                <w:right w:val="none" w:sz="0" w:space="0" w:color="auto"/>
              </w:divBdr>
            </w:div>
            <w:div w:id="349332186">
              <w:marLeft w:val="0"/>
              <w:marRight w:val="0"/>
              <w:marTop w:val="0"/>
              <w:marBottom w:val="0"/>
              <w:divBdr>
                <w:top w:val="none" w:sz="0" w:space="0" w:color="auto"/>
                <w:left w:val="none" w:sz="0" w:space="0" w:color="auto"/>
                <w:bottom w:val="none" w:sz="0" w:space="0" w:color="auto"/>
                <w:right w:val="none" w:sz="0" w:space="0" w:color="auto"/>
              </w:divBdr>
            </w:div>
            <w:div w:id="1811946774">
              <w:marLeft w:val="0"/>
              <w:marRight w:val="0"/>
              <w:marTop w:val="0"/>
              <w:marBottom w:val="0"/>
              <w:divBdr>
                <w:top w:val="none" w:sz="0" w:space="0" w:color="auto"/>
                <w:left w:val="none" w:sz="0" w:space="0" w:color="auto"/>
                <w:bottom w:val="none" w:sz="0" w:space="0" w:color="auto"/>
                <w:right w:val="none" w:sz="0" w:space="0" w:color="auto"/>
              </w:divBdr>
            </w:div>
            <w:div w:id="1761950636">
              <w:marLeft w:val="0"/>
              <w:marRight w:val="0"/>
              <w:marTop w:val="0"/>
              <w:marBottom w:val="0"/>
              <w:divBdr>
                <w:top w:val="none" w:sz="0" w:space="0" w:color="auto"/>
                <w:left w:val="none" w:sz="0" w:space="0" w:color="auto"/>
                <w:bottom w:val="none" w:sz="0" w:space="0" w:color="auto"/>
                <w:right w:val="none" w:sz="0" w:space="0" w:color="auto"/>
              </w:divBdr>
            </w:div>
            <w:div w:id="1197815109">
              <w:marLeft w:val="0"/>
              <w:marRight w:val="0"/>
              <w:marTop w:val="0"/>
              <w:marBottom w:val="0"/>
              <w:divBdr>
                <w:top w:val="none" w:sz="0" w:space="0" w:color="auto"/>
                <w:left w:val="none" w:sz="0" w:space="0" w:color="auto"/>
                <w:bottom w:val="none" w:sz="0" w:space="0" w:color="auto"/>
                <w:right w:val="none" w:sz="0" w:space="0" w:color="auto"/>
              </w:divBdr>
            </w:div>
            <w:div w:id="657223055">
              <w:marLeft w:val="0"/>
              <w:marRight w:val="0"/>
              <w:marTop w:val="0"/>
              <w:marBottom w:val="0"/>
              <w:divBdr>
                <w:top w:val="none" w:sz="0" w:space="0" w:color="auto"/>
                <w:left w:val="none" w:sz="0" w:space="0" w:color="auto"/>
                <w:bottom w:val="none" w:sz="0" w:space="0" w:color="auto"/>
                <w:right w:val="none" w:sz="0" w:space="0" w:color="auto"/>
              </w:divBdr>
            </w:div>
            <w:div w:id="575633064">
              <w:marLeft w:val="0"/>
              <w:marRight w:val="0"/>
              <w:marTop w:val="0"/>
              <w:marBottom w:val="0"/>
              <w:divBdr>
                <w:top w:val="none" w:sz="0" w:space="0" w:color="auto"/>
                <w:left w:val="none" w:sz="0" w:space="0" w:color="auto"/>
                <w:bottom w:val="none" w:sz="0" w:space="0" w:color="auto"/>
                <w:right w:val="none" w:sz="0" w:space="0" w:color="auto"/>
              </w:divBdr>
            </w:div>
            <w:div w:id="689835534">
              <w:marLeft w:val="0"/>
              <w:marRight w:val="0"/>
              <w:marTop w:val="0"/>
              <w:marBottom w:val="0"/>
              <w:divBdr>
                <w:top w:val="none" w:sz="0" w:space="0" w:color="auto"/>
                <w:left w:val="none" w:sz="0" w:space="0" w:color="auto"/>
                <w:bottom w:val="none" w:sz="0" w:space="0" w:color="auto"/>
                <w:right w:val="none" w:sz="0" w:space="0" w:color="auto"/>
              </w:divBdr>
            </w:div>
            <w:div w:id="1057121595">
              <w:marLeft w:val="0"/>
              <w:marRight w:val="0"/>
              <w:marTop w:val="0"/>
              <w:marBottom w:val="0"/>
              <w:divBdr>
                <w:top w:val="none" w:sz="0" w:space="0" w:color="auto"/>
                <w:left w:val="none" w:sz="0" w:space="0" w:color="auto"/>
                <w:bottom w:val="none" w:sz="0" w:space="0" w:color="auto"/>
                <w:right w:val="none" w:sz="0" w:space="0" w:color="auto"/>
              </w:divBdr>
            </w:div>
            <w:div w:id="858086454">
              <w:marLeft w:val="0"/>
              <w:marRight w:val="0"/>
              <w:marTop w:val="0"/>
              <w:marBottom w:val="0"/>
              <w:divBdr>
                <w:top w:val="none" w:sz="0" w:space="0" w:color="auto"/>
                <w:left w:val="none" w:sz="0" w:space="0" w:color="auto"/>
                <w:bottom w:val="none" w:sz="0" w:space="0" w:color="auto"/>
                <w:right w:val="none" w:sz="0" w:space="0" w:color="auto"/>
              </w:divBdr>
            </w:div>
            <w:div w:id="753086809">
              <w:marLeft w:val="0"/>
              <w:marRight w:val="0"/>
              <w:marTop w:val="0"/>
              <w:marBottom w:val="0"/>
              <w:divBdr>
                <w:top w:val="none" w:sz="0" w:space="0" w:color="auto"/>
                <w:left w:val="none" w:sz="0" w:space="0" w:color="auto"/>
                <w:bottom w:val="none" w:sz="0" w:space="0" w:color="auto"/>
                <w:right w:val="none" w:sz="0" w:space="0" w:color="auto"/>
              </w:divBdr>
            </w:div>
            <w:div w:id="1131943367">
              <w:marLeft w:val="0"/>
              <w:marRight w:val="0"/>
              <w:marTop w:val="0"/>
              <w:marBottom w:val="0"/>
              <w:divBdr>
                <w:top w:val="none" w:sz="0" w:space="0" w:color="auto"/>
                <w:left w:val="none" w:sz="0" w:space="0" w:color="auto"/>
                <w:bottom w:val="none" w:sz="0" w:space="0" w:color="auto"/>
                <w:right w:val="none" w:sz="0" w:space="0" w:color="auto"/>
              </w:divBdr>
            </w:div>
            <w:div w:id="2025326460">
              <w:marLeft w:val="0"/>
              <w:marRight w:val="0"/>
              <w:marTop w:val="0"/>
              <w:marBottom w:val="0"/>
              <w:divBdr>
                <w:top w:val="none" w:sz="0" w:space="0" w:color="auto"/>
                <w:left w:val="none" w:sz="0" w:space="0" w:color="auto"/>
                <w:bottom w:val="none" w:sz="0" w:space="0" w:color="auto"/>
                <w:right w:val="none" w:sz="0" w:space="0" w:color="auto"/>
              </w:divBdr>
            </w:div>
            <w:div w:id="603391091">
              <w:marLeft w:val="0"/>
              <w:marRight w:val="0"/>
              <w:marTop w:val="0"/>
              <w:marBottom w:val="0"/>
              <w:divBdr>
                <w:top w:val="none" w:sz="0" w:space="0" w:color="auto"/>
                <w:left w:val="none" w:sz="0" w:space="0" w:color="auto"/>
                <w:bottom w:val="none" w:sz="0" w:space="0" w:color="auto"/>
                <w:right w:val="none" w:sz="0" w:space="0" w:color="auto"/>
              </w:divBdr>
            </w:div>
            <w:div w:id="681082836">
              <w:marLeft w:val="0"/>
              <w:marRight w:val="0"/>
              <w:marTop w:val="0"/>
              <w:marBottom w:val="0"/>
              <w:divBdr>
                <w:top w:val="none" w:sz="0" w:space="0" w:color="auto"/>
                <w:left w:val="none" w:sz="0" w:space="0" w:color="auto"/>
                <w:bottom w:val="none" w:sz="0" w:space="0" w:color="auto"/>
                <w:right w:val="none" w:sz="0" w:space="0" w:color="auto"/>
              </w:divBdr>
            </w:div>
            <w:div w:id="222496044">
              <w:marLeft w:val="0"/>
              <w:marRight w:val="0"/>
              <w:marTop w:val="0"/>
              <w:marBottom w:val="0"/>
              <w:divBdr>
                <w:top w:val="none" w:sz="0" w:space="0" w:color="auto"/>
                <w:left w:val="none" w:sz="0" w:space="0" w:color="auto"/>
                <w:bottom w:val="none" w:sz="0" w:space="0" w:color="auto"/>
                <w:right w:val="none" w:sz="0" w:space="0" w:color="auto"/>
              </w:divBdr>
            </w:div>
            <w:div w:id="2067488254">
              <w:marLeft w:val="0"/>
              <w:marRight w:val="0"/>
              <w:marTop w:val="0"/>
              <w:marBottom w:val="0"/>
              <w:divBdr>
                <w:top w:val="none" w:sz="0" w:space="0" w:color="auto"/>
                <w:left w:val="none" w:sz="0" w:space="0" w:color="auto"/>
                <w:bottom w:val="none" w:sz="0" w:space="0" w:color="auto"/>
                <w:right w:val="none" w:sz="0" w:space="0" w:color="auto"/>
              </w:divBdr>
            </w:div>
            <w:div w:id="2053846538">
              <w:marLeft w:val="0"/>
              <w:marRight w:val="0"/>
              <w:marTop w:val="0"/>
              <w:marBottom w:val="0"/>
              <w:divBdr>
                <w:top w:val="none" w:sz="0" w:space="0" w:color="auto"/>
                <w:left w:val="none" w:sz="0" w:space="0" w:color="auto"/>
                <w:bottom w:val="none" w:sz="0" w:space="0" w:color="auto"/>
                <w:right w:val="none" w:sz="0" w:space="0" w:color="auto"/>
              </w:divBdr>
            </w:div>
            <w:div w:id="742142969">
              <w:marLeft w:val="0"/>
              <w:marRight w:val="0"/>
              <w:marTop w:val="0"/>
              <w:marBottom w:val="0"/>
              <w:divBdr>
                <w:top w:val="none" w:sz="0" w:space="0" w:color="auto"/>
                <w:left w:val="none" w:sz="0" w:space="0" w:color="auto"/>
                <w:bottom w:val="none" w:sz="0" w:space="0" w:color="auto"/>
                <w:right w:val="none" w:sz="0" w:space="0" w:color="auto"/>
              </w:divBdr>
            </w:div>
            <w:div w:id="1895045168">
              <w:marLeft w:val="0"/>
              <w:marRight w:val="0"/>
              <w:marTop w:val="0"/>
              <w:marBottom w:val="0"/>
              <w:divBdr>
                <w:top w:val="none" w:sz="0" w:space="0" w:color="auto"/>
                <w:left w:val="none" w:sz="0" w:space="0" w:color="auto"/>
                <w:bottom w:val="none" w:sz="0" w:space="0" w:color="auto"/>
                <w:right w:val="none" w:sz="0" w:space="0" w:color="auto"/>
              </w:divBdr>
            </w:div>
            <w:div w:id="1957131306">
              <w:marLeft w:val="0"/>
              <w:marRight w:val="0"/>
              <w:marTop w:val="0"/>
              <w:marBottom w:val="0"/>
              <w:divBdr>
                <w:top w:val="none" w:sz="0" w:space="0" w:color="auto"/>
                <w:left w:val="none" w:sz="0" w:space="0" w:color="auto"/>
                <w:bottom w:val="none" w:sz="0" w:space="0" w:color="auto"/>
                <w:right w:val="none" w:sz="0" w:space="0" w:color="auto"/>
              </w:divBdr>
            </w:div>
            <w:div w:id="306975736">
              <w:marLeft w:val="0"/>
              <w:marRight w:val="0"/>
              <w:marTop w:val="0"/>
              <w:marBottom w:val="0"/>
              <w:divBdr>
                <w:top w:val="none" w:sz="0" w:space="0" w:color="auto"/>
                <w:left w:val="none" w:sz="0" w:space="0" w:color="auto"/>
                <w:bottom w:val="none" w:sz="0" w:space="0" w:color="auto"/>
                <w:right w:val="none" w:sz="0" w:space="0" w:color="auto"/>
              </w:divBdr>
            </w:div>
            <w:div w:id="382826265">
              <w:marLeft w:val="0"/>
              <w:marRight w:val="0"/>
              <w:marTop w:val="0"/>
              <w:marBottom w:val="0"/>
              <w:divBdr>
                <w:top w:val="none" w:sz="0" w:space="0" w:color="auto"/>
                <w:left w:val="none" w:sz="0" w:space="0" w:color="auto"/>
                <w:bottom w:val="none" w:sz="0" w:space="0" w:color="auto"/>
                <w:right w:val="none" w:sz="0" w:space="0" w:color="auto"/>
              </w:divBdr>
            </w:div>
            <w:div w:id="436219603">
              <w:marLeft w:val="0"/>
              <w:marRight w:val="0"/>
              <w:marTop w:val="0"/>
              <w:marBottom w:val="0"/>
              <w:divBdr>
                <w:top w:val="none" w:sz="0" w:space="0" w:color="auto"/>
                <w:left w:val="none" w:sz="0" w:space="0" w:color="auto"/>
                <w:bottom w:val="none" w:sz="0" w:space="0" w:color="auto"/>
                <w:right w:val="none" w:sz="0" w:space="0" w:color="auto"/>
              </w:divBdr>
            </w:div>
            <w:div w:id="1473936707">
              <w:marLeft w:val="0"/>
              <w:marRight w:val="0"/>
              <w:marTop w:val="0"/>
              <w:marBottom w:val="0"/>
              <w:divBdr>
                <w:top w:val="none" w:sz="0" w:space="0" w:color="auto"/>
                <w:left w:val="none" w:sz="0" w:space="0" w:color="auto"/>
                <w:bottom w:val="none" w:sz="0" w:space="0" w:color="auto"/>
                <w:right w:val="none" w:sz="0" w:space="0" w:color="auto"/>
              </w:divBdr>
            </w:div>
            <w:div w:id="823666103">
              <w:marLeft w:val="0"/>
              <w:marRight w:val="0"/>
              <w:marTop w:val="0"/>
              <w:marBottom w:val="0"/>
              <w:divBdr>
                <w:top w:val="none" w:sz="0" w:space="0" w:color="auto"/>
                <w:left w:val="none" w:sz="0" w:space="0" w:color="auto"/>
                <w:bottom w:val="none" w:sz="0" w:space="0" w:color="auto"/>
                <w:right w:val="none" w:sz="0" w:space="0" w:color="auto"/>
              </w:divBdr>
            </w:div>
            <w:div w:id="1753967626">
              <w:marLeft w:val="0"/>
              <w:marRight w:val="0"/>
              <w:marTop w:val="0"/>
              <w:marBottom w:val="0"/>
              <w:divBdr>
                <w:top w:val="none" w:sz="0" w:space="0" w:color="auto"/>
                <w:left w:val="none" w:sz="0" w:space="0" w:color="auto"/>
                <w:bottom w:val="none" w:sz="0" w:space="0" w:color="auto"/>
                <w:right w:val="none" w:sz="0" w:space="0" w:color="auto"/>
              </w:divBdr>
            </w:div>
            <w:div w:id="1373845700">
              <w:marLeft w:val="0"/>
              <w:marRight w:val="0"/>
              <w:marTop w:val="0"/>
              <w:marBottom w:val="0"/>
              <w:divBdr>
                <w:top w:val="none" w:sz="0" w:space="0" w:color="auto"/>
                <w:left w:val="none" w:sz="0" w:space="0" w:color="auto"/>
                <w:bottom w:val="none" w:sz="0" w:space="0" w:color="auto"/>
                <w:right w:val="none" w:sz="0" w:space="0" w:color="auto"/>
              </w:divBdr>
            </w:div>
            <w:div w:id="1392314544">
              <w:marLeft w:val="0"/>
              <w:marRight w:val="0"/>
              <w:marTop w:val="0"/>
              <w:marBottom w:val="0"/>
              <w:divBdr>
                <w:top w:val="none" w:sz="0" w:space="0" w:color="auto"/>
                <w:left w:val="none" w:sz="0" w:space="0" w:color="auto"/>
                <w:bottom w:val="none" w:sz="0" w:space="0" w:color="auto"/>
                <w:right w:val="none" w:sz="0" w:space="0" w:color="auto"/>
              </w:divBdr>
            </w:div>
            <w:div w:id="1116023863">
              <w:marLeft w:val="0"/>
              <w:marRight w:val="0"/>
              <w:marTop w:val="0"/>
              <w:marBottom w:val="0"/>
              <w:divBdr>
                <w:top w:val="none" w:sz="0" w:space="0" w:color="auto"/>
                <w:left w:val="none" w:sz="0" w:space="0" w:color="auto"/>
                <w:bottom w:val="none" w:sz="0" w:space="0" w:color="auto"/>
                <w:right w:val="none" w:sz="0" w:space="0" w:color="auto"/>
              </w:divBdr>
            </w:div>
            <w:div w:id="1184053241">
              <w:marLeft w:val="0"/>
              <w:marRight w:val="0"/>
              <w:marTop w:val="0"/>
              <w:marBottom w:val="0"/>
              <w:divBdr>
                <w:top w:val="none" w:sz="0" w:space="0" w:color="auto"/>
                <w:left w:val="none" w:sz="0" w:space="0" w:color="auto"/>
                <w:bottom w:val="none" w:sz="0" w:space="0" w:color="auto"/>
                <w:right w:val="none" w:sz="0" w:space="0" w:color="auto"/>
              </w:divBdr>
            </w:div>
            <w:div w:id="1635136708">
              <w:marLeft w:val="0"/>
              <w:marRight w:val="0"/>
              <w:marTop w:val="0"/>
              <w:marBottom w:val="0"/>
              <w:divBdr>
                <w:top w:val="none" w:sz="0" w:space="0" w:color="auto"/>
                <w:left w:val="none" w:sz="0" w:space="0" w:color="auto"/>
                <w:bottom w:val="none" w:sz="0" w:space="0" w:color="auto"/>
                <w:right w:val="none" w:sz="0" w:space="0" w:color="auto"/>
              </w:divBdr>
            </w:div>
            <w:div w:id="1845850945">
              <w:marLeft w:val="0"/>
              <w:marRight w:val="0"/>
              <w:marTop w:val="0"/>
              <w:marBottom w:val="0"/>
              <w:divBdr>
                <w:top w:val="none" w:sz="0" w:space="0" w:color="auto"/>
                <w:left w:val="none" w:sz="0" w:space="0" w:color="auto"/>
                <w:bottom w:val="none" w:sz="0" w:space="0" w:color="auto"/>
                <w:right w:val="none" w:sz="0" w:space="0" w:color="auto"/>
              </w:divBdr>
            </w:div>
            <w:div w:id="900402410">
              <w:marLeft w:val="0"/>
              <w:marRight w:val="0"/>
              <w:marTop w:val="0"/>
              <w:marBottom w:val="0"/>
              <w:divBdr>
                <w:top w:val="none" w:sz="0" w:space="0" w:color="auto"/>
                <w:left w:val="none" w:sz="0" w:space="0" w:color="auto"/>
                <w:bottom w:val="none" w:sz="0" w:space="0" w:color="auto"/>
                <w:right w:val="none" w:sz="0" w:space="0" w:color="auto"/>
              </w:divBdr>
            </w:div>
            <w:div w:id="2011252316">
              <w:marLeft w:val="0"/>
              <w:marRight w:val="0"/>
              <w:marTop w:val="0"/>
              <w:marBottom w:val="0"/>
              <w:divBdr>
                <w:top w:val="none" w:sz="0" w:space="0" w:color="auto"/>
                <w:left w:val="none" w:sz="0" w:space="0" w:color="auto"/>
                <w:bottom w:val="none" w:sz="0" w:space="0" w:color="auto"/>
                <w:right w:val="none" w:sz="0" w:space="0" w:color="auto"/>
              </w:divBdr>
            </w:div>
            <w:div w:id="1715231490">
              <w:marLeft w:val="0"/>
              <w:marRight w:val="0"/>
              <w:marTop w:val="0"/>
              <w:marBottom w:val="0"/>
              <w:divBdr>
                <w:top w:val="none" w:sz="0" w:space="0" w:color="auto"/>
                <w:left w:val="none" w:sz="0" w:space="0" w:color="auto"/>
                <w:bottom w:val="none" w:sz="0" w:space="0" w:color="auto"/>
                <w:right w:val="none" w:sz="0" w:space="0" w:color="auto"/>
              </w:divBdr>
            </w:div>
            <w:div w:id="138614384">
              <w:marLeft w:val="0"/>
              <w:marRight w:val="0"/>
              <w:marTop w:val="0"/>
              <w:marBottom w:val="0"/>
              <w:divBdr>
                <w:top w:val="none" w:sz="0" w:space="0" w:color="auto"/>
                <w:left w:val="none" w:sz="0" w:space="0" w:color="auto"/>
                <w:bottom w:val="none" w:sz="0" w:space="0" w:color="auto"/>
                <w:right w:val="none" w:sz="0" w:space="0" w:color="auto"/>
              </w:divBdr>
            </w:div>
            <w:div w:id="1254162643">
              <w:marLeft w:val="0"/>
              <w:marRight w:val="0"/>
              <w:marTop w:val="0"/>
              <w:marBottom w:val="0"/>
              <w:divBdr>
                <w:top w:val="none" w:sz="0" w:space="0" w:color="auto"/>
                <w:left w:val="none" w:sz="0" w:space="0" w:color="auto"/>
                <w:bottom w:val="none" w:sz="0" w:space="0" w:color="auto"/>
                <w:right w:val="none" w:sz="0" w:space="0" w:color="auto"/>
              </w:divBdr>
            </w:div>
            <w:div w:id="842473138">
              <w:marLeft w:val="0"/>
              <w:marRight w:val="0"/>
              <w:marTop w:val="0"/>
              <w:marBottom w:val="0"/>
              <w:divBdr>
                <w:top w:val="none" w:sz="0" w:space="0" w:color="auto"/>
                <w:left w:val="none" w:sz="0" w:space="0" w:color="auto"/>
                <w:bottom w:val="none" w:sz="0" w:space="0" w:color="auto"/>
                <w:right w:val="none" w:sz="0" w:space="0" w:color="auto"/>
              </w:divBdr>
            </w:div>
            <w:div w:id="349458513">
              <w:marLeft w:val="0"/>
              <w:marRight w:val="0"/>
              <w:marTop w:val="0"/>
              <w:marBottom w:val="0"/>
              <w:divBdr>
                <w:top w:val="none" w:sz="0" w:space="0" w:color="auto"/>
                <w:left w:val="none" w:sz="0" w:space="0" w:color="auto"/>
                <w:bottom w:val="none" w:sz="0" w:space="0" w:color="auto"/>
                <w:right w:val="none" w:sz="0" w:space="0" w:color="auto"/>
              </w:divBdr>
            </w:div>
            <w:div w:id="1477911506">
              <w:marLeft w:val="0"/>
              <w:marRight w:val="0"/>
              <w:marTop w:val="0"/>
              <w:marBottom w:val="0"/>
              <w:divBdr>
                <w:top w:val="none" w:sz="0" w:space="0" w:color="auto"/>
                <w:left w:val="none" w:sz="0" w:space="0" w:color="auto"/>
                <w:bottom w:val="none" w:sz="0" w:space="0" w:color="auto"/>
                <w:right w:val="none" w:sz="0" w:space="0" w:color="auto"/>
              </w:divBdr>
            </w:div>
            <w:div w:id="1332564000">
              <w:marLeft w:val="0"/>
              <w:marRight w:val="0"/>
              <w:marTop w:val="0"/>
              <w:marBottom w:val="0"/>
              <w:divBdr>
                <w:top w:val="none" w:sz="0" w:space="0" w:color="auto"/>
                <w:left w:val="none" w:sz="0" w:space="0" w:color="auto"/>
                <w:bottom w:val="none" w:sz="0" w:space="0" w:color="auto"/>
                <w:right w:val="none" w:sz="0" w:space="0" w:color="auto"/>
              </w:divBdr>
            </w:div>
            <w:div w:id="1904682914">
              <w:marLeft w:val="0"/>
              <w:marRight w:val="0"/>
              <w:marTop w:val="0"/>
              <w:marBottom w:val="0"/>
              <w:divBdr>
                <w:top w:val="none" w:sz="0" w:space="0" w:color="auto"/>
                <w:left w:val="none" w:sz="0" w:space="0" w:color="auto"/>
                <w:bottom w:val="none" w:sz="0" w:space="0" w:color="auto"/>
                <w:right w:val="none" w:sz="0" w:space="0" w:color="auto"/>
              </w:divBdr>
            </w:div>
            <w:div w:id="2132899031">
              <w:marLeft w:val="0"/>
              <w:marRight w:val="0"/>
              <w:marTop w:val="0"/>
              <w:marBottom w:val="0"/>
              <w:divBdr>
                <w:top w:val="none" w:sz="0" w:space="0" w:color="auto"/>
                <w:left w:val="none" w:sz="0" w:space="0" w:color="auto"/>
                <w:bottom w:val="none" w:sz="0" w:space="0" w:color="auto"/>
                <w:right w:val="none" w:sz="0" w:space="0" w:color="auto"/>
              </w:divBdr>
            </w:div>
            <w:div w:id="94178138">
              <w:marLeft w:val="0"/>
              <w:marRight w:val="0"/>
              <w:marTop w:val="0"/>
              <w:marBottom w:val="0"/>
              <w:divBdr>
                <w:top w:val="none" w:sz="0" w:space="0" w:color="auto"/>
                <w:left w:val="none" w:sz="0" w:space="0" w:color="auto"/>
                <w:bottom w:val="none" w:sz="0" w:space="0" w:color="auto"/>
                <w:right w:val="none" w:sz="0" w:space="0" w:color="auto"/>
              </w:divBdr>
            </w:div>
            <w:div w:id="1958098316">
              <w:marLeft w:val="0"/>
              <w:marRight w:val="0"/>
              <w:marTop w:val="0"/>
              <w:marBottom w:val="0"/>
              <w:divBdr>
                <w:top w:val="none" w:sz="0" w:space="0" w:color="auto"/>
                <w:left w:val="none" w:sz="0" w:space="0" w:color="auto"/>
                <w:bottom w:val="none" w:sz="0" w:space="0" w:color="auto"/>
                <w:right w:val="none" w:sz="0" w:space="0" w:color="auto"/>
              </w:divBdr>
            </w:div>
            <w:div w:id="1238251636">
              <w:marLeft w:val="0"/>
              <w:marRight w:val="0"/>
              <w:marTop w:val="0"/>
              <w:marBottom w:val="0"/>
              <w:divBdr>
                <w:top w:val="none" w:sz="0" w:space="0" w:color="auto"/>
                <w:left w:val="none" w:sz="0" w:space="0" w:color="auto"/>
                <w:bottom w:val="none" w:sz="0" w:space="0" w:color="auto"/>
                <w:right w:val="none" w:sz="0" w:space="0" w:color="auto"/>
              </w:divBdr>
            </w:div>
            <w:div w:id="1420953066">
              <w:marLeft w:val="0"/>
              <w:marRight w:val="0"/>
              <w:marTop w:val="0"/>
              <w:marBottom w:val="0"/>
              <w:divBdr>
                <w:top w:val="none" w:sz="0" w:space="0" w:color="auto"/>
                <w:left w:val="none" w:sz="0" w:space="0" w:color="auto"/>
                <w:bottom w:val="none" w:sz="0" w:space="0" w:color="auto"/>
                <w:right w:val="none" w:sz="0" w:space="0" w:color="auto"/>
              </w:divBdr>
            </w:div>
            <w:div w:id="1580629977">
              <w:marLeft w:val="0"/>
              <w:marRight w:val="0"/>
              <w:marTop w:val="0"/>
              <w:marBottom w:val="0"/>
              <w:divBdr>
                <w:top w:val="none" w:sz="0" w:space="0" w:color="auto"/>
                <w:left w:val="none" w:sz="0" w:space="0" w:color="auto"/>
                <w:bottom w:val="none" w:sz="0" w:space="0" w:color="auto"/>
                <w:right w:val="none" w:sz="0" w:space="0" w:color="auto"/>
              </w:divBdr>
            </w:div>
            <w:div w:id="1627345974">
              <w:marLeft w:val="0"/>
              <w:marRight w:val="0"/>
              <w:marTop w:val="0"/>
              <w:marBottom w:val="0"/>
              <w:divBdr>
                <w:top w:val="none" w:sz="0" w:space="0" w:color="auto"/>
                <w:left w:val="none" w:sz="0" w:space="0" w:color="auto"/>
                <w:bottom w:val="none" w:sz="0" w:space="0" w:color="auto"/>
                <w:right w:val="none" w:sz="0" w:space="0" w:color="auto"/>
              </w:divBdr>
            </w:div>
            <w:div w:id="828399174">
              <w:marLeft w:val="0"/>
              <w:marRight w:val="0"/>
              <w:marTop w:val="0"/>
              <w:marBottom w:val="0"/>
              <w:divBdr>
                <w:top w:val="none" w:sz="0" w:space="0" w:color="auto"/>
                <w:left w:val="none" w:sz="0" w:space="0" w:color="auto"/>
                <w:bottom w:val="none" w:sz="0" w:space="0" w:color="auto"/>
                <w:right w:val="none" w:sz="0" w:space="0" w:color="auto"/>
              </w:divBdr>
            </w:div>
            <w:div w:id="1106777593">
              <w:marLeft w:val="0"/>
              <w:marRight w:val="0"/>
              <w:marTop w:val="0"/>
              <w:marBottom w:val="0"/>
              <w:divBdr>
                <w:top w:val="none" w:sz="0" w:space="0" w:color="auto"/>
                <w:left w:val="none" w:sz="0" w:space="0" w:color="auto"/>
                <w:bottom w:val="none" w:sz="0" w:space="0" w:color="auto"/>
                <w:right w:val="none" w:sz="0" w:space="0" w:color="auto"/>
              </w:divBdr>
            </w:div>
            <w:div w:id="1933976144">
              <w:marLeft w:val="0"/>
              <w:marRight w:val="0"/>
              <w:marTop w:val="0"/>
              <w:marBottom w:val="0"/>
              <w:divBdr>
                <w:top w:val="none" w:sz="0" w:space="0" w:color="auto"/>
                <w:left w:val="none" w:sz="0" w:space="0" w:color="auto"/>
                <w:bottom w:val="none" w:sz="0" w:space="0" w:color="auto"/>
                <w:right w:val="none" w:sz="0" w:space="0" w:color="auto"/>
              </w:divBdr>
            </w:div>
            <w:div w:id="1696153763">
              <w:marLeft w:val="0"/>
              <w:marRight w:val="0"/>
              <w:marTop w:val="0"/>
              <w:marBottom w:val="0"/>
              <w:divBdr>
                <w:top w:val="none" w:sz="0" w:space="0" w:color="auto"/>
                <w:left w:val="none" w:sz="0" w:space="0" w:color="auto"/>
                <w:bottom w:val="none" w:sz="0" w:space="0" w:color="auto"/>
                <w:right w:val="none" w:sz="0" w:space="0" w:color="auto"/>
              </w:divBdr>
            </w:div>
            <w:div w:id="1194420023">
              <w:marLeft w:val="0"/>
              <w:marRight w:val="0"/>
              <w:marTop w:val="0"/>
              <w:marBottom w:val="0"/>
              <w:divBdr>
                <w:top w:val="none" w:sz="0" w:space="0" w:color="auto"/>
                <w:left w:val="none" w:sz="0" w:space="0" w:color="auto"/>
                <w:bottom w:val="none" w:sz="0" w:space="0" w:color="auto"/>
                <w:right w:val="none" w:sz="0" w:space="0" w:color="auto"/>
              </w:divBdr>
            </w:div>
            <w:div w:id="1077365921">
              <w:marLeft w:val="0"/>
              <w:marRight w:val="0"/>
              <w:marTop w:val="0"/>
              <w:marBottom w:val="0"/>
              <w:divBdr>
                <w:top w:val="none" w:sz="0" w:space="0" w:color="auto"/>
                <w:left w:val="none" w:sz="0" w:space="0" w:color="auto"/>
                <w:bottom w:val="none" w:sz="0" w:space="0" w:color="auto"/>
                <w:right w:val="none" w:sz="0" w:space="0" w:color="auto"/>
              </w:divBdr>
            </w:div>
            <w:div w:id="1364940050">
              <w:marLeft w:val="0"/>
              <w:marRight w:val="0"/>
              <w:marTop w:val="0"/>
              <w:marBottom w:val="0"/>
              <w:divBdr>
                <w:top w:val="none" w:sz="0" w:space="0" w:color="auto"/>
                <w:left w:val="none" w:sz="0" w:space="0" w:color="auto"/>
                <w:bottom w:val="none" w:sz="0" w:space="0" w:color="auto"/>
                <w:right w:val="none" w:sz="0" w:space="0" w:color="auto"/>
              </w:divBdr>
            </w:div>
            <w:div w:id="765924149">
              <w:marLeft w:val="0"/>
              <w:marRight w:val="0"/>
              <w:marTop w:val="0"/>
              <w:marBottom w:val="0"/>
              <w:divBdr>
                <w:top w:val="none" w:sz="0" w:space="0" w:color="auto"/>
                <w:left w:val="none" w:sz="0" w:space="0" w:color="auto"/>
                <w:bottom w:val="none" w:sz="0" w:space="0" w:color="auto"/>
                <w:right w:val="none" w:sz="0" w:space="0" w:color="auto"/>
              </w:divBdr>
            </w:div>
            <w:div w:id="1612668201">
              <w:marLeft w:val="0"/>
              <w:marRight w:val="0"/>
              <w:marTop w:val="0"/>
              <w:marBottom w:val="0"/>
              <w:divBdr>
                <w:top w:val="none" w:sz="0" w:space="0" w:color="auto"/>
                <w:left w:val="none" w:sz="0" w:space="0" w:color="auto"/>
                <w:bottom w:val="none" w:sz="0" w:space="0" w:color="auto"/>
                <w:right w:val="none" w:sz="0" w:space="0" w:color="auto"/>
              </w:divBdr>
            </w:div>
            <w:div w:id="2129081129">
              <w:marLeft w:val="0"/>
              <w:marRight w:val="0"/>
              <w:marTop w:val="0"/>
              <w:marBottom w:val="0"/>
              <w:divBdr>
                <w:top w:val="none" w:sz="0" w:space="0" w:color="auto"/>
                <w:left w:val="none" w:sz="0" w:space="0" w:color="auto"/>
                <w:bottom w:val="none" w:sz="0" w:space="0" w:color="auto"/>
                <w:right w:val="none" w:sz="0" w:space="0" w:color="auto"/>
              </w:divBdr>
            </w:div>
            <w:div w:id="1221557556">
              <w:marLeft w:val="0"/>
              <w:marRight w:val="0"/>
              <w:marTop w:val="0"/>
              <w:marBottom w:val="0"/>
              <w:divBdr>
                <w:top w:val="none" w:sz="0" w:space="0" w:color="auto"/>
                <w:left w:val="none" w:sz="0" w:space="0" w:color="auto"/>
                <w:bottom w:val="none" w:sz="0" w:space="0" w:color="auto"/>
                <w:right w:val="none" w:sz="0" w:space="0" w:color="auto"/>
              </w:divBdr>
            </w:div>
            <w:div w:id="1923291683">
              <w:marLeft w:val="0"/>
              <w:marRight w:val="0"/>
              <w:marTop w:val="0"/>
              <w:marBottom w:val="0"/>
              <w:divBdr>
                <w:top w:val="none" w:sz="0" w:space="0" w:color="auto"/>
                <w:left w:val="none" w:sz="0" w:space="0" w:color="auto"/>
                <w:bottom w:val="none" w:sz="0" w:space="0" w:color="auto"/>
                <w:right w:val="none" w:sz="0" w:space="0" w:color="auto"/>
              </w:divBdr>
            </w:div>
            <w:div w:id="900554954">
              <w:marLeft w:val="0"/>
              <w:marRight w:val="0"/>
              <w:marTop w:val="0"/>
              <w:marBottom w:val="0"/>
              <w:divBdr>
                <w:top w:val="none" w:sz="0" w:space="0" w:color="auto"/>
                <w:left w:val="none" w:sz="0" w:space="0" w:color="auto"/>
                <w:bottom w:val="none" w:sz="0" w:space="0" w:color="auto"/>
                <w:right w:val="none" w:sz="0" w:space="0" w:color="auto"/>
              </w:divBdr>
            </w:div>
            <w:div w:id="946815459">
              <w:marLeft w:val="0"/>
              <w:marRight w:val="0"/>
              <w:marTop w:val="0"/>
              <w:marBottom w:val="0"/>
              <w:divBdr>
                <w:top w:val="none" w:sz="0" w:space="0" w:color="auto"/>
                <w:left w:val="none" w:sz="0" w:space="0" w:color="auto"/>
                <w:bottom w:val="none" w:sz="0" w:space="0" w:color="auto"/>
                <w:right w:val="none" w:sz="0" w:space="0" w:color="auto"/>
              </w:divBdr>
            </w:div>
            <w:div w:id="982199328">
              <w:marLeft w:val="0"/>
              <w:marRight w:val="0"/>
              <w:marTop w:val="0"/>
              <w:marBottom w:val="0"/>
              <w:divBdr>
                <w:top w:val="none" w:sz="0" w:space="0" w:color="auto"/>
                <w:left w:val="none" w:sz="0" w:space="0" w:color="auto"/>
                <w:bottom w:val="none" w:sz="0" w:space="0" w:color="auto"/>
                <w:right w:val="none" w:sz="0" w:space="0" w:color="auto"/>
              </w:divBdr>
            </w:div>
            <w:div w:id="1381899436">
              <w:marLeft w:val="0"/>
              <w:marRight w:val="0"/>
              <w:marTop w:val="0"/>
              <w:marBottom w:val="0"/>
              <w:divBdr>
                <w:top w:val="none" w:sz="0" w:space="0" w:color="auto"/>
                <w:left w:val="none" w:sz="0" w:space="0" w:color="auto"/>
                <w:bottom w:val="none" w:sz="0" w:space="0" w:color="auto"/>
                <w:right w:val="none" w:sz="0" w:space="0" w:color="auto"/>
              </w:divBdr>
            </w:div>
            <w:div w:id="315425243">
              <w:marLeft w:val="0"/>
              <w:marRight w:val="0"/>
              <w:marTop w:val="0"/>
              <w:marBottom w:val="0"/>
              <w:divBdr>
                <w:top w:val="none" w:sz="0" w:space="0" w:color="auto"/>
                <w:left w:val="none" w:sz="0" w:space="0" w:color="auto"/>
                <w:bottom w:val="none" w:sz="0" w:space="0" w:color="auto"/>
                <w:right w:val="none" w:sz="0" w:space="0" w:color="auto"/>
              </w:divBdr>
            </w:div>
            <w:div w:id="647132054">
              <w:marLeft w:val="0"/>
              <w:marRight w:val="0"/>
              <w:marTop w:val="0"/>
              <w:marBottom w:val="0"/>
              <w:divBdr>
                <w:top w:val="none" w:sz="0" w:space="0" w:color="auto"/>
                <w:left w:val="none" w:sz="0" w:space="0" w:color="auto"/>
                <w:bottom w:val="none" w:sz="0" w:space="0" w:color="auto"/>
                <w:right w:val="none" w:sz="0" w:space="0" w:color="auto"/>
              </w:divBdr>
            </w:div>
            <w:div w:id="1825320974">
              <w:marLeft w:val="0"/>
              <w:marRight w:val="0"/>
              <w:marTop w:val="0"/>
              <w:marBottom w:val="0"/>
              <w:divBdr>
                <w:top w:val="none" w:sz="0" w:space="0" w:color="auto"/>
                <w:left w:val="none" w:sz="0" w:space="0" w:color="auto"/>
                <w:bottom w:val="none" w:sz="0" w:space="0" w:color="auto"/>
                <w:right w:val="none" w:sz="0" w:space="0" w:color="auto"/>
              </w:divBdr>
            </w:div>
            <w:div w:id="240602629">
              <w:marLeft w:val="0"/>
              <w:marRight w:val="0"/>
              <w:marTop w:val="0"/>
              <w:marBottom w:val="0"/>
              <w:divBdr>
                <w:top w:val="none" w:sz="0" w:space="0" w:color="auto"/>
                <w:left w:val="none" w:sz="0" w:space="0" w:color="auto"/>
                <w:bottom w:val="none" w:sz="0" w:space="0" w:color="auto"/>
                <w:right w:val="none" w:sz="0" w:space="0" w:color="auto"/>
              </w:divBdr>
            </w:div>
            <w:div w:id="1009992687">
              <w:marLeft w:val="0"/>
              <w:marRight w:val="0"/>
              <w:marTop w:val="0"/>
              <w:marBottom w:val="0"/>
              <w:divBdr>
                <w:top w:val="none" w:sz="0" w:space="0" w:color="auto"/>
                <w:left w:val="none" w:sz="0" w:space="0" w:color="auto"/>
                <w:bottom w:val="none" w:sz="0" w:space="0" w:color="auto"/>
                <w:right w:val="none" w:sz="0" w:space="0" w:color="auto"/>
              </w:divBdr>
            </w:div>
            <w:div w:id="1260258896">
              <w:marLeft w:val="0"/>
              <w:marRight w:val="0"/>
              <w:marTop w:val="0"/>
              <w:marBottom w:val="0"/>
              <w:divBdr>
                <w:top w:val="none" w:sz="0" w:space="0" w:color="auto"/>
                <w:left w:val="none" w:sz="0" w:space="0" w:color="auto"/>
                <w:bottom w:val="none" w:sz="0" w:space="0" w:color="auto"/>
                <w:right w:val="none" w:sz="0" w:space="0" w:color="auto"/>
              </w:divBdr>
            </w:div>
            <w:div w:id="997266758">
              <w:marLeft w:val="0"/>
              <w:marRight w:val="0"/>
              <w:marTop w:val="0"/>
              <w:marBottom w:val="0"/>
              <w:divBdr>
                <w:top w:val="none" w:sz="0" w:space="0" w:color="auto"/>
                <w:left w:val="none" w:sz="0" w:space="0" w:color="auto"/>
                <w:bottom w:val="none" w:sz="0" w:space="0" w:color="auto"/>
                <w:right w:val="none" w:sz="0" w:space="0" w:color="auto"/>
              </w:divBdr>
            </w:div>
            <w:div w:id="651953489">
              <w:marLeft w:val="0"/>
              <w:marRight w:val="0"/>
              <w:marTop w:val="0"/>
              <w:marBottom w:val="0"/>
              <w:divBdr>
                <w:top w:val="none" w:sz="0" w:space="0" w:color="auto"/>
                <w:left w:val="none" w:sz="0" w:space="0" w:color="auto"/>
                <w:bottom w:val="none" w:sz="0" w:space="0" w:color="auto"/>
                <w:right w:val="none" w:sz="0" w:space="0" w:color="auto"/>
              </w:divBdr>
            </w:div>
            <w:div w:id="1954940215">
              <w:marLeft w:val="0"/>
              <w:marRight w:val="0"/>
              <w:marTop w:val="0"/>
              <w:marBottom w:val="0"/>
              <w:divBdr>
                <w:top w:val="none" w:sz="0" w:space="0" w:color="auto"/>
                <w:left w:val="none" w:sz="0" w:space="0" w:color="auto"/>
                <w:bottom w:val="none" w:sz="0" w:space="0" w:color="auto"/>
                <w:right w:val="none" w:sz="0" w:space="0" w:color="auto"/>
              </w:divBdr>
            </w:div>
            <w:div w:id="707873483">
              <w:marLeft w:val="0"/>
              <w:marRight w:val="0"/>
              <w:marTop w:val="0"/>
              <w:marBottom w:val="0"/>
              <w:divBdr>
                <w:top w:val="none" w:sz="0" w:space="0" w:color="auto"/>
                <w:left w:val="none" w:sz="0" w:space="0" w:color="auto"/>
                <w:bottom w:val="none" w:sz="0" w:space="0" w:color="auto"/>
                <w:right w:val="none" w:sz="0" w:space="0" w:color="auto"/>
              </w:divBdr>
            </w:div>
            <w:div w:id="1667978987">
              <w:marLeft w:val="0"/>
              <w:marRight w:val="0"/>
              <w:marTop w:val="0"/>
              <w:marBottom w:val="0"/>
              <w:divBdr>
                <w:top w:val="none" w:sz="0" w:space="0" w:color="auto"/>
                <w:left w:val="none" w:sz="0" w:space="0" w:color="auto"/>
                <w:bottom w:val="none" w:sz="0" w:space="0" w:color="auto"/>
                <w:right w:val="none" w:sz="0" w:space="0" w:color="auto"/>
              </w:divBdr>
            </w:div>
            <w:div w:id="506600995">
              <w:marLeft w:val="0"/>
              <w:marRight w:val="0"/>
              <w:marTop w:val="0"/>
              <w:marBottom w:val="0"/>
              <w:divBdr>
                <w:top w:val="none" w:sz="0" w:space="0" w:color="auto"/>
                <w:left w:val="none" w:sz="0" w:space="0" w:color="auto"/>
                <w:bottom w:val="none" w:sz="0" w:space="0" w:color="auto"/>
                <w:right w:val="none" w:sz="0" w:space="0" w:color="auto"/>
              </w:divBdr>
            </w:div>
            <w:div w:id="981080988">
              <w:marLeft w:val="0"/>
              <w:marRight w:val="0"/>
              <w:marTop w:val="0"/>
              <w:marBottom w:val="0"/>
              <w:divBdr>
                <w:top w:val="none" w:sz="0" w:space="0" w:color="auto"/>
                <w:left w:val="none" w:sz="0" w:space="0" w:color="auto"/>
                <w:bottom w:val="none" w:sz="0" w:space="0" w:color="auto"/>
                <w:right w:val="none" w:sz="0" w:space="0" w:color="auto"/>
              </w:divBdr>
            </w:div>
            <w:div w:id="1343782006">
              <w:marLeft w:val="0"/>
              <w:marRight w:val="0"/>
              <w:marTop w:val="0"/>
              <w:marBottom w:val="0"/>
              <w:divBdr>
                <w:top w:val="none" w:sz="0" w:space="0" w:color="auto"/>
                <w:left w:val="none" w:sz="0" w:space="0" w:color="auto"/>
                <w:bottom w:val="none" w:sz="0" w:space="0" w:color="auto"/>
                <w:right w:val="none" w:sz="0" w:space="0" w:color="auto"/>
              </w:divBdr>
            </w:div>
            <w:div w:id="1968273227">
              <w:marLeft w:val="0"/>
              <w:marRight w:val="0"/>
              <w:marTop w:val="0"/>
              <w:marBottom w:val="0"/>
              <w:divBdr>
                <w:top w:val="none" w:sz="0" w:space="0" w:color="auto"/>
                <w:left w:val="none" w:sz="0" w:space="0" w:color="auto"/>
                <w:bottom w:val="none" w:sz="0" w:space="0" w:color="auto"/>
                <w:right w:val="none" w:sz="0" w:space="0" w:color="auto"/>
              </w:divBdr>
            </w:div>
            <w:div w:id="517813808">
              <w:marLeft w:val="0"/>
              <w:marRight w:val="0"/>
              <w:marTop w:val="0"/>
              <w:marBottom w:val="0"/>
              <w:divBdr>
                <w:top w:val="none" w:sz="0" w:space="0" w:color="auto"/>
                <w:left w:val="none" w:sz="0" w:space="0" w:color="auto"/>
                <w:bottom w:val="none" w:sz="0" w:space="0" w:color="auto"/>
                <w:right w:val="none" w:sz="0" w:space="0" w:color="auto"/>
              </w:divBdr>
            </w:div>
            <w:div w:id="1569611845">
              <w:marLeft w:val="0"/>
              <w:marRight w:val="0"/>
              <w:marTop w:val="0"/>
              <w:marBottom w:val="0"/>
              <w:divBdr>
                <w:top w:val="none" w:sz="0" w:space="0" w:color="auto"/>
                <w:left w:val="none" w:sz="0" w:space="0" w:color="auto"/>
                <w:bottom w:val="none" w:sz="0" w:space="0" w:color="auto"/>
                <w:right w:val="none" w:sz="0" w:space="0" w:color="auto"/>
              </w:divBdr>
            </w:div>
            <w:div w:id="1307122465">
              <w:marLeft w:val="0"/>
              <w:marRight w:val="0"/>
              <w:marTop w:val="0"/>
              <w:marBottom w:val="0"/>
              <w:divBdr>
                <w:top w:val="none" w:sz="0" w:space="0" w:color="auto"/>
                <w:left w:val="none" w:sz="0" w:space="0" w:color="auto"/>
                <w:bottom w:val="none" w:sz="0" w:space="0" w:color="auto"/>
                <w:right w:val="none" w:sz="0" w:space="0" w:color="auto"/>
              </w:divBdr>
            </w:div>
            <w:div w:id="1451166487">
              <w:marLeft w:val="0"/>
              <w:marRight w:val="0"/>
              <w:marTop w:val="0"/>
              <w:marBottom w:val="0"/>
              <w:divBdr>
                <w:top w:val="none" w:sz="0" w:space="0" w:color="auto"/>
                <w:left w:val="none" w:sz="0" w:space="0" w:color="auto"/>
                <w:bottom w:val="none" w:sz="0" w:space="0" w:color="auto"/>
                <w:right w:val="none" w:sz="0" w:space="0" w:color="auto"/>
              </w:divBdr>
            </w:div>
            <w:div w:id="1898665607">
              <w:marLeft w:val="0"/>
              <w:marRight w:val="0"/>
              <w:marTop w:val="0"/>
              <w:marBottom w:val="0"/>
              <w:divBdr>
                <w:top w:val="none" w:sz="0" w:space="0" w:color="auto"/>
                <w:left w:val="none" w:sz="0" w:space="0" w:color="auto"/>
                <w:bottom w:val="none" w:sz="0" w:space="0" w:color="auto"/>
                <w:right w:val="none" w:sz="0" w:space="0" w:color="auto"/>
              </w:divBdr>
            </w:div>
            <w:div w:id="572161794">
              <w:marLeft w:val="0"/>
              <w:marRight w:val="0"/>
              <w:marTop w:val="0"/>
              <w:marBottom w:val="0"/>
              <w:divBdr>
                <w:top w:val="none" w:sz="0" w:space="0" w:color="auto"/>
                <w:left w:val="none" w:sz="0" w:space="0" w:color="auto"/>
                <w:bottom w:val="none" w:sz="0" w:space="0" w:color="auto"/>
                <w:right w:val="none" w:sz="0" w:space="0" w:color="auto"/>
              </w:divBdr>
            </w:div>
            <w:div w:id="374503803">
              <w:marLeft w:val="0"/>
              <w:marRight w:val="0"/>
              <w:marTop w:val="0"/>
              <w:marBottom w:val="0"/>
              <w:divBdr>
                <w:top w:val="none" w:sz="0" w:space="0" w:color="auto"/>
                <w:left w:val="none" w:sz="0" w:space="0" w:color="auto"/>
                <w:bottom w:val="none" w:sz="0" w:space="0" w:color="auto"/>
                <w:right w:val="none" w:sz="0" w:space="0" w:color="auto"/>
              </w:divBdr>
            </w:div>
            <w:div w:id="479688519">
              <w:marLeft w:val="0"/>
              <w:marRight w:val="0"/>
              <w:marTop w:val="0"/>
              <w:marBottom w:val="0"/>
              <w:divBdr>
                <w:top w:val="none" w:sz="0" w:space="0" w:color="auto"/>
                <w:left w:val="none" w:sz="0" w:space="0" w:color="auto"/>
                <w:bottom w:val="none" w:sz="0" w:space="0" w:color="auto"/>
                <w:right w:val="none" w:sz="0" w:space="0" w:color="auto"/>
              </w:divBdr>
            </w:div>
            <w:div w:id="388772982">
              <w:marLeft w:val="0"/>
              <w:marRight w:val="0"/>
              <w:marTop w:val="0"/>
              <w:marBottom w:val="0"/>
              <w:divBdr>
                <w:top w:val="none" w:sz="0" w:space="0" w:color="auto"/>
                <w:left w:val="none" w:sz="0" w:space="0" w:color="auto"/>
                <w:bottom w:val="none" w:sz="0" w:space="0" w:color="auto"/>
                <w:right w:val="none" w:sz="0" w:space="0" w:color="auto"/>
              </w:divBdr>
            </w:div>
            <w:div w:id="922758302">
              <w:marLeft w:val="0"/>
              <w:marRight w:val="0"/>
              <w:marTop w:val="0"/>
              <w:marBottom w:val="0"/>
              <w:divBdr>
                <w:top w:val="none" w:sz="0" w:space="0" w:color="auto"/>
                <w:left w:val="none" w:sz="0" w:space="0" w:color="auto"/>
                <w:bottom w:val="none" w:sz="0" w:space="0" w:color="auto"/>
                <w:right w:val="none" w:sz="0" w:space="0" w:color="auto"/>
              </w:divBdr>
            </w:div>
            <w:div w:id="1330787963">
              <w:marLeft w:val="0"/>
              <w:marRight w:val="0"/>
              <w:marTop w:val="0"/>
              <w:marBottom w:val="0"/>
              <w:divBdr>
                <w:top w:val="none" w:sz="0" w:space="0" w:color="auto"/>
                <w:left w:val="none" w:sz="0" w:space="0" w:color="auto"/>
                <w:bottom w:val="none" w:sz="0" w:space="0" w:color="auto"/>
                <w:right w:val="none" w:sz="0" w:space="0" w:color="auto"/>
              </w:divBdr>
            </w:div>
            <w:div w:id="772363613">
              <w:marLeft w:val="0"/>
              <w:marRight w:val="0"/>
              <w:marTop w:val="0"/>
              <w:marBottom w:val="0"/>
              <w:divBdr>
                <w:top w:val="none" w:sz="0" w:space="0" w:color="auto"/>
                <w:left w:val="none" w:sz="0" w:space="0" w:color="auto"/>
                <w:bottom w:val="none" w:sz="0" w:space="0" w:color="auto"/>
                <w:right w:val="none" w:sz="0" w:space="0" w:color="auto"/>
              </w:divBdr>
            </w:div>
            <w:div w:id="1661694515">
              <w:marLeft w:val="0"/>
              <w:marRight w:val="0"/>
              <w:marTop w:val="0"/>
              <w:marBottom w:val="0"/>
              <w:divBdr>
                <w:top w:val="none" w:sz="0" w:space="0" w:color="auto"/>
                <w:left w:val="none" w:sz="0" w:space="0" w:color="auto"/>
                <w:bottom w:val="none" w:sz="0" w:space="0" w:color="auto"/>
                <w:right w:val="none" w:sz="0" w:space="0" w:color="auto"/>
              </w:divBdr>
            </w:div>
            <w:div w:id="753548785">
              <w:marLeft w:val="0"/>
              <w:marRight w:val="0"/>
              <w:marTop w:val="0"/>
              <w:marBottom w:val="0"/>
              <w:divBdr>
                <w:top w:val="none" w:sz="0" w:space="0" w:color="auto"/>
                <w:left w:val="none" w:sz="0" w:space="0" w:color="auto"/>
                <w:bottom w:val="none" w:sz="0" w:space="0" w:color="auto"/>
                <w:right w:val="none" w:sz="0" w:space="0" w:color="auto"/>
              </w:divBdr>
            </w:div>
            <w:div w:id="1800805517">
              <w:marLeft w:val="0"/>
              <w:marRight w:val="0"/>
              <w:marTop w:val="0"/>
              <w:marBottom w:val="0"/>
              <w:divBdr>
                <w:top w:val="none" w:sz="0" w:space="0" w:color="auto"/>
                <w:left w:val="none" w:sz="0" w:space="0" w:color="auto"/>
                <w:bottom w:val="none" w:sz="0" w:space="0" w:color="auto"/>
                <w:right w:val="none" w:sz="0" w:space="0" w:color="auto"/>
              </w:divBdr>
            </w:div>
            <w:div w:id="1563716620">
              <w:marLeft w:val="0"/>
              <w:marRight w:val="0"/>
              <w:marTop w:val="0"/>
              <w:marBottom w:val="0"/>
              <w:divBdr>
                <w:top w:val="none" w:sz="0" w:space="0" w:color="auto"/>
                <w:left w:val="none" w:sz="0" w:space="0" w:color="auto"/>
                <w:bottom w:val="none" w:sz="0" w:space="0" w:color="auto"/>
                <w:right w:val="none" w:sz="0" w:space="0" w:color="auto"/>
              </w:divBdr>
            </w:div>
            <w:div w:id="648367384">
              <w:marLeft w:val="0"/>
              <w:marRight w:val="0"/>
              <w:marTop w:val="0"/>
              <w:marBottom w:val="0"/>
              <w:divBdr>
                <w:top w:val="none" w:sz="0" w:space="0" w:color="auto"/>
                <w:left w:val="none" w:sz="0" w:space="0" w:color="auto"/>
                <w:bottom w:val="none" w:sz="0" w:space="0" w:color="auto"/>
                <w:right w:val="none" w:sz="0" w:space="0" w:color="auto"/>
              </w:divBdr>
            </w:div>
            <w:div w:id="812137113">
              <w:marLeft w:val="0"/>
              <w:marRight w:val="0"/>
              <w:marTop w:val="0"/>
              <w:marBottom w:val="0"/>
              <w:divBdr>
                <w:top w:val="none" w:sz="0" w:space="0" w:color="auto"/>
                <w:left w:val="none" w:sz="0" w:space="0" w:color="auto"/>
                <w:bottom w:val="none" w:sz="0" w:space="0" w:color="auto"/>
                <w:right w:val="none" w:sz="0" w:space="0" w:color="auto"/>
              </w:divBdr>
            </w:div>
            <w:div w:id="560748117">
              <w:marLeft w:val="0"/>
              <w:marRight w:val="0"/>
              <w:marTop w:val="0"/>
              <w:marBottom w:val="0"/>
              <w:divBdr>
                <w:top w:val="none" w:sz="0" w:space="0" w:color="auto"/>
                <w:left w:val="none" w:sz="0" w:space="0" w:color="auto"/>
                <w:bottom w:val="none" w:sz="0" w:space="0" w:color="auto"/>
                <w:right w:val="none" w:sz="0" w:space="0" w:color="auto"/>
              </w:divBdr>
            </w:div>
            <w:div w:id="709646867">
              <w:marLeft w:val="0"/>
              <w:marRight w:val="0"/>
              <w:marTop w:val="0"/>
              <w:marBottom w:val="0"/>
              <w:divBdr>
                <w:top w:val="none" w:sz="0" w:space="0" w:color="auto"/>
                <w:left w:val="none" w:sz="0" w:space="0" w:color="auto"/>
                <w:bottom w:val="none" w:sz="0" w:space="0" w:color="auto"/>
                <w:right w:val="none" w:sz="0" w:space="0" w:color="auto"/>
              </w:divBdr>
            </w:div>
            <w:div w:id="800733113">
              <w:marLeft w:val="0"/>
              <w:marRight w:val="0"/>
              <w:marTop w:val="0"/>
              <w:marBottom w:val="0"/>
              <w:divBdr>
                <w:top w:val="none" w:sz="0" w:space="0" w:color="auto"/>
                <w:left w:val="none" w:sz="0" w:space="0" w:color="auto"/>
                <w:bottom w:val="none" w:sz="0" w:space="0" w:color="auto"/>
                <w:right w:val="none" w:sz="0" w:space="0" w:color="auto"/>
              </w:divBdr>
            </w:div>
            <w:div w:id="1428387588">
              <w:marLeft w:val="0"/>
              <w:marRight w:val="0"/>
              <w:marTop w:val="0"/>
              <w:marBottom w:val="0"/>
              <w:divBdr>
                <w:top w:val="none" w:sz="0" w:space="0" w:color="auto"/>
                <w:left w:val="none" w:sz="0" w:space="0" w:color="auto"/>
                <w:bottom w:val="none" w:sz="0" w:space="0" w:color="auto"/>
                <w:right w:val="none" w:sz="0" w:space="0" w:color="auto"/>
              </w:divBdr>
            </w:div>
            <w:div w:id="305092719">
              <w:marLeft w:val="0"/>
              <w:marRight w:val="0"/>
              <w:marTop w:val="0"/>
              <w:marBottom w:val="0"/>
              <w:divBdr>
                <w:top w:val="none" w:sz="0" w:space="0" w:color="auto"/>
                <w:left w:val="none" w:sz="0" w:space="0" w:color="auto"/>
                <w:bottom w:val="none" w:sz="0" w:space="0" w:color="auto"/>
                <w:right w:val="none" w:sz="0" w:space="0" w:color="auto"/>
              </w:divBdr>
            </w:div>
            <w:div w:id="758987778">
              <w:marLeft w:val="0"/>
              <w:marRight w:val="0"/>
              <w:marTop w:val="0"/>
              <w:marBottom w:val="0"/>
              <w:divBdr>
                <w:top w:val="none" w:sz="0" w:space="0" w:color="auto"/>
                <w:left w:val="none" w:sz="0" w:space="0" w:color="auto"/>
                <w:bottom w:val="none" w:sz="0" w:space="0" w:color="auto"/>
                <w:right w:val="none" w:sz="0" w:space="0" w:color="auto"/>
              </w:divBdr>
            </w:div>
            <w:div w:id="1110321038">
              <w:marLeft w:val="0"/>
              <w:marRight w:val="0"/>
              <w:marTop w:val="0"/>
              <w:marBottom w:val="0"/>
              <w:divBdr>
                <w:top w:val="none" w:sz="0" w:space="0" w:color="auto"/>
                <w:left w:val="none" w:sz="0" w:space="0" w:color="auto"/>
                <w:bottom w:val="none" w:sz="0" w:space="0" w:color="auto"/>
                <w:right w:val="none" w:sz="0" w:space="0" w:color="auto"/>
              </w:divBdr>
            </w:div>
            <w:div w:id="24716844">
              <w:marLeft w:val="0"/>
              <w:marRight w:val="0"/>
              <w:marTop w:val="0"/>
              <w:marBottom w:val="0"/>
              <w:divBdr>
                <w:top w:val="none" w:sz="0" w:space="0" w:color="auto"/>
                <w:left w:val="none" w:sz="0" w:space="0" w:color="auto"/>
                <w:bottom w:val="none" w:sz="0" w:space="0" w:color="auto"/>
                <w:right w:val="none" w:sz="0" w:space="0" w:color="auto"/>
              </w:divBdr>
            </w:div>
            <w:div w:id="1804425185">
              <w:marLeft w:val="0"/>
              <w:marRight w:val="0"/>
              <w:marTop w:val="0"/>
              <w:marBottom w:val="0"/>
              <w:divBdr>
                <w:top w:val="none" w:sz="0" w:space="0" w:color="auto"/>
                <w:left w:val="none" w:sz="0" w:space="0" w:color="auto"/>
                <w:bottom w:val="none" w:sz="0" w:space="0" w:color="auto"/>
                <w:right w:val="none" w:sz="0" w:space="0" w:color="auto"/>
              </w:divBdr>
            </w:div>
            <w:div w:id="2022313045">
              <w:marLeft w:val="0"/>
              <w:marRight w:val="0"/>
              <w:marTop w:val="0"/>
              <w:marBottom w:val="0"/>
              <w:divBdr>
                <w:top w:val="none" w:sz="0" w:space="0" w:color="auto"/>
                <w:left w:val="none" w:sz="0" w:space="0" w:color="auto"/>
                <w:bottom w:val="none" w:sz="0" w:space="0" w:color="auto"/>
                <w:right w:val="none" w:sz="0" w:space="0" w:color="auto"/>
              </w:divBdr>
            </w:div>
            <w:div w:id="377319432">
              <w:marLeft w:val="0"/>
              <w:marRight w:val="0"/>
              <w:marTop w:val="0"/>
              <w:marBottom w:val="0"/>
              <w:divBdr>
                <w:top w:val="none" w:sz="0" w:space="0" w:color="auto"/>
                <w:left w:val="none" w:sz="0" w:space="0" w:color="auto"/>
                <w:bottom w:val="none" w:sz="0" w:space="0" w:color="auto"/>
                <w:right w:val="none" w:sz="0" w:space="0" w:color="auto"/>
              </w:divBdr>
            </w:div>
            <w:div w:id="93868722">
              <w:marLeft w:val="0"/>
              <w:marRight w:val="0"/>
              <w:marTop w:val="0"/>
              <w:marBottom w:val="0"/>
              <w:divBdr>
                <w:top w:val="none" w:sz="0" w:space="0" w:color="auto"/>
                <w:left w:val="none" w:sz="0" w:space="0" w:color="auto"/>
                <w:bottom w:val="none" w:sz="0" w:space="0" w:color="auto"/>
                <w:right w:val="none" w:sz="0" w:space="0" w:color="auto"/>
              </w:divBdr>
            </w:div>
            <w:div w:id="701595121">
              <w:marLeft w:val="0"/>
              <w:marRight w:val="0"/>
              <w:marTop w:val="0"/>
              <w:marBottom w:val="0"/>
              <w:divBdr>
                <w:top w:val="none" w:sz="0" w:space="0" w:color="auto"/>
                <w:left w:val="none" w:sz="0" w:space="0" w:color="auto"/>
                <w:bottom w:val="none" w:sz="0" w:space="0" w:color="auto"/>
                <w:right w:val="none" w:sz="0" w:space="0" w:color="auto"/>
              </w:divBdr>
            </w:div>
            <w:div w:id="640185412">
              <w:marLeft w:val="0"/>
              <w:marRight w:val="0"/>
              <w:marTop w:val="0"/>
              <w:marBottom w:val="0"/>
              <w:divBdr>
                <w:top w:val="none" w:sz="0" w:space="0" w:color="auto"/>
                <w:left w:val="none" w:sz="0" w:space="0" w:color="auto"/>
                <w:bottom w:val="none" w:sz="0" w:space="0" w:color="auto"/>
                <w:right w:val="none" w:sz="0" w:space="0" w:color="auto"/>
              </w:divBdr>
            </w:div>
            <w:div w:id="1976061845">
              <w:marLeft w:val="0"/>
              <w:marRight w:val="0"/>
              <w:marTop w:val="0"/>
              <w:marBottom w:val="0"/>
              <w:divBdr>
                <w:top w:val="none" w:sz="0" w:space="0" w:color="auto"/>
                <w:left w:val="none" w:sz="0" w:space="0" w:color="auto"/>
                <w:bottom w:val="none" w:sz="0" w:space="0" w:color="auto"/>
                <w:right w:val="none" w:sz="0" w:space="0" w:color="auto"/>
              </w:divBdr>
            </w:div>
            <w:div w:id="495459654">
              <w:marLeft w:val="0"/>
              <w:marRight w:val="0"/>
              <w:marTop w:val="0"/>
              <w:marBottom w:val="0"/>
              <w:divBdr>
                <w:top w:val="none" w:sz="0" w:space="0" w:color="auto"/>
                <w:left w:val="none" w:sz="0" w:space="0" w:color="auto"/>
                <w:bottom w:val="none" w:sz="0" w:space="0" w:color="auto"/>
                <w:right w:val="none" w:sz="0" w:space="0" w:color="auto"/>
              </w:divBdr>
            </w:div>
            <w:div w:id="546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4038">
      <w:bodyDiv w:val="1"/>
      <w:marLeft w:val="0"/>
      <w:marRight w:val="0"/>
      <w:marTop w:val="0"/>
      <w:marBottom w:val="0"/>
      <w:divBdr>
        <w:top w:val="none" w:sz="0" w:space="0" w:color="auto"/>
        <w:left w:val="none" w:sz="0" w:space="0" w:color="auto"/>
        <w:bottom w:val="none" w:sz="0" w:space="0" w:color="auto"/>
        <w:right w:val="none" w:sz="0" w:space="0" w:color="auto"/>
      </w:divBdr>
      <w:divsChild>
        <w:div w:id="1141071579">
          <w:marLeft w:val="0"/>
          <w:marRight w:val="0"/>
          <w:marTop w:val="0"/>
          <w:marBottom w:val="0"/>
          <w:divBdr>
            <w:top w:val="none" w:sz="0" w:space="0" w:color="auto"/>
            <w:left w:val="none" w:sz="0" w:space="0" w:color="auto"/>
            <w:bottom w:val="none" w:sz="0" w:space="0" w:color="auto"/>
            <w:right w:val="none" w:sz="0" w:space="0" w:color="auto"/>
          </w:divBdr>
        </w:div>
      </w:divsChild>
    </w:div>
    <w:div w:id="678778988">
      <w:bodyDiv w:val="1"/>
      <w:marLeft w:val="0"/>
      <w:marRight w:val="0"/>
      <w:marTop w:val="0"/>
      <w:marBottom w:val="0"/>
      <w:divBdr>
        <w:top w:val="none" w:sz="0" w:space="0" w:color="auto"/>
        <w:left w:val="none" w:sz="0" w:space="0" w:color="auto"/>
        <w:bottom w:val="none" w:sz="0" w:space="0" w:color="auto"/>
        <w:right w:val="none" w:sz="0" w:space="0" w:color="auto"/>
      </w:divBdr>
    </w:div>
    <w:div w:id="685248908">
      <w:bodyDiv w:val="1"/>
      <w:marLeft w:val="0"/>
      <w:marRight w:val="0"/>
      <w:marTop w:val="0"/>
      <w:marBottom w:val="0"/>
      <w:divBdr>
        <w:top w:val="none" w:sz="0" w:space="0" w:color="auto"/>
        <w:left w:val="none" w:sz="0" w:space="0" w:color="auto"/>
        <w:bottom w:val="none" w:sz="0" w:space="0" w:color="auto"/>
        <w:right w:val="none" w:sz="0" w:space="0" w:color="auto"/>
      </w:divBdr>
      <w:divsChild>
        <w:div w:id="129129419">
          <w:marLeft w:val="0"/>
          <w:marRight w:val="0"/>
          <w:marTop w:val="0"/>
          <w:marBottom w:val="0"/>
          <w:divBdr>
            <w:top w:val="none" w:sz="0" w:space="0" w:color="auto"/>
            <w:left w:val="none" w:sz="0" w:space="0" w:color="auto"/>
            <w:bottom w:val="none" w:sz="0" w:space="0" w:color="auto"/>
            <w:right w:val="none" w:sz="0" w:space="0" w:color="auto"/>
          </w:divBdr>
          <w:divsChild>
            <w:div w:id="868221845">
              <w:marLeft w:val="0"/>
              <w:marRight w:val="0"/>
              <w:marTop w:val="0"/>
              <w:marBottom w:val="0"/>
              <w:divBdr>
                <w:top w:val="none" w:sz="0" w:space="0" w:color="auto"/>
                <w:left w:val="none" w:sz="0" w:space="0" w:color="auto"/>
                <w:bottom w:val="none" w:sz="0" w:space="0" w:color="auto"/>
                <w:right w:val="none" w:sz="0" w:space="0" w:color="auto"/>
              </w:divBdr>
              <w:divsChild>
                <w:div w:id="1928884076">
                  <w:marLeft w:val="0"/>
                  <w:marRight w:val="0"/>
                  <w:marTop w:val="0"/>
                  <w:marBottom w:val="0"/>
                  <w:divBdr>
                    <w:top w:val="none" w:sz="0" w:space="0" w:color="auto"/>
                    <w:left w:val="none" w:sz="0" w:space="0" w:color="auto"/>
                    <w:bottom w:val="none" w:sz="0" w:space="0" w:color="auto"/>
                    <w:right w:val="none" w:sz="0" w:space="0" w:color="auto"/>
                  </w:divBdr>
                  <w:divsChild>
                    <w:div w:id="362828042">
                      <w:marLeft w:val="0"/>
                      <w:marRight w:val="0"/>
                      <w:marTop w:val="0"/>
                      <w:marBottom w:val="0"/>
                      <w:divBdr>
                        <w:top w:val="none" w:sz="0" w:space="0" w:color="auto"/>
                        <w:left w:val="none" w:sz="0" w:space="0" w:color="auto"/>
                        <w:bottom w:val="none" w:sz="0" w:space="0" w:color="auto"/>
                        <w:right w:val="none" w:sz="0" w:space="0" w:color="auto"/>
                      </w:divBdr>
                    </w:div>
                    <w:div w:id="185826841">
                      <w:marLeft w:val="0"/>
                      <w:marRight w:val="0"/>
                      <w:marTop w:val="0"/>
                      <w:marBottom w:val="0"/>
                      <w:divBdr>
                        <w:top w:val="none" w:sz="0" w:space="0" w:color="auto"/>
                        <w:left w:val="none" w:sz="0" w:space="0" w:color="auto"/>
                        <w:bottom w:val="none" w:sz="0" w:space="0" w:color="auto"/>
                        <w:right w:val="none" w:sz="0" w:space="0" w:color="auto"/>
                      </w:divBdr>
                    </w:div>
                    <w:div w:id="585766965">
                      <w:marLeft w:val="0"/>
                      <w:marRight w:val="0"/>
                      <w:marTop w:val="0"/>
                      <w:marBottom w:val="0"/>
                      <w:divBdr>
                        <w:top w:val="none" w:sz="0" w:space="0" w:color="auto"/>
                        <w:left w:val="none" w:sz="0" w:space="0" w:color="auto"/>
                        <w:bottom w:val="none" w:sz="0" w:space="0" w:color="auto"/>
                        <w:right w:val="none" w:sz="0" w:space="0" w:color="auto"/>
                      </w:divBdr>
                    </w:div>
                    <w:div w:id="993220298">
                      <w:marLeft w:val="0"/>
                      <w:marRight w:val="0"/>
                      <w:marTop w:val="0"/>
                      <w:marBottom w:val="0"/>
                      <w:divBdr>
                        <w:top w:val="none" w:sz="0" w:space="0" w:color="auto"/>
                        <w:left w:val="none" w:sz="0" w:space="0" w:color="auto"/>
                        <w:bottom w:val="none" w:sz="0" w:space="0" w:color="auto"/>
                        <w:right w:val="none" w:sz="0" w:space="0" w:color="auto"/>
                      </w:divBdr>
                    </w:div>
                    <w:div w:id="332876589">
                      <w:marLeft w:val="0"/>
                      <w:marRight w:val="0"/>
                      <w:marTop w:val="0"/>
                      <w:marBottom w:val="0"/>
                      <w:divBdr>
                        <w:top w:val="none" w:sz="0" w:space="0" w:color="auto"/>
                        <w:left w:val="none" w:sz="0" w:space="0" w:color="auto"/>
                        <w:bottom w:val="none" w:sz="0" w:space="0" w:color="auto"/>
                        <w:right w:val="none" w:sz="0" w:space="0" w:color="auto"/>
                      </w:divBdr>
                    </w:div>
                    <w:div w:id="487479703">
                      <w:marLeft w:val="0"/>
                      <w:marRight w:val="0"/>
                      <w:marTop w:val="0"/>
                      <w:marBottom w:val="0"/>
                      <w:divBdr>
                        <w:top w:val="none" w:sz="0" w:space="0" w:color="auto"/>
                        <w:left w:val="none" w:sz="0" w:space="0" w:color="auto"/>
                        <w:bottom w:val="none" w:sz="0" w:space="0" w:color="auto"/>
                        <w:right w:val="none" w:sz="0" w:space="0" w:color="auto"/>
                      </w:divBdr>
                    </w:div>
                    <w:div w:id="329526338">
                      <w:marLeft w:val="0"/>
                      <w:marRight w:val="0"/>
                      <w:marTop w:val="0"/>
                      <w:marBottom w:val="0"/>
                      <w:divBdr>
                        <w:top w:val="none" w:sz="0" w:space="0" w:color="auto"/>
                        <w:left w:val="none" w:sz="0" w:space="0" w:color="auto"/>
                        <w:bottom w:val="none" w:sz="0" w:space="0" w:color="auto"/>
                        <w:right w:val="none" w:sz="0" w:space="0" w:color="auto"/>
                      </w:divBdr>
                    </w:div>
                    <w:div w:id="92285912">
                      <w:marLeft w:val="0"/>
                      <w:marRight w:val="0"/>
                      <w:marTop w:val="0"/>
                      <w:marBottom w:val="0"/>
                      <w:divBdr>
                        <w:top w:val="none" w:sz="0" w:space="0" w:color="auto"/>
                        <w:left w:val="none" w:sz="0" w:space="0" w:color="auto"/>
                        <w:bottom w:val="none" w:sz="0" w:space="0" w:color="auto"/>
                        <w:right w:val="none" w:sz="0" w:space="0" w:color="auto"/>
                      </w:divBdr>
                    </w:div>
                    <w:div w:id="454099065">
                      <w:marLeft w:val="0"/>
                      <w:marRight w:val="0"/>
                      <w:marTop w:val="0"/>
                      <w:marBottom w:val="0"/>
                      <w:divBdr>
                        <w:top w:val="none" w:sz="0" w:space="0" w:color="auto"/>
                        <w:left w:val="none" w:sz="0" w:space="0" w:color="auto"/>
                        <w:bottom w:val="none" w:sz="0" w:space="0" w:color="auto"/>
                        <w:right w:val="none" w:sz="0" w:space="0" w:color="auto"/>
                      </w:divBdr>
                    </w:div>
                    <w:div w:id="494564812">
                      <w:marLeft w:val="0"/>
                      <w:marRight w:val="0"/>
                      <w:marTop w:val="0"/>
                      <w:marBottom w:val="0"/>
                      <w:divBdr>
                        <w:top w:val="none" w:sz="0" w:space="0" w:color="auto"/>
                        <w:left w:val="none" w:sz="0" w:space="0" w:color="auto"/>
                        <w:bottom w:val="none" w:sz="0" w:space="0" w:color="auto"/>
                        <w:right w:val="none" w:sz="0" w:space="0" w:color="auto"/>
                      </w:divBdr>
                    </w:div>
                    <w:div w:id="1127046133">
                      <w:marLeft w:val="0"/>
                      <w:marRight w:val="0"/>
                      <w:marTop w:val="0"/>
                      <w:marBottom w:val="0"/>
                      <w:divBdr>
                        <w:top w:val="none" w:sz="0" w:space="0" w:color="auto"/>
                        <w:left w:val="none" w:sz="0" w:space="0" w:color="auto"/>
                        <w:bottom w:val="none" w:sz="0" w:space="0" w:color="auto"/>
                        <w:right w:val="none" w:sz="0" w:space="0" w:color="auto"/>
                      </w:divBdr>
                    </w:div>
                    <w:div w:id="1619220637">
                      <w:marLeft w:val="0"/>
                      <w:marRight w:val="0"/>
                      <w:marTop w:val="0"/>
                      <w:marBottom w:val="0"/>
                      <w:divBdr>
                        <w:top w:val="none" w:sz="0" w:space="0" w:color="auto"/>
                        <w:left w:val="none" w:sz="0" w:space="0" w:color="auto"/>
                        <w:bottom w:val="none" w:sz="0" w:space="0" w:color="auto"/>
                        <w:right w:val="none" w:sz="0" w:space="0" w:color="auto"/>
                      </w:divBdr>
                    </w:div>
                    <w:div w:id="407386500">
                      <w:marLeft w:val="0"/>
                      <w:marRight w:val="0"/>
                      <w:marTop w:val="0"/>
                      <w:marBottom w:val="0"/>
                      <w:divBdr>
                        <w:top w:val="none" w:sz="0" w:space="0" w:color="auto"/>
                        <w:left w:val="none" w:sz="0" w:space="0" w:color="auto"/>
                        <w:bottom w:val="none" w:sz="0" w:space="0" w:color="auto"/>
                        <w:right w:val="none" w:sz="0" w:space="0" w:color="auto"/>
                      </w:divBdr>
                    </w:div>
                    <w:div w:id="160782727">
                      <w:marLeft w:val="0"/>
                      <w:marRight w:val="0"/>
                      <w:marTop w:val="0"/>
                      <w:marBottom w:val="0"/>
                      <w:divBdr>
                        <w:top w:val="none" w:sz="0" w:space="0" w:color="auto"/>
                        <w:left w:val="none" w:sz="0" w:space="0" w:color="auto"/>
                        <w:bottom w:val="none" w:sz="0" w:space="0" w:color="auto"/>
                        <w:right w:val="none" w:sz="0" w:space="0" w:color="auto"/>
                      </w:divBdr>
                    </w:div>
                    <w:div w:id="679359574">
                      <w:marLeft w:val="0"/>
                      <w:marRight w:val="0"/>
                      <w:marTop w:val="0"/>
                      <w:marBottom w:val="0"/>
                      <w:divBdr>
                        <w:top w:val="none" w:sz="0" w:space="0" w:color="auto"/>
                        <w:left w:val="none" w:sz="0" w:space="0" w:color="auto"/>
                        <w:bottom w:val="none" w:sz="0" w:space="0" w:color="auto"/>
                        <w:right w:val="none" w:sz="0" w:space="0" w:color="auto"/>
                      </w:divBdr>
                    </w:div>
                    <w:div w:id="1882742176">
                      <w:marLeft w:val="0"/>
                      <w:marRight w:val="0"/>
                      <w:marTop w:val="0"/>
                      <w:marBottom w:val="0"/>
                      <w:divBdr>
                        <w:top w:val="none" w:sz="0" w:space="0" w:color="auto"/>
                        <w:left w:val="none" w:sz="0" w:space="0" w:color="auto"/>
                        <w:bottom w:val="none" w:sz="0" w:space="0" w:color="auto"/>
                        <w:right w:val="none" w:sz="0" w:space="0" w:color="auto"/>
                      </w:divBdr>
                    </w:div>
                    <w:div w:id="1891771739">
                      <w:marLeft w:val="0"/>
                      <w:marRight w:val="0"/>
                      <w:marTop w:val="0"/>
                      <w:marBottom w:val="0"/>
                      <w:divBdr>
                        <w:top w:val="none" w:sz="0" w:space="0" w:color="auto"/>
                        <w:left w:val="none" w:sz="0" w:space="0" w:color="auto"/>
                        <w:bottom w:val="none" w:sz="0" w:space="0" w:color="auto"/>
                        <w:right w:val="none" w:sz="0" w:space="0" w:color="auto"/>
                      </w:divBdr>
                    </w:div>
                    <w:div w:id="514618037">
                      <w:marLeft w:val="0"/>
                      <w:marRight w:val="0"/>
                      <w:marTop w:val="0"/>
                      <w:marBottom w:val="0"/>
                      <w:divBdr>
                        <w:top w:val="none" w:sz="0" w:space="0" w:color="auto"/>
                        <w:left w:val="none" w:sz="0" w:space="0" w:color="auto"/>
                        <w:bottom w:val="none" w:sz="0" w:space="0" w:color="auto"/>
                        <w:right w:val="none" w:sz="0" w:space="0" w:color="auto"/>
                      </w:divBdr>
                    </w:div>
                    <w:div w:id="719670153">
                      <w:marLeft w:val="0"/>
                      <w:marRight w:val="0"/>
                      <w:marTop w:val="0"/>
                      <w:marBottom w:val="0"/>
                      <w:divBdr>
                        <w:top w:val="none" w:sz="0" w:space="0" w:color="auto"/>
                        <w:left w:val="none" w:sz="0" w:space="0" w:color="auto"/>
                        <w:bottom w:val="none" w:sz="0" w:space="0" w:color="auto"/>
                        <w:right w:val="none" w:sz="0" w:space="0" w:color="auto"/>
                      </w:divBdr>
                    </w:div>
                    <w:div w:id="1459958687">
                      <w:marLeft w:val="0"/>
                      <w:marRight w:val="0"/>
                      <w:marTop w:val="0"/>
                      <w:marBottom w:val="0"/>
                      <w:divBdr>
                        <w:top w:val="none" w:sz="0" w:space="0" w:color="auto"/>
                        <w:left w:val="none" w:sz="0" w:space="0" w:color="auto"/>
                        <w:bottom w:val="none" w:sz="0" w:space="0" w:color="auto"/>
                        <w:right w:val="none" w:sz="0" w:space="0" w:color="auto"/>
                      </w:divBdr>
                    </w:div>
                    <w:div w:id="1710453355">
                      <w:marLeft w:val="0"/>
                      <w:marRight w:val="0"/>
                      <w:marTop w:val="0"/>
                      <w:marBottom w:val="0"/>
                      <w:divBdr>
                        <w:top w:val="none" w:sz="0" w:space="0" w:color="auto"/>
                        <w:left w:val="none" w:sz="0" w:space="0" w:color="auto"/>
                        <w:bottom w:val="none" w:sz="0" w:space="0" w:color="auto"/>
                        <w:right w:val="none" w:sz="0" w:space="0" w:color="auto"/>
                      </w:divBdr>
                    </w:div>
                    <w:div w:id="427502701">
                      <w:marLeft w:val="0"/>
                      <w:marRight w:val="0"/>
                      <w:marTop w:val="0"/>
                      <w:marBottom w:val="0"/>
                      <w:divBdr>
                        <w:top w:val="none" w:sz="0" w:space="0" w:color="auto"/>
                        <w:left w:val="none" w:sz="0" w:space="0" w:color="auto"/>
                        <w:bottom w:val="none" w:sz="0" w:space="0" w:color="auto"/>
                        <w:right w:val="none" w:sz="0" w:space="0" w:color="auto"/>
                      </w:divBdr>
                    </w:div>
                    <w:div w:id="1598639094">
                      <w:marLeft w:val="0"/>
                      <w:marRight w:val="0"/>
                      <w:marTop w:val="0"/>
                      <w:marBottom w:val="0"/>
                      <w:divBdr>
                        <w:top w:val="none" w:sz="0" w:space="0" w:color="auto"/>
                        <w:left w:val="none" w:sz="0" w:space="0" w:color="auto"/>
                        <w:bottom w:val="none" w:sz="0" w:space="0" w:color="auto"/>
                        <w:right w:val="none" w:sz="0" w:space="0" w:color="auto"/>
                      </w:divBdr>
                    </w:div>
                    <w:div w:id="997810987">
                      <w:marLeft w:val="0"/>
                      <w:marRight w:val="0"/>
                      <w:marTop w:val="0"/>
                      <w:marBottom w:val="0"/>
                      <w:divBdr>
                        <w:top w:val="none" w:sz="0" w:space="0" w:color="auto"/>
                        <w:left w:val="none" w:sz="0" w:space="0" w:color="auto"/>
                        <w:bottom w:val="none" w:sz="0" w:space="0" w:color="auto"/>
                        <w:right w:val="none" w:sz="0" w:space="0" w:color="auto"/>
                      </w:divBdr>
                    </w:div>
                    <w:div w:id="12074948">
                      <w:marLeft w:val="0"/>
                      <w:marRight w:val="0"/>
                      <w:marTop w:val="0"/>
                      <w:marBottom w:val="0"/>
                      <w:divBdr>
                        <w:top w:val="none" w:sz="0" w:space="0" w:color="auto"/>
                        <w:left w:val="none" w:sz="0" w:space="0" w:color="auto"/>
                        <w:bottom w:val="none" w:sz="0" w:space="0" w:color="auto"/>
                        <w:right w:val="none" w:sz="0" w:space="0" w:color="auto"/>
                      </w:divBdr>
                    </w:div>
                    <w:div w:id="1426994162">
                      <w:marLeft w:val="0"/>
                      <w:marRight w:val="0"/>
                      <w:marTop w:val="0"/>
                      <w:marBottom w:val="0"/>
                      <w:divBdr>
                        <w:top w:val="none" w:sz="0" w:space="0" w:color="auto"/>
                        <w:left w:val="none" w:sz="0" w:space="0" w:color="auto"/>
                        <w:bottom w:val="none" w:sz="0" w:space="0" w:color="auto"/>
                        <w:right w:val="none" w:sz="0" w:space="0" w:color="auto"/>
                      </w:divBdr>
                    </w:div>
                    <w:div w:id="1717510351">
                      <w:marLeft w:val="0"/>
                      <w:marRight w:val="0"/>
                      <w:marTop w:val="0"/>
                      <w:marBottom w:val="0"/>
                      <w:divBdr>
                        <w:top w:val="none" w:sz="0" w:space="0" w:color="auto"/>
                        <w:left w:val="none" w:sz="0" w:space="0" w:color="auto"/>
                        <w:bottom w:val="none" w:sz="0" w:space="0" w:color="auto"/>
                        <w:right w:val="none" w:sz="0" w:space="0" w:color="auto"/>
                      </w:divBdr>
                    </w:div>
                    <w:div w:id="719983986">
                      <w:marLeft w:val="0"/>
                      <w:marRight w:val="0"/>
                      <w:marTop w:val="0"/>
                      <w:marBottom w:val="0"/>
                      <w:divBdr>
                        <w:top w:val="none" w:sz="0" w:space="0" w:color="auto"/>
                        <w:left w:val="none" w:sz="0" w:space="0" w:color="auto"/>
                        <w:bottom w:val="none" w:sz="0" w:space="0" w:color="auto"/>
                        <w:right w:val="none" w:sz="0" w:space="0" w:color="auto"/>
                      </w:divBdr>
                    </w:div>
                    <w:div w:id="1352100665">
                      <w:marLeft w:val="0"/>
                      <w:marRight w:val="0"/>
                      <w:marTop w:val="0"/>
                      <w:marBottom w:val="0"/>
                      <w:divBdr>
                        <w:top w:val="none" w:sz="0" w:space="0" w:color="auto"/>
                        <w:left w:val="none" w:sz="0" w:space="0" w:color="auto"/>
                        <w:bottom w:val="none" w:sz="0" w:space="0" w:color="auto"/>
                        <w:right w:val="none" w:sz="0" w:space="0" w:color="auto"/>
                      </w:divBdr>
                    </w:div>
                    <w:div w:id="290137766">
                      <w:marLeft w:val="0"/>
                      <w:marRight w:val="0"/>
                      <w:marTop w:val="0"/>
                      <w:marBottom w:val="0"/>
                      <w:divBdr>
                        <w:top w:val="none" w:sz="0" w:space="0" w:color="auto"/>
                        <w:left w:val="none" w:sz="0" w:space="0" w:color="auto"/>
                        <w:bottom w:val="none" w:sz="0" w:space="0" w:color="auto"/>
                        <w:right w:val="none" w:sz="0" w:space="0" w:color="auto"/>
                      </w:divBdr>
                    </w:div>
                    <w:div w:id="1001355897">
                      <w:marLeft w:val="0"/>
                      <w:marRight w:val="0"/>
                      <w:marTop w:val="0"/>
                      <w:marBottom w:val="0"/>
                      <w:divBdr>
                        <w:top w:val="none" w:sz="0" w:space="0" w:color="auto"/>
                        <w:left w:val="none" w:sz="0" w:space="0" w:color="auto"/>
                        <w:bottom w:val="none" w:sz="0" w:space="0" w:color="auto"/>
                        <w:right w:val="none" w:sz="0" w:space="0" w:color="auto"/>
                      </w:divBdr>
                    </w:div>
                    <w:div w:id="576014020">
                      <w:marLeft w:val="0"/>
                      <w:marRight w:val="0"/>
                      <w:marTop w:val="0"/>
                      <w:marBottom w:val="0"/>
                      <w:divBdr>
                        <w:top w:val="none" w:sz="0" w:space="0" w:color="auto"/>
                        <w:left w:val="none" w:sz="0" w:space="0" w:color="auto"/>
                        <w:bottom w:val="none" w:sz="0" w:space="0" w:color="auto"/>
                        <w:right w:val="none" w:sz="0" w:space="0" w:color="auto"/>
                      </w:divBdr>
                    </w:div>
                    <w:div w:id="1943492807">
                      <w:marLeft w:val="0"/>
                      <w:marRight w:val="0"/>
                      <w:marTop w:val="0"/>
                      <w:marBottom w:val="0"/>
                      <w:divBdr>
                        <w:top w:val="none" w:sz="0" w:space="0" w:color="auto"/>
                        <w:left w:val="none" w:sz="0" w:space="0" w:color="auto"/>
                        <w:bottom w:val="none" w:sz="0" w:space="0" w:color="auto"/>
                        <w:right w:val="none" w:sz="0" w:space="0" w:color="auto"/>
                      </w:divBdr>
                    </w:div>
                    <w:div w:id="1776368148">
                      <w:marLeft w:val="0"/>
                      <w:marRight w:val="0"/>
                      <w:marTop w:val="0"/>
                      <w:marBottom w:val="0"/>
                      <w:divBdr>
                        <w:top w:val="none" w:sz="0" w:space="0" w:color="auto"/>
                        <w:left w:val="none" w:sz="0" w:space="0" w:color="auto"/>
                        <w:bottom w:val="none" w:sz="0" w:space="0" w:color="auto"/>
                        <w:right w:val="none" w:sz="0" w:space="0" w:color="auto"/>
                      </w:divBdr>
                    </w:div>
                    <w:div w:id="743448946">
                      <w:marLeft w:val="0"/>
                      <w:marRight w:val="0"/>
                      <w:marTop w:val="0"/>
                      <w:marBottom w:val="0"/>
                      <w:divBdr>
                        <w:top w:val="none" w:sz="0" w:space="0" w:color="auto"/>
                        <w:left w:val="none" w:sz="0" w:space="0" w:color="auto"/>
                        <w:bottom w:val="none" w:sz="0" w:space="0" w:color="auto"/>
                        <w:right w:val="none" w:sz="0" w:space="0" w:color="auto"/>
                      </w:divBdr>
                    </w:div>
                    <w:div w:id="594826603">
                      <w:marLeft w:val="0"/>
                      <w:marRight w:val="0"/>
                      <w:marTop w:val="0"/>
                      <w:marBottom w:val="0"/>
                      <w:divBdr>
                        <w:top w:val="none" w:sz="0" w:space="0" w:color="auto"/>
                        <w:left w:val="none" w:sz="0" w:space="0" w:color="auto"/>
                        <w:bottom w:val="none" w:sz="0" w:space="0" w:color="auto"/>
                        <w:right w:val="none" w:sz="0" w:space="0" w:color="auto"/>
                      </w:divBdr>
                    </w:div>
                    <w:div w:id="464813120">
                      <w:marLeft w:val="0"/>
                      <w:marRight w:val="0"/>
                      <w:marTop w:val="0"/>
                      <w:marBottom w:val="0"/>
                      <w:divBdr>
                        <w:top w:val="none" w:sz="0" w:space="0" w:color="auto"/>
                        <w:left w:val="none" w:sz="0" w:space="0" w:color="auto"/>
                        <w:bottom w:val="none" w:sz="0" w:space="0" w:color="auto"/>
                        <w:right w:val="none" w:sz="0" w:space="0" w:color="auto"/>
                      </w:divBdr>
                    </w:div>
                    <w:div w:id="1040087289">
                      <w:marLeft w:val="0"/>
                      <w:marRight w:val="0"/>
                      <w:marTop w:val="0"/>
                      <w:marBottom w:val="0"/>
                      <w:divBdr>
                        <w:top w:val="none" w:sz="0" w:space="0" w:color="auto"/>
                        <w:left w:val="none" w:sz="0" w:space="0" w:color="auto"/>
                        <w:bottom w:val="none" w:sz="0" w:space="0" w:color="auto"/>
                        <w:right w:val="none" w:sz="0" w:space="0" w:color="auto"/>
                      </w:divBdr>
                    </w:div>
                    <w:div w:id="424308974">
                      <w:marLeft w:val="0"/>
                      <w:marRight w:val="0"/>
                      <w:marTop w:val="0"/>
                      <w:marBottom w:val="0"/>
                      <w:divBdr>
                        <w:top w:val="none" w:sz="0" w:space="0" w:color="auto"/>
                        <w:left w:val="none" w:sz="0" w:space="0" w:color="auto"/>
                        <w:bottom w:val="none" w:sz="0" w:space="0" w:color="auto"/>
                        <w:right w:val="none" w:sz="0" w:space="0" w:color="auto"/>
                      </w:divBdr>
                    </w:div>
                    <w:div w:id="1938362671">
                      <w:marLeft w:val="0"/>
                      <w:marRight w:val="0"/>
                      <w:marTop w:val="0"/>
                      <w:marBottom w:val="0"/>
                      <w:divBdr>
                        <w:top w:val="none" w:sz="0" w:space="0" w:color="auto"/>
                        <w:left w:val="none" w:sz="0" w:space="0" w:color="auto"/>
                        <w:bottom w:val="none" w:sz="0" w:space="0" w:color="auto"/>
                        <w:right w:val="none" w:sz="0" w:space="0" w:color="auto"/>
                      </w:divBdr>
                    </w:div>
                    <w:div w:id="957684059">
                      <w:marLeft w:val="0"/>
                      <w:marRight w:val="0"/>
                      <w:marTop w:val="0"/>
                      <w:marBottom w:val="0"/>
                      <w:divBdr>
                        <w:top w:val="none" w:sz="0" w:space="0" w:color="auto"/>
                        <w:left w:val="none" w:sz="0" w:space="0" w:color="auto"/>
                        <w:bottom w:val="none" w:sz="0" w:space="0" w:color="auto"/>
                        <w:right w:val="none" w:sz="0" w:space="0" w:color="auto"/>
                      </w:divBdr>
                    </w:div>
                    <w:div w:id="1213225801">
                      <w:marLeft w:val="0"/>
                      <w:marRight w:val="0"/>
                      <w:marTop w:val="0"/>
                      <w:marBottom w:val="0"/>
                      <w:divBdr>
                        <w:top w:val="none" w:sz="0" w:space="0" w:color="auto"/>
                        <w:left w:val="none" w:sz="0" w:space="0" w:color="auto"/>
                        <w:bottom w:val="none" w:sz="0" w:space="0" w:color="auto"/>
                        <w:right w:val="none" w:sz="0" w:space="0" w:color="auto"/>
                      </w:divBdr>
                    </w:div>
                    <w:div w:id="633294931">
                      <w:marLeft w:val="0"/>
                      <w:marRight w:val="0"/>
                      <w:marTop w:val="0"/>
                      <w:marBottom w:val="0"/>
                      <w:divBdr>
                        <w:top w:val="none" w:sz="0" w:space="0" w:color="auto"/>
                        <w:left w:val="none" w:sz="0" w:space="0" w:color="auto"/>
                        <w:bottom w:val="none" w:sz="0" w:space="0" w:color="auto"/>
                        <w:right w:val="none" w:sz="0" w:space="0" w:color="auto"/>
                      </w:divBdr>
                    </w:div>
                    <w:div w:id="379597965">
                      <w:marLeft w:val="0"/>
                      <w:marRight w:val="0"/>
                      <w:marTop w:val="0"/>
                      <w:marBottom w:val="0"/>
                      <w:divBdr>
                        <w:top w:val="none" w:sz="0" w:space="0" w:color="auto"/>
                        <w:left w:val="none" w:sz="0" w:space="0" w:color="auto"/>
                        <w:bottom w:val="none" w:sz="0" w:space="0" w:color="auto"/>
                        <w:right w:val="none" w:sz="0" w:space="0" w:color="auto"/>
                      </w:divBdr>
                    </w:div>
                    <w:div w:id="366296235">
                      <w:marLeft w:val="0"/>
                      <w:marRight w:val="0"/>
                      <w:marTop w:val="0"/>
                      <w:marBottom w:val="0"/>
                      <w:divBdr>
                        <w:top w:val="none" w:sz="0" w:space="0" w:color="auto"/>
                        <w:left w:val="none" w:sz="0" w:space="0" w:color="auto"/>
                        <w:bottom w:val="none" w:sz="0" w:space="0" w:color="auto"/>
                        <w:right w:val="none" w:sz="0" w:space="0" w:color="auto"/>
                      </w:divBdr>
                    </w:div>
                    <w:div w:id="2102220965">
                      <w:marLeft w:val="0"/>
                      <w:marRight w:val="0"/>
                      <w:marTop w:val="0"/>
                      <w:marBottom w:val="0"/>
                      <w:divBdr>
                        <w:top w:val="none" w:sz="0" w:space="0" w:color="auto"/>
                        <w:left w:val="none" w:sz="0" w:space="0" w:color="auto"/>
                        <w:bottom w:val="none" w:sz="0" w:space="0" w:color="auto"/>
                        <w:right w:val="none" w:sz="0" w:space="0" w:color="auto"/>
                      </w:divBdr>
                    </w:div>
                    <w:div w:id="1353334050">
                      <w:marLeft w:val="0"/>
                      <w:marRight w:val="0"/>
                      <w:marTop w:val="0"/>
                      <w:marBottom w:val="0"/>
                      <w:divBdr>
                        <w:top w:val="none" w:sz="0" w:space="0" w:color="auto"/>
                        <w:left w:val="none" w:sz="0" w:space="0" w:color="auto"/>
                        <w:bottom w:val="none" w:sz="0" w:space="0" w:color="auto"/>
                        <w:right w:val="none" w:sz="0" w:space="0" w:color="auto"/>
                      </w:divBdr>
                    </w:div>
                    <w:div w:id="1603567239">
                      <w:marLeft w:val="0"/>
                      <w:marRight w:val="0"/>
                      <w:marTop w:val="0"/>
                      <w:marBottom w:val="0"/>
                      <w:divBdr>
                        <w:top w:val="none" w:sz="0" w:space="0" w:color="auto"/>
                        <w:left w:val="none" w:sz="0" w:space="0" w:color="auto"/>
                        <w:bottom w:val="none" w:sz="0" w:space="0" w:color="auto"/>
                        <w:right w:val="none" w:sz="0" w:space="0" w:color="auto"/>
                      </w:divBdr>
                    </w:div>
                    <w:div w:id="1016494761">
                      <w:marLeft w:val="0"/>
                      <w:marRight w:val="0"/>
                      <w:marTop w:val="0"/>
                      <w:marBottom w:val="0"/>
                      <w:divBdr>
                        <w:top w:val="none" w:sz="0" w:space="0" w:color="auto"/>
                        <w:left w:val="none" w:sz="0" w:space="0" w:color="auto"/>
                        <w:bottom w:val="none" w:sz="0" w:space="0" w:color="auto"/>
                        <w:right w:val="none" w:sz="0" w:space="0" w:color="auto"/>
                      </w:divBdr>
                    </w:div>
                    <w:div w:id="1180316588">
                      <w:marLeft w:val="0"/>
                      <w:marRight w:val="0"/>
                      <w:marTop w:val="0"/>
                      <w:marBottom w:val="0"/>
                      <w:divBdr>
                        <w:top w:val="none" w:sz="0" w:space="0" w:color="auto"/>
                        <w:left w:val="none" w:sz="0" w:space="0" w:color="auto"/>
                        <w:bottom w:val="none" w:sz="0" w:space="0" w:color="auto"/>
                        <w:right w:val="none" w:sz="0" w:space="0" w:color="auto"/>
                      </w:divBdr>
                    </w:div>
                    <w:div w:id="1410930657">
                      <w:marLeft w:val="0"/>
                      <w:marRight w:val="0"/>
                      <w:marTop w:val="0"/>
                      <w:marBottom w:val="0"/>
                      <w:divBdr>
                        <w:top w:val="none" w:sz="0" w:space="0" w:color="auto"/>
                        <w:left w:val="none" w:sz="0" w:space="0" w:color="auto"/>
                        <w:bottom w:val="none" w:sz="0" w:space="0" w:color="auto"/>
                        <w:right w:val="none" w:sz="0" w:space="0" w:color="auto"/>
                      </w:divBdr>
                    </w:div>
                    <w:div w:id="476915313">
                      <w:marLeft w:val="0"/>
                      <w:marRight w:val="0"/>
                      <w:marTop w:val="0"/>
                      <w:marBottom w:val="0"/>
                      <w:divBdr>
                        <w:top w:val="none" w:sz="0" w:space="0" w:color="auto"/>
                        <w:left w:val="none" w:sz="0" w:space="0" w:color="auto"/>
                        <w:bottom w:val="none" w:sz="0" w:space="0" w:color="auto"/>
                        <w:right w:val="none" w:sz="0" w:space="0" w:color="auto"/>
                      </w:divBdr>
                    </w:div>
                    <w:div w:id="1540124916">
                      <w:marLeft w:val="0"/>
                      <w:marRight w:val="0"/>
                      <w:marTop w:val="0"/>
                      <w:marBottom w:val="0"/>
                      <w:divBdr>
                        <w:top w:val="none" w:sz="0" w:space="0" w:color="auto"/>
                        <w:left w:val="none" w:sz="0" w:space="0" w:color="auto"/>
                        <w:bottom w:val="none" w:sz="0" w:space="0" w:color="auto"/>
                        <w:right w:val="none" w:sz="0" w:space="0" w:color="auto"/>
                      </w:divBdr>
                    </w:div>
                    <w:div w:id="1584028104">
                      <w:marLeft w:val="0"/>
                      <w:marRight w:val="0"/>
                      <w:marTop w:val="0"/>
                      <w:marBottom w:val="0"/>
                      <w:divBdr>
                        <w:top w:val="none" w:sz="0" w:space="0" w:color="auto"/>
                        <w:left w:val="none" w:sz="0" w:space="0" w:color="auto"/>
                        <w:bottom w:val="none" w:sz="0" w:space="0" w:color="auto"/>
                        <w:right w:val="none" w:sz="0" w:space="0" w:color="auto"/>
                      </w:divBdr>
                    </w:div>
                    <w:div w:id="2097437979">
                      <w:marLeft w:val="0"/>
                      <w:marRight w:val="0"/>
                      <w:marTop w:val="0"/>
                      <w:marBottom w:val="0"/>
                      <w:divBdr>
                        <w:top w:val="none" w:sz="0" w:space="0" w:color="auto"/>
                        <w:left w:val="none" w:sz="0" w:space="0" w:color="auto"/>
                        <w:bottom w:val="none" w:sz="0" w:space="0" w:color="auto"/>
                        <w:right w:val="none" w:sz="0" w:space="0" w:color="auto"/>
                      </w:divBdr>
                    </w:div>
                    <w:div w:id="3825200">
                      <w:marLeft w:val="0"/>
                      <w:marRight w:val="0"/>
                      <w:marTop w:val="0"/>
                      <w:marBottom w:val="0"/>
                      <w:divBdr>
                        <w:top w:val="none" w:sz="0" w:space="0" w:color="auto"/>
                        <w:left w:val="none" w:sz="0" w:space="0" w:color="auto"/>
                        <w:bottom w:val="none" w:sz="0" w:space="0" w:color="auto"/>
                        <w:right w:val="none" w:sz="0" w:space="0" w:color="auto"/>
                      </w:divBdr>
                    </w:div>
                    <w:div w:id="178542403">
                      <w:marLeft w:val="0"/>
                      <w:marRight w:val="0"/>
                      <w:marTop w:val="0"/>
                      <w:marBottom w:val="0"/>
                      <w:divBdr>
                        <w:top w:val="none" w:sz="0" w:space="0" w:color="auto"/>
                        <w:left w:val="none" w:sz="0" w:space="0" w:color="auto"/>
                        <w:bottom w:val="none" w:sz="0" w:space="0" w:color="auto"/>
                        <w:right w:val="none" w:sz="0" w:space="0" w:color="auto"/>
                      </w:divBdr>
                    </w:div>
                    <w:div w:id="1107042079">
                      <w:marLeft w:val="0"/>
                      <w:marRight w:val="0"/>
                      <w:marTop w:val="0"/>
                      <w:marBottom w:val="0"/>
                      <w:divBdr>
                        <w:top w:val="none" w:sz="0" w:space="0" w:color="auto"/>
                        <w:left w:val="none" w:sz="0" w:space="0" w:color="auto"/>
                        <w:bottom w:val="none" w:sz="0" w:space="0" w:color="auto"/>
                        <w:right w:val="none" w:sz="0" w:space="0" w:color="auto"/>
                      </w:divBdr>
                    </w:div>
                    <w:div w:id="93282589">
                      <w:marLeft w:val="0"/>
                      <w:marRight w:val="0"/>
                      <w:marTop w:val="0"/>
                      <w:marBottom w:val="0"/>
                      <w:divBdr>
                        <w:top w:val="none" w:sz="0" w:space="0" w:color="auto"/>
                        <w:left w:val="none" w:sz="0" w:space="0" w:color="auto"/>
                        <w:bottom w:val="none" w:sz="0" w:space="0" w:color="auto"/>
                        <w:right w:val="none" w:sz="0" w:space="0" w:color="auto"/>
                      </w:divBdr>
                    </w:div>
                    <w:div w:id="715735644">
                      <w:marLeft w:val="0"/>
                      <w:marRight w:val="0"/>
                      <w:marTop w:val="0"/>
                      <w:marBottom w:val="0"/>
                      <w:divBdr>
                        <w:top w:val="none" w:sz="0" w:space="0" w:color="auto"/>
                        <w:left w:val="none" w:sz="0" w:space="0" w:color="auto"/>
                        <w:bottom w:val="none" w:sz="0" w:space="0" w:color="auto"/>
                        <w:right w:val="none" w:sz="0" w:space="0" w:color="auto"/>
                      </w:divBdr>
                    </w:div>
                    <w:div w:id="1515336704">
                      <w:marLeft w:val="0"/>
                      <w:marRight w:val="0"/>
                      <w:marTop w:val="0"/>
                      <w:marBottom w:val="0"/>
                      <w:divBdr>
                        <w:top w:val="none" w:sz="0" w:space="0" w:color="auto"/>
                        <w:left w:val="none" w:sz="0" w:space="0" w:color="auto"/>
                        <w:bottom w:val="none" w:sz="0" w:space="0" w:color="auto"/>
                        <w:right w:val="none" w:sz="0" w:space="0" w:color="auto"/>
                      </w:divBdr>
                    </w:div>
                    <w:div w:id="1831629287">
                      <w:marLeft w:val="0"/>
                      <w:marRight w:val="0"/>
                      <w:marTop w:val="0"/>
                      <w:marBottom w:val="0"/>
                      <w:divBdr>
                        <w:top w:val="none" w:sz="0" w:space="0" w:color="auto"/>
                        <w:left w:val="none" w:sz="0" w:space="0" w:color="auto"/>
                        <w:bottom w:val="none" w:sz="0" w:space="0" w:color="auto"/>
                        <w:right w:val="none" w:sz="0" w:space="0" w:color="auto"/>
                      </w:divBdr>
                    </w:div>
                    <w:div w:id="1199464354">
                      <w:marLeft w:val="0"/>
                      <w:marRight w:val="0"/>
                      <w:marTop w:val="0"/>
                      <w:marBottom w:val="0"/>
                      <w:divBdr>
                        <w:top w:val="none" w:sz="0" w:space="0" w:color="auto"/>
                        <w:left w:val="none" w:sz="0" w:space="0" w:color="auto"/>
                        <w:bottom w:val="none" w:sz="0" w:space="0" w:color="auto"/>
                        <w:right w:val="none" w:sz="0" w:space="0" w:color="auto"/>
                      </w:divBdr>
                    </w:div>
                    <w:div w:id="1952664981">
                      <w:marLeft w:val="0"/>
                      <w:marRight w:val="0"/>
                      <w:marTop w:val="0"/>
                      <w:marBottom w:val="0"/>
                      <w:divBdr>
                        <w:top w:val="none" w:sz="0" w:space="0" w:color="auto"/>
                        <w:left w:val="none" w:sz="0" w:space="0" w:color="auto"/>
                        <w:bottom w:val="none" w:sz="0" w:space="0" w:color="auto"/>
                        <w:right w:val="none" w:sz="0" w:space="0" w:color="auto"/>
                      </w:divBdr>
                    </w:div>
                    <w:div w:id="1971395606">
                      <w:marLeft w:val="0"/>
                      <w:marRight w:val="0"/>
                      <w:marTop w:val="0"/>
                      <w:marBottom w:val="0"/>
                      <w:divBdr>
                        <w:top w:val="none" w:sz="0" w:space="0" w:color="auto"/>
                        <w:left w:val="none" w:sz="0" w:space="0" w:color="auto"/>
                        <w:bottom w:val="none" w:sz="0" w:space="0" w:color="auto"/>
                        <w:right w:val="none" w:sz="0" w:space="0" w:color="auto"/>
                      </w:divBdr>
                    </w:div>
                    <w:div w:id="351994861">
                      <w:marLeft w:val="0"/>
                      <w:marRight w:val="0"/>
                      <w:marTop w:val="0"/>
                      <w:marBottom w:val="0"/>
                      <w:divBdr>
                        <w:top w:val="none" w:sz="0" w:space="0" w:color="auto"/>
                        <w:left w:val="none" w:sz="0" w:space="0" w:color="auto"/>
                        <w:bottom w:val="none" w:sz="0" w:space="0" w:color="auto"/>
                        <w:right w:val="none" w:sz="0" w:space="0" w:color="auto"/>
                      </w:divBdr>
                    </w:div>
                    <w:div w:id="698089490">
                      <w:marLeft w:val="0"/>
                      <w:marRight w:val="0"/>
                      <w:marTop w:val="0"/>
                      <w:marBottom w:val="0"/>
                      <w:divBdr>
                        <w:top w:val="none" w:sz="0" w:space="0" w:color="auto"/>
                        <w:left w:val="none" w:sz="0" w:space="0" w:color="auto"/>
                        <w:bottom w:val="none" w:sz="0" w:space="0" w:color="auto"/>
                        <w:right w:val="none" w:sz="0" w:space="0" w:color="auto"/>
                      </w:divBdr>
                    </w:div>
                    <w:div w:id="1235706437">
                      <w:marLeft w:val="0"/>
                      <w:marRight w:val="0"/>
                      <w:marTop w:val="0"/>
                      <w:marBottom w:val="0"/>
                      <w:divBdr>
                        <w:top w:val="none" w:sz="0" w:space="0" w:color="auto"/>
                        <w:left w:val="none" w:sz="0" w:space="0" w:color="auto"/>
                        <w:bottom w:val="none" w:sz="0" w:space="0" w:color="auto"/>
                        <w:right w:val="none" w:sz="0" w:space="0" w:color="auto"/>
                      </w:divBdr>
                    </w:div>
                    <w:div w:id="677468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119">
              <w:marLeft w:val="0"/>
              <w:marRight w:val="0"/>
              <w:marTop w:val="0"/>
              <w:marBottom w:val="0"/>
              <w:divBdr>
                <w:top w:val="none" w:sz="0" w:space="0" w:color="auto"/>
                <w:left w:val="none" w:sz="0" w:space="0" w:color="auto"/>
                <w:bottom w:val="none" w:sz="0" w:space="0" w:color="auto"/>
                <w:right w:val="none" w:sz="0" w:space="0" w:color="auto"/>
              </w:divBdr>
              <w:divsChild>
                <w:div w:id="1486510864">
                  <w:marLeft w:val="0"/>
                  <w:marRight w:val="0"/>
                  <w:marTop w:val="0"/>
                  <w:marBottom w:val="0"/>
                  <w:divBdr>
                    <w:top w:val="none" w:sz="0" w:space="0" w:color="auto"/>
                    <w:left w:val="none" w:sz="0" w:space="0" w:color="auto"/>
                    <w:bottom w:val="none" w:sz="0" w:space="0" w:color="auto"/>
                    <w:right w:val="none" w:sz="0" w:space="0" w:color="auto"/>
                  </w:divBdr>
                  <w:divsChild>
                    <w:div w:id="551772507">
                      <w:marLeft w:val="0"/>
                      <w:marRight w:val="0"/>
                      <w:marTop w:val="0"/>
                      <w:marBottom w:val="0"/>
                      <w:divBdr>
                        <w:top w:val="none" w:sz="0" w:space="0" w:color="auto"/>
                        <w:left w:val="none" w:sz="0" w:space="0" w:color="auto"/>
                        <w:bottom w:val="none" w:sz="0" w:space="0" w:color="auto"/>
                        <w:right w:val="none" w:sz="0" w:space="0" w:color="auto"/>
                      </w:divBdr>
                    </w:div>
                    <w:div w:id="2107725681">
                      <w:marLeft w:val="0"/>
                      <w:marRight w:val="0"/>
                      <w:marTop w:val="0"/>
                      <w:marBottom w:val="0"/>
                      <w:divBdr>
                        <w:top w:val="none" w:sz="0" w:space="0" w:color="auto"/>
                        <w:left w:val="none" w:sz="0" w:space="0" w:color="auto"/>
                        <w:bottom w:val="none" w:sz="0" w:space="0" w:color="auto"/>
                        <w:right w:val="none" w:sz="0" w:space="0" w:color="auto"/>
                      </w:divBdr>
                    </w:div>
                    <w:div w:id="819225557">
                      <w:marLeft w:val="0"/>
                      <w:marRight w:val="0"/>
                      <w:marTop w:val="0"/>
                      <w:marBottom w:val="0"/>
                      <w:divBdr>
                        <w:top w:val="none" w:sz="0" w:space="0" w:color="auto"/>
                        <w:left w:val="none" w:sz="0" w:space="0" w:color="auto"/>
                        <w:bottom w:val="none" w:sz="0" w:space="0" w:color="auto"/>
                        <w:right w:val="none" w:sz="0" w:space="0" w:color="auto"/>
                      </w:divBdr>
                    </w:div>
                    <w:div w:id="140730628">
                      <w:marLeft w:val="0"/>
                      <w:marRight w:val="0"/>
                      <w:marTop w:val="0"/>
                      <w:marBottom w:val="0"/>
                      <w:divBdr>
                        <w:top w:val="none" w:sz="0" w:space="0" w:color="auto"/>
                        <w:left w:val="none" w:sz="0" w:space="0" w:color="auto"/>
                        <w:bottom w:val="none" w:sz="0" w:space="0" w:color="auto"/>
                        <w:right w:val="none" w:sz="0" w:space="0" w:color="auto"/>
                      </w:divBdr>
                    </w:div>
                    <w:div w:id="133983972">
                      <w:marLeft w:val="0"/>
                      <w:marRight w:val="0"/>
                      <w:marTop w:val="0"/>
                      <w:marBottom w:val="0"/>
                      <w:divBdr>
                        <w:top w:val="none" w:sz="0" w:space="0" w:color="auto"/>
                        <w:left w:val="none" w:sz="0" w:space="0" w:color="auto"/>
                        <w:bottom w:val="none" w:sz="0" w:space="0" w:color="auto"/>
                        <w:right w:val="none" w:sz="0" w:space="0" w:color="auto"/>
                      </w:divBdr>
                    </w:div>
                    <w:div w:id="1501123214">
                      <w:marLeft w:val="0"/>
                      <w:marRight w:val="0"/>
                      <w:marTop w:val="0"/>
                      <w:marBottom w:val="0"/>
                      <w:divBdr>
                        <w:top w:val="none" w:sz="0" w:space="0" w:color="auto"/>
                        <w:left w:val="none" w:sz="0" w:space="0" w:color="auto"/>
                        <w:bottom w:val="none" w:sz="0" w:space="0" w:color="auto"/>
                        <w:right w:val="none" w:sz="0" w:space="0" w:color="auto"/>
                      </w:divBdr>
                    </w:div>
                    <w:div w:id="632171493">
                      <w:marLeft w:val="0"/>
                      <w:marRight w:val="0"/>
                      <w:marTop w:val="0"/>
                      <w:marBottom w:val="0"/>
                      <w:divBdr>
                        <w:top w:val="none" w:sz="0" w:space="0" w:color="auto"/>
                        <w:left w:val="none" w:sz="0" w:space="0" w:color="auto"/>
                        <w:bottom w:val="none" w:sz="0" w:space="0" w:color="auto"/>
                        <w:right w:val="none" w:sz="0" w:space="0" w:color="auto"/>
                      </w:divBdr>
                    </w:div>
                    <w:div w:id="1960987929">
                      <w:marLeft w:val="0"/>
                      <w:marRight w:val="0"/>
                      <w:marTop w:val="0"/>
                      <w:marBottom w:val="0"/>
                      <w:divBdr>
                        <w:top w:val="none" w:sz="0" w:space="0" w:color="auto"/>
                        <w:left w:val="none" w:sz="0" w:space="0" w:color="auto"/>
                        <w:bottom w:val="none" w:sz="0" w:space="0" w:color="auto"/>
                        <w:right w:val="none" w:sz="0" w:space="0" w:color="auto"/>
                      </w:divBdr>
                    </w:div>
                    <w:div w:id="1509179778">
                      <w:marLeft w:val="0"/>
                      <w:marRight w:val="0"/>
                      <w:marTop w:val="0"/>
                      <w:marBottom w:val="0"/>
                      <w:divBdr>
                        <w:top w:val="none" w:sz="0" w:space="0" w:color="auto"/>
                        <w:left w:val="none" w:sz="0" w:space="0" w:color="auto"/>
                        <w:bottom w:val="none" w:sz="0" w:space="0" w:color="auto"/>
                        <w:right w:val="none" w:sz="0" w:space="0" w:color="auto"/>
                      </w:divBdr>
                    </w:div>
                    <w:div w:id="769470639">
                      <w:marLeft w:val="0"/>
                      <w:marRight w:val="0"/>
                      <w:marTop w:val="0"/>
                      <w:marBottom w:val="0"/>
                      <w:divBdr>
                        <w:top w:val="none" w:sz="0" w:space="0" w:color="auto"/>
                        <w:left w:val="none" w:sz="0" w:space="0" w:color="auto"/>
                        <w:bottom w:val="none" w:sz="0" w:space="0" w:color="auto"/>
                        <w:right w:val="none" w:sz="0" w:space="0" w:color="auto"/>
                      </w:divBdr>
                    </w:div>
                    <w:div w:id="1136492293">
                      <w:marLeft w:val="0"/>
                      <w:marRight w:val="0"/>
                      <w:marTop w:val="0"/>
                      <w:marBottom w:val="0"/>
                      <w:divBdr>
                        <w:top w:val="none" w:sz="0" w:space="0" w:color="auto"/>
                        <w:left w:val="none" w:sz="0" w:space="0" w:color="auto"/>
                        <w:bottom w:val="none" w:sz="0" w:space="0" w:color="auto"/>
                        <w:right w:val="none" w:sz="0" w:space="0" w:color="auto"/>
                      </w:divBdr>
                    </w:div>
                    <w:div w:id="2137676176">
                      <w:marLeft w:val="0"/>
                      <w:marRight w:val="0"/>
                      <w:marTop w:val="0"/>
                      <w:marBottom w:val="0"/>
                      <w:divBdr>
                        <w:top w:val="none" w:sz="0" w:space="0" w:color="auto"/>
                        <w:left w:val="none" w:sz="0" w:space="0" w:color="auto"/>
                        <w:bottom w:val="none" w:sz="0" w:space="0" w:color="auto"/>
                        <w:right w:val="none" w:sz="0" w:space="0" w:color="auto"/>
                      </w:divBdr>
                    </w:div>
                    <w:div w:id="429933899">
                      <w:marLeft w:val="0"/>
                      <w:marRight w:val="0"/>
                      <w:marTop w:val="0"/>
                      <w:marBottom w:val="0"/>
                      <w:divBdr>
                        <w:top w:val="none" w:sz="0" w:space="0" w:color="auto"/>
                        <w:left w:val="none" w:sz="0" w:space="0" w:color="auto"/>
                        <w:bottom w:val="none" w:sz="0" w:space="0" w:color="auto"/>
                        <w:right w:val="none" w:sz="0" w:space="0" w:color="auto"/>
                      </w:divBdr>
                    </w:div>
                    <w:div w:id="1638031616">
                      <w:marLeft w:val="0"/>
                      <w:marRight w:val="0"/>
                      <w:marTop w:val="0"/>
                      <w:marBottom w:val="0"/>
                      <w:divBdr>
                        <w:top w:val="none" w:sz="0" w:space="0" w:color="auto"/>
                        <w:left w:val="none" w:sz="0" w:space="0" w:color="auto"/>
                        <w:bottom w:val="none" w:sz="0" w:space="0" w:color="auto"/>
                        <w:right w:val="none" w:sz="0" w:space="0" w:color="auto"/>
                      </w:divBdr>
                    </w:div>
                    <w:div w:id="1343313193">
                      <w:marLeft w:val="0"/>
                      <w:marRight w:val="0"/>
                      <w:marTop w:val="0"/>
                      <w:marBottom w:val="0"/>
                      <w:divBdr>
                        <w:top w:val="none" w:sz="0" w:space="0" w:color="auto"/>
                        <w:left w:val="none" w:sz="0" w:space="0" w:color="auto"/>
                        <w:bottom w:val="none" w:sz="0" w:space="0" w:color="auto"/>
                        <w:right w:val="none" w:sz="0" w:space="0" w:color="auto"/>
                      </w:divBdr>
                    </w:div>
                    <w:div w:id="360016152">
                      <w:marLeft w:val="0"/>
                      <w:marRight w:val="0"/>
                      <w:marTop w:val="0"/>
                      <w:marBottom w:val="0"/>
                      <w:divBdr>
                        <w:top w:val="none" w:sz="0" w:space="0" w:color="auto"/>
                        <w:left w:val="none" w:sz="0" w:space="0" w:color="auto"/>
                        <w:bottom w:val="none" w:sz="0" w:space="0" w:color="auto"/>
                        <w:right w:val="none" w:sz="0" w:space="0" w:color="auto"/>
                      </w:divBdr>
                    </w:div>
                    <w:div w:id="1728138866">
                      <w:marLeft w:val="0"/>
                      <w:marRight w:val="0"/>
                      <w:marTop w:val="0"/>
                      <w:marBottom w:val="0"/>
                      <w:divBdr>
                        <w:top w:val="none" w:sz="0" w:space="0" w:color="auto"/>
                        <w:left w:val="none" w:sz="0" w:space="0" w:color="auto"/>
                        <w:bottom w:val="none" w:sz="0" w:space="0" w:color="auto"/>
                        <w:right w:val="none" w:sz="0" w:space="0" w:color="auto"/>
                      </w:divBdr>
                    </w:div>
                    <w:div w:id="465508643">
                      <w:marLeft w:val="0"/>
                      <w:marRight w:val="0"/>
                      <w:marTop w:val="0"/>
                      <w:marBottom w:val="0"/>
                      <w:divBdr>
                        <w:top w:val="none" w:sz="0" w:space="0" w:color="auto"/>
                        <w:left w:val="none" w:sz="0" w:space="0" w:color="auto"/>
                        <w:bottom w:val="none" w:sz="0" w:space="0" w:color="auto"/>
                        <w:right w:val="none" w:sz="0" w:space="0" w:color="auto"/>
                      </w:divBdr>
                    </w:div>
                    <w:div w:id="1494103747">
                      <w:marLeft w:val="0"/>
                      <w:marRight w:val="0"/>
                      <w:marTop w:val="0"/>
                      <w:marBottom w:val="0"/>
                      <w:divBdr>
                        <w:top w:val="none" w:sz="0" w:space="0" w:color="auto"/>
                        <w:left w:val="none" w:sz="0" w:space="0" w:color="auto"/>
                        <w:bottom w:val="none" w:sz="0" w:space="0" w:color="auto"/>
                        <w:right w:val="none" w:sz="0" w:space="0" w:color="auto"/>
                      </w:divBdr>
                    </w:div>
                    <w:div w:id="2002125038">
                      <w:marLeft w:val="0"/>
                      <w:marRight w:val="0"/>
                      <w:marTop w:val="0"/>
                      <w:marBottom w:val="0"/>
                      <w:divBdr>
                        <w:top w:val="none" w:sz="0" w:space="0" w:color="auto"/>
                        <w:left w:val="none" w:sz="0" w:space="0" w:color="auto"/>
                        <w:bottom w:val="none" w:sz="0" w:space="0" w:color="auto"/>
                        <w:right w:val="none" w:sz="0" w:space="0" w:color="auto"/>
                      </w:divBdr>
                    </w:div>
                    <w:div w:id="910313725">
                      <w:marLeft w:val="0"/>
                      <w:marRight w:val="0"/>
                      <w:marTop w:val="0"/>
                      <w:marBottom w:val="0"/>
                      <w:divBdr>
                        <w:top w:val="none" w:sz="0" w:space="0" w:color="auto"/>
                        <w:left w:val="none" w:sz="0" w:space="0" w:color="auto"/>
                        <w:bottom w:val="none" w:sz="0" w:space="0" w:color="auto"/>
                        <w:right w:val="none" w:sz="0" w:space="0" w:color="auto"/>
                      </w:divBdr>
                    </w:div>
                    <w:div w:id="526986995">
                      <w:marLeft w:val="0"/>
                      <w:marRight w:val="0"/>
                      <w:marTop w:val="0"/>
                      <w:marBottom w:val="0"/>
                      <w:divBdr>
                        <w:top w:val="none" w:sz="0" w:space="0" w:color="auto"/>
                        <w:left w:val="none" w:sz="0" w:space="0" w:color="auto"/>
                        <w:bottom w:val="none" w:sz="0" w:space="0" w:color="auto"/>
                        <w:right w:val="none" w:sz="0" w:space="0" w:color="auto"/>
                      </w:divBdr>
                    </w:div>
                    <w:div w:id="854996634">
                      <w:marLeft w:val="0"/>
                      <w:marRight w:val="0"/>
                      <w:marTop w:val="0"/>
                      <w:marBottom w:val="0"/>
                      <w:divBdr>
                        <w:top w:val="none" w:sz="0" w:space="0" w:color="auto"/>
                        <w:left w:val="none" w:sz="0" w:space="0" w:color="auto"/>
                        <w:bottom w:val="none" w:sz="0" w:space="0" w:color="auto"/>
                        <w:right w:val="none" w:sz="0" w:space="0" w:color="auto"/>
                      </w:divBdr>
                    </w:div>
                    <w:div w:id="1395818036">
                      <w:marLeft w:val="0"/>
                      <w:marRight w:val="0"/>
                      <w:marTop w:val="0"/>
                      <w:marBottom w:val="0"/>
                      <w:divBdr>
                        <w:top w:val="none" w:sz="0" w:space="0" w:color="auto"/>
                        <w:left w:val="none" w:sz="0" w:space="0" w:color="auto"/>
                        <w:bottom w:val="none" w:sz="0" w:space="0" w:color="auto"/>
                        <w:right w:val="none" w:sz="0" w:space="0" w:color="auto"/>
                      </w:divBdr>
                    </w:div>
                    <w:div w:id="1248416508">
                      <w:marLeft w:val="0"/>
                      <w:marRight w:val="0"/>
                      <w:marTop w:val="0"/>
                      <w:marBottom w:val="0"/>
                      <w:divBdr>
                        <w:top w:val="none" w:sz="0" w:space="0" w:color="auto"/>
                        <w:left w:val="none" w:sz="0" w:space="0" w:color="auto"/>
                        <w:bottom w:val="none" w:sz="0" w:space="0" w:color="auto"/>
                        <w:right w:val="none" w:sz="0" w:space="0" w:color="auto"/>
                      </w:divBdr>
                    </w:div>
                    <w:div w:id="1044133521">
                      <w:marLeft w:val="0"/>
                      <w:marRight w:val="0"/>
                      <w:marTop w:val="0"/>
                      <w:marBottom w:val="0"/>
                      <w:divBdr>
                        <w:top w:val="none" w:sz="0" w:space="0" w:color="auto"/>
                        <w:left w:val="none" w:sz="0" w:space="0" w:color="auto"/>
                        <w:bottom w:val="none" w:sz="0" w:space="0" w:color="auto"/>
                        <w:right w:val="none" w:sz="0" w:space="0" w:color="auto"/>
                      </w:divBdr>
                    </w:div>
                    <w:div w:id="1866017655">
                      <w:marLeft w:val="0"/>
                      <w:marRight w:val="0"/>
                      <w:marTop w:val="0"/>
                      <w:marBottom w:val="0"/>
                      <w:divBdr>
                        <w:top w:val="none" w:sz="0" w:space="0" w:color="auto"/>
                        <w:left w:val="none" w:sz="0" w:space="0" w:color="auto"/>
                        <w:bottom w:val="none" w:sz="0" w:space="0" w:color="auto"/>
                        <w:right w:val="none" w:sz="0" w:space="0" w:color="auto"/>
                      </w:divBdr>
                    </w:div>
                    <w:div w:id="114252708">
                      <w:marLeft w:val="0"/>
                      <w:marRight w:val="0"/>
                      <w:marTop w:val="0"/>
                      <w:marBottom w:val="0"/>
                      <w:divBdr>
                        <w:top w:val="none" w:sz="0" w:space="0" w:color="auto"/>
                        <w:left w:val="none" w:sz="0" w:space="0" w:color="auto"/>
                        <w:bottom w:val="none" w:sz="0" w:space="0" w:color="auto"/>
                        <w:right w:val="none" w:sz="0" w:space="0" w:color="auto"/>
                      </w:divBdr>
                    </w:div>
                    <w:div w:id="1480655771">
                      <w:marLeft w:val="0"/>
                      <w:marRight w:val="0"/>
                      <w:marTop w:val="0"/>
                      <w:marBottom w:val="0"/>
                      <w:divBdr>
                        <w:top w:val="none" w:sz="0" w:space="0" w:color="auto"/>
                        <w:left w:val="none" w:sz="0" w:space="0" w:color="auto"/>
                        <w:bottom w:val="none" w:sz="0" w:space="0" w:color="auto"/>
                        <w:right w:val="none" w:sz="0" w:space="0" w:color="auto"/>
                      </w:divBdr>
                    </w:div>
                    <w:div w:id="1616474359">
                      <w:marLeft w:val="0"/>
                      <w:marRight w:val="0"/>
                      <w:marTop w:val="0"/>
                      <w:marBottom w:val="0"/>
                      <w:divBdr>
                        <w:top w:val="none" w:sz="0" w:space="0" w:color="auto"/>
                        <w:left w:val="none" w:sz="0" w:space="0" w:color="auto"/>
                        <w:bottom w:val="none" w:sz="0" w:space="0" w:color="auto"/>
                        <w:right w:val="none" w:sz="0" w:space="0" w:color="auto"/>
                      </w:divBdr>
                    </w:div>
                    <w:div w:id="1403791610">
                      <w:marLeft w:val="0"/>
                      <w:marRight w:val="0"/>
                      <w:marTop w:val="0"/>
                      <w:marBottom w:val="0"/>
                      <w:divBdr>
                        <w:top w:val="none" w:sz="0" w:space="0" w:color="auto"/>
                        <w:left w:val="none" w:sz="0" w:space="0" w:color="auto"/>
                        <w:bottom w:val="none" w:sz="0" w:space="0" w:color="auto"/>
                        <w:right w:val="none" w:sz="0" w:space="0" w:color="auto"/>
                      </w:divBdr>
                    </w:div>
                    <w:div w:id="84889173">
                      <w:marLeft w:val="0"/>
                      <w:marRight w:val="0"/>
                      <w:marTop w:val="0"/>
                      <w:marBottom w:val="0"/>
                      <w:divBdr>
                        <w:top w:val="none" w:sz="0" w:space="0" w:color="auto"/>
                        <w:left w:val="none" w:sz="0" w:space="0" w:color="auto"/>
                        <w:bottom w:val="none" w:sz="0" w:space="0" w:color="auto"/>
                        <w:right w:val="none" w:sz="0" w:space="0" w:color="auto"/>
                      </w:divBdr>
                    </w:div>
                    <w:div w:id="1107585122">
                      <w:marLeft w:val="0"/>
                      <w:marRight w:val="0"/>
                      <w:marTop w:val="0"/>
                      <w:marBottom w:val="0"/>
                      <w:divBdr>
                        <w:top w:val="none" w:sz="0" w:space="0" w:color="auto"/>
                        <w:left w:val="none" w:sz="0" w:space="0" w:color="auto"/>
                        <w:bottom w:val="none" w:sz="0" w:space="0" w:color="auto"/>
                        <w:right w:val="none" w:sz="0" w:space="0" w:color="auto"/>
                      </w:divBdr>
                    </w:div>
                    <w:div w:id="355351223">
                      <w:marLeft w:val="0"/>
                      <w:marRight w:val="0"/>
                      <w:marTop w:val="0"/>
                      <w:marBottom w:val="0"/>
                      <w:divBdr>
                        <w:top w:val="none" w:sz="0" w:space="0" w:color="auto"/>
                        <w:left w:val="none" w:sz="0" w:space="0" w:color="auto"/>
                        <w:bottom w:val="none" w:sz="0" w:space="0" w:color="auto"/>
                        <w:right w:val="none" w:sz="0" w:space="0" w:color="auto"/>
                      </w:divBdr>
                    </w:div>
                    <w:div w:id="171727125">
                      <w:marLeft w:val="0"/>
                      <w:marRight w:val="0"/>
                      <w:marTop w:val="0"/>
                      <w:marBottom w:val="0"/>
                      <w:divBdr>
                        <w:top w:val="none" w:sz="0" w:space="0" w:color="auto"/>
                        <w:left w:val="none" w:sz="0" w:space="0" w:color="auto"/>
                        <w:bottom w:val="none" w:sz="0" w:space="0" w:color="auto"/>
                        <w:right w:val="none" w:sz="0" w:space="0" w:color="auto"/>
                      </w:divBdr>
                    </w:div>
                    <w:div w:id="283462299">
                      <w:marLeft w:val="0"/>
                      <w:marRight w:val="0"/>
                      <w:marTop w:val="0"/>
                      <w:marBottom w:val="0"/>
                      <w:divBdr>
                        <w:top w:val="none" w:sz="0" w:space="0" w:color="auto"/>
                        <w:left w:val="none" w:sz="0" w:space="0" w:color="auto"/>
                        <w:bottom w:val="none" w:sz="0" w:space="0" w:color="auto"/>
                        <w:right w:val="none" w:sz="0" w:space="0" w:color="auto"/>
                      </w:divBdr>
                    </w:div>
                    <w:div w:id="726613411">
                      <w:marLeft w:val="0"/>
                      <w:marRight w:val="0"/>
                      <w:marTop w:val="0"/>
                      <w:marBottom w:val="0"/>
                      <w:divBdr>
                        <w:top w:val="none" w:sz="0" w:space="0" w:color="auto"/>
                        <w:left w:val="none" w:sz="0" w:space="0" w:color="auto"/>
                        <w:bottom w:val="none" w:sz="0" w:space="0" w:color="auto"/>
                        <w:right w:val="none" w:sz="0" w:space="0" w:color="auto"/>
                      </w:divBdr>
                    </w:div>
                    <w:div w:id="1092893025">
                      <w:marLeft w:val="0"/>
                      <w:marRight w:val="0"/>
                      <w:marTop w:val="0"/>
                      <w:marBottom w:val="0"/>
                      <w:divBdr>
                        <w:top w:val="none" w:sz="0" w:space="0" w:color="auto"/>
                        <w:left w:val="none" w:sz="0" w:space="0" w:color="auto"/>
                        <w:bottom w:val="none" w:sz="0" w:space="0" w:color="auto"/>
                        <w:right w:val="none" w:sz="0" w:space="0" w:color="auto"/>
                      </w:divBdr>
                    </w:div>
                    <w:div w:id="1351184517">
                      <w:marLeft w:val="0"/>
                      <w:marRight w:val="0"/>
                      <w:marTop w:val="0"/>
                      <w:marBottom w:val="0"/>
                      <w:divBdr>
                        <w:top w:val="none" w:sz="0" w:space="0" w:color="auto"/>
                        <w:left w:val="none" w:sz="0" w:space="0" w:color="auto"/>
                        <w:bottom w:val="none" w:sz="0" w:space="0" w:color="auto"/>
                        <w:right w:val="none" w:sz="0" w:space="0" w:color="auto"/>
                      </w:divBdr>
                    </w:div>
                    <w:div w:id="1231044160">
                      <w:marLeft w:val="0"/>
                      <w:marRight w:val="0"/>
                      <w:marTop w:val="0"/>
                      <w:marBottom w:val="0"/>
                      <w:divBdr>
                        <w:top w:val="none" w:sz="0" w:space="0" w:color="auto"/>
                        <w:left w:val="none" w:sz="0" w:space="0" w:color="auto"/>
                        <w:bottom w:val="none" w:sz="0" w:space="0" w:color="auto"/>
                        <w:right w:val="none" w:sz="0" w:space="0" w:color="auto"/>
                      </w:divBdr>
                    </w:div>
                    <w:div w:id="1066803844">
                      <w:marLeft w:val="0"/>
                      <w:marRight w:val="0"/>
                      <w:marTop w:val="0"/>
                      <w:marBottom w:val="0"/>
                      <w:divBdr>
                        <w:top w:val="none" w:sz="0" w:space="0" w:color="auto"/>
                        <w:left w:val="none" w:sz="0" w:space="0" w:color="auto"/>
                        <w:bottom w:val="none" w:sz="0" w:space="0" w:color="auto"/>
                        <w:right w:val="none" w:sz="0" w:space="0" w:color="auto"/>
                      </w:divBdr>
                    </w:div>
                    <w:div w:id="938609334">
                      <w:marLeft w:val="0"/>
                      <w:marRight w:val="0"/>
                      <w:marTop w:val="0"/>
                      <w:marBottom w:val="0"/>
                      <w:divBdr>
                        <w:top w:val="none" w:sz="0" w:space="0" w:color="auto"/>
                        <w:left w:val="none" w:sz="0" w:space="0" w:color="auto"/>
                        <w:bottom w:val="none" w:sz="0" w:space="0" w:color="auto"/>
                        <w:right w:val="none" w:sz="0" w:space="0" w:color="auto"/>
                      </w:divBdr>
                    </w:div>
                    <w:div w:id="1852186914">
                      <w:marLeft w:val="0"/>
                      <w:marRight w:val="0"/>
                      <w:marTop w:val="0"/>
                      <w:marBottom w:val="0"/>
                      <w:divBdr>
                        <w:top w:val="none" w:sz="0" w:space="0" w:color="auto"/>
                        <w:left w:val="none" w:sz="0" w:space="0" w:color="auto"/>
                        <w:bottom w:val="none" w:sz="0" w:space="0" w:color="auto"/>
                        <w:right w:val="none" w:sz="0" w:space="0" w:color="auto"/>
                      </w:divBdr>
                    </w:div>
                    <w:div w:id="914558234">
                      <w:marLeft w:val="0"/>
                      <w:marRight w:val="0"/>
                      <w:marTop w:val="0"/>
                      <w:marBottom w:val="0"/>
                      <w:divBdr>
                        <w:top w:val="none" w:sz="0" w:space="0" w:color="auto"/>
                        <w:left w:val="none" w:sz="0" w:space="0" w:color="auto"/>
                        <w:bottom w:val="none" w:sz="0" w:space="0" w:color="auto"/>
                        <w:right w:val="none" w:sz="0" w:space="0" w:color="auto"/>
                      </w:divBdr>
                    </w:div>
                    <w:div w:id="408577451">
                      <w:marLeft w:val="0"/>
                      <w:marRight w:val="0"/>
                      <w:marTop w:val="0"/>
                      <w:marBottom w:val="0"/>
                      <w:divBdr>
                        <w:top w:val="none" w:sz="0" w:space="0" w:color="auto"/>
                        <w:left w:val="none" w:sz="0" w:space="0" w:color="auto"/>
                        <w:bottom w:val="none" w:sz="0" w:space="0" w:color="auto"/>
                        <w:right w:val="none" w:sz="0" w:space="0" w:color="auto"/>
                      </w:divBdr>
                    </w:div>
                    <w:div w:id="115760477">
                      <w:marLeft w:val="0"/>
                      <w:marRight w:val="0"/>
                      <w:marTop w:val="0"/>
                      <w:marBottom w:val="0"/>
                      <w:divBdr>
                        <w:top w:val="none" w:sz="0" w:space="0" w:color="auto"/>
                        <w:left w:val="none" w:sz="0" w:space="0" w:color="auto"/>
                        <w:bottom w:val="none" w:sz="0" w:space="0" w:color="auto"/>
                        <w:right w:val="none" w:sz="0" w:space="0" w:color="auto"/>
                      </w:divBdr>
                    </w:div>
                    <w:div w:id="1283616089">
                      <w:marLeft w:val="0"/>
                      <w:marRight w:val="0"/>
                      <w:marTop w:val="0"/>
                      <w:marBottom w:val="0"/>
                      <w:divBdr>
                        <w:top w:val="none" w:sz="0" w:space="0" w:color="auto"/>
                        <w:left w:val="none" w:sz="0" w:space="0" w:color="auto"/>
                        <w:bottom w:val="none" w:sz="0" w:space="0" w:color="auto"/>
                        <w:right w:val="none" w:sz="0" w:space="0" w:color="auto"/>
                      </w:divBdr>
                    </w:div>
                    <w:div w:id="446044933">
                      <w:marLeft w:val="0"/>
                      <w:marRight w:val="0"/>
                      <w:marTop w:val="0"/>
                      <w:marBottom w:val="0"/>
                      <w:divBdr>
                        <w:top w:val="none" w:sz="0" w:space="0" w:color="auto"/>
                        <w:left w:val="none" w:sz="0" w:space="0" w:color="auto"/>
                        <w:bottom w:val="none" w:sz="0" w:space="0" w:color="auto"/>
                        <w:right w:val="none" w:sz="0" w:space="0" w:color="auto"/>
                      </w:divBdr>
                    </w:div>
                    <w:div w:id="418210594">
                      <w:marLeft w:val="0"/>
                      <w:marRight w:val="0"/>
                      <w:marTop w:val="0"/>
                      <w:marBottom w:val="0"/>
                      <w:divBdr>
                        <w:top w:val="none" w:sz="0" w:space="0" w:color="auto"/>
                        <w:left w:val="none" w:sz="0" w:space="0" w:color="auto"/>
                        <w:bottom w:val="none" w:sz="0" w:space="0" w:color="auto"/>
                        <w:right w:val="none" w:sz="0" w:space="0" w:color="auto"/>
                      </w:divBdr>
                    </w:div>
                    <w:div w:id="769544152">
                      <w:marLeft w:val="0"/>
                      <w:marRight w:val="0"/>
                      <w:marTop w:val="0"/>
                      <w:marBottom w:val="0"/>
                      <w:divBdr>
                        <w:top w:val="none" w:sz="0" w:space="0" w:color="auto"/>
                        <w:left w:val="none" w:sz="0" w:space="0" w:color="auto"/>
                        <w:bottom w:val="none" w:sz="0" w:space="0" w:color="auto"/>
                        <w:right w:val="none" w:sz="0" w:space="0" w:color="auto"/>
                      </w:divBdr>
                    </w:div>
                    <w:div w:id="578755469">
                      <w:marLeft w:val="0"/>
                      <w:marRight w:val="0"/>
                      <w:marTop w:val="0"/>
                      <w:marBottom w:val="0"/>
                      <w:divBdr>
                        <w:top w:val="none" w:sz="0" w:space="0" w:color="auto"/>
                        <w:left w:val="none" w:sz="0" w:space="0" w:color="auto"/>
                        <w:bottom w:val="none" w:sz="0" w:space="0" w:color="auto"/>
                        <w:right w:val="none" w:sz="0" w:space="0" w:color="auto"/>
                      </w:divBdr>
                    </w:div>
                    <w:div w:id="205721855">
                      <w:marLeft w:val="0"/>
                      <w:marRight w:val="0"/>
                      <w:marTop w:val="0"/>
                      <w:marBottom w:val="0"/>
                      <w:divBdr>
                        <w:top w:val="none" w:sz="0" w:space="0" w:color="auto"/>
                        <w:left w:val="none" w:sz="0" w:space="0" w:color="auto"/>
                        <w:bottom w:val="none" w:sz="0" w:space="0" w:color="auto"/>
                        <w:right w:val="none" w:sz="0" w:space="0" w:color="auto"/>
                      </w:divBdr>
                    </w:div>
                    <w:div w:id="474444960">
                      <w:marLeft w:val="0"/>
                      <w:marRight w:val="0"/>
                      <w:marTop w:val="0"/>
                      <w:marBottom w:val="0"/>
                      <w:divBdr>
                        <w:top w:val="none" w:sz="0" w:space="0" w:color="auto"/>
                        <w:left w:val="none" w:sz="0" w:space="0" w:color="auto"/>
                        <w:bottom w:val="none" w:sz="0" w:space="0" w:color="auto"/>
                        <w:right w:val="none" w:sz="0" w:space="0" w:color="auto"/>
                      </w:divBdr>
                    </w:div>
                    <w:div w:id="992221839">
                      <w:marLeft w:val="0"/>
                      <w:marRight w:val="0"/>
                      <w:marTop w:val="0"/>
                      <w:marBottom w:val="0"/>
                      <w:divBdr>
                        <w:top w:val="none" w:sz="0" w:space="0" w:color="auto"/>
                        <w:left w:val="none" w:sz="0" w:space="0" w:color="auto"/>
                        <w:bottom w:val="none" w:sz="0" w:space="0" w:color="auto"/>
                        <w:right w:val="none" w:sz="0" w:space="0" w:color="auto"/>
                      </w:divBdr>
                    </w:div>
                    <w:div w:id="1811827319">
                      <w:marLeft w:val="0"/>
                      <w:marRight w:val="0"/>
                      <w:marTop w:val="0"/>
                      <w:marBottom w:val="0"/>
                      <w:divBdr>
                        <w:top w:val="none" w:sz="0" w:space="0" w:color="auto"/>
                        <w:left w:val="none" w:sz="0" w:space="0" w:color="auto"/>
                        <w:bottom w:val="none" w:sz="0" w:space="0" w:color="auto"/>
                        <w:right w:val="none" w:sz="0" w:space="0" w:color="auto"/>
                      </w:divBdr>
                    </w:div>
                    <w:div w:id="1139807729">
                      <w:marLeft w:val="0"/>
                      <w:marRight w:val="0"/>
                      <w:marTop w:val="0"/>
                      <w:marBottom w:val="0"/>
                      <w:divBdr>
                        <w:top w:val="none" w:sz="0" w:space="0" w:color="auto"/>
                        <w:left w:val="none" w:sz="0" w:space="0" w:color="auto"/>
                        <w:bottom w:val="none" w:sz="0" w:space="0" w:color="auto"/>
                        <w:right w:val="none" w:sz="0" w:space="0" w:color="auto"/>
                      </w:divBdr>
                    </w:div>
                    <w:div w:id="1314330027">
                      <w:marLeft w:val="0"/>
                      <w:marRight w:val="0"/>
                      <w:marTop w:val="0"/>
                      <w:marBottom w:val="0"/>
                      <w:divBdr>
                        <w:top w:val="none" w:sz="0" w:space="0" w:color="auto"/>
                        <w:left w:val="none" w:sz="0" w:space="0" w:color="auto"/>
                        <w:bottom w:val="none" w:sz="0" w:space="0" w:color="auto"/>
                        <w:right w:val="none" w:sz="0" w:space="0" w:color="auto"/>
                      </w:divBdr>
                    </w:div>
                    <w:div w:id="1187328716">
                      <w:marLeft w:val="0"/>
                      <w:marRight w:val="0"/>
                      <w:marTop w:val="0"/>
                      <w:marBottom w:val="0"/>
                      <w:divBdr>
                        <w:top w:val="none" w:sz="0" w:space="0" w:color="auto"/>
                        <w:left w:val="none" w:sz="0" w:space="0" w:color="auto"/>
                        <w:bottom w:val="none" w:sz="0" w:space="0" w:color="auto"/>
                        <w:right w:val="none" w:sz="0" w:space="0" w:color="auto"/>
                      </w:divBdr>
                    </w:div>
                    <w:div w:id="1117020007">
                      <w:marLeft w:val="0"/>
                      <w:marRight w:val="0"/>
                      <w:marTop w:val="0"/>
                      <w:marBottom w:val="0"/>
                      <w:divBdr>
                        <w:top w:val="none" w:sz="0" w:space="0" w:color="auto"/>
                        <w:left w:val="none" w:sz="0" w:space="0" w:color="auto"/>
                        <w:bottom w:val="none" w:sz="0" w:space="0" w:color="auto"/>
                        <w:right w:val="none" w:sz="0" w:space="0" w:color="auto"/>
                      </w:divBdr>
                    </w:div>
                    <w:div w:id="287784075">
                      <w:marLeft w:val="0"/>
                      <w:marRight w:val="0"/>
                      <w:marTop w:val="0"/>
                      <w:marBottom w:val="0"/>
                      <w:divBdr>
                        <w:top w:val="none" w:sz="0" w:space="0" w:color="auto"/>
                        <w:left w:val="none" w:sz="0" w:space="0" w:color="auto"/>
                        <w:bottom w:val="none" w:sz="0" w:space="0" w:color="auto"/>
                        <w:right w:val="none" w:sz="0" w:space="0" w:color="auto"/>
                      </w:divBdr>
                    </w:div>
                    <w:div w:id="982856845">
                      <w:marLeft w:val="0"/>
                      <w:marRight w:val="0"/>
                      <w:marTop w:val="0"/>
                      <w:marBottom w:val="0"/>
                      <w:divBdr>
                        <w:top w:val="none" w:sz="0" w:space="0" w:color="auto"/>
                        <w:left w:val="none" w:sz="0" w:space="0" w:color="auto"/>
                        <w:bottom w:val="none" w:sz="0" w:space="0" w:color="auto"/>
                        <w:right w:val="none" w:sz="0" w:space="0" w:color="auto"/>
                      </w:divBdr>
                    </w:div>
                    <w:div w:id="298532931">
                      <w:marLeft w:val="0"/>
                      <w:marRight w:val="0"/>
                      <w:marTop w:val="0"/>
                      <w:marBottom w:val="0"/>
                      <w:divBdr>
                        <w:top w:val="none" w:sz="0" w:space="0" w:color="auto"/>
                        <w:left w:val="none" w:sz="0" w:space="0" w:color="auto"/>
                        <w:bottom w:val="none" w:sz="0" w:space="0" w:color="auto"/>
                        <w:right w:val="none" w:sz="0" w:space="0" w:color="auto"/>
                      </w:divBdr>
                    </w:div>
                    <w:div w:id="1743943893">
                      <w:marLeft w:val="0"/>
                      <w:marRight w:val="0"/>
                      <w:marTop w:val="0"/>
                      <w:marBottom w:val="0"/>
                      <w:divBdr>
                        <w:top w:val="none" w:sz="0" w:space="0" w:color="auto"/>
                        <w:left w:val="none" w:sz="0" w:space="0" w:color="auto"/>
                        <w:bottom w:val="none" w:sz="0" w:space="0" w:color="auto"/>
                        <w:right w:val="none" w:sz="0" w:space="0" w:color="auto"/>
                      </w:divBdr>
                    </w:div>
                    <w:div w:id="641350774">
                      <w:marLeft w:val="0"/>
                      <w:marRight w:val="0"/>
                      <w:marTop w:val="0"/>
                      <w:marBottom w:val="0"/>
                      <w:divBdr>
                        <w:top w:val="none" w:sz="0" w:space="0" w:color="auto"/>
                        <w:left w:val="none" w:sz="0" w:space="0" w:color="auto"/>
                        <w:bottom w:val="none" w:sz="0" w:space="0" w:color="auto"/>
                        <w:right w:val="none" w:sz="0" w:space="0" w:color="auto"/>
                      </w:divBdr>
                    </w:div>
                    <w:div w:id="516697982">
                      <w:marLeft w:val="0"/>
                      <w:marRight w:val="0"/>
                      <w:marTop w:val="0"/>
                      <w:marBottom w:val="0"/>
                      <w:divBdr>
                        <w:top w:val="none" w:sz="0" w:space="0" w:color="auto"/>
                        <w:left w:val="none" w:sz="0" w:space="0" w:color="auto"/>
                        <w:bottom w:val="none" w:sz="0" w:space="0" w:color="auto"/>
                        <w:right w:val="none" w:sz="0" w:space="0" w:color="auto"/>
                      </w:divBdr>
                    </w:div>
                    <w:div w:id="2107800647">
                      <w:marLeft w:val="0"/>
                      <w:marRight w:val="0"/>
                      <w:marTop w:val="0"/>
                      <w:marBottom w:val="0"/>
                      <w:divBdr>
                        <w:top w:val="none" w:sz="0" w:space="0" w:color="auto"/>
                        <w:left w:val="none" w:sz="0" w:space="0" w:color="auto"/>
                        <w:bottom w:val="none" w:sz="0" w:space="0" w:color="auto"/>
                        <w:right w:val="none" w:sz="0" w:space="0" w:color="auto"/>
                      </w:divBdr>
                    </w:div>
                    <w:div w:id="1562329425">
                      <w:marLeft w:val="0"/>
                      <w:marRight w:val="0"/>
                      <w:marTop w:val="0"/>
                      <w:marBottom w:val="0"/>
                      <w:divBdr>
                        <w:top w:val="none" w:sz="0" w:space="0" w:color="auto"/>
                        <w:left w:val="none" w:sz="0" w:space="0" w:color="auto"/>
                        <w:bottom w:val="none" w:sz="0" w:space="0" w:color="auto"/>
                        <w:right w:val="none" w:sz="0" w:space="0" w:color="auto"/>
                      </w:divBdr>
                    </w:div>
                    <w:div w:id="1477649015">
                      <w:marLeft w:val="0"/>
                      <w:marRight w:val="0"/>
                      <w:marTop w:val="0"/>
                      <w:marBottom w:val="0"/>
                      <w:divBdr>
                        <w:top w:val="none" w:sz="0" w:space="0" w:color="auto"/>
                        <w:left w:val="none" w:sz="0" w:space="0" w:color="auto"/>
                        <w:bottom w:val="none" w:sz="0" w:space="0" w:color="auto"/>
                        <w:right w:val="none" w:sz="0" w:space="0" w:color="auto"/>
                      </w:divBdr>
                    </w:div>
                    <w:div w:id="8455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79288">
              <w:marLeft w:val="0"/>
              <w:marRight w:val="0"/>
              <w:marTop w:val="0"/>
              <w:marBottom w:val="0"/>
              <w:divBdr>
                <w:top w:val="none" w:sz="0" w:space="0" w:color="auto"/>
                <w:left w:val="none" w:sz="0" w:space="0" w:color="auto"/>
                <w:bottom w:val="none" w:sz="0" w:space="0" w:color="auto"/>
                <w:right w:val="none" w:sz="0" w:space="0" w:color="auto"/>
              </w:divBdr>
              <w:divsChild>
                <w:div w:id="5341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239524">
      <w:bodyDiv w:val="1"/>
      <w:marLeft w:val="0"/>
      <w:marRight w:val="0"/>
      <w:marTop w:val="0"/>
      <w:marBottom w:val="0"/>
      <w:divBdr>
        <w:top w:val="none" w:sz="0" w:space="0" w:color="auto"/>
        <w:left w:val="none" w:sz="0" w:space="0" w:color="auto"/>
        <w:bottom w:val="none" w:sz="0" w:space="0" w:color="auto"/>
        <w:right w:val="none" w:sz="0" w:space="0" w:color="auto"/>
      </w:divBdr>
      <w:divsChild>
        <w:div w:id="1800106133">
          <w:marLeft w:val="0"/>
          <w:marRight w:val="0"/>
          <w:marTop w:val="0"/>
          <w:marBottom w:val="0"/>
          <w:divBdr>
            <w:top w:val="none" w:sz="0" w:space="0" w:color="auto"/>
            <w:left w:val="none" w:sz="0" w:space="0" w:color="auto"/>
            <w:bottom w:val="none" w:sz="0" w:space="0" w:color="auto"/>
            <w:right w:val="none" w:sz="0" w:space="0" w:color="auto"/>
          </w:divBdr>
          <w:divsChild>
            <w:div w:id="724380187">
              <w:marLeft w:val="0"/>
              <w:marRight w:val="0"/>
              <w:marTop w:val="0"/>
              <w:marBottom w:val="0"/>
              <w:divBdr>
                <w:top w:val="none" w:sz="0" w:space="0" w:color="auto"/>
                <w:left w:val="none" w:sz="0" w:space="0" w:color="auto"/>
                <w:bottom w:val="none" w:sz="0" w:space="0" w:color="auto"/>
                <w:right w:val="none" w:sz="0" w:space="0" w:color="auto"/>
              </w:divBdr>
            </w:div>
            <w:div w:id="1584604353">
              <w:marLeft w:val="0"/>
              <w:marRight w:val="0"/>
              <w:marTop w:val="0"/>
              <w:marBottom w:val="0"/>
              <w:divBdr>
                <w:top w:val="none" w:sz="0" w:space="0" w:color="auto"/>
                <w:left w:val="none" w:sz="0" w:space="0" w:color="auto"/>
                <w:bottom w:val="none" w:sz="0" w:space="0" w:color="auto"/>
                <w:right w:val="none" w:sz="0" w:space="0" w:color="auto"/>
              </w:divBdr>
            </w:div>
            <w:div w:id="114099852">
              <w:marLeft w:val="0"/>
              <w:marRight w:val="0"/>
              <w:marTop w:val="0"/>
              <w:marBottom w:val="0"/>
              <w:divBdr>
                <w:top w:val="none" w:sz="0" w:space="0" w:color="auto"/>
                <w:left w:val="none" w:sz="0" w:space="0" w:color="auto"/>
                <w:bottom w:val="none" w:sz="0" w:space="0" w:color="auto"/>
                <w:right w:val="none" w:sz="0" w:space="0" w:color="auto"/>
              </w:divBdr>
            </w:div>
            <w:div w:id="898252569">
              <w:marLeft w:val="0"/>
              <w:marRight w:val="0"/>
              <w:marTop w:val="0"/>
              <w:marBottom w:val="0"/>
              <w:divBdr>
                <w:top w:val="none" w:sz="0" w:space="0" w:color="auto"/>
                <w:left w:val="none" w:sz="0" w:space="0" w:color="auto"/>
                <w:bottom w:val="none" w:sz="0" w:space="0" w:color="auto"/>
                <w:right w:val="none" w:sz="0" w:space="0" w:color="auto"/>
              </w:divBdr>
            </w:div>
            <w:div w:id="732193635">
              <w:marLeft w:val="0"/>
              <w:marRight w:val="0"/>
              <w:marTop w:val="0"/>
              <w:marBottom w:val="0"/>
              <w:divBdr>
                <w:top w:val="none" w:sz="0" w:space="0" w:color="auto"/>
                <w:left w:val="none" w:sz="0" w:space="0" w:color="auto"/>
                <w:bottom w:val="none" w:sz="0" w:space="0" w:color="auto"/>
                <w:right w:val="none" w:sz="0" w:space="0" w:color="auto"/>
              </w:divBdr>
            </w:div>
            <w:div w:id="90516327">
              <w:marLeft w:val="0"/>
              <w:marRight w:val="0"/>
              <w:marTop w:val="0"/>
              <w:marBottom w:val="0"/>
              <w:divBdr>
                <w:top w:val="none" w:sz="0" w:space="0" w:color="auto"/>
                <w:left w:val="none" w:sz="0" w:space="0" w:color="auto"/>
                <w:bottom w:val="none" w:sz="0" w:space="0" w:color="auto"/>
                <w:right w:val="none" w:sz="0" w:space="0" w:color="auto"/>
              </w:divBdr>
            </w:div>
            <w:div w:id="687757808">
              <w:marLeft w:val="0"/>
              <w:marRight w:val="0"/>
              <w:marTop w:val="0"/>
              <w:marBottom w:val="0"/>
              <w:divBdr>
                <w:top w:val="none" w:sz="0" w:space="0" w:color="auto"/>
                <w:left w:val="none" w:sz="0" w:space="0" w:color="auto"/>
                <w:bottom w:val="none" w:sz="0" w:space="0" w:color="auto"/>
                <w:right w:val="none" w:sz="0" w:space="0" w:color="auto"/>
              </w:divBdr>
            </w:div>
            <w:div w:id="1778334406">
              <w:marLeft w:val="0"/>
              <w:marRight w:val="0"/>
              <w:marTop w:val="0"/>
              <w:marBottom w:val="0"/>
              <w:divBdr>
                <w:top w:val="none" w:sz="0" w:space="0" w:color="auto"/>
                <w:left w:val="none" w:sz="0" w:space="0" w:color="auto"/>
                <w:bottom w:val="none" w:sz="0" w:space="0" w:color="auto"/>
                <w:right w:val="none" w:sz="0" w:space="0" w:color="auto"/>
              </w:divBdr>
            </w:div>
            <w:div w:id="1732117820">
              <w:marLeft w:val="0"/>
              <w:marRight w:val="0"/>
              <w:marTop w:val="0"/>
              <w:marBottom w:val="0"/>
              <w:divBdr>
                <w:top w:val="none" w:sz="0" w:space="0" w:color="auto"/>
                <w:left w:val="none" w:sz="0" w:space="0" w:color="auto"/>
                <w:bottom w:val="none" w:sz="0" w:space="0" w:color="auto"/>
                <w:right w:val="none" w:sz="0" w:space="0" w:color="auto"/>
              </w:divBdr>
            </w:div>
            <w:div w:id="1621182225">
              <w:marLeft w:val="0"/>
              <w:marRight w:val="0"/>
              <w:marTop w:val="0"/>
              <w:marBottom w:val="0"/>
              <w:divBdr>
                <w:top w:val="none" w:sz="0" w:space="0" w:color="auto"/>
                <w:left w:val="none" w:sz="0" w:space="0" w:color="auto"/>
                <w:bottom w:val="none" w:sz="0" w:space="0" w:color="auto"/>
                <w:right w:val="none" w:sz="0" w:space="0" w:color="auto"/>
              </w:divBdr>
            </w:div>
            <w:div w:id="1838182631">
              <w:marLeft w:val="0"/>
              <w:marRight w:val="0"/>
              <w:marTop w:val="0"/>
              <w:marBottom w:val="0"/>
              <w:divBdr>
                <w:top w:val="none" w:sz="0" w:space="0" w:color="auto"/>
                <w:left w:val="none" w:sz="0" w:space="0" w:color="auto"/>
                <w:bottom w:val="none" w:sz="0" w:space="0" w:color="auto"/>
                <w:right w:val="none" w:sz="0" w:space="0" w:color="auto"/>
              </w:divBdr>
            </w:div>
            <w:div w:id="1923447394">
              <w:marLeft w:val="0"/>
              <w:marRight w:val="0"/>
              <w:marTop w:val="0"/>
              <w:marBottom w:val="0"/>
              <w:divBdr>
                <w:top w:val="none" w:sz="0" w:space="0" w:color="auto"/>
                <w:left w:val="none" w:sz="0" w:space="0" w:color="auto"/>
                <w:bottom w:val="none" w:sz="0" w:space="0" w:color="auto"/>
                <w:right w:val="none" w:sz="0" w:space="0" w:color="auto"/>
              </w:divBdr>
            </w:div>
            <w:div w:id="1060323417">
              <w:marLeft w:val="0"/>
              <w:marRight w:val="0"/>
              <w:marTop w:val="0"/>
              <w:marBottom w:val="0"/>
              <w:divBdr>
                <w:top w:val="none" w:sz="0" w:space="0" w:color="auto"/>
                <w:left w:val="none" w:sz="0" w:space="0" w:color="auto"/>
                <w:bottom w:val="none" w:sz="0" w:space="0" w:color="auto"/>
                <w:right w:val="none" w:sz="0" w:space="0" w:color="auto"/>
              </w:divBdr>
            </w:div>
            <w:div w:id="71342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220">
      <w:bodyDiv w:val="1"/>
      <w:marLeft w:val="0"/>
      <w:marRight w:val="0"/>
      <w:marTop w:val="0"/>
      <w:marBottom w:val="0"/>
      <w:divBdr>
        <w:top w:val="none" w:sz="0" w:space="0" w:color="auto"/>
        <w:left w:val="none" w:sz="0" w:space="0" w:color="auto"/>
        <w:bottom w:val="none" w:sz="0" w:space="0" w:color="auto"/>
        <w:right w:val="none" w:sz="0" w:space="0" w:color="auto"/>
      </w:divBdr>
      <w:divsChild>
        <w:div w:id="158236248">
          <w:marLeft w:val="0"/>
          <w:marRight w:val="0"/>
          <w:marTop w:val="0"/>
          <w:marBottom w:val="0"/>
          <w:divBdr>
            <w:top w:val="none" w:sz="0" w:space="0" w:color="auto"/>
            <w:left w:val="none" w:sz="0" w:space="0" w:color="auto"/>
            <w:bottom w:val="none" w:sz="0" w:space="0" w:color="auto"/>
            <w:right w:val="none" w:sz="0" w:space="0" w:color="auto"/>
          </w:divBdr>
          <w:divsChild>
            <w:div w:id="1990132337">
              <w:marLeft w:val="0"/>
              <w:marRight w:val="0"/>
              <w:marTop w:val="0"/>
              <w:marBottom w:val="0"/>
              <w:divBdr>
                <w:top w:val="none" w:sz="0" w:space="0" w:color="auto"/>
                <w:left w:val="none" w:sz="0" w:space="0" w:color="auto"/>
                <w:bottom w:val="none" w:sz="0" w:space="0" w:color="auto"/>
                <w:right w:val="none" w:sz="0" w:space="0" w:color="auto"/>
              </w:divBdr>
              <w:divsChild>
                <w:div w:id="528762761">
                  <w:marLeft w:val="0"/>
                  <w:marRight w:val="0"/>
                  <w:marTop w:val="0"/>
                  <w:marBottom w:val="0"/>
                  <w:divBdr>
                    <w:top w:val="none" w:sz="0" w:space="0" w:color="auto"/>
                    <w:left w:val="none" w:sz="0" w:space="0" w:color="auto"/>
                    <w:bottom w:val="none" w:sz="0" w:space="0" w:color="auto"/>
                    <w:right w:val="none" w:sz="0" w:space="0" w:color="auto"/>
                  </w:divBdr>
                  <w:divsChild>
                    <w:div w:id="581455987">
                      <w:marLeft w:val="0"/>
                      <w:marRight w:val="0"/>
                      <w:marTop w:val="0"/>
                      <w:marBottom w:val="0"/>
                      <w:divBdr>
                        <w:top w:val="none" w:sz="0" w:space="0" w:color="auto"/>
                        <w:left w:val="none" w:sz="0" w:space="0" w:color="auto"/>
                        <w:bottom w:val="none" w:sz="0" w:space="0" w:color="auto"/>
                        <w:right w:val="none" w:sz="0" w:space="0" w:color="auto"/>
                      </w:divBdr>
                    </w:div>
                    <w:div w:id="1663969810">
                      <w:marLeft w:val="0"/>
                      <w:marRight w:val="0"/>
                      <w:marTop w:val="0"/>
                      <w:marBottom w:val="0"/>
                      <w:divBdr>
                        <w:top w:val="none" w:sz="0" w:space="0" w:color="auto"/>
                        <w:left w:val="none" w:sz="0" w:space="0" w:color="auto"/>
                        <w:bottom w:val="none" w:sz="0" w:space="0" w:color="auto"/>
                        <w:right w:val="none" w:sz="0" w:space="0" w:color="auto"/>
                      </w:divBdr>
                    </w:div>
                    <w:div w:id="26101297">
                      <w:marLeft w:val="0"/>
                      <w:marRight w:val="0"/>
                      <w:marTop w:val="0"/>
                      <w:marBottom w:val="0"/>
                      <w:divBdr>
                        <w:top w:val="none" w:sz="0" w:space="0" w:color="auto"/>
                        <w:left w:val="none" w:sz="0" w:space="0" w:color="auto"/>
                        <w:bottom w:val="none" w:sz="0" w:space="0" w:color="auto"/>
                        <w:right w:val="none" w:sz="0" w:space="0" w:color="auto"/>
                      </w:divBdr>
                    </w:div>
                    <w:div w:id="1508445623">
                      <w:marLeft w:val="0"/>
                      <w:marRight w:val="0"/>
                      <w:marTop w:val="0"/>
                      <w:marBottom w:val="0"/>
                      <w:divBdr>
                        <w:top w:val="none" w:sz="0" w:space="0" w:color="auto"/>
                        <w:left w:val="none" w:sz="0" w:space="0" w:color="auto"/>
                        <w:bottom w:val="none" w:sz="0" w:space="0" w:color="auto"/>
                        <w:right w:val="none" w:sz="0" w:space="0" w:color="auto"/>
                      </w:divBdr>
                    </w:div>
                    <w:div w:id="571625030">
                      <w:marLeft w:val="0"/>
                      <w:marRight w:val="0"/>
                      <w:marTop w:val="0"/>
                      <w:marBottom w:val="0"/>
                      <w:divBdr>
                        <w:top w:val="none" w:sz="0" w:space="0" w:color="auto"/>
                        <w:left w:val="none" w:sz="0" w:space="0" w:color="auto"/>
                        <w:bottom w:val="none" w:sz="0" w:space="0" w:color="auto"/>
                        <w:right w:val="none" w:sz="0" w:space="0" w:color="auto"/>
                      </w:divBdr>
                    </w:div>
                    <w:div w:id="1891451722">
                      <w:marLeft w:val="0"/>
                      <w:marRight w:val="0"/>
                      <w:marTop w:val="0"/>
                      <w:marBottom w:val="0"/>
                      <w:divBdr>
                        <w:top w:val="none" w:sz="0" w:space="0" w:color="auto"/>
                        <w:left w:val="none" w:sz="0" w:space="0" w:color="auto"/>
                        <w:bottom w:val="none" w:sz="0" w:space="0" w:color="auto"/>
                        <w:right w:val="none" w:sz="0" w:space="0" w:color="auto"/>
                      </w:divBdr>
                    </w:div>
                    <w:div w:id="99644279">
                      <w:marLeft w:val="0"/>
                      <w:marRight w:val="0"/>
                      <w:marTop w:val="0"/>
                      <w:marBottom w:val="0"/>
                      <w:divBdr>
                        <w:top w:val="none" w:sz="0" w:space="0" w:color="auto"/>
                        <w:left w:val="none" w:sz="0" w:space="0" w:color="auto"/>
                        <w:bottom w:val="none" w:sz="0" w:space="0" w:color="auto"/>
                        <w:right w:val="none" w:sz="0" w:space="0" w:color="auto"/>
                      </w:divBdr>
                    </w:div>
                    <w:div w:id="908923977">
                      <w:marLeft w:val="0"/>
                      <w:marRight w:val="0"/>
                      <w:marTop w:val="0"/>
                      <w:marBottom w:val="0"/>
                      <w:divBdr>
                        <w:top w:val="none" w:sz="0" w:space="0" w:color="auto"/>
                        <w:left w:val="none" w:sz="0" w:space="0" w:color="auto"/>
                        <w:bottom w:val="none" w:sz="0" w:space="0" w:color="auto"/>
                        <w:right w:val="none" w:sz="0" w:space="0" w:color="auto"/>
                      </w:divBdr>
                    </w:div>
                    <w:div w:id="1187058396">
                      <w:marLeft w:val="0"/>
                      <w:marRight w:val="0"/>
                      <w:marTop w:val="0"/>
                      <w:marBottom w:val="0"/>
                      <w:divBdr>
                        <w:top w:val="none" w:sz="0" w:space="0" w:color="auto"/>
                        <w:left w:val="none" w:sz="0" w:space="0" w:color="auto"/>
                        <w:bottom w:val="none" w:sz="0" w:space="0" w:color="auto"/>
                        <w:right w:val="none" w:sz="0" w:space="0" w:color="auto"/>
                      </w:divBdr>
                    </w:div>
                    <w:div w:id="468865077">
                      <w:marLeft w:val="0"/>
                      <w:marRight w:val="0"/>
                      <w:marTop w:val="0"/>
                      <w:marBottom w:val="0"/>
                      <w:divBdr>
                        <w:top w:val="none" w:sz="0" w:space="0" w:color="auto"/>
                        <w:left w:val="none" w:sz="0" w:space="0" w:color="auto"/>
                        <w:bottom w:val="none" w:sz="0" w:space="0" w:color="auto"/>
                        <w:right w:val="none" w:sz="0" w:space="0" w:color="auto"/>
                      </w:divBdr>
                    </w:div>
                    <w:div w:id="400253932">
                      <w:marLeft w:val="0"/>
                      <w:marRight w:val="0"/>
                      <w:marTop w:val="0"/>
                      <w:marBottom w:val="0"/>
                      <w:divBdr>
                        <w:top w:val="none" w:sz="0" w:space="0" w:color="auto"/>
                        <w:left w:val="none" w:sz="0" w:space="0" w:color="auto"/>
                        <w:bottom w:val="none" w:sz="0" w:space="0" w:color="auto"/>
                        <w:right w:val="none" w:sz="0" w:space="0" w:color="auto"/>
                      </w:divBdr>
                    </w:div>
                    <w:div w:id="1793478854">
                      <w:marLeft w:val="0"/>
                      <w:marRight w:val="0"/>
                      <w:marTop w:val="0"/>
                      <w:marBottom w:val="0"/>
                      <w:divBdr>
                        <w:top w:val="none" w:sz="0" w:space="0" w:color="auto"/>
                        <w:left w:val="none" w:sz="0" w:space="0" w:color="auto"/>
                        <w:bottom w:val="none" w:sz="0" w:space="0" w:color="auto"/>
                        <w:right w:val="none" w:sz="0" w:space="0" w:color="auto"/>
                      </w:divBdr>
                    </w:div>
                    <w:div w:id="1781610421">
                      <w:marLeft w:val="0"/>
                      <w:marRight w:val="0"/>
                      <w:marTop w:val="0"/>
                      <w:marBottom w:val="0"/>
                      <w:divBdr>
                        <w:top w:val="none" w:sz="0" w:space="0" w:color="auto"/>
                        <w:left w:val="none" w:sz="0" w:space="0" w:color="auto"/>
                        <w:bottom w:val="none" w:sz="0" w:space="0" w:color="auto"/>
                        <w:right w:val="none" w:sz="0" w:space="0" w:color="auto"/>
                      </w:divBdr>
                    </w:div>
                    <w:div w:id="1005665478">
                      <w:marLeft w:val="0"/>
                      <w:marRight w:val="0"/>
                      <w:marTop w:val="0"/>
                      <w:marBottom w:val="0"/>
                      <w:divBdr>
                        <w:top w:val="none" w:sz="0" w:space="0" w:color="auto"/>
                        <w:left w:val="none" w:sz="0" w:space="0" w:color="auto"/>
                        <w:bottom w:val="none" w:sz="0" w:space="0" w:color="auto"/>
                        <w:right w:val="none" w:sz="0" w:space="0" w:color="auto"/>
                      </w:divBdr>
                    </w:div>
                    <w:div w:id="235895954">
                      <w:marLeft w:val="0"/>
                      <w:marRight w:val="0"/>
                      <w:marTop w:val="0"/>
                      <w:marBottom w:val="0"/>
                      <w:divBdr>
                        <w:top w:val="none" w:sz="0" w:space="0" w:color="auto"/>
                        <w:left w:val="none" w:sz="0" w:space="0" w:color="auto"/>
                        <w:bottom w:val="none" w:sz="0" w:space="0" w:color="auto"/>
                        <w:right w:val="none" w:sz="0" w:space="0" w:color="auto"/>
                      </w:divBdr>
                    </w:div>
                    <w:div w:id="344138081">
                      <w:marLeft w:val="0"/>
                      <w:marRight w:val="0"/>
                      <w:marTop w:val="0"/>
                      <w:marBottom w:val="0"/>
                      <w:divBdr>
                        <w:top w:val="none" w:sz="0" w:space="0" w:color="auto"/>
                        <w:left w:val="none" w:sz="0" w:space="0" w:color="auto"/>
                        <w:bottom w:val="none" w:sz="0" w:space="0" w:color="auto"/>
                        <w:right w:val="none" w:sz="0" w:space="0" w:color="auto"/>
                      </w:divBdr>
                    </w:div>
                    <w:div w:id="381633232">
                      <w:marLeft w:val="0"/>
                      <w:marRight w:val="0"/>
                      <w:marTop w:val="0"/>
                      <w:marBottom w:val="0"/>
                      <w:divBdr>
                        <w:top w:val="none" w:sz="0" w:space="0" w:color="auto"/>
                        <w:left w:val="none" w:sz="0" w:space="0" w:color="auto"/>
                        <w:bottom w:val="none" w:sz="0" w:space="0" w:color="auto"/>
                        <w:right w:val="none" w:sz="0" w:space="0" w:color="auto"/>
                      </w:divBdr>
                    </w:div>
                    <w:div w:id="1072699328">
                      <w:marLeft w:val="0"/>
                      <w:marRight w:val="0"/>
                      <w:marTop w:val="0"/>
                      <w:marBottom w:val="0"/>
                      <w:divBdr>
                        <w:top w:val="none" w:sz="0" w:space="0" w:color="auto"/>
                        <w:left w:val="none" w:sz="0" w:space="0" w:color="auto"/>
                        <w:bottom w:val="none" w:sz="0" w:space="0" w:color="auto"/>
                        <w:right w:val="none" w:sz="0" w:space="0" w:color="auto"/>
                      </w:divBdr>
                    </w:div>
                    <w:div w:id="863176415">
                      <w:marLeft w:val="0"/>
                      <w:marRight w:val="0"/>
                      <w:marTop w:val="0"/>
                      <w:marBottom w:val="0"/>
                      <w:divBdr>
                        <w:top w:val="none" w:sz="0" w:space="0" w:color="auto"/>
                        <w:left w:val="none" w:sz="0" w:space="0" w:color="auto"/>
                        <w:bottom w:val="none" w:sz="0" w:space="0" w:color="auto"/>
                        <w:right w:val="none" w:sz="0" w:space="0" w:color="auto"/>
                      </w:divBdr>
                    </w:div>
                    <w:div w:id="757139522">
                      <w:marLeft w:val="0"/>
                      <w:marRight w:val="0"/>
                      <w:marTop w:val="0"/>
                      <w:marBottom w:val="0"/>
                      <w:divBdr>
                        <w:top w:val="none" w:sz="0" w:space="0" w:color="auto"/>
                        <w:left w:val="none" w:sz="0" w:space="0" w:color="auto"/>
                        <w:bottom w:val="none" w:sz="0" w:space="0" w:color="auto"/>
                        <w:right w:val="none" w:sz="0" w:space="0" w:color="auto"/>
                      </w:divBdr>
                    </w:div>
                    <w:div w:id="1303803954">
                      <w:marLeft w:val="0"/>
                      <w:marRight w:val="0"/>
                      <w:marTop w:val="0"/>
                      <w:marBottom w:val="0"/>
                      <w:divBdr>
                        <w:top w:val="none" w:sz="0" w:space="0" w:color="auto"/>
                        <w:left w:val="none" w:sz="0" w:space="0" w:color="auto"/>
                        <w:bottom w:val="none" w:sz="0" w:space="0" w:color="auto"/>
                        <w:right w:val="none" w:sz="0" w:space="0" w:color="auto"/>
                      </w:divBdr>
                    </w:div>
                    <w:div w:id="1348557328">
                      <w:marLeft w:val="0"/>
                      <w:marRight w:val="0"/>
                      <w:marTop w:val="0"/>
                      <w:marBottom w:val="0"/>
                      <w:divBdr>
                        <w:top w:val="none" w:sz="0" w:space="0" w:color="auto"/>
                        <w:left w:val="none" w:sz="0" w:space="0" w:color="auto"/>
                        <w:bottom w:val="none" w:sz="0" w:space="0" w:color="auto"/>
                        <w:right w:val="none" w:sz="0" w:space="0" w:color="auto"/>
                      </w:divBdr>
                    </w:div>
                    <w:div w:id="884414420">
                      <w:marLeft w:val="0"/>
                      <w:marRight w:val="0"/>
                      <w:marTop w:val="0"/>
                      <w:marBottom w:val="0"/>
                      <w:divBdr>
                        <w:top w:val="none" w:sz="0" w:space="0" w:color="auto"/>
                        <w:left w:val="none" w:sz="0" w:space="0" w:color="auto"/>
                        <w:bottom w:val="none" w:sz="0" w:space="0" w:color="auto"/>
                        <w:right w:val="none" w:sz="0" w:space="0" w:color="auto"/>
                      </w:divBdr>
                    </w:div>
                    <w:div w:id="1070158176">
                      <w:marLeft w:val="0"/>
                      <w:marRight w:val="0"/>
                      <w:marTop w:val="0"/>
                      <w:marBottom w:val="0"/>
                      <w:divBdr>
                        <w:top w:val="none" w:sz="0" w:space="0" w:color="auto"/>
                        <w:left w:val="none" w:sz="0" w:space="0" w:color="auto"/>
                        <w:bottom w:val="none" w:sz="0" w:space="0" w:color="auto"/>
                        <w:right w:val="none" w:sz="0" w:space="0" w:color="auto"/>
                      </w:divBdr>
                    </w:div>
                    <w:div w:id="53286049">
                      <w:marLeft w:val="0"/>
                      <w:marRight w:val="0"/>
                      <w:marTop w:val="0"/>
                      <w:marBottom w:val="0"/>
                      <w:divBdr>
                        <w:top w:val="none" w:sz="0" w:space="0" w:color="auto"/>
                        <w:left w:val="none" w:sz="0" w:space="0" w:color="auto"/>
                        <w:bottom w:val="none" w:sz="0" w:space="0" w:color="auto"/>
                        <w:right w:val="none" w:sz="0" w:space="0" w:color="auto"/>
                      </w:divBdr>
                    </w:div>
                    <w:div w:id="75179366">
                      <w:marLeft w:val="0"/>
                      <w:marRight w:val="0"/>
                      <w:marTop w:val="0"/>
                      <w:marBottom w:val="0"/>
                      <w:divBdr>
                        <w:top w:val="none" w:sz="0" w:space="0" w:color="auto"/>
                        <w:left w:val="none" w:sz="0" w:space="0" w:color="auto"/>
                        <w:bottom w:val="none" w:sz="0" w:space="0" w:color="auto"/>
                        <w:right w:val="none" w:sz="0" w:space="0" w:color="auto"/>
                      </w:divBdr>
                    </w:div>
                    <w:div w:id="1047602003">
                      <w:marLeft w:val="0"/>
                      <w:marRight w:val="0"/>
                      <w:marTop w:val="0"/>
                      <w:marBottom w:val="0"/>
                      <w:divBdr>
                        <w:top w:val="none" w:sz="0" w:space="0" w:color="auto"/>
                        <w:left w:val="none" w:sz="0" w:space="0" w:color="auto"/>
                        <w:bottom w:val="none" w:sz="0" w:space="0" w:color="auto"/>
                        <w:right w:val="none" w:sz="0" w:space="0" w:color="auto"/>
                      </w:divBdr>
                    </w:div>
                    <w:div w:id="932321136">
                      <w:marLeft w:val="0"/>
                      <w:marRight w:val="0"/>
                      <w:marTop w:val="0"/>
                      <w:marBottom w:val="0"/>
                      <w:divBdr>
                        <w:top w:val="none" w:sz="0" w:space="0" w:color="auto"/>
                        <w:left w:val="none" w:sz="0" w:space="0" w:color="auto"/>
                        <w:bottom w:val="none" w:sz="0" w:space="0" w:color="auto"/>
                        <w:right w:val="none" w:sz="0" w:space="0" w:color="auto"/>
                      </w:divBdr>
                    </w:div>
                    <w:div w:id="934633344">
                      <w:marLeft w:val="0"/>
                      <w:marRight w:val="0"/>
                      <w:marTop w:val="0"/>
                      <w:marBottom w:val="0"/>
                      <w:divBdr>
                        <w:top w:val="none" w:sz="0" w:space="0" w:color="auto"/>
                        <w:left w:val="none" w:sz="0" w:space="0" w:color="auto"/>
                        <w:bottom w:val="none" w:sz="0" w:space="0" w:color="auto"/>
                        <w:right w:val="none" w:sz="0" w:space="0" w:color="auto"/>
                      </w:divBdr>
                    </w:div>
                    <w:div w:id="1141800704">
                      <w:marLeft w:val="0"/>
                      <w:marRight w:val="0"/>
                      <w:marTop w:val="0"/>
                      <w:marBottom w:val="0"/>
                      <w:divBdr>
                        <w:top w:val="none" w:sz="0" w:space="0" w:color="auto"/>
                        <w:left w:val="none" w:sz="0" w:space="0" w:color="auto"/>
                        <w:bottom w:val="none" w:sz="0" w:space="0" w:color="auto"/>
                        <w:right w:val="none" w:sz="0" w:space="0" w:color="auto"/>
                      </w:divBdr>
                    </w:div>
                    <w:div w:id="1442603653">
                      <w:marLeft w:val="0"/>
                      <w:marRight w:val="0"/>
                      <w:marTop w:val="0"/>
                      <w:marBottom w:val="0"/>
                      <w:divBdr>
                        <w:top w:val="none" w:sz="0" w:space="0" w:color="auto"/>
                        <w:left w:val="none" w:sz="0" w:space="0" w:color="auto"/>
                        <w:bottom w:val="none" w:sz="0" w:space="0" w:color="auto"/>
                        <w:right w:val="none" w:sz="0" w:space="0" w:color="auto"/>
                      </w:divBdr>
                    </w:div>
                    <w:div w:id="991451229">
                      <w:marLeft w:val="0"/>
                      <w:marRight w:val="0"/>
                      <w:marTop w:val="0"/>
                      <w:marBottom w:val="0"/>
                      <w:divBdr>
                        <w:top w:val="none" w:sz="0" w:space="0" w:color="auto"/>
                        <w:left w:val="none" w:sz="0" w:space="0" w:color="auto"/>
                        <w:bottom w:val="none" w:sz="0" w:space="0" w:color="auto"/>
                        <w:right w:val="none" w:sz="0" w:space="0" w:color="auto"/>
                      </w:divBdr>
                    </w:div>
                    <w:div w:id="292828590">
                      <w:marLeft w:val="0"/>
                      <w:marRight w:val="0"/>
                      <w:marTop w:val="0"/>
                      <w:marBottom w:val="0"/>
                      <w:divBdr>
                        <w:top w:val="none" w:sz="0" w:space="0" w:color="auto"/>
                        <w:left w:val="none" w:sz="0" w:space="0" w:color="auto"/>
                        <w:bottom w:val="none" w:sz="0" w:space="0" w:color="auto"/>
                        <w:right w:val="none" w:sz="0" w:space="0" w:color="auto"/>
                      </w:divBdr>
                    </w:div>
                    <w:div w:id="1896577385">
                      <w:marLeft w:val="0"/>
                      <w:marRight w:val="0"/>
                      <w:marTop w:val="0"/>
                      <w:marBottom w:val="0"/>
                      <w:divBdr>
                        <w:top w:val="none" w:sz="0" w:space="0" w:color="auto"/>
                        <w:left w:val="none" w:sz="0" w:space="0" w:color="auto"/>
                        <w:bottom w:val="none" w:sz="0" w:space="0" w:color="auto"/>
                        <w:right w:val="none" w:sz="0" w:space="0" w:color="auto"/>
                      </w:divBdr>
                    </w:div>
                    <w:div w:id="1267421148">
                      <w:marLeft w:val="0"/>
                      <w:marRight w:val="0"/>
                      <w:marTop w:val="0"/>
                      <w:marBottom w:val="0"/>
                      <w:divBdr>
                        <w:top w:val="none" w:sz="0" w:space="0" w:color="auto"/>
                        <w:left w:val="none" w:sz="0" w:space="0" w:color="auto"/>
                        <w:bottom w:val="none" w:sz="0" w:space="0" w:color="auto"/>
                        <w:right w:val="none" w:sz="0" w:space="0" w:color="auto"/>
                      </w:divBdr>
                    </w:div>
                    <w:div w:id="1402753327">
                      <w:marLeft w:val="0"/>
                      <w:marRight w:val="0"/>
                      <w:marTop w:val="0"/>
                      <w:marBottom w:val="0"/>
                      <w:divBdr>
                        <w:top w:val="none" w:sz="0" w:space="0" w:color="auto"/>
                        <w:left w:val="none" w:sz="0" w:space="0" w:color="auto"/>
                        <w:bottom w:val="none" w:sz="0" w:space="0" w:color="auto"/>
                        <w:right w:val="none" w:sz="0" w:space="0" w:color="auto"/>
                      </w:divBdr>
                    </w:div>
                    <w:div w:id="448204283">
                      <w:marLeft w:val="0"/>
                      <w:marRight w:val="0"/>
                      <w:marTop w:val="0"/>
                      <w:marBottom w:val="0"/>
                      <w:divBdr>
                        <w:top w:val="none" w:sz="0" w:space="0" w:color="auto"/>
                        <w:left w:val="none" w:sz="0" w:space="0" w:color="auto"/>
                        <w:bottom w:val="none" w:sz="0" w:space="0" w:color="auto"/>
                        <w:right w:val="none" w:sz="0" w:space="0" w:color="auto"/>
                      </w:divBdr>
                    </w:div>
                    <w:div w:id="1873298743">
                      <w:marLeft w:val="0"/>
                      <w:marRight w:val="0"/>
                      <w:marTop w:val="0"/>
                      <w:marBottom w:val="0"/>
                      <w:divBdr>
                        <w:top w:val="none" w:sz="0" w:space="0" w:color="auto"/>
                        <w:left w:val="none" w:sz="0" w:space="0" w:color="auto"/>
                        <w:bottom w:val="none" w:sz="0" w:space="0" w:color="auto"/>
                        <w:right w:val="none" w:sz="0" w:space="0" w:color="auto"/>
                      </w:divBdr>
                    </w:div>
                    <w:div w:id="1549996645">
                      <w:marLeft w:val="0"/>
                      <w:marRight w:val="0"/>
                      <w:marTop w:val="0"/>
                      <w:marBottom w:val="0"/>
                      <w:divBdr>
                        <w:top w:val="none" w:sz="0" w:space="0" w:color="auto"/>
                        <w:left w:val="none" w:sz="0" w:space="0" w:color="auto"/>
                        <w:bottom w:val="none" w:sz="0" w:space="0" w:color="auto"/>
                        <w:right w:val="none" w:sz="0" w:space="0" w:color="auto"/>
                      </w:divBdr>
                    </w:div>
                    <w:div w:id="793673580">
                      <w:marLeft w:val="0"/>
                      <w:marRight w:val="0"/>
                      <w:marTop w:val="0"/>
                      <w:marBottom w:val="0"/>
                      <w:divBdr>
                        <w:top w:val="none" w:sz="0" w:space="0" w:color="auto"/>
                        <w:left w:val="none" w:sz="0" w:space="0" w:color="auto"/>
                        <w:bottom w:val="none" w:sz="0" w:space="0" w:color="auto"/>
                        <w:right w:val="none" w:sz="0" w:space="0" w:color="auto"/>
                      </w:divBdr>
                    </w:div>
                    <w:div w:id="299462017">
                      <w:marLeft w:val="0"/>
                      <w:marRight w:val="0"/>
                      <w:marTop w:val="0"/>
                      <w:marBottom w:val="0"/>
                      <w:divBdr>
                        <w:top w:val="none" w:sz="0" w:space="0" w:color="auto"/>
                        <w:left w:val="none" w:sz="0" w:space="0" w:color="auto"/>
                        <w:bottom w:val="none" w:sz="0" w:space="0" w:color="auto"/>
                        <w:right w:val="none" w:sz="0" w:space="0" w:color="auto"/>
                      </w:divBdr>
                    </w:div>
                    <w:div w:id="522330032">
                      <w:marLeft w:val="0"/>
                      <w:marRight w:val="0"/>
                      <w:marTop w:val="0"/>
                      <w:marBottom w:val="0"/>
                      <w:divBdr>
                        <w:top w:val="none" w:sz="0" w:space="0" w:color="auto"/>
                        <w:left w:val="none" w:sz="0" w:space="0" w:color="auto"/>
                        <w:bottom w:val="none" w:sz="0" w:space="0" w:color="auto"/>
                        <w:right w:val="none" w:sz="0" w:space="0" w:color="auto"/>
                      </w:divBdr>
                    </w:div>
                    <w:div w:id="1148746654">
                      <w:marLeft w:val="0"/>
                      <w:marRight w:val="0"/>
                      <w:marTop w:val="0"/>
                      <w:marBottom w:val="0"/>
                      <w:divBdr>
                        <w:top w:val="none" w:sz="0" w:space="0" w:color="auto"/>
                        <w:left w:val="none" w:sz="0" w:space="0" w:color="auto"/>
                        <w:bottom w:val="none" w:sz="0" w:space="0" w:color="auto"/>
                        <w:right w:val="none" w:sz="0" w:space="0" w:color="auto"/>
                      </w:divBdr>
                    </w:div>
                    <w:div w:id="248003908">
                      <w:marLeft w:val="0"/>
                      <w:marRight w:val="0"/>
                      <w:marTop w:val="0"/>
                      <w:marBottom w:val="0"/>
                      <w:divBdr>
                        <w:top w:val="none" w:sz="0" w:space="0" w:color="auto"/>
                        <w:left w:val="none" w:sz="0" w:space="0" w:color="auto"/>
                        <w:bottom w:val="none" w:sz="0" w:space="0" w:color="auto"/>
                        <w:right w:val="none" w:sz="0" w:space="0" w:color="auto"/>
                      </w:divBdr>
                    </w:div>
                    <w:div w:id="1790051204">
                      <w:marLeft w:val="0"/>
                      <w:marRight w:val="0"/>
                      <w:marTop w:val="0"/>
                      <w:marBottom w:val="0"/>
                      <w:divBdr>
                        <w:top w:val="none" w:sz="0" w:space="0" w:color="auto"/>
                        <w:left w:val="none" w:sz="0" w:space="0" w:color="auto"/>
                        <w:bottom w:val="none" w:sz="0" w:space="0" w:color="auto"/>
                        <w:right w:val="none" w:sz="0" w:space="0" w:color="auto"/>
                      </w:divBdr>
                    </w:div>
                    <w:div w:id="1773547055">
                      <w:marLeft w:val="0"/>
                      <w:marRight w:val="0"/>
                      <w:marTop w:val="0"/>
                      <w:marBottom w:val="0"/>
                      <w:divBdr>
                        <w:top w:val="none" w:sz="0" w:space="0" w:color="auto"/>
                        <w:left w:val="none" w:sz="0" w:space="0" w:color="auto"/>
                        <w:bottom w:val="none" w:sz="0" w:space="0" w:color="auto"/>
                        <w:right w:val="none" w:sz="0" w:space="0" w:color="auto"/>
                      </w:divBdr>
                    </w:div>
                    <w:div w:id="1425877274">
                      <w:marLeft w:val="0"/>
                      <w:marRight w:val="0"/>
                      <w:marTop w:val="0"/>
                      <w:marBottom w:val="0"/>
                      <w:divBdr>
                        <w:top w:val="none" w:sz="0" w:space="0" w:color="auto"/>
                        <w:left w:val="none" w:sz="0" w:space="0" w:color="auto"/>
                        <w:bottom w:val="none" w:sz="0" w:space="0" w:color="auto"/>
                        <w:right w:val="none" w:sz="0" w:space="0" w:color="auto"/>
                      </w:divBdr>
                    </w:div>
                    <w:div w:id="1821966397">
                      <w:marLeft w:val="0"/>
                      <w:marRight w:val="0"/>
                      <w:marTop w:val="0"/>
                      <w:marBottom w:val="0"/>
                      <w:divBdr>
                        <w:top w:val="none" w:sz="0" w:space="0" w:color="auto"/>
                        <w:left w:val="none" w:sz="0" w:space="0" w:color="auto"/>
                        <w:bottom w:val="none" w:sz="0" w:space="0" w:color="auto"/>
                        <w:right w:val="none" w:sz="0" w:space="0" w:color="auto"/>
                      </w:divBdr>
                    </w:div>
                    <w:div w:id="704409089">
                      <w:marLeft w:val="0"/>
                      <w:marRight w:val="0"/>
                      <w:marTop w:val="0"/>
                      <w:marBottom w:val="0"/>
                      <w:divBdr>
                        <w:top w:val="none" w:sz="0" w:space="0" w:color="auto"/>
                        <w:left w:val="none" w:sz="0" w:space="0" w:color="auto"/>
                        <w:bottom w:val="none" w:sz="0" w:space="0" w:color="auto"/>
                        <w:right w:val="none" w:sz="0" w:space="0" w:color="auto"/>
                      </w:divBdr>
                    </w:div>
                    <w:div w:id="1420953599">
                      <w:marLeft w:val="0"/>
                      <w:marRight w:val="0"/>
                      <w:marTop w:val="0"/>
                      <w:marBottom w:val="0"/>
                      <w:divBdr>
                        <w:top w:val="none" w:sz="0" w:space="0" w:color="auto"/>
                        <w:left w:val="none" w:sz="0" w:space="0" w:color="auto"/>
                        <w:bottom w:val="none" w:sz="0" w:space="0" w:color="auto"/>
                        <w:right w:val="none" w:sz="0" w:space="0" w:color="auto"/>
                      </w:divBdr>
                    </w:div>
                    <w:div w:id="1291280779">
                      <w:marLeft w:val="0"/>
                      <w:marRight w:val="0"/>
                      <w:marTop w:val="0"/>
                      <w:marBottom w:val="0"/>
                      <w:divBdr>
                        <w:top w:val="none" w:sz="0" w:space="0" w:color="auto"/>
                        <w:left w:val="none" w:sz="0" w:space="0" w:color="auto"/>
                        <w:bottom w:val="none" w:sz="0" w:space="0" w:color="auto"/>
                        <w:right w:val="none" w:sz="0" w:space="0" w:color="auto"/>
                      </w:divBdr>
                    </w:div>
                    <w:div w:id="666980344">
                      <w:marLeft w:val="0"/>
                      <w:marRight w:val="0"/>
                      <w:marTop w:val="0"/>
                      <w:marBottom w:val="0"/>
                      <w:divBdr>
                        <w:top w:val="none" w:sz="0" w:space="0" w:color="auto"/>
                        <w:left w:val="none" w:sz="0" w:space="0" w:color="auto"/>
                        <w:bottom w:val="none" w:sz="0" w:space="0" w:color="auto"/>
                        <w:right w:val="none" w:sz="0" w:space="0" w:color="auto"/>
                      </w:divBdr>
                    </w:div>
                    <w:div w:id="1818185459">
                      <w:marLeft w:val="0"/>
                      <w:marRight w:val="0"/>
                      <w:marTop w:val="0"/>
                      <w:marBottom w:val="0"/>
                      <w:divBdr>
                        <w:top w:val="none" w:sz="0" w:space="0" w:color="auto"/>
                        <w:left w:val="none" w:sz="0" w:space="0" w:color="auto"/>
                        <w:bottom w:val="none" w:sz="0" w:space="0" w:color="auto"/>
                        <w:right w:val="none" w:sz="0" w:space="0" w:color="auto"/>
                      </w:divBdr>
                    </w:div>
                    <w:div w:id="1832016043">
                      <w:marLeft w:val="0"/>
                      <w:marRight w:val="0"/>
                      <w:marTop w:val="0"/>
                      <w:marBottom w:val="0"/>
                      <w:divBdr>
                        <w:top w:val="none" w:sz="0" w:space="0" w:color="auto"/>
                        <w:left w:val="none" w:sz="0" w:space="0" w:color="auto"/>
                        <w:bottom w:val="none" w:sz="0" w:space="0" w:color="auto"/>
                        <w:right w:val="none" w:sz="0" w:space="0" w:color="auto"/>
                      </w:divBdr>
                    </w:div>
                    <w:div w:id="974455257">
                      <w:marLeft w:val="0"/>
                      <w:marRight w:val="0"/>
                      <w:marTop w:val="0"/>
                      <w:marBottom w:val="0"/>
                      <w:divBdr>
                        <w:top w:val="none" w:sz="0" w:space="0" w:color="auto"/>
                        <w:left w:val="none" w:sz="0" w:space="0" w:color="auto"/>
                        <w:bottom w:val="none" w:sz="0" w:space="0" w:color="auto"/>
                        <w:right w:val="none" w:sz="0" w:space="0" w:color="auto"/>
                      </w:divBdr>
                    </w:div>
                    <w:div w:id="1905263480">
                      <w:marLeft w:val="0"/>
                      <w:marRight w:val="0"/>
                      <w:marTop w:val="0"/>
                      <w:marBottom w:val="0"/>
                      <w:divBdr>
                        <w:top w:val="none" w:sz="0" w:space="0" w:color="auto"/>
                        <w:left w:val="none" w:sz="0" w:space="0" w:color="auto"/>
                        <w:bottom w:val="none" w:sz="0" w:space="0" w:color="auto"/>
                        <w:right w:val="none" w:sz="0" w:space="0" w:color="auto"/>
                      </w:divBdr>
                    </w:div>
                    <w:div w:id="507215367">
                      <w:marLeft w:val="0"/>
                      <w:marRight w:val="0"/>
                      <w:marTop w:val="0"/>
                      <w:marBottom w:val="0"/>
                      <w:divBdr>
                        <w:top w:val="none" w:sz="0" w:space="0" w:color="auto"/>
                        <w:left w:val="none" w:sz="0" w:space="0" w:color="auto"/>
                        <w:bottom w:val="none" w:sz="0" w:space="0" w:color="auto"/>
                        <w:right w:val="none" w:sz="0" w:space="0" w:color="auto"/>
                      </w:divBdr>
                    </w:div>
                    <w:div w:id="1968126388">
                      <w:marLeft w:val="0"/>
                      <w:marRight w:val="0"/>
                      <w:marTop w:val="0"/>
                      <w:marBottom w:val="0"/>
                      <w:divBdr>
                        <w:top w:val="none" w:sz="0" w:space="0" w:color="auto"/>
                        <w:left w:val="none" w:sz="0" w:space="0" w:color="auto"/>
                        <w:bottom w:val="none" w:sz="0" w:space="0" w:color="auto"/>
                        <w:right w:val="none" w:sz="0" w:space="0" w:color="auto"/>
                      </w:divBdr>
                    </w:div>
                    <w:div w:id="1122841378">
                      <w:marLeft w:val="0"/>
                      <w:marRight w:val="0"/>
                      <w:marTop w:val="0"/>
                      <w:marBottom w:val="0"/>
                      <w:divBdr>
                        <w:top w:val="none" w:sz="0" w:space="0" w:color="auto"/>
                        <w:left w:val="none" w:sz="0" w:space="0" w:color="auto"/>
                        <w:bottom w:val="none" w:sz="0" w:space="0" w:color="auto"/>
                        <w:right w:val="none" w:sz="0" w:space="0" w:color="auto"/>
                      </w:divBdr>
                    </w:div>
                    <w:div w:id="757138267">
                      <w:marLeft w:val="0"/>
                      <w:marRight w:val="0"/>
                      <w:marTop w:val="0"/>
                      <w:marBottom w:val="0"/>
                      <w:divBdr>
                        <w:top w:val="none" w:sz="0" w:space="0" w:color="auto"/>
                        <w:left w:val="none" w:sz="0" w:space="0" w:color="auto"/>
                        <w:bottom w:val="none" w:sz="0" w:space="0" w:color="auto"/>
                        <w:right w:val="none" w:sz="0" w:space="0" w:color="auto"/>
                      </w:divBdr>
                    </w:div>
                    <w:div w:id="929776760">
                      <w:marLeft w:val="0"/>
                      <w:marRight w:val="0"/>
                      <w:marTop w:val="0"/>
                      <w:marBottom w:val="0"/>
                      <w:divBdr>
                        <w:top w:val="none" w:sz="0" w:space="0" w:color="auto"/>
                        <w:left w:val="none" w:sz="0" w:space="0" w:color="auto"/>
                        <w:bottom w:val="none" w:sz="0" w:space="0" w:color="auto"/>
                        <w:right w:val="none" w:sz="0" w:space="0" w:color="auto"/>
                      </w:divBdr>
                    </w:div>
                    <w:div w:id="1229146222">
                      <w:marLeft w:val="0"/>
                      <w:marRight w:val="0"/>
                      <w:marTop w:val="0"/>
                      <w:marBottom w:val="0"/>
                      <w:divBdr>
                        <w:top w:val="none" w:sz="0" w:space="0" w:color="auto"/>
                        <w:left w:val="none" w:sz="0" w:space="0" w:color="auto"/>
                        <w:bottom w:val="none" w:sz="0" w:space="0" w:color="auto"/>
                        <w:right w:val="none" w:sz="0" w:space="0" w:color="auto"/>
                      </w:divBdr>
                    </w:div>
                    <w:div w:id="905072537">
                      <w:marLeft w:val="0"/>
                      <w:marRight w:val="0"/>
                      <w:marTop w:val="0"/>
                      <w:marBottom w:val="0"/>
                      <w:divBdr>
                        <w:top w:val="none" w:sz="0" w:space="0" w:color="auto"/>
                        <w:left w:val="none" w:sz="0" w:space="0" w:color="auto"/>
                        <w:bottom w:val="none" w:sz="0" w:space="0" w:color="auto"/>
                        <w:right w:val="none" w:sz="0" w:space="0" w:color="auto"/>
                      </w:divBdr>
                    </w:div>
                    <w:div w:id="842745753">
                      <w:marLeft w:val="0"/>
                      <w:marRight w:val="0"/>
                      <w:marTop w:val="0"/>
                      <w:marBottom w:val="0"/>
                      <w:divBdr>
                        <w:top w:val="none" w:sz="0" w:space="0" w:color="auto"/>
                        <w:left w:val="none" w:sz="0" w:space="0" w:color="auto"/>
                        <w:bottom w:val="none" w:sz="0" w:space="0" w:color="auto"/>
                        <w:right w:val="none" w:sz="0" w:space="0" w:color="auto"/>
                      </w:divBdr>
                    </w:div>
                    <w:div w:id="1495682840">
                      <w:marLeft w:val="0"/>
                      <w:marRight w:val="0"/>
                      <w:marTop w:val="0"/>
                      <w:marBottom w:val="0"/>
                      <w:divBdr>
                        <w:top w:val="none" w:sz="0" w:space="0" w:color="auto"/>
                        <w:left w:val="none" w:sz="0" w:space="0" w:color="auto"/>
                        <w:bottom w:val="none" w:sz="0" w:space="0" w:color="auto"/>
                        <w:right w:val="none" w:sz="0" w:space="0" w:color="auto"/>
                      </w:divBdr>
                    </w:div>
                    <w:div w:id="1867064741">
                      <w:marLeft w:val="0"/>
                      <w:marRight w:val="0"/>
                      <w:marTop w:val="0"/>
                      <w:marBottom w:val="0"/>
                      <w:divBdr>
                        <w:top w:val="none" w:sz="0" w:space="0" w:color="auto"/>
                        <w:left w:val="none" w:sz="0" w:space="0" w:color="auto"/>
                        <w:bottom w:val="none" w:sz="0" w:space="0" w:color="auto"/>
                        <w:right w:val="none" w:sz="0" w:space="0" w:color="auto"/>
                      </w:divBdr>
                    </w:div>
                    <w:div w:id="1332174161">
                      <w:marLeft w:val="0"/>
                      <w:marRight w:val="0"/>
                      <w:marTop w:val="0"/>
                      <w:marBottom w:val="0"/>
                      <w:divBdr>
                        <w:top w:val="none" w:sz="0" w:space="0" w:color="auto"/>
                        <w:left w:val="none" w:sz="0" w:space="0" w:color="auto"/>
                        <w:bottom w:val="none" w:sz="0" w:space="0" w:color="auto"/>
                        <w:right w:val="none" w:sz="0" w:space="0" w:color="auto"/>
                      </w:divBdr>
                    </w:div>
                    <w:div w:id="290985203">
                      <w:marLeft w:val="0"/>
                      <w:marRight w:val="0"/>
                      <w:marTop w:val="0"/>
                      <w:marBottom w:val="0"/>
                      <w:divBdr>
                        <w:top w:val="none" w:sz="0" w:space="0" w:color="auto"/>
                        <w:left w:val="none" w:sz="0" w:space="0" w:color="auto"/>
                        <w:bottom w:val="none" w:sz="0" w:space="0" w:color="auto"/>
                        <w:right w:val="none" w:sz="0" w:space="0" w:color="auto"/>
                      </w:divBdr>
                    </w:div>
                    <w:div w:id="713578361">
                      <w:marLeft w:val="0"/>
                      <w:marRight w:val="0"/>
                      <w:marTop w:val="0"/>
                      <w:marBottom w:val="0"/>
                      <w:divBdr>
                        <w:top w:val="none" w:sz="0" w:space="0" w:color="auto"/>
                        <w:left w:val="none" w:sz="0" w:space="0" w:color="auto"/>
                        <w:bottom w:val="none" w:sz="0" w:space="0" w:color="auto"/>
                        <w:right w:val="none" w:sz="0" w:space="0" w:color="auto"/>
                      </w:divBdr>
                    </w:div>
                    <w:div w:id="1305620407">
                      <w:marLeft w:val="0"/>
                      <w:marRight w:val="0"/>
                      <w:marTop w:val="0"/>
                      <w:marBottom w:val="0"/>
                      <w:divBdr>
                        <w:top w:val="none" w:sz="0" w:space="0" w:color="auto"/>
                        <w:left w:val="none" w:sz="0" w:space="0" w:color="auto"/>
                        <w:bottom w:val="none" w:sz="0" w:space="0" w:color="auto"/>
                        <w:right w:val="none" w:sz="0" w:space="0" w:color="auto"/>
                      </w:divBdr>
                    </w:div>
                    <w:div w:id="230891035">
                      <w:marLeft w:val="0"/>
                      <w:marRight w:val="0"/>
                      <w:marTop w:val="0"/>
                      <w:marBottom w:val="0"/>
                      <w:divBdr>
                        <w:top w:val="none" w:sz="0" w:space="0" w:color="auto"/>
                        <w:left w:val="none" w:sz="0" w:space="0" w:color="auto"/>
                        <w:bottom w:val="none" w:sz="0" w:space="0" w:color="auto"/>
                        <w:right w:val="none" w:sz="0" w:space="0" w:color="auto"/>
                      </w:divBdr>
                    </w:div>
                    <w:div w:id="291058796">
                      <w:marLeft w:val="0"/>
                      <w:marRight w:val="0"/>
                      <w:marTop w:val="0"/>
                      <w:marBottom w:val="0"/>
                      <w:divBdr>
                        <w:top w:val="none" w:sz="0" w:space="0" w:color="auto"/>
                        <w:left w:val="none" w:sz="0" w:space="0" w:color="auto"/>
                        <w:bottom w:val="none" w:sz="0" w:space="0" w:color="auto"/>
                        <w:right w:val="none" w:sz="0" w:space="0" w:color="auto"/>
                      </w:divBdr>
                    </w:div>
                    <w:div w:id="906956407">
                      <w:marLeft w:val="0"/>
                      <w:marRight w:val="0"/>
                      <w:marTop w:val="0"/>
                      <w:marBottom w:val="0"/>
                      <w:divBdr>
                        <w:top w:val="none" w:sz="0" w:space="0" w:color="auto"/>
                        <w:left w:val="none" w:sz="0" w:space="0" w:color="auto"/>
                        <w:bottom w:val="none" w:sz="0" w:space="0" w:color="auto"/>
                        <w:right w:val="none" w:sz="0" w:space="0" w:color="auto"/>
                      </w:divBdr>
                    </w:div>
                    <w:div w:id="1862818550">
                      <w:marLeft w:val="0"/>
                      <w:marRight w:val="0"/>
                      <w:marTop w:val="0"/>
                      <w:marBottom w:val="0"/>
                      <w:divBdr>
                        <w:top w:val="none" w:sz="0" w:space="0" w:color="auto"/>
                        <w:left w:val="none" w:sz="0" w:space="0" w:color="auto"/>
                        <w:bottom w:val="none" w:sz="0" w:space="0" w:color="auto"/>
                        <w:right w:val="none" w:sz="0" w:space="0" w:color="auto"/>
                      </w:divBdr>
                    </w:div>
                    <w:div w:id="954479180">
                      <w:marLeft w:val="0"/>
                      <w:marRight w:val="0"/>
                      <w:marTop w:val="0"/>
                      <w:marBottom w:val="0"/>
                      <w:divBdr>
                        <w:top w:val="none" w:sz="0" w:space="0" w:color="auto"/>
                        <w:left w:val="none" w:sz="0" w:space="0" w:color="auto"/>
                        <w:bottom w:val="none" w:sz="0" w:space="0" w:color="auto"/>
                        <w:right w:val="none" w:sz="0" w:space="0" w:color="auto"/>
                      </w:divBdr>
                    </w:div>
                    <w:div w:id="605964146">
                      <w:marLeft w:val="0"/>
                      <w:marRight w:val="0"/>
                      <w:marTop w:val="0"/>
                      <w:marBottom w:val="0"/>
                      <w:divBdr>
                        <w:top w:val="none" w:sz="0" w:space="0" w:color="auto"/>
                        <w:left w:val="none" w:sz="0" w:space="0" w:color="auto"/>
                        <w:bottom w:val="none" w:sz="0" w:space="0" w:color="auto"/>
                        <w:right w:val="none" w:sz="0" w:space="0" w:color="auto"/>
                      </w:divBdr>
                    </w:div>
                    <w:div w:id="276759866">
                      <w:marLeft w:val="0"/>
                      <w:marRight w:val="0"/>
                      <w:marTop w:val="0"/>
                      <w:marBottom w:val="0"/>
                      <w:divBdr>
                        <w:top w:val="none" w:sz="0" w:space="0" w:color="auto"/>
                        <w:left w:val="none" w:sz="0" w:space="0" w:color="auto"/>
                        <w:bottom w:val="none" w:sz="0" w:space="0" w:color="auto"/>
                        <w:right w:val="none" w:sz="0" w:space="0" w:color="auto"/>
                      </w:divBdr>
                    </w:div>
                    <w:div w:id="194125028">
                      <w:marLeft w:val="0"/>
                      <w:marRight w:val="0"/>
                      <w:marTop w:val="0"/>
                      <w:marBottom w:val="0"/>
                      <w:divBdr>
                        <w:top w:val="none" w:sz="0" w:space="0" w:color="auto"/>
                        <w:left w:val="none" w:sz="0" w:space="0" w:color="auto"/>
                        <w:bottom w:val="none" w:sz="0" w:space="0" w:color="auto"/>
                        <w:right w:val="none" w:sz="0" w:space="0" w:color="auto"/>
                      </w:divBdr>
                    </w:div>
                    <w:div w:id="1420903076">
                      <w:marLeft w:val="0"/>
                      <w:marRight w:val="0"/>
                      <w:marTop w:val="0"/>
                      <w:marBottom w:val="0"/>
                      <w:divBdr>
                        <w:top w:val="none" w:sz="0" w:space="0" w:color="auto"/>
                        <w:left w:val="none" w:sz="0" w:space="0" w:color="auto"/>
                        <w:bottom w:val="none" w:sz="0" w:space="0" w:color="auto"/>
                        <w:right w:val="none" w:sz="0" w:space="0" w:color="auto"/>
                      </w:divBdr>
                    </w:div>
                    <w:div w:id="637955977">
                      <w:marLeft w:val="0"/>
                      <w:marRight w:val="0"/>
                      <w:marTop w:val="0"/>
                      <w:marBottom w:val="0"/>
                      <w:divBdr>
                        <w:top w:val="none" w:sz="0" w:space="0" w:color="auto"/>
                        <w:left w:val="none" w:sz="0" w:space="0" w:color="auto"/>
                        <w:bottom w:val="none" w:sz="0" w:space="0" w:color="auto"/>
                        <w:right w:val="none" w:sz="0" w:space="0" w:color="auto"/>
                      </w:divBdr>
                    </w:div>
                    <w:div w:id="2072076819">
                      <w:marLeft w:val="0"/>
                      <w:marRight w:val="0"/>
                      <w:marTop w:val="0"/>
                      <w:marBottom w:val="0"/>
                      <w:divBdr>
                        <w:top w:val="none" w:sz="0" w:space="0" w:color="auto"/>
                        <w:left w:val="none" w:sz="0" w:space="0" w:color="auto"/>
                        <w:bottom w:val="none" w:sz="0" w:space="0" w:color="auto"/>
                        <w:right w:val="none" w:sz="0" w:space="0" w:color="auto"/>
                      </w:divBdr>
                    </w:div>
                    <w:div w:id="85007781">
                      <w:marLeft w:val="0"/>
                      <w:marRight w:val="0"/>
                      <w:marTop w:val="0"/>
                      <w:marBottom w:val="0"/>
                      <w:divBdr>
                        <w:top w:val="none" w:sz="0" w:space="0" w:color="auto"/>
                        <w:left w:val="none" w:sz="0" w:space="0" w:color="auto"/>
                        <w:bottom w:val="none" w:sz="0" w:space="0" w:color="auto"/>
                        <w:right w:val="none" w:sz="0" w:space="0" w:color="auto"/>
                      </w:divBdr>
                    </w:div>
                    <w:div w:id="1621108591">
                      <w:marLeft w:val="0"/>
                      <w:marRight w:val="0"/>
                      <w:marTop w:val="0"/>
                      <w:marBottom w:val="0"/>
                      <w:divBdr>
                        <w:top w:val="none" w:sz="0" w:space="0" w:color="auto"/>
                        <w:left w:val="none" w:sz="0" w:space="0" w:color="auto"/>
                        <w:bottom w:val="none" w:sz="0" w:space="0" w:color="auto"/>
                        <w:right w:val="none" w:sz="0" w:space="0" w:color="auto"/>
                      </w:divBdr>
                    </w:div>
                    <w:div w:id="1931813167">
                      <w:marLeft w:val="0"/>
                      <w:marRight w:val="0"/>
                      <w:marTop w:val="0"/>
                      <w:marBottom w:val="0"/>
                      <w:divBdr>
                        <w:top w:val="none" w:sz="0" w:space="0" w:color="auto"/>
                        <w:left w:val="none" w:sz="0" w:space="0" w:color="auto"/>
                        <w:bottom w:val="none" w:sz="0" w:space="0" w:color="auto"/>
                        <w:right w:val="none" w:sz="0" w:space="0" w:color="auto"/>
                      </w:divBdr>
                    </w:div>
                    <w:div w:id="407922748">
                      <w:marLeft w:val="0"/>
                      <w:marRight w:val="0"/>
                      <w:marTop w:val="0"/>
                      <w:marBottom w:val="0"/>
                      <w:divBdr>
                        <w:top w:val="none" w:sz="0" w:space="0" w:color="auto"/>
                        <w:left w:val="none" w:sz="0" w:space="0" w:color="auto"/>
                        <w:bottom w:val="none" w:sz="0" w:space="0" w:color="auto"/>
                        <w:right w:val="none" w:sz="0" w:space="0" w:color="auto"/>
                      </w:divBdr>
                    </w:div>
                    <w:div w:id="1999728512">
                      <w:marLeft w:val="0"/>
                      <w:marRight w:val="0"/>
                      <w:marTop w:val="0"/>
                      <w:marBottom w:val="0"/>
                      <w:divBdr>
                        <w:top w:val="none" w:sz="0" w:space="0" w:color="auto"/>
                        <w:left w:val="none" w:sz="0" w:space="0" w:color="auto"/>
                        <w:bottom w:val="none" w:sz="0" w:space="0" w:color="auto"/>
                        <w:right w:val="none" w:sz="0" w:space="0" w:color="auto"/>
                      </w:divBdr>
                    </w:div>
                    <w:div w:id="618031258">
                      <w:marLeft w:val="0"/>
                      <w:marRight w:val="0"/>
                      <w:marTop w:val="0"/>
                      <w:marBottom w:val="0"/>
                      <w:divBdr>
                        <w:top w:val="none" w:sz="0" w:space="0" w:color="auto"/>
                        <w:left w:val="none" w:sz="0" w:space="0" w:color="auto"/>
                        <w:bottom w:val="none" w:sz="0" w:space="0" w:color="auto"/>
                        <w:right w:val="none" w:sz="0" w:space="0" w:color="auto"/>
                      </w:divBdr>
                    </w:div>
                    <w:div w:id="1987394512">
                      <w:marLeft w:val="0"/>
                      <w:marRight w:val="0"/>
                      <w:marTop w:val="0"/>
                      <w:marBottom w:val="0"/>
                      <w:divBdr>
                        <w:top w:val="none" w:sz="0" w:space="0" w:color="auto"/>
                        <w:left w:val="none" w:sz="0" w:space="0" w:color="auto"/>
                        <w:bottom w:val="none" w:sz="0" w:space="0" w:color="auto"/>
                        <w:right w:val="none" w:sz="0" w:space="0" w:color="auto"/>
                      </w:divBdr>
                    </w:div>
                    <w:div w:id="1095203898">
                      <w:marLeft w:val="0"/>
                      <w:marRight w:val="0"/>
                      <w:marTop w:val="0"/>
                      <w:marBottom w:val="0"/>
                      <w:divBdr>
                        <w:top w:val="none" w:sz="0" w:space="0" w:color="auto"/>
                        <w:left w:val="none" w:sz="0" w:space="0" w:color="auto"/>
                        <w:bottom w:val="none" w:sz="0" w:space="0" w:color="auto"/>
                        <w:right w:val="none" w:sz="0" w:space="0" w:color="auto"/>
                      </w:divBdr>
                    </w:div>
                    <w:div w:id="1532379333">
                      <w:marLeft w:val="0"/>
                      <w:marRight w:val="0"/>
                      <w:marTop w:val="0"/>
                      <w:marBottom w:val="0"/>
                      <w:divBdr>
                        <w:top w:val="none" w:sz="0" w:space="0" w:color="auto"/>
                        <w:left w:val="none" w:sz="0" w:space="0" w:color="auto"/>
                        <w:bottom w:val="none" w:sz="0" w:space="0" w:color="auto"/>
                        <w:right w:val="none" w:sz="0" w:space="0" w:color="auto"/>
                      </w:divBdr>
                    </w:div>
                    <w:div w:id="1815944869">
                      <w:marLeft w:val="0"/>
                      <w:marRight w:val="0"/>
                      <w:marTop w:val="0"/>
                      <w:marBottom w:val="0"/>
                      <w:divBdr>
                        <w:top w:val="none" w:sz="0" w:space="0" w:color="auto"/>
                        <w:left w:val="none" w:sz="0" w:space="0" w:color="auto"/>
                        <w:bottom w:val="none" w:sz="0" w:space="0" w:color="auto"/>
                        <w:right w:val="none" w:sz="0" w:space="0" w:color="auto"/>
                      </w:divBdr>
                    </w:div>
                    <w:div w:id="865874032">
                      <w:marLeft w:val="0"/>
                      <w:marRight w:val="0"/>
                      <w:marTop w:val="0"/>
                      <w:marBottom w:val="0"/>
                      <w:divBdr>
                        <w:top w:val="none" w:sz="0" w:space="0" w:color="auto"/>
                        <w:left w:val="none" w:sz="0" w:space="0" w:color="auto"/>
                        <w:bottom w:val="none" w:sz="0" w:space="0" w:color="auto"/>
                        <w:right w:val="none" w:sz="0" w:space="0" w:color="auto"/>
                      </w:divBdr>
                    </w:div>
                    <w:div w:id="1364479846">
                      <w:marLeft w:val="0"/>
                      <w:marRight w:val="0"/>
                      <w:marTop w:val="0"/>
                      <w:marBottom w:val="0"/>
                      <w:divBdr>
                        <w:top w:val="none" w:sz="0" w:space="0" w:color="auto"/>
                        <w:left w:val="none" w:sz="0" w:space="0" w:color="auto"/>
                        <w:bottom w:val="none" w:sz="0" w:space="0" w:color="auto"/>
                        <w:right w:val="none" w:sz="0" w:space="0" w:color="auto"/>
                      </w:divBdr>
                    </w:div>
                    <w:div w:id="616064675">
                      <w:marLeft w:val="0"/>
                      <w:marRight w:val="0"/>
                      <w:marTop w:val="0"/>
                      <w:marBottom w:val="0"/>
                      <w:divBdr>
                        <w:top w:val="none" w:sz="0" w:space="0" w:color="auto"/>
                        <w:left w:val="none" w:sz="0" w:space="0" w:color="auto"/>
                        <w:bottom w:val="none" w:sz="0" w:space="0" w:color="auto"/>
                        <w:right w:val="none" w:sz="0" w:space="0" w:color="auto"/>
                      </w:divBdr>
                    </w:div>
                    <w:div w:id="770012099">
                      <w:marLeft w:val="0"/>
                      <w:marRight w:val="0"/>
                      <w:marTop w:val="0"/>
                      <w:marBottom w:val="0"/>
                      <w:divBdr>
                        <w:top w:val="none" w:sz="0" w:space="0" w:color="auto"/>
                        <w:left w:val="none" w:sz="0" w:space="0" w:color="auto"/>
                        <w:bottom w:val="none" w:sz="0" w:space="0" w:color="auto"/>
                        <w:right w:val="none" w:sz="0" w:space="0" w:color="auto"/>
                      </w:divBdr>
                    </w:div>
                    <w:div w:id="756292419">
                      <w:marLeft w:val="0"/>
                      <w:marRight w:val="0"/>
                      <w:marTop w:val="0"/>
                      <w:marBottom w:val="0"/>
                      <w:divBdr>
                        <w:top w:val="none" w:sz="0" w:space="0" w:color="auto"/>
                        <w:left w:val="none" w:sz="0" w:space="0" w:color="auto"/>
                        <w:bottom w:val="none" w:sz="0" w:space="0" w:color="auto"/>
                        <w:right w:val="none" w:sz="0" w:space="0" w:color="auto"/>
                      </w:divBdr>
                    </w:div>
                    <w:div w:id="1844396855">
                      <w:marLeft w:val="0"/>
                      <w:marRight w:val="0"/>
                      <w:marTop w:val="0"/>
                      <w:marBottom w:val="0"/>
                      <w:divBdr>
                        <w:top w:val="none" w:sz="0" w:space="0" w:color="auto"/>
                        <w:left w:val="none" w:sz="0" w:space="0" w:color="auto"/>
                        <w:bottom w:val="none" w:sz="0" w:space="0" w:color="auto"/>
                        <w:right w:val="none" w:sz="0" w:space="0" w:color="auto"/>
                      </w:divBdr>
                    </w:div>
                    <w:div w:id="968894879">
                      <w:marLeft w:val="0"/>
                      <w:marRight w:val="0"/>
                      <w:marTop w:val="0"/>
                      <w:marBottom w:val="0"/>
                      <w:divBdr>
                        <w:top w:val="none" w:sz="0" w:space="0" w:color="auto"/>
                        <w:left w:val="none" w:sz="0" w:space="0" w:color="auto"/>
                        <w:bottom w:val="none" w:sz="0" w:space="0" w:color="auto"/>
                        <w:right w:val="none" w:sz="0" w:space="0" w:color="auto"/>
                      </w:divBdr>
                    </w:div>
                    <w:div w:id="1048869893">
                      <w:marLeft w:val="0"/>
                      <w:marRight w:val="0"/>
                      <w:marTop w:val="0"/>
                      <w:marBottom w:val="0"/>
                      <w:divBdr>
                        <w:top w:val="none" w:sz="0" w:space="0" w:color="auto"/>
                        <w:left w:val="none" w:sz="0" w:space="0" w:color="auto"/>
                        <w:bottom w:val="none" w:sz="0" w:space="0" w:color="auto"/>
                        <w:right w:val="none" w:sz="0" w:space="0" w:color="auto"/>
                      </w:divBdr>
                    </w:div>
                    <w:div w:id="2133596449">
                      <w:marLeft w:val="0"/>
                      <w:marRight w:val="0"/>
                      <w:marTop w:val="0"/>
                      <w:marBottom w:val="0"/>
                      <w:divBdr>
                        <w:top w:val="none" w:sz="0" w:space="0" w:color="auto"/>
                        <w:left w:val="none" w:sz="0" w:space="0" w:color="auto"/>
                        <w:bottom w:val="none" w:sz="0" w:space="0" w:color="auto"/>
                        <w:right w:val="none" w:sz="0" w:space="0" w:color="auto"/>
                      </w:divBdr>
                    </w:div>
                    <w:div w:id="539978886">
                      <w:marLeft w:val="0"/>
                      <w:marRight w:val="0"/>
                      <w:marTop w:val="0"/>
                      <w:marBottom w:val="0"/>
                      <w:divBdr>
                        <w:top w:val="none" w:sz="0" w:space="0" w:color="auto"/>
                        <w:left w:val="none" w:sz="0" w:space="0" w:color="auto"/>
                        <w:bottom w:val="none" w:sz="0" w:space="0" w:color="auto"/>
                        <w:right w:val="none" w:sz="0" w:space="0" w:color="auto"/>
                      </w:divBdr>
                    </w:div>
                    <w:div w:id="1957330413">
                      <w:marLeft w:val="0"/>
                      <w:marRight w:val="0"/>
                      <w:marTop w:val="0"/>
                      <w:marBottom w:val="0"/>
                      <w:divBdr>
                        <w:top w:val="none" w:sz="0" w:space="0" w:color="auto"/>
                        <w:left w:val="none" w:sz="0" w:space="0" w:color="auto"/>
                        <w:bottom w:val="none" w:sz="0" w:space="0" w:color="auto"/>
                        <w:right w:val="none" w:sz="0" w:space="0" w:color="auto"/>
                      </w:divBdr>
                    </w:div>
                    <w:div w:id="395518025">
                      <w:marLeft w:val="0"/>
                      <w:marRight w:val="0"/>
                      <w:marTop w:val="0"/>
                      <w:marBottom w:val="0"/>
                      <w:divBdr>
                        <w:top w:val="none" w:sz="0" w:space="0" w:color="auto"/>
                        <w:left w:val="none" w:sz="0" w:space="0" w:color="auto"/>
                        <w:bottom w:val="none" w:sz="0" w:space="0" w:color="auto"/>
                        <w:right w:val="none" w:sz="0" w:space="0" w:color="auto"/>
                      </w:divBdr>
                    </w:div>
                    <w:div w:id="306594098">
                      <w:marLeft w:val="0"/>
                      <w:marRight w:val="0"/>
                      <w:marTop w:val="0"/>
                      <w:marBottom w:val="0"/>
                      <w:divBdr>
                        <w:top w:val="none" w:sz="0" w:space="0" w:color="auto"/>
                        <w:left w:val="none" w:sz="0" w:space="0" w:color="auto"/>
                        <w:bottom w:val="none" w:sz="0" w:space="0" w:color="auto"/>
                        <w:right w:val="none" w:sz="0" w:space="0" w:color="auto"/>
                      </w:divBdr>
                    </w:div>
                    <w:div w:id="1007101794">
                      <w:marLeft w:val="0"/>
                      <w:marRight w:val="0"/>
                      <w:marTop w:val="0"/>
                      <w:marBottom w:val="0"/>
                      <w:divBdr>
                        <w:top w:val="none" w:sz="0" w:space="0" w:color="auto"/>
                        <w:left w:val="none" w:sz="0" w:space="0" w:color="auto"/>
                        <w:bottom w:val="none" w:sz="0" w:space="0" w:color="auto"/>
                        <w:right w:val="none" w:sz="0" w:space="0" w:color="auto"/>
                      </w:divBdr>
                    </w:div>
                    <w:div w:id="2055423047">
                      <w:marLeft w:val="0"/>
                      <w:marRight w:val="0"/>
                      <w:marTop w:val="0"/>
                      <w:marBottom w:val="0"/>
                      <w:divBdr>
                        <w:top w:val="none" w:sz="0" w:space="0" w:color="auto"/>
                        <w:left w:val="none" w:sz="0" w:space="0" w:color="auto"/>
                        <w:bottom w:val="none" w:sz="0" w:space="0" w:color="auto"/>
                        <w:right w:val="none" w:sz="0" w:space="0" w:color="auto"/>
                      </w:divBdr>
                    </w:div>
                    <w:div w:id="1885866574">
                      <w:marLeft w:val="0"/>
                      <w:marRight w:val="0"/>
                      <w:marTop w:val="0"/>
                      <w:marBottom w:val="0"/>
                      <w:divBdr>
                        <w:top w:val="none" w:sz="0" w:space="0" w:color="auto"/>
                        <w:left w:val="none" w:sz="0" w:space="0" w:color="auto"/>
                        <w:bottom w:val="none" w:sz="0" w:space="0" w:color="auto"/>
                        <w:right w:val="none" w:sz="0" w:space="0" w:color="auto"/>
                      </w:divBdr>
                    </w:div>
                    <w:div w:id="1364134223">
                      <w:marLeft w:val="0"/>
                      <w:marRight w:val="0"/>
                      <w:marTop w:val="0"/>
                      <w:marBottom w:val="0"/>
                      <w:divBdr>
                        <w:top w:val="none" w:sz="0" w:space="0" w:color="auto"/>
                        <w:left w:val="none" w:sz="0" w:space="0" w:color="auto"/>
                        <w:bottom w:val="none" w:sz="0" w:space="0" w:color="auto"/>
                        <w:right w:val="none" w:sz="0" w:space="0" w:color="auto"/>
                      </w:divBdr>
                    </w:div>
                    <w:div w:id="373121757">
                      <w:marLeft w:val="0"/>
                      <w:marRight w:val="0"/>
                      <w:marTop w:val="0"/>
                      <w:marBottom w:val="0"/>
                      <w:divBdr>
                        <w:top w:val="none" w:sz="0" w:space="0" w:color="auto"/>
                        <w:left w:val="none" w:sz="0" w:space="0" w:color="auto"/>
                        <w:bottom w:val="none" w:sz="0" w:space="0" w:color="auto"/>
                        <w:right w:val="none" w:sz="0" w:space="0" w:color="auto"/>
                      </w:divBdr>
                    </w:div>
                    <w:div w:id="1480415660">
                      <w:marLeft w:val="0"/>
                      <w:marRight w:val="0"/>
                      <w:marTop w:val="0"/>
                      <w:marBottom w:val="0"/>
                      <w:divBdr>
                        <w:top w:val="none" w:sz="0" w:space="0" w:color="auto"/>
                        <w:left w:val="none" w:sz="0" w:space="0" w:color="auto"/>
                        <w:bottom w:val="none" w:sz="0" w:space="0" w:color="auto"/>
                        <w:right w:val="none" w:sz="0" w:space="0" w:color="auto"/>
                      </w:divBdr>
                    </w:div>
                    <w:div w:id="1196967425">
                      <w:marLeft w:val="0"/>
                      <w:marRight w:val="0"/>
                      <w:marTop w:val="0"/>
                      <w:marBottom w:val="0"/>
                      <w:divBdr>
                        <w:top w:val="none" w:sz="0" w:space="0" w:color="auto"/>
                        <w:left w:val="none" w:sz="0" w:space="0" w:color="auto"/>
                        <w:bottom w:val="none" w:sz="0" w:space="0" w:color="auto"/>
                        <w:right w:val="none" w:sz="0" w:space="0" w:color="auto"/>
                      </w:divBdr>
                    </w:div>
                    <w:div w:id="632100753">
                      <w:marLeft w:val="0"/>
                      <w:marRight w:val="0"/>
                      <w:marTop w:val="0"/>
                      <w:marBottom w:val="0"/>
                      <w:divBdr>
                        <w:top w:val="none" w:sz="0" w:space="0" w:color="auto"/>
                        <w:left w:val="none" w:sz="0" w:space="0" w:color="auto"/>
                        <w:bottom w:val="none" w:sz="0" w:space="0" w:color="auto"/>
                        <w:right w:val="none" w:sz="0" w:space="0" w:color="auto"/>
                      </w:divBdr>
                    </w:div>
                    <w:div w:id="907155951">
                      <w:marLeft w:val="0"/>
                      <w:marRight w:val="0"/>
                      <w:marTop w:val="0"/>
                      <w:marBottom w:val="0"/>
                      <w:divBdr>
                        <w:top w:val="none" w:sz="0" w:space="0" w:color="auto"/>
                        <w:left w:val="none" w:sz="0" w:space="0" w:color="auto"/>
                        <w:bottom w:val="none" w:sz="0" w:space="0" w:color="auto"/>
                        <w:right w:val="none" w:sz="0" w:space="0" w:color="auto"/>
                      </w:divBdr>
                    </w:div>
                    <w:div w:id="89472803">
                      <w:marLeft w:val="0"/>
                      <w:marRight w:val="0"/>
                      <w:marTop w:val="0"/>
                      <w:marBottom w:val="0"/>
                      <w:divBdr>
                        <w:top w:val="none" w:sz="0" w:space="0" w:color="auto"/>
                        <w:left w:val="none" w:sz="0" w:space="0" w:color="auto"/>
                        <w:bottom w:val="none" w:sz="0" w:space="0" w:color="auto"/>
                        <w:right w:val="none" w:sz="0" w:space="0" w:color="auto"/>
                      </w:divBdr>
                    </w:div>
                    <w:div w:id="860553492">
                      <w:marLeft w:val="0"/>
                      <w:marRight w:val="0"/>
                      <w:marTop w:val="0"/>
                      <w:marBottom w:val="0"/>
                      <w:divBdr>
                        <w:top w:val="none" w:sz="0" w:space="0" w:color="auto"/>
                        <w:left w:val="none" w:sz="0" w:space="0" w:color="auto"/>
                        <w:bottom w:val="none" w:sz="0" w:space="0" w:color="auto"/>
                        <w:right w:val="none" w:sz="0" w:space="0" w:color="auto"/>
                      </w:divBdr>
                    </w:div>
                    <w:div w:id="1925603906">
                      <w:marLeft w:val="0"/>
                      <w:marRight w:val="0"/>
                      <w:marTop w:val="0"/>
                      <w:marBottom w:val="0"/>
                      <w:divBdr>
                        <w:top w:val="none" w:sz="0" w:space="0" w:color="auto"/>
                        <w:left w:val="none" w:sz="0" w:space="0" w:color="auto"/>
                        <w:bottom w:val="none" w:sz="0" w:space="0" w:color="auto"/>
                        <w:right w:val="none" w:sz="0" w:space="0" w:color="auto"/>
                      </w:divBdr>
                    </w:div>
                    <w:div w:id="888609180">
                      <w:marLeft w:val="0"/>
                      <w:marRight w:val="0"/>
                      <w:marTop w:val="0"/>
                      <w:marBottom w:val="0"/>
                      <w:divBdr>
                        <w:top w:val="none" w:sz="0" w:space="0" w:color="auto"/>
                        <w:left w:val="none" w:sz="0" w:space="0" w:color="auto"/>
                        <w:bottom w:val="none" w:sz="0" w:space="0" w:color="auto"/>
                        <w:right w:val="none" w:sz="0" w:space="0" w:color="auto"/>
                      </w:divBdr>
                    </w:div>
                    <w:div w:id="130828385">
                      <w:marLeft w:val="0"/>
                      <w:marRight w:val="0"/>
                      <w:marTop w:val="0"/>
                      <w:marBottom w:val="0"/>
                      <w:divBdr>
                        <w:top w:val="none" w:sz="0" w:space="0" w:color="auto"/>
                        <w:left w:val="none" w:sz="0" w:space="0" w:color="auto"/>
                        <w:bottom w:val="none" w:sz="0" w:space="0" w:color="auto"/>
                        <w:right w:val="none" w:sz="0" w:space="0" w:color="auto"/>
                      </w:divBdr>
                    </w:div>
                    <w:div w:id="1300766625">
                      <w:marLeft w:val="0"/>
                      <w:marRight w:val="0"/>
                      <w:marTop w:val="0"/>
                      <w:marBottom w:val="0"/>
                      <w:divBdr>
                        <w:top w:val="none" w:sz="0" w:space="0" w:color="auto"/>
                        <w:left w:val="none" w:sz="0" w:space="0" w:color="auto"/>
                        <w:bottom w:val="none" w:sz="0" w:space="0" w:color="auto"/>
                        <w:right w:val="none" w:sz="0" w:space="0" w:color="auto"/>
                      </w:divBdr>
                    </w:div>
                    <w:div w:id="2025745277">
                      <w:marLeft w:val="0"/>
                      <w:marRight w:val="0"/>
                      <w:marTop w:val="0"/>
                      <w:marBottom w:val="0"/>
                      <w:divBdr>
                        <w:top w:val="none" w:sz="0" w:space="0" w:color="auto"/>
                        <w:left w:val="none" w:sz="0" w:space="0" w:color="auto"/>
                        <w:bottom w:val="none" w:sz="0" w:space="0" w:color="auto"/>
                        <w:right w:val="none" w:sz="0" w:space="0" w:color="auto"/>
                      </w:divBdr>
                    </w:div>
                    <w:div w:id="824056756">
                      <w:marLeft w:val="0"/>
                      <w:marRight w:val="0"/>
                      <w:marTop w:val="0"/>
                      <w:marBottom w:val="0"/>
                      <w:divBdr>
                        <w:top w:val="none" w:sz="0" w:space="0" w:color="auto"/>
                        <w:left w:val="none" w:sz="0" w:space="0" w:color="auto"/>
                        <w:bottom w:val="none" w:sz="0" w:space="0" w:color="auto"/>
                        <w:right w:val="none" w:sz="0" w:space="0" w:color="auto"/>
                      </w:divBdr>
                    </w:div>
                    <w:div w:id="1698266063">
                      <w:marLeft w:val="0"/>
                      <w:marRight w:val="0"/>
                      <w:marTop w:val="0"/>
                      <w:marBottom w:val="0"/>
                      <w:divBdr>
                        <w:top w:val="none" w:sz="0" w:space="0" w:color="auto"/>
                        <w:left w:val="none" w:sz="0" w:space="0" w:color="auto"/>
                        <w:bottom w:val="none" w:sz="0" w:space="0" w:color="auto"/>
                        <w:right w:val="none" w:sz="0" w:space="0" w:color="auto"/>
                      </w:divBdr>
                    </w:div>
                    <w:div w:id="1662273335">
                      <w:marLeft w:val="0"/>
                      <w:marRight w:val="0"/>
                      <w:marTop w:val="0"/>
                      <w:marBottom w:val="0"/>
                      <w:divBdr>
                        <w:top w:val="none" w:sz="0" w:space="0" w:color="auto"/>
                        <w:left w:val="none" w:sz="0" w:space="0" w:color="auto"/>
                        <w:bottom w:val="none" w:sz="0" w:space="0" w:color="auto"/>
                        <w:right w:val="none" w:sz="0" w:space="0" w:color="auto"/>
                      </w:divBdr>
                    </w:div>
                    <w:div w:id="868763060">
                      <w:marLeft w:val="0"/>
                      <w:marRight w:val="0"/>
                      <w:marTop w:val="0"/>
                      <w:marBottom w:val="0"/>
                      <w:divBdr>
                        <w:top w:val="none" w:sz="0" w:space="0" w:color="auto"/>
                        <w:left w:val="none" w:sz="0" w:space="0" w:color="auto"/>
                        <w:bottom w:val="none" w:sz="0" w:space="0" w:color="auto"/>
                        <w:right w:val="none" w:sz="0" w:space="0" w:color="auto"/>
                      </w:divBdr>
                    </w:div>
                    <w:div w:id="364523600">
                      <w:marLeft w:val="0"/>
                      <w:marRight w:val="0"/>
                      <w:marTop w:val="0"/>
                      <w:marBottom w:val="0"/>
                      <w:divBdr>
                        <w:top w:val="none" w:sz="0" w:space="0" w:color="auto"/>
                        <w:left w:val="none" w:sz="0" w:space="0" w:color="auto"/>
                        <w:bottom w:val="none" w:sz="0" w:space="0" w:color="auto"/>
                        <w:right w:val="none" w:sz="0" w:space="0" w:color="auto"/>
                      </w:divBdr>
                    </w:div>
                    <w:div w:id="288051457">
                      <w:marLeft w:val="0"/>
                      <w:marRight w:val="0"/>
                      <w:marTop w:val="0"/>
                      <w:marBottom w:val="0"/>
                      <w:divBdr>
                        <w:top w:val="none" w:sz="0" w:space="0" w:color="auto"/>
                        <w:left w:val="none" w:sz="0" w:space="0" w:color="auto"/>
                        <w:bottom w:val="none" w:sz="0" w:space="0" w:color="auto"/>
                        <w:right w:val="none" w:sz="0" w:space="0" w:color="auto"/>
                      </w:divBdr>
                    </w:div>
                    <w:div w:id="991644774">
                      <w:marLeft w:val="0"/>
                      <w:marRight w:val="0"/>
                      <w:marTop w:val="0"/>
                      <w:marBottom w:val="0"/>
                      <w:divBdr>
                        <w:top w:val="none" w:sz="0" w:space="0" w:color="auto"/>
                        <w:left w:val="none" w:sz="0" w:space="0" w:color="auto"/>
                        <w:bottom w:val="none" w:sz="0" w:space="0" w:color="auto"/>
                        <w:right w:val="none" w:sz="0" w:space="0" w:color="auto"/>
                      </w:divBdr>
                    </w:div>
                    <w:div w:id="2004621150">
                      <w:marLeft w:val="0"/>
                      <w:marRight w:val="0"/>
                      <w:marTop w:val="0"/>
                      <w:marBottom w:val="0"/>
                      <w:divBdr>
                        <w:top w:val="none" w:sz="0" w:space="0" w:color="auto"/>
                        <w:left w:val="none" w:sz="0" w:space="0" w:color="auto"/>
                        <w:bottom w:val="none" w:sz="0" w:space="0" w:color="auto"/>
                        <w:right w:val="none" w:sz="0" w:space="0" w:color="auto"/>
                      </w:divBdr>
                    </w:div>
                    <w:div w:id="216160779">
                      <w:marLeft w:val="0"/>
                      <w:marRight w:val="0"/>
                      <w:marTop w:val="0"/>
                      <w:marBottom w:val="0"/>
                      <w:divBdr>
                        <w:top w:val="none" w:sz="0" w:space="0" w:color="auto"/>
                        <w:left w:val="none" w:sz="0" w:space="0" w:color="auto"/>
                        <w:bottom w:val="none" w:sz="0" w:space="0" w:color="auto"/>
                        <w:right w:val="none" w:sz="0" w:space="0" w:color="auto"/>
                      </w:divBdr>
                    </w:div>
                    <w:div w:id="1990330376">
                      <w:marLeft w:val="0"/>
                      <w:marRight w:val="0"/>
                      <w:marTop w:val="0"/>
                      <w:marBottom w:val="0"/>
                      <w:divBdr>
                        <w:top w:val="none" w:sz="0" w:space="0" w:color="auto"/>
                        <w:left w:val="none" w:sz="0" w:space="0" w:color="auto"/>
                        <w:bottom w:val="none" w:sz="0" w:space="0" w:color="auto"/>
                        <w:right w:val="none" w:sz="0" w:space="0" w:color="auto"/>
                      </w:divBdr>
                    </w:div>
                    <w:div w:id="521742141">
                      <w:marLeft w:val="0"/>
                      <w:marRight w:val="0"/>
                      <w:marTop w:val="0"/>
                      <w:marBottom w:val="0"/>
                      <w:divBdr>
                        <w:top w:val="none" w:sz="0" w:space="0" w:color="auto"/>
                        <w:left w:val="none" w:sz="0" w:space="0" w:color="auto"/>
                        <w:bottom w:val="none" w:sz="0" w:space="0" w:color="auto"/>
                        <w:right w:val="none" w:sz="0" w:space="0" w:color="auto"/>
                      </w:divBdr>
                    </w:div>
                    <w:div w:id="1577746283">
                      <w:marLeft w:val="0"/>
                      <w:marRight w:val="0"/>
                      <w:marTop w:val="0"/>
                      <w:marBottom w:val="0"/>
                      <w:divBdr>
                        <w:top w:val="none" w:sz="0" w:space="0" w:color="auto"/>
                        <w:left w:val="none" w:sz="0" w:space="0" w:color="auto"/>
                        <w:bottom w:val="none" w:sz="0" w:space="0" w:color="auto"/>
                        <w:right w:val="none" w:sz="0" w:space="0" w:color="auto"/>
                      </w:divBdr>
                    </w:div>
                    <w:div w:id="1667202426">
                      <w:marLeft w:val="0"/>
                      <w:marRight w:val="0"/>
                      <w:marTop w:val="0"/>
                      <w:marBottom w:val="0"/>
                      <w:divBdr>
                        <w:top w:val="none" w:sz="0" w:space="0" w:color="auto"/>
                        <w:left w:val="none" w:sz="0" w:space="0" w:color="auto"/>
                        <w:bottom w:val="none" w:sz="0" w:space="0" w:color="auto"/>
                        <w:right w:val="none" w:sz="0" w:space="0" w:color="auto"/>
                      </w:divBdr>
                    </w:div>
                    <w:div w:id="1653561630">
                      <w:marLeft w:val="0"/>
                      <w:marRight w:val="0"/>
                      <w:marTop w:val="0"/>
                      <w:marBottom w:val="0"/>
                      <w:divBdr>
                        <w:top w:val="none" w:sz="0" w:space="0" w:color="auto"/>
                        <w:left w:val="none" w:sz="0" w:space="0" w:color="auto"/>
                        <w:bottom w:val="none" w:sz="0" w:space="0" w:color="auto"/>
                        <w:right w:val="none" w:sz="0" w:space="0" w:color="auto"/>
                      </w:divBdr>
                    </w:div>
                    <w:div w:id="1958094912">
                      <w:marLeft w:val="0"/>
                      <w:marRight w:val="0"/>
                      <w:marTop w:val="0"/>
                      <w:marBottom w:val="0"/>
                      <w:divBdr>
                        <w:top w:val="none" w:sz="0" w:space="0" w:color="auto"/>
                        <w:left w:val="none" w:sz="0" w:space="0" w:color="auto"/>
                        <w:bottom w:val="none" w:sz="0" w:space="0" w:color="auto"/>
                        <w:right w:val="none" w:sz="0" w:space="0" w:color="auto"/>
                      </w:divBdr>
                    </w:div>
                    <w:div w:id="538205192">
                      <w:marLeft w:val="0"/>
                      <w:marRight w:val="0"/>
                      <w:marTop w:val="0"/>
                      <w:marBottom w:val="0"/>
                      <w:divBdr>
                        <w:top w:val="none" w:sz="0" w:space="0" w:color="auto"/>
                        <w:left w:val="none" w:sz="0" w:space="0" w:color="auto"/>
                        <w:bottom w:val="none" w:sz="0" w:space="0" w:color="auto"/>
                        <w:right w:val="none" w:sz="0" w:space="0" w:color="auto"/>
                      </w:divBdr>
                    </w:div>
                    <w:div w:id="1263534822">
                      <w:marLeft w:val="0"/>
                      <w:marRight w:val="0"/>
                      <w:marTop w:val="0"/>
                      <w:marBottom w:val="0"/>
                      <w:divBdr>
                        <w:top w:val="none" w:sz="0" w:space="0" w:color="auto"/>
                        <w:left w:val="none" w:sz="0" w:space="0" w:color="auto"/>
                        <w:bottom w:val="none" w:sz="0" w:space="0" w:color="auto"/>
                        <w:right w:val="none" w:sz="0" w:space="0" w:color="auto"/>
                      </w:divBdr>
                    </w:div>
                    <w:div w:id="992874239">
                      <w:marLeft w:val="0"/>
                      <w:marRight w:val="0"/>
                      <w:marTop w:val="0"/>
                      <w:marBottom w:val="0"/>
                      <w:divBdr>
                        <w:top w:val="none" w:sz="0" w:space="0" w:color="auto"/>
                        <w:left w:val="none" w:sz="0" w:space="0" w:color="auto"/>
                        <w:bottom w:val="none" w:sz="0" w:space="0" w:color="auto"/>
                        <w:right w:val="none" w:sz="0" w:space="0" w:color="auto"/>
                      </w:divBdr>
                    </w:div>
                    <w:div w:id="1789546883">
                      <w:marLeft w:val="0"/>
                      <w:marRight w:val="0"/>
                      <w:marTop w:val="0"/>
                      <w:marBottom w:val="0"/>
                      <w:divBdr>
                        <w:top w:val="none" w:sz="0" w:space="0" w:color="auto"/>
                        <w:left w:val="none" w:sz="0" w:space="0" w:color="auto"/>
                        <w:bottom w:val="none" w:sz="0" w:space="0" w:color="auto"/>
                        <w:right w:val="none" w:sz="0" w:space="0" w:color="auto"/>
                      </w:divBdr>
                    </w:div>
                    <w:div w:id="948439939">
                      <w:marLeft w:val="0"/>
                      <w:marRight w:val="0"/>
                      <w:marTop w:val="0"/>
                      <w:marBottom w:val="0"/>
                      <w:divBdr>
                        <w:top w:val="none" w:sz="0" w:space="0" w:color="auto"/>
                        <w:left w:val="none" w:sz="0" w:space="0" w:color="auto"/>
                        <w:bottom w:val="none" w:sz="0" w:space="0" w:color="auto"/>
                        <w:right w:val="none" w:sz="0" w:space="0" w:color="auto"/>
                      </w:divBdr>
                    </w:div>
                    <w:div w:id="1011373046">
                      <w:marLeft w:val="0"/>
                      <w:marRight w:val="0"/>
                      <w:marTop w:val="0"/>
                      <w:marBottom w:val="0"/>
                      <w:divBdr>
                        <w:top w:val="none" w:sz="0" w:space="0" w:color="auto"/>
                        <w:left w:val="none" w:sz="0" w:space="0" w:color="auto"/>
                        <w:bottom w:val="none" w:sz="0" w:space="0" w:color="auto"/>
                        <w:right w:val="none" w:sz="0" w:space="0" w:color="auto"/>
                      </w:divBdr>
                    </w:div>
                    <w:div w:id="598561211">
                      <w:marLeft w:val="0"/>
                      <w:marRight w:val="0"/>
                      <w:marTop w:val="0"/>
                      <w:marBottom w:val="0"/>
                      <w:divBdr>
                        <w:top w:val="none" w:sz="0" w:space="0" w:color="auto"/>
                        <w:left w:val="none" w:sz="0" w:space="0" w:color="auto"/>
                        <w:bottom w:val="none" w:sz="0" w:space="0" w:color="auto"/>
                        <w:right w:val="none" w:sz="0" w:space="0" w:color="auto"/>
                      </w:divBdr>
                    </w:div>
                    <w:div w:id="431323274">
                      <w:marLeft w:val="0"/>
                      <w:marRight w:val="0"/>
                      <w:marTop w:val="0"/>
                      <w:marBottom w:val="0"/>
                      <w:divBdr>
                        <w:top w:val="none" w:sz="0" w:space="0" w:color="auto"/>
                        <w:left w:val="none" w:sz="0" w:space="0" w:color="auto"/>
                        <w:bottom w:val="none" w:sz="0" w:space="0" w:color="auto"/>
                        <w:right w:val="none" w:sz="0" w:space="0" w:color="auto"/>
                      </w:divBdr>
                    </w:div>
                    <w:div w:id="2076510382">
                      <w:marLeft w:val="0"/>
                      <w:marRight w:val="0"/>
                      <w:marTop w:val="0"/>
                      <w:marBottom w:val="0"/>
                      <w:divBdr>
                        <w:top w:val="none" w:sz="0" w:space="0" w:color="auto"/>
                        <w:left w:val="none" w:sz="0" w:space="0" w:color="auto"/>
                        <w:bottom w:val="none" w:sz="0" w:space="0" w:color="auto"/>
                        <w:right w:val="none" w:sz="0" w:space="0" w:color="auto"/>
                      </w:divBdr>
                    </w:div>
                    <w:div w:id="2068213086">
                      <w:marLeft w:val="0"/>
                      <w:marRight w:val="0"/>
                      <w:marTop w:val="0"/>
                      <w:marBottom w:val="0"/>
                      <w:divBdr>
                        <w:top w:val="none" w:sz="0" w:space="0" w:color="auto"/>
                        <w:left w:val="none" w:sz="0" w:space="0" w:color="auto"/>
                        <w:bottom w:val="none" w:sz="0" w:space="0" w:color="auto"/>
                        <w:right w:val="none" w:sz="0" w:space="0" w:color="auto"/>
                      </w:divBdr>
                    </w:div>
                    <w:div w:id="1765998737">
                      <w:marLeft w:val="0"/>
                      <w:marRight w:val="0"/>
                      <w:marTop w:val="0"/>
                      <w:marBottom w:val="0"/>
                      <w:divBdr>
                        <w:top w:val="none" w:sz="0" w:space="0" w:color="auto"/>
                        <w:left w:val="none" w:sz="0" w:space="0" w:color="auto"/>
                        <w:bottom w:val="none" w:sz="0" w:space="0" w:color="auto"/>
                        <w:right w:val="none" w:sz="0" w:space="0" w:color="auto"/>
                      </w:divBdr>
                    </w:div>
                    <w:div w:id="1155754057">
                      <w:marLeft w:val="0"/>
                      <w:marRight w:val="0"/>
                      <w:marTop w:val="0"/>
                      <w:marBottom w:val="0"/>
                      <w:divBdr>
                        <w:top w:val="none" w:sz="0" w:space="0" w:color="auto"/>
                        <w:left w:val="none" w:sz="0" w:space="0" w:color="auto"/>
                        <w:bottom w:val="none" w:sz="0" w:space="0" w:color="auto"/>
                        <w:right w:val="none" w:sz="0" w:space="0" w:color="auto"/>
                      </w:divBdr>
                    </w:div>
                    <w:div w:id="1446580399">
                      <w:marLeft w:val="0"/>
                      <w:marRight w:val="0"/>
                      <w:marTop w:val="0"/>
                      <w:marBottom w:val="0"/>
                      <w:divBdr>
                        <w:top w:val="none" w:sz="0" w:space="0" w:color="auto"/>
                        <w:left w:val="none" w:sz="0" w:space="0" w:color="auto"/>
                        <w:bottom w:val="none" w:sz="0" w:space="0" w:color="auto"/>
                        <w:right w:val="none" w:sz="0" w:space="0" w:color="auto"/>
                      </w:divBdr>
                    </w:div>
                    <w:div w:id="544146406">
                      <w:marLeft w:val="0"/>
                      <w:marRight w:val="0"/>
                      <w:marTop w:val="0"/>
                      <w:marBottom w:val="0"/>
                      <w:divBdr>
                        <w:top w:val="none" w:sz="0" w:space="0" w:color="auto"/>
                        <w:left w:val="none" w:sz="0" w:space="0" w:color="auto"/>
                        <w:bottom w:val="none" w:sz="0" w:space="0" w:color="auto"/>
                        <w:right w:val="none" w:sz="0" w:space="0" w:color="auto"/>
                      </w:divBdr>
                    </w:div>
                    <w:div w:id="616062063">
                      <w:marLeft w:val="0"/>
                      <w:marRight w:val="0"/>
                      <w:marTop w:val="0"/>
                      <w:marBottom w:val="0"/>
                      <w:divBdr>
                        <w:top w:val="none" w:sz="0" w:space="0" w:color="auto"/>
                        <w:left w:val="none" w:sz="0" w:space="0" w:color="auto"/>
                        <w:bottom w:val="none" w:sz="0" w:space="0" w:color="auto"/>
                        <w:right w:val="none" w:sz="0" w:space="0" w:color="auto"/>
                      </w:divBdr>
                    </w:div>
                    <w:div w:id="944460542">
                      <w:marLeft w:val="0"/>
                      <w:marRight w:val="0"/>
                      <w:marTop w:val="0"/>
                      <w:marBottom w:val="0"/>
                      <w:divBdr>
                        <w:top w:val="none" w:sz="0" w:space="0" w:color="auto"/>
                        <w:left w:val="none" w:sz="0" w:space="0" w:color="auto"/>
                        <w:bottom w:val="none" w:sz="0" w:space="0" w:color="auto"/>
                        <w:right w:val="none" w:sz="0" w:space="0" w:color="auto"/>
                      </w:divBdr>
                    </w:div>
                    <w:div w:id="1952740482">
                      <w:marLeft w:val="0"/>
                      <w:marRight w:val="0"/>
                      <w:marTop w:val="0"/>
                      <w:marBottom w:val="0"/>
                      <w:divBdr>
                        <w:top w:val="none" w:sz="0" w:space="0" w:color="auto"/>
                        <w:left w:val="none" w:sz="0" w:space="0" w:color="auto"/>
                        <w:bottom w:val="none" w:sz="0" w:space="0" w:color="auto"/>
                        <w:right w:val="none" w:sz="0" w:space="0" w:color="auto"/>
                      </w:divBdr>
                    </w:div>
                    <w:div w:id="1495996418">
                      <w:marLeft w:val="0"/>
                      <w:marRight w:val="0"/>
                      <w:marTop w:val="0"/>
                      <w:marBottom w:val="0"/>
                      <w:divBdr>
                        <w:top w:val="none" w:sz="0" w:space="0" w:color="auto"/>
                        <w:left w:val="none" w:sz="0" w:space="0" w:color="auto"/>
                        <w:bottom w:val="none" w:sz="0" w:space="0" w:color="auto"/>
                        <w:right w:val="none" w:sz="0" w:space="0" w:color="auto"/>
                      </w:divBdr>
                    </w:div>
                    <w:div w:id="531573672">
                      <w:marLeft w:val="0"/>
                      <w:marRight w:val="0"/>
                      <w:marTop w:val="0"/>
                      <w:marBottom w:val="0"/>
                      <w:divBdr>
                        <w:top w:val="none" w:sz="0" w:space="0" w:color="auto"/>
                        <w:left w:val="none" w:sz="0" w:space="0" w:color="auto"/>
                        <w:bottom w:val="none" w:sz="0" w:space="0" w:color="auto"/>
                        <w:right w:val="none" w:sz="0" w:space="0" w:color="auto"/>
                      </w:divBdr>
                    </w:div>
                    <w:div w:id="1897010302">
                      <w:marLeft w:val="0"/>
                      <w:marRight w:val="0"/>
                      <w:marTop w:val="0"/>
                      <w:marBottom w:val="0"/>
                      <w:divBdr>
                        <w:top w:val="none" w:sz="0" w:space="0" w:color="auto"/>
                        <w:left w:val="none" w:sz="0" w:space="0" w:color="auto"/>
                        <w:bottom w:val="none" w:sz="0" w:space="0" w:color="auto"/>
                        <w:right w:val="none" w:sz="0" w:space="0" w:color="auto"/>
                      </w:divBdr>
                    </w:div>
                    <w:div w:id="773984446">
                      <w:marLeft w:val="0"/>
                      <w:marRight w:val="0"/>
                      <w:marTop w:val="0"/>
                      <w:marBottom w:val="0"/>
                      <w:divBdr>
                        <w:top w:val="none" w:sz="0" w:space="0" w:color="auto"/>
                        <w:left w:val="none" w:sz="0" w:space="0" w:color="auto"/>
                        <w:bottom w:val="none" w:sz="0" w:space="0" w:color="auto"/>
                        <w:right w:val="none" w:sz="0" w:space="0" w:color="auto"/>
                      </w:divBdr>
                    </w:div>
                    <w:div w:id="1183780032">
                      <w:marLeft w:val="0"/>
                      <w:marRight w:val="0"/>
                      <w:marTop w:val="0"/>
                      <w:marBottom w:val="0"/>
                      <w:divBdr>
                        <w:top w:val="none" w:sz="0" w:space="0" w:color="auto"/>
                        <w:left w:val="none" w:sz="0" w:space="0" w:color="auto"/>
                        <w:bottom w:val="none" w:sz="0" w:space="0" w:color="auto"/>
                        <w:right w:val="none" w:sz="0" w:space="0" w:color="auto"/>
                      </w:divBdr>
                    </w:div>
                    <w:div w:id="701442976">
                      <w:marLeft w:val="0"/>
                      <w:marRight w:val="0"/>
                      <w:marTop w:val="0"/>
                      <w:marBottom w:val="0"/>
                      <w:divBdr>
                        <w:top w:val="none" w:sz="0" w:space="0" w:color="auto"/>
                        <w:left w:val="none" w:sz="0" w:space="0" w:color="auto"/>
                        <w:bottom w:val="none" w:sz="0" w:space="0" w:color="auto"/>
                        <w:right w:val="none" w:sz="0" w:space="0" w:color="auto"/>
                      </w:divBdr>
                    </w:div>
                    <w:div w:id="666592194">
                      <w:marLeft w:val="0"/>
                      <w:marRight w:val="0"/>
                      <w:marTop w:val="0"/>
                      <w:marBottom w:val="0"/>
                      <w:divBdr>
                        <w:top w:val="none" w:sz="0" w:space="0" w:color="auto"/>
                        <w:left w:val="none" w:sz="0" w:space="0" w:color="auto"/>
                        <w:bottom w:val="none" w:sz="0" w:space="0" w:color="auto"/>
                        <w:right w:val="none" w:sz="0" w:space="0" w:color="auto"/>
                      </w:divBdr>
                    </w:div>
                    <w:div w:id="815073023">
                      <w:marLeft w:val="0"/>
                      <w:marRight w:val="0"/>
                      <w:marTop w:val="0"/>
                      <w:marBottom w:val="0"/>
                      <w:divBdr>
                        <w:top w:val="none" w:sz="0" w:space="0" w:color="auto"/>
                        <w:left w:val="none" w:sz="0" w:space="0" w:color="auto"/>
                        <w:bottom w:val="none" w:sz="0" w:space="0" w:color="auto"/>
                        <w:right w:val="none" w:sz="0" w:space="0" w:color="auto"/>
                      </w:divBdr>
                    </w:div>
                    <w:div w:id="2077781790">
                      <w:marLeft w:val="0"/>
                      <w:marRight w:val="0"/>
                      <w:marTop w:val="0"/>
                      <w:marBottom w:val="0"/>
                      <w:divBdr>
                        <w:top w:val="none" w:sz="0" w:space="0" w:color="auto"/>
                        <w:left w:val="none" w:sz="0" w:space="0" w:color="auto"/>
                        <w:bottom w:val="none" w:sz="0" w:space="0" w:color="auto"/>
                        <w:right w:val="none" w:sz="0" w:space="0" w:color="auto"/>
                      </w:divBdr>
                    </w:div>
                    <w:div w:id="1870294631">
                      <w:marLeft w:val="0"/>
                      <w:marRight w:val="0"/>
                      <w:marTop w:val="0"/>
                      <w:marBottom w:val="0"/>
                      <w:divBdr>
                        <w:top w:val="none" w:sz="0" w:space="0" w:color="auto"/>
                        <w:left w:val="none" w:sz="0" w:space="0" w:color="auto"/>
                        <w:bottom w:val="none" w:sz="0" w:space="0" w:color="auto"/>
                        <w:right w:val="none" w:sz="0" w:space="0" w:color="auto"/>
                      </w:divBdr>
                    </w:div>
                    <w:div w:id="248082037">
                      <w:marLeft w:val="0"/>
                      <w:marRight w:val="0"/>
                      <w:marTop w:val="0"/>
                      <w:marBottom w:val="0"/>
                      <w:divBdr>
                        <w:top w:val="none" w:sz="0" w:space="0" w:color="auto"/>
                        <w:left w:val="none" w:sz="0" w:space="0" w:color="auto"/>
                        <w:bottom w:val="none" w:sz="0" w:space="0" w:color="auto"/>
                        <w:right w:val="none" w:sz="0" w:space="0" w:color="auto"/>
                      </w:divBdr>
                    </w:div>
                    <w:div w:id="733237584">
                      <w:marLeft w:val="0"/>
                      <w:marRight w:val="0"/>
                      <w:marTop w:val="0"/>
                      <w:marBottom w:val="0"/>
                      <w:divBdr>
                        <w:top w:val="none" w:sz="0" w:space="0" w:color="auto"/>
                        <w:left w:val="none" w:sz="0" w:space="0" w:color="auto"/>
                        <w:bottom w:val="none" w:sz="0" w:space="0" w:color="auto"/>
                        <w:right w:val="none" w:sz="0" w:space="0" w:color="auto"/>
                      </w:divBdr>
                    </w:div>
                    <w:div w:id="356270483">
                      <w:marLeft w:val="0"/>
                      <w:marRight w:val="0"/>
                      <w:marTop w:val="0"/>
                      <w:marBottom w:val="0"/>
                      <w:divBdr>
                        <w:top w:val="none" w:sz="0" w:space="0" w:color="auto"/>
                        <w:left w:val="none" w:sz="0" w:space="0" w:color="auto"/>
                        <w:bottom w:val="none" w:sz="0" w:space="0" w:color="auto"/>
                        <w:right w:val="none" w:sz="0" w:space="0" w:color="auto"/>
                      </w:divBdr>
                    </w:div>
                    <w:div w:id="876354921">
                      <w:marLeft w:val="0"/>
                      <w:marRight w:val="0"/>
                      <w:marTop w:val="0"/>
                      <w:marBottom w:val="0"/>
                      <w:divBdr>
                        <w:top w:val="none" w:sz="0" w:space="0" w:color="auto"/>
                        <w:left w:val="none" w:sz="0" w:space="0" w:color="auto"/>
                        <w:bottom w:val="none" w:sz="0" w:space="0" w:color="auto"/>
                        <w:right w:val="none" w:sz="0" w:space="0" w:color="auto"/>
                      </w:divBdr>
                    </w:div>
                    <w:div w:id="1344474563">
                      <w:marLeft w:val="0"/>
                      <w:marRight w:val="0"/>
                      <w:marTop w:val="0"/>
                      <w:marBottom w:val="0"/>
                      <w:divBdr>
                        <w:top w:val="none" w:sz="0" w:space="0" w:color="auto"/>
                        <w:left w:val="none" w:sz="0" w:space="0" w:color="auto"/>
                        <w:bottom w:val="none" w:sz="0" w:space="0" w:color="auto"/>
                        <w:right w:val="none" w:sz="0" w:space="0" w:color="auto"/>
                      </w:divBdr>
                    </w:div>
                    <w:div w:id="13653094">
                      <w:marLeft w:val="0"/>
                      <w:marRight w:val="0"/>
                      <w:marTop w:val="0"/>
                      <w:marBottom w:val="0"/>
                      <w:divBdr>
                        <w:top w:val="none" w:sz="0" w:space="0" w:color="auto"/>
                        <w:left w:val="none" w:sz="0" w:space="0" w:color="auto"/>
                        <w:bottom w:val="none" w:sz="0" w:space="0" w:color="auto"/>
                        <w:right w:val="none" w:sz="0" w:space="0" w:color="auto"/>
                      </w:divBdr>
                    </w:div>
                    <w:div w:id="14309368">
                      <w:marLeft w:val="0"/>
                      <w:marRight w:val="0"/>
                      <w:marTop w:val="0"/>
                      <w:marBottom w:val="0"/>
                      <w:divBdr>
                        <w:top w:val="none" w:sz="0" w:space="0" w:color="auto"/>
                        <w:left w:val="none" w:sz="0" w:space="0" w:color="auto"/>
                        <w:bottom w:val="none" w:sz="0" w:space="0" w:color="auto"/>
                        <w:right w:val="none" w:sz="0" w:space="0" w:color="auto"/>
                      </w:divBdr>
                    </w:div>
                    <w:div w:id="1809273744">
                      <w:marLeft w:val="0"/>
                      <w:marRight w:val="0"/>
                      <w:marTop w:val="0"/>
                      <w:marBottom w:val="0"/>
                      <w:divBdr>
                        <w:top w:val="none" w:sz="0" w:space="0" w:color="auto"/>
                        <w:left w:val="none" w:sz="0" w:space="0" w:color="auto"/>
                        <w:bottom w:val="none" w:sz="0" w:space="0" w:color="auto"/>
                        <w:right w:val="none" w:sz="0" w:space="0" w:color="auto"/>
                      </w:divBdr>
                    </w:div>
                    <w:div w:id="1625623702">
                      <w:marLeft w:val="0"/>
                      <w:marRight w:val="0"/>
                      <w:marTop w:val="0"/>
                      <w:marBottom w:val="0"/>
                      <w:divBdr>
                        <w:top w:val="none" w:sz="0" w:space="0" w:color="auto"/>
                        <w:left w:val="none" w:sz="0" w:space="0" w:color="auto"/>
                        <w:bottom w:val="none" w:sz="0" w:space="0" w:color="auto"/>
                        <w:right w:val="none" w:sz="0" w:space="0" w:color="auto"/>
                      </w:divBdr>
                    </w:div>
                    <w:div w:id="1380201587">
                      <w:marLeft w:val="0"/>
                      <w:marRight w:val="0"/>
                      <w:marTop w:val="0"/>
                      <w:marBottom w:val="0"/>
                      <w:divBdr>
                        <w:top w:val="none" w:sz="0" w:space="0" w:color="auto"/>
                        <w:left w:val="none" w:sz="0" w:space="0" w:color="auto"/>
                        <w:bottom w:val="none" w:sz="0" w:space="0" w:color="auto"/>
                        <w:right w:val="none" w:sz="0" w:space="0" w:color="auto"/>
                      </w:divBdr>
                    </w:div>
                    <w:div w:id="843015677">
                      <w:marLeft w:val="0"/>
                      <w:marRight w:val="0"/>
                      <w:marTop w:val="0"/>
                      <w:marBottom w:val="0"/>
                      <w:divBdr>
                        <w:top w:val="none" w:sz="0" w:space="0" w:color="auto"/>
                        <w:left w:val="none" w:sz="0" w:space="0" w:color="auto"/>
                        <w:bottom w:val="none" w:sz="0" w:space="0" w:color="auto"/>
                        <w:right w:val="none" w:sz="0" w:space="0" w:color="auto"/>
                      </w:divBdr>
                    </w:div>
                    <w:div w:id="1363937779">
                      <w:marLeft w:val="0"/>
                      <w:marRight w:val="0"/>
                      <w:marTop w:val="0"/>
                      <w:marBottom w:val="0"/>
                      <w:divBdr>
                        <w:top w:val="none" w:sz="0" w:space="0" w:color="auto"/>
                        <w:left w:val="none" w:sz="0" w:space="0" w:color="auto"/>
                        <w:bottom w:val="none" w:sz="0" w:space="0" w:color="auto"/>
                        <w:right w:val="none" w:sz="0" w:space="0" w:color="auto"/>
                      </w:divBdr>
                    </w:div>
                    <w:div w:id="1076366468">
                      <w:marLeft w:val="0"/>
                      <w:marRight w:val="0"/>
                      <w:marTop w:val="0"/>
                      <w:marBottom w:val="0"/>
                      <w:divBdr>
                        <w:top w:val="none" w:sz="0" w:space="0" w:color="auto"/>
                        <w:left w:val="none" w:sz="0" w:space="0" w:color="auto"/>
                        <w:bottom w:val="none" w:sz="0" w:space="0" w:color="auto"/>
                        <w:right w:val="none" w:sz="0" w:space="0" w:color="auto"/>
                      </w:divBdr>
                    </w:div>
                    <w:div w:id="775902385">
                      <w:marLeft w:val="0"/>
                      <w:marRight w:val="0"/>
                      <w:marTop w:val="0"/>
                      <w:marBottom w:val="0"/>
                      <w:divBdr>
                        <w:top w:val="none" w:sz="0" w:space="0" w:color="auto"/>
                        <w:left w:val="none" w:sz="0" w:space="0" w:color="auto"/>
                        <w:bottom w:val="none" w:sz="0" w:space="0" w:color="auto"/>
                        <w:right w:val="none" w:sz="0" w:space="0" w:color="auto"/>
                      </w:divBdr>
                    </w:div>
                    <w:div w:id="490872572">
                      <w:marLeft w:val="0"/>
                      <w:marRight w:val="0"/>
                      <w:marTop w:val="0"/>
                      <w:marBottom w:val="0"/>
                      <w:divBdr>
                        <w:top w:val="none" w:sz="0" w:space="0" w:color="auto"/>
                        <w:left w:val="none" w:sz="0" w:space="0" w:color="auto"/>
                        <w:bottom w:val="none" w:sz="0" w:space="0" w:color="auto"/>
                        <w:right w:val="none" w:sz="0" w:space="0" w:color="auto"/>
                      </w:divBdr>
                    </w:div>
                    <w:div w:id="1210260188">
                      <w:marLeft w:val="0"/>
                      <w:marRight w:val="0"/>
                      <w:marTop w:val="0"/>
                      <w:marBottom w:val="0"/>
                      <w:divBdr>
                        <w:top w:val="none" w:sz="0" w:space="0" w:color="auto"/>
                        <w:left w:val="none" w:sz="0" w:space="0" w:color="auto"/>
                        <w:bottom w:val="none" w:sz="0" w:space="0" w:color="auto"/>
                        <w:right w:val="none" w:sz="0" w:space="0" w:color="auto"/>
                      </w:divBdr>
                    </w:div>
                    <w:div w:id="2058435707">
                      <w:marLeft w:val="0"/>
                      <w:marRight w:val="0"/>
                      <w:marTop w:val="0"/>
                      <w:marBottom w:val="0"/>
                      <w:divBdr>
                        <w:top w:val="none" w:sz="0" w:space="0" w:color="auto"/>
                        <w:left w:val="none" w:sz="0" w:space="0" w:color="auto"/>
                        <w:bottom w:val="none" w:sz="0" w:space="0" w:color="auto"/>
                        <w:right w:val="none" w:sz="0" w:space="0" w:color="auto"/>
                      </w:divBdr>
                    </w:div>
                    <w:div w:id="1369137570">
                      <w:marLeft w:val="0"/>
                      <w:marRight w:val="0"/>
                      <w:marTop w:val="0"/>
                      <w:marBottom w:val="0"/>
                      <w:divBdr>
                        <w:top w:val="none" w:sz="0" w:space="0" w:color="auto"/>
                        <w:left w:val="none" w:sz="0" w:space="0" w:color="auto"/>
                        <w:bottom w:val="none" w:sz="0" w:space="0" w:color="auto"/>
                        <w:right w:val="none" w:sz="0" w:space="0" w:color="auto"/>
                      </w:divBdr>
                    </w:div>
                    <w:div w:id="571811144">
                      <w:marLeft w:val="0"/>
                      <w:marRight w:val="0"/>
                      <w:marTop w:val="0"/>
                      <w:marBottom w:val="0"/>
                      <w:divBdr>
                        <w:top w:val="none" w:sz="0" w:space="0" w:color="auto"/>
                        <w:left w:val="none" w:sz="0" w:space="0" w:color="auto"/>
                        <w:bottom w:val="none" w:sz="0" w:space="0" w:color="auto"/>
                        <w:right w:val="none" w:sz="0" w:space="0" w:color="auto"/>
                      </w:divBdr>
                    </w:div>
                    <w:div w:id="1076708520">
                      <w:marLeft w:val="0"/>
                      <w:marRight w:val="0"/>
                      <w:marTop w:val="0"/>
                      <w:marBottom w:val="0"/>
                      <w:divBdr>
                        <w:top w:val="none" w:sz="0" w:space="0" w:color="auto"/>
                        <w:left w:val="none" w:sz="0" w:space="0" w:color="auto"/>
                        <w:bottom w:val="none" w:sz="0" w:space="0" w:color="auto"/>
                        <w:right w:val="none" w:sz="0" w:space="0" w:color="auto"/>
                      </w:divBdr>
                    </w:div>
                    <w:div w:id="114636692">
                      <w:marLeft w:val="0"/>
                      <w:marRight w:val="0"/>
                      <w:marTop w:val="0"/>
                      <w:marBottom w:val="0"/>
                      <w:divBdr>
                        <w:top w:val="none" w:sz="0" w:space="0" w:color="auto"/>
                        <w:left w:val="none" w:sz="0" w:space="0" w:color="auto"/>
                        <w:bottom w:val="none" w:sz="0" w:space="0" w:color="auto"/>
                        <w:right w:val="none" w:sz="0" w:space="0" w:color="auto"/>
                      </w:divBdr>
                    </w:div>
                    <w:div w:id="1319267237">
                      <w:marLeft w:val="0"/>
                      <w:marRight w:val="0"/>
                      <w:marTop w:val="0"/>
                      <w:marBottom w:val="0"/>
                      <w:divBdr>
                        <w:top w:val="none" w:sz="0" w:space="0" w:color="auto"/>
                        <w:left w:val="none" w:sz="0" w:space="0" w:color="auto"/>
                        <w:bottom w:val="none" w:sz="0" w:space="0" w:color="auto"/>
                        <w:right w:val="none" w:sz="0" w:space="0" w:color="auto"/>
                      </w:divBdr>
                    </w:div>
                    <w:div w:id="1196506282">
                      <w:marLeft w:val="0"/>
                      <w:marRight w:val="0"/>
                      <w:marTop w:val="0"/>
                      <w:marBottom w:val="0"/>
                      <w:divBdr>
                        <w:top w:val="none" w:sz="0" w:space="0" w:color="auto"/>
                        <w:left w:val="none" w:sz="0" w:space="0" w:color="auto"/>
                        <w:bottom w:val="none" w:sz="0" w:space="0" w:color="auto"/>
                        <w:right w:val="none" w:sz="0" w:space="0" w:color="auto"/>
                      </w:divBdr>
                    </w:div>
                    <w:div w:id="1663653423">
                      <w:marLeft w:val="0"/>
                      <w:marRight w:val="0"/>
                      <w:marTop w:val="0"/>
                      <w:marBottom w:val="0"/>
                      <w:divBdr>
                        <w:top w:val="none" w:sz="0" w:space="0" w:color="auto"/>
                        <w:left w:val="none" w:sz="0" w:space="0" w:color="auto"/>
                        <w:bottom w:val="none" w:sz="0" w:space="0" w:color="auto"/>
                        <w:right w:val="none" w:sz="0" w:space="0" w:color="auto"/>
                      </w:divBdr>
                    </w:div>
                    <w:div w:id="2022928504">
                      <w:marLeft w:val="0"/>
                      <w:marRight w:val="0"/>
                      <w:marTop w:val="0"/>
                      <w:marBottom w:val="0"/>
                      <w:divBdr>
                        <w:top w:val="none" w:sz="0" w:space="0" w:color="auto"/>
                        <w:left w:val="none" w:sz="0" w:space="0" w:color="auto"/>
                        <w:bottom w:val="none" w:sz="0" w:space="0" w:color="auto"/>
                        <w:right w:val="none" w:sz="0" w:space="0" w:color="auto"/>
                      </w:divBdr>
                    </w:div>
                    <w:div w:id="1649900098">
                      <w:marLeft w:val="0"/>
                      <w:marRight w:val="0"/>
                      <w:marTop w:val="0"/>
                      <w:marBottom w:val="0"/>
                      <w:divBdr>
                        <w:top w:val="none" w:sz="0" w:space="0" w:color="auto"/>
                        <w:left w:val="none" w:sz="0" w:space="0" w:color="auto"/>
                        <w:bottom w:val="none" w:sz="0" w:space="0" w:color="auto"/>
                        <w:right w:val="none" w:sz="0" w:space="0" w:color="auto"/>
                      </w:divBdr>
                    </w:div>
                    <w:div w:id="1600598795">
                      <w:marLeft w:val="0"/>
                      <w:marRight w:val="0"/>
                      <w:marTop w:val="0"/>
                      <w:marBottom w:val="0"/>
                      <w:divBdr>
                        <w:top w:val="none" w:sz="0" w:space="0" w:color="auto"/>
                        <w:left w:val="none" w:sz="0" w:space="0" w:color="auto"/>
                        <w:bottom w:val="none" w:sz="0" w:space="0" w:color="auto"/>
                        <w:right w:val="none" w:sz="0" w:space="0" w:color="auto"/>
                      </w:divBdr>
                    </w:div>
                    <w:div w:id="1295330530">
                      <w:marLeft w:val="0"/>
                      <w:marRight w:val="0"/>
                      <w:marTop w:val="0"/>
                      <w:marBottom w:val="0"/>
                      <w:divBdr>
                        <w:top w:val="none" w:sz="0" w:space="0" w:color="auto"/>
                        <w:left w:val="none" w:sz="0" w:space="0" w:color="auto"/>
                        <w:bottom w:val="none" w:sz="0" w:space="0" w:color="auto"/>
                        <w:right w:val="none" w:sz="0" w:space="0" w:color="auto"/>
                      </w:divBdr>
                    </w:div>
                    <w:div w:id="1590507079">
                      <w:marLeft w:val="0"/>
                      <w:marRight w:val="0"/>
                      <w:marTop w:val="0"/>
                      <w:marBottom w:val="0"/>
                      <w:divBdr>
                        <w:top w:val="none" w:sz="0" w:space="0" w:color="auto"/>
                        <w:left w:val="none" w:sz="0" w:space="0" w:color="auto"/>
                        <w:bottom w:val="none" w:sz="0" w:space="0" w:color="auto"/>
                        <w:right w:val="none" w:sz="0" w:space="0" w:color="auto"/>
                      </w:divBdr>
                    </w:div>
                    <w:div w:id="1814828567">
                      <w:marLeft w:val="0"/>
                      <w:marRight w:val="0"/>
                      <w:marTop w:val="0"/>
                      <w:marBottom w:val="0"/>
                      <w:divBdr>
                        <w:top w:val="none" w:sz="0" w:space="0" w:color="auto"/>
                        <w:left w:val="none" w:sz="0" w:space="0" w:color="auto"/>
                        <w:bottom w:val="none" w:sz="0" w:space="0" w:color="auto"/>
                        <w:right w:val="none" w:sz="0" w:space="0" w:color="auto"/>
                      </w:divBdr>
                    </w:div>
                    <w:div w:id="1807972194">
                      <w:marLeft w:val="0"/>
                      <w:marRight w:val="0"/>
                      <w:marTop w:val="0"/>
                      <w:marBottom w:val="0"/>
                      <w:divBdr>
                        <w:top w:val="none" w:sz="0" w:space="0" w:color="auto"/>
                        <w:left w:val="none" w:sz="0" w:space="0" w:color="auto"/>
                        <w:bottom w:val="none" w:sz="0" w:space="0" w:color="auto"/>
                        <w:right w:val="none" w:sz="0" w:space="0" w:color="auto"/>
                      </w:divBdr>
                    </w:div>
                    <w:div w:id="461265740">
                      <w:marLeft w:val="0"/>
                      <w:marRight w:val="0"/>
                      <w:marTop w:val="0"/>
                      <w:marBottom w:val="0"/>
                      <w:divBdr>
                        <w:top w:val="none" w:sz="0" w:space="0" w:color="auto"/>
                        <w:left w:val="none" w:sz="0" w:space="0" w:color="auto"/>
                        <w:bottom w:val="none" w:sz="0" w:space="0" w:color="auto"/>
                        <w:right w:val="none" w:sz="0" w:space="0" w:color="auto"/>
                      </w:divBdr>
                    </w:div>
                    <w:div w:id="471942230">
                      <w:marLeft w:val="0"/>
                      <w:marRight w:val="0"/>
                      <w:marTop w:val="0"/>
                      <w:marBottom w:val="0"/>
                      <w:divBdr>
                        <w:top w:val="none" w:sz="0" w:space="0" w:color="auto"/>
                        <w:left w:val="none" w:sz="0" w:space="0" w:color="auto"/>
                        <w:bottom w:val="none" w:sz="0" w:space="0" w:color="auto"/>
                        <w:right w:val="none" w:sz="0" w:space="0" w:color="auto"/>
                      </w:divBdr>
                    </w:div>
                    <w:div w:id="614018048">
                      <w:marLeft w:val="0"/>
                      <w:marRight w:val="0"/>
                      <w:marTop w:val="0"/>
                      <w:marBottom w:val="0"/>
                      <w:divBdr>
                        <w:top w:val="none" w:sz="0" w:space="0" w:color="auto"/>
                        <w:left w:val="none" w:sz="0" w:space="0" w:color="auto"/>
                        <w:bottom w:val="none" w:sz="0" w:space="0" w:color="auto"/>
                        <w:right w:val="none" w:sz="0" w:space="0" w:color="auto"/>
                      </w:divBdr>
                    </w:div>
                    <w:div w:id="152530000">
                      <w:marLeft w:val="0"/>
                      <w:marRight w:val="0"/>
                      <w:marTop w:val="0"/>
                      <w:marBottom w:val="0"/>
                      <w:divBdr>
                        <w:top w:val="none" w:sz="0" w:space="0" w:color="auto"/>
                        <w:left w:val="none" w:sz="0" w:space="0" w:color="auto"/>
                        <w:bottom w:val="none" w:sz="0" w:space="0" w:color="auto"/>
                        <w:right w:val="none" w:sz="0" w:space="0" w:color="auto"/>
                      </w:divBdr>
                    </w:div>
                    <w:div w:id="1591044357">
                      <w:marLeft w:val="0"/>
                      <w:marRight w:val="0"/>
                      <w:marTop w:val="0"/>
                      <w:marBottom w:val="0"/>
                      <w:divBdr>
                        <w:top w:val="none" w:sz="0" w:space="0" w:color="auto"/>
                        <w:left w:val="none" w:sz="0" w:space="0" w:color="auto"/>
                        <w:bottom w:val="none" w:sz="0" w:space="0" w:color="auto"/>
                        <w:right w:val="none" w:sz="0" w:space="0" w:color="auto"/>
                      </w:divBdr>
                    </w:div>
                    <w:div w:id="403646961">
                      <w:marLeft w:val="0"/>
                      <w:marRight w:val="0"/>
                      <w:marTop w:val="0"/>
                      <w:marBottom w:val="0"/>
                      <w:divBdr>
                        <w:top w:val="none" w:sz="0" w:space="0" w:color="auto"/>
                        <w:left w:val="none" w:sz="0" w:space="0" w:color="auto"/>
                        <w:bottom w:val="none" w:sz="0" w:space="0" w:color="auto"/>
                        <w:right w:val="none" w:sz="0" w:space="0" w:color="auto"/>
                      </w:divBdr>
                    </w:div>
                    <w:div w:id="557279565">
                      <w:marLeft w:val="0"/>
                      <w:marRight w:val="0"/>
                      <w:marTop w:val="0"/>
                      <w:marBottom w:val="0"/>
                      <w:divBdr>
                        <w:top w:val="none" w:sz="0" w:space="0" w:color="auto"/>
                        <w:left w:val="none" w:sz="0" w:space="0" w:color="auto"/>
                        <w:bottom w:val="none" w:sz="0" w:space="0" w:color="auto"/>
                        <w:right w:val="none" w:sz="0" w:space="0" w:color="auto"/>
                      </w:divBdr>
                    </w:div>
                    <w:div w:id="1612080427">
                      <w:marLeft w:val="0"/>
                      <w:marRight w:val="0"/>
                      <w:marTop w:val="0"/>
                      <w:marBottom w:val="0"/>
                      <w:divBdr>
                        <w:top w:val="none" w:sz="0" w:space="0" w:color="auto"/>
                        <w:left w:val="none" w:sz="0" w:space="0" w:color="auto"/>
                        <w:bottom w:val="none" w:sz="0" w:space="0" w:color="auto"/>
                        <w:right w:val="none" w:sz="0" w:space="0" w:color="auto"/>
                      </w:divBdr>
                    </w:div>
                    <w:div w:id="1009526652">
                      <w:marLeft w:val="0"/>
                      <w:marRight w:val="0"/>
                      <w:marTop w:val="0"/>
                      <w:marBottom w:val="0"/>
                      <w:divBdr>
                        <w:top w:val="none" w:sz="0" w:space="0" w:color="auto"/>
                        <w:left w:val="none" w:sz="0" w:space="0" w:color="auto"/>
                        <w:bottom w:val="none" w:sz="0" w:space="0" w:color="auto"/>
                        <w:right w:val="none" w:sz="0" w:space="0" w:color="auto"/>
                      </w:divBdr>
                    </w:div>
                    <w:div w:id="1174566794">
                      <w:marLeft w:val="0"/>
                      <w:marRight w:val="0"/>
                      <w:marTop w:val="0"/>
                      <w:marBottom w:val="0"/>
                      <w:divBdr>
                        <w:top w:val="none" w:sz="0" w:space="0" w:color="auto"/>
                        <w:left w:val="none" w:sz="0" w:space="0" w:color="auto"/>
                        <w:bottom w:val="none" w:sz="0" w:space="0" w:color="auto"/>
                        <w:right w:val="none" w:sz="0" w:space="0" w:color="auto"/>
                      </w:divBdr>
                    </w:div>
                    <w:div w:id="306713521">
                      <w:marLeft w:val="0"/>
                      <w:marRight w:val="0"/>
                      <w:marTop w:val="0"/>
                      <w:marBottom w:val="0"/>
                      <w:divBdr>
                        <w:top w:val="none" w:sz="0" w:space="0" w:color="auto"/>
                        <w:left w:val="none" w:sz="0" w:space="0" w:color="auto"/>
                        <w:bottom w:val="none" w:sz="0" w:space="0" w:color="auto"/>
                        <w:right w:val="none" w:sz="0" w:space="0" w:color="auto"/>
                      </w:divBdr>
                    </w:div>
                    <w:div w:id="1791589180">
                      <w:marLeft w:val="0"/>
                      <w:marRight w:val="0"/>
                      <w:marTop w:val="0"/>
                      <w:marBottom w:val="0"/>
                      <w:divBdr>
                        <w:top w:val="none" w:sz="0" w:space="0" w:color="auto"/>
                        <w:left w:val="none" w:sz="0" w:space="0" w:color="auto"/>
                        <w:bottom w:val="none" w:sz="0" w:space="0" w:color="auto"/>
                        <w:right w:val="none" w:sz="0" w:space="0" w:color="auto"/>
                      </w:divBdr>
                    </w:div>
                    <w:div w:id="1819682650">
                      <w:marLeft w:val="0"/>
                      <w:marRight w:val="0"/>
                      <w:marTop w:val="0"/>
                      <w:marBottom w:val="0"/>
                      <w:divBdr>
                        <w:top w:val="none" w:sz="0" w:space="0" w:color="auto"/>
                        <w:left w:val="none" w:sz="0" w:space="0" w:color="auto"/>
                        <w:bottom w:val="none" w:sz="0" w:space="0" w:color="auto"/>
                        <w:right w:val="none" w:sz="0" w:space="0" w:color="auto"/>
                      </w:divBdr>
                    </w:div>
                    <w:div w:id="1187252821">
                      <w:marLeft w:val="0"/>
                      <w:marRight w:val="0"/>
                      <w:marTop w:val="0"/>
                      <w:marBottom w:val="0"/>
                      <w:divBdr>
                        <w:top w:val="none" w:sz="0" w:space="0" w:color="auto"/>
                        <w:left w:val="none" w:sz="0" w:space="0" w:color="auto"/>
                        <w:bottom w:val="none" w:sz="0" w:space="0" w:color="auto"/>
                        <w:right w:val="none" w:sz="0" w:space="0" w:color="auto"/>
                      </w:divBdr>
                    </w:div>
                    <w:div w:id="1904296278">
                      <w:marLeft w:val="0"/>
                      <w:marRight w:val="0"/>
                      <w:marTop w:val="0"/>
                      <w:marBottom w:val="0"/>
                      <w:divBdr>
                        <w:top w:val="none" w:sz="0" w:space="0" w:color="auto"/>
                        <w:left w:val="none" w:sz="0" w:space="0" w:color="auto"/>
                        <w:bottom w:val="none" w:sz="0" w:space="0" w:color="auto"/>
                        <w:right w:val="none" w:sz="0" w:space="0" w:color="auto"/>
                      </w:divBdr>
                    </w:div>
                    <w:div w:id="461971355">
                      <w:marLeft w:val="0"/>
                      <w:marRight w:val="0"/>
                      <w:marTop w:val="0"/>
                      <w:marBottom w:val="0"/>
                      <w:divBdr>
                        <w:top w:val="none" w:sz="0" w:space="0" w:color="auto"/>
                        <w:left w:val="none" w:sz="0" w:space="0" w:color="auto"/>
                        <w:bottom w:val="none" w:sz="0" w:space="0" w:color="auto"/>
                        <w:right w:val="none" w:sz="0" w:space="0" w:color="auto"/>
                      </w:divBdr>
                    </w:div>
                    <w:div w:id="113449570">
                      <w:marLeft w:val="0"/>
                      <w:marRight w:val="0"/>
                      <w:marTop w:val="0"/>
                      <w:marBottom w:val="0"/>
                      <w:divBdr>
                        <w:top w:val="none" w:sz="0" w:space="0" w:color="auto"/>
                        <w:left w:val="none" w:sz="0" w:space="0" w:color="auto"/>
                        <w:bottom w:val="none" w:sz="0" w:space="0" w:color="auto"/>
                        <w:right w:val="none" w:sz="0" w:space="0" w:color="auto"/>
                      </w:divBdr>
                    </w:div>
                    <w:div w:id="933786100">
                      <w:marLeft w:val="0"/>
                      <w:marRight w:val="0"/>
                      <w:marTop w:val="0"/>
                      <w:marBottom w:val="0"/>
                      <w:divBdr>
                        <w:top w:val="none" w:sz="0" w:space="0" w:color="auto"/>
                        <w:left w:val="none" w:sz="0" w:space="0" w:color="auto"/>
                        <w:bottom w:val="none" w:sz="0" w:space="0" w:color="auto"/>
                        <w:right w:val="none" w:sz="0" w:space="0" w:color="auto"/>
                      </w:divBdr>
                    </w:div>
                    <w:div w:id="1306357366">
                      <w:marLeft w:val="0"/>
                      <w:marRight w:val="0"/>
                      <w:marTop w:val="0"/>
                      <w:marBottom w:val="0"/>
                      <w:divBdr>
                        <w:top w:val="none" w:sz="0" w:space="0" w:color="auto"/>
                        <w:left w:val="none" w:sz="0" w:space="0" w:color="auto"/>
                        <w:bottom w:val="none" w:sz="0" w:space="0" w:color="auto"/>
                        <w:right w:val="none" w:sz="0" w:space="0" w:color="auto"/>
                      </w:divBdr>
                    </w:div>
                    <w:div w:id="1241870880">
                      <w:marLeft w:val="0"/>
                      <w:marRight w:val="0"/>
                      <w:marTop w:val="0"/>
                      <w:marBottom w:val="0"/>
                      <w:divBdr>
                        <w:top w:val="none" w:sz="0" w:space="0" w:color="auto"/>
                        <w:left w:val="none" w:sz="0" w:space="0" w:color="auto"/>
                        <w:bottom w:val="none" w:sz="0" w:space="0" w:color="auto"/>
                        <w:right w:val="none" w:sz="0" w:space="0" w:color="auto"/>
                      </w:divBdr>
                    </w:div>
                    <w:div w:id="1461462456">
                      <w:marLeft w:val="0"/>
                      <w:marRight w:val="0"/>
                      <w:marTop w:val="0"/>
                      <w:marBottom w:val="0"/>
                      <w:divBdr>
                        <w:top w:val="none" w:sz="0" w:space="0" w:color="auto"/>
                        <w:left w:val="none" w:sz="0" w:space="0" w:color="auto"/>
                        <w:bottom w:val="none" w:sz="0" w:space="0" w:color="auto"/>
                        <w:right w:val="none" w:sz="0" w:space="0" w:color="auto"/>
                      </w:divBdr>
                    </w:div>
                    <w:div w:id="683942369">
                      <w:marLeft w:val="0"/>
                      <w:marRight w:val="0"/>
                      <w:marTop w:val="0"/>
                      <w:marBottom w:val="0"/>
                      <w:divBdr>
                        <w:top w:val="none" w:sz="0" w:space="0" w:color="auto"/>
                        <w:left w:val="none" w:sz="0" w:space="0" w:color="auto"/>
                        <w:bottom w:val="none" w:sz="0" w:space="0" w:color="auto"/>
                        <w:right w:val="none" w:sz="0" w:space="0" w:color="auto"/>
                      </w:divBdr>
                    </w:div>
                    <w:div w:id="1483276726">
                      <w:marLeft w:val="0"/>
                      <w:marRight w:val="0"/>
                      <w:marTop w:val="0"/>
                      <w:marBottom w:val="0"/>
                      <w:divBdr>
                        <w:top w:val="none" w:sz="0" w:space="0" w:color="auto"/>
                        <w:left w:val="none" w:sz="0" w:space="0" w:color="auto"/>
                        <w:bottom w:val="none" w:sz="0" w:space="0" w:color="auto"/>
                        <w:right w:val="none" w:sz="0" w:space="0" w:color="auto"/>
                      </w:divBdr>
                    </w:div>
                    <w:div w:id="684863128">
                      <w:marLeft w:val="0"/>
                      <w:marRight w:val="0"/>
                      <w:marTop w:val="0"/>
                      <w:marBottom w:val="0"/>
                      <w:divBdr>
                        <w:top w:val="none" w:sz="0" w:space="0" w:color="auto"/>
                        <w:left w:val="none" w:sz="0" w:space="0" w:color="auto"/>
                        <w:bottom w:val="none" w:sz="0" w:space="0" w:color="auto"/>
                        <w:right w:val="none" w:sz="0" w:space="0" w:color="auto"/>
                      </w:divBdr>
                    </w:div>
                    <w:div w:id="44258626">
                      <w:marLeft w:val="0"/>
                      <w:marRight w:val="0"/>
                      <w:marTop w:val="0"/>
                      <w:marBottom w:val="0"/>
                      <w:divBdr>
                        <w:top w:val="none" w:sz="0" w:space="0" w:color="auto"/>
                        <w:left w:val="none" w:sz="0" w:space="0" w:color="auto"/>
                        <w:bottom w:val="none" w:sz="0" w:space="0" w:color="auto"/>
                        <w:right w:val="none" w:sz="0" w:space="0" w:color="auto"/>
                      </w:divBdr>
                    </w:div>
                    <w:div w:id="1495490315">
                      <w:marLeft w:val="0"/>
                      <w:marRight w:val="0"/>
                      <w:marTop w:val="0"/>
                      <w:marBottom w:val="0"/>
                      <w:divBdr>
                        <w:top w:val="none" w:sz="0" w:space="0" w:color="auto"/>
                        <w:left w:val="none" w:sz="0" w:space="0" w:color="auto"/>
                        <w:bottom w:val="none" w:sz="0" w:space="0" w:color="auto"/>
                        <w:right w:val="none" w:sz="0" w:space="0" w:color="auto"/>
                      </w:divBdr>
                    </w:div>
                    <w:div w:id="1422482465">
                      <w:marLeft w:val="0"/>
                      <w:marRight w:val="0"/>
                      <w:marTop w:val="0"/>
                      <w:marBottom w:val="0"/>
                      <w:divBdr>
                        <w:top w:val="none" w:sz="0" w:space="0" w:color="auto"/>
                        <w:left w:val="none" w:sz="0" w:space="0" w:color="auto"/>
                        <w:bottom w:val="none" w:sz="0" w:space="0" w:color="auto"/>
                        <w:right w:val="none" w:sz="0" w:space="0" w:color="auto"/>
                      </w:divBdr>
                    </w:div>
                    <w:div w:id="202134933">
                      <w:marLeft w:val="0"/>
                      <w:marRight w:val="0"/>
                      <w:marTop w:val="0"/>
                      <w:marBottom w:val="0"/>
                      <w:divBdr>
                        <w:top w:val="none" w:sz="0" w:space="0" w:color="auto"/>
                        <w:left w:val="none" w:sz="0" w:space="0" w:color="auto"/>
                        <w:bottom w:val="none" w:sz="0" w:space="0" w:color="auto"/>
                        <w:right w:val="none" w:sz="0" w:space="0" w:color="auto"/>
                      </w:divBdr>
                    </w:div>
                    <w:div w:id="1330406498">
                      <w:marLeft w:val="0"/>
                      <w:marRight w:val="0"/>
                      <w:marTop w:val="0"/>
                      <w:marBottom w:val="0"/>
                      <w:divBdr>
                        <w:top w:val="none" w:sz="0" w:space="0" w:color="auto"/>
                        <w:left w:val="none" w:sz="0" w:space="0" w:color="auto"/>
                        <w:bottom w:val="none" w:sz="0" w:space="0" w:color="auto"/>
                        <w:right w:val="none" w:sz="0" w:space="0" w:color="auto"/>
                      </w:divBdr>
                    </w:div>
                    <w:div w:id="534074221">
                      <w:marLeft w:val="0"/>
                      <w:marRight w:val="0"/>
                      <w:marTop w:val="0"/>
                      <w:marBottom w:val="0"/>
                      <w:divBdr>
                        <w:top w:val="none" w:sz="0" w:space="0" w:color="auto"/>
                        <w:left w:val="none" w:sz="0" w:space="0" w:color="auto"/>
                        <w:bottom w:val="none" w:sz="0" w:space="0" w:color="auto"/>
                        <w:right w:val="none" w:sz="0" w:space="0" w:color="auto"/>
                      </w:divBdr>
                    </w:div>
                    <w:div w:id="581763170">
                      <w:marLeft w:val="0"/>
                      <w:marRight w:val="0"/>
                      <w:marTop w:val="0"/>
                      <w:marBottom w:val="0"/>
                      <w:divBdr>
                        <w:top w:val="none" w:sz="0" w:space="0" w:color="auto"/>
                        <w:left w:val="none" w:sz="0" w:space="0" w:color="auto"/>
                        <w:bottom w:val="none" w:sz="0" w:space="0" w:color="auto"/>
                        <w:right w:val="none" w:sz="0" w:space="0" w:color="auto"/>
                      </w:divBdr>
                    </w:div>
                    <w:div w:id="1176193679">
                      <w:marLeft w:val="0"/>
                      <w:marRight w:val="0"/>
                      <w:marTop w:val="0"/>
                      <w:marBottom w:val="0"/>
                      <w:divBdr>
                        <w:top w:val="none" w:sz="0" w:space="0" w:color="auto"/>
                        <w:left w:val="none" w:sz="0" w:space="0" w:color="auto"/>
                        <w:bottom w:val="none" w:sz="0" w:space="0" w:color="auto"/>
                        <w:right w:val="none" w:sz="0" w:space="0" w:color="auto"/>
                      </w:divBdr>
                    </w:div>
                    <w:div w:id="1879079055">
                      <w:marLeft w:val="0"/>
                      <w:marRight w:val="0"/>
                      <w:marTop w:val="0"/>
                      <w:marBottom w:val="0"/>
                      <w:divBdr>
                        <w:top w:val="none" w:sz="0" w:space="0" w:color="auto"/>
                        <w:left w:val="none" w:sz="0" w:space="0" w:color="auto"/>
                        <w:bottom w:val="none" w:sz="0" w:space="0" w:color="auto"/>
                        <w:right w:val="none" w:sz="0" w:space="0" w:color="auto"/>
                      </w:divBdr>
                    </w:div>
                    <w:div w:id="1143350470">
                      <w:marLeft w:val="0"/>
                      <w:marRight w:val="0"/>
                      <w:marTop w:val="0"/>
                      <w:marBottom w:val="0"/>
                      <w:divBdr>
                        <w:top w:val="none" w:sz="0" w:space="0" w:color="auto"/>
                        <w:left w:val="none" w:sz="0" w:space="0" w:color="auto"/>
                        <w:bottom w:val="none" w:sz="0" w:space="0" w:color="auto"/>
                        <w:right w:val="none" w:sz="0" w:space="0" w:color="auto"/>
                      </w:divBdr>
                    </w:div>
                    <w:div w:id="1359893076">
                      <w:marLeft w:val="0"/>
                      <w:marRight w:val="0"/>
                      <w:marTop w:val="0"/>
                      <w:marBottom w:val="0"/>
                      <w:divBdr>
                        <w:top w:val="none" w:sz="0" w:space="0" w:color="auto"/>
                        <w:left w:val="none" w:sz="0" w:space="0" w:color="auto"/>
                        <w:bottom w:val="none" w:sz="0" w:space="0" w:color="auto"/>
                        <w:right w:val="none" w:sz="0" w:space="0" w:color="auto"/>
                      </w:divBdr>
                    </w:div>
                    <w:div w:id="265891666">
                      <w:marLeft w:val="0"/>
                      <w:marRight w:val="0"/>
                      <w:marTop w:val="0"/>
                      <w:marBottom w:val="0"/>
                      <w:divBdr>
                        <w:top w:val="none" w:sz="0" w:space="0" w:color="auto"/>
                        <w:left w:val="none" w:sz="0" w:space="0" w:color="auto"/>
                        <w:bottom w:val="none" w:sz="0" w:space="0" w:color="auto"/>
                        <w:right w:val="none" w:sz="0" w:space="0" w:color="auto"/>
                      </w:divBdr>
                    </w:div>
                    <w:div w:id="2068915584">
                      <w:marLeft w:val="0"/>
                      <w:marRight w:val="0"/>
                      <w:marTop w:val="0"/>
                      <w:marBottom w:val="0"/>
                      <w:divBdr>
                        <w:top w:val="none" w:sz="0" w:space="0" w:color="auto"/>
                        <w:left w:val="none" w:sz="0" w:space="0" w:color="auto"/>
                        <w:bottom w:val="none" w:sz="0" w:space="0" w:color="auto"/>
                        <w:right w:val="none" w:sz="0" w:space="0" w:color="auto"/>
                      </w:divBdr>
                    </w:div>
                    <w:div w:id="873882904">
                      <w:marLeft w:val="0"/>
                      <w:marRight w:val="0"/>
                      <w:marTop w:val="0"/>
                      <w:marBottom w:val="0"/>
                      <w:divBdr>
                        <w:top w:val="none" w:sz="0" w:space="0" w:color="auto"/>
                        <w:left w:val="none" w:sz="0" w:space="0" w:color="auto"/>
                        <w:bottom w:val="none" w:sz="0" w:space="0" w:color="auto"/>
                        <w:right w:val="none" w:sz="0" w:space="0" w:color="auto"/>
                      </w:divBdr>
                    </w:div>
                    <w:div w:id="1988584715">
                      <w:marLeft w:val="0"/>
                      <w:marRight w:val="0"/>
                      <w:marTop w:val="0"/>
                      <w:marBottom w:val="0"/>
                      <w:divBdr>
                        <w:top w:val="none" w:sz="0" w:space="0" w:color="auto"/>
                        <w:left w:val="none" w:sz="0" w:space="0" w:color="auto"/>
                        <w:bottom w:val="none" w:sz="0" w:space="0" w:color="auto"/>
                        <w:right w:val="none" w:sz="0" w:space="0" w:color="auto"/>
                      </w:divBdr>
                    </w:div>
                    <w:div w:id="2097286178">
                      <w:marLeft w:val="0"/>
                      <w:marRight w:val="0"/>
                      <w:marTop w:val="0"/>
                      <w:marBottom w:val="0"/>
                      <w:divBdr>
                        <w:top w:val="none" w:sz="0" w:space="0" w:color="auto"/>
                        <w:left w:val="none" w:sz="0" w:space="0" w:color="auto"/>
                        <w:bottom w:val="none" w:sz="0" w:space="0" w:color="auto"/>
                        <w:right w:val="none" w:sz="0" w:space="0" w:color="auto"/>
                      </w:divBdr>
                    </w:div>
                    <w:div w:id="129439184">
                      <w:marLeft w:val="0"/>
                      <w:marRight w:val="0"/>
                      <w:marTop w:val="0"/>
                      <w:marBottom w:val="0"/>
                      <w:divBdr>
                        <w:top w:val="none" w:sz="0" w:space="0" w:color="auto"/>
                        <w:left w:val="none" w:sz="0" w:space="0" w:color="auto"/>
                        <w:bottom w:val="none" w:sz="0" w:space="0" w:color="auto"/>
                        <w:right w:val="none" w:sz="0" w:space="0" w:color="auto"/>
                      </w:divBdr>
                    </w:div>
                    <w:div w:id="1560706840">
                      <w:marLeft w:val="0"/>
                      <w:marRight w:val="0"/>
                      <w:marTop w:val="0"/>
                      <w:marBottom w:val="0"/>
                      <w:divBdr>
                        <w:top w:val="none" w:sz="0" w:space="0" w:color="auto"/>
                        <w:left w:val="none" w:sz="0" w:space="0" w:color="auto"/>
                        <w:bottom w:val="none" w:sz="0" w:space="0" w:color="auto"/>
                        <w:right w:val="none" w:sz="0" w:space="0" w:color="auto"/>
                      </w:divBdr>
                    </w:div>
                    <w:div w:id="1879006367">
                      <w:marLeft w:val="0"/>
                      <w:marRight w:val="0"/>
                      <w:marTop w:val="0"/>
                      <w:marBottom w:val="0"/>
                      <w:divBdr>
                        <w:top w:val="none" w:sz="0" w:space="0" w:color="auto"/>
                        <w:left w:val="none" w:sz="0" w:space="0" w:color="auto"/>
                        <w:bottom w:val="none" w:sz="0" w:space="0" w:color="auto"/>
                        <w:right w:val="none" w:sz="0" w:space="0" w:color="auto"/>
                      </w:divBdr>
                    </w:div>
                    <w:div w:id="1921792551">
                      <w:marLeft w:val="0"/>
                      <w:marRight w:val="0"/>
                      <w:marTop w:val="0"/>
                      <w:marBottom w:val="0"/>
                      <w:divBdr>
                        <w:top w:val="none" w:sz="0" w:space="0" w:color="auto"/>
                        <w:left w:val="none" w:sz="0" w:space="0" w:color="auto"/>
                        <w:bottom w:val="none" w:sz="0" w:space="0" w:color="auto"/>
                        <w:right w:val="none" w:sz="0" w:space="0" w:color="auto"/>
                      </w:divBdr>
                    </w:div>
                    <w:div w:id="2135177280">
                      <w:marLeft w:val="0"/>
                      <w:marRight w:val="0"/>
                      <w:marTop w:val="0"/>
                      <w:marBottom w:val="0"/>
                      <w:divBdr>
                        <w:top w:val="none" w:sz="0" w:space="0" w:color="auto"/>
                        <w:left w:val="none" w:sz="0" w:space="0" w:color="auto"/>
                        <w:bottom w:val="none" w:sz="0" w:space="0" w:color="auto"/>
                        <w:right w:val="none" w:sz="0" w:space="0" w:color="auto"/>
                      </w:divBdr>
                    </w:div>
                    <w:div w:id="316347250">
                      <w:marLeft w:val="0"/>
                      <w:marRight w:val="0"/>
                      <w:marTop w:val="0"/>
                      <w:marBottom w:val="0"/>
                      <w:divBdr>
                        <w:top w:val="none" w:sz="0" w:space="0" w:color="auto"/>
                        <w:left w:val="none" w:sz="0" w:space="0" w:color="auto"/>
                        <w:bottom w:val="none" w:sz="0" w:space="0" w:color="auto"/>
                        <w:right w:val="none" w:sz="0" w:space="0" w:color="auto"/>
                      </w:divBdr>
                    </w:div>
                    <w:div w:id="2145845849">
                      <w:marLeft w:val="0"/>
                      <w:marRight w:val="0"/>
                      <w:marTop w:val="0"/>
                      <w:marBottom w:val="0"/>
                      <w:divBdr>
                        <w:top w:val="none" w:sz="0" w:space="0" w:color="auto"/>
                        <w:left w:val="none" w:sz="0" w:space="0" w:color="auto"/>
                        <w:bottom w:val="none" w:sz="0" w:space="0" w:color="auto"/>
                        <w:right w:val="none" w:sz="0" w:space="0" w:color="auto"/>
                      </w:divBdr>
                    </w:div>
                    <w:div w:id="624845923">
                      <w:marLeft w:val="0"/>
                      <w:marRight w:val="0"/>
                      <w:marTop w:val="0"/>
                      <w:marBottom w:val="0"/>
                      <w:divBdr>
                        <w:top w:val="none" w:sz="0" w:space="0" w:color="auto"/>
                        <w:left w:val="none" w:sz="0" w:space="0" w:color="auto"/>
                        <w:bottom w:val="none" w:sz="0" w:space="0" w:color="auto"/>
                        <w:right w:val="none" w:sz="0" w:space="0" w:color="auto"/>
                      </w:divBdr>
                    </w:div>
                    <w:div w:id="1644387836">
                      <w:marLeft w:val="0"/>
                      <w:marRight w:val="0"/>
                      <w:marTop w:val="0"/>
                      <w:marBottom w:val="0"/>
                      <w:divBdr>
                        <w:top w:val="none" w:sz="0" w:space="0" w:color="auto"/>
                        <w:left w:val="none" w:sz="0" w:space="0" w:color="auto"/>
                        <w:bottom w:val="none" w:sz="0" w:space="0" w:color="auto"/>
                        <w:right w:val="none" w:sz="0" w:space="0" w:color="auto"/>
                      </w:divBdr>
                    </w:div>
                    <w:div w:id="665742348">
                      <w:marLeft w:val="0"/>
                      <w:marRight w:val="0"/>
                      <w:marTop w:val="0"/>
                      <w:marBottom w:val="0"/>
                      <w:divBdr>
                        <w:top w:val="none" w:sz="0" w:space="0" w:color="auto"/>
                        <w:left w:val="none" w:sz="0" w:space="0" w:color="auto"/>
                        <w:bottom w:val="none" w:sz="0" w:space="0" w:color="auto"/>
                        <w:right w:val="none" w:sz="0" w:space="0" w:color="auto"/>
                      </w:divBdr>
                    </w:div>
                    <w:div w:id="688528973">
                      <w:marLeft w:val="0"/>
                      <w:marRight w:val="0"/>
                      <w:marTop w:val="0"/>
                      <w:marBottom w:val="0"/>
                      <w:divBdr>
                        <w:top w:val="none" w:sz="0" w:space="0" w:color="auto"/>
                        <w:left w:val="none" w:sz="0" w:space="0" w:color="auto"/>
                        <w:bottom w:val="none" w:sz="0" w:space="0" w:color="auto"/>
                        <w:right w:val="none" w:sz="0" w:space="0" w:color="auto"/>
                      </w:divBdr>
                    </w:div>
                    <w:div w:id="1979146581">
                      <w:marLeft w:val="0"/>
                      <w:marRight w:val="0"/>
                      <w:marTop w:val="0"/>
                      <w:marBottom w:val="0"/>
                      <w:divBdr>
                        <w:top w:val="none" w:sz="0" w:space="0" w:color="auto"/>
                        <w:left w:val="none" w:sz="0" w:space="0" w:color="auto"/>
                        <w:bottom w:val="none" w:sz="0" w:space="0" w:color="auto"/>
                        <w:right w:val="none" w:sz="0" w:space="0" w:color="auto"/>
                      </w:divBdr>
                    </w:div>
                    <w:div w:id="756172590">
                      <w:marLeft w:val="0"/>
                      <w:marRight w:val="0"/>
                      <w:marTop w:val="0"/>
                      <w:marBottom w:val="0"/>
                      <w:divBdr>
                        <w:top w:val="none" w:sz="0" w:space="0" w:color="auto"/>
                        <w:left w:val="none" w:sz="0" w:space="0" w:color="auto"/>
                        <w:bottom w:val="none" w:sz="0" w:space="0" w:color="auto"/>
                        <w:right w:val="none" w:sz="0" w:space="0" w:color="auto"/>
                      </w:divBdr>
                    </w:div>
                    <w:div w:id="1412241974">
                      <w:marLeft w:val="0"/>
                      <w:marRight w:val="0"/>
                      <w:marTop w:val="0"/>
                      <w:marBottom w:val="0"/>
                      <w:divBdr>
                        <w:top w:val="none" w:sz="0" w:space="0" w:color="auto"/>
                        <w:left w:val="none" w:sz="0" w:space="0" w:color="auto"/>
                        <w:bottom w:val="none" w:sz="0" w:space="0" w:color="auto"/>
                        <w:right w:val="none" w:sz="0" w:space="0" w:color="auto"/>
                      </w:divBdr>
                    </w:div>
                    <w:div w:id="440226866">
                      <w:marLeft w:val="0"/>
                      <w:marRight w:val="0"/>
                      <w:marTop w:val="0"/>
                      <w:marBottom w:val="0"/>
                      <w:divBdr>
                        <w:top w:val="none" w:sz="0" w:space="0" w:color="auto"/>
                        <w:left w:val="none" w:sz="0" w:space="0" w:color="auto"/>
                        <w:bottom w:val="none" w:sz="0" w:space="0" w:color="auto"/>
                        <w:right w:val="none" w:sz="0" w:space="0" w:color="auto"/>
                      </w:divBdr>
                    </w:div>
                    <w:div w:id="294725889">
                      <w:marLeft w:val="0"/>
                      <w:marRight w:val="0"/>
                      <w:marTop w:val="0"/>
                      <w:marBottom w:val="0"/>
                      <w:divBdr>
                        <w:top w:val="none" w:sz="0" w:space="0" w:color="auto"/>
                        <w:left w:val="none" w:sz="0" w:space="0" w:color="auto"/>
                        <w:bottom w:val="none" w:sz="0" w:space="0" w:color="auto"/>
                        <w:right w:val="none" w:sz="0" w:space="0" w:color="auto"/>
                      </w:divBdr>
                    </w:div>
                    <w:div w:id="521433605">
                      <w:marLeft w:val="0"/>
                      <w:marRight w:val="0"/>
                      <w:marTop w:val="0"/>
                      <w:marBottom w:val="0"/>
                      <w:divBdr>
                        <w:top w:val="none" w:sz="0" w:space="0" w:color="auto"/>
                        <w:left w:val="none" w:sz="0" w:space="0" w:color="auto"/>
                        <w:bottom w:val="none" w:sz="0" w:space="0" w:color="auto"/>
                        <w:right w:val="none" w:sz="0" w:space="0" w:color="auto"/>
                      </w:divBdr>
                    </w:div>
                    <w:div w:id="1702709861">
                      <w:marLeft w:val="0"/>
                      <w:marRight w:val="0"/>
                      <w:marTop w:val="0"/>
                      <w:marBottom w:val="0"/>
                      <w:divBdr>
                        <w:top w:val="none" w:sz="0" w:space="0" w:color="auto"/>
                        <w:left w:val="none" w:sz="0" w:space="0" w:color="auto"/>
                        <w:bottom w:val="none" w:sz="0" w:space="0" w:color="auto"/>
                        <w:right w:val="none" w:sz="0" w:space="0" w:color="auto"/>
                      </w:divBdr>
                    </w:div>
                    <w:div w:id="735131571">
                      <w:marLeft w:val="0"/>
                      <w:marRight w:val="0"/>
                      <w:marTop w:val="0"/>
                      <w:marBottom w:val="0"/>
                      <w:divBdr>
                        <w:top w:val="none" w:sz="0" w:space="0" w:color="auto"/>
                        <w:left w:val="none" w:sz="0" w:space="0" w:color="auto"/>
                        <w:bottom w:val="none" w:sz="0" w:space="0" w:color="auto"/>
                        <w:right w:val="none" w:sz="0" w:space="0" w:color="auto"/>
                      </w:divBdr>
                    </w:div>
                    <w:div w:id="1903976538">
                      <w:marLeft w:val="0"/>
                      <w:marRight w:val="0"/>
                      <w:marTop w:val="0"/>
                      <w:marBottom w:val="0"/>
                      <w:divBdr>
                        <w:top w:val="none" w:sz="0" w:space="0" w:color="auto"/>
                        <w:left w:val="none" w:sz="0" w:space="0" w:color="auto"/>
                        <w:bottom w:val="none" w:sz="0" w:space="0" w:color="auto"/>
                        <w:right w:val="none" w:sz="0" w:space="0" w:color="auto"/>
                      </w:divBdr>
                    </w:div>
                    <w:div w:id="2047414091">
                      <w:marLeft w:val="0"/>
                      <w:marRight w:val="0"/>
                      <w:marTop w:val="0"/>
                      <w:marBottom w:val="0"/>
                      <w:divBdr>
                        <w:top w:val="none" w:sz="0" w:space="0" w:color="auto"/>
                        <w:left w:val="none" w:sz="0" w:space="0" w:color="auto"/>
                        <w:bottom w:val="none" w:sz="0" w:space="0" w:color="auto"/>
                        <w:right w:val="none" w:sz="0" w:space="0" w:color="auto"/>
                      </w:divBdr>
                    </w:div>
                    <w:div w:id="1196621913">
                      <w:marLeft w:val="0"/>
                      <w:marRight w:val="0"/>
                      <w:marTop w:val="0"/>
                      <w:marBottom w:val="0"/>
                      <w:divBdr>
                        <w:top w:val="none" w:sz="0" w:space="0" w:color="auto"/>
                        <w:left w:val="none" w:sz="0" w:space="0" w:color="auto"/>
                        <w:bottom w:val="none" w:sz="0" w:space="0" w:color="auto"/>
                        <w:right w:val="none" w:sz="0" w:space="0" w:color="auto"/>
                      </w:divBdr>
                    </w:div>
                    <w:div w:id="1615140103">
                      <w:marLeft w:val="0"/>
                      <w:marRight w:val="0"/>
                      <w:marTop w:val="0"/>
                      <w:marBottom w:val="0"/>
                      <w:divBdr>
                        <w:top w:val="none" w:sz="0" w:space="0" w:color="auto"/>
                        <w:left w:val="none" w:sz="0" w:space="0" w:color="auto"/>
                        <w:bottom w:val="none" w:sz="0" w:space="0" w:color="auto"/>
                        <w:right w:val="none" w:sz="0" w:space="0" w:color="auto"/>
                      </w:divBdr>
                    </w:div>
                    <w:div w:id="856235875">
                      <w:marLeft w:val="0"/>
                      <w:marRight w:val="0"/>
                      <w:marTop w:val="0"/>
                      <w:marBottom w:val="0"/>
                      <w:divBdr>
                        <w:top w:val="none" w:sz="0" w:space="0" w:color="auto"/>
                        <w:left w:val="none" w:sz="0" w:space="0" w:color="auto"/>
                        <w:bottom w:val="none" w:sz="0" w:space="0" w:color="auto"/>
                        <w:right w:val="none" w:sz="0" w:space="0" w:color="auto"/>
                      </w:divBdr>
                    </w:div>
                    <w:div w:id="717164841">
                      <w:marLeft w:val="0"/>
                      <w:marRight w:val="0"/>
                      <w:marTop w:val="0"/>
                      <w:marBottom w:val="0"/>
                      <w:divBdr>
                        <w:top w:val="none" w:sz="0" w:space="0" w:color="auto"/>
                        <w:left w:val="none" w:sz="0" w:space="0" w:color="auto"/>
                        <w:bottom w:val="none" w:sz="0" w:space="0" w:color="auto"/>
                        <w:right w:val="none" w:sz="0" w:space="0" w:color="auto"/>
                      </w:divBdr>
                    </w:div>
                    <w:div w:id="1324161267">
                      <w:marLeft w:val="0"/>
                      <w:marRight w:val="0"/>
                      <w:marTop w:val="0"/>
                      <w:marBottom w:val="0"/>
                      <w:divBdr>
                        <w:top w:val="none" w:sz="0" w:space="0" w:color="auto"/>
                        <w:left w:val="none" w:sz="0" w:space="0" w:color="auto"/>
                        <w:bottom w:val="none" w:sz="0" w:space="0" w:color="auto"/>
                        <w:right w:val="none" w:sz="0" w:space="0" w:color="auto"/>
                      </w:divBdr>
                    </w:div>
                    <w:div w:id="884803210">
                      <w:marLeft w:val="0"/>
                      <w:marRight w:val="0"/>
                      <w:marTop w:val="0"/>
                      <w:marBottom w:val="0"/>
                      <w:divBdr>
                        <w:top w:val="none" w:sz="0" w:space="0" w:color="auto"/>
                        <w:left w:val="none" w:sz="0" w:space="0" w:color="auto"/>
                        <w:bottom w:val="none" w:sz="0" w:space="0" w:color="auto"/>
                        <w:right w:val="none" w:sz="0" w:space="0" w:color="auto"/>
                      </w:divBdr>
                    </w:div>
                    <w:div w:id="1967196220">
                      <w:marLeft w:val="0"/>
                      <w:marRight w:val="0"/>
                      <w:marTop w:val="0"/>
                      <w:marBottom w:val="0"/>
                      <w:divBdr>
                        <w:top w:val="none" w:sz="0" w:space="0" w:color="auto"/>
                        <w:left w:val="none" w:sz="0" w:space="0" w:color="auto"/>
                        <w:bottom w:val="none" w:sz="0" w:space="0" w:color="auto"/>
                        <w:right w:val="none" w:sz="0" w:space="0" w:color="auto"/>
                      </w:divBdr>
                    </w:div>
                    <w:div w:id="1620647247">
                      <w:marLeft w:val="0"/>
                      <w:marRight w:val="0"/>
                      <w:marTop w:val="0"/>
                      <w:marBottom w:val="0"/>
                      <w:divBdr>
                        <w:top w:val="none" w:sz="0" w:space="0" w:color="auto"/>
                        <w:left w:val="none" w:sz="0" w:space="0" w:color="auto"/>
                        <w:bottom w:val="none" w:sz="0" w:space="0" w:color="auto"/>
                        <w:right w:val="none" w:sz="0" w:space="0" w:color="auto"/>
                      </w:divBdr>
                    </w:div>
                    <w:div w:id="1776365417">
                      <w:marLeft w:val="0"/>
                      <w:marRight w:val="0"/>
                      <w:marTop w:val="0"/>
                      <w:marBottom w:val="0"/>
                      <w:divBdr>
                        <w:top w:val="none" w:sz="0" w:space="0" w:color="auto"/>
                        <w:left w:val="none" w:sz="0" w:space="0" w:color="auto"/>
                        <w:bottom w:val="none" w:sz="0" w:space="0" w:color="auto"/>
                        <w:right w:val="none" w:sz="0" w:space="0" w:color="auto"/>
                      </w:divBdr>
                    </w:div>
                    <w:div w:id="1739281010">
                      <w:marLeft w:val="0"/>
                      <w:marRight w:val="0"/>
                      <w:marTop w:val="0"/>
                      <w:marBottom w:val="0"/>
                      <w:divBdr>
                        <w:top w:val="none" w:sz="0" w:space="0" w:color="auto"/>
                        <w:left w:val="none" w:sz="0" w:space="0" w:color="auto"/>
                        <w:bottom w:val="none" w:sz="0" w:space="0" w:color="auto"/>
                        <w:right w:val="none" w:sz="0" w:space="0" w:color="auto"/>
                      </w:divBdr>
                    </w:div>
                    <w:div w:id="125895518">
                      <w:marLeft w:val="0"/>
                      <w:marRight w:val="0"/>
                      <w:marTop w:val="0"/>
                      <w:marBottom w:val="0"/>
                      <w:divBdr>
                        <w:top w:val="none" w:sz="0" w:space="0" w:color="auto"/>
                        <w:left w:val="none" w:sz="0" w:space="0" w:color="auto"/>
                        <w:bottom w:val="none" w:sz="0" w:space="0" w:color="auto"/>
                        <w:right w:val="none" w:sz="0" w:space="0" w:color="auto"/>
                      </w:divBdr>
                    </w:div>
                    <w:div w:id="960452662">
                      <w:marLeft w:val="0"/>
                      <w:marRight w:val="0"/>
                      <w:marTop w:val="0"/>
                      <w:marBottom w:val="0"/>
                      <w:divBdr>
                        <w:top w:val="none" w:sz="0" w:space="0" w:color="auto"/>
                        <w:left w:val="none" w:sz="0" w:space="0" w:color="auto"/>
                        <w:bottom w:val="none" w:sz="0" w:space="0" w:color="auto"/>
                        <w:right w:val="none" w:sz="0" w:space="0" w:color="auto"/>
                      </w:divBdr>
                    </w:div>
                    <w:div w:id="828983502">
                      <w:marLeft w:val="0"/>
                      <w:marRight w:val="0"/>
                      <w:marTop w:val="0"/>
                      <w:marBottom w:val="0"/>
                      <w:divBdr>
                        <w:top w:val="none" w:sz="0" w:space="0" w:color="auto"/>
                        <w:left w:val="none" w:sz="0" w:space="0" w:color="auto"/>
                        <w:bottom w:val="none" w:sz="0" w:space="0" w:color="auto"/>
                        <w:right w:val="none" w:sz="0" w:space="0" w:color="auto"/>
                      </w:divBdr>
                    </w:div>
                    <w:div w:id="663632857">
                      <w:marLeft w:val="0"/>
                      <w:marRight w:val="0"/>
                      <w:marTop w:val="0"/>
                      <w:marBottom w:val="0"/>
                      <w:divBdr>
                        <w:top w:val="none" w:sz="0" w:space="0" w:color="auto"/>
                        <w:left w:val="none" w:sz="0" w:space="0" w:color="auto"/>
                        <w:bottom w:val="none" w:sz="0" w:space="0" w:color="auto"/>
                        <w:right w:val="none" w:sz="0" w:space="0" w:color="auto"/>
                      </w:divBdr>
                    </w:div>
                    <w:div w:id="323434911">
                      <w:marLeft w:val="0"/>
                      <w:marRight w:val="0"/>
                      <w:marTop w:val="0"/>
                      <w:marBottom w:val="0"/>
                      <w:divBdr>
                        <w:top w:val="none" w:sz="0" w:space="0" w:color="auto"/>
                        <w:left w:val="none" w:sz="0" w:space="0" w:color="auto"/>
                        <w:bottom w:val="none" w:sz="0" w:space="0" w:color="auto"/>
                        <w:right w:val="none" w:sz="0" w:space="0" w:color="auto"/>
                      </w:divBdr>
                    </w:div>
                    <w:div w:id="426002652">
                      <w:marLeft w:val="0"/>
                      <w:marRight w:val="0"/>
                      <w:marTop w:val="0"/>
                      <w:marBottom w:val="0"/>
                      <w:divBdr>
                        <w:top w:val="none" w:sz="0" w:space="0" w:color="auto"/>
                        <w:left w:val="none" w:sz="0" w:space="0" w:color="auto"/>
                        <w:bottom w:val="none" w:sz="0" w:space="0" w:color="auto"/>
                        <w:right w:val="none" w:sz="0" w:space="0" w:color="auto"/>
                      </w:divBdr>
                    </w:div>
                    <w:div w:id="852303625">
                      <w:marLeft w:val="0"/>
                      <w:marRight w:val="0"/>
                      <w:marTop w:val="0"/>
                      <w:marBottom w:val="0"/>
                      <w:divBdr>
                        <w:top w:val="none" w:sz="0" w:space="0" w:color="auto"/>
                        <w:left w:val="none" w:sz="0" w:space="0" w:color="auto"/>
                        <w:bottom w:val="none" w:sz="0" w:space="0" w:color="auto"/>
                        <w:right w:val="none" w:sz="0" w:space="0" w:color="auto"/>
                      </w:divBdr>
                    </w:div>
                    <w:div w:id="1016464766">
                      <w:marLeft w:val="0"/>
                      <w:marRight w:val="0"/>
                      <w:marTop w:val="0"/>
                      <w:marBottom w:val="0"/>
                      <w:divBdr>
                        <w:top w:val="none" w:sz="0" w:space="0" w:color="auto"/>
                        <w:left w:val="none" w:sz="0" w:space="0" w:color="auto"/>
                        <w:bottom w:val="none" w:sz="0" w:space="0" w:color="auto"/>
                        <w:right w:val="none" w:sz="0" w:space="0" w:color="auto"/>
                      </w:divBdr>
                    </w:div>
                    <w:div w:id="889805921">
                      <w:marLeft w:val="0"/>
                      <w:marRight w:val="0"/>
                      <w:marTop w:val="0"/>
                      <w:marBottom w:val="0"/>
                      <w:divBdr>
                        <w:top w:val="none" w:sz="0" w:space="0" w:color="auto"/>
                        <w:left w:val="none" w:sz="0" w:space="0" w:color="auto"/>
                        <w:bottom w:val="none" w:sz="0" w:space="0" w:color="auto"/>
                        <w:right w:val="none" w:sz="0" w:space="0" w:color="auto"/>
                      </w:divBdr>
                    </w:div>
                    <w:div w:id="126507547">
                      <w:marLeft w:val="0"/>
                      <w:marRight w:val="0"/>
                      <w:marTop w:val="0"/>
                      <w:marBottom w:val="0"/>
                      <w:divBdr>
                        <w:top w:val="none" w:sz="0" w:space="0" w:color="auto"/>
                        <w:left w:val="none" w:sz="0" w:space="0" w:color="auto"/>
                        <w:bottom w:val="none" w:sz="0" w:space="0" w:color="auto"/>
                        <w:right w:val="none" w:sz="0" w:space="0" w:color="auto"/>
                      </w:divBdr>
                    </w:div>
                    <w:div w:id="1539659238">
                      <w:marLeft w:val="0"/>
                      <w:marRight w:val="0"/>
                      <w:marTop w:val="0"/>
                      <w:marBottom w:val="0"/>
                      <w:divBdr>
                        <w:top w:val="none" w:sz="0" w:space="0" w:color="auto"/>
                        <w:left w:val="none" w:sz="0" w:space="0" w:color="auto"/>
                        <w:bottom w:val="none" w:sz="0" w:space="0" w:color="auto"/>
                        <w:right w:val="none" w:sz="0" w:space="0" w:color="auto"/>
                      </w:divBdr>
                    </w:div>
                    <w:div w:id="2115856884">
                      <w:marLeft w:val="0"/>
                      <w:marRight w:val="0"/>
                      <w:marTop w:val="0"/>
                      <w:marBottom w:val="0"/>
                      <w:divBdr>
                        <w:top w:val="none" w:sz="0" w:space="0" w:color="auto"/>
                        <w:left w:val="none" w:sz="0" w:space="0" w:color="auto"/>
                        <w:bottom w:val="none" w:sz="0" w:space="0" w:color="auto"/>
                        <w:right w:val="none" w:sz="0" w:space="0" w:color="auto"/>
                      </w:divBdr>
                    </w:div>
                    <w:div w:id="1681541570">
                      <w:marLeft w:val="0"/>
                      <w:marRight w:val="0"/>
                      <w:marTop w:val="0"/>
                      <w:marBottom w:val="0"/>
                      <w:divBdr>
                        <w:top w:val="none" w:sz="0" w:space="0" w:color="auto"/>
                        <w:left w:val="none" w:sz="0" w:space="0" w:color="auto"/>
                        <w:bottom w:val="none" w:sz="0" w:space="0" w:color="auto"/>
                        <w:right w:val="none" w:sz="0" w:space="0" w:color="auto"/>
                      </w:divBdr>
                    </w:div>
                    <w:div w:id="1193230863">
                      <w:marLeft w:val="0"/>
                      <w:marRight w:val="0"/>
                      <w:marTop w:val="0"/>
                      <w:marBottom w:val="0"/>
                      <w:divBdr>
                        <w:top w:val="none" w:sz="0" w:space="0" w:color="auto"/>
                        <w:left w:val="none" w:sz="0" w:space="0" w:color="auto"/>
                        <w:bottom w:val="none" w:sz="0" w:space="0" w:color="auto"/>
                        <w:right w:val="none" w:sz="0" w:space="0" w:color="auto"/>
                      </w:divBdr>
                    </w:div>
                    <w:div w:id="1387097727">
                      <w:marLeft w:val="0"/>
                      <w:marRight w:val="0"/>
                      <w:marTop w:val="0"/>
                      <w:marBottom w:val="0"/>
                      <w:divBdr>
                        <w:top w:val="none" w:sz="0" w:space="0" w:color="auto"/>
                        <w:left w:val="none" w:sz="0" w:space="0" w:color="auto"/>
                        <w:bottom w:val="none" w:sz="0" w:space="0" w:color="auto"/>
                        <w:right w:val="none" w:sz="0" w:space="0" w:color="auto"/>
                      </w:divBdr>
                    </w:div>
                    <w:div w:id="658116078">
                      <w:marLeft w:val="0"/>
                      <w:marRight w:val="0"/>
                      <w:marTop w:val="0"/>
                      <w:marBottom w:val="0"/>
                      <w:divBdr>
                        <w:top w:val="none" w:sz="0" w:space="0" w:color="auto"/>
                        <w:left w:val="none" w:sz="0" w:space="0" w:color="auto"/>
                        <w:bottom w:val="none" w:sz="0" w:space="0" w:color="auto"/>
                        <w:right w:val="none" w:sz="0" w:space="0" w:color="auto"/>
                      </w:divBdr>
                    </w:div>
                    <w:div w:id="1549609263">
                      <w:marLeft w:val="0"/>
                      <w:marRight w:val="0"/>
                      <w:marTop w:val="0"/>
                      <w:marBottom w:val="0"/>
                      <w:divBdr>
                        <w:top w:val="none" w:sz="0" w:space="0" w:color="auto"/>
                        <w:left w:val="none" w:sz="0" w:space="0" w:color="auto"/>
                        <w:bottom w:val="none" w:sz="0" w:space="0" w:color="auto"/>
                        <w:right w:val="none" w:sz="0" w:space="0" w:color="auto"/>
                      </w:divBdr>
                    </w:div>
                    <w:div w:id="105391491">
                      <w:marLeft w:val="0"/>
                      <w:marRight w:val="0"/>
                      <w:marTop w:val="0"/>
                      <w:marBottom w:val="0"/>
                      <w:divBdr>
                        <w:top w:val="none" w:sz="0" w:space="0" w:color="auto"/>
                        <w:left w:val="none" w:sz="0" w:space="0" w:color="auto"/>
                        <w:bottom w:val="none" w:sz="0" w:space="0" w:color="auto"/>
                        <w:right w:val="none" w:sz="0" w:space="0" w:color="auto"/>
                      </w:divBdr>
                    </w:div>
                    <w:div w:id="539516475">
                      <w:marLeft w:val="0"/>
                      <w:marRight w:val="0"/>
                      <w:marTop w:val="0"/>
                      <w:marBottom w:val="0"/>
                      <w:divBdr>
                        <w:top w:val="none" w:sz="0" w:space="0" w:color="auto"/>
                        <w:left w:val="none" w:sz="0" w:space="0" w:color="auto"/>
                        <w:bottom w:val="none" w:sz="0" w:space="0" w:color="auto"/>
                        <w:right w:val="none" w:sz="0" w:space="0" w:color="auto"/>
                      </w:divBdr>
                    </w:div>
                    <w:div w:id="716320841">
                      <w:marLeft w:val="0"/>
                      <w:marRight w:val="0"/>
                      <w:marTop w:val="0"/>
                      <w:marBottom w:val="0"/>
                      <w:divBdr>
                        <w:top w:val="none" w:sz="0" w:space="0" w:color="auto"/>
                        <w:left w:val="none" w:sz="0" w:space="0" w:color="auto"/>
                        <w:bottom w:val="none" w:sz="0" w:space="0" w:color="auto"/>
                        <w:right w:val="none" w:sz="0" w:space="0" w:color="auto"/>
                      </w:divBdr>
                    </w:div>
                    <w:div w:id="1694961221">
                      <w:marLeft w:val="0"/>
                      <w:marRight w:val="0"/>
                      <w:marTop w:val="0"/>
                      <w:marBottom w:val="0"/>
                      <w:divBdr>
                        <w:top w:val="none" w:sz="0" w:space="0" w:color="auto"/>
                        <w:left w:val="none" w:sz="0" w:space="0" w:color="auto"/>
                        <w:bottom w:val="none" w:sz="0" w:space="0" w:color="auto"/>
                        <w:right w:val="none" w:sz="0" w:space="0" w:color="auto"/>
                      </w:divBdr>
                    </w:div>
                    <w:div w:id="2317430">
                      <w:marLeft w:val="0"/>
                      <w:marRight w:val="0"/>
                      <w:marTop w:val="0"/>
                      <w:marBottom w:val="0"/>
                      <w:divBdr>
                        <w:top w:val="none" w:sz="0" w:space="0" w:color="auto"/>
                        <w:left w:val="none" w:sz="0" w:space="0" w:color="auto"/>
                        <w:bottom w:val="none" w:sz="0" w:space="0" w:color="auto"/>
                        <w:right w:val="none" w:sz="0" w:space="0" w:color="auto"/>
                      </w:divBdr>
                    </w:div>
                    <w:div w:id="1113744856">
                      <w:marLeft w:val="0"/>
                      <w:marRight w:val="0"/>
                      <w:marTop w:val="0"/>
                      <w:marBottom w:val="0"/>
                      <w:divBdr>
                        <w:top w:val="none" w:sz="0" w:space="0" w:color="auto"/>
                        <w:left w:val="none" w:sz="0" w:space="0" w:color="auto"/>
                        <w:bottom w:val="none" w:sz="0" w:space="0" w:color="auto"/>
                        <w:right w:val="none" w:sz="0" w:space="0" w:color="auto"/>
                      </w:divBdr>
                    </w:div>
                    <w:div w:id="648823516">
                      <w:marLeft w:val="0"/>
                      <w:marRight w:val="0"/>
                      <w:marTop w:val="0"/>
                      <w:marBottom w:val="0"/>
                      <w:divBdr>
                        <w:top w:val="none" w:sz="0" w:space="0" w:color="auto"/>
                        <w:left w:val="none" w:sz="0" w:space="0" w:color="auto"/>
                        <w:bottom w:val="none" w:sz="0" w:space="0" w:color="auto"/>
                        <w:right w:val="none" w:sz="0" w:space="0" w:color="auto"/>
                      </w:divBdr>
                    </w:div>
                    <w:div w:id="200823767">
                      <w:marLeft w:val="0"/>
                      <w:marRight w:val="0"/>
                      <w:marTop w:val="0"/>
                      <w:marBottom w:val="0"/>
                      <w:divBdr>
                        <w:top w:val="none" w:sz="0" w:space="0" w:color="auto"/>
                        <w:left w:val="none" w:sz="0" w:space="0" w:color="auto"/>
                        <w:bottom w:val="none" w:sz="0" w:space="0" w:color="auto"/>
                        <w:right w:val="none" w:sz="0" w:space="0" w:color="auto"/>
                      </w:divBdr>
                    </w:div>
                    <w:div w:id="135227005">
                      <w:marLeft w:val="0"/>
                      <w:marRight w:val="0"/>
                      <w:marTop w:val="0"/>
                      <w:marBottom w:val="0"/>
                      <w:divBdr>
                        <w:top w:val="none" w:sz="0" w:space="0" w:color="auto"/>
                        <w:left w:val="none" w:sz="0" w:space="0" w:color="auto"/>
                        <w:bottom w:val="none" w:sz="0" w:space="0" w:color="auto"/>
                        <w:right w:val="none" w:sz="0" w:space="0" w:color="auto"/>
                      </w:divBdr>
                    </w:div>
                    <w:div w:id="1557621188">
                      <w:marLeft w:val="0"/>
                      <w:marRight w:val="0"/>
                      <w:marTop w:val="0"/>
                      <w:marBottom w:val="0"/>
                      <w:divBdr>
                        <w:top w:val="none" w:sz="0" w:space="0" w:color="auto"/>
                        <w:left w:val="none" w:sz="0" w:space="0" w:color="auto"/>
                        <w:bottom w:val="none" w:sz="0" w:space="0" w:color="auto"/>
                        <w:right w:val="none" w:sz="0" w:space="0" w:color="auto"/>
                      </w:divBdr>
                    </w:div>
                    <w:div w:id="838158798">
                      <w:marLeft w:val="0"/>
                      <w:marRight w:val="0"/>
                      <w:marTop w:val="0"/>
                      <w:marBottom w:val="0"/>
                      <w:divBdr>
                        <w:top w:val="none" w:sz="0" w:space="0" w:color="auto"/>
                        <w:left w:val="none" w:sz="0" w:space="0" w:color="auto"/>
                        <w:bottom w:val="none" w:sz="0" w:space="0" w:color="auto"/>
                        <w:right w:val="none" w:sz="0" w:space="0" w:color="auto"/>
                      </w:divBdr>
                    </w:div>
                    <w:div w:id="1967194153">
                      <w:marLeft w:val="0"/>
                      <w:marRight w:val="0"/>
                      <w:marTop w:val="0"/>
                      <w:marBottom w:val="0"/>
                      <w:divBdr>
                        <w:top w:val="none" w:sz="0" w:space="0" w:color="auto"/>
                        <w:left w:val="none" w:sz="0" w:space="0" w:color="auto"/>
                        <w:bottom w:val="none" w:sz="0" w:space="0" w:color="auto"/>
                        <w:right w:val="none" w:sz="0" w:space="0" w:color="auto"/>
                      </w:divBdr>
                    </w:div>
                    <w:div w:id="468131098">
                      <w:marLeft w:val="0"/>
                      <w:marRight w:val="0"/>
                      <w:marTop w:val="0"/>
                      <w:marBottom w:val="0"/>
                      <w:divBdr>
                        <w:top w:val="none" w:sz="0" w:space="0" w:color="auto"/>
                        <w:left w:val="none" w:sz="0" w:space="0" w:color="auto"/>
                        <w:bottom w:val="none" w:sz="0" w:space="0" w:color="auto"/>
                        <w:right w:val="none" w:sz="0" w:space="0" w:color="auto"/>
                      </w:divBdr>
                    </w:div>
                    <w:div w:id="108397382">
                      <w:marLeft w:val="0"/>
                      <w:marRight w:val="0"/>
                      <w:marTop w:val="0"/>
                      <w:marBottom w:val="0"/>
                      <w:divBdr>
                        <w:top w:val="none" w:sz="0" w:space="0" w:color="auto"/>
                        <w:left w:val="none" w:sz="0" w:space="0" w:color="auto"/>
                        <w:bottom w:val="none" w:sz="0" w:space="0" w:color="auto"/>
                        <w:right w:val="none" w:sz="0" w:space="0" w:color="auto"/>
                      </w:divBdr>
                    </w:div>
                    <w:div w:id="442848481">
                      <w:marLeft w:val="0"/>
                      <w:marRight w:val="0"/>
                      <w:marTop w:val="0"/>
                      <w:marBottom w:val="0"/>
                      <w:divBdr>
                        <w:top w:val="none" w:sz="0" w:space="0" w:color="auto"/>
                        <w:left w:val="none" w:sz="0" w:space="0" w:color="auto"/>
                        <w:bottom w:val="none" w:sz="0" w:space="0" w:color="auto"/>
                        <w:right w:val="none" w:sz="0" w:space="0" w:color="auto"/>
                      </w:divBdr>
                    </w:div>
                    <w:div w:id="1368993813">
                      <w:marLeft w:val="0"/>
                      <w:marRight w:val="0"/>
                      <w:marTop w:val="0"/>
                      <w:marBottom w:val="0"/>
                      <w:divBdr>
                        <w:top w:val="none" w:sz="0" w:space="0" w:color="auto"/>
                        <w:left w:val="none" w:sz="0" w:space="0" w:color="auto"/>
                        <w:bottom w:val="none" w:sz="0" w:space="0" w:color="auto"/>
                        <w:right w:val="none" w:sz="0" w:space="0" w:color="auto"/>
                      </w:divBdr>
                    </w:div>
                    <w:div w:id="949238597">
                      <w:marLeft w:val="0"/>
                      <w:marRight w:val="0"/>
                      <w:marTop w:val="0"/>
                      <w:marBottom w:val="0"/>
                      <w:divBdr>
                        <w:top w:val="none" w:sz="0" w:space="0" w:color="auto"/>
                        <w:left w:val="none" w:sz="0" w:space="0" w:color="auto"/>
                        <w:bottom w:val="none" w:sz="0" w:space="0" w:color="auto"/>
                        <w:right w:val="none" w:sz="0" w:space="0" w:color="auto"/>
                      </w:divBdr>
                    </w:div>
                    <w:div w:id="1362394781">
                      <w:marLeft w:val="0"/>
                      <w:marRight w:val="0"/>
                      <w:marTop w:val="0"/>
                      <w:marBottom w:val="0"/>
                      <w:divBdr>
                        <w:top w:val="none" w:sz="0" w:space="0" w:color="auto"/>
                        <w:left w:val="none" w:sz="0" w:space="0" w:color="auto"/>
                        <w:bottom w:val="none" w:sz="0" w:space="0" w:color="auto"/>
                        <w:right w:val="none" w:sz="0" w:space="0" w:color="auto"/>
                      </w:divBdr>
                    </w:div>
                    <w:div w:id="1892886214">
                      <w:marLeft w:val="0"/>
                      <w:marRight w:val="0"/>
                      <w:marTop w:val="0"/>
                      <w:marBottom w:val="0"/>
                      <w:divBdr>
                        <w:top w:val="none" w:sz="0" w:space="0" w:color="auto"/>
                        <w:left w:val="none" w:sz="0" w:space="0" w:color="auto"/>
                        <w:bottom w:val="none" w:sz="0" w:space="0" w:color="auto"/>
                        <w:right w:val="none" w:sz="0" w:space="0" w:color="auto"/>
                      </w:divBdr>
                    </w:div>
                    <w:div w:id="2138571106">
                      <w:marLeft w:val="0"/>
                      <w:marRight w:val="0"/>
                      <w:marTop w:val="0"/>
                      <w:marBottom w:val="0"/>
                      <w:divBdr>
                        <w:top w:val="none" w:sz="0" w:space="0" w:color="auto"/>
                        <w:left w:val="none" w:sz="0" w:space="0" w:color="auto"/>
                        <w:bottom w:val="none" w:sz="0" w:space="0" w:color="auto"/>
                        <w:right w:val="none" w:sz="0" w:space="0" w:color="auto"/>
                      </w:divBdr>
                    </w:div>
                    <w:div w:id="305858541">
                      <w:marLeft w:val="0"/>
                      <w:marRight w:val="0"/>
                      <w:marTop w:val="0"/>
                      <w:marBottom w:val="0"/>
                      <w:divBdr>
                        <w:top w:val="none" w:sz="0" w:space="0" w:color="auto"/>
                        <w:left w:val="none" w:sz="0" w:space="0" w:color="auto"/>
                        <w:bottom w:val="none" w:sz="0" w:space="0" w:color="auto"/>
                        <w:right w:val="none" w:sz="0" w:space="0" w:color="auto"/>
                      </w:divBdr>
                    </w:div>
                    <w:div w:id="679115621">
                      <w:marLeft w:val="0"/>
                      <w:marRight w:val="0"/>
                      <w:marTop w:val="0"/>
                      <w:marBottom w:val="0"/>
                      <w:divBdr>
                        <w:top w:val="none" w:sz="0" w:space="0" w:color="auto"/>
                        <w:left w:val="none" w:sz="0" w:space="0" w:color="auto"/>
                        <w:bottom w:val="none" w:sz="0" w:space="0" w:color="auto"/>
                        <w:right w:val="none" w:sz="0" w:space="0" w:color="auto"/>
                      </w:divBdr>
                    </w:div>
                    <w:div w:id="1940480951">
                      <w:marLeft w:val="0"/>
                      <w:marRight w:val="0"/>
                      <w:marTop w:val="0"/>
                      <w:marBottom w:val="0"/>
                      <w:divBdr>
                        <w:top w:val="none" w:sz="0" w:space="0" w:color="auto"/>
                        <w:left w:val="none" w:sz="0" w:space="0" w:color="auto"/>
                        <w:bottom w:val="none" w:sz="0" w:space="0" w:color="auto"/>
                        <w:right w:val="none" w:sz="0" w:space="0" w:color="auto"/>
                      </w:divBdr>
                    </w:div>
                    <w:div w:id="365566580">
                      <w:marLeft w:val="0"/>
                      <w:marRight w:val="0"/>
                      <w:marTop w:val="0"/>
                      <w:marBottom w:val="0"/>
                      <w:divBdr>
                        <w:top w:val="none" w:sz="0" w:space="0" w:color="auto"/>
                        <w:left w:val="none" w:sz="0" w:space="0" w:color="auto"/>
                        <w:bottom w:val="none" w:sz="0" w:space="0" w:color="auto"/>
                        <w:right w:val="none" w:sz="0" w:space="0" w:color="auto"/>
                      </w:divBdr>
                    </w:div>
                    <w:div w:id="1808204216">
                      <w:marLeft w:val="0"/>
                      <w:marRight w:val="0"/>
                      <w:marTop w:val="0"/>
                      <w:marBottom w:val="0"/>
                      <w:divBdr>
                        <w:top w:val="none" w:sz="0" w:space="0" w:color="auto"/>
                        <w:left w:val="none" w:sz="0" w:space="0" w:color="auto"/>
                        <w:bottom w:val="none" w:sz="0" w:space="0" w:color="auto"/>
                        <w:right w:val="none" w:sz="0" w:space="0" w:color="auto"/>
                      </w:divBdr>
                    </w:div>
                    <w:div w:id="1996453867">
                      <w:marLeft w:val="0"/>
                      <w:marRight w:val="0"/>
                      <w:marTop w:val="0"/>
                      <w:marBottom w:val="0"/>
                      <w:divBdr>
                        <w:top w:val="none" w:sz="0" w:space="0" w:color="auto"/>
                        <w:left w:val="none" w:sz="0" w:space="0" w:color="auto"/>
                        <w:bottom w:val="none" w:sz="0" w:space="0" w:color="auto"/>
                        <w:right w:val="none" w:sz="0" w:space="0" w:color="auto"/>
                      </w:divBdr>
                    </w:div>
                    <w:div w:id="278799397">
                      <w:marLeft w:val="0"/>
                      <w:marRight w:val="0"/>
                      <w:marTop w:val="0"/>
                      <w:marBottom w:val="0"/>
                      <w:divBdr>
                        <w:top w:val="none" w:sz="0" w:space="0" w:color="auto"/>
                        <w:left w:val="none" w:sz="0" w:space="0" w:color="auto"/>
                        <w:bottom w:val="none" w:sz="0" w:space="0" w:color="auto"/>
                        <w:right w:val="none" w:sz="0" w:space="0" w:color="auto"/>
                      </w:divBdr>
                    </w:div>
                    <w:div w:id="963778192">
                      <w:marLeft w:val="0"/>
                      <w:marRight w:val="0"/>
                      <w:marTop w:val="0"/>
                      <w:marBottom w:val="0"/>
                      <w:divBdr>
                        <w:top w:val="none" w:sz="0" w:space="0" w:color="auto"/>
                        <w:left w:val="none" w:sz="0" w:space="0" w:color="auto"/>
                        <w:bottom w:val="none" w:sz="0" w:space="0" w:color="auto"/>
                        <w:right w:val="none" w:sz="0" w:space="0" w:color="auto"/>
                      </w:divBdr>
                    </w:div>
                    <w:div w:id="661738875">
                      <w:marLeft w:val="0"/>
                      <w:marRight w:val="0"/>
                      <w:marTop w:val="0"/>
                      <w:marBottom w:val="0"/>
                      <w:divBdr>
                        <w:top w:val="none" w:sz="0" w:space="0" w:color="auto"/>
                        <w:left w:val="none" w:sz="0" w:space="0" w:color="auto"/>
                        <w:bottom w:val="none" w:sz="0" w:space="0" w:color="auto"/>
                        <w:right w:val="none" w:sz="0" w:space="0" w:color="auto"/>
                      </w:divBdr>
                    </w:div>
                    <w:div w:id="2041592177">
                      <w:marLeft w:val="0"/>
                      <w:marRight w:val="0"/>
                      <w:marTop w:val="0"/>
                      <w:marBottom w:val="0"/>
                      <w:divBdr>
                        <w:top w:val="none" w:sz="0" w:space="0" w:color="auto"/>
                        <w:left w:val="none" w:sz="0" w:space="0" w:color="auto"/>
                        <w:bottom w:val="none" w:sz="0" w:space="0" w:color="auto"/>
                        <w:right w:val="none" w:sz="0" w:space="0" w:color="auto"/>
                      </w:divBdr>
                    </w:div>
                    <w:div w:id="783890841">
                      <w:marLeft w:val="0"/>
                      <w:marRight w:val="0"/>
                      <w:marTop w:val="0"/>
                      <w:marBottom w:val="0"/>
                      <w:divBdr>
                        <w:top w:val="none" w:sz="0" w:space="0" w:color="auto"/>
                        <w:left w:val="none" w:sz="0" w:space="0" w:color="auto"/>
                        <w:bottom w:val="none" w:sz="0" w:space="0" w:color="auto"/>
                        <w:right w:val="none" w:sz="0" w:space="0" w:color="auto"/>
                      </w:divBdr>
                    </w:div>
                    <w:div w:id="7646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223315">
              <w:marLeft w:val="0"/>
              <w:marRight w:val="0"/>
              <w:marTop w:val="0"/>
              <w:marBottom w:val="0"/>
              <w:divBdr>
                <w:top w:val="none" w:sz="0" w:space="0" w:color="auto"/>
                <w:left w:val="none" w:sz="0" w:space="0" w:color="auto"/>
                <w:bottom w:val="none" w:sz="0" w:space="0" w:color="auto"/>
                <w:right w:val="none" w:sz="0" w:space="0" w:color="auto"/>
              </w:divBdr>
              <w:divsChild>
                <w:div w:id="500505024">
                  <w:marLeft w:val="0"/>
                  <w:marRight w:val="0"/>
                  <w:marTop w:val="0"/>
                  <w:marBottom w:val="0"/>
                  <w:divBdr>
                    <w:top w:val="none" w:sz="0" w:space="0" w:color="auto"/>
                    <w:left w:val="none" w:sz="0" w:space="0" w:color="auto"/>
                    <w:bottom w:val="none" w:sz="0" w:space="0" w:color="auto"/>
                    <w:right w:val="none" w:sz="0" w:space="0" w:color="auto"/>
                  </w:divBdr>
                  <w:divsChild>
                    <w:div w:id="2030452751">
                      <w:marLeft w:val="0"/>
                      <w:marRight w:val="0"/>
                      <w:marTop w:val="0"/>
                      <w:marBottom w:val="0"/>
                      <w:divBdr>
                        <w:top w:val="none" w:sz="0" w:space="0" w:color="auto"/>
                        <w:left w:val="none" w:sz="0" w:space="0" w:color="auto"/>
                        <w:bottom w:val="none" w:sz="0" w:space="0" w:color="auto"/>
                        <w:right w:val="none" w:sz="0" w:space="0" w:color="auto"/>
                      </w:divBdr>
                    </w:div>
                    <w:div w:id="329871776">
                      <w:marLeft w:val="0"/>
                      <w:marRight w:val="0"/>
                      <w:marTop w:val="0"/>
                      <w:marBottom w:val="0"/>
                      <w:divBdr>
                        <w:top w:val="none" w:sz="0" w:space="0" w:color="auto"/>
                        <w:left w:val="none" w:sz="0" w:space="0" w:color="auto"/>
                        <w:bottom w:val="none" w:sz="0" w:space="0" w:color="auto"/>
                        <w:right w:val="none" w:sz="0" w:space="0" w:color="auto"/>
                      </w:divBdr>
                    </w:div>
                    <w:div w:id="935555791">
                      <w:marLeft w:val="0"/>
                      <w:marRight w:val="0"/>
                      <w:marTop w:val="0"/>
                      <w:marBottom w:val="0"/>
                      <w:divBdr>
                        <w:top w:val="none" w:sz="0" w:space="0" w:color="auto"/>
                        <w:left w:val="none" w:sz="0" w:space="0" w:color="auto"/>
                        <w:bottom w:val="none" w:sz="0" w:space="0" w:color="auto"/>
                        <w:right w:val="none" w:sz="0" w:space="0" w:color="auto"/>
                      </w:divBdr>
                    </w:div>
                    <w:div w:id="749232718">
                      <w:marLeft w:val="0"/>
                      <w:marRight w:val="0"/>
                      <w:marTop w:val="0"/>
                      <w:marBottom w:val="0"/>
                      <w:divBdr>
                        <w:top w:val="none" w:sz="0" w:space="0" w:color="auto"/>
                        <w:left w:val="none" w:sz="0" w:space="0" w:color="auto"/>
                        <w:bottom w:val="none" w:sz="0" w:space="0" w:color="auto"/>
                        <w:right w:val="none" w:sz="0" w:space="0" w:color="auto"/>
                      </w:divBdr>
                    </w:div>
                    <w:div w:id="2062171173">
                      <w:marLeft w:val="0"/>
                      <w:marRight w:val="0"/>
                      <w:marTop w:val="0"/>
                      <w:marBottom w:val="0"/>
                      <w:divBdr>
                        <w:top w:val="none" w:sz="0" w:space="0" w:color="auto"/>
                        <w:left w:val="none" w:sz="0" w:space="0" w:color="auto"/>
                        <w:bottom w:val="none" w:sz="0" w:space="0" w:color="auto"/>
                        <w:right w:val="none" w:sz="0" w:space="0" w:color="auto"/>
                      </w:divBdr>
                    </w:div>
                    <w:div w:id="1589000295">
                      <w:marLeft w:val="0"/>
                      <w:marRight w:val="0"/>
                      <w:marTop w:val="0"/>
                      <w:marBottom w:val="0"/>
                      <w:divBdr>
                        <w:top w:val="none" w:sz="0" w:space="0" w:color="auto"/>
                        <w:left w:val="none" w:sz="0" w:space="0" w:color="auto"/>
                        <w:bottom w:val="none" w:sz="0" w:space="0" w:color="auto"/>
                        <w:right w:val="none" w:sz="0" w:space="0" w:color="auto"/>
                      </w:divBdr>
                    </w:div>
                    <w:div w:id="1708674227">
                      <w:marLeft w:val="0"/>
                      <w:marRight w:val="0"/>
                      <w:marTop w:val="0"/>
                      <w:marBottom w:val="0"/>
                      <w:divBdr>
                        <w:top w:val="none" w:sz="0" w:space="0" w:color="auto"/>
                        <w:left w:val="none" w:sz="0" w:space="0" w:color="auto"/>
                        <w:bottom w:val="none" w:sz="0" w:space="0" w:color="auto"/>
                        <w:right w:val="none" w:sz="0" w:space="0" w:color="auto"/>
                      </w:divBdr>
                    </w:div>
                    <w:div w:id="50152119">
                      <w:marLeft w:val="0"/>
                      <w:marRight w:val="0"/>
                      <w:marTop w:val="0"/>
                      <w:marBottom w:val="0"/>
                      <w:divBdr>
                        <w:top w:val="none" w:sz="0" w:space="0" w:color="auto"/>
                        <w:left w:val="none" w:sz="0" w:space="0" w:color="auto"/>
                        <w:bottom w:val="none" w:sz="0" w:space="0" w:color="auto"/>
                        <w:right w:val="none" w:sz="0" w:space="0" w:color="auto"/>
                      </w:divBdr>
                    </w:div>
                    <w:div w:id="2092967721">
                      <w:marLeft w:val="0"/>
                      <w:marRight w:val="0"/>
                      <w:marTop w:val="0"/>
                      <w:marBottom w:val="0"/>
                      <w:divBdr>
                        <w:top w:val="none" w:sz="0" w:space="0" w:color="auto"/>
                        <w:left w:val="none" w:sz="0" w:space="0" w:color="auto"/>
                        <w:bottom w:val="none" w:sz="0" w:space="0" w:color="auto"/>
                        <w:right w:val="none" w:sz="0" w:space="0" w:color="auto"/>
                      </w:divBdr>
                    </w:div>
                    <w:div w:id="1919903463">
                      <w:marLeft w:val="0"/>
                      <w:marRight w:val="0"/>
                      <w:marTop w:val="0"/>
                      <w:marBottom w:val="0"/>
                      <w:divBdr>
                        <w:top w:val="none" w:sz="0" w:space="0" w:color="auto"/>
                        <w:left w:val="none" w:sz="0" w:space="0" w:color="auto"/>
                        <w:bottom w:val="none" w:sz="0" w:space="0" w:color="auto"/>
                        <w:right w:val="none" w:sz="0" w:space="0" w:color="auto"/>
                      </w:divBdr>
                    </w:div>
                    <w:div w:id="1365445225">
                      <w:marLeft w:val="0"/>
                      <w:marRight w:val="0"/>
                      <w:marTop w:val="0"/>
                      <w:marBottom w:val="0"/>
                      <w:divBdr>
                        <w:top w:val="none" w:sz="0" w:space="0" w:color="auto"/>
                        <w:left w:val="none" w:sz="0" w:space="0" w:color="auto"/>
                        <w:bottom w:val="none" w:sz="0" w:space="0" w:color="auto"/>
                        <w:right w:val="none" w:sz="0" w:space="0" w:color="auto"/>
                      </w:divBdr>
                    </w:div>
                    <w:div w:id="1638146004">
                      <w:marLeft w:val="0"/>
                      <w:marRight w:val="0"/>
                      <w:marTop w:val="0"/>
                      <w:marBottom w:val="0"/>
                      <w:divBdr>
                        <w:top w:val="none" w:sz="0" w:space="0" w:color="auto"/>
                        <w:left w:val="none" w:sz="0" w:space="0" w:color="auto"/>
                        <w:bottom w:val="none" w:sz="0" w:space="0" w:color="auto"/>
                        <w:right w:val="none" w:sz="0" w:space="0" w:color="auto"/>
                      </w:divBdr>
                    </w:div>
                    <w:div w:id="437799145">
                      <w:marLeft w:val="0"/>
                      <w:marRight w:val="0"/>
                      <w:marTop w:val="0"/>
                      <w:marBottom w:val="0"/>
                      <w:divBdr>
                        <w:top w:val="none" w:sz="0" w:space="0" w:color="auto"/>
                        <w:left w:val="none" w:sz="0" w:space="0" w:color="auto"/>
                        <w:bottom w:val="none" w:sz="0" w:space="0" w:color="auto"/>
                        <w:right w:val="none" w:sz="0" w:space="0" w:color="auto"/>
                      </w:divBdr>
                    </w:div>
                    <w:div w:id="858734052">
                      <w:marLeft w:val="0"/>
                      <w:marRight w:val="0"/>
                      <w:marTop w:val="0"/>
                      <w:marBottom w:val="0"/>
                      <w:divBdr>
                        <w:top w:val="none" w:sz="0" w:space="0" w:color="auto"/>
                        <w:left w:val="none" w:sz="0" w:space="0" w:color="auto"/>
                        <w:bottom w:val="none" w:sz="0" w:space="0" w:color="auto"/>
                        <w:right w:val="none" w:sz="0" w:space="0" w:color="auto"/>
                      </w:divBdr>
                    </w:div>
                    <w:div w:id="1914969766">
                      <w:marLeft w:val="0"/>
                      <w:marRight w:val="0"/>
                      <w:marTop w:val="0"/>
                      <w:marBottom w:val="0"/>
                      <w:divBdr>
                        <w:top w:val="none" w:sz="0" w:space="0" w:color="auto"/>
                        <w:left w:val="none" w:sz="0" w:space="0" w:color="auto"/>
                        <w:bottom w:val="none" w:sz="0" w:space="0" w:color="auto"/>
                        <w:right w:val="none" w:sz="0" w:space="0" w:color="auto"/>
                      </w:divBdr>
                    </w:div>
                    <w:div w:id="1661540264">
                      <w:marLeft w:val="0"/>
                      <w:marRight w:val="0"/>
                      <w:marTop w:val="0"/>
                      <w:marBottom w:val="0"/>
                      <w:divBdr>
                        <w:top w:val="none" w:sz="0" w:space="0" w:color="auto"/>
                        <w:left w:val="none" w:sz="0" w:space="0" w:color="auto"/>
                        <w:bottom w:val="none" w:sz="0" w:space="0" w:color="auto"/>
                        <w:right w:val="none" w:sz="0" w:space="0" w:color="auto"/>
                      </w:divBdr>
                    </w:div>
                    <w:div w:id="550074506">
                      <w:marLeft w:val="0"/>
                      <w:marRight w:val="0"/>
                      <w:marTop w:val="0"/>
                      <w:marBottom w:val="0"/>
                      <w:divBdr>
                        <w:top w:val="none" w:sz="0" w:space="0" w:color="auto"/>
                        <w:left w:val="none" w:sz="0" w:space="0" w:color="auto"/>
                        <w:bottom w:val="none" w:sz="0" w:space="0" w:color="auto"/>
                        <w:right w:val="none" w:sz="0" w:space="0" w:color="auto"/>
                      </w:divBdr>
                    </w:div>
                    <w:div w:id="1873223141">
                      <w:marLeft w:val="0"/>
                      <w:marRight w:val="0"/>
                      <w:marTop w:val="0"/>
                      <w:marBottom w:val="0"/>
                      <w:divBdr>
                        <w:top w:val="none" w:sz="0" w:space="0" w:color="auto"/>
                        <w:left w:val="none" w:sz="0" w:space="0" w:color="auto"/>
                        <w:bottom w:val="none" w:sz="0" w:space="0" w:color="auto"/>
                        <w:right w:val="none" w:sz="0" w:space="0" w:color="auto"/>
                      </w:divBdr>
                    </w:div>
                    <w:div w:id="1757164581">
                      <w:marLeft w:val="0"/>
                      <w:marRight w:val="0"/>
                      <w:marTop w:val="0"/>
                      <w:marBottom w:val="0"/>
                      <w:divBdr>
                        <w:top w:val="none" w:sz="0" w:space="0" w:color="auto"/>
                        <w:left w:val="none" w:sz="0" w:space="0" w:color="auto"/>
                        <w:bottom w:val="none" w:sz="0" w:space="0" w:color="auto"/>
                        <w:right w:val="none" w:sz="0" w:space="0" w:color="auto"/>
                      </w:divBdr>
                    </w:div>
                    <w:div w:id="2062434369">
                      <w:marLeft w:val="0"/>
                      <w:marRight w:val="0"/>
                      <w:marTop w:val="0"/>
                      <w:marBottom w:val="0"/>
                      <w:divBdr>
                        <w:top w:val="none" w:sz="0" w:space="0" w:color="auto"/>
                        <w:left w:val="none" w:sz="0" w:space="0" w:color="auto"/>
                        <w:bottom w:val="none" w:sz="0" w:space="0" w:color="auto"/>
                        <w:right w:val="none" w:sz="0" w:space="0" w:color="auto"/>
                      </w:divBdr>
                    </w:div>
                    <w:div w:id="346298991">
                      <w:marLeft w:val="0"/>
                      <w:marRight w:val="0"/>
                      <w:marTop w:val="0"/>
                      <w:marBottom w:val="0"/>
                      <w:divBdr>
                        <w:top w:val="none" w:sz="0" w:space="0" w:color="auto"/>
                        <w:left w:val="none" w:sz="0" w:space="0" w:color="auto"/>
                        <w:bottom w:val="none" w:sz="0" w:space="0" w:color="auto"/>
                        <w:right w:val="none" w:sz="0" w:space="0" w:color="auto"/>
                      </w:divBdr>
                    </w:div>
                    <w:div w:id="857350528">
                      <w:marLeft w:val="0"/>
                      <w:marRight w:val="0"/>
                      <w:marTop w:val="0"/>
                      <w:marBottom w:val="0"/>
                      <w:divBdr>
                        <w:top w:val="none" w:sz="0" w:space="0" w:color="auto"/>
                        <w:left w:val="none" w:sz="0" w:space="0" w:color="auto"/>
                        <w:bottom w:val="none" w:sz="0" w:space="0" w:color="auto"/>
                        <w:right w:val="none" w:sz="0" w:space="0" w:color="auto"/>
                      </w:divBdr>
                    </w:div>
                    <w:div w:id="1243685842">
                      <w:marLeft w:val="0"/>
                      <w:marRight w:val="0"/>
                      <w:marTop w:val="0"/>
                      <w:marBottom w:val="0"/>
                      <w:divBdr>
                        <w:top w:val="none" w:sz="0" w:space="0" w:color="auto"/>
                        <w:left w:val="none" w:sz="0" w:space="0" w:color="auto"/>
                        <w:bottom w:val="none" w:sz="0" w:space="0" w:color="auto"/>
                        <w:right w:val="none" w:sz="0" w:space="0" w:color="auto"/>
                      </w:divBdr>
                    </w:div>
                    <w:div w:id="1392924211">
                      <w:marLeft w:val="0"/>
                      <w:marRight w:val="0"/>
                      <w:marTop w:val="0"/>
                      <w:marBottom w:val="0"/>
                      <w:divBdr>
                        <w:top w:val="none" w:sz="0" w:space="0" w:color="auto"/>
                        <w:left w:val="none" w:sz="0" w:space="0" w:color="auto"/>
                        <w:bottom w:val="none" w:sz="0" w:space="0" w:color="auto"/>
                        <w:right w:val="none" w:sz="0" w:space="0" w:color="auto"/>
                      </w:divBdr>
                    </w:div>
                    <w:div w:id="221333884">
                      <w:marLeft w:val="0"/>
                      <w:marRight w:val="0"/>
                      <w:marTop w:val="0"/>
                      <w:marBottom w:val="0"/>
                      <w:divBdr>
                        <w:top w:val="none" w:sz="0" w:space="0" w:color="auto"/>
                        <w:left w:val="none" w:sz="0" w:space="0" w:color="auto"/>
                        <w:bottom w:val="none" w:sz="0" w:space="0" w:color="auto"/>
                        <w:right w:val="none" w:sz="0" w:space="0" w:color="auto"/>
                      </w:divBdr>
                    </w:div>
                    <w:div w:id="875586907">
                      <w:marLeft w:val="0"/>
                      <w:marRight w:val="0"/>
                      <w:marTop w:val="0"/>
                      <w:marBottom w:val="0"/>
                      <w:divBdr>
                        <w:top w:val="none" w:sz="0" w:space="0" w:color="auto"/>
                        <w:left w:val="none" w:sz="0" w:space="0" w:color="auto"/>
                        <w:bottom w:val="none" w:sz="0" w:space="0" w:color="auto"/>
                        <w:right w:val="none" w:sz="0" w:space="0" w:color="auto"/>
                      </w:divBdr>
                    </w:div>
                    <w:div w:id="129252511">
                      <w:marLeft w:val="0"/>
                      <w:marRight w:val="0"/>
                      <w:marTop w:val="0"/>
                      <w:marBottom w:val="0"/>
                      <w:divBdr>
                        <w:top w:val="none" w:sz="0" w:space="0" w:color="auto"/>
                        <w:left w:val="none" w:sz="0" w:space="0" w:color="auto"/>
                        <w:bottom w:val="none" w:sz="0" w:space="0" w:color="auto"/>
                        <w:right w:val="none" w:sz="0" w:space="0" w:color="auto"/>
                      </w:divBdr>
                    </w:div>
                    <w:div w:id="1265652938">
                      <w:marLeft w:val="0"/>
                      <w:marRight w:val="0"/>
                      <w:marTop w:val="0"/>
                      <w:marBottom w:val="0"/>
                      <w:divBdr>
                        <w:top w:val="none" w:sz="0" w:space="0" w:color="auto"/>
                        <w:left w:val="none" w:sz="0" w:space="0" w:color="auto"/>
                        <w:bottom w:val="none" w:sz="0" w:space="0" w:color="auto"/>
                        <w:right w:val="none" w:sz="0" w:space="0" w:color="auto"/>
                      </w:divBdr>
                    </w:div>
                    <w:div w:id="1861892889">
                      <w:marLeft w:val="0"/>
                      <w:marRight w:val="0"/>
                      <w:marTop w:val="0"/>
                      <w:marBottom w:val="0"/>
                      <w:divBdr>
                        <w:top w:val="none" w:sz="0" w:space="0" w:color="auto"/>
                        <w:left w:val="none" w:sz="0" w:space="0" w:color="auto"/>
                        <w:bottom w:val="none" w:sz="0" w:space="0" w:color="auto"/>
                        <w:right w:val="none" w:sz="0" w:space="0" w:color="auto"/>
                      </w:divBdr>
                    </w:div>
                    <w:div w:id="1450052648">
                      <w:marLeft w:val="0"/>
                      <w:marRight w:val="0"/>
                      <w:marTop w:val="0"/>
                      <w:marBottom w:val="0"/>
                      <w:divBdr>
                        <w:top w:val="none" w:sz="0" w:space="0" w:color="auto"/>
                        <w:left w:val="none" w:sz="0" w:space="0" w:color="auto"/>
                        <w:bottom w:val="none" w:sz="0" w:space="0" w:color="auto"/>
                        <w:right w:val="none" w:sz="0" w:space="0" w:color="auto"/>
                      </w:divBdr>
                    </w:div>
                    <w:div w:id="1872111394">
                      <w:marLeft w:val="0"/>
                      <w:marRight w:val="0"/>
                      <w:marTop w:val="0"/>
                      <w:marBottom w:val="0"/>
                      <w:divBdr>
                        <w:top w:val="none" w:sz="0" w:space="0" w:color="auto"/>
                        <w:left w:val="none" w:sz="0" w:space="0" w:color="auto"/>
                        <w:bottom w:val="none" w:sz="0" w:space="0" w:color="auto"/>
                        <w:right w:val="none" w:sz="0" w:space="0" w:color="auto"/>
                      </w:divBdr>
                    </w:div>
                    <w:div w:id="1551383126">
                      <w:marLeft w:val="0"/>
                      <w:marRight w:val="0"/>
                      <w:marTop w:val="0"/>
                      <w:marBottom w:val="0"/>
                      <w:divBdr>
                        <w:top w:val="none" w:sz="0" w:space="0" w:color="auto"/>
                        <w:left w:val="none" w:sz="0" w:space="0" w:color="auto"/>
                        <w:bottom w:val="none" w:sz="0" w:space="0" w:color="auto"/>
                        <w:right w:val="none" w:sz="0" w:space="0" w:color="auto"/>
                      </w:divBdr>
                    </w:div>
                    <w:div w:id="257250593">
                      <w:marLeft w:val="0"/>
                      <w:marRight w:val="0"/>
                      <w:marTop w:val="0"/>
                      <w:marBottom w:val="0"/>
                      <w:divBdr>
                        <w:top w:val="none" w:sz="0" w:space="0" w:color="auto"/>
                        <w:left w:val="none" w:sz="0" w:space="0" w:color="auto"/>
                        <w:bottom w:val="none" w:sz="0" w:space="0" w:color="auto"/>
                        <w:right w:val="none" w:sz="0" w:space="0" w:color="auto"/>
                      </w:divBdr>
                    </w:div>
                    <w:div w:id="1845389175">
                      <w:marLeft w:val="0"/>
                      <w:marRight w:val="0"/>
                      <w:marTop w:val="0"/>
                      <w:marBottom w:val="0"/>
                      <w:divBdr>
                        <w:top w:val="none" w:sz="0" w:space="0" w:color="auto"/>
                        <w:left w:val="none" w:sz="0" w:space="0" w:color="auto"/>
                        <w:bottom w:val="none" w:sz="0" w:space="0" w:color="auto"/>
                        <w:right w:val="none" w:sz="0" w:space="0" w:color="auto"/>
                      </w:divBdr>
                    </w:div>
                    <w:div w:id="2010021328">
                      <w:marLeft w:val="0"/>
                      <w:marRight w:val="0"/>
                      <w:marTop w:val="0"/>
                      <w:marBottom w:val="0"/>
                      <w:divBdr>
                        <w:top w:val="none" w:sz="0" w:space="0" w:color="auto"/>
                        <w:left w:val="none" w:sz="0" w:space="0" w:color="auto"/>
                        <w:bottom w:val="none" w:sz="0" w:space="0" w:color="auto"/>
                        <w:right w:val="none" w:sz="0" w:space="0" w:color="auto"/>
                      </w:divBdr>
                    </w:div>
                    <w:div w:id="1193958001">
                      <w:marLeft w:val="0"/>
                      <w:marRight w:val="0"/>
                      <w:marTop w:val="0"/>
                      <w:marBottom w:val="0"/>
                      <w:divBdr>
                        <w:top w:val="none" w:sz="0" w:space="0" w:color="auto"/>
                        <w:left w:val="none" w:sz="0" w:space="0" w:color="auto"/>
                        <w:bottom w:val="none" w:sz="0" w:space="0" w:color="auto"/>
                        <w:right w:val="none" w:sz="0" w:space="0" w:color="auto"/>
                      </w:divBdr>
                    </w:div>
                    <w:div w:id="838929280">
                      <w:marLeft w:val="0"/>
                      <w:marRight w:val="0"/>
                      <w:marTop w:val="0"/>
                      <w:marBottom w:val="0"/>
                      <w:divBdr>
                        <w:top w:val="none" w:sz="0" w:space="0" w:color="auto"/>
                        <w:left w:val="none" w:sz="0" w:space="0" w:color="auto"/>
                        <w:bottom w:val="none" w:sz="0" w:space="0" w:color="auto"/>
                        <w:right w:val="none" w:sz="0" w:space="0" w:color="auto"/>
                      </w:divBdr>
                    </w:div>
                    <w:div w:id="1212116846">
                      <w:marLeft w:val="0"/>
                      <w:marRight w:val="0"/>
                      <w:marTop w:val="0"/>
                      <w:marBottom w:val="0"/>
                      <w:divBdr>
                        <w:top w:val="none" w:sz="0" w:space="0" w:color="auto"/>
                        <w:left w:val="none" w:sz="0" w:space="0" w:color="auto"/>
                        <w:bottom w:val="none" w:sz="0" w:space="0" w:color="auto"/>
                        <w:right w:val="none" w:sz="0" w:space="0" w:color="auto"/>
                      </w:divBdr>
                    </w:div>
                    <w:div w:id="2060939223">
                      <w:marLeft w:val="0"/>
                      <w:marRight w:val="0"/>
                      <w:marTop w:val="0"/>
                      <w:marBottom w:val="0"/>
                      <w:divBdr>
                        <w:top w:val="none" w:sz="0" w:space="0" w:color="auto"/>
                        <w:left w:val="none" w:sz="0" w:space="0" w:color="auto"/>
                        <w:bottom w:val="none" w:sz="0" w:space="0" w:color="auto"/>
                        <w:right w:val="none" w:sz="0" w:space="0" w:color="auto"/>
                      </w:divBdr>
                    </w:div>
                    <w:div w:id="827096527">
                      <w:marLeft w:val="0"/>
                      <w:marRight w:val="0"/>
                      <w:marTop w:val="0"/>
                      <w:marBottom w:val="0"/>
                      <w:divBdr>
                        <w:top w:val="none" w:sz="0" w:space="0" w:color="auto"/>
                        <w:left w:val="none" w:sz="0" w:space="0" w:color="auto"/>
                        <w:bottom w:val="none" w:sz="0" w:space="0" w:color="auto"/>
                        <w:right w:val="none" w:sz="0" w:space="0" w:color="auto"/>
                      </w:divBdr>
                    </w:div>
                    <w:div w:id="681778834">
                      <w:marLeft w:val="0"/>
                      <w:marRight w:val="0"/>
                      <w:marTop w:val="0"/>
                      <w:marBottom w:val="0"/>
                      <w:divBdr>
                        <w:top w:val="none" w:sz="0" w:space="0" w:color="auto"/>
                        <w:left w:val="none" w:sz="0" w:space="0" w:color="auto"/>
                        <w:bottom w:val="none" w:sz="0" w:space="0" w:color="auto"/>
                        <w:right w:val="none" w:sz="0" w:space="0" w:color="auto"/>
                      </w:divBdr>
                    </w:div>
                    <w:div w:id="1467047558">
                      <w:marLeft w:val="0"/>
                      <w:marRight w:val="0"/>
                      <w:marTop w:val="0"/>
                      <w:marBottom w:val="0"/>
                      <w:divBdr>
                        <w:top w:val="none" w:sz="0" w:space="0" w:color="auto"/>
                        <w:left w:val="none" w:sz="0" w:space="0" w:color="auto"/>
                        <w:bottom w:val="none" w:sz="0" w:space="0" w:color="auto"/>
                        <w:right w:val="none" w:sz="0" w:space="0" w:color="auto"/>
                      </w:divBdr>
                    </w:div>
                    <w:div w:id="1900088261">
                      <w:marLeft w:val="0"/>
                      <w:marRight w:val="0"/>
                      <w:marTop w:val="0"/>
                      <w:marBottom w:val="0"/>
                      <w:divBdr>
                        <w:top w:val="none" w:sz="0" w:space="0" w:color="auto"/>
                        <w:left w:val="none" w:sz="0" w:space="0" w:color="auto"/>
                        <w:bottom w:val="none" w:sz="0" w:space="0" w:color="auto"/>
                        <w:right w:val="none" w:sz="0" w:space="0" w:color="auto"/>
                      </w:divBdr>
                    </w:div>
                    <w:div w:id="472799528">
                      <w:marLeft w:val="0"/>
                      <w:marRight w:val="0"/>
                      <w:marTop w:val="0"/>
                      <w:marBottom w:val="0"/>
                      <w:divBdr>
                        <w:top w:val="none" w:sz="0" w:space="0" w:color="auto"/>
                        <w:left w:val="none" w:sz="0" w:space="0" w:color="auto"/>
                        <w:bottom w:val="none" w:sz="0" w:space="0" w:color="auto"/>
                        <w:right w:val="none" w:sz="0" w:space="0" w:color="auto"/>
                      </w:divBdr>
                    </w:div>
                    <w:div w:id="2142458207">
                      <w:marLeft w:val="0"/>
                      <w:marRight w:val="0"/>
                      <w:marTop w:val="0"/>
                      <w:marBottom w:val="0"/>
                      <w:divBdr>
                        <w:top w:val="none" w:sz="0" w:space="0" w:color="auto"/>
                        <w:left w:val="none" w:sz="0" w:space="0" w:color="auto"/>
                        <w:bottom w:val="none" w:sz="0" w:space="0" w:color="auto"/>
                        <w:right w:val="none" w:sz="0" w:space="0" w:color="auto"/>
                      </w:divBdr>
                    </w:div>
                    <w:div w:id="1252399382">
                      <w:marLeft w:val="0"/>
                      <w:marRight w:val="0"/>
                      <w:marTop w:val="0"/>
                      <w:marBottom w:val="0"/>
                      <w:divBdr>
                        <w:top w:val="none" w:sz="0" w:space="0" w:color="auto"/>
                        <w:left w:val="none" w:sz="0" w:space="0" w:color="auto"/>
                        <w:bottom w:val="none" w:sz="0" w:space="0" w:color="auto"/>
                        <w:right w:val="none" w:sz="0" w:space="0" w:color="auto"/>
                      </w:divBdr>
                    </w:div>
                    <w:div w:id="1646549933">
                      <w:marLeft w:val="0"/>
                      <w:marRight w:val="0"/>
                      <w:marTop w:val="0"/>
                      <w:marBottom w:val="0"/>
                      <w:divBdr>
                        <w:top w:val="none" w:sz="0" w:space="0" w:color="auto"/>
                        <w:left w:val="none" w:sz="0" w:space="0" w:color="auto"/>
                        <w:bottom w:val="none" w:sz="0" w:space="0" w:color="auto"/>
                        <w:right w:val="none" w:sz="0" w:space="0" w:color="auto"/>
                      </w:divBdr>
                    </w:div>
                    <w:div w:id="376971360">
                      <w:marLeft w:val="0"/>
                      <w:marRight w:val="0"/>
                      <w:marTop w:val="0"/>
                      <w:marBottom w:val="0"/>
                      <w:divBdr>
                        <w:top w:val="none" w:sz="0" w:space="0" w:color="auto"/>
                        <w:left w:val="none" w:sz="0" w:space="0" w:color="auto"/>
                        <w:bottom w:val="none" w:sz="0" w:space="0" w:color="auto"/>
                        <w:right w:val="none" w:sz="0" w:space="0" w:color="auto"/>
                      </w:divBdr>
                    </w:div>
                    <w:div w:id="466364679">
                      <w:marLeft w:val="0"/>
                      <w:marRight w:val="0"/>
                      <w:marTop w:val="0"/>
                      <w:marBottom w:val="0"/>
                      <w:divBdr>
                        <w:top w:val="none" w:sz="0" w:space="0" w:color="auto"/>
                        <w:left w:val="none" w:sz="0" w:space="0" w:color="auto"/>
                        <w:bottom w:val="none" w:sz="0" w:space="0" w:color="auto"/>
                        <w:right w:val="none" w:sz="0" w:space="0" w:color="auto"/>
                      </w:divBdr>
                    </w:div>
                    <w:div w:id="218825002">
                      <w:marLeft w:val="0"/>
                      <w:marRight w:val="0"/>
                      <w:marTop w:val="0"/>
                      <w:marBottom w:val="0"/>
                      <w:divBdr>
                        <w:top w:val="none" w:sz="0" w:space="0" w:color="auto"/>
                        <w:left w:val="none" w:sz="0" w:space="0" w:color="auto"/>
                        <w:bottom w:val="none" w:sz="0" w:space="0" w:color="auto"/>
                        <w:right w:val="none" w:sz="0" w:space="0" w:color="auto"/>
                      </w:divBdr>
                    </w:div>
                    <w:div w:id="680820214">
                      <w:marLeft w:val="0"/>
                      <w:marRight w:val="0"/>
                      <w:marTop w:val="0"/>
                      <w:marBottom w:val="0"/>
                      <w:divBdr>
                        <w:top w:val="none" w:sz="0" w:space="0" w:color="auto"/>
                        <w:left w:val="none" w:sz="0" w:space="0" w:color="auto"/>
                        <w:bottom w:val="none" w:sz="0" w:space="0" w:color="auto"/>
                        <w:right w:val="none" w:sz="0" w:space="0" w:color="auto"/>
                      </w:divBdr>
                    </w:div>
                    <w:div w:id="13120041">
                      <w:marLeft w:val="0"/>
                      <w:marRight w:val="0"/>
                      <w:marTop w:val="0"/>
                      <w:marBottom w:val="0"/>
                      <w:divBdr>
                        <w:top w:val="none" w:sz="0" w:space="0" w:color="auto"/>
                        <w:left w:val="none" w:sz="0" w:space="0" w:color="auto"/>
                        <w:bottom w:val="none" w:sz="0" w:space="0" w:color="auto"/>
                        <w:right w:val="none" w:sz="0" w:space="0" w:color="auto"/>
                      </w:divBdr>
                    </w:div>
                    <w:div w:id="1480926597">
                      <w:marLeft w:val="0"/>
                      <w:marRight w:val="0"/>
                      <w:marTop w:val="0"/>
                      <w:marBottom w:val="0"/>
                      <w:divBdr>
                        <w:top w:val="none" w:sz="0" w:space="0" w:color="auto"/>
                        <w:left w:val="none" w:sz="0" w:space="0" w:color="auto"/>
                        <w:bottom w:val="none" w:sz="0" w:space="0" w:color="auto"/>
                        <w:right w:val="none" w:sz="0" w:space="0" w:color="auto"/>
                      </w:divBdr>
                    </w:div>
                    <w:div w:id="1885016375">
                      <w:marLeft w:val="0"/>
                      <w:marRight w:val="0"/>
                      <w:marTop w:val="0"/>
                      <w:marBottom w:val="0"/>
                      <w:divBdr>
                        <w:top w:val="none" w:sz="0" w:space="0" w:color="auto"/>
                        <w:left w:val="none" w:sz="0" w:space="0" w:color="auto"/>
                        <w:bottom w:val="none" w:sz="0" w:space="0" w:color="auto"/>
                        <w:right w:val="none" w:sz="0" w:space="0" w:color="auto"/>
                      </w:divBdr>
                    </w:div>
                    <w:div w:id="2013338510">
                      <w:marLeft w:val="0"/>
                      <w:marRight w:val="0"/>
                      <w:marTop w:val="0"/>
                      <w:marBottom w:val="0"/>
                      <w:divBdr>
                        <w:top w:val="none" w:sz="0" w:space="0" w:color="auto"/>
                        <w:left w:val="none" w:sz="0" w:space="0" w:color="auto"/>
                        <w:bottom w:val="none" w:sz="0" w:space="0" w:color="auto"/>
                        <w:right w:val="none" w:sz="0" w:space="0" w:color="auto"/>
                      </w:divBdr>
                    </w:div>
                    <w:div w:id="952634589">
                      <w:marLeft w:val="0"/>
                      <w:marRight w:val="0"/>
                      <w:marTop w:val="0"/>
                      <w:marBottom w:val="0"/>
                      <w:divBdr>
                        <w:top w:val="none" w:sz="0" w:space="0" w:color="auto"/>
                        <w:left w:val="none" w:sz="0" w:space="0" w:color="auto"/>
                        <w:bottom w:val="none" w:sz="0" w:space="0" w:color="auto"/>
                        <w:right w:val="none" w:sz="0" w:space="0" w:color="auto"/>
                      </w:divBdr>
                    </w:div>
                    <w:div w:id="2039308499">
                      <w:marLeft w:val="0"/>
                      <w:marRight w:val="0"/>
                      <w:marTop w:val="0"/>
                      <w:marBottom w:val="0"/>
                      <w:divBdr>
                        <w:top w:val="none" w:sz="0" w:space="0" w:color="auto"/>
                        <w:left w:val="none" w:sz="0" w:space="0" w:color="auto"/>
                        <w:bottom w:val="none" w:sz="0" w:space="0" w:color="auto"/>
                        <w:right w:val="none" w:sz="0" w:space="0" w:color="auto"/>
                      </w:divBdr>
                    </w:div>
                    <w:div w:id="578060183">
                      <w:marLeft w:val="0"/>
                      <w:marRight w:val="0"/>
                      <w:marTop w:val="0"/>
                      <w:marBottom w:val="0"/>
                      <w:divBdr>
                        <w:top w:val="none" w:sz="0" w:space="0" w:color="auto"/>
                        <w:left w:val="none" w:sz="0" w:space="0" w:color="auto"/>
                        <w:bottom w:val="none" w:sz="0" w:space="0" w:color="auto"/>
                        <w:right w:val="none" w:sz="0" w:space="0" w:color="auto"/>
                      </w:divBdr>
                    </w:div>
                    <w:div w:id="1634558622">
                      <w:marLeft w:val="0"/>
                      <w:marRight w:val="0"/>
                      <w:marTop w:val="0"/>
                      <w:marBottom w:val="0"/>
                      <w:divBdr>
                        <w:top w:val="none" w:sz="0" w:space="0" w:color="auto"/>
                        <w:left w:val="none" w:sz="0" w:space="0" w:color="auto"/>
                        <w:bottom w:val="none" w:sz="0" w:space="0" w:color="auto"/>
                        <w:right w:val="none" w:sz="0" w:space="0" w:color="auto"/>
                      </w:divBdr>
                    </w:div>
                    <w:div w:id="1788740594">
                      <w:marLeft w:val="0"/>
                      <w:marRight w:val="0"/>
                      <w:marTop w:val="0"/>
                      <w:marBottom w:val="0"/>
                      <w:divBdr>
                        <w:top w:val="none" w:sz="0" w:space="0" w:color="auto"/>
                        <w:left w:val="none" w:sz="0" w:space="0" w:color="auto"/>
                        <w:bottom w:val="none" w:sz="0" w:space="0" w:color="auto"/>
                        <w:right w:val="none" w:sz="0" w:space="0" w:color="auto"/>
                      </w:divBdr>
                    </w:div>
                    <w:div w:id="1557472514">
                      <w:marLeft w:val="0"/>
                      <w:marRight w:val="0"/>
                      <w:marTop w:val="0"/>
                      <w:marBottom w:val="0"/>
                      <w:divBdr>
                        <w:top w:val="none" w:sz="0" w:space="0" w:color="auto"/>
                        <w:left w:val="none" w:sz="0" w:space="0" w:color="auto"/>
                        <w:bottom w:val="none" w:sz="0" w:space="0" w:color="auto"/>
                        <w:right w:val="none" w:sz="0" w:space="0" w:color="auto"/>
                      </w:divBdr>
                    </w:div>
                    <w:div w:id="1178009850">
                      <w:marLeft w:val="0"/>
                      <w:marRight w:val="0"/>
                      <w:marTop w:val="0"/>
                      <w:marBottom w:val="0"/>
                      <w:divBdr>
                        <w:top w:val="none" w:sz="0" w:space="0" w:color="auto"/>
                        <w:left w:val="none" w:sz="0" w:space="0" w:color="auto"/>
                        <w:bottom w:val="none" w:sz="0" w:space="0" w:color="auto"/>
                        <w:right w:val="none" w:sz="0" w:space="0" w:color="auto"/>
                      </w:divBdr>
                    </w:div>
                    <w:div w:id="177933186">
                      <w:marLeft w:val="0"/>
                      <w:marRight w:val="0"/>
                      <w:marTop w:val="0"/>
                      <w:marBottom w:val="0"/>
                      <w:divBdr>
                        <w:top w:val="none" w:sz="0" w:space="0" w:color="auto"/>
                        <w:left w:val="none" w:sz="0" w:space="0" w:color="auto"/>
                        <w:bottom w:val="none" w:sz="0" w:space="0" w:color="auto"/>
                        <w:right w:val="none" w:sz="0" w:space="0" w:color="auto"/>
                      </w:divBdr>
                    </w:div>
                    <w:div w:id="152794695">
                      <w:marLeft w:val="0"/>
                      <w:marRight w:val="0"/>
                      <w:marTop w:val="0"/>
                      <w:marBottom w:val="0"/>
                      <w:divBdr>
                        <w:top w:val="none" w:sz="0" w:space="0" w:color="auto"/>
                        <w:left w:val="none" w:sz="0" w:space="0" w:color="auto"/>
                        <w:bottom w:val="none" w:sz="0" w:space="0" w:color="auto"/>
                        <w:right w:val="none" w:sz="0" w:space="0" w:color="auto"/>
                      </w:divBdr>
                    </w:div>
                    <w:div w:id="505173330">
                      <w:marLeft w:val="0"/>
                      <w:marRight w:val="0"/>
                      <w:marTop w:val="0"/>
                      <w:marBottom w:val="0"/>
                      <w:divBdr>
                        <w:top w:val="none" w:sz="0" w:space="0" w:color="auto"/>
                        <w:left w:val="none" w:sz="0" w:space="0" w:color="auto"/>
                        <w:bottom w:val="none" w:sz="0" w:space="0" w:color="auto"/>
                        <w:right w:val="none" w:sz="0" w:space="0" w:color="auto"/>
                      </w:divBdr>
                    </w:div>
                    <w:div w:id="1039088497">
                      <w:marLeft w:val="0"/>
                      <w:marRight w:val="0"/>
                      <w:marTop w:val="0"/>
                      <w:marBottom w:val="0"/>
                      <w:divBdr>
                        <w:top w:val="none" w:sz="0" w:space="0" w:color="auto"/>
                        <w:left w:val="none" w:sz="0" w:space="0" w:color="auto"/>
                        <w:bottom w:val="none" w:sz="0" w:space="0" w:color="auto"/>
                        <w:right w:val="none" w:sz="0" w:space="0" w:color="auto"/>
                      </w:divBdr>
                    </w:div>
                    <w:div w:id="2139298807">
                      <w:marLeft w:val="0"/>
                      <w:marRight w:val="0"/>
                      <w:marTop w:val="0"/>
                      <w:marBottom w:val="0"/>
                      <w:divBdr>
                        <w:top w:val="none" w:sz="0" w:space="0" w:color="auto"/>
                        <w:left w:val="none" w:sz="0" w:space="0" w:color="auto"/>
                        <w:bottom w:val="none" w:sz="0" w:space="0" w:color="auto"/>
                        <w:right w:val="none" w:sz="0" w:space="0" w:color="auto"/>
                      </w:divBdr>
                    </w:div>
                    <w:div w:id="1948271985">
                      <w:marLeft w:val="0"/>
                      <w:marRight w:val="0"/>
                      <w:marTop w:val="0"/>
                      <w:marBottom w:val="0"/>
                      <w:divBdr>
                        <w:top w:val="none" w:sz="0" w:space="0" w:color="auto"/>
                        <w:left w:val="none" w:sz="0" w:space="0" w:color="auto"/>
                        <w:bottom w:val="none" w:sz="0" w:space="0" w:color="auto"/>
                        <w:right w:val="none" w:sz="0" w:space="0" w:color="auto"/>
                      </w:divBdr>
                    </w:div>
                    <w:div w:id="585001528">
                      <w:marLeft w:val="0"/>
                      <w:marRight w:val="0"/>
                      <w:marTop w:val="0"/>
                      <w:marBottom w:val="0"/>
                      <w:divBdr>
                        <w:top w:val="none" w:sz="0" w:space="0" w:color="auto"/>
                        <w:left w:val="none" w:sz="0" w:space="0" w:color="auto"/>
                        <w:bottom w:val="none" w:sz="0" w:space="0" w:color="auto"/>
                        <w:right w:val="none" w:sz="0" w:space="0" w:color="auto"/>
                      </w:divBdr>
                    </w:div>
                    <w:div w:id="120730404">
                      <w:marLeft w:val="0"/>
                      <w:marRight w:val="0"/>
                      <w:marTop w:val="0"/>
                      <w:marBottom w:val="0"/>
                      <w:divBdr>
                        <w:top w:val="none" w:sz="0" w:space="0" w:color="auto"/>
                        <w:left w:val="none" w:sz="0" w:space="0" w:color="auto"/>
                        <w:bottom w:val="none" w:sz="0" w:space="0" w:color="auto"/>
                        <w:right w:val="none" w:sz="0" w:space="0" w:color="auto"/>
                      </w:divBdr>
                    </w:div>
                    <w:div w:id="2002080513">
                      <w:marLeft w:val="0"/>
                      <w:marRight w:val="0"/>
                      <w:marTop w:val="0"/>
                      <w:marBottom w:val="0"/>
                      <w:divBdr>
                        <w:top w:val="none" w:sz="0" w:space="0" w:color="auto"/>
                        <w:left w:val="none" w:sz="0" w:space="0" w:color="auto"/>
                        <w:bottom w:val="none" w:sz="0" w:space="0" w:color="auto"/>
                        <w:right w:val="none" w:sz="0" w:space="0" w:color="auto"/>
                      </w:divBdr>
                    </w:div>
                    <w:div w:id="1851598343">
                      <w:marLeft w:val="0"/>
                      <w:marRight w:val="0"/>
                      <w:marTop w:val="0"/>
                      <w:marBottom w:val="0"/>
                      <w:divBdr>
                        <w:top w:val="none" w:sz="0" w:space="0" w:color="auto"/>
                        <w:left w:val="none" w:sz="0" w:space="0" w:color="auto"/>
                        <w:bottom w:val="none" w:sz="0" w:space="0" w:color="auto"/>
                        <w:right w:val="none" w:sz="0" w:space="0" w:color="auto"/>
                      </w:divBdr>
                    </w:div>
                    <w:div w:id="2132897208">
                      <w:marLeft w:val="0"/>
                      <w:marRight w:val="0"/>
                      <w:marTop w:val="0"/>
                      <w:marBottom w:val="0"/>
                      <w:divBdr>
                        <w:top w:val="none" w:sz="0" w:space="0" w:color="auto"/>
                        <w:left w:val="none" w:sz="0" w:space="0" w:color="auto"/>
                        <w:bottom w:val="none" w:sz="0" w:space="0" w:color="auto"/>
                        <w:right w:val="none" w:sz="0" w:space="0" w:color="auto"/>
                      </w:divBdr>
                    </w:div>
                    <w:div w:id="1307317879">
                      <w:marLeft w:val="0"/>
                      <w:marRight w:val="0"/>
                      <w:marTop w:val="0"/>
                      <w:marBottom w:val="0"/>
                      <w:divBdr>
                        <w:top w:val="none" w:sz="0" w:space="0" w:color="auto"/>
                        <w:left w:val="none" w:sz="0" w:space="0" w:color="auto"/>
                        <w:bottom w:val="none" w:sz="0" w:space="0" w:color="auto"/>
                        <w:right w:val="none" w:sz="0" w:space="0" w:color="auto"/>
                      </w:divBdr>
                    </w:div>
                    <w:div w:id="1784108150">
                      <w:marLeft w:val="0"/>
                      <w:marRight w:val="0"/>
                      <w:marTop w:val="0"/>
                      <w:marBottom w:val="0"/>
                      <w:divBdr>
                        <w:top w:val="none" w:sz="0" w:space="0" w:color="auto"/>
                        <w:left w:val="none" w:sz="0" w:space="0" w:color="auto"/>
                        <w:bottom w:val="none" w:sz="0" w:space="0" w:color="auto"/>
                        <w:right w:val="none" w:sz="0" w:space="0" w:color="auto"/>
                      </w:divBdr>
                    </w:div>
                    <w:div w:id="1439988239">
                      <w:marLeft w:val="0"/>
                      <w:marRight w:val="0"/>
                      <w:marTop w:val="0"/>
                      <w:marBottom w:val="0"/>
                      <w:divBdr>
                        <w:top w:val="none" w:sz="0" w:space="0" w:color="auto"/>
                        <w:left w:val="none" w:sz="0" w:space="0" w:color="auto"/>
                        <w:bottom w:val="none" w:sz="0" w:space="0" w:color="auto"/>
                        <w:right w:val="none" w:sz="0" w:space="0" w:color="auto"/>
                      </w:divBdr>
                    </w:div>
                    <w:div w:id="1250578725">
                      <w:marLeft w:val="0"/>
                      <w:marRight w:val="0"/>
                      <w:marTop w:val="0"/>
                      <w:marBottom w:val="0"/>
                      <w:divBdr>
                        <w:top w:val="none" w:sz="0" w:space="0" w:color="auto"/>
                        <w:left w:val="none" w:sz="0" w:space="0" w:color="auto"/>
                        <w:bottom w:val="none" w:sz="0" w:space="0" w:color="auto"/>
                        <w:right w:val="none" w:sz="0" w:space="0" w:color="auto"/>
                      </w:divBdr>
                    </w:div>
                    <w:div w:id="730230213">
                      <w:marLeft w:val="0"/>
                      <w:marRight w:val="0"/>
                      <w:marTop w:val="0"/>
                      <w:marBottom w:val="0"/>
                      <w:divBdr>
                        <w:top w:val="none" w:sz="0" w:space="0" w:color="auto"/>
                        <w:left w:val="none" w:sz="0" w:space="0" w:color="auto"/>
                        <w:bottom w:val="none" w:sz="0" w:space="0" w:color="auto"/>
                        <w:right w:val="none" w:sz="0" w:space="0" w:color="auto"/>
                      </w:divBdr>
                    </w:div>
                    <w:div w:id="978342723">
                      <w:marLeft w:val="0"/>
                      <w:marRight w:val="0"/>
                      <w:marTop w:val="0"/>
                      <w:marBottom w:val="0"/>
                      <w:divBdr>
                        <w:top w:val="none" w:sz="0" w:space="0" w:color="auto"/>
                        <w:left w:val="none" w:sz="0" w:space="0" w:color="auto"/>
                        <w:bottom w:val="none" w:sz="0" w:space="0" w:color="auto"/>
                        <w:right w:val="none" w:sz="0" w:space="0" w:color="auto"/>
                      </w:divBdr>
                    </w:div>
                    <w:div w:id="1545022001">
                      <w:marLeft w:val="0"/>
                      <w:marRight w:val="0"/>
                      <w:marTop w:val="0"/>
                      <w:marBottom w:val="0"/>
                      <w:divBdr>
                        <w:top w:val="none" w:sz="0" w:space="0" w:color="auto"/>
                        <w:left w:val="none" w:sz="0" w:space="0" w:color="auto"/>
                        <w:bottom w:val="none" w:sz="0" w:space="0" w:color="auto"/>
                        <w:right w:val="none" w:sz="0" w:space="0" w:color="auto"/>
                      </w:divBdr>
                    </w:div>
                    <w:div w:id="1059014547">
                      <w:marLeft w:val="0"/>
                      <w:marRight w:val="0"/>
                      <w:marTop w:val="0"/>
                      <w:marBottom w:val="0"/>
                      <w:divBdr>
                        <w:top w:val="none" w:sz="0" w:space="0" w:color="auto"/>
                        <w:left w:val="none" w:sz="0" w:space="0" w:color="auto"/>
                        <w:bottom w:val="none" w:sz="0" w:space="0" w:color="auto"/>
                        <w:right w:val="none" w:sz="0" w:space="0" w:color="auto"/>
                      </w:divBdr>
                    </w:div>
                    <w:div w:id="1652710900">
                      <w:marLeft w:val="0"/>
                      <w:marRight w:val="0"/>
                      <w:marTop w:val="0"/>
                      <w:marBottom w:val="0"/>
                      <w:divBdr>
                        <w:top w:val="none" w:sz="0" w:space="0" w:color="auto"/>
                        <w:left w:val="none" w:sz="0" w:space="0" w:color="auto"/>
                        <w:bottom w:val="none" w:sz="0" w:space="0" w:color="auto"/>
                        <w:right w:val="none" w:sz="0" w:space="0" w:color="auto"/>
                      </w:divBdr>
                    </w:div>
                    <w:div w:id="1907370968">
                      <w:marLeft w:val="0"/>
                      <w:marRight w:val="0"/>
                      <w:marTop w:val="0"/>
                      <w:marBottom w:val="0"/>
                      <w:divBdr>
                        <w:top w:val="none" w:sz="0" w:space="0" w:color="auto"/>
                        <w:left w:val="none" w:sz="0" w:space="0" w:color="auto"/>
                        <w:bottom w:val="none" w:sz="0" w:space="0" w:color="auto"/>
                        <w:right w:val="none" w:sz="0" w:space="0" w:color="auto"/>
                      </w:divBdr>
                    </w:div>
                    <w:div w:id="517618753">
                      <w:marLeft w:val="0"/>
                      <w:marRight w:val="0"/>
                      <w:marTop w:val="0"/>
                      <w:marBottom w:val="0"/>
                      <w:divBdr>
                        <w:top w:val="none" w:sz="0" w:space="0" w:color="auto"/>
                        <w:left w:val="none" w:sz="0" w:space="0" w:color="auto"/>
                        <w:bottom w:val="none" w:sz="0" w:space="0" w:color="auto"/>
                        <w:right w:val="none" w:sz="0" w:space="0" w:color="auto"/>
                      </w:divBdr>
                    </w:div>
                    <w:div w:id="328289085">
                      <w:marLeft w:val="0"/>
                      <w:marRight w:val="0"/>
                      <w:marTop w:val="0"/>
                      <w:marBottom w:val="0"/>
                      <w:divBdr>
                        <w:top w:val="none" w:sz="0" w:space="0" w:color="auto"/>
                        <w:left w:val="none" w:sz="0" w:space="0" w:color="auto"/>
                        <w:bottom w:val="none" w:sz="0" w:space="0" w:color="auto"/>
                        <w:right w:val="none" w:sz="0" w:space="0" w:color="auto"/>
                      </w:divBdr>
                    </w:div>
                    <w:div w:id="2047561862">
                      <w:marLeft w:val="0"/>
                      <w:marRight w:val="0"/>
                      <w:marTop w:val="0"/>
                      <w:marBottom w:val="0"/>
                      <w:divBdr>
                        <w:top w:val="none" w:sz="0" w:space="0" w:color="auto"/>
                        <w:left w:val="none" w:sz="0" w:space="0" w:color="auto"/>
                        <w:bottom w:val="none" w:sz="0" w:space="0" w:color="auto"/>
                        <w:right w:val="none" w:sz="0" w:space="0" w:color="auto"/>
                      </w:divBdr>
                    </w:div>
                    <w:div w:id="1380662458">
                      <w:marLeft w:val="0"/>
                      <w:marRight w:val="0"/>
                      <w:marTop w:val="0"/>
                      <w:marBottom w:val="0"/>
                      <w:divBdr>
                        <w:top w:val="none" w:sz="0" w:space="0" w:color="auto"/>
                        <w:left w:val="none" w:sz="0" w:space="0" w:color="auto"/>
                        <w:bottom w:val="none" w:sz="0" w:space="0" w:color="auto"/>
                        <w:right w:val="none" w:sz="0" w:space="0" w:color="auto"/>
                      </w:divBdr>
                    </w:div>
                    <w:div w:id="1180966617">
                      <w:marLeft w:val="0"/>
                      <w:marRight w:val="0"/>
                      <w:marTop w:val="0"/>
                      <w:marBottom w:val="0"/>
                      <w:divBdr>
                        <w:top w:val="none" w:sz="0" w:space="0" w:color="auto"/>
                        <w:left w:val="none" w:sz="0" w:space="0" w:color="auto"/>
                        <w:bottom w:val="none" w:sz="0" w:space="0" w:color="auto"/>
                        <w:right w:val="none" w:sz="0" w:space="0" w:color="auto"/>
                      </w:divBdr>
                    </w:div>
                    <w:div w:id="1956986121">
                      <w:marLeft w:val="0"/>
                      <w:marRight w:val="0"/>
                      <w:marTop w:val="0"/>
                      <w:marBottom w:val="0"/>
                      <w:divBdr>
                        <w:top w:val="none" w:sz="0" w:space="0" w:color="auto"/>
                        <w:left w:val="none" w:sz="0" w:space="0" w:color="auto"/>
                        <w:bottom w:val="none" w:sz="0" w:space="0" w:color="auto"/>
                        <w:right w:val="none" w:sz="0" w:space="0" w:color="auto"/>
                      </w:divBdr>
                    </w:div>
                    <w:div w:id="729303148">
                      <w:marLeft w:val="0"/>
                      <w:marRight w:val="0"/>
                      <w:marTop w:val="0"/>
                      <w:marBottom w:val="0"/>
                      <w:divBdr>
                        <w:top w:val="none" w:sz="0" w:space="0" w:color="auto"/>
                        <w:left w:val="none" w:sz="0" w:space="0" w:color="auto"/>
                        <w:bottom w:val="none" w:sz="0" w:space="0" w:color="auto"/>
                        <w:right w:val="none" w:sz="0" w:space="0" w:color="auto"/>
                      </w:divBdr>
                    </w:div>
                    <w:div w:id="1732655149">
                      <w:marLeft w:val="0"/>
                      <w:marRight w:val="0"/>
                      <w:marTop w:val="0"/>
                      <w:marBottom w:val="0"/>
                      <w:divBdr>
                        <w:top w:val="none" w:sz="0" w:space="0" w:color="auto"/>
                        <w:left w:val="none" w:sz="0" w:space="0" w:color="auto"/>
                        <w:bottom w:val="none" w:sz="0" w:space="0" w:color="auto"/>
                        <w:right w:val="none" w:sz="0" w:space="0" w:color="auto"/>
                      </w:divBdr>
                    </w:div>
                    <w:div w:id="875655460">
                      <w:marLeft w:val="0"/>
                      <w:marRight w:val="0"/>
                      <w:marTop w:val="0"/>
                      <w:marBottom w:val="0"/>
                      <w:divBdr>
                        <w:top w:val="none" w:sz="0" w:space="0" w:color="auto"/>
                        <w:left w:val="none" w:sz="0" w:space="0" w:color="auto"/>
                        <w:bottom w:val="none" w:sz="0" w:space="0" w:color="auto"/>
                        <w:right w:val="none" w:sz="0" w:space="0" w:color="auto"/>
                      </w:divBdr>
                    </w:div>
                    <w:div w:id="441266624">
                      <w:marLeft w:val="0"/>
                      <w:marRight w:val="0"/>
                      <w:marTop w:val="0"/>
                      <w:marBottom w:val="0"/>
                      <w:divBdr>
                        <w:top w:val="none" w:sz="0" w:space="0" w:color="auto"/>
                        <w:left w:val="none" w:sz="0" w:space="0" w:color="auto"/>
                        <w:bottom w:val="none" w:sz="0" w:space="0" w:color="auto"/>
                        <w:right w:val="none" w:sz="0" w:space="0" w:color="auto"/>
                      </w:divBdr>
                    </w:div>
                    <w:div w:id="835681653">
                      <w:marLeft w:val="0"/>
                      <w:marRight w:val="0"/>
                      <w:marTop w:val="0"/>
                      <w:marBottom w:val="0"/>
                      <w:divBdr>
                        <w:top w:val="none" w:sz="0" w:space="0" w:color="auto"/>
                        <w:left w:val="none" w:sz="0" w:space="0" w:color="auto"/>
                        <w:bottom w:val="none" w:sz="0" w:space="0" w:color="auto"/>
                        <w:right w:val="none" w:sz="0" w:space="0" w:color="auto"/>
                      </w:divBdr>
                    </w:div>
                    <w:div w:id="781728722">
                      <w:marLeft w:val="0"/>
                      <w:marRight w:val="0"/>
                      <w:marTop w:val="0"/>
                      <w:marBottom w:val="0"/>
                      <w:divBdr>
                        <w:top w:val="none" w:sz="0" w:space="0" w:color="auto"/>
                        <w:left w:val="none" w:sz="0" w:space="0" w:color="auto"/>
                        <w:bottom w:val="none" w:sz="0" w:space="0" w:color="auto"/>
                        <w:right w:val="none" w:sz="0" w:space="0" w:color="auto"/>
                      </w:divBdr>
                    </w:div>
                    <w:div w:id="242490907">
                      <w:marLeft w:val="0"/>
                      <w:marRight w:val="0"/>
                      <w:marTop w:val="0"/>
                      <w:marBottom w:val="0"/>
                      <w:divBdr>
                        <w:top w:val="none" w:sz="0" w:space="0" w:color="auto"/>
                        <w:left w:val="none" w:sz="0" w:space="0" w:color="auto"/>
                        <w:bottom w:val="none" w:sz="0" w:space="0" w:color="auto"/>
                        <w:right w:val="none" w:sz="0" w:space="0" w:color="auto"/>
                      </w:divBdr>
                    </w:div>
                    <w:div w:id="174152483">
                      <w:marLeft w:val="0"/>
                      <w:marRight w:val="0"/>
                      <w:marTop w:val="0"/>
                      <w:marBottom w:val="0"/>
                      <w:divBdr>
                        <w:top w:val="none" w:sz="0" w:space="0" w:color="auto"/>
                        <w:left w:val="none" w:sz="0" w:space="0" w:color="auto"/>
                        <w:bottom w:val="none" w:sz="0" w:space="0" w:color="auto"/>
                        <w:right w:val="none" w:sz="0" w:space="0" w:color="auto"/>
                      </w:divBdr>
                    </w:div>
                    <w:div w:id="2116047771">
                      <w:marLeft w:val="0"/>
                      <w:marRight w:val="0"/>
                      <w:marTop w:val="0"/>
                      <w:marBottom w:val="0"/>
                      <w:divBdr>
                        <w:top w:val="none" w:sz="0" w:space="0" w:color="auto"/>
                        <w:left w:val="none" w:sz="0" w:space="0" w:color="auto"/>
                        <w:bottom w:val="none" w:sz="0" w:space="0" w:color="auto"/>
                        <w:right w:val="none" w:sz="0" w:space="0" w:color="auto"/>
                      </w:divBdr>
                    </w:div>
                    <w:div w:id="1921599419">
                      <w:marLeft w:val="0"/>
                      <w:marRight w:val="0"/>
                      <w:marTop w:val="0"/>
                      <w:marBottom w:val="0"/>
                      <w:divBdr>
                        <w:top w:val="none" w:sz="0" w:space="0" w:color="auto"/>
                        <w:left w:val="none" w:sz="0" w:space="0" w:color="auto"/>
                        <w:bottom w:val="none" w:sz="0" w:space="0" w:color="auto"/>
                        <w:right w:val="none" w:sz="0" w:space="0" w:color="auto"/>
                      </w:divBdr>
                    </w:div>
                    <w:div w:id="1869951945">
                      <w:marLeft w:val="0"/>
                      <w:marRight w:val="0"/>
                      <w:marTop w:val="0"/>
                      <w:marBottom w:val="0"/>
                      <w:divBdr>
                        <w:top w:val="none" w:sz="0" w:space="0" w:color="auto"/>
                        <w:left w:val="none" w:sz="0" w:space="0" w:color="auto"/>
                        <w:bottom w:val="none" w:sz="0" w:space="0" w:color="auto"/>
                        <w:right w:val="none" w:sz="0" w:space="0" w:color="auto"/>
                      </w:divBdr>
                    </w:div>
                    <w:div w:id="736560780">
                      <w:marLeft w:val="0"/>
                      <w:marRight w:val="0"/>
                      <w:marTop w:val="0"/>
                      <w:marBottom w:val="0"/>
                      <w:divBdr>
                        <w:top w:val="none" w:sz="0" w:space="0" w:color="auto"/>
                        <w:left w:val="none" w:sz="0" w:space="0" w:color="auto"/>
                        <w:bottom w:val="none" w:sz="0" w:space="0" w:color="auto"/>
                        <w:right w:val="none" w:sz="0" w:space="0" w:color="auto"/>
                      </w:divBdr>
                    </w:div>
                    <w:div w:id="615479038">
                      <w:marLeft w:val="0"/>
                      <w:marRight w:val="0"/>
                      <w:marTop w:val="0"/>
                      <w:marBottom w:val="0"/>
                      <w:divBdr>
                        <w:top w:val="none" w:sz="0" w:space="0" w:color="auto"/>
                        <w:left w:val="none" w:sz="0" w:space="0" w:color="auto"/>
                        <w:bottom w:val="none" w:sz="0" w:space="0" w:color="auto"/>
                        <w:right w:val="none" w:sz="0" w:space="0" w:color="auto"/>
                      </w:divBdr>
                    </w:div>
                    <w:div w:id="686059199">
                      <w:marLeft w:val="0"/>
                      <w:marRight w:val="0"/>
                      <w:marTop w:val="0"/>
                      <w:marBottom w:val="0"/>
                      <w:divBdr>
                        <w:top w:val="none" w:sz="0" w:space="0" w:color="auto"/>
                        <w:left w:val="none" w:sz="0" w:space="0" w:color="auto"/>
                        <w:bottom w:val="none" w:sz="0" w:space="0" w:color="auto"/>
                        <w:right w:val="none" w:sz="0" w:space="0" w:color="auto"/>
                      </w:divBdr>
                    </w:div>
                    <w:div w:id="1048337095">
                      <w:marLeft w:val="0"/>
                      <w:marRight w:val="0"/>
                      <w:marTop w:val="0"/>
                      <w:marBottom w:val="0"/>
                      <w:divBdr>
                        <w:top w:val="none" w:sz="0" w:space="0" w:color="auto"/>
                        <w:left w:val="none" w:sz="0" w:space="0" w:color="auto"/>
                        <w:bottom w:val="none" w:sz="0" w:space="0" w:color="auto"/>
                        <w:right w:val="none" w:sz="0" w:space="0" w:color="auto"/>
                      </w:divBdr>
                    </w:div>
                    <w:div w:id="789053458">
                      <w:marLeft w:val="0"/>
                      <w:marRight w:val="0"/>
                      <w:marTop w:val="0"/>
                      <w:marBottom w:val="0"/>
                      <w:divBdr>
                        <w:top w:val="none" w:sz="0" w:space="0" w:color="auto"/>
                        <w:left w:val="none" w:sz="0" w:space="0" w:color="auto"/>
                        <w:bottom w:val="none" w:sz="0" w:space="0" w:color="auto"/>
                        <w:right w:val="none" w:sz="0" w:space="0" w:color="auto"/>
                      </w:divBdr>
                    </w:div>
                    <w:div w:id="813183390">
                      <w:marLeft w:val="0"/>
                      <w:marRight w:val="0"/>
                      <w:marTop w:val="0"/>
                      <w:marBottom w:val="0"/>
                      <w:divBdr>
                        <w:top w:val="none" w:sz="0" w:space="0" w:color="auto"/>
                        <w:left w:val="none" w:sz="0" w:space="0" w:color="auto"/>
                        <w:bottom w:val="none" w:sz="0" w:space="0" w:color="auto"/>
                        <w:right w:val="none" w:sz="0" w:space="0" w:color="auto"/>
                      </w:divBdr>
                    </w:div>
                    <w:div w:id="584804529">
                      <w:marLeft w:val="0"/>
                      <w:marRight w:val="0"/>
                      <w:marTop w:val="0"/>
                      <w:marBottom w:val="0"/>
                      <w:divBdr>
                        <w:top w:val="none" w:sz="0" w:space="0" w:color="auto"/>
                        <w:left w:val="none" w:sz="0" w:space="0" w:color="auto"/>
                        <w:bottom w:val="none" w:sz="0" w:space="0" w:color="auto"/>
                        <w:right w:val="none" w:sz="0" w:space="0" w:color="auto"/>
                      </w:divBdr>
                    </w:div>
                    <w:div w:id="1663580698">
                      <w:marLeft w:val="0"/>
                      <w:marRight w:val="0"/>
                      <w:marTop w:val="0"/>
                      <w:marBottom w:val="0"/>
                      <w:divBdr>
                        <w:top w:val="none" w:sz="0" w:space="0" w:color="auto"/>
                        <w:left w:val="none" w:sz="0" w:space="0" w:color="auto"/>
                        <w:bottom w:val="none" w:sz="0" w:space="0" w:color="auto"/>
                        <w:right w:val="none" w:sz="0" w:space="0" w:color="auto"/>
                      </w:divBdr>
                    </w:div>
                    <w:div w:id="502357537">
                      <w:marLeft w:val="0"/>
                      <w:marRight w:val="0"/>
                      <w:marTop w:val="0"/>
                      <w:marBottom w:val="0"/>
                      <w:divBdr>
                        <w:top w:val="none" w:sz="0" w:space="0" w:color="auto"/>
                        <w:left w:val="none" w:sz="0" w:space="0" w:color="auto"/>
                        <w:bottom w:val="none" w:sz="0" w:space="0" w:color="auto"/>
                        <w:right w:val="none" w:sz="0" w:space="0" w:color="auto"/>
                      </w:divBdr>
                    </w:div>
                    <w:div w:id="880821426">
                      <w:marLeft w:val="0"/>
                      <w:marRight w:val="0"/>
                      <w:marTop w:val="0"/>
                      <w:marBottom w:val="0"/>
                      <w:divBdr>
                        <w:top w:val="none" w:sz="0" w:space="0" w:color="auto"/>
                        <w:left w:val="none" w:sz="0" w:space="0" w:color="auto"/>
                        <w:bottom w:val="none" w:sz="0" w:space="0" w:color="auto"/>
                        <w:right w:val="none" w:sz="0" w:space="0" w:color="auto"/>
                      </w:divBdr>
                    </w:div>
                    <w:div w:id="1865943092">
                      <w:marLeft w:val="0"/>
                      <w:marRight w:val="0"/>
                      <w:marTop w:val="0"/>
                      <w:marBottom w:val="0"/>
                      <w:divBdr>
                        <w:top w:val="none" w:sz="0" w:space="0" w:color="auto"/>
                        <w:left w:val="none" w:sz="0" w:space="0" w:color="auto"/>
                        <w:bottom w:val="none" w:sz="0" w:space="0" w:color="auto"/>
                        <w:right w:val="none" w:sz="0" w:space="0" w:color="auto"/>
                      </w:divBdr>
                    </w:div>
                    <w:div w:id="1324317378">
                      <w:marLeft w:val="0"/>
                      <w:marRight w:val="0"/>
                      <w:marTop w:val="0"/>
                      <w:marBottom w:val="0"/>
                      <w:divBdr>
                        <w:top w:val="none" w:sz="0" w:space="0" w:color="auto"/>
                        <w:left w:val="none" w:sz="0" w:space="0" w:color="auto"/>
                        <w:bottom w:val="none" w:sz="0" w:space="0" w:color="auto"/>
                        <w:right w:val="none" w:sz="0" w:space="0" w:color="auto"/>
                      </w:divBdr>
                    </w:div>
                    <w:div w:id="410860385">
                      <w:marLeft w:val="0"/>
                      <w:marRight w:val="0"/>
                      <w:marTop w:val="0"/>
                      <w:marBottom w:val="0"/>
                      <w:divBdr>
                        <w:top w:val="none" w:sz="0" w:space="0" w:color="auto"/>
                        <w:left w:val="none" w:sz="0" w:space="0" w:color="auto"/>
                        <w:bottom w:val="none" w:sz="0" w:space="0" w:color="auto"/>
                        <w:right w:val="none" w:sz="0" w:space="0" w:color="auto"/>
                      </w:divBdr>
                    </w:div>
                    <w:div w:id="473058944">
                      <w:marLeft w:val="0"/>
                      <w:marRight w:val="0"/>
                      <w:marTop w:val="0"/>
                      <w:marBottom w:val="0"/>
                      <w:divBdr>
                        <w:top w:val="none" w:sz="0" w:space="0" w:color="auto"/>
                        <w:left w:val="none" w:sz="0" w:space="0" w:color="auto"/>
                        <w:bottom w:val="none" w:sz="0" w:space="0" w:color="auto"/>
                        <w:right w:val="none" w:sz="0" w:space="0" w:color="auto"/>
                      </w:divBdr>
                    </w:div>
                    <w:div w:id="401173219">
                      <w:marLeft w:val="0"/>
                      <w:marRight w:val="0"/>
                      <w:marTop w:val="0"/>
                      <w:marBottom w:val="0"/>
                      <w:divBdr>
                        <w:top w:val="none" w:sz="0" w:space="0" w:color="auto"/>
                        <w:left w:val="none" w:sz="0" w:space="0" w:color="auto"/>
                        <w:bottom w:val="none" w:sz="0" w:space="0" w:color="auto"/>
                        <w:right w:val="none" w:sz="0" w:space="0" w:color="auto"/>
                      </w:divBdr>
                    </w:div>
                    <w:div w:id="1093935673">
                      <w:marLeft w:val="0"/>
                      <w:marRight w:val="0"/>
                      <w:marTop w:val="0"/>
                      <w:marBottom w:val="0"/>
                      <w:divBdr>
                        <w:top w:val="none" w:sz="0" w:space="0" w:color="auto"/>
                        <w:left w:val="none" w:sz="0" w:space="0" w:color="auto"/>
                        <w:bottom w:val="none" w:sz="0" w:space="0" w:color="auto"/>
                        <w:right w:val="none" w:sz="0" w:space="0" w:color="auto"/>
                      </w:divBdr>
                    </w:div>
                    <w:div w:id="1697079108">
                      <w:marLeft w:val="0"/>
                      <w:marRight w:val="0"/>
                      <w:marTop w:val="0"/>
                      <w:marBottom w:val="0"/>
                      <w:divBdr>
                        <w:top w:val="none" w:sz="0" w:space="0" w:color="auto"/>
                        <w:left w:val="none" w:sz="0" w:space="0" w:color="auto"/>
                        <w:bottom w:val="none" w:sz="0" w:space="0" w:color="auto"/>
                        <w:right w:val="none" w:sz="0" w:space="0" w:color="auto"/>
                      </w:divBdr>
                    </w:div>
                    <w:div w:id="1215312427">
                      <w:marLeft w:val="0"/>
                      <w:marRight w:val="0"/>
                      <w:marTop w:val="0"/>
                      <w:marBottom w:val="0"/>
                      <w:divBdr>
                        <w:top w:val="none" w:sz="0" w:space="0" w:color="auto"/>
                        <w:left w:val="none" w:sz="0" w:space="0" w:color="auto"/>
                        <w:bottom w:val="none" w:sz="0" w:space="0" w:color="auto"/>
                        <w:right w:val="none" w:sz="0" w:space="0" w:color="auto"/>
                      </w:divBdr>
                    </w:div>
                    <w:div w:id="719863816">
                      <w:marLeft w:val="0"/>
                      <w:marRight w:val="0"/>
                      <w:marTop w:val="0"/>
                      <w:marBottom w:val="0"/>
                      <w:divBdr>
                        <w:top w:val="none" w:sz="0" w:space="0" w:color="auto"/>
                        <w:left w:val="none" w:sz="0" w:space="0" w:color="auto"/>
                        <w:bottom w:val="none" w:sz="0" w:space="0" w:color="auto"/>
                        <w:right w:val="none" w:sz="0" w:space="0" w:color="auto"/>
                      </w:divBdr>
                    </w:div>
                    <w:div w:id="2094933648">
                      <w:marLeft w:val="0"/>
                      <w:marRight w:val="0"/>
                      <w:marTop w:val="0"/>
                      <w:marBottom w:val="0"/>
                      <w:divBdr>
                        <w:top w:val="none" w:sz="0" w:space="0" w:color="auto"/>
                        <w:left w:val="none" w:sz="0" w:space="0" w:color="auto"/>
                        <w:bottom w:val="none" w:sz="0" w:space="0" w:color="auto"/>
                        <w:right w:val="none" w:sz="0" w:space="0" w:color="auto"/>
                      </w:divBdr>
                    </w:div>
                    <w:div w:id="1825858150">
                      <w:marLeft w:val="0"/>
                      <w:marRight w:val="0"/>
                      <w:marTop w:val="0"/>
                      <w:marBottom w:val="0"/>
                      <w:divBdr>
                        <w:top w:val="none" w:sz="0" w:space="0" w:color="auto"/>
                        <w:left w:val="none" w:sz="0" w:space="0" w:color="auto"/>
                        <w:bottom w:val="none" w:sz="0" w:space="0" w:color="auto"/>
                        <w:right w:val="none" w:sz="0" w:space="0" w:color="auto"/>
                      </w:divBdr>
                    </w:div>
                    <w:div w:id="345790929">
                      <w:marLeft w:val="0"/>
                      <w:marRight w:val="0"/>
                      <w:marTop w:val="0"/>
                      <w:marBottom w:val="0"/>
                      <w:divBdr>
                        <w:top w:val="none" w:sz="0" w:space="0" w:color="auto"/>
                        <w:left w:val="none" w:sz="0" w:space="0" w:color="auto"/>
                        <w:bottom w:val="none" w:sz="0" w:space="0" w:color="auto"/>
                        <w:right w:val="none" w:sz="0" w:space="0" w:color="auto"/>
                      </w:divBdr>
                    </w:div>
                    <w:div w:id="1415665834">
                      <w:marLeft w:val="0"/>
                      <w:marRight w:val="0"/>
                      <w:marTop w:val="0"/>
                      <w:marBottom w:val="0"/>
                      <w:divBdr>
                        <w:top w:val="none" w:sz="0" w:space="0" w:color="auto"/>
                        <w:left w:val="none" w:sz="0" w:space="0" w:color="auto"/>
                        <w:bottom w:val="none" w:sz="0" w:space="0" w:color="auto"/>
                        <w:right w:val="none" w:sz="0" w:space="0" w:color="auto"/>
                      </w:divBdr>
                    </w:div>
                    <w:div w:id="551117026">
                      <w:marLeft w:val="0"/>
                      <w:marRight w:val="0"/>
                      <w:marTop w:val="0"/>
                      <w:marBottom w:val="0"/>
                      <w:divBdr>
                        <w:top w:val="none" w:sz="0" w:space="0" w:color="auto"/>
                        <w:left w:val="none" w:sz="0" w:space="0" w:color="auto"/>
                        <w:bottom w:val="none" w:sz="0" w:space="0" w:color="auto"/>
                        <w:right w:val="none" w:sz="0" w:space="0" w:color="auto"/>
                      </w:divBdr>
                    </w:div>
                    <w:div w:id="1349066181">
                      <w:marLeft w:val="0"/>
                      <w:marRight w:val="0"/>
                      <w:marTop w:val="0"/>
                      <w:marBottom w:val="0"/>
                      <w:divBdr>
                        <w:top w:val="none" w:sz="0" w:space="0" w:color="auto"/>
                        <w:left w:val="none" w:sz="0" w:space="0" w:color="auto"/>
                        <w:bottom w:val="none" w:sz="0" w:space="0" w:color="auto"/>
                        <w:right w:val="none" w:sz="0" w:space="0" w:color="auto"/>
                      </w:divBdr>
                    </w:div>
                    <w:div w:id="495535305">
                      <w:marLeft w:val="0"/>
                      <w:marRight w:val="0"/>
                      <w:marTop w:val="0"/>
                      <w:marBottom w:val="0"/>
                      <w:divBdr>
                        <w:top w:val="none" w:sz="0" w:space="0" w:color="auto"/>
                        <w:left w:val="none" w:sz="0" w:space="0" w:color="auto"/>
                        <w:bottom w:val="none" w:sz="0" w:space="0" w:color="auto"/>
                        <w:right w:val="none" w:sz="0" w:space="0" w:color="auto"/>
                      </w:divBdr>
                    </w:div>
                    <w:div w:id="16582376">
                      <w:marLeft w:val="0"/>
                      <w:marRight w:val="0"/>
                      <w:marTop w:val="0"/>
                      <w:marBottom w:val="0"/>
                      <w:divBdr>
                        <w:top w:val="none" w:sz="0" w:space="0" w:color="auto"/>
                        <w:left w:val="none" w:sz="0" w:space="0" w:color="auto"/>
                        <w:bottom w:val="none" w:sz="0" w:space="0" w:color="auto"/>
                        <w:right w:val="none" w:sz="0" w:space="0" w:color="auto"/>
                      </w:divBdr>
                    </w:div>
                    <w:div w:id="82144406">
                      <w:marLeft w:val="0"/>
                      <w:marRight w:val="0"/>
                      <w:marTop w:val="0"/>
                      <w:marBottom w:val="0"/>
                      <w:divBdr>
                        <w:top w:val="none" w:sz="0" w:space="0" w:color="auto"/>
                        <w:left w:val="none" w:sz="0" w:space="0" w:color="auto"/>
                        <w:bottom w:val="none" w:sz="0" w:space="0" w:color="auto"/>
                        <w:right w:val="none" w:sz="0" w:space="0" w:color="auto"/>
                      </w:divBdr>
                    </w:div>
                    <w:div w:id="1530409881">
                      <w:marLeft w:val="0"/>
                      <w:marRight w:val="0"/>
                      <w:marTop w:val="0"/>
                      <w:marBottom w:val="0"/>
                      <w:divBdr>
                        <w:top w:val="none" w:sz="0" w:space="0" w:color="auto"/>
                        <w:left w:val="none" w:sz="0" w:space="0" w:color="auto"/>
                        <w:bottom w:val="none" w:sz="0" w:space="0" w:color="auto"/>
                        <w:right w:val="none" w:sz="0" w:space="0" w:color="auto"/>
                      </w:divBdr>
                    </w:div>
                    <w:div w:id="2063213479">
                      <w:marLeft w:val="0"/>
                      <w:marRight w:val="0"/>
                      <w:marTop w:val="0"/>
                      <w:marBottom w:val="0"/>
                      <w:divBdr>
                        <w:top w:val="none" w:sz="0" w:space="0" w:color="auto"/>
                        <w:left w:val="none" w:sz="0" w:space="0" w:color="auto"/>
                        <w:bottom w:val="none" w:sz="0" w:space="0" w:color="auto"/>
                        <w:right w:val="none" w:sz="0" w:space="0" w:color="auto"/>
                      </w:divBdr>
                    </w:div>
                    <w:div w:id="1444376339">
                      <w:marLeft w:val="0"/>
                      <w:marRight w:val="0"/>
                      <w:marTop w:val="0"/>
                      <w:marBottom w:val="0"/>
                      <w:divBdr>
                        <w:top w:val="none" w:sz="0" w:space="0" w:color="auto"/>
                        <w:left w:val="none" w:sz="0" w:space="0" w:color="auto"/>
                        <w:bottom w:val="none" w:sz="0" w:space="0" w:color="auto"/>
                        <w:right w:val="none" w:sz="0" w:space="0" w:color="auto"/>
                      </w:divBdr>
                    </w:div>
                    <w:div w:id="1417481454">
                      <w:marLeft w:val="0"/>
                      <w:marRight w:val="0"/>
                      <w:marTop w:val="0"/>
                      <w:marBottom w:val="0"/>
                      <w:divBdr>
                        <w:top w:val="none" w:sz="0" w:space="0" w:color="auto"/>
                        <w:left w:val="none" w:sz="0" w:space="0" w:color="auto"/>
                        <w:bottom w:val="none" w:sz="0" w:space="0" w:color="auto"/>
                        <w:right w:val="none" w:sz="0" w:space="0" w:color="auto"/>
                      </w:divBdr>
                    </w:div>
                    <w:div w:id="91636190">
                      <w:marLeft w:val="0"/>
                      <w:marRight w:val="0"/>
                      <w:marTop w:val="0"/>
                      <w:marBottom w:val="0"/>
                      <w:divBdr>
                        <w:top w:val="none" w:sz="0" w:space="0" w:color="auto"/>
                        <w:left w:val="none" w:sz="0" w:space="0" w:color="auto"/>
                        <w:bottom w:val="none" w:sz="0" w:space="0" w:color="auto"/>
                        <w:right w:val="none" w:sz="0" w:space="0" w:color="auto"/>
                      </w:divBdr>
                    </w:div>
                    <w:div w:id="2000577057">
                      <w:marLeft w:val="0"/>
                      <w:marRight w:val="0"/>
                      <w:marTop w:val="0"/>
                      <w:marBottom w:val="0"/>
                      <w:divBdr>
                        <w:top w:val="none" w:sz="0" w:space="0" w:color="auto"/>
                        <w:left w:val="none" w:sz="0" w:space="0" w:color="auto"/>
                        <w:bottom w:val="none" w:sz="0" w:space="0" w:color="auto"/>
                        <w:right w:val="none" w:sz="0" w:space="0" w:color="auto"/>
                      </w:divBdr>
                    </w:div>
                    <w:div w:id="818349192">
                      <w:marLeft w:val="0"/>
                      <w:marRight w:val="0"/>
                      <w:marTop w:val="0"/>
                      <w:marBottom w:val="0"/>
                      <w:divBdr>
                        <w:top w:val="none" w:sz="0" w:space="0" w:color="auto"/>
                        <w:left w:val="none" w:sz="0" w:space="0" w:color="auto"/>
                        <w:bottom w:val="none" w:sz="0" w:space="0" w:color="auto"/>
                        <w:right w:val="none" w:sz="0" w:space="0" w:color="auto"/>
                      </w:divBdr>
                    </w:div>
                    <w:div w:id="1850289588">
                      <w:marLeft w:val="0"/>
                      <w:marRight w:val="0"/>
                      <w:marTop w:val="0"/>
                      <w:marBottom w:val="0"/>
                      <w:divBdr>
                        <w:top w:val="none" w:sz="0" w:space="0" w:color="auto"/>
                        <w:left w:val="none" w:sz="0" w:space="0" w:color="auto"/>
                        <w:bottom w:val="none" w:sz="0" w:space="0" w:color="auto"/>
                        <w:right w:val="none" w:sz="0" w:space="0" w:color="auto"/>
                      </w:divBdr>
                    </w:div>
                    <w:div w:id="1855805182">
                      <w:marLeft w:val="0"/>
                      <w:marRight w:val="0"/>
                      <w:marTop w:val="0"/>
                      <w:marBottom w:val="0"/>
                      <w:divBdr>
                        <w:top w:val="none" w:sz="0" w:space="0" w:color="auto"/>
                        <w:left w:val="none" w:sz="0" w:space="0" w:color="auto"/>
                        <w:bottom w:val="none" w:sz="0" w:space="0" w:color="auto"/>
                        <w:right w:val="none" w:sz="0" w:space="0" w:color="auto"/>
                      </w:divBdr>
                    </w:div>
                    <w:div w:id="2078476054">
                      <w:marLeft w:val="0"/>
                      <w:marRight w:val="0"/>
                      <w:marTop w:val="0"/>
                      <w:marBottom w:val="0"/>
                      <w:divBdr>
                        <w:top w:val="none" w:sz="0" w:space="0" w:color="auto"/>
                        <w:left w:val="none" w:sz="0" w:space="0" w:color="auto"/>
                        <w:bottom w:val="none" w:sz="0" w:space="0" w:color="auto"/>
                        <w:right w:val="none" w:sz="0" w:space="0" w:color="auto"/>
                      </w:divBdr>
                    </w:div>
                    <w:div w:id="1358578415">
                      <w:marLeft w:val="0"/>
                      <w:marRight w:val="0"/>
                      <w:marTop w:val="0"/>
                      <w:marBottom w:val="0"/>
                      <w:divBdr>
                        <w:top w:val="none" w:sz="0" w:space="0" w:color="auto"/>
                        <w:left w:val="none" w:sz="0" w:space="0" w:color="auto"/>
                        <w:bottom w:val="none" w:sz="0" w:space="0" w:color="auto"/>
                        <w:right w:val="none" w:sz="0" w:space="0" w:color="auto"/>
                      </w:divBdr>
                    </w:div>
                    <w:div w:id="1822193023">
                      <w:marLeft w:val="0"/>
                      <w:marRight w:val="0"/>
                      <w:marTop w:val="0"/>
                      <w:marBottom w:val="0"/>
                      <w:divBdr>
                        <w:top w:val="none" w:sz="0" w:space="0" w:color="auto"/>
                        <w:left w:val="none" w:sz="0" w:space="0" w:color="auto"/>
                        <w:bottom w:val="none" w:sz="0" w:space="0" w:color="auto"/>
                        <w:right w:val="none" w:sz="0" w:space="0" w:color="auto"/>
                      </w:divBdr>
                    </w:div>
                    <w:div w:id="908075780">
                      <w:marLeft w:val="0"/>
                      <w:marRight w:val="0"/>
                      <w:marTop w:val="0"/>
                      <w:marBottom w:val="0"/>
                      <w:divBdr>
                        <w:top w:val="none" w:sz="0" w:space="0" w:color="auto"/>
                        <w:left w:val="none" w:sz="0" w:space="0" w:color="auto"/>
                        <w:bottom w:val="none" w:sz="0" w:space="0" w:color="auto"/>
                        <w:right w:val="none" w:sz="0" w:space="0" w:color="auto"/>
                      </w:divBdr>
                    </w:div>
                    <w:div w:id="1467431334">
                      <w:marLeft w:val="0"/>
                      <w:marRight w:val="0"/>
                      <w:marTop w:val="0"/>
                      <w:marBottom w:val="0"/>
                      <w:divBdr>
                        <w:top w:val="none" w:sz="0" w:space="0" w:color="auto"/>
                        <w:left w:val="none" w:sz="0" w:space="0" w:color="auto"/>
                        <w:bottom w:val="none" w:sz="0" w:space="0" w:color="auto"/>
                        <w:right w:val="none" w:sz="0" w:space="0" w:color="auto"/>
                      </w:divBdr>
                    </w:div>
                    <w:div w:id="816192680">
                      <w:marLeft w:val="0"/>
                      <w:marRight w:val="0"/>
                      <w:marTop w:val="0"/>
                      <w:marBottom w:val="0"/>
                      <w:divBdr>
                        <w:top w:val="none" w:sz="0" w:space="0" w:color="auto"/>
                        <w:left w:val="none" w:sz="0" w:space="0" w:color="auto"/>
                        <w:bottom w:val="none" w:sz="0" w:space="0" w:color="auto"/>
                        <w:right w:val="none" w:sz="0" w:space="0" w:color="auto"/>
                      </w:divBdr>
                    </w:div>
                    <w:div w:id="1831748699">
                      <w:marLeft w:val="0"/>
                      <w:marRight w:val="0"/>
                      <w:marTop w:val="0"/>
                      <w:marBottom w:val="0"/>
                      <w:divBdr>
                        <w:top w:val="none" w:sz="0" w:space="0" w:color="auto"/>
                        <w:left w:val="none" w:sz="0" w:space="0" w:color="auto"/>
                        <w:bottom w:val="none" w:sz="0" w:space="0" w:color="auto"/>
                        <w:right w:val="none" w:sz="0" w:space="0" w:color="auto"/>
                      </w:divBdr>
                    </w:div>
                    <w:div w:id="1985348904">
                      <w:marLeft w:val="0"/>
                      <w:marRight w:val="0"/>
                      <w:marTop w:val="0"/>
                      <w:marBottom w:val="0"/>
                      <w:divBdr>
                        <w:top w:val="none" w:sz="0" w:space="0" w:color="auto"/>
                        <w:left w:val="none" w:sz="0" w:space="0" w:color="auto"/>
                        <w:bottom w:val="none" w:sz="0" w:space="0" w:color="auto"/>
                        <w:right w:val="none" w:sz="0" w:space="0" w:color="auto"/>
                      </w:divBdr>
                    </w:div>
                    <w:div w:id="1464730096">
                      <w:marLeft w:val="0"/>
                      <w:marRight w:val="0"/>
                      <w:marTop w:val="0"/>
                      <w:marBottom w:val="0"/>
                      <w:divBdr>
                        <w:top w:val="none" w:sz="0" w:space="0" w:color="auto"/>
                        <w:left w:val="none" w:sz="0" w:space="0" w:color="auto"/>
                        <w:bottom w:val="none" w:sz="0" w:space="0" w:color="auto"/>
                        <w:right w:val="none" w:sz="0" w:space="0" w:color="auto"/>
                      </w:divBdr>
                    </w:div>
                    <w:div w:id="1325818849">
                      <w:marLeft w:val="0"/>
                      <w:marRight w:val="0"/>
                      <w:marTop w:val="0"/>
                      <w:marBottom w:val="0"/>
                      <w:divBdr>
                        <w:top w:val="none" w:sz="0" w:space="0" w:color="auto"/>
                        <w:left w:val="none" w:sz="0" w:space="0" w:color="auto"/>
                        <w:bottom w:val="none" w:sz="0" w:space="0" w:color="auto"/>
                        <w:right w:val="none" w:sz="0" w:space="0" w:color="auto"/>
                      </w:divBdr>
                    </w:div>
                    <w:div w:id="1561288141">
                      <w:marLeft w:val="0"/>
                      <w:marRight w:val="0"/>
                      <w:marTop w:val="0"/>
                      <w:marBottom w:val="0"/>
                      <w:divBdr>
                        <w:top w:val="none" w:sz="0" w:space="0" w:color="auto"/>
                        <w:left w:val="none" w:sz="0" w:space="0" w:color="auto"/>
                        <w:bottom w:val="none" w:sz="0" w:space="0" w:color="auto"/>
                        <w:right w:val="none" w:sz="0" w:space="0" w:color="auto"/>
                      </w:divBdr>
                    </w:div>
                    <w:div w:id="336929262">
                      <w:marLeft w:val="0"/>
                      <w:marRight w:val="0"/>
                      <w:marTop w:val="0"/>
                      <w:marBottom w:val="0"/>
                      <w:divBdr>
                        <w:top w:val="none" w:sz="0" w:space="0" w:color="auto"/>
                        <w:left w:val="none" w:sz="0" w:space="0" w:color="auto"/>
                        <w:bottom w:val="none" w:sz="0" w:space="0" w:color="auto"/>
                        <w:right w:val="none" w:sz="0" w:space="0" w:color="auto"/>
                      </w:divBdr>
                    </w:div>
                    <w:div w:id="1146554795">
                      <w:marLeft w:val="0"/>
                      <w:marRight w:val="0"/>
                      <w:marTop w:val="0"/>
                      <w:marBottom w:val="0"/>
                      <w:divBdr>
                        <w:top w:val="none" w:sz="0" w:space="0" w:color="auto"/>
                        <w:left w:val="none" w:sz="0" w:space="0" w:color="auto"/>
                        <w:bottom w:val="none" w:sz="0" w:space="0" w:color="auto"/>
                        <w:right w:val="none" w:sz="0" w:space="0" w:color="auto"/>
                      </w:divBdr>
                    </w:div>
                    <w:div w:id="1678581196">
                      <w:marLeft w:val="0"/>
                      <w:marRight w:val="0"/>
                      <w:marTop w:val="0"/>
                      <w:marBottom w:val="0"/>
                      <w:divBdr>
                        <w:top w:val="none" w:sz="0" w:space="0" w:color="auto"/>
                        <w:left w:val="none" w:sz="0" w:space="0" w:color="auto"/>
                        <w:bottom w:val="none" w:sz="0" w:space="0" w:color="auto"/>
                        <w:right w:val="none" w:sz="0" w:space="0" w:color="auto"/>
                      </w:divBdr>
                    </w:div>
                    <w:div w:id="733357103">
                      <w:marLeft w:val="0"/>
                      <w:marRight w:val="0"/>
                      <w:marTop w:val="0"/>
                      <w:marBottom w:val="0"/>
                      <w:divBdr>
                        <w:top w:val="none" w:sz="0" w:space="0" w:color="auto"/>
                        <w:left w:val="none" w:sz="0" w:space="0" w:color="auto"/>
                        <w:bottom w:val="none" w:sz="0" w:space="0" w:color="auto"/>
                        <w:right w:val="none" w:sz="0" w:space="0" w:color="auto"/>
                      </w:divBdr>
                    </w:div>
                    <w:div w:id="1074858616">
                      <w:marLeft w:val="0"/>
                      <w:marRight w:val="0"/>
                      <w:marTop w:val="0"/>
                      <w:marBottom w:val="0"/>
                      <w:divBdr>
                        <w:top w:val="none" w:sz="0" w:space="0" w:color="auto"/>
                        <w:left w:val="none" w:sz="0" w:space="0" w:color="auto"/>
                        <w:bottom w:val="none" w:sz="0" w:space="0" w:color="auto"/>
                        <w:right w:val="none" w:sz="0" w:space="0" w:color="auto"/>
                      </w:divBdr>
                    </w:div>
                    <w:div w:id="733704313">
                      <w:marLeft w:val="0"/>
                      <w:marRight w:val="0"/>
                      <w:marTop w:val="0"/>
                      <w:marBottom w:val="0"/>
                      <w:divBdr>
                        <w:top w:val="none" w:sz="0" w:space="0" w:color="auto"/>
                        <w:left w:val="none" w:sz="0" w:space="0" w:color="auto"/>
                        <w:bottom w:val="none" w:sz="0" w:space="0" w:color="auto"/>
                        <w:right w:val="none" w:sz="0" w:space="0" w:color="auto"/>
                      </w:divBdr>
                    </w:div>
                    <w:div w:id="1955477077">
                      <w:marLeft w:val="0"/>
                      <w:marRight w:val="0"/>
                      <w:marTop w:val="0"/>
                      <w:marBottom w:val="0"/>
                      <w:divBdr>
                        <w:top w:val="none" w:sz="0" w:space="0" w:color="auto"/>
                        <w:left w:val="none" w:sz="0" w:space="0" w:color="auto"/>
                        <w:bottom w:val="none" w:sz="0" w:space="0" w:color="auto"/>
                        <w:right w:val="none" w:sz="0" w:space="0" w:color="auto"/>
                      </w:divBdr>
                    </w:div>
                    <w:div w:id="2119445166">
                      <w:marLeft w:val="0"/>
                      <w:marRight w:val="0"/>
                      <w:marTop w:val="0"/>
                      <w:marBottom w:val="0"/>
                      <w:divBdr>
                        <w:top w:val="none" w:sz="0" w:space="0" w:color="auto"/>
                        <w:left w:val="none" w:sz="0" w:space="0" w:color="auto"/>
                        <w:bottom w:val="none" w:sz="0" w:space="0" w:color="auto"/>
                        <w:right w:val="none" w:sz="0" w:space="0" w:color="auto"/>
                      </w:divBdr>
                    </w:div>
                    <w:div w:id="1512261777">
                      <w:marLeft w:val="0"/>
                      <w:marRight w:val="0"/>
                      <w:marTop w:val="0"/>
                      <w:marBottom w:val="0"/>
                      <w:divBdr>
                        <w:top w:val="none" w:sz="0" w:space="0" w:color="auto"/>
                        <w:left w:val="none" w:sz="0" w:space="0" w:color="auto"/>
                        <w:bottom w:val="none" w:sz="0" w:space="0" w:color="auto"/>
                        <w:right w:val="none" w:sz="0" w:space="0" w:color="auto"/>
                      </w:divBdr>
                    </w:div>
                    <w:div w:id="228811770">
                      <w:marLeft w:val="0"/>
                      <w:marRight w:val="0"/>
                      <w:marTop w:val="0"/>
                      <w:marBottom w:val="0"/>
                      <w:divBdr>
                        <w:top w:val="none" w:sz="0" w:space="0" w:color="auto"/>
                        <w:left w:val="none" w:sz="0" w:space="0" w:color="auto"/>
                        <w:bottom w:val="none" w:sz="0" w:space="0" w:color="auto"/>
                        <w:right w:val="none" w:sz="0" w:space="0" w:color="auto"/>
                      </w:divBdr>
                    </w:div>
                    <w:div w:id="356200389">
                      <w:marLeft w:val="0"/>
                      <w:marRight w:val="0"/>
                      <w:marTop w:val="0"/>
                      <w:marBottom w:val="0"/>
                      <w:divBdr>
                        <w:top w:val="none" w:sz="0" w:space="0" w:color="auto"/>
                        <w:left w:val="none" w:sz="0" w:space="0" w:color="auto"/>
                        <w:bottom w:val="none" w:sz="0" w:space="0" w:color="auto"/>
                        <w:right w:val="none" w:sz="0" w:space="0" w:color="auto"/>
                      </w:divBdr>
                    </w:div>
                    <w:div w:id="1053309063">
                      <w:marLeft w:val="0"/>
                      <w:marRight w:val="0"/>
                      <w:marTop w:val="0"/>
                      <w:marBottom w:val="0"/>
                      <w:divBdr>
                        <w:top w:val="none" w:sz="0" w:space="0" w:color="auto"/>
                        <w:left w:val="none" w:sz="0" w:space="0" w:color="auto"/>
                        <w:bottom w:val="none" w:sz="0" w:space="0" w:color="auto"/>
                        <w:right w:val="none" w:sz="0" w:space="0" w:color="auto"/>
                      </w:divBdr>
                    </w:div>
                    <w:div w:id="825823053">
                      <w:marLeft w:val="0"/>
                      <w:marRight w:val="0"/>
                      <w:marTop w:val="0"/>
                      <w:marBottom w:val="0"/>
                      <w:divBdr>
                        <w:top w:val="none" w:sz="0" w:space="0" w:color="auto"/>
                        <w:left w:val="none" w:sz="0" w:space="0" w:color="auto"/>
                        <w:bottom w:val="none" w:sz="0" w:space="0" w:color="auto"/>
                        <w:right w:val="none" w:sz="0" w:space="0" w:color="auto"/>
                      </w:divBdr>
                    </w:div>
                    <w:div w:id="2104178335">
                      <w:marLeft w:val="0"/>
                      <w:marRight w:val="0"/>
                      <w:marTop w:val="0"/>
                      <w:marBottom w:val="0"/>
                      <w:divBdr>
                        <w:top w:val="none" w:sz="0" w:space="0" w:color="auto"/>
                        <w:left w:val="none" w:sz="0" w:space="0" w:color="auto"/>
                        <w:bottom w:val="none" w:sz="0" w:space="0" w:color="auto"/>
                        <w:right w:val="none" w:sz="0" w:space="0" w:color="auto"/>
                      </w:divBdr>
                    </w:div>
                    <w:div w:id="48194542">
                      <w:marLeft w:val="0"/>
                      <w:marRight w:val="0"/>
                      <w:marTop w:val="0"/>
                      <w:marBottom w:val="0"/>
                      <w:divBdr>
                        <w:top w:val="none" w:sz="0" w:space="0" w:color="auto"/>
                        <w:left w:val="none" w:sz="0" w:space="0" w:color="auto"/>
                        <w:bottom w:val="none" w:sz="0" w:space="0" w:color="auto"/>
                        <w:right w:val="none" w:sz="0" w:space="0" w:color="auto"/>
                      </w:divBdr>
                    </w:div>
                    <w:div w:id="1438135762">
                      <w:marLeft w:val="0"/>
                      <w:marRight w:val="0"/>
                      <w:marTop w:val="0"/>
                      <w:marBottom w:val="0"/>
                      <w:divBdr>
                        <w:top w:val="none" w:sz="0" w:space="0" w:color="auto"/>
                        <w:left w:val="none" w:sz="0" w:space="0" w:color="auto"/>
                        <w:bottom w:val="none" w:sz="0" w:space="0" w:color="auto"/>
                        <w:right w:val="none" w:sz="0" w:space="0" w:color="auto"/>
                      </w:divBdr>
                    </w:div>
                    <w:div w:id="1320770810">
                      <w:marLeft w:val="0"/>
                      <w:marRight w:val="0"/>
                      <w:marTop w:val="0"/>
                      <w:marBottom w:val="0"/>
                      <w:divBdr>
                        <w:top w:val="none" w:sz="0" w:space="0" w:color="auto"/>
                        <w:left w:val="none" w:sz="0" w:space="0" w:color="auto"/>
                        <w:bottom w:val="none" w:sz="0" w:space="0" w:color="auto"/>
                        <w:right w:val="none" w:sz="0" w:space="0" w:color="auto"/>
                      </w:divBdr>
                    </w:div>
                    <w:div w:id="2071340277">
                      <w:marLeft w:val="0"/>
                      <w:marRight w:val="0"/>
                      <w:marTop w:val="0"/>
                      <w:marBottom w:val="0"/>
                      <w:divBdr>
                        <w:top w:val="none" w:sz="0" w:space="0" w:color="auto"/>
                        <w:left w:val="none" w:sz="0" w:space="0" w:color="auto"/>
                        <w:bottom w:val="none" w:sz="0" w:space="0" w:color="auto"/>
                        <w:right w:val="none" w:sz="0" w:space="0" w:color="auto"/>
                      </w:divBdr>
                    </w:div>
                    <w:div w:id="1677150471">
                      <w:marLeft w:val="0"/>
                      <w:marRight w:val="0"/>
                      <w:marTop w:val="0"/>
                      <w:marBottom w:val="0"/>
                      <w:divBdr>
                        <w:top w:val="none" w:sz="0" w:space="0" w:color="auto"/>
                        <w:left w:val="none" w:sz="0" w:space="0" w:color="auto"/>
                        <w:bottom w:val="none" w:sz="0" w:space="0" w:color="auto"/>
                        <w:right w:val="none" w:sz="0" w:space="0" w:color="auto"/>
                      </w:divBdr>
                    </w:div>
                    <w:div w:id="564604408">
                      <w:marLeft w:val="0"/>
                      <w:marRight w:val="0"/>
                      <w:marTop w:val="0"/>
                      <w:marBottom w:val="0"/>
                      <w:divBdr>
                        <w:top w:val="none" w:sz="0" w:space="0" w:color="auto"/>
                        <w:left w:val="none" w:sz="0" w:space="0" w:color="auto"/>
                        <w:bottom w:val="none" w:sz="0" w:space="0" w:color="auto"/>
                        <w:right w:val="none" w:sz="0" w:space="0" w:color="auto"/>
                      </w:divBdr>
                    </w:div>
                    <w:div w:id="627778382">
                      <w:marLeft w:val="0"/>
                      <w:marRight w:val="0"/>
                      <w:marTop w:val="0"/>
                      <w:marBottom w:val="0"/>
                      <w:divBdr>
                        <w:top w:val="none" w:sz="0" w:space="0" w:color="auto"/>
                        <w:left w:val="none" w:sz="0" w:space="0" w:color="auto"/>
                        <w:bottom w:val="none" w:sz="0" w:space="0" w:color="auto"/>
                        <w:right w:val="none" w:sz="0" w:space="0" w:color="auto"/>
                      </w:divBdr>
                    </w:div>
                    <w:div w:id="1970279165">
                      <w:marLeft w:val="0"/>
                      <w:marRight w:val="0"/>
                      <w:marTop w:val="0"/>
                      <w:marBottom w:val="0"/>
                      <w:divBdr>
                        <w:top w:val="none" w:sz="0" w:space="0" w:color="auto"/>
                        <w:left w:val="none" w:sz="0" w:space="0" w:color="auto"/>
                        <w:bottom w:val="none" w:sz="0" w:space="0" w:color="auto"/>
                        <w:right w:val="none" w:sz="0" w:space="0" w:color="auto"/>
                      </w:divBdr>
                    </w:div>
                    <w:div w:id="2048679471">
                      <w:marLeft w:val="0"/>
                      <w:marRight w:val="0"/>
                      <w:marTop w:val="0"/>
                      <w:marBottom w:val="0"/>
                      <w:divBdr>
                        <w:top w:val="none" w:sz="0" w:space="0" w:color="auto"/>
                        <w:left w:val="none" w:sz="0" w:space="0" w:color="auto"/>
                        <w:bottom w:val="none" w:sz="0" w:space="0" w:color="auto"/>
                        <w:right w:val="none" w:sz="0" w:space="0" w:color="auto"/>
                      </w:divBdr>
                    </w:div>
                    <w:div w:id="1369261248">
                      <w:marLeft w:val="0"/>
                      <w:marRight w:val="0"/>
                      <w:marTop w:val="0"/>
                      <w:marBottom w:val="0"/>
                      <w:divBdr>
                        <w:top w:val="none" w:sz="0" w:space="0" w:color="auto"/>
                        <w:left w:val="none" w:sz="0" w:space="0" w:color="auto"/>
                        <w:bottom w:val="none" w:sz="0" w:space="0" w:color="auto"/>
                        <w:right w:val="none" w:sz="0" w:space="0" w:color="auto"/>
                      </w:divBdr>
                    </w:div>
                    <w:div w:id="139885657">
                      <w:marLeft w:val="0"/>
                      <w:marRight w:val="0"/>
                      <w:marTop w:val="0"/>
                      <w:marBottom w:val="0"/>
                      <w:divBdr>
                        <w:top w:val="none" w:sz="0" w:space="0" w:color="auto"/>
                        <w:left w:val="none" w:sz="0" w:space="0" w:color="auto"/>
                        <w:bottom w:val="none" w:sz="0" w:space="0" w:color="auto"/>
                        <w:right w:val="none" w:sz="0" w:space="0" w:color="auto"/>
                      </w:divBdr>
                    </w:div>
                    <w:div w:id="291789847">
                      <w:marLeft w:val="0"/>
                      <w:marRight w:val="0"/>
                      <w:marTop w:val="0"/>
                      <w:marBottom w:val="0"/>
                      <w:divBdr>
                        <w:top w:val="none" w:sz="0" w:space="0" w:color="auto"/>
                        <w:left w:val="none" w:sz="0" w:space="0" w:color="auto"/>
                        <w:bottom w:val="none" w:sz="0" w:space="0" w:color="auto"/>
                        <w:right w:val="none" w:sz="0" w:space="0" w:color="auto"/>
                      </w:divBdr>
                    </w:div>
                    <w:div w:id="2035764340">
                      <w:marLeft w:val="0"/>
                      <w:marRight w:val="0"/>
                      <w:marTop w:val="0"/>
                      <w:marBottom w:val="0"/>
                      <w:divBdr>
                        <w:top w:val="none" w:sz="0" w:space="0" w:color="auto"/>
                        <w:left w:val="none" w:sz="0" w:space="0" w:color="auto"/>
                        <w:bottom w:val="none" w:sz="0" w:space="0" w:color="auto"/>
                        <w:right w:val="none" w:sz="0" w:space="0" w:color="auto"/>
                      </w:divBdr>
                    </w:div>
                    <w:div w:id="290326213">
                      <w:marLeft w:val="0"/>
                      <w:marRight w:val="0"/>
                      <w:marTop w:val="0"/>
                      <w:marBottom w:val="0"/>
                      <w:divBdr>
                        <w:top w:val="none" w:sz="0" w:space="0" w:color="auto"/>
                        <w:left w:val="none" w:sz="0" w:space="0" w:color="auto"/>
                        <w:bottom w:val="none" w:sz="0" w:space="0" w:color="auto"/>
                        <w:right w:val="none" w:sz="0" w:space="0" w:color="auto"/>
                      </w:divBdr>
                    </w:div>
                    <w:div w:id="997417482">
                      <w:marLeft w:val="0"/>
                      <w:marRight w:val="0"/>
                      <w:marTop w:val="0"/>
                      <w:marBottom w:val="0"/>
                      <w:divBdr>
                        <w:top w:val="none" w:sz="0" w:space="0" w:color="auto"/>
                        <w:left w:val="none" w:sz="0" w:space="0" w:color="auto"/>
                        <w:bottom w:val="none" w:sz="0" w:space="0" w:color="auto"/>
                        <w:right w:val="none" w:sz="0" w:space="0" w:color="auto"/>
                      </w:divBdr>
                    </w:div>
                    <w:div w:id="1078598468">
                      <w:marLeft w:val="0"/>
                      <w:marRight w:val="0"/>
                      <w:marTop w:val="0"/>
                      <w:marBottom w:val="0"/>
                      <w:divBdr>
                        <w:top w:val="none" w:sz="0" w:space="0" w:color="auto"/>
                        <w:left w:val="none" w:sz="0" w:space="0" w:color="auto"/>
                        <w:bottom w:val="none" w:sz="0" w:space="0" w:color="auto"/>
                        <w:right w:val="none" w:sz="0" w:space="0" w:color="auto"/>
                      </w:divBdr>
                    </w:div>
                    <w:div w:id="494686321">
                      <w:marLeft w:val="0"/>
                      <w:marRight w:val="0"/>
                      <w:marTop w:val="0"/>
                      <w:marBottom w:val="0"/>
                      <w:divBdr>
                        <w:top w:val="none" w:sz="0" w:space="0" w:color="auto"/>
                        <w:left w:val="none" w:sz="0" w:space="0" w:color="auto"/>
                        <w:bottom w:val="none" w:sz="0" w:space="0" w:color="auto"/>
                        <w:right w:val="none" w:sz="0" w:space="0" w:color="auto"/>
                      </w:divBdr>
                    </w:div>
                    <w:div w:id="497037967">
                      <w:marLeft w:val="0"/>
                      <w:marRight w:val="0"/>
                      <w:marTop w:val="0"/>
                      <w:marBottom w:val="0"/>
                      <w:divBdr>
                        <w:top w:val="none" w:sz="0" w:space="0" w:color="auto"/>
                        <w:left w:val="none" w:sz="0" w:space="0" w:color="auto"/>
                        <w:bottom w:val="none" w:sz="0" w:space="0" w:color="auto"/>
                        <w:right w:val="none" w:sz="0" w:space="0" w:color="auto"/>
                      </w:divBdr>
                    </w:div>
                    <w:div w:id="596981499">
                      <w:marLeft w:val="0"/>
                      <w:marRight w:val="0"/>
                      <w:marTop w:val="0"/>
                      <w:marBottom w:val="0"/>
                      <w:divBdr>
                        <w:top w:val="none" w:sz="0" w:space="0" w:color="auto"/>
                        <w:left w:val="none" w:sz="0" w:space="0" w:color="auto"/>
                        <w:bottom w:val="none" w:sz="0" w:space="0" w:color="auto"/>
                        <w:right w:val="none" w:sz="0" w:space="0" w:color="auto"/>
                      </w:divBdr>
                    </w:div>
                    <w:div w:id="1356929866">
                      <w:marLeft w:val="0"/>
                      <w:marRight w:val="0"/>
                      <w:marTop w:val="0"/>
                      <w:marBottom w:val="0"/>
                      <w:divBdr>
                        <w:top w:val="none" w:sz="0" w:space="0" w:color="auto"/>
                        <w:left w:val="none" w:sz="0" w:space="0" w:color="auto"/>
                        <w:bottom w:val="none" w:sz="0" w:space="0" w:color="auto"/>
                        <w:right w:val="none" w:sz="0" w:space="0" w:color="auto"/>
                      </w:divBdr>
                    </w:div>
                    <w:div w:id="1944606551">
                      <w:marLeft w:val="0"/>
                      <w:marRight w:val="0"/>
                      <w:marTop w:val="0"/>
                      <w:marBottom w:val="0"/>
                      <w:divBdr>
                        <w:top w:val="none" w:sz="0" w:space="0" w:color="auto"/>
                        <w:left w:val="none" w:sz="0" w:space="0" w:color="auto"/>
                        <w:bottom w:val="none" w:sz="0" w:space="0" w:color="auto"/>
                        <w:right w:val="none" w:sz="0" w:space="0" w:color="auto"/>
                      </w:divBdr>
                    </w:div>
                    <w:div w:id="1455557782">
                      <w:marLeft w:val="0"/>
                      <w:marRight w:val="0"/>
                      <w:marTop w:val="0"/>
                      <w:marBottom w:val="0"/>
                      <w:divBdr>
                        <w:top w:val="none" w:sz="0" w:space="0" w:color="auto"/>
                        <w:left w:val="none" w:sz="0" w:space="0" w:color="auto"/>
                        <w:bottom w:val="none" w:sz="0" w:space="0" w:color="auto"/>
                        <w:right w:val="none" w:sz="0" w:space="0" w:color="auto"/>
                      </w:divBdr>
                    </w:div>
                    <w:div w:id="1962300776">
                      <w:marLeft w:val="0"/>
                      <w:marRight w:val="0"/>
                      <w:marTop w:val="0"/>
                      <w:marBottom w:val="0"/>
                      <w:divBdr>
                        <w:top w:val="none" w:sz="0" w:space="0" w:color="auto"/>
                        <w:left w:val="none" w:sz="0" w:space="0" w:color="auto"/>
                        <w:bottom w:val="none" w:sz="0" w:space="0" w:color="auto"/>
                        <w:right w:val="none" w:sz="0" w:space="0" w:color="auto"/>
                      </w:divBdr>
                    </w:div>
                    <w:div w:id="333267193">
                      <w:marLeft w:val="0"/>
                      <w:marRight w:val="0"/>
                      <w:marTop w:val="0"/>
                      <w:marBottom w:val="0"/>
                      <w:divBdr>
                        <w:top w:val="none" w:sz="0" w:space="0" w:color="auto"/>
                        <w:left w:val="none" w:sz="0" w:space="0" w:color="auto"/>
                        <w:bottom w:val="none" w:sz="0" w:space="0" w:color="auto"/>
                        <w:right w:val="none" w:sz="0" w:space="0" w:color="auto"/>
                      </w:divBdr>
                    </w:div>
                    <w:div w:id="489836517">
                      <w:marLeft w:val="0"/>
                      <w:marRight w:val="0"/>
                      <w:marTop w:val="0"/>
                      <w:marBottom w:val="0"/>
                      <w:divBdr>
                        <w:top w:val="none" w:sz="0" w:space="0" w:color="auto"/>
                        <w:left w:val="none" w:sz="0" w:space="0" w:color="auto"/>
                        <w:bottom w:val="none" w:sz="0" w:space="0" w:color="auto"/>
                        <w:right w:val="none" w:sz="0" w:space="0" w:color="auto"/>
                      </w:divBdr>
                    </w:div>
                    <w:div w:id="752313771">
                      <w:marLeft w:val="0"/>
                      <w:marRight w:val="0"/>
                      <w:marTop w:val="0"/>
                      <w:marBottom w:val="0"/>
                      <w:divBdr>
                        <w:top w:val="none" w:sz="0" w:space="0" w:color="auto"/>
                        <w:left w:val="none" w:sz="0" w:space="0" w:color="auto"/>
                        <w:bottom w:val="none" w:sz="0" w:space="0" w:color="auto"/>
                        <w:right w:val="none" w:sz="0" w:space="0" w:color="auto"/>
                      </w:divBdr>
                    </w:div>
                    <w:div w:id="1757089444">
                      <w:marLeft w:val="0"/>
                      <w:marRight w:val="0"/>
                      <w:marTop w:val="0"/>
                      <w:marBottom w:val="0"/>
                      <w:divBdr>
                        <w:top w:val="none" w:sz="0" w:space="0" w:color="auto"/>
                        <w:left w:val="none" w:sz="0" w:space="0" w:color="auto"/>
                        <w:bottom w:val="none" w:sz="0" w:space="0" w:color="auto"/>
                        <w:right w:val="none" w:sz="0" w:space="0" w:color="auto"/>
                      </w:divBdr>
                    </w:div>
                    <w:div w:id="1003706919">
                      <w:marLeft w:val="0"/>
                      <w:marRight w:val="0"/>
                      <w:marTop w:val="0"/>
                      <w:marBottom w:val="0"/>
                      <w:divBdr>
                        <w:top w:val="none" w:sz="0" w:space="0" w:color="auto"/>
                        <w:left w:val="none" w:sz="0" w:space="0" w:color="auto"/>
                        <w:bottom w:val="none" w:sz="0" w:space="0" w:color="auto"/>
                        <w:right w:val="none" w:sz="0" w:space="0" w:color="auto"/>
                      </w:divBdr>
                    </w:div>
                    <w:div w:id="483854431">
                      <w:marLeft w:val="0"/>
                      <w:marRight w:val="0"/>
                      <w:marTop w:val="0"/>
                      <w:marBottom w:val="0"/>
                      <w:divBdr>
                        <w:top w:val="none" w:sz="0" w:space="0" w:color="auto"/>
                        <w:left w:val="none" w:sz="0" w:space="0" w:color="auto"/>
                        <w:bottom w:val="none" w:sz="0" w:space="0" w:color="auto"/>
                        <w:right w:val="none" w:sz="0" w:space="0" w:color="auto"/>
                      </w:divBdr>
                    </w:div>
                    <w:div w:id="556862440">
                      <w:marLeft w:val="0"/>
                      <w:marRight w:val="0"/>
                      <w:marTop w:val="0"/>
                      <w:marBottom w:val="0"/>
                      <w:divBdr>
                        <w:top w:val="none" w:sz="0" w:space="0" w:color="auto"/>
                        <w:left w:val="none" w:sz="0" w:space="0" w:color="auto"/>
                        <w:bottom w:val="none" w:sz="0" w:space="0" w:color="auto"/>
                        <w:right w:val="none" w:sz="0" w:space="0" w:color="auto"/>
                      </w:divBdr>
                    </w:div>
                    <w:div w:id="1237790296">
                      <w:marLeft w:val="0"/>
                      <w:marRight w:val="0"/>
                      <w:marTop w:val="0"/>
                      <w:marBottom w:val="0"/>
                      <w:divBdr>
                        <w:top w:val="none" w:sz="0" w:space="0" w:color="auto"/>
                        <w:left w:val="none" w:sz="0" w:space="0" w:color="auto"/>
                        <w:bottom w:val="none" w:sz="0" w:space="0" w:color="auto"/>
                        <w:right w:val="none" w:sz="0" w:space="0" w:color="auto"/>
                      </w:divBdr>
                    </w:div>
                    <w:div w:id="242837968">
                      <w:marLeft w:val="0"/>
                      <w:marRight w:val="0"/>
                      <w:marTop w:val="0"/>
                      <w:marBottom w:val="0"/>
                      <w:divBdr>
                        <w:top w:val="none" w:sz="0" w:space="0" w:color="auto"/>
                        <w:left w:val="none" w:sz="0" w:space="0" w:color="auto"/>
                        <w:bottom w:val="none" w:sz="0" w:space="0" w:color="auto"/>
                        <w:right w:val="none" w:sz="0" w:space="0" w:color="auto"/>
                      </w:divBdr>
                    </w:div>
                    <w:div w:id="1972053867">
                      <w:marLeft w:val="0"/>
                      <w:marRight w:val="0"/>
                      <w:marTop w:val="0"/>
                      <w:marBottom w:val="0"/>
                      <w:divBdr>
                        <w:top w:val="none" w:sz="0" w:space="0" w:color="auto"/>
                        <w:left w:val="none" w:sz="0" w:space="0" w:color="auto"/>
                        <w:bottom w:val="none" w:sz="0" w:space="0" w:color="auto"/>
                        <w:right w:val="none" w:sz="0" w:space="0" w:color="auto"/>
                      </w:divBdr>
                    </w:div>
                    <w:div w:id="947006626">
                      <w:marLeft w:val="0"/>
                      <w:marRight w:val="0"/>
                      <w:marTop w:val="0"/>
                      <w:marBottom w:val="0"/>
                      <w:divBdr>
                        <w:top w:val="none" w:sz="0" w:space="0" w:color="auto"/>
                        <w:left w:val="none" w:sz="0" w:space="0" w:color="auto"/>
                        <w:bottom w:val="none" w:sz="0" w:space="0" w:color="auto"/>
                        <w:right w:val="none" w:sz="0" w:space="0" w:color="auto"/>
                      </w:divBdr>
                    </w:div>
                    <w:div w:id="1487044520">
                      <w:marLeft w:val="0"/>
                      <w:marRight w:val="0"/>
                      <w:marTop w:val="0"/>
                      <w:marBottom w:val="0"/>
                      <w:divBdr>
                        <w:top w:val="none" w:sz="0" w:space="0" w:color="auto"/>
                        <w:left w:val="none" w:sz="0" w:space="0" w:color="auto"/>
                        <w:bottom w:val="none" w:sz="0" w:space="0" w:color="auto"/>
                        <w:right w:val="none" w:sz="0" w:space="0" w:color="auto"/>
                      </w:divBdr>
                    </w:div>
                    <w:div w:id="2138796736">
                      <w:marLeft w:val="0"/>
                      <w:marRight w:val="0"/>
                      <w:marTop w:val="0"/>
                      <w:marBottom w:val="0"/>
                      <w:divBdr>
                        <w:top w:val="none" w:sz="0" w:space="0" w:color="auto"/>
                        <w:left w:val="none" w:sz="0" w:space="0" w:color="auto"/>
                        <w:bottom w:val="none" w:sz="0" w:space="0" w:color="auto"/>
                        <w:right w:val="none" w:sz="0" w:space="0" w:color="auto"/>
                      </w:divBdr>
                    </w:div>
                    <w:div w:id="1457985217">
                      <w:marLeft w:val="0"/>
                      <w:marRight w:val="0"/>
                      <w:marTop w:val="0"/>
                      <w:marBottom w:val="0"/>
                      <w:divBdr>
                        <w:top w:val="none" w:sz="0" w:space="0" w:color="auto"/>
                        <w:left w:val="none" w:sz="0" w:space="0" w:color="auto"/>
                        <w:bottom w:val="none" w:sz="0" w:space="0" w:color="auto"/>
                        <w:right w:val="none" w:sz="0" w:space="0" w:color="auto"/>
                      </w:divBdr>
                    </w:div>
                    <w:div w:id="118573407">
                      <w:marLeft w:val="0"/>
                      <w:marRight w:val="0"/>
                      <w:marTop w:val="0"/>
                      <w:marBottom w:val="0"/>
                      <w:divBdr>
                        <w:top w:val="none" w:sz="0" w:space="0" w:color="auto"/>
                        <w:left w:val="none" w:sz="0" w:space="0" w:color="auto"/>
                        <w:bottom w:val="none" w:sz="0" w:space="0" w:color="auto"/>
                        <w:right w:val="none" w:sz="0" w:space="0" w:color="auto"/>
                      </w:divBdr>
                    </w:div>
                    <w:div w:id="1640957855">
                      <w:marLeft w:val="0"/>
                      <w:marRight w:val="0"/>
                      <w:marTop w:val="0"/>
                      <w:marBottom w:val="0"/>
                      <w:divBdr>
                        <w:top w:val="none" w:sz="0" w:space="0" w:color="auto"/>
                        <w:left w:val="none" w:sz="0" w:space="0" w:color="auto"/>
                        <w:bottom w:val="none" w:sz="0" w:space="0" w:color="auto"/>
                        <w:right w:val="none" w:sz="0" w:space="0" w:color="auto"/>
                      </w:divBdr>
                    </w:div>
                    <w:div w:id="1766805422">
                      <w:marLeft w:val="0"/>
                      <w:marRight w:val="0"/>
                      <w:marTop w:val="0"/>
                      <w:marBottom w:val="0"/>
                      <w:divBdr>
                        <w:top w:val="none" w:sz="0" w:space="0" w:color="auto"/>
                        <w:left w:val="none" w:sz="0" w:space="0" w:color="auto"/>
                        <w:bottom w:val="none" w:sz="0" w:space="0" w:color="auto"/>
                        <w:right w:val="none" w:sz="0" w:space="0" w:color="auto"/>
                      </w:divBdr>
                    </w:div>
                    <w:div w:id="1636065548">
                      <w:marLeft w:val="0"/>
                      <w:marRight w:val="0"/>
                      <w:marTop w:val="0"/>
                      <w:marBottom w:val="0"/>
                      <w:divBdr>
                        <w:top w:val="none" w:sz="0" w:space="0" w:color="auto"/>
                        <w:left w:val="none" w:sz="0" w:space="0" w:color="auto"/>
                        <w:bottom w:val="none" w:sz="0" w:space="0" w:color="auto"/>
                        <w:right w:val="none" w:sz="0" w:space="0" w:color="auto"/>
                      </w:divBdr>
                    </w:div>
                    <w:div w:id="528375290">
                      <w:marLeft w:val="0"/>
                      <w:marRight w:val="0"/>
                      <w:marTop w:val="0"/>
                      <w:marBottom w:val="0"/>
                      <w:divBdr>
                        <w:top w:val="none" w:sz="0" w:space="0" w:color="auto"/>
                        <w:left w:val="none" w:sz="0" w:space="0" w:color="auto"/>
                        <w:bottom w:val="none" w:sz="0" w:space="0" w:color="auto"/>
                        <w:right w:val="none" w:sz="0" w:space="0" w:color="auto"/>
                      </w:divBdr>
                    </w:div>
                    <w:div w:id="1787964434">
                      <w:marLeft w:val="0"/>
                      <w:marRight w:val="0"/>
                      <w:marTop w:val="0"/>
                      <w:marBottom w:val="0"/>
                      <w:divBdr>
                        <w:top w:val="none" w:sz="0" w:space="0" w:color="auto"/>
                        <w:left w:val="none" w:sz="0" w:space="0" w:color="auto"/>
                        <w:bottom w:val="none" w:sz="0" w:space="0" w:color="auto"/>
                        <w:right w:val="none" w:sz="0" w:space="0" w:color="auto"/>
                      </w:divBdr>
                    </w:div>
                    <w:div w:id="1005547379">
                      <w:marLeft w:val="0"/>
                      <w:marRight w:val="0"/>
                      <w:marTop w:val="0"/>
                      <w:marBottom w:val="0"/>
                      <w:divBdr>
                        <w:top w:val="none" w:sz="0" w:space="0" w:color="auto"/>
                        <w:left w:val="none" w:sz="0" w:space="0" w:color="auto"/>
                        <w:bottom w:val="none" w:sz="0" w:space="0" w:color="auto"/>
                        <w:right w:val="none" w:sz="0" w:space="0" w:color="auto"/>
                      </w:divBdr>
                    </w:div>
                    <w:div w:id="953902581">
                      <w:marLeft w:val="0"/>
                      <w:marRight w:val="0"/>
                      <w:marTop w:val="0"/>
                      <w:marBottom w:val="0"/>
                      <w:divBdr>
                        <w:top w:val="none" w:sz="0" w:space="0" w:color="auto"/>
                        <w:left w:val="none" w:sz="0" w:space="0" w:color="auto"/>
                        <w:bottom w:val="none" w:sz="0" w:space="0" w:color="auto"/>
                        <w:right w:val="none" w:sz="0" w:space="0" w:color="auto"/>
                      </w:divBdr>
                    </w:div>
                    <w:div w:id="426771361">
                      <w:marLeft w:val="0"/>
                      <w:marRight w:val="0"/>
                      <w:marTop w:val="0"/>
                      <w:marBottom w:val="0"/>
                      <w:divBdr>
                        <w:top w:val="none" w:sz="0" w:space="0" w:color="auto"/>
                        <w:left w:val="none" w:sz="0" w:space="0" w:color="auto"/>
                        <w:bottom w:val="none" w:sz="0" w:space="0" w:color="auto"/>
                        <w:right w:val="none" w:sz="0" w:space="0" w:color="auto"/>
                      </w:divBdr>
                    </w:div>
                    <w:div w:id="930894247">
                      <w:marLeft w:val="0"/>
                      <w:marRight w:val="0"/>
                      <w:marTop w:val="0"/>
                      <w:marBottom w:val="0"/>
                      <w:divBdr>
                        <w:top w:val="none" w:sz="0" w:space="0" w:color="auto"/>
                        <w:left w:val="none" w:sz="0" w:space="0" w:color="auto"/>
                        <w:bottom w:val="none" w:sz="0" w:space="0" w:color="auto"/>
                        <w:right w:val="none" w:sz="0" w:space="0" w:color="auto"/>
                      </w:divBdr>
                    </w:div>
                    <w:div w:id="244850776">
                      <w:marLeft w:val="0"/>
                      <w:marRight w:val="0"/>
                      <w:marTop w:val="0"/>
                      <w:marBottom w:val="0"/>
                      <w:divBdr>
                        <w:top w:val="none" w:sz="0" w:space="0" w:color="auto"/>
                        <w:left w:val="none" w:sz="0" w:space="0" w:color="auto"/>
                        <w:bottom w:val="none" w:sz="0" w:space="0" w:color="auto"/>
                        <w:right w:val="none" w:sz="0" w:space="0" w:color="auto"/>
                      </w:divBdr>
                    </w:div>
                    <w:div w:id="1581015902">
                      <w:marLeft w:val="0"/>
                      <w:marRight w:val="0"/>
                      <w:marTop w:val="0"/>
                      <w:marBottom w:val="0"/>
                      <w:divBdr>
                        <w:top w:val="none" w:sz="0" w:space="0" w:color="auto"/>
                        <w:left w:val="none" w:sz="0" w:space="0" w:color="auto"/>
                        <w:bottom w:val="none" w:sz="0" w:space="0" w:color="auto"/>
                        <w:right w:val="none" w:sz="0" w:space="0" w:color="auto"/>
                      </w:divBdr>
                    </w:div>
                    <w:div w:id="1013843067">
                      <w:marLeft w:val="0"/>
                      <w:marRight w:val="0"/>
                      <w:marTop w:val="0"/>
                      <w:marBottom w:val="0"/>
                      <w:divBdr>
                        <w:top w:val="none" w:sz="0" w:space="0" w:color="auto"/>
                        <w:left w:val="none" w:sz="0" w:space="0" w:color="auto"/>
                        <w:bottom w:val="none" w:sz="0" w:space="0" w:color="auto"/>
                        <w:right w:val="none" w:sz="0" w:space="0" w:color="auto"/>
                      </w:divBdr>
                    </w:div>
                    <w:div w:id="1660428763">
                      <w:marLeft w:val="0"/>
                      <w:marRight w:val="0"/>
                      <w:marTop w:val="0"/>
                      <w:marBottom w:val="0"/>
                      <w:divBdr>
                        <w:top w:val="none" w:sz="0" w:space="0" w:color="auto"/>
                        <w:left w:val="none" w:sz="0" w:space="0" w:color="auto"/>
                        <w:bottom w:val="none" w:sz="0" w:space="0" w:color="auto"/>
                        <w:right w:val="none" w:sz="0" w:space="0" w:color="auto"/>
                      </w:divBdr>
                    </w:div>
                    <w:div w:id="1775899565">
                      <w:marLeft w:val="0"/>
                      <w:marRight w:val="0"/>
                      <w:marTop w:val="0"/>
                      <w:marBottom w:val="0"/>
                      <w:divBdr>
                        <w:top w:val="none" w:sz="0" w:space="0" w:color="auto"/>
                        <w:left w:val="none" w:sz="0" w:space="0" w:color="auto"/>
                        <w:bottom w:val="none" w:sz="0" w:space="0" w:color="auto"/>
                        <w:right w:val="none" w:sz="0" w:space="0" w:color="auto"/>
                      </w:divBdr>
                    </w:div>
                    <w:div w:id="1479034053">
                      <w:marLeft w:val="0"/>
                      <w:marRight w:val="0"/>
                      <w:marTop w:val="0"/>
                      <w:marBottom w:val="0"/>
                      <w:divBdr>
                        <w:top w:val="none" w:sz="0" w:space="0" w:color="auto"/>
                        <w:left w:val="none" w:sz="0" w:space="0" w:color="auto"/>
                        <w:bottom w:val="none" w:sz="0" w:space="0" w:color="auto"/>
                        <w:right w:val="none" w:sz="0" w:space="0" w:color="auto"/>
                      </w:divBdr>
                    </w:div>
                    <w:div w:id="1696073831">
                      <w:marLeft w:val="0"/>
                      <w:marRight w:val="0"/>
                      <w:marTop w:val="0"/>
                      <w:marBottom w:val="0"/>
                      <w:divBdr>
                        <w:top w:val="none" w:sz="0" w:space="0" w:color="auto"/>
                        <w:left w:val="none" w:sz="0" w:space="0" w:color="auto"/>
                        <w:bottom w:val="none" w:sz="0" w:space="0" w:color="auto"/>
                        <w:right w:val="none" w:sz="0" w:space="0" w:color="auto"/>
                      </w:divBdr>
                    </w:div>
                    <w:div w:id="1847360998">
                      <w:marLeft w:val="0"/>
                      <w:marRight w:val="0"/>
                      <w:marTop w:val="0"/>
                      <w:marBottom w:val="0"/>
                      <w:divBdr>
                        <w:top w:val="none" w:sz="0" w:space="0" w:color="auto"/>
                        <w:left w:val="none" w:sz="0" w:space="0" w:color="auto"/>
                        <w:bottom w:val="none" w:sz="0" w:space="0" w:color="auto"/>
                        <w:right w:val="none" w:sz="0" w:space="0" w:color="auto"/>
                      </w:divBdr>
                    </w:div>
                    <w:div w:id="2111506654">
                      <w:marLeft w:val="0"/>
                      <w:marRight w:val="0"/>
                      <w:marTop w:val="0"/>
                      <w:marBottom w:val="0"/>
                      <w:divBdr>
                        <w:top w:val="none" w:sz="0" w:space="0" w:color="auto"/>
                        <w:left w:val="none" w:sz="0" w:space="0" w:color="auto"/>
                        <w:bottom w:val="none" w:sz="0" w:space="0" w:color="auto"/>
                        <w:right w:val="none" w:sz="0" w:space="0" w:color="auto"/>
                      </w:divBdr>
                    </w:div>
                    <w:div w:id="967199882">
                      <w:marLeft w:val="0"/>
                      <w:marRight w:val="0"/>
                      <w:marTop w:val="0"/>
                      <w:marBottom w:val="0"/>
                      <w:divBdr>
                        <w:top w:val="none" w:sz="0" w:space="0" w:color="auto"/>
                        <w:left w:val="none" w:sz="0" w:space="0" w:color="auto"/>
                        <w:bottom w:val="none" w:sz="0" w:space="0" w:color="auto"/>
                        <w:right w:val="none" w:sz="0" w:space="0" w:color="auto"/>
                      </w:divBdr>
                    </w:div>
                    <w:div w:id="1858422420">
                      <w:marLeft w:val="0"/>
                      <w:marRight w:val="0"/>
                      <w:marTop w:val="0"/>
                      <w:marBottom w:val="0"/>
                      <w:divBdr>
                        <w:top w:val="none" w:sz="0" w:space="0" w:color="auto"/>
                        <w:left w:val="none" w:sz="0" w:space="0" w:color="auto"/>
                        <w:bottom w:val="none" w:sz="0" w:space="0" w:color="auto"/>
                        <w:right w:val="none" w:sz="0" w:space="0" w:color="auto"/>
                      </w:divBdr>
                    </w:div>
                    <w:div w:id="992097913">
                      <w:marLeft w:val="0"/>
                      <w:marRight w:val="0"/>
                      <w:marTop w:val="0"/>
                      <w:marBottom w:val="0"/>
                      <w:divBdr>
                        <w:top w:val="none" w:sz="0" w:space="0" w:color="auto"/>
                        <w:left w:val="none" w:sz="0" w:space="0" w:color="auto"/>
                        <w:bottom w:val="none" w:sz="0" w:space="0" w:color="auto"/>
                        <w:right w:val="none" w:sz="0" w:space="0" w:color="auto"/>
                      </w:divBdr>
                    </w:div>
                    <w:div w:id="1195460759">
                      <w:marLeft w:val="0"/>
                      <w:marRight w:val="0"/>
                      <w:marTop w:val="0"/>
                      <w:marBottom w:val="0"/>
                      <w:divBdr>
                        <w:top w:val="none" w:sz="0" w:space="0" w:color="auto"/>
                        <w:left w:val="none" w:sz="0" w:space="0" w:color="auto"/>
                        <w:bottom w:val="none" w:sz="0" w:space="0" w:color="auto"/>
                        <w:right w:val="none" w:sz="0" w:space="0" w:color="auto"/>
                      </w:divBdr>
                    </w:div>
                    <w:div w:id="1714648548">
                      <w:marLeft w:val="0"/>
                      <w:marRight w:val="0"/>
                      <w:marTop w:val="0"/>
                      <w:marBottom w:val="0"/>
                      <w:divBdr>
                        <w:top w:val="none" w:sz="0" w:space="0" w:color="auto"/>
                        <w:left w:val="none" w:sz="0" w:space="0" w:color="auto"/>
                        <w:bottom w:val="none" w:sz="0" w:space="0" w:color="auto"/>
                        <w:right w:val="none" w:sz="0" w:space="0" w:color="auto"/>
                      </w:divBdr>
                    </w:div>
                    <w:div w:id="1279144079">
                      <w:marLeft w:val="0"/>
                      <w:marRight w:val="0"/>
                      <w:marTop w:val="0"/>
                      <w:marBottom w:val="0"/>
                      <w:divBdr>
                        <w:top w:val="none" w:sz="0" w:space="0" w:color="auto"/>
                        <w:left w:val="none" w:sz="0" w:space="0" w:color="auto"/>
                        <w:bottom w:val="none" w:sz="0" w:space="0" w:color="auto"/>
                        <w:right w:val="none" w:sz="0" w:space="0" w:color="auto"/>
                      </w:divBdr>
                    </w:div>
                    <w:div w:id="2002806166">
                      <w:marLeft w:val="0"/>
                      <w:marRight w:val="0"/>
                      <w:marTop w:val="0"/>
                      <w:marBottom w:val="0"/>
                      <w:divBdr>
                        <w:top w:val="none" w:sz="0" w:space="0" w:color="auto"/>
                        <w:left w:val="none" w:sz="0" w:space="0" w:color="auto"/>
                        <w:bottom w:val="none" w:sz="0" w:space="0" w:color="auto"/>
                        <w:right w:val="none" w:sz="0" w:space="0" w:color="auto"/>
                      </w:divBdr>
                    </w:div>
                    <w:div w:id="1178733707">
                      <w:marLeft w:val="0"/>
                      <w:marRight w:val="0"/>
                      <w:marTop w:val="0"/>
                      <w:marBottom w:val="0"/>
                      <w:divBdr>
                        <w:top w:val="none" w:sz="0" w:space="0" w:color="auto"/>
                        <w:left w:val="none" w:sz="0" w:space="0" w:color="auto"/>
                        <w:bottom w:val="none" w:sz="0" w:space="0" w:color="auto"/>
                        <w:right w:val="none" w:sz="0" w:space="0" w:color="auto"/>
                      </w:divBdr>
                    </w:div>
                    <w:div w:id="747851868">
                      <w:marLeft w:val="0"/>
                      <w:marRight w:val="0"/>
                      <w:marTop w:val="0"/>
                      <w:marBottom w:val="0"/>
                      <w:divBdr>
                        <w:top w:val="none" w:sz="0" w:space="0" w:color="auto"/>
                        <w:left w:val="none" w:sz="0" w:space="0" w:color="auto"/>
                        <w:bottom w:val="none" w:sz="0" w:space="0" w:color="auto"/>
                        <w:right w:val="none" w:sz="0" w:space="0" w:color="auto"/>
                      </w:divBdr>
                    </w:div>
                    <w:div w:id="150489573">
                      <w:marLeft w:val="0"/>
                      <w:marRight w:val="0"/>
                      <w:marTop w:val="0"/>
                      <w:marBottom w:val="0"/>
                      <w:divBdr>
                        <w:top w:val="none" w:sz="0" w:space="0" w:color="auto"/>
                        <w:left w:val="none" w:sz="0" w:space="0" w:color="auto"/>
                        <w:bottom w:val="none" w:sz="0" w:space="0" w:color="auto"/>
                        <w:right w:val="none" w:sz="0" w:space="0" w:color="auto"/>
                      </w:divBdr>
                    </w:div>
                    <w:div w:id="88279557">
                      <w:marLeft w:val="0"/>
                      <w:marRight w:val="0"/>
                      <w:marTop w:val="0"/>
                      <w:marBottom w:val="0"/>
                      <w:divBdr>
                        <w:top w:val="none" w:sz="0" w:space="0" w:color="auto"/>
                        <w:left w:val="none" w:sz="0" w:space="0" w:color="auto"/>
                        <w:bottom w:val="none" w:sz="0" w:space="0" w:color="auto"/>
                        <w:right w:val="none" w:sz="0" w:space="0" w:color="auto"/>
                      </w:divBdr>
                    </w:div>
                    <w:div w:id="1614634618">
                      <w:marLeft w:val="0"/>
                      <w:marRight w:val="0"/>
                      <w:marTop w:val="0"/>
                      <w:marBottom w:val="0"/>
                      <w:divBdr>
                        <w:top w:val="none" w:sz="0" w:space="0" w:color="auto"/>
                        <w:left w:val="none" w:sz="0" w:space="0" w:color="auto"/>
                        <w:bottom w:val="none" w:sz="0" w:space="0" w:color="auto"/>
                        <w:right w:val="none" w:sz="0" w:space="0" w:color="auto"/>
                      </w:divBdr>
                    </w:div>
                    <w:div w:id="534392793">
                      <w:marLeft w:val="0"/>
                      <w:marRight w:val="0"/>
                      <w:marTop w:val="0"/>
                      <w:marBottom w:val="0"/>
                      <w:divBdr>
                        <w:top w:val="none" w:sz="0" w:space="0" w:color="auto"/>
                        <w:left w:val="none" w:sz="0" w:space="0" w:color="auto"/>
                        <w:bottom w:val="none" w:sz="0" w:space="0" w:color="auto"/>
                        <w:right w:val="none" w:sz="0" w:space="0" w:color="auto"/>
                      </w:divBdr>
                    </w:div>
                    <w:div w:id="546795533">
                      <w:marLeft w:val="0"/>
                      <w:marRight w:val="0"/>
                      <w:marTop w:val="0"/>
                      <w:marBottom w:val="0"/>
                      <w:divBdr>
                        <w:top w:val="none" w:sz="0" w:space="0" w:color="auto"/>
                        <w:left w:val="none" w:sz="0" w:space="0" w:color="auto"/>
                        <w:bottom w:val="none" w:sz="0" w:space="0" w:color="auto"/>
                        <w:right w:val="none" w:sz="0" w:space="0" w:color="auto"/>
                      </w:divBdr>
                    </w:div>
                    <w:div w:id="1063792367">
                      <w:marLeft w:val="0"/>
                      <w:marRight w:val="0"/>
                      <w:marTop w:val="0"/>
                      <w:marBottom w:val="0"/>
                      <w:divBdr>
                        <w:top w:val="none" w:sz="0" w:space="0" w:color="auto"/>
                        <w:left w:val="none" w:sz="0" w:space="0" w:color="auto"/>
                        <w:bottom w:val="none" w:sz="0" w:space="0" w:color="auto"/>
                        <w:right w:val="none" w:sz="0" w:space="0" w:color="auto"/>
                      </w:divBdr>
                    </w:div>
                    <w:div w:id="682709906">
                      <w:marLeft w:val="0"/>
                      <w:marRight w:val="0"/>
                      <w:marTop w:val="0"/>
                      <w:marBottom w:val="0"/>
                      <w:divBdr>
                        <w:top w:val="none" w:sz="0" w:space="0" w:color="auto"/>
                        <w:left w:val="none" w:sz="0" w:space="0" w:color="auto"/>
                        <w:bottom w:val="none" w:sz="0" w:space="0" w:color="auto"/>
                        <w:right w:val="none" w:sz="0" w:space="0" w:color="auto"/>
                      </w:divBdr>
                    </w:div>
                    <w:div w:id="734476548">
                      <w:marLeft w:val="0"/>
                      <w:marRight w:val="0"/>
                      <w:marTop w:val="0"/>
                      <w:marBottom w:val="0"/>
                      <w:divBdr>
                        <w:top w:val="none" w:sz="0" w:space="0" w:color="auto"/>
                        <w:left w:val="none" w:sz="0" w:space="0" w:color="auto"/>
                        <w:bottom w:val="none" w:sz="0" w:space="0" w:color="auto"/>
                        <w:right w:val="none" w:sz="0" w:space="0" w:color="auto"/>
                      </w:divBdr>
                    </w:div>
                    <w:div w:id="1843661891">
                      <w:marLeft w:val="0"/>
                      <w:marRight w:val="0"/>
                      <w:marTop w:val="0"/>
                      <w:marBottom w:val="0"/>
                      <w:divBdr>
                        <w:top w:val="none" w:sz="0" w:space="0" w:color="auto"/>
                        <w:left w:val="none" w:sz="0" w:space="0" w:color="auto"/>
                        <w:bottom w:val="none" w:sz="0" w:space="0" w:color="auto"/>
                        <w:right w:val="none" w:sz="0" w:space="0" w:color="auto"/>
                      </w:divBdr>
                    </w:div>
                    <w:div w:id="1625890236">
                      <w:marLeft w:val="0"/>
                      <w:marRight w:val="0"/>
                      <w:marTop w:val="0"/>
                      <w:marBottom w:val="0"/>
                      <w:divBdr>
                        <w:top w:val="none" w:sz="0" w:space="0" w:color="auto"/>
                        <w:left w:val="none" w:sz="0" w:space="0" w:color="auto"/>
                        <w:bottom w:val="none" w:sz="0" w:space="0" w:color="auto"/>
                        <w:right w:val="none" w:sz="0" w:space="0" w:color="auto"/>
                      </w:divBdr>
                    </w:div>
                    <w:div w:id="860629197">
                      <w:marLeft w:val="0"/>
                      <w:marRight w:val="0"/>
                      <w:marTop w:val="0"/>
                      <w:marBottom w:val="0"/>
                      <w:divBdr>
                        <w:top w:val="none" w:sz="0" w:space="0" w:color="auto"/>
                        <w:left w:val="none" w:sz="0" w:space="0" w:color="auto"/>
                        <w:bottom w:val="none" w:sz="0" w:space="0" w:color="auto"/>
                        <w:right w:val="none" w:sz="0" w:space="0" w:color="auto"/>
                      </w:divBdr>
                    </w:div>
                    <w:div w:id="1219515428">
                      <w:marLeft w:val="0"/>
                      <w:marRight w:val="0"/>
                      <w:marTop w:val="0"/>
                      <w:marBottom w:val="0"/>
                      <w:divBdr>
                        <w:top w:val="none" w:sz="0" w:space="0" w:color="auto"/>
                        <w:left w:val="none" w:sz="0" w:space="0" w:color="auto"/>
                        <w:bottom w:val="none" w:sz="0" w:space="0" w:color="auto"/>
                        <w:right w:val="none" w:sz="0" w:space="0" w:color="auto"/>
                      </w:divBdr>
                    </w:div>
                    <w:div w:id="166334188">
                      <w:marLeft w:val="0"/>
                      <w:marRight w:val="0"/>
                      <w:marTop w:val="0"/>
                      <w:marBottom w:val="0"/>
                      <w:divBdr>
                        <w:top w:val="none" w:sz="0" w:space="0" w:color="auto"/>
                        <w:left w:val="none" w:sz="0" w:space="0" w:color="auto"/>
                        <w:bottom w:val="none" w:sz="0" w:space="0" w:color="auto"/>
                        <w:right w:val="none" w:sz="0" w:space="0" w:color="auto"/>
                      </w:divBdr>
                    </w:div>
                    <w:div w:id="132404052">
                      <w:marLeft w:val="0"/>
                      <w:marRight w:val="0"/>
                      <w:marTop w:val="0"/>
                      <w:marBottom w:val="0"/>
                      <w:divBdr>
                        <w:top w:val="none" w:sz="0" w:space="0" w:color="auto"/>
                        <w:left w:val="none" w:sz="0" w:space="0" w:color="auto"/>
                        <w:bottom w:val="none" w:sz="0" w:space="0" w:color="auto"/>
                        <w:right w:val="none" w:sz="0" w:space="0" w:color="auto"/>
                      </w:divBdr>
                    </w:div>
                    <w:div w:id="1733262933">
                      <w:marLeft w:val="0"/>
                      <w:marRight w:val="0"/>
                      <w:marTop w:val="0"/>
                      <w:marBottom w:val="0"/>
                      <w:divBdr>
                        <w:top w:val="none" w:sz="0" w:space="0" w:color="auto"/>
                        <w:left w:val="none" w:sz="0" w:space="0" w:color="auto"/>
                        <w:bottom w:val="none" w:sz="0" w:space="0" w:color="auto"/>
                        <w:right w:val="none" w:sz="0" w:space="0" w:color="auto"/>
                      </w:divBdr>
                    </w:div>
                    <w:div w:id="788865321">
                      <w:marLeft w:val="0"/>
                      <w:marRight w:val="0"/>
                      <w:marTop w:val="0"/>
                      <w:marBottom w:val="0"/>
                      <w:divBdr>
                        <w:top w:val="none" w:sz="0" w:space="0" w:color="auto"/>
                        <w:left w:val="none" w:sz="0" w:space="0" w:color="auto"/>
                        <w:bottom w:val="none" w:sz="0" w:space="0" w:color="auto"/>
                        <w:right w:val="none" w:sz="0" w:space="0" w:color="auto"/>
                      </w:divBdr>
                    </w:div>
                    <w:div w:id="1071346577">
                      <w:marLeft w:val="0"/>
                      <w:marRight w:val="0"/>
                      <w:marTop w:val="0"/>
                      <w:marBottom w:val="0"/>
                      <w:divBdr>
                        <w:top w:val="none" w:sz="0" w:space="0" w:color="auto"/>
                        <w:left w:val="none" w:sz="0" w:space="0" w:color="auto"/>
                        <w:bottom w:val="none" w:sz="0" w:space="0" w:color="auto"/>
                        <w:right w:val="none" w:sz="0" w:space="0" w:color="auto"/>
                      </w:divBdr>
                    </w:div>
                    <w:div w:id="645161901">
                      <w:marLeft w:val="0"/>
                      <w:marRight w:val="0"/>
                      <w:marTop w:val="0"/>
                      <w:marBottom w:val="0"/>
                      <w:divBdr>
                        <w:top w:val="none" w:sz="0" w:space="0" w:color="auto"/>
                        <w:left w:val="none" w:sz="0" w:space="0" w:color="auto"/>
                        <w:bottom w:val="none" w:sz="0" w:space="0" w:color="auto"/>
                        <w:right w:val="none" w:sz="0" w:space="0" w:color="auto"/>
                      </w:divBdr>
                    </w:div>
                    <w:div w:id="404885355">
                      <w:marLeft w:val="0"/>
                      <w:marRight w:val="0"/>
                      <w:marTop w:val="0"/>
                      <w:marBottom w:val="0"/>
                      <w:divBdr>
                        <w:top w:val="none" w:sz="0" w:space="0" w:color="auto"/>
                        <w:left w:val="none" w:sz="0" w:space="0" w:color="auto"/>
                        <w:bottom w:val="none" w:sz="0" w:space="0" w:color="auto"/>
                        <w:right w:val="none" w:sz="0" w:space="0" w:color="auto"/>
                      </w:divBdr>
                    </w:div>
                    <w:div w:id="183634328">
                      <w:marLeft w:val="0"/>
                      <w:marRight w:val="0"/>
                      <w:marTop w:val="0"/>
                      <w:marBottom w:val="0"/>
                      <w:divBdr>
                        <w:top w:val="none" w:sz="0" w:space="0" w:color="auto"/>
                        <w:left w:val="none" w:sz="0" w:space="0" w:color="auto"/>
                        <w:bottom w:val="none" w:sz="0" w:space="0" w:color="auto"/>
                        <w:right w:val="none" w:sz="0" w:space="0" w:color="auto"/>
                      </w:divBdr>
                    </w:div>
                    <w:div w:id="337923510">
                      <w:marLeft w:val="0"/>
                      <w:marRight w:val="0"/>
                      <w:marTop w:val="0"/>
                      <w:marBottom w:val="0"/>
                      <w:divBdr>
                        <w:top w:val="none" w:sz="0" w:space="0" w:color="auto"/>
                        <w:left w:val="none" w:sz="0" w:space="0" w:color="auto"/>
                        <w:bottom w:val="none" w:sz="0" w:space="0" w:color="auto"/>
                        <w:right w:val="none" w:sz="0" w:space="0" w:color="auto"/>
                      </w:divBdr>
                    </w:div>
                    <w:div w:id="1838225876">
                      <w:marLeft w:val="0"/>
                      <w:marRight w:val="0"/>
                      <w:marTop w:val="0"/>
                      <w:marBottom w:val="0"/>
                      <w:divBdr>
                        <w:top w:val="none" w:sz="0" w:space="0" w:color="auto"/>
                        <w:left w:val="none" w:sz="0" w:space="0" w:color="auto"/>
                        <w:bottom w:val="none" w:sz="0" w:space="0" w:color="auto"/>
                        <w:right w:val="none" w:sz="0" w:space="0" w:color="auto"/>
                      </w:divBdr>
                    </w:div>
                    <w:div w:id="1485199425">
                      <w:marLeft w:val="0"/>
                      <w:marRight w:val="0"/>
                      <w:marTop w:val="0"/>
                      <w:marBottom w:val="0"/>
                      <w:divBdr>
                        <w:top w:val="none" w:sz="0" w:space="0" w:color="auto"/>
                        <w:left w:val="none" w:sz="0" w:space="0" w:color="auto"/>
                        <w:bottom w:val="none" w:sz="0" w:space="0" w:color="auto"/>
                        <w:right w:val="none" w:sz="0" w:space="0" w:color="auto"/>
                      </w:divBdr>
                    </w:div>
                    <w:div w:id="1210143753">
                      <w:marLeft w:val="0"/>
                      <w:marRight w:val="0"/>
                      <w:marTop w:val="0"/>
                      <w:marBottom w:val="0"/>
                      <w:divBdr>
                        <w:top w:val="none" w:sz="0" w:space="0" w:color="auto"/>
                        <w:left w:val="none" w:sz="0" w:space="0" w:color="auto"/>
                        <w:bottom w:val="none" w:sz="0" w:space="0" w:color="auto"/>
                        <w:right w:val="none" w:sz="0" w:space="0" w:color="auto"/>
                      </w:divBdr>
                    </w:div>
                    <w:div w:id="1869367313">
                      <w:marLeft w:val="0"/>
                      <w:marRight w:val="0"/>
                      <w:marTop w:val="0"/>
                      <w:marBottom w:val="0"/>
                      <w:divBdr>
                        <w:top w:val="none" w:sz="0" w:space="0" w:color="auto"/>
                        <w:left w:val="none" w:sz="0" w:space="0" w:color="auto"/>
                        <w:bottom w:val="none" w:sz="0" w:space="0" w:color="auto"/>
                        <w:right w:val="none" w:sz="0" w:space="0" w:color="auto"/>
                      </w:divBdr>
                    </w:div>
                    <w:div w:id="1654408773">
                      <w:marLeft w:val="0"/>
                      <w:marRight w:val="0"/>
                      <w:marTop w:val="0"/>
                      <w:marBottom w:val="0"/>
                      <w:divBdr>
                        <w:top w:val="none" w:sz="0" w:space="0" w:color="auto"/>
                        <w:left w:val="none" w:sz="0" w:space="0" w:color="auto"/>
                        <w:bottom w:val="none" w:sz="0" w:space="0" w:color="auto"/>
                        <w:right w:val="none" w:sz="0" w:space="0" w:color="auto"/>
                      </w:divBdr>
                    </w:div>
                    <w:div w:id="1959987532">
                      <w:marLeft w:val="0"/>
                      <w:marRight w:val="0"/>
                      <w:marTop w:val="0"/>
                      <w:marBottom w:val="0"/>
                      <w:divBdr>
                        <w:top w:val="none" w:sz="0" w:space="0" w:color="auto"/>
                        <w:left w:val="none" w:sz="0" w:space="0" w:color="auto"/>
                        <w:bottom w:val="none" w:sz="0" w:space="0" w:color="auto"/>
                        <w:right w:val="none" w:sz="0" w:space="0" w:color="auto"/>
                      </w:divBdr>
                    </w:div>
                    <w:div w:id="749304412">
                      <w:marLeft w:val="0"/>
                      <w:marRight w:val="0"/>
                      <w:marTop w:val="0"/>
                      <w:marBottom w:val="0"/>
                      <w:divBdr>
                        <w:top w:val="none" w:sz="0" w:space="0" w:color="auto"/>
                        <w:left w:val="none" w:sz="0" w:space="0" w:color="auto"/>
                        <w:bottom w:val="none" w:sz="0" w:space="0" w:color="auto"/>
                        <w:right w:val="none" w:sz="0" w:space="0" w:color="auto"/>
                      </w:divBdr>
                    </w:div>
                    <w:div w:id="1272476875">
                      <w:marLeft w:val="0"/>
                      <w:marRight w:val="0"/>
                      <w:marTop w:val="0"/>
                      <w:marBottom w:val="0"/>
                      <w:divBdr>
                        <w:top w:val="none" w:sz="0" w:space="0" w:color="auto"/>
                        <w:left w:val="none" w:sz="0" w:space="0" w:color="auto"/>
                        <w:bottom w:val="none" w:sz="0" w:space="0" w:color="auto"/>
                        <w:right w:val="none" w:sz="0" w:space="0" w:color="auto"/>
                      </w:divBdr>
                    </w:div>
                    <w:div w:id="1188375995">
                      <w:marLeft w:val="0"/>
                      <w:marRight w:val="0"/>
                      <w:marTop w:val="0"/>
                      <w:marBottom w:val="0"/>
                      <w:divBdr>
                        <w:top w:val="none" w:sz="0" w:space="0" w:color="auto"/>
                        <w:left w:val="none" w:sz="0" w:space="0" w:color="auto"/>
                        <w:bottom w:val="none" w:sz="0" w:space="0" w:color="auto"/>
                        <w:right w:val="none" w:sz="0" w:space="0" w:color="auto"/>
                      </w:divBdr>
                    </w:div>
                    <w:div w:id="1687093632">
                      <w:marLeft w:val="0"/>
                      <w:marRight w:val="0"/>
                      <w:marTop w:val="0"/>
                      <w:marBottom w:val="0"/>
                      <w:divBdr>
                        <w:top w:val="none" w:sz="0" w:space="0" w:color="auto"/>
                        <w:left w:val="none" w:sz="0" w:space="0" w:color="auto"/>
                        <w:bottom w:val="none" w:sz="0" w:space="0" w:color="auto"/>
                        <w:right w:val="none" w:sz="0" w:space="0" w:color="auto"/>
                      </w:divBdr>
                    </w:div>
                    <w:div w:id="440875286">
                      <w:marLeft w:val="0"/>
                      <w:marRight w:val="0"/>
                      <w:marTop w:val="0"/>
                      <w:marBottom w:val="0"/>
                      <w:divBdr>
                        <w:top w:val="none" w:sz="0" w:space="0" w:color="auto"/>
                        <w:left w:val="none" w:sz="0" w:space="0" w:color="auto"/>
                        <w:bottom w:val="none" w:sz="0" w:space="0" w:color="auto"/>
                        <w:right w:val="none" w:sz="0" w:space="0" w:color="auto"/>
                      </w:divBdr>
                    </w:div>
                    <w:div w:id="273755780">
                      <w:marLeft w:val="0"/>
                      <w:marRight w:val="0"/>
                      <w:marTop w:val="0"/>
                      <w:marBottom w:val="0"/>
                      <w:divBdr>
                        <w:top w:val="none" w:sz="0" w:space="0" w:color="auto"/>
                        <w:left w:val="none" w:sz="0" w:space="0" w:color="auto"/>
                        <w:bottom w:val="none" w:sz="0" w:space="0" w:color="auto"/>
                        <w:right w:val="none" w:sz="0" w:space="0" w:color="auto"/>
                      </w:divBdr>
                    </w:div>
                    <w:div w:id="449517375">
                      <w:marLeft w:val="0"/>
                      <w:marRight w:val="0"/>
                      <w:marTop w:val="0"/>
                      <w:marBottom w:val="0"/>
                      <w:divBdr>
                        <w:top w:val="none" w:sz="0" w:space="0" w:color="auto"/>
                        <w:left w:val="none" w:sz="0" w:space="0" w:color="auto"/>
                        <w:bottom w:val="none" w:sz="0" w:space="0" w:color="auto"/>
                        <w:right w:val="none" w:sz="0" w:space="0" w:color="auto"/>
                      </w:divBdr>
                    </w:div>
                    <w:div w:id="1557743528">
                      <w:marLeft w:val="0"/>
                      <w:marRight w:val="0"/>
                      <w:marTop w:val="0"/>
                      <w:marBottom w:val="0"/>
                      <w:divBdr>
                        <w:top w:val="none" w:sz="0" w:space="0" w:color="auto"/>
                        <w:left w:val="none" w:sz="0" w:space="0" w:color="auto"/>
                        <w:bottom w:val="none" w:sz="0" w:space="0" w:color="auto"/>
                        <w:right w:val="none" w:sz="0" w:space="0" w:color="auto"/>
                      </w:divBdr>
                    </w:div>
                    <w:div w:id="268321442">
                      <w:marLeft w:val="0"/>
                      <w:marRight w:val="0"/>
                      <w:marTop w:val="0"/>
                      <w:marBottom w:val="0"/>
                      <w:divBdr>
                        <w:top w:val="none" w:sz="0" w:space="0" w:color="auto"/>
                        <w:left w:val="none" w:sz="0" w:space="0" w:color="auto"/>
                        <w:bottom w:val="none" w:sz="0" w:space="0" w:color="auto"/>
                        <w:right w:val="none" w:sz="0" w:space="0" w:color="auto"/>
                      </w:divBdr>
                    </w:div>
                    <w:div w:id="1375541894">
                      <w:marLeft w:val="0"/>
                      <w:marRight w:val="0"/>
                      <w:marTop w:val="0"/>
                      <w:marBottom w:val="0"/>
                      <w:divBdr>
                        <w:top w:val="none" w:sz="0" w:space="0" w:color="auto"/>
                        <w:left w:val="none" w:sz="0" w:space="0" w:color="auto"/>
                        <w:bottom w:val="none" w:sz="0" w:space="0" w:color="auto"/>
                        <w:right w:val="none" w:sz="0" w:space="0" w:color="auto"/>
                      </w:divBdr>
                    </w:div>
                    <w:div w:id="317536564">
                      <w:marLeft w:val="0"/>
                      <w:marRight w:val="0"/>
                      <w:marTop w:val="0"/>
                      <w:marBottom w:val="0"/>
                      <w:divBdr>
                        <w:top w:val="none" w:sz="0" w:space="0" w:color="auto"/>
                        <w:left w:val="none" w:sz="0" w:space="0" w:color="auto"/>
                        <w:bottom w:val="none" w:sz="0" w:space="0" w:color="auto"/>
                        <w:right w:val="none" w:sz="0" w:space="0" w:color="auto"/>
                      </w:divBdr>
                    </w:div>
                    <w:div w:id="717628224">
                      <w:marLeft w:val="0"/>
                      <w:marRight w:val="0"/>
                      <w:marTop w:val="0"/>
                      <w:marBottom w:val="0"/>
                      <w:divBdr>
                        <w:top w:val="none" w:sz="0" w:space="0" w:color="auto"/>
                        <w:left w:val="none" w:sz="0" w:space="0" w:color="auto"/>
                        <w:bottom w:val="none" w:sz="0" w:space="0" w:color="auto"/>
                        <w:right w:val="none" w:sz="0" w:space="0" w:color="auto"/>
                      </w:divBdr>
                    </w:div>
                    <w:div w:id="1587688445">
                      <w:marLeft w:val="0"/>
                      <w:marRight w:val="0"/>
                      <w:marTop w:val="0"/>
                      <w:marBottom w:val="0"/>
                      <w:divBdr>
                        <w:top w:val="none" w:sz="0" w:space="0" w:color="auto"/>
                        <w:left w:val="none" w:sz="0" w:space="0" w:color="auto"/>
                        <w:bottom w:val="none" w:sz="0" w:space="0" w:color="auto"/>
                        <w:right w:val="none" w:sz="0" w:space="0" w:color="auto"/>
                      </w:divBdr>
                    </w:div>
                    <w:div w:id="86539330">
                      <w:marLeft w:val="0"/>
                      <w:marRight w:val="0"/>
                      <w:marTop w:val="0"/>
                      <w:marBottom w:val="0"/>
                      <w:divBdr>
                        <w:top w:val="none" w:sz="0" w:space="0" w:color="auto"/>
                        <w:left w:val="none" w:sz="0" w:space="0" w:color="auto"/>
                        <w:bottom w:val="none" w:sz="0" w:space="0" w:color="auto"/>
                        <w:right w:val="none" w:sz="0" w:space="0" w:color="auto"/>
                      </w:divBdr>
                    </w:div>
                    <w:div w:id="668562338">
                      <w:marLeft w:val="0"/>
                      <w:marRight w:val="0"/>
                      <w:marTop w:val="0"/>
                      <w:marBottom w:val="0"/>
                      <w:divBdr>
                        <w:top w:val="none" w:sz="0" w:space="0" w:color="auto"/>
                        <w:left w:val="none" w:sz="0" w:space="0" w:color="auto"/>
                        <w:bottom w:val="none" w:sz="0" w:space="0" w:color="auto"/>
                        <w:right w:val="none" w:sz="0" w:space="0" w:color="auto"/>
                      </w:divBdr>
                    </w:div>
                    <w:div w:id="934824448">
                      <w:marLeft w:val="0"/>
                      <w:marRight w:val="0"/>
                      <w:marTop w:val="0"/>
                      <w:marBottom w:val="0"/>
                      <w:divBdr>
                        <w:top w:val="none" w:sz="0" w:space="0" w:color="auto"/>
                        <w:left w:val="none" w:sz="0" w:space="0" w:color="auto"/>
                        <w:bottom w:val="none" w:sz="0" w:space="0" w:color="auto"/>
                        <w:right w:val="none" w:sz="0" w:space="0" w:color="auto"/>
                      </w:divBdr>
                    </w:div>
                    <w:div w:id="303629557">
                      <w:marLeft w:val="0"/>
                      <w:marRight w:val="0"/>
                      <w:marTop w:val="0"/>
                      <w:marBottom w:val="0"/>
                      <w:divBdr>
                        <w:top w:val="none" w:sz="0" w:space="0" w:color="auto"/>
                        <w:left w:val="none" w:sz="0" w:space="0" w:color="auto"/>
                        <w:bottom w:val="none" w:sz="0" w:space="0" w:color="auto"/>
                        <w:right w:val="none" w:sz="0" w:space="0" w:color="auto"/>
                      </w:divBdr>
                    </w:div>
                    <w:div w:id="595090491">
                      <w:marLeft w:val="0"/>
                      <w:marRight w:val="0"/>
                      <w:marTop w:val="0"/>
                      <w:marBottom w:val="0"/>
                      <w:divBdr>
                        <w:top w:val="none" w:sz="0" w:space="0" w:color="auto"/>
                        <w:left w:val="none" w:sz="0" w:space="0" w:color="auto"/>
                        <w:bottom w:val="none" w:sz="0" w:space="0" w:color="auto"/>
                        <w:right w:val="none" w:sz="0" w:space="0" w:color="auto"/>
                      </w:divBdr>
                    </w:div>
                    <w:div w:id="1774402456">
                      <w:marLeft w:val="0"/>
                      <w:marRight w:val="0"/>
                      <w:marTop w:val="0"/>
                      <w:marBottom w:val="0"/>
                      <w:divBdr>
                        <w:top w:val="none" w:sz="0" w:space="0" w:color="auto"/>
                        <w:left w:val="none" w:sz="0" w:space="0" w:color="auto"/>
                        <w:bottom w:val="none" w:sz="0" w:space="0" w:color="auto"/>
                        <w:right w:val="none" w:sz="0" w:space="0" w:color="auto"/>
                      </w:divBdr>
                    </w:div>
                    <w:div w:id="1227259208">
                      <w:marLeft w:val="0"/>
                      <w:marRight w:val="0"/>
                      <w:marTop w:val="0"/>
                      <w:marBottom w:val="0"/>
                      <w:divBdr>
                        <w:top w:val="none" w:sz="0" w:space="0" w:color="auto"/>
                        <w:left w:val="none" w:sz="0" w:space="0" w:color="auto"/>
                        <w:bottom w:val="none" w:sz="0" w:space="0" w:color="auto"/>
                        <w:right w:val="none" w:sz="0" w:space="0" w:color="auto"/>
                      </w:divBdr>
                    </w:div>
                    <w:div w:id="1877306765">
                      <w:marLeft w:val="0"/>
                      <w:marRight w:val="0"/>
                      <w:marTop w:val="0"/>
                      <w:marBottom w:val="0"/>
                      <w:divBdr>
                        <w:top w:val="none" w:sz="0" w:space="0" w:color="auto"/>
                        <w:left w:val="none" w:sz="0" w:space="0" w:color="auto"/>
                        <w:bottom w:val="none" w:sz="0" w:space="0" w:color="auto"/>
                        <w:right w:val="none" w:sz="0" w:space="0" w:color="auto"/>
                      </w:divBdr>
                    </w:div>
                    <w:div w:id="1540895838">
                      <w:marLeft w:val="0"/>
                      <w:marRight w:val="0"/>
                      <w:marTop w:val="0"/>
                      <w:marBottom w:val="0"/>
                      <w:divBdr>
                        <w:top w:val="none" w:sz="0" w:space="0" w:color="auto"/>
                        <w:left w:val="none" w:sz="0" w:space="0" w:color="auto"/>
                        <w:bottom w:val="none" w:sz="0" w:space="0" w:color="auto"/>
                        <w:right w:val="none" w:sz="0" w:space="0" w:color="auto"/>
                      </w:divBdr>
                    </w:div>
                    <w:div w:id="44378095">
                      <w:marLeft w:val="0"/>
                      <w:marRight w:val="0"/>
                      <w:marTop w:val="0"/>
                      <w:marBottom w:val="0"/>
                      <w:divBdr>
                        <w:top w:val="none" w:sz="0" w:space="0" w:color="auto"/>
                        <w:left w:val="none" w:sz="0" w:space="0" w:color="auto"/>
                        <w:bottom w:val="none" w:sz="0" w:space="0" w:color="auto"/>
                        <w:right w:val="none" w:sz="0" w:space="0" w:color="auto"/>
                      </w:divBdr>
                    </w:div>
                    <w:div w:id="443958378">
                      <w:marLeft w:val="0"/>
                      <w:marRight w:val="0"/>
                      <w:marTop w:val="0"/>
                      <w:marBottom w:val="0"/>
                      <w:divBdr>
                        <w:top w:val="none" w:sz="0" w:space="0" w:color="auto"/>
                        <w:left w:val="none" w:sz="0" w:space="0" w:color="auto"/>
                        <w:bottom w:val="none" w:sz="0" w:space="0" w:color="auto"/>
                        <w:right w:val="none" w:sz="0" w:space="0" w:color="auto"/>
                      </w:divBdr>
                    </w:div>
                    <w:div w:id="658847353">
                      <w:marLeft w:val="0"/>
                      <w:marRight w:val="0"/>
                      <w:marTop w:val="0"/>
                      <w:marBottom w:val="0"/>
                      <w:divBdr>
                        <w:top w:val="none" w:sz="0" w:space="0" w:color="auto"/>
                        <w:left w:val="none" w:sz="0" w:space="0" w:color="auto"/>
                        <w:bottom w:val="none" w:sz="0" w:space="0" w:color="auto"/>
                        <w:right w:val="none" w:sz="0" w:space="0" w:color="auto"/>
                      </w:divBdr>
                    </w:div>
                    <w:div w:id="1201018687">
                      <w:marLeft w:val="0"/>
                      <w:marRight w:val="0"/>
                      <w:marTop w:val="0"/>
                      <w:marBottom w:val="0"/>
                      <w:divBdr>
                        <w:top w:val="none" w:sz="0" w:space="0" w:color="auto"/>
                        <w:left w:val="none" w:sz="0" w:space="0" w:color="auto"/>
                        <w:bottom w:val="none" w:sz="0" w:space="0" w:color="auto"/>
                        <w:right w:val="none" w:sz="0" w:space="0" w:color="auto"/>
                      </w:divBdr>
                    </w:div>
                    <w:div w:id="1276790515">
                      <w:marLeft w:val="0"/>
                      <w:marRight w:val="0"/>
                      <w:marTop w:val="0"/>
                      <w:marBottom w:val="0"/>
                      <w:divBdr>
                        <w:top w:val="none" w:sz="0" w:space="0" w:color="auto"/>
                        <w:left w:val="none" w:sz="0" w:space="0" w:color="auto"/>
                        <w:bottom w:val="none" w:sz="0" w:space="0" w:color="auto"/>
                        <w:right w:val="none" w:sz="0" w:space="0" w:color="auto"/>
                      </w:divBdr>
                    </w:div>
                    <w:div w:id="135340037">
                      <w:marLeft w:val="0"/>
                      <w:marRight w:val="0"/>
                      <w:marTop w:val="0"/>
                      <w:marBottom w:val="0"/>
                      <w:divBdr>
                        <w:top w:val="none" w:sz="0" w:space="0" w:color="auto"/>
                        <w:left w:val="none" w:sz="0" w:space="0" w:color="auto"/>
                        <w:bottom w:val="none" w:sz="0" w:space="0" w:color="auto"/>
                        <w:right w:val="none" w:sz="0" w:space="0" w:color="auto"/>
                      </w:divBdr>
                    </w:div>
                    <w:div w:id="1770613962">
                      <w:marLeft w:val="0"/>
                      <w:marRight w:val="0"/>
                      <w:marTop w:val="0"/>
                      <w:marBottom w:val="0"/>
                      <w:divBdr>
                        <w:top w:val="none" w:sz="0" w:space="0" w:color="auto"/>
                        <w:left w:val="none" w:sz="0" w:space="0" w:color="auto"/>
                        <w:bottom w:val="none" w:sz="0" w:space="0" w:color="auto"/>
                        <w:right w:val="none" w:sz="0" w:space="0" w:color="auto"/>
                      </w:divBdr>
                    </w:div>
                    <w:div w:id="438985389">
                      <w:marLeft w:val="0"/>
                      <w:marRight w:val="0"/>
                      <w:marTop w:val="0"/>
                      <w:marBottom w:val="0"/>
                      <w:divBdr>
                        <w:top w:val="none" w:sz="0" w:space="0" w:color="auto"/>
                        <w:left w:val="none" w:sz="0" w:space="0" w:color="auto"/>
                        <w:bottom w:val="none" w:sz="0" w:space="0" w:color="auto"/>
                        <w:right w:val="none" w:sz="0" w:space="0" w:color="auto"/>
                      </w:divBdr>
                    </w:div>
                    <w:div w:id="858278057">
                      <w:marLeft w:val="0"/>
                      <w:marRight w:val="0"/>
                      <w:marTop w:val="0"/>
                      <w:marBottom w:val="0"/>
                      <w:divBdr>
                        <w:top w:val="none" w:sz="0" w:space="0" w:color="auto"/>
                        <w:left w:val="none" w:sz="0" w:space="0" w:color="auto"/>
                        <w:bottom w:val="none" w:sz="0" w:space="0" w:color="auto"/>
                        <w:right w:val="none" w:sz="0" w:space="0" w:color="auto"/>
                      </w:divBdr>
                    </w:div>
                    <w:div w:id="368456505">
                      <w:marLeft w:val="0"/>
                      <w:marRight w:val="0"/>
                      <w:marTop w:val="0"/>
                      <w:marBottom w:val="0"/>
                      <w:divBdr>
                        <w:top w:val="none" w:sz="0" w:space="0" w:color="auto"/>
                        <w:left w:val="none" w:sz="0" w:space="0" w:color="auto"/>
                        <w:bottom w:val="none" w:sz="0" w:space="0" w:color="auto"/>
                        <w:right w:val="none" w:sz="0" w:space="0" w:color="auto"/>
                      </w:divBdr>
                    </w:div>
                    <w:div w:id="654602398">
                      <w:marLeft w:val="0"/>
                      <w:marRight w:val="0"/>
                      <w:marTop w:val="0"/>
                      <w:marBottom w:val="0"/>
                      <w:divBdr>
                        <w:top w:val="none" w:sz="0" w:space="0" w:color="auto"/>
                        <w:left w:val="none" w:sz="0" w:space="0" w:color="auto"/>
                        <w:bottom w:val="none" w:sz="0" w:space="0" w:color="auto"/>
                        <w:right w:val="none" w:sz="0" w:space="0" w:color="auto"/>
                      </w:divBdr>
                    </w:div>
                    <w:div w:id="2137218917">
                      <w:marLeft w:val="0"/>
                      <w:marRight w:val="0"/>
                      <w:marTop w:val="0"/>
                      <w:marBottom w:val="0"/>
                      <w:divBdr>
                        <w:top w:val="none" w:sz="0" w:space="0" w:color="auto"/>
                        <w:left w:val="none" w:sz="0" w:space="0" w:color="auto"/>
                        <w:bottom w:val="none" w:sz="0" w:space="0" w:color="auto"/>
                        <w:right w:val="none" w:sz="0" w:space="0" w:color="auto"/>
                      </w:divBdr>
                    </w:div>
                    <w:div w:id="1555190609">
                      <w:marLeft w:val="0"/>
                      <w:marRight w:val="0"/>
                      <w:marTop w:val="0"/>
                      <w:marBottom w:val="0"/>
                      <w:divBdr>
                        <w:top w:val="none" w:sz="0" w:space="0" w:color="auto"/>
                        <w:left w:val="none" w:sz="0" w:space="0" w:color="auto"/>
                        <w:bottom w:val="none" w:sz="0" w:space="0" w:color="auto"/>
                        <w:right w:val="none" w:sz="0" w:space="0" w:color="auto"/>
                      </w:divBdr>
                    </w:div>
                    <w:div w:id="2003970531">
                      <w:marLeft w:val="0"/>
                      <w:marRight w:val="0"/>
                      <w:marTop w:val="0"/>
                      <w:marBottom w:val="0"/>
                      <w:divBdr>
                        <w:top w:val="none" w:sz="0" w:space="0" w:color="auto"/>
                        <w:left w:val="none" w:sz="0" w:space="0" w:color="auto"/>
                        <w:bottom w:val="none" w:sz="0" w:space="0" w:color="auto"/>
                        <w:right w:val="none" w:sz="0" w:space="0" w:color="auto"/>
                      </w:divBdr>
                    </w:div>
                    <w:div w:id="1886016364">
                      <w:marLeft w:val="0"/>
                      <w:marRight w:val="0"/>
                      <w:marTop w:val="0"/>
                      <w:marBottom w:val="0"/>
                      <w:divBdr>
                        <w:top w:val="none" w:sz="0" w:space="0" w:color="auto"/>
                        <w:left w:val="none" w:sz="0" w:space="0" w:color="auto"/>
                        <w:bottom w:val="none" w:sz="0" w:space="0" w:color="auto"/>
                        <w:right w:val="none" w:sz="0" w:space="0" w:color="auto"/>
                      </w:divBdr>
                    </w:div>
                    <w:div w:id="1824156469">
                      <w:marLeft w:val="0"/>
                      <w:marRight w:val="0"/>
                      <w:marTop w:val="0"/>
                      <w:marBottom w:val="0"/>
                      <w:divBdr>
                        <w:top w:val="none" w:sz="0" w:space="0" w:color="auto"/>
                        <w:left w:val="none" w:sz="0" w:space="0" w:color="auto"/>
                        <w:bottom w:val="none" w:sz="0" w:space="0" w:color="auto"/>
                        <w:right w:val="none" w:sz="0" w:space="0" w:color="auto"/>
                      </w:divBdr>
                    </w:div>
                    <w:div w:id="1789621137">
                      <w:marLeft w:val="0"/>
                      <w:marRight w:val="0"/>
                      <w:marTop w:val="0"/>
                      <w:marBottom w:val="0"/>
                      <w:divBdr>
                        <w:top w:val="none" w:sz="0" w:space="0" w:color="auto"/>
                        <w:left w:val="none" w:sz="0" w:space="0" w:color="auto"/>
                        <w:bottom w:val="none" w:sz="0" w:space="0" w:color="auto"/>
                        <w:right w:val="none" w:sz="0" w:space="0" w:color="auto"/>
                      </w:divBdr>
                    </w:div>
                    <w:div w:id="805703265">
                      <w:marLeft w:val="0"/>
                      <w:marRight w:val="0"/>
                      <w:marTop w:val="0"/>
                      <w:marBottom w:val="0"/>
                      <w:divBdr>
                        <w:top w:val="none" w:sz="0" w:space="0" w:color="auto"/>
                        <w:left w:val="none" w:sz="0" w:space="0" w:color="auto"/>
                        <w:bottom w:val="none" w:sz="0" w:space="0" w:color="auto"/>
                        <w:right w:val="none" w:sz="0" w:space="0" w:color="auto"/>
                      </w:divBdr>
                    </w:div>
                    <w:div w:id="984434850">
                      <w:marLeft w:val="0"/>
                      <w:marRight w:val="0"/>
                      <w:marTop w:val="0"/>
                      <w:marBottom w:val="0"/>
                      <w:divBdr>
                        <w:top w:val="none" w:sz="0" w:space="0" w:color="auto"/>
                        <w:left w:val="none" w:sz="0" w:space="0" w:color="auto"/>
                        <w:bottom w:val="none" w:sz="0" w:space="0" w:color="auto"/>
                        <w:right w:val="none" w:sz="0" w:space="0" w:color="auto"/>
                      </w:divBdr>
                    </w:div>
                    <w:div w:id="334504848">
                      <w:marLeft w:val="0"/>
                      <w:marRight w:val="0"/>
                      <w:marTop w:val="0"/>
                      <w:marBottom w:val="0"/>
                      <w:divBdr>
                        <w:top w:val="none" w:sz="0" w:space="0" w:color="auto"/>
                        <w:left w:val="none" w:sz="0" w:space="0" w:color="auto"/>
                        <w:bottom w:val="none" w:sz="0" w:space="0" w:color="auto"/>
                        <w:right w:val="none" w:sz="0" w:space="0" w:color="auto"/>
                      </w:divBdr>
                    </w:div>
                    <w:div w:id="1718428447">
                      <w:marLeft w:val="0"/>
                      <w:marRight w:val="0"/>
                      <w:marTop w:val="0"/>
                      <w:marBottom w:val="0"/>
                      <w:divBdr>
                        <w:top w:val="none" w:sz="0" w:space="0" w:color="auto"/>
                        <w:left w:val="none" w:sz="0" w:space="0" w:color="auto"/>
                        <w:bottom w:val="none" w:sz="0" w:space="0" w:color="auto"/>
                        <w:right w:val="none" w:sz="0" w:space="0" w:color="auto"/>
                      </w:divBdr>
                    </w:div>
                    <w:div w:id="1667706166">
                      <w:marLeft w:val="0"/>
                      <w:marRight w:val="0"/>
                      <w:marTop w:val="0"/>
                      <w:marBottom w:val="0"/>
                      <w:divBdr>
                        <w:top w:val="none" w:sz="0" w:space="0" w:color="auto"/>
                        <w:left w:val="none" w:sz="0" w:space="0" w:color="auto"/>
                        <w:bottom w:val="none" w:sz="0" w:space="0" w:color="auto"/>
                        <w:right w:val="none" w:sz="0" w:space="0" w:color="auto"/>
                      </w:divBdr>
                    </w:div>
                    <w:div w:id="142940669">
                      <w:marLeft w:val="0"/>
                      <w:marRight w:val="0"/>
                      <w:marTop w:val="0"/>
                      <w:marBottom w:val="0"/>
                      <w:divBdr>
                        <w:top w:val="none" w:sz="0" w:space="0" w:color="auto"/>
                        <w:left w:val="none" w:sz="0" w:space="0" w:color="auto"/>
                        <w:bottom w:val="none" w:sz="0" w:space="0" w:color="auto"/>
                        <w:right w:val="none" w:sz="0" w:space="0" w:color="auto"/>
                      </w:divBdr>
                    </w:div>
                    <w:div w:id="154032040">
                      <w:marLeft w:val="0"/>
                      <w:marRight w:val="0"/>
                      <w:marTop w:val="0"/>
                      <w:marBottom w:val="0"/>
                      <w:divBdr>
                        <w:top w:val="none" w:sz="0" w:space="0" w:color="auto"/>
                        <w:left w:val="none" w:sz="0" w:space="0" w:color="auto"/>
                        <w:bottom w:val="none" w:sz="0" w:space="0" w:color="auto"/>
                        <w:right w:val="none" w:sz="0" w:space="0" w:color="auto"/>
                      </w:divBdr>
                    </w:div>
                    <w:div w:id="1671060894">
                      <w:marLeft w:val="0"/>
                      <w:marRight w:val="0"/>
                      <w:marTop w:val="0"/>
                      <w:marBottom w:val="0"/>
                      <w:divBdr>
                        <w:top w:val="none" w:sz="0" w:space="0" w:color="auto"/>
                        <w:left w:val="none" w:sz="0" w:space="0" w:color="auto"/>
                        <w:bottom w:val="none" w:sz="0" w:space="0" w:color="auto"/>
                        <w:right w:val="none" w:sz="0" w:space="0" w:color="auto"/>
                      </w:divBdr>
                    </w:div>
                    <w:div w:id="729041912">
                      <w:marLeft w:val="0"/>
                      <w:marRight w:val="0"/>
                      <w:marTop w:val="0"/>
                      <w:marBottom w:val="0"/>
                      <w:divBdr>
                        <w:top w:val="none" w:sz="0" w:space="0" w:color="auto"/>
                        <w:left w:val="none" w:sz="0" w:space="0" w:color="auto"/>
                        <w:bottom w:val="none" w:sz="0" w:space="0" w:color="auto"/>
                        <w:right w:val="none" w:sz="0" w:space="0" w:color="auto"/>
                      </w:divBdr>
                    </w:div>
                    <w:div w:id="318921244">
                      <w:marLeft w:val="0"/>
                      <w:marRight w:val="0"/>
                      <w:marTop w:val="0"/>
                      <w:marBottom w:val="0"/>
                      <w:divBdr>
                        <w:top w:val="none" w:sz="0" w:space="0" w:color="auto"/>
                        <w:left w:val="none" w:sz="0" w:space="0" w:color="auto"/>
                        <w:bottom w:val="none" w:sz="0" w:space="0" w:color="auto"/>
                        <w:right w:val="none" w:sz="0" w:space="0" w:color="auto"/>
                      </w:divBdr>
                    </w:div>
                    <w:div w:id="190191707">
                      <w:marLeft w:val="0"/>
                      <w:marRight w:val="0"/>
                      <w:marTop w:val="0"/>
                      <w:marBottom w:val="0"/>
                      <w:divBdr>
                        <w:top w:val="none" w:sz="0" w:space="0" w:color="auto"/>
                        <w:left w:val="none" w:sz="0" w:space="0" w:color="auto"/>
                        <w:bottom w:val="none" w:sz="0" w:space="0" w:color="auto"/>
                        <w:right w:val="none" w:sz="0" w:space="0" w:color="auto"/>
                      </w:divBdr>
                    </w:div>
                    <w:div w:id="1633247800">
                      <w:marLeft w:val="0"/>
                      <w:marRight w:val="0"/>
                      <w:marTop w:val="0"/>
                      <w:marBottom w:val="0"/>
                      <w:divBdr>
                        <w:top w:val="none" w:sz="0" w:space="0" w:color="auto"/>
                        <w:left w:val="none" w:sz="0" w:space="0" w:color="auto"/>
                        <w:bottom w:val="none" w:sz="0" w:space="0" w:color="auto"/>
                        <w:right w:val="none" w:sz="0" w:space="0" w:color="auto"/>
                      </w:divBdr>
                    </w:div>
                    <w:div w:id="471603009">
                      <w:marLeft w:val="0"/>
                      <w:marRight w:val="0"/>
                      <w:marTop w:val="0"/>
                      <w:marBottom w:val="0"/>
                      <w:divBdr>
                        <w:top w:val="none" w:sz="0" w:space="0" w:color="auto"/>
                        <w:left w:val="none" w:sz="0" w:space="0" w:color="auto"/>
                        <w:bottom w:val="none" w:sz="0" w:space="0" w:color="auto"/>
                        <w:right w:val="none" w:sz="0" w:space="0" w:color="auto"/>
                      </w:divBdr>
                    </w:div>
                    <w:div w:id="590046799">
                      <w:marLeft w:val="0"/>
                      <w:marRight w:val="0"/>
                      <w:marTop w:val="0"/>
                      <w:marBottom w:val="0"/>
                      <w:divBdr>
                        <w:top w:val="none" w:sz="0" w:space="0" w:color="auto"/>
                        <w:left w:val="none" w:sz="0" w:space="0" w:color="auto"/>
                        <w:bottom w:val="none" w:sz="0" w:space="0" w:color="auto"/>
                        <w:right w:val="none" w:sz="0" w:space="0" w:color="auto"/>
                      </w:divBdr>
                    </w:div>
                    <w:div w:id="354699133">
                      <w:marLeft w:val="0"/>
                      <w:marRight w:val="0"/>
                      <w:marTop w:val="0"/>
                      <w:marBottom w:val="0"/>
                      <w:divBdr>
                        <w:top w:val="none" w:sz="0" w:space="0" w:color="auto"/>
                        <w:left w:val="none" w:sz="0" w:space="0" w:color="auto"/>
                        <w:bottom w:val="none" w:sz="0" w:space="0" w:color="auto"/>
                        <w:right w:val="none" w:sz="0" w:space="0" w:color="auto"/>
                      </w:divBdr>
                    </w:div>
                    <w:div w:id="375854432">
                      <w:marLeft w:val="0"/>
                      <w:marRight w:val="0"/>
                      <w:marTop w:val="0"/>
                      <w:marBottom w:val="0"/>
                      <w:divBdr>
                        <w:top w:val="none" w:sz="0" w:space="0" w:color="auto"/>
                        <w:left w:val="none" w:sz="0" w:space="0" w:color="auto"/>
                        <w:bottom w:val="none" w:sz="0" w:space="0" w:color="auto"/>
                        <w:right w:val="none" w:sz="0" w:space="0" w:color="auto"/>
                      </w:divBdr>
                    </w:div>
                    <w:div w:id="164899279">
                      <w:marLeft w:val="0"/>
                      <w:marRight w:val="0"/>
                      <w:marTop w:val="0"/>
                      <w:marBottom w:val="0"/>
                      <w:divBdr>
                        <w:top w:val="none" w:sz="0" w:space="0" w:color="auto"/>
                        <w:left w:val="none" w:sz="0" w:space="0" w:color="auto"/>
                        <w:bottom w:val="none" w:sz="0" w:space="0" w:color="auto"/>
                        <w:right w:val="none" w:sz="0" w:space="0" w:color="auto"/>
                      </w:divBdr>
                    </w:div>
                    <w:div w:id="1833447766">
                      <w:marLeft w:val="0"/>
                      <w:marRight w:val="0"/>
                      <w:marTop w:val="0"/>
                      <w:marBottom w:val="0"/>
                      <w:divBdr>
                        <w:top w:val="none" w:sz="0" w:space="0" w:color="auto"/>
                        <w:left w:val="none" w:sz="0" w:space="0" w:color="auto"/>
                        <w:bottom w:val="none" w:sz="0" w:space="0" w:color="auto"/>
                        <w:right w:val="none" w:sz="0" w:space="0" w:color="auto"/>
                      </w:divBdr>
                    </w:div>
                    <w:div w:id="1034581098">
                      <w:marLeft w:val="0"/>
                      <w:marRight w:val="0"/>
                      <w:marTop w:val="0"/>
                      <w:marBottom w:val="0"/>
                      <w:divBdr>
                        <w:top w:val="none" w:sz="0" w:space="0" w:color="auto"/>
                        <w:left w:val="none" w:sz="0" w:space="0" w:color="auto"/>
                        <w:bottom w:val="none" w:sz="0" w:space="0" w:color="auto"/>
                        <w:right w:val="none" w:sz="0" w:space="0" w:color="auto"/>
                      </w:divBdr>
                    </w:div>
                    <w:div w:id="82281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190391">
      <w:bodyDiv w:val="1"/>
      <w:marLeft w:val="0"/>
      <w:marRight w:val="0"/>
      <w:marTop w:val="0"/>
      <w:marBottom w:val="0"/>
      <w:divBdr>
        <w:top w:val="none" w:sz="0" w:space="0" w:color="auto"/>
        <w:left w:val="none" w:sz="0" w:space="0" w:color="auto"/>
        <w:bottom w:val="none" w:sz="0" w:space="0" w:color="auto"/>
        <w:right w:val="none" w:sz="0" w:space="0" w:color="auto"/>
      </w:divBdr>
      <w:divsChild>
        <w:div w:id="1001201437">
          <w:marLeft w:val="0"/>
          <w:marRight w:val="0"/>
          <w:marTop w:val="0"/>
          <w:marBottom w:val="0"/>
          <w:divBdr>
            <w:top w:val="none" w:sz="0" w:space="0" w:color="auto"/>
            <w:left w:val="none" w:sz="0" w:space="0" w:color="auto"/>
            <w:bottom w:val="none" w:sz="0" w:space="0" w:color="auto"/>
            <w:right w:val="none" w:sz="0" w:space="0" w:color="auto"/>
          </w:divBdr>
          <w:divsChild>
            <w:div w:id="510027169">
              <w:marLeft w:val="0"/>
              <w:marRight w:val="0"/>
              <w:marTop w:val="0"/>
              <w:marBottom w:val="0"/>
              <w:divBdr>
                <w:top w:val="none" w:sz="0" w:space="0" w:color="auto"/>
                <w:left w:val="none" w:sz="0" w:space="0" w:color="auto"/>
                <w:bottom w:val="none" w:sz="0" w:space="0" w:color="auto"/>
                <w:right w:val="none" w:sz="0" w:space="0" w:color="auto"/>
              </w:divBdr>
            </w:div>
            <w:div w:id="2132432119">
              <w:marLeft w:val="0"/>
              <w:marRight w:val="0"/>
              <w:marTop w:val="0"/>
              <w:marBottom w:val="0"/>
              <w:divBdr>
                <w:top w:val="none" w:sz="0" w:space="0" w:color="auto"/>
                <w:left w:val="none" w:sz="0" w:space="0" w:color="auto"/>
                <w:bottom w:val="none" w:sz="0" w:space="0" w:color="auto"/>
                <w:right w:val="none" w:sz="0" w:space="0" w:color="auto"/>
              </w:divBdr>
            </w:div>
            <w:div w:id="877930140">
              <w:marLeft w:val="0"/>
              <w:marRight w:val="0"/>
              <w:marTop w:val="0"/>
              <w:marBottom w:val="0"/>
              <w:divBdr>
                <w:top w:val="none" w:sz="0" w:space="0" w:color="auto"/>
                <w:left w:val="none" w:sz="0" w:space="0" w:color="auto"/>
                <w:bottom w:val="none" w:sz="0" w:space="0" w:color="auto"/>
                <w:right w:val="none" w:sz="0" w:space="0" w:color="auto"/>
              </w:divBdr>
            </w:div>
            <w:div w:id="1349523190">
              <w:marLeft w:val="0"/>
              <w:marRight w:val="0"/>
              <w:marTop w:val="0"/>
              <w:marBottom w:val="0"/>
              <w:divBdr>
                <w:top w:val="none" w:sz="0" w:space="0" w:color="auto"/>
                <w:left w:val="none" w:sz="0" w:space="0" w:color="auto"/>
                <w:bottom w:val="none" w:sz="0" w:space="0" w:color="auto"/>
                <w:right w:val="none" w:sz="0" w:space="0" w:color="auto"/>
              </w:divBdr>
            </w:div>
            <w:div w:id="1531187412">
              <w:marLeft w:val="0"/>
              <w:marRight w:val="0"/>
              <w:marTop w:val="0"/>
              <w:marBottom w:val="0"/>
              <w:divBdr>
                <w:top w:val="none" w:sz="0" w:space="0" w:color="auto"/>
                <w:left w:val="none" w:sz="0" w:space="0" w:color="auto"/>
                <w:bottom w:val="none" w:sz="0" w:space="0" w:color="auto"/>
                <w:right w:val="none" w:sz="0" w:space="0" w:color="auto"/>
              </w:divBdr>
            </w:div>
            <w:div w:id="531922585">
              <w:marLeft w:val="0"/>
              <w:marRight w:val="0"/>
              <w:marTop w:val="0"/>
              <w:marBottom w:val="0"/>
              <w:divBdr>
                <w:top w:val="none" w:sz="0" w:space="0" w:color="auto"/>
                <w:left w:val="none" w:sz="0" w:space="0" w:color="auto"/>
                <w:bottom w:val="none" w:sz="0" w:space="0" w:color="auto"/>
                <w:right w:val="none" w:sz="0" w:space="0" w:color="auto"/>
              </w:divBdr>
            </w:div>
            <w:div w:id="1831169787">
              <w:marLeft w:val="0"/>
              <w:marRight w:val="0"/>
              <w:marTop w:val="0"/>
              <w:marBottom w:val="0"/>
              <w:divBdr>
                <w:top w:val="none" w:sz="0" w:space="0" w:color="auto"/>
                <w:left w:val="none" w:sz="0" w:space="0" w:color="auto"/>
                <w:bottom w:val="none" w:sz="0" w:space="0" w:color="auto"/>
                <w:right w:val="none" w:sz="0" w:space="0" w:color="auto"/>
              </w:divBdr>
            </w:div>
            <w:div w:id="921841327">
              <w:marLeft w:val="0"/>
              <w:marRight w:val="0"/>
              <w:marTop w:val="0"/>
              <w:marBottom w:val="0"/>
              <w:divBdr>
                <w:top w:val="none" w:sz="0" w:space="0" w:color="auto"/>
                <w:left w:val="none" w:sz="0" w:space="0" w:color="auto"/>
                <w:bottom w:val="none" w:sz="0" w:space="0" w:color="auto"/>
                <w:right w:val="none" w:sz="0" w:space="0" w:color="auto"/>
              </w:divBdr>
            </w:div>
            <w:div w:id="118259232">
              <w:marLeft w:val="0"/>
              <w:marRight w:val="0"/>
              <w:marTop w:val="0"/>
              <w:marBottom w:val="0"/>
              <w:divBdr>
                <w:top w:val="none" w:sz="0" w:space="0" w:color="auto"/>
                <w:left w:val="none" w:sz="0" w:space="0" w:color="auto"/>
                <w:bottom w:val="none" w:sz="0" w:space="0" w:color="auto"/>
                <w:right w:val="none" w:sz="0" w:space="0" w:color="auto"/>
              </w:divBdr>
            </w:div>
            <w:div w:id="1214462427">
              <w:marLeft w:val="0"/>
              <w:marRight w:val="0"/>
              <w:marTop w:val="0"/>
              <w:marBottom w:val="0"/>
              <w:divBdr>
                <w:top w:val="none" w:sz="0" w:space="0" w:color="auto"/>
                <w:left w:val="none" w:sz="0" w:space="0" w:color="auto"/>
                <w:bottom w:val="none" w:sz="0" w:space="0" w:color="auto"/>
                <w:right w:val="none" w:sz="0" w:space="0" w:color="auto"/>
              </w:divBdr>
            </w:div>
            <w:div w:id="756637535">
              <w:marLeft w:val="0"/>
              <w:marRight w:val="0"/>
              <w:marTop w:val="0"/>
              <w:marBottom w:val="0"/>
              <w:divBdr>
                <w:top w:val="none" w:sz="0" w:space="0" w:color="auto"/>
                <w:left w:val="none" w:sz="0" w:space="0" w:color="auto"/>
                <w:bottom w:val="none" w:sz="0" w:space="0" w:color="auto"/>
                <w:right w:val="none" w:sz="0" w:space="0" w:color="auto"/>
              </w:divBdr>
            </w:div>
            <w:div w:id="1902472895">
              <w:marLeft w:val="0"/>
              <w:marRight w:val="0"/>
              <w:marTop w:val="0"/>
              <w:marBottom w:val="0"/>
              <w:divBdr>
                <w:top w:val="none" w:sz="0" w:space="0" w:color="auto"/>
                <w:left w:val="none" w:sz="0" w:space="0" w:color="auto"/>
                <w:bottom w:val="none" w:sz="0" w:space="0" w:color="auto"/>
                <w:right w:val="none" w:sz="0" w:space="0" w:color="auto"/>
              </w:divBdr>
            </w:div>
            <w:div w:id="1086346688">
              <w:marLeft w:val="0"/>
              <w:marRight w:val="0"/>
              <w:marTop w:val="0"/>
              <w:marBottom w:val="0"/>
              <w:divBdr>
                <w:top w:val="none" w:sz="0" w:space="0" w:color="auto"/>
                <w:left w:val="none" w:sz="0" w:space="0" w:color="auto"/>
                <w:bottom w:val="none" w:sz="0" w:space="0" w:color="auto"/>
                <w:right w:val="none" w:sz="0" w:space="0" w:color="auto"/>
              </w:divBdr>
            </w:div>
            <w:div w:id="1087533481">
              <w:marLeft w:val="0"/>
              <w:marRight w:val="0"/>
              <w:marTop w:val="0"/>
              <w:marBottom w:val="0"/>
              <w:divBdr>
                <w:top w:val="none" w:sz="0" w:space="0" w:color="auto"/>
                <w:left w:val="none" w:sz="0" w:space="0" w:color="auto"/>
                <w:bottom w:val="none" w:sz="0" w:space="0" w:color="auto"/>
                <w:right w:val="none" w:sz="0" w:space="0" w:color="auto"/>
              </w:divBdr>
            </w:div>
            <w:div w:id="2134470599">
              <w:marLeft w:val="0"/>
              <w:marRight w:val="0"/>
              <w:marTop w:val="0"/>
              <w:marBottom w:val="0"/>
              <w:divBdr>
                <w:top w:val="none" w:sz="0" w:space="0" w:color="auto"/>
                <w:left w:val="none" w:sz="0" w:space="0" w:color="auto"/>
                <w:bottom w:val="none" w:sz="0" w:space="0" w:color="auto"/>
                <w:right w:val="none" w:sz="0" w:space="0" w:color="auto"/>
              </w:divBdr>
            </w:div>
            <w:div w:id="1204901641">
              <w:marLeft w:val="0"/>
              <w:marRight w:val="0"/>
              <w:marTop w:val="0"/>
              <w:marBottom w:val="0"/>
              <w:divBdr>
                <w:top w:val="none" w:sz="0" w:space="0" w:color="auto"/>
                <w:left w:val="none" w:sz="0" w:space="0" w:color="auto"/>
                <w:bottom w:val="none" w:sz="0" w:space="0" w:color="auto"/>
                <w:right w:val="none" w:sz="0" w:space="0" w:color="auto"/>
              </w:divBdr>
            </w:div>
            <w:div w:id="505872834">
              <w:marLeft w:val="0"/>
              <w:marRight w:val="0"/>
              <w:marTop w:val="0"/>
              <w:marBottom w:val="0"/>
              <w:divBdr>
                <w:top w:val="none" w:sz="0" w:space="0" w:color="auto"/>
                <w:left w:val="none" w:sz="0" w:space="0" w:color="auto"/>
                <w:bottom w:val="none" w:sz="0" w:space="0" w:color="auto"/>
                <w:right w:val="none" w:sz="0" w:space="0" w:color="auto"/>
              </w:divBdr>
            </w:div>
            <w:div w:id="1879857063">
              <w:marLeft w:val="0"/>
              <w:marRight w:val="0"/>
              <w:marTop w:val="0"/>
              <w:marBottom w:val="0"/>
              <w:divBdr>
                <w:top w:val="none" w:sz="0" w:space="0" w:color="auto"/>
                <w:left w:val="none" w:sz="0" w:space="0" w:color="auto"/>
                <w:bottom w:val="none" w:sz="0" w:space="0" w:color="auto"/>
                <w:right w:val="none" w:sz="0" w:space="0" w:color="auto"/>
              </w:divBdr>
            </w:div>
            <w:div w:id="1095783148">
              <w:marLeft w:val="0"/>
              <w:marRight w:val="0"/>
              <w:marTop w:val="0"/>
              <w:marBottom w:val="0"/>
              <w:divBdr>
                <w:top w:val="none" w:sz="0" w:space="0" w:color="auto"/>
                <w:left w:val="none" w:sz="0" w:space="0" w:color="auto"/>
                <w:bottom w:val="none" w:sz="0" w:space="0" w:color="auto"/>
                <w:right w:val="none" w:sz="0" w:space="0" w:color="auto"/>
              </w:divBdr>
            </w:div>
            <w:div w:id="960379664">
              <w:marLeft w:val="0"/>
              <w:marRight w:val="0"/>
              <w:marTop w:val="0"/>
              <w:marBottom w:val="0"/>
              <w:divBdr>
                <w:top w:val="none" w:sz="0" w:space="0" w:color="auto"/>
                <w:left w:val="none" w:sz="0" w:space="0" w:color="auto"/>
                <w:bottom w:val="none" w:sz="0" w:space="0" w:color="auto"/>
                <w:right w:val="none" w:sz="0" w:space="0" w:color="auto"/>
              </w:divBdr>
            </w:div>
            <w:div w:id="1720786765">
              <w:marLeft w:val="0"/>
              <w:marRight w:val="0"/>
              <w:marTop w:val="0"/>
              <w:marBottom w:val="0"/>
              <w:divBdr>
                <w:top w:val="none" w:sz="0" w:space="0" w:color="auto"/>
                <w:left w:val="none" w:sz="0" w:space="0" w:color="auto"/>
                <w:bottom w:val="none" w:sz="0" w:space="0" w:color="auto"/>
                <w:right w:val="none" w:sz="0" w:space="0" w:color="auto"/>
              </w:divBdr>
            </w:div>
            <w:div w:id="145648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5389">
      <w:bodyDiv w:val="1"/>
      <w:marLeft w:val="0"/>
      <w:marRight w:val="0"/>
      <w:marTop w:val="0"/>
      <w:marBottom w:val="0"/>
      <w:divBdr>
        <w:top w:val="none" w:sz="0" w:space="0" w:color="auto"/>
        <w:left w:val="none" w:sz="0" w:space="0" w:color="auto"/>
        <w:bottom w:val="none" w:sz="0" w:space="0" w:color="auto"/>
        <w:right w:val="none" w:sz="0" w:space="0" w:color="auto"/>
      </w:divBdr>
      <w:divsChild>
        <w:div w:id="1457262494">
          <w:marLeft w:val="0"/>
          <w:marRight w:val="0"/>
          <w:marTop w:val="0"/>
          <w:marBottom w:val="0"/>
          <w:divBdr>
            <w:top w:val="none" w:sz="0" w:space="0" w:color="auto"/>
            <w:left w:val="none" w:sz="0" w:space="0" w:color="auto"/>
            <w:bottom w:val="none" w:sz="0" w:space="0" w:color="auto"/>
            <w:right w:val="none" w:sz="0" w:space="0" w:color="auto"/>
          </w:divBdr>
          <w:divsChild>
            <w:div w:id="1602255366">
              <w:marLeft w:val="0"/>
              <w:marRight w:val="0"/>
              <w:marTop w:val="0"/>
              <w:marBottom w:val="0"/>
              <w:divBdr>
                <w:top w:val="none" w:sz="0" w:space="0" w:color="auto"/>
                <w:left w:val="none" w:sz="0" w:space="0" w:color="auto"/>
                <w:bottom w:val="none" w:sz="0" w:space="0" w:color="auto"/>
                <w:right w:val="none" w:sz="0" w:space="0" w:color="auto"/>
              </w:divBdr>
            </w:div>
            <w:div w:id="1453943711">
              <w:marLeft w:val="0"/>
              <w:marRight w:val="0"/>
              <w:marTop w:val="0"/>
              <w:marBottom w:val="0"/>
              <w:divBdr>
                <w:top w:val="none" w:sz="0" w:space="0" w:color="auto"/>
                <w:left w:val="none" w:sz="0" w:space="0" w:color="auto"/>
                <w:bottom w:val="none" w:sz="0" w:space="0" w:color="auto"/>
                <w:right w:val="none" w:sz="0" w:space="0" w:color="auto"/>
              </w:divBdr>
            </w:div>
            <w:div w:id="1609313465">
              <w:marLeft w:val="0"/>
              <w:marRight w:val="0"/>
              <w:marTop w:val="0"/>
              <w:marBottom w:val="0"/>
              <w:divBdr>
                <w:top w:val="none" w:sz="0" w:space="0" w:color="auto"/>
                <w:left w:val="none" w:sz="0" w:space="0" w:color="auto"/>
                <w:bottom w:val="none" w:sz="0" w:space="0" w:color="auto"/>
                <w:right w:val="none" w:sz="0" w:space="0" w:color="auto"/>
              </w:divBdr>
            </w:div>
            <w:div w:id="1553927217">
              <w:marLeft w:val="0"/>
              <w:marRight w:val="0"/>
              <w:marTop w:val="0"/>
              <w:marBottom w:val="0"/>
              <w:divBdr>
                <w:top w:val="none" w:sz="0" w:space="0" w:color="auto"/>
                <w:left w:val="none" w:sz="0" w:space="0" w:color="auto"/>
                <w:bottom w:val="none" w:sz="0" w:space="0" w:color="auto"/>
                <w:right w:val="none" w:sz="0" w:space="0" w:color="auto"/>
              </w:divBdr>
            </w:div>
            <w:div w:id="1156263141">
              <w:marLeft w:val="0"/>
              <w:marRight w:val="0"/>
              <w:marTop w:val="0"/>
              <w:marBottom w:val="0"/>
              <w:divBdr>
                <w:top w:val="none" w:sz="0" w:space="0" w:color="auto"/>
                <w:left w:val="none" w:sz="0" w:space="0" w:color="auto"/>
                <w:bottom w:val="none" w:sz="0" w:space="0" w:color="auto"/>
                <w:right w:val="none" w:sz="0" w:space="0" w:color="auto"/>
              </w:divBdr>
            </w:div>
            <w:div w:id="1725060373">
              <w:marLeft w:val="0"/>
              <w:marRight w:val="0"/>
              <w:marTop w:val="0"/>
              <w:marBottom w:val="0"/>
              <w:divBdr>
                <w:top w:val="none" w:sz="0" w:space="0" w:color="auto"/>
                <w:left w:val="none" w:sz="0" w:space="0" w:color="auto"/>
                <w:bottom w:val="none" w:sz="0" w:space="0" w:color="auto"/>
                <w:right w:val="none" w:sz="0" w:space="0" w:color="auto"/>
              </w:divBdr>
            </w:div>
            <w:div w:id="675883000">
              <w:marLeft w:val="0"/>
              <w:marRight w:val="0"/>
              <w:marTop w:val="0"/>
              <w:marBottom w:val="0"/>
              <w:divBdr>
                <w:top w:val="none" w:sz="0" w:space="0" w:color="auto"/>
                <w:left w:val="none" w:sz="0" w:space="0" w:color="auto"/>
                <w:bottom w:val="none" w:sz="0" w:space="0" w:color="auto"/>
                <w:right w:val="none" w:sz="0" w:space="0" w:color="auto"/>
              </w:divBdr>
            </w:div>
            <w:div w:id="1503082112">
              <w:marLeft w:val="0"/>
              <w:marRight w:val="0"/>
              <w:marTop w:val="0"/>
              <w:marBottom w:val="0"/>
              <w:divBdr>
                <w:top w:val="none" w:sz="0" w:space="0" w:color="auto"/>
                <w:left w:val="none" w:sz="0" w:space="0" w:color="auto"/>
                <w:bottom w:val="none" w:sz="0" w:space="0" w:color="auto"/>
                <w:right w:val="none" w:sz="0" w:space="0" w:color="auto"/>
              </w:divBdr>
            </w:div>
            <w:div w:id="1700887281">
              <w:marLeft w:val="0"/>
              <w:marRight w:val="0"/>
              <w:marTop w:val="0"/>
              <w:marBottom w:val="0"/>
              <w:divBdr>
                <w:top w:val="none" w:sz="0" w:space="0" w:color="auto"/>
                <w:left w:val="none" w:sz="0" w:space="0" w:color="auto"/>
                <w:bottom w:val="none" w:sz="0" w:space="0" w:color="auto"/>
                <w:right w:val="none" w:sz="0" w:space="0" w:color="auto"/>
              </w:divBdr>
            </w:div>
            <w:div w:id="465664885">
              <w:marLeft w:val="0"/>
              <w:marRight w:val="0"/>
              <w:marTop w:val="0"/>
              <w:marBottom w:val="0"/>
              <w:divBdr>
                <w:top w:val="none" w:sz="0" w:space="0" w:color="auto"/>
                <w:left w:val="none" w:sz="0" w:space="0" w:color="auto"/>
                <w:bottom w:val="none" w:sz="0" w:space="0" w:color="auto"/>
                <w:right w:val="none" w:sz="0" w:space="0" w:color="auto"/>
              </w:divBdr>
            </w:div>
            <w:div w:id="1845171800">
              <w:marLeft w:val="0"/>
              <w:marRight w:val="0"/>
              <w:marTop w:val="0"/>
              <w:marBottom w:val="0"/>
              <w:divBdr>
                <w:top w:val="none" w:sz="0" w:space="0" w:color="auto"/>
                <w:left w:val="none" w:sz="0" w:space="0" w:color="auto"/>
                <w:bottom w:val="none" w:sz="0" w:space="0" w:color="auto"/>
                <w:right w:val="none" w:sz="0" w:space="0" w:color="auto"/>
              </w:divBdr>
            </w:div>
            <w:div w:id="849224902">
              <w:marLeft w:val="0"/>
              <w:marRight w:val="0"/>
              <w:marTop w:val="0"/>
              <w:marBottom w:val="0"/>
              <w:divBdr>
                <w:top w:val="none" w:sz="0" w:space="0" w:color="auto"/>
                <w:left w:val="none" w:sz="0" w:space="0" w:color="auto"/>
                <w:bottom w:val="none" w:sz="0" w:space="0" w:color="auto"/>
                <w:right w:val="none" w:sz="0" w:space="0" w:color="auto"/>
              </w:divBdr>
            </w:div>
            <w:div w:id="1160804642">
              <w:marLeft w:val="0"/>
              <w:marRight w:val="0"/>
              <w:marTop w:val="0"/>
              <w:marBottom w:val="0"/>
              <w:divBdr>
                <w:top w:val="none" w:sz="0" w:space="0" w:color="auto"/>
                <w:left w:val="none" w:sz="0" w:space="0" w:color="auto"/>
                <w:bottom w:val="none" w:sz="0" w:space="0" w:color="auto"/>
                <w:right w:val="none" w:sz="0" w:space="0" w:color="auto"/>
              </w:divBdr>
            </w:div>
            <w:div w:id="643701365">
              <w:marLeft w:val="0"/>
              <w:marRight w:val="0"/>
              <w:marTop w:val="0"/>
              <w:marBottom w:val="0"/>
              <w:divBdr>
                <w:top w:val="none" w:sz="0" w:space="0" w:color="auto"/>
                <w:left w:val="none" w:sz="0" w:space="0" w:color="auto"/>
                <w:bottom w:val="none" w:sz="0" w:space="0" w:color="auto"/>
                <w:right w:val="none" w:sz="0" w:space="0" w:color="auto"/>
              </w:divBdr>
            </w:div>
            <w:div w:id="123741672">
              <w:marLeft w:val="0"/>
              <w:marRight w:val="0"/>
              <w:marTop w:val="0"/>
              <w:marBottom w:val="0"/>
              <w:divBdr>
                <w:top w:val="none" w:sz="0" w:space="0" w:color="auto"/>
                <w:left w:val="none" w:sz="0" w:space="0" w:color="auto"/>
                <w:bottom w:val="none" w:sz="0" w:space="0" w:color="auto"/>
                <w:right w:val="none" w:sz="0" w:space="0" w:color="auto"/>
              </w:divBdr>
            </w:div>
            <w:div w:id="1217085434">
              <w:marLeft w:val="0"/>
              <w:marRight w:val="0"/>
              <w:marTop w:val="0"/>
              <w:marBottom w:val="0"/>
              <w:divBdr>
                <w:top w:val="none" w:sz="0" w:space="0" w:color="auto"/>
                <w:left w:val="none" w:sz="0" w:space="0" w:color="auto"/>
                <w:bottom w:val="none" w:sz="0" w:space="0" w:color="auto"/>
                <w:right w:val="none" w:sz="0" w:space="0" w:color="auto"/>
              </w:divBdr>
            </w:div>
            <w:div w:id="8676465">
              <w:marLeft w:val="0"/>
              <w:marRight w:val="0"/>
              <w:marTop w:val="0"/>
              <w:marBottom w:val="0"/>
              <w:divBdr>
                <w:top w:val="none" w:sz="0" w:space="0" w:color="auto"/>
                <w:left w:val="none" w:sz="0" w:space="0" w:color="auto"/>
                <w:bottom w:val="none" w:sz="0" w:space="0" w:color="auto"/>
                <w:right w:val="none" w:sz="0" w:space="0" w:color="auto"/>
              </w:divBdr>
            </w:div>
            <w:div w:id="1566602772">
              <w:marLeft w:val="0"/>
              <w:marRight w:val="0"/>
              <w:marTop w:val="0"/>
              <w:marBottom w:val="0"/>
              <w:divBdr>
                <w:top w:val="none" w:sz="0" w:space="0" w:color="auto"/>
                <w:left w:val="none" w:sz="0" w:space="0" w:color="auto"/>
                <w:bottom w:val="none" w:sz="0" w:space="0" w:color="auto"/>
                <w:right w:val="none" w:sz="0" w:space="0" w:color="auto"/>
              </w:divBdr>
            </w:div>
            <w:div w:id="1984000946">
              <w:marLeft w:val="0"/>
              <w:marRight w:val="0"/>
              <w:marTop w:val="0"/>
              <w:marBottom w:val="0"/>
              <w:divBdr>
                <w:top w:val="none" w:sz="0" w:space="0" w:color="auto"/>
                <w:left w:val="none" w:sz="0" w:space="0" w:color="auto"/>
                <w:bottom w:val="none" w:sz="0" w:space="0" w:color="auto"/>
                <w:right w:val="none" w:sz="0" w:space="0" w:color="auto"/>
              </w:divBdr>
            </w:div>
            <w:div w:id="692725975">
              <w:marLeft w:val="0"/>
              <w:marRight w:val="0"/>
              <w:marTop w:val="0"/>
              <w:marBottom w:val="0"/>
              <w:divBdr>
                <w:top w:val="none" w:sz="0" w:space="0" w:color="auto"/>
                <w:left w:val="none" w:sz="0" w:space="0" w:color="auto"/>
                <w:bottom w:val="none" w:sz="0" w:space="0" w:color="auto"/>
                <w:right w:val="none" w:sz="0" w:space="0" w:color="auto"/>
              </w:divBdr>
            </w:div>
            <w:div w:id="1118373199">
              <w:marLeft w:val="0"/>
              <w:marRight w:val="0"/>
              <w:marTop w:val="0"/>
              <w:marBottom w:val="0"/>
              <w:divBdr>
                <w:top w:val="none" w:sz="0" w:space="0" w:color="auto"/>
                <w:left w:val="none" w:sz="0" w:space="0" w:color="auto"/>
                <w:bottom w:val="none" w:sz="0" w:space="0" w:color="auto"/>
                <w:right w:val="none" w:sz="0" w:space="0" w:color="auto"/>
              </w:divBdr>
            </w:div>
            <w:div w:id="898437995">
              <w:marLeft w:val="0"/>
              <w:marRight w:val="0"/>
              <w:marTop w:val="0"/>
              <w:marBottom w:val="0"/>
              <w:divBdr>
                <w:top w:val="none" w:sz="0" w:space="0" w:color="auto"/>
                <w:left w:val="none" w:sz="0" w:space="0" w:color="auto"/>
                <w:bottom w:val="none" w:sz="0" w:space="0" w:color="auto"/>
                <w:right w:val="none" w:sz="0" w:space="0" w:color="auto"/>
              </w:divBdr>
            </w:div>
            <w:div w:id="266735131">
              <w:marLeft w:val="0"/>
              <w:marRight w:val="0"/>
              <w:marTop w:val="0"/>
              <w:marBottom w:val="0"/>
              <w:divBdr>
                <w:top w:val="none" w:sz="0" w:space="0" w:color="auto"/>
                <w:left w:val="none" w:sz="0" w:space="0" w:color="auto"/>
                <w:bottom w:val="none" w:sz="0" w:space="0" w:color="auto"/>
                <w:right w:val="none" w:sz="0" w:space="0" w:color="auto"/>
              </w:divBdr>
            </w:div>
            <w:div w:id="658969296">
              <w:marLeft w:val="0"/>
              <w:marRight w:val="0"/>
              <w:marTop w:val="0"/>
              <w:marBottom w:val="0"/>
              <w:divBdr>
                <w:top w:val="none" w:sz="0" w:space="0" w:color="auto"/>
                <w:left w:val="none" w:sz="0" w:space="0" w:color="auto"/>
                <w:bottom w:val="none" w:sz="0" w:space="0" w:color="auto"/>
                <w:right w:val="none" w:sz="0" w:space="0" w:color="auto"/>
              </w:divBdr>
            </w:div>
            <w:div w:id="1203666106">
              <w:marLeft w:val="0"/>
              <w:marRight w:val="0"/>
              <w:marTop w:val="0"/>
              <w:marBottom w:val="0"/>
              <w:divBdr>
                <w:top w:val="none" w:sz="0" w:space="0" w:color="auto"/>
                <w:left w:val="none" w:sz="0" w:space="0" w:color="auto"/>
                <w:bottom w:val="none" w:sz="0" w:space="0" w:color="auto"/>
                <w:right w:val="none" w:sz="0" w:space="0" w:color="auto"/>
              </w:divBdr>
            </w:div>
            <w:div w:id="522331537">
              <w:marLeft w:val="0"/>
              <w:marRight w:val="0"/>
              <w:marTop w:val="0"/>
              <w:marBottom w:val="0"/>
              <w:divBdr>
                <w:top w:val="none" w:sz="0" w:space="0" w:color="auto"/>
                <w:left w:val="none" w:sz="0" w:space="0" w:color="auto"/>
                <w:bottom w:val="none" w:sz="0" w:space="0" w:color="auto"/>
                <w:right w:val="none" w:sz="0" w:space="0" w:color="auto"/>
              </w:divBdr>
            </w:div>
            <w:div w:id="1344432796">
              <w:marLeft w:val="0"/>
              <w:marRight w:val="0"/>
              <w:marTop w:val="0"/>
              <w:marBottom w:val="0"/>
              <w:divBdr>
                <w:top w:val="none" w:sz="0" w:space="0" w:color="auto"/>
                <w:left w:val="none" w:sz="0" w:space="0" w:color="auto"/>
                <w:bottom w:val="none" w:sz="0" w:space="0" w:color="auto"/>
                <w:right w:val="none" w:sz="0" w:space="0" w:color="auto"/>
              </w:divBdr>
            </w:div>
            <w:div w:id="461923985">
              <w:marLeft w:val="0"/>
              <w:marRight w:val="0"/>
              <w:marTop w:val="0"/>
              <w:marBottom w:val="0"/>
              <w:divBdr>
                <w:top w:val="none" w:sz="0" w:space="0" w:color="auto"/>
                <w:left w:val="none" w:sz="0" w:space="0" w:color="auto"/>
                <w:bottom w:val="none" w:sz="0" w:space="0" w:color="auto"/>
                <w:right w:val="none" w:sz="0" w:space="0" w:color="auto"/>
              </w:divBdr>
            </w:div>
            <w:div w:id="1800486557">
              <w:marLeft w:val="0"/>
              <w:marRight w:val="0"/>
              <w:marTop w:val="0"/>
              <w:marBottom w:val="0"/>
              <w:divBdr>
                <w:top w:val="none" w:sz="0" w:space="0" w:color="auto"/>
                <w:left w:val="none" w:sz="0" w:space="0" w:color="auto"/>
                <w:bottom w:val="none" w:sz="0" w:space="0" w:color="auto"/>
                <w:right w:val="none" w:sz="0" w:space="0" w:color="auto"/>
              </w:divBdr>
            </w:div>
            <w:div w:id="761411350">
              <w:marLeft w:val="0"/>
              <w:marRight w:val="0"/>
              <w:marTop w:val="0"/>
              <w:marBottom w:val="0"/>
              <w:divBdr>
                <w:top w:val="none" w:sz="0" w:space="0" w:color="auto"/>
                <w:left w:val="none" w:sz="0" w:space="0" w:color="auto"/>
                <w:bottom w:val="none" w:sz="0" w:space="0" w:color="auto"/>
                <w:right w:val="none" w:sz="0" w:space="0" w:color="auto"/>
              </w:divBdr>
            </w:div>
            <w:div w:id="1348100003">
              <w:marLeft w:val="0"/>
              <w:marRight w:val="0"/>
              <w:marTop w:val="0"/>
              <w:marBottom w:val="0"/>
              <w:divBdr>
                <w:top w:val="none" w:sz="0" w:space="0" w:color="auto"/>
                <w:left w:val="none" w:sz="0" w:space="0" w:color="auto"/>
                <w:bottom w:val="none" w:sz="0" w:space="0" w:color="auto"/>
                <w:right w:val="none" w:sz="0" w:space="0" w:color="auto"/>
              </w:divBdr>
            </w:div>
            <w:div w:id="273365594">
              <w:marLeft w:val="0"/>
              <w:marRight w:val="0"/>
              <w:marTop w:val="0"/>
              <w:marBottom w:val="0"/>
              <w:divBdr>
                <w:top w:val="none" w:sz="0" w:space="0" w:color="auto"/>
                <w:left w:val="none" w:sz="0" w:space="0" w:color="auto"/>
                <w:bottom w:val="none" w:sz="0" w:space="0" w:color="auto"/>
                <w:right w:val="none" w:sz="0" w:space="0" w:color="auto"/>
              </w:divBdr>
            </w:div>
            <w:div w:id="825557906">
              <w:marLeft w:val="0"/>
              <w:marRight w:val="0"/>
              <w:marTop w:val="0"/>
              <w:marBottom w:val="0"/>
              <w:divBdr>
                <w:top w:val="none" w:sz="0" w:space="0" w:color="auto"/>
                <w:left w:val="none" w:sz="0" w:space="0" w:color="auto"/>
                <w:bottom w:val="none" w:sz="0" w:space="0" w:color="auto"/>
                <w:right w:val="none" w:sz="0" w:space="0" w:color="auto"/>
              </w:divBdr>
            </w:div>
            <w:div w:id="37316731">
              <w:marLeft w:val="0"/>
              <w:marRight w:val="0"/>
              <w:marTop w:val="0"/>
              <w:marBottom w:val="0"/>
              <w:divBdr>
                <w:top w:val="none" w:sz="0" w:space="0" w:color="auto"/>
                <w:left w:val="none" w:sz="0" w:space="0" w:color="auto"/>
                <w:bottom w:val="none" w:sz="0" w:space="0" w:color="auto"/>
                <w:right w:val="none" w:sz="0" w:space="0" w:color="auto"/>
              </w:divBdr>
            </w:div>
            <w:div w:id="1576040855">
              <w:marLeft w:val="0"/>
              <w:marRight w:val="0"/>
              <w:marTop w:val="0"/>
              <w:marBottom w:val="0"/>
              <w:divBdr>
                <w:top w:val="none" w:sz="0" w:space="0" w:color="auto"/>
                <w:left w:val="none" w:sz="0" w:space="0" w:color="auto"/>
                <w:bottom w:val="none" w:sz="0" w:space="0" w:color="auto"/>
                <w:right w:val="none" w:sz="0" w:space="0" w:color="auto"/>
              </w:divBdr>
            </w:div>
            <w:div w:id="1031421635">
              <w:marLeft w:val="0"/>
              <w:marRight w:val="0"/>
              <w:marTop w:val="0"/>
              <w:marBottom w:val="0"/>
              <w:divBdr>
                <w:top w:val="none" w:sz="0" w:space="0" w:color="auto"/>
                <w:left w:val="none" w:sz="0" w:space="0" w:color="auto"/>
                <w:bottom w:val="none" w:sz="0" w:space="0" w:color="auto"/>
                <w:right w:val="none" w:sz="0" w:space="0" w:color="auto"/>
              </w:divBdr>
            </w:div>
            <w:div w:id="1487359154">
              <w:marLeft w:val="0"/>
              <w:marRight w:val="0"/>
              <w:marTop w:val="0"/>
              <w:marBottom w:val="0"/>
              <w:divBdr>
                <w:top w:val="none" w:sz="0" w:space="0" w:color="auto"/>
                <w:left w:val="none" w:sz="0" w:space="0" w:color="auto"/>
                <w:bottom w:val="none" w:sz="0" w:space="0" w:color="auto"/>
                <w:right w:val="none" w:sz="0" w:space="0" w:color="auto"/>
              </w:divBdr>
            </w:div>
            <w:div w:id="1727559844">
              <w:marLeft w:val="0"/>
              <w:marRight w:val="0"/>
              <w:marTop w:val="0"/>
              <w:marBottom w:val="0"/>
              <w:divBdr>
                <w:top w:val="none" w:sz="0" w:space="0" w:color="auto"/>
                <w:left w:val="none" w:sz="0" w:space="0" w:color="auto"/>
                <w:bottom w:val="none" w:sz="0" w:space="0" w:color="auto"/>
                <w:right w:val="none" w:sz="0" w:space="0" w:color="auto"/>
              </w:divBdr>
            </w:div>
            <w:div w:id="1536772876">
              <w:marLeft w:val="0"/>
              <w:marRight w:val="0"/>
              <w:marTop w:val="0"/>
              <w:marBottom w:val="0"/>
              <w:divBdr>
                <w:top w:val="none" w:sz="0" w:space="0" w:color="auto"/>
                <w:left w:val="none" w:sz="0" w:space="0" w:color="auto"/>
                <w:bottom w:val="none" w:sz="0" w:space="0" w:color="auto"/>
                <w:right w:val="none" w:sz="0" w:space="0" w:color="auto"/>
              </w:divBdr>
            </w:div>
            <w:div w:id="826165411">
              <w:marLeft w:val="0"/>
              <w:marRight w:val="0"/>
              <w:marTop w:val="0"/>
              <w:marBottom w:val="0"/>
              <w:divBdr>
                <w:top w:val="none" w:sz="0" w:space="0" w:color="auto"/>
                <w:left w:val="none" w:sz="0" w:space="0" w:color="auto"/>
                <w:bottom w:val="none" w:sz="0" w:space="0" w:color="auto"/>
                <w:right w:val="none" w:sz="0" w:space="0" w:color="auto"/>
              </w:divBdr>
            </w:div>
            <w:div w:id="848522387">
              <w:marLeft w:val="0"/>
              <w:marRight w:val="0"/>
              <w:marTop w:val="0"/>
              <w:marBottom w:val="0"/>
              <w:divBdr>
                <w:top w:val="none" w:sz="0" w:space="0" w:color="auto"/>
                <w:left w:val="none" w:sz="0" w:space="0" w:color="auto"/>
                <w:bottom w:val="none" w:sz="0" w:space="0" w:color="auto"/>
                <w:right w:val="none" w:sz="0" w:space="0" w:color="auto"/>
              </w:divBdr>
            </w:div>
            <w:div w:id="1893153244">
              <w:marLeft w:val="0"/>
              <w:marRight w:val="0"/>
              <w:marTop w:val="0"/>
              <w:marBottom w:val="0"/>
              <w:divBdr>
                <w:top w:val="none" w:sz="0" w:space="0" w:color="auto"/>
                <w:left w:val="none" w:sz="0" w:space="0" w:color="auto"/>
                <w:bottom w:val="none" w:sz="0" w:space="0" w:color="auto"/>
                <w:right w:val="none" w:sz="0" w:space="0" w:color="auto"/>
              </w:divBdr>
            </w:div>
            <w:div w:id="1218661590">
              <w:marLeft w:val="0"/>
              <w:marRight w:val="0"/>
              <w:marTop w:val="0"/>
              <w:marBottom w:val="0"/>
              <w:divBdr>
                <w:top w:val="none" w:sz="0" w:space="0" w:color="auto"/>
                <w:left w:val="none" w:sz="0" w:space="0" w:color="auto"/>
                <w:bottom w:val="none" w:sz="0" w:space="0" w:color="auto"/>
                <w:right w:val="none" w:sz="0" w:space="0" w:color="auto"/>
              </w:divBdr>
            </w:div>
            <w:div w:id="1483962666">
              <w:marLeft w:val="0"/>
              <w:marRight w:val="0"/>
              <w:marTop w:val="0"/>
              <w:marBottom w:val="0"/>
              <w:divBdr>
                <w:top w:val="none" w:sz="0" w:space="0" w:color="auto"/>
                <w:left w:val="none" w:sz="0" w:space="0" w:color="auto"/>
                <w:bottom w:val="none" w:sz="0" w:space="0" w:color="auto"/>
                <w:right w:val="none" w:sz="0" w:space="0" w:color="auto"/>
              </w:divBdr>
            </w:div>
            <w:div w:id="1640568840">
              <w:marLeft w:val="0"/>
              <w:marRight w:val="0"/>
              <w:marTop w:val="0"/>
              <w:marBottom w:val="0"/>
              <w:divBdr>
                <w:top w:val="none" w:sz="0" w:space="0" w:color="auto"/>
                <w:left w:val="none" w:sz="0" w:space="0" w:color="auto"/>
                <w:bottom w:val="none" w:sz="0" w:space="0" w:color="auto"/>
                <w:right w:val="none" w:sz="0" w:space="0" w:color="auto"/>
              </w:divBdr>
            </w:div>
            <w:div w:id="1880582515">
              <w:marLeft w:val="0"/>
              <w:marRight w:val="0"/>
              <w:marTop w:val="0"/>
              <w:marBottom w:val="0"/>
              <w:divBdr>
                <w:top w:val="none" w:sz="0" w:space="0" w:color="auto"/>
                <w:left w:val="none" w:sz="0" w:space="0" w:color="auto"/>
                <w:bottom w:val="none" w:sz="0" w:space="0" w:color="auto"/>
                <w:right w:val="none" w:sz="0" w:space="0" w:color="auto"/>
              </w:divBdr>
            </w:div>
            <w:div w:id="1998995582">
              <w:marLeft w:val="0"/>
              <w:marRight w:val="0"/>
              <w:marTop w:val="0"/>
              <w:marBottom w:val="0"/>
              <w:divBdr>
                <w:top w:val="none" w:sz="0" w:space="0" w:color="auto"/>
                <w:left w:val="none" w:sz="0" w:space="0" w:color="auto"/>
                <w:bottom w:val="none" w:sz="0" w:space="0" w:color="auto"/>
                <w:right w:val="none" w:sz="0" w:space="0" w:color="auto"/>
              </w:divBdr>
            </w:div>
            <w:div w:id="735469757">
              <w:marLeft w:val="0"/>
              <w:marRight w:val="0"/>
              <w:marTop w:val="0"/>
              <w:marBottom w:val="0"/>
              <w:divBdr>
                <w:top w:val="none" w:sz="0" w:space="0" w:color="auto"/>
                <w:left w:val="none" w:sz="0" w:space="0" w:color="auto"/>
                <w:bottom w:val="none" w:sz="0" w:space="0" w:color="auto"/>
                <w:right w:val="none" w:sz="0" w:space="0" w:color="auto"/>
              </w:divBdr>
            </w:div>
            <w:div w:id="1641032642">
              <w:marLeft w:val="0"/>
              <w:marRight w:val="0"/>
              <w:marTop w:val="0"/>
              <w:marBottom w:val="0"/>
              <w:divBdr>
                <w:top w:val="none" w:sz="0" w:space="0" w:color="auto"/>
                <w:left w:val="none" w:sz="0" w:space="0" w:color="auto"/>
                <w:bottom w:val="none" w:sz="0" w:space="0" w:color="auto"/>
                <w:right w:val="none" w:sz="0" w:space="0" w:color="auto"/>
              </w:divBdr>
            </w:div>
            <w:div w:id="1338462653">
              <w:marLeft w:val="0"/>
              <w:marRight w:val="0"/>
              <w:marTop w:val="0"/>
              <w:marBottom w:val="0"/>
              <w:divBdr>
                <w:top w:val="none" w:sz="0" w:space="0" w:color="auto"/>
                <w:left w:val="none" w:sz="0" w:space="0" w:color="auto"/>
                <w:bottom w:val="none" w:sz="0" w:space="0" w:color="auto"/>
                <w:right w:val="none" w:sz="0" w:space="0" w:color="auto"/>
              </w:divBdr>
            </w:div>
            <w:div w:id="1755085181">
              <w:marLeft w:val="0"/>
              <w:marRight w:val="0"/>
              <w:marTop w:val="0"/>
              <w:marBottom w:val="0"/>
              <w:divBdr>
                <w:top w:val="none" w:sz="0" w:space="0" w:color="auto"/>
                <w:left w:val="none" w:sz="0" w:space="0" w:color="auto"/>
                <w:bottom w:val="none" w:sz="0" w:space="0" w:color="auto"/>
                <w:right w:val="none" w:sz="0" w:space="0" w:color="auto"/>
              </w:divBdr>
            </w:div>
            <w:div w:id="1814634272">
              <w:marLeft w:val="0"/>
              <w:marRight w:val="0"/>
              <w:marTop w:val="0"/>
              <w:marBottom w:val="0"/>
              <w:divBdr>
                <w:top w:val="none" w:sz="0" w:space="0" w:color="auto"/>
                <w:left w:val="none" w:sz="0" w:space="0" w:color="auto"/>
                <w:bottom w:val="none" w:sz="0" w:space="0" w:color="auto"/>
                <w:right w:val="none" w:sz="0" w:space="0" w:color="auto"/>
              </w:divBdr>
            </w:div>
            <w:div w:id="843087703">
              <w:marLeft w:val="0"/>
              <w:marRight w:val="0"/>
              <w:marTop w:val="0"/>
              <w:marBottom w:val="0"/>
              <w:divBdr>
                <w:top w:val="none" w:sz="0" w:space="0" w:color="auto"/>
                <w:left w:val="none" w:sz="0" w:space="0" w:color="auto"/>
                <w:bottom w:val="none" w:sz="0" w:space="0" w:color="auto"/>
                <w:right w:val="none" w:sz="0" w:space="0" w:color="auto"/>
              </w:divBdr>
            </w:div>
            <w:div w:id="1830704254">
              <w:marLeft w:val="0"/>
              <w:marRight w:val="0"/>
              <w:marTop w:val="0"/>
              <w:marBottom w:val="0"/>
              <w:divBdr>
                <w:top w:val="none" w:sz="0" w:space="0" w:color="auto"/>
                <w:left w:val="none" w:sz="0" w:space="0" w:color="auto"/>
                <w:bottom w:val="none" w:sz="0" w:space="0" w:color="auto"/>
                <w:right w:val="none" w:sz="0" w:space="0" w:color="auto"/>
              </w:divBdr>
            </w:div>
            <w:div w:id="51774311">
              <w:marLeft w:val="0"/>
              <w:marRight w:val="0"/>
              <w:marTop w:val="0"/>
              <w:marBottom w:val="0"/>
              <w:divBdr>
                <w:top w:val="none" w:sz="0" w:space="0" w:color="auto"/>
                <w:left w:val="none" w:sz="0" w:space="0" w:color="auto"/>
                <w:bottom w:val="none" w:sz="0" w:space="0" w:color="auto"/>
                <w:right w:val="none" w:sz="0" w:space="0" w:color="auto"/>
              </w:divBdr>
            </w:div>
            <w:div w:id="9201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69919">
      <w:bodyDiv w:val="1"/>
      <w:marLeft w:val="0"/>
      <w:marRight w:val="0"/>
      <w:marTop w:val="0"/>
      <w:marBottom w:val="0"/>
      <w:divBdr>
        <w:top w:val="none" w:sz="0" w:space="0" w:color="auto"/>
        <w:left w:val="none" w:sz="0" w:space="0" w:color="auto"/>
        <w:bottom w:val="none" w:sz="0" w:space="0" w:color="auto"/>
        <w:right w:val="none" w:sz="0" w:space="0" w:color="auto"/>
      </w:divBdr>
      <w:divsChild>
        <w:div w:id="917247742">
          <w:marLeft w:val="0"/>
          <w:marRight w:val="0"/>
          <w:marTop w:val="0"/>
          <w:marBottom w:val="0"/>
          <w:divBdr>
            <w:top w:val="none" w:sz="0" w:space="0" w:color="auto"/>
            <w:left w:val="none" w:sz="0" w:space="0" w:color="auto"/>
            <w:bottom w:val="none" w:sz="0" w:space="0" w:color="auto"/>
            <w:right w:val="none" w:sz="0" w:space="0" w:color="auto"/>
          </w:divBdr>
        </w:div>
      </w:divsChild>
    </w:div>
    <w:div w:id="764570170">
      <w:bodyDiv w:val="1"/>
      <w:marLeft w:val="0"/>
      <w:marRight w:val="0"/>
      <w:marTop w:val="0"/>
      <w:marBottom w:val="0"/>
      <w:divBdr>
        <w:top w:val="none" w:sz="0" w:space="0" w:color="auto"/>
        <w:left w:val="none" w:sz="0" w:space="0" w:color="auto"/>
        <w:bottom w:val="none" w:sz="0" w:space="0" w:color="auto"/>
        <w:right w:val="none" w:sz="0" w:space="0" w:color="auto"/>
      </w:divBdr>
      <w:divsChild>
        <w:div w:id="1944805190">
          <w:marLeft w:val="0"/>
          <w:marRight w:val="0"/>
          <w:marTop w:val="0"/>
          <w:marBottom w:val="0"/>
          <w:divBdr>
            <w:top w:val="none" w:sz="0" w:space="0" w:color="auto"/>
            <w:left w:val="none" w:sz="0" w:space="0" w:color="auto"/>
            <w:bottom w:val="none" w:sz="0" w:space="0" w:color="auto"/>
            <w:right w:val="none" w:sz="0" w:space="0" w:color="auto"/>
          </w:divBdr>
          <w:divsChild>
            <w:div w:id="1919827885">
              <w:marLeft w:val="0"/>
              <w:marRight w:val="0"/>
              <w:marTop w:val="0"/>
              <w:marBottom w:val="0"/>
              <w:divBdr>
                <w:top w:val="none" w:sz="0" w:space="0" w:color="auto"/>
                <w:left w:val="none" w:sz="0" w:space="0" w:color="auto"/>
                <w:bottom w:val="none" w:sz="0" w:space="0" w:color="auto"/>
                <w:right w:val="none" w:sz="0" w:space="0" w:color="auto"/>
              </w:divBdr>
            </w:div>
            <w:div w:id="1989089472">
              <w:marLeft w:val="0"/>
              <w:marRight w:val="0"/>
              <w:marTop w:val="0"/>
              <w:marBottom w:val="0"/>
              <w:divBdr>
                <w:top w:val="none" w:sz="0" w:space="0" w:color="auto"/>
                <w:left w:val="none" w:sz="0" w:space="0" w:color="auto"/>
                <w:bottom w:val="none" w:sz="0" w:space="0" w:color="auto"/>
                <w:right w:val="none" w:sz="0" w:space="0" w:color="auto"/>
              </w:divBdr>
            </w:div>
            <w:div w:id="273562566">
              <w:marLeft w:val="0"/>
              <w:marRight w:val="0"/>
              <w:marTop w:val="0"/>
              <w:marBottom w:val="0"/>
              <w:divBdr>
                <w:top w:val="none" w:sz="0" w:space="0" w:color="auto"/>
                <w:left w:val="none" w:sz="0" w:space="0" w:color="auto"/>
                <w:bottom w:val="none" w:sz="0" w:space="0" w:color="auto"/>
                <w:right w:val="none" w:sz="0" w:space="0" w:color="auto"/>
              </w:divBdr>
            </w:div>
            <w:div w:id="1031490703">
              <w:marLeft w:val="0"/>
              <w:marRight w:val="0"/>
              <w:marTop w:val="0"/>
              <w:marBottom w:val="0"/>
              <w:divBdr>
                <w:top w:val="none" w:sz="0" w:space="0" w:color="auto"/>
                <w:left w:val="none" w:sz="0" w:space="0" w:color="auto"/>
                <w:bottom w:val="none" w:sz="0" w:space="0" w:color="auto"/>
                <w:right w:val="none" w:sz="0" w:space="0" w:color="auto"/>
              </w:divBdr>
            </w:div>
            <w:div w:id="807359508">
              <w:marLeft w:val="0"/>
              <w:marRight w:val="0"/>
              <w:marTop w:val="0"/>
              <w:marBottom w:val="0"/>
              <w:divBdr>
                <w:top w:val="none" w:sz="0" w:space="0" w:color="auto"/>
                <w:left w:val="none" w:sz="0" w:space="0" w:color="auto"/>
                <w:bottom w:val="none" w:sz="0" w:space="0" w:color="auto"/>
                <w:right w:val="none" w:sz="0" w:space="0" w:color="auto"/>
              </w:divBdr>
            </w:div>
            <w:div w:id="891573306">
              <w:marLeft w:val="0"/>
              <w:marRight w:val="0"/>
              <w:marTop w:val="0"/>
              <w:marBottom w:val="0"/>
              <w:divBdr>
                <w:top w:val="none" w:sz="0" w:space="0" w:color="auto"/>
                <w:left w:val="none" w:sz="0" w:space="0" w:color="auto"/>
                <w:bottom w:val="none" w:sz="0" w:space="0" w:color="auto"/>
                <w:right w:val="none" w:sz="0" w:space="0" w:color="auto"/>
              </w:divBdr>
            </w:div>
            <w:div w:id="1352532394">
              <w:marLeft w:val="0"/>
              <w:marRight w:val="0"/>
              <w:marTop w:val="0"/>
              <w:marBottom w:val="0"/>
              <w:divBdr>
                <w:top w:val="none" w:sz="0" w:space="0" w:color="auto"/>
                <w:left w:val="none" w:sz="0" w:space="0" w:color="auto"/>
                <w:bottom w:val="none" w:sz="0" w:space="0" w:color="auto"/>
                <w:right w:val="none" w:sz="0" w:space="0" w:color="auto"/>
              </w:divBdr>
            </w:div>
            <w:div w:id="1624382126">
              <w:marLeft w:val="0"/>
              <w:marRight w:val="0"/>
              <w:marTop w:val="0"/>
              <w:marBottom w:val="0"/>
              <w:divBdr>
                <w:top w:val="none" w:sz="0" w:space="0" w:color="auto"/>
                <w:left w:val="none" w:sz="0" w:space="0" w:color="auto"/>
                <w:bottom w:val="none" w:sz="0" w:space="0" w:color="auto"/>
                <w:right w:val="none" w:sz="0" w:space="0" w:color="auto"/>
              </w:divBdr>
            </w:div>
            <w:div w:id="506867887">
              <w:marLeft w:val="0"/>
              <w:marRight w:val="0"/>
              <w:marTop w:val="0"/>
              <w:marBottom w:val="0"/>
              <w:divBdr>
                <w:top w:val="none" w:sz="0" w:space="0" w:color="auto"/>
                <w:left w:val="none" w:sz="0" w:space="0" w:color="auto"/>
                <w:bottom w:val="none" w:sz="0" w:space="0" w:color="auto"/>
                <w:right w:val="none" w:sz="0" w:space="0" w:color="auto"/>
              </w:divBdr>
            </w:div>
            <w:div w:id="1186670070">
              <w:marLeft w:val="0"/>
              <w:marRight w:val="0"/>
              <w:marTop w:val="0"/>
              <w:marBottom w:val="0"/>
              <w:divBdr>
                <w:top w:val="none" w:sz="0" w:space="0" w:color="auto"/>
                <w:left w:val="none" w:sz="0" w:space="0" w:color="auto"/>
                <w:bottom w:val="none" w:sz="0" w:space="0" w:color="auto"/>
                <w:right w:val="none" w:sz="0" w:space="0" w:color="auto"/>
              </w:divBdr>
            </w:div>
            <w:div w:id="1377706389">
              <w:marLeft w:val="0"/>
              <w:marRight w:val="0"/>
              <w:marTop w:val="0"/>
              <w:marBottom w:val="0"/>
              <w:divBdr>
                <w:top w:val="none" w:sz="0" w:space="0" w:color="auto"/>
                <w:left w:val="none" w:sz="0" w:space="0" w:color="auto"/>
                <w:bottom w:val="none" w:sz="0" w:space="0" w:color="auto"/>
                <w:right w:val="none" w:sz="0" w:space="0" w:color="auto"/>
              </w:divBdr>
            </w:div>
            <w:div w:id="1349675753">
              <w:marLeft w:val="0"/>
              <w:marRight w:val="0"/>
              <w:marTop w:val="0"/>
              <w:marBottom w:val="0"/>
              <w:divBdr>
                <w:top w:val="none" w:sz="0" w:space="0" w:color="auto"/>
                <w:left w:val="none" w:sz="0" w:space="0" w:color="auto"/>
                <w:bottom w:val="none" w:sz="0" w:space="0" w:color="auto"/>
                <w:right w:val="none" w:sz="0" w:space="0" w:color="auto"/>
              </w:divBdr>
            </w:div>
            <w:div w:id="61492616">
              <w:marLeft w:val="0"/>
              <w:marRight w:val="0"/>
              <w:marTop w:val="0"/>
              <w:marBottom w:val="0"/>
              <w:divBdr>
                <w:top w:val="none" w:sz="0" w:space="0" w:color="auto"/>
                <w:left w:val="none" w:sz="0" w:space="0" w:color="auto"/>
                <w:bottom w:val="none" w:sz="0" w:space="0" w:color="auto"/>
                <w:right w:val="none" w:sz="0" w:space="0" w:color="auto"/>
              </w:divBdr>
            </w:div>
            <w:div w:id="1776093486">
              <w:marLeft w:val="0"/>
              <w:marRight w:val="0"/>
              <w:marTop w:val="0"/>
              <w:marBottom w:val="0"/>
              <w:divBdr>
                <w:top w:val="none" w:sz="0" w:space="0" w:color="auto"/>
                <w:left w:val="none" w:sz="0" w:space="0" w:color="auto"/>
                <w:bottom w:val="none" w:sz="0" w:space="0" w:color="auto"/>
                <w:right w:val="none" w:sz="0" w:space="0" w:color="auto"/>
              </w:divBdr>
            </w:div>
            <w:div w:id="873272377">
              <w:marLeft w:val="0"/>
              <w:marRight w:val="0"/>
              <w:marTop w:val="0"/>
              <w:marBottom w:val="0"/>
              <w:divBdr>
                <w:top w:val="none" w:sz="0" w:space="0" w:color="auto"/>
                <w:left w:val="none" w:sz="0" w:space="0" w:color="auto"/>
                <w:bottom w:val="none" w:sz="0" w:space="0" w:color="auto"/>
                <w:right w:val="none" w:sz="0" w:space="0" w:color="auto"/>
              </w:divBdr>
            </w:div>
            <w:div w:id="1610744133">
              <w:marLeft w:val="0"/>
              <w:marRight w:val="0"/>
              <w:marTop w:val="0"/>
              <w:marBottom w:val="0"/>
              <w:divBdr>
                <w:top w:val="none" w:sz="0" w:space="0" w:color="auto"/>
                <w:left w:val="none" w:sz="0" w:space="0" w:color="auto"/>
                <w:bottom w:val="none" w:sz="0" w:space="0" w:color="auto"/>
                <w:right w:val="none" w:sz="0" w:space="0" w:color="auto"/>
              </w:divBdr>
            </w:div>
            <w:div w:id="1157183308">
              <w:marLeft w:val="0"/>
              <w:marRight w:val="0"/>
              <w:marTop w:val="0"/>
              <w:marBottom w:val="0"/>
              <w:divBdr>
                <w:top w:val="none" w:sz="0" w:space="0" w:color="auto"/>
                <w:left w:val="none" w:sz="0" w:space="0" w:color="auto"/>
                <w:bottom w:val="none" w:sz="0" w:space="0" w:color="auto"/>
                <w:right w:val="none" w:sz="0" w:space="0" w:color="auto"/>
              </w:divBdr>
            </w:div>
            <w:div w:id="104347694">
              <w:marLeft w:val="0"/>
              <w:marRight w:val="0"/>
              <w:marTop w:val="0"/>
              <w:marBottom w:val="0"/>
              <w:divBdr>
                <w:top w:val="none" w:sz="0" w:space="0" w:color="auto"/>
                <w:left w:val="none" w:sz="0" w:space="0" w:color="auto"/>
                <w:bottom w:val="none" w:sz="0" w:space="0" w:color="auto"/>
                <w:right w:val="none" w:sz="0" w:space="0" w:color="auto"/>
              </w:divBdr>
            </w:div>
            <w:div w:id="1506214543">
              <w:marLeft w:val="0"/>
              <w:marRight w:val="0"/>
              <w:marTop w:val="0"/>
              <w:marBottom w:val="0"/>
              <w:divBdr>
                <w:top w:val="none" w:sz="0" w:space="0" w:color="auto"/>
                <w:left w:val="none" w:sz="0" w:space="0" w:color="auto"/>
                <w:bottom w:val="none" w:sz="0" w:space="0" w:color="auto"/>
                <w:right w:val="none" w:sz="0" w:space="0" w:color="auto"/>
              </w:divBdr>
            </w:div>
            <w:div w:id="1034110971">
              <w:marLeft w:val="0"/>
              <w:marRight w:val="0"/>
              <w:marTop w:val="0"/>
              <w:marBottom w:val="0"/>
              <w:divBdr>
                <w:top w:val="none" w:sz="0" w:space="0" w:color="auto"/>
                <w:left w:val="none" w:sz="0" w:space="0" w:color="auto"/>
                <w:bottom w:val="none" w:sz="0" w:space="0" w:color="auto"/>
                <w:right w:val="none" w:sz="0" w:space="0" w:color="auto"/>
              </w:divBdr>
            </w:div>
            <w:div w:id="2126073531">
              <w:marLeft w:val="0"/>
              <w:marRight w:val="0"/>
              <w:marTop w:val="0"/>
              <w:marBottom w:val="0"/>
              <w:divBdr>
                <w:top w:val="none" w:sz="0" w:space="0" w:color="auto"/>
                <w:left w:val="none" w:sz="0" w:space="0" w:color="auto"/>
                <w:bottom w:val="none" w:sz="0" w:space="0" w:color="auto"/>
                <w:right w:val="none" w:sz="0" w:space="0" w:color="auto"/>
              </w:divBdr>
            </w:div>
            <w:div w:id="1772042003">
              <w:marLeft w:val="0"/>
              <w:marRight w:val="0"/>
              <w:marTop w:val="0"/>
              <w:marBottom w:val="0"/>
              <w:divBdr>
                <w:top w:val="none" w:sz="0" w:space="0" w:color="auto"/>
                <w:left w:val="none" w:sz="0" w:space="0" w:color="auto"/>
                <w:bottom w:val="none" w:sz="0" w:space="0" w:color="auto"/>
                <w:right w:val="none" w:sz="0" w:space="0" w:color="auto"/>
              </w:divBdr>
            </w:div>
            <w:div w:id="1962036268">
              <w:marLeft w:val="0"/>
              <w:marRight w:val="0"/>
              <w:marTop w:val="0"/>
              <w:marBottom w:val="0"/>
              <w:divBdr>
                <w:top w:val="none" w:sz="0" w:space="0" w:color="auto"/>
                <w:left w:val="none" w:sz="0" w:space="0" w:color="auto"/>
                <w:bottom w:val="none" w:sz="0" w:space="0" w:color="auto"/>
                <w:right w:val="none" w:sz="0" w:space="0" w:color="auto"/>
              </w:divBdr>
            </w:div>
            <w:div w:id="1256742871">
              <w:marLeft w:val="0"/>
              <w:marRight w:val="0"/>
              <w:marTop w:val="0"/>
              <w:marBottom w:val="0"/>
              <w:divBdr>
                <w:top w:val="none" w:sz="0" w:space="0" w:color="auto"/>
                <w:left w:val="none" w:sz="0" w:space="0" w:color="auto"/>
                <w:bottom w:val="none" w:sz="0" w:space="0" w:color="auto"/>
                <w:right w:val="none" w:sz="0" w:space="0" w:color="auto"/>
              </w:divBdr>
            </w:div>
            <w:div w:id="1842695043">
              <w:marLeft w:val="0"/>
              <w:marRight w:val="0"/>
              <w:marTop w:val="0"/>
              <w:marBottom w:val="0"/>
              <w:divBdr>
                <w:top w:val="none" w:sz="0" w:space="0" w:color="auto"/>
                <w:left w:val="none" w:sz="0" w:space="0" w:color="auto"/>
                <w:bottom w:val="none" w:sz="0" w:space="0" w:color="auto"/>
                <w:right w:val="none" w:sz="0" w:space="0" w:color="auto"/>
              </w:divBdr>
            </w:div>
            <w:div w:id="5333447">
              <w:marLeft w:val="0"/>
              <w:marRight w:val="0"/>
              <w:marTop w:val="0"/>
              <w:marBottom w:val="0"/>
              <w:divBdr>
                <w:top w:val="none" w:sz="0" w:space="0" w:color="auto"/>
                <w:left w:val="none" w:sz="0" w:space="0" w:color="auto"/>
                <w:bottom w:val="none" w:sz="0" w:space="0" w:color="auto"/>
                <w:right w:val="none" w:sz="0" w:space="0" w:color="auto"/>
              </w:divBdr>
            </w:div>
            <w:div w:id="1037467067">
              <w:marLeft w:val="0"/>
              <w:marRight w:val="0"/>
              <w:marTop w:val="0"/>
              <w:marBottom w:val="0"/>
              <w:divBdr>
                <w:top w:val="none" w:sz="0" w:space="0" w:color="auto"/>
                <w:left w:val="none" w:sz="0" w:space="0" w:color="auto"/>
                <w:bottom w:val="none" w:sz="0" w:space="0" w:color="auto"/>
                <w:right w:val="none" w:sz="0" w:space="0" w:color="auto"/>
              </w:divBdr>
            </w:div>
            <w:div w:id="428543148">
              <w:marLeft w:val="0"/>
              <w:marRight w:val="0"/>
              <w:marTop w:val="0"/>
              <w:marBottom w:val="0"/>
              <w:divBdr>
                <w:top w:val="none" w:sz="0" w:space="0" w:color="auto"/>
                <w:left w:val="none" w:sz="0" w:space="0" w:color="auto"/>
                <w:bottom w:val="none" w:sz="0" w:space="0" w:color="auto"/>
                <w:right w:val="none" w:sz="0" w:space="0" w:color="auto"/>
              </w:divBdr>
            </w:div>
            <w:div w:id="78029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11822">
      <w:bodyDiv w:val="1"/>
      <w:marLeft w:val="0"/>
      <w:marRight w:val="0"/>
      <w:marTop w:val="0"/>
      <w:marBottom w:val="0"/>
      <w:divBdr>
        <w:top w:val="none" w:sz="0" w:space="0" w:color="auto"/>
        <w:left w:val="none" w:sz="0" w:space="0" w:color="auto"/>
        <w:bottom w:val="none" w:sz="0" w:space="0" w:color="auto"/>
        <w:right w:val="none" w:sz="0" w:space="0" w:color="auto"/>
      </w:divBdr>
      <w:divsChild>
        <w:div w:id="887836085">
          <w:marLeft w:val="0"/>
          <w:marRight w:val="0"/>
          <w:marTop w:val="0"/>
          <w:marBottom w:val="0"/>
          <w:divBdr>
            <w:top w:val="none" w:sz="0" w:space="0" w:color="auto"/>
            <w:left w:val="none" w:sz="0" w:space="0" w:color="auto"/>
            <w:bottom w:val="none" w:sz="0" w:space="0" w:color="auto"/>
            <w:right w:val="none" w:sz="0" w:space="0" w:color="auto"/>
          </w:divBdr>
          <w:divsChild>
            <w:div w:id="187648967">
              <w:marLeft w:val="0"/>
              <w:marRight w:val="0"/>
              <w:marTop w:val="0"/>
              <w:marBottom w:val="0"/>
              <w:divBdr>
                <w:top w:val="none" w:sz="0" w:space="0" w:color="auto"/>
                <w:left w:val="none" w:sz="0" w:space="0" w:color="auto"/>
                <w:bottom w:val="none" w:sz="0" w:space="0" w:color="auto"/>
                <w:right w:val="none" w:sz="0" w:space="0" w:color="auto"/>
              </w:divBdr>
            </w:div>
            <w:div w:id="499081720">
              <w:marLeft w:val="0"/>
              <w:marRight w:val="0"/>
              <w:marTop w:val="0"/>
              <w:marBottom w:val="0"/>
              <w:divBdr>
                <w:top w:val="none" w:sz="0" w:space="0" w:color="auto"/>
                <w:left w:val="none" w:sz="0" w:space="0" w:color="auto"/>
                <w:bottom w:val="none" w:sz="0" w:space="0" w:color="auto"/>
                <w:right w:val="none" w:sz="0" w:space="0" w:color="auto"/>
              </w:divBdr>
            </w:div>
            <w:div w:id="138116939">
              <w:marLeft w:val="0"/>
              <w:marRight w:val="0"/>
              <w:marTop w:val="0"/>
              <w:marBottom w:val="0"/>
              <w:divBdr>
                <w:top w:val="none" w:sz="0" w:space="0" w:color="auto"/>
                <w:left w:val="none" w:sz="0" w:space="0" w:color="auto"/>
                <w:bottom w:val="none" w:sz="0" w:space="0" w:color="auto"/>
                <w:right w:val="none" w:sz="0" w:space="0" w:color="auto"/>
              </w:divBdr>
            </w:div>
            <w:div w:id="230698027">
              <w:marLeft w:val="0"/>
              <w:marRight w:val="0"/>
              <w:marTop w:val="0"/>
              <w:marBottom w:val="0"/>
              <w:divBdr>
                <w:top w:val="none" w:sz="0" w:space="0" w:color="auto"/>
                <w:left w:val="none" w:sz="0" w:space="0" w:color="auto"/>
                <w:bottom w:val="none" w:sz="0" w:space="0" w:color="auto"/>
                <w:right w:val="none" w:sz="0" w:space="0" w:color="auto"/>
              </w:divBdr>
            </w:div>
            <w:div w:id="2009552901">
              <w:marLeft w:val="0"/>
              <w:marRight w:val="0"/>
              <w:marTop w:val="0"/>
              <w:marBottom w:val="0"/>
              <w:divBdr>
                <w:top w:val="none" w:sz="0" w:space="0" w:color="auto"/>
                <w:left w:val="none" w:sz="0" w:space="0" w:color="auto"/>
                <w:bottom w:val="none" w:sz="0" w:space="0" w:color="auto"/>
                <w:right w:val="none" w:sz="0" w:space="0" w:color="auto"/>
              </w:divBdr>
            </w:div>
            <w:div w:id="1726562633">
              <w:marLeft w:val="0"/>
              <w:marRight w:val="0"/>
              <w:marTop w:val="0"/>
              <w:marBottom w:val="0"/>
              <w:divBdr>
                <w:top w:val="none" w:sz="0" w:space="0" w:color="auto"/>
                <w:left w:val="none" w:sz="0" w:space="0" w:color="auto"/>
                <w:bottom w:val="none" w:sz="0" w:space="0" w:color="auto"/>
                <w:right w:val="none" w:sz="0" w:space="0" w:color="auto"/>
              </w:divBdr>
            </w:div>
            <w:div w:id="828517078">
              <w:marLeft w:val="0"/>
              <w:marRight w:val="0"/>
              <w:marTop w:val="0"/>
              <w:marBottom w:val="0"/>
              <w:divBdr>
                <w:top w:val="none" w:sz="0" w:space="0" w:color="auto"/>
                <w:left w:val="none" w:sz="0" w:space="0" w:color="auto"/>
                <w:bottom w:val="none" w:sz="0" w:space="0" w:color="auto"/>
                <w:right w:val="none" w:sz="0" w:space="0" w:color="auto"/>
              </w:divBdr>
            </w:div>
            <w:div w:id="1475414379">
              <w:marLeft w:val="0"/>
              <w:marRight w:val="0"/>
              <w:marTop w:val="0"/>
              <w:marBottom w:val="0"/>
              <w:divBdr>
                <w:top w:val="none" w:sz="0" w:space="0" w:color="auto"/>
                <w:left w:val="none" w:sz="0" w:space="0" w:color="auto"/>
                <w:bottom w:val="none" w:sz="0" w:space="0" w:color="auto"/>
                <w:right w:val="none" w:sz="0" w:space="0" w:color="auto"/>
              </w:divBdr>
            </w:div>
            <w:div w:id="1447656194">
              <w:marLeft w:val="0"/>
              <w:marRight w:val="0"/>
              <w:marTop w:val="0"/>
              <w:marBottom w:val="0"/>
              <w:divBdr>
                <w:top w:val="none" w:sz="0" w:space="0" w:color="auto"/>
                <w:left w:val="none" w:sz="0" w:space="0" w:color="auto"/>
                <w:bottom w:val="none" w:sz="0" w:space="0" w:color="auto"/>
                <w:right w:val="none" w:sz="0" w:space="0" w:color="auto"/>
              </w:divBdr>
            </w:div>
            <w:div w:id="454373424">
              <w:marLeft w:val="0"/>
              <w:marRight w:val="0"/>
              <w:marTop w:val="0"/>
              <w:marBottom w:val="0"/>
              <w:divBdr>
                <w:top w:val="none" w:sz="0" w:space="0" w:color="auto"/>
                <w:left w:val="none" w:sz="0" w:space="0" w:color="auto"/>
                <w:bottom w:val="none" w:sz="0" w:space="0" w:color="auto"/>
                <w:right w:val="none" w:sz="0" w:space="0" w:color="auto"/>
              </w:divBdr>
            </w:div>
            <w:div w:id="920682355">
              <w:marLeft w:val="0"/>
              <w:marRight w:val="0"/>
              <w:marTop w:val="0"/>
              <w:marBottom w:val="0"/>
              <w:divBdr>
                <w:top w:val="none" w:sz="0" w:space="0" w:color="auto"/>
                <w:left w:val="none" w:sz="0" w:space="0" w:color="auto"/>
                <w:bottom w:val="none" w:sz="0" w:space="0" w:color="auto"/>
                <w:right w:val="none" w:sz="0" w:space="0" w:color="auto"/>
              </w:divBdr>
            </w:div>
            <w:div w:id="126551914">
              <w:marLeft w:val="0"/>
              <w:marRight w:val="0"/>
              <w:marTop w:val="0"/>
              <w:marBottom w:val="0"/>
              <w:divBdr>
                <w:top w:val="none" w:sz="0" w:space="0" w:color="auto"/>
                <w:left w:val="none" w:sz="0" w:space="0" w:color="auto"/>
                <w:bottom w:val="none" w:sz="0" w:space="0" w:color="auto"/>
                <w:right w:val="none" w:sz="0" w:space="0" w:color="auto"/>
              </w:divBdr>
            </w:div>
            <w:div w:id="2091536277">
              <w:marLeft w:val="0"/>
              <w:marRight w:val="0"/>
              <w:marTop w:val="0"/>
              <w:marBottom w:val="0"/>
              <w:divBdr>
                <w:top w:val="none" w:sz="0" w:space="0" w:color="auto"/>
                <w:left w:val="none" w:sz="0" w:space="0" w:color="auto"/>
                <w:bottom w:val="none" w:sz="0" w:space="0" w:color="auto"/>
                <w:right w:val="none" w:sz="0" w:space="0" w:color="auto"/>
              </w:divBdr>
            </w:div>
            <w:div w:id="759528663">
              <w:marLeft w:val="0"/>
              <w:marRight w:val="0"/>
              <w:marTop w:val="0"/>
              <w:marBottom w:val="0"/>
              <w:divBdr>
                <w:top w:val="none" w:sz="0" w:space="0" w:color="auto"/>
                <w:left w:val="none" w:sz="0" w:space="0" w:color="auto"/>
                <w:bottom w:val="none" w:sz="0" w:space="0" w:color="auto"/>
                <w:right w:val="none" w:sz="0" w:space="0" w:color="auto"/>
              </w:divBdr>
            </w:div>
            <w:div w:id="1612519099">
              <w:marLeft w:val="0"/>
              <w:marRight w:val="0"/>
              <w:marTop w:val="0"/>
              <w:marBottom w:val="0"/>
              <w:divBdr>
                <w:top w:val="none" w:sz="0" w:space="0" w:color="auto"/>
                <w:left w:val="none" w:sz="0" w:space="0" w:color="auto"/>
                <w:bottom w:val="none" w:sz="0" w:space="0" w:color="auto"/>
                <w:right w:val="none" w:sz="0" w:space="0" w:color="auto"/>
              </w:divBdr>
            </w:div>
            <w:div w:id="20059560">
              <w:marLeft w:val="0"/>
              <w:marRight w:val="0"/>
              <w:marTop w:val="0"/>
              <w:marBottom w:val="0"/>
              <w:divBdr>
                <w:top w:val="none" w:sz="0" w:space="0" w:color="auto"/>
                <w:left w:val="none" w:sz="0" w:space="0" w:color="auto"/>
                <w:bottom w:val="none" w:sz="0" w:space="0" w:color="auto"/>
                <w:right w:val="none" w:sz="0" w:space="0" w:color="auto"/>
              </w:divBdr>
            </w:div>
            <w:div w:id="1289047175">
              <w:marLeft w:val="0"/>
              <w:marRight w:val="0"/>
              <w:marTop w:val="0"/>
              <w:marBottom w:val="0"/>
              <w:divBdr>
                <w:top w:val="none" w:sz="0" w:space="0" w:color="auto"/>
                <w:left w:val="none" w:sz="0" w:space="0" w:color="auto"/>
                <w:bottom w:val="none" w:sz="0" w:space="0" w:color="auto"/>
                <w:right w:val="none" w:sz="0" w:space="0" w:color="auto"/>
              </w:divBdr>
            </w:div>
            <w:div w:id="112212519">
              <w:marLeft w:val="0"/>
              <w:marRight w:val="0"/>
              <w:marTop w:val="0"/>
              <w:marBottom w:val="0"/>
              <w:divBdr>
                <w:top w:val="none" w:sz="0" w:space="0" w:color="auto"/>
                <w:left w:val="none" w:sz="0" w:space="0" w:color="auto"/>
                <w:bottom w:val="none" w:sz="0" w:space="0" w:color="auto"/>
                <w:right w:val="none" w:sz="0" w:space="0" w:color="auto"/>
              </w:divBdr>
            </w:div>
            <w:div w:id="99374488">
              <w:marLeft w:val="0"/>
              <w:marRight w:val="0"/>
              <w:marTop w:val="0"/>
              <w:marBottom w:val="0"/>
              <w:divBdr>
                <w:top w:val="none" w:sz="0" w:space="0" w:color="auto"/>
                <w:left w:val="none" w:sz="0" w:space="0" w:color="auto"/>
                <w:bottom w:val="none" w:sz="0" w:space="0" w:color="auto"/>
                <w:right w:val="none" w:sz="0" w:space="0" w:color="auto"/>
              </w:divBdr>
            </w:div>
            <w:div w:id="985354797">
              <w:marLeft w:val="0"/>
              <w:marRight w:val="0"/>
              <w:marTop w:val="0"/>
              <w:marBottom w:val="0"/>
              <w:divBdr>
                <w:top w:val="none" w:sz="0" w:space="0" w:color="auto"/>
                <w:left w:val="none" w:sz="0" w:space="0" w:color="auto"/>
                <w:bottom w:val="none" w:sz="0" w:space="0" w:color="auto"/>
                <w:right w:val="none" w:sz="0" w:space="0" w:color="auto"/>
              </w:divBdr>
            </w:div>
            <w:div w:id="825709275">
              <w:marLeft w:val="0"/>
              <w:marRight w:val="0"/>
              <w:marTop w:val="0"/>
              <w:marBottom w:val="0"/>
              <w:divBdr>
                <w:top w:val="none" w:sz="0" w:space="0" w:color="auto"/>
                <w:left w:val="none" w:sz="0" w:space="0" w:color="auto"/>
                <w:bottom w:val="none" w:sz="0" w:space="0" w:color="auto"/>
                <w:right w:val="none" w:sz="0" w:space="0" w:color="auto"/>
              </w:divBdr>
            </w:div>
            <w:div w:id="1318874620">
              <w:marLeft w:val="0"/>
              <w:marRight w:val="0"/>
              <w:marTop w:val="0"/>
              <w:marBottom w:val="0"/>
              <w:divBdr>
                <w:top w:val="none" w:sz="0" w:space="0" w:color="auto"/>
                <w:left w:val="none" w:sz="0" w:space="0" w:color="auto"/>
                <w:bottom w:val="none" w:sz="0" w:space="0" w:color="auto"/>
                <w:right w:val="none" w:sz="0" w:space="0" w:color="auto"/>
              </w:divBdr>
            </w:div>
            <w:div w:id="149299529">
              <w:marLeft w:val="0"/>
              <w:marRight w:val="0"/>
              <w:marTop w:val="0"/>
              <w:marBottom w:val="0"/>
              <w:divBdr>
                <w:top w:val="none" w:sz="0" w:space="0" w:color="auto"/>
                <w:left w:val="none" w:sz="0" w:space="0" w:color="auto"/>
                <w:bottom w:val="none" w:sz="0" w:space="0" w:color="auto"/>
                <w:right w:val="none" w:sz="0" w:space="0" w:color="auto"/>
              </w:divBdr>
            </w:div>
            <w:div w:id="24333287">
              <w:marLeft w:val="0"/>
              <w:marRight w:val="0"/>
              <w:marTop w:val="0"/>
              <w:marBottom w:val="0"/>
              <w:divBdr>
                <w:top w:val="none" w:sz="0" w:space="0" w:color="auto"/>
                <w:left w:val="none" w:sz="0" w:space="0" w:color="auto"/>
                <w:bottom w:val="none" w:sz="0" w:space="0" w:color="auto"/>
                <w:right w:val="none" w:sz="0" w:space="0" w:color="auto"/>
              </w:divBdr>
            </w:div>
            <w:div w:id="2105491007">
              <w:marLeft w:val="0"/>
              <w:marRight w:val="0"/>
              <w:marTop w:val="0"/>
              <w:marBottom w:val="0"/>
              <w:divBdr>
                <w:top w:val="none" w:sz="0" w:space="0" w:color="auto"/>
                <w:left w:val="none" w:sz="0" w:space="0" w:color="auto"/>
                <w:bottom w:val="none" w:sz="0" w:space="0" w:color="auto"/>
                <w:right w:val="none" w:sz="0" w:space="0" w:color="auto"/>
              </w:divBdr>
            </w:div>
            <w:div w:id="299042767">
              <w:marLeft w:val="0"/>
              <w:marRight w:val="0"/>
              <w:marTop w:val="0"/>
              <w:marBottom w:val="0"/>
              <w:divBdr>
                <w:top w:val="none" w:sz="0" w:space="0" w:color="auto"/>
                <w:left w:val="none" w:sz="0" w:space="0" w:color="auto"/>
                <w:bottom w:val="none" w:sz="0" w:space="0" w:color="auto"/>
                <w:right w:val="none" w:sz="0" w:space="0" w:color="auto"/>
              </w:divBdr>
            </w:div>
            <w:div w:id="19616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0078">
      <w:bodyDiv w:val="1"/>
      <w:marLeft w:val="0"/>
      <w:marRight w:val="0"/>
      <w:marTop w:val="0"/>
      <w:marBottom w:val="0"/>
      <w:divBdr>
        <w:top w:val="none" w:sz="0" w:space="0" w:color="auto"/>
        <w:left w:val="none" w:sz="0" w:space="0" w:color="auto"/>
        <w:bottom w:val="none" w:sz="0" w:space="0" w:color="auto"/>
        <w:right w:val="none" w:sz="0" w:space="0" w:color="auto"/>
      </w:divBdr>
      <w:divsChild>
        <w:div w:id="875701258">
          <w:marLeft w:val="0"/>
          <w:marRight w:val="0"/>
          <w:marTop w:val="0"/>
          <w:marBottom w:val="0"/>
          <w:divBdr>
            <w:top w:val="none" w:sz="0" w:space="0" w:color="auto"/>
            <w:left w:val="none" w:sz="0" w:space="0" w:color="auto"/>
            <w:bottom w:val="none" w:sz="0" w:space="0" w:color="auto"/>
            <w:right w:val="none" w:sz="0" w:space="0" w:color="auto"/>
          </w:divBdr>
          <w:divsChild>
            <w:div w:id="1032269532">
              <w:marLeft w:val="0"/>
              <w:marRight w:val="0"/>
              <w:marTop w:val="0"/>
              <w:marBottom w:val="0"/>
              <w:divBdr>
                <w:top w:val="none" w:sz="0" w:space="0" w:color="auto"/>
                <w:left w:val="none" w:sz="0" w:space="0" w:color="auto"/>
                <w:bottom w:val="none" w:sz="0" w:space="0" w:color="auto"/>
                <w:right w:val="none" w:sz="0" w:space="0" w:color="auto"/>
              </w:divBdr>
            </w:div>
            <w:div w:id="1151410904">
              <w:marLeft w:val="0"/>
              <w:marRight w:val="0"/>
              <w:marTop w:val="0"/>
              <w:marBottom w:val="0"/>
              <w:divBdr>
                <w:top w:val="none" w:sz="0" w:space="0" w:color="auto"/>
                <w:left w:val="none" w:sz="0" w:space="0" w:color="auto"/>
                <w:bottom w:val="none" w:sz="0" w:space="0" w:color="auto"/>
                <w:right w:val="none" w:sz="0" w:space="0" w:color="auto"/>
              </w:divBdr>
            </w:div>
            <w:div w:id="1553341860">
              <w:marLeft w:val="0"/>
              <w:marRight w:val="0"/>
              <w:marTop w:val="0"/>
              <w:marBottom w:val="0"/>
              <w:divBdr>
                <w:top w:val="none" w:sz="0" w:space="0" w:color="auto"/>
                <w:left w:val="none" w:sz="0" w:space="0" w:color="auto"/>
                <w:bottom w:val="none" w:sz="0" w:space="0" w:color="auto"/>
                <w:right w:val="none" w:sz="0" w:space="0" w:color="auto"/>
              </w:divBdr>
            </w:div>
            <w:div w:id="732891478">
              <w:marLeft w:val="0"/>
              <w:marRight w:val="0"/>
              <w:marTop w:val="0"/>
              <w:marBottom w:val="0"/>
              <w:divBdr>
                <w:top w:val="none" w:sz="0" w:space="0" w:color="auto"/>
                <w:left w:val="none" w:sz="0" w:space="0" w:color="auto"/>
                <w:bottom w:val="none" w:sz="0" w:space="0" w:color="auto"/>
                <w:right w:val="none" w:sz="0" w:space="0" w:color="auto"/>
              </w:divBdr>
            </w:div>
            <w:div w:id="1035501175">
              <w:marLeft w:val="0"/>
              <w:marRight w:val="0"/>
              <w:marTop w:val="0"/>
              <w:marBottom w:val="0"/>
              <w:divBdr>
                <w:top w:val="none" w:sz="0" w:space="0" w:color="auto"/>
                <w:left w:val="none" w:sz="0" w:space="0" w:color="auto"/>
                <w:bottom w:val="none" w:sz="0" w:space="0" w:color="auto"/>
                <w:right w:val="none" w:sz="0" w:space="0" w:color="auto"/>
              </w:divBdr>
            </w:div>
            <w:div w:id="1362973992">
              <w:marLeft w:val="0"/>
              <w:marRight w:val="0"/>
              <w:marTop w:val="0"/>
              <w:marBottom w:val="0"/>
              <w:divBdr>
                <w:top w:val="none" w:sz="0" w:space="0" w:color="auto"/>
                <w:left w:val="none" w:sz="0" w:space="0" w:color="auto"/>
                <w:bottom w:val="none" w:sz="0" w:space="0" w:color="auto"/>
                <w:right w:val="none" w:sz="0" w:space="0" w:color="auto"/>
              </w:divBdr>
            </w:div>
            <w:div w:id="103814564">
              <w:marLeft w:val="0"/>
              <w:marRight w:val="0"/>
              <w:marTop w:val="0"/>
              <w:marBottom w:val="0"/>
              <w:divBdr>
                <w:top w:val="none" w:sz="0" w:space="0" w:color="auto"/>
                <w:left w:val="none" w:sz="0" w:space="0" w:color="auto"/>
                <w:bottom w:val="none" w:sz="0" w:space="0" w:color="auto"/>
                <w:right w:val="none" w:sz="0" w:space="0" w:color="auto"/>
              </w:divBdr>
            </w:div>
            <w:div w:id="1068308592">
              <w:marLeft w:val="0"/>
              <w:marRight w:val="0"/>
              <w:marTop w:val="0"/>
              <w:marBottom w:val="0"/>
              <w:divBdr>
                <w:top w:val="none" w:sz="0" w:space="0" w:color="auto"/>
                <w:left w:val="none" w:sz="0" w:space="0" w:color="auto"/>
                <w:bottom w:val="none" w:sz="0" w:space="0" w:color="auto"/>
                <w:right w:val="none" w:sz="0" w:space="0" w:color="auto"/>
              </w:divBdr>
            </w:div>
            <w:div w:id="81731577">
              <w:marLeft w:val="0"/>
              <w:marRight w:val="0"/>
              <w:marTop w:val="0"/>
              <w:marBottom w:val="0"/>
              <w:divBdr>
                <w:top w:val="none" w:sz="0" w:space="0" w:color="auto"/>
                <w:left w:val="none" w:sz="0" w:space="0" w:color="auto"/>
                <w:bottom w:val="none" w:sz="0" w:space="0" w:color="auto"/>
                <w:right w:val="none" w:sz="0" w:space="0" w:color="auto"/>
              </w:divBdr>
            </w:div>
            <w:div w:id="464198275">
              <w:marLeft w:val="0"/>
              <w:marRight w:val="0"/>
              <w:marTop w:val="0"/>
              <w:marBottom w:val="0"/>
              <w:divBdr>
                <w:top w:val="none" w:sz="0" w:space="0" w:color="auto"/>
                <w:left w:val="none" w:sz="0" w:space="0" w:color="auto"/>
                <w:bottom w:val="none" w:sz="0" w:space="0" w:color="auto"/>
                <w:right w:val="none" w:sz="0" w:space="0" w:color="auto"/>
              </w:divBdr>
            </w:div>
            <w:div w:id="607544114">
              <w:marLeft w:val="0"/>
              <w:marRight w:val="0"/>
              <w:marTop w:val="0"/>
              <w:marBottom w:val="0"/>
              <w:divBdr>
                <w:top w:val="none" w:sz="0" w:space="0" w:color="auto"/>
                <w:left w:val="none" w:sz="0" w:space="0" w:color="auto"/>
                <w:bottom w:val="none" w:sz="0" w:space="0" w:color="auto"/>
                <w:right w:val="none" w:sz="0" w:space="0" w:color="auto"/>
              </w:divBdr>
            </w:div>
            <w:div w:id="183204469">
              <w:marLeft w:val="0"/>
              <w:marRight w:val="0"/>
              <w:marTop w:val="0"/>
              <w:marBottom w:val="0"/>
              <w:divBdr>
                <w:top w:val="none" w:sz="0" w:space="0" w:color="auto"/>
                <w:left w:val="none" w:sz="0" w:space="0" w:color="auto"/>
                <w:bottom w:val="none" w:sz="0" w:space="0" w:color="auto"/>
                <w:right w:val="none" w:sz="0" w:space="0" w:color="auto"/>
              </w:divBdr>
            </w:div>
            <w:div w:id="253324250">
              <w:marLeft w:val="0"/>
              <w:marRight w:val="0"/>
              <w:marTop w:val="0"/>
              <w:marBottom w:val="0"/>
              <w:divBdr>
                <w:top w:val="none" w:sz="0" w:space="0" w:color="auto"/>
                <w:left w:val="none" w:sz="0" w:space="0" w:color="auto"/>
                <w:bottom w:val="none" w:sz="0" w:space="0" w:color="auto"/>
                <w:right w:val="none" w:sz="0" w:space="0" w:color="auto"/>
              </w:divBdr>
            </w:div>
            <w:div w:id="993605418">
              <w:marLeft w:val="0"/>
              <w:marRight w:val="0"/>
              <w:marTop w:val="0"/>
              <w:marBottom w:val="0"/>
              <w:divBdr>
                <w:top w:val="none" w:sz="0" w:space="0" w:color="auto"/>
                <w:left w:val="none" w:sz="0" w:space="0" w:color="auto"/>
                <w:bottom w:val="none" w:sz="0" w:space="0" w:color="auto"/>
                <w:right w:val="none" w:sz="0" w:space="0" w:color="auto"/>
              </w:divBdr>
            </w:div>
            <w:div w:id="1465736992">
              <w:marLeft w:val="0"/>
              <w:marRight w:val="0"/>
              <w:marTop w:val="0"/>
              <w:marBottom w:val="0"/>
              <w:divBdr>
                <w:top w:val="none" w:sz="0" w:space="0" w:color="auto"/>
                <w:left w:val="none" w:sz="0" w:space="0" w:color="auto"/>
                <w:bottom w:val="none" w:sz="0" w:space="0" w:color="auto"/>
                <w:right w:val="none" w:sz="0" w:space="0" w:color="auto"/>
              </w:divBdr>
            </w:div>
            <w:div w:id="1801462648">
              <w:marLeft w:val="0"/>
              <w:marRight w:val="0"/>
              <w:marTop w:val="0"/>
              <w:marBottom w:val="0"/>
              <w:divBdr>
                <w:top w:val="none" w:sz="0" w:space="0" w:color="auto"/>
                <w:left w:val="none" w:sz="0" w:space="0" w:color="auto"/>
                <w:bottom w:val="none" w:sz="0" w:space="0" w:color="auto"/>
                <w:right w:val="none" w:sz="0" w:space="0" w:color="auto"/>
              </w:divBdr>
            </w:div>
            <w:div w:id="1306548566">
              <w:marLeft w:val="0"/>
              <w:marRight w:val="0"/>
              <w:marTop w:val="0"/>
              <w:marBottom w:val="0"/>
              <w:divBdr>
                <w:top w:val="none" w:sz="0" w:space="0" w:color="auto"/>
                <w:left w:val="none" w:sz="0" w:space="0" w:color="auto"/>
                <w:bottom w:val="none" w:sz="0" w:space="0" w:color="auto"/>
                <w:right w:val="none" w:sz="0" w:space="0" w:color="auto"/>
              </w:divBdr>
            </w:div>
            <w:div w:id="1682858339">
              <w:marLeft w:val="0"/>
              <w:marRight w:val="0"/>
              <w:marTop w:val="0"/>
              <w:marBottom w:val="0"/>
              <w:divBdr>
                <w:top w:val="none" w:sz="0" w:space="0" w:color="auto"/>
                <w:left w:val="none" w:sz="0" w:space="0" w:color="auto"/>
                <w:bottom w:val="none" w:sz="0" w:space="0" w:color="auto"/>
                <w:right w:val="none" w:sz="0" w:space="0" w:color="auto"/>
              </w:divBdr>
            </w:div>
            <w:div w:id="1212039918">
              <w:marLeft w:val="0"/>
              <w:marRight w:val="0"/>
              <w:marTop w:val="0"/>
              <w:marBottom w:val="0"/>
              <w:divBdr>
                <w:top w:val="none" w:sz="0" w:space="0" w:color="auto"/>
                <w:left w:val="none" w:sz="0" w:space="0" w:color="auto"/>
                <w:bottom w:val="none" w:sz="0" w:space="0" w:color="auto"/>
                <w:right w:val="none" w:sz="0" w:space="0" w:color="auto"/>
              </w:divBdr>
            </w:div>
            <w:div w:id="1309936550">
              <w:marLeft w:val="0"/>
              <w:marRight w:val="0"/>
              <w:marTop w:val="0"/>
              <w:marBottom w:val="0"/>
              <w:divBdr>
                <w:top w:val="none" w:sz="0" w:space="0" w:color="auto"/>
                <w:left w:val="none" w:sz="0" w:space="0" w:color="auto"/>
                <w:bottom w:val="none" w:sz="0" w:space="0" w:color="auto"/>
                <w:right w:val="none" w:sz="0" w:space="0" w:color="auto"/>
              </w:divBdr>
            </w:div>
            <w:div w:id="1664435725">
              <w:marLeft w:val="0"/>
              <w:marRight w:val="0"/>
              <w:marTop w:val="0"/>
              <w:marBottom w:val="0"/>
              <w:divBdr>
                <w:top w:val="none" w:sz="0" w:space="0" w:color="auto"/>
                <w:left w:val="none" w:sz="0" w:space="0" w:color="auto"/>
                <w:bottom w:val="none" w:sz="0" w:space="0" w:color="auto"/>
                <w:right w:val="none" w:sz="0" w:space="0" w:color="auto"/>
              </w:divBdr>
            </w:div>
            <w:div w:id="1985234253">
              <w:marLeft w:val="0"/>
              <w:marRight w:val="0"/>
              <w:marTop w:val="0"/>
              <w:marBottom w:val="0"/>
              <w:divBdr>
                <w:top w:val="none" w:sz="0" w:space="0" w:color="auto"/>
                <w:left w:val="none" w:sz="0" w:space="0" w:color="auto"/>
                <w:bottom w:val="none" w:sz="0" w:space="0" w:color="auto"/>
                <w:right w:val="none" w:sz="0" w:space="0" w:color="auto"/>
              </w:divBdr>
            </w:div>
            <w:div w:id="895243393">
              <w:marLeft w:val="0"/>
              <w:marRight w:val="0"/>
              <w:marTop w:val="0"/>
              <w:marBottom w:val="0"/>
              <w:divBdr>
                <w:top w:val="none" w:sz="0" w:space="0" w:color="auto"/>
                <w:left w:val="none" w:sz="0" w:space="0" w:color="auto"/>
                <w:bottom w:val="none" w:sz="0" w:space="0" w:color="auto"/>
                <w:right w:val="none" w:sz="0" w:space="0" w:color="auto"/>
              </w:divBdr>
            </w:div>
            <w:div w:id="65029328">
              <w:marLeft w:val="0"/>
              <w:marRight w:val="0"/>
              <w:marTop w:val="0"/>
              <w:marBottom w:val="0"/>
              <w:divBdr>
                <w:top w:val="none" w:sz="0" w:space="0" w:color="auto"/>
                <w:left w:val="none" w:sz="0" w:space="0" w:color="auto"/>
                <w:bottom w:val="none" w:sz="0" w:space="0" w:color="auto"/>
                <w:right w:val="none" w:sz="0" w:space="0" w:color="auto"/>
              </w:divBdr>
            </w:div>
            <w:div w:id="156531278">
              <w:marLeft w:val="0"/>
              <w:marRight w:val="0"/>
              <w:marTop w:val="0"/>
              <w:marBottom w:val="0"/>
              <w:divBdr>
                <w:top w:val="none" w:sz="0" w:space="0" w:color="auto"/>
                <w:left w:val="none" w:sz="0" w:space="0" w:color="auto"/>
                <w:bottom w:val="none" w:sz="0" w:space="0" w:color="auto"/>
                <w:right w:val="none" w:sz="0" w:space="0" w:color="auto"/>
              </w:divBdr>
            </w:div>
            <w:div w:id="892161976">
              <w:marLeft w:val="0"/>
              <w:marRight w:val="0"/>
              <w:marTop w:val="0"/>
              <w:marBottom w:val="0"/>
              <w:divBdr>
                <w:top w:val="none" w:sz="0" w:space="0" w:color="auto"/>
                <w:left w:val="none" w:sz="0" w:space="0" w:color="auto"/>
                <w:bottom w:val="none" w:sz="0" w:space="0" w:color="auto"/>
                <w:right w:val="none" w:sz="0" w:space="0" w:color="auto"/>
              </w:divBdr>
            </w:div>
            <w:div w:id="1402102136">
              <w:marLeft w:val="0"/>
              <w:marRight w:val="0"/>
              <w:marTop w:val="0"/>
              <w:marBottom w:val="0"/>
              <w:divBdr>
                <w:top w:val="none" w:sz="0" w:space="0" w:color="auto"/>
                <w:left w:val="none" w:sz="0" w:space="0" w:color="auto"/>
                <w:bottom w:val="none" w:sz="0" w:space="0" w:color="auto"/>
                <w:right w:val="none" w:sz="0" w:space="0" w:color="auto"/>
              </w:divBdr>
            </w:div>
            <w:div w:id="1436364154">
              <w:marLeft w:val="0"/>
              <w:marRight w:val="0"/>
              <w:marTop w:val="0"/>
              <w:marBottom w:val="0"/>
              <w:divBdr>
                <w:top w:val="none" w:sz="0" w:space="0" w:color="auto"/>
                <w:left w:val="none" w:sz="0" w:space="0" w:color="auto"/>
                <w:bottom w:val="none" w:sz="0" w:space="0" w:color="auto"/>
                <w:right w:val="none" w:sz="0" w:space="0" w:color="auto"/>
              </w:divBdr>
            </w:div>
            <w:div w:id="645399844">
              <w:marLeft w:val="0"/>
              <w:marRight w:val="0"/>
              <w:marTop w:val="0"/>
              <w:marBottom w:val="0"/>
              <w:divBdr>
                <w:top w:val="none" w:sz="0" w:space="0" w:color="auto"/>
                <w:left w:val="none" w:sz="0" w:space="0" w:color="auto"/>
                <w:bottom w:val="none" w:sz="0" w:space="0" w:color="auto"/>
                <w:right w:val="none" w:sz="0" w:space="0" w:color="auto"/>
              </w:divBdr>
            </w:div>
            <w:div w:id="834419089">
              <w:marLeft w:val="0"/>
              <w:marRight w:val="0"/>
              <w:marTop w:val="0"/>
              <w:marBottom w:val="0"/>
              <w:divBdr>
                <w:top w:val="none" w:sz="0" w:space="0" w:color="auto"/>
                <w:left w:val="none" w:sz="0" w:space="0" w:color="auto"/>
                <w:bottom w:val="none" w:sz="0" w:space="0" w:color="auto"/>
                <w:right w:val="none" w:sz="0" w:space="0" w:color="auto"/>
              </w:divBdr>
            </w:div>
            <w:div w:id="107704214">
              <w:marLeft w:val="0"/>
              <w:marRight w:val="0"/>
              <w:marTop w:val="0"/>
              <w:marBottom w:val="0"/>
              <w:divBdr>
                <w:top w:val="none" w:sz="0" w:space="0" w:color="auto"/>
                <w:left w:val="none" w:sz="0" w:space="0" w:color="auto"/>
                <w:bottom w:val="none" w:sz="0" w:space="0" w:color="auto"/>
                <w:right w:val="none" w:sz="0" w:space="0" w:color="auto"/>
              </w:divBdr>
            </w:div>
            <w:div w:id="1706295351">
              <w:marLeft w:val="0"/>
              <w:marRight w:val="0"/>
              <w:marTop w:val="0"/>
              <w:marBottom w:val="0"/>
              <w:divBdr>
                <w:top w:val="none" w:sz="0" w:space="0" w:color="auto"/>
                <w:left w:val="none" w:sz="0" w:space="0" w:color="auto"/>
                <w:bottom w:val="none" w:sz="0" w:space="0" w:color="auto"/>
                <w:right w:val="none" w:sz="0" w:space="0" w:color="auto"/>
              </w:divBdr>
            </w:div>
            <w:div w:id="1102916289">
              <w:marLeft w:val="0"/>
              <w:marRight w:val="0"/>
              <w:marTop w:val="0"/>
              <w:marBottom w:val="0"/>
              <w:divBdr>
                <w:top w:val="none" w:sz="0" w:space="0" w:color="auto"/>
                <w:left w:val="none" w:sz="0" w:space="0" w:color="auto"/>
                <w:bottom w:val="none" w:sz="0" w:space="0" w:color="auto"/>
                <w:right w:val="none" w:sz="0" w:space="0" w:color="auto"/>
              </w:divBdr>
            </w:div>
            <w:div w:id="8454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1111">
      <w:bodyDiv w:val="1"/>
      <w:marLeft w:val="0"/>
      <w:marRight w:val="0"/>
      <w:marTop w:val="0"/>
      <w:marBottom w:val="0"/>
      <w:divBdr>
        <w:top w:val="none" w:sz="0" w:space="0" w:color="auto"/>
        <w:left w:val="none" w:sz="0" w:space="0" w:color="auto"/>
        <w:bottom w:val="none" w:sz="0" w:space="0" w:color="auto"/>
        <w:right w:val="none" w:sz="0" w:space="0" w:color="auto"/>
      </w:divBdr>
      <w:divsChild>
        <w:div w:id="1033847140">
          <w:marLeft w:val="0"/>
          <w:marRight w:val="0"/>
          <w:marTop w:val="0"/>
          <w:marBottom w:val="0"/>
          <w:divBdr>
            <w:top w:val="none" w:sz="0" w:space="0" w:color="auto"/>
            <w:left w:val="none" w:sz="0" w:space="0" w:color="auto"/>
            <w:bottom w:val="none" w:sz="0" w:space="0" w:color="auto"/>
            <w:right w:val="none" w:sz="0" w:space="0" w:color="auto"/>
          </w:divBdr>
          <w:divsChild>
            <w:div w:id="1754426693">
              <w:marLeft w:val="0"/>
              <w:marRight w:val="0"/>
              <w:marTop w:val="0"/>
              <w:marBottom w:val="0"/>
              <w:divBdr>
                <w:top w:val="none" w:sz="0" w:space="0" w:color="auto"/>
                <w:left w:val="none" w:sz="0" w:space="0" w:color="auto"/>
                <w:bottom w:val="none" w:sz="0" w:space="0" w:color="auto"/>
                <w:right w:val="none" w:sz="0" w:space="0" w:color="auto"/>
              </w:divBdr>
            </w:div>
            <w:div w:id="538708240">
              <w:marLeft w:val="0"/>
              <w:marRight w:val="0"/>
              <w:marTop w:val="0"/>
              <w:marBottom w:val="0"/>
              <w:divBdr>
                <w:top w:val="none" w:sz="0" w:space="0" w:color="auto"/>
                <w:left w:val="none" w:sz="0" w:space="0" w:color="auto"/>
                <w:bottom w:val="none" w:sz="0" w:space="0" w:color="auto"/>
                <w:right w:val="none" w:sz="0" w:space="0" w:color="auto"/>
              </w:divBdr>
            </w:div>
            <w:div w:id="1163744280">
              <w:marLeft w:val="0"/>
              <w:marRight w:val="0"/>
              <w:marTop w:val="0"/>
              <w:marBottom w:val="0"/>
              <w:divBdr>
                <w:top w:val="none" w:sz="0" w:space="0" w:color="auto"/>
                <w:left w:val="none" w:sz="0" w:space="0" w:color="auto"/>
                <w:bottom w:val="none" w:sz="0" w:space="0" w:color="auto"/>
                <w:right w:val="none" w:sz="0" w:space="0" w:color="auto"/>
              </w:divBdr>
            </w:div>
            <w:div w:id="1343706709">
              <w:marLeft w:val="0"/>
              <w:marRight w:val="0"/>
              <w:marTop w:val="0"/>
              <w:marBottom w:val="0"/>
              <w:divBdr>
                <w:top w:val="none" w:sz="0" w:space="0" w:color="auto"/>
                <w:left w:val="none" w:sz="0" w:space="0" w:color="auto"/>
                <w:bottom w:val="none" w:sz="0" w:space="0" w:color="auto"/>
                <w:right w:val="none" w:sz="0" w:space="0" w:color="auto"/>
              </w:divBdr>
            </w:div>
            <w:div w:id="612397513">
              <w:marLeft w:val="0"/>
              <w:marRight w:val="0"/>
              <w:marTop w:val="0"/>
              <w:marBottom w:val="0"/>
              <w:divBdr>
                <w:top w:val="none" w:sz="0" w:space="0" w:color="auto"/>
                <w:left w:val="none" w:sz="0" w:space="0" w:color="auto"/>
                <w:bottom w:val="none" w:sz="0" w:space="0" w:color="auto"/>
                <w:right w:val="none" w:sz="0" w:space="0" w:color="auto"/>
              </w:divBdr>
            </w:div>
            <w:div w:id="1748922200">
              <w:marLeft w:val="0"/>
              <w:marRight w:val="0"/>
              <w:marTop w:val="0"/>
              <w:marBottom w:val="0"/>
              <w:divBdr>
                <w:top w:val="none" w:sz="0" w:space="0" w:color="auto"/>
                <w:left w:val="none" w:sz="0" w:space="0" w:color="auto"/>
                <w:bottom w:val="none" w:sz="0" w:space="0" w:color="auto"/>
                <w:right w:val="none" w:sz="0" w:space="0" w:color="auto"/>
              </w:divBdr>
            </w:div>
            <w:div w:id="746027737">
              <w:marLeft w:val="0"/>
              <w:marRight w:val="0"/>
              <w:marTop w:val="0"/>
              <w:marBottom w:val="0"/>
              <w:divBdr>
                <w:top w:val="none" w:sz="0" w:space="0" w:color="auto"/>
                <w:left w:val="none" w:sz="0" w:space="0" w:color="auto"/>
                <w:bottom w:val="none" w:sz="0" w:space="0" w:color="auto"/>
                <w:right w:val="none" w:sz="0" w:space="0" w:color="auto"/>
              </w:divBdr>
            </w:div>
            <w:div w:id="311714397">
              <w:marLeft w:val="0"/>
              <w:marRight w:val="0"/>
              <w:marTop w:val="0"/>
              <w:marBottom w:val="0"/>
              <w:divBdr>
                <w:top w:val="none" w:sz="0" w:space="0" w:color="auto"/>
                <w:left w:val="none" w:sz="0" w:space="0" w:color="auto"/>
                <w:bottom w:val="none" w:sz="0" w:space="0" w:color="auto"/>
                <w:right w:val="none" w:sz="0" w:space="0" w:color="auto"/>
              </w:divBdr>
            </w:div>
            <w:div w:id="912786186">
              <w:marLeft w:val="0"/>
              <w:marRight w:val="0"/>
              <w:marTop w:val="0"/>
              <w:marBottom w:val="0"/>
              <w:divBdr>
                <w:top w:val="none" w:sz="0" w:space="0" w:color="auto"/>
                <w:left w:val="none" w:sz="0" w:space="0" w:color="auto"/>
                <w:bottom w:val="none" w:sz="0" w:space="0" w:color="auto"/>
                <w:right w:val="none" w:sz="0" w:space="0" w:color="auto"/>
              </w:divBdr>
            </w:div>
            <w:div w:id="423035547">
              <w:marLeft w:val="0"/>
              <w:marRight w:val="0"/>
              <w:marTop w:val="0"/>
              <w:marBottom w:val="0"/>
              <w:divBdr>
                <w:top w:val="none" w:sz="0" w:space="0" w:color="auto"/>
                <w:left w:val="none" w:sz="0" w:space="0" w:color="auto"/>
                <w:bottom w:val="none" w:sz="0" w:space="0" w:color="auto"/>
                <w:right w:val="none" w:sz="0" w:space="0" w:color="auto"/>
              </w:divBdr>
            </w:div>
            <w:div w:id="62610134">
              <w:marLeft w:val="0"/>
              <w:marRight w:val="0"/>
              <w:marTop w:val="0"/>
              <w:marBottom w:val="0"/>
              <w:divBdr>
                <w:top w:val="none" w:sz="0" w:space="0" w:color="auto"/>
                <w:left w:val="none" w:sz="0" w:space="0" w:color="auto"/>
                <w:bottom w:val="none" w:sz="0" w:space="0" w:color="auto"/>
                <w:right w:val="none" w:sz="0" w:space="0" w:color="auto"/>
              </w:divBdr>
            </w:div>
            <w:div w:id="1643659185">
              <w:marLeft w:val="0"/>
              <w:marRight w:val="0"/>
              <w:marTop w:val="0"/>
              <w:marBottom w:val="0"/>
              <w:divBdr>
                <w:top w:val="none" w:sz="0" w:space="0" w:color="auto"/>
                <w:left w:val="none" w:sz="0" w:space="0" w:color="auto"/>
                <w:bottom w:val="none" w:sz="0" w:space="0" w:color="auto"/>
                <w:right w:val="none" w:sz="0" w:space="0" w:color="auto"/>
              </w:divBdr>
            </w:div>
            <w:div w:id="314383236">
              <w:marLeft w:val="0"/>
              <w:marRight w:val="0"/>
              <w:marTop w:val="0"/>
              <w:marBottom w:val="0"/>
              <w:divBdr>
                <w:top w:val="none" w:sz="0" w:space="0" w:color="auto"/>
                <w:left w:val="none" w:sz="0" w:space="0" w:color="auto"/>
                <w:bottom w:val="none" w:sz="0" w:space="0" w:color="auto"/>
                <w:right w:val="none" w:sz="0" w:space="0" w:color="auto"/>
              </w:divBdr>
            </w:div>
            <w:div w:id="540477931">
              <w:marLeft w:val="0"/>
              <w:marRight w:val="0"/>
              <w:marTop w:val="0"/>
              <w:marBottom w:val="0"/>
              <w:divBdr>
                <w:top w:val="none" w:sz="0" w:space="0" w:color="auto"/>
                <w:left w:val="none" w:sz="0" w:space="0" w:color="auto"/>
                <w:bottom w:val="none" w:sz="0" w:space="0" w:color="auto"/>
                <w:right w:val="none" w:sz="0" w:space="0" w:color="auto"/>
              </w:divBdr>
            </w:div>
            <w:div w:id="2000309620">
              <w:marLeft w:val="0"/>
              <w:marRight w:val="0"/>
              <w:marTop w:val="0"/>
              <w:marBottom w:val="0"/>
              <w:divBdr>
                <w:top w:val="none" w:sz="0" w:space="0" w:color="auto"/>
                <w:left w:val="none" w:sz="0" w:space="0" w:color="auto"/>
                <w:bottom w:val="none" w:sz="0" w:space="0" w:color="auto"/>
                <w:right w:val="none" w:sz="0" w:space="0" w:color="auto"/>
              </w:divBdr>
            </w:div>
            <w:div w:id="1968076509">
              <w:marLeft w:val="0"/>
              <w:marRight w:val="0"/>
              <w:marTop w:val="0"/>
              <w:marBottom w:val="0"/>
              <w:divBdr>
                <w:top w:val="none" w:sz="0" w:space="0" w:color="auto"/>
                <w:left w:val="none" w:sz="0" w:space="0" w:color="auto"/>
                <w:bottom w:val="none" w:sz="0" w:space="0" w:color="auto"/>
                <w:right w:val="none" w:sz="0" w:space="0" w:color="auto"/>
              </w:divBdr>
            </w:div>
            <w:div w:id="393309977">
              <w:marLeft w:val="0"/>
              <w:marRight w:val="0"/>
              <w:marTop w:val="0"/>
              <w:marBottom w:val="0"/>
              <w:divBdr>
                <w:top w:val="none" w:sz="0" w:space="0" w:color="auto"/>
                <w:left w:val="none" w:sz="0" w:space="0" w:color="auto"/>
                <w:bottom w:val="none" w:sz="0" w:space="0" w:color="auto"/>
                <w:right w:val="none" w:sz="0" w:space="0" w:color="auto"/>
              </w:divBdr>
            </w:div>
            <w:div w:id="1118529505">
              <w:marLeft w:val="0"/>
              <w:marRight w:val="0"/>
              <w:marTop w:val="0"/>
              <w:marBottom w:val="0"/>
              <w:divBdr>
                <w:top w:val="none" w:sz="0" w:space="0" w:color="auto"/>
                <w:left w:val="none" w:sz="0" w:space="0" w:color="auto"/>
                <w:bottom w:val="none" w:sz="0" w:space="0" w:color="auto"/>
                <w:right w:val="none" w:sz="0" w:space="0" w:color="auto"/>
              </w:divBdr>
            </w:div>
            <w:div w:id="1065496220">
              <w:marLeft w:val="0"/>
              <w:marRight w:val="0"/>
              <w:marTop w:val="0"/>
              <w:marBottom w:val="0"/>
              <w:divBdr>
                <w:top w:val="none" w:sz="0" w:space="0" w:color="auto"/>
                <w:left w:val="none" w:sz="0" w:space="0" w:color="auto"/>
                <w:bottom w:val="none" w:sz="0" w:space="0" w:color="auto"/>
                <w:right w:val="none" w:sz="0" w:space="0" w:color="auto"/>
              </w:divBdr>
            </w:div>
            <w:div w:id="448428884">
              <w:marLeft w:val="0"/>
              <w:marRight w:val="0"/>
              <w:marTop w:val="0"/>
              <w:marBottom w:val="0"/>
              <w:divBdr>
                <w:top w:val="none" w:sz="0" w:space="0" w:color="auto"/>
                <w:left w:val="none" w:sz="0" w:space="0" w:color="auto"/>
                <w:bottom w:val="none" w:sz="0" w:space="0" w:color="auto"/>
                <w:right w:val="none" w:sz="0" w:space="0" w:color="auto"/>
              </w:divBdr>
            </w:div>
            <w:div w:id="1787772036">
              <w:marLeft w:val="0"/>
              <w:marRight w:val="0"/>
              <w:marTop w:val="0"/>
              <w:marBottom w:val="0"/>
              <w:divBdr>
                <w:top w:val="none" w:sz="0" w:space="0" w:color="auto"/>
                <w:left w:val="none" w:sz="0" w:space="0" w:color="auto"/>
                <w:bottom w:val="none" w:sz="0" w:space="0" w:color="auto"/>
                <w:right w:val="none" w:sz="0" w:space="0" w:color="auto"/>
              </w:divBdr>
            </w:div>
            <w:div w:id="1055396512">
              <w:marLeft w:val="0"/>
              <w:marRight w:val="0"/>
              <w:marTop w:val="0"/>
              <w:marBottom w:val="0"/>
              <w:divBdr>
                <w:top w:val="none" w:sz="0" w:space="0" w:color="auto"/>
                <w:left w:val="none" w:sz="0" w:space="0" w:color="auto"/>
                <w:bottom w:val="none" w:sz="0" w:space="0" w:color="auto"/>
                <w:right w:val="none" w:sz="0" w:space="0" w:color="auto"/>
              </w:divBdr>
            </w:div>
            <w:div w:id="312686863">
              <w:marLeft w:val="0"/>
              <w:marRight w:val="0"/>
              <w:marTop w:val="0"/>
              <w:marBottom w:val="0"/>
              <w:divBdr>
                <w:top w:val="none" w:sz="0" w:space="0" w:color="auto"/>
                <w:left w:val="none" w:sz="0" w:space="0" w:color="auto"/>
                <w:bottom w:val="none" w:sz="0" w:space="0" w:color="auto"/>
                <w:right w:val="none" w:sz="0" w:space="0" w:color="auto"/>
              </w:divBdr>
            </w:div>
            <w:div w:id="58946060">
              <w:marLeft w:val="0"/>
              <w:marRight w:val="0"/>
              <w:marTop w:val="0"/>
              <w:marBottom w:val="0"/>
              <w:divBdr>
                <w:top w:val="none" w:sz="0" w:space="0" w:color="auto"/>
                <w:left w:val="none" w:sz="0" w:space="0" w:color="auto"/>
                <w:bottom w:val="none" w:sz="0" w:space="0" w:color="auto"/>
                <w:right w:val="none" w:sz="0" w:space="0" w:color="auto"/>
              </w:divBdr>
            </w:div>
            <w:div w:id="1655060839">
              <w:marLeft w:val="0"/>
              <w:marRight w:val="0"/>
              <w:marTop w:val="0"/>
              <w:marBottom w:val="0"/>
              <w:divBdr>
                <w:top w:val="none" w:sz="0" w:space="0" w:color="auto"/>
                <w:left w:val="none" w:sz="0" w:space="0" w:color="auto"/>
                <w:bottom w:val="none" w:sz="0" w:space="0" w:color="auto"/>
                <w:right w:val="none" w:sz="0" w:space="0" w:color="auto"/>
              </w:divBdr>
            </w:div>
            <w:div w:id="1096172375">
              <w:marLeft w:val="0"/>
              <w:marRight w:val="0"/>
              <w:marTop w:val="0"/>
              <w:marBottom w:val="0"/>
              <w:divBdr>
                <w:top w:val="none" w:sz="0" w:space="0" w:color="auto"/>
                <w:left w:val="none" w:sz="0" w:space="0" w:color="auto"/>
                <w:bottom w:val="none" w:sz="0" w:space="0" w:color="auto"/>
                <w:right w:val="none" w:sz="0" w:space="0" w:color="auto"/>
              </w:divBdr>
            </w:div>
            <w:div w:id="191191434">
              <w:marLeft w:val="0"/>
              <w:marRight w:val="0"/>
              <w:marTop w:val="0"/>
              <w:marBottom w:val="0"/>
              <w:divBdr>
                <w:top w:val="none" w:sz="0" w:space="0" w:color="auto"/>
                <w:left w:val="none" w:sz="0" w:space="0" w:color="auto"/>
                <w:bottom w:val="none" w:sz="0" w:space="0" w:color="auto"/>
                <w:right w:val="none" w:sz="0" w:space="0" w:color="auto"/>
              </w:divBdr>
            </w:div>
            <w:div w:id="929239073">
              <w:marLeft w:val="0"/>
              <w:marRight w:val="0"/>
              <w:marTop w:val="0"/>
              <w:marBottom w:val="0"/>
              <w:divBdr>
                <w:top w:val="none" w:sz="0" w:space="0" w:color="auto"/>
                <w:left w:val="none" w:sz="0" w:space="0" w:color="auto"/>
                <w:bottom w:val="none" w:sz="0" w:space="0" w:color="auto"/>
                <w:right w:val="none" w:sz="0" w:space="0" w:color="auto"/>
              </w:divBdr>
            </w:div>
            <w:div w:id="1555310788">
              <w:marLeft w:val="0"/>
              <w:marRight w:val="0"/>
              <w:marTop w:val="0"/>
              <w:marBottom w:val="0"/>
              <w:divBdr>
                <w:top w:val="none" w:sz="0" w:space="0" w:color="auto"/>
                <w:left w:val="none" w:sz="0" w:space="0" w:color="auto"/>
                <w:bottom w:val="none" w:sz="0" w:space="0" w:color="auto"/>
                <w:right w:val="none" w:sz="0" w:space="0" w:color="auto"/>
              </w:divBdr>
            </w:div>
            <w:div w:id="108092798">
              <w:marLeft w:val="0"/>
              <w:marRight w:val="0"/>
              <w:marTop w:val="0"/>
              <w:marBottom w:val="0"/>
              <w:divBdr>
                <w:top w:val="none" w:sz="0" w:space="0" w:color="auto"/>
                <w:left w:val="none" w:sz="0" w:space="0" w:color="auto"/>
                <w:bottom w:val="none" w:sz="0" w:space="0" w:color="auto"/>
                <w:right w:val="none" w:sz="0" w:space="0" w:color="auto"/>
              </w:divBdr>
            </w:div>
            <w:div w:id="1357190324">
              <w:marLeft w:val="0"/>
              <w:marRight w:val="0"/>
              <w:marTop w:val="0"/>
              <w:marBottom w:val="0"/>
              <w:divBdr>
                <w:top w:val="none" w:sz="0" w:space="0" w:color="auto"/>
                <w:left w:val="none" w:sz="0" w:space="0" w:color="auto"/>
                <w:bottom w:val="none" w:sz="0" w:space="0" w:color="auto"/>
                <w:right w:val="none" w:sz="0" w:space="0" w:color="auto"/>
              </w:divBdr>
            </w:div>
            <w:div w:id="1108352719">
              <w:marLeft w:val="0"/>
              <w:marRight w:val="0"/>
              <w:marTop w:val="0"/>
              <w:marBottom w:val="0"/>
              <w:divBdr>
                <w:top w:val="none" w:sz="0" w:space="0" w:color="auto"/>
                <w:left w:val="none" w:sz="0" w:space="0" w:color="auto"/>
                <w:bottom w:val="none" w:sz="0" w:space="0" w:color="auto"/>
                <w:right w:val="none" w:sz="0" w:space="0" w:color="auto"/>
              </w:divBdr>
            </w:div>
            <w:div w:id="1832599655">
              <w:marLeft w:val="0"/>
              <w:marRight w:val="0"/>
              <w:marTop w:val="0"/>
              <w:marBottom w:val="0"/>
              <w:divBdr>
                <w:top w:val="none" w:sz="0" w:space="0" w:color="auto"/>
                <w:left w:val="none" w:sz="0" w:space="0" w:color="auto"/>
                <w:bottom w:val="none" w:sz="0" w:space="0" w:color="auto"/>
                <w:right w:val="none" w:sz="0" w:space="0" w:color="auto"/>
              </w:divBdr>
            </w:div>
            <w:div w:id="1318192805">
              <w:marLeft w:val="0"/>
              <w:marRight w:val="0"/>
              <w:marTop w:val="0"/>
              <w:marBottom w:val="0"/>
              <w:divBdr>
                <w:top w:val="none" w:sz="0" w:space="0" w:color="auto"/>
                <w:left w:val="none" w:sz="0" w:space="0" w:color="auto"/>
                <w:bottom w:val="none" w:sz="0" w:space="0" w:color="auto"/>
                <w:right w:val="none" w:sz="0" w:space="0" w:color="auto"/>
              </w:divBdr>
            </w:div>
            <w:div w:id="1845853340">
              <w:marLeft w:val="0"/>
              <w:marRight w:val="0"/>
              <w:marTop w:val="0"/>
              <w:marBottom w:val="0"/>
              <w:divBdr>
                <w:top w:val="none" w:sz="0" w:space="0" w:color="auto"/>
                <w:left w:val="none" w:sz="0" w:space="0" w:color="auto"/>
                <w:bottom w:val="none" w:sz="0" w:space="0" w:color="auto"/>
                <w:right w:val="none" w:sz="0" w:space="0" w:color="auto"/>
              </w:divBdr>
            </w:div>
            <w:div w:id="621033396">
              <w:marLeft w:val="0"/>
              <w:marRight w:val="0"/>
              <w:marTop w:val="0"/>
              <w:marBottom w:val="0"/>
              <w:divBdr>
                <w:top w:val="none" w:sz="0" w:space="0" w:color="auto"/>
                <w:left w:val="none" w:sz="0" w:space="0" w:color="auto"/>
                <w:bottom w:val="none" w:sz="0" w:space="0" w:color="auto"/>
                <w:right w:val="none" w:sz="0" w:space="0" w:color="auto"/>
              </w:divBdr>
            </w:div>
            <w:div w:id="2120445779">
              <w:marLeft w:val="0"/>
              <w:marRight w:val="0"/>
              <w:marTop w:val="0"/>
              <w:marBottom w:val="0"/>
              <w:divBdr>
                <w:top w:val="none" w:sz="0" w:space="0" w:color="auto"/>
                <w:left w:val="none" w:sz="0" w:space="0" w:color="auto"/>
                <w:bottom w:val="none" w:sz="0" w:space="0" w:color="auto"/>
                <w:right w:val="none" w:sz="0" w:space="0" w:color="auto"/>
              </w:divBdr>
            </w:div>
            <w:div w:id="1516110437">
              <w:marLeft w:val="0"/>
              <w:marRight w:val="0"/>
              <w:marTop w:val="0"/>
              <w:marBottom w:val="0"/>
              <w:divBdr>
                <w:top w:val="none" w:sz="0" w:space="0" w:color="auto"/>
                <w:left w:val="none" w:sz="0" w:space="0" w:color="auto"/>
                <w:bottom w:val="none" w:sz="0" w:space="0" w:color="auto"/>
                <w:right w:val="none" w:sz="0" w:space="0" w:color="auto"/>
              </w:divBdr>
            </w:div>
            <w:div w:id="1936205859">
              <w:marLeft w:val="0"/>
              <w:marRight w:val="0"/>
              <w:marTop w:val="0"/>
              <w:marBottom w:val="0"/>
              <w:divBdr>
                <w:top w:val="none" w:sz="0" w:space="0" w:color="auto"/>
                <w:left w:val="none" w:sz="0" w:space="0" w:color="auto"/>
                <w:bottom w:val="none" w:sz="0" w:space="0" w:color="auto"/>
                <w:right w:val="none" w:sz="0" w:space="0" w:color="auto"/>
              </w:divBdr>
            </w:div>
            <w:div w:id="1749158465">
              <w:marLeft w:val="0"/>
              <w:marRight w:val="0"/>
              <w:marTop w:val="0"/>
              <w:marBottom w:val="0"/>
              <w:divBdr>
                <w:top w:val="none" w:sz="0" w:space="0" w:color="auto"/>
                <w:left w:val="none" w:sz="0" w:space="0" w:color="auto"/>
                <w:bottom w:val="none" w:sz="0" w:space="0" w:color="auto"/>
                <w:right w:val="none" w:sz="0" w:space="0" w:color="auto"/>
              </w:divBdr>
            </w:div>
            <w:div w:id="1565025555">
              <w:marLeft w:val="0"/>
              <w:marRight w:val="0"/>
              <w:marTop w:val="0"/>
              <w:marBottom w:val="0"/>
              <w:divBdr>
                <w:top w:val="none" w:sz="0" w:space="0" w:color="auto"/>
                <w:left w:val="none" w:sz="0" w:space="0" w:color="auto"/>
                <w:bottom w:val="none" w:sz="0" w:space="0" w:color="auto"/>
                <w:right w:val="none" w:sz="0" w:space="0" w:color="auto"/>
              </w:divBdr>
            </w:div>
            <w:div w:id="672147024">
              <w:marLeft w:val="0"/>
              <w:marRight w:val="0"/>
              <w:marTop w:val="0"/>
              <w:marBottom w:val="0"/>
              <w:divBdr>
                <w:top w:val="none" w:sz="0" w:space="0" w:color="auto"/>
                <w:left w:val="none" w:sz="0" w:space="0" w:color="auto"/>
                <w:bottom w:val="none" w:sz="0" w:space="0" w:color="auto"/>
                <w:right w:val="none" w:sz="0" w:space="0" w:color="auto"/>
              </w:divBdr>
            </w:div>
            <w:div w:id="1806851748">
              <w:marLeft w:val="0"/>
              <w:marRight w:val="0"/>
              <w:marTop w:val="0"/>
              <w:marBottom w:val="0"/>
              <w:divBdr>
                <w:top w:val="none" w:sz="0" w:space="0" w:color="auto"/>
                <w:left w:val="none" w:sz="0" w:space="0" w:color="auto"/>
                <w:bottom w:val="none" w:sz="0" w:space="0" w:color="auto"/>
                <w:right w:val="none" w:sz="0" w:space="0" w:color="auto"/>
              </w:divBdr>
            </w:div>
            <w:div w:id="15159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6058">
      <w:bodyDiv w:val="1"/>
      <w:marLeft w:val="0"/>
      <w:marRight w:val="0"/>
      <w:marTop w:val="0"/>
      <w:marBottom w:val="0"/>
      <w:divBdr>
        <w:top w:val="none" w:sz="0" w:space="0" w:color="auto"/>
        <w:left w:val="none" w:sz="0" w:space="0" w:color="auto"/>
        <w:bottom w:val="none" w:sz="0" w:space="0" w:color="auto"/>
        <w:right w:val="none" w:sz="0" w:space="0" w:color="auto"/>
      </w:divBdr>
      <w:divsChild>
        <w:div w:id="452789203">
          <w:marLeft w:val="0"/>
          <w:marRight w:val="0"/>
          <w:marTop w:val="0"/>
          <w:marBottom w:val="0"/>
          <w:divBdr>
            <w:top w:val="none" w:sz="0" w:space="0" w:color="auto"/>
            <w:left w:val="none" w:sz="0" w:space="0" w:color="auto"/>
            <w:bottom w:val="none" w:sz="0" w:space="0" w:color="auto"/>
            <w:right w:val="none" w:sz="0" w:space="0" w:color="auto"/>
          </w:divBdr>
          <w:divsChild>
            <w:div w:id="476798416">
              <w:marLeft w:val="0"/>
              <w:marRight w:val="0"/>
              <w:marTop w:val="0"/>
              <w:marBottom w:val="0"/>
              <w:divBdr>
                <w:top w:val="none" w:sz="0" w:space="0" w:color="auto"/>
                <w:left w:val="none" w:sz="0" w:space="0" w:color="auto"/>
                <w:bottom w:val="none" w:sz="0" w:space="0" w:color="auto"/>
                <w:right w:val="none" w:sz="0" w:space="0" w:color="auto"/>
              </w:divBdr>
            </w:div>
            <w:div w:id="717554752">
              <w:marLeft w:val="0"/>
              <w:marRight w:val="0"/>
              <w:marTop w:val="0"/>
              <w:marBottom w:val="0"/>
              <w:divBdr>
                <w:top w:val="none" w:sz="0" w:space="0" w:color="auto"/>
                <w:left w:val="none" w:sz="0" w:space="0" w:color="auto"/>
                <w:bottom w:val="none" w:sz="0" w:space="0" w:color="auto"/>
                <w:right w:val="none" w:sz="0" w:space="0" w:color="auto"/>
              </w:divBdr>
            </w:div>
            <w:div w:id="147215670">
              <w:marLeft w:val="0"/>
              <w:marRight w:val="0"/>
              <w:marTop w:val="0"/>
              <w:marBottom w:val="0"/>
              <w:divBdr>
                <w:top w:val="none" w:sz="0" w:space="0" w:color="auto"/>
                <w:left w:val="none" w:sz="0" w:space="0" w:color="auto"/>
                <w:bottom w:val="none" w:sz="0" w:space="0" w:color="auto"/>
                <w:right w:val="none" w:sz="0" w:space="0" w:color="auto"/>
              </w:divBdr>
            </w:div>
            <w:div w:id="131408603">
              <w:marLeft w:val="0"/>
              <w:marRight w:val="0"/>
              <w:marTop w:val="0"/>
              <w:marBottom w:val="0"/>
              <w:divBdr>
                <w:top w:val="none" w:sz="0" w:space="0" w:color="auto"/>
                <w:left w:val="none" w:sz="0" w:space="0" w:color="auto"/>
                <w:bottom w:val="none" w:sz="0" w:space="0" w:color="auto"/>
                <w:right w:val="none" w:sz="0" w:space="0" w:color="auto"/>
              </w:divBdr>
            </w:div>
            <w:div w:id="762914665">
              <w:marLeft w:val="0"/>
              <w:marRight w:val="0"/>
              <w:marTop w:val="0"/>
              <w:marBottom w:val="0"/>
              <w:divBdr>
                <w:top w:val="none" w:sz="0" w:space="0" w:color="auto"/>
                <w:left w:val="none" w:sz="0" w:space="0" w:color="auto"/>
                <w:bottom w:val="none" w:sz="0" w:space="0" w:color="auto"/>
                <w:right w:val="none" w:sz="0" w:space="0" w:color="auto"/>
              </w:divBdr>
            </w:div>
            <w:div w:id="107505667">
              <w:marLeft w:val="0"/>
              <w:marRight w:val="0"/>
              <w:marTop w:val="0"/>
              <w:marBottom w:val="0"/>
              <w:divBdr>
                <w:top w:val="none" w:sz="0" w:space="0" w:color="auto"/>
                <w:left w:val="none" w:sz="0" w:space="0" w:color="auto"/>
                <w:bottom w:val="none" w:sz="0" w:space="0" w:color="auto"/>
                <w:right w:val="none" w:sz="0" w:space="0" w:color="auto"/>
              </w:divBdr>
            </w:div>
            <w:div w:id="1333794640">
              <w:marLeft w:val="0"/>
              <w:marRight w:val="0"/>
              <w:marTop w:val="0"/>
              <w:marBottom w:val="0"/>
              <w:divBdr>
                <w:top w:val="none" w:sz="0" w:space="0" w:color="auto"/>
                <w:left w:val="none" w:sz="0" w:space="0" w:color="auto"/>
                <w:bottom w:val="none" w:sz="0" w:space="0" w:color="auto"/>
                <w:right w:val="none" w:sz="0" w:space="0" w:color="auto"/>
              </w:divBdr>
            </w:div>
            <w:div w:id="1674409466">
              <w:marLeft w:val="0"/>
              <w:marRight w:val="0"/>
              <w:marTop w:val="0"/>
              <w:marBottom w:val="0"/>
              <w:divBdr>
                <w:top w:val="none" w:sz="0" w:space="0" w:color="auto"/>
                <w:left w:val="none" w:sz="0" w:space="0" w:color="auto"/>
                <w:bottom w:val="none" w:sz="0" w:space="0" w:color="auto"/>
                <w:right w:val="none" w:sz="0" w:space="0" w:color="auto"/>
              </w:divBdr>
            </w:div>
            <w:div w:id="515771535">
              <w:marLeft w:val="0"/>
              <w:marRight w:val="0"/>
              <w:marTop w:val="0"/>
              <w:marBottom w:val="0"/>
              <w:divBdr>
                <w:top w:val="none" w:sz="0" w:space="0" w:color="auto"/>
                <w:left w:val="none" w:sz="0" w:space="0" w:color="auto"/>
                <w:bottom w:val="none" w:sz="0" w:space="0" w:color="auto"/>
                <w:right w:val="none" w:sz="0" w:space="0" w:color="auto"/>
              </w:divBdr>
            </w:div>
            <w:div w:id="1682702853">
              <w:marLeft w:val="0"/>
              <w:marRight w:val="0"/>
              <w:marTop w:val="0"/>
              <w:marBottom w:val="0"/>
              <w:divBdr>
                <w:top w:val="none" w:sz="0" w:space="0" w:color="auto"/>
                <w:left w:val="none" w:sz="0" w:space="0" w:color="auto"/>
                <w:bottom w:val="none" w:sz="0" w:space="0" w:color="auto"/>
                <w:right w:val="none" w:sz="0" w:space="0" w:color="auto"/>
              </w:divBdr>
            </w:div>
            <w:div w:id="212546688">
              <w:marLeft w:val="0"/>
              <w:marRight w:val="0"/>
              <w:marTop w:val="0"/>
              <w:marBottom w:val="0"/>
              <w:divBdr>
                <w:top w:val="none" w:sz="0" w:space="0" w:color="auto"/>
                <w:left w:val="none" w:sz="0" w:space="0" w:color="auto"/>
                <w:bottom w:val="none" w:sz="0" w:space="0" w:color="auto"/>
                <w:right w:val="none" w:sz="0" w:space="0" w:color="auto"/>
              </w:divBdr>
            </w:div>
            <w:div w:id="463423203">
              <w:marLeft w:val="0"/>
              <w:marRight w:val="0"/>
              <w:marTop w:val="0"/>
              <w:marBottom w:val="0"/>
              <w:divBdr>
                <w:top w:val="none" w:sz="0" w:space="0" w:color="auto"/>
                <w:left w:val="none" w:sz="0" w:space="0" w:color="auto"/>
                <w:bottom w:val="none" w:sz="0" w:space="0" w:color="auto"/>
                <w:right w:val="none" w:sz="0" w:space="0" w:color="auto"/>
              </w:divBdr>
            </w:div>
            <w:div w:id="171263187">
              <w:marLeft w:val="0"/>
              <w:marRight w:val="0"/>
              <w:marTop w:val="0"/>
              <w:marBottom w:val="0"/>
              <w:divBdr>
                <w:top w:val="none" w:sz="0" w:space="0" w:color="auto"/>
                <w:left w:val="none" w:sz="0" w:space="0" w:color="auto"/>
                <w:bottom w:val="none" w:sz="0" w:space="0" w:color="auto"/>
                <w:right w:val="none" w:sz="0" w:space="0" w:color="auto"/>
              </w:divBdr>
            </w:div>
            <w:div w:id="1972469220">
              <w:marLeft w:val="0"/>
              <w:marRight w:val="0"/>
              <w:marTop w:val="0"/>
              <w:marBottom w:val="0"/>
              <w:divBdr>
                <w:top w:val="none" w:sz="0" w:space="0" w:color="auto"/>
                <w:left w:val="none" w:sz="0" w:space="0" w:color="auto"/>
                <w:bottom w:val="none" w:sz="0" w:space="0" w:color="auto"/>
                <w:right w:val="none" w:sz="0" w:space="0" w:color="auto"/>
              </w:divBdr>
            </w:div>
            <w:div w:id="1219055600">
              <w:marLeft w:val="0"/>
              <w:marRight w:val="0"/>
              <w:marTop w:val="0"/>
              <w:marBottom w:val="0"/>
              <w:divBdr>
                <w:top w:val="none" w:sz="0" w:space="0" w:color="auto"/>
                <w:left w:val="none" w:sz="0" w:space="0" w:color="auto"/>
                <w:bottom w:val="none" w:sz="0" w:space="0" w:color="auto"/>
                <w:right w:val="none" w:sz="0" w:space="0" w:color="auto"/>
              </w:divBdr>
            </w:div>
            <w:div w:id="1455979735">
              <w:marLeft w:val="0"/>
              <w:marRight w:val="0"/>
              <w:marTop w:val="0"/>
              <w:marBottom w:val="0"/>
              <w:divBdr>
                <w:top w:val="none" w:sz="0" w:space="0" w:color="auto"/>
                <w:left w:val="none" w:sz="0" w:space="0" w:color="auto"/>
                <w:bottom w:val="none" w:sz="0" w:space="0" w:color="auto"/>
                <w:right w:val="none" w:sz="0" w:space="0" w:color="auto"/>
              </w:divBdr>
            </w:div>
            <w:div w:id="1823086188">
              <w:marLeft w:val="0"/>
              <w:marRight w:val="0"/>
              <w:marTop w:val="0"/>
              <w:marBottom w:val="0"/>
              <w:divBdr>
                <w:top w:val="none" w:sz="0" w:space="0" w:color="auto"/>
                <w:left w:val="none" w:sz="0" w:space="0" w:color="auto"/>
                <w:bottom w:val="none" w:sz="0" w:space="0" w:color="auto"/>
                <w:right w:val="none" w:sz="0" w:space="0" w:color="auto"/>
              </w:divBdr>
            </w:div>
            <w:div w:id="1125271180">
              <w:marLeft w:val="0"/>
              <w:marRight w:val="0"/>
              <w:marTop w:val="0"/>
              <w:marBottom w:val="0"/>
              <w:divBdr>
                <w:top w:val="none" w:sz="0" w:space="0" w:color="auto"/>
                <w:left w:val="none" w:sz="0" w:space="0" w:color="auto"/>
                <w:bottom w:val="none" w:sz="0" w:space="0" w:color="auto"/>
                <w:right w:val="none" w:sz="0" w:space="0" w:color="auto"/>
              </w:divBdr>
            </w:div>
            <w:div w:id="2077193873">
              <w:marLeft w:val="0"/>
              <w:marRight w:val="0"/>
              <w:marTop w:val="0"/>
              <w:marBottom w:val="0"/>
              <w:divBdr>
                <w:top w:val="none" w:sz="0" w:space="0" w:color="auto"/>
                <w:left w:val="none" w:sz="0" w:space="0" w:color="auto"/>
                <w:bottom w:val="none" w:sz="0" w:space="0" w:color="auto"/>
                <w:right w:val="none" w:sz="0" w:space="0" w:color="auto"/>
              </w:divBdr>
            </w:div>
            <w:div w:id="1387948306">
              <w:marLeft w:val="0"/>
              <w:marRight w:val="0"/>
              <w:marTop w:val="0"/>
              <w:marBottom w:val="0"/>
              <w:divBdr>
                <w:top w:val="none" w:sz="0" w:space="0" w:color="auto"/>
                <w:left w:val="none" w:sz="0" w:space="0" w:color="auto"/>
                <w:bottom w:val="none" w:sz="0" w:space="0" w:color="auto"/>
                <w:right w:val="none" w:sz="0" w:space="0" w:color="auto"/>
              </w:divBdr>
            </w:div>
            <w:div w:id="80303527">
              <w:marLeft w:val="0"/>
              <w:marRight w:val="0"/>
              <w:marTop w:val="0"/>
              <w:marBottom w:val="0"/>
              <w:divBdr>
                <w:top w:val="none" w:sz="0" w:space="0" w:color="auto"/>
                <w:left w:val="none" w:sz="0" w:space="0" w:color="auto"/>
                <w:bottom w:val="none" w:sz="0" w:space="0" w:color="auto"/>
                <w:right w:val="none" w:sz="0" w:space="0" w:color="auto"/>
              </w:divBdr>
            </w:div>
            <w:div w:id="219873743">
              <w:marLeft w:val="0"/>
              <w:marRight w:val="0"/>
              <w:marTop w:val="0"/>
              <w:marBottom w:val="0"/>
              <w:divBdr>
                <w:top w:val="none" w:sz="0" w:space="0" w:color="auto"/>
                <w:left w:val="none" w:sz="0" w:space="0" w:color="auto"/>
                <w:bottom w:val="none" w:sz="0" w:space="0" w:color="auto"/>
                <w:right w:val="none" w:sz="0" w:space="0" w:color="auto"/>
              </w:divBdr>
            </w:div>
            <w:div w:id="1804545129">
              <w:marLeft w:val="0"/>
              <w:marRight w:val="0"/>
              <w:marTop w:val="0"/>
              <w:marBottom w:val="0"/>
              <w:divBdr>
                <w:top w:val="none" w:sz="0" w:space="0" w:color="auto"/>
                <w:left w:val="none" w:sz="0" w:space="0" w:color="auto"/>
                <w:bottom w:val="none" w:sz="0" w:space="0" w:color="auto"/>
                <w:right w:val="none" w:sz="0" w:space="0" w:color="auto"/>
              </w:divBdr>
            </w:div>
            <w:div w:id="1519848247">
              <w:marLeft w:val="0"/>
              <w:marRight w:val="0"/>
              <w:marTop w:val="0"/>
              <w:marBottom w:val="0"/>
              <w:divBdr>
                <w:top w:val="none" w:sz="0" w:space="0" w:color="auto"/>
                <w:left w:val="none" w:sz="0" w:space="0" w:color="auto"/>
                <w:bottom w:val="none" w:sz="0" w:space="0" w:color="auto"/>
                <w:right w:val="none" w:sz="0" w:space="0" w:color="auto"/>
              </w:divBdr>
            </w:div>
            <w:div w:id="1467312524">
              <w:marLeft w:val="0"/>
              <w:marRight w:val="0"/>
              <w:marTop w:val="0"/>
              <w:marBottom w:val="0"/>
              <w:divBdr>
                <w:top w:val="none" w:sz="0" w:space="0" w:color="auto"/>
                <w:left w:val="none" w:sz="0" w:space="0" w:color="auto"/>
                <w:bottom w:val="none" w:sz="0" w:space="0" w:color="auto"/>
                <w:right w:val="none" w:sz="0" w:space="0" w:color="auto"/>
              </w:divBdr>
            </w:div>
            <w:div w:id="1084767933">
              <w:marLeft w:val="0"/>
              <w:marRight w:val="0"/>
              <w:marTop w:val="0"/>
              <w:marBottom w:val="0"/>
              <w:divBdr>
                <w:top w:val="none" w:sz="0" w:space="0" w:color="auto"/>
                <w:left w:val="none" w:sz="0" w:space="0" w:color="auto"/>
                <w:bottom w:val="none" w:sz="0" w:space="0" w:color="auto"/>
                <w:right w:val="none" w:sz="0" w:space="0" w:color="auto"/>
              </w:divBdr>
            </w:div>
            <w:div w:id="1757703320">
              <w:marLeft w:val="0"/>
              <w:marRight w:val="0"/>
              <w:marTop w:val="0"/>
              <w:marBottom w:val="0"/>
              <w:divBdr>
                <w:top w:val="none" w:sz="0" w:space="0" w:color="auto"/>
                <w:left w:val="none" w:sz="0" w:space="0" w:color="auto"/>
                <w:bottom w:val="none" w:sz="0" w:space="0" w:color="auto"/>
                <w:right w:val="none" w:sz="0" w:space="0" w:color="auto"/>
              </w:divBdr>
            </w:div>
            <w:div w:id="634455962">
              <w:marLeft w:val="0"/>
              <w:marRight w:val="0"/>
              <w:marTop w:val="0"/>
              <w:marBottom w:val="0"/>
              <w:divBdr>
                <w:top w:val="none" w:sz="0" w:space="0" w:color="auto"/>
                <w:left w:val="none" w:sz="0" w:space="0" w:color="auto"/>
                <w:bottom w:val="none" w:sz="0" w:space="0" w:color="auto"/>
                <w:right w:val="none" w:sz="0" w:space="0" w:color="auto"/>
              </w:divBdr>
            </w:div>
            <w:div w:id="405106426">
              <w:marLeft w:val="0"/>
              <w:marRight w:val="0"/>
              <w:marTop w:val="0"/>
              <w:marBottom w:val="0"/>
              <w:divBdr>
                <w:top w:val="none" w:sz="0" w:space="0" w:color="auto"/>
                <w:left w:val="none" w:sz="0" w:space="0" w:color="auto"/>
                <w:bottom w:val="none" w:sz="0" w:space="0" w:color="auto"/>
                <w:right w:val="none" w:sz="0" w:space="0" w:color="auto"/>
              </w:divBdr>
            </w:div>
            <w:div w:id="435559116">
              <w:marLeft w:val="0"/>
              <w:marRight w:val="0"/>
              <w:marTop w:val="0"/>
              <w:marBottom w:val="0"/>
              <w:divBdr>
                <w:top w:val="none" w:sz="0" w:space="0" w:color="auto"/>
                <w:left w:val="none" w:sz="0" w:space="0" w:color="auto"/>
                <w:bottom w:val="none" w:sz="0" w:space="0" w:color="auto"/>
                <w:right w:val="none" w:sz="0" w:space="0" w:color="auto"/>
              </w:divBdr>
            </w:div>
            <w:div w:id="395126639">
              <w:marLeft w:val="0"/>
              <w:marRight w:val="0"/>
              <w:marTop w:val="0"/>
              <w:marBottom w:val="0"/>
              <w:divBdr>
                <w:top w:val="none" w:sz="0" w:space="0" w:color="auto"/>
                <w:left w:val="none" w:sz="0" w:space="0" w:color="auto"/>
                <w:bottom w:val="none" w:sz="0" w:space="0" w:color="auto"/>
                <w:right w:val="none" w:sz="0" w:space="0" w:color="auto"/>
              </w:divBdr>
            </w:div>
            <w:div w:id="1590000253">
              <w:marLeft w:val="0"/>
              <w:marRight w:val="0"/>
              <w:marTop w:val="0"/>
              <w:marBottom w:val="0"/>
              <w:divBdr>
                <w:top w:val="none" w:sz="0" w:space="0" w:color="auto"/>
                <w:left w:val="none" w:sz="0" w:space="0" w:color="auto"/>
                <w:bottom w:val="none" w:sz="0" w:space="0" w:color="auto"/>
                <w:right w:val="none" w:sz="0" w:space="0" w:color="auto"/>
              </w:divBdr>
            </w:div>
            <w:div w:id="1242910002">
              <w:marLeft w:val="0"/>
              <w:marRight w:val="0"/>
              <w:marTop w:val="0"/>
              <w:marBottom w:val="0"/>
              <w:divBdr>
                <w:top w:val="none" w:sz="0" w:space="0" w:color="auto"/>
                <w:left w:val="none" w:sz="0" w:space="0" w:color="auto"/>
                <w:bottom w:val="none" w:sz="0" w:space="0" w:color="auto"/>
                <w:right w:val="none" w:sz="0" w:space="0" w:color="auto"/>
              </w:divBdr>
            </w:div>
            <w:div w:id="423959729">
              <w:marLeft w:val="0"/>
              <w:marRight w:val="0"/>
              <w:marTop w:val="0"/>
              <w:marBottom w:val="0"/>
              <w:divBdr>
                <w:top w:val="none" w:sz="0" w:space="0" w:color="auto"/>
                <w:left w:val="none" w:sz="0" w:space="0" w:color="auto"/>
                <w:bottom w:val="none" w:sz="0" w:space="0" w:color="auto"/>
                <w:right w:val="none" w:sz="0" w:space="0" w:color="auto"/>
              </w:divBdr>
            </w:div>
            <w:div w:id="1374697517">
              <w:marLeft w:val="0"/>
              <w:marRight w:val="0"/>
              <w:marTop w:val="0"/>
              <w:marBottom w:val="0"/>
              <w:divBdr>
                <w:top w:val="none" w:sz="0" w:space="0" w:color="auto"/>
                <w:left w:val="none" w:sz="0" w:space="0" w:color="auto"/>
                <w:bottom w:val="none" w:sz="0" w:space="0" w:color="auto"/>
                <w:right w:val="none" w:sz="0" w:space="0" w:color="auto"/>
              </w:divBdr>
            </w:div>
            <w:div w:id="898053766">
              <w:marLeft w:val="0"/>
              <w:marRight w:val="0"/>
              <w:marTop w:val="0"/>
              <w:marBottom w:val="0"/>
              <w:divBdr>
                <w:top w:val="none" w:sz="0" w:space="0" w:color="auto"/>
                <w:left w:val="none" w:sz="0" w:space="0" w:color="auto"/>
                <w:bottom w:val="none" w:sz="0" w:space="0" w:color="auto"/>
                <w:right w:val="none" w:sz="0" w:space="0" w:color="auto"/>
              </w:divBdr>
            </w:div>
            <w:div w:id="1269846238">
              <w:marLeft w:val="0"/>
              <w:marRight w:val="0"/>
              <w:marTop w:val="0"/>
              <w:marBottom w:val="0"/>
              <w:divBdr>
                <w:top w:val="none" w:sz="0" w:space="0" w:color="auto"/>
                <w:left w:val="none" w:sz="0" w:space="0" w:color="auto"/>
                <w:bottom w:val="none" w:sz="0" w:space="0" w:color="auto"/>
                <w:right w:val="none" w:sz="0" w:space="0" w:color="auto"/>
              </w:divBdr>
            </w:div>
            <w:div w:id="1973093403">
              <w:marLeft w:val="0"/>
              <w:marRight w:val="0"/>
              <w:marTop w:val="0"/>
              <w:marBottom w:val="0"/>
              <w:divBdr>
                <w:top w:val="none" w:sz="0" w:space="0" w:color="auto"/>
                <w:left w:val="none" w:sz="0" w:space="0" w:color="auto"/>
                <w:bottom w:val="none" w:sz="0" w:space="0" w:color="auto"/>
                <w:right w:val="none" w:sz="0" w:space="0" w:color="auto"/>
              </w:divBdr>
            </w:div>
            <w:div w:id="112671447">
              <w:marLeft w:val="0"/>
              <w:marRight w:val="0"/>
              <w:marTop w:val="0"/>
              <w:marBottom w:val="0"/>
              <w:divBdr>
                <w:top w:val="none" w:sz="0" w:space="0" w:color="auto"/>
                <w:left w:val="none" w:sz="0" w:space="0" w:color="auto"/>
                <w:bottom w:val="none" w:sz="0" w:space="0" w:color="auto"/>
                <w:right w:val="none" w:sz="0" w:space="0" w:color="auto"/>
              </w:divBdr>
            </w:div>
            <w:div w:id="1427968325">
              <w:marLeft w:val="0"/>
              <w:marRight w:val="0"/>
              <w:marTop w:val="0"/>
              <w:marBottom w:val="0"/>
              <w:divBdr>
                <w:top w:val="none" w:sz="0" w:space="0" w:color="auto"/>
                <w:left w:val="none" w:sz="0" w:space="0" w:color="auto"/>
                <w:bottom w:val="none" w:sz="0" w:space="0" w:color="auto"/>
                <w:right w:val="none" w:sz="0" w:space="0" w:color="auto"/>
              </w:divBdr>
            </w:div>
            <w:div w:id="229507468">
              <w:marLeft w:val="0"/>
              <w:marRight w:val="0"/>
              <w:marTop w:val="0"/>
              <w:marBottom w:val="0"/>
              <w:divBdr>
                <w:top w:val="none" w:sz="0" w:space="0" w:color="auto"/>
                <w:left w:val="none" w:sz="0" w:space="0" w:color="auto"/>
                <w:bottom w:val="none" w:sz="0" w:space="0" w:color="auto"/>
                <w:right w:val="none" w:sz="0" w:space="0" w:color="auto"/>
              </w:divBdr>
            </w:div>
            <w:div w:id="1299341598">
              <w:marLeft w:val="0"/>
              <w:marRight w:val="0"/>
              <w:marTop w:val="0"/>
              <w:marBottom w:val="0"/>
              <w:divBdr>
                <w:top w:val="none" w:sz="0" w:space="0" w:color="auto"/>
                <w:left w:val="none" w:sz="0" w:space="0" w:color="auto"/>
                <w:bottom w:val="none" w:sz="0" w:space="0" w:color="auto"/>
                <w:right w:val="none" w:sz="0" w:space="0" w:color="auto"/>
              </w:divBdr>
            </w:div>
            <w:div w:id="1864203732">
              <w:marLeft w:val="0"/>
              <w:marRight w:val="0"/>
              <w:marTop w:val="0"/>
              <w:marBottom w:val="0"/>
              <w:divBdr>
                <w:top w:val="none" w:sz="0" w:space="0" w:color="auto"/>
                <w:left w:val="none" w:sz="0" w:space="0" w:color="auto"/>
                <w:bottom w:val="none" w:sz="0" w:space="0" w:color="auto"/>
                <w:right w:val="none" w:sz="0" w:space="0" w:color="auto"/>
              </w:divBdr>
            </w:div>
            <w:div w:id="1383752604">
              <w:marLeft w:val="0"/>
              <w:marRight w:val="0"/>
              <w:marTop w:val="0"/>
              <w:marBottom w:val="0"/>
              <w:divBdr>
                <w:top w:val="none" w:sz="0" w:space="0" w:color="auto"/>
                <w:left w:val="none" w:sz="0" w:space="0" w:color="auto"/>
                <w:bottom w:val="none" w:sz="0" w:space="0" w:color="auto"/>
                <w:right w:val="none" w:sz="0" w:space="0" w:color="auto"/>
              </w:divBdr>
            </w:div>
            <w:div w:id="1924799233">
              <w:marLeft w:val="0"/>
              <w:marRight w:val="0"/>
              <w:marTop w:val="0"/>
              <w:marBottom w:val="0"/>
              <w:divBdr>
                <w:top w:val="none" w:sz="0" w:space="0" w:color="auto"/>
                <w:left w:val="none" w:sz="0" w:space="0" w:color="auto"/>
                <w:bottom w:val="none" w:sz="0" w:space="0" w:color="auto"/>
                <w:right w:val="none" w:sz="0" w:space="0" w:color="auto"/>
              </w:divBdr>
            </w:div>
            <w:div w:id="1982076729">
              <w:marLeft w:val="0"/>
              <w:marRight w:val="0"/>
              <w:marTop w:val="0"/>
              <w:marBottom w:val="0"/>
              <w:divBdr>
                <w:top w:val="none" w:sz="0" w:space="0" w:color="auto"/>
                <w:left w:val="none" w:sz="0" w:space="0" w:color="auto"/>
                <w:bottom w:val="none" w:sz="0" w:space="0" w:color="auto"/>
                <w:right w:val="none" w:sz="0" w:space="0" w:color="auto"/>
              </w:divBdr>
            </w:div>
            <w:div w:id="1895461829">
              <w:marLeft w:val="0"/>
              <w:marRight w:val="0"/>
              <w:marTop w:val="0"/>
              <w:marBottom w:val="0"/>
              <w:divBdr>
                <w:top w:val="none" w:sz="0" w:space="0" w:color="auto"/>
                <w:left w:val="none" w:sz="0" w:space="0" w:color="auto"/>
                <w:bottom w:val="none" w:sz="0" w:space="0" w:color="auto"/>
                <w:right w:val="none" w:sz="0" w:space="0" w:color="auto"/>
              </w:divBdr>
            </w:div>
            <w:div w:id="1988631499">
              <w:marLeft w:val="0"/>
              <w:marRight w:val="0"/>
              <w:marTop w:val="0"/>
              <w:marBottom w:val="0"/>
              <w:divBdr>
                <w:top w:val="none" w:sz="0" w:space="0" w:color="auto"/>
                <w:left w:val="none" w:sz="0" w:space="0" w:color="auto"/>
                <w:bottom w:val="none" w:sz="0" w:space="0" w:color="auto"/>
                <w:right w:val="none" w:sz="0" w:space="0" w:color="auto"/>
              </w:divBdr>
            </w:div>
            <w:div w:id="1004088555">
              <w:marLeft w:val="0"/>
              <w:marRight w:val="0"/>
              <w:marTop w:val="0"/>
              <w:marBottom w:val="0"/>
              <w:divBdr>
                <w:top w:val="none" w:sz="0" w:space="0" w:color="auto"/>
                <w:left w:val="none" w:sz="0" w:space="0" w:color="auto"/>
                <w:bottom w:val="none" w:sz="0" w:space="0" w:color="auto"/>
                <w:right w:val="none" w:sz="0" w:space="0" w:color="auto"/>
              </w:divBdr>
            </w:div>
            <w:div w:id="102506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478896">
      <w:bodyDiv w:val="1"/>
      <w:marLeft w:val="0"/>
      <w:marRight w:val="0"/>
      <w:marTop w:val="0"/>
      <w:marBottom w:val="0"/>
      <w:divBdr>
        <w:top w:val="none" w:sz="0" w:space="0" w:color="auto"/>
        <w:left w:val="none" w:sz="0" w:space="0" w:color="auto"/>
        <w:bottom w:val="none" w:sz="0" w:space="0" w:color="auto"/>
        <w:right w:val="none" w:sz="0" w:space="0" w:color="auto"/>
      </w:divBdr>
      <w:divsChild>
        <w:div w:id="494418599">
          <w:marLeft w:val="0"/>
          <w:marRight w:val="0"/>
          <w:marTop w:val="0"/>
          <w:marBottom w:val="0"/>
          <w:divBdr>
            <w:top w:val="none" w:sz="0" w:space="0" w:color="auto"/>
            <w:left w:val="none" w:sz="0" w:space="0" w:color="auto"/>
            <w:bottom w:val="none" w:sz="0" w:space="0" w:color="auto"/>
            <w:right w:val="none" w:sz="0" w:space="0" w:color="auto"/>
          </w:divBdr>
          <w:divsChild>
            <w:div w:id="651374677">
              <w:marLeft w:val="0"/>
              <w:marRight w:val="0"/>
              <w:marTop w:val="0"/>
              <w:marBottom w:val="0"/>
              <w:divBdr>
                <w:top w:val="none" w:sz="0" w:space="0" w:color="auto"/>
                <w:left w:val="none" w:sz="0" w:space="0" w:color="auto"/>
                <w:bottom w:val="none" w:sz="0" w:space="0" w:color="auto"/>
                <w:right w:val="none" w:sz="0" w:space="0" w:color="auto"/>
              </w:divBdr>
            </w:div>
            <w:div w:id="1264648260">
              <w:marLeft w:val="0"/>
              <w:marRight w:val="0"/>
              <w:marTop w:val="0"/>
              <w:marBottom w:val="0"/>
              <w:divBdr>
                <w:top w:val="none" w:sz="0" w:space="0" w:color="auto"/>
                <w:left w:val="none" w:sz="0" w:space="0" w:color="auto"/>
                <w:bottom w:val="none" w:sz="0" w:space="0" w:color="auto"/>
                <w:right w:val="none" w:sz="0" w:space="0" w:color="auto"/>
              </w:divBdr>
            </w:div>
            <w:div w:id="1113474837">
              <w:marLeft w:val="0"/>
              <w:marRight w:val="0"/>
              <w:marTop w:val="0"/>
              <w:marBottom w:val="0"/>
              <w:divBdr>
                <w:top w:val="none" w:sz="0" w:space="0" w:color="auto"/>
                <w:left w:val="none" w:sz="0" w:space="0" w:color="auto"/>
                <w:bottom w:val="none" w:sz="0" w:space="0" w:color="auto"/>
                <w:right w:val="none" w:sz="0" w:space="0" w:color="auto"/>
              </w:divBdr>
            </w:div>
            <w:div w:id="308638067">
              <w:marLeft w:val="0"/>
              <w:marRight w:val="0"/>
              <w:marTop w:val="0"/>
              <w:marBottom w:val="0"/>
              <w:divBdr>
                <w:top w:val="none" w:sz="0" w:space="0" w:color="auto"/>
                <w:left w:val="none" w:sz="0" w:space="0" w:color="auto"/>
                <w:bottom w:val="none" w:sz="0" w:space="0" w:color="auto"/>
                <w:right w:val="none" w:sz="0" w:space="0" w:color="auto"/>
              </w:divBdr>
            </w:div>
            <w:div w:id="10302698">
              <w:marLeft w:val="0"/>
              <w:marRight w:val="0"/>
              <w:marTop w:val="0"/>
              <w:marBottom w:val="0"/>
              <w:divBdr>
                <w:top w:val="none" w:sz="0" w:space="0" w:color="auto"/>
                <w:left w:val="none" w:sz="0" w:space="0" w:color="auto"/>
                <w:bottom w:val="none" w:sz="0" w:space="0" w:color="auto"/>
                <w:right w:val="none" w:sz="0" w:space="0" w:color="auto"/>
              </w:divBdr>
            </w:div>
            <w:div w:id="48455572">
              <w:marLeft w:val="0"/>
              <w:marRight w:val="0"/>
              <w:marTop w:val="0"/>
              <w:marBottom w:val="0"/>
              <w:divBdr>
                <w:top w:val="none" w:sz="0" w:space="0" w:color="auto"/>
                <w:left w:val="none" w:sz="0" w:space="0" w:color="auto"/>
                <w:bottom w:val="none" w:sz="0" w:space="0" w:color="auto"/>
                <w:right w:val="none" w:sz="0" w:space="0" w:color="auto"/>
              </w:divBdr>
            </w:div>
            <w:div w:id="1475416658">
              <w:marLeft w:val="0"/>
              <w:marRight w:val="0"/>
              <w:marTop w:val="0"/>
              <w:marBottom w:val="0"/>
              <w:divBdr>
                <w:top w:val="none" w:sz="0" w:space="0" w:color="auto"/>
                <w:left w:val="none" w:sz="0" w:space="0" w:color="auto"/>
                <w:bottom w:val="none" w:sz="0" w:space="0" w:color="auto"/>
                <w:right w:val="none" w:sz="0" w:space="0" w:color="auto"/>
              </w:divBdr>
            </w:div>
            <w:div w:id="1910267678">
              <w:marLeft w:val="0"/>
              <w:marRight w:val="0"/>
              <w:marTop w:val="0"/>
              <w:marBottom w:val="0"/>
              <w:divBdr>
                <w:top w:val="none" w:sz="0" w:space="0" w:color="auto"/>
                <w:left w:val="none" w:sz="0" w:space="0" w:color="auto"/>
                <w:bottom w:val="none" w:sz="0" w:space="0" w:color="auto"/>
                <w:right w:val="none" w:sz="0" w:space="0" w:color="auto"/>
              </w:divBdr>
            </w:div>
            <w:div w:id="455175803">
              <w:marLeft w:val="0"/>
              <w:marRight w:val="0"/>
              <w:marTop w:val="0"/>
              <w:marBottom w:val="0"/>
              <w:divBdr>
                <w:top w:val="none" w:sz="0" w:space="0" w:color="auto"/>
                <w:left w:val="none" w:sz="0" w:space="0" w:color="auto"/>
                <w:bottom w:val="none" w:sz="0" w:space="0" w:color="auto"/>
                <w:right w:val="none" w:sz="0" w:space="0" w:color="auto"/>
              </w:divBdr>
            </w:div>
            <w:div w:id="57945343">
              <w:marLeft w:val="0"/>
              <w:marRight w:val="0"/>
              <w:marTop w:val="0"/>
              <w:marBottom w:val="0"/>
              <w:divBdr>
                <w:top w:val="none" w:sz="0" w:space="0" w:color="auto"/>
                <w:left w:val="none" w:sz="0" w:space="0" w:color="auto"/>
                <w:bottom w:val="none" w:sz="0" w:space="0" w:color="auto"/>
                <w:right w:val="none" w:sz="0" w:space="0" w:color="auto"/>
              </w:divBdr>
            </w:div>
            <w:div w:id="1367415575">
              <w:marLeft w:val="0"/>
              <w:marRight w:val="0"/>
              <w:marTop w:val="0"/>
              <w:marBottom w:val="0"/>
              <w:divBdr>
                <w:top w:val="none" w:sz="0" w:space="0" w:color="auto"/>
                <w:left w:val="none" w:sz="0" w:space="0" w:color="auto"/>
                <w:bottom w:val="none" w:sz="0" w:space="0" w:color="auto"/>
                <w:right w:val="none" w:sz="0" w:space="0" w:color="auto"/>
              </w:divBdr>
            </w:div>
            <w:div w:id="1159732675">
              <w:marLeft w:val="0"/>
              <w:marRight w:val="0"/>
              <w:marTop w:val="0"/>
              <w:marBottom w:val="0"/>
              <w:divBdr>
                <w:top w:val="none" w:sz="0" w:space="0" w:color="auto"/>
                <w:left w:val="none" w:sz="0" w:space="0" w:color="auto"/>
                <w:bottom w:val="none" w:sz="0" w:space="0" w:color="auto"/>
                <w:right w:val="none" w:sz="0" w:space="0" w:color="auto"/>
              </w:divBdr>
            </w:div>
            <w:div w:id="1208640297">
              <w:marLeft w:val="0"/>
              <w:marRight w:val="0"/>
              <w:marTop w:val="0"/>
              <w:marBottom w:val="0"/>
              <w:divBdr>
                <w:top w:val="none" w:sz="0" w:space="0" w:color="auto"/>
                <w:left w:val="none" w:sz="0" w:space="0" w:color="auto"/>
                <w:bottom w:val="none" w:sz="0" w:space="0" w:color="auto"/>
                <w:right w:val="none" w:sz="0" w:space="0" w:color="auto"/>
              </w:divBdr>
            </w:div>
            <w:div w:id="850804745">
              <w:marLeft w:val="0"/>
              <w:marRight w:val="0"/>
              <w:marTop w:val="0"/>
              <w:marBottom w:val="0"/>
              <w:divBdr>
                <w:top w:val="none" w:sz="0" w:space="0" w:color="auto"/>
                <w:left w:val="none" w:sz="0" w:space="0" w:color="auto"/>
                <w:bottom w:val="none" w:sz="0" w:space="0" w:color="auto"/>
                <w:right w:val="none" w:sz="0" w:space="0" w:color="auto"/>
              </w:divBdr>
            </w:div>
            <w:div w:id="1095437968">
              <w:marLeft w:val="0"/>
              <w:marRight w:val="0"/>
              <w:marTop w:val="0"/>
              <w:marBottom w:val="0"/>
              <w:divBdr>
                <w:top w:val="none" w:sz="0" w:space="0" w:color="auto"/>
                <w:left w:val="none" w:sz="0" w:space="0" w:color="auto"/>
                <w:bottom w:val="none" w:sz="0" w:space="0" w:color="auto"/>
                <w:right w:val="none" w:sz="0" w:space="0" w:color="auto"/>
              </w:divBdr>
            </w:div>
            <w:div w:id="726536850">
              <w:marLeft w:val="0"/>
              <w:marRight w:val="0"/>
              <w:marTop w:val="0"/>
              <w:marBottom w:val="0"/>
              <w:divBdr>
                <w:top w:val="none" w:sz="0" w:space="0" w:color="auto"/>
                <w:left w:val="none" w:sz="0" w:space="0" w:color="auto"/>
                <w:bottom w:val="none" w:sz="0" w:space="0" w:color="auto"/>
                <w:right w:val="none" w:sz="0" w:space="0" w:color="auto"/>
              </w:divBdr>
            </w:div>
            <w:div w:id="1956600114">
              <w:marLeft w:val="0"/>
              <w:marRight w:val="0"/>
              <w:marTop w:val="0"/>
              <w:marBottom w:val="0"/>
              <w:divBdr>
                <w:top w:val="none" w:sz="0" w:space="0" w:color="auto"/>
                <w:left w:val="none" w:sz="0" w:space="0" w:color="auto"/>
                <w:bottom w:val="none" w:sz="0" w:space="0" w:color="auto"/>
                <w:right w:val="none" w:sz="0" w:space="0" w:color="auto"/>
              </w:divBdr>
            </w:div>
            <w:div w:id="5596158">
              <w:marLeft w:val="0"/>
              <w:marRight w:val="0"/>
              <w:marTop w:val="0"/>
              <w:marBottom w:val="0"/>
              <w:divBdr>
                <w:top w:val="none" w:sz="0" w:space="0" w:color="auto"/>
                <w:left w:val="none" w:sz="0" w:space="0" w:color="auto"/>
                <w:bottom w:val="none" w:sz="0" w:space="0" w:color="auto"/>
                <w:right w:val="none" w:sz="0" w:space="0" w:color="auto"/>
              </w:divBdr>
            </w:div>
            <w:div w:id="513999515">
              <w:marLeft w:val="0"/>
              <w:marRight w:val="0"/>
              <w:marTop w:val="0"/>
              <w:marBottom w:val="0"/>
              <w:divBdr>
                <w:top w:val="none" w:sz="0" w:space="0" w:color="auto"/>
                <w:left w:val="none" w:sz="0" w:space="0" w:color="auto"/>
                <w:bottom w:val="none" w:sz="0" w:space="0" w:color="auto"/>
                <w:right w:val="none" w:sz="0" w:space="0" w:color="auto"/>
              </w:divBdr>
            </w:div>
            <w:div w:id="156969339">
              <w:marLeft w:val="0"/>
              <w:marRight w:val="0"/>
              <w:marTop w:val="0"/>
              <w:marBottom w:val="0"/>
              <w:divBdr>
                <w:top w:val="none" w:sz="0" w:space="0" w:color="auto"/>
                <w:left w:val="none" w:sz="0" w:space="0" w:color="auto"/>
                <w:bottom w:val="none" w:sz="0" w:space="0" w:color="auto"/>
                <w:right w:val="none" w:sz="0" w:space="0" w:color="auto"/>
              </w:divBdr>
            </w:div>
            <w:div w:id="2013095106">
              <w:marLeft w:val="0"/>
              <w:marRight w:val="0"/>
              <w:marTop w:val="0"/>
              <w:marBottom w:val="0"/>
              <w:divBdr>
                <w:top w:val="none" w:sz="0" w:space="0" w:color="auto"/>
                <w:left w:val="none" w:sz="0" w:space="0" w:color="auto"/>
                <w:bottom w:val="none" w:sz="0" w:space="0" w:color="auto"/>
                <w:right w:val="none" w:sz="0" w:space="0" w:color="auto"/>
              </w:divBdr>
            </w:div>
            <w:div w:id="405344544">
              <w:marLeft w:val="0"/>
              <w:marRight w:val="0"/>
              <w:marTop w:val="0"/>
              <w:marBottom w:val="0"/>
              <w:divBdr>
                <w:top w:val="none" w:sz="0" w:space="0" w:color="auto"/>
                <w:left w:val="none" w:sz="0" w:space="0" w:color="auto"/>
                <w:bottom w:val="none" w:sz="0" w:space="0" w:color="auto"/>
                <w:right w:val="none" w:sz="0" w:space="0" w:color="auto"/>
              </w:divBdr>
            </w:div>
            <w:div w:id="2035501408">
              <w:marLeft w:val="0"/>
              <w:marRight w:val="0"/>
              <w:marTop w:val="0"/>
              <w:marBottom w:val="0"/>
              <w:divBdr>
                <w:top w:val="none" w:sz="0" w:space="0" w:color="auto"/>
                <w:left w:val="none" w:sz="0" w:space="0" w:color="auto"/>
                <w:bottom w:val="none" w:sz="0" w:space="0" w:color="auto"/>
                <w:right w:val="none" w:sz="0" w:space="0" w:color="auto"/>
              </w:divBdr>
            </w:div>
            <w:div w:id="2122676549">
              <w:marLeft w:val="0"/>
              <w:marRight w:val="0"/>
              <w:marTop w:val="0"/>
              <w:marBottom w:val="0"/>
              <w:divBdr>
                <w:top w:val="none" w:sz="0" w:space="0" w:color="auto"/>
                <w:left w:val="none" w:sz="0" w:space="0" w:color="auto"/>
                <w:bottom w:val="none" w:sz="0" w:space="0" w:color="auto"/>
                <w:right w:val="none" w:sz="0" w:space="0" w:color="auto"/>
              </w:divBdr>
            </w:div>
            <w:div w:id="1826705677">
              <w:marLeft w:val="0"/>
              <w:marRight w:val="0"/>
              <w:marTop w:val="0"/>
              <w:marBottom w:val="0"/>
              <w:divBdr>
                <w:top w:val="none" w:sz="0" w:space="0" w:color="auto"/>
                <w:left w:val="none" w:sz="0" w:space="0" w:color="auto"/>
                <w:bottom w:val="none" w:sz="0" w:space="0" w:color="auto"/>
                <w:right w:val="none" w:sz="0" w:space="0" w:color="auto"/>
              </w:divBdr>
            </w:div>
            <w:div w:id="192387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8300">
      <w:bodyDiv w:val="1"/>
      <w:marLeft w:val="0"/>
      <w:marRight w:val="0"/>
      <w:marTop w:val="0"/>
      <w:marBottom w:val="0"/>
      <w:divBdr>
        <w:top w:val="none" w:sz="0" w:space="0" w:color="auto"/>
        <w:left w:val="none" w:sz="0" w:space="0" w:color="auto"/>
        <w:bottom w:val="none" w:sz="0" w:space="0" w:color="auto"/>
        <w:right w:val="none" w:sz="0" w:space="0" w:color="auto"/>
      </w:divBdr>
      <w:divsChild>
        <w:div w:id="1828475487">
          <w:marLeft w:val="0"/>
          <w:marRight w:val="0"/>
          <w:marTop w:val="0"/>
          <w:marBottom w:val="0"/>
          <w:divBdr>
            <w:top w:val="none" w:sz="0" w:space="0" w:color="auto"/>
            <w:left w:val="none" w:sz="0" w:space="0" w:color="auto"/>
            <w:bottom w:val="none" w:sz="0" w:space="0" w:color="auto"/>
            <w:right w:val="none" w:sz="0" w:space="0" w:color="auto"/>
          </w:divBdr>
          <w:divsChild>
            <w:div w:id="232550697">
              <w:marLeft w:val="0"/>
              <w:marRight w:val="0"/>
              <w:marTop w:val="0"/>
              <w:marBottom w:val="0"/>
              <w:divBdr>
                <w:top w:val="none" w:sz="0" w:space="0" w:color="auto"/>
                <w:left w:val="none" w:sz="0" w:space="0" w:color="auto"/>
                <w:bottom w:val="none" w:sz="0" w:space="0" w:color="auto"/>
                <w:right w:val="none" w:sz="0" w:space="0" w:color="auto"/>
              </w:divBdr>
            </w:div>
            <w:div w:id="1773040553">
              <w:marLeft w:val="0"/>
              <w:marRight w:val="0"/>
              <w:marTop w:val="0"/>
              <w:marBottom w:val="0"/>
              <w:divBdr>
                <w:top w:val="none" w:sz="0" w:space="0" w:color="auto"/>
                <w:left w:val="none" w:sz="0" w:space="0" w:color="auto"/>
                <w:bottom w:val="none" w:sz="0" w:space="0" w:color="auto"/>
                <w:right w:val="none" w:sz="0" w:space="0" w:color="auto"/>
              </w:divBdr>
            </w:div>
            <w:div w:id="1127818876">
              <w:marLeft w:val="0"/>
              <w:marRight w:val="0"/>
              <w:marTop w:val="0"/>
              <w:marBottom w:val="0"/>
              <w:divBdr>
                <w:top w:val="none" w:sz="0" w:space="0" w:color="auto"/>
                <w:left w:val="none" w:sz="0" w:space="0" w:color="auto"/>
                <w:bottom w:val="none" w:sz="0" w:space="0" w:color="auto"/>
                <w:right w:val="none" w:sz="0" w:space="0" w:color="auto"/>
              </w:divBdr>
            </w:div>
            <w:div w:id="145443751">
              <w:marLeft w:val="0"/>
              <w:marRight w:val="0"/>
              <w:marTop w:val="0"/>
              <w:marBottom w:val="0"/>
              <w:divBdr>
                <w:top w:val="none" w:sz="0" w:space="0" w:color="auto"/>
                <w:left w:val="none" w:sz="0" w:space="0" w:color="auto"/>
                <w:bottom w:val="none" w:sz="0" w:space="0" w:color="auto"/>
                <w:right w:val="none" w:sz="0" w:space="0" w:color="auto"/>
              </w:divBdr>
            </w:div>
            <w:div w:id="1541088641">
              <w:marLeft w:val="0"/>
              <w:marRight w:val="0"/>
              <w:marTop w:val="0"/>
              <w:marBottom w:val="0"/>
              <w:divBdr>
                <w:top w:val="none" w:sz="0" w:space="0" w:color="auto"/>
                <w:left w:val="none" w:sz="0" w:space="0" w:color="auto"/>
                <w:bottom w:val="none" w:sz="0" w:space="0" w:color="auto"/>
                <w:right w:val="none" w:sz="0" w:space="0" w:color="auto"/>
              </w:divBdr>
            </w:div>
            <w:div w:id="1604797974">
              <w:marLeft w:val="0"/>
              <w:marRight w:val="0"/>
              <w:marTop w:val="0"/>
              <w:marBottom w:val="0"/>
              <w:divBdr>
                <w:top w:val="none" w:sz="0" w:space="0" w:color="auto"/>
                <w:left w:val="none" w:sz="0" w:space="0" w:color="auto"/>
                <w:bottom w:val="none" w:sz="0" w:space="0" w:color="auto"/>
                <w:right w:val="none" w:sz="0" w:space="0" w:color="auto"/>
              </w:divBdr>
            </w:div>
            <w:div w:id="1255046480">
              <w:marLeft w:val="0"/>
              <w:marRight w:val="0"/>
              <w:marTop w:val="0"/>
              <w:marBottom w:val="0"/>
              <w:divBdr>
                <w:top w:val="none" w:sz="0" w:space="0" w:color="auto"/>
                <w:left w:val="none" w:sz="0" w:space="0" w:color="auto"/>
                <w:bottom w:val="none" w:sz="0" w:space="0" w:color="auto"/>
                <w:right w:val="none" w:sz="0" w:space="0" w:color="auto"/>
              </w:divBdr>
            </w:div>
            <w:div w:id="544875611">
              <w:marLeft w:val="0"/>
              <w:marRight w:val="0"/>
              <w:marTop w:val="0"/>
              <w:marBottom w:val="0"/>
              <w:divBdr>
                <w:top w:val="none" w:sz="0" w:space="0" w:color="auto"/>
                <w:left w:val="none" w:sz="0" w:space="0" w:color="auto"/>
                <w:bottom w:val="none" w:sz="0" w:space="0" w:color="auto"/>
                <w:right w:val="none" w:sz="0" w:space="0" w:color="auto"/>
              </w:divBdr>
            </w:div>
            <w:div w:id="1208955611">
              <w:marLeft w:val="0"/>
              <w:marRight w:val="0"/>
              <w:marTop w:val="0"/>
              <w:marBottom w:val="0"/>
              <w:divBdr>
                <w:top w:val="none" w:sz="0" w:space="0" w:color="auto"/>
                <w:left w:val="none" w:sz="0" w:space="0" w:color="auto"/>
                <w:bottom w:val="none" w:sz="0" w:space="0" w:color="auto"/>
                <w:right w:val="none" w:sz="0" w:space="0" w:color="auto"/>
              </w:divBdr>
            </w:div>
            <w:div w:id="88623915">
              <w:marLeft w:val="0"/>
              <w:marRight w:val="0"/>
              <w:marTop w:val="0"/>
              <w:marBottom w:val="0"/>
              <w:divBdr>
                <w:top w:val="none" w:sz="0" w:space="0" w:color="auto"/>
                <w:left w:val="none" w:sz="0" w:space="0" w:color="auto"/>
                <w:bottom w:val="none" w:sz="0" w:space="0" w:color="auto"/>
                <w:right w:val="none" w:sz="0" w:space="0" w:color="auto"/>
              </w:divBdr>
            </w:div>
            <w:div w:id="1308165096">
              <w:marLeft w:val="0"/>
              <w:marRight w:val="0"/>
              <w:marTop w:val="0"/>
              <w:marBottom w:val="0"/>
              <w:divBdr>
                <w:top w:val="none" w:sz="0" w:space="0" w:color="auto"/>
                <w:left w:val="none" w:sz="0" w:space="0" w:color="auto"/>
                <w:bottom w:val="none" w:sz="0" w:space="0" w:color="auto"/>
                <w:right w:val="none" w:sz="0" w:space="0" w:color="auto"/>
              </w:divBdr>
            </w:div>
            <w:div w:id="1479419035">
              <w:marLeft w:val="0"/>
              <w:marRight w:val="0"/>
              <w:marTop w:val="0"/>
              <w:marBottom w:val="0"/>
              <w:divBdr>
                <w:top w:val="none" w:sz="0" w:space="0" w:color="auto"/>
                <w:left w:val="none" w:sz="0" w:space="0" w:color="auto"/>
                <w:bottom w:val="none" w:sz="0" w:space="0" w:color="auto"/>
                <w:right w:val="none" w:sz="0" w:space="0" w:color="auto"/>
              </w:divBdr>
            </w:div>
            <w:div w:id="1721392152">
              <w:marLeft w:val="0"/>
              <w:marRight w:val="0"/>
              <w:marTop w:val="0"/>
              <w:marBottom w:val="0"/>
              <w:divBdr>
                <w:top w:val="none" w:sz="0" w:space="0" w:color="auto"/>
                <w:left w:val="none" w:sz="0" w:space="0" w:color="auto"/>
                <w:bottom w:val="none" w:sz="0" w:space="0" w:color="auto"/>
                <w:right w:val="none" w:sz="0" w:space="0" w:color="auto"/>
              </w:divBdr>
            </w:div>
            <w:div w:id="463156163">
              <w:marLeft w:val="0"/>
              <w:marRight w:val="0"/>
              <w:marTop w:val="0"/>
              <w:marBottom w:val="0"/>
              <w:divBdr>
                <w:top w:val="none" w:sz="0" w:space="0" w:color="auto"/>
                <w:left w:val="none" w:sz="0" w:space="0" w:color="auto"/>
                <w:bottom w:val="none" w:sz="0" w:space="0" w:color="auto"/>
                <w:right w:val="none" w:sz="0" w:space="0" w:color="auto"/>
              </w:divBdr>
            </w:div>
            <w:div w:id="1335575220">
              <w:marLeft w:val="0"/>
              <w:marRight w:val="0"/>
              <w:marTop w:val="0"/>
              <w:marBottom w:val="0"/>
              <w:divBdr>
                <w:top w:val="none" w:sz="0" w:space="0" w:color="auto"/>
                <w:left w:val="none" w:sz="0" w:space="0" w:color="auto"/>
                <w:bottom w:val="none" w:sz="0" w:space="0" w:color="auto"/>
                <w:right w:val="none" w:sz="0" w:space="0" w:color="auto"/>
              </w:divBdr>
            </w:div>
            <w:div w:id="250897205">
              <w:marLeft w:val="0"/>
              <w:marRight w:val="0"/>
              <w:marTop w:val="0"/>
              <w:marBottom w:val="0"/>
              <w:divBdr>
                <w:top w:val="none" w:sz="0" w:space="0" w:color="auto"/>
                <w:left w:val="none" w:sz="0" w:space="0" w:color="auto"/>
                <w:bottom w:val="none" w:sz="0" w:space="0" w:color="auto"/>
                <w:right w:val="none" w:sz="0" w:space="0" w:color="auto"/>
              </w:divBdr>
            </w:div>
            <w:div w:id="296492775">
              <w:marLeft w:val="0"/>
              <w:marRight w:val="0"/>
              <w:marTop w:val="0"/>
              <w:marBottom w:val="0"/>
              <w:divBdr>
                <w:top w:val="none" w:sz="0" w:space="0" w:color="auto"/>
                <w:left w:val="none" w:sz="0" w:space="0" w:color="auto"/>
                <w:bottom w:val="none" w:sz="0" w:space="0" w:color="auto"/>
                <w:right w:val="none" w:sz="0" w:space="0" w:color="auto"/>
              </w:divBdr>
            </w:div>
            <w:div w:id="384909888">
              <w:marLeft w:val="0"/>
              <w:marRight w:val="0"/>
              <w:marTop w:val="0"/>
              <w:marBottom w:val="0"/>
              <w:divBdr>
                <w:top w:val="none" w:sz="0" w:space="0" w:color="auto"/>
                <w:left w:val="none" w:sz="0" w:space="0" w:color="auto"/>
                <w:bottom w:val="none" w:sz="0" w:space="0" w:color="auto"/>
                <w:right w:val="none" w:sz="0" w:space="0" w:color="auto"/>
              </w:divBdr>
            </w:div>
            <w:div w:id="668678639">
              <w:marLeft w:val="0"/>
              <w:marRight w:val="0"/>
              <w:marTop w:val="0"/>
              <w:marBottom w:val="0"/>
              <w:divBdr>
                <w:top w:val="none" w:sz="0" w:space="0" w:color="auto"/>
                <w:left w:val="none" w:sz="0" w:space="0" w:color="auto"/>
                <w:bottom w:val="none" w:sz="0" w:space="0" w:color="auto"/>
                <w:right w:val="none" w:sz="0" w:space="0" w:color="auto"/>
              </w:divBdr>
            </w:div>
            <w:div w:id="471941848">
              <w:marLeft w:val="0"/>
              <w:marRight w:val="0"/>
              <w:marTop w:val="0"/>
              <w:marBottom w:val="0"/>
              <w:divBdr>
                <w:top w:val="none" w:sz="0" w:space="0" w:color="auto"/>
                <w:left w:val="none" w:sz="0" w:space="0" w:color="auto"/>
                <w:bottom w:val="none" w:sz="0" w:space="0" w:color="auto"/>
                <w:right w:val="none" w:sz="0" w:space="0" w:color="auto"/>
              </w:divBdr>
            </w:div>
            <w:div w:id="1700623726">
              <w:marLeft w:val="0"/>
              <w:marRight w:val="0"/>
              <w:marTop w:val="0"/>
              <w:marBottom w:val="0"/>
              <w:divBdr>
                <w:top w:val="none" w:sz="0" w:space="0" w:color="auto"/>
                <w:left w:val="none" w:sz="0" w:space="0" w:color="auto"/>
                <w:bottom w:val="none" w:sz="0" w:space="0" w:color="auto"/>
                <w:right w:val="none" w:sz="0" w:space="0" w:color="auto"/>
              </w:divBdr>
            </w:div>
            <w:div w:id="501775458">
              <w:marLeft w:val="0"/>
              <w:marRight w:val="0"/>
              <w:marTop w:val="0"/>
              <w:marBottom w:val="0"/>
              <w:divBdr>
                <w:top w:val="none" w:sz="0" w:space="0" w:color="auto"/>
                <w:left w:val="none" w:sz="0" w:space="0" w:color="auto"/>
                <w:bottom w:val="none" w:sz="0" w:space="0" w:color="auto"/>
                <w:right w:val="none" w:sz="0" w:space="0" w:color="auto"/>
              </w:divBdr>
            </w:div>
            <w:div w:id="1491631315">
              <w:marLeft w:val="0"/>
              <w:marRight w:val="0"/>
              <w:marTop w:val="0"/>
              <w:marBottom w:val="0"/>
              <w:divBdr>
                <w:top w:val="none" w:sz="0" w:space="0" w:color="auto"/>
                <w:left w:val="none" w:sz="0" w:space="0" w:color="auto"/>
                <w:bottom w:val="none" w:sz="0" w:space="0" w:color="auto"/>
                <w:right w:val="none" w:sz="0" w:space="0" w:color="auto"/>
              </w:divBdr>
            </w:div>
            <w:div w:id="1589189676">
              <w:marLeft w:val="0"/>
              <w:marRight w:val="0"/>
              <w:marTop w:val="0"/>
              <w:marBottom w:val="0"/>
              <w:divBdr>
                <w:top w:val="none" w:sz="0" w:space="0" w:color="auto"/>
                <w:left w:val="none" w:sz="0" w:space="0" w:color="auto"/>
                <w:bottom w:val="none" w:sz="0" w:space="0" w:color="auto"/>
                <w:right w:val="none" w:sz="0" w:space="0" w:color="auto"/>
              </w:divBdr>
            </w:div>
            <w:div w:id="1731224520">
              <w:marLeft w:val="0"/>
              <w:marRight w:val="0"/>
              <w:marTop w:val="0"/>
              <w:marBottom w:val="0"/>
              <w:divBdr>
                <w:top w:val="none" w:sz="0" w:space="0" w:color="auto"/>
                <w:left w:val="none" w:sz="0" w:space="0" w:color="auto"/>
                <w:bottom w:val="none" w:sz="0" w:space="0" w:color="auto"/>
                <w:right w:val="none" w:sz="0" w:space="0" w:color="auto"/>
              </w:divBdr>
            </w:div>
            <w:div w:id="239406478">
              <w:marLeft w:val="0"/>
              <w:marRight w:val="0"/>
              <w:marTop w:val="0"/>
              <w:marBottom w:val="0"/>
              <w:divBdr>
                <w:top w:val="none" w:sz="0" w:space="0" w:color="auto"/>
                <w:left w:val="none" w:sz="0" w:space="0" w:color="auto"/>
                <w:bottom w:val="none" w:sz="0" w:space="0" w:color="auto"/>
                <w:right w:val="none" w:sz="0" w:space="0" w:color="auto"/>
              </w:divBdr>
            </w:div>
            <w:div w:id="229115669">
              <w:marLeft w:val="0"/>
              <w:marRight w:val="0"/>
              <w:marTop w:val="0"/>
              <w:marBottom w:val="0"/>
              <w:divBdr>
                <w:top w:val="none" w:sz="0" w:space="0" w:color="auto"/>
                <w:left w:val="none" w:sz="0" w:space="0" w:color="auto"/>
                <w:bottom w:val="none" w:sz="0" w:space="0" w:color="auto"/>
                <w:right w:val="none" w:sz="0" w:space="0" w:color="auto"/>
              </w:divBdr>
            </w:div>
            <w:div w:id="1144275712">
              <w:marLeft w:val="0"/>
              <w:marRight w:val="0"/>
              <w:marTop w:val="0"/>
              <w:marBottom w:val="0"/>
              <w:divBdr>
                <w:top w:val="none" w:sz="0" w:space="0" w:color="auto"/>
                <w:left w:val="none" w:sz="0" w:space="0" w:color="auto"/>
                <w:bottom w:val="none" w:sz="0" w:space="0" w:color="auto"/>
                <w:right w:val="none" w:sz="0" w:space="0" w:color="auto"/>
              </w:divBdr>
            </w:div>
            <w:div w:id="2039309471">
              <w:marLeft w:val="0"/>
              <w:marRight w:val="0"/>
              <w:marTop w:val="0"/>
              <w:marBottom w:val="0"/>
              <w:divBdr>
                <w:top w:val="none" w:sz="0" w:space="0" w:color="auto"/>
                <w:left w:val="none" w:sz="0" w:space="0" w:color="auto"/>
                <w:bottom w:val="none" w:sz="0" w:space="0" w:color="auto"/>
                <w:right w:val="none" w:sz="0" w:space="0" w:color="auto"/>
              </w:divBdr>
            </w:div>
            <w:div w:id="1131632901">
              <w:marLeft w:val="0"/>
              <w:marRight w:val="0"/>
              <w:marTop w:val="0"/>
              <w:marBottom w:val="0"/>
              <w:divBdr>
                <w:top w:val="none" w:sz="0" w:space="0" w:color="auto"/>
                <w:left w:val="none" w:sz="0" w:space="0" w:color="auto"/>
                <w:bottom w:val="none" w:sz="0" w:space="0" w:color="auto"/>
                <w:right w:val="none" w:sz="0" w:space="0" w:color="auto"/>
              </w:divBdr>
            </w:div>
            <w:div w:id="1177813033">
              <w:marLeft w:val="0"/>
              <w:marRight w:val="0"/>
              <w:marTop w:val="0"/>
              <w:marBottom w:val="0"/>
              <w:divBdr>
                <w:top w:val="none" w:sz="0" w:space="0" w:color="auto"/>
                <w:left w:val="none" w:sz="0" w:space="0" w:color="auto"/>
                <w:bottom w:val="none" w:sz="0" w:space="0" w:color="auto"/>
                <w:right w:val="none" w:sz="0" w:space="0" w:color="auto"/>
              </w:divBdr>
            </w:div>
            <w:div w:id="675232696">
              <w:marLeft w:val="0"/>
              <w:marRight w:val="0"/>
              <w:marTop w:val="0"/>
              <w:marBottom w:val="0"/>
              <w:divBdr>
                <w:top w:val="none" w:sz="0" w:space="0" w:color="auto"/>
                <w:left w:val="none" w:sz="0" w:space="0" w:color="auto"/>
                <w:bottom w:val="none" w:sz="0" w:space="0" w:color="auto"/>
                <w:right w:val="none" w:sz="0" w:space="0" w:color="auto"/>
              </w:divBdr>
            </w:div>
            <w:div w:id="604852034">
              <w:marLeft w:val="0"/>
              <w:marRight w:val="0"/>
              <w:marTop w:val="0"/>
              <w:marBottom w:val="0"/>
              <w:divBdr>
                <w:top w:val="none" w:sz="0" w:space="0" w:color="auto"/>
                <w:left w:val="none" w:sz="0" w:space="0" w:color="auto"/>
                <w:bottom w:val="none" w:sz="0" w:space="0" w:color="auto"/>
                <w:right w:val="none" w:sz="0" w:space="0" w:color="auto"/>
              </w:divBdr>
            </w:div>
            <w:div w:id="866991088">
              <w:marLeft w:val="0"/>
              <w:marRight w:val="0"/>
              <w:marTop w:val="0"/>
              <w:marBottom w:val="0"/>
              <w:divBdr>
                <w:top w:val="none" w:sz="0" w:space="0" w:color="auto"/>
                <w:left w:val="none" w:sz="0" w:space="0" w:color="auto"/>
                <w:bottom w:val="none" w:sz="0" w:space="0" w:color="auto"/>
                <w:right w:val="none" w:sz="0" w:space="0" w:color="auto"/>
              </w:divBdr>
            </w:div>
            <w:div w:id="320936127">
              <w:marLeft w:val="0"/>
              <w:marRight w:val="0"/>
              <w:marTop w:val="0"/>
              <w:marBottom w:val="0"/>
              <w:divBdr>
                <w:top w:val="none" w:sz="0" w:space="0" w:color="auto"/>
                <w:left w:val="none" w:sz="0" w:space="0" w:color="auto"/>
                <w:bottom w:val="none" w:sz="0" w:space="0" w:color="auto"/>
                <w:right w:val="none" w:sz="0" w:space="0" w:color="auto"/>
              </w:divBdr>
            </w:div>
            <w:div w:id="1857380325">
              <w:marLeft w:val="0"/>
              <w:marRight w:val="0"/>
              <w:marTop w:val="0"/>
              <w:marBottom w:val="0"/>
              <w:divBdr>
                <w:top w:val="none" w:sz="0" w:space="0" w:color="auto"/>
                <w:left w:val="none" w:sz="0" w:space="0" w:color="auto"/>
                <w:bottom w:val="none" w:sz="0" w:space="0" w:color="auto"/>
                <w:right w:val="none" w:sz="0" w:space="0" w:color="auto"/>
              </w:divBdr>
            </w:div>
            <w:div w:id="85536809">
              <w:marLeft w:val="0"/>
              <w:marRight w:val="0"/>
              <w:marTop w:val="0"/>
              <w:marBottom w:val="0"/>
              <w:divBdr>
                <w:top w:val="none" w:sz="0" w:space="0" w:color="auto"/>
                <w:left w:val="none" w:sz="0" w:space="0" w:color="auto"/>
                <w:bottom w:val="none" w:sz="0" w:space="0" w:color="auto"/>
                <w:right w:val="none" w:sz="0" w:space="0" w:color="auto"/>
              </w:divBdr>
            </w:div>
            <w:div w:id="767652504">
              <w:marLeft w:val="0"/>
              <w:marRight w:val="0"/>
              <w:marTop w:val="0"/>
              <w:marBottom w:val="0"/>
              <w:divBdr>
                <w:top w:val="none" w:sz="0" w:space="0" w:color="auto"/>
                <w:left w:val="none" w:sz="0" w:space="0" w:color="auto"/>
                <w:bottom w:val="none" w:sz="0" w:space="0" w:color="auto"/>
                <w:right w:val="none" w:sz="0" w:space="0" w:color="auto"/>
              </w:divBdr>
            </w:div>
            <w:div w:id="1483614635">
              <w:marLeft w:val="0"/>
              <w:marRight w:val="0"/>
              <w:marTop w:val="0"/>
              <w:marBottom w:val="0"/>
              <w:divBdr>
                <w:top w:val="none" w:sz="0" w:space="0" w:color="auto"/>
                <w:left w:val="none" w:sz="0" w:space="0" w:color="auto"/>
                <w:bottom w:val="none" w:sz="0" w:space="0" w:color="auto"/>
                <w:right w:val="none" w:sz="0" w:space="0" w:color="auto"/>
              </w:divBdr>
            </w:div>
            <w:div w:id="147484096">
              <w:marLeft w:val="0"/>
              <w:marRight w:val="0"/>
              <w:marTop w:val="0"/>
              <w:marBottom w:val="0"/>
              <w:divBdr>
                <w:top w:val="none" w:sz="0" w:space="0" w:color="auto"/>
                <w:left w:val="none" w:sz="0" w:space="0" w:color="auto"/>
                <w:bottom w:val="none" w:sz="0" w:space="0" w:color="auto"/>
                <w:right w:val="none" w:sz="0" w:space="0" w:color="auto"/>
              </w:divBdr>
            </w:div>
            <w:div w:id="1957758210">
              <w:marLeft w:val="0"/>
              <w:marRight w:val="0"/>
              <w:marTop w:val="0"/>
              <w:marBottom w:val="0"/>
              <w:divBdr>
                <w:top w:val="none" w:sz="0" w:space="0" w:color="auto"/>
                <w:left w:val="none" w:sz="0" w:space="0" w:color="auto"/>
                <w:bottom w:val="none" w:sz="0" w:space="0" w:color="auto"/>
                <w:right w:val="none" w:sz="0" w:space="0" w:color="auto"/>
              </w:divBdr>
            </w:div>
            <w:div w:id="454300838">
              <w:marLeft w:val="0"/>
              <w:marRight w:val="0"/>
              <w:marTop w:val="0"/>
              <w:marBottom w:val="0"/>
              <w:divBdr>
                <w:top w:val="none" w:sz="0" w:space="0" w:color="auto"/>
                <w:left w:val="none" w:sz="0" w:space="0" w:color="auto"/>
                <w:bottom w:val="none" w:sz="0" w:space="0" w:color="auto"/>
                <w:right w:val="none" w:sz="0" w:space="0" w:color="auto"/>
              </w:divBdr>
            </w:div>
            <w:div w:id="1002204513">
              <w:marLeft w:val="0"/>
              <w:marRight w:val="0"/>
              <w:marTop w:val="0"/>
              <w:marBottom w:val="0"/>
              <w:divBdr>
                <w:top w:val="none" w:sz="0" w:space="0" w:color="auto"/>
                <w:left w:val="none" w:sz="0" w:space="0" w:color="auto"/>
                <w:bottom w:val="none" w:sz="0" w:space="0" w:color="auto"/>
                <w:right w:val="none" w:sz="0" w:space="0" w:color="auto"/>
              </w:divBdr>
            </w:div>
            <w:div w:id="1275747616">
              <w:marLeft w:val="0"/>
              <w:marRight w:val="0"/>
              <w:marTop w:val="0"/>
              <w:marBottom w:val="0"/>
              <w:divBdr>
                <w:top w:val="none" w:sz="0" w:space="0" w:color="auto"/>
                <w:left w:val="none" w:sz="0" w:space="0" w:color="auto"/>
                <w:bottom w:val="none" w:sz="0" w:space="0" w:color="auto"/>
                <w:right w:val="none" w:sz="0" w:space="0" w:color="auto"/>
              </w:divBdr>
            </w:div>
            <w:div w:id="1137912585">
              <w:marLeft w:val="0"/>
              <w:marRight w:val="0"/>
              <w:marTop w:val="0"/>
              <w:marBottom w:val="0"/>
              <w:divBdr>
                <w:top w:val="none" w:sz="0" w:space="0" w:color="auto"/>
                <w:left w:val="none" w:sz="0" w:space="0" w:color="auto"/>
                <w:bottom w:val="none" w:sz="0" w:space="0" w:color="auto"/>
                <w:right w:val="none" w:sz="0" w:space="0" w:color="auto"/>
              </w:divBdr>
            </w:div>
            <w:div w:id="240061864">
              <w:marLeft w:val="0"/>
              <w:marRight w:val="0"/>
              <w:marTop w:val="0"/>
              <w:marBottom w:val="0"/>
              <w:divBdr>
                <w:top w:val="none" w:sz="0" w:space="0" w:color="auto"/>
                <w:left w:val="none" w:sz="0" w:space="0" w:color="auto"/>
                <w:bottom w:val="none" w:sz="0" w:space="0" w:color="auto"/>
                <w:right w:val="none" w:sz="0" w:space="0" w:color="auto"/>
              </w:divBdr>
            </w:div>
            <w:div w:id="1955865913">
              <w:marLeft w:val="0"/>
              <w:marRight w:val="0"/>
              <w:marTop w:val="0"/>
              <w:marBottom w:val="0"/>
              <w:divBdr>
                <w:top w:val="none" w:sz="0" w:space="0" w:color="auto"/>
                <w:left w:val="none" w:sz="0" w:space="0" w:color="auto"/>
                <w:bottom w:val="none" w:sz="0" w:space="0" w:color="auto"/>
                <w:right w:val="none" w:sz="0" w:space="0" w:color="auto"/>
              </w:divBdr>
            </w:div>
            <w:div w:id="131561356">
              <w:marLeft w:val="0"/>
              <w:marRight w:val="0"/>
              <w:marTop w:val="0"/>
              <w:marBottom w:val="0"/>
              <w:divBdr>
                <w:top w:val="none" w:sz="0" w:space="0" w:color="auto"/>
                <w:left w:val="none" w:sz="0" w:space="0" w:color="auto"/>
                <w:bottom w:val="none" w:sz="0" w:space="0" w:color="auto"/>
                <w:right w:val="none" w:sz="0" w:space="0" w:color="auto"/>
              </w:divBdr>
            </w:div>
            <w:div w:id="1548295726">
              <w:marLeft w:val="0"/>
              <w:marRight w:val="0"/>
              <w:marTop w:val="0"/>
              <w:marBottom w:val="0"/>
              <w:divBdr>
                <w:top w:val="none" w:sz="0" w:space="0" w:color="auto"/>
                <w:left w:val="none" w:sz="0" w:space="0" w:color="auto"/>
                <w:bottom w:val="none" w:sz="0" w:space="0" w:color="auto"/>
                <w:right w:val="none" w:sz="0" w:space="0" w:color="auto"/>
              </w:divBdr>
            </w:div>
            <w:div w:id="1564245748">
              <w:marLeft w:val="0"/>
              <w:marRight w:val="0"/>
              <w:marTop w:val="0"/>
              <w:marBottom w:val="0"/>
              <w:divBdr>
                <w:top w:val="none" w:sz="0" w:space="0" w:color="auto"/>
                <w:left w:val="none" w:sz="0" w:space="0" w:color="auto"/>
                <w:bottom w:val="none" w:sz="0" w:space="0" w:color="auto"/>
                <w:right w:val="none" w:sz="0" w:space="0" w:color="auto"/>
              </w:divBdr>
            </w:div>
            <w:div w:id="2085099363">
              <w:marLeft w:val="0"/>
              <w:marRight w:val="0"/>
              <w:marTop w:val="0"/>
              <w:marBottom w:val="0"/>
              <w:divBdr>
                <w:top w:val="none" w:sz="0" w:space="0" w:color="auto"/>
                <w:left w:val="none" w:sz="0" w:space="0" w:color="auto"/>
                <w:bottom w:val="none" w:sz="0" w:space="0" w:color="auto"/>
                <w:right w:val="none" w:sz="0" w:space="0" w:color="auto"/>
              </w:divBdr>
            </w:div>
            <w:div w:id="1015814348">
              <w:marLeft w:val="0"/>
              <w:marRight w:val="0"/>
              <w:marTop w:val="0"/>
              <w:marBottom w:val="0"/>
              <w:divBdr>
                <w:top w:val="none" w:sz="0" w:space="0" w:color="auto"/>
                <w:left w:val="none" w:sz="0" w:space="0" w:color="auto"/>
                <w:bottom w:val="none" w:sz="0" w:space="0" w:color="auto"/>
                <w:right w:val="none" w:sz="0" w:space="0" w:color="auto"/>
              </w:divBdr>
            </w:div>
            <w:div w:id="1430008617">
              <w:marLeft w:val="0"/>
              <w:marRight w:val="0"/>
              <w:marTop w:val="0"/>
              <w:marBottom w:val="0"/>
              <w:divBdr>
                <w:top w:val="none" w:sz="0" w:space="0" w:color="auto"/>
                <w:left w:val="none" w:sz="0" w:space="0" w:color="auto"/>
                <w:bottom w:val="none" w:sz="0" w:space="0" w:color="auto"/>
                <w:right w:val="none" w:sz="0" w:space="0" w:color="auto"/>
              </w:divBdr>
            </w:div>
            <w:div w:id="1297837225">
              <w:marLeft w:val="0"/>
              <w:marRight w:val="0"/>
              <w:marTop w:val="0"/>
              <w:marBottom w:val="0"/>
              <w:divBdr>
                <w:top w:val="none" w:sz="0" w:space="0" w:color="auto"/>
                <w:left w:val="none" w:sz="0" w:space="0" w:color="auto"/>
                <w:bottom w:val="none" w:sz="0" w:space="0" w:color="auto"/>
                <w:right w:val="none" w:sz="0" w:space="0" w:color="auto"/>
              </w:divBdr>
            </w:div>
            <w:div w:id="1256015333">
              <w:marLeft w:val="0"/>
              <w:marRight w:val="0"/>
              <w:marTop w:val="0"/>
              <w:marBottom w:val="0"/>
              <w:divBdr>
                <w:top w:val="none" w:sz="0" w:space="0" w:color="auto"/>
                <w:left w:val="none" w:sz="0" w:space="0" w:color="auto"/>
                <w:bottom w:val="none" w:sz="0" w:space="0" w:color="auto"/>
                <w:right w:val="none" w:sz="0" w:space="0" w:color="auto"/>
              </w:divBdr>
            </w:div>
            <w:div w:id="219708746">
              <w:marLeft w:val="0"/>
              <w:marRight w:val="0"/>
              <w:marTop w:val="0"/>
              <w:marBottom w:val="0"/>
              <w:divBdr>
                <w:top w:val="none" w:sz="0" w:space="0" w:color="auto"/>
                <w:left w:val="none" w:sz="0" w:space="0" w:color="auto"/>
                <w:bottom w:val="none" w:sz="0" w:space="0" w:color="auto"/>
                <w:right w:val="none" w:sz="0" w:space="0" w:color="auto"/>
              </w:divBdr>
            </w:div>
            <w:div w:id="873737770">
              <w:marLeft w:val="0"/>
              <w:marRight w:val="0"/>
              <w:marTop w:val="0"/>
              <w:marBottom w:val="0"/>
              <w:divBdr>
                <w:top w:val="none" w:sz="0" w:space="0" w:color="auto"/>
                <w:left w:val="none" w:sz="0" w:space="0" w:color="auto"/>
                <w:bottom w:val="none" w:sz="0" w:space="0" w:color="auto"/>
                <w:right w:val="none" w:sz="0" w:space="0" w:color="auto"/>
              </w:divBdr>
            </w:div>
            <w:div w:id="380906321">
              <w:marLeft w:val="0"/>
              <w:marRight w:val="0"/>
              <w:marTop w:val="0"/>
              <w:marBottom w:val="0"/>
              <w:divBdr>
                <w:top w:val="none" w:sz="0" w:space="0" w:color="auto"/>
                <w:left w:val="none" w:sz="0" w:space="0" w:color="auto"/>
                <w:bottom w:val="none" w:sz="0" w:space="0" w:color="auto"/>
                <w:right w:val="none" w:sz="0" w:space="0" w:color="auto"/>
              </w:divBdr>
            </w:div>
            <w:div w:id="1196306967">
              <w:marLeft w:val="0"/>
              <w:marRight w:val="0"/>
              <w:marTop w:val="0"/>
              <w:marBottom w:val="0"/>
              <w:divBdr>
                <w:top w:val="none" w:sz="0" w:space="0" w:color="auto"/>
                <w:left w:val="none" w:sz="0" w:space="0" w:color="auto"/>
                <w:bottom w:val="none" w:sz="0" w:space="0" w:color="auto"/>
                <w:right w:val="none" w:sz="0" w:space="0" w:color="auto"/>
              </w:divBdr>
            </w:div>
            <w:div w:id="923684993">
              <w:marLeft w:val="0"/>
              <w:marRight w:val="0"/>
              <w:marTop w:val="0"/>
              <w:marBottom w:val="0"/>
              <w:divBdr>
                <w:top w:val="none" w:sz="0" w:space="0" w:color="auto"/>
                <w:left w:val="none" w:sz="0" w:space="0" w:color="auto"/>
                <w:bottom w:val="none" w:sz="0" w:space="0" w:color="auto"/>
                <w:right w:val="none" w:sz="0" w:space="0" w:color="auto"/>
              </w:divBdr>
            </w:div>
            <w:div w:id="47580337">
              <w:marLeft w:val="0"/>
              <w:marRight w:val="0"/>
              <w:marTop w:val="0"/>
              <w:marBottom w:val="0"/>
              <w:divBdr>
                <w:top w:val="none" w:sz="0" w:space="0" w:color="auto"/>
                <w:left w:val="none" w:sz="0" w:space="0" w:color="auto"/>
                <w:bottom w:val="none" w:sz="0" w:space="0" w:color="auto"/>
                <w:right w:val="none" w:sz="0" w:space="0" w:color="auto"/>
              </w:divBdr>
            </w:div>
            <w:div w:id="99617552">
              <w:marLeft w:val="0"/>
              <w:marRight w:val="0"/>
              <w:marTop w:val="0"/>
              <w:marBottom w:val="0"/>
              <w:divBdr>
                <w:top w:val="none" w:sz="0" w:space="0" w:color="auto"/>
                <w:left w:val="none" w:sz="0" w:space="0" w:color="auto"/>
                <w:bottom w:val="none" w:sz="0" w:space="0" w:color="auto"/>
                <w:right w:val="none" w:sz="0" w:space="0" w:color="auto"/>
              </w:divBdr>
            </w:div>
            <w:div w:id="2025092712">
              <w:marLeft w:val="0"/>
              <w:marRight w:val="0"/>
              <w:marTop w:val="0"/>
              <w:marBottom w:val="0"/>
              <w:divBdr>
                <w:top w:val="none" w:sz="0" w:space="0" w:color="auto"/>
                <w:left w:val="none" w:sz="0" w:space="0" w:color="auto"/>
                <w:bottom w:val="none" w:sz="0" w:space="0" w:color="auto"/>
                <w:right w:val="none" w:sz="0" w:space="0" w:color="auto"/>
              </w:divBdr>
            </w:div>
            <w:div w:id="643051153">
              <w:marLeft w:val="0"/>
              <w:marRight w:val="0"/>
              <w:marTop w:val="0"/>
              <w:marBottom w:val="0"/>
              <w:divBdr>
                <w:top w:val="none" w:sz="0" w:space="0" w:color="auto"/>
                <w:left w:val="none" w:sz="0" w:space="0" w:color="auto"/>
                <w:bottom w:val="none" w:sz="0" w:space="0" w:color="auto"/>
                <w:right w:val="none" w:sz="0" w:space="0" w:color="auto"/>
              </w:divBdr>
            </w:div>
            <w:div w:id="1949509258">
              <w:marLeft w:val="0"/>
              <w:marRight w:val="0"/>
              <w:marTop w:val="0"/>
              <w:marBottom w:val="0"/>
              <w:divBdr>
                <w:top w:val="none" w:sz="0" w:space="0" w:color="auto"/>
                <w:left w:val="none" w:sz="0" w:space="0" w:color="auto"/>
                <w:bottom w:val="none" w:sz="0" w:space="0" w:color="auto"/>
                <w:right w:val="none" w:sz="0" w:space="0" w:color="auto"/>
              </w:divBdr>
            </w:div>
            <w:div w:id="482309096">
              <w:marLeft w:val="0"/>
              <w:marRight w:val="0"/>
              <w:marTop w:val="0"/>
              <w:marBottom w:val="0"/>
              <w:divBdr>
                <w:top w:val="none" w:sz="0" w:space="0" w:color="auto"/>
                <w:left w:val="none" w:sz="0" w:space="0" w:color="auto"/>
                <w:bottom w:val="none" w:sz="0" w:space="0" w:color="auto"/>
                <w:right w:val="none" w:sz="0" w:space="0" w:color="auto"/>
              </w:divBdr>
            </w:div>
            <w:div w:id="1086808020">
              <w:marLeft w:val="0"/>
              <w:marRight w:val="0"/>
              <w:marTop w:val="0"/>
              <w:marBottom w:val="0"/>
              <w:divBdr>
                <w:top w:val="none" w:sz="0" w:space="0" w:color="auto"/>
                <w:left w:val="none" w:sz="0" w:space="0" w:color="auto"/>
                <w:bottom w:val="none" w:sz="0" w:space="0" w:color="auto"/>
                <w:right w:val="none" w:sz="0" w:space="0" w:color="auto"/>
              </w:divBdr>
            </w:div>
            <w:div w:id="2050375791">
              <w:marLeft w:val="0"/>
              <w:marRight w:val="0"/>
              <w:marTop w:val="0"/>
              <w:marBottom w:val="0"/>
              <w:divBdr>
                <w:top w:val="none" w:sz="0" w:space="0" w:color="auto"/>
                <w:left w:val="none" w:sz="0" w:space="0" w:color="auto"/>
                <w:bottom w:val="none" w:sz="0" w:space="0" w:color="auto"/>
                <w:right w:val="none" w:sz="0" w:space="0" w:color="auto"/>
              </w:divBdr>
            </w:div>
            <w:div w:id="1959682507">
              <w:marLeft w:val="0"/>
              <w:marRight w:val="0"/>
              <w:marTop w:val="0"/>
              <w:marBottom w:val="0"/>
              <w:divBdr>
                <w:top w:val="none" w:sz="0" w:space="0" w:color="auto"/>
                <w:left w:val="none" w:sz="0" w:space="0" w:color="auto"/>
                <w:bottom w:val="none" w:sz="0" w:space="0" w:color="auto"/>
                <w:right w:val="none" w:sz="0" w:space="0" w:color="auto"/>
              </w:divBdr>
            </w:div>
            <w:div w:id="1389300546">
              <w:marLeft w:val="0"/>
              <w:marRight w:val="0"/>
              <w:marTop w:val="0"/>
              <w:marBottom w:val="0"/>
              <w:divBdr>
                <w:top w:val="none" w:sz="0" w:space="0" w:color="auto"/>
                <w:left w:val="none" w:sz="0" w:space="0" w:color="auto"/>
                <w:bottom w:val="none" w:sz="0" w:space="0" w:color="auto"/>
                <w:right w:val="none" w:sz="0" w:space="0" w:color="auto"/>
              </w:divBdr>
            </w:div>
            <w:div w:id="1874808681">
              <w:marLeft w:val="0"/>
              <w:marRight w:val="0"/>
              <w:marTop w:val="0"/>
              <w:marBottom w:val="0"/>
              <w:divBdr>
                <w:top w:val="none" w:sz="0" w:space="0" w:color="auto"/>
                <w:left w:val="none" w:sz="0" w:space="0" w:color="auto"/>
                <w:bottom w:val="none" w:sz="0" w:space="0" w:color="auto"/>
                <w:right w:val="none" w:sz="0" w:space="0" w:color="auto"/>
              </w:divBdr>
            </w:div>
            <w:div w:id="256988381">
              <w:marLeft w:val="0"/>
              <w:marRight w:val="0"/>
              <w:marTop w:val="0"/>
              <w:marBottom w:val="0"/>
              <w:divBdr>
                <w:top w:val="none" w:sz="0" w:space="0" w:color="auto"/>
                <w:left w:val="none" w:sz="0" w:space="0" w:color="auto"/>
                <w:bottom w:val="none" w:sz="0" w:space="0" w:color="auto"/>
                <w:right w:val="none" w:sz="0" w:space="0" w:color="auto"/>
              </w:divBdr>
            </w:div>
            <w:div w:id="1184053245">
              <w:marLeft w:val="0"/>
              <w:marRight w:val="0"/>
              <w:marTop w:val="0"/>
              <w:marBottom w:val="0"/>
              <w:divBdr>
                <w:top w:val="none" w:sz="0" w:space="0" w:color="auto"/>
                <w:left w:val="none" w:sz="0" w:space="0" w:color="auto"/>
                <w:bottom w:val="none" w:sz="0" w:space="0" w:color="auto"/>
                <w:right w:val="none" w:sz="0" w:space="0" w:color="auto"/>
              </w:divBdr>
            </w:div>
            <w:div w:id="1892695647">
              <w:marLeft w:val="0"/>
              <w:marRight w:val="0"/>
              <w:marTop w:val="0"/>
              <w:marBottom w:val="0"/>
              <w:divBdr>
                <w:top w:val="none" w:sz="0" w:space="0" w:color="auto"/>
                <w:left w:val="none" w:sz="0" w:space="0" w:color="auto"/>
                <w:bottom w:val="none" w:sz="0" w:space="0" w:color="auto"/>
                <w:right w:val="none" w:sz="0" w:space="0" w:color="auto"/>
              </w:divBdr>
            </w:div>
            <w:div w:id="1758986908">
              <w:marLeft w:val="0"/>
              <w:marRight w:val="0"/>
              <w:marTop w:val="0"/>
              <w:marBottom w:val="0"/>
              <w:divBdr>
                <w:top w:val="none" w:sz="0" w:space="0" w:color="auto"/>
                <w:left w:val="none" w:sz="0" w:space="0" w:color="auto"/>
                <w:bottom w:val="none" w:sz="0" w:space="0" w:color="auto"/>
                <w:right w:val="none" w:sz="0" w:space="0" w:color="auto"/>
              </w:divBdr>
            </w:div>
            <w:div w:id="907690842">
              <w:marLeft w:val="0"/>
              <w:marRight w:val="0"/>
              <w:marTop w:val="0"/>
              <w:marBottom w:val="0"/>
              <w:divBdr>
                <w:top w:val="none" w:sz="0" w:space="0" w:color="auto"/>
                <w:left w:val="none" w:sz="0" w:space="0" w:color="auto"/>
                <w:bottom w:val="none" w:sz="0" w:space="0" w:color="auto"/>
                <w:right w:val="none" w:sz="0" w:space="0" w:color="auto"/>
              </w:divBdr>
            </w:div>
            <w:div w:id="2040162801">
              <w:marLeft w:val="0"/>
              <w:marRight w:val="0"/>
              <w:marTop w:val="0"/>
              <w:marBottom w:val="0"/>
              <w:divBdr>
                <w:top w:val="none" w:sz="0" w:space="0" w:color="auto"/>
                <w:left w:val="none" w:sz="0" w:space="0" w:color="auto"/>
                <w:bottom w:val="none" w:sz="0" w:space="0" w:color="auto"/>
                <w:right w:val="none" w:sz="0" w:space="0" w:color="auto"/>
              </w:divBdr>
            </w:div>
            <w:div w:id="1602490467">
              <w:marLeft w:val="0"/>
              <w:marRight w:val="0"/>
              <w:marTop w:val="0"/>
              <w:marBottom w:val="0"/>
              <w:divBdr>
                <w:top w:val="none" w:sz="0" w:space="0" w:color="auto"/>
                <w:left w:val="none" w:sz="0" w:space="0" w:color="auto"/>
                <w:bottom w:val="none" w:sz="0" w:space="0" w:color="auto"/>
                <w:right w:val="none" w:sz="0" w:space="0" w:color="auto"/>
              </w:divBdr>
            </w:div>
            <w:div w:id="909533430">
              <w:marLeft w:val="0"/>
              <w:marRight w:val="0"/>
              <w:marTop w:val="0"/>
              <w:marBottom w:val="0"/>
              <w:divBdr>
                <w:top w:val="none" w:sz="0" w:space="0" w:color="auto"/>
                <w:left w:val="none" w:sz="0" w:space="0" w:color="auto"/>
                <w:bottom w:val="none" w:sz="0" w:space="0" w:color="auto"/>
                <w:right w:val="none" w:sz="0" w:space="0" w:color="auto"/>
              </w:divBdr>
            </w:div>
            <w:div w:id="1794060823">
              <w:marLeft w:val="0"/>
              <w:marRight w:val="0"/>
              <w:marTop w:val="0"/>
              <w:marBottom w:val="0"/>
              <w:divBdr>
                <w:top w:val="none" w:sz="0" w:space="0" w:color="auto"/>
                <w:left w:val="none" w:sz="0" w:space="0" w:color="auto"/>
                <w:bottom w:val="none" w:sz="0" w:space="0" w:color="auto"/>
                <w:right w:val="none" w:sz="0" w:space="0" w:color="auto"/>
              </w:divBdr>
            </w:div>
            <w:div w:id="656693185">
              <w:marLeft w:val="0"/>
              <w:marRight w:val="0"/>
              <w:marTop w:val="0"/>
              <w:marBottom w:val="0"/>
              <w:divBdr>
                <w:top w:val="none" w:sz="0" w:space="0" w:color="auto"/>
                <w:left w:val="none" w:sz="0" w:space="0" w:color="auto"/>
                <w:bottom w:val="none" w:sz="0" w:space="0" w:color="auto"/>
                <w:right w:val="none" w:sz="0" w:space="0" w:color="auto"/>
              </w:divBdr>
            </w:div>
            <w:div w:id="991182071">
              <w:marLeft w:val="0"/>
              <w:marRight w:val="0"/>
              <w:marTop w:val="0"/>
              <w:marBottom w:val="0"/>
              <w:divBdr>
                <w:top w:val="none" w:sz="0" w:space="0" w:color="auto"/>
                <w:left w:val="none" w:sz="0" w:space="0" w:color="auto"/>
                <w:bottom w:val="none" w:sz="0" w:space="0" w:color="auto"/>
                <w:right w:val="none" w:sz="0" w:space="0" w:color="auto"/>
              </w:divBdr>
            </w:div>
            <w:div w:id="1560439351">
              <w:marLeft w:val="0"/>
              <w:marRight w:val="0"/>
              <w:marTop w:val="0"/>
              <w:marBottom w:val="0"/>
              <w:divBdr>
                <w:top w:val="none" w:sz="0" w:space="0" w:color="auto"/>
                <w:left w:val="none" w:sz="0" w:space="0" w:color="auto"/>
                <w:bottom w:val="none" w:sz="0" w:space="0" w:color="auto"/>
                <w:right w:val="none" w:sz="0" w:space="0" w:color="auto"/>
              </w:divBdr>
            </w:div>
            <w:div w:id="1777016588">
              <w:marLeft w:val="0"/>
              <w:marRight w:val="0"/>
              <w:marTop w:val="0"/>
              <w:marBottom w:val="0"/>
              <w:divBdr>
                <w:top w:val="none" w:sz="0" w:space="0" w:color="auto"/>
                <w:left w:val="none" w:sz="0" w:space="0" w:color="auto"/>
                <w:bottom w:val="none" w:sz="0" w:space="0" w:color="auto"/>
                <w:right w:val="none" w:sz="0" w:space="0" w:color="auto"/>
              </w:divBdr>
            </w:div>
            <w:div w:id="268775865">
              <w:marLeft w:val="0"/>
              <w:marRight w:val="0"/>
              <w:marTop w:val="0"/>
              <w:marBottom w:val="0"/>
              <w:divBdr>
                <w:top w:val="none" w:sz="0" w:space="0" w:color="auto"/>
                <w:left w:val="none" w:sz="0" w:space="0" w:color="auto"/>
                <w:bottom w:val="none" w:sz="0" w:space="0" w:color="auto"/>
                <w:right w:val="none" w:sz="0" w:space="0" w:color="auto"/>
              </w:divBdr>
            </w:div>
            <w:div w:id="640813442">
              <w:marLeft w:val="0"/>
              <w:marRight w:val="0"/>
              <w:marTop w:val="0"/>
              <w:marBottom w:val="0"/>
              <w:divBdr>
                <w:top w:val="none" w:sz="0" w:space="0" w:color="auto"/>
                <w:left w:val="none" w:sz="0" w:space="0" w:color="auto"/>
                <w:bottom w:val="none" w:sz="0" w:space="0" w:color="auto"/>
                <w:right w:val="none" w:sz="0" w:space="0" w:color="auto"/>
              </w:divBdr>
            </w:div>
            <w:div w:id="992026466">
              <w:marLeft w:val="0"/>
              <w:marRight w:val="0"/>
              <w:marTop w:val="0"/>
              <w:marBottom w:val="0"/>
              <w:divBdr>
                <w:top w:val="none" w:sz="0" w:space="0" w:color="auto"/>
                <w:left w:val="none" w:sz="0" w:space="0" w:color="auto"/>
                <w:bottom w:val="none" w:sz="0" w:space="0" w:color="auto"/>
                <w:right w:val="none" w:sz="0" w:space="0" w:color="auto"/>
              </w:divBdr>
            </w:div>
            <w:div w:id="2031644673">
              <w:marLeft w:val="0"/>
              <w:marRight w:val="0"/>
              <w:marTop w:val="0"/>
              <w:marBottom w:val="0"/>
              <w:divBdr>
                <w:top w:val="none" w:sz="0" w:space="0" w:color="auto"/>
                <w:left w:val="none" w:sz="0" w:space="0" w:color="auto"/>
                <w:bottom w:val="none" w:sz="0" w:space="0" w:color="auto"/>
                <w:right w:val="none" w:sz="0" w:space="0" w:color="auto"/>
              </w:divBdr>
            </w:div>
            <w:div w:id="122963509">
              <w:marLeft w:val="0"/>
              <w:marRight w:val="0"/>
              <w:marTop w:val="0"/>
              <w:marBottom w:val="0"/>
              <w:divBdr>
                <w:top w:val="none" w:sz="0" w:space="0" w:color="auto"/>
                <w:left w:val="none" w:sz="0" w:space="0" w:color="auto"/>
                <w:bottom w:val="none" w:sz="0" w:space="0" w:color="auto"/>
                <w:right w:val="none" w:sz="0" w:space="0" w:color="auto"/>
              </w:divBdr>
            </w:div>
            <w:div w:id="126900099">
              <w:marLeft w:val="0"/>
              <w:marRight w:val="0"/>
              <w:marTop w:val="0"/>
              <w:marBottom w:val="0"/>
              <w:divBdr>
                <w:top w:val="none" w:sz="0" w:space="0" w:color="auto"/>
                <w:left w:val="none" w:sz="0" w:space="0" w:color="auto"/>
                <w:bottom w:val="none" w:sz="0" w:space="0" w:color="auto"/>
                <w:right w:val="none" w:sz="0" w:space="0" w:color="auto"/>
              </w:divBdr>
            </w:div>
            <w:div w:id="1726643980">
              <w:marLeft w:val="0"/>
              <w:marRight w:val="0"/>
              <w:marTop w:val="0"/>
              <w:marBottom w:val="0"/>
              <w:divBdr>
                <w:top w:val="none" w:sz="0" w:space="0" w:color="auto"/>
                <w:left w:val="none" w:sz="0" w:space="0" w:color="auto"/>
                <w:bottom w:val="none" w:sz="0" w:space="0" w:color="auto"/>
                <w:right w:val="none" w:sz="0" w:space="0" w:color="auto"/>
              </w:divBdr>
            </w:div>
            <w:div w:id="652368749">
              <w:marLeft w:val="0"/>
              <w:marRight w:val="0"/>
              <w:marTop w:val="0"/>
              <w:marBottom w:val="0"/>
              <w:divBdr>
                <w:top w:val="none" w:sz="0" w:space="0" w:color="auto"/>
                <w:left w:val="none" w:sz="0" w:space="0" w:color="auto"/>
                <w:bottom w:val="none" w:sz="0" w:space="0" w:color="auto"/>
                <w:right w:val="none" w:sz="0" w:space="0" w:color="auto"/>
              </w:divBdr>
            </w:div>
            <w:div w:id="345786745">
              <w:marLeft w:val="0"/>
              <w:marRight w:val="0"/>
              <w:marTop w:val="0"/>
              <w:marBottom w:val="0"/>
              <w:divBdr>
                <w:top w:val="none" w:sz="0" w:space="0" w:color="auto"/>
                <w:left w:val="none" w:sz="0" w:space="0" w:color="auto"/>
                <w:bottom w:val="none" w:sz="0" w:space="0" w:color="auto"/>
                <w:right w:val="none" w:sz="0" w:space="0" w:color="auto"/>
              </w:divBdr>
            </w:div>
            <w:div w:id="855382536">
              <w:marLeft w:val="0"/>
              <w:marRight w:val="0"/>
              <w:marTop w:val="0"/>
              <w:marBottom w:val="0"/>
              <w:divBdr>
                <w:top w:val="none" w:sz="0" w:space="0" w:color="auto"/>
                <w:left w:val="none" w:sz="0" w:space="0" w:color="auto"/>
                <w:bottom w:val="none" w:sz="0" w:space="0" w:color="auto"/>
                <w:right w:val="none" w:sz="0" w:space="0" w:color="auto"/>
              </w:divBdr>
            </w:div>
            <w:div w:id="996761871">
              <w:marLeft w:val="0"/>
              <w:marRight w:val="0"/>
              <w:marTop w:val="0"/>
              <w:marBottom w:val="0"/>
              <w:divBdr>
                <w:top w:val="none" w:sz="0" w:space="0" w:color="auto"/>
                <w:left w:val="none" w:sz="0" w:space="0" w:color="auto"/>
                <w:bottom w:val="none" w:sz="0" w:space="0" w:color="auto"/>
                <w:right w:val="none" w:sz="0" w:space="0" w:color="auto"/>
              </w:divBdr>
            </w:div>
            <w:div w:id="450782841">
              <w:marLeft w:val="0"/>
              <w:marRight w:val="0"/>
              <w:marTop w:val="0"/>
              <w:marBottom w:val="0"/>
              <w:divBdr>
                <w:top w:val="none" w:sz="0" w:space="0" w:color="auto"/>
                <w:left w:val="none" w:sz="0" w:space="0" w:color="auto"/>
                <w:bottom w:val="none" w:sz="0" w:space="0" w:color="auto"/>
                <w:right w:val="none" w:sz="0" w:space="0" w:color="auto"/>
              </w:divBdr>
            </w:div>
            <w:div w:id="1416241672">
              <w:marLeft w:val="0"/>
              <w:marRight w:val="0"/>
              <w:marTop w:val="0"/>
              <w:marBottom w:val="0"/>
              <w:divBdr>
                <w:top w:val="none" w:sz="0" w:space="0" w:color="auto"/>
                <w:left w:val="none" w:sz="0" w:space="0" w:color="auto"/>
                <w:bottom w:val="none" w:sz="0" w:space="0" w:color="auto"/>
                <w:right w:val="none" w:sz="0" w:space="0" w:color="auto"/>
              </w:divBdr>
            </w:div>
            <w:div w:id="721944862">
              <w:marLeft w:val="0"/>
              <w:marRight w:val="0"/>
              <w:marTop w:val="0"/>
              <w:marBottom w:val="0"/>
              <w:divBdr>
                <w:top w:val="none" w:sz="0" w:space="0" w:color="auto"/>
                <w:left w:val="none" w:sz="0" w:space="0" w:color="auto"/>
                <w:bottom w:val="none" w:sz="0" w:space="0" w:color="auto"/>
                <w:right w:val="none" w:sz="0" w:space="0" w:color="auto"/>
              </w:divBdr>
            </w:div>
            <w:div w:id="1495295384">
              <w:marLeft w:val="0"/>
              <w:marRight w:val="0"/>
              <w:marTop w:val="0"/>
              <w:marBottom w:val="0"/>
              <w:divBdr>
                <w:top w:val="none" w:sz="0" w:space="0" w:color="auto"/>
                <w:left w:val="none" w:sz="0" w:space="0" w:color="auto"/>
                <w:bottom w:val="none" w:sz="0" w:space="0" w:color="auto"/>
                <w:right w:val="none" w:sz="0" w:space="0" w:color="auto"/>
              </w:divBdr>
            </w:div>
            <w:div w:id="533159413">
              <w:marLeft w:val="0"/>
              <w:marRight w:val="0"/>
              <w:marTop w:val="0"/>
              <w:marBottom w:val="0"/>
              <w:divBdr>
                <w:top w:val="none" w:sz="0" w:space="0" w:color="auto"/>
                <w:left w:val="none" w:sz="0" w:space="0" w:color="auto"/>
                <w:bottom w:val="none" w:sz="0" w:space="0" w:color="auto"/>
                <w:right w:val="none" w:sz="0" w:space="0" w:color="auto"/>
              </w:divBdr>
            </w:div>
            <w:div w:id="565649652">
              <w:marLeft w:val="0"/>
              <w:marRight w:val="0"/>
              <w:marTop w:val="0"/>
              <w:marBottom w:val="0"/>
              <w:divBdr>
                <w:top w:val="none" w:sz="0" w:space="0" w:color="auto"/>
                <w:left w:val="none" w:sz="0" w:space="0" w:color="auto"/>
                <w:bottom w:val="none" w:sz="0" w:space="0" w:color="auto"/>
                <w:right w:val="none" w:sz="0" w:space="0" w:color="auto"/>
              </w:divBdr>
            </w:div>
            <w:div w:id="955909678">
              <w:marLeft w:val="0"/>
              <w:marRight w:val="0"/>
              <w:marTop w:val="0"/>
              <w:marBottom w:val="0"/>
              <w:divBdr>
                <w:top w:val="none" w:sz="0" w:space="0" w:color="auto"/>
                <w:left w:val="none" w:sz="0" w:space="0" w:color="auto"/>
                <w:bottom w:val="none" w:sz="0" w:space="0" w:color="auto"/>
                <w:right w:val="none" w:sz="0" w:space="0" w:color="auto"/>
              </w:divBdr>
            </w:div>
            <w:div w:id="338391379">
              <w:marLeft w:val="0"/>
              <w:marRight w:val="0"/>
              <w:marTop w:val="0"/>
              <w:marBottom w:val="0"/>
              <w:divBdr>
                <w:top w:val="none" w:sz="0" w:space="0" w:color="auto"/>
                <w:left w:val="none" w:sz="0" w:space="0" w:color="auto"/>
                <w:bottom w:val="none" w:sz="0" w:space="0" w:color="auto"/>
                <w:right w:val="none" w:sz="0" w:space="0" w:color="auto"/>
              </w:divBdr>
            </w:div>
            <w:div w:id="641035771">
              <w:marLeft w:val="0"/>
              <w:marRight w:val="0"/>
              <w:marTop w:val="0"/>
              <w:marBottom w:val="0"/>
              <w:divBdr>
                <w:top w:val="none" w:sz="0" w:space="0" w:color="auto"/>
                <w:left w:val="none" w:sz="0" w:space="0" w:color="auto"/>
                <w:bottom w:val="none" w:sz="0" w:space="0" w:color="auto"/>
                <w:right w:val="none" w:sz="0" w:space="0" w:color="auto"/>
              </w:divBdr>
            </w:div>
            <w:div w:id="1546061530">
              <w:marLeft w:val="0"/>
              <w:marRight w:val="0"/>
              <w:marTop w:val="0"/>
              <w:marBottom w:val="0"/>
              <w:divBdr>
                <w:top w:val="none" w:sz="0" w:space="0" w:color="auto"/>
                <w:left w:val="none" w:sz="0" w:space="0" w:color="auto"/>
                <w:bottom w:val="none" w:sz="0" w:space="0" w:color="auto"/>
                <w:right w:val="none" w:sz="0" w:space="0" w:color="auto"/>
              </w:divBdr>
            </w:div>
            <w:div w:id="1981030866">
              <w:marLeft w:val="0"/>
              <w:marRight w:val="0"/>
              <w:marTop w:val="0"/>
              <w:marBottom w:val="0"/>
              <w:divBdr>
                <w:top w:val="none" w:sz="0" w:space="0" w:color="auto"/>
                <w:left w:val="none" w:sz="0" w:space="0" w:color="auto"/>
                <w:bottom w:val="none" w:sz="0" w:space="0" w:color="auto"/>
                <w:right w:val="none" w:sz="0" w:space="0" w:color="auto"/>
              </w:divBdr>
            </w:div>
            <w:div w:id="2021809575">
              <w:marLeft w:val="0"/>
              <w:marRight w:val="0"/>
              <w:marTop w:val="0"/>
              <w:marBottom w:val="0"/>
              <w:divBdr>
                <w:top w:val="none" w:sz="0" w:space="0" w:color="auto"/>
                <w:left w:val="none" w:sz="0" w:space="0" w:color="auto"/>
                <w:bottom w:val="none" w:sz="0" w:space="0" w:color="auto"/>
                <w:right w:val="none" w:sz="0" w:space="0" w:color="auto"/>
              </w:divBdr>
            </w:div>
            <w:div w:id="2130734141">
              <w:marLeft w:val="0"/>
              <w:marRight w:val="0"/>
              <w:marTop w:val="0"/>
              <w:marBottom w:val="0"/>
              <w:divBdr>
                <w:top w:val="none" w:sz="0" w:space="0" w:color="auto"/>
                <w:left w:val="none" w:sz="0" w:space="0" w:color="auto"/>
                <w:bottom w:val="none" w:sz="0" w:space="0" w:color="auto"/>
                <w:right w:val="none" w:sz="0" w:space="0" w:color="auto"/>
              </w:divBdr>
            </w:div>
            <w:div w:id="348989332">
              <w:marLeft w:val="0"/>
              <w:marRight w:val="0"/>
              <w:marTop w:val="0"/>
              <w:marBottom w:val="0"/>
              <w:divBdr>
                <w:top w:val="none" w:sz="0" w:space="0" w:color="auto"/>
                <w:left w:val="none" w:sz="0" w:space="0" w:color="auto"/>
                <w:bottom w:val="none" w:sz="0" w:space="0" w:color="auto"/>
                <w:right w:val="none" w:sz="0" w:space="0" w:color="auto"/>
              </w:divBdr>
            </w:div>
            <w:div w:id="1875772571">
              <w:marLeft w:val="0"/>
              <w:marRight w:val="0"/>
              <w:marTop w:val="0"/>
              <w:marBottom w:val="0"/>
              <w:divBdr>
                <w:top w:val="none" w:sz="0" w:space="0" w:color="auto"/>
                <w:left w:val="none" w:sz="0" w:space="0" w:color="auto"/>
                <w:bottom w:val="none" w:sz="0" w:space="0" w:color="auto"/>
                <w:right w:val="none" w:sz="0" w:space="0" w:color="auto"/>
              </w:divBdr>
            </w:div>
            <w:div w:id="1120219185">
              <w:marLeft w:val="0"/>
              <w:marRight w:val="0"/>
              <w:marTop w:val="0"/>
              <w:marBottom w:val="0"/>
              <w:divBdr>
                <w:top w:val="none" w:sz="0" w:space="0" w:color="auto"/>
                <w:left w:val="none" w:sz="0" w:space="0" w:color="auto"/>
                <w:bottom w:val="none" w:sz="0" w:space="0" w:color="auto"/>
                <w:right w:val="none" w:sz="0" w:space="0" w:color="auto"/>
              </w:divBdr>
            </w:div>
            <w:div w:id="1752578741">
              <w:marLeft w:val="0"/>
              <w:marRight w:val="0"/>
              <w:marTop w:val="0"/>
              <w:marBottom w:val="0"/>
              <w:divBdr>
                <w:top w:val="none" w:sz="0" w:space="0" w:color="auto"/>
                <w:left w:val="none" w:sz="0" w:space="0" w:color="auto"/>
                <w:bottom w:val="none" w:sz="0" w:space="0" w:color="auto"/>
                <w:right w:val="none" w:sz="0" w:space="0" w:color="auto"/>
              </w:divBdr>
            </w:div>
            <w:div w:id="1126661426">
              <w:marLeft w:val="0"/>
              <w:marRight w:val="0"/>
              <w:marTop w:val="0"/>
              <w:marBottom w:val="0"/>
              <w:divBdr>
                <w:top w:val="none" w:sz="0" w:space="0" w:color="auto"/>
                <w:left w:val="none" w:sz="0" w:space="0" w:color="auto"/>
                <w:bottom w:val="none" w:sz="0" w:space="0" w:color="auto"/>
                <w:right w:val="none" w:sz="0" w:space="0" w:color="auto"/>
              </w:divBdr>
            </w:div>
            <w:div w:id="361396414">
              <w:marLeft w:val="0"/>
              <w:marRight w:val="0"/>
              <w:marTop w:val="0"/>
              <w:marBottom w:val="0"/>
              <w:divBdr>
                <w:top w:val="none" w:sz="0" w:space="0" w:color="auto"/>
                <w:left w:val="none" w:sz="0" w:space="0" w:color="auto"/>
                <w:bottom w:val="none" w:sz="0" w:space="0" w:color="auto"/>
                <w:right w:val="none" w:sz="0" w:space="0" w:color="auto"/>
              </w:divBdr>
            </w:div>
            <w:div w:id="1035034342">
              <w:marLeft w:val="0"/>
              <w:marRight w:val="0"/>
              <w:marTop w:val="0"/>
              <w:marBottom w:val="0"/>
              <w:divBdr>
                <w:top w:val="none" w:sz="0" w:space="0" w:color="auto"/>
                <w:left w:val="none" w:sz="0" w:space="0" w:color="auto"/>
                <w:bottom w:val="none" w:sz="0" w:space="0" w:color="auto"/>
                <w:right w:val="none" w:sz="0" w:space="0" w:color="auto"/>
              </w:divBdr>
            </w:div>
            <w:div w:id="1319767234">
              <w:marLeft w:val="0"/>
              <w:marRight w:val="0"/>
              <w:marTop w:val="0"/>
              <w:marBottom w:val="0"/>
              <w:divBdr>
                <w:top w:val="none" w:sz="0" w:space="0" w:color="auto"/>
                <w:left w:val="none" w:sz="0" w:space="0" w:color="auto"/>
                <w:bottom w:val="none" w:sz="0" w:space="0" w:color="auto"/>
                <w:right w:val="none" w:sz="0" w:space="0" w:color="auto"/>
              </w:divBdr>
            </w:div>
            <w:div w:id="169416561">
              <w:marLeft w:val="0"/>
              <w:marRight w:val="0"/>
              <w:marTop w:val="0"/>
              <w:marBottom w:val="0"/>
              <w:divBdr>
                <w:top w:val="none" w:sz="0" w:space="0" w:color="auto"/>
                <w:left w:val="none" w:sz="0" w:space="0" w:color="auto"/>
                <w:bottom w:val="none" w:sz="0" w:space="0" w:color="auto"/>
                <w:right w:val="none" w:sz="0" w:space="0" w:color="auto"/>
              </w:divBdr>
            </w:div>
            <w:div w:id="1544246975">
              <w:marLeft w:val="0"/>
              <w:marRight w:val="0"/>
              <w:marTop w:val="0"/>
              <w:marBottom w:val="0"/>
              <w:divBdr>
                <w:top w:val="none" w:sz="0" w:space="0" w:color="auto"/>
                <w:left w:val="none" w:sz="0" w:space="0" w:color="auto"/>
                <w:bottom w:val="none" w:sz="0" w:space="0" w:color="auto"/>
                <w:right w:val="none" w:sz="0" w:space="0" w:color="auto"/>
              </w:divBdr>
            </w:div>
            <w:div w:id="159463568">
              <w:marLeft w:val="0"/>
              <w:marRight w:val="0"/>
              <w:marTop w:val="0"/>
              <w:marBottom w:val="0"/>
              <w:divBdr>
                <w:top w:val="none" w:sz="0" w:space="0" w:color="auto"/>
                <w:left w:val="none" w:sz="0" w:space="0" w:color="auto"/>
                <w:bottom w:val="none" w:sz="0" w:space="0" w:color="auto"/>
                <w:right w:val="none" w:sz="0" w:space="0" w:color="auto"/>
              </w:divBdr>
            </w:div>
            <w:div w:id="1917129977">
              <w:marLeft w:val="0"/>
              <w:marRight w:val="0"/>
              <w:marTop w:val="0"/>
              <w:marBottom w:val="0"/>
              <w:divBdr>
                <w:top w:val="none" w:sz="0" w:space="0" w:color="auto"/>
                <w:left w:val="none" w:sz="0" w:space="0" w:color="auto"/>
                <w:bottom w:val="none" w:sz="0" w:space="0" w:color="auto"/>
                <w:right w:val="none" w:sz="0" w:space="0" w:color="auto"/>
              </w:divBdr>
            </w:div>
            <w:div w:id="832179101">
              <w:marLeft w:val="0"/>
              <w:marRight w:val="0"/>
              <w:marTop w:val="0"/>
              <w:marBottom w:val="0"/>
              <w:divBdr>
                <w:top w:val="none" w:sz="0" w:space="0" w:color="auto"/>
                <w:left w:val="none" w:sz="0" w:space="0" w:color="auto"/>
                <w:bottom w:val="none" w:sz="0" w:space="0" w:color="auto"/>
                <w:right w:val="none" w:sz="0" w:space="0" w:color="auto"/>
              </w:divBdr>
            </w:div>
            <w:div w:id="572279354">
              <w:marLeft w:val="0"/>
              <w:marRight w:val="0"/>
              <w:marTop w:val="0"/>
              <w:marBottom w:val="0"/>
              <w:divBdr>
                <w:top w:val="none" w:sz="0" w:space="0" w:color="auto"/>
                <w:left w:val="none" w:sz="0" w:space="0" w:color="auto"/>
                <w:bottom w:val="none" w:sz="0" w:space="0" w:color="auto"/>
                <w:right w:val="none" w:sz="0" w:space="0" w:color="auto"/>
              </w:divBdr>
            </w:div>
            <w:div w:id="662587915">
              <w:marLeft w:val="0"/>
              <w:marRight w:val="0"/>
              <w:marTop w:val="0"/>
              <w:marBottom w:val="0"/>
              <w:divBdr>
                <w:top w:val="none" w:sz="0" w:space="0" w:color="auto"/>
                <w:left w:val="none" w:sz="0" w:space="0" w:color="auto"/>
                <w:bottom w:val="none" w:sz="0" w:space="0" w:color="auto"/>
                <w:right w:val="none" w:sz="0" w:space="0" w:color="auto"/>
              </w:divBdr>
            </w:div>
            <w:div w:id="483352916">
              <w:marLeft w:val="0"/>
              <w:marRight w:val="0"/>
              <w:marTop w:val="0"/>
              <w:marBottom w:val="0"/>
              <w:divBdr>
                <w:top w:val="none" w:sz="0" w:space="0" w:color="auto"/>
                <w:left w:val="none" w:sz="0" w:space="0" w:color="auto"/>
                <w:bottom w:val="none" w:sz="0" w:space="0" w:color="auto"/>
                <w:right w:val="none" w:sz="0" w:space="0" w:color="auto"/>
              </w:divBdr>
            </w:div>
            <w:div w:id="80178078">
              <w:marLeft w:val="0"/>
              <w:marRight w:val="0"/>
              <w:marTop w:val="0"/>
              <w:marBottom w:val="0"/>
              <w:divBdr>
                <w:top w:val="none" w:sz="0" w:space="0" w:color="auto"/>
                <w:left w:val="none" w:sz="0" w:space="0" w:color="auto"/>
                <w:bottom w:val="none" w:sz="0" w:space="0" w:color="auto"/>
                <w:right w:val="none" w:sz="0" w:space="0" w:color="auto"/>
              </w:divBdr>
            </w:div>
            <w:div w:id="913658527">
              <w:marLeft w:val="0"/>
              <w:marRight w:val="0"/>
              <w:marTop w:val="0"/>
              <w:marBottom w:val="0"/>
              <w:divBdr>
                <w:top w:val="none" w:sz="0" w:space="0" w:color="auto"/>
                <w:left w:val="none" w:sz="0" w:space="0" w:color="auto"/>
                <w:bottom w:val="none" w:sz="0" w:space="0" w:color="auto"/>
                <w:right w:val="none" w:sz="0" w:space="0" w:color="auto"/>
              </w:divBdr>
            </w:div>
            <w:div w:id="1320770135">
              <w:marLeft w:val="0"/>
              <w:marRight w:val="0"/>
              <w:marTop w:val="0"/>
              <w:marBottom w:val="0"/>
              <w:divBdr>
                <w:top w:val="none" w:sz="0" w:space="0" w:color="auto"/>
                <w:left w:val="none" w:sz="0" w:space="0" w:color="auto"/>
                <w:bottom w:val="none" w:sz="0" w:space="0" w:color="auto"/>
                <w:right w:val="none" w:sz="0" w:space="0" w:color="auto"/>
              </w:divBdr>
            </w:div>
            <w:div w:id="1754207570">
              <w:marLeft w:val="0"/>
              <w:marRight w:val="0"/>
              <w:marTop w:val="0"/>
              <w:marBottom w:val="0"/>
              <w:divBdr>
                <w:top w:val="none" w:sz="0" w:space="0" w:color="auto"/>
                <w:left w:val="none" w:sz="0" w:space="0" w:color="auto"/>
                <w:bottom w:val="none" w:sz="0" w:space="0" w:color="auto"/>
                <w:right w:val="none" w:sz="0" w:space="0" w:color="auto"/>
              </w:divBdr>
            </w:div>
            <w:div w:id="1716155557">
              <w:marLeft w:val="0"/>
              <w:marRight w:val="0"/>
              <w:marTop w:val="0"/>
              <w:marBottom w:val="0"/>
              <w:divBdr>
                <w:top w:val="none" w:sz="0" w:space="0" w:color="auto"/>
                <w:left w:val="none" w:sz="0" w:space="0" w:color="auto"/>
                <w:bottom w:val="none" w:sz="0" w:space="0" w:color="auto"/>
                <w:right w:val="none" w:sz="0" w:space="0" w:color="auto"/>
              </w:divBdr>
            </w:div>
            <w:div w:id="352535332">
              <w:marLeft w:val="0"/>
              <w:marRight w:val="0"/>
              <w:marTop w:val="0"/>
              <w:marBottom w:val="0"/>
              <w:divBdr>
                <w:top w:val="none" w:sz="0" w:space="0" w:color="auto"/>
                <w:left w:val="none" w:sz="0" w:space="0" w:color="auto"/>
                <w:bottom w:val="none" w:sz="0" w:space="0" w:color="auto"/>
                <w:right w:val="none" w:sz="0" w:space="0" w:color="auto"/>
              </w:divBdr>
            </w:div>
            <w:div w:id="1798716512">
              <w:marLeft w:val="0"/>
              <w:marRight w:val="0"/>
              <w:marTop w:val="0"/>
              <w:marBottom w:val="0"/>
              <w:divBdr>
                <w:top w:val="none" w:sz="0" w:space="0" w:color="auto"/>
                <w:left w:val="none" w:sz="0" w:space="0" w:color="auto"/>
                <w:bottom w:val="none" w:sz="0" w:space="0" w:color="auto"/>
                <w:right w:val="none" w:sz="0" w:space="0" w:color="auto"/>
              </w:divBdr>
            </w:div>
            <w:div w:id="902132578">
              <w:marLeft w:val="0"/>
              <w:marRight w:val="0"/>
              <w:marTop w:val="0"/>
              <w:marBottom w:val="0"/>
              <w:divBdr>
                <w:top w:val="none" w:sz="0" w:space="0" w:color="auto"/>
                <w:left w:val="none" w:sz="0" w:space="0" w:color="auto"/>
                <w:bottom w:val="none" w:sz="0" w:space="0" w:color="auto"/>
                <w:right w:val="none" w:sz="0" w:space="0" w:color="auto"/>
              </w:divBdr>
            </w:div>
            <w:div w:id="746193915">
              <w:marLeft w:val="0"/>
              <w:marRight w:val="0"/>
              <w:marTop w:val="0"/>
              <w:marBottom w:val="0"/>
              <w:divBdr>
                <w:top w:val="none" w:sz="0" w:space="0" w:color="auto"/>
                <w:left w:val="none" w:sz="0" w:space="0" w:color="auto"/>
                <w:bottom w:val="none" w:sz="0" w:space="0" w:color="auto"/>
                <w:right w:val="none" w:sz="0" w:space="0" w:color="auto"/>
              </w:divBdr>
            </w:div>
            <w:div w:id="721951618">
              <w:marLeft w:val="0"/>
              <w:marRight w:val="0"/>
              <w:marTop w:val="0"/>
              <w:marBottom w:val="0"/>
              <w:divBdr>
                <w:top w:val="none" w:sz="0" w:space="0" w:color="auto"/>
                <w:left w:val="none" w:sz="0" w:space="0" w:color="auto"/>
                <w:bottom w:val="none" w:sz="0" w:space="0" w:color="auto"/>
                <w:right w:val="none" w:sz="0" w:space="0" w:color="auto"/>
              </w:divBdr>
            </w:div>
            <w:div w:id="1485510523">
              <w:marLeft w:val="0"/>
              <w:marRight w:val="0"/>
              <w:marTop w:val="0"/>
              <w:marBottom w:val="0"/>
              <w:divBdr>
                <w:top w:val="none" w:sz="0" w:space="0" w:color="auto"/>
                <w:left w:val="none" w:sz="0" w:space="0" w:color="auto"/>
                <w:bottom w:val="none" w:sz="0" w:space="0" w:color="auto"/>
                <w:right w:val="none" w:sz="0" w:space="0" w:color="auto"/>
              </w:divBdr>
            </w:div>
            <w:div w:id="1417168638">
              <w:marLeft w:val="0"/>
              <w:marRight w:val="0"/>
              <w:marTop w:val="0"/>
              <w:marBottom w:val="0"/>
              <w:divBdr>
                <w:top w:val="none" w:sz="0" w:space="0" w:color="auto"/>
                <w:left w:val="none" w:sz="0" w:space="0" w:color="auto"/>
                <w:bottom w:val="none" w:sz="0" w:space="0" w:color="auto"/>
                <w:right w:val="none" w:sz="0" w:space="0" w:color="auto"/>
              </w:divBdr>
            </w:div>
            <w:div w:id="287862054">
              <w:marLeft w:val="0"/>
              <w:marRight w:val="0"/>
              <w:marTop w:val="0"/>
              <w:marBottom w:val="0"/>
              <w:divBdr>
                <w:top w:val="none" w:sz="0" w:space="0" w:color="auto"/>
                <w:left w:val="none" w:sz="0" w:space="0" w:color="auto"/>
                <w:bottom w:val="none" w:sz="0" w:space="0" w:color="auto"/>
                <w:right w:val="none" w:sz="0" w:space="0" w:color="auto"/>
              </w:divBdr>
            </w:div>
            <w:div w:id="81952510">
              <w:marLeft w:val="0"/>
              <w:marRight w:val="0"/>
              <w:marTop w:val="0"/>
              <w:marBottom w:val="0"/>
              <w:divBdr>
                <w:top w:val="none" w:sz="0" w:space="0" w:color="auto"/>
                <w:left w:val="none" w:sz="0" w:space="0" w:color="auto"/>
                <w:bottom w:val="none" w:sz="0" w:space="0" w:color="auto"/>
                <w:right w:val="none" w:sz="0" w:space="0" w:color="auto"/>
              </w:divBdr>
            </w:div>
            <w:div w:id="303975156">
              <w:marLeft w:val="0"/>
              <w:marRight w:val="0"/>
              <w:marTop w:val="0"/>
              <w:marBottom w:val="0"/>
              <w:divBdr>
                <w:top w:val="none" w:sz="0" w:space="0" w:color="auto"/>
                <w:left w:val="none" w:sz="0" w:space="0" w:color="auto"/>
                <w:bottom w:val="none" w:sz="0" w:space="0" w:color="auto"/>
                <w:right w:val="none" w:sz="0" w:space="0" w:color="auto"/>
              </w:divBdr>
            </w:div>
            <w:div w:id="392437013">
              <w:marLeft w:val="0"/>
              <w:marRight w:val="0"/>
              <w:marTop w:val="0"/>
              <w:marBottom w:val="0"/>
              <w:divBdr>
                <w:top w:val="none" w:sz="0" w:space="0" w:color="auto"/>
                <w:left w:val="none" w:sz="0" w:space="0" w:color="auto"/>
                <w:bottom w:val="none" w:sz="0" w:space="0" w:color="auto"/>
                <w:right w:val="none" w:sz="0" w:space="0" w:color="auto"/>
              </w:divBdr>
            </w:div>
            <w:div w:id="1023870062">
              <w:marLeft w:val="0"/>
              <w:marRight w:val="0"/>
              <w:marTop w:val="0"/>
              <w:marBottom w:val="0"/>
              <w:divBdr>
                <w:top w:val="none" w:sz="0" w:space="0" w:color="auto"/>
                <w:left w:val="none" w:sz="0" w:space="0" w:color="auto"/>
                <w:bottom w:val="none" w:sz="0" w:space="0" w:color="auto"/>
                <w:right w:val="none" w:sz="0" w:space="0" w:color="auto"/>
              </w:divBdr>
            </w:div>
            <w:div w:id="1788086460">
              <w:marLeft w:val="0"/>
              <w:marRight w:val="0"/>
              <w:marTop w:val="0"/>
              <w:marBottom w:val="0"/>
              <w:divBdr>
                <w:top w:val="none" w:sz="0" w:space="0" w:color="auto"/>
                <w:left w:val="none" w:sz="0" w:space="0" w:color="auto"/>
                <w:bottom w:val="none" w:sz="0" w:space="0" w:color="auto"/>
                <w:right w:val="none" w:sz="0" w:space="0" w:color="auto"/>
              </w:divBdr>
            </w:div>
            <w:div w:id="724304861">
              <w:marLeft w:val="0"/>
              <w:marRight w:val="0"/>
              <w:marTop w:val="0"/>
              <w:marBottom w:val="0"/>
              <w:divBdr>
                <w:top w:val="none" w:sz="0" w:space="0" w:color="auto"/>
                <w:left w:val="none" w:sz="0" w:space="0" w:color="auto"/>
                <w:bottom w:val="none" w:sz="0" w:space="0" w:color="auto"/>
                <w:right w:val="none" w:sz="0" w:space="0" w:color="auto"/>
              </w:divBdr>
            </w:div>
            <w:div w:id="919872270">
              <w:marLeft w:val="0"/>
              <w:marRight w:val="0"/>
              <w:marTop w:val="0"/>
              <w:marBottom w:val="0"/>
              <w:divBdr>
                <w:top w:val="none" w:sz="0" w:space="0" w:color="auto"/>
                <w:left w:val="none" w:sz="0" w:space="0" w:color="auto"/>
                <w:bottom w:val="none" w:sz="0" w:space="0" w:color="auto"/>
                <w:right w:val="none" w:sz="0" w:space="0" w:color="auto"/>
              </w:divBdr>
            </w:div>
            <w:div w:id="1361856900">
              <w:marLeft w:val="0"/>
              <w:marRight w:val="0"/>
              <w:marTop w:val="0"/>
              <w:marBottom w:val="0"/>
              <w:divBdr>
                <w:top w:val="none" w:sz="0" w:space="0" w:color="auto"/>
                <w:left w:val="none" w:sz="0" w:space="0" w:color="auto"/>
                <w:bottom w:val="none" w:sz="0" w:space="0" w:color="auto"/>
                <w:right w:val="none" w:sz="0" w:space="0" w:color="auto"/>
              </w:divBdr>
            </w:div>
            <w:div w:id="1624189478">
              <w:marLeft w:val="0"/>
              <w:marRight w:val="0"/>
              <w:marTop w:val="0"/>
              <w:marBottom w:val="0"/>
              <w:divBdr>
                <w:top w:val="none" w:sz="0" w:space="0" w:color="auto"/>
                <w:left w:val="none" w:sz="0" w:space="0" w:color="auto"/>
                <w:bottom w:val="none" w:sz="0" w:space="0" w:color="auto"/>
                <w:right w:val="none" w:sz="0" w:space="0" w:color="auto"/>
              </w:divBdr>
            </w:div>
            <w:div w:id="336885097">
              <w:marLeft w:val="0"/>
              <w:marRight w:val="0"/>
              <w:marTop w:val="0"/>
              <w:marBottom w:val="0"/>
              <w:divBdr>
                <w:top w:val="none" w:sz="0" w:space="0" w:color="auto"/>
                <w:left w:val="none" w:sz="0" w:space="0" w:color="auto"/>
                <w:bottom w:val="none" w:sz="0" w:space="0" w:color="auto"/>
                <w:right w:val="none" w:sz="0" w:space="0" w:color="auto"/>
              </w:divBdr>
            </w:div>
            <w:div w:id="1990012053">
              <w:marLeft w:val="0"/>
              <w:marRight w:val="0"/>
              <w:marTop w:val="0"/>
              <w:marBottom w:val="0"/>
              <w:divBdr>
                <w:top w:val="none" w:sz="0" w:space="0" w:color="auto"/>
                <w:left w:val="none" w:sz="0" w:space="0" w:color="auto"/>
                <w:bottom w:val="none" w:sz="0" w:space="0" w:color="auto"/>
                <w:right w:val="none" w:sz="0" w:space="0" w:color="auto"/>
              </w:divBdr>
            </w:div>
            <w:div w:id="1740863148">
              <w:marLeft w:val="0"/>
              <w:marRight w:val="0"/>
              <w:marTop w:val="0"/>
              <w:marBottom w:val="0"/>
              <w:divBdr>
                <w:top w:val="none" w:sz="0" w:space="0" w:color="auto"/>
                <w:left w:val="none" w:sz="0" w:space="0" w:color="auto"/>
                <w:bottom w:val="none" w:sz="0" w:space="0" w:color="auto"/>
                <w:right w:val="none" w:sz="0" w:space="0" w:color="auto"/>
              </w:divBdr>
            </w:div>
            <w:div w:id="1290554201">
              <w:marLeft w:val="0"/>
              <w:marRight w:val="0"/>
              <w:marTop w:val="0"/>
              <w:marBottom w:val="0"/>
              <w:divBdr>
                <w:top w:val="none" w:sz="0" w:space="0" w:color="auto"/>
                <w:left w:val="none" w:sz="0" w:space="0" w:color="auto"/>
                <w:bottom w:val="none" w:sz="0" w:space="0" w:color="auto"/>
                <w:right w:val="none" w:sz="0" w:space="0" w:color="auto"/>
              </w:divBdr>
            </w:div>
            <w:div w:id="761730335">
              <w:marLeft w:val="0"/>
              <w:marRight w:val="0"/>
              <w:marTop w:val="0"/>
              <w:marBottom w:val="0"/>
              <w:divBdr>
                <w:top w:val="none" w:sz="0" w:space="0" w:color="auto"/>
                <w:left w:val="none" w:sz="0" w:space="0" w:color="auto"/>
                <w:bottom w:val="none" w:sz="0" w:space="0" w:color="auto"/>
                <w:right w:val="none" w:sz="0" w:space="0" w:color="auto"/>
              </w:divBdr>
            </w:div>
            <w:div w:id="1110318026">
              <w:marLeft w:val="0"/>
              <w:marRight w:val="0"/>
              <w:marTop w:val="0"/>
              <w:marBottom w:val="0"/>
              <w:divBdr>
                <w:top w:val="none" w:sz="0" w:space="0" w:color="auto"/>
                <w:left w:val="none" w:sz="0" w:space="0" w:color="auto"/>
                <w:bottom w:val="none" w:sz="0" w:space="0" w:color="auto"/>
                <w:right w:val="none" w:sz="0" w:space="0" w:color="auto"/>
              </w:divBdr>
            </w:div>
            <w:div w:id="724790844">
              <w:marLeft w:val="0"/>
              <w:marRight w:val="0"/>
              <w:marTop w:val="0"/>
              <w:marBottom w:val="0"/>
              <w:divBdr>
                <w:top w:val="none" w:sz="0" w:space="0" w:color="auto"/>
                <w:left w:val="none" w:sz="0" w:space="0" w:color="auto"/>
                <w:bottom w:val="none" w:sz="0" w:space="0" w:color="auto"/>
                <w:right w:val="none" w:sz="0" w:space="0" w:color="auto"/>
              </w:divBdr>
            </w:div>
            <w:div w:id="417947418">
              <w:marLeft w:val="0"/>
              <w:marRight w:val="0"/>
              <w:marTop w:val="0"/>
              <w:marBottom w:val="0"/>
              <w:divBdr>
                <w:top w:val="none" w:sz="0" w:space="0" w:color="auto"/>
                <w:left w:val="none" w:sz="0" w:space="0" w:color="auto"/>
                <w:bottom w:val="none" w:sz="0" w:space="0" w:color="auto"/>
                <w:right w:val="none" w:sz="0" w:space="0" w:color="auto"/>
              </w:divBdr>
            </w:div>
            <w:div w:id="104663818">
              <w:marLeft w:val="0"/>
              <w:marRight w:val="0"/>
              <w:marTop w:val="0"/>
              <w:marBottom w:val="0"/>
              <w:divBdr>
                <w:top w:val="none" w:sz="0" w:space="0" w:color="auto"/>
                <w:left w:val="none" w:sz="0" w:space="0" w:color="auto"/>
                <w:bottom w:val="none" w:sz="0" w:space="0" w:color="auto"/>
                <w:right w:val="none" w:sz="0" w:space="0" w:color="auto"/>
              </w:divBdr>
            </w:div>
            <w:div w:id="2093820617">
              <w:marLeft w:val="0"/>
              <w:marRight w:val="0"/>
              <w:marTop w:val="0"/>
              <w:marBottom w:val="0"/>
              <w:divBdr>
                <w:top w:val="none" w:sz="0" w:space="0" w:color="auto"/>
                <w:left w:val="none" w:sz="0" w:space="0" w:color="auto"/>
                <w:bottom w:val="none" w:sz="0" w:space="0" w:color="auto"/>
                <w:right w:val="none" w:sz="0" w:space="0" w:color="auto"/>
              </w:divBdr>
            </w:div>
            <w:div w:id="1831285716">
              <w:marLeft w:val="0"/>
              <w:marRight w:val="0"/>
              <w:marTop w:val="0"/>
              <w:marBottom w:val="0"/>
              <w:divBdr>
                <w:top w:val="none" w:sz="0" w:space="0" w:color="auto"/>
                <w:left w:val="none" w:sz="0" w:space="0" w:color="auto"/>
                <w:bottom w:val="none" w:sz="0" w:space="0" w:color="auto"/>
                <w:right w:val="none" w:sz="0" w:space="0" w:color="auto"/>
              </w:divBdr>
            </w:div>
            <w:div w:id="1347512360">
              <w:marLeft w:val="0"/>
              <w:marRight w:val="0"/>
              <w:marTop w:val="0"/>
              <w:marBottom w:val="0"/>
              <w:divBdr>
                <w:top w:val="none" w:sz="0" w:space="0" w:color="auto"/>
                <w:left w:val="none" w:sz="0" w:space="0" w:color="auto"/>
                <w:bottom w:val="none" w:sz="0" w:space="0" w:color="auto"/>
                <w:right w:val="none" w:sz="0" w:space="0" w:color="auto"/>
              </w:divBdr>
            </w:div>
            <w:div w:id="1736322062">
              <w:marLeft w:val="0"/>
              <w:marRight w:val="0"/>
              <w:marTop w:val="0"/>
              <w:marBottom w:val="0"/>
              <w:divBdr>
                <w:top w:val="none" w:sz="0" w:space="0" w:color="auto"/>
                <w:left w:val="none" w:sz="0" w:space="0" w:color="auto"/>
                <w:bottom w:val="none" w:sz="0" w:space="0" w:color="auto"/>
                <w:right w:val="none" w:sz="0" w:space="0" w:color="auto"/>
              </w:divBdr>
            </w:div>
            <w:div w:id="397169827">
              <w:marLeft w:val="0"/>
              <w:marRight w:val="0"/>
              <w:marTop w:val="0"/>
              <w:marBottom w:val="0"/>
              <w:divBdr>
                <w:top w:val="none" w:sz="0" w:space="0" w:color="auto"/>
                <w:left w:val="none" w:sz="0" w:space="0" w:color="auto"/>
                <w:bottom w:val="none" w:sz="0" w:space="0" w:color="auto"/>
                <w:right w:val="none" w:sz="0" w:space="0" w:color="auto"/>
              </w:divBdr>
            </w:div>
            <w:div w:id="487063773">
              <w:marLeft w:val="0"/>
              <w:marRight w:val="0"/>
              <w:marTop w:val="0"/>
              <w:marBottom w:val="0"/>
              <w:divBdr>
                <w:top w:val="none" w:sz="0" w:space="0" w:color="auto"/>
                <w:left w:val="none" w:sz="0" w:space="0" w:color="auto"/>
                <w:bottom w:val="none" w:sz="0" w:space="0" w:color="auto"/>
                <w:right w:val="none" w:sz="0" w:space="0" w:color="auto"/>
              </w:divBdr>
            </w:div>
            <w:div w:id="643773312">
              <w:marLeft w:val="0"/>
              <w:marRight w:val="0"/>
              <w:marTop w:val="0"/>
              <w:marBottom w:val="0"/>
              <w:divBdr>
                <w:top w:val="none" w:sz="0" w:space="0" w:color="auto"/>
                <w:left w:val="none" w:sz="0" w:space="0" w:color="auto"/>
                <w:bottom w:val="none" w:sz="0" w:space="0" w:color="auto"/>
                <w:right w:val="none" w:sz="0" w:space="0" w:color="auto"/>
              </w:divBdr>
            </w:div>
            <w:div w:id="1475637459">
              <w:marLeft w:val="0"/>
              <w:marRight w:val="0"/>
              <w:marTop w:val="0"/>
              <w:marBottom w:val="0"/>
              <w:divBdr>
                <w:top w:val="none" w:sz="0" w:space="0" w:color="auto"/>
                <w:left w:val="none" w:sz="0" w:space="0" w:color="auto"/>
                <w:bottom w:val="none" w:sz="0" w:space="0" w:color="auto"/>
                <w:right w:val="none" w:sz="0" w:space="0" w:color="auto"/>
              </w:divBdr>
            </w:div>
            <w:div w:id="2107143246">
              <w:marLeft w:val="0"/>
              <w:marRight w:val="0"/>
              <w:marTop w:val="0"/>
              <w:marBottom w:val="0"/>
              <w:divBdr>
                <w:top w:val="none" w:sz="0" w:space="0" w:color="auto"/>
                <w:left w:val="none" w:sz="0" w:space="0" w:color="auto"/>
                <w:bottom w:val="none" w:sz="0" w:space="0" w:color="auto"/>
                <w:right w:val="none" w:sz="0" w:space="0" w:color="auto"/>
              </w:divBdr>
            </w:div>
            <w:div w:id="2109041722">
              <w:marLeft w:val="0"/>
              <w:marRight w:val="0"/>
              <w:marTop w:val="0"/>
              <w:marBottom w:val="0"/>
              <w:divBdr>
                <w:top w:val="none" w:sz="0" w:space="0" w:color="auto"/>
                <w:left w:val="none" w:sz="0" w:space="0" w:color="auto"/>
                <w:bottom w:val="none" w:sz="0" w:space="0" w:color="auto"/>
                <w:right w:val="none" w:sz="0" w:space="0" w:color="auto"/>
              </w:divBdr>
            </w:div>
            <w:div w:id="43602509">
              <w:marLeft w:val="0"/>
              <w:marRight w:val="0"/>
              <w:marTop w:val="0"/>
              <w:marBottom w:val="0"/>
              <w:divBdr>
                <w:top w:val="none" w:sz="0" w:space="0" w:color="auto"/>
                <w:left w:val="none" w:sz="0" w:space="0" w:color="auto"/>
                <w:bottom w:val="none" w:sz="0" w:space="0" w:color="auto"/>
                <w:right w:val="none" w:sz="0" w:space="0" w:color="auto"/>
              </w:divBdr>
            </w:div>
            <w:div w:id="14812743">
              <w:marLeft w:val="0"/>
              <w:marRight w:val="0"/>
              <w:marTop w:val="0"/>
              <w:marBottom w:val="0"/>
              <w:divBdr>
                <w:top w:val="none" w:sz="0" w:space="0" w:color="auto"/>
                <w:left w:val="none" w:sz="0" w:space="0" w:color="auto"/>
                <w:bottom w:val="none" w:sz="0" w:space="0" w:color="auto"/>
                <w:right w:val="none" w:sz="0" w:space="0" w:color="auto"/>
              </w:divBdr>
            </w:div>
            <w:div w:id="1817451091">
              <w:marLeft w:val="0"/>
              <w:marRight w:val="0"/>
              <w:marTop w:val="0"/>
              <w:marBottom w:val="0"/>
              <w:divBdr>
                <w:top w:val="none" w:sz="0" w:space="0" w:color="auto"/>
                <w:left w:val="none" w:sz="0" w:space="0" w:color="auto"/>
                <w:bottom w:val="none" w:sz="0" w:space="0" w:color="auto"/>
                <w:right w:val="none" w:sz="0" w:space="0" w:color="auto"/>
              </w:divBdr>
            </w:div>
            <w:div w:id="1762985267">
              <w:marLeft w:val="0"/>
              <w:marRight w:val="0"/>
              <w:marTop w:val="0"/>
              <w:marBottom w:val="0"/>
              <w:divBdr>
                <w:top w:val="none" w:sz="0" w:space="0" w:color="auto"/>
                <w:left w:val="none" w:sz="0" w:space="0" w:color="auto"/>
                <w:bottom w:val="none" w:sz="0" w:space="0" w:color="auto"/>
                <w:right w:val="none" w:sz="0" w:space="0" w:color="auto"/>
              </w:divBdr>
            </w:div>
            <w:div w:id="147286470">
              <w:marLeft w:val="0"/>
              <w:marRight w:val="0"/>
              <w:marTop w:val="0"/>
              <w:marBottom w:val="0"/>
              <w:divBdr>
                <w:top w:val="none" w:sz="0" w:space="0" w:color="auto"/>
                <w:left w:val="none" w:sz="0" w:space="0" w:color="auto"/>
                <w:bottom w:val="none" w:sz="0" w:space="0" w:color="auto"/>
                <w:right w:val="none" w:sz="0" w:space="0" w:color="auto"/>
              </w:divBdr>
            </w:div>
            <w:div w:id="1976524351">
              <w:marLeft w:val="0"/>
              <w:marRight w:val="0"/>
              <w:marTop w:val="0"/>
              <w:marBottom w:val="0"/>
              <w:divBdr>
                <w:top w:val="none" w:sz="0" w:space="0" w:color="auto"/>
                <w:left w:val="none" w:sz="0" w:space="0" w:color="auto"/>
                <w:bottom w:val="none" w:sz="0" w:space="0" w:color="auto"/>
                <w:right w:val="none" w:sz="0" w:space="0" w:color="auto"/>
              </w:divBdr>
            </w:div>
            <w:div w:id="686175882">
              <w:marLeft w:val="0"/>
              <w:marRight w:val="0"/>
              <w:marTop w:val="0"/>
              <w:marBottom w:val="0"/>
              <w:divBdr>
                <w:top w:val="none" w:sz="0" w:space="0" w:color="auto"/>
                <w:left w:val="none" w:sz="0" w:space="0" w:color="auto"/>
                <w:bottom w:val="none" w:sz="0" w:space="0" w:color="auto"/>
                <w:right w:val="none" w:sz="0" w:space="0" w:color="auto"/>
              </w:divBdr>
            </w:div>
            <w:div w:id="1930113713">
              <w:marLeft w:val="0"/>
              <w:marRight w:val="0"/>
              <w:marTop w:val="0"/>
              <w:marBottom w:val="0"/>
              <w:divBdr>
                <w:top w:val="none" w:sz="0" w:space="0" w:color="auto"/>
                <w:left w:val="none" w:sz="0" w:space="0" w:color="auto"/>
                <w:bottom w:val="none" w:sz="0" w:space="0" w:color="auto"/>
                <w:right w:val="none" w:sz="0" w:space="0" w:color="auto"/>
              </w:divBdr>
            </w:div>
            <w:div w:id="1471702349">
              <w:marLeft w:val="0"/>
              <w:marRight w:val="0"/>
              <w:marTop w:val="0"/>
              <w:marBottom w:val="0"/>
              <w:divBdr>
                <w:top w:val="none" w:sz="0" w:space="0" w:color="auto"/>
                <w:left w:val="none" w:sz="0" w:space="0" w:color="auto"/>
                <w:bottom w:val="none" w:sz="0" w:space="0" w:color="auto"/>
                <w:right w:val="none" w:sz="0" w:space="0" w:color="auto"/>
              </w:divBdr>
            </w:div>
            <w:div w:id="1657882910">
              <w:marLeft w:val="0"/>
              <w:marRight w:val="0"/>
              <w:marTop w:val="0"/>
              <w:marBottom w:val="0"/>
              <w:divBdr>
                <w:top w:val="none" w:sz="0" w:space="0" w:color="auto"/>
                <w:left w:val="none" w:sz="0" w:space="0" w:color="auto"/>
                <w:bottom w:val="none" w:sz="0" w:space="0" w:color="auto"/>
                <w:right w:val="none" w:sz="0" w:space="0" w:color="auto"/>
              </w:divBdr>
            </w:div>
            <w:div w:id="681737488">
              <w:marLeft w:val="0"/>
              <w:marRight w:val="0"/>
              <w:marTop w:val="0"/>
              <w:marBottom w:val="0"/>
              <w:divBdr>
                <w:top w:val="none" w:sz="0" w:space="0" w:color="auto"/>
                <w:left w:val="none" w:sz="0" w:space="0" w:color="auto"/>
                <w:bottom w:val="none" w:sz="0" w:space="0" w:color="auto"/>
                <w:right w:val="none" w:sz="0" w:space="0" w:color="auto"/>
              </w:divBdr>
            </w:div>
            <w:div w:id="1781487305">
              <w:marLeft w:val="0"/>
              <w:marRight w:val="0"/>
              <w:marTop w:val="0"/>
              <w:marBottom w:val="0"/>
              <w:divBdr>
                <w:top w:val="none" w:sz="0" w:space="0" w:color="auto"/>
                <w:left w:val="none" w:sz="0" w:space="0" w:color="auto"/>
                <w:bottom w:val="none" w:sz="0" w:space="0" w:color="auto"/>
                <w:right w:val="none" w:sz="0" w:space="0" w:color="auto"/>
              </w:divBdr>
            </w:div>
            <w:div w:id="1842116722">
              <w:marLeft w:val="0"/>
              <w:marRight w:val="0"/>
              <w:marTop w:val="0"/>
              <w:marBottom w:val="0"/>
              <w:divBdr>
                <w:top w:val="none" w:sz="0" w:space="0" w:color="auto"/>
                <w:left w:val="none" w:sz="0" w:space="0" w:color="auto"/>
                <w:bottom w:val="none" w:sz="0" w:space="0" w:color="auto"/>
                <w:right w:val="none" w:sz="0" w:space="0" w:color="auto"/>
              </w:divBdr>
            </w:div>
            <w:div w:id="1597471925">
              <w:marLeft w:val="0"/>
              <w:marRight w:val="0"/>
              <w:marTop w:val="0"/>
              <w:marBottom w:val="0"/>
              <w:divBdr>
                <w:top w:val="none" w:sz="0" w:space="0" w:color="auto"/>
                <w:left w:val="none" w:sz="0" w:space="0" w:color="auto"/>
                <w:bottom w:val="none" w:sz="0" w:space="0" w:color="auto"/>
                <w:right w:val="none" w:sz="0" w:space="0" w:color="auto"/>
              </w:divBdr>
            </w:div>
            <w:div w:id="1475098111">
              <w:marLeft w:val="0"/>
              <w:marRight w:val="0"/>
              <w:marTop w:val="0"/>
              <w:marBottom w:val="0"/>
              <w:divBdr>
                <w:top w:val="none" w:sz="0" w:space="0" w:color="auto"/>
                <w:left w:val="none" w:sz="0" w:space="0" w:color="auto"/>
                <w:bottom w:val="none" w:sz="0" w:space="0" w:color="auto"/>
                <w:right w:val="none" w:sz="0" w:space="0" w:color="auto"/>
              </w:divBdr>
            </w:div>
            <w:div w:id="563032868">
              <w:marLeft w:val="0"/>
              <w:marRight w:val="0"/>
              <w:marTop w:val="0"/>
              <w:marBottom w:val="0"/>
              <w:divBdr>
                <w:top w:val="none" w:sz="0" w:space="0" w:color="auto"/>
                <w:left w:val="none" w:sz="0" w:space="0" w:color="auto"/>
                <w:bottom w:val="none" w:sz="0" w:space="0" w:color="auto"/>
                <w:right w:val="none" w:sz="0" w:space="0" w:color="auto"/>
              </w:divBdr>
            </w:div>
            <w:div w:id="18434957">
              <w:marLeft w:val="0"/>
              <w:marRight w:val="0"/>
              <w:marTop w:val="0"/>
              <w:marBottom w:val="0"/>
              <w:divBdr>
                <w:top w:val="none" w:sz="0" w:space="0" w:color="auto"/>
                <w:left w:val="none" w:sz="0" w:space="0" w:color="auto"/>
                <w:bottom w:val="none" w:sz="0" w:space="0" w:color="auto"/>
                <w:right w:val="none" w:sz="0" w:space="0" w:color="auto"/>
              </w:divBdr>
            </w:div>
            <w:div w:id="246311212">
              <w:marLeft w:val="0"/>
              <w:marRight w:val="0"/>
              <w:marTop w:val="0"/>
              <w:marBottom w:val="0"/>
              <w:divBdr>
                <w:top w:val="none" w:sz="0" w:space="0" w:color="auto"/>
                <w:left w:val="none" w:sz="0" w:space="0" w:color="auto"/>
                <w:bottom w:val="none" w:sz="0" w:space="0" w:color="auto"/>
                <w:right w:val="none" w:sz="0" w:space="0" w:color="auto"/>
              </w:divBdr>
            </w:div>
            <w:div w:id="1397976194">
              <w:marLeft w:val="0"/>
              <w:marRight w:val="0"/>
              <w:marTop w:val="0"/>
              <w:marBottom w:val="0"/>
              <w:divBdr>
                <w:top w:val="none" w:sz="0" w:space="0" w:color="auto"/>
                <w:left w:val="none" w:sz="0" w:space="0" w:color="auto"/>
                <w:bottom w:val="none" w:sz="0" w:space="0" w:color="auto"/>
                <w:right w:val="none" w:sz="0" w:space="0" w:color="auto"/>
              </w:divBdr>
            </w:div>
            <w:div w:id="1566989890">
              <w:marLeft w:val="0"/>
              <w:marRight w:val="0"/>
              <w:marTop w:val="0"/>
              <w:marBottom w:val="0"/>
              <w:divBdr>
                <w:top w:val="none" w:sz="0" w:space="0" w:color="auto"/>
                <w:left w:val="none" w:sz="0" w:space="0" w:color="auto"/>
                <w:bottom w:val="none" w:sz="0" w:space="0" w:color="auto"/>
                <w:right w:val="none" w:sz="0" w:space="0" w:color="auto"/>
              </w:divBdr>
            </w:div>
            <w:div w:id="616790072">
              <w:marLeft w:val="0"/>
              <w:marRight w:val="0"/>
              <w:marTop w:val="0"/>
              <w:marBottom w:val="0"/>
              <w:divBdr>
                <w:top w:val="none" w:sz="0" w:space="0" w:color="auto"/>
                <w:left w:val="none" w:sz="0" w:space="0" w:color="auto"/>
                <w:bottom w:val="none" w:sz="0" w:space="0" w:color="auto"/>
                <w:right w:val="none" w:sz="0" w:space="0" w:color="auto"/>
              </w:divBdr>
            </w:div>
            <w:div w:id="952906541">
              <w:marLeft w:val="0"/>
              <w:marRight w:val="0"/>
              <w:marTop w:val="0"/>
              <w:marBottom w:val="0"/>
              <w:divBdr>
                <w:top w:val="none" w:sz="0" w:space="0" w:color="auto"/>
                <w:left w:val="none" w:sz="0" w:space="0" w:color="auto"/>
                <w:bottom w:val="none" w:sz="0" w:space="0" w:color="auto"/>
                <w:right w:val="none" w:sz="0" w:space="0" w:color="auto"/>
              </w:divBdr>
            </w:div>
            <w:div w:id="1573271187">
              <w:marLeft w:val="0"/>
              <w:marRight w:val="0"/>
              <w:marTop w:val="0"/>
              <w:marBottom w:val="0"/>
              <w:divBdr>
                <w:top w:val="none" w:sz="0" w:space="0" w:color="auto"/>
                <w:left w:val="none" w:sz="0" w:space="0" w:color="auto"/>
                <w:bottom w:val="none" w:sz="0" w:space="0" w:color="auto"/>
                <w:right w:val="none" w:sz="0" w:space="0" w:color="auto"/>
              </w:divBdr>
            </w:div>
            <w:div w:id="997851760">
              <w:marLeft w:val="0"/>
              <w:marRight w:val="0"/>
              <w:marTop w:val="0"/>
              <w:marBottom w:val="0"/>
              <w:divBdr>
                <w:top w:val="none" w:sz="0" w:space="0" w:color="auto"/>
                <w:left w:val="none" w:sz="0" w:space="0" w:color="auto"/>
                <w:bottom w:val="none" w:sz="0" w:space="0" w:color="auto"/>
                <w:right w:val="none" w:sz="0" w:space="0" w:color="auto"/>
              </w:divBdr>
            </w:div>
            <w:div w:id="12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48192">
      <w:bodyDiv w:val="1"/>
      <w:marLeft w:val="0"/>
      <w:marRight w:val="0"/>
      <w:marTop w:val="0"/>
      <w:marBottom w:val="0"/>
      <w:divBdr>
        <w:top w:val="none" w:sz="0" w:space="0" w:color="auto"/>
        <w:left w:val="none" w:sz="0" w:space="0" w:color="auto"/>
        <w:bottom w:val="none" w:sz="0" w:space="0" w:color="auto"/>
        <w:right w:val="none" w:sz="0" w:space="0" w:color="auto"/>
      </w:divBdr>
      <w:divsChild>
        <w:div w:id="1927300722">
          <w:marLeft w:val="0"/>
          <w:marRight w:val="0"/>
          <w:marTop w:val="0"/>
          <w:marBottom w:val="0"/>
          <w:divBdr>
            <w:top w:val="none" w:sz="0" w:space="0" w:color="auto"/>
            <w:left w:val="none" w:sz="0" w:space="0" w:color="auto"/>
            <w:bottom w:val="none" w:sz="0" w:space="0" w:color="auto"/>
            <w:right w:val="none" w:sz="0" w:space="0" w:color="auto"/>
          </w:divBdr>
          <w:divsChild>
            <w:div w:id="1465662926">
              <w:marLeft w:val="0"/>
              <w:marRight w:val="0"/>
              <w:marTop w:val="0"/>
              <w:marBottom w:val="0"/>
              <w:divBdr>
                <w:top w:val="none" w:sz="0" w:space="0" w:color="auto"/>
                <w:left w:val="none" w:sz="0" w:space="0" w:color="auto"/>
                <w:bottom w:val="none" w:sz="0" w:space="0" w:color="auto"/>
                <w:right w:val="none" w:sz="0" w:space="0" w:color="auto"/>
              </w:divBdr>
            </w:div>
            <w:div w:id="278922718">
              <w:marLeft w:val="0"/>
              <w:marRight w:val="0"/>
              <w:marTop w:val="0"/>
              <w:marBottom w:val="0"/>
              <w:divBdr>
                <w:top w:val="none" w:sz="0" w:space="0" w:color="auto"/>
                <w:left w:val="none" w:sz="0" w:space="0" w:color="auto"/>
                <w:bottom w:val="none" w:sz="0" w:space="0" w:color="auto"/>
                <w:right w:val="none" w:sz="0" w:space="0" w:color="auto"/>
              </w:divBdr>
            </w:div>
            <w:div w:id="443887069">
              <w:marLeft w:val="0"/>
              <w:marRight w:val="0"/>
              <w:marTop w:val="0"/>
              <w:marBottom w:val="0"/>
              <w:divBdr>
                <w:top w:val="none" w:sz="0" w:space="0" w:color="auto"/>
                <w:left w:val="none" w:sz="0" w:space="0" w:color="auto"/>
                <w:bottom w:val="none" w:sz="0" w:space="0" w:color="auto"/>
                <w:right w:val="none" w:sz="0" w:space="0" w:color="auto"/>
              </w:divBdr>
            </w:div>
            <w:div w:id="524175056">
              <w:marLeft w:val="0"/>
              <w:marRight w:val="0"/>
              <w:marTop w:val="0"/>
              <w:marBottom w:val="0"/>
              <w:divBdr>
                <w:top w:val="none" w:sz="0" w:space="0" w:color="auto"/>
                <w:left w:val="none" w:sz="0" w:space="0" w:color="auto"/>
                <w:bottom w:val="none" w:sz="0" w:space="0" w:color="auto"/>
                <w:right w:val="none" w:sz="0" w:space="0" w:color="auto"/>
              </w:divBdr>
            </w:div>
            <w:div w:id="1084716423">
              <w:marLeft w:val="0"/>
              <w:marRight w:val="0"/>
              <w:marTop w:val="0"/>
              <w:marBottom w:val="0"/>
              <w:divBdr>
                <w:top w:val="none" w:sz="0" w:space="0" w:color="auto"/>
                <w:left w:val="none" w:sz="0" w:space="0" w:color="auto"/>
                <w:bottom w:val="none" w:sz="0" w:space="0" w:color="auto"/>
                <w:right w:val="none" w:sz="0" w:space="0" w:color="auto"/>
              </w:divBdr>
            </w:div>
            <w:div w:id="1914268292">
              <w:marLeft w:val="0"/>
              <w:marRight w:val="0"/>
              <w:marTop w:val="0"/>
              <w:marBottom w:val="0"/>
              <w:divBdr>
                <w:top w:val="none" w:sz="0" w:space="0" w:color="auto"/>
                <w:left w:val="none" w:sz="0" w:space="0" w:color="auto"/>
                <w:bottom w:val="none" w:sz="0" w:space="0" w:color="auto"/>
                <w:right w:val="none" w:sz="0" w:space="0" w:color="auto"/>
              </w:divBdr>
            </w:div>
            <w:div w:id="1907297850">
              <w:marLeft w:val="0"/>
              <w:marRight w:val="0"/>
              <w:marTop w:val="0"/>
              <w:marBottom w:val="0"/>
              <w:divBdr>
                <w:top w:val="none" w:sz="0" w:space="0" w:color="auto"/>
                <w:left w:val="none" w:sz="0" w:space="0" w:color="auto"/>
                <w:bottom w:val="none" w:sz="0" w:space="0" w:color="auto"/>
                <w:right w:val="none" w:sz="0" w:space="0" w:color="auto"/>
              </w:divBdr>
            </w:div>
            <w:div w:id="1179855869">
              <w:marLeft w:val="0"/>
              <w:marRight w:val="0"/>
              <w:marTop w:val="0"/>
              <w:marBottom w:val="0"/>
              <w:divBdr>
                <w:top w:val="none" w:sz="0" w:space="0" w:color="auto"/>
                <w:left w:val="none" w:sz="0" w:space="0" w:color="auto"/>
                <w:bottom w:val="none" w:sz="0" w:space="0" w:color="auto"/>
                <w:right w:val="none" w:sz="0" w:space="0" w:color="auto"/>
              </w:divBdr>
            </w:div>
            <w:div w:id="288436187">
              <w:marLeft w:val="0"/>
              <w:marRight w:val="0"/>
              <w:marTop w:val="0"/>
              <w:marBottom w:val="0"/>
              <w:divBdr>
                <w:top w:val="none" w:sz="0" w:space="0" w:color="auto"/>
                <w:left w:val="none" w:sz="0" w:space="0" w:color="auto"/>
                <w:bottom w:val="none" w:sz="0" w:space="0" w:color="auto"/>
                <w:right w:val="none" w:sz="0" w:space="0" w:color="auto"/>
              </w:divBdr>
            </w:div>
            <w:div w:id="25835852">
              <w:marLeft w:val="0"/>
              <w:marRight w:val="0"/>
              <w:marTop w:val="0"/>
              <w:marBottom w:val="0"/>
              <w:divBdr>
                <w:top w:val="none" w:sz="0" w:space="0" w:color="auto"/>
                <w:left w:val="none" w:sz="0" w:space="0" w:color="auto"/>
                <w:bottom w:val="none" w:sz="0" w:space="0" w:color="auto"/>
                <w:right w:val="none" w:sz="0" w:space="0" w:color="auto"/>
              </w:divBdr>
            </w:div>
            <w:div w:id="616528168">
              <w:marLeft w:val="0"/>
              <w:marRight w:val="0"/>
              <w:marTop w:val="0"/>
              <w:marBottom w:val="0"/>
              <w:divBdr>
                <w:top w:val="none" w:sz="0" w:space="0" w:color="auto"/>
                <w:left w:val="none" w:sz="0" w:space="0" w:color="auto"/>
                <w:bottom w:val="none" w:sz="0" w:space="0" w:color="auto"/>
                <w:right w:val="none" w:sz="0" w:space="0" w:color="auto"/>
              </w:divBdr>
            </w:div>
            <w:div w:id="782529880">
              <w:marLeft w:val="0"/>
              <w:marRight w:val="0"/>
              <w:marTop w:val="0"/>
              <w:marBottom w:val="0"/>
              <w:divBdr>
                <w:top w:val="none" w:sz="0" w:space="0" w:color="auto"/>
                <w:left w:val="none" w:sz="0" w:space="0" w:color="auto"/>
                <w:bottom w:val="none" w:sz="0" w:space="0" w:color="auto"/>
                <w:right w:val="none" w:sz="0" w:space="0" w:color="auto"/>
              </w:divBdr>
            </w:div>
            <w:div w:id="1270426106">
              <w:marLeft w:val="0"/>
              <w:marRight w:val="0"/>
              <w:marTop w:val="0"/>
              <w:marBottom w:val="0"/>
              <w:divBdr>
                <w:top w:val="none" w:sz="0" w:space="0" w:color="auto"/>
                <w:left w:val="none" w:sz="0" w:space="0" w:color="auto"/>
                <w:bottom w:val="none" w:sz="0" w:space="0" w:color="auto"/>
                <w:right w:val="none" w:sz="0" w:space="0" w:color="auto"/>
              </w:divBdr>
            </w:div>
            <w:div w:id="1924756574">
              <w:marLeft w:val="0"/>
              <w:marRight w:val="0"/>
              <w:marTop w:val="0"/>
              <w:marBottom w:val="0"/>
              <w:divBdr>
                <w:top w:val="none" w:sz="0" w:space="0" w:color="auto"/>
                <w:left w:val="none" w:sz="0" w:space="0" w:color="auto"/>
                <w:bottom w:val="none" w:sz="0" w:space="0" w:color="auto"/>
                <w:right w:val="none" w:sz="0" w:space="0" w:color="auto"/>
              </w:divBdr>
            </w:div>
            <w:div w:id="1950892515">
              <w:marLeft w:val="0"/>
              <w:marRight w:val="0"/>
              <w:marTop w:val="0"/>
              <w:marBottom w:val="0"/>
              <w:divBdr>
                <w:top w:val="none" w:sz="0" w:space="0" w:color="auto"/>
                <w:left w:val="none" w:sz="0" w:space="0" w:color="auto"/>
                <w:bottom w:val="none" w:sz="0" w:space="0" w:color="auto"/>
                <w:right w:val="none" w:sz="0" w:space="0" w:color="auto"/>
              </w:divBdr>
            </w:div>
            <w:div w:id="737481778">
              <w:marLeft w:val="0"/>
              <w:marRight w:val="0"/>
              <w:marTop w:val="0"/>
              <w:marBottom w:val="0"/>
              <w:divBdr>
                <w:top w:val="none" w:sz="0" w:space="0" w:color="auto"/>
                <w:left w:val="none" w:sz="0" w:space="0" w:color="auto"/>
                <w:bottom w:val="none" w:sz="0" w:space="0" w:color="auto"/>
                <w:right w:val="none" w:sz="0" w:space="0" w:color="auto"/>
              </w:divBdr>
            </w:div>
            <w:div w:id="1419711051">
              <w:marLeft w:val="0"/>
              <w:marRight w:val="0"/>
              <w:marTop w:val="0"/>
              <w:marBottom w:val="0"/>
              <w:divBdr>
                <w:top w:val="none" w:sz="0" w:space="0" w:color="auto"/>
                <w:left w:val="none" w:sz="0" w:space="0" w:color="auto"/>
                <w:bottom w:val="none" w:sz="0" w:space="0" w:color="auto"/>
                <w:right w:val="none" w:sz="0" w:space="0" w:color="auto"/>
              </w:divBdr>
            </w:div>
            <w:div w:id="1254128736">
              <w:marLeft w:val="0"/>
              <w:marRight w:val="0"/>
              <w:marTop w:val="0"/>
              <w:marBottom w:val="0"/>
              <w:divBdr>
                <w:top w:val="none" w:sz="0" w:space="0" w:color="auto"/>
                <w:left w:val="none" w:sz="0" w:space="0" w:color="auto"/>
                <w:bottom w:val="none" w:sz="0" w:space="0" w:color="auto"/>
                <w:right w:val="none" w:sz="0" w:space="0" w:color="auto"/>
              </w:divBdr>
            </w:div>
            <w:div w:id="213080606">
              <w:marLeft w:val="0"/>
              <w:marRight w:val="0"/>
              <w:marTop w:val="0"/>
              <w:marBottom w:val="0"/>
              <w:divBdr>
                <w:top w:val="none" w:sz="0" w:space="0" w:color="auto"/>
                <w:left w:val="none" w:sz="0" w:space="0" w:color="auto"/>
                <w:bottom w:val="none" w:sz="0" w:space="0" w:color="auto"/>
                <w:right w:val="none" w:sz="0" w:space="0" w:color="auto"/>
              </w:divBdr>
            </w:div>
            <w:div w:id="1232304659">
              <w:marLeft w:val="0"/>
              <w:marRight w:val="0"/>
              <w:marTop w:val="0"/>
              <w:marBottom w:val="0"/>
              <w:divBdr>
                <w:top w:val="none" w:sz="0" w:space="0" w:color="auto"/>
                <w:left w:val="none" w:sz="0" w:space="0" w:color="auto"/>
                <w:bottom w:val="none" w:sz="0" w:space="0" w:color="auto"/>
                <w:right w:val="none" w:sz="0" w:space="0" w:color="auto"/>
              </w:divBdr>
            </w:div>
            <w:div w:id="1504393764">
              <w:marLeft w:val="0"/>
              <w:marRight w:val="0"/>
              <w:marTop w:val="0"/>
              <w:marBottom w:val="0"/>
              <w:divBdr>
                <w:top w:val="none" w:sz="0" w:space="0" w:color="auto"/>
                <w:left w:val="none" w:sz="0" w:space="0" w:color="auto"/>
                <w:bottom w:val="none" w:sz="0" w:space="0" w:color="auto"/>
                <w:right w:val="none" w:sz="0" w:space="0" w:color="auto"/>
              </w:divBdr>
            </w:div>
            <w:div w:id="304941674">
              <w:marLeft w:val="0"/>
              <w:marRight w:val="0"/>
              <w:marTop w:val="0"/>
              <w:marBottom w:val="0"/>
              <w:divBdr>
                <w:top w:val="none" w:sz="0" w:space="0" w:color="auto"/>
                <w:left w:val="none" w:sz="0" w:space="0" w:color="auto"/>
                <w:bottom w:val="none" w:sz="0" w:space="0" w:color="auto"/>
                <w:right w:val="none" w:sz="0" w:space="0" w:color="auto"/>
              </w:divBdr>
            </w:div>
            <w:div w:id="60031384">
              <w:marLeft w:val="0"/>
              <w:marRight w:val="0"/>
              <w:marTop w:val="0"/>
              <w:marBottom w:val="0"/>
              <w:divBdr>
                <w:top w:val="none" w:sz="0" w:space="0" w:color="auto"/>
                <w:left w:val="none" w:sz="0" w:space="0" w:color="auto"/>
                <w:bottom w:val="none" w:sz="0" w:space="0" w:color="auto"/>
                <w:right w:val="none" w:sz="0" w:space="0" w:color="auto"/>
              </w:divBdr>
            </w:div>
            <w:div w:id="593368504">
              <w:marLeft w:val="0"/>
              <w:marRight w:val="0"/>
              <w:marTop w:val="0"/>
              <w:marBottom w:val="0"/>
              <w:divBdr>
                <w:top w:val="none" w:sz="0" w:space="0" w:color="auto"/>
                <w:left w:val="none" w:sz="0" w:space="0" w:color="auto"/>
                <w:bottom w:val="none" w:sz="0" w:space="0" w:color="auto"/>
                <w:right w:val="none" w:sz="0" w:space="0" w:color="auto"/>
              </w:divBdr>
            </w:div>
            <w:div w:id="1307129215">
              <w:marLeft w:val="0"/>
              <w:marRight w:val="0"/>
              <w:marTop w:val="0"/>
              <w:marBottom w:val="0"/>
              <w:divBdr>
                <w:top w:val="none" w:sz="0" w:space="0" w:color="auto"/>
                <w:left w:val="none" w:sz="0" w:space="0" w:color="auto"/>
                <w:bottom w:val="none" w:sz="0" w:space="0" w:color="auto"/>
                <w:right w:val="none" w:sz="0" w:space="0" w:color="auto"/>
              </w:divBdr>
            </w:div>
            <w:div w:id="1542865703">
              <w:marLeft w:val="0"/>
              <w:marRight w:val="0"/>
              <w:marTop w:val="0"/>
              <w:marBottom w:val="0"/>
              <w:divBdr>
                <w:top w:val="none" w:sz="0" w:space="0" w:color="auto"/>
                <w:left w:val="none" w:sz="0" w:space="0" w:color="auto"/>
                <w:bottom w:val="none" w:sz="0" w:space="0" w:color="auto"/>
                <w:right w:val="none" w:sz="0" w:space="0" w:color="auto"/>
              </w:divBdr>
            </w:div>
            <w:div w:id="1403790839">
              <w:marLeft w:val="0"/>
              <w:marRight w:val="0"/>
              <w:marTop w:val="0"/>
              <w:marBottom w:val="0"/>
              <w:divBdr>
                <w:top w:val="none" w:sz="0" w:space="0" w:color="auto"/>
                <w:left w:val="none" w:sz="0" w:space="0" w:color="auto"/>
                <w:bottom w:val="none" w:sz="0" w:space="0" w:color="auto"/>
                <w:right w:val="none" w:sz="0" w:space="0" w:color="auto"/>
              </w:divBdr>
            </w:div>
            <w:div w:id="2093769251">
              <w:marLeft w:val="0"/>
              <w:marRight w:val="0"/>
              <w:marTop w:val="0"/>
              <w:marBottom w:val="0"/>
              <w:divBdr>
                <w:top w:val="none" w:sz="0" w:space="0" w:color="auto"/>
                <w:left w:val="none" w:sz="0" w:space="0" w:color="auto"/>
                <w:bottom w:val="none" w:sz="0" w:space="0" w:color="auto"/>
                <w:right w:val="none" w:sz="0" w:space="0" w:color="auto"/>
              </w:divBdr>
            </w:div>
            <w:div w:id="1930305470">
              <w:marLeft w:val="0"/>
              <w:marRight w:val="0"/>
              <w:marTop w:val="0"/>
              <w:marBottom w:val="0"/>
              <w:divBdr>
                <w:top w:val="none" w:sz="0" w:space="0" w:color="auto"/>
                <w:left w:val="none" w:sz="0" w:space="0" w:color="auto"/>
                <w:bottom w:val="none" w:sz="0" w:space="0" w:color="auto"/>
                <w:right w:val="none" w:sz="0" w:space="0" w:color="auto"/>
              </w:divBdr>
            </w:div>
            <w:div w:id="1201553116">
              <w:marLeft w:val="0"/>
              <w:marRight w:val="0"/>
              <w:marTop w:val="0"/>
              <w:marBottom w:val="0"/>
              <w:divBdr>
                <w:top w:val="none" w:sz="0" w:space="0" w:color="auto"/>
                <w:left w:val="none" w:sz="0" w:space="0" w:color="auto"/>
                <w:bottom w:val="none" w:sz="0" w:space="0" w:color="auto"/>
                <w:right w:val="none" w:sz="0" w:space="0" w:color="auto"/>
              </w:divBdr>
            </w:div>
            <w:div w:id="691340624">
              <w:marLeft w:val="0"/>
              <w:marRight w:val="0"/>
              <w:marTop w:val="0"/>
              <w:marBottom w:val="0"/>
              <w:divBdr>
                <w:top w:val="none" w:sz="0" w:space="0" w:color="auto"/>
                <w:left w:val="none" w:sz="0" w:space="0" w:color="auto"/>
                <w:bottom w:val="none" w:sz="0" w:space="0" w:color="auto"/>
                <w:right w:val="none" w:sz="0" w:space="0" w:color="auto"/>
              </w:divBdr>
            </w:div>
            <w:div w:id="1265529792">
              <w:marLeft w:val="0"/>
              <w:marRight w:val="0"/>
              <w:marTop w:val="0"/>
              <w:marBottom w:val="0"/>
              <w:divBdr>
                <w:top w:val="none" w:sz="0" w:space="0" w:color="auto"/>
                <w:left w:val="none" w:sz="0" w:space="0" w:color="auto"/>
                <w:bottom w:val="none" w:sz="0" w:space="0" w:color="auto"/>
                <w:right w:val="none" w:sz="0" w:space="0" w:color="auto"/>
              </w:divBdr>
            </w:div>
            <w:div w:id="1062406190">
              <w:marLeft w:val="0"/>
              <w:marRight w:val="0"/>
              <w:marTop w:val="0"/>
              <w:marBottom w:val="0"/>
              <w:divBdr>
                <w:top w:val="none" w:sz="0" w:space="0" w:color="auto"/>
                <w:left w:val="none" w:sz="0" w:space="0" w:color="auto"/>
                <w:bottom w:val="none" w:sz="0" w:space="0" w:color="auto"/>
                <w:right w:val="none" w:sz="0" w:space="0" w:color="auto"/>
              </w:divBdr>
            </w:div>
            <w:div w:id="1580360364">
              <w:marLeft w:val="0"/>
              <w:marRight w:val="0"/>
              <w:marTop w:val="0"/>
              <w:marBottom w:val="0"/>
              <w:divBdr>
                <w:top w:val="none" w:sz="0" w:space="0" w:color="auto"/>
                <w:left w:val="none" w:sz="0" w:space="0" w:color="auto"/>
                <w:bottom w:val="none" w:sz="0" w:space="0" w:color="auto"/>
                <w:right w:val="none" w:sz="0" w:space="0" w:color="auto"/>
              </w:divBdr>
            </w:div>
            <w:div w:id="153646887">
              <w:marLeft w:val="0"/>
              <w:marRight w:val="0"/>
              <w:marTop w:val="0"/>
              <w:marBottom w:val="0"/>
              <w:divBdr>
                <w:top w:val="none" w:sz="0" w:space="0" w:color="auto"/>
                <w:left w:val="none" w:sz="0" w:space="0" w:color="auto"/>
                <w:bottom w:val="none" w:sz="0" w:space="0" w:color="auto"/>
                <w:right w:val="none" w:sz="0" w:space="0" w:color="auto"/>
              </w:divBdr>
            </w:div>
            <w:div w:id="831220398">
              <w:marLeft w:val="0"/>
              <w:marRight w:val="0"/>
              <w:marTop w:val="0"/>
              <w:marBottom w:val="0"/>
              <w:divBdr>
                <w:top w:val="none" w:sz="0" w:space="0" w:color="auto"/>
                <w:left w:val="none" w:sz="0" w:space="0" w:color="auto"/>
                <w:bottom w:val="none" w:sz="0" w:space="0" w:color="auto"/>
                <w:right w:val="none" w:sz="0" w:space="0" w:color="auto"/>
              </w:divBdr>
            </w:div>
            <w:div w:id="1189559701">
              <w:marLeft w:val="0"/>
              <w:marRight w:val="0"/>
              <w:marTop w:val="0"/>
              <w:marBottom w:val="0"/>
              <w:divBdr>
                <w:top w:val="none" w:sz="0" w:space="0" w:color="auto"/>
                <w:left w:val="none" w:sz="0" w:space="0" w:color="auto"/>
                <w:bottom w:val="none" w:sz="0" w:space="0" w:color="auto"/>
                <w:right w:val="none" w:sz="0" w:space="0" w:color="auto"/>
              </w:divBdr>
            </w:div>
            <w:div w:id="631909117">
              <w:marLeft w:val="0"/>
              <w:marRight w:val="0"/>
              <w:marTop w:val="0"/>
              <w:marBottom w:val="0"/>
              <w:divBdr>
                <w:top w:val="none" w:sz="0" w:space="0" w:color="auto"/>
                <w:left w:val="none" w:sz="0" w:space="0" w:color="auto"/>
                <w:bottom w:val="none" w:sz="0" w:space="0" w:color="auto"/>
                <w:right w:val="none" w:sz="0" w:space="0" w:color="auto"/>
              </w:divBdr>
            </w:div>
            <w:div w:id="1305887672">
              <w:marLeft w:val="0"/>
              <w:marRight w:val="0"/>
              <w:marTop w:val="0"/>
              <w:marBottom w:val="0"/>
              <w:divBdr>
                <w:top w:val="none" w:sz="0" w:space="0" w:color="auto"/>
                <w:left w:val="none" w:sz="0" w:space="0" w:color="auto"/>
                <w:bottom w:val="none" w:sz="0" w:space="0" w:color="auto"/>
                <w:right w:val="none" w:sz="0" w:space="0" w:color="auto"/>
              </w:divBdr>
            </w:div>
            <w:div w:id="1997686603">
              <w:marLeft w:val="0"/>
              <w:marRight w:val="0"/>
              <w:marTop w:val="0"/>
              <w:marBottom w:val="0"/>
              <w:divBdr>
                <w:top w:val="none" w:sz="0" w:space="0" w:color="auto"/>
                <w:left w:val="none" w:sz="0" w:space="0" w:color="auto"/>
                <w:bottom w:val="none" w:sz="0" w:space="0" w:color="auto"/>
                <w:right w:val="none" w:sz="0" w:space="0" w:color="auto"/>
              </w:divBdr>
            </w:div>
            <w:div w:id="569121811">
              <w:marLeft w:val="0"/>
              <w:marRight w:val="0"/>
              <w:marTop w:val="0"/>
              <w:marBottom w:val="0"/>
              <w:divBdr>
                <w:top w:val="none" w:sz="0" w:space="0" w:color="auto"/>
                <w:left w:val="none" w:sz="0" w:space="0" w:color="auto"/>
                <w:bottom w:val="none" w:sz="0" w:space="0" w:color="auto"/>
                <w:right w:val="none" w:sz="0" w:space="0" w:color="auto"/>
              </w:divBdr>
            </w:div>
            <w:div w:id="497812191">
              <w:marLeft w:val="0"/>
              <w:marRight w:val="0"/>
              <w:marTop w:val="0"/>
              <w:marBottom w:val="0"/>
              <w:divBdr>
                <w:top w:val="none" w:sz="0" w:space="0" w:color="auto"/>
                <w:left w:val="none" w:sz="0" w:space="0" w:color="auto"/>
                <w:bottom w:val="none" w:sz="0" w:space="0" w:color="auto"/>
                <w:right w:val="none" w:sz="0" w:space="0" w:color="auto"/>
              </w:divBdr>
            </w:div>
            <w:div w:id="913395022">
              <w:marLeft w:val="0"/>
              <w:marRight w:val="0"/>
              <w:marTop w:val="0"/>
              <w:marBottom w:val="0"/>
              <w:divBdr>
                <w:top w:val="none" w:sz="0" w:space="0" w:color="auto"/>
                <w:left w:val="none" w:sz="0" w:space="0" w:color="auto"/>
                <w:bottom w:val="none" w:sz="0" w:space="0" w:color="auto"/>
                <w:right w:val="none" w:sz="0" w:space="0" w:color="auto"/>
              </w:divBdr>
            </w:div>
            <w:div w:id="1189486758">
              <w:marLeft w:val="0"/>
              <w:marRight w:val="0"/>
              <w:marTop w:val="0"/>
              <w:marBottom w:val="0"/>
              <w:divBdr>
                <w:top w:val="none" w:sz="0" w:space="0" w:color="auto"/>
                <w:left w:val="none" w:sz="0" w:space="0" w:color="auto"/>
                <w:bottom w:val="none" w:sz="0" w:space="0" w:color="auto"/>
                <w:right w:val="none" w:sz="0" w:space="0" w:color="auto"/>
              </w:divBdr>
            </w:div>
            <w:div w:id="286006657">
              <w:marLeft w:val="0"/>
              <w:marRight w:val="0"/>
              <w:marTop w:val="0"/>
              <w:marBottom w:val="0"/>
              <w:divBdr>
                <w:top w:val="none" w:sz="0" w:space="0" w:color="auto"/>
                <w:left w:val="none" w:sz="0" w:space="0" w:color="auto"/>
                <w:bottom w:val="none" w:sz="0" w:space="0" w:color="auto"/>
                <w:right w:val="none" w:sz="0" w:space="0" w:color="auto"/>
              </w:divBdr>
            </w:div>
            <w:div w:id="293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10259">
      <w:bodyDiv w:val="1"/>
      <w:marLeft w:val="0"/>
      <w:marRight w:val="0"/>
      <w:marTop w:val="0"/>
      <w:marBottom w:val="0"/>
      <w:divBdr>
        <w:top w:val="none" w:sz="0" w:space="0" w:color="auto"/>
        <w:left w:val="none" w:sz="0" w:space="0" w:color="auto"/>
        <w:bottom w:val="none" w:sz="0" w:space="0" w:color="auto"/>
        <w:right w:val="none" w:sz="0" w:space="0" w:color="auto"/>
      </w:divBdr>
      <w:divsChild>
        <w:div w:id="693700136">
          <w:marLeft w:val="0"/>
          <w:marRight w:val="0"/>
          <w:marTop w:val="0"/>
          <w:marBottom w:val="0"/>
          <w:divBdr>
            <w:top w:val="none" w:sz="0" w:space="0" w:color="auto"/>
            <w:left w:val="none" w:sz="0" w:space="0" w:color="auto"/>
            <w:bottom w:val="none" w:sz="0" w:space="0" w:color="auto"/>
            <w:right w:val="none" w:sz="0" w:space="0" w:color="auto"/>
          </w:divBdr>
          <w:divsChild>
            <w:div w:id="2066759936">
              <w:marLeft w:val="0"/>
              <w:marRight w:val="0"/>
              <w:marTop w:val="0"/>
              <w:marBottom w:val="0"/>
              <w:divBdr>
                <w:top w:val="none" w:sz="0" w:space="0" w:color="auto"/>
                <w:left w:val="none" w:sz="0" w:space="0" w:color="auto"/>
                <w:bottom w:val="none" w:sz="0" w:space="0" w:color="auto"/>
                <w:right w:val="none" w:sz="0" w:space="0" w:color="auto"/>
              </w:divBdr>
            </w:div>
            <w:div w:id="889924047">
              <w:marLeft w:val="0"/>
              <w:marRight w:val="0"/>
              <w:marTop w:val="0"/>
              <w:marBottom w:val="0"/>
              <w:divBdr>
                <w:top w:val="none" w:sz="0" w:space="0" w:color="auto"/>
                <w:left w:val="none" w:sz="0" w:space="0" w:color="auto"/>
                <w:bottom w:val="none" w:sz="0" w:space="0" w:color="auto"/>
                <w:right w:val="none" w:sz="0" w:space="0" w:color="auto"/>
              </w:divBdr>
            </w:div>
            <w:div w:id="1811047212">
              <w:marLeft w:val="0"/>
              <w:marRight w:val="0"/>
              <w:marTop w:val="0"/>
              <w:marBottom w:val="0"/>
              <w:divBdr>
                <w:top w:val="none" w:sz="0" w:space="0" w:color="auto"/>
                <w:left w:val="none" w:sz="0" w:space="0" w:color="auto"/>
                <w:bottom w:val="none" w:sz="0" w:space="0" w:color="auto"/>
                <w:right w:val="none" w:sz="0" w:space="0" w:color="auto"/>
              </w:divBdr>
            </w:div>
            <w:div w:id="825246252">
              <w:marLeft w:val="0"/>
              <w:marRight w:val="0"/>
              <w:marTop w:val="0"/>
              <w:marBottom w:val="0"/>
              <w:divBdr>
                <w:top w:val="none" w:sz="0" w:space="0" w:color="auto"/>
                <w:left w:val="none" w:sz="0" w:space="0" w:color="auto"/>
                <w:bottom w:val="none" w:sz="0" w:space="0" w:color="auto"/>
                <w:right w:val="none" w:sz="0" w:space="0" w:color="auto"/>
              </w:divBdr>
            </w:div>
            <w:div w:id="1067653056">
              <w:marLeft w:val="0"/>
              <w:marRight w:val="0"/>
              <w:marTop w:val="0"/>
              <w:marBottom w:val="0"/>
              <w:divBdr>
                <w:top w:val="none" w:sz="0" w:space="0" w:color="auto"/>
                <w:left w:val="none" w:sz="0" w:space="0" w:color="auto"/>
                <w:bottom w:val="none" w:sz="0" w:space="0" w:color="auto"/>
                <w:right w:val="none" w:sz="0" w:space="0" w:color="auto"/>
              </w:divBdr>
            </w:div>
            <w:div w:id="1113789327">
              <w:marLeft w:val="0"/>
              <w:marRight w:val="0"/>
              <w:marTop w:val="0"/>
              <w:marBottom w:val="0"/>
              <w:divBdr>
                <w:top w:val="none" w:sz="0" w:space="0" w:color="auto"/>
                <w:left w:val="none" w:sz="0" w:space="0" w:color="auto"/>
                <w:bottom w:val="none" w:sz="0" w:space="0" w:color="auto"/>
                <w:right w:val="none" w:sz="0" w:space="0" w:color="auto"/>
              </w:divBdr>
            </w:div>
            <w:div w:id="1403287673">
              <w:marLeft w:val="0"/>
              <w:marRight w:val="0"/>
              <w:marTop w:val="0"/>
              <w:marBottom w:val="0"/>
              <w:divBdr>
                <w:top w:val="none" w:sz="0" w:space="0" w:color="auto"/>
                <w:left w:val="none" w:sz="0" w:space="0" w:color="auto"/>
                <w:bottom w:val="none" w:sz="0" w:space="0" w:color="auto"/>
                <w:right w:val="none" w:sz="0" w:space="0" w:color="auto"/>
              </w:divBdr>
            </w:div>
            <w:div w:id="1439763027">
              <w:marLeft w:val="0"/>
              <w:marRight w:val="0"/>
              <w:marTop w:val="0"/>
              <w:marBottom w:val="0"/>
              <w:divBdr>
                <w:top w:val="none" w:sz="0" w:space="0" w:color="auto"/>
                <w:left w:val="none" w:sz="0" w:space="0" w:color="auto"/>
                <w:bottom w:val="none" w:sz="0" w:space="0" w:color="auto"/>
                <w:right w:val="none" w:sz="0" w:space="0" w:color="auto"/>
              </w:divBdr>
            </w:div>
            <w:div w:id="511919129">
              <w:marLeft w:val="0"/>
              <w:marRight w:val="0"/>
              <w:marTop w:val="0"/>
              <w:marBottom w:val="0"/>
              <w:divBdr>
                <w:top w:val="none" w:sz="0" w:space="0" w:color="auto"/>
                <w:left w:val="none" w:sz="0" w:space="0" w:color="auto"/>
                <w:bottom w:val="none" w:sz="0" w:space="0" w:color="auto"/>
                <w:right w:val="none" w:sz="0" w:space="0" w:color="auto"/>
              </w:divBdr>
            </w:div>
            <w:div w:id="44717975">
              <w:marLeft w:val="0"/>
              <w:marRight w:val="0"/>
              <w:marTop w:val="0"/>
              <w:marBottom w:val="0"/>
              <w:divBdr>
                <w:top w:val="none" w:sz="0" w:space="0" w:color="auto"/>
                <w:left w:val="none" w:sz="0" w:space="0" w:color="auto"/>
                <w:bottom w:val="none" w:sz="0" w:space="0" w:color="auto"/>
                <w:right w:val="none" w:sz="0" w:space="0" w:color="auto"/>
              </w:divBdr>
            </w:div>
            <w:div w:id="1853762792">
              <w:marLeft w:val="0"/>
              <w:marRight w:val="0"/>
              <w:marTop w:val="0"/>
              <w:marBottom w:val="0"/>
              <w:divBdr>
                <w:top w:val="none" w:sz="0" w:space="0" w:color="auto"/>
                <w:left w:val="none" w:sz="0" w:space="0" w:color="auto"/>
                <w:bottom w:val="none" w:sz="0" w:space="0" w:color="auto"/>
                <w:right w:val="none" w:sz="0" w:space="0" w:color="auto"/>
              </w:divBdr>
            </w:div>
            <w:div w:id="1631932800">
              <w:marLeft w:val="0"/>
              <w:marRight w:val="0"/>
              <w:marTop w:val="0"/>
              <w:marBottom w:val="0"/>
              <w:divBdr>
                <w:top w:val="none" w:sz="0" w:space="0" w:color="auto"/>
                <w:left w:val="none" w:sz="0" w:space="0" w:color="auto"/>
                <w:bottom w:val="none" w:sz="0" w:space="0" w:color="auto"/>
                <w:right w:val="none" w:sz="0" w:space="0" w:color="auto"/>
              </w:divBdr>
            </w:div>
            <w:div w:id="949321279">
              <w:marLeft w:val="0"/>
              <w:marRight w:val="0"/>
              <w:marTop w:val="0"/>
              <w:marBottom w:val="0"/>
              <w:divBdr>
                <w:top w:val="none" w:sz="0" w:space="0" w:color="auto"/>
                <w:left w:val="none" w:sz="0" w:space="0" w:color="auto"/>
                <w:bottom w:val="none" w:sz="0" w:space="0" w:color="auto"/>
                <w:right w:val="none" w:sz="0" w:space="0" w:color="auto"/>
              </w:divBdr>
            </w:div>
            <w:div w:id="1933051160">
              <w:marLeft w:val="0"/>
              <w:marRight w:val="0"/>
              <w:marTop w:val="0"/>
              <w:marBottom w:val="0"/>
              <w:divBdr>
                <w:top w:val="none" w:sz="0" w:space="0" w:color="auto"/>
                <w:left w:val="none" w:sz="0" w:space="0" w:color="auto"/>
                <w:bottom w:val="none" w:sz="0" w:space="0" w:color="auto"/>
                <w:right w:val="none" w:sz="0" w:space="0" w:color="auto"/>
              </w:divBdr>
            </w:div>
            <w:div w:id="1784807531">
              <w:marLeft w:val="0"/>
              <w:marRight w:val="0"/>
              <w:marTop w:val="0"/>
              <w:marBottom w:val="0"/>
              <w:divBdr>
                <w:top w:val="none" w:sz="0" w:space="0" w:color="auto"/>
                <w:left w:val="none" w:sz="0" w:space="0" w:color="auto"/>
                <w:bottom w:val="none" w:sz="0" w:space="0" w:color="auto"/>
                <w:right w:val="none" w:sz="0" w:space="0" w:color="auto"/>
              </w:divBdr>
            </w:div>
            <w:div w:id="205142017">
              <w:marLeft w:val="0"/>
              <w:marRight w:val="0"/>
              <w:marTop w:val="0"/>
              <w:marBottom w:val="0"/>
              <w:divBdr>
                <w:top w:val="none" w:sz="0" w:space="0" w:color="auto"/>
                <w:left w:val="none" w:sz="0" w:space="0" w:color="auto"/>
                <w:bottom w:val="none" w:sz="0" w:space="0" w:color="auto"/>
                <w:right w:val="none" w:sz="0" w:space="0" w:color="auto"/>
              </w:divBdr>
            </w:div>
            <w:div w:id="127675049">
              <w:marLeft w:val="0"/>
              <w:marRight w:val="0"/>
              <w:marTop w:val="0"/>
              <w:marBottom w:val="0"/>
              <w:divBdr>
                <w:top w:val="none" w:sz="0" w:space="0" w:color="auto"/>
                <w:left w:val="none" w:sz="0" w:space="0" w:color="auto"/>
                <w:bottom w:val="none" w:sz="0" w:space="0" w:color="auto"/>
                <w:right w:val="none" w:sz="0" w:space="0" w:color="auto"/>
              </w:divBdr>
            </w:div>
            <w:div w:id="745348365">
              <w:marLeft w:val="0"/>
              <w:marRight w:val="0"/>
              <w:marTop w:val="0"/>
              <w:marBottom w:val="0"/>
              <w:divBdr>
                <w:top w:val="none" w:sz="0" w:space="0" w:color="auto"/>
                <w:left w:val="none" w:sz="0" w:space="0" w:color="auto"/>
                <w:bottom w:val="none" w:sz="0" w:space="0" w:color="auto"/>
                <w:right w:val="none" w:sz="0" w:space="0" w:color="auto"/>
              </w:divBdr>
            </w:div>
            <w:div w:id="2036807950">
              <w:marLeft w:val="0"/>
              <w:marRight w:val="0"/>
              <w:marTop w:val="0"/>
              <w:marBottom w:val="0"/>
              <w:divBdr>
                <w:top w:val="none" w:sz="0" w:space="0" w:color="auto"/>
                <w:left w:val="none" w:sz="0" w:space="0" w:color="auto"/>
                <w:bottom w:val="none" w:sz="0" w:space="0" w:color="auto"/>
                <w:right w:val="none" w:sz="0" w:space="0" w:color="auto"/>
              </w:divBdr>
            </w:div>
            <w:div w:id="1944534665">
              <w:marLeft w:val="0"/>
              <w:marRight w:val="0"/>
              <w:marTop w:val="0"/>
              <w:marBottom w:val="0"/>
              <w:divBdr>
                <w:top w:val="none" w:sz="0" w:space="0" w:color="auto"/>
                <w:left w:val="none" w:sz="0" w:space="0" w:color="auto"/>
                <w:bottom w:val="none" w:sz="0" w:space="0" w:color="auto"/>
                <w:right w:val="none" w:sz="0" w:space="0" w:color="auto"/>
              </w:divBdr>
            </w:div>
            <w:div w:id="65576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83932">
      <w:bodyDiv w:val="1"/>
      <w:marLeft w:val="0"/>
      <w:marRight w:val="0"/>
      <w:marTop w:val="0"/>
      <w:marBottom w:val="0"/>
      <w:divBdr>
        <w:top w:val="none" w:sz="0" w:space="0" w:color="auto"/>
        <w:left w:val="none" w:sz="0" w:space="0" w:color="auto"/>
        <w:bottom w:val="none" w:sz="0" w:space="0" w:color="auto"/>
        <w:right w:val="none" w:sz="0" w:space="0" w:color="auto"/>
      </w:divBdr>
      <w:divsChild>
        <w:div w:id="1756703598">
          <w:marLeft w:val="0"/>
          <w:marRight w:val="0"/>
          <w:marTop w:val="0"/>
          <w:marBottom w:val="0"/>
          <w:divBdr>
            <w:top w:val="none" w:sz="0" w:space="0" w:color="auto"/>
            <w:left w:val="none" w:sz="0" w:space="0" w:color="auto"/>
            <w:bottom w:val="none" w:sz="0" w:space="0" w:color="auto"/>
            <w:right w:val="none" w:sz="0" w:space="0" w:color="auto"/>
          </w:divBdr>
        </w:div>
      </w:divsChild>
    </w:div>
    <w:div w:id="845368531">
      <w:bodyDiv w:val="1"/>
      <w:marLeft w:val="0"/>
      <w:marRight w:val="0"/>
      <w:marTop w:val="0"/>
      <w:marBottom w:val="0"/>
      <w:divBdr>
        <w:top w:val="none" w:sz="0" w:space="0" w:color="auto"/>
        <w:left w:val="none" w:sz="0" w:space="0" w:color="auto"/>
        <w:bottom w:val="none" w:sz="0" w:space="0" w:color="auto"/>
        <w:right w:val="none" w:sz="0" w:space="0" w:color="auto"/>
      </w:divBdr>
      <w:divsChild>
        <w:div w:id="877282186">
          <w:marLeft w:val="0"/>
          <w:marRight w:val="0"/>
          <w:marTop w:val="0"/>
          <w:marBottom w:val="0"/>
          <w:divBdr>
            <w:top w:val="none" w:sz="0" w:space="0" w:color="auto"/>
            <w:left w:val="none" w:sz="0" w:space="0" w:color="auto"/>
            <w:bottom w:val="none" w:sz="0" w:space="0" w:color="auto"/>
            <w:right w:val="none" w:sz="0" w:space="0" w:color="auto"/>
          </w:divBdr>
        </w:div>
      </w:divsChild>
    </w:div>
    <w:div w:id="845945295">
      <w:bodyDiv w:val="1"/>
      <w:marLeft w:val="0"/>
      <w:marRight w:val="0"/>
      <w:marTop w:val="0"/>
      <w:marBottom w:val="0"/>
      <w:divBdr>
        <w:top w:val="none" w:sz="0" w:space="0" w:color="auto"/>
        <w:left w:val="none" w:sz="0" w:space="0" w:color="auto"/>
        <w:bottom w:val="none" w:sz="0" w:space="0" w:color="auto"/>
        <w:right w:val="none" w:sz="0" w:space="0" w:color="auto"/>
      </w:divBdr>
      <w:divsChild>
        <w:div w:id="1978872687">
          <w:marLeft w:val="0"/>
          <w:marRight w:val="0"/>
          <w:marTop w:val="0"/>
          <w:marBottom w:val="0"/>
          <w:divBdr>
            <w:top w:val="none" w:sz="0" w:space="0" w:color="auto"/>
            <w:left w:val="none" w:sz="0" w:space="0" w:color="auto"/>
            <w:bottom w:val="none" w:sz="0" w:space="0" w:color="auto"/>
            <w:right w:val="none" w:sz="0" w:space="0" w:color="auto"/>
          </w:divBdr>
        </w:div>
      </w:divsChild>
    </w:div>
    <w:div w:id="853230806">
      <w:bodyDiv w:val="1"/>
      <w:marLeft w:val="0"/>
      <w:marRight w:val="0"/>
      <w:marTop w:val="0"/>
      <w:marBottom w:val="0"/>
      <w:divBdr>
        <w:top w:val="none" w:sz="0" w:space="0" w:color="auto"/>
        <w:left w:val="none" w:sz="0" w:space="0" w:color="auto"/>
        <w:bottom w:val="none" w:sz="0" w:space="0" w:color="auto"/>
        <w:right w:val="none" w:sz="0" w:space="0" w:color="auto"/>
      </w:divBdr>
      <w:divsChild>
        <w:div w:id="1508668716">
          <w:marLeft w:val="0"/>
          <w:marRight w:val="0"/>
          <w:marTop w:val="0"/>
          <w:marBottom w:val="0"/>
          <w:divBdr>
            <w:top w:val="none" w:sz="0" w:space="0" w:color="auto"/>
            <w:left w:val="none" w:sz="0" w:space="0" w:color="auto"/>
            <w:bottom w:val="none" w:sz="0" w:space="0" w:color="auto"/>
            <w:right w:val="none" w:sz="0" w:space="0" w:color="auto"/>
          </w:divBdr>
        </w:div>
      </w:divsChild>
    </w:div>
    <w:div w:id="862599446">
      <w:bodyDiv w:val="1"/>
      <w:marLeft w:val="0"/>
      <w:marRight w:val="0"/>
      <w:marTop w:val="0"/>
      <w:marBottom w:val="0"/>
      <w:divBdr>
        <w:top w:val="none" w:sz="0" w:space="0" w:color="auto"/>
        <w:left w:val="none" w:sz="0" w:space="0" w:color="auto"/>
        <w:bottom w:val="none" w:sz="0" w:space="0" w:color="auto"/>
        <w:right w:val="none" w:sz="0" w:space="0" w:color="auto"/>
      </w:divBdr>
      <w:divsChild>
        <w:div w:id="143283921">
          <w:marLeft w:val="0"/>
          <w:marRight w:val="0"/>
          <w:marTop w:val="0"/>
          <w:marBottom w:val="0"/>
          <w:divBdr>
            <w:top w:val="none" w:sz="0" w:space="0" w:color="auto"/>
            <w:left w:val="none" w:sz="0" w:space="0" w:color="auto"/>
            <w:bottom w:val="none" w:sz="0" w:space="0" w:color="auto"/>
            <w:right w:val="none" w:sz="0" w:space="0" w:color="auto"/>
          </w:divBdr>
          <w:divsChild>
            <w:div w:id="692222837">
              <w:marLeft w:val="0"/>
              <w:marRight w:val="0"/>
              <w:marTop w:val="0"/>
              <w:marBottom w:val="0"/>
              <w:divBdr>
                <w:top w:val="none" w:sz="0" w:space="0" w:color="auto"/>
                <w:left w:val="none" w:sz="0" w:space="0" w:color="auto"/>
                <w:bottom w:val="none" w:sz="0" w:space="0" w:color="auto"/>
                <w:right w:val="none" w:sz="0" w:space="0" w:color="auto"/>
              </w:divBdr>
            </w:div>
            <w:div w:id="1732842981">
              <w:marLeft w:val="0"/>
              <w:marRight w:val="0"/>
              <w:marTop w:val="0"/>
              <w:marBottom w:val="0"/>
              <w:divBdr>
                <w:top w:val="none" w:sz="0" w:space="0" w:color="auto"/>
                <w:left w:val="none" w:sz="0" w:space="0" w:color="auto"/>
                <w:bottom w:val="none" w:sz="0" w:space="0" w:color="auto"/>
                <w:right w:val="none" w:sz="0" w:space="0" w:color="auto"/>
              </w:divBdr>
            </w:div>
            <w:div w:id="42876097">
              <w:marLeft w:val="0"/>
              <w:marRight w:val="0"/>
              <w:marTop w:val="0"/>
              <w:marBottom w:val="0"/>
              <w:divBdr>
                <w:top w:val="none" w:sz="0" w:space="0" w:color="auto"/>
                <w:left w:val="none" w:sz="0" w:space="0" w:color="auto"/>
                <w:bottom w:val="none" w:sz="0" w:space="0" w:color="auto"/>
                <w:right w:val="none" w:sz="0" w:space="0" w:color="auto"/>
              </w:divBdr>
            </w:div>
            <w:div w:id="1148135110">
              <w:marLeft w:val="0"/>
              <w:marRight w:val="0"/>
              <w:marTop w:val="0"/>
              <w:marBottom w:val="0"/>
              <w:divBdr>
                <w:top w:val="none" w:sz="0" w:space="0" w:color="auto"/>
                <w:left w:val="none" w:sz="0" w:space="0" w:color="auto"/>
                <w:bottom w:val="none" w:sz="0" w:space="0" w:color="auto"/>
                <w:right w:val="none" w:sz="0" w:space="0" w:color="auto"/>
              </w:divBdr>
            </w:div>
            <w:div w:id="289946219">
              <w:marLeft w:val="0"/>
              <w:marRight w:val="0"/>
              <w:marTop w:val="0"/>
              <w:marBottom w:val="0"/>
              <w:divBdr>
                <w:top w:val="none" w:sz="0" w:space="0" w:color="auto"/>
                <w:left w:val="none" w:sz="0" w:space="0" w:color="auto"/>
                <w:bottom w:val="none" w:sz="0" w:space="0" w:color="auto"/>
                <w:right w:val="none" w:sz="0" w:space="0" w:color="auto"/>
              </w:divBdr>
            </w:div>
            <w:div w:id="950546963">
              <w:marLeft w:val="0"/>
              <w:marRight w:val="0"/>
              <w:marTop w:val="0"/>
              <w:marBottom w:val="0"/>
              <w:divBdr>
                <w:top w:val="none" w:sz="0" w:space="0" w:color="auto"/>
                <w:left w:val="none" w:sz="0" w:space="0" w:color="auto"/>
                <w:bottom w:val="none" w:sz="0" w:space="0" w:color="auto"/>
                <w:right w:val="none" w:sz="0" w:space="0" w:color="auto"/>
              </w:divBdr>
            </w:div>
            <w:div w:id="571159247">
              <w:marLeft w:val="0"/>
              <w:marRight w:val="0"/>
              <w:marTop w:val="0"/>
              <w:marBottom w:val="0"/>
              <w:divBdr>
                <w:top w:val="none" w:sz="0" w:space="0" w:color="auto"/>
                <w:left w:val="none" w:sz="0" w:space="0" w:color="auto"/>
                <w:bottom w:val="none" w:sz="0" w:space="0" w:color="auto"/>
                <w:right w:val="none" w:sz="0" w:space="0" w:color="auto"/>
              </w:divBdr>
            </w:div>
            <w:div w:id="1037658162">
              <w:marLeft w:val="0"/>
              <w:marRight w:val="0"/>
              <w:marTop w:val="0"/>
              <w:marBottom w:val="0"/>
              <w:divBdr>
                <w:top w:val="none" w:sz="0" w:space="0" w:color="auto"/>
                <w:left w:val="none" w:sz="0" w:space="0" w:color="auto"/>
                <w:bottom w:val="none" w:sz="0" w:space="0" w:color="auto"/>
                <w:right w:val="none" w:sz="0" w:space="0" w:color="auto"/>
              </w:divBdr>
            </w:div>
            <w:div w:id="1784881879">
              <w:marLeft w:val="0"/>
              <w:marRight w:val="0"/>
              <w:marTop w:val="0"/>
              <w:marBottom w:val="0"/>
              <w:divBdr>
                <w:top w:val="none" w:sz="0" w:space="0" w:color="auto"/>
                <w:left w:val="none" w:sz="0" w:space="0" w:color="auto"/>
                <w:bottom w:val="none" w:sz="0" w:space="0" w:color="auto"/>
                <w:right w:val="none" w:sz="0" w:space="0" w:color="auto"/>
              </w:divBdr>
            </w:div>
            <w:div w:id="483619734">
              <w:marLeft w:val="0"/>
              <w:marRight w:val="0"/>
              <w:marTop w:val="0"/>
              <w:marBottom w:val="0"/>
              <w:divBdr>
                <w:top w:val="none" w:sz="0" w:space="0" w:color="auto"/>
                <w:left w:val="none" w:sz="0" w:space="0" w:color="auto"/>
                <w:bottom w:val="none" w:sz="0" w:space="0" w:color="auto"/>
                <w:right w:val="none" w:sz="0" w:space="0" w:color="auto"/>
              </w:divBdr>
            </w:div>
            <w:div w:id="2115468120">
              <w:marLeft w:val="0"/>
              <w:marRight w:val="0"/>
              <w:marTop w:val="0"/>
              <w:marBottom w:val="0"/>
              <w:divBdr>
                <w:top w:val="none" w:sz="0" w:space="0" w:color="auto"/>
                <w:left w:val="none" w:sz="0" w:space="0" w:color="auto"/>
                <w:bottom w:val="none" w:sz="0" w:space="0" w:color="auto"/>
                <w:right w:val="none" w:sz="0" w:space="0" w:color="auto"/>
              </w:divBdr>
            </w:div>
            <w:div w:id="40326193">
              <w:marLeft w:val="0"/>
              <w:marRight w:val="0"/>
              <w:marTop w:val="0"/>
              <w:marBottom w:val="0"/>
              <w:divBdr>
                <w:top w:val="none" w:sz="0" w:space="0" w:color="auto"/>
                <w:left w:val="none" w:sz="0" w:space="0" w:color="auto"/>
                <w:bottom w:val="none" w:sz="0" w:space="0" w:color="auto"/>
                <w:right w:val="none" w:sz="0" w:space="0" w:color="auto"/>
              </w:divBdr>
            </w:div>
            <w:div w:id="2103187417">
              <w:marLeft w:val="0"/>
              <w:marRight w:val="0"/>
              <w:marTop w:val="0"/>
              <w:marBottom w:val="0"/>
              <w:divBdr>
                <w:top w:val="none" w:sz="0" w:space="0" w:color="auto"/>
                <w:left w:val="none" w:sz="0" w:space="0" w:color="auto"/>
                <w:bottom w:val="none" w:sz="0" w:space="0" w:color="auto"/>
                <w:right w:val="none" w:sz="0" w:space="0" w:color="auto"/>
              </w:divBdr>
            </w:div>
            <w:div w:id="1561788845">
              <w:marLeft w:val="0"/>
              <w:marRight w:val="0"/>
              <w:marTop w:val="0"/>
              <w:marBottom w:val="0"/>
              <w:divBdr>
                <w:top w:val="none" w:sz="0" w:space="0" w:color="auto"/>
                <w:left w:val="none" w:sz="0" w:space="0" w:color="auto"/>
                <w:bottom w:val="none" w:sz="0" w:space="0" w:color="auto"/>
                <w:right w:val="none" w:sz="0" w:space="0" w:color="auto"/>
              </w:divBdr>
            </w:div>
            <w:div w:id="1584879261">
              <w:marLeft w:val="0"/>
              <w:marRight w:val="0"/>
              <w:marTop w:val="0"/>
              <w:marBottom w:val="0"/>
              <w:divBdr>
                <w:top w:val="none" w:sz="0" w:space="0" w:color="auto"/>
                <w:left w:val="none" w:sz="0" w:space="0" w:color="auto"/>
                <w:bottom w:val="none" w:sz="0" w:space="0" w:color="auto"/>
                <w:right w:val="none" w:sz="0" w:space="0" w:color="auto"/>
              </w:divBdr>
            </w:div>
            <w:div w:id="1729647202">
              <w:marLeft w:val="0"/>
              <w:marRight w:val="0"/>
              <w:marTop w:val="0"/>
              <w:marBottom w:val="0"/>
              <w:divBdr>
                <w:top w:val="none" w:sz="0" w:space="0" w:color="auto"/>
                <w:left w:val="none" w:sz="0" w:space="0" w:color="auto"/>
                <w:bottom w:val="none" w:sz="0" w:space="0" w:color="auto"/>
                <w:right w:val="none" w:sz="0" w:space="0" w:color="auto"/>
              </w:divBdr>
            </w:div>
            <w:div w:id="333723954">
              <w:marLeft w:val="0"/>
              <w:marRight w:val="0"/>
              <w:marTop w:val="0"/>
              <w:marBottom w:val="0"/>
              <w:divBdr>
                <w:top w:val="none" w:sz="0" w:space="0" w:color="auto"/>
                <w:left w:val="none" w:sz="0" w:space="0" w:color="auto"/>
                <w:bottom w:val="none" w:sz="0" w:space="0" w:color="auto"/>
                <w:right w:val="none" w:sz="0" w:space="0" w:color="auto"/>
              </w:divBdr>
            </w:div>
            <w:div w:id="992224545">
              <w:marLeft w:val="0"/>
              <w:marRight w:val="0"/>
              <w:marTop w:val="0"/>
              <w:marBottom w:val="0"/>
              <w:divBdr>
                <w:top w:val="none" w:sz="0" w:space="0" w:color="auto"/>
                <w:left w:val="none" w:sz="0" w:space="0" w:color="auto"/>
                <w:bottom w:val="none" w:sz="0" w:space="0" w:color="auto"/>
                <w:right w:val="none" w:sz="0" w:space="0" w:color="auto"/>
              </w:divBdr>
            </w:div>
            <w:div w:id="2013798014">
              <w:marLeft w:val="0"/>
              <w:marRight w:val="0"/>
              <w:marTop w:val="0"/>
              <w:marBottom w:val="0"/>
              <w:divBdr>
                <w:top w:val="none" w:sz="0" w:space="0" w:color="auto"/>
                <w:left w:val="none" w:sz="0" w:space="0" w:color="auto"/>
                <w:bottom w:val="none" w:sz="0" w:space="0" w:color="auto"/>
                <w:right w:val="none" w:sz="0" w:space="0" w:color="auto"/>
              </w:divBdr>
            </w:div>
            <w:div w:id="1674071410">
              <w:marLeft w:val="0"/>
              <w:marRight w:val="0"/>
              <w:marTop w:val="0"/>
              <w:marBottom w:val="0"/>
              <w:divBdr>
                <w:top w:val="none" w:sz="0" w:space="0" w:color="auto"/>
                <w:left w:val="none" w:sz="0" w:space="0" w:color="auto"/>
                <w:bottom w:val="none" w:sz="0" w:space="0" w:color="auto"/>
                <w:right w:val="none" w:sz="0" w:space="0" w:color="auto"/>
              </w:divBdr>
            </w:div>
            <w:div w:id="529226492">
              <w:marLeft w:val="0"/>
              <w:marRight w:val="0"/>
              <w:marTop w:val="0"/>
              <w:marBottom w:val="0"/>
              <w:divBdr>
                <w:top w:val="none" w:sz="0" w:space="0" w:color="auto"/>
                <w:left w:val="none" w:sz="0" w:space="0" w:color="auto"/>
                <w:bottom w:val="none" w:sz="0" w:space="0" w:color="auto"/>
                <w:right w:val="none" w:sz="0" w:space="0" w:color="auto"/>
              </w:divBdr>
            </w:div>
            <w:div w:id="646320341">
              <w:marLeft w:val="0"/>
              <w:marRight w:val="0"/>
              <w:marTop w:val="0"/>
              <w:marBottom w:val="0"/>
              <w:divBdr>
                <w:top w:val="none" w:sz="0" w:space="0" w:color="auto"/>
                <w:left w:val="none" w:sz="0" w:space="0" w:color="auto"/>
                <w:bottom w:val="none" w:sz="0" w:space="0" w:color="auto"/>
                <w:right w:val="none" w:sz="0" w:space="0" w:color="auto"/>
              </w:divBdr>
            </w:div>
            <w:div w:id="962077611">
              <w:marLeft w:val="0"/>
              <w:marRight w:val="0"/>
              <w:marTop w:val="0"/>
              <w:marBottom w:val="0"/>
              <w:divBdr>
                <w:top w:val="none" w:sz="0" w:space="0" w:color="auto"/>
                <w:left w:val="none" w:sz="0" w:space="0" w:color="auto"/>
                <w:bottom w:val="none" w:sz="0" w:space="0" w:color="auto"/>
                <w:right w:val="none" w:sz="0" w:space="0" w:color="auto"/>
              </w:divBdr>
            </w:div>
            <w:div w:id="1928415674">
              <w:marLeft w:val="0"/>
              <w:marRight w:val="0"/>
              <w:marTop w:val="0"/>
              <w:marBottom w:val="0"/>
              <w:divBdr>
                <w:top w:val="none" w:sz="0" w:space="0" w:color="auto"/>
                <w:left w:val="none" w:sz="0" w:space="0" w:color="auto"/>
                <w:bottom w:val="none" w:sz="0" w:space="0" w:color="auto"/>
                <w:right w:val="none" w:sz="0" w:space="0" w:color="auto"/>
              </w:divBdr>
            </w:div>
            <w:div w:id="2032677738">
              <w:marLeft w:val="0"/>
              <w:marRight w:val="0"/>
              <w:marTop w:val="0"/>
              <w:marBottom w:val="0"/>
              <w:divBdr>
                <w:top w:val="none" w:sz="0" w:space="0" w:color="auto"/>
                <w:left w:val="none" w:sz="0" w:space="0" w:color="auto"/>
                <w:bottom w:val="none" w:sz="0" w:space="0" w:color="auto"/>
                <w:right w:val="none" w:sz="0" w:space="0" w:color="auto"/>
              </w:divBdr>
            </w:div>
            <w:div w:id="62336152">
              <w:marLeft w:val="0"/>
              <w:marRight w:val="0"/>
              <w:marTop w:val="0"/>
              <w:marBottom w:val="0"/>
              <w:divBdr>
                <w:top w:val="none" w:sz="0" w:space="0" w:color="auto"/>
                <w:left w:val="none" w:sz="0" w:space="0" w:color="auto"/>
                <w:bottom w:val="none" w:sz="0" w:space="0" w:color="auto"/>
                <w:right w:val="none" w:sz="0" w:space="0" w:color="auto"/>
              </w:divBdr>
            </w:div>
            <w:div w:id="1449737183">
              <w:marLeft w:val="0"/>
              <w:marRight w:val="0"/>
              <w:marTop w:val="0"/>
              <w:marBottom w:val="0"/>
              <w:divBdr>
                <w:top w:val="none" w:sz="0" w:space="0" w:color="auto"/>
                <w:left w:val="none" w:sz="0" w:space="0" w:color="auto"/>
                <w:bottom w:val="none" w:sz="0" w:space="0" w:color="auto"/>
                <w:right w:val="none" w:sz="0" w:space="0" w:color="auto"/>
              </w:divBdr>
            </w:div>
            <w:div w:id="25909721">
              <w:marLeft w:val="0"/>
              <w:marRight w:val="0"/>
              <w:marTop w:val="0"/>
              <w:marBottom w:val="0"/>
              <w:divBdr>
                <w:top w:val="none" w:sz="0" w:space="0" w:color="auto"/>
                <w:left w:val="none" w:sz="0" w:space="0" w:color="auto"/>
                <w:bottom w:val="none" w:sz="0" w:space="0" w:color="auto"/>
                <w:right w:val="none" w:sz="0" w:space="0" w:color="auto"/>
              </w:divBdr>
            </w:div>
            <w:div w:id="1934782632">
              <w:marLeft w:val="0"/>
              <w:marRight w:val="0"/>
              <w:marTop w:val="0"/>
              <w:marBottom w:val="0"/>
              <w:divBdr>
                <w:top w:val="none" w:sz="0" w:space="0" w:color="auto"/>
                <w:left w:val="none" w:sz="0" w:space="0" w:color="auto"/>
                <w:bottom w:val="none" w:sz="0" w:space="0" w:color="auto"/>
                <w:right w:val="none" w:sz="0" w:space="0" w:color="auto"/>
              </w:divBdr>
            </w:div>
            <w:div w:id="2124829">
              <w:marLeft w:val="0"/>
              <w:marRight w:val="0"/>
              <w:marTop w:val="0"/>
              <w:marBottom w:val="0"/>
              <w:divBdr>
                <w:top w:val="none" w:sz="0" w:space="0" w:color="auto"/>
                <w:left w:val="none" w:sz="0" w:space="0" w:color="auto"/>
                <w:bottom w:val="none" w:sz="0" w:space="0" w:color="auto"/>
                <w:right w:val="none" w:sz="0" w:space="0" w:color="auto"/>
              </w:divBdr>
            </w:div>
            <w:div w:id="1309363461">
              <w:marLeft w:val="0"/>
              <w:marRight w:val="0"/>
              <w:marTop w:val="0"/>
              <w:marBottom w:val="0"/>
              <w:divBdr>
                <w:top w:val="none" w:sz="0" w:space="0" w:color="auto"/>
                <w:left w:val="none" w:sz="0" w:space="0" w:color="auto"/>
                <w:bottom w:val="none" w:sz="0" w:space="0" w:color="auto"/>
                <w:right w:val="none" w:sz="0" w:space="0" w:color="auto"/>
              </w:divBdr>
            </w:div>
            <w:div w:id="1426533969">
              <w:marLeft w:val="0"/>
              <w:marRight w:val="0"/>
              <w:marTop w:val="0"/>
              <w:marBottom w:val="0"/>
              <w:divBdr>
                <w:top w:val="none" w:sz="0" w:space="0" w:color="auto"/>
                <w:left w:val="none" w:sz="0" w:space="0" w:color="auto"/>
                <w:bottom w:val="none" w:sz="0" w:space="0" w:color="auto"/>
                <w:right w:val="none" w:sz="0" w:space="0" w:color="auto"/>
              </w:divBdr>
            </w:div>
            <w:div w:id="1580940298">
              <w:marLeft w:val="0"/>
              <w:marRight w:val="0"/>
              <w:marTop w:val="0"/>
              <w:marBottom w:val="0"/>
              <w:divBdr>
                <w:top w:val="none" w:sz="0" w:space="0" w:color="auto"/>
                <w:left w:val="none" w:sz="0" w:space="0" w:color="auto"/>
                <w:bottom w:val="none" w:sz="0" w:space="0" w:color="auto"/>
                <w:right w:val="none" w:sz="0" w:space="0" w:color="auto"/>
              </w:divBdr>
            </w:div>
            <w:div w:id="2000385226">
              <w:marLeft w:val="0"/>
              <w:marRight w:val="0"/>
              <w:marTop w:val="0"/>
              <w:marBottom w:val="0"/>
              <w:divBdr>
                <w:top w:val="none" w:sz="0" w:space="0" w:color="auto"/>
                <w:left w:val="none" w:sz="0" w:space="0" w:color="auto"/>
                <w:bottom w:val="none" w:sz="0" w:space="0" w:color="auto"/>
                <w:right w:val="none" w:sz="0" w:space="0" w:color="auto"/>
              </w:divBdr>
            </w:div>
            <w:div w:id="533617684">
              <w:marLeft w:val="0"/>
              <w:marRight w:val="0"/>
              <w:marTop w:val="0"/>
              <w:marBottom w:val="0"/>
              <w:divBdr>
                <w:top w:val="none" w:sz="0" w:space="0" w:color="auto"/>
                <w:left w:val="none" w:sz="0" w:space="0" w:color="auto"/>
                <w:bottom w:val="none" w:sz="0" w:space="0" w:color="auto"/>
                <w:right w:val="none" w:sz="0" w:space="0" w:color="auto"/>
              </w:divBdr>
            </w:div>
            <w:div w:id="370228106">
              <w:marLeft w:val="0"/>
              <w:marRight w:val="0"/>
              <w:marTop w:val="0"/>
              <w:marBottom w:val="0"/>
              <w:divBdr>
                <w:top w:val="none" w:sz="0" w:space="0" w:color="auto"/>
                <w:left w:val="none" w:sz="0" w:space="0" w:color="auto"/>
                <w:bottom w:val="none" w:sz="0" w:space="0" w:color="auto"/>
                <w:right w:val="none" w:sz="0" w:space="0" w:color="auto"/>
              </w:divBdr>
            </w:div>
            <w:div w:id="795175076">
              <w:marLeft w:val="0"/>
              <w:marRight w:val="0"/>
              <w:marTop w:val="0"/>
              <w:marBottom w:val="0"/>
              <w:divBdr>
                <w:top w:val="none" w:sz="0" w:space="0" w:color="auto"/>
                <w:left w:val="none" w:sz="0" w:space="0" w:color="auto"/>
                <w:bottom w:val="none" w:sz="0" w:space="0" w:color="auto"/>
                <w:right w:val="none" w:sz="0" w:space="0" w:color="auto"/>
              </w:divBdr>
            </w:div>
            <w:div w:id="2088073928">
              <w:marLeft w:val="0"/>
              <w:marRight w:val="0"/>
              <w:marTop w:val="0"/>
              <w:marBottom w:val="0"/>
              <w:divBdr>
                <w:top w:val="none" w:sz="0" w:space="0" w:color="auto"/>
                <w:left w:val="none" w:sz="0" w:space="0" w:color="auto"/>
                <w:bottom w:val="none" w:sz="0" w:space="0" w:color="auto"/>
                <w:right w:val="none" w:sz="0" w:space="0" w:color="auto"/>
              </w:divBdr>
            </w:div>
            <w:div w:id="149834907">
              <w:marLeft w:val="0"/>
              <w:marRight w:val="0"/>
              <w:marTop w:val="0"/>
              <w:marBottom w:val="0"/>
              <w:divBdr>
                <w:top w:val="none" w:sz="0" w:space="0" w:color="auto"/>
                <w:left w:val="none" w:sz="0" w:space="0" w:color="auto"/>
                <w:bottom w:val="none" w:sz="0" w:space="0" w:color="auto"/>
                <w:right w:val="none" w:sz="0" w:space="0" w:color="auto"/>
              </w:divBdr>
            </w:div>
            <w:div w:id="21060368">
              <w:marLeft w:val="0"/>
              <w:marRight w:val="0"/>
              <w:marTop w:val="0"/>
              <w:marBottom w:val="0"/>
              <w:divBdr>
                <w:top w:val="none" w:sz="0" w:space="0" w:color="auto"/>
                <w:left w:val="none" w:sz="0" w:space="0" w:color="auto"/>
                <w:bottom w:val="none" w:sz="0" w:space="0" w:color="auto"/>
                <w:right w:val="none" w:sz="0" w:space="0" w:color="auto"/>
              </w:divBdr>
            </w:div>
            <w:div w:id="575211101">
              <w:marLeft w:val="0"/>
              <w:marRight w:val="0"/>
              <w:marTop w:val="0"/>
              <w:marBottom w:val="0"/>
              <w:divBdr>
                <w:top w:val="none" w:sz="0" w:space="0" w:color="auto"/>
                <w:left w:val="none" w:sz="0" w:space="0" w:color="auto"/>
                <w:bottom w:val="none" w:sz="0" w:space="0" w:color="auto"/>
                <w:right w:val="none" w:sz="0" w:space="0" w:color="auto"/>
              </w:divBdr>
            </w:div>
            <w:div w:id="801266191">
              <w:marLeft w:val="0"/>
              <w:marRight w:val="0"/>
              <w:marTop w:val="0"/>
              <w:marBottom w:val="0"/>
              <w:divBdr>
                <w:top w:val="none" w:sz="0" w:space="0" w:color="auto"/>
                <w:left w:val="none" w:sz="0" w:space="0" w:color="auto"/>
                <w:bottom w:val="none" w:sz="0" w:space="0" w:color="auto"/>
                <w:right w:val="none" w:sz="0" w:space="0" w:color="auto"/>
              </w:divBdr>
            </w:div>
            <w:div w:id="323819661">
              <w:marLeft w:val="0"/>
              <w:marRight w:val="0"/>
              <w:marTop w:val="0"/>
              <w:marBottom w:val="0"/>
              <w:divBdr>
                <w:top w:val="none" w:sz="0" w:space="0" w:color="auto"/>
                <w:left w:val="none" w:sz="0" w:space="0" w:color="auto"/>
                <w:bottom w:val="none" w:sz="0" w:space="0" w:color="auto"/>
                <w:right w:val="none" w:sz="0" w:space="0" w:color="auto"/>
              </w:divBdr>
            </w:div>
            <w:div w:id="152686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03449">
      <w:bodyDiv w:val="1"/>
      <w:marLeft w:val="0"/>
      <w:marRight w:val="0"/>
      <w:marTop w:val="0"/>
      <w:marBottom w:val="0"/>
      <w:divBdr>
        <w:top w:val="none" w:sz="0" w:space="0" w:color="auto"/>
        <w:left w:val="none" w:sz="0" w:space="0" w:color="auto"/>
        <w:bottom w:val="none" w:sz="0" w:space="0" w:color="auto"/>
        <w:right w:val="none" w:sz="0" w:space="0" w:color="auto"/>
      </w:divBdr>
      <w:divsChild>
        <w:div w:id="40598778">
          <w:marLeft w:val="0"/>
          <w:marRight w:val="0"/>
          <w:marTop w:val="0"/>
          <w:marBottom w:val="0"/>
          <w:divBdr>
            <w:top w:val="none" w:sz="0" w:space="0" w:color="auto"/>
            <w:left w:val="none" w:sz="0" w:space="0" w:color="auto"/>
            <w:bottom w:val="none" w:sz="0" w:space="0" w:color="auto"/>
            <w:right w:val="none" w:sz="0" w:space="0" w:color="auto"/>
          </w:divBdr>
        </w:div>
      </w:divsChild>
    </w:div>
    <w:div w:id="899903769">
      <w:bodyDiv w:val="1"/>
      <w:marLeft w:val="0"/>
      <w:marRight w:val="0"/>
      <w:marTop w:val="0"/>
      <w:marBottom w:val="0"/>
      <w:divBdr>
        <w:top w:val="none" w:sz="0" w:space="0" w:color="auto"/>
        <w:left w:val="none" w:sz="0" w:space="0" w:color="auto"/>
        <w:bottom w:val="none" w:sz="0" w:space="0" w:color="auto"/>
        <w:right w:val="none" w:sz="0" w:space="0" w:color="auto"/>
      </w:divBdr>
      <w:divsChild>
        <w:div w:id="997074795">
          <w:marLeft w:val="0"/>
          <w:marRight w:val="0"/>
          <w:marTop w:val="0"/>
          <w:marBottom w:val="0"/>
          <w:divBdr>
            <w:top w:val="none" w:sz="0" w:space="0" w:color="auto"/>
            <w:left w:val="none" w:sz="0" w:space="0" w:color="auto"/>
            <w:bottom w:val="none" w:sz="0" w:space="0" w:color="auto"/>
            <w:right w:val="none" w:sz="0" w:space="0" w:color="auto"/>
          </w:divBdr>
          <w:divsChild>
            <w:div w:id="1402404884">
              <w:marLeft w:val="0"/>
              <w:marRight w:val="0"/>
              <w:marTop w:val="0"/>
              <w:marBottom w:val="0"/>
              <w:divBdr>
                <w:top w:val="none" w:sz="0" w:space="0" w:color="auto"/>
                <w:left w:val="none" w:sz="0" w:space="0" w:color="auto"/>
                <w:bottom w:val="none" w:sz="0" w:space="0" w:color="auto"/>
                <w:right w:val="none" w:sz="0" w:space="0" w:color="auto"/>
              </w:divBdr>
              <w:divsChild>
                <w:div w:id="1083071553">
                  <w:marLeft w:val="0"/>
                  <w:marRight w:val="0"/>
                  <w:marTop w:val="0"/>
                  <w:marBottom w:val="0"/>
                  <w:divBdr>
                    <w:top w:val="none" w:sz="0" w:space="0" w:color="auto"/>
                    <w:left w:val="none" w:sz="0" w:space="0" w:color="auto"/>
                    <w:bottom w:val="none" w:sz="0" w:space="0" w:color="auto"/>
                    <w:right w:val="none" w:sz="0" w:space="0" w:color="auto"/>
                  </w:divBdr>
                  <w:divsChild>
                    <w:div w:id="844367822">
                      <w:marLeft w:val="0"/>
                      <w:marRight w:val="0"/>
                      <w:marTop w:val="0"/>
                      <w:marBottom w:val="0"/>
                      <w:divBdr>
                        <w:top w:val="none" w:sz="0" w:space="0" w:color="auto"/>
                        <w:left w:val="none" w:sz="0" w:space="0" w:color="auto"/>
                        <w:bottom w:val="none" w:sz="0" w:space="0" w:color="auto"/>
                        <w:right w:val="none" w:sz="0" w:space="0" w:color="auto"/>
                      </w:divBdr>
                    </w:div>
                    <w:div w:id="1738817844">
                      <w:marLeft w:val="0"/>
                      <w:marRight w:val="0"/>
                      <w:marTop w:val="0"/>
                      <w:marBottom w:val="0"/>
                      <w:divBdr>
                        <w:top w:val="none" w:sz="0" w:space="0" w:color="auto"/>
                        <w:left w:val="none" w:sz="0" w:space="0" w:color="auto"/>
                        <w:bottom w:val="none" w:sz="0" w:space="0" w:color="auto"/>
                        <w:right w:val="none" w:sz="0" w:space="0" w:color="auto"/>
                      </w:divBdr>
                    </w:div>
                    <w:div w:id="39283550">
                      <w:marLeft w:val="0"/>
                      <w:marRight w:val="0"/>
                      <w:marTop w:val="0"/>
                      <w:marBottom w:val="0"/>
                      <w:divBdr>
                        <w:top w:val="none" w:sz="0" w:space="0" w:color="auto"/>
                        <w:left w:val="none" w:sz="0" w:space="0" w:color="auto"/>
                        <w:bottom w:val="none" w:sz="0" w:space="0" w:color="auto"/>
                        <w:right w:val="none" w:sz="0" w:space="0" w:color="auto"/>
                      </w:divBdr>
                    </w:div>
                    <w:div w:id="412893436">
                      <w:marLeft w:val="0"/>
                      <w:marRight w:val="0"/>
                      <w:marTop w:val="0"/>
                      <w:marBottom w:val="0"/>
                      <w:divBdr>
                        <w:top w:val="none" w:sz="0" w:space="0" w:color="auto"/>
                        <w:left w:val="none" w:sz="0" w:space="0" w:color="auto"/>
                        <w:bottom w:val="none" w:sz="0" w:space="0" w:color="auto"/>
                        <w:right w:val="none" w:sz="0" w:space="0" w:color="auto"/>
                      </w:divBdr>
                    </w:div>
                    <w:div w:id="618528828">
                      <w:marLeft w:val="0"/>
                      <w:marRight w:val="0"/>
                      <w:marTop w:val="0"/>
                      <w:marBottom w:val="0"/>
                      <w:divBdr>
                        <w:top w:val="none" w:sz="0" w:space="0" w:color="auto"/>
                        <w:left w:val="none" w:sz="0" w:space="0" w:color="auto"/>
                        <w:bottom w:val="none" w:sz="0" w:space="0" w:color="auto"/>
                        <w:right w:val="none" w:sz="0" w:space="0" w:color="auto"/>
                      </w:divBdr>
                    </w:div>
                    <w:div w:id="2050377894">
                      <w:marLeft w:val="0"/>
                      <w:marRight w:val="0"/>
                      <w:marTop w:val="0"/>
                      <w:marBottom w:val="0"/>
                      <w:divBdr>
                        <w:top w:val="none" w:sz="0" w:space="0" w:color="auto"/>
                        <w:left w:val="none" w:sz="0" w:space="0" w:color="auto"/>
                        <w:bottom w:val="none" w:sz="0" w:space="0" w:color="auto"/>
                        <w:right w:val="none" w:sz="0" w:space="0" w:color="auto"/>
                      </w:divBdr>
                    </w:div>
                    <w:div w:id="374743804">
                      <w:marLeft w:val="0"/>
                      <w:marRight w:val="0"/>
                      <w:marTop w:val="0"/>
                      <w:marBottom w:val="0"/>
                      <w:divBdr>
                        <w:top w:val="none" w:sz="0" w:space="0" w:color="auto"/>
                        <w:left w:val="none" w:sz="0" w:space="0" w:color="auto"/>
                        <w:bottom w:val="none" w:sz="0" w:space="0" w:color="auto"/>
                        <w:right w:val="none" w:sz="0" w:space="0" w:color="auto"/>
                      </w:divBdr>
                    </w:div>
                    <w:div w:id="540559777">
                      <w:marLeft w:val="0"/>
                      <w:marRight w:val="0"/>
                      <w:marTop w:val="0"/>
                      <w:marBottom w:val="0"/>
                      <w:divBdr>
                        <w:top w:val="none" w:sz="0" w:space="0" w:color="auto"/>
                        <w:left w:val="none" w:sz="0" w:space="0" w:color="auto"/>
                        <w:bottom w:val="none" w:sz="0" w:space="0" w:color="auto"/>
                        <w:right w:val="none" w:sz="0" w:space="0" w:color="auto"/>
                      </w:divBdr>
                    </w:div>
                    <w:div w:id="1178928946">
                      <w:marLeft w:val="0"/>
                      <w:marRight w:val="0"/>
                      <w:marTop w:val="0"/>
                      <w:marBottom w:val="0"/>
                      <w:divBdr>
                        <w:top w:val="none" w:sz="0" w:space="0" w:color="auto"/>
                        <w:left w:val="none" w:sz="0" w:space="0" w:color="auto"/>
                        <w:bottom w:val="none" w:sz="0" w:space="0" w:color="auto"/>
                        <w:right w:val="none" w:sz="0" w:space="0" w:color="auto"/>
                      </w:divBdr>
                    </w:div>
                    <w:div w:id="8871721">
                      <w:marLeft w:val="0"/>
                      <w:marRight w:val="0"/>
                      <w:marTop w:val="0"/>
                      <w:marBottom w:val="0"/>
                      <w:divBdr>
                        <w:top w:val="none" w:sz="0" w:space="0" w:color="auto"/>
                        <w:left w:val="none" w:sz="0" w:space="0" w:color="auto"/>
                        <w:bottom w:val="none" w:sz="0" w:space="0" w:color="auto"/>
                        <w:right w:val="none" w:sz="0" w:space="0" w:color="auto"/>
                      </w:divBdr>
                    </w:div>
                    <w:div w:id="1057557556">
                      <w:marLeft w:val="0"/>
                      <w:marRight w:val="0"/>
                      <w:marTop w:val="0"/>
                      <w:marBottom w:val="0"/>
                      <w:divBdr>
                        <w:top w:val="none" w:sz="0" w:space="0" w:color="auto"/>
                        <w:left w:val="none" w:sz="0" w:space="0" w:color="auto"/>
                        <w:bottom w:val="none" w:sz="0" w:space="0" w:color="auto"/>
                        <w:right w:val="none" w:sz="0" w:space="0" w:color="auto"/>
                      </w:divBdr>
                    </w:div>
                    <w:div w:id="945232436">
                      <w:marLeft w:val="0"/>
                      <w:marRight w:val="0"/>
                      <w:marTop w:val="0"/>
                      <w:marBottom w:val="0"/>
                      <w:divBdr>
                        <w:top w:val="none" w:sz="0" w:space="0" w:color="auto"/>
                        <w:left w:val="none" w:sz="0" w:space="0" w:color="auto"/>
                        <w:bottom w:val="none" w:sz="0" w:space="0" w:color="auto"/>
                        <w:right w:val="none" w:sz="0" w:space="0" w:color="auto"/>
                      </w:divBdr>
                    </w:div>
                    <w:div w:id="1253391031">
                      <w:marLeft w:val="0"/>
                      <w:marRight w:val="0"/>
                      <w:marTop w:val="0"/>
                      <w:marBottom w:val="0"/>
                      <w:divBdr>
                        <w:top w:val="none" w:sz="0" w:space="0" w:color="auto"/>
                        <w:left w:val="none" w:sz="0" w:space="0" w:color="auto"/>
                        <w:bottom w:val="none" w:sz="0" w:space="0" w:color="auto"/>
                        <w:right w:val="none" w:sz="0" w:space="0" w:color="auto"/>
                      </w:divBdr>
                    </w:div>
                    <w:div w:id="147980751">
                      <w:marLeft w:val="0"/>
                      <w:marRight w:val="0"/>
                      <w:marTop w:val="0"/>
                      <w:marBottom w:val="0"/>
                      <w:divBdr>
                        <w:top w:val="none" w:sz="0" w:space="0" w:color="auto"/>
                        <w:left w:val="none" w:sz="0" w:space="0" w:color="auto"/>
                        <w:bottom w:val="none" w:sz="0" w:space="0" w:color="auto"/>
                        <w:right w:val="none" w:sz="0" w:space="0" w:color="auto"/>
                      </w:divBdr>
                    </w:div>
                    <w:div w:id="1782609473">
                      <w:marLeft w:val="0"/>
                      <w:marRight w:val="0"/>
                      <w:marTop w:val="0"/>
                      <w:marBottom w:val="0"/>
                      <w:divBdr>
                        <w:top w:val="none" w:sz="0" w:space="0" w:color="auto"/>
                        <w:left w:val="none" w:sz="0" w:space="0" w:color="auto"/>
                        <w:bottom w:val="none" w:sz="0" w:space="0" w:color="auto"/>
                        <w:right w:val="none" w:sz="0" w:space="0" w:color="auto"/>
                      </w:divBdr>
                    </w:div>
                    <w:div w:id="924655021">
                      <w:marLeft w:val="0"/>
                      <w:marRight w:val="0"/>
                      <w:marTop w:val="0"/>
                      <w:marBottom w:val="0"/>
                      <w:divBdr>
                        <w:top w:val="none" w:sz="0" w:space="0" w:color="auto"/>
                        <w:left w:val="none" w:sz="0" w:space="0" w:color="auto"/>
                        <w:bottom w:val="none" w:sz="0" w:space="0" w:color="auto"/>
                        <w:right w:val="none" w:sz="0" w:space="0" w:color="auto"/>
                      </w:divBdr>
                    </w:div>
                    <w:div w:id="2112433107">
                      <w:marLeft w:val="0"/>
                      <w:marRight w:val="0"/>
                      <w:marTop w:val="0"/>
                      <w:marBottom w:val="0"/>
                      <w:divBdr>
                        <w:top w:val="none" w:sz="0" w:space="0" w:color="auto"/>
                        <w:left w:val="none" w:sz="0" w:space="0" w:color="auto"/>
                        <w:bottom w:val="none" w:sz="0" w:space="0" w:color="auto"/>
                        <w:right w:val="none" w:sz="0" w:space="0" w:color="auto"/>
                      </w:divBdr>
                    </w:div>
                    <w:div w:id="1199124432">
                      <w:marLeft w:val="0"/>
                      <w:marRight w:val="0"/>
                      <w:marTop w:val="0"/>
                      <w:marBottom w:val="0"/>
                      <w:divBdr>
                        <w:top w:val="none" w:sz="0" w:space="0" w:color="auto"/>
                        <w:left w:val="none" w:sz="0" w:space="0" w:color="auto"/>
                        <w:bottom w:val="none" w:sz="0" w:space="0" w:color="auto"/>
                        <w:right w:val="none" w:sz="0" w:space="0" w:color="auto"/>
                      </w:divBdr>
                    </w:div>
                    <w:div w:id="1141381041">
                      <w:marLeft w:val="0"/>
                      <w:marRight w:val="0"/>
                      <w:marTop w:val="0"/>
                      <w:marBottom w:val="0"/>
                      <w:divBdr>
                        <w:top w:val="none" w:sz="0" w:space="0" w:color="auto"/>
                        <w:left w:val="none" w:sz="0" w:space="0" w:color="auto"/>
                        <w:bottom w:val="none" w:sz="0" w:space="0" w:color="auto"/>
                        <w:right w:val="none" w:sz="0" w:space="0" w:color="auto"/>
                      </w:divBdr>
                    </w:div>
                    <w:div w:id="1931231963">
                      <w:marLeft w:val="0"/>
                      <w:marRight w:val="0"/>
                      <w:marTop w:val="0"/>
                      <w:marBottom w:val="0"/>
                      <w:divBdr>
                        <w:top w:val="none" w:sz="0" w:space="0" w:color="auto"/>
                        <w:left w:val="none" w:sz="0" w:space="0" w:color="auto"/>
                        <w:bottom w:val="none" w:sz="0" w:space="0" w:color="auto"/>
                        <w:right w:val="none" w:sz="0" w:space="0" w:color="auto"/>
                      </w:divBdr>
                    </w:div>
                    <w:div w:id="1701972985">
                      <w:marLeft w:val="0"/>
                      <w:marRight w:val="0"/>
                      <w:marTop w:val="0"/>
                      <w:marBottom w:val="0"/>
                      <w:divBdr>
                        <w:top w:val="none" w:sz="0" w:space="0" w:color="auto"/>
                        <w:left w:val="none" w:sz="0" w:space="0" w:color="auto"/>
                        <w:bottom w:val="none" w:sz="0" w:space="0" w:color="auto"/>
                        <w:right w:val="none" w:sz="0" w:space="0" w:color="auto"/>
                      </w:divBdr>
                    </w:div>
                    <w:div w:id="1495339406">
                      <w:marLeft w:val="0"/>
                      <w:marRight w:val="0"/>
                      <w:marTop w:val="0"/>
                      <w:marBottom w:val="0"/>
                      <w:divBdr>
                        <w:top w:val="none" w:sz="0" w:space="0" w:color="auto"/>
                        <w:left w:val="none" w:sz="0" w:space="0" w:color="auto"/>
                        <w:bottom w:val="none" w:sz="0" w:space="0" w:color="auto"/>
                        <w:right w:val="none" w:sz="0" w:space="0" w:color="auto"/>
                      </w:divBdr>
                    </w:div>
                    <w:div w:id="55318283">
                      <w:marLeft w:val="0"/>
                      <w:marRight w:val="0"/>
                      <w:marTop w:val="0"/>
                      <w:marBottom w:val="0"/>
                      <w:divBdr>
                        <w:top w:val="none" w:sz="0" w:space="0" w:color="auto"/>
                        <w:left w:val="none" w:sz="0" w:space="0" w:color="auto"/>
                        <w:bottom w:val="none" w:sz="0" w:space="0" w:color="auto"/>
                        <w:right w:val="none" w:sz="0" w:space="0" w:color="auto"/>
                      </w:divBdr>
                    </w:div>
                    <w:div w:id="451166953">
                      <w:marLeft w:val="0"/>
                      <w:marRight w:val="0"/>
                      <w:marTop w:val="0"/>
                      <w:marBottom w:val="0"/>
                      <w:divBdr>
                        <w:top w:val="none" w:sz="0" w:space="0" w:color="auto"/>
                        <w:left w:val="none" w:sz="0" w:space="0" w:color="auto"/>
                        <w:bottom w:val="none" w:sz="0" w:space="0" w:color="auto"/>
                        <w:right w:val="none" w:sz="0" w:space="0" w:color="auto"/>
                      </w:divBdr>
                    </w:div>
                    <w:div w:id="2046445189">
                      <w:marLeft w:val="0"/>
                      <w:marRight w:val="0"/>
                      <w:marTop w:val="0"/>
                      <w:marBottom w:val="0"/>
                      <w:divBdr>
                        <w:top w:val="none" w:sz="0" w:space="0" w:color="auto"/>
                        <w:left w:val="none" w:sz="0" w:space="0" w:color="auto"/>
                        <w:bottom w:val="none" w:sz="0" w:space="0" w:color="auto"/>
                        <w:right w:val="none" w:sz="0" w:space="0" w:color="auto"/>
                      </w:divBdr>
                    </w:div>
                    <w:div w:id="4095089">
                      <w:marLeft w:val="0"/>
                      <w:marRight w:val="0"/>
                      <w:marTop w:val="0"/>
                      <w:marBottom w:val="0"/>
                      <w:divBdr>
                        <w:top w:val="none" w:sz="0" w:space="0" w:color="auto"/>
                        <w:left w:val="none" w:sz="0" w:space="0" w:color="auto"/>
                        <w:bottom w:val="none" w:sz="0" w:space="0" w:color="auto"/>
                        <w:right w:val="none" w:sz="0" w:space="0" w:color="auto"/>
                      </w:divBdr>
                    </w:div>
                    <w:div w:id="610628363">
                      <w:marLeft w:val="0"/>
                      <w:marRight w:val="0"/>
                      <w:marTop w:val="0"/>
                      <w:marBottom w:val="0"/>
                      <w:divBdr>
                        <w:top w:val="none" w:sz="0" w:space="0" w:color="auto"/>
                        <w:left w:val="none" w:sz="0" w:space="0" w:color="auto"/>
                        <w:bottom w:val="none" w:sz="0" w:space="0" w:color="auto"/>
                        <w:right w:val="none" w:sz="0" w:space="0" w:color="auto"/>
                      </w:divBdr>
                    </w:div>
                    <w:div w:id="620380357">
                      <w:marLeft w:val="0"/>
                      <w:marRight w:val="0"/>
                      <w:marTop w:val="0"/>
                      <w:marBottom w:val="0"/>
                      <w:divBdr>
                        <w:top w:val="none" w:sz="0" w:space="0" w:color="auto"/>
                        <w:left w:val="none" w:sz="0" w:space="0" w:color="auto"/>
                        <w:bottom w:val="none" w:sz="0" w:space="0" w:color="auto"/>
                        <w:right w:val="none" w:sz="0" w:space="0" w:color="auto"/>
                      </w:divBdr>
                    </w:div>
                    <w:div w:id="1496720421">
                      <w:marLeft w:val="0"/>
                      <w:marRight w:val="0"/>
                      <w:marTop w:val="0"/>
                      <w:marBottom w:val="0"/>
                      <w:divBdr>
                        <w:top w:val="none" w:sz="0" w:space="0" w:color="auto"/>
                        <w:left w:val="none" w:sz="0" w:space="0" w:color="auto"/>
                        <w:bottom w:val="none" w:sz="0" w:space="0" w:color="auto"/>
                        <w:right w:val="none" w:sz="0" w:space="0" w:color="auto"/>
                      </w:divBdr>
                    </w:div>
                    <w:div w:id="623389163">
                      <w:marLeft w:val="0"/>
                      <w:marRight w:val="0"/>
                      <w:marTop w:val="0"/>
                      <w:marBottom w:val="0"/>
                      <w:divBdr>
                        <w:top w:val="none" w:sz="0" w:space="0" w:color="auto"/>
                        <w:left w:val="none" w:sz="0" w:space="0" w:color="auto"/>
                        <w:bottom w:val="none" w:sz="0" w:space="0" w:color="auto"/>
                        <w:right w:val="none" w:sz="0" w:space="0" w:color="auto"/>
                      </w:divBdr>
                    </w:div>
                    <w:div w:id="906887603">
                      <w:marLeft w:val="0"/>
                      <w:marRight w:val="0"/>
                      <w:marTop w:val="0"/>
                      <w:marBottom w:val="0"/>
                      <w:divBdr>
                        <w:top w:val="none" w:sz="0" w:space="0" w:color="auto"/>
                        <w:left w:val="none" w:sz="0" w:space="0" w:color="auto"/>
                        <w:bottom w:val="none" w:sz="0" w:space="0" w:color="auto"/>
                        <w:right w:val="none" w:sz="0" w:space="0" w:color="auto"/>
                      </w:divBdr>
                    </w:div>
                    <w:div w:id="1064178595">
                      <w:marLeft w:val="0"/>
                      <w:marRight w:val="0"/>
                      <w:marTop w:val="0"/>
                      <w:marBottom w:val="0"/>
                      <w:divBdr>
                        <w:top w:val="none" w:sz="0" w:space="0" w:color="auto"/>
                        <w:left w:val="none" w:sz="0" w:space="0" w:color="auto"/>
                        <w:bottom w:val="none" w:sz="0" w:space="0" w:color="auto"/>
                        <w:right w:val="none" w:sz="0" w:space="0" w:color="auto"/>
                      </w:divBdr>
                    </w:div>
                    <w:div w:id="1385987540">
                      <w:marLeft w:val="0"/>
                      <w:marRight w:val="0"/>
                      <w:marTop w:val="0"/>
                      <w:marBottom w:val="0"/>
                      <w:divBdr>
                        <w:top w:val="none" w:sz="0" w:space="0" w:color="auto"/>
                        <w:left w:val="none" w:sz="0" w:space="0" w:color="auto"/>
                        <w:bottom w:val="none" w:sz="0" w:space="0" w:color="auto"/>
                        <w:right w:val="none" w:sz="0" w:space="0" w:color="auto"/>
                      </w:divBdr>
                    </w:div>
                    <w:div w:id="1380402770">
                      <w:marLeft w:val="0"/>
                      <w:marRight w:val="0"/>
                      <w:marTop w:val="0"/>
                      <w:marBottom w:val="0"/>
                      <w:divBdr>
                        <w:top w:val="none" w:sz="0" w:space="0" w:color="auto"/>
                        <w:left w:val="none" w:sz="0" w:space="0" w:color="auto"/>
                        <w:bottom w:val="none" w:sz="0" w:space="0" w:color="auto"/>
                        <w:right w:val="none" w:sz="0" w:space="0" w:color="auto"/>
                      </w:divBdr>
                    </w:div>
                    <w:div w:id="1357778549">
                      <w:marLeft w:val="0"/>
                      <w:marRight w:val="0"/>
                      <w:marTop w:val="0"/>
                      <w:marBottom w:val="0"/>
                      <w:divBdr>
                        <w:top w:val="none" w:sz="0" w:space="0" w:color="auto"/>
                        <w:left w:val="none" w:sz="0" w:space="0" w:color="auto"/>
                        <w:bottom w:val="none" w:sz="0" w:space="0" w:color="auto"/>
                        <w:right w:val="none" w:sz="0" w:space="0" w:color="auto"/>
                      </w:divBdr>
                    </w:div>
                    <w:div w:id="442770542">
                      <w:marLeft w:val="0"/>
                      <w:marRight w:val="0"/>
                      <w:marTop w:val="0"/>
                      <w:marBottom w:val="0"/>
                      <w:divBdr>
                        <w:top w:val="none" w:sz="0" w:space="0" w:color="auto"/>
                        <w:left w:val="none" w:sz="0" w:space="0" w:color="auto"/>
                        <w:bottom w:val="none" w:sz="0" w:space="0" w:color="auto"/>
                        <w:right w:val="none" w:sz="0" w:space="0" w:color="auto"/>
                      </w:divBdr>
                    </w:div>
                    <w:div w:id="889877604">
                      <w:marLeft w:val="0"/>
                      <w:marRight w:val="0"/>
                      <w:marTop w:val="0"/>
                      <w:marBottom w:val="0"/>
                      <w:divBdr>
                        <w:top w:val="none" w:sz="0" w:space="0" w:color="auto"/>
                        <w:left w:val="none" w:sz="0" w:space="0" w:color="auto"/>
                        <w:bottom w:val="none" w:sz="0" w:space="0" w:color="auto"/>
                        <w:right w:val="none" w:sz="0" w:space="0" w:color="auto"/>
                      </w:divBdr>
                    </w:div>
                    <w:div w:id="1315531274">
                      <w:marLeft w:val="0"/>
                      <w:marRight w:val="0"/>
                      <w:marTop w:val="0"/>
                      <w:marBottom w:val="0"/>
                      <w:divBdr>
                        <w:top w:val="none" w:sz="0" w:space="0" w:color="auto"/>
                        <w:left w:val="none" w:sz="0" w:space="0" w:color="auto"/>
                        <w:bottom w:val="none" w:sz="0" w:space="0" w:color="auto"/>
                        <w:right w:val="none" w:sz="0" w:space="0" w:color="auto"/>
                      </w:divBdr>
                    </w:div>
                    <w:div w:id="610744290">
                      <w:marLeft w:val="0"/>
                      <w:marRight w:val="0"/>
                      <w:marTop w:val="0"/>
                      <w:marBottom w:val="0"/>
                      <w:divBdr>
                        <w:top w:val="none" w:sz="0" w:space="0" w:color="auto"/>
                        <w:left w:val="none" w:sz="0" w:space="0" w:color="auto"/>
                        <w:bottom w:val="none" w:sz="0" w:space="0" w:color="auto"/>
                        <w:right w:val="none" w:sz="0" w:space="0" w:color="auto"/>
                      </w:divBdr>
                    </w:div>
                    <w:div w:id="1966501071">
                      <w:marLeft w:val="0"/>
                      <w:marRight w:val="0"/>
                      <w:marTop w:val="0"/>
                      <w:marBottom w:val="0"/>
                      <w:divBdr>
                        <w:top w:val="none" w:sz="0" w:space="0" w:color="auto"/>
                        <w:left w:val="none" w:sz="0" w:space="0" w:color="auto"/>
                        <w:bottom w:val="none" w:sz="0" w:space="0" w:color="auto"/>
                        <w:right w:val="none" w:sz="0" w:space="0" w:color="auto"/>
                      </w:divBdr>
                    </w:div>
                    <w:div w:id="1658535546">
                      <w:marLeft w:val="0"/>
                      <w:marRight w:val="0"/>
                      <w:marTop w:val="0"/>
                      <w:marBottom w:val="0"/>
                      <w:divBdr>
                        <w:top w:val="none" w:sz="0" w:space="0" w:color="auto"/>
                        <w:left w:val="none" w:sz="0" w:space="0" w:color="auto"/>
                        <w:bottom w:val="none" w:sz="0" w:space="0" w:color="auto"/>
                        <w:right w:val="none" w:sz="0" w:space="0" w:color="auto"/>
                      </w:divBdr>
                    </w:div>
                    <w:div w:id="1730153554">
                      <w:marLeft w:val="0"/>
                      <w:marRight w:val="0"/>
                      <w:marTop w:val="0"/>
                      <w:marBottom w:val="0"/>
                      <w:divBdr>
                        <w:top w:val="none" w:sz="0" w:space="0" w:color="auto"/>
                        <w:left w:val="none" w:sz="0" w:space="0" w:color="auto"/>
                        <w:bottom w:val="none" w:sz="0" w:space="0" w:color="auto"/>
                        <w:right w:val="none" w:sz="0" w:space="0" w:color="auto"/>
                      </w:divBdr>
                    </w:div>
                    <w:div w:id="1117870240">
                      <w:marLeft w:val="0"/>
                      <w:marRight w:val="0"/>
                      <w:marTop w:val="0"/>
                      <w:marBottom w:val="0"/>
                      <w:divBdr>
                        <w:top w:val="none" w:sz="0" w:space="0" w:color="auto"/>
                        <w:left w:val="none" w:sz="0" w:space="0" w:color="auto"/>
                        <w:bottom w:val="none" w:sz="0" w:space="0" w:color="auto"/>
                        <w:right w:val="none" w:sz="0" w:space="0" w:color="auto"/>
                      </w:divBdr>
                    </w:div>
                    <w:div w:id="158929140">
                      <w:marLeft w:val="0"/>
                      <w:marRight w:val="0"/>
                      <w:marTop w:val="0"/>
                      <w:marBottom w:val="0"/>
                      <w:divBdr>
                        <w:top w:val="none" w:sz="0" w:space="0" w:color="auto"/>
                        <w:left w:val="none" w:sz="0" w:space="0" w:color="auto"/>
                        <w:bottom w:val="none" w:sz="0" w:space="0" w:color="auto"/>
                        <w:right w:val="none" w:sz="0" w:space="0" w:color="auto"/>
                      </w:divBdr>
                    </w:div>
                    <w:div w:id="1630476474">
                      <w:marLeft w:val="0"/>
                      <w:marRight w:val="0"/>
                      <w:marTop w:val="0"/>
                      <w:marBottom w:val="0"/>
                      <w:divBdr>
                        <w:top w:val="none" w:sz="0" w:space="0" w:color="auto"/>
                        <w:left w:val="none" w:sz="0" w:space="0" w:color="auto"/>
                        <w:bottom w:val="none" w:sz="0" w:space="0" w:color="auto"/>
                        <w:right w:val="none" w:sz="0" w:space="0" w:color="auto"/>
                      </w:divBdr>
                    </w:div>
                    <w:div w:id="643629406">
                      <w:marLeft w:val="0"/>
                      <w:marRight w:val="0"/>
                      <w:marTop w:val="0"/>
                      <w:marBottom w:val="0"/>
                      <w:divBdr>
                        <w:top w:val="none" w:sz="0" w:space="0" w:color="auto"/>
                        <w:left w:val="none" w:sz="0" w:space="0" w:color="auto"/>
                        <w:bottom w:val="none" w:sz="0" w:space="0" w:color="auto"/>
                        <w:right w:val="none" w:sz="0" w:space="0" w:color="auto"/>
                      </w:divBdr>
                    </w:div>
                    <w:div w:id="2120291916">
                      <w:marLeft w:val="0"/>
                      <w:marRight w:val="0"/>
                      <w:marTop w:val="0"/>
                      <w:marBottom w:val="0"/>
                      <w:divBdr>
                        <w:top w:val="none" w:sz="0" w:space="0" w:color="auto"/>
                        <w:left w:val="none" w:sz="0" w:space="0" w:color="auto"/>
                        <w:bottom w:val="none" w:sz="0" w:space="0" w:color="auto"/>
                        <w:right w:val="none" w:sz="0" w:space="0" w:color="auto"/>
                      </w:divBdr>
                    </w:div>
                    <w:div w:id="1633827423">
                      <w:marLeft w:val="0"/>
                      <w:marRight w:val="0"/>
                      <w:marTop w:val="0"/>
                      <w:marBottom w:val="0"/>
                      <w:divBdr>
                        <w:top w:val="none" w:sz="0" w:space="0" w:color="auto"/>
                        <w:left w:val="none" w:sz="0" w:space="0" w:color="auto"/>
                        <w:bottom w:val="none" w:sz="0" w:space="0" w:color="auto"/>
                        <w:right w:val="none" w:sz="0" w:space="0" w:color="auto"/>
                      </w:divBdr>
                    </w:div>
                    <w:div w:id="1581984574">
                      <w:marLeft w:val="0"/>
                      <w:marRight w:val="0"/>
                      <w:marTop w:val="0"/>
                      <w:marBottom w:val="0"/>
                      <w:divBdr>
                        <w:top w:val="none" w:sz="0" w:space="0" w:color="auto"/>
                        <w:left w:val="none" w:sz="0" w:space="0" w:color="auto"/>
                        <w:bottom w:val="none" w:sz="0" w:space="0" w:color="auto"/>
                        <w:right w:val="none" w:sz="0" w:space="0" w:color="auto"/>
                      </w:divBdr>
                    </w:div>
                    <w:div w:id="1958559169">
                      <w:marLeft w:val="0"/>
                      <w:marRight w:val="0"/>
                      <w:marTop w:val="0"/>
                      <w:marBottom w:val="0"/>
                      <w:divBdr>
                        <w:top w:val="none" w:sz="0" w:space="0" w:color="auto"/>
                        <w:left w:val="none" w:sz="0" w:space="0" w:color="auto"/>
                        <w:bottom w:val="none" w:sz="0" w:space="0" w:color="auto"/>
                        <w:right w:val="none" w:sz="0" w:space="0" w:color="auto"/>
                      </w:divBdr>
                    </w:div>
                    <w:div w:id="850723477">
                      <w:marLeft w:val="0"/>
                      <w:marRight w:val="0"/>
                      <w:marTop w:val="0"/>
                      <w:marBottom w:val="0"/>
                      <w:divBdr>
                        <w:top w:val="none" w:sz="0" w:space="0" w:color="auto"/>
                        <w:left w:val="none" w:sz="0" w:space="0" w:color="auto"/>
                        <w:bottom w:val="none" w:sz="0" w:space="0" w:color="auto"/>
                        <w:right w:val="none" w:sz="0" w:space="0" w:color="auto"/>
                      </w:divBdr>
                    </w:div>
                    <w:div w:id="465778972">
                      <w:marLeft w:val="0"/>
                      <w:marRight w:val="0"/>
                      <w:marTop w:val="0"/>
                      <w:marBottom w:val="0"/>
                      <w:divBdr>
                        <w:top w:val="none" w:sz="0" w:space="0" w:color="auto"/>
                        <w:left w:val="none" w:sz="0" w:space="0" w:color="auto"/>
                        <w:bottom w:val="none" w:sz="0" w:space="0" w:color="auto"/>
                        <w:right w:val="none" w:sz="0" w:space="0" w:color="auto"/>
                      </w:divBdr>
                    </w:div>
                    <w:div w:id="138422155">
                      <w:marLeft w:val="0"/>
                      <w:marRight w:val="0"/>
                      <w:marTop w:val="0"/>
                      <w:marBottom w:val="0"/>
                      <w:divBdr>
                        <w:top w:val="none" w:sz="0" w:space="0" w:color="auto"/>
                        <w:left w:val="none" w:sz="0" w:space="0" w:color="auto"/>
                        <w:bottom w:val="none" w:sz="0" w:space="0" w:color="auto"/>
                        <w:right w:val="none" w:sz="0" w:space="0" w:color="auto"/>
                      </w:divBdr>
                    </w:div>
                    <w:div w:id="401146262">
                      <w:marLeft w:val="0"/>
                      <w:marRight w:val="0"/>
                      <w:marTop w:val="0"/>
                      <w:marBottom w:val="0"/>
                      <w:divBdr>
                        <w:top w:val="none" w:sz="0" w:space="0" w:color="auto"/>
                        <w:left w:val="none" w:sz="0" w:space="0" w:color="auto"/>
                        <w:bottom w:val="none" w:sz="0" w:space="0" w:color="auto"/>
                        <w:right w:val="none" w:sz="0" w:space="0" w:color="auto"/>
                      </w:divBdr>
                    </w:div>
                    <w:div w:id="1313487931">
                      <w:marLeft w:val="0"/>
                      <w:marRight w:val="0"/>
                      <w:marTop w:val="0"/>
                      <w:marBottom w:val="0"/>
                      <w:divBdr>
                        <w:top w:val="none" w:sz="0" w:space="0" w:color="auto"/>
                        <w:left w:val="none" w:sz="0" w:space="0" w:color="auto"/>
                        <w:bottom w:val="none" w:sz="0" w:space="0" w:color="auto"/>
                        <w:right w:val="none" w:sz="0" w:space="0" w:color="auto"/>
                      </w:divBdr>
                    </w:div>
                    <w:div w:id="950166018">
                      <w:marLeft w:val="0"/>
                      <w:marRight w:val="0"/>
                      <w:marTop w:val="0"/>
                      <w:marBottom w:val="0"/>
                      <w:divBdr>
                        <w:top w:val="none" w:sz="0" w:space="0" w:color="auto"/>
                        <w:left w:val="none" w:sz="0" w:space="0" w:color="auto"/>
                        <w:bottom w:val="none" w:sz="0" w:space="0" w:color="auto"/>
                        <w:right w:val="none" w:sz="0" w:space="0" w:color="auto"/>
                      </w:divBdr>
                    </w:div>
                    <w:div w:id="415592938">
                      <w:marLeft w:val="0"/>
                      <w:marRight w:val="0"/>
                      <w:marTop w:val="0"/>
                      <w:marBottom w:val="0"/>
                      <w:divBdr>
                        <w:top w:val="none" w:sz="0" w:space="0" w:color="auto"/>
                        <w:left w:val="none" w:sz="0" w:space="0" w:color="auto"/>
                        <w:bottom w:val="none" w:sz="0" w:space="0" w:color="auto"/>
                        <w:right w:val="none" w:sz="0" w:space="0" w:color="auto"/>
                      </w:divBdr>
                    </w:div>
                    <w:div w:id="1128626279">
                      <w:marLeft w:val="0"/>
                      <w:marRight w:val="0"/>
                      <w:marTop w:val="0"/>
                      <w:marBottom w:val="0"/>
                      <w:divBdr>
                        <w:top w:val="none" w:sz="0" w:space="0" w:color="auto"/>
                        <w:left w:val="none" w:sz="0" w:space="0" w:color="auto"/>
                        <w:bottom w:val="none" w:sz="0" w:space="0" w:color="auto"/>
                        <w:right w:val="none" w:sz="0" w:space="0" w:color="auto"/>
                      </w:divBdr>
                    </w:div>
                    <w:div w:id="889728955">
                      <w:marLeft w:val="0"/>
                      <w:marRight w:val="0"/>
                      <w:marTop w:val="0"/>
                      <w:marBottom w:val="0"/>
                      <w:divBdr>
                        <w:top w:val="none" w:sz="0" w:space="0" w:color="auto"/>
                        <w:left w:val="none" w:sz="0" w:space="0" w:color="auto"/>
                        <w:bottom w:val="none" w:sz="0" w:space="0" w:color="auto"/>
                        <w:right w:val="none" w:sz="0" w:space="0" w:color="auto"/>
                      </w:divBdr>
                    </w:div>
                    <w:div w:id="925924342">
                      <w:marLeft w:val="0"/>
                      <w:marRight w:val="0"/>
                      <w:marTop w:val="0"/>
                      <w:marBottom w:val="0"/>
                      <w:divBdr>
                        <w:top w:val="none" w:sz="0" w:space="0" w:color="auto"/>
                        <w:left w:val="none" w:sz="0" w:space="0" w:color="auto"/>
                        <w:bottom w:val="none" w:sz="0" w:space="0" w:color="auto"/>
                        <w:right w:val="none" w:sz="0" w:space="0" w:color="auto"/>
                      </w:divBdr>
                    </w:div>
                    <w:div w:id="1022245812">
                      <w:marLeft w:val="0"/>
                      <w:marRight w:val="0"/>
                      <w:marTop w:val="0"/>
                      <w:marBottom w:val="0"/>
                      <w:divBdr>
                        <w:top w:val="none" w:sz="0" w:space="0" w:color="auto"/>
                        <w:left w:val="none" w:sz="0" w:space="0" w:color="auto"/>
                        <w:bottom w:val="none" w:sz="0" w:space="0" w:color="auto"/>
                        <w:right w:val="none" w:sz="0" w:space="0" w:color="auto"/>
                      </w:divBdr>
                    </w:div>
                    <w:div w:id="79257215">
                      <w:marLeft w:val="0"/>
                      <w:marRight w:val="0"/>
                      <w:marTop w:val="0"/>
                      <w:marBottom w:val="0"/>
                      <w:divBdr>
                        <w:top w:val="none" w:sz="0" w:space="0" w:color="auto"/>
                        <w:left w:val="none" w:sz="0" w:space="0" w:color="auto"/>
                        <w:bottom w:val="none" w:sz="0" w:space="0" w:color="auto"/>
                        <w:right w:val="none" w:sz="0" w:space="0" w:color="auto"/>
                      </w:divBdr>
                    </w:div>
                    <w:div w:id="1620919288">
                      <w:marLeft w:val="0"/>
                      <w:marRight w:val="0"/>
                      <w:marTop w:val="0"/>
                      <w:marBottom w:val="0"/>
                      <w:divBdr>
                        <w:top w:val="none" w:sz="0" w:space="0" w:color="auto"/>
                        <w:left w:val="none" w:sz="0" w:space="0" w:color="auto"/>
                        <w:bottom w:val="none" w:sz="0" w:space="0" w:color="auto"/>
                        <w:right w:val="none" w:sz="0" w:space="0" w:color="auto"/>
                      </w:divBdr>
                    </w:div>
                    <w:div w:id="298340778">
                      <w:marLeft w:val="0"/>
                      <w:marRight w:val="0"/>
                      <w:marTop w:val="0"/>
                      <w:marBottom w:val="0"/>
                      <w:divBdr>
                        <w:top w:val="none" w:sz="0" w:space="0" w:color="auto"/>
                        <w:left w:val="none" w:sz="0" w:space="0" w:color="auto"/>
                        <w:bottom w:val="none" w:sz="0" w:space="0" w:color="auto"/>
                        <w:right w:val="none" w:sz="0" w:space="0" w:color="auto"/>
                      </w:divBdr>
                    </w:div>
                    <w:div w:id="378169628">
                      <w:marLeft w:val="0"/>
                      <w:marRight w:val="0"/>
                      <w:marTop w:val="0"/>
                      <w:marBottom w:val="0"/>
                      <w:divBdr>
                        <w:top w:val="none" w:sz="0" w:space="0" w:color="auto"/>
                        <w:left w:val="none" w:sz="0" w:space="0" w:color="auto"/>
                        <w:bottom w:val="none" w:sz="0" w:space="0" w:color="auto"/>
                        <w:right w:val="none" w:sz="0" w:space="0" w:color="auto"/>
                      </w:divBdr>
                    </w:div>
                    <w:div w:id="157773358">
                      <w:marLeft w:val="0"/>
                      <w:marRight w:val="0"/>
                      <w:marTop w:val="0"/>
                      <w:marBottom w:val="0"/>
                      <w:divBdr>
                        <w:top w:val="none" w:sz="0" w:space="0" w:color="auto"/>
                        <w:left w:val="none" w:sz="0" w:space="0" w:color="auto"/>
                        <w:bottom w:val="none" w:sz="0" w:space="0" w:color="auto"/>
                        <w:right w:val="none" w:sz="0" w:space="0" w:color="auto"/>
                      </w:divBdr>
                    </w:div>
                    <w:div w:id="21249695">
                      <w:marLeft w:val="0"/>
                      <w:marRight w:val="0"/>
                      <w:marTop w:val="0"/>
                      <w:marBottom w:val="0"/>
                      <w:divBdr>
                        <w:top w:val="none" w:sz="0" w:space="0" w:color="auto"/>
                        <w:left w:val="none" w:sz="0" w:space="0" w:color="auto"/>
                        <w:bottom w:val="none" w:sz="0" w:space="0" w:color="auto"/>
                        <w:right w:val="none" w:sz="0" w:space="0" w:color="auto"/>
                      </w:divBdr>
                    </w:div>
                    <w:div w:id="100495747">
                      <w:marLeft w:val="0"/>
                      <w:marRight w:val="0"/>
                      <w:marTop w:val="0"/>
                      <w:marBottom w:val="0"/>
                      <w:divBdr>
                        <w:top w:val="none" w:sz="0" w:space="0" w:color="auto"/>
                        <w:left w:val="none" w:sz="0" w:space="0" w:color="auto"/>
                        <w:bottom w:val="none" w:sz="0" w:space="0" w:color="auto"/>
                        <w:right w:val="none" w:sz="0" w:space="0" w:color="auto"/>
                      </w:divBdr>
                    </w:div>
                    <w:div w:id="1777094964">
                      <w:marLeft w:val="0"/>
                      <w:marRight w:val="0"/>
                      <w:marTop w:val="0"/>
                      <w:marBottom w:val="0"/>
                      <w:divBdr>
                        <w:top w:val="none" w:sz="0" w:space="0" w:color="auto"/>
                        <w:left w:val="none" w:sz="0" w:space="0" w:color="auto"/>
                        <w:bottom w:val="none" w:sz="0" w:space="0" w:color="auto"/>
                        <w:right w:val="none" w:sz="0" w:space="0" w:color="auto"/>
                      </w:divBdr>
                    </w:div>
                    <w:div w:id="1664695684">
                      <w:marLeft w:val="0"/>
                      <w:marRight w:val="0"/>
                      <w:marTop w:val="0"/>
                      <w:marBottom w:val="0"/>
                      <w:divBdr>
                        <w:top w:val="none" w:sz="0" w:space="0" w:color="auto"/>
                        <w:left w:val="none" w:sz="0" w:space="0" w:color="auto"/>
                        <w:bottom w:val="none" w:sz="0" w:space="0" w:color="auto"/>
                        <w:right w:val="none" w:sz="0" w:space="0" w:color="auto"/>
                      </w:divBdr>
                    </w:div>
                    <w:div w:id="243608317">
                      <w:marLeft w:val="0"/>
                      <w:marRight w:val="0"/>
                      <w:marTop w:val="0"/>
                      <w:marBottom w:val="0"/>
                      <w:divBdr>
                        <w:top w:val="none" w:sz="0" w:space="0" w:color="auto"/>
                        <w:left w:val="none" w:sz="0" w:space="0" w:color="auto"/>
                        <w:bottom w:val="none" w:sz="0" w:space="0" w:color="auto"/>
                        <w:right w:val="none" w:sz="0" w:space="0" w:color="auto"/>
                      </w:divBdr>
                    </w:div>
                    <w:div w:id="1302465012">
                      <w:marLeft w:val="0"/>
                      <w:marRight w:val="0"/>
                      <w:marTop w:val="0"/>
                      <w:marBottom w:val="0"/>
                      <w:divBdr>
                        <w:top w:val="none" w:sz="0" w:space="0" w:color="auto"/>
                        <w:left w:val="none" w:sz="0" w:space="0" w:color="auto"/>
                        <w:bottom w:val="none" w:sz="0" w:space="0" w:color="auto"/>
                        <w:right w:val="none" w:sz="0" w:space="0" w:color="auto"/>
                      </w:divBdr>
                    </w:div>
                    <w:div w:id="1807552197">
                      <w:marLeft w:val="0"/>
                      <w:marRight w:val="0"/>
                      <w:marTop w:val="0"/>
                      <w:marBottom w:val="0"/>
                      <w:divBdr>
                        <w:top w:val="none" w:sz="0" w:space="0" w:color="auto"/>
                        <w:left w:val="none" w:sz="0" w:space="0" w:color="auto"/>
                        <w:bottom w:val="none" w:sz="0" w:space="0" w:color="auto"/>
                        <w:right w:val="none" w:sz="0" w:space="0" w:color="auto"/>
                      </w:divBdr>
                    </w:div>
                    <w:div w:id="483816516">
                      <w:marLeft w:val="0"/>
                      <w:marRight w:val="0"/>
                      <w:marTop w:val="0"/>
                      <w:marBottom w:val="0"/>
                      <w:divBdr>
                        <w:top w:val="none" w:sz="0" w:space="0" w:color="auto"/>
                        <w:left w:val="none" w:sz="0" w:space="0" w:color="auto"/>
                        <w:bottom w:val="none" w:sz="0" w:space="0" w:color="auto"/>
                        <w:right w:val="none" w:sz="0" w:space="0" w:color="auto"/>
                      </w:divBdr>
                    </w:div>
                    <w:div w:id="175272838">
                      <w:marLeft w:val="0"/>
                      <w:marRight w:val="0"/>
                      <w:marTop w:val="0"/>
                      <w:marBottom w:val="0"/>
                      <w:divBdr>
                        <w:top w:val="none" w:sz="0" w:space="0" w:color="auto"/>
                        <w:left w:val="none" w:sz="0" w:space="0" w:color="auto"/>
                        <w:bottom w:val="none" w:sz="0" w:space="0" w:color="auto"/>
                        <w:right w:val="none" w:sz="0" w:space="0" w:color="auto"/>
                      </w:divBdr>
                    </w:div>
                    <w:div w:id="423501688">
                      <w:marLeft w:val="0"/>
                      <w:marRight w:val="0"/>
                      <w:marTop w:val="0"/>
                      <w:marBottom w:val="0"/>
                      <w:divBdr>
                        <w:top w:val="none" w:sz="0" w:space="0" w:color="auto"/>
                        <w:left w:val="none" w:sz="0" w:space="0" w:color="auto"/>
                        <w:bottom w:val="none" w:sz="0" w:space="0" w:color="auto"/>
                        <w:right w:val="none" w:sz="0" w:space="0" w:color="auto"/>
                      </w:divBdr>
                    </w:div>
                    <w:div w:id="1124231471">
                      <w:marLeft w:val="0"/>
                      <w:marRight w:val="0"/>
                      <w:marTop w:val="0"/>
                      <w:marBottom w:val="0"/>
                      <w:divBdr>
                        <w:top w:val="none" w:sz="0" w:space="0" w:color="auto"/>
                        <w:left w:val="none" w:sz="0" w:space="0" w:color="auto"/>
                        <w:bottom w:val="none" w:sz="0" w:space="0" w:color="auto"/>
                        <w:right w:val="none" w:sz="0" w:space="0" w:color="auto"/>
                      </w:divBdr>
                    </w:div>
                    <w:div w:id="1242838538">
                      <w:marLeft w:val="0"/>
                      <w:marRight w:val="0"/>
                      <w:marTop w:val="0"/>
                      <w:marBottom w:val="0"/>
                      <w:divBdr>
                        <w:top w:val="none" w:sz="0" w:space="0" w:color="auto"/>
                        <w:left w:val="none" w:sz="0" w:space="0" w:color="auto"/>
                        <w:bottom w:val="none" w:sz="0" w:space="0" w:color="auto"/>
                        <w:right w:val="none" w:sz="0" w:space="0" w:color="auto"/>
                      </w:divBdr>
                    </w:div>
                    <w:div w:id="601955734">
                      <w:marLeft w:val="0"/>
                      <w:marRight w:val="0"/>
                      <w:marTop w:val="0"/>
                      <w:marBottom w:val="0"/>
                      <w:divBdr>
                        <w:top w:val="none" w:sz="0" w:space="0" w:color="auto"/>
                        <w:left w:val="none" w:sz="0" w:space="0" w:color="auto"/>
                        <w:bottom w:val="none" w:sz="0" w:space="0" w:color="auto"/>
                        <w:right w:val="none" w:sz="0" w:space="0" w:color="auto"/>
                      </w:divBdr>
                    </w:div>
                    <w:div w:id="511265331">
                      <w:marLeft w:val="0"/>
                      <w:marRight w:val="0"/>
                      <w:marTop w:val="0"/>
                      <w:marBottom w:val="0"/>
                      <w:divBdr>
                        <w:top w:val="none" w:sz="0" w:space="0" w:color="auto"/>
                        <w:left w:val="none" w:sz="0" w:space="0" w:color="auto"/>
                        <w:bottom w:val="none" w:sz="0" w:space="0" w:color="auto"/>
                        <w:right w:val="none" w:sz="0" w:space="0" w:color="auto"/>
                      </w:divBdr>
                    </w:div>
                    <w:div w:id="751584230">
                      <w:marLeft w:val="0"/>
                      <w:marRight w:val="0"/>
                      <w:marTop w:val="0"/>
                      <w:marBottom w:val="0"/>
                      <w:divBdr>
                        <w:top w:val="none" w:sz="0" w:space="0" w:color="auto"/>
                        <w:left w:val="none" w:sz="0" w:space="0" w:color="auto"/>
                        <w:bottom w:val="none" w:sz="0" w:space="0" w:color="auto"/>
                        <w:right w:val="none" w:sz="0" w:space="0" w:color="auto"/>
                      </w:divBdr>
                    </w:div>
                    <w:div w:id="2078241422">
                      <w:marLeft w:val="0"/>
                      <w:marRight w:val="0"/>
                      <w:marTop w:val="0"/>
                      <w:marBottom w:val="0"/>
                      <w:divBdr>
                        <w:top w:val="none" w:sz="0" w:space="0" w:color="auto"/>
                        <w:left w:val="none" w:sz="0" w:space="0" w:color="auto"/>
                        <w:bottom w:val="none" w:sz="0" w:space="0" w:color="auto"/>
                        <w:right w:val="none" w:sz="0" w:space="0" w:color="auto"/>
                      </w:divBdr>
                    </w:div>
                    <w:div w:id="1264608580">
                      <w:marLeft w:val="0"/>
                      <w:marRight w:val="0"/>
                      <w:marTop w:val="0"/>
                      <w:marBottom w:val="0"/>
                      <w:divBdr>
                        <w:top w:val="none" w:sz="0" w:space="0" w:color="auto"/>
                        <w:left w:val="none" w:sz="0" w:space="0" w:color="auto"/>
                        <w:bottom w:val="none" w:sz="0" w:space="0" w:color="auto"/>
                        <w:right w:val="none" w:sz="0" w:space="0" w:color="auto"/>
                      </w:divBdr>
                    </w:div>
                    <w:div w:id="1960840787">
                      <w:marLeft w:val="0"/>
                      <w:marRight w:val="0"/>
                      <w:marTop w:val="0"/>
                      <w:marBottom w:val="0"/>
                      <w:divBdr>
                        <w:top w:val="none" w:sz="0" w:space="0" w:color="auto"/>
                        <w:left w:val="none" w:sz="0" w:space="0" w:color="auto"/>
                        <w:bottom w:val="none" w:sz="0" w:space="0" w:color="auto"/>
                        <w:right w:val="none" w:sz="0" w:space="0" w:color="auto"/>
                      </w:divBdr>
                    </w:div>
                    <w:div w:id="419062099">
                      <w:marLeft w:val="0"/>
                      <w:marRight w:val="0"/>
                      <w:marTop w:val="0"/>
                      <w:marBottom w:val="0"/>
                      <w:divBdr>
                        <w:top w:val="none" w:sz="0" w:space="0" w:color="auto"/>
                        <w:left w:val="none" w:sz="0" w:space="0" w:color="auto"/>
                        <w:bottom w:val="none" w:sz="0" w:space="0" w:color="auto"/>
                        <w:right w:val="none" w:sz="0" w:space="0" w:color="auto"/>
                      </w:divBdr>
                    </w:div>
                    <w:div w:id="1696421602">
                      <w:marLeft w:val="0"/>
                      <w:marRight w:val="0"/>
                      <w:marTop w:val="0"/>
                      <w:marBottom w:val="0"/>
                      <w:divBdr>
                        <w:top w:val="none" w:sz="0" w:space="0" w:color="auto"/>
                        <w:left w:val="none" w:sz="0" w:space="0" w:color="auto"/>
                        <w:bottom w:val="none" w:sz="0" w:space="0" w:color="auto"/>
                        <w:right w:val="none" w:sz="0" w:space="0" w:color="auto"/>
                      </w:divBdr>
                    </w:div>
                    <w:div w:id="1091701809">
                      <w:marLeft w:val="0"/>
                      <w:marRight w:val="0"/>
                      <w:marTop w:val="0"/>
                      <w:marBottom w:val="0"/>
                      <w:divBdr>
                        <w:top w:val="none" w:sz="0" w:space="0" w:color="auto"/>
                        <w:left w:val="none" w:sz="0" w:space="0" w:color="auto"/>
                        <w:bottom w:val="none" w:sz="0" w:space="0" w:color="auto"/>
                        <w:right w:val="none" w:sz="0" w:space="0" w:color="auto"/>
                      </w:divBdr>
                    </w:div>
                    <w:div w:id="1032651320">
                      <w:marLeft w:val="0"/>
                      <w:marRight w:val="0"/>
                      <w:marTop w:val="0"/>
                      <w:marBottom w:val="0"/>
                      <w:divBdr>
                        <w:top w:val="none" w:sz="0" w:space="0" w:color="auto"/>
                        <w:left w:val="none" w:sz="0" w:space="0" w:color="auto"/>
                        <w:bottom w:val="none" w:sz="0" w:space="0" w:color="auto"/>
                        <w:right w:val="none" w:sz="0" w:space="0" w:color="auto"/>
                      </w:divBdr>
                    </w:div>
                    <w:div w:id="476336997">
                      <w:marLeft w:val="0"/>
                      <w:marRight w:val="0"/>
                      <w:marTop w:val="0"/>
                      <w:marBottom w:val="0"/>
                      <w:divBdr>
                        <w:top w:val="none" w:sz="0" w:space="0" w:color="auto"/>
                        <w:left w:val="none" w:sz="0" w:space="0" w:color="auto"/>
                        <w:bottom w:val="none" w:sz="0" w:space="0" w:color="auto"/>
                        <w:right w:val="none" w:sz="0" w:space="0" w:color="auto"/>
                      </w:divBdr>
                    </w:div>
                    <w:div w:id="1469712106">
                      <w:marLeft w:val="0"/>
                      <w:marRight w:val="0"/>
                      <w:marTop w:val="0"/>
                      <w:marBottom w:val="0"/>
                      <w:divBdr>
                        <w:top w:val="none" w:sz="0" w:space="0" w:color="auto"/>
                        <w:left w:val="none" w:sz="0" w:space="0" w:color="auto"/>
                        <w:bottom w:val="none" w:sz="0" w:space="0" w:color="auto"/>
                        <w:right w:val="none" w:sz="0" w:space="0" w:color="auto"/>
                      </w:divBdr>
                    </w:div>
                    <w:div w:id="1347052714">
                      <w:marLeft w:val="0"/>
                      <w:marRight w:val="0"/>
                      <w:marTop w:val="0"/>
                      <w:marBottom w:val="0"/>
                      <w:divBdr>
                        <w:top w:val="none" w:sz="0" w:space="0" w:color="auto"/>
                        <w:left w:val="none" w:sz="0" w:space="0" w:color="auto"/>
                        <w:bottom w:val="none" w:sz="0" w:space="0" w:color="auto"/>
                        <w:right w:val="none" w:sz="0" w:space="0" w:color="auto"/>
                      </w:divBdr>
                    </w:div>
                    <w:div w:id="1848204834">
                      <w:marLeft w:val="0"/>
                      <w:marRight w:val="0"/>
                      <w:marTop w:val="0"/>
                      <w:marBottom w:val="0"/>
                      <w:divBdr>
                        <w:top w:val="none" w:sz="0" w:space="0" w:color="auto"/>
                        <w:left w:val="none" w:sz="0" w:space="0" w:color="auto"/>
                        <w:bottom w:val="none" w:sz="0" w:space="0" w:color="auto"/>
                        <w:right w:val="none" w:sz="0" w:space="0" w:color="auto"/>
                      </w:divBdr>
                    </w:div>
                    <w:div w:id="1703360540">
                      <w:marLeft w:val="0"/>
                      <w:marRight w:val="0"/>
                      <w:marTop w:val="0"/>
                      <w:marBottom w:val="0"/>
                      <w:divBdr>
                        <w:top w:val="none" w:sz="0" w:space="0" w:color="auto"/>
                        <w:left w:val="none" w:sz="0" w:space="0" w:color="auto"/>
                        <w:bottom w:val="none" w:sz="0" w:space="0" w:color="auto"/>
                        <w:right w:val="none" w:sz="0" w:space="0" w:color="auto"/>
                      </w:divBdr>
                    </w:div>
                    <w:div w:id="410931818">
                      <w:marLeft w:val="0"/>
                      <w:marRight w:val="0"/>
                      <w:marTop w:val="0"/>
                      <w:marBottom w:val="0"/>
                      <w:divBdr>
                        <w:top w:val="none" w:sz="0" w:space="0" w:color="auto"/>
                        <w:left w:val="none" w:sz="0" w:space="0" w:color="auto"/>
                        <w:bottom w:val="none" w:sz="0" w:space="0" w:color="auto"/>
                        <w:right w:val="none" w:sz="0" w:space="0" w:color="auto"/>
                      </w:divBdr>
                    </w:div>
                    <w:div w:id="1072041787">
                      <w:marLeft w:val="0"/>
                      <w:marRight w:val="0"/>
                      <w:marTop w:val="0"/>
                      <w:marBottom w:val="0"/>
                      <w:divBdr>
                        <w:top w:val="none" w:sz="0" w:space="0" w:color="auto"/>
                        <w:left w:val="none" w:sz="0" w:space="0" w:color="auto"/>
                        <w:bottom w:val="none" w:sz="0" w:space="0" w:color="auto"/>
                        <w:right w:val="none" w:sz="0" w:space="0" w:color="auto"/>
                      </w:divBdr>
                    </w:div>
                    <w:div w:id="1307973741">
                      <w:marLeft w:val="0"/>
                      <w:marRight w:val="0"/>
                      <w:marTop w:val="0"/>
                      <w:marBottom w:val="0"/>
                      <w:divBdr>
                        <w:top w:val="none" w:sz="0" w:space="0" w:color="auto"/>
                        <w:left w:val="none" w:sz="0" w:space="0" w:color="auto"/>
                        <w:bottom w:val="none" w:sz="0" w:space="0" w:color="auto"/>
                        <w:right w:val="none" w:sz="0" w:space="0" w:color="auto"/>
                      </w:divBdr>
                    </w:div>
                    <w:div w:id="554317318">
                      <w:marLeft w:val="0"/>
                      <w:marRight w:val="0"/>
                      <w:marTop w:val="0"/>
                      <w:marBottom w:val="0"/>
                      <w:divBdr>
                        <w:top w:val="none" w:sz="0" w:space="0" w:color="auto"/>
                        <w:left w:val="none" w:sz="0" w:space="0" w:color="auto"/>
                        <w:bottom w:val="none" w:sz="0" w:space="0" w:color="auto"/>
                        <w:right w:val="none" w:sz="0" w:space="0" w:color="auto"/>
                      </w:divBdr>
                    </w:div>
                    <w:div w:id="676271983">
                      <w:marLeft w:val="0"/>
                      <w:marRight w:val="0"/>
                      <w:marTop w:val="0"/>
                      <w:marBottom w:val="0"/>
                      <w:divBdr>
                        <w:top w:val="none" w:sz="0" w:space="0" w:color="auto"/>
                        <w:left w:val="none" w:sz="0" w:space="0" w:color="auto"/>
                        <w:bottom w:val="none" w:sz="0" w:space="0" w:color="auto"/>
                        <w:right w:val="none" w:sz="0" w:space="0" w:color="auto"/>
                      </w:divBdr>
                    </w:div>
                    <w:div w:id="128520816">
                      <w:marLeft w:val="0"/>
                      <w:marRight w:val="0"/>
                      <w:marTop w:val="0"/>
                      <w:marBottom w:val="0"/>
                      <w:divBdr>
                        <w:top w:val="none" w:sz="0" w:space="0" w:color="auto"/>
                        <w:left w:val="none" w:sz="0" w:space="0" w:color="auto"/>
                        <w:bottom w:val="none" w:sz="0" w:space="0" w:color="auto"/>
                        <w:right w:val="none" w:sz="0" w:space="0" w:color="auto"/>
                      </w:divBdr>
                    </w:div>
                    <w:div w:id="1372875963">
                      <w:marLeft w:val="0"/>
                      <w:marRight w:val="0"/>
                      <w:marTop w:val="0"/>
                      <w:marBottom w:val="0"/>
                      <w:divBdr>
                        <w:top w:val="none" w:sz="0" w:space="0" w:color="auto"/>
                        <w:left w:val="none" w:sz="0" w:space="0" w:color="auto"/>
                        <w:bottom w:val="none" w:sz="0" w:space="0" w:color="auto"/>
                        <w:right w:val="none" w:sz="0" w:space="0" w:color="auto"/>
                      </w:divBdr>
                    </w:div>
                    <w:div w:id="1833332314">
                      <w:marLeft w:val="0"/>
                      <w:marRight w:val="0"/>
                      <w:marTop w:val="0"/>
                      <w:marBottom w:val="0"/>
                      <w:divBdr>
                        <w:top w:val="none" w:sz="0" w:space="0" w:color="auto"/>
                        <w:left w:val="none" w:sz="0" w:space="0" w:color="auto"/>
                        <w:bottom w:val="none" w:sz="0" w:space="0" w:color="auto"/>
                        <w:right w:val="none" w:sz="0" w:space="0" w:color="auto"/>
                      </w:divBdr>
                    </w:div>
                    <w:div w:id="374812119">
                      <w:marLeft w:val="0"/>
                      <w:marRight w:val="0"/>
                      <w:marTop w:val="0"/>
                      <w:marBottom w:val="0"/>
                      <w:divBdr>
                        <w:top w:val="none" w:sz="0" w:space="0" w:color="auto"/>
                        <w:left w:val="none" w:sz="0" w:space="0" w:color="auto"/>
                        <w:bottom w:val="none" w:sz="0" w:space="0" w:color="auto"/>
                        <w:right w:val="none" w:sz="0" w:space="0" w:color="auto"/>
                      </w:divBdr>
                    </w:div>
                    <w:div w:id="528645140">
                      <w:marLeft w:val="0"/>
                      <w:marRight w:val="0"/>
                      <w:marTop w:val="0"/>
                      <w:marBottom w:val="0"/>
                      <w:divBdr>
                        <w:top w:val="none" w:sz="0" w:space="0" w:color="auto"/>
                        <w:left w:val="none" w:sz="0" w:space="0" w:color="auto"/>
                        <w:bottom w:val="none" w:sz="0" w:space="0" w:color="auto"/>
                        <w:right w:val="none" w:sz="0" w:space="0" w:color="auto"/>
                      </w:divBdr>
                    </w:div>
                    <w:div w:id="1090076545">
                      <w:marLeft w:val="0"/>
                      <w:marRight w:val="0"/>
                      <w:marTop w:val="0"/>
                      <w:marBottom w:val="0"/>
                      <w:divBdr>
                        <w:top w:val="none" w:sz="0" w:space="0" w:color="auto"/>
                        <w:left w:val="none" w:sz="0" w:space="0" w:color="auto"/>
                        <w:bottom w:val="none" w:sz="0" w:space="0" w:color="auto"/>
                        <w:right w:val="none" w:sz="0" w:space="0" w:color="auto"/>
                      </w:divBdr>
                    </w:div>
                    <w:div w:id="1485470291">
                      <w:marLeft w:val="0"/>
                      <w:marRight w:val="0"/>
                      <w:marTop w:val="0"/>
                      <w:marBottom w:val="0"/>
                      <w:divBdr>
                        <w:top w:val="none" w:sz="0" w:space="0" w:color="auto"/>
                        <w:left w:val="none" w:sz="0" w:space="0" w:color="auto"/>
                        <w:bottom w:val="none" w:sz="0" w:space="0" w:color="auto"/>
                        <w:right w:val="none" w:sz="0" w:space="0" w:color="auto"/>
                      </w:divBdr>
                    </w:div>
                    <w:div w:id="2035810985">
                      <w:marLeft w:val="0"/>
                      <w:marRight w:val="0"/>
                      <w:marTop w:val="0"/>
                      <w:marBottom w:val="0"/>
                      <w:divBdr>
                        <w:top w:val="none" w:sz="0" w:space="0" w:color="auto"/>
                        <w:left w:val="none" w:sz="0" w:space="0" w:color="auto"/>
                        <w:bottom w:val="none" w:sz="0" w:space="0" w:color="auto"/>
                        <w:right w:val="none" w:sz="0" w:space="0" w:color="auto"/>
                      </w:divBdr>
                    </w:div>
                    <w:div w:id="304900243">
                      <w:marLeft w:val="0"/>
                      <w:marRight w:val="0"/>
                      <w:marTop w:val="0"/>
                      <w:marBottom w:val="0"/>
                      <w:divBdr>
                        <w:top w:val="none" w:sz="0" w:space="0" w:color="auto"/>
                        <w:left w:val="none" w:sz="0" w:space="0" w:color="auto"/>
                        <w:bottom w:val="none" w:sz="0" w:space="0" w:color="auto"/>
                        <w:right w:val="none" w:sz="0" w:space="0" w:color="auto"/>
                      </w:divBdr>
                    </w:div>
                    <w:div w:id="140003251">
                      <w:marLeft w:val="0"/>
                      <w:marRight w:val="0"/>
                      <w:marTop w:val="0"/>
                      <w:marBottom w:val="0"/>
                      <w:divBdr>
                        <w:top w:val="none" w:sz="0" w:space="0" w:color="auto"/>
                        <w:left w:val="none" w:sz="0" w:space="0" w:color="auto"/>
                        <w:bottom w:val="none" w:sz="0" w:space="0" w:color="auto"/>
                        <w:right w:val="none" w:sz="0" w:space="0" w:color="auto"/>
                      </w:divBdr>
                    </w:div>
                    <w:div w:id="1112895423">
                      <w:marLeft w:val="0"/>
                      <w:marRight w:val="0"/>
                      <w:marTop w:val="0"/>
                      <w:marBottom w:val="0"/>
                      <w:divBdr>
                        <w:top w:val="none" w:sz="0" w:space="0" w:color="auto"/>
                        <w:left w:val="none" w:sz="0" w:space="0" w:color="auto"/>
                        <w:bottom w:val="none" w:sz="0" w:space="0" w:color="auto"/>
                        <w:right w:val="none" w:sz="0" w:space="0" w:color="auto"/>
                      </w:divBdr>
                    </w:div>
                    <w:div w:id="234095628">
                      <w:marLeft w:val="0"/>
                      <w:marRight w:val="0"/>
                      <w:marTop w:val="0"/>
                      <w:marBottom w:val="0"/>
                      <w:divBdr>
                        <w:top w:val="none" w:sz="0" w:space="0" w:color="auto"/>
                        <w:left w:val="none" w:sz="0" w:space="0" w:color="auto"/>
                        <w:bottom w:val="none" w:sz="0" w:space="0" w:color="auto"/>
                        <w:right w:val="none" w:sz="0" w:space="0" w:color="auto"/>
                      </w:divBdr>
                    </w:div>
                    <w:div w:id="1369987828">
                      <w:marLeft w:val="0"/>
                      <w:marRight w:val="0"/>
                      <w:marTop w:val="0"/>
                      <w:marBottom w:val="0"/>
                      <w:divBdr>
                        <w:top w:val="none" w:sz="0" w:space="0" w:color="auto"/>
                        <w:left w:val="none" w:sz="0" w:space="0" w:color="auto"/>
                        <w:bottom w:val="none" w:sz="0" w:space="0" w:color="auto"/>
                        <w:right w:val="none" w:sz="0" w:space="0" w:color="auto"/>
                      </w:divBdr>
                    </w:div>
                    <w:div w:id="1471635501">
                      <w:marLeft w:val="0"/>
                      <w:marRight w:val="0"/>
                      <w:marTop w:val="0"/>
                      <w:marBottom w:val="0"/>
                      <w:divBdr>
                        <w:top w:val="none" w:sz="0" w:space="0" w:color="auto"/>
                        <w:left w:val="none" w:sz="0" w:space="0" w:color="auto"/>
                        <w:bottom w:val="none" w:sz="0" w:space="0" w:color="auto"/>
                        <w:right w:val="none" w:sz="0" w:space="0" w:color="auto"/>
                      </w:divBdr>
                    </w:div>
                    <w:div w:id="1276519236">
                      <w:marLeft w:val="0"/>
                      <w:marRight w:val="0"/>
                      <w:marTop w:val="0"/>
                      <w:marBottom w:val="0"/>
                      <w:divBdr>
                        <w:top w:val="none" w:sz="0" w:space="0" w:color="auto"/>
                        <w:left w:val="none" w:sz="0" w:space="0" w:color="auto"/>
                        <w:bottom w:val="none" w:sz="0" w:space="0" w:color="auto"/>
                        <w:right w:val="none" w:sz="0" w:space="0" w:color="auto"/>
                      </w:divBdr>
                    </w:div>
                    <w:div w:id="1953318258">
                      <w:marLeft w:val="0"/>
                      <w:marRight w:val="0"/>
                      <w:marTop w:val="0"/>
                      <w:marBottom w:val="0"/>
                      <w:divBdr>
                        <w:top w:val="none" w:sz="0" w:space="0" w:color="auto"/>
                        <w:left w:val="none" w:sz="0" w:space="0" w:color="auto"/>
                        <w:bottom w:val="none" w:sz="0" w:space="0" w:color="auto"/>
                        <w:right w:val="none" w:sz="0" w:space="0" w:color="auto"/>
                      </w:divBdr>
                    </w:div>
                    <w:div w:id="933057450">
                      <w:marLeft w:val="0"/>
                      <w:marRight w:val="0"/>
                      <w:marTop w:val="0"/>
                      <w:marBottom w:val="0"/>
                      <w:divBdr>
                        <w:top w:val="none" w:sz="0" w:space="0" w:color="auto"/>
                        <w:left w:val="none" w:sz="0" w:space="0" w:color="auto"/>
                        <w:bottom w:val="none" w:sz="0" w:space="0" w:color="auto"/>
                        <w:right w:val="none" w:sz="0" w:space="0" w:color="auto"/>
                      </w:divBdr>
                    </w:div>
                    <w:div w:id="1078988522">
                      <w:marLeft w:val="0"/>
                      <w:marRight w:val="0"/>
                      <w:marTop w:val="0"/>
                      <w:marBottom w:val="0"/>
                      <w:divBdr>
                        <w:top w:val="none" w:sz="0" w:space="0" w:color="auto"/>
                        <w:left w:val="none" w:sz="0" w:space="0" w:color="auto"/>
                        <w:bottom w:val="none" w:sz="0" w:space="0" w:color="auto"/>
                        <w:right w:val="none" w:sz="0" w:space="0" w:color="auto"/>
                      </w:divBdr>
                    </w:div>
                    <w:div w:id="995457249">
                      <w:marLeft w:val="0"/>
                      <w:marRight w:val="0"/>
                      <w:marTop w:val="0"/>
                      <w:marBottom w:val="0"/>
                      <w:divBdr>
                        <w:top w:val="none" w:sz="0" w:space="0" w:color="auto"/>
                        <w:left w:val="none" w:sz="0" w:space="0" w:color="auto"/>
                        <w:bottom w:val="none" w:sz="0" w:space="0" w:color="auto"/>
                        <w:right w:val="none" w:sz="0" w:space="0" w:color="auto"/>
                      </w:divBdr>
                    </w:div>
                    <w:div w:id="1810589323">
                      <w:marLeft w:val="0"/>
                      <w:marRight w:val="0"/>
                      <w:marTop w:val="0"/>
                      <w:marBottom w:val="0"/>
                      <w:divBdr>
                        <w:top w:val="none" w:sz="0" w:space="0" w:color="auto"/>
                        <w:left w:val="none" w:sz="0" w:space="0" w:color="auto"/>
                        <w:bottom w:val="none" w:sz="0" w:space="0" w:color="auto"/>
                        <w:right w:val="none" w:sz="0" w:space="0" w:color="auto"/>
                      </w:divBdr>
                    </w:div>
                    <w:div w:id="383911679">
                      <w:marLeft w:val="0"/>
                      <w:marRight w:val="0"/>
                      <w:marTop w:val="0"/>
                      <w:marBottom w:val="0"/>
                      <w:divBdr>
                        <w:top w:val="none" w:sz="0" w:space="0" w:color="auto"/>
                        <w:left w:val="none" w:sz="0" w:space="0" w:color="auto"/>
                        <w:bottom w:val="none" w:sz="0" w:space="0" w:color="auto"/>
                        <w:right w:val="none" w:sz="0" w:space="0" w:color="auto"/>
                      </w:divBdr>
                    </w:div>
                    <w:div w:id="172035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93841">
              <w:marLeft w:val="0"/>
              <w:marRight w:val="0"/>
              <w:marTop w:val="0"/>
              <w:marBottom w:val="0"/>
              <w:divBdr>
                <w:top w:val="none" w:sz="0" w:space="0" w:color="auto"/>
                <w:left w:val="none" w:sz="0" w:space="0" w:color="auto"/>
                <w:bottom w:val="none" w:sz="0" w:space="0" w:color="auto"/>
                <w:right w:val="none" w:sz="0" w:space="0" w:color="auto"/>
              </w:divBdr>
              <w:divsChild>
                <w:div w:id="721291728">
                  <w:marLeft w:val="0"/>
                  <w:marRight w:val="0"/>
                  <w:marTop w:val="0"/>
                  <w:marBottom w:val="0"/>
                  <w:divBdr>
                    <w:top w:val="none" w:sz="0" w:space="0" w:color="auto"/>
                    <w:left w:val="none" w:sz="0" w:space="0" w:color="auto"/>
                    <w:bottom w:val="none" w:sz="0" w:space="0" w:color="auto"/>
                    <w:right w:val="none" w:sz="0" w:space="0" w:color="auto"/>
                  </w:divBdr>
                  <w:divsChild>
                    <w:div w:id="1924874853">
                      <w:marLeft w:val="0"/>
                      <w:marRight w:val="0"/>
                      <w:marTop w:val="0"/>
                      <w:marBottom w:val="0"/>
                      <w:divBdr>
                        <w:top w:val="none" w:sz="0" w:space="0" w:color="auto"/>
                        <w:left w:val="none" w:sz="0" w:space="0" w:color="auto"/>
                        <w:bottom w:val="none" w:sz="0" w:space="0" w:color="auto"/>
                        <w:right w:val="none" w:sz="0" w:space="0" w:color="auto"/>
                      </w:divBdr>
                    </w:div>
                    <w:div w:id="941688251">
                      <w:marLeft w:val="0"/>
                      <w:marRight w:val="0"/>
                      <w:marTop w:val="0"/>
                      <w:marBottom w:val="0"/>
                      <w:divBdr>
                        <w:top w:val="none" w:sz="0" w:space="0" w:color="auto"/>
                        <w:left w:val="none" w:sz="0" w:space="0" w:color="auto"/>
                        <w:bottom w:val="none" w:sz="0" w:space="0" w:color="auto"/>
                        <w:right w:val="none" w:sz="0" w:space="0" w:color="auto"/>
                      </w:divBdr>
                    </w:div>
                    <w:div w:id="1441536232">
                      <w:marLeft w:val="0"/>
                      <w:marRight w:val="0"/>
                      <w:marTop w:val="0"/>
                      <w:marBottom w:val="0"/>
                      <w:divBdr>
                        <w:top w:val="none" w:sz="0" w:space="0" w:color="auto"/>
                        <w:left w:val="none" w:sz="0" w:space="0" w:color="auto"/>
                        <w:bottom w:val="none" w:sz="0" w:space="0" w:color="auto"/>
                        <w:right w:val="none" w:sz="0" w:space="0" w:color="auto"/>
                      </w:divBdr>
                    </w:div>
                    <w:div w:id="438643658">
                      <w:marLeft w:val="0"/>
                      <w:marRight w:val="0"/>
                      <w:marTop w:val="0"/>
                      <w:marBottom w:val="0"/>
                      <w:divBdr>
                        <w:top w:val="none" w:sz="0" w:space="0" w:color="auto"/>
                        <w:left w:val="none" w:sz="0" w:space="0" w:color="auto"/>
                        <w:bottom w:val="none" w:sz="0" w:space="0" w:color="auto"/>
                        <w:right w:val="none" w:sz="0" w:space="0" w:color="auto"/>
                      </w:divBdr>
                    </w:div>
                    <w:div w:id="1834251807">
                      <w:marLeft w:val="0"/>
                      <w:marRight w:val="0"/>
                      <w:marTop w:val="0"/>
                      <w:marBottom w:val="0"/>
                      <w:divBdr>
                        <w:top w:val="none" w:sz="0" w:space="0" w:color="auto"/>
                        <w:left w:val="none" w:sz="0" w:space="0" w:color="auto"/>
                        <w:bottom w:val="none" w:sz="0" w:space="0" w:color="auto"/>
                        <w:right w:val="none" w:sz="0" w:space="0" w:color="auto"/>
                      </w:divBdr>
                    </w:div>
                    <w:div w:id="1082261641">
                      <w:marLeft w:val="0"/>
                      <w:marRight w:val="0"/>
                      <w:marTop w:val="0"/>
                      <w:marBottom w:val="0"/>
                      <w:divBdr>
                        <w:top w:val="none" w:sz="0" w:space="0" w:color="auto"/>
                        <w:left w:val="none" w:sz="0" w:space="0" w:color="auto"/>
                        <w:bottom w:val="none" w:sz="0" w:space="0" w:color="auto"/>
                        <w:right w:val="none" w:sz="0" w:space="0" w:color="auto"/>
                      </w:divBdr>
                    </w:div>
                    <w:div w:id="165246197">
                      <w:marLeft w:val="0"/>
                      <w:marRight w:val="0"/>
                      <w:marTop w:val="0"/>
                      <w:marBottom w:val="0"/>
                      <w:divBdr>
                        <w:top w:val="none" w:sz="0" w:space="0" w:color="auto"/>
                        <w:left w:val="none" w:sz="0" w:space="0" w:color="auto"/>
                        <w:bottom w:val="none" w:sz="0" w:space="0" w:color="auto"/>
                        <w:right w:val="none" w:sz="0" w:space="0" w:color="auto"/>
                      </w:divBdr>
                    </w:div>
                    <w:div w:id="27923686">
                      <w:marLeft w:val="0"/>
                      <w:marRight w:val="0"/>
                      <w:marTop w:val="0"/>
                      <w:marBottom w:val="0"/>
                      <w:divBdr>
                        <w:top w:val="none" w:sz="0" w:space="0" w:color="auto"/>
                        <w:left w:val="none" w:sz="0" w:space="0" w:color="auto"/>
                        <w:bottom w:val="none" w:sz="0" w:space="0" w:color="auto"/>
                        <w:right w:val="none" w:sz="0" w:space="0" w:color="auto"/>
                      </w:divBdr>
                    </w:div>
                    <w:div w:id="1172185254">
                      <w:marLeft w:val="0"/>
                      <w:marRight w:val="0"/>
                      <w:marTop w:val="0"/>
                      <w:marBottom w:val="0"/>
                      <w:divBdr>
                        <w:top w:val="none" w:sz="0" w:space="0" w:color="auto"/>
                        <w:left w:val="none" w:sz="0" w:space="0" w:color="auto"/>
                        <w:bottom w:val="none" w:sz="0" w:space="0" w:color="auto"/>
                        <w:right w:val="none" w:sz="0" w:space="0" w:color="auto"/>
                      </w:divBdr>
                    </w:div>
                    <w:div w:id="176044010">
                      <w:marLeft w:val="0"/>
                      <w:marRight w:val="0"/>
                      <w:marTop w:val="0"/>
                      <w:marBottom w:val="0"/>
                      <w:divBdr>
                        <w:top w:val="none" w:sz="0" w:space="0" w:color="auto"/>
                        <w:left w:val="none" w:sz="0" w:space="0" w:color="auto"/>
                        <w:bottom w:val="none" w:sz="0" w:space="0" w:color="auto"/>
                        <w:right w:val="none" w:sz="0" w:space="0" w:color="auto"/>
                      </w:divBdr>
                    </w:div>
                    <w:div w:id="401608155">
                      <w:marLeft w:val="0"/>
                      <w:marRight w:val="0"/>
                      <w:marTop w:val="0"/>
                      <w:marBottom w:val="0"/>
                      <w:divBdr>
                        <w:top w:val="none" w:sz="0" w:space="0" w:color="auto"/>
                        <w:left w:val="none" w:sz="0" w:space="0" w:color="auto"/>
                        <w:bottom w:val="none" w:sz="0" w:space="0" w:color="auto"/>
                        <w:right w:val="none" w:sz="0" w:space="0" w:color="auto"/>
                      </w:divBdr>
                    </w:div>
                    <w:div w:id="131138108">
                      <w:marLeft w:val="0"/>
                      <w:marRight w:val="0"/>
                      <w:marTop w:val="0"/>
                      <w:marBottom w:val="0"/>
                      <w:divBdr>
                        <w:top w:val="none" w:sz="0" w:space="0" w:color="auto"/>
                        <w:left w:val="none" w:sz="0" w:space="0" w:color="auto"/>
                        <w:bottom w:val="none" w:sz="0" w:space="0" w:color="auto"/>
                        <w:right w:val="none" w:sz="0" w:space="0" w:color="auto"/>
                      </w:divBdr>
                    </w:div>
                    <w:div w:id="1272519638">
                      <w:marLeft w:val="0"/>
                      <w:marRight w:val="0"/>
                      <w:marTop w:val="0"/>
                      <w:marBottom w:val="0"/>
                      <w:divBdr>
                        <w:top w:val="none" w:sz="0" w:space="0" w:color="auto"/>
                        <w:left w:val="none" w:sz="0" w:space="0" w:color="auto"/>
                        <w:bottom w:val="none" w:sz="0" w:space="0" w:color="auto"/>
                        <w:right w:val="none" w:sz="0" w:space="0" w:color="auto"/>
                      </w:divBdr>
                    </w:div>
                    <w:div w:id="2143814188">
                      <w:marLeft w:val="0"/>
                      <w:marRight w:val="0"/>
                      <w:marTop w:val="0"/>
                      <w:marBottom w:val="0"/>
                      <w:divBdr>
                        <w:top w:val="none" w:sz="0" w:space="0" w:color="auto"/>
                        <w:left w:val="none" w:sz="0" w:space="0" w:color="auto"/>
                        <w:bottom w:val="none" w:sz="0" w:space="0" w:color="auto"/>
                        <w:right w:val="none" w:sz="0" w:space="0" w:color="auto"/>
                      </w:divBdr>
                    </w:div>
                    <w:div w:id="1572739185">
                      <w:marLeft w:val="0"/>
                      <w:marRight w:val="0"/>
                      <w:marTop w:val="0"/>
                      <w:marBottom w:val="0"/>
                      <w:divBdr>
                        <w:top w:val="none" w:sz="0" w:space="0" w:color="auto"/>
                        <w:left w:val="none" w:sz="0" w:space="0" w:color="auto"/>
                        <w:bottom w:val="none" w:sz="0" w:space="0" w:color="auto"/>
                        <w:right w:val="none" w:sz="0" w:space="0" w:color="auto"/>
                      </w:divBdr>
                    </w:div>
                    <w:div w:id="763766898">
                      <w:marLeft w:val="0"/>
                      <w:marRight w:val="0"/>
                      <w:marTop w:val="0"/>
                      <w:marBottom w:val="0"/>
                      <w:divBdr>
                        <w:top w:val="none" w:sz="0" w:space="0" w:color="auto"/>
                        <w:left w:val="none" w:sz="0" w:space="0" w:color="auto"/>
                        <w:bottom w:val="none" w:sz="0" w:space="0" w:color="auto"/>
                        <w:right w:val="none" w:sz="0" w:space="0" w:color="auto"/>
                      </w:divBdr>
                    </w:div>
                    <w:div w:id="531772858">
                      <w:marLeft w:val="0"/>
                      <w:marRight w:val="0"/>
                      <w:marTop w:val="0"/>
                      <w:marBottom w:val="0"/>
                      <w:divBdr>
                        <w:top w:val="none" w:sz="0" w:space="0" w:color="auto"/>
                        <w:left w:val="none" w:sz="0" w:space="0" w:color="auto"/>
                        <w:bottom w:val="none" w:sz="0" w:space="0" w:color="auto"/>
                        <w:right w:val="none" w:sz="0" w:space="0" w:color="auto"/>
                      </w:divBdr>
                    </w:div>
                    <w:div w:id="735784361">
                      <w:marLeft w:val="0"/>
                      <w:marRight w:val="0"/>
                      <w:marTop w:val="0"/>
                      <w:marBottom w:val="0"/>
                      <w:divBdr>
                        <w:top w:val="none" w:sz="0" w:space="0" w:color="auto"/>
                        <w:left w:val="none" w:sz="0" w:space="0" w:color="auto"/>
                        <w:bottom w:val="none" w:sz="0" w:space="0" w:color="auto"/>
                        <w:right w:val="none" w:sz="0" w:space="0" w:color="auto"/>
                      </w:divBdr>
                    </w:div>
                    <w:div w:id="1406487625">
                      <w:marLeft w:val="0"/>
                      <w:marRight w:val="0"/>
                      <w:marTop w:val="0"/>
                      <w:marBottom w:val="0"/>
                      <w:divBdr>
                        <w:top w:val="none" w:sz="0" w:space="0" w:color="auto"/>
                        <w:left w:val="none" w:sz="0" w:space="0" w:color="auto"/>
                        <w:bottom w:val="none" w:sz="0" w:space="0" w:color="auto"/>
                        <w:right w:val="none" w:sz="0" w:space="0" w:color="auto"/>
                      </w:divBdr>
                    </w:div>
                    <w:div w:id="643586558">
                      <w:marLeft w:val="0"/>
                      <w:marRight w:val="0"/>
                      <w:marTop w:val="0"/>
                      <w:marBottom w:val="0"/>
                      <w:divBdr>
                        <w:top w:val="none" w:sz="0" w:space="0" w:color="auto"/>
                        <w:left w:val="none" w:sz="0" w:space="0" w:color="auto"/>
                        <w:bottom w:val="none" w:sz="0" w:space="0" w:color="auto"/>
                        <w:right w:val="none" w:sz="0" w:space="0" w:color="auto"/>
                      </w:divBdr>
                    </w:div>
                    <w:div w:id="339043919">
                      <w:marLeft w:val="0"/>
                      <w:marRight w:val="0"/>
                      <w:marTop w:val="0"/>
                      <w:marBottom w:val="0"/>
                      <w:divBdr>
                        <w:top w:val="none" w:sz="0" w:space="0" w:color="auto"/>
                        <w:left w:val="none" w:sz="0" w:space="0" w:color="auto"/>
                        <w:bottom w:val="none" w:sz="0" w:space="0" w:color="auto"/>
                        <w:right w:val="none" w:sz="0" w:space="0" w:color="auto"/>
                      </w:divBdr>
                    </w:div>
                    <w:div w:id="434517794">
                      <w:marLeft w:val="0"/>
                      <w:marRight w:val="0"/>
                      <w:marTop w:val="0"/>
                      <w:marBottom w:val="0"/>
                      <w:divBdr>
                        <w:top w:val="none" w:sz="0" w:space="0" w:color="auto"/>
                        <w:left w:val="none" w:sz="0" w:space="0" w:color="auto"/>
                        <w:bottom w:val="none" w:sz="0" w:space="0" w:color="auto"/>
                        <w:right w:val="none" w:sz="0" w:space="0" w:color="auto"/>
                      </w:divBdr>
                    </w:div>
                    <w:div w:id="924338006">
                      <w:marLeft w:val="0"/>
                      <w:marRight w:val="0"/>
                      <w:marTop w:val="0"/>
                      <w:marBottom w:val="0"/>
                      <w:divBdr>
                        <w:top w:val="none" w:sz="0" w:space="0" w:color="auto"/>
                        <w:left w:val="none" w:sz="0" w:space="0" w:color="auto"/>
                        <w:bottom w:val="none" w:sz="0" w:space="0" w:color="auto"/>
                        <w:right w:val="none" w:sz="0" w:space="0" w:color="auto"/>
                      </w:divBdr>
                    </w:div>
                    <w:div w:id="1257322376">
                      <w:marLeft w:val="0"/>
                      <w:marRight w:val="0"/>
                      <w:marTop w:val="0"/>
                      <w:marBottom w:val="0"/>
                      <w:divBdr>
                        <w:top w:val="none" w:sz="0" w:space="0" w:color="auto"/>
                        <w:left w:val="none" w:sz="0" w:space="0" w:color="auto"/>
                        <w:bottom w:val="none" w:sz="0" w:space="0" w:color="auto"/>
                        <w:right w:val="none" w:sz="0" w:space="0" w:color="auto"/>
                      </w:divBdr>
                    </w:div>
                    <w:div w:id="1724985421">
                      <w:marLeft w:val="0"/>
                      <w:marRight w:val="0"/>
                      <w:marTop w:val="0"/>
                      <w:marBottom w:val="0"/>
                      <w:divBdr>
                        <w:top w:val="none" w:sz="0" w:space="0" w:color="auto"/>
                        <w:left w:val="none" w:sz="0" w:space="0" w:color="auto"/>
                        <w:bottom w:val="none" w:sz="0" w:space="0" w:color="auto"/>
                        <w:right w:val="none" w:sz="0" w:space="0" w:color="auto"/>
                      </w:divBdr>
                    </w:div>
                    <w:div w:id="564266145">
                      <w:marLeft w:val="0"/>
                      <w:marRight w:val="0"/>
                      <w:marTop w:val="0"/>
                      <w:marBottom w:val="0"/>
                      <w:divBdr>
                        <w:top w:val="none" w:sz="0" w:space="0" w:color="auto"/>
                        <w:left w:val="none" w:sz="0" w:space="0" w:color="auto"/>
                        <w:bottom w:val="none" w:sz="0" w:space="0" w:color="auto"/>
                        <w:right w:val="none" w:sz="0" w:space="0" w:color="auto"/>
                      </w:divBdr>
                    </w:div>
                    <w:div w:id="493573086">
                      <w:marLeft w:val="0"/>
                      <w:marRight w:val="0"/>
                      <w:marTop w:val="0"/>
                      <w:marBottom w:val="0"/>
                      <w:divBdr>
                        <w:top w:val="none" w:sz="0" w:space="0" w:color="auto"/>
                        <w:left w:val="none" w:sz="0" w:space="0" w:color="auto"/>
                        <w:bottom w:val="none" w:sz="0" w:space="0" w:color="auto"/>
                        <w:right w:val="none" w:sz="0" w:space="0" w:color="auto"/>
                      </w:divBdr>
                    </w:div>
                    <w:div w:id="516500921">
                      <w:marLeft w:val="0"/>
                      <w:marRight w:val="0"/>
                      <w:marTop w:val="0"/>
                      <w:marBottom w:val="0"/>
                      <w:divBdr>
                        <w:top w:val="none" w:sz="0" w:space="0" w:color="auto"/>
                        <w:left w:val="none" w:sz="0" w:space="0" w:color="auto"/>
                        <w:bottom w:val="none" w:sz="0" w:space="0" w:color="auto"/>
                        <w:right w:val="none" w:sz="0" w:space="0" w:color="auto"/>
                      </w:divBdr>
                    </w:div>
                    <w:div w:id="847135873">
                      <w:marLeft w:val="0"/>
                      <w:marRight w:val="0"/>
                      <w:marTop w:val="0"/>
                      <w:marBottom w:val="0"/>
                      <w:divBdr>
                        <w:top w:val="none" w:sz="0" w:space="0" w:color="auto"/>
                        <w:left w:val="none" w:sz="0" w:space="0" w:color="auto"/>
                        <w:bottom w:val="none" w:sz="0" w:space="0" w:color="auto"/>
                        <w:right w:val="none" w:sz="0" w:space="0" w:color="auto"/>
                      </w:divBdr>
                    </w:div>
                    <w:div w:id="485971659">
                      <w:marLeft w:val="0"/>
                      <w:marRight w:val="0"/>
                      <w:marTop w:val="0"/>
                      <w:marBottom w:val="0"/>
                      <w:divBdr>
                        <w:top w:val="none" w:sz="0" w:space="0" w:color="auto"/>
                        <w:left w:val="none" w:sz="0" w:space="0" w:color="auto"/>
                        <w:bottom w:val="none" w:sz="0" w:space="0" w:color="auto"/>
                        <w:right w:val="none" w:sz="0" w:space="0" w:color="auto"/>
                      </w:divBdr>
                    </w:div>
                    <w:div w:id="988900351">
                      <w:marLeft w:val="0"/>
                      <w:marRight w:val="0"/>
                      <w:marTop w:val="0"/>
                      <w:marBottom w:val="0"/>
                      <w:divBdr>
                        <w:top w:val="none" w:sz="0" w:space="0" w:color="auto"/>
                        <w:left w:val="none" w:sz="0" w:space="0" w:color="auto"/>
                        <w:bottom w:val="none" w:sz="0" w:space="0" w:color="auto"/>
                        <w:right w:val="none" w:sz="0" w:space="0" w:color="auto"/>
                      </w:divBdr>
                    </w:div>
                    <w:div w:id="1248998850">
                      <w:marLeft w:val="0"/>
                      <w:marRight w:val="0"/>
                      <w:marTop w:val="0"/>
                      <w:marBottom w:val="0"/>
                      <w:divBdr>
                        <w:top w:val="none" w:sz="0" w:space="0" w:color="auto"/>
                        <w:left w:val="none" w:sz="0" w:space="0" w:color="auto"/>
                        <w:bottom w:val="none" w:sz="0" w:space="0" w:color="auto"/>
                        <w:right w:val="none" w:sz="0" w:space="0" w:color="auto"/>
                      </w:divBdr>
                    </w:div>
                    <w:div w:id="1492326603">
                      <w:marLeft w:val="0"/>
                      <w:marRight w:val="0"/>
                      <w:marTop w:val="0"/>
                      <w:marBottom w:val="0"/>
                      <w:divBdr>
                        <w:top w:val="none" w:sz="0" w:space="0" w:color="auto"/>
                        <w:left w:val="none" w:sz="0" w:space="0" w:color="auto"/>
                        <w:bottom w:val="none" w:sz="0" w:space="0" w:color="auto"/>
                        <w:right w:val="none" w:sz="0" w:space="0" w:color="auto"/>
                      </w:divBdr>
                    </w:div>
                    <w:div w:id="989401872">
                      <w:marLeft w:val="0"/>
                      <w:marRight w:val="0"/>
                      <w:marTop w:val="0"/>
                      <w:marBottom w:val="0"/>
                      <w:divBdr>
                        <w:top w:val="none" w:sz="0" w:space="0" w:color="auto"/>
                        <w:left w:val="none" w:sz="0" w:space="0" w:color="auto"/>
                        <w:bottom w:val="none" w:sz="0" w:space="0" w:color="auto"/>
                        <w:right w:val="none" w:sz="0" w:space="0" w:color="auto"/>
                      </w:divBdr>
                    </w:div>
                    <w:div w:id="1271159111">
                      <w:marLeft w:val="0"/>
                      <w:marRight w:val="0"/>
                      <w:marTop w:val="0"/>
                      <w:marBottom w:val="0"/>
                      <w:divBdr>
                        <w:top w:val="none" w:sz="0" w:space="0" w:color="auto"/>
                        <w:left w:val="none" w:sz="0" w:space="0" w:color="auto"/>
                        <w:bottom w:val="none" w:sz="0" w:space="0" w:color="auto"/>
                        <w:right w:val="none" w:sz="0" w:space="0" w:color="auto"/>
                      </w:divBdr>
                    </w:div>
                    <w:div w:id="256601141">
                      <w:marLeft w:val="0"/>
                      <w:marRight w:val="0"/>
                      <w:marTop w:val="0"/>
                      <w:marBottom w:val="0"/>
                      <w:divBdr>
                        <w:top w:val="none" w:sz="0" w:space="0" w:color="auto"/>
                        <w:left w:val="none" w:sz="0" w:space="0" w:color="auto"/>
                        <w:bottom w:val="none" w:sz="0" w:space="0" w:color="auto"/>
                        <w:right w:val="none" w:sz="0" w:space="0" w:color="auto"/>
                      </w:divBdr>
                    </w:div>
                    <w:div w:id="1400786426">
                      <w:marLeft w:val="0"/>
                      <w:marRight w:val="0"/>
                      <w:marTop w:val="0"/>
                      <w:marBottom w:val="0"/>
                      <w:divBdr>
                        <w:top w:val="none" w:sz="0" w:space="0" w:color="auto"/>
                        <w:left w:val="none" w:sz="0" w:space="0" w:color="auto"/>
                        <w:bottom w:val="none" w:sz="0" w:space="0" w:color="auto"/>
                        <w:right w:val="none" w:sz="0" w:space="0" w:color="auto"/>
                      </w:divBdr>
                    </w:div>
                    <w:div w:id="562982423">
                      <w:marLeft w:val="0"/>
                      <w:marRight w:val="0"/>
                      <w:marTop w:val="0"/>
                      <w:marBottom w:val="0"/>
                      <w:divBdr>
                        <w:top w:val="none" w:sz="0" w:space="0" w:color="auto"/>
                        <w:left w:val="none" w:sz="0" w:space="0" w:color="auto"/>
                        <w:bottom w:val="none" w:sz="0" w:space="0" w:color="auto"/>
                        <w:right w:val="none" w:sz="0" w:space="0" w:color="auto"/>
                      </w:divBdr>
                    </w:div>
                    <w:div w:id="528687812">
                      <w:marLeft w:val="0"/>
                      <w:marRight w:val="0"/>
                      <w:marTop w:val="0"/>
                      <w:marBottom w:val="0"/>
                      <w:divBdr>
                        <w:top w:val="none" w:sz="0" w:space="0" w:color="auto"/>
                        <w:left w:val="none" w:sz="0" w:space="0" w:color="auto"/>
                        <w:bottom w:val="none" w:sz="0" w:space="0" w:color="auto"/>
                        <w:right w:val="none" w:sz="0" w:space="0" w:color="auto"/>
                      </w:divBdr>
                    </w:div>
                    <w:div w:id="1330673812">
                      <w:marLeft w:val="0"/>
                      <w:marRight w:val="0"/>
                      <w:marTop w:val="0"/>
                      <w:marBottom w:val="0"/>
                      <w:divBdr>
                        <w:top w:val="none" w:sz="0" w:space="0" w:color="auto"/>
                        <w:left w:val="none" w:sz="0" w:space="0" w:color="auto"/>
                        <w:bottom w:val="none" w:sz="0" w:space="0" w:color="auto"/>
                        <w:right w:val="none" w:sz="0" w:space="0" w:color="auto"/>
                      </w:divBdr>
                    </w:div>
                    <w:div w:id="1673482974">
                      <w:marLeft w:val="0"/>
                      <w:marRight w:val="0"/>
                      <w:marTop w:val="0"/>
                      <w:marBottom w:val="0"/>
                      <w:divBdr>
                        <w:top w:val="none" w:sz="0" w:space="0" w:color="auto"/>
                        <w:left w:val="none" w:sz="0" w:space="0" w:color="auto"/>
                        <w:bottom w:val="none" w:sz="0" w:space="0" w:color="auto"/>
                        <w:right w:val="none" w:sz="0" w:space="0" w:color="auto"/>
                      </w:divBdr>
                    </w:div>
                    <w:div w:id="1013218914">
                      <w:marLeft w:val="0"/>
                      <w:marRight w:val="0"/>
                      <w:marTop w:val="0"/>
                      <w:marBottom w:val="0"/>
                      <w:divBdr>
                        <w:top w:val="none" w:sz="0" w:space="0" w:color="auto"/>
                        <w:left w:val="none" w:sz="0" w:space="0" w:color="auto"/>
                        <w:bottom w:val="none" w:sz="0" w:space="0" w:color="auto"/>
                        <w:right w:val="none" w:sz="0" w:space="0" w:color="auto"/>
                      </w:divBdr>
                    </w:div>
                    <w:div w:id="366487280">
                      <w:marLeft w:val="0"/>
                      <w:marRight w:val="0"/>
                      <w:marTop w:val="0"/>
                      <w:marBottom w:val="0"/>
                      <w:divBdr>
                        <w:top w:val="none" w:sz="0" w:space="0" w:color="auto"/>
                        <w:left w:val="none" w:sz="0" w:space="0" w:color="auto"/>
                        <w:bottom w:val="none" w:sz="0" w:space="0" w:color="auto"/>
                        <w:right w:val="none" w:sz="0" w:space="0" w:color="auto"/>
                      </w:divBdr>
                    </w:div>
                    <w:div w:id="1345204772">
                      <w:marLeft w:val="0"/>
                      <w:marRight w:val="0"/>
                      <w:marTop w:val="0"/>
                      <w:marBottom w:val="0"/>
                      <w:divBdr>
                        <w:top w:val="none" w:sz="0" w:space="0" w:color="auto"/>
                        <w:left w:val="none" w:sz="0" w:space="0" w:color="auto"/>
                        <w:bottom w:val="none" w:sz="0" w:space="0" w:color="auto"/>
                        <w:right w:val="none" w:sz="0" w:space="0" w:color="auto"/>
                      </w:divBdr>
                    </w:div>
                    <w:div w:id="550965681">
                      <w:marLeft w:val="0"/>
                      <w:marRight w:val="0"/>
                      <w:marTop w:val="0"/>
                      <w:marBottom w:val="0"/>
                      <w:divBdr>
                        <w:top w:val="none" w:sz="0" w:space="0" w:color="auto"/>
                        <w:left w:val="none" w:sz="0" w:space="0" w:color="auto"/>
                        <w:bottom w:val="none" w:sz="0" w:space="0" w:color="auto"/>
                        <w:right w:val="none" w:sz="0" w:space="0" w:color="auto"/>
                      </w:divBdr>
                    </w:div>
                    <w:div w:id="1012612258">
                      <w:marLeft w:val="0"/>
                      <w:marRight w:val="0"/>
                      <w:marTop w:val="0"/>
                      <w:marBottom w:val="0"/>
                      <w:divBdr>
                        <w:top w:val="none" w:sz="0" w:space="0" w:color="auto"/>
                        <w:left w:val="none" w:sz="0" w:space="0" w:color="auto"/>
                        <w:bottom w:val="none" w:sz="0" w:space="0" w:color="auto"/>
                        <w:right w:val="none" w:sz="0" w:space="0" w:color="auto"/>
                      </w:divBdr>
                    </w:div>
                    <w:div w:id="528881809">
                      <w:marLeft w:val="0"/>
                      <w:marRight w:val="0"/>
                      <w:marTop w:val="0"/>
                      <w:marBottom w:val="0"/>
                      <w:divBdr>
                        <w:top w:val="none" w:sz="0" w:space="0" w:color="auto"/>
                        <w:left w:val="none" w:sz="0" w:space="0" w:color="auto"/>
                        <w:bottom w:val="none" w:sz="0" w:space="0" w:color="auto"/>
                        <w:right w:val="none" w:sz="0" w:space="0" w:color="auto"/>
                      </w:divBdr>
                    </w:div>
                    <w:div w:id="20713497">
                      <w:marLeft w:val="0"/>
                      <w:marRight w:val="0"/>
                      <w:marTop w:val="0"/>
                      <w:marBottom w:val="0"/>
                      <w:divBdr>
                        <w:top w:val="none" w:sz="0" w:space="0" w:color="auto"/>
                        <w:left w:val="none" w:sz="0" w:space="0" w:color="auto"/>
                        <w:bottom w:val="none" w:sz="0" w:space="0" w:color="auto"/>
                        <w:right w:val="none" w:sz="0" w:space="0" w:color="auto"/>
                      </w:divBdr>
                    </w:div>
                    <w:div w:id="249893269">
                      <w:marLeft w:val="0"/>
                      <w:marRight w:val="0"/>
                      <w:marTop w:val="0"/>
                      <w:marBottom w:val="0"/>
                      <w:divBdr>
                        <w:top w:val="none" w:sz="0" w:space="0" w:color="auto"/>
                        <w:left w:val="none" w:sz="0" w:space="0" w:color="auto"/>
                        <w:bottom w:val="none" w:sz="0" w:space="0" w:color="auto"/>
                        <w:right w:val="none" w:sz="0" w:space="0" w:color="auto"/>
                      </w:divBdr>
                    </w:div>
                    <w:div w:id="2110539868">
                      <w:marLeft w:val="0"/>
                      <w:marRight w:val="0"/>
                      <w:marTop w:val="0"/>
                      <w:marBottom w:val="0"/>
                      <w:divBdr>
                        <w:top w:val="none" w:sz="0" w:space="0" w:color="auto"/>
                        <w:left w:val="none" w:sz="0" w:space="0" w:color="auto"/>
                        <w:bottom w:val="none" w:sz="0" w:space="0" w:color="auto"/>
                        <w:right w:val="none" w:sz="0" w:space="0" w:color="auto"/>
                      </w:divBdr>
                    </w:div>
                    <w:div w:id="102041968">
                      <w:marLeft w:val="0"/>
                      <w:marRight w:val="0"/>
                      <w:marTop w:val="0"/>
                      <w:marBottom w:val="0"/>
                      <w:divBdr>
                        <w:top w:val="none" w:sz="0" w:space="0" w:color="auto"/>
                        <w:left w:val="none" w:sz="0" w:space="0" w:color="auto"/>
                        <w:bottom w:val="none" w:sz="0" w:space="0" w:color="auto"/>
                        <w:right w:val="none" w:sz="0" w:space="0" w:color="auto"/>
                      </w:divBdr>
                    </w:div>
                    <w:div w:id="289242756">
                      <w:marLeft w:val="0"/>
                      <w:marRight w:val="0"/>
                      <w:marTop w:val="0"/>
                      <w:marBottom w:val="0"/>
                      <w:divBdr>
                        <w:top w:val="none" w:sz="0" w:space="0" w:color="auto"/>
                        <w:left w:val="none" w:sz="0" w:space="0" w:color="auto"/>
                        <w:bottom w:val="none" w:sz="0" w:space="0" w:color="auto"/>
                        <w:right w:val="none" w:sz="0" w:space="0" w:color="auto"/>
                      </w:divBdr>
                    </w:div>
                    <w:div w:id="930621344">
                      <w:marLeft w:val="0"/>
                      <w:marRight w:val="0"/>
                      <w:marTop w:val="0"/>
                      <w:marBottom w:val="0"/>
                      <w:divBdr>
                        <w:top w:val="none" w:sz="0" w:space="0" w:color="auto"/>
                        <w:left w:val="none" w:sz="0" w:space="0" w:color="auto"/>
                        <w:bottom w:val="none" w:sz="0" w:space="0" w:color="auto"/>
                        <w:right w:val="none" w:sz="0" w:space="0" w:color="auto"/>
                      </w:divBdr>
                    </w:div>
                    <w:div w:id="1085415726">
                      <w:marLeft w:val="0"/>
                      <w:marRight w:val="0"/>
                      <w:marTop w:val="0"/>
                      <w:marBottom w:val="0"/>
                      <w:divBdr>
                        <w:top w:val="none" w:sz="0" w:space="0" w:color="auto"/>
                        <w:left w:val="none" w:sz="0" w:space="0" w:color="auto"/>
                        <w:bottom w:val="none" w:sz="0" w:space="0" w:color="auto"/>
                        <w:right w:val="none" w:sz="0" w:space="0" w:color="auto"/>
                      </w:divBdr>
                    </w:div>
                    <w:div w:id="1954628287">
                      <w:marLeft w:val="0"/>
                      <w:marRight w:val="0"/>
                      <w:marTop w:val="0"/>
                      <w:marBottom w:val="0"/>
                      <w:divBdr>
                        <w:top w:val="none" w:sz="0" w:space="0" w:color="auto"/>
                        <w:left w:val="none" w:sz="0" w:space="0" w:color="auto"/>
                        <w:bottom w:val="none" w:sz="0" w:space="0" w:color="auto"/>
                        <w:right w:val="none" w:sz="0" w:space="0" w:color="auto"/>
                      </w:divBdr>
                    </w:div>
                    <w:div w:id="805701734">
                      <w:marLeft w:val="0"/>
                      <w:marRight w:val="0"/>
                      <w:marTop w:val="0"/>
                      <w:marBottom w:val="0"/>
                      <w:divBdr>
                        <w:top w:val="none" w:sz="0" w:space="0" w:color="auto"/>
                        <w:left w:val="none" w:sz="0" w:space="0" w:color="auto"/>
                        <w:bottom w:val="none" w:sz="0" w:space="0" w:color="auto"/>
                        <w:right w:val="none" w:sz="0" w:space="0" w:color="auto"/>
                      </w:divBdr>
                    </w:div>
                    <w:div w:id="758913063">
                      <w:marLeft w:val="0"/>
                      <w:marRight w:val="0"/>
                      <w:marTop w:val="0"/>
                      <w:marBottom w:val="0"/>
                      <w:divBdr>
                        <w:top w:val="none" w:sz="0" w:space="0" w:color="auto"/>
                        <w:left w:val="none" w:sz="0" w:space="0" w:color="auto"/>
                        <w:bottom w:val="none" w:sz="0" w:space="0" w:color="auto"/>
                        <w:right w:val="none" w:sz="0" w:space="0" w:color="auto"/>
                      </w:divBdr>
                    </w:div>
                    <w:div w:id="358556459">
                      <w:marLeft w:val="0"/>
                      <w:marRight w:val="0"/>
                      <w:marTop w:val="0"/>
                      <w:marBottom w:val="0"/>
                      <w:divBdr>
                        <w:top w:val="none" w:sz="0" w:space="0" w:color="auto"/>
                        <w:left w:val="none" w:sz="0" w:space="0" w:color="auto"/>
                        <w:bottom w:val="none" w:sz="0" w:space="0" w:color="auto"/>
                        <w:right w:val="none" w:sz="0" w:space="0" w:color="auto"/>
                      </w:divBdr>
                    </w:div>
                    <w:div w:id="1095320078">
                      <w:marLeft w:val="0"/>
                      <w:marRight w:val="0"/>
                      <w:marTop w:val="0"/>
                      <w:marBottom w:val="0"/>
                      <w:divBdr>
                        <w:top w:val="none" w:sz="0" w:space="0" w:color="auto"/>
                        <w:left w:val="none" w:sz="0" w:space="0" w:color="auto"/>
                        <w:bottom w:val="none" w:sz="0" w:space="0" w:color="auto"/>
                        <w:right w:val="none" w:sz="0" w:space="0" w:color="auto"/>
                      </w:divBdr>
                    </w:div>
                    <w:div w:id="484056394">
                      <w:marLeft w:val="0"/>
                      <w:marRight w:val="0"/>
                      <w:marTop w:val="0"/>
                      <w:marBottom w:val="0"/>
                      <w:divBdr>
                        <w:top w:val="none" w:sz="0" w:space="0" w:color="auto"/>
                        <w:left w:val="none" w:sz="0" w:space="0" w:color="auto"/>
                        <w:bottom w:val="none" w:sz="0" w:space="0" w:color="auto"/>
                        <w:right w:val="none" w:sz="0" w:space="0" w:color="auto"/>
                      </w:divBdr>
                    </w:div>
                    <w:div w:id="638416396">
                      <w:marLeft w:val="0"/>
                      <w:marRight w:val="0"/>
                      <w:marTop w:val="0"/>
                      <w:marBottom w:val="0"/>
                      <w:divBdr>
                        <w:top w:val="none" w:sz="0" w:space="0" w:color="auto"/>
                        <w:left w:val="none" w:sz="0" w:space="0" w:color="auto"/>
                        <w:bottom w:val="none" w:sz="0" w:space="0" w:color="auto"/>
                        <w:right w:val="none" w:sz="0" w:space="0" w:color="auto"/>
                      </w:divBdr>
                    </w:div>
                    <w:div w:id="1551724228">
                      <w:marLeft w:val="0"/>
                      <w:marRight w:val="0"/>
                      <w:marTop w:val="0"/>
                      <w:marBottom w:val="0"/>
                      <w:divBdr>
                        <w:top w:val="none" w:sz="0" w:space="0" w:color="auto"/>
                        <w:left w:val="none" w:sz="0" w:space="0" w:color="auto"/>
                        <w:bottom w:val="none" w:sz="0" w:space="0" w:color="auto"/>
                        <w:right w:val="none" w:sz="0" w:space="0" w:color="auto"/>
                      </w:divBdr>
                    </w:div>
                    <w:div w:id="2005235230">
                      <w:marLeft w:val="0"/>
                      <w:marRight w:val="0"/>
                      <w:marTop w:val="0"/>
                      <w:marBottom w:val="0"/>
                      <w:divBdr>
                        <w:top w:val="none" w:sz="0" w:space="0" w:color="auto"/>
                        <w:left w:val="none" w:sz="0" w:space="0" w:color="auto"/>
                        <w:bottom w:val="none" w:sz="0" w:space="0" w:color="auto"/>
                        <w:right w:val="none" w:sz="0" w:space="0" w:color="auto"/>
                      </w:divBdr>
                    </w:div>
                    <w:div w:id="442964646">
                      <w:marLeft w:val="0"/>
                      <w:marRight w:val="0"/>
                      <w:marTop w:val="0"/>
                      <w:marBottom w:val="0"/>
                      <w:divBdr>
                        <w:top w:val="none" w:sz="0" w:space="0" w:color="auto"/>
                        <w:left w:val="none" w:sz="0" w:space="0" w:color="auto"/>
                        <w:bottom w:val="none" w:sz="0" w:space="0" w:color="auto"/>
                        <w:right w:val="none" w:sz="0" w:space="0" w:color="auto"/>
                      </w:divBdr>
                    </w:div>
                    <w:div w:id="1497844857">
                      <w:marLeft w:val="0"/>
                      <w:marRight w:val="0"/>
                      <w:marTop w:val="0"/>
                      <w:marBottom w:val="0"/>
                      <w:divBdr>
                        <w:top w:val="none" w:sz="0" w:space="0" w:color="auto"/>
                        <w:left w:val="none" w:sz="0" w:space="0" w:color="auto"/>
                        <w:bottom w:val="none" w:sz="0" w:space="0" w:color="auto"/>
                        <w:right w:val="none" w:sz="0" w:space="0" w:color="auto"/>
                      </w:divBdr>
                    </w:div>
                    <w:div w:id="1690177929">
                      <w:marLeft w:val="0"/>
                      <w:marRight w:val="0"/>
                      <w:marTop w:val="0"/>
                      <w:marBottom w:val="0"/>
                      <w:divBdr>
                        <w:top w:val="none" w:sz="0" w:space="0" w:color="auto"/>
                        <w:left w:val="none" w:sz="0" w:space="0" w:color="auto"/>
                        <w:bottom w:val="none" w:sz="0" w:space="0" w:color="auto"/>
                        <w:right w:val="none" w:sz="0" w:space="0" w:color="auto"/>
                      </w:divBdr>
                    </w:div>
                    <w:div w:id="845287523">
                      <w:marLeft w:val="0"/>
                      <w:marRight w:val="0"/>
                      <w:marTop w:val="0"/>
                      <w:marBottom w:val="0"/>
                      <w:divBdr>
                        <w:top w:val="none" w:sz="0" w:space="0" w:color="auto"/>
                        <w:left w:val="none" w:sz="0" w:space="0" w:color="auto"/>
                        <w:bottom w:val="none" w:sz="0" w:space="0" w:color="auto"/>
                        <w:right w:val="none" w:sz="0" w:space="0" w:color="auto"/>
                      </w:divBdr>
                    </w:div>
                    <w:div w:id="827404782">
                      <w:marLeft w:val="0"/>
                      <w:marRight w:val="0"/>
                      <w:marTop w:val="0"/>
                      <w:marBottom w:val="0"/>
                      <w:divBdr>
                        <w:top w:val="none" w:sz="0" w:space="0" w:color="auto"/>
                        <w:left w:val="none" w:sz="0" w:space="0" w:color="auto"/>
                        <w:bottom w:val="none" w:sz="0" w:space="0" w:color="auto"/>
                        <w:right w:val="none" w:sz="0" w:space="0" w:color="auto"/>
                      </w:divBdr>
                    </w:div>
                    <w:div w:id="10036298">
                      <w:marLeft w:val="0"/>
                      <w:marRight w:val="0"/>
                      <w:marTop w:val="0"/>
                      <w:marBottom w:val="0"/>
                      <w:divBdr>
                        <w:top w:val="none" w:sz="0" w:space="0" w:color="auto"/>
                        <w:left w:val="none" w:sz="0" w:space="0" w:color="auto"/>
                        <w:bottom w:val="none" w:sz="0" w:space="0" w:color="auto"/>
                        <w:right w:val="none" w:sz="0" w:space="0" w:color="auto"/>
                      </w:divBdr>
                    </w:div>
                    <w:div w:id="792334958">
                      <w:marLeft w:val="0"/>
                      <w:marRight w:val="0"/>
                      <w:marTop w:val="0"/>
                      <w:marBottom w:val="0"/>
                      <w:divBdr>
                        <w:top w:val="none" w:sz="0" w:space="0" w:color="auto"/>
                        <w:left w:val="none" w:sz="0" w:space="0" w:color="auto"/>
                        <w:bottom w:val="none" w:sz="0" w:space="0" w:color="auto"/>
                        <w:right w:val="none" w:sz="0" w:space="0" w:color="auto"/>
                      </w:divBdr>
                    </w:div>
                    <w:div w:id="512109649">
                      <w:marLeft w:val="0"/>
                      <w:marRight w:val="0"/>
                      <w:marTop w:val="0"/>
                      <w:marBottom w:val="0"/>
                      <w:divBdr>
                        <w:top w:val="none" w:sz="0" w:space="0" w:color="auto"/>
                        <w:left w:val="none" w:sz="0" w:space="0" w:color="auto"/>
                        <w:bottom w:val="none" w:sz="0" w:space="0" w:color="auto"/>
                        <w:right w:val="none" w:sz="0" w:space="0" w:color="auto"/>
                      </w:divBdr>
                    </w:div>
                    <w:div w:id="1137600003">
                      <w:marLeft w:val="0"/>
                      <w:marRight w:val="0"/>
                      <w:marTop w:val="0"/>
                      <w:marBottom w:val="0"/>
                      <w:divBdr>
                        <w:top w:val="none" w:sz="0" w:space="0" w:color="auto"/>
                        <w:left w:val="none" w:sz="0" w:space="0" w:color="auto"/>
                        <w:bottom w:val="none" w:sz="0" w:space="0" w:color="auto"/>
                        <w:right w:val="none" w:sz="0" w:space="0" w:color="auto"/>
                      </w:divBdr>
                    </w:div>
                    <w:div w:id="744379404">
                      <w:marLeft w:val="0"/>
                      <w:marRight w:val="0"/>
                      <w:marTop w:val="0"/>
                      <w:marBottom w:val="0"/>
                      <w:divBdr>
                        <w:top w:val="none" w:sz="0" w:space="0" w:color="auto"/>
                        <w:left w:val="none" w:sz="0" w:space="0" w:color="auto"/>
                        <w:bottom w:val="none" w:sz="0" w:space="0" w:color="auto"/>
                        <w:right w:val="none" w:sz="0" w:space="0" w:color="auto"/>
                      </w:divBdr>
                    </w:div>
                    <w:div w:id="1934242277">
                      <w:marLeft w:val="0"/>
                      <w:marRight w:val="0"/>
                      <w:marTop w:val="0"/>
                      <w:marBottom w:val="0"/>
                      <w:divBdr>
                        <w:top w:val="none" w:sz="0" w:space="0" w:color="auto"/>
                        <w:left w:val="none" w:sz="0" w:space="0" w:color="auto"/>
                        <w:bottom w:val="none" w:sz="0" w:space="0" w:color="auto"/>
                        <w:right w:val="none" w:sz="0" w:space="0" w:color="auto"/>
                      </w:divBdr>
                    </w:div>
                    <w:div w:id="698165195">
                      <w:marLeft w:val="0"/>
                      <w:marRight w:val="0"/>
                      <w:marTop w:val="0"/>
                      <w:marBottom w:val="0"/>
                      <w:divBdr>
                        <w:top w:val="none" w:sz="0" w:space="0" w:color="auto"/>
                        <w:left w:val="none" w:sz="0" w:space="0" w:color="auto"/>
                        <w:bottom w:val="none" w:sz="0" w:space="0" w:color="auto"/>
                        <w:right w:val="none" w:sz="0" w:space="0" w:color="auto"/>
                      </w:divBdr>
                    </w:div>
                    <w:div w:id="416219795">
                      <w:marLeft w:val="0"/>
                      <w:marRight w:val="0"/>
                      <w:marTop w:val="0"/>
                      <w:marBottom w:val="0"/>
                      <w:divBdr>
                        <w:top w:val="none" w:sz="0" w:space="0" w:color="auto"/>
                        <w:left w:val="none" w:sz="0" w:space="0" w:color="auto"/>
                        <w:bottom w:val="none" w:sz="0" w:space="0" w:color="auto"/>
                        <w:right w:val="none" w:sz="0" w:space="0" w:color="auto"/>
                      </w:divBdr>
                    </w:div>
                    <w:div w:id="1004550629">
                      <w:marLeft w:val="0"/>
                      <w:marRight w:val="0"/>
                      <w:marTop w:val="0"/>
                      <w:marBottom w:val="0"/>
                      <w:divBdr>
                        <w:top w:val="none" w:sz="0" w:space="0" w:color="auto"/>
                        <w:left w:val="none" w:sz="0" w:space="0" w:color="auto"/>
                        <w:bottom w:val="none" w:sz="0" w:space="0" w:color="auto"/>
                        <w:right w:val="none" w:sz="0" w:space="0" w:color="auto"/>
                      </w:divBdr>
                    </w:div>
                    <w:div w:id="585380526">
                      <w:marLeft w:val="0"/>
                      <w:marRight w:val="0"/>
                      <w:marTop w:val="0"/>
                      <w:marBottom w:val="0"/>
                      <w:divBdr>
                        <w:top w:val="none" w:sz="0" w:space="0" w:color="auto"/>
                        <w:left w:val="none" w:sz="0" w:space="0" w:color="auto"/>
                        <w:bottom w:val="none" w:sz="0" w:space="0" w:color="auto"/>
                        <w:right w:val="none" w:sz="0" w:space="0" w:color="auto"/>
                      </w:divBdr>
                    </w:div>
                    <w:div w:id="1333993770">
                      <w:marLeft w:val="0"/>
                      <w:marRight w:val="0"/>
                      <w:marTop w:val="0"/>
                      <w:marBottom w:val="0"/>
                      <w:divBdr>
                        <w:top w:val="none" w:sz="0" w:space="0" w:color="auto"/>
                        <w:left w:val="none" w:sz="0" w:space="0" w:color="auto"/>
                        <w:bottom w:val="none" w:sz="0" w:space="0" w:color="auto"/>
                        <w:right w:val="none" w:sz="0" w:space="0" w:color="auto"/>
                      </w:divBdr>
                    </w:div>
                    <w:div w:id="1498303560">
                      <w:marLeft w:val="0"/>
                      <w:marRight w:val="0"/>
                      <w:marTop w:val="0"/>
                      <w:marBottom w:val="0"/>
                      <w:divBdr>
                        <w:top w:val="none" w:sz="0" w:space="0" w:color="auto"/>
                        <w:left w:val="none" w:sz="0" w:space="0" w:color="auto"/>
                        <w:bottom w:val="none" w:sz="0" w:space="0" w:color="auto"/>
                        <w:right w:val="none" w:sz="0" w:space="0" w:color="auto"/>
                      </w:divBdr>
                    </w:div>
                    <w:div w:id="2030636691">
                      <w:marLeft w:val="0"/>
                      <w:marRight w:val="0"/>
                      <w:marTop w:val="0"/>
                      <w:marBottom w:val="0"/>
                      <w:divBdr>
                        <w:top w:val="none" w:sz="0" w:space="0" w:color="auto"/>
                        <w:left w:val="none" w:sz="0" w:space="0" w:color="auto"/>
                        <w:bottom w:val="none" w:sz="0" w:space="0" w:color="auto"/>
                        <w:right w:val="none" w:sz="0" w:space="0" w:color="auto"/>
                      </w:divBdr>
                    </w:div>
                    <w:div w:id="524947185">
                      <w:marLeft w:val="0"/>
                      <w:marRight w:val="0"/>
                      <w:marTop w:val="0"/>
                      <w:marBottom w:val="0"/>
                      <w:divBdr>
                        <w:top w:val="none" w:sz="0" w:space="0" w:color="auto"/>
                        <w:left w:val="none" w:sz="0" w:space="0" w:color="auto"/>
                        <w:bottom w:val="none" w:sz="0" w:space="0" w:color="auto"/>
                        <w:right w:val="none" w:sz="0" w:space="0" w:color="auto"/>
                      </w:divBdr>
                    </w:div>
                    <w:div w:id="1032069694">
                      <w:marLeft w:val="0"/>
                      <w:marRight w:val="0"/>
                      <w:marTop w:val="0"/>
                      <w:marBottom w:val="0"/>
                      <w:divBdr>
                        <w:top w:val="none" w:sz="0" w:space="0" w:color="auto"/>
                        <w:left w:val="none" w:sz="0" w:space="0" w:color="auto"/>
                        <w:bottom w:val="none" w:sz="0" w:space="0" w:color="auto"/>
                        <w:right w:val="none" w:sz="0" w:space="0" w:color="auto"/>
                      </w:divBdr>
                    </w:div>
                    <w:div w:id="1141116114">
                      <w:marLeft w:val="0"/>
                      <w:marRight w:val="0"/>
                      <w:marTop w:val="0"/>
                      <w:marBottom w:val="0"/>
                      <w:divBdr>
                        <w:top w:val="none" w:sz="0" w:space="0" w:color="auto"/>
                        <w:left w:val="none" w:sz="0" w:space="0" w:color="auto"/>
                        <w:bottom w:val="none" w:sz="0" w:space="0" w:color="auto"/>
                        <w:right w:val="none" w:sz="0" w:space="0" w:color="auto"/>
                      </w:divBdr>
                    </w:div>
                    <w:div w:id="1399664939">
                      <w:marLeft w:val="0"/>
                      <w:marRight w:val="0"/>
                      <w:marTop w:val="0"/>
                      <w:marBottom w:val="0"/>
                      <w:divBdr>
                        <w:top w:val="none" w:sz="0" w:space="0" w:color="auto"/>
                        <w:left w:val="none" w:sz="0" w:space="0" w:color="auto"/>
                        <w:bottom w:val="none" w:sz="0" w:space="0" w:color="auto"/>
                        <w:right w:val="none" w:sz="0" w:space="0" w:color="auto"/>
                      </w:divBdr>
                    </w:div>
                    <w:div w:id="1457599666">
                      <w:marLeft w:val="0"/>
                      <w:marRight w:val="0"/>
                      <w:marTop w:val="0"/>
                      <w:marBottom w:val="0"/>
                      <w:divBdr>
                        <w:top w:val="none" w:sz="0" w:space="0" w:color="auto"/>
                        <w:left w:val="none" w:sz="0" w:space="0" w:color="auto"/>
                        <w:bottom w:val="none" w:sz="0" w:space="0" w:color="auto"/>
                        <w:right w:val="none" w:sz="0" w:space="0" w:color="auto"/>
                      </w:divBdr>
                    </w:div>
                    <w:div w:id="948388779">
                      <w:marLeft w:val="0"/>
                      <w:marRight w:val="0"/>
                      <w:marTop w:val="0"/>
                      <w:marBottom w:val="0"/>
                      <w:divBdr>
                        <w:top w:val="none" w:sz="0" w:space="0" w:color="auto"/>
                        <w:left w:val="none" w:sz="0" w:space="0" w:color="auto"/>
                        <w:bottom w:val="none" w:sz="0" w:space="0" w:color="auto"/>
                        <w:right w:val="none" w:sz="0" w:space="0" w:color="auto"/>
                      </w:divBdr>
                    </w:div>
                    <w:div w:id="547841225">
                      <w:marLeft w:val="0"/>
                      <w:marRight w:val="0"/>
                      <w:marTop w:val="0"/>
                      <w:marBottom w:val="0"/>
                      <w:divBdr>
                        <w:top w:val="none" w:sz="0" w:space="0" w:color="auto"/>
                        <w:left w:val="none" w:sz="0" w:space="0" w:color="auto"/>
                        <w:bottom w:val="none" w:sz="0" w:space="0" w:color="auto"/>
                        <w:right w:val="none" w:sz="0" w:space="0" w:color="auto"/>
                      </w:divBdr>
                    </w:div>
                    <w:div w:id="571043365">
                      <w:marLeft w:val="0"/>
                      <w:marRight w:val="0"/>
                      <w:marTop w:val="0"/>
                      <w:marBottom w:val="0"/>
                      <w:divBdr>
                        <w:top w:val="none" w:sz="0" w:space="0" w:color="auto"/>
                        <w:left w:val="none" w:sz="0" w:space="0" w:color="auto"/>
                        <w:bottom w:val="none" w:sz="0" w:space="0" w:color="auto"/>
                        <w:right w:val="none" w:sz="0" w:space="0" w:color="auto"/>
                      </w:divBdr>
                    </w:div>
                    <w:div w:id="554586545">
                      <w:marLeft w:val="0"/>
                      <w:marRight w:val="0"/>
                      <w:marTop w:val="0"/>
                      <w:marBottom w:val="0"/>
                      <w:divBdr>
                        <w:top w:val="none" w:sz="0" w:space="0" w:color="auto"/>
                        <w:left w:val="none" w:sz="0" w:space="0" w:color="auto"/>
                        <w:bottom w:val="none" w:sz="0" w:space="0" w:color="auto"/>
                        <w:right w:val="none" w:sz="0" w:space="0" w:color="auto"/>
                      </w:divBdr>
                    </w:div>
                    <w:div w:id="521289038">
                      <w:marLeft w:val="0"/>
                      <w:marRight w:val="0"/>
                      <w:marTop w:val="0"/>
                      <w:marBottom w:val="0"/>
                      <w:divBdr>
                        <w:top w:val="none" w:sz="0" w:space="0" w:color="auto"/>
                        <w:left w:val="none" w:sz="0" w:space="0" w:color="auto"/>
                        <w:bottom w:val="none" w:sz="0" w:space="0" w:color="auto"/>
                        <w:right w:val="none" w:sz="0" w:space="0" w:color="auto"/>
                      </w:divBdr>
                    </w:div>
                    <w:div w:id="1769960371">
                      <w:marLeft w:val="0"/>
                      <w:marRight w:val="0"/>
                      <w:marTop w:val="0"/>
                      <w:marBottom w:val="0"/>
                      <w:divBdr>
                        <w:top w:val="none" w:sz="0" w:space="0" w:color="auto"/>
                        <w:left w:val="none" w:sz="0" w:space="0" w:color="auto"/>
                        <w:bottom w:val="none" w:sz="0" w:space="0" w:color="auto"/>
                        <w:right w:val="none" w:sz="0" w:space="0" w:color="auto"/>
                      </w:divBdr>
                    </w:div>
                    <w:div w:id="1440761840">
                      <w:marLeft w:val="0"/>
                      <w:marRight w:val="0"/>
                      <w:marTop w:val="0"/>
                      <w:marBottom w:val="0"/>
                      <w:divBdr>
                        <w:top w:val="none" w:sz="0" w:space="0" w:color="auto"/>
                        <w:left w:val="none" w:sz="0" w:space="0" w:color="auto"/>
                        <w:bottom w:val="none" w:sz="0" w:space="0" w:color="auto"/>
                        <w:right w:val="none" w:sz="0" w:space="0" w:color="auto"/>
                      </w:divBdr>
                    </w:div>
                    <w:div w:id="1820803508">
                      <w:marLeft w:val="0"/>
                      <w:marRight w:val="0"/>
                      <w:marTop w:val="0"/>
                      <w:marBottom w:val="0"/>
                      <w:divBdr>
                        <w:top w:val="none" w:sz="0" w:space="0" w:color="auto"/>
                        <w:left w:val="none" w:sz="0" w:space="0" w:color="auto"/>
                        <w:bottom w:val="none" w:sz="0" w:space="0" w:color="auto"/>
                        <w:right w:val="none" w:sz="0" w:space="0" w:color="auto"/>
                      </w:divBdr>
                    </w:div>
                    <w:div w:id="540018603">
                      <w:marLeft w:val="0"/>
                      <w:marRight w:val="0"/>
                      <w:marTop w:val="0"/>
                      <w:marBottom w:val="0"/>
                      <w:divBdr>
                        <w:top w:val="none" w:sz="0" w:space="0" w:color="auto"/>
                        <w:left w:val="none" w:sz="0" w:space="0" w:color="auto"/>
                        <w:bottom w:val="none" w:sz="0" w:space="0" w:color="auto"/>
                        <w:right w:val="none" w:sz="0" w:space="0" w:color="auto"/>
                      </w:divBdr>
                    </w:div>
                    <w:div w:id="766272843">
                      <w:marLeft w:val="0"/>
                      <w:marRight w:val="0"/>
                      <w:marTop w:val="0"/>
                      <w:marBottom w:val="0"/>
                      <w:divBdr>
                        <w:top w:val="none" w:sz="0" w:space="0" w:color="auto"/>
                        <w:left w:val="none" w:sz="0" w:space="0" w:color="auto"/>
                        <w:bottom w:val="none" w:sz="0" w:space="0" w:color="auto"/>
                        <w:right w:val="none" w:sz="0" w:space="0" w:color="auto"/>
                      </w:divBdr>
                    </w:div>
                    <w:div w:id="240793585">
                      <w:marLeft w:val="0"/>
                      <w:marRight w:val="0"/>
                      <w:marTop w:val="0"/>
                      <w:marBottom w:val="0"/>
                      <w:divBdr>
                        <w:top w:val="none" w:sz="0" w:space="0" w:color="auto"/>
                        <w:left w:val="none" w:sz="0" w:space="0" w:color="auto"/>
                        <w:bottom w:val="none" w:sz="0" w:space="0" w:color="auto"/>
                        <w:right w:val="none" w:sz="0" w:space="0" w:color="auto"/>
                      </w:divBdr>
                    </w:div>
                    <w:div w:id="522211939">
                      <w:marLeft w:val="0"/>
                      <w:marRight w:val="0"/>
                      <w:marTop w:val="0"/>
                      <w:marBottom w:val="0"/>
                      <w:divBdr>
                        <w:top w:val="none" w:sz="0" w:space="0" w:color="auto"/>
                        <w:left w:val="none" w:sz="0" w:space="0" w:color="auto"/>
                        <w:bottom w:val="none" w:sz="0" w:space="0" w:color="auto"/>
                        <w:right w:val="none" w:sz="0" w:space="0" w:color="auto"/>
                      </w:divBdr>
                    </w:div>
                    <w:div w:id="957099959">
                      <w:marLeft w:val="0"/>
                      <w:marRight w:val="0"/>
                      <w:marTop w:val="0"/>
                      <w:marBottom w:val="0"/>
                      <w:divBdr>
                        <w:top w:val="none" w:sz="0" w:space="0" w:color="auto"/>
                        <w:left w:val="none" w:sz="0" w:space="0" w:color="auto"/>
                        <w:bottom w:val="none" w:sz="0" w:space="0" w:color="auto"/>
                        <w:right w:val="none" w:sz="0" w:space="0" w:color="auto"/>
                      </w:divBdr>
                    </w:div>
                    <w:div w:id="378168785">
                      <w:marLeft w:val="0"/>
                      <w:marRight w:val="0"/>
                      <w:marTop w:val="0"/>
                      <w:marBottom w:val="0"/>
                      <w:divBdr>
                        <w:top w:val="none" w:sz="0" w:space="0" w:color="auto"/>
                        <w:left w:val="none" w:sz="0" w:space="0" w:color="auto"/>
                        <w:bottom w:val="none" w:sz="0" w:space="0" w:color="auto"/>
                        <w:right w:val="none" w:sz="0" w:space="0" w:color="auto"/>
                      </w:divBdr>
                    </w:div>
                    <w:div w:id="632829753">
                      <w:marLeft w:val="0"/>
                      <w:marRight w:val="0"/>
                      <w:marTop w:val="0"/>
                      <w:marBottom w:val="0"/>
                      <w:divBdr>
                        <w:top w:val="none" w:sz="0" w:space="0" w:color="auto"/>
                        <w:left w:val="none" w:sz="0" w:space="0" w:color="auto"/>
                        <w:bottom w:val="none" w:sz="0" w:space="0" w:color="auto"/>
                        <w:right w:val="none" w:sz="0" w:space="0" w:color="auto"/>
                      </w:divBdr>
                    </w:div>
                    <w:div w:id="771974754">
                      <w:marLeft w:val="0"/>
                      <w:marRight w:val="0"/>
                      <w:marTop w:val="0"/>
                      <w:marBottom w:val="0"/>
                      <w:divBdr>
                        <w:top w:val="none" w:sz="0" w:space="0" w:color="auto"/>
                        <w:left w:val="none" w:sz="0" w:space="0" w:color="auto"/>
                        <w:bottom w:val="none" w:sz="0" w:space="0" w:color="auto"/>
                        <w:right w:val="none" w:sz="0" w:space="0" w:color="auto"/>
                      </w:divBdr>
                    </w:div>
                    <w:div w:id="1661154061">
                      <w:marLeft w:val="0"/>
                      <w:marRight w:val="0"/>
                      <w:marTop w:val="0"/>
                      <w:marBottom w:val="0"/>
                      <w:divBdr>
                        <w:top w:val="none" w:sz="0" w:space="0" w:color="auto"/>
                        <w:left w:val="none" w:sz="0" w:space="0" w:color="auto"/>
                        <w:bottom w:val="none" w:sz="0" w:space="0" w:color="auto"/>
                        <w:right w:val="none" w:sz="0" w:space="0" w:color="auto"/>
                      </w:divBdr>
                    </w:div>
                    <w:div w:id="2146970937">
                      <w:marLeft w:val="0"/>
                      <w:marRight w:val="0"/>
                      <w:marTop w:val="0"/>
                      <w:marBottom w:val="0"/>
                      <w:divBdr>
                        <w:top w:val="none" w:sz="0" w:space="0" w:color="auto"/>
                        <w:left w:val="none" w:sz="0" w:space="0" w:color="auto"/>
                        <w:bottom w:val="none" w:sz="0" w:space="0" w:color="auto"/>
                        <w:right w:val="none" w:sz="0" w:space="0" w:color="auto"/>
                      </w:divBdr>
                    </w:div>
                    <w:div w:id="79567367">
                      <w:marLeft w:val="0"/>
                      <w:marRight w:val="0"/>
                      <w:marTop w:val="0"/>
                      <w:marBottom w:val="0"/>
                      <w:divBdr>
                        <w:top w:val="none" w:sz="0" w:space="0" w:color="auto"/>
                        <w:left w:val="none" w:sz="0" w:space="0" w:color="auto"/>
                        <w:bottom w:val="none" w:sz="0" w:space="0" w:color="auto"/>
                        <w:right w:val="none" w:sz="0" w:space="0" w:color="auto"/>
                      </w:divBdr>
                    </w:div>
                    <w:div w:id="481046787">
                      <w:marLeft w:val="0"/>
                      <w:marRight w:val="0"/>
                      <w:marTop w:val="0"/>
                      <w:marBottom w:val="0"/>
                      <w:divBdr>
                        <w:top w:val="none" w:sz="0" w:space="0" w:color="auto"/>
                        <w:left w:val="none" w:sz="0" w:space="0" w:color="auto"/>
                        <w:bottom w:val="none" w:sz="0" w:space="0" w:color="auto"/>
                        <w:right w:val="none" w:sz="0" w:space="0" w:color="auto"/>
                      </w:divBdr>
                    </w:div>
                    <w:div w:id="1646398974">
                      <w:marLeft w:val="0"/>
                      <w:marRight w:val="0"/>
                      <w:marTop w:val="0"/>
                      <w:marBottom w:val="0"/>
                      <w:divBdr>
                        <w:top w:val="none" w:sz="0" w:space="0" w:color="auto"/>
                        <w:left w:val="none" w:sz="0" w:space="0" w:color="auto"/>
                        <w:bottom w:val="none" w:sz="0" w:space="0" w:color="auto"/>
                        <w:right w:val="none" w:sz="0" w:space="0" w:color="auto"/>
                      </w:divBdr>
                    </w:div>
                    <w:div w:id="1152410100">
                      <w:marLeft w:val="0"/>
                      <w:marRight w:val="0"/>
                      <w:marTop w:val="0"/>
                      <w:marBottom w:val="0"/>
                      <w:divBdr>
                        <w:top w:val="none" w:sz="0" w:space="0" w:color="auto"/>
                        <w:left w:val="none" w:sz="0" w:space="0" w:color="auto"/>
                        <w:bottom w:val="none" w:sz="0" w:space="0" w:color="auto"/>
                        <w:right w:val="none" w:sz="0" w:space="0" w:color="auto"/>
                      </w:divBdr>
                    </w:div>
                    <w:div w:id="1695882103">
                      <w:marLeft w:val="0"/>
                      <w:marRight w:val="0"/>
                      <w:marTop w:val="0"/>
                      <w:marBottom w:val="0"/>
                      <w:divBdr>
                        <w:top w:val="none" w:sz="0" w:space="0" w:color="auto"/>
                        <w:left w:val="none" w:sz="0" w:space="0" w:color="auto"/>
                        <w:bottom w:val="none" w:sz="0" w:space="0" w:color="auto"/>
                        <w:right w:val="none" w:sz="0" w:space="0" w:color="auto"/>
                      </w:divBdr>
                    </w:div>
                    <w:div w:id="1095513488">
                      <w:marLeft w:val="0"/>
                      <w:marRight w:val="0"/>
                      <w:marTop w:val="0"/>
                      <w:marBottom w:val="0"/>
                      <w:divBdr>
                        <w:top w:val="none" w:sz="0" w:space="0" w:color="auto"/>
                        <w:left w:val="none" w:sz="0" w:space="0" w:color="auto"/>
                        <w:bottom w:val="none" w:sz="0" w:space="0" w:color="auto"/>
                        <w:right w:val="none" w:sz="0" w:space="0" w:color="auto"/>
                      </w:divBdr>
                    </w:div>
                    <w:div w:id="1939095671">
                      <w:marLeft w:val="0"/>
                      <w:marRight w:val="0"/>
                      <w:marTop w:val="0"/>
                      <w:marBottom w:val="0"/>
                      <w:divBdr>
                        <w:top w:val="none" w:sz="0" w:space="0" w:color="auto"/>
                        <w:left w:val="none" w:sz="0" w:space="0" w:color="auto"/>
                        <w:bottom w:val="none" w:sz="0" w:space="0" w:color="auto"/>
                        <w:right w:val="none" w:sz="0" w:space="0" w:color="auto"/>
                      </w:divBdr>
                    </w:div>
                    <w:div w:id="764959355">
                      <w:marLeft w:val="0"/>
                      <w:marRight w:val="0"/>
                      <w:marTop w:val="0"/>
                      <w:marBottom w:val="0"/>
                      <w:divBdr>
                        <w:top w:val="none" w:sz="0" w:space="0" w:color="auto"/>
                        <w:left w:val="none" w:sz="0" w:space="0" w:color="auto"/>
                        <w:bottom w:val="none" w:sz="0" w:space="0" w:color="auto"/>
                        <w:right w:val="none" w:sz="0" w:space="0" w:color="auto"/>
                      </w:divBdr>
                    </w:div>
                    <w:div w:id="1126655265">
                      <w:marLeft w:val="0"/>
                      <w:marRight w:val="0"/>
                      <w:marTop w:val="0"/>
                      <w:marBottom w:val="0"/>
                      <w:divBdr>
                        <w:top w:val="none" w:sz="0" w:space="0" w:color="auto"/>
                        <w:left w:val="none" w:sz="0" w:space="0" w:color="auto"/>
                        <w:bottom w:val="none" w:sz="0" w:space="0" w:color="auto"/>
                        <w:right w:val="none" w:sz="0" w:space="0" w:color="auto"/>
                      </w:divBdr>
                    </w:div>
                    <w:div w:id="1032461690">
                      <w:marLeft w:val="0"/>
                      <w:marRight w:val="0"/>
                      <w:marTop w:val="0"/>
                      <w:marBottom w:val="0"/>
                      <w:divBdr>
                        <w:top w:val="none" w:sz="0" w:space="0" w:color="auto"/>
                        <w:left w:val="none" w:sz="0" w:space="0" w:color="auto"/>
                        <w:bottom w:val="none" w:sz="0" w:space="0" w:color="auto"/>
                        <w:right w:val="none" w:sz="0" w:space="0" w:color="auto"/>
                      </w:divBdr>
                    </w:div>
                    <w:div w:id="1555920360">
                      <w:marLeft w:val="0"/>
                      <w:marRight w:val="0"/>
                      <w:marTop w:val="0"/>
                      <w:marBottom w:val="0"/>
                      <w:divBdr>
                        <w:top w:val="none" w:sz="0" w:space="0" w:color="auto"/>
                        <w:left w:val="none" w:sz="0" w:space="0" w:color="auto"/>
                        <w:bottom w:val="none" w:sz="0" w:space="0" w:color="auto"/>
                        <w:right w:val="none" w:sz="0" w:space="0" w:color="auto"/>
                      </w:divBdr>
                    </w:div>
                    <w:div w:id="1955600915">
                      <w:marLeft w:val="0"/>
                      <w:marRight w:val="0"/>
                      <w:marTop w:val="0"/>
                      <w:marBottom w:val="0"/>
                      <w:divBdr>
                        <w:top w:val="none" w:sz="0" w:space="0" w:color="auto"/>
                        <w:left w:val="none" w:sz="0" w:space="0" w:color="auto"/>
                        <w:bottom w:val="none" w:sz="0" w:space="0" w:color="auto"/>
                        <w:right w:val="none" w:sz="0" w:space="0" w:color="auto"/>
                      </w:divBdr>
                    </w:div>
                    <w:div w:id="1711764633">
                      <w:marLeft w:val="0"/>
                      <w:marRight w:val="0"/>
                      <w:marTop w:val="0"/>
                      <w:marBottom w:val="0"/>
                      <w:divBdr>
                        <w:top w:val="none" w:sz="0" w:space="0" w:color="auto"/>
                        <w:left w:val="none" w:sz="0" w:space="0" w:color="auto"/>
                        <w:bottom w:val="none" w:sz="0" w:space="0" w:color="auto"/>
                        <w:right w:val="none" w:sz="0" w:space="0" w:color="auto"/>
                      </w:divBdr>
                    </w:div>
                    <w:div w:id="1060446741">
                      <w:marLeft w:val="0"/>
                      <w:marRight w:val="0"/>
                      <w:marTop w:val="0"/>
                      <w:marBottom w:val="0"/>
                      <w:divBdr>
                        <w:top w:val="none" w:sz="0" w:space="0" w:color="auto"/>
                        <w:left w:val="none" w:sz="0" w:space="0" w:color="auto"/>
                        <w:bottom w:val="none" w:sz="0" w:space="0" w:color="auto"/>
                        <w:right w:val="none" w:sz="0" w:space="0" w:color="auto"/>
                      </w:divBdr>
                    </w:div>
                    <w:div w:id="107159917">
                      <w:marLeft w:val="0"/>
                      <w:marRight w:val="0"/>
                      <w:marTop w:val="0"/>
                      <w:marBottom w:val="0"/>
                      <w:divBdr>
                        <w:top w:val="none" w:sz="0" w:space="0" w:color="auto"/>
                        <w:left w:val="none" w:sz="0" w:space="0" w:color="auto"/>
                        <w:bottom w:val="none" w:sz="0" w:space="0" w:color="auto"/>
                        <w:right w:val="none" w:sz="0" w:space="0" w:color="auto"/>
                      </w:divBdr>
                    </w:div>
                    <w:div w:id="14695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31061">
              <w:marLeft w:val="0"/>
              <w:marRight w:val="0"/>
              <w:marTop w:val="0"/>
              <w:marBottom w:val="0"/>
              <w:divBdr>
                <w:top w:val="none" w:sz="0" w:space="0" w:color="auto"/>
                <w:left w:val="none" w:sz="0" w:space="0" w:color="auto"/>
                <w:bottom w:val="none" w:sz="0" w:space="0" w:color="auto"/>
                <w:right w:val="none" w:sz="0" w:space="0" w:color="auto"/>
              </w:divBdr>
              <w:divsChild>
                <w:div w:id="6825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52771">
      <w:bodyDiv w:val="1"/>
      <w:marLeft w:val="0"/>
      <w:marRight w:val="0"/>
      <w:marTop w:val="0"/>
      <w:marBottom w:val="0"/>
      <w:divBdr>
        <w:top w:val="none" w:sz="0" w:space="0" w:color="auto"/>
        <w:left w:val="none" w:sz="0" w:space="0" w:color="auto"/>
        <w:bottom w:val="none" w:sz="0" w:space="0" w:color="auto"/>
        <w:right w:val="none" w:sz="0" w:space="0" w:color="auto"/>
      </w:divBdr>
      <w:divsChild>
        <w:div w:id="1743915577">
          <w:marLeft w:val="0"/>
          <w:marRight w:val="0"/>
          <w:marTop w:val="0"/>
          <w:marBottom w:val="0"/>
          <w:divBdr>
            <w:top w:val="none" w:sz="0" w:space="0" w:color="auto"/>
            <w:left w:val="none" w:sz="0" w:space="0" w:color="auto"/>
            <w:bottom w:val="none" w:sz="0" w:space="0" w:color="auto"/>
            <w:right w:val="none" w:sz="0" w:space="0" w:color="auto"/>
          </w:divBdr>
          <w:divsChild>
            <w:div w:id="1044522083">
              <w:marLeft w:val="0"/>
              <w:marRight w:val="0"/>
              <w:marTop w:val="0"/>
              <w:marBottom w:val="0"/>
              <w:divBdr>
                <w:top w:val="none" w:sz="0" w:space="0" w:color="auto"/>
                <w:left w:val="none" w:sz="0" w:space="0" w:color="auto"/>
                <w:bottom w:val="none" w:sz="0" w:space="0" w:color="auto"/>
                <w:right w:val="none" w:sz="0" w:space="0" w:color="auto"/>
              </w:divBdr>
            </w:div>
            <w:div w:id="2022659595">
              <w:marLeft w:val="0"/>
              <w:marRight w:val="0"/>
              <w:marTop w:val="0"/>
              <w:marBottom w:val="0"/>
              <w:divBdr>
                <w:top w:val="none" w:sz="0" w:space="0" w:color="auto"/>
                <w:left w:val="none" w:sz="0" w:space="0" w:color="auto"/>
                <w:bottom w:val="none" w:sz="0" w:space="0" w:color="auto"/>
                <w:right w:val="none" w:sz="0" w:space="0" w:color="auto"/>
              </w:divBdr>
            </w:div>
            <w:div w:id="338238423">
              <w:marLeft w:val="0"/>
              <w:marRight w:val="0"/>
              <w:marTop w:val="0"/>
              <w:marBottom w:val="0"/>
              <w:divBdr>
                <w:top w:val="none" w:sz="0" w:space="0" w:color="auto"/>
                <w:left w:val="none" w:sz="0" w:space="0" w:color="auto"/>
                <w:bottom w:val="none" w:sz="0" w:space="0" w:color="auto"/>
                <w:right w:val="none" w:sz="0" w:space="0" w:color="auto"/>
              </w:divBdr>
            </w:div>
            <w:div w:id="111749222">
              <w:marLeft w:val="0"/>
              <w:marRight w:val="0"/>
              <w:marTop w:val="0"/>
              <w:marBottom w:val="0"/>
              <w:divBdr>
                <w:top w:val="none" w:sz="0" w:space="0" w:color="auto"/>
                <w:left w:val="none" w:sz="0" w:space="0" w:color="auto"/>
                <w:bottom w:val="none" w:sz="0" w:space="0" w:color="auto"/>
                <w:right w:val="none" w:sz="0" w:space="0" w:color="auto"/>
              </w:divBdr>
            </w:div>
            <w:div w:id="1721054321">
              <w:marLeft w:val="0"/>
              <w:marRight w:val="0"/>
              <w:marTop w:val="0"/>
              <w:marBottom w:val="0"/>
              <w:divBdr>
                <w:top w:val="none" w:sz="0" w:space="0" w:color="auto"/>
                <w:left w:val="none" w:sz="0" w:space="0" w:color="auto"/>
                <w:bottom w:val="none" w:sz="0" w:space="0" w:color="auto"/>
                <w:right w:val="none" w:sz="0" w:space="0" w:color="auto"/>
              </w:divBdr>
            </w:div>
            <w:div w:id="1804687621">
              <w:marLeft w:val="0"/>
              <w:marRight w:val="0"/>
              <w:marTop w:val="0"/>
              <w:marBottom w:val="0"/>
              <w:divBdr>
                <w:top w:val="none" w:sz="0" w:space="0" w:color="auto"/>
                <w:left w:val="none" w:sz="0" w:space="0" w:color="auto"/>
                <w:bottom w:val="none" w:sz="0" w:space="0" w:color="auto"/>
                <w:right w:val="none" w:sz="0" w:space="0" w:color="auto"/>
              </w:divBdr>
            </w:div>
            <w:div w:id="900212240">
              <w:marLeft w:val="0"/>
              <w:marRight w:val="0"/>
              <w:marTop w:val="0"/>
              <w:marBottom w:val="0"/>
              <w:divBdr>
                <w:top w:val="none" w:sz="0" w:space="0" w:color="auto"/>
                <w:left w:val="none" w:sz="0" w:space="0" w:color="auto"/>
                <w:bottom w:val="none" w:sz="0" w:space="0" w:color="auto"/>
                <w:right w:val="none" w:sz="0" w:space="0" w:color="auto"/>
              </w:divBdr>
            </w:div>
            <w:div w:id="1248417555">
              <w:marLeft w:val="0"/>
              <w:marRight w:val="0"/>
              <w:marTop w:val="0"/>
              <w:marBottom w:val="0"/>
              <w:divBdr>
                <w:top w:val="none" w:sz="0" w:space="0" w:color="auto"/>
                <w:left w:val="none" w:sz="0" w:space="0" w:color="auto"/>
                <w:bottom w:val="none" w:sz="0" w:space="0" w:color="auto"/>
                <w:right w:val="none" w:sz="0" w:space="0" w:color="auto"/>
              </w:divBdr>
            </w:div>
            <w:div w:id="349457843">
              <w:marLeft w:val="0"/>
              <w:marRight w:val="0"/>
              <w:marTop w:val="0"/>
              <w:marBottom w:val="0"/>
              <w:divBdr>
                <w:top w:val="none" w:sz="0" w:space="0" w:color="auto"/>
                <w:left w:val="none" w:sz="0" w:space="0" w:color="auto"/>
                <w:bottom w:val="none" w:sz="0" w:space="0" w:color="auto"/>
                <w:right w:val="none" w:sz="0" w:space="0" w:color="auto"/>
              </w:divBdr>
            </w:div>
            <w:div w:id="1628194063">
              <w:marLeft w:val="0"/>
              <w:marRight w:val="0"/>
              <w:marTop w:val="0"/>
              <w:marBottom w:val="0"/>
              <w:divBdr>
                <w:top w:val="none" w:sz="0" w:space="0" w:color="auto"/>
                <w:left w:val="none" w:sz="0" w:space="0" w:color="auto"/>
                <w:bottom w:val="none" w:sz="0" w:space="0" w:color="auto"/>
                <w:right w:val="none" w:sz="0" w:space="0" w:color="auto"/>
              </w:divBdr>
            </w:div>
            <w:div w:id="1694574732">
              <w:marLeft w:val="0"/>
              <w:marRight w:val="0"/>
              <w:marTop w:val="0"/>
              <w:marBottom w:val="0"/>
              <w:divBdr>
                <w:top w:val="none" w:sz="0" w:space="0" w:color="auto"/>
                <w:left w:val="none" w:sz="0" w:space="0" w:color="auto"/>
                <w:bottom w:val="none" w:sz="0" w:space="0" w:color="auto"/>
                <w:right w:val="none" w:sz="0" w:space="0" w:color="auto"/>
              </w:divBdr>
            </w:div>
            <w:div w:id="506677095">
              <w:marLeft w:val="0"/>
              <w:marRight w:val="0"/>
              <w:marTop w:val="0"/>
              <w:marBottom w:val="0"/>
              <w:divBdr>
                <w:top w:val="none" w:sz="0" w:space="0" w:color="auto"/>
                <w:left w:val="none" w:sz="0" w:space="0" w:color="auto"/>
                <w:bottom w:val="none" w:sz="0" w:space="0" w:color="auto"/>
                <w:right w:val="none" w:sz="0" w:space="0" w:color="auto"/>
              </w:divBdr>
            </w:div>
            <w:div w:id="1187713471">
              <w:marLeft w:val="0"/>
              <w:marRight w:val="0"/>
              <w:marTop w:val="0"/>
              <w:marBottom w:val="0"/>
              <w:divBdr>
                <w:top w:val="none" w:sz="0" w:space="0" w:color="auto"/>
                <w:left w:val="none" w:sz="0" w:space="0" w:color="auto"/>
                <w:bottom w:val="none" w:sz="0" w:space="0" w:color="auto"/>
                <w:right w:val="none" w:sz="0" w:space="0" w:color="auto"/>
              </w:divBdr>
            </w:div>
            <w:div w:id="1654793780">
              <w:marLeft w:val="0"/>
              <w:marRight w:val="0"/>
              <w:marTop w:val="0"/>
              <w:marBottom w:val="0"/>
              <w:divBdr>
                <w:top w:val="none" w:sz="0" w:space="0" w:color="auto"/>
                <w:left w:val="none" w:sz="0" w:space="0" w:color="auto"/>
                <w:bottom w:val="none" w:sz="0" w:space="0" w:color="auto"/>
                <w:right w:val="none" w:sz="0" w:space="0" w:color="auto"/>
              </w:divBdr>
            </w:div>
            <w:div w:id="507141805">
              <w:marLeft w:val="0"/>
              <w:marRight w:val="0"/>
              <w:marTop w:val="0"/>
              <w:marBottom w:val="0"/>
              <w:divBdr>
                <w:top w:val="none" w:sz="0" w:space="0" w:color="auto"/>
                <w:left w:val="none" w:sz="0" w:space="0" w:color="auto"/>
                <w:bottom w:val="none" w:sz="0" w:space="0" w:color="auto"/>
                <w:right w:val="none" w:sz="0" w:space="0" w:color="auto"/>
              </w:divBdr>
            </w:div>
            <w:div w:id="716129250">
              <w:marLeft w:val="0"/>
              <w:marRight w:val="0"/>
              <w:marTop w:val="0"/>
              <w:marBottom w:val="0"/>
              <w:divBdr>
                <w:top w:val="none" w:sz="0" w:space="0" w:color="auto"/>
                <w:left w:val="none" w:sz="0" w:space="0" w:color="auto"/>
                <w:bottom w:val="none" w:sz="0" w:space="0" w:color="auto"/>
                <w:right w:val="none" w:sz="0" w:space="0" w:color="auto"/>
              </w:divBdr>
            </w:div>
            <w:div w:id="1551115456">
              <w:marLeft w:val="0"/>
              <w:marRight w:val="0"/>
              <w:marTop w:val="0"/>
              <w:marBottom w:val="0"/>
              <w:divBdr>
                <w:top w:val="none" w:sz="0" w:space="0" w:color="auto"/>
                <w:left w:val="none" w:sz="0" w:space="0" w:color="auto"/>
                <w:bottom w:val="none" w:sz="0" w:space="0" w:color="auto"/>
                <w:right w:val="none" w:sz="0" w:space="0" w:color="auto"/>
              </w:divBdr>
            </w:div>
            <w:div w:id="1814134239">
              <w:marLeft w:val="0"/>
              <w:marRight w:val="0"/>
              <w:marTop w:val="0"/>
              <w:marBottom w:val="0"/>
              <w:divBdr>
                <w:top w:val="none" w:sz="0" w:space="0" w:color="auto"/>
                <w:left w:val="none" w:sz="0" w:space="0" w:color="auto"/>
                <w:bottom w:val="none" w:sz="0" w:space="0" w:color="auto"/>
                <w:right w:val="none" w:sz="0" w:space="0" w:color="auto"/>
              </w:divBdr>
            </w:div>
            <w:div w:id="163401114">
              <w:marLeft w:val="0"/>
              <w:marRight w:val="0"/>
              <w:marTop w:val="0"/>
              <w:marBottom w:val="0"/>
              <w:divBdr>
                <w:top w:val="none" w:sz="0" w:space="0" w:color="auto"/>
                <w:left w:val="none" w:sz="0" w:space="0" w:color="auto"/>
                <w:bottom w:val="none" w:sz="0" w:space="0" w:color="auto"/>
                <w:right w:val="none" w:sz="0" w:space="0" w:color="auto"/>
              </w:divBdr>
            </w:div>
            <w:div w:id="723332669">
              <w:marLeft w:val="0"/>
              <w:marRight w:val="0"/>
              <w:marTop w:val="0"/>
              <w:marBottom w:val="0"/>
              <w:divBdr>
                <w:top w:val="none" w:sz="0" w:space="0" w:color="auto"/>
                <w:left w:val="none" w:sz="0" w:space="0" w:color="auto"/>
                <w:bottom w:val="none" w:sz="0" w:space="0" w:color="auto"/>
                <w:right w:val="none" w:sz="0" w:space="0" w:color="auto"/>
              </w:divBdr>
            </w:div>
            <w:div w:id="1740865041">
              <w:marLeft w:val="0"/>
              <w:marRight w:val="0"/>
              <w:marTop w:val="0"/>
              <w:marBottom w:val="0"/>
              <w:divBdr>
                <w:top w:val="none" w:sz="0" w:space="0" w:color="auto"/>
                <w:left w:val="none" w:sz="0" w:space="0" w:color="auto"/>
                <w:bottom w:val="none" w:sz="0" w:space="0" w:color="auto"/>
                <w:right w:val="none" w:sz="0" w:space="0" w:color="auto"/>
              </w:divBdr>
            </w:div>
            <w:div w:id="166018248">
              <w:marLeft w:val="0"/>
              <w:marRight w:val="0"/>
              <w:marTop w:val="0"/>
              <w:marBottom w:val="0"/>
              <w:divBdr>
                <w:top w:val="none" w:sz="0" w:space="0" w:color="auto"/>
                <w:left w:val="none" w:sz="0" w:space="0" w:color="auto"/>
                <w:bottom w:val="none" w:sz="0" w:space="0" w:color="auto"/>
                <w:right w:val="none" w:sz="0" w:space="0" w:color="auto"/>
              </w:divBdr>
            </w:div>
            <w:div w:id="169550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38029">
      <w:bodyDiv w:val="1"/>
      <w:marLeft w:val="0"/>
      <w:marRight w:val="0"/>
      <w:marTop w:val="0"/>
      <w:marBottom w:val="0"/>
      <w:divBdr>
        <w:top w:val="none" w:sz="0" w:space="0" w:color="auto"/>
        <w:left w:val="none" w:sz="0" w:space="0" w:color="auto"/>
        <w:bottom w:val="none" w:sz="0" w:space="0" w:color="auto"/>
        <w:right w:val="none" w:sz="0" w:space="0" w:color="auto"/>
      </w:divBdr>
      <w:divsChild>
        <w:div w:id="124542273">
          <w:marLeft w:val="0"/>
          <w:marRight w:val="0"/>
          <w:marTop w:val="0"/>
          <w:marBottom w:val="0"/>
          <w:divBdr>
            <w:top w:val="none" w:sz="0" w:space="0" w:color="auto"/>
            <w:left w:val="none" w:sz="0" w:space="0" w:color="auto"/>
            <w:bottom w:val="none" w:sz="0" w:space="0" w:color="auto"/>
            <w:right w:val="none" w:sz="0" w:space="0" w:color="auto"/>
          </w:divBdr>
        </w:div>
      </w:divsChild>
    </w:div>
    <w:div w:id="907570258">
      <w:bodyDiv w:val="1"/>
      <w:marLeft w:val="0"/>
      <w:marRight w:val="0"/>
      <w:marTop w:val="0"/>
      <w:marBottom w:val="0"/>
      <w:divBdr>
        <w:top w:val="none" w:sz="0" w:space="0" w:color="auto"/>
        <w:left w:val="none" w:sz="0" w:space="0" w:color="auto"/>
        <w:bottom w:val="none" w:sz="0" w:space="0" w:color="auto"/>
        <w:right w:val="none" w:sz="0" w:space="0" w:color="auto"/>
      </w:divBdr>
      <w:divsChild>
        <w:div w:id="136723134">
          <w:marLeft w:val="0"/>
          <w:marRight w:val="0"/>
          <w:marTop w:val="0"/>
          <w:marBottom w:val="0"/>
          <w:divBdr>
            <w:top w:val="none" w:sz="0" w:space="0" w:color="auto"/>
            <w:left w:val="none" w:sz="0" w:space="0" w:color="auto"/>
            <w:bottom w:val="none" w:sz="0" w:space="0" w:color="auto"/>
            <w:right w:val="none" w:sz="0" w:space="0" w:color="auto"/>
          </w:divBdr>
          <w:divsChild>
            <w:div w:id="2115783582">
              <w:marLeft w:val="0"/>
              <w:marRight w:val="0"/>
              <w:marTop w:val="0"/>
              <w:marBottom w:val="0"/>
              <w:divBdr>
                <w:top w:val="none" w:sz="0" w:space="0" w:color="auto"/>
                <w:left w:val="none" w:sz="0" w:space="0" w:color="auto"/>
                <w:bottom w:val="none" w:sz="0" w:space="0" w:color="auto"/>
                <w:right w:val="none" w:sz="0" w:space="0" w:color="auto"/>
              </w:divBdr>
            </w:div>
            <w:div w:id="38558516">
              <w:marLeft w:val="0"/>
              <w:marRight w:val="0"/>
              <w:marTop w:val="0"/>
              <w:marBottom w:val="0"/>
              <w:divBdr>
                <w:top w:val="none" w:sz="0" w:space="0" w:color="auto"/>
                <w:left w:val="none" w:sz="0" w:space="0" w:color="auto"/>
                <w:bottom w:val="none" w:sz="0" w:space="0" w:color="auto"/>
                <w:right w:val="none" w:sz="0" w:space="0" w:color="auto"/>
              </w:divBdr>
            </w:div>
            <w:div w:id="69694402">
              <w:marLeft w:val="0"/>
              <w:marRight w:val="0"/>
              <w:marTop w:val="0"/>
              <w:marBottom w:val="0"/>
              <w:divBdr>
                <w:top w:val="none" w:sz="0" w:space="0" w:color="auto"/>
                <w:left w:val="none" w:sz="0" w:space="0" w:color="auto"/>
                <w:bottom w:val="none" w:sz="0" w:space="0" w:color="auto"/>
                <w:right w:val="none" w:sz="0" w:space="0" w:color="auto"/>
              </w:divBdr>
            </w:div>
            <w:div w:id="201870070">
              <w:marLeft w:val="0"/>
              <w:marRight w:val="0"/>
              <w:marTop w:val="0"/>
              <w:marBottom w:val="0"/>
              <w:divBdr>
                <w:top w:val="none" w:sz="0" w:space="0" w:color="auto"/>
                <w:left w:val="none" w:sz="0" w:space="0" w:color="auto"/>
                <w:bottom w:val="none" w:sz="0" w:space="0" w:color="auto"/>
                <w:right w:val="none" w:sz="0" w:space="0" w:color="auto"/>
              </w:divBdr>
            </w:div>
            <w:div w:id="1638678328">
              <w:marLeft w:val="0"/>
              <w:marRight w:val="0"/>
              <w:marTop w:val="0"/>
              <w:marBottom w:val="0"/>
              <w:divBdr>
                <w:top w:val="none" w:sz="0" w:space="0" w:color="auto"/>
                <w:left w:val="none" w:sz="0" w:space="0" w:color="auto"/>
                <w:bottom w:val="none" w:sz="0" w:space="0" w:color="auto"/>
                <w:right w:val="none" w:sz="0" w:space="0" w:color="auto"/>
              </w:divBdr>
            </w:div>
            <w:div w:id="1711299285">
              <w:marLeft w:val="0"/>
              <w:marRight w:val="0"/>
              <w:marTop w:val="0"/>
              <w:marBottom w:val="0"/>
              <w:divBdr>
                <w:top w:val="none" w:sz="0" w:space="0" w:color="auto"/>
                <w:left w:val="none" w:sz="0" w:space="0" w:color="auto"/>
                <w:bottom w:val="none" w:sz="0" w:space="0" w:color="auto"/>
                <w:right w:val="none" w:sz="0" w:space="0" w:color="auto"/>
              </w:divBdr>
            </w:div>
            <w:div w:id="1046105640">
              <w:marLeft w:val="0"/>
              <w:marRight w:val="0"/>
              <w:marTop w:val="0"/>
              <w:marBottom w:val="0"/>
              <w:divBdr>
                <w:top w:val="none" w:sz="0" w:space="0" w:color="auto"/>
                <w:left w:val="none" w:sz="0" w:space="0" w:color="auto"/>
                <w:bottom w:val="none" w:sz="0" w:space="0" w:color="auto"/>
                <w:right w:val="none" w:sz="0" w:space="0" w:color="auto"/>
              </w:divBdr>
            </w:div>
            <w:div w:id="14769982">
              <w:marLeft w:val="0"/>
              <w:marRight w:val="0"/>
              <w:marTop w:val="0"/>
              <w:marBottom w:val="0"/>
              <w:divBdr>
                <w:top w:val="none" w:sz="0" w:space="0" w:color="auto"/>
                <w:left w:val="none" w:sz="0" w:space="0" w:color="auto"/>
                <w:bottom w:val="none" w:sz="0" w:space="0" w:color="auto"/>
                <w:right w:val="none" w:sz="0" w:space="0" w:color="auto"/>
              </w:divBdr>
            </w:div>
            <w:div w:id="70543657">
              <w:marLeft w:val="0"/>
              <w:marRight w:val="0"/>
              <w:marTop w:val="0"/>
              <w:marBottom w:val="0"/>
              <w:divBdr>
                <w:top w:val="none" w:sz="0" w:space="0" w:color="auto"/>
                <w:left w:val="none" w:sz="0" w:space="0" w:color="auto"/>
                <w:bottom w:val="none" w:sz="0" w:space="0" w:color="auto"/>
                <w:right w:val="none" w:sz="0" w:space="0" w:color="auto"/>
              </w:divBdr>
            </w:div>
            <w:div w:id="1779175665">
              <w:marLeft w:val="0"/>
              <w:marRight w:val="0"/>
              <w:marTop w:val="0"/>
              <w:marBottom w:val="0"/>
              <w:divBdr>
                <w:top w:val="none" w:sz="0" w:space="0" w:color="auto"/>
                <w:left w:val="none" w:sz="0" w:space="0" w:color="auto"/>
                <w:bottom w:val="none" w:sz="0" w:space="0" w:color="auto"/>
                <w:right w:val="none" w:sz="0" w:space="0" w:color="auto"/>
              </w:divBdr>
            </w:div>
            <w:div w:id="102115664">
              <w:marLeft w:val="0"/>
              <w:marRight w:val="0"/>
              <w:marTop w:val="0"/>
              <w:marBottom w:val="0"/>
              <w:divBdr>
                <w:top w:val="none" w:sz="0" w:space="0" w:color="auto"/>
                <w:left w:val="none" w:sz="0" w:space="0" w:color="auto"/>
                <w:bottom w:val="none" w:sz="0" w:space="0" w:color="auto"/>
                <w:right w:val="none" w:sz="0" w:space="0" w:color="auto"/>
              </w:divBdr>
            </w:div>
            <w:div w:id="107240851">
              <w:marLeft w:val="0"/>
              <w:marRight w:val="0"/>
              <w:marTop w:val="0"/>
              <w:marBottom w:val="0"/>
              <w:divBdr>
                <w:top w:val="none" w:sz="0" w:space="0" w:color="auto"/>
                <w:left w:val="none" w:sz="0" w:space="0" w:color="auto"/>
                <w:bottom w:val="none" w:sz="0" w:space="0" w:color="auto"/>
                <w:right w:val="none" w:sz="0" w:space="0" w:color="auto"/>
              </w:divBdr>
            </w:div>
            <w:div w:id="1825507047">
              <w:marLeft w:val="0"/>
              <w:marRight w:val="0"/>
              <w:marTop w:val="0"/>
              <w:marBottom w:val="0"/>
              <w:divBdr>
                <w:top w:val="none" w:sz="0" w:space="0" w:color="auto"/>
                <w:left w:val="none" w:sz="0" w:space="0" w:color="auto"/>
                <w:bottom w:val="none" w:sz="0" w:space="0" w:color="auto"/>
                <w:right w:val="none" w:sz="0" w:space="0" w:color="auto"/>
              </w:divBdr>
            </w:div>
            <w:div w:id="1260019731">
              <w:marLeft w:val="0"/>
              <w:marRight w:val="0"/>
              <w:marTop w:val="0"/>
              <w:marBottom w:val="0"/>
              <w:divBdr>
                <w:top w:val="none" w:sz="0" w:space="0" w:color="auto"/>
                <w:left w:val="none" w:sz="0" w:space="0" w:color="auto"/>
                <w:bottom w:val="none" w:sz="0" w:space="0" w:color="auto"/>
                <w:right w:val="none" w:sz="0" w:space="0" w:color="auto"/>
              </w:divBdr>
            </w:div>
            <w:div w:id="1664360473">
              <w:marLeft w:val="0"/>
              <w:marRight w:val="0"/>
              <w:marTop w:val="0"/>
              <w:marBottom w:val="0"/>
              <w:divBdr>
                <w:top w:val="none" w:sz="0" w:space="0" w:color="auto"/>
                <w:left w:val="none" w:sz="0" w:space="0" w:color="auto"/>
                <w:bottom w:val="none" w:sz="0" w:space="0" w:color="auto"/>
                <w:right w:val="none" w:sz="0" w:space="0" w:color="auto"/>
              </w:divBdr>
            </w:div>
            <w:div w:id="2084836448">
              <w:marLeft w:val="0"/>
              <w:marRight w:val="0"/>
              <w:marTop w:val="0"/>
              <w:marBottom w:val="0"/>
              <w:divBdr>
                <w:top w:val="none" w:sz="0" w:space="0" w:color="auto"/>
                <w:left w:val="none" w:sz="0" w:space="0" w:color="auto"/>
                <w:bottom w:val="none" w:sz="0" w:space="0" w:color="auto"/>
                <w:right w:val="none" w:sz="0" w:space="0" w:color="auto"/>
              </w:divBdr>
            </w:div>
            <w:div w:id="1100877056">
              <w:marLeft w:val="0"/>
              <w:marRight w:val="0"/>
              <w:marTop w:val="0"/>
              <w:marBottom w:val="0"/>
              <w:divBdr>
                <w:top w:val="none" w:sz="0" w:space="0" w:color="auto"/>
                <w:left w:val="none" w:sz="0" w:space="0" w:color="auto"/>
                <w:bottom w:val="none" w:sz="0" w:space="0" w:color="auto"/>
                <w:right w:val="none" w:sz="0" w:space="0" w:color="auto"/>
              </w:divBdr>
            </w:div>
            <w:div w:id="886990768">
              <w:marLeft w:val="0"/>
              <w:marRight w:val="0"/>
              <w:marTop w:val="0"/>
              <w:marBottom w:val="0"/>
              <w:divBdr>
                <w:top w:val="none" w:sz="0" w:space="0" w:color="auto"/>
                <w:left w:val="none" w:sz="0" w:space="0" w:color="auto"/>
                <w:bottom w:val="none" w:sz="0" w:space="0" w:color="auto"/>
                <w:right w:val="none" w:sz="0" w:space="0" w:color="auto"/>
              </w:divBdr>
            </w:div>
            <w:div w:id="1945459901">
              <w:marLeft w:val="0"/>
              <w:marRight w:val="0"/>
              <w:marTop w:val="0"/>
              <w:marBottom w:val="0"/>
              <w:divBdr>
                <w:top w:val="none" w:sz="0" w:space="0" w:color="auto"/>
                <w:left w:val="none" w:sz="0" w:space="0" w:color="auto"/>
                <w:bottom w:val="none" w:sz="0" w:space="0" w:color="auto"/>
                <w:right w:val="none" w:sz="0" w:space="0" w:color="auto"/>
              </w:divBdr>
            </w:div>
            <w:div w:id="1446122409">
              <w:marLeft w:val="0"/>
              <w:marRight w:val="0"/>
              <w:marTop w:val="0"/>
              <w:marBottom w:val="0"/>
              <w:divBdr>
                <w:top w:val="none" w:sz="0" w:space="0" w:color="auto"/>
                <w:left w:val="none" w:sz="0" w:space="0" w:color="auto"/>
                <w:bottom w:val="none" w:sz="0" w:space="0" w:color="auto"/>
                <w:right w:val="none" w:sz="0" w:space="0" w:color="auto"/>
              </w:divBdr>
            </w:div>
            <w:div w:id="976036251">
              <w:marLeft w:val="0"/>
              <w:marRight w:val="0"/>
              <w:marTop w:val="0"/>
              <w:marBottom w:val="0"/>
              <w:divBdr>
                <w:top w:val="none" w:sz="0" w:space="0" w:color="auto"/>
                <w:left w:val="none" w:sz="0" w:space="0" w:color="auto"/>
                <w:bottom w:val="none" w:sz="0" w:space="0" w:color="auto"/>
                <w:right w:val="none" w:sz="0" w:space="0" w:color="auto"/>
              </w:divBdr>
            </w:div>
            <w:div w:id="1444378824">
              <w:marLeft w:val="0"/>
              <w:marRight w:val="0"/>
              <w:marTop w:val="0"/>
              <w:marBottom w:val="0"/>
              <w:divBdr>
                <w:top w:val="none" w:sz="0" w:space="0" w:color="auto"/>
                <w:left w:val="none" w:sz="0" w:space="0" w:color="auto"/>
                <w:bottom w:val="none" w:sz="0" w:space="0" w:color="auto"/>
                <w:right w:val="none" w:sz="0" w:space="0" w:color="auto"/>
              </w:divBdr>
            </w:div>
            <w:div w:id="1213231505">
              <w:marLeft w:val="0"/>
              <w:marRight w:val="0"/>
              <w:marTop w:val="0"/>
              <w:marBottom w:val="0"/>
              <w:divBdr>
                <w:top w:val="none" w:sz="0" w:space="0" w:color="auto"/>
                <w:left w:val="none" w:sz="0" w:space="0" w:color="auto"/>
                <w:bottom w:val="none" w:sz="0" w:space="0" w:color="auto"/>
                <w:right w:val="none" w:sz="0" w:space="0" w:color="auto"/>
              </w:divBdr>
            </w:div>
            <w:div w:id="1768648137">
              <w:marLeft w:val="0"/>
              <w:marRight w:val="0"/>
              <w:marTop w:val="0"/>
              <w:marBottom w:val="0"/>
              <w:divBdr>
                <w:top w:val="none" w:sz="0" w:space="0" w:color="auto"/>
                <w:left w:val="none" w:sz="0" w:space="0" w:color="auto"/>
                <w:bottom w:val="none" w:sz="0" w:space="0" w:color="auto"/>
                <w:right w:val="none" w:sz="0" w:space="0" w:color="auto"/>
              </w:divBdr>
            </w:div>
            <w:div w:id="1843666852">
              <w:marLeft w:val="0"/>
              <w:marRight w:val="0"/>
              <w:marTop w:val="0"/>
              <w:marBottom w:val="0"/>
              <w:divBdr>
                <w:top w:val="none" w:sz="0" w:space="0" w:color="auto"/>
                <w:left w:val="none" w:sz="0" w:space="0" w:color="auto"/>
                <w:bottom w:val="none" w:sz="0" w:space="0" w:color="auto"/>
                <w:right w:val="none" w:sz="0" w:space="0" w:color="auto"/>
              </w:divBdr>
            </w:div>
            <w:div w:id="1997026025">
              <w:marLeft w:val="0"/>
              <w:marRight w:val="0"/>
              <w:marTop w:val="0"/>
              <w:marBottom w:val="0"/>
              <w:divBdr>
                <w:top w:val="none" w:sz="0" w:space="0" w:color="auto"/>
                <w:left w:val="none" w:sz="0" w:space="0" w:color="auto"/>
                <w:bottom w:val="none" w:sz="0" w:space="0" w:color="auto"/>
                <w:right w:val="none" w:sz="0" w:space="0" w:color="auto"/>
              </w:divBdr>
            </w:div>
            <w:div w:id="912011873">
              <w:marLeft w:val="0"/>
              <w:marRight w:val="0"/>
              <w:marTop w:val="0"/>
              <w:marBottom w:val="0"/>
              <w:divBdr>
                <w:top w:val="none" w:sz="0" w:space="0" w:color="auto"/>
                <w:left w:val="none" w:sz="0" w:space="0" w:color="auto"/>
                <w:bottom w:val="none" w:sz="0" w:space="0" w:color="auto"/>
                <w:right w:val="none" w:sz="0" w:space="0" w:color="auto"/>
              </w:divBdr>
            </w:div>
            <w:div w:id="1255238959">
              <w:marLeft w:val="0"/>
              <w:marRight w:val="0"/>
              <w:marTop w:val="0"/>
              <w:marBottom w:val="0"/>
              <w:divBdr>
                <w:top w:val="none" w:sz="0" w:space="0" w:color="auto"/>
                <w:left w:val="none" w:sz="0" w:space="0" w:color="auto"/>
                <w:bottom w:val="none" w:sz="0" w:space="0" w:color="auto"/>
                <w:right w:val="none" w:sz="0" w:space="0" w:color="auto"/>
              </w:divBdr>
            </w:div>
            <w:div w:id="1325205290">
              <w:marLeft w:val="0"/>
              <w:marRight w:val="0"/>
              <w:marTop w:val="0"/>
              <w:marBottom w:val="0"/>
              <w:divBdr>
                <w:top w:val="none" w:sz="0" w:space="0" w:color="auto"/>
                <w:left w:val="none" w:sz="0" w:space="0" w:color="auto"/>
                <w:bottom w:val="none" w:sz="0" w:space="0" w:color="auto"/>
                <w:right w:val="none" w:sz="0" w:space="0" w:color="auto"/>
              </w:divBdr>
            </w:div>
            <w:div w:id="180920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38240">
      <w:bodyDiv w:val="1"/>
      <w:marLeft w:val="0"/>
      <w:marRight w:val="0"/>
      <w:marTop w:val="0"/>
      <w:marBottom w:val="0"/>
      <w:divBdr>
        <w:top w:val="none" w:sz="0" w:space="0" w:color="auto"/>
        <w:left w:val="none" w:sz="0" w:space="0" w:color="auto"/>
        <w:bottom w:val="none" w:sz="0" w:space="0" w:color="auto"/>
        <w:right w:val="none" w:sz="0" w:space="0" w:color="auto"/>
      </w:divBdr>
      <w:divsChild>
        <w:div w:id="1821341475">
          <w:marLeft w:val="0"/>
          <w:marRight w:val="0"/>
          <w:marTop w:val="0"/>
          <w:marBottom w:val="0"/>
          <w:divBdr>
            <w:top w:val="none" w:sz="0" w:space="0" w:color="auto"/>
            <w:left w:val="none" w:sz="0" w:space="0" w:color="auto"/>
            <w:bottom w:val="none" w:sz="0" w:space="0" w:color="auto"/>
            <w:right w:val="none" w:sz="0" w:space="0" w:color="auto"/>
          </w:divBdr>
        </w:div>
      </w:divsChild>
    </w:div>
    <w:div w:id="937103305">
      <w:bodyDiv w:val="1"/>
      <w:marLeft w:val="0"/>
      <w:marRight w:val="0"/>
      <w:marTop w:val="0"/>
      <w:marBottom w:val="0"/>
      <w:divBdr>
        <w:top w:val="none" w:sz="0" w:space="0" w:color="auto"/>
        <w:left w:val="none" w:sz="0" w:space="0" w:color="auto"/>
        <w:bottom w:val="none" w:sz="0" w:space="0" w:color="auto"/>
        <w:right w:val="none" w:sz="0" w:space="0" w:color="auto"/>
      </w:divBdr>
      <w:divsChild>
        <w:div w:id="1439135587">
          <w:marLeft w:val="0"/>
          <w:marRight w:val="0"/>
          <w:marTop w:val="0"/>
          <w:marBottom w:val="0"/>
          <w:divBdr>
            <w:top w:val="none" w:sz="0" w:space="0" w:color="auto"/>
            <w:left w:val="none" w:sz="0" w:space="0" w:color="auto"/>
            <w:bottom w:val="none" w:sz="0" w:space="0" w:color="auto"/>
            <w:right w:val="none" w:sz="0" w:space="0" w:color="auto"/>
          </w:divBdr>
          <w:divsChild>
            <w:div w:id="2116053056">
              <w:marLeft w:val="0"/>
              <w:marRight w:val="0"/>
              <w:marTop w:val="0"/>
              <w:marBottom w:val="0"/>
              <w:divBdr>
                <w:top w:val="none" w:sz="0" w:space="0" w:color="auto"/>
                <w:left w:val="none" w:sz="0" w:space="0" w:color="auto"/>
                <w:bottom w:val="none" w:sz="0" w:space="0" w:color="auto"/>
                <w:right w:val="none" w:sz="0" w:space="0" w:color="auto"/>
              </w:divBdr>
            </w:div>
            <w:div w:id="148063589">
              <w:marLeft w:val="0"/>
              <w:marRight w:val="0"/>
              <w:marTop w:val="0"/>
              <w:marBottom w:val="0"/>
              <w:divBdr>
                <w:top w:val="none" w:sz="0" w:space="0" w:color="auto"/>
                <w:left w:val="none" w:sz="0" w:space="0" w:color="auto"/>
                <w:bottom w:val="none" w:sz="0" w:space="0" w:color="auto"/>
                <w:right w:val="none" w:sz="0" w:space="0" w:color="auto"/>
              </w:divBdr>
            </w:div>
            <w:div w:id="1164321954">
              <w:marLeft w:val="0"/>
              <w:marRight w:val="0"/>
              <w:marTop w:val="0"/>
              <w:marBottom w:val="0"/>
              <w:divBdr>
                <w:top w:val="none" w:sz="0" w:space="0" w:color="auto"/>
                <w:left w:val="none" w:sz="0" w:space="0" w:color="auto"/>
                <w:bottom w:val="none" w:sz="0" w:space="0" w:color="auto"/>
                <w:right w:val="none" w:sz="0" w:space="0" w:color="auto"/>
              </w:divBdr>
            </w:div>
            <w:div w:id="1852792591">
              <w:marLeft w:val="0"/>
              <w:marRight w:val="0"/>
              <w:marTop w:val="0"/>
              <w:marBottom w:val="0"/>
              <w:divBdr>
                <w:top w:val="none" w:sz="0" w:space="0" w:color="auto"/>
                <w:left w:val="none" w:sz="0" w:space="0" w:color="auto"/>
                <w:bottom w:val="none" w:sz="0" w:space="0" w:color="auto"/>
                <w:right w:val="none" w:sz="0" w:space="0" w:color="auto"/>
              </w:divBdr>
            </w:div>
            <w:div w:id="1729842028">
              <w:marLeft w:val="0"/>
              <w:marRight w:val="0"/>
              <w:marTop w:val="0"/>
              <w:marBottom w:val="0"/>
              <w:divBdr>
                <w:top w:val="none" w:sz="0" w:space="0" w:color="auto"/>
                <w:left w:val="none" w:sz="0" w:space="0" w:color="auto"/>
                <w:bottom w:val="none" w:sz="0" w:space="0" w:color="auto"/>
                <w:right w:val="none" w:sz="0" w:space="0" w:color="auto"/>
              </w:divBdr>
            </w:div>
            <w:div w:id="27488601">
              <w:marLeft w:val="0"/>
              <w:marRight w:val="0"/>
              <w:marTop w:val="0"/>
              <w:marBottom w:val="0"/>
              <w:divBdr>
                <w:top w:val="none" w:sz="0" w:space="0" w:color="auto"/>
                <w:left w:val="none" w:sz="0" w:space="0" w:color="auto"/>
                <w:bottom w:val="none" w:sz="0" w:space="0" w:color="auto"/>
                <w:right w:val="none" w:sz="0" w:space="0" w:color="auto"/>
              </w:divBdr>
            </w:div>
            <w:div w:id="177550608">
              <w:marLeft w:val="0"/>
              <w:marRight w:val="0"/>
              <w:marTop w:val="0"/>
              <w:marBottom w:val="0"/>
              <w:divBdr>
                <w:top w:val="none" w:sz="0" w:space="0" w:color="auto"/>
                <w:left w:val="none" w:sz="0" w:space="0" w:color="auto"/>
                <w:bottom w:val="none" w:sz="0" w:space="0" w:color="auto"/>
                <w:right w:val="none" w:sz="0" w:space="0" w:color="auto"/>
              </w:divBdr>
            </w:div>
            <w:div w:id="1272588430">
              <w:marLeft w:val="0"/>
              <w:marRight w:val="0"/>
              <w:marTop w:val="0"/>
              <w:marBottom w:val="0"/>
              <w:divBdr>
                <w:top w:val="none" w:sz="0" w:space="0" w:color="auto"/>
                <w:left w:val="none" w:sz="0" w:space="0" w:color="auto"/>
                <w:bottom w:val="none" w:sz="0" w:space="0" w:color="auto"/>
                <w:right w:val="none" w:sz="0" w:space="0" w:color="auto"/>
              </w:divBdr>
            </w:div>
            <w:div w:id="1807821532">
              <w:marLeft w:val="0"/>
              <w:marRight w:val="0"/>
              <w:marTop w:val="0"/>
              <w:marBottom w:val="0"/>
              <w:divBdr>
                <w:top w:val="none" w:sz="0" w:space="0" w:color="auto"/>
                <w:left w:val="none" w:sz="0" w:space="0" w:color="auto"/>
                <w:bottom w:val="none" w:sz="0" w:space="0" w:color="auto"/>
                <w:right w:val="none" w:sz="0" w:space="0" w:color="auto"/>
              </w:divBdr>
            </w:div>
            <w:div w:id="1433628904">
              <w:marLeft w:val="0"/>
              <w:marRight w:val="0"/>
              <w:marTop w:val="0"/>
              <w:marBottom w:val="0"/>
              <w:divBdr>
                <w:top w:val="none" w:sz="0" w:space="0" w:color="auto"/>
                <w:left w:val="none" w:sz="0" w:space="0" w:color="auto"/>
                <w:bottom w:val="none" w:sz="0" w:space="0" w:color="auto"/>
                <w:right w:val="none" w:sz="0" w:space="0" w:color="auto"/>
              </w:divBdr>
            </w:div>
            <w:div w:id="401023419">
              <w:marLeft w:val="0"/>
              <w:marRight w:val="0"/>
              <w:marTop w:val="0"/>
              <w:marBottom w:val="0"/>
              <w:divBdr>
                <w:top w:val="none" w:sz="0" w:space="0" w:color="auto"/>
                <w:left w:val="none" w:sz="0" w:space="0" w:color="auto"/>
                <w:bottom w:val="none" w:sz="0" w:space="0" w:color="auto"/>
                <w:right w:val="none" w:sz="0" w:space="0" w:color="auto"/>
              </w:divBdr>
            </w:div>
            <w:div w:id="284430221">
              <w:marLeft w:val="0"/>
              <w:marRight w:val="0"/>
              <w:marTop w:val="0"/>
              <w:marBottom w:val="0"/>
              <w:divBdr>
                <w:top w:val="none" w:sz="0" w:space="0" w:color="auto"/>
                <w:left w:val="none" w:sz="0" w:space="0" w:color="auto"/>
                <w:bottom w:val="none" w:sz="0" w:space="0" w:color="auto"/>
                <w:right w:val="none" w:sz="0" w:space="0" w:color="auto"/>
              </w:divBdr>
            </w:div>
            <w:div w:id="319966809">
              <w:marLeft w:val="0"/>
              <w:marRight w:val="0"/>
              <w:marTop w:val="0"/>
              <w:marBottom w:val="0"/>
              <w:divBdr>
                <w:top w:val="none" w:sz="0" w:space="0" w:color="auto"/>
                <w:left w:val="none" w:sz="0" w:space="0" w:color="auto"/>
                <w:bottom w:val="none" w:sz="0" w:space="0" w:color="auto"/>
                <w:right w:val="none" w:sz="0" w:space="0" w:color="auto"/>
              </w:divBdr>
            </w:div>
            <w:div w:id="1529099751">
              <w:marLeft w:val="0"/>
              <w:marRight w:val="0"/>
              <w:marTop w:val="0"/>
              <w:marBottom w:val="0"/>
              <w:divBdr>
                <w:top w:val="none" w:sz="0" w:space="0" w:color="auto"/>
                <w:left w:val="none" w:sz="0" w:space="0" w:color="auto"/>
                <w:bottom w:val="none" w:sz="0" w:space="0" w:color="auto"/>
                <w:right w:val="none" w:sz="0" w:space="0" w:color="auto"/>
              </w:divBdr>
            </w:div>
            <w:div w:id="1987708429">
              <w:marLeft w:val="0"/>
              <w:marRight w:val="0"/>
              <w:marTop w:val="0"/>
              <w:marBottom w:val="0"/>
              <w:divBdr>
                <w:top w:val="none" w:sz="0" w:space="0" w:color="auto"/>
                <w:left w:val="none" w:sz="0" w:space="0" w:color="auto"/>
                <w:bottom w:val="none" w:sz="0" w:space="0" w:color="auto"/>
                <w:right w:val="none" w:sz="0" w:space="0" w:color="auto"/>
              </w:divBdr>
            </w:div>
            <w:div w:id="640966512">
              <w:marLeft w:val="0"/>
              <w:marRight w:val="0"/>
              <w:marTop w:val="0"/>
              <w:marBottom w:val="0"/>
              <w:divBdr>
                <w:top w:val="none" w:sz="0" w:space="0" w:color="auto"/>
                <w:left w:val="none" w:sz="0" w:space="0" w:color="auto"/>
                <w:bottom w:val="none" w:sz="0" w:space="0" w:color="auto"/>
                <w:right w:val="none" w:sz="0" w:space="0" w:color="auto"/>
              </w:divBdr>
            </w:div>
            <w:div w:id="1789278946">
              <w:marLeft w:val="0"/>
              <w:marRight w:val="0"/>
              <w:marTop w:val="0"/>
              <w:marBottom w:val="0"/>
              <w:divBdr>
                <w:top w:val="none" w:sz="0" w:space="0" w:color="auto"/>
                <w:left w:val="none" w:sz="0" w:space="0" w:color="auto"/>
                <w:bottom w:val="none" w:sz="0" w:space="0" w:color="auto"/>
                <w:right w:val="none" w:sz="0" w:space="0" w:color="auto"/>
              </w:divBdr>
            </w:div>
            <w:div w:id="427388039">
              <w:marLeft w:val="0"/>
              <w:marRight w:val="0"/>
              <w:marTop w:val="0"/>
              <w:marBottom w:val="0"/>
              <w:divBdr>
                <w:top w:val="none" w:sz="0" w:space="0" w:color="auto"/>
                <w:left w:val="none" w:sz="0" w:space="0" w:color="auto"/>
                <w:bottom w:val="none" w:sz="0" w:space="0" w:color="auto"/>
                <w:right w:val="none" w:sz="0" w:space="0" w:color="auto"/>
              </w:divBdr>
            </w:div>
            <w:div w:id="252666935">
              <w:marLeft w:val="0"/>
              <w:marRight w:val="0"/>
              <w:marTop w:val="0"/>
              <w:marBottom w:val="0"/>
              <w:divBdr>
                <w:top w:val="none" w:sz="0" w:space="0" w:color="auto"/>
                <w:left w:val="none" w:sz="0" w:space="0" w:color="auto"/>
                <w:bottom w:val="none" w:sz="0" w:space="0" w:color="auto"/>
                <w:right w:val="none" w:sz="0" w:space="0" w:color="auto"/>
              </w:divBdr>
            </w:div>
            <w:div w:id="1038319569">
              <w:marLeft w:val="0"/>
              <w:marRight w:val="0"/>
              <w:marTop w:val="0"/>
              <w:marBottom w:val="0"/>
              <w:divBdr>
                <w:top w:val="none" w:sz="0" w:space="0" w:color="auto"/>
                <w:left w:val="none" w:sz="0" w:space="0" w:color="auto"/>
                <w:bottom w:val="none" w:sz="0" w:space="0" w:color="auto"/>
                <w:right w:val="none" w:sz="0" w:space="0" w:color="auto"/>
              </w:divBdr>
            </w:div>
            <w:div w:id="480393513">
              <w:marLeft w:val="0"/>
              <w:marRight w:val="0"/>
              <w:marTop w:val="0"/>
              <w:marBottom w:val="0"/>
              <w:divBdr>
                <w:top w:val="none" w:sz="0" w:space="0" w:color="auto"/>
                <w:left w:val="none" w:sz="0" w:space="0" w:color="auto"/>
                <w:bottom w:val="none" w:sz="0" w:space="0" w:color="auto"/>
                <w:right w:val="none" w:sz="0" w:space="0" w:color="auto"/>
              </w:divBdr>
            </w:div>
            <w:div w:id="2005353447">
              <w:marLeft w:val="0"/>
              <w:marRight w:val="0"/>
              <w:marTop w:val="0"/>
              <w:marBottom w:val="0"/>
              <w:divBdr>
                <w:top w:val="none" w:sz="0" w:space="0" w:color="auto"/>
                <w:left w:val="none" w:sz="0" w:space="0" w:color="auto"/>
                <w:bottom w:val="none" w:sz="0" w:space="0" w:color="auto"/>
                <w:right w:val="none" w:sz="0" w:space="0" w:color="auto"/>
              </w:divBdr>
            </w:div>
            <w:div w:id="2137988406">
              <w:marLeft w:val="0"/>
              <w:marRight w:val="0"/>
              <w:marTop w:val="0"/>
              <w:marBottom w:val="0"/>
              <w:divBdr>
                <w:top w:val="none" w:sz="0" w:space="0" w:color="auto"/>
                <w:left w:val="none" w:sz="0" w:space="0" w:color="auto"/>
                <w:bottom w:val="none" w:sz="0" w:space="0" w:color="auto"/>
                <w:right w:val="none" w:sz="0" w:space="0" w:color="auto"/>
              </w:divBdr>
            </w:div>
            <w:div w:id="849176737">
              <w:marLeft w:val="0"/>
              <w:marRight w:val="0"/>
              <w:marTop w:val="0"/>
              <w:marBottom w:val="0"/>
              <w:divBdr>
                <w:top w:val="none" w:sz="0" w:space="0" w:color="auto"/>
                <w:left w:val="none" w:sz="0" w:space="0" w:color="auto"/>
                <w:bottom w:val="none" w:sz="0" w:space="0" w:color="auto"/>
                <w:right w:val="none" w:sz="0" w:space="0" w:color="auto"/>
              </w:divBdr>
            </w:div>
            <w:div w:id="500702624">
              <w:marLeft w:val="0"/>
              <w:marRight w:val="0"/>
              <w:marTop w:val="0"/>
              <w:marBottom w:val="0"/>
              <w:divBdr>
                <w:top w:val="none" w:sz="0" w:space="0" w:color="auto"/>
                <w:left w:val="none" w:sz="0" w:space="0" w:color="auto"/>
                <w:bottom w:val="none" w:sz="0" w:space="0" w:color="auto"/>
                <w:right w:val="none" w:sz="0" w:space="0" w:color="auto"/>
              </w:divBdr>
            </w:div>
            <w:div w:id="371662335">
              <w:marLeft w:val="0"/>
              <w:marRight w:val="0"/>
              <w:marTop w:val="0"/>
              <w:marBottom w:val="0"/>
              <w:divBdr>
                <w:top w:val="none" w:sz="0" w:space="0" w:color="auto"/>
                <w:left w:val="none" w:sz="0" w:space="0" w:color="auto"/>
                <w:bottom w:val="none" w:sz="0" w:space="0" w:color="auto"/>
                <w:right w:val="none" w:sz="0" w:space="0" w:color="auto"/>
              </w:divBdr>
            </w:div>
            <w:div w:id="1387996407">
              <w:marLeft w:val="0"/>
              <w:marRight w:val="0"/>
              <w:marTop w:val="0"/>
              <w:marBottom w:val="0"/>
              <w:divBdr>
                <w:top w:val="none" w:sz="0" w:space="0" w:color="auto"/>
                <w:left w:val="none" w:sz="0" w:space="0" w:color="auto"/>
                <w:bottom w:val="none" w:sz="0" w:space="0" w:color="auto"/>
                <w:right w:val="none" w:sz="0" w:space="0" w:color="auto"/>
              </w:divBdr>
            </w:div>
            <w:div w:id="598874691">
              <w:marLeft w:val="0"/>
              <w:marRight w:val="0"/>
              <w:marTop w:val="0"/>
              <w:marBottom w:val="0"/>
              <w:divBdr>
                <w:top w:val="none" w:sz="0" w:space="0" w:color="auto"/>
                <w:left w:val="none" w:sz="0" w:space="0" w:color="auto"/>
                <w:bottom w:val="none" w:sz="0" w:space="0" w:color="auto"/>
                <w:right w:val="none" w:sz="0" w:space="0" w:color="auto"/>
              </w:divBdr>
            </w:div>
            <w:div w:id="178395813">
              <w:marLeft w:val="0"/>
              <w:marRight w:val="0"/>
              <w:marTop w:val="0"/>
              <w:marBottom w:val="0"/>
              <w:divBdr>
                <w:top w:val="none" w:sz="0" w:space="0" w:color="auto"/>
                <w:left w:val="none" w:sz="0" w:space="0" w:color="auto"/>
                <w:bottom w:val="none" w:sz="0" w:space="0" w:color="auto"/>
                <w:right w:val="none" w:sz="0" w:space="0" w:color="auto"/>
              </w:divBdr>
            </w:div>
            <w:div w:id="1152674021">
              <w:marLeft w:val="0"/>
              <w:marRight w:val="0"/>
              <w:marTop w:val="0"/>
              <w:marBottom w:val="0"/>
              <w:divBdr>
                <w:top w:val="none" w:sz="0" w:space="0" w:color="auto"/>
                <w:left w:val="none" w:sz="0" w:space="0" w:color="auto"/>
                <w:bottom w:val="none" w:sz="0" w:space="0" w:color="auto"/>
                <w:right w:val="none" w:sz="0" w:space="0" w:color="auto"/>
              </w:divBdr>
            </w:div>
            <w:div w:id="1253583134">
              <w:marLeft w:val="0"/>
              <w:marRight w:val="0"/>
              <w:marTop w:val="0"/>
              <w:marBottom w:val="0"/>
              <w:divBdr>
                <w:top w:val="none" w:sz="0" w:space="0" w:color="auto"/>
                <w:left w:val="none" w:sz="0" w:space="0" w:color="auto"/>
                <w:bottom w:val="none" w:sz="0" w:space="0" w:color="auto"/>
                <w:right w:val="none" w:sz="0" w:space="0" w:color="auto"/>
              </w:divBdr>
            </w:div>
            <w:div w:id="2033918149">
              <w:marLeft w:val="0"/>
              <w:marRight w:val="0"/>
              <w:marTop w:val="0"/>
              <w:marBottom w:val="0"/>
              <w:divBdr>
                <w:top w:val="none" w:sz="0" w:space="0" w:color="auto"/>
                <w:left w:val="none" w:sz="0" w:space="0" w:color="auto"/>
                <w:bottom w:val="none" w:sz="0" w:space="0" w:color="auto"/>
                <w:right w:val="none" w:sz="0" w:space="0" w:color="auto"/>
              </w:divBdr>
            </w:div>
            <w:div w:id="693269171">
              <w:marLeft w:val="0"/>
              <w:marRight w:val="0"/>
              <w:marTop w:val="0"/>
              <w:marBottom w:val="0"/>
              <w:divBdr>
                <w:top w:val="none" w:sz="0" w:space="0" w:color="auto"/>
                <w:left w:val="none" w:sz="0" w:space="0" w:color="auto"/>
                <w:bottom w:val="none" w:sz="0" w:space="0" w:color="auto"/>
                <w:right w:val="none" w:sz="0" w:space="0" w:color="auto"/>
              </w:divBdr>
            </w:div>
            <w:div w:id="1870604039">
              <w:marLeft w:val="0"/>
              <w:marRight w:val="0"/>
              <w:marTop w:val="0"/>
              <w:marBottom w:val="0"/>
              <w:divBdr>
                <w:top w:val="none" w:sz="0" w:space="0" w:color="auto"/>
                <w:left w:val="none" w:sz="0" w:space="0" w:color="auto"/>
                <w:bottom w:val="none" w:sz="0" w:space="0" w:color="auto"/>
                <w:right w:val="none" w:sz="0" w:space="0" w:color="auto"/>
              </w:divBdr>
            </w:div>
            <w:div w:id="1272321020">
              <w:marLeft w:val="0"/>
              <w:marRight w:val="0"/>
              <w:marTop w:val="0"/>
              <w:marBottom w:val="0"/>
              <w:divBdr>
                <w:top w:val="none" w:sz="0" w:space="0" w:color="auto"/>
                <w:left w:val="none" w:sz="0" w:space="0" w:color="auto"/>
                <w:bottom w:val="none" w:sz="0" w:space="0" w:color="auto"/>
                <w:right w:val="none" w:sz="0" w:space="0" w:color="auto"/>
              </w:divBdr>
            </w:div>
            <w:div w:id="862940221">
              <w:marLeft w:val="0"/>
              <w:marRight w:val="0"/>
              <w:marTop w:val="0"/>
              <w:marBottom w:val="0"/>
              <w:divBdr>
                <w:top w:val="none" w:sz="0" w:space="0" w:color="auto"/>
                <w:left w:val="none" w:sz="0" w:space="0" w:color="auto"/>
                <w:bottom w:val="none" w:sz="0" w:space="0" w:color="auto"/>
                <w:right w:val="none" w:sz="0" w:space="0" w:color="auto"/>
              </w:divBdr>
            </w:div>
            <w:div w:id="46805507">
              <w:marLeft w:val="0"/>
              <w:marRight w:val="0"/>
              <w:marTop w:val="0"/>
              <w:marBottom w:val="0"/>
              <w:divBdr>
                <w:top w:val="none" w:sz="0" w:space="0" w:color="auto"/>
                <w:left w:val="none" w:sz="0" w:space="0" w:color="auto"/>
                <w:bottom w:val="none" w:sz="0" w:space="0" w:color="auto"/>
                <w:right w:val="none" w:sz="0" w:space="0" w:color="auto"/>
              </w:divBdr>
            </w:div>
            <w:div w:id="1180923539">
              <w:marLeft w:val="0"/>
              <w:marRight w:val="0"/>
              <w:marTop w:val="0"/>
              <w:marBottom w:val="0"/>
              <w:divBdr>
                <w:top w:val="none" w:sz="0" w:space="0" w:color="auto"/>
                <w:left w:val="none" w:sz="0" w:space="0" w:color="auto"/>
                <w:bottom w:val="none" w:sz="0" w:space="0" w:color="auto"/>
                <w:right w:val="none" w:sz="0" w:space="0" w:color="auto"/>
              </w:divBdr>
            </w:div>
            <w:div w:id="208958673">
              <w:marLeft w:val="0"/>
              <w:marRight w:val="0"/>
              <w:marTop w:val="0"/>
              <w:marBottom w:val="0"/>
              <w:divBdr>
                <w:top w:val="none" w:sz="0" w:space="0" w:color="auto"/>
                <w:left w:val="none" w:sz="0" w:space="0" w:color="auto"/>
                <w:bottom w:val="none" w:sz="0" w:space="0" w:color="auto"/>
                <w:right w:val="none" w:sz="0" w:space="0" w:color="auto"/>
              </w:divBdr>
            </w:div>
            <w:div w:id="518199456">
              <w:marLeft w:val="0"/>
              <w:marRight w:val="0"/>
              <w:marTop w:val="0"/>
              <w:marBottom w:val="0"/>
              <w:divBdr>
                <w:top w:val="none" w:sz="0" w:space="0" w:color="auto"/>
                <w:left w:val="none" w:sz="0" w:space="0" w:color="auto"/>
                <w:bottom w:val="none" w:sz="0" w:space="0" w:color="auto"/>
                <w:right w:val="none" w:sz="0" w:space="0" w:color="auto"/>
              </w:divBdr>
            </w:div>
            <w:div w:id="1203902141">
              <w:marLeft w:val="0"/>
              <w:marRight w:val="0"/>
              <w:marTop w:val="0"/>
              <w:marBottom w:val="0"/>
              <w:divBdr>
                <w:top w:val="none" w:sz="0" w:space="0" w:color="auto"/>
                <w:left w:val="none" w:sz="0" w:space="0" w:color="auto"/>
                <w:bottom w:val="none" w:sz="0" w:space="0" w:color="auto"/>
                <w:right w:val="none" w:sz="0" w:space="0" w:color="auto"/>
              </w:divBdr>
            </w:div>
            <w:div w:id="1378550613">
              <w:marLeft w:val="0"/>
              <w:marRight w:val="0"/>
              <w:marTop w:val="0"/>
              <w:marBottom w:val="0"/>
              <w:divBdr>
                <w:top w:val="none" w:sz="0" w:space="0" w:color="auto"/>
                <w:left w:val="none" w:sz="0" w:space="0" w:color="auto"/>
                <w:bottom w:val="none" w:sz="0" w:space="0" w:color="auto"/>
                <w:right w:val="none" w:sz="0" w:space="0" w:color="auto"/>
              </w:divBdr>
            </w:div>
            <w:div w:id="1707833792">
              <w:marLeft w:val="0"/>
              <w:marRight w:val="0"/>
              <w:marTop w:val="0"/>
              <w:marBottom w:val="0"/>
              <w:divBdr>
                <w:top w:val="none" w:sz="0" w:space="0" w:color="auto"/>
                <w:left w:val="none" w:sz="0" w:space="0" w:color="auto"/>
                <w:bottom w:val="none" w:sz="0" w:space="0" w:color="auto"/>
                <w:right w:val="none" w:sz="0" w:space="0" w:color="auto"/>
              </w:divBdr>
            </w:div>
            <w:div w:id="1679887195">
              <w:marLeft w:val="0"/>
              <w:marRight w:val="0"/>
              <w:marTop w:val="0"/>
              <w:marBottom w:val="0"/>
              <w:divBdr>
                <w:top w:val="none" w:sz="0" w:space="0" w:color="auto"/>
                <w:left w:val="none" w:sz="0" w:space="0" w:color="auto"/>
                <w:bottom w:val="none" w:sz="0" w:space="0" w:color="auto"/>
                <w:right w:val="none" w:sz="0" w:space="0" w:color="auto"/>
              </w:divBdr>
            </w:div>
            <w:div w:id="86980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245480">
      <w:bodyDiv w:val="1"/>
      <w:marLeft w:val="0"/>
      <w:marRight w:val="0"/>
      <w:marTop w:val="0"/>
      <w:marBottom w:val="0"/>
      <w:divBdr>
        <w:top w:val="none" w:sz="0" w:space="0" w:color="auto"/>
        <w:left w:val="none" w:sz="0" w:space="0" w:color="auto"/>
        <w:bottom w:val="none" w:sz="0" w:space="0" w:color="auto"/>
        <w:right w:val="none" w:sz="0" w:space="0" w:color="auto"/>
      </w:divBdr>
      <w:divsChild>
        <w:div w:id="2077314792">
          <w:marLeft w:val="0"/>
          <w:marRight w:val="0"/>
          <w:marTop w:val="0"/>
          <w:marBottom w:val="0"/>
          <w:divBdr>
            <w:top w:val="none" w:sz="0" w:space="0" w:color="auto"/>
            <w:left w:val="none" w:sz="0" w:space="0" w:color="auto"/>
            <w:bottom w:val="none" w:sz="0" w:space="0" w:color="auto"/>
            <w:right w:val="none" w:sz="0" w:space="0" w:color="auto"/>
          </w:divBdr>
          <w:divsChild>
            <w:div w:id="944576928">
              <w:marLeft w:val="0"/>
              <w:marRight w:val="0"/>
              <w:marTop w:val="0"/>
              <w:marBottom w:val="0"/>
              <w:divBdr>
                <w:top w:val="none" w:sz="0" w:space="0" w:color="auto"/>
                <w:left w:val="none" w:sz="0" w:space="0" w:color="auto"/>
                <w:bottom w:val="none" w:sz="0" w:space="0" w:color="auto"/>
                <w:right w:val="none" w:sz="0" w:space="0" w:color="auto"/>
              </w:divBdr>
            </w:div>
            <w:div w:id="276720325">
              <w:marLeft w:val="0"/>
              <w:marRight w:val="0"/>
              <w:marTop w:val="0"/>
              <w:marBottom w:val="0"/>
              <w:divBdr>
                <w:top w:val="none" w:sz="0" w:space="0" w:color="auto"/>
                <w:left w:val="none" w:sz="0" w:space="0" w:color="auto"/>
                <w:bottom w:val="none" w:sz="0" w:space="0" w:color="auto"/>
                <w:right w:val="none" w:sz="0" w:space="0" w:color="auto"/>
              </w:divBdr>
            </w:div>
            <w:div w:id="619261443">
              <w:marLeft w:val="0"/>
              <w:marRight w:val="0"/>
              <w:marTop w:val="0"/>
              <w:marBottom w:val="0"/>
              <w:divBdr>
                <w:top w:val="none" w:sz="0" w:space="0" w:color="auto"/>
                <w:left w:val="none" w:sz="0" w:space="0" w:color="auto"/>
                <w:bottom w:val="none" w:sz="0" w:space="0" w:color="auto"/>
                <w:right w:val="none" w:sz="0" w:space="0" w:color="auto"/>
              </w:divBdr>
            </w:div>
            <w:div w:id="927663296">
              <w:marLeft w:val="0"/>
              <w:marRight w:val="0"/>
              <w:marTop w:val="0"/>
              <w:marBottom w:val="0"/>
              <w:divBdr>
                <w:top w:val="none" w:sz="0" w:space="0" w:color="auto"/>
                <w:left w:val="none" w:sz="0" w:space="0" w:color="auto"/>
                <w:bottom w:val="none" w:sz="0" w:space="0" w:color="auto"/>
                <w:right w:val="none" w:sz="0" w:space="0" w:color="auto"/>
              </w:divBdr>
            </w:div>
            <w:div w:id="1301351328">
              <w:marLeft w:val="0"/>
              <w:marRight w:val="0"/>
              <w:marTop w:val="0"/>
              <w:marBottom w:val="0"/>
              <w:divBdr>
                <w:top w:val="none" w:sz="0" w:space="0" w:color="auto"/>
                <w:left w:val="none" w:sz="0" w:space="0" w:color="auto"/>
                <w:bottom w:val="none" w:sz="0" w:space="0" w:color="auto"/>
                <w:right w:val="none" w:sz="0" w:space="0" w:color="auto"/>
              </w:divBdr>
            </w:div>
            <w:div w:id="204216048">
              <w:marLeft w:val="0"/>
              <w:marRight w:val="0"/>
              <w:marTop w:val="0"/>
              <w:marBottom w:val="0"/>
              <w:divBdr>
                <w:top w:val="none" w:sz="0" w:space="0" w:color="auto"/>
                <w:left w:val="none" w:sz="0" w:space="0" w:color="auto"/>
                <w:bottom w:val="none" w:sz="0" w:space="0" w:color="auto"/>
                <w:right w:val="none" w:sz="0" w:space="0" w:color="auto"/>
              </w:divBdr>
            </w:div>
            <w:div w:id="238172526">
              <w:marLeft w:val="0"/>
              <w:marRight w:val="0"/>
              <w:marTop w:val="0"/>
              <w:marBottom w:val="0"/>
              <w:divBdr>
                <w:top w:val="none" w:sz="0" w:space="0" w:color="auto"/>
                <w:left w:val="none" w:sz="0" w:space="0" w:color="auto"/>
                <w:bottom w:val="none" w:sz="0" w:space="0" w:color="auto"/>
                <w:right w:val="none" w:sz="0" w:space="0" w:color="auto"/>
              </w:divBdr>
            </w:div>
            <w:div w:id="1097554019">
              <w:marLeft w:val="0"/>
              <w:marRight w:val="0"/>
              <w:marTop w:val="0"/>
              <w:marBottom w:val="0"/>
              <w:divBdr>
                <w:top w:val="none" w:sz="0" w:space="0" w:color="auto"/>
                <w:left w:val="none" w:sz="0" w:space="0" w:color="auto"/>
                <w:bottom w:val="none" w:sz="0" w:space="0" w:color="auto"/>
                <w:right w:val="none" w:sz="0" w:space="0" w:color="auto"/>
              </w:divBdr>
            </w:div>
            <w:div w:id="1814250135">
              <w:marLeft w:val="0"/>
              <w:marRight w:val="0"/>
              <w:marTop w:val="0"/>
              <w:marBottom w:val="0"/>
              <w:divBdr>
                <w:top w:val="none" w:sz="0" w:space="0" w:color="auto"/>
                <w:left w:val="none" w:sz="0" w:space="0" w:color="auto"/>
                <w:bottom w:val="none" w:sz="0" w:space="0" w:color="auto"/>
                <w:right w:val="none" w:sz="0" w:space="0" w:color="auto"/>
              </w:divBdr>
            </w:div>
            <w:div w:id="840655763">
              <w:marLeft w:val="0"/>
              <w:marRight w:val="0"/>
              <w:marTop w:val="0"/>
              <w:marBottom w:val="0"/>
              <w:divBdr>
                <w:top w:val="none" w:sz="0" w:space="0" w:color="auto"/>
                <w:left w:val="none" w:sz="0" w:space="0" w:color="auto"/>
                <w:bottom w:val="none" w:sz="0" w:space="0" w:color="auto"/>
                <w:right w:val="none" w:sz="0" w:space="0" w:color="auto"/>
              </w:divBdr>
            </w:div>
            <w:div w:id="532768110">
              <w:marLeft w:val="0"/>
              <w:marRight w:val="0"/>
              <w:marTop w:val="0"/>
              <w:marBottom w:val="0"/>
              <w:divBdr>
                <w:top w:val="none" w:sz="0" w:space="0" w:color="auto"/>
                <w:left w:val="none" w:sz="0" w:space="0" w:color="auto"/>
                <w:bottom w:val="none" w:sz="0" w:space="0" w:color="auto"/>
                <w:right w:val="none" w:sz="0" w:space="0" w:color="auto"/>
              </w:divBdr>
            </w:div>
            <w:div w:id="1276137719">
              <w:marLeft w:val="0"/>
              <w:marRight w:val="0"/>
              <w:marTop w:val="0"/>
              <w:marBottom w:val="0"/>
              <w:divBdr>
                <w:top w:val="none" w:sz="0" w:space="0" w:color="auto"/>
                <w:left w:val="none" w:sz="0" w:space="0" w:color="auto"/>
                <w:bottom w:val="none" w:sz="0" w:space="0" w:color="auto"/>
                <w:right w:val="none" w:sz="0" w:space="0" w:color="auto"/>
              </w:divBdr>
            </w:div>
            <w:div w:id="727993356">
              <w:marLeft w:val="0"/>
              <w:marRight w:val="0"/>
              <w:marTop w:val="0"/>
              <w:marBottom w:val="0"/>
              <w:divBdr>
                <w:top w:val="none" w:sz="0" w:space="0" w:color="auto"/>
                <w:left w:val="none" w:sz="0" w:space="0" w:color="auto"/>
                <w:bottom w:val="none" w:sz="0" w:space="0" w:color="auto"/>
                <w:right w:val="none" w:sz="0" w:space="0" w:color="auto"/>
              </w:divBdr>
            </w:div>
            <w:div w:id="90662672">
              <w:marLeft w:val="0"/>
              <w:marRight w:val="0"/>
              <w:marTop w:val="0"/>
              <w:marBottom w:val="0"/>
              <w:divBdr>
                <w:top w:val="none" w:sz="0" w:space="0" w:color="auto"/>
                <w:left w:val="none" w:sz="0" w:space="0" w:color="auto"/>
                <w:bottom w:val="none" w:sz="0" w:space="0" w:color="auto"/>
                <w:right w:val="none" w:sz="0" w:space="0" w:color="auto"/>
              </w:divBdr>
            </w:div>
            <w:div w:id="1702516814">
              <w:marLeft w:val="0"/>
              <w:marRight w:val="0"/>
              <w:marTop w:val="0"/>
              <w:marBottom w:val="0"/>
              <w:divBdr>
                <w:top w:val="none" w:sz="0" w:space="0" w:color="auto"/>
                <w:left w:val="none" w:sz="0" w:space="0" w:color="auto"/>
                <w:bottom w:val="none" w:sz="0" w:space="0" w:color="auto"/>
                <w:right w:val="none" w:sz="0" w:space="0" w:color="auto"/>
              </w:divBdr>
            </w:div>
            <w:div w:id="1329282868">
              <w:marLeft w:val="0"/>
              <w:marRight w:val="0"/>
              <w:marTop w:val="0"/>
              <w:marBottom w:val="0"/>
              <w:divBdr>
                <w:top w:val="none" w:sz="0" w:space="0" w:color="auto"/>
                <w:left w:val="none" w:sz="0" w:space="0" w:color="auto"/>
                <w:bottom w:val="none" w:sz="0" w:space="0" w:color="auto"/>
                <w:right w:val="none" w:sz="0" w:space="0" w:color="auto"/>
              </w:divBdr>
            </w:div>
            <w:div w:id="1055085815">
              <w:marLeft w:val="0"/>
              <w:marRight w:val="0"/>
              <w:marTop w:val="0"/>
              <w:marBottom w:val="0"/>
              <w:divBdr>
                <w:top w:val="none" w:sz="0" w:space="0" w:color="auto"/>
                <w:left w:val="none" w:sz="0" w:space="0" w:color="auto"/>
                <w:bottom w:val="none" w:sz="0" w:space="0" w:color="auto"/>
                <w:right w:val="none" w:sz="0" w:space="0" w:color="auto"/>
              </w:divBdr>
            </w:div>
            <w:div w:id="866678752">
              <w:marLeft w:val="0"/>
              <w:marRight w:val="0"/>
              <w:marTop w:val="0"/>
              <w:marBottom w:val="0"/>
              <w:divBdr>
                <w:top w:val="none" w:sz="0" w:space="0" w:color="auto"/>
                <w:left w:val="none" w:sz="0" w:space="0" w:color="auto"/>
                <w:bottom w:val="none" w:sz="0" w:space="0" w:color="auto"/>
                <w:right w:val="none" w:sz="0" w:space="0" w:color="auto"/>
              </w:divBdr>
            </w:div>
            <w:div w:id="2042590768">
              <w:marLeft w:val="0"/>
              <w:marRight w:val="0"/>
              <w:marTop w:val="0"/>
              <w:marBottom w:val="0"/>
              <w:divBdr>
                <w:top w:val="none" w:sz="0" w:space="0" w:color="auto"/>
                <w:left w:val="none" w:sz="0" w:space="0" w:color="auto"/>
                <w:bottom w:val="none" w:sz="0" w:space="0" w:color="auto"/>
                <w:right w:val="none" w:sz="0" w:space="0" w:color="auto"/>
              </w:divBdr>
            </w:div>
            <w:div w:id="881407036">
              <w:marLeft w:val="0"/>
              <w:marRight w:val="0"/>
              <w:marTop w:val="0"/>
              <w:marBottom w:val="0"/>
              <w:divBdr>
                <w:top w:val="none" w:sz="0" w:space="0" w:color="auto"/>
                <w:left w:val="none" w:sz="0" w:space="0" w:color="auto"/>
                <w:bottom w:val="none" w:sz="0" w:space="0" w:color="auto"/>
                <w:right w:val="none" w:sz="0" w:space="0" w:color="auto"/>
              </w:divBdr>
            </w:div>
            <w:div w:id="2133163216">
              <w:marLeft w:val="0"/>
              <w:marRight w:val="0"/>
              <w:marTop w:val="0"/>
              <w:marBottom w:val="0"/>
              <w:divBdr>
                <w:top w:val="none" w:sz="0" w:space="0" w:color="auto"/>
                <w:left w:val="none" w:sz="0" w:space="0" w:color="auto"/>
                <w:bottom w:val="none" w:sz="0" w:space="0" w:color="auto"/>
                <w:right w:val="none" w:sz="0" w:space="0" w:color="auto"/>
              </w:divBdr>
            </w:div>
            <w:div w:id="1574968069">
              <w:marLeft w:val="0"/>
              <w:marRight w:val="0"/>
              <w:marTop w:val="0"/>
              <w:marBottom w:val="0"/>
              <w:divBdr>
                <w:top w:val="none" w:sz="0" w:space="0" w:color="auto"/>
                <w:left w:val="none" w:sz="0" w:space="0" w:color="auto"/>
                <w:bottom w:val="none" w:sz="0" w:space="0" w:color="auto"/>
                <w:right w:val="none" w:sz="0" w:space="0" w:color="auto"/>
              </w:divBdr>
            </w:div>
            <w:div w:id="301662315">
              <w:marLeft w:val="0"/>
              <w:marRight w:val="0"/>
              <w:marTop w:val="0"/>
              <w:marBottom w:val="0"/>
              <w:divBdr>
                <w:top w:val="none" w:sz="0" w:space="0" w:color="auto"/>
                <w:left w:val="none" w:sz="0" w:space="0" w:color="auto"/>
                <w:bottom w:val="none" w:sz="0" w:space="0" w:color="auto"/>
                <w:right w:val="none" w:sz="0" w:space="0" w:color="auto"/>
              </w:divBdr>
            </w:div>
            <w:div w:id="265583599">
              <w:marLeft w:val="0"/>
              <w:marRight w:val="0"/>
              <w:marTop w:val="0"/>
              <w:marBottom w:val="0"/>
              <w:divBdr>
                <w:top w:val="none" w:sz="0" w:space="0" w:color="auto"/>
                <w:left w:val="none" w:sz="0" w:space="0" w:color="auto"/>
                <w:bottom w:val="none" w:sz="0" w:space="0" w:color="auto"/>
                <w:right w:val="none" w:sz="0" w:space="0" w:color="auto"/>
              </w:divBdr>
            </w:div>
            <w:div w:id="881477053">
              <w:marLeft w:val="0"/>
              <w:marRight w:val="0"/>
              <w:marTop w:val="0"/>
              <w:marBottom w:val="0"/>
              <w:divBdr>
                <w:top w:val="none" w:sz="0" w:space="0" w:color="auto"/>
                <w:left w:val="none" w:sz="0" w:space="0" w:color="auto"/>
                <w:bottom w:val="none" w:sz="0" w:space="0" w:color="auto"/>
                <w:right w:val="none" w:sz="0" w:space="0" w:color="auto"/>
              </w:divBdr>
            </w:div>
            <w:div w:id="79105583">
              <w:marLeft w:val="0"/>
              <w:marRight w:val="0"/>
              <w:marTop w:val="0"/>
              <w:marBottom w:val="0"/>
              <w:divBdr>
                <w:top w:val="none" w:sz="0" w:space="0" w:color="auto"/>
                <w:left w:val="none" w:sz="0" w:space="0" w:color="auto"/>
                <w:bottom w:val="none" w:sz="0" w:space="0" w:color="auto"/>
                <w:right w:val="none" w:sz="0" w:space="0" w:color="auto"/>
              </w:divBdr>
            </w:div>
            <w:div w:id="554316463">
              <w:marLeft w:val="0"/>
              <w:marRight w:val="0"/>
              <w:marTop w:val="0"/>
              <w:marBottom w:val="0"/>
              <w:divBdr>
                <w:top w:val="none" w:sz="0" w:space="0" w:color="auto"/>
                <w:left w:val="none" w:sz="0" w:space="0" w:color="auto"/>
                <w:bottom w:val="none" w:sz="0" w:space="0" w:color="auto"/>
                <w:right w:val="none" w:sz="0" w:space="0" w:color="auto"/>
              </w:divBdr>
            </w:div>
            <w:div w:id="1850637208">
              <w:marLeft w:val="0"/>
              <w:marRight w:val="0"/>
              <w:marTop w:val="0"/>
              <w:marBottom w:val="0"/>
              <w:divBdr>
                <w:top w:val="none" w:sz="0" w:space="0" w:color="auto"/>
                <w:left w:val="none" w:sz="0" w:space="0" w:color="auto"/>
                <w:bottom w:val="none" w:sz="0" w:space="0" w:color="auto"/>
                <w:right w:val="none" w:sz="0" w:space="0" w:color="auto"/>
              </w:divBdr>
            </w:div>
            <w:div w:id="339622351">
              <w:marLeft w:val="0"/>
              <w:marRight w:val="0"/>
              <w:marTop w:val="0"/>
              <w:marBottom w:val="0"/>
              <w:divBdr>
                <w:top w:val="none" w:sz="0" w:space="0" w:color="auto"/>
                <w:left w:val="none" w:sz="0" w:space="0" w:color="auto"/>
                <w:bottom w:val="none" w:sz="0" w:space="0" w:color="auto"/>
                <w:right w:val="none" w:sz="0" w:space="0" w:color="auto"/>
              </w:divBdr>
            </w:div>
            <w:div w:id="1366061743">
              <w:marLeft w:val="0"/>
              <w:marRight w:val="0"/>
              <w:marTop w:val="0"/>
              <w:marBottom w:val="0"/>
              <w:divBdr>
                <w:top w:val="none" w:sz="0" w:space="0" w:color="auto"/>
                <w:left w:val="none" w:sz="0" w:space="0" w:color="auto"/>
                <w:bottom w:val="none" w:sz="0" w:space="0" w:color="auto"/>
                <w:right w:val="none" w:sz="0" w:space="0" w:color="auto"/>
              </w:divBdr>
            </w:div>
            <w:div w:id="1076974036">
              <w:marLeft w:val="0"/>
              <w:marRight w:val="0"/>
              <w:marTop w:val="0"/>
              <w:marBottom w:val="0"/>
              <w:divBdr>
                <w:top w:val="none" w:sz="0" w:space="0" w:color="auto"/>
                <w:left w:val="none" w:sz="0" w:space="0" w:color="auto"/>
                <w:bottom w:val="none" w:sz="0" w:space="0" w:color="auto"/>
                <w:right w:val="none" w:sz="0" w:space="0" w:color="auto"/>
              </w:divBdr>
            </w:div>
            <w:div w:id="1595433785">
              <w:marLeft w:val="0"/>
              <w:marRight w:val="0"/>
              <w:marTop w:val="0"/>
              <w:marBottom w:val="0"/>
              <w:divBdr>
                <w:top w:val="none" w:sz="0" w:space="0" w:color="auto"/>
                <w:left w:val="none" w:sz="0" w:space="0" w:color="auto"/>
                <w:bottom w:val="none" w:sz="0" w:space="0" w:color="auto"/>
                <w:right w:val="none" w:sz="0" w:space="0" w:color="auto"/>
              </w:divBdr>
            </w:div>
            <w:div w:id="655914157">
              <w:marLeft w:val="0"/>
              <w:marRight w:val="0"/>
              <w:marTop w:val="0"/>
              <w:marBottom w:val="0"/>
              <w:divBdr>
                <w:top w:val="none" w:sz="0" w:space="0" w:color="auto"/>
                <w:left w:val="none" w:sz="0" w:space="0" w:color="auto"/>
                <w:bottom w:val="none" w:sz="0" w:space="0" w:color="auto"/>
                <w:right w:val="none" w:sz="0" w:space="0" w:color="auto"/>
              </w:divBdr>
            </w:div>
            <w:div w:id="1070233264">
              <w:marLeft w:val="0"/>
              <w:marRight w:val="0"/>
              <w:marTop w:val="0"/>
              <w:marBottom w:val="0"/>
              <w:divBdr>
                <w:top w:val="none" w:sz="0" w:space="0" w:color="auto"/>
                <w:left w:val="none" w:sz="0" w:space="0" w:color="auto"/>
                <w:bottom w:val="none" w:sz="0" w:space="0" w:color="auto"/>
                <w:right w:val="none" w:sz="0" w:space="0" w:color="auto"/>
              </w:divBdr>
            </w:div>
            <w:div w:id="1598708995">
              <w:marLeft w:val="0"/>
              <w:marRight w:val="0"/>
              <w:marTop w:val="0"/>
              <w:marBottom w:val="0"/>
              <w:divBdr>
                <w:top w:val="none" w:sz="0" w:space="0" w:color="auto"/>
                <w:left w:val="none" w:sz="0" w:space="0" w:color="auto"/>
                <w:bottom w:val="none" w:sz="0" w:space="0" w:color="auto"/>
                <w:right w:val="none" w:sz="0" w:space="0" w:color="auto"/>
              </w:divBdr>
            </w:div>
            <w:div w:id="1400710738">
              <w:marLeft w:val="0"/>
              <w:marRight w:val="0"/>
              <w:marTop w:val="0"/>
              <w:marBottom w:val="0"/>
              <w:divBdr>
                <w:top w:val="none" w:sz="0" w:space="0" w:color="auto"/>
                <w:left w:val="none" w:sz="0" w:space="0" w:color="auto"/>
                <w:bottom w:val="none" w:sz="0" w:space="0" w:color="auto"/>
                <w:right w:val="none" w:sz="0" w:space="0" w:color="auto"/>
              </w:divBdr>
            </w:div>
            <w:div w:id="984970987">
              <w:marLeft w:val="0"/>
              <w:marRight w:val="0"/>
              <w:marTop w:val="0"/>
              <w:marBottom w:val="0"/>
              <w:divBdr>
                <w:top w:val="none" w:sz="0" w:space="0" w:color="auto"/>
                <w:left w:val="none" w:sz="0" w:space="0" w:color="auto"/>
                <w:bottom w:val="none" w:sz="0" w:space="0" w:color="auto"/>
                <w:right w:val="none" w:sz="0" w:space="0" w:color="auto"/>
              </w:divBdr>
            </w:div>
            <w:div w:id="772826964">
              <w:marLeft w:val="0"/>
              <w:marRight w:val="0"/>
              <w:marTop w:val="0"/>
              <w:marBottom w:val="0"/>
              <w:divBdr>
                <w:top w:val="none" w:sz="0" w:space="0" w:color="auto"/>
                <w:left w:val="none" w:sz="0" w:space="0" w:color="auto"/>
                <w:bottom w:val="none" w:sz="0" w:space="0" w:color="auto"/>
                <w:right w:val="none" w:sz="0" w:space="0" w:color="auto"/>
              </w:divBdr>
            </w:div>
            <w:div w:id="517281313">
              <w:marLeft w:val="0"/>
              <w:marRight w:val="0"/>
              <w:marTop w:val="0"/>
              <w:marBottom w:val="0"/>
              <w:divBdr>
                <w:top w:val="none" w:sz="0" w:space="0" w:color="auto"/>
                <w:left w:val="none" w:sz="0" w:space="0" w:color="auto"/>
                <w:bottom w:val="none" w:sz="0" w:space="0" w:color="auto"/>
                <w:right w:val="none" w:sz="0" w:space="0" w:color="auto"/>
              </w:divBdr>
            </w:div>
            <w:div w:id="1872186418">
              <w:marLeft w:val="0"/>
              <w:marRight w:val="0"/>
              <w:marTop w:val="0"/>
              <w:marBottom w:val="0"/>
              <w:divBdr>
                <w:top w:val="none" w:sz="0" w:space="0" w:color="auto"/>
                <w:left w:val="none" w:sz="0" w:space="0" w:color="auto"/>
                <w:bottom w:val="none" w:sz="0" w:space="0" w:color="auto"/>
                <w:right w:val="none" w:sz="0" w:space="0" w:color="auto"/>
              </w:divBdr>
            </w:div>
            <w:div w:id="763764599">
              <w:marLeft w:val="0"/>
              <w:marRight w:val="0"/>
              <w:marTop w:val="0"/>
              <w:marBottom w:val="0"/>
              <w:divBdr>
                <w:top w:val="none" w:sz="0" w:space="0" w:color="auto"/>
                <w:left w:val="none" w:sz="0" w:space="0" w:color="auto"/>
                <w:bottom w:val="none" w:sz="0" w:space="0" w:color="auto"/>
                <w:right w:val="none" w:sz="0" w:space="0" w:color="auto"/>
              </w:divBdr>
            </w:div>
            <w:div w:id="908462633">
              <w:marLeft w:val="0"/>
              <w:marRight w:val="0"/>
              <w:marTop w:val="0"/>
              <w:marBottom w:val="0"/>
              <w:divBdr>
                <w:top w:val="none" w:sz="0" w:space="0" w:color="auto"/>
                <w:left w:val="none" w:sz="0" w:space="0" w:color="auto"/>
                <w:bottom w:val="none" w:sz="0" w:space="0" w:color="auto"/>
                <w:right w:val="none" w:sz="0" w:space="0" w:color="auto"/>
              </w:divBdr>
            </w:div>
            <w:div w:id="1690721663">
              <w:marLeft w:val="0"/>
              <w:marRight w:val="0"/>
              <w:marTop w:val="0"/>
              <w:marBottom w:val="0"/>
              <w:divBdr>
                <w:top w:val="none" w:sz="0" w:space="0" w:color="auto"/>
                <w:left w:val="none" w:sz="0" w:space="0" w:color="auto"/>
                <w:bottom w:val="none" w:sz="0" w:space="0" w:color="auto"/>
                <w:right w:val="none" w:sz="0" w:space="0" w:color="auto"/>
              </w:divBdr>
            </w:div>
            <w:div w:id="2136560336">
              <w:marLeft w:val="0"/>
              <w:marRight w:val="0"/>
              <w:marTop w:val="0"/>
              <w:marBottom w:val="0"/>
              <w:divBdr>
                <w:top w:val="none" w:sz="0" w:space="0" w:color="auto"/>
                <w:left w:val="none" w:sz="0" w:space="0" w:color="auto"/>
                <w:bottom w:val="none" w:sz="0" w:space="0" w:color="auto"/>
                <w:right w:val="none" w:sz="0" w:space="0" w:color="auto"/>
              </w:divBdr>
            </w:div>
            <w:div w:id="3090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17604">
      <w:bodyDiv w:val="1"/>
      <w:marLeft w:val="0"/>
      <w:marRight w:val="0"/>
      <w:marTop w:val="0"/>
      <w:marBottom w:val="0"/>
      <w:divBdr>
        <w:top w:val="none" w:sz="0" w:space="0" w:color="auto"/>
        <w:left w:val="none" w:sz="0" w:space="0" w:color="auto"/>
        <w:bottom w:val="none" w:sz="0" w:space="0" w:color="auto"/>
        <w:right w:val="none" w:sz="0" w:space="0" w:color="auto"/>
      </w:divBdr>
      <w:divsChild>
        <w:div w:id="923102894">
          <w:marLeft w:val="0"/>
          <w:marRight w:val="0"/>
          <w:marTop w:val="0"/>
          <w:marBottom w:val="0"/>
          <w:divBdr>
            <w:top w:val="none" w:sz="0" w:space="0" w:color="auto"/>
            <w:left w:val="none" w:sz="0" w:space="0" w:color="auto"/>
            <w:bottom w:val="none" w:sz="0" w:space="0" w:color="auto"/>
            <w:right w:val="none" w:sz="0" w:space="0" w:color="auto"/>
          </w:divBdr>
        </w:div>
      </w:divsChild>
    </w:div>
    <w:div w:id="1002859948">
      <w:bodyDiv w:val="1"/>
      <w:marLeft w:val="0"/>
      <w:marRight w:val="0"/>
      <w:marTop w:val="0"/>
      <w:marBottom w:val="0"/>
      <w:divBdr>
        <w:top w:val="none" w:sz="0" w:space="0" w:color="auto"/>
        <w:left w:val="none" w:sz="0" w:space="0" w:color="auto"/>
        <w:bottom w:val="none" w:sz="0" w:space="0" w:color="auto"/>
        <w:right w:val="none" w:sz="0" w:space="0" w:color="auto"/>
      </w:divBdr>
      <w:divsChild>
        <w:div w:id="1983188541">
          <w:marLeft w:val="0"/>
          <w:marRight w:val="0"/>
          <w:marTop w:val="0"/>
          <w:marBottom w:val="0"/>
          <w:divBdr>
            <w:top w:val="none" w:sz="0" w:space="0" w:color="auto"/>
            <w:left w:val="none" w:sz="0" w:space="0" w:color="auto"/>
            <w:bottom w:val="none" w:sz="0" w:space="0" w:color="auto"/>
            <w:right w:val="none" w:sz="0" w:space="0" w:color="auto"/>
          </w:divBdr>
          <w:divsChild>
            <w:div w:id="1654530198">
              <w:marLeft w:val="0"/>
              <w:marRight w:val="0"/>
              <w:marTop w:val="0"/>
              <w:marBottom w:val="0"/>
              <w:divBdr>
                <w:top w:val="none" w:sz="0" w:space="0" w:color="auto"/>
                <w:left w:val="none" w:sz="0" w:space="0" w:color="auto"/>
                <w:bottom w:val="none" w:sz="0" w:space="0" w:color="auto"/>
                <w:right w:val="none" w:sz="0" w:space="0" w:color="auto"/>
              </w:divBdr>
            </w:div>
            <w:div w:id="838540506">
              <w:marLeft w:val="0"/>
              <w:marRight w:val="0"/>
              <w:marTop w:val="0"/>
              <w:marBottom w:val="0"/>
              <w:divBdr>
                <w:top w:val="none" w:sz="0" w:space="0" w:color="auto"/>
                <w:left w:val="none" w:sz="0" w:space="0" w:color="auto"/>
                <w:bottom w:val="none" w:sz="0" w:space="0" w:color="auto"/>
                <w:right w:val="none" w:sz="0" w:space="0" w:color="auto"/>
              </w:divBdr>
            </w:div>
            <w:div w:id="1616207936">
              <w:marLeft w:val="0"/>
              <w:marRight w:val="0"/>
              <w:marTop w:val="0"/>
              <w:marBottom w:val="0"/>
              <w:divBdr>
                <w:top w:val="none" w:sz="0" w:space="0" w:color="auto"/>
                <w:left w:val="none" w:sz="0" w:space="0" w:color="auto"/>
                <w:bottom w:val="none" w:sz="0" w:space="0" w:color="auto"/>
                <w:right w:val="none" w:sz="0" w:space="0" w:color="auto"/>
              </w:divBdr>
            </w:div>
            <w:div w:id="202987867">
              <w:marLeft w:val="0"/>
              <w:marRight w:val="0"/>
              <w:marTop w:val="0"/>
              <w:marBottom w:val="0"/>
              <w:divBdr>
                <w:top w:val="none" w:sz="0" w:space="0" w:color="auto"/>
                <w:left w:val="none" w:sz="0" w:space="0" w:color="auto"/>
                <w:bottom w:val="none" w:sz="0" w:space="0" w:color="auto"/>
                <w:right w:val="none" w:sz="0" w:space="0" w:color="auto"/>
              </w:divBdr>
            </w:div>
            <w:div w:id="503201980">
              <w:marLeft w:val="0"/>
              <w:marRight w:val="0"/>
              <w:marTop w:val="0"/>
              <w:marBottom w:val="0"/>
              <w:divBdr>
                <w:top w:val="none" w:sz="0" w:space="0" w:color="auto"/>
                <w:left w:val="none" w:sz="0" w:space="0" w:color="auto"/>
                <w:bottom w:val="none" w:sz="0" w:space="0" w:color="auto"/>
                <w:right w:val="none" w:sz="0" w:space="0" w:color="auto"/>
              </w:divBdr>
            </w:div>
            <w:div w:id="1985349649">
              <w:marLeft w:val="0"/>
              <w:marRight w:val="0"/>
              <w:marTop w:val="0"/>
              <w:marBottom w:val="0"/>
              <w:divBdr>
                <w:top w:val="none" w:sz="0" w:space="0" w:color="auto"/>
                <w:left w:val="none" w:sz="0" w:space="0" w:color="auto"/>
                <w:bottom w:val="none" w:sz="0" w:space="0" w:color="auto"/>
                <w:right w:val="none" w:sz="0" w:space="0" w:color="auto"/>
              </w:divBdr>
            </w:div>
            <w:div w:id="1906140773">
              <w:marLeft w:val="0"/>
              <w:marRight w:val="0"/>
              <w:marTop w:val="0"/>
              <w:marBottom w:val="0"/>
              <w:divBdr>
                <w:top w:val="none" w:sz="0" w:space="0" w:color="auto"/>
                <w:left w:val="none" w:sz="0" w:space="0" w:color="auto"/>
                <w:bottom w:val="none" w:sz="0" w:space="0" w:color="auto"/>
                <w:right w:val="none" w:sz="0" w:space="0" w:color="auto"/>
              </w:divBdr>
            </w:div>
            <w:div w:id="1524830801">
              <w:marLeft w:val="0"/>
              <w:marRight w:val="0"/>
              <w:marTop w:val="0"/>
              <w:marBottom w:val="0"/>
              <w:divBdr>
                <w:top w:val="none" w:sz="0" w:space="0" w:color="auto"/>
                <w:left w:val="none" w:sz="0" w:space="0" w:color="auto"/>
                <w:bottom w:val="none" w:sz="0" w:space="0" w:color="auto"/>
                <w:right w:val="none" w:sz="0" w:space="0" w:color="auto"/>
              </w:divBdr>
            </w:div>
            <w:div w:id="1224676276">
              <w:marLeft w:val="0"/>
              <w:marRight w:val="0"/>
              <w:marTop w:val="0"/>
              <w:marBottom w:val="0"/>
              <w:divBdr>
                <w:top w:val="none" w:sz="0" w:space="0" w:color="auto"/>
                <w:left w:val="none" w:sz="0" w:space="0" w:color="auto"/>
                <w:bottom w:val="none" w:sz="0" w:space="0" w:color="auto"/>
                <w:right w:val="none" w:sz="0" w:space="0" w:color="auto"/>
              </w:divBdr>
            </w:div>
            <w:div w:id="1836070363">
              <w:marLeft w:val="0"/>
              <w:marRight w:val="0"/>
              <w:marTop w:val="0"/>
              <w:marBottom w:val="0"/>
              <w:divBdr>
                <w:top w:val="none" w:sz="0" w:space="0" w:color="auto"/>
                <w:left w:val="none" w:sz="0" w:space="0" w:color="auto"/>
                <w:bottom w:val="none" w:sz="0" w:space="0" w:color="auto"/>
                <w:right w:val="none" w:sz="0" w:space="0" w:color="auto"/>
              </w:divBdr>
            </w:div>
            <w:div w:id="917249860">
              <w:marLeft w:val="0"/>
              <w:marRight w:val="0"/>
              <w:marTop w:val="0"/>
              <w:marBottom w:val="0"/>
              <w:divBdr>
                <w:top w:val="none" w:sz="0" w:space="0" w:color="auto"/>
                <w:left w:val="none" w:sz="0" w:space="0" w:color="auto"/>
                <w:bottom w:val="none" w:sz="0" w:space="0" w:color="auto"/>
                <w:right w:val="none" w:sz="0" w:space="0" w:color="auto"/>
              </w:divBdr>
            </w:div>
            <w:div w:id="1678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2367">
      <w:bodyDiv w:val="1"/>
      <w:marLeft w:val="0"/>
      <w:marRight w:val="0"/>
      <w:marTop w:val="0"/>
      <w:marBottom w:val="0"/>
      <w:divBdr>
        <w:top w:val="none" w:sz="0" w:space="0" w:color="auto"/>
        <w:left w:val="none" w:sz="0" w:space="0" w:color="auto"/>
        <w:bottom w:val="none" w:sz="0" w:space="0" w:color="auto"/>
        <w:right w:val="none" w:sz="0" w:space="0" w:color="auto"/>
      </w:divBdr>
      <w:divsChild>
        <w:div w:id="721713979">
          <w:marLeft w:val="0"/>
          <w:marRight w:val="0"/>
          <w:marTop w:val="0"/>
          <w:marBottom w:val="0"/>
          <w:divBdr>
            <w:top w:val="none" w:sz="0" w:space="0" w:color="auto"/>
            <w:left w:val="none" w:sz="0" w:space="0" w:color="auto"/>
            <w:bottom w:val="none" w:sz="0" w:space="0" w:color="auto"/>
            <w:right w:val="none" w:sz="0" w:space="0" w:color="auto"/>
          </w:divBdr>
        </w:div>
      </w:divsChild>
    </w:div>
    <w:div w:id="1017270494">
      <w:bodyDiv w:val="1"/>
      <w:marLeft w:val="0"/>
      <w:marRight w:val="0"/>
      <w:marTop w:val="0"/>
      <w:marBottom w:val="0"/>
      <w:divBdr>
        <w:top w:val="none" w:sz="0" w:space="0" w:color="auto"/>
        <w:left w:val="none" w:sz="0" w:space="0" w:color="auto"/>
        <w:bottom w:val="none" w:sz="0" w:space="0" w:color="auto"/>
        <w:right w:val="none" w:sz="0" w:space="0" w:color="auto"/>
      </w:divBdr>
      <w:divsChild>
        <w:div w:id="1533955552">
          <w:marLeft w:val="0"/>
          <w:marRight w:val="0"/>
          <w:marTop w:val="0"/>
          <w:marBottom w:val="0"/>
          <w:divBdr>
            <w:top w:val="none" w:sz="0" w:space="0" w:color="auto"/>
            <w:left w:val="none" w:sz="0" w:space="0" w:color="auto"/>
            <w:bottom w:val="none" w:sz="0" w:space="0" w:color="auto"/>
            <w:right w:val="none" w:sz="0" w:space="0" w:color="auto"/>
          </w:divBdr>
          <w:divsChild>
            <w:div w:id="892034506">
              <w:marLeft w:val="0"/>
              <w:marRight w:val="0"/>
              <w:marTop w:val="0"/>
              <w:marBottom w:val="0"/>
              <w:divBdr>
                <w:top w:val="none" w:sz="0" w:space="0" w:color="auto"/>
                <w:left w:val="none" w:sz="0" w:space="0" w:color="auto"/>
                <w:bottom w:val="none" w:sz="0" w:space="0" w:color="auto"/>
                <w:right w:val="none" w:sz="0" w:space="0" w:color="auto"/>
              </w:divBdr>
            </w:div>
            <w:div w:id="625893754">
              <w:marLeft w:val="0"/>
              <w:marRight w:val="0"/>
              <w:marTop w:val="0"/>
              <w:marBottom w:val="0"/>
              <w:divBdr>
                <w:top w:val="none" w:sz="0" w:space="0" w:color="auto"/>
                <w:left w:val="none" w:sz="0" w:space="0" w:color="auto"/>
                <w:bottom w:val="none" w:sz="0" w:space="0" w:color="auto"/>
                <w:right w:val="none" w:sz="0" w:space="0" w:color="auto"/>
              </w:divBdr>
            </w:div>
            <w:div w:id="588926001">
              <w:marLeft w:val="0"/>
              <w:marRight w:val="0"/>
              <w:marTop w:val="0"/>
              <w:marBottom w:val="0"/>
              <w:divBdr>
                <w:top w:val="none" w:sz="0" w:space="0" w:color="auto"/>
                <w:left w:val="none" w:sz="0" w:space="0" w:color="auto"/>
                <w:bottom w:val="none" w:sz="0" w:space="0" w:color="auto"/>
                <w:right w:val="none" w:sz="0" w:space="0" w:color="auto"/>
              </w:divBdr>
            </w:div>
            <w:div w:id="63190091">
              <w:marLeft w:val="0"/>
              <w:marRight w:val="0"/>
              <w:marTop w:val="0"/>
              <w:marBottom w:val="0"/>
              <w:divBdr>
                <w:top w:val="none" w:sz="0" w:space="0" w:color="auto"/>
                <w:left w:val="none" w:sz="0" w:space="0" w:color="auto"/>
                <w:bottom w:val="none" w:sz="0" w:space="0" w:color="auto"/>
                <w:right w:val="none" w:sz="0" w:space="0" w:color="auto"/>
              </w:divBdr>
            </w:div>
            <w:div w:id="793523195">
              <w:marLeft w:val="0"/>
              <w:marRight w:val="0"/>
              <w:marTop w:val="0"/>
              <w:marBottom w:val="0"/>
              <w:divBdr>
                <w:top w:val="none" w:sz="0" w:space="0" w:color="auto"/>
                <w:left w:val="none" w:sz="0" w:space="0" w:color="auto"/>
                <w:bottom w:val="none" w:sz="0" w:space="0" w:color="auto"/>
                <w:right w:val="none" w:sz="0" w:space="0" w:color="auto"/>
              </w:divBdr>
            </w:div>
            <w:div w:id="1177428172">
              <w:marLeft w:val="0"/>
              <w:marRight w:val="0"/>
              <w:marTop w:val="0"/>
              <w:marBottom w:val="0"/>
              <w:divBdr>
                <w:top w:val="none" w:sz="0" w:space="0" w:color="auto"/>
                <w:left w:val="none" w:sz="0" w:space="0" w:color="auto"/>
                <w:bottom w:val="none" w:sz="0" w:space="0" w:color="auto"/>
                <w:right w:val="none" w:sz="0" w:space="0" w:color="auto"/>
              </w:divBdr>
            </w:div>
            <w:div w:id="1453479645">
              <w:marLeft w:val="0"/>
              <w:marRight w:val="0"/>
              <w:marTop w:val="0"/>
              <w:marBottom w:val="0"/>
              <w:divBdr>
                <w:top w:val="none" w:sz="0" w:space="0" w:color="auto"/>
                <w:left w:val="none" w:sz="0" w:space="0" w:color="auto"/>
                <w:bottom w:val="none" w:sz="0" w:space="0" w:color="auto"/>
                <w:right w:val="none" w:sz="0" w:space="0" w:color="auto"/>
              </w:divBdr>
            </w:div>
            <w:div w:id="2067339813">
              <w:marLeft w:val="0"/>
              <w:marRight w:val="0"/>
              <w:marTop w:val="0"/>
              <w:marBottom w:val="0"/>
              <w:divBdr>
                <w:top w:val="none" w:sz="0" w:space="0" w:color="auto"/>
                <w:left w:val="none" w:sz="0" w:space="0" w:color="auto"/>
                <w:bottom w:val="none" w:sz="0" w:space="0" w:color="auto"/>
                <w:right w:val="none" w:sz="0" w:space="0" w:color="auto"/>
              </w:divBdr>
            </w:div>
            <w:div w:id="9187625">
              <w:marLeft w:val="0"/>
              <w:marRight w:val="0"/>
              <w:marTop w:val="0"/>
              <w:marBottom w:val="0"/>
              <w:divBdr>
                <w:top w:val="none" w:sz="0" w:space="0" w:color="auto"/>
                <w:left w:val="none" w:sz="0" w:space="0" w:color="auto"/>
                <w:bottom w:val="none" w:sz="0" w:space="0" w:color="auto"/>
                <w:right w:val="none" w:sz="0" w:space="0" w:color="auto"/>
              </w:divBdr>
            </w:div>
            <w:div w:id="48724117">
              <w:marLeft w:val="0"/>
              <w:marRight w:val="0"/>
              <w:marTop w:val="0"/>
              <w:marBottom w:val="0"/>
              <w:divBdr>
                <w:top w:val="none" w:sz="0" w:space="0" w:color="auto"/>
                <w:left w:val="none" w:sz="0" w:space="0" w:color="auto"/>
                <w:bottom w:val="none" w:sz="0" w:space="0" w:color="auto"/>
                <w:right w:val="none" w:sz="0" w:space="0" w:color="auto"/>
              </w:divBdr>
            </w:div>
            <w:div w:id="563953642">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27360678">
              <w:marLeft w:val="0"/>
              <w:marRight w:val="0"/>
              <w:marTop w:val="0"/>
              <w:marBottom w:val="0"/>
              <w:divBdr>
                <w:top w:val="none" w:sz="0" w:space="0" w:color="auto"/>
                <w:left w:val="none" w:sz="0" w:space="0" w:color="auto"/>
                <w:bottom w:val="none" w:sz="0" w:space="0" w:color="auto"/>
                <w:right w:val="none" w:sz="0" w:space="0" w:color="auto"/>
              </w:divBdr>
            </w:div>
            <w:div w:id="1113397676">
              <w:marLeft w:val="0"/>
              <w:marRight w:val="0"/>
              <w:marTop w:val="0"/>
              <w:marBottom w:val="0"/>
              <w:divBdr>
                <w:top w:val="none" w:sz="0" w:space="0" w:color="auto"/>
                <w:left w:val="none" w:sz="0" w:space="0" w:color="auto"/>
                <w:bottom w:val="none" w:sz="0" w:space="0" w:color="auto"/>
                <w:right w:val="none" w:sz="0" w:space="0" w:color="auto"/>
              </w:divBdr>
            </w:div>
            <w:div w:id="2070613691">
              <w:marLeft w:val="0"/>
              <w:marRight w:val="0"/>
              <w:marTop w:val="0"/>
              <w:marBottom w:val="0"/>
              <w:divBdr>
                <w:top w:val="none" w:sz="0" w:space="0" w:color="auto"/>
                <w:left w:val="none" w:sz="0" w:space="0" w:color="auto"/>
                <w:bottom w:val="none" w:sz="0" w:space="0" w:color="auto"/>
                <w:right w:val="none" w:sz="0" w:space="0" w:color="auto"/>
              </w:divBdr>
            </w:div>
            <w:div w:id="393432163">
              <w:marLeft w:val="0"/>
              <w:marRight w:val="0"/>
              <w:marTop w:val="0"/>
              <w:marBottom w:val="0"/>
              <w:divBdr>
                <w:top w:val="none" w:sz="0" w:space="0" w:color="auto"/>
                <w:left w:val="none" w:sz="0" w:space="0" w:color="auto"/>
                <w:bottom w:val="none" w:sz="0" w:space="0" w:color="auto"/>
                <w:right w:val="none" w:sz="0" w:space="0" w:color="auto"/>
              </w:divBdr>
            </w:div>
            <w:div w:id="139931497">
              <w:marLeft w:val="0"/>
              <w:marRight w:val="0"/>
              <w:marTop w:val="0"/>
              <w:marBottom w:val="0"/>
              <w:divBdr>
                <w:top w:val="none" w:sz="0" w:space="0" w:color="auto"/>
                <w:left w:val="none" w:sz="0" w:space="0" w:color="auto"/>
                <w:bottom w:val="none" w:sz="0" w:space="0" w:color="auto"/>
                <w:right w:val="none" w:sz="0" w:space="0" w:color="auto"/>
              </w:divBdr>
            </w:div>
            <w:div w:id="1984700490">
              <w:marLeft w:val="0"/>
              <w:marRight w:val="0"/>
              <w:marTop w:val="0"/>
              <w:marBottom w:val="0"/>
              <w:divBdr>
                <w:top w:val="none" w:sz="0" w:space="0" w:color="auto"/>
                <w:left w:val="none" w:sz="0" w:space="0" w:color="auto"/>
                <w:bottom w:val="none" w:sz="0" w:space="0" w:color="auto"/>
                <w:right w:val="none" w:sz="0" w:space="0" w:color="auto"/>
              </w:divBdr>
            </w:div>
            <w:div w:id="1012105119">
              <w:marLeft w:val="0"/>
              <w:marRight w:val="0"/>
              <w:marTop w:val="0"/>
              <w:marBottom w:val="0"/>
              <w:divBdr>
                <w:top w:val="none" w:sz="0" w:space="0" w:color="auto"/>
                <w:left w:val="none" w:sz="0" w:space="0" w:color="auto"/>
                <w:bottom w:val="none" w:sz="0" w:space="0" w:color="auto"/>
                <w:right w:val="none" w:sz="0" w:space="0" w:color="auto"/>
              </w:divBdr>
            </w:div>
            <w:div w:id="620920617">
              <w:marLeft w:val="0"/>
              <w:marRight w:val="0"/>
              <w:marTop w:val="0"/>
              <w:marBottom w:val="0"/>
              <w:divBdr>
                <w:top w:val="none" w:sz="0" w:space="0" w:color="auto"/>
                <w:left w:val="none" w:sz="0" w:space="0" w:color="auto"/>
                <w:bottom w:val="none" w:sz="0" w:space="0" w:color="auto"/>
                <w:right w:val="none" w:sz="0" w:space="0" w:color="auto"/>
              </w:divBdr>
            </w:div>
            <w:div w:id="2043051369">
              <w:marLeft w:val="0"/>
              <w:marRight w:val="0"/>
              <w:marTop w:val="0"/>
              <w:marBottom w:val="0"/>
              <w:divBdr>
                <w:top w:val="none" w:sz="0" w:space="0" w:color="auto"/>
                <w:left w:val="none" w:sz="0" w:space="0" w:color="auto"/>
                <w:bottom w:val="none" w:sz="0" w:space="0" w:color="auto"/>
                <w:right w:val="none" w:sz="0" w:space="0" w:color="auto"/>
              </w:divBdr>
            </w:div>
            <w:div w:id="1287736928">
              <w:marLeft w:val="0"/>
              <w:marRight w:val="0"/>
              <w:marTop w:val="0"/>
              <w:marBottom w:val="0"/>
              <w:divBdr>
                <w:top w:val="none" w:sz="0" w:space="0" w:color="auto"/>
                <w:left w:val="none" w:sz="0" w:space="0" w:color="auto"/>
                <w:bottom w:val="none" w:sz="0" w:space="0" w:color="auto"/>
                <w:right w:val="none" w:sz="0" w:space="0" w:color="auto"/>
              </w:divBdr>
            </w:div>
            <w:div w:id="1790316139">
              <w:marLeft w:val="0"/>
              <w:marRight w:val="0"/>
              <w:marTop w:val="0"/>
              <w:marBottom w:val="0"/>
              <w:divBdr>
                <w:top w:val="none" w:sz="0" w:space="0" w:color="auto"/>
                <w:left w:val="none" w:sz="0" w:space="0" w:color="auto"/>
                <w:bottom w:val="none" w:sz="0" w:space="0" w:color="auto"/>
                <w:right w:val="none" w:sz="0" w:space="0" w:color="auto"/>
              </w:divBdr>
            </w:div>
            <w:div w:id="1011251475">
              <w:marLeft w:val="0"/>
              <w:marRight w:val="0"/>
              <w:marTop w:val="0"/>
              <w:marBottom w:val="0"/>
              <w:divBdr>
                <w:top w:val="none" w:sz="0" w:space="0" w:color="auto"/>
                <w:left w:val="none" w:sz="0" w:space="0" w:color="auto"/>
                <w:bottom w:val="none" w:sz="0" w:space="0" w:color="auto"/>
                <w:right w:val="none" w:sz="0" w:space="0" w:color="auto"/>
              </w:divBdr>
            </w:div>
            <w:div w:id="2090344305">
              <w:marLeft w:val="0"/>
              <w:marRight w:val="0"/>
              <w:marTop w:val="0"/>
              <w:marBottom w:val="0"/>
              <w:divBdr>
                <w:top w:val="none" w:sz="0" w:space="0" w:color="auto"/>
                <w:left w:val="none" w:sz="0" w:space="0" w:color="auto"/>
                <w:bottom w:val="none" w:sz="0" w:space="0" w:color="auto"/>
                <w:right w:val="none" w:sz="0" w:space="0" w:color="auto"/>
              </w:divBdr>
            </w:div>
            <w:div w:id="1114441721">
              <w:marLeft w:val="0"/>
              <w:marRight w:val="0"/>
              <w:marTop w:val="0"/>
              <w:marBottom w:val="0"/>
              <w:divBdr>
                <w:top w:val="none" w:sz="0" w:space="0" w:color="auto"/>
                <w:left w:val="none" w:sz="0" w:space="0" w:color="auto"/>
                <w:bottom w:val="none" w:sz="0" w:space="0" w:color="auto"/>
                <w:right w:val="none" w:sz="0" w:space="0" w:color="auto"/>
              </w:divBdr>
            </w:div>
            <w:div w:id="1627004507">
              <w:marLeft w:val="0"/>
              <w:marRight w:val="0"/>
              <w:marTop w:val="0"/>
              <w:marBottom w:val="0"/>
              <w:divBdr>
                <w:top w:val="none" w:sz="0" w:space="0" w:color="auto"/>
                <w:left w:val="none" w:sz="0" w:space="0" w:color="auto"/>
                <w:bottom w:val="none" w:sz="0" w:space="0" w:color="auto"/>
                <w:right w:val="none" w:sz="0" w:space="0" w:color="auto"/>
              </w:divBdr>
            </w:div>
            <w:div w:id="636423586">
              <w:marLeft w:val="0"/>
              <w:marRight w:val="0"/>
              <w:marTop w:val="0"/>
              <w:marBottom w:val="0"/>
              <w:divBdr>
                <w:top w:val="none" w:sz="0" w:space="0" w:color="auto"/>
                <w:left w:val="none" w:sz="0" w:space="0" w:color="auto"/>
                <w:bottom w:val="none" w:sz="0" w:space="0" w:color="auto"/>
                <w:right w:val="none" w:sz="0" w:space="0" w:color="auto"/>
              </w:divBdr>
            </w:div>
            <w:div w:id="373702559">
              <w:marLeft w:val="0"/>
              <w:marRight w:val="0"/>
              <w:marTop w:val="0"/>
              <w:marBottom w:val="0"/>
              <w:divBdr>
                <w:top w:val="none" w:sz="0" w:space="0" w:color="auto"/>
                <w:left w:val="none" w:sz="0" w:space="0" w:color="auto"/>
                <w:bottom w:val="none" w:sz="0" w:space="0" w:color="auto"/>
                <w:right w:val="none" w:sz="0" w:space="0" w:color="auto"/>
              </w:divBdr>
            </w:div>
            <w:div w:id="1576158487">
              <w:marLeft w:val="0"/>
              <w:marRight w:val="0"/>
              <w:marTop w:val="0"/>
              <w:marBottom w:val="0"/>
              <w:divBdr>
                <w:top w:val="none" w:sz="0" w:space="0" w:color="auto"/>
                <w:left w:val="none" w:sz="0" w:space="0" w:color="auto"/>
                <w:bottom w:val="none" w:sz="0" w:space="0" w:color="auto"/>
                <w:right w:val="none" w:sz="0" w:space="0" w:color="auto"/>
              </w:divBdr>
            </w:div>
            <w:div w:id="742484848">
              <w:marLeft w:val="0"/>
              <w:marRight w:val="0"/>
              <w:marTop w:val="0"/>
              <w:marBottom w:val="0"/>
              <w:divBdr>
                <w:top w:val="none" w:sz="0" w:space="0" w:color="auto"/>
                <w:left w:val="none" w:sz="0" w:space="0" w:color="auto"/>
                <w:bottom w:val="none" w:sz="0" w:space="0" w:color="auto"/>
                <w:right w:val="none" w:sz="0" w:space="0" w:color="auto"/>
              </w:divBdr>
            </w:div>
            <w:div w:id="1560361598">
              <w:marLeft w:val="0"/>
              <w:marRight w:val="0"/>
              <w:marTop w:val="0"/>
              <w:marBottom w:val="0"/>
              <w:divBdr>
                <w:top w:val="none" w:sz="0" w:space="0" w:color="auto"/>
                <w:left w:val="none" w:sz="0" w:space="0" w:color="auto"/>
                <w:bottom w:val="none" w:sz="0" w:space="0" w:color="auto"/>
                <w:right w:val="none" w:sz="0" w:space="0" w:color="auto"/>
              </w:divBdr>
            </w:div>
            <w:div w:id="478807622">
              <w:marLeft w:val="0"/>
              <w:marRight w:val="0"/>
              <w:marTop w:val="0"/>
              <w:marBottom w:val="0"/>
              <w:divBdr>
                <w:top w:val="none" w:sz="0" w:space="0" w:color="auto"/>
                <w:left w:val="none" w:sz="0" w:space="0" w:color="auto"/>
                <w:bottom w:val="none" w:sz="0" w:space="0" w:color="auto"/>
                <w:right w:val="none" w:sz="0" w:space="0" w:color="auto"/>
              </w:divBdr>
            </w:div>
            <w:div w:id="860318745">
              <w:marLeft w:val="0"/>
              <w:marRight w:val="0"/>
              <w:marTop w:val="0"/>
              <w:marBottom w:val="0"/>
              <w:divBdr>
                <w:top w:val="none" w:sz="0" w:space="0" w:color="auto"/>
                <w:left w:val="none" w:sz="0" w:space="0" w:color="auto"/>
                <w:bottom w:val="none" w:sz="0" w:space="0" w:color="auto"/>
                <w:right w:val="none" w:sz="0" w:space="0" w:color="auto"/>
              </w:divBdr>
            </w:div>
            <w:div w:id="538474967">
              <w:marLeft w:val="0"/>
              <w:marRight w:val="0"/>
              <w:marTop w:val="0"/>
              <w:marBottom w:val="0"/>
              <w:divBdr>
                <w:top w:val="none" w:sz="0" w:space="0" w:color="auto"/>
                <w:left w:val="none" w:sz="0" w:space="0" w:color="auto"/>
                <w:bottom w:val="none" w:sz="0" w:space="0" w:color="auto"/>
                <w:right w:val="none" w:sz="0" w:space="0" w:color="auto"/>
              </w:divBdr>
            </w:div>
            <w:div w:id="1685201602">
              <w:marLeft w:val="0"/>
              <w:marRight w:val="0"/>
              <w:marTop w:val="0"/>
              <w:marBottom w:val="0"/>
              <w:divBdr>
                <w:top w:val="none" w:sz="0" w:space="0" w:color="auto"/>
                <w:left w:val="none" w:sz="0" w:space="0" w:color="auto"/>
                <w:bottom w:val="none" w:sz="0" w:space="0" w:color="auto"/>
                <w:right w:val="none" w:sz="0" w:space="0" w:color="auto"/>
              </w:divBdr>
            </w:div>
            <w:div w:id="266234726">
              <w:marLeft w:val="0"/>
              <w:marRight w:val="0"/>
              <w:marTop w:val="0"/>
              <w:marBottom w:val="0"/>
              <w:divBdr>
                <w:top w:val="none" w:sz="0" w:space="0" w:color="auto"/>
                <w:left w:val="none" w:sz="0" w:space="0" w:color="auto"/>
                <w:bottom w:val="none" w:sz="0" w:space="0" w:color="auto"/>
                <w:right w:val="none" w:sz="0" w:space="0" w:color="auto"/>
              </w:divBdr>
            </w:div>
            <w:div w:id="1529027364">
              <w:marLeft w:val="0"/>
              <w:marRight w:val="0"/>
              <w:marTop w:val="0"/>
              <w:marBottom w:val="0"/>
              <w:divBdr>
                <w:top w:val="none" w:sz="0" w:space="0" w:color="auto"/>
                <w:left w:val="none" w:sz="0" w:space="0" w:color="auto"/>
                <w:bottom w:val="none" w:sz="0" w:space="0" w:color="auto"/>
                <w:right w:val="none" w:sz="0" w:space="0" w:color="auto"/>
              </w:divBdr>
            </w:div>
            <w:div w:id="1262033064">
              <w:marLeft w:val="0"/>
              <w:marRight w:val="0"/>
              <w:marTop w:val="0"/>
              <w:marBottom w:val="0"/>
              <w:divBdr>
                <w:top w:val="none" w:sz="0" w:space="0" w:color="auto"/>
                <w:left w:val="none" w:sz="0" w:space="0" w:color="auto"/>
                <w:bottom w:val="none" w:sz="0" w:space="0" w:color="auto"/>
                <w:right w:val="none" w:sz="0" w:space="0" w:color="auto"/>
              </w:divBdr>
            </w:div>
            <w:div w:id="2083261033">
              <w:marLeft w:val="0"/>
              <w:marRight w:val="0"/>
              <w:marTop w:val="0"/>
              <w:marBottom w:val="0"/>
              <w:divBdr>
                <w:top w:val="none" w:sz="0" w:space="0" w:color="auto"/>
                <w:left w:val="none" w:sz="0" w:space="0" w:color="auto"/>
                <w:bottom w:val="none" w:sz="0" w:space="0" w:color="auto"/>
                <w:right w:val="none" w:sz="0" w:space="0" w:color="auto"/>
              </w:divBdr>
            </w:div>
            <w:div w:id="1594362344">
              <w:marLeft w:val="0"/>
              <w:marRight w:val="0"/>
              <w:marTop w:val="0"/>
              <w:marBottom w:val="0"/>
              <w:divBdr>
                <w:top w:val="none" w:sz="0" w:space="0" w:color="auto"/>
                <w:left w:val="none" w:sz="0" w:space="0" w:color="auto"/>
                <w:bottom w:val="none" w:sz="0" w:space="0" w:color="auto"/>
                <w:right w:val="none" w:sz="0" w:space="0" w:color="auto"/>
              </w:divBdr>
            </w:div>
            <w:div w:id="459804007">
              <w:marLeft w:val="0"/>
              <w:marRight w:val="0"/>
              <w:marTop w:val="0"/>
              <w:marBottom w:val="0"/>
              <w:divBdr>
                <w:top w:val="none" w:sz="0" w:space="0" w:color="auto"/>
                <w:left w:val="none" w:sz="0" w:space="0" w:color="auto"/>
                <w:bottom w:val="none" w:sz="0" w:space="0" w:color="auto"/>
                <w:right w:val="none" w:sz="0" w:space="0" w:color="auto"/>
              </w:divBdr>
            </w:div>
            <w:div w:id="907761491">
              <w:marLeft w:val="0"/>
              <w:marRight w:val="0"/>
              <w:marTop w:val="0"/>
              <w:marBottom w:val="0"/>
              <w:divBdr>
                <w:top w:val="none" w:sz="0" w:space="0" w:color="auto"/>
                <w:left w:val="none" w:sz="0" w:space="0" w:color="auto"/>
                <w:bottom w:val="none" w:sz="0" w:space="0" w:color="auto"/>
                <w:right w:val="none" w:sz="0" w:space="0" w:color="auto"/>
              </w:divBdr>
            </w:div>
            <w:div w:id="584344739">
              <w:marLeft w:val="0"/>
              <w:marRight w:val="0"/>
              <w:marTop w:val="0"/>
              <w:marBottom w:val="0"/>
              <w:divBdr>
                <w:top w:val="none" w:sz="0" w:space="0" w:color="auto"/>
                <w:left w:val="none" w:sz="0" w:space="0" w:color="auto"/>
                <w:bottom w:val="none" w:sz="0" w:space="0" w:color="auto"/>
                <w:right w:val="none" w:sz="0" w:space="0" w:color="auto"/>
              </w:divBdr>
            </w:div>
            <w:div w:id="1681467661">
              <w:marLeft w:val="0"/>
              <w:marRight w:val="0"/>
              <w:marTop w:val="0"/>
              <w:marBottom w:val="0"/>
              <w:divBdr>
                <w:top w:val="none" w:sz="0" w:space="0" w:color="auto"/>
                <w:left w:val="none" w:sz="0" w:space="0" w:color="auto"/>
                <w:bottom w:val="none" w:sz="0" w:space="0" w:color="auto"/>
                <w:right w:val="none" w:sz="0" w:space="0" w:color="auto"/>
              </w:divBdr>
            </w:div>
            <w:div w:id="168913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41546">
      <w:bodyDiv w:val="1"/>
      <w:marLeft w:val="0"/>
      <w:marRight w:val="0"/>
      <w:marTop w:val="0"/>
      <w:marBottom w:val="0"/>
      <w:divBdr>
        <w:top w:val="none" w:sz="0" w:space="0" w:color="auto"/>
        <w:left w:val="none" w:sz="0" w:space="0" w:color="auto"/>
        <w:bottom w:val="none" w:sz="0" w:space="0" w:color="auto"/>
        <w:right w:val="none" w:sz="0" w:space="0" w:color="auto"/>
      </w:divBdr>
      <w:divsChild>
        <w:div w:id="1319306555">
          <w:marLeft w:val="0"/>
          <w:marRight w:val="0"/>
          <w:marTop w:val="0"/>
          <w:marBottom w:val="0"/>
          <w:divBdr>
            <w:top w:val="none" w:sz="0" w:space="0" w:color="auto"/>
            <w:left w:val="none" w:sz="0" w:space="0" w:color="auto"/>
            <w:bottom w:val="none" w:sz="0" w:space="0" w:color="auto"/>
            <w:right w:val="none" w:sz="0" w:space="0" w:color="auto"/>
          </w:divBdr>
          <w:divsChild>
            <w:div w:id="1644626526">
              <w:marLeft w:val="0"/>
              <w:marRight w:val="0"/>
              <w:marTop w:val="0"/>
              <w:marBottom w:val="0"/>
              <w:divBdr>
                <w:top w:val="none" w:sz="0" w:space="0" w:color="auto"/>
                <w:left w:val="none" w:sz="0" w:space="0" w:color="auto"/>
                <w:bottom w:val="none" w:sz="0" w:space="0" w:color="auto"/>
                <w:right w:val="none" w:sz="0" w:space="0" w:color="auto"/>
              </w:divBdr>
            </w:div>
            <w:div w:id="1191993064">
              <w:marLeft w:val="0"/>
              <w:marRight w:val="0"/>
              <w:marTop w:val="0"/>
              <w:marBottom w:val="0"/>
              <w:divBdr>
                <w:top w:val="none" w:sz="0" w:space="0" w:color="auto"/>
                <w:left w:val="none" w:sz="0" w:space="0" w:color="auto"/>
                <w:bottom w:val="none" w:sz="0" w:space="0" w:color="auto"/>
                <w:right w:val="none" w:sz="0" w:space="0" w:color="auto"/>
              </w:divBdr>
            </w:div>
            <w:div w:id="216628109">
              <w:marLeft w:val="0"/>
              <w:marRight w:val="0"/>
              <w:marTop w:val="0"/>
              <w:marBottom w:val="0"/>
              <w:divBdr>
                <w:top w:val="none" w:sz="0" w:space="0" w:color="auto"/>
                <w:left w:val="none" w:sz="0" w:space="0" w:color="auto"/>
                <w:bottom w:val="none" w:sz="0" w:space="0" w:color="auto"/>
                <w:right w:val="none" w:sz="0" w:space="0" w:color="auto"/>
              </w:divBdr>
            </w:div>
            <w:div w:id="227348588">
              <w:marLeft w:val="0"/>
              <w:marRight w:val="0"/>
              <w:marTop w:val="0"/>
              <w:marBottom w:val="0"/>
              <w:divBdr>
                <w:top w:val="none" w:sz="0" w:space="0" w:color="auto"/>
                <w:left w:val="none" w:sz="0" w:space="0" w:color="auto"/>
                <w:bottom w:val="none" w:sz="0" w:space="0" w:color="auto"/>
                <w:right w:val="none" w:sz="0" w:space="0" w:color="auto"/>
              </w:divBdr>
            </w:div>
            <w:div w:id="60102679">
              <w:marLeft w:val="0"/>
              <w:marRight w:val="0"/>
              <w:marTop w:val="0"/>
              <w:marBottom w:val="0"/>
              <w:divBdr>
                <w:top w:val="none" w:sz="0" w:space="0" w:color="auto"/>
                <w:left w:val="none" w:sz="0" w:space="0" w:color="auto"/>
                <w:bottom w:val="none" w:sz="0" w:space="0" w:color="auto"/>
                <w:right w:val="none" w:sz="0" w:space="0" w:color="auto"/>
              </w:divBdr>
            </w:div>
            <w:div w:id="789132445">
              <w:marLeft w:val="0"/>
              <w:marRight w:val="0"/>
              <w:marTop w:val="0"/>
              <w:marBottom w:val="0"/>
              <w:divBdr>
                <w:top w:val="none" w:sz="0" w:space="0" w:color="auto"/>
                <w:left w:val="none" w:sz="0" w:space="0" w:color="auto"/>
                <w:bottom w:val="none" w:sz="0" w:space="0" w:color="auto"/>
                <w:right w:val="none" w:sz="0" w:space="0" w:color="auto"/>
              </w:divBdr>
            </w:div>
            <w:div w:id="247078004">
              <w:marLeft w:val="0"/>
              <w:marRight w:val="0"/>
              <w:marTop w:val="0"/>
              <w:marBottom w:val="0"/>
              <w:divBdr>
                <w:top w:val="none" w:sz="0" w:space="0" w:color="auto"/>
                <w:left w:val="none" w:sz="0" w:space="0" w:color="auto"/>
                <w:bottom w:val="none" w:sz="0" w:space="0" w:color="auto"/>
                <w:right w:val="none" w:sz="0" w:space="0" w:color="auto"/>
              </w:divBdr>
            </w:div>
            <w:div w:id="564875660">
              <w:marLeft w:val="0"/>
              <w:marRight w:val="0"/>
              <w:marTop w:val="0"/>
              <w:marBottom w:val="0"/>
              <w:divBdr>
                <w:top w:val="none" w:sz="0" w:space="0" w:color="auto"/>
                <w:left w:val="none" w:sz="0" w:space="0" w:color="auto"/>
                <w:bottom w:val="none" w:sz="0" w:space="0" w:color="auto"/>
                <w:right w:val="none" w:sz="0" w:space="0" w:color="auto"/>
              </w:divBdr>
            </w:div>
            <w:div w:id="121658875">
              <w:marLeft w:val="0"/>
              <w:marRight w:val="0"/>
              <w:marTop w:val="0"/>
              <w:marBottom w:val="0"/>
              <w:divBdr>
                <w:top w:val="none" w:sz="0" w:space="0" w:color="auto"/>
                <w:left w:val="none" w:sz="0" w:space="0" w:color="auto"/>
                <w:bottom w:val="none" w:sz="0" w:space="0" w:color="auto"/>
                <w:right w:val="none" w:sz="0" w:space="0" w:color="auto"/>
              </w:divBdr>
            </w:div>
            <w:div w:id="462624730">
              <w:marLeft w:val="0"/>
              <w:marRight w:val="0"/>
              <w:marTop w:val="0"/>
              <w:marBottom w:val="0"/>
              <w:divBdr>
                <w:top w:val="none" w:sz="0" w:space="0" w:color="auto"/>
                <w:left w:val="none" w:sz="0" w:space="0" w:color="auto"/>
                <w:bottom w:val="none" w:sz="0" w:space="0" w:color="auto"/>
                <w:right w:val="none" w:sz="0" w:space="0" w:color="auto"/>
              </w:divBdr>
            </w:div>
            <w:div w:id="154877337">
              <w:marLeft w:val="0"/>
              <w:marRight w:val="0"/>
              <w:marTop w:val="0"/>
              <w:marBottom w:val="0"/>
              <w:divBdr>
                <w:top w:val="none" w:sz="0" w:space="0" w:color="auto"/>
                <w:left w:val="none" w:sz="0" w:space="0" w:color="auto"/>
                <w:bottom w:val="none" w:sz="0" w:space="0" w:color="auto"/>
                <w:right w:val="none" w:sz="0" w:space="0" w:color="auto"/>
              </w:divBdr>
            </w:div>
            <w:div w:id="1078550414">
              <w:marLeft w:val="0"/>
              <w:marRight w:val="0"/>
              <w:marTop w:val="0"/>
              <w:marBottom w:val="0"/>
              <w:divBdr>
                <w:top w:val="none" w:sz="0" w:space="0" w:color="auto"/>
                <w:left w:val="none" w:sz="0" w:space="0" w:color="auto"/>
                <w:bottom w:val="none" w:sz="0" w:space="0" w:color="auto"/>
                <w:right w:val="none" w:sz="0" w:space="0" w:color="auto"/>
              </w:divBdr>
            </w:div>
            <w:div w:id="1628121420">
              <w:marLeft w:val="0"/>
              <w:marRight w:val="0"/>
              <w:marTop w:val="0"/>
              <w:marBottom w:val="0"/>
              <w:divBdr>
                <w:top w:val="none" w:sz="0" w:space="0" w:color="auto"/>
                <w:left w:val="none" w:sz="0" w:space="0" w:color="auto"/>
                <w:bottom w:val="none" w:sz="0" w:space="0" w:color="auto"/>
                <w:right w:val="none" w:sz="0" w:space="0" w:color="auto"/>
              </w:divBdr>
            </w:div>
            <w:div w:id="1390423052">
              <w:marLeft w:val="0"/>
              <w:marRight w:val="0"/>
              <w:marTop w:val="0"/>
              <w:marBottom w:val="0"/>
              <w:divBdr>
                <w:top w:val="none" w:sz="0" w:space="0" w:color="auto"/>
                <w:left w:val="none" w:sz="0" w:space="0" w:color="auto"/>
                <w:bottom w:val="none" w:sz="0" w:space="0" w:color="auto"/>
                <w:right w:val="none" w:sz="0" w:space="0" w:color="auto"/>
              </w:divBdr>
            </w:div>
            <w:div w:id="1460107656">
              <w:marLeft w:val="0"/>
              <w:marRight w:val="0"/>
              <w:marTop w:val="0"/>
              <w:marBottom w:val="0"/>
              <w:divBdr>
                <w:top w:val="none" w:sz="0" w:space="0" w:color="auto"/>
                <w:left w:val="none" w:sz="0" w:space="0" w:color="auto"/>
                <w:bottom w:val="none" w:sz="0" w:space="0" w:color="auto"/>
                <w:right w:val="none" w:sz="0" w:space="0" w:color="auto"/>
              </w:divBdr>
            </w:div>
            <w:div w:id="2013681987">
              <w:marLeft w:val="0"/>
              <w:marRight w:val="0"/>
              <w:marTop w:val="0"/>
              <w:marBottom w:val="0"/>
              <w:divBdr>
                <w:top w:val="none" w:sz="0" w:space="0" w:color="auto"/>
                <w:left w:val="none" w:sz="0" w:space="0" w:color="auto"/>
                <w:bottom w:val="none" w:sz="0" w:space="0" w:color="auto"/>
                <w:right w:val="none" w:sz="0" w:space="0" w:color="auto"/>
              </w:divBdr>
            </w:div>
            <w:div w:id="1866015480">
              <w:marLeft w:val="0"/>
              <w:marRight w:val="0"/>
              <w:marTop w:val="0"/>
              <w:marBottom w:val="0"/>
              <w:divBdr>
                <w:top w:val="none" w:sz="0" w:space="0" w:color="auto"/>
                <w:left w:val="none" w:sz="0" w:space="0" w:color="auto"/>
                <w:bottom w:val="none" w:sz="0" w:space="0" w:color="auto"/>
                <w:right w:val="none" w:sz="0" w:space="0" w:color="auto"/>
              </w:divBdr>
            </w:div>
            <w:div w:id="94207460">
              <w:marLeft w:val="0"/>
              <w:marRight w:val="0"/>
              <w:marTop w:val="0"/>
              <w:marBottom w:val="0"/>
              <w:divBdr>
                <w:top w:val="none" w:sz="0" w:space="0" w:color="auto"/>
                <w:left w:val="none" w:sz="0" w:space="0" w:color="auto"/>
                <w:bottom w:val="none" w:sz="0" w:space="0" w:color="auto"/>
                <w:right w:val="none" w:sz="0" w:space="0" w:color="auto"/>
              </w:divBdr>
            </w:div>
            <w:div w:id="1257597098">
              <w:marLeft w:val="0"/>
              <w:marRight w:val="0"/>
              <w:marTop w:val="0"/>
              <w:marBottom w:val="0"/>
              <w:divBdr>
                <w:top w:val="none" w:sz="0" w:space="0" w:color="auto"/>
                <w:left w:val="none" w:sz="0" w:space="0" w:color="auto"/>
                <w:bottom w:val="none" w:sz="0" w:space="0" w:color="auto"/>
                <w:right w:val="none" w:sz="0" w:space="0" w:color="auto"/>
              </w:divBdr>
            </w:div>
            <w:div w:id="1583954439">
              <w:marLeft w:val="0"/>
              <w:marRight w:val="0"/>
              <w:marTop w:val="0"/>
              <w:marBottom w:val="0"/>
              <w:divBdr>
                <w:top w:val="none" w:sz="0" w:space="0" w:color="auto"/>
                <w:left w:val="none" w:sz="0" w:space="0" w:color="auto"/>
                <w:bottom w:val="none" w:sz="0" w:space="0" w:color="auto"/>
                <w:right w:val="none" w:sz="0" w:space="0" w:color="auto"/>
              </w:divBdr>
            </w:div>
            <w:div w:id="704256263">
              <w:marLeft w:val="0"/>
              <w:marRight w:val="0"/>
              <w:marTop w:val="0"/>
              <w:marBottom w:val="0"/>
              <w:divBdr>
                <w:top w:val="none" w:sz="0" w:space="0" w:color="auto"/>
                <w:left w:val="none" w:sz="0" w:space="0" w:color="auto"/>
                <w:bottom w:val="none" w:sz="0" w:space="0" w:color="auto"/>
                <w:right w:val="none" w:sz="0" w:space="0" w:color="auto"/>
              </w:divBdr>
            </w:div>
            <w:div w:id="843057996">
              <w:marLeft w:val="0"/>
              <w:marRight w:val="0"/>
              <w:marTop w:val="0"/>
              <w:marBottom w:val="0"/>
              <w:divBdr>
                <w:top w:val="none" w:sz="0" w:space="0" w:color="auto"/>
                <w:left w:val="none" w:sz="0" w:space="0" w:color="auto"/>
                <w:bottom w:val="none" w:sz="0" w:space="0" w:color="auto"/>
                <w:right w:val="none" w:sz="0" w:space="0" w:color="auto"/>
              </w:divBdr>
            </w:div>
            <w:div w:id="1985310513">
              <w:marLeft w:val="0"/>
              <w:marRight w:val="0"/>
              <w:marTop w:val="0"/>
              <w:marBottom w:val="0"/>
              <w:divBdr>
                <w:top w:val="none" w:sz="0" w:space="0" w:color="auto"/>
                <w:left w:val="none" w:sz="0" w:space="0" w:color="auto"/>
                <w:bottom w:val="none" w:sz="0" w:space="0" w:color="auto"/>
                <w:right w:val="none" w:sz="0" w:space="0" w:color="auto"/>
              </w:divBdr>
            </w:div>
            <w:div w:id="1576546600">
              <w:marLeft w:val="0"/>
              <w:marRight w:val="0"/>
              <w:marTop w:val="0"/>
              <w:marBottom w:val="0"/>
              <w:divBdr>
                <w:top w:val="none" w:sz="0" w:space="0" w:color="auto"/>
                <w:left w:val="none" w:sz="0" w:space="0" w:color="auto"/>
                <w:bottom w:val="none" w:sz="0" w:space="0" w:color="auto"/>
                <w:right w:val="none" w:sz="0" w:space="0" w:color="auto"/>
              </w:divBdr>
            </w:div>
            <w:div w:id="1716390518">
              <w:marLeft w:val="0"/>
              <w:marRight w:val="0"/>
              <w:marTop w:val="0"/>
              <w:marBottom w:val="0"/>
              <w:divBdr>
                <w:top w:val="none" w:sz="0" w:space="0" w:color="auto"/>
                <w:left w:val="none" w:sz="0" w:space="0" w:color="auto"/>
                <w:bottom w:val="none" w:sz="0" w:space="0" w:color="auto"/>
                <w:right w:val="none" w:sz="0" w:space="0" w:color="auto"/>
              </w:divBdr>
            </w:div>
            <w:div w:id="1376546481">
              <w:marLeft w:val="0"/>
              <w:marRight w:val="0"/>
              <w:marTop w:val="0"/>
              <w:marBottom w:val="0"/>
              <w:divBdr>
                <w:top w:val="none" w:sz="0" w:space="0" w:color="auto"/>
                <w:left w:val="none" w:sz="0" w:space="0" w:color="auto"/>
                <w:bottom w:val="none" w:sz="0" w:space="0" w:color="auto"/>
                <w:right w:val="none" w:sz="0" w:space="0" w:color="auto"/>
              </w:divBdr>
            </w:div>
            <w:div w:id="551161193">
              <w:marLeft w:val="0"/>
              <w:marRight w:val="0"/>
              <w:marTop w:val="0"/>
              <w:marBottom w:val="0"/>
              <w:divBdr>
                <w:top w:val="none" w:sz="0" w:space="0" w:color="auto"/>
                <w:left w:val="none" w:sz="0" w:space="0" w:color="auto"/>
                <w:bottom w:val="none" w:sz="0" w:space="0" w:color="auto"/>
                <w:right w:val="none" w:sz="0" w:space="0" w:color="auto"/>
              </w:divBdr>
            </w:div>
            <w:div w:id="1843352065">
              <w:marLeft w:val="0"/>
              <w:marRight w:val="0"/>
              <w:marTop w:val="0"/>
              <w:marBottom w:val="0"/>
              <w:divBdr>
                <w:top w:val="none" w:sz="0" w:space="0" w:color="auto"/>
                <w:left w:val="none" w:sz="0" w:space="0" w:color="auto"/>
                <w:bottom w:val="none" w:sz="0" w:space="0" w:color="auto"/>
                <w:right w:val="none" w:sz="0" w:space="0" w:color="auto"/>
              </w:divBdr>
            </w:div>
            <w:div w:id="363209714">
              <w:marLeft w:val="0"/>
              <w:marRight w:val="0"/>
              <w:marTop w:val="0"/>
              <w:marBottom w:val="0"/>
              <w:divBdr>
                <w:top w:val="none" w:sz="0" w:space="0" w:color="auto"/>
                <w:left w:val="none" w:sz="0" w:space="0" w:color="auto"/>
                <w:bottom w:val="none" w:sz="0" w:space="0" w:color="auto"/>
                <w:right w:val="none" w:sz="0" w:space="0" w:color="auto"/>
              </w:divBdr>
            </w:div>
            <w:div w:id="2138571311">
              <w:marLeft w:val="0"/>
              <w:marRight w:val="0"/>
              <w:marTop w:val="0"/>
              <w:marBottom w:val="0"/>
              <w:divBdr>
                <w:top w:val="none" w:sz="0" w:space="0" w:color="auto"/>
                <w:left w:val="none" w:sz="0" w:space="0" w:color="auto"/>
                <w:bottom w:val="none" w:sz="0" w:space="0" w:color="auto"/>
                <w:right w:val="none" w:sz="0" w:space="0" w:color="auto"/>
              </w:divBdr>
            </w:div>
            <w:div w:id="1198465028">
              <w:marLeft w:val="0"/>
              <w:marRight w:val="0"/>
              <w:marTop w:val="0"/>
              <w:marBottom w:val="0"/>
              <w:divBdr>
                <w:top w:val="none" w:sz="0" w:space="0" w:color="auto"/>
                <w:left w:val="none" w:sz="0" w:space="0" w:color="auto"/>
                <w:bottom w:val="none" w:sz="0" w:space="0" w:color="auto"/>
                <w:right w:val="none" w:sz="0" w:space="0" w:color="auto"/>
              </w:divBdr>
            </w:div>
            <w:div w:id="1459952609">
              <w:marLeft w:val="0"/>
              <w:marRight w:val="0"/>
              <w:marTop w:val="0"/>
              <w:marBottom w:val="0"/>
              <w:divBdr>
                <w:top w:val="none" w:sz="0" w:space="0" w:color="auto"/>
                <w:left w:val="none" w:sz="0" w:space="0" w:color="auto"/>
                <w:bottom w:val="none" w:sz="0" w:space="0" w:color="auto"/>
                <w:right w:val="none" w:sz="0" w:space="0" w:color="auto"/>
              </w:divBdr>
            </w:div>
            <w:div w:id="75709180">
              <w:marLeft w:val="0"/>
              <w:marRight w:val="0"/>
              <w:marTop w:val="0"/>
              <w:marBottom w:val="0"/>
              <w:divBdr>
                <w:top w:val="none" w:sz="0" w:space="0" w:color="auto"/>
                <w:left w:val="none" w:sz="0" w:space="0" w:color="auto"/>
                <w:bottom w:val="none" w:sz="0" w:space="0" w:color="auto"/>
                <w:right w:val="none" w:sz="0" w:space="0" w:color="auto"/>
              </w:divBdr>
            </w:div>
            <w:div w:id="1958103038">
              <w:marLeft w:val="0"/>
              <w:marRight w:val="0"/>
              <w:marTop w:val="0"/>
              <w:marBottom w:val="0"/>
              <w:divBdr>
                <w:top w:val="none" w:sz="0" w:space="0" w:color="auto"/>
                <w:left w:val="none" w:sz="0" w:space="0" w:color="auto"/>
                <w:bottom w:val="none" w:sz="0" w:space="0" w:color="auto"/>
                <w:right w:val="none" w:sz="0" w:space="0" w:color="auto"/>
              </w:divBdr>
            </w:div>
            <w:div w:id="164786346">
              <w:marLeft w:val="0"/>
              <w:marRight w:val="0"/>
              <w:marTop w:val="0"/>
              <w:marBottom w:val="0"/>
              <w:divBdr>
                <w:top w:val="none" w:sz="0" w:space="0" w:color="auto"/>
                <w:left w:val="none" w:sz="0" w:space="0" w:color="auto"/>
                <w:bottom w:val="none" w:sz="0" w:space="0" w:color="auto"/>
                <w:right w:val="none" w:sz="0" w:space="0" w:color="auto"/>
              </w:divBdr>
            </w:div>
            <w:div w:id="1203176886">
              <w:marLeft w:val="0"/>
              <w:marRight w:val="0"/>
              <w:marTop w:val="0"/>
              <w:marBottom w:val="0"/>
              <w:divBdr>
                <w:top w:val="none" w:sz="0" w:space="0" w:color="auto"/>
                <w:left w:val="none" w:sz="0" w:space="0" w:color="auto"/>
                <w:bottom w:val="none" w:sz="0" w:space="0" w:color="auto"/>
                <w:right w:val="none" w:sz="0" w:space="0" w:color="auto"/>
              </w:divBdr>
            </w:div>
            <w:div w:id="790172644">
              <w:marLeft w:val="0"/>
              <w:marRight w:val="0"/>
              <w:marTop w:val="0"/>
              <w:marBottom w:val="0"/>
              <w:divBdr>
                <w:top w:val="none" w:sz="0" w:space="0" w:color="auto"/>
                <w:left w:val="none" w:sz="0" w:space="0" w:color="auto"/>
                <w:bottom w:val="none" w:sz="0" w:space="0" w:color="auto"/>
                <w:right w:val="none" w:sz="0" w:space="0" w:color="auto"/>
              </w:divBdr>
            </w:div>
            <w:div w:id="351685212">
              <w:marLeft w:val="0"/>
              <w:marRight w:val="0"/>
              <w:marTop w:val="0"/>
              <w:marBottom w:val="0"/>
              <w:divBdr>
                <w:top w:val="none" w:sz="0" w:space="0" w:color="auto"/>
                <w:left w:val="none" w:sz="0" w:space="0" w:color="auto"/>
                <w:bottom w:val="none" w:sz="0" w:space="0" w:color="auto"/>
                <w:right w:val="none" w:sz="0" w:space="0" w:color="auto"/>
              </w:divBdr>
            </w:div>
            <w:div w:id="1105006490">
              <w:marLeft w:val="0"/>
              <w:marRight w:val="0"/>
              <w:marTop w:val="0"/>
              <w:marBottom w:val="0"/>
              <w:divBdr>
                <w:top w:val="none" w:sz="0" w:space="0" w:color="auto"/>
                <w:left w:val="none" w:sz="0" w:space="0" w:color="auto"/>
                <w:bottom w:val="none" w:sz="0" w:space="0" w:color="auto"/>
                <w:right w:val="none" w:sz="0" w:space="0" w:color="auto"/>
              </w:divBdr>
            </w:div>
            <w:div w:id="625624175">
              <w:marLeft w:val="0"/>
              <w:marRight w:val="0"/>
              <w:marTop w:val="0"/>
              <w:marBottom w:val="0"/>
              <w:divBdr>
                <w:top w:val="none" w:sz="0" w:space="0" w:color="auto"/>
                <w:left w:val="none" w:sz="0" w:space="0" w:color="auto"/>
                <w:bottom w:val="none" w:sz="0" w:space="0" w:color="auto"/>
                <w:right w:val="none" w:sz="0" w:space="0" w:color="auto"/>
              </w:divBdr>
            </w:div>
            <w:div w:id="2041468717">
              <w:marLeft w:val="0"/>
              <w:marRight w:val="0"/>
              <w:marTop w:val="0"/>
              <w:marBottom w:val="0"/>
              <w:divBdr>
                <w:top w:val="none" w:sz="0" w:space="0" w:color="auto"/>
                <w:left w:val="none" w:sz="0" w:space="0" w:color="auto"/>
                <w:bottom w:val="none" w:sz="0" w:space="0" w:color="auto"/>
                <w:right w:val="none" w:sz="0" w:space="0" w:color="auto"/>
              </w:divBdr>
            </w:div>
            <w:div w:id="1750812273">
              <w:marLeft w:val="0"/>
              <w:marRight w:val="0"/>
              <w:marTop w:val="0"/>
              <w:marBottom w:val="0"/>
              <w:divBdr>
                <w:top w:val="none" w:sz="0" w:space="0" w:color="auto"/>
                <w:left w:val="none" w:sz="0" w:space="0" w:color="auto"/>
                <w:bottom w:val="none" w:sz="0" w:space="0" w:color="auto"/>
                <w:right w:val="none" w:sz="0" w:space="0" w:color="auto"/>
              </w:divBdr>
            </w:div>
            <w:div w:id="164827850">
              <w:marLeft w:val="0"/>
              <w:marRight w:val="0"/>
              <w:marTop w:val="0"/>
              <w:marBottom w:val="0"/>
              <w:divBdr>
                <w:top w:val="none" w:sz="0" w:space="0" w:color="auto"/>
                <w:left w:val="none" w:sz="0" w:space="0" w:color="auto"/>
                <w:bottom w:val="none" w:sz="0" w:space="0" w:color="auto"/>
                <w:right w:val="none" w:sz="0" w:space="0" w:color="auto"/>
              </w:divBdr>
            </w:div>
            <w:div w:id="1861816356">
              <w:marLeft w:val="0"/>
              <w:marRight w:val="0"/>
              <w:marTop w:val="0"/>
              <w:marBottom w:val="0"/>
              <w:divBdr>
                <w:top w:val="none" w:sz="0" w:space="0" w:color="auto"/>
                <w:left w:val="none" w:sz="0" w:space="0" w:color="auto"/>
                <w:bottom w:val="none" w:sz="0" w:space="0" w:color="auto"/>
                <w:right w:val="none" w:sz="0" w:space="0" w:color="auto"/>
              </w:divBdr>
            </w:div>
            <w:div w:id="1285237133">
              <w:marLeft w:val="0"/>
              <w:marRight w:val="0"/>
              <w:marTop w:val="0"/>
              <w:marBottom w:val="0"/>
              <w:divBdr>
                <w:top w:val="none" w:sz="0" w:space="0" w:color="auto"/>
                <w:left w:val="none" w:sz="0" w:space="0" w:color="auto"/>
                <w:bottom w:val="none" w:sz="0" w:space="0" w:color="auto"/>
                <w:right w:val="none" w:sz="0" w:space="0" w:color="auto"/>
              </w:divBdr>
            </w:div>
            <w:div w:id="193077199">
              <w:marLeft w:val="0"/>
              <w:marRight w:val="0"/>
              <w:marTop w:val="0"/>
              <w:marBottom w:val="0"/>
              <w:divBdr>
                <w:top w:val="none" w:sz="0" w:space="0" w:color="auto"/>
                <w:left w:val="none" w:sz="0" w:space="0" w:color="auto"/>
                <w:bottom w:val="none" w:sz="0" w:space="0" w:color="auto"/>
                <w:right w:val="none" w:sz="0" w:space="0" w:color="auto"/>
              </w:divBdr>
            </w:div>
            <w:div w:id="1430195443">
              <w:marLeft w:val="0"/>
              <w:marRight w:val="0"/>
              <w:marTop w:val="0"/>
              <w:marBottom w:val="0"/>
              <w:divBdr>
                <w:top w:val="none" w:sz="0" w:space="0" w:color="auto"/>
                <w:left w:val="none" w:sz="0" w:space="0" w:color="auto"/>
                <w:bottom w:val="none" w:sz="0" w:space="0" w:color="auto"/>
                <w:right w:val="none" w:sz="0" w:space="0" w:color="auto"/>
              </w:divBdr>
            </w:div>
            <w:div w:id="1546522557">
              <w:marLeft w:val="0"/>
              <w:marRight w:val="0"/>
              <w:marTop w:val="0"/>
              <w:marBottom w:val="0"/>
              <w:divBdr>
                <w:top w:val="none" w:sz="0" w:space="0" w:color="auto"/>
                <w:left w:val="none" w:sz="0" w:space="0" w:color="auto"/>
                <w:bottom w:val="none" w:sz="0" w:space="0" w:color="auto"/>
                <w:right w:val="none" w:sz="0" w:space="0" w:color="auto"/>
              </w:divBdr>
            </w:div>
            <w:div w:id="1368991134">
              <w:marLeft w:val="0"/>
              <w:marRight w:val="0"/>
              <w:marTop w:val="0"/>
              <w:marBottom w:val="0"/>
              <w:divBdr>
                <w:top w:val="none" w:sz="0" w:space="0" w:color="auto"/>
                <w:left w:val="none" w:sz="0" w:space="0" w:color="auto"/>
                <w:bottom w:val="none" w:sz="0" w:space="0" w:color="auto"/>
                <w:right w:val="none" w:sz="0" w:space="0" w:color="auto"/>
              </w:divBdr>
            </w:div>
            <w:div w:id="854345088">
              <w:marLeft w:val="0"/>
              <w:marRight w:val="0"/>
              <w:marTop w:val="0"/>
              <w:marBottom w:val="0"/>
              <w:divBdr>
                <w:top w:val="none" w:sz="0" w:space="0" w:color="auto"/>
                <w:left w:val="none" w:sz="0" w:space="0" w:color="auto"/>
                <w:bottom w:val="none" w:sz="0" w:space="0" w:color="auto"/>
                <w:right w:val="none" w:sz="0" w:space="0" w:color="auto"/>
              </w:divBdr>
            </w:div>
            <w:div w:id="1801731021">
              <w:marLeft w:val="0"/>
              <w:marRight w:val="0"/>
              <w:marTop w:val="0"/>
              <w:marBottom w:val="0"/>
              <w:divBdr>
                <w:top w:val="none" w:sz="0" w:space="0" w:color="auto"/>
                <w:left w:val="none" w:sz="0" w:space="0" w:color="auto"/>
                <w:bottom w:val="none" w:sz="0" w:space="0" w:color="auto"/>
                <w:right w:val="none" w:sz="0" w:space="0" w:color="auto"/>
              </w:divBdr>
            </w:div>
            <w:div w:id="938223276">
              <w:marLeft w:val="0"/>
              <w:marRight w:val="0"/>
              <w:marTop w:val="0"/>
              <w:marBottom w:val="0"/>
              <w:divBdr>
                <w:top w:val="none" w:sz="0" w:space="0" w:color="auto"/>
                <w:left w:val="none" w:sz="0" w:space="0" w:color="auto"/>
                <w:bottom w:val="none" w:sz="0" w:space="0" w:color="auto"/>
                <w:right w:val="none" w:sz="0" w:space="0" w:color="auto"/>
              </w:divBdr>
            </w:div>
            <w:div w:id="909924658">
              <w:marLeft w:val="0"/>
              <w:marRight w:val="0"/>
              <w:marTop w:val="0"/>
              <w:marBottom w:val="0"/>
              <w:divBdr>
                <w:top w:val="none" w:sz="0" w:space="0" w:color="auto"/>
                <w:left w:val="none" w:sz="0" w:space="0" w:color="auto"/>
                <w:bottom w:val="none" w:sz="0" w:space="0" w:color="auto"/>
                <w:right w:val="none" w:sz="0" w:space="0" w:color="auto"/>
              </w:divBdr>
            </w:div>
            <w:div w:id="2000649425">
              <w:marLeft w:val="0"/>
              <w:marRight w:val="0"/>
              <w:marTop w:val="0"/>
              <w:marBottom w:val="0"/>
              <w:divBdr>
                <w:top w:val="none" w:sz="0" w:space="0" w:color="auto"/>
                <w:left w:val="none" w:sz="0" w:space="0" w:color="auto"/>
                <w:bottom w:val="none" w:sz="0" w:space="0" w:color="auto"/>
                <w:right w:val="none" w:sz="0" w:space="0" w:color="auto"/>
              </w:divBdr>
            </w:div>
            <w:div w:id="324668936">
              <w:marLeft w:val="0"/>
              <w:marRight w:val="0"/>
              <w:marTop w:val="0"/>
              <w:marBottom w:val="0"/>
              <w:divBdr>
                <w:top w:val="none" w:sz="0" w:space="0" w:color="auto"/>
                <w:left w:val="none" w:sz="0" w:space="0" w:color="auto"/>
                <w:bottom w:val="none" w:sz="0" w:space="0" w:color="auto"/>
                <w:right w:val="none" w:sz="0" w:space="0" w:color="auto"/>
              </w:divBdr>
            </w:div>
            <w:div w:id="1358500951">
              <w:marLeft w:val="0"/>
              <w:marRight w:val="0"/>
              <w:marTop w:val="0"/>
              <w:marBottom w:val="0"/>
              <w:divBdr>
                <w:top w:val="none" w:sz="0" w:space="0" w:color="auto"/>
                <w:left w:val="none" w:sz="0" w:space="0" w:color="auto"/>
                <w:bottom w:val="none" w:sz="0" w:space="0" w:color="auto"/>
                <w:right w:val="none" w:sz="0" w:space="0" w:color="auto"/>
              </w:divBdr>
            </w:div>
            <w:div w:id="1406952945">
              <w:marLeft w:val="0"/>
              <w:marRight w:val="0"/>
              <w:marTop w:val="0"/>
              <w:marBottom w:val="0"/>
              <w:divBdr>
                <w:top w:val="none" w:sz="0" w:space="0" w:color="auto"/>
                <w:left w:val="none" w:sz="0" w:space="0" w:color="auto"/>
                <w:bottom w:val="none" w:sz="0" w:space="0" w:color="auto"/>
                <w:right w:val="none" w:sz="0" w:space="0" w:color="auto"/>
              </w:divBdr>
            </w:div>
            <w:div w:id="1905985224">
              <w:marLeft w:val="0"/>
              <w:marRight w:val="0"/>
              <w:marTop w:val="0"/>
              <w:marBottom w:val="0"/>
              <w:divBdr>
                <w:top w:val="none" w:sz="0" w:space="0" w:color="auto"/>
                <w:left w:val="none" w:sz="0" w:space="0" w:color="auto"/>
                <w:bottom w:val="none" w:sz="0" w:space="0" w:color="auto"/>
                <w:right w:val="none" w:sz="0" w:space="0" w:color="auto"/>
              </w:divBdr>
            </w:div>
            <w:div w:id="803036919">
              <w:marLeft w:val="0"/>
              <w:marRight w:val="0"/>
              <w:marTop w:val="0"/>
              <w:marBottom w:val="0"/>
              <w:divBdr>
                <w:top w:val="none" w:sz="0" w:space="0" w:color="auto"/>
                <w:left w:val="none" w:sz="0" w:space="0" w:color="auto"/>
                <w:bottom w:val="none" w:sz="0" w:space="0" w:color="auto"/>
                <w:right w:val="none" w:sz="0" w:space="0" w:color="auto"/>
              </w:divBdr>
            </w:div>
            <w:div w:id="1071120516">
              <w:marLeft w:val="0"/>
              <w:marRight w:val="0"/>
              <w:marTop w:val="0"/>
              <w:marBottom w:val="0"/>
              <w:divBdr>
                <w:top w:val="none" w:sz="0" w:space="0" w:color="auto"/>
                <w:left w:val="none" w:sz="0" w:space="0" w:color="auto"/>
                <w:bottom w:val="none" w:sz="0" w:space="0" w:color="auto"/>
                <w:right w:val="none" w:sz="0" w:space="0" w:color="auto"/>
              </w:divBdr>
            </w:div>
            <w:div w:id="1114907524">
              <w:marLeft w:val="0"/>
              <w:marRight w:val="0"/>
              <w:marTop w:val="0"/>
              <w:marBottom w:val="0"/>
              <w:divBdr>
                <w:top w:val="none" w:sz="0" w:space="0" w:color="auto"/>
                <w:left w:val="none" w:sz="0" w:space="0" w:color="auto"/>
                <w:bottom w:val="none" w:sz="0" w:space="0" w:color="auto"/>
                <w:right w:val="none" w:sz="0" w:space="0" w:color="auto"/>
              </w:divBdr>
            </w:div>
            <w:div w:id="170949859">
              <w:marLeft w:val="0"/>
              <w:marRight w:val="0"/>
              <w:marTop w:val="0"/>
              <w:marBottom w:val="0"/>
              <w:divBdr>
                <w:top w:val="none" w:sz="0" w:space="0" w:color="auto"/>
                <w:left w:val="none" w:sz="0" w:space="0" w:color="auto"/>
                <w:bottom w:val="none" w:sz="0" w:space="0" w:color="auto"/>
                <w:right w:val="none" w:sz="0" w:space="0" w:color="auto"/>
              </w:divBdr>
            </w:div>
            <w:div w:id="984313899">
              <w:marLeft w:val="0"/>
              <w:marRight w:val="0"/>
              <w:marTop w:val="0"/>
              <w:marBottom w:val="0"/>
              <w:divBdr>
                <w:top w:val="none" w:sz="0" w:space="0" w:color="auto"/>
                <w:left w:val="none" w:sz="0" w:space="0" w:color="auto"/>
                <w:bottom w:val="none" w:sz="0" w:space="0" w:color="auto"/>
                <w:right w:val="none" w:sz="0" w:space="0" w:color="auto"/>
              </w:divBdr>
            </w:div>
            <w:div w:id="1357731296">
              <w:marLeft w:val="0"/>
              <w:marRight w:val="0"/>
              <w:marTop w:val="0"/>
              <w:marBottom w:val="0"/>
              <w:divBdr>
                <w:top w:val="none" w:sz="0" w:space="0" w:color="auto"/>
                <w:left w:val="none" w:sz="0" w:space="0" w:color="auto"/>
                <w:bottom w:val="none" w:sz="0" w:space="0" w:color="auto"/>
                <w:right w:val="none" w:sz="0" w:space="0" w:color="auto"/>
              </w:divBdr>
            </w:div>
            <w:div w:id="38866766">
              <w:marLeft w:val="0"/>
              <w:marRight w:val="0"/>
              <w:marTop w:val="0"/>
              <w:marBottom w:val="0"/>
              <w:divBdr>
                <w:top w:val="none" w:sz="0" w:space="0" w:color="auto"/>
                <w:left w:val="none" w:sz="0" w:space="0" w:color="auto"/>
                <w:bottom w:val="none" w:sz="0" w:space="0" w:color="auto"/>
                <w:right w:val="none" w:sz="0" w:space="0" w:color="auto"/>
              </w:divBdr>
            </w:div>
            <w:div w:id="1009019083">
              <w:marLeft w:val="0"/>
              <w:marRight w:val="0"/>
              <w:marTop w:val="0"/>
              <w:marBottom w:val="0"/>
              <w:divBdr>
                <w:top w:val="none" w:sz="0" w:space="0" w:color="auto"/>
                <w:left w:val="none" w:sz="0" w:space="0" w:color="auto"/>
                <w:bottom w:val="none" w:sz="0" w:space="0" w:color="auto"/>
                <w:right w:val="none" w:sz="0" w:space="0" w:color="auto"/>
              </w:divBdr>
            </w:div>
            <w:div w:id="1473477176">
              <w:marLeft w:val="0"/>
              <w:marRight w:val="0"/>
              <w:marTop w:val="0"/>
              <w:marBottom w:val="0"/>
              <w:divBdr>
                <w:top w:val="none" w:sz="0" w:space="0" w:color="auto"/>
                <w:left w:val="none" w:sz="0" w:space="0" w:color="auto"/>
                <w:bottom w:val="none" w:sz="0" w:space="0" w:color="auto"/>
                <w:right w:val="none" w:sz="0" w:space="0" w:color="auto"/>
              </w:divBdr>
            </w:div>
            <w:div w:id="1622806012">
              <w:marLeft w:val="0"/>
              <w:marRight w:val="0"/>
              <w:marTop w:val="0"/>
              <w:marBottom w:val="0"/>
              <w:divBdr>
                <w:top w:val="none" w:sz="0" w:space="0" w:color="auto"/>
                <w:left w:val="none" w:sz="0" w:space="0" w:color="auto"/>
                <w:bottom w:val="none" w:sz="0" w:space="0" w:color="auto"/>
                <w:right w:val="none" w:sz="0" w:space="0" w:color="auto"/>
              </w:divBdr>
            </w:div>
            <w:div w:id="248346809">
              <w:marLeft w:val="0"/>
              <w:marRight w:val="0"/>
              <w:marTop w:val="0"/>
              <w:marBottom w:val="0"/>
              <w:divBdr>
                <w:top w:val="none" w:sz="0" w:space="0" w:color="auto"/>
                <w:left w:val="none" w:sz="0" w:space="0" w:color="auto"/>
                <w:bottom w:val="none" w:sz="0" w:space="0" w:color="auto"/>
                <w:right w:val="none" w:sz="0" w:space="0" w:color="auto"/>
              </w:divBdr>
            </w:div>
            <w:div w:id="1813324780">
              <w:marLeft w:val="0"/>
              <w:marRight w:val="0"/>
              <w:marTop w:val="0"/>
              <w:marBottom w:val="0"/>
              <w:divBdr>
                <w:top w:val="none" w:sz="0" w:space="0" w:color="auto"/>
                <w:left w:val="none" w:sz="0" w:space="0" w:color="auto"/>
                <w:bottom w:val="none" w:sz="0" w:space="0" w:color="auto"/>
                <w:right w:val="none" w:sz="0" w:space="0" w:color="auto"/>
              </w:divBdr>
            </w:div>
            <w:div w:id="410540713">
              <w:marLeft w:val="0"/>
              <w:marRight w:val="0"/>
              <w:marTop w:val="0"/>
              <w:marBottom w:val="0"/>
              <w:divBdr>
                <w:top w:val="none" w:sz="0" w:space="0" w:color="auto"/>
                <w:left w:val="none" w:sz="0" w:space="0" w:color="auto"/>
                <w:bottom w:val="none" w:sz="0" w:space="0" w:color="auto"/>
                <w:right w:val="none" w:sz="0" w:space="0" w:color="auto"/>
              </w:divBdr>
            </w:div>
            <w:div w:id="568999073">
              <w:marLeft w:val="0"/>
              <w:marRight w:val="0"/>
              <w:marTop w:val="0"/>
              <w:marBottom w:val="0"/>
              <w:divBdr>
                <w:top w:val="none" w:sz="0" w:space="0" w:color="auto"/>
                <w:left w:val="none" w:sz="0" w:space="0" w:color="auto"/>
                <w:bottom w:val="none" w:sz="0" w:space="0" w:color="auto"/>
                <w:right w:val="none" w:sz="0" w:space="0" w:color="auto"/>
              </w:divBdr>
            </w:div>
            <w:div w:id="131750489">
              <w:marLeft w:val="0"/>
              <w:marRight w:val="0"/>
              <w:marTop w:val="0"/>
              <w:marBottom w:val="0"/>
              <w:divBdr>
                <w:top w:val="none" w:sz="0" w:space="0" w:color="auto"/>
                <w:left w:val="none" w:sz="0" w:space="0" w:color="auto"/>
                <w:bottom w:val="none" w:sz="0" w:space="0" w:color="auto"/>
                <w:right w:val="none" w:sz="0" w:space="0" w:color="auto"/>
              </w:divBdr>
            </w:div>
            <w:div w:id="673261185">
              <w:marLeft w:val="0"/>
              <w:marRight w:val="0"/>
              <w:marTop w:val="0"/>
              <w:marBottom w:val="0"/>
              <w:divBdr>
                <w:top w:val="none" w:sz="0" w:space="0" w:color="auto"/>
                <w:left w:val="none" w:sz="0" w:space="0" w:color="auto"/>
                <w:bottom w:val="none" w:sz="0" w:space="0" w:color="auto"/>
                <w:right w:val="none" w:sz="0" w:space="0" w:color="auto"/>
              </w:divBdr>
            </w:div>
            <w:div w:id="712313227">
              <w:marLeft w:val="0"/>
              <w:marRight w:val="0"/>
              <w:marTop w:val="0"/>
              <w:marBottom w:val="0"/>
              <w:divBdr>
                <w:top w:val="none" w:sz="0" w:space="0" w:color="auto"/>
                <w:left w:val="none" w:sz="0" w:space="0" w:color="auto"/>
                <w:bottom w:val="none" w:sz="0" w:space="0" w:color="auto"/>
                <w:right w:val="none" w:sz="0" w:space="0" w:color="auto"/>
              </w:divBdr>
            </w:div>
            <w:div w:id="673338960">
              <w:marLeft w:val="0"/>
              <w:marRight w:val="0"/>
              <w:marTop w:val="0"/>
              <w:marBottom w:val="0"/>
              <w:divBdr>
                <w:top w:val="none" w:sz="0" w:space="0" w:color="auto"/>
                <w:left w:val="none" w:sz="0" w:space="0" w:color="auto"/>
                <w:bottom w:val="none" w:sz="0" w:space="0" w:color="auto"/>
                <w:right w:val="none" w:sz="0" w:space="0" w:color="auto"/>
              </w:divBdr>
            </w:div>
            <w:div w:id="1358003188">
              <w:marLeft w:val="0"/>
              <w:marRight w:val="0"/>
              <w:marTop w:val="0"/>
              <w:marBottom w:val="0"/>
              <w:divBdr>
                <w:top w:val="none" w:sz="0" w:space="0" w:color="auto"/>
                <w:left w:val="none" w:sz="0" w:space="0" w:color="auto"/>
                <w:bottom w:val="none" w:sz="0" w:space="0" w:color="auto"/>
                <w:right w:val="none" w:sz="0" w:space="0" w:color="auto"/>
              </w:divBdr>
            </w:div>
            <w:div w:id="1856307434">
              <w:marLeft w:val="0"/>
              <w:marRight w:val="0"/>
              <w:marTop w:val="0"/>
              <w:marBottom w:val="0"/>
              <w:divBdr>
                <w:top w:val="none" w:sz="0" w:space="0" w:color="auto"/>
                <w:left w:val="none" w:sz="0" w:space="0" w:color="auto"/>
                <w:bottom w:val="none" w:sz="0" w:space="0" w:color="auto"/>
                <w:right w:val="none" w:sz="0" w:space="0" w:color="auto"/>
              </w:divBdr>
            </w:div>
            <w:div w:id="451560507">
              <w:marLeft w:val="0"/>
              <w:marRight w:val="0"/>
              <w:marTop w:val="0"/>
              <w:marBottom w:val="0"/>
              <w:divBdr>
                <w:top w:val="none" w:sz="0" w:space="0" w:color="auto"/>
                <w:left w:val="none" w:sz="0" w:space="0" w:color="auto"/>
                <w:bottom w:val="none" w:sz="0" w:space="0" w:color="auto"/>
                <w:right w:val="none" w:sz="0" w:space="0" w:color="auto"/>
              </w:divBdr>
            </w:div>
            <w:div w:id="670716304">
              <w:marLeft w:val="0"/>
              <w:marRight w:val="0"/>
              <w:marTop w:val="0"/>
              <w:marBottom w:val="0"/>
              <w:divBdr>
                <w:top w:val="none" w:sz="0" w:space="0" w:color="auto"/>
                <w:left w:val="none" w:sz="0" w:space="0" w:color="auto"/>
                <w:bottom w:val="none" w:sz="0" w:space="0" w:color="auto"/>
                <w:right w:val="none" w:sz="0" w:space="0" w:color="auto"/>
              </w:divBdr>
            </w:div>
            <w:div w:id="581640926">
              <w:marLeft w:val="0"/>
              <w:marRight w:val="0"/>
              <w:marTop w:val="0"/>
              <w:marBottom w:val="0"/>
              <w:divBdr>
                <w:top w:val="none" w:sz="0" w:space="0" w:color="auto"/>
                <w:left w:val="none" w:sz="0" w:space="0" w:color="auto"/>
                <w:bottom w:val="none" w:sz="0" w:space="0" w:color="auto"/>
                <w:right w:val="none" w:sz="0" w:space="0" w:color="auto"/>
              </w:divBdr>
            </w:div>
            <w:div w:id="961763767">
              <w:marLeft w:val="0"/>
              <w:marRight w:val="0"/>
              <w:marTop w:val="0"/>
              <w:marBottom w:val="0"/>
              <w:divBdr>
                <w:top w:val="none" w:sz="0" w:space="0" w:color="auto"/>
                <w:left w:val="none" w:sz="0" w:space="0" w:color="auto"/>
                <w:bottom w:val="none" w:sz="0" w:space="0" w:color="auto"/>
                <w:right w:val="none" w:sz="0" w:space="0" w:color="auto"/>
              </w:divBdr>
            </w:div>
            <w:div w:id="1977486275">
              <w:marLeft w:val="0"/>
              <w:marRight w:val="0"/>
              <w:marTop w:val="0"/>
              <w:marBottom w:val="0"/>
              <w:divBdr>
                <w:top w:val="none" w:sz="0" w:space="0" w:color="auto"/>
                <w:left w:val="none" w:sz="0" w:space="0" w:color="auto"/>
                <w:bottom w:val="none" w:sz="0" w:space="0" w:color="auto"/>
                <w:right w:val="none" w:sz="0" w:space="0" w:color="auto"/>
              </w:divBdr>
            </w:div>
            <w:div w:id="824275552">
              <w:marLeft w:val="0"/>
              <w:marRight w:val="0"/>
              <w:marTop w:val="0"/>
              <w:marBottom w:val="0"/>
              <w:divBdr>
                <w:top w:val="none" w:sz="0" w:space="0" w:color="auto"/>
                <w:left w:val="none" w:sz="0" w:space="0" w:color="auto"/>
                <w:bottom w:val="none" w:sz="0" w:space="0" w:color="auto"/>
                <w:right w:val="none" w:sz="0" w:space="0" w:color="auto"/>
              </w:divBdr>
            </w:div>
            <w:div w:id="1933665239">
              <w:marLeft w:val="0"/>
              <w:marRight w:val="0"/>
              <w:marTop w:val="0"/>
              <w:marBottom w:val="0"/>
              <w:divBdr>
                <w:top w:val="none" w:sz="0" w:space="0" w:color="auto"/>
                <w:left w:val="none" w:sz="0" w:space="0" w:color="auto"/>
                <w:bottom w:val="none" w:sz="0" w:space="0" w:color="auto"/>
                <w:right w:val="none" w:sz="0" w:space="0" w:color="auto"/>
              </w:divBdr>
            </w:div>
            <w:div w:id="1185827631">
              <w:marLeft w:val="0"/>
              <w:marRight w:val="0"/>
              <w:marTop w:val="0"/>
              <w:marBottom w:val="0"/>
              <w:divBdr>
                <w:top w:val="none" w:sz="0" w:space="0" w:color="auto"/>
                <w:left w:val="none" w:sz="0" w:space="0" w:color="auto"/>
                <w:bottom w:val="none" w:sz="0" w:space="0" w:color="auto"/>
                <w:right w:val="none" w:sz="0" w:space="0" w:color="auto"/>
              </w:divBdr>
            </w:div>
            <w:div w:id="1945963460">
              <w:marLeft w:val="0"/>
              <w:marRight w:val="0"/>
              <w:marTop w:val="0"/>
              <w:marBottom w:val="0"/>
              <w:divBdr>
                <w:top w:val="none" w:sz="0" w:space="0" w:color="auto"/>
                <w:left w:val="none" w:sz="0" w:space="0" w:color="auto"/>
                <w:bottom w:val="none" w:sz="0" w:space="0" w:color="auto"/>
                <w:right w:val="none" w:sz="0" w:space="0" w:color="auto"/>
              </w:divBdr>
            </w:div>
            <w:div w:id="1924876619">
              <w:marLeft w:val="0"/>
              <w:marRight w:val="0"/>
              <w:marTop w:val="0"/>
              <w:marBottom w:val="0"/>
              <w:divBdr>
                <w:top w:val="none" w:sz="0" w:space="0" w:color="auto"/>
                <w:left w:val="none" w:sz="0" w:space="0" w:color="auto"/>
                <w:bottom w:val="none" w:sz="0" w:space="0" w:color="auto"/>
                <w:right w:val="none" w:sz="0" w:space="0" w:color="auto"/>
              </w:divBdr>
            </w:div>
            <w:div w:id="1707874273">
              <w:marLeft w:val="0"/>
              <w:marRight w:val="0"/>
              <w:marTop w:val="0"/>
              <w:marBottom w:val="0"/>
              <w:divBdr>
                <w:top w:val="none" w:sz="0" w:space="0" w:color="auto"/>
                <w:left w:val="none" w:sz="0" w:space="0" w:color="auto"/>
                <w:bottom w:val="none" w:sz="0" w:space="0" w:color="auto"/>
                <w:right w:val="none" w:sz="0" w:space="0" w:color="auto"/>
              </w:divBdr>
            </w:div>
            <w:div w:id="607469920">
              <w:marLeft w:val="0"/>
              <w:marRight w:val="0"/>
              <w:marTop w:val="0"/>
              <w:marBottom w:val="0"/>
              <w:divBdr>
                <w:top w:val="none" w:sz="0" w:space="0" w:color="auto"/>
                <w:left w:val="none" w:sz="0" w:space="0" w:color="auto"/>
                <w:bottom w:val="none" w:sz="0" w:space="0" w:color="auto"/>
                <w:right w:val="none" w:sz="0" w:space="0" w:color="auto"/>
              </w:divBdr>
            </w:div>
            <w:div w:id="607158009">
              <w:marLeft w:val="0"/>
              <w:marRight w:val="0"/>
              <w:marTop w:val="0"/>
              <w:marBottom w:val="0"/>
              <w:divBdr>
                <w:top w:val="none" w:sz="0" w:space="0" w:color="auto"/>
                <w:left w:val="none" w:sz="0" w:space="0" w:color="auto"/>
                <w:bottom w:val="none" w:sz="0" w:space="0" w:color="auto"/>
                <w:right w:val="none" w:sz="0" w:space="0" w:color="auto"/>
              </w:divBdr>
            </w:div>
            <w:div w:id="1413890836">
              <w:marLeft w:val="0"/>
              <w:marRight w:val="0"/>
              <w:marTop w:val="0"/>
              <w:marBottom w:val="0"/>
              <w:divBdr>
                <w:top w:val="none" w:sz="0" w:space="0" w:color="auto"/>
                <w:left w:val="none" w:sz="0" w:space="0" w:color="auto"/>
                <w:bottom w:val="none" w:sz="0" w:space="0" w:color="auto"/>
                <w:right w:val="none" w:sz="0" w:space="0" w:color="auto"/>
              </w:divBdr>
            </w:div>
            <w:div w:id="2073699479">
              <w:marLeft w:val="0"/>
              <w:marRight w:val="0"/>
              <w:marTop w:val="0"/>
              <w:marBottom w:val="0"/>
              <w:divBdr>
                <w:top w:val="none" w:sz="0" w:space="0" w:color="auto"/>
                <w:left w:val="none" w:sz="0" w:space="0" w:color="auto"/>
                <w:bottom w:val="none" w:sz="0" w:space="0" w:color="auto"/>
                <w:right w:val="none" w:sz="0" w:space="0" w:color="auto"/>
              </w:divBdr>
            </w:div>
            <w:div w:id="1190099377">
              <w:marLeft w:val="0"/>
              <w:marRight w:val="0"/>
              <w:marTop w:val="0"/>
              <w:marBottom w:val="0"/>
              <w:divBdr>
                <w:top w:val="none" w:sz="0" w:space="0" w:color="auto"/>
                <w:left w:val="none" w:sz="0" w:space="0" w:color="auto"/>
                <w:bottom w:val="none" w:sz="0" w:space="0" w:color="auto"/>
                <w:right w:val="none" w:sz="0" w:space="0" w:color="auto"/>
              </w:divBdr>
            </w:div>
            <w:div w:id="563299802">
              <w:marLeft w:val="0"/>
              <w:marRight w:val="0"/>
              <w:marTop w:val="0"/>
              <w:marBottom w:val="0"/>
              <w:divBdr>
                <w:top w:val="none" w:sz="0" w:space="0" w:color="auto"/>
                <w:left w:val="none" w:sz="0" w:space="0" w:color="auto"/>
                <w:bottom w:val="none" w:sz="0" w:space="0" w:color="auto"/>
                <w:right w:val="none" w:sz="0" w:space="0" w:color="auto"/>
              </w:divBdr>
            </w:div>
            <w:div w:id="1689599418">
              <w:marLeft w:val="0"/>
              <w:marRight w:val="0"/>
              <w:marTop w:val="0"/>
              <w:marBottom w:val="0"/>
              <w:divBdr>
                <w:top w:val="none" w:sz="0" w:space="0" w:color="auto"/>
                <w:left w:val="none" w:sz="0" w:space="0" w:color="auto"/>
                <w:bottom w:val="none" w:sz="0" w:space="0" w:color="auto"/>
                <w:right w:val="none" w:sz="0" w:space="0" w:color="auto"/>
              </w:divBdr>
            </w:div>
            <w:div w:id="659970758">
              <w:marLeft w:val="0"/>
              <w:marRight w:val="0"/>
              <w:marTop w:val="0"/>
              <w:marBottom w:val="0"/>
              <w:divBdr>
                <w:top w:val="none" w:sz="0" w:space="0" w:color="auto"/>
                <w:left w:val="none" w:sz="0" w:space="0" w:color="auto"/>
                <w:bottom w:val="none" w:sz="0" w:space="0" w:color="auto"/>
                <w:right w:val="none" w:sz="0" w:space="0" w:color="auto"/>
              </w:divBdr>
            </w:div>
            <w:div w:id="2087650270">
              <w:marLeft w:val="0"/>
              <w:marRight w:val="0"/>
              <w:marTop w:val="0"/>
              <w:marBottom w:val="0"/>
              <w:divBdr>
                <w:top w:val="none" w:sz="0" w:space="0" w:color="auto"/>
                <w:left w:val="none" w:sz="0" w:space="0" w:color="auto"/>
                <w:bottom w:val="none" w:sz="0" w:space="0" w:color="auto"/>
                <w:right w:val="none" w:sz="0" w:space="0" w:color="auto"/>
              </w:divBdr>
            </w:div>
            <w:div w:id="1397048667">
              <w:marLeft w:val="0"/>
              <w:marRight w:val="0"/>
              <w:marTop w:val="0"/>
              <w:marBottom w:val="0"/>
              <w:divBdr>
                <w:top w:val="none" w:sz="0" w:space="0" w:color="auto"/>
                <w:left w:val="none" w:sz="0" w:space="0" w:color="auto"/>
                <w:bottom w:val="none" w:sz="0" w:space="0" w:color="auto"/>
                <w:right w:val="none" w:sz="0" w:space="0" w:color="auto"/>
              </w:divBdr>
            </w:div>
            <w:div w:id="1262911067">
              <w:marLeft w:val="0"/>
              <w:marRight w:val="0"/>
              <w:marTop w:val="0"/>
              <w:marBottom w:val="0"/>
              <w:divBdr>
                <w:top w:val="none" w:sz="0" w:space="0" w:color="auto"/>
                <w:left w:val="none" w:sz="0" w:space="0" w:color="auto"/>
                <w:bottom w:val="none" w:sz="0" w:space="0" w:color="auto"/>
                <w:right w:val="none" w:sz="0" w:space="0" w:color="auto"/>
              </w:divBdr>
            </w:div>
            <w:div w:id="95518283">
              <w:marLeft w:val="0"/>
              <w:marRight w:val="0"/>
              <w:marTop w:val="0"/>
              <w:marBottom w:val="0"/>
              <w:divBdr>
                <w:top w:val="none" w:sz="0" w:space="0" w:color="auto"/>
                <w:left w:val="none" w:sz="0" w:space="0" w:color="auto"/>
                <w:bottom w:val="none" w:sz="0" w:space="0" w:color="auto"/>
                <w:right w:val="none" w:sz="0" w:space="0" w:color="auto"/>
              </w:divBdr>
            </w:div>
            <w:div w:id="539051638">
              <w:marLeft w:val="0"/>
              <w:marRight w:val="0"/>
              <w:marTop w:val="0"/>
              <w:marBottom w:val="0"/>
              <w:divBdr>
                <w:top w:val="none" w:sz="0" w:space="0" w:color="auto"/>
                <w:left w:val="none" w:sz="0" w:space="0" w:color="auto"/>
                <w:bottom w:val="none" w:sz="0" w:space="0" w:color="auto"/>
                <w:right w:val="none" w:sz="0" w:space="0" w:color="auto"/>
              </w:divBdr>
            </w:div>
            <w:div w:id="1004355986">
              <w:marLeft w:val="0"/>
              <w:marRight w:val="0"/>
              <w:marTop w:val="0"/>
              <w:marBottom w:val="0"/>
              <w:divBdr>
                <w:top w:val="none" w:sz="0" w:space="0" w:color="auto"/>
                <w:left w:val="none" w:sz="0" w:space="0" w:color="auto"/>
                <w:bottom w:val="none" w:sz="0" w:space="0" w:color="auto"/>
                <w:right w:val="none" w:sz="0" w:space="0" w:color="auto"/>
              </w:divBdr>
            </w:div>
            <w:div w:id="322663477">
              <w:marLeft w:val="0"/>
              <w:marRight w:val="0"/>
              <w:marTop w:val="0"/>
              <w:marBottom w:val="0"/>
              <w:divBdr>
                <w:top w:val="none" w:sz="0" w:space="0" w:color="auto"/>
                <w:left w:val="none" w:sz="0" w:space="0" w:color="auto"/>
                <w:bottom w:val="none" w:sz="0" w:space="0" w:color="auto"/>
                <w:right w:val="none" w:sz="0" w:space="0" w:color="auto"/>
              </w:divBdr>
            </w:div>
            <w:div w:id="1311402931">
              <w:marLeft w:val="0"/>
              <w:marRight w:val="0"/>
              <w:marTop w:val="0"/>
              <w:marBottom w:val="0"/>
              <w:divBdr>
                <w:top w:val="none" w:sz="0" w:space="0" w:color="auto"/>
                <w:left w:val="none" w:sz="0" w:space="0" w:color="auto"/>
                <w:bottom w:val="none" w:sz="0" w:space="0" w:color="auto"/>
                <w:right w:val="none" w:sz="0" w:space="0" w:color="auto"/>
              </w:divBdr>
            </w:div>
            <w:div w:id="1356299467">
              <w:marLeft w:val="0"/>
              <w:marRight w:val="0"/>
              <w:marTop w:val="0"/>
              <w:marBottom w:val="0"/>
              <w:divBdr>
                <w:top w:val="none" w:sz="0" w:space="0" w:color="auto"/>
                <w:left w:val="none" w:sz="0" w:space="0" w:color="auto"/>
                <w:bottom w:val="none" w:sz="0" w:space="0" w:color="auto"/>
                <w:right w:val="none" w:sz="0" w:space="0" w:color="auto"/>
              </w:divBdr>
            </w:div>
            <w:div w:id="927690902">
              <w:marLeft w:val="0"/>
              <w:marRight w:val="0"/>
              <w:marTop w:val="0"/>
              <w:marBottom w:val="0"/>
              <w:divBdr>
                <w:top w:val="none" w:sz="0" w:space="0" w:color="auto"/>
                <w:left w:val="none" w:sz="0" w:space="0" w:color="auto"/>
                <w:bottom w:val="none" w:sz="0" w:space="0" w:color="auto"/>
                <w:right w:val="none" w:sz="0" w:space="0" w:color="auto"/>
              </w:divBdr>
            </w:div>
            <w:div w:id="1453983184">
              <w:marLeft w:val="0"/>
              <w:marRight w:val="0"/>
              <w:marTop w:val="0"/>
              <w:marBottom w:val="0"/>
              <w:divBdr>
                <w:top w:val="none" w:sz="0" w:space="0" w:color="auto"/>
                <w:left w:val="none" w:sz="0" w:space="0" w:color="auto"/>
                <w:bottom w:val="none" w:sz="0" w:space="0" w:color="auto"/>
                <w:right w:val="none" w:sz="0" w:space="0" w:color="auto"/>
              </w:divBdr>
            </w:div>
            <w:div w:id="335813912">
              <w:marLeft w:val="0"/>
              <w:marRight w:val="0"/>
              <w:marTop w:val="0"/>
              <w:marBottom w:val="0"/>
              <w:divBdr>
                <w:top w:val="none" w:sz="0" w:space="0" w:color="auto"/>
                <w:left w:val="none" w:sz="0" w:space="0" w:color="auto"/>
                <w:bottom w:val="none" w:sz="0" w:space="0" w:color="auto"/>
                <w:right w:val="none" w:sz="0" w:space="0" w:color="auto"/>
              </w:divBdr>
            </w:div>
            <w:div w:id="847910571">
              <w:marLeft w:val="0"/>
              <w:marRight w:val="0"/>
              <w:marTop w:val="0"/>
              <w:marBottom w:val="0"/>
              <w:divBdr>
                <w:top w:val="none" w:sz="0" w:space="0" w:color="auto"/>
                <w:left w:val="none" w:sz="0" w:space="0" w:color="auto"/>
                <w:bottom w:val="none" w:sz="0" w:space="0" w:color="auto"/>
                <w:right w:val="none" w:sz="0" w:space="0" w:color="auto"/>
              </w:divBdr>
            </w:div>
            <w:div w:id="491413107">
              <w:marLeft w:val="0"/>
              <w:marRight w:val="0"/>
              <w:marTop w:val="0"/>
              <w:marBottom w:val="0"/>
              <w:divBdr>
                <w:top w:val="none" w:sz="0" w:space="0" w:color="auto"/>
                <w:left w:val="none" w:sz="0" w:space="0" w:color="auto"/>
                <w:bottom w:val="none" w:sz="0" w:space="0" w:color="auto"/>
                <w:right w:val="none" w:sz="0" w:space="0" w:color="auto"/>
              </w:divBdr>
            </w:div>
            <w:div w:id="1962027034">
              <w:marLeft w:val="0"/>
              <w:marRight w:val="0"/>
              <w:marTop w:val="0"/>
              <w:marBottom w:val="0"/>
              <w:divBdr>
                <w:top w:val="none" w:sz="0" w:space="0" w:color="auto"/>
                <w:left w:val="none" w:sz="0" w:space="0" w:color="auto"/>
                <w:bottom w:val="none" w:sz="0" w:space="0" w:color="auto"/>
                <w:right w:val="none" w:sz="0" w:space="0" w:color="auto"/>
              </w:divBdr>
            </w:div>
            <w:div w:id="1888177097">
              <w:marLeft w:val="0"/>
              <w:marRight w:val="0"/>
              <w:marTop w:val="0"/>
              <w:marBottom w:val="0"/>
              <w:divBdr>
                <w:top w:val="none" w:sz="0" w:space="0" w:color="auto"/>
                <w:left w:val="none" w:sz="0" w:space="0" w:color="auto"/>
                <w:bottom w:val="none" w:sz="0" w:space="0" w:color="auto"/>
                <w:right w:val="none" w:sz="0" w:space="0" w:color="auto"/>
              </w:divBdr>
            </w:div>
            <w:div w:id="157771453">
              <w:marLeft w:val="0"/>
              <w:marRight w:val="0"/>
              <w:marTop w:val="0"/>
              <w:marBottom w:val="0"/>
              <w:divBdr>
                <w:top w:val="none" w:sz="0" w:space="0" w:color="auto"/>
                <w:left w:val="none" w:sz="0" w:space="0" w:color="auto"/>
                <w:bottom w:val="none" w:sz="0" w:space="0" w:color="auto"/>
                <w:right w:val="none" w:sz="0" w:space="0" w:color="auto"/>
              </w:divBdr>
            </w:div>
            <w:div w:id="365299481">
              <w:marLeft w:val="0"/>
              <w:marRight w:val="0"/>
              <w:marTop w:val="0"/>
              <w:marBottom w:val="0"/>
              <w:divBdr>
                <w:top w:val="none" w:sz="0" w:space="0" w:color="auto"/>
                <w:left w:val="none" w:sz="0" w:space="0" w:color="auto"/>
                <w:bottom w:val="none" w:sz="0" w:space="0" w:color="auto"/>
                <w:right w:val="none" w:sz="0" w:space="0" w:color="auto"/>
              </w:divBdr>
            </w:div>
            <w:div w:id="1453549390">
              <w:marLeft w:val="0"/>
              <w:marRight w:val="0"/>
              <w:marTop w:val="0"/>
              <w:marBottom w:val="0"/>
              <w:divBdr>
                <w:top w:val="none" w:sz="0" w:space="0" w:color="auto"/>
                <w:left w:val="none" w:sz="0" w:space="0" w:color="auto"/>
                <w:bottom w:val="none" w:sz="0" w:space="0" w:color="auto"/>
                <w:right w:val="none" w:sz="0" w:space="0" w:color="auto"/>
              </w:divBdr>
            </w:div>
            <w:div w:id="1102265198">
              <w:marLeft w:val="0"/>
              <w:marRight w:val="0"/>
              <w:marTop w:val="0"/>
              <w:marBottom w:val="0"/>
              <w:divBdr>
                <w:top w:val="none" w:sz="0" w:space="0" w:color="auto"/>
                <w:left w:val="none" w:sz="0" w:space="0" w:color="auto"/>
                <w:bottom w:val="none" w:sz="0" w:space="0" w:color="auto"/>
                <w:right w:val="none" w:sz="0" w:space="0" w:color="auto"/>
              </w:divBdr>
            </w:div>
            <w:div w:id="2058503409">
              <w:marLeft w:val="0"/>
              <w:marRight w:val="0"/>
              <w:marTop w:val="0"/>
              <w:marBottom w:val="0"/>
              <w:divBdr>
                <w:top w:val="none" w:sz="0" w:space="0" w:color="auto"/>
                <w:left w:val="none" w:sz="0" w:space="0" w:color="auto"/>
                <w:bottom w:val="none" w:sz="0" w:space="0" w:color="auto"/>
                <w:right w:val="none" w:sz="0" w:space="0" w:color="auto"/>
              </w:divBdr>
            </w:div>
            <w:div w:id="2064283817">
              <w:marLeft w:val="0"/>
              <w:marRight w:val="0"/>
              <w:marTop w:val="0"/>
              <w:marBottom w:val="0"/>
              <w:divBdr>
                <w:top w:val="none" w:sz="0" w:space="0" w:color="auto"/>
                <w:left w:val="none" w:sz="0" w:space="0" w:color="auto"/>
                <w:bottom w:val="none" w:sz="0" w:space="0" w:color="auto"/>
                <w:right w:val="none" w:sz="0" w:space="0" w:color="auto"/>
              </w:divBdr>
            </w:div>
            <w:div w:id="250092839">
              <w:marLeft w:val="0"/>
              <w:marRight w:val="0"/>
              <w:marTop w:val="0"/>
              <w:marBottom w:val="0"/>
              <w:divBdr>
                <w:top w:val="none" w:sz="0" w:space="0" w:color="auto"/>
                <w:left w:val="none" w:sz="0" w:space="0" w:color="auto"/>
                <w:bottom w:val="none" w:sz="0" w:space="0" w:color="auto"/>
                <w:right w:val="none" w:sz="0" w:space="0" w:color="auto"/>
              </w:divBdr>
            </w:div>
            <w:div w:id="1965455713">
              <w:marLeft w:val="0"/>
              <w:marRight w:val="0"/>
              <w:marTop w:val="0"/>
              <w:marBottom w:val="0"/>
              <w:divBdr>
                <w:top w:val="none" w:sz="0" w:space="0" w:color="auto"/>
                <w:left w:val="none" w:sz="0" w:space="0" w:color="auto"/>
                <w:bottom w:val="none" w:sz="0" w:space="0" w:color="auto"/>
                <w:right w:val="none" w:sz="0" w:space="0" w:color="auto"/>
              </w:divBdr>
            </w:div>
            <w:div w:id="637417770">
              <w:marLeft w:val="0"/>
              <w:marRight w:val="0"/>
              <w:marTop w:val="0"/>
              <w:marBottom w:val="0"/>
              <w:divBdr>
                <w:top w:val="none" w:sz="0" w:space="0" w:color="auto"/>
                <w:left w:val="none" w:sz="0" w:space="0" w:color="auto"/>
                <w:bottom w:val="none" w:sz="0" w:space="0" w:color="auto"/>
                <w:right w:val="none" w:sz="0" w:space="0" w:color="auto"/>
              </w:divBdr>
            </w:div>
            <w:div w:id="219294767">
              <w:marLeft w:val="0"/>
              <w:marRight w:val="0"/>
              <w:marTop w:val="0"/>
              <w:marBottom w:val="0"/>
              <w:divBdr>
                <w:top w:val="none" w:sz="0" w:space="0" w:color="auto"/>
                <w:left w:val="none" w:sz="0" w:space="0" w:color="auto"/>
                <w:bottom w:val="none" w:sz="0" w:space="0" w:color="auto"/>
                <w:right w:val="none" w:sz="0" w:space="0" w:color="auto"/>
              </w:divBdr>
            </w:div>
            <w:div w:id="282543648">
              <w:marLeft w:val="0"/>
              <w:marRight w:val="0"/>
              <w:marTop w:val="0"/>
              <w:marBottom w:val="0"/>
              <w:divBdr>
                <w:top w:val="none" w:sz="0" w:space="0" w:color="auto"/>
                <w:left w:val="none" w:sz="0" w:space="0" w:color="auto"/>
                <w:bottom w:val="none" w:sz="0" w:space="0" w:color="auto"/>
                <w:right w:val="none" w:sz="0" w:space="0" w:color="auto"/>
              </w:divBdr>
            </w:div>
            <w:div w:id="1223564969">
              <w:marLeft w:val="0"/>
              <w:marRight w:val="0"/>
              <w:marTop w:val="0"/>
              <w:marBottom w:val="0"/>
              <w:divBdr>
                <w:top w:val="none" w:sz="0" w:space="0" w:color="auto"/>
                <w:left w:val="none" w:sz="0" w:space="0" w:color="auto"/>
                <w:bottom w:val="none" w:sz="0" w:space="0" w:color="auto"/>
                <w:right w:val="none" w:sz="0" w:space="0" w:color="auto"/>
              </w:divBdr>
            </w:div>
            <w:div w:id="994919623">
              <w:marLeft w:val="0"/>
              <w:marRight w:val="0"/>
              <w:marTop w:val="0"/>
              <w:marBottom w:val="0"/>
              <w:divBdr>
                <w:top w:val="none" w:sz="0" w:space="0" w:color="auto"/>
                <w:left w:val="none" w:sz="0" w:space="0" w:color="auto"/>
                <w:bottom w:val="none" w:sz="0" w:space="0" w:color="auto"/>
                <w:right w:val="none" w:sz="0" w:space="0" w:color="auto"/>
              </w:divBdr>
            </w:div>
            <w:div w:id="737168787">
              <w:marLeft w:val="0"/>
              <w:marRight w:val="0"/>
              <w:marTop w:val="0"/>
              <w:marBottom w:val="0"/>
              <w:divBdr>
                <w:top w:val="none" w:sz="0" w:space="0" w:color="auto"/>
                <w:left w:val="none" w:sz="0" w:space="0" w:color="auto"/>
                <w:bottom w:val="none" w:sz="0" w:space="0" w:color="auto"/>
                <w:right w:val="none" w:sz="0" w:space="0" w:color="auto"/>
              </w:divBdr>
            </w:div>
            <w:div w:id="340670520">
              <w:marLeft w:val="0"/>
              <w:marRight w:val="0"/>
              <w:marTop w:val="0"/>
              <w:marBottom w:val="0"/>
              <w:divBdr>
                <w:top w:val="none" w:sz="0" w:space="0" w:color="auto"/>
                <w:left w:val="none" w:sz="0" w:space="0" w:color="auto"/>
                <w:bottom w:val="none" w:sz="0" w:space="0" w:color="auto"/>
                <w:right w:val="none" w:sz="0" w:space="0" w:color="auto"/>
              </w:divBdr>
            </w:div>
            <w:div w:id="1126582296">
              <w:marLeft w:val="0"/>
              <w:marRight w:val="0"/>
              <w:marTop w:val="0"/>
              <w:marBottom w:val="0"/>
              <w:divBdr>
                <w:top w:val="none" w:sz="0" w:space="0" w:color="auto"/>
                <w:left w:val="none" w:sz="0" w:space="0" w:color="auto"/>
                <w:bottom w:val="none" w:sz="0" w:space="0" w:color="auto"/>
                <w:right w:val="none" w:sz="0" w:space="0" w:color="auto"/>
              </w:divBdr>
            </w:div>
            <w:div w:id="1340888446">
              <w:marLeft w:val="0"/>
              <w:marRight w:val="0"/>
              <w:marTop w:val="0"/>
              <w:marBottom w:val="0"/>
              <w:divBdr>
                <w:top w:val="none" w:sz="0" w:space="0" w:color="auto"/>
                <w:left w:val="none" w:sz="0" w:space="0" w:color="auto"/>
                <w:bottom w:val="none" w:sz="0" w:space="0" w:color="auto"/>
                <w:right w:val="none" w:sz="0" w:space="0" w:color="auto"/>
              </w:divBdr>
            </w:div>
            <w:div w:id="1770467378">
              <w:marLeft w:val="0"/>
              <w:marRight w:val="0"/>
              <w:marTop w:val="0"/>
              <w:marBottom w:val="0"/>
              <w:divBdr>
                <w:top w:val="none" w:sz="0" w:space="0" w:color="auto"/>
                <w:left w:val="none" w:sz="0" w:space="0" w:color="auto"/>
                <w:bottom w:val="none" w:sz="0" w:space="0" w:color="auto"/>
                <w:right w:val="none" w:sz="0" w:space="0" w:color="auto"/>
              </w:divBdr>
            </w:div>
            <w:div w:id="1991059881">
              <w:marLeft w:val="0"/>
              <w:marRight w:val="0"/>
              <w:marTop w:val="0"/>
              <w:marBottom w:val="0"/>
              <w:divBdr>
                <w:top w:val="none" w:sz="0" w:space="0" w:color="auto"/>
                <w:left w:val="none" w:sz="0" w:space="0" w:color="auto"/>
                <w:bottom w:val="none" w:sz="0" w:space="0" w:color="auto"/>
                <w:right w:val="none" w:sz="0" w:space="0" w:color="auto"/>
              </w:divBdr>
            </w:div>
            <w:div w:id="1569151813">
              <w:marLeft w:val="0"/>
              <w:marRight w:val="0"/>
              <w:marTop w:val="0"/>
              <w:marBottom w:val="0"/>
              <w:divBdr>
                <w:top w:val="none" w:sz="0" w:space="0" w:color="auto"/>
                <w:left w:val="none" w:sz="0" w:space="0" w:color="auto"/>
                <w:bottom w:val="none" w:sz="0" w:space="0" w:color="auto"/>
                <w:right w:val="none" w:sz="0" w:space="0" w:color="auto"/>
              </w:divBdr>
            </w:div>
            <w:div w:id="2077120912">
              <w:marLeft w:val="0"/>
              <w:marRight w:val="0"/>
              <w:marTop w:val="0"/>
              <w:marBottom w:val="0"/>
              <w:divBdr>
                <w:top w:val="none" w:sz="0" w:space="0" w:color="auto"/>
                <w:left w:val="none" w:sz="0" w:space="0" w:color="auto"/>
                <w:bottom w:val="none" w:sz="0" w:space="0" w:color="auto"/>
                <w:right w:val="none" w:sz="0" w:space="0" w:color="auto"/>
              </w:divBdr>
            </w:div>
            <w:div w:id="251163507">
              <w:marLeft w:val="0"/>
              <w:marRight w:val="0"/>
              <w:marTop w:val="0"/>
              <w:marBottom w:val="0"/>
              <w:divBdr>
                <w:top w:val="none" w:sz="0" w:space="0" w:color="auto"/>
                <w:left w:val="none" w:sz="0" w:space="0" w:color="auto"/>
                <w:bottom w:val="none" w:sz="0" w:space="0" w:color="auto"/>
                <w:right w:val="none" w:sz="0" w:space="0" w:color="auto"/>
              </w:divBdr>
            </w:div>
            <w:div w:id="784891087">
              <w:marLeft w:val="0"/>
              <w:marRight w:val="0"/>
              <w:marTop w:val="0"/>
              <w:marBottom w:val="0"/>
              <w:divBdr>
                <w:top w:val="none" w:sz="0" w:space="0" w:color="auto"/>
                <w:left w:val="none" w:sz="0" w:space="0" w:color="auto"/>
                <w:bottom w:val="none" w:sz="0" w:space="0" w:color="auto"/>
                <w:right w:val="none" w:sz="0" w:space="0" w:color="auto"/>
              </w:divBdr>
            </w:div>
            <w:div w:id="899634442">
              <w:marLeft w:val="0"/>
              <w:marRight w:val="0"/>
              <w:marTop w:val="0"/>
              <w:marBottom w:val="0"/>
              <w:divBdr>
                <w:top w:val="none" w:sz="0" w:space="0" w:color="auto"/>
                <w:left w:val="none" w:sz="0" w:space="0" w:color="auto"/>
                <w:bottom w:val="none" w:sz="0" w:space="0" w:color="auto"/>
                <w:right w:val="none" w:sz="0" w:space="0" w:color="auto"/>
              </w:divBdr>
            </w:div>
            <w:div w:id="24257839">
              <w:marLeft w:val="0"/>
              <w:marRight w:val="0"/>
              <w:marTop w:val="0"/>
              <w:marBottom w:val="0"/>
              <w:divBdr>
                <w:top w:val="none" w:sz="0" w:space="0" w:color="auto"/>
                <w:left w:val="none" w:sz="0" w:space="0" w:color="auto"/>
                <w:bottom w:val="none" w:sz="0" w:space="0" w:color="auto"/>
                <w:right w:val="none" w:sz="0" w:space="0" w:color="auto"/>
              </w:divBdr>
            </w:div>
            <w:div w:id="2102751748">
              <w:marLeft w:val="0"/>
              <w:marRight w:val="0"/>
              <w:marTop w:val="0"/>
              <w:marBottom w:val="0"/>
              <w:divBdr>
                <w:top w:val="none" w:sz="0" w:space="0" w:color="auto"/>
                <w:left w:val="none" w:sz="0" w:space="0" w:color="auto"/>
                <w:bottom w:val="none" w:sz="0" w:space="0" w:color="auto"/>
                <w:right w:val="none" w:sz="0" w:space="0" w:color="auto"/>
              </w:divBdr>
            </w:div>
            <w:div w:id="879510690">
              <w:marLeft w:val="0"/>
              <w:marRight w:val="0"/>
              <w:marTop w:val="0"/>
              <w:marBottom w:val="0"/>
              <w:divBdr>
                <w:top w:val="none" w:sz="0" w:space="0" w:color="auto"/>
                <w:left w:val="none" w:sz="0" w:space="0" w:color="auto"/>
                <w:bottom w:val="none" w:sz="0" w:space="0" w:color="auto"/>
                <w:right w:val="none" w:sz="0" w:space="0" w:color="auto"/>
              </w:divBdr>
            </w:div>
            <w:div w:id="76564663">
              <w:marLeft w:val="0"/>
              <w:marRight w:val="0"/>
              <w:marTop w:val="0"/>
              <w:marBottom w:val="0"/>
              <w:divBdr>
                <w:top w:val="none" w:sz="0" w:space="0" w:color="auto"/>
                <w:left w:val="none" w:sz="0" w:space="0" w:color="auto"/>
                <w:bottom w:val="none" w:sz="0" w:space="0" w:color="auto"/>
                <w:right w:val="none" w:sz="0" w:space="0" w:color="auto"/>
              </w:divBdr>
            </w:div>
            <w:div w:id="958683668">
              <w:marLeft w:val="0"/>
              <w:marRight w:val="0"/>
              <w:marTop w:val="0"/>
              <w:marBottom w:val="0"/>
              <w:divBdr>
                <w:top w:val="none" w:sz="0" w:space="0" w:color="auto"/>
                <w:left w:val="none" w:sz="0" w:space="0" w:color="auto"/>
                <w:bottom w:val="none" w:sz="0" w:space="0" w:color="auto"/>
                <w:right w:val="none" w:sz="0" w:space="0" w:color="auto"/>
              </w:divBdr>
            </w:div>
            <w:div w:id="1522936269">
              <w:marLeft w:val="0"/>
              <w:marRight w:val="0"/>
              <w:marTop w:val="0"/>
              <w:marBottom w:val="0"/>
              <w:divBdr>
                <w:top w:val="none" w:sz="0" w:space="0" w:color="auto"/>
                <w:left w:val="none" w:sz="0" w:space="0" w:color="auto"/>
                <w:bottom w:val="none" w:sz="0" w:space="0" w:color="auto"/>
                <w:right w:val="none" w:sz="0" w:space="0" w:color="auto"/>
              </w:divBdr>
            </w:div>
            <w:div w:id="711927300">
              <w:marLeft w:val="0"/>
              <w:marRight w:val="0"/>
              <w:marTop w:val="0"/>
              <w:marBottom w:val="0"/>
              <w:divBdr>
                <w:top w:val="none" w:sz="0" w:space="0" w:color="auto"/>
                <w:left w:val="none" w:sz="0" w:space="0" w:color="auto"/>
                <w:bottom w:val="none" w:sz="0" w:space="0" w:color="auto"/>
                <w:right w:val="none" w:sz="0" w:space="0" w:color="auto"/>
              </w:divBdr>
            </w:div>
            <w:div w:id="1812670051">
              <w:marLeft w:val="0"/>
              <w:marRight w:val="0"/>
              <w:marTop w:val="0"/>
              <w:marBottom w:val="0"/>
              <w:divBdr>
                <w:top w:val="none" w:sz="0" w:space="0" w:color="auto"/>
                <w:left w:val="none" w:sz="0" w:space="0" w:color="auto"/>
                <w:bottom w:val="none" w:sz="0" w:space="0" w:color="auto"/>
                <w:right w:val="none" w:sz="0" w:space="0" w:color="auto"/>
              </w:divBdr>
            </w:div>
            <w:div w:id="961309138">
              <w:marLeft w:val="0"/>
              <w:marRight w:val="0"/>
              <w:marTop w:val="0"/>
              <w:marBottom w:val="0"/>
              <w:divBdr>
                <w:top w:val="none" w:sz="0" w:space="0" w:color="auto"/>
                <w:left w:val="none" w:sz="0" w:space="0" w:color="auto"/>
                <w:bottom w:val="none" w:sz="0" w:space="0" w:color="auto"/>
                <w:right w:val="none" w:sz="0" w:space="0" w:color="auto"/>
              </w:divBdr>
            </w:div>
            <w:div w:id="1127507491">
              <w:marLeft w:val="0"/>
              <w:marRight w:val="0"/>
              <w:marTop w:val="0"/>
              <w:marBottom w:val="0"/>
              <w:divBdr>
                <w:top w:val="none" w:sz="0" w:space="0" w:color="auto"/>
                <w:left w:val="none" w:sz="0" w:space="0" w:color="auto"/>
                <w:bottom w:val="none" w:sz="0" w:space="0" w:color="auto"/>
                <w:right w:val="none" w:sz="0" w:space="0" w:color="auto"/>
              </w:divBdr>
            </w:div>
            <w:div w:id="86658334">
              <w:marLeft w:val="0"/>
              <w:marRight w:val="0"/>
              <w:marTop w:val="0"/>
              <w:marBottom w:val="0"/>
              <w:divBdr>
                <w:top w:val="none" w:sz="0" w:space="0" w:color="auto"/>
                <w:left w:val="none" w:sz="0" w:space="0" w:color="auto"/>
                <w:bottom w:val="none" w:sz="0" w:space="0" w:color="auto"/>
                <w:right w:val="none" w:sz="0" w:space="0" w:color="auto"/>
              </w:divBdr>
            </w:div>
            <w:div w:id="665981509">
              <w:marLeft w:val="0"/>
              <w:marRight w:val="0"/>
              <w:marTop w:val="0"/>
              <w:marBottom w:val="0"/>
              <w:divBdr>
                <w:top w:val="none" w:sz="0" w:space="0" w:color="auto"/>
                <w:left w:val="none" w:sz="0" w:space="0" w:color="auto"/>
                <w:bottom w:val="none" w:sz="0" w:space="0" w:color="auto"/>
                <w:right w:val="none" w:sz="0" w:space="0" w:color="auto"/>
              </w:divBdr>
            </w:div>
            <w:div w:id="2038578126">
              <w:marLeft w:val="0"/>
              <w:marRight w:val="0"/>
              <w:marTop w:val="0"/>
              <w:marBottom w:val="0"/>
              <w:divBdr>
                <w:top w:val="none" w:sz="0" w:space="0" w:color="auto"/>
                <w:left w:val="none" w:sz="0" w:space="0" w:color="auto"/>
                <w:bottom w:val="none" w:sz="0" w:space="0" w:color="auto"/>
                <w:right w:val="none" w:sz="0" w:space="0" w:color="auto"/>
              </w:divBdr>
            </w:div>
            <w:div w:id="1530872746">
              <w:marLeft w:val="0"/>
              <w:marRight w:val="0"/>
              <w:marTop w:val="0"/>
              <w:marBottom w:val="0"/>
              <w:divBdr>
                <w:top w:val="none" w:sz="0" w:space="0" w:color="auto"/>
                <w:left w:val="none" w:sz="0" w:space="0" w:color="auto"/>
                <w:bottom w:val="none" w:sz="0" w:space="0" w:color="auto"/>
                <w:right w:val="none" w:sz="0" w:space="0" w:color="auto"/>
              </w:divBdr>
            </w:div>
            <w:div w:id="1780486746">
              <w:marLeft w:val="0"/>
              <w:marRight w:val="0"/>
              <w:marTop w:val="0"/>
              <w:marBottom w:val="0"/>
              <w:divBdr>
                <w:top w:val="none" w:sz="0" w:space="0" w:color="auto"/>
                <w:left w:val="none" w:sz="0" w:space="0" w:color="auto"/>
                <w:bottom w:val="none" w:sz="0" w:space="0" w:color="auto"/>
                <w:right w:val="none" w:sz="0" w:space="0" w:color="auto"/>
              </w:divBdr>
            </w:div>
            <w:div w:id="174806275">
              <w:marLeft w:val="0"/>
              <w:marRight w:val="0"/>
              <w:marTop w:val="0"/>
              <w:marBottom w:val="0"/>
              <w:divBdr>
                <w:top w:val="none" w:sz="0" w:space="0" w:color="auto"/>
                <w:left w:val="none" w:sz="0" w:space="0" w:color="auto"/>
                <w:bottom w:val="none" w:sz="0" w:space="0" w:color="auto"/>
                <w:right w:val="none" w:sz="0" w:space="0" w:color="auto"/>
              </w:divBdr>
            </w:div>
            <w:div w:id="1914773658">
              <w:marLeft w:val="0"/>
              <w:marRight w:val="0"/>
              <w:marTop w:val="0"/>
              <w:marBottom w:val="0"/>
              <w:divBdr>
                <w:top w:val="none" w:sz="0" w:space="0" w:color="auto"/>
                <w:left w:val="none" w:sz="0" w:space="0" w:color="auto"/>
                <w:bottom w:val="none" w:sz="0" w:space="0" w:color="auto"/>
                <w:right w:val="none" w:sz="0" w:space="0" w:color="auto"/>
              </w:divBdr>
            </w:div>
            <w:div w:id="1072116248">
              <w:marLeft w:val="0"/>
              <w:marRight w:val="0"/>
              <w:marTop w:val="0"/>
              <w:marBottom w:val="0"/>
              <w:divBdr>
                <w:top w:val="none" w:sz="0" w:space="0" w:color="auto"/>
                <w:left w:val="none" w:sz="0" w:space="0" w:color="auto"/>
                <w:bottom w:val="none" w:sz="0" w:space="0" w:color="auto"/>
                <w:right w:val="none" w:sz="0" w:space="0" w:color="auto"/>
              </w:divBdr>
            </w:div>
            <w:div w:id="1485201108">
              <w:marLeft w:val="0"/>
              <w:marRight w:val="0"/>
              <w:marTop w:val="0"/>
              <w:marBottom w:val="0"/>
              <w:divBdr>
                <w:top w:val="none" w:sz="0" w:space="0" w:color="auto"/>
                <w:left w:val="none" w:sz="0" w:space="0" w:color="auto"/>
                <w:bottom w:val="none" w:sz="0" w:space="0" w:color="auto"/>
                <w:right w:val="none" w:sz="0" w:space="0" w:color="auto"/>
              </w:divBdr>
            </w:div>
            <w:div w:id="34627936">
              <w:marLeft w:val="0"/>
              <w:marRight w:val="0"/>
              <w:marTop w:val="0"/>
              <w:marBottom w:val="0"/>
              <w:divBdr>
                <w:top w:val="none" w:sz="0" w:space="0" w:color="auto"/>
                <w:left w:val="none" w:sz="0" w:space="0" w:color="auto"/>
                <w:bottom w:val="none" w:sz="0" w:space="0" w:color="auto"/>
                <w:right w:val="none" w:sz="0" w:space="0" w:color="auto"/>
              </w:divBdr>
            </w:div>
            <w:div w:id="1326667431">
              <w:marLeft w:val="0"/>
              <w:marRight w:val="0"/>
              <w:marTop w:val="0"/>
              <w:marBottom w:val="0"/>
              <w:divBdr>
                <w:top w:val="none" w:sz="0" w:space="0" w:color="auto"/>
                <w:left w:val="none" w:sz="0" w:space="0" w:color="auto"/>
                <w:bottom w:val="none" w:sz="0" w:space="0" w:color="auto"/>
                <w:right w:val="none" w:sz="0" w:space="0" w:color="auto"/>
              </w:divBdr>
            </w:div>
            <w:div w:id="1684867233">
              <w:marLeft w:val="0"/>
              <w:marRight w:val="0"/>
              <w:marTop w:val="0"/>
              <w:marBottom w:val="0"/>
              <w:divBdr>
                <w:top w:val="none" w:sz="0" w:space="0" w:color="auto"/>
                <w:left w:val="none" w:sz="0" w:space="0" w:color="auto"/>
                <w:bottom w:val="none" w:sz="0" w:space="0" w:color="auto"/>
                <w:right w:val="none" w:sz="0" w:space="0" w:color="auto"/>
              </w:divBdr>
            </w:div>
            <w:div w:id="502936198">
              <w:marLeft w:val="0"/>
              <w:marRight w:val="0"/>
              <w:marTop w:val="0"/>
              <w:marBottom w:val="0"/>
              <w:divBdr>
                <w:top w:val="none" w:sz="0" w:space="0" w:color="auto"/>
                <w:left w:val="none" w:sz="0" w:space="0" w:color="auto"/>
                <w:bottom w:val="none" w:sz="0" w:space="0" w:color="auto"/>
                <w:right w:val="none" w:sz="0" w:space="0" w:color="auto"/>
              </w:divBdr>
            </w:div>
            <w:div w:id="1660499762">
              <w:marLeft w:val="0"/>
              <w:marRight w:val="0"/>
              <w:marTop w:val="0"/>
              <w:marBottom w:val="0"/>
              <w:divBdr>
                <w:top w:val="none" w:sz="0" w:space="0" w:color="auto"/>
                <w:left w:val="none" w:sz="0" w:space="0" w:color="auto"/>
                <w:bottom w:val="none" w:sz="0" w:space="0" w:color="auto"/>
                <w:right w:val="none" w:sz="0" w:space="0" w:color="auto"/>
              </w:divBdr>
            </w:div>
            <w:div w:id="530538350">
              <w:marLeft w:val="0"/>
              <w:marRight w:val="0"/>
              <w:marTop w:val="0"/>
              <w:marBottom w:val="0"/>
              <w:divBdr>
                <w:top w:val="none" w:sz="0" w:space="0" w:color="auto"/>
                <w:left w:val="none" w:sz="0" w:space="0" w:color="auto"/>
                <w:bottom w:val="none" w:sz="0" w:space="0" w:color="auto"/>
                <w:right w:val="none" w:sz="0" w:space="0" w:color="auto"/>
              </w:divBdr>
            </w:div>
            <w:div w:id="455179814">
              <w:marLeft w:val="0"/>
              <w:marRight w:val="0"/>
              <w:marTop w:val="0"/>
              <w:marBottom w:val="0"/>
              <w:divBdr>
                <w:top w:val="none" w:sz="0" w:space="0" w:color="auto"/>
                <w:left w:val="none" w:sz="0" w:space="0" w:color="auto"/>
                <w:bottom w:val="none" w:sz="0" w:space="0" w:color="auto"/>
                <w:right w:val="none" w:sz="0" w:space="0" w:color="auto"/>
              </w:divBdr>
            </w:div>
            <w:div w:id="682241953">
              <w:marLeft w:val="0"/>
              <w:marRight w:val="0"/>
              <w:marTop w:val="0"/>
              <w:marBottom w:val="0"/>
              <w:divBdr>
                <w:top w:val="none" w:sz="0" w:space="0" w:color="auto"/>
                <w:left w:val="none" w:sz="0" w:space="0" w:color="auto"/>
                <w:bottom w:val="none" w:sz="0" w:space="0" w:color="auto"/>
                <w:right w:val="none" w:sz="0" w:space="0" w:color="auto"/>
              </w:divBdr>
            </w:div>
            <w:div w:id="937520121">
              <w:marLeft w:val="0"/>
              <w:marRight w:val="0"/>
              <w:marTop w:val="0"/>
              <w:marBottom w:val="0"/>
              <w:divBdr>
                <w:top w:val="none" w:sz="0" w:space="0" w:color="auto"/>
                <w:left w:val="none" w:sz="0" w:space="0" w:color="auto"/>
                <w:bottom w:val="none" w:sz="0" w:space="0" w:color="auto"/>
                <w:right w:val="none" w:sz="0" w:space="0" w:color="auto"/>
              </w:divBdr>
            </w:div>
            <w:div w:id="1493714727">
              <w:marLeft w:val="0"/>
              <w:marRight w:val="0"/>
              <w:marTop w:val="0"/>
              <w:marBottom w:val="0"/>
              <w:divBdr>
                <w:top w:val="none" w:sz="0" w:space="0" w:color="auto"/>
                <w:left w:val="none" w:sz="0" w:space="0" w:color="auto"/>
                <w:bottom w:val="none" w:sz="0" w:space="0" w:color="auto"/>
                <w:right w:val="none" w:sz="0" w:space="0" w:color="auto"/>
              </w:divBdr>
            </w:div>
            <w:div w:id="1113862677">
              <w:marLeft w:val="0"/>
              <w:marRight w:val="0"/>
              <w:marTop w:val="0"/>
              <w:marBottom w:val="0"/>
              <w:divBdr>
                <w:top w:val="none" w:sz="0" w:space="0" w:color="auto"/>
                <w:left w:val="none" w:sz="0" w:space="0" w:color="auto"/>
                <w:bottom w:val="none" w:sz="0" w:space="0" w:color="auto"/>
                <w:right w:val="none" w:sz="0" w:space="0" w:color="auto"/>
              </w:divBdr>
            </w:div>
            <w:div w:id="1727677978">
              <w:marLeft w:val="0"/>
              <w:marRight w:val="0"/>
              <w:marTop w:val="0"/>
              <w:marBottom w:val="0"/>
              <w:divBdr>
                <w:top w:val="none" w:sz="0" w:space="0" w:color="auto"/>
                <w:left w:val="none" w:sz="0" w:space="0" w:color="auto"/>
                <w:bottom w:val="none" w:sz="0" w:space="0" w:color="auto"/>
                <w:right w:val="none" w:sz="0" w:space="0" w:color="auto"/>
              </w:divBdr>
            </w:div>
            <w:div w:id="1861119104">
              <w:marLeft w:val="0"/>
              <w:marRight w:val="0"/>
              <w:marTop w:val="0"/>
              <w:marBottom w:val="0"/>
              <w:divBdr>
                <w:top w:val="none" w:sz="0" w:space="0" w:color="auto"/>
                <w:left w:val="none" w:sz="0" w:space="0" w:color="auto"/>
                <w:bottom w:val="none" w:sz="0" w:space="0" w:color="auto"/>
                <w:right w:val="none" w:sz="0" w:space="0" w:color="auto"/>
              </w:divBdr>
            </w:div>
            <w:div w:id="381639239">
              <w:marLeft w:val="0"/>
              <w:marRight w:val="0"/>
              <w:marTop w:val="0"/>
              <w:marBottom w:val="0"/>
              <w:divBdr>
                <w:top w:val="none" w:sz="0" w:space="0" w:color="auto"/>
                <w:left w:val="none" w:sz="0" w:space="0" w:color="auto"/>
                <w:bottom w:val="none" w:sz="0" w:space="0" w:color="auto"/>
                <w:right w:val="none" w:sz="0" w:space="0" w:color="auto"/>
              </w:divBdr>
            </w:div>
            <w:div w:id="73473906">
              <w:marLeft w:val="0"/>
              <w:marRight w:val="0"/>
              <w:marTop w:val="0"/>
              <w:marBottom w:val="0"/>
              <w:divBdr>
                <w:top w:val="none" w:sz="0" w:space="0" w:color="auto"/>
                <w:left w:val="none" w:sz="0" w:space="0" w:color="auto"/>
                <w:bottom w:val="none" w:sz="0" w:space="0" w:color="auto"/>
                <w:right w:val="none" w:sz="0" w:space="0" w:color="auto"/>
              </w:divBdr>
            </w:div>
            <w:div w:id="1913539164">
              <w:marLeft w:val="0"/>
              <w:marRight w:val="0"/>
              <w:marTop w:val="0"/>
              <w:marBottom w:val="0"/>
              <w:divBdr>
                <w:top w:val="none" w:sz="0" w:space="0" w:color="auto"/>
                <w:left w:val="none" w:sz="0" w:space="0" w:color="auto"/>
                <w:bottom w:val="none" w:sz="0" w:space="0" w:color="auto"/>
                <w:right w:val="none" w:sz="0" w:space="0" w:color="auto"/>
              </w:divBdr>
            </w:div>
            <w:div w:id="1074549728">
              <w:marLeft w:val="0"/>
              <w:marRight w:val="0"/>
              <w:marTop w:val="0"/>
              <w:marBottom w:val="0"/>
              <w:divBdr>
                <w:top w:val="none" w:sz="0" w:space="0" w:color="auto"/>
                <w:left w:val="none" w:sz="0" w:space="0" w:color="auto"/>
                <w:bottom w:val="none" w:sz="0" w:space="0" w:color="auto"/>
                <w:right w:val="none" w:sz="0" w:space="0" w:color="auto"/>
              </w:divBdr>
            </w:div>
            <w:div w:id="1801604193">
              <w:marLeft w:val="0"/>
              <w:marRight w:val="0"/>
              <w:marTop w:val="0"/>
              <w:marBottom w:val="0"/>
              <w:divBdr>
                <w:top w:val="none" w:sz="0" w:space="0" w:color="auto"/>
                <w:left w:val="none" w:sz="0" w:space="0" w:color="auto"/>
                <w:bottom w:val="none" w:sz="0" w:space="0" w:color="auto"/>
                <w:right w:val="none" w:sz="0" w:space="0" w:color="auto"/>
              </w:divBdr>
            </w:div>
            <w:div w:id="10922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33731">
      <w:bodyDiv w:val="1"/>
      <w:marLeft w:val="0"/>
      <w:marRight w:val="0"/>
      <w:marTop w:val="0"/>
      <w:marBottom w:val="0"/>
      <w:divBdr>
        <w:top w:val="none" w:sz="0" w:space="0" w:color="auto"/>
        <w:left w:val="none" w:sz="0" w:space="0" w:color="auto"/>
        <w:bottom w:val="none" w:sz="0" w:space="0" w:color="auto"/>
        <w:right w:val="none" w:sz="0" w:space="0" w:color="auto"/>
      </w:divBdr>
      <w:divsChild>
        <w:div w:id="234822576">
          <w:marLeft w:val="0"/>
          <w:marRight w:val="0"/>
          <w:marTop w:val="0"/>
          <w:marBottom w:val="0"/>
          <w:divBdr>
            <w:top w:val="none" w:sz="0" w:space="0" w:color="auto"/>
            <w:left w:val="none" w:sz="0" w:space="0" w:color="auto"/>
            <w:bottom w:val="none" w:sz="0" w:space="0" w:color="auto"/>
            <w:right w:val="none" w:sz="0" w:space="0" w:color="auto"/>
          </w:divBdr>
        </w:div>
      </w:divsChild>
    </w:div>
    <w:div w:id="1065958768">
      <w:bodyDiv w:val="1"/>
      <w:marLeft w:val="0"/>
      <w:marRight w:val="0"/>
      <w:marTop w:val="0"/>
      <w:marBottom w:val="0"/>
      <w:divBdr>
        <w:top w:val="none" w:sz="0" w:space="0" w:color="auto"/>
        <w:left w:val="none" w:sz="0" w:space="0" w:color="auto"/>
        <w:bottom w:val="none" w:sz="0" w:space="0" w:color="auto"/>
        <w:right w:val="none" w:sz="0" w:space="0" w:color="auto"/>
      </w:divBdr>
      <w:divsChild>
        <w:div w:id="770513236">
          <w:marLeft w:val="0"/>
          <w:marRight w:val="0"/>
          <w:marTop w:val="0"/>
          <w:marBottom w:val="0"/>
          <w:divBdr>
            <w:top w:val="none" w:sz="0" w:space="0" w:color="auto"/>
            <w:left w:val="none" w:sz="0" w:space="0" w:color="auto"/>
            <w:bottom w:val="none" w:sz="0" w:space="0" w:color="auto"/>
            <w:right w:val="none" w:sz="0" w:space="0" w:color="auto"/>
          </w:divBdr>
        </w:div>
      </w:divsChild>
    </w:div>
    <w:div w:id="1068531550">
      <w:bodyDiv w:val="1"/>
      <w:marLeft w:val="0"/>
      <w:marRight w:val="0"/>
      <w:marTop w:val="0"/>
      <w:marBottom w:val="0"/>
      <w:divBdr>
        <w:top w:val="none" w:sz="0" w:space="0" w:color="auto"/>
        <w:left w:val="none" w:sz="0" w:space="0" w:color="auto"/>
        <w:bottom w:val="none" w:sz="0" w:space="0" w:color="auto"/>
        <w:right w:val="none" w:sz="0" w:space="0" w:color="auto"/>
      </w:divBdr>
      <w:divsChild>
        <w:div w:id="1746760237">
          <w:marLeft w:val="0"/>
          <w:marRight w:val="0"/>
          <w:marTop w:val="0"/>
          <w:marBottom w:val="0"/>
          <w:divBdr>
            <w:top w:val="none" w:sz="0" w:space="0" w:color="auto"/>
            <w:left w:val="none" w:sz="0" w:space="0" w:color="auto"/>
            <w:bottom w:val="none" w:sz="0" w:space="0" w:color="auto"/>
            <w:right w:val="none" w:sz="0" w:space="0" w:color="auto"/>
          </w:divBdr>
        </w:div>
      </w:divsChild>
    </w:div>
    <w:div w:id="1071586457">
      <w:bodyDiv w:val="1"/>
      <w:marLeft w:val="0"/>
      <w:marRight w:val="0"/>
      <w:marTop w:val="0"/>
      <w:marBottom w:val="0"/>
      <w:divBdr>
        <w:top w:val="none" w:sz="0" w:space="0" w:color="auto"/>
        <w:left w:val="none" w:sz="0" w:space="0" w:color="auto"/>
        <w:bottom w:val="none" w:sz="0" w:space="0" w:color="auto"/>
        <w:right w:val="none" w:sz="0" w:space="0" w:color="auto"/>
      </w:divBdr>
    </w:div>
    <w:div w:id="1081832469">
      <w:bodyDiv w:val="1"/>
      <w:marLeft w:val="0"/>
      <w:marRight w:val="0"/>
      <w:marTop w:val="0"/>
      <w:marBottom w:val="0"/>
      <w:divBdr>
        <w:top w:val="none" w:sz="0" w:space="0" w:color="auto"/>
        <w:left w:val="none" w:sz="0" w:space="0" w:color="auto"/>
        <w:bottom w:val="none" w:sz="0" w:space="0" w:color="auto"/>
        <w:right w:val="none" w:sz="0" w:space="0" w:color="auto"/>
      </w:divBdr>
      <w:divsChild>
        <w:div w:id="2031368821">
          <w:marLeft w:val="0"/>
          <w:marRight w:val="0"/>
          <w:marTop w:val="0"/>
          <w:marBottom w:val="0"/>
          <w:divBdr>
            <w:top w:val="none" w:sz="0" w:space="0" w:color="auto"/>
            <w:left w:val="none" w:sz="0" w:space="0" w:color="auto"/>
            <w:bottom w:val="none" w:sz="0" w:space="0" w:color="auto"/>
            <w:right w:val="none" w:sz="0" w:space="0" w:color="auto"/>
          </w:divBdr>
          <w:divsChild>
            <w:div w:id="527330450">
              <w:marLeft w:val="0"/>
              <w:marRight w:val="0"/>
              <w:marTop w:val="0"/>
              <w:marBottom w:val="0"/>
              <w:divBdr>
                <w:top w:val="none" w:sz="0" w:space="0" w:color="auto"/>
                <w:left w:val="none" w:sz="0" w:space="0" w:color="auto"/>
                <w:bottom w:val="none" w:sz="0" w:space="0" w:color="auto"/>
                <w:right w:val="none" w:sz="0" w:space="0" w:color="auto"/>
              </w:divBdr>
            </w:div>
            <w:div w:id="998920271">
              <w:marLeft w:val="0"/>
              <w:marRight w:val="0"/>
              <w:marTop w:val="0"/>
              <w:marBottom w:val="0"/>
              <w:divBdr>
                <w:top w:val="none" w:sz="0" w:space="0" w:color="auto"/>
                <w:left w:val="none" w:sz="0" w:space="0" w:color="auto"/>
                <w:bottom w:val="none" w:sz="0" w:space="0" w:color="auto"/>
                <w:right w:val="none" w:sz="0" w:space="0" w:color="auto"/>
              </w:divBdr>
            </w:div>
            <w:div w:id="12541281">
              <w:marLeft w:val="0"/>
              <w:marRight w:val="0"/>
              <w:marTop w:val="0"/>
              <w:marBottom w:val="0"/>
              <w:divBdr>
                <w:top w:val="none" w:sz="0" w:space="0" w:color="auto"/>
                <w:left w:val="none" w:sz="0" w:space="0" w:color="auto"/>
                <w:bottom w:val="none" w:sz="0" w:space="0" w:color="auto"/>
                <w:right w:val="none" w:sz="0" w:space="0" w:color="auto"/>
              </w:divBdr>
            </w:div>
            <w:div w:id="1992178513">
              <w:marLeft w:val="0"/>
              <w:marRight w:val="0"/>
              <w:marTop w:val="0"/>
              <w:marBottom w:val="0"/>
              <w:divBdr>
                <w:top w:val="none" w:sz="0" w:space="0" w:color="auto"/>
                <w:left w:val="none" w:sz="0" w:space="0" w:color="auto"/>
                <w:bottom w:val="none" w:sz="0" w:space="0" w:color="auto"/>
                <w:right w:val="none" w:sz="0" w:space="0" w:color="auto"/>
              </w:divBdr>
            </w:div>
            <w:div w:id="652758721">
              <w:marLeft w:val="0"/>
              <w:marRight w:val="0"/>
              <w:marTop w:val="0"/>
              <w:marBottom w:val="0"/>
              <w:divBdr>
                <w:top w:val="none" w:sz="0" w:space="0" w:color="auto"/>
                <w:left w:val="none" w:sz="0" w:space="0" w:color="auto"/>
                <w:bottom w:val="none" w:sz="0" w:space="0" w:color="auto"/>
                <w:right w:val="none" w:sz="0" w:space="0" w:color="auto"/>
              </w:divBdr>
            </w:div>
            <w:div w:id="1391348789">
              <w:marLeft w:val="0"/>
              <w:marRight w:val="0"/>
              <w:marTop w:val="0"/>
              <w:marBottom w:val="0"/>
              <w:divBdr>
                <w:top w:val="none" w:sz="0" w:space="0" w:color="auto"/>
                <w:left w:val="none" w:sz="0" w:space="0" w:color="auto"/>
                <w:bottom w:val="none" w:sz="0" w:space="0" w:color="auto"/>
                <w:right w:val="none" w:sz="0" w:space="0" w:color="auto"/>
              </w:divBdr>
            </w:div>
            <w:div w:id="830558809">
              <w:marLeft w:val="0"/>
              <w:marRight w:val="0"/>
              <w:marTop w:val="0"/>
              <w:marBottom w:val="0"/>
              <w:divBdr>
                <w:top w:val="none" w:sz="0" w:space="0" w:color="auto"/>
                <w:left w:val="none" w:sz="0" w:space="0" w:color="auto"/>
                <w:bottom w:val="none" w:sz="0" w:space="0" w:color="auto"/>
                <w:right w:val="none" w:sz="0" w:space="0" w:color="auto"/>
              </w:divBdr>
            </w:div>
            <w:div w:id="950937047">
              <w:marLeft w:val="0"/>
              <w:marRight w:val="0"/>
              <w:marTop w:val="0"/>
              <w:marBottom w:val="0"/>
              <w:divBdr>
                <w:top w:val="none" w:sz="0" w:space="0" w:color="auto"/>
                <w:left w:val="none" w:sz="0" w:space="0" w:color="auto"/>
                <w:bottom w:val="none" w:sz="0" w:space="0" w:color="auto"/>
                <w:right w:val="none" w:sz="0" w:space="0" w:color="auto"/>
              </w:divBdr>
            </w:div>
            <w:div w:id="712853084">
              <w:marLeft w:val="0"/>
              <w:marRight w:val="0"/>
              <w:marTop w:val="0"/>
              <w:marBottom w:val="0"/>
              <w:divBdr>
                <w:top w:val="none" w:sz="0" w:space="0" w:color="auto"/>
                <w:left w:val="none" w:sz="0" w:space="0" w:color="auto"/>
                <w:bottom w:val="none" w:sz="0" w:space="0" w:color="auto"/>
                <w:right w:val="none" w:sz="0" w:space="0" w:color="auto"/>
              </w:divBdr>
            </w:div>
            <w:div w:id="1102456405">
              <w:marLeft w:val="0"/>
              <w:marRight w:val="0"/>
              <w:marTop w:val="0"/>
              <w:marBottom w:val="0"/>
              <w:divBdr>
                <w:top w:val="none" w:sz="0" w:space="0" w:color="auto"/>
                <w:left w:val="none" w:sz="0" w:space="0" w:color="auto"/>
                <w:bottom w:val="none" w:sz="0" w:space="0" w:color="auto"/>
                <w:right w:val="none" w:sz="0" w:space="0" w:color="auto"/>
              </w:divBdr>
            </w:div>
            <w:div w:id="186993715">
              <w:marLeft w:val="0"/>
              <w:marRight w:val="0"/>
              <w:marTop w:val="0"/>
              <w:marBottom w:val="0"/>
              <w:divBdr>
                <w:top w:val="none" w:sz="0" w:space="0" w:color="auto"/>
                <w:left w:val="none" w:sz="0" w:space="0" w:color="auto"/>
                <w:bottom w:val="none" w:sz="0" w:space="0" w:color="auto"/>
                <w:right w:val="none" w:sz="0" w:space="0" w:color="auto"/>
              </w:divBdr>
            </w:div>
            <w:div w:id="1550071237">
              <w:marLeft w:val="0"/>
              <w:marRight w:val="0"/>
              <w:marTop w:val="0"/>
              <w:marBottom w:val="0"/>
              <w:divBdr>
                <w:top w:val="none" w:sz="0" w:space="0" w:color="auto"/>
                <w:left w:val="none" w:sz="0" w:space="0" w:color="auto"/>
                <w:bottom w:val="none" w:sz="0" w:space="0" w:color="auto"/>
                <w:right w:val="none" w:sz="0" w:space="0" w:color="auto"/>
              </w:divBdr>
            </w:div>
            <w:div w:id="1694768861">
              <w:marLeft w:val="0"/>
              <w:marRight w:val="0"/>
              <w:marTop w:val="0"/>
              <w:marBottom w:val="0"/>
              <w:divBdr>
                <w:top w:val="none" w:sz="0" w:space="0" w:color="auto"/>
                <w:left w:val="none" w:sz="0" w:space="0" w:color="auto"/>
                <w:bottom w:val="none" w:sz="0" w:space="0" w:color="auto"/>
                <w:right w:val="none" w:sz="0" w:space="0" w:color="auto"/>
              </w:divBdr>
            </w:div>
            <w:div w:id="471867586">
              <w:marLeft w:val="0"/>
              <w:marRight w:val="0"/>
              <w:marTop w:val="0"/>
              <w:marBottom w:val="0"/>
              <w:divBdr>
                <w:top w:val="none" w:sz="0" w:space="0" w:color="auto"/>
                <w:left w:val="none" w:sz="0" w:space="0" w:color="auto"/>
                <w:bottom w:val="none" w:sz="0" w:space="0" w:color="auto"/>
                <w:right w:val="none" w:sz="0" w:space="0" w:color="auto"/>
              </w:divBdr>
            </w:div>
            <w:div w:id="1298995897">
              <w:marLeft w:val="0"/>
              <w:marRight w:val="0"/>
              <w:marTop w:val="0"/>
              <w:marBottom w:val="0"/>
              <w:divBdr>
                <w:top w:val="none" w:sz="0" w:space="0" w:color="auto"/>
                <w:left w:val="none" w:sz="0" w:space="0" w:color="auto"/>
                <w:bottom w:val="none" w:sz="0" w:space="0" w:color="auto"/>
                <w:right w:val="none" w:sz="0" w:space="0" w:color="auto"/>
              </w:divBdr>
            </w:div>
            <w:div w:id="715932215">
              <w:marLeft w:val="0"/>
              <w:marRight w:val="0"/>
              <w:marTop w:val="0"/>
              <w:marBottom w:val="0"/>
              <w:divBdr>
                <w:top w:val="none" w:sz="0" w:space="0" w:color="auto"/>
                <w:left w:val="none" w:sz="0" w:space="0" w:color="auto"/>
                <w:bottom w:val="none" w:sz="0" w:space="0" w:color="auto"/>
                <w:right w:val="none" w:sz="0" w:space="0" w:color="auto"/>
              </w:divBdr>
            </w:div>
            <w:div w:id="1368216314">
              <w:marLeft w:val="0"/>
              <w:marRight w:val="0"/>
              <w:marTop w:val="0"/>
              <w:marBottom w:val="0"/>
              <w:divBdr>
                <w:top w:val="none" w:sz="0" w:space="0" w:color="auto"/>
                <w:left w:val="none" w:sz="0" w:space="0" w:color="auto"/>
                <w:bottom w:val="none" w:sz="0" w:space="0" w:color="auto"/>
                <w:right w:val="none" w:sz="0" w:space="0" w:color="auto"/>
              </w:divBdr>
            </w:div>
            <w:div w:id="1791510821">
              <w:marLeft w:val="0"/>
              <w:marRight w:val="0"/>
              <w:marTop w:val="0"/>
              <w:marBottom w:val="0"/>
              <w:divBdr>
                <w:top w:val="none" w:sz="0" w:space="0" w:color="auto"/>
                <w:left w:val="none" w:sz="0" w:space="0" w:color="auto"/>
                <w:bottom w:val="none" w:sz="0" w:space="0" w:color="auto"/>
                <w:right w:val="none" w:sz="0" w:space="0" w:color="auto"/>
              </w:divBdr>
            </w:div>
            <w:div w:id="1002854028">
              <w:marLeft w:val="0"/>
              <w:marRight w:val="0"/>
              <w:marTop w:val="0"/>
              <w:marBottom w:val="0"/>
              <w:divBdr>
                <w:top w:val="none" w:sz="0" w:space="0" w:color="auto"/>
                <w:left w:val="none" w:sz="0" w:space="0" w:color="auto"/>
                <w:bottom w:val="none" w:sz="0" w:space="0" w:color="auto"/>
                <w:right w:val="none" w:sz="0" w:space="0" w:color="auto"/>
              </w:divBdr>
            </w:div>
            <w:div w:id="1535923629">
              <w:marLeft w:val="0"/>
              <w:marRight w:val="0"/>
              <w:marTop w:val="0"/>
              <w:marBottom w:val="0"/>
              <w:divBdr>
                <w:top w:val="none" w:sz="0" w:space="0" w:color="auto"/>
                <w:left w:val="none" w:sz="0" w:space="0" w:color="auto"/>
                <w:bottom w:val="none" w:sz="0" w:space="0" w:color="auto"/>
                <w:right w:val="none" w:sz="0" w:space="0" w:color="auto"/>
              </w:divBdr>
            </w:div>
            <w:div w:id="1662075314">
              <w:marLeft w:val="0"/>
              <w:marRight w:val="0"/>
              <w:marTop w:val="0"/>
              <w:marBottom w:val="0"/>
              <w:divBdr>
                <w:top w:val="none" w:sz="0" w:space="0" w:color="auto"/>
                <w:left w:val="none" w:sz="0" w:space="0" w:color="auto"/>
                <w:bottom w:val="none" w:sz="0" w:space="0" w:color="auto"/>
                <w:right w:val="none" w:sz="0" w:space="0" w:color="auto"/>
              </w:divBdr>
            </w:div>
            <w:div w:id="1965185355">
              <w:marLeft w:val="0"/>
              <w:marRight w:val="0"/>
              <w:marTop w:val="0"/>
              <w:marBottom w:val="0"/>
              <w:divBdr>
                <w:top w:val="none" w:sz="0" w:space="0" w:color="auto"/>
                <w:left w:val="none" w:sz="0" w:space="0" w:color="auto"/>
                <w:bottom w:val="none" w:sz="0" w:space="0" w:color="auto"/>
                <w:right w:val="none" w:sz="0" w:space="0" w:color="auto"/>
              </w:divBdr>
            </w:div>
            <w:div w:id="660080515">
              <w:marLeft w:val="0"/>
              <w:marRight w:val="0"/>
              <w:marTop w:val="0"/>
              <w:marBottom w:val="0"/>
              <w:divBdr>
                <w:top w:val="none" w:sz="0" w:space="0" w:color="auto"/>
                <w:left w:val="none" w:sz="0" w:space="0" w:color="auto"/>
                <w:bottom w:val="none" w:sz="0" w:space="0" w:color="auto"/>
                <w:right w:val="none" w:sz="0" w:space="0" w:color="auto"/>
              </w:divBdr>
            </w:div>
            <w:div w:id="714619109">
              <w:marLeft w:val="0"/>
              <w:marRight w:val="0"/>
              <w:marTop w:val="0"/>
              <w:marBottom w:val="0"/>
              <w:divBdr>
                <w:top w:val="none" w:sz="0" w:space="0" w:color="auto"/>
                <w:left w:val="none" w:sz="0" w:space="0" w:color="auto"/>
                <w:bottom w:val="none" w:sz="0" w:space="0" w:color="auto"/>
                <w:right w:val="none" w:sz="0" w:space="0" w:color="auto"/>
              </w:divBdr>
            </w:div>
            <w:div w:id="1103764933">
              <w:marLeft w:val="0"/>
              <w:marRight w:val="0"/>
              <w:marTop w:val="0"/>
              <w:marBottom w:val="0"/>
              <w:divBdr>
                <w:top w:val="none" w:sz="0" w:space="0" w:color="auto"/>
                <w:left w:val="none" w:sz="0" w:space="0" w:color="auto"/>
                <w:bottom w:val="none" w:sz="0" w:space="0" w:color="auto"/>
                <w:right w:val="none" w:sz="0" w:space="0" w:color="auto"/>
              </w:divBdr>
            </w:div>
            <w:div w:id="429933518">
              <w:marLeft w:val="0"/>
              <w:marRight w:val="0"/>
              <w:marTop w:val="0"/>
              <w:marBottom w:val="0"/>
              <w:divBdr>
                <w:top w:val="none" w:sz="0" w:space="0" w:color="auto"/>
                <w:left w:val="none" w:sz="0" w:space="0" w:color="auto"/>
                <w:bottom w:val="none" w:sz="0" w:space="0" w:color="auto"/>
                <w:right w:val="none" w:sz="0" w:space="0" w:color="auto"/>
              </w:divBdr>
            </w:div>
            <w:div w:id="1314916235">
              <w:marLeft w:val="0"/>
              <w:marRight w:val="0"/>
              <w:marTop w:val="0"/>
              <w:marBottom w:val="0"/>
              <w:divBdr>
                <w:top w:val="none" w:sz="0" w:space="0" w:color="auto"/>
                <w:left w:val="none" w:sz="0" w:space="0" w:color="auto"/>
                <w:bottom w:val="none" w:sz="0" w:space="0" w:color="auto"/>
                <w:right w:val="none" w:sz="0" w:space="0" w:color="auto"/>
              </w:divBdr>
            </w:div>
            <w:div w:id="1480346009">
              <w:marLeft w:val="0"/>
              <w:marRight w:val="0"/>
              <w:marTop w:val="0"/>
              <w:marBottom w:val="0"/>
              <w:divBdr>
                <w:top w:val="none" w:sz="0" w:space="0" w:color="auto"/>
                <w:left w:val="none" w:sz="0" w:space="0" w:color="auto"/>
                <w:bottom w:val="none" w:sz="0" w:space="0" w:color="auto"/>
                <w:right w:val="none" w:sz="0" w:space="0" w:color="auto"/>
              </w:divBdr>
            </w:div>
            <w:div w:id="198131282">
              <w:marLeft w:val="0"/>
              <w:marRight w:val="0"/>
              <w:marTop w:val="0"/>
              <w:marBottom w:val="0"/>
              <w:divBdr>
                <w:top w:val="none" w:sz="0" w:space="0" w:color="auto"/>
                <w:left w:val="none" w:sz="0" w:space="0" w:color="auto"/>
                <w:bottom w:val="none" w:sz="0" w:space="0" w:color="auto"/>
                <w:right w:val="none" w:sz="0" w:space="0" w:color="auto"/>
              </w:divBdr>
            </w:div>
            <w:div w:id="1634603308">
              <w:marLeft w:val="0"/>
              <w:marRight w:val="0"/>
              <w:marTop w:val="0"/>
              <w:marBottom w:val="0"/>
              <w:divBdr>
                <w:top w:val="none" w:sz="0" w:space="0" w:color="auto"/>
                <w:left w:val="none" w:sz="0" w:space="0" w:color="auto"/>
                <w:bottom w:val="none" w:sz="0" w:space="0" w:color="auto"/>
                <w:right w:val="none" w:sz="0" w:space="0" w:color="auto"/>
              </w:divBdr>
            </w:div>
            <w:div w:id="1632980804">
              <w:marLeft w:val="0"/>
              <w:marRight w:val="0"/>
              <w:marTop w:val="0"/>
              <w:marBottom w:val="0"/>
              <w:divBdr>
                <w:top w:val="none" w:sz="0" w:space="0" w:color="auto"/>
                <w:left w:val="none" w:sz="0" w:space="0" w:color="auto"/>
                <w:bottom w:val="none" w:sz="0" w:space="0" w:color="auto"/>
                <w:right w:val="none" w:sz="0" w:space="0" w:color="auto"/>
              </w:divBdr>
            </w:div>
            <w:div w:id="2099400228">
              <w:marLeft w:val="0"/>
              <w:marRight w:val="0"/>
              <w:marTop w:val="0"/>
              <w:marBottom w:val="0"/>
              <w:divBdr>
                <w:top w:val="none" w:sz="0" w:space="0" w:color="auto"/>
                <w:left w:val="none" w:sz="0" w:space="0" w:color="auto"/>
                <w:bottom w:val="none" w:sz="0" w:space="0" w:color="auto"/>
                <w:right w:val="none" w:sz="0" w:space="0" w:color="auto"/>
              </w:divBdr>
            </w:div>
            <w:div w:id="1710836132">
              <w:marLeft w:val="0"/>
              <w:marRight w:val="0"/>
              <w:marTop w:val="0"/>
              <w:marBottom w:val="0"/>
              <w:divBdr>
                <w:top w:val="none" w:sz="0" w:space="0" w:color="auto"/>
                <w:left w:val="none" w:sz="0" w:space="0" w:color="auto"/>
                <w:bottom w:val="none" w:sz="0" w:space="0" w:color="auto"/>
                <w:right w:val="none" w:sz="0" w:space="0" w:color="auto"/>
              </w:divBdr>
            </w:div>
            <w:div w:id="1152716351">
              <w:marLeft w:val="0"/>
              <w:marRight w:val="0"/>
              <w:marTop w:val="0"/>
              <w:marBottom w:val="0"/>
              <w:divBdr>
                <w:top w:val="none" w:sz="0" w:space="0" w:color="auto"/>
                <w:left w:val="none" w:sz="0" w:space="0" w:color="auto"/>
                <w:bottom w:val="none" w:sz="0" w:space="0" w:color="auto"/>
                <w:right w:val="none" w:sz="0" w:space="0" w:color="auto"/>
              </w:divBdr>
            </w:div>
            <w:div w:id="181171516">
              <w:marLeft w:val="0"/>
              <w:marRight w:val="0"/>
              <w:marTop w:val="0"/>
              <w:marBottom w:val="0"/>
              <w:divBdr>
                <w:top w:val="none" w:sz="0" w:space="0" w:color="auto"/>
                <w:left w:val="none" w:sz="0" w:space="0" w:color="auto"/>
                <w:bottom w:val="none" w:sz="0" w:space="0" w:color="auto"/>
                <w:right w:val="none" w:sz="0" w:space="0" w:color="auto"/>
              </w:divBdr>
            </w:div>
            <w:div w:id="881596179">
              <w:marLeft w:val="0"/>
              <w:marRight w:val="0"/>
              <w:marTop w:val="0"/>
              <w:marBottom w:val="0"/>
              <w:divBdr>
                <w:top w:val="none" w:sz="0" w:space="0" w:color="auto"/>
                <w:left w:val="none" w:sz="0" w:space="0" w:color="auto"/>
                <w:bottom w:val="none" w:sz="0" w:space="0" w:color="auto"/>
                <w:right w:val="none" w:sz="0" w:space="0" w:color="auto"/>
              </w:divBdr>
            </w:div>
            <w:div w:id="1242906983">
              <w:marLeft w:val="0"/>
              <w:marRight w:val="0"/>
              <w:marTop w:val="0"/>
              <w:marBottom w:val="0"/>
              <w:divBdr>
                <w:top w:val="none" w:sz="0" w:space="0" w:color="auto"/>
                <w:left w:val="none" w:sz="0" w:space="0" w:color="auto"/>
                <w:bottom w:val="none" w:sz="0" w:space="0" w:color="auto"/>
                <w:right w:val="none" w:sz="0" w:space="0" w:color="auto"/>
              </w:divBdr>
            </w:div>
            <w:div w:id="933589949">
              <w:marLeft w:val="0"/>
              <w:marRight w:val="0"/>
              <w:marTop w:val="0"/>
              <w:marBottom w:val="0"/>
              <w:divBdr>
                <w:top w:val="none" w:sz="0" w:space="0" w:color="auto"/>
                <w:left w:val="none" w:sz="0" w:space="0" w:color="auto"/>
                <w:bottom w:val="none" w:sz="0" w:space="0" w:color="auto"/>
                <w:right w:val="none" w:sz="0" w:space="0" w:color="auto"/>
              </w:divBdr>
            </w:div>
            <w:div w:id="1066419175">
              <w:marLeft w:val="0"/>
              <w:marRight w:val="0"/>
              <w:marTop w:val="0"/>
              <w:marBottom w:val="0"/>
              <w:divBdr>
                <w:top w:val="none" w:sz="0" w:space="0" w:color="auto"/>
                <w:left w:val="none" w:sz="0" w:space="0" w:color="auto"/>
                <w:bottom w:val="none" w:sz="0" w:space="0" w:color="auto"/>
                <w:right w:val="none" w:sz="0" w:space="0" w:color="auto"/>
              </w:divBdr>
            </w:div>
            <w:div w:id="231962611">
              <w:marLeft w:val="0"/>
              <w:marRight w:val="0"/>
              <w:marTop w:val="0"/>
              <w:marBottom w:val="0"/>
              <w:divBdr>
                <w:top w:val="none" w:sz="0" w:space="0" w:color="auto"/>
                <w:left w:val="none" w:sz="0" w:space="0" w:color="auto"/>
                <w:bottom w:val="none" w:sz="0" w:space="0" w:color="auto"/>
                <w:right w:val="none" w:sz="0" w:space="0" w:color="auto"/>
              </w:divBdr>
            </w:div>
            <w:div w:id="1126386833">
              <w:marLeft w:val="0"/>
              <w:marRight w:val="0"/>
              <w:marTop w:val="0"/>
              <w:marBottom w:val="0"/>
              <w:divBdr>
                <w:top w:val="none" w:sz="0" w:space="0" w:color="auto"/>
                <w:left w:val="none" w:sz="0" w:space="0" w:color="auto"/>
                <w:bottom w:val="none" w:sz="0" w:space="0" w:color="auto"/>
                <w:right w:val="none" w:sz="0" w:space="0" w:color="auto"/>
              </w:divBdr>
            </w:div>
            <w:div w:id="206656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2205">
      <w:bodyDiv w:val="1"/>
      <w:marLeft w:val="0"/>
      <w:marRight w:val="0"/>
      <w:marTop w:val="0"/>
      <w:marBottom w:val="0"/>
      <w:divBdr>
        <w:top w:val="none" w:sz="0" w:space="0" w:color="auto"/>
        <w:left w:val="none" w:sz="0" w:space="0" w:color="auto"/>
        <w:bottom w:val="none" w:sz="0" w:space="0" w:color="auto"/>
        <w:right w:val="none" w:sz="0" w:space="0" w:color="auto"/>
      </w:divBdr>
      <w:divsChild>
        <w:div w:id="1448084282">
          <w:marLeft w:val="0"/>
          <w:marRight w:val="0"/>
          <w:marTop w:val="0"/>
          <w:marBottom w:val="0"/>
          <w:divBdr>
            <w:top w:val="none" w:sz="0" w:space="0" w:color="auto"/>
            <w:left w:val="none" w:sz="0" w:space="0" w:color="auto"/>
            <w:bottom w:val="none" w:sz="0" w:space="0" w:color="auto"/>
            <w:right w:val="none" w:sz="0" w:space="0" w:color="auto"/>
          </w:divBdr>
          <w:divsChild>
            <w:div w:id="1036779584">
              <w:marLeft w:val="0"/>
              <w:marRight w:val="0"/>
              <w:marTop w:val="0"/>
              <w:marBottom w:val="0"/>
              <w:divBdr>
                <w:top w:val="none" w:sz="0" w:space="0" w:color="auto"/>
                <w:left w:val="none" w:sz="0" w:space="0" w:color="auto"/>
                <w:bottom w:val="none" w:sz="0" w:space="0" w:color="auto"/>
                <w:right w:val="none" w:sz="0" w:space="0" w:color="auto"/>
              </w:divBdr>
            </w:div>
            <w:div w:id="252709589">
              <w:marLeft w:val="0"/>
              <w:marRight w:val="0"/>
              <w:marTop w:val="0"/>
              <w:marBottom w:val="0"/>
              <w:divBdr>
                <w:top w:val="none" w:sz="0" w:space="0" w:color="auto"/>
                <w:left w:val="none" w:sz="0" w:space="0" w:color="auto"/>
                <w:bottom w:val="none" w:sz="0" w:space="0" w:color="auto"/>
                <w:right w:val="none" w:sz="0" w:space="0" w:color="auto"/>
              </w:divBdr>
            </w:div>
            <w:div w:id="297493640">
              <w:marLeft w:val="0"/>
              <w:marRight w:val="0"/>
              <w:marTop w:val="0"/>
              <w:marBottom w:val="0"/>
              <w:divBdr>
                <w:top w:val="none" w:sz="0" w:space="0" w:color="auto"/>
                <w:left w:val="none" w:sz="0" w:space="0" w:color="auto"/>
                <w:bottom w:val="none" w:sz="0" w:space="0" w:color="auto"/>
                <w:right w:val="none" w:sz="0" w:space="0" w:color="auto"/>
              </w:divBdr>
            </w:div>
            <w:div w:id="1358502459">
              <w:marLeft w:val="0"/>
              <w:marRight w:val="0"/>
              <w:marTop w:val="0"/>
              <w:marBottom w:val="0"/>
              <w:divBdr>
                <w:top w:val="none" w:sz="0" w:space="0" w:color="auto"/>
                <w:left w:val="none" w:sz="0" w:space="0" w:color="auto"/>
                <w:bottom w:val="none" w:sz="0" w:space="0" w:color="auto"/>
                <w:right w:val="none" w:sz="0" w:space="0" w:color="auto"/>
              </w:divBdr>
            </w:div>
            <w:div w:id="1721586714">
              <w:marLeft w:val="0"/>
              <w:marRight w:val="0"/>
              <w:marTop w:val="0"/>
              <w:marBottom w:val="0"/>
              <w:divBdr>
                <w:top w:val="none" w:sz="0" w:space="0" w:color="auto"/>
                <w:left w:val="none" w:sz="0" w:space="0" w:color="auto"/>
                <w:bottom w:val="none" w:sz="0" w:space="0" w:color="auto"/>
                <w:right w:val="none" w:sz="0" w:space="0" w:color="auto"/>
              </w:divBdr>
            </w:div>
            <w:div w:id="2110271743">
              <w:marLeft w:val="0"/>
              <w:marRight w:val="0"/>
              <w:marTop w:val="0"/>
              <w:marBottom w:val="0"/>
              <w:divBdr>
                <w:top w:val="none" w:sz="0" w:space="0" w:color="auto"/>
                <w:left w:val="none" w:sz="0" w:space="0" w:color="auto"/>
                <w:bottom w:val="none" w:sz="0" w:space="0" w:color="auto"/>
                <w:right w:val="none" w:sz="0" w:space="0" w:color="auto"/>
              </w:divBdr>
            </w:div>
            <w:div w:id="777875008">
              <w:marLeft w:val="0"/>
              <w:marRight w:val="0"/>
              <w:marTop w:val="0"/>
              <w:marBottom w:val="0"/>
              <w:divBdr>
                <w:top w:val="none" w:sz="0" w:space="0" w:color="auto"/>
                <w:left w:val="none" w:sz="0" w:space="0" w:color="auto"/>
                <w:bottom w:val="none" w:sz="0" w:space="0" w:color="auto"/>
                <w:right w:val="none" w:sz="0" w:space="0" w:color="auto"/>
              </w:divBdr>
            </w:div>
            <w:div w:id="720206830">
              <w:marLeft w:val="0"/>
              <w:marRight w:val="0"/>
              <w:marTop w:val="0"/>
              <w:marBottom w:val="0"/>
              <w:divBdr>
                <w:top w:val="none" w:sz="0" w:space="0" w:color="auto"/>
                <w:left w:val="none" w:sz="0" w:space="0" w:color="auto"/>
                <w:bottom w:val="none" w:sz="0" w:space="0" w:color="auto"/>
                <w:right w:val="none" w:sz="0" w:space="0" w:color="auto"/>
              </w:divBdr>
            </w:div>
            <w:div w:id="2140881604">
              <w:marLeft w:val="0"/>
              <w:marRight w:val="0"/>
              <w:marTop w:val="0"/>
              <w:marBottom w:val="0"/>
              <w:divBdr>
                <w:top w:val="none" w:sz="0" w:space="0" w:color="auto"/>
                <w:left w:val="none" w:sz="0" w:space="0" w:color="auto"/>
                <w:bottom w:val="none" w:sz="0" w:space="0" w:color="auto"/>
                <w:right w:val="none" w:sz="0" w:space="0" w:color="auto"/>
              </w:divBdr>
            </w:div>
            <w:div w:id="4747577">
              <w:marLeft w:val="0"/>
              <w:marRight w:val="0"/>
              <w:marTop w:val="0"/>
              <w:marBottom w:val="0"/>
              <w:divBdr>
                <w:top w:val="none" w:sz="0" w:space="0" w:color="auto"/>
                <w:left w:val="none" w:sz="0" w:space="0" w:color="auto"/>
                <w:bottom w:val="none" w:sz="0" w:space="0" w:color="auto"/>
                <w:right w:val="none" w:sz="0" w:space="0" w:color="auto"/>
              </w:divBdr>
            </w:div>
            <w:div w:id="1001278036">
              <w:marLeft w:val="0"/>
              <w:marRight w:val="0"/>
              <w:marTop w:val="0"/>
              <w:marBottom w:val="0"/>
              <w:divBdr>
                <w:top w:val="none" w:sz="0" w:space="0" w:color="auto"/>
                <w:left w:val="none" w:sz="0" w:space="0" w:color="auto"/>
                <w:bottom w:val="none" w:sz="0" w:space="0" w:color="auto"/>
                <w:right w:val="none" w:sz="0" w:space="0" w:color="auto"/>
              </w:divBdr>
            </w:div>
            <w:div w:id="147065390">
              <w:marLeft w:val="0"/>
              <w:marRight w:val="0"/>
              <w:marTop w:val="0"/>
              <w:marBottom w:val="0"/>
              <w:divBdr>
                <w:top w:val="none" w:sz="0" w:space="0" w:color="auto"/>
                <w:left w:val="none" w:sz="0" w:space="0" w:color="auto"/>
                <w:bottom w:val="none" w:sz="0" w:space="0" w:color="auto"/>
                <w:right w:val="none" w:sz="0" w:space="0" w:color="auto"/>
              </w:divBdr>
            </w:div>
            <w:div w:id="288823206">
              <w:marLeft w:val="0"/>
              <w:marRight w:val="0"/>
              <w:marTop w:val="0"/>
              <w:marBottom w:val="0"/>
              <w:divBdr>
                <w:top w:val="none" w:sz="0" w:space="0" w:color="auto"/>
                <w:left w:val="none" w:sz="0" w:space="0" w:color="auto"/>
                <w:bottom w:val="none" w:sz="0" w:space="0" w:color="auto"/>
                <w:right w:val="none" w:sz="0" w:space="0" w:color="auto"/>
              </w:divBdr>
            </w:div>
            <w:div w:id="973485492">
              <w:marLeft w:val="0"/>
              <w:marRight w:val="0"/>
              <w:marTop w:val="0"/>
              <w:marBottom w:val="0"/>
              <w:divBdr>
                <w:top w:val="none" w:sz="0" w:space="0" w:color="auto"/>
                <w:left w:val="none" w:sz="0" w:space="0" w:color="auto"/>
                <w:bottom w:val="none" w:sz="0" w:space="0" w:color="auto"/>
                <w:right w:val="none" w:sz="0" w:space="0" w:color="auto"/>
              </w:divBdr>
            </w:div>
            <w:div w:id="1163743896">
              <w:marLeft w:val="0"/>
              <w:marRight w:val="0"/>
              <w:marTop w:val="0"/>
              <w:marBottom w:val="0"/>
              <w:divBdr>
                <w:top w:val="none" w:sz="0" w:space="0" w:color="auto"/>
                <w:left w:val="none" w:sz="0" w:space="0" w:color="auto"/>
                <w:bottom w:val="none" w:sz="0" w:space="0" w:color="auto"/>
                <w:right w:val="none" w:sz="0" w:space="0" w:color="auto"/>
              </w:divBdr>
            </w:div>
            <w:div w:id="724060245">
              <w:marLeft w:val="0"/>
              <w:marRight w:val="0"/>
              <w:marTop w:val="0"/>
              <w:marBottom w:val="0"/>
              <w:divBdr>
                <w:top w:val="none" w:sz="0" w:space="0" w:color="auto"/>
                <w:left w:val="none" w:sz="0" w:space="0" w:color="auto"/>
                <w:bottom w:val="none" w:sz="0" w:space="0" w:color="auto"/>
                <w:right w:val="none" w:sz="0" w:space="0" w:color="auto"/>
              </w:divBdr>
            </w:div>
            <w:div w:id="119765719">
              <w:marLeft w:val="0"/>
              <w:marRight w:val="0"/>
              <w:marTop w:val="0"/>
              <w:marBottom w:val="0"/>
              <w:divBdr>
                <w:top w:val="none" w:sz="0" w:space="0" w:color="auto"/>
                <w:left w:val="none" w:sz="0" w:space="0" w:color="auto"/>
                <w:bottom w:val="none" w:sz="0" w:space="0" w:color="auto"/>
                <w:right w:val="none" w:sz="0" w:space="0" w:color="auto"/>
              </w:divBdr>
            </w:div>
            <w:div w:id="805703408">
              <w:marLeft w:val="0"/>
              <w:marRight w:val="0"/>
              <w:marTop w:val="0"/>
              <w:marBottom w:val="0"/>
              <w:divBdr>
                <w:top w:val="none" w:sz="0" w:space="0" w:color="auto"/>
                <w:left w:val="none" w:sz="0" w:space="0" w:color="auto"/>
                <w:bottom w:val="none" w:sz="0" w:space="0" w:color="auto"/>
                <w:right w:val="none" w:sz="0" w:space="0" w:color="auto"/>
              </w:divBdr>
            </w:div>
            <w:div w:id="309791118">
              <w:marLeft w:val="0"/>
              <w:marRight w:val="0"/>
              <w:marTop w:val="0"/>
              <w:marBottom w:val="0"/>
              <w:divBdr>
                <w:top w:val="none" w:sz="0" w:space="0" w:color="auto"/>
                <w:left w:val="none" w:sz="0" w:space="0" w:color="auto"/>
                <w:bottom w:val="none" w:sz="0" w:space="0" w:color="auto"/>
                <w:right w:val="none" w:sz="0" w:space="0" w:color="auto"/>
              </w:divBdr>
            </w:div>
            <w:div w:id="181407658">
              <w:marLeft w:val="0"/>
              <w:marRight w:val="0"/>
              <w:marTop w:val="0"/>
              <w:marBottom w:val="0"/>
              <w:divBdr>
                <w:top w:val="none" w:sz="0" w:space="0" w:color="auto"/>
                <w:left w:val="none" w:sz="0" w:space="0" w:color="auto"/>
                <w:bottom w:val="none" w:sz="0" w:space="0" w:color="auto"/>
                <w:right w:val="none" w:sz="0" w:space="0" w:color="auto"/>
              </w:divBdr>
            </w:div>
            <w:div w:id="1860390266">
              <w:marLeft w:val="0"/>
              <w:marRight w:val="0"/>
              <w:marTop w:val="0"/>
              <w:marBottom w:val="0"/>
              <w:divBdr>
                <w:top w:val="none" w:sz="0" w:space="0" w:color="auto"/>
                <w:left w:val="none" w:sz="0" w:space="0" w:color="auto"/>
                <w:bottom w:val="none" w:sz="0" w:space="0" w:color="auto"/>
                <w:right w:val="none" w:sz="0" w:space="0" w:color="auto"/>
              </w:divBdr>
            </w:div>
            <w:div w:id="1594896212">
              <w:marLeft w:val="0"/>
              <w:marRight w:val="0"/>
              <w:marTop w:val="0"/>
              <w:marBottom w:val="0"/>
              <w:divBdr>
                <w:top w:val="none" w:sz="0" w:space="0" w:color="auto"/>
                <w:left w:val="none" w:sz="0" w:space="0" w:color="auto"/>
                <w:bottom w:val="none" w:sz="0" w:space="0" w:color="auto"/>
                <w:right w:val="none" w:sz="0" w:space="0" w:color="auto"/>
              </w:divBdr>
            </w:div>
            <w:div w:id="1276794366">
              <w:marLeft w:val="0"/>
              <w:marRight w:val="0"/>
              <w:marTop w:val="0"/>
              <w:marBottom w:val="0"/>
              <w:divBdr>
                <w:top w:val="none" w:sz="0" w:space="0" w:color="auto"/>
                <w:left w:val="none" w:sz="0" w:space="0" w:color="auto"/>
                <w:bottom w:val="none" w:sz="0" w:space="0" w:color="auto"/>
                <w:right w:val="none" w:sz="0" w:space="0" w:color="auto"/>
              </w:divBdr>
            </w:div>
            <w:div w:id="258951728">
              <w:marLeft w:val="0"/>
              <w:marRight w:val="0"/>
              <w:marTop w:val="0"/>
              <w:marBottom w:val="0"/>
              <w:divBdr>
                <w:top w:val="none" w:sz="0" w:space="0" w:color="auto"/>
                <w:left w:val="none" w:sz="0" w:space="0" w:color="auto"/>
                <w:bottom w:val="none" w:sz="0" w:space="0" w:color="auto"/>
                <w:right w:val="none" w:sz="0" w:space="0" w:color="auto"/>
              </w:divBdr>
            </w:div>
            <w:div w:id="657223401">
              <w:marLeft w:val="0"/>
              <w:marRight w:val="0"/>
              <w:marTop w:val="0"/>
              <w:marBottom w:val="0"/>
              <w:divBdr>
                <w:top w:val="none" w:sz="0" w:space="0" w:color="auto"/>
                <w:left w:val="none" w:sz="0" w:space="0" w:color="auto"/>
                <w:bottom w:val="none" w:sz="0" w:space="0" w:color="auto"/>
                <w:right w:val="none" w:sz="0" w:space="0" w:color="auto"/>
              </w:divBdr>
            </w:div>
            <w:div w:id="341474185">
              <w:marLeft w:val="0"/>
              <w:marRight w:val="0"/>
              <w:marTop w:val="0"/>
              <w:marBottom w:val="0"/>
              <w:divBdr>
                <w:top w:val="none" w:sz="0" w:space="0" w:color="auto"/>
                <w:left w:val="none" w:sz="0" w:space="0" w:color="auto"/>
                <w:bottom w:val="none" w:sz="0" w:space="0" w:color="auto"/>
                <w:right w:val="none" w:sz="0" w:space="0" w:color="auto"/>
              </w:divBdr>
            </w:div>
            <w:div w:id="1662612741">
              <w:marLeft w:val="0"/>
              <w:marRight w:val="0"/>
              <w:marTop w:val="0"/>
              <w:marBottom w:val="0"/>
              <w:divBdr>
                <w:top w:val="none" w:sz="0" w:space="0" w:color="auto"/>
                <w:left w:val="none" w:sz="0" w:space="0" w:color="auto"/>
                <w:bottom w:val="none" w:sz="0" w:space="0" w:color="auto"/>
                <w:right w:val="none" w:sz="0" w:space="0" w:color="auto"/>
              </w:divBdr>
            </w:div>
            <w:div w:id="2053458448">
              <w:marLeft w:val="0"/>
              <w:marRight w:val="0"/>
              <w:marTop w:val="0"/>
              <w:marBottom w:val="0"/>
              <w:divBdr>
                <w:top w:val="none" w:sz="0" w:space="0" w:color="auto"/>
                <w:left w:val="none" w:sz="0" w:space="0" w:color="auto"/>
                <w:bottom w:val="none" w:sz="0" w:space="0" w:color="auto"/>
                <w:right w:val="none" w:sz="0" w:space="0" w:color="auto"/>
              </w:divBdr>
            </w:div>
            <w:div w:id="1633631645">
              <w:marLeft w:val="0"/>
              <w:marRight w:val="0"/>
              <w:marTop w:val="0"/>
              <w:marBottom w:val="0"/>
              <w:divBdr>
                <w:top w:val="none" w:sz="0" w:space="0" w:color="auto"/>
                <w:left w:val="none" w:sz="0" w:space="0" w:color="auto"/>
                <w:bottom w:val="none" w:sz="0" w:space="0" w:color="auto"/>
                <w:right w:val="none" w:sz="0" w:space="0" w:color="auto"/>
              </w:divBdr>
            </w:div>
            <w:div w:id="1321546625">
              <w:marLeft w:val="0"/>
              <w:marRight w:val="0"/>
              <w:marTop w:val="0"/>
              <w:marBottom w:val="0"/>
              <w:divBdr>
                <w:top w:val="none" w:sz="0" w:space="0" w:color="auto"/>
                <w:left w:val="none" w:sz="0" w:space="0" w:color="auto"/>
                <w:bottom w:val="none" w:sz="0" w:space="0" w:color="auto"/>
                <w:right w:val="none" w:sz="0" w:space="0" w:color="auto"/>
              </w:divBdr>
            </w:div>
            <w:div w:id="2001351967">
              <w:marLeft w:val="0"/>
              <w:marRight w:val="0"/>
              <w:marTop w:val="0"/>
              <w:marBottom w:val="0"/>
              <w:divBdr>
                <w:top w:val="none" w:sz="0" w:space="0" w:color="auto"/>
                <w:left w:val="none" w:sz="0" w:space="0" w:color="auto"/>
                <w:bottom w:val="none" w:sz="0" w:space="0" w:color="auto"/>
                <w:right w:val="none" w:sz="0" w:space="0" w:color="auto"/>
              </w:divBdr>
            </w:div>
            <w:div w:id="131103228">
              <w:marLeft w:val="0"/>
              <w:marRight w:val="0"/>
              <w:marTop w:val="0"/>
              <w:marBottom w:val="0"/>
              <w:divBdr>
                <w:top w:val="none" w:sz="0" w:space="0" w:color="auto"/>
                <w:left w:val="none" w:sz="0" w:space="0" w:color="auto"/>
                <w:bottom w:val="none" w:sz="0" w:space="0" w:color="auto"/>
                <w:right w:val="none" w:sz="0" w:space="0" w:color="auto"/>
              </w:divBdr>
            </w:div>
            <w:div w:id="1878858999">
              <w:marLeft w:val="0"/>
              <w:marRight w:val="0"/>
              <w:marTop w:val="0"/>
              <w:marBottom w:val="0"/>
              <w:divBdr>
                <w:top w:val="none" w:sz="0" w:space="0" w:color="auto"/>
                <w:left w:val="none" w:sz="0" w:space="0" w:color="auto"/>
                <w:bottom w:val="none" w:sz="0" w:space="0" w:color="auto"/>
                <w:right w:val="none" w:sz="0" w:space="0" w:color="auto"/>
              </w:divBdr>
            </w:div>
            <w:div w:id="1077434266">
              <w:marLeft w:val="0"/>
              <w:marRight w:val="0"/>
              <w:marTop w:val="0"/>
              <w:marBottom w:val="0"/>
              <w:divBdr>
                <w:top w:val="none" w:sz="0" w:space="0" w:color="auto"/>
                <w:left w:val="none" w:sz="0" w:space="0" w:color="auto"/>
                <w:bottom w:val="none" w:sz="0" w:space="0" w:color="auto"/>
                <w:right w:val="none" w:sz="0" w:space="0" w:color="auto"/>
              </w:divBdr>
            </w:div>
            <w:div w:id="1476337932">
              <w:marLeft w:val="0"/>
              <w:marRight w:val="0"/>
              <w:marTop w:val="0"/>
              <w:marBottom w:val="0"/>
              <w:divBdr>
                <w:top w:val="none" w:sz="0" w:space="0" w:color="auto"/>
                <w:left w:val="none" w:sz="0" w:space="0" w:color="auto"/>
                <w:bottom w:val="none" w:sz="0" w:space="0" w:color="auto"/>
                <w:right w:val="none" w:sz="0" w:space="0" w:color="auto"/>
              </w:divBdr>
            </w:div>
            <w:div w:id="1549411508">
              <w:marLeft w:val="0"/>
              <w:marRight w:val="0"/>
              <w:marTop w:val="0"/>
              <w:marBottom w:val="0"/>
              <w:divBdr>
                <w:top w:val="none" w:sz="0" w:space="0" w:color="auto"/>
                <w:left w:val="none" w:sz="0" w:space="0" w:color="auto"/>
                <w:bottom w:val="none" w:sz="0" w:space="0" w:color="auto"/>
                <w:right w:val="none" w:sz="0" w:space="0" w:color="auto"/>
              </w:divBdr>
            </w:div>
            <w:div w:id="748236287">
              <w:marLeft w:val="0"/>
              <w:marRight w:val="0"/>
              <w:marTop w:val="0"/>
              <w:marBottom w:val="0"/>
              <w:divBdr>
                <w:top w:val="none" w:sz="0" w:space="0" w:color="auto"/>
                <w:left w:val="none" w:sz="0" w:space="0" w:color="auto"/>
                <w:bottom w:val="none" w:sz="0" w:space="0" w:color="auto"/>
                <w:right w:val="none" w:sz="0" w:space="0" w:color="auto"/>
              </w:divBdr>
            </w:div>
            <w:div w:id="904609851">
              <w:marLeft w:val="0"/>
              <w:marRight w:val="0"/>
              <w:marTop w:val="0"/>
              <w:marBottom w:val="0"/>
              <w:divBdr>
                <w:top w:val="none" w:sz="0" w:space="0" w:color="auto"/>
                <w:left w:val="none" w:sz="0" w:space="0" w:color="auto"/>
                <w:bottom w:val="none" w:sz="0" w:space="0" w:color="auto"/>
                <w:right w:val="none" w:sz="0" w:space="0" w:color="auto"/>
              </w:divBdr>
            </w:div>
            <w:div w:id="917981249">
              <w:marLeft w:val="0"/>
              <w:marRight w:val="0"/>
              <w:marTop w:val="0"/>
              <w:marBottom w:val="0"/>
              <w:divBdr>
                <w:top w:val="none" w:sz="0" w:space="0" w:color="auto"/>
                <w:left w:val="none" w:sz="0" w:space="0" w:color="auto"/>
                <w:bottom w:val="none" w:sz="0" w:space="0" w:color="auto"/>
                <w:right w:val="none" w:sz="0" w:space="0" w:color="auto"/>
              </w:divBdr>
            </w:div>
            <w:div w:id="202718554">
              <w:marLeft w:val="0"/>
              <w:marRight w:val="0"/>
              <w:marTop w:val="0"/>
              <w:marBottom w:val="0"/>
              <w:divBdr>
                <w:top w:val="none" w:sz="0" w:space="0" w:color="auto"/>
                <w:left w:val="none" w:sz="0" w:space="0" w:color="auto"/>
                <w:bottom w:val="none" w:sz="0" w:space="0" w:color="auto"/>
                <w:right w:val="none" w:sz="0" w:space="0" w:color="auto"/>
              </w:divBdr>
            </w:div>
            <w:div w:id="1284843316">
              <w:marLeft w:val="0"/>
              <w:marRight w:val="0"/>
              <w:marTop w:val="0"/>
              <w:marBottom w:val="0"/>
              <w:divBdr>
                <w:top w:val="none" w:sz="0" w:space="0" w:color="auto"/>
                <w:left w:val="none" w:sz="0" w:space="0" w:color="auto"/>
                <w:bottom w:val="none" w:sz="0" w:space="0" w:color="auto"/>
                <w:right w:val="none" w:sz="0" w:space="0" w:color="auto"/>
              </w:divBdr>
            </w:div>
            <w:div w:id="17974263">
              <w:marLeft w:val="0"/>
              <w:marRight w:val="0"/>
              <w:marTop w:val="0"/>
              <w:marBottom w:val="0"/>
              <w:divBdr>
                <w:top w:val="none" w:sz="0" w:space="0" w:color="auto"/>
                <w:left w:val="none" w:sz="0" w:space="0" w:color="auto"/>
                <w:bottom w:val="none" w:sz="0" w:space="0" w:color="auto"/>
                <w:right w:val="none" w:sz="0" w:space="0" w:color="auto"/>
              </w:divBdr>
            </w:div>
            <w:div w:id="1937514097">
              <w:marLeft w:val="0"/>
              <w:marRight w:val="0"/>
              <w:marTop w:val="0"/>
              <w:marBottom w:val="0"/>
              <w:divBdr>
                <w:top w:val="none" w:sz="0" w:space="0" w:color="auto"/>
                <w:left w:val="none" w:sz="0" w:space="0" w:color="auto"/>
                <w:bottom w:val="none" w:sz="0" w:space="0" w:color="auto"/>
                <w:right w:val="none" w:sz="0" w:space="0" w:color="auto"/>
              </w:divBdr>
            </w:div>
            <w:div w:id="1412704508">
              <w:marLeft w:val="0"/>
              <w:marRight w:val="0"/>
              <w:marTop w:val="0"/>
              <w:marBottom w:val="0"/>
              <w:divBdr>
                <w:top w:val="none" w:sz="0" w:space="0" w:color="auto"/>
                <w:left w:val="none" w:sz="0" w:space="0" w:color="auto"/>
                <w:bottom w:val="none" w:sz="0" w:space="0" w:color="auto"/>
                <w:right w:val="none" w:sz="0" w:space="0" w:color="auto"/>
              </w:divBdr>
            </w:div>
            <w:div w:id="1293364882">
              <w:marLeft w:val="0"/>
              <w:marRight w:val="0"/>
              <w:marTop w:val="0"/>
              <w:marBottom w:val="0"/>
              <w:divBdr>
                <w:top w:val="none" w:sz="0" w:space="0" w:color="auto"/>
                <w:left w:val="none" w:sz="0" w:space="0" w:color="auto"/>
                <w:bottom w:val="none" w:sz="0" w:space="0" w:color="auto"/>
                <w:right w:val="none" w:sz="0" w:space="0" w:color="auto"/>
              </w:divBdr>
            </w:div>
            <w:div w:id="71501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6744">
      <w:bodyDiv w:val="1"/>
      <w:marLeft w:val="0"/>
      <w:marRight w:val="0"/>
      <w:marTop w:val="0"/>
      <w:marBottom w:val="0"/>
      <w:divBdr>
        <w:top w:val="none" w:sz="0" w:space="0" w:color="auto"/>
        <w:left w:val="none" w:sz="0" w:space="0" w:color="auto"/>
        <w:bottom w:val="none" w:sz="0" w:space="0" w:color="auto"/>
        <w:right w:val="none" w:sz="0" w:space="0" w:color="auto"/>
      </w:divBdr>
      <w:divsChild>
        <w:div w:id="435443476">
          <w:marLeft w:val="0"/>
          <w:marRight w:val="0"/>
          <w:marTop w:val="0"/>
          <w:marBottom w:val="0"/>
          <w:divBdr>
            <w:top w:val="none" w:sz="0" w:space="0" w:color="auto"/>
            <w:left w:val="none" w:sz="0" w:space="0" w:color="auto"/>
            <w:bottom w:val="none" w:sz="0" w:space="0" w:color="auto"/>
            <w:right w:val="none" w:sz="0" w:space="0" w:color="auto"/>
          </w:divBdr>
        </w:div>
      </w:divsChild>
    </w:div>
    <w:div w:id="1100373226">
      <w:bodyDiv w:val="1"/>
      <w:marLeft w:val="0"/>
      <w:marRight w:val="0"/>
      <w:marTop w:val="0"/>
      <w:marBottom w:val="0"/>
      <w:divBdr>
        <w:top w:val="none" w:sz="0" w:space="0" w:color="auto"/>
        <w:left w:val="none" w:sz="0" w:space="0" w:color="auto"/>
        <w:bottom w:val="none" w:sz="0" w:space="0" w:color="auto"/>
        <w:right w:val="none" w:sz="0" w:space="0" w:color="auto"/>
      </w:divBdr>
      <w:divsChild>
        <w:div w:id="1912696041">
          <w:marLeft w:val="0"/>
          <w:marRight w:val="0"/>
          <w:marTop w:val="0"/>
          <w:marBottom w:val="0"/>
          <w:divBdr>
            <w:top w:val="none" w:sz="0" w:space="0" w:color="auto"/>
            <w:left w:val="none" w:sz="0" w:space="0" w:color="auto"/>
            <w:bottom w:val="none" w:sz="0" w:space="0" w:color="auto"/>
            <w:right w:val="none" w:sz="0" w:space="0" w:color="auto"/>
          </w:divBdr>
        </w:div>
      </w:divsChild>
    </w:div>
    <w:div w:id="1117069133">
      <w:bodyDiv w:val="1"/>
      <w:marLeft w:val="0"/>
      <w:marRight w:val="0"/>
      <w:marTop w:val="0"/>
      <w:marBottom w:val="0"/>
      <w:divBdr>
        <w:top w:val="none" w:sz="0" w:space="0" w:color="auto"/>
        <w:left w:val="none" w:sz="0" w:space="0" w:color="auto"/>
        <w:bottom w:val="none" w:sz="0" w:space="0" w:color="auto"/>
        <w:right w:val="none" w:sz="0" w:space="0" w:color="auto"/>
      </w:divBdr>
      <w:divsChild>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125271495">
      <w:bodyDiv w:val="1"/>
      <w:marLeft w:val="0"/>
      <w:marRight w:val="0"/>
      <w:marTop w:val="0"/>
      <w:marBottom w:val="0"/>
      <w:divBdr>
        <w:top w:val="none" w:sz="0" w:space="0" w:color="auto"/>
        <w:left w:val="none" w:sz="0" w:space="0" w:color="auto"/>
        <w:bottom w:val="none" w:sz="0" w:space="0" w:color="auto"/>
        <w:right w:val="none" w:sz="0" w:space="0" w:color="auto"/>
      </w:divBdr>
      <w:divsChild>
        <w:div w:id="281764082">
          <w:marLeft w:val="0"/>
          <w:marRight w:val="0"/>
          <w:marTop w:val="0"/>
          <w:marBottom w:val="0"/>
          <w:divBdr>
            <w:top w:val="none" w:sz="0" w:space="0" w:color="auto"/>
            <w:left w:val="none" w:sz="0" w:space="0" w:color="auto"/>
            <w:bottom w:val="none" w:sz="0" w:space="0" w:color="auto"/>
            <w:right w:val="none" w:sz="0" w:space="0" w:color="auto"/>
          </w:divBdr>
        </w:div>
      </w:divsChild>
    </w:div>
    <w:div w:id="1127816128">
      <w:bodyDiv w:val="1"/>
      <w:marLeft w:val="0"/>
      <w:marRight w:val="0"/>
      <w:marTop w:val="0"/>
      <w:marBottom w:val="0"/>
      <w:divBdr>
        <w:top w:val="none" w:sz="0" w:space="0" w:color="auto"/>
        <w:left w:val="none" w:sz="0" w:space="0" w:color="auto"/>
        <w:bottom w:val="none" w:sz="0" w:space="0" w:color="auto"/>
        <w:right w:val="none" w:sz="0" w:space="0" w:color="auto"/>
      </w:divBdr>
    </w:div>
    <w:div w:id="1129317953">
      <w:bodyDiv w:val="1"/>
      <w:marLeft w:val="0"/>
      <w:marRight w:val="0"/>
      <w:marTop w:val="0"/>
      <w:marBottom w:val="0"/>
      <w:divBdr>
        <w:top w:val="none" w:sz="0" w:space="0" w:color="auto"/>
        <w:left w:val="none" w:sz="0" w:space="0" w:color="auto"/>
        <w:bottom w:val="none" w:sz="0" w:space="0" w:color="auto"/>
        <w:right w:val="none" w:sz="0" w:space="0" w:color="auto"/>
      </w:divBdr>
      <w:divsChild>
        <w:div w:id="552930313">
          <w:marLeft w:val="0"/>
          <w:marRight w:val="0"/>
          <w:marTop w:val="0"/>
          <w:marBottom w:val="0"/>
          <w:divBdr>
            <w:top w:val="none" w:sz="0" w:space="0" w:color="auto"/>
            <w:left w:val="none" w:sz="0" w:space="0" w:color="auto"/>
            <w:bottom w:val="none" w:sz="0" w:space="0" w:color="auto"/>
            <w:right w:val="none" w:sz="0" w:space="0" w:color="auto"/>
          </w:divBdr>
          <w:divsChild>
            <w:div w:id="651907080">
              <w:marLeft w:val="0"/>
              <w:marRight w:val="0"/>
              <w:marTop w:val="0"/>
              <w:marBottom w:val="0"/>
              <w:divBdr>
                <w:top w:val="none" w:sz="0" w:space="0" w:color="auto"/>
                <w:left w:val="none" w:sz="0" w:space="0" w:color="auto"/>
                <w:bottom w:val="none" w:sz="0" w:space="0" w:color="auto"/>
                <w:right w:val="none" w:sz="0" w:space="0" w:color="auto"/>
              </w:divBdr>
            </w:div>
            <w:div w:id="1438670470">
              <w:marLeft w:val="0"/>
              <w:marRight w:val="0"/>
              <w:marTop w:val="0"/>
              <w:marBottom w:val="0"/>
              <w:divBdr>
                <w:top w:val="none" w:sz="0" w:space="0" w:color="auto"/>
                <w:left w:val="none" w:sz="0" w:space="0" w:color="auto"/>
                <w:bottom w:val="none" w:sz="0" w:space="0" w:color="auto"/>
                <w:right w:val="none" w:sz="0" w:space="0" w:color="auto"/>
              </w:divBdr>
            </w:div>
            <w:div w:id="1365405410">
              <w:marLeft w:val="0"/>
              <w:marRight w:val="0"/>
              <w:marTop w:val="0"/>
              <w:marBottom w:val="0"/>
              <w:divBdr>
                <w:top w:val="none" w:sz="0" w:space="0" w:color="auto"/>
                <w:left w:val="none" w:sz="0" w:space="0" w:color="auto"/>
                <w:bottom w:val="none" w:sz="0" w:space="0" w:color="auto"/>
                <w:right w:val="none" w:sz="0" w:space="0" w:color="auto"/>
              </w:divBdr>
            </w:div>
            <w:div w:id="1968269864">
              <w:marLeft w:val="0"/>
              <w:marRight w:val="0"/>
              <w:marTop w:val="0"/>
              <w:marBottom w:val="0"/>
              <w:divBdr>
                <w:top w:val="none" w:sz="0" w:space="0" w:color="auto"/>
                <w:left w:val="none" w:sz="0" w:space="0" w:color="auto"/>
                <w:bottom w:val="none" w:sz="0" w:space="0" w:color="auto"/>
                <w:right w:val="none" w:sz="0" w:space="0" w:color="auto"/>
              </w:divBdr>
            </w:div>
            <w:div w:id="991911445">
              <w:marLeft w:val="0"/>
              <w:marRight w:val="0"/>
              <w:marTop w:val="0"/>
              <w:marBottom w:val="0"/>
              <w:divBdr>
                <w:top w:val="none" w:sz="0" w:space="0" w:color="auto"/>
                <w:left w:val="none" w:sz="0" w:space="0" w:color="auto"/>
                <w:bottom w:val="none" w:sz="0" w:space="0" w:color="auto"/>
                <w:right w:val="none" w:sz="0" w:space="0" w:color="auto"/>
              </w:divBdr>
            </w:div>
            <w:div w:id="2091003266">
              <w:marLeft w:val="0"/>
              <w:marRight w:val="0"/>
              <w:marTop w:val="0"/>
              <w:marBottom w:val="0"/>
              <w:divBdr>
                <w:top w:val="none" w:sz="0" w:space="0" w:color="auto"/>
                <w:left w:val="none" w:sz="0" w:space="0" w:color="auto"/>
                <w:bottom w:val="none" w:sz="0" w:space="0" w:color="auto"/>
                <w:right w:val="none" w:sz="0" w:space="0" w:color="auto"/>
              </w:divBdr>
            </w:div>
            <w:div w:id="1968269592">
              <w:marLeft w:val="0"/>
              <w:marRight w:val="0"/>
              <w:marTop w:val="0"/>
              <w:marBottom w:val="0"/>
              <w:divBdr>
                <w:top w:val="none" w:sz="0" w:space="0" w:color="auto"/>
                <w:left w:val="none" w:sz="0" w:space="0" w:color="auto"/>
                <w:bottom w:val="none" w:sz="0" w:space="0" w:color="auto"/>
                <w:right w:val="none" w:sz="0" w:space="0" w:color="auto"/>
              </w:divBdr>
            </w:div>
            <w:div w:id="1715613360">
              <w:marLeft w:val="0"/>
              <w:marRight w:val="0"/>
              <w:marTop w:val="0"/>
              <w:marBottom w:val="0"/>
              <w:divBdr>
                <w:top w:val="none" w:sz="0" w:space="0" w:color="auto"/>
                <w:left w:val="none" w:sz="0" w:space="0" w:color="auto"/>
                <w:bottom w:val="none" w:sz="0" w:space="0" w:color="auto"/>
                <w:right w:val="none" w:sz="0" w:space="0" w:color="auto"/>
              </w:divBdr>
            </w:div>
            <w:div w:id="652376234">
              <w:marLeft w:val="0"/>
              <w:marRight w:val="0"/>
              <w:marTop w:val="0"/>
              <w:marBottom w:val="0"/>
              <w:divBdr>
                <w:top w:val="none" w:sz="0" w:space="0" w:color="auto"/>
                <w:left w:val="none" w:sz="0" w:space="0" w:color="auto"/>
                <w:bottom w:val="none" w:sz="0" w:space="0" w:color="auto"/>
                <w:right w:val="none" w:sz="0" w:space="0" w:color="auto"/>
              </w:divBdr>
            </w:div>
            <w:div w:id="1256982171">
              <w:marLeft w:val="0"/>
              <w:marRight w:val="0"/>
              <w:marTop w:val="0"/>
              <w:marBottom w:val="0"/>
              <w:divBdr>
                <w:top w:val="none" w:sz="0" w:space="0" w:color="auto"/>
                <w:left w:val="none" w:sz="0" w:space="0" w:color="auto"/>
                <w:bottom w:val="none" w:sz="0" w:space="0" w:color="auto"/>
                <w:right w:val="none" w:sz="0" w:space="0" w:color="auto"/>
              </w:divBdr>
            </w:div>
            <w:div w:id="20136634">
              <w:marLeft w:val="0"/>
              <w:marRight w:val="0"/>
              <w:marTop w:val="0"/>
              <w:marBottom w:val="0"/>
              <w:divBdr>
                <w:top w:val="none" w:sz="0" w:space="0" w:color="auto"/>
                <w:left w:val="none" w:sz="0" w:space="0" w:color="auto"/>
                <w:bottom w:val="none" w:sz="0" w:space="0" w:color="auto"/>
                <w:right w:val="none" w:sz="0" w:space="0" w:color="auto"/>
              </w:divBdr>
            </w:div>
            <w:div w:id="128867618">
              <w:marLeft w:val="0"/>
              <w:marRight w:val="0"/>
              <w:marTop w:val="0"/>
              <w:marBottom w:val="0"/>
              <w:divBdr>
                <w:top w:val="none" w:sz="0" w:space="0" w:color="auto"/>
                <w:left w:val="none" w:sz="0" w:space="0" w:color="auto"/>
                <w:bottom w:val="none" w:sz="0" w:space="0" w:color="auto"/>
                <w:right w:val="none" w:sz="0" w:space="0" w:color="auto"/>
              </w:divBdr>
            </w:div>
            <w:div w:id="1950426249">
              <w:marLeft w:val="0"/>
              <w:marRight w:val="0"/>
              <w:marTop w:val="0"/>
              <w:marBottom w:val="0"/>
              <w:divBdr>
                <w:top w:val="none" w:sz="0" w:space="0" w:color="auto"/>
                <w:left w:val="none" w:sz="0" w:space="0" w:color="auto"/>
                <w:bottom w:val="none" w:sz="0" w:space="0" w:color="auto"/>
                <w:right w:val="none" w:sz="0" w:space="0" w:color="auto"/>
              </w:divBdr>
            </w:div>
            <w:div w:id="1077551721">
              <w:marLeft w:val="0"/>
              <w:marRight w:val="0"/>
              <w:marTop w:val="0"/>
              <w:marBottom w:val="0"/>
              <w:divBdr>
                <w:top w:val="none" w:sz="0" w:space="0" w:color="auto"/>
                <w:left w:val="none" w:sz="0" w:space="0" w:color="auto"/>
                <w:bottom w:val="none" w:sz="0" w:space="0" w:color="auto"/>
                <w:right w:val="none" w:sz="0" w:space="0" w:color="auto"/>
              </w:divBdr>
            </w:div>
            <w:div w:id="769551565">
              <w:marLeft w:val="0"/>
              <w:marRight w:val="0"/>
              <w:marTop w:val="0"/>
              <w:marBottom w:val="0"/>
              <w:divBdr>
                <w:top w:val="none" w:sz="0" w:space="0" w:color="auto"/>
                <w:left w:val="none" w:sz="0" w:space="0" w:color="auto"/>
                <w:bottom w:val="none" w:sz="0" w:space="0" w:color="auto"/>
                <w:right w:val="none" w:sz="0" w:space="0" w:color="auto"/>
              </w:divBdr>
            </w:div>
            <w:div w:id="303395545">
              <w:marLeft w:val="0"/>
              <w:marRight w:val="0"/>
              <w:marTop w:val="0"/>
              <w:marBottom w:val="0"/>
              <w:divBdr>
                <w:top w:val="none" w:sz="0" w:space="0" w:color="auto"/>
                <w:left w:val="none" w:sz="0" w:space="0" w:color="auto"/>
                <w:bottom w:val="none" w:sz="0" w:space="0" w:color="auto"/>
                <w:right w:val="none" w:sz="0" w:space="0" w:color="auto"/>
              </w:divBdr>
            </w:div>
            <w:div w:id="345399818">
              <w:marLeft w:val="0"/>
              <w:marRight w:val="0"/>
              <w:marTop w:val="0"/>
              <w:marBottom w:val="0"/>
              <w:divBdr>
                <w:top w:val="none" w:sz="0" w:space="0" w:color="auto"/>
                <w:left w:val="none" w:sz="0" w:space="0" w:color="auto"/>
                <w:bottom w:val="none" w:sz="0" w:space="0" w:color="auto"/>
                <w:right w:val="none" w:sz="0" w:space="0" w:color="auto"/>
              </w:divBdr>
            </w:div>
            <w:div w:id="966861912">
              <w:marLeft w:val="0"/>
              <w:marRight w:val="0"/>
              <w:marTop w:val="0"/>
              <w:marBottom w:val="0"/>
              <w:divBdr>
                <w:top w:val="none" w:sz="0" w:space="0" w:color="auto"/>
                <w:left w:val="none" w:sz="0" w:space="0" w:color="auto"/>
                <w:bottom w:val="none" w:sz="0" w:space="0" w:color="auto"/>
                <w:right w:val="none" w:sz="0" w:space="0" w:color="auto"/>
              </w:divBdr>
            </w:div>
            <w:div w:id="1463503220">
              <w:marLeft w:val="0"/>
              <w:marRight w:val="0"/>
              <w:marTop w:val="0"/>
              <w:marBottom w:val="0"/>
              <w:divBdr>
                <w:top w:val="none" w:sz="0" w:space="0" w:color="auto"/>
                <w:left w:val="none" w:sz="0" w:space="0" w:color="auto"/>
                <w:bottom w:val="none" w:sz="0" w:space="0" w:color="auto"/>
                <w:right w:val="none" w:sz="0" w:space="0" w:color="auto"/>
              </w:divBdr>
            </w:div>
            <w:div w:id="2135562386">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661616613">
              <w:marLeft w:val="0"/>
              <w:marRight w:val="0"/>
              <w:marTop w:val="0"/>
              <w:marBottom w:val="0"/>
              <w:divBdr>
                <w:top w:val="none" w:sz="0" w:space="0" w:color="auto"/>
                <w:left w:val="none" w:sz="0" w:space="0" w:color="auto"/>
                <w:bottom w:val="none" w:sz="0" w:space="0" w:color="auto"/>
                <w:right w:val="none" w:sz="0" w:space="0" w:color="auto"/>
              </w:divBdr>
            </w:div>
            <w:div w:id="191263412">
              <w:marLeft w:val="0"/>
              <w:marRight w:val="0"/>
              <w:marTop w:val="0"/>
              <w:marBottom w:val="0"/>
              <w:divBdr>
                <w:top w:val="none" w:sz="0" w:space="0" w:color="auto"/>
                <w:left w:val="none" w:sz="0" w:space="0" w:color="auto"/>
                <w:bottom w:val="none" w:sz="0" w:space="0" w:color="auto"/>
                <w:right w:val="none" w:sz="0" w:space="0" w:color="auto"/>
              </w:divBdr>
            </w:div>
            <w:div w:id="238758444">
              <w:marLeft w:val="0"/>
              <w:marRight w:val="0"/>
              <w:marTop w:val="0"/>
              <w:marBottom w:val="0"/>
              <w:divBdr>
                <w:top w:val="none" w:sz="0" w:space="0" w:color="auto"/>
                <w:left w:val="none" w:sz="0" w:space="0" w:color="auto"/>
                <w:bottom w:val="none" w:sz="0" w:space="0" w:color="auto"/>
                <w:right w:val="none" w:sz="0" w:space="0" w:color="auto"/>
              </w:divBdr>
            </w:div>
            <w:div w:id="1721788252">
              <w:marLeft w:val="0"/>
              <w:marRight w:val="0"/>
              <w:marTop w:val="0"/>
              <w:marBottom w:val="0"/>
              <w:divBdr>
                <w:top w:val="none" w:sz="0" w:space="0" w:color="auto"/>
                <w:left w:val="none" w:sz="0" w:space="0" w:color="auto"/>
                <w:bottom w:val="none" w:sz="0" w:space="0" w:color="auto"/>
                <w:right w:val="none" w:sz="0" w:space="0" w:color="auto"/>
              </w:divBdr>
            </w:div>
            <w:div w:id="1247687574">
              <w:marLeft w:val="0"/>
              <w:marRight w:val="0"/>
              <w:marTop w:val="0"/>
              <w:marBottom w:val="0"/>
              <w:divBdr>
                <w:top w:val="none" w:sz="0" w:space="0" w:color="auto"/>
                <w:left w:val="none" w:sz="0" w:space="0" w:color="auto"/>
                <w:bottom w:val="none" w:sz="0" w:space="0" w:color="auto"/>
                <w:right w:val="none" w:sz="0" w:space="0" w:color="auto"/>
              </w:divBdr>
            </w:div>
            <w:div w:id="418792805">
              <w:marLeft w:val="0"/>
              <w:marRight w:val="0"/>
              <w:marTop w:val="0"/>
              <w:marBottom w:val="0"/>
              <w:divBdr>
                <w:top w:val="none" w:sz="0" w:space="0" w:color="auto"/>
                <w:left w:val="none" w:sz="0" w:space="0" w:color="auto"/>
                <w:bottom w:val="none" w:sz="0" w:space="0" w:color="auto"/>
                <w:right w:val="none" w:sz="0" w:space="0" w:color="auto"/>
              </w:divBdr>
            </w:div>
            <w:div w:id="1341540038">
              <w:marLeft w:val="0"/>
              <w:marRight w:val="0"/>
              <w:marTop w:val="0"/>
              <w:marBottom w:val="0"/>
              <w:divBdr>
                <w:top w:val="none" w:sz="0" w:space="0" w:color="auto"/>
                <w:left w:val="none" w:sz="0" w:space="0" w:color="auto"/>
                <w:bottom w:val="none" w:sz="0" w:space="0" w:color="auto"/>
                <w:right w:val="none" w:sz="0" w:space="0" w:color="auto"/>
              </w:divBdr>
            </w:div>
            <w:div w:id="1047559817">
              <w:marLeft w:val="0"/>
              <w:marRight w:val="0"/>
              <w:marTop w:val="0"/>
              <w:marBottom w:val="0"/>
              <w:divBdr>
                <w:top w:val="none" w:sz="0" w:space="0" w:color="auto"/>
                <w:left w:val="none" w:sz="0" w:space="0" w:color="auto"/>
                <w:bottom w:val="none" w:sz="0" w:space="0" w:color="auto"/>
                <w:right w:val="none" w:sz="0" w:space="0" w:color="auto"/>
              </w:divBdr>
            </w:div>
            <w:div w:id="1866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60746">
      <w:bodyDiv w:val="1"/>
      <w:marLeft w:val="0"/>
      <w:marRight w:val="0"/>
      <w:marTop w:val="0"/>
      <w:marBottom w:val="0"/>
      <w:divBdr>
        <w:top w:val="none" w:sz="0" w:space="0" w:color="auto"/>
        <w:left w:val="none" w:sz="0" w:space="0" w:color="auto"/>
        <w:bottom w:val="none" w:sz="0" w:space="0" w:color="auto"/>
        <w:right w:val="none" w:sz="0" w:space="0" w:color="auto"/>
      </w:divBdr>
      <w:divsChild>
        <w:div w:id="333530889">
          <w:marLeft w:val="0"/>
          <w:marRight w:val="0"/>
          <w:marTop w:val="0"/>
          <w:marBottom w:val="0"/>
          <w:divBdr>
            <w:top w:val="none" w:sz="0" w:space="0" w:color="auto"/>
            <w:left w:val="none" w:sz="0" w:space="0" w:color="auto"/>
            <w:bottom w:val="none" w:sz="0" w:space="0" w:color="auto"/>
            <w:right w:val="none" w:sz="0" w:space="0" w:color="auto"/>
          </w:divBdr>
          <w:divsChild>
            <w:div w:id="1369448146">
              <w:marLeft w:val="0"/>
              <w:marRight w:val="0"/>
              <w:marTop w:val="0"/>
              <w:marBottom w:val="0"/>
              <w:divBdr>
                <w:top w:val="none" w:sz="0" w:space="0" w:color="auto"/>
                <w:left w:val="none" w:sz="0" w:space="0" w:color="auto"/>
                <w:bottom w:val="none" w:sz="0" w:space="0" w:color="auto"/>
                <w:right w:val="none" w:sz="0" w:space="0" w:color="auto"/>
              </w:divBdr>
            </w:div>
            <w:div w:id="1766150186">
              <w:marLeft w:val="0"/>
              <w:marRight w:val="0"/>
              <w:marTop w:val="0"/>
              <w:marBottom w:val="0"/>
              <w:divBdr>
                <w:top w:val="none" w:sz="0" w:space="0" w:color="auto"/>
                <w:left w:val="none" w:sz="0" w:space="0" w:color="auto"/>
                <w:bottom w:val="none" w:sz="0" w:space="0" w:color="auto"/>
                <w:right w:val="none" w:sz="0" w:space="0" w:color="auto"/>
              </w:divBdr>
            </w:div>
            <w:div w:id="1850365068">
              <w:marLeft w:val="0"/>
              <w:marRight w:val="0"/>
              <w:marTop w:val="0"/>
              <w:marBottom w:val="0"/>
              <w:divBdr>
                <w:top w:val="none" w:sz="0" w:space="0" w:color="auto"/>
                <w:left w:val="none" w:sz="0" w:space="0" w:color="auto"/>
                <w:bottom w:val="none" w:sz="0" w:space="0" w:color="auto"/>
                <w:right w:val="none" w:sz="0" w:space="0" w:color="auto"/>
              </w:divBdr>
            </w:div>
            <w:div w:id="321470914">
              <w:marLeft w:val="0"/>
              <w:marRight w:val="0"/>
              <w:marTop w:val="0"/>
              <w:marBottom w:val="0"/>
              <w:divBdr>
                <w:top w:val="none" w:sz="0" w:space="0" w:color="auto"/>
                <w:left w:val="none" w:sz="0" w:space="0" w:color="auto"/>
                <w:bottom w:val="none" w:sz="0" w:space="0" w:color="auto"/>
                <w:right w:val="none" w:sz="0" w:space="0" w:color="auto"/>
              </w:divBdr>
            </w:div>
            <w:div w:id="1524779186">
              <w:marLeft w:val="0"/>
              <w:marRight w:val="0"/>
              <w:marTop w:val="0"/>
              <w:marBottom w:val="0"/>
              <w:divBdr>
                <w:top w:val="none" w:sz="0" w:space="0" w:color="auto"/>
                <w:left w:val="none" w:sz="0" w:space="0" w:color="auto"/>
                <w:bottom w:val="none" w:sz="0" w:space="0" w:color="auto"/>
                <w:right w:val="none" w:sz="0" w:space="0" w:color="auto"/>
              </w:divBdr>
            </w:div>
            <w:div w:id="1739936191">
              <w:marLeft w:val="0"/>
              <w:marRight w:val="0"/>
              <w:marTop w:val="0"/>
              <w:marBottom w:val="0"/>
              <w:divBdr>
                <w:top w:val="none" w:sz="0" w:space="0" w:color="auto"/>
                <w:left w:val="none" w:sz="0" w:space="0" w:color="auto"/>
                <w:bottom w:val="none" w:sz="0" w:space="0" w:color="auto"/>
                <w:right w:val="none" w:sz="0" w:space="0" w:color="auto"/>
              </w:divBdr>
            </w:div>
            <w:div w:id="614213739">
              <w:marLeft w:val="0"/>
              <w:marRight w:val="0"/>
              <w:marTop w:val="0"/>
              <w:marBottom w:val="0"/>
              <w:divBdr>
                <w:top w:val="none" w:sz="0" w:space="0" w:color="auto"/>
                <w:left w:val="none" w:sz="0" w:space="0" w:color="auto"/>
                <w:bottom w:val="none" w:sz="0" w:space="0" w:color="auto"/>
                <w:right w:val="none" w:sz="0" w:space="0" w:color="auto"/>
              </w:divBdr>
            </w:div>
            <w:div w:id="654795893">
              <w:marLeft w:val="0"/>
              <w:marRight w:val="0"/>
              <w:marTop w:val="0"/>
              <w:marBottom w:val="0"/>
              <w:divBdr>
                <w:top w:val="none" w:sz="0" w:space="0" w:color="auto"/>
                <w:left w:val="none" w:sz="0" w:space="0" w:color="auto"/>
                <w:bottom w:val="none" w:sz="0" w:space="0" w:color="auto"/>
                <w:right w:val="none" w:sz="0" w:space="0" w:color="auto"/>
              </w:divBdr>
            </w:div>
            <w:div w:id="1993681212">
              <w:marLeft w:val="0"/>
              <w:marRight w:val="0"/>
              <w:marTop w:val="0"/>
              <w:marBottom w:val="0"/>
              <w:divBdr>
                <w:top w:val="none" w:sz="0" w:space="0" w:color="auto"/>
                <w:left w:val="none" w:sz="0" w:space="0" w:color="auto"/>
                <w:bottom w:val="none" w:sz="0" w:space="0" w:color="auto"/>
                <w:right w:val="none" w:sz="0" w:space="0" w:color="auto"/>
              </w:divBdr>
            </w:div>
            <w:div w:id="13043512">
              <w:marLeft w:val="0"/>
              <w:marRight w:val="0"/>
              <w:marTop w:val="0"/>
              <w:marBottom w:val="0"/>
              <w:divBdr>
                <w:top w:val="none" w:sz="0" w:space="0" w:color="auto"/>
                <w:left w:val="none" w:sz="0" w:space="0" w:color="auto"/>
                <w:bottom w:val="none" w:sz="0" w:space="0" w:color="auto"/>
                <w:right w:val="none" w:sz="0" w:space="0" w:color="auto"/>
              </w:divBdr>
            </w:div>
            <w:div w:id="143664108">
              <w:marLeft w:val="0"/>
              <w:marRight w:val="0"/>
              <w:marTop w:val="0"/>
              <w:marBottom w:val="0"/>
              <w:divBdr>
                <w:top w:val="none" w:sz="0" w:space="0" w:color="auto"/>
                <w:left w:val="none" w:sz="0" w:space="0" w:color="auto"/>
                <w:bottom w:val="none" w:sz="0" w:space="0" w:color="auto"/>
                <w:right w:val="none" w:sz="0" w:space="0" w:color="auto"/>
              </w:divBdr>
            </w:div>
            <w:div w:id="373502394">
              <w:marLeft w:val="0"/>
              <w:marRight w:val="0"/>
              <w:marTop w:val="0"/>
              <w:marBottom w:val="0"/>
              <w:divBdr>
                <w:top w:val="none" w:sz="0" w:space="0" w:color="auto"/>
                <w:left w:val="none" w:sz="0" w:space="0" w:color="auto"/>
                <w:bottom w:val="none" w:sz="0" w:space="0" w:color="auto"/>
                <w:right w:val="none" w:sz="0" w:space="0" w:color="auto"/>
              </w:divBdr>
            </w:div>
            <w:div w:id="1319842055">
              <w:marLeft w:val="0"/>
              <w:marRight w:val="0"/>
              <w:marTop w:val="0"/>
              <w:marBottom w:val="0"/>
              <w:divBdr>
                <w:top w:val="none" w:sz="0" w:space="0" w:color="auto"/>
                <w:left w:val="none" w:sz="0" w:space="0" w:color="auto"/>
                <w:bottom w:val="none" w:sz="0" w:space="0" w:color="auto"/>
                <w:right w:val="none" w:sz="0" w:space="0" w:color="auto"/>
              </w:divBdr>
            </w:div>
            <w:div w:id="2146895540">
              <w:marLeft w:val="0"/>
              <w:marRight w:val="0"/>
              <w:marTop w:val="0"/>
              <w:marBottom w:val="0"/>
              <w:divBdr>
                <w:top w:val="none" w:sz="0" w:space="0" w:color="auto"/>
                <w:left w:val="none" w:sz="0" w:space="0" w:color="auto"/>
                <w:bottom w:val="none" w:sz="0" w:space="0" w:color="auto"/>
                <w:right w:val="none" w:sz="0" w:space="0" w:color="auto"/>
              </w:divBdr>
            </w:div>
            <w:div w:id="963198559">
              <w:marLeft w:val="0"/>
              <w:marRight w:val="0"/>
              <w:marTop w:val="0"/>
              <w:marBottom w:val="0"/>
              <w:divBdr>
                <w:top w:val="none" w:sz="0" w:space="0" w:color="auto"/>
                <w:left w:val="none" w:sz="0" w:space="0" w:color="auto"/>
                <w:bottom w:val="none" w:sz="0" w:space="0" w:color="auto"/>
                <w:right w:val="none" w:sz="0" w:space="0" w:color="auto"/>
              </w:divBdr>
            </w:div>
            <w:div w:id="1638292135">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943685223">
              <w:marLeft w:val="0"/>
              <w:marRight w:val="0"/>
              <w:marTop w:val="0"/>
              <w:marBottom w:val="0"/>
              <w:divBdr>
                <w:top w:val="none" w:sz="0" w:space="0" w:color="auto"/>
                <w:left w:val="none" w:sz="0" w:space="0" w:color="auto"/>
                <w:bottom w:val="none" w:sz="0" w:space="0" w:color="auto"/>
                <w:right w:val="none" w:sz="0" w:space="0" w:color="auto"/>
              </w:divBdr>
            </w:div>
            <w:div w:id="808598957">
              <w:marLeft w:val="0"/>
              <w:marRight w:val="0"/>
              <w:marTop w:val="0"/>
              <w:marBottom w:val="0"/>
              <w:divBdr>
                <w:top w:val="none" w:sz="0" w:space="0" w:color="auto"/>
                <w:left w:val="none" w:sz="0" w:space="0" w:color="auto"/>
                <w:bottom w:val="none" w:sz="0" w:space="0" w:color="auto"/>
                <w:right w:val="none" w:sz="0" w:space="0" w:color="auto"/>
              </w:divBdr>
            </w:div>
            <w:div w:id="680007560">
              <w:marLeft w:val="0"/>
              <w:marRight w:val="0"/>
              <w:marTop w:val="0"/>
              <w:marBottom w:val="0"/>
              <w:divBdr>
                <w:top w:val="none" w:sz="0" w:space="0" w:color="auto"/>
                <w:left w:val="none" w:sz="0" w:space="0" w:color="auto"/>
                <w:bottom w:val="none" w:sz="0" w:space="0" w:color="auto"/>
                <w:right w:val="none" w:sz="0" w:space="0" w:color="auto"/>
              </w:divBdr>
            </w:div>
            <w:div w:id="1201279884">
              <w:marLeft w:val="0"/>
              <w:marRight w:val="0"/>
              <w:marTop w:val="0"/>
              <w:marBottom w:val="0"/>
              <w:divBdr>
                <w:top w:val="none" w:sz="0" w:space="0" w:color="auto"/>
                <w:left w:val="none" w:sz="0" w:space="0" w:color="auto"/>
                <w:bottom w:val="none" w:sz="0" w:space="0" w:color="auto"/>
                <w:right w:val="none" w:sz="0" w:space="0" w:color="auto"/>
              </w:divBdr>
            </w:div>
            <w:div w:id="1952932762">
              <w:marLeft w:val="0"/>
              <w:marRight w:val="0"/>
              <w:marTop w:val="0"/>
              <w:marBottom w:val="0"/>
              <w:divBdr>
                <w:top w:val="none" w:sz="0" w:space="0" w:color="auto"/>
                <w:left w:val="none" w:sz="0" w:space="0" w:color="auto"/>
                <w:bottom w:val="none" w:sz="0" w:space="0" w:color="auto"/>
                <w:right w:val="none" w:sz="0" w:space="0" w:color="auto"/>
              </w:divBdr>
            </w:div>
            <w:div w:id="1081565819">
              <w:marLeft w:val="0"/>
              <w:marRight w:val="0"/>
              <w:marTop w:val="0"/>
              <w:marBottom w:val="0"/>
              <w:divBdr>
                <w:top w:val="none" w:sz="0" w:space="0" w:color="auto"/>
                <w:left w:val="none" w:sz="0" w:space="0" w:color="auto"/>
                <w:bottom w:val="none" w:sz="0" w:space="0" w:color="auto"/>
                <w:right w:val="none" w:sz="0" w:space="0" w:color="auto"/>
              </w:divBdr>
            </w:div>
            <w:div w:id="606037440">
              <w:marLeft w:val="0"/>
              <w:marRight w:val="0"/>
              <w:marTop w:val="0"/>
              <w:marBottom w:val="0"/>
              <w:divBdr>
                <w:top w:val="none" w:sz="0" w:space="0" w:color="auto"/>
                <w:left w:val="none" w:sz="0" w:space="0" w:color="auto"/>
                <w:bottom w:val="none" w:sz="0" w:space="0" w:color="auto"/>
                <w:right w:val="none" w:sz="0" w:space="0" w:color="auto"/>
              </w:divBdr>
            </w:div>
            <w:div w:id="752166413">
              <w:marLeft w:val="0"/>
              <w:marRight w:val="0"/>
              <w:marTop w:val="0"/>
              <w:marBottom w:val="0"/>
              <w:divBdr>
                <w:top w:val="none" w:sz="0" w:space="0" w:color="auto"/>
                <w:left w:val="none" w:sz="0" w:space="0" w:color="auto"/>
                <w:bottom w:val="none" w:sz="0" w:space="0" w:color="auto"/>
                <w:right w:val="none" w:sz="0" w:space="0" w:color="auto"/>
              </w:divBdr>
            </w:div>
            <w:div w:id="1296834425">
              <w:marLeft w:val="0"/>
              <w:marRight w:val="0"/>
              <w:marTop w:val="0"/>
              <w:marBottom w:val="0"/>
              <w:divBdr>
                <w:top w:val="none" w:sz="0" w:space="0" w:color="auto"/>
                <w:left w:val="none" w:sz="0" w:space="0" w:color="auto"/>
                <w:bottom w:val="none" w:sz="0" w:space="0" w:color="auto"/>
                <w:right w:val="none" w:sz="0" w:space="0" w:color="auto"/>
              </w:divBdr>
            </w:div>
            <w:div w:id="1896744655">
              <w:marLeft w:val="0"/>
              <w:marRight w:val="0"/>
              <w:marTop w:val="0"/>
              <w:marBottom w:val="0"/>
              <w:divBdr>
                <w:top w:val="none" w:sz="0" w:space="0" w:color="auto"/>
                <w:left w:val="none" w:sz="0" w:space="0" w:color="auto"/>
                <w:bottom w:val="none" w:sz="0" w:space="0" w:color="auto"/>
                <w:right w:val="none" w:sz="0" w:space="0" w:color="auto"/>
              </w:divBdr>
            </w:div>
            <w:div w:id="1047876509">
              <w:marLeft w:val="0"/>
              <w:marRight w:val="0"/>
              <w:marTop w:val="0"/>
              <w:marBottom w:val="0"/>
              <w:divBdr>
                <w:top w:val="none" w:sz="0" w:space="0" w:color="auto"/>
                <w:left w:val="none" w:sz="0" w:space="0" w:color="auto"/>
                <w:bottom w:val="none" w:sz="0" w:space="0" w:color="auto"/>
                <w:right w:val="none" w:sz="0" w:space="0" w:color="auto"/>
              </w:divBdr>
            </w:div>
            <w:div w:id="1496187813">
              <w:marLeft w:val="0"/>
              <w:marRight w:val="0"/>
              <w:marTop w:val="0"/>
              <w:marBottom w:val="0"/>
              <w:divBdr>
                <w:top w:val="none" w:sz="0" w:space="0" w:color="auto"/>
                <w:left w:val="none" w:sz="0" w:space="0" w:color="auto"/>
                <w:bottom w:val="none" w:sz="0" w:space="0" w:color="auto"/>
                <w:right w:val="none" w:sz="0" w:space="0" w:color="auto"/>
              </w:divBdr>
            </w:div>
            <w:div w:id="1588349033">
              <w:marLeft w:val="0"/>
              <w:marRight w:val="0"/>
              <w:marTop w:val="0"/>
              <w:marBottom w:val="0"/>
              <w:divBdr>
                <w:top w:val="none" w:sz="0" w:space="0" w:color="auto"/>
                <w:left w:val="none" w:sz="0" w:space="0" w:color="auto"/>
                <w:bottom w:val="none" w:sz="0" w:space="0" w:color="auto"/>
                <w:right w:val="none" w:sz="0" w:space="0" w:color="auto"/>
              </w:divBdr>
            </w:div>
            <w:div w:id="204099262">
              <w:marLeft w:val="0"/>
              <w:marRight w:val="0"/>
              <w:marTop w:val="0"/>
              <w:marBottom w:val="0"/>
              <w:divBdr>
                <w:top w:val="none" w:sz="0" w:space="0" w:color="auto"/>
                <w:left w:val="none" w:sz="0" w:space="0" w:color="auto"/>
                <w:bottom w:val="none" w:sz="0" w:space="0" w:color="auto"/>
                <w:right w:val="none" w:sz="0" w:space="0" w:color="auto"/>
              </w:divBdr>
            </w:div>
            <w:div w:id="2100710633">
              <w:marLeft w:val="0"/>
              <w:marRight w:val="0"/>
              <w:marTop w:val="0"/>
              <w:marBottom w:val="0"/>
              <w:divBdr>
                <w:top w:val="none" w:sz="0" w:space="0" w:color="auto"/>
                <w:left w:val="none" w:sz="0" w:space="0" w:color="auto"/>
                <w:bottom w:val="none" w:sz="0" w:space="0" w:color="auto"/>
                <w:right w:val="none" w:sz="0" w:space="0" w:color="auto"/>
              </w:divBdr>
            </w:div>
            <w:div w:id="723866999">
              <w:marLeft w:val="0"/>
              <w:marRight w:val="0"/>
              <w:marTop w:val="0"/>
              <w:marBottom w:val="0"/>
              <w:divBdr>
                <w:top w:val="none" w:sz="0" w:space="0" w:color="auto"/>
                <w:left w:val="none" w:sz="0" w:space="0" w:color="auto"/>
                <w:bottom w:val="none" w:sz="0" w:space="0" w:color="auto"/>
                <w:right w:val="none" w:sz="0" w:space="0" w:color="auto"/>
              </w:divBdr>
            </w:div>
            <w:div w:id="1178038987">
              <w:marLeft w:val="0"/>
              <w:marRight w:val="0"/>
              <w:marTop w:val="0"/>
              <w:marBottom w:val="0"/>
              <w:divBdr>
                <w:top w:val="none" w:sz="0" w:space="0" w:color="auto"/>
                <w:left w:val="none" w:sz="0" w:space="0" w:color="auto"/>
                <w:bottom w:val="none" w:sz="0" w:space="0" w:color="auto"/>
                <w:right w:val="none" w:sz="0" w:space="0" w:color="auto"/>
              </w:divBdr>
            </w:div>
            <w:div w:id="1981614125">
              <w:marLeft w:val="0"/>
              <w:marRight w:val="0"/>
              <w:marTop w:val="0"/>
              <w:marBottom w:val="0"/>
              <w:divBdr>
                <w:top w:val="none" w:sz="0" w:space="0" w:color="auto"/>
                <w:left w:val="none" w:sz="0" w:space="0" w:color="auto"/>
                <w:bottom w:val="none" w:sz="0" w:space="0" w:color="auto"/>
                <w:right w:val="none" w:sz="0" w:space="0" w:color="auto"/>
              </w:divBdr>
            </w:div>
            <w:div w:id="825316671">
              <w:marLeft w:val="0"/>
              <w:marRight w:val="0"/>
              <w:marTop w:val="0"/>
              <w:marBottom w:val="0"/>
              <w:divBdr>
                <w:top w:val="none" w:sz="0" w:space="0" w:color="auto"/>
                <w:left w:val="none" w:sz="0" w:space="0" w:color="auto"/>
                <w:bottom w:val="none" w:sz="0" w:space="0" w:color="auto"/>
                <w:right w:val="none" w:sz="0" w:space="0" w:color="auto"/>
              </w:divBdr>
            </w:div>
            <w:div w:id="2023782252">
              <w:marLeft w:val="0"/>
              <w:marRight w:val="0"/>
              <w:marTop w:val="0"/>
              <w:marBottom w:val="0"/>
              <w:divBdr>
                <w:top w:val="none" w:sz="0" w:space="0" w:color="auto"/>
                <w:left w:val="none" w:sz="0" w:space="0" w:color="auto"/>
                <w:bottom w:val="none" w:sz="0" w:space="0" w:color="auto"/>
                <w:right w:val="none" w:sz="0" w:space="0" w:color="auto"/>
              </w:divBdr>
            </w:div>
            <w:div w:id="310333371">
              <w:marLeft w:val="0"/>
              <w:marRight w:val="0"/>
              <w:marTop w:val="0"/>
              <w:marBottom w:val="0"/>
              <w:divBdr>
                <w:top w:val="none" w:sz="0" w:space="0" w:color="auto"/>
                <w:left w:val="none" w:sz="0" w:space="0" w:color="auto"/>
                <w:bottom w:val="none" w:sz="0" w:space="0" w:color="auto"/>
                <w:right w:val="none" w:sz="0" w:space="0" w:color="auto"/>
              </w:divBdr>
            </w:div>
            <w:div w:id="1243560080">
              <w:marLeft w:val="0"/>
              <w:marRight w:val="0"/>
              <w:marTop w:val="0"/>
              <w:marBottom w:val="0"/>
              <w:divBdr>
                <w:top w:val="none" w:sz="0" w:space="0" w:color="auto"/>
                <w:left w:val="none" w:sz="0" w:space="0" w:color="auto"/>
                <w:bottom w:val="none" w:sz="0" w:space="0" w:color="auto"/>
                <w:right w:val="none" w:sz="0" w:space="0" w:color="auto"/>
              </w:divBdr>
            </w:div>
            <w:div w:id="43069126">
              <w:marLeft w:val="0"/>
              <w:marRight w:val="0"/>
              <w:marTop w:val="0"/>
              <w:marBottom w:val="0"/>
              <w:divBdr>
                <w:top w:val="none" w:sz="0" w:space="0" w:color="auto"/>
                <w:left w:val="none" w:sz="0" w:space="0" w:color="auto"/>
                <w:bottom w:val="none" w:sz="0" w:space="0" w:color="auto"/>
                <w:right w:val="none" w:sz="0" w:space="0" w:color="auto"/>
              </w:divBdr>
            </w:div>
            <w:div w:id="1847936389">
              <w:marLeft w:val="0"/>
              <w:marRight w:val="0"/>
              <w:marTop w:val="0"/>
              <w:marBottom w:val="0"/>
              <w:divBdr>
                <w:top w:val="none" w:sz="0" w:space="0" w:color="auto"/>
                <w:left w:val="none" w:sz="0" w:space="0" w:color="auto"/>
                <w:bottom w:val="none" w:sz="0" w:space="0" w:color="auto"/>
                <w:right w:val="none" w:sz="0" w:space="0" w:color="auto"/>
              </w:divBdr>
            </w:div>
            <w:div w:id="321465850">
              <w:marLeft w:val="0"/>
              <w:marRight w:val="0"/>
              <w:marTop w:val="0"/>
              <w:marBottom w:val="0"/>
              <w:divBdr>
                <w:top w:val="none" w:sz="0" w:space="0" w:color="auto"/>
                <w:left w:val="none" w:sz="0" w:space="0" w:color="auto"/>
                <w:bottom w:val="none" w:sz="0" w:space="0" w:color="auto"/>
                <w:right w:val="none" w:sz="0" w:space="0" w:color="auto"/>
              </w:divBdr>
            </w:div>
            <w:div w:id="1958873887">
              <w:marLeft w:val="0"/>
              <w:marRight w:val="0"/>
              <w:marTop w:val="0"/>
              <w:marBottom w:val="0"/>
              <w:divBdr>
                <w:top w:val="none" w:sz="0" w:space="0" w:color="auto"/>
                <w:left w:val="none" w:sz="0" w:space="0" w:color="auto"/>
                <w:bottom w:val="none" w:sz="0" w:space="0" w:color="auto"/>
                <w:right w:val="none" w:sz="0" w:space="0" w:color="auto"/>
              </w:divBdr>
            </w:div>
            <w:div w:id="919022058">
              <w:marLeft w:val="0"/>
              <w:marRight w:val="0"/>
              <w:marTop w:val="0"/>
              <w:marBottom w:val="0"/>
              <w:divBdr>
                <w:top w:val="none" w:sz="0" w:space="0" w:color="auto"/>
                <w:left w:val="none" w:sz="0" w:space="0" w:color="auto"/>
                <w:bottom w:val="none" w:sz="0" w:space="0" w:color="auto"/>
                <w:right w:val="none" w:sz="0" w:space="0" w:color="auto"/>
              </w:divBdr>
            </w:div>
            <w:div w:id="2135827452">
              <w:marLeft w:val="0"/>
              <w:marRight w:val="0"/>
              <w:marTop w:val="0"/>
              <w:marBottom w:val="0"/>
              <w:divBdr>
                <w:top w:val="none" w:sz="0" w:space="0" w:color="auto"/>
                <w:left w:val="none" w:sz="0" w:space="0" w:color="auto"/>
                <w:bottom w:val="none" w:sz="0" w:space="0" w:color="auto"/>
                <w:right w:val="none" w:sz="0" w:space="0" w:color="auto"/>
              </w:divBdr>
            </w:div>
            <w:div w:id="105078464">
              <w:marLeft w:val="0"/>
              <w:marRight w:val="0"/>
              <w:marTop w:val="0"/>
              <w:marBottom w:val="0"/>
              <w:divBdr>
                <w:top w:val="none" w:sz="0" w:space="0" w:color="auto"/>
                <w:left w:val="none" w:sz="0" w:space="0" w:color="auto"/>
                <w:bottom w:val="none" w:sz="0" w:space="0" w:color="auto"/>
                <w:right w:val="none" w:sz="0" w:space="0" w:color="auto"/>
              </w:divBdr>
            </w:div>
            <w:div w:id="23604221">
              <w:marLeft w:val="0"/>
              <w:marRight w:val="0"/>
              <w:marTop w:val="0"/>
              <w:marBottom w:val="0"/>
              <w:divBdr>
                <w:top w:val="none" w:sz="0" w:space="0" w:color="auto"/>
                <w:left w:val="none" w:sz="0" w:space="0" w:color="auto"/>
                <w:bottom w:val="none" w:sz="0" w:space="0" w:color="auto"/>
                <w:right w:val="none" w:sz="0" w:space="0" w:color="auto"/>
              </w:divBdr>
            </w:div>
            <w:div w:id="671297022">
              <w:marLeft w:val="0"/>
              <w:marRight w:val="0"/>
              <w:marTop w:val="0"/>
              <w:marBottom w:val="0"/>
              <w:divBdr>
                <w:top w:val="none" w:sz="0" w:space="0" w:color="auto"/>
                <w:left w:val="none" w:sz="0" w:space="0" w:color="auto"/>
                <w:bottom w:val="none" w:sz="0" w:space="0" w:color="auto"/>
                <w:right w:val="none" w:sz="0" w:space="0" w:color="auto"/>
              </w:divBdr>
            </w:div>
            <w:div w:id="2044667136">
              <w:marLeft w:val="0"/>
              <w:marRight w:val="0"/>
              <w:marTop w:val="0"/>
              <w:marBottom w:val="0"/>
              <w:divBdr>
                <w:top w:val="none" w:sz="0" w:space="0" w:color="auto"/>
                <w:left w:val="none" w:sz="0" w:space="0" w:color="auto"/>
                <w:bottom w:val="none" w:sz="0" w:space="0" w:color="auto"/>
                <w:right w:val="none" w:sz="0" w:space="0" w:color="auto"/>
              </w:divBdr>
            </w:div>
            <w:div w:id="1900439408">
              <w:marLeft w:val="0"/>
              <w:marRight w:val="0"/>
              <w:marTop w:val="0"/>
              <w:marBottom w:val="0"/>
              <w:divBdr>
                <w:top w:val="none" w:sz="0" w:space="0" w:color="auto"/>
                <w:left w:val="none" w:sz="0" w:space="0" w:color="auto"/>
                <w:bottom w:val="none" w:sz="0" w:space="0" w:color="auto"/>
                <w:right w:val="none" w:sz="0" w:space="0" w:color="auto"/>
              </w:divBdr>
            </w:div>
            <w:div w:id="1220163787">
              <w:marLeft w:val="0"/>
              <w:marRight w:val="0"/>
              <w:marTop w:val="0"/>
              <w:marBottom w:val="0"/>
              <w:divBdr>
                <w:top w:val="none" w:sz="0" w:space="0" w:color="auto"/>
                <w:left w:val="none" w:sz="0" w:space="0" w:color="auto"/>
                <w:bottom w:val="none" w:sz="0" w:space="0" w:color="auto"/>
                <w:right w:val="none" w:sz="0" w:space="0" w:color="auto"/>
              </w:divBdr>
            </w:div>
            <w:div w:id="1540245285">
              <w:marLeft w:val="0"/>
              <w:marRight w:val="0"/>
              <w:marTop w:val="0"/>
              <w:marBottom w:val="0"/>
              <w:divBdr>
                <w:top w:val="none" w:sz="0" w:space="0" w:color="auto"/>
                <w:left w:val="none" w:sz="0" w:space="0" w:color="auto"/>
                <w:bottom w:val="none" w:sz="0" w:space="0" w:color="auto"/>
                <w:right w:val="none" w:sz="0" w:space="0" w:color="auto"/>
              </w:divBdr>
            </w:div>
            <w:div w:id="1694383644">
              <w:marLeft w:val="0"/>
              <w:marRight w:val="0"/>
              <w:marTop w:val="0"/>
              <w:marBottom w:val="0"/>
              <w:divBdr>
                <w:top w:val="none" w:sz="0" w:space="0" w:color="auto"/>
                <w:left w:val="none" w:sz="0" w:space="0" w:color="auto"/>
                <w:bottom w:val="none" w:sz="0" w:space="0" w:color="auto"/>
                <w:right w:val="none" w:sz="0" w:space="0" w:color="auto"/>
              </w:divBdr>
            </w:div>
            <w:div w:id="1700661379">
              <w:marLeft w:val="0"/>
              <w:marRight w:val="0"/>
              <w:marTop w:val="0"/>
              <w:marBottom w:val="0"/>
              <w:divBdr>
                <w:top w:val="none" w:sz="0" w:space="0" w:color="auto"/>
                <w:left w:val="none" w:sz="0" w:space="0" w:color="auto"/>
                <w:bottom w:val="none" w:sz="0" w:space="0" w:color="auto"/>
                <w:right w:val="none" w:sz="0" w:space="0" w:color="auto"/>
              </w:divBdr>
            </w:div>
            <w:div w:id="544491502">
              <w:marLeft w:val="0"/>
              <w:marRight w:val="0"/>
              <w:marTop w:val="0"/>
              <w:marBottom w:val="0"/>
              <w:divBdr>
                <w:top w:val="none" w:sz="0" w:space="0" w:color="auto"/>
                <w:left w:val="none" w:sz="0" w:space="0" w:color="auto"/>
                <w:bottom w:val="none" w:sz="0" w:space="0" w:color="auto"/>
                <w:right w:val="none" w:sz="0" w:space="0" w:color="auto"/>
              </w:divBdr>
            </w:div>
            <w:div w:id="249386727">
              <w:marLeft w:val="0"/>
              <w:marRight w:val="0"/>
              <w:marTop w:val="0"/>
              <w:marBottom w:val="0"/>
              <w:divBdr>
                <w:top w:val="none" w:sz="0" w:space="0" w:color="auto"/>
                <w:left w:val="none" w:sz="0" w:space="0" w:color="auto"/>
                <w:bottom w:val="none" w:sz="0" w:space="0" w:color="auto"/>
                <w:right w:val="none" w:sz="0" w:space="0" w:color="auto"/>
              </w:divBdr>
            </w:div>
            <w:div w:id="101069169">
              <w:marLeft w:val="0"/>
              <w:marRight w:val="0"/>
              <w:marTop w:val="0"/>
              <w:marBottom w:val="0"/>
              <w:divBdr>
                <w:top w:val="none" w:sz="0" w:space="0" w:color="auto"/>
                <w:left w:val="none" w:sz="0" w:space="0" w:color="auto"/>
                <w:bottom w:val="none" w:sz="0" w:space="0" w:color="auto"/>
                <w:right w:val="none" w:sz="0" w:space="0" w:color="auto"/>
              </w:divBdr>
            </w:div>
            <w:div w:id="1478953225">
              <w:marLeft w:val="0"/>
              <w:marRight w:val="0"/>
              <w:marTop w:val="0"/>
              <w:marBottom w:val="0"/>
              <w:divBdr>
                <w:top w:val="none" w:sz="0" w:space="0" w:color="auto"/>
                <w:left w:val="none" w:sz="0" w:space="0" w:color="auto"/>
                <w:bottom w:val="none" w:sz="0" w:space="0" w:color="auto"/>
                <w:right w:val="none" w:sz="0" w:space="0" w:color="auto"/>
              </w:divBdr>
            </w:div>
            <w:div w:id="465314235">
              <w:marLeft w:val="0"/>
              <w:marRight w:val="0"/>
              <w:marTop w:val="0"/>
              <w:marBottom w:val="0"/>
              <w:divBdr>
                <w:top w:val="none" w:sz="0" w:space="0" w:color="auto"/>
                <w:left w:val="none" w:sz="0" w:space="0" w:color="auto"/>
                <w:bottom w:val="none" w:sz="0" w:space="0" w:color="auto"/>
                <w:right w:val="none" w:sz="0" w:space="0" w:color="auto"/>
              </w:divBdr>
            </w:div>
            <w:div w:id="367418350">
              <w:marLeft w:val="0"/>
              <w:marRight w:val="0"/>
              <w:marTop w:val="0"/>
              <w:marBottom w:val="0"/>
              <w:divBdr>
                <w:top w:val="none" w:sz="0" w:space="0" w:color="auto"/>
                <w:left w:val="none" w:sz="0" w:space="0" w:color="auto"/>
                <w:bottom w:val="none" w:sz="0" w:space="0" w:color="auto"/>
                <w:right w:val="none" w:sz="0" w:space="0" w:color="auto"/>
              </w:divBdr>
            </w:div>
            <w:div w:id="1648851991">
              <w:marLeft w:val="0"/>
              <w:marRight w:val="0"/>
              <w:marTop w:val="0"/>
              <w:marBottom w:val="0"/>
              <w:divBdr>
                <w:top w:val="none" w:sz="0" w:space="0" w:color="auto"/>
                <w:left w:val="none" w:sz="0" w:space="0" w:color="auto"/>
                <w:bottom w:val="none" w:sz="0" w:space="0" w:color="auto"/>
                <w:right w:val="none" w:sz="0" w:space="0" w:color="auto"/>
              </w:divBdr>
            </w:div>
            <w:div w:id="503207403">
              <w:marLeft w:val="0"/>
              <w:marRight w:val="0"/>
              <w:marTop w:val="0"/>
              <w:marBottom w:val="0"/>
              <w:divBdr>
                <w:top w:val="none" w:sz="0" w:space="0" w:color="auto"/>
                <w:left w:val="none" w:sz="0" w:space="0" w:color="auto"/>
                <w:bottom w:val="none" w:sz="0" w:space="0" w:color="auto"/>
                <w:right w:val="none" w:sz="0" w:space="0" w:color="auto"/>
              </w:divBdr>
            </w:div>
            <w:div w:id="884099155">
              <w:marLeft w:val="0"/>
              <w:marRight w:val="0"/>
              <w:marTop w:val="0"/>
              <w:marBottom w:val="0"/>
              <w:divBdr>
                <w:top w:val="none" w:sz="0" w:space="0" w:color="auto"/>
                <w:left w:val="none" w:sz="0" w:space="0" w:color="auto"/>
                <w:bottom w:val="none" w:sz="0" w:space="0" w:color="auto"/>
                <w:right w:val="none" w:sz="0" w:space="0" w:color="auto"/>
              </w:divBdr>
            </w:div>
            <w:div w:id="875893244">
              <w:marLeft w:val="0"/>
              <w:marRight w:val="0"/>
              <w:marTop w:val="0"/>
              <w:marBottom w:val="0"/>
              <w:divBdr>
                <w:top w:val="none" w:sz="0" w:space="0" w:color="auto"/>
                <w:left w:val="none" w:sz="0" w:space="0" w:color="auto"/>
                <w:bottom w:val="none" w:sz="0" w:space="0" w:color="auto"/>
                <w:right w:val="none" w:sz="0" w:space="0" w:color="auto"/>
              </w:divBdr>
            </w:div>
            <w:div w:id="2111470087">
              <w:marLeft w:val="0"/>
              <w:marRight w:val="0"/>
              <w:marTop w:val="0"/>
              <w:marBottom w:val="0"/>
              <w:divBdr>
                <w:top w:val="none" w:sz="0" w:space="0" w:color="auto"/>
                <w:left w:val="none" w:sz="0" w:space="0" w:color="auto"/>
                <w:bottom w:val="none" w:sz="0" w:space="0" w:color="auto"/>
                <w:right w:val="none" w:sz="0" w:space="0" w:color="auto"/>
              </w:divBdr>
            </w:div>
            <w:div w:id="472256520">
              <w:marLeft w:val="0"/>
              <w:marRight w:val="0"/>
              <w:marTop w:val="0"/>
              <w:marBottom w:val="0"/>
              <w:divBdr>
                <w:top w:val="none" w:sz="0" w:space="0" w:color="auto"/>
                <w:left w:val="none" w:sz="0" w:space="0" w:color="auto"/>
                <w:bottom w:val="none" w:sz="0" w:space="0" w:color="auto"/>
                <w:right w:val="none" w:sz="0" w:space="0" w:color="auto"/>
              </w:divBdr>
            </w:div>
            <w:div w:id="448471909">
              <w:marLeft w:val="0"/>
              <w:marRight w:val="0"/>
              <w:marTop w:val="0"/>
              <w:marBottom w:val="0"/>
              <w:divBdr>
                <w:top w:val="none" w:sz="0" w:space="0" w:color="auto"/>
                <w:left w:val="none" w:sz="0" w:space="0" w:color="auto"/>
                <w:bottom w:val="none" w:sz="0" w:space="0" w:color="auto"/>
                <w:right w:val="none" w:sz="0" w:space="0" w:color="auto"/>
              </w:divBdr>
            </w:div>
            <w:div w:id="2069063350">
              <w:marLeft w:val="0"/>
              <w:marRight w:val="0"/>
              <w:marTop w:val="0"/>
              <w:marBottom w:val="0"/>
              <w:divBdr>
                <w:top w:val="none" w:sz="0" w:space="0" w:color="auto"/>
                <w:left w:val="none" w:sz="0" w:space="0" w:color="auto"/>
                <w:bottom w:val="none" w:sz="0" w:space="0" w:color="auto"/>
                <w:right w:val="none" w:sz="0" w:space="0" w:color="auto"/>
              </w:divBdr>
            </w:div>
            <w:div w:id="157312797">
              <w:marLeft w:val="0"/>
              <w:marRight w:val="0"/>
              <w:marTop w:val="0"/>
              <w:marBottom w:val="0"/>
              <w:divBdr>
                <w:top w:val="none" w:sz="0" w:space="0" w:color="auto"/>
                <w:left w:val="none" w:sz="0" w:space="0" w:color="auto"/>
                <w:bottom w:val="none" w:sz="0" w:space="0" w:color="auto"/>
                <w:right w:val="none" w:sz="0" w:space="0" w:color="auto"/>
              </w:divBdr>
            </w:div>
            <w:div w:id="1768423730">
              <w:marLeft w:val="0"/>
              <w:marRight w:val="0"/>
              <w:marTop w:val="0"/>
              <w:marBottom w:val="0"/>
              <w:divBdr>
                <w:top w:val="none" w:sz="0" w:space="0" w:color="auto"/>
                <w:left w:val="none" w:sz="0" w:space="0" w:color="auto"/>
                <w:bottom w:val="none" w:sz="0" w:space="0" w:color="auto"/>
                <w:right w:val="none" w:sz="0" w:space="0" w:color="auto"/>
              </w:divBdr>
            </w:div>
            <w:div w:id="1600262256">
              <w:marLeft w:val="0"/>
              <w:marRight w:val="0"/>
              <w:marTop w:val="0"/>
              <w:marBottom w:val="0"/>
              <w:divBdr>
                <w:top w:val="none" w:sz="0" w:space="0" w:color="auto"/>
                <w:left w:val="none" w:sz="0" w:space="0" w:color="auto"/>
                <w:bottom w:val="none" w:sz="0" w:space="0" w:color="auto"/>
                <w:right w:val="none" w:sz="0" w:space="0" w:color="auto"/>
              </w:divBdr>
            </w:div>
            <w:div w:id="578910351">
              <w:marLeft w:val="0"/>
              <w:marRight w:val="0"/>
              <w:marTop w:val="0"/>
              <w:marBottom w:val="0"/>
              <w:divBdr>
                <w:top w:val="none" w:sz="0" w:space="0" w:color="auto"/>
                <w:left w:val="none" w:sz="0" w:space="0" w:color="auto"/>
                <w:bottom w:val="none" w:sz="0" w:space="0" w:color="auto"/>
                <w:right w:val="none" w:sz="0" w:space="0" w:color="auto"/>
              </w:divBdr>
            </w:div>
            <w:div w:id="1023819034">
              <w:marLeft w:val="0"/>
              <w:marRight w:val="0"/>
              <w:marTop w:val="0"/>
              <w:marBottom w:val="0"/>
              <w:divBdr>
                <w:top w:val="none" w:sz="0" w:space="0" w:color="auto"/>
                <w:left w:val="none" w:sz="0" w:space="0" w:color="auto"/>
                <w:bottom w:val="none" w:sz="0" w:space="0" w:color="auto"/>
                <w:right w:val="none" w:sz="0" w:space="0" w:color="auto"/>
              </w:divBdr>
            </w:div>
            <w:div w:id="920407272">
              <w:marLeft w:val="0"/>
              <w:marRight w:val="0"/>
              <w:marTop w:val="0"/>
              <w:marBottom w:val="0"/>
              <w:divBdr>
                <w:top w:val="none" w:sz="0" w:space="0" w:color="auto"/>
                <w:left w:val="none" w:sz="0" w:space="0" w:color="auto"/>
                <w:bottom w:val="none" w:sz="0" w:space="0" w:color="auto"/>
                <w:right w:val="none" w:sz="0" w:space="0" w:color="auto"/>
              </w:divBdr>
            </w:div>
            <w:div w:id="147669460">
              <w:marLeft w:val="0"/>
              <w:marRight w:val="0"/>
              <w:marTop w:val="0"/>
              <w:marBottom w:val="0"/>
              <w:divBdr>
                <w:top w:val="none" w:sz="0" w:space="0" w:color="auto"/>
                <w:left w:val="none" w:sz="0" w:space="0" w:color="auto"/>
                <w:bottom w:val="none" w:sz="0" w:space="0" w:color="auto"/>
                <w:right w:val="none" w:sz="0" w:space="0" w:color="auto"/>
              </w:divBdr>
            </w:div>
            <w:div w:id="254750180">
              <w:marLeft w:val="0"/>
              <w:marRight w:val="0"/>
              <w:marTop w:val="0"/>
              <w:marBottom w:val="0"/>
              <w:divBdr>
                <w:top w:val="none" w:sz="0" w:space="0" w:color="auto"/>
                <w:left w:val="none" w:sz="0" w:space="0" w:color="auto"/>
                <w:bottom w:val="none" w:sz="0" w:space="0" w:color="auto"/>
                <w:right w:val="none" w:sz="0" w:space="0" w:color="auto"/>
              </w:divBdr>
            </w:div>
            <w:div w:id="284629220">
              <w:marLeft w:val="0"/>
              <w:marRight w:val="0"/>
              <w:marTop w:val="0"/>
              <w:marBottom w:val="0"/>
              <w:divBdr>
                <w:top w:val="none" w:sz="0" w:space="0" w:color="auto"/>
                <w:left w:val="none" w:sz="0" w:space="0" w:color="auto"/>
                <w:bottom w:val="none" w:sz="0" w:space="0" w:color="auto"/>
                <w:right w:val="none" w:sz="0" w:space="0" w:color="auto"/>
              </w:divBdr>
            </w:div>
            <w:div w:id="1847163410">
              <w:marLeft w:val="0"/>
              <w:marRight w:val="0"/>
              <w:marTop w:val="0"/>
              <w:marBottom w:val="0"/>
              <w:divBdr>
                <w:top w:val="none" w:sz="0" w:space="0" w:color="auto"/>
                <w:left w:val="none" w:sz="0" w:space="0" w:color="auto"/>
                <w:bottom w:val="none" w:sz="0" w:space="0" w:color="auto"/>
                <w:right w:val="none" w:sz="0" w:space="0" w:color="auto"/>
              </w:divBdr>
            </w:div>
            <w:div w:id="769467145">
              <w:marLeft w:val="0"/>
              <w:marRight w:val="0"/>
              <w:marTop w:val="0"/>
              <w:marBottom w:val="0"/>
              <w:divBdr>
                <w:top w:val="none" w:sz="0" w:space="0" w:color="auto"/>
                <w:left w:val="none" w:sz="0" w:space="0" w:color="auto"/>
                <w:bottom w:val="none" w:sz="0" w:space="0" w:color="auto"/>
                <w:right w:val="none" w:sz="0" w:space="0" w:color="auto"/>
              </w:divBdr>
            </w:div>
            <w:div w:id="292372503">
              <w:marLeft w:val="0"/>
              <w:marRight w:val="0"/>
              <w:marTop w:val="0"/>
              <w:marBottom w:val="0"/>
              <w:divBdr>
                <w:top w:val="none" w:sz="0" w:space="0" w:color="auto"/>
                <w:left w:val="none" w:sz="0" w:space="0" w:color="auto"/>
                <w:bottom w:val="none" w:sz="0" w:space="0" w:color="auto"/>
                <w:right w:val="none" w:sz="0" w:space="0" w:color="auto"/>
              </w:divBdr>
            </w:div>
            <w:div w:id="1338072304">
              <w:marLeft w:val="0"/>
              <w:marRight w:val="0"/>
              <w:marTop w:val="0"/>
              <w:marBottom w:val="0"/>
              <w:divBdr>
                <w:top w:val="none" w:sz="0" w:space="0" w:color="auto"/>
                <w:left w:val="none" w:sz="0" w:space="0" w:color="auto"/>
                <w:bottom w:val="none" w:sz="0" w:space="0" w:color="auto"/>
                <w:right w:val="none" w:sz="0" w:space="0" w:color="auto"/>
              </w:divBdr>
            </w:div>
            <w:div w:id="2021466306">
              <w:marLeft w:val="0"/>
              <w:marRight w:val="0"/>
              <w:marTop w:val="0"/>
              <w:marBottom w:val="0"/>
              <w:divBdr>
                <w:top w:val="none" w:sz="0" w:space="0" w:color="auto"/>
                <w:left w:val="none" w:sz="0" w:space="0" w:color="auto"/>
                <w:bottom w:val="none" w:sz="0" w:space="0" w:color="auto"/>
                <w:right w:val="none" w:sz="0" w:space="0" w:color="auto"/>
              </w:divBdr>
            </w:div>
            <w:div w:id="1229920457">
              <w:marLeft w:val="0"/>
              <w:marRight w:val="0"/>
              <w:marTop w:val="0"/>
              <w:marBottom w:val="0"/>
              <w:divBdr>
                <w:top w:val="none" w:sz="0" w:space="0" w:color="auto"/>
                <w:left w:val="none" w:sz="0" w:space="0" w:color="auto"/>
                <w:bottom w:val="none" w:sz="0" w:space="0" w:color="auto"/>
                <w:right w:val="none" w:sz="0" w:space="0" w:color="auto"/>
              </w:divBdr>
            </w:div>
            <w:div w:id="1692687456">
              <w:marLeft w:val="0"/>
              <w:marRight w:val="0"/>
              <w:marTop w:val="0"/>
              <w:marBottom w:val="0"/>
              <w:divBdr>
                <w:top w:val="none" w:sz="0" w:space="0" w:color="auto"/>
                <w:left w:val="none" w:sz="0" w:space="0" w:color="auto"/>
                <w:bottom w:val="none" w:sz="0" w:space="0" w:color="auto"/>
                <w:right w:val="none" w:sz="0" w:space="0" w:color="auto"/>
              </w:divBdr>
            </w:div>
            <w:div w:id="2021196702">
              <w:marLeft w:val="0"/>
              <w:marRight w:val="0"/>
              <w:marTop w:val="0"/>
              <w:marBottom w:val="0"/>
              <w:divBdr>
                <w:top w:val="none" w:sz="0" w:space="0" w:color="auto"/>
                <w:left w:val="none" w:sz="0" w:space="0" w:color="auto"/>
                <w:bottom w:val="none" w:sz="0" w:space="0" w:color="auto"/>
                <w:right w:val="none" w:sz="0" w:space="0" w:color="auto"/>
              </w:divBdr>
            </w:div>
            <w:div w:id="1543009166">
              <w:marLeft w:val="0"/>
              <w:marRight w:val="0"/>
              <w:marTop w:val="0"/>
              <w:marBottom w:val="0"/>
              <w:divBdr>
                <w:top w:val="none" w:sz="0" w:space="0" w:color="auto"/>
                <w:left w:val="none" w:sz="0" w:space="0" w:color="auto"/>
                <w:bottom w:val="none" w:sz="0" w:space="0" w:color="auto"/>
                <w:right w:val="none" w:sz="0" w:space="0" w:color="auto"/>
              </w:divBdr>
            </w:div>
            <w:div w:id="1059864052">
              <w:marLeft w:val="0"/>
              <w:marRight w:val="0"/>
              <w:marTop w:val="0"/>
              <w:marBottom w:val="0"/>
              <w:divBdr>
                <w:top w:val="none" w:sz="0" w:space="0" w:color="auto"/>
                <w:left w:val="none" w:sz="0" w:space="0" w:color="auto"/>
                <w:bottom w:val="none" w:sz="0" w:space="0" w:color="auto"/>
                <w:right w:val="none" w:sz="0" w:space="0" w:color="auto"/>
              </w:divBdr>
            </w:div>
            <w:div w:id="1198855521">
              <w:marLeft w:val="0"/>
              <w:marRight w:val="0"/>
              <w:marTop w:val="0"/>
              <w:marBottom w:val="0"/>
              <w:divBdr>
                <w:top w:val="none" w:sz="0" w:space="0" w:color="auto"/>
                <w:left w:val="none" w:sz="0" w:space="0" w:color="auto"/>
                <w:bottom w:val="none" w:sz="0" w:space="0" w:color="auto"/>
                <w:right w:val="none" w:sz="0" w:space="0" w:color="auto"/>
              </w:divBdr>
            </w:div>
            <w:div w:id="1106652223">
              <w:marLeft w:val="0"/>
              <w:marRight w:val="0"/>
              <w:marTop w:val="0"/>
              <w:marBottom w:val="0"/>
              <w:divBdr>
                <w:top w:val="none" w:sz="0" w:space="0" w:color="auto"/>
                <w:left w:val="none" w:sz="0" w:space="0" w:color="auto"/>
                <w:bottom w:val="none" w:sz="0" w:space="0" w:color="auto"/>
                <w:right w:val="none" w:sz="0" w:space="0" w:color="auto"/>
              </w:divBdr>
            </w:div>
            <w:div w:id="299696429">
              <w:marLeft w:val="0"/>
              <w:marRight w:val="0"/>
              <w:marTop w:val="0"/>
              <w:marBottom w:val="0"/>
              <w:divBdr>
                <w:top w:val="none" w:sz="0" w:space="0" w:color="auto"/>
                <w:left w:val="none" w:sz="0" w:space="0" w:color="auto"/>
                <w:bottom w:val="none" w:sz="0" w:space="0" w:color="auto"/>
                <w:right w:val="none" w:sz="0" w:space="0" w:color="auto"/>
              </w:divBdr>
            </w:div>
            <w:div w:id="607741080">
              <w:marLeft w:val="0"/>
              <w:marRight w:val="0"/>
              <w:marTop w:val="0"/>
              <w:marBottom w:val="0"/>
              <w:divBdr>
                <w:top w:val="none" w:sz="0" w:space="0" w:color="auto"/>
                <w:left w:val="none" w:sz="0" w:space="0" w:color="auto"/>
                <w:bottom w:val="none" w:sz="0" w:space="0" w:color="auto"/>
                <w:right w:val="none" w:sz="0" w:space="0" w:color="auto"/>
              </w:divBdr>
            </w:div>
            <w:div w:id="1146514489">
              <w:marLeft w:val="0"/>
              <w:marRight w:val="0"/>
              <w:marTop w:val="0"/>
              <w:marBottom w:val="0"/>
              <w:divBdr>
                <w:top w:val="none" w:sz="0" w:space="0" w:color="auto"/>
                <w:left w:val="none" w:sz="0" w:space="0" w:color="auto"/>
                <w:bottom w:val="none" w:sz="0" w:space="0" w:color="auto"/>
                <w:right w:val="none" w:sz="0" w:space="0" w:color="auto"/>
              </w:divBdr>
            </w:div>
            <w:div w:id="1887643805">
              <w:marLeft w:val="0"/>
              <w:marRight w:val="0"/>
              <w:marTop w:val="0"/>
              <w:marBottom w:val="0"/>
              <w:divBdr>
                <w:top w:val="none" w:sz="0" w:space="0" w:color="auto"/>
                <w:left w:val="none" w:sz="0" w:space="0" w:color="auto"/>
                <w:bottom w:val="none" w:sz="0" w:space="0" w:color="auto"/>
                <w:right w:val="none" w:sz="0" w:space="0" w:color="auto"/>
              </w:divBdr>
            </w:div>
            <w:div w:id="757946739">
              <w:marLeft w:val="0"/>
              <w:marRight w:val="0"/>
              <w:marTop w:val="0"/>
              <w:marBottom w:val="0"/>
              <w:divBdr>
                <w:top w:val="none" w:sz="0" w:space="0" w:color="auto"/>
                <w:left w:val="none" w:sz="0" w:space="0" w:color="auto"/>
                <w:bottom w:val="none" w:sz="0" w:space="0" w:color="auto"/>
                <w:right w:val="none" w:sz="0" w:space="0" w:color="auto"/>
              </w:divBdr>
            </w:div>
            <w:div w:id="634681026">
              <w:marLeft w:val="0"/>
              <w:marRight w:val="0"/>
              <w:marTop w:val="0"/>
              <w:marBottom w:val="0"/>
              <w:divBdr>
                <w:top w:val="none" w:sz="0" w:space="0" w:color="auto"/>
                <w:left w:val="none" w:sz="0" w:space="0" w:color="auto"/>
                <w:bottom w:val="none" w:sz="0" w:space="0" w:color="auto"/>
                <w:right w:val="none" w:sz="0" w:space="0" w:color="auto"/>
              </w:divBdr>
            </w:div>
            <w:div w:id="222915604">
              <w:marLeft w:val="0"/>
              <w:marRight w:val="0"/>
              <w:marTop w:val="0"/>
              <w:marBottom w:val="0"/>
              <w:divBdr>
                <w:top w:val="none" w:sz="0" w:space="0" w:color="auto"/>
                <w:left w:val="none" w:sz="0" w:space="0" w:color="auto"/>
                <w:bottom w:val="none" w:sz="0" w:space="0" w:color="auto"/>
                <w:right w:val="none" w:sz="0" w:space="0" w:color="auto"/>
              </w:divBdr>
            </w:div>
            <w:div w:id="1375888686">
              <w:marLeft w:val="0"/>
              <w:marRight w:val="0"/>
              <w:marTop w:val="0"/>
              <w:marBottom w:val="0"/>
              <w:divBdr>
                <w:top w:val="none" w:sz="0" w:space="0" w:color="auto"/>
                <w:left w:val="none" w:sz="0" w:space="0" w:color="auto"/>
                <w:bottom w:val="none" w:sz="0" w:space="0" w:color="auto"/>
                <w:right w:val="none" w:sz="0" w:space="0" w:color="auto"/>
              </w:divBdr>
            </w:div>
            <w:div w:id="784622408">
              <w:marLeft w:val="0"/>
              <w:marRight w:val="0"/>
              <w:marTop w:val="0"/>
              <w:marBottom w:val="0"/>
              <w:divBdr>
                <w:top w:val="none" w:sz="0" w:space="0" w:color="auto"/>
                <w:left w:val="none" w:sz="0" w:space="0" w:color="auto"/>
                <w:bottom w:val="none" w:sz="0" w:space="0" w:color="auto"/>
                <w:right w:val="none" w:sz="0" w:space="0" w:color="auto"/>
              </w:divBdr>
            </w:div>
            <w:div w:id="1499148889">
              <w:marLeft w:val="0"/>
              <w:marRight w:val="0"/>
              <w:marTop w:val="0"/>
              <w:marBottom w:val="0"/>
              <w:divBdr>
                <w:top w:val="none" w:sz="0" w:space="0" w:color="auto"/>
                <w:left w:val="none" w:sz="0" w:space="0" w:color="auto"/>
                <w:bottom w:val="none" w:sz="0" w:space="0" w:color="auto"/>
                <w:right w:val="none" w:sz="0" w:space="0" w:color="auto"/>
              </w:divBdr>
            </w:div>
            <w:div w:id="175651858">
              <w:marLeft w:val="0"/>
              <w:marRight w:val="0"/>
              <w:marTop w:val="0"/>
              <w:marBottom w:val="0"/>
              <w:divBdr>
                <w:top w:val="none" w:sz="0" w:space="0" w:color="auto"/>
                <w:left w:val="none" w:sz="0" w:space="0" w:color="auto"/>
                <w:bottom w:val="none" w:sz="0" w:space="0" w:color="auto"/>
                <w:right w:val="none" w:sz="0" w:space="0" w:color="auto"/>
              </w:divBdr>
            </w:div>
            <w:div w:id="521630617">
              <w:marLeft w:val="0"/>
              <w:marRight w:val="0"/>
              <w:marTop w:val="0"/>
              <w:marBottom w:val="0"/>
              <w:divBdr>
                <w:top w:val="none" w:sz="0" w:space="0" w:color="auto"/>
                <w:left w:val="none" w:sz="0" w:space="0" w:color="auto"/>
                <w:bottom w:val="none" w:sz="0" w:space="0" w:color="auto"/>
                <w:right w:val="none" w:sz="0" w:space="0" w:color="auto"/>
              </w:divBdr>
            </w:div>
            <w:div w:id="1788498896">
              <w:marLeft w:val="0"/>
              <w:marRight w:val="0"/>
              <w:marTop w:val="0"/>
              <w:marBottom w:val="0"/>
              <w:divBdr>
                <w:top w:val="none" w:sz="0" w:space="0" w:color="auto"/>
                <w:left w:val="none" w:sz="0" w:space="0" w:color="auto"/>
                <w:bottom w:val="none" w:sz="0" w:space="0" w:color="auto"/>
                <w:right w:val="none" w:sz="0" w:space="0" w:color="auto"/>
              </w:divBdr>
            </w:div>
            <w:div w:id="2096589093">
              <w:marLeft w:val="0"/>
              <w:marRight w:val="0"/>
              <w:marTop w:val="0"/>
              <w:marBottom w:val="0"/>
              <w:divBdr>
                <w:top w:val="none" w:sz="0" w:space="0" w:color="auto"/>
                <w:left w:val="none" w:sz="0" w:space="0" w:color="auto"/>
                <w:bottom w:val="none" w:sz="0" w:space="0" w:color="auto"/>
                <w:right w:val="none" w:sz="0" w:space="0" w:color="auto"/>
              </w:divBdr>
            </w:div>
            <w:div w:id="1762331933">
              <w:marLeft w:val="0"/>
              <w:marRight w:val="0"/>
              <w:marTop w:val="0"/>
              <w:marBottom w:val="0"/>
              <w:divBdr>
                <w:top w:val="none" w:sz="0" w:space="0" w:color="auto"/>
                <w:left w:val="none" w:sz="0" w:space="0" w:color="auto"/>
                <w:bottom w:val="none" w:sz="0" w:space="0" w:color="auto"/>
                <w:right w:val="none" w:sz="0" w:space="0" w:color="auto"/>
              </w:divBdr>
            </w:div>
            <w:div w:id="394545114">
              <w:marLeft w:val="0"/>
              <w:marRight w:val="0"/>
              <w:marTop w:val="0"/>
              <w:marBottom w:val="0"/>
              <w:divBdr>
                <w:top w:val="none" w:sz="0" w:space="0" w:color="auto"/>
                <w:left w:val="none" w:sz="0" w:space="0" w:color="auto"/>
                <w:bottom w:val="none" w:sz="0" w:space="0" w:color="auto"/>
                <w:right w:val="none" w:sz="0" w:space="0" w:color="auto"/>
              </w:divBdr>
            </w:div>
            <w:div w:id="88897433">
              <w:marLeft w:val="0"/>
              <w:marRight w:val="0"/>
              <w:marTop w:val="0"/>
              <w:marBottom w:val="0"/>
              <w:divBdr>
                <w:top w:val="none" w:sz="0" w:space="0" w:color="auto"/>
                <w:left w:val="none" w:sz="0" w:space="0" w:color="auto"/>
                <w:bottom w:val="none" w:sz="0" w:space="0" w:color="auto"/>
                <w:right w:val="none" w:sz="0" w:space="0" w:color="auto"/>
              </w:divBdr>
            </w:div>
            <w:div w:id="1704596752">
              <w:marLeft w:val="0"/>
              <w:marRight w:val="0"/>
              <w:marTop w:val="0"/>
              <w:marBottom w:val="0"/>
              <w:divBdr>
                <w:top w:val="none" w:sz="0" w:space="0" w:color="auto"/>
                <w:left w:val="none" w:sz="0" w:space="0" w:color="auto"/>
                <w:bottom w:val="none" w:sz="0" w:space="0" w:color="auto"/>
                <w:right w:val="none" w:sz="0" w:space="0" w:color="auto"/>
              </w:divBdr>
            </w:div>
            <w:div w:id="549072506">
              <w:marLeft w:val="0"/>
              <w:marRight w:val="0"/>
              <w:marTop w:val="0"/>
              <w:marBottom w:val="0"/>
              <w:divBdr>
                <w:top w:val="none" w:sz="0" w:space="0" w:color="auto"/>
                <w:left w:val="none" w:sz="0" w:space="0" w:color="auto"/>
                <w:bottom w:val="none" w:sz="0" w:space="0" w:color="auto"/>
                <w:right w:val="none" w:sz="0" w:space="0" w:color="auto"/>
              </w:divBdr>
            </w:div>
            <w:div w:id="495919844">
              <w:marLeft w:val="0"/>
              <w:marRight w:val="0"/>
              <w:marTop w:val="0"/>
              <w:marBottom w:val="0"/>
              <w:divBdr>
                <w:top w:val="none" w:sz="0" w:space="0" w:color="auto"/>
                <w:left w:val="none" w:sz="0" w:space="0" w:color="auto"/>
                <w:bottom w:val="none" w:sz="0" w:space="0" w:color="auto"/>
                <w:right w:val="none" w:sz="0" w:space="0" w:color="auto"/>
              </w:divBdr>
            </w:div>
            <w:div w:id="187986421">
              <w:marLeft w:val="0"/>
              <w:marRight w:val="0"/>
              <w:marTop w:val="0"/>
              <w:marBottom w:val="0"/>
              <w:divBdr>
                <w:top w:val="none" w:sz="0" w:space="0" w:color="auto"/>
                <w:left w:val="none" w:sz="0" w:space="0" w:color="auto"/>
                <w:bottom w:val="none" w:sz="0" w:space="0" w:color="auto"/>
                <w:right w:val="none" w:sz="0" w:space="0" w:color="auto"/>
              </w:divBdr>
            </w:div>
            <w:div w:id="1816994859">
              <w:marLeft w:val="0"/>
              <w:marRight w:val="0"/>
              <w:marTop w:val="0"/>
              <w:marBottom w:val="0"/>
              <w:divBdr>
                <w:top w:val="none" w:sz="0" w:space="0" w:color="auto"/>
                <w:left w:val="none" w:sz="0" w:space="0" w:color="auto"/>
                <w:bottom w:val="none" w:sz="0" w:space="0" w:color="auto"/>
                <w:right w:val="none" w:sz="0" w:space="0" w:color="auto"/>
              </w:divBdr>
            </w:div>
            <w:div w:id="623313425">
              <w:marLeft w:val="0"/>
              <w:marRight w:val="0"/>
              <w:marTop w:val="0"/>
              <w:marBottom w:val="0"/>
              <w:divBdr>
                <w:top w:val="none" w:sz="0" w:space="0" w:color="auto"/>
                <w:left w:val="none" w:sz="0" w:space="0" w:color="auto"/>
                <w:bottom w:val="none" w:sz="0" w:space="0" w:color="auto"/>
                <w:right w:val="none" w:sz="0" w:space="0" w:color="auto"/>
              </w:divBdr>
            </w:div>
            <w:div w:id="1343774155">
              <w:marLeft w:val="0"/>
              <w:marRight w:val="0"/>
              <w:marTop w:val="0"/>
              <w:marBottom w:val="0"/>
              <w:divBdr>
                <w:top w:val="none" w:sz="0" w:space="0" w:color="auto"/>
                <w:left w:val="none" w:sz="0" w:space="0" w:color="auto"/>
                <w:bottom w:val="none" w:sz="0" w:space="0" w:color="auto"/>
                <w:right w:val="none" w:sz="0" w:space="0" w:color="auto"/>
              </w:divBdr>
            </w:div>
            <w:div w:id="1600983577">
              <w:marLeft w:val="0"/>
              <w:marRight w:val="0"/>
              <w:marTop w:val="0"/>
              <w:marBottom w:val="0"/>
              <w:divBdr>
                <w:top w:val="none" w:sz="0" w:space="0" w:color="auto"/>
                <w:left w:val="none" w:sz="0" w:space="0" w:color="auto"/>
                <w:bottom w:val="none" w:sz="0" w:space="0" w:color="auto"/>
                <w:right w:val="none" w:sz="0" w:space="0" w:color="auto"/>
              </w:divBdr>
            </w:div>
            <w:div w:id="1461534984">
              <w:marLeft w:val="0"/>
              <w:marRight w:val="0"/>
              <w:marTop w:val="0"/>
              <w:marBottom w:val="0"/>
              <w:divBdr>
                <w:top w:val="none" w:sz="0" w:space="0" w:color="auto"/>
                <w:left w:val="none" w:sz="0" w:space="0" w:color="auto"/>
                <w:bottom w:val="none" w:sz="0" w:space="0" w:color="auto"/>
                <w:right w:val="none" w:sz="0" w:space="0" w:color="auto"/>
              </w:divBdr>
            </w:div>
            <w:div w:id="1769079457">
              <w:marLeft w:val="0"/>
              <w:marRight w:val="0"/>
              <w:marTop w:val="0"/>
              <w:marBottom w:val="0"/>
              <w:divBdr>
                <w:top w:val="none" w:sz="0" w:space="0" w:color="auto"/>
                <w:left w:val="none" w:sz="0" w:space="0" w:color="auto"/>
                <w:bottom w:val="none" w:sz="0" w:space="0" w:color="auto"/>
                <w:right w:val="none" w:sz="0" w:space="0" w:color="auto"/>
              </w:divBdr>
            </w:div>
            <w:div w:id="1435319720">
              <w:marLeft w:val="0"/>
              <w:marRight w:val="0"/>
              <w:marTop w:val="0"/>
              <w:marBottom w:val="0"/>
              <w:divBdr>
                <w:top w:val="none" w:sz="0" w:space="0" w:color="auto"/>
                <w:left w:val="none" w:sz="0" w:space="0" w:color="auto"/>
                <w:bottom w:val="none" w:sz="0" w:space="0" w:color="auto"/>
                <w:right w:val="none" w:sz="0" w:space="0" w:color="auto"/>
              </w:divBdr>
            </w:div>
            <w:div w:id="1708333323">
              <w:marLeft w:val="0"/>
              <w:marRight w:val="0"/>
              <w:marTop w:val="0"/>
              <w:marBottom w:val="0"/>
              <w:divBdr>
                <w:top w:val="none" w:sz="0" w:space="0" w:color="auto"/>
                <w:left w:val="none" w:sz="0" w:space="0" w:color="auto"/>
                <w:bottom w:val="none" w:sz="0" w:space="0" w:color="auto"/>
                <w:right w:val="none" w:sz="0" w:space="0" w:color="auto"/>
              </w:divBdr>
            </w:div>
            <w:div w:id="1183936980">
              <w:marLeft w:val="0"/>
              <w:marRight w:val="0"/>
              <w:marTop w:val="0"/>
              <w:marBottom w:val="0"/>
              <w:divBdr>
                <w:top w:val="none" w:sz="0" w:space="0" w:color="auto"/>
                <w:left w:val="none" w:sz="0" w:space="0" w:color="auto"/>
                <w:bottom w:val="none" w:sz="0" w:space="0" w:color="auto"/>
                <w:right w:val="none" w:sz="0" w:space="0" w:color="auto"/>
              </w:divBdr>
            </w:div>
            <w:div w:id="1931543729">
              <w:marLeft w:val="0"/>
              <w:marRight w:val="0"/>
              <w:marTop w:val="0"/>
              <w:marBottom w:val="0"/>
              <w:divBdr>
                <w:top w:val="none" w:sz="0" w:space="0" w:color="auto"/>
                <w:left w:val="none" w:sz="0" w:space="0" w:color="auto"/>
                <w:bottom w:val="none" w:sz="0" w:space="0" w:color="auto"/>
                <w:right w:val="none" w:sz="0" w:space="0" w:color="auto"/>
              </w:divBdr>
            </w:div>
            <w:div w:id="312872328">
              <w:marLeft w:val="0"/>
              <w:marRight w:val="0"/>
              <w:marTop w:val="0"/>
              <w:marBottom w:val="0"/>
              <w:divBdr>
                <w:top w:val="none" w:sz="0" w:space="0" w:color="auto"/>
                <w:left w:val="none" w:sz="0" w:space="0" w:color="auto"/>
                <w:bottom w:val="none" w:sz="0" w:space="0" w:color="auto"/>
                <w:right w:val="none" w:sz="0" w:space="0" w:color="auto"/>
              </w:divBdr>
            </w:div>
            <w:div w:id="822046454">
              <w:marLeft w:val="0"/>
              <w:marRight w:val="0"/>
              <w:marTop w:val="0"/>
              <w:marBottom w:val="0"/>
              <w:divBdr>
                <w:top w:val="none" w:sz="0" w:space="0" w:color="auto"/>
                <w:left w:val="none" w:sz="0" w:space="0" w:color="auto"/>
                <w:bottom w:val="none" w:sz="0" w:space="0" w:color="auto"/>
                <w:right w:val="none" w:sz="0" w:space="0" w:color="auto"/>
              </w:divBdr>
            </w:div>
            <w:div w:id="131412084">
              <w:marLeft w:val="0"/>
              <w:marRight w:val="0"/>
              <w:marTop w:val="0"/>
              <w:marBottom w:val="0"/>
              <w:divBdr>
                <w:top w:val="none" w:sz="0" w:space="0" w:color="auto"/>
                <w:left w:val="none" w:sz="0" w:space="0" w:color="auto"/>
                <w:bottom w:val="none" w:sz="0" w:space="0" w:color="auto"/>
                <w:right w:val="none" w:sz="0" w:space="0" w:color="auto"/>
              </w:divBdr>
            </w:div>
            <w:div w:id="1601378358">
              <w:marLeft w:val="0"/>
              <w:marRight w:val="0"/>
              <w:marTop w:val="0"/>
              <w:marBottom w:val="0"/>
              <w:divBdr>
                <w:top w:val="none" w:sz="0" w:space="0" w:color="auto"/>
                <w:left w:val="none" w:sz="0" w:space="0" w:color="auto"/>
                <w:bottom w:val="none" w:sz="0" w:space="0" w:color="auto"/>
                <w:right w:val="none" w:sz="0" w:space="0" w:color="auto"/>
              </w:divBdr>
            </w:div>
            <w:div w:id="1617559858">
              <w:marLeft w:val="0"/>
              <w:marRight w:val="0"/>
              <w:marTop w:val="0"/>
              <w:marBottom w:val="0"/>
              <w:divBdr>
                <w:top w:val="none" w:sz="0" w:space="0" w:color="auto"/>
                <w:left w:val="none" w:sz="0" w:space="0" w:color="auto"/>
                <w:bottom w:val="none" w:sz="0" w:space="0" w:color="auto"/>
                <w:right w:val="none" w:sz="0" w:space="0" w:color="auto"/>
              </w:divBdr>
            </w:div>
            <w:div w:id="1579288343">
              <w:marLeft w:val="0"/>
              <w:marRight w:val="0"/>
              <w:marTop w:val="0"/>
              <w:marBottom w:val="0"/>
              <w:divBdr>
                <w:top w:val="none" w:sz="0" w:space="0" w:color="auto"/>
                <w:left w:val="none" w:sz="0" w:space="0" w:color="auto"/>
                <w:bottom w:val="none" w:sz="0" w:space="0" w:color="auto"/>
                <w:right w:val="none" w:sz="0" w:space="0" w:color="auto"/>
              </w:divBdr>
            </w:div>
            <w:div w:id="212232305">
              <w:marLeft w:val="0"/>
              <w:marRight w:val="0"/>
              <w:marTop w:val="0"/>
              <w:marBottom w:val="0"/>
              <w:divBdr>
                <w:top w:val="none" w:sz="0" w:space="0" w:color="auto"/>
                <w:left w:val="none" w:sz="0" w:space="0" w:color="auto"/>
                <w:bottom w:val="none" w:sz="0" w:space="0" w:color="auto"/>
                <w:right w:val="none" w:sz="0" w:space="0" w:color="auto"/>
              </w:divBdr>
            </w:div>
            <w:div w:id="1435326936">
              <w:marLeft w:val="0"/>
              <w:marRight w:val="0"/>
              <w:marTop w:val="0"/>
              <w:marBottom w:val="0"/>
              <w:divBdr>
                <w:top w:val="none" w:sz="0" w:space="0" w:color="auto"/>
                <w:left w:val="none" w:sz="0" w:space="0" w:color="auto"/>
                <w:bottom w:val="none" w:sz="0" w:space="0" w:color="auto"/>
                <w:right w:val="none" w:sz="0" w:space="0" w:color="auto"/>
              </w:divBdr>
            </w:div>
            <w:div w:id="1692998347">
              <w:marLeft w:val="0"/>
              <w:marRight w:val="0"/>
              <w:marTop w:val="0"/>
              <w:marBottom w:val="0"/>
              <w:divBdr>
                <w:top w:val="none" w:sz="0" w:space="0" w:color="auto"/>
                <w:left w:val="none" w:sz="0" w:space="0" w:color="auto"/>
                <w:bottom w:val="none" w:sz="0" w:space="0" w:color="auto"/>
                <w:right w:val="none" w:sz="0" w:space="0" w:color="auto"/>
              </w:divBdr>
            </w:div>
            <w:div w:id="1884323355">
              <w:marLeft w:val="0"/>
              <w:marRight w:val="0"/>
              <w:marTop w:val="0"/>
              <w:marBottom w:val="0"/>
              <w:divBdr>
                <w:top w:val="none" w:sz="0" w:space="0" w:color="auto"/>
                <w:left w:val="none" w:sz="0" w:space="0" w:color="auto"/>
                <w:bottom w:val="none" w:sz="0" w:space="0" w:color="auto"/>
                <w:right w:val="none" w:sz="0" w:space="0" w:color="auto"/>
              </w:divBdr>
            </w:div>
            <w:div w:id="2016492440">
              <w:marLeft w:val="0"/>
              <w:marRight w:val="0"/>
              <w:marTop w:val="0"/>
              <w:marBottom w:val="0"/>
              <w:divBdr>
                <w:top w:val="none" w:sz="0" w:space="0" w:color="auto"/>
                <w:left w:val="none" w:sz="0" w:space="0" w:color="auto"/>
                <w:bottom w:val="none" w:sz="0" w:space="0" w:color="auto"/>
                <w:right w:val="none" w:sz="0" w:space="0" w:color="auto"/>
              </w:divBdr>
            </w:div>
            <w:div w:id="1561482354">
              <w:marLeft w:val="0"/>
              <w:marRight w:val="0"/>
              <w:marTop w:val="0"/>
              <w:marBottom w:val="0"/>
              <w:divBdr>
                <w:top w:val="none" w:sz="0" w:space="0" w:color="auto"/>
                <w:left w:val="none" w:sz="0" w:space="0" w:color="auto"/>
                <w:bottom w:val="none" w:sz="0" w:space="0" w:color="auto"/>
                <w:right w:val="none" w:sz="0" w:space="0" w:color="auto"/>
              </w:divBdr>
            </w:div>
            <w:div w:id="1265070723">
              <w:marLeft w:val="0"/>
              <w:marRight w:val="0"/>
              <w:marTop w:val="0"/>
              <w:marBottom w:val="0"/>
              <w:divBdr>
                <w:top w:val="none" w:sz="0" w:space="0" w:color="auto"/>
                <w:left w:val="none" w:sz="0" w:space="0" w:color="auto"/>
                <w:bottom w:val="none" w:sz="0" w:space="0" w:color="auto"/>
                <w:right w:val="none" w:sz="0" w:space="0" w:color="auto"/>
              </w:divBdr>
            </w:div>
            <w:div w:id="951864093">
              <w:marLeft w:val="0"/>
              <w:marRight w:val="0"/>
              <w:marTop w:val="0"/>
              <w:marBottom w:val="0"/>
              <w:divBdr>
                <w:top w:val="none" w:sz="0" w:space="0" w:color="auto"/>
                <w:left w:val="none" w:sz="0" w:space="0" w:color="auto"/>
                <w:bottom w:val="none" w:sz="0" w:space="0" w:color="auto"/>
                <w:right w:val="none" w:sz="0" w:space="0" w:color="auto"/>
              </w:divBdr>
            </w:div>
            <w:div w:id="1063483856">
              <w:marLeft w:val="0"/>
              <w:marRight w:val="0"/>
              <w:marTop w:val="0"/>
              <w:marBottom w:val="0"/>
              <w:divBdr>
                <w:top w:val="none" w:sz="0" w:space="0" w:color="auto"/>
                <w:left w:val="none" w:sz="0" w:space="0" w:color="auto"/>
                <w:bottom w:val="none" w:sz="0" w:space="0" w:color="auto"/>
                <w:right w:val="none" w:sz="0" w:space="0" w:color="auto"/>
              </w:divBdr>
            </w:div>
            <w:div w:id="1290162018">
              <w:marLeft w:val="0"/>
              <w:marRight w:val="0"/>
              <w:marTop w:val="0"/>
              <w:marBottom w:val="0"/>
              <w:divBdr>
                <w:top w:val="none" w:sz="0" w:space="0" w:color="auto"/>
                <w:left w:val="none" w:sz="0" w:space="0" w:color="auto"/>
                <w:bottom w:val="none" w:sz="0" w:space="0" w:color="auto"/>
                <w:right w:val="none" w:sz="0" w:space="0" w:color="auto"/>
              </w:divBdr>
            </w:div>
            <w:div w:id="2097703261">
              <w:marLeft w:val="0"/>
              <w:marRight w:val="0"/>
              <w:marTop w:val="0"/>
              <w:marBottom w:val="0"/>
              <w:divBdr>
                <w:top w:val="none" w:sz="0" w:space="0" w:color="auto"/>
                <w:left w:val="none" w:sz="0" w:space="0" w:color="auto"/>
                <w:bottom w:val="none" w:sz="0" w:space="0" w:color="auto"/>
                <w:right w:val="none" w:sz="0" w:space="0" w:color="auto"/>
              </w:divBdr>
            </w:div>
            <w:div w:id="740294873">
              <w:marLeft w:val="0"/>
              <w:marRight w:val="0"/>
              <w:marTop w:val="0"/>
              <w:marBottom w:val="0"/>
              <w:divBdr>
                <w:top w:val="none" w:sz="0" w:space="0" w:color="auto"/>
                <w:left w:val="none" w:sz="0" w:space="0" w:color="auto"/>
                <w:bottom w:val="none" w:sz="0" w:space="0" w:color="auto"/>
                <w:right w:val="none" w:sz="0" w:space="0" w:color="auto"/>
              </w:divBdr>
            </w:div>
            <w:div w:id="342441559">
              <w:marLeft w:val="0"/>
              <w:marRight w:val="0"/>
              <w:marTop w:val="0"/>
              <w:marBottom w:val="0"/>
              <w:divBdr>
                <w:top w:val="none" w:sz="0" w:space="0" w:color="auto"/>
                <w:left w:val="none" w:sz="0" w:space="0" w:color="auto"/>
                <w:bottom w:val="none" w:sz="0" w:space="0" w:color="auto"/>
                <w:right w:val="none" w:sz="0" w:space="0" w:color="auto"/>
              </w:divBdr>
            </w:div>
            <w:div w:id="574046646">
              <w:marLeft w:val="0"/>
              <w:marRight w:val="0"/>
              <w:marTop w:val="0"/>
              <w:marBottom w:val="0"/>
              <w:divBdr>
                <w:top w:val="none" w:sz="0" w:space="0" w:color="auto"/>
                <w:left w:val="none" w:sz="0" w:space="0" w:color="auto"/>
                <w:bottom w:val="none" w:sz="0" w:space="0" w:color="auto"/>
                <w:right w:val="none" w:sz="0" w:space="0" w:color="auto"/>
              </w:divBdr>
            </w:div>
            <w:div w:id="220799023">
              <w:marLeft w:val="0"/>
              <w:marRight w:val="0"/>
              <w:marTop w:val="0"/>
              <w:marBottom w:val="0"/>
              <w:divBdr>
                <w:top w:val="none" w:sz="0" w:space="0" w:color="auto"/>
                <w:left w:val="none" w:sz="0" w:space="0" w:color="auto"/>
                <w:bottom w:val="none" w:sz="0" w:space="0" w:color="auto"/>
                <w:right w:val="none" w:sz="0" w:space="0" w:color="auto"/>
              </w:divBdr>
            </w:div>
            <w:div w:id="1161968714">
              <w:marLeft w:val="0"/>
              <w:marRight w:val="0"/>
              <w:marTop w:val="0"/>
              <w:marBottom w:val="0"/>
              <w:divBdr>
                <w:top w:val="none" w:sz="0" w:space="0" w:color="auto"/>
                <w:left w:val="none" w:sz="0" w:space="0" w:color="auto"/>
                <w:bottom w:val="none" w:sz="0" w:space="0" w:color="auto"/>
                <w:right w:val="none" w:sz="0" w:space="0" w:color="auto"/>
              </w:divBdr>
            </w:div>
            <w:div w:id="2140100752">
              <w:marLeft w:val="0"/>
              <w:marRight w:val="0"/>
              <w:marTop w:val="0"/>
              <w:marBottom w:val="0"/>
              <w:divBdr>
                <w:top w:val="none" w:sz="0" w:space="0" w:color="auto"/>
                <w:left w:val="none" w:sz="0" w:space="0" w:color="auto"/>
                <w:bottom w:val="none" w:sz="0" w:space="0" w:color="auto"/>
                <w:right w:val="none" w:sz="0" w:space="0" w:color="auto"/>
              </w:divBdr>
            </w:div>
            <w:div w:id="1042558657">
              <w:marLeft w:val="0"/>
              <w:marRight w:val="0"/>
              <w:marTop w:val="0"/>
              <w:marBottom w:val="0"/>
              <w:divBdr>
                <w:top w:val="none" w:sz="0" w:space="0" w:color="auto"/>
                <w:left w:val="none" w:sz="0" w:space="0" w:color="auto"/>
                <w:bottom w:val="none" w:sz="0" w:space="0" w:color="auto"/>
                <w:right w:val="none" w:sz="0" w:space="0" w:color="auto"/>
              </w:divBdr>
            </w:div>
            <w:div w:id="1030229658">
              <w:marLeft w:val="0"/>
              <w:marRight w:val="0"/>
              <w:marTop w:val="0"/>
              <w:marBottom w:val="0"/>
              <w:divBdr>
                <w:top w:val="none" w:sz="0" w:space="0" w:color="auto"/>
                <w:left w:val="none" w:sz="0" w:space="0" w:color="auto"/>
                <w:bottom w:val="none" w:sz="0" w:space="0" w:color="auto"/>
                <w:right w:val="none" w:sz="0" w:space="0" w:color="auto"/>
              </w:divBdr>
            </w:div>
            <w:div w:id="821002023">
              <w:marLeft w:val="0"/>
              <w:marRight w:val="0"/>
              <w:marTop w:val="0"/>
              <w:marBottom w:val="0"/>
              <w:divBdr>
                <w:top w:val="none" w:sz="0" w:space="0" w:color="auto"/>
                <w:left w:val="none" w:sz="0" w:space="0" w:color="auto"/>
                <w:bottom w:val="none" w:sz="0" w:space="0" w:color="auto"/>
                <w:right w:val="none" w:sz="0" w:space="0" w:color="auto"/>
              </w:divBdr>
            </w:div>
            <w:div w:id="847477214">
              <w:marLeft w:val="0"/>
              <w:marRight w:val="0"/>
              <w:marTop w:val="0"/>
              <w:marBottom w:val="0"/>
              <w:divBdr>
                <w:top w:val="none" w:sz="0" w:space="0" w:color="auto"/>
                <w:left w:val="none" w:sz="0" w:space="0" w:color="auto"/>
                <w:bottom w:val="none" w:sz="0" w:space="0" w:color="auto"/>
                <w:right w:val="none" w:sz="0" w:space="0" w:color="auto"/>
              </w:divBdr>
            </w:div>
            <w:div w:id="1494373662">
              <w:marLeft w:val="0"/>
              <w:marRight w:val="0"/>
              <w:marTop w:val="0"/>
              <w:marBottom w:val="0"/>
              <w:divBdr>
                <w:top w:val="none" w:sz="0" w:space="0" w:color="auto"/>
                <w:left w:val="none" w:sz="0" w:space="0" w:color="auto"/>
                <w:bottom w:val="none" w:sz="0" w:space="0" w:color="auto"/>
                <w:right w:val="none" w:sz="0" w:space="0" w:color="auto"/>
              </w:divBdr>
            </w:div>
            <w:div w:id="1950620777">
              <w:marLeft w:val="0"/>
              <w:marRight w:val="0"/>
              <w:marTop w:val="0"/>
              <w:marBottom w:val="0"/>
              <w:divBdr>
                <w:top w:val="none" w:sz="0" w:space="0" w:color="auto"/>
                <w:left w:val="none" w:sz="0" w:space="0" w:color="auto"/>
                <w:bottom w:val="none" w:sz="0" w:space="0" w:color="auto"/>
                <w:right w:val="none" w:sz="0" w:space="0" w:color="auto"/>
              </w:divBdr>
            </w:div>
            <w:div w:id="1819229889">
              <w:marLeft w:val="0"/>
              <w:marRight w:val="0"/>
              <w:marTop w:val="0"/>
              <w:marBottom w:val="0"/>
              <w:divBdr>
                <w:top w:val="none" w:sz="0" w:space="0" w:color="auto"/>
                <w:left w:val="none" w:sz="0" w:space="0" w:color="auto"/>
                <w:bottom w:val="none" w:sz="0" w:space="0" w:color="auto"/>
                <w:right w:val="none" w:sz="0" w:space="0" w:color="auto"/>
              </w:divBdr>
            </w:div>
            <w:div w:id="295573347">
              <w:marLeft w:val="0"/>
              <w:marRight w:val="0"/>
              <w:marTop w:val="0"/>
              <w:marBottom w:val="0"/>
              <w:divBdr>
                <w:top w:val="none" w:sz="0" w:space="0" w:color="auto"/>
                <w:left w:val="none" w:sz="0" w:space="0" w:color="auto"/>
                <w:bottom w:val="none" w:sz="0" w:space="0" w:color="auto"/>
                <w:right w:val="none" w:sz="0" w:space="0" w:color="auto"/>
              </w:divBdr>
            </w:div>
            <w:div w:id="922255214">
              <w:marLeft w:val="0"/>
              <w:marRight w:val="0"/>
              <w:marTop w:val="0"/>
              <w:marBottom w:val="0"/>
              <w:divBdr>
                <w:top w:val="none" w:sz="0" w:space="0" w:color="auto"/>
                <w:left w:val="none" w:sz="0" w:space="0" w:color="auto"/>
                <w:bottom w:val="none" w:sz="0" w:space="0" w:color="auto"/>
                <w:right w:val="none" w:sz="0" w:space="0" w:color="auto"/>
              </w:divBdr>
            </w:div>
            <w:div w:id="1457866561">
              <w:marLeft w:val="0"/>
              <w:marRight w:val="0"/>
              <w:marTop w:val="0"/>
              <w:marBottom w:val="0"/>
              <w:divBdr>
                <w:top w:val="none" w:sz="0" w:space="0" w:color="auto"/>
                <w:left w:val="none" w:sz="0" w:space="0" w:color="auto"/>
                <w:bottom w:val="none" w:sz="0" w:space="0" w:color="auto"/>
                <w:right w:val="none" w:sz="0" w:space="0" w:color="auto"/>
              </w:divBdr>
            </w:div>
            <w:div w:id="468672763">
              <w:marLeft w:val="0"/>
              <w:marRight w:val="0"/>
              <w:marTop w:val="0"/>
              <w:marBottom w:val="0"/>
              <w:divBdr>
                <w:top w:val="none" w:sz="0" w:space="0" w:color="auto"/>
                <w:left w:val="none" w:sz="0" w:space="0" w:color="auto"/>
                <w:bottom w:val="none" w:sz="0" w:space="0" w:color="auto"/>
                <w:right w:val="none" w:sz="0" w:space="0" w:color="auto"/>
              </w:divBdr>
            </w:div>
            <w:div w:id="579142314">
              <w:marLeft w:val="0"/>
              <w:marRight w:val="0"/>
              <w:marTop w:val="0"/>
              <w:marBottom w:val="0"/>
              <w:divBdr>
                <w:top w:val="none" w:sz="0" w:space="0" w:color="auto"/>
                <w:left w:val="none" w:sz="0" w:space="0" w:color="auto"/>
                <w:bottom w:val="none" w:sz="0" w:space="0" w:color="auto"/>
                <w:right w:val="none" w:sz="0" w:space="0" w:color="auto"/>
              </w:divBdr>
            </w:div>
            <w:div w:id="700595437">
              <w:marLeft w:val="0"/>
              <w:marRight w:val="0"/>
              <w:marTop w:val="0"/>
              <w:marBottom w:val="0"/>
              <w:divBdr>
                <w:top w:val="none" w:sz="0" w:space="0" w:color="auto"/>
                <w:left w:val="none" w:sz="0" w:space="0" w:color="auto"/>
                <w:bottom w:val="none" w:sz="0" w:space="0" w:color="auto"/>
                <w:right w:val="none" w:sz="0" w:space="0" w:color="auto"/>
              </w:divBdr>
            </w:div>
            <w:div w:id="1730612085">
              <w:marLeft w:val="0"/>
              <w:marRight w:val="0"/>
              <w:marTop w:val="0"/>
              <w:marBottom w:val="0"/>
              <w:divBdr>
                <w:top w:val="none" w:sz="0" w:space="0" w:color="auto"/>
                <w:left w:val="none" w:sz="0" w:space="0" w:color="auto"/>
                <w:bottom w:val="none" w:sz="0" w:space="0" w:color="auto"/>
                <w:right w:val="none" w:sz="0" w:space="0" w:color="auto"/>
              </w:divBdr>
            </w:div>
            <w:div w:id="432240520">
              <w:marLeft w:val="0"/>
              <w:marRight w:val="0"/>
              <w:marTop w:val="0"/>
              <w:marBottom w:val="0"/>
              <w:divBdr>
                <w:top w:val="none" w:sz="0" w:space="0" w:color="auto"/>
                <w:left w:val="none" w:sz="0" w:space="0" w:color="auto"/>
                <w:bottom w:val="none" w:sz="0" w:space="0" w:color="auto"/>
                <w:right w:val="none" w:sz="0" w:space="0" w:color="auto"/>
              </w:divBdr>
            </w:div>
            <w:div w:id="1200431975">
              <w:marLeft w:val="0"/>
              <w:marRight w:val="0"/>
              <w:marTop w:val="0"/>
              <w:marBottom w:val="0"/>
              <w:divBdr>
                <w:top w:val="none" w:sz="0" w:space="0" w:color="auto"/>
                <w:left w:val="none" w:sz="0" w:space="0" w:color="auto"/>
                <w:bottom w:val="none" w:sz="0" w:space="0" w:color="auto"/>
                <w:right w:val="none" w:sz="0" w:space="0" w:color="auto"/>
              </w:divBdr>
            </w:div>
            <w:div w:id="1257247416">
              <w:marLeft w:val="0"/>
              <w:marRight w:val="0"/>
              <w:marTop w:val="0"/>
              <w:marBottom w:val="0"/>
              <w:divBdr>
                <w:top w:val="none" w:sz="0" w:space="0" w:color="auto"/>
                <w:left w:val="none" w:sz="0" w:space="0" w:color="auto"/>
                <w:bottom w:val="none" w:sz="0" w:space="0" w:color="auto"/>
                <w:right w:val="none" w:sz="0" w:space="0" w:color="auto"/>
              </w:divBdr>
            </w:div>
            <w:div w:id="650673209">
              <w:marLeft w:val="0"/>
              <w:marRight w:val="0"/>
              <w:marTop w:val="0"/>
              <w:marBottom w:val="0"/>
              <w:divBdr>
                <w:top w:val="none" w:sz="0" w:space="0" w:color="auto"/>
                <w:left w:val="none" w:sz="0" w:space="0" w:color="auto"/>
                <w:bottom w:val="none" w:sz="0" w:space="0" w:color="auto"/>
                <w:right w:val="none" w:sz="0" w:space="0" w:color="auto"/>
              </w:divBdr>
            </w:div>
            <w:div w:id="1401323142">
              <w:marLeft w:val="0"/>
              <w:marRight w:val="0"/>
              <w:marTop w:val="0"/>
              <w:marBottom w:val="0"/>
              <w:divBdr>
                <w:top w:val="none" w:sz="0" w:space="0" w:color="auto"/>
                <w:left w:val="none" w:sz="0" w:space="0" w:color="auto"/>
                <w:bottom w:val="none" w:sz="0" w:space="0" w:color="auto"/>
                <w:right w:val="none" w:sz="0" w:space="0" w:color="auto"/>
              </w:divBdr>
            </w:div>
            <w:div w:id="435563238">
              <w:marLeft w:val="0"/>
              <w:marRight w:val="0"/>
              <w:marTop w:val="0"/>
              <w:marBottom w:val="0"/>
              <w:divBdr>
                <w:top w:val="none" w:sz="0" w:space="0" w:color="auto"/>
                <w:left w:val="none" w:sz="0" w:space="0" w:color="auto"/>
                <w:bottom w:val="none" w:sz="0" w:space="0" w:color="auto"/>
                <w:right w:val="none" w:sz="0" w:space="0" w:color="auto"/>
              </w:divBdr>
            </w:div>
            <w:div w:id="1294286989">
              <w:marLeft w:val="0"/>
              <w:marRight w:val="0"/>
              <w:marTop w:val="0"/>
              <w:marBottom w:val="0"/>
              <w:divBdr>
                <w:top w:val="none" w:sz="0" w:space="0" w:color="auto"/>
                <w:left w:val="none" w:sz="0" w:space="0" w:color="auto"/>
                <w:bottom w:val="none" w:sz="0" w:space="0" w:color="auto"/>
                <w:right w:val="none" w:sz="0" w:space="0" w:color="auto"/>
              </w:divBdr>
            </w:div>
            <w:div w:id="195894483">
              <w:marLeft w:val="0"/>
              <w:marRight w:val="0"/>
              <w:marTop w:val="0"/>
              <w:marBottom w:val="0"/>
              <w:divBdr>
                <w:top w:val="none" w:sz="0" w:space="0" w:color="auto"/>
                <w:left w:val="none" w:sz="0" w:space="0" w:color="auto"/>
                <w:bottom w:val="none" w:sz="0" w:space="0" w:color="auto"/>
                <w:right w:val="none" w:sz="0" w:space="0" w:color="auto"/>
              </w:divBdr>
            </w:div>
            <w:div w:id="1321348865">
              <w:marLeft w:val="0"/>
              <w:marRight w:val="0"/>
              <w:marTop w:val="0"/>
              <w:marBottom w:val="0"/>
              <w:divBdr>
                <w:top w:val="none" w:sz="0" w:space="0" w:color="auto"/>
                <w:left w:val="none" w:sz="0" w:space="0" w:color="auto"/>
                <w:bottom w:val="none" w:sz="0" w:space="0" w:color="auto"/>
                <w:right w:val="none" w:sz="0" w:space="0" w:color="auto"/>
              </w:divBdr>
            </w:div>
            <w:div w:id="1595282050">
              <w:marLeft w:val="0"/>
              <w:marRight w:val="0"/>
              <w:marTop w:val="0"/>
              <w:marBottom w:val="0"/>
              <w:divBdr>
                <w:top w:val="none" w:sz="0" w:space="0" w:color="auto"/>
                <w:left w:val="none" w:sz="0" w:space="0" w:color="auto"/>
                <w:bottom w:val="none" w:sz="0" w:space="0" w:color="auto"/>
                <w:right w:val="none" w:sz="0" w:space="0" w:color="auto"/>
              </w:divBdr>
            </w:div>
            <w:div w:id="57673524">
              <w:marLeft w:val="0"/>
              <w:marRight w:val="0"/>
              <w:marTop w:val="0"/>
              <w:marBottom w:val="0"/>
              <w:divBdr>
                <w:top w:val="none" w:sz="0" w:space="0" w:color="auto"/>
                <w:left w:val="none" w:sz="0" w:space="0" w:color="auto"/>
                <w:bottom w:val="none" w:sz="0" w:space="0" w:color="auto"/>
                <w:right w:val="none" w:sz="0" w:space="0" w:color="auto"/>
              </w:divBdr>
            </w:div>
            <w:div w:id="1702049527">
              <w:marLeft w:val="0"/>
              <w:marRight w:val="0"/>
              <w:marTop w:val="0"/>
              <w:marBottom w:val="0"/>
              <w:divBdr>
                <w:top w:val="none" w:sz="0" w:space="0" w:color="auto"/>
                <w:left w:val="none" w:sz="0" w:space="0" w:color="auto"/>
                <w:bottom w:val="none" w:sz="0" w:space="0" w:color="auto"/>
                <w:right w:val="none" w:sz="0" w:space="0" w:color="auto"/>
              </w:divBdr>
            </w:div>
            <w:div w:id="855849531">
              <w:marLeft w:val="0"/>
              <w:marRight w:val="0"/>
              <w:marTop w:val="0"/>
              <w:marBottom w:val="0"/>
              <w:divBdr>
                <w:top w:val="none" w:sz="0" w:space="0" w:color="auto"/>
                <w:left w:val="none" w:sz="0" w:space="0" w:color="auto"/>
                <w:bottom w:val="none" w:sz="0" w:space="0" w:color="auto"/>
                <w:right w:val="none" w:sz="0" w:space="0" w:color="auto"/>
              </w:divBdr>
            </w:div>
            <w:div w:id="2083260506">
              <w:marLeft w:val="0"/>
              <w:marRight w:val="0"/>
              <w:marTop w:val="0"/>
              <w:marBottom w:val="0"/>
              <w:divBdr>
                <w:top w:val="none" w:sz="0" w:space="0" w:color="auto"/>
                <w:left w:val="none" w:sz="0" w:space="0" w:color="auto"/>
                <w:bottom w:val="none" w:sz="0" w:space="0" w:color="auto"/>
                <w:right w:val="none" w:sz="0" w:space="0" w:color="auto"/>
              </w:divBdr>
            </w:div>
            <w:div w:id="1568759107">
              <w:marLeft w:val="0"/>
              <w:marRight w:val="0"/>
              <w:marTop w:val="0"/>
              <w:marBottom w:val="0"/>
              <w:divBdr>
                <w:top w:val="none" w:sz="0" w:space="0" w:color="auto"/>
                <w:left w:val="none" w:sz="0" w:space="0" w:color="auto"/>
                <w:bottom w:val="none" w:sz="0" w:space="0" w:color="auto"/>
                <w:right w:val="none" w:sz="0" w:space="0" w:color="auto"/>
              </w:divBdr>
            </w:div>
            <w:div w:id="60102003">
              <w:marLeft w:val="0"/>
              <w:marRight w:val="0"/>
              <w:marTop w:val="0"/>
              <w:marBottom w:val="0"/>
              <w:divBdr>
                <w:top w:val="none" w:sz="0" w:space="0" w:color="auto"/>
                <w:left w:val="none" w:sz="0" w:space="0" w:color="auto"/>
                <w:bottom w:val="none" w:sz="0" w:space="0" w:color="auto"/>
                <w:right w:val="none" w:sz="0" w:space="0" w:color="auto"/>
              </w:divBdr>
            </w:div>
            <w:div w:id="1785923038">
              <w:marLeft w:val="0"/>
              <w:marRight w:val="0"/>
              <w:marTop w:val="0"/>
              <w:marBottom w:val="0"/>
              <w:divBdr>
                <w:top w:val="none" w:sz="0" w:space="0" w:color="auto"/>
                <w:left w:val="none" w:sz="0" w:space="0" w:color="auto"/>
                <w:bottom w:val="none" w:sz="0" w:space="0" w:color="auto"/>
                <w:right w:val="none" w:sz="0" w:space="0" w:color="auto"/>
              </w:divBdr>
            </w:div>
            <w:div w:id="251016683">
              <w:marLeft w:val="0"/>
              <w:marRight w:val="0"/>
              <w:marTop w:val="0"/>
              <w:marBottom w:val="0"/>
              <w:divBdr>
                <w:top w:val="none" w:sz="0" w:space="0" w:color="auto"/>
                <w:left w:val="none" w:sz="0" w:space="0" w:color="auto"/>
                <w:bottom w:val="none" w:sz="0" w:space="0" w:color="auto"/>
                <w:right w:val="none" w:sz="0" w:space="0" w:color="auto"/>
              </w:divBdr>
            </w:div>
            <w:div w:id="330526807">
              <w:marLeft w:val="0"/>
              <w:marRight w:val="0"/>
              <w:marTop w:val="0"/>
              <w:marBottom w:val="0"/>
              <w:divBdr>
                <w:top w:val="none" w:sz="0" w:space="0" w:color="auto"/>
                <w:left w:val="none" w:sz="0" w:space="0" w:color="auto"/>
                <w:bottom w:val="none" w:sz="0" w:space="0" w:color="auto"/>
                <w:right w:val="none" w:sz="0" w:space="0" w:color="auto"/>
              </w:divBdr>
            </w:div>
            <w:div w:id="1639457204">
              <w:marLeft w:val="0"/>
              <w:marRight w:val="0"/>
              <w:marTop w:val="0"/>
              <w:marBottom w:val="0"/>
              <w:divBdr>
                <w:top w:val="none" w:sz="0" w:space="0" w:color="auto"/>
                <w:left w:val="none" w:sz="0" w:space="0" w:color="auto"/>
                <w:bottom w:val="none" w:sz="0" w:space="0" w:color="auto"/>
                <w:right w:val="none" w:sz="0" w:space="0" w:color="auto"/>
              </w:divBdr>
            </w:div>
            <w:div w:id="79567622">
              <w:marLeft w:val="0"/>
              <w:marRight w:val="0"/>
              <w:marTop w:val="0"/>
              <w:marBottom w:val="0"/>
              <w:divBdr>
                <w:top w:val="none" w:sz="0" w:space="0" w:color="auto"/>
                <w:left w:val="none" w:sz="0" w:space="0" w:color="auto"/>
                <w:bottom w:val="none" w:sz="0" w:space="0" w:color="auto"/>
                <w:right w:val="none" w:sz="0" w:space="0" w:color="auto"/>
              </w:divBdr>
            </w:div>
            <w:div w:id="925259944">
              <w:marLeft w:val="0"/>
              <w:marRight w:val="0"/>
              <w:marTop w:val="0"/>
              <w:marBottom w:val="0"/>
              <w:divBdr>
                <w:top w:val="none" w:sz="0" w:space="0" w:color="auto"/>
                <w:left w:val="none" w:sz="0" w:space="0" w:color="auto"/>
                <w:bottom w:val="none" w:sz="0" w:space="0" w:color="auto"/>
                <w:right w:val="none" w:sz="0" w:space="0" w:color="auto"/>
              </w:divBdr>
            </w:div>
            <w:div w:id="1459837946">
              <w:marLeft w:val="0"/>
              <w:marRight w:val="0"/>
              <w:marTop w:val="0"/>
              <w:marBottom w:val="0"/>
              <w:divBdr>
                <w:top w:val="none" w:sz="0" w:space="0" w:color="auto"/>
                <w:left w:val="none" w:sz="0" w:space="0" w:color="auto"/>
                <w:bottom w:val="none" w:sz="0" w:space="0" w:color="auto"/>
                <w:right w:val="none" w:sz="0" w:space="0" w:color="auto"/>
              </w:divBdr>
            </w:div>
            <w:div w:id="942876988">
              <w:marLeft w:val="0"/>
              <w:marRight w:val="0"/>
              <w:marTop w:val="0"/>
              <w:marBottom w:val="0"/>
              <w:divBdr>
                <w:top w:val="none" w:sz="0" w:space="0" w:color="auto"/>
                <w:left w:val="none" w:sz="0" w:space="0" w:color="auto"/>
                <w:bottom w:val="none" w:sz="0" w:space="0" w:color="auto"/>
                <w:right w:val="none" w:sz="0" w:space="0" w:color="auto"/>
              </w:divBdr>
            </w:div>
            <w:div w:id="1982300068">
              <w:marLeft w:val="0"/>
              <w:marRight w:val="0"/>
              <w:marTop w:val="0"/>
              <w:marBottom w:val="0"/>
              <w:divBdr>
                <w:top w:val="none" w:sz="0" w:space="0" w:color="auto"/>
                <w:left w:val="none" w:sz="0" w:space="0" w:color="auto"/>
                <w:bottom w:val="none" w:sz="0" w:space="0" w:color="auto"/>
                <w:right w:val="none" w:sz="0" w:space="0" w:color="auto"/>
              </w:divBdr>
            </w:div>
            <w:div w:id="1440296633">
              <w:marLeft w:val="0"/>
              <w:marRight w:val="0"/>
              <w:marTop w:val="0"/>
              <w:marBottom w:val="0"/>
              <w:divBdr>
                <w:top w:val="none" w:sz="0" w:space="0" w:color="auto"/>
                <w:left w:val="none" w:sz="0" w:space="0" w:color="auto"/>
                <w:bottom w:val="none" w:sz="0" w:space="0" w:color="auto"/>
                <w:right w:val="none" w:sz="0" w:space="0" w:color="auto"/>
              </w:divBdr>
            </w:div>
            <w:div w:id="1982227188">
              <w:marLeft w:val="0"/>
              <w:marRight w:val="0"/>
              <w:marTop w:val="0"/>
              <w:marBottom w:val="0"/>
              <w:divBdr>
                <w:top w:val="none" w:sz="0" w:space="0" w:color="auto"/>
                <w:left w:val="none" w:sz="0" w:space="0" w:color="auto"/>
                <w:bottom w:val="none" w:sz="0" w:space="0" w:color="auto"/>
                <w:right w:val="none" w:sz="0" w:space="0" w:color="auto"/>
              </w:divBdr>
            </w:div>
            <w:div w:id="1579703324">
              <w:marLeft w:val="0"/>
              <w:marRight w:val="0"/>
              <w:marTop w:val="0"/>
              <w:marBottom w:val="0"/>
              <w:divBdr>
                <w:top w:val="none" w:sz="0" w:space="0" w:color="auto"/>
                <w:left w:val="none" w:sz="0" w:space="0" w:color="auto"/>
                <w:bottom w:val="none" w:sz="0" w:space="0" w:color="auto"/>
                <w:right w:val="none" w:sz="0" w:space="0" w:color="auto"/>
              </w:divBdr>
            </w:div>
            <w:div w:id="1069883486">
              <w:marLeft w:val="0"/>
              <w:marRight w:val="0"/>
              <w:marTop w:val="0"/>
              <w:marBottom w:val="0"/>
              <w:divBdr>
                <w:top w:val="none" w:sz="0" w:space="0" w:color="auto"/>
                <w:left w:val="none" w:sz="0" w:space="0" w:color="auto"/>
                <w:bottom w:val="none" w:sz="0" w:space="0" w:color="auto"/>
                <w:right w:val="none" w:sz="0" w:space="0" w:color="auto"/>
              </w:divBdr>
            </w:div>
            <w:div w:id="1395202492">
              <w:marLeft w:val="0"/>
              <w:marRight w:val="0"/>
              <w:marTop w:val="0"/>
              <w:marBottom w:val="0"/>
              <w:divBdr>
                <w:top w:val="none" w:sz="0" w:space="0" w:color="auto"/>
                <w:left w:val="none" w:sz="0" w:space="0" w:color="auto"/>
                <w:bottom w:val="none" w:sz="0" w:space="0" w:color="auto"/>
                <w:right w:val="none" w:sz="0" w:space="0" w:color="auto"/>
              </w:divBdr>
            </w:div>
            <w:div w:id="1631781883">
              <w:marLeft w:val="0"/>
              <w:marRight w:val="0"/>
              <w:marTop w:val="0"/>
              <w:marBottom w:val="0"/>
              <w:divBdr>
                <w:top w:val="none" w:sz="0" w:space="0" w:color="auto"/>
                <w:left w:val="none" w:sz="0" w:space="0" w:color="auto"/>
                <w:bottom w:val="none" w:sz="0" w:space="0" w:color="auto"/>
                <w:right w:val="none" w:sz="0" w:space="0" w:color="auto"/>
              </w:divBdr>
            </w:div>
            <w:div w:id="1200314194">
              <w:marLeft w:val="0"/>
              <w:marRight w:val="0"/>
              <w:marTop w:val="0"/>
              <w:marBottom w:val="0"/>
              <w:divBdr>
                <w:top w:val="none" w:sz="0" w:space="0" w:color="auto"/>
                <w:left w:val="none" w:sz="0" w:space="0" w:color="auto"/>
                <w:bottom w:val="none" w:sz="0" w:space="0" w:color="auto"/>
                <w:right w:val="none" w:sz="0" w:space="0" w:color="auto"/>
              </w:divBdr>
            </w:div>
            <w:div w:id="35326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24192">
      <w:bodyDiv w:val="1"/>
      <w:marLeft w:val="0"/>
      <w:marRight w:val="0"/>
      <w:marTop w:val="0"/>
      <w:marBottom w:val="0"/>
      <w:divBdr>
        <w:top w:val="none" w:sz="0" w:space="0" w:color="auto"/>
        <w:left w:val="none" w:sz="0" w:space="0" w:color="auto"/>
        <w:bottom w:val="none" w:sz="0" w:space="0" w:color="auto"/>
        <w:right w:val="none" w:sz="0" w:space="0" w:color="auto"/>
      </w:divBdr>
      <w:divsChild>
        <w:div w:id="723217294">
          <w:marLeft w:val="0"/>
          <w:marRight w:val="0"/>
          <w:marTop w:val="0"/>
          <w:marBottom w:val="0"/>
          <w:divBdr>
            <w:top w:val="none" w:sz="0" w:space="0" w:color="auto"/>
            <w:left w:val="none" w:sz="0" w:space="0" w:color="auto"/>
            <w:bottom w:val="none" w:sz="0" w:space="0" w:color="auto"/>
            <w:right w:val="none" w:sz="0" w:space="0" w:color="auto"/>
          </w:divBdr>
          <w:divsChild>
            <w:div w:id="710037896">
              <w:marLeft w:val="0"/>
              <w:marRight w:val="0"/>
              <w:marTop w:val="0"/>
              <w:marBottom w:val="0"/>
              <w:divBdr>
                <w:top w:val="none" w:sz="0" w:space="0" w:color="auto"/>
                <w:left w:val="none" w:sz="0" w:space="0" w:color="auto"/>
                <w:bottom w:val="none" w:sz="0" w:space="0" w:color="auto"/>
                <w:right w:val="none" w:sz="0" w:space="0" w:color="auto"/>
              </w:divBdr>
            </w:div>
            <w:div w:id="2111197436">
              <w:marLeft w:val="0"/>
              <w:marRight w:val="0"/>
              <w:marTop w:val="0"/>
              <w:marBottom w:val="0"/>
              <w:divBdr>
                <w:top w:val="none" w:sz="0" w:space="0" w:color="auto"/>
                <w:left w:val="none" w:sz="0" w:space="0" w:color="auto"/>
                <w:bottom w:val="none" w:sz="0" w:space="0" w:color="auto"/>
                <w:right w:val="none" w:sz="0" w:space="0" w:color="auto"/>
              </w:divBdr>
            </w:div>
            <w:div w:id="2053185425">
              <w:marLeft w:val="0"/>
              <w:marRight w:val="0"/>
              <w:marTop w:val="0"/>
              <w:marBottom w:val="0"/>
              <w:divBdr>
                <w:top w:val="none" w:sz="0" w:space="0" w:color="auto"/>
                <w:left w:val="none" w:sz="0" w:space="0" w:color="auto"/>
                <w:bottom w:val="none" w:sz="0" w:space="0" w:color="auto"/>
                <w:right w:val="none" w:sz="0" w:space="0" w:color="auto"/>
              </w:divBdr>
            </w:div>
            <w:div w:id="192115287">
              <w:marLeft w:val="0"/>
              <w:marRight w:val="0"/>
              <w:marTop w:val="0"/>
              <w:marBottom w:val="0"/>
              <w:divBdr>
                <w:top w:val="none" w:sz="0" w:space="0" w:color="auto"/>
                <w:left w:val="none" w:sz="0" w:space="0" w:color="auto"/>
                <w:bottom w:val="none" w:sz="0" w:space="0" w:color="auto"/>
                <w:right w:val="none" w:sz="0" w:space="0" w:color="auto"/>
              </w:divBdr>
            </w:div>
            <w:div w:id="238290003">
              <w:marLeft w:val="0"/>
              <w:marRight w:val="0"/>
              <w:marTop w:val="0"/>
              <w:marBottom w:val="0"/>
              <w:divBdr>
                <w:top w:val="none" w:sz="0" w:space="0" w:color="auto"/>
                <w:left w:val="none" w:sz="0" w:space="0" w:color="auto"/>
                <w:bottom w:val="none" w:sz="0" w:space="0" w:color="auto"/>
                <w:right w:val="none" w:sz="0" w:space="0" w:color="auto"/>
              </w:divBdr>
            </w:div>
            <w:div w:id="1620184124">
              <w:marLeft w:val="0"/>
              <w:marRight w:val="0"/>
              <w:marTop w:val="0"/>
              <w:marBottom w:val="0"/>
              <w:divBdr>
                <w:top w:val="none" w:sz="0" w:space="0" w:color="auto"/>
                <w:left w:val="none" w:sz="0" w:space="0" w:color="auto"/>
                <w:bottom w:val="none" w:sz="0" w:space="0" w:color="auto"/>
                <w:right w:val="none" w:sz="0" w:space="0" w:color="auto"/>
              </w:divBdr>
            </w:div>
            <w:div w:id="1688173172">
              <w:marLeft w:val="0"/>
              <w:marRight w:val="0"/>
              <w:marTop w:val="0"/>
              <w:marBottom w:val="0"/>
              <w:divBdr>
                <w:top w:val="none" w:sz="0" w:space="0" w:color="auto"/>
                <w:left w:val="none" w:sz="0" w:space="0" w:color="auto"/>
                <w:bottom w:val="none" w:sz="0" w:space="0" w:color="auto"/>
                <w:right w:val="none" w:sz="0" w:space="0" w:color="auto"/>
              </w:divBdr>
            </w:div>
            <w:div w:id="1662584435">
              <w:marLeft w:val="0"/>
              <w:marRight w:val="0"/>
              <w:marTop w:val="0"/>
              <w:marBottom w:val="0"/>
              <w:divBdr>
                <w:top w:val="none" w:sz="0" w:space="0" w:color="auto"/>
                <w:left w:val="none" w:sz="0" w:space="0" w:color="auto"/>
                <w:bottom w:val="none" w:sz="0" w:space="0" w:color="auto"/>
                <w:right w:val="none" w:sz="0" w:space="0" w:color="auto"/>
              </w:divBdr>
            </w:div>
            <w:div w:id="27604888">
              <w:marLeft w:val="0"/>
              <w:marRight w:val="0"/>
              <w:marTop w:val="0"/>
              <w:marBottom w:val="0"/>
              <w:divBdr>
                <w:top w:val="none" w:sz="0" w:space="0" w:color="auto"/>
                <w:left w:val="none" w:sz="0" w:space="0" w:color="auto"/>
                <w:bottom w:val="none" w:sz="0" w:space="0" w:color="auto"/>
                <w:right w:val="none" w:sz="0" w:space="0" w:color="auto"/>
              </w:divBdr>
            </w:div>
            <w:div w:id="1675454834">
              <w:marLeft w:val="0"/>
              <w:marRight w:val="0"/>
              <w:marTop w:val="0"/>
              <w:marBottom w:val="0"/>
              <w:divBdr>
                <w:top w:val="none" w:sz="0" w:space="0" w:color="auto"/>
                <w:left w:val="none" w:sz="0" w:space="0" w:color="auto"/>
                <w:bottom w:val="none" w:sz="0" w:space="0" w:color="auto"/>
                <w:right w:val="none" w:sz="0" w:space="0" w:color="auto"/>
              </w:divBdr>
            </w:div>
            <w:div w:id="1744720845">
              <w:marLeft w:val="0"/>
              <w:marRight w:val="0"/>
              <w:marTop w:val="0"/>
              <w:marBottom w:val="0"/>
              <w:divBdr>
                <w:top w:val="none" w:sz="0" w:space="0" w:color="auto"/>
                <w:left w:val="none" w:sz="0" w:space="0" w:color="auto"/>
                <w:bottom w:val="none" w:sz="0" w:space="0" w:color="auto"/>
                <w:right w:val="none" w:sz="0" w:space="0" w:color="auto"/>
              </w:divBdr>
            </w:div>
            <w:div w:id="198474660">
              <w:marLeft w:val="0"/>
              <w:marRight w:val="0"/>
              <w:marTop w:val="0"/>
              <w:marBottom w:val="0"/>
              <w:divBdr>
                <w:top w:val="none" w:sz="0" w:space="0" w:color="auto"/>
                <w:left w:val="none" w:sz="0" w:space="0" w:color="auto"/>
                <w:bottom w:val="none" w:sz="0" w:space="0" w:color="auto"/>
                <w:right w:val="none" w:sz="0" w:space="0" w:color="auto"/>
              </w:divBdr>
            </w:div>
            <w:div w:id="14118872">
              <w:marLeft w:val="0"/>
              <w:marRight w:val="0"/>
              <w:marTop w:val="0"/>
              <w:marBottom w:val="0"/>
              <w:divBdr>
                <w:top w:val="none" w:sz="0" w:space="0" w:color="auto"/>
                <w:left w:val="none" w:sz="0" w:space="0" w:color="auto"/>
                <w:bottom w:val="none" w:sz="0" w:space="0" w:color="auto"/>
                <w:right w:val="none" w:sz="0" w:space="0" w:color="auto"/>
              </w:divBdr>
            </w:div>
            <w:div w:id="1734624094">
              <w:marLeft w:val="0"/>
              <w:marRight w:val="0"/>
              <w:marTop w:val="0"/>
              <w:marBottom w:val="0"/>
              <w:divBdr>
                <w:top w:val="none" w:sz="0" w:space="0" w:color="auto"/>
                <w:left w:val="none" w:sz="0" w:space="0" w:color="auto"/>
                <w:bottom w:val="none" w:sz="0" w:space="0" w:color="auto"/>
                <w:right w:val="none" w:sz="0" w:space="0" w:color="auto"/>
              </w:divBdr>
            </w:div>
            <w:div w:id="290283077">
              <w:marLeft w:val="0"/>
              <w:marRight w:val="0"/>
              <w:marTop w:val="0"/>
              <w:marBottom w:val="0"/>
              <w:divBdr>
                <w:top w:val="none" w:sz="0" w:space="0" w:color="auto"/>
                <w:left w:val="none" w:sz="0" w:space="0" w:color="auto"/>
                <w:bottom w:val="none" w:sz="0" w:space="0" w:color="auto"/>
                <w:right w:val="none" w:sz="0" w:space="0" w:color="auto"/>
              </w:divBdr>
            </w:div>
            <w:div w:id="802191451">
              <w:marLeft w:val="0"/>
              <w:marRight w:val="0"/>
              <w:marTop w:val="0"/>
              <w:marBottom w:val="0"/>
              <w:divBdr>
                <w:top w:val="none" w:sz="0" w:space="0" w:color="auto"/>
                <w:left w:val="none" w:sz="0" w:space="0" w:color="auto"/>
                <w:bottom w:val="none" w:sz="0" w:space="0" w:color="auto"/>
                <w:right w:val="none" w:sz="0" w:space="0" w:color="auto"/>
              </w:divBdr>
            </w:div>
            <w:div w:id="1584341726">
              <w:marLeft w:val="0"/>
              <w:marRight w:val="0"/>
              <w:marTop w:val="0"/>
              <w:marBottom w:val="0"/>
              <w:divBdr>
                <w:top w:val="none" w:sz="0" w:space="0" w:color="auto"/>
                <w:left w:val="none" w:sz="0" w:space="0" w:color="auto"/>
                <w:bottom w:val="none" w:sz="0" w:space="0" w:color="auto"/>
                <w:right w:val="none" w:sz="0" w:space="0" w:color="auto"/>
              </w:divBdr>
            </w:div>
            <w:div w:id="508450922">
              <w:marLeft w:val="0"/>
              <w:marRight w:val="0"/>
              <w:marTop w:val="0"/>
              <w:marBottom w:val="0"/>
              <w:divBdr>
                <w:top w:val="none" w:sz="0" w:space="0" w:color="auto"/>
                <w:left w:val="none" w:sz="0" w:space="0" w:color="auto"/>
                <w:bottom w:val="none" w:sz="0" w:space="0" w:color="auto"/>
                <w:right w:val="none" w:sz="0" w:space="0" w:color="auto"/>
              </w:divBdr>
            </w:div>
            <w:div w:id="73941654">
              <w:marLeft w:val="0"/>
              <w:marRight w:val="0"/>
              <w:marTop w:val="0"/>
              <w:marBottom w:val="0"/>
              <w:divBdr>
                <w:top w:val="none" w:sz="0" w:space="0" w:color="auto"/>
                <w:left w:val="none" w:sz="0" w:space="0" w:color="auto"/>
                <w:bottom w:val="none" w:sz="0" w:space="0" w:color="auto"/>
                <w:right w:val="none" w:sz="0" w:space="0" w:color="auto"/>
              </w:divBdr>
            </w:div>
            <w:div w:id="29765757">
              <w:marLeft w:val="0"/>
              <w:marRight w:val="0"/>
              <w:marTop w:val="0"/>
              <w:marBottom w:val="0"/>
              <w:divBdr>
                <w:top w:val="none" w:sz="0" w:space="0" w:color="auto"/>
                <w:left w:val="none" w:sz="0" w:space="0" w:color="auto"/>
                <w:bottom w:val="none" w:sz="0" w:space="0" w:color="auto"/>
                <w:right w:val="none" w:sz="0" w:space="0" w:color="auto"/>
              </w:divBdr>
            </w:div>
            <w:div w:id="1058940279">
              <w:marLeft w:val="0"/>
              <w:marRight w:val="0"/>
              <w:marTop w:val="0"/>
              <w:marBottom w:val="0"/>
              <w:divBdr>
                <w:top w:val="none" w:sz="0" w:space="0" w:color="auto"/>
                <w:left w:val="none" w:sz="0" w:space="0" w:color="auto"/>
                <w:bottom w:val="none" w:sz="0" w:space="0" w:color="auto"/>
                <w:right w:val="none" w:sz="0" w:space="0" w:color="auto"/>
              </w:divBdr>
            </w:div>
            <w:div w:id="1713191682">
              <w:marLeft w:val="0"/>
              <w:marRight w:val="0"/>
              <w:marTop w:val="0"/>
              <w:marBottom w:val="0"/>
              <w:divBdr>
                <w:top w:val="none" w:sz="0" w:space="0" w:color="auto"/>
                <w:left w:val="none" w:sz="0" w:space="0" w:color="auto"/>
                <w:bottom w:val="none" w:sz="0" w:space="0" w:color="auto"/>
                <w:right w:val="none" w:sz="0" w:space="0" w:color="auto"/>
              </w:divBdr>
            </w:div>
            <w:div w:id="1599481488">
              <w:marLeft w:val="0"/>
              <w:marRight w:val="0"/>
              <w:marTop w:val="0"/>
              <w:marBottom w:val="0"/>
              <w:divBdr>
                <w:top w:val="none" w:sz="0" w:space="0" w:color="auto"/>
                <w:left w:val="none" w:sz="0" w:space="0" w:color="auto"/>
                <w:bottom w:val="none" w:sz="0" w:space="0" w:color="auto"/>
                <w:right w:val="none" w:sz="0" w:space="0" w:color="auto"/>
              </w:divBdr>
            </w:div>
            <w:div w:id="136119093">
              <w:marLeft w:val="0"/>
              <w:marRight w:val="0"/>
              <w:marTop w:val="0"/>
              <w:marBottom w:val="0"/>
              <w:divBdr>
                <w:top w:val="none" w:sz="0" w:space="0" w:color="auto"/>
                <w:left w:val="none" w:sz="0" w:space="0" w:color="auto"/>
                <w:bottom w:val="none" w:sz="0" w:space="0" w:color="auto"/>
                <w:right w:val="none" w:sz="0" w:space="0" w:color="auto"/>
              </w:divBdr>
            </w:div>
            <w:div w:id="361368135">
              <w:marLeft w:val="0"/>
              <w:marRight w:val="0"/>
              <w:marTop w:val="0"/>
              <w:marBottom w:val="0"/>
              <w:divBdr>
                <w:top w:val="none" w:sz="0" w:space="0" w:color="auto"/>
                <w:left w:val="none" w:sz="0" w:space="0" w:color="auto"/>
                <w:bottom w:val="none" w:sz="0" w:space="0" w:color="auto"/>
                <w:right w:val="none" w:sz="0" w:space="0" w:color="auto"/>
              </w:divBdr>
            </w:div>
            <w:div w:id="1673945397">
              <w:marLeft w:val="0"/>
              <w:marRight w:val="0"/>
              <w:marTop w:val="0"/>
              <w:marBottom w:val="0"/>
              <w:divBdr>
                <w:top w:val="none" w:sz="0" w:space="0" w:color="auto"/>
                <w:left w:val="none" w:sz="0" w:space="0" w:color="auto"/>
                <w:bottom w:val="none" w:sz="0" w:space="0" w:color="auto"/>
                <w:right w:val="none" w:sz="0" w:space="0" w:color="auto"/>
              </w:divBdr>
            </w:div>
            <w:div w:id="1491404344">
              <w:marLeft w:val="0"/>
              <w:marRight w:val="0"/>
              <w:marTop w:val="0"/>
              <w:marBottom w:val="0"/>
              <w:divBdr>
                <w:top w:val="none" w:sz="0" w:space="0" w:color="auto"/>
                <w:left w:val="none" w:sz="0" w:space="0" w:color="auto"/>
                <w:bottom w:val="none" w:sz="0" w:space="0" w:color="auto"/>
                <w:right w:val="none" w:sz="0" w:space="0" w:color="auto"/>
              </w:divBdr>
            </w:div>
            <w:div w:id="286593365">
              <w:marLeft w:val="0"/>
              <w:marRight w:val="0"/>
              <w:marTop w:val="0"/>
              <w:marBottom w:val="0"/>
              <w:divBdr>
                <w:top w:val="none" w:sz="0" w:space="0" w:color="auto"/>
                <w:left w:val="none" w:sz="0" w:space="0" w:color="auto"/>
                <w:bottom w:val="none" w:sz="0" w:space="0" w:color="auto"/>
                <w:right w:val="none" w:sz="0" w:space="0" w:color="auto"/>
              </w:divBdr>
            </w:div>
            <w:div w:id="1842693507">
              <w:marLeft w:val="0"/>
              <w:marRight w:val="0"/>
              <w:marTop w:val="0"/>
              <w:marBottom w:val="0"/>
              <w:divBdr>
                <w:top w:val="none" w:sz="0" w:space="0" w:color="auto"/>
                <w:left w:val="none" w:sz="0" w:space="0" w:color="auto"/>
                <w:bottom w:val="none" w:sz="0" w:space="0" w:color="auto"/>
                <w:right w:val="none" w:sz="0" w:space="0" w:color="auto"/>
              </w:divBdr>
            </w:div>
            <w:div w:id="1196238462">
              <w:marLeft w:val="0"/>
              <w:marRight w:val="0"/>
              <w:marTop w:val="0"/>
              <w:marBottom w:val="0"/>
              <w:divBdr>
                <w:top w:val="none" w:sz="0" w:space="0" w:color="auto"/>
                <w:left w:val="none" w:sz="0" w:space="0" w:color="auto"/>
                <w:bottom w:val="none" w:sz="0" w:space="0" w:color="auto"/>
                <w:right w:val="none" w:sz="0" w:space="0" w:color="auto"/>
              </w:divBdr>
            </w:div>
            <w:div w:id="1385717868">
              <w:marLeft w:val="0"/>
              <w:marRight w:val="0"/>
              <w:marTop w:val="0"/>
              <w:marBottom w:val="0"/>
              <w:divBdr>
                <w:top w:val="none" w:sz="0" w:space="0" w:color="auto"/>
                <w:left w:val="none" w:sz="0" w:space="0" w:color="auto"/>
                <w:bottom w:val="none" w:sz="0" w:space="0" w:color="auto"/>
                <w:right w:val="none" w:sz="0" w:space="0" w:color="auto"/>
              </w:divBdr>
            </w:div>
            <w:div w:id="556161188">
              <w:marLeft w:val="0"/>
              <w:marRight w:val="0"/>
              <w:marTop w:val="0"/>
              <w:marBottom w:val="0"/>
              <w:divBdr>
                <w:top w:val="none" w:sz="0" w:space="0" w:color="auto"/>
                <w:left w:val="none" w:sz="0" w:space="0" w:color="auto"/>
                <w:bottom w:val="none" w:sz="0" w:space="0" w:color="auto"/>
                <w:right w:val="none" w:sz="0" w:space="0" w:color="auto"/>
              </w:divBdr>
            </w:div>
            <w:div w:id="841552704">
              <w:marLeft w:val="0"/>
              <w:marRight w:val="0"/>
              <w:marTop w:val="0"/>
              <w:marBottom w:val="0"/>
              <w:divBdr>
                <w:top w:val="none" w:sz="0" w:space="0" w:color="auto"/>
                <w:left w:val="none" w:sz="0" w:space="0" w:color="auto"/>
                <w:bottom w:val="none" w:sz="0" w:space="0" w:color="auto"/>
                <w:right w:val="none" w:sz="0" w:space="0" w:color="auto"/>
              </w:divBdr>
            </w:div>
            <w:div w:id="17761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6483">
      <w:bodyDiv w:val="1"/>
      <w:marLeft w:val="0"/>
      <w:marRight w:val="0"/>
      <w:marTop w:val="0"/>
      <w:marBottom w:val="0"/>
      <w:divBdr>
        <w:top w:val="none" w:sz="0" w:space="0" w:color="auto"/>
        <w:left w:val="none" w:sz="0" w:space="0" w:color="auto"/>
        <w:bottom w:val="none" w:sz="0" w:space="0" w:color="auto"/>
        <w:right w:val="none" w:sz="0" w:space="0" w:color="auto"/>
      </w:divBdr>
      <w:divsChild>
        <w:div w:id="587924482">
          <w:marLeft w:val="0"/>
          <w:marRight w:val="0"/>
          <w:marTop w:val="0"/>
          <w:marBottom w:val="0"/>
          <w:divBdr>
            <w:top w:val="none" w:sz="0" w:space="0" w:color="auto"/>
            <w:left w:val="none" w:sz="0" w:space="0" w:color="auto"/>
            <w:bottom w:val="none" w:sz="0" w:space="0" w:color="auto"/>
            <w:right w:val="none" w:sz="0" w:space="0" w:color="auto"/>
          </w:divBdr>
        </w:div>
      </w:divsChild>
    </w:div>
    <w:div w:id="1145899395">
      <w:bodyDiv w:val="1"/>
      <w:marLeft w:val="0"/>
      <w:marRight w:val="0"/>
      <w:marTop w:val="0"/>
      <w:marBottom w:val="0"/>
      <w:divBdr>
        <w:top w:val="none" w:sz="0" w:space="0" w:color="auto"/>
        <w:left w:val="none" w:sz="0" w:space="0" w:color="auto"/>
        <w:bottom w:val="none" w:sz="0" w:space="0" w:color="auto"/>
        <w:right w:val="none" w:sz="0" w:space="0" w:color="auto"/>
      </w:divBdr>
      <w:divsChild>
        <w:div w:id="1079906207">
          <w:marLeft w:val="0"/>
          <w:marRight w:val="0"/>
          <w:marTop w:val="0"/>
          <w:marBottom w:val="0"/>
          <w:divBdr>
            <w:top w:val="none" w:sz="0" w:space="0" w:color="auto"/>
            <w:left w:val="none" w:sz="0" w:space="0" w:color="auto"/>
            <w:bottom w:val="none" w:sz="0" w:space="0" w:color="auto"/>
            <w:right w:val="none" w:sz="0" w:space="0" w:color="auto"/>
          </w:divBdr>
          <w:divsChild>
            <w:div w:id="57629871">
              <w:marLeft w:val="0"/>
              <w:marRight w:val="0"/>
              <w:marTop w:val="0"/>
              <w:marBottom w:val="0"/>
              <w:divBdr>
                <w:top w:val="none" w:sz="0" w:space="0" w:color="auto"/>
                <w:left w:val="none" w:sz="0" w:space="0" w:color="auto"/>
                <w:bottom w:val="none" w:sz="0" w:space="0" w:color="auto"/>
                <w:right w:val="none" w:sz="0" w:space="0" w:color="auto"/>
              </w:divBdr>
            </w:div>
            <w:div w:id="1064335998">
              <w:marLeft w:val="0"/>
              <w:marRight w:val="0"/>
              <w:marTop w:val="0"/>
              <w:marBottom w:val="0"/>
              <w:divBdr>
                <w:top w:val="none" w:sz="0" w:space="0" w:color="auto"/>
                <w:left w:val="none" w:sz="0" w:space="0" w:color="auto"/>
                <w:bottom w:val="none" w:sz="0" w:space="0" w:color="auto"/>
                <w:right w:val="none" w:sz="0" w:space="0" w:color="auto"/>
              </w:divBdr>
            </w:div>
            <w:div w:id="1314027069">
              <w:marLeft w:val="0"/>
              <w:marRight w:val="0"/>
              <w:marTop w:val="0"/>
              <w:marBottom w:val="0"/>
              <w:divBdr>
                <w:top w:val="none" w:sz="0" w:space="0" w:color="auto"/>
                <w:left w:val="none" w:sz="0" w:space="0" w:color="auto"/>
                <w:bottom w:val="none" w:sz="0" w:space="0" w:color="auto"/>
                <w:right w:val="none" w:sz="0" w:space="0" w:color="auto"/>
              </w:divBdr>
            </w:div>
            <w:div w:id="711538503">
              <w:marLeft w:val="0"/>
              <w:marRight w:val="0"/>
              <w:marTop w:val="0"/>
              <w:marBottom w:val="0"/>
              <w:divBdr>
                <w:top w:val="none" w:sz="0" w:space="0" w:color="auto"/>
                <w:left w:val="none" w:sz="0" w:space="0" w:color="auto"/>
                <w:bottom w:val="none" w:sz="0" w:space="0" w:color="auto"/>
                <w:right w:val="none" w:sz="0" w:space="0" w:color="auto"/>
              </w:divBdr>
            </w:div>
            <w:div w:id="968048399">
              <w:marLeft w:val="0"/>
              <w:marRight w:val="0"/>
              <w:marTop w:val="0"/>
              <w:marBottom w:val="0"/>
              <w:divBdr>
                <w:top w:val="none" w:sz="0" w:space="0" w:color="auto"/>
                <w:left w:val="none" w:sz="0" w:space="0" w:color="auto"/>
                <w:bottom w:val="none" w:sz="0" w:space="0" w:color="auto"/>
                <w:right w:val="none" w:sz="0" w:space="0" w:color="auto"/>
              </w:divBdr>
            </w:div>
            <w:div w:id="929318277">
              <w:marLeft w:val="0"/>
              <w:marRight w:val="0"/>
              <w:marTop w:val="0"/>
              <w:marBottom w:val="0"/>
              <w:divBdr>
                <w:top w:val="none" w:sz="0" w:space="0" w:color="auto"/>
                <w:left w:val="none" w:sz="0" w:space="0" w:color="auto"/>
                <w:bottom w:val="none" w:sz="0" w:space="0" w:color="auto"/>
                <w:right w:val="none" w:sz="0" w:space="0" w:color="auto"/>
              </w:divBdr>
            </w:div>
            <w:div w:id="534780656">
              <w:marLeft w:val="0"/>
              <w:marRight w:val="0"/>
              <w:marTop w:val="0"/>
              <w:marBottom w:val="0"/>
              <w:divBdr>
                <w:top w:val="none" w:sz="0" w:space="0" w:color="auto"/>
                <w:left w:val="none" w:sz="0" w:space="0" w:color="auto"/>
                <w:bottom w:val="none" w:sz="0" w:space="0" w:color="auto"/>
                <w:right w:val="none" w:sz="0" w:space="0" w:color="auto"/>
              </w:divBdr>
            </w:div>
            <w:div w:id="152724352">
              <w:marLeft w:val="0"/>
              <w:marRight w:val="0"/>
              <w:marTop w:val="0"/>
              <w:marBottom w:val="0"/>
              <w:divBdr>
                <w:top w:val="none" w:sz="0" w:space="0" w:color="auto"/>
                <w:left w:val="none" w:sz="0" w:space="0" w:color="auto"/>
                <w:bottom w:val="none" w:sz="0" w:space="0" w:color="auto"/>
                <w:right w:val="none" w:sz="0" w:space="0" w:color="auto"/>
              </w:divBdr>
            </w:div>
            <w:div w:id="1259170387">
              <w:marLeft w:val="0"/>
              <w:marRight w:val="0"/>
              <w:marTop w:val="0"/>
              <w:marBottom w:val="0"/>
              <w:divBdr>
                <w:top w:val="none" w:sz="0" w:space="0" w:color="auto"/>
                <w:left w:val="none" w:sz="0" w:space="0" w:color="auto"/>
                <w:bottom w:val="none" w:sz="0" w:space="0" w:color="auto"/>
                <w:right w:val="none" w:sz="0" w:space="0" w:color="auto"/>
              </w:divBdr>
            </w:div>
            <w:div w:id="500120305">
              <w:marLeft w:val="0"/>
              <w:marRight w:val="0"/>
              <w:marTop w:val="0"/>
              <w:marBottom w:val="0"/>
              <w:divBdr>
                <w:top w:val="none" w:sz="0" w:space="0" w:color="auto"/>
                <w:left w:val="none" w:sz="0" w:space="0" w:color="auto"/>
                <w:bottom w:val="none" w:sz="0" w:space="0" w:color="auto"/>
                <w:right w:val="none" w:sz="0" w:space="0" w:color="auto"/>
              </w:divBdr>
            </w:div>
            <w:div w:id="1242448002">
              <w:marLeft w:val="0"/>
              <w:marRight w:val="0"/>
              <w:marTop w:val="0"/>
              <w:marBottom w:val="0"/>
              <w:divBdr>
                <w:top w:val="none" w:sz="0" w:space="0" w:color="auto"/>
                <w:left w:val="none" w:sz="0" w:space="0" w:color="auto"/>
                <w:bottom w:val="none" w:sz="0" w:space="0" w:color="auto"/>
                <w:right w:val="none" w:sz="0" w:space="0" w:color="auto"/>
              </w:divBdr>
            </w:div>
            <w:div w:id="1750496134">
              <w:marLeft w:val="0"/>
              <w:marRight w:val="0"/>
              <w:marTop w:val="0"/>
              <w:marBottom w:val="0"/>
              <w:divBdr>
                <w:top w:val="none" w:sz="0" w:space="0" w:color="auto"/>
                <w:left w:val="none" w:sz="0" w:space="0" w:color="auto"/>
                <w:bottom w:val="none" w:sz="0" w:space="0" w:color="auto"/>
                <w:right w:val="none" w:sz="0" w:space="0" w:color="auto"/>
              </w:divBdr>
            </w:div>
            <w:div w:id="2105563452">
              <w:marLeft w:val="0"/>
              <w:marRight w:val="0"/>
              <w:marTop w:val="0"/>
              <w:marBottom w:val="0"/>
              <w:divBdr>
                <w:top w:val="none" w:sz="0" w:space="0" w:color="auto"/>
                <w:left w:val="none" w:sz="0" w:space="0" w:color="auto"/>
                <w:bottom w:val="none" w:sz="0" w:space="0" w:color="auto"/>
                <w:right w:val="none" w:sz="0" w:space="0" w:color="auto"/>
              </w:divBdr>
            </w:div>
            <w:div w:id="2066945076">
              <w:marLeft w:val="0"/>
              <w:marRight w:val="0"/>
              <w:marTop w:val="0"/>
              <w:marBottom w:val="0"/>
              <w:divBdr>
                <w:top w:val="none" w:sz="0" w:space="0" w:color="auto"/>
                <w:left w:val="none" w:sz="0" w:space="0" w:color="auto"/>
                <w:bottom w:val="none" w:sz="0" w:space="0" w:color="auto"/>
                <w:right w:val="none" w:sz="0" w:space="0" w:color="auto"/>
              </w:divBdr>
            </w:div>
            <w:div w:id="361396315">
              <w:marLeft w:val="0"/>
              <w:marRight w:val="0"/>
              <w:marTop w:val="0"/>
              <w:marBottom w:val="0"/>
              <w:divBdr>
                <w:top w:val="none" w:sz="0" w:space="0" w:color="auto"/>
                <w:left w:val="none" w:sz="0" w:space="0" w:color="auto"/>
                <w:bottom w:val="none" w:sz="0" w:space="0" w:color="auto"/>
                <w:right w:val="none" w:sz="0" w:space="0" w:color="auto"/>
              </w:divBdr>
            </w:div>
            <w:div w:id="1669092887">
              <w:marLeft w:val="0"/>
              <w:marRight w:val="0"/>
              <w:marTop w:val="0"/>
              <w:marBottom w:val="0"/>
              <w:divBdr>
                <w:top w:val="none" w:sz="0" w:space="0" w:color="auto"/>
                <w:left w:val="none" w:sz="0" w:space="0" w:color="auto"/>
                <w:bottom w:val="none" w:sz="0" w:space="0" w:color="auto"/>
                <w:right w:val="none" w:sz="0" w:space="0" w:color="auto"/>
              </w:divBdr>
            </w:div>
            <w:div w:id="1227104655">
              <w:marLeft w:val="0"/>
              <w:marRight w:val="0"/>
              <w:marTop w:val="0"/>
              <w:marBottom w:val="0"/>
              <w:divBdr>
                <w:top w:val="none" w:sz="0" w:space="0" w:color="auto"/>
                <w:left w:val="none" w:sz="0" w:space="0" w:color="auto"/>
                <w:bottom w:val="none" w:sz="0" w:space="0" w:color="auto"/>
                <w:right w:val="none" w:sz="0" w:space="0" w:color="auto"/>
              </w:divBdr>
            </w:div>
            <w:div w:id="2110392882">
              <w:marLeft w:val="0"/>
              <w:marRight w:val="0"/>
              <w:marTop w:val="0"/>
              <w:marBottom w:val="0"/>
              <w:divBdr>
                <w:top w:val="none" w:sz="0" w:space="0" w:color="auto"/>
                <w:left w:val="none" w:sz="0" w:space="0" w:color="auto"/>
                <w:bottom w:val="none" w:sz="0" w:space="0" w:color="auto"/>
                <w:right w:val="none" w:sz="0" w:space="0" w:color="auto"/>
              </w:divBdr>
            </w:div>
            <w:div w:id="907420775">
              <w:marLeft w:val="0"/>
              <w:marRight w:val="0"/>
              <w:marTop w:val="0"/>
              <w:marBottom w:val="0"/>
              <w:divBdr>
                <w:top w:val="none" w:sz="0" w:space="0" w:color="auto"/>
                <w:left w:val="none" w:sz="0" w:space="0" w:color="auto"/>
                <w:bottom w:val="none" w:sz="0" w:space="0" w:color="auto"/>
                <w:right w:val="none" w:sz="0" w:space="0" w:color="auto"/>
              </w:divBdr>
            </w:div>
            <w:div w:id="629475572">
              <w:marLeft w:val="0"/>
              <w:marRight w:val="0"/>
              <w:marTop w:val="0"/>
              <w:marBottom w:val="0"/>
              <w:divBdr>
                <w:top w:val="none" w:sz="0" w:space="0" w:color="auto"/>
                <w:left w:val="none" w:sz="0" w:space="0" w:color="auto"/>
                <w:bottom w:val="none" w:sz="0" w:space="0" w:color="auto"/>
                <w:right w:val="none" w:sz="0" w:space="0" w:color="auto"/>
              </w:divBdr>
            </w:div>
            <w:div w:id="352924781">
              <w:marLeft w:val="0"/>
              <w:marRight w:val="0"/>
              <w:marTop w:val="0"/>
              <w:marBottom w:val="0"/>
              <w:divBdr>
                <w:top w:val="none" w:sz="0" w:space="0" w:color="auto"/>
                <w:left w:val="none" w:sz="0" w:space="0" w:color="auto"/>
                <w:bottom w:val="none" w:sz="0" w:space="0" w:color="auto"/>
                <w:right w:val="none" w:sz="0" w:space="0" w:color="auto"/>
              </w:divBdr>
            </w:div>
            <w:div w:id="1240597834">
              <w:marLeft w:val="0"/>
              <w:marRight w:val="0"/>
              <w:marTop w:val="0"/>
              <w:marBottom w:val="0"/>
              <w:divBdr>
                <w:top w:val="none" w:sz="0" w:space="0" w:color="auto"/>
                <w:left w:val="none" w:sz="0" w:space="0" w:color="auto"/>
                <w:bottom w:val="none" w:sz="0" w:space="0" w:color="auto"/>
                <w:right w:val="none" w:sz="0" w:space="0" w:color="auto"/>
              </w:divBdr>
            </w:div>
            <w:div w:id="1772428514">
              <w:marLeft w:val="0"/>
              <w:marRight w:val="0"/>
              <w:marTop w:val="0"/>
              <w:marBottom w:val="0"/>
              <w:divBdr>
                <w:top w:val="none" w:sz="0" w:space="0" w:color="auto"/>
                <w:left w:val="none" w:sz="0" w:space="0" w:color="auto"/>
                <w:bottom w:val="none" w:sz="0" w:space="0" w:color="auto"/>
                <w:right w:val="none" w:sz="0" w:space="0" w:color="auto"/>
              </w:divBdr>
            </w:div>
            <w:div w:id="550459136">
              <w:marLeft w:val="0"/>
              <w:marRight w:val="0"/>
              <w:marTop w:val="0"/>
              <w:marBottom w:val="0"/>
              <w:divBdr>
                <w:top w:val="none" w:sz="0" w:space="0" w:color="auto"/>
                <w:left w:val="none" w:sz="0" w:space="0" w:color="auto"/>
                <w:bottom w:val="none" w:sz="0" w:space="0" w:color="auto"/>
                <w:right w:val="none" w:sz="0" w:space="0" w:color="auto"/>
              </w:divBdr>
            </w:div>
            <w:div w:id="1161697145">
              <w:marLeft w:val="0"/>
              <w:marRight w:val="0"/>
              <w:marTop w:val="0"/>
              <w:marBottom w:val="0"/>
              <w:divBdr>
                <w:top w:val="none" w:sz="0" w:space="0" w:color="auto"/>
                <w:left w:val="none" w:sz="0" w:space="0" w:color="auto"/>
                <w:bottom w:val="none" w:sz="0" w:space="0" w:color="auto"/>
                <w:right w:val="none" w:sz="0" w:space="0" w:color="auto"/>
              </w:divBdr>
            </w:div>
            <w:div w:id="394360857">
              <w:marLeft w:val="0"/>
              <w:marRight w:val="0"/>
              <w:marTop w:val="0"/>
              <w:marBottom w:val="0"/>
              <w:divBdr>
                <w:top w:val="none" w:sz="0" w:space="0" w:color="auto"/>
                <w:left w:val="none" w:sz="0" w:space="0" w:color="auto"/>
                <w:bottom w:val="none" w:sz="0" w:space="0" w:color="auto"/>
                <w:right w:val="none" w:sz="0" w:space="0" w:color="auto"/>
              </w:divBdr>
            </w:div>
            <w:div w:id="2064981895">
              <w:marLeft w:val="0"/>
              <w:marRight w:val="0"/>
              <w:marTop w:val="0"/>
              <w:marBottom w:val="0"/>
              <w:divBdr>
                <w:top w:val="none" w:sz="0" w:space="0" w:color="auto"/>
                <w:left w:val="none" w:sz="0" w:space="0" w:color="auto"/>
                <w:bottom w:val="none" w:sz="0" w:space="0" w:color="auto"/>
                <w:right w:val="none" w:sz="0" w:space="0" w:color="auto"/>
              </w:divBdr>
            </w:div>
            <w:div w:id="392192387">
              <w:marLeft w:val="0"/>
              <w:marRight w:val="0"/>
              <w:marTop w:val="0"/>
              <w:marBottom w:val="0"/>
              <w:divBdr>
                <w:top w:val="none" w:sz="0" w:space="0" w:color="auto"/>
                <w:left w:val="none" w:sz="0" w:space="0" w:color="auto"/>
                <w:bottom w:val="none" w:sz="0" w:space="0" w:color="auto"/>
                <w:right w:val="none" w:sz="0" w:space="0" w:color="auto"/>
              </w:divBdr>
            </w:div>
            <w:div w:id="160047796">
              <w:marLeft w:val="0"/>
              <w:marRight w:val="0"/>
              <w:marTop w:val="0"/>
              <w:marBottom w:val="0"/>
              <w:divBdr>
                <w:top w:val="none" w:sz="0" w:space="0" w:color="auto"/>
                <w:left w:val="none" w:sz="0" w:space="0" w:color="auto"/>
                <w:bottom w:val="none" w:sz="0" w:space="0" w:color="auto"/>
                <w:right w:val="none" w:sz="0" w:space="0" w:color="auto"/>
              </w:divBdr>
            </w:div>
            <w:div w:id="1459492104">
              <w:marLeft w:val="0"/>
              <w:marRight w:val="0"/>
              <w:marTop w:val="0"/>
              <w:marBottom w:val="0"/>
              <w:divBdr>
                <w:top w:val="none" w:sz="0" w:space="0" w:color="auto"/>
                <w:left w:val="none" w:sz="0" w:space="0" w:color="auto"/>
                <w:bottom w:val="none" w:sz="0" w:space="0" w:color="auto"/>
                <w:right w:val="none" w:sz="0" w:space="0" w:color="auto"/>
              </w:divBdr>
            </w:div>
            <w:div w:id="1891303628">
              <w:marLeft w:val="0"/>
              <w:marRight w:val="0"/>
              <w:marTop w:val="0"/>
              <w:marBottom w:val="0"/>
              <w:divBdr>
                <w:top w:val="none" w:sz="0" w:space="0" w:color="auto"/>
                <w:left w:val="none" w:sz="0" w:space="0" w:color="auto"/>
                <w:bottom w:val="none" w:sz="0" w:space="0" w:color="auto"/>
                <w:right w:val="none" w:sz="0" w:space="0" w:color="auto"/>
              </w:divBdr>
            </w:div>
            <w:div w:id="667447420">
              <w:marLeft w:val="0"/>
              <w:marRight w:val="0"/>
              <w:marTop w:val="0"/>
              <w:marBottom w:val="0"/>
              <w:divBdr>
                <w:top w:val="none" w:sz="0" w:space="0" w:color="auto"/>
                <w:left w:val="none" w:sz="0" w:space="0" w:color="auto"/>
                <w:bottom w:val="none" w:sz="0" w:space="0" w:color="auto"/>
                <w:right w:val="none" w:sz="0" w:space="0" w:color="auto"/>
              </w:divBdr>
            </w:div>
            <w:div w:id="1978295400">
              <w:marLeft w:val="0"/>
              <w:marRight w:val="0"/>
              <w:marTop w:val="0"/>
              <w:marBottom w:val="0"/>
              <w:divBdr>
                <w:top w:val="none" w:sz="0" w:space="0" w:color="auto"/>
                <w:left w:val="none" w:sz="0" w:space="0" w:color="auto"/>
                <w:bottom w:val="none" w:sz="0" w:space="0" w:color="auto"/>
                <w:right w:val="none" w:sz="0" w:space="0" w:color="auto"/>
              </w:divBdr>
            </w:div>
            <w:div w:id="82261474">
              <w:marLeft w:val="0"/>
              <w:marRight w:val="0"/>
              <w:marTop w:val="0"/>
              <w:marBottom w:val="0"/>
              <w:divBdr>
                <w:top w:val="none" w:sz="0" w:space="0" w:color="auto"/>
                <w:left w:val="none" w:sz="0" w:space="0" w:color="auto"/>
                <w:bottom w:val="none" w:sz="0" w:space="0" w:color="auto"/>
                <w:right w:val="none" w:sz="0" w:space="0" w:color="auto"/>
              </w:divBdr>
            </w:div>
            <w:div w:id="907374573">
              <w:marLeft w:val="0"/>
              <w:marRight w:val="0"/>
              <w:marTop w:val="0"/>
              <w:marBottom w:val="0"/>
              <w:divBdr>
                <w:top w:val="none" w:sz="0" w:space="0" w:color="auto"/>
                <w:left w:val="none" w:sz="0" w:space="0" w:color="auto"/>
                <w:bottom w:val="none" w:sz="0" w:space="0" w:color="auto"/>
                <w:right w:val="none" w:sz="0" w:space="0" w:color="auto"/>
              </w:divBdr>
            </w:div>
            <w:div w:id="297884751">
              <w:marLeft w:val="0"/>
              <w:marRight w:val="0"/>
              <w:marTop w:val="0"/>
              <w:marBottom w:val="0"/>
              <w:divBdr>
                <w:top w:val="none" w:sz="0" w:space="0" w:color="auto"/>
                <w:left w:val="none" w:sz="0" w:space="0" w:color="auto"/>
                <w:bottom w:val="none" w:sz="0" w:space="0" w:color="auto"/>
                <w:right w:val="none" w:sz="0" w:space="0" w:color="auto"/>
              </w:divBdr>
            </w:div>
            <w:div w:id="1591427817">
              <w:marLeft w:val="0"/>
              <w:marRight w:val="0"/>
              <w:marTop w:val="0"/>
              <w:marBottom w:val="0"/>
              <w:divBdr>
                <w:top w:val="none" w:sz="0" w:space="0" w:color="auto"/>
                <w:left w:val="none" w:sz="0" w:space="0" w:color="auto"/>
                <w:bottom w:val="none" w:sz="0" w:space="0" w:color="auto"/>
                <w:right w:val="none" w:sz="0" w:space="0" w:color="auto"/>
              </w:divBdr>
            </w:div>
            <w:div w:id="225338778">
              <w:marLeft w:val="0"/>
              <w:marRight w:val="0"/>
              <w:marTop w:val="0"/>
              <w:marBottom w:val="0"/>
              <w:divBdr>
                <w:top w:val="none" w:sz="0" w:space="0" w:color="auto"/>
                <w:left w:val="none" w:sz="0" w:space="0" w:color="auto"/>
                <w:bottom w:val="none" w:sz="0" w:space="0" w:color="auto"/>
                <w:right w:val="none" w:sz="0" w:space="0" w:color="auto"/>
              </w:divBdr>
            </w:div>
            <w:div w:id="1717966954">
              <w:marLeft w:val="0"/>
              <w:marRight w:val="0"/>
              <w:marTop w:val="0"/>
              <w:marBottom w:val="0"/>
              <w:divBdr>
                <w:top w:val="none" w:sz="0" w:space="0" w:color="auto"/>
                <w:left w:val="none" w:sz="0" w:space="0" w:color="auto"/>
                <w:bottom w:val="none" w:sz="0" w:space="0" w:color="auto"/>
                <w:right w:val="none" w:sz="0" w:space="0" w:color="auto"/>
              </w:divBdr>
            </w:div>
            <w:div w:id="807167084">
              <w:marLeft w:val="0"/>
              <w:marRight w:val="0"/>
              <w:marTop w:val="0"/>
              <w:marBottom w:val="0"/>
              <w:divBdr>
                <w:top w:val="none" w:sz="0" w:space="0" w:color="auto"/>
                <w:left w:val="none" w:sz="0" w:space="0" w:color="auto"/>
                <w:bottom w:val="none" w:sz="0" w:space="0" w:color="auto"/>
                <w:right w:val="none" w:sz="0" w:space="0" w:color="auto"/>
              </w:divBdr>
            </w:div>
            <w:div w:id="661081110">
              <w:marLeft w:val="0"/>
              <w:marRight w:val="0"/>
              <w:marTop w:val="0"/>
              <w:marBottom w:val="0"/>
              <w:divBdr>
                <w:top w:val="none" w:sz="0" w:space="0" w:color="auto"/>
                <w:left w:val="none" w:sz="0" w:space="0" w:color="auto"/>
                <w:bottom w:val="none" w:sz="0" w:space="0" w:color="auto"/>
                <w:right w:val="none" w:sz="0" w:space="0" w:color="auto"/>
              </w:divBdr>
            </w:div>
            <w:div w:id="371002893">
              <w:marLeft w:val="0"/>
              <w:marRight w:val="0"/>
              <w:marTop w:val="0"/>
              <w:marBottom w:val="0"/>
              <w:divBdr>
                <w:top w:val="none" w:sz="0" w:space="0" w:color="auto"/>
                <w:left w:val="none" w:sz="0" w:space="0" w:color="auto"/>
                <w:bottom w:val="none" w:sz="0" w:space="0" w:color="auto"/>
                <w:right w:val="none" w:sz="0" w:space="0" w:color="auto"/>
              </w:divBdr>
            </w:div>
            <w:div w:id="51933524">
              <w:marLeft w:val="0"/>
              <w:marRight w:val="0"/>
              <w:marTop w:val="0"/>
              <w:marBottom w:val="0"/>
              <w:divBdr>
                <w:top w:val="none" w:sz="0" w:space="0" w:color="auto"/>
                <w:left w:val="none" w:sz="0" w:space="0" w:color="auto"/>
                <w:bottom w:val="none" w:sz="0" w:space="0" w:color="auto"/>
                <w:right w:val="none" w:sz="0" w:space="0" w:color="auto"/>
              </w:divBdr>
            </w:div>
            <w:div w:id="1326284044">
              <w:marLeft w:val="0"/>
              <w:marRight w:val="0"/>
              <w:marTop w:val="0"/>
              <w:marBottom w:val="0"/>
              <w:divBdr>
                <w:top w:val="none" w:sz="0" w:space="0" w:color="auto"/>
                <w:left w:val="none" w:sz="0" w:space="0" w:color="auto"/>
                <w:bottom w:val="none" w:sz="0" w:space="0" w:color="auto"/>
                <w:right w:val="none" w:sz="0" w:space="0" w:color="auto"/>
              </w:divBdr>
            </w:div>
            <w:div w:id="1938514841">
              <w:marLeft w:val="0"/>
              <w:marRight w:val="0"/>
              <w:marTop w:val="0"/>
              <w:marBottom w:val="0"/>
              <w:divBdr>
                <w:top w:val="none" w:sz="0" w:space="0" w:color="auto"/>
                <w:left w:val="none" w:sz="0" w:space="0" w:color="auto"/>
                <w:bottom w:val="none" w:sz="0" w:space="0" w:color="auto"/>
                <w:right w:val="none" w:sz="0" w:space="0" w:color="auto"/>
              </w:divBdr>
            </w:div>
            <w:div w:id="2050572967">
              <w:marLeft w:val="0"/>
              <w:marRight w:val="0"/>
              <w:marTop w:val="0"/>
              <w:marBottom w:val="0"/>
              <w:divBdr>
                <w:top w:val="none" w:sz="0" w:space="0" w:color="auto"/>
                <w:left w:val="none" w:sz="0" w:space="0" w:color="auto"/>
                <w:bottom w:val="none" w:sz="0" w:space="0" w:color="auto"/>
                <w:right w:val="none" w:sz="0" w:space="0" w:color="auto"/>
              </w:divBdr>
            </w:div>
            <w:div w:id="623851003">
              <w:marLeft w:val="0"/>
              <w:marRight w:val="0"/>
              <w:marTop w:val="0"/>
              <w:marBottom w:val="0"/>
              <w:divBdr>
                <w:top w:val="none" w:sz="0" w:space="0" w:color="auto"/>
                <w:left w:val="none" w:sz="0" w:space="0" w:color="auto"/>
                <w:bottom w:val="none" w:sz="0" w:space="0" w:color="auto"/>
                <w:right w:val="none" w:sz="0" w:space="0" w:color="auto"/>
              </w:divBdr>
            </w:div>
            <w:div w:id="2122721794">
              <w:marLeft w:val="0"/>
              <w:marRight w:val="0"/>
              <w:marTop w:val="0"/>
              <w:marBottom w:val="0"/>
              <w:divBdr>
                <w:top w:val="none" w:sz="0" w:space="0" w:color="auto"/>
                <w:left w:val="none" w:sz="0" w:space="0" w:color="auto"/>
                <w:bottom w:val="none" w:sz="0" w:space="0" w:color="auto"/>
                <w:right w:val="none" w:sz="0" w:space="0" w:color="auto"/>
              </w:divBdr>
            </w:div>
            <w:div w:id="709381225">
              <w:marLeft w:val="0"/>
              <w:marRight w:val="0"/>
              <w:marTop w:val="0"/>
              <w:marBottom w:val="0"/>
              <w:divBdr>
                <w:top w:val="none" w:sz="0" w:space="0" w:color="auto"/>
                <w:left w:val="none" w:sz="0" w:space="0" w:color="auto"/>
                <w:bottom w:val="none" w:sz="0" w:space="0" w:color="auto"/>
                <w:right w:val="none" w:sz="0" w:space="0" w:color="auto"/>
              </w:divBdr>
            </w:div>
            <w:div w:id="1794640243">
              <w:marLeft w:val="0"/>
              <w:marRight w:val="0"/>
              <w:marTop w:val="0"/>
              <w:marBottom w:val="0"/>
              <w:divBdr>
                <w:top w:val="none" w:sz="0" w:space="0" w:color="auto"/>
                <w:left w:val="none" w:sz="0" w:space="0" w:color="auto"/>
                <w:bottom w:val="none" w:sz="0" w:space="0" w:color="auto"/>
                <w:right w:val="none" w:sz="0" w:space="0" w:color="auto"/>
              </w:divBdr>
            </w:div>
            <w:div w:id="354814564">
              <w:marLeft w:val="0"/>
              <w:marRight w:val="0"/>
              <w:marTop w:val="0"/>
              <w:marBottom w:val="0"/>
              <w:divBdr>
                <w:top w:val="none" w:sz="0" w:space="0" w:color="auto"/>
                <w:left w:val="none" w:sz="0" w:space="0" w:color="auto"/>
                <w:bottom w:val="none" w:sz="0" w:space="0" w:color="auto"/>
                <w:right w:val="none" w:sz="0" w:space="0" w:color="auto"/>
              </w:divBdr>
            </w:div>
            <w:div w:id="821702828">
              <w:marLeft w:val="0"/>
              <w:marRight w:val="0"/>
              <w:marTop w:val="0"/>
              <w:marBottom w:val="0"/>
              <w:divBdr>
                <w:top w:val="none" w:sz="0" w:space="0" w:color="auto"/>
                <w:left w:val="none" w:sz="0" w:space="0" w:color="auto"/>
                <w:bottom w:val="none" w:sz="0" w:space="0" w:color="auto"/>
                <w:right w:val="none" w:sz="0" w:space="0" w:color="auto"/>
              </w:divBdr>
            </w:div>
            <w:div w:id="1286307766">
              <w:marLeft w:val="0"/>
              <w:marRight w:val="0"/>
              <w:marTop w:val="0"/>
              <w:marBottom w:val="0"/>
              <w:divBdr>
                <w:top w:val="none" w:sz="0" w:space="0" w:color="auto"/>
                <w:left w:val="none" w:sz="0" w:space="0" w:color="auto"/>
                <w:bottom w:val="none" w:sz="0" w:space="0" w:color="auto"/>
                <w:right w:val="none" w:sz="0" w:space="0" w:color="auto"/>
              </w:divBdr>
            </w:div>
            <w:div w:id="635646155">
              <w:marLeft w:val="0"/>
              <w:marRight w:val="0"/>
              <w:marTop w:val="0"/>
              <w:marBottom w:val="0"/>
              <w:divBdr>
                <w:top w:val="none" w:sz="0" w:space="0" w:color="auto"/>
                <w:left w:val="none" w:sz="0" w:space="0" w:color="auto"/>
                <w:bottom w:val="none" w:sz="0" w:space="0" w:color="auto"/>
                <w:right w:val="none" w:sz="0" w:space="0" w:color="auto"/>
              </w:divBdr>
            </w:div>
            <w:div w:id="1748110386">
              <w:marLeft w:val="0"/>
              <w:marRight w:val="0"/>
              <w:marTop w:val="0"/>
              <w:marBottom w:val="0"/>
              <w:divBdr>
                <w:top w:val="none" w:sz="0" w:space="0" w:color="auto"/>
                <w:left w:val="none" w:sz="0" w:space="0" w:color="auto"/>
                <w:bottom w:val="none" w:sz="0" w:space="0" w:color="auto"/>
                <w:right w:val="none" w:sz="0" w:space="0" w:color="auto"/>
              </w:divBdr>
            </w:div>
            <w:div w:id="18536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7342">
      <w:bodyDiv w:val="1"/>
      <w:marLeft w:val="0"/>
      <w:marRight w:val="0"/>
      <w:marTop w:val="0"/>
      <w:marBottom w:val="0"/>
      <w:divBdr>
        <w:top w:val="none" w:sz="0" w:space="0" w:color="auto"/>
        <w:left w:val="none" w:sz="0" w:space="0" w:color="auto"/>
        <w:bottom w:val="none" w:sz="0" w:space="0" w:color="auto"/>
        <w:right w:val="none" w:sz="0" w:space="0" w:color="auto"/>
      </w:divBdr>
      <w:divsChild>
        <w:div w:id="500893715">
          <w:marLeft w:val="0"/>
          <w:marRight w:val="0"/>
          <w:marTop w:val="0"/>
          <w:marBottom w:val="0"/>
          <w:divBdr>
            <w:top w:val="none" w:sz="0" w:space="0" w:color="auto"/>
            <w:left w:val="none" w:sz="0" w:space="0" w:color="auto"/>
            <w:bottom w:val="none" w:sz="0" w:space="0" w:color="auto"/>
            <w:right w:val="none" w:sz="0" w:space="0" w:color="auto"/>
          </w:divBdr>
          <w:divsChild>
            <w:div w:id="138572441">
              <w:marLeft w:val="0"/>
              <w:marRight w:val="0"/>
              <w:marTop w:val="0"/>
              <w:marBottom w:val="0"/>
              <w:divBdr>
                <w:top w:val="none" w:sz="0" w:space="0" w:color="auto"/>
                <w:left w:val="none" w:sz="0" w:space="0" w:color="auto"/>
                <w:bottom w:val="none" w:sz="0" w:space="0" w:color="auto"/>
                <w:right w:val="none" w:sz="0" w:space="0" w:color="auto"/>
              </w:divBdr>
            </w:div>
            <w:div w:id="1857814798">
              <w:marLeft w:val="0"/>
              <w:marRight w:val="0"/>
              <w:marTop w:val="0"/>
              <w:marBottom w:val="0"/>
              <w:divBdr>
                <w:top w:val="none" w:sz="0" w:space="0" w:color="auto"/>
                <w:left w:val="none" w:sz="0" w:space="0" w:color="auto"/>
                <w:bottom w:val="none" w:sz="0" w:space="0" w:color="auto"/>
                <w:right w:val="none" w:sz="0" w:space="0" w:color="auto"/>
              </w:divBdr>
            </w:div>
            <w:div w:id="36707801">
              <w:marLeft w:val="0"/>
              <w:marRight w:val="0"/>
              <w:marTop w:val="0"/>
              <w:marBottom w:val="0"/>
              <w:divBdr>
                <w:top w:val="none" w:sz="0" w:space="0" w:color="auto"/>
                <w:left w:val="none" w:sz="0" w:space="0" w:color="auto"/>
                <w:bottom w:val="none" w:sz="0" w:space="0" w:color="auto"/>
                <w:right w:val="none" w:sz="0" w:space="0" w:color="auto"/>
              </w:divBdr>
            </w:div>
            <w:div w:id="329405416">
              <w:marLeft w:val="0"/>
              <w:marRight w:val="0"/>
              <w:marTop w:val="0"/>
              <w:marBottom w:val="0"/>
              <w:divBdr>
                <w:top w:val="none" w:sz="0" w:space="0" w:color="auto"/>
                <w:left w:val="none" w:sz="0" w:space="0" w:color="auto"/>
                <w:bottom w:val="none" w:sz="0" w:space="0" w:color="auto"/>
                <w:right w:val="none" w:sz="0" w:space="0" w:color="auto"/>
              </w:divBdr>
            </w:div>
            <w:div w:id="109401497">
              <w:marLeft w:val="0"/>
              <w:marRight w:val="0"/>
              <w:marTop w:val="0"/>
              <w:marBottom w:val="0"/>
              <w:divBdr>
                <w:top w:val="none" w:sz="0" w:space="0" w:color="auto"/>
                <w:left w:val="none" w:sz="0" w:space="0" w:color="auto"/>
                <w:bottom w:val="none" w:sz="0" w:space="0" w:color="auto"/>
                <w:right w:val="none" w:sz="0" w:space="0" w:color="auto"/>
              </w:divBdr>
            </w:div>
            <w:div w:id="1831630403">
              <w:marLeft w:val="0"/>
              <w:marRight w:val="0"/>
              <w:marTop w:val="0"/>
              <w:marBottom w:val="0"/>
              <w:divBdr>
                <w:top w:val="none" w:sz="0" w:space="0" w:color="auto"/>
                <w:left w:val="none" w:sz="0" w:space="0" w:color="auto"/>
                <w:bottom w:val="none" w:sz="0" w:space="0" w:color="auto"/>
                <w:right w:val="none" w:sz="0" w:space="0" w:color="auto"/>
              </w:divBdr>
            </w:div>
            <w:div w:id="192882318">
              <w:marLeft w:val="0"/>
              <w:marRight w:val="0"/>
              <w:marTop w:val="0"/>
              <w:marBottom w:val="0"/>
              <w:divBdr>
                <w:top w:val="none" w:sz="0" w:space="0" w:color="auto"/>
                <w:left w:val="none" w:sz="0" w:space="0" w:color="auto"/>
                <w:bottom w:val="none" w:sz="0" w:space="0" w:color="auto"/>
                <w:right w:val="none" w:sz="0" w:space="0" w:color="auto"/>
              </w:divBdr>
            </w:div>
            <w:div w:id="800802512">
              <w:marLeft w:val="0"/>
              <w:marRight w:val="0"/>
              <w:marTop w:val="0"/>
              <w:marBottom w:val="0"/>
              <w:divBdr>
                <w:top w:val="none" w:sz="0" w:space="0" w:color="auto"/>
                <w:left w:val="none" w:sz="0" w:space="0" w:color="auto"/>
                <w:bottom w:val="none" w:sz="0" w:space="0" w:color="auto"/>
                <w:right w:val="none" w:sz="0" w:space="0" w:color="auto"/>
              </w:divBdr>
            </w:div>
            <w:div w:id="1089694742">
              <w:marLeft w:val="0"/>
              <w:marRight w:val="0"/>
              <w:marTop w:val="0"/>
              <w:marBottom w:val="0"/>
              <w:divBdr>
                <w:top w:val="none" w:sz="0" w:space="0" w:color="auto"/>
                <w:left w:val="none" w:sz="0" w:space="0" w:color="auto"/>
                <w:bottom w:val="none" w:sz="0" w:space="0" w:color="auto"/>
                <w:right w:val="none" w:sz="0" w:space="0" w:color="auto"/>
              </w:divBdr>
            </w:div>
            <w:div w:id="620653911">
              <w:marLeft w:val="0"/>
              <w:marRight w:val="0"/>
              <w:marTop w:val="0"/>
              <w:marBottom w:val="0"/>
              <w:divBdr>
                <w:top w:val="none" w:sz="0" w:space="0" w:color="auto"/>
                <w:left w:val="none" w:sz="0" w:space="0" w:color="auto"/>
                <w:bottom w:val="none" w:sz="0" w:space="0" w:color="auto"/>
                <w:right w:val="none" w:sz="0" w:space="0" w:color="auto"/>
              </w:divBdr>
            </w:div>
            <w:div w:id="967783051">
              <w:marLeft w:val="0"/>
              <w:marRight w:val="0"/>
              <w:marTop w:val="0"/>
              <w:marBottom w:val="0"/>
              <w:divBdr>
                <w:top w:val="none" w:sz="0" w:space="0" w:color="auto"/>
                <w:left w:val="none" w:sz="0" w:space="0" w:color="auto"/>
                <w:bottom w:val="none" w:sz="0" w:space="0" w:color="auto"/>
                <w:right w:val="none" w:sz="0" w:space="0" w:color="auto"/>
              </w:divBdr>
            </w:div>
            <w:div w:id="579675617">
              <w:marLeft w:val="0"/>
              <w:marRight w:val="0"/>
              <w:marTop w:val="0"/>
              <w:marBottom w:val="0"/>
              <w:divBdr>
                <w:top w:val="none" w:sz="0" w:space="0" w:color="auto"/>
                <w:left w:val="none" w:sz="0" w:space="0" w:color="auto"/>
                <w:bottom w:val="none" w:sz="0" w:space="0" w:color="auto"/>
                <w:right w:val="none" w:sz="0" w:space="0" w:color="auto"/>
              </w:divBdr>
            </w:div>
            <w:div w:id="1212302878">
              <w:marLeft w:val="0"/>
              <w:marRight w:val="0"/>
              <w:marTop w:val="0"/>
              <w:marBottom w:val="0"/>
              <w:divBdr>
                <w:top w:val="none" w:sz="0" w:space="0" w:color="auto"/>
                <w:left w:val="none" w:sz="0" w:space="0" w:color="auto"/>
                <w:bottom w:val="none" w:sz="0" w:space="0" w:color="auto"/>
                <w:right w:val="none" w:sz="0" w:space="0" w:color="auto"/>
              </w:divBdr>
            </w:div>
            <w:div w:id="165830133">
              <w:marLeft w:val="0"/>
              <w:marRight w:val="0"/>
              <w:marTop w:val="0"/>
              <w:marBottom w:val="0"/>
              <w:divBdr>
                <w:top w:val="none" w:sz="0" w:space="0" w:color="auto"/>
                <w:left w:val="none" w:sz="0" w:space="0" w:color="auto"/>
                <w:bottom w:val="none" w:sz="0" w:space="0" w:color="auto"/>
                <w:right w:val="none" w:sz="0" w:space="0" w:color="auto"/>
              </w:divBdr>
            </w:div>
            <w:div w:id="414789456">
              <w:marLeft w:val="0"/>
              <w:marRight w:val="0"/>
              <w:marTop w:val="0"/>
              <w:marBottom w:val="0"/>
              <w:divBdr>
                <w:top w:val="none" w:sz="0" w:space="0" w:color="auto"/>
                <w:left w:val="none" w:sz="0" w:space="0" w:color="auto"/>
                <w:bottom w:val="none" w:sz="0" w:space="0" w:color="auto"/>
                <w:right w:val="none" w:sz="0" w:space="0" w:color="auto"/>
              </w:divBdr>
            </w:div>
            <w:div w:id="935598628">
              <w:marLeft w:val="0"/>
              <w:marRight w:val="0"/>
              <w:marTop w:val="0"/>
              <w:marBottom w:val="0"/>
              <w:divBdr>
                <w:top w:val="none" w:sz="0" w:space="0" w:color="auto"/>
                <w:left w:val="none" w:sz="0" w:space="0" w:color="auto"/>
                <w:bottom w:val="none" w:sz="0" w:space="0" w:color="auto"/>
                <w:right w:val="none" w:sz="0" w:space="0" w:color="auto"/>
              </w:divBdr>
            </w:div>
            <w:div w:id="1965847400">
              <w:marLeft w:val="0"/>
              <w:marRight w:val="0"/>
              <w:marTop w:val="0"/>
              <w:marBottom w:val="0"/>
              <w:divBdr>
                <w:top w:val="none" w:sz="0" w:space="0" w:color="auto"/>
                <w:left w:val="none" w:sz="0" w:space="0" w:color="auto"/>
                <w:bottom w:val="none" w:sz="0" w:space="0" w:color="auto"/>
                <w:right w:val="none" w:sz="0" w:space="0" w:color="auto"/>
              </w:divBdr>
            </w:div>
            <w:div w:id="240331754">
              <w:marLeft w:val="0"/>
              <w:marRight w:val="0"/>
              <w:marTop w:val="0"/>
              <w:marBottom w:val="0"/>
              <w:divBdr>
                <w:top w:val="none" w:sz="0" w:space="0" w:color="auto"/>
                <w:left w:val="none" w:sz="0" w:space="0" w:color="auto"/>
                <w:bottom w:val="none" w:sz="0" w:space="0" w:color="auto"/>
                <w:right w:val="none" w:sz="0" w:space="0" w:color="auto"/>
              </w:divBdr>
            </w:div>
            <w:div w:id="1162888106">
              <w:marLeft w:val="0"/>
              <w:marRight w:val="0"/>
              <w:marTop w:val="0"/>
              <w:marBottom w:val="0"/>
              <w:divBdr>
                <w:top w:val="none" w:sz="0" w:space="0" w:color="auto"/>
                <w:left w:val="none" w:sz="0" w:space="0" w:color="auto"/>
                <w:bottom w:val="none" w:sz="0" w:space="0" w:color="auto"/>
                <w:right w:val="none" w:sz="0" w:space="0" w:color="auto"/>
              </w:divBdr>
            </w:div>
            <w:div w:id="2119134975">
              <w:marLeft w:val="0"/>
              <w:marRight w:val="0"/>
              <w:marTop w:val="0"/>
              <w:marBottom w:val="0"/>
              <w:divBdr>
                <w:top w:val="none" w:sz="0" w:space="0" w:color="auto"/>
                <w:left w:val="none" w:sz="0" w:space="0" w:color="auto"/>
                <w:bottom w:val="none" w:sz="0" w:space="0" w:color="auto"/>
                <w:right w:val="none" w:sz="0" w:space="0" w:color="auto"/>
              </w:divBdr>
            </w:div>
            <w:div w:id="1645701017">
              <w:marLeft w:val="0"/>
              <w:marRight w:val="0"/>
              <w:marTop w:val="0"/>
              <w:marBottom w:val="0"/>
              <w:divBdr>
                <w:top w:val="none" w:sz="0" w:space="0" w:color="auto"/>
                <w:left w:val="none" w:sz="0" w:space="0" w:color="auto"/>
                <w:bottom w:val="none" w:sz="0" w:space="0" w:color="auto"/>
                <w:right w:val="none" w:sz="0" w:space="0" w:color="auto"/>
              </w:divBdr>
            </w:div>
            <w:div w:id="2083260862">
              <w:marLeft w:val="0"/>
              <w:marRight w:val="0"/>
              <w:marTop w:val="0"/>
              <w:marBottom w:val="0"/>
              <w:divBdr>
                <w:top w:val="none" w:sz="0" w:space="0" w:color="auto"/>
                <w:left w:val="none" w:sz="0" w:space="0" w:color="auto"/>
                <w:bottom w:val="none" w:sz="0" w:space="0" w:color="auto"/>
                <w:right w:val="none" w:sz="0" w:space="0" w:color="auto"/>
              </w:divBdr>
            </w:div>
            <w:div w:id="1398475247">
              <w:marLeft w:val="0"/>
              <w:marRight w:val="0"/>
              <w:marTop w:val="0"/>
              <w:marBottom w:val="0"/>
              <w:divBdr>
                <w:top w:val="none" w:sz="0" w:space="0" w:color="auto"/>
                <w:left w:val="none" w:sz="0" w:space="0" w:color="auto"/>
                <w:bottom w:val="none" w:sz="0" w:space="0" w:color="auto"/>
                <w:right w:val="none" w:sz="0" w:space="0" w:color="auto"/>
              </w:divBdr>
            </w:div>
            <w:div w:id="860699691">
              <w:marLeft w:val="0"/>
              <w:marRight w:val="0"/>
              <w:marTop w:val="0"/>
              <w:marBottom w:val="0"/>
              <w:divBdr>
                <w:top w:val="none" w:sz="0" w:space="0" w:color="auto"/>
                <w:left w:val="none" w:sz="0" w:space="0" w:color="auto"/>
                <w:bottom w:val="none" w:sz="0" w:space="0" w:color="auto"/>
                <w:right w:val="none" w:sz="0" w:space="0" w:color="auto"/>
              </w:divBdr>
            </w:div>
            <w:div w:id="1515538494">
              <w:marLeft w:val="0"/>
              <w:marRight w:val="0"/>
              <w:marTop w:val="0"/>
              <w:marBottom w:val="0"/>
              <w:divBdr>
                <w:top w:val="none" w:sz="0" w:space="0" w:color="auto"/>
                <w:left w:val="none" w:sz="0" w:space="0" w:color="auto"/>
                <w:bottom w:val="none" w:sz="0" w:space="0" w:color="auto"/>
                <w:right w:val="none" w:sz="0" w:space="0" w:color="auto"/>
              </w:divBdr>
            </w:div>
            <w:div w:id="235020277">
              <w:marLeft w:val="0"/>
              <w:marRight w:val="0"/>
              <w:marTop w:val="0"/>
              <w:marBottom w:val="0"/>
              <w:divBdr>
                <w:top w:val="none" w:sz="0" w:space="0" w:color="auto"/>
                <w:left w:val="none" w:sz="0" w:space="0" w:color="auto"/>
                <w:bottom w:val="none" w:sz="0" w:space="0" w:color="auto"/>
                <w:right w:val="none" w:sz="0" w:space="0" w:color="auto"/>
              </w:divBdr>
            </w:div>
            <w:div w:id="346560376">
              <w:marLeft w:val="0"/>
              <w:marRight w:val="0"/>
              <w:marTop w:val="0"/>
              <w:marBottom w:val="0"/>
              <w:divBdr>
                <w:top w:val="none" w:sz="0" w:space="0" w:color="auto"/>
                <w:left w:val="none" w:sz="0" w:space="0" w:color="auto"/>
                <w:bottom w:val="none" w:sz="0" w:space="0" w:color="auto"/>
                <w:right w:val="none" w:sz="0" w:space="0" w:color="auto"/>
              </w:divBdr>
            </w:div>
            <w:div w:id="1521818753">
              <w:marLeft w:val="0"/>
              <w:marRight w:val="0"/>
              <w:marTop w:val="0"/>
              <w:marBottom w:val="0"/>
              <w:divBdr>
                <w:top w:val="none" w:sz="0" w:space="0" w:color="auto"/>
                <w:left w:val="none" w:sz="0" w:space="0" w:color="auto"/>
                <w:bottom w:val="none" w:sz="0" w:space="0" w:color="auto"/>
                <w:right w:val="none" w:sz="0" w:space="0" w:color="auto"/>
              </w:divBdr>
            </w:div>
            <w:div w:id="153843252">
              <w:marLeft w:val="0"/>
              <w:marRight w:val="0"/>
              <w:marTop w:val="0"/>
              <w:marBottom w:val="0"/>
              <w:divBdr>
                <w:top w:val="none" w:sz="0" w:space="0" w:color="auto"/>
                <w:left w:val="none" w:sz="0" w:space="0" w:color="auto"/>
                <w:bottom w:val="none" w:sz="0" w:space="0" w:color="auto"/>
                <w:right w:val="none" w:sz="0" w:space="0" w:color="auto"/>
              </w:divBdr>
            </w:div>
            <w:div w:id="1635866883">
              <w:marLeft w:val="0"/>
              <w:marRight w:val="0"/>
              <w:marTop w:val="0"/>
              <w:marBottom w:val="0"/>
              <w:divBdr>
                <w:top w:val="none" w:sz="0" w:space="0" w:color="auto"/>
                <w:left w:val="none" w:sz="0" w:space="0" w:color="auto"/>
                <w:bottom w:val="none" w:sz="0" w:space="0" w:color="auto"/>
                <w:right w:val="none" w:sz="0" w:space="0" w:color="auto"/>
              </w:divBdr>
            </w:div>
            <w:div w:id="1532377967">
              <w:marLeft w:val="0"/>
              <w:marRight w:val="0"/>
              <w:marTop w:val="0"/>
              <w:marBottom w:val="0"/>
              <w:divBdr>
                <w:top w:val="none" w:sz="0" w:space="0" w:color="auto"/>
                <w:left w:val="none" w:sz="0" w:space="0" w:color="auto"/>
                <w:bottom w:val="none" w:sz="0" w:space="0" w:color="auto"/>
                <w:right w:val="none" w:sz="0" w:space="0" w:color="auto"/>
              </w:divBdr>
            </w:div>
            <w:div w:id="551843353">
              <w:marLeft w:val="0"/>
              <w:marRight w:val="0"/>
              <w:marTop w:val="0"/>
              <w:marBottom w:val="0"/>
              <w:divBdr>
                <w:top w:val="none" w:sz="0" w:space="0" w:color="auto"/>
                <w:left w:val="none" w:sz="0" w:space="0" w:color="auto"/>
                <w:bottom w:val="none" w:sz="0" w:space="0" w:color="auto"/>
                <w:right w:val="none" w:sz="0" w:space="0" w:color="auto"/>
              </w:divBdr>
            </w:div>
            <w:div w:id="1382099876">
              <w:marLeft w:val="0"/>
              <w:marRight w:val="0"/>
              <w:marTop w:val="0"/>
              <w:marBottom w:val="0"/>
              <w:divBdr>
                <w:top w:val="none" w:sz="0" w:space="0" w:color="auto"/>
                <w:left w:val="none" w:sz="0" w:space="0" w:color="auto"/>
                <w:bottom w:val="none" w:sz="0" w:space="0" w:color="auto"/>
                <w:right w:val="none" w:sz="0" w:space="0" w:color="auto"/>
              </w:divBdr>
            </w:div>
            <w:div w:id="1312443507">
              <w:marLeft w:val="0"/>
              <w:marRight w:val="0"/>
              <w:marTop w:val="0"/>
              <w:marBottom w:val="0"/>
              <w:divBdr>
                <w:top w:val="none" w:sz="0" w:space="0" w:color="auto"/>
                <w:left w:val="none" w:sz="0" w:space="0" w:color="auto"/>
                <w:bottom w:val="none" w:sz="0" w:space="0" w:color="auto"/>
                <w:right w:val="none" w:sz="0" w:space="0" w:color="auto"/>
              </w:divBdr>
            </w:div>
            <w:div w:id="2091341169">
              <w:marLeft w:val="0"/>
              <w:marRight w:val="0"/>
              <w:marTop w:val="0"/>
              <w:marBottom w:val="0"/>
              <w:divBdr>
                <w:top w:val="none" w:sz="0" w:space="0" w:color="auto"/>
                <w:left w:val="none" w:sz="0" w:space="0" w:color="auto"/>
                <w:bottom w:val="none" w:sz="0" w:space="0" w:color="auto"/>
                <w:right w:val="none" w:sz="0" w:space="0" w:color="auto"/>
              </w:divBdr>
            </w:div>
            <w:div w:id="2004317328">
              <w:marLeft w:val="0"/>
              <w:marRight w:val="0"/>
              <w:marTop w:val="0"/>
              <w:marBottom w:val="0"/>
              <w:divBdr>
                <w:top w:val="none" w:sz="0" w:space="0" w:color="auto"/>
                <w:left w:val="none" w:sz="0" w:space="0" w:color="auto"/>
                <w:bottom w:val="none" w:sz="0" w:space="0" w:color="auto"/>
                <w:right w:val="none" w:sz="0" w:space="0" w:color="auto"/>
              </w:divBdr>
            </w:div>
            <w:div w:id="1746493641">
              <w:marLeft w:val="0"/>
              <w:marRight w:val="0"/>
              <w:marTop w:val="0"/>
              <w:marBottom w:val="0"/>
              <w:divBdr>
                <w:top w:val="none" w:sz="0" w:space="0" w:color="auto"/>
                <w:left w:val="none" w:sz="0" w:space="0" w:color="auto"/>
                <w:bottom w:val="none" w:sz="0" w:space="0" w:color="auto"/>
                <w:right w:val="none" w:sz="0" w:space="0" w:color="auto"/>
              </w:divBdr>
            </w:div>
            <w:div w:id="895049310">
              <w:marLeft w:val="0"/>
              <w:marRight w:val="0"/>
              <w:marTop w:val="0"/>
              <w:marBottom w:val="0"/>
              <w:divBdr>
                <w:top w:val="none" w:sz="0" w:space="0" w:color="auto"/>
                <w:left w:val="none" w:sz="0" w:space="0" w:color="auto"/>
                <w:bottom w:val="none" w:sz="0" w:space="0" w:color="auto"/>
                <w:right w:val="none" w:sz="0" w:space="0" w:color="auto"/>
              </w:divBdr>
            </w:div>
            <w:div w:id="1870682234">
              <w:marLeft w:val="0"/>
              <w:marRight w:val="0"/>
              <w:marTop w:val="0"/>
              <w:marBottom w:val="0"/>
              <w:divBdr>
                <w:top w:val="none" w:sz="0" w:space="0" w:color="auto"/>
                <w:left w:val="none" w:sz="0" w:space="0" w:color="auto"/>
                <w:bottom w:val="none" w:sz="0" w:space="0" w:color="auto"/>
                <w:right w:val="none" w:sz="0" w:space="0" w:color="auto"/>
              </w:divBdr>
            </w:div>
            <w:div w:id="1452431902">
              <w:marLeft w:val="0"/>
              <w:marRight w:val="0"/>
              <w:marTop w:val="0"/>
              <w:marBottom w:val="0"/>
              <w:divBdr>
                <w:top w:val="none" w:sz="0" w:space="0" w:color="auto"/>
                <w:left w:val="none" w:sz="0" w:space="0" w:color="auto"/>
                <w:bottom w:val="none" w:sz="0" w:space="0" w:color="auto"/>
                <w:right w:val="none" w:sz="0" w:space="0" w:color="auto"/>
              </w:divBdr>
            </w:div>
            <w:div w:id="1544558128">
              <w:marLeft w:val="0"/>
              <w:marRight w:val="0"/>
              <w:marTop w:val="0"/>
              <w:marBottom w:val="0"/>
              <w:divBdr>
                <w:top w:val="none" w:sz="0" w:space="0" w:color="auto"/>
                <w:left w:val="none" w:sz="0" w:space="0" w:color="auto"/>
                <w:bottom w:val="none" w:sz="0" w:space="0" w:color="auto"/>
                <w:right w:val="none" w:sz="0" w:space="0" w:color="auto"/>
              </w:divBdr>
            </w:div>
            <w:div w:id="1103573911">
              <w:marLeft w:val="0"/>
              <w:marRight w:val="0"/>
              <w:marTop w:val="0"/>
              <w:marBottom w:val="0"/>
              <w:divBdr>
                <w:top w:val="none" w:sz="0" w:space="0" w:color="auto"/>
                <w:left w:val="none" w:sz="0" w:space="0" w:color="auto"/>
                <w:bottom w:val="none" w:sz="0" w:space="0" w:color="auto"/>
                <w:right w:val="none" w:sz="0" w:space="0" w:color="auto"/>
              </w:divBdr>
            </w:div>
            <w:div w:id="1268319119">
              <w:marLeft w:val="0"/>
              <w:marRight w:val="0"/>
              <w:marTop w:val="0"/>
              <w:marBottom w:val="0"/>
              <w:divBdr>
                <w:top w:val="none" w:sz="0" w:space="0" w:color="auto"/>
                <w:left w:val="none" w:sz="0" w:space="0" w:color="auto"/>
                <w:bottom w:val="none" w:sz="0" w:space="0" w:color="auto"/>
                <w:right w:val="none" w:sz="0" w:space="0" w:color="auto"/>
              </w:divBdr>
            </w:div>
            <w:div w:id="425686979">
              <w:marLeft w:val="0"/>
              <w:marRight w:val="0"/>
              <w:marTop w:val="0"/>
              <w:marBottom w:val="0"/>
              <w:divBdr>
                <w:top w:val="none" w:sz="0" w:space="0" w:color="auto"/>
                <w:left w:val="none" w:sz="0" w:space="0" w:color="auto"/>
                <w:bottom w:val="none" w:sz="0" w:space="0" w:color="auto"/>
                <w:right w:val="none" w:sz="0" w:space="0" w:color="auto"/>
              </w:divBdr>
            </w:div>
            <w:div w:id="329021855">
              <w:marLeft w:val="0"/>
              <w:marRight w:val="0"/>
              <w:marTop w:val="0"/>
              <w:marBottom w:val="0"/>
              <w:divBdr>
                <w:top w:val="none" w:sz="0" w:space="0" w:color="auto"/>
                <w:left w:val="none" w:sz="0" w:space="0" w:color="auto"/>
                <w:bottom w:val="none" w:sz="0" w:space="0" w:color="auto"/>
                <w:right w:val="none" w:sz="0" w:space="0" w:color="auto"/>
              </w:divBdr>
            </w:div>
            <w:div w:id="1887256654">
              <w:marLeft w:val="0"/>
              <w:marRight w:val="0"/>
              <w:marTop w:val="0"/>
              <w:marBottom w:val="0"/>
              <w:divBdr>
                <w:top w:val="none" w:sz="0" w:space="0" w:color="auto"/>
                <w:left w:val="none" w:sz="0" w:space="0" w:color="auto"/>
                <w:bottom w:val="none" w:sz="0" w:space="0" w:color="auto"/>
                <w:right w:val="none" w:sz="0" w:space="0" w:color="auto"/>
              </w:divBdr>
            </w:div>
            <w:div w:id="210701362">
              <w:marLeft w:val="0"/>
              <w:marRight w:val="0"/>
              <w:marTop w:val="0"/>
              <w:marBottom w:val="0"/>
              <w:divBdr>
                <w:top w:val="none" w:sz="0" w:space="0" w:color="auto"/>
                <w:left w:val="none" w:sz="0" w:space="0" w:color="auto"/>
                <w:bottom w:val="none" w:sz="0" w:space="0" w:color="auto"/>
                <w:right w:val="none" w:sz="0" w:space="0" w:color="auto"/>
              </w:divBdr>
            </w:div>
            <w:div w:id="1677489971">
              <w:marLeft w:val="0"/>
              <w:marRight w:val="0"/>
              <w:marTop w:val="0"/>
              <w:marBottom w:val="0"/>
              <w:divBdr>
                <w:top w:val="none" w:sz="0" w:space="0" w:color="auto"/>
                <w:left w:val="none" w:sz="0" w:space="0" w:color="auto"/>
                <w:bottom w:val="none" w:sz="0" w:space="0" w:color="auto"/>
                <w:right w:val="none" w:sz="0" w:space="0" w:color="auto"/>
              </w:divBdr>
            </w:div>
            <w:div w:id="370106803">
              <w:marLeft w:val="0"/>
              <w:marRight w:val="0"/>
              <w:marTop w:val="0"/>
              <w:marBottom w:val="0"/>
              <w:divBdr>
                <w:top w:val="none" w:sz="0" w:space="0" w:color="auto"/>
                <w:left w:val="none" w:sz="0" w:space="0" w:color="auto"/>
                <w:bottom w:val="none" w:sz="0" w:space="0" w:color="auto"/>
                <w:right w:val="none" w:sz="0" w:space="0" w:color="auto"/>
              </w:divBdr>
            </w:div>
            <w:div w:id="608316904">
              <w:marLeft w:val="0"/>
              <w:marRight w:val="0"/>
              <w:marTop w:val="0"/>
              <w:marBottom w:val="0"/>
              <w:divBdr>
                <w:top w:val="none" w:sz="0" w:space="0" w:color="auto"/>
                <w:left w:val="none" w:sz="0" w:space="0" w:color="auto"/>
                <w:bottom w:val="none" w:sz="0" w:space="0" w:color="auto"/>
                <w:right w:val="none" w:sz="0" w:space="0" w:color="auto"/>
              </w:divBdr>
            </w:div>
            <w:div w:id="1019968651">
              <w:marLeft w:val="0"/>
              <w:marRight w:val="0"/>
              <w:marTop w:val="0"/>
              <w:marBottom w:val="0"/>
              <w:divBdr>
                <w:top w:val="none" w:sz="0" w:space="0" w:color="auto"/>
                <w:left w:val="none" w:sz="0" w:space="0" w:color="auto"/>
                <w:bottom w:val="none" w:sz="0" w:space="0" w:color="auto"/>
                <w:right w:val="none" w:sz="0" w:space="0" w:color="auto"/>
              </w:divBdr>
            </w:div>
            <w:div w:id="261844648">
              <w:marLeft w:val="0"/>
              <w:marRight w:val="0"/>
              <w:marTop w:val="0"/>
              <w:marBottom w:val="0"/>
              <w:divBdr>
                <w:top w:val="none" w:sz="0" w:space="0" w:color="auto"/>
                <w:left w:val="none" w:sz="0" w:space="0" w:color="auto"/>
                <w:bottom w:val="none" w:sz="0" w:space="0" w:color="auto"/>
                <w:right w:val="none" w:sz="0" w:space="0" w:color="auto"/>
              </w:divBdr>
            </w:div>
            <w:div w:id="1382250018">
              <w:marLeft w:val="0"/>
              <w:marRight w:val="0"/>
              <w:marTop w:val="0"/>
              <w:marBottom w:val="0"/>
              <w:divBdr>
                <w:top w:val="none" w:sz="0" w:space="0" w:color="auto"/>
                <w:left w:val="none" w:sz="0" w:space="0" w:color="auto"/>
                <w:bottom w:val="none" w:sz="0" w:space="0" w:color="auto"/>
                <w:right w:val="none" w:sz="0" w:space="0" w:color="auto"/>
              </w:divBdr>
            </w:div>
            <w:div w:id="520436751">
              <w:marLeft w:val="0"/>
              <w:marRight w:val="0"/>
              <w:marTop w:val="0"/>
              <w:marBottom w:val="0"/>
              <w:divBdr>
                <w:top w:val="none" w:sz="0" w:space="0" w:color="auto"/>
                <w:left w:val="none" w:sz="0" w:space="0" w:color="auto"/>
                <w:bottom w:val="none" w:sz="0" w:space="0" w:color="auto"/>
                <w:right w:val="none" w:sz="0" w:space="0" w:color="auto"/>
              </w:divBdr>
            </w:div>
            <w:div w:id="684790608">
              <w:marLeft w:val="0"/>
              <w:marRight w:val="0"/>
              <w:marTop w:val="0"/>
              <w:marBottom w:val="0"/>
              <w:divBdr>
                <w:top w:val="none" w:sz="0" w:space="0" w:color="auto"/>
                <w:left w:val="none" w:sz="0" w:space="0" w:color="auto"/>
                <w:bottom w:val="none" w:sz="0" w:space="0" w:color="auto"/>
                <w:right w:val="none" w:sz="0" w:space="0" w:color="auto"/>
              </w:divBdr>
            </w:div>
            <w:div w:id="2041078923">
              <w:marLeft w:val="0"/>
              <w:marRight w:val="0"/>
              <w:marTop w:val="0"/>
              <w:marBottom w:val="0"/>
              <w:divBdr>
                <w:top w:val="none" w:sz="0" w:space="0" w:color="auto"/>
                <w:left w:val="none" w:sz="0" w:space="0" w:color="auto"/>
                <w:bottom w:val="none" w:sz="0" w:space="0" w:color="auto"/>
                <w:right w:val="none" w:sz="0" w:space="0" w:color="auto"/>
              </w:divBdr>
            </w:div>
            <w:div w:id="1086877649">
              <w:marLeft w:val="0"/>
              <w:marRight w:val="0"/>
              <w:marTop w:val="0"/>
              <w:marBottom w:val="0"/>
              <w:divBdr>
                <w:top w:val="none" w:sz="0" w:space="0" w:color="auto"/>
                <w:left w:val="none" w:sz="0" w:space="0" w:color="auto"/>
                <w:bottom w:val="none" w:sz="0" w:space="0" w:color="auto"/>
                <w:right w:val="none" w:sz="0" w:space="0" w:color="auto"/>
              </w:divBdr>
            </w:div>
            <w:div w:id="1622147455">
              <w:marLeft w:val="0"/>
              <w:marRight w:val="0"/>
              <w:marTop w:val="0"/>
              <w:marBottom w:val="0"/>
              <w:divBdr>
                <w:top w:val="none" w:sz="0" w:space="0" w:color="auto"/>
                <w:left w:val="none" w:sz="0" w:space="0" w:color="auto"/>
                <w:bottom w:val="none" w:sz="0" w:space="0" w:color="auto"/>
                <w:right w:val="none" w:sz="0" w:space="0" w:color="auto"/>
              </w:divBdr>
            </w:div>
            <w:div w:id="1922712489">
              <w:marLeft w:val="0"/>
              <w:marRight w:val="0"/>
              <w:marTop w:val="0"/>
              <w:marBottom w:val="0"/>
              <w:divBdr>
                <w:top w:val="none" w:sz="0" w:space="0" w:color="auto"/>
                <w:left w:val="none" w:sz="0" w:space="0" w:color="auto"/>
                <w:bottom w:val="none" w:sz="0" w:space="0" w:color="auto"/>
                <w:right w:val="none" w:sz="0" w:space="0" w:color="auto"/>
              </w:divBdr>
            </w:div>
            <w:div w:id="1216619988">
              <w:marLeft w:val="0"/>
              <w:marRight w:val="0"/>
              <w:marTop w:val="0"/>
              <w:marBottom w:val="0"/>
              <w:divBdr>
                <w:top w:val="none" w:sz="0" w:space="0" w:color="auto"/>
                <w:left w:val="none" w:sz="0" w:space="0" w:color="auto"/>
                <w:bottom w:val="none" w:sz="0" w:space="0" w:color="auto"/>
                <w:right w:val="none" w:sz="0" w:space="0" w:color="auto"/>
              </w:divBdr>
            </w:div>
            <w:div w:id="1053508225">
              <w:marLeft w:val="0"/>
              <w:marRight w:val="0"/>
              <w:marTop w:val="0"/>
              <w:marBottom w:val="0"/>
              <w:divBdr>
                <w:top w:val="none" w:sz="0" w:space="0" w:color="auto"/>
                <w:left w:val="none" w:sz="0" w:space="0" w:color="auto"/>
                <w:bottom w:val="none" w:sz="0" w:space="0" w:color="auto"/>
                <w:right w:val="none" w:sz="0" w:space="0" w:color="auto"/>
              </w:divBdr>
            </w:div>
            <w:div w:id="1714230603">
              <w:marLeft w:val="0"/>
              <w:marRight w:val="0"/>
              <w:marTop w:val="0"/>
              <w:marBottom w:val="0"/>
              <w:divBdr>
                <w:top w:val="none" w:sz="0" w:space="0" w:color="auto"/>
                <w:left w:val="none" w:sz="0" w:space="0" w:color="auto"/>
                <w:bottom w:val="none" w:sz="0" w:space="0" w:color="auto"/>
                <w:right w:val="none" w:sz="0" w:space="0" w:color="auto"/>
              </w:divBdr>
            </w:div>
            <w:div w:id="1761832124">
              <w:marLeft w:val="0"/>
              <w:marRight w:val="0"/>
              <w:marTop w:val="0"/>
              <w:marBottom w:val="0"/>
              <w:divBdr>
                <w:top w:val="none" w:sz="0" w:space="0" w:color="auto"/>
                <w:left w:val="none" w:sz="0" w:space="0" w:color="auto"/>
                <w:bottom w:val="none" w:sz="0" w:space="0" w:color="auto"/>
                <w:right w:val="none" w:sz="0" w:space="0" w:color="auto"/>
              </w:divBdr>
            </w:div>
            <w:div w:id="504132172">
              <w:marLeft w:val="0"/>
              <w:marRight w:val="0"/>
              <w:marTop w:val="0"/>
              <w:marBottom w:val="0"/>
              <w:divBdr>
                <w:top w:val="none" w:sz="0" w:space="0" w:color="auto"/>
                <w:left w:val="none" w:sz="0" w:space="0" w:color="auto"/>
                <w:bottom w:val="none" w:sz="0" w:space="0" w:color="auto"/>
                <w:right w:val="none" w:sz="0" w:space="0" w:color="auto"/>
              </w:divBdr>
            </w:div>
            <w:div w:id="2094083583">
              <w:marLeft w:val="0"/>
              <w:marRight w:val="0"/>
              <w:marTop w:val="0"/>
              <w:marBottom w:val="0"/>
              <w:divBdr>
                <w:top w:val="none" w:sz="0" w:space="0" w:color="auto"/>
                <w:left w:val="none" w:sz="0" w:space="0" w:color="auto"/>
                <w:bottom w:val="none" w:sz="0" w:space="0" w:color="auto"/>
                <w:right w:val="none" w:sz="0" w:space="0" w:color="auto"/>
              </w:divBdr>
            </w:div>
            <w:div w:id="694694420">
              <w:marLeft w:val="0"/>
              <w:marRight w:val="0"/>
              <w:marTop w:val="0"/>
              <w:marBottom w:val="0"/>
              <w:divBdr>
                <w:top w:val="none" w:sz="0" w:space="0" w:color="auto"/>
                <w:left w:val="none" w:sz="0" w:space="0" w:color="auto"/>
                <w:bottom w:val="none" w:sz="0" w:space="0" w:color="auto"/>
                <w:right w:val="none" w:sz="0" w:space="0" w:color="auto"/>
              </w:divBdr>
            </w:div>
            <w:div w:id="1125853396">
              <w:marLeft w:val="0"/>
              <w:marRight w:val="0"/>
              <w:marTop w:val="0"/>
              <w:marBottom w:val="0"/>
              <w:divBdr>
                <w:top w:val="none" w:sz="0" w:space="0" w:color="auto"/>
                <w:left w:val="none" w:sz="0" w:space="0" w:color="auto"/>
                <w:bottom w:val="none" w:sz="0" w:space="0" w:color="auto"/>
                <w:right w:val="none" w:sz="0" w:space="0" w:color="auto"/>
              </w:divBdr>
            </w:div>
            <w:div w:id="1738285711">
              <w:marLeft w:val="0"/>
              <w:marRight w:val="0"/>
              <w:marTop w:val="0"/>
              <w:marBottom w:val="0"/>
              <w:divBdr>
                <w:top w:val="none" w:sz="0" w:space="0" w:color="auto"/>
                <w:left w:val="none" w:sz="0" w:space="0" w:color="auto"/>
                <w:bottom w:val="none" w:sz="0" w:space="0" w:color="auto"/>
                <w:right w:val="none" w:sz="0" w:space="0" w:color="auto"/>
              </w:divBdr>
            </w:div>
            <w:div w:id="1572235927">
              <w:marLeft w:val="0"/>
              <w:marRight w:val="0"/>
              <w:marTop w:val="0"/>
              <w:marBottom w:val="0"/>
              <w:divBdr>
                <w:top w:val="none" w:sz="0" w:space="0" w:color="auto"/>
                <w:left w:val="none" w:sz="0" w:space="0" w:color="auto"/>
                <w:bottom w:val="none" w:sz="0" w:space="0" w:color="auto"/>
                <w:right w:val="none" w:sz="0" w:space="0" w:color="auto"/>
              </w:divBdr>
            </w:div>
            <w:div w:id="1335957454">
              <w:marLeft w:val="0"/>
              <w:marRight w:val="0"/>
              <w:marTop w:val="0"/>
              <w:marBottom w:val="0"/>
              <w:divBdr>
                <w:top w:val="none" w:sz="0" w:space="0" w:color="auto"/>
                <w:left w:val="none" w:sz="0" w:space="0" w:color="auto"/>
                <w:bottom w:val="none" w:sz="0" w:space="0" w:color="auto"/>
                <w:right w:val="none" w:sz="0" w:space="0" w:color="auto"/>
              </w:divBdr>
            </w:div>
            <w:div w:id="1047996769">
              <w:marLeft w:val="0"/>
              <w:marRight w:val="0"/>
              <w:marTop w:val="0"/>
              <w:marBottom w:val="0"/>
              <w:divBdr>
                <w:top w:val="none" w:sz="0" w:space="0" w:color="auto"/>
                <w:left w:val="none" w:sz="0" w:space="0" w:color="auto"/>
                <w:bottom w:val="none" w:sz="0" w:space="0" w:color="auto"/>
                <w:right w:val="none" w:sz="0" w:space="0" w:color="auto"/>
              </w:divBdr>
            </w:div>
            <w:div w:id="12415645">
              <w:marLeft w:val="0"/>
              <w:marRight w:val="0"/>
              <w:marTop w:val="0"/>
              <w:marBottom w:val="0"/>
              <w:divBdr>
                <w:top w:val="none" w:sz="0" w:space="0" w:color="auto"/>
                <w:left w:val="none" w:sz="0" w:space="0" w:color="auto"/>
                <w:bottom w:val="none" w:sz="0" w:space="0" w:color="auto"/>
                <w:right w:val="none" w:sz="0" w:space="0" w:color="auto"/>
              </w:divBdr>
            </w:div>
            <w:div w:id="586310296">
              <w:marLeft w:val="0"/>
              <w:marRight w:val="0"/>
              <w:marTop w:val="0"/>
              <w:marBottom w:val="0"/>
              <w:divBdr>
                <w:top w:val="none" w:sz="0" w:space="0" w:color="auto"/>
                <w:left w:val="none" w:sz="0" w:space="0" w:color="auto"/>
                <w:bottom w:val="none" w:sz="0" w:space="0" w:color="auto"/>
                <w:right w:val="none" w:sz="0" w:space="0" w:color="auto"/>
              </w:divBdr>
            </w:div>
            <w:div w:id="2091733931">
              <w:marLeft w:val="0"/>
              <w:marRight w:val="0"/>
              <w:marTop w:val="0"/>
              <w:marBottom w:val="0"/>
              <w:divBdr>
                <w:top w:val="none" w:sz="0" w:space="0" w:color="auto"/>
                <w:left w:val="none" w:sz="0" w:space="0" w:color="auto"/>
                <w:bottom w:val="none" w:sz="0" w:space="0" w:color="auto"/>
                <w:right w:val="none" w:sz="0" w:space="0" w:color="auto"/>
              </w:divBdr>
            </w:div>
            <w:div w:id="1560290845">
              <w:marLeft w:val="0"/>
              <w:marRight w:val="0"/>
              <w:marTop w:val="0"/>
              <w:marBottom w:val="0"/>
              <w:divBdr>
                <w:top w:val="none" w:sz="0" w:space="0" w:color="auto"/>
                <w:left w:val="none" w:sz="0" w:space="0" w:color="auto"/>
                <w:bottom w:val="none" w:sz="0" w:space="0" w:color="auto"/>
                <w:right w:val="none" w:sz="0" w:space="0" w:color="auto"/>
              </w:divBdr>
            </w:div>
            <w:div w:id="1170101687">
              <w:marLeft w:val="0"/>
              <w:marRight w:val="0"/>
              <w:marTop w:val="0"/>
              <w:marBottom w:val="0"/>
              <w:divBdr>
                <w:top w:val="none" w:sz="0" w:space="0" w:color="auto"/>
                <w:left w:val="none" w:sz="0" w:space="0" w:color="auto"/>
                <w:bottom w:val="none" w:sz="0" w:space="0" w:color="auto"/>
                <w:right w:val="none" w:sz="0" w:space="0" w:color="auto"/>
              </w:divBdr>
            </w:div>
            <w:div w:id="1731493663">
              <w:marLeft w:val="0"/>
              <w:marRight w:val="0"/>
              <w:marTop w:val="0"/>
              <w:marBottom w:val="0"/>
              <w:divBdr>
                <w:top w:val="none" w:sz="0" w:space="0" w:color="auto"/>
                <w:left w:val="none" w:sz="0" w:space="0" w:color="auto"/>
                <w:bottom w:val="none" w:sz="0" w:space="0" w:color="auto"/>
                <w:right w:val="none" w:sz="0" w:space="0" w:color="auto"/>
              </w:divBdr>
            </w:div>
            <w:div w:id="1745714779">
              <w:marLeft w:val="0"/>
              <w:marRight w:val="0"/>
              <w:marTop w:val="0"/>
              <w:marBottom w:val="0"/>
              <w:divBdr>
                <w:top w:val="none" w:sz="0" w:space="0" w:color="auto"/>
                <w:left w:val="none" w:sz="0" w:space="0" w:color="auto"/>
                <w:bottom w:val="none" w:sz="0" w:space="0" w:color="auto"/>
                <w:right w:val="none" w:sz="0" w:space="0" w:color="auto"/>
              </w:divBdr>
            </w:div>
            <w:div w:id="490415704">
              <w:marLeft w:val="0"/>
              <w:marRight w:val="0"/>
              <w:marTop w:val="0"/>
              <w:marBottom w:val="0"/>
              <w:divBdr>
                <w:top w:val="none" w:sz="0" w:space="0" w:color="auto"/>
                <w:left w:val="none" w:sz="0" w:space="0" w:color="auto"/>
                <w:bottom w:val="none" w:sz="0" w:space="0" w:color="auto"/>
                <w:right w:val="none" w:sz="0" w:space="0" w:color="auto"/>
              </w:divBdr>
            </w:div>
            <w:div w:id="55709136">
              <w:marLeft w:val="0"/>
              <w:marRight w:val="0"/>
              <w:marTop w:val="0"/>
              <w:marBottom w:val="0"/>
              <w:divBdr>
                <w:top w:val="none" w:sz="0" w:space="0" w:color="auto"/>
                <w:left w:val="none" w:sz="0" w:space="0" w:color="auto"/>
                <w:bottom w:val="none" w:sz="0" w:space="0" w:color="auto"/>
                <w:right w:val="none" w:sz="0" w:space="0" w:color="auto"/>
              </w:divBdr>
            </w:div>
            <w:div w:id="2033610366">
              <w:marLeft w:val="0"/>
              <w:marRight w:val="0"/>
              <w:marTop w:val="0"/>
              <w:marBottom w:val="0"/>
              <w:divBdr>
                <w:top w:val="none" w:sz="0" w:space="0" w:color="auto"/>
                <w:left w:val="none" w:sz="0" w:space="0" w:color="auto"/>
                <w:bottom w:val="none" w:sz="0" w:space="0" w:color="auto"/>
                <w:right w:val="none" w:sz="0" w:space="0" w:color="auto"/>
              </w:divBdr>
            </w:div>
            <w:div w:id="2117869622">
              <w:marLeft w:val="0"/>
              <w:marRight w:val="0"/>
              <w:marTop w:val="0"/>
              <w:marBottom w:val="0"/>
              <w:divBdr>
                <w:top w:val="none" w:sz="0" w:space="0" w:color="auto"/>
                <w:left w:val="none" w:sz="0" w:space="0" w:color="auto"/>
                <w:bottom w:val="none" w:sz="0" w:space="0" w:color="auto"/>
                <w:right w:val="none" w:sz="0" w:space="0" w:color="auto"/>
              </w:divBdr>
            </w:div>
            <w:div w:id="1090933029">
              <w:marLeft w:val="0"/>
              <w:marRight w:val="0"/>
              <w:marTop w:val="0"/>
              <w:marBottom w:val="0"/>
              <w:divBdr>
                <w:top w:val="none" w:sz="0" w:space="0" w:color="auto"/>
                <w:left w:val="none" w:sz="0" w:space="0" w:color="auto"/>
                <w:bottom w:val="none" w:sz="0" w:space="0" w:color="auto"/>
                <w:right w:val="none" w:sz="0" w:space="0" w:color="auto"/>
              </w:divBdr>
            </w:div>
            <w:div w:id="419064620">
              <w:marLeft w:val="0"/>
              <w:marRight w:val="0"/>
              <w:marTop w:val="0"/>
              <w:marBottom w:val="0"/>
              <w:divBdr>
                <w:top w:val="none" w:sz="0" w:space="0" w:color="auto"/>
                <w:left w:val="none" w:sz="0" w:space="0" w:color="auto"/>
                <w:bottom w:val="none" w:sz="0" w:space="0" w:color="auto"/>
                <w:right w:val="none" w:sz="0" w:space="0" w:color="auto"/>
              </w:divBdr>
            </w:div>
            <w:div w:id="345862177">
              <w:marLeft w:val="0"/>
              <w:marRight w:val="0"/>
              <w:marTop w:val="0"/>
              <w:marBottom w:val="0"/>
              <w:divBdr>
                <w:top w:val="none" w:sz="0" w:space="0" w:color="auto"/>
                <w:left w:val="none" w:sz="0" w:space="0" w:color="auto"/>
                <w:bottom w:val="none" w:sz="0" w:space="0" w:color="auto"/>
                <w:right w:val="none" w:sz="0" w:space="0" w:color="auto"/>
              </w:divBdr>
            </w:div>
            <w:div w:id="1026902840">
              <w:marLeft w:val="0"/>
              <w:marRight w:val="0"/>
              <w:marTop w:val="0"/>
              <w:marBottom w:val="0"/>
              <w:divBdr>
                <w:top w:val="none" w:sz="0" w:space="0" w:color="auto"/>
                <w:left w:val="none" w:sz="0" w:space="0" w:color="auto"/>
                <w:bottom w:val="none" w:sz="0" w:space="0" w:color="auto"/>
                <w:right w:val="none" w:sz="0" w:space="0" w:color="auto"/>
              </w:divBdr>
            </w:div>
            <w:div w:id="1390879699">
              <w:marLeft w:val="0"/>
              <w:marRight w:val="0"/>
              <w:marTop w:val="0"/>
              <w:marBottom w:val="0"/>
              <w:divBdr>
                <w:top w:val="none" w:sz="0" w:space="0" w:color="auto"/>
                <w:left w:val="none" w:sz="0" w:space="0" w:color="auto"/>
                <w:bottom w:val="none" w:sz="0" w:space="0" w:color="auto"/>
                <w:right w:val="none" w:sz="0" w:space="0" w:color="auto"/>
              </w:divBdr>
            </w:div>
            <w:div w:id="1430199538">
              <w:marLeft w:val="0"/>
              <w:marRight w:val="0"/>
              <w:marTop w:val="0"/>
              <w:marBottom w:val="0"/>
              <w:divBdr>
                <w:top w:val="none" w:sz="0" w:space="0" w:color="auto"/>
                <w:left w:val="none" w:sz="0" w:space="0" w:color="auto"/>
                <w:bottom w:val="none" w:sz="0" w:space="0" w:color="auto"/>
                <w:right w:val="none" w:sz="0" w:space="0" w:color="auto"/>
              </w:divBdr>
            </w:div>
            <w:div w:id="86779447">
              <w:marLeft w:val="0"/>
              <w:marRight w:val="0"/>
              <w:marTop w:val="0"/>
              <w:marBottom w:val="0"/>
              <w:divBdr>
                <w:top w:val="none" w:sz="0" w:space="0" w:color="auto"/>
                <w:left w:val="none" w:sz="0" w:space="0" w:color="auto"/>
                <w:bottom w:val="none" w:sz="0" w:space="0" w:color="auto"/>
                <w:right w:val="none" w:sz="0" w:space="0" w:color="auto"/>
              </w:divBdr>
            </w:div>
            <w:div w:id="559053615">
              <w:marLeft w:val="0"/>
              <w:marRight w:val="0"/>
              <w:marTop w:val="0"/>
              <w:marBottom w:val="0"/>
              <w:divBdr>
                <w:top w:val="none" w:sz="0" w:space="0" w:color="auto"/>
                <w:left w:val="none" w:sz="0" w:space="0" w:color="auto"/>
                <w:bottom w:val="none" w:sz="0" w:space="0" w:color="auto"/>
                <w:right w:val="none" w:sz="0" w:space="0" w:color="auto"/>
              </w:divBdr>
            </w:div>
            <w:div w:id="1912538933">
              <w:marLeft w:val="0"/>
              <w:marRight w:val="0"/>
              <w:marTop w:val="0"/>
              <w:marBottom w:val="0"/>
              <w:divBdr>
                <w:top w:val="none" w:sz="0" w:space="0" w:color="auto"/>
                <w:left w:val="none" w:sz="0" w:space="0" w:color="auto"/>
                <w:bottom w:val="none" w:sz="0" w:space="0" w:color="auto"/>
                <w:right w:val="none" w:sz="0" w:space="0" w:color="auto"/>
              </w:divBdr>
            </w:div>
            <w:div w:id="123348448">
              <w:marLeft w:val="0"/>
              <w:marRight w:val="0"/>
              <w:marTop w:val="0"/>
              <w:marBottom w:val="0"/>
              <w:divBdr>
                <w:top w:val="none" w:sz="0" w:space="0" w:color="auto"/>
                <w:left w:val="none" w:sz="0" w:space="0" w:color="auto"/>
                <w:bottom w:val="none" w:sz="0" w:space="0" w:color="auto"/>
                <w:right w:val="none" w:sz="0" w:space="0" w:color="auto"/>
              </w:divBdr>
            </w:div>
            <w:div w:id="131335535">
              <w:marLeft w:val="0"/>
              <w:marRight w:val="0"/>
              <w:marTop w:val="0"/>
              <w:marBottom w:val="0"/>
              <w:divBdr>
                <w:top w:val="none" w:sz="0" w:space="0" w:color="auto"/>
                <w:left w:val="none" w:sz="0" w:space="0" w:color="auto"/>
                <w:bottom w:val="none" w:sz="0" w:space="0" w:color="auto"/>
                <w:right w:val="none" w:sz="0" w:space="0" w:color="auto"/>
              </w:divBdr>
            </w:div>
            <w:div w:id="1876841706">
              <w:marLeft w:val="0"/>
              <w:marRight w:val="0"/>
              <w:marTop w:val="0"/>
              <w:marBottom w:val="0"/>
              <w:divBdr>
                <w:top w:val="none" w:sz="0" w:space="0" w:color="auto"/>
                <w:left w:val="none" w:sz="0" w:space="0" w:color="auto"/>
                <w:bottom w:val="none" w:sz="0" w:space="0" w:color="auto"/>
                <w:right w:val="none" w:sz="0" w:space="0" w:color="auto"/>
              </w:divBdr>
            </w:div>
            <w:div w:id="1190409506">
              <w:marLeft w:val="0"/>
              <w:marRight w:val="0"/>
              <w:marTop w:val="0"/>
              <w:marBottom w:val="0"/>
              <w:divBdr>
                <w:top w:val="none" w:sz="0" w:space="0" w:color="auto"/>
                <w:left w:val="none" w:sz="0" w:space="0" w:color="auto"/>
                <w:bottom w:val="none" w:sz="0" w:space="0" w:color="auto"/>
                <w:right w:val="none" w:sz="0" w:space="0" w:color="auto"/>
              </w:divBdr>
            </w:div>
            <w:div w:id="11152036">
              <w:marLeft w:val="0"/>
              <w:marRight w:val="0"/>
              <w:marTop w:val="0"/>
              <w:marBottom w:val="0"/>
              <w:divBdr>
                <w:top w:val="none" w:sz="0" w:space="0" w:color="auto"/>
                <w:left w:val="none" w:sz="0" w:space="0" w:color="auto"/>
                <w:bottom w:val="none" w:sz="0" w:space="0" w:color="auto"/>
                <w:right w:val="none" w:sz="0" w:space="0" w:color="auto"/>
              </w:divBdr>
            </w:div>
            <w:div w:id="1555775147">
              <w:marLeft w:val="0"/>
              <w:marRight w:val="0"/>
              <w:marTop w:val="0"/>
              <w:marBottom w:val="0"/>
              <w:divBdr>
                <w:top w:val="none" w:sz="0" w:space="0" w:color="auto"/>
                <w:left w:val="none" w:sz="0" w:space="0" w:color="auto"/>
                <w:bottom w:val="none" w:sz="0" w:space="0" w:color="auto"/>
                <w:right w:val="none" w:sz="0" w:space="0" w:color="auto"/>
              </w:divBdr>
            </w:div>
            <w:div w:id="1185168894">
              <w:marLeft w:val="0"/>
              <w:marRight w:val="0"/>
              <w:marTop w:val="0"/>
              <w:marBottom w:val="0"/>
              <w:divBdr>
                <w:top w:val="none" w:sz="0" w:space="0" w:color="auto"/>
                <w:left w:val="none" w:sz="0" w:space="0" w:color="auto"/>
                <w:bottom w:val="none" w:sz="0" w:space="0" w:color="auto"/>
                <w:right w:val="none" w:sz="0" w:space="0" w:color="auto"/>
              </w:divBdr>
            </w:div>
            <w:div w:id="1153058099">
              <w:marLeft w:val="0"/>
              <w:marRight w:val="0"/>
              <w:marTop w:val="0"/>
              <w:marBottom w:val="0"/>
              <w:divBdr>
                <w:top w:val="none" w:sz="0" w:space="0" w:color="auto"/>
                <w:left w:val="none" w:sz="0" w:space="0" w:color="auto"/>
                <w:bottom w:val="none" w:sz="0" w:space="0" w:color="auto"/>
                <w:right w:val="none" w:sz="0" w:space="0" w:color="auto"/>
              </w:divBdr>
            </w:div>
            <w:div w:id="1429960199">
              <w:marLeft w:val="0"/>
              <w:marRight w:val="0"/>
              <w:marTop w:val="0"/>
              <w:marBottom w:val="0"/>
              <w:divBdr>
                <w:top w:val="none" w:sz="0" w:space="0" w:color="auto"/>
                <w:left w:val="none" w:sz="0" w:space="0" w:color="auto"/>
                <w:bottom w:val="none" w:sz="0" w:space="0" w:color="auto"/>
                <w:right w:val="none" w:sz="0" w:space="0" w:color="auto"/>
              </w:divBdr>
            </w:div>
            <w:div w:id="591474284">
              <w:marLeft w:val="0"/>
              <w:marRight w:val="0"/>
              <w:marTop w:val="0"/>
              <w:marBottom w:val="0"/>
              <w:divBdr>
                <w:top w:val="none" w:sz="0" w:space="0" w:color="auto"/>
                <w:left w:val="none" w:sz="0" w:space="0" w:color="auto"/>
                <w:bottom w:val="none" w:sz="0" w:space="0" w:color="auto"/>
                <w:right w:val="none" w:sz="0" w:space="0" w:color="auto"/>
              </w:divBdr>
            </w:div>
            <w:div w:id="2069956336">
              <w:marLeft w:val="0"/>
              <w:marRight w:val="0"/>
              <w:marTop w:val="0"/>
              <w:marBottom w:val="0"/>
              <w:divBdr>
                <w:top w:val="none" w:sz="0" w:space="0" w:color="auto"/>
                <w:left w:val="none" w:sz="0" w:space="0" w:color="auto"/>
                <w:bottom w:val="none" w:sz="0" w:space="0" w:color="auto"/>
                <w:right w:val="none" w:sz="0" w:space="0" w:color="auto"/>
              </w:divBdr>
            </w:div>
            <w:div w:id="926035336">
              <w:marLeft w:val="0"/>
              <w:marRight w:val="0"/>
              <w:marTop w:val="0"/>
              <w:marBottom w:val="0"/>
              <w:divBdr>
                <w:top w:val="none" w:sz="0" w:space="0" w:color="auto"/>
                <w:left w:val="none" w:sz="0" w:space="0" w:color="auto"/>
                <w:bottom w:val="none" w:sz="0" w:space="0" w:color="auto"/>
                <w:right w:val="none" w:sz="0" w:space="0" w:color="auto"/>
              </w:divBdr>
            </w:div>
            <w:div w:id="1049500707">
              <w:marLeft w:val="0"/>
              <w:marRight w:val="0"/>
              <w:marTop w:val="0"/>
              <w:marBottom w:val="0"/>
              <w:divBdr>
                <w:top w:val="none" w:sz="0" w:space="0" w:color="auto"/>
                <w:left w:val="none" w:sz="0" w:space="0" w:color="auto"/>
                <w:bottom w:val="none" w:sz="0" w:space="0" w:color="auto"/>
                <w:right w:val="none" w:sz="0" w:space="0" w:color="auto"/>
              </w:divBdr>
            </w:div>
            <w:div w:id="2119593104">
              <w:marLeft w:val="0"/>
              <w:marRight w:val="0"/>
              <w:marTop w:val="0"/>
              <w:marBottom w:val="0"/>
              <w:divBdr>
                <w:top w:val="none" w:sz="0" w:space="0" w:color="auto"/>
                <w:left w:val="none" w:sz="0" w:space="0" w:color="auto"/>
                <w:bottom w:val="none" w:sz="0" w:space="0" w:color="auto"/>
                <w:right w:val="none" w:sz="0" w:space="0" w:color="auto"/>
              </w:divBdr>
            </w:div>
            <w:div w:id="2054882032">
              <w:marLeft w:val="0"/>
              <w:marRight w:val="0"/>
              <w:marTop w:val="0"/>
              <w:marBottom w:val="0"/>
              <w:divBdr>
                <w:top w:val="none" w:sz="0" w:space="0" w:color="auto"/>
                <w:left w:val="none" w:sz="0" w:space="0" w:color="auto"/>
                <w:bottom w:val="none" w:sz="0" w:space="0" w:color="auto"/>
                <w:right w:val="none" w:sz="0" w:space="0" w:color="auto"/>
              </w:divBdr>
            </w:div>
            <w:div w:id="1116560153">
              <w:marLeft w:val="0"/>
              <w:marRight w:val="0"/>
              <w:marTop w:val="0"/>
              <w:marBottom w:val="0"/>
              <w:divBdr>
                <w:top w:val="none" w:sz="0" w:space="0" w:color="auto"/>
                <w:left w:val="none" w:sz="0" w:space="0" w:color="auto"/>
                <w:bottom w:val="none" w:sz="0" w:space="0" w:color="auto"/>
                <w:right w:val="none" w:sz="0" w:space="0" w:color="auto"/>
              </w:divBdr>
            </w:div>
            <w:div w:id="1715227959">
              <w:marLeft w:val="0"/>
              <w:marRight w:val="0"/>
              <w:marTop w:val="0"/>
              <w:marBottom w:val="0"/>
              <w:divBdr>
                <w:top w:val="none" w:sz="0" w:space="0" w:color="auto"/>
                <w:left w:val="none" w:sz="0" w:space="0" w:color="auto"/>
                <w:bottom w:val="none" w:sz="0" w:space="0" w:color="auto"/>
                <w:right w:val="none" w:sz="0" w:space="0" w:color="auto"/>
              </w:divBdr>
            </w:div>
            <w:div w:id="1665933374">
              <w:marLeft w:val="0"/>
              <w:marRight w:val="0"/>
              <w:marTop w:val="0"/>
              <w:marBottom w:val="0"/>
              <w:divBdr>
                <w:top w:val="none" w:sz="0" w:space="0" w:color="auto"/>
                <w:left w:val="none" w:sz="0" w:space="0" w:color="auto"/>
                <w:bottom w:val="none" w:sz="0" w:space="0" w:color="auto"/>
                <w:right w:val="none" w:sz="0" w:space="0" w:color="auto"/>
              </w:divBdr>
            </w:div>
            <w:div w:id="1869486918">
              <w:marLeft w:val="0"/>
              <w:marRight w:val="0"/>
              <w:marTop w:val="0"/>
              <w:marBottom w:val="0"/>
              <w:divBdr>
                <w:top w:val="none" w:sz="0" w:space="0" w:color="auto"/>
                <w:left w:val="none" w:sz="0" w:space="0" w:color="auto"/>
                <w:bottom w:val="none" w:sz="0" w:space="0" w:color="auto"/>
                <w:right w:val="none" w:sz="0" w:space="0" w:color="auto"/>
              </w:divBdr>
            </w:div>
            <w:div w:id="1375042223">
              <w:marLeft w:val="0"/>
              <w:marRight w:val="0"/>
              <w:marTop w:val="0"/>
              <w:marBottom w:val="0"/>
              <w:divBdr>
                <w:top w:val="none" w:sz="0" w:space="0" w:color="auto"/>
                <w:left w:val="none" w:sz="0" w:space="0" w:color="auto"/>
                <w:bottom w:val="none" w:sz="0" w:space="0" w:color="auto"/>
                <w:right w:val="none" w:sz="0" w:space="0" w:color="auto"/>
              </w:divBdr>
            </w:div>
            <w:div w:id="753742730">
              <w:marLeft w:val="0"/>
              <w:marRight w:val="0"/>
              <w:marTop w:val="0"/>
              <w:marBottom w:val="0"/>
              <w:divBdr>
                <w:top w:val="none" w:sz="0" w:space="0" w:color="auto"/>
                <w:left w:val="none" w:sz="0" w:space="0" w:color="auto"/>
                <w:bottom w:val="none" w:sz="0" w:space="0" w:color="auto"/>
                <w:right w:val="none" w:sz="0" w:space="0" w:color="auto"/>
              </w:divBdr>
            </w:div>
            <w:div w:id="1496650953">
              <w:marLeft w:val="0"/>
              <w:marRight w:val="0"/>
              <w:marTop w:val="0"/>
              <w:marBottom w:val="0"/>
              <w:divBdr>
                <w:top w:val="none" w:sz="0" w:space="0" w:color="auto"/>
                <w:left w:val="none" w:sz="0" w:space="0" w:color="auto"/>
                <w:bottom w:val="none" w:sz="0" w:space="0" w:color="auto"/>
                <w:right w:val="none" w:sz="0" w:space="0" w:color="auto"/>
              </w:divBdr>
            </w:div>
            <w:div w:id="46493222">
              <w:marLeft w:val="0"/>
              <w:marRight w:val="0"/>
              <w:marTop w:val="0"/>
              <w:marBottom w:val="0"/>
              <w:divBdr>
                <w:top w:val="none" w:sz="0" w:space="0" w:color="auto"/>
                <w:left w:val="none" w:sz="0" w:space="0" w:color="auto"/>
                <w:bottom w:val="none" w:sz="0" w:space="0" w:color="auto"/>
                <w:right w:val="none" w:sz="0" w:space="0" w:color="auto"/>
              </w:divBdr>
            </w:div>
            <w:div w:id="1113094931">
              <w:marLeft w:val="0"/>
              <w:marRight w:val="0"/>
              <w:marTop w:val="0"/>
              <w:marBottom w:val="0"/>
              <w:divBdr>
                <w:top w:val="none" w:sz="0" w:space="0" w:color="auto"/>
                <w:left w:val="none" w:sz="0" w:space="0" w:color="auto"/>
                <w:bottom w:val="none" w:sz="0" w:space="0" w:color="auto"/>
                <w:right w:val="none" w:sz="0" w:space="0" w:color="auto"/>
              </w:divBdr>
            </w:div>
            <w:div w:id="1069961234">
              <w:marLeft w:val="0"/>
              <w:marRight w:val="0"/>
              <w:marTop w:val="0"/>
              <w:marBottom w:val="0"/>
              <w:divBdr>
                <w:top w:val="none" w:sz="0" w:space="0" w:color="auto"/>
                <w:left w:val="none" w:sz="0" w:space="0" w:color="auto"/>
                <w:bottom w:val="none" w:sz="0" w:space="0" w:color="auto"/>
                <w:right w:val="none" w:sz="0" w:space="0" w:color="auto"/>
              </w:divBdr>
            </w:div>
            <w:div w:id="1654606402">
              <w:marLeft w:val="0"/>
              <w:marRight w:val="0"/>
              <w:marTop w:val="0"/>
              <w:marBottom w:val="0"/>
              <w:divBdr>
                <w:top w:val="none" w:sz="0" w:space="0" w:color="auto"/>
                <w:left w:val="none" w:sz="0" w:space="0" w:color="auto"/>
                <w:bottom w:val="none" w:sz="0" w:space="0" w:color="auto"/>
                <w:right w:val="none" w:sz="0" w:space="0" w:color="auto"/>
              </w:divBdr>
            </w:div>
            <w:div w:id="1442142917">
              <w:marLeft w:val="0"/>
              <w:marRight w:val="0"/>
              <w:marTop w:val="0"/>
              <w:marBottom w:val="0"/>
              <w:divBdr>
                <w:top w:val="none" w:sz="0" w:space="0" w:color="auto"/>
                <w:left w:val="none" w:sz="0" w:space="0" w:color="auto"/>
                <w:bottom w:val="none" w:sz="0" w:space="0" w:color="auto"/>
                <w:right w:val="none" w:sz="0" w:space="0" w:color="auto"/>
              </w:divBdr>
            </w:div>
            <w:div w:id="1496606204">
              <w:marLeft w:val="0"/>
              <w:marRight w:val="0"/>
              <w:marTop w:val="0"/>
              <w:marBottom w:val="0"/>
              <w:divBdr>
                <w:top w:val="none" w:sz="0" w:space="0" w:color="auto"/>
                <w:left w:val="none" w:sz="0" w:space="0" w:color="auto"/>
                <w:bottom w:val="none" w:sz="0" w:space="0" w:color="auto"/>
                <w:right w:val="none" w:sz="0" w:space="0" w:color="auto"/>
              </w:divBdr>
            </w:div>
            <w:div w:id="437457416">
              <w:marLeft w:val="0"/>
              <w:marRight w:val="0"/>
              <w:marTop w:val="0"/>
              <w:marBottom w:val="0"/>
              <w:divBdr>
                <w:top w:val="none" w:sz="0" w:space="0" w:color="auto"/>
                <w:left w:val="none" w:sz="0" w:space="0" w:color="auto"/>
                <w:bottom w:val="none" w:sz="0" w:space="0" w:color="auto"/>
                <w:right w:val="none" w:sz="0" w:space="0" w:color="auto"/>
              </w:divBdr>
            </w:div>
            <w:div w:id="1401829092">
              <w:marLeft w:val="0"/>
              <w:marRight w:val="0"/>
              <w:marTop w:val="0"/>
              <w:marBottom w:val="0"/>
              <w:divBdr>
                <w:top w:val="none" w:sz="0" w:space="0" w:color="auto"/>
                <w:left w:val="none" w:sz="0" w:space="0" w:color="auto"/>
                <w:bottom w:val="none" w:sz="0" w:space="0" w:color="auto"/>
                <w:right w:val="none" w:sz="0" w:space="0" w:color="auto"/>
              </w:divBdr>
            </w:div>
            <w:div w:id="1610356383">
              <w:marLeft w:val="0"/>
              <w:marRight w:val="0"/>
              <w:marTop w:val="0"/>
              <w:marBottom w:val="0"/>
              <w:divBdr>
                <w:top w:val="none" w:sz="0" w:space="0" w:color="auto"/>
                <w:left w:val="none" w:sz="0" w:space="0" w:color="auto"/>
                <w:bottom w:val="none" w:sz="0" w:space="0" w:color="auto"/>
                <w:right w:val="none" w:sz="0" w:space="0" w:color="auto"/>
              </w:divBdr>
            </w:div>
            <w:div w:id="1773816187">
              <w:marLeft w:val="0"/>
              <w:marRight w:val="0"/>
              <w:marTop w:val="0"/>
              <w:marBottom w:val="0"/>
              <w:divBdr>
                <w:top w:val="none" w:sz="0" w:space="0" w:color="auto"/>
                <w:left w:val="none" w:sz="0" w:space="0" w:color="auto"/>
                <w:bottom w:val="none" w:sz="0" w:space="0" w:color="auto"/>
                <w:right w:val="none" w:sz="0" w:space="0" w:color="auto"/>
              </w:divBdr>
            </w:div>
            <w:div w:id="176969226">
              <w:marLeft w:val="0"/>
              <w:marRight w:val="0"/>
              <w:marTop w:val="0"/>
              <w:marBottom w:val="0"/>
              <w:divBdr>
                <w:top w:val="none" w:sz="0" w:space="0" w:color="auto"/>
                <w:left w:val="none" w:sz="0" w:space="0" w:color="auto"/>
                <w:bottom w:val="none" w:sz="0" w:space="0" w:color="auto"/>
                <w:right w:val="none" w:sz="0" w:space="0" w:color="auto"/>
              </w:divBdr>
            </w:div>
            <w:div w:id="1423061404">
              <w:marLeft w:val="0"/>
              <w:marRight w:val="0"/>
              <w:marTop w:val="0"/>
              <w:marBottom w:val="0"/>
              <w:divBdr>
                <w:top w:val="none" w:sz="0" w:space="0" w:color="auto"/>
                <w:left w:val="none" w:sz="0" w:space="0" w:color="auto"/>
                <w:bottom w:val="none" w:sz="0" w:space="0" w:color="auto"/>
                <w:right w:val="none" w:sz="0" w:space="0" w:color="auto"/>
              </w:divBdr>
            </w:div>
            <w:div w:id="940339473">
              <w:marLeft w:val="0"/>
              <w:marRight w:val="0"/>
              <w:marTop w:val="0"/>
              <w:marBottom w:val="0"/>
              <w:divBdr>
                <w:top w:val="none" w:sz="0" w:space="0" w:color="auto"/>
                <w:left w:val="none" w:sz="0" w:space="0" w:color="auto"/>
                <w:bottom w:val="none" w:sz="0" w:space="0" w:color="auto"/>
                <w:right w:val="none" w:sz="0" w:space="0" w:color="auto"/>
              </w:divBdr>
            </w:div>
            <w:div w:id="1215848252">
              <w:marLeft w:val="0"/>
              <w:marRight w:val="0"/>
              <w:marTop w:val="0"/>
              <w:marBottom w:val="0"/>
              <w:divBdr>
                <w:top w:val="none" w:sz="0" w:space="0" w:color="auto"/>
                <w:left w:val="none" w:sz="0" w:space="0" w:color="auto"/>
                <w:bottom w:val="none" w:sz="0" w:space="0" w:color="auto"/>
                <w:right w:val="none" w:sz="0" w:space="0" w:color="auto"/>
              </w:divBdr>
            </w:div>
            <w:div w:id="894779086">
              <w:marLeft w:val="0"/>
              <w:marRight w:val="0"/>
              <w:marTop w:val="0"/>
              <w:marBottom w:val="0"/>
              <w:divBdr>
                <w:top w:val="none" w:sz="0" w:space="0" w:color="auto"/>
                <w:left w:val="none" w:sz="0" w:space="0" w:color="auto"/>
                <w:bottom w:val="none" w:sz="0" w:space="0" w:color="auto"/>
                <w:right w:val="none" w:sz="0" w:space="0" w:color="auto"/>
              </w:divBdr>
            </w:div>
            <w:div w:id="1914119860">
              <w:marLeft w:val="0"/>
              <w:marRight w:val="0"/>
              <w:marTop w:val="0"/>
              <w:marBottom w:val="0"/>
              <w:divBdr>
                <w:top w:val="none" w:sz="0" w:space="0" w:color="auto"/>
                <w:left w:val="none" w:sz="0" w:space="0" w:color="auto"/>
                <w:bottom w:val="none" w:sz="0" w:space="0" w:color="auto"/>
                <w:right w:val="none" w:sz="0" w:space="0" w:color="auto"/>
              </w:divBdr>
            </w:div>
            <w:div w:id="1378313056">
              <w:marLeft w:val="0"/>
              <w:marRight w:val="0"/>
              <w:marTop w:val="0"/>
              <w:marBottom w:val="0"/>
              <w:divBdr>
                <w:top w:val="none" w:sz="0" w:space="0" w:color="auto"/>
                <w:left w:val="none" w:sz="0" w:space="0" w:color="auto"/>
                <w:bottom w:val="none" w:sz="0" w:space="0" w:color="auto"/>
                <w:right w:val="none" w:sz="0" w:space="0" w:color="auto"/>
              </w:divBdr>
            </w:div>
            <w:div w:id="1830753641">
              <w:marLeft w:val="0"/>
              <w:marRight w:val="0"/>
              <w:marTop w:val="0"/>
              <w:marBottom w:val="0"/>
              <w:divBdr>
                <w:top w:val="none" w:sz="0" w:space="0" w:color="auto"/>
                <w:left w:val="none" w:sz="0" w:space="0" w:color="auto"/>
                <w:bottom w:val="none" w:sz="0" w:space="0" w:color="auto"/>
                <w:right w:val="none" w:sz="0" w:space="0" w:color="auto"/>
              </w:divBdr>
            </w:div>
            <w:div w:id="1821923984">
              <w:marLeft w:val="0"/>
              <w:marRight w:val="0"/>
              <w:marTop w:val="0"/>
              <w:marBottom w:val="0"/>
              <w:divBdr>
                <w:top w:val="none" w:sz="0" w:space="0" w:color="auto"/>
                <w:left w:val="none" w:sz="0" w:space="0" w:color="auto"/>
                <w:bottom w:val="none" w:sz="0" w:space="0" w:color="auto"/>
                <w:right w:val="none" w:sz="0" w:space="0" w:color="auto"/>
              </w:divBdr>
            </w:div>
            <w:div w:id="1701857094">
              <w:marLeft w:val="0"/>
              <w:marRight w:val="0"/>
              <w:marTop w:val="0"/>
              <w:marBottom w:val="0"/>
              <w:divBdr>
                <w:top w:val="none" w:sz="0" w:space="0" w:color="auto"/>
                <w:left w:val="none" w:sz="0" w:space="0" w:color="auto"/>
                <w:bottom w:val="none" w:sz="0" w:space="0" w:color="auto"/>
                <w:right w:val="none" w:sz="0" w:space="0" w:color="auto"/>
              </w:divBdr>
            </w:div>
            <w:div w:id="1428383768">
              <w:marLeft w:val="0"/>
              <w:marRight w:val="0"/>
              <w:marTop w:val="0"/>
              <w:marBottom w:val="0"/>
              <w:divBdr>
                <w:top w:val="none" w:sz="0" w:space="0" w:color="auto"/>
                <w:left w:val="none" w:sz="0" w:space="0" w:color="auto"/>
                <w:bottom w:val="none" w:sz="0" w:space="0" w:color="auto"/>
                <w:right w:val="none" w:sz="0" w:space="0" w:color="auto"/>
              </w:divBdr>
            </w:div>
            <w:div w:id="365526107">
              <w:marLeft w:val="0"/>
              <w:marRight w:val="0"/>
              <w:marTop w:val="0"/>
              <w:marBottom w:val="0"/>
              <w:divBdr>
                <w:top w:val="none" w:sz="0" w:space="0" w:color="auto"/>
                <w:left w:val="none" w:sz="0" w:space="0" w:color="auto"/>
                <w:bottom w:val="none" w:sz="0" w:space="0" w:color="auto"/>
                <w:right w:val="none" w:sz="0" w:space="0" w:color="auto"/>
              </w:divBdr>
            </w:div>
            <w:div w:id="1234659681">
              <w:marLeft w:val="0"/>
              <w:marRight w:val="0"/>
              <w:marTop w:val="0"/>
              <w:marBottom w:val="0"/>
              <w:divBdr>
                <w:top w:val="none" w:sz="0" w:space="0" w:color="auto"/>
                <w:left w:val="none" w:sz="0" w:space="0" w:color="auto"/>
                <w:bottom w:val="none" w:sz="0" w:space="0" w:color="auto"/>
                <w:right w:val="none" w:sz="0" w:space="0" w:color="auto"/>
              </w:divBdr>
            </w:div>
            <w:div w:id="1293705034">
              <w:marLeft w:val="0"/>
              <w:marRight w:val="0"/>
              <w:marTop w:val="0"/>
              <w:marBottom w:val="0"/>
              <w:divBdr>
                <w:top w:val="none" w:sz="0" w:space="0" w:color="auto"/>
                <w:left w:val="none" w:sz="0" w:space="0" w:color="auto"/>
                <w:bottom w:val="none" w:sz="0" w:space="0" w:color="auto"/>
                <w:right w:val="none" w:sz="0" w:space="0" w:color="auto"/>
              </w:divBdr>
            </w:div>
            <w:div w:id="1104693543">
              <w:marLeft w:val="0"/>
              <w:marRight w:val="0"/>
              <w:marTop w:val="0"/>
              <w:marBottom w:val="0"/>
              <w:divBdr>
                <w:top w:val="none" w:sz="0" w:space="0" w:color="auto"/>
                <w:left w:val="none" w:sz="0" w:space="0" w:color="auto"/>
                <w:bottom w:val="none" w:sz="0" w:space="0" w:color="auto"/>
                <w:right w:val="none" w:sz="0" w:space="0" w:color="auto"/>
              </w:divBdr>
            </w:div>
            <w:div w:id="220337528">
              <w:marLeft w:val="0"/>
              <w:marRight w:val="0"/>
              <w:marTop w:val="0"/>
              <w:marBottom w:val="0"/>
              <w:divBdr>
                <w:top w:val="none" w:sz="0" w:space="0" w:color="auto"/>
                <w:left w:val="none" w:sz="0" w:space="0" w:color="auto"/>
                <w:bottom w:val="none" w:sz="0" w:space="0" w:color="auto"/>
                <w:right w:val="none" w:sz="0" w:space="0" w:color="auto"/>
              </w:divBdr>
            </w:div>
            <w:div w:id="1037320327">
              <w:marLeft w:val="0"/>
              <w:marRight w:val="0"/>
              <w:marTop w:val="0"/>
              <w:marBottom w:val="0"/>
              <w:divBdr>
                <w:top w:val="none" w:sz="0" w:space="0" w:color="auto"/>
                <w:left w:val="none" w:sz="0" w:space="0" w:color="auto"/>
                <w:bottom w:val="none" w:sz="0" w:space="0" w:color="auto"/>
                <w:right w:val="none" w:sz="0" w:space="0" w:color="auto"/>
              </w:divBdr>
            </w:div>
            <w:div w:id="365562091">
              <w:marLeft w:val="0"/>
              <w:marRight w:val="0"/>
              <w:marTop w:val="0"/>
              <w:marBottom w:val="0"/>
              <w:divBdr>
                <w:top w:val="none" w:sz="0" w:space="0" w:color="auto"/>
                <w:left w:val="none" w:sz="0" w:space="0" w:color="auto"/>
                <w:bottom w:val="none" w:sz="0" w:space="0" w:color="auto"/>
                <w:right w:val="none" w:sz="0" w:space="0" w:color="auto"/>
              </w:divBdr>
            </w:div>
            <w:div w:id="837770947">
              <w:marLeft w:val="0"/>
              <w:marRight w:val="0"/>
              <w:marTop w:val="0"/>
              <w:marBottom w:val="0"/>
              <w:divBdr>
                <w:top w:val="none" w:sz="0" w:space="0" w:color="auto"/>
                <w:left w:val="none" w:sz="0" w:space="0" w:color="auto"/>
                <w:bottom w:val="none" w:sz="0" w:space="0" w:color="auto"/>
                <w:right w:val="none" w:sz="0" w:space="0" w:color="auto"/>
              </w:divBdr>
            </w:div>
            <w:div w:id="2122843301">
              <w:marLeft w:val="0"/>
              <w:marRight w:val="0"/>
              <w:marTop w:val="0"/>
              <w:marBottom w:val="0"/>
              <w:divBdr>
                <w:top w:val="none" w:sz="0" w:space="0" w:color="auto"/>
                <w:left w:val="none" w:sz="0" w:space="0" w:color="auto"/>
                <w:bottom w:val="none" w:sz="0" w:space="0" w:color="auto"/>
                <w:right w:val="none" w:sz="0" w:space="0" w:color="auto"/>
              </w:divBdr>
            </w:div>
            <w:div w:id="920599942">
              <w:marLeft w:val="0"/>
              <w:marRight w:val="0"/>
              <w:marTop w:val="0"/>
              <w:marBottom w:val="0"/>
              <w:divBdr>
                <w:top w:val="none" w:sz="0" w:space="0" w:color="auto"/>
                <w:left w:val="none" w:sz="0" w:space="0" w:color="auto"/>
                <w:bottom w:val="none" w:sz="0" w:space="0" w:color="auto"/>
                <w:right w:val="none" w:sz="0" w:space="0" w:color="auto"/>
              </w:divBdr>
            </w:div>
            <w:div w:id="1720013817">
              <w:marLeft w:val="0"/>
              <w:marRight w:val="0"/>
              <w:marTop w:val="0"/>
              <w:marBottom w:val="0"/>
              <w:divBdr>
                <w:top w:val="none" w:sz="0" w:space="0" w:color="auto"/>
                <w:left w:val="none" w:sz="0" w:space="0" w:color="auto"/>
                <w:bottom w:val="none" w:sz="0" w:space="0" w:color="auto"/>
                <w:right w:val="none" w:sz="0" w:space="0" w:color="auto"/>
              </w:divBdr>
            </w:div>
            <w:div w:id="228613413">
              <w:marLeft w:val="0"/>
              <w:marRight w:val="0"/>
              <w:marTop w:val="0"/>
              <w:marBottom w:val="0"/>
              <w:divBdr>
                <w:top w:val="none" w:sz="0" w:space="0" w:color="auto"/>
                <w:left w:val="none" w:sz="0" w:space="0" w:color="auto"/>
                <w:bottom w:val="none" w:sz="0" w:space="0" w:color="auto"/>
                <w:right w:val="none" w:sz="0" w:space="0" w:color="auto"/>
              </w:divBdr>
            </w:div>
            <w:div w:id="1827673285">
              <w:marLeft w:val="0"/>
              <w:marRight w:val="0"/>
              <w:marTop w:val="0"/>
              <w:marBottom w:val="0"/>
              <w:divBdr>
                <w:top w:val="none" w:sz="0" w:space="0" w:color="auto"/>
                <w:left w:val="none" w:sz="0" w:space="0" w:color="auto"/>
                <w:bottom w:val="none" w:sz="0" w:space="0" w:color="auto"/>
                <w:right w:val="none" w:sz="0" w:space="0" w:color="auto"/>
              </w:divBdr>
            </w:div>
            <w:div w:id="1360232313">
              <w:marLeft w:val="0"/>
              <w:marRight w:val="0"/>
              <w:marTop w:val="0"/>
              <w:marBottom w:val="0"/>
              <w:divBdr>
                <w:top w:val="none" w:sz="0" w:space="0" w:color="auto"/>
                <w:left w:val="none" w:sz="0" w:space="0" w:color="auto"/>
                <w:bottom w:val="none" w:sz="0" w:space="0" w:color="auto"/>
                <w:right w:val="none" w:sz="0" w:space="0" w:color="auto"/>
              </w:divBdr>
            </w:div>
            <w:div w:id="1864438799">
              <w:marLeft w:val="0"/>
              <w:marRight w:val="0"/>
              <w:marTop w:val="0"/>
              <w:marBottom w:val="0"/>
              <w:divBdr>
                <w:top w:val="none" w:sz="0" w:space="0" w:color="auto"/>
                <w:left w:val="none" w:sz="0" w:space="0" w:color="auto"/>
                <w:bottom w:val="none" w:sz="0" w:space="0" w:color="auto"/>
                <w:right w:val="none" w:sz="0" w:space="0" w:color="auto"/>
              </w:divBdr>
            </w:div>
            <w:div w:id="315376398">
              <w:marLeft w:val="0"/>
              <w:marRight w:val="0"/>
              <w:marTop w:val="0"/>
              <w:marBottom w:val="0"/>
              <w:divBdr>
                <w:top w:val="none" w:sz="0" w:space="0" w:color="auto"/>
                <w:left w:val="none" w:sz="0" w:space="0" w:color="auto"/>
                <w:bottom w:val="none" w:sz="0" w:space="0" w:color="auto"/>
                <w:right w:val="none" w:sz="0" w:space="0" w:color="auto"/>
              </w:divBdr>
            </w:div>
            <w:div w:id="128745281">
              <w:marLeft w:val="0"/>
              <w:marRight w:val="0"/>
              <w:marTop w:val="0"/>
              <w:marBottom w:val="0"/>
              <w:divBdr>
                <w:top w:val="none" w:sz="0" w:space="0" w:color="auto"/>
                <w:left w:val="none" w:sz="0" w:space="0" w:color="auto"/>
                <w:bottom w:val="none" w:sz="0" w:space="0" w:color="auto"/>
                <w:right w:val="none" w:sz="0" w:space="0" w:color="auto"/>
              </w:divBdr>
            </w:div>
            <w:div w:id="74324315">
              <w:marLeft w:val="0"/>
              <w:marRight w:val="0"/>
              <w:marTop w:val="0"/>
              <w:marBottom w:val="0"/>
              <w:divBdr>
                <w:top w:val="none" w:sz="0" w:space="0" w:color="auto"/>
                <w:left w:val="none" w:sz="0" w:space="0" w:color="auto"/>
                <w:bottom w:val="none" w:sz="0" w:space="0" w:color="auto"/>
                <w:right w:val="none" w:sz="0" w:space="0" w:color="auto"/>
              </w:divBdr>
            </w:div>
            <w:div w:id="1448548078">
              <w:marLeft w:val="0"/>
              <w:marRight w:val="0"/>
              <w:marTop w:val="0"/>
              <w:marBottom w:val="0"/>
              <w:divBdr>
                <w:top w:val="none" w:sz="0" w:space="0" w:color="auto"/>
                <w:left w:val="none" w:sz="0" w:space="0" w:color="auto"/>
                <w:bottom w:val="none" w:sz="0" w:space="0" w:color="auto"/>
                <w:right w:val="none" w:sz="0" w:space="0" w:color="auto"/>
              </w:divBdr>
            </w:div>
            <w:div w:id="642201931">
              <w:marLeft w:val="0"/>
              <w:marRight w:val="0"/>
              <w:marTop w:val="0"/>
              <w:marBottom w:val="0"/>
              <w:divBdr>
                <w:top w:val="none" w:sz="0" w:space="0" w:color="auto"/>
                <w:left w:val="none" w:sz="0" w:space="0" w:color="auto"/>
                <w:bottom w:val="none" w:sz="0" w:space="0" w:color="auto"/>
                <w:right w:val="none" w:sz="0" w:space="0" w:color="auto"/>
              </w:divBdr>
            </w:div>
            <w:div w:id="279071073">
              <w:marLeft w:val="0"/>
              <w:marRight w:val="0"/>
              <w:marTop w:val="0"/>
              <w:marBottom w:val="0"/>
              <w:divBdr>
                <w:top w:val="none" w:sz="0" w:space="0" w:color="auto"/>
                <w:left w:val="none" w:sz="0" w:space="0" w:color="auto"/>
                <w:bottom w:val="none" w:sz="0" w:space="0" w:color="auto"/>
                <w:right w:val="none" w:sz="0" w:space="0" w:color="auto"/>
              </w:divBdr>
            </w:div>
            <w:div w:id="970475244">
              <w:marLeft w:val="0"/>
              <w:marRight w:val="0"/>
              <w:marTop w:val="0"/>
              <w:marBottom w:val="0"/>
              <w:divBdr>
                <w:top w:val="none" w:sz="0" w:space="0" w:color="auto"/>
                <w:left w:val="none" w:sz="0" w:space="0" w:color="auto"/>
                <w:bottom w:val="none" w:sz="0" w:space="0" w:color="auto"/>
                <w:right w:val="none" w:sz="0" w:space="0" w:color="auto"/>
              </w:divBdr>
            </w:div>
            <w:div w:id="1963686104">
              <w:marLeft w:val="0"/>
              <w:marRight w:val="0"/>
              <w:marTop w:val="0"/>
              <w:marBottom w:val="0"/>
              <w:divBdr>
                <w:top w:val="none" w:sz="0" w:space="0" w:color="auto"/>
                <w:left w:val="none" w:sz="0" w:space="0" w:color="auto"/>
                <w:bottom w:val="none" w:sz="0" w:space="0" w:color="auto"/>
                <w:right w:val="none" w:sz="0" w:space="0" w:color="auto"/>
              </w:divBdr>
            </w:div>
            <w:div w:id="705522799">
              <w:marLeft w:val="0"/>
              <w:marRight w:val="0"/>
              <w:marTop w:val="0"/>
              <w:marBottom w:val="0"/>
              <w:divBdr>
                <w:top w:val="none" w:sz="0" w:space="0" w:color="auto"/>
                <w:left w:val="none" w:sz="0" w:space="0" w:color="auto"/>
                <w:bottom w:val="none" w:sz="0" w:space="0" w:color="auto"/>
                <w:right w:val="none" w:sz="0" w:space="0" w:color="auto"/>
              </w:divBdr>
            </w:div>
            <w:div w:id="2083330441">
              <w:marLeft w:val="0"/>
              <w:marRight w:val="0"/>
              <w:marTop w:val="0"/>
              <w:marBottom w:val="0"/>
              <w:divBdr>
                <w:top w:val="none" w:sz="0" w:space="0" w:color="auto"/>
                <w:left w:val="none" w:sz="0" w:space="0" w:color="auto"/>
                <w:bottom w:val="none" w:sz="0" w:space="0" w:color="auto"/>
                <w:right w:val="none" w:sz="0" w:space="0" w:color="auto"/>
              </w:divBdr>
            </w:div>
            <w:div w:id="842626643">
              <w:marLeft w:val="0"/>
              <w:marRight w:val="0"/>
              <w:marTop w:val="0"/>
              <w:marBottom w:val="0"/>
              <w:divBdr>
                <w:top w:val="none" w:sz="0" w:space="0" w:color="auto"/>
                <w:left w:val="none" w:sz="0" w:space="0" w:color="auto"/>
                <w:bottom w:val="none" w:sz="0" w:space="0" w:color="auto"/>
                <w:right w:val="none" w:sz="0" w:space="0" w:color="auto"/>
              </w:divBdr>
            </w:div>
            <w:div w:id="86659901">
              <w:marLeft w:val="0"/>
              <w:marRight w:val="0"/>
              <w:marTop w:val="0"/>
              <w:marBottom w:val="0"/>
              <w:divBdr>
                <w:top w:val="none" w:sz="0" w:space="0" w:color="auto"/>
                <w:left w:val="none" w:sz="0" w:space="0" w:color="auto"/>
                <w:bottom w:val="none" w:sz="0" w:space="0" w:color="auto"/>
                <w:right w:val="none" w:sz="0" w:space="0" w:color="auto"/>
              </w:divBdr>
            </w:div>
            <w:div w:id="1671062501">
              <w:marLeft w:val="0"/>
              <w:marRight w:val="0"/>
              <w:marTop w:val="0"/>
              <w:marBottom w:val="0"/>
              <w:divBdr>
                <w:top w:val="none" w:sz="0" w:space="0" w:color="auto"/>
                <w:left w:val="none" w:sz="0" w:space="0" w:color="auto"/>
                <w:bottom w:val="none" w:sz="0" w:space="0" w:color="auto"/>
                <w:right w:val="none" w:sz="0" w:space="0" w:color="auto"/>
              </w:divBdr>
            </w:div>
            <w:div w:id="1772973611">
              <w:marLeft w:val="0"/>
              <w:marRight w:val="0"/>
              <w:marTop w:val="0"/>
              <w:marBottom w:val="0"/>
              <w:divBdr>
                <w:top w:val="none" w:sz="0" w:space="0" w:color="auto"/>
                <w:left w:val="none" w:sz="0" w:space="0" w:color="auto"/>
                <w:bottom w:val="none" w:sz="0" w:space="0" w:color="auto"/>
                <w:right w:val="none" w:sz="0" w:space="0" w:color="auto"/>
              </w:divBdr>
            </w:div>
            <w:div w:id="100875859">
              <w:marLeft w:val="0"/>
              <w:marRight w:val="0"/>
              <w:marTop w:val="0"/>
              <w:marBottom w:val="0"/>
              <w:divBdr>
                <w:top w:val="none" w:sz="0" w:space="0" w:color="auto"/>
                <w:left w:val="none" w:sz="0" w:space="0" w:color="auto"/>
                <w:bottom w:val="none" w:sz="0" w:space="0" w:color="auto"/>
                <w:right w:val="none" w:sz="0" w:space="0" w:color="auto"/>
              </w:divBdr>
            </w:div>
            <w:div w:id="72165097">
              <w:marLeft w:val="0"/>
              <w:marRight w:val="0"/>
              <w:marTop w:val="0"/>
              <w:marBottom w:val="0"/>
              <w:divBdr>
                <w:top w:val="none" w:sz="0" w:space="0" w:color="auto"/>
                <w:left w:val="none" w:sz="0" w:space="0" w:color="auto"/>
                <w:bottom w:val="none" w:sz="0" w:space="0" w:color="auto"/>
                <w:right w:val="none" w:sz="0" w:space="0" w:color="auto"/>
              </w:divBdr>
            </w:div>
            <w:div w:id="1131020774">
              <w:marLeft w:val="0"/>
              <w:marRight w:val="0"/>
              <w:marTop w:val="0"/>
              <w:marBottom w:val="0"/>
              <w:divBdr>
                <w:top w:val="none" w:sz="0" w:space="0" w:color="auto"/>
                <w:left w:val="none" w:sz="0" w:space="0" w:color="auto"/>
                <w:bottom w:val="none" w:sz="0" w:space="0" w:color="auto"/>
                <w:right w:val="none" w:sz="0" w:space="0" w:color="auto"/>
              </w:divBdr>
            </w:div>
            <w:div w:id="1805736543">
              <w:marLeft w:val="0"/>
              <w:marRight w:val="0"/>
              <w:marTop w:val="0"/>
              <w:marBottom w:val="0"/>
              <w:divBdr>
                <w:top w:val="none" w:sz="0" w:space="0" w:color="auto"/>
                <w:left w:val="none" w:sz="0" w:space="0" w:color="auto"/>
                <w:bottom w:val="none" w:sz="0" w:space="0" w:color="auto"/>
                <w:right w:val="none" w:sz="0" w:space="0" w:color="auto"/>
              </w:divBdr>
            </w:div>
            <w:div w:id="114910294">
              <w:marLeft w:val="0"/>
              <w:marRight w:val="0"/>
              <w:marTop w:val="0"/>
              <w:marBottom w:val="0"/>
              <w:divBdr>
                <w:top w:val="none" w:sz="0" w:space="0" w:color="auto"/>
                <w:left w:val="none" w:sz="0" w:space="0" w:color="auto"/>
                <w:bottom w:val="none" w:sz="0" w:space="0" w:color="auto"/>
                <w:right w:val="none" w:sz="0" w:space="0" w:color="auto"/>
              </w:divBdr>
            </w:div>
            <w:div w:id="1811364272">
              <w:marLeft w:val="0"/>
              <w:marRight w:val="0"/>
              <w:marTop w:val="0"/>
              <w:marBottom w:val="0"/>
              <w:divBdr>
                <w:top w:val="none" w:sz="0" w:space="0" w:color="auto"/>
                <w:left w:val="none" w:sz="0" w:space="0" w:color="auto"/>
                <w:bottom w:val="none" w:sz="0" w:space="0" w:color="auto"/>
                <w:right w:val="none" w:sz="0" w:space="0" w:color="auto"/>
              </w:divBdr>
            </w:div>
            <w:div w:id="757750811">
              <w:marLeft w:val="0"/>
              <w:marRight w:val="0"/>
              <w:marTop w:val="0"/>
              <w:marBottom w:val="0"/>
              <w:divBdr>
                <w:top w:val="none" w:sz="0" w:space="0" w:color="auto"/>
                <w:left w:val="none" w:sz="0" w:space="0" w:color="auto"/>
                <w:bottom w:val="none" w:sz="0" w:space="0" w:color="auto"/>
                <w:right w:val="none" w:sz="0" w:space="0" w:color="auto"/>
              </w:divBdr>
            </w:div>
            <w:div w:id="452751518">
              <w:marLeft w:val="0"/>
              <w:marRight w:val="0"/>
              <w:marTop w:val="0"/>
              <w:marBottom w:val="0"/>
              <w:divBdr>
                <w:top w:val="none" w:sz="0" w:space="0" w:color="auto"/>
                <w:left w:val="none" w:sz="0" w:space="0" w:color="auto"/>
                <w:bottom w:val="none" w:sz="0" w:space="0" w:color="auto"/>
                <w:right w:val="none" w:sz="0" w:space="0" w:color="auto"/>
              </w:divBdr>
            </w:div>
            <w:div w:id="421607046">
              <w:marLeft w:val="0"/>
              <w:marRight w:val="0"/>
              <w:marTop w:val="0"/>
              <w:marBottom w:val="0"/>
              <w:divBdr>
                <w:top w:val="none" w:sz="0" w:space="0" w:color="auto"/>
                <w:left w:val="none" w:sz="0" w:space="0" w:color="auto"/>
                <w:bottom w:val="none" w:sz="0" w:space="0" w:color="auto"/>
                <w:right w:val="none" w:sz="0" w:space="0" w:color="auto"/>
              </w:divBdr>
            </w:div>
            <w:div w:id="991761828">
              <w:marLeft w:val="0"/>
              <w:marRight w:val="0"/>
              <w:marTop w:val="0"/>
              <w:marBottom w:val="0"/>
              <w:divBdr>
                <w:top w:val="none" w:sz="0" w:space="0" w:color="auto"/>
                <w:left w:val="none" w:sz="0" w:space="0" w:color="auto"/>
                <w:bottom w:val="none" w:sz="0" w:space="0" w:color="auto"/>
                <w:right w:val="none" w:sz="0" w:space="0" w:color="auto"/>
              </w:divBdr>
            </w:div>
            <w:div w:id="1358123156">
              <w:marLeft w:val="0"/>
              <w:marRight w:val="0"/>
              <w:marTop w:val="0"/>
              <w:marBottom w:val="0"/>
              <w:divBdr>
                <w:top w:val="none" w:sz="0" w:space="0" w:color="auto"/>
                <w:left w:val="none" w:sz="0" w:space="0" w:color="auto"/>
                <w:bottom w:val="none" w:sz="0" w:space="0" w:color="auto"/>
                <w:right w:val="none" w:sz="0" w:space="0" w:color="auto"/>
              </w:divBdr>
            </w:div>
            <w:div w:id="1448698440">
              <w:marLeft w:val="0"/>
              <w:marRight w:val="0"/>
              <w:marTop w:val="0"/>
              <w:marBottom w:val="0"/>
              <w:divBdr>
                <w:top w:val="none" w:sz="0" w:space="0" w:color="auto"/>
                <w:left w:val="none" w:sz="0" w:space="0" w:color="auto"/>
                <w:bottom w:val="none" w:sz="0" w:space="0" w:color="auto"/>
                <w:right w:val="none" w:sz="0" w:space="0" w:color="auto"/>
              </w:divBdr>
            </w:div>
            <w:div w:id="164904605">
              <w:marLeft w:val="0"/>
              <w:marRight w:val="0"/>
              <w:marTop w:val="0"/>
              <w:marBottom w:val="0"/>
              <w:divBdr>
                <w:top w:val="none" w:sz="0" w:space="0" w:color="auto"/>
                <w:left w:val="none" w:sz="0" w:space="0" w:color="auto"/>
                <w:bottom w:val="none" w:sz="0" w:space="0" w:color="auto"/>
                <w:right w:val="none" w:sz="0" w:space="0" w:color="auto"/>
              </w:divBdr>
            </w:div>
            <w:div w:id="90237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6914">
      <w:bodyDiv w:val="1"/>
      <w:marLeft w:val="0"/>
      <w:marRight w:val="0"/>
      <w:marTop w:val="0"/>
      <w:marBottom w:val="0"/>
      <w:divBdr>
        <w:top w:val="none" w:sz="0" w:space="0" w:color="auto"/>
        <w:left w:val="none" w:sz="0" w:space="0" w:color="auto"/>
        <w:bottom w:val="none" w:sz="0" w:space="0" w:color="auto"/>
        <w:right w:val="none" w:sz="0" w:space="0" w:color="auto"/>
      </w:divBdr>
      <w:divsChild>
        <w:div w:id="381759316">
          <w:marLeft w:val="0"/>
          <w:marRight w:val="0"/>
          <w:marTop w:val="0"/>
          <w:marBottom w:val="0"/>
          <w:divBdr>
            <w:top w:val="none" w:sz="0" w:space="0" w:color="auto"/>
            <w:left w:val="none" w:sz="0" w:space="0" w:color="auto"/>
            <w:bottom w:val="none" w:sz="0" w:space="0" w:color="auto"/>
            <w:right w:val="none" w:sz="0" w:space="0" w:color="auto"/>
          </w:divBdr>
          <w:divsChild>
            <w:div w:id="1997681674">
              <w:marLeft w:val="0"/>
              <w:marRight w:val="0"/>
              <w:marTop w:val="0"/>
              <w:marBottom w:val="0"/>
              <w:divBdr>
                <w:top w:val="none" w:sz="0" w:space="0" w:color="auto"/>
                <w:left w:val="none" w:sz="0" w:space="0" w:color="auto"/>
                <w:bottom w:val="none" w:sz="0" w:space="0" w:color="auto"/>
                <w:right w:val="none" w:sz="0" w:space="0" w:color="auto"/>
              </w:divBdr>
            </w:div>
            <w:div w:id="1804694061">
              <w:marLeft w:val="0"/>
              <w:marRight w:val="0"/>
              <w:marTop w:val="0"/>
              <w:marBottom w:val="0"/>
              <w:divBdr>
                <w:top w:val="none" w:sz="0" w:space="0" w:color="auto"/>
                <w:left w:val="none" w:sz="0" w:space="0" w:color="auto"/>
                <w:bottom w:val="none" w:sz="0" w:space="0" w:color="auto"/>
                <w:right w:val="none" w:sz="0" w:space="0" w:color="auto"/>
              </w:divBdr>
            </w:div>
            <w:div w:id="1368338009">
              <w:marLeft w:val="0"/>
              <w:marRight w:val="0"/>
              <w:marTop w:val="0"/>
              <w:marBottom w:val="0"/>
              <w:divBdr>
                <w:top w:val="none" w:sz="0" w:space="0" w:color="auto"/>
                <w:left w:val="none" w:sz="0" w:space="0" w:color="auto"/>
                <w:bottom w:val="none" w:sz="0" w:space="0" w:color="auto"/>
                <w:right w:val="none" w:sz="0" w:space="0" w:color="auto"/>
              </w:divBdr>
            </w:div>
            <w:div w:id="882716107">
              <w:marLeft w:val="0"/>
              <w:marRight w:val="0"/>
              <w:marTop w:val="0"/>
              <w:marBottom w:val="0"/>
              <w:divBdr>
                <w:top w:val="none" w:sz="0" w:space="0" w:color="auto"/>
                <w:left w:val="none" w:sz="0" w:space="0" w:color="auto"/>
                <w:bottom w:val="none" w:sz="0" w:space="0" w:color="auto"/>
                <w:right w:val="none" w:sz="0" w:space="0" w:color="auto"/>
              </w:divBdr>
            </w:div>
            <w:div w:id="1610579794">
              <w:marLeft w:val="0"/>
              <w:marRight w:val="0"/>
              <w:marTop w:val="0"/>
              <w:marBottom w:val="0"/>
              <w:divBdr>
                <w:top w:val="none" w:sz="0" w:space="0" w:color="auto"/>
                <w:left w:val="none" w:sz="0" w:space="0" w:color="auto"/>
                <w:bottom w:val="none" w:sz="0" w:space="0" w:color="auto"/>
                <w:right w:val="none" w:sz="0" w:space="0" w:color="auto"/>
              </w:divBdr>
            </w:div>
            <w:div w:id="481586428">
              <w:marLeft w:val="0"/>
              <w:marRight w:val="0"/>
              <w:marTop w:val="0"/>
              <w:marBottom w:val="0"/>
              <w:divBdr>
                <w:top w:val="none" w:sz="0" w:space="0" w:color="auto"/>
                <w:left w:val="none" w:sz="0" w:space="0" w:color="auto"/>
                <w:bottom w:val="none" w:sz="0" w:space="0" w:color="auto"/>
                <w:right w:val="none" w:sz="0" w:space="0" w:color="auto"/>
              </w:divBdr>
            </w:div>
            <w:div w:id="892430652">
              <w:marLeft w:val="0"/>
              <w:marRight w:val="0"/>
              <w:marTop w:val="0"/>
              <w:marBottom w:val="0"/>
              <w:divBdr>
                <w:top w:val="none" w:sz="0" w:space="0" w:color="auto"/>
                <w:left w:val="none" w:sz="0" w:space="0" w:color="auto"/>
                <w:bottom w:val="none" w:sz="0" w:space="0" w:color="auto"/>
                <w:right w:val="none" w:sz="0" w:space="0" w:color="auto"/>
              </w:divBdr>
            </w:div>
            <w:div w:id="1527057001">
              <w:marLeft w:val="0"/>
              <w:marRight w:val="0"/>
              <w:marTop w:val="0"/>
              <w:marBottom w:val="0"/>
              <w:divBdr>
                <w:top w:val="none" w:sz="0" w:space="0" w:color="auto"/>
                <w:left w:val="none" w:sz="0" w:space="0" w:color="auto"/>
                <w:bottom w:val="none" w:sz="0" w:space="0" w:color="auto"/>
                <w:right w:val="none" w:sz="0" w:space="0" w:color="auto"/>
              </w:divBdr>
            </w:div>
            <w:div w:id="2059468931">
              <w:marLeft w:val="0"/>
              <w:marRight w:val="0"/>
              <w:marTop w:val="0"/>
              <w:marBottom w:val="0"/>
              <w:divBdr>
                <w:top w:val="none" w:sz="0" w:space="0" w:color="auto"/>
                <w:left w:val="none" w:sz="0" w:space="0" w:color="auto"/>
                <w:bottom w:val="none" w:sz="0" w:space="0" w:color="auto"/>
                <w:right w:val="none" w:sz="0" w:space="0" w:color="auto"/>
              </w:divBdr>
            </w:div>
            <w:div w:id="724838723">
              <w:marLeft w:val="0"/>
              <w:marRight w:val="0"/>
              <w:marTop w:val="0"/>
              <w:marBottom w:val="0"/>
              <w:divBdr>
                <w:top w:val="none" w:sz="0" w:space="0" w:color="auto"/>
                <w:left w:val="none" w:sz="0" w:space="0" w:color="auto"/>
                <w:bottom w:val="none" w:sz="0" w:space="0" w:color="auto"/>
                <w:right w:val="none" w:sz="0" w:space="0" w:color="auto"/>
              </w:divBdr>
            </w:div>
            <w:div w:id="59714294">
              <w:marLeft w:val="0"/>
              <w:marRight w:val="0"/>
              <w:marTop w:val="0"/>
              <w:marBottom w:val="0"/>
              <w:divBdr>
                <w:top w:val="none" w:sz="0" w:space="0" w:color="auto"/>
                <w:left w:val="none" w:sz="0" w:space="0" w:color="auto"/>
                <w:bottom w:val="none" w:sz="0" w:space="0" w:color="auto"/>
                <w:right w:val="none" w:sz="0" w:space="0" w:color="auto"/>
              </w:divBdr>
            </w:div>
            <w:div w:id="946620554">
              <w:marLeft w:val="0"/>
              <w:marRight w:val="0"/>
              <w:marTop w:val="0"/>
              <w:marBottom w:val="0"/>
              <w:divBdr>
                <w:top w:val="none" w:sz="0" w:space="0" w:color="auto"/>
                <w:left w:val="none" w:sz="0" w:space="0" w:color="auto"/>
                <w:bottom w:val="none" w:sz="0" w:space="0" w:color="auto"/>
                <w:right w:val="none" w:sz="0" w:space="0" w:color="auto"/>
              </w:divBdr>
            </w:div>
            <w:div w:id="2019769097">
              <w:marLeft w:val="0"/>
              <w:marRight w:val="0"/>
              <w:marTop w:val="0"/>
              <w:marBottom w:val="0"/>
              <w:divBdr>
                <w:top w:val="none" w:sz="0" w:space="0" w:color="auto"/>
                <w:left w:val="none" w:sz="0" w:space="0" w:color="auto"/>
                <w:bottom w:val="none" w:sz="0" w:space="0" w:color="auto"/>
                <w:right w:val="none" w:sz="0" w:space="0" w:color="auto"/>
              </w:divBdr>
            </w:div>
            <w:div w:id="150674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1793">
      <w:bodyDiv w:val="1"/>
      <w:marLeft w:val="0"/>
      <w:marRight w:val="0"/>
      <w:marTop w:val="0"/>
      <w:marBottom w:val="0"/>
      <w:divBdr>
        <w:top w:val="none" w:sz="0" w:space="0" w:color="auto"/>
        <w:left w:val="none" w:sz="0" w:space="0" w:color="auto"/>
        <w:bottom w:val="none" w:sz="0" w:space="0" w:color="auto"/>
        <w:right w:val="none" w:sz="0" w:space="0" w:color="auto"/>
      </w:divBdr>
      <w:divsChild>
        <w:div w:id="1000307762">
          <w:marLeft w:val="0"/>
          <w:marRight w:val="0"/>
          <w:marTop w:val="0"/>
          <w:marBottom w:val="0"/>
          <w:divBdr>
            <w:top w:val="none" w:sz="0" w:space="0" w:color="auto"/>
            <w:left w:val="none" w:sz="0" w:space="0" w:color="auto"/>
            <w:bottom w:val="none" w:sz="0" w:space="0" w:color="auto"/>
            <w:right w:val="none" w:sz="0" w:space="0" w:color="auto"/>
          </w:divBdr>
        </w:div>
      </w:divsChild>
    </w:div>
    <w:div w:id="1177112896">
      <w:bodyDiv w:val="1"/>
      <w:marLeft w:val="0"/>
      <w:marRight w:val="0"/>
      <w:marTop w:val="0"/>
      <w:marBottom w:val="0"/>
      <w:divBdr>
        <w:top w:val="none" w:sz="0" w:space="0" w:color="auto"/>
        <w:left w:val="none" w:sz="0" w:space="0" w:color="auto"/>
        <w:bottom w:val="none" w:sz="0" w:space="0" w:color="auto"/>
        <w:right w:val="none" w:sz="0" w:space="0" w:color="auto"/>
      </w:divBdr>
      <w:divsChild>
        <w:div w:id="1986664995">
          <w:marLeft w:val="0"/>
          <w:marRight w:val="0"/>
          <w:marTop w:val="0"/>
          <w:marBottom w:val="0"/>
          <w:divBdr>
            <w:top w:val="none" w:sz="0" w:space="0" w:color="auto"/>
            <w:left w:val="none" w:sz="0" w:space="0" w:color="auto"/>
            <w:bottom w:val="none" w:sz="0" w:space="0" w:color="auto"/>
            <w:right w:val="none" w:sz="0" w:space="0" w:color="auto"/>
          </w:divBdr>
          <w:divsChild>
            <w:div w:id="168567483">
              <w:marLeft w:val="0"/>
              <w:marRight w:val="0"/>
              <w:marTop w:val="0"/>
              <w:marBottom w:val="0"/>
              <w:divBdr>
                <w:top w:val="none" w:sz="0" w:space="0" w:color="auto"/>
                <w:left w:val="none" w:sz="0" w:space="0" w:color="auto"/>
                <w:bottom w:val="none" w:sz="0" w:space="0" w:color="auto"/>
                <w:right w:val="none" w:sz="0" w:space="0" w:color="auto"/>
              </w:divBdr>
            </w:div>
            <w:div w:id="1674648999">
              <w:marLeft w:val="0"/>
              <w:marRight w:val="0"/>
              <w:marTop w:val="0"/>
              <w:marBottom w:val="0"/>
              <w:divBdr>
                <w:top w:val="none" w:sz="0" w:space="0" w:color="auto"/>
                <w:left w:val="none" w:sz="0" w:space="0" w:color="auto"/>
                <w:bottom w:val="none" w:sz="0" w:space="0" w:color="auto"/>
                <w:right w:val="none" w:sz="0" w:space="0" w:color="auto"/>
              </w:divBdr>
            </w:div>
            <w:div w:id="247665193">
              <w:marLeft w:val="0"/>
              <w:marRight w:val="0"/>
              <w:marTop w:val="0"/>
              <w:marBottom w:val="0"/>
              <w:divBdr>
                <w:top w:val="none" w:sz="0" w:space="0" w:color="auto"/>
                <w:left w:val="none" w:sz="0" w:space="0" w:color="auto"/>
                <w:bottom w:val="none" w:sz="0" w:space="0" w:color="auto"/>
                <w:right w:val="none" w:sz="0" w:space="0" w:color="auto"/>
              </w:divBdr>
            </w:div>
            <w:div w:id="1159881432">
              <w:marLeft w:val="0"/>
              <w:marRight w:val="0"/>
              <w:marTop w:val="0"/>
              <w:marBottom w:val="0"/>
              <w:divBdr>
                <w:top w:val="none" w:sz="0" w:space="0" w:color="auto"/>
                <w:left w:val="none" w:sz="0" w:space="0" w:color="auto"/>
                <w:bottom w:val="none" w:sz="0" w:space="0" w:color="auto"/>
                <w:right w:val="none" w:sz="0" w:space="0" w:color="auto"/>
              </w:divBdr>
            </w:div>
            <w:div w:id="677853315">
              <w:marLeft w:val="0"/>
              <w:marRight w:val="0"/>
              <w:marTop w:val="0"/>
              <w:marBottom w:val="0"/>
              <w:divBdr>
                <w:top w:val="none" w:sz="0" w:space="0" w:color="auto"/>
                <w:left w:val="none" w:sz="0" w:space="0" w:color="auto"/>
                <w:bottom w:val="none" w:sz="0" w:space="0" w:color="auto"/>
                <w:right w:val="none" w:sz="0" w:space="0" w:color="auto"/>
              </w:divBdr>
            </w:div>
            <w:div w:id="574969576">
              <w:marLeft w:val="0"/>
              <w:marRight w:val="0"/>
              <w:marTop w:val="0"/>
              <w:marBottom w:val="0"/>
              <w:divBdr>
                <w:top w:val="none" w:sz="0" w:space="0" w:color="auto"/>
                <w:left w:val="none" w:sz="0" w:space="0" w:color="auto"/>
                <w:bottom w:val="none" w:sz="0" w:space="0" w:color="auto"/>
                <w:right w:val="none" w:sz="0" w:space="0" w:color="auto"/>
              </w:divBdr>
            </w:div>
            <w:div w:id="816920922">
              <w:marLeft w:val="0"/>
              <w:marRight w:val="0"/>
              <w:marTop w:val="0"/>
              <w:marBottom w:val="0"/>
              <w:divBdr>
                <w:top w:val="none" w:sz="0" w:space="0" w:color="auto"/>
                <w:left w:val="none" w:sz="0" w:space="0" w:color="auto"/>
                <w:bottom w:val="none" w:sz="0" w:space="0" w:color="auto"/>
                <w:right w:val="none" w:sz="0" w:space="0" w:color="auto"/>
              </w:divBdr>
            </w:div>
            <w:div w:id="1226718962">
              <w:marLeft w:val="0"/>
              <w:marRight w:val="0"/>
              <w:marTop w:val="0"/>
              <w:marBottom w:val="0"/>
              <w:divBdr>
                <w:top w:val="none" w:sz="0" w:space="0" w:color="auto"/>
                <w:left w:val="none" w:sz="0" w:space="0" w:color="auto"/>
                <w:bottom w:val="none" w:sz="0" w:space="0" w:color="auto"/>
                <w:right w:val="none" w:sz="0" w:space="0" w:color="auto"/>
              </w:divBdr>
            </w:div>
            <w:div w:id="1370835065">
              <w:marLeft w:val="0"/>
              <w:marRight w:val="0"/>
              <w:marTop w:val="0"/>
              <w:marBottom w:val="0"/>
              <w:divBdr>
                <w:top w:val="none" w:sz="0" w:space="0" w:color="auto"/>
                <w:left w:val="none" w:sz="0" w:space="0" w:color="auto"/>
                <w:bottom w:val="none" w:sz="0" w:space="0" w:color="auto"/>
                <w:right w:val="none" w:sz="0" w:space="0" w:color="auto"/>
              </w:divBdr>
            </w:div>
            <w:div w:id="1646349606">
              <w:marLeft w:val="0"/>
              <w:marRight w:val="0"/>
              <w:marTop w:val="0"/>
              <w:marBottom w:val="0"/>
              <w:divBdr>
                <w:top w:val="none" w:sz="0" w:space="0" w:color="auto"/>
                <w:left w:val="none" w:sz="0" w:space="0" w:color="auto"/>
                <w:bottom w:val="none" w:sz="0" w:space="0" w:color="auto"/>
                <w:right w:val="none" w:sz="0" w:space="0" w:color="auto"/>
              </w:divBdr>
            </w:div>
            <w:div w:id="1385518382">
              <w:marLeft w:val="0"/>
              <w:marRight w:val="0"/>
              <w:marTop w:val="0"/>
              <w:marBottom w:val="0"/>
              <w:divBdr>
                <w:top w:val="none" w:sz="0" w:space="0" w:color="auto"/>
                <w:left w:val="none" w:sz="0" w:space="0" w:color="auto"/>
                <w:bottom w:val="none" w:sz="0" w:space="0" w:color="auto"/>
                <w:right w:val="none" w:sz="0" w:space="0" w:color="auto"/>
              </w:divBdr>
            </w:div>
            <w:div w:id="1742604393">
              <w:marLeft w:val="0"/>
              <w:marRight w:val="0"/>
              <w:marTop w:val="0"/>
              <w:marBottom w:val="0"/>
              <w:divBdr>
                <w:top w:val="none" w:sz="0" w:space="0" w:color="auto"/>
                <w:left w:val="none" w:sz="0" w:space="0" w:color="auto"/>
                <w:bottom w:val="none" w:sz="0" w:space="0" w:color="auto"/>
                <w:right w:val="none" w:sz="0" w:space="0" w:color="auto"/>
              </w:divBdr>
            </w:div>
            <w:div w:id="497771692">
              <w:marLeft w:val="0"/>
              <w:marRight w:val="0"/>
              <w:marTop w:val="0"/>
              <w:marBottom w:val="0"/>
              <w:divBdr>
                <w:top w:val="none" w:sz="0" w:space="0" w:color="auto"/>
                <w:left w:val="none" w:sz="0" w:space="0" w:color="auto"/>
                <w:bottom w:val="none" w:sz="0" w:space="0" w:color="auto"/>
                <w:right w:val="none" w:sz="0" w:space="0" w:color="auto"/>
              </w:divBdr>
            </w:div>
            <w:div w:id="893931556">
              <w:marLeft w:val="0"/>
              <w:marRight w:val="0"/>
              <w:marTop w:val="0"/>
              <w:marBottom w:val="0"/>
              <w:divBdr>
                <w:top w:val="none" w:sz="0" w:space="0" w:color="auto"/>
                <w:left w:val="none" w:sz="0" w:space="0" w:color="auto"/>
                <w:bottom w:val="none" w:sz="0" w:space="0" w:color="auto"/>
                <w:right w:val="none" w:sz="0" w:space="0" w:color="auto"/>
              </w:divBdr>
            </w:div>
            <w:div w:id="457769701">
              <w:marLeft w:val="0"/>
              <w:marRight w:val="0"/>
              <w:marTop w:val="0"/>
              <w:marBottom w:val="0"/>
              <w:divBdr>
                <w:top w:val="none" w:sz="0" w:space="0" w:color="auto"/>
                <w:left w:val="none" w:sz="0" w:space="0" w:color="auto"/>
                <w:bottom w:val="none" w:sz="0" w:space="0" w:color="auto"/>
                <w:right w:val="none" w:sz="0" w:space="0" w:color="auto"/>
              </w:divBdr>
            </w:div>
            <w:div w:id="307631140">
              <w:marLeft w:val="0"/>
              <w:marRight w:val="0"/>
              <w:marTop w:val="0"/>
              <w:marBottom w:val="0"/>
              <w:divBdr>
                <w:top w:val="none" w:sz="0" w:space="0" w:color="auto"/>
                <w:left w:val="none" w:sz="0" w:space="0" w:color="auto"/>
                <w:bottom w:val="none" w:sz="0" w:space="0" w:color="auto"/>
                <w:right w:val="none" w:sz="0" w:space="0" w:color="auto"/>
              </w:divBdr>
            </w:div>
            <w:div w:id="902915017">
              <w:marLeft w:val="0"/>
              <w:marRight w:val="0"/>
              <w:marTop w:val="0"/>
              <w:marBottom w:val="0"/>
              <w:divBdr>
                <w:top w:val="none" w:sz="0" w:space="0" w:color="auto"/>
                <w:left w:val="none" w:sz="0" w:space="0" w:color="auto"/>
                <w:bottom w:val="none" w:sz="0" w:space="0" w:color="auto"/>
                <w:right w:val="none" w:sz="0" w:space="0" w:color="auto"/>
              </w:divBdr>
            </w:div>
            <w:div w:id="1137798296">
              <w:marLeft w:val="0"/>
              <w:marRight w:val="0"/>
              <w:marTop w:val="0"/>
              <w:marBottom w:val="0"/>
              <w:divBdr>
                <w:top w:val="none" w:sz="0" w:space="0" w:color="auto"/>
                <w:left w:val="none" w:sz="0" w:space="0" w:color="auto"/>
                <w:bottom w:val="none" w:sz="0" w:space="0" w:color="auto"/>
                <w:right w:val="none" w:sz="0" w:space="0" w:color="auto"/>
              </w:divBdr>
            </w:div>
            <w:div w:id="980115212">
              <w:marLeft w:val="0"/>
              <w:marRight w:val="0"/>
              <w:marTop w:val="0"/>
              <w:marBottom w:val="0"/>
              <w:divBdr>
                <w:top w:val="none" w:sz="0" w:space="0" w:color="auto"/>
                <w:left w:val="none" w:sz="0" w:space="0" w:color="auto"/>
                <w:bottom w:val="none" w:sz="0" w:space="0" w:color="auto"/>
                <w:right w:val="none" w:sz="0" w:space="0" w:color="auto"/>
              </w:divBdr>
            </w:div>
            <w:div w:id="1779181261">
              <w:marLeft w:val="0"/>
              <w:marRight w:val="0"/>
              <w:marTop w:val="0"/>
              <w:marBottom w:val="0"/>
              <w:divBdr>
                <w:top w:val="none" w:sz="0" w:space="0" w:color="auto"/>
                <w:left w:val="none" w:sz="0" w:space="0" w:color="auto"/>
                <w:bottom w:val="none" w:sz="0" w:space="0" w:color="auto"/>
                <w:right w:val="none" w:sz="0" w:space="0" w:color="auto"/>
              </w:divBdr>
            </w:div>
            <w:div w:id="719087168">
              <w:marLeft w:val="0"/>
              <w:marRight w:val="0"/>
              <w:marTop w:val="0"/>
              <w:marBottom w:val="0"/>
              <w:divBdr>
                <w:top w:val="none" w:sz="0" w:space="0" w:color="auto"/>
                <w:left w:val="none" w:sz="0" w:space="0" w:color="auto"/>
                <w:bottom w:val="none" w:sz="0" w:space="0" w:color="auto"/>
                <w:right w:val="none" w:sz="0" w:space="0" w:color="auto"/>
              </w:divBdr>
            </w:div>
            <w:div w:id="1292244375">
              <w:marLeft w:val="0"/>
              <w:marRight w:val="0"/>
              <w:marTop w:val="0"/>
              <w:marBottom w:val="0"/>
              <w:divBdr>
                <w:top w:val="none" w:sz="0" w:space="0" w:color="auto"/>
                <w:left w:val="none" w:sz="0" w:space="0" w:color="auto"/>
                <w:bottom w:val="none" w:sz="0" w:space="0" w:color="auto"/>
                <w:right w:val="none" w:sz="0" w:space="0" w:color="auto"/>
              </w:divBdr>
            </w:div>
            <w:div w:id="1037581066">
              <w:marLeft w:val="0"/>
              <w:marRight w:val="0"/>
              <w:marTop w:val="0"/>
              <w:marBottom w:val="0"/>
              <w:divBdr>
                <w:top w:val="none" w:sz="0" w:space="0" w:color="auto"/>
                <w:left w:val="none" w:sz="0" w:space="0" w:color="auto"/>
                <w:bottom w:val="none" w:sz="0" w:space="0" w:color="auto"/>
                <w:right w:val="none" w:sz="0" w:space="0" w:color="auto"/>
              </w:divBdr>
            </w:div>
            <w:div w:id="1277054">
              <w:marLeft w:val="0"/>
              <w:marRight w:val="0"/>
              <w:marTop w:val="0"/>
              <w:marBottom w:val="0"/>
              <w:divBdr>
                <w:top w:val="none" w:sz="0" w:space="0" w:color="auto"/>
                <w:left w:val="none" w:sz="0" w:space="0" w:color="auto"/>
                <w:bottom w:val="none" w:sz="0" w:space="0" w:color="auto"/>
                <w:right w:val="none" w:sz="0" w:space="0" w:color="auto"/>
              </w:divBdr>
            </w:div>
            <w:div w:id="181628613">
              <w:marLeft w:val="0"/>
              <w:marRight w:val="0"/>
              <w:marTop w:val="0"/>
              <w:marBottom w:val="0"/>
              <w:divBdr>
                <w:top w:val="none" w:sz="0" w:space="0" w:color="auto"/>
                <w:left w:val="none" w:sz="0" w:space="0" w:color="auto"/>
                <w:bottom w:val="none" w:sz="0" w:space="0" w:color="auto"/>
                <w:right w:val="none" w:sz="0" w:space="0" w:color="auto"/>
              </w:divBdr>
            </w:div>
            <w:div w:id="845554286">
              <w:marLeft w:val="0"/>
              <w:marRight w:val="0"/>
              <w:marTop w:val="0"/>
              <w:marBottom w:val="0"/>
              <w:divBdr>
                <w:top w:val="none" w:sz="0" w:space="0" w:color="auto"/>
                <w:left w:val="none" w:sz="0" w:space="0" w:color="auto"/>
                <w:bottom w:val="none" w:sz="0" w:space="0" w:color="auto"/>
                <w:right w:val="none" w:sz="0" w:space="0" w:color="auto"/>
              </w:divBdr>
            </w:div>
            <w:div w:id="1763912059">
              <w:marLeft w:val="0"/>
              <w:marRight w:val="0"/>
              <w:marTop w:val="0"/>
              <w:marBottom w:val="0"/>
              <w:divBdr>
                <w:top w:val="none" w:sz="0" w:space="0" w:color="auto"/>
                <w:left w:val="none" w:sz="0" w:space="0" w:color="auto"/>
                <w:bottom w:val="none" w:sz="0" w:space="0" w:color="auto"/>
                <w:right w:val="none" w:sz="0" w:space="0" w:color="auto"/>
              </w:divBdr>
            </w:div>
            <w:div w:id="1486239682">
              <w:marLeft w:val="0"/>
              <w:marRight w:val="0"/>
              <w:marTop w:val="0"/>
              <w:marBottom w:val="0"/>
              <w:divBdr>
                <w:top w:val="none" w:sz="0" w:space="0" w:color="auto"/>
                <w:left w:val="none" w:sz="0" w:space="0" w:color="auto"/>
                <w:bottom w:val="none" w:sz="0" w:space="0" w:color="auto"/>
                <w:right w:val="none" w:sz="0" w:space="0" w:color="auto"/>
              </w:divBdr>
            </w:div>
            <w:div w:id="668366582">
              <w:marLeft w:val="0"/>
              <w:marRight w:val="0"/>
              <w:marTop w:val="0"/>
              <w:marBottom w:val="0"/>
              <w:divBdr>
                <w:top w:val="none" w:sz="0" w:space="0" w:color="auto"/>
                <w:left w:val="none" w:sz="0" w:space="0" w:color="auto"/>
                <w:bottom w:val="none" w:sz="0" w:space="0" w:color="auto"/>
                <w:right w:val="none" w:sz="0" w:space="0" w:color="auto"/>
              </w:divBdr>
            </w:div>
            <w:div w:id="1666545610">
              <w:marLeft w:val="0"/>
              <w:marRight w:val="0"/>
              <w:marTop w:val="0"/>
              <w:marBottom w:val="0"/>
              <w:divBdr>
                <w:top w:val="none" w:sz="0" w:space="0" w:color="auto"/>
                <w:left w:val="none" w:sz="0" w:space="0" w:color="auto"/>
                <w:bottom w:val="none" w:sz="0" w:space="0" w:color="auto"/>
                <w:right w:val="none" w:sz="0" w:space="0" w:color="auto"/>
              </w:divBdr>
            </w:div>
            <w:div w:id="466053593">
              <w:marLeft w:val="0"/>
              <w:marRight w:val="0"/>
              <w:marTop w:val="0"/>
              <w:marBottom w:val="0"/>
              <w:divBdr>
                <w:top w:val="none" w:sz="0" w:space="0" w:color="auto"/>
                <w:left w:val="none" w:sz="0" w:space="0" w:color="auto"/>
                <w:bottom w:val="none" w:sz="0" w:space="0" w:color="auto"/>
                <w:right w:val="none" w:sz="0" w:space="0" w:color="auto"/>
              </w:divBdr>
            </w:div>
            <w:div w:id="1672754661">
              <w:marLeft w:val="0"/>
              <w:marRight w:val="0"/>
              <w:marTop w:val="0"/>
              <w:marBottom w:val="0"/>
              <w:divBdr>
                <w:top w:val="none" w:sz="0" w:space="0" w:color="auto"/>
                <w:left w:val="none" w:sz="0" w:space="0" w:color="auto"/>
                <w:bottom w:val="none" w:sz="0" w:space="0" w:color="auto"/>
                <w:right w:val="none" w:sz="0" w:space="0" w:color="auto"/>
              </w:divBdr>
            </w:div>
            <w:div w:id="903682879">
              <w:marLeft w:val="0"/>
              <w:marRight w:val="0"/>
              <w:marTop w:val="0"/>
              <w:marBottom w:val="0"/>
              <w:divBdr>
                <w:top w:val="none" w:sz="0" w:space="0" w:color="auto"/>
                <w:left w:val="none" w:sz="0" w:space="0" w:color="auto"/>
                <w:bottom w:val="none" w:sz="0" w:space="0" w:color="auto"/>
                <w:right w:val="none" w:sz="0" w:space="0" w:color="auto"/>
              </w:divBdr>
            </w:div>
            <w:div w:id="1033727600">
              <w:marLeft w:val="0"/>
              <w:marRight w:val="0"/>
              <w:marTop w:val="0"/>
              <w:marBottom w:val="0"/>
              <w:divBdr>
                <w:top w:val="none" w:sz="0" w:space="0" w:color="auto"/>
                <w:left w:val="none" w:sz="0" w:space="0" w:color="auto"/>
                <w:bottom w:val="none" w:sz="0" w:space="0" w:color="auto"/>
                <w:right w:val="none" w:sz="0" w:space="0" w:color="auto"/>
              </w:divBdr>
            </w:div>
            <w:div w:id="1630475226">
              <w:marLeft w:val="0"/>
              <w:marRight w:val="0"/>
              <w:marTop w:val="0"/>
              <w:marBottom w:val="0"/>
              <w:divBdr>
                <w:top w:val="none" w:sz="0" w:space="0" w:color="auto"/>
                <w:left w:val="none" w:sz="0" w:space="0" w:color="auto"/>
                <w:bottom w:val="none" w:sz="0" w:space="0" w:color="auto"/>
                <w:right w:val="none" w:sz="0" w:space="0" w:color="auto"/>
              </w:divBdr>
            </w:div>
            <w:div w:id="468590856">
              <w:marLeft w:val="0"/>
              <w:marRight w:val="0"/>
              <w:marTop w:val="0"/>
              <w:marBottom w:val="0"/>
              <w:divBdr>
                <w:top w:val="none" w:sz="0" w:space="0" w:color="auto"/>
                <w:left w:val="none" w:sz="0" w:space="0" w:color="auto"/>
                <w:bottom w:val="none" w:sz="0" w:space="0" w:color="auto"/>
                <w:right w:val="none" w:sz="0" w:space="0" w:color="auto"/>
              </w:divBdr>
            </w:div>
            <w:div w:id="1265117806">
              <w:marLeft w:val="0"/>
              <w:marRight w:val="0"/>
              <w:marTop w:val="0"/>
              <w:marBottom w:val="0"/>
              <w:divBdr>
                <w:top w:val="none" w:sz="0" w:space="0" w:color="auto"/>
                <w:left w:val="none" w:sz="0" w:space="0" w:color="auto"/>
                <w:bottom w:val="none" w:sz="0" w:space="0" w:color="auto"/>
                <w:right w:val="none" w:sz="0" w:space="0" w:color="auto"/>
              </w:divBdr>
            </w:div>
            <w:div w:id="1404596112">
              <w:marLeft w:val="0"/>
              <w:marRight w:val="0"/>
              <w:marTop w:val="0"/>
              <w:marBottom w:val="0"/>
              <w:divBdr>
                <w:top w:val="none" w:sz="0" w:space="0" w:color="auto"/>
                <w:left w:val="none" w:sz="0" w:space="0" w:color="auto"/>
                <w:bottom w:val="none" w:sz="0" w:space="0" w:color="auto"/>
                <w:right w:val="none" w:sz="0" w:space="0" w:color="auto"/>
              </w:divBdr>
            </w:div>
            <w:div w:id="208037900">
              <w:marLeft w:val="0"/>
              <w:marRight w:val="0"/>
              <w:marTop w:val="0"/>
              <w:marBottom w:val="0"/>
              <w:divBdr>
                <w:top w:val="none" w:sz="0" w:space="0" w:color="auto"/>
                <w:left w:val="none" w:sz="0" w:space="0" w:color="auto"/>
                <w:bottom w:val="none" w:sz="0" w:space="0" w:color="auto"/>
                <w:right w:val="none" w:sz="0" w:space="0" w:color="auto"/>
              </w:divBdr>
            </w:div>
            <w:div w:id="1187213882">
              <w:marLeft w:val="0"/>
              <w:marRight w:val="0"/>
              <w:marTop w:val="0"/>
              <w:marBottom w:val="0"/>
              <w:divBdr>
                <w:top w:val="none" w:sz="0" w:space="0" w:color="auto"/>
                <w:left w:val="none" w:sz="0" w:space="0" w:color="auto"/>
                <w:bottom w:val="none" w:sz="0" w:space="0" w:color="auto"/>
                <w:right w:val="none" w:sz="0" w:space="0" w:color="auto"/>
              </w:divBdr>
            </w:div>
            <w:div w:id="948659652">
              <w:marLeft w:val="0"/>
              <w:marRight w:val="0"/>
              <w:marTop w:val="0"/>
              <w:marBottom w:val="0"/>
              <w:divBdr>
                <w:top w:val="none" w:sz="0" w:space="0" w:color="auto"/>
                <w:left w:val="none" w:sz="0" w:space="0" w:color="auto"/>
                <w:bottom w:val="none" w:sz="0" w:space="0" w:color="auto"/>
                <w:right w:val="none" w:sz="0" w:space="0" w:color="auto"/>
              </w:divBdr>
            </w:div>
            <w:div w:id="1054620847">
              <w:marLeft w:val="0"/>
              <w:marRight w:val="0"/>
              <w:marTop w:val="0"/>
              <w:marBottom w:val="0"/>
              <w:divBdr>
                <w:top w:val="none" w:sz="0" w:space="0" w:color="auto"/>
                <w:left w:val="none" w:sz="0" w:space="0" w:color="auto"/>
                <w:bottom w:val="none" w:sz="0" w:space="0" w:color="auto"/>
                <w:right w:val="none" w:sz="0" w:space="0" w:color="auto"/>
              </w:divBdr>
            </w:div>
            <w:div w:id="779421505">
              <w:marLeft w:val="0"/>
              <w:marRight w:val="0"/>
              <w:marTop w:val="0"/>
              <w:marBottom w:val="0"/>
              <w:divBdr>
                <w:top w:val="none" w:sz="0" w:space="0" w:color="auto"/>
                <w:left w:val="none" w:sz="0" w:space="0" w:color="auto"/>
                <w:bottom w:val="none" w:sz="0" w:space="0" w:color="auto"/>
                <w:right w:val="none" w:sz="0" w:space="0" w:color="auto"/>
              </w:divBdr>
            </w:div>
            <w:div w:id="14676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93707">
      <w:bodyDiv w:val="1"/>
      <w:marLeft w:val="0"/>
      <w:marRight w:val="0"/>
      <w:marTop w:val="0"/>
      <w:marBottom w:val="0"/>
      <w:divBdr>
        <w:top w:val="none" w:sz="0" w:space="0" w:color="auto"/>
        <w:left w:val="none" w:sz="0" w:space="0" w:color="auto"/>
        <w:bottom w:val="none" w:sz="0" w:space="0" w:color="auto"/>
        <w:right w:val="none" w:sz="0" w:space="0" w:color="auto"/>
      </w:divBdr>
      <w:divsChild>
        <w:div w:id="1316643979">
          <w:marLeft w:val="0"/>
          <w:marRight w:val="0"/>
          <w:marTop w:val="0"/>
          <w:marBottom w:val="0"/>
          <w:divBdr>
            <w:top w:val="none" w:sz="0" w:space="0" w:color="auto"/>
            <w:left w:val="none" w:sz="0" w:space="0" w:color="auto"/>
            <w:bottom w:val="none" w:sz="0" w:space="0" w:color="auto"/>
            <w:right w:val="none" w:sz="0" w:space="0" w:color="auto"/>
          </w:divBdr>
        </w:div>
      </w:divsChild>
    </w:div>
    <w:div w:id="1213149552">
      <w:bodyDiv w:val="1"/>
      <w:marLeft w:val="0"/>
      <w:marRight w:val="0"/>
      <w:marTop w:val="0"/>
      <w:marBottom w:val="0"/>
      <w:divBdr>
        <w:top w:val="none" w:sz="0" w:space="0" w:color="auto"/>
        <w:left w:val="none" w:sz="0" w:space="0" w:color="auto"/>
        <w:bottom w:val="none" w:sz="0" w:space="0" w:color="auto"/>
        <w:right w:val="none" w:sz="0" w:space="0" w:color="auto"/>
      </w:divBdr>
      <w:divsChild>
        <w:div w:id="462968022">
          <w:marLeft w:val="0"/>
          <w:marRight w:val="0"/>
          <w:marTop w:val="0"/>
          <w:marBottom w:val="0"/>
          <w:divBdr>
            <w:top w:val="none" w:sz="0" w:space="0" w:color="auto"/>
            <w:left w:val="none" w:sz="0" w:space="0" w:color="auto"/>
            <w:bottom w:val="none" w:sz="0" w:space="0" w:color="auto"/>
            <w:right w:val="none" w:sz="0" w:space="0" w:color="auto"/>
          </w:divBdr>
        </w:div>
      </w:divsChild>
    </w:div>
    <w:div w:id="1220018641">
      <w:bodyDiv w:val="1"/>
      <w:marLeft w:val="0"/>
      <w:marRight w:val="0"/>
      <w:marTop w:val="0"/>
      <w:marBottom w:val="0"/>
      <w:divBdr>
        <w:top w:val="none" w:sz="0" w:space="0" w:color="auto"/>
        <w:left w:val="none" w:sz="0" w:space="0" w:color="auto"/>
        <w:bottom w:val="none" w:sz="0" w:space="0" w:color="auto"/>
        <w:right w:val="none" w:sz="0" w:space="0" w:color="auto"/>
      </w:divBdr>
    </w:div>
    <w:div w:id="1224560235">
      <w:bodyDiv w:val="1"/>
      <w:marLeft w:val="0"/>
      <w:marRight w:val="0"/>
      <w:marTop w:val="0"/>
      <w:marBottom w:val="0"/>
      <w:divBdr>
        <w:top w:val="none" w:sz="0" w:space="0" w:color="auto"/>
        <w:left w:val="none" w:sz="0" w:space="0" w:color="auto"/>
        <w:bottom w:val="none" w:sz="0" w:space="0" w:color="auto"/>
        <w:right w:val="none" w:sz="0" w:space="0" w:color="auto"/>
      </w:divBdr>
      <w:divsChild>
        <w:div w:id="397410719">
          <w:marLeft w:val="0"/>
          <w:marRight w:val="0"/>
          <w:marTop w:val="0"/>
          <w:marBottom w:val="0"/>
          <w:divBdr>
            <w:top w:val="none" w:sz="0" w:space="0" w:color="auto"/>
            <w:left w:val="none" w:sz="0" w:space="0" w:color="auto"/>
            <w:bottom w:val="none" w:sz="0" w:space="0" w:color="auto"/>
            <w:right w:val="none" w:sz="0" w:space="0" w:color="auto"/>
          </w:divBdr>
          <w:divsChild>
            <w:div w:id="1862819426">
              <w:marLeft w:val="0"/>
              <w:marRight w:val="0"/>
              <w:marTop w:val="0"/>
              <w:marBottom w:val="0"/>
              <w:divBdr>
                <w:top w:val="none" w:sz="0" w:space="0" w:color="auto"/>
                <w:left w:val="none" w:sz="0" w:space="0" w:color="auto"/>
                <w:bottom w:val="none" w:sz="0" w:space="0" w:color="auto"/>
                <w:right w:val="none" w:sz="0" w:space="0" w:color="auto"/>
              </w:divBdr>
            </w:div>
            <w:div w:id="1790122611">
              <w:marLeft w:val="0"/>
              <w:marRight w:val="0"/>
              <w:marTop w:val="0"/>
              <w:marBottom w:val="0"/>
              <w:divBdr>
                <w:top w:val="none" w:sz="0" w:space="0" w:color="auto"/>
                <w:left w:val="none" w:sz="0" w:space="0" w:color="auto"/>
                <w:bottom w:val="none" w:sz="0" w:space="0" w:color="auto"/>
                <w:right w:val="none" w:sz="0" w:space="0" w:color="auto"/>
              </w:divBdr>
            </w:div>
            <w:div w:id="1301229122">
              <w:marLeft w:val="0"/>
              <w:marRight w:val="0"/>
              <w:marTop w:val="0"/>
              <w:marBottom w:val="0"/>
              <w:divBdr>
                <w:top w:val="none" w:sz="0" w:space="0" w:color="auto"/>
                <w:left w:val="none" w:sz="0" w:space="0" w:color="auto"/>
                <w:bottom w:val="none" w:sz="0" w:space="0" w:color="auto"/>
                <w:right w:val="none" w:sz="0" w:space="0" w:color="auto"/>
              </w:divBdr>
            </w:div>
            <w:div w:id="1012728375">
              <w:marLeft w:val="0"/>
              <w:marRight w:val="0"/>
              <w:marTop w:val="0"/>
              <w:marBottom w:val="0"/>
              <w:divBdr>
                <w:top w:val="none" w:sz="0" w:space="0" w:color="auto"/>
                <w:left w:val="none" w:sz="0" w:space="0" w:color="auto"/>
                <w:bottom w:val="none" w:sz="0" w:space="0" w:color="auto"/>
                <w:right w:val="none" w:sz="0" w:space="0" w:color="auto"/>
              </w:divBdr>
            </w:div>
            <w:div w:id="153231094">
              <w:marLeft w:val="0"/>
              <w:marRight w:val="0"/>
              <w:marTop w:val="0"/>
              <w:marBottom w:val="0"/>
              <w:divBdr>
                <w:top w:val="none" w:sz="0" w:space="0" w:color="auto"/>
                <w:left w:val="none" w:sz="0" w:space="0" w:color="auto"/>
                <w:bottom w:val="none" w:sz="0" w:space="0" w:color="auto"/>
                <w:right w:val="none" w:sz="0" w:space="0" w:color="auto"/>
              </w:divBdr>
            </w:div>
            <w:div w:id="1455447309">
              <w:marLeft w:val="0"/>
              <w:marRight w:val="0"/>
              <w:marTop w:val="0"/>
              <w:marBottom w:val="0"/>
              <w:divBdr>
                <w:top w:val="none" w:sz="0" w:space="0" w:color="auto"/>
                <w:left w:val="none" w:sz="0" w:space="0" w:color="auto"/>
                <w:bottom w:val="none" w:sz="0" w:space="0" w:color="auto"/>
                <w:right w:val="none" w:sz="0" w:space="0" w:color="auto"/>
              </w:divBdr>
            </w:div>
            <w:div w:id="1588733588">
              <w:marLeft w:val="0"/>
              <w:marRight w:val="0"/>
              <w:marTop w:val="0"/>
              <w:marBottom w:val="0"/>
              <w:divBdr>
                <w:top w:val="none" w:sz="0" w:space="0" w:color="auto"/>
                <w:left w:val="none" w:sz="0" w:space="0" w:color="auto"/>
                <w:bottom w:val="none" w:sz="0" w:space="0" w:color="auto"/>
                <w:right w:val="none" w:sz="0" w:space="0" w:color="auto"/>
              </w:divBdr>
            </w:div>
            <w:div w:id="2933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449616">
      <w:bodyDiv w:val="1"/>
      <w:marLeft w:val="0"/>
      <w:marRight w:val="0"/>
      <w:marTop w:val="0"/>
      <w:marBottom w:val="0"/>
      <w:divBdr>
        <w:top w:val="none" w:sz="0" w:space="0" w:color="auto"/>
        <w:left w:val="none" w:sz="0" w:space="0" w:color="auto"/>
        <w:bottom w:val="none" w:sz="0" w:space="0" w:color="auto"/>
        <w:right w:val="none" w:sz="0" w:space="0" w:color="auto"/>
      </w:divBdr>
      <w:divsChild>
        <w:div w:id="1365593132">
          <w:marLeft w:val="0"/>
          <w:marRight w:val="0"/>
          <w:marTop w:val="0"/>
          <w:marBottom w:val="0"/>
          <w:divBdr>
            <w:top w:val="none" w:sz="0" w:space="0" w:color="auto"/>
            <w:left w:val="none" w:sz="0" w:space="0" w:color="auto"/>
            <w:bottom w:val="none" w:sz="0" w:space="0" w:color="auto"/>
            <w:right w:val="none" w:sz="0" w:space="0" w:color="auto"/>
          </w:divBdr>
          <w:divsChild>
            <w:div w:id="1421441807">
              <w:marLeft w:val="0"/>
              <w:marRight w:val="0"/>
              <w:marTop w:val="0"/>
              <w:marBottom w:val="0"/>
              <w:divBdr>
                <w:top w:val="none" w:sz="0" w:space="0" w:color="auto"/>
                <w:left w:val="none" w:sz="0" w:space="0" w:color="auto"/>
                <w:bottom w:val="none" w:sz="0" w:space="0" w:color="auto"/>
                <w:right w:val="none" w:sz="0" w:space="0" w:color="auto"/>
              </w:divBdr>
            </w:div>
            <w:div w:id="282229743">
              <w:marLeft w:val="0"/>
              <w:marRight w:val="0"/>
              <w:marTop w:val="0"/>
              <w:marBottom w:val="0"/>
              <w:divBdr>
                <w:top w:val="none" w:sz="0" w:space="0" w:color="auto"/>
                <w:left w:val="none" w:sz="0" w:space="0" w:color="auto"/>
                <w:bottom w:val="none" w:sz="0" w:space="0" w:color="auto"/>
                <w:right w:val="none" w:sz="0" w:space="0" w:color="auto"/>
              </w:divBdr>
            </w:div>
            <w:div w:id="1008218057">
              <w:marLeft w:val="0"/>
              <w:marRight w:val="0"/>
              <w:marTop w:val="0"/>
              <w:marBottom w:val="0"/>
              <w:divBdr>
                <w:top w:val="none" w:sz="0" w:space="0" w:color="auto"/>
                <w:left w:val="none" w:sz="0" w:space="0" w:color="auto"/>
                <w:bottom w:val="none" w:sz="0" w:space="0" w:color="auto"/>
                <w:right w:val="none" w:sz="0" w:space="0" w:color="auto"/>
              </w:divBdr>
            </w:div>
            <w:div w:id="1430732514">
              <w:marLeft w:val="0"/>
              <w:marRight w:val="0"/>
              <w:marTop w:val="0"/>
              <w:marBottom w:val="0"/>
              <w:divBdr>
                <w:top w:val="none" w:sz="0" w:space="0" w:color="auto"/>
                <w:left w:val="none" w:sz="0" w:space="0" w:color="auto"/>
                <w:bottom w:val="none" w:sz="0" w:space="0" w:color="auto"/>
                <w:right w:val="none" w:sz="0" w:space="0" w:color="auto"/>
              </w:divBdr>
            </w:div>
            <w:div w:id="2048674">
              <w:marLeft w:val="0"/>
              <w:marRight w:val="0"/>
              <w:marTop w:val="0"/>
              <w:marBottom w:val="0"/>
              <w:divBdr>
                <w:top w:val="none" w:sz="0" w:space="0" w:color="auto"/>
                <w:left w:val="none" w:sz="0" w:space="0" w:color="auto"/>
                <w:bottom w:val="none" w:sz="0" w:space="0" w:color="auto"/>
                <w:right w:val="none" w:sz="0" w:space="0" w:color="auto"/>
              </w:divBdr>
            </w:div>
            <w:div w:id="1758407923">
              <w:marLeft w:val="0"/>
              <w:marRight w:val="0"/>
              <w:marTop w:val="0"/>
              <w:marBottom w:val="0"/>
              <w:divBdr>
                <w:top w:val="none" w:sz="0" w:space="0" w:color="auto"/>
                <w:left w:val="none" w:sz="0" w:space="0" w:color="auto"/>
                <w:bottom w:val="none" w:sz="0" w:space="0" w:color="auto"/>
                <w:right w:val="none" w:sz="0" w:space="0" w:color="auto"/>
              </w:divBdr>
            </w:div>
            <w:div w:id="1857421866">
              <w:marLeft w:val="0"/>
              <w:marRight w:val="0"/>
              <w:marTop w:val="0"/>
              <w:marBottom w:val="0"/>
              <w:divBdr>
                <w:top w:val="none" w:sz="0" w:space="0" w:color="auto"/>
                <w:left w:val="none" w:sz="0" w:space="0" w:color="auto"/>
                <w:bottom w:val="none" w:sz="0" w:space="0" w:color="auto"/>
                <w:right w:val="none" w:sz="0" w:space="0" w:color="auto"/>
              </w:divBdr>
            </w:div>
            <w:div w:id="2140609163">
              <w:marLeft w:val="0"/>
              <w:marRight w:val="0"/>
              <w:marTop w:val="0"/>
              <w:marBottom w:val="0"/>
              <w:divBdr>
                <w:top w:val="none" w:sz="0" w:space="0" w:color="auto"/>
                <w:left w:val="none" w:sz="0" w:space="0" w:color="auto"/>
                <w:bottom w:val="none" w:sz="0" w:space="0" w:color="auto"/>
                <w:right w:val="none" w:sz="0" w:space="0" w:color="auto"/>
              </w:divBdr>
            </w:div>
            <w:div w:id="1550678751">
              <w:marLeft w:val="0"/>
              <w:marRight w:val="0"/>
              <w:marTop w:val="0"/>
              <w:marBottom w:val="0"/>
              <w:divBdr>
                <w:top w:val="none" w:sz="0" w:space="0" w:color="auto"/>
                <w:left w:val="none" w:sz="0" w:space="0" w:color="auto"/>
                <w:bottom w:val="none" w:sz="0" w:space="0" w:color="auto"/>
                <w:right w:val="none" w:sz="0" w:space="0" w:color="auto"/>
              </w:divBdr>
            </w:div>
            <w:div w:id="1659530090">
              <w:marLeft w:val="0"/>
              <w:marRight w:val="0"/>
              <w:marTop w:val="0"/>
              <w:marBottom w:val="0"/>
              <w:divBdr>
                <w:top w:val="none" w:sz="0" w:space="0" w:color="auto"/>
                <w:left w:val="none" w:sz="0" w:space="0" w:color="auto"/>
                <w:bottom w:val="none" w:sz="0" w:space="0" w:color="auto"/>
                <w:right w:val="none" w:sz="0" w:space="0" w:color="auto"/>
              </w:divBdr>
            </w:div>
            <w:div w:id="1628466315">
              <w:marLeft w:val="0"/>
              <w:marRight w:val="0"/>
              <w:marTop w:val="0"/>
              <w:marBottom w:val="0"/>
              <w:divBdr>
                <w:top w:val="none" w:sz="0" w:space="0" w:color="auto"/>
                <w:left w:val="none" w:sz="0" w:space="0" w:color="auto"/>
                <w:bottom w:val="none" w:sz="0" w:space="0" w:color="auto"/>
                <w:right w:val="none" w:sz="0" w:space="0" w:color="auto"/>
              </w:divBdr>
            </w:div>
            <w:div w:id="1094592680">
              <w:marLeft w:val="0"/>
              <w:marRight w:val="0"/>
              <w:marTop w:val="0"/>
              <w:marBottom w:val="0"/>
              <w:divBdr>
                <w:top w:val="none" w:sz="0" w:space="0" w:color="auto"/>
                <w:left w:val="none" w:sz="0" w:space="0" w:color="auto"/>
                <w:bottom w:val="none" w:sz="0" w:space="0" w:color="auto"/>
                <w:right w:val="none" w:sz="0" w:space="0" w:color="auto"/>
              </w:divBdr>
            </w:div>
            <w:div w:id="923412811">
              <w:marLeft w:val="0"/>
              <w:marRight w:val="0"/>
              <w:marTop w:val="0"/>
              <w:marBottom w:val="0"/>
              <w:divBdr>
                <w:top w:val="none" w:sz="0" w:space="0" w:color="auto"/>
                <w:left w:val="none" w:sz="0" w:space="0" w:color="auto"/>
                <w:bottom w:val="none" w:sz="0" w:space="0" w:color="auto"/>
                <w:right w:val="none" w:sz="0" w:space="0" w:color="auto"/>
              </w:divBdr>
            </w:div>
            <w:div w:id="1164512923">
              <w:marLeft w:val="0"/>
              <w:marRight w:val="0"/>
              <w:marTop w:val="0"/>
              <w:marBottom w:val="0"/>
              <w:divBdr>
                <w:top w:val="none" w:sz="0" w:space="0" w:color="auto"/>
                <w:left w:val="none" w:sz="0" w:space="0" w:color="auto"/>
                <w:bottom w:val="none" w:sz="0" w:space="0" w:color="auto"/>
                <w:right w:val="none" w:sz="0" w:space="0" w:color="auto"/>
              </w:divBdr>
            </w:div>
            <w:div w:id="1715884496">
              <w:marLeft w:val="0"/>
              <w:marRight w:val="0"/>
              <w:marTop w:val="0"/>
              <w:marBottom w:val="0"/>
              <w:divBdr>
                <w:top w:val="none" w:sz="0" w:space="0" w:color="auto"/>
                <w:left w:val="none" w:sz="0" w:space="0" w:color="auto"/>
                <w:bottom w:val="none" w:sz="0" w:space="0" w:color="auto"/>
                <w:right w:val="none" w:sz="0" w:space="0" w:color="auto"/>
              </w:divBdr>
            </w:div>
            <w:div w:id="1209683429">
              <w:marLeft w:val="0"/>
              <w:marRight w:val="0"/>
              <w:marTop w:val="0"/>
              <w:marBottom w:val="0"/>
              <w:divBdr>
                <w:top w:val="none" w:sz="0" w:space="0" w:color="auto"/>
                <w:left w:val="none" w:sz="0" w:space="0" w:color="auto"/>
                <w:bottom w:val="none" w:sz="0" w:space="0" w:color="auto"/>
                <w:right w:val="none" w:sz="0" w:space="0" w:color="auto"/>
              </w:divBdr>
            </w:div>
            <w:div w:id="1994410329">
              <w:marLeft w:val="0"/>
              <w:marRight w:val="0"/>
              <w:marTop w:val="0"/>
              <w:marBottom w:val="0"/>
              <w:divBdr>
                <w:top w:val="none" w:sz="0" w:space="0" w:color="auto"/>
                <w:left w:val="none" w:sz="0" w:space="0" w:color="auto"/>
                <w:bottom w:val="none" w:sz="0" w:space="0" w:color="auto"/>
                <w:right w:val="none" w:sz="0" w:space="0" w:color="auto"/>
              </w:divBdr>
            </w:div>
            <w:div w:id="1834292455">
              <w:marLeft w:val="0"/>
              <w:marRight w:val="0"/>
              <w:marTop w:val="0"/>
              <w:marBottom w:val="0"/>
              <w:divBdr>
                <w:top w:val="none" w:sz="0" w:space="0" w:color="auto"/>
                <w:left w:val="none" w:sz="0" w:space="0" w:color="auto"/>
                <w:bottom w:val="none" w:sz="0" w:space="0" w:color="auto"/>
                <w:right w:val="none" w:sz="0" w:space="0" w:color="auto"/>
              </w:divBdr>
            </w:div>
            <w:div w:id="2016494808">
              <w:marLeft w:val="0"/>
              <w:marRight w:val="0"/>
              <w:marTop w:val="0"/>
              <w:marBottom w:val="0"/>
              <w:divBdr>
                <w:top w:val="none" w:sz="0" w:space="0" w:color="auto"/>
                <w:left w:val="none" w:sz="0" w:space="0" w:color="auto"/>
                <w:bottom w:val="none" w:sz="0" w:space="0" w:color="auto"/>
                <w:right w:val="none" w:sz="0" w:space="0" w:color="auto"/>
              </w:divBdr>
            </w:div>
            <w:div w:id="1018505838">
              <w:marLeft w:val="0"/>
              <w:marRight w:val="0"/>
              <w:marTop w:val="0"/>
              <w:marBottom w:val="0"/>
              <w:divBdr>
                <w:top w:val="none" w:sz="0" w:space="0" w:color="auto"/>
                <w:left w:val="none" w:sz="0" w:space="0" w:color="auto"/>
                <w:bottom w:val="none" w:sz="0" w:space="0" w:color="auto"/>
                <w:right w:val="none" w:sz="0" w:space="0" w:color="auto"/>
              </w:divBdr>
            </w:div>
            <w:div w:id="1068771655">
              <w:marLeft w:val="0"/>
              <w:marRight w:val="0"/>
              <w:marTop w:val="0"/>
              <w:marBottom w:val="0"/>
              <w:divBdr>
                <w:top w:val="none" w:sz="0" w:space="0" w:color="auto"/>
                <w:left w:val="none" w:sz="0" w:space="0" w:color="auto"/>
                <w:bottom w:val="none" w:sz="0" w:space="0" w:color="auto"/>
                <w:right w:val="none" w:sz="0" w:space="0" w:color="auto"/>
              </w:divBdr>
            </w:div>
            <w:div w:id="501167549">
              <w:marLeft w:val="0"/>
              <w:marRight w:val="0"/>
              <w:marTop w:val="0"/>
              <w:marBottom w:val="0"/>
              <w:divBdr>
                <w:top w:val="none" w:sz="0" w:space="0" w:color="auto"/>
                <w:left w:val="none" w:sz="0" w:space="0" w:color="auto"/>
                <w:bottom w:val="none" w:sz="0" w:space="0" w:color="auto"/>
                <w:right w:val="none" w:sz="0" w:space="0" w:color="auto"/>
              </w:divBdr>
            </w:div>
            <w:div w:id="1053696952">
              <w:marLeft w:val="0"/>
              <w:marRight w:val="0"/>
              <w:marTop w:val="0"/>
              <w:marBottom w:val="0"/>
              <w:divBdr>
                <w:top w:val="none" w:sz="0" w:space="0" w:color="auto"/>
                <w:left w:val="none" w:sz="0" w:space="0" w:color="auto"/>
                <w:bottom w:val="none" w:sz="0" w:space="0" w:color="auto"/>
                <w:right w:val="none" w:sz="0" w:space="0" w:color="auto"/>
              </w:divBdr>
            </w:div>
            <w:div w:id="1789204277">
              <w:marLeft w:val="0"/>
              <w:marRight w:val="0"/>
              <w:marTop w:val="0"/>
              <w:marBottom w:val="0"/>
              <w:divBdr>
                <w:top w:val="none" w:sz="0" w:space="0" w:color="auto"/>
                <w:left w:val="none" w:sz="0" w:space="0" w:color="auto"/>
                <w:bottom w:val="none" w:sz="0" w:space="0" w:color="auto"/>
                <w:right w:val="none" w:sz="0" w:space="0" w:color="auto"/>
              </w:divBdr>
            </w:div>
            <w:div w:id="1770855118">
              <w:marLeft w:val="0"/>
              <w:marRight w:val="0"/>
              <w:marTop w:val="0"/>
              <w:marBottom w:val="0"/>
              <w:divBdr>
                <w:top w:val="none" w:sz="0" w:space="0" w:color="auto"/>
                <w:left w:val="none" w:sz="0" w:space="0" w:color="auto"/>
                <w:bottom w:val="none" w:sz="0" w:space="0" w:color="auto"/>
                <w:right w:val="none" w:sz="0" w:space="0" w:color="auto"/>
              </w:divBdr>
            </w:div>
            <w:div w:id="1377074888">
              <w:marLeft w:val="0"/>
              <w:marRight w:val="0"/>
              <w:marTop w:val="0"/>
              <w:marBottom w:val="0"/>
              <w:divBdr>
                <w:top w:val="none" w:sz="0" w:space="0" w:color="auto"/>
                <w:left w:val="none" w:sz="0" w:space="0" w:color="auto"/>
                <w:bottom w:val="none" w:sz="0" w:space="0" w:color="auto"/>
                <w:right w:val="none" w:sz="0" w:space="0" w:color="auto"/>
              </w:divBdr>
            </w:div>
            <w:div w:id="1873878967">
              <w:marLeft w:val="0"/>
              <w:marRight w:val="0"/>
              <w:marTop w:val="0"/>
              <w:marBottom w:val="0"/>
              <w:divBdr>
                <w:top w:val="none" w:sz="0" w:space="0" w:color="auto"/>
                <w:left w:val="none" w:sz="0" w:space="0" w:color="auto"/>
                <w:bottom w:val="none" w:sz="0" w:space="0" w:color="auto"/>
                <w:right w:val="none" w:sz="0" w:space="0" w:color="auto"/>
              </w:divBdr>
            </w:div>
            <w:div w:id="1257207541">
              <w:marLeft w:val="0"/>
              <w:marRight w:val="0"/>
              <w:marTop w:val="0"/>
              <w:marBottom w:val="0"/>
              <w:divBdr>
                <w:top w:val="none" w:sz="0" w:space="0" w:color="auto"/>
                <w:left w:val="none" w:sz="0" w:space="0" w:color="auto"/>
                <w:bottom w:val="none" w:sz="0" w:space="0" w:color="auto"/>
                <w:right w:val="none" w:sz="0" w:space="0" w:color="auto"/>
              </w:divBdr>
            </w:div>
            <w:div w:id="958757285">
              <w:marLeft w:val="0"/>
              <w:marRight w:val="0"/>
              <w:marTop w:val="0"/>
              <w:marBottom w:val="0"/>
              <w:divBdr>
                <w:top w:val="none" w:sz="0" w:space="0" w:color="auto"/>
                <w:left w:val="none" w:sz="0" w:space="0" w:color="auto"/>
                <w:bottom w:val="none" w:sz="0" w:space="0" w:color="auto"/>
                <w:right w:val="none" w:sz="0" w:space="0" w:color="auto"/>
              </w:divBdr>
            </w:div>
            <w:div w:id="1798259933">
              <w:marLeft w:val="0"/>
              <w:marRight w:val="0"/>
              <w:marTop w:val="0"/>
              <w:marBottom w:val="0"/>
              <w:divBdr>
                <w:top w:val="none" w:sz="0" w:space="0" w:color="auto"/>
                <w:left w:val="none" w:sz="0" w:space="0" w:color="auto"/>
                <w:bottom w:val="none" w:sz="0" w:space="0" w:color="auto"/>
                <w:right w:val="none" w:sz="0" w:space="0" w:color="auto"/>
              </w:divBdr>
            </w:div>
            <w:div w:id="1891305085">
              <w:marLeft w:val="0"/>
              <w:marRight w:val="0"/>
              <w:marTop w:val="0"/>
              <w:marBottom w:val="0"/>
              <w:divBdr>
                <w:top w:val="none" w:sz="0" w:space="0" w:color="auto"/>
                <w:left w:val="none" w:sz="0" w:space="0" w:color="auto"/>
                <w:bottom w:val="none" w:sz="0" w:space="0" w:color="auto"/>
                <w:right w:val="none" w:sz="0" w:space="0" w:color="auto"/>
              </w:divBdr>
            </w:div>
            <w:div w:id="2103716486">
              <w:marLeft w:val="0"/>
              <w:marRight w:val="0"/>
              <w:marTop w:val="0"/>
              <w:marBottom w:val="0"/>
              <w:divBdr>
                <w:top w:val="none" w:sz="0" w:space="0" w:color="auto"/>
                <w:left w:val="none" w:sz="0" w:space="0" w:color="auto"/>
                <w:bottom w:val="none" w:sz="0" w:space="0" w:color="auto"/>
                <w:right w:val="none" w:sz="0" w:space="0" w:color="auto"/>
              </w:divBdr>
            </w:div>
            <w:div w:id="1758936248">
              <w:marLeft w:val="0"/>
              <w:marRight w:val="0"/>
              <w:marTop w:val="0"/>
              <w:marBottom w:val="0"/>
              <w:divBdr>
                <w:top w:val="none" w:sz="0" w:space="0" w:color="auto"/>
                <w:left w:val="none" w:sz="0" w:space="0" w:color="auto"/>
                <w:bottom w:val="none" w:sz="0" w:space="0" w:color="auto"/>
                <w:right w:val="none" w:sz="0" w:space="0" w:color="auto"/>
              </w:divBdr>
            </w:div>
            <w:div w:id="2024546681">
              <w:marLeft w:val="0"/>
              <w:marRight w:val="0"/>
              <w:marTop w:val="0"/>
              <w:marBottom w:val="0"/>
              <w:divBdr>
                <w:top w:val="none" w:sz="0" w:space="0" w:color="auto"/>
                <w:left w:val="none" w:sz="0" w:space="0" w:color="auto"/>
                <w:bottom w:val="none" w:sz="0" w:space="0" w:color="auto"/>
                <w:right w:val="none" w:sz="0" w:space="0" w:color="auto"/>
              </w:divBdr>
            </w:div>
            <w:div w:id="524371571">
              <w:marLeft w:val="0"/>
              <w:marRight w:val="0"/>
              <w:marTop w:val="0"/>
              <w:marBottom w:val="0"/>
              <w:divBdr>
                <w:top w:val="none" w:sz="0" w:space="0" w:color="auto"/>
                <w:left w:val="none" w:sz="0" w:space="0" w:color="auto"/>
                <w:bottom w:val="none" w:sz="0" w:space="0" w:color="auto"/>
                <w:right w:val="none" w:sz="0" w:space="0" w:color="auto"/>
              </w:divBdr>
            </w:div>
            <w:div w:id="1173883470">
              <w:marLeft w:val="0"/>
              <w:marRight w:val="0"/>
              <w:marTop w:val="0"/>
              <w:marBottom w:val="0"/>
              <w:divBdr>
                <w:top w:val="none" w:sz="0" w:space="0" w:color="auto"/>
                <w:left w:val="none" w:sz="0" w:space="0" w:color="auto"/>
                <w:bottom w:val="none" w:sz="0" w:space="0" w:color="auto"/>
                <w:right w:val="none" w:sz="0" w:space="0" w:color="auto"/>
              </w:divBdr>
            </w:div>
            <w:div w:id="1851530440">
              <w:marLeft w:val="0"/>
              <w:marRight w:val="0"/>
              <w:marTop w:val="0"/>
              <w:marBottom w:val="0"/>
              <w:divBdr>
                <w:top w:val="none" w:sz="0" w:space="0" w:color="auto"/>
                <w:left w:val="none" w:sz="0" w:space="0" w:color="auto"/>
                <w:bottom w:val="none" w:sz="0" w:space="0" w:color="auto"/>
                <w:right w:val="none" w:sz="0" w:space="0" w:color="auto"/>
              </w:divBdr>
            </w:div>
            <w:div w:id="654844496">
              <w:marLeft w:val="0"/>
              <w:marRight w:val="0"/>
              <w:marTop w:val="0"/>
              <w:marBottom w:val="0"/>
              <w:divBdr>
                <w:top w:val="none" w:sz="0" w:space="0" w:color="auto"/>
                <w:left w:val="none" w:sz="0" w:space="0" w:color="auto"/>
                <w:bottom w:val="none" w:sz="0" w:space="0" w:color="auto"/>
                <w:right w:val="none" w:sz="0" w:space="0" w:color="auto"/>
              </w:divBdr>
            </w:div>
            <w:div w:id="1827357327">
              <w:marLeft w:val="0"/>
              <w:marRight w:val="0"/>
              <w:marTop w:val="0"/>
              <w:marBottom w:val="0"/>
              <w:divBdr>
                <w:top w:val="none" w:sz="0" w:space="0" w:color="auto"/>
                <w:left w:val="none" w:sz="0" w:space="0" w:color="auto"/>
                <w:bottom w:val="none" w:sz="0" w:space="0" w:color="auto"/>
                <w:right w:val="none" w:sz="0" w:space="0" w:color="auto"/>
              </w:divBdr>
            </w:div>
            <w:div w:id="1934514369">
              <w:marLeft w:val="0"/>
              <w:marRight w:val="0"/>
              <w:marTop w:val="0"/>
              <w:marBottom w:val="0"/>
              <w:divBdr>
                <w:top w:val="none" w:sz="0" w:space="0" w:color="auto"/>
                <w:left w:val="none" w:sz="0" w:space="0" w:color="auto"/>
                <w:bottom w:val="none" w:sz="0" w:space="0" w:color="auto"/>
                <w:right w:val="none" w:sz="0" w:space="0" w:color="auto"/>
              </w:divBdr>
            </w:div>
            <w:div w:id="2130931976">
              <w:marLeft w:val="0"/>
              <w:marRight w:val="0"/>
              <w:marTop w:val="0"/>
              <w:marBottom w:val="0"/>
              <w:divBdr>
                <w:top w:val="none" w:sz="0" w:space="0" w:color="auto"/>
                <w:left w:val="none" w:sz="0" w:space="0" w:color="auto"/>
                <w:bottom w:val="none" w:sz="0" w:space="0" w:color="auto"/>
                <w:right w:val="none" w:sz="0" w:space="0" w:color="auto"/>
              </w:divBdr>
            </w:div>
            <w:div w:id="1559583630">
              <w:marLeft w:val="0"/>
              <w:marRight w:val="0"/>
              <w:marTop w:val="0"/>
              <w:marBottom w:val="0"/>
              <w:divBdr>
                <w:top w:val="none" w:sz="0" w:space="0" w:color="auto"/>
                <w:left w:val="none" w:sz="0" w:space="0" w:color="auto"/>
                <w:bottom w:val="none" w:sz="0" w:space="0" w:color="auto"/>
                <w:right w:val="none" w:sz="0" w:space="0" w:color="auto"/>
              </w:divBdr>
            </w:div>
            <w:div w:id="1955557553">
              <w:marLeft w:val="0"/>
              <w:marRight w:val="0"/>
              <w:marTop w:val="0"/>
              <w:marBottom w:val="0"/>
              <w:divBdr>
                <w:top w:val="none" w:sz="0" w:space="0" w:color="auto"/>
                <w:left w:val="none" w:sz="0" w:space="0" w:color="auto"/>
                <w:bottom w:val="none" w:sz="0" w:space="0" w:color="auto"/>
                <w:right w:val="none" w:sz="0" w:space="0" w:color="auto"/>
              </w:divBdr>
            </w:div>
            <w:div w:id="145995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10418">
      <w:bodyDiv w:val="1"/>
      <w:marLeft w:val="0"/>
      <w:marRight w:val="0"/>
      <w:marTop w:val="0"/>
      <w:marBottom w:val="0"/>
      <w:divBdr>
        <w:top w:val="none" w:sz="0" w:space="0" w:color="auto"/>
        <w:left w:val="none" w:sz="0" w:space="0" w:color="auto"/>
        <w:bottom w:val="none" w:sz="0" w:space="0" w:color="auto"/>
        <w:right w:val="none" w:sz="0" w:space="0" w:color="auto"/>
      </w:divBdr>
      <w:divsChild>
        <w:div w:id="1653214624">
          <w:marLeft w:val="0"/>
          <w:marRight w:val="0"/>
          <w:marTop w:val="0"/>
          <w:marBottom w:val="0"/>
          <w:divBdr>
            <w:top w:val="none" w:sz="0" w:space="0" w:color="auto"/>
            <w:left w:val="none" w:sz="0" w:space="0" w:color="auto"/>
            <w:bottom w:val="none" w:sz="0" w:space="0" w:color="auto"/>
            <w:right w:val="none" w:sz="0" w:space="0" w:color="auto"/>
          </w:divBdr>
          <w:divsChild>
            <w:div w:id="1360008871">
              <w:marLeft w:val="0"/>
              <w:marRight w:val="0"/>
              <w:marTop w:val="0"/>
              <w:marBottom w:val="0"/>
              <w:divBdr>
                <w:top w:val="none" w:sz="0" w:space="0" w:color="auto"/>
                <w:left w:val="none" w:sz="0" w:space="0" w:color="auto"/>
                <w:bottom w:val="none" w:sz="0" w:space="0" w:color="auto"/>
                <w:right w:val="none" w:sz="0" w:space="0" w:color="auto"/>
              </w:divBdr>
            </w:div>
            <w:div w:id="390009622">
              <w:marLeft w:val="0"/>
              <w:marRight w:val="0"/>
              <w:marTop w:val="0"/>
              <w:marBottom w:val="0"/>
              <w:divBdr>
                <w:top w:val="none" w:sz="0" w:space="0" w:color="auto"/>
                <w:left w:val="none" w:sz="0" w:space="0" w:color="auto"/>
                <w:bottom w:val="none" w:sz="0" w:space="0" w:color="auto"/>
                <w:right w:val="none" w:sz="0" w:space="0" w:color="auto"/>
              </w:divBdr>
            </w:div>
            <w:div w:id="1267736393">
              <w:marLeft w:val="0"/>
              <w:marRight w:val="0"/>
              <w:marTop w:val="0"/>
              <w:marBottom w:val="0"/>
              <w:divBdr>
                <w:top w:val="none" w:sz="0" w:space="0" w:color="auto"/>
                <w:left w:val="none" w:sz="0" w:space="0" w:color="auto"/>
                <w:bottom w:val="none" w:sz="0" w:space="0" w:color="auto"/>
                <w:right w:val="none" w:sz="0" w:space="0" w:color="auto"/>
              </w:divBdr>
            </w:div>
            <w:div w:id="1185482437">
              <w:marLeft w:val="0"/>
              <w:marRight w:val="0"/>
              <w:marTop w:val="0"/>
              <w:marBottom w:val="0"/>
              <w:divBdr>
                <w:top w:val="none" w:sz="0" w:space="0" w:color="auto"/>
                <w:left w:val="none" w:sz="0" w:space="0" w:color="auto"/>
                <w:bottom w:val="none" w:sz="0" w:space="0" w:color="auto"/>
                <w:right w:val="none" w:sz="0" w:space="0" w:color="auto"/>
              </w:divBdr>
            </w:div>
            <w:div w:id="1302342369">
              <w:marLeft w:val="0"/>
              <w:marRight w:val="0"/>
              <w:marTop w:val="0"/>
              <w:marBottom w:val="0"/>
              <w:divBdr>
                <w:top w:val="none" w:sz="0" w:space="0" w:color="auto"/>
                <w:left w:val="none" w:sz="0" w:space="0" w:color="auto"/>
                <w:bottom w:val="none" w:sz="0" w:space="0" w:color="auto"/>
                <w:right w:val="none" w:sz="0" w:space="0" w:color="auto"/>
              </w:divBdr>
            </w:div>
            <w:div w:id="90902380">
              <w:marLeft w:val="0"/>
              <w:marRight w:val="0"/>
              <w:marTop w:val="0"/>
              <w:marBottom w:val="0"/>
              <w:divBdr>
                <w:top w:val="none" w:sz="0" w:space="0" w:color="auto"/>
                <w:left w:val="none" w:sz="0" w:space="0" w:color="auto"/>
                <w:bottom w:val="none" w:sz="0" w:space="0" w:color="auto"/>
                <w:right w:val="none" w:sz="0" w:space="0" w:color="auto"/>
              </w:divBdr>
            </w:div>
            <w:div w:id="923412619">
              <w:marLeft w:val="0"/>
              <w:marRight w:val="0"/>
              <w:marTop w:val="0"/>
              <w:marBottom w:val="0"/>
              <w:divBdr>
                <w:top w:val="none" w:sz="0" w:space="0" w:color="auto"/>
                <w:left w:val="none" w:sz="0" w:space="0" w:color="auto"/>
                <w:bottom w:val="none" w:sz="0" w:space="0" w:color="auto"/>
                <w:right w:val="none" w:sz="0" w:space="0" w:color="auto"/>
              </w:divBdr>
            </w:div>
            <w:div w:id="2009399777">
              <w:marLeft w:val="0"/>
              <w:marRight w:val="0"/>
              <w:marTop w:val="0"/>
              <w:marBottom w:val="0"/>
              <w:divBdr>
                <w:top w:val="none" w:sz="0" w:space="0" w:color="auto"/>
                <w:left w:val="none" w:sz="0" w:space="0" w:color="auto"/>
                <w:bottom w:val="none" w:sz="0" w:space="0" w:color="auto"/>
                <w:right w:val="none" w:sz="0" w:space="0" w:color="auto"/>
              </w:divBdr>
            </w:div>
            <w:div w:id="566720643">
              <w:marLeft w:val="0"/>
              <w:marRight w:val="0"/>
              <w:marTop w:val="0"/>
              <w:marBottom w:val="0"/>
              <w:divBdr>
                <w:top w:val="none" w:sz="0" w:space="0" w:color="auto"/>
                <w:left w:val="none" w:sz="0" w:space="0" w:color="auto"/>
                <w:bottom w:val="none" w:sz="0" w:space="0" w:color="auto"/>
                <w:right w:val="none" w:sz="0" w:space="0" w:color="auto"/>
              </w:divBdr>
            </w:div>
            <w:div w:id="1980260682">
              <w:marLeft w:val="0"/>
              <w:marRight w:val="0"/>
              <w:marTop w:val="0"/>
              <w:marBottom w:val="0"/>
              <w:divBdr>
                <w:top w:val="none" w:sz="0" w:space="0" w:color="auto"/>
                <w:left w:val="none" w:sz="0" w:space="0" w:color="auto"/>
                <w:bottom w:val="none" w:sz="0" w:space="0" w:color="auto"/>
                <w:right w:val="none" w:sz="0" w:space="0" w:color="auto"/>
              </w:divBdr>
            </w:div>
            <w:div w:id="55399990">
              <w:marLeft w:val="0"/>
              <w:marRight w:val="0"/>
              <w:marTop w:val="0"/>
              <w:marBottom w:val="0"/>
              <w:divBdr>
                <w:top w:val="none" w:sz="0" w:space="0" w:color="auto"/>
                <w:left w:val="none" w:sz="0" w:space="0" w:color="auto"/>
                <w:bottom w:val="none" w:sz="0" w:space="0" w:color="auto"/>
                <w:right w:val="none" w:sz="0" w:space="0" w:color="auto"/>
              </w:divBdr>
            </w:div>
            <w:div w:id="125706320">
              <w:marLeft w:val="0"/>
              <w:marRight w:val="0"/>
              <w:marTop w:val="0"/>
              <w:marBottom w:val="0"/>
              <w:divBdr>
                <w:top w:val="none" w:sz="0" w:space="0" w:color="auto"/>
                <w:left w:val="none" w:sz="0" w:space="0" w:color="auto"/>
                <w:bottom w:val="none" w:sz="0" w:space="0" w:color="auto"/>
                <w:right w:val="none" w:sz="0" w:space="0" w:color="auto"/>
              </w:divBdr>
            </w:div>
            <w:div w:id="851532531">
              <w:marLeft w:val="0"/>
              <w:marRight w:val="0"/>
              <w:marTop w:val="0"/>
              <w:marBottom w:val="0"/>
              <w:divBdr>
                <w:top w:val="none" w:sz="0" w:space="0" w:color="auto"/>
                <w:left w:val="none" w:sz="0" w:space="0" w:color="auto"/>
                <w:bottom w:val="none" w:sz="0" w:space="0" w:color="auto"/>
                <w:right w:val="none" w:sz="0" w:space="0" w:color="auto"/>
              </w:divBdr>
            </w:div>
            <w:div w:id="87897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509355">
      <w:bodyDiv w:val="1"/>
      <w:marLeft w:val="0"/>
      <w:marRight w:val="0"/>
      <w:marTop w:val="0"/>
      <w:marBottom w:val="0"/>
      <w:divBdr>
        <w:top w:val="none" w:sz="0" w:space="0" w:color="auto"/>
        <w:left w:val="none" w:sz="0" w:space="0" w:color="auto"/>
        <w:bottom w:val="none" w:sz="0" w:space="0" w:color="auto"/>
        <w:right w:val="none" w:sz="0" w:space="0" w:color="auto"/>
      </w:divBdr>
      <w:divsChild>
        <w:div w:id="4981262">
          <w:marLeft w:val="0"/>
          <w:marRight w:val="0"/>
          <w:marTop w:val="0"/>
          <w:marBottom w:val="0"/>
          <w:divBdr>
            <w:top w:val="none" w:sz="0" w:space="0" w:color="auto"/>
            <w:left w:val="none" w:sz="0" w:space="0" w:color="auto"/>
            <w:bottom w:val="none" w:sz="0" w:space="0" w:color="auto"/>
            <w:right w:val="none" w:sz="0" w:space="0" w:color="auto"/>
          </w:divBdr>
          <w:divsChild>
            <w:div w:id="879904276">
              <w:marLeft w:val="0"/>
              <w:marRight w:val="0"/>
              <w:marTop w:val="0"/>
              <w:marBottom w:val="0"/>
              <w:divBdr>
                <w:top w:val="none" w:sz="0" w:space="0" w:color="auto"/>
                <w:left w:val="none" w:sz="0" w:space="0" w:color="auto"/>
                <w:bottom w:val="none" w:sz="0" w:space="0" w:color="auto"/>
                <w:right w:val="none" w:sz="0" w:space="0" w:color="auto"/>
              </w:divBdr>
            </w:div>
            <w:div w:id="179777240">
              <w:marLeft w:val="0"/>
              <w:marRight w:val="0"/>
              <w:marTop w:val="0"/>
              <w:marBottom w:val="0"/>
              <w:divBdr>
                <w:top w:val="none" w:sz="0" w:space="0" w:color="auto"/>
                <w:left w:val="none" w:sz="0" w:space="0" w:color="auto"/>
                <w:bottom w:val="none" w:sz="0" w:space="0" w:color="auto"/>
                <w:right w:val="none" w:sz="0" w:space="0" w:color="auto"/>
              </w:divBdr>
            </w:div>
            <w:div w:id="628439412">
              <w:marLeft w:val="0"/>
              <w:marRight w:val="0"/>
              <w:marTop w:val="0"/>
              <w:marBottom w:val="0"/>
              <w:divBdr>
                <w:top w:val="none" w:sz="0" w:space="0" w:color="auto"/>
                <w:left w:val="none" w:sz="0" w:space="0" w:color="auto"/>
                <w:bottom w:val="none" w:sz="0" w:space="0" w:color="auto"/>
                <w:right w:val="none" w:sz="0" w:space="0" w:color="auto"/>
              </w:divBdr>
            </w:div>
            <w:div w:id="836727973">
              <w:marLeft w:val="0"/>
              <w:marRight w:val="0"/>
              <w:marTop w:val="0"/>
              <w:marBottom w:val="0"/>
              <w:divBdr>
                <w:top w:val="none" w:sz="0" w:space="0" w:color="auto"/>
                <w:left w:val="none" w:sz="0" w:space="0" w:color="auto"/>
                <w:bottom w:val="none" w:sz="0" w:space="0" w:color="auto"/>
                <w:right w:val="none" w:sz="0" w:space="0" w:color="auto"/>
              </w:divBdr>
            </w:div>
            <w:div w:id="48845879">
              <w:marLeft w:val="0"/>
              <w:marRight w:val="0"/>
              <w:marTop w:val="0"/>
              <w:marBottom w:val="0"/>
              <w:divBdr>
                <w:top w:val="none" w:sz="0" w:space="0" w:color="auto"/>
                <w:left w:val="none" w:sz="0" w:space="0" w:color="auto"/>
                <w:bottom w:val="none" w:sz="0" w:space="0" w:color="auto"/>
                <w:right w:val="none" w:sz="0" w:space="0" w:color="auto"/>
              </w:divBdr>
            </w:div>
            <w:div w:id="1407992097">
              <w:marLeft w:val="0"/>
              <w:marRight w:val="0"/>
              <w:marTop w:val="0"/>
              <w:marBottom w:val="0"/>
              <w:divBdr>
                <w:top w:val="none" w:sz="0" w:space="0" w:color="auto"/>
                <w:left w:val="none" w:sz="0" w:space="0" w:color="auto"/>
                <w:bottom w:val="none" w:sz="0" w:space="0" w:color="auto"/>
                <w:right w:val="none" w:sz="0" w:space="0" w:color="auto"/>
              </w:divBdr>
            </w:div>
            <w:div w:id="929656962">
              <w:marLeft w:val="0"/>
              <w:marRight w:val="0"/>
              <w:marTop w:val="0"/>
              <w:marBottom w:val="0"/>
              <w:divBdr>
                <w:top w:val="none" w:sz="0" w:space="0" w:color="auto"/>
                <w:left w:val="none" w:sz="0" w:space="0" w:color="auto"/>
                <w:bottom w:val="none" w:sz="0" w:space="0" w:color="auto"/>
                <w:right w:val="none" w:sz="0" w:space="0" w:color="auto"/>
              </w:divBdr>
            </w:div>
            <w:div w:id="1286545319">
              <w:marLeft w:val="0"/>
              <w:marRight w:val="0"/>
              <w:marTop w:val="0"/>
              <w:marBottom w:val="0"/>
              <w:divBdr>
                <w:top w:val="none" w:sz="0" w:space="0" w:color="auto"/>
                <w:left w:val="none" w:sz="0" w:space="0" w:color="auto"/>
                <w:bottom w:val="none" w:sz="0" w:space="0" w:color="auto"/>
                <w:right w:val="none" w:sz="0" w:space="0" w:color="auto"/>
              </w:divBdr>
            </w:div>
            <w:div w:id="1441994505">
              <w:marLeft w:val="0"/>
              <w:marRight w:val="0"/>
              <w:marTop w:val="0"/>
              <w:marBottom w:val="0"/>
              <w:divBdr>
                <w:top w:val="none" w:sz="0" w:space="0" w:color="auto"/>
                <w:left w:val="none" w:sz="0" w:space="0" w:color="auto"/>
                <w:bottom w:val="none" w:sz="0" w:space="0" w:color="auto"/>
                <w:right w:val="none" w:sz="0" w:space="0" w:color="auto"/>
              </w:divBdr>
            </w:div>
            <w:div w:id="870528589">
              <w:marLeft w:val="0"/>
              <w:marRight w:val="0"/>
              <w:marTop w:val="0"/>
              <w:marBottom w:val="0"/>
              <w:divBdr>
                <w:top w:val="none" w:sz="0" w:space="0" w:color="auto"/>
                <w:left w:val="none" w:sz="0" w:space="0" w:color="auto"/>
                <w:bottom w:val="none" w:sz="0" w:space="0" w:color="auto"/>
                <w:right w:val="none" w:sz="0" w:space="0" w:color="auto"/>
              </w:divBdr>
            </w:div>
            <w:div w:id="1248465097">
              <w:marLeft w:val="0"/>
              <w:marRight w:val="0"/>
              <w:marTop w:val="0"/>
              <w:marBottom w:val="0"/>
              <w:divBdr>
                <w:top w:val="none" w:sz="0" w:space="0" w:color="auto"/>
                <w:left w:val="none" w:sz="0" w:space="0" w:color="auto"/>
                <w:bottom w:val="none" w:sz="0" w:space="0" w:color="auto"/>
                <w:right w:val="none" w:sz="0" w:space="0" w:color="auto"/>
              </w:divBdr>
            </w:div>
            <w:div w:id="1795100138">
              <w:marLeft w:val="0"/>
              <w:marRight w:val="0"/>
              <w:marTop w:val="0"/>
              <w:marBottom w:val="0"/>
              <w:divBdr>
                <w:top w:val="none" w:sz="0" w:space="0" w:color="auto"/>
                <w:left w:val="none" w:sz="0" w:space="0" w:color="auto"/>
                <w:bottom w:val="none" w:sz="0" w:space="0" w:color="auto"/>
                <w:right w:val="none" w:sz="0" w:space="0" w:color="auto"/>
              </w:divBdr>
            </w:div>
            <w:div w:id="1316375988">
              <w:marLeft w:val="0"/>
              <w:marRight w:val="0"/>
              <w:marTop w:val="0"/>
              <w:marBottom w:val="0"/>
              <w:divBdr>
                <w:top w:val="none" w:sz="0" w:space="0" w:color="auto"/>
                <w:left w:val="none" w:sz="0" w:space="0" w:color="auto"/>
                <w:bottom w:val="none" w:sz="0" w:space="0" w:color="auto"/>
                <w:right w:val="none" w:sz="0" w:space="0" w:color="auto"/>
              </w:divBdr>
            </w:div>
            <w:div w:id="345131694">
              <w:marLeft w:val="0"/>
              <w:marRight w:val="0"/>
              <w:marTop w:val="0"/>
              <w:marBottom w:val="0"/>
              <w:divBdr>
                <w:top w:val="none" w:sz="0" w:space="0" w:color="auto"/>
                <w:left w:val="none" w:sz="0" w:space="0" w:color="auto"/>
                <w:bottom w:val="none" w:sz="0" w:space="0" w:color="auto"/>
                <w:right w:val="none" w:sz="0" w:space="0" w:color="auto"/>
              </w:divBdr>
            </w:div>
            <w:div w:id="76555994">
              <w:marLeft w:val="0"/>
              <w:marRight w:val="0"/>
              <w:marTop w:val="0"/>
              <w:marBottom w:val="0"/>
              <w:divBdr>
                <w:top w:val="none" w:sz="0" w:space="0" w:color="auto"/>
                <w:left w:val="none" w:sz="0" w:space="0" w:color="auto"/>
                <w:bottom w:val="none" w:sz="0" w:space="0" w:color="auto"/>
                <w:right w:val="none" w:sz="0" w:space="0" w:color="auto"/>
              </w:divBdr>
            </w:div>
            <w:div w:id="379481956">
              <w:marLeft w:val="0"/>
              <w:marRight w:val="0"/>
              <w:marTop w:val="0"/>
              <w:marBottom w:val="0"/>
              <w:divBdr>
                <w:top w:val="none" w:sz="0" w:space="0" w:color="auto"/>
                <w:left w:val="none" w:sz="0" w:space="0" w:color="auto"/>
                <w:bottom w:val="none" w:sz="0" w:space="0" w:color="auto"/>
                <w:right w:val="none" w:sz="0" w:space="0" w:color="auto"/>
              </w:divBdr>
            </w:div>
            <w:div w:id="1843734692">
              <w:marLeft w:val="0"/>
              <w:marRight w:val="0"/>
              <w:marTop w:val="0"/>
              <w:marBottom w:val="0"/>
              <w:divBdr>
                <w:top w:val="none" w:sz="0" w:space="0" w:color="auto"/>
                <w:left w:val="none" w:sz="0" w:space="0" w:color="auto"/>
                <w:bottom w:val="none" w:sz="0" w:space="0" w:color="auto"/>
                <w:right w:val="none" w:sz="0" w:space="0" w:color="auto"/>
              </w:divBdr>
            </w:div>
            <w:div w:id="514154573">
              <w:marLeft w:val="0"/>
              <w:marRight w:val="0"/>
              <w:marTop w:val="0"/>
              <w:marBottom w:val="0"/>
              <w:divBdr>
                <w:top w:val="none" w:sz="0" w:space="0" w:color="auto"/>
                <w:left w:val="none" w:sz="0" w:space="0" w:color="auto"/>
                <w:bottom w:val="none" w:sz="0" w:space="0" w:color="auto"/>
                <w:right w:val="none" w:sz="0" w:space="0" w:color="auto"/>
              </w:divBdr>
            </w:div>
            <w:div w:id="274483077">
              <w:marLeft w:val="0"/>
              <w:marRight w:val="0"/>
              <w:marTop w:val="0"/>
              <w:marBottom w:val="0"/>
              <w:divBdr>
                <w:top w:val="none" w:sz="0" w:space="0" w:color="auto"/>
                <w:left w:val="none" w:sz="0" w:space="0" w:color="auto"/>
                <w:bottom w:val="none" w:sz="0" w:space="0" w:color="auto"/>
                <w:right w:val="none" w:sz="0" w:space="0" w:color="auto"/>
              </w:divBdr>
            </w:div>
            <w:div w:id="1684087069">
              <w:marLeft w:val="0"/>
              <w:marRight w:val="0"/>
              <w:marTop w:val="0"/>
              <w:marBottom w:val="0"/>
              <w:divBdr>
                <w:top w:val="none" w:sz="0" w:space="0" w:color="auto"/>
                <w:left w:val="none" w:sz="0" w:space="0" w:color="auto"/>
                <w:bottom w:val="none" w:sz="0" w:space="0" w:color="auto"/>
                <w:right w:val="none" w:sz="0" w:space="0" w:color="auto"/>
              </w:divBdr>
            </w:div>
            <w:div w:id="1999074266">
              <w:marLeft w:val="0"/>
              <w:marRight w:val="0"/>
              <w:marTop w:val="0"/>
              <w:marBottom w:val="0"/>
              <w:divBdr>
                <w:top w:val="none" w:sz="0" w:space="0" w:color="auto"/>
                <w:left w:val="none" w:sz="0" w:space="0" w:color="auto"/>
                <w:bottom w:val="none" w:sz="0" w:space="0" w:color="auto"/>
                <w:right w:val="none" w:sz="0" w:space="0" w:color="auto"/>
              </w:divBdr>
            </w:div>
            <w:div w:id="274945119">
              <w:marLeft w:val="0"/>
              <w:marRight w:val="0"/>
              <w:marTop w:val="0"/>
              <w:marBottom w:val="0"/>
              <w:divBdr>
                <w:top w:val="none" w:sz="0" w:space="0" w:color="auto"/>
                <w:left w:val="none" w:sz="0" w:space="0" w:color="auto"/>
                <w:bottom w:val="none" w:sz="0" w:space="0" w:color="auto"/>
                <w:right w:val="none" w:sz="0" w:space="0" w:color="auto"/>
              </w:divBdr>
            </w:div>
            <w:div w:id="1884978259">
              <w:marLeft w:val="0"/>
              <w:marRight w:val="0"/>
              <w:marTop w:val="0"/>
              <w:marBottom w:val="0"/>
              <w:divBdr>
                <w:top w:val="none" w:sz="0" w:space="0" w:color="auto"/>
                <w:left w:val="none" w:sz="0" w:space="0" w:color="auto"/>
                <w:bottom w:val="none" w:sz="0" w:space="0" w:color="auto"/>
                <w:right w:val="none" w:sz="0" w:space="0" w:color="auto"/>
              </w:divBdr>
            </w:div>
            <w:div w:id="469900639">
              <w:marLeft w:val="0"/>
              <w:marRight w:val="0"/>
              <w:marTop w:val="0"/>
              <w:marBottom w:val="0"/>
              <w:divBdr>
                <w:top w:val="none" w:sz="0" w:space="0" w:color="auto"/>
                <w:left w:val="none" w:sz="0" w:space="0" w:color="auto"/>
                <w:bottom w:val="none" w:sz="0" w:space="0" w:color="auto"/>
                <w:right w:val="none" w:sz="0" w:space="0" w:color="auto"/>
              </w:divBdr>
            </w:div>
            <w:div w:id="1270743864">
              <w:marLeft w:val="0"/>
              <w:marRight w:val="0"/>
              <w:marTop w:val="0"/>
              <w:marBottom w:val="0"/>
              <w:divBdr>
                <w:top w:val="none" w:sz="0" w:space="0" w:color="auto"/>
                <w:left w:val="none" w:sz="0" w:space="0" w:color="auto"/>
                <w:bottom w:val="none" w:sz="0" w:space="0" w:color="auto"/>
                <w:right w:val="none" w:sz="0" w:space="0" w:color="auto"/>
              </w:divBdr>
            </w:div>
            <w:div w:id="2122141229">
              <w:marLeft w:val="0"/>
              <w:marRight w:val="0"/>
              <w:marTop w:val="0"/>
              <w:marBottom w:val="0"/>
              <w:divBdr>
                <w:top w:val="none" w:sz="0" w:space="0" w:color="auto"/>
                <w:left w:val="none" w:sz="0" w:space="0" w:color="auto"/>
                <w:bottom w:val="none" w:sz="0" w:space="0" w:color="auto"/>
                <w:right w:val="none" w:sz="0" w:space="0" w:color="auto"/>
              </w:divBdr>
            </w:div>
            <w:div w:id="1176460258">
              <w:marLeft w:val="0"/>
              <w:marRight w:val="0"/>
              <w:marTop w:val="0"/>
              <w:marBottom w:val="0"/>
              <w:divBdr>
                <w:top w:val="none" w:sz="0" w:space="0" w:color="auto"/>
                <w:left w:val="none" w:sz="0" w:space="0" w:color="auto"/>
                <w:bottom w:val="none" w:sz="0" w:space="0" w:color="auto"/>
                <w:right w:val="none" w:sz="0" w:space="0" w:color="auto"/>
              </w:divBdr>
            </w:div>
            <w:div w:id="103231303">
              <w:marLeft w:val="0"/>
              <w:marRight w:val="0"/>
              <w:marTop w:val="0"/>
              <w:marBottom w:val="0"/>
              <w:divBdr>
                <w:top w:val="none" w:sz="0" w:space="0" w:color="auto"/>
                <w:left w:val="none" w:sz="0" w:space="0" w:color="auto"/>
                <w:bottom w:val="none" w:sz="0" w:space="0" w:color="auto"/>
                <w:right w:val="none" w:sz="0" w:space="0" w:color="auto"/>
              </w:divBdr>
            </w:div>
            <w:div w:id="1334450267">
              <w:marLeft w:val="0"/>
              <w:marRight w:val="0"/>
              <w:marTop w:val="0"/>
              <w:marBottom w:val="0"/>
              <w:divBdr>
                <w:top w:val="none" w:sz="0" w:space="0" w:color="auto"/>
                <w:left w:val="none" w:sz="0" w:space="0" w:color="auto"/>
                <w:bottom w:val="none" w:sz="0" w:space="0" w:color="auto"/>
                <w:right w:val="none" w:sz="0" w:space="0" w:color="auto"/>
              </w:divBdr>
            </w:div>
            <w:div w:id="1777284015">
              <w:marLeft w:val="0"/>
              <w:marRight w:val="0"/>
              <w:marTop w:val="0"/>
              <w:marBottom w:val="0"/>
              <w:divBdr>
                <w:top w:val="none" w:sz="0" w:space="0" w:color="auto"/>
                <w:left w:val="none" w:sz="0" w:space="0" w:color="auto"/>
                <w:bottom w:val="none" w:sz="0" w:space="0" w:color="auto"/>
                <w:right w:val="none" w:sz="0" w:space="0" w:color="auto"/>
              </w:divBdr>
            </w:div>
            <w:div w:id="1359698175">
              <w:marLeft w:val="0"/>
              <w:marRight w:val="0"/>
              <w:marTop w:val="0"/>
              <w:marBottom w:val="0"/>
              <w:divBdr>
                <w:top w:val="none" w:sz="0" w:space="0" w:color="auto"/>
                <w:left w:val="none" w:sz="0" w:space="0" w:color="auto"/>
                <w:bottom w:val="none" w:sz="0" w:space="0" w:color="auto"/>
                <w:right w:val="none" w:sz="0" w:space="0" w:color="auto"/>
              </w:divBdr>
            </w:div>
            <w:div w:id="1173102687">
              <w:marLeft w:val="0"/>
              <w:marRight w:val="0"/>
              <w:marTop w:val="0"/>
              <w:marBottom w:val="0"/>
              <w:divBdr>
                <w:top w:val="none" w:sz="0" w:space="0" w:color="auto"/>
                <w:left w:val="none" w:sz="0" w:space="0" w:color="auto"/>
                <w:bottom w:val="none" w:sz="0" w:space="0" w:color="auto"/>
                <w:right w:val="none" w:sz="0" w:space="0" w:color="auto"/>
              </w:divBdr>
            </w:div>
            <w:div w:id="1816797036">
              <w:marLeft w:val="0"/>
              <w:marRight w:val="0"/>
              <w:marTop w:val="0"/>
              <w:marBottom w:val="0"/>
              <w:divBdr>
                <w:top w:val="none" w:sz="0" w:space="0" w:color="auto"/>
                <w:left w:val="none" w:sz="0" w:space="0" w:color="auto"/>
                <w:bottom w:val="none" w:sz="0" w:space="0" w:color="auto"/>
                <w:right w:val="none" w:sz="0" w:space="0" w:color="auto"/>
              </w:divBdr>
            </w:div>
            <w:div w:id="2118596071">
              <w:marLeft w:val="0"/>
              <w:marRight w:val="0"/>
              <w:marTop w:val="0"/>
              <w:marBottom w:val="0"/>
              <w:divBdr>
                <w:top w:val="none" w:sz="0" w:space="0" w:color="auto"/>
                <w:left w:val="none" w:sz="0" w:space="0" w:color="auto"/>
                <w:bottom w:val="none" w:sz="0" w:space="0" w:color="auto"/>
                <w:right w:val="none" w:sz="0" w:space="0" w:color="auto"/>
              </w:divBdr>
            </w:div>
            <w:div w:id="14429192">
              <w:marLeft w:val="0"/>
              <w:marRight w:val="0"/>
              <w:marTop w:val="0"/>
              <w:marBottom w:val="0"/>
              <w:divBdr>
                <w:top w:val="none" w:sz="0" w:space="0" w:color="auto"/>
                <w:left w:val="none" w:sz="0" w:space="0" w:color="auto"/>
                <w:bottom w:val="none" w:sz="0" w:space="0" w:color="auto"/>
                <w:right w:val="none" w:sz="0" w:space="0" w:color="auto"/>
              </w:divBdr>
            </w:div>
            <w:div w:id="1131172371">
              <w:marLeft w:val="0"/>
              <w:marRight w:val="0"/>
              <w:marTop w:val="0"/>
              <w:marBottom w:val="0"/>
              <w:divBdr>
                <w:top w:val="none" w:sz="0" w:space="0" w:color="auto"/>
                <w:left w:val="none" w:sz="0" w:space="0" w:color="auto"/>
                <w:bottom w:val="none" w:sz="0" w:space="0" w:color="auto"/>
                <w:right w:val="none" w:sz="0" w:space="0" w:color="auto"/>
              </w:divBdr>
            </w:div>
            <w:div w:id="912546345">
              <w:marLeft w:val="0"/>
              <w:marRight w:val="0"/>
              <w:marTop w:val="0"/>
              <w:marBottom w:val="0"/>
              <w:divBdr>
                <w:top w:val="none" w:sz="0" w:space="0" w:color="auto"/>
                <w:left w:val="none" w:sz="0" w:space="0" w:color="auto"/>
                <w:bottom w:val="none" w:sz="0" w:space="0" w:color="auto"/>
                <w:right w:val="none" w:sz="0" w:space="0" w:color="auto"/>
              </w:divBdr>
            </w:div>
            <w:div w:id="156699089">
              <w:marLeft w:val="0"/>
              <w:marRight w:val="0"/>
              <w:marTop w:val="0"/>
              <w:marBottom w:val="0"/>
              <w:divBdr>
                <w:top w:val="none" w:sz="0" w:space="0" w:color="auto"/>
                <w:left w:val="none" w:sz="0" w:space="0" w:color="auto"/>
                <w:bottom w:val="none" w:sz="0" w:space="0" w:color="auto"/>
                <w:right w:val="none" w:sz="0" w:space="0" w:color="auto"/>
              </w:divBdr>
            </w:div>
            <w:div w:id="873814612">
              <w:marLeft w:val="0"/>
              <w:marRight w:val="0"/>
              <w:marTop w:val="0"/>
              <w:marBottom w:val="0"/>
              <w:divBdr>
                <w:top w:val="none" w:sz="0" w:space="0" w:color="auto"/>
                <w:left w:val="none" w:sz="0" w:space="0" w:color="auto"/>
                <w:bottom w:val="none" w:sz="0" w:space="0" w:color="auto"/>
                <w:right w:val="none" w:sz="0" w:space="0" w:color="auto"/>
              </w:divBdr>
            </w:div>
            <w:div w:id="2000307902">
              <w:marLeft w:val="0"/>
              <w:marRight w:val="0"/>
              <w:marTop w:val="0"/>
              <w:marBottom w:val="0"/>
              <w:divBdr>
                <w:top w:val="none" w:sz="0" w:space="0" w:color="auto"/>
                <w:left w:val="none" w:sz="0" w:space="0" w:color="auto"/>
                <w:bottom w:val="none" w:sz="0" w:space="0" w:color="auto"/>
                <w:right w:val="none" w:sz="0" w:space="0" w:color="auto"/>
              </w:divBdr>
            </w:div>
            <w:div w:id="157770384">
              <w:marLeft w:val="0"/>
              <w:marRight w:val="0"/>
              <w:marTop w:val="0"/>
              <w:marBottom w:val="0"/>
              <w:divBdr>
                <w:top w:val="none" w:sz="0" w:space="0" w:color="auto"/>
                <w:left w:val="none" w:sz="0" w:space="0" w:color="auto"/>
                <w:bottom w:val="none" w:sz="0" w:space="0" w:color="auto"/>
                <w:right w:val="none" w:sz="0" w:space="0" w:color="auto"/>
              </w:divBdr>
            </w:div>
            <w:div w:id="1093474944">
              <w:marLeft w:val="0"/>
              <w:marRight w:val="0"/>
              <w:marTop w:val="0"/>
              <w:marBottom w:val="0"/>
              <w:divBdr>
                <w:top w:val="none" w:sz="0" w:space="0" w:color="auto"/>
                <w:left w:val="none" w:sz="0" w:space="0" w:color="auto"/>
                <w:bottom w:val="none" w:sz="0" w:space="0" w:color="auto"/>
                <w:right w:val="none" w:sz="0" w:space="0" w:color="auto"/>
              </w:divBdr>
            </w:div>
            <w:div w:id="628970544">
              <w:marLeft w:val="0"/>
              <w:marRight w:val="0"/>
              <w:marTop w:val="0"/>
              <w:marBottom w:val="0"/>
              <w:divBdr>
                <w:top w:val="none" w:sz="0" w:space="0" w:color="auto"/>
                <w:left w:val="none" w:sz="0" w:space="0" w:color="auto"/>
                <w:bottom w:val="none" w:sz="0" w:space="0" w:color="auto"/>
                <w:right w:val="none" w:sz="0" w:space="0" w:color="auto"/>
              </w:divBdr>
            </w:div>
            <w:div w:id="1325746133">
              <w:marLeft w:val="0"/>
              <w:marRight w:val="0"/>
              <w:marTop w:val="0"/>
              <w:marBottom w:val="0"/>
              <w:divBdr>
                <w:top w:val="none" w:sz="0" w:space="0" w:color="auto"/>
                <w:left w:val="none" w:sz="0" w:space="0" w:color="auto"/>
                <w:bottom w:val="none" w:sz="0" w:space="0" w:color="auto"/>
                <w:right w:val="none" w:sz="0" w:space="0" w:color="auto"/>
              </w:divBdr>
            </w:div>
            <w:div w:id="1513642391">
              <w:marLeft w:val="0"/>
              <w:marRight w:val="0"/>
              <w:marTop w:val="0"/>
              <w:marBottom w:val="0"/>
              <w:divBdr>
                <w:top w:val="none" w:sz="0" w:space="0" w:color="auto"/>
                <w:left w:val="none" w:sz="0" w:space="0" w:color="auto"/>
                <w:bottom w:val="none" w:sz="0" w:space="0" w:color="auto"/>
                <w:right w:val="none" w:sz="0" w:space="0" w:color="auto"/>
              </w:divBdr>
            </w:div>
            <w:div w:id="486291643">
              <w:marLeft w:val="0"/>
              <w:marRight w:val="0"/>
              <w:marTop w:val="0"/>
              <w:marBottom w:val="0"/>
              <w:divBdr>
                <w:top w:val="none" w:sz="0" w:space="0" w:color="auto"/>
                <w:left w:val="none" w:sz="0" w:space="0" w:color="auto"/>
                <w:bottom w:val="none" w:sz="0" w:space="0" w:color="auto"/>
                <w:right w:val="none" w:sz="0" w:space="0" w:color="auto"/>
              </w:divBdr>
            </w:div>
            <w:div w:id="1714302354">
              <w:marLeft w:val="0"/>
              <w:marRight w:val="0"/>
              <w:marTop w:val="0"/>
              <w:marBottom w:val="0"/>
              <w:divBdr>
                <w:top w:val="none" w:sz="0" w:space="0" w:color="auto"/>
                <w:left w:val="none" w:sz="0" w:space="0" w:color="auto"/>
                <w:bottom w:val="none" w:sz="0" w:space="0" w:color="auto"/>
                <w:right w:val="none" w:sz="0" w:space="0" w:color="auto"/>
              </w:divBdr>
            </w:div>
            <w:div w:id="1185090969">
              <w:marLeft w:val="0"/>
              <w:marRight w:val="0"/>
              <w:marTop w:val="0"/>
              <w:marBottom w:val="0"/>
              <w:divBdr>
                <w:top w:val="none" w:sz="0" w:space="0" w:color="auto"/>
                <w:left w:val="none" w:sz="0" w:space="0" w:color="auto"/>
                <w:bottom w:val="none" w:sz="0" w:space="0" w:color="auto"/>
                <w:right w:val="none" w:sz="0" w:space="0" w:color="auto"/>
              </w:divBdr>
            </w:div>
            <w:div w:id="1098407630">
              <w:marLeft w:val="0"/>
              <w:marRight w:val="0"/>
              <w:marTop w:val="0"/>
              <w:marBottom w:val="0"/>
              <w:divBdr>
                <w:top w:val="none" w:sz="0" w:space="0" w:color="auto"/>
                <w:left w:val="none" w:sz="0" w:space="0" w:color="auto"/>
                <w:bottom w:val="none" w:sz="0" w:space="0" w:color="auto"/>
                <w:right w:val="none" w:sz="0" w:space="0" w:color="auto"/>
              </w:divBdr>
            </w:div>
            <w:div w:id="639767059">
              <w:marLeft w:val="0"/>
              <w:marRight w:val="0"/>
              <w:marTop w:val="0"/>
              <w:marBottom w:val="0"/>
              <w:divBdr>
                <w:top w:val="none" w:sz="0" w:space="0" w:color="auto"/>
                <w:left w:val="none" w:sz="0" w:space="0" w:color="auto"/>
                <w:bottom w:val="none" w:sz="0" w:space="0" w:color="auto"/>
                <w:right w:val="none" w:sz="0" w:space="0" w:color="auto"/>
              </w:divBdr>
            </w:div>
            <w:div w:id="1949779217">
              <w:marLeft w:val="0"/>
              <w:marRight w:val="0"/>
              <w:marTop w:val="0"/>
              <w:marBottom w:val="0"/>
              <w:divBdr>
                <w:top w:val="none" w:sz="0" w:space="0" w:color="auto"/>
                <w:left w:val="none" w:sz="0" w:space="0" w:color="auto"/>
                <w:bottom w:val="none" w:sz="0" w:space="0" w:color="auto"/>
                <w:right w:val="none" w:sz="0" w:space="0" w:color="auto"/>
              </w:divBdr>
            </w:div>
            <w:div w:id="800614617">
              <w:marLeft w:val="0"/>
              <w:marRight w:val="0"/>
              <w:marTop w:val="0"/>
              <w:marBottom w:val="0"/>
              <w:divBdr>
                <w:top w:val="none" w:sz="0" w:space="0" w:color="auto"/>
                <w:left w:val="none" w:sz="0" w:space="0" w:color="auto"/>
                <w:bottom w:val="none" w:sz="0" w:space="0" w:color="auto"/>
                <w:right w:val="none" w:sz="0" w:space="0" w:color="auto"/>
              </w:divBdr>
            </w:div>
            <w:div w:id="1764111128">
              <w:marLeft w:val="0"/>
              <w:marRight w:val="0"/>
              <w:marTop w:val="0"/>
              <w:marBottom w:val="0"/>
              <w:divBdr>
                <w:top w:val="none" w:sz="0" w:space="0" w:color="auto"/>
                <w:left w:val="none" w:sz="0" w:space="0" w:color="auto"/>
                <w:bottom w:val="none" w:sz="0" w:space="0" w:color="auto"/>
                <w:right w:val="none" w:sz="0" w:space="0" w:color="auto"/>
              </w:divBdr>
            </w:div>
            <w:div w:id="1118062279">
              <w:marLeft w:val="0"/>
              <w:marRight w:val="0"/>
              <w:marTop w:val="0"/>
              <w:marBottom w:val="0"/>
              <w:divBdr>
                <w:top w:val="none" w:sz="0" w:space="0" w:color="auto"/>
                <w:left w:val="none" w:sz="0" w:space="0" w:color="auto"/>
                <w:bottom w:val="none" w:sz="0" w:space="0" w:color="auto"/>
                <w:right w:val="none" w:sz="0" w:space="0" w:color="auto"/>
              </w:divBdr>
            </w:div>
            <w:div w:id="1452624079">
              <w:marLeft w:val="0"/>
              <w:marRight w:val="0"/>
              <w:marTop w:val="0"/>
              <w:marBottom w:val="0"/>
              <w:divBdr>
                <w:top w:val="none" w:sz="0" w:space="0" w:color="auto"/>
                <w:left w:val="none" w:sz="0" w:space="0" w:color="auto"/>
                <w:bottom w:val="none" w:sz="0" w:space="0" w:color="auto"/>
                <w:right w:val="none" w:sz="0" w:space="0" w:color="auto"/>
              </w:divBdr>
            </w:div>
            <w:div w:id="959921162">
              <w:marLeft w:val="0"/>
              <w:marRight w:val="0"/>
              <w:marTop w:val="0"/>
              <w:marBottom w:val="0"/>
              <w:divBdr>
                <w:top w:val="none" w:sz="0" w:space="0" w:color="auto"/>
                <w:left w:val="none" w:sz="0" w:space="0" w:color="auto"/>
                <w:bottom w:val="none" w:sz="0" w:space="0" w:color="auto"/>
                <w:right w:val="none" w:sz="0" w:space="0" w:color="auto"/>
              </w:divBdr>
            </w:div>
            <w:div w:id="1657613419">
              <w:marLeft w:val="0"/>
              <w:marRight w:val="0"/>
              <w:marTop w:val="0"/>
              <w:marBottom w:val="0"/>
              <w:divBdr>
                <w:top w:val="none" w:sz="0" w:space="0" w:color="auto"/>
                <w:left w:val="none" w:sz="0" w:space="0" w:color="auto"/>
                <w:bottom w:val="none" w:sz="0" w:space="0" w:color="auto"/>
                <w:right w:val="none" w:sz="0" w:space="0" w:color="auto"/>
              </w:divBdr>
            </w:div>
            <w:div w:id="646588428">
              <w:marLeft w:val="0"/>
              <w:marRight w:val="0"/>
              <w:marTop w:val="0"/>
              <w:marBottom w:val="0"/>
              <w:divBdr>
                <w:top w:val="none" w:sz="0" w:space="0" w:color="auto"/>
                <w:left w:val="none" w:sz="0" w:space="0" w:color="auto"/>
                <w:bottom w:val="none" w:sz="0" w:space="0" w:color="auto"/>
                <w:right w:val="none" w:sz="0" w:space="0" w:color="auto"/>
              </w:divBdr>
            </w:div>
            <w:div w:id="1558977619">
              <w:marLeft w:val="0"/>
              <w:marRight w:val="0"/>
              <w:marTop w:val="0"/>
              <w:marBottom w:val="0"/>
              <w:divBdr>
                <w:top w:val="none" w:sz="0" w:space="0" w:color="auto"/>
                <w:left w:val="none" w:sz="0" w:space="0" w:color="auto"/>
                <w:bottom w:val="none" w:sz="0" w:space="0" w:color="auto"/>
                <w:right w:val="none" w:sz="0" w:space="0" w:color="auto"/>
              </w:divBdr>
            </w:div>
            <w:div w:id="604314358">
              <w:marLeft w:val="0"/>
              <w:marRight w:val="0"/>
              <w:marTop w:val="0"/>
              <w:marBottom w:val="0"/>
              <w:divBdr>
                <w:top w:val="none" w:sz="0" w:space="0" w:color="auto"/>
                <w:left w:val="none" w:sz="0" w:space="0" w:color="auto"/>
                <w:bottom w:val="none" w:sz="0" w:space="0" w:color="auto"/>
                <w:right w:val="none" w:sz="0" w:space="0" w:color="auto"/>
              </w:divBdr>
            </w:div>
            <w:div w:id="1780252131">
              <w:marLeft w:val="0"/>
              <w:marRight w:val="0"/>
              <w:marTop w:val="0"/>
              <w:marBottom w:val="0"/>
              <w:divBdr>
                <w:top w:val="none" w:sz="0" w:space="0" w:color="auto"/>
                <w:left w:val="none" w:sz="0" w:space="0" w:color="auto"/>
                <w:bottom w:val="none" w:sz="0" w:space="0" w:color="auto"/>
                <w:right w:val="none" w:sz="0" w:space="0" w:color="auto"/>
              </w:divBdr>
            </w:div>
            <w:div w:id="539905317">
              <w:marLeft w:val="0"/>
              <w:marRight w:val="0"/>
              <w:marTop w:val="0"/>
              <w:marBottom w:val="0"/>
              <w:divBdr>
                <w:top w:val="none" w:sz="0" w:space="0" w:color="auto"/>
                <w:left w:val="none" w:sz="0" w:space="0" w:color="auto"/>
                <w:bottom w:val="none" w:sz="0" w:space="0" w:color="auto"/>
                <w:right w:val="none" w:sz="0" w:space="0" w:color="auto"/>
              </w:divBdr>
            </w:div>
            <w:div w:id="522984683">
              <w:marLeft w:val="0"/>
              <w:marRight w:val="0"/>
              <w:marTop w:val="0"/>
              <w:marBottom w:val="0"/>
              <w:divBdr>
                <w:top w:val="none" w:sz="0" w:space="0" w:color="auto"/>
                <w:left w:val="none" w:sz="0" w:space="0" w:color="auto"/>
                <w:bottom w:val="none" w:sz="0" w:space="0" w:color="auto"/>
                <w:right w:val="none" w:sz="0" w:space="0" w:color="auto"/>
              </w:divBdr>
            </w:div>
            <w:div w:id="2133865324">
              <w:marLeft w:val="0"/>
              <w:marRight w:val="0"/>
              <w:marTop w:val="0"/>
              <w:marBottom w:val="0"/>
              <w:divBdr>
                <w:top w:val="none" w:sz="0" w:space="0" w:color="auto"/>
                <w:left w:val="none" w:sz="0" w:space="0" w:color="auto"/>
                <w:bottom w:val="none" w:sz="0" w:space="0" w:color="auto"/>
                <w:right w:val="none" w:sz="0" w:space="0" w:color="auto"/>
              </w:divBdr>
            </w:div>
            <w:div w:id="1129740792">
              <w:marLeft w:val="0"/>
              <w:marRight w:val="0"/>
              <w:marTop w:val="0"/>
              <w:marBottom w:val="0"/>
              <w:divBdr>
                <w:top w:val="none" w:sz="0" w:space="0" w:color="auto"/>
                <w:left w:val="none" w:sz="0" w:space="0" w:color="auto"/>
                <w:bottom w:val="none" w:sz="0" w:space="0" w:color="auto"/>
                <w:right w:val="none" w:sz="0" w:space="0" w:color="auto"/>
              </w:divBdr>
            </w:div>
            <w:div w:id="1292129429">
              <w:marLeft w:val="0"/>
              <w:marRight w:val="0"/>
              <w:marTop w:val="0"/>
              <w:marBottom w:val="0"/>
              <w:divBdr>
                <w:top w:val="none" w:sz="0" w:space="0" w:color="auto"/>
                <w:left w:val="none" w:sz="0" w:space="0" w:color="auto"/>
                <w:bottom w:val="none" w:sz="0" w:space="0" w:color="auto"/>
                <w:right w:val="none" w:sz="0" w:space="0" w:color="auto"/>
              </w:divBdr>
            </w:div>
            <w:div w:id="2139297611">
              <w:marLeft w:val="0"/>
              <w:marRight w:val="0"/>
              <w:marTop w:val="0"/>
              <w:marBottom w:val="0"/>
              <w:divBdr>
                <w:top w:val="none" w:sz="0" w:space="0" w:color="auto"/>
                <w:left w:val="none" w:sz="0" w:space="0" w:color="auto"/>
                <w:bottom w:val="none" w:sz="0" w:space="0" w:color="auto"/>
                <w:right w:val="none" w:sz="0" w:space="0" w:color="auto"/>
              </w:divBdr>
            </w:div>
            <w:div w:id="871386168">
              <w:marLeft w:val="0"/>
              <w:marRight w:val="0"/>
              <w:marTop w:val="0"/>
              <w:marBottom w:val="0"/>
              <w:divBdr>
                <w:top w:val="none" w:sz="0" w:space="0" w:color="auto"/>
                <w:left w:val="none" w:sz="0" w:space="0" w:color="auto"/>
                <w:bottom w:val="none" w:sz="0" w:space="0" w:color="auto"/>
                <w:right w:val="none" w:sz="0" w:space="0" w:color="auto"/>
              </w:divBdr>
            </w:div>
            <w:div w:id="302581188">
              <w:marLeft w:val="0"/>
              <w:marRight w:val="0"/>
              <w:marTop w:val="0"/>
              <w:marBottom w:val="0"/>
              <w:divBdr>
                <w:top w:val="none" w:sz="0" w:space="0" w:color="auto"/>
                <w:left w:val="none" w:sz="0" w:space="0" w:color="auto"/>
                <w:bottom w:val="none" w:sz="0" w:space="0" w:color="auto"/>
                <w:right w:val="none" w:sz="0" w:space="0" w:color="auto"/>
              </w:divBdr>
            </w:div>
            <w:div w:id="1270696010">
              <w:marLeft w:val="0"/>
              <w:marRight w:val="0"/>
              <w:marTop w:val="0"/>
              <w:marBottom w:val="0"/>
              <w:divBdr>
                <w:top w:val="none" w:sz="0" w:space="0" w:color="auto"/>
                <w:left w:val="none" w:sz="0" w:space="0" w:color="auto"/>
                <w:bottom w:val="none" w:sz="0" w:space="0" w:color="auto"/>
                <w:right w:val="none" w:sz="0" w:space="0" w:color="auto"/>
              </w:divBdr>
            </w:div>
            <w:div w:id="173318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256293">
      <w:bodyDiv w:val="1"/>
      <w:marLeft w:val="0"/>
      <w:marRight w:val="0"/>
      <w:marTop w:val="0"/>
      <w:marBottom w:val="0"/>
      <w:divBdr>
        <w:top w:val="none" w:sz="0" w:space="0" w:color="auto"/>
        <w:left w:val="none" w:sz="0" w:space="0" w:color="auto"/>
        <w:bottom w:val="none" w:sz="0" w:space="0" w:color="auto"/>
        <w:right w:val="none" w:sz="0" w:space="0" w:color="auto"/>
      </w:divBdr>
      <w:divsChild>
        <w:div w:id="1434932602">
          <w:marLeft w:val="0"/>
          <w:marRight w:val="0"/>
          <w:marTop w:val="0"/>
          <w:marBottom w:val="0"/>
          <w:divBdr>
            <w:top w:val="none" w:sz="0" w:space="0" w:color="auto"/>
            <w:left w:val="none" w:sz="0" w:space="0" w:color="auto"/>
            <w:bottom w:val="none" w:sz="0" w:space="0" w:color="auto"/>
            <w:right w:val="none" w:sz="0" w:space="0" w:color="auto"/>
          </w:divBdr>
          <w:divsChild>
            <w:div w:id="361563107">
              <w:marLeft w:val="0"/>
              <w:marRight w:val="0"/>
              <w:marTop w:val="0"/>
              <w:marBottom w:val="0"/>
              <w:divBdr>
                <w:top w:val="none" w:sz="0" w:space="0" w:color="auto"/>
                <w:left w:val="none" w:sz="0" w:space="0" w:color="auto"/>
                <w:bottom w:val="none" w:sz="0" w:space="0" w:color="auto"/>
                <w:right w:val="none" w:sz="0" w:space="0" w:color="auto"/>
              </w:divBdr>
            </w:div>
            <w:div w:id="342899998">
              <w:marLeft w:val="0"/>
              <w:marRight w:val="0"/>
              <w:marTop w:val="0"/>
              <w:marBottom w:val="0"/>
              <w:divBdr>
                <w:top w:val="none" w:sz="0" w:space="0" w:color="auto"/>
                <w:left w:val="none" w:sz="0" w:space="0" w:color="auto"/>
                <w:bottom w:val="none" w:sz="0" w:space="0" w:color="auto"/>
                <w:right w:val="none" w:sz="0" w:space="0" w:color="auto"/>
              </w:divBdr>
            </w:div>
            <w:div w:id="1273828919">
              <w:marLeft w:val="0"/>
              <w:marRight w:val="0"/>
              <w:marTop w:val="0"/>
              <w:marBottom w:val="0"/>
              <w:divBdr>
                <w:top w:val="none" w:sz="0" w:space="0" w:color="auto"/>
                <w:left w:val="none" w:sz="0" w:space="0" w:color="auto"/>
                <w:bottom w:val="none" w:sz="0" w:space="0" w:color="auto"/>
                <w:right w:val="none" w:sz="0" w:space="0" w:color="auto"/>
              </w:divBdr>
            </w:div>
            <w:div w:id="1140415193">
              <w:marLeft w:val="0"/>
              <w:marRight w:val="0"/>
              <w:marTop w:val="0"/>
              <w:marBottom w:val="0"/>
              <w:divBdr>
                <w:top w:val="none" w:sz="0" w:space="0" w:color="auto"/>
                <w:left w:val="none" w:sz="0" w:space="0" w:color="auto"/>
                <w:bottom w:val="none" w:sz="0" w:space="0" w:color="auto"/>
                <w:right w:val="none" w:sz="0" w:space="0" w:color="auto"/>
              </w:divBdr>
            </w:div>
            <w:div w:id="1469586461">
              <w:marLeft w:val="0"/>
              <w:marRight w:val="0"/>
              <w:marTop w:val="0"/>
              <w:marBottom w:val="0"/>
              <w:divBdr>
                <w:top w:val="none" w:sz="0" w:space="0" w:color="auto"/>
                <w:left w:val="none" w:sz="0" w:space="0" w:color="auto"/>
                <w:bottom w:val="none" w:sz="0" w:space="0" w:color="auto"/>
                <w:right w:val="none" w:sz="0" w:space="0" w:color="auto"/>
              </w:divBdr>
            </w:div>
            <w:div w:id="574975731">
              <w:marLeft w:val="0"/>
              <w:marRight w:val="0"/>
              <w:marTop w:val="0"/>
              <w:marBottom w:val="0"/>
              <w:divBdr>
                <w:top w:val="none" w:sz="0" w:space="0" w:color="auto"/>
                <w:left w:val="none" w:sz="0" w:space="0" w:color="auto"/>
                <w:bottom w:val="none" w:sz="0" w:space="0" w:color="auto"/>
                <w:right w:val="none" w:sz="0" w:space="0" w:color="auto"/>
              </w:divBdr>
            </w:div>
            <w:div w:id="106245612">
              <w:marLeft w:val="0"/>
              <w:marRight w:val="0"/>
              <w:marTop w:val="0"/>
              <w:marBottom w:val="0"/>
              <w:divBdr>
                <w:top w:val="none" w:sz="0" w:space="0" w:color="auto"/>
                <w:left w:val="none" w:sz="0" w:space="0" w:color="auto"/>
                <w:bottom w:val="none" w:sz="0" w:space="0" w:color="auto"/>
                <w:right w:val="none" w:sz="0" w:space="0" w:color="auto"/>
              </w:divBdr>
            </w:div>
            <w:div w:id="1008560562">
              <w:marLeft w:val="0"/>
              <w:marRight w:val="0"/>
              <w:marTop w:val="0"/>
              <w:marBottom w:val="0"/>
              <w:divBdr>
                <w:top w:val="none" w:sz="0" w:space="0" w:color="auto"/>
                <w:left w:val="none" w:sz="0" w:space="0" w:color="auto"/>
                <w:bottom w:val="none" w:sz="0" w:space="0" w:color="auto"/>
                <w:right w:val="none" w:sz="0" w:space="0" w:color="auto"/>
              </w:divBdr>
            </w:div>
            <w:div w:id="2091154064">
              <w:marLeft w:val="0"/>
              <w:marRight w:val="0"/>
              <w:marTop w:val="0"/>
              <w:marBottom w:val="0"/>
              <w:divBdr>
                <w:top w:val="none" w:sz="0" w:space="0" w:color="auto"/>
                <w:left w:val="none" w:sz="0" w:space="0" w:color="auto"/>
                <w:bottom w:val="none" w:sz="0" w:space="0" w:color="auto"/>
                <w:right w:val="none" w:sz="0" w:space="0" w:color="auto"/>
              </w:divBdr>
            </w:div>
            <w:div w:id="330832766">
              <w:marLeft w:val="0"/>
              <w:marRight w:val="0"/>
              <w:marTop w:val="0"/>
              <w:marBottom w:val="0"/>
              <w:divBdr>
                <w:top w:val="none" w:sz="0" w:space="0" w:color="auto"/>
                <w:left w:val="none" w:sz="0" w:space="0" w:color="auto"/>
                <w:bottom w:val="none" w:sz="0" w:space="0" w:color="auto"/>
                <w:right w:val="none" w:sz="0" w:space="0" w:color="auto"/>
              </w:divBdr>
            </w:div>
            <w:div w:id="1345667357">
              <w:marLeft w:val="0"/>
              <w:marRight w:val="0"/>
              <w:marTop w:val="0"/>
              <w:marBottom w:val="0"/>
              <w:divBdr>
                <w:top w:val="none" w:sz="0" w:space="0" w:color="auto"/>
                <w:left w:val="none" w:sz="0" w:space="0" w:color="auto"/>
                <w:bottom w:val="none" w:sz="0" w:space="0" w:color="auto"/>
                <w:right w:val="none" w:sz="0" w:space="0" w:color="auto"/>
              </w:divBdr>
            </w:div>
            <w:div w:id="127090501">
              <w:marLeft w:val="0"/>
              <w:marRight w:val="0"/>
              <w:marTop w:val="0"/>
              <w:marBottom w:val="0"/>
              <w:divBdr>
                <w:top w:val="none" w:sz="0" w:space="0" w:color="auto"/>
                <w:left w:val="none" w:sz="0" w:space="0" w:color="auto"/>
                <w:bottom w:val="none" w:sz="0" w:space="0" w:color="auto"/>
                <w:right w:val="none" w:sz="0" w:space="0" w:color="auto"/>
              </w:divBdr>
            </w:div>
            <w:div w:id="1304116654">
              <w:marLeft w:val="0"/>
              <w:marRight w:val="0"/>
              <w:marTop w:val="0"/>
              <w:marBottom w:val="0"/>
              <w:divBdr>
                <w:top w:val="none" w:sz="0" w:space="0" w:color="auto"/>
                <w:left w:val="none" w:sz="0" w:space="0" w:color="auto"/>
                <w:bottom w:val="none" w:sz="0" w:space="0" w:color="auto"/>
                <w:right w:val="none" w:sz="0" w:space="0" w:color="auto"/>
              </w:divBdr>
            </w:div>
            <w:div w:id="1296060036">
              <w:marLeft w:val="0"/>
              <w:marRight w:val="0"/>
              <w:marTop w:val="0"/>
              <w:marBottom w:val="0"/>
              <w:divBdr>
                <w:top w:val="none" w:sz="0" w:space="0" w:color="auto"/>
                <w:left w:val="none" w:sz="0" w:space="0" w:color="auto"/>
                <w:bottom w:val="none" w:sz="0" w:space="0" w:color="auto"/>
                <w:right w:val="none" w:sz="0" w:space="0" w:color="auto"/>
              </w:divBdr>
            </w:div>
            <w:div w:id="1200583935">
              <w:marLeft w:val="0"/>
              <w:marRight w:val="0"/>
              <w:marTop w:val="0"/>
              <w:marBottom w:val="0"/>
              <w:divBdr>
                <w:top w:val="none" w:sz="0" w:space="0" w:color="auto"/>
                <w:left w:val="none" w:sz="0" w:space="0" w:color="auto"/>
                <w:bottom w:val="none" w:sz="0" w:space="0" w:color="auto"/>
                <w:right w:val="none" w:sz="0" w:space="0" w:color="auto"/>
              </w:divBdr>
            </w:div>
            <w:div w:id="113183114">
              <w:marLeft w:val="0"/>
              <w:marRight w:val="0"/>
              <w:marTop w:val="0"/>
              <w:marBottom w:val="0"/>
              <w:divBdr>
                <w:top w:val="none" w:sz="0" w:space="0" w:color="auto"/>
                <w:left w:val="none" w:sz="0" w:space="0" w:color="auto"/>
                <w:bottom w:val="none" w:sz="0" w:space="0" w:color="auto"/>
                <w:right w:val="none" w:sz="0" w:space="0" w:color="auto"/>
              </w:divBdr>
            </w:div>
            <w:div w:id="127018695">
              <w:marLeft w:val="0"/>
              <w:marRight w:val="0"/>
              <w:marTop w:val="0"/>
              <w:marBottom w:val="0"/>
              <w:divBdr>
                <w:top w:val="none" w:sz="0" w:space="0" w:color="auto"/>
                <w:left w:val="none" w:sz="0" w:space="0" w:color="auto"/>
                <w:bottom w:val="none" w:sz="0" w:space="0" w:color="auto"/>
                <w:right w:val="none" w:sz="0" w:space="0" w:color="auto"/>
              </w:divBdr>
            </w:div>
            <w:div w:id="945580899">
              <w:marLeft w:val="0"/>
              <w:marRight w:val="0"/>
              <w:marTop w:val="0"/>
              <w:marBottom w:val="0"/>
              <w:divBdr>
                <w:top w:val="none" w:sz="0" w:space="0" w:color="auto"/>
                <w:left w:val="none" w:sz="0" w:space="0" w:color="auto"/>
                <w:bottom w:val="none" w:sz="0" w:space="0" w:color="auto"/>
                <w:right w:val="none" w:sz="0" w:space="0" w:color="auto"/>
              </w:divBdr>
            </w:div>
            <w:div w:id="1688361869">
              <w:marLeft w:val="0"/>
              <w:marRight w:val="0"/>
              <w:marTop w:val="0"/>
              <w:marBottom w:val="0"/>
              <w:divBdr>
                <w:top w:val="none" w:sz="0" w:space="0" w:color="auto"/>
                <w:left w:val="none" w:sz="0" w:space="0" w:color="auto"/>
                <w:bottom w:val="none" w:sz="0" w:space="0" w:color="auto"/>
                <w:right w:val="none" w:sz="0" w:space="0" w:color="auto"/>
              </w:divBdr>
            </w:div>
            <w:div w:id="1418134147">
              <w:marLeft w:val="0"/>
              <w:marRight w:val="0"/>
              <w:marTop w:val="0"/>
              <w:marBottom w:val="0"/>
              <w:divBdr>
                <w:top w:val="none" w:sz="0" w:space="0" w:color="auto"/>
                <w:left w:val="none" w:sz="0" w:space="0" w:color="auto"/>
                <w:bottom w:val="none" w:sz="0" w:space="0" w:color="auto"/>
                <w:right w:val="none" w:sz="0" w:space="0" w:color="auto"/>
              </w:divBdr>
            </w:div>
            <w:div w:id="1692145774">
              <w:marLeft w:val="0"/>
              <w:marRight w:val="0"/>
              <w:marTop w:val="0"/>
              <w:marBottom w:val="0"/>
              <w:divBdr>
                <w:top w:val="none" w:sz="0" w:space="0" w:color="auto"/>
                <w:left w:val="none" w:sz="0" w:space="0" w:color="auto"/>
                <w:bottom w:val="none" w:sz="0" w:space="0" w:color="auto"/>
                <w:right w:val="none" w:sz="0" w:space="0" w:color="auto"/>
              </w:divBdr>
            </w:div>
            <w:div w:id="999581639">
              <w:marLeft w:val="0"/>
              <w:marRight w:val="0"/>
              <w:marTop w:val="0"/>
              <w:marBottom w:val="0"/>
              <w:divBdr>
                <w:top w:val="none" w:sz="0" w:space="0" w:color="auto"/>
                <w:left w:val="none" w:sz="0" w:space="0" w:color="auto"/>
                <w:bottom w:val="none" w:sz="0" w:space="0" w:color="auto"/>
                <w:right w:val="none" w:sz="0" w:space="0" w:color="auto"/>
              </w:divBdr>
            </w:div>
            <w:div w:id="1502546586">
              <w:marLeft w:val="0"/>
              <w:marRight w:val="0"/>
              <w:marTop w:val="0"/>
              <w:marBottom w:val="0"/>
              <w:divBdr>
                <w:top w:val="none" w:sz="0" w:space="0" w:color="auto"/>
                <w:left w:val="none" w:sz="0" w:space="0" w:color="auto"/>
                <w:bottom w:val="none" w:sz="0" w:space="0" w:color="auto"/>
                <w:right w:val="none" w:sz="0" w:space="0" w:color="auto"/>
              </w:divBdr>
            </w:div>
            <w:div w:id="922370770">
              <w:marLeft w:val="0"/>
              <w:marRight w:val="0"/>
              <w:marTop w:val="0"/>
              <w:marBottom w:val="0"/>
              <w:divBdr>
                <w:top w:val="none" w:sz="0" w:space="0" w:color="auto"/>
                <w:left w:val="none" w:sz="0" w:space="0" w:color="auto"/>
                <w:bottom w:val="none" w:sz="0" w:space="0" w:color="auto"/>
                <w:right w:val="none" w:sz="0" w:space="0" w:color="auto"/>
              </w:divBdr>
            </w:div>
            <w:div w:id="13699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7248">
      <w:bodyDiv w:val="1"/>
      <w:marLeft w:val="0"/>
      <w:marRight w:val="0"/>
      <w:marTop w:val="0"/>
      <w:marBottom w:val="0"/>
      <w:divBdr>
        <w:top w:val="none" w:sz="0" w:space="0" w:color="auto"/>
        <w:left w:val="none" w:sz="0" w:space="0" w:color="auto"/>
        <w:bottom w:val="none" w:sz="0" w:space="0" w:color="auto"/>
        <w:right w:val="none" w:sz="0" w:space="0" w:color="auto"/>
      </w:divBdr>
      <w:divsChild>
        <w:div w:id="1943999738">
          <w:marLeft w:val="0"/>
          <w:marRight w:val="0"/>
          <w:marTop w:val="0"/>
          <w:marBottom w:val="0"/>
          <w:divBdr>
            <w:top w:val="none" w:sz="0" w:space="0" w:color="auto"/>
            <w:left w:val="none" w:sz="0" w:space="0" w:color="auto"/>
            <w:bottom w:val="none" w:sz="0" w:space="0" w:color="auto"/>
            <w:right w:val="none" w:sz="0" w:space="0" w:color="auto"/>
          </w:divBdr>
          <w:divsChild>
            <w:div w:id="568535764">
              <w:marLeft w:val="0"/>
              <w:marRight w:val="0"/>
              <w:marTop w:val="0"/>
              <w:marBottom w:val="0"/>
              <w:divBdr>
                <w:top w:val="none" w:sz="0" w:space="0" w:color="auto"/>
                <w:left w:val="none" w:sz="0" w:space="0" w:color="auto"/>
                <w:bottom w:val="none" w:sz="0" w:space="0" w:color="auto"/>
                <w:right w:val="none" w:sz="0" w:space="0" w:color="auto"/>
              </w:divBdr>
            </w:div>
            <w:div w:id="657611434">
              <w:marLeft w:val="0"/>
              <w:marRight w:val="0"/>
              <w:marTop w:val="0"/>
              <w:marBottom w:val="0"/>
              <w:divBdr>
                <w:top w:val="none" w:sz="0" w:space="0" w:color="auto"/>
                <w:left w:val="none" w:sz="0" w:space="0" w:color="auto"/>
                <w:bottom w:val="none" w:sz="0" w:space="0" w:color="auto"/>
                <w:right w:val="none" w:sz="0" w:space="0" w:color="auto"/>
              </w:divBdr>
            </w:div>
            <w:div w:id="1346246616">
              <w:marLeft w:val="0"/>
              <w:marRight w:val="0"/>
              <w:marTop w:val="0"/>
              <w:marBottom w:val="0"/>
              <w:divBdr>
                <w:top w:val="none" w:sz="0" w:space="0" w:color="auto"/>
                <w:left w:val="none" w:sz="0" w:space="0" w:color="auto"/>
                <w:bottom w:val="none" w:sz="0" w:space="0" w:color="auto"/>
                <w:right w:val="none" w:sz="0" w:space="0" w:color="auto"/>
              </w:divBdr>
            </w:div>
            <w:div w:id="1043022117">
              <w:marLeft w:val="0"/>
              <w:marRight w:val="0"/>
              <w:marTop w:val="0"/>
              <w:marBottom w:val="0"/>
              <w:divBdr>
                <w:top w:val="none" w:sz="0" w:space="0" w:color="auto"/>
                <w:left w:val="none" w:sz="0" w:space="0" w:color="auto"/>
                <w:bottom w:val="none" w:sz="0" w:space="0" w:color="auto"/>
                <w:right w:val="none" w:sz="0" w:space="0" w:color="auto"/>
              </w:divBdr>
            </w:div>
            <w:div w:id="1159495613">
              <w:marLeft w:val="0"/>
              <w:marRight w:val="0"/>
              <w:marTop w:val="0"/>
              <w:marBottom w:val="0"/>
              <w:divBdr>
                <w:top w:val="none" w:sz="0" w:space="0" w:color="auto"/>
                <w:left w:val="none" w:sz="0" w:space="0" w:color="auto"/>
                <w:bottom w:val="none" w:sz="0" w:space="0" w:color="auto"/>
                <w:right w:val="none" w:sz="0" w:space="0" w:color="auto"/>
              </w:divBdr>
            </w:div>
            <w:div w:id="710151498">
              <w:marLeft w:val="0"/>
              <w:marRight w:val="0"/>
              <w:marTop w:val="0"/>
              <w:marBottom w:val="0"/>
              <w:divBdr>
                <w:top w:val="none" w:sz="0" w:space="0" w:color="auto"/>
                <w:left w:val="none" w:sz="0" w:space="0" w:color="auto"/>
                <w:bottom w:val="none" w:sz="0" w:space="0" w:color="auto"/>
                <w:right w:val="none" w:sz="0" w:space="0" w:color="auto"/>
              </w:divBdr>
            </w:div>
            <w:div w:id="1313486547">
              <w:marLeft w:val="0"/>
              <w:marRight w:val="0"/>
              <w:marTop w:val="0"/>
              <w:marBottom w:val="0"/>
              <w:divBdr>
                <w:top w:val="none" w:sz="0" w:space="0" w:color="auto"/>
                <w:left w:val="none" w:sz="0" w:space="0" w:color="auto"/>
                <w:bottom w:val="none" w:sz="0" w:space="0" w:color="auto"/>
                <w:right w:val="none" w:sz="0" w:space="0" w:color="auto"/>
              </w:divBdr>
            </w:div>
            <w:div w:id="1376076399">
              <w:marLeft w:val="0"/>
              <w:marRight w:val="0"/>
              <w:marTop w:val="0"/>
              <w:marBottom w:val="0"/>
              <w:divBdr>
                <w:top w:val="none" w:sz="0" w:space="0" w:color="auto"/>
                <w:left w:val="none" w:sz="0" w:space="0" w:color="auto"/>
                <w:bottom w:val="none" w:sz="0" w:space="0" w:color="auto"/>
                <w:right w:val="none" w:sz="0" w:space="0" w:color="auto"/>
              </w:divBdr>
            </w:div>
            <w:div w:id="916672507">
              <w:marLeft w:val="0"/>
              <w:marRight w:val="0"/>
              <w:marTop w:val="0"/>
              <w:marBottom w:val="0"/>
              <w:divBdr>
                <w:top w:val="none" w:sz="0" w:space="0" w:color="auto"/>
                <w:left w:val="none" w:sz="0" w:space="0" w:color="auto"/>
                <w:bottom w:val="none" w:sz="0" w:space="0" w:color="auto"/>
                <w:right w:val="none" w:sz="0" w:space="0" w:color="auto"/>
              </w:divBdr>
            </w:div>
            <w:div w:id="1846751281">
              <w:marLeft w:val="0"/>
              <w:marRight w:val="0"/>
              <w:marTop w:val="0"/>
              <w:marBottom w:val="0"/>
              <w:divBdr>
                <w:top w:val="none" w:sz="0" w:space="0" w:color="auto"/>
                <w:left w:val="none" w:sz="0" w:space="0" w:color="auto"/>
                <w:bottom w:val="none" w:sz="0" w:space="0" w:color="auto"/>
                <w:right w:val="none" w:sz="0" w:space="0" w:color="auto"/>
              </w:divBdr>
            </w:div>
            <w:div w:id="1355424372">
              <w:marLeft w:val="0"/>
              <w:marRight w:val="0"/>
              <w:marTop w:val="0"/>
              <w:marBottom w:val="0"/>
              <w:divBdr>
                <w:top w:val="none" w:sz="0" w:space="0" w:color="auto"/>
                <w:left w:val="none" w:sz="0" w:space="0" w:color="auto"/>
                <w:bottom w:val="none" w:sz="0" w:space="0" w:color="auto"/>
                <w:right w:val="none" w:sz="0" w:space="0" w:color="auto"/>
              </w:divBdr>
            </w:div>
            <w:div w:id="1375740538">
              <w:marLeft w:val="0"/>
              <w:marRight w:val="0"/>
              <w:marTop w:val="0"/>
              <w:marBottom w:val="0"/>
              <w:divBdr>
                <w:top w:val="none" w:sz="0" w:space="0" w:color="auto"/>
                <w:left w:val="none" w:sz="0" w:space="0" w:color="auto"/>
                <w:bottom w:val="none" w:sz="0" w:space="0" w:color="auto"/>
                <w:right w:val="none" w:sz="0" w:space="0" w:color="auto"/>
              </w:divBdr>
            </w:div>
            <w:div w:id="995499847">
              <w:marLeft w:val="0"/>
              <w:marRight w:val="0"/>
              <w:marTop w:val="0"/>
              <w:marBottom w:val="0"/>
              <w:divBdr>
                <w:top w:val="none" w:sz="0" w:space="0" w:color="auto"/>
                <w:left w:val="none" w:sz="0" w:space="0" w:color="auto"/>
                <w:bottom w:val="none" w:sz="0" w:space="0" w:color="auto"/>
                <w:right w:val="none" w:sz="0" w:space="0" w:color="auto"/>
              </w:divBdr>
            </w:div>
            <w:div w:id="1925870547">
              <w:marLeft w:val="0"/>
              <w:marRight w:val="0"/>
              <w:marTop w:val="0"/>
              <w:marBottom w:val="0"/>
              <w:divBdr>
                <w:top w:val="none" w:sz="0" w:space="0" w:color="auto"/>
                <w:left w:val="none" w:sz="0" w:space="0" w:color="auto"/>
                <w:bottom w:val="none" w:sz="0" w:space="0" w:color="auto"/>
                <w:right w:val="none" w:sz="0" w:space="0" w:color="auto"/>
              </w:divBdr>
            </w:div>
            <w:div w:id="324938611">
              <w:marLeft w:val="0"/>
              <w:marRight w:val="0"/>
              <w:marTop w:val="0"/>
              <w:marBottom w:val="0"/>
              <w:divBdr>
                <w:top w:val="none" w:sz="0" w:space="0" w:color="auto"/>
                <w:left w:val="none" w:sz="0" w:space="0" w:color="auto"/>
                <w:bottom w:val="none" w:sz="0" w:space="0" w:color="auto"/>
                <w:right w:val="none" w:sz="0" w:space="0" w:color="auto"/>
              </w:divBdr>
            </w:div>
            <w:div w:id="1617365994">
              <w:marLeft w:val="0"/>
              <w:marRight w:val="0"/>
              <w:marTop w:val="0"/>
              <w:marBottom w:val="0"/>
              <w:divBdr>
                <w:top w:val="none" w:sz="0" w:space="0" w:color="auto"/>
                <w:left w:val="none" w:sz="0" w:space="0" w:color="auto"/>
                <w:bottom w:val="none" w:sz="0" w:space="0" w:color="auto"/>
                <w:right w:val="none" w:sz="0" w:space="0" w:color="auto"/>
              </w:divBdr>
            </w:div>
            <w:div w:id="604922680">
              <w:marLeft w:val="0"/>
              <w:marRight w:val="0"/>
              <w:marTop w:val="0"/>
              <w:marBottom w:val="0"/>
              <w:divBdr>
                <w:top w:val="none" w:sz="0" w:space="0" w:color="auto"/>
                <w:left w:val="none" w:sz="0" w:space="0" w:color="auto"/>
                <w:bottom w:val="none" w:sz="0" w:space="0" w:color="auto"/>
                <w:right w:val="none" w:sz="0" w:space="0" w:color="auto"/>
              </w:divBdr>
            </w:div>
            <w:div w:id="147064604">
              <w:marLeft w:val="0"/>
              <w:marRight w:val="0"/>
              <w:marTop w:val="0"/>
              <w:marBottom w:val="0"/>
              <w:divBdr>
                <w:top w:val="none" w:sz="0" w:space="0" w:color="auto"/>
                <w:left w:val="none" w:sz="0" w:space="0" w:color="auto"/>
                <w:bottom w:val="none" w:sz="0" w:space="0" w:color="auto"/>
                <w:right w:val="none" w:sz="0" w:space="0" w:color="auto"/>
              </w:divBdr>
            </w:div>
            <w:div w:id="1302275120">
              <w:marLeft w:val="0"/>
              <w:marRight w:val="0"/>
              <w:marTop w:val="0"/>
              <w:marBottom w:val="0"/>
              <w:divBdr>
                <w:top w:val="none" w:sz="0" w:space="0" w:color="auto"/>
                <w:left w:val="none" w:sz="0" w:space="0" w:color="auto"/>
                <w:bottom w:val="none" w:sz="0" w:space="0" w:color="auto"/>
                <w:right w:val="none" w:sz="0" w:space="0" w:color="auto"/>
              </w:divBdr>
            </w:div>
            <w:div w:id="1697775766">
              <w:marLeft w:val="0"/>
              <w:marRight w:val="0"/>
              <w:marTop w:val="0"/>
              <w:marBottom w:val="0"/>
              <w:divBdr>
                <w:top w:val="none" w:sz="0" w:space="0" w:color="auto"/>
                <w:left w:val="none" w:sz="0" w:space="0" w:color="auto"/>
                <w:bottom w:val="none" w:sz="0" w:space="0" w:color="auto"/>
                <w:right w:val="none" w:sz="0" w:space="0" w:color="auto"/>
              </w:divBdr>
            </w:div>
            <w:div w:id="340394260">
              <w:marLeft w:val="0"/>
              <w:marRight w:val="0"/>
              <w:marTop w:val="0"/>
              <w:marBottom w:val="0"/>
              <w:divBdr>
                <w:top w:val="none" w:sz="0" w:space="0" w:color="auto"/>
                <w:left w:val="none" w:sz="0" w:space="0" w:color="auto"/>
                <w:bottom w:val="none" w:sz="0" w:space="0" w:color="auto"/>
                <w:right w:val="none" w:sz="0" w:space="0" w:color="auto"/>
              </w:divBdr>
            </w:div>
            <w:div w:id="1699895080">
              <w:marLeft w:val="0"/>
              <w:marRight w:val="0"/>
              <w:marTop w:val="0"/>
              <w:marBottom w:val="0"/>
              <w:divBdr>
                <w:top w:val="none" w:sz="0" w:space="0" w:color="auto"/>
                <w:left w:val="none" w:sz="0" w:space="0" w:color="auto"/>
                <w:bottom w:val="none" w:sz="0" w:space="0" w:color="auto"/>
                <w:right w:val="none" w:sz="0" w:space="0" w:color="auto"/>
              </w:divBdr>
            </w:div>
            <w:div w:id="735516764">
              <w:marLeft w:val="0"/>
              <w:marRight w:val="0"/>
              <w:marTop w:val="0"/>
              <w:marBottom w:val="0"/>
              <w:divBdr>
                <w:top w:val="none" w:sz="0" w:space="0" w:color="auto"/>
                <w:left w:val="none" w:sz="0" w:space="0" w:color="auto"/>
                <w:bottom w:val="none" w:sz="0" w:space="0" w:color="auto"/>
                <w:right w:val="none" w:sz="0" w:space="0" w:color="auto"/>
              </w:divBdr>
            </w:div>
            <w:div w:id="266351951">
              <w:marLeft w:val="0"/>
              <w:marRight w:val="0"/>
              <w:marTop w:val="0"/>
              <w:marBottom w:val="0"/>
              <w:divBdr>
                <w:top w:val="none" w:sz="0" w:space="0" w:color="auto"/>
                <w:left w:val="none" w:sz="0" w:space="0" w:color="auto"/>
                <w:bottom w:val="none" w:sz="0" w:space="0" w:color="auto"/>
                <w:right w:val="none" w:sz="0" w:space="0" w:color="auto"/>
              </w:divBdr>
            </w:div>
            <w:div w:id="666901845">
              <w:marLeft w:val="0"/>
              <w:marRight w:val="0"/>
              <w:marTop w:val="0"/>
              <w:marBottom w:val="0"/>
              <w:divBdr>
                <w:top w:val="none" w:sz="0" w:space="0" w:color="auto"/>
                <w:left w:val="none" w:sz="0" w:space="0" w:color="auto"/>
                <w:bottom w:val="none" w:sz="0" w:space="0" w:color="auto"/>
                <w:right w:val="none" w:sz="0" w:space="0" w:color="auto"/>
              </w:divBdr>
            </w:div>
            <w:div w:id="1450467157">
              <w:marLeft w:val="0"/>
              <w:marRight w:val="0"/>
              <w:marTop w:val="0"/>
              <w:marBottom w:val="0"/>
              <w:divBdr>
                <w:top w:val="none" w:sz="0" w:space="0" w:color="auto"/>
                <w:left w:val="none" w:sz="0" w:space="0" w:color="auto"/>
                <w:bottom w:val="none" w:sz="0" w:space="0" w:color="auto"/>
                <w:right w:val="none" w:sz="0" w:space="0" w:color="auto"/>
              </w:divBdr>
            </w:div>
            <w:div w:id="1754812227">
              <w:marLeft w:val="0"/>
              <w:marRight w:val="0"/>
              <w:marTop w:val="0"/>
              <w:marBottom w:val="0"/>
              <w:divBdr>
                <w:top w:val="none" w:sz="0" w:space="0" w:color="auto"/>
                <w:left w:val="none" w:sz="0" w:space="0" w:color="auto"/>
                <w:bottom w:val="none" w:sz="0" w:space="0" w:color="auto"/>
                <w:right w:val="none" w:sz="0" w:space="0" w:color="auto"/>
              </w:divBdr>
            </w:div>
            <w:div w:id="1751195597">
              <w:marLeft w:val="0"/>
              <w:marRight w:val="0"/>
              <w:marTop w:val="0"/>
              <w:marBottom w:val="0"/>
              <w:divBdr>
                <w:top w:val="none" w:sz="0" w:space="0" w:color="auto"/>
                <w:left w:val="none" w:sz="0" w:space="0" w:color="auto"/>
                <w:bottom w:val="none" w:sz="0" w:space="0" w:color="auto"/>
                <w:right w:val="none" w:sz="0" w:space="0" w:color="auto"/>
              </w:divBdr>
            </w:div>
            <w:div w:id="86073532">
              <w:marLeft w:val="0"/>
              <w:marRight w:val="0"/>
              <w:marTop w:val="0"/>
              <w:marBottom w:val="0"/>
              <w:divBdr>
                <w:top w:val="none" w:sz="0" w:space="0" w:color="auto"/>
                <w:left w:val="none" w:sz="0" w:space="0" w:color="auto"/>
                <w:bottom w:val="none" w:sz="0" w:space="0" w:color="auto"/>
                <w:right w:val="none" w:sz="0" w:space="0" w:color="auto"/>
              </w:divBdr>
            </w:div>
            <w:div w:id="56276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2607">
      <w:bodyDiv w:val="1"/>
      <w:marLeft w:val="0"/>
      <w:marRight w:val="0"/>
      <w:marTop w:val="0"/>
      <w:marBottom w:val="0"/>
      <w:divBdr>
        <w:top w:val="none" w:sz="0" w:space="0" w:color="auto"/>
        <w:left w:val="none" w:sz="0" w:space="0" w:color="auto"/>
        <w:bottom w:val="none" w:sz="0" w:space="0" w:color="auto"/>
        <w:right w:val="none" w:sz="0" w:space="0" w:color="auto"/>
      </w:divBdr>
      <w:divsChild>
        <w:div w:id="1395471649">
          <w:marLeft w:val="0"/>
          <w:marRight w:val="0"/>
          <w:marTop w:val="0"/>
          <w:marBottom w:val="0"/>
          <w:divBdr>
            <w:top w:val="none" w:sz="0" w:space="0" w:color="auto"/>
            <w:left w:val="none" w:sz="0" w:space="0" w:color="auto"/>
            <w:bottom w:val="none" w:sz="0" w:space="0" w:color="auto"/>
            <w:right w:val="none" w:sz="0" w:space="0" w:color="auto"/>
          </w:divBdr>
          <w:divsChild>
            <w:div w:id="752975131">
              <w:marLeft w:val="0"/>
              <w:marRight w:val="0"/>
              <w:marTop w:val="0"/>
              <w:marBottom w:val="0"/>
              <w:divBdr>
                <w:top w:val="none" w:sz="0" w:space="0" w:color="auto"/>
                <w:left w:val="none" w:sz="0" w:space="0" w:color="auto"/>
                <w:bottom w:val="none" w:sz="0" w:space="0" w:color="auto"/>
                <w:right w:val="none" w:sz="0" w:space="0" w:color="auto"/>
              </w:divBdr>
            </w:div>
            <w:div w:id="589772890">
              <w:marLeft w:val="0"/>
              <w:marRight w:val="0"/>
              <w:marTop w:val="0"/>
              <w:marBottom w:val="0"/>
              <w:divBdr>
                <w:top w:val="none" w:sz="0" w:space="0" w:color="auto"/>
                <w:left w:val="none" w:sz="0" w:space="0" w:color="auto"/>
                <w:bottom w:val="none" w:sz="0" w:space="0" w:color="auto"/>
                <w:right w:val="none" w:sz="0" w:space="0" w:color="auto"/>
              </w:divBdr>
            </w:div>
            <w:div w:id="1656716438">
              <w:marLeft w:val="0"/>
              <w:marRight w:val="0"/>
              <w:marTop w:val="0"/>
              <w:marBottom w:val="0"/>
              <w:divBdr>
                <w:top w:val="none" w:sz="0" w:space="0" w:color="auto"/>
                <w:left w:val="none" w:sz="0" w:space="0" w:color="auto"/>
                <w:bottom w:val="none" w:sz="0" w:space="0" w:color="auto"/>
                <w:right w:val="none" w:sz="0" w:space="0" w:color="auto"/>
              </w:divBdr>
            </w:div>
            <w:div w:id="591014338">
              <w:marLeft w:val="0"/>
              <w:marRight w:val="0"/>
              <w:marTop w:val="0"/>
              <w:marBottom w:val="0"/>
              <w:divBdr>
                <w:top w:val="none" w:sz="0" w:space="0" w:color="auto"/>
                <w:left w:val="none" w:sz="0" w:space="0" w:color="auto"/>
                <w:bottom w:val="none" w:sz="0" w:space="0" w:color="auto"/>
                <w:right w:val="none" w:sz="0" w:space="0" w:color="auto"/>
              </w:divBdr>
            </w:div>
            <w:div w:id="211432358">
              <w:marLeft w:val="0"/>
              <w:marRight w:val="0"/>
              <w:marTop w:val="0"/>
              <w:marBottom w:val="0"/>
              <w:divBdr>
                <w:top w:val="none" w:sz="0" w:space="0" w:color="auto"/>
                <w:left w:val="none" w:sz="0" w:space="0" w:color="auto"/>
                <w:bottom w:val="none" w:sz="0" w:space="0" w:color="auto"/>
                <w:right w:val="none" w:sz="0" w:space="0" w:color="auto"/>
              </w:divBdr>
            </w:div>
            <w:div w:id="2022079578">
              <w:marLeft w:val="0"/>
              <w:marRight w:val="0"/>
              <w:marTop w:val="0"/>
              <w:marBottom w:val="0"/>
              <w:divBdr>
                <w:top w:val="none" w:sz="0" w:space="0" w:color="auto"/>
                <w:left w:val="none" w:sz="0" w:space="0" w:color="auto"/>
                <w:bottom w:val="none" w:sz="0" w:space="0" w:color="auto"/>
                <w:right w:val="none" w:sz="0" w:space="0" w:color="auto"/>
              </w:divBdr>
            </w:div>
            <w:div w:id="1211452142">
              <w:marLeft w:val="0"/>
              <w:marRight w:val="0"/>
              <w:marTop w:val="0"/>
              <w:marBottom w:val="0"/>
              <w:divBdr>
                <w:top w:val="none" w:sz="0" w:space="0" w:color="auto"/>
                <w:left w:val="none" w:sz="0" w:space="0" w:color="auto"/>
                <w:bottom w:val="none" w:sz="0" w:space="0" w:color="auto"/>
                <w:right w:val="none" w:sz="0" w:space="0" w:color="auto"/>
              </w:divBdr>
            </w:div>
            <w:div w:id="762607609">
              <w:marLeft w:val="0"/>
              <w:marRight w:val="0"/>
              <w:marTop w:val="0"/>
              <w:marBottom w:val="0"/>
              <w:divBdr>
                <w:top w:val="none" w:sz="0" w:space="0" w:color="auto"/>
                <w:left w:val="none" w:sz="0" w:space="0" w:color="auto"/>
                <w:bottom w:val="none" w:sz="0" w:space="0" w:color="auto"/>
                <w:right w:val="none" w:sz="0" w:space="0" w:color="auto"/>
              </w:divBdr>
            </w:div>
            <w:div w:id="632635047">
              <w:marLeft w:val="0"/>
              <w:marRight w:val="0"/>
              <w:marTop w:val="0"/>
              <w:marBottom w:val="0"/>
              <w:divBdr>
                <w:top w:val="none" w:sz="0" w:space="0" w:color="auto"/>
                <w:left w:val="none" w:sz="0" w:space="0" w:color="auto"/>
                <w:bottom w:val="none" w:sz="0" w:space="0" w:color="auto"/>
                <w:right w:val="none" w:sz="0" w:space="0" w:color="auto"/>
              </w:divBdr>
            </w:div>
            <w:div w:id="968125198">
              <w:marLeft w:val="0"/>
              <w:marRight w:val="0"/>
              <w:marTop w:val="0"/>
              <w:marBottom w:val="0"/>
              <w:divBdr>
                <w:top w:val="none" w:sz="0" w:space="0" w:color="auto"/>
                <w:left w:val="none" w:sz="0" w:space="0" w:color="auto"/>
                <w:bottom w:val="none" w:sz="0" w:space="0" w:color="auto"/>
                <w:right w:val="none" w:sz="0" w:space="0" w:color="auto"/>
              </w:divBdr>
            </w:div>
            <w:div w:id="477500116">
              <w:marLeft w:val="0"/>
              <w:marRight w:val="0"/>
              <w:marTop w:val="0"/>
              <w:marBottom w:val="0"/>
              <w:divBdr>
                <w:top w:val="none" w:sz="0" w:space="0" w:color="auto"/>
                <w:left w:val="none" w:sz="0" w:space="0" w:color="auto"/>
                <w:bottom w:val="none" w:sz="0" w:space="0" w:color="auto"/>
                <w:right w:val="none" w:sz="0" w:space="0" w:color="auto"/>
              </w:divBdr>
            </w:div>
            <w:div w:id="1609777401">
              <w:marLeft w:val="0"/>
              <w:marRight w:val="0"/>
              <w:marTop w:val="0"/>
              <w:marBottom w:val="0"/>
              <w:divBdr>
                <w:top w:val="none" w:sz="0" w:space="0" w:color="auto"/>
                <w:left w:val="none" w:sz="0" w:space="0" w:color="auto"/>
                <w:bottom w:val="none" w:sz="0" w:space="0" w:color="auto"/>
                <w:right w:val="none" w:sz="0" w:space="0" w:color="auto"/>
              </w:divBdr>
            </w:div>
            <w:div w:id="419259590">
              <w:marLeft w:val="0"/>
              <w:marRight w:val="0"/>
              <w:marTop w:val="0"/>
              <w:marBottom w:val="0"/>
              <w:divBdr>
                <w:top w:val="none" w:sz="0" w:space="0" w:color="auto"/>
                <w:left w:val="none" w:sz="0" w:space="0" w:color="auto"/>
                <w:bottom w:val="none" w:sz="0" w:space="0" w:color="auto"/>
                <w:right w:val="none" w:sz="0" w:space="0" w:color="auto"/>
              </w:divBdr>
            </w:div>
            <w:div w:id="864756525">
              <w:marLeft w:val="0"/>
              <w:marRight w:val="0"/>
              <w:marTop w:val="0"/>
              <w:marBottom w:val="0"/>
              <w:divBdr>
                <w:top w:val="none" w:sz="0" w:space="0" w:color="auto"/>
                <w:left w:val="none" w:sz="0" w:space="0" w:color="auto"/>
                <w:bottom w:val="none" w:sz="0" w:space="0" w:color="auto"/>
                <w:right w:val="none" w:sz="0" w:space="0" w:color="auto"/>
              </w:divBdr>
            </w:div>
            <w:div w:id="385449829">
              <w:marLeft w:val="0"/>
              <w:marRight w:val="0"/>
              <w:marTop w:val="0"/>
              <w:marBottom w:val="0"/>
              <w:divBdr>
                <w:top w:val="none" w:sz="0" w:space="0" w:color="auto"/>
                <w:left w:val="none" w:sz="0" w:space="0" w:color="auto"/>
                <w:bottom w:val="none" w:sz="0" w:space="0" w:color="auto"/>
                <w:right w:val="none" w:sz="0" w:space="0" w:color="auto"/>
              </w:divBdr>
            </w:div>
            <w:div w:id="1721512910">
              <w:marLeft w:val="0"/>
              <w:marRight w:val="0"/>
              <w:marTop w:val="0"/>
              <w:marBottom w:val="0"/>
              <w:divBdr>
                <w:top w:val="none" w:sz="0" w:space="0" w:color="auto"/>
                <w:left w:val="none" w:sz="0" w:space="0" w:color="auto"/>
                <w:bottom w:val="none" w:sz="0" w:space="0" w:color="auto"/>
                <w:right w:val="none" w:sz="0" w:space="0" w:color="auto"/>
              </w:divBdr>
            </w:div>
            <w:div w:id="272369298">
              <w:marLeft w:val="0"/>
              <w:marRight w:val="0"/>
              <w:marTop w:val="0"/>
              <w:marBottom w:val="0"/>
              <w:divBdr>
                <w:top w:val="none" w:sz="0" w:space="0" w:color="auto"/>
                <w:left w:val="none" w:sz="0" w:space="0" w:color="auto"/>
                <w:bottom w:val="none" w:sz="0" w:space="0" w:color="auto"/>
                <w:right w:val="none" w:sz="0" w:space="0" w:color="auto"/>
              </w:divBdr>
            </w:div>
            <w:div w:id="361899083">
              <w:marLeft w:val="0"/>
              <w:marRight w:val="0"/>
              <w:marTop w:val="0"/>
              <w:marBottom w:val="0"/>
              <w:divBdr>
                <w:top w:val="none" w:sz="0" w:space="0" w:color="auto"/>
                <w:left w:val="none" w:sz="0" w:space="0" w:color="auto"/>
                <w:bottom w:val="none" w:sz="0" w:space="0" w:color="auto"/>
                <w:right w:val="none" w:sz="0" w:space="0" w:color="auto"/>
              </w:divBdr>
            </w:div>
            <w:div w:id="1377437231">
              <w:marLeft w:val="0"/>
              <w:marRight w:val="0"/>
              <w:marTop w:val="0"/>
              <w:marBottom w:val="0"/>
              <w:divBdr>
                <w:top w:val="none" w:sz="0" w:space="0" w:color="auto"/>
                <w:left w:val="none" w:sz="0" w:space="0" w:color="auto"/>
                <w:bottom w:val="none" w:sz="0" w:space="0" w:color="auto"/>
                <w:right w:val="none" w:sz="0" w:space="0" w:color="auto"/>
              </w:divBdr>
            </w:div>
            <w:div w:id="1139154614">
              <w:marLeft w:val="0"/>
              <w:marRight w:val="0"/>
              <w:marTop w:val="0"/>
              <w:marBottom w:val="0"/>
              <w:divBdr>
                <w:top w:val="none" w:sz="0" w:space="0" w:color="auto"/>
                <w:left w:val="none" w:sz="0" w:space="0" w:color="auto"/>
                <w:bottom w:val="none" w:sz="0" w:space="0" w:color="auto"/>
                <w:right w:val="none" w:sz="0" w:space="0" w:color="auto"/>
              </w:divBdr>
            </w:div>
            <w:div w:id="1118794103">
              <w:marLeft w:val="0"/>
              <w:marRight w:val="0"/>
              <w:marTop w:val="0"/>
              <w:marBottom w:val="0"/>
              <w:divBdr>
                <w:top w:val="none" w:sz="0" w:space="0" w:color="auto"/>
                <w:left w:val="none" w:sz="0" w:space="0" w:color="auto"/>
                <w:bottom w:val="none" w:sz="0" w:space="0" w:color="auto"/>
                <w:right w:val="none" w:sz="0" w:space="0" w:color="auto"/>
              </w:divBdr>
            </w:div>
            <w:div w:id="27141644">
              <w:marLeft w:val="0"/>
              <w:marRight w:val="0"/>
              <w:marTop w:val="0"/>
              <w:marBottom w:val="0"/>
              <w:divBdr>
                <w:top w:val="none" w:sz="0" w:space="0" w:color="auto"/>
                <w:left w:val="none" w:sz="0" w:space="0" w:color="auto"/>
                <w:bottom w:val="none" w:sz="0" w:space="0" w:color="auto"/>
                <w:right w:val="none" w:sz="0" w:space="0" w:color="auto"/>
              </w:divBdr>
            </w:div>
            <w:div w:id="964386671">
              <w:marLeft w:val="0"/>
              <w:marRight w:val="0"/>
              <w:marTop w:val="0"/>
              <w:marBottom w:val="0"/>
              <w:divBdr>
                <w:top w:val="none" w:sz="0" w:space="0" w:color="auto"/>
                <w:left w:val="none" w:sz="0" w:space="0" w:color="auto"/>
                <w:bottom w:val="none" w:sz="0" w:space="0" w:color="auto"/>
                <w:right w:val="none" w:sz="0" w:space="0" w:color="auto"/>
              </w:divBdr>
            </w:div>
            <w:div w:id="967053459">
              <w:marLeft w:val="0"/>
              <w:marRight w:val="0"/>
              <w:marTop w:val="0"/>
              <w:marBottom w:val="0"/>
              <w:divBdr>
                <w:top w:val="none" w:sz="0" w:space="0" w:color="auto"/>
                <w:left w:val="none" w:sz="0" w:space="0" w:color="auto"/>
                <w:bottom w:val="none" w:sz="0" w:space="0" w:color="auto"/>
                <w:right w:val="none" w:sz="0" w:space="0" w:color="auto"/>
              </w:divBdr>
            </w:div>
            <w:div w:id="1650941764">
              <w:marLeft w:val="0"/>
              <w:marRight w:val="0"/>
              <w:marTop w:val="0"/>
              <w:marBottom w:val="0"/>
              <w:divBdr>
                <w:top w:val="none" w:sz="0" w:space="0" w:color="auto"/>
                <w:left w:val="none" w:sz="0" w:space="0" w:color="auto"/>
                <w:bottom w:val="none" w:sz="0" w:space="0" w:color="auto"/>
                <w:right w:val="none" w:sz="0" w:space="0" w:color="auto"/>
              </w:divBdr>
            </w:div>
            <w:div w:id="1454666249">
              <w:marLeft w:val="0"/>
              <w:marRight w:val="0"/>
              <w:marTop w:val="0"/>
              <w:marBottom w:val="0"/>
              <w:divBdr>
                <w:top w:val="none" w:sz="0" w:space="0" w:color="auto"/>
                <w:left w:val="none" w:sz="0" w:space="0" w:color="auto"/>
                <w:bottom w:val="none" w:sz="0" w:space="0" w:color="auto"/>
                <w:right w:val="none" w:sz="0" w:space="0" w:color="auto"/>
              </w:divBdr>
            </w:div>
            <w:div w:id="2010909663">
              <w:marLeft w:val="0"/>
              <w:marRight w:val="0"/>
              <w:marTop w:val="0"/>
              <w:marBottom w:val="0"/>
              <w:divBdr>
                <w:top w:val="none" w:sz="0" w:space="0" w:color="auto"/>
                <w:left w:val="none" w:sz="0" w:space="0" w:color="auto"/>
                <w:bottom w:val="none" w:sz="0" w:space="0" w:color="auto"/>
                <w:right w:val="none" w:sz="0" w:space="0" w:color="auto"/>
              </w:divBdr>
            </w:div>
            <w:div w:id="18162744">
              <w:marLeft w:val="0"/>
              <w:marRight w:val="0"/>
              <w:marTop w:val="0"/>
              <w:marBottom w:val="0"/>
              <w:divBdr>
                <w:top w:val="none" w:sz="0" w:space="0" w:color="auto"/>
                <w:left w:val="none" w:sz="0" w:space="0" w:color="auto"/>
                <w:bottom w:val="none" w:sz="0" w:space="0" w:color="auto"/>
                <w:right w:val="none" w:sz="0" w:space="0" w:color="auto"/>
              </w:divBdr>
            </w:div>
            <w:div w:id="394818476">
              <w:marLeft w:val="0"/>
              <w:marRight w:val="0"/>
              <w:marTop w:val="0"/>
              <w:marBottom w:val="0"/>
              <w:divBdr>
                <w:top w:val="none" w:sz="0" w:space="0" w:color="auto"/>
                <w:left w:val="none" w:sz="0" w:space="0" w:color="auto"/>
                <w:bottom w:val="none" w:sz="0" w:space="0" w:color="auto"/>
                <w:right w:val="none" w:sz="0" w:space="0" w:color="auto"/>
              </w:divBdr>
            </w:div>
            <w:div w:id="879127224">
              <w:marLeft w:val="0"/>
              <w:marRight w:val="0"/>
              <w:marTop w:val="0"/>
              <w:marBottom w:val="0"/>
              <w:divBdr>
                <w:top w:val="none" w:sz="0" w:space="0" w:color="auto"/>
                <w:left w:val="none" w:sz="0" w:space="0" w:color="auto"/>
                <w:bottom w:val="none" w:sz="0" w:space="0" w:color="auto"/>
                <w:right w:val="none" w:sz="0" w:space="0" w:color="auto"/>
              </w:divBdr>
            </w:div>
            <w:div w:id="1299459913">
              <w:marLeft w:val="0"/>
              <w:marRight w:val="0"/>
              <w:marTop w:val="0"/>
              <w:marBottom w:val="0"/>
              <w:divBdr>
                <w:top w:val="none" w:sz="0" w:space="0" w:color="auto"/>
                <w:left w:val="none" w:sz="0" w:space="0" w:color="auto"/>
                <w:bottom w:val="none" w:sz="0" w:space="0" w:color="auto"/>
                <w:right w:val="none" w:sz="0" w:space="0" w:color="auto"/>
              </w:divBdr>
            </w:div>
            <w:div w:id="714043012">
              <w:marLeft w:val="0"/>
              <w:marRight w:val="0"/>
              <w:marTop w:val="0"/>
              <w:marBottom w:val="0"/>
              <w:divBdr>
                <w:top w:val="none" w:sz="0" w:space="0" w:color="auto"/>
                <w:left w:val="none" w:sz="0" w:space="0" w:color="auto"/>
                <w:bottom w:val="none" w:sz="0" w:space="0" w:color="auto"/>
                <w:right w:val="none" w:sz="0" w:space="0" w:color="auto"/>
              </w:divBdr>
            </w:div>
            <w:div w:id="1853764093">
              <w:marLeft w:val="0"/>
              <w:marRight w:val="0"/>
              <w:marTop w:val="0"/>
              <w:marBottom w:val="0"/>
              <w:divBdr>
                <w:top w:val="none" w:sz="0" w:space="0" w:color="auto"/>
                <w:left w:val="none" w:sz="0" w:space="0" w:color="auto"/>
                <w:bottom w:val="none" w:sz="0" w:space="0" w:color="auto"/>
                <w:right w:val="none" w:sz="0" w:space="0" w:color="auto"/>
              </w:divBdr>
            </w:div>
            <w:div w:id="1018461251">
              <w:marLeft w:val="0"/>
              <w:marRight w:val="0"/>
              <w:marTop w:val="0"/>
              <w:marBottom w:val="0"/>
              <w:divBdr>
                <w:top w:val="none" w:sz="0" w:space="0" w:color="auto"/>
                <w:left w:val="none" w:sz="0" w:space="0" w:color="auto"/>
                <w:bottom w:val="none" w:sz="0" w:space="0" w:color="auto"/>
                <w:right w:val="none" w:sz="0" w:space="0" w:color="auto"/>
              </w:divBdr>
            </w:div>
            <w:div w:id="975111277">
              <w:marLeft w:val="0"/>
              <w:marRight w:val="0"/>
              <w:marTop w:val="0"/>
              <w:marBottom w:val="0"/>
              <w:divBdr>
                <w:top w:val="none" w:sz="0" w:space="0" w:color="auto"/>
                <w:left w:val="none" w:sz="0" w:space="0" w:color="auto"/>
                <w:bottom w:val="none" w:sz="0" w:space="0" w:color="auto"/>
                <w:right w:val="none" w:sz="0" w:space="0" w:color="auto"/>
              </w:divBdr>
            </w:div>
            <w:div w:id="1372608195">
              <w:marLeft w:val="0"/>
              <w:marRight w:val="0"/>
              <w:marTop w:val="0"/>
              <w:marBottom w:val="0"/>
              <w:divBdr>
                <w:top w:val="none" w:sz="0" w:space="0" w:color="auto"/>
                <w:left w:val="none" w:sz="0" w:space="0" w:color="auto"/>
                <w:bottom w:val="none" w:sz="0" w:space="0" w:color="auto"/>
                <w:right w:val="none" w:sz="0" w:space="0" w:color="auto"/>
              </w:divBdr>
            </w:div>
            <w:div w:id="722217937">
              <w:marLeft w:val="0"/>
              <w:marRight w:val="0"/>
              <w:marTop w:val="0"/>
              <w:marBottom w:val="0"/>
              <w:divBdr>
                <w:top w:val="none" w:sz="0" w:space="0" w:color="auto"/>
                <w:left w:val="none" w:sz="0" w:space="0" w:color="auto"/>
                <w:bottom w:val="none" w:sz="0" w:space="0" w:color="auto"/>
                <w:right w:val="none" w:sz="0" w:space="0" w:color="auto"/>
              </w:divBdr>
            </w:div>
            <w:div w:id="294263765">
              <w:marLeft w:val="0"/>
              <w:marRight w:val="0"/>
              <w:marTop w:val="0"/>
              <w:marBottom w:val="0"/>
              <w:divBdr>
                <w:top w:val="none" w:sz="0" w:space="0" w:color="auto"/>
                <w:left w:val="none" w:sz="0" w:space="0" w:color="auto"/>
                <w:bottom w:val="none" w:sz="0" w:space="0" w:color="auto"/>
                <w:right w:val="none" w:sz="0" w:space="0" w:color="auto"/>
              </w:divBdr>
            </w:div>
            <w:div w:id="1096514714">
              <w:marLeft w:val="0"/>
              <w:marRight w:val="0"/>
              <w:marTop w:val="0"/>
              <w:marBottom w:val="0"/>
              <w:divBdr>
                <w:top w:val="none" w:sz="0" w:space="0" w:color="auto"/>
                <w:left w:val="none" w:sz="0" w:space="0" w:color="auto"/>
                <w:bottom w:val="none" w:sz="0" w:space="0" w:color="auto"/>
                <w:right w:val="none" w:sz="0" w:space="0" w:color="auto"/>
              </w:divBdr>
            </w:div>
            <w:div w:id="1067608608">
              <w:marLeft w:val="0"/>
              <w:marRight w:val="0"/>
              <w:marTop w:val="0"/>
              <w:marBottom w:val="0"/>
              <w:divBdr>
                <w:top w:val="none" w:sz="0" w:space="0" w:color="auto"/>
                <w:left w:val="none" w:sz="0" w:space="0" w:color="auto"/>
                <w:bottom w:val="none" w:sz="0" w:space="0" w:color="auto"/>
                <w:right w:val="none" w:sz="0" w:space="0" w:color="auto"/>
              </w:divBdr>
            </w:div>
            <w:div w:id="1792629668">
              <w:marLeft w:val="0"/>
              <w:marRight w:val="0"/>
              <w:marTop w:val="0"/>
              <w:marBottom w:val="0"/>
              <w:divBdr>
                <w:top w:val="none" w:sz="0" w:space="0" w:color="auto"/>
                <w:left w:val="none" w:sz="0" w:space="0" w:color="auto"/>
                <w:bottom w:val="none" w:sz="0" w:space="0" w:color="auto"/>
                <w:right w:val="none" w:sz="0" w:space="0" w:color="auto"/>
              </w:divBdr>
            </w:div>
            <w:div w:id="1024864135">
              <w:marLeft w:val="0"/>
              <w:marRight w:val="0"/>
              <w:marTop w:val="0"/>
              <w:marBottom w:val="0"/>
              <w:divBdr>
                <w:top w:val="none" w:sz="0" w:space="0" w:color="auto"/>
                <w:left w:val="none" w:sz="0" w:space="0" w:color="auto"/>
                <w:bottom w:val="none" w:sz="0" w:space="0" w:color="auto"/>
                <w:right w:val="none" w:sz="0" w:space="0" w:color="auto"/>
              </w:divBdr>
            </w:div>
            <w:div w:id="1994600732">
              <w:marLeft w:val="0"/>
              <w:marRight w:val="0"/>
              <w:marTop w:val="0"/>
              <w:marBottom w:val="0"/>
              <w:divBdr>
                <w:top w:val="none" w:sz="0" w:space="0" w:color="auto"/>
                <w:left w:val="none" w:sz="0" w:space="0" w:color="auto"/>
                <w:bottom w:val="none" w:sz="0" w:space="0" w:color="auto"/>
                <w:right w:val="none" w:sz="0" w:space="0" w:color="auto"/>
              </w:divBdr>
            </w:div>
            <w:div w:id="312607799">
              <w:marLeft w:val="0"/>
              <w:marRight w:val="0"/>
              <w:marTop w:val="0"/>
              <w:marBottom w:val="0"/>
              <w:divBdr>
                <w:top w:val="none" w:sz="0" w:space="0" w:color="auto"/>
                <w:left w:val="none" w:sz="0" w:space="0" w:color="auto"/>
                <w:bottom w:val="none" w:sz="0" w:space="0" w:color="auto"/>
                <w:right w:val="none" w:sz="0" w:space="0" w:color="auto"/>
              </w:divBdr>
            </w:div>
            <w:div w:id="1052922277">
              <w:marLeft w:val="0"/>
              <w:marRight w:val="0"/>
              <w:marTop w:val="0"/>
              <w:marBottom w:val="0"/>
              <w:divBdr>
                <w:top w:val="none" w:sz="0" w:space="0" w:color="auto"/>
                <w:left w:val="none" w:sz="0" w:space="0" w:color="auto"/>
                <w:bottom w:val="none" w:sz="0" w:space="0" w:color="auto"/>
                <w:right w:val="none" w:sz="0" w:space="0" w:color="auto"/>
              </w:divBdr>
            </w:div>
            <w:div w:id="1296764151">
              <w:marLeft w:val="0"/>
              <w:marRight w:val="0"/>
              <w:marTop w:val="0"/>
              <w:marBottom w:val="0"/>
              <w:divBdr>
                <w:top w:val="none" w:sz="0" w:space="0" w:color="auto"/>
                <w:left w:val="none" w:sz="0" w:space="0" w:color="auto"/>
                <w:bottom w:val="none" w:sz="0" w:space="0" w:color="auto"/>
                <w:right w:val="none" w:sz="0" w:space="0" w:color="auto"/>
              </w:divBdr>
            </w:div>
            <w:div w:id="1817839089">
              <w:marLeft w:val="0"/>
              <w:marRight w:val="0"/>
              <w:marTop w:val="0"/>
              <w:marBottom w:val="0"/>
              <w:divBdr>
                <w:top w:val="none" w:sz="0" w:space="0" w:color="auto"/>
                <w:left w:val="none" w:sz="0" w:space="0" w:color="auto"/>
                <w:bottom w:val="none" w:sz="0" w:space="0" w:color="auto"/>
                <w:right w:val="none" w:sz="0" w:space="0" w:color="auto"/>
              </w:divBdr>
            </w:div>
            <w:div w:id="116870999">
              <w:marLeft w:val="0"/>
              <w:marRight w:val="0"/>
              <w:marTop w:val="0"/>
              <w:marBottom w:val="0"/>
              <w:divBdr>
                <w:top w:val="none" w:sz="0" w:space="0" w:color="auto"/>
                <w:left w:val="none" w:sz="0" w:space="0" w:color="auto"/>
                <w:bottom w:val="none" w:sz="0" w:space="0" w:color="auto"/>
                <w:right w:val="none" w:sz="0" w:space="0" w:color="auto"/>
              </w:divBdr>
            </w:div>
            <w:div w:id="1499269975">
              <w:marLeft w:val="0"/>
              <w:marRight w:val="0"/>
              <w:marTop w:val="0"/>
              <w:marBottom w:val="0"/>
              <w:divBdr>
                <w:top w:val="none" w:sz="0" w:space="0" w:color="auto"/>
                <w:left w:val="none" w:sz="0" w:space="0" w:color="auto"/>
                <w:bottom w:val="none" w:sz="0" w:space="0" w:color="auto"/>
                <w:right w:val="none" w:sz="0" w:space="0" w:color="auto"/>
              </w:divBdr>
            </w:div>
            <w:div w:id="370153809">
              <w:marLeft w:val="0"/>
              <w:marRight w:val="0"/>
              <w:marTop w:val="0"/>
              <w:marBottom w:val="0"/>
              <w:divBdr>
                <w:top w:val="none" w:sz="0" w:space="0" w:color="auto"/>
                <w:left w:val="none" w:sz="0" w:space="0" w:color="auto"/>
                <w:bottom w:val="none" w:sz="0" w:space="0" w:color="auto"/>
                <w:right w:val="none" w:sz="0" w:space="0" w:color="auto"/>
              </w:divBdr>
            </w:div>
            <w:div w:id="1327395600">
              <w:marLeft w:val="0"/>
              <w:marRight w:val="0"/>
              <w:marTop w:val="0"/>
              <w:marBottom w:val="0"/>
              <w:divBdr>
                <w:top w:val="none" w:sz="0" w:space="0" w:color="auto"/>
                <w:left w:val="none" w:sz="0" w:space="0" w:color="auto"/>
                <w:bottom w:val="none" w:sz="0" w:space="0" w:color="auto"/>
                <w:right w:val="none" w:sz="0" w:space="0" w:color="auto"/>
              </w:divBdr>
            </w:div>
            <w:div w:id="1758357267">
              <w:marLeft w:val="0"/>
              <w:marRight w:val="0"/>
              <w:marTop w:val="0"/>
              <w:marBottom w:val="0"/>
              <w:divBdr>
                <w:top w:val="none" w:sz="0" w:space="0" w:color="auto"/>
                <w:left w:val="none" w:sz="0" w:space="0" w:color="auto"/>
                <w:bottom w:val="none" w:sz="0" w:space="0" w:color="auto"/>
                <w:right w:val="none" w:sz="0" w:space="0" w:color="auto"/>
              </w:divBdr>
            </w:div>
            <w:div w:id="1671249069">
              <w:marLeft w:val="0"/>
              <w:marRight w:val="0"/>
              <w:marTop w:val="0"/>
              <w:marBottom w:val="0"/>
              <w:divBdr>
                <w:top w:val="none" w:sz="0" w:space="0" w:color="auto"/>
                <w:left w:val="none" w:sz="0" w:space="0" w:color="auto"/>
                <w:bottom w:val="none" w:sz="0" w:space="0" w:color="auto"/>
                <w:right w:val="none" w:sz="0" w:space="0" w:color="auto"/>
              </w:divBdr>
            </w:div>
            <w:div w:id="1101410542">
              <w:marLeft w:val="0"/>
              <w:marRight w:val="0"/>
              <w:marTop w:val="0"/>
              <w:marBottom w:val="0"/>
              <w:divBdr>
                <w:top w:val="none" w:sz="0" w:space="0" w:color="auto"/>
                <w:left w:val="none" w:sz="0" w:space="0" w:color="auto"/>
                <w:bottom w:val="none" w:sz="0" w:space="0" w:color="auto"/>
                <w:right w:val="none" w:sz="0" w:space="0" w:color="auto"/>
              </w:divBdr>
            </w:div>
            <w:div w:id="725563369">
              <w:marLeft w:val="0"/>
              <w:marRight w:val="0"/>
              <w:marTop w:val="0"/>
              <w:marBottom w:val="0"/>
              <w:divBdr>
                <w:top w:val="none" w:sz="0" w:space="0" w:color="auto"/>
                <w:left w:val="none" w:sz="0" w:space="0" w:color="auto"/>
                <w:bottom w:val="none" w:sz="0" w:space="0" w:color="auto"/>
                <w:right w:val="none" w:sz="0" w:space="0" w:color="auto"/>
              </w:divBdr>
            </w:div>
            <w:div w:id="56635451">
              <w:marLeft w:val="0"/>
              <w:marRight w:val="0"/>
              <w:marTop w:val="0"/>
              <w:marBottom w:val="0"/>
              <w:divBdr>
                <w:top w:val="none" w:sz="0" w:space="0" w:color="auto"/>
                <w:left w:val="none" w:sz="0" w:space="0" w:color="auto"/>
                <w:bottom w:val="none" w:sz="0" w:space="0" w:color="auto"/>
                <w:right w:val="none" w:sz="0" w:space="0" w:color="auto"/>
              </w:divBdr>
            </w:div>
            <w:div w:id="1798065187">
              <w:marLeft w:val="0"/>
              <w:marRight w:val="0"/>
              <w:marTop w:val="0"/>
              <w:marBottom w:val="0"/>
              <w:divBdr>
                <w:top w:val="none" w:sz="0" w:space="0" w:color="auto"/>
                <w:left w:val="none" w:sz="0" w:space="0" w:color="auto"/>
                <w:bottom w:val="none" w:sz="0" w:space="0" w:color="auto"/>
                <w:right w:val="none" w:sz="0" w:space="0" w:color="auto"/>
              </w:divBdr>
            </w:div>
            <w:div w:id="1982273989">
              <w:marLeft w:val="0"/>
              <w:marRight w:val="0"/>
              <w:marTop w:val="0"/>
              <w:marBottom w:val="0"/>
              <w:divBdr>
                <w:top w:val="none" w:sz="0" w:space="0" w:color="auto"/>
                <w:left w:val="none" w:sz="0" w:space="0" w:color="auto"/>
                <w:bottom w:val="none" w:sz="0" w:space="0" w:color="auto"/>
                <w:right w:val="none" w:sz="0" w:space="0" w:color="auto"/>
              </w:divBdr>
            </w:div>
            <w:div w:id="722680646">
              <w:marLeft w:val="0"/>
              <w:marRight w:val="0"/>
              <w:marTop w:val="0"/>
              <w:marBottom w:val="0"/>
              <w:divBdr>
                <w:top w:val="none" w:sz="0" w:space="0" w:color="auto"/>
                <w:left w:val="none" w:sz="0" w:space="0" w:color="auto"/>
                <w:bottom w:val="none" w:sz="0" w:space="0" w:color="auto"/>
                <w:right w:val="none" w:sz="0" w:space="0" w:color="auto"/>
              </w:divBdr>
            </w:div>
            <w:div w:id="292911467">
              <w:marLeft w:val="0"/>
              <w:marRight w:val="0"/>
              <w:marTop w:val="0"/>
              <w:marBottom w:val="0"/>
              <w:divBdr>
                <w:top w:val="none" w:sz="0" w:space="0" w:color="auto"/>
                <w:left w:val="none" w:sz="0" w:space="0" w:color="auto"/>
                <w:bottom w:val="none" w:sz="0" w:space="0" w:color="auto"/>
                <w:right w:val="none" w:sz="0" w:space="0" w:color="auto"/>
              </w:divBdr>
            </w:div>
            <w:div w:id="631982590">
              <w:marLeft w:val="0"/>
              <w:marRight w:val="0"/>
              <w:marTop w:val="0"/>
              <w:marBottom w:val="0"/>
              <w:divBdr>
                <w:top w:val="none" w:sz="0" w:space="0" w:color="auto"/>
                <w:left w:val="none" w:sz="0" w:space="0" w:color="auto"/>
                <w:bottom w:val="none" w:sz="0" w:space="0" w:color="auto"/>
                <w:right w:val="none" w:sz="0" w:space="0" w:color="auto"/>
              </w:divBdr>
            </w:div>
            <w:div w:id="713427387">
              <w:marLeft w:val="0"/>
              <w:marRight w:val="0"/>
              <w:marTop w:val="0"/>
              <w:marBottom w:val="0"/>
              <w:divBdr>
                <w:top w:val="none" w:sz="0" w:space="0" w:color="auto"/>
                <w:left w:val="none" w:sz="0" w:space="0" w:color="auto"/>
                <w:bottom w:val="none" w:sz="0" w:space="0" w:color="auto"/>
                <w:right w:val="none" w:sz="0" w:space="0" w:color="auto"/>
              </w:divBdr>
            </w:div>
            <w:div w:id="1235508915">
              <w:marLeft w:val="0"/>
              <w:marRight w:val="0"/>
              <w:marTop w:val="0"/>
              <w:marBottom w:val="0"/>
              <w:divBdr>
                <w:top w:val="none" w:sz="0" w:space="0" w:color="auto"/>
                <w:left w:val="none" w:sz="0" w:space="0" w:color="auto"/>
                <w:bottom w:val="none" w:sz="0" w:space="0" w:color="auto"/>
                <w:right w:val="none" w:sz="0" w:space="0" w:color="auto"/>
              </w:divBdr>
            </w:div>
            <w:div w:id="254556562">
              <w:marLeft w:val="0"/>
              <w:marRight w:val="0"/>
              <w:marTop w:val="0"/>
              <w:marBottom w:val="0"/>
              <w:divBdr>
                <w:top w:val="none" w:sz="0" w:space="0" w:color="auto"/>
                <w:left w:val="none" w:sz="0" w:space="0" w:color="auto"/>
                <w:bottom w:val="none" w:sz="0" w:space="0" w:color="auto"/>
                <w:right w:val="none" w:sz="0" w:space="0" w:color="auto"/>
              </w:divBdr>
            </w:div>
            <w:div w:id="636375019">
              <w:marLeft w:val="0"/>
              <w:marRight w:val="0"/>
              <w:marTop w:val="0"/>
              <w:marBottom w:val="0"/>
              <w:divBdr>
                <w:top w:val="none" w:sz="0" w:space="0" w:color="auto"/>
                <w:left w:val="none" w:sz="0" w:space="0" w:color="auto"/>
                <w:bottom w:val="none" w:sz="0" w:space="0" w:color="auto"/>
                <w:right w:val="none" w:sz="0" w:space="0" w:color="auto"/>
              </w:divBdr>
            </w:div>
            <w:div w:id="421341522">
              <w:marLeft w:val="0"/>
              <w:marRight w:val="0"/>
              <w:marTop w:val="0"/>
              <w:marBottom w:val="0"/>
              <w:divBdr>
                <w:top w:val="none" w:sz="0" w:space="0" w:color="auto"/>
                <w:left w:val="none" w:sz="0" w:space="0" w:color="auto"/>
                <w:bottom w:val="none" w:sz="0" w:space="0" w:color="auto"/>
                <w:right w:val="none" w:sz="0" w:space="0" w:color="auto"/>
              </w:divBdr>
            </w:div>
            <w:div w:id="1253397937">
              <w:marLeft w:val="0"/>
              <w:marRight w:val="0"/>
              <w:marTop w:val="0"/>
              <w:marBottom w:val="0"/>
              <w:divBdr>
                <w:top w:val="none" w:sz="0" w:space="0" w:color="auto"/>
                <w:left w:val="none" w:sz="0" w:space="0" w:color="auto"/>
                <w:bottom w:val="none" w:sz="0" w:space="0" w:color="auto"/>
                <w:right w:val="none" w:sz="0" w:space="0" w:color="auto"/>
              </w:divBdr>
            </w:div>
            <w:div w:id="205147759">
              <w:marLeft w:val="0"/>
              <w:marRight w:val="0"/>
              <w:marTop w:val="0"/>
              <w:marBottom w:val="0"/>
              <w:divBdr>
                <w:top w:val="none" w:sz="0" w:space="0" w:color="auto"/>
                <w:left w:val="none" w:sz="0" w:space="0" w:color="auto"/>
                <w:bottom w:val="none" w:sz="0" w:space="0" w:color="auto"/>
                <w:right w:val="none" w:sz="0" w:space="0" w:color="auto"/>
              </w:divBdr>
            </w:div>
            <w:div w:id="130681592">
              <w:marLeft w:val="0"/>
              <w:marRight w:val="0"/>
              <w:marTop w:val="0"/>
              <w:marBottom w:val="0"/>
              <w:divBdr>
                <w:top w:val="none" w:sz="0" w:space="0" w:color="auto"/>
                <w:left w:val="none" w:sz="0" w:space="0" w:color="auto"/>
                <w:bottom w:val="none" w:sz="0" w:space="0" w:color="auto"/>
                <w:right w:val="none" w:sz="0" w:space="0" w:color="auto"/>
              </w:divBdr>
            </w:div>
            <w:div w:id="1325813897">
              <w:marLeft w:val="0"/>
              <w:marRight w:val="0"/>
              <w:marTop w:val="0"/>
              <w:marBottom w:val="0"/>
              <w:divBdr>
                <w:top w:val="none" w:sz="0" w:space="0" w:color="auto"/>
                <w:left w:val="none" w:sz="0" w:space="0" w:color="auto"/>
                <w:bottom w:val="none" w:sz="0" w:space="0" w:color="auto"/>
                <w:right w:val="none" w:sz="0" w:space="0" w:color="auto"/>
              </w:divBdr>
            </w:div>
            <w:div w:id="843280146">
              <w:marLeft w:val="0"/>
              <w:marRight w:val="0"/>
              <w:marTop w:val="0"/>
              <w:marBottom w:val="0"/>
              <w:divBdr>
                <w:top w:val="none" w:sz="0" w:space="0" w:color="auto"/>
                <w:left w:val="none" w:sz="0" w:space="0" w:color="auto"/>
                <w:bottom w:val="none" w:sz="0" w:space="0" w:color="auto"/>
                <w:right w:val="none" w:sz="0" w:space="0" w:color="auto"/>
              </w:divBdr>
            </w:div>
            <w:div w:id="791243600">
              <w:marLeft w:val="0"/>
              <w:marRight w:val="0"/>
              <w:marTop w:val="0"/>
              <w:marBottom w:val="0"/>
              <w:divBdr>
                <w:top w:val="none" w:sz="0" w:space="0" w:color="auto"/>
                <w:left w:val="none" w:sz="0" w:space="0" w:color="auto"/>
                <w:bottom w:val="none" w:sz="0" w:space="0" w:color="auto"/>
                <w:right w:val="none" w:sz="0" w:space="0" w:color="auto"/>
              </w:divBdr>
            </w:div>
            <w:div w:id="288245477">
              <w:marLeft w:val="0"/>
              <w:marRight w:val="0"/>
              <w:marTop w:val="0"/>
              <w:marBottom w:val="0"/>
              <w:divBdr>
                <w:top w:val="none" w:sz="0" w:space="0" w:color="auto"/>
                <w:left w:val="none" w:sz="0" w:space="0" w:color="auto"/>
                <w:bottom w:val="none" w:sz="0" w:space="0" w:color="auto"/>
                <w:right w:val="none" w:sz="0" w:space="0" w:color="auto"/>
              </w:divBdr>
            </w:div>
            <w:div w:id="1833136669">
              <w:marLeft w:val="0"/>
              <w:marRight w:val="0"/>
              <w:marTop w:val="0"/>
              <w:marBottom w:val="0"/>
              <w:divBdr>
                <w:top w:val="none" w:sz="0" w:space="0" w:color="auto"/>
                <w:left w:val="none" w:sz="0" w:space="0" w:color="auto"/>
                <w:bottom w:val="none" w:sz="0" w:space="0" w:color="auto"/>
                <w:right w:val="none" w:sz="0" w:space="0" w:color="auto"/>
              </w:divBdr>
            </w:div>
            <w:div w:id="1917351588">
              <w:marLeft w:val="0"/>
              <w:marRight w:val="0"/>
              <w:marTop w:val="0"/>
              <w:marBottom w:val="0"/>
              <w:divBdr>
                <w:top w:val="none" w:sz="0" w:space="0" w:color="auto"/>
                <w:left w:val="none" w:sz="0" w:space="0" w:color="auto"/>
                <w:bottom w:val="none" w:sz="0" w:space="0" w:color="auto"/>
                <w:right w:val="none" w:sz="0" w:space="0" w:color="auto"/>
              </w:divBdr>
            </w:div>
            <w:div w:id="382945839">
              <w:marLeft w:val="0"/>
              <w:marRight w:val="0"/>
              <w:marTop w:val="0"/>
              <w:marBottom w:val="0"/>
              <w:divBdr>
                <w:top w:val="none" w:sz="0" w:space="0" w:color="auto"/>
                <w:left w:val="none" w:sz="0" w:space="0" w:color="auto"/>
                <w:bottom w:val="none" w:sz="0" w:space="0" w:color="auto"/>
                <w:right w:val="none" w:sz="0" w:space="0" w:color="auto"/>
              </w:divBdr>
            </w:div>
            <w:div w:id="2080326360">
              <w:marLeft w:val="0"/>
              <w:marRight w:val="0"/>
              <w:marTop w:val="0"/>
              <w:marBottom w:val="0"/>
              <w:divBdr>
                <w:top w:val="none" w:sz="0" w:space="0" w:color="auto"/>
                <w:left w:val="none" w:sz="0" w:space="0" w:color="auto"/>
                <w:bottom w:val="none" w:sz="0" w:space="0" w:color="auto"/>
                <w:right w:val="none" w:sz="0" w:space="0" w:color="auto"/>
              </w:divBdr>
            </w:div>
            <w:div w:id="1762295329">
              <w:marLeft w:val="0"/>
              <w:marRight w:val="0"/>
              <w:marTop w:val="0"/>
              <w:marBottom w:val="0"/>
              <w:divBdr>
                <w:top w:val="none" w:sz="0" w:space="0" w:color="auto"/>
                <w:left w:val="none" w:sz="0" w:space="0" w:color="auto"/>
                <w:bottom w:val="none" w:sz="0" w:space="0" w:color="auto"/>
                <w:right w:val="none" w:sz="0" w:space="0" w:color="auto"/>
              </w:divBdr>
            </w:div>
            <w:div w:id="1488932366">
              <w:marLeft w:val="0"/>
              <w:marRight w:val="0"/>
              <w:marTop w:val="0"/>
              <w:marBottom w:val="0"/>
              <w:divBdr>
                <w:top w:val="none" w:sz="0" w:space="0" w:color="auto"/>
                <w:left w:val="none" w:sz="0" w:space="0" w:color="auto"/>
                <w:bottom w:val="none" w:sz="0" w:space="0" w:color="auto"/>
                <w:right w:val="none" w:sz="0" w:space="0" w:color="auto"/>
              </w:divBdr>
            </w:div>
            <w:div w:id="132410073">
              <w:marLeft w:val="0"/>
              <w:marRight w:val="0"/>
              <w:marTop w:val="0"/>
              <w:marBottom w:val="0"/>
              <w:divBdr>
                <w:top w:val="none" w:sz="0" w:space="0" w:color="auto"/>
                <w:left w:val="none" w:sz="0" w:space="0" w:color="auto"/>
                <w:bottom w:val="none" w:sz="0" w:space="0" w:color="auto"/>
                <w:right w:val="none" w:sz="0" w:space="0" w:color="auto"/>
              </w:divBdr>
            </w:div>
            <w:div w:id="740105980">
              <w:marLeft w:val="0"/>
              <w:marRight w:val="0"/>
              <w:marTop w:val="0"/>
              <w:marBottom w:val="0"/>
              <w:divBdr>
                <w:top w:val="none" w:sz="0" w:space="0" w:color="auto"/>
                <w:left w:val="none" w:sz="0" w:space="0" w:color="auto"/>
                <w:bottom w:val="none" w:sz="0" w:space="0" w:color="auto"/>
                <w:right w:val="none" w:sz="0" w:space="0" w:color="auto"/>
              </w:divBdr>
            </w:div>
            <w:div w:id="1295136904">
              <w:marLeft w:val="0"/>
              <w:marRight w:val="0"/>
              <w:marTop w:val="0"/>
              <w:marBottom w:val="0"/>
              <w:divBdr>
                <w:top w:val="none" w:sz="0" w:space="0" w:color="auto"/>
                <w:left w:val="none" w:sz="0" w:space="0" w:color="auto"/>
                <w:bottom w:val="none" w:sz="0" w:space="0" w:color="auto"/>
                <w:right w:val="none" w:sz="0" w:space="0" w:color="auto"/>
              </w:divBdr>
            </w:div>
            <w:div w:id="1158419936">
              <w:marLeft w:val="0"/>
              <w:marRight w:val="0"/>
              <w:marTop w:val="0"/>
              <w:marBottom w:val="0"/>
              <w:divBdr>
                <w:top w:val="none" w:sz="0" w:space="0" w:color="auto"/>
                <w:left w:val="none" w:sz="0" w:space="0" w:color="auto"/>
                <w:bottom w:val="none" w:sz="0" w:space="0" w:color="auto"/>
                <w:right w:val="none" w:sz="0" w:space="0" w:color="auto"/>
              </w:divBdr>
            </w:div>
            <w:div w:id="1114716861">
              <w:marLeft w:val="0"/>
              <w:marRight w:val="0"/>
              <w:marTop w:val="0"/>
              <w:marBottom w:val="0"/>
              <w:divBdr>
                <w:top w:val="none" w:sz="0" w:space="0" w:color="auto"/>
                <w:left w:val="none" w:sz="0" w:space="0" w:color="auto"/>
                <w:bottom w:val="none" w:sz="0" w:space="0" w:color="auto"/>
                <w:right w:val="none" w:sz="0" w:space="0" w:color="auto"/>
              </w:divBdr>
            </w:div>
            <w:div w:id="2000040127">
              <w:marLeft w:val="0"/>
              <w:marRight w:val="0"/>
              <w:marTop w:val="0"/>
              <w:marBottom w:val="0"/>
              <w:divBdr>
                <w:top w:val="none" w:sz="0" w:space="0" w:color="auto"/>
                <w:left w:val="none" w:sz="0" w:space="0" w:color="auto"/>
                <w:bottom w:val="none" w:sz="0" w:space="0" w:color="auto"/>
                <w:right w:val="none" w:sz="0" w:space="0" w:color="auto"/>
              </w:divBdr>
            </w:div>
            <w:div w:id="863707301">
              <w:marLeft w:val="0"/>
              <w:marRight w:val="0"/>
              <w:marTop w:val="0"/>
              <w:marBottom w:val="0"/>
              <w:divBdr>
                <w:top w:val="none" w:sz="0" w:space="0" w:color="auto"/>
                <w:left w:val="none" w:sz="0" w:space="0" w:color="auto"/>
                <w:bottom w:val="none" w:sz="0" w:space="0" w:color="auto"/>
                <w:right w:val="none" w:sz="0" w:space="0" w:color="auto"/>
              </w:divBdr>
            </w:div>
            <w:div w:id="1781218934">
              <w:marLeft w:val="0"/>
              <w:marRight w:val="0"/>
              <w:marTop w:val="0"/>
              <w:marBottom w:val="0"/>
              <w:divBdr>
                <w:top w:val="none" w:sz="0" w:space="0" w:color="auto"/>
                <w:left w:val="none" w:sz="0" w:space="0" w:color="auto"/>
                <w:bottom w:val="none" w:sz="0" w:space="0" w:color="auto"/>
                <w:right w:val="none" w:sz="0" w:space="0" w:color="auto"/>
              </w:divBdr>
            </w:div>
            <w:div w:id="1627657144">
              <w:marLeft w:val="0"/>
              <w:marRight w:val="0"/>
              <w:marTop w:val="0"/>
              <w:marBottom w:val="0"/>
              <w:divBdr>
                <w:top w:val="none" w:sz="0" w:space="0" w:color="auto"/>
                <w:left w:val="none" w:sz="0" w:space="0" w:color="auto"/>
                <w:bottom w:val="none" w:sz="0" w:space="0" w:color="auto"/>
                <w:right w:val="none" w:sz="0" w:space="0" w:color="auto"/>
              </w:divBdr>
            </w:div>
            <w:div w:id="2106726076">
              <w:marLeft w:val="0"/>
              <w:marRight w:val="0"/>
              <w:marTop w:val="0"/>
              <w:marBottom w:val="0"/>
              <w:divBdr>
                <w:top w:val="none" w:sz="0" w:space="0" w:color="auto"/>
                <w:left w:val="none" w:sz="0" w:space="0" w:color="auto"/>
                <w:bottom w:val="none" w:sz="0" w:space="0" w:color="auto"/>
                <w:right w:val="none" w:sz="0" w:space="0" w:color="auto"/>
              </w:divBdr>
            </w:div>
            <w:div w:id="1193884210">
              <w:marLeft w:val="0"/>
              <w:marRight w:val="0"/>
              <w:marTop w:val="0"/>
              <w:marBottom w:val="0"/>
              <w:divBdr>
                <w:top w:val="none" w:sz="0" w:space="0" w:color="auto"/>
                <w:left w:val="none" w:sz="0" w:space="0" w:color="auto"/>
                <w:bottom w:val="none" w:sz="0" w:space="0" w:color="auto"/>
                <w:right w:val="none" w:sz="0" w:space="0" w:color="auto"/>
              </w:divBdr>
            </w:div>
            <w:div w:id="805586523">
              <w:marLeft w:val="0"/>
              <w:marRight w:val="0"/>
              <w:marTop w:val="0"/>
              <w:marBottom w:val="0"/>
              <w:divBdr>
                <w:top w:val="none" w:sz="0" w:space="0" w:color="auto"/>
                <w:left w:val="none" w:sz="0" w:space="0" w:color="auto"/>
                <w:bottom w:val="none" w:sz="0" w:space="0" w:color="auto"/>
                <w:right w:val="none" w:sz="0" w:space="0" w:color="auto"/>
              </w:divBdr>
            </w:div>
            <w:div w:id="798958231">
              <w:marLeft w:val="0"/>
              <w:marRight w:val="0"/>
              <w:marTop w:val="0"/>
              <w:marBottom w:val="0"/>
              <w:divBdr>
                <w:top w:val="none" w:sz="0" w:space="0" w:color="auto"/>
                <w:left w:val="none" w:sz="0" w:space="0" w:color="auto"/>
                <w:bottom w:val="none" w:sz="0" w:space="0" w:color="auto"/>
                <w:right w:val="none" w:sz="0" w:space="0" w:color="auto"/>
              </w:divBdr>
            </w:div>
            <w:div w:id="25447579">
              <w:marLeft w:val="0"/>
              <w:marRight w:val="0"/>
              <w:marTop w:val="0"/>
              <w:marBottom w:val="0"/>
              <w:divBdr>
                <w:top w:val="none" w:sz="0" w:space="0" w:color="auto"/>
                <w:left w:val="none" w:sz="0" w:space="0" w:color="auto"/>
                <w:bottom w:val="none" w:sz="0" w:space="0" w:color="auto"/>
                <w:right w:val="none" w:sz="0" w:space="0" w:color="auto"/>
              </w:divBdr>
            </w:div>
            <w:div w:id="70658482">
              <w:marLeft w:val="0"/>
              <w:marRight w:val="0"/>
              <w:marTop w:val="0"/>
              <w:marBottom w:val="0"/>
              <w:divBdr>
                <w:top w:val="none" w:sz="0" w:space="0" w:color="auto"/>
                <w:left w:val="none" w:sz="0" w:space="0" w:color="auto"/>
                <w:bottom w:val="none" w:sz="0" w:space="0" w:color="auto"/>
                <w:right w:val="none" w:sz="0" w:space="0" w:color="auto"/>
              </w:divBdr>
            </w:div>
            <w:div w:id="343484815">
              <w:marLeft w:val="0"/>
              <w:marRight w:val="0"/>
              <w:marTop w:val="0"/>
              <w:marBottom w:val="0"/>
              <w:divBdr>
                <w:top w:val="none" w:sz="0" w:space="0" w:color="auto"/>
                <w:left w:val="none" w:sz="0" w:space="0" w:color="auto"/>
                <w:bottom w:val="none" w:sz="0" w:space="0" w:color="auto"/>
                <w:right w:val="none" w:sz="0" w:space="0" w:color="auto"/>
              </w:divBdr>
            </w:div>
            <w:div w:id="1807115012">
              <w:marLeft w:val="0"/>
              <w:marRight w:val="0"/>
              <w:marTop w:val="0"/>
              <w:marBottom w:val="0"/>
              <w:divBdr>
                <w:top w:val="none" w:sz="0" w:space="0" w:color="auto"/>
                <w:left w:val="none" w:sz="0" w:space="0" w:color="auto"/>
                <w:bottom w:val="none" w:sz="0" w:space="0" w:color="auto"/>
                <w:right w:val="none" w:sz="0" w:space="0" w:color="auto"/>
              </w:divBdr>
            </w:div>
            <w:div w:id="635452073">
              <w:marLeft w:val="0"/>
              <w:marRight w:val="0"/>
              <w:marTop w:val="0"/>
              <w:marBottom w:val="0"/>
              <w:divBdr>
                <w:top w:val="none" w:sz="0" w:space="0" w:color="auto"/>
                <w:left w:val="none" w:sz="0" w:space="0" w:color="auto"/>
                <w:bottom w:val="none" w:sz="0" w:space="0" w:color="auto"/>
                <w:right w:val="none" w:sz="0" w:space="0" w:color="auto"/>
              </w:divBdr>
            </w:div>
            <w:div w:id="301430272">
              <w:marLeft w:val="0"/>
              <w:marRight w:val="0"/>
              <w:marTop w:val="0"/>
              <w:marBottom w:val="0"/>
              <w:divBdr>
                <w:top w:val="none" w:sz="0" w:space="0" w:color="auto"/>
                <w:left w:val="none" w:sz="0" w:space="0" w:color="auto"/>
                <w:bottom w:val="none" w:sz="0" w:space="0" w:color="auto"/>
                <w:right w:val="none" w:sz="0" w:space="0" w:color="auto"/>
              </w:divBdr>
            </w:div>
            <w:div w:id="124321865">
              <w:marLeft w:val="0"/>
              <w:marRight w:val="0"/>
              <w:marTop w:val="0"/>
              <w:marBottom w:val="0"/>
              <w:divBdr>
                <w:top w:val="none" w:sz="0" w:space="0" w:color="auto"/>
                <w:left w:val="none" w:sz="0" w:space="0" w:color="auto"/>
                <w:bottom w:val="none" w:sz="0" w:space="0" w:color="auto"/>
                <w:right w:val="none" w:sz="0" w:space="0" w:color="auto"/>
              </w:divBdr>
            </w:div>
            <w:div w:id="194538399">
              <w:marLeft w:val="0"/>
              <w:marRight w:val="0"/>
              <w:marTop w:val="0"/>
              <w:marBottom w:val="0"/>
              <w:divBdr>
                <w:top w:val="none" w:sz="0" w:space="0" w:color="auto"/>
                <w:left w:val="none" w:sz="0" w:space="0" w:color="auto"/>
                <w:bottom w:val="none" w:sz="0" w:space="0" w:color="auto"/>
                <w:right w:val="none" w:sz="0" w:space="0" w:color="auto"/>
              </w:divBdr>
            </w:div>
            <w:div w:id="1573269294">
              <w:marLeft w:val="0"/>
              <w:marRight w:val="0"/>
              <w:marTop w:val="0"/>
              <w:marBottom w:val="0"/>
              <w:divBdr>
                <w:top w:val="none" w:sz="0" w:space="0" w:color="auto"/>
                <w:left w:val="none" w:sz="0" w:space="0" w:color="auto"/>
                <w:bottom w:val="none" w:sz="0" w:space="0" w:color="auto"/>
                <w:right w:val="none" w:sz="0" w:space="0" w:color="auto"/>
              </w:divBdr>
            </w:div>
            <w:div w:id="191496970">
              <w:marLeft w:val="0"/>
              <w:marRight w:val="0"/>
              <w:marTop w:val="0"/>
              <w:marBottom w:val="0"/>
              <w:divBdr>
                <w:top w:val="none" w:sz="0" w:space="0" w:color="auto"/>
                <w:left w:val="none" w:sz="0" w:space="0" w:color="auto"/>
                <w:bottom w:val="none" w:sz="0" w:space="0" w:color="auto"/>
                <w:right w:val="none" w:sz="0" w:space="0" w:color="auto"/>
              </w:divBdr>
            </w:div>
            <w:div w:id="378867695">
              <w:marLeft w:val="0"/>
              <w:marRight w:val="0"/>
              <w:marTop w:val="0"/>
              <w:marBottom w:val="0"/>
              <w:divBdr>
                <w:top w:val="none" w:sz="0" w:space="0" w:color="auto"/>
                <w:left w:val="none" w:sz="0" w:space="0" w:color="auto"/>
                <w:bottom w:val="none" w:sz="0" w:space="0" w:color="auto"/>
                <w:right w:val="none" w:sz="0" w:space="0" w:color="auto"/>
              </w:divBdr>
            </w:div>
            <w:div w:id="1031689908">
              <w:marLeft w:val="0"/>
              <w:marRight w:val="0"/>
              <w:marTop w:val="0"/>
              <w:marBottom w:val="0"/>
              <w:divBdr>
                <w:top w:val="none" w:sz="0" w:space="0" w:color="auto"/>
                <w:left w:val="none" w:sz="0" w:space="0" w:color="auto"/>
                <w:bottom w:val="none" w:sz="0" w:space="0" w:color="auto"/>
                <w:right w:val="none" w:sz="0" w:space="0" w:color="auto"/>
              </w:divBdr>
            </w:div>
            <w:div w:id="1556695124">
              <w:marLeft w:val="0"/>
              <w:marRight w:val="0"/>
              <w:marTop w:val="0"/>
              <w:marBottom w:val="0"/>
              <w:divBdr>
                <w:top w:val="none" w:sz="0" w:space="0" w:color="auto"/>
                <w:left w:val="none" w:sz="0" w:space="0" w:color="auto"/>
                <w:bottom w:val="none" w:sz="0" w:space="0" w:color="auto"/>
                <w:right w:val="none" w:sz="0" w:space="0" w:color="auto"/>
              </w:divBdr>
            </w:div>
            <w:div w:id="1429303020">
              <w:marLeft w:val="0"/>
              <w:marRight w:val="0"/>
              <w:marTop w:val="0"/>
              <w:marBottom w:val="0"/>
              <w:divBdr>
                <w:top w:val="none" w:sz="0" w:space="0" w:color="auto"/>
                <w:left w:val="none" w:sz="0" w:space="0" w:color="auto"/>
                <w:bottom w:val="none" w:sz="0" w:space="0" w:color="auto"/>
                <w:right w:val="none" w:sz="0" w:space="0" w:color="auto"/>
              </w:divBdr>
            </w:div>
            <w:div w:id="39207008">
              <w:marLeft w:val="0"/>
              <w:marRight w:val="0"/>
              <w:marTop w:val="0"/>
              <w:marBottom w:val="0"/>
              <w:divBdr>
                <w:top w:val="none" w:sz="0" w:space="0" w:color="auto"/>
                <w:left w:val="none" w:sz="0" w:space="0" w:color="auto"/>
                <w:bottom w:val="none" w:sz="0" w:space="0" w:color="auto"/>
                <w:right w:val="none" w:sz="0" w:space="0" w:color="auto"/>
              </w:divBdr>
            </w:div>
            <w:div w:id="1291786215">
              <w:marLeft w:val="0"/>
              <w:marRight w:val="0"/>
              <w:marTop w:val="0"/>
              <w:marBottom w:val="0"/>
              <w:divBdr>
                <w:top w:val="none" w:sz="0" w:space="0" w:color="auto"/>
                <w:left w:val="none" w:sz="0" w:space="0" w:color="auto"/>
                <w:bottom w:val="none" w:sz="0" w:space="0" w:color="auto"/>
                <w:right w:val="none" w:sz="0" w:space="0" w:color="auto"/>
              </w:divBdr>
            </w:div>
            <w:div w:id="198904116">
              <w:marLeft w:val="0"/>
              <w:marRight w:val="0"/>
              <w:marTop w:val="0"/>
              <w:marBottom w:val="0"/>
              <w:divBdr>
                <w:top w:val="none" w:sz="0" w:space="0" w:color="auto"/>
                <w:left w:val="none" w:sz="0" w:space="0" w:color="auto"/>
                <w:bottom w:val="none" w:sz="0" w:space="0" w:color="auto"/>
                <w:right w:val="none" w:sz="0" w:space="0" w:color="auto"/>
              </w:divBdr>
            </w:div>
            <w:div w:id="671300531">
              <w:marLeft w:val="0"/>
              <w:marRight w:val="0"/>
              <w:marTop w:val="0"/>
              <w:marBottom w:val="0"/>
              <w:divBdr>
                <w:top w:val="none" w:sz="0" w:space="0" w:color="auto"/>
                <w:left w:val="none" w:sz="0" w:space="0" w:color="auto"/>
                <w:bottom w:val="none" w:sz="0" w:space="0" w:color="auto"/>
                <w:right w:val="none" w:sz="0" w:space="0" w:color="auto"/>
              </w:divBdr>
            </w:div>
            <w:div w:id="1509757155">
              <w:marLeft w:val="0"/>
              <w:marRight w:val="0"/>
              <w:marTop w:val="0"/>
              <w:marBottom w:val="0"/>
              <w:divBdr>
                <w:top w:val="none" w:sz="0" w:space="0" w:color="auto"/>
                <w:left w:val="none" w:sz="0" w:space="0" w:color="auto"/>
                <w:bottom w:val="none" w:sz="0" w:space="0" w:color="auto"/>
                <w:right w:val="none" w:sz="0" w:space="0" w:color="auto"/>
              </w:divBdr>
            </w:div>
            <w:div w:id="1648238784">
              <w:marLeft w:val="0"/>
              <w:marRight w:val="0"/>
              <w:marTop w:val="0"/>
              <w:marBottom w:val="0"/>
              <w:divBdr>
                <w:top w:val="none" w:sz="0" w:space="0" w:color="auto"/>
                <w:left w:val="none" w:sz="0" w:space="0" w:color="auto"/>
                <w:bottom w:val="none" w:sz="0" w:space="0" w:color="auto"/>
                <w:right w:val="none" w:sz="0" w:space="0" w:color="auto"/>
              </w:divBdr>
            </w:div>
            <w:div w:id="47146132">
              <w:marLeft w:val="0"/>
              <w:marRight w:val="0"/>
              <w:marTop w:val="0"/>
              <w:marBottom w:val="0"/>
              <w:divBdr>
                <w:top w:val="none" w:sz="0" w:space="0" w:color="auto"/>
                <w:left w:val="none" w:sz="0" w:space="0" w:color="auto"/>
                <w:bottom w:val="none" w:sz="0" w:space="0" w:color="auto"/>
                <w:right w:val="none" w:sz="0" w:space="0" w:color="auto"/>
              </w:divBdr>
            </w:div>
            <w:div w:id="957417905">
              <w:marLeft w:val="0"/>
              <w:marRight w:val="0"/>
              <w:marTop w:val="0"/>
              <w:marBottom w:val="0"/>
              <w:divBdr>
                <w:top w:val="none" w:sz="0" w:space="0" w:color="auto"/>
                <w:left w:val="none" w:sz="0" w:space="0" w:color="auto"/>
                <w:bottom w:val="none" w:sz="0" w:space="0" w:color="auto"/>
                <w:right w:val="none" w:sz="0" w:space="0" w:color="auto"/>
              </w:divBdr>
            </w:div>
            <w:div w:id="1562130811">
              <w:marLeft w:val="0"/>
              <w:marRight w:val="0"/>
              <w:marTop w:val="0"/>
              <w:marBottom w:val="0"/>
              <w:divBdr>
                <w:top w:val="none" w:sz="0" w:space="0" w:color="auto"/>
                <w:left w:val="none" w:sz="0" w:space="0" w:color="auto"/>
                <w:bottom w:val="none" w:sz="0" w:space="0" w:color="auto"/>
                <w:right w:val="none" w:sz="0" w:space="0" w:color="auto"/>
              </w:divBdr>
            </w:div>
            <w:div w:id="1120997632">
              <w:marLeft w:val="0"/>
              <w:marRight w:val="0"/>
              <w:marTop w:val="0"/>
              <w:marBottom w:val="0"/>
              <w:divBdr>
                <w:top w:val="none" w:sz="0" w:space="0" w:color="auto"/>
                <w:left w:val="none" w:sz="0" w:space="0" w:color="auto"/>
                <w:bottom w:val="none" w:sz="0" w:space="0" w:color="auto"/>
                <w:right w:val="none" w:sz="0" w:space="0" w:color="auto"/>
              </w:divBdr>
            </w:div>
            <w:div w:id="682440423">
              <w:marLeft w:val="0"/>
              <w:marRight w:val="0"/>
              <w:marTop w:val="0"/>
              <w:marBottom w:val="0"/>
              <w:divBdr>
                <w:top w:val="none" w:sz="0" w:space="0" w:color="auto"/>
                <w:left w:val="none" w:sz="0" w:space="0" w:color="auto"/>
                <w:bottom w:val="none" w:sz="0" w:space="0" w:color="auto"/>
                <w:right w:val="none" w:sz="0" w:space="0" w:color="auto"/>
              </w:divBdr>
            </w:div>
            <w:div w:id="1412383748">
              <w:marLeft w:val="0"/>
              <w:marRight w:val="0"/>
              <w:marTop w:val="0"/>
              <w:marBottom w:val="0"/>
              <w:divBdr>
                <w:top w:val="none" w:sz="0" w:space="0" w:color="auto"/>
                <w:left w:val="none" w:sz="0" w:space="0" w:color="auto"/>
                <w:bottom w:val="none" w:sz="0" w:space="0" w:color="auto"/>
                <w:right w:val="none" w:sz="0" w:space="0" w:color="auto"/>
              </w:divBdr>
            </w:div>
            <w:div w:id="1565138985">
              <w:marLeft w:val="0"/>
              <w:marRight w:val="0"/>
              <w:marTop w:val="0"/>
              <w:marBottom w:val="0"/>
              <w:divBdr>
                <w:top w:val="none" w:sz="0" w:space="0" w:color="auto"/>
                <w:left w:val="none" w:sz="0" w:space="0" w:color="auto"/>
                <w:bottom w:val="none" w:sz="0" w:space="0" w:color="auto"/>
                <w:right w:val="none" w:sz="0" w:space="0" w:color="auto"/>
              </w:divBdr>
            </w:div>
            <w:div w:id="1381589332">
              <w:marLeft w:val="0"/>
              <w:marRight w:val="0"/>
              <w:marTop w:val="0"/>
              <w:marBottom w:val="0"/>
              <w:divBdr>
                <w:top w:val="none" w:sz="0" w:space="0" w:color="auto"/>
                <w:left w:val="none" w:sz="0" w:space="0" w:color="auto"/>
                <w:bottom w:val="none" w:sz="0" w:space="0" w:color="auto"/>
                <w:right w:val="none" w:sz="0" w:space="0" w:color="auto"/>
              </w:divBdr>
            </w:div>
            <w:div w:id="1996758057">
              <w:marLeft w:val="0"/>
              <w:marRight w:val="0"/>
              <w:marTop w:val="0"/>
              <w:marBottom w:val="0"/>
              <w:divBdr>
                <w:top w:val="none" w:sz="0" w:space="0" w:color="auto"/>
                <w:left w:val="none" w:sz="0" w:space="0" w:color="auto"/>
                <w:bottom w:val="none" w:sz="0" w:space="0" w:color="auto"/>
                <w:right w:val="none" w:sz="0" w:space="0" w:color="auto"/>
              </w:divBdr>
            </w:div>
            <w:div w:id="1908034480">
              <w:marLeft w:val="0"/>
              <w:marRight w:val="0"/>
              <w:marTop w:val="0"/>
              <w:marBottom w:val="0"/>
              <w:divBdr>
                <w:top w:val="none" w:sz="0" w:space="0" w:color="auto"/>
                <w:left w:val="none" w:sz="0" w:space="0" w:color="auto"/>
                <w:bottom w:val="none" w:sz="0" w:space="0" w:color="auto"/>
                <w:right w:val="none" w:sz="0" w:space="0" w:color="auto"/>
              </w:divBdr>
            </w:div>
            <w:div w:id="1344435266">
              <w:marLeft w:val="0"/>
              <w:marRight w:val="0"/>
              <w:marTop w:val="0"/>
              <w:marBottom w:val="0"/>
              <w:divBdr>
                <w:top w:val="none" w:sz="0" w:space="0" w:color="auto"/>
                <w:left w:val="none" w:sz="0" w:space="0" w:color="auto"/>
                <w:bottom w:val="none" w:sz="0" w:space="0" w:color="auto"/>
                <w:right w:val="none" w:sz="0" w:space="0" w:color="auto"/>
              </w:divBdr>
            </w:div>
            <w:div w:id="1068574676">
              <w:marLeft w:val="0"/>
              <w:marRight w:val="0"/>
              <w:marTop w:val="0"/>
              <w:marBottom w:val="0"/>
              <w:divBdr>
                <w:top w:val="none" w:sz="0" w:space="0" w:color="auto"/>
                <w:left w:val="none" w:sz="0" w:space="0" w:color="auto"/>
                <w:bottom w:val="none" w:sz="0" w:space="0" w:color="auto"/>
                <w:right w:val="none" w:sz="0" w:space="0" w:color="auto"/>
              </w:divBdr>
            </w:div>
            <w:div w:id="1955596422">
              <w:marLeft w:val="0"/>
              <w:marRight w:val="0"/>
              <w:marTop w:val="0"/>
              <w:marBottom w:val="0"/>
              <w:divBdr>
                <w:top w:val="none" w:sz="0" w:space="0" w:color="auto"/>
                <w:left w:val="none" w:sz="0" w:space="0" w:color="auto"/>
                <w:bottom w:val="none" w:sz="0" w:space="0" w:color="auto"/>
                <w:right w:val="none" w:sz="0" w:space="0" w:color="auto"/>
              </w:divBdr>
            </w:div>
            <w:div w:id="111899925">
              <w:marLeft w:val="0"/>
              <w:marRight w:val="0"/>
              <w:marTop w:val="0"/>
              <w:marBottom w:val="0"/>
              <w:divBdr>
                <w:top w:val="none" w:sz="0" w:space="0" w:color="auto"/>
                <w:left w:val="none" w:sz="0" w:space="0" w:color="auto"/>
                <w:bottom w:val="none" w:sz="0" w:space="0" w:color="auto"/>
                <w:right w:val="none" w:sz="0" w:space="0" w:color="auto"/>
              </w:divBdr>
            </w:div>
            <w:div w:id="1568146237">
              <w:marLeft w:val="0"/>
              <w:marRight w:val="0"/>
              <w:marTop w:val="0"/>
              <w:marBottom w:val="0"/>
              <w:divBdr>
                <w:top w:val="none" w:sz="0" w:space="0" w:color="auto"/>
                <w:left w:val="none" w:sz="0" w:space="0" w:color="auto"/>
                <w:bottom w:val="none" w:sz="0" w:space="0" w:color="auto"/>
                <w:right w:val="none" w:sz="0" w:space="0" w:color="auto"/>
              </w:divBdr>
            </w:div>
            <w:div w:id="1144618083">
              <w:marLeft w:val="0"/>
              <w:marRight w:val="0"/>
              <w:marTop w:val="0"/>
              <w:marBottom w:val="0"/>
              <w:divBdr>
                <w:top w:val="none" w:sz="0" w:space="0" w:color="auto"/>
                <w:left w:val="none" w:sz="0" w:space="0" w:color="auto"/>
                <w:bottom w:val="none" w:sz="0" w:space="0" w:color="auto"/>
                <w:right w:val="none" w:sz="0" w:space="0" w:color="auto"/>
              </w:divBdr>
            </w:div>
            <w:div w:id="360673384">
              <w:marLeft w:val="0"/>
              <w:marRight w:val="0"/>
              <w:marTop w:val="0"/>
              <w:marBottom w:val="0"/>
              <w:divBdr>
                <w:top w:val="none" w:sz="0" w:space="0" w:color="auto"/>
                <w:left w:val="none" w:sz="0" w:space="0" w:color="auto"/>
                <w:bottom w:val="none" w:sz="0" w:space="0" w:color="auto"/>
                <w:right w:val="none" w:sz="0" w:space="0" w:color="auto"/>
              </w:divBdr>
            </w:div>
            <w:div w:id="1985547731">
              <w:marLeft w:val="0"/>
              <w:marRight w:val="0"/>
              <w:marTop w:val="0"/>
              <w:marBottom w:val="0"/>
              <w:divBdr>
                <w:top w:val="none" w:sz="0" w:space="0" w:color="auto"/>
                <w:left w:val="none" w:sz="0" w:space="0" w:color="auto"/>
                <w:bottom w:val="none" w:sz="0" w:space="0" w:color="auto"/>
                <w:right w:val="none" w:sz="0" w:space="0" w:color="auto"/>
              </w:divBdr>
            </w:div>
            <w:div w:id="1857621416">
              <w:marLeft w:val="0"/>
              <w:marRight w:val="0"/>
              <w:marTop w:val="0"/>
              <w:marBottom w:val="0"/>
              <w:divBdr>
                <w:top w:val="none" w:sz="0" w:space="0" w:color="auto"/>
                <w:left w:val="none" w:sz="0" w:space="0" w:color="auto"/>
                <w:bottom w:val="none" w:sz="0" w:space="0" w:color="auto"/>
                <w:right w:val="none" w:sz="0" w:space="0" w:color="auto"/>
              </w:divBdr>
            </w:div>
            <w:div w:id="2081754008">
              <w:marLeft w:val="0"/>
              <w:marRight w:val="0"/>
              <w:marTop w:val="0"/>
              <w:marBottom w:val="0"/>
              <w:divBdr>
                <w:top w:val="none" w:sz="0" w:space="0" w:color="auto"/>
                <w:left w:val="none" w:sz="0" w:space="0" w:color="auto"/>
                <w:bottom w:val="none" w:sz="0" w:space="0" w:color="auto"/>
                <w:right w:val="none" w:sz="0" w:space="0" w:color="auto"/>
              </w:divBdr>
            </w:div>
            <w:div w:id="1668093955">
              <w:marLeft w:val="0"/>
              <w:marRight w:val="0"/>
              <w:marTop w:val="0"/>
              <w:marBottom w:val="0"/>
              <w:divBdr>
                <w:top w:val="none" w:sz="0" w:space="0" w:color="auto"/>
                <w:left w:val="none" w:sz="0" w:space="0" w:color="auto"/>
                <w:bottom w:val="none" w:sz="0" w:space="0" w:color="auto"/>
                <w:right w:val="none" w:sz="0" w:space="0" w:color="auto"/>
              </w:divBdr>
            </w:div>
            <w:div w:id="1297445416">
              <w:marLeft w:val="0"/>
              <w:marRight w:val="0"/>
              <w:marTop w:val="0"/>
              <w:marBottom w:val="0"/>
              <w:divBdr>
                <w:top w:val="none" w:sz="0" w:space="0" w:color="auto"/>
                <w:left w:val="none" w:sz="0" w:space="0" w:color="auto"/>
                <w:bottom w:val="none" w:sz="0" w:space="0" w:color="auto"/>
                <w:right w:val="none" w:sz="0" w:space="0" w:color="auto"/>
              </w:divBdr>
            </w:div>
            <w:div w:id="581720367">
              <w:marLeft w:val="0"/>
              <w:marRight w:val="0"/>
              <w:marTop w:val="0"/>
              <w:marBottom w:val="0"/>
              <w:divBdr>
                <w:top w:val="none" w:sz="0" w:space="0" w:color="auto"/>
                <w:left w:val="none" w:sz="0" w:space="0" w:color="auto"/>
                <w:bottom w:val="none" w:sz="0" w:space="0" w:color="auto"/>
                <w:right w:val="none" w:sz="0" w:space="0" w:color="auto"/>
              </w:divBdr>
            </w:div>
            <w:div w:id="2118717820">
              <w:marLeft w:val="0"/>
              <w:marRight w:val="0"/>
              <w:marTop w:val="0"/>
              <w:marBottom w:val="0"/>
              <w:divBdr>
                <w:top w:val="none" w:sz="0" w:space="0" w:color="auto"/>
                <w:left w:val="none" w:sz="0" w:space="0" w:color="auto"/>
                <w:bottom w:val="none" w:sz="0" w:space="0" w:color="auto"/>
                <w:right w:val="none" w:sz="0" w:space="0" w:color="auto"/>
              </w:divBdr>
            </w:div>
            <w:div w:id="1260793788">
              <w:marLeft w:val="0"/>
              <w:marRight w:val="0"/>
              <w:marTop w:val="0"/>
              <w:marBottom w:val="0"/>
              <w:divBdr>
                <w:top w:val="none" w:sz="0" w:space="0" w:color="auto"/>
                <w:left w:val="none" w:sz="0" w:space="0" w:color="auto"/>
                <w:bottom w:val="none" w:sz="0" w:space="0" w:color="auto"/>
                <w:right w:val="none" w:sz="0" w:space="0" w:color="auto"/>
              </w:divBdr>
            </w:div>
            <w:div w:id="1320812628">
              <w:marLeft w:val="0"/>
              <w:marRight w:val="0"/>
              <w:marTop w:val="0"/>
              <w:marBottom w:val="0"/>
              <w:divBdr>
                <w:top w:val="none" w:sz="0" w:space="0" w:color="auto"/>
                <w:left w:val="none" w:sz="0" w:space="0" w:color="auto"/>
                <w:bottom w:val="none" w:sz="0" w:space="0" w:color="auto"/>
                <w:right w:val="none" w:sz="0" w:space="0" w:color="auto"/>
              </w:divBdr>
            </w:div>
            <w:div w:id="704521068">
              <w:marLeft w:val="0"/>
              <w:marRight w:val="0"/>
              <w:marTop w:val="0"/>
              <w:marBottom w:val="0"/>
              <w:divBdr>
                <w:top w:val="none" w:sz="0" w:space="0" w:color="auto"/>
                <w:left w:val="none" w:sz="0" w:space="0" w:color="auto"/>
                <w:bottom w:val="none" w:sz="0" w:space="0" w:color="auto"/>
                <w:right w:val="none" w:sz="0" w:space="0" w:color="auto"/>
              </w:divBdr>
            </w:div>
            <w:div w:id="1981423110">
              <w:marLeft w:val="0"/>
              <w:marRight w:val="0"/>
              <w:marTop w:val="0"/>
              <w:marBottom w:val="0"/>
              <w:divBdr>
                <w:top w:val="none" w:sz="0" w:space="0" w:color="auto"/>
                <w:left w:val="none" w:sz="0" w:space="0" w:color="auto"/>
                <w:bottom w:val="none" w:sz="0" w:space="0" w:color="auto"/>
                <w:right w:val="none" w:sz="0" w:space="0" w:color="auto"/>
              </w:divBdr>
            </w:div>
            <w:div w:id="1268149335">
              <w:marLeft w:val="0"/>
              <w:marRight w:val="0"/>
              <w:marTop w:val="0"/>
              <w:marBottom w:val="0"/>
              <w:divBdr>
                <w:top w:val="none" w:sz="0" w:space="0" w:color="auto"/>
                <w:left w:val="none" w:sz="0" w:space="0" w:color="auto"/>
                <w:bottom w:val="none" w:sz="0" w:space="0" w:color="auto"/>
                <w:right w:val="none" w:sz="0" w:space="0" w:color="auto"/>
              </w:divBdr>
            </w:div>
            <w:div w:id="1564367319">
              <w:marLeft w:val="0"/>
              <w:marRight w:val="0"/>
              <w:marTop w:val="0"/>
              <w:marBottom w:val="0"/>
              <w:divBdr>
                <w:top w:val="none" w:sz="0" w:space="0" w:color="auto"/>
                <w:left w:val="none" w:sz="0" w:space="0" w:color="auto"/>
                <w:bottom w:val="none" w:sz="0" w:space="0" w:color="auto"/>
                <w:right w:val="none" w:sz="0" w:space="0" w:color="auto"/>
              </w:divBdr>
            </w:div>
            <w:div w:id="954629434">
              <w:marLeft w:val="0"/>
              <w:marRight w:val="0"/>
              <w:marTop w:val="0"/>
              <w:marBottom w:val="0"/>
              <w:divBdr>
                <w:top w:val="none" w:sz="0" w:space="0" w:color="auto"/>
                <w:left w:val="none" w:sz="0" w:space="0" w:color="auto"/>
                <w:bottom w:val="none" w:sz="0" w:space="0" w:color="auto"/>
                <w:right w:val="none" w:sz="0" w:space="0" w:color="auto"/>
              </w:divBdr>
            </w:div>
            <w:div w:id="1234898681">
              <w:marLeft w:val="0"/>
              <w:marRight w:val="0"/>
              <w:marTop w:val="0"/>
              <w:marBottom w:val="0"/>
              <w:divBdr>
                <w:top w:val="none" w:sz="0" w:space="0" w:color="auto"/>
                <w:left w:val="none" w:sz="0" w:space="0" w:color="auto"/>
                <w:bottom w:val="none" w:sz="0" w:space="0" w:color="auto"/>
                <w:right w:val="none" w:sz="0" w:space="0" w:color="auto"/>
              </w:divBdr>
            </w:div>
            <w:div w:id="1691299010">
              <w:marLeft w:val="0"/>
              <w:marRight w:val="0"/>
              <w:marTop w:val="0"/>
              <w:marBottom w:val="0"/>
              <w:divBdr>
                <w:top w:val="none" w:sz="0" w:space="0" w:color="auto"/>
                <w:left w:val="none" w:sz="0" w:space="0" w:color="auto"/>
                <w:bottom w:val="none" w:sz="0" w:space="0" w:color="auto"/>
                <w:right w:val="none" w:sz="0" w:space="0" w:color="auto"/>
              </w:divBdr>
            </w:div>
            <w:div w:id="428431313">
              <w:marLeft w:val="0"/>
              <w:marRight w:val="0"/>
              <w:marTop w:val="0"/>
              <w:marBottom w:val="0"/>
              <w:divBdr>
                <w:top w:val="none" w:sz="0" w:space="0" w:color="auto"/>
                <w:left w:val="none" w:sz="0" w:space="0" w:color="auto"/>
                <w:bottom w:val="none" w:sz="0" w:space="0" w:color="auto"/>
                <w:right w:val="none" w:sz="0" w:space="0" w:color="auto"/>
              </w:divBdr>
            </w:div>
            <w:div w:id="2135252253">
              <w:marLeft w:val="0"/>
              <w:marRight w:val="0"/>
              <w:marTop w:val="0"/>
              <w:marBottom w:val="0"/>
              <w:divBdr>
                <w:top w:val="none" w:sz="0" w:space="0" w:color="auto"/>
                <w:left w:val="none" w:sz="0" w:space="0" w:color="auto"/>
                <w:bottom w:val="none" w:sz="0" w:space="0" w:color="auto"/>
                <w:right w:val="none" w:sz="0" w:space="0" w:color="auto"/>
              </w:divBdr>
            </w:div>
            <w:div w:id="850602703">
              <w:marLeft w:val="0"/>
              <w:marRight w:val="0"/>
              <w:marTop w:val="0"/>
              <w:marBottom w:val="0"/>
              <w:divBdr>
                <w:top w:val="none" w:sz="0" w:space="0" w:color="auto"/>
                <w:left w:val="none" w:sz="0" w:space="0" w:color="auto"/>
                <w:bottom w:val="none" w:sz="0" w:space="0" w:color="auto"/>
                <w:right w:val="none" w:sz="0" w:space="0" w:color="auto"/>
              </w:divBdr>
            </w:div>
            <w:div w:id="1657562739">
              <w:marLeft w:val="0"/>
              <w:marRight w:val="0"/>
              <w:marTop w:val="0"/>
              <w:marBottom w:val="0"/>
              <w:divBdr>
                <w:top w:val="none" w:sz="0" w:space="0" w:color="auto"/>
                <w:left w:val="none" w:sz="0" w:space="0" w:color="auto"/>
                <w:bottom w:val="none" w:sz="0" w:space="0" w:color="auto"/>
                <w:right w:val="none" w:sz="0" w:space="0" w:color="auto"/>
              </w:divBdr>
            </w:div>
            <w:div w:id="1733890602">
              <w:marLeft w:val="0"/>
              <w:marRight w:val="0"/>
              <w:marTop w:val="0"/>
              <w:marBottom w:val="0"/>
              <w:divBdr>
                <w:top w:val="none" w:sz="0" w:space="0" w:color="auto"/>
                <w:left w:val="none" w:sz="0" w:space="0" w:color="auto"/>
                <w:bottom w:val="none" w:sz="0" w:space="0" w:color="auto"/>
                <w:right w:val="none" w:sz="0" w:space="0" w:color="auto"/>
              </w:divBdr>
            </w:div>
            <w:div w:id="1354039486">
              <w:marLeft w:val="0"/>
              <w:marRight w:val="0"/>
              <w:marTop w:val="0"/>
              <w:marBottom w:val="0"/>
              <w:divBdr>
                <w:top w:val="none" w:sz="0" w:space="0" w:color="auto"/>
                <w:left w:val="none" w:sz="0" w:space="0" w:color="auto"/>
                <w:bottom w:val="none" w:sz="0" w:space="0" w:color="auto"/>
                <w:right w:val="none" w:sz="0" w:space="0" w:color="auto"/>
              </w:divBdr>
            </w:div>
            <w:div w:id="7489183">
              <w:marLeft w:val="0"/>
              <w:marRight w:val="0"/>
              <w:marTop w:val="0"/>
              <w:marBottom w:val="0"/>
              <w:divBdr>
                <w:top w:val="none" w:sz="0" w:space="0" w:color="auto"/>
                <w:left w:val="none" w:sz="0" w:space="0" w:color="auto"/>
                <w:bottom w:val="none" w:sz="0" w:space="0" w:color="auto"/>
                <w:right w:val="none" w:sz="0" w:space="0" w:color="auto"/>
              </w:divBdr>
            </w:div>
            <w:div w:id="1874031714">
              <w:marLeft w:val="0"/>
              <w:marRight w:val="0"/>
              <w:marTop w:val="0"/>
              <w:marBottom w:val="0"/>
              <w:divBdr>
                <w:top w:val="none" w:sz="0" w:space="0" w:color="auto"/>
                <w:left w:val="none" w:sz="0" w:space="0" w:color="auto"/>
                <w:bottom w:val="none" w:sz="0" w:space="0" w:color="auto"/>
                <w:right w:val="none" w:sz="0" w:space="0" w:color="auto"/>
              </w:divBdr>
            </w:div>
            <w:div w:id="249511977">
              <w:marLeft w:val="0"/>
              <w:marRight w:val="0"/>
              <w:marTop w:val="0"/>
              <w:marBottom w:val="0"/>
              <w:divBdr>
                <w:top w:val="none" w:sz="0" w:space="0" w:color="auto"/>
                <w:left w:val="none" w:sz="0" w:space="0" w:color="auto"/>
                <w:bottom w:val="none" w:sz="0" w:space="0" w:color="auto"/>
                <w:right w:val="none" w:sz="0" w:space="0" w:color="auto"/>
              </w:divBdr>
            </w:div>
            <w:div w:id="307787289">
              <w:marLeft w:val="0"/>
              <w:marRight w:val="0"/>
              <w:marTop w:val="0"/>
              <w:marBottom w:val="0"/>
              <w:divBdr>
                <w:top w:val="none" w:sz="0" w:space="0" w:color="auto"/>
                <w:left w:val="none" w:sz="0" w:space="0" w:color="auto"/>
                <w:bottom w:val="none" w:sz="0" w:space="0" w:color="auto"/>
                <w:right w:val="none" w:sz="0" w:space="0" w:color="auto"/>
              </w:divBdr>
            </w:div>
            <w:div w:id="1142310173">
              <w:marLeft w:val="0"/>
              <w:marRight w:val="0"/>
              <w:marTop w:val="0"/>
              <w:marBottom w:val="0"/>
              <w:divBdr>
                <w:top w:val="none" w:sz="0" w:space="0" w:color="auto"/>
                <w:left w:val="none" w:sz="0" w:space="0" w:color="auto"/>
                <w:bottom w:val="none" w:sz="0" w:space="0" w:color="auto"/>
                <w:right w:val="none" w:sz="0" w:space="0" w:color="auto"/>
              </w:divBdr>
            </w:div>
            <w:div w:id="1934430042">
              <w:marLeft w:val="0"/>
              <w:marRight w:val="0"/>
              <w:marTop w:val="0"/>
              <w:marBottom w:val="0"/>
              <w:divBdr>
                <w:top w:val="none" w:sz="0" w:space="0" w:color="auto"/>
                <w:left w:val="none" w:sz="0" w:space="0" w:color="auto"/>
                <w:bottom w:val="none" w:sz="0" w:space="0" w:color="auto"/>
                <w:right w:val="none" w:sz="0" w:space="0" w:color="auto"/>
              </w:divBdr>
            </w:div>
            <w:div w:id="2120295555">
              <w:marLeft w:val="0"/>
              <w:marRight w:val="0"/>
              <w:marTop w:val="0"/>
              <w:marBottom w:val="0"/>
              <w:divBdr>
                <w:top w:val="none" w:sz="0" w:space="0" w:color="auto"/>
                <w:left w:val="none" w:sz="0" w:space="0" w:color="auto"/>
                <w:bottom w:val="none" w:sz="0" w:space="0" w:color="auto"/>
                <w:right w:val="none" w:sz="0" w:space="0" w:color="auto"/>
              </w:divBdr>
            </w:div>
            <w:div w:id="1510220826">
              <w:marLeft w:val="0"/>
              <w:marRight w:val="0"/>
              <w:marTop w:val="0"/>
              <w:marBottom w:val="0"/>
              <w:divBdr>
                <w:top w:val="none" w:sz="0" w:space="0" w:color="auto"/>
                <w:left w:val="none" w:sz="0" w:space="0" w:color="auto"/>
                <w:bottom w:val="none" w:sz="0" w:space="0" w:color="auto"/>
                <w:right w:val="none" w:sz="0" w:space="0" w:color="auto"/>
              </w:divBdr>
            </w:div>
            <w:div w:id="313488796">
              <w:marLeft w:val="0"/>
              <w:marRight w:val="0"/>
              <w:marTop w:val="0"/>
              <w:marBottom w:val="0"/>
              <w:divBdr>
                <w:top w:val="none" w:sz="0" w:space="0" w:color="auto"/>
                <w:left w:val="none" w:sz="0" w:space="0" w:color="auto"/>
                <w:bottom w:val="none" w:sz="0" w:space="0" w:color="auto"/>
                <w:right w:val="none" w:sz="0" w:space="0" w:color="auto"/>
              </w:divBdr>
            </w:div>
            <w:div w:id="389423711">
              <w:marLeft w:val="0"/>
              <w:marRight w:val="0"/>
              <w:marTop w:val="0"/>
              <w:marBottom w:val="0"/>
              <w:divBdr>
                <w:top w:val="none" w:sz="0" w:space="0" w:color="auto"/>
                <w:left w:val="none" w:sz="0" w:space="0" w:color="auto"/>
                <w:bottom w:val="none" w:sz="0" w:space="0" w:color="auto"/>
                <w:right w:val="none" w:sz="0" w:space="0" w:color="auto"/>
              </w:divBdr>
            </w:div>
            <w:div w:id="643240698">
              <w:marLeft w:val="0"/>
              <w:marRight w:val="0"/>
              <w:marTop w:val="0"/>
              <w:marBottom w:val="0"/>
              <w:divBdr>
                <w:top w:val="none" w:sz="0" w:space="0" w:color="auto"/>
                <w:left w:val="none" w:sz="0" w:space="0" w:color="auto"/>
                <w:bottom w:val="none" w:sz="0" w:space="0" w:color="auto"/>
                <w:right w:val="none" w:sz="0" w:space="0" w:color="auto"/>
              </w:divBdr>
            </w:div>
            <w:div w:id="511532401">
              <w:marLeft w:val="0"/>
              <w:marRight w:val="0"/>
              <w:marTop w:val="0"/>
              <w:marBottom w:val="0"/>
              <w:divBdr>
                <w:top w:val="none" w:sz="0" w:space="0" w:color="auto"/>
                <w:left w:val="none" w:sz="0" w:space="0" w:color="auto"/>
                <w:bottom w:val="none" w:sz="0" w:space="0" w:color="auto"/>
                <w:right w:val="none" w:sz="0" w:space="0" w:color="auto"/>
              </w:divBdr>
            </w:div>
            <w:div w:id="1772043004">
              <w:marLeft w:val="0"/>
              <w:marRight w:val="0"/>
              <w:marTop w:val="0"/>
              <w:marBottom w:val="0"/>
              <w:divBdr>
                <w:top w:val="none" w:sz="0" w:space="0" w:color="auto"/>
                <w:left w:val="none" w:sz="0" w:space="0" w:color="auto"/>
                <w:bottom w:val="none" w:sz="0" w:space="0" w:color="auto"/>
                <w:right w:val="none" w:sz="0" w:space="0" w:color="auto"/>
              </w:divBdr>
            </w:div>
            <w:div w:id="1961380800">
              <w:marLeft w:val="0"/>
              <w:marRight w:val="0"/>
              <w:marTop w:val="0"/>
              <w:marBottom w:val="0"/>
              <w:divBdr>
                <w:top w:val="none" w:sz="0" w:space="0" w:color="auto"/>
                <w:left w:val="none" w:sz="0" w:space="0" w:color="auto"/>
                <w:bottom w:val="none" w:sz="0" w:space="0" w:color="auto"/>
                <w:right w:val="none" w:sz="0" w:space="0" w:color="auto"/>
              </w:divBdr>
            </w:div>
            <w:div w:id="505753942">
              <w:marLeft w:val="0"/>
              <w:marRight w:val="0"/>
              <w:marTop w:val="0"/>
              <w:marBottom w:val="0"/>
              <w:divBdr>
                <w:top w:val="none" w:sz="0" w:space="0" w:color="auto"/>
                <w:left w:val="none" w:sz="0" w:space="0" w:color="auto"/>
                <w:bottom w:val="none" w:sz="0" w:space="0" w:color="auto"/>
                <w:right w:val="none" w:sz="0" w:space="0" w:color="auto"/>
              </w:divBdr>
            </w:div>
            <w:div w:id="1119837215">
              <w:marLeft w:val="0"/>
              <w:marRight w:val="0"/>
              <w:marTop w:val="0"/>
              <w:marBottom w:val="0"/>
              <w:divBdr>
                <w:top w:val="none" w:sz="0" w:space="0" w:color="auto"/>
                <w:left w:val="none" w:sz="0" w:space="0" w:color="auto"/>
                <w:bottom w:val="none" w:sz="0" w:space="0" w:color="auto"/>
                <w:right w:val="none" w:sz="0" w:space="0" w:color="auto"/>
              </w:divBdr>
            </w:div>
            <w:div w:id="778985581">
              <w:marLeft w:val="0"/>
              <w:marRight w:val="0"/>
              <w:marTop w:val="0"/>
              <w:marBottom w:val="0"/>
              <w:divBdr>
                <w:top w:val="none" w:sz="0" w:space="0" w:color="auto"/>
                <w:left w:val="none" w:sz="0" w:space="0" w:color="auto"/>
                <w:bottom w:val="none" w:sz="0" w:space="0" w:color="auto"/>
                <w:right w:val="none" w:sz="0" w:space="0" w:color="auto"/>
              </w:divBdr>
            </w:div>
            <w:div w:id="1835606024">
              <w:marLeft w:val="0"/>
              <w:marRight w:val="0"/>
              <w:marTop w:val="0"/>
              <w:marBottom w:val="0"/>
              <w:divBdr>
                <w:top w:val="none" w:sz="0" w:space="0" w:color="auto"/>
                <w:left w:val="none" w:sz="0" w:space="0" w:color="auto"/>
                <w:bottom w:val="none" w:sz="0" w:space="0" w:color="auto"/>
                <w:right w:val="none" w:sz="0" w:space="0" w:color="auto"/>
              </w:divBdr>
            </w:div>
            <w:div w:id="1978028203">
              <w:marLeft w:val="0"/>
              <w:marRight w:val="0"/>
              <w:marTop w:val="0"/>
              <w:marBottom w:val="0"/>
              <w:divBdr>
                <w:top w:val="none" w:sz="0" w:space="0" w:color="auto"/>
                <w:left w:val="none" w:sz="0" w:space="0" w:color="auto"/>
                <w:bottom w:val="none" w:sz="0" w:space="0" w:color="auto"/>
                <w:right w:val="none" w:sz="0" w:space="0" w:color="auto"/>
              </w:divBdr>
            </w:div>
            <w:div w:id="1207832118">
              <w:marLeft w:val="0"/>
              <w:marRight w:val="0"/>
              <w:marTop w:val="0"/>
              <w:marBottom w:val="0"/>
              <w:divBdr>
                <w:top w:val="none" w:sz="0" w:space="0" w:color="auto"/>
                <w:left w:val="none" w:sz="0" w:space="0" w:color="auto"/>
                <w:bottom w:val="none" w:sz="0" w:space="0" w:color="auto"/>
                <w:right w:val="none" w:sz="0" w:space="0" w:color="auto"/>
              </w:divBdr>
            </w:div>
            <w:div w:id="1218054163">
              <w:marLeft w:val="0"/>
              <w:marRight w:val="0"/>
              <w:marTop w:val="0"/>
              <w:marBottom w:val="0"/>
              <w:divBdr>
                <w:top w:val="none" w:sz="0" w:space="0" w:color="auto"/>
                <w:left w:val="none" w:sz="0" w:space="0" w:color="auto"/>
                <w:bottom w:val="none" w:sz="0" w:space="0" w:color="auto"/>
                <w:right w:val="none" w:sz="0" w:space="0" w:color="auto"/>
              </w:divBdr>
            </w:div>
            <w:div w:id="1540584052">
              <w:marLeft w:val="0"/>
              <w:marRight w:val="0"/>
              <w:marTop w:val="0"/>
              <w:marBottom w:val="0"/>
              <w:divBdr>
                <w:top w:val="none" w:sz="0" w:space="0" w:color="auto"/>
                <w:left w:val="none" w:sz="0" w:space="0" w:color="auto"/>
                <w:bottom w:val="none" w:sz="0" w:space="0" w:color="auto"/>
                <w:right w:val="none" w:sz="0" w:space="0" w:color="auto"/>
              </w:divBdr>
            </w:div>
            <w:div w:id="29306535">
              <w:marLeft w:val="0"/>
              <w:marRight w:val="0"/>
              <w:marTop w:val="0"/>
              <w:marBottom w:val="0"/>
              <w:divBdr>
                <w:top w:val="none" w:sz="0" w:space="0" w:color="auto"/>
                <w:left w:val="none" w:sz="0" w:space="0" w:color="auto"/>
                <w:bottom w:val="none" w:sz="0" w:space="0" w:color="auto"/>
                <w:right w:val="none" w:sz="0" w:space="0" w:color="auto"/>
              </w:divBdr>
            </w:div>
            <w:div w:id="1473253957">
              <w:marLeft w:val="0"/>
              <w:marRight w:val="0"/>
              <w:marTop w:val="0"/>
              <w:marBottom w:val="0"/>
              <w:divBdr>
                <w:top w:val="none" w:sz="0" w:space="0" w:color="auto"/>
                <w:left w:val="none" w:sz="0" w:space="0" w:color="auto"/>
                <w:bottom w:val="none" w:sz="0" w:space="0" w:color="auto"/>
                <w:right w:val="none" w:sz="0" w:space="0" w:color="auto"/>
              </w:divBdr>
            </w:div>
            <w:div w:id="2059622349">
              <w:marLeft w:val="0"/>
              <w:marRight w:val="0"/>
              <w:marTop w:val="0"/>
              <w:marBottom w:val="0"/>
              <w:divBdr>
                <w:top w:val="none" w:sz="0" w:space="0" w:color="auto"/>
                <w:left w:val="none" w:sz="0" w:space="0" w:color="auto"/>
                <w:bottom w:val="none" w:sz="0" w:space="0" w:color="auto"/>
                <w:right w:val="none" w:sz="0" w:space="0" w:color="auto"/>
              </w:divBdr>
            </w:div>
            <w:div w:id="187853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8049">
      <w:bodyDiv w:val="1"/>
      <w:marLeft w:val="0"/>
      <w:marRight w:val="0"/>
      <w:marTop w:val="0"/>
      <w:marBottom w:val="0"/>
      <w:divBdr>
        <w:top w:val="none" w:sz="0" w:space="0" w:color="auto"/>
        <w:left w:val="none" w:sz="0" w:space="0" w:color="auto"/>
        <w:bottom w:val="none" w:sz="0" w:space="0" w:color="auto"/>
        <w:right w:val="none" w:sz="0" w:space="0" w:color="auto"/>
      </w:divBdr>
      <w:divsChild>
        <w:div w:id="1570651192">
          <w:marLeft w:val="0"/>
          <w:marRight w:val="0"/>
          <w:marTop w:val="0"/>
          <w:marBottom w:val="0"/>
          <w:divBdr>
            <w:top w:val="none" w:sz="0" w:space="0" w:color="auto"/>
            <w:left w:val="none" w:sz="0" w:space="0" w:color="auto"/>
            <w:bottom w:val="none" w:sz="0" w:space="0" w:color="auto"/>
            <w:right w:val="none" w:sz="0" w:space="0" w:color="auto"/>
          </w:divBdr>
          <w:divsChild>
            <w:div w:id="1727483433">
              <w:marLeft w:val="0"/>
              <w:marRight w:val="0"/>
              <w:marTop w:val="0"/>
              <w:marBottom w:val="0"/>
              <w:divBdr>
                <w:top w:val="none" w:sz="0" w:space="0" w:color="auto"/>
                <w:left w:val="none" w:sz="0" w:space="0" w:color="auto"/>
                <w:bottom w:val="none" w:sz="0" w:space="0" w:color="auto"/>
                <w:right w:val="none" w:sz="0" w:space="0" w:color="auto"/>
              </w:divBdr>
            </w:div>
            <w:div w:id="157308918">
              <w:marLeft w:val="0"/>
              <w:marRight w:val="0"/>
              <w:marTop w:val="0"/>
              <w:marBottom w:val="0"/>
              <w:divBdr>
                <w:top w:val="none" w:sz="0" w:space="0" w:color="auto"/>
                <w:left w:val="none" w:sz="0" w:space="0" w:color="auto"/>
                <w:bottom w:val="none" w:sz="0" w:space="0" w:color="auto"/>
                <w:right w:val="none" w:sz="0" w:space="0" w:color="auto"/>
              </w:divBdr>
            </w:div>
            <w:div w:id="676080299">
              <w:marLeft w:val="0"/>
              <w:marRight w:val="0"/>
              <w:marTop w:val="0"/>
              <w:marBottom w:val="0"/>
              <w:divBdr>
                <w:top w:val="none" w:sz="0" w:space="0" w:color="auto"/>
                <w:left w:val="none" w:sz="0" w:space="0" w:color="auto"/>
                <w:bottom w:val="none" w:sz="0" w:space="0" w:color="auto"/>
                <w:right w:val="none" w:sz="0" w:space="0" w:color="auto"/>
              </w:divBdr>
            </w:div>
            <w:div w:id="2050370519">
              <w:marLeft w:val="0"/>
              <w:marRight w:val="0"/>
              <w:marTop w:val="0"/>
              <w:marBottom w:val="0"/>
              <w:divBdr>
                <w:top w:val="none" w:sz="0" w:space="0" w:color="auto"/>
                <w:left w:val="none" w:sz="0" w:space="0" w:color="auto"/>
                <w:bottom w:val="none" w:sz="0" w:space="0" w:color="auto"/>
                <w:right w:val="none" w:sz="0" w:space="0" w:color="auto"/>
              </w:divBdr>
            </w:div>
            <w:div w:id="2095348746">
              <w:marLeft w:val="0"/>
              <w:marRight w:val="0"/>
              <w:marTop w:val="0"/>
              <w:marBottom w:val="0"/>
              <w:divBdr>
                <w:top w:val="none" w:sz="0" w:space="0" w:color="auto"/>
                <w:left w:val="none" w:sz="0" w:space="0" w:color="auto"/>
                <w:bottom w:val="none" w:sz="0" w:space="0" w:color="auto"/>
                <w:right w:val="none" w:sz="0" w:space="0" w:color="auto"/>
              </w:divBdr>
            </w:div>
            <w:div w:id="926303179">
              <w:marLeft w:val="0"/>
              <w:marRight w:val="0"/>
              <w:marTop w:val="0"/>
              <w:marBottom w:val="0"/>
              <w:divBdr>
                <w:top w:val="none" w:sz="0" w:space="0" w:color="auto"/>
                <w:left w:val="none" w:sz="0" w:space="0" w:color="auto"/>
                <w:bottom w:val="none" w:sz="0" w:space="0" w:color="auto"/>
                <w:right w:val="none" w:sz="0" w:space="0" w:color="auto"/>
              </w:divBdr>
            </w:div>
            <w:div w:id="1851262784">
              <w:marLeft w:val="0"/>
              <w:marRight w:val="0"/>
              <w:marTop w:val="0"/>
              <w:marBottom w:val="0"/>
              <w:divBdr>
                <w:top w:val="none" w:sz="0" w:space="0" w:color="auto"/>
                <w:left w:val="none" w:sz="0" w:space="0" w:color="auto"/>
                <w:bottom w:val="none" w:sz="0" w:space="0" w:color="auto"/>
                <w:right w:val="none" w:sz="0" w:space="0" w:color="auto"/>
              </w:divBdr>
            </w:div>
            <w:div w:id="875240200">
              <w:marLeft w:val="0"/>
              <w:marRight w:val="0"/>
              <w:marTop w:val="0"/>
              <w:marBottom w:val="0"/>
              <w:divBdr>
                <w:top w:val="none" w:sz="0" w:space="0" w:color="auto"/>
                <w:left w:val="none" w:sz="0" w:space="0" w:color="auto"/>
                <w:bottom w:val="none" w:sz="0" w:space="0" w:color="auto"/>
                <w:right w:val="none" w:sz="0" w:space="0" w:color="auto"/>
              </w:divBdr>
            </w:div>
            <w:div w:id="57292995">
              <w:marLeft w:val="0"/>
              <w:marRight w:val="0"/>
              <w:marTop w:val="0"/>
              <w:marBottom w:val="0"/>
              <w:divBdr>
                <w:top w:val="none" w:sz="0" w:space="0" w:color="auto"/>
                <w:left w:val="none" w:sz="0" w:space="0" w:color="auto"/>
                <w:bottom w:val="none" w:sz="0" w:space="0" w:color="auto"/>
                <w:right w:val="none" w:sz="0" w:space="0" w:color="auto"/>
              </w:divBdr>
            </w:div>
            <w:div w:id="908424323">
              <w:marLeft w:val="0"/>
              <w:marRight w:val="0"/>
              <w:marTop w:val="0"/>
              <w:marBottom w:val="0"/>
              <w:divBdr>
                <w:top w:val="none" w:sz="0" w:space="0" w:color="auto"/>
                <w:left w:val="none" w:sz="0" w:space="0" w:color="auto"/>
                <w:bottom w:val="none" w:sz="0" w:space="0" w:color="auto"/>
                <w:right w:val="none" w:sz="0" w:space="0" w:color="auto"/>
              </w:divBdr>
            </w:div>
            <w:div w:id="1920364144">
              <w:marLeft w:val="0"/>
              <w:marRight w:val="0"/>
              <w:marTop w:val="0"/>
              <w:marBottom w:val="0"/>
              <w:divBdr>
                <w:top w:val="none" w:sz="0" w:space="0" w:color="auto"/>
                <w:left w:val="none" w:sz="0" w:space="0" w:color="auto"/>
                <w:bottom w:val="none" w:sz="0" w:space="0" w:color="auto"/>
                <w:right w:val="none" w:sz="0" w:space="0" w:color="auto"/>
              </w:divBdr>
            </w:div>
            <w:div w:id="1820614047">
              <w:marLeft w:val="0"/>
              <w:marRight w:val="0"/>
              <w:marTop w:val="0"/>
              <w:marBottom w:val="0"/>
              <w:divBdr>
                <w:top w:val="none" w:sz="0" w:space="0" w:color="auto"/>
                <w:left w:val="none" w:sz="0" w:space="0" w:color="auto"/>
                <w:bottom w:val="none" w:sz="0" w:space="0" w:color="auto"/>
                <w:right w:val="none" w:sz="0" w:space="0" w:color="auto"/>
              </w:divBdr>
            </w:div>
            <w:div w:id="1217204374">
              <w:marLeft w:val="0"/>
              <w:marRight w:val="0"/>
              <w:marTop w:val="0"/>
              <w:marBottom w:val="0"/>
              <w:divBdr>
                <w:top w:val="none" w:sz="0" w:space="0" w:color="auto"/>
                <w:left w:val="none" w:sz="0" w:space="0" w:color="auto"/>
                <w:bottom w:val="none" w:sz="0" w:space="0" w:color="auto"/>
                <w:right w:val="none" w:sz="0" w:space="0" w:color="auto"/>
              </w:divBdr>
            </w:div>
            <w:div w:id="1207570867">
              <w:marLeft w:val="0"/>
              <w:marRight w:val="0"/>
              <w:marTop w:val="0"/>
              <w:marBottom w:val="0"/>
              <w:divBdr>
                <w:top w:val="none" w:sz="0" w:space="0" w:color="auto"/>
                <w:left w:val="none" w:sz="0" w:space="0" w:color="auto"/>
                <w:bottom w:val="none" w:sz="0" w:space="0" w:color="auto"/>
                <w:right w:val="none" w:sz="0" w:space="0" w:color="auto"/>
              </w:divBdr>
            </w:div>
            <w:div w:id="161244095">
              <w:marLeft w:val="0"/>
              <w:marRight w:val="0"/>
              <w:marTop w:val="0"/>
              <w:marBottom w:val="0"/>
              <w:divBdr>
                <w:top w:val="none" w:sz="0" w:space="0" w:color="auto"/>
                <w:left w:val="none" w:sz="0" w:space="0" w:color="auto"/>
                <w:bottom w:val="none" w:sz="0" w:space="0" w:color="auto"/>
                <w:right w:val="none" w:sz="0" w:space="0" w:color="auto"/>
              </w:divBdr>
            </w:div>
            <w:div w:id="1272275765">
              <w:marLeft w:val="0"/>
              <w:marRight w:val="0"/>
              <w:marTop w:val="0"/>
              <w:marBottom w:val="0"/>
              <w:divBdr>
                <w:top w:val="none" w:sz="0" w:space="0" w:color="auto"/>
                <w:left w:val="none" w:sz="0" w:space="0" w:color="auto"/>
                <w:bottom w:val="none" w:sz="0" w:space="0" w:color="auto"/>
                <w:right w:val="none" w:sz="0" w:space="0" w:color="auto"/>
              </w:divBdr>
            </w:div>
            <w:div w:id="359671715">
              <w:marLeft w:val="0"/>
              <w:marRight w:val="0"/>
              <w:marTop w:val="0"/>
              <w:marBottom w:val="0"/>
              <w:divBdr>
                <w:top w:val="none" w:sz="0" w:space="0" w:color="auto"/>
                <w:left w:val="none" w:sz="0" w:space="0" w:color="auto"/>
                <w:bottom w:val="none" w:sz="0" w:space="0" w:color="auto"/>
                <w:right w:val="none" w:sz="0" w:space="0" w:color="auto"/>
              </w:divBdr>
            </w:div>
            <w:div w:id="520628277">
              <w:marLeft w:val="0"/>
              <w:marRight w:val="0"/>
              <w:marTop w:val="0"/>
              <w:marBottom w:val="0"/>
              <w:divBdr>
                <w:top w:val="none" w:sz="0" w:space="0" w:color="auto"/>
                <w:left w:val="none" w:sz="0" w:space="0" w:color="auto"/>
                <w:bottom w:val="none" w:sz="0" w:space="0" w:color="auto"/>
                <w:right w:val="none" w:sz="0" w:space="0" w:color="auto"/>
              </w:divBdr>
            </w:div>
            <w:div w:id="1277558">
              <w:marLeft w:val="0"/>
              <w:marRight w:val="0"/>
              <w:marTop w:val="0"/>
              <w:marBottom w:val="0"/>
              <w:divBdr>
                <w:top w:val="none" w:sz="0" w:space="0" w:color="auto"/>
                <w:left w:val="none" w:sz="0" w:space="0" w:color="auto"/>
                <w:bottom w:val="none" w:sz="0" w:space="0" w:color="auto"/>
                <w:right w:val="none" w:sz="0" w:space="0" w:color="auto"/>
              </w:divBdr>
            </w:div>
            <w:div w:id="312023531">
              <w:marLeft w:val="0"/>
              <w:marRight w:val="0"/>
              <w:marTop w:val="0"/>
              <w:marBottom w:val="0"/>
              <w:divBdr>
                <w:top w:val="none" w:sz="0" w:space="0" w:color="auto"/>
                <w:left w:val="none" w:sz="0" w:space="0" w:color="auto"/>
                <w:bottom w:val="none" w:sz="0" w:space="0" w:color="auto"/>
                <w:right w:val="none" w:sz="0" w:space="0" w:color="auto"/>
              </w:divBdr>
            </w:div>
            <w:div w:id="1771076627">
              <w:marLeft w:val="0"/>
              <w:marRight w:val="0"/>
              <w:marTop w:val="0"/>
              <w:marBottom w:val="0"/>
              <w:divBdr>
                <w:top w:val="none" w:sz="0" w:space="0" w:color="auto"/>
                <w:left w:val="none" w:sz="0" w:space="0" w:color="auto"/>
                <w:bottom w:val="none" w:sz="0" w:space="0" w:color="auto"/>
                <w:right w:val="none" w:sz="0" w:space="0" w:color="auto"/>
              </w:divBdr>
            </w:div>
            <w:div w:id="67308101">
              <w:marLeft w:val="0"/>
              <w:marRight w:val="0"/>
              <w:marTop w:val="0"/>
              <w:marBottom w:val="0"/>
              <w:divBdr>
                <w:top w:val="none" w:sz="0" w:space="0" w:color="auto"/>
                <w:left w:val="none" w:sz="0" w:space="0" w:color="auto"/>
                <w:bottom w:val="none" w:sz="0" w:space="0" w:color="auto"/>
                <w:right w:val="none" w:sz="0" w:space="0" w:color="auto"/>
              </w:divBdr>
            </w:div>
            <w:div w:id="217202767">
              <w:marLeft w:val="0"/>
              <w:marRight w:val="0"/>
              <w:marTop w:val="0"/>
              <w:marBottom w:val="0"/>
              <w:divBdr>
                <w:top w:val="none" w:sz="0" w:space="0" w:color="auto"/>
                <w:left w:val="none" w:sz="0" w:space="0" w:color="auto"/>
                <w:bottom w:val="none" w:sz="0" w:space="0" w:color="auto"/>
                <w:right w:val="none" w:sz="0" w:space="0" w:color="auto"/>
              </w:divBdr>
            </w:div>
            <w:div w:id="786244197">
              <w:marLeft w:val="0"/>
              <w:marRight w:val="0"/>
              <w:marTop w:val="0"/>
              <w:marBottom w:val="0"/>
              <w:divBdr>
                <w:top w:val="none" w:sz="0" w:space="0" w:color="auto"/>
                <w:left w:val="none" w:sz="0" w:space="0" w:color="auto"/>
                <w:bottom w:val="none" w:sz="0" w:space="0" w:color="auto"/>
                <w:right w:val="none" w:sz="0" w:space="0" w:color="auto"/>
              </w:divBdr>
            </w:div>
            <w:div w:id="527833009">
              <w:marLeft w:val="0"/>
              <w:marRight w:val="0"/>
              <w:marTop w:val="0"/>
              <w:marBottom w:val="0"/>
              <w:divBdr>
                <w:top w:val="none" w:sz="0" w:space="0" w:color="auto"/>
                <w:left w:val="none" w:sz="0" w:space="0" w:color="auto"/>
                <w:bottom w:val="none" w:sz="0" w:space="0" w:color="auto"/>
                <w:right w:val="none" w:sz="0" w:space="0" w:color="auto"/>
              </w:divBdr>
            </w:div>
            <w:div w:id="1884438370">
              <w:marLeft w:val="0"/>
              <w:marRight w:val="0"/>
              <w:marTop w:val="0"/>
              <w:marBottom w:val="0"/>
              <w:divBdr>
                <w:top w:val="none" w:sz="0" w:space="0" w:color="auto"/>
                <w:left w:val="none" w:sz="0" w:space="0" w:color="auto"/>
                <w:bottom w:val="none" w:sz="0" w:space="0" w:color="auto"/>
                <w:right w:val="none" w:sz="0" w:space="0" w:color="auto"/>
              </w:divBdr>
            </w:div>
            <w:div w:id="533882488">
              <w:marLeft w:val="0"/>
              <w:marRight w:val="0"/>
              <w:marTop w:val="0"/>
              <w:marBottom w:val="0"/>
              <w:divBdr>
                <w:top w:val="none" w:sz="0" w:space="0" w:color="auto"/>
                <w:left w:val="none" w:sz="0" w:space="0" w:color="auto"/>
                <w:bottom w:val="none" w:sz="0" w:space="0" w:color="auto"/>
                <w:right w:val="none" w:sz="0" w:space="0" w:color="auto"/>
              </w:divBdr>
            </w:div>
            <w:div w:id="702709613">
              <w:marLeft w:val="0"/>
              <w:marRight w:val="0"/>
              <w:marTop w:val="0"/>
              <w:marBottom w:val="0"/>
              <w:divBdr>
                <w:top w:val="none" w:sz="0" w:space="0" w:color="auto"/>
                <w:left w:val="none" w:sz="0" w:space="0" w:color="auto"/>
                <w:bottom w:val="none" w:sz="0" w:space="0" w:color="auto"/>
                <w:right w:val="none" w:sz="0" w:space="0" w:color="auto"/>
              </w:divBdr>
            </w:div>
            <w:div w:id="848373945">
              <w:marLeft w:val="0"/>
              <w:marRight w:val="0"/>
              <w:marTop w:val="0"/>
              <w:marBottom w:val="0"/>
              <w:divBdr>
                <w:top w:val="none" w:sz="0" w:space="0" w:color="auto"/>
                <w:left w:val="none" w:sz="0" w:space="0" w:color="auto"/>
                <w:bottom w:val="none" w:sz="0" w:space="0" w:color="auto"/>
                <w:right w:val="none" w:sz="0" w:space="0" w:color="auto"/>
              </w:divBdr>
            </w:div>
            <w:div w:id="1236234675">
              <w:marLeft w:val="0"/>
              <w:marRight w:val="0"/>
              <w:marTop w:val="0"/>
              <w:marBottom w:val="0"/>
              <w:divBdr>
                <w:top w:val="none" w:sz="0" w:space="0" w:color="auto"/>
                <w:left w:val="none" w:sz="0" w:space="0" w:color="auto"/>
                <w:bottom w:val="none" w:sz="0" w:space="0" w:color="auto"/>
                <w:right w:val="none" w:sz="0" w:space="0" w:color="auto"/>
              </w:divBdr>
            </w:div>
            <w:div w:id="408112212">
              <w:marLeft w:val="0"/>
              <w:marRight w:val="0"/>
              <w:marTop w:val="0"/>
              <w:marBottom w:val="0"/>
              <w:divBdr>
                <w:top w:val="none" w:sz="0" w:space="0" w:color="auto"/>
                <w:left w:val="none" w:sz="0" w:space="0" w:color="auto"/>
                <w:bottom w:val="none" w:sz="0" w:space="0" w:color="auto"/>
                <w:right w:val="none" w:sz="0" w:space="0" w:color="auto"/>
              </w:divBdr>
            </w:div>
            <w:div w:id="1655455286">
              <w:marLeft w:val="0"/>
              <w:marRight w:val="0"/>
              <w:marTop w:val="0"/>
              <w:marBottom w:val="0"/>
              <w:divBdr>
                <w:top w:val="none" w:sz="0" w:space="0" w:color="auto"/>
                <w:left w:val="none" w:sz="0" w:space="0" w:color="auto"/>
                <w:bottom w:val="none" w:sz="0" w:space="0" w:color="auto"/>
                <w:right w:val="none" w:sz="0" w:space="0" w:color="auto"/>
              </w:divBdr>
            </w:div>
            <w:div w:id="748234456">
              <w:marLeft w:val="0"/>
              <w:marRight w:val="0"/>
              <w:marTop w:val="0"/>
              <w:marBottom w:val="0"/>
              <w:divBdr>
                <w:top w:val="none" w:sz="0" w:space="0" w:color="auto"/>
                <w:left w:val="none" w:sz="0" w:space="0" w:color="auto"/>
                <w:bottom w:val="none" w:sz="0" w:space="0" w:color="auto"/>
                <w:right w:val="none" w:sz="0" w:space="0" w:color="auto"/>
              </w:divBdr>
            </w:div>
            <w:div w:id="1054548482">
              <w:marLeft w:val="0"/>
              <w:marRight w:val="0"/>
              <w:marTop w:val="0"/>
              <w:marBottom w:val="0"/>
              <w:divBdr>
                <w:top w:val="none" w:sz="0" w:space="0" w:color="auto"/>
                <w:left w:val="none" w:sz="0" w:space="0" w:color="auto"/>
                <w:bottom w:val="none" w:sz="0" w:space="0" w:color="auto"/>
                <w:right w:val="none" w:sz="0" w:space="0" w:color="auto"/>
              </w:divBdr>
            </w:div>
            <w:div w:id="1015379667">
              <w:marLeft w:val="0"/>
              <w:marRight w:val="0"/>
              <w:marTop w:val="0"/>
              <w:marBottom w:val="0"/>
              <w:divBdr>
                <w:top w:val="none" w:sz="0" w:space="0" w:color="auto"/>
                <w:left w:val="none" w:sz="0" w:space="0" w:color="auto"/>
                <w:bottom w:val="none" w:sz="0" w:space="0" w:color="auto"/>
                <w:right w:val="none" w:sz="0" w:space="0" w:color="auto"/>
              </w:divBdr>
            </w:div>
            <w:div w:id="508494968">
              <w:marLeft w:val="0"/>
              <w:marRight w:val="0"/>
              <w:marTop w:val="0"/>
              <w:marBottom w:val="0"/>
              <w:divBdr>
                <w:top w:val="none" w:sz="0" w:space="0" w:color="auto"/>
                <w:left w:val="none" w:sz="0" w:space="0" w:color="auto"/>
                <w:bottom w:val="none" w:sz="0" w:space="0" w:color="auto"/>
                <w:right w:val="none" w:sz="0" w:space="0" w:color="auto"/>
              </w:divBdr>
            </w:div>
            <w:div w:id="2048293081">
              <w:marLeft w:val="0"/>
              <w:marRight w:val="0"/>
              <w:marTop w:val="0"/>
              <w:marBottom w:val="0"/>
              <w:divBdr>
                <w:top w:val="none" w:sz="0" w:space="0" w:color="auto"/>
                <w:left w:val="none" w:sz="0" w:space="0" w:color="auto"/>
                <w:bottom w:val="none" w:sz="0" w:space="0" w:color="auto"/>
                <w:right w:val="none" w:sz="0" w:space="0" w:color="auto"/>
              </w:divBdr>
            </w:div>
            <w:div w:id="1170097406">
              <w:marLeft w:val="0"/>
              <w:marRight w:val="0"/>
              <w:marTop w:val="0"/>
              <w:marBottom w:val="0"/>
              <w:divBdr>
                <w:top w:val="none" w:sz="0" w:space="0" w:color="auto"/>
                <w:left w:val="none" w:sz="0" w:space="0" w:color="auto"/>
                <w:bottom w:val="none" w:sz="0" w:space="0" w:color="auto"/>
                <w:right w:val="none" w:sz="0" w:space="0" w:color="auto"/>
              </w:divBdr>
            </w:div>
            <w:div w:id="1660813906">
              <w:marLeft w:val="0"/>
              <w:marRight w:val="0"/>
              <w:marTop w:val="0"/>
              <w:marBottom w:val="0"/>
              <w:divBdr>
                <w:top w:val="none" w:sz="0" w:space="0" w:color="auto"/>
                <w:left w:val="none" w:sz="0" w:space="0" w:color="auto"/>
                <w:bottom w:val="none" w:sz="0" w:space="0" w:color="auto"/>
                <w:right w:val="none" w:sz="0" w:space="0" w:color="auto"/>
              </w:divBdr>
            </w:div>
            <w:div w:id="2043170861">
              <w:marLeft w:val="0"/>
              <w:marRight w:val="0"/>
              <w:marTop w:val="0"/>
              <w:marBottom w:val="0"/>
              <w:divBdr>
                <w:top w:val="none" w:sz="0" w:space="0" w:color="auto"/>
                <w:left w:val="none" w:sz="0" w:space="0" w:color="auto"/>
                <w:bottom w:val="none" w:sz="0" w:space="0" w:color="auto"/>
                <w:right w:val="none" w:sz="0" w:space="0" w:color="auto"/>
              </w:divBdr>
            </w:div>
            <w:div w:id="2115710587">
              <w:marLeft w:val="0"/>
              <w:marRight w:val="0"/>
              <w:marTop w:val="0"/>
              <w:marBottom w:val="0"/>
              <w:divBdr>
                <w:top w:val="none" w:sz="0" w:space="0" w:color="auto"/>
                <w:left w:val="none" w:sz="0" w:space="0" w:color="auto"/>
                <w:bottom w:val="none" w:sz="0" w:space="0" w:color="auto"/>
                <w:right w:val="none" w:sz="0" w:space="0" w:color="auto"/>
              </w:divBdr>
            </w:div>
            <w:div w:id="1171795881">
              <w:marLeft w:val="0"/>
              <w:marRight w:val="0"/>
              <w:marTop w:val="0"/>
              <w:marBottom w:val="0"/>
              <w:divBdr>
                <w:top w:val="none" w:sz="0" w:space="0" w:color="auto"/>
                <w:left w:val="none" w:sz="0" w:space="0" w:color="auto"/>
                <w:bottom w:val="none" w:sz="0" w:space="0" w:color="auto"/>
                <w:right w:val="none" w:sz="0" w:space="0" w:color="auto"/>
              </w:divBdr>
            </w:div>
            <w:div w:id="14701257">
              <w:marLeft w:val="0"/>
              <w:marRight w:val="0"/>
              <w:marTop w:val="0"/>
              <w:marBottom w:val="0"/>
              <w:divBdr>
                <w:top w:val="none" w:sz="0" w:space="0" w:color="auto"/>
                <w:left w:val="none" w:sz="0" w:space="0" w:color="auto"/>
                <w:bottom w:val="none" w:sz="0" w:space="0" w:color="auto"/>
                <w:right w:val="none" w:sz="0" w:space="0" w:color="auto"/>
              </w:divBdr>
            </w:div>
            <w:div w:id="153424204">
              <w:marLeft w:val="0"/>
              <w:marRight w:val="0"/>
              <w:marTop w:val="0"/>
              <w:marBottom w:val="0"/>
              <w:divBdr>
                <w:top w:val="none" w:sz="0" w:space="0" w:color="auto"/>
                <w:left w:val="none" w:sz="0" w:space="0" w:color="auto"/>
                <w:bottom w:val="none" w:sz="0" w:space="0" w:color="auto"/>
                <w:right w:val="none" w:sz="0" w:space="0" w:color="auto"/>
              </w:divBdr>
            </w:div>
            <w:div w:id="660935625">
              <w:marLeft w:val="0"/>
              <w:marRight w:val="0"/>
              <w:marTop w:val="0"/>
              <w:marBottom w:val="0"/>
              <w:divBdr>
                <w:top w:val="none" w:sz="0" w:space="0" w:color="auto"/>
                <w:left w:val="none" w:sz="0" w:space="0" w:color="auto"/>
                <w:bottom w:val="none" w:sz="0" w:space="0" w:color="auto"/>
                <w:right w:val="none" w:sz="0" w:space="0" w:color="auto"/>
              </w:divBdr>
            </w:div>
            <w:div w:id="289826141">
              <w:marLeft w:val="0"/>
              <w:marRight w:val="0"/>
              <w:marTop w:val="0"/>
              <w:marBottom w:val="0"/>
              <w:divBdr>
                <w:top w:val="none" w:sz="0" w:space="0" w:color="auto"/>
                <w:left w:val="none" w:sz="0" w:space="0" w:color="auto"/>
                <w:bottom w:val="none" w:sz="0" w:space="0" w:color="auto"/>
                <w:right w:val="none" w:sz="0" w:space="0" w:color="auto"/>
              </w:divBdr>
            </w:div>
            <w:div w:id="989986833">
              <w:marLeft w:val="0"/>
              <w:marRight w:val="0"/>
              <w:marTop w:val="0"/>
              <w:marBottom w:val="0"/>
              <w:divBdr>
                <w:top w:val="none" w:sz="0" w:space="0" w:color="auto"/>
                <w:left w:val="none" w:sz="0" w:space="0" w:color="auto"/>
                <w:bottom w:val="none" w:sz="0" w:space="0" w:color="auto"/>
                <w:right w:val="none" w:sz="0" w:space="0" w:color="auto"/>
              </w:divBdr>
            </w:div>
            <w:div w:id="201987576">
              <w:marLeft w:val="0"/>
              <w:marRight w:val="0"/>
              <w:marTop w:val="0"/>
              <w:marBottom w:val="0"/>
              <w:divBdr>
                <w:top w:val="none" w:sz="0" w:space="0" w:color="auto"/>
                <w:left w:val="none" w:sz="0" w:space="0" w:color="auto"/>
                <w:bottom w:val="none" w:sz="0" w:space="0" w:color="auto"/>
                <w:right w:val="none" w:sz="0" w:space="0" w:color="auto"/>
              </w:divBdr>
            </w:div>
            <w:div w:id="1396858959">
              <w:marLeft w:val="0"/>
              <w:marRight w:val="0"/>
              <w:marTop w:val="0"/>
              <w:marBottom w:val="0"/>
              <w:divBdr>
                <w:top w:val="none" w:sz="0" w:space="0" w:color="auto"/>
                <w:left w:val="none" w:sz="0" w:space="0" w:color="auto"/>
                <w:bottom w:val="none" w:sz="0" w:space="0" w:color="auto"/>
                <w:right w:val="none" w:sz="0" w:space="0" w:color="auto"/>
              </w:divBdr>
            </w:div>
            <w:div w:id="154641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839486">
      <w:bodyDiv w:val="1"/>
      <w:marLeft w:val="0"/>
      <w:marRight w:val="0"/>
      <w:marTop w:val="0"/>
      <w:marBottom w:val="0"/>
      <w:divBdr>
        <w:top w:val="none" w:sz="0" w:space="0" w:color="auto"/>
        <w:left w:val="none" w:sz="0" w:space="0" w:color="auto"/>
        <w:bottom w:val="none" w:sz="0" w:space="0" w:color="auto"/>
        <w:right w:val="none" w:sz="0" w:space="0" w:color="auto"/>
      </w:divBdr>
      <w:divsChild>
        <w:div w:id="713895467">
          <w:marLeft w:val="0"/>
          <w:marRight w:val="0"/>
          <w:marTop w:val="0"/>
          <w:marBottom w:val="0"/>
          <w:divBdr>
            <w:top w:val="none" w:sz="0" w:space="0" w:color="auto"/>
            <w:left w:val="none" w:sz="0" w:space="0" w:color="auto"/>
            <w:bottom w:val="none" w:sz="0" w:space="0" w:color="auto"/>
            <w:right w:val="none" w:sz="0" w:space="0" w:color="auto"/>
          </w:divBdr>
        </w:div>
      </w:divsChild>
    </w:div>
    <w:div w:id="1325088543">
      <w:bodyDiv w:val="1"/>
      <w:marLeft w:val="0"/>
      <w:marRight w:val="0"/>
      <w:marTop w:val="0"/>
      <w:marBottom w:val="0"/>
      <w:divBdr>
        <w:top w:val="none" w:sz="0" w:space="0" w:color="auto"/>
        <w:left w:val="none" w:sz="0" w:space="0" w:color="auto"/>
        <w:bottom w:val="none" w:sz="0" w:space="0" w:color="auto"/>
        <w:right w:val="none" w:sz="0" w:space="0" w:color="auto"/>
      </w:divBdr>
    </w:div>
    <w:div w:id="1326544371">
      <w:bodyDiv w:val="1"/>
      <w:marLeft w:val="0"/>
      <w:marRight w:val="0"/>
      <w:marTop w:val="0"/>
      <w:marBottom w:val="0"/>
      <w:divBdr>
        <w:top w:val="none" w:sz="0" w:space="0" w:color="auto"/>
        <w:left w:val="none" w:sz="0" w:space="0" w:color="auto"/>
        <w:bottom w:val="none" w:sz="0" w:space="0" w:color="auto"/>
        <w:right w:val="none" w:sz="0" w:space="0" w:color="auto"/>
      </w:divBdr>
      <w:divsChild>
        <w:div w:id="1132165300">
          <w:marLeft w:val="0"/>
          <w:marRight w:val="0"/>
          <w:marTop w:val="0"/>
          <w:marBottom w:val="0"/>
          <w:divBdr>
            <w:top w:val="none" w:sz="0" w:space="0" w:color="auto"/>
            <w:left w:val="none" w:sz="0" w:space="0" w:color="auto"/>
            <w:bottom w:val="none" w:sz="0" w:space="0" w:color="auto"/>
            <w:right w:val="none" w:sz="0" w:space="0" w:color="auto"/>
          </w:divBdr>
          <w:divsChild>
            <w:div w:id="1814789383">
              <w:marLeft w:val="0"/>
              <w:marRight w:val="0"/>
              <w:marTop w:val="0"/>
              <w:marBottom w:val="0"/>
              <w:divBdr>
                <w:top w:val="none" w:sz="0" w:space="0" w:color="auto"/>
                <w:left w:val="none" w:sz="0" w:space="0" w:color="auto"/>
                <w:bottom w:val="none" w:sz="0" w:space="0" w:color="auto"/>
                <w:right w:val="none" w:sz="0" w:space="0" w:color="auto"/>
              </w:divBdr>
            </w:div>
            <w:div w:id="382950367">
              <w:marLeft w:val="0"/>
              <w:marRight w:val="0"/>
              <w:marTop w:val="0"/>
              <w:marBottom w:val="0"/>
              <w:divBdr>
                <w:top w:val="none" w:sz="0" w:space="0" w:color="auto"/>
                <w:left w:val="none" w:sz="0" w:space="0" w:color="auto"/>
                <w:bottom w:val="none" w:sz="0" w:space="0" w:color="auto"/>
                <w:right w:val="none" w:sz="0" w:space="0" w:color="auto"/>
              </w:divBdr>
            </w:div>
            <w:div w:id="368385167">
              <w:marLeft w:val="0"/>
              <w:marRight w:val="0"/>
              <w:marTop w:val="0"/>
              <w:marBottom w:val="0"/>
              <w:divBdr>
                <w:top w:val="none" w:sz="0" w:space="0" w:color="auto"/>
                <w:left w:val="none" w:sz="0" w:space="0" w:color="auto"/>
                <w:bottom w:val="none" w:sz="0" w:space="0" w:color="auto"/>
                <w:right w:val="none" w:sz="0" w:space="0" w:color="auto"/>
              </w:divBdr>
            </w:div>
            <w:div w:id="643122555">
              <w:marLeft w:val="0"/>
              <w:marRight w:val="0"/>
              <w:marTop w:val="0"/>
              <w:marBottom w:val="0"/>
              <w:divBdr>
                <w:top w:val="none" w:sz="0" w:space="0" w:color="auto"/>
                <w:left w:val="none" w:sz="0" w:space="0" w:color="auto"/>
                <w:bottom w:val="none" w:sz="0" w:space="0" w:color="auto"/>
                <w:right w:val="none" w:sz="0" w:space="0" w:color="auto"/>
              </w:divBdr>
            </w:div>
            <w:div w:id="564873453">
              <w:marLeft w:val="0"/>
              <w:marRight w:val="0"/>
              <w:marTop w:val="0"/>
              <w:marBottom w:val="0"/>
              <w:divBdr>
                <w:top w:val="none" w:sz="0" w:space="0" w:color="auto"/>
                <w:left w:val="none" w:sz="0" w:space="0" w:color="auto"/>
                <w:bottom w:val="none" w:sz="0" w:space="0" w:color="auto"/>
                <w:right w:val="none" w:sz="0" w:space="0" w:color="auto"/>
              </w:divBdr>
            </w:div>
            <w:div w:id="1092238785">
              <w:marLeft w:val="0"/>
              <w:marRight w:val="0"/>
              <w:marTop w:val="0"/>
              <w:marBottom w:val="0"/>
              <w:divBdr>
                <w:top w:val="none" w:sz="0" w:space="0" w:color="auto"/>
                <w:left w:val="none" w:sz="0" w:space="0" w:color="auto"/>
                <w:bottom w:val="none" w:sz="0" w:space="0" w:color="auto"/>
                <w:right w:val="none" w:sz="0" w:space="0" w:color="auto"/>
              </w:divBdr>
            </w:div>
            <w:div w:id="1050809766">
              <w:marLeft w:val="0"/>
              <w:marRight w:val="0"/>
              <w:marTop w:val="0"/>
              <w:marBottom w:val="0"/>
              <w:divBdr>
                <w:top w:val="none" w:sz="0" w:space="0" w:color="auto"/>
                <w:left w:val="none" w:sz="0" w:space="0" w:color="auto"/>
                <w:bottom w:val="none" w:sz="0" w:space="0" w:color="auto"/>
                <w:right w:val="none" w:sz="0" w:space="0" w:color="auto"/>
              </w:divBdr>
            </w:div>
            <w:div w:id="213853974">
              <w:marLeft w:val="0"/>
              <w:marRight w:val="0"/>
              <w:marTop w:val="0"/>
              <w:marBottom w:val="0"/>
              <w:divBdr>
                <w:top w:val="none" w:sz="0" w:space="0" w:color="auto"/>
                <w:left w:val="none" w:sz="0" w:space="0" w:color="auto"/>
                <w:bottom w:val="none" w:sz="0" w:space="0" w:color="auto"/>
                <w:right w:val="none" w:sz="0" w:space="0" w:color="auto"/>
              </w:divBdr>
            </w:div>
            <w:div w:id="184369991">
              <w:marLeft w:val="0"/>
              <w:marRight w:val="0"/>
              <w:marTop w:val="0"/>
              <w:marBottom w:val="0"/>
              <w:divBdr>
                <w:top w:val="none" w:sz="0" w:space="0" w:color="auto"/>
                <w:left w:val="none" w:sz="0" w:space="0" w:color="auto"/>
                <w:bottom w:val="none" w:sz="0" w:space="0" w:color="auto"/>
                <w:right w:val="none" w:sz="0" w:space="0" w:color="auto"/>
              </w:divBdr>
            </w:div>
            <w:div w:id="438180983">
              <w:marLeft w:val="0"/>
              <w:marRight w:val="0"/>
              <w:marTop w:val="0"/>
              <w:marBottom w:val="0"/>
              <w:divBdr>
                <w:top w:val="none" w:sz="0" w:space="0" w:color="auto"/>
                <w:left w:val="none" w:sz="0" w:space="0" w:color="auto"/>
                <w:bottom w:val="none" w:sz="0" w:space="0" w:color="auto"/>
                <w:right w:val="none" w:sz="0" w:space="0" w:color="auto"/>
              </w:divBdr>
            </w:div>
            <w:div w:id="478304532">
              <w:marLeft w:val="0"/>
              <w:marRight w:val="0"/>
              <w:marTop w:val="0"/>
              <w:marBottom w:val="0"/>
              <w:divBdr>
                <w:top w:val="none" w:sz="0" w:space="0" w:color="auto"/>
                <w:left w:val="none" w:sz="0" w:space="0" w:color="auto"/>
                <w:bottom w:val="none" w:sz="0" w:space="0" w:color="auto"/>
                <w:right w:val="none" w:sz="0" w:space="0" w:color="auto"/>
              </w:divBdr>
            </w:div>
            <w:div w:id="109008972">
              <w:marLeft w:val="0"/>
              <w:marRight w:val="0"/>
              <w:marTop w:val="0"/>
              <w:marBottom w:val="0"/>
              <w:divBdr>
                <w:top w:val="none" w:sz="0" w:space="0" w:color="auto"/>
                <w:left w:val="none" w:sz="0" w:space="0" w:color="auto"/>
                <w:bottom w:val="none" w:sz="0" w:space="0" w:color="auto"/>
                <w:right w:val="none" w:sz="0" w:space="0" w:color="auto"/>
              </w:divBdr>
            </w:div>
            <w:div w:id="2062703485">
              <w:marLeft w:val="0"/>
              <w:marRight w:val="0"/>
              <w:marTop w:val="0"/>
              <w:marBottom w:val="0"/>
              <w:divBdr>
                <w:top w:val="none" w:sz="0" w:space="0" w:color="auto"/>
                <w:left w:val="none" w:sz="0" w:space="0" w:color="auto"/>
                <w:bottom w:val="none" w:sz="0" w:space="0" w:color="auto"/>
                <w:right w:val="none" w:sz="0" w:space="0" w:color="auto"/>
              </w:divBdr>
            </w:div>
            <w:div w:id="1642883349">
              <w:marLeft w:val="0"/>
              <w:marRight w:val="0"/>
              <w:marTop w:val="0"/>
              <w:marBottom w:val="0"/>
              <w:divBdr>
                <w:top w:val="none" w:sz="0" w:space="0" w:color="auto"/>
                <w:left w:val="none" w:sz="0" w:space="0" w:color="auto"/>
                <w:bottom w:val="none" w:sz="0" w:space="0" w:color="auto"/>
                <w:right w:val="none" w:sz="0" w:space="0" w:color="auto"/>
              </w:divBdr>
            </w:div>
            <w:div w:id="1903248558">
              <w:marLeft w:val="0"/>
              <w:marRight w:val="0"/>
              <w:marTop w:val="0"/>
              <w:marBottom w:val="0"/>
              <w:divBdr>
                <w:top w:val="none" w:sz="0" w:space="0" w:color="auto"/>
                <w:left w:val="none" w:sz="0" w:space="0" w:color="auto"/>
                <w:bottom w:val="none" w:sz="0" w:space="0" w:color="auto"/>
                <w:right w:val="none" w:sz="0" w:space="0" w:color="auto"/>
              </w:divBdr>
            </w:div>
            <w:div w:id="1384908672">
              <w:marLeft w:val="0"/>
              <w:marRight w:val="0"/>
              <w:marTop w:val="0"/>
              <w:marBottom w:val="0"/>
              <w:divBdr>
                <w:top w:val="none" w:sz="0" w:space="0" w:color="auto"/>
                <w:left w:val="none" w:sz="0" w:space="0" w:color="auto"/>
                <w:bottom w:val="none" w:sz="0" w:space="0" w:color="auto"/>
                <w:right w:val="none" w:sz="0" w:space="0" w:color="auto"/>
              </w:divBdr>
            </w:div>
            <w:div w:id="1425489871">
              <w:marLeft w:val="0"/>
              <w:marRight w:val="0"/>
              <w:marTop w:val="0"/>
              <w:marBottom w:val="0"/>
              <w:divBdr>
                <w:top w:val="none" w:sz="0" w:space="0" w:color="auto"/>
                <w:left w:val="none" w:sz="0" w:space="0" w:color="auto"/>
                <w:bottom w:val="none" w:sz="0" w:space="0" w:color="auto"/>
                <w:right w:val="none" w:sz="0" w:space="0" w:color="auto"/>
              </w:divBdr>
            </w:div>
            <w:div w:id="1945455386">
              <w:marLeft w:val="0"/>
              <w:marRight w:val="0"/>
              <w:marTop w:val="0"/>
              <w:marBottom w:val="0"/>
              <w:divBdr>
                <w:top w:val="none" w:sz="0" w:space="0" w:color="auto"/>
                <w:left w:val="none" w:sz="0" w:space="0" w:color="auto"/>
                <w:bottom w:val="none" w:sz="0" w:space="0" w:color="auto"/>
                <w:right w:val="none" w:sz="0" w:space="0" w:color="auto"/>
              </w:divBdr>
            </w:div>
            <w:div w:id="829053611">
              <w:marLeft w:val="0"/>
              <w:marRight w:val="0"/>
              <w:marTop w:val="0"/>
              <w:marBottom w:val="0"/>
              <w:divBdr>
                <w:top w:val="none" w:sz="0" w:space="0" w:color="auto"/>
                <w:left w:val="none" w:sz="0" w:space="0" w:color="auto"/>
                <w:bottom w:val="none" w:sz="0" w:space="0" w:color="auto"/>
                <w:right w:val="none" w:sz="0" w:space="0" w:color="auto"/>
              </w:divBdr>
            </w:div>
            <w:div w:id="70975789">
              <w:marLeft w:val="0"/>
              <w:marRight w:val="0"/>
              <w:marTop w:val="0"/>
              <w:marBottom w:val="0"/>
              <w:divBdr>
                <w:top w:val="none" w:sz="0" w:space="0" w:color="auto"/>
                <w:left w:val="none" w:sz="0" w:space="0" w:color="auto"/>
                <w:bottom w:val="none" w:sz="0" w:space="0" w:color="auto"/>
                <w:right w:val="none" w:sz="0" w:space="0" w:color="auto"/>
              </w:divBdr>
            </w:div>
            <w:div w:id="341006980">
              <w:marLeft w:val="0"/>
              <w:marRight w:val="0"/>
              <w:marTop w:val="0"/>
              <w:marBottom w:val="0"/>
              <w:divBdr>
                <w:top w:val="none" w:sz="0" w:space="0" w:color="auto"/>
                <w:left w:val="none" w:sz="0" w:space="0" w:color="auto"/>
                <w:bottom w:val="none" w:sz="0" w:space="0" w:color="auto"/>
                <w:right w:val="none" w:sz="0" w:space="0" w:color="auto"/>
              </w:divBdr>
            </w:div>
            <w:div w:id="327294607">
              <w:marLeft w:val="0"/>
              <w:marRight w:val="0"/>
              <w:marTop w:val="0"/>
              <w:marBottom w:val="0"/>
              <w:divBdr>
                <w:top w:val="none" w:sz="0" w:space="0" w:color="auto"/>
                <w:left w:val="none" w:sz="0" w:space="0" w:color="auto"/>
                <w:bottom w:val="none" w:sz="0" w:space="0" w:color="auto"/>
                <w:right w:val="none" w:sz="0" w:space="0" w:color="auto"/>
              </w:divBdr>
            </w:div>
            <w:div w:id="2013026075">
              <w:marLeft w:val="0"/>
              <w:marRight w:val="0"/>
              <w:marTop w:val="0"/>
              <w:marBottom w:val="0"/>
              <w:divBdr>
                <w:top w:val="none" w:sz="0" w:space="0" w:color="auto"/>
                <w:left w:val="none" w:sz="0" w:space="0" w:color="auto"/>
                <w:bottom w:val="none" w:sz="0" w:space="0" w:color="auto"/>
                <w:right w:val="none" w:sz="0" w:space="0" w:color="auto"/>
              </w:divBdr>
            </w:div>
            <w:div w:id="1141188253">
              <w:marLeft w:val="0"/>
              <w:marRight w:val="0"/>
              <w:marTop w:val="0"/>
              <w:marBottom w:val="0"/>
              <w:divBdr>
                <w:top w:val="none" w:sz="0" w:space="0" w:color="auto"/>
                <w:left w:val="none" w:sz="0" w:space="0" w:color="auto"/>
                <w:bottom w:val="none" w:sz="0" w:space="0" w:color="auto"/>
                <w:right w:val="none" w:sz="0" w:space="0" w:color="auto"/>
              </w:divBdr>
            </w:div>
            <w:div w:id="1603146236">
              <w:marLeft w:val="0"/>
              <w:marRight w:val="0"/>
              <w:marTop w:val="0"/>
              <w:marBottom w:val="0"/>
              <w:divBdr>
                <w:top w:val="none" w:sz="0" w:space="0" w:color="auto"/>
                <w:left w:val="none" w:sz="0" w:space="0" w:color="auto"/>
                <w:bottom w:val="none" w:sz="0" w:space="0" w:color="auto"/>
                <w:right w:val="none" w:sz="0" w:space="0" w:color="auto"/>
              </w:divBdr>
            </w:div>
            <w:div w:id="1878544874">
              <w:marLeft w:val="0"/>
              <w:marRight w:val="0"/>
              <w:marTop w:val="0"/>
              <w:marBottom w:val="0"/>
              <w:divBdr>
                <w:top w:val="none" w:sz="0" w:space="0" w:color="auto"/>
                <w:left w:val="none" w:sz="0" w:space="0" w:color="auto"/>
                <w:bottom w:val="none" w:sz="0" w:space="0" w:color="auto"/>
                <w:right w:val="none" w:sz="0" w:space="0" w:color="auto"/>
              </w:divBdr>
            </w:div>
            <w:div w:id="406653841">
              <w:marLeft w:val="0"/>
              <w:marRight w:val="0"/>
              <w:marTop w:val="0"/>
              <w:marBottom w:val="0"/>
              <w:divBdr>
                <w:top w:val="none" w:sz="0" w:space="0" w:color="auto"/>
                <w:left w:val="none" w:sz="0" w:space="0" w:color="auto"/>
                <w:bottom w:val="none" w:sz="0" w:space="0" w:color="auto"/>
                <w:right w:val="none" w:sz="0" w:space="0" w:color="auto"/>
              </w:divBdr>
            </w:div>
            <w:div w:id="1200125013">
              <w:marLeft w:val="0"/>
              <w:marRight w:val="0"/>
              <w:marTop w:val="0"/>
              <w:marBottom w:val="0"/>
              <w:divBdr>
                <w:top w:val="none" w:sz="0" w:space="0" w:color="auto"/>
                <w:left w:val="none" w:sz="0" w:space="0" w:color="auto"/>
                <w:bottom w:val="none" w:sz="0" w:space="0" w:color="auto"/>
                <w:right w:val="none" w:sz="0" w:space="0" w:color="auto"/>
              </w:divBdr>
            </w:div>
            <w:div w:id="96489713">
              <w:marLeft w:val="0"/>
              <w:marRight w:val="0"/>
              <w:marTop w:val="0"/>
              <w:marBottom w:val="0"/>
              <w:divBdr>
                <w:top w:val="none" w:sz="0" w:space="0" w:color="auto"/>
                <w:left w:val="none" w:sz="0" w:space="0" w:color="auto"/>
                <w:bottom w:val="none" w:sz="0" w:space="0" w:color="auto"/>
                <w:right w:val="none" w:sz="0" w:space="0" w:color="auto"/>
              </w:divBdr>
            </w:div>
            <w:div w:id="1256522493">
              <w:marLeft w:val="0"/>
              <w:marRight w:val="0"/>
              <w:marTop w:val="0"/>
              <w:marBottom w:val="0"/>
              <w:divBdr>
                <w:top w:val="none" w:sz="0" w:space="0" w:color="auto"/>
                <w:left w:val="none" w:sz="0" w:space="0" w:color="auto"/>
                <w:bottom w:val="none" w:sz="0" w:space="0" w:color="auto"/>
                <w:right w:val="none" w:sz="0" w:space="0" w:color="auto"/>
              </w:divBdr>
            </w:div>
            <w:div w:id="545028871">
              <w:marLeft w:val="0"/>
              <w:marRight w:val="0"/>
              <w:marTop w:val="0"/>
              <w:marBottom w:val="0"/>
              <w:divBdr>
                <w:top w:val="none" w:sz="0" w:space="0" w:color="auto"/>
                <w:left w:val="none" w:sz="0" w:space="0" w:color="auto"/>
                <w:bottom w:val="none" w:sz="0" w:space="0" w:color="auto"/>
                <w:right w:val="none" w:sz="0" w:space="0" w:color="auto"/>
              </w:divBdr>
            </w:div>
            <w:div w:id="1949466047">
              <w:marLeft w:val="0"/>
              <w:marRight w:val="0"/>
              <w:marTop w:val="0"/>
              <w:marBottom w:val="0"/>
              <w:divBdr>
                <w:top w:val="none" w:sz="0" w:space="0" w:color="auto"/>
                <w:left w:val="none" w:sz="0" w:space="0" w:color="auto"/>
                <w:bottom w:val="none" w:sz="0" w:space="0" w:color="auto"/>
                <w:right w:val="none" w:sz="0" w:space="0" w:color="auto"/>
              </w:divBdr>
            </w:div>
            <w:div w:id="830877207">
              <w:marLeft w:val="0"/>
              <w:marRight w:val="0"/>
              <w:marTop w:val="0"/>
              <w:marBottom w:val="0"/>
              <w:divBdr>
                <w:top w:val="none" w:sz="0" w:space="0" w:color="auto"/>
                <w:left w:val="none" w:sz="0" w:space="0" w:color="auto"/>
                <w:bottom w:val="none" w:sz="0" w:space="0" w:color="auto"/>
                <w:right w:val="none" w:sz="0" w:space="0" w:color="auto"/>
              </w:divBdr>
            </w:div>
            <w:div w:id="939919153">
              <w:marLeft w:val="0"/>
              <w:marRight w:val="0"/>
              <w:marTop w:val="0"/>
              <w:marBottom w:val="0"/>
              <w:divBdr>
                <w:top w:val="none" w:sz="0" w:space="0" w:color="auto"/>
                <w:left w:val="none" w:sz="0" w:space="0" w:color="auto"/>
                <w:bottom w:val="none" w:sz="0" w:space="0" w:color="auto"/>
                <w:right w:val="none" w:sz="0" w:space="0" w:color="auto"/>
              </w:divBdr>
            </w:div>
            <w:div w:id="1770613984">
              <w:marLeft w:val="0"/>
              <w:marRight w:val="0"/>
              <w:marTop w:val="0"/>
              <w:marBottom w:val="0"/>
              <w:divBdr>
                <w:top w:val="none" w:sz="0" w:space="0" w:color="auto"/>
                <w:left w:val="none" w:sz="0" w:space="0" w:color="auto"/>
                <w:bottom w:val="none" w:sz="0" w:space="0" w:color="auto"/>
                <w:right w:val="none" w:sz="0" w:space="0" w:color="auto"/>
              </w:divBdr>
            </w:div>
            <w:div w:id="1734156483">
              <w:marLeft w:val="0"/>
              <w:marRight w:val="0"/>
              <w:marTop w:val="0"/>
              <w:marBottom w:val="0"/>
              <w:divBdr>
                <w:top w:val="none" w:sz="0" w:space="0" w:color="auto"/>
                <w:left w:val="none" w:sz="0" w:space="0" w:color="auto"/>
                <w:bottom w:val="none" w:sz="0" w:space="0" w:color="auto"/>
                <w:right w:val="none" w:sz="0" w:space="0" w:color="auto"/>
              </w:divBdr>
            </w:div>
            <w:div w:id="1961839969">
              <w:marLeft w:val="0"/>
              <w:marRight w:val="0"/>
              <w:marTop w:val="0"/>
              <w:marBottom w:val="0"/>
              <w:divBdr>
                <w:top w:val="none" w:sz="0" w:space="0" w:color="auto"/>
                <w:left w:val="none" w:sz="0" w:space="0" w:color="auto"/>
                <w:bottom w:val="none" w:sz="0" w:space="0" w:color="auto"/>
                <w:right w:val="none" w:sz="0" w:space="0" w:color="auto"/>
              </w:divBdr>
            </w:div>
            <w:div w:id="253318403">
              <w:marLeft w:val="0"/>
              <w:marRight w:val="0"/>
              <w:marTop w:val="0"/>
              <w:marBottom w:val="0"/>
              <w:divBdr>
                <w:top w:val="none" w:sz="0" w:space="0" w:color="auto"/>
                <w:left w:val="none" w:sz="0" w:space="0" w:color="auto"/>
                <w:bottom w:val="none" w:sz="0" w:space="0" w:color="auto"/>
                <w:right w:val="none" w:sz="0" w:space="0" w:color="auto"/>
              </w:divBdr>
            </w:div>
            <w:div w:id="1896350723">
              <w:marLeft w:val="0"/>
              <w:marRight w:val="0"/>
              <w:marTop w:val="0"/>
              <w:marBottom w:val="0"/>
              <w:divBdr>
                <w:top w:val="none" w:sz="0" w:space="0" w:color="auto"/>
                <w:left w:val="none" w:sz="0" w:space="0" w:color="auto"/>
                <w:bottom w:val="none" w:sz="0" w:space="0" w:color="auto"/>
                <w:right w:val="none" w:sz="0" w:space="0" w:color="auto"/>
              </w:divBdr>
            </w:div>
            <w:div w:id="1786996858">
              <w:marLeft w:val="0"/>
              <w:marRight w:val="0"/>
              <w:marTop w:val="0"/>
              <w:marBottom w:val="0"/>
              <w:divBdr>
                <w:top w:val="none" w:sz="0" w:space="0" w:color="auto"/>
                <w:left w:val="none" w:sz="0" w:space="0" w:color="auto"/>
                <w:bottom w:val="none" w:sz="0" w:space="0" w:color="auto"/>
                <w:right w:val="none" w:sz="0" w:space="0" w:color="auto"/>
              </w:divBdr>
            </w:div>
            <w:div w:id="1227182440">
              <w:marLeft w:val="0"/>
              <w:marRight w:val="0"/>
              <w:marTop w:val="0"/>
              <w:marBottom w:val="0"/>
              <w:divBdr>
                <w:top w:val="none" w:sz="0" w:space="0" w:color="auto"/>
                <w:left w:val="none" w:sz="0" w:space="0" w:color="auto"/>
                <w:bottom w:val="none" w:sz="0" w:space="0" w:color="auto"/>
                <w:right w:val="none" w:sz="0" w:space="0" w:color="auto"/>
              </w:divBdr>
            </w:div>
            <w:div w:id="899945059">
              <w:marLeft w:val="0"/>
              <w:marRight w:val="0"/>
              <w:marTop w:val="0"/>
              <w:marBottom w:val="0"/>
              <w:divBdr>
                <w:top w:val="none" w:sz="0" w:space="0" w:color="auto"/>
                <w:left w:val="none" w:sz="0" w:space="0" w:color="auto"/>
                <w:bottom w:val="none" w:sz="0" w:space="0" w:color="auto"/>
                <w:right w:val="none" w:sz="0" w:space="0" w:color="auto"/>
              </w:divBdr>
            </w:div>
            <w:div w:id="2133085974">
              <w:marLeft w:val="0"/>
              <w:marRight w:val="0"/>
              <w:marTop w:val="0"/>
              <w:marBottom w:val="0"/>
              <w:divBdr>
                <w:top w:val="none" w:sz="0" w:space="0" w:color="auto"/>
                <w:left w:val="none" w:sz="0" w:space="0" w:color="auto"/>
                <w:bottom w:val="none" w:sz="0" w:space="0" w:color="auto"/>
                <w:right w:val="none" w:sz="0" w:space="0" w:color="auto"/>
              </w:divBdr>
            </w:div>
            <w:div w:id="265817096">
              <w:marLeft w:val="0"/>
              <w:marRight w:val="0"/>
              <w:marTop w:val="0"/>
              <w:marBottom w:val="0"/>
              <w:divBdr>
                <w:top w:val="none" w:sz="0" w:space="0" w:color="auto"/>
                <w:left w:val="none" w:sz="0" w:space="0" w:color="auto"/>
                <w:bottom w:val="none" w:sz="0" w:space="0" w:color="auto"/>
                <w:right w:val="none" w:sz="0" w:space="0" w:color="auto"/>
              </w:divBdr>
            </w:div>
            <w:div w:id="233468985">
              <w:marLeft w:val="0"/>
              <w:marRight w:val="0"/>
              <w:marTop w:val="0"/>
              <w:marBottom w:val="0"/>
              <w:divBdr>
                <w:top w:val="none" w:sz="0" w:space="0" w:color="auto"/>
                <w:left w:val="none" w:sz="0" w:space="0" w:color="auto"/>
                <w:bottom w:val="none" w:sz="0" w:space="0" w:color="auto"/>
                <w:right w:val="none" w:sz="0" w:space="0" w:color="auto"/>
              </w:divBdr>
            </w:div>
            <w:div w:id="1302420196">
              <w:marLeft w:val="0"/>
              <w:marRight w:val="0"/>
              <w:marTop w:val="0"/>
              <w:marBottom w:val="0"/>
              <w:divBdr>
                <w:top w:val="none" w:sz="0" w:space="0" w:color="auto"/>
                <w:left w:val="none" w:sz="0" w:space="0" w:color="auto"/>
                <w:bottom w:val="none" w:sz="0" w:space="0" w:color="auto"/>
                <w:right w:val="none" w:sz="0" w:space="0" w:color="auto"/>
              </w:divBdr>
            </w:div>
            <w:div w:id="138112967">
              <w:marLeft w:val="0"/>
              <w:marRight w:val="0"/>
              <w:marTop w:val="0"/>
              <w:marBottom w:val="0"/>
              <w:divBdr>
                <w:top w:val="none" w:sz="0" w:space="0" w:color="auto"/>
                <w:left w:val="none" w:sz="0" w:space="0" w:color="auto"/>
                <w:bottom w:val="none" w:sz="0" w:space="0" w:color="auto"/>
                <w:right w:val="none" w:sz="0" w:space="0" w:color="auto"/>
              </w:divBdr>
            </w:div>
            <w:div w:id="1570769433">
              <w:marLeft w:val="0"/>
              <w:marRight w:val="0"/>
              <w:marTop w:val="0"/>
              <w:marBottom w:val="0"/>
              <w:divBdr>
                <w:top w:val="none" w:sz="0" w:space="0" w:color="auto"/>
                <w:left w:val="none" w:sz="0" w:space="0" w:color="auto"/>
                <w:bottom w:val="none" w:sz="0" w:space="0" w:color="auto"/>
                <w:right w:val="none" w:sz="0" w:space="0" w:color="auto"/>
              </w:divBdr>
            </w:div>
            <w:div w:id="1729186454">
              <w:marLeft w:val="0"/>
              <w:marRight w:val="0"/>
              <w:marTop w:val="0"/>
              <w:marBottom w:val="0"/>
              <w:divBdr>
                <w:top w:val="none" w:sz="0" w:space="0" w:color="auto"/>
                <w:left w:val="none" w:sz="0" w:space="0" w:color="auto"/>
                <w:bottom w:val="none" w:sz="0" w:space="0" w:color="auto"/>
                <w:right w:val="none" w:sz="0" w:space="0" w:color="auto"/>
              </w:divBdr>
            </w:div>
            <w:div w:id="2002274218">
              <w:marLeft w:val="0"/>
              <w:marRight w:val="0"/>
              <w:marTop w:val="0"/>
              <w:marBottom w:val="0"/>
              <w:divBdr>
                <w:top w:val="none" w:sz="0" w:space="0" w:color="auto"/>
                <w:left w:val="none" w:sz="0" w:space="0" w:color="auto"/>
                <w:bottom w:val="none" w:sz="0" w:space="0" w:color="auto"/>
                <w:right w:val="none" w:sz="0" w:space="0" w:color="auto"/>
              </w:divBdr>
            </w:div>
            <w:div w:id="1646087472">
              <w:marLeft w:val="0"/>
              <w:marRight w:val="0"/>
              <w:marTop w:val="0"/>
              <w:marBottom w:val="0"/>
              <w:divBdr>
                <w:top w:val="none" w:sz="0" w:space="0" w:color="auto"/>
                <w:left w:val="none" w:sz="0" w:space="0" w:color="auto"/>
                <w:bottom w:val="none" w:sz="0" w:space="0" w:color="auto"/>
                <w:right w:val="none" w:sz="0" w:space="0" w:color="auto"/>
              </w:divBdr>
            </w:div>
            <w:div w:id="1432312279">
              <w:marLeft w:val="0"/>
              <w:marRight w:val="0"/>
              <w:marTop w:val="0"/>
              <w:marBottom w:val="0"/>
              <w:divBdr>
                <w:top w:val="none" w:sz="0" w:space="0" w:color="auto"/>
                <w:left w:val="none" w:sz="0" w:space="0" w:color="auto"/>
                <w:bottom w:val="none" w:sz="0" w:space="0" w:color="auto"/>
                <w:right w:val="none" w:sz="0" w:space="0" w:color="auto"/>
              </w:divBdr>
            </w:div>
            <w:div w:id="653536024">
              <w:marLeft w:val="0"/>
              <w:marRight w:val="0"/>
              <w:marTop w:val="0"/>
              <w:marBottom w:val="0"/>
              <w:divBdr>
                <w:top w:val="none" w:sz="0" w:space="0" w:color="auto"/>
                <w:left w:val="none" w:sz="0" w:space="0" w:color="auto"/>
                <w:bottom w:val="none" w:sz="0" w:space="0" w:color="auto"/>
                <w:right w:val="none" w:sz="0" w:space="0" w:color="auto"/>
              </w:divBdr>
            </w:div>
            <w:div w:id="1064793978">
              <w:marLeft w:val="0"/>
              <w:marRight w:val="0"/>
              <w:marTop w:val="0"/>
              <w:marBottom w:val="0"/>
              <w:divBdr>
                <w:top w:val="none" w:sz="0" w:space="0" w:color="auto"/>
                <w:left w:val="none" w:sz="0" w:space="0" w:color="auto"/>
                <w:bottom w:val="none" w:sz="0" w:space="0" w:color="auto"/>
                <w:right w:val="none" w:sz="0" w:space="0" w:color="auto"/>
              </w:divBdr>
            </w:div>
            <w:div w:id="575945478">
              <w:marLeft w:val="0"/>
              <w:marRight w:val="0"/>
              <w:marTop w:val="0"/>
              <w:marBottom w:val="0"/>
              <w:divBdr>
                <w:top w:val="none" w:sz="0" w:space="0" w:color="auto"/>
                <w:left w:val="none" w:sz="0" w:space="0" w:color="auto"/>
                <w:bottom w:val="none" w:sz="0" w:space="0" w:color="auto"/>
                <w:right w:val="none" w:sz="0" w:space="0" w:color="auto"/>
              </w:divBdr>
            </w:div>
            <w:div w:id="191168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61080">
      <w:bodyDiv w:val="1"/>
      <w:marLeft w:val="0"/>
      <w:marRight w:val="0"/>
      <w:marTop w:val="0"/>
      <w:marBottom w:val="0"/>
      <w:divBdr>
        <w:top w:val="none" w:sz="0" w:space="0" w:color="auto"/>
        <w:left w:val="none" w:sz="0" w:space="0" w:color="auto"/>
        <w:bottom w:val="none" w:sz="0" w:space="0" w:color="auto"/>
        <w:right w:val="none" w:sz="0" w:space="0" w:color="auto"/>
      </w:divBdr>
      <w:divsChild>
        <w:div w:id="1352610848">
          <w:marLeft w:val="0"/>
          <w:marRight w:val="0"/>
          <w:marTop w:val="0"/>
          <w:marBottom w:val="0"/>
          <w:divBdr>
            <w:top w:val="none" w:sz="0" w:space="0" w:color="auto"/>
            <w:left w:val="none" w:sz="0" w:space="0" w:color="auto"/>
            <w:bottom w:val="none" w:sz="0" w:space="0" w:color="auto"/>
            <w:right w:val="none" w:sz="0" w:space="0" w:color="auto"/>
          </w:divBdr>
        </w:div>
      </w:divsChild>
    </w:div>
    <w:div w:id="1341397405">
      <w:bodyDiv w:val="1"/>
      <w:marLeft w:val="0"/>
      <w:marRight w:val="0"/>
      <w:marTop w:val="0"/>
      <w:marBottom w:val="0"/>
      <w:divBdr>
        <w:top w:val="none" w:sz="0" w:space="0" w:color="auto"/>
        <w:left w:val="none" w:sz="0" w:space="0" w:color="auto"/>
        <w:bottom w:val="none" w:sz="0" w:space="0" w:color="auto"/>
        <w:right w:val="none" w:sz="0" w:space="0" w:color="auto"/>
      </w:divBdr>
      <w:divsChild>
        <w:div w:id="241453090">
          <w:marLeft w:val="0"/>
          <w:marRight w:val="0"/>
          <w:marTop w:val="0"/>
          <w:marBottom w:val="0"/>
          <w:divBdr>
            <w:top w:val="none" w:sz="0" w:space="0" w:color="auto"/>
            <w:left w:val="none" w:sz="0" w:space="0" w:color="auto"/>
            <w:bottom w:val="none" w:sz="0" w:space="0" w:color="auto"/>
            <w:right w:val="none" w:sz="0" w:space="0" w:color="auto"/>
          </w:divBdr>
        </w:div>
      </w:divsChild>
    </w:div>
    <w:div w:id="1345284226">
      <w:bodyDiv w:val="1"/>
      <w:marLeft w:val="0"/>
      <w:marRight w:val="0"/>
      <w:marTop w:val="0"/>
      <w:marBottom w:val="0"/>
      <w:divBdr>
        <w:top w:val="none" w:sz="0" w:space="0" w:color="auto"/>
        <w:left w:val="none" w:sz="0" w:space="0" w:color="auto"/>
        <w:bottom w:val="none" w:sz="0" w:space="0" w:color="auto"/>
        <w:right w:val="none" w:sz="0" w:space="0" w:color="auto"/>
      </w:divBdr>
      <w:divsChild>
        <w:div w:id="472866765">
          <w:marLeft w:val="0"/>
          <w:marRight w:val="0"/>
          <w:marTop w:val="0"/>
          <w:marBottom w:val="0"/>
          <w:divBdr>
            <w:top w:val="none" w:sz="0" w:space="0" w:color="auto"/>
            <w:left w:val="none" w:sz="0" w:space="0" w:color="auto"/>
            <w:bottom w:val="none" w:sz="0" w:space="0" w:color="auto"/>
            <w:right w:val="none" w:sz="0" w:space="0" w:color="auto"/>
          </w:divBdr>
        </w:div>
      </w:divsChild>
    </w:div>
    <w:div w:id="1346247198">
      <w:bodyDiv w:val="1"/>
      <w:marLeft w:val="0"/>
      <w:marRight w:val="0"/>
      <w:marTop w:val="0"/>
      <w:marBottom w:val="0"/>
      <w:divBdr>
        <w:top w:val="none" w:sz="0" w:space="0" w:color="auto"/>
        <w:left w:val="none" w:sz="0" w:space="0" w:color="auto"/>
        <w:bottom w:val="none" w:sz="0" w:space="0" w:color="auto"/>
        <w:right w:val="none" w:sz="0" w:space="0" w:color="auto"/>
      </w:divBdr>
      <w:divsChild>
        <w:div w:id="208038281">
          <w:marLeft w:val="0"/>
          <w:marRight w:val="0"/>
          <w:marTop w:val="0"/>
          <w:marBottom w:val="0"/>
          <w:divBdr>
            <w:top w:val="none" w:sz="0" w:space="0" w:color="auto"/>
            <w:left w:val="none" w:sz="0" w:space="0" w:color="auto"/>
            <w:bottom w:val="none" w:sz="0" w:space="0" w:color="auto"/>
            <w:right w:val="none" w:sz="0" w:space="0" w:color="auto"/>
          </w:divBdr>
        </w:div>
      </w:divsChild>
    </w:div>
    <w:div w:id="1357999102">
      <w:bodyDiv w:val="1"/>
      <w:marLeft w:val="0"/>
      <w:marRight w:val="0"/>
      <w:marTop w:val="0"/>
      <w:marBottom w:val="0"/>
      <w:divBdr>
        <w:top w:val="none" w:sz="0" w:space="0" w:color="auto"/>
        <w:left w:val="none" w:sz="0" w:space="0" w:color="auto"/>
        <w:bottom w:val="none" w:sz="0" w:space="0" w:color="auto"/>
        <w:right w:val="none" w:sz="0" w:space="0" w:color="auto"/>
      </w:divBdr>
      <w:divsChild>
        <w:div w:id="375662520">
          <w:marLeft w:val="0"/>
          <w:marRight w:val="0"/>
          <w:marTop w:val="0"/>
          <w:marBottom w:val="0"/>
          <w:divBdr>
            <w:top w:val="none" w:sz="0" w:space="0" w:color="auto"/>
            <w:left w:val="none" w:sz="0" w:space="0" w:color="auto"/>
            <w:bottom w:val="none" w:sz="0" w:space="0" w:color="auto"/>
            <w:right w:val="none" w:sz="0" w:space="0" w:color="auto"/>
          </w:divBdr>
          <w:divsChild>
            <w:div w:id="860361917">
              <w:marLeft w:val="0"/>
              <w:marRight w:val="0"/>
              <w:marTop w:val="0"/>
              <w:marBottom w:val="0"/>
              <w:divBdr>
                <w:top w:val="none" w:sz="0" w:space="0" w:color="auto"/>
                <w:left w:val="none" w:sz="0" w:space="0" w:color="auto"/>
                <w:bottom w:val="none" w:sz="0" w:space="0" w:color="auto"/>
                <w:right w:val="none" w:sz="0" w:space="0" w:color="auto"/>
              </w:divBdr>
            </w:div>
            <w:div w:id="644548539">
              <w:marLeft w:val="0"/>
              <w:marRight w:val="0"/>
              <w:marTop w:val="0"/>
              <w:marBottom w:val="0"/>
              <w:divBdr>
                <w:top w:val="none" w:sz="0" w:space="0" w:color="auto"/>
                <w:left w:val="none" w:sz="0" w:space="0" w:color="auto"/>
                <w:bottom w:val="none" w:sz="0" w:space="0" w:color="auto"/>
                <w:right w:val="none" w:sz="0" w:space="0" w:color="auto"/>
              </w:divBdr>
            </w:div>
            <w:div w:id="727724387">
              <w:marLeft w:val="0"/>
              <w:marRight w:val="0"/>
              <w:marTop w:val="0"/>
              <w:marBottom w:val="0"/>
              <w:divBdr>
                <w:top w:val="none" w:sz="0" w:space="0" w:color="auto"/>
                <w:left w:val="none" w:sz="0" w:space="0" w:color="auto"/>
                <w:bottom w:val="none" w:sz="0" w:space="0" w:color="auto"/>
                <w:right w:val="none" w:sz="0" w:space="0" w:color="auto"/>
              </w:divBdr>
            </w:div>
            <w:div w:id="1167524347">
              <w:marLeft w:val="0"/>
              <w:marRight w:val="0"/>
              <w:marTop w:val="0"/>
              <w:marBottom w:val="0"/>
              <w:divBdr>
                <w:top w:val="none" w:sz="0" w:space="0" w:color="auto"/>
                <w:left w:val="none" w:sz="0" w:space="0" w:color="auto"/>
                <w:bottom w:val="none" w:sz="0" w:space="0" w:color="auto"/>
                <w:right w:val="none" w:sz="0" w:space="0" w:color="auto"/>
              </w:divBdr>
            </w:div>
            <w:div w:id="47388884">
              <w:marLeft w:val="0"/>
              <w:marRight w:val="0"/>
              <w:marTop w:val="0"/>
              <w:marBottom w:val="0"/>
              <w:divBdr>
                <w:top w:val="none" w:sz="0" w:space="0" w:color="auto"/>
                <w:left w:val="none" w:sz="0" w:space="0" w:color="auto"/>
                <w:bottom w:val="none" w:sz="0" w:space="0" w:color="auto"/>
                <w:right w:val="none" w:sz="0" w:space="0" w:color="auto"/>
              </w:divBdr>
            </w:div>
            <w:div w:id="2106222677">
              <w:marLeft w:val="0"/>
              <w:marRight w:val="0"/>
              <w:marTop w:val="0"/>
              <w:marBottom w:val="0"/>
              <w:divBdr>
                <w:top w:val="none" w:sz="0" w:space="0" w:color="auto"/>
                <w:left w:val="none" w:sz="0" w:space="0" w:color="auto"/>
                <w:bottom w:val="none" w:sz="0" w:space="0" w:color="auto"/>
                <w:right w:val="none" w:sz="0" w:space="0" w:color="auto"/>
              </w:divBdr>
            </w:div>
            <w:div w:id="764885538">
              <w:marLeft w:val="0"/>
              <w:marRight w:val="0"/>
              <w:marTop w:val="0"/>
              <w:marBottom w:val="0"/>
              <w:divBdr>
                <w:top w:val="none" w:sz="0" w:space="0" w:color="auto"/>
                <w:left w:val="none" w:sz="0" w:space="0" w:color="auto"/>
                <w:bottom w:val="none" w:sz="0" w:space="0" w:color="auto"/>
                <w:right w:val="none" w:sz="0" w:space="0" w:color="auto"/>
              </w:divBdr>
            </w:div>
            <w:div w:id="927807605">
              <w:marLeft w:val="0"/>
              <w:marRight w:val="0"/>
              <w:marTop w:val="0"/>
              <w:marBottom w:val="0"/>
              <w:divBdr>
                <w:top w:val="none" w:sz="0" w:space="0" w:color="auto"/>
                <w:left w:val="none" w:sz="0" w:space="0" w:color="auto"/>
                <w:bottom w:val="none" w:sz="0" w:space="0" w:color="auto"/>
                <w:right w:val="none" w:sz="0" w:space="0" w:color="auto"/>
              </w:divBdr>
            </w:div>
            <w:div w:id="1819759916">
              <w:marLeft w:val="0"/>
              <w:marRight w:val="0"/>
              <w:marTop w:val="0"/>
              <w:marBottom w:val="0"/>
              <w:divBdr>
                <w:top w:val="none" w:sz="0" w:space="0" w:color="auto"/>
                <w:left w:val="none" w:sz="0" w:space="0" w:color="auto"/>
                <w:bottom w:val="none" w:sz="0" w:space="0" w:color="auto"/>
                <w:right w:val="none" w:sz="0" w:space="0" w:color="auto"/>
              </w:divBdr>
            </w:div>
            <w:div w:id="524681823">
              <w:marLeft w:val="0"/>
              <w:marRight w:val="0"/>
              <w:marTop w:val="0"/>
              <w:marBottom w:val="0"/>
              <w:divBdr>
                <w:top w:val="none" w:sz="0" w:space="0" w:color="auto"/>
                <w:left w:val="none" w:sz="0" w:space="0" w:color="auto"/>
                <w:bottom w:val="none" w:sz="0" w:space="0" w:color="auto"/>
                <w:right w:val="none" w:sz="0" w:space="0" w:color="auto"/>
              </w:divBdr>
            </w:div>
            <w:div w:id="85269710">
              <w:marLeft w:val="0"/>
              <w:marRight w:val="0"/>
              <w:marTop w:val="0"/>
              <w:marBottom w:val="0"/>
              <w:divBdr>
                <w:top w:val="none" w:sz="0" w:space="0" w:color="auto"/>
                <w:left w:val="none" w:sz="0" w:space="0" w:color="auto"/>
                <w:bottom w:val="none" w:sz="0" w:space="0" w:color="auto"/>
                <w:right w:val="none" w:sz="0" w:space="0" w:color="auto"/>
              </w:divBdr>
            </w:div>
            <w:div w:id="582421294">
              <w:marLeft w:val="0"/>
              <w:marRight w:val="0"/>
              <w:marTop w:val="0"/>
              <w:marBottom w:val="0"/>
              <w:divBdr>
                <w:top w:val="none" w:sz="0" w:space="0" w:color="auto"/>
                <w:left w:val="none" w:sz="0" w:space="0" w:color="auto"/>
                <w:bottom w:val="none" w:sz="0" w:space="0" w:color="auto"/>
                <w:right w:val="none" w:sz="0" w:space="0" w:color="auto"/>
              </w:divBdr>
            </w:div>
            <w:div w:id="1813212293">
              <w:marLeft w:val="0"/>
              <w:marRight w:val="0"/>
              <w:marTop w:val="0"/>
              <w:marBottom w:val="0"/>
              <w:divBdr>
                <w:top w:val="none" w:sz="0" w:space="0" w:color="auto"/>
                <w:left w:val="none" w:sz="0" w:space="0" w:color="auto"/>
                <w:bottom w:val="none" w:sz="0" w:space="0" w:color="auto"/>
                <w:right w:val="none" w:sz="0" w:space="0" w:color="auto"/>
              </w:divBdr>
            </w:div>
            <w:div w:id="1557619481">
              <w:marLeft w:val="0"/>
              <w:marRight w:val="0"/>
              <w:marTop w:val="0"/>
              <w:marBottom w:val="0"/>
              <w:divBdr>
                <w:top w:val="none" w:sz="0" w:space="0" w:color="auto"/>
                <w:left w:val="none" w:sz="0" w:space="0" w:color="auto"/>
                <w:bottom w:val="none" w:sz="0" w:space="0" w:color="auto"/>
                <w:right w:val="none" w:sz="0" w:space="0" w:color="auto"/>
              </w:divBdr>
            </w:div>
            <w:div w:id="1837528796">
              <w:marLeft w:val="0"/>
              <w:marRight w:val="0"/>
              <w:marTop w:val="0"/>
              <w:marBottom w:val="0"/>
              <w:divBdr>
                <w:top w:val="none" w:sz="0" w:space="0" w:color="auto"/>
                <w:left w:val="none" w:sz="0" w:space="0" w:color="auto"/>
                <w:bottom w:val="none" w:sz="0" w:space="0" w:color="auto"/>
                <w:right w:val="none" w:sz="0" w:space="0" w:color="auto"/>
              </w:divBdr>
            </w:div>
            <w:div w:id="2138908359">
              <w:marLeft w:val="0"/>
              <w:marRight w:val="0"/>
              <w:marTop w:val="0"/>
              <w:marBottom w:val="0"/>
              <w:divBdr>
                <w:top w:val="none" w:sz="0" w:space="0" w:color="auto"/>
                <w:left w:val="none" w:sz="0" w:space="0" w:color="auto"/>
                <w:bottom w:val="none" w:sz="0" w:space="0" w:color="auto"/>
                <w:right w:val="none" w:sz="0" w:space="0" w:color="auto"/>
              </w:divBdr>
            </w:div>
            <w:div w:id="851265239">
              <w:marLeft w:val="0"/>
              <w:marRight w:val="0"/>
              <w:marTop w:val="0"/>
              <w:marBottom w:val="0"/>
              <w:divBdr>
                <w:top w:val="none" w:sz="0" w:space="0" w:color="auto"/>
                <w:left w:val="none" w:sz="0" w:space="0" w:color="auto"/>
                <w:bottom w:val="none" w:sz="0" w:space="0" w:color="auto"/>
                <w:right w:val="none" w:sz="0" w:space="0" w:color="auto"/>
              </w:divBdr>
            </w:div>
            <w:div w:id="1003094799">
              <w:marLeft w:val="0"/>
              <w:marRight w:val="0"/>
              <w:marTop w:val="0"/>
              <w:marBottom w:val="0"/>
              <w:divBdr>
                <w:top w:val="none" w:sz="0" w:space="0" w:color="auto"/>
                <w:left w:val="none" w:sz="0" w:space="0" w:color="auto"/>
                <w:bottom w:val="none" w:sz="0" w:space="0" w:color="auto"/>
                <w:right w:val="none" w:sz="0" w:space="0" w:color="auto"/>
              </w:divBdr>
            </w:div>
            <w:div w:id="1619601681">
              <w:marLeft w:val="0"/>
              <w:marRight w:val="0"/>
              <w:marTop w:val="0"/>
              <w:marBottom w:val="0"/>
              <w:divBdr>
                <w:top w:val="none" w:sz="0" w:space="0" w:color="auto"/>
                <w:left w:val="none" w:sz="0" w:space="0" w:color="auto"/>
                <w:bottom w:val="none" w:sz="0" w:space="0" w:color="auto"/>
                <w:right w:val="none" w:sz="0" w:space="0" w:color="auto"/>
              </w:divBdr>
            </w:div>
            <w:div w:id="1959874734">
              <w:marLeft w:val="0"/>
              <w:marRight w:val="0"/>
              <w:marTop w:val="0"/>
              <w:marBottom w:val="0"/>
              <w:divBdr>
                <w:top w:val="none" w:sz="0" w:space="0" w:color="auto"/>
                <w:left w:val="none" w:sz="0" w:space="0" w:color="auto"/>
                <w:bottom w:val="none" w:sz="0" w:space="0" w:color="auto"/>
                <w:right w:val="none" w:sz="0" w:space="0" w:color="auto"/>
              </w:divBdr>
            </w:div>
            <w:div w:id="1373846142">
              <w:marLeft w:val="0"/>
              <w:marRight w:val="0"/>
              <w:marTop w:val="0"/>
              <w:marBottom w:val="0"/>
              <w:divBdr>
                <w:top w:val="none" w:sz="0" w:space="0" w:color="auto"/>
                <w:left w:val="none" w:sz="0" w:space="0" w:color="auto"/>
                <w:bottom w:val="none" w:sz="0" w:space="0" w:color="auto"/>
                <w:right w:val="none" w:sz="0" w:space="0" w:color="auto"/>
              </w:divBdr>
            </w:div>
            <w:div w:id="19550765">
              <w:marLeft w:val="0"/>
              <w:marRight w:val="0"/>
              <w:marTop w:val="0"/>
              <w:marBottom w:val="0"/>
              <w:divBdr>
                <w:top w:val="none" w:sz="0" w:space="0" w:color="auto"/>
                <w:left w:val="none" w:sz="0" w:space="0" w:color="auto"/>
                <w:bottom w:val="none" w:sz="0" w:space="0" w:color="auto"/>
                <w:right w:val="none" w:sz="0" w:space="0" w:color="auto"/>
              </w:divBdr>
            </w:div>
            <w:div w:id="593628952">
              <w:marLeft w:val="0"/>
              <w:marRight w:val="0"/>
              <w:marTop w:val="0"/>
              <w:marBottom w:val="0"/>
              <w:divBdr>
                <w:top w:val="none" w:sz="0" w:space="0" w:color="auto"/>
                <w:left w:val="none" w:sz="0" w:space="0" w:color="auto"/>
                <w:bottom w:val="none" w:sz="0" w:space="0" w:color="auto"/>
                <w:right w:val="none" w:sz="0" w:space="0" w:color="auto"/>
              </w:divBdr>
            </w:div>
            <w:div w:id="622660706">
              <w:marLeft w:val="0"/>
              <w:marRight w:val="0"/>
              <w:marTop w:val="0"/>
              <w:marBottom w:val="0"/>
              <w:divBdr>
                <w:top w:val="none" w:sz="0" w:space="0" w:color="auto"/>
                <w:left w:val="none" w:sz="0" w:space="0" w:color="auto"/>
                <w:bottom w:val="none" w:sz="0" w:space="0" w:color="auto"/>
                <w:right w:val="none" w:sz="0" w:space="0" w:color="auto"/>
              </w:divBdr>
            </w:div>
            <w:div w:id="500048478">
              <w:marLeft w:val="0"/>
              <w:marRight w:val="0"/>
              <w:marTop w:val="0"/>
              <w:marBottom w:val="0"/>
              <w:divBdr>
                <w:top w:val="none" w:sz="0" w:space="0" w:color="auto"/>
                <w:left w:val="none" w:sz="0" w:space="0" w:color="auto"/>
                <w:bottom w:val="none" w:sz="0" w:space="0" w:color="auto"/>
                <w:right w:val="none" w:sz="0" w:space="0" w:color="auto"/>
              </w:divBdr>
            </w:div>
            <w:div w:id="1981961492">
              <w:marLeft w:val="0"/>
              <w:marRight w:val="0"/>
              <w:marTop w:val="0"/>
              <w:marBottom w:val="0"/>
              <w:divBdr>
                <w:top w:val="none" w:sz="0" w:space="0" w:color="auto"/>
                <w:left w:val="none" w:sz="0" w:space="0" w:color="auto"/>
                <w:bottom w:val="none" w:sz="0" w:space="0" w:color="auto"/>
                <w:right w:val="none" w:sz="0" w:space="0" w:color="auto"/>
              </w:divBdr>
            </w:div>
            <w:div w:id="234051454">
              <w:marLeft w:val="0"/>
              <w:marRight w:val="0"/>
              <w:marTop w:val="0"/>
              <w:marBottom w:val="0"/>
              <w:divBdr>
                <w:top w:val="none" w:sz="0" w:space="0" w:color="auto"/>
                <w:left w:val="none" w:sz="0" w:space="0" w:color="auto"/>
                <w:bottom w:val="none" w:sz="0" w:space="0" w:color="auto"/>
                <w:right w:val="none" w:sz="0" w:space="0" w:color="auto"/>
              </w:divBdr>
            </w:div>
            <w:div w:id="227889630">
              <w:marLeft w:val="0"/>
              <w:marRight w:val="0"/>
              <w:marTop w:val="0"/>
              <w:marBottom w:val="0"/>
              <w:divBdr>
                <w:top w:val="none" w:sz="0" w:space="0" w:color="auto"/>
                <w:left w:val="none" w:sz="0" w:space="0" w:color="auto"/>
                <w:bottom w:val="none" w:sz="0" w:space="0" w:color="auto"/>
                <w:right w:val="none" w:sz="0" w:space="0" w:color="auto"/>
              </w:divBdr>
            </w:div>
            <w:div w:id="1477912591">
              <w:marLeft w:val="0"/>
              <w:marRight w:val="0"/>
              <w:marTop w:val="0"/>
              <w:marBottom w:val="0"/>
              <w:divBdr>
                <w:top w:val="none" w:sz="0" w:space="0" w:color="auto"/>
                <w:left w:val="none" w:sz="0" w:space="0" w:color="auto"/>
                <w:bottom w:val="none" w:sz="0" w:space="0" w:color="auto"/>
                <w:right w:val="none" w:sz="0" w:space="0" w:color="auto"/>
              </w:divBdr>
            </w:div>
            <w:div w:id="1524781699">
              <w:marLeft w:val="0"/>
              <w:marRight w:val="0"/>
              <w:marTop w:val="0"/>
              <w:marBottom w:val="0"/>
              <w:divBdr>
                <w:top w:val="none" w:sz="0" w:space="0" w:color="auto"/>
                <w:left w:val="none" w:sz="0" w:space="0" w:color="auto"/>
                <w:bottom w:val="none" w:sz="0" w:space="0" w:color="auto"/>
                <w:right w:val="none" w:sz="0" w:space="0" w:color="auto"/>
              </w:divBdr>
            </w:div>
            <w:div w:id="132602151">
              <w:marLeft w:val="0"/>
              <w:marRight w:val="0"/>
              <w:marTop w:val="0"/>
              <w:marBottom w:val="0"/>
              <w:divBdr>
                <w:top w:val="none" w:sz="0" w:space="0" w:color="auto"/>
                <w:left w:val="none" w:sz="0" w:space="0" w:color="auto"/>
                <w:bottom w:val="none" w:sz="0" w:space="0" w:color="auto"/>
                <w:right w:val="none" w:sz="0" w:space="0" w:color="auto"/>
              </w:divBdr>
            </w:div>
            <w:div w:id="1477599365">
              <w:marLeft w:val="0"/>
              <w:marRight w:val="0"/>
              <w:marTop w:val="0"/>
              <w:marBottom w:val="0"/>
              <w:divBdr>
                <w:top w:val="none" w:sz="0" w:space="0" w:color="auto"/>
                <w:left w:val="none" w:sz="0" w:space="0" w:color="auto"/>
                <w:bottom w:val="none" w:sz="0" w:space="0" w:color="auto"/>
                <w:right w:val="none" w:sz="0" w:space="0" w:color="auto"/>
              </w:divBdr>
            </w:div>
            <w:div w:id="1968662114">
              <w:marLeft w:val="0"/>
              <w:marRight w:val="0"/>
              <w:marTop w:val="0"/>
              <w:marBottom w:val="0"/>
              <w:divBdr>
                <w:top w:val="none" w:sz="0" w:space="0" w:color="auto"/>
                <w:left w:val="none" w:sz="0" w:space="0" w:color="auto"/>
                <w:bottom w:val="none" w:sz="0" w:space="0" w:color="auto"/>
                <w:right w:val="none" w:sz="0" w:space="0" w:color="auto"/>
              </w:divBdr>
            </w:div>
            <w:div w:id="1664318081">
              <w:marLeft w:val="0"/>
              <w:marRight w:val="0"/>
              <w:marTop w:val="0"/>
              <w:marBottom w:val="0"/>
              <w:divBdr>
                <w:top w:val="none" w:sz="0" w:space="0" w:color="auto"/>
                <w:left w:val="none" w:sz="0" w:space="0" w:color="auto"/>
                <w:bottom w:val="none" w:sz="0" w:space="0" w:color="auto"/>
                <w:right w:val="none" w:sz="0" w:space="0" w:color="auto"/>
              </w:divBdr>
            </w:div>
            <w:div w:id="1665351450">
              <w:marLeft w:val="0"/>
              <w:marRight w:val="0"/>
              <w:marTop w:val="0"/>
              <w:marBottom w:val="0"/>
              <w:divBdr>
                <w:top w:val="none" w:sz="0" w:space="0" w:color="auto"/>
                <w:left w:val="none" w:sz="0" w:space="0" w:color="auto"/>
                <w:bottom w:val="none" w:sz="0" w:space="0" w:color="auto"/>
                <w:right w:val="none" w:sz="0" w:space="0" w:color="auto"/>
              </w:divBdr>
            </w:div>
            <w:div w:id="1977757082">
              <w:marLeft w:val="0"/>
              <w:marRight w:val="0"/>
              <w:marTop w:val="0"/>
              <w:marBottom w:val="0"/>
              <w:divBdr>
                <w:top w:val="none" w:sz="0" w:space="0" w:color="auto"/>
                <w:left w:val="none" w:sz="0" w:space="0" w:color="auto"/>
                <w:bottom w:val="none" w:sz="0" w:space="0" w:color="auto"/>
                <w:right w:val="none" w:sz="0" w:space="0" w:color="auto"/>
              </w:divBdr>
            </w:div>
            <w:div w:id="1903977741">
              <w:marLeft w:val="0"/>
              <w:marRight w:val="0"/>
              <w:marTop w:val="0"/>
              <w:marBottom w:val="0"/>
              <w:divBdr>
                <w:top w:val="none" w:sz="0" w:space="0" w:color="auto"/>
                <w:left w:val="none" w:sz="0" w:space="0" w:color="auto"/>
                <w:bottom w:val="none" w:sz="0" w:space="0" w:color="auto"/>
                <w:right w:val="none" w:sz="0" w:space="0" w:color="auto"/>
              </w:divBdr>
            </w:div>
            <w:div w:id="1520510790">
              <w:marLeft w:val="0"/>
              <w:marRight w:val="0"/>
              <w:marTop w:val="0"/>
              <w:marBottom w:val="0"/>
              <w:divBdr>
                <w:top w:val="none" w:sz="0" w:space="0" w:color="auto"/>
                <w:left w:val="none" w:sz="0" w:space="0" w:color="auto"/>
                <w:bottom w:val="none" w:sz="0" w:space="0" w:color="auto"/>
                <w:right w:val="none" w:sz="0" w:space="0" w:color="auto"/>
              </w:divBdr>
            </w:div>
            <w:div w:id="773549979">
              <w:marLeft w:val="0"/>
              <w:marRight w:val="0"/>
              <w:marTop w:val="0"/>
              <w:marBottom w:val="0"/>
              <w:divBdr>
                <w:top w:val="none" w:sz="0" w:space="0" w:color="auto"/>
                <w:left w:val="none" w:sz="0" w:space="0" w:color="auto"/>
                <w:bottom w:val="none" w:sz="0" w:space="0" w:color="auto"/>
                <w:right w:val="none" w:sz="0" w:space="0" w:color="auto"/>
              </w:divBdr>
            </w:div>
            <w:div w:id="1105541793">
              <w:marLeft w:val="0"/>
              <w:marRight w:val="0"/>
              <w:marTop w:val="0"/>
              <w:marBottom w:val="0"/>
              <w:divBdr>
                <w:top w:val="none" w:sz="0" w:space="0" w:color="auto"/>
                <w:left w:val="none" w:sz="0" w:space="0" w:color="auto"/>
                <w:bottom w:val="none" w:sz="0" w:space="0" w:color="auto"/>
                <w:right w:val="none" w:sz="0" w:space="0" w:color="auto"/>
              </w:divBdr>
            </w:div>
            <w:div w:id="1017583730">
              <w:marLeft w:val="0"/>
              <w:marRight w:val="0"/>
              <w:marTop w:val="0"/>
              <w:marBottom w:val="0"/>
              <w:divBdr>
                <w:top w:val="none" w:sz="0" w:space="0" w:color="auto"/>
                <w:left w:val="none" w:sz="0" w:space="0" w:color="auto"/>
                <w:bottom w:val="none" w:sz="0" w:space="0" w:color="auto"/>
                <w:right w:val="none" w:sz="0" w:space="0" w:color="auto"/>
              </w:divBdr>
            </w:div>
            <w:div w:id="1297834767">
              <w:marLeft w:val="0"/>
              <w:marRight w:val="0"/>
              <w:marTop w:val="0"/>
              <w:marBottom w:val="0"/>
              <w:divBdr>
                <w:top w:val="none" w:sz="0" w:space="0" w:color="auto"/>
                <w:left w:val="none" w:sz="0" w:space="0" w:color="auto"/>
                <w:bottom w:val="none" w:sz="0" w:space="0" w:color="auto"/>
                <w:right w:val="none" w:sz="0" w:space="0" w:color="auto"/>
              </w:divBdr>
            </w:div>
            <w:div w:id="1314531942">
              <w:marLeft w:val="0"/>
              <w:marRight w:val="0"/>
              <w:marTop w:val="0"/>
              <w:marBottom w:val="0"/>
              <w:divBdr>
                <w:top w:val="none" w:sz="0" w:space="0" w:color="auto"/>
                <w:left w:val="none" w:sz="0" w:space="0" w:color="auto"/>
                <w:bottom w:val="none" w:sz="0" w:space="0" w:color="auto"/>
                <w:right w:val="none" w:sz="0" w:space="0" w:color="auto"/>
              </w:divBdr>
            </w:div>
            <w:div w:id="421337248">
              <w:marLeft w:val="0"/>
              <w:marRight w:val="0"/>
              <w:marTop w:val="0"/>
              <w:marBottom w:val="0"/>
              <w:divBdr>
                <w:top w:val="none" w:sz="0" w:space="0" w:color="auto"/>
                <w:left w:val="none" w:sz="0" w:space="0" w:color="auto"/>
                <w:bottom w:val="none" w:sz="0" w:space="0" w:color="auto"/>
                <w:right w:val="none" w:sz="0" w:space="0" w:color="auto"/>
              </w:divBdr>
            </w:div>
            <w:div w:id="1247574129">
              <w:marLeft w:val="0"/>
              <w:marRight w:val="0"/>
              <w:marTop w:val="0"/>
              <w:marBottom w:val="0"/>
              <w:divBdr>
                <w:top w:val="none" w:sz="0" w:space="0" w:color="auto"/>
                <w:left w:val="none" w:sz="0" w:space="0" w:color="auto"/>
                <w:bottom w:val="none" w:sz="0" w:space="0" w:color="auto"/>
                <w:right w:val="none" w:sz="0" w:space="0" w:color="auto"/>
              </w:divBdr>
            </w:div>
            <w:div w:id="1172068014">
              <w:marLeft w:val="0"/>
              <w:marRight w:val="0"/>
              <w:marTop w:val="0"/>
              <w:marBottom w:val="0"/>
              <w:divBdr>
                <w:top w:val="none" w:sz="0" w:space="0" w:color="auto"/>
                <w:left w:val="none" w:sz="0" w:space="0" w:color="auto"/>
                <w:bottom w:val="none" w:sz="0" w:space="0" w:color="auto"/>
                <w:right w:val="none" w:sz="0" w:space="0" w:color="auto"/>
              </w:divBdr>
            </w:div>
            <w:div w:id="2102873814">
              <w:marLeft w:val="0"/>
              <w:marRight w:val="0"/>
              <w:marTop w:val="0"/>
              <w:marBottom w:val="0"/>
              <w:divBdr>
                <w:top w:val="none" w:sz="0" w:space="0" w:color="auto"/>
                <w:left w:val="none" w:sz="0" w:space="0" w:color="auto"/>
                <w:bottom w:val="none" w:sz="0" w:space="0" w:color="auto"/>
                <w:right w:val="none" w:sz="0" w:space="0" w:color="auto"/>
              </w:divBdr>
            </w:div>
            <w:div w:id="210196275">
              <w:marLeft w:val="0"/>
              <w:marRight w:val="0"/>
              <w:marTop w:val="0"/>
              <w:marBottom w:val="0"/>
              <w:divBdr>
                <w:top w:val="none" w:sz="0" w:space="0" w:color="auto"/>
                <w:left w:val="none" w:sz="0" w:space="0" w:color="auto"/>
                <w:bottom w:val="none" w:sz="0" w:space="0" w:color="auto"/>
                <w:right w:val="none" w:sz="0" w:space="0" w:color="auto"/>
              </w:divBdr>
            </w:div>
            <w:div w:id="1528060088">
              <w:marLeft w:val="0"/>
              <w:marRight w:val="0"/>
              <w:marTop w:val="0"/>
              <w:marBottom w:val="0"/>
              <w:divBdr>
                <w:top w:val="none" w:sz="0" w:space="0" w:color="auto"/>
                <w:left w:val="none" w:sz="0" w:space="0" w:color="auto"/>
                <w:bottom w:val="none" w:sz="0" w:space="0" w:color="auto"/>
                <w:right w:val="none" w:sz="0" w:space="0" w:color="auto"/>
              </w:divBdr>
            </w:div>
            <w:div w:id="991450578">
              <w:marLeft w:val="0"/>
              <w:marRight w:val="0"/>
              <w:marTop w:val="0"/>
              <w:marBottom w:val="0"/>
              <w:divBdr>
                <w:top w:val="none" w:sz="0" w:space="0" w:color="auto"/>
                <w:left w:val="none" w:sz="0" w:space="0" w:color="auto"/>
                <w:bottom w:val="none" w:sz="0" w:space="0" w:color="auto"/>
                <w:right w:val="none" w:sz="0" w:space="0" w:color="auto"/>
              </w:divBdr>
            </w:div>
            <w:div w:id="2009365077">
              <w:marLeft w:val="0"/>
              <w:marRight w:val="0"/>
              <w:marTop w:val="0"/>
              <w:marBottom w:val="0"/>
              <w:divBdr>
                <w:top w:val="none" w:sz="0" w:space="0" w:color="auto"/>
                <w:left w:val="none" w:sz="0" w:space="0" w:color="auto"/>
                <w:bottom w:val="none" w:sz="0" w:space="0" w:color="auto"/>
                <w:right w:val="none" w:sz="0" w:space="0" w:color="auto"/>
              </w:divBdr>
            </w:div>
            <w:div w:id="901060337">
              <w:marLeft w:val="0"/>
              <w:marRight w:val="0"/>
              <w:marTop w:val="0"/>
              <w:marBottom w:val="0"/>
              <w:divBdr>
                <w:top w:val="none" w:sz="0" w:space="0" w:color="auto"/>
                <w:left w:val="none" w:sz="0" w:space="0" w:color="auto"/>
                <w:bottom w:val="none" w:sz="0" w:space="0" w:color="auto"/>
                <w:right w:val="none" w:sz="0" w:space="0" w:color="auto"/>
              </w:divBdr>
            </w:div>
            <w:div w:id="604844888">
              <w:marLeft w:val="0"/>
              <w:marRight w:val="0"/>
              <w:marTop w:val="0"/>
              <w:marBottom w:val="0"/>
              <w:divBdr>
                <w:top w:val="none" w:sz="0" w:space="0" w:color="auto"/>
                <w:left w:val="none" w:sz="0" w:space="0" w:color="auto"/>
                <w:bottom w:val="none" w:sz="0" w:space="0" w:color="auto"/>
                <w:right w:val="none" w:sz="0" w:space="0" w:color="auto"/>
              </w:divBdr>
            </w:div>
            <w:div w:id="1182429741">
              <w:marLeft w:val="0"/>
              <w:marRight w:val="0"/>
              <w:marTop w:val="0"/>
              <w:marBottom w:val="0"/>
              <w:divBdr>
                <w:top w:val="none" w:sz="0" w:space="0" w:color="auto"/>
                <w:left w:val="none" w:sz="0" w:space="0" w:color="auto"/>
                <w:bottom w:val="none" w:sz="0" w:space="0" w:color="auto"/>
                <w:right w:val="none" w:sz="0" w:space="0" w:color="auto"/>
              </w:divBdr>
            </w:div>
            <w:div w:id="1341855460">
              <w:marLeft w:val="0"/>
              <w:marRight w:val="0"/>
              <w:marTop w:val="0"/>
              <w:marBottom w:val="0"/>
              <w:divBdr>
                <w:top w:val="none" w:sz="0" w:space="0" w:color="auto"/>
                <w:left w:val="none" w:sz="0" w:space="0" w:color="auto"/>
                <w:bottom w:val="none" w:sz="0" w:space="0" w:color="auto"/>
                <w:right w:val="none" w:sz="0" w:space="0" w:color="auto"/>
              </w:divBdr>
            </w:div>
            <w:div w:id="1038043228">
              <w:marLeft w:val="0"/>
              <w:marRight w:val="0"/>
              <w:marTop w:val="0"/>
              <w:marBottom w:val="0"/>
              <w:divBdr>
                <w:top w:val="none" w:sz="0" w:space="0" w:color="auto"/>
                <w:left w:val="none" w:sz="0" w:space="0" w:color="auto"/>
                <w:bottom w:val="none" w:sz="0" w:space="0" w:color="auto"/>
                <w:right w:val="none" w:sz="0" w:space="0" w:color="auto"/>
              </w:divBdr>
            </w:div>
            <w:div w:id="325405522">
              <w:marLeft w:val="0"/>
              <w:marRight w:val="0"/>
              <w:marTop w:val="0"/>
              <w:marBottom w:val="0"/>
              <w:divBdr>
                <w:top w:val="none" w:sz="0" w:space="0" w:color="auto"/>
                <w:left w:val="none" w:sz="0" w:space="0" w:color="auto"/>
                <w:bottom w:val="none" w:sz="0" w:space="0" w:color="auto"/>
                <w:right w:val="none" w:sz="0" w:space="0" w:color="auto"/>
              </w:divBdr>
            </w:div>
            <w:div w:id="78689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23032">
      <w:bodyDiv w:val="1"/>
      <w:marLeft w:val="0"/>
      <w:marRight w:val="0"/>
      <w:marTop w:val="0"/>
      <w:marBottom w:val="0"/>
      <w:divBdr>
        <w:top w:val="none" w:sz="0" w:space="0" w:color="auto"/>
        <w:left w:val="none" w:sz="0" w:space="0" w:color="auto"/>
        <w:bottom w:val="none" w:sz="0" w:space="0" w:color="auto"/>
        <w:right w:val="none" w:sz="0" w:space="0" w:color="auto"/>
      </w:divBdr>
      <w:divsChild>
        <w:div w:id="928855296">
          <w:marLeft w:val="0"/>
          <w:marRight w:val="0"/>
          <w:marTop w:val="0"/>
          <w:marBottom w:val="0"/>
          <w:divBdr>
            <w:top w:val="none" w:sz="0" w:space="0" w:color="auto"/>
            <w:left w:val="none" w:sz="0" w:space="0" w:color="auto"/>
            <w:bottom w:val="none" w:sz="0" w:space="0" w:color="auto"/>
            <w:right w:val="none" w:sz="0" w:space="0" w:color="auto"/>
          </w:divBdr>
          <w:divsChild>
            <w:div w:id="886185053">
              <w:marLeft w:val="0"/>
              <w:marRight w:val="0"/>
              <w:marTop w:val="0"/>
              <w:marBottom w:val="0"/>
              <w:divBdr>
                <w:top w:val="none" w:sz="0" w:space="0" w:color="auto"/>
                <w:left w:val="none" w:sz="0" w:space="0" w:color="auto"/>
                <w:bottom w:val="none" w:sz="0" w:space="0" w:color="auto"/>
                <w:right w:val="none" w:sz="0" w:space="0" w:color="auto"/>
              </w:divBdr>
            </w:div>
            <w:div w:id="870722873">
              <w:marLeft w:val="0"/>
              <w:marRight w:val="0"/>
              <w:marTop w:val="0"/>
              <w:marBottom w:val="0"/>
              <w:divBdr>
                <w:top w:val="none" w:sz="0" w:space="0" w:color="auto"/>
                <w:left w:val="none" w:sz="0" w:space="0" w:color="auto"/>
                <w:bottom w:val="none" w:sz="0" w:space="0" w:color="auto"/>
                <w:right w:val="none" w:sz="0" w:space="0" w:color="auto"/>
              </w:divBdr>
            </w:div>
            <w:div w:id="13768215">
              <w:marLeft w:val="0"/>
              <w:marRight w:val="0"/>
              <w:marTop w:val="0"/>
              <w:marBottom w:val="0"/>
              <w:divBdr>
                <w:top w:val="none" w:sz="0" w:space="0" w:color="auto"/>
                <w:left w:val="none" w:sz="0" w:space="0" w:color="auto"/>
                <w:bottom w:val="none" w:sz="0" w:space="0" w:color="auto"/>
                <w:right w:val="none" w:sz="0" w:space="0" w:color="auto"/>
              </w:divBdr>
            </w:div>
            <w:div w:id="1881042923">
              <w:marLeft w:val="0"/>
              <w:marRight w:val="0"/>
              <w:marTop w:val="0"/>
              <w:marBottom w:val="0"/>
              <w:divBdr>
                <w:top w:val="none" w:sz="0" w:space="0" w:color="auto"/>
                <w:left w:val="none" w:sz="0" w:space="0" w:color="auto"/>
                <w:bottom w:val="none" w:sz="0" w:space="0" w:color="auto"/>
                <w:right w:val="none" w:sz="0" w:space="0" w:color="auto"/>
              </w:divBdr>
            </w:div>
            <w:div w:id="1031806811">
              <w:marLeft w:val="0"/>
              <w:marRight w:val="0"/>
              <w:marTop w:val="0"/>
              <w:marBottom w:val="0"/>
              <w:divBdr>
                <w:top w:val="none" w:sz="0" w:space="0" w:color="auto"/>
                <w:left w:val="none" w:sz="0" w:space="0" w:color="auto"/>
                <w:bottom w:val="none" w:sz="0" w:space="0" w:color="auto"/>
                <w:right w:val="none" w:sz="0" w:space="0" w:color="auto"/>
              </w:divBdr>
            </w:div>
            <w:div w:id="1884293481">
              <w:marLeft w:val="0"/>
              <w:marRight w:val="0"/>
              <w:marTop w:val="0"/>
              <w:marBottom w:val="0"/>
              <w:divBdr>
                <w:top w:val="none" w:sz="0" w:space="0" w:color="auto"/>
                <w:left w:val="none" w:sz="0" w:space="0" w:color="auto"/>
                <w:bottom w:val="none" w:sz="0" w:space="0" w:color="auto"/>
                <w:right w:val="none" w:sz="0" w:space="0" w:color="auto"/>
              </w:divBdr>
            </w:div>
            <w:div w:id="202718541">
              <w:marLeft w:val="0"/>
              <w:marRight w:val="0"/>
              <w:marTop w:val="0"/>
              <w:marBottom w:val="0"/>
              <w:divBdr>
                <w:top w:val="none" w:sz="0" w:space="0" w:color="auto"/>
                <w:left w:val="none" w:sz="0" w:space="0" w:color="auto"/>
                <w:bottom w:val="none" w:sz="0" w:space="0" w:color="auto"/>
                <w:right w:val="none" w:sz="0" w:space="0" w:color="auto"/>
              </w:divBdr>
            </w:div>
            <w:div w:id="1068262659">
              <w:marLeft w:val="0"/>
              <w:marRight w:val="0"/>
              <w:marTop w:val="0"/>
              <w:marBottom w:val="0"/>
              <w:divBdr>
                <w:top w:val="none" w:sz="0" w:space="0" w:color="auto"/>
                <w:left w:val="none" w:sz="0" w:space="0" w:color="auto"/>
                <w:bottom w:val="none" w:sz="0" w:space="0" w:color="auto"/>
                <w:right w:val="none" w:sz="0" w:space="0" w:color="auto"/>
              </w:divBdr>
            </w:div>
            <w:div w:id="1032610006">
              <w:marLeft w:val="0"/>
              <w:marRight w:val="0"/>
              <w:marTop w:val="0"/>
              <w:marBottom w:val="0"/>
              <w:divBdr>
                <w:top w:val="none" w:sz="0" w:space="0" w:color="auto"/>
                <w:left w:val="none" w:sz="0" w:space="0" w:color="auto"/>
                <w:bottom w:val="none" w:sz="0" w:space="0" w:color="auto"/>
                <w:right w:val="none" w:sz="0" w:space="0" w:color="auto"/>
              </w:divBdr>
            </w:div>
            <w:div w:id="563830063">
              <w:marLeft w:val="0"/>
              <w:marRight w:val="0"/>
              <w:marTop w:val="0"/>
              <w:marBottom w:val="0"/>
              <w:divBdr>
                <w:top w:val="none" w:sz="0" w:space="0" w:color="auto"/>
                <w:left w:val="none" w:sz="0" w:space="0" w:color="auto"/>
                <w:bottom w:val="none" w:sz="0" w:space="0" w:color="auto"/>
                <w:right w:val="none" w:sz="0" w:space="0" w:color="auto"/>
              </w:divBdr>
            </w:div>
            <w:div w:id="1879006440">
              <w:marLeft w:val="0"/>
              <w:marRight w:val="0"/>
              <w:marTop w:val="0"/>
              <w:marBottom w:val="0"/>
              <w:divBdr>
                <w:top w:val="none" w:sz="0" w:space="0" w:color="auto"/>
                <w:left w:val="none" w:sz="0" w:space="0" w:color="auto"/>
                <w:bottom w:val="none" w:sz="0" w:space="0" w:color="auto"/>
                <w:right w:val="none" w:sz="0" w:space="0" w:color="auto"/>
              </w:divBdr>
            </w:div>
            <w:div w:id="1223053459">
              <w:marLeft w:val="0"/>
              <w:marRight w:val="0"/>
              <w:marTop w:val="0"/>
              <w:marBottom w:val="0"/>
              <w:divBdr>
                <w:top w:val="none" w:sz="0" w:space="0" w:color="auto"/>
                <w:left w:val="none" w:sz="0" w:space="0" w:color="auto"/>
                <w:bottom w:val="none" w:sz="0" w:space="0" w:color="auto"/>
                <w:right w:val="none" w:sz="0" w:space="0" w:color="auto"/>
              </w:divBdr>
            </w:div>
            <w:div w:id="1116409992">
              <w:marLeft w:val="0"/>
              <w:marRight w:val="0"/>
              <w:marTop w:val="0"/>
              <w:marBottom w:val="0"/>
              <w:divBdr>
                <w:top w:val="none" w:sz="0" w:space="0" w:color="auto"/>
                <w:left w:val="none" w:sz="0" w:space="0" w:color="auto"/>
                <w:bottom w:val="none" w:sz="0" w:space="0" w:color="auto"/>
                <w:right w:val="none" w:sz="0" w:space="0" w:color="auto"/>
              </w:divBdr>
            </w:div>
            <w:div w:id="11116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5154">
      <w:bodyDiv w:val="1"/>
      <w:marLeft w:val="0"/>
      <w:marRight w:val="0"/>
      <w:marTop w:val="0"/>
      <w:marBottom w:val="0"/>
      <w:divBdr>
        <w:top w:val="none" w:sz="0" w:space="0" w:color="auto"/>
        <w:left w:val="none" w:sz="0" w:space="0" w:color="auto"/>
        <w:bottom w:val="none" w:sz="0" w:space="0" w:color="auto"/>
        <w:right w:val="none" w:sz="0" w:space="0" w:color="auto"/>
      </w:divBdr>
      <w:divsChild>
        <w:div w:id="1019500912">
          <w:marLeft w:val="0"/>
          <w:marRight w:val="0"/>
          <w:marTop w:val="0"/>
          <w:marBottom w:val="0"/>
          <w:divBdr>
            <w:top w:val="none" w:sz="0" w:space="0" w:color="auto"/>
            <w:left w:val="none" w:sz="0" w:space="0" w:color="auto"/>
            <w:bottom w:val="none" w:sz="0" w:space="0" w:color="auto"/>
            <w:right w:val="none" w:sz="0" w:space="0" w:color="auto"/>
          </w:divBdr>
        </w:div>
      </w:divsChild>
    </w:div>
    <w:div w:id="1379620215">
      <w:bodyDiv w:val="1"/>
      <w:marLeft w:val="0"/>
      <w:marRight w:val="0"/>
      <w:marTop w:val="0"/>
      <w:marBottom w:val="0"/>
      <w:divBdr>
        <w:top w:val="none" w:sz="0" w:space="0" w:color="auto"/>
        <w:left w:val="none" w:sz="0" w:space="0" w:color="auto"/>
        <w:bottom w:val="none" w:sz="0" w:space="0" w:color="auto"/>
        <w:right w:val="none" w:sz="0" w:space="0" w:color="auto"/>
      </w:divBdr>
      <w:divsChild>
        <w:div w:id="1364163071">
          <w:marLeft w:val="0"/>
          <w:marRight w:val="0"/>
          <w:marTop w:val="0"/>
          <w:marBottom w:val="0"/>
          <w:divBdr>
            <w:top w:val="none" w:sz="0" w:space="0" w:color="auto"/>
            <w:left w:val="none" w:sz="0" w:space="0" w:color="auto"/>
            <w:bottom w:val="none" w:sz="0" w:space="0" w:color="auto"/>
            <w:right w:val="none" w:sz="0" w:space="0" w:color="auto"/>
          </w:divBdr>
          <w:divsChild>
            <w:div w:id="423574751">
              <w:marLeft w:val="0"/>
              <w:marRight w:val="0"/>
              <w:marTop w:val="0"/>
              <w:marBottom w:val="0"/>
              <w:divBdr>
                <w:top w:val="none" w:sz="0" w:space="0" w:color="auto"/>
                <w:left w:val="none" w:sz="0" w:space="0" w:color="auto"/>
                <w:bottom w:val="none" w:sz="0" w:space="0" w:color="auto"/>
                <w:right w:val="none" w:sz="0" w:space="0" w:color="auto"/>
              </w:divBdr>
            </w:div>
            <w:div w:id="1377775962">
              <w:marLeft w:val="0"/>
              <w:marRight w:val="0"/>
              <w:marTop w:val="0"/>
              <w:marBottom w:val="0"/>
              <w:divBdr>
                <w:top w:val="none" w:sz="0" w:space="0" w:color="auto"/>
                <w:left w:val="none" w:sz="0" w:space="0" w:color="auto"/>
                <w:bottom w:val="none" w:sz="0" w:space="0" w:color="auto"/>
                <w:right w:val="none" w:sz="0" w:space="0" w:color="auto"/>
              </w:divBdr>
            </w:div>
            <w:div w:id="1427311967">
              <w:marLeft w:val="0"/>
              <w:marRight w:val="0"/>
              <w:marTop w:val="0"/>
              <w:marBottom w:val="0"/>
              <w:divBdr>
                <w:top w:val="none" w:sz="0" w:space="0" w:color="auto"/>
                <w:left w:val="none" w:sz="0" w:space="0" w:color="auto"/>
                <w:bottom w:val="none" w:sz="0" w:space="0" w:color="auto"/>
                <w:right w:val="none" w:sz="0" w:space="0" w:color="auto"/>
              </w:divBdr>
            </w:div>
            <w:div w:id="1873684795">
              <w:marLeft w:val="0"/>
              <w:marRight w:val="0"/>
              <w:marTop w:val="0"/>
              <w:marBottom w:val="0"/>
              <w:divBdr>
                <w:top w:val="none" w:sz="0" w:space="0" w:color="auto"/>
                <w:left w:val="none" w:sz="0" w:space="0" w:color="auto"/>
                <w:bottom w:val="none" w:sz="0" w:space="0" w:color="auto"/>
                <w:right w:val="none" w:sz="0" w:space="0" w:color="auto"/>
              </w:divBdr>
            </w:div>
            <w:div w:id="1061169957">
              <w:marLeft w:val="0"/>
              <w:marRight w:val="0"/>
              <w:marTop w:val="0"/>
              <w:marBottom w:val="0"/>
              <w:divBdr>
                <w:top w:val="none" w:sz="0" w:space="0" w:color="auto"/>
                <w:left w:val="none" w:sz="0" w:space="0" w:color="auto"/>
                <w:bottom w:val="none" w:sz="0" w:space="0" w:color="auto"/>
                <w:right w:val="none" w:sz="0" w:space="0" w:color="auto"/>
              </w:divBdr>
            </w:div>
            <w:div w:id="815149604">
              <w:marLeft w:val="0"/>
              <w:marRight w:val="0"/>
              <w:marTop w:val="0"/>
              <w:marBottom w:val="0"/>
              <w:divBdr>
                <w:top w:val="none" w:sz="0" w:space="0" w:color="auto"/>
                <w:left w:val="none" w:sz="0" w:space="0" w:color="auto"/>
                <w:bottom w:val="none" w:sz="0" w:space="0" w:color="auto"/>
                <w:right w:val="none" w:sz="0" w:space="0" w:color="auto"/>
              </w:divBdr>
            </w:div>
            <w:div w:id="470828808">
              <w:marLeft w:val="0"/>
              <w:marRight w:val="0"/>
              <w:marTop w:val="0"/>
              <w:marBottom w:val="0"/>
              <w:divBdr>
                <w:top w:val="none" w:sz="0" w:space="0" w:color="auto"/>
                <w:left w:val="none" w:sz="0" w:space="0" w:color="auto"/>
                <w:bottom w:val="none" w:sz="0" w:space="0" w:color="auto"/>
                <w:right w:val="none" w:sz="0" w:space="0" w:color="auto"/>
              </w:divBdr>
            </w:div>
            <w:div w:id="415252800">
              <w:marLeft w:val="0"/>
              <w:marRight w:val="0"/>
              <w:marTop w:val="0"/>
              <w:marBottom w:val="0"/>
              <w:divBdr>
                <w:top w:val="none" w:sz="0" w:space="0" w:color="auto"/>
                <w:left w:val="none" w:sz="0" w:space="0" w:color="auto"/>
                <w:bottom w:val="none" w:sz="0" w:space="0" w:color="auto"/>
                <w:right w:val="none" w:sz="0" w:space="0" w:color="auto"/>
              </w:divBdr>
            </w:div>
            <w:div w:id="1504662376">
              <w:marLeft w:val="0"/>
              <w:marRight w:val="0"/>
              <w:marTop w:val="0"/>
              <w:marBottom w:val="0"/>
              <w:divBdr>
                <w:top w:val="none" w:sz="0" w:space="0" w:color="auto"/>
                <w:left w:val="none" w:sz="0" w:space="0" w:color="auto"/>
                <w:bottom w:val="none" w:sz="0" w:space="0" w:color="auto"/>
                <w:right w:val="none" w:sz="0" w:space="0" w:color="auto"/>
              </w:divBdr>
            </w:div>
            <w:div w:id="1336806347">
              <w:marLeft w:val="0"/>
              <w:marRight w:val="0"/>
              <w:marTop w:val="0"/>
              <w:marBottom w:val="0"/>
              <w:divBdr>
                <w:top w:val="none" w:sz="0" w:space="0" w:color="auto"/>
                <w:left w:val="none" w:sz="0" w:space="0" w:color="auto"/>
                <w:bottom w:val="none" w:sz="0" w:space="0" w:color="auto"/>
                <w:right w:val="none" w:sz="0" w:space="0" w:color="auto"/>
              </w:divBdr>
            </w:div>
            <w:div w:id="1827431317">
              <w:marLeft w:val="0"/>
              <w:marRight w:val="0"/>
              <w:marTop w:val="0"/>
              <w:marBottom w:val="0"/>
              <w:divBdr>
                <w:top w:val="none" w:sz="0" w:space="0" w:color="auto"/>
                <w:left w:val="none" w:sz="0" w:space="0" w:color="auto"/>
                <w:bottom w:val="none" w:sz="0" w:space="0" w:color="auto"/>
                <w:right w:val="none" w:sz="0" w:space="0" w:color="auto"/>
              </w:divBdr>
            </w:div>
            <w:div w:id="1647082691">
              <w:marLeft w:val="0"/>
              <w:marRight w:val="0"/>
              <w:marTop w:val="0"/>
              <w:marBottom w:val="0"/>
              <w:divBdr>
                <w:top w:val="none" w:sz="0" w:space="0" w:color="auto"/>
                <w:left w:val="none" w:sz="0" w:space="0" w:color="auto"/>
                <w:bottom w:val="none" w:sz="0" w:space="0" w:color="auto"/>
                <w:right w:val="none" w:sz="0" w:space="0" w:color="auto"/>
              </w:divBdr>
            </w:div>
            <w:div w:id="1825467738">
              <w:marLeft w:val="0"/>
              <w:marRight w:val="0"/>
              <w:marTop w:val="0"/>
              <w:marBottom w:val="0"/>
              <w:divBdr>
                <w:top w:val="none" w:sz="0" w:space="0" w:color="auto"/>
                <w:left w:val="none" w:sz="0" w:space="0" w:color="auto"/>
                <w:bottom w:val="none" w:sz="0" w:space="0" w:color="auto"/>
                <w:right w:val="none" w:sz="0" w:space="0" w:color="auto"/>
              </w:divBdr>
            </w:div>
            <w:div w:id="1285771860">
              <w:marLeft w:val="0"/>
              <w:marRight w:val="0"/>
              <w:marTop w:val="0"/>
              <w:marBottom w:val="0"/>
              <w:divBdr>
                <w:top w:val="none" w:sz="0" w:space="0" w:color="auto"/>
                <w:left w:val="none" w:sz="0" w:space="0" w:color="auto"/>
                <w:bottom w:val="none" w:sz="0" w:space="0" w:color="auto"/>
                <w:right w:val="none" w:sz="0" w:space="0" w:color="auto"/>
              </w:divBdr>
            </w:div>
            <w:div w:id="1869832771">
              <w:marLeft w:val="0"/>
              <w:marRight w:val="0"/>
              <w:marTop w:val="0"/>
              <w:marBottom w:val="0"/>
              <w:divBdr>
                <w:top w:val="none" w:sz="0" w:space="0" w:color="auto"/>
                <w:left w:val="none" w:sz="0" w:space="0" w:color="auto"/>
                <w:bottom w:val="none" w:sz="0" w:space="0" w:color="auto"/>
                <w:right w:val="none" w:sz="0" w:space="0" w:color="auto"/>
              </w:divBdr>
            </w:div>
            <w:div w:id="1054698674">
              <w:marLeft w:val="0"/>
              <w:marRight w:val="0"/>
              <w:marTop w:val="0"/>
              <w:marBottom w:val="0"/>
              <w:divBdr>
                <w:top w:val="none" w:sz="0" w:space="0" w:color="auto"/>
                <w:left w:val="none" w:sz="0" w:space="0" w:color="auto"/>
                <w:bottom w:val="none" w:sz="0" w:space="0" w:color="auto"/>
                <w:right w:val="none" w:sz="0" w:space="0" w:color="auto"/>
              </w:divBdr>
            </w:div>
            <w:div w:id="114757168">
              <w:marLeft w:val="0"/>
              <w:marRight w:val="0"/>
              <w:marTop w:val="0"/>
              <w:marBottom w:val="0"/>
              <w:divBdr>
                <w:top w:val="none" w:sz="0" w:space="0" w:color="auto"/>
                <w:left w:val="none" w:sz="0" w:space="0" w:color="auto"/>
                <w:bottom w:val="none" w:sz="0" w:space="0" w:color="auto"/>
                <w:right w:val="none" w:sz="0" w:space="0" w:color="auto"/>
              </w:divBdr>
            </w:div>
            <w:div w:id="1318074553">
              <w:marLeft w:val="0"/>
              <w:marRight w:val="0"/>
              <w:marTop w:val="0"/>
              <w:marBottom w:val="0"/>
              <w:divBdr>
                <w:top w:val="none" w:sz="0" w:space="0" w:color="auto"/>
                <w:left w:val="none" w:sz="0" w:space="0" w:color="auto"/>
                <w:bottom w:val="none" w:sz="0" w:space="0" w:color="auto"/>
                <w:right w:val="none" w:sz="0" w:space="0" w:color="auto"/>
              </w:divBdr>
            </w:div>
            <w:div w:id="729155113">
              <w:marLeft w:val="0"/>
              <w:marRight w:val="0"/>
              <w:marTop w:val="0"/>
              <w:marBottom w:val="0"/>
              <w:divBdr>
                <w:top w:val="none" w:sz="0" w:space="0" w:color="auto"/>
                <w:left w:val="none" w:sz="0" w:space="0" w:color="auto"/>
                <w:bottom w:val="none" w:sz="0" w:space="0" w:color="auto"/>
                <w:right w:val="none" w:sz="0" w:space="0" w:color="auto"/>
              </w:divBdr>
            </w:div>
            <w:div w:id="1539078182">
              <w:marLeft w:val="0"/>
              <w:marRight w:val="0"/>
              <w:marTop w:val="0"/>
              <w:marBottom w:val="0"/>
              <w:divBdr>
                <w:top w:val="none" w:sz="0" w:space="0" w:color="auto"/>
                <w:left w:val="none" w:sz="0" w:space="0" w:color="auto"/>
                <w:bottom w:val="none" w:sz="0" w:space="0" w:color="auto"/>
                <w:right w:val="none" w:sz="0" w:space="0" w:color="auto"/>
              </w:divBdr>
            </w:div>
            <w:div w:id="2050644998">
              <w:marLeft w:val="0"/>
              <w:marRight w:val="0"/>
              <w:marTop w:val="0"/>
              <w:marBottom w:val="0"/>
              <w:divBdr>
                <w:top w:val="none" w:sz="0" w:space="0" w:color="auto"/>
                <w:left w:val="none" w:sz="0" w:space="0" w:color="auto"/>
                <w:bottom w:val="none" w:sz="0" w:space="0" w:color="auto"/>
                <w:right w:val="none" w:sz="0" w:space="0" w:color="auto"/>
              </w:divBdr>
            </w:div>
            <w:div w:id="28144167">
              <w:marLeft w:val="0"/>
              <w:marRight w:val="0"/>
              <w:marTop w:val="0"/>
              <w:marBottom w:val="0"/>
              <w:divBdr>
                <w:top w:val="none" w:sz="0" w:space="0" w:color="auto"/>
                <w:left w:val="none" w:sz="0" w:space="0" w:color="auto"/>
                <w:bottom w:val="none" w:sz="0" w:space="0" w:color="auto"/>
                <w:right w:val="none" w:sz="0" w:space="0" w:color="auto"/>
              </w:divBdr>
            </w:div>
            <w:div w:id="1664972306">
              <w:marLeft w:val="0"/>
              <w:marRight w:val="0"/>
              <w:marTop w:val="0"/>
              <w:marBottom w:val="0"/>
              <w:divBdr>
                <w:top w:val="none" w:sz="0" w:space="0" w:color="auto"/>
                <w:left w:val="none" w:sz="0" w:space="0" w:color="auto"/>
                <w:bottom w:val="none" w:sz="0" w:space="0" w:color="auto"/>
                <w:right w:val="none" w:sz="0" w:space="0" w:color="auto"/>
              </w:divBdr>
            </w:div>
            <w:div w:id="1259555565">
              <w:marLeft w:val="0"/>
              <w:marRight w:val="0"/>
              <w:marTop w:val="0"/>
              <w:marBottom w:val="0"/>
              <w:divBdr>
                <w:top w:val="none" w:sz="0" w:space="0" w:color="auto"/>
                <w:left w:val="none" w:sz="0" w:space="0" w:color="auto"/>
                <w:bottom w:val="none" w:sz="0" w:space="0" w:color="auto"/>
                <w:right w:val="none" w:sz="0" w:space="0" w:color="auto"/>
              </w:divBdr>
            </w:div>
            <w:div w:id="19335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25369">
      <w:bodyDiv w:val="1"/>
      <w:marLeft w:val="0"/>
      <w:marRight w:val="0"/>
      <w:marTop w:val="0"/>
      <w:marBottom w:val="0"/>
      <w:divBdr>
        <w:top w:val="none" w:sz="0" w:space="0" w:color="auto"/>
        <w:left w:val="none" w:sz="0" w:space="0" w:color="auto"/>
        <w:bottom w:val="none" w:sz="0" w:space="0" w:color="auto"/>
        <w:right w:val="none" w:sz="0" w:space="0" w:color="auto"/>
      </w:divBdr>
      <w:divsChild>
        <w:div w:id="705175987">
          <w:marLeft w:val="0"/>
          <w:marRight w:val="0"/>
          <w:marTop w:val="0"/>
          <w:marBottom w:val="0"/>
          <w:divBdr>
            <w:top w:val="none" w:sz="0" w:space="0" w:color="auto"/>
            <w:left w:val="none" w:sz="0" w:space="0" w:color="auto"/>
            <w:bottom w:val="none" w:sz="0" w:space="0" w:color="auto"/>
            <w:right w:val="none" w:sz="0" w:space="0" w:color="auto"/>
          </w:divBdr>
        </w:div>
      </w:divsChild>
    </w:div>
    <w:div w:id="1398625075">
      <w:bodyDiv w:val="1"/>
      <w:marLeft w:val="0"/>
      <w:marRight w:val="0"/>
      <w:marTop w:val="0"/>
      <w:marBottom w:val="0"/>
      <w:divBdr>
        <w:top w:val="none" w:sz="0" w:space="0" w:color="auto"/>
        <w:left w:val="none" w:sz="0" w:space="0" w:color="auto"/>
        <w:bottom w:val="none" w:sz="0" w:space="0" w:color="auto"/>
        <w:right w:val="none" w:sz="0" w:space="0" w:color="auto"/>
      </w:divBdr>
      <w:divsChild>
        <w:div w:id="439296064">
          <w:marLeft w:val="0"/>
          <w:marRight w:val="0"/>
          <w:marTop w:val="0"/>
          <w:marBottom w:val="0"/>
          <w:divBdr>
            <w:top w:val="none" w:sz="0" w:space="0" w:color="auto"/>
            <w:left w:val="none" w:sz="0" w:space="0" w:color="auto"/>
            <w:bottom w:val="none" w:sz="0" w:space="0" w:color="auto"/>
            <w:right w:val="none" w:sz="0" w:space="0" w:color="auto"/>
          </w:divBdr>
        </w:div>
      </w:divsChild>
    </w:div>
    <w:div w:id="1400204667">
      <w:bodyDiv w:val="1"/>
      <w:marLeft w:val="0"/>
      <w:marRight w:val="0"/>
      <w:marTop w:val="0"/>
      <w:marBottom w:val="0"/>
      <w:divBdr>
        <w:top w:val="none" w:sz="0" w:space="0" w:color="auto"/>
        <w:left w:val="none" w:sz="0" w:space="0" w:color="auto"/>
        <w:bottom w:val="none" w:sz="0" w:space="0" w:color="auto"/>
        <w:right w:val="none" w:sz="0" w:space="0" w:color="auto"/>
      </w:divBdr>
    </w:div>
    <w:div w:id="1405493597">
      <w:bodyDiv w:val="1"/>
      <w:marLeft w:val="0"/>
      <w:marRight w:val="0"/>
      <w:marTop w:val="0"/>
      <w:marBottom w:val="0"/>
      <w:divBdr>
        <w:top w:val="none" w:sz="0" w:space="0" w:color="auto"/>
        <w:left w:val="none" w:sz="0" w:space="0" w:color="auto"/>
        <w:bottom w:val="none" w:sz="0" w:space="0" w:color="auto"/>
        <w:right w:val="none" w:sz="0" w:space="0" w:color="auto"/>
      </w:divBdr>
      <w:divsChild>
        <w:div w:id="1760179729">
          <w:marLeft w:val="0"/>
          <w:marRight w:val="0"/>
          <w:marTop w:val="0"/>
          <w:marBottom w:val="0"/>
          <w:divBdr>
            <w:top w:val="none" w:sz="0" w:space="0" w:color="auto"/>
            <w:left w:val="none" w:sz="0" w:space="0" w:color="auto"/>
            <w:bottom w:val="none" w:sz="0" w:space="0" w:color="auto"/>
            <w:right w:val="none" w:sz="0" w:space="0" w:color="auto"/>
          </w:divBdr>
          <w:divsChild>
            <w:div w:id="1781533569">
              <w:marLeft w:val="0"/>
              <w:marRight w:val="0"/>
              <w:marTop w:val="0"/>
              <w:marBottom w:val="0"/>
              <w:divBdr>
                <w:top w:val="none" w:sz="0" w:space="0" w:color="auto"/>
                <w:left w:val="none" w:sz="0" w:space="0" w:color="auto"/>
                <w:bottom w:val="none" w:sz="0" w:space="0" w:color="auto"/>
                <w:right w:val="none" w:sz="0" w:space="0" w:color="auto"/>
              </w:divBdr>
            </w:div>
            <w:div w:id="1513833963">
              <w:marLeft w:val="0"/>
              <w:marRight w:val="0"/>
              <w:marTop w:val="0"/>
              <w:marBottom w:val="0"/>
              <w:divBdr>
                <w:top w:val="none" w:sz="0" w:space="0" w:color="auto"/>
                <w:left w:val="none" w:sz="0" w:space="0" w:color="auto"/>
                <w:bottom w:val="none" w:sz="0" w:space="0" w:color="auto"/>
                <w:right w:val="none" w:sz="0" w:space="0" w:color="auto"/>
              </w:divBdr>
            </w:div>
            <w:div w:id="1509563233">
              <w:marLeft w:val="0"/>
              <w:marRight w:val="0"/>
              <w:marTop w:val="0"/>
              <w:marBottom w:val="0"/>
              <w:divBdr>
                <w:top w:val="none" w:sz="0" w:space="0" w:color="auto"/>
                <w:left w:val="none" w:sz="0" w:space="0" w:color="auto"/>
                <w:bottom w:val="none" w:sz="0" w:space="0" w:color="auto"/>
                <w:right w:val="none" w:sz="0" w:space="0" w:color="auto"/>
              </w:divBdr>
            </w:div>
            <w:div w:id="1906605594">
              <w:marLeft w:val="0"/>
              <w:marRight w:val="0"/>
              <w:marTop w:val="0"/>
              <w:marBottom w:val="0"/>
              <w:divBdr>
                <w:top w:val="none" w:sz="0" w:space="0" w:color="auto"/>
                <w:left w:val="none" w:sz="0" w:space="0" w:color="auto"/>
                <w:bottom w:val="none" w:sz="0" w:space="0" w:color="auto"/>
                <w:right w:val="none" w:sz="0" w:space="0" w:color="auto"/>
              </w:divBdr>
            </w:div>
            <w:div w:id="1177693485">
              <w:marLeft w:val="0"/>
              <w:marRight w:val="0"/>
              <w:marTop w:val="0"/>
              <w:marBottom w:val="0"/>
              <w:divBdr>
                <w:top w:val="none" w:sz="0" w:space="0" w:color="auto"/>
                <w:left w:val="none" w:sz="0" w:space="0" w:color="auto"/>
                <w:bottom w:val="none" w:sz="0" w:space="0" w:color="auto"/>
                <w:right w:val="none" w:sz="0" w:space="0" w:color="auto"/>
              </w:divBdr>
            </w:div>
            <w:div w:id="1043018673">
              <w:marLeft w:val="0"/>
              <w:marRight w:val="0"/>
              <w:marTop w:val="0"/>
              <w:marBottom w:val="0"/>
              <w:divBdr>
                <w:top w:val="none" w:sz="0" w:space="0" w:color="auto"/>
                <w:left w:val="none" w:sz="0" w:space="0" w:color="auto"/>
                <w:bottom w:val="none" w:sz="0" w:space="0" w:color="auto"/>
                <w:right w:val="none" w:sz="0" w:space="0" w:color="auto"/>
              </w:divBdr>
            </w:div>
            <w:div w:id="888301492">
              <w:marLeft w:val="0"/>
              <w:marRight w:val="0"/>
              <w:marTop w:val="0"/>
              <w:marBottom w:val="0"/>
              <w:divBdr>
                <w:top w:val="none" w:sz="0" w:space="0" w:color="auto"/>
                <w:left w:val="none" w:sz="0" w:space="0" w:color="auto"/>
                <w:bottom w:val="none" w:sz="0" w:space="0" w:color="auto"/>
                <w:right w:val="none" w:sz="0" w:space="0" w:color="auto"/>
              </w:divBdr>
            </w:div>
            <w:div w:id="457843318">
              <w:marLeft w:val="0"/>
              <w:marRight w:val="0"/>
              <w:marTop w:val="0"/>
              <w:marBottom w:val="0"/>
              <w:divBdr>
                <w:top w:val="none" w:sz="0" w:space="0" w:color="auto"/>
                <w:left w:val="none" w:sz="0" w:space="0" w:color="auto"/>
                <w:bottom w:val="none" w:sz="0" w:space="0" w:color="auto"/>
                <w:right w:val="none" w:sz="0" w:space="0" w:color="auto"/>
              </w:divBdr>
            </w:div>
            <w:div w:id="350911574">
              <w:marLeft w:val="0"/>
              <w:marRight w:val="0"/>
              <w:marTop w:val="0"/>
              <w:marBottom w:val="0"/>
              <w:divBdr>
                <w:top w:val="none" w:sz="0" w:space="0" w:color="auto"/>
                <w:left w:val="none" w:sz="0" w:space="0" w:color="auto"/>
                <w:bottom w:val="none" w:sz="0" w:space="0" w:color="auto"/>
                <w:right w:val="none" w:sz="0" w:space="0" w:color="auto"/>
              </w:divBdr>
            </w:div>
            <w:div w:id="483819060">
              <w:marLeft w:val="0"/>
              <w:marRight w:val="0"/>
              <w:marTop w:val="0"/>
              <w:marBottom w:val="0"/>
              <w:divBdr>
                <w:top w:val="none" w:sz="0" w:space="0" w:color="auto"/>
                <w:left w:val="none" w:sz="0" w:space="0" w:color="auto"/>
                <w:bottom w:val="none" w:sz="0" w:space="0" w:color="auto"/>
                <w:right w:val="none" w:sz="0" w:space="0" w:color="auto"/>
              </w:divBdr>
            </w:div>
            <w:div w:id="901674067">
              <w:marLeft w:val="0"/>
              <w:marRight w:val="0"/>
              <w:marTop w:val="0"/>
              <w:marBottom w:val="0"/>
              <w:divBdr>
                <w:top w:val="none" w:sz="0" w:space="0" w:color="auto"/>
                <w:left w:val="none" w:sz="0" w:space="0" w:color="auto"/>
                <w:bottom w:val="none" w:sz="0" w:space="0" w:color="auto"/>
                <w:right w:val="none" w:sz="0" w:space="0" w:color="auto"/>
              </w:divBdr>
            </w:div>
            <w:div w:id="1313293537">
              <w:marLeft w:val="0"/>
              <w:marRight w:val="0"/>
              <w:marTop w:val="0"/>
              <w:marBottom w:val="0"/>
              <w:divBdr>
                <w:top w:val="none" w:sz="0" w:space="0" w:color="auto"/>
                <w:left w:val="none" w:sz="0" w:space="0" w:color="auto"/>
                <w:bottom w:val="none" w:sz="0" w:space="0" w:color="auto"/>
                <w:right w:val="none" w:sz="0" w:space="0" w:color="auto"/>
              </w:divBdr>
            </w:div>
            <w:div w:id="2122651913">
              <w:marLeft w:val="0"/>
              <w:marRight w:val="0"/>
              <w:marTop w:val="0"/>
              <w:marBottom w:val="0"/>
              <w:divBdr>
                <w:top w:val="none" w:sz="0" w:space="0" w:color="auto"/>
                <w:left w:val="none" w:sz="0" w:space="0" w:color="auto"/>
                <w:bottom w:val="none" w:sz="0" w:space="0" w:color="auto"/>
                <w:right w:val="none" w:sz="0" w:space="0" w:color="auto"/>
              </w:divBdr>
            </w:div>
            <w:div w:id="1889103737">
              <w:marLeft w:val="0"/>
              <w:marRight w:val="0"/>
              <w:marTop w:val="0"/>
              <w:marBottom w:val="0"/>
              <w:divBdr>
                <w:top w:val="none" w:sz="0" w:space="0" w:color="auto"/>
                <w:left w:val="none" w:sz="0" w:space="0" w:color="auto"/>
                <w:bottom w:val="none" w:sz="0" w:space="0" w:color="auto"/>
                <w:right w:val="none" w:sz="0" w:space="0" w:color="auto"/>
              </w:divBdr>
            </w:div>
            <w:div w:id="731848931">
              <w:marLeft w:val="0"/>
              <w:marRight w:val="0"/>
              <w:marTop w:val="0"/>
              <w:marBottom w:val="0"/>
              <w:divBdr>
                <w:top w:val="none" w:sz="0" w:space="0" w:color="auto"/>
                <w:left w:val="none" w:sz="0" w:space="0" w:color="auto"/>
                <w:bottom w:val="none" w:sz="0" w:space="0" w:color="auto"/>
                <w:right w:val="none" w:sz="0" w:space="0" w:color="auto"/>
              </w:divBdr>
            </w:div>
            <w:div w:id="1190490043">
              <w:marLeft w:val="0"/>
              <w:marRight w:val="0"/>
              <w:marTop w:val="0"/>
              <w:marBottom w:val="0"/>
              <w:divBdr>
                <w:top w:val="none" w:sz="0" w:space="0" w:color="auto"/>
                <w:left w:val="none" w:sz="0" w:space="0" w:color="auto"/>
                <w:bottom w:val="none" w:sz="0" w:space="0" w:color="auto"/>
                <w:right w:val="none" w:sz="0" w:space="0" w:color="auto"/>
              </w:divBdr>
            </w:div>
            <w:div w:id="1992056215">
              <w:marLeft w:val="0"/>
              <w:marRight w:val="0"/>
              <w:marTop w:val="0"/>
              <w:marBottom w:val="0"/>
              <w:divBdr>
                <w:top w:val="none" w:sz="0" w:space="0" w:color="auto"/>
                <w:left w:val="none" w:sz="0" w:space="0" w:color="auto"/>
                <w:bottom w:val="none" w:sz="0" w:space="0" w:color="auto"/>
                <w:right w:val="none" w:sz="0" w:space="0" w:color="auto"/>
              </w:divBdr>
            </w:div>
            <w:div w:id="311909778">
              <w:marLeft w:val="0"/>
              <w:marRight w:val="0"/>
              <w:marTop w:val="0"/>
              <w:marBottom w:val="0"/>
              <w:divBdr>
                <w:top w:val="none" w:sz="0" w:space="0" w:color="auto"/>
                <w:left w:val="none" w:sz="0" w:space="0" w:color="auto"/>
                <w:bottom w:val="none" w:sz="0" w:space="0" w:color="auto"/>
                <w:right w:val="none" w:sz="0" w:space="0" w:color="auto"/>
              </w:divBdr>
            </w:div>
            <w:div w:id="1407847491">
              <w:marLeft w:val="0"/>
              <w:marRight w:val="0"/>
              <w:marTop w:val="0"/>
              <w:marBottom w:val="0"/>
              <w:divBdr>
                <w:top w:val="none" w:sz="0" w:space="0" w:color="auto"/>
                <w:left w:val="none" w:sz="0" w:space="0" w:color="auto"/>
                <w:bottom w:val="none" w:sz="0" w:space="0" w:color="auto"/>
                <w:right w:val="none" w:sz="0" w:space="0" w:color="auto"/>
              </w:divBdr>
            </w:div>
            <w:div w:id="1937203960">
              <w:marLeft w:val="0"/>
              <w:marRight w:val="0"/>
              <w:marTop w:val="0"/>
              <w:marBottom w:val="0"/>
              <w:divBdr>
                <w:top w:val="none" w:sz="0" w:space="0" w:color="auto"/>
                <w:left w:val="none" w:sz="0" w:space="0" w:color="auto"/>
                <w:bottom w:val="none" w:sz="0" w:space="0" w:color="auto"/>
                <w:right w:val="none" w:sz="0" w:space="0" w:color="auto"/>
              </w:divBdr>
            </w:div>
            <w:div w:id="1802502701">
              <w:marLeft w:val="0"/>
              <w:marRight w:val="0"/>
              <w:marTop w:val="0"/>
              <w:marBottom w:val="0"/>
              <w:divBdr>
                <w:top w:val="none" w:sz="0" w:space="0" w:color="auto"/>
                <w:left w:val="none" w:sz="0" w:space="0" w:color="auto"/>
                <w:bottom w:val="none" w:sz="0" w:space="0" w:color="auto"/>
                <w:right w:val="none" w:sz="0" w:space="0" w:color="auto"/>
              </w:divBdr>
            </w:div>
            <w:div w:id="1862476491">
              <w:marLeft w:val="0"/>
              <w:marRight w:val="0"/>
              <w:marTop w:val="0"/>
              <w:marBottom w:val="0"/>
              <w:divBdr>
                <w:top w:val="none" w:sz="0" w:space="0" w:color="auto"/>
                <w:left w:val="none" w:sz="0" w:space="0" w:color="auto"/>
                <w:bottom w:val="none" w:sz="0" w:space="0" w:color="auto"/>
                <w:right w:val="none" w:sz="0" w:space="0" w:color="auto"/>
              </w:divBdr>
            </w:div>
            <w:div w:id="1498767646">
              <w:marLeft w:val="0"/>
              <w:marRight w:val="0"/>
              <w:marTop w:val="0"/>
              <w:marBottom w:val="0"/>
              <w:divBdr>
                <w:top w:val="none" w:sz="0" w:space="0" w:color="auto"/>
                <w:left w:val="none" w:sz="0" w:space="0" w:color="auto"/>
                <w:bottom w:val="none" w:sz="0" w:space="0" w:color="auto"/>
                <w:right w:val="none" w:sz="0" w:space="0" w:color="auto"/>
              </w:divBdr>
            </w:div>
            <w:div w:id="1710952483">
              <w:marLeft w:val="0"/>
              <w:marRight w:val="0"/>
              <w:marTop w:val="0"/>
              <w:marBottom w:val="0"/>
              <w:divBdr>
                <w:top w:val="none" w:sz="0" w:space="0" w:color="auto"/>
                <w:left w:val="none" w:sz="0" w:space="0" w:color="auto"/>
                <w:bottom w:val="none" w:sz="0" w:space="0" w:color="auto"/>
                <w:right w:val="none" w:sz="0" w:space="0" w:color="auto"/>
              </w:divBdr>
            </w:div>
            <w:div w:id="528613401">
              <w:marLeft w:val="0"/>
              <w:marRight w:val="0"/>
              <w:marTop w:val="0"/>
              <w:marBottom w:val="0"/>
              <w:divBdr>
                <w:top w:val="none" w:sz="0" w:space="0" w:color="auto"/>
                <w:left w:val="none" w:sz="0" w:space="0" w:color="auto"/>
                <w:bottom w:val="none" w:sz="0" w:space="0" w:color="auto"/>
                <w:right w:val="none" w:sz="0" w:space="0" w:color="auto"/>
              </w:divBdr>
            </w:div>
            <w:div w:id="1241869730">
              <w:marLeft w:val="0"/>
              <w:marRight w:val="0"/>
              <w:marTop w:val="0"/>
              <w:marBottom w:val="0"/>
              <w:divBdr>
                <w:top w:val="none" w:sz="0" w:space="0" w:color="auto"/>
                <w:left w:val="none" w:sz="0" w:space="0" w:color="auto"/>
                <w:bottom w:val="none" w:sz="0" w:space="0" w:color="auto"/>
                <w:right w:val="none" w:sz="0" w:space="0" w:color="auto"/>
              </w:divBdr>
            </w:div>
            <w:div w:id="10691433">
              <w:marLeft w:val="0"/>
              <w:marRight w:val="0"/>
              <w:marTop w:val="0"/>
              <w:marBottom w:val="0"/>
              <w:divBdr>
                <w:top w:val="none" w:sz="0" w:space="0" w:color="auto"/>
                <w:left w:val="none" w:sz="0" w:space="0" w:color="auto"/>
                <w:bottom w:val="none" w:sz="0" w:space="0" w:color="auto"/>
                <w:right w:val="none" w:sz="0" w:space="0" w:color="auto"/>
              </w:divBdr>
            </w:div>
            <w:div w:id="552185">
              <w:marLeft w:val="0"/>
              <w:marRight w:val="0"/>
              <w:marTop w:val="0"/>
              <w:marBottom w:val="0"/>
              <w:divBdr>
                <w:top w:val="none" w:sz="0" w:space="0" w:color="auto"/>
                <w:left w:val="none" w:sz="0" w:space="0" w:color="auto"/>
                <w:bottom w:val="none" w:sz="0" w:space="0" w:color="auto"/>
                <w:right w:val="none" w:sz="0" w:space="0" w:color="auto"/>
              </w:divBdr>
            </w:div>
            <w:div w:id="1207452281">
              <w:marLeft w:val="0"/>
              <w:marRight w:val="0"/>
              <w:marTop w:val="0"/>
              <w:marBottom w:val="0"/>
              <w:divBdr>
                <w:top w:val="none" w:sz="0" w:space="0" w:color="auto"/>
                <w:left w:val="none" w:sz="0" w:space="0" w:color="auto"/>
                <w:bottom w:val="none" w:sz="0" w:space="0" w:color="auto"/>
                <w:right w:val="none" w:sz="0" w:space="0" w:color="auto"/>
              </w:divBdr>
            </w:div>
            <w:div w:id="1127773851">
              <w:marLeft w:val="0"/>
              <w:marRight w:val="0"/>
              <w:marTop w:val="0"/>
              <w:marBottom w:val="0"/>
              <w:divBdr>
                <w:top w:val="none" w:sz="0" w:space="0" w:color="auto"/>
                <w:left w:val="none" w:sz="0" w:space="0" w:color="auto"/>
                <w:bottom w:val="none" w:sz="0" w:space="0" w:color="auto"/>
                <w:right w:val="none" w:sz="0" w:space="0" w:color="auto"/>
              </w:divBdr>
            </w:div>
            <w:div w:id="1394038293">
              <w:marLeft w:val="0"/>
              <w:marRight w:val="0"/>
              <w:marTop w:val="0"/>
              <w:marBottom w:val="0"/>
              <w:divBdr>
                <w:top w:val="none" w:sz="0" w:space="0" w:color="auto"/>
                <w:left w:val="none" w:sz="0" w:space="0" w:color="auto"/>
                <w:bottom w:val="none" w:sz="0" w:space="0" w:color="auto"/>
                <w:right w:val="none" w:sz="0" w:space="0" w:color="auto"/>
              </w:divBdr>
            </w:div>
            <w:div w:id="1940481901">
              <w:marLeft w:val="0"/>
              <w:marRight w:val="0"/>
              <w:marTop w:val="0"/>
              <w:marBottom w:val="0"/>
              <w:divBdr>
                <w:top w:val="none" w:sz="0" w:space="0" w:color="auto"/>
                <w:left w:val="none" w:sz="0" w:space="0" w:color="auto"/>
                <w:bottom w:val="none" w:sz="0" w:space="0" w:color="auto"/>
                <w:right w:val="none" w:sz="0" w:space="0" w:color="auto"/>
              </w:divBdr>
            </w:div>
            <w:div w:id="1551724819">
              <w:marLeft w:val="0"/>
              <w:marRight w:val="0"/>
              <w:marTop w:val="0"/>
              <w:marBottom w:val="0"/>
              <w:divBdr>
                <w:top w:val="none" w:sz="0" w:space="0" w:color="auto"/>
                <w:left w:val="none" w:sz="0" w:space="0" w:color="auto"/>
                <w:bottom w:val="none" w:sz="0" w:space="0" w:color="auto"/>
                <w:right w:val="none" w:sz="0" w:space="0" w:color="auto"/>
              </w:divBdr>
            </w:div>
            <w:div w:id="451442786">
              <w:marLeft w:val="0"/>
              <w:marRight w:val="0"/>
              <w:marTop w:val="0"/>
              <w:marBottom w:val="0"/>
              <w:divBdr>
                <w:top w:val="none" w:sz="0" w:space="0" w:color="auto"/>
                <w:left w:val="none" w:sz="0" w:space="0" w:color="auto"/>
                <w:bottom w:val="none" w:sz="0" w:space="0" w:color="auto"/>
                <w:right w:val="none" w:sz="0" w:space="0" w:color="auto"/>
              </w:divBdr>
            </w:div>
            <w:div w:id="1875968750">
              <w:marLeft w:val="0"/>
              <w:marRight w:val="0"/>
              <w:marTop w:val="0"/>
              <w:marBottom w:val="0"/>
              <w:divBdr>
                <w:top w:val="none" w:sz="0" w:space="0" w:color="auto"/>
                <w:left w:val="none" w:sz="0" w:space="0" w:color="auto"/>
                <w:bottom w:val="none" w:sz="0" w:space="0" w:color="auto"/>
                <w:right w:val="none" w:sz="0" w:space="0" w:color="auto"/>
              </w:divBdr>
            </w:div>
            <w:div w:id="1574200638">
              <w:marLeft w:val="0"/>
              <w:marRight w:val="0"/>
              <w:marTop w:val="0"/>
              <w:marBottom w:val="0"/>
              <w:divBdr>
                <w:top w:val="none" w:sz="0" w:space="0" w:color="auto"/>
                <w:left w:val="none" w:sz="0" w:space="0" w:color="auto"/>
                <w:bottom w:val="none" w:sz="0" w:space="0" w:color="auto"/>
                <w:right w:val="none" w:sz="0" w:space="0" w:color="auto"/>
              </w:divBdr>
            </w:div>
            <w:div w:id="805467036">
              <w:marLeft w:val="0"/>
              <w:marRight w:val="0"/>
              <w:marTop w:val="0"/>
              <w:marBottom w:val="0"/>
              <w:divBdr>
                <w:top w:val="none" w:sz="0" w:space="0" w:color="auto"/>
                <w:left w:val="none" w:sz="0" w:space="0" w:color="auto"/>
                <w:bottom w:val="none" w:sz="0" w:space="0" w:color="auto"/>
                <w:right w:val="none" w:sz="0" w:space="0" w:color="auto"/>
              </w:divBdr>
            </w:div>
            <w:div w:id="1299652475">
              <w:marLeft w:val="0"/>
              <w:marRight w:val="0"/>
              <w:marTop w:val="0"/>
              <w:marBottom w:val="0"/>
              <w:divBdr>
                <w:top w:val="none" w:sz="0" w:space="0" w:color="auto"/>
                <w:left w:val="none" w:sz="0" w:space="0" w:color="auto"/>
                <w:bottom w:val="none" w:sz="0" w:space="0" w:color="auto"/>
                <w:right w:val="none" w:sz="0" w:space="0" w:color="auto"/>
              </w:divBdr>
            </w:div>
            <w:div w:id="845173414">
              <w:marLeft w:val="0"/>
              <w:marRight w:val="0"/>
              <w:marTop w:val="0"/>
              <w:marBottom w:val="0"/>
              <w:divBdr>
                <w:top w:val="none" w:sz="0" w:space="0" w:color="auto"/>
                <w:left w:val="none" w:sz="0" w:space="0" w:color="auto"/>
                <w:bottom w:val="none" w:sz="0" w:space="0" w:color="auto"/>
                <w:right w:val="none" w:sz="0" w:space="0" w:color="auto"/>
              </w:divBdr>
            </w:div>
            <w:div w:id="1055544880">
              <w:marLeft w:val="0"/>
              <w:marRight w:val="0"/>
              <w:marTop w:val="0"/>
              <w:marBottom w:val="0"/>
              <w:divBdr>
                <w:top w:val="none" w:sz="0" w:space="0" w:color="auto"/>
                <w:left w:val="none" w:sz="0" w:space="0" w:color="auto"/>
                <w:bottom w:val="none" w:sz="0" w:space="0" w:color="auto"/>
                <w:right w:val="none" w:sz="0" w:space="0" w:color="auto"/>
              </w:divBdr>
            </w:div>
            <w:div w:id="194393213">
              <w:marLeft w:val="0"/>
              <w:marRight w:val="0"/>
              <w:marTop w:val="0"/>
              <w:marBottom w:val="0"/>
              <w:divBdr>
                <w:top w:val="none" w:sz="0" w:space="0" w:color="auto"/>
                <w:left w:val="none" w:sz="0" w:space="0" w:color="auto"/>
                <w:bottom w:val="none" w:sz="0" w:space="0" w:color="auto"/>
                <w:right w:val="none" w:sz="0" w:space="0" w:color="auto"/>
              </w:divBdr>
            </w:div>
            <w:div w:id="849485838">
              <w:marLeft w:val="0"/>
              <w:marRight w:val="0"/>
              <w:marTop w:val="0"/>
              <w:marBottom w:val="0"/>
              <w:divBdr>
                <w:top w:val="none" w:sz="0" w:space="0" w:color="auto"/>
                <w:left w:val="none" w:sz="0" w:space="0" w:color="auto"/>
                <w:bottom w:val="none" w:sz="0" w:space="0" w:color="auto"/>
                <w:right w:val="none" w:sz="0" w:space="0" w:color="auto"/>
              </w:divBdr>
            </w:div>
            <w:div w:id="1396002784">
              <w:marLeft w:val="0"/>
              <w:marRight w:val="0"/>
              <w:marTop w:val="0"/>
              <w:marBottom w:val="0"/>
              <w:divBdr>
                <w:top w:val="none" w:sz="0" w:space="0" w:color="auto"/>
                <w:left w:val="none" w:sz="0" w:space="0" w:color="auto"/>
                <w:bottom w:val="none" w:sz="0" w:space="0" w:color="auto"/>
                <w:right w:val="none" w:sz="0" w:space="0" w:color="auto"/>
              </w:divBdr>
            </w:div>
            <w:div w:id="1754935632">
              <w:marLeft w:val="0"/>
              <w:marRight w:val="0"/>
              <w:marTop w:val="0"/>
              <w:marBottom w:val="0"/>
              <w:divBdr>
                <w:top w:val="none" w:sz="0" w:space="0" w:color="auto"/>
                <w:left w:val="none" w:sz="0" w:space="0" w:color="auto"/>
                <w:bottom w:val="none" w:sz="0" w:space="0" w:color="auto"/>
                <w:right w:val="none" w:sz="0" w:space="0" w:color="auto"/>
              </w:divBdr>
            </w:div>
            <w:div w:id="1375348908">
              <w:marLeft w:val="0"/>
              <w:marRight w:val="0"/>
              <w:marTop w:val="0"/>
              <w:marBottom w:val="0"/>
              <w:divBdr>
                <w:top w:val="none" w:sz="0" w:space="0" w:color="auto"/>
                <w:left w:val="none" w:sz="0" w:space="0" w:color="auto"/>
                <w:bottom w:val="none" w:sz="0" w:space="0" w:color="auto"/>
                <w:right w:val="none" w:sz="0" w:space="0" w:color="auto"/>
              </w:divBdr>
            </w:div>
            <w:div w:id="1775861089">
              <w:marLeft w:val="0"/>
              <w:marRight w:val="0"/>
              <w:marTop w:val="0"/>
              <w:marBottom w:val="0"/>
              <w:divBdr>
                <w:top w:val="none" w:sz="0" w:space="0" w:color="auto"/>
                <w:left w:val="none" w:sz="0" w:space="0" w:color="auto"/>
                <w:bottom w:val="none" w:sz="0" w:space="0" w:color="auto"/>
                <w:right w:val="none" w:sz="0" w:space="0" w:color="auto"/>
              </w:divBdr>
            </w:div>
            <w:div w:id="458762690">
              <w:marLeft w:val="0"/>
              <w:marRight w:val="0"/>
              <w:marTop w:val="0"/>
              <w:marBottom w:val="0"/>
              <w:divBdr>
                <w:top w:val="none" w:sz="0" w:space="0" w:color="auto"/>
                <w:left w:val="none" w:sz="0" w:space="0" w:color="auto"/>
                <w:bottom w:val="none" w:sz="0" w:space="0" w:color="auto"/>
                <w:right w:val="none" w:sz="0" w:space="0" w:color="auto"/>
              </w:divBdr>
            </w:div>
            <w:div w:id="245965128">
              <w:marLeft w:val="0"/>
              <w:marRight w:val="0"/>
              <w:marTop w:val="0"/>
              <w:marBottom w:val="0"/>
              <w:divBdr>
                <w:top w:val="none" w:sz="0" w:space="0" w:color="auto"/>
                <w:left w:val="none" w:sz="0" w:space="0" w:color="auto"/>
                <w:bottom w:val="none" w:sz="0" w:space="0" w:color="auto"/>
                <w:right w:val="none" w:sz="0" w:space="0" w:color="auto"/>
              </w:divBdr>
            </w:div>
            <w:div w:id="1438990323">
              <w:marLeft w:val="0"/>
              <w:marRight w:val="0"/>
              <w:marTop w:val="0"/>
              <w:marBottom w:val="0"/>
              <w:divBdr>
                <w:top w:val="none" w:sz="0" w:space="0" w:color="auto"/>
                <w:left w:val="none" w:sz="0" w:space="0" w:color="auto"/>
                <w:bottom w:val="none" w:sz="0" w:space="0" w:color="auto"/>
                <w:right w:val="none" w:sz="0" w:space="0" w:color="auto"/>
              </w:divBdr>
            </w:div>
            <w:div w:id="1591112379">
              <w:marLeft w:val="0"/>
              <w:marRight w:val="0"/>
              <w:marTop w:val="0"/>
              <w:marBottom w:val="0"/>
              <w:divBdr>
                <w:top w:val="none" w:sz="0" w:space="0" w:color="auto"/>
                <w:left w:val="none" w:sz="0" w:space="0" w:color="auto"/>
                <w:bottom w:val="none" w:sz="0" w:space="0" w:color="auto"/>
                <w:right w:val="none" w:sz="0" w:space="0" w:color="auto"/>
              </w:divBdr>
            </w:div>
            <w:div w:id="486476228">
              <w:marLeft w:val="0"/>
              <w:marRight w:val="0"/>
              <w:marTop w:val="0"/>
              <w:marBottom w:val="0"/>
              <w:divBdr>
                <w:top w:val="none" w:sz="0" w:space="0" w:color="auto"/>
                <w:left w:val="none" w:sz="0" w:space="0" w:color="auto"/>
                <w:bottom w:val="none" w:sz="0" w:space="0" w:color="auto"/>
                <w:right w:val="none" w:sz="0" w:space="0" w:color="auto"/>
              </w:divBdr>
            </w:div>
            <w:div w:id="662244028">
              <w:marLeft w:val="0"/>
              <w:marRight w:val="0"/>
              <w:marTop w:val="0"/>
              <w:marBottom w:val="0"/>
              <w:divBdr>
                <w:top w:val="none" w:sz="0" w:space="0" w:color="auto"/>
                <w:left w:val="none" w:sz="0" w:space="0" w:color="auto"/>
                <w:bottom w:val="none" w:sz="0" w:space="0" w:color="auto"/>
                <w:right w:val="none" w:sz="0" w:space="0" w:color="auto"/>
              </w:divBdr>
            </w:div>
            <w:div w:id="1468160566">
              <w:marLeft w:val="0"/>
              <w:marRight w:val="0"/>
              <w:marTop w:val="0"/>
              <w:marBottom w:val="0"/>
              <w:divBdr>
                <w:top w:val="none" w:sz="0" w:space="0" w:color="auto"/>
                <w:left w:val="none" w:sz="0" w:space="0" w:color="auto"/>
                <w:bottom w:val="none" w:sz="0" w:space="0" w:color="auto"/>
                <w:right w:val="none" w:sz="0" w:space="0" w:color="auto"/>
              </w:divBdr>
            </w:div>
            <w:div w:id="1538851416">
              <w:marLeft w:val="0"/>
              <w:marRight w:val="0"/>
              <w:marTop w:val="0"/>
              <w:marBottom w:val="0"/>
              <w:divBdr>
                <w:top w:val="none" w:sz="0" w:space="0" w:color="auto"/>
                <w:left w:val="none" w:sz="0" w:space="0" w:color="auto"/>
                <w:bottom w:val="none" w:sz="0" w:space="0" w:color="auto"/>
                <w:right w:val="none" w:sz="0" w:space="0" w:color="auto"/>
              </w:divBdr>
            </w:div>
            <w:div w:id="2147044510">
              <w:marLeft w:val="0"/>
              <w:marRight w:val="0"/>
              <w:marTop w:val="0"/>
              <w:marBottom w:val="0"/>
              <w:divBdr>
                <w:top w:val="none" w:sz="0" w:space="0" w:color="auto"/>
                <w:left w:val="none" w:sz="0" w:space="0" w:color="auto"/>
                <w:bottom w:val="none" w:sz="0" w:space="0" w:color="auto"/>
                <w:right w:val="none" w:sz="0" w:space="0" w:color="auto"/>
              </w:divBdr>
            </w:div>
            <w:div w:id="1478954729">
              <w:marLeft w:val="0"/>
              <w:marRight w:val="0"/>
              <w:marTop w:val="0"/>
              <w:marBottom w:val="0"/>
              <w:divBdr>
                <w:top w:val="none" w:sz="0" w:space="0" w:color="auto"/>
                <w:left w:val="none" w:sz="0" w:space="0" w:color="auto"/>
                <w:bottom w:val="none" w:sz="0" w:space="0" w:color="auto"/>
                <w:right w:val="none" w:sz="0" w:space="0" w:color="auto"/>
              </w:divBdr>
            </w:div>
            <w:div w:id="265385756">
              <w:marLeft w:val="0"/>
              <w:marRight w:val="0"/>
              <w:marTop w:val="0"/>
              <w:marBottom w:val="0"/>
              <w:divBdr>
                <w:top w:val="none" w:sz="0" w:space="0" w:color="auto"/>
                <w:left w:val="none" w:sz="0" w:space="0" w:color="auto"/>
                <w:bottom w:val="none" w:sz="0" w:space="0" w:color="auto"/>
                <w:right w:val="none" w:sz="0" w:space="0" w:color="auto"/>
              </w:divBdr>
            </w:div>
            <w:div w:id="346367445">
              <w:marLeft w:val="0"/>
              <w:marRight w:val="0"/>
              <w:marTop w:val="0"/>
              <w:marBottom w:val="0"/>
              <w:divBdr>
                <w:top w:val="none" w:sz="0" w:space="0" w:color="auto"/>
                <w:left w:val="none" w:sz="0" w:space="0" w:color="auto"/>
                <w:bottom w:val="none" w:sz="0" w:space="0" w:color="auto"/>
                <w:right w:val="none" w:sz="0" w:space="0" w:color="auto"/>
              </w:divBdr>
            </w:div>
            <w:div w:id="2081128254">
              <w:marLeft w:val="0"/>
              <w:marRight w:val="0"/>
              <w:marTop w:val="0"/>
              <w:marBottom w:val="0"/>
              <w:divBdr>
                <w:top w:val="none" w:sz="0" w:space="0" w:color="auto"/>
                <w:left w:val="none" w:sz="0" w:space="0" w:color="auto"/>
                <w:bottom w:val="none" w:sz="0" w:space="0" w:color="auto"/>
                <w:right w:val="none" w:sz="0" w:space="0" w:color="auto"/>
              </w:divBdr>
            </w:div>
            <w:div w:id="677317478">
              <w:marLeft w:val="0"/>
              <w:marRight w:val="0"/>
              <w:marTop w:val="0"/>
              <w:marBottom w:val="0"/>
              <w:divBdr>
                <w:top w:val="none" w:sz="0" w:space="0" w:color="auto"/>
                <w:left w:val="none" w:sz="0" w:space="0" w:color="auto"/>
                <w:bottom w:val="none" w:sz="0" w:space="0" w:color="auto"/>
                <w:right w:val="none" w:sz="0" w:space="0" w:color="auto"/>
              </w:divBdr>
            </w:div>
            <w:div w:id="1366059194">
              <w:marLeft w:val="0"/>
              <w:marRight w:val="0"/>
              <w:marTop w:val="0"/>
              <w:marBottom w:val="0"/>
              <w:divBdr>
                <w:top w:val="none" w:sz="0" w:space="0" w:color="auto"/>
                <w:left w:val="none" w:sz="0" w:space="0" w:color="auto"/>
                <w:bottom w:val="none" w:sz="0" w:space="0" w:color="auto"/>
                <w:right w:val="none" w:sz="0" w:space="0" w:color="auto"/>
              </w:divBdr>
            </w:div>
            <w:div w:id="1500078711">
              <w:marLeft w:val="0"/>
              <w:marRight w:val="0"/>
              <w:marTop w:val="0"/>
              <w:marBottom w:val="0"/>
              <w:divBdr>
                <w:top w:val="none" w:sz="0" w:space="0" w:color="auto"/>
                <w:left w:val="none" w:sz="0" w:space="0" w:color="auto"/>
                <w:bottom w:val="none" w:sz="0" w:space="0" w:color="auto"/>
                <w:right w:val="none" w:sz="0" w:space="0" w:color="auto"/>
              </w:divBdr>
            </w:div>
            <w:div w:id="230120343">
              <w:marLeft w:val="0"/>
              <w:marRight w:val="0"/>
              <w:marTop w:val="0"/>
              <w:marBottom w:val="0"/>
              <w:divBdr>
                <w:top w:val="none" w:sz="0" w:space="0" w:color="auto"/>
                <w:left w:val="none" w:sz="0" w:space="0" w:color="auto"/>
                <w:bottom w:val="none" w:sz="0" w:space="0" w:color="auto"/>
                <w:right w:val="none" w:sz="0" w:space="0" w:color="auto"/>
              </w:divBdr>
            </w:div>
            <w:div w:id="1495146252">
              <w:marLeft w:val="0"/>
              <w:marRight w:val="0"/>
              <w:marTop w:val="0"/>
              <w:marBottom w:val="0"/>
              <w:divBdr>
                <w:top w:val="none" w:sz="0" w:space="0" w:color="auto"/>
                <w:left w:val="none" w:sz="0" w:space="0" w:color="auto"/>
                <w:bottom w:val="none" w:sz="0" w:space="0" w:color="auto"/>
                <w:right w:val="none" w:sz="0" w:space="0" w:color="auto"/>
              </w:divBdr>
            </w:div>
            <w:div w:id="809907536">
              <w:marLeft w:val="0"/>
              <w:marRight w:val="0"/>
              <w:marTop w:val="0"/>
              <w:marBottom w:val="0"/>
              <w:divBdr>
                <w:top w:val="none" w:sz="0" w:space="0" w:color="auto"/>
                <w:left w:val="none" w:sz="0" w:space="0" w:color="auto"/>
                <w:bottom w:val="none" w:sz="0" w:space="0" w:color="auto"/>
                <w:right w:val="none" w:sz="0" w:space="0" w:color="auto"/>
              </w:divBdr>
            </w:div>
            <w:div w:id="1174492362">
              <w:marLeft w:val="0"/>
              <w:marRight w:val="0"/>
              <w:marTop w:val="0"/>
              <w:marBottom w:val="0"/>
              <w:divBdr>
                <w:top w:val="none" w:sz="0" w:space="0" w:color="auto"/>
                <w:left w:val="none" w:sz="0" w:space="0" w:color="auto"/>
                <w:bottom w:val="none" w:sz="0" w:space="0" w:color="auto"/>
                <w:right w:val="none" w:sz="0" w:space="0" w:color="auto"/>
              </w:divBdr>
            </w:div>
            <w:div w:id="1604799299">
              <w:marLeft w:val="0"/>
              <w:marRight w:val="0"/>
              <w:marTop w:val="0"/>
              <w:marBottom w:val="0"/>
              <w:divBdr>
                <w:top w:val="none" w:sz="0" w:space="0" w:color="auto"/>
                <w:left w:val="none" w:sz="0" w:space="0" w:color="auto"/>
                <w:bottom w:val="none" w:sz="0" w:space="0" w:color="auto"/>
                <w:right w:val="none" w:sz="0" w:space="0" w:color="auto"/>
              </w:divBdr>
            </w:div>
            <w:div w:id="1441026513">
              <w:marLeft w:val="0"/>
              <w:marRight w:val="0"/>
              <w:marTop w:val="0"/>
              <w:marBottom w:val="0"/>
              <w:divBdr>
                <w:top w:val="none" w:sz="0" w:space="0" w:color="auto"/>
                <w:left w:val="none" w:sz="0" w:space="0" w:color="auto"/>
                <w:bottom w:val="none" w:sz="0" w:space="0" w:color="auto"/>
                <w:right w:val="none" w:sz="0" w:space="0" w:color="auto"/>
              </w:divBdr>
            </w:div>
            <w:div w:id="1799495434">
              <w:marLeft w:val="0"/>
              <w:marRight w:val="0"/>
              <w:marTop w:val="0"/>
              <w:marBottom w:val="0"/>
              <w:divBdr>
                <w:top w:val="none" w:sz="0" w:space="0" w:color="auto"/>
                <w:left w:val="none" w:sz="0" w:space="0" w:color="auto"/>
                <w:bottom w:val="none" w:sz="0" w:space="0" w:color="auto"/>
                <w:right w:val="none" w:sz="0" w:space="0" w:color="auto"/>
              </w:divBdr>
            </w:div>
            <w:div w:id="1256136814">
              <w:marLeft w:val="0"/>
              <w:marRight w:val="0"/>
              <w:marTop w:val="0"/>
              <w:marBottom w:val="0"/>
              <w:divBdr>
                <w:top w:val="none" w:sz="0" w:space="0" w:color="auto"/>
                <w:left w:val="none" w:sz="0" w:space="0" w:color="auto"/>
                <w:bottom w:val="none" w:sz="0" w:space="0" w:color="auto"/>
                <w:right w:val="none" w:sz="0" w:space="0" w:color="auto"/>
              </w:divBdr>
            </w:div>
            <w:div w:id="742916641">
              <w:marLeft w:val="0"/>
              <w:marRight w:val="0"/>
              <w:marTop w:val="0"/>
              <w:marBottom w:val="0"/>
              <w:divBdr>
                <w:top w:val="none" w:sz="0" w:space="0" w:color="auto"/>
                <w:left w:val="none" w:sz="0" w:space="0" w:color="auto"/>
                <w:bottom w:val="none" w:sz="0" w:space="0" w:color="auto"/>
                <w:right w:val="none" w:sz="0" w:space="0" w:color="auto"/>
              </w:divBdr>
            </w:div>
            <w:div w:id="831986851">
              <w:marLeft w:val="0"/>
              <w:marRight w:val="0"/>
              <w:marTop w:val="0"/>
              <w:marBottom w:val="0"/>
              <w:divBdr>
                <w:top w:val="none" w:sz="0" w:space="0" w:color="auto"/>
                <w:left w:val="none" w:sz="0" w:space="0" w:color="auto"/>
                <w:bottom w:val="none" w:sz="0" w:space="0" w:color="auto"/>
                <w:right w:val="none" w:sz="0" w:space="0" w:color="auto"/>
              </w:divBdr>
            </w:div>
            <w:div w:id="822433464">
              <w:marLeft w:val="0"/>
              <w:marRight w:val="0"/>
              <w:marTop w:val="0"/>
              <w:marBottom w:val="0"/>
              <w:divBdr>
                <w:top w:val="none" w:sz="0" w:space="0" w:color="auto"/>
                <w:left w:val="none" w:sz="0" w:space="0" w:color="auto"/>
                <w:bottom w:val="none" w:sz="0" w:space="0" w:color="auto"/>
                <w:right w:val="none" w:sz="0" w:space="0" w:color="auto"/>
              </w:divBdr>
            </w:div>
            <w:div w:id="1766417915">
              <w:marLeft w:val="0"/>
              <w:marRight w:val="0"/>
              <w:marTop w:val="0"/>
              <w:marBottom w:val="0"/>
              <w:divBdr>
                <w:top w:val="none" w:sz="0" w:space="0" w:color="auto"/>
                <w:left w:val="none" w:sz="0" w:space="0" w:color="auto"/>
                <w:bottom w:val="none" w:sz="0" w:space="0" w:color="auto"/>
                <w:right w:val="none" w:sz="0" w:space="0" w:color="auto"/>
              </w:divBdr>
            </w:div>
            <w:div w:id="1797522746">
              <w:marLeft w:val="0"/>
              <w:marRight w:val="0"/>
              <w:marTop w:val="0"/>
              <w:marBottom w:val="0"/>
              <w:divBdr>
                <w:top w:val="none" w:sz="0" w:space="0" w:color="auto"/>
                <w:left w:val="none" w:sz="0" w:space="0" w:color="auto"/>
                <w:bottom w:val="none" w:sz="0" w:space="0" w:color="auto"/>
                <w:right w:val="none" w:sz="0" w:space="0" w:color="auto"/>
              </w:divBdr>
            </w:div>
            <w:div w:id="2145728347">
              <w:marLeft w:val="0"/>
              <w:marRight w:val="0"/>
              <w:marTop w:val="0"/>
              <w:marBottom w:val="0"/>
              <w:divBdr>
                <w:top w:val="none" w:sz="0" w:space="0" w:color="auto"/>
                <w:left w:val="none" w:sz="0" w:space="0" w:color="auto"/>
                <w:bottom w:val="none" w:sz="0" w:space="0" w:color="auto"/>
                <w:right w:val="none" w:sz="0" w:space="0" w:color="auto"/>
              </w:divBdr>
            </w:div>
            <w:div w:id="929200197">
              <w:marLeft w:val="0"/>
              <w:marRight w:val="0"/>
              <w:marTop w:val="0"/>
              <w:marBottom w:val="0"/>
              <w:divBdr>
                <w:top w:val="none" w:sz="0" w:space="0" w:color="auto"/>
                <w:left w:val="none" w:sz="0" w:space="0" w:color="auto"/>
                <w:bottom w:val="none" w:sz="0" w:space="0" w:color="auto"/>
                <w:right w:val="none" w:sz="0" w:space="0" w:color="auto"/>
              </w:divBdr>
            </w:div>
            <w:div w:id="314839976">
              <w:marLeft w:val="0"/>
              <w:marRight w:val="0"/>
              <w:marTop w:val="0"/>
              <w:marBottom w:val="0"/>
              <w:divBdr>
                <w:top w:val="none" w:sz="0" w:space="0" w:color="auto"/>
                <w:left w:val="none" w:sz="0" w:space="0" w:color="auto"/>
                <w:bottom w:val="none" w:sz="0" w:space="0" w:color="auto"/>
                <w:right w:val="none" w:sz="0" w:space="0" w:color="auto"/>
              </w:divBdr>
            </w:div>
            <w:div w:id="350106799">
              <w:marLeft w:val="0"/>
              <w:marRight w:val="0"/>
              <w:marTop w:val="0"/>
              <w:marBottom w:val="0"/>
              <w:divBdr>
                <w:top w:val="none" w:sz="0" w:space="0" w:color="auto"/>
                <w:left w:val="none" w:sz="0" w:space="0" w:color="auto"/>
                <w:bottom w:val="none" w:sz="0" w:space="0" w:color="auto"/>
                <w:right w:val="none" w:sz="0" w:space="0" w:color="auto"/>
              </w:divBdr>
            </w:div>
            <w:div w:id="871653515">
              <w:marLeft w:val="0"/>
              <w:marRight w:val="0"/>
              <w:marTop w:val="0"/>
              <w:marBottom w:val="0"/>
              <w:divBdr>
                <w:top w:val="none" w:sz="0" w:space="0" w:color="auto"/>
                <w:left w:val="none" w:sz="0" w:space="0" w:color="auto"/>
                <w:bottom w:val="none" w:sz="0" w:space="0" w:color="auto"/>
                <w:right w:val="none" w:sz="0" w:space="0" w:color="auto"/>
              </w:divBdr>
            </w:div>
            <w:div w:id="1634015862">
              <w:marLeft w:val="0"/>
              <w:marRight w:val="0"/>
              <w:marTop w:val="0"/>
              <w:marBottom w:val="0"/>
              <w:divBdr>
                <w:top w:val="none" w:sz="0" w:space="0" w:color="auto"/>
                <w:left w:val="none" w:sz="0" w:space="0" w:color="auto"/>
                <w:bottom w:val="none" w:sz="0" w:space="0" w:color="auto"/>
                <w:right w:val="none" w:sz="0" w:space="0" w:color="auto"/>
              </w:divBdr>
            </w:div>
            <w:div w:id="675886755">
              <w:marLeft w:val="0"/>
              <w:marRight w:val="0"/>
              <w:marTop w:val="0"/>
              <w:marBottom w:val="0"/>
              <w:divBdr>
                <w:top w:val="none" w:sz="0" w:space="0" w:color="auto"/>
                <w:left w:val="none" w:sz="0" w:space="0" w:color="auto"/>
                <w:bottom w:val="none" w:sz="0" w:space="0" w:color="auto"/>
                <w:right w:val="none" w:sz="0" w:space="0" w:color="auto"/>
              </w:divBdr>
            </w:div>
            <w:div w:id="650134807">
              <w:marLeft w:val="0"/>
              <w:marRight w:val="0"/>
              <w:marTop w:val="0"/>
              <w:marBottom w:val="0"/>
              <w:divBdr>
                <w:top w:val="none" w:sz="0" w:space="0" w:color="auto"/>
                <w:left w:val="none" w:sz="0" w:space="0" w:color="auto"/>
                <w:bottom w:val="none" w:sz="0" w:space="0" w:color="auto"/>
                <w:right w:val="none" w:sz="0" w:space="0" w:color="auto"/>
              </w:divBdr>
            </w:div>
            <w:div w:id="807169687">
              <w:marLeft w:val="0"/>
              <w:marRight w:val="0"/>
              <w:marTop w:val="0"/>
              <w:marBottom w:val="0"/>
              <w:divBdr>
                <w:top w:val="none" w:sz="0" w:space="0" w:color="auto"/>
                <w:left w:val="none" w:sz="0" w:space="0" w:color="auto"/>
                <w:bottom w:val="none" w:sz="0" w:space="0" w:color="auto"/>
                <w:right w:val="none" w:sz="0" w:space="0" w:color="auto"/>
              </w:divBdr>
            </w:div>
            <w:div w:id="1355957167">
              <w:marLeft w:val="0"/>
              <w:marRight w:val="0"/>
              <w:marTop w:val="0"/>
              <w:marBottom w:val="0"/>
              <w:divBdr>
                <w:top w:val="none" w:sz="0" w:space="0" w:color="auto"/>
                <w:left w:val="none" w:sz="0" w:space="0" w:color="auto"/>
                <w:bottom w:val="none" w:sz="0" w:space="0" w:color="auto"/>
                <w:right w:val="none" w:sz="0" w:space="0" w:color="auto"/>
              </w:divBdr>
            </w:div>
            <w:div w:id="735590804">
              <w:marLeft w:val="0"/>
              <w:marRight w:val="0"/>
              <w:marTop w:val="0"/>
              <w:marBottom w:val="0"/>
              <w:divBdr>
                <w:top w:val="none" w:sz="0" w:space="0" w:color="auto"/>
                <w:left w:val="none" w:sz="0" w:space="0" w:color="auto"/>
                <w:bottom w:val="none" w:sz="0" w:space="0" w:color="auto"/>
                <w:right w:val="none" w:sz="0" w:space="0" w:color="auto"/>
              </w:divBdr>
            </w:div>
            <w:div w:id="1850024006">
              <w:marLeft w:val="0"/>
              <w:marRight w:val="0"/>
              <w:marTop w:val="0"/>
              <w:marBottom w:val="0"/>
              <w:divBdr>
                <w:top w:val="none" w:sz="0" w:space="0" w:color="auto"/>
                <w:left w:val="none" w:sz="0" w:space="0" w:color="auto"/>
                <w:bottom w:val="none" w:sz="0" w:space="0" w:color="auto"/>
                <w:right w:val="none" w:sz="0" w:space="0" w:color="auto"/>
              </w:divBdr>
            </w:div>
            <w:div w:id="576090924">
              <w:marLeft w:val="0"/>
              <w:marRight w:val="0"/>
              <w:marTop w:val="0"/>
              <w:marBottom w:val="0"/>
              <w:divBdr>
                <w:top w:val="none" w:sz="0" w:space="0" w:color="auto"/>
                <w:left w:val="none" w:sz="0" w:space="0" w:color="auto"/>
                <w:bottom w:val="none" w:sz="0" w:space="0" w:color="auto"/>
                <w:right w:val="none" w:sz="0" w:space="0" w:color="auto"/>
              </w:divBdr>
            </w:div>
            <w:div w:id="267389976">
              <w:marLeft w:val="0"/>
              <w:marRight w:val="0"/>
              <w:marTop w:val="0"/>
              <w:marBottom w:val="0"/>
              <w:divBdr>
                <w:top w:val="none" w:sz="0" w:space="0" w:color="auto"/>
                <w:left w:val="none" w:sz="0" w:space="0" w:color="auto"/>
                <w:bottom w:val="none" w:sz="0" w:space="0" w:color="auto"/>
                <w:right w:val="none" w:sz="0" w:space="0" w:color="auto"/>
              </w:divBdr>
            </w:div>
            <w:div w:id="199588653">
              <w:marLeft w:val="0"/>
              <w:marRight w:val="0"/>
              <w:marTop w:val="0"/>
              <w:marBottom w:val="0"/>
              <w:divBdr>
                <w:top w:val="none" w:sz="0" w:space="0" w:color="auto"/>
                <w:left w:val="none" w:sz="0" w:space="0" w:color="auto"/>
                <w:bottom w:val="none" w:sz="0" w:space="0" w:color="auto"/>
                <w:right w:val="none" w:sz="0" w:space="0" w:color="auto"/>
              </w:divBdr>
            </w:div>
            <w:div w:id="435834044">
              <w:marLeft w:val="0"/>
              <w:marRight w:val="0"/>
              <w:marTop w:val="0"/>
              <w:marBottom w:val="0"/>
              <w:divBdr>
                <w:top w:val="none" w:sz="0" w:space="0" w:color="auto"/>
                <w:left w:val="none" w:sz="0" w:space="0" w:color="auto"/>
                <w:bottom w:val="none" w:sz="0" w:space="0" w:color="auto"/>
                <w:right w:val="none" w:sz="0" w:space="0" w:color="auto"/>
              </w:divBdr>
            </w:div>
            <w:div w:id="1702782260">
              <w:marLeft w:val="0"/>
              <w:marRight w:val="0"/>
              <w:marTop w:val="0"/>
              <w:marBottom w:val="0"/>
              <w:divBdr>
                <w:top w:val="none" w:sz="0" w:space="0" w:color="auto"/>
                <w:left w:val="none" w:sz="0" w:space="0" w:color="auto"/>
                <w:bottom w:val="none" w:sz="0" w:space="0" w:color="auto"/>
                <w:right w:val="none" w:sz="0" w:space="0" w:color="auto"/>
              </w:divBdr>
            </w:div>
            <w:div w:id="497425498">
              <w:marLeft w:val="0"/>
              <w:marRight w:val="0"/>
              <w:marTop w:val="0"/>
              <w:marBottom w:val="0"/>
              <w:divBdr>
                <w:top w:val="none" w:sz="0" w:space="0" w:color="auto"/>
                <w:left w:val="none" w:sz="0" w:space="0" w:color="auto"/>
                <w:bottom w:val="none" w:sz="0" w:space="0" w:color="auto"/>
                <w:right w:val="none" w:sz="0" w:space="0" w:color="auto"/>
              </w:divBdr>
            </w:div>
            <w:div w:id="733964521">
              <w:marLeft w:val="0"/>
              <w:marRight w:val="0"/>
              <w:marTop w:val="0"/>
              <w:marBottom w:val="0"/>
              <w:divBdr>
                <w:top w:val="none" w:sz="0" w:space="0" w:color="auto"/>
                <w:left w:val="none" w:sz="0" w:space="0" w:color="auto"/>
                <w:bottom w:val="none" w:sz="0" w:space="0" w:color="auto"/>
                <w:right w:val="none" w:sz="0" w:space="0" w:color="auto"/>
              </w:divBdr>
            </w:div>
            <w:div w:id="1661885052">
              <w:marLeft w:val="0"/>
              <w:marRight w:val="0"/>
              <w:marTop w:val="0"/>
              <w:marBottom w:val="0"/>
              <w:divBdr>
                <w:top w:val="none" w:sz="0" w:space="0" w:color="auto"/>
                <w:left w:val="none" w:sz="0" w:space="0" w:color="auto"/>
                <w:bottom w:val="none" w:sz="0" w:space="0" w:color="auto"/>
                <w:right w:val="none" w:sz="0" w:space="0" w:color="auto"/>
              </w:divBdr>
            </w:div>
            <w:div w:id="2041666033">
              <w:marLeft w:val="0"/>
              <w:marRight w:val="0"/>
              <w:marTop w:val="0"/>
              <w:marBottom w:val="0"/>
              <w:divBdr>
                <w:top w:val="none" w:sz="0" w:space="0" w:color="auto"/>
                <w:left w:val="none" w:sz="0" w:space="0" w:color="auto"/>
                <w:bottom w:val="none" w:sz="0" w:space="0" w:color="auto"/>
                <w:right w:val="none" w:sz="0" w:space="0" w:color="auto"/>
              </w:divBdr>
            </w:div>
            <w:div w:id="347341933">
              <w:marLeft w:val="0"/>
              <w:marRight w:val="0"/>
              <w:marTop w:val="0"/>
              <w:marBottom w:val="0"/>
              <w:divBdr>
                <w:top w:val="none" w:sz="0" w:space="0" w:color="auto"/>
                <w:left w:val="none" w:sz="0" w:space="0" w:color="auto"/>
                <w:bottom w:val="none" w:sz="0" w:space="0" w:color="auto"/>
                <w:right w:val="none" w:sz="0" w:space="0" w:color="auto"/>
              </w:divBdr>
            </w:div>
            <w:div w:id="1704288990">
              <w:marLeft w:val="0"/>
              <w:marRight w:val="0"/>
              <w:marTop w:val="0"/>
              <w:marBottom w:val="0"/>
              <w:divBdr>
                <w:top w:val="none" w:sz="0" w:space="0" w:color="auto"/>
                <w:left w:val="none" w:sz="0" w:space="0" w:color="auto"/>
                <w:bottom w:val="none" w:sz="0" w:space="0" w:color="auto"/>
                <w:right w:val="none" w:sz="0" w:space="0" w:color="auto"/>
              </w:divBdr>
            </w:div>
            <w:div w:id="2105807844">
              <w:marLeft w:val="0"/>
              <w:marRight w:val="0"/>
              <w:marTop w:val="0"/>
              <w:marBottom w:val="0"/>
              <w:divBdr>
                <w:top w:val="none" w:sz="0" w:space="0" w:color="auto"/>
                <w:left w:val="none" w:sz="0" w:space="0" w:color="auto"/>
                <w:bottom w:val="none" w:sz="0" w:space="0" w:color="auto"/>
                <w:right w:val="none" w:sz="0" w:space="0" w:color="auto"/>
              </w:divBdr>
            </w:div>
            <w:div w:id="644314796">
              <w:marLeft w:val="0"/>
              <w:marRight w:val="0"/>
              <w:marTop w:val="0"/>
              <w:marBottom w:val="0"/>
              <w:divBdr>
                <w:top w:val="none" w:sz="0" w:space="0" w:color="auto"/>
                <w:left w:val="none" w:sz="0" w:space="0" w:color="auto"/>
                <w:bottom w:val="none" w:sz="0" w:space="0" w:color="auto"/>
                <w:right w:val="none" w:sz="0" w:space="0" w:color="auto"/>
              </w:divBdr>
            </w:div>
            <w:div w:id="1358198648">
              <w:marLeft w:val="0"/>
              <w:marRight w:val="0"/>
              <w:marTop w:val="0"/>
              <w:marBottom w:val="0"/>
              <w:divBdr>
                <w:top w:val="none" w:sz="0" w:space="0" w:color="auto"/>
                <w:left w:val="none" w:sz="0" w:space="0" w:color="auto"/>
                <w:bottom w:val="none" w:sz="0" w:space="0" w:color="auto"/>
                <w:right w:val="none" w:sz="0" w:space="0" w:color="auto"/>
              </w:divBdr>
            </w:div>
            <w:div w:id="1344362374">
              <w:marLeft w:val="0"/>
              <w:marRight w:val="0"/>
              <w:marTop w:val="0"/>
              <w:marBottom w:val="0"/>
              <w:divBdr>
                <w:top w:val="none" w:sz="0" w:space="0" w:color="auto"/>
                <w:left w:val="none" w:sz="0" w:space="0" w:color="auto"/>
                <w:bottom w:val="none" w:sz="0" w:space="0" w:color="auto"/>
                <w:right w:val="none" w:sz="0" w:space="0" w:color="auto"/>
              </w:divBdr>
            </w:div>
            <w:div w:id="1281229910">
              <w:marLeft w:val="0"/>
              <w:marRight w:val="0"/>
              <w:marTop w:val="0"/>
              <w:marBottom w:val="0"/>
              <w:divBdr>
                <w:top w:val="none" w:sz="0" w:space="0" w:color="auto"/>
                <w:left w:val="none" w:sz="0" w:space="0" w:color="auto"/>
                <w:bottom w:val="none" w:sz="0" w:space="0" w:color="auto"/>
                <w:right w:val="none" w:sz="0" w:space="0" w:color="auto"/>
              </w:divBdr>
            </w:div>
            <w:div w:id="1315912637">
              <w:marLeft w:val="0"/>
              <w:marRight w:val="0"/>
              <w:marTop w:val="0"/>
              <w:marBottom w:val="0"/>
              <w:divBdr>
                <w:top w:val="none" w:sz="0" w:space="0" w:color="auto"/>
                <w:left w:val="none" w:sz="0" w:space="0" w:color="auto"/>
                <w:bottom w:val="none" w:sz="0" w:space="0" w:color="auto"/>
                <w:right w:val="none" w:sz="0" w:space="0" w:color="auto"/>
              </w:divBdr>
            </w:div>
            <w:div w:id="1754160947">
              <w:marLeft w:val="0"/>
              <w:marRight w:val="0"/>
              <w:marTop w:val="0"/>
              <w:marBottom w:val="0"/>
              <w:divBdr>
                <w:top w:val="none" w:sz="0" w:space="0" w:color="auto"/>
                <w:left w:val="none" w:sz="0" w:space="0" w:color="auto"/>
                <w:bottom w:val="none" w:sz="0" w:space="0" w:color="auto"/>
                <w:right w:val="none" w:sz="0" w:space="0" w:color="auto"/>
              </w:divBdr>
            </w:div>
            <w:div w:id="1538619735">
              <w:marLeft w:val="0"/>
              <w:marRight w:val="0"/>
              <w:marTop w:val="0"/>
              <w:marBottom w:val="0"/>
              <w:divBdr>
                <w:top w:val="none" w:sz="0" w:space="0" w:color="auto"/>
                <w:left w:val="none" w:sz="0" w:space="0" w:color="auto"/>
                <w:bottom w:val="none" w:sz="0" w:space="0" w:color="auto"/>
                <w:right w:val="none" w:sz="0" w:space="0" w:color="auto"/>
              </w:divBdr>
            </w:div>
            <w:div w:id="765923539">
              <w:marLeft w:val="0"/>
              <w:marRight w:val="0"/>
              <w:marTop w:val="0"/>
              <w:marBottom w:val="0"/>
              <w:divBdr>
                <w:top w:val="none" w:sz="0" w:space="0" w:color="auto"/>
                <w:left w:val="none" w:sz="0" w:space="0" w:color="auto"/>
                <w:bottom w:val="none" w:sz="0" w:space="0" w:color="auto"/>
                <w:right w:val="none" w:sz="0" w:space="0" w:color="auto"/>
              </w:divBdr>
            </w:div>
            <w:div w:id="1907299061">
              <w:marLeft w:val="0"/>
              <w:marRight w:val="0"/>
              <w:marTop w:val="0"/>
              <w:marBottom w:val="0"/>
              <w:divBdr>
                <w:top w:val="none" w:sz="0" w:space="0" w:color="auto"/>
                <w:left w:val="none" w:sz="0" w:space="0" w:color="auto"/>
                <w:bottom w:val="none" w:sz="0" w:space="0" w:color="auto"/>
                <w:right w:val="none" w:sz="0" w:space="0" w:color="auto"/>
              </w:divBdr>
            </w:div>
            <w:div w:id="1006133921">
              <w:marLeft w:val="0"/>
              <w:marRight w:val="0"/>
              <w:marTop w:val="0"/>
              <w:marBottom w:val="0"/>
              <w:divBdr>
                <w:top w:val="none" w:sz="0" w:space="0" w:color="auto"/>
                <w:left w:val="none" w:sz="0" w:space="0" w:color="auto"/>
                <w:bottom w:val="none" w:sz="0" w:space="0" w:color="auto"/>
                <w:right w:val="none" w:sz="0" w:space="0" w:color="auto"/>
              </w:divBdr>
            </w:div>
            <w:div w:id="1497528697">
              <w:marLeft w:val="0"/>
              <w:marRight w:val="0"/>
              <w:marTop w:val="0"/>
              <w:marBottom w:val="0"/>
              <w:divBdr>
                <w:top w:val="none" w:sz="0" w:space="0" w:color="auto"/>
                <w:left w:val="none" w:sz="0" w:space="0" w:color="auto"/>
                <w:bottom w:val="none" w:sz="0" w:space="0" w:color="auto"/>
                <w:right w:val="none" w:sz="0" w:space="0" w:color="auto"/>
              </w:divBdr>
            </w:div>
            <w:div w:id="1341279103">
              <w:marLeft w:val="0"/>
              <w:marRight w:val="0"/>
              <w:marTop w:val="0"/>
              <w:marBottom w:val="0"/>
              <w:divBdr>
                <w:top w:val="none" w:sz="0" w:space="0" w:color="auto"/>
                <w:left w:val="none" w:sz="0" w:space="0" w:color="auto"/>
                <w:bottom w:val="none" w:sz="0" w:space="0" w:color="auto"/>
                <w:right w:val="none" w:sz="0" w:space="0" w:color="auto"/>
              </w:divBdr>
            </w:div>
            <w:div w:id="1484271336">
              <w:marLeft w:val="0"/>
              <w:marRight w:val="0"/>
              <w:marTop w:val="0"/>
              <w:marBottom w:val="0"/>
              <w:divBdr>
                <w:top w:val="none" w:sz="0" w:space="0" w:color="auto"/>
                <w:left w:val="none" w:sz="0" w:space="0" w:color="auto"/>
                <w:bottom w:val="none" w:sz="0" w:space="0" w:color="auto"/>
                <w:right w:val="none" w:sz="0" w:space="0" w:color="auto"/>
              </w:divBdr>
            </w:div>
            <w:div w:id="559100302">
              <w:marLeft w:val="0"/>
              <w:marRight w:val="0"/>
              <w:marTop w:val="0"/>
              <w:marBottom w:val="0"/>
              <w:divBdr>
                <w:top w:val="none" w:sz="0" w:space="0" w:color="auto"/>
                <w:left w:val="none" w:sz="0" w:space="0" w:color="auto"/>
                <w:bottom w:val="none" w:sz="0" w:space="0" w:color="auto"/>
                <w:right w:val="none" w:sz="0" w:space="0" w:color="auto"/>
              </w:divBdr>
            </w:div>
            <w:div w:id="523637021">
              <w:marLeft w:val="0"/>
              <w:marRight w:val="0"/>
              <w:marTop w:val="0"/>
              <w:marBottom w:val="0"/>
              <w:divBdr>
                <w:top w:val="none" w:sz="0" w:space="0" w:color="auto"/>
                <w:left w:val="none" w:sz="0" w:space="0" w:color="auto"/>
                <w:bottom w:val="none" w:sz="0" w:space="0" w:color="auto"/>
                <w:right w:val="none" w:sz="0" w:space="0" w:color="auto"/>
              </w:divBdr>
            </w:div>
            <w:div w:id="265701132">
              <w:marLeft w:val="0"/>
              <w:marRight w:val="0"/>
              <w:marTop w:val="0"/>
              <w:marBottom w:val="0"/>
              <w:divBdr>
                <w:top w:val="none" w:sz="0" w:space="0" w:color="auto"/>
                <w:left w:val="none" w:sz="0" w:space="0" w:color="auto"/>
                <w:bottom w:val="none" w:sz="0" w:space="0" w:color="auto"/>
                <w:right w:val="none" w:sz="0" w:space="0" w:color="auto"/>
              </w:divBdr>
            </w:div>
            <w:div w:id="871267617">
              <w:marLeft w:val="0"/>
              <w:marRight w:val="0"/>
              <w:marTop w:val="0"/>
              <w:marBottom w:val="0"/>
              <w:divBdr>
                <w:top w:val="none" w:sz="0" w:space="0" w:color="auto"/>
                <w:left w:val="none" w:sz="0" w:space="0" w:color="auto"/>
                <w:bottom w:val="none" w:sz="0" w:space="0" w:color="auto"/>
                <w:right w:val="none" w:sz="0" w:space="0" w:color="auto"/>
              </w:divBdr>
            </w:div>
            <w:div w:id="404568246">
              <w:marLeft w:val="0"/>
              <w:marRight w:val="0"/>
              <w:marTop w:val="0"/>
              <w:marBottom w:val="0"/>
              <w:divBdr>
                <w:top w:val="none" w:sz="0" w:space="0" w:color="auto"/>
                <w:left w:val="none" w:sz="0" w:space="0" w:color="auto"/>
                <w:bottom w:val="none" w:sz="0" w:space="0" w:color="auto"/>
                <w:right w:val="none" w:sz="0" w:space="0" w:color="auto"/>
              </w:divBdr>
            </w:div>
            <w:div w:id="824473718">
              <w:marLeft w:val="0"/>
              <w:marRight w:val="0"/>
              <w:marTop w:val="0"/>
              <w:marBottom w:val="0"/>
              <w:divBdr>
                <w:top w:val="none" w:sz="0" w:space="0" w:color="auto"/>
                <w:left w:val="none" w:sz="0" w:space="0" w:color="auto"/>
                <w:bottom w:val="none" w:sz="0" w:space="0" w:color="auto"/>
                <w:right w:val="none" w:sz="0" w:space="0" w:color="auto"/>
              </w:divBdr>
            </w:div>
            <w:div w:id="2098819114">
              <w:marLeft w:val="0"/>
              <w:marRight w:val="0"/>
              <w:marTop w:val="0"/>
              <w:marBottom w:val="0"/>
              <w:divBdr>
                <w:top w:val="none" w:sz="0" w:space="0" w:color="auto"/>
                <w:left w:val="none" w:sz="0" w:space="0" w:color="auto"/>
                <w:bottom w:val="none" w:sz="0" w:space="0" w:color="auto"/>
                <w:right w:val="none" w:sz="0" w:space="0" w:color="auto"/>
              </w:divBdr>
            </w:div>
            <w:div w:id="365563735">
              <w:marLeft w:val="0"/>
              <w:marRight w:val="0"/>
              <w:marTop w:val="0"/>
              <w:marBottom w:val="0"/>
              <w:divBdr>
                <w:top w:val="none" w:sz="0" w:space="0" w:color="auto"/>
                <w:left w:val="none" w:sz="0" w:space="0" w:color="auto"/>
                <w:bottom w:val="none" w:sz="0" w:space="0" w:color="auto"/>
                <w:right w:val="none" w:sz="0" w:space="0" w:color="auto"/>
              </w:divBdr>
            </w:div>
            <w:div w:id="425736444">
              <w:marLeft w:val="0"/>
              <w:marRight w:val="0"/>
              <w:marTop w:val="0"/>
              <w:marBottom w:val="0"/>
              <w:divBdr>
                <w:top w:val="none" w:sz="0" w:space="0" w:color="auto"/>
                <w:left w:val="none" w:sz="0" w:space="0" w:color="auto"/>
                <w:bottom w:val="none" w:sz="0" w:space="0" w:color="auto"/>
                <w:right w:val="none" w:sz="0" w:space="0" w:color="auto"/>
              </w:divBdr>
            </w:div>
            <w:div w:id="972367680">
              <w:marLeft w:val="0"/>
              <w:marRight w:val="0"/>
              <w:marTop w:val="0"/>
              <w:marBottom w:val="0"/>
              <w:divBdr>
                <w:top w:val="none" w:sz="0" w:space="0" w:color="auto"/>
                <w:left w:val="none" w:sz="0" w:space="0" w:color="auto"/>
                <w:bottom w:val="none" w:sz="0" w:space="0" w:color="auto"/>
                <w:right w:val="none" w:sz="0" w:space="0" w:color="auto"/>
              </w:divBdr>
            </w:div>
            <w:div w:id="1683314631">
              <w:marLeft w:val="0"/>
              <w:marRight w:val="0"/>
              <w:marTop w:val="0"/>
              <w:marBottom w:val="0"/>
              <w:divBdr>
                <w:top w:val="none" w:sz="0" w:space="0" w:color="auto"/>
                <w:left w:val="none" w:sz="0" w:space="0" w:color="auto"/>
                <w:bottom w:val="none" w:sz="0" w:space="0" w:color="auto"/>
                <w:right w:val="none" w:sz="0" w:space="0" w:color="auto"/>
              </w:divBdr>
            </w:div>
            <w:div w:id="122967042">
              <w:marLeft w:val="0"/>
              <w:marRight w:val="0"/>
              <w:marTop w:val="0"/>
              <w:marBottom w:val="0"/>
              <w:divBdr>
                <w:top w:val="none" w:sz="0" w:space="0" w:color="auto"/>
                <w:left w:val="none" w:sz="0" w:space="0" w:color="auto"/>
                <w:bottom w:val="none" w:sz="0" w:space="0" w:color="auto"/>
                <w:right w:val="none" w:sz="0" w:space="0" w:color="auto"/>
              </w:divBdr>
            </w:div>
            <w:div w:id="1931697540">
              <w:marLeft w:val="0"/>
              <w:marRight w:val="0"/>
              <w:marTop w:val="0"/>
              <w:marBottom w:val="0"/>
              <w:divBdr>
                <w:top w:val="none" w:sz="0" w:space="0" w:color="auto"/>
                <w:left w:val="none" w:sz="0" w:space="0" w:color="auto"/>
                <w:bottom w:val="none" w:sz="0" w:space="0" w:color="auto"/>
                <w:right w:val="none" w:sz="0" w:space="0" w:color="auto"/>
              </w:divBdr>
            </w:div>
            <w:div w:id="1207646696">
              <w:marLeft w:val="0"/>
              <w:marRight w:val="0"/>
              <w:marTop w:val="0"/>
              <w:marBottom w:val="0"/>
              <w:divBdr>
                <w:top w:val="none" w:sz="0" w:space="0" w:color="auto"/>
                <w:left w:val="none" w:sz="0" w:space="0" w:color="auto"/>
                <w:bottom w:val="none" w:sz="0" w:space="0" w:color="auto"/>
                <w:right w:val="none" w:sz="0" w:space="0" w:color="auto"/>
              </w:divBdr>
            </w:div>
            <w:div w:id="228273028">
              <w:marLeft w:val="0"/>
              <w:marRight w:val="0"/>
              <w:marTop w:val="0"/>
              <w:marBottom w:val="0"/>
              <w:divBdr>
                <w:top w:val="none" w:sz="0" w:space="0" w:color="auto"/>
                <w:left w:val="none" w:sz="0" w:space="0" w:color="auto"/>
                <w:bottom w:val="none" w:sz="0" w:space="0" w:color="auto"/>
                <w:right w:val="none" w:sz="0" w:space="0" w:color="auto"/>
              </w:divBdr>
            </w:div>
            <w:div w:id="1836799445">
              <w:marLeft w:val="0"/>
              <w:marRight w:val="0"/>
              <w:marTop w:val="0"/>
              <w:marBottom w:val="0"/>
              <w:divBdr>
                <w:top w:val="none" w:sz="0" w:space="0" w:color="auto"/>
                <w:left w:val="none" w:sz="0" w:space="0" w:color="auto"/>
                <w:bottom w:val="none" w:sz="0" w:space="0" w:color="auto"/>
                <w:right w:val="none" w:sz="0" w:space="0" w:color="auto"/>
              </w:divBdr>
            </w:div>
            <w:div w:id="2020501431">
              <w:marLeft w:val="0"/>
              <w:marRight w:val="0"/>
              <w:marTop w:val="0"/>
              <w:marBottom w:val="0"/>
              <w:divBdr>
                <w:top w:val="none" w:sz="0" w:space="0" w:color="auto"/>
                <w:left w:val="none" w:sz="0" w:space="0" w:color="auto"/>
                <w:bottom w:val="none" w:sz="0" w:space="0" w:color="auto"/>
                <w:right w:val="none" w:sz="0" w:space="0" w:color="auto"/>
              </w:divBdr>
            </w:div>
            <w:div w:id="1940866892">
              <w:marLeft w:val="0"/>
              <w:marRight w:val="0"/>
              <w:marTop w:val="0"/>
              <w:marBottom w:val="0"/>
              <w:divBdr>
                <w:top w:val="none" w:sz="0" w:space="0" w:color="auto"/>
                <w:left w:val="none" w:sz="0" w:space="0" w:color="auto"/>
                <w:bottom w:val="none" w:sz="0" w:space="0" w:color="auto"/>
                <w:right w:val="none" w:sz="0" w:space="0" w:color="auto"/>
              </w:divBdr>
            </w:div>
            <w:div w:id="1544319351">
              <w:marLeft w:val="0"/>
              <w:marRight w:val="0"/>
              <w:marTop w:val="0"/>
              <w:marBottom w:val="0"/>
              <w:divBdr>
                <w:top w:val="none" w:sz="0" w:space="0" w:color="auto"/>
                <w:left w:val="none" w:sz="0" w:space="0" w:color="auto"/>
                <w:bottom w:val="none" w:sz="0" w:space="0" w:color="auto"/>
                <w:right w:val="none" w:sz="0" w:space="0" w:color="auto"/>
              </w:divBdr>
            </w:div>
            <w:div w:id="276572412">
              <w:marLeft w:val="0"/>
              <w:marRight w:val="0"/>
              <w:marTop w:val="0"/>
              <w:marBottom w:val="0"/>
              <w:divBdr>
                <w:top w:val="none" w:sz="0" w:space="0" w:color="auto"/>
                <w:left w:val="none" w:sz="0" w:space="0" w:color="auto"/>
                <w:bottom w:val="none" w:sz="0" w:space="0" w:color="auto"/>
                <w:right w:val="none" w:sz="0" w:space="0" w:color="auto"/>
              </w:divBdr>
            </w:div>
            <w:div w:id="1740979748">
              <w:marLeft w:val="0"/>
              <w:marRight w:val="0"/>
              <w:marTop w:val="0"/>
              <w:marBottom w:val="0"/>
              <w:divBdr>
                <w:top w:val="none" w:sz="0" w:space="0" w:color="auto"/>
                <w:left w:val="none" w:sz="0" w:space="0" w:color="auto"/>
                <w:bottom w:val="none" w:sz="0" w:space="0" w:color="auto"/>
                <w:right w:val="none" w:sz="0" w:space="0" w:color="auto"/>
              </w:divBdr>
            </w:div>
            <w:div w:id="48918281">
              <w:marLeft w:val="0"/>
              <w:marRight w:val="0"/>
              <w:marTop w:val="0"/>
              <w:marBottom w:val="0"/>
              <w:divBdr>
                <w:top w:val="none" w:sz="0" w:space="0" w:color="auto"/>
                <w:left w:val="none" w:sz="0" w:space="0" w:color="auto"/>
                <w:bottom w:val="none" w:sz="0" w:space="0" w:color="auto"/>
                <w:right w:val="none" w:sz="0" w:space="0" w:color="auto"/>
              </w:divBdr>
            </w:div>
            <w:div w:id="1729451454">
              <w:marLeft w:val="0"/>
              <w:marRight w:val="0"/>
              <w:marTop w:val="0"/>
              <w:marBottom w:val="0"/>
              <w:divBdr>
                <w:top w:val="none" w:sz="0" w:space="0" w:color="auto"/>
                <w:left w:val="none" w:sz="0" w:space="0" w:color="auto"/>
                <w:bottom w:val="none" w:sz="0" w:space="0" w:color="auto"/>
                <w:right w:val="none" w:sz="0" w:space="0" w:color="auto"/>
              </w:divBdr>
            </w:div>
            <w:div w:id="214198927">
              <w:marLeft w:val="0"/>
              <w:marRight w:val="0"/>
              <w:marTop w:val="0"/>
              <w:marBottom w:val="0"/>
              <w:divBdr>
                <w:top w:val="none" w:sz="0" w:space="0" w:color="auto"/>
                <w:left w:val="none" w:sz="0" w:space="0" w:color="auto"/>
                <w:bottom w:val="none" w:sz="0" w:space="0" w:color="auto"/>
                <w:right w:val="none" w:sz="0" w:space="0" w:color="auto"/>
              </w:divBdr>
            </w:div>
            <w:div w:id="611016220">
              <w:marLeft w:val="0"/>
              <w:marRight w:val="0"/>
              <w:marTop w:val="0"/>
              <w:marBottom w:val="0"/>
              <w:divBdr>
                <w:top w:val="none" w:sz="0" w:space="0" w:color="auto"/>
                <w:left w:val="none" w:sz="0" w:space="0" w:color="auto"/>
                <w:bottom w:val="none" w:sz="0" w:space="0" w:color="auto"/>
                <w:right w:val="none" w:sz="0" w:space="0" w:color="auto"/>
              </w:divBdr>
            </w:div>
            <w:div w:id="247815842">
              <w:marLeft w:val="0"/>
              <w:marRight w:val="0"/>
              <w:marTop w:val="0"/>
              <w:marBottom w:val="0"/>
              <w:divBdr>
                <w:top w:val="none" w:sz="0" w:space="0" w:color="auto"/>
                <w:left w:val="none" w:sz="0" w:space="0" w:color="auto"/>
                <w:bottom w:val="none" w:sz="0" w:space="0" w:color="auto"/>
                <w:right w:val="none" w:sz="0" w:space="0" w:color="auto"/>
              </w:divBdr>
            </w:div>
            <w:div w:id="594946128">
              <w:marLeft w:val="0"/>
              <w:marRight w:val="0"/>
              <w:marTop w:val="0"/>
              <w:marBottom w:val="0"/>
              <w:divBdr>
                <w:top w:val="none" w:sz="0" w:space="0" w:color="auto"/>
                <w:left w:val="none" w:sz="0" w:space="0" w:color="auto"/>
                <w:bottom w:val="none" w:sz="0" w:space="0" w:color="auto"/>
                <w:right w:val="none" w:sz="0" w:space="0" w:color="auto"/>
              </w:divBdr>
            </w:div>
            <w:div w:id="100226183">
              <w:marLeft w:val="0"/>
              <w:marRight w:val="0"/>
              <w:marTop w:val="0"/>
              <w:marBottom w:val="0"/>
              <w:divBdr>
                <w:top w:val="none" w:sz="0" w:space="0" w:color="auto"/>
                <w:left w:val="none" w:sz="0" w:space="0" w:color="auto"/>
                <w:bottom w:val="none" w:sz="0" w:space="0" w:color="auto"/>
                <w:right w:val="none" w:sz="0" w:space="0" w:color="auto"/>
              </w:divBdr>
            </w:div>
            <w:div w:id="1522940337">
              <w:marLeft w:val="0"/>
              <w:marRight w:val="0"/>
              <w:marTop w:val="0"/>
              <w:marBottom w:val="0"/>
              <w:divBdr>
                <w:top w:val="none" w:sz="0" w:space="0" w:color="auto"/>
                <w:left w:val="none" w:sz="0" w:space="0" w:color="auto"/>
                <w:bottom w:val="none" w:sz="0" w:space="0" w:color="auto"/>
                <w:right w:val="none" w:sz="0" w:space="0" w:color="auto"/>
              </w:divBdr>
            </w:div>
            <w:div w:id="1611666475">
              <w:marLeft w:val="0"/>
              <w:marRight w:val="0"/>
              <w:marTop w:val="0"/>
              <w:marBottom w:val="0"/>
              <w:divBdr>
                <w:top w:val="none" w:sz="0" w:space="0" w:color="auto"/>
                <w:left w:val="none" w:sz="0" w:space="0" w:color="auto"/>
                <w:bottom w:val="none" w:sz="0" w:space="0" w:color="auto"/>
                <w:right w:val="none" w:sz="0" w:space="0" w:color="auto"/>
              </w:divBdr>
            </w:div>
            <w:div w:id="1421173653">
              <w:marLeft w:val="0"/>
              <w:marRight w:val="0"/>
              <w:marTop w:val="0"/>
              <w:marBottom w:val="0"/>
              <w:divBdr>
                <w:top w:val="none" w:sz="0" w:space="0" w:color="auto"/>
                <w:left w:val="none" w:sz="0" w:space="0" w:color="auto"/>
                <w:bottom w:val="none" w:sz="0" w:space="0" w:color="auto"/>
                <w:right w:val="none" w:sz="0" w:space="0" w:color="auto"/>
              </w:divBdr>
            </w:div>
            <w:div w:id="1958828448">
              <w:marLeft w:val="0"/>
              <w:marRight w:val="0"/>
              <w:marTop w:val="0"/>
              <w:marBottom w:val="0"/>
              <w:divBdr>
                <w:top w:val="none" w:sz="0" w:space="0" w:color="auto"/>
                <w:left w:val="none" w:sz="0" w:space="0" w:color="auto"/>
                <w:bottom w:val="none" w:sz="0" w:space="0" w:color="auto"/>
                <w:right w:val="none" w:sz="0" w:space="0" w:color="auto"/>
              </w:divBdr>
            </w:div>
            <w:div w:id="1754929990">
              <w:marLeft w:val="0"/>
              <w:marRight w:val="0"/>
              <w:marTop w:val="0"/>
              <w:marBottom w:val="0"/>
              <w:divBdr>
                <w:top w:val="none" w:sz="0" w:space="0" w:color="auto"/>
                <w:left w:val="none" w:sz="0" w:space="0" w:color="auto"/>
                <w:bottom w:val="none" w:sz="0" w:space="0" w:color="auto"/>
                <w:right w:val="none" w:sz="0" w:space="0" w:color="auto"/>
              </w:divBdr>
            </w:div>
            <w:div w:id="1290011414">
              <w:marLeft w:val="0"/>
              <w:marRight w:val="0"/>
              <w:marTop w:val="0"/>
              <w:marBottom w:val="0"/>
              <w:divBdr>
                <w:top w:val="none" w:sz="0" w:space="0" w:color="auto"/>
                <w:left w:val="none" w:sz="0" w:space="0" w:color="auto"/>
                <w:bottom w:val="none" w:sz="0" w:space="0" w:color="auto"/>
                <w:right w:val="none" w:sz="0" w:space="0" w:color="auto"/>
              </w:divBdr>
            </w:div>
            <w:div w:id="1772891052">
              <w:marLeft w:val="0"/>
              <w:marRight w:val="0"/>
              <w:marTop w:val="0"/>
              <w:marBottom w:val="0"/>
              <w:divBdr>
                <w:top w:val="none" w:sz="0" w:space="0" w:color="auto"/>
                <w:left w:val="none" w:sz="0" w:space="0" w:color="auto"/>
                <w:bottom w:val="none" w:sz="0" w:space="0" w:color="auto"/>
                <w:right w:val="none" w:sz="0" w:space="0" w:color="auto"/>
              </w:divBdr>
            </w:div>
            <w:div w:id="174803351">
              <w:marLeft w:val="0"/>
              <w:marRight w:val="0"/>
              <w:marTop w:val="0"/>
              <w:marBottom w:val="0"/>
              <w:divBdr>
                <w:top w:val="none" w:sz="0" w:space="0" w:color="auto"/>
                <w:left w:val="none" w:sz="0" w:space="0" w:color="auto"/>
                <w:bottom w:val="none" w:sz="0" w:space="0" w:color="auto"/>
                <w:right w:val="none" w:sz="0" w:space="0" w:color="auto"/>
              </w:divBdr>
            </w:div>
            <w:div w:id="1284965161">
              <w:marLeft w:val="0"/>
              <w:marRight w:val="0"/>
              <w:marTop w:val="0"/>
              <w:marBottom w:val="0"/>
              <w:divBdr>
                <w:top w:val="none" w:sz="0" w:space="0" w:color="auto"/>
                <w:left w:val="none" w:sz="0" w:space="0" w:color="auto"/>
                <w:bottom w:val="none" w:sz="0" w:space="0" w:color="auto"/>
                <w:right w:val="none" w:sz="0" w:space="0" w:color="auto"/>
              </w:divBdr>
            </w:div>
            <w:div w:id="1194729272">
              <w:marLeft w:val="0"/>
              <w:marRight w:val="0"/>
              <w:marTop w:val="0"/>
              <w:marBottom w:val="0"/>
              <w:divBdr>
                <w:top w:val="none" w:sz="0" w:space="0" w:color="auto"/>
                <w:left w:val="none" w:sz="0" w:space="0" w:color="auto"/>
                <w:bottom w:val="none" w:sz="0" w:space="0" w:color="auto"/>
                <w:right w:val="none" w:sz="0" w:space="0" w:color="auto"/>
              </w:divBdr>
            </w:div>
            <w:div w:id="816266976">
              <w:marLeft w:val="0"/>
              <w:marRight w:val="0"/>
              <w:marTop w:val="0"/>
              <w:marBottom w:val="0"/>
              <w:divBdr>
                <w:top w:val="none" w:sz="0" w:space="0" w:color="auto"/>
                <w:left w:val="none" w:sz="0" w:space="0" w:color="auto"/>
                <w:bottom w:val="none" w:sz="0" w:space="0" w:color="auto"/>
                <w:right w:val="none" w:sz="0" w:space="0" w:color="auto"/>
              </w:divBdr>
            </w:div>
            <w:div w:id="557671109">
              <w:marLeft w:val="0"/>
              <w:marRight w:val="0"/>
              <w:marTop w:val="0"/>
              <w:marBottom w:val="0"/>
              <w:divBdr>
                <w:top w:val="none" w:sz="0" w:space="0" w:color="auto"/>
                <w:left w:val="none" w:sz="0" w:space="0" w:color="auto"/>
                <w:bottom w:val="none" w:sz="0" w:space="0" w:color="auto"/>
                <w:right w:val="none" w:sz="0" w:space="0" w:color="auto"/>
              </w:divBdr>
            </w:div>
            <w:div w:id="1309942442">
              <w:marLeft w:val="0"/>
              <w:marRight w:val="0"/>
              <w:marTop w:val="0"/>
              <w:marBottom w:val="0"/>
              <w:divBdr>
                <w:top w:val="none" w:sz="0" w:space="0" w:color="auto"/>
                <w:left w:val="none" w:sz="0" w:space="0" w:color="auto"/>
                <w:bottom w:val="none" w:sz="0" w:space="0" w:color="auto"/>
                <w:right w:val="none" w:sz="0" w:space="0" w:color="auto"/>
              </w:divBdr>
            </w:div>
            <w:div w:id="1498032034">
              <w:marLeft w:val="0"/>
              <w:marRight w:val="0"/>
              <w:marTop w:val="0"/>
              <w:marBottom w:val="0"/>
              <w:divBdr>
                <w:top w:val="none" w:sz="0" w:space="0" w:color="auto"/>
                <w:left w:val="none" w:sz="0" w:space="0" w:color="auto"/>
                <w:bottom w:val="none" w:sz="0" w:space="0" w:color="auto"/>
                <w:right w:val="none" w:sz="0" w:space="0" w:color="auto"/>
              </w:divBdr>
            </w:div>
            <w:div w:id="1977685413">
              <w:marLeft w:val="0"/>
              <w:marRight w:val="0"/>
              <w:marTop w:val="0"/>
              <w:marBottom w:val="0"/>
              <w:divBdr>
                <w:top w:val="none" w:sz="0" w:space="0" w:color="auto"/>
                <w:left w:val="none" w:sz="0" w:space="0" w:color="auto"/>
                <w:bottom w:val="none" w:sz="0" w:space="0" w:color="auto"/>
                <w:right w:val="none" w:sz="0" w:space="0" w:color="auto"/>
              </w:divBdr>
            </w:div>
            <w:div w:id="2086536691">
              <w:marLeft w:val="0"/>
              <w:marRight w:val="0"/>
              <w:marTop w:val="0"/>
              <w:marBottom w:val="0"/>
              <w:divBdr>
                <w:top w:val="none" w:sz="0" w:space="0" w:color="auto"/>
                <w:left w:val="none" w:sz="0" w:space="0" w:color="auto"/>
                <w:bottom w:val="none" w:sz="0" w:space="0" w:color="auto"/>
                <w:right w:val="none" w:sz="0" w:space="0" w:color="auto"/>
              </w:divBdr>
            </w:div>
            <w:div w:id="1136488541">
              <w:marLeft w:val="0"/>
              <w:marRight w:val="0"/>
              <w:marTop w:val="0"/>
              <w:marBottom w:val="0"/>
              <w:divBdr>
                <w:top w:val="none" w:sz="0" w:space="0" w:color="auto"/>
                <w:left w:val="none" w:sz="0" w:space="0" w:color="auto"/>
                <w:bottom w:val="none" w:sz="0" w:space="0" w:color="auto"/>
                <w:right w:val="none" w:sz="0" w:space="0" w:color="auto"/>
              </w:divBdr>
            </w:div>
            <w:div w:id="1090397043">
              <w:marLeft w:val="0"/>
              <w:marRight w:val="0"/>
              <w:marTop w:val="0"/>
              <w:marBottom w:val="0"/>
              <w:divBdr>
                <w:top w:val="none" w:sz="0" w:space="0" w:color="auto"/>
                <w:left w:val="none" w:sz="0" w:space="0" w:color="auto"/>
                <w:bottom w:val="none" w:sz="0" w:space="0" w:color="auto"/>
                <w:right w:val="none" w:sz="0" w:space="0" w:color="auto"/>
              </w:divBdr>
            </w:div>
            <w:div w:id="341013608">
              <w:marLeft w:val="0"/>
              <w:marRight w:val="0"/>
              <w:marTop w:val="0"/>
              <w:marBottom w:val="0"/>
              <w:divBdr>
                <w:top w:val="none" w:sz="0" w:space="0" w:color="auto"/>
                <w:left w:val="none" w:sz="0" w:space="0" w:color="auto"/>
                <w:bottom w:val="none" w:sz="0" w:space="0" w:color="auto"/>
                <w:right w:val="none" w:sz="0" w:space="0" w:color="auto"/>
              </w:divBdr>
            </w:div>
            <w:div w:id="1412846560">
              <w:marLeft w:val="0"/>
              <w:marRight w:val="0"/>
              <w:marTop w:val="0"/>
              <w:marBottom w:val="0"/>
              <w:divBdr>
                <w:top w:val="none" w:sz="0" w:space="0" w:color="auto"/>
                <w:left w:val="none" w:sz="0" w:space="0" w:color="auto"/>
                <w:bottom w:val="none" w:sz="0" w:space="0" w:color="auto"/>
                <w:right w:val="none" w:sz="0" w:space="0" w:color="auto"/>
              </w:divBdr>
            </w:div>
            <w:div w:id="1307979385">
              <w:marLeft w:val="0"/>
              <w:marRight w:val="0"/>
              <w:marTop w:val="0"/>
              <w:marBottom w:val="0"/>
              <w:divBdr>
                <w:top w:val="none" w:sz="0" w:space="0" w:color="auto"/>
                <w:left w:val="none" w:sz="0" w:space="0" w:color="auto"/>
                <w:bottom w:val="none" w:sz="0" w:space="0" w:color="auto"/>
                <w:right w:val="none" w:sz="0" w:space="0" w:color="auto"/>
              </w:divBdr>
            </w:div>
            <w:div w:id="2031375285">
              <w:marLeft w:val="0"/>
              <w:marRight w:val="0"/>
              <w:marTop w:val="0"/>
              <w:marBottom w:val="0"/>
              <w:divBdr>
                <w:top w:val="none" w:sz="0" w:space="0" w:color="auto"/>
                <w:left w:val="none" w:sz="0" w:space="0" w:color="auto"/>
                <w:bottom w:val="none" w:sz="0" w:space="0" w:color="auto"/>
                <w:right w:val="none" w:sz="0" w:space="0" w:color="auto"/>
              </w:divBdr>
            </w:div>
            <w:div w:id="1456943854">
              <w:marLeft w:val="0"/>
              <w:marRight w:val="0"/>
              <w:marTop w:val="0"/>
              <w:marBottom w:val="0"/>
              <w:divBdr>
                <w:top w:val="none" w:sz="0" w:space="0" w:color="auto"/>
                <w:left w:val="none" w:sz="0" w:space="0" w:color="auto"/>
                <w:bottom w:val="none" w:sz="0" w:space="0" w:color="auto"/>
                <w:right w:val="none" w:sz="0" w:space="0" w:color="auto"/>
              </w:divBdr>
            </w:div>
            <w:div w:id="1846477875">
              <w:marLeft w:val="0"/>
              <w:marRight w:val="0"/>
              <w:marTop w:val="0"/>
              <w:marBottom w:val="0"/>
              <w:divBdr>
                <w:top w:val="none" w:sz="0" w:space="0" w:color="auto"/>
                <w:left w:val="none" w:sz="0" w:space="0" w:color="auto"/>
                <w:bottom w:val="none" w:sz="0" w:space="0" w:color="auto"/>
                <w:right w:val="none" w:sz="0" w:space="0" w:color="auto"/>
              </w:divBdr>
            </w:div>
            <w:div w:id="290718768">
              <w:marLeft w:val="0"/>
              <w:marRight w:val="0"/>
              <w:marTop w:val="0"/>
              <w:marBottom w:val="0"/>
              <w:divBdr>
                <w:top w:val="none" w:sz="0" w:space="0" w:color="auto"/>
                <w:left w:val="none" w:sz="0" w:space="0" w:color="auto"/>
                <w:bottom w:val="none" w:sz="0" w:space="0" w:color="auto"/>
                <w:right w:val="none" w:sz="0" w:space="0" w:color="auto"/>
              </w:divBdr>
            </w:div>
            <w:div w:id="1047948642">
              <w:marLeft w:val="0"/>
              <w:marRight w:val="0"/>
              <w:marTop w:val="0"/>
              <w:marBottom w:val="0"/>
              <w:divBdr>
                <w:top w:val="none" w:sz="0" w:space="0" w:color="auto"/>
                <w:left w:val="none" w:sz="0" w:space="0" w:color="auto"/>
                <w:bottom w:val="none" w:sz="0" w:space="0" w:color="auto"/>
                <w:right w:val="none" w:sz="0" w:space="0" w:color="auto"/>
              </w:divBdr>
            </w:div>
            <w:div w:id="1883402673">
              <w:marLeft w:val="0"/>
              <w:marRight w:val="0"/>
              <w:marTop w:val="0"/>
              <w:marBottom w:val="0"/>
              <w:divBdr>
                <w:top w:val="none" w:sz="0" w:space="0" w:color="auto"/>
                <w:left w:val="none" w:sz="0" w:space="0" w:color="auto"/>
                <w:bottom w:val="none" w:sz="0" w:space="0" w:color="auto"/>
                <w:right w:val="none" w:sz="0" w:space="0" w:color="auto"/>
              </w:divBdr>
            </w:div>
            <w:div w:id="1309819954">
              <w:marLeft w:val="0"/>
              <w:marRight w:val="0"/>
              <w:marTop w:val="0"/>
              <w:marBottom w:val="0"/>
              <w:divBdr>
                <w:top w:val="none" w:sz="0" w:space="0" w:color="auto"/>
                <w:left w:val="none" w:sz="0" w:space="0" w:color="auto"/>
                <w:bottom w:val="none" w:sz="0" w:space="0" w:color="auto"/>
                <w:right w:val="none" w:sz="0" w:space="0" w:color="auto"/>
              </w:divBdr>
            </w:div>
            <w:div w:id="1336763860">
              <w:marLeft w:val="0"/>
              <w:marRight w:val="0"/>
              <w:marTop w:val="0"/>
              <w:marBottom w:val="0"/>
              <w:divBdr>
                <w:top w:val="none" w:sz="0" w:space="0" w:color="auto"/>
                <w:left w:val="none" w:sz="0" w:space="0" w:color="auto"/>
                <w:bottom w:val="none" w:sz="0" w:space="0" w:color="auto"/>
                <w:right w:val="none" w:sz="0" w:space="0" w:color="auto"/>
              </w:divBdr>
            </w:div>
            <w:div w:id="562638962">
              <w:marLeft w:val="0"/>
              <w:marRight w:val="0"/>
              <w:marTop w:val="0"/>
              <w:marBottom w:val="0"/>
              <w:divBdr>
                <w:top w:val="none" w:sz="0" w:space="0" w:color="auto"/>
                <w:left w:val="none" w:sz="0" w:space="0" w:color="auto"/>
                <w:bottom w:val="none" w:sz="0" w:space="0" w:color="auto"/>
                <w:right w:val="none" w:sz="0" w:space="0" w:color="auto"/>
              </w:divBdr>
            </w:div>
            <w:div w:id="508374158">
              <w:marLeft w:val="0"/>
              <w:marRight w:val="0"/>
              <w:marTop w:val="0"/>
              <w:marBottom w:val="0"/>
              <w:divBdr>
                <w:top w:val="none" w:sz="0" w:space="0" w:color="auto"/>
                <w:left w:val="none" w:sz="0" w:space="0" w:color="auto"/>
                <w:bottom w:val="none" w:sz="0" w:space="0" w:color="auto"/>
                <w:right w:val="none" w:sz="0" w:space="0" w:color="auto"/>
              </w:divBdr>
            </w:div>
            <w:div w:id="1543058826">
              <w:marLeft w:val="0"/>
              <w:marRight w:val="0"/>
              <w:marTop w:val="0"/>
              <w:marBottom w:val="0"/>
              <w:divBdr>
                <w:top w:val="none" w:sz="0" w:space="0" w:color="auto"/>
                <w:left w:val="none" w:sz="0" w:space="0" w:color="auto"/>
                <w:bottom w:val="none" w:sz="0" w:space="0" w:color="auto"/>
                <w:right w:val="none" w:sz="0" w:space="0" w:color="auto"/>
              </w:divBdr>
            </w:div>
            <w:div w:id="1971284306">
              <w:marLeft w:val="0"/>
              <w:marRight w:val="0"/>
              <w:marTop w:val="0"/>
              <w:marBottom w:val="0"/>
              <w:divBdr>
                <w:top w:val="none" w:sz="0" w:space="0" w:color="auto"/>
                <w:left w:val="none" w:sz="0" w:space="0" w:color="auto"/>
                <w:bottom w:val="none" w:sz="0" w:space="0" w:color="auto"/>
                <w:right w:val="none" w:sz="0" w:space="0" w:color="auto"/>
              </w:divBdr>
            </w:div>
            <w:div w:id="486047254">
              <w:marLeft w:val="0"/>
              <w:marRight w:val="0"/>
              <w:marTop w:val="0"/>
              <w:marBottom w:val="0"/>
              <w:divBdr>
                <w:top w:val="none" w:sz="0" w:space="0" w:color="auto"/>
                <w:left w:val="none" w:sz="0" w:space="0" w:color="auto"/>
                <w:bottom w:val="none" w:sz="0" w:space="0" w:color="auto"/>
                <w:right w:val="none" w:sz="0" w:space="0" w:color="auto"/>
              </w:divBdr>
            </w:div>
            <w:div w:id="1129932187">
              <w:marLeft w:val="0"/>
              <w:marRight w:val="0"/>
              <w:marTop w:val="0"/>
              <w:marBottom w:val="0"/>
              <w:divBdr>
                <w:top w:val="none" w:sz="0" w:space="0" w:color="auto"/>
                <w:left w:val="none" w:sz="0" w:space="0" w:color="auto"/>
                <w:bottom w:val="none" w:sz="0" w:space="0" w:color="auto"/>
                <w:right w:val="none" w:sz="0" w:space="0" w:color="auto"/>
              </w:divBdr>
            </w:div>
            <w:div w:id="341667322">
              <w:marLeft w:val="0"/>
              <w:marRight w:val="0"/>
              <w:marTop w:val="0"/>
              <w:marBottom w:val="0"/>
              <w:divBdr>
                <w:top w:val="none" w:sz="0" w:space="0" w:color="auto"/>
                <w:left w:val="none" w:sz="0" w:space="0" w:color="auto"/>
                <w:bottom w:val="none" w:sz="0" w:space="0" w:color="auto"/>
                <w:right w:val="none" w:sz="0" w:space="0" w:color="auto"/>
              </w:divBdr>
            </w:div>
            <w:div w:id="8116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340705">
      <w:bodyDiv w:val="1"/>
      <w:marLeft w:val="0"/>
      <w:marRight w:val="0"/>
      <w:marTop w:val="0"/>
      <w:marBottom w:val="0"/>
      <w:divBdr>
        <w:top w:val="none" w:sz="0" w:space="0" w:color="auto"/>
        <w:left w:val="none" w:sz="0" w:space="0" w:color="auto"/>
        <w:bottom w:val="none" w:sz="0" w:space="0" w:color="auto"/>
        <w:right w:val="none" w:sz="0" w:space="0" w:color="auto"/>
      </w:divBdr>
      <w:divsChild>
        <w:div w:id="1237471593">
          <w:marLeft w:val="0"/>
          <w:marRight w:val="0"/>
          <w:marTop w:val="0"/>
          <w:marBottom w:val="0"/>
          <w:divBdr>
            <w:top w:val="none" w:sz="0" w:space="0" w:color="auto"/>
            <w:left w:val="none" w:sz="0" w:space="0" w:color="auto"/>
            <w:bottom w:val="none" w:sz="0" w:space="0" w:color="auto"/>
            <w:right w:val="none" w:sz="0" w:space="0" w:color="auto"/>
          </w:divBdr>
          <w:divsChild>
            <w:div w:id="2089384449">
              <w:marLeft w:val="0"/>
              <w:marRight w:val="0"/>
              <w:marTop w:val="0"/>
              <w:marBottom w:val="0"/>
              <w:divBdr>
                <w:top w:val="none" w:sz="0" w:space="0" w:color="auto"/>
                <w:left w:val="none" w:sz="0" w:space="0" w:color="auto"/>
                <w:bottom w:val="none" w:sz="0" w:space="0" w:color="auto"/>
                <w:right w:val="none" w:sz="0" w:space="0" w:color="auto"/>
              </w:divBdr>
            </w:div>
            <w:div w:id="386077468">
              <w:marLeft w:val="0"/>
              <w:marRight w:val="0"/>
              <w:marTop w:val="0"/>
              <w:marBottom w:val="0"/>
              <w:divBdr>
                <w:top w:val="none" w:sz="0" w:space="0" w:color="auto"/>
                <w:left w:val="none" w:sz="0" w:space="0" w:color="auto"/>
                <w:bottom w:val="none" w:sz="0" w:space="0" w:color="auto"/>
                <w:right w:val="none" w:sz="0" w:space="0" w:color="auto"/>
              </w:divBdr>
            </w:div>
            <w:div w:id="929700389">
              <w:marLeft w:val="0"/>
              <w:marRight w:val="0"/>
              <w:marTop w:val="0"/>
              <w:marBottom w:val="0"/>
              <w:divBdr>
                <w:top w:val="none" w:sz="0" w:space="0" w:color="auto"/>
                <w:left w:val="none" w:sz="0" w:space="0" w:color="auto"/>
                <w:bottom w:val="none" w:sz="0" w:space="0" w:color="auto"/>
                <w:right w:val="none" w:sz="0" w:space="0" w:color="auto"/>
              </w:divBdr>
            </w:div>
            <w:div w:id="467938299">
              <w:marLeft w:val="0"/>
              <w:marRight w:val="0"/>
              <w:marTop w:val="0"/>
              <w:marBottom w:val="0"/>
              <w:divBdr>
                <w:top w:val="none" w:sz="0" w:space="0" w:color="auto"/>
                <w:left w:val="none" w:sz="0" w:space="0" w:color="auto"/>
                <w:bottom w:val="none" w:sz="0" w:space="0" w:color="auto"/>
                <w:right w:val="none" w:sz="0" w:space="0" w:color="auto"/>
              </w:divBdr>
            </w:div>
            <w:div w:id="1355768994">
              <w:marLeft w:val="0"/>
              <w:marRight w:val="0"/>
              <w:marTop w:val="0"/>
              <w:marBottom w:val="0"/>
              <w:divBdr>
                <w:top w:val="none" w:sz="0" w:space="0" w:color="auto"/>
                <w:left w:val="none" w:sz="0" w:space="0" w:color="auto"/>
                <w:bottom w:val="none" w:sz="0" w:space="0" w:color="auto"/>
                <w:right w:val="none" w:sz="0" w:space="0" w:color="auto"/>
              </w:divBdr>
            </w:div>
            <w:div w:id="996609369">
              <w:marLeft w:val="0"/>
              <w:marRight w:val="0"/>
              <w:marTop w:val="0"/>
              <w:marBottom w:val="0"/>
              <w:divBdr>
                <w:top w:val="none" w:sz="0" w:space="0" w:color="auto"/>
                <w:left w:val="none" w:sz="0" w:space="0" w:color="auto"/>
                <w:bottom w:val="none" w:sz="0" w:space="0" w:color="auto"/>
                <w:right w:val="none" w:sz="0" w:space="0" w:color="auto"/>
              </w:divBdr>
            </w:div>
            <w:div w:id="641617605">
              <w:marLeft w:val="0"/>
              <w:marRight w:val="0"/>
              <w:marTop w:val="0"/>
              <w:marBottom w:val="0"/>
              <w:divBdr>
                <w:top w:val="none" w:sz="0" w:space="0" w:color="auto"/>
                <w:left w:val="none" w:sz="0" w:space="0" w:color="auto"/>
                <w:bottom w:val="none" w:sz="0" w:space="0" w:color="auto"/>
                <w:right w:val="none" w:sz="0" w:space="0" w:color="auto"/>
              </w:divBdr>
            </w:div>
            <w:div w:id="2034647500">
              <w:marLeft w:val="0"/>
              <w:marRight w:val="0"/>
              <w:marTop w:val="0"/>
              <w:marBottom w:val="0"/>
              <w:divBdr>
                <w:top w:val="none" w:sz="0" w:space="0" w:color="auto"/>
                <w:left w:val="none" w:sz="0" w:space="0" w:color="auto"/>
                <w:bottom w:val="none" w:sz="0" w:space="0" w:color="auto"/>
                <w:right w:val="none" w:sz="0" w:space="0" w:color="auto"/>
              </w:divBdr>
            </w:div>
            <w:div w:id="1538396902">
              <w:marLeft w:val="0"/>
              <w:marRight w:val="0"/>
              <w:marTop w:val="0"/>
              <w:marBottom w:val="0"/>
              <w:divBdr>
                <w:top w:val="none" w:sz="0" w:space="0" w:color="auto"/>
                <w:left w:val="none" w:sz="0" w:space="0" w:color="auto"/>
                <w:bottom w:val="none" w:sz="0" w:space="0" w:color="auto"/>
                <w:right w:val="none" w:sz="0" w:space="0" w:color="auto"/>
              </w:divBdr>
            </w:div>
            <w:div w:id="101651875">
              <w:marLeft w:val="0"/>
              <w:marRight w:val="0"/>
              <w:marTop w:val="0"/>
              <w:marBottom w:val="0"/>
              <w:divBdr>
                <w:top w:val="none" w:sz="0" w:space="0" w:color="auto"/>
                <w:left w:val="none" w:sz="0" w:space="0" w:color="auto"/>
                <w:bottom w:val="none" w:sz="0" w:space="0" w:color="auto"/>
                <w:right w:val="none" w:sz="0" w:space="0" w:color="auto"/>
              </w:divBdr>
            </w:div>
            <w:div w:id="510067174">
              <w:marLeft w:val="0"/>
              <w:marRight w:val="0"/>
              <w:marTop w:val="0"/>
              <w:marBottom w:val="0"/>
              <w:divBdr>
                <w:top w:val="none" w:sz="0" w:space="0" w:color="auto"/>
                <w:left w:val="none" w:sz="0" w:space="0" w:color="auto"/>
                <w:bottom w:val="none" w:sz="0" w:space="0" w:color="auto"/>
                <w:right w:val="none" w:sz="0" w:space="0" w:color="auto"/>
              </w:divBdr>
            </w:div>
            <w:div w:id="1757628462">
              <w:marLeft w:val="0"/>
              <w:marRight w:val="0"/>
              <w:marTop w:val="0"/>
              <w:marBottom w:val="0"/>
              <w:divBdr>
                <w:top w:val="none" w:sz="0" w:space="0" w:color="auto"/>
                <w:left w:val="none" w:sz="0" w:space="0" w:color="auto"/>
                <w:bottom w:val="none" w:sz="0" w:space="0" w:color="auto"/>
                <w:right w:val="none" w:sz="0" w:space="0" w:color="auto"/>
              </w:divBdr>
            </w:div>
            <w:div w:id="869150453">
              <w:marLeft w:val="0"/>
              <w:marRight w:val="0"/>
              <w:marTop w:val="0"/>
              <w:marBottom w:val="0"/>
              <w:divBdr>
                <w:top w:val="none" w:sz="0" w:space="0" w:color="auto"/>
                <w:left w:val="none" w:sz="0" w:space="0" w:color="auto"/>
                <w:bottom w:val="none" w:sz="0" w:space="0" w:color="auto"/>
                <w:right w:val="none" w:sz="0" w:space="0" w:color="auto"/>
              </w:divBdr>
            </w:div>
            <w:div w:id="1910341329">
              <w:marLeft w:val="0"/>
              <w:marRight w:val="0"/>
              <w:marTop w:val="0"/>
              <w:marBottom w:val="0"/>
              <w:divBdr>
                <w:top w:val="none" w:sz="0" w:space="0" w:color="auto"/>
                <w:left w:val="none" w:sz="0" w:space="0" w:color="auto"/>
                <w:bottom w:val="none" w:sz="0" w:space="0" w:color="auto"/>
                <w:right w:val="none" w:sz="0" w:space="0" w:color="auto"/>
              </w:divBdr>
            </w:div>
            <w:div w:id="1065104643">
              <w:marLeft w:val="0"/>
              <w:marRight w:val="0"/>
              <w:marTop w:val="0"/>
              <w:marBottom w:val="0"/>
              <w:divBdr>
                <w:top w:val="none" w:sz="0" w:space="0" w:color="auto"/>
                <w:left w:val="none" w:sz="0" w:space="0" w:color="auto"/>
                <w:bottom w:val="none" w:sz="0" w:space="0" w:color="auto"/>
                <w:right w:val="none" w:sz="0" w:space="0" w:color="auto"/>
              </w:divBdr>
            </w:div>
            <w:div w:id="1295788325">
              <w:marLeft w:val="0"/>
              <w:marRight w:val="0"/>
              <w:marTop w:val="0"/>
              <w:marBottom w:val="0"/>
              <w:divBdr>
                <w:top w:val="none" w:sz="0" w:space="0" w:color="auto"/>
                <w:left w:val="none" w:sz="0" w:space="0" w:color="auto"/>
                <w:bottom w:val="none" w:sz="0" w:space="0" w:color="auto"/>
                <w:right w:val="none" w:sz="0" w:space="0" w:color="auto"/>
              </w:divBdr>
            </w:div>
            <w:div w:id="2002658083">
              <w:marLeft w:val="0"/>
              <w:marRight w:val="0"/>
              <w:marTop w:val="0"/>
              <w:marBottom w:val="0"/>
              <w:divBdr>
                <w:top w:val="none" w:sz="0" w:space="0" w:color="auto"/>
                <w:left w:val="none" w:sz="0" w:space="0" w:color="auto"/>
                <w:bottom w:val="none" w:sz="0" w:space="0" w:color="auto"/>
                <w:right w:val="none" w:sz="0" w:space="0" w:color="auto"/>
              </w:divBdr>
            </w:div>
            <w:div w:id="180902774">
              <w:marLeft w:val="0"/>
              <w:marRight w:val="0"/>
              <w:marTop w:val="0"/>
              <w:marBottom w:val="0"/>
              <w:divBdr>
                <w:top w:val="none" w:sz="0" w:space="0" w:color="auto"/>
                <w:left w:val="none" w:sz="0" w:space="0" w:color="auto"/>
                <w:bottom w:val="none" w:sz="0" w:space="0" w:color="auto"/>
                <w:right w:val="none" w:sz="0" w:space="0" w:color="auto"/>
              </w:divBdr>
            </w:div>
            <w:div w:id="1581254752">
              <w:marLeft w:val="0"/>
              <w:marRight w:val="0"/>
              <w:marTop w:val="0"/>
              <w:marBottom w:val="0"/>
              <w:divBdr>
                <w:top w:val="none" w:sz="0" w:space="0" w:color="auto"/>
                <w:left w:val="none" w:sz="0" w:space="0" w:color="auto"/>
                <w:bottom w:val="none" w:sz="0" w:space="0" w:color="auto"/>
                <w:right w:val="none" w:sz="0" w:space="0" w:color="auto"/>
              </w:divBdr>
            </w:div>
            <w:div w:id="1205681789">
              <w:marLeft w:val="0"/>
              <w:marRight w:val="0"/>
              <w:marTop w:val="0"/>
              <w:marBottom w:val="0"/>
              <w:divBdr>
                <w:top w:val="none" w:sz="0" w:space="0" w:color="auto"/>
                <w:left w:val="none" w:sz="0" w:space="0" w:color="auto"/>
                <w:bottom w:val="none" w:sz="0" w:space="0" w:color="auto"/>
                <w:right w:val="none" w:sz="0" w:space="0" w:color="auto"/>
              </w:divBdr>
            </w:div>
            <w:div w:id="1394504066">
              <w:marLeft w:val="0"/>
              <w:marRight w:val="0"/>
              <w:marTop w:val="0"/>
              <w:marBottom w:val="0"/>
              <w:divBdr>
                <w:top w:val="none" w:sz="0" w:space="0" w:color="auto"/>
                <w:left w:val="none" w:sz="0" w:space="0" w:color="auto"/>
                <w:bottom w:val="none" w:sz="0" w:space="0" w:color="auto"/>
                <w:right w:val="none" w:sz="0" w:space="0" w:color="auto"/>
              </w:divBdr>
            </w:div>
            <w:div w:id="758453012">
              <w:marLeft w:val="0"/>
              <w:marRight w:val="0"/>
              <w:marTop w:val="0"/>
              <w:marBottom w:val="0"/>
              <w:divBdr>
                <w:top w:val="none" w:sz="0" w:space="0" w:color="auto"/>
                <w:left w:val="none" w:sz="0" w:space="0" w:color="auto"/>
                <w:bottom w:val="none" w:sz="0" w:space="0" w:color="auto"/>
                <w:right w:val="none" w:sz="0" w:space="0" w:color="auto"/>
              </w:divBdr>
            </w:div>
            <w:div w:id="69472709">
              <w:marLeft w:val="0"/>
              <w:marRight w:val="0"/>
              <w:marTop w:val="0"/>
              <w:marBottom w:val="0"/>
              <w:divBdr>
                <w:top w:val="none" w:sz="0" w:space="0" w:color="auto"/>
                <w:left w:val="none" w:sz="0" w:space="0" w:color="auto"/>
                <w:bottom w:val="none" w:sz="0" w:space="0" w:color="auto"/>
                <w:right w:val="none" w:sz="0" w:space="0" w:color="auto"/>
              </w:divBdr>
            </w:div>
            <w:div w:id="986665756">
              <w:marLeft w:val="0"/>
              <w:marRight w:val="0"/>
              <w:marTop w:val="0"/>
              <w:marBottom w:val="0"/>
              <w:divBdr>
                <w:top w:val="none" w:sz="0" w:space="0" w:color="auto"/>
                <w:left w:val="none" w:sz="0" w:space="0" w:color="auto"/>
                <w:bottom w:val="none" w:sz="0" w:space="0" w:color="auto"/>
                <w:right w:val="none" w:sz="0" w:space="0" w:color="auto"/>
              </w:divBdr>
            </w:div>
            <w:div w:id="1741976878">
              <w:marLeft w:val="0"/>
              <w:marRight w:val="0"/>
              <w:marTop w:val="0"/>
              <w:marBottom w:val="0"/>
              <w:divBdr>
                <w:top w:val="none" w:sz="0" w:space="0" w:color="auto"/>
                <w:left w:val="none" w:sz="0" w:space="0" w:color="auto"/>
                <w:bottom w:val="none" w:sz="0" w:space="0" w:color="auto"/>
                <w:right w:val="none" w:sz="0" w:space="0" w:color="auto"/>
              </w:divBdr>
            </w:div>
            <w:div w:id="2112776545">
              <w:marLeft w:val="0"/>
              <w:marRight w:val="0"/>
              <w:marTop w:val="0"/>
              <w:marBottom w:val="0"/>
              <w:divBdr>
                <w:top w:val="none" w:sz="0" w:space="0" w:color="auto"/>
                <w:left w:val="none" w:sz="0" w:space="0" w:color="auto"/>
                <w:bottom w:val="none" w:sz="0" w:space="0" w:color="auto"/>
                <w:right w:val="none" w:sz="0" w:space="0" w:color="auto"/>
              </w:divBdr>
            </w:div>
            <w:div w:id="1670982886">
              <w:marLeft w:val="0"/>
              <w:marRight w:val="0"/>
              <w:marTop w:val="0"/>
              <w:marBottom w:val="0"/>
              <w:divBdr>
                <w:top w:val="none" w:sz="0" w:space="0" w:color="auto"/>
                <w:left w:val="none" w:sz="0" w:space="0" w:color="auto"/>
                <w:bottom w:val="none" w:sz="0" w:space="0" w:color="auto"/>
                <w:right w:val="none" w:sz="0" w:space="0" w:color="auto"/>
              </w:divBdr>
            </w:div>
            <w:div w:id="243684704">
              <w:marLeft w:val="0"/>
              <w:marRight w:val="0"/>
              <w:marTop w:val="0"/>
              <w:marBottom w:val="0"/>
              <w:divBdr>
                <w:top w:val="none" w:sz="0" w:space="0" w:color="auto"/>
                <w:left w:val="none" w:sz="0" w:space="0" w:color="auto"/>
                <w:bottom w:val="none" w:sz="0" w:space="0" w:color="auto"/>
                <w:right w:val="none" w:sz="0" w:space="0" w:color="auto"/>
              </w:divBdr>
            </w:div>
            <w:div w:id="1531339414">
              <w:marLeft w:val="0"/>
              <w:marRight w:val="0"/>
              <w:marTop w:val="0"/>
              <w:marBottom w:val="0"/>
              <w:divBdr>
                <w:top w:val="none" w:sz="0" w:space="0" w:color="auto"/>
                <w:left w:val="none" w:sz="0" w:space="0" w:color="auto"/>
                <w:bottom w:val="none" w:sz="0" w:space="0" w:color="auto"/>
                <w:right w:val="none" w:sz="0" w:space="0" w:color="auto"/>
              </w:divBdr>
            </w:div>
            <w:div w:id="964433217">
              <w:marLeft w:val="0"/>
              <w:marRight w:val="0"/>
              <w:marTop w:val="0"/>
              <w:marBottom w:val="0"/>
              <w:divBdr>
                <w:top w:val="none" w:sz="0" w:space="0" w:color="auto"/>
                <w:left w:val="none" w:sz="0" w:space="0" w:color="auto"/>
                <w:bottom w:val="none" w:sz="0" w:space="0" w:color="auto"/>
                <w:right w:val="none" w:sz="0" w:space="0" w:color="auto"/>
              </w:divBdr>
            </w:div>
            <w:div w:id="2065713544">
              <w:marLeft w:val="0"/>
              <w:marRight w:val="0"/>
              <w:marTop w:val="0"/>
              <w:marBottom w:val="0"/>
              <w:divBdr>
                <w:top w:val="none" w:sz="0" w:space="0" w:color="auto"/>
                <w:left w:val="none" w:sz="0" w:space="0" w:color="auto"/>
                <w:bottom w:val="none" w:sz="0" w:space="0" w:color="auto"/>
                <w:right w:val="none" w:sz="0" w:space="0" w:color="auto"/>
              </w:divBdr>
            </w:div>
            <w:div w:id="2015910551">
              <w:marLeft w:val="0"/>
              <w:marRight w:val="0"/>
              <w:marTop w:val="0"/>
              <w:marBottom w:val="0"/>
              <w:divBdr>
                <w:top w:val="none" w:sz="0" w:space="0" w:color="auto"/>
                <w:left w:val="none" w:sz="0" w:space="0" w:color="auto"/>
                <w:bottom w:val="none" w:sz="0" w:space="0" w:color="auto"/>
                <w:right w:val="none" w:sz="0" w:space="0" w:color="auto"/>
              </w:divBdr>
            </w:div>
            <w:div w:id="1755515113">
              <w:marLeft w:val="0"/>
              <w:marRight w:val="0"/>
              <w:marTop w:val="0"/>
              <w:marBottom w:val="0"/>
              <w:divBdr>
                <w:top w:val="none" w:sz="0" w:space="0" w:color="auto"/>
                <w:left w:val="none" w:sz="0" w:space="0" w:color="auto"/>
                <w:bottom w:val="none" w:sz="0" w:space="0" w:color="auto"/>
                <w:right w:val="none" w:sz="0" w:space="0" w:color="auto"/>
              </w:divBdr>
            </w:div>
            <w:div w:id="1474836012">
              <w:marLeft w:val="0"/>
              <w:marRight w:val="0"/>
              <w:marTop w:val="0"/>
              <w:marBottom w:val="0"/>
              <w:divBdr>
                <w:top w:val="none" w:sz="0" w:space="0" w:color="auto"/>
                <w:left w:val="none" w:sz="0" w:space="0" w:color="auto"/>
                <w:bottom w:val="none" w:sz="0" w:space="0" w:color="auto"/>
                <w:right w:val="none" w:sz="0" w:space="0" w:color="auto"/>
              </w:divBdr>
            </w:div>
            <w:div w:id="1534879048">
              <w:marLeft w:val="0"/>
              <w:marRight w:val="0"/>
              <w:marTop w:val="0"/>
              <w:marBottom w:val="0"/>
              <w:divBdr>
                <w:top w:val="none" w:sz="0" w:space="0" w:color="auto"/>
                <w:left w:val="none" w:sz="0" w:space="0" w:color="auto"/>
                <w:bottom w:val="none" w:sz="0" w:space="0" w:color="auto"/>
                <w:right w:val="none" w:sz="0" w:space="0" w:color="auto"/>
              </w:divBdr>
            </w:div>
            <w:div w:id="602611007">
              <w:marLeft w:val="0"/>
              <w:marRight w:val="0"/>
              <w:marTop w:val="0"/>
              <w:marBottom w:val="0"/>
              <w:divBdr>
                <w:top w:val="none" w:sz="0" w:space="0" w:color="auto"/>
                <w:left w:val="none" w:sz="0" w:space="0" w:color="auto"/>
                <w:bottom w:val="none" w:sz="0" w:space="0" w:color="auto"/>
                <w:right w:val="none" w:sz="0" w:space="0" w:color="auto"/>
              </w:divBdr>
            </w:div>
            <w:div w:id="175849509">
              <w:marLeft w:val="0"/>
              <w:marRight w:val="0"/>
              <w:marTop w:val="0"/>
              <w:marBottom w:val="0"/>
              <w:divBdr>
                <w:top w:val="none" w:sz="0" w:space="0" w:color="auto"/>
                <w:left w:val="none" w:sz="0" w:space="0" w:color="auto"/>
                <w:bottom w:val="none" w:sz="0" w:space="0" w:color="auto"/>
                <w:right w:val="none" w:sz="0" w:space="0" w:color="auto"/>
              </w:divBdr>
            </w:div>
            <w:div w:id="1837919254">
              <w:marLeft w:val="0"/>
              <w:marRight w:val="0"/>
              <w:marTop w:val="0"/>
              <w:marBottom w:val="0"/>
              <w:divBdr>
                <w:top w:val="none" w:sz="0" w:space="0" w:color="auto"/>
                <w:left w:val="none" w:sz="0" w:space="0" w:color="auto"/>
                <w:bottom w:val="none" w:sz="0" w:space="0" w:color="auto"/>
                <w:right w:val="none" w:sz="0" w:space="0" w:color="auto"/>
              </w:divBdr>
            </w:div>
            <w:div w:id="885802485">
              <w:marLeft w:val="0"/>
              <w:marRight w:val="0"/>
              <w:marTop w:val="0"/>
              <w:marBottom w:val="0"/>
              <w:divBdr>
                <w:top w:val="none" w:sz="0" w:space="0" w:color="auto"/>
                <w:left w:val="none" w:sz="0" w:space="0" w:color="auto"/>
                <w:bottom w:val="none" w:sz="0" w:space="0" w:color="auto"/>
                <w:right w:val="none" w:sz="0" w:space="0" w:color="auto"/>
              </w:divBdr>
            </w:div>
            <w:div w:id="1719158635">
              <w:marLeft w:val="0"/>
              <w:marRight w:val="0"/>
              <w:marTop w:val="0"/>
              <w:marBottom w:val="0"/>
              <w:divBdr>
                <w:top w:val="none" w:sz="0" w:space="0" w:color="auto"/>
                <w:left w:val="none" w:sz="0" w:space="0" w:color="auto"/>
                <w:bottom w:val="none" w:sz="0" w:space="0" w:color="auto"/>
                <w:right w:val="none" w:sz="0" w:space="0" w:color="auto"/>
              </w:divBdr>
            </w:div>
            <w:div w:id="1959677769">
              <w:marLeft w:val="0"/>
              <w:marRight w:val="0"/>
              <w:marTop w:val="0"/>
              <w:marBottom w:val="0"/>
              <w:divBdr>
                <w:top w:val="none" w:sz="0" w:space="0" w:color="auto"/>
                <w:left w:val="none" w:sz="0" w:space="0" w:color="auto"/>
                <w:bottom w:val="none" w:sz="0" w:space="0" w:color="auto"/>
                <w:right w:val="none" w:sz="0" w:space="0" w:color="auto"/>
              </w:divBdr>
            </w:div>
            <w:div w:id="1317689115">
              <w:marLeft w:val="0"/>
              <w:marRight w:val="0"/>
              <w:marTop w:val="0"/>
              <w:marBottom w:val="0"/>
              <w:divBdr>
                <w:top w:val="none" w:sz="0" w:space="0" w:color="auto"/>
                <w:left w:val="none" w:sz="0" w:space="0" w:color="auto"/>
                <w:bottom w:val="none" w:sz="0" w:space="0" w:color="auto"/>
                <w:right w:val="none" w:sz="0" w:space="0" w:color="auto"/>
              </w:divBdr>
            </w:div>
            <w:div w:id="1251625565">
              <w:marLeft w:val="0"/>
              <w:marRight w:val="0"/>
              <w:marTop w:val="0"/>
              <w:marBottom w:val="0"/>
              <w:divBdr>
                <w:top w:val="none" w:sz="0" w:space="0" w:color="auto"/>
                <w:left w:val="none" w:sz="0" w:space="0" w:color="auto"/>
                <w:bottom w:val="none" w:sz="0" w:space="0" w:color="auto"/>
                <w:right w:val="none" w:sz="0" w:space="0" w:color="auto"/>
              </w:divBdr>
            </w:div>
            <w:div w:id="1828739819">
              <w:marLeft w:val="0"/>
              <w:marRight w:val="0"/>
              <w:marTop w:val="0"/>
              <w:marBottom w:val="0"/>
              <w:divBdr>
                <w:top w:val="none" w:sz="0" w:space="0" w:color="auto"/>
                <w:left w:val="none" w:sz="0" w:space="0" w:color="auto"/>
                <w:bottom w:val="none" w:sz="0" w:space="0" w:color="auto"/>
                <w:right w:val="none" w:sz="0" w:space="0" w:color="auto"/>
              </w:divBdr>
            </w:div>
            <w:div w:id="2139489486">
              <w:marLeft w:val="0"/>
              <w:marRight w:val="0"/>
              <w:marTop w:val="0"/>
              <w:marBottom w:val="0"/>
              <w:divBdr>
                <w:top w:val="none" w:sz="0" w:space="0" w:color="auto"/>
                <w:left w:val="none" w:sz="0" w:space="0" w:color="auto"/>
                <w:bottom w:val="none" w:sz="0" w:space="0" w:color="auto"/>
                <w:right w:val="none" w:sz="0" w:space="0" w:color="auto"/>
              </w:divBdr>
            </w:div>
            <w:div w:id="1687901286">
              <w:marLeft w:val="0"/>
              <w:marRight w:val="0"/>
              <w:marTop w:val="0"/>
              <w:marBottom w:val="0"/>
              <w:divBdr>
                <w:top w:val="none" w:sz="0" w:space="0" w:color="auto"/>
                <w:left w:val="none" w:sz="0" w:space="0" w:color="auto"/>
                <w:bottom w:val="none" w:sz="0" w:space="0" w:color="auto"/>
                <w:right w:val="none" w:sz="0" w:space="0" w:color="auto"/>
              </w:divBdr>
            </w:div>
            <w:div w:id="1837498730">
              <w:marLeft w:val="0"/>
              <w:marRight w:val="0"/>
              <w:marTop w:val="0"/>
              <w:marBottom w:val="0"/>
              <w:divBdr>
                <w:top w:val="none" w:sz="0" w:space="0" w:color="auto"/>
                <w:left w:val="none" w:sz="0" w:space="0" w:color="auto"/>
                <w:bottom w:val="none" w:sz="0" w:space="0" w:color="auto"/>
                <w:right w:val="none" w:sz="0" w:space="0" w:color="auto"/>
              </w:divBdr>
            </w:div>
            <w:div w:id="1105611178">
              <w:marLeft w:val="0"/>
              <w:marRight w:val="0"/>
              <w:marTop w:val="0"/>
              <w:marBottom w:val="0"/>
              <w:divBdr>
                <w:top w:val="none" w:sz="0" w:space="0" w:color="auto"/>
                <w:left w:val="none" w:sz="0" w:space="0" w:color="auto"/>
                <w:bottom w:val="none" w:sz="0" w:space="0" w:color="auto"/>
                <w:right w:val="none" w:sz="0" w:space="0" w:color="auto"/>
              </w:divBdr>
            </w:div>
            <w:div w:id="207035991">
              <w:marLeft w:val="0"/>
              <w:marRight w:val="0"/>
              <w:marTop w:val="0"/>
              <w:marBottom w:val="0"/>
              <w:divBdr>
                <w:top w:val="none" w:sz="0" w:space="0" w:color="auto"/>
                <w:left w:val="none" w:sz="0" w:space="0" w:color="auto"/>
                <w:bottom w:val="none" w:sz="0" w:space="0" w:color="auto"/>
                <w:right w:val="none" w:sz="0" w:space="0" w:color="auto"/>
              </w:divBdr>
            </w:div>
            <w:div w:id="2651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89837">
      <w:bodyDiv w:val="1"/>
      <w:marLeft w:val="0"/>
      <w:marRight w:val="0"/>
      <w:marTop w:val="0"/>
      <w:marBottom w:val="0"/>
      <w:divBdr>
        <w:top w:val="none" w:sz="0" w:space="0" w:color="auto"/>
        <w:left w:val="none" w:sz="0" w:space="0" w:color="auto"/>
        <w:bottom w:val="none" w:sz="0" w:space="0" w:color="auto"/>
        <w:right w:val="none" w:sz="0" w:space="0" w:color="auto"/>
      </w:divBdr>
      <w:divsChild>
        <w:div w:id="778451737">
          <w:marLeft w:val="0"/>
          <w:marRight w:val="0"/>
          <w:marTop w:val="0"/>
          <w:marBottom w:val="0"/>
          <w:divBdr>
            <w:top w:val="none" w:sz="0" w:space="0" w:color="auto"/>
            <w:left w:val="none" w:sz="0" w:space="0" w:color="auto"/>
            <w:bottom w:val="none" w:sz="0" w:space="0" w:color="auto"/>
            <w:right w:val="none" w:sz="0" w:space="0" w:color="auto"/>
          </w:divBdr>
          <w:divsChild>
            <w:div w:id="1696078003">
              <w:marLeft w:val="0"/>
              <w:marRight w:val="0"/>
              <w:marTop w:val="0"/>
              <w:marBottom w:val="0"/>
              <w:divBdr>
                <w:top w:val="none" w:sz="0" w:space="0" w:color="auto"/>
                <w:left w:val="none" w:sz="0" w:space="0" w:color="auto"/>
                <w:bottom w:val="none" w:sz="0" w:space="0" w:color="auto"/>
                <w:right w:val="none" w:sz="0" w:space="0" w:color="auto"/>
              </w:divBdr>
            </w:div>
            <w:div w:id="743841464">
              <w:marLeft w:val="0"/>
              <w:marRight w:val="0"/>
              <w:marTop w:val="0"/>
              <w:marBottom w:val="0"/>
              <w:divBdr>
                <w:top w:val="none" w:sz="0" w:space="0" w:color="auto"/>
                <w:left w:val="none" w:sz="0" w:space="0" w:color="auto"/>
                <w:bottom w:val="none" w:sz="0" w:space="0" w:color="auto"/>
                <w:right w:val="none" w:sz="0" w:space="0" w:color="auto"/>
              </w:divBdr>
            </w:div>
            <w:div w:id="47145700">
              <w:marLeft w:val="0"/>
              <w:marRight w:val="0"/>
              <w:marTop w:val="0"/>
              <w:marBottom w:val="0"/>
              <w:divBdr>
                <w:top w:val="none" w:sz="0" w:space="0" w:color="auto"/>
                <w:left w:val="none" w:sz="0" w:space="0" w:color="auto"/>
                <w:bottom w:val="none" w:sz="0" w:space="0" w:color="auto"/>
                <w:right w:val="none" w:sz="0" w:space="0" w:color="auto"/>
              </w:divBdr>
            </w:div>
            <w:div w:id="1674601801">
              <w:marLeft w:val="0"/>
              <w:marRight w:val="0"/>
              <w:marTop w:val="0"/>
              <w:marBottom w:val="0"/>
              <w:divBdr>
                <w:top w:val="none" w:sz="0" w:space="0" w:color="auto"/>
                <w:left w:val="none" w:sz="0" w:space="0" w:color="auto"/>
                <w:bottom w:val="none" w:sz="0" w:space="0" w:color="auto"/>
                <w:right w:val="none" w:sz="0" w:space="0" w:color="auto"/>
              </w:divBdr>
            </w:div>
            <w:div w:id="993996365">
              <w:marLeft w:val="0"/>
              <w:marRight w:val="0"/>
              <w:marTop w:val="0"/>
              <w:marBottom w:val="0"/>
              <w:divBdr>
                <w:top w:val="none" w:sz="0" w:space="0" w:color="auto"/>
                <w:left w:val="none" w:sz="0" w:space="0" w:color="auto"/>
                <w:bottom w:val="none" w:sz="0" w:space="0" w:color="auto"/>
                <w:right w:val="none" w:sz="0" w:space="0" w:color="auto"/>
              </w:divBdr>
            </w:div>
            <w:div w:id="1150249108">
              <w:marLeft w:val="0"/>
              <w:marRight w:val="0"/>
              <w:marTop w:val="0"/>
              <w:marBottom w:val="0"/>
              <w:divBdr>
                <w:top w:val="none" w:sz="0" w:space="0" w:color="auto"/>
                <w:left w:val="none" w:sz="0" w:space="0" w:color="auto"/>
                <w:bottom w:val="none" w:sz="0" w:space="0" w:color="auto"/>
                <w:right w:val="none" w:sz="0" w:space="0" w:color="auto"/>
              </w:divBdr>
            </w:div>
            <w:div w:id="669063789">
              <w:marLeft w:val="0"/>
              <w:marRight w:val="0"/>
              <w:marTop w:val="0"/>
              <w:marBottom w:val="0"/>
              <w:divBdr>
                <w:top w:val="none" w:sz="0" w:space="0" w:color="auto"/>
                <w:left w:val="none" w:sz="0" w:space="0" w:color="auto"/>
                <w:bottom w:val="none" w:sz="0" w:space="0" w:color="auto"/>
                <w:right w:val="none" w:sz="0" w:space="0" w:color="auto"/>
              </w:divBdr>
            </w:div>
            <w:div w:id="1364210922">
              <w:marLeft w:val="0"/>
              <w:marRight w:val="0"/>
              <w:marTop w:val="0"/>
              <w:marBottom w:val="0"/>
              <w:divBdr>
                <w:top w:val="none" w:sz="0" w:space="0" w:color="auto"/>
                <w:left w:val="none" w:sz="0" w:space="0" w:color="auto"/>
                <w:bottom w:val="none" w:sz="0" w:space="0" w:color="auto"/>
                <w:right w:val="none" w:sz="0" w:space="0" w:color="auto"/>
              </w:divBdr>
            </w:div>
            <w:div w:id="63181478">
              <w:marLeft w:val="0"/>
              <w:marRight w:val="0"/>
              <w:marTop w:val="0"/>
              <w:marBottom w:val="0"/>
              <w:divBdr>
                <w:top w:val="none" w:sz="0" w:space="0" w:color="auto"/>
                <w:left w:val="none" w:sz="0" w:space="0" w:color="auto"/>
                <w:bottom w:val="none" w:sz="0" w:space="0" w:color="auto"/>
                <w:right w:val="none" w:sz="0" w:space="0" w:color="auto"/>
              </w:divBdr>
            </w:div>
            <w:div w:id="1759402770">
              <w:marLeft w:val="0"/>
              <w:marRight w:val="0"/>
              <w:marTop w:val="0"/>
              <w:marBottom w:val="0"/>
              <w:divBdr>
                <w:top w:val="none" w:sz="0" w:space="0" w:color="auto"/>
                <w:left w:val="none" w:sz="0" w:space="0" w:color="auto"/>
                <w:bottom w:val="none" w:sz="0" w:space="0" w:color="auto"/>
                <w:right w:val="none" w:sz="0" w:space="0" w:color="auto"/>
              </w:divBdr>
            </w:div>
            <w:div w:id="1383167451">
              <w:marLeft w:val="0"/>
              <w:marRight w:val="0"/>
              <w:marTop w:val="0"/>
              <w:marBottom w:val="0"/>
              <w:divBdr>
                <w:top w:val="none" w:sz="0" w:space="0" w:color="auto"/>
                <w:left w:val="none" w:sz="0" w:space="0" w:color="auto"/>
                <w:bottom w:val="none" w:sz="0" w:space="0" w:color="auto"/>
                <w:right w:val="none" w:sz="0" w:space="0" w:color="auto"/>
              </w:divBdr>
            </w:div>
            <w:div w:id="161311983">
              <w:marLeft w:val="0"/>
              <w:marRight w:val="0"/>
              <w:marTop w:val="0"/>
              <w:marBottom w:val="0"/>
              <w:divBdr>
                <w:top w:val="none" w:sz="0" w:space="0" w:color="auto"/>
                <w:left w:val="none" w:sz="0" w:space="0" w:color="auto"/>
                <w:bottom w:val="none" w:sz="0" w:space="0" w:color="auto"/>
                <w:right w:val="none" w:sz="0" w:space="0" w:color="auto"/>
              </w:divBdr>
            </w:div>
            <w:div w:id="630133508">
              <w:marLeft w:val="0"/>
              <w:marRight w:val="0"/>
              <w:marTop w:val="0"/>
              <w:marBottom w:val="0"/>
              <w:divBdr>
                <w:top w:val="none" w:sz="0" w:space="0" w:color="auto"/>
                <w:left w:val="none" w:sz="0" w:space="0" w:color="auto"/>
                <w:bottom w:val="none" w:sz="0" w:space="0" w:color="auto"/>
                <w:right w:val="none" w:sz="0" w:space="0" w:color="auto"/>
              </w:divBdr>
            </w:div>
            <w:div w:id="60913039">
              <w:marLeft w:val="0"/>
              <w:marRight w:val="0"/>
              <w:marTop w:val="0"/>
              <w:marBottom w:val="0"/>
              <w:divBdr>
                <w:top w:val="none" w:sz="0" w:space="0" w:color="auto"/>
                <w:left w:val="none" w:sz="0" w:space="0" w:color="auto"/>
                <w:bottom w:val="none" w:sz="0" w:space="0" w:color="auto"/>
                <w:right w:val="none" w:sz="0" w:space="0" w:color="auto"/>
              </w:divBdr>
            </w:div>
            <w:div w:id="454563765">
              <w:marLeft w:val="0"/>
              <w:marRight w:val="0"/>
              <w:marTop w:val="0"/>
              <w:marBottom w:val="0"/>
              <w:divBdr>
                <w:top w:val="none" w:sz="0" w:space="0" w:color="auto"/>
                <w:left w:val="none" w:sz="0" w:space="0" w:color="auto"/>
                <w:bottom w:val="none" w:sz="0" w:space="0" w:color="auto"/>
                <w:right w:val="none" w:sz="0" w:space="0" w:color="auto"/>
              </w:divBdr>
            </w:div>
            <w:div w:id="102195504">
              <w:marLeft w:val="0"/>
              <w:marRight w:val="0"/>
              <w:marTop w:val="0"/>
              <w:marBottom w:val="0"/>
              <w:divBdr>
                <w:top w:val="none" w:sz="0" w:space="0" w:color="auto"/>
                <w:left w:val="none" w:sz="0" w:space="0" w:color="auto"/>
                <w:bottom w:val="none" w:sz="0" w:space="0" w:color="auto"/>
                <w:right w:val="none" w:sz="0" w:space="0" w:color="auto"/>
              </w:divBdr>
            </w:div>
            <w:div w:id="298993287">
              <w:marLeft w:val="0"/>
              <w:marRight w:val="0"/>
              <w:marTop w:val="0"/>
              <w:marBottom w:val="0"/>
              <w:divBdr>
                <w:top w:val="none" w:sz="0" w:space="0" w:color="auto"/>
                <w:left w:val="none" w:sz="0" w:space="0" w:color="auto"/>
                <w:bottom w:val="none" w:sz="0" w:space="0" w:color="auto"/>
                <w:right w:val="none" w:sz="0" w:space="0" w:color="auto"/>
              </w:divBdr>
            </w:div>
            <w:div w:id="1246301817">
              <w:marLeft w:val="0"/>
              <w:marRight w:val="0"/>
              <w:marTop w:val="0"/>
              <w:marBottom w:val="0"/>
              <w:divBdr>
                <w:top w:val="none" w:sz="0" w:space="0" w:color="auto"/>
                <w:left w:val="none" w:sz="0" w:space="0" w:color="auto"/>
                <w:bottom w:val="none" w:sz="0" w:space="0" w:color="auto"/>
                <w:right w:val="none" w:sz="0" w:space="0" w:color="auto"/>
              </w:divBdr>
            </w:div>
            <w:div w:id="1106265393">
              <w:marLeft w:val="0"/>
              <w:marRight w:val="0"/>
              <w:marTop w:val="0"/>
              <w:marBottom w:val="0"/>
              <w:divBdr>
                <w:top w:val="none" w:sz="0" w:space="0" w:color="auto"/>
                <w:left w:val="none" w:sz="0" w:space="0" w:color="auto"/>
                <w:bottom w:val="none" w:sz="0" w:space="0" w:color="auto"/>
                <w:right w:val="none" w:sz="0" w:space="0" w:color="auto"/>
              </w:divBdr>
            </w:div>
            <w:div w:id="128786487">
              <w:marLeft w:val="0"/>
              <w:marRight w:val="0"/>
              <w:marTop w:val="0"/>
              <w:marBottom w:val="0"/>
              <w:divBdr>
                <w:top w:val="none" w:sz="0" w:space="0" w:color="auto"/>
                <w:left w:val="none" w:sz="0" w:space="0" w:color="auto"/>
                <w:bottom w:val="none" w:sz="0" w:space="0" w:color="auto"/>
                <w:right w:val="none" w:sz="0" w:space="0" w:color="auto"/>
              </w:divBdr>
            </w:div>
            <w:div w:id="1959294582">
              <w:marLeft w:val="0"/>
              <w:marRight w:val="0"/>
              <w:marTop w:val="0"/>
              <w:marBottom w:val="0"/>
              <w:divBdr>
                <w:top w:val="none" w:sz="0" w:space="0" w:color="auto"/>
                <w:left w:val="none" w:sz="0" w:space="0" w:color="auto"/>
                <w:bottom w:val="none" w:sz="0" w:space="0" w:color="auto"/>
                <w:right w:val="none" w:sz="0" w:space="0" w:color="auto"/>
              </w:divBdr>
            </w:div>
            <w:div w:id="700206978">
              <w:marLeft w:val="0"/>
              <w:marRight w:val="0"/>
              <w:marTop w:val="0"/>
              <w:marBottom w:val="0"/>
              <w:divBdr>
                <w:top w:val="none" w:sz="0" w:space="0" w:color="auto"/>
                <w:left w:val="none" w:sz="0" w:space="0" w:color="auto"/>
                <w:bottom w:val="none" w:sz="0" w:space="0" w:color="auto"/>
                <w:right w:val="none" w:sz="0" w:space="0" w:color="auto"/>
              </w:divBdr>
            </w:div>
            <w:div w:id="1514690312">
              <w:marLeft w:val="0"/>
              <w:marRight w:val="0"/>
              <w:marTop w:val="0"/>
              <w:marBottom w:val="0"/>
              <w:divBdr>
                <w:top w:val="none" w:sz="0" w:space="0" w:color="auto"/>
                <w:left w:val="none" w:sz="0" w:space="0" w:color="auto"/>
                <w:bottom w:val="none" w:sz="0" w:space="0" w:color="auto"/>
                <w:right w:val="none" w:sz="0" w:space="0" w:color="auto"/>
              </w:divBdr>
            </w:div>
            <w:div w:id="5138717">
              <w:marLeft w:val="0"/>
              <w:marRight w:val="0"/>
              <w:marTop w:val="0"/>
              <w:marBottom w:val="0"/>
              <w:divBdr>
                <w:top w:val="none" w:sz="0" w:space="0" w:color="auto"/>
                <w:left w:val="none" w:sz="0" w:space="0" w:color="auto"/>
                <w:bottom w:val="none" w:sz="0" w:space="0" w:color="auto"/>
                <w:right w:val="none" w:sz="0" w:space="0" w:color="auto"/>
              </w:divBdr>
            </w:div>
            <w:div w:id="332924659">
              <w:marLeft w:val="0"/>
              <w:marRight w:val="0"/>
              <w:marTop w:val="0"/>
              <w:marBottom w:val="0"/>
              <w:divBdr>
                <w:top w:val="none" w:sz="0" w:space="0" w:color="auto"/>
                <w:left w:val="none" w:sz="0" w:space="0" w:color="auto"/>
                <w:bottom w:val="none" w:sz="0" w:space="0" w:color="auto"/>
                <w:right w:val="none" w:sz="0" w:space="0" w:color="auto"/>
              </w:divBdr>
            </w:div>
            <w:div w:id="811797825">
              <w:marLeft w:val="0"/>
              <w:marRight w:val="0"/>
              <w:marTop w:val="0"/>
              <w:marBottom w:val="0"/>
              <w:divBdr>
                <w:top w:val="none" w:sz="0" w:space="0" w:color="auto"/>
                <w:left w:val="none" w:sz="0" w:space="0" w:color="auto"/>
                <w:bottom w:val="none" w:sz="0" w:space="0" w:color="auto"/>
                <w:right w:val="none" w:sz="0" w:space="0" w:color="auto"/>
              </w:divBdr>
            </w:div>
            <w:div w:id="85274541">
              <w:marLeft w:val="0"/>
              <w:marRight w:val="0"/>
              <w:marTop w:val="0"/>
              <w:marBottom w:val="0"/>
              <w:divBdr>
                <w:top w:val="none" w:sz="0" w:space="0" w:color="auto"/>
                <w:left w:val="none" w:sz="0" w:space="0" w:color="auto"/>
                <w:bottom w:val="none" w:sz="0" w:space="0" w:color="auto"/>
                <w:right w:val="none" w:sz="0" w:space="0" w:color="auto"/>
              </w:divBdr>
            </w:div>
            <w:div w:id="334958498">
              <w:marLeft w:val="0"/>
              <w:marRight w:val="0"/>
              <w:marTop w:val="0"/>
              <w:marBottom w:val="0"/>
              <w:divBdr>
                <w:top w:val="none" w:sz="0" w:space="0" w:color="auto"/>
                <w:left w:val="none" w:sz="0" w:space="0" w:color="auto"/>
                <w:bottom w:val="none" w:sz="0" w:space="0" w:color="auto"/>
                <w:right w:val="none" w:sz="0" w:space="0" w:color="auto"/>
              </w:divBdr>
            </w:div>
            <w:div w:id="1222522241">
              <w:marLeft w:val="0"/>
              <w:marRight w:val="0"/>
              <w:marTop w:val="0"/>
              <w:marBottom w:val="0"/>
              <w:divBdr>
                <w:top w:val="none" w:sz="0" w:space="0" w:color="auto"/>
                <w:left w:val="none" w:sz="0" w:space="0" w:color="auto"/>
                <w:bottom w:val="none" w:sz="0" w:space="0" w:color="auto"/>
                <w:right w:val="none" w:sz="0" w:space="0" w:color="auto"/>
              </w:divBdr>
            </w:div>
            <w:div w:id="800457563">
              <w:marLeft w:val="0"/>
              <w:marRight w:val="0"/>
              <w:marTop w:val="0"/>
              <w:marBottom w:val="0"/>
              <w:divBdr>
                <w:top w:val="none" w:sz="0" w:space="0" w:color="auto"/>
                <w:left w:val="none" w:sz="0" w:space="0" w:color="auto"/>
                <w:bottom w:val="none" w:sz="0" w:space="0" w:color="auto"/>
                <w:right w:val="none" w:sz="0" w:space="0" w:color="auto"/>
              </w:divBdr>
            </w:div>
            <w:div w:id="1370649077">
              <w:marLeft w:val="0"/>
              <w:marRight w:val="0"/>
              <w:marTop w:val="0"/>
              <w:marBottom w:val="0"/>
              <w:divBdr>
                <w:top w:val="none" w:sz="0" w:space="0" w:color="auto"/>
                <w:left w:val="none" w:sz="0" w:space="0" w:color="auto"/>
                <w:bottom w:val="none" w:sz="0" w:space="0" w:color="auto"/>
                <w:right w:val="none" w:sz="0" w:space="0" w:color="auto"/>
              </w:divBdr>
            </w:div>
            <w:div w:id="1917982074">
              <w:marLeft w:val="0"/>
              <w:marRight w:val="0"/>
              <w:marTop w:val="0"/>
              <w:marBottom w:val="0"/>
              <w:divBdr>
                <w:top w:val="none" w:sz="0" w:space="0" w:color="auto"/>
                <w:left w:val="none" w:sz="0" w:space="0" w:color="auto"/>
                <w:bottom w:val="none" w:sz="0" w:space="0" w:color="auto"/>
                <w:right w:val="none" w:sz="0" w:space="0" w:color="auto"/>
              </w:divBdr>
            </w:div>
            <w:div w:id="2028359495">
              <w:marLeft w:val="0"/>
              <w:marRight w:val="0"/>
              <w:marTop w:val="0"/>
              <w:marBottom w:val="0"/>
              <w:divBdr>
                <w:top w:val="none" w:sz="0" w:space="0" w:color="auto"/>
                <w:left w:val="none" w:sz="0" w:space="0" w:color="auto"/>
                <w:bottom w:val="none" w:sz="0" w:space="0" w:color="auto"/>
                <w:right w:val="none" w:sz="0" w:space="0" w:color="auto"/>
              </w:divBdr>
            </w:div>
            <w:div w:id="1724063487">
              <w:marLeft w:val="0"/>
              <w:marRight w:val="0"/>
              <w:marTop w:val="0"/>
              <w:marBottom w:val="0"/>
              <w:divBdr>
                <w:top w:val="none" w:sz="0" w:space="0" w:color="auto"/>
                <w:left w:val="none" w:sz="0" w:space="0" w:color="auto"/>
                <w:bottom w:val="none" w:sz="0" w:space="0" w:color="auto"/>
                <w:right w:val="none" w:sz="0" w:space="0" w:color="auto"/>
              </w:divBdr>
            </w:div>
            <w:div w:id="620527470">
              <w:marLeft w:val="0"/>
              <w:marRight w:val="0"/>
              <w:marTop w:val="0"/>
              <w:marBottom w:val="0"/>
              <w:divBdr>
                <w:top w:val="none" w:sz="0" w:space="0" w:color="auto"/>
                <w:left w:val="none" w:sz="0" w:space="0" w:color="auto"/>
                <w:bottom w:val="none" w:sz="0" w:space="0" w:color="auto"/>
                <w:right w:val="none" w:sz="0" w:space="0" w:color="auto"/>
              </w:divBdr>
            </w:div>
            <w:div w:id="1520898570">
              <w:marLeft w:val="0"/>
              <w:marRight w:val="0"/>
              <w:marTop w:val="0"/>
              <w:marBottom w:val="0"/>
              <w:divBdr>
                <w:top w:val="none" w:sz="0" w:space="0" w:color="auto"/>
                <w:left w:val="none" w:sz="0" w:space="0" w:color="auto"/>
                <w:bottom w:val="none" w:sz="0" w:space="0" w:color="auto"/>
                <w:right w:val="none" w:sz="0" w:space="0" w:color="auto"/>
              </w:divBdr>
            </w:div>
            <w:div w:id="546255700">
              <w:marLeft w:val="0"/>
              <w:marRight w:val="0"/>
              <w:marTop w:val="0"/>
              <w:marBottom w:val="0"/>
              <w:divBdr>
                <w:top w:val="none" w:sz="0" w:space="0" w:color="auto"/>
                <w:left w:val="none" w:sz="0" w:space="0" w:color="auto"/>
                <w:bottom w:val="none" w:sz="0" w:space="0" w:color="auto"/>
                <w:right w:val="none" w:sz="0" w:space="0" w:color="auto"/>
              </w:divBdr>
            </w:div>
            <w:div w:id="578487137">
              <w:marLeft w:val="0"/>
              <w:marRight w:val="0"/>
              <w:marTop w:val="0"/>
              <w:marBottom w:val="0"/>
              <w:divBdr>
                <w:top w:val="none" w:sz="0" w:space="0" w:color="auto"/>
                <w:left w:val="none" w:sz="0" w:space="0" w:color="auto"/>
                <w:bottom w:val="none" w:sz="0" w:space="0" w:color="auto"/>
                <w:right w:val="none" w:sz="0" w:space="0" w:color="auto"/>
              </w:divBdr>
            </w:div>
            <w:div w:id="571044654">
              <w:marLeft w:val="0"/>
              <w:marRight w:val="0"/>
              <w:marTop w:val="0"/>
              <w:marBottom w:val="0"/>
              <w:divBdr>
                <w:top w:val="none" w:sz="0" w:space="0" w:color="auto"/>
                <w:left w:val="none" w:sz="0" w:space="0" w:color="auto"/>
                <w:bottom w:val="none" w:sz="0" w:space="0" w:color="auto"/>
                <w:right w:val="none" w:sz="0" w:space="0" w:color="auto"/>
              </w:divBdr>
            </w:div>
            <w:div w:id="1598517884">
              <w:marLeft w:val="0"/>
              <w:marRight w:val="0"/>
              <w:marTop w:val="0"/>
              <w:marBottom w:val="0"/>
              <w:divBdr>
                <w:top w:val="none" w:sz="0" w:space="0" w:color="auto"/>
                <w:left w:val="none" w:sz="0" w:space="0" w:color="auto"/>
                <w:bottom w:val="none" w:sz="0" w:space="0" w:color="auto"/>
                <w:right w:val="none" w:sz="0" w:space="0" w:color="auto"/>
              </w:divBdr>
            </w:div>
            <w:div w:id="407503097">
              <w:marLeft w:val="0"/>
              <w:marRight w:val="0"/>
              <w:marTop w:val="0"/>
              <w:marBottom w:val="0"/>
              <w:divBdr>
                <w:top w:val="none" w:sz="0" w:space="0" w:color="auto"/>
                <w:left w:val="none" w:sz="0" w:space="0" w:color="auto"/>
                <w:bottom w:val="none" w:sz="0" w:space="0" w:color="auto"/>
                <w:right w:val="none" w:sz="0" w:space="0" w:color="auto"/>
              </w:divBdr>
            </w:div>
            <w:div w:id="1377467833">
              <w:marLeft w:val="0"/>
              <w:marRight w:val="0"/>
              <w:marTop w:val="0"/>
              <w:marBottom w:val="0"/>
              <w:divBdr>
                <w:top w:val="none" w:sz="0" w:space="0" w:color="auto"/>
                <w:left w:val="none" w:sz="0" w:space="0" w:color="auto"/>
                <w:bottom w:val="none" w:sz="0" w:space="0" w:color="auto"/>
                <w:right w:val="none" w:sz="0" w:space="0" w:color="auto"/>
              </w:divBdr>
            </w:div>
            <w:div w:id="1225095627">
              <w:marLeft w:val="0"/>
              <w:marRight w:val="0"/>
              <w:marTop w:val="0"/>
              <w:marBottom w:val="0"/>
              <w:divBdr>
                <w:top w:val="none" w:sz="0" w:space="0" w:color="auto"/>
                <w:left w:val="none" w:sz="0" w:space="0" w:color="auto"/>
                <w:bottom w:val="none" w:sz="0" w:space="0" w:color="auto"/>
                <w:right w:val="none" w:sz="0" w:space="0" w:color="auto"/>
              </w:divBdr>
            </w:div>
            <w:div w:id="74203128">
              <w:marLeft w:val="0"/>
              <w:marRight w:val="0"/>
              <w:marTop w:val="0"/>
              <w:marBottom w:val="0"/>
              <w:divBdr>
                <w:top w:val="none" w:sz="0" w:space="0" w:color="auto"/>
                <w:left w:val="none" w:sz="0" w:space="0" w:color="auto"/>
                <w:bottom w:val="none" w:sz="0" w:space="0" w:color="auto"/>
                <w:right w:val="none" w:sz="0" w:space="0" w:color="auto"/>
              </w:divBdr>
            </w:div>
            <w:div w:id="940185806">
              <w:marLeft w:val="0"/>
              <w:marRight w:val="0"/>
              <w:marTop w:val="0"/>
              <w:marBottom w:val="0"/>
              <w:divBdr>
                <w:top w:val="none" w:sz="0" w:space="0" w:color="auto"/>
                <w:left w:val="none" w:sz="0" w:space="0" w:color="auto"/>
                <w:bottom w:val="none" w:sz="0" w:space="0" w:color="auto"/>
                <w:right w:val="none" w:sz="0" w:space="0" w:color="auto"/>
              </w:divBdr>
            </w:div>
            <w:div w:id="481653597">
              <w:marLeft w:val="0"/>
              <w:marRight w:val="0"/>
              <w:marTop w:val="0"/>
              <w:marBottom w:val="0"/>
              <w:divBdr>
                <w:top w:val="none" w:sz="0" w:space="0" w:color="auto"/>
                <w:left w:val="none" w:sz="0" w:space="0" w:color="auto"/>
                <w:bottom w:val="none" w:sz="0" w:space="0" w:color="auto"/>
                <w:right w:val="none" w:sz="0" w:space="0" w:color="auto"/>
              </w:divBdr>
            </w:div>
            <w:div w:id="1868062623">
              <w:marLeft w:val="0"/>
              <w:marRight w:val="0"/>
              <w:marTop w:val="0"/>
              <w:marBottom w:val="0"/>
              <w:divBdr>
                <w:top w:val="none" w:sz="0" w:space="0" w:color="auto"/>
                <w:left w:val="none" w:sz="0" w:space="0" w:color="auto"/>
                <w:bottom w:val="none" w:sz="0" w:space="0" w:color="auto"/>
                <w:right w:val="none" w:sz="0" w:space="0" w:color="auto"/>
              </w:divBdr>
            </w:div>
            <w:div w:id="15992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9121">
      <w:bodyDiv w:val="1"/>
      <w:marLeft w:val="0"/>
      <w:marRight w:val="0"/>
      <w:marTop w:val="0"/>
      <w:marBottom w:val="0"/>
      <w:divBdr>
        <w:top w:val="none" w:sz="0" w:space="0" w:color="auto"/>
        <w:left w:val="none" w:sz="0" w:space="0" w:color="auto"/>
        <w:bottom w:val="none" w:sz="0" w:space="0" w:color="auto"/>
        <w:right w:val="none" w:sz="0" w:space="0" w:color="auto"/>
      </w:divBdr>
      <w:divsChild>
        <w:div w:id="1671717924">
          <w:marLeft w:val="0"/>
          <w:marRight w:val="0"/>
          <w:marTop w:val="0"/>
          <w:marBottom w:val="0"/>
          <w:divBdr>
            <w:top w:val="none" w:sz="0" w:space="0" w:color="auto"/>
            <w:left w:val="none" w:sz="0" w:space="0" w:color="auto"/>
            <w:bottom w:val="none" w:sz="0" w:space="0" w:color="auto"/>
            <w:right w:val="none" w:sz="0" w:space="0" w:color="auto"/>
          </w:divBdr>
          <w:divsChild>
            <w:div w:id="1386758978">
              <w:marLeft w:val="0"/>
              <w:marRight w:val="0"/>
              <w:marTop w:val="0"/>
              <w:marBottom w:val="0"/>
              <w:divBdr>
                <w:top w:val="none" w:sz="0" w:space="0" w:color="auto"/>
                <w:left w:val="none" w:sz="0" w:space="0" w:color="auto"/>
                <w:bottom w:val="none" w:sz="0" w:space="0" w:color="auto"/>
                <w:right w:val="none" w:sz="0" w:space="0" w:color="auto"/>
              </w:divBdr>
            </w:div>
            <w:div w:id="1374428937">
              <w:marLeft w:val="0"/>
              <w:marRight w:val="0"/>
              <w:marTop w:val="0"/>
              <w:marBottom w:val="0"/>
              <w:divBdr>
                <w:top w:val="none" w:sz="0" w:space="0" w:color="auto"/>
                <w:left w:val="none" w:sz="0" w:space="0" w:color="auto"/>
                <w:bottom w:val="none" w:sz="0" w:space="0" w:color="auto"/>
                <w:right w:val="none" w:sz="0" w:space="0" w:color="auto"/>
              </w:divBdr>
            </w:div>
            <w:div w:id="885139014">
              <w:marLeft w:val="0"/>
              <w:marRight w:val="0"/>
              <w:marTop w:val="0"/>
              <w:marBottom w:val="0"/>
              <w:divBdr>
                <w:top w:val="none" w:sz="0" w:space="0" w:color="auto"/>
                <w:left w:val="none" w:sz="0" w:space="0" w:color="auto"/>
                <w:bottom w:val="none" w:sz="0" w:space="0" w:color="auto"/>
                <w:right w:val="none" w:sz="0" w:space="0" w:color="auto"/>
              </w:divBdr>
            </w:div>
            <w:div w:id="1434476271">
              <w:marLeft w:val="0"/>
              <w:marRight w:val="0"/>
              <w:marTop w:val="0"/>
              <w:marBottom w:val="0"/>
              <w:divBdr>
                <w:top w:val="none" w:sz="0" w:space="0" w:color="auto"/>
                <w:left w:val="none" w:sz="0" w:space="0" w:color="auto"/>
                <w:bottom w:val="none" w:sz="0" w:space="0" w:color="auto"/>
                <w:right w:val="none" w:sz="0" w:space="0" w:color="auto"/>
              </w:divBdr>
            </w:div>
            <w:div w:id="642733728">
              <w:marLeft w:val="0"/>
              <w:marRight w:val="0"/>
              <w:marTop w:val="0"/>
              <w:marBottom w:val="0"/>
              <w:divBdr>
                <w:top w:val="none" w:sz="0" w:space="0" w:color="auto"/>
                <w:left w:val="none" w:sz="0" w:space="0" w:color="auto"/>
                <w:bottom w:val="none" w:sz="0" w:space="0" w:color="auto"/>
                <w:right w:val="none" w:sz="0" w:space="0" w:color="auto"/>
              </w:divBdr>
            </w:div>
            <w:div w:id="1412895297">
              <w:marLeft w:val="0"/>
              <w:marRight w:val="0"/>
              <w:marTop w:val="0"/>
              <w:marBottom w:val="0"/>
              <w:divBdr>
                <w:top w:val="none" w:sz="0" w:space="0" w:color="auto"/>
                <w:left w:val="none" w:sz="0" w:space="0" w:color="auto"/>
                <w:bottom w:val="none" w:sz="0" w:space="0" w:color="auto"/>
                <w:right w:val="none" w:sz="0" w:space="0" w:color="auto"/>
              </w:divBdr>
            </w:div>
            <w:div w:id="1641493792">
              <w:marLeft w:val="0"/>
              <w:marRight w:val="0"/>
              <w:marTop w:val="0"/>
              <w:marBottom w:val="0"/>
              <w:divBdr>
                <w:top w:val="none" w:sz="0" w:space="0" w:color="auto"/>
                <w:left w:val="none" w:sz="0" w:space="0" w:color="auto"/>
                <w:bottom w:val="none" w:sz="0" w:space="0" w:color="auto"/>
                <w:right w:val="none" w:sz="0" w:space="0" w:color="auto"/>
              </w:divBdr>
            </w:div>
            <w:div w:id="510920690">
              <w:marLeft w:val="0"/>
              <w:marRight w:val="0"/>
              <w:marTop w:val="0"/>
              <w:marBottom w:val="0"/>
              <w:divBdr>
                <w:top w:val="none" w:sz="0" w:space="0" w:color="auto"/>
                <w:left w:val="none" w:sz="0" w:space="0" w:color="auto"/>
                <w:bottom w:val="none" w:sz="0" w:space="0" w:color="auto"/>
                <w:right w:val="none" w:sz="0" w:space="0" w:color="auto"/>
              </w:divBdr>
            </w:div>
            <w:div w:id="1397586863">
              <w:marLeft w:val="0"/>
              <w:marRight w:val="0"/>
              <w:marTop w:val="0"/>
              <w:marBottom w:val="0"/>
              <w:divBdr>
                <w:top w:val="none" w:sz="0" w:space="0" w:color="auto"/>
                <w:left w:val="none" w:sz="0" w:space="0" w:color="auto"/>
                <w:bottom w:val="none" w:sz="0" w:space="0" w:color="auto"/>
                <w:right w:val="none" w:sz="0" w:space="0" w:color="auto"/>
              </w:divBdr>
            </w:div>
            <w:div w:id="587465170">
              <w:marLeft w:val="0"/>
              <w:marRight w:val="0"/>
              <w:marTop w:val="0"/>
              <w:marBottom w:val="0"/>
              <w:divBdr>
                <w:top w:val="none" w:sz="0" w:space="0" w:color="auto"/>
                <w:left w:val="none" w:sz="0" w:space="0" w:color="auto"/>
                <w:bottom w:val="none" w:sz="0" w:space="0" w:color="auto"/>
                <w:right w:val="none" w:sz="0" w:space="0" w:color="auto"/>
              </w:divBdr>
            </w:div>
            <w:div w:id="1489246976">
              <w:marLeft w:val="0"/>
              <w:marRight w:val="0"/>
              <w:marTop w:val="0"/>
              <w:marBottom w:val="0"/>
              <w:divBdr>
                <w:top w:val="none" w:sz="0" w:space="0" w:color="auto"/>
                <w:left w:val="none" w:sz="0" w:space="0" w:color="auto"/>
                <w:bottom w:val="none" w:sz="0" w:space="0" w:color="auto"/>
                <w:right w:val="none" w:sz="0" w:space="0" w:color="auto"/>
              </w:divBdr>
            </w:div>
            <w:div w:id="1641762457">
              <w:marLeft w:val="0"/>
              <w:marRight w:val="0"/>
              <w:marTop w:val="0"/>
              <w:marBottom w:val="0"/>
              <w:divBdr>
                <w:top w:val="none" w:sz="0" w:space="0" w:color="auto"/>
                <w:left w:val="none" w:sz="0" w:space="0" w:color="auto"/>
                <w:bottom w:val="none" w:sz="0" w:space="0" w:color="auto"/>
                <w:right w:val="none" w:sz="0" w:space="0" w:color="auto"/>
              </w:divBdr>
            </w:div>
            <w:div w:id="1643541572">
              <w:marLeft w:val="0"/>
              <w:marRight w:val="0"/>
              <w:marTop w:val="0"/>
              <w:marBottom w:val="0"/>
              <w:divBdr>
                <w:top w:val="none" w:sz="0" w:space="0" w:color="auto"/>
                <w:left w:val="none" w:sz="0" w:space="0" w:color="auto"/>
                <w:bottom w:val="none" w:sz="0" w:space="0" w:color="auto"/>
                <w:right w:val="none" w:sz="0" w:space="0" w:color="auto"/>
              </w:divBdr>
            </w:div>
            <w:div w:id="1866674388">
              <w:marLeft w:val="0"/>
              <w:marRight w:val="0"/>
              <w:marTop w:val="0"/>
              <w:marBottom w:val="0"/>
              <w:divBdr>
                <w:top w:val="none" w:sz="0" w:space="0" w:color="auto"/>
                <w:left w:val="none" w:sz="0" w:space="0" w:color="auto"/>
                <w:bottom w:val="none" w:sz="0" w:space="0" w:color="auto"/>
                <w:right w:val="none" w:sz="0" w:space="0" w:color="auto"/>
              </w:divBdr>
            </w:div>
            <w:div w:id="1375040192">
              <w:marLeft w:val="0"/>
              <w:marRight w:val="0"/>
              <w:marTop w:val="0"/>
              <w:marBottom w:val="0"/>
              <w:divBdr>
                <w:top w:val="none" w:sz="0" w:space="0" w:color="auto"/>
                <w:left w:val="none" w:sz="0" w:space="0" w:color="auto"/>
                <w:bottom w:val="none" w:sz="0" w:space="0" w:color="auto"/>
                <w:right w:val="none" w:sz="0" w:space="0" w:color="auto"/>
              </w:divBdr>
            </w:div>
            <w:div w:id="1515727791">
              <w:marLeft w:val="0"/>
              <w:marRight w:val="0"/>
              <w:marTop w:val="0"/>
              <w:marBottom w:val="0"/>
              <w:divBdr>
                <w:top w:val="none" w:sz="0" w:space="0" w:color="auto"/>
                <w:left w:val="none" w:sz="0" w:space="0" w:color="auto"/>
                <w:bottom w:val="none" w:sz="0" w:space="0" w:color="auto"/>
                <w:right w:val="none" w:sz="0" w:space="0" w:color="auto"/>
              </w:divBdr>
            </w:div>
            <w:div w:id="1958026031">
              <w:marLeft w:val="0"/>
              <w:marRight w:val="0"/>
              <w:marTop w:val="0"/>
              <w:marBottom w:val="0"/>
              <w:divBdr>
                <w:top w:val="none" w:sz="0" w:space="0" w:color="auto"/>
                <w:left w:val="none" w:sz="0" w:space="0" w:color="auto"/>
                <w:bottom w:val="none" w:sz="0" w:space="0" w:color="auto"/>
                <w:right w:val="none" w:sz="0" w:space="0" w:color="auto"/>
              </w:divBdr>
            </w:div>
            <w:div w:id="2074809528">
              <w:marLeft w:val="0"/>
              <w:marRight w:val="0"/>
              <w:marTop w:val="0"/>
              <w:marBottom w:val="0"/>
              <w:divBdr>
                <w:top w:val="none" w:sz="0" w:space="0" w:color="auto"/>
                <w:left w:val="none" w:sz="0" w:space="0" w:color="auto"/>
                <w:bottom w:val="none" w:sz="0" w:space="0" w:color="auto"/>
                <w:right w:val="none" w:sz="0" w:space="0" w:color="auto"/>
              </w:divBdr>
            </w:div>
            <w:div w:id="1689718024">
              <w:marLeft w:val="0"/>
              <w:marRight w:val="0"/>
              <w:marTop w:val="0"/>
              <w:marBottom w:val="0"/>
              <w:divBdr>
                <w:top w:val="none" w:sz="0" w:space="0" w:color="auto"/>
                <w:left w:val="none" w:sz="0" w:space="0" w:color="auto"/>
                <w:bottom w:val="none" w:sz="0" w:space="0" w:color="auto"/>
                <w:right w:val="none" w:sz="0" w:space="0" w:color="auto"/>
              </w:divBdr>
            </w:div>
            <w:div w:id="1874221418">
              <w:marLeft w:val="0"/>
              <w:marRight w:val="0"/>
              <w:marTop w:val="0"/>
              <w:marBottom w:val="0"/>
              <w:divBdr>
                <w:top w:val="none" w:sz="0" w:space="0" w:color="auto"/>
                <w:left w:val="none" w:sz="0" w:space="0" w:color="auto"/>
                <w:bottom w:val="none" w:sz="0" w:space="0" w:color="auto"/>
                <w:right w:val="none" w:sz="0" w:space="0" w:color="auto"/>
              </w:divBdr>
            </w:div>
            <w:div w:id="1761677592">
              <w:marLeft w:val="0"/>
              <w:marRight w:val="0"/>
              <w:marTop w:val="0"/>
              <w:marBottom w:val="0"/>
              <w:divBdr>
                <w:top w:val="none" w:sz="0" w:space="0" w:color="auto"/>
                <w:left w:val="none" w:sz="0" w:space="0" w:color="auto"/>
                <w:bottom w:val="none" w:sz="0" w:space="0" w:color="auto"/>
                <w:right w:val="none" w:sz="0" w:space="0" w:color="auto"/>
              </w:divBdr>
            </w:div>
            <w:div w:id="1703044597">
              <w:marLeft w:val="0"/>
              <w:marRight w:val="0"/>
              <w:marTop w:val="0"/>
              <w:marBottom w:val="0"/>
              <w:divBdr>
                <w:top w:val="none" w:sz="0" w:space="0" w:color="auto"/>
                <w:left w:val="none" w:sz="0" w:space="0" w:color="auto"/>
                <w:bottom w:val="none" w:sz="0" w:space="0" w:color="auto"/>
                <w:right w:val="none" w:sz="0" w:space="0" w:color="auto"/>
              </w:divBdr>
            </w:div>
            <w:div w:id="276641390">
              <w:marLeft w:val="0"/>
              <w:marRight w:val="0"/>
              <w:marTop w:val="0"/>
              <w:marBottom w:val="0"/>
              <w:divBdr>
                <w:top w:val="none" w:sz="0" w:space="0" w:color="auto"/>
                <w:left w:val="none" w:sz="0" w:space="0" w:color="auto"/>
                <w:bottom w:val="none" w:sz="0" w:space="0" w:color="auto"/>
                <w:right w:val="none" w:sz="0" w:space="0" w:color="auto"/>
              </w:divBdr>
            </w:div>
            <w:div w:id="694111137">
              <w:marLeft w:val="0"/>
              <w:marRight w:val="0"/>
              <w:marTop w:val="0"/>
              <w:marBottom w:val="0"/>
              <w:divBdr>
                <w:top w:val="none" w:sz="0" w:space="0" w:color="auto"/>
                <w:left w:val="none" w:sz="0" w:space="0" w:color="auto"/>
                <w:bottom w:val="none" w:sz="0" w:space="0" w:color="auto"/>
                <w:right w:val="none" w:sz="0" w:space="0" w:color="auto"/>
              </w:divBdr>
            </w:div>
            <w:div w:id="1831284671">
              <w:marLeft w:val="0"/>
              <w:marRight w:val="0"/>
              <w:marTop w:val="0"/>
              <w:marBottom w:val="0"/>
              <w:divBdr>
                <w:top w:val="none" w:sz="0" w:space="0" w:color="auto"/>
                <w:left w:val="none" w:sz="0" w:space="0" w:color="auto"/>
                <w:bottom w:val="none" w:sz="0" w:space="0" w:color="auto"/>
                <w:right w:val="none" w:sz="0" w:space="0" w:color="auto"/>
              </w:divBdr>
            </w:div>
            <w:div w:id="1299382809">
              <w:marLeft w:val="0"/>
              <w:marRight w:val="0"/>
              <w:marTop w:val="0"/>
              <w:marBottom w:val="0"/>
              <w:divBdr>
                <w:top w:val="none" w:sz="0" w:space="0" w:color="auto"/>
                <w:left w:val="none" w:sz="0" w:space="0" w:color="auto"/>
                <w:bottom w:val="none" w:sz="0" w:space="0" w:color="auto"/>
                <w:right w:val="none" w:sz="0" w:space="0" w:color="auto"/>
              </w:divBdr>
            </w:div>
            <w:div w:id="127477143">
              <w:marLeft w:val="0"/>
              <w:marRight w:val="0"/>
              <w:marTop w:val="0"/>
              <w:marBottom w:val="0"/>
              <w:divBdr>
                <w:top w:val="none" w:sz="0" w:space="0" w:color="auto"/>
                <w:left w:val="none" w:sz="0" w:space="0" w:color="auto"/>
                <w:bottom w:val="none" w:sz="0" w:space="0" w:color="auto"/>
                <w:right w:val="none" w:sz="0" w:space="0" w:color="auto"/>
              </w:divBdr>
            </w:div>
            <w:div w:id="607928989">
              <w:marLeft w:val="0"/>
              <w:marRight w:val="0"/>
              <w:marTop w:val="0"/>
              <w:marBottom w:val="0"/>
              <w:divBdr>
                <w:top w:val="none" w:sz="0" w:space="0" w:color="auto"/>
                <w:left w:val="none" w:sz="0" w:space="0" w:color="auto"/>
                <w:bottom w:val="none" w:sz="0" w:space="0" w:color="auto"/>
                <w:right w:val="none" w:sz="0" w:space="0" w:color="auto"/>
              </w:divBdr>
            </w:div>
            <w:div w:id="219485610">
              <w:marLeft w:val="0"/>
              <w:marRight w:val="0"/>
              <w:marTop w:val="0"/>
              <w:marBottom w:val="0"/>
              <w:divBdr>
                <w:top w:val="none" w:sz="0" w:space="0" w:color="auto"/>
                <w:left w:val="none" w:sz="0" w:space="0" w:color="auto"/>
                <w:bottom w:val="none" w:sz="0" w:space="0" w:color="auto"/>
                <w:right w:val="none" w:sz="0" w:space="0" w:color="auto"/>
              </w:divBdr>
            </w:div>
            <w:div w:id="558131858">
              <w:marLeft w:val="0"/>
              <w:marRight w:val="0"/>
              <w:marTop w:val="0"/>
              <w:marBottom w:val="0"/>
              <w:divBdr>
                <w:top w:val="none" w:sz="0" w:space="0" w:color="auto"/>
                <w:left w:val="none" w:sz="0" w:space="0" w:color="auto"/>
                <w:bottom w:val="none" w:sz="0" w:space="0" w:color="auto"/>
                <w:right w:val="none" w:sz="0" w:space="0" w:color="auto"/>
              </w:divBdr>
            </w:div>
            <w:div w:id="354578827">
              <w:marLeft w:val="0"/>
              <w:marRight w:val="0"/>
              <w:marTop w:val="0"/>
              <w:marBottom w:val="0"/>
              <w:divBdr>
                <w:top w:val="none" w:sz="0" w:space="0" w:color="auto"/>
                <w:left w:val="none" w:sz="0" w:space="0" w:color="auto"/>
                <w:bottom w:val="none" w:sz="0" w:space="0" w:color="auto"/>
                <w:right w:val="none" w:sz="0" w:space="0" w:color="auto"/>
              </w:divBdr>
            </w:div>
            <w:div w:id="2028602950">
              <w:marLeft w:val="0"/>
              <w:marRight w:val="0"/>
              <w:marTop w:val="0"/>
              <w:marBottom w:val="0"/>
              <w:divBdr>
                <w:top w:val="none" w:sz="0" w:space="0" w:color="auto"/>
                <w:left w:val="none" w:sz="0" w:space="0" w:color="auto"/>
                <w:bottom w:val="none" w:sz="0" w:space="0" w:color="auto"/>
                <w:right w:val="none" w:sz="0" w:space="0" w:color="auto"/>
              </w:divBdr>
            </w:div>
            <w:div w:id="1059982532">
              <w:marLeft w:val="0"/>
              <w:marRight w:val="0"/>
              <w:marTop w:val="0"/>
              <w:marBottom w:val="0"/>
              <w:divBdr>
                <w:top w:val="none" w:sz="0" w:space="0" w:color="auto"/>
                <w:left w:val="none" w:sz="0" w:space="0" w:color="auto"/>
                <w:bottom w:val="none" w:sz="0" w:space="0" w:color="auto"/>
                <w:right w:val="none" w:sz="0" w:space="0" w:color="auto"/>
              </w:divBdr>
            </w:div>
            <w:div w:id="1195001974">
              <w:marLeft w:val="0"/>
              <w:marRight w:val="0"/>
              <w:marTop w:val="0"/>
              <w:marBottom w:val="0"/>
              <w:divBdr>
                <w:top w:val="none" w:sz="0" w:space="0" w:color="auto"/>
                <w:left w:val="none" w:sz="0" w:space="0" w:color="auto"/>
                <w:bottom w:val="none" w:sz="0" w:space="0" w:color="auto"/>
                <w:right w:val="none" w:sz="0" w:space="0" w:color="auto"/>
              </w:divBdr>
            </w:div>
            <w:div w:id="1941378530">
              <w:marLeft w:val="0"/>
              <w:marRight w:val="0"/>
              <w:marTop w:val="0"/>
              <w:marBottom w:val="0"/>
              <w:divBdr>
                <w:top w:val="none" w:sz="0" w:space="0" w:color="auto"/>
                <w:left w:val="none" w:sz="0" w:space="0" w:color="auto"/>
                <w:bottom w:val="none" w:sz="0" w:space="0" w:color="auto"/>
                <w:right w:val="none" w:sz="0" w:space="0" w:color="auto"/>
              </w:divBdr>
            </w:div>
            <w:div w:id="403262242">
              <w:marLeft w:val="0"/>
              <w:marRight w:val="0"/>
              <w:marTop w:val="0"/>
              <w:marBottom w:val="0"/>
              <w:divBdr>
                <w:top w:val="none" w:sz="0" w:space="0" w:color="auto"/>
                <w:left w:val="none" w:sz="0" w:space="0" w:color="auto"/>
                <w:bottom w:val="none" w:sz="0" w:space="0" w:color="auto"/>
                <w:right w:val="none" w:sz="0" w:space="0" w:color="auto"/>
              </w:divBdr>
            </w:div>
            <w:div w:id="1736583830">
              <w:marLeft w:val="0"/>
              <w:marRight w:val="0"/>
              <w:marTop w:val="0"/>
              <w:marBottom w:val="0"/>
              <w:divBdr>
                <w:top w:val="none" w:sz="0" w:space="0" w:color="auto"/>
                <w:left w:val="none" w:sz="0" w:space="0" w:color="auto"/>
                <w:bottom w:val="none" w:sz="0" w:space="0" w:color="auto"/>
                <w:right w:val="none" w:sz="0" w:space="0" w:color="auto"/>
              </w:divBdr>
            </w:div>
            <w:div w:id="1665159676">
              <w:marLeft w:val="0"/>
              <w:marRight w:val="0"/>
              <w:marTop w:val="0"/>
              <w:marBottom w:val="0"/>
              <w:divBdr>
                <w:top w:val="none" w:sz="0" w:space="0" w:color="auto"/>
                <w:left w:val="none" w:sz="0" w:space="0" w:color="auto"/>
                <w:bottom w:val="none" w:sz="0" w:space="0" w:color="auto"/>
                <w:right w:val="none" w:sz="0" w:space="0" w:color="auto"/>
              </w:divBdr>
            </w:div>
            <w:div w:id="1573589034">
              <w:marLeft w:val="0"/>
              <w:marRight w:val="0"/>
              <w:marTop w:val="0"/>
              <w:marBottom w:val="0"/>
              <w:divBdr>
                <w:top w:val="none" w:sz="0" w:space="0" w:color="auto"/>
                <w:left w:val="none" w:sz="0" w:space="0" w:color="auto"/>
                <w:bottom w:val="none" w:sz="0" w:space="0" w:color="auto"/>
                <w:right w:val="none" w:sz="0" w:space="0" w:color="auto"/>
              </w:divBdr>
            </w:div>
            <w:div w:id="448282048">
              <w:marLeft w:val="0"/>
              <w:marRight w:val="0"/>
              <w:marTop w:val="0"/>
              <w:marBottom w:val="0"/>
              <w:divBdr>
                <w:top w:val="none" w:sz="0" w:space="0" w:color="auto"/>
                <w:left w:val="none" w:sz="0" w:space="0" w:color="auto"/>
                <w:bottom w:val="none" w:sz="0" w:space="0" w:color="auto"/>
                <w:right w:val="none" w:sz="0" w:space="0" w:color="auto"/>
              </w:divBdr>
            </w:div>
            <w:div w:id="148059358">
              <w:marLeft w:val="0"/>
              <w:marRight w:val="0"/>
              <w:marTop w:val="0"/>
              <w:marBottom w:val="0"/>
              <w:divBdr>
                <w:top w:val="none" w:sz="0" w:space="0" w:color="auto"/>
                <w:left w:val="none" w:sz="0" w:space="0" w:color="auto"/>
                <w:bottom w:val="none" w:sz="0" w:space="0" w:color="auto"/>
                <w:right w:val="none" w:sz="0" w:space="0" w:color="auto"/>
              </w:divBdr>
            </w:div>
            <w:div w:id="1135415059">
              <w:marLeft w:val="0"/>
              <w:marRight w:val="0"/>
              <w:marTop w:val="0"/>
              <w:marBottom w:val="0"/>
              <w:divBdr>
                <w:top w:val="none" w:sz="0" w:space="0" w:color="auto"/>
                <w:left w:val="none" w:sz="0" w:space="0" w:color="auto"/>
                <w:bottom w:val="none" w:sz="0" w:space="0" w:color="auto"/>
                <w:right w:val="none" w:sz="0" w:space="0" w:color="auto"/>
              </w:divBdr>
            </w:div>
            <w:div w:id="1277640426">
              <w:marLeft w:val="0"/>
              <w:marRight w:val="0"/>
              <w:marTop w:val="0"/>
              <w:marBottom w:val="0"/>
              <w:divBdr>
                <w:top w:val="none" w:sz="0" w:space="0" w:color="auto"/>
                <w:left w:val="none" w:sz="0" w:space="0" w:color="auto"/>
                <w:bottom w:val="none" w:sz="0" w:space="0" w:color="auto"/>
                <w:right w:val="none" w:sz="0" w:space="0" w:color="auto"/>
              </w:divBdr>
            </w:div>
            <w:div w:id="692414860">
              <w:marLeft w:val="0"/>
              <w:marRight w:val="0"/>
              <w:marTop w:val="0"/>
              <w:marBottom w:val="0"/>
              <w:divBdr>
                <w:top w:val="none" w:sz="0" w:space="0" w:color="auto"/>
                <w:left w:val="none" w:sz="0" w:space="0" w:color="auto"/>
                <w:bottom w:val="none" w:sz="0" w:space="0" w:color="auto"/>
                <w:right w:val="none" w:sz="0" w:space="0" w:color="auto"/>
              </w:divBdr>
            </w:div>
            <w:div w:id="1164056061">
              <w:marLeft w:val="0"/>
              <w:marRight w:val="0"/>
              <w:marTop w:val="0"/>
              <w:marBottom w:val="0"/>
              <w:divBdr>
                <w:top w:val="none" w:sz="0" w:space="0" w:color="auto"/>
                <w:left w:val="none" w:sz="0" w:space="0" w:color="auto"/>
                <w:bottom w:val="none" w:sz="0" w:space="0" w:color="auto"/>
                <w:right w:val="none" w:sz="0" w:space="0" w:color="auto"/>
              </w:divBdr>
            </w:div>
            <w:div w:id="215311983">
              <w:marLeft w:val="0"/>
              <w:marRight w:val="0"/>
              <w:marTop w:val="0"/>
              <w:marBottom w:val="0"/>
              <w:divBdr>
                <w:top w:val="none" w:sz="0" w:space="0" w:color="auto"/>
                <w:left w:val="none" w:sz="0" w:space="0" w:color="auto"/>
                <w:bottom w:val="none" w:sz="0" w:space="0" w:color="auto"/>
                <w:right w:val="none" w:sz="0" w:space="0" w:color="auto"/>
              </w:divBdr>
            </w:div>
            <w:div w:id="1432239628">
              <w:marLeft w:val="0"/>
              <w:marRight w:val="0"/>
              <w:marTop w:val="0"/>
              <w:marBottom w:val="0"/>
              <w:divBdr>
                <w:top w:val="none" w:sz="0" w:space="0" w:color="auto"/>
                <w:left w:val="none" w:sz="0" w:space="0" w:color="auto"/>
                <w:bottom w:val="none" w:sz="0" w:space="0" w:color="auto"/>
                <w:right w:val="none" w:sz="0" w:space="0" w:color="auto"/>
              </w:divBdr>
            </w:div>
            <w:div w:id="1703019156">
              <w:marLeft w:val="0"/>
              <w:marRight w:val="0"/>
              <w:marTop w:val="0"/>
              <w:marBottom w:val="0"/>
              <w:divBdr>
                <w:top w:val="none" w:sz="0" w:space="0" w:color="auto"/>
                <w:left w:val="none" w:sz="0" w:space="0" w:color="auto"/>
                <w:bottom w:val="none" w:sz="0" w:space="0" w:color="auto"/>
                <w:right w:val="none" w:sz="0" w:space="0" w:color="auto"/>
              </w:divBdr>
            </w:div>
            <w:div w:id="1958756278">
              <w:marLeft w:val="0"/>
              <w:marRight w:val="0"/>
              <w:marTop w:val="0"/>
              <w:marBottom w:val="0"/>
              <w:divBdr>
                <w:top w:val="none" w:sz="0" w:space="0" w:color="auto"/>
                <w:left w:val="none" w:sz="0" w:space="0" w:color="auto"/>
                <w:bottom w:val="none" w:sz="0" w:space="0" w:color="auto"/>
                <w:right w:val="none" w:sz="0" w:space="0" w:color="auto"/>
              </w:divBdr>
            </w:div>
            <w:div w:id="1157501288">
              <w:marLeft w:val="0"/>
              <w:marRight w:val="0"/>
              <w:marTop w:val="0"/>
              <w:marBottom w:val="0"/>
              <w:divBdr>
                <w:top w:val="none" w:sz="0" w:space="0" w:color="auto"/>
                <w:left w:val="none" w:sz="0" w:space="0" w:color="auto"/>
                <w:bottom w:val="none" w:sz="0" w:space="0" w:color="auto"/>
                <w:right w:val="none" w:sz="0" w:space="0" w:color="auto"/>
              </w:divBdr>
            </w:div>
            <w:div w:id="1043092218">
              <w:marLeft w:val="0"/>
              <w:marRight w:val="0"/>
              <w:marTop w:val="0"/>
              <w:marBottom w:val="0"/>
              <w:divBdr>
                <w:top w:val="none" w:sz="0" w:space="0" w:color="auto"/>
                <w:left w:val="none" w:sz="0" w:space="0" w:color="auto"/>
                <w:bottom w:val="none" w:sz="0" w:space="0" w:color="auto"/>
                <w:right w:val="none" w:sz="0" w:space="0" w:color="auto"/>
              </w:divBdr>
            </w:div>
            <w:div w:id="1790852049">
              <w:marLeft w:val="0"/>
              <w:marRight w:val="0"/>
              <w:marTop w:val="0"/>
              <w:marBottom w:val="0"/>
              <w:divBdr>
                <w:top w:val="none" w:sz="0" w:space="0" w:color="auto"/>
                <w:left w:val="none" w:sz="0" w:space="0" w:color="auto"/>
                <w:bottom w:val="none" w:sz="0" w:space="0" w:color="auto"/>
                <w:right w:val="none" w:sz="0" w:space="0" w:color="auto"/>
              </w:divBdr>
            </w:div>
            <w:div w:id="1253929990">
              <w:marLeft w:val="0"/>
              <w:marRight w:val="0"/>
              <w:marTop w:val="0"/>
              <w:marBottom w:val="0"/>
              <w:divBdr>
                <w:top w:val="none" w:sz="0" w:space="0" w:color="auto"/>
                <w:left w:val="none" w:sz="0" w:space="0" w:color="auto"/>
                <w:bottom w:val="none" w:sz="0" w:space="0" w:color="auto"/>
                <w:right w:val="none" w:sz="0" w:space="0" w:color="auto"/>
              </w:divBdr>
            </w:div>
            <w:div w:id="654528112">
              <w:marLeft w:val="0"/>
              <w:marRight w:val="0"/>
              <w:marTop w:val="0"/>
              <w:marBottom w:val="0"/>
              <w:divBdr>
                <w:top w:val="none" w:sz="0" w:space="0" w:color="auto"/>
                <w:left w:val="none" w:sz="0" w:space="0" w:color="auto"/>
                <w:bottom w:val="none" w:sz="0" w:space="0" w:color="auto"/>
                <w:right w:val="none" w:sz="0" w:space="0" w:color="auto"/>
              </w:divBdr>
            </w:div>
            <w:div w:id="1355496244">
              <w:marLeft w:val="0"/>
              <w:marRight w:val="0"/>
              <w:marTop w:val="0"/>
              <w:marBottom w:val="0"/>
              <w:divBdr>
                <w:top w:val="none" w:sz="0" w:space="0" w:color="auto"/>
                <w:left w:val="none" w:sz="0" w:space="0" w:color="auto"/>
                <w:bottom w:val="none" w:sz="0" w:space="0" w:color="auto"/>
                <w:right w:val="none" w:sz="0" w:space="0" w:color="auto"/>
              </w:divBdr>
            </w:div>
            <w:div w:id="1602372582">
              <w:marLeft w:val="0"/>
              <w:marRight w:val="0"/>
              <w:marTop w:val="0"/>
              <w:marBottom w:val="0"/>
              <w:divBdr>
                <w:top w:val="none" w:sz="0" w:space="0" w:color="auto"/>
                <w:left w:val="none" w:sz="0" w:space="0" w:color="auto"/>
                <w:bottom w:val="none" w:sz="0" w:space="0" w:color="auto"/>
                <w:right w:val="none" w:sz="0" w:space="0" w:color="auto"/>
              </w:divBdr>
            </w:div>
            <w:div w:id="1612711951">
              <w:marLeft w:val="0"/>
              <w:marRight w:val="0"/>
              <w:marTop w:val="0"/>
              <w:marBottom w:val="0"/>
              <w:divBdr>
                <w:top w:val="none" w:sz="0" w:space="0" w:color="auto"/>
                <w:left w:val="none" w:sz="0" w:space="0" w:color="auto"/>
                <w:bottom w:val="none" w:sz="0" w:space="0" w:color="auto"/>
                <w:right w:val="none" w:sz="0" w:space="0" w:color="auto"/>
              </w:divBdr>
            </w:div>
            <w:div w:id="656765798">
              <w:marLeft w:val="0"/>
              <w:marRight w:val="0"/>
              <w:marTop w:val="0"/>
              <w:marBottom w:val="0"/>
              <w:divBdr>
                <w:top w:val="none" w:sz="0" w:space="0" w:color="auto"/>
                <w:left w:val="none" w:sz="0" w:space="0" w:color="auto"/>
                <w:bottom w:val="none" w:sz="0" w:space="0" w:color="auto"/>
                <w:right w:val="none" w:sz="0" w:space="0" w:color="auto"/>
              </w:divBdr>
            </w:div>
            <w:div w:id="1114136959">
              <w:marLeft w:val="0"/>
              <w:marRight w:val="0"/>
              <w:marTop w:val="0"/>
              <w:marBottom w:val="0"/>
              <w:divBdr>
                <w:top w:val="none" w:sz="0" w:space="0" w:color="auto"/>
                <w:left w:val="none" w:sz="0" w:space="0" w:color="auto"/>
                <w:bottom w:val="none" w:sz="0" w:space="0" w:color="auto"/>
                <w:right w:val="none" w:sz="0" w:space="0" w:color="auto"/>
              </w:divBdr>
            </w:div>
            <w:div w:id="2075084945">
              <w:marLeft w:val="0"/>
              <w:marRight w:val="0"/>
              <w:marTop w:val="0"/>
              <w:marBottom w:val="0"/>
              <w:divBdr>
                <w:top w:val="none" w:sz="0" w:space="0" w:color="auto"/>
                <w:left w:val="none" w:sz="0" w:space="0" w:color="auto"/>
                <w:bottom w:val="none" w:sz="0" w:space="0" w:color="auto"/>
                <w:right w:val="none" w:sz="0" w:space="0" w:color="auto"/>
              </w:divBdr>
            </w:div>
            <w:div w:id="2016032945">
              <w:marLeft w:val="0"/>
              <w:marRight w:val="0"/>
              <w:marTop w:val="0"/>
              <w:marBottom w:val="0"/>
              <w:divBdr>
                <w:top w:val="none" w:sz="0" w:space="0" w:color="auto"/>
                <w:left w:val="none" w:sz="0" w:space="0" w:color="auto"/>
                <w:bottom w:val="none" w:sz="0" w:space="0" w:color="auto"/>
                <w:right w:val="none" w:sz="0" w:space="0" w:color="auto"/>
              </w:divBdr>
            </w:div>
            <w:div w:id="2070303527">
              <w:marLeft w:val="0"/>
              <w:marRight w:val="0"/>
              <w:marTop w:val="0"/>
              <w:marBottom w:val="0"/>
              <w:divBdr>
                <w:top w:val="none" w:sz="0" w:space="0" w:color="auto"/>
                <w:left w:val="none" w:sz="0" w:space="0" w:color="auto"/>
                <w:bottom w:val="none" w:sz="0" w:space="0" w:color="auto"/>
                <w:right w:val="none" w:sz="0" w:space="0" w:color="auto"/>
              </w:divBdr>
            </w:div>
            <w:div w:id="639195498">
              <w:marLeft w:val="0"/>
              <w:marRight w:val="0"/>
              <w:marTop w:val="0"/>
              <w:marBottom w:val="0"/>
              <w:divBdr>
                <w:top w:val="none" w:sz="0" w:space="0" w:color="auto"/>
                <w:left w:val="none" w:sz="0" w:space="0" w:color="auto"/>
                <w:bottom w:val="none" w:sz="0" w:space="0" w:color="auto"/>
                <w:right w:val="none" w:sz="0" w:space="0" w:color="auto"/>
              </w:divBdr>
            </w:div>
            <w:div w:id="1477648148">
              <w:marLeft w:val="0"/>
              <w:marRight w:val="0"/>
              <w:marTop w:val="0"/>
              <w:marBottom w:val="0"/>
              <w:divBdr>
                <w:top w:val="none" w:sz="0" w:space="0" w:color="auto"/>
                <w:left w:val="none" w:sz="0" w:space="0" w:color="auto"/>
                <w:bottom w:val="none" w:sz="0" w:space="0" w:color="auto"/>
                <w:right w:val="none" w:sz="0" w:space="0" w:color="auto"/>
              </w:divBdr>
            </w:div>
            <w:div w:id="1216350331">
              <w:marLeft w:val="0"/>
              <w:marRight w:val="0"/>
              <w:marTop w:val="0"/>
              <w:marBottom w:val="0"/>
              <w:divBdr>
                <w:top w:val="none" w:sz="0" w:space="0" w:color="auto"/>
                <w:left w:val="none" w:sz="0" w:space="0" w:color="auto"/>
                <w:bottom w:val="none" w:sz="0" w:space="0" w:color="auto"/>
                <w:right w:val="none" w:sz="0" w:space="0" w:color="auto"/>
              </w:divBdr>
            </w:div>
            <w:div w:id="1528568838">
              <w:marLeft w:val="0"/>
              <w:marRight w:val="0"/>
              <w:marTop w:val="0"/>
              <w:marBottom w:val="0"/>
              <w:divBdr>
                <w:top w:val="none" w:sz="0" w:space="0" w:color="auto"/>
                <w:left w:val="none" w:sz="0" w:space="0" w:color="auto"/>
                <w:bottom w:val="none" w:sz="0" w:space="0" w:color="auto"/>
                <w:right w:val="none" w:sz="0" w:space="0" w:color="auto"/>
              </w:divBdr>
            </w:div>
            <w:div w:id="409616097">
              <w:marLeft w:val="0"/>
              <w:marRight w:val="0"/>
              <w:marTop w:val="0"/>
              <w:marBottom w:val="0"/>
              <w:divBdr>
                <w:top w:val="none" w:sz="0" w:space="0" w:color="auto"/>
                <w:left w:val="none" w:sz="0" w:space="0" w:color="auto"/>
                <w:bottom w:val="none" w:sz="0" w:space="0" w:color="auto"/>
                <w:right w:val="none" w:sz="0" w:space="0" w:color="auto"/>
              </w:divBdr>
            </w:div>
            <w:div w:id="1182359116">
              <w:marLeft w:val="0"/>
              <w:marRight w:val="0"/>
              <w:marTop w:val="0"/>
              <w:marBottom w:val="0"/>
              <w:divBdr>
                <w:top w:val="none" w:sz="0" w:space="0" w:color="auto"/>
                <w:left w:val="none" w:sz="0" w:space="0" w:color="auto"/>
                <w:bottom w:val="none" w:sz="0" w:space="0" w:color="auto"/>
                <w:right w:val="none" w:sz="0" w:space="0" w:color="auto"/>
              </w:divBdr>
            </w:div>
            <w:div w:id="452480606">
              <w:marLeft w:val="0"/>
              <w:marRight w:val="0"/>
              <w:marTop w:val="0"/>
              <w:marBottom w:val="0"/>
              <w:divBdr>
                <w:top w:val="none" w:sz="0" w:space="0" w:color="auto"/>
                <w:left w:val="none" w:sz="0" w:space="0" w:color="auto"/>
                <w:bottom w:val="none" w:sz="0" w:space="0" w:color="auto"/>
                <w:right w:val="none" w:sz="0" w:space="0" w:color="auto"/>
              </w:divBdr>
            </w:div>
            <w:div w:id="2115322951">
              <w:marLeft w:val="0"/>
              <w:marRight w:val="0"/>
              <w:marTop w:val="0"/>
              <w:marBottom w:val="0"/>
              <w:divBdr>
                <w:top w:val="none" w:sz="0" w:space="0" w:color="auto"/>
                <w:left w:val="none" w:sz="0" w:space="0" w:color="auto"/>
                <w:bottom w:val="none" w:sz="0" w:space="0" w:color="auto"/>
                <w:right w:val="none" w:sz="0" w:space="0" w:color="auto"/>
              </w:divBdr>
            </w:div>
            <w:div w:id="1968275203">
              <w:marLeft w:val="0"/>
              <w:marRight w:val="0"/>
              <w:marTop w:val="0"/>
              <w:marBottom w:val="0"/>
              <w:divBdr>
                <w:top w:val="none" w:sz="0" w:space="0" w:color="auto"/>
                <w:left w:val="none" w:sz="0" w:space="0" w:color="auto"/>
                <w:bottom w:val="none" w:sz="0" w:space="0" w:color="auto"/>
                <w:right w:val="none" w:sz="0" w:space="0" w:color="auto"/>
              </w:divBdr>
            </w:div>
            <w:div w:id="1274439203">
              <w:marLeft w:val="0"/>
              <w:marRight w:val="0"/>
              <w:marTop w:val="0"/>
              <w:marBottom w:val="0"/>
              <w:divBdr>
                <w:top w:val="none" w:sz="0" w:space="0" w:color="auto"/>
                <w:left w:val="none" w:sz="0" w:space="0" w:color="auto"/>
                <w:bottom w:val="none" w:sz="0" w:space="0" w:color="auto"/>
                <w:right w:val="none" w:sz="0" w:space="0" w:color="auto"/>
              </w:divBdr>
            </w:div>
            <w:div w:id="1629779694">
              <w:marLeft w:val="0"/>
              <w:marRight w:val="0"/>
              <w:marTop w:val="0"/>
              <w:marBottom w:val="0"/>
              <w:divBdr>
                <w:top w:val="none" w:sz="0" w:space="0" w:color="auto"/>
                <w:left w:val="none" w:sz="0" w:space="0" w:color="auto"/>
                <w:bottom w:val="none" w:sz="0" w:space="0" w:color="auto"/>
                <w:right w:val="none" w:sz="0" w:space="0" w:color="auto"/>
              </w:divBdr>
            </w:div>
            <w:div w:id="869563690">
              <w:marLeft w:val="0"/>
              <w:marRight w:val="0"/>
              <w:marTop w:val="0"/>
              <w:marBottom w:val="0"/>
              <w:divBdr>
                <w:top w:val="none" w:sz="0" w:space="0" w:color="auto"/>
                <w:left w:val="none" w:sz="0" w:space="0" w:color="auto"/>
                <w:bottom w:val="none" w:sz="0" w:space="0" w:color="auto"/>
                <w:right w:val="none" w:sz="0" w:space="0" w:color="auto"/>
              </w:divBdr>
            </w:div>
            <w:div w:id="1337801007">
              <w:marLeft w:val="0"/>
              <w:marRight w:val="0"/>
              <w:marTop w:val="0"/>
              <w:marBottom w:val="0"/>
              <w:divBdr>
                <w:top w:val="none" w:sz="0" w:space="0" w:color="auto"/>
                <w:left w:val="none" w:sz="0" w:space="0" w:color="auto"/>
                <w:bottom w:val="none" w:sz="0" w:space="0" w:color="auto"/>
                <w:right w:val="none" w:sz="0" w:space="0" w:color="auto"/>
              </w:divBdr>
            </w:div>
            <w:div w:id="1707636103">
              <w:marLeft w:val="0"/>
              <w:marRight w:val="0"/>
              <w:marTop w:val="0"/>
              <w:marBottom w:val="0"/>
              <w:divBdr>
                <w:top w:val="none" w:sz="0" w:space="0" w:color="auto"/>
                <w:left w:val="none" w:sz="0" w:space="0" w:color="auto"/>
                <w:bottom w:val="none" w:sz="0" w:space="0" w:color="auto"/>
                <w:right w:val="none" w:sz="0" w:space="0" w:color="auto"/>
              </w:divBdr>
            </w:div>
            <w:div w:id="1477992121">
              <w:marLeft w:val="0"/>
              <w:marRight w:val="0"/>
              <w:marTop w:val="0"/>
              <w:marBottom w:val="0"/>
              <w:divBdr>
                <w:top w:val="none" w:sz="0" w:space="0" w:color="auto"/>
                <w:left w:val="none" w:sz="0" w:space="0" w:color="auto"/>
                <w:bottom w:val="none" w:sz="0" w:space="0" w:color="auto"/>
                <w:right w:val="none" w:sz="0" w:space="0" w:color="auto"/>
              </w:divBdr>
            </w:div>
            <w:div w:id="122887080">
              <w:marLeft w:val="0"/>
              <w:marRight w:val="0"/>
              <w:marTop w:val="0"/>
              <w:marBottom w:val="0"/>
              <w:divBdr>
                <w:top w:val="none" w:sz="0" w:space="0" w:color="auto"/>
                <w:left w:val="none" w:sz="0" w:space="0" w:color="auto"/>
                <w:bottom w:val="none" w:sz="0" w:space="0" w:color="auto"/>
                <w:right w:val="none" w:sz="0" w:space="0" w:color="auto"/>
              </w:divBdr>
            </w:div>
            <w:div w:id="90053611">
              <w:marLeft w:val="0"/>
              <w:marRight w:val="0"/>
              <w:marTop w:val="0"/>
              <w:marBottom w:val="0"/>
              <w:divBdr>
                <w:top w:val="none" w:sz="0" w:space="0" w:color="auto"/>
                <w:left w:val="none" w:sz="0" w:space="0" w:color="auto"/>
                <w:bottom w:val="none" w:sz="0" w:space="0" w:color="auto"/>
                <w:right w:val="none" w:sz="0" w:space="0" w:color="auto"/>
              </w:divBdr>
            </w:div>
            <w:div w:id="58481288">
              <w:marLeft w:val="0"/>
              <w:marRight w:val="0"/>
              <w:marTop w:val="0"/>
              <w:marBottom w:val="0"/>
              <w:divBdr>
                <w:top w:val="none" w:sz="0" w:space="0" w:color="auto"/>
                <w:left w:val="none" w:sz="0" w:space="0" w:color="auto"/>
                <w:bottom w:val="none" w:sz="0" w:space="0" w:color="auto"/>
                <w:right w:val="none" w:sz="0" w:space="0" w:color="auto"/>
              </w:divBdr>
            </w:div>
            <w:div w:id="709652373">
              <w:marLeft w:val="0"/>
              <w:marRight w:val="0"/>
              <w:marTop w:val="0"/>
              <w:marBottom w:val="0"/>
              <w:divBdr>
                <w:top w:val="none" w:sz="0" w:space="0" w:color="auto"/>
                <w:left w:val="none" w:sz="0" w:space="0" w:color="auto"/>
                <w:bottom w:val="none" w:sz="0" w:space="0" w:color="auto"/>
                <w:right w:val="none" w:sz="0" w:space="0" w:color="auto"/>
              </w:divBdr>
            </w:div>
            <w:div w:id="1471822722">
              <w:marLeft w:val="0"/>
              <w:marRight w:val="0"/>
              <w:marTop w:val="0"/>
              <w:marBottom w:val="0"/>
              <w:divBdr>
                <w:top w:val="none" w:sz="0" w:space="0" w:color="auto"/>
                <w:left w:val="none" w:sz="0" w:space="0" w:color="auto"/>
                <w:bottom w:val="none" w:sz="0" w:space="0" w:color="auto"/>
                <w:right w:val="none" w:sz="0" w:space="0" w:color="auto"/>
              </w:divBdr>
            </w:div>
            <w:div w:id="52317933">
              <w:marLeft w:val="0"/>
              <w:marRight w:val="0"/>
              <w:marTop w:val="0"/>
              <w:marBottom w:val="0"/>
              <w:divBdr>
                <w:top w:val="none" w:sz="0" w:space="0" w:color="auto"/>
                <w:left w:val="none" w:sz="0" w:space="0" w:color="auto"/>
                <w:bottom w:val="none" w:sz="0" w:space="0" w:color="auto"/>
                <w:right w:val="none" w:sz="0" w:space="0" w:color="auto"/>
              </w:divBdr>
            </w:div>
            <w:div w:id="1878203829">
              <w:marLeft w:val="0"/>
              <w:marRight w:val="0"/>
              <w:marTop w:val="0"/>
              <w:marBottom w:val="0"/>
              <w:divBdr>
                <w:top w:val="none" w:sz="0" w:space="0" w:color="auto"/>
                <w:left w:val="none" w:sz="0" w:space="0" w:color="auto"/>
                <w:bottom w:val="none" w:sz="0" w:space="0" w:color="auto"/>
                <w:right w:val="none" w:sz="0" w:space="0" w:color="auto"/>
              </w:divBdr>
            </w:div>
            <w:div w:id="980578987">
              <w:marLeft w:val="0"/>
              <w:marRight w:val="0"/>
              <w:marTop w:val="0"/>
              <w:marBottom w:val="0"/>
              <w:divBdr>
                <w:top w:val="none" w:sz="0" w:space="0" w:color="auto"/>
                <w:left w:val="none" w:sz="0" w:space="0" w:color="auto"/>
                <w:bottom w:val="none" w:sz="0" w:space="0" w:color="auto"/>
                <w:right w:val="none" w:sz="0" w:space="0" w:color="auto"/>
              </w:divBdr>
            </w:div>
            <w:div w:id="899636848">
              <w:marLeft w:val="0"/>
              <w:marRight w:val="0"/>
              <w:marTop w:val="0"/>
              <w:marBottom w:val="0"/>
              <w:divBdr>
                <w:top w:val="none" w:sz="0" w:space="0" w:color="auto"/>
                <w:left w:val="none" w:sz="0" w:space="0" w:color="auto"/>
                <w:bottom w:val="none" w:sz="0" w:space="0" w:color="auto"/>
                <w:right w:val="none" w:sz="0" w:space="0" w:color="auto"/>
              </w:divBdr>
            </w:div>
            <w:div w:id="548957812">
              <w:marLeft w:val="0"/>
              <w:marRight w:val="0"/>
              <w:marTop w:val="0"/>
              <w:marBottom w:val="0"/>
              <w:divBdr>
                <w:top w:val="none" w:sz="0" w:space="0" w:color="auto"/>
                <w:left w:val="none" w:sz="0" w:space="0" w:color="auto"/>
                <w:bottom w:val="none" w:sz="0" w:space="0" w:color="auto"/>
                <w:right w:val="none" w:sz="0" w:space="0" w:color="auto"/>
              </w:divBdr>
            </w:div>
            <w:div w:id="102111377">
              <w:marLeft w:val="0"/>
              <w:marRight w:val="0"/>
              <w:marTop w:val="0"/>
              <w:marBottom w:val="0"/>
              <w:divBdr>
                <w:top w:val="none" w:sz="0" w:space="0" w:color="auto"/>
                <w:left w:val="none" w:sz="0" w:space="0" w:color="auto"/>
                <w:bottom w:val="none" w:sz="0" w:space="0" w:color="auto"/>
                <w:right w:val="none" w:sz="0" w:space="0" w:color="auto"/>
              </w:divBdr>
            </w:div>
            <w:div w:id="192041152">
              <w:marLeft w:val="0"/>
              <w:marRight w:val="0"/>
              <w:marTop w:val="0"/>
              <w:marBottom w:val="0"/>
              <w:divBdr>
                <w:top w:val="none" w:sz="0" w:space="0" w:color="auto"/>
                <w:left w:val="none" w:sz="0" w:space="0" w:color="auto"/>
                <w:bottom w:val="none" w:sz="0" w:space="0" w:color="auto"/>
                <w:right w:val="none" w:sz="0" w:space="0" w:color="auto"/>
              </w:divBdr>
            </w:div>
            <w:div w:id="1713268417">
              <w:marLeft w:val="0"/>
              <w:marRight w:val="0"/>
              <w:marTop w:val="0"/>
              <w:marBottom w:val="0"/>
              <w:divBdr>
                <w:top w:val="none" w:sz="0" w:space="0" w:color="auto"/>
                <w:left w:val="none" w:sz="0" w:space="0" w:color="auto"/>
                <w:bottom w:val="none" w:sz="0" w:space="0" w:color="auto"/>
                <w:right w:val="none" w:sz="0" w:space="0" w:color="auto"/>
              </w:divBdr>
            </w:div>
            <w:div w:id="843713504">
              <w:marLeft w:val="0"/>
              <w:marRight w:val="0"/>
              <w:marTop w:val="0"/>
              <w:marBottom w:val="0"/>
              <w:divBdr>
                <w:top w:val="none" w:sz="0" w:space="0" w:color="auto"/>
                <w:left w:val="none" w:sz="0" w:space="0" w:color="auto"/>
                <w:bottom w:val="none" w:sz="0" w:space="0" w:color="auto"/>
                <w:right w:val="none" w:sz="0" w:space="0" w:color="auto"/>
              </w:divBdr>
            </w:div>
            <w:div w:id="445346824">
              <w:marLeft w:val="0"/>
              <w:marRight w:val="0"/>
              <w:marTop w:val="0"/>
              <w:marBottom w:val="0"/>
              <w:divBdr>
                <w:top w:val="none" w:sz="0" w:space="0" w:color="auto"/>
                <w:left w:val="none" w:sz="0" w:space="0" w:color="auto"/>
                <w:bottom w:val="none" w:sz="0" w:space="0" w:color="auto"/>
                <w:right w:val="none" w:sz="0" w:space="0" w:color="auto"/>
              </w:divBdr>
            </w:div>
            <w:div w:id="26953088">
              <w:marLeft w:val="0"/>
              <w:marRight w:val="0"/>
              <w:marTop w:val="0"/>
              <w:marBottom w:val="0"/>
              <w:divBdr>
                <w:top w:val="none" w:sz="0" w:space="0" w:color="auto"/>
                <w:left w:val="none" w:sz="0" w:space="0" w:color="auto"/>
                <w:bottom w:val="none" w:sz="0" w:space="0" w:color="auto"/>
                <w:right w:val="none" w:sz="0" w:space="0" w:color="auto"/>
              </w:divBdr>
            </w:div>
            <w:div w:id="1544907934">
              <w:marLeft w:val="0"/>
              <w:marRight w:val="0"/>
              <w:marTop w:val="0"/>
              <w:marBottom w:val="0"/>
              <w:divBdr>
                <w:top w:val="none" w:sz="0" w:space="0" w:color="auto"/>
                <w:left w:val="none" w:sz="0" w:space="0" w:color="auto"/>
                <w:bottom w:val="none" w:sz="0" w:space="0" w:color="auto"/>
                <w:right w:val="none" w:sz="0" w:space="0" w:color="auto"/>
              </w:divBdr>
            </w:div>
            <w:div w:id="277883294">
              <w:marLeft w:val="0"/>
              <w:marRight w:val="0"/>
              <w:marTop w:val="0"/>
              <w:marBottom w:val="0"/>
              <w:divBdr>
                <w:top w:val="none" w:sz="0" w:space="0" w:color="auto"/>
                <w:left w:val="none" w:sz="0" w:space="0" w:color="auto"/>
                <w:bottom w:val="none" w:sz="0" w:space="0" w:color="auto"/>
                <w:right w:val="none" w:sz="0" w:space="0" w:color="auto"/>
              </w:divBdr>
            </w:div>
            <w:div w:id="537667829">
              <w:marLeft w:val="0"/>
              <w:marRight w:val="0"/>
              <w:marTop w:val="0"/>
              <w:marBottom w:val="0"/>
              <w:divBdr>
                <w:top w:val="none" w:sz="0" w:space="0" w:color="auto"/>
                <w:left w:val="none" w:sz="0" w:space="0" w:color="auto"/>
                <w:bottom w:val="none" w:sz="0" w:space="0" w:color="auto"/>
                <w:right w:val="none" w:sz="0" w:space="0" w:color="auto"/>
              </w:divBdr>
            </w:div>
            <w:div w:id="1104425227">
              <w:marLeft w:val="0"/>
              <w:marRight w:val="0"/>
              <w:marTop w:val="0"/>
              <w:marBottom w:val="0"/>
              <w:divBdr>
                <w:top w:val="none" w:sz="0" w:space="0" w:color="auto"/>
                <w:left w:val="none" w:sz="0" w:space="0" w:color="auto"/>
                <w:bottom w:val="none" w:sz="0" w:space="0" w:color="auto"/>
                <w:right w:val="none" w:sz="0" w:space="0" w:color="auto"/>
              </w:divBdr>
            </w:div>
            <w:div w:id="250047231">
              <w:marLeft w:val="0"/>
              <w:marRight w:val="0"/>
              <w:marTop w:val="0"/>
              <w:marBottom w:val="0"/>
              <w:divBdr>
                <w:top w:val="none" w:sz="0" w:space="0" w:color="auto"/>
                <w:left w:val="none" w:sz="0" w:space="0" w:color="auto"/>
                <w:bottom w:val="none" w:sz="0" w:space="0" w:color="auto"/>
                <w:right w:val="none" w:sz="0" w:space="0" w:color="auto"/>
              </w:divBdr>
            </w:div>
            <w:div w:id="1554538967">
              <w:marLeft w:val="0"/>
              <w:marRight w:val="0"/>
              <w:marTop w:val="0"/>
              <w:marBottom w:val="0"/>
              <w:divBdr>
                <w:top w:val="none" w:sz="0" w:space="0" w:color="auto"/>
                <w:left w:val="none" w:sz="0" w:space="0" w:color="auto"/>
                <w:bottom w:val="none" w:sz="0" w:space="0" w:color="auto"/>
                <w:right w:val="none" w:sz="0" w:space="0" w:color="auto"/>
              </w:divBdr>
            </w:div>
            <w:div w:id="4606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2639">
      <w:bodyDiv w:val="1"/>
      <w:marLeft w:val="0"/>
      <w:marRight w:val="0"/>
      <w:marTop w:val="0"/>
      <w:marBottom w:val="0"/>
      <w:divBdr>
        <w:top w:val="none" w:sz="0" w:space="0" w:color="auto"/>
        <w:left w:val="none" w:sz="0" w:space="0" w:color="auto"/>
        <w:bottom w:val="none" w:sz="0" w:space="0" w:color="auto"/>
        <w:right w:val="none" w:sz="0" w:space="0" w:color="auto"/>
      </w:divBdr>
    </w:div>
    <w:div w:id="1426341983">
      <w:bodyDiv w:val="1"/>
      <w:marLeft w:val="0"/>
      <w:marRight w:val="0"/>
      <w:marTop w:val="0"/>
      <w:marBottom w:val="0"/>
      <w:divBdr>
        <w:top w:val="none" w:sz="0" w:space="0" w:color="auto"/>
        <w:left w:val="none" w:sz="0" w:space="0" w:color="auto"/>
        <w:bottom w:val="none" w:sz="0" w:space="0" w:color="auto"/>
        <w:right w:val="none" w:sz="0" w:space="0" w:color="auto"/>
      </w:divBdr>
      <w:divsChild>
        <w:div w:id="599721593">
          <w:marLeft w:val="0"/>
          <w:marRight w:val="0"/>
          <w:marTop w:val="0"/>
          <w:marBottom w:val="0"/>
          <w:divBdr>
            <w:top w:val="none" w:sz="0" w:space="0" w:color="auto"/>
            <w:left w:val="none" w:sz="0" w:space="0" w:color="auto"/>
            <w:bottom w:val="none" w:sz="0" w:space="0" w:color="auto"/>
            <w:right w:val="none" w:sz="0" w:space="0" w:color="auto"/>
          </w:divBdr>
          <w:divsChild>
            <w:div w:id="1353723460">
              <w:marLeft w:val="0"/>
              <w:marRight w:val="0"/>
              <w:marTop w:val="0"/>
              <w:marBottom w:val="0"/>
              <w:divBdr>
                <w:top w:val="none" w:sz="0" w:space="0" w:color="auto"/>
                <w:left w:val="none" w:sz="0" w:space="0" w:color="auto"/>
                <w:bottom w:val="none" w:sz="0" w:space="0" w:color="auto"/>
                <w:right w:val="none" w:sz="0" w:space="0" w:color="auto"/>
              </w:divBdr>
            </w:div>
            <w:div w:id="1784836382">
              <w:marLeft w:val="0"/>
              <w:marRight w:val="0"/>
              <w:marTop w:val="0"/>
              <w:marBottom w:val="0"/>
              <w:divBdr>
                <w:top w:val="none" w:sz="0" w:space="0" w:color="auto"/>
                <w:left w:val="none" w:sz="0" w:space="0" w:color="auto"/>
                <w:bottom w:val="none" w:sz="0" w:space="0" w:color="auto"/>
                <w:right w:val="none" w:sz="0" w:space="0" w:color="auto"/>
              </w:divBdr>
            </w:div>
            <w:div w:id="638805957">
              <w:marLeft w:val="0"/>
              <w:marRight w:val="0"/>
              <w:marTop w:val="0"/>
              <w:marBottom w:val="0"/>
              <w:divBdr>
                <w:top w:val="none" w:sz="0" w:space="0" w:color="auto"/>
                <w:left w:val="none" w:sz="0" w:space="0" w:color="auto"/>
                <w:bottom w:val="none" w:sz="0" w:space="0" w:color="auto"/>
                <w:right w:val="none" w:sz="0" w:space="0" w:color="auto"/>
              </w:divBdr>
            </w:div>
            <w:div w:id="619578424">
              <w:marLeft w:val="0"/>
              <w:marRight w:val="0"/>
              <w:marTop w:val="0"/>
              <w:marBottom w:val="0"/>
              <w:divBdr>
                <w:top w:val="none" w:sz="0" w:space="0" w:color="auto"/>
                <w:left w:val="none" w:sz="0" w:space="0" w:color="auto"/>
                <w:bottom w:val="none" w:sz="0" w:space="0" w:color="auto"/>
                <w:right w:val="none" w:sz="0" w:space="0" w:color="auto"/>
              </w:divBdr>
            </w:div>
            <w:div w:id="1850215562">
              <w:marLeft w:val="0"/>
              <w:marRight w:val="0"/>
              <w:marTop w:val="0"/>
              <w:marBottom w:val="0"/>
              <w:divBdr>
                <w:top w:val="none" w:sz="0" w:space="0" w:color="auto"/>
                <w:left w:val="none" w:sz="0" w:space="0" w:color="auto"/>
                <w:bottom w:val="none" w:sz="0" w:space="0" w:color="auto"/>
                <w:right w:val="none" w:sz="0" w:space="0" w:color="auto"/>
              </w:divBdr>
            </w:div>
            <w:div w:id="685785584">
              <w:marLeft w:val="0"/>
              <w:marRight w:val="0"/>
              <w:marTop w:val="0"/>
              <w:marBottom w:val="0"/>
              <w:divBdr>
                <w:top w:val="none" w:sz="0" w:space="0" w:color="auto"/>
                <w:left w:val="none" w:sz="0" w:space="0" w:color="auto"/>
                <w:bottom w:val="none" w:sz="0" w:space="0" w:color="auto"/>
                <w:right w:val="none" w:sz="0" w:space="0" w:color="auto"/>
              </w:divBdr>
            </w:div>
            <w:div w:id="753478871">
              <w:marLeft w:val="0"/>
              <w:marRight w:val="0"/>
              <w:marTop w:val="0"/>
              <w:marBottom w:val="0"/>
              <w:divBdr>
                <w:top w:val="none" w:sz="0" w:space="0" w:color="auto"/>
                <w:left w:val="none" w:sz="0" w:space="0" w:color="auto"/>
                <w:bottom w:val="none" w:sz="0" w:space="0" w:color="auto"/>
                <w:right w:val="none" w:sz="0" w:space="0" w:color="auto"/>
              </w:divBdr>
            </w:div>
            <w:div w:id="1401946956">
              <w:marLeft w:val="0"/>
              <w:marRight w:val="0"/>
              <w:marTop w:val="0"/>
              <w:marBottom w:val="0"/>
              <w:divBdr>
                <w:top w:val="none" w:sz="0" w:space="0" w:color="auto"/>
                <w:left w:val="none" w:sz="0" w:space="0" w:color="auto"/>
                <w:bottom w:val="none" w:sz="0" w:space="0" w:color="auto"/>
                <w:right w:val="none" w:sz="0" w:space="0" w:color="auto"/>
              </w:divBdr>
            </w:div>
            <w:div w:id="1975788411">
              <w:marLeft w:val="0"/>
              <w:marRight w:val="0"/>
              <w:marTop w:val="0"/>
              <w:marBottom w:val="0"/>
              <w:divBdr>
                <w:top w:val="none" w:sz="0" w:space="0" w:color="auto"/>
                <w:left w:val="none" w:sz="0" w:space="0" w:color="auto"/>
                <w:bottom w:val="none" w:sz="0" w:space="0" w:color="auto"/>
                <w:right w:val="none" w:sz="0" w:space="0" w:color="auto"/>
              </w:divBdr>
            </w:div>
            <w:div w:id="960452745">
              <w:marLeft w:val="0"/>
              <w:marRight w:val="0"/>
              <w:marTop w:val="0"/>
              <w:marBottom w:val="0"/>
              <w:divBdr>
                <w:top w:val="none" w:sz="0" w:space="0" w:color="auto"/>
                <w:left w:val="none" w:sz="0" w:space="0" w:color="auto"/>
                <w:bottom w:val="none" w:sz="0" w:space="0" w:color="auto"/>
                <w:right w:val="none" w:sz="0" w:space="0" w:color="auto"/>
              </w:divBdr>
            </w:div>
            <w:div w:id="311101399">
              <w:marLeft w:val="0"/>
              <w:marRight w:val="0"/>
              <w:marTop w:val="0"/>
              <w:marBottom w:val="0"/>
              <w:divBdr>
                <w:top w:val="none" w:sz="0" w:space="0" w:color="auto"/>
                <w:left w:val="none" w:sz="0" w:space="0" w:color="auto"/>
                <w:bottom w:val="none" w:sz="0" w:space="0" w:color="auto"/>
                <w:right w:val="none" w:sz="0" w:space="0" w:color="auto"/>
              </w:divBdr>
            </w:div>
            <w:div w:id="1324772189">
              <w:marLeft w:val="0"/>
              <w:marRight w:val="0"/>
              <w:marTop w:val="0"/>
              <w:marBottom w:val="0"/>
              <w:divBdr>
                <w:top w:val="none" w:sz="0" w:space="0" w:color="auto"/>
                <w:left w:val="none" w:sz="0" w:space="0" w:color="auto"/>
                <w:bottom w:val="none" w:sz="0" w:space="0" w:color="auto"/>
                <w:right w:val="none" w:sz="0" w:space="0" w:color="auto"/>
              </w:divBdr>
            </w:div>
            <w:div w:id="2053773097">
              <w:marLeft w:val="0"/>
              <w:marRight w:val="0"/>
              <w:marTop w:val="0"/>
              <w:marBottom w:val="0"/>
              <w:divBdr>
                <w:top w:val="none" w:sz="0" w:space="0" w:color="auto"/>
                <w:left w:val="none" w:sz="0" w:space="0" w:color="auto"/>
                <w:bottom w:val="none" w:sz="0" w:space="0" w:color="auto"/>
                <w:right w:val="none" w:sz="0" w:space="0" w:color="auto"/>
              </w:divBdr>
            </w:div>
            <w:div w:id="463424205">
              <w:marLeft w:val="0"/>
              <w:marRight w:val="0"/>
              <w:marTop w:val="0"/>
              <w:marBottom w:val="0"/>
              <w:divBdr>
                <w:top w:val="none" w:sz="0" w:space="0" w:color="auto"/>
                <w:left w:val="none" w:sz="0" w:space="0" w:color="auto"/>
                <w:bottom w:val="none" w:sz="0" w:space="0" w:color="auto"/>
                <w:right w:val="none" w:sz="0" w:space="0" w:color="auto"/>
              </w:divBdr>
            </w:div>
            <w:div w:id="1014647751">
              <w:marLeft w:val="0"/>
              <w:marRight w:val="0"/>
              <w:marTop w:val="0"/>
              <w:marBottom w:val="0"/>
              <w:divBdr>
                <w:top w:val="none" w:sz="0" w:space="0" w:color="auto"/>
                <w:left w:val="none" w:sz="0" w:space="0" w:color="auto"/>
                <w:bottom w:val="none" w:sz="0" w:space="0" w:color="auto"/>
                <w:right w:val="none" w:sz="0" w:space="0" w:color="auto"/>
              </w:divBdr>
            </w:div>
            <w:div w:id="1106315405">
              <w:marLeft w:val="0"/>
              <w:marRight w:val="0"/>
              <w:marTop w:val="0"/>
              <w:marBottom w:val="0"/>
              <w:divBdr>
                <w:top w:val="none" w:sz="0" w:space="0" w:color="auto"/>
                <w:left w:val="none" w:sz="0" w:space="0" w:color="auto"/>
                <w:bottom w:val="none" w:sz="0" w:space="0" w:color="auto"/>
                <w:right w:val="none" w:sz="0" w:space="0" w:color="auto"/>
              </w:divBdr>
            </w:div>
            <w:div w:id="314116414">
              <w:marLeft w:val="0"/>
              <w:marRight w:val="0"/>
              <w:marTop w:val="0"/>
              <w:marBottom w:val="0"/>
              <w:divBdr>
                <w:top w:val="none" w:sz="0" w:space="0" w:color="auto"/>
                <w:left w:val="none" w:sz="0" w:space="0" w:color="auto"/>
                <w:bottom w:val="none" w:sz="0" w:space="0" w:color="auto"/>
                <w:right w:val="none" w:sz="0" w:space="0" w:color="auto"/>
              </w:divBdr>
            </w:div>
            <w:div w:id="441346111">
              <w:marLeft w:val="0"/>
              <w:marRight w:val="0"/>
              <w:marTop w:val="0"/>
              <w:marBottom w:val="0"/>
              <w:divBdr>
                <w:top w:val="none" w:sz="0" w:space="0" w:color="auto"/>
                <w:left w:val="none" w:sz="0" w:space="0" w:color="auto"/>
                <w:bottom w:val="none" w:sz="0" w:space="0" w:color="auto"/>
                <w:right w:val="none" w:sz="0" w:space="0" w:color="auto"/>
              </w:divBdr>
            </w:div>
            <w:div w:id="1540163942">
              <w:marLeft w:val="0"/>
              <w:marRight w:val="0"/>
              <w:marTop w:val="0"/>
              <w:marBottom w:val="0"/>
              <w:divBdr>
                <w:top w:val="none" w:sz="0" w:space="0" w:color="auto"/>
                <w:left w:val="none" w:sz="0" w:space="0" w:color="auto"/>
                <w:bottom w:val="none" w:sz="0" w:space="0" w:color="auto"/>
                <w:right w:val="none" w:sz="0" w:space="0" w:color="auto"/>
              </w:divBdr>
            </w:div>
            <w:div w:id="647977308">
              <w:marLeft w:val="0"/>
              <w:marRight w:val="0"/>
              <w:marTop w:val="0"/>
              <w:marBottom w:val="0"/>
              <w:divBdr>
                <w:top w:val="none" w:sz="0" w:space="0" w:color="auto"/>
                <w:left w:val="none" w:sz="0" w:space="0" w:color="auto"/>
                <w:bottom w:val="none" w:sz="0" w:space="0" w:color="auto"/>
                <w:right w:val="none" w:sz="0" w:space="0" w:color="auto"/>
              </w:divBdr>
            </w:div>
            <w:div w:id="1164667322">
              <w:marLeft w:val="0"/>
              <w:marRight w:val="0"/>
              <w:marTop w:val="0"/>
              <w:marBottom w:val="0"/>
              <w:divBdr>
                <w:top w:val="none" w:sz="0" w:space="0" w:color="auto"/>
                <w:left w:val="none" w:sz="0" w:space="0" w:color="auto"/>
                <w:bottom w:val="none" w:sz="0" w:space="0" w:color="auto"/>
                <w:right w:val="none" w:sz="0" w:space="0" w:color="auto"/>
              </w:divBdr>
            </w:div>
            <w:div w:id="622810911">
              <w:marLeft w:val="0"/>
              <w:marRight w:val="0"/>
              <w:marTop w:val="0"/>
              <w:marBottom w:val="0"/>
              <w:divBdr>
                <w:top w:val="none" w:sz="0" w:space="0" w:color="auto"/>
                <w:left w:val="none" w:sz="0" w:space="0" w:color="auto"/>
                <w:bottom w:val="none" w:sz="0" w:space="0" w:color="auto"/>
                <w:right w:val="none" w:sz="0" w:space="0" w:color="auto"/>
              </w:divBdr>
            </w:div>
            <w:div w:id="1828205166">
              <w:marLeft w:val="0"/>
              <w:marRight w:val="0"/>
              <w:marTop w:val="0"/>
              <w:marBottom w:val="0"/>
              <w:divBdr>
                <w:top w:val="none" w:sz="0" w:space="0" w:color="auto"/>
                <w:left w:val="none" w:sz="0" w:space="0" w:color="auto"/>
                <w:bottom w:val="none" w:sz="0" w:space="0" w:color="auto"/>
                <w:right w:val="none" w:sz="0" w:space="0" w:color="auto"/>
              </w:divBdr>
            </w:div>
            <w:div w:id="702441241">
              <w:marLeft w:val="0"/>
              <w:marRight w:val="0"/>
              <w:marTop w:val="0"/>
              <w:marBottom w:val="0"/>
              <w:divBdr>
                <w:top w:val="none" w:sz="0" w:space="0" w:color="auto"/>
                <w:left w:val="none" w:sz="0" w:space="0" w:color="auto"/>
                <w:bottom w:val="none" w:sz="0" w:space="0" w:color="auto"/>
                <w:right w:val="none" w:sz="0" w:space="0" w:color="auto"/>
              </w:divBdr>
            </w:div>
            <w:div w:id="1537887837">
              <w:marLeft w:val="0"/>
              <w:marRight w:val="0"/>
              <w:marTop w:val="0"/>
              <w:marBottom w:val="0"/>
              <w:divBdr>
                <w:top w:val="none" w:sz="0" w:space="0" w:color="auto"/>
                <w:left w:val="none" w:sz="0" w:space="0" w:color="auto"/>
                <w:bottom w:val="none" w:sz="0" w:space="0" w:color="auto"/>
                <w:right w:val="none" w:sz="0" w:space="0" w:color="auto"/>
              </w:divBdr>
            </w:div>
            <w:div w:id="1564947494">
              <w:marLeft w:val="0"/>
              <w:marRight w:val="0"/>
              <w:marTop w:val="0"/>
              <w:marBottom w:val="0"/>
              <w:divBdr>
                <w:top w:val="none" w:sz="0" w:space="0" w:color="auto"/>
                <w:left w:val="none" w:sz="0" w:space="0" w:color="auto"/>
                <w:bottom w:val="none" w:sz="0" w:space="0" w:color="auto"/>
                <w:right w:val="none" w:sz="0" w:space="0" w:color="auto"/>
              </w:divBdr>
            </w:div>
            <w:div w:id="498733419">
              <w:marLeft w:val="0"/>
              <w:marRight w:val="0"/>
              <w:marTop w:val="0"/>
              <w:marBottom w:val="0"/>
              <w:divBdr>
                <w:top w:val="none" w:sz="0" w:space="0" w:color="auto"/>
                <w:left w:val="none" w:sz="0" w:space="0" w:color="auto"/>
                <w:bottom w:val="none" w:sz="0" w:space="0" w:color="auto"/>
                <w:right w:val="none" w:sz="0" w:space="0" w:color="auto"/>
              </w:divBdr>
            </w:div>
            <w:div w:id="998002315">
              <w:marLeft w:val="0"/>
              <w:marRight w:val="0"/>
              <w:marTop w:val="0"/>
              <w:marBottom w:val="0"/>
              <w:divBdr>
                <w:top w:val="none" w:sz="0" w:space="0" w:color="auto"/>
                <w:left w:val="none" w:sz="0" w:space="0" w:color="auto"/>
                <w:bottom w:val="none" w:sz="0" w:space="0" w:color="auto"/>
                <w:right w:val="none" w:sz="0" w:space="0" w:color="auto"/>
              </w:divBdr>
            </w:div>
            <w:div w:id="999845352">
              <w:marLeft w:val="0"/>
              <w:marRight w:val="0"/>
              <w:marTop w:val="0"/>
              <w:marBottom w:val="0"/>
              <w:divBdr>
                <w:top w:val="none" w:sz="0" w:space="0" w:color="auto"/>
                <w:left w:val="none" w:sz="0" w:space="0" w:color="auto"/>
                <w:bottom w:val="none" w:sz="0" w:space="0" w:color="auto"/>
                <w:right w:val="none" w:sz="0" w:space="0" w:color="auto"/>
              </w:divBdr>
            </w:div>
            <w:div w:id="1961187329">
              <w:marLeft w:val="0"/>
              <w:marRight w:val="0"/>
              <w:marTop w:val="0"/>
              <w:marBottom w:val="0"/>
              <w:divBdr>
                <w:top w:val="none" w:sz="0" w:space="0" w:color="auto"/>
                <w:left w:val="none" w:sz="0" w:space="0" w:color="auto"/>
                <w:bottom w:val="none" w:sz="0" w:space="0" w:color="auto"/>
                <w:right w:val="none" w:sz="0" w:space="0" w:color="auto"/>
              </w:divBdr>
            </w:div>
            <w:div w:id="809055019">
              <w:marLeft w:val="0"/>
              <w:marRight w:val="0"/>
              <w:marTop w:val="0"/>
              <w:marBottom w:val="0"/>
              <w:divBdr>
                <w:top w:val="none" w:sz="0" w:space="0" w:color="auto"/>
                <w:left w:val="none" w:sz="0" w:space="0" w:color="auto"/>
                <w:bottom w:val="none" w:sz="0" w:space="0" w:color="auto"/>
                <w:right w:val="none" w:sz="0" w:space="0" w:color="auto"/>
              </w:divBdr>
            </w:div>
            <w:div w:id="366490203">
              <w:marLeft w:val="0"/>
              <w:marRight w:val="0"/>
              <w:marTop w:val="0"/>
              <w:marBottom w:val="0"/>
              <w:divBdr>
                <w:top w:val="none" w:sz="0" w:space="0" w:color="auto"/>
                <w:left w:val="none" w:sz="0" w:space="0" w:color="auto"/>
                <w:bottom w:val="none" w:sz="0" w:space="0" w:color="auto"/>
                <w:right w:val="none" w:sz="0" w:space="0" w:color="auto"/>
              </w:divBdr>
            </w:div>
            <w:div w:id="1834832625">
              <w:marLeft w:val="0"/>
              <w:marRight w:val="0"/>
              <w:marTop w:val="0"/>
              <w:marBottom w:val="0"/>
              <w:divBdr>
                <w:top w:val="none" w:sz="0" w:space="0" w:color="auto"/>
                <w:left w:val="none" w:sz="0" w:space="0" w:color="auto"/>
                <w:bottom w:val="none" w:sz="0" w:space="0" w:color="auto"/>
                <w:right w:val="none" w:sz="0" w:space="0" w:color="auto"/>
              </w:divBdr>
            </w:div>
            <w:div w:id="62873892">
              <w:marLeft w:val="0"/>
              <w:marRight w:val="0"/>
              <w:marTop w:val="0"/>
              <w:marBottom w:val="0"/>
              <w:divBdr>
                <w:top w:val="none" w:sz="0" w:space="0" w:color="auto"/>
                <w:left w:val="none" w:sz="0" w:space="0" w:color="auto"/>
                <w:bottom w:val="none" w:sz="0" w:space="0" w:color="auto"/>
                <w:right w:val="none" w:sz="0" w:space="0" w:color="auto"/>
              </w:divBdr>
            </w:div>
            <w:div w:id="1469395539">
              <w:marLeft w:val="0"/>
              <w:marRight w:val="0"/>
              <w:marTop w:val="0"/>
              <w:marBottom w:val="0"/>
              <w:divBdr>
                <w:top w:val="none" w:sz="0" w:space="0" w:color="auto"/>
                <w:left w:val="none" w:sz="0" w:space="0" w:color="auto"/>
                <w:bottom w:val="none" w:sz="0" w:space="0" w:color="auto"/>
                <w:right w:val="none" w:sz="0" w:space="0" w:color="auto"/>
              </w:divBdr>
            </w:div>
            <w:div w:id="645746304">
              <w:marLeft w:val="0"/>
              <w:marRight w:val="0"/>
              <w:marTop w:val="0"/>
              <w:marBottom w:val="0"/>
              <w:divBdr>
                <w:top w:val="none" w:sz="0" w:space="0" w:color="auto"/>
                <w:left w:val="none" w:sz="0" w:space="0" w:color="auto"/>
                <w:bottom w:val="none" w:sz="0" w:space="0" w:color="auto"/>
                <w:right w:val="none" w:sz="0" w:space="0" w:color="auto"/>
              </w:divBdr>
            </w:div>
            <w:div w:id="880557981">
              <w:marLeft w:val="0"/>
              <w:marRight w:val="0"/>
              <w:marTop w:val="0"/>
              <w:marBottom w:val="0"/>
              <w:divBdr>
                <w:top w:val="none" w:sz="0" w:space="0" w:color="auto"/>
                <w:left w:val="none" w:sz="0" w:space="0" w:color="auto"/>
                <w:bottom w:val="none" w:sz="0" w:space="0" w:color="auto"/>
                <w:right w:val="none" w:sz="0" w:space="0" w:color="auto"/>
              </w:divBdr>
            </w:div>
            <w:div w:id="2101563800">
              <w:marLeft w:val="0"/>
              <w:marRight w:val="0"/>
              <w:marTop w:val="0"/>
              <w:marBottom w:val="0"/>
              <w:divBdr>
                <w:top w:val="none" w:sz="0" w:space="0" w:color="auto"/>
                <w:left w:val="none" w:sz="0" w:space="0" w:color="auto"/>
                <w:bottom w:val="none" w:sz="0" w:space="0" w:color="auto"/>
                <w:right w:val="none" w:sz="0" w:space="0" w:color="auto"/>
              </w:divBdr>
            </w:div>
            <w:div w:id="1495877033">
              <w:marLeft w:val="0"/>
              <w:marRight w:val="0"/>
              <w:marTop w:val="0"/>
              <w:marBottom w:val="0"/>
              <w:divBdr>
                <w:top w:val="none" w:sz="0" w:space="0" w:color="auto"/>
                <w:left w:val="none" w:sz="0" w:space="0" w:color="auto"/>
                <w:bottom w:val="none" w:sz="0" w:space="0" w:color="auto"/>
                <w:right w:val="none" w:sz="0" w:space="0" w:color="auto"/>
              </w:divBdr>
            </w:div>
            <w:div w:id="120005814">
              <w:marLeft w:val="0"/>
              <w:marRight w:val="0"/>
              <w:marTop w:val="0"/>
              <w:marBottom w:val="0"/>
              <w:divBdr>
                <w:top w:val="none" w:sz="0" w:space="0" w:color="auto"/>
                <w:left w:val="none" w:sz="0" w:space="0" w:color="auto"/>
                <w:bottom w:val="none" w:sz="0" w:space="0" w:color="auto"/>
                <w:right w:val="none" w:sz="0" w:space="0" w:color="auto"/>
              </w:divBdr>
            </w:div>
            <w:div w:id="2121607012">
              <w:marLeft w:val="0"/>
              <w:marRight w:val="0"/>
              <w:marTop w:val="0"/>
              <w:marBottom w:val="0"/>
              <w:divBdr>
                <w:top w:val="none" w:sz="0" w:space="0" w:color="auto"/>
                <w:left w:val="none" w:sz="0" w:space="0" w:color="auto"/>
                <w:bottom w:val="none" w:sz="0" w:space="0" w:color="auto"/>
                <w:right w:val="none" w:sz="0" w:space="0" w:color="auto"/>
              </w:divBdr>
            </w:div>
            <w:div w:id="1058212848">
              <w:marLeft w:val="0"/>
              <w:marRight w:val="0"/>
              <w:marTop w:val="0"/>
              <w:marBottom w:val="0"/>
              <w:divBdr>
                <w:top w:val="none" w:sz="0" w:space="0" w:color="auto"/>
                <w:left w:val="none" w:sz="0" w:space="0" w:color="auto"/>
                <w:bottom w:val="none" w:sz="0" w:space="0" w:color="auto"/>
                <w:right w:val="none" w:sz="0" w:space="0" w:color="auto"/>
              </w:divBdr>
            </w:div>
            <w:div w:id="2064063755">
              <w:marLeft w:val="0"/>
              <w:marRight w:val="0"/>
              <w:marTop w:val="0"/>
              <w:marBottom w:val="0"/>
              <w:divBdr>
                <w:top w:val="none" w:sz="0" w:space="0" w:color="auto"/>
                <w:left w:val="none" w:sz="0" w:space="0" w:color="auto"/>
                <w:bottom w:val="none" w:sz="0" w:space="0" w:color="auto"/>
                <w:right w:val="none" w:sz="0" w:space="0" w:color="auto"/>
              </w:divBdr>
            </w:div>
            <w:div w:id="1372654677">
              <w:marLeft w:val="0"/>
              <w:marRight w:val="0"/>
              <w:marTop w:val="0"/>
              <w:marBottom w:val="0"/>
              <w:divBdr>
                <w:top w:val="none" w:sz="0" w:space="0" w:color="auto"/>
                <w:left w:val="none" w:sz="0" w:space="0" w:color="auto"/>
                <w:bottom w:val="none" w:sz="0" w:space="0" w:color="auto"/>
                <w:right w:val="none" w:sz="0" w:space="0" w:color="auto"/>
              </w:divBdr>
            </w:div>
            <w:div w:id="769936655">
              <w:marLeft w:val="0"/>
              <w:marRight w:val="0"/>
              <w:marTop w:val="0"/>
              <w:marBottom w:val="0"/>
              <w:divBdr>
                <w:top w:val="none" w:sz="0" w:space="0" w:color="auto"/>
                <w:left w:val="none" w:sz="0" w:space="0" w:color="auto"/>
                <w:bottom w:val="none" w:sz="0" w:space="0" w:color="auto"/>
                <w:right w:val="none" w:sz="0" w:space="0" w:color="auto"/>
              </w:divBdr>
            </w:div>
            <w:div w:id="1512797978">
              <w:marLeft w:val="0"/>
              <w:marRight w:val="0"/>
              <w:marTop w:val="0"/>
              <w:marBottom w:val="0"/>
              <w:divBdr>
                <w:top w:val="none" w:sz="0" w:space="0" w:color="auto"/>
                <w:left w:val="none" w:sz="0" w:space="0" w:color="auto"/>
                <w:bottom w:val="none" w:sz="0" w:space="0" w:color="auto"/>
                <w:right w:val="none" w:sz="0" w:space="0" w:color="auto"/>
              </w:divBdr>
            </w:div>
            <w:div w:id="1512987921">
              <w:marLeft w:val="0"/>
              <w:marRight w:val="0"/>
              <w:marTop w:val="0"/>
              <w:marBottom w:val="0"/>
              <w:divBdr>
                <w:top w:val="none" w:sz="0" w:space="0" w:color="auto"/>
                <w:left w:val="none" w:sz="0" w:space="0" w:color="auto"/>
                <w:bottom w:val="none" w:sz="0" w:space="0" w:color="auto"/>
                <w:right w:val="none" w:sz="0" w:space="0" w:color="auto"/>
              </w:divBdr>
            </w:div>
            <w:div w:id="199780169">
              <w:marLeft w:val="0"/>
              <w:marRight w:val="0"/>
              <w:marTop w:val="0"/>
              <w:marBottom w:val="0"/>
              <w:divBdr>
                <w:top w:val="none" w:sz="0" w:space="0" w:color="auto"/>
                <w:left w:val="none" w:sz="0" w:space="0" w:color="auto"/>
                <w:bottom w:val="none" w:sz="0" w:space="0" w:color="auto"/>
                <w:right w:val="none" w:sz="0" w:space="0" w:color="auto"/>
              </w:divBdr>
            </w:div>
            <w:div w:id="280842019">
              <w:marLeft w:val="0"/>
              <w:marRight w:val="0"/>
              <w:marTop w:val="0"/>
              <w:marBottom w:val="0"/>
              <w:divBdr>
                <w:top w:val="none" w:sz="0" w:space="0" w:color="auto"/>
                <w:left w:val="none" w:sz="0" w:space="0" w:color="auto"/>
                <w:bottom w:val="none" w:sz="0" w:space="0" w:color="auto"/>
                <w:right w:val="none" w:sz="0" w:space="0" w:color="auto"/>
              </w:divBdr>
            </w:div>
            <w:div w:id="221408317">
              <w:marLeft w:val="0"/>
              <w:marRight w:val="0"/>
              <w:marTop w:val="0"/>
              <w:marBottom w:val="0"/>
              <w:divBdr>
                <w:top w:val="none" w:sz="0" w:space="0" w:color="auto"/>
                <w:left w:val="none" w:sz="0" w:space="0" w:color="auto"/>
                <w:bottom w:val="none" w:sz="0" w:space="0" w:color="auto"/>
                <w:right w:val="none" w:sz="0" w:space="0" w:color="auto"/>
              </w:divBdr>
            </w:div>
            <w:div w:id="203977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374954">
      <w:bodyDiv w:val="1"/>
      <w:marLeft w:val="0"/>
      <w:marRight w:val="0"/>
      <w:marTop w:val="0"/>
      <w:marBottom w:val="0"/>
      <w:divBdr>
        <w:top w:val="none" w:sz="0" w:space="0" w:color="auto"/>
        <w:left w:val="none" w:sz="0" w:space="0" w:color="auto"/>
        <w:bottom w:val="none" w:sz="0" w:space="0" w:color="auto"/>
        <w:right w:val="none" w:sz="0" w:space="0" w:color="auto"/>
      </w:divBdr>
      <w:divsChild>
        <w:div w:id="1428698551">
          <w:marLeft w:val="0"/>
          <w:marRight w:val="0"/>
          <w:marTop w:val="0"/>
          <w:marBottom w:val="0"/>
          <w:divBdr>
            <w:top w:val="none" w:sz="0" w:space="0" w:color="auto"/>
            <w:left w:val="none" w:sz="0" w:space="0" w:color="auto"/>
            <w:bottom w:val="none" w:sz="0" w:space="0" w:color="auto"/>
            <w:right w:val="none" w:sz="0" w:space="0" w:color="auto"/>
          </w:divBdr>
        </w:div>
      </w:divsChild>
    </w:div>
    <w:div w:id="1483423443">
      <w:bodyDiv w:val="1"/>
      <w:marLeft w:val="0"/>
      <w:marRight w:val="0"/>
      <w:marTop w:val="0"/>
      <w:marBottom w:val="0"/>
      <w:divBdr>
        <w:top w:val="none" w:sz="0" w:space="0" w:color="auto"/>
        <w:left w:val="none" w:sz="0" w:space="0" w:color="auto"/>
        <w:bottom w:val="none" w:sz="0" w:space="0" w:color="auto"/>
        <w:right w:val="none" w:sz="0" w:space="0" w:color="auto"/>
      </w:divBdr>
      <w:divsChild>
        <w:div w:id="1820726496">
          <w:marLeft w:val="0"/>
          <w:marRight w:val="0"/>
          <w:marTop w:val="0"/>
          <w:marBottom w:val="0"/>
          <w:divBdr>
            <w:top w:val="none" w:sz="0" w:space="0" w:color="auto"/>
            <w:left w:val="none" w:sz="0" w:space="0" w:color="auto"/>
            <w:bottom w:val="none" w:sz="0" w:space="0" w:color="auto"/>
            <w:right w:val="none" w:sz="0" w:space="0" w:color="auto"/>
          </w:divBdr>
        </w:div>
      </w:divsChild>
    </w:div>
    <w:div w:id="1488589305">
      <w:bodyDiv w:val="1"/>
      <w:marLeft w:val="0"/>
      <w:marRight w:val="0"/>
      <w:marTop w:val="0"/>
      <w:marBottom w:val="0"/>
      <w:divBdr>
        <w:top w:val="none" w:sz="0" w:space="0" w:color="auto"/>
        <w:left w:val="none" w:sz="0" w:space="0" w:color="auto"/>
        <w:bottom w:val="none" w:sz="0" w:space="0" w:color="auto"/>
        <w:right w:val="none" w:sz="0" w:space="0" w:color="auto"/>
      </w:divBdr>
      <w:divsChild>
        <w:div w:id="1185095748">
          <w:marLeft w:val="0"/>
          <w:marRight w:val="0"/>
          <w:marTop w:val="0"/>
          <w:marBottom w:val="0"/>
          <w:divBdr>
            <w:top w:val="none" w:sz="0" w:space="0" w:color="auto"/>
            <w:left w:val="none" w:sz="0" w:space="0" w:color="auto"/>
            <w:bottom w:val="none" w:sz="0" w:space="0" w:color="auto"/>
            <w:right w:val="none" w:sz="0" w:space="0" w:color="auto"/>
          </w:divBdr>
          <w:divsChild>
            <w:div w:id="307365703">
              <w:marLeft w:val="0"/>
              <w:marRight w:val="0"/>
              <w:marTop w:val="0"/>
              <w:marBottom w:val="0"/>
              <w:divBdr>
                <w:top w:val="none" w:sz="0" w:space="0" w:color="auto"/>
                <w:left w:val="none" w:sz="0" w:space="0" w:color="auto"/>
                <w:bottom w:val="none" w:sz="0" w:space="0" w:color="auto"/>
                <w:right w:val="none" w:sz="0" w:space="0" w:color="auto"/>
              </w:divBdr>
            </w:div>
            <w:div w:id="1144079660">
              <w:marLeft w:val="0"/>
              <w:marRight w:val="0"/>
              <w:marTop w:val="0"/>
              <w:marBottom w:val="0"/>
              <w:divBdr>
                <w:top w:val="none" w:sz="0" w:space="0" w:color="auto"/>
                <w:left w:val="none" w:sz="0" w:space="0" w:color="auto"/>
                <w:bottom w:val="none" w:sz="0" w:space="0" w:color="auto"/>
                <w:right w:val="none" w:sz="0" w:space="0" w:color="auto"/>
              </w:divBdr>
            </w:div>
            <w:div w:id="1230842519">
              <w:marLeft w:val="0"/>
              <w:marRight w:val="0"/>
              <w:marTop w:val="0"/>
              <w:marBottom w:val="0"/>
              <w:divBdr>
                <w:top w:val="none" w:sz="0" w:space="0" w:color="auto"/>
                <w:left w:val="none" w:sz="0" w:space="0" w:color="auto"/>
                <w:bottom w:val="none" w:sz="0" w:space="0" w:color="auto"/>
                <w:right w:val="none" w:sz="0" w:space="0" w:color="auto"/>
              </w:divBdr>
            </w:div>
            <w:div w:id="142822574">
              <w:marLeft w:val="0"/>
              <w:marRight w:val="0"/>
              <w:marTop w:val="0"/>
              <w:marBottom w:val="0"/>
              <w:divBdr>
                <w:top w:val="none" w:sz="0" w:space="0" w:color="auto"/>
                <w:left w:val="none" w:sz="0" w:space="0" w:color="auto"/>
                <w:bottom w:val="none" w:sz="0" w:space="0" w:color="auto"/>
                <w:right w:val="none" w:sz="0" w:space="0" w:color="auto"/>
              </w:divBdr>
            </w:div>
            <w:div w:id="994378026">
              <w:marLeft w:val="0"/>
              <w:marRight w:val="0"/>
              <w:marTop w:val="0"/>
              <w:marBottom w:val="0"/>
              <w:divBdr>
                <w:top w:val="none" w:sz="0" w:space="0" w:color="auto"/>
                <w:left w:val="none" w:sz="0" w:space="0" w:color="auto"/>
                <w:bottom w:val="none" w:sz="0" w:space="0" w:color="auto"/>
                <w:right w:val="none" w:sz="0" w:space="0" w:color="auto"/>
              </w:divBdr>
            </w:div>
            <w:div w:id="592590871">
              <w:marLeft w:val="0"/>
              <w:marRight w:val="0"/>
              <w:marTop w:val="0"/>
              <w:marBottom w:val="0"/>
              <w:divBdr>
                <w:top w:val="none" w:sz="0" w:space="0" w:color="auto"/>
                <w:left w:val="none" w:sz="0" w:space="0" w:color="auto"/>
                <w:bottom w:val="none" w:sz="0" w:space="0" w:color="auto"/>
                <w:right w:val="none" w:sz="0" w:space="0" w:color="auto"/>
              </w:divBdr>
            </w:div>
            <w:div w:id="1632126583">
              <w:marLeft w:val="0"/>
              <w:marRight w:val="0"/>
              <w:marTop w:val="0"/>
              <w:marBottom w:val="0"/>
              <w:divBdr>
                <w:top w:val="none" w:sz="0" w:space="0" w:color="auto"/>
                <w:left w:val="none" w:sz="0" w:space="0" w:color="auto"/>
                <w:bottom w:val="none" w:sz="0" w:space="0" w:color="auto"/>
                <w:right w:val="none" w:sz="0" w:space="0" w:color="auto"/>
              </w:divBdr>
            </w:div>
            <w:div w:id="1626740944">
              <w:marLeft w:val="0"/>
              <w:marRight w:val="0"/>
              <w:marTop w:val="0"/>
              <w:marBottom w:val="0"/>
              <w:divBdr>
                <w:top w:val="none" w:sz="0" w:space="0" w:color="auto"/>
                <w:left w:val="none" w:sz="0" w:space="0" w:color="auto"/>
                <w:bottom w:val="none" w:sz="0" w:space="0" w:color="auto"/>
                <w:right w:val="none" w:sz="0" w:space="0" w:color="auto"/>
              </w:divBdr>
            </w:div>
            <w:div w:id="1920097712">
              <w:marLeft w:val="0"/>
              <w:marRight w:val="0"/>
              <w:marTop w:val="0"/>
              <w:marBottom w:val="0"/>
              <w:divBdr>
                <w:top w:val="none" w:sz="0" w:space="0" w:color="auto"/>
                <w:left w:val="none" w:sz="0" w:space="0" w:color="auto"/>
                <w:bottom w:val="none" w:sz="0" w:space="0" w:color="auto"/>
                <w:right w:val="none" w:sz="0" w:space="0" w:color="auto"/>
              </w:divBdr>
            </w:div>
            <w:div w:id="1020855562">
              <w:marLeft w:val="0"/>
              <w:marRight w:val="0"/>
              <w:marTop w:val="0"/>
              <w:marBottom w:val="0"/>
              <w:divBdr>
                <w:top w:val="none" w:sz="0" w:space="0" w:color="auto"/>
                <w:left w:val="none" w:sz="0" w:space="0" w:color="auto"/>
                <w:bottom w:val="none" w:sz="0" w:space="0" w:color="auto"/>
                <w:right w:val="none" w:sz="0" w:space="0" w:color="auto"/>
              </w:divBdr>
            </w:div>
            <w:div w:id="1227761288">
              <w:marLeft w:val="0"/>
              <w:marRight w:val="0"/>
              <w:marTop w:val="0"/>
              <w:marBottom w:val="0"/>
              <w:divBdr>
                <w:top w:val="none" w:sz="0" w:space="0" w:color="auto"/>
                <w:left w:val="none" w:sz="0" w:space="0" w:color="auto"/>
                <w:bottom w:val="none" w:sz="0" w:space="0" w:color="auto"/>
                <w:right w:val="none" w:sz="0" w:space="0" w:color="auto"/>
              </w:divBdr>
            </w:div>
            <w:div w:id="1287855151">
              <w:marLeft w:val="0"/>
              <w:marRight w:val="0"/>
              <w:marTop w:val="0"/>
              <w:marBottom w:val="0"/>
              <w:divBdr>
                <w:top w:val="none" w:sz="0" w:space="0" w:color="auto"/>
                <w:left w:val="none" w:sz="0" w:space="0" w:color="auto"/>
                <w:bottom w:val="none" w:sz="0" w:space="0" w:color="auto"/>
                <w:right w:val="none" w:sz="0" w:space="0" w:color="auto"/>
              </w:divBdr>
            </w:div>
            <w:div w:id="916289114">
              <w:marLeft w:val="0"/>
              <w:marRight w:val="0"/>
              <w:marTop w:val="0"/>
              <w:marBottom w:val="0"/>
              <w:divBdr>
                <w:top w:val="none" w:sz="0" w:space="0" w:color="auto"/>
                <w:left w:val="none" w:sz="0" w:space="0" w:color="auto"/>
                <w:bottom w:val="none" w:sz="0" w:space="0" w:color="auto"/>
                <w:right w:val="none" w:sz="0" w:space="0" w:color="auto"/>
              </w:divBdr>
            </w:div>
            <w:div w:id="2043895732">
              <w:marLeft w:val="0"/>
              <w:marRight w:val="0"/>
              <w:marTop w:val="0"/>
              <w:marBottom w:val="0"/>
              <w:divBdr>
                <w:top w:val="none" w:sz="0" w:space="0" w:color="auto"/>
                <w:left w:val="none" w:sz="0" w:space="0" w:color="auto"/>
                <w:bottom w:val="none" w:sz="0" w:space="0" w:color="auto"/>
                <w:right w:val="none" w:sz="0" w:space="0" w:color="auto"/>
              </w:divBdr>
            </w:div>
            <w:div w:id="373624336">
              <w:marLeft w:val="0"/>
              <w:marRight w:val="0"/>
              <w:marTop w:val="0"/>
              <w:marBottom w:val="0"/>
              <w:divBdr>
                <w:top w:val="none" w:sz="0" w:space="0" w:color="auto"/>
                <w:left w:val="none" w:sz="0" w:space="0" w:color="auto"/>
                <w:bottom w:val="none" w:sz="0" w:space="0" w:color="auto"/>
                <w:right w:val="none" w:sz="0" w:space="0" w:color="auto"/>
              </w:divBdr>
            </w:div>
            <w:div w:id="103119675">
              <w:marLeft w:val="0"/>
              <w:marRight w:val="0"/>
              <w:marTop w:val="0"/>
              <w:marBottom w:val="0"/>
              <w:divBdr>
                <w:top w:val="none" w:sz="0" w:space="0" w:color="auto"/>
                <w:left w:val="none" w:sz="0" w:space="0" w:color="auto"/>
                <w:bottom w:val="none" w:sz="0" w:space="0" w:color="auto"/>
                <w:right w:val="none" w:sz="0" w:space="0" w:color="auto"/>
              </w:divBdr>
            </w:div>
            <w:div w:id="806244286">
              <w:marLeft w:val="0"/>
              <w:marRight w:val="0"/>
              <w:marTop w:val="0"/>
              <w:marBottom w:val="0"/>
              <w:divBdr>
                <w:top w:val="none" w:sz="0" w:space="0" w:color="auto"/>
                <w:left w:val="none" w:sz="0" w:space="0" w:color="auto"/>
                <w:bottom w:val="none" w:sz="0" w:space="0" w:color="auto"/>
                <w:right w:val="none" w:sz="0" w:space="0" w:color="auto"/>
              </w:divBdr>
            </w:div>
            <w:div w:id="992106173">
              <w:marLeft w:val="0"/>
              <w:marRight w:val="0"/>
              <w:marTop w:val="0"/>
              <w:marBottom w:val="0"/>
              <w:divBdr>
                <w:top w:val="none" w:sz="0" w:space="0" w:color="auto"/>
                <w:left w:val="none" w:sz="0" w:space="0" w:color="auto"/>
                <w:bottom w:val="none" w:sz="0" w:space="0" w:color="auto"/>
                <w:right w:val="none" w:sz="0" w:space="0" w:color="auto"/>
              </w:divBdr>
            </w:div>
            <w:div w:id="573047607">
              <w:marLeft w:val="0"/>
              <w:marRight w:val="0"/>
              <w:marTop w:val="0"/>
              <w:marBottom w:val="0"/>
              <w:divBdr>
                <w:top w:val="none" w:sz="0" w:space="0" w:color="auto"/>
                <w:left w:val="none" w:sz="0" w:space="0" w:color="auto"/>
                <w:bottom w:val="none" w:sz="0" w:space="0" w:color="auto"/>
                <w:right w:val="none" w:sz="0" w:space="0" w:color="auto"/>
              </w:divBdr>
            </w:div>
            <w:div w:id="1602252792">
              <w:marLeft w:val="0"/>
              <w:marRight w:val="0"/>
              <w:marTop w:val="0"/>
              <w:marBottom w:val="0"/>
              <w:divBdr>
                <w:top w:val="none" w:sz="0" w:space="0" w:color="auto"/>
                <w:left w:val="none" w:sz="0" w:space="0" w:color="auto"/>
                <w:bottom w:val="none" w:sz="0" w:space="0" w:color="auto"/>
                <w:right w:val="none" w:sz="0" w:space="0" w:color="auto"/>
              </w:divBdr>
            </w:div>
            <w:div w:id="441460506">
              <w:marLeft w:val="0"/>
              <w:marRight w:val="0"/>
              <w:marTop w:val="0"/>
              <w:marBottom w:val="0"/>
              <w:divBdr>
                <w:top w:val="none" w:sz="0" w:space="0" w:color="auto"/>
                <w:left w:val="none" w:sz="0" w:space="0" w:color="auto"/>
                <w:bottom w:val="none" w:sz="0" w:space="0" w:color="auto"/>
                <w:right w:val="none" w:sz="0" w:space="0" w:color="auto"/>
              </w:divBdr>
            </w:div>
            <w:div w:id="331760590">
              <w:marLeft w:val="0"/>
              <w:marRight w:val="0"/>
              <w:marTop w:val="0"/>
              <w:marBottom w:val="0"/>
              <w:divBdr>
                <w:top w:val="none" w:sz="0" w:space="0" w:color="auto"/>
                <w:left w:val="none" w:sz="0" w:space="0" w:color="auto"/>
                <w:bottom w:val="none" w:sz="0" w:space="0" w:color="auto"/>
                <w:right w:val="none" w:sz="0" w:space="0" w:color="auto"/>
              </w:divBdr>
            </w:div>
            <w:div w:id="1180391979">
              <w:marLeft w:val="0"/>
              <w:marRight w:val="0"/>
              <w:marTop w:val="0"/>
              <w:marBottom w:val="0"/>
              <w:divBdr>
                <w:top w:val="none" w:sz="0" w:space="0" w:color="auto"/>
                <w:left w:val="none" w:sz="0" w:space="0" w:color="auto"/>
                <w:bottom w:val="none" w:sz="0" w:space="0" w:color="auto"/>
                <w:right w:val="none" w:sz="0" w:space="0" w:color="auto"/>
              </w:divBdr>
            </w:div>
            <w:div w:id="1501236380">
              <w:marLeft w:val="0"/>
              <w:marRight w:val="0"/>
              <w:marTop w:val="0"/>
              <w:marBottom w:val="0"/>
              <w:divBdr>
                <w:top w:val="none" w:sz="0" w:space="0" w:color="auto"/>
                <w:left w:val="none" w:sz="0" w:space="0" w:color="auto"/>
                <w:bottom w:val="none" w:sz="0" w:space="0" w:color="auto"/>
                <w:right w:val="none" w:sz="0" w:space="0" w:color="auto"/>
              </w:divBdr>
            </w:div>
            <w:div w:id="1258096498">
              <w:marLeft w:val="0"/>
              <w:marRight w:val="0"/>
              <w:marTop w:val="0"/>
              <w:marBottom w:val="0"/>
              <w:divBdr>
                <w:top w:val="none" w:sz="0" w:space="0" w:color="auto"/>
                <w:left w:val="none" w:sz="0" w:space="0" w:color="auto"/>
                <w:bottom w:val="none" w:sz="0" w:space="0" w:color="auto"/>
                <w:right w:val="none" w:sz="0" w:space="0" w:color="auto"/>
              </w:divBdr>
            </w:div>
            <w:div w:id="528570633">
              <w:marLeft w:val="0"/>
              <w:marRight w:val="0"/>
              <w:marTop w:val="0"/>
              <w:marBottom w:val="0"/>
              <w:divBdr>
                <w:top w:val="none" w:sz="0" w:space="0" w:color="auto"/>
                <w:left w:val="none" w:sz="0" w:space="0" w:color="auto"/>
                <w:bottom w:val="none" w:sz="0" w:space="0" w:color="auto"/>
                <w:right w:val="none" w:sz="0" w:space="0" w:color="auto"/>
              </w:divBdr>
            </w:div>
            <w:div w:id="1035236105">
              <w:marLeft w:val="0"/>
              <w:marRight w:val="0"/>
              <w:marTop w:val="0"/>
              <w:marBottom w:val="0"/>
              <w:divBdr>
                <w:top w:val="none" w:sz="0" w:space="0" w:color="auto"/>
                <w:left w:val="none" w:sz="0" w:space="0" w:color="auto"/>
                <w:bottom w:val="none" w:sz="0" w:space="0" w:color="auto"/>
                <w:right w:val="none" w:sz="0" w:space="0" w:color="auto"/>
              </w:divBdr>
            </w:div>
            <w:div w:id="1115364376">
              <w:marLeft w:val="0"/>
              <w:marRight w:val="0"/>
              <w:marTop w:val="0"/>
              <w:marBottom w:val="0"/>
              <w:divBdr>
                <w:top w:val="none" w:sz="0" w:space="0" w:color="auto"/>
                <w:left w:val="none" w:sz="0" w:space="0" w:color="auto"/>
                <w:bottom w:val="none" w:sz="0" w:space="0" w:color="auto"/>
                <w:right w:val="none" w:sz="0" w:space="0" w:color="auto"/>
              </w:divBdr>
            </w:div>
            <w:div w:id="1216159539">
              <w:marLeft w:val="0"/>
              <w:marRight w:val="0"/>
              <w:marTop w:val="0"/>
              <w:marBottom w:val="0"/>
              <w:divBdr>
                <w:top w:val="none" w:sz="0" w:space="0" w:color="auto"/>
                <w:left w:val="none" w:sz="0" w:space="0" w:color="auto"/>
                <w:bottom w:val="none" w:sz="0" w:space="0" w:color="auto"/>
                <w:right w:val="none" w:sz="0" w:space="0" w:color="auto"/>
              </w:divBdr>
            </w:div>
            <w:div w:id="170031636">
              <w:marLeft w:val="0"/>
              <w:marRight w:val="0"/>
              <w:marTop w:val="0"/>
              <w:marBottom w:val="0"/>
              <w:divBdr>
                <w:top w:val="none" w:sz="0" w:space="0" w:color="auto"/>
                <w:left w:val="none" w:sz="0" w:space="0" w:color="auto"/>
                <w:bottom w:val="none" w:sz="0" w:space="0" w:color="auto"/>
                <w:right w:val="none" w:sz="0" w:space="0" w:color="auto"/>
              </w:divBdr>
            </w:div>
            <w:div w:id="160631550">
              <w:marLeft w:val="0"/>
              <w:marRight w:val="0"/>
              <w:marTop w:val="0"/>
              <w:marBottom w:val="0"/>
              <w:divBdr>
                <w:top w:val="none" w:sz="0" w:space="0" w:color="auto"/>
                <w:left w:val="none" w:sz="0" w:space="0" w:color="auto"/>
                <w:bottom w:val="none" w:sz="0" w:space="0" w:color="auto"/>
                <w:right w:val="none" w:sz="0" w:space="0" w:color="auto"/>
              </w:divBdr>
            </w:div>
            <w:div w:id="1255166871">
              <w:marLeft w:val="0"/>
              <w:marRight w:val="0"/>
              <w:marTop w:val="0"/>
              <w:marBottom w:val="0"/>
              <w:divBdr>
                <w:top w:val="none" w:sz="0" w:space="0" w:color="auto"/>
                <w:left w:val="none" w:sz="0" w:space="0" w:color="auto"/>
                <w:bottom w:val="none" w:sz="0" w:space="0" w:color="auto"/>
                <w:right w:val="none" w:sz="0" w:space="0" w:color="auto"/>
              </w:divBdr>
            </w:div>
            <w:div w:id="2057850764">
              <w:marLeft w:val="0"/>
              <w:marRight w:val="0"/>
              <w:marTop w:val="0"/>
              <w:marBottom w:val="0"/>
              <w:divBdr>
                <w:top w:val="none" w:sz="0" w:space="0" w:color="auto"/>
                <w:left w:val="none" w:sz="0" w:space="0" w:color="auto"/>
                <w:bottom w:val="none" w:sz="0" w:space="0" w:color="auto"/>
                <w:right w:val="none" w:sz="0" w:space="0" w:color="auto"/>
              </w:divBdr>
            </w:div>
            <w:div w:id="1243100886">
              <w:marLeft w:val="0"/>
              <w:marRight w:val="0"/>
              <w:marTop w:val="0"/>
              <w:marBottom w:val="0"/>
              <w:divBdr>
                <w:top w:val="none" w:sz="0" w:space="0" w:color="auto"/>
                <w:left w:val="none" w:sz="0" w:space="0" w:color="auto"/>
                <w:bottom w:val="none" w:sz="0" w:space="0" w:color="auto"/>
                <w:right w:val="none" w:sz="0" w:space="0" w:color="auto"/>
              </w:divBdr>
            </w:div>
            <w:div w:id="1028677522">
              <w:marLeft w:val="0"/>
              <w:marRight w:val="0"/>
              <w:marTop w:val="0"/>
              <w:marBottom w:val="0"/>
              <w:divBdr>
                <w:top w:val="none" w:sz="0" w:space="0" w:color="auto"/>
                <w:left w:val="none" w:sz="0" w:space="0" w:color="auto"/>
                <w:bottom w:val="none" w:sz="0" w:space="0" w:color="auto"/>
                <w:right w:val="none" w:sz="0" w:space="0" w:color="auto"/>
              </w:divBdr>
            </w:div>
            <w:div w:id="2069373721">
              <w:marLeft w:val="0"/>
              <w:marRight w:val="0"/>
              <w:marTop w:val="0"/>
              <w:marBottom w:val="0"/>
              <w:divBdr>
                <w:top w:val="none" w:sz="0" w:space="0" w:color="auto"/>
                <w:left w:val="none" w:sz="0" w:space="0" w:color="auto"/>
                <w:bottom w:val="none" w:sz="0" w:space="0" w:color="auto"/>
                <w:right w:val="none" w:sz="0" w:space="0" w:color="auto"/>
              </w:divBdr>
            </w:div>
            <w:div w:id="283733976">
              <w:marLeft w:val="0"/>
              <w:marRight w:val="0"/>
              <w:marTop w:val="0"/>
              <w:marBottom w:val="0"/>
              <w:divBdr>
                <w:top w:val="none" w:sz="0" w:space="0" w:color="auto"/>
                <w:left w:val="none" w:sz="0" w:space="0" w:color="auto"/>
                <w:bottom w:val="none" w:sz="0" w:space="0" w:color="auto"/>
                <w:right w:val="none" w:sz="0" w:space="0" w:color="auto"/>
              </w:divBdr>
            </w:div>
            <w:div w:id="1488476848">
              <w:marLeft w:val="0"/>
              <w:marRight w:val="0"/>
              <w:marTop w:val="0"/>
              <w:marBottom w:val="0"/>
              <w:divBdr>
                <w:top w:val="none" w:sz="0" w:space="0" w:color="auto"/>
                <w:left w:val="none" w:sz="0" w:space="0" w:color="auto"/>
                <w:bottom w:val="none" w:sz="0" w:space="0" w:color="auto"/>
                <w:right w:val="none" w:sz="0" w:space="0" w:color="auto"/>
              </w:divBdr>
            </w:div>
            <w:div w:id="886380497">
              <w:marLeft w:val="0"/>
              <w:marRight w:val="0"/>
              <w:marTop w:val="0"/>
              <w:marBottom w:val="0"/>
              <w:divBdr>
                <w:top w:val="none" w:sz="0" w:space="0" w:color="auto"/>
                <w:left w:val="none" w:sz="0" w:space="0" w:color="auto"/>
                <w:bottom w:val="none" w:sz="0" w:space="0" w:color="auto"/>
                <w:right w:val="none" w:sz="0" w:space="0" w:color="auto"/>
              </w:divBdr>
            </w:div>
            <w:div w:id="1302274583">
              <w:marLeft w:val="0"/>
              <w:marRight w:val="0"/>
              <w:marTop w:val="0"/>
              <w:marBottom w:val="0"/>
              <w:divBdr>
                <w:top w:val="none" w:sz="0" w:space="0" w:color="auto"/>
                <w:left w:val="none" w:sz="0" w:space="0" w:color="auto"/>
                <w:bottom w:val="none" w:sz="0" w:space="0" w:color="auto"/>
                <w:right w:val="none" w:sz="0" w:space="0" w:color="auto"/>
              </w:divBdr>
            </w:div>
            <w:div w:id="1768697472">
              <w:marLeft w:val="0"/>
              <w:marRight w:val="0"/>
              <w:marTop w:val="0"/>
              <w:marBottom w:val="0"/>
              <w:divBdr>
                <w:top w:val="none" w:sz="0" w:space="0" w:color="auto"/>
                <w:left w:val="none" w:sz="0" w:space="0" w:color="auto"/>
                <w:bottom w:val="none" w:sz="0" w:space="0" w:color="auto"/>
                <w:right w:val="none" w:sz="0" w:space="0" w:color="auto"/>
              </w:divBdr>
            </w:div>
            <w:div w:id="11884716">
              <w:marLeft w:val="0"/>
              <w:marRight w:val="0"/>
              <w:marTop w:val="0"/>
              <w:marBottom w:val="0"/>
              <w:divBdr>
                <w:top w:val="none" w:sz="0" w:space="0" w:color="auto"/>
                <w:left w:val="none" w:sz="0" w:space="0" w:color="auto"/>
                <w:bottom w:val="none" w:sz="0" w:space="0" w:color="auto"/>
                <w:right w:val="none" w:sz="0" w:space="0" w:color="auto"/>
              </w:divBdr>
            </w:div>
            <w:div w:id="1501775740">
              <w:marLeft w:val="0"/>
              <w:marRight w:val="0"/>
              <w:marTop w:val="0"/>
              <w:marBottom w:val="0"/>
              <w:divBdr>
                <w:top w:val="none" w:sz="0" w:space="0" w:color="auto"/>
                <w:left w:val="none" w:sz="0" w:space="0" w:color="auto"/>
                <w:bottom w:val="none" w:sz="0" w:space="0" w:color="auto"/>
                <w:right w:val="none" w:sz="0" w:space="0" w:color="auto"/>
              </w:divBdr>
            </w:div>
            <w:div w:id="2043364791">
              <w:marLeft w:val="0"/>
              <w:marRight w:val="0"/>
              <w:marTop w:val="0"/>
              <w:marBottom w:val="0"/>
              <w:divBdr>
                <w:top w:val="none" w:sz="0" w:space="0" w:color="auto"/>
                <w:left w:val="none" w:sz="0" w:space="0" w:color="auto"/>
                <w:bottom w:val="none" w:sz="0" w:space="0" w:color="auto"/>
                <w:right w:val="none" w:sz="0" w:space="0" w:color="auto"/>
              </w:divBdr>
            </w:div>
            <w:div w:id="585044107">
              <w:marLeft w:val="0"/>
              <w:marRight w:val="0"/>
              <w:marTop w:val="0"/>
              <w:marBottom w:val="0"/>
              <w:divBdr>
                <w:top w:val="none" w:sz="0" w:space="0" w:color="auto"/>
                <w:left w:val="none" w:sz="0" w:space="0" w:color="auto"/>
                <w:bottom w:val="none" w:sz="0" w:space="0" w:color="auto"/>
                <w:right w:val="none" w:sz="0" w:space="0" w:color="auto"/>
              </w:divBdr>
            </w:div>
            <w:div w:id="887231094">
              <w:marLeft w:val="0"/>
              <w:marRight w:val="0"/>
              <w:marTop w:val="0"/>
              <w:marBottom w:val="0"/>
              <w:divBdr>
                <w:top w:val="none" w:sz="0" w:space="0" w:color="auto"/>
                <w:left w:val="none" w:sz="0" w:space="0" w:color="auto"/>
                <w:bottom w:val="none" w:sz="0" w:space="0" w:color="auto"/>
                <w:right w:val="none" w:sz="0" w:space="0" w:color="auto"/>
              </w:divBdr>
            </w:div>
            <w:div w:id="1363901653">
              <w:marLeft w:val="0"/>
              <w:marRight w:val="0"/>
              <w:marTop w:val="0"/>
              <w:marBottom w:val="0"/>
              <w:divBdr>
                <w:top w:val="none" w:sz="0" w:space="0" w:color="auto"/>
                <w:left w:val="none" w:sz="0" w:space="0" w:color="auto"/>
                <w:bottom w:val="none" w:sz="0" w:space="0" w:color="auto"/>
                <w:right w:val="none" w:sz="0" w:space="0" w:color="auto"/>
              </w:divBdr>
            </w:div>
            <w:div w:id="620109021">
              <w:marLeft w:val="0"/>
              <w:marRight w:val="0"/>
              <w:marTop w:val="0"/>
              <w:marBottom w:val="0"/>
              <w:divBdr>
                <w:top w:val="none" w:sz="0" w:space="0" w:color="auto"/>
                <w:left w:val="none" w:sz="0" w:space="0" w:color="auto"/>
                <w:bottom w:val="none" w:sz="0" w:space="0" w:color="auto"/>
                <w:right w:val="none" w:sz="0" w:space="0" w:color="auto"/>
              </w:divBdr>
            </w:div>
            <w:div w:id="1701079980">
              <w:marLeft w:val="0"/>
              <w:marRight w:val="0"/>
              <w:marTop w:val="0"/>
              <w:marBottom w:val="0"/>
              <w:divBdr>
                <w:top w:val="none" w:sz="0" w:space="0" w:color="auto"/>
                <w:left w:val="none" w:sz="0" w:space="0" w:color="auto"/>
                <w:bottom w:val="none" w:sz="0" w:space="0" w:color="auto"/>
                <w:right w:val="none" w:sz="0" w:space="0" w:color="auto"/>
              </w:divBdr>
            </w:div>
            <w:div w:id="1234587101">
              <w:marLeft w:val="0"/>
              <w:marRight w:val="0"/>
              <w:marTop w:val="0"/>
              <w:marBottom w:val="0"/>
              <w:divBdr>
                <w:top w:val="none" w:sz="0" w:space="0" w:color="auto"/>
                <w:left w:val="none" w:sz="0" w:space="0" w:color="auto"/>
                <w:bottom w:val="none" w:sz="0" w:space="0" w:color="auto"/>
                <w:right w:val="none" w:sz="0" w:space="0" w:color="auto"/>
              </w:divBdr>
            </w:div>
            <w:div w:id="1036467101">
              <w:marLeft w:val="0"/>
              <w:marRight w:val="0"/>
              <w:marTop w:val="0"/>
              <w:marBottom w:val="0"/>
              <w:divBdr>
                <w:top w:val="none" w:sz="0" w:space="0" w:color="auto"/>
                <w:left w:val="none" w:sz="0" w:space="0" w:color="auto"/>
                <w:bottom w:val="none" w:sz="0" w:space="0" w:color="auto"/>
                <w:right w:val="none" w:sz="0" w:space="0" w:color="auto"/>
              </w:divBdr>
            </w:div>
            <w:div w:id="364404610">
              <w:marLeft w:val="0"/>
              <w:marRight w:val="0"/>
              <w:marTop w:val="0"/>
              <w:marBottom w:val="0"/>
              <w:divBdr>
                <w:top w:val="none" w:sz="0" w:space="0" w:color="auto"/>
                <w:left w:val="none" w:sz="0" w:space="0" w:color="auto"/>
                <w:bottom w:val="none" w:sz="0" w:space="0" w:color="auto"/>
                <w:right w:val="none" w:sz="0" w:space="0" w:color="auto"/>
              </w:divBdr>
            </w:div>
            <w:div w:id="559175801">
              <w:marLeft w:val="0"/>
              <w:marRight w:val="0"/>
              <w:marTop w:val="0"/>
              <w:marBottom w:val="0"/>
              <w:divBdr>
                <w:top w:val="none" w:sz="0" w:space="0" w:color="auto"/>
                <w:left w:val="none" w:sz="0" w:space="0" w:color="auto"/>
                <w:bottom w:val="none" w:sz="0" w:space="0" w:color="auto"/>
                <w:right w:val="none" w:sz="0" w:space="0" w:color="auto"/>
              </w:divBdr>
            </w:div>
            <w:div w:id="1260025050">
              <w:marLeft w:val="0"/>
              <w:marRight w:val="0"/>
              <w:marTop w:val="0"/>
              <w:marBottom w:val="0"/>
              <w:divBdr>
                <w:top w:val="none" w:sz="0" w:space="0" w:color="auto"/>
                <w:left w:val="none" w:sz="0" w:space="0" w:color="auto"/>
                <w:bottom w:val="none" w:sz="0" w:space="0" w:color="auto"/>
                <w:right w:val="none" w:sz="0" w:space="0" w:color="auto"/>
              </w:divBdr>
            </w:div>
            <w:div w:id="1870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sChild>
        <w:div w:id="1058894291">
          <w:marLeft w:val="0"/>
          <w:marRight w:val="0"/>
          <w:marTop w:val="0"/>
          <w:marBottom w:val="0"/>
          <w:divBdr>
            <w:top w:val="none" w:sz="0" w:space="0" w:color="auto"/>
            <w:left w:val="none" w:sz="0" w:space="0" w:color="auto"/>
            <w:bottom w:val="none" w:sz="0" w:space="0" w:color="auto"/>
            <w:right w:val="none" w:sz="0" w:space="0" w:color="auto"/>
          </w:divBdr>
          <w:divsChild>
            <w:div w:id="92407875">
              <w:marLeft w:val="0"/>
              <w:marRight w:val="0"/>
              <w:marTop w:val="0"/>
              <w:marBottom w:val="0"/>
              <w:divBdr>
                <w:top w:val="none" w:sz="0" w:space="0" w:color="auto"/>
                <w:left w:val="none" w:sz="0" w:space="0" w:color="auto"/>
                <w:bottom w:val="none" w:sz="0" w:space="0" w:color="auto"/>
                <w:right w:val="none" w:sz="0" w:space="0" w:color="auto"/>
              </w:divBdr>
            </w:div>
            <w:div w:id="2088066407">
              <w:marLeft w:val="0"/>
              <w:marRight w:val="0"/>
              <w:marTop w:val="0"/>
              <w:marBottom w:val="0"/>
              <w:divBdr>
                <w:top w:val="none" w:sz="0" w:space="0" w:color="auto"/>
                <w:left w:val="none" w:sz="0" w:space="0" w:color="auto"/>
                <w:bottom w:val="none" w:sz="0" w:space="0" w:color="auto"/>
                <w:right w:val="none" w:sz="0" w:space="0" w:color="auto"/>
              </w:divBdr>
            </w:div>
            <w:div w:id="1393775727">
              <w:marLeft w:val="0"/>
              <w:marRight w:val="0"/>
              <w:marTop w:val="0"/>
              <w:marBottom w:val="0"/>
              <w:divBdr>
                <w:top w:val="none" w:sz="0" w:space="0" w:color="auto"/>
                <w:left w:val="none" w:sz="0" w:space="0" w:color="auto"/>
                <w:bottom w:val="none" w:sz="0" w:space="0" w:color="auto"/>
                <w:right w:val="none" w:sz="0" w:space="0" w:color="auto"/>
              </w:divBdr>
            </w:div>
            <w:div w:id="1323437279">
              <w:marLeft w:val="0"/>
              <w:marRight w:val="0"/>
              <w:marTop w:val="0"/>
              <w:marBottom w:val="0"/>
              <w:divBdr>
                <w:top w:val="none" w:sz="0" w:space="0" w:color="auto"/>
                <w:left w:val="none" w:sz="0" w:space="0" w:color="auto"/>
                <w:bottom w:val="none" w:sz="0" w:space="0" w:color="auto"/>
                <w:right w:val="none" w:sz="0" w:space="0" w:color="auto"/>
              </w:divBdr>
            </w:div>
            <w:div w:id="1705861904">
              <w:marLeft w:val="0"/>
              <w:marRight w:val="0"/>
              <w:marTop w:val="0"/>
              <w:marBottom w:val="0"/>
              <w:divBdr>
                <w:top w:val="none" w:sz="0" w:space="0" w:color="auto"/>
                <w:left w:val="none" w:sz="0" w:space="0" w:color="auto"/>
                <w:bottom w:val="none" w:sz="0" w:space="0" w:color="auto"/>
                <w:right w:val="none" w:sz="0" w:space="0" w:color="auto"/>
              </w:divBdr>
            </w:div>
            <w:div w:id="294793292">
              <w:marLeft w:val="0"/>
              <w:marRight w:val="0"/>
              <w:marTop w:val="0"/>
              <w:marBottom w:val="0"/>
              <w:divBdr>
                <w:top w:val="none" w:sz="0" w:space="0" w:color="auto"/>
                <w:left w:val="none" w:sz="0" w:space="0" w:color="auto"/>
                <w:bottom w:val="none" w:sz="0" w:space="0" w:color="auto"/>
                <w:right w:val="none" w:sz="0" w:space="0" w:color="auto"/>
              </w:divBdr>
            </w:div>
            <w:div w:id="1704286008">
              <w:marLeft w:val="0"/>
              <w:marRight w:val="0"/>
              <w:marTop w:val="0"/>
              <w:marBottom w:val="0"/>
              <w:divBdr>
                <w:top w:val="none" w:sz="0" w:space="0" w:color="auto"/>
                <w:left w:val="none" w:sz="0" w:space="0" w:color="auto"/>
                <w:bottom w:val="none" w:sz="0" w:space="0" w:color="auto"/>
                <w:right w:val="none" w:sz="0" w:space="0" w:color="auto"/>
              </w:divBdr>
            </w:div>
            <w:div w:id="667900178">
              <w:marLeft w:val="0"/>
              <w:marRight w:val="0"/>
              <w:marTop w:val="0"/>
              <w:marBottom w:val="0"/>
              <w:divBdr>
                <w:top w:val="none" w:sz="0" w:space="0" w:color="auto"/>
                <w:left w:val="none" w:sz="0" w:space="0" w:color="auto"/>
                <w:bottom w:val="none" w:sz="0" w:space="0" w:color="auto"/>
                <w:right w:val="none" w:sz="0" w:space="0" w:color="auto"/>
              </w:divBdr>
            </w:div>
            <w:div w:id="1013460216">
              <w:marLeft w:val="0"/>
              <w:marRight w:val="0"/>
              <w:marTop w:val="0"/>
              <w:marBottom w:val="0"/>
              <w:divBdr>
                <w:top w:val="none" w:sz="0" w:space="0" w:color="auto"/>
                <w:left w:val="none" w:sz="0" w:space="0" w:color="auto"/>
                <w:bottom w:val="none" w:sz="0" w:space="0" w:color="auto"/>
                <w:right w:val="none" w:sz="0" w:space="0" w:color="auto"/>
              </w:divBdr>
            </w:div>
            <w:div w:id="992635659">
              <w:marLeft w:val="0"/>
              <w:marRight w:val="0"/>
              <w:marTop w:val="0"/>
              <w:marBottom w:val="0"/>
              <w:divBdr>
                <w:top w:val="none" w:sz="0" w:space="0" w:color="auto"/>
                <w:left w:val="none" w:sz="0" w:space="0" w:color="auto"/>
                <w:bottom w:val="none" w:sz="0" w:space="0" w:color="auto"/>
                <w:right w:val="none" w:sz="0" w:space="0" w:color="auto"/>
              </w:divBdr>
            </w:div>
            <w:div w:id="784688507">
              <w:marLeft w:val="0"/>
              <w:marRight w:val="0"/>
              <w:marTop w:val="0"/>
              <w:marBottom w:val="0"/>
              <w:divBdr>
                <w:top w:val="none" w:sz="0" w:space="0" w:color="auto"/>
                <w:left w:val="none" w:sz="0" w:space="0" w:color="auto"/>
                <w:bottom w:val="none" w:sz="0" w:space="0" w:color="auto"/>
                <w:right w:val="none" w:sz="0" w:space="0" w:color="auto"/>
              </w:divBdr>
            </w:div>
            <w:div w:id="1415282044">
              <w:marLeft w:val="0"/>
              <w:marRight w:val="0"/>
              <w:marTop w:val="0"/>
              <w:marBottom w:val="0"/>
              <w:divBdr>
                <w:top w:val="none" w:sz="0" w:space="0" w:color="auto"/>
                <w:left w:val="none" w:sz="0" w:space="0" w:color="auto"/>
                <w:bottom w:val="none" w:sz="0" w:space="0" w:color="auto"/>
                <w:right w:val="none" w:sz="0" w:space="0" w:color="auto"/>
              </w:divBdr>
            </w:div>
            <w:div w:id="590502642">
              <w:marLeft w:val="0"/>
              <w:marRight w:val="0"/>
              <w:marTop w:val="0"/>
              <w:marBottom w:val="0"/>
              <w:divBdr>
                <w:top w:val="none" w:sz="0" w:space="0" w:color="auto"/>
                <w:left w:val="none" w:sz="0" w:space="0" w:color="auto"/>
                <w:bottom w:val="none" w:sz="0" w:space="0" w:color="auto"/>
                <w:right w:val="none" w:sz="0" w:space="0" w:color="auto"/>
              </w:divBdr>
            </w:div>
            <w:div w:id="482280478">
              <w:marLeft w:val="0"/>
              <w:marRight w:val="0"/>
              <w:marTop w:val="0"/>
              <w:marBottom w:val="0"/>
              <w:divBdr>
                <w:top w:val="none" w:sz="0" w:space="0" w:color="auto"/>
                <w:left w:val="none" w:sz="0" w:space="0" w:color="auto"/>
                <w:bottom w:val="none" w:sz="0" w:space="0" w:color="auto"/>
                <w:right w:val="none" w:sz="0" w:space="0" w:color="auto"/>
              </w:divBdr>
            </w:div>
            <w:div w:id="1931427640">
              <w:marLeft w:val="0"/>
              <w:marRight w:val="0"/>
              <w:marTop w:val="0"/>
              <w:marBottom w:val="0"/>
              <w:divBdr>
                <w:top w:val="none" w:sz="0" w:space="0" w:color="auto"/>
                <w:left w:val="none" w:sz="0" w:space="0" w:color="auto"/>
                <w:bottom w:val="none" w:sz="0" w:space="0" w:color="auto"/>
                <w:right w:val="none" w:sz="0" w:space="0" w:color="auto"/>
              </w:divBdr>
            </w:div>
            <w:div w:id="1398747679">
              <w:marLeft w:val="0"/>
              <w:marRight w:val="0"/>
              <w:marTop w:val="0"/>
              <w:marBottom w:val="0"/>
              <w:divBdr>
                <w:top w:val="none" w:sz="0" w:space="0" w:color="auto"/>
                <w:left w:val="none" w:sz="0" w:space="0" w:color="auto"/>
                <w:bottom w:val="none" w:sz="0" w:space="0" w:color="auto"/>
                <w:right w:val="none" w:sz="0" w:space="0" w:color="auto"/>
              </w:divBdr>
            </w:div>
            <w:div w:id="1443299819">
              <w:marLeft w:val="0"/>
              <w:marRight w:val="0"/>
              <w:marTop w:val="0"/>
              <w:marBottom w:val="0"/>
              <w:divBdr>
                <w:top w:val="none" w:sz="0" w:space="0" w:color="auto"/>
                <w:left w:val="none" w:sz="0" w:space="0" w:color="auto"/>
                <w:bottom w:val="none" w:sz="0" w:space="0" w:color="auto"/>
                <w:right w:val="none" w:sz="0" w:space="0" w:color="auto"/>
              </w:divBdr>
            </w:div>
            <w:div w:id="269356053">
              <w:marLeft w:val="0"/>
              <w:marRight w:val="0"/>
              <w:marTop w:val="0"/>
              <w:marBottom w:val="0"/>
              <w:divBdr>
                <w:top w:val="none" w:sz="0" w:space="0" w:color="auto"/>
                <w:left w:val="none" w:sz="0" w:space="0" w:color="auto"/>
                <w:bottom w:val="none" w:sz="0" w:space="0" w:color="auto"/>
                <w:right w:val="none" w:sz="0" w:space="0" w:color="auto"/>
              </w:divBdr>
            </w:div>
            <w:div w:id="157968815">
              <w:marLeft w:val="0"/>
              <w:marRight w:val="0"/>
              <w:marTop w:val="0"/>
              <w:marBottom w:val="0"/>
              <w:divBdr>
                <w:top w:val="none" w:sz="0" w:space="0" w:color="auto"/>
                <w:left w:val="none" w:sz="0" w:space="0" w:color="auto"/>
                <w:bottom w:val="none" w:sz="0" w:space="0" w:color="auto"/>
                <w:right w:val="none" w:sz="0" w:space="0" w:color="auto"/>
              </w:divBdr>
            </w:div>
            <w:div w:id="109591609">
              <w:marLeft w:val="0"/>
              <w:marRight w:val="0"/>
              <w:marTop w:val="0"/>
              <w:marBottom w:val="0"/>
              <w:divBdr>
                <w:top w:val="none" w:sz="0" w:space="0" w:color="auto"/>
                <w:left w:val="none" w:sz="0" w:space="0" w:color="auto"/>
                <w:bottom w:val="none" w:sz="0" w:space="0" w:color="auto"/>
                <w:right w:val="none" w:sz="0" w:space="0" w:color="auto"/>
              </w:divBdr>
            </w:div>
            <w:div w:id="1747679689">
              <w:marLeft w:val="0"/>
              <w:marRight w:val="0"/>
              <w:marTop w:val="0"/>
              <w:marBottom w:val="0"/>
              <w:divBdr>
                <w:top w:val="none" w:sz="0" w:space="0" w:color="auto"/>
                <w:left w:val="none" w:sz="0" w:space="0" w:color="auto"/>
                <w:bottom w:val="none" w:sz="0" w:space="0" w:color="auto"/>
                <w:right w:val="none" w:sz="0" w:space="0" w:color="auto"/>
              </w:divBdr>
            </w:div>
            <w:div w:id="1199320634">
              <w:marLeft w:val="0"/>
              <w:marRight w:val="0"/>
              <w:marTop w:val="0"/>
              <w:marBottom w:val="0"/>
              <w:divBdr>
                <w:top w:val="none" w:sz="0" w:space="0" w:color="auto"/>
                <w:left w:val="none" w:sz="0" w:space="0" w:color="auto"/>
                <w:bottom w:val="none" w:sz="0" w:space="0" w:color="auto"/>
                <w:right w:val="none" w:sz="0" w:space="0" w:color="auto"/>
              </w:divBdr>
            </w:div>
            <w:div w:id="14617224">
              <w:marLeft w:val="0"/>
              <w:marRight w:val="0"/>
              <w:marTop w:val="0"/>
              <w:marBottom w:val="0"/>
              <w:divBdr>
                <w:top w:val="none" w:sz="0" w:space="0" w:color="auto"/>
                <w:left w:val="none" w:sz="0" w:space="0" w:color="auto"/>
                <w:bottom w:val="none" w:sz="0" w:space="0" w:color="auto"/>
                <w:right w:val="none" w:sz="0" w:space="0" w:color="auto"/>
              </w:divBdr>
            </w:div>
            <w:div w:id="96104334">
              <w:marLeft w:val="0"/>
              <w:marRight w:val="0"/>
              <w:marTop w:val="0"/>
              <w:marBottom w:val="0"/>
              <w:divBdr>
                <w:top w:val="none" w:sz="0" w:space="0" w:color="auto"/>
                <w:left w:val="none" w:sz="0" w:space="0" w:color="auto"/>
                <w:bottom w:val="none" w:sz="0" w:space="0" w:color="auto"/>
                <w:right w:val="none" w:sz="0" w:space="0" w:color="auto"/>
              </w:divBdr>
            </w:div>
            <w:div w:id="1345472482">
              <w:marLeft w:val="0"/>
              <w:marRight w:val="0"/>
              <w:marTop w:val="0"/>
              <w:marBottom w:val="0"/>
              <w:divBdr>
                <w:top w:val="none" w:sz="0" w:space="0" w:color="auto"/>
                <w:left w:val="none" w:sz="0" w:space="0" w:color="auto"/>
                <w:bottom w:val="none" w:sz="0" w:space="0" w:color="auto"/>
                <w:right w:val="none" w:sz="0" w:space="0" w:color="auto"/>
              </w:divBdr>
            </w:div>
            <w:div w:id="1387021632">
              <w:marLeft w:val="0"/>
              <w:marRight w:val="0"/>
              <w:marTop w:val="0"/>
              <w:marBottom w:val="0"/>
              <w:divBdr>
                <w:top w:val="none" w:sz="0" w:space="0" w:color="auto"/>
                <w:left w:val="none" w:sz="0" w:space="0" w:color="auto"/>
                <w:bottom w:val="none" w:sz="0" w:space="0" w:color="auto"/>
                <w:right w:val="none" w:sz="0" w:space="0" w:color="auto"/>
              </w:divBdr>
            </w:div>
            <w:div w:id="1165324179">
              <w:marLeft w:val="0"/>
              <w:marRight w:val="0"/>
              <w:marTop w:val="0"/>
              <w:marBottom w:val="0"/>
              <w:divBdr>
                <w:top w:val="none" w:sz="0" w:space="0" w:color="auto"/>
                <w:left w:val="none" w:sz="0" w:space="0" w:color="auto"/>
                <w:bottom w:val="none" w:sz="0" w:space="0" w:color="auto"/>
                <w:right w:val="none" w:sz="0" w:space="0" w:color="auto"/>
              </w:divBdr>
            </w:div>
            <w:div w:id="2023970358">
              <w:marLeft w:val="0"/>
              <w:marRight w:val="0"/>
              <w:marTop w:val="0"/>
              <w:marBottom w:val="0"/>
              <w:divBdr>
                <w:top w:val="none" w:sz="0" w:space="0" w:color="auto"/>
                <w:left w:val="none" w:sz="0" w:space="0" w:color="auto"/>
                <w:bottom w:val="none" w:sz="0" w:space="0" w:color="auto"/>
                <w:right w:val="none" w:sz="0" w:space="0" w:color="auto"/>
              </w:divBdr>
            </w:div>
            <w:div w:id="1970747965">
              <w:marLeft w:val="0"/>
              <w:marRight w:val="0"/>
              <w:marTop w:val="0"/>
              <w:marBottom w:val="0"/>
              <w:divBdr>
                <w:top w:val="none" w:sz="0" w:space="0" w:color="auto"/>
                <w:left w:val="none" w:sz="0" w:space="0" w:color="auto"/>
                <w:bottom w:val="none" w:sz="0" w:space="0" w:color="auto"/>
                <w:right w:val="none" w:sz="0" w:space="0" w:color="auto"/>
              </w:divBdr>
            </w:div>
            <w:div w:id="1239054220">
              <w:marLeft w:val="0"/>
              <w:marRight w:val="0"/>
              <w:marTop w:val="0"/>
              <w:marBottom w:val="0"/>
              <w:divBdr>
                <w:top w:val="none" w:sz="0" w:space="0" w:color="auto"/>
                <w:left w:val="none" w:sz="0" w:space="0" w:color="auto"/>
                <w:bottom w:val="none" w:sz="0" w:space="0" w:color="auto"/>
                <w:right w:val="none" w:sz="0" w:space="0" w:color="auto"/>
              </w:divBdr>
            </w:div>
            <w:div w:id="1933277685">
              <w:marLeft w:val="0"/>
              <w:marRight w:val="0"/>
              <w:marTop w:val="0"/>
              <w:marBottom w:val="0"/>
              <w:divBdr>
                <w:top w:val="none" w:sz="0" w:space="0" w:color="auto"/>
                <w:left w:val="none" w:sz="0" w:space="0" w:color="auto"/>
                <w:bottom w:val="none" w:sz="0" w:space="0" w:color="auto"/>
                <w:right w:val="none" w:sz="0" w:space="0" w:color="auto"/>
              </w:divBdr>
            </w:div>
            <w:div w:id="1428619606">
              <w:marLeft w:val="0"/>
              <w:marRight w:val="0"/>
              <w:marTop w:val="0"/>
              <w:marBottom w:val="0"/>
              <w:divBdr>
                <w:top w:val="none" w:sz="0" w:space="0" w:color="auto"/>
                <w:left w:val="none" w:sz="0" w:space="0" w:color="auto"/>
                <w:bottom w:val="none" w:sz="0" w:space="0" w:color="auto"/>
                <w:right w:val="none" w:sz="0" w:space="0" w:color="auto"/>
              </w:divBdr>
            </w:div>
            <w:div w:id="1348950043">
              <w:marLeft w:val="0"/>
              <w:marRight w:val="0"/>
              <w:marTop w:val="0"/>
              <w:marBottom w:val="0"/>
              <w:divBdr>
                <w:top w:val="none" w:sz="0" w:space="0" w:color="auto"/>
                <w:left w:val="none" w:sz="0" w:space="0" w:color="auto"/>
                <w:bottom w:val="none" w:sz="0" w:space="0" w:color="auto"/>
                <w:right w:val="none" w:sz="0" w:space="0" w:color="auto"/>
              </w:divBdr>
            </w:div>
            <w:div w:id="704141138">
              <w:marLeft w:val="0"/>
              <w:marRight w:val="0"/>
              <w:marTop w:val="0"/>
              <w:marBottom w:val="0"/>
              <w:divBdr>
                <w:top w:val="none" w:sz="0" w:space="0" w:color="auto"/>
                <w:left w:val="none" w:sz="0" w:space="0" w:color="auto"/>
                <w:bottom w:val="none" w:sz="0" w:space="0" w:color="auto"/>
                <w:right w:val="none" w:sz="0" w:space="0" w:color="auto"/>
              </w:divBdr>
            </w:div>
            <w:div w:id="2048021457">
              <w:marLeft w:val="0"/>
              <w:marRight w:val="0"/>
              <w:marTop w:val="0"/>
              <w:marBottom w:val="0"/>
              <w:divBdr>
                <w:top w:val="none" w:sz="0" w:space="0" w:color="auto"/>
                <w:left w:val="none" w:sz="0" w:space="0" w:color="auto"/>
                <w:bottom w:val="none" w:sz="0" w:space="0" w:color="auto"/>
                <w:right w:val="none" w:sz="0" w:space="0" w:color="auto"/>
              </w:divBdr>
            </w:div>
            <w:div w:id="533467810">
              <w:marLeft w:val="0"/>
              <w:marRight w:val="0"/>
              <w:marTop w:val="0"/>
              <w:marBottom w:val="0"/>
              <w:divBdr>
                <w:top w:val="none" w:sz="0" w:space="0" w:color="auto"/>
                <w:left w:val="none" w:sz="0" w:space="0" w:color="auto"/>
                <w:bottom w:val="none" w:sz="0" w:space="0" w:color="auto"/>
                <w:right w:val="none" w:sz="0" w:space="0" w:color="auto"/>
              </w:divBdr>
            </w:div>
            <w:div w:id="1617252712">
              <w:marLeft w:val="0"/>
              <w:marRight w:val="0"/>
              <w:marTop w:val="0"/>
              <w:marBottom w:val="0"/>
              <w:divBdr>
                <w:top w:val="none" w:sz="0" w:space="0" w:color="auto"/>
                <w:left w:val="none" w:sz="0" w:space="0" w:color="auto"/>
                <w:bottom w:val="none" w:sz="0" w:space="0" w:color="auto"/>
                <w:right w:val="none" w:sz="0" w:space="0" w:color="auto"/>
              </w:divBdr>
            </w:div>
            <w:div w:id="706835033">
              <w:marLeft w:val="0"/>
              <w:marRight w:val="0"/>
              <w:marTop w:val="0"/>
              <w:marBottom w:val="0"/>
              <w:divBdr>
                <w:top w:val="none" w:sz="0" w:space="0" w:color="auto"/>
                <w:left w:val="none" w:sz="0" w:space="0" w:color="auto"/>
                <w:bottom w:val="none" w:sz="0" w:space="0" w:color="auto"/>
                <w:right w:val="none" w:sz="0" w:space="0" w:color="auto"/>
              </w:divBdr>
            </w:div>
            <w:div w:id="1913461779">
              <w:marLeft w:val="0"/>
              <w:marRight w:val="0"/>
              <w:marTop w:val="0"/>
              <w:marBottom w:val="0"/>
              <w:divBdr>
                <w:top w:val="none" w:sz="0" w:space="0" w:color="auto"/>
                <w:left w:val="none" w:sz="0" w:space="0" w:color="auto"/>
                <w:bottom w:val="none" w:sz="0" w:space="0" w:color="auto"/>
                <w:right w:val="none" w:sz="0" w:space="0" w:color="auto"/>
              </w:divBdr>
            </w:div>
            <w:div w:id="393968280">
              <w:marLeft w:val="0"/>
              <w:marRight w:val="0"/>
              <w:marTop w:val="0"/>
              <w:marBottom w:val="0"/>
              <w:divBdr>
                <w:top w:val="none" w:sz="0" w:space="0" w:color="auto"/>
                <w:left w:val="none" w:sz="0" w:space="0" w:color="auto"/>
                <w:bottom w:val="none" w:sz="0" w:space="0" w:color="auto"/>
                <w:right w:val="none" w:sz="0" w:space="0" w:color="auto"/>
              </w:divBdr>
            </w:div>
            <w:div w:id="917597627">
              <w:marLeft w:val="0"/>
              <w:marRight w:val="0"/>
              <w:marTop w:val="0"/>
              <w:marBottom w:val="0"/>
              <w:divBdr>
                <w:top w:val="none" w:sz="0" w:space="0" w:color="auto"/>
                <w:left w:val="none" w:sz="0" w:space="0" w:color="auto"/>
                <w:bottom w:val="none" w:sz="0" w:space="0" w:color="auto"/>
                <w:right w:val="none" w:sz="0" w:space="0" w:color="auto"/>
              </w:divBdr>
            </w:div>
            <w:div w:id="914512810">
              <w:marLeft w:val="0"/>
              <w:marRight w:val="0"/>
              <w:marTop w:val="0"/>
              <w:marBottom w:val="0"/>
              <w:divBdr>
                <w:top w:val="none" w:sz="0" w:space="0" w:color="auto"/>
                <w:left w:val="none" w:sz="0" w:space="0" w:color="auto"/>
                <w:bottom w:val="none" w:sz="0" w:space="0" w:color="auto"/>
                <w:right w:val="none" w:sz="0" w:space="0" w:color="auto"/>
              </w:divBdr>
            </w:div>
            <w:div w:id="988287599">
              <w:marLeft w:val="0"/>
              <w:marRight w:val="0"/>
              <w:marTop w:val="0"/>
              <w:marBottom w:val="0"/>
              <w:divBdr>
                <w:top w:val="none" w:sz="0" w:space="0" w:color="auto"/>
                <w:left w:val="none" w:sz="0" w:space="0" w:color="auto"/>
                <w:bottom w:val="none" w:sz="0" w:space="0" w:color="auto"/>
                <w:right w:val="none" w:sz="0" w:space="0" w:color="auto"/>
              </w:divBdr>
            </w:div>
            <w:div w:id="835996098">
              <w:marLeft w:val="0"/>
              <w:marRight w:val="0"/>
              <w:marTop w:val="0"/>
              <w:marBottom w:val="0"/>
              <w:divBdr>
                <w:top w:val="none" w:sz="0" w:space="0" w:color="auto"/>
                <w:left w:val="none" w:sz="0" w:space="0" w:color="auto"/>
                <w:bottom w:val="none" w:sz="0" w:space="0" w:color="auto"/>
                <w:right w:val="none" w:sz="0" w:space="0" w:color="auto"/>
              </w:divBdr>
            </w:div>
            <w:div w:id="710762937">
              <w:marLeft w:val="0"/>
              <w:marRight w:val="0"/>
              <w:marTop w:val="0"/>
              <w:marBottom w:val="0"/>
              <w:divBdr>
                <w:top w:val="none" w:sz="0" w:space="0" w:color="auto"/>
                <w:left w:val="none" w:sz="0" w:space="0" w:color="auto"/>
                <w:bottom w:val="none" w:sz="0" w:space="0" w:color="auto"/>
                <w:right w:val="none" w:sz="0" w:space="0" w:color="auto"/>
              </w:divBdr>
            </w:div>
            <w:div w:id="693917724">
              <w:marLeft w:val="0"/>
              <w:marRight w:val="0"/>
              <w:marTop w:val="0"/>
              <w:marBottom w:val="0"/>
              <w:divBdr>
                <w:top w:val="none" w:sz="0" w:space="0" w:color="auto"/>
                <w:left w:val="none" w:sz="0" w:space="0" w:color="auto"/>
                <w:bottom w:val="none" w:sz="0" w:space="0" w:color="auto"/>
                <w:right w:val="none" w:sz="0" w:space="0" w:color="auto"/>
              </w:divBdr>
            </w:div>
            <w:div w:id="1121608537">
              <w:marLeft w:val="0"/>
              <w:marRight w:val="0"/>
              <w:marTop w:val="0"/>
              <w:marBottom w:val="0"/>
              <w:divBdr>
                <w:top w:val="none" w:sz="0" w:space="0" w:color="auto"/>
                <w:left w:val="none" w:sz="0" w:space="0" w:color="auto"/>
                <w:bottom w:val="none" w:sz="0" w:space="0" w:color="auto"/>
                <w:right w:val="none" w:sz="0" w:space="0" w:color="auto"/>
              </w:divBdr>
            </w:div>
            <w:div w:id="1646815060">
              <w:marLeft w:val="0"/>
              <w:marRight w:val="0"/>
              <w:marTop w:val="0"/>
              <w:marBottom w:val="0"/>
              <w:divBdr>
                <w:top w:val="none" w:sz="0" w:space="0" w:color="auto"/>
                <w:left w:val="none" w:sz="0" w:space="0" w:color="auto"/>
                <w:bottom w:val="none" w:sz="0" w:space="0" w:color="auto"/>
                <w:right w:val="none" w:sz="0" w:space="0" w:color="auto"/>
              </w:divBdr>
            </w:div>
            <w:div w:id="734278379">
              <w:marLeft w:val="0"/>
              <w:marRight w:val="0"/>
              <w:marTop w:val="0"/>
              <w:marBottom w:val="0"/>
              <w:divBdr>
                <w:top w:val="none" w:sz="0" w:space="0" w:color="auto"/>
                <w:left w:val="none" w:sz="0" w:space="0" w:color="auto"/>
                <w:bottom w:val="none" w:sz="0" w:space="0" w:color="auto"/>
                <w:right w:val="none" w:sz="0" w:space="0" w:color="auto"/>
              </w:divBdr>
            </w:div>
            <w:div w:id="91509916">
              <w:marLeft w:val="0"/>
              <w:marRight w:val="0"/>
              <w:marTop w:val="0"/>
              <w:marBottom w:val="0"/>
              <w:divBdr>
                <w:top w:val="none" w:sz="0" w:space="0" w:color="auto"/>
                <w:left w:val="none" w:sz="0" w:space="0" w:color="auto"/>
                <w:bottom w:val="none" w:sz="0" w:space="0" w:color="auto"/>
                <w:right w:val="none" w:sz="0" w:space="0" w:color="auto"/>
              </w:divBdr>
            </w:div>
            <w:div w:id="122701818">
              <w:marLeft w:val="0"/>
              <w:marRight w:val="0"/>
              <w:marTop w:val="0"/>
              <w:marBottom w:val="0"/>
              <w:divBdr>
                <w:top w:val="none" w:sz="0" w:space="0" w:color="auto"/>
                <w:left w:val="none" w:sz="0" w:space="0" w:color="auto"/>
                <w:bottom w:val="none" w:sz="0" w:space="0" w:color="auto"/>
                <w:right w:val="none" w:sz="0" w:space="0" w:color="auto"/>
              </w:divBdr>
            </w:div>
            <w:div w:id="1860780550">
              <w:marLeft w:val="0"/>
              <w:marRight w:val="0"/>
              <w:marTop w:val="0"/>
              <w:marBottom w:val="0"/>
              <w:divBdr>
                <w:top w:val="none" w:sz="0" w:space="0" w:color="auto"/>
                <w:left w:val="none" w:sz="0" w:space="0" w:color="auto"/>
                <w:bottom w:val="none" w:sz="0" w:space="0" w:color="auto"/>
                <w:right w:val="none" w:sz="0" w:space="0" w:color="auto"/>
              </w:divBdr>
            </w:div>
            <w:div w:id="1859809291">
              <w:marLeft w:val="0"/>
              <w:marRight w:val="0"/>
              <w:marTop w:val="0"/>
              <w:marBottom w:val="0"/>
              <w:divBdr>
                <w:top w:val="none" w:sz="0" w:space="0" w:color="auto"/>
                <w:left w:val="none" w:sz="0" w:space="0" w:color="auto"/>
                <w:bottom w:val="none" w:sz="0" w:space="0" w:color="auto"/>
                <w:right w:val="none" w:sz="0" w:space="0" w:color="auto"/>
              </w:divBdr>
            </w:div>
            <w:div w:id="46221957">
              <w:marLeft w:val="0"/>
              <w:marRight w:val="0"/>
              <w:marTop w:val="0"/>
              <w:marBottom w:val="0"/>
              <w:divBdr>
                <w:top w:val="none" w:sz="0" w:space="0" w:color="auto"/>
                <w:left w:val="none" w:sz="0" w:space="0" w:color="auto"/>
                <w:bottom w:val="none" w:sz="0" w:space="0" w:color="auto"/>
                <w:right w:val="none" w:sz="0" w:space="0" w:color="auto"/>
              </w:divBdr>
            </w:div>
            <w:div w:id="1965623896">
              <w:marLeft w:val="0"/>
              <w:marRight w:val="0"/>
              <w:marTop w:val="0"/>
              <w:marBottom w:val="0"/>
              <w:divBdr>
                <w:top w:val="none" w:sz="0" w:space="0" w:color="auto"/>
                <w:left w:val="none" w:sz="0" w:space="0" w:color="auto"/>
                <w:bottom w:val="none" w:sz="0" w:space="0" w:color="auto"/>
                <w:right w:val="none" w:sz="0" w:space="0" w:color="auto"/>
              </w:divBdr>
            </w:div>
            <w:div w:id="1478450625">
              <w:marLeft w:val="0"/>
              <w:marRight w:val="0"/>
              <w:marTop w:val="0"/>
              <w:marBottom w:val="0"/>
              <w:divBdr>
                <w:top w:val="none" w:sz="0" w:space="0" w:color="auto"/>
                <w:left w:val="none" w:sz="0" w:space="0" w:color="auto"/>
                <w:bottom w:val="none" w:sz="0" w:space="0" w:color="auto"/>
                <w:right w:val="none" w:sz="0" w:space="0" w:color="auto"/>
              </w:divBdr>
            </w:div>
            <w:div w:id="1346983856">
              <w:marLeft w:val="0"/>
              <w:marRight w:val="0"/>
              <w:marTop w:val="0"/>
              <w:marBottom w:val="0"/>
              <w:divBdr>
                <w:top w:val="none" w:sz="0" w:space="0" w:color="auto"/>
                <w:left w:val="none" w:sz="0" w:space="0" w:color="auto"/>
                <w:bottom w:val="none" w:sz="0" w:space="0" w:color="auto"/>
                <w:right w:val="none" w:sz="0" w:space="0" w:color="auto"/>
              </w:divBdr>
            </w:div>
            <w:div w:id="466896967">
              <w:marLeft w:val="0"/>
              <w:marRight w:val="0"/>
              <w:marTop w:val="0"/>
              <w:marBottom w:val="0"/>
              <w:divBdr>
                <w:top w:val="none" w:sz="0" w:space="0" w:color="auto"/>
                <w:left w:val="none" w:sz="0" w:space="0" w:color="auto"/>
                <w:bottom w:val="none" w:sz="0" w:space="0" w:color="auto"/>
                <w:right w:val="none" w:sz="0" w:space="0" w:color="auto"/>
              </w:divBdr>
            </w:div>
            <w:div w:id="1478062560">
              <w:marLeft w:val="0"/>
              <w:marRight w:val="0"/>
              <w:marTop w:val="0"/>
              <w:marBottom w:val="0"/>
              <w:divBdr>
                <w:top w:val="none" w:sz="0" w:space="0" w:color="auto"/>
                <w:left w:val="none" w:sz="0" w:space="0" w:color="auto"/>
                <w:bottom w:val="none" w:sz="0" w:space="0" w:color="auto"/>
                <w:right w:val="none" w:sz="0" w:space="0" w:color="auto"/>
              </w:divBdr>
            </w:div>
            <w:div w:id="1006593158">
              <w:marLeft w:val="0"/>
              <w:marRight w:val="0"/>
              <w:marTop w:val="0"/>
              <w:marBottom w:val="0"/>
              <w:divBdr>
                <w:top w:val="none" w:sz="0" w:space="0" w:color="auto"/>
                <w:left w:val="none" w:sz="0" w:space="0" w:color="auto"/>
                <w:bottom w:val="none" w:sz="0" w:space="0" w:color="auto"/>
                <w:right w:val="none" w:sz="0" w:space="0" w:color="auto"/>
              </w:divBdr>
            </w:div>
            <w:div w:id="253050879">
              <w:marLeft w:val="0"/>
              <w:marRight w:val="0"/>
              <w:marTop w:val="0"/>
              <w:marBottom w:val="0"/>
              <w:divBdr>
                <w:top w:val="none" w:sz="0" w:space="0" w:color="auto"/>
                <w:left w:val="none" w:sz="0" w:space="0" w:color="auto"/>
                <w:bottom w:val="none" w:sz="0" w:space="0" w:color="auto"/>
                <w:right w:val="none" w:sz="0" w:space="0" w:color="auto"/>
              </w:divBdr>
            </w:div>
            <w:div w:id="1167940328">
              <w:marLeft w:val="0"/>
              <w:marRight w:val="0"/>
              <w:marTop w:val="0"/>
              <w:marBottom w:val="0"/>
              <w:divBdr>
                <w:top w:val="none" w:sz="0" w:space="0" w:color="auto"/>
                <w:left w:val="none" w:sz="0" w:space="0" w:color="auto"/>
                <w:bottom w:val="none" w:sz="0" w:space="0" w:color="auto"/>
                <w:right w:val="none" w:sz="0" w:space="0" w:color="auto"/>
              </w:divBdr>
            </w:div>
            <w:div w:id="264120612">
              <w:marLeft w:val="0"/>
              <w:marRight w:val="0"/>
              <w:marTop w:val="0"/>
              <w:marBottom w:val="0"/>
              <w:divBdr>
                <w:top w:val="none" w:sz="0" w:space="0" w:color="auto"/>
                <w:left w:val="none" w:sz="0" w:space="0" w:color="auto"/>
                <w:bottom w:val="none" w:sz="0" w:space="0" w:color="auto"/>
                <w:right w:val="none" w:sz="0" w:space="0" w:color="auto"/>
              </w:divBdr>
            </w:div>
            <w:div w:id="1815833938">
              <w:marLeft w:val="0"/>
              <w:marRight w:val="0"/>
              <w:marTop w:val="0"/>
              <w:marBottom w:val="0"/>
              <w:divBdr>
                <w:top w:val="none" w:sz="0" w:space="0" w:color="auto"/>
                <w:left w:val="none" w:sz="0" w:space="0" w:color="auto"/>
                <w:bottom w:val="none" w:sz="0" w:space="0" w:color="auto"/>
                <w:right w:val="none" w:sz="0" w:space="0" w:color="auto"/>
              </w:divBdr>
            </w:div>
            <w:div w:id="157692422">
              <w:marLeft w:val="0"/>
              <w:marRight w:val="0"/>
              <w:marTop w:val="0"/>
              <w:marBottom w:val="0"/>
              <w:divBdr>
                <w:top w:val="none" w:sz="0" w:space="0" w:color="auto"/>
                <w:left w:val="none" w:sz="0" w:space="0" w:color="auto"/>
                <w:bottom w:val="none" w:sz="0" w:space="0" w:color="auto"/>
                <w:right w:val="none" w:sz="0" w:space="0" w:color="auto"/>
              </w:divBdr>
            </w:div>
            <w:div w:id="719980579">
              <w:marLeft w:val="0"/>
              <w:marRight w:val="0"/>
              <w:marTop w:val="0"/>
              <w:marBottom w:val="0"/>
              <w:divBdr>
                <w:top w:val="none" w:sz="0" w:space="0" w:color="auto"/>
                <w:left w:val="none" w:sz="0" w:space="0" w:color="auto"/>
                <w:bottom w:val="none" w:sz="0" w:space="0" w:color="auto"/>
                <w:right w:val="none" w:sz="0" w:space="0" w:color="auto"/>
              </w:divBdr>
            </w:div>
            <w:div w:id="698050709">
              <w:marLeft w:val="0"/>
              <w:marRight w:val="0"/>
              <w:marTop w:val="0"/>
              <w:marBottom w:val="0"/>
              <w:divBdr>
                <w:top w:val="none" w:sz="0" w:space="0" w:color="auto"/>
                <w:left w:val="none" w:sz="0" w:space="0" w:color="auto"/>
                <w:bottom w:val="none" w:sz="0" w:space="0" w:color="auto"/>
                <w:right w:val="none" w:sz="0" w:space="0" w:color="auto"/>
              </w:divBdr>
            </w:div>
            <w:div w:id="1369329945">
              <w:marLeft w:val="0"/>
              <w:marRight w:val="0"/>
              <w:marTop w:val="0"/>
              <w:marBottom w:val="0"/>
              <w:divBdr>
                <w:top w:val="none" w:sz="0" w:space="0" w:color="auto"/>
                <w:left w:val="none" w:sz="0" w:space="0" w:color="auto"/>
                <w:bottom w:val="none" w:sz="0" w:space="0" w:color="auto"/>
                <w:right w:val="none" w:sz="0" w:space="0" w:color="auto"/>
              </w:divBdr>
            </w:div>
            <w:div w:id="1487893031">
              <w:marLeft w:val="0"/>
              <w:marRight w:val="0"/>
              <w:marTop w:val="0"/>
              <w:marBottom w:val="0"/>
              <w:divBdr>
                <w:top w:val="none" w:sz="0" w:space="0" w:color="auto"/>
                <w:left w:val="none" w:sz="0" w:space="0" w:color="auto"/>
                <w:bottom w:val="none" w:sz="0" w:space="0" w:color="auto"/>
                <w:right w:val="none" w:sz="0" w:space="0" w:color="auto"/>
              </w:divBdr>
            </w:div>
            <w:div w:id="1822892557">
              <w:marLeft w:val="0"/>
              <w:marRight w:val="0"/>
              <w:marTop w:val="0"/>
              <w:marBottom w:val="0"/>
              <w:divBdr>
                <w:top w:val="none" w:sz="0" w:space="0" w:color="auto"/>
                <w:left w:val="none" w:sz="0" w:space="0" w:color="auto"/>
                <w:bottom w:val="none" w:sz="0" w:space="0" w:color="auto"/>
                <w:right w:val="none" w:sz="0" w:space="0" w:color="auto"/>
              </w:divBdr>
            </w:div>
            <w:div w:id="1906139717">
              <w:marLeft w:val="0"/>
              <w:marRight w:val="0"/>
              <w:marTop w:val="0"/>
              <w:marBottom w:val="0"/>
              <w:divBdr>
                <w:top w:val="none" w:sz="0" w:space="0" w:color="auto"/>
                <w:left w:val="none" w:sz="0" w:space="0" w:color="auto"/>
                <w:bottom w:val="none" w:sz="0" w:space="0" w:color="auto"/>
                <w:right w:val="none" w:sz="0" w:space="0" w:color="auto"/>
              </w:divBdr>
            </w:div>
            <w:div w:id="221185147">
              <w:marLeft w:val="0"/>
              <w:marRight w:val="0"/>
              <w:marTop w:val="0"/>
              <w:marBottom w:val="0"/>
              <w:divBdr>
                <w:top w:val="none" w:sz="0" w:space="0" w:color="auto"/>
                <w:left w:val="none" w:sz="0" w:space="0" w:color="auto"/>
                <w:bottom w:val="none" w:sz="0" w:space="0" w:color="auto"/>
                <w:right w:val="none" w:sz="0" w:space="0" w:color="auto"/>
              </w:divBdr>
            </w:div>
            <w:div w:id="1939210995">
              <w:marLeft w:val="0"/>
              <w:marRight w:val="0"/>
              <w:marTop w:val="0"/>
              <w:marBottom w:val="0"/>
              <w:divBdr>
                <w:top w:val="none" w:sz="0" w:space="0" w:color="auto"/>
                <w:left w:val="none" w:sz="0" w:space="0" w:color="auto"/>
                <w:bottom w:val="none" w:sz="0" w:space="0" w:color="auto"/>
                <w:right w:val="none" w:sz="0" w:space="0" w:color="auto"/>
              </w:divBdr>
            </w:div>
            <w:div w:id="914903058">
              <w:marLeft w:val="0"/>
              <w:marRight w:val="0"/>
              <w:marTop w:val="0"/>
              <w:marBottom w:val="0"/>
              <w:divBdr>
                <w:top w:val="none" w:sz="0" w:space="0" w:color="auto"/>
                <w:left w:val="none" w:sz="0" w:space="0" w:color="auto"/>
                <w:bottom w:val="none" w:sz="0" w:space="0" w:color="auto"/>
                <w:right w:val="none" w:sz="0" w:space="0" w:color="auto"/>
              </w:divBdr>
            </w:div>
            <w:div w:id="1339889873">
              <w:marLeft w:val="0"/>
              <w:marRight w:val="0"/>
              <w:marTop w:val="0"/>
              <w:marBottom w:val="0"/>
              <w:divBdr>
                <w:top w:val="none" w:sz="0" w:space="0" w:color="auto"/>
                <w:left w:val="none" w:sz="0" w:space="0" w:color="auto"/>
                <w:bottom w:val="none" w:sz="0" w:space="0" w:color="auto"/>
                <w:right w:val="none" w:sz="0" w:space="0" w:color="auto"/>
              </w:divBdr>
            </w:div>
            <w:div w:id="384985557">
              <w:marLeft w:val="0"/>
              <w:marRight w:val="0"/>
              <w:marTop w:val="0"/>
              <w:marBottom w:val="0"/>
              <w:divBdr>
                <w:top w:val="none" w:sz="0" w:space="0" w:color="auto"/>
                <w:left w:val="none" w:sz="0" w:space="0" w:color="auto"/>
                <w:bottom w:val="none" w:sz="0" w:space="0" w:color="auto"/>
                <w:right w:val="none" w:sz="0" w:space="0" w:color="auto"/>
              </w:divBdr>
            </w:div>
            <w:div w:id="1007948744">
              <w:marLeft w:val="0"/>
              <w:marRight w:val="0"/>
              <w:marTop w:val="0"/>
              <w:marBottom w:val="0"/>
              <w:divBdr>
                <w:top w:val="none" w:sz="0" w:space="0" w:color="auto"/>
                <w:left w:val="none" w:sz="0" w:space="0" w:color="auto"/>
                <w:bottom w:val="none" w:sz="0" w:space="0" w:color="auto"/>
                <w:right w:val="none" w:sz="0" w:space="0" w:color="auto"/>
              </w:divBdr>
            </w:div>
            <w:div w:id="1897935946">
              <w:marLeft w:val="0"/>
              <w:marRight w:val="0"/>
              <w:marTop w:val="0"/>
              <w:marBottom w:val="0"/>
              <w:divBdr>
                <w:top w:val="none" w:sz="0" w:space="0" w:color="auto"/>
                <w:left w:val="none" w:sz="0" w:space="0" w:color="auto"/>
                <w:bottom w:val="none" w:sz="0" w:space="0" w:color="auto"/>
                <w:right w:val="none" w:sz="0" w:space="0" w:color="auto"/>
              </w:divBdr>
            </w:div>
            <w:div w:id="173230064">
              <w:marLeft w:val="0"/>
              <w:marRight w:val="0"/>
              <w:marTop w:val="0"/>
              <w:marBottom w:val="0"/>
              <w:divBdr>
                <w:top w:val="none" w:sz="0" w:space="0" w:color="auto"/>
                <w:left w:val="none" w:sz="0" w:space="0" w:color="auto"/>
                <w:bottom w:val="none" w:sz="0" w:space="0" w:color="auto"/>
                <w:right w:val="none" w:sz="0" w:space="0" w:color="auto"/>
              </w:divBdr>
            </w:div>
            <w:div w:id="1447197187">
              <w:marLeft w:val="0"/>
              <w:marRight w:val="0"/>
              <w:marTop w:val="0"/>
              <w:marBottom w:val="0"/>
              <w:divBdr>
                <w:top w:val="none" w:sz="0" w:space="0" w:color="auto"/>
                <w:left w:val="none" w:sz="0" w:space="0" w:color="auto"/>
                <w:bottom w:val="none" w:sz="0" w:space="0" w:color="auto"/>
                <w:right w:val="none" w:sz="0" w:space="0" w:color="auto"/>
              </w:divBdr>
            </w:div>
            <w:div w:id="2078044670">
              <w:marLeft w:val="0"/>
              <w:marRight w:val="0"/>
              <w:marTop w:val="0"/>
              <w:marBottom w:val="0"/>
              <w:divBdr>
                <w:top w:val="none" w:sz="0" w:space="0" w:color="auto"/>
                <w:left w:val="none" w:sz="0" w:space="0" w:color="auto"/>
                <w:bottom w:val="none" w:sz="0" w:space="0" w:color="auto"/>
                <w:right w:val="none" w:sz="0" w:space="0" w:color="auto"/>
              </w:divBdr>
            </w:div>
            <w:div w:id="970668524">
              <w:marLeft w:val="0"/>
              <w:marRight w:val="0"/>
              <w:marTop w:val="0"/>
              <w:marBottom w:val="0"/>
              <w:divBdr>
                <w:top w:val="none" w:sz="0" w:space="0" w:color="auto"/>
                <w:left w:val="none" w:sz="0" w:space="0" w:color="auto"/>
                <w:bottom w:val="none" w:sz="0" w:space="0" w:color="auto"/>
                <w:right w:val="none" w:sz="0" w:space="0" w:color="auto"/>
              </w:divBdr>
            </w:div>
            <w:div w:id="883441071">
              <w:marLeft w:val="0"/>
              <w:marRight w:val="0"/>
              <w:marTop w:val="0"/>
              <w:marBottom w:val="0"/>
              <w:divBdr>
                <w:top w:val="none" w:sz="0" w:space="0" w:color="auto"/>
                <w:left w:val="none" w:sz="0" w:space="0" w:color="auto"/>
                <w:bottom w:val="none" w:sz="0" w:space="0" w:color="auto"/>
                <w:right w:val="none" w:sz="0" w:space="0" w:color="auto"/>
              </w:divBdr>
            </w:div>
            <w:div w:id="69695947">
              <w:marLeft w:val="0"/>
              <w:marRight w:val="0"/>
              <w:marTop w:val="0"/>
              <w:marBottom w:val="0"/>
              <w:divBdr>
                <w:top w:val="none" w:sz="0" w:space="0" w:color="auto"/>
                <w:left w:val="none" w:sz="0" w:space="0" w:color="auto"/>
                <w:bottom w:val="none" w:sz="0" w:space="0" w:color="auto"/>
                <w:right w:val="none" w:sz="0" w:space="0" w:color="auto"/>
              </w:divBdr>
            </w:div>
            <w:div w:id="421144128">
              <w:marLeft w:val="0"/>
              <w:marRight w:val="0"/>
              <w:marTop w:val="0"/>
              <w:marBottom w:val="0"/>
              <w:divBdr>
                <w:top w:val="none" w:sz="0" w:space="0" w:color="auto"/>
                <w:left w:val="none" w:sz="0" w:space="0" w:color="auto"/>
                <w:bottom w:val="none" w:sz="0" w:space="0" w:color="auto"/>
                <w:right w:val="none" w:sz="0" w:space="0" w:color="auto"/>
              </w:divBdr>
            </w:div>
            <w:div w:id="1713111419">
              <w:marLeft w:val="0"/>
              <w:marRight w:val="0"/>
              <w:marTop w:val="0"/>
              <w:marBottom w:val="0"/>
              <w:divBdr>
                <w:top w:val="none" w:sz="0" w:space="0" w:color="auto"/>
                <w:left w:val="none" w:sz="0" w:space="0" w:color="auto"/>
                <w:bottom w:val="none" w:sz="0" w:space="0" w:color="auto"/>
                <w:right w:val="none" w:sz="0" w:space="0" w:color="auto"/>
              </w:divBdr>
            </w:div>
            <w:div w:id="1282881603">
              <w:marLeft w:val="0"/>
              <w:marRight w:val="0"/>
              <w:marTop w:val="0"/>
              <w:marBottom w:val="0"/>
              <w:divBdr>
                <w:top w:val="none" w:sz="0" w:space="0" w:color="auto"/>
                <w:left w:val="none" w:sz="0" w:space="0" w:color="auto"/>
                <w:bottom w:val="none" w:sz="0" w:space="0" w:color="auto"/>
                <w:right w:val="none" w:sz="0" w:space="0" w:color="auto"/>
              </w:divBdr>
            </w:div>
            <w:div w:id="167063166">
              <w:marLeft w:val="0"/>
              <w:marRight w:val="0"/>
              <w:marTop w:val="0"/>
              <w:marBottom w:val="0"/>
              <w:divBdr>
                <w:top w:val="none" w:sz="0" w:space="0" w:color="auto"/>
                <w:left w:val="none" w:sz="0" w:space="0" w:color="auto"/>
                <w:bottom w:val="none" w:sz="0" w:space="0" w:color="auto"/>
                <w:right w:val="none" w:sz="0" w:space="0" w:color="auto"/>
              </w:divBdr>
            </w:div>
            <w:div w:id="872888852">
              <w:marLeft w:val="0"/>
              <w:marRight w:val="0"/>
              <w:marTop w:val="0"/>
              <w:marBottom w:val="0"/>
              <w:divBdr>
                <w:top w:val="none" w:sz="0" w:space="0" w:color="auto"/>
                <w:left w:val="none" w:sz="0" w:space="0" w:color="auto"/>
                <w:bottom w:val="none" w:sz="0" w:space="0" w:color="auto"/>
                <w:right w:val="none" w:sz="0" w:space="0" w:color="auto"/>
              </w:divBdr>
            </w:div>
            <w:div w:id="527842250">
              <w:marLeft w:val="0"/>
              <w:marRight w:val="0"/>
              <w:marTop w:val="0"/>
              <w:marBottom w:val="0"/>
              <w:divBdr>
                <w:top w:val="none" w:sz="0" w:space="0" w:color="auto"/>
                <w:left w:val="none" w:sz="0" w:space="0" w:color="auto"/>
                <w:bottom w:val="none" w:sz="0" w:space="0" w:color="auto"/>
                <w:right w:val="none" w:sz="0" w:space="0" w:color="auto"/>
              </w:divBdr>
            </w:div>
            <w:div w:id="1496530440">
              <w:marLeft w:val="0"/>
              <w:marRight w:val="0"/>
              <w:marTop w:val="0"/>
              <w:marBottom w:val="0"/>
              <w:divBdr>
                <w:top w:val="none" w:sz="0" w:space="0" w:color="auto"/>
                <w:left w:val="none" w:sz="0" w:space="0" w:color="auto"/>
                <w:bottom w:val="none" w:sz="0" w:space="0" w:color="auto"/>
                <w:right w:val="none" w:sz="0" w:space="0" w:color="auto"/>
              </w:divBdr>
            </w:div>
            <w:div w:id="1414666041">
              <w:marLeft w:val="0"/>
              <w:marRight w:val="0"/>
              <w:marTop w:val="0"/>
              <w:marBottom w:val="0"/>
              <w:divBdr>
                <w:top w:val="none" w:sz="0" w:space="0" w:color="auto"/>
                <w:left w:val="none" w:sz="0" w:space="0" w:color="auto"/>
                <w:bottom w:val="none" w:sz="0" w:space="0" w:color="auto"/>
                <w:right w:val="none" w:sz="0" w:space="0" w:color="auto"/>
              </w:divBdr>
            </w:div>
            <w:div w:id="18168483">
              <w:marLeft w:val="0"/>
              <w:marRight w:val="0"/>
              <w:marTop w:val="0"/>
              <w:marBottom w:val="0"/>
              <w:divBdr>
                <w:top w:val="none" w:sz="0" w:space="0" w:color="auto"/>
                <w:left w:val="none" w:sz="0" w:space="0" w:color="auto"/>
                <w:bottom w:val="none" w:sz="0" w:space="0" w:color="auto"/>
                <w:right w:val="none" w:sz="0" w:space="0" w:color="auto"/>
              </w:divBdr>
            </w:div>
            <w:div w:id="313530662">
              <w:marLeft w:val="0"/>
              <w:marRight w:val="0"/>
              <w:marTop w:val="0"/>
              <w:marBottom w:val="0"/>
              <w:divBdr>
                <w:top w:val="none" w:sz="0" w:space="0" w:color="auto"/>
                <w:left w:val="none" w:sz="0" w:space="0" w:color="auto"/>
                <w:bottom w:val="none" w:sz="0" w:space="0" w:color="auto"/>
                <w:right w:val="none" w:sz="0" w:space="0" w:color="auto"/>
              </w:divBdr>
            </w:div>
            <w:div w:id="1436752681">
              <w:marLeft w:val="0"/>
              <w:marRight w:val="0"/>
              <w:marTop w:val="0"/>
              <w:marBottom w:val="0"/>
              <w:divBdr>
                <w:top w:val="none" w:sz="0" w:space="0" w:color="auto"/>
                <w:left w:val="none" w:sz="0" w:space="0" w:color="auto"/>
                <w:bottom w:val="none" w:sz="0" w:space="0" w:color="auto"/>
                <w:right w:val="none" w:sz="0" w:space="0" w:color="auto"/>
              </w:divBdr>
            </w:div>
            <w:div w:id="190532588">
              <w:marLeft w:val="0"/>
              <w:marRight w:val="0"/>
              <w:marTop w:val="0"/>
              <w:marBottom w:val="0"/>
              <w:divBdr>
                <w:top w:val="none" w:sz="0" w:space="0" w:color="auto"/>
                <w:left w:val="none" w:sz="0" w:space="0" w:color="auto"/>
                <w:bottom w:val="none" w:sz="0" w:space="0" w:color="auto"/>
                <w:right w:val="none" w:sz="0" w:space="0" w:color="auto"/>
              </w:divBdr>
            </w:div>
            <w:div w:id="1264803896">
              <w:marLeft w:val="0"/>
              <w:marRight w:val="0"/>
              <w:marTop w:val="0"/>
              <w:marBottom w:val="0"/>
              <w:divBdr>
                <w:top w:val="none" w:sz="0" w:space="0" w:color="auto"/>
                <w:left w:val="none" w:sz="0" w:space="0" w:color="auto"/>
                <w:bottom w:val="none" w:sz="0" w:space="0" w:color="auto"/>
                <w:right w:val="none" w:sz="0" w:space="0" w:color="auto"/>
              </w:divBdr>
            </w:div>
            <w:div w:id="1938052887">
              <w:marLeft w:val="0"/>
              <w:marRight w:val="0"/>
              <w:marTop w:val="0"/>
              <w:marBottom w:val="0"/>
              <w:divBdr>
                <w:top w:val="none" w:sz="0" w:space="0" w:color="auto"/>
                <w:left w:val="none" w:sz="0" w:space="0" w:color="auto"/>
                <w:bottom w:val="none" w:sz="0" w:space="0" w:color="auto"/>
                <w:right w:val="none" w:sz="0" w:space="0" w:color="auto"/>
              </w:divBdr>
            </w:div>
            <w:div w:id="586228417">
              <w:marLeft w:val="0"/>
              <w:marRight w:val="0"/>
              <w:marTop w:val="0"/>
              <w:marBottom w:val="0"/>
              <w:divBdr>
                <w:top w:val="none" w:sz="0" w:space="0" w:color="auto"/>
                <w:left w:val="none" w:sz="0" w:space="0" w:color="auto"/>
                <w:bottom w:val="none" w:sz="0" w:space="0" w:color="auto"/>
                <w:right w:val="none" w:sz="0" w:space="0" w:color="auto"/>
              </w:divBdr>
            </w:div>
            <w:div w:id="1664552835">
              <w:marLeft w:val="0"/>
              <w:marRight w:val="0"/>
              <w:marTop w:val="0"/>
              <w:marBottom w:val="0"/>
              <w:divBdr>
                <w:top w:val="none" w:sz="0" w:space="0" w:color="auto"/>
                <w:left w:val="none" w:sz="0" w:space="0" w:color="auto"/>
                <w:bottom w:val="none" w:sz="0" w:space="0" w:color="auto"/>
                <w:right w:val="none" w:sz="0" w:space="0" w:color="auto"/>
              </w:divBdr>
            </w:div>
            <w:div w:id="708722139">
              <w:marLeft w:val="0"/>
              <w:marRight w:val="0"/>
              <w:marTop w:val="0"/>
              <w:marBottom w:val="0"/>
              <w:divBdr>
                <w:top w:val="none" w:sz="0" w:space="0" w:color="auto"/>
                <w:left w:val="none" w:sz="0" w:space="0" w:color="auto"/>
                <w:bottom w:val="none" w:sz="0" w:space="0" w:color="auto"/>
                <w:right w:val="none" w:sz="0" w:space="0" w:color="auto"/>
              </w:divBdr>
            </w:div>
            <w:div w:id="321348766">
              <w:marLeft w:val="0"/>
              <w:marRight w:val="0"/>
              <w:marTop w:val="0"/>
              <w:marBottom w:val="0"/>
              <w:divBdr>
                <w:top w:val="none" w:sz="0" w:space="0" w:color="auto"/>
                <w:left w:val="none" w:sz="0" w:space="0" w:color="auto"/>
                <w:bottom w:val="none" w:sz="0" w:space="0" w:color="auto"/>
                <w:right w:val="none" w:sz="0" w:space="0" w:color="auto"/>
              </w:divBdr>
            </w:div>
            <w:div w:id="828709850">
              <w:marLeft w:val="0"/>
              <w:marRight w:val="0"/>
              <w:marTop w:val="0"/>
              <w:marBottom w:val="0"/>
              <w:divBdr>
                <w:top w:val="none" w:sz="0" w:space="0" w:color="auto"/>
                <w:left w:val="none" w:sz="0" w:space="0" w:color="auto"/>
                <w:bottom w:val="none" w:sz="0" w:space="0" w:color="auto"/>
                <w:right w:val="none" w:sz="0" w:space="0" w:color="auto"/>
              </w:divBdr>
            </w:div>
            <w:div w:id="70857337">
              <w:marLeft w:val="0"/>
              <w:marRight w:val="0"/>
              <w:marTop w:val="0"/>
              <w:marBottom w:val="0"/>
              <w:divBdr>
                <w:top w:val="none" w:sz="0" w:space="0" w:color="auto"/>
                <w:left w:val="none" w:sz="0" w:space="0" w:color="auto"/>
                <w:bottom w:val="none" w:sz="0" w:space="0" w:color="auto"/>
                <w:right w:val="none" w:sz="0" w:space="0" w:color="auto"/>
              </w:divBdr>
            </w:div>
            <w:div w:id="1495560573">
              <w:marLeft w:val="0"/>
              <w:marRight w:val="0"/>
              <w:marTop w:val="0"/>
              <w:marBottom w:val="0"/>
              <w:divBdr>
                <w:top w:val="none" w:sz="0" w:space="0" w:color="auto"/>
                <w:left w:val="none" w:sz="0" w:space="0" w:color="auto"/>
                <w:bottom w:val="none" w:sz="0" w:space="0" w:color="auto"/>
                <w:right w:val="none" w:sz="0" w:space="0" w:color="auto"/>
              </w:divBdr>
            </w:div>
            <w:div w:id="2067798169">
              <w:marLeft w:val="0"/>
              <w:marRight w:val="0"/>
              <w:marTop w:val="0"/>
              <w:marBottom w:val="0"/>
              <w:divBdr>
                <w:top w:val="none" w:sz="0" w:space="0" w:color="auto"/>
                <w:left w:val="none" w:sz="0" w:space="0" w:color="auto"/>
                <w:bottom w:val="none" w:sz="0" w:space="0" w:color="auto"/>
                <w:right w:val="none" w:sz="0" w:space="0" w:color="auto"/>
              </w:divBdr>
            </w:div>
            <w:div w:id="803691601">
              <w:marLeft w:val="0"/>
              <w:marRight w:val="0"/>
              <w:marTop w:val="0"/>
              <w:marBottom w:val="0"/>
              <w:divBdr>
                <w:top w:val="none" w:sz="0" w:space="0" w:color="auto"/>
                <w:left w:val="none" w:sz="0" w:space="0" w:color="auto"/>
                <w:bottom w:val="none" w:sz="0" w:space="0" w:color="auto"/>
                <w:right w:val="none" w:sz="0" w:space="0" w:color="auto"/>
              </w:divBdr>
            </w:div>
            <w:div w:id="754666155">
              <w:marLeft w:val="0"/>
              <w:marRight w:val="0"/>
              <w:marTop w:val="0"/>
              <w:marBottom w:val="0"/>
              <w:divBdr>
                <w:top w:val="none" w:sz="0" w:space="0" w:color="auto"/>
                <w:left w:val="none" w:sz="0" w:space="0" w:color="auto"/>
                <w:bottom w:val="none" w:sz="0" w:space="0" w:color="auto"/>
                <w:right w:val="none" w:sz="0" w:space="0" w:color="auto"/>
              </w:divBdr>
            </w:div>
            <w:div w:id="322438368">
              <w:marLeft w:val="0"/>
              <w:marRight w:val="0"/>
              <w:marTop w:val="0"/>
              <w:marBottom w:val="0"/>
              <w:divBdr>
                <w:top w:val="none" w:sz="0" w:space="0" w:color="auto"/>
                <w:left w:val="none" w:sz="0" w:space="0" w:color="auto"/>
                <w:bottom w:val="none" w:sz="0" w:space="0" w:color="auto"/>
                <w:right w:val="none" w:sz="0" w:space="0" w:color="auto"/>
              </w:divBdr>
            </w:div>
            <w:div w:id="111291140">
              <w:marLeft w:val="0"/>
              <w:marRight w:val="0"/>
              <w:marTop w:val="0"/>
              <w:marBottom w:val="0"/>
              <w:divBdr>
                <w:top w:val="none" w:sz="0" w:space="0" w:color="auto"/>
                <w:left w:val="none" w:sz="0" w:space="0" w:color="auto"/>
                <w:bottom w:val="none" w:sz="0" w:space="0" w:color="auto"/>
                <w:right w:val="none" w:sz="0" w:space="0" w:color="auto"/>
              </w:divBdr>
            </w:div>
            <w:div w:id="1491092869">
              <w:marLeft w:val="0"/>
              <w:marRight w:val="0"/>
              <w:marTop w:val="0"/>
              <w:marBottom w:val="0"/>
              <w:divBdr>
                <w:top w:val="none" w:sz="0" w:space="0" w:color="auto"/>
                <w:left w:val="none" w:sz="0" w:space="0" w:color="auto"/>
                <w:bottom w:val="none" w:sz="0" w:space="0" w:color="auto"/>
                <w:right w:val="none" w:sz="0" w:space="0" w:color="auto"/>
              </w:divBdr>
            </w:div>
            <w:div w:id="204492441">
              <w:marLeft w:val="0"/>
              <w:marRight w:val="0"/>
              <w:marTop w:val="0"/>
              <w:marBottom w:val="0"/>
              <w:divBdr>
                <w:top w:val="none" w:sz="0" w:space="0" w:color="auto"/>
                <w:left w:val="none" w:sz="0" w:space="0" w:color="auto"/>
                <w:bottom w:val="none" w:sz="0" w:space="0" w:color="auto"/>
                <w:right w:val="none" w:sz="0" w:space="0" w:color="auto"/>
              </w:divBdr>
            </w:div>
            <w:div w:id="1434014053">
              <w:marLeft w:val="0"/>
              <w:marRight w:val="0"/>
              <w:marTop w:val="0"/>
              <w:marBottom w:val="0"/>
              <w:divBdr>
                <w:top w:val="none" w:sz="0" w:space="0" w:color="auto"/>
                <w:left w:val="none" w:sz="0" w:space="0" w:color="auto"/>
                <w:bottom w:val="none" w:sz="0" w:space="0" w:color="auto"/>
                <w:right w:val="none" w:sz="0" w:space="0" w:color="auto"/>
              </w:divBdr>
            </w:div>
            <w:div w:id="723453380">
              <w:marLeft w:val="0"/>
              <w:marRight w:val="0"/>
              <w:marTop w:val="0"/>
              <w:marBottom w:val="0"/>
              <w:divBdr>
                <w:top w:val="none" w:sz="0" w:space="0" w:color="auto"/>
                <w:left w:val="none" w:sz="0" w:space="0" w:color="auto"/>
                <w:bottom w:val="none" w:sz="0" w:space="0" w:color="auto"/>
                <w:right w:val="none" w:sz="0" w:space="0" w:color="auto"/>
              </w:divBdr>
            </w:div>
            <w:div w:id="915893228">
              <w:marLeft w:val="0"/>
              <w:marRight w:val="0"/>
              <w:marTop w:val="0"/>
              <w:marBottom w:val="0"/>
              <w:divBdr>
                <w:top w:val="none" w:sz="0" w:space="0" w:color="auto"/>
                <w:left w:val="none" w:sz="0" w:space="0" w:color="auto"/>
                <w:bottom w:val="none" w:sz="0" w:space="0" w:color="auto"/>
                <w:right w:val="none" w:sz="0" w:space="0" w:color="auto"/>
              </w:divBdr>
            </w:div>
            <w:div w:id="1516193334">
              <w:marLeft w:val="0"/>
              <w:marRight w:val="0"/>
              <w:marTop w:val="0"/>
              <w:marBottom w:val="0"/>
              <w:divBdr>
                <w:top w:val="none" w:sz="0" w:space="0" w:color="auto"/>
                <w:left w:val="none" w:sz="0" w:space="0" w:color="auto"/>
                <w:bottom w:val="none" w:sz="0" w:space="0" w:color="auto"/>
                <w:right w:val="none" w:sz="0" w:space="0" w:color="auto"/>
              </w:divBdr>
            </w:div>
            <w:div w:id="403718249">
              <w:marLeft w:val="0"/>
              <w:marRight w:val="0"/>
              <w:marTop w:val="0"/>
              <w:marBottom w:val="0"/>
              <w:divBdr>
                <w:top w:val="none" w:sz="0" w:space="0" w:color="auto"/>
                <w:left w:val="none" w:sz="0" w:space="0" w:color="auto"/>
                <w:bottom w:val="none" w:sz="0" w:space="0" w:color="auto"/>
                <w:right w:val="none" w:sz="0" w:space="0" w:color="auto"/>
              </w:divBdr>
            </w:div>
            <w:div w:id="560360417">
              <w:marLeft w:val="0"/>
              <w:marRight w:val="0"/>
              <w:marTop w:val="0"/>
              <w:marBottom w:val="0"/>
              <w:divBdr>
                <w:top w:val="none" w:sz="0" w:space="0" w:color="auto"/>
                <w:left w:val="none" w:sz="0" w:space="0" w:color="auto"/>
                <w:bottom w:val="none" w:sz="0" w:space="0" w:color="auto"/>
                <w:right w:val="none" w:sz="0" w:space="0" w:color="auto"/>
              </w:divBdr>
            </w:div>
            <w:div w:id="966197969">
              <w:marLeft w:val="0"/>
              <w:marRight w:val="0"/>
              <w:marTop w:val="0"/>
              <w:marBottom w:val="0"/>
              <w:divBdr>
                <w:top w:val="none" w:sz="0" w:space="0" w:color="auto"/>
                <w:left w:val="none" w:sz="0" w:space="0" w:color="auto"/>
                <w:bottom w:val="none" w:sz="0" w:space="0" w:color="auto"/>
                <w:right w:val="none" w:sz="0" w:space="0" w:color="auto"/>
              </w:divBdr>
            </w:div>
            <w:div w:id="87623616">
              <w:marLeft w:val="0"/>
              <w:marRight w:val="0"/>
              <w:marTop w:val="0"/>
              <w:marBottom w:val="0"/>
              <w:divBdr>
                <w:top w:val="none" w:sz="0" w:space="0" w:color="auto"/>
                <w:left w:val="none" w:sz="0" w:space="0" w:color="auto"/>
                <w:bottom w:val="none" w:sz="0" w:space="0" w:color="auto"/>
                <w:right w:val="none" w:sz="0" w:space="0" w:color="auto"/>
              </w:divBdr>
            </w:div>
            <w:div w:id="1679120043">
              <w:marLeft w:val="0"/>
              <w:marRight w:val="0"/>
              <w:marTop w:val="0"/>
              <w:marBottom w:val="0"/>
              <w:divBdr>
                <w:top w:val="none" w:sz="0" w:space="0" w:color="auto"/>
                <w:left w:val="none" w:sz="0" w:space="0" w:color="auto"/>
                <w:bottom w:val="none" w:sz="0" w:space="0" w:color="auto"/>
                <w:right w:val="none" w:sz="0" w:space="0" w:color="auto"/>
              </w:divBdr>
            </w:div>
            <w:div w:id="1937210784">
              <w:marLeft w:val="0"/>
              <w:marRight w:val="0"/>
              <w:marTop w:val="0"/>
              <w:marBottom w:val="0"/>
              <w:divBdr>
                <w:top w:val="none" w:sz="0" w:space="0" w:color="auto"/>
                <w:left w:val="none" w:sz="0" w:space="0" w:color="auto"/>
                <w:bottom w:val="none" w:sz="0" w:space="0" w:color="auto"/>
                <w:right w:val="none" w:sz="0" w:space="0" w:color="auto"/>
              </w:divBdr>
            </w:div>
            <w:div w:id="2118215425">
              <w:marLeft w:val="0"/>
              <w:marRight w:val="0"/>
              <w:marTop w:val="0"/>
              <w:marBottom w:val="0"/>
              <w:divBdr>
                <w:top w:val="none" w:sz="0" w:space="0" w:color="auto"/>
                <w:left w:val="none" w:sz="0" w:space="0" w:color="auto"/>
                <w:bottom w:val="none" w:sz="0" w:space="0" w:color="auto"/>
                <w:right w:val="none" w:sz="0" w:space="0" w:color="auto"/>
              </w:divBdr>
            </w:div>
            <w:div w:id="963005390">
              <w:marLeft w:val="0"/>
              <w:marRight w:val="0"/>
              <w:marTop w:val="0"/>
              <w:marBottom w:val="0"/>
              <w:divBdr>
                <w:top w:val="none" w:sz="0" w:space="0" w:color="auto"/>
                <w:left w:val="none" w:sz="0" w:space="0" w:color="auto"/>
                <w:bottom w:val="none" w:sz="0" w:space="0" w:color="auto"/>
                <w:right w:val="none" w:sz="0" w:space="0" w:color="auto"/>
              </w:divBdr>
            </w:div>
            <w:div w:id="712074942">
              <w:marLeft w:val="0"/>
              <w:marRight w:val="0"/>
              <w:marTop w:val="0"/>
              <w:marBottom w:val="0"/>
              <w:divBdr>
                <w:top w:val="none" w:sz="0" w:space="0" w:color="auto"/>
                <w:left w:val="none" w:sz="0" w:space="0" w:color="auto"/>
                <w:bottom w:val="none" w:sz="0" w:space="0" w:color="auto"/>
                <w:right w:val="none" w:sz="0" w:space="0" w:color="auto"/>
              </w:divBdr>
            </w:div>
            <w:div w:id="825820836">
              <w:marLeft w:val="0"/>
              <w:marRight w:val="0"/>
              <w:marTop w:val="0"/>
              <w:marBottom w:val="0"/>
              <w:divBdr>
                <w:top w:val="none" w:sz="0" w:space="0" w:color="auto"/>
                <w:left w:val="none" w:sz="0" w:space="0" w:color="auto"/>
                <w:bottom w:val="none" w:sz="0" w:space="0" w:color="auto"/>
                <w:right w:val="none" w:sz="0" w:space="0" w:color="auto"/>
              </w:divBdr>
            </w:div>
            <w:div w:id="1109009734">
              <w:marLeft w:val="0"/>
              <w:marRight w:val="0"/>
              <w:marTop w:val="0"/>
              <w:marBottom w:val="0"/>
              <w:divBdr>
                <w:top w:val="none" w:sz="0" w:space="0" w:color="auto"/>
                <w:left w:val="none" w:sz="0" w:space="0" w:color="auto"/>
                <w:bottom w:val="none" w:sz="0" w:space="0" w:color="auto"/>
                <w:right w:val="none" w:sz="0" w:space="0" w:color="auto"/>
              </w:divBdr>
            </w:div>
            <w:div w:id="2095736131">
              <w:marLeft w:val="0"/>
              <w:marRight w:val="0"/>
              <w:marTop w:val="0"/>
              <w:marBottom w:val="0"/>
              <w:divBdr>
                <w:top w:val="none" w:sz="0" w:space="0" w:color="auto"/>
                <w:left w:val="none" w:sz="0" w:space="0" w:color="auto"/>
                <w:bottom w:val="none" w:sz="0" w:space="0" w:color="auto"/>
                <w:right w:val="none" w:sz="0" w:space="0" w:color="auto"/>
              </w:divBdr>
            </w:div>
            <w:div w:id="1839346554">
              <w:marLeft w:val="0"/>
              <w:marRight w:val="0"/>
              <w:marTop w:val="0"/>
              <w:marBottom w:val="0"/>
              <w:divBdr>
                <w:top w:val="none" w:sz="0" w:space="0" w:color="auto"/>
                <w:left w:val="none" w:sz="0" w:space="0" w:color="auto"/>
                <w:bottom w:val="none" w:sz="0" w:space="0" w:color="auto"/>
                <w:right w:val="none" w:sz="0" w:space="0" w:color="auto"/>
              </w:divBdr>
            </w:div>
            <w:div w:id="2039037152">
              <w:marLeft w:val="0"/>
              <w:marRight w:val="0"/>
              <w:marTop w:val="0"/>
              <w:marBottom w:val="0"/>
              <w:divBdr>
                <w:top w:val="none" w:sz="0" w:space="0" w:color="auto"/>
                <w:left w:val="none" w:sz="0" w:space="0" w:color="auto"/>
                <w:bottom w:val="none" w:sz="0" w:space="0" w:color="auto"/>
                <w:right w:val="none" w:sz="0" w:space="0" w:color="auto"/>
              </w:divBdr>
            </w:div>
            <w:div w:id="2105226416">
              <w:marLeft w:val="0"/>
              <w:marRight w:val="0"/>
              <w:marTop w:val="0"/>
              <w:marBottom w:val="0"/>
              <w:divBdr>
                <w:top w:val="none" w:sz="0" w:space="0" w:color="auto"/>
                <w:left w:val="none" w:sz="0" w:space="0" w:color="auto"/>
                <w:bottom w:val="none" w:sz="0" w:space="0" w:color="auto"/>
                <w:right w:val="none" w:sz="0" w:space="0" w:color="auto"/>
              </w:divBdr>
            </w:div>
            <w:div w:id="1727217770">
              <w:marLeft w:val="0"/>
              <w:marRight w:val="0"/>
              <w:marTop w:val="0"/>
              <w:marBottom w:val="0"/>
              <w:divBdr>
                <w:top w:val="none" w:sz="0" w:space="0" w:color="auto"/>
                <w:left w:val="none" w:sz="0" w:space="0" w:color="auto"/>
                <w:bottom w:val="none" w:sz="0" w:space="0" w:color="auto"/>
                <w:right w:val="none" w:sz="0" w:space="0" w:color="auto"/>
              </w:divBdr>
            </w:div>
            <w:div w:id="714818450">
              <w:marLeft w:val="0"/>
              <w:marRight w:val="0"/>
              <w:marTop w:val="0"/>
              <w:marBottom w:val="0"/>
              <w:divBdr>
                <w:top w:val="none" w:sz="0" w:space="0" w:color="auto"/>
                <w:left w:val="none" w:sz="0" w:space="0" w:color="auto"/>
                <w:bottom w:val="none" w:sz="0" w:space="0" w:color="auto"/>
                <w:right w:val="none" w:sz="0" w:space="0" w:color="auto"/>
              </w:divBdr>
            </w:div>
            <w:div w:id="1653364071">
              <w:marLeft w:val="0"/>
              <w:marRight w:val="0"/>
              <w:marTop w:val="0"/>
              <w:marBottom w:val="0"/>
              <w:divBdr>
                <w:top w:val="none" w:sz="0" w:space="0" w:color="auto"/>
                <w:left w:val="none" w:sz="0" w:space="0" w:color="auto"/>
                <w:bottom w:val="none" w:sz="0" w:space="0" w:color="auto"/>
                <w:right w:val="none" w:sz="0" w:space="0" w:color="auto"/>
              </w:divBdr>
            </w:div>
            <w:div w:id="1907573302">
              <w:marLeft w:val="0"/>
              <w:marRight w:val="0"/>
              <w:marTop w:val="0"/>
              <w:marBottom w:val="0"/>
              <w:divBdr>
                <w:top w:val="none" w:sz="0" w:space="0" w:color="auto"/>
                <w:left w:val="none" w:sz="0" w:space="0" w:color="auto"/>
                <w:bottom w:val="none" w:sz="0" w:space="0" w:color="auto"/>
                <w:right w:val="none" w:sz="0" w:space="0" w:color="auto"/>
              </w:divBdr>
            </w:div>
            <w:div w:id="878056176">
              <w:marLeft w:val="0"/>
              <w:marRight w:val="0"/>
              <w:marTop w:val="0"/>
              <w:marBottom w:val="0"/>
              <w:divBdr>
                <w:top w:val="none" w:sz="0" w:space="0" w:color="auto"/>
                <w:left w:val="none" w:sz="0" w:space="0" w:color="auto"/>
                <w:bottom w:val="none" w:sz="0" w:space="0" w:color="auto"/>
                <w:right w:val="none" w:sz="0" w:space="0" w:color="auto"/>
              </w:divBdr>
            </w:div>
            <w:div w:id="342166565">
              <w:marLeft w:val="0"/>
              <w:marRight w:val="0"/>
              <w:marTop w:val="0"/>
              <w:marBottom w:val="0"/>
              <w:divBdr>
                <w:top w:val="none" w:sz="0" w:space="0" w:color="auto"/>
                <w:left w:val="none" w:sz="0" w:space="0" w:color="auto"/>
                <w:bottom w:val="none" w:sz="0" w:space="0" w:color="auto"/>
                <w:right w:val="none" w:sz="0" w:space="0" w:color="auto"/>
              </w:divBdr>
            </w:div>
            <w:div w:id="1670213349">
              <w:marLeft w:val="0"/>
              <w:marRight w:val="0"/>
              <w:marTop w:val="0"/>
              <w:marBottom w:val="0"/>
              <w:divBdr>
                <w:top w:val="none" w:sz="0" w:space="0" w:color="auto"/>
                <w:left w:val="none" w:sz="0" w:space="0" w:color="auto"/>
                <w:bottom w:val="none" w:sz="0" w:space="0" w:color="auto"/>
                <w:right w:val="none" w:sz="0" w:space="0" w:color="auto"/>
              </w:divBdr>
            </w:div>
            <w:div w:id="1995256938">
              <w:marLeft w:val="0"/>
              <w:marRight w:val="0"/>
              <w:marTop w:val="0"/>
              <w:marBottom w:val="0"/>
              <w:divBdr>
                <w:top w:val="none" w:sz="0" w:space="0" w:color="auto"/>
                <w:left w:val="none" w:sz="0" w:space="0" w:color="auto"/>
                <w:bottom w:val="none" w:sz="0" w:space="0" w:color="auto"/>
                <w:right w:val="none" w:sz="0" w:space="0" w:color="auto"/>
              </w:divBdr>
            </w:div>
            <w:div w:id="1463959109">
              <w:marLeft w:val="0"/>
              <w:marRight w:val="0"/>
              <w:marTop w:val="0"/>
              <w:marBottom w:val="0"/>
              <w:divBdr>
                <w:top w:val="none" w:sz="0" w:space="0" w:color="auto"/>
                <w:left w:val="none" w:sz="0" w:space="0" w:color="auto"/>
                <w:bottom w:val="none" w:sz="0" w:space="0" w:color="auto"/>
                <w:right w:val="none" w:sz="0" w:space="0" w:color="auto"/>
              </w:divBdr>
            </w:div>
            <w:div w:id="2132244707">
              <w:marLeft w:val="0"/>
              <w:marRight w:val="0"/>
              <w:marTop w:val="0"/>
              <w:marBottom w:val="0"/>
              <w:divBdr>
                <w:top w:val="none" w:sz="0" w:space="0" w:color="auto"/>
                <w:left w:val="none" w:sz="0" w:space="0" w:color="auto"/>
                <w:bottom w:val="none" w:sz="0" w:space="0" w:color="auto"/>
                <w:right w:val="none" w:sz="0" w:space="0" w:color="auto"/>
              </w:divBdr>
            </w:div>
            <w:div w:id="899365888">
              <w:marLeft w:val="0"/>
              <w:marRight w:val="0"/>
              <w:marTop w:val="0"/>
              <w:marBottom w:val="0"/>
              <w:divBdr>
                <w:top w:val="none" w:sz="0" w:space="0" w:color="auto"/>
                <w:left w:val="none" w:sz="0" w:space="0" w:color="auto"/>
                <w:bottom w:val="none" w:sz="0" w:space="0" w:color="auto"/>
                <w:right w:val="none" w:sz="0" w:space="0" w:color="auto"/>
              </w:divBdr>
            </w:div>
            <w:div w:id="1684671656">
              <w:marLeft w:val="0"/>
              <w:marRight w:val="0"/>
              <w:marTop w:val="0"/>
              <w:marBottom w:val="0"/>
              <w:divBdr>
                <w:top w:val="none" w:sz="0" w:space="0" w:color="auto"/>
                <w:left w:val="none" w:sz="0" w:space="0" w:color="auto"/>
                <w:bottom w:val="none" w:sz="0" w:space="0" w:color="auto"/>
                <w:right w:val="none" w:sz="0" w:space="0" w:color="auto"/>
              </w:divBdr>
            </w:div>
            <w:div w:id="42800259">
              <w:marLeft w:val="0"/>
              <w:marRight w:val="0"/>
              <w:marTop w:val="0"/>
              <w:marBottom w:val="0"/>
              <w:divBdr>
                <w:top w:val="none" w:sz="0" w:space="0" w:color="auto"/>
                <w:left w:val="none" w:sz="0" w:space="0" w:color="auto"/>
                <w:bottom w:val="none" w:sz="0" w:space="0" w:color="auto"/>
                <w:right w:val="none" w:sz="0" w:space="0" w:color="auto"/>
              </w:divBdr>
            </w:div>
            <w:div w:id="56558606">
              <w:marLeft w:val="0"/>
              <w:marRight w:val="0"/>
              <w:marTop w:val="0"/>
              <w:marBottom w:val="0"/>
              <w:divBdr>
                <w:top w:val="none" w:sz="0" w:space="0" w:color="auto"/>
                <w:left w:val="none" w:sz="0" w:space="0" w:color="auto"/>
                <w:bottom w:val="none" w:sz="0" w:space="0" w:color="auto"/>
                <w:right w:val="none" w:sz="0" w:space="0" w:color="auto"/>
              </w:divBdr>
            </w:div>
            <w:div w:id="602613311">
              <w:marLeft w:val="0"/>
              <w:marRight w:val="0"/>
              <w:marTop w:val="0"/>
              <w:marBottom w:val="0"/>
              <w:divBdr>
                <w:top w:val="none" w:sz="0" w:space="0" w:color="auto"/>
                <w:left w:val="none" w:sz="0" w:space="0" w:color="auto"/>
                <w:bottom w:val="none" w:sz="0" w:space="0" w:color="auto"/>
                <w:right w:val="none" w:sz="0" w:space="0" w:color="auto"/>
              </w:divBdr>
            </w:div>
            <w:div w:id="1438713627">
              <w:marLeft w:val="0"/>
              <w:marRight w:val="0"/>
              <w:marTop w:val="0"/>
              <w:marBottom w:val="0"/>
              <w:divBdr>
                <w:top w:val="none" w:sz="0" w:space="0" w:color="auto"/>
                <w:left w:val="none" w:sz="0" w:space="0" w:color="auto"/>
                <w:bottom w:val="none" w:sz="0" w:space="0" w:color="auto"/>
                <w:right w:val="none" w:sz="0" w:space="0" w:color="auto"/>
              </w:divBdr>
            </w:div>
            <w:div w:id="844053681">
              <w:marLeft w:val="0"/>
              <w:marRight w:val="0"/>
              <w:marTop w:val="0"/>
              <w:marBottom w:val="0"/>
              <w:divBdr>
                <w:top w:val="none" w:sz="0" w:space="0" w:color="auto"/>
                <w:left w:val="none" w:sz="0" w:space="0" w:color="auto"/>
                <w:bottom w:val="none" w:sz="0" w:space="0" w:color="auto"/>
                <w:right w:val="none" w:sz="0" w:space="0" w:color="auto"/>
              </w:divBdr>
            </w:div>
            <w:div w:id="1603762667">
              <w:marLeft w:val="0"/>
              <w:marRight w:val="0"/>
              <w:marTop w:val="0"/>
              <w:marBottom w:val="0"/>
              <w:divBdr>
                <w:top w:val="none" w:sz="0" w:space="0" w:color="auto"/>
                <w:left w:val="none" w:sz="0" w:space="0" w:color="auto"/>
                <w:bottom w:val="none" w:sz="0" w:space="0" w:color="auto"/>
                <w:right w:val="none" w:sz="0" w:space="0" w:color="auto"/>
              </w:divBdr>
            </w:div>
            <w:div w:id="1448810277">
              <w:marLeft w:val="0"/>
              <w:marRight w:val="0"/>
              <w:marTop w:val="0"/>
              <w:marBottom w:val="0"/>
              <w:divBdr>
                <w:top w:val="none" w:sz="0" w:space="0" w:color="auto"/>
                <w:left w:val="none" w:sz="0" w:space="0" w:color="auto"/>
                <w:bottom w:val="none" w:sz="0" w:space="0" w:color="auto"/>
                <w:right w:val="none" w:sz="0" w:space="0" w:color="auto"/>
              </w:divBdr>
            </w:div>
            <w:div w:id="1797136265">
              <w:marLeft w:val="0"/>
              <w:marRight w:val="0"/>
              <w:marTop w:val="0"/>
              <w:marBottom w:val="0"/>
              <w:divBdr>
                <w:top w:val="none" w:sz="0" w:space="0" w:color="auto"/>
                <w:left w:val="none" w:sz="0" w:space="0" w:color="auto"/>
                <w:bottom w:val="none" w:sz="0" w:space="0" w:color="auto"/>
                <w:right w:val="none" w:sz="0" w:space="0" w:color="auto"/>
              </w:divBdr>
            </w:div>
            <w:div w:id="1710178899">
              <w:marLeft w:val="0"/>
              <w:marRight w:val="0"/>
              <w:marTop w:val="0"/>
              <w:marBottom w:val="0"/>
              <w:divBdr>
                <w:top w:val="none" w:sz="0" w:space="0" w:color="auto"/>
                <w:left w:val="none" w:sz="0" w:space="0" w:color="auto"/>
                <w:bottom w:val="none" w:sz="0" w:space="0" w:color="auto"/>
                <w:right w:val="none" w:sz="0" w:space="0" w:color="auto"/>
              </w:divBdr>
            </w:div>
            <w:div w:id="167209417">
              <w:marLeft w:val="0"/>
              <w:marRight w:val="0"/>
              <w:marTop w:val="0"/>
              <w:marBottom w:val="0"/>
              <w:divBdr>
                <w:top w:val="none" w:sz="0" w:space="0" w:color="auto"/>
                <w:left w:val="none" w:sz="0" w:space="0" w:color="auto"/>
                <w:bottom w:val="none" w:sz="0" w:space="0" w:color="auto"/>
                <w:right w:val="none" w:sz="0" w:space="0" w:color="auto"/>
              </w:divBdr>
            </w:div>
            <w:div w:id="1823043174">
              <w:marLeft w:val="0"/>
              <w:marRight w:val="0"/>
              <w:marTop w:val="0"/>
              <w:marBottom w:val="0"/>
              <w:divBdr>
                <w:top w:val="none" w:sz="0" w:space="0" w:color="auto"/>
                <w:left w:val="none" w:sz="0" w:space="0" w:color="auto"/>
                <w:bottom w:val="none" w:sz="0" w:space="0" w:color="auto"/>
                <w:right w:val="none" w:sz="0" w:space="0" w:color="auto"/>
              </w:divBdr>
            </w:div>
            <w:div w:id="1877084487">
              <w:marLeft w:val="0"/>
              <w:marRight w:val="0"/>
              <w:marTop w:val="0"/>
              <w:marBottom w:val="0"/>
              <w:divBdr>
                <w:top w:val="none" w:sz="0" w:space="0" w:color="auto"/>
                <w:left w:val="none" w:sz="0" w:space="0" w:color="auto"/>
                <w:bottom w:val="none" w:sz="0" w:space="0" w:color="auto"/>
                <w:right w:val="none" w:sz="0" w:space="0" w:color="auto"/>
              </w:divBdr>
            </w:div>
            <w:div w:id="25372368">
              <w:marLeft w:val="0"/>
              <w:marRight w:val="0"/>
              <w:marTop w:val="0"/>
              <w:marBottom w:val="0"/>
              <w:divBdr>
                <w:top w:val="none" w:sz="0" w:space="0" w:color="auto"/>
                <w:left w:val="none" w:sz="0" w:space="0" w:color="auto"/>
                <w:bottom w:val="none" w:sz="0" w:space="0" w:color="auto"/>
                <w:right w:val="none" w:sz="0" w:space="0" w:color="auto"/>
              </w:divBdr>
            </w:div>
            <w:div w:id="306862615">
              <w:marLeft w:val="0"/>
              <w:marRight w:val="0"/>
              <w:marTop w:val="0"/>
              <w:marBottom w:val="0"/>
              <w:divBdr>
                <w:top w:val="none" w:sz="0" w:space="0" w:color="auto"/>
                <w:left w:val="none" w:sz="0" w:space="0" w:color="auto"/>
                <w:bottom w:val="none" w:sz="0" w:space="0" w:color="auto"/>
                <w:right w:val="none" w:sz="0" w:space="0" w:color="auto"/>
              </w:divBdr>
            </w:div>
            <w:div w:id="1397242648">
              <w:marLeft w:val="0"/>
              <w:marRight w:val="0"/>
              <w:marTop w:val="0"/>
              <w:marBottom w:val="0"/>
              <w:divBdr>
                <w:top w:val="none" w:sz="0" w:space="0" w:color="auto"/>
                <w:left w:val="none" w:sz="0" w:space="0" w:color="auto"/>
                <w:bottom w:val="none" w:sz="0" w:space="0" w:color="auto"/>
                <w:right w:val="none" w:sz="0" w:space="0" w:color="auto"/>
              </w:divBdr>
            </w:div>
            <w:div w:id="391468214">
              <w:marLeft w:val="0"/>
              <w:marRight w:val="0"/>
              <w:marTop w:val="0"/>
              <w:marBottom w:val="0"/>
              <w:divBdr>
                <w:top w:val="none" w:sz="0" w:space="0" w:color="auto"/>
                <w:left w:val="none" w:sz="0" w:space="0" w:color="auto"/>
                <w:bottom w:val="none" w:sz="0" w:space="0" w:color="auto"/>
                <w:right w:val="none" w:sz="0" w:space="0" w:color="auto"/>
              </w:divBdr>
            </w:div>
            <w:div w:id="1573272728">
              <w:marLeft w:val="0"/>
              <w:marRight w:val="0"/>
              <w:marTop w:val="0"/>
              <w:marBottom w:val="0"/>
              <w:divBdr>
                <w:top w:val="none" w:sz="0" w:space="0" w:color="auto"/>
                <w:left w:val="none" w:sz="0" w:space="0" w:color="auto"/>
                <w:bottom w:val="none" w:sz="0" w:space="0" w:color="auto"/>
                <w:right w:val="none" w:sz="0" w:space="0" w:color="auto"/>
              </w:divBdr>
            </w:div>
            <w:div w:id="560560525">
              <w:marLeft w:val="0"/>
              <w:marRight w:val="0"/>
              <w:marTop w:val="0"/>
              <w:marBottom w:val="0"/>
              <w:divBdr>
                <w:top w:val="none" w:sz="0" w:space="0" w:color="auto"/>
                <w:left w:val="none" w:sz="0" w:space="0" w:color="auto"/>
                <w:bottom w:val="none" w:sz="0" w:space="0" w:color="auto"/>
                <w:right w:val="none" w:sz="0" w:space="0" w:color="auto"/>
              </w:divBdr>
            </w:div>
            <w:div w:id="1089697972">
              <w:marLeft w:val="0"/>
              <w:marRight w:val="0"/>
              <w:marTop w:val="0"/>
              <w:marBottom w:val="0"/>
              <w:divBdr>
                <w:top w:val="none" w:sz="0" w:space="0" w:color="auto"/>
                <w:left w:val="none" w:sz="0" w:space="0" w:color="auto"/>
                <w:bottom w:val="none" w:sz="0" w:space="0" w:color="auto"/>
                <w:right w:val="none" w:sz="0" w:space="0" w:color="auto"/>
              </w:divBdr>
            </w:div>
            <w:div w:id="830872857">
              <w:marLeft w:val="0"/>
              <w:marRight w:val="0"/>
              <w:marTop w:val="0"/>
              <w:marBottom w:val="0"/>
              <w:divBdr>
                <w:top w:val="none" w:sz="0" w:space="0" w:color="auto"/>
                <w:left w:val="none" w:sz="0" w:space="0" w:color="auto"/>
                <w:bottom w:val="none" w:sz="0" w:space="0" w:color="auto"/>
                <w:right w:val="none" w:sz="0" w:space="0" w:color="auto"/>
              </w:divBdr>
            </w:div>
            <w:div w:id="1670674735">
              <w:marLeft w:val="0"/>
              <w:marRight w:val="0"/>
              <w:marTop w:val="0"/>
              <w:marBottom w:val="0"/>
              <w:divBdr>
                <w:top w:val="none" w:sz="0" w:space="0" w:color="auto"/>
                <w:left w:val="none" w:sz="0" w:space="0" w:color="auto"/>
                <w:bottom w:val="none" w:sz="0" w:space="0" w:color="auto"/>
                <w:right w:val="none" w:sz="0" w:space="0" w:color="auto"/>
              </w:divBdr>
            </w:div>
            <w:div w:id="708191065">
              <w:marLeft w:val="0"/>
              <w:marRight w:val="0"/>
              <w:marTop w:val="0"/>
              <w:marBottom w:val="0"/>
              <w:divBdr>
                <w:top w:val="none" w:sz="0" w:space="0" w:color="auto"/>
                <w:left w:val="none" w:sz="0" w:space="0" w:color="auto"/>
                <w:bottom w:val="none" w:sz="0" w:space="0" w:color="auto"/>
                <w:right w:val="none" w:sz="0" w:space="0" w:color="auto"/>
              </w:divBdr>
            </w:div>
            <w:div w:id="416097592">
              <w:marLeft w:val="0"/>
              <w:marRight w:val="0"/>
              <w:marTop w:val="0"/>
              <w:marBottom w:val="0"/>
              <w:divBdr>
                <w:top w:val="none" w:sz="0" w:space="0" w:color="auto"/>
                <w:left w:val="none" w:sz="0" w:space="0" w:color="auto"/>
                <w:bottom w:val="none" w:sz="0" w:space="0" w:color="auto"/>
                <w:right w:val="none" w:sz="0" w:space="0" w:color="auto"/>
              </w:divBdr>
            </w:div>
            <w:div w:id="1935243011">
              <w:marLeft w:val="0"/>
              <w:marRight w:val="0"/>
              <w:marTop w:val="0"/>
              <w:marBottom w:val="0"/>
              <w:divBdr>
                <w:top w:val="none" w:sz="0" w:space="0" w:color="auto"/>
                <w:left w:val="none" w:sz="0" w:space="0" w:color="auto"/>
                <w:bottom w:val="none" w:sz="0" w:space="0" w:color="auto"/>
                <w:right w:val="none" w:sz="0" w:space="0" w:color="auto"/>
              </w:divBdr>
            </w:div>
            <w:div w:id="1431504479">
              <w:marLeft w:val="0"/>
              <w:marRight w:val="0"/>
              <w:marTop w:val="0"/>
              <w:marBottom w:val="0"/>
              <w:divBdr>
                <w:top w:val="none" w:sz="0" w:space="0" w:color="auto"/>
                <w:left w:val="none" w:sz="0" w:space="0" w:color="auto"/>
                <w:bottom w:val="none" w:sz="0" w:space="0" w:color="auto"/>
                <w:right w:val="none" w:sz="0" w:space="0" w:color="auto"/>
              </w:divBdr>
            </w:div>
            <w:div w:id="1633558532">
              <w:marLeft w:val="0"/>
              <w:marRight w:val="0"/>
              <w:marTop w:val="0"/>
              <w:marBottom w:val="0"/>
              <w:divBdr>
                <w:top w:val="none" w:sz="0" w:space="0" w:color="auto"/>
                <w:left w:val="none" w:sz="0" w:space="0" w:color="auto"/>
                <w:bottom w:val="none" w:sz="0" w:space="0" w:color="auto"/>
                <w:right w:val="none" w:sz="0" w:space="0" w:color="auto"/>
              </w:divBdr>
            </w:div>
            <w:div w:id="1140461255">
              <w:marLeft w:val="0"/>
              <w:marRight w:val="0"/>
              <w:marTop w:val="0"/>
              <w:marBottom w:val="0"/>
              <w:divBdr>
                <w:top w:val="none" w:sz="0" w:space="0" w:color="auto"/>
                <w:left w:val="none" w:sz="0" w:space="0" w:color="auto"/>
                <w:bottom w:val="none" w:sz="0" w:space="0" w:color="auto"/>
                <w:right w:val="none" w:sz="0" w:space="0" w:color="auto"/>
              </w:divBdr>
            </w:div>
            <w:div w:id="1861550208">
              <w:marLeft w:val="0"/>
              <w:marRight w:val="0"/>
              <w:marTop w:val="0"/>
              <w:marBottom w:val="0"/>
              <w:divBdr>
                <w:top w:val="none" w:sz="0" w:space="0" w:color="auto"/>
                <w:left w:val="none" w:sz="0" w:space="0" w:color="auto"/>
                <w:bottom w:val="none" w:sz="0" w:space="0" w:color="auto"/>
                <w:right w:val="none" w:sz="0" w:space="0" w:color="auto"/>
              </w:divBdr>
            </w:div>
            <w:div w:id="1020206662">
              <w:marLeft w:val="0"/>
              <w:marRight w:val="0"/>
              <w:marTop w:val="0"/>
              <w:marBottom w:val="0"/>
              <w:divBdr>
                <w:top w:val="none" w:sz="0" w:space="0" w:color="auto"/>
                <w:left w:val="none" w:sz="0" w:space="0" w:color="auto"/>
                <w:bottom w:val="none" w:sz="0" w:space="0" w:color="auto"/>
                <w:right w:val="none" w:sz="0" w:space="0" w:color="auto"/>
              </w:divBdr>
            </w:div>
            <w:div w:id="1998998429">
              <w:marLeft w:val="0"/>
              <w:marRight w:val="0"/>
              <w:marTop w:val="0"/>
              <w:marBottom w:val="0"/>
              <w:divBdr>
                <w:top w:val="none" w:sz="0" w:space="0" w:color="auto"/>
                <w:left w:val="none" w:sz="0" w:space="0" w:color="auto"/>
                <w:bottom w:val="none" w:sz="0" w:space="0" w:color="auto"/>
                <w:right w:val="none" w:sz="0" w:space="0" w:color="auto"/>
              </w:divBdr>
            </w:div>
            <w:div w:id="1714113376">
              <w:marLeft w:val="0"/>
              <w:marRight w:val="0"/>
              <w:marTop w:val="0"/>
              <w:marBottom w:val="0"/>
              <w:divBdr>
                <w:top w:val="none" w:sz="0" w:space="0" w:color="auto"/>
                <w:left w:val="none" w:sz="0" w:space="0" w:color="auto"/>
                <w:bottom w:val="none" w:sz="0" w:space="0" w:color="auto"/>
                <w:right w:val="none" w:sz="0" w:space="0" w:color="auto"/>
              </w:divBdr>
            </w:div>
            <w:div w:id="1280648996">
              <w:marLeft w:val="0"/>
              <w:marRight w:val="0"/>
              <w:marTop w:val="0"/>
              <w:marBottom w:val="0"/>
              <w:divBdr>
                <w:top w:val="none" w:sz="0" w:space="0" w:color="auto"/>
                <w:left w:val="none" w:sz="0" w:space="0" w:color="auto"/>
                <w:bottom w:val="none" w:sz="0" w:space="0" w:color="auto"/>
                <w:right w:val="none" w:sz="0" w:space="0" w:color="auto"/>
              </w:divBdr>
            </w:div>
            <w:div w:id="873662800">
              <w:marLeft w:val="0"/>
              <w:marRight w:val="0"/>
              <w:marTop w:val="0"/>
              <w:marBottom w:val="0"/>
              <w:divBdr>
                <w:top w:val="none" w:sz="0" w:space="0" w:color="auto"/>
                <w:left w:val="none" w:sz="0" w:space="0" w:color="auto"/>
                <w:bottom w:val="none" w:sz="0" w:space="0" w:color="auto"/>
                <w:right w:val="none" w:sz="0" w:space="0" w:color="auto"/>
              </w:divBdr>
            </w:div>
            <w:div w:id="1473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3362">
      <w:bodyDiv w:val="1"/>
      <w:marLeft w:val="0"/>
      <w:marRight w:val="0"/>
      <w:marTop w:val="0"/>
      <w:marBottom w:val="0"/>
      <w:divBdr>
        <w:top w:val="none" w:sz="0" w:space="0" w:color="auto"/>
        <w:left w:val="none" w:sz="0" w:space="0" w:color="auto"/>
        <w:bottom w:val="none" w:sz="0" w:space="0" w:color="auto"/>
        <w:right w:val="none" w:sz="0" w:space="0" w:color="auto"/>
      </w:divBdr>
      <w:divsChild>
        <w:div w:id="1995258322">
          <w:marLeft w:val="0"/>
          <w:marRight w:val="0"/>
          <w:marTop w:val="0"/>
          <w:marBottom w:val="0"/>
          <w:divBdr>
            <w:top w:val="none" w:sz="0" w:space="0" w:color="auto"/>
            <w:left w:val="none" w:sz="0" w:space="0" w:color="auto"/>
            <w:bottom w:val="none" w:sz="0" w:space="0" w:color="auto"/>
            <w:right w:val="none" w:sz="0" w:space="0" w:color="auto"/>
          </w:divBdr>
          <w:divsChild>
            <w:div w:id="1843157089">
              <w:marLeft w:val="0"/>
              <w:marRight w:val="0"/>
              <w:marTop w:val="0"/>
              <w:marBottom w:val="0"/>
              <w:divBdr>
                <w:top w:val="none" w:sz="0" w:space="0" w:color="auto"/>
                <w:left w:val="none" w:sz="0" w:space="0" w:color="auto"/>
                <w:bottom w:val="none" w:sz="0" w:space="0" w:color="auto"/>
                <w:right w:val="none" w:sz="0" w:space="0" w:color="auto"/>
              </w:divBdr>
            </w:div>
            <w:div w:id="385295849">
              <w:marLeft w:val="0"/>
              <w:marRight w:val="0"/>
              <w:marTop w:val="0"/>
              <w:marBottom w:val="0"/>
              <w:divBdr>
                <w:top w:val="none" w:sz="0" w:space="0" w:color="auto"/>
                <w:left w:val="none" w:sz="0" w:space="0" w:color="auto"/>
                <w:bottom w:val="none" w:sz="0" w:space="0" w:color="auto"/>
                <w:right w:val="none" w:sz="0" w:space="0" w:color="auto"/>
              </w:divBdr>
            </w:div>
            <w:div w:id="1820028383">
              <w:marLeft w:val="0"/>
              <w:marRight w:val="0"/>
              <w:marTop w:val="0"/>
              <w:marBottom w:val="0"/>
              <w:divBdr>
                <w:top w:val="none" w:sz="0" w:space="0" w:color="auto"/>
                <w:left w:val="none" w:sz="0" w:space="0" w:color="auto"/>
                <w:bottom w:val="none" w:sz="0" w:space="0" w:color="auto"/>
                <w:right w:val="none" w:sz="0" w:space="0" w:color="auto"/>
              </w:divBdr>
            </w:div>
            <w:div w:id="543559836">
              <w:marLeft w:val="0"/>
              <w:marRight w:val="0"/>
              <w:marTop w:val="0"/>
              <w:marBottom w:val="0"/>
              <w:divBdr>
                <w:top w:val="none" w:sz="0" w:space="0" w:color="auto"/>
                <w:left w:val="none" w:sz="0" w:space="0" w:color="auto"/>
                <w:bottom w:val="none" w:sz="0" w:space="0" w:color="auto"/>
                <w:right w:val="none" w:sz="0" w:space="0" w:color="auto"/>
              </w:divBdr>
            </w:div>
            <w:div w:id="794297231">
              <w:marLeft w:val="0"/>
              <w:marRight w:val="0"/>
              <w:marTop w:val="0"/>
              <w:marBottom w:val="0"/>
              <w:divBdr>
                <w:top w:val="none" w:sz="0" w:space="0" w:color="auto"/>
                <w:left w:val="none" w:sz="0" w:space="0" w:color="auto"/>
                <w:bottom w:val="none" w:sz="0" w:space="0" w:color="auto"/>
                <w:right w:val="none" w:sz="0" w:space="0" w:color="auto"/>
              </w:divBdr>
            </w:div>
            <w:div w:id="475684623">
              <w:marLeft w:val="0"/>
              <w:marRight w:val="0"/>
              <w:marTop w:val="0"/>
              <w:marBottom w:val="0"/>
              <w:divBdr>
                <w:top w:val="none" w:sz="0" w:space="0" w:color="auto"/>
                <w:left w:val="none" w:sz="0" w:space="0" w:color="auto"/>
                <w:bottom w:val="none" w:sz="0" w:space="0" w:color="auto"/>
                <w:right w:val="none" w:sz="0" w:space="0" w:color="auto"/>
              </w:divBdr>
            </w:div>
            <w:div w:id="1464810499">
              <w:marLeft w:val="0"/>
              <w:marRight w:val="0"/>
              <w:marTop w:val="0"/>
              <w:marBottom w:val="0"/>
              <w:divBdr>
                <w:top w:val="none" w:sz="0" w:space="0" w:color="auto"/>
                <w:left w:val="none" w:sz="0" w:space="0" w:color="auto"/>
                <w:bottom w:val="none" w:sz="0" w:space="0" w:color="auto"/>
                <w:right w:val="none" w:sz="0" w:space="0" w:color="auto"/>
              </w:divBdr>
            </w:div>
            <w:div w:id="1714384333">
              <w:marLeft w:val="0"/>
              <w:marRight w:val="0"/>
              <w:marTop w:val="0"/>
              <w:marBottom w:val="0"/>
              <w:divBdr>
                <w:top w:val="none" w:sz="0" w:space="0" w:color="auto"/>
                <w:left w:val="none" w:sz="0" w:space="0" w:color="auto"/>
                <w:bottom w:val="none" w:sz="0" w:space="0" w:color="auto"/>
                <w:right w:val="none" w:sz="0" w:space="0" w:color="auto"/>
              </w:divBdr>
            </w:div>
            <w:div w:id="91165939">
              <w:marLeft w:val="0"/>
              <w:marRight w:val="0"/>
              <w:marTop w:val="0"/>
              <w:marBottom w:val="0"/>
              <w:divBdr>
                <w:top w:val="none" w:sz="0" w:space="0" w:color="auto"/>
                <w:left w:val="none" w:sz="0" w:space="0" w:color="auto"/>
                <w:bottom w:val="none" w:sz="0" w:space="0" w:color="auto"/>
                <w:right w:val="none" w:sz="0" w:space="0" w:color="auto"/>
              </w:divBdr>
            </w:div>
            <w:div w:id="760831588">
              <w:marLeft w:val="0"/>
              <w:marRight w:val="0"/>
              <w:marTop w:val="0"/>
              <w:marBottom w:val="0"/>
              <w:divBdr>
                <w:top w:val="none" w:sz="0" w:space="0" w:color="auto"/>
                <w:left w:val="none" w:sz="0" w:space="0" w:color="auto"/>
                <w:bottom w:val="none" w:sz="0" w:space="0" w:color="auto"/>
                <w:right w:val="none" w:sz="0" w:space="0" w:color="auto"/>
              </w:divBdr>
            </w:div>
            <w:div w:id="1121190681">
              <w:marLeft w:val="0"/>
              <w:marRight w:val="0"/>
              <w:marTop w:val="0"/>
              <w:marBottom w:val="0"/>
              <w:divBdr>
                <w:top w:val="none" w:sz="0" w:space="0" w:color="auto"/>
                <w:left w:val="none" w:sz="0" w:space="0" w:color="auto"/>
                <w:bottom w:val="none" w:sz="0" w:space="0" w:color="auto"/>
                <w:right w:val="none" w:sz="0" w:space="0" w:color="auto"/>
              </w:divBdr>
            </w:div>
            <w:div w:id="1819758954">
              <w:marLeft w:val="0"/>
              <w:marRight w:val="0"/>
              <w:marTop w:val="0"/>
              <w:marBottom w:val="0"/>
              <w:divBdr>
                <w:top w:val="none" w:sz="0" w:space="0" w:color="auto"/>
                <w:left w:val="none" w:sz="0" w:space="0" w:color="auto"/>
                <w:bottom w:val="none" w:sz="0" w:space="0" w:color="auto"/>
                <w:right w:val="none" w:sz="0" w:space="0" w:color="auto"/>
              </w:divBdr>
            </w:div>
            <w:div w:id="1872448365">
              <w:marLeft w:val="0"/>
              <w:marRight w:val="0"/>
              <w:marTop w:val="0"/>
              <w:marBottom w:val="0"/>
              <w:divBdr>
                <w:top w:val="none" w:sz="0" w:space="0" w:color="auto"/>
                <w:left w:val="none" w:sz="0" w:space="0" w:color="auto"/>
                <w:bottom w:val="none" w:sz="0" w:space="0" w:color="auto"/>
                <w:right w:val="none" w:sz="0" w:space="0" w:color="auto"/>
              </w:divBdr>
            </w:div>
            <w:div w:id="831066649">
              <w:marLeft w:val="0"/>
              <w:marRight w:val="0"/>
              <w:marTop w:val="0"/>
              <w:marBottom w:val="0"/>
              <w:divBdr>
                <w:top w:val="none" w:sz="0" w:space="0" w:color="auto"/>
                <w:left w:val="none" w:sz="0" w:space="0" w:color="auto"/>
                <w:bottom w:val="none" w:sz="0" w:space="0" w:color="auto"/>
                <w:right w:val="none" w:sz="0" w:space="0" w:color="auto"/>
              </w:divBdr>
            </w:div>
            <w:div w:id="1625190563">
              <w:marLeft w:val="0"/>
              <w:marRight w:val="0"/>
              <w:marTop w:val="0"/>
              <w:marBottom w:val="0"/>
              <w:divBdr>
                <w:top w:val="none" w:sz="0" w:space="0" w:color="auto"/>
                <w:left w:val="none" w:sz="0" w:space="0" w:color="auto"/>
                <w:bottom w:val="none" w:sz="0" w:space="0" w:color="auto"/>
                <w:right w:val="none" w:sz="0" w:space="0" w:color="auto"/>
              </w:divBdr>
            </w:div>
            <w:div w:id="1325667672">
              <w:marLeft w:val="0"/>
              <w:marRight w:val="0"/>
              <w:marTop w:val="0"/>
              <w:marBottom w:val="0"/>
              <w:divBdr>
                <w:top w:val="none" w:sz="0" w:space="0" w:color="auto"/>
                <w:left w:val="none" w:sz="0" w:space="0" w:color="auto"/>
                <w:bottom w:val="none" w:sz="0" w:space="0" w:color="auto"/>
                <w:right w:val="none" w:sz="0" w:space="0" w:color="auto"/>
              </w:divBdr>
            </w:div>
            <w:div w:id="1396581984">
              <w:marLeft w:val="0"/>
              <w:marRight w:val="0"/>
              <w:marTop w:val="0"/>
              <w:marBottom w:val="0"/>
              <w:divBdr>
                <w:top w:val="none" w:sz="0" w:space="0" w:color="auto"/>
                <w:left w:val="none" w:sz="0" w:space="0" w:color="auto"/>
                <w:bottom w:val="none" w:sz="0" w:space="0" w:color="auto"/>
                <w:right w:val="none" w:sz="0" w:space="0" w:color="auto"/>
              </w:divBdr>
            </w:div>
            <w:div w:id="994072458">
              <w:marLeft w:val="0"/>
              <w:marRight w:val="0"/>
              <w:marTop w:val="0"/>
              <w:marBottom w:val="0"/>
              <w:divBdr>
                <w:top w:val="none" w:sz="0" w:space="0" w:color="auto"/>
                <w:left w:val="none" w:sz="0" w:space="0" w:color="auto"/>
                <w:bottom w:val="none" w:sz="0" w:space="0" w:color="auto"/>
                <w:right w:val="none" w:sz="0" w:space="0" w:color="auto"/>
              </w:divBdr>
            </w:div>
            <w:div w:id="1887719648">
              <w:marLeft w:val="0"/>
              <w:marRight w:val="0"/>
              <w:marTop w:val="0"/>
              <w:marBottom w:val="0"/>
              <w:divBdr>
                <w:top w:val="none" w:sz="0" w:space="0" w:color="auto"/>
                <w:left w:val="none" w:sz="0" w:space="0" w:color="auto"/>
                <w:bottom w:val="none" w:sz="0" w:space="0" w:color="auto"/>
                <w:right w:val="none" w:sz="0" w:space="0" w:color="auto"/>
              </w:divBdr>
            </w:div>
            <w:div w:id="1327131746">
              <w:marLeft w:val="0"/>
              <w:marRight w:val="0"/>
              <w:marTop w:val="0"/>
              <w:marBottom w:val="0"/>
              <w:divBdr>
                <w:top w:val="none" w:sz="0" w:space="0" w:color="auto"/>
                <w:left w:val="none" w:sz="0" w:space="0" w:color="auto"/>
                <w:bottom w:val="none" w:sz="0" w:space="0" w:color="auto"/>
                <w:right w:val="none" w:sz="0" w:space="0" w:color="auto"/>
              </w:divBdr>
            </w:div>
            <w:div w:id="317459710">
              <w:marLeft w:val="0"/>
              <w:marRight w:val="0"/>
              <w:marTop w:val="0"/>
              <w:marBottom w:val="0"/>
              <w:divBdr>
                <w:top w:val="none" w:sz="0" w:space="0" w:color="auto"/>
                <w:left w:val="none" w:sz="0" w:space="0" w:color="auto"/>
                <w:bottom w:val="none" w:sz="0" w:space="0" w:color="auto"/>
                <w:right w:val="none" w:sz="0" w:space="0" w:color="auto"/>
              </w:divBdr>
            </w:div>
            <w:div w:id="2143304338">
              <w:marLeft w:val="0"/>
              <w:marRight w:val="0"/>
              <w:marTop w:val="0"/>
              <w:marBottom w:val="0"/>
              <w:divBdr>
                <w:top w:val="none" w:sz="0" w:space="0" w:color="auto"/>
                <w:left w:val="none" w:sz="0" w:space="0" w:color="auto"/>
                <w:bottom w:val="none" w:sz="0" w:space="0" w:color="auto"/>
                <w:right w:val="none" w:sz="0" w:space="0" w:color="auto"/>
              </w:divBdr>
            </w:div>
            <w:div w:id="222643898">
              <w:marLeft w:val="0"/>
              <w:marRight w:val="0"/>
              <w:marTop w:val="0"/>
              <w:marBottom w:val="0"/>
              <w:divBdr>
                <w:top w:val="none" w:sz="0" w:space="0" w:color="auto"/>
                <w:left w:val="none" w:sz="0" w:space="0" w:color="auto"/>
                <w:bottom w:val="none" w:sz="0" w:space="0" w:color="auto"/>
                <w:right w:val="none" w:sz="0" w:space="0" w:color="auto"/>
              </w:divBdr>
            </w:div>
            <w:div w:id="1484738576">
              <w:marLeft w:val="0"/>
              <w:marRight w:val="0"/>
              <w:marTop w:val="0"/>
              <w:marBottom w:val="0"/>
              <w:divBdr>
                <w:top w:val="none" w:sz="0" w:space="0" w:color="auto"/>
                <w:left w:val="none" w:sz="0" w:space="0" w:color="auto"/>
                <w:bottom w:val="none" w:sz="0" w:space="0" w:color="auto"/>
                <w:right w:val="none" w:sz="0" w:space="0" w:color="auto"/>
              </w:divBdr>
            </w:div>
            <w:div w:id="52968294">
              <w:marLeft w:val="0"/>
              <w:marRight w:val="0"/>
              <w:marTop w:val="0"/>
              <w:marBottom w:val="0"/>
              <w:divBdr>
                <w:top w:val="none" w:sz="0" w:space="0" w:color="auto"/>
                <w:left w:val="none" w:sz="0" w:space="0" w:color="auto"/>
                <w:bottom w:val="none" w:sz="0" w:space="0" w:color="auto"/>
                <w:right w:val="none" w:sz="0" w:space="0" w:color="auto"/>
              </w:divBdr>
            </w:div>
            <w:div w:id="1325862893">
              <w:marLeft w:val="0"/>
              <w:marRight w:val="0"/>
              <w:marTop w:val="0"/>
              <w:marBottom w:val="0"/>
              <w:divBdr>
                <w:top w:val="none" w:sz="0" w:space="0" w:color="auto"/>
                <w:left w:val="none" w:sz="0" w:space="0" w:color="auto"/>
                <w:bottom w:val="none" w:sz="0" w:space="0" w:color="auto"/>
                <w:right w:val="none" w:sz="0" w:space="0" w:color="auto"/>
              </w:divBdr>
            </w:div>
            <w:div w:id="1964381286">
              <w:marLeft w:val="0"/>
              <w:marRight w:val="0"/>
              <w:marTop w:val="0"/>
              <w:marBottom w:val="0"/>
              <w:divBdr>
                <w:top w:val="none" w:sz="0" w:space="0" w:color="auto"/>
                <w:left w:val="none" w:sz="0" w:space="0" w:color="auto"/>
                <w:bottom w:val="none" w:sz="0" w:space="0" w:color="auto"/>
                <w:right w:val="none" w:sz="0" w:space="0" w:color="auto"/>
              </w:divBdr>
            </w:div>
            <w:div w:id="606817122">
              <w:marLeft w:val="0"/>
              <w:marRight w:val="0"/>
              <w:marTop w:val="0"/>
              <w:marBottom w:val="0"/>
              <w:divBdr>
                <w:top w:val="none" w:sz="0" w:space="0" w:color="auto"/>
                <w:left w:val="none" w:sz="0" w:space="0" w:color="auto"/>
                <w:bottom w:val="none" w:sz="0" w:space="0" w:color="auto"/>
                <w:right w:val="none" w:sz="0" w:space="0" w:color="auto"/>
              </w:divBdr>
            </w:div>
            <w:div w:id="158427779">
              <w:marLeft w:val="0"/>
              <w:marRight w:val="0"/>
              <w:marTop w:val="0"/>
              <w:marBottom w:val="0"/>
              <w:divBdr>
                <w:top w:val="none" w:sz="0" w:space="0" w:color="auto"/>
                <w:left w:val="none" w:sz="0" w:space="0" w:color="auto"/>
                <w:bottom w:val="none" w:sz="0" w:space="0" w:color="auto"/>
                <w:right w:val="none" w:sz="0" w:space="0" w:color="auto"/>
              </w:divBdr>
            </w:div>
            <w:div w:id="943725616">
              <w:marLeft w:val="0"/>
              <w:marRight w:val="0"/>
              <w:marTop w:val="0"/>
              <w:marBottom w:val="0"/>
              <w:divBdr>
                <w:top w:val="none" w:sz="0" w:space="0" w:color="auto"/>
                <w:left w:val="none" w:sz="0" w:space="0" w:color="auto"/>
                <w:bottom w:val="none" w:sz="0" w:space="0" w:color="auto"/>
                <w:right w:val="none" w:sz="0" w:space="0" w:color="auto"/>
              </w:divBdr>
            </w:div>
            <w:div w:id="1723098076">
              <w:marLeft w:val="0"/>
              <w:marRight w:val="0"/>
              <w:marTop w:val="0"/>
              <w:marBottom w:val="0"/>
              <w:divBdr>
                <w:top w:val="none" w:sz="0" w:space="0" w:color="auto"/>
                <w:left w:val="none" w:sz="0" w:space="0" w:color="auto"/>
                <w:bottom w:val="none" w:sz="0" w:space="0" w:color="auto"/>
                <w:right w:val="none" w:sz="0" w:space="0" w:color="auto"/>
              </w:divBdr>
            </w:div>
            <w:div w:id="87704029">
              <w:marLeft w:val="0"/>
              <w:marRight w:val="0"/>
              <w:marTop w:val="0"/>
              <w:marBottom w:val="0"/>
              <w:divBdr>
                <w:top w:val="none" w:sz="0" w:space="0" w:color="auto"/>
                <w:left w:val="none" w:sz="0" w:space="0" w:color="auto"/>
                <w:bottom w:val="none" w:sz="0" w:space="0" w:color="auto"/>
                <w:right w:val="none" w:sz="0" w:space="0" w:color="auto"/>
              </w:divBdr>
            </w:div>
            <w:div w:id="1155101454">
              <w:marLeft w:val="0"/>
              <w:marRight w:val="0"/>
              <w:marTop w:val="0"/>
              <w:marBottom w:val="0"/>
              <w:divBdr>
                <w:top w:val="none" w:sz="0" w:space="0" w:color="auto"/>
                <w:left w:val="none" w:sz="0" w:space="0" w:color="auto"/>
                <w:bottom w:val="none" w:sz="0" w:space="0" w:color="auto"/>
                <w:right w:val="none" w:sz="0" w:space="0" w:color="auto"/>
              </w:divBdr>
            </w:div>
            <w:div w:id="395516628">
              <w:marLeft w:val="0"/>
              <w:marRight w:val="0"/>
              <w:marTop w:val="0"/>
              <w:marBottom w:val="0"/>
              <w:divBdr>
                <w:top w:val="none" w:sz="0" w:space="0" w:color="auto"/>
                <w:left w:val="none" w:sz="0" w:space="0" w:color="auto"/>
                <w:bottom w:val="none" w:sz="0" w:space="0" w:color="auto"/>
                <w:right w:val="none" w:sz="0" w:space="0" w:color="auto"/>
              </w:divBdr>
            </w:div>
            <w:div w:id="1406150925">
              <w:marLeft w:val="0"/>
              <w:marRight w:val="0"/>
              <w:marTop w:val="0"/>
              <w:marBottom w:val="0"/>
              <w:divBdr>
                <w:top w:val="none" w:sz="0" w:space="0" w:color="auto"/>
                <w:left w:val="none" w:sz="0" w:space="0" w:color="auto"/>
                <w:bottom w:val="none" w:sz="0" w:space="0" w:color="auto"/>
                <w:right w:val="none" w:sz="0" w:space="0" w:color="auto"/>
              </w:divBdr>
            </w:div>
            <w:div w:id="1632008246">
              <w:marLeft w:val="0"/>
              <w:marRight w:val="0"/>
              <w:marTop w:val="0"/>
              <w:marBottom w:val="0"/>
              <w:divBdr>
                <w:top w:val="none" w:sz="0" w:space="0" w:color="auto"/>
                <w:left w:val="none" w:sz="0" w:space="0" w:color="auto"/>
                <w:bottom w:val="none" w:sz="0" w:space="0" w:color="auto"/>
                <w:right w:val="none" w:sz="0" w:space="0" w:color="auto"/>
              </w:divBdr>
            </w:div>
            <w:div w:id="1500000512">
              <w:marLeft w:val="0"/>
              <w:marRight w:val="0"/>
              <w:marTop w:val="0"/>
              <w:marBottom w:val="0"/>
              <w:divBdr>
                <w:top w:val="none" w:sz="0" w:space="0" w:color="auto"/>
                <w:left w:val="none" w:sz="0" w:space="0" w:color="auto"/>
                <w:bottom w:val="none" w:sz="0" w:space="0" w:color="auto"/>
                <w:right w:val="none" w:sz="0" w:space="0" w:color="auto"/>
              </w:divBdr>
            </w:div>
            <w:div w:id="1820263217">
              <w:marLeft w:val="0"/>
              <w:marRight w:val="0"/>
              <w:marTop w:val="0"/>
              <w:marBottom w:val="0"/>
              <w:divBdr>
                <w:top w:val="none" w:sz="0" w:space="0" w:color="auto"/>
                <w:left w:val="none" w:sz="0" w:space="0" w:color="auto"/>
                <w:bottom w:val="none" w:sz="0" w:space="0" w:color="auto"/>
                <w:right w:val="none" w:sz="0" w:space="0" w:color="auto"/>
              </w:divBdr>
            </w:div>
            <w:div w:id="123696337">
              <w:marLeft w:val="0"/>
              <w:marRight w:val="0"/>
              <w:marTop w:val="0"/>
              <w:marBottom w:val="0"/>
              <w:divBdr>
                <w:top w:val="none" w:sz="0" w:space="0" w:color="auto"/>
                <w:left w:val="none" w:sz="0" w:space="0" w:color="auto"/>
                <w:bottom w:val="none" w:sz="0" w:space="0" w:color="auto"/>
                <w:right w:val="none" w:sz="0" w:space="0" w:color="auto"/>
              </w:divBdr>
            </w:div>
            <w:div w:id="637877798">
              <w:marLeft w:val="0"/>
              <w:marRight w:val="0"/>
              <w:marTop w:val="0"/>
              <w:marBottom w:val="0"/>
              <w:divBdr>
                <w:top w:val="none" w:sz="0" w:space="0" w:color="auto"/>
                <w:left w:val="none" w:sz="0" w:space="0" w:color="auto"/>
                <w:bottom w:val="none" w:sz="0" w:space="0" w:color="auto"/>
                <w:right w:val="none" w:sz="0" w:space="0" w:color="auto"/>
              </w:divBdr>
            </w:div>
            <w:div w:id="1701972453">
              <w:marLeft w:val="0"/>
              <w:marRight w:val="0"/>
              <w:marTop w:val="0"/>
              <w:marBottom w:val="0"/>
              <w:divBdr>
                <w:top w:val="none" w:sz="0" w:space="0" w:color="auto"/>
                <w:left w:val="none" w:sz="0" w:space="0" w:color="auto"/>
                <w:bottom w:val="none" w:sz="0" w:space="0" w:color="auto"/>
                <w:right w:val="none" w:sz="0" w:space="0" w:color="auto"/>
              </w:divBdr>
            </w:div>
            <w:div w:id="766389384">
              <w:marLeft w:val="0"/>
              <w:marRight w:val="0"/>
              <w:marTop w:val="0"/>
              <w:marBottom w:val="0"/>
              <w:divBdr>
                <w:top w:val="none" w:sz="0" w:space="0" w:color="auto"/>
                <w:left w:val="none" w:sz="0" w:space="0" w:color="auto"/>
                <w:bottom w:val="none" w:sz="0" w:space="0" w:color="auto"/>
                <w:right w:val="none" w:sz="0" w:space="0" w:color="auto"/>
              </w:divBdr>
            </w:div>
            <w:div w:id="1968655676">
              <w:marLeft w:val="0"/>
              <w:marRight w:val="0"/>
              <w:marTop w:val="0"/>
              <w:marBottom w:val="0"/>
              <w:divBdr>
                <w:top w:val="none" w:sz="0" w:space="0" w:color="auto"/>
                <w:left w:val="none" w:sz="0" w:space="0" w:color="auto"/>
                <w:bottom w:val="none" w:sz="0" w:space="0" w:color="auto"/>
                <w:right w:val="none" w:sz="0" w:space="0" w:color="auto"/>
              </w:divBdr>
            </w:div>
            <w:div w:id="171653075">
              <w:marLeft w:val="0"/>
              <w:marRight w:val="0"/>
              <w:marTop w:val="0"/>
              <w:marBottom w:val="0"/>
              <w:divBdr>
                <w:top w:val="none" w:sz="0" w:space="0" w:color="auto"/>
                <w:left w:val="none" w:sz="0" w:space="0" w:color="auto"/>
                <w:bottom w:val="none" w:sz="0" w:space="0" w:color="auto"/>
                <w:right w:val="none" w:sz="0" w:space="0" w:color="auto"/>
              </w:divBdr>
            </w:div>
            <w:div w:id="860893484">
              <w:marLeft w:val="0"/>
              <w:marRight w:val="0"/>
              <w:marTop w:val="0"/>
              <w:marBottom w:val="0"/>
              <w:divBdr>
                <w:top w:val="none" w:sz="0" w:space="0" w:color="auto"/>
                <w:left w:val="none" w:sz="0" w:space="0" w:color="auto"/>
                <w:bottom w:val="none" w:sz="0" w:space="0" w:color="auto"/>
                <w:right w:val="none" w:sz="0" w:space="0" w:color="auto"/>
              </w:divBdr>
            </w:div>
            <w:div w:id="164516585">
              <w:marLeft w:val="0"/>
              <w:marRight w:val="0"/>
              <w:marTop w:val="0"/>
              <w:marBottom w:val="0"/>
              <w:divBdr>
                <w:top w:val="none" w:sz="0" w:space="0" w:color="auto"/>
                <w:left w:val="none" w:sz="0" w:space="0" w:color="auto"/>
                <w:bottom w:val="none" w:sz="0" w:space="0" w:color="auto"/>
                <w:right w:val="none" w:sz="0" w:space="0" w:color="auto"/>
              </w:divBdr>
            </w:div>
            <w:div w:id="1174685635">
              <w:marLeft w:val="0"/>
              <w:marRight w:val="0"/>
              <w:marTop w:val="0"/>
              <w:marBottom w:val="0"/>
              <w:divBdr>
                <w:top w:val="none" w:sz="0" w:space="0" w:color="auto"/>
                <w:left w:val="none" w:sz="0" w:space="0" w:color="auto"/>
                <w:bottom w:val="none" w:sz="0" w:space="0" w:color="auto"/>
                <w:right w:val="none" w:sz="0" w:space="0" w:color="auto"/>
              </w:divBdr>
            </w:div>
            <w:div w:id="809782167">
              <w:marLeft w:val="0"/>
              <w:marRight w:val="0"/>
              <w:marTop w:val="0"/>
              <w:marBottom w:val="0"/>
              <w:divBdr>
                <w:top w:val="none" w:sz="0" w:space="0" w:color="auto"/>
                <w:left w:val="none" w:sz="0" w:space="0" w:color="auto"/>
                <w:bottom w:val="none" w:sz="0" w:space="0" w:color="auto"/>
                <w:right w:val="none" w:sz="0" w:space="0" w:color="auto"/>
              </w:divBdr>
            </w:div>
            <w:div w:id="2012562462">
              <w:marLeft w:val="0"/>
              <w:marRight w:val="0"/>
              <w:marTop w:val="0"/>
              <w:marBottom w:val="0"/>
              <w:divBdr>
                <w:top w:val="none" w:sz="0" w:space="0" w:color="auto"/>
                <w:left w:val="none" w:sz="0" w:space="0" w:color="auto"/>
                <w:bottom w:val="none" w:sz="0" w:space="0" w:color="auto"/>
                <w:right w:val="none" w:sz="0" w:space="0" w:color="auto"/>
              </w:divBdr>
            </w:div>
            <w:div w:id="147633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496">
      <w:bodyDiv w:val="1"/>
      <w:marLeft w:val="0"/>
      <w:marRight w:val="0"/>
      <w:marTop w:val="0"/>
      <w:marBottom w:val="0"/>
      <w:divBdr>
        <w:top w:val="none" w:sz="0" w:space="0" w:color="auto"/>
        <w:left w:val="none" w:sz="0" w:space="0" w:color="auto"/>
        <w:bottom w:val="none" w:sz="0" w:space="0" w:color="auto"/>
        <w:right w:val="none" w:sz="0" w:space="0" w:color="auto"/>
      </w:divBdr>
      <w:divsChild>
        <w:div w:id="695158734">
          <w:marLeft w:val="0"/>
          <w:marRight w:val="0"/>
          <w:marTop w:val="0"/>
          <w:marBottom w:val="0"/>
          <w:divBdr>
            <w:top w:val="none" w:sz="0" w:space="0" w:color="auto"/>
            <w:left w:val="none" w:sz="0" w:space="0" w:color="auto"/>
            <w:bottom w:val="none" w:sz="0" w:space="0" w:color="auto"/>
            <w:right w:val="none" w:sz="0" w:space="0" w:color="auto"/>
          </w:divBdr>
          <w:divsChild>
            <w:div w:id="1180199463">
              <w:marLeft w:val="0"/>
              <w:marRight w:val="0"/>
              <w:marTop w:val="0"/>
              <w:marBottom w:val="0"/>
              <w:divBdr>
                <w:top w:val="none" w:sz="0" w:space="0" w:color="auto"/>
                <w:left w:val="none" w:sz="0" w:space="0" w:color="auto"/>
                <w:bottom w:val="none" w:sz="0" w:space="0" w:color="auto"/>
                <w:right w:val="none" w:sz="0" w:space="0" w:color="auto"/>
              </w:divBdr>
            </w:div>
            <w:div w:id="317878497">
              <w:marLeft w:val="0"/>
              <w:marRight w:val="0"/>
              <w:marTop w:val="0"/>
              <w:marBottom w:val="0"/>
              <w:divBdr>
                <w:top w:val="none" w:sz="0" w:space="0" w:color="auto"/>
                <w:left w:val="none" w:sz="0" w:space="0" w:color="auto"/>
                <w:bottom w:val="none" w:sz="0" w:space="0" w:color="auto"/>
                <w:right w:val="none" w:sz="0" w:space="0" w:color="auto"/>
              </w:divBdr>
            </w:div>
            <w:div w:id="405498970">
              <w:marLeft w:val="0"/>
              <w:marRight w:val="0"/>
              <w:marTop w:val="0"/>
              <w:marBottom w:val="0"/>
              <w:divBdr>
                <w:top w:val="none" w:sz="0" w:space="0" w:color="auto"/>
                <w:left w:val="none" w:sz="0" w:space="0" w:color="auto"/>
                <w:bottom w:val="none" w:sz="0" w:space="0" w:color="auto"/>
                <w:right w:val="none" w:sz="0" w:space="0" w:color="auto"/>
              </w:divBdr>
            </w:div>
            <w:div w:id="1617521723">
              <w:marLeft w:val="0"/>
              <w:marRight w:val="0"/>
              <w:marTop w:val="0"/>
              <w:marBottom w:val="0"/>
              <w:divBdr>
                <w:top w:val="none" w:sz="0" w:space="0" w:color="auto"/>
                <w:left w:val="none" w:sz="0" w:space="0" w:color="auto"/>
                <w:bottom w:val="none" w:sz="0" w:space="0" w:color="auto"/>
                <w:right w:val="none" w:sz="0" w:space="0" w:color="auto"/>
              </w:divBdr>
            </w:div>
            <w:div w:id="892813133">
              <w:marLeft w:val="0"/>
              <w:marRight w:val="0"/>
              <w:marTop w:val="0"/>
              <w:marBottom w:val="0"/>
              <w:divBdr>
                <w:top w:val="none" w:sz="0" w:space="0" w:color="auto"/>
                <w:left w:val="none" w:sz="0" w:space="0" w:color="auto"/>
                <w:bottom w:val="none" w:sz="0" w:space="0" w:color="auto"/>
                <w:right w:val="none" w:sz="0" w:space="0" w:color="auto"/>
              </w:divBdr>
            </w:div>
            <w:div w:id="245115022">
              <w:marLeft w:val="0"/>
              <w:marRight w:val="0"/>
              <w:marTop w:val="0"/>
              <w:marBottom w:val="0"/>
              <w:divBdr>
                <w:top w:val="none" w:sz="0" w:space="0" w:color="auto"/>
                <w:left w:val="none" w:sz="0" w:space="0" w:color="auto"/>
                <w:bottom w:val="none" w:sz="0" w:space="0" w:color="auto"/>
                <w:right w:val="none" w:sz="0" w:space="0" w:color="auto"/>
              </w:divBdr>
            </w:div>
            <w:div w:id="1906453628">
              <w:marLeft w:val="0"/>
              <w:marRight w:val="0"/>
              <w:marTop w:val="0"/>
              <w:marBottom w:val="0"/>
              <w:divBdr>
                <w:top w:val="none" w:sz="0" w:space="0" w:color="auto"/>
                <w:left w:val="none" w:sz="0" w:space="0" w:color="auto"/>
                <w:bottom w:val="none" w:sz="0" w:space="0" w:color="auto"/>
                <w:right w:val="none" w:sz="0" w:space="0" w:color="auto"/>
              </w:divBdr>
            </w:div>
            <w:div w:id="713849128">
              <w:marLeft w:val="0"/>
              <w:marRight w:val="0"/>
              <w:marTop w:val="0"/>
              <w:marBottom w:val="0"/>
              <w:divBdr>
                <w:top w:val="none" w:sz="0" w:space="0" w:color="auto"/>
                <w:left w:val="none" w:sz="0" w:space="0" w:color="auto"/>
                <w:bottom w:val="none" w:sz="0" w:space="0" w:color="auto"/>
                <w:right w:val="none" w:sz="0" w:space="0" w:color="auto"/>
              </w:divBdr>
            </w:div>
            <w:div w:id="461655355">
              <w:marLeft w:val="0"/>
              <w:marRight w:val="0"/>
              <w:marTop w:val="0"/>
              <w:marBottom w:val="0"/>
              <w:divBdr>
                <w:top w:val="none" w:sz="0" w:space="0" w:color="auto"/>
                <w:left w:val="none" w:sz="0" w:space="0" w:color="auto"/>
                <w:bottom w:val="none" w:sz="0" w:space="0" w:color="auto"/>
                <w:right w:val="none" w:sz="0" w:space="0" w:color="auto"/>
              </w:divBdr>
            </w:div>
            <w:div w:id="2039886458">
              <w:marLeft w:val="0"/>
              <w:marRight w:val="0"/>
              <w:marTop w:val="0"/>
              <w:marBottom w:val="0"/>
              <w:divBdr>
                <w:top w:val="none" w:sz="0" w:space="0" w:color="auto"/>
                <w:left w:val="none" w:sz="0" w:space="0" w:color="auto"/>
                <w:bottom w:val="none" w:sz="0" w:space="0" w:color="auto"/>
                <w:right w:val="none" w:sz="0" w:space="0" w:color="auto"/>
              </w:divBdr>
            </w:div>
            <w:div w:id="126558688">
              <w:marLeft w:val="0"/>
              <w:marRight w:val="0"/>
              <w:marTop w:val="0"/>
              <w:marBottom w:val="0"/>
              <w:divBdr>
                <w:top w:val="none" w:sz="0" w:space="0" w:color="auto"/>
                <w:left w:val="none" w:sz="0" w:space="0" w:color="auto"/>
                <w:bottom w:val="none" w:sz="0" w:space="0" w:color="auto"/>
                <w:right w:val="none" w:sz="0" w:space="0" w:color="auto"/>
              </w:divBdr>
            </w:div>
            <w:div w:id="391579778">
              <w:marLeft w:val="0"/>
              <w:marRight w:val="0"/>
              <w:marTop w:val="0"/>
              <w:marBottom w:val="0"/>
              <w:divBdr>
                <w:top w:val="none" w:sz="0" w:space="0" w:color="auto"/>
                <w:left w:val="none" w:sz="0" w:space="0" w:color="auto"/>
                <w:bottom w:val="none" w:sz="0" w:space="0" w:color="auto"/>
                <w:right w:val="none" w:sz="0" w:space="0" w:color="auto"/>
              </w:divBdr>
            </w:div>
            <w:div w:id="2004551038">
              <w:marLeft w:val="0"/>
              <w:marRight w:val="0"/>
              <w:marTop w:val="0"/>
              <w:marBottom w:val="0"/>
              <w:divBdr>
                <w:top w:val="none" w:sz="0" w:space="0" w:color="auto"/>
                <w:left w:val="none" w:sz="0" w:space="0" w:color="auto"/>
                <w:bottom w:val="none" w:sz="0" w:space="0" w:color="auto"/>
                <w:right w:val="none" w:sz="0" w:space="0" w:color="auto"/>
              </w:divBdr>
            </w:div>
            <w:div w:id="1261372436">
              <w:marLeft w:val="0"/>
              <w:marRight w:val="0"/>
              <w:marTop w:val="0"/>
              <w:marBottom w:val="0"/>
              <w:divBdr>
                <w:top w:val="none" w:sz="0" w:space="0" w:color="auto"/>
                <w:left w:val="none" w:sz="0" w:space="0" w:color="auto"/>
                <w:bottom w:val="none" w:sz="0" w:space="0" w:color="auto"/>
                <w:right w:val="none" w:sz="0" w:space="0" w:color="auto"/>
              </w:divBdr>
            </w:div>
            <w:div w:id="2061399997">
              <w:marLeft w:val="0"/>
              <w:marRight w:val="0"/>
              <w:marTop w:val="0"/>
              <w:marBottom w:val="0"/>
              <w:divBdr>
                <w:top w:val="none" w:sz="0" w:space="0" w:color="auto"/>
                <w:left w:val="none" w:sz="0" w:space="0" w:color="auto"/>
                <w:bottom w:val="none" w:sz="0" w:space="0" w:color="auto"/>
                <w:right w:val="none" w:sz="0" w:space="0" w:color="auto"/>
              </w:divBdr>
            </w:div>
            <w:div w:id="967736157">
              <w:marLeft w:val="0"/>
              <w:marRight w:val="0"/>
              <w:marTop w:val="0"/>
              <w:marBottom w:val="0"/>
              <w:divBdr>
                <w:top w:val="none" w:sz="0" w:space="0" w:color="auto"/>
                <w:left w:val="none" w:sz="0" w:space="0" w:color="auto"/>
                <w:bottom w:val="none" w:sz="0" w:space="0" w:color="auto"/>
                <w:right w:val="none" w:sz="0" w:space="0" w:color="auto"/>
              </w:divBdr>
            </w:div>
            <w:div w:id="1488401061">
              <w:marLeft w:val="0"/>
              <w:marRight w:val="0"/>
              <w:marTop w:val="0"/>
              <w:marBottom w:val="0"/>
              <w:divBdr>
                <w:top w:val="none" w:sz="0" w:space="0" w:color="auto"/>
                <w:left w:val="none" w:sz="0" w:space="0" w:color="auto"/>
                <w:bottom w:val="none" w:sz="0" w:space="0" w:color="auto"/>
                <w:right w:val="none" w:sz="0" w:space="0" w:color="auto"/>
              </w:divBdr>
            </w:div>
            <w:div w:id="1773932457">
              <w:marLeft w:val="0"/>
              <w:marRight w:val="0"/>
              <w:marTop w:val="0"/>
              <w:marBottom w:val="0"/>
              <w:divBdr>
                <w:top w:val="none" w:sz="0" w:space="0" w:color="auto"/>
                <w:left w:val="none" w:sz="0" w:space="0" w:color="auto"/>
                <w:bottom w:val="none" w:sz="0" w:space="0" w:color="auto"/>
                <w:right w:val="none" w:sz="0" w:space="0" w:color="auto"/>
              </w:divBdr>
            </w:div>
            <w:div w:id="1323122025">
              <w:marLeft w:val="0"/>
              <w:marRight w:val="0"/>
              <w:marTop w:val="0"/>
              <w:marBottom w:val="0"/>
              <w:divBdr>
                <w:top w:val="none" w:sz="0" w:space="0" w:color="auto"/>
                <w:left w:val="none" w:sz="0" w:space="0" w:color="auto"/>
                <w:bottom w:val="none" w:sz="0" w:space="0" w:color="auto"/>
                <w:right w:val="none" w:sz="0" w:space="0" w:color="auto"/>
              </w:divBdr>
            </w:div>
            <w:div w:id="308747094">
              <w:marLeft w:val="0"/>
              <w:marRight w:val="0"/>
              <w:marTop w:val="0"/>
              <w:marBottom w:val="0"/>
              <w:divBdr>
                <w:top w:val="none" w:sz="0" w:space="0" w:color="auto"/>
                <w:left w:val="none" w:sz="0" w:space="0" w:color="auto"/>
                <w:bottom w:val="none" w:sz="0" w:space="0" w:color="auto"/>
                <w:right w:val="none" w:sz="0" w:space="0" w:color="auto"/>
              </w:divBdr>
            </w:div>
            <w:div w:id="1016619184">
              <w:marLeft w:val="0"/>
              <w:marRight w:val="0"/>
              <w:marTop w:val="0"/>
              <w:marBottom w:val="0"/>
              <w:divBdr>
                <w:top w:val="none" w:sz="0" w:space="0" w:color="auto"/>
                <w:left w:val="none" w:sz="0" w:space="0" w:color="auto"/>
                <w:bottom w:val="none" w:sz="0" w:space="0" w:color="auto"/>
                <w:right w:val="none" w:sz="0" w:space="0" w:color="auto"/>
              </w:divBdr>
            </w:div>
            <w:div w:id="1429621589">
              <w:marLeft w:val="0"/>
              <w:marRight w:val="0"/>
              <w:marTop w:val="0"/>
              <w:marBottom w:val="0"/>
              <w:divBdr>
                <w:top w:val="none" w:sz="0" w:space="0" w:color="auto"/>
                <w:left w:val="none" w:sz="0" w:space="0" w:color="auto"/>
                <w:bottom w:val="none" w:sz="0" w:space="0" w:color="auto"/>
                <w:right w:val="none" w:sz="0" w:space="0" w:color="auto"/>
              </w:divBdr>
            </w:div>
            <w:div w:id="693924782">
              <w:marLeft w:val="0"/>
              <w:marRight w:val="0"/>
              <w:marTop w:val="0"/>
              <w:marBottom w:val="0"/>
              <w:divBdr>
                <w:top w:val="none" w:sz="0" w:space="0" w:color="auto"/>
                <w:left w:val="none" w:sz="0" w:space="0" w:color="auto"/>
                <w:bottom w:val="none" w:sz="0" w:space="0" w:color="auto"/>
                <w:right w:val="none" w:sz="0" w:space="0" w:color="auto"/>
              </w:divBdr>
            </w:div>
            <w:div w:id="362361939">
              <w:marLeft w:val="0"/>
              <w:marRight w:val="0"/>
              <w:marTop w:val="0"/>
              <w:marBottom w:val="0"/>
              <w:divBdr>
                <w:top w:val="none" w:sz="0" w:space="0" w:color="auto"/>
                <w:left w:val="none" w:sz="0" w:space="0" w:color="auto"/>
                <w:bottom w:val="none" w:sz="0" w:space="0" w:color="auto"/>
                <w:right w:val="none" w:sz="0" w:space="0" w:color="auto"/>
              </w:divBdr>
            </w:div>
            <w:div w:id="1523400283">
              <w:marLeft w:val="0"/>
              <w:marRight w:val="0"/>
              <w:marTop w:val="0"/>
              <w:marBottom w:val="0"/>
              <w:divBdr>
                <w:top w:val="none" w:sz="0" w:space="0" w:color="auto"/>
                <w:left w:val="none" w:sz="0" w:space="0" w:color="auto"/>
                <w:bottom w:val="none" w:sz="0" w:space="0" w:color="auto"/>
                <w:right w:val="none" w:sz="0" w:space="0" w:color="auto"/>
              </w:divBdr>
            </w:div>
            <w:div w:id="855996896">
              <w:marLeft w:val="0"/>
              <w:marRight w:val="0"/>
              <w:marTop w:val="0"/>
              <w:marBottom w:val="0"/>
              <w:divBdr>
                <w:top w:val="none" w:sz="0" w:space="0" w:color="auto"/>
                <w:left w:val="none" w:sz="0" w:space="0" w:color="auto"/>
                <w:bottom w:val="none" w:sz="0" w:space="0" w:color="auto"/>
                <w:right w:val="none" w:sz="0" w:space="0" w:color="auto"/>
              </w:divBdr>
            </w:div>
            <w:div w:id="649096154">
              <w:marLeft w:val="0"/>
              <w:marRight w:val="0"/>
              <w:marTop w:val="0"/>
              <w:marBottom w:val="0"/>
              <w:divBdr>
                <w:top w:val="none" w:sz="0" w:space="0" w:color="auto"/>
                <w:left w:val="none" w:sz="0" w:space="0" w:color="auto"/>
                <w:bottom w:val="none" w:sz="0" w:space="0" w:color="auto"/>
                <w:right w:val="none" w:sz="0" w:space="0" w:color="auto"/>
              </w:divBdr>
            </w:div>
            <w:div w:id="788472124">
              <w:marLeft w:val="0"/>
              <w:marRight w:val="0"/>
              <w:marTop w:val="0"/>
              <w:marBottom w:val="0"/>
              <w:divBdr>
                <w:top w:val="none" w:sz="0" w:space="0" w:color="auto"/>
                <w:left w:val="none" w:sz="0" w:space="0" w:color="auto"/>
                <w:bottom w:val="none" w:sz="0" w:space="0" w:color="auto"/>
                <w:right w:val="none" w:sz="0" w:space="0" w:color="auto"/>
              </w:divBdr>
            </w:div>
            <w:div w:id="369577884">
              <w:marLeft w:val="0"/>
              <w:marRight w:val="0"/>
              <w:marTop w:val="0"/>
              <w:marBottom w:val="0"/>
              <w:divBdr>
                <w:top w:val="none" w:sz="0" w:space="0" w:color="auto"/>
                <w:left w:val="none" w:sz="0" w:space="0" w:color="auto"/>
                <w:bottom w:val="none" w:sz="0" w:space="0" w:color="auto"/>
                <w:right w:val="none" w:sz="0" w:space="0" w:color="auto"/>
              </w:divBdr>
            </w:div>
            <w:div w:id="1074550892">
              <w:marLeft w:val="0"/>
              <w:marRight w:val="0"/>
              <w:marTop w:val="0"/>
              <w:marBottom w:val="0"/>
              <w:divBdr>
                <w:top w:val="none" w:sz="0" w:space="0" w:color="auto"/>
                <w:left w:val="none" w:sz="0" w:space="0" w:color="auto"/>
                <w:bottom w:val="none" w:sz="0" w:space="0" w:color="auto"/>
                <w:right w:val="none" w:sz="0" w:space="0" w:color="auto"/>
              </w:divBdr>
            </w:div>
            <w:div w:id="1429689550">
              <w:marLeft w:val="0"/>
              <w:marRight w:val="0"/>
              <w:marTop w:val="0"/>
              <w:marBottom w:val="0"/>
              <w:divBdr>
                <w:top w:val="none" w:sz="0" w:space="0" w:color="auto"/>
                <w:left w:val="none" w:sz="0" w:space="0" w:color="auto"/>
                <w:bottom w:val="none" w:sz="0" w:space="0" w:color="auto"/>
                <w:right w:val="none" w:sz="0" w:space="0" w:color="auto"/>
              </w:divBdr>
            </w:div>
            <w:div w:id="2021856069">
              <w:marLeft w:val="0"/>
              <w:marRight w:val="0"/>
              <w:marTop w:val="0"/>
              <w:marBottom w:val="0"/>
              <w:divBdr>
                <w:top w:val="none" w:sz="0" w:space="0" w:color="auto"/>
                <w:left w:val="none" w:sz="0" w:space="0" w:color="auto"/>
                <w:bottom w:val="none" w:sz="0" w:space="0" w:color="auto"/>
                <w:right w:val="none" w:sz="0" w:space="0" w:color="auto"/>
              </w:divBdr>
            </w:div>
            <w:div w:id="1584990453">
              <w:marLeft w:val="0"/>
              <w:marRight w:val="0"/>
              <w:marTop w:val="0"/>
              <w:marBottom w:val="0"/>
              <w:divBdr>
                <w:top w:val="none" w:sz="0" w:space="0" w:color="auto"/>
                <w:left w:val="none" w:sz="0" w:space="0" w:color="auto"/>
                <w:bottom w:val="none" w:sz="0" w:space="0" w:color="auto"/>
                <w:right w:val="none" w:sz="0" w:space="0" w:color="auto"/>
              </w:divBdr>
            </w:div>
            <w:div w:id="694621088">
              <w:marLeft w:val="0"/>
              <w:marRight w:val="0"/>
              <w:marTop w:val="0"/>
              <w:marBottom w:val="0"/>
              <w:divBdr>
                <w:top w:val="none" w:sz="0" w:space="0" w:color="auto"/>
                <w:left w:val="none" w:sz="0" w:space="0" w:color="auto"/>
                <w:bottom w:val="none" w:sz="0" w:space="0" w:color="auto"/>
                <w:right w:val="none" w:sz="0" w:space="0" w:color="auto"/>
              </w:divBdr>
            </w:div>
            <w:div w:id="1860704592">
              <w:marLeft w:val="0"/>
              <w:marRight w:val="0"/>
              <w:marTop w:val="0"/>
              <w:marBottom w:val="0"/>
              <w:divBdr>
                <w:top w:val="none" w:sz="0" w:space="0" w:color="auto"/>
                <w:left w:val="none" w:sz="0" w:space="0" w:color="auto"/>
                <w:bottom w:val="none" w:sz="0" w:space="0" w:color="auto"/>
                <w:right w:val="none" w:sz="0" w:space="0" w:color="auto"/>
              </w:divBdr>
            </w:div>
            <w:div w:id="280960593">
              <w:marLeft w:val="0"/>
              <w:marRight w:val="0"/>
              <w:marTop w:val="0"/>
              <w:marBottom w:val="0"/>
              <w:divBdr>
                <w:top w:val="none" w:sz="0" w:space="0" w:color="auto"/>
                <w:left w:val="none" w:sz="0" w:space="0" w:color="auto"/>
                <w:bottom w:val="none" w:sz="0" w:space="0" w:color="auto"/>
                <w:right w:val="none" w:sz="0" w:space="0" w:color="auto"/>
              </w:divBdr>
            </w:div>
            <w:div w:id="545337245">
              <w:marLeft w:val="0"/>
              <w:marRight w:val="0"/>
              <w:marTop w:val="0"/>
              <w:marBottom w:val="0"/>
              <w:divBdr>
                <w:top w:val="none" w:sz="0" w:space="0" w:color="auto"/>
                <w:left w:val="none" w:sz="0" w:space="0" w:color="auto"/>
                <w:bottom w:val="none" w:sz="0" w:space="0" w:color="auto"/>
                <w:right w:val="none" w:sz="0" w:space="0" w:color="auto"/>
              </w:divBdr>
            </w:div>
            <w:div w:id="1066878897">
              <w:marLeft w:val="0"/>
              <w:marRight w:val="0"/>
              <w:marTop w:val="0"/>
              <w:marBottom w:val="0"/>
              <w:divBdr>
                <w:top w:val="none" w:sz="0" w:space="0" w:color="auto"/>
                <w:left w:val="none" w:sz="0" w:space="0" w:color="auto"/>
                <w:bottom w:val="none" w:sz="0" w:space="0" w:color="auto"/>
                <w:right w:val="none" w:sz="0" w:space="0" w:color="auto"/>
              </w:divBdr>
            </w:div>
            <w:div w:id="1867018577">
              <w:marLeft w:val="0"/>
              <w:marRight w:val="0"/>
              <w:marTop w:val="0"/>
              <w:marBottom w:val="0"/>
              <w:divBdr>
                <w:top w:val="none" w:sz="0" w:space="0" w:color="auto"/>
                <w:left w:val="none" w:sz="0" w:space="0" w:color="auto"/>
                <w:bottom w:val="none" w:sz="0" w:space="0" w:color="auto"/>
                <w:right w:val="none" w:sz="0" w:space="0" w:color="auto"/>
              </w:divBdr>
            </w:div>
            <w:div w:id="1779133376">
              <w:marLeft w:val="0"/>
              <w:marRight w:val="0"/>
              <w:marTop w:val="0"/>
              <w:marBottom w:val="0"/>
              <w:divBdr>
                <w:top w:val="none" w:sz="0" w:space="0" w:color="auto"/>
                <w:left w:val="none" w:sz="0" w:space="0" w:color="auto"/>
                <w:bottom w:val="none" w:sz="0" w:space="0" w:color="auto"/>
                <w:right w:val="none" w:sz="0" w:space="0" w:color="auto"/>
              </w:divBdr>
            </w:div>
            <w:div w:id="985813376">
              <w:marLeft w:val="0"/>
              <w:marRight w:val="0"/>
              <w:marTop w:val="0"/>
              <w:marBottom w:val="0"/>
              <w:divBdr>
                <w:top w:val="none" w:sz="0" w:space="0" w:color="auto"/>
                <w:left w:val="none" w:sz="0" w:space="0" w:color="auto"/>
                <w:bottom w:val="none" w:sz="0" w:space="0" w:color="auto"/>
                <w:right w:val="none" w:sz="0" w:space="0" w:color="auto"/>
              </w:divBdr>
            </w:div>
            <w:div w:id="1037315762">
              <w:marLeft w:val="0"/>
              <w:marRight w:val="0"/>
              <w:marTop w:val="0"/>
              <w:marBottom w:val="0"/>
              <w:divBdr>
                <w:top w:val="none" w:sz="0" w:space="0" w:color="auto"/>
                <w:left w:val="none" w:sz="0" w:space="0" w:color="auto"/>
                <w:bottom w:val="none" w:sz="0" w:space="0" w:color="auto"/>
                <w:right w:val="none" w:sz="0" w:space="0" w:color="auto"/>
              </w:divBdr>
            </w:div>
            <w:div w:id="2119138735">
              <w:marLeft w:val="0"/>
              <w:marRight w:val="0"/>
              <w:marTop w:val="0"/>
              <w:marBottom w:val="0"/>
              <w:divBdr>
                <w:top w:val="none" w:sz="0" w:space="0" w:color="auto"/>
                <w:left w:val="none" w:sz="0" w:space="0" w:color="auto"/>
                <w:bottom w:val="none" w:sz="0" w:space="0" w:color="auto"/>
                <w:right w:val="none" w:sz="0" w:space="0" w:color="auto"/>
              </w:divBdr>
            </w:div>
            <w:div w:id="1349328462">
              <w:marLeft w:val="0"/>
              <w:marRight w:val="0"/>
              <w:marTop w:val="0"/>
              <w:marBottom w:val="0"/>
              <w:divBdr>
                <w:top w:val="none" w:sz="0" w:space="0" w:color="auto"/>
                <w:left w:val="none" w:sz="0" w:space="0" w:color="auto"/>
                <w:bottom w:val="none" w:sz="0" w:space="0" w:color="auto"/>
                <w:right w:val="none" w:sz="0" w:space="0" w:color="auto"/>
              </w:divBdr>
            </w:div>
            <w:div w:id="869344208">
              <w:marLeft w:val="0"/>
              <w:marRight w:val="0"/>
              <w:marTop w:val="0"/>
              <w:marBottom w:val="0"/>
              <w:divBdr>
                <w:top w:val="none" w:sz="0" w:space="0" w:color="auto"/>
                <w:left w:val="none" w:sz="0" w:space="0" w:color="auto"/>
                <w:bottom w:val="none" w:sz="0" w:space="0" w:color="auto"/>
                <w:right w:val="none" w:sz="0" w:space="0" w:color="auto"/>
              </w:divBdr>
            </w:div>
            <w:div w:id="2118058916">
              <w:marLeft w:val="0"/>
              <w:marRight w:val="0"/>
              <w:marTop w:val="0"/>
              <w:marBottom w:val="0"/>
              <w:divBdr>
                <w:top w:val="none" w:sz="0" w:space="0" w:color="auto"/>
                <w:left w:val="none" w:sz="0" w:space="0" w:color="auto"/>
                <w:bottom w:val="none" w:sz="0" w:space="0" w:color="auto"/>
                <w:right w:val="none" w:sz="0" w:space="0" w:color="auto"/>
              </w:divBdr>
            </w:div>
            <w:div w:id="936788343">
              <w:marLeft w:val="0"/>
              <w:marRight w:val="0"/>
              <w:marTop w:val="0"/>
              <w:marBottom w:val="0"/>
              <w:divBdr>
                <w:top w:val="none" w:sz="0" w:space="0" w:color="auto"/>
                <w:left w:val="none" w:sz="0" w:space="0" w:color="auto"/>
                <w:bottom w:val="none" w:sz="0" w:space="0" w:color="auto"/>
                <w:right w:val="none" w:sz="0" w:space="0" w:color="auto"/>
              </w:divBdr>
            </w:div>
            <w:div w:id="510682506">
              <w:marLeft w:val="0"/>
              <w:marRight w:val="0"/>
              <w:marTop w:val="0"/>
              <w:marBottom w:val="0"/>
              <w:divBdr>
                <w:top w:val="none" w:sz="0" w:space="0" w:color="auto"/>
                <w:left w:val="none" w:sz="0" w:space="0" w:color="auto"/>
                <w:bottom w:val="none" w:sz="0" w:space="0" w:color="auto"/>
                <w:right w:val="none" w:sz="0" w:space="0" w:color="auto"/>
              </w:divBdr>
            </w:div>
            <w:div w:id="2076006042">
              <w:marLeft w:val="0"/>
              <w:marRight w:val="0"/>
              <w:marTop w:val="0"/>
              <w:marBottom w:val="0"/>
              <w:divBdr>
                <w:top w:val="none" w:sz="0" w:space="0" w:color="auto"/>
                <w:left w:val="none" w:sz="0" w:space="0" w:color="auto"/>
                <w:bottom w:val="none" w:sz="0" w:space="0" w:color="auto"/>
                <w:right w:val="none" w:sz="0" w:space="0" w:color="auto"/>
              </w:divBdr>
            </w:div>
            <w:div w:id="1868634386">
              <w:marLeft w:val="0"/>
              <w:marRight w:val="0"/>
              <w:marTop w:val="0"/>
              <w:marBottom w:val="0"/>
              <w:divBdr>
                <w:top w:val="none" w:sz="0" w:space="0" w:color="auto"/>
                <w:left w:val="none" w:sz="0" w:space="0" w:color="auto"/>
                <w:bottom w:val="none" w:sz="0" w:space="0" w:color="auto"/>
                <w:right w:val="none" w:sz="0" w:space="0" w:color="auto"/>
              </w:divBdr>
            </w:div>
            <w:div w:id="1484077501">
              <w:marLeft w:val="0"/>
              <w:marRight w:val="0"/>
              <w:marTop w:val="0"/>
              <w:marBottom w:val="0"/>
              <w:divBdr>
                <w:top w:val="none" w:sz="0" w:space="0" w:color="auto"/>
                <w:left w:val="none" w:sz="0" w:space="0" w:color="auto"/>
                <w:bottom w:val="none" w:sz="0" w:space="0" w:color="auto"/>
                <w:right w:val="none" w:sz="0" w:space="0" w:color="auto"/>
              </w:divBdr>
            </w:div>
            <w:div w:id="252051957">
              <w:marLeft w:val="0"/>
              <w:marRight w:val="0"/>
              <w:marTop w:val="0"/>
              <w:marBottom w:val="0"/>
              <w:divBdr>
                <w:top w:val="none" w:sz="0" w:space="0" w:color="auto"/>
                <w:left w:val="none" w:sz="0" w:space="0" w:color="auto"/>
                <w:bottom w:val="none" w:sz="0" w:space="0" w:color="auto"/>
                <w:right w:val="none" w:sz="0" w:space="0" w:color="auto"/>
              </w:divBdr>
            </w:div>
            <w:div w:id="636036790">
              <w:marLeft w:val="0"/>
              <w:marRight w:val="0"/>
              <w:marTop w:val="0"/>
              <w:marBottom w:val="0"/>
              <w:divBdr>
                <w:top w:val="none" w:sz="0" w:space="0" w:color="auto"/>
                <w:left w:val="none" w:sz="0" w:space="0" w:color="auto"/>
                <w:bottom w:val="none" w:sz="0" w:space="0" w:color="auto"/>
                <w:right w:val="none" w:sz="0" w:space="0" w:color="auto"/>
              </w:divBdr>
            </w:div>
            <w:div w:id="474492342">
              <w:marLeft w:val="0"/>
              <w:marRight w:val="0"/>
              <w:marTop w:val="0"/>
              <w:marBottom w:val="0"/>
              <w:divBdr>
                <w:top w:val="none" w:sz="0" w:space="0" w:color="auto"/>
                <w:left w:val="none" w:sz="0" w:space="0" w:color="auto"/>
                <w:bottom w:val="none" w:sz="0" w:space="0" w:color="auto"/>
                <w:right w:val="none" w:sz="0" w:space="0" w:color="auto"/>
              </w:divBdr>
            </w:div>
            <w:div w:id="585117590">
              <w:marLeft w:val="0"/>
              <w:marRight w:val="0"/>
              <w:marTop w:val="0"/>
              <w:marBottom w:val="0"/>
              <w:divBdr>
                <w:top w:val="none" w:sz="0" w:space="0" w:color="auto"/>
                <w:left w:val="none" w:sz="0" w:space="0" w:color="auto"/>
                <w:bottom w:val="none" w:sz="0" w:space="0" w:color="auto"/>
                <w:right w:val="none" w:sz="0" w:space="0" w:color="auto"/>
              </w:divBdr>
            </w:div>
            <w:div w:id="355928611">
              <w:marLeft w:val="0"/>
              <w:marRight w:val="0"/>
              <w:marTop w:val="0"/>
              <w:marBottom w:val="0"/>
              <w:divBdr>
                <w:top w:val="none" w:sz="0" w:space="0" w:color="auto"/>
                <w:left w:val="none" w:sz="0" w:space="0" w:color="auto"/>
                <w:bottom w:val="none" w:sz="0" w:space="0" w:color="auto"/>
                <w:right w:val="none" w:sz="0" w:space="0" w:color="auto"/>
              </w:divBdr>
            </w:div>
            <w:div w:id="1746956433">
              <w:marLeft w:val="0"/>
              <w:marRight w:val="0"/>
              <w:marTop w:val="0"/>
              <w:marBottom w:val="0"/>
              <w:divBdr>
                <w:top w:val="none" w:sz="0" w:space="0" w:color="auto"/>
                <w:left w:val="none" w:sz="0" w:space="0" w:color="auto"/>
                <w:bottom w:val="none" w:sz="0" w:space="0" w:color="auto"/>
                <w:right w:val="none" w:sz="0" w:space="0" w:color="auto"/>
              </w:divBdr>
            </w:div>
            <w:div w:id="146170291">
              <w:marLeft w:val="0"/>
              <w:marRight w:val="0"/>
              <w:marTop w:val="0"/>
              <w:marBottom w:val="0"/>
              <w:divBdr>
                <w:top w:val="none" w:sz="0" w:space="0" w:color="auto"/>
                <w:left w:val="none" w:sz="0" w:space="0" w:color="auto"/>
                <w:bottom w:val="none" w:sz="0" w:space="0" w:color="auto"/>
                <w:right w:val="none" w:sz="0" w:space="0" w:color="auto"/>
              </w:divBdr>
            </w:div>
            <w:div w:id="1188447616">
              <w:marLeft w:val="0"/>
              <w:marRight w:val="0"/>
              <w:marTop w:val="0"/>
              <w:marBottom w:val="0"/>
              <w:divBdr>
                <w:top w:val="none" w:sz="0" w:space="0" w:color="auto"/>
                <w:left w:val="none" w:sz="0" w:space="0" w:color="auto"/>
                <w:bottom w:val="none" w:sz="0" w:space="0" w:color="auto"/>
                <w:right w:val="none" w:sz="0" w:space="0" w:color="auto"/>
              </w:divBdr>
            </w:div>
            <w:div w:id="1772508458">
              <w:marLeft w:val="0"/>
              <w:marRight w:val="0"/>
              <w:marTop w:val="0"/>
              <w:marBottom w:val="0"/>
              <w:divBdr>
                <w:top w:val="none" w:sz="0" w:space="0" w:color="auto"/>
                <w:left w:val="none" w:sz="0" w:space="0" w:color="auto"/>
                <w:bottom w:val="none" w:sz="0" w:space="0" w:color="auto"/>
                <w:right w:val="none" w:sz="0" w:space="0" w:color="auto"/>
              </w:divBdr>
            </w:div>
            <w:div w:id="1608196256">
              <w:marLeft w:val="0"/>
              <w:marRight w:val="0"/>
              <w:marTop w:val="0"/>
              <w:marBottom w:val="0"/>
              <w:divBdr>
                <w:top w:val="none" w:sz="0" w:space="0" w:color="auto"/>
                <w:left w:val="none" w:sz="0" w:space="0" w:color="auto"/>
                <w:bottom w:val="none" w:sz="0" w:space="0" w:color="auto"/>
                <w:right w:val="none" w:sz="0" w:space="0" w:color="auto"/>
              </w:divBdr>
            </w:div>
            <w:div w:id="491877241">
              <w:marLeft w:val="0"/>
              <w:marRight w:val="0"/>
              <w:marTop w:val="0"/>
              <w:marBottom w:val="0"/>
              <w:divBdr>
                <w:top w:val="none" w:sz="0" w:space="0" w:color="auto"/>
                <w:left w:val="none" w:sz="0" w:space="0" w:color="auto"/>
                <w:bottom w:val="none" w:sz="0" w:space="0" w:color="auto"/>
                <w:right w:val="none" w:sz="0" w:space="0" w:color="auto"/>
              </w:divBdr>
            </w:div>
            <w:div w:id="638539356">
              <w:marLeft w:val="0"/>
              <w:marRight w:val="0"/>
              <w:marTop w:val="0"/>
              <w:marBottom w:val="0"/>
              <w:divBdr>
                <w:top w:val="none" w:sz="0" w:space="0" w:color="auto"/>
                <w:left w:val="none" w:sz="0" w:space="0" w:color="auto"/>
                <w:bottom w:val="none" w:sz="0" w:space="0" w:color="auto"/>
                <w:right w:val="none" w:sz="0" w:space="0" w:color="auto"/>
              </w:divBdr>
            </w:div>
            <w:div w:id="1012102281">
              <w:marLeft w:val="0"/>
              <w:marRight w:val="0"/>
              <w:marTop w:val="0"/>
              <w:marBottom w:val="0"/>
              <w:divBdr>
                <w:top w:val="none" w:sz="0" w:space="0" w:color="auto"/>
                <w:left w:val="none" w:sz="0" w:space="0" w:color="auto"/>
                <w:bottom w:val="none" w:sz="0" w:space="0" w:color="auto"/>
                <w:right w:val="none" w:sz="0" w:space="0" w:color="auto"/>
              </w:divBdr>
            </w:div>
            <w:div w:id="1690832559">
              <w:marLeft w:val="0"/>
              <w:marRight w:val="0"/>
              <w:marTop w:val="0"/>
              <w:marBottom w:val="0"/>
              <w:divBdr>
                <w:top w:val="none" w:sz="0" w:space="0" w:color="auto"/>
                <w:left w:val="none" w:sz="0" w:space="0" w:color="auto"/>
                <w:bottom w:val="none" w:sz="0" w:space="0" w:color="auto"/>
                <w:right w:val="none" w:sz="0" w:space="0" w:color="auto"/>
              </w:divBdr>
            </w:div>
            <w:div w:id="1370716150">
              <w:marLeft w:val="0"/>
              <w:marRight w:val="0"/>
              <w:marTop w:val="0"/>
              <w:marBottom w:val="0"/>
              <w:divBdr>
                <w:top w:val="none" w:sz="0" w:space="0" w:color="auto"/>
                <w:left w:val="none" w:sz="0" w:space="0" w:color="auto"/>
                <w:bottom w:val="none" w:sz="0" w:space="0" w:color="auto"/>
                <w:right w:val="none" w:sz="0" w:space="0" w:color="auto"/>
              </w:divBdr>
            </w:div>
            <w:div w:id="1193693204">
              <w:marLeft w:val="0"/>
              <w:marRight w:val="0"/>
              <w:marTop w:val="0"/>
              <w:marBottom w:val="0"/>
              <w:divBdr>
                <w:top w:val="none" w:sz="0" w:space="0" w:color="auto"/>
                <w:left w:val="none" w:sz="0" w:space="0" w:color="auto"/>
                <w:bottom w:val="none" w:sz="0" w:space="0" w:color="auto"/>
                <w:right w:val="none" w:sz="0" w:space="0" w:color="auto"/>
              </w:divBdr>
            </w:div>
            <w:div w:id="1003360804">
              <w:marLeft w:val="0"/>
              <w:marRight w:val="0"/>
              <w:marTop w:val="0"/>
              <w:marBottom w:val="0"/>
              <w:divBdr>
                <w:top w:val="none" w:sz="0" w:space="0" w:color="auto"/>
                <w:left w:val="none" w:sz="0" w:space="0" w:color="auto"/>
                <w:bottom w:val="none" w:sz="0" w:space="0" w:color="auto"/>
                <w:right w:val="none" w:sz="0" w:space="0" w:color="auto"/>
              </w:divBdr>
            </w:div>
            <w:div w:id="2060471058">
              <w:marLeft w:val="0"/>
              <w:marRight w:val="0"/>
              <w:marTop w:val="0"/>
              <w:marBottom w:val="0"/>
              <w:divBdr>
                <w:top w:val="none" w:sz="0" w:space="0" w:color="auto"/>
                <w:left w:val="none" w:sz="0" w:space="0" w:color="auto"/>
                <w:bottom w:val="none" w:sz="0" w:space="0" w:color="auto"/>
                <w:right w:val="none" w:sz="0" w:space="0" w:color="auto"/>
              </w:divBdr>
            </w:div>
            <w:div w:id="111748111">
              <w:marLeft w:val="0"/>
              <w:marRight w:val="0"/>
              <w:marTop w:val="0"/>
              <w:marBottom w:val="0"/>
              <w:divBdr>
                <w:top w:val="none" w:sz="0" w:space="0" w:color="auto"/>
                <w:left w:val="none" w:sz="0" w:space="0" w:color="auto"/>
                <w:bottom w:val="none" w:sz="0" w:space="0" w:color="auto"/>
                <w:right w:val="none" w:sz="0" w:space="0" w:color="auto"/>
              </w:divBdr>
            </w:div>
            <w:div w:id="1745252878">
              <w:marLeft w:val="0"/>
              <w:marRight w:val="0"/>
              <w:marTop w:val="0"/>
              <w:marBottom w:val="0"/>
              <w:divBdr>
                <w:top w:val="none" w:sz="0" w:space="0" w:color="auto"/>
                <w:left w:val="none" w:sz="0" w:space="0" w:color="auto"/>
                <w:bottom w:val="none" w:sz="0" w:space="0" w:color="auto"/>
                <w:right w:val="none" w:sz="0" w:space="0" w:color="auto"/>
              </w:divBdr>
            </w:div>
            <w:div w:id="973023124">
              <w:marLeft w:val="0"/>
              <w:marRight w:val="0"/>
              <w:marTop w:val="0"/>
              <w:marBottom w:val="0"/>
              <w:divBdr>
                <w:top w:val="none" w:sz="0" w:space="0" w:color="auto"/>
                <w:left w:val="none" w:sz="0" w:space="0" w:color="auto"/>
                <w:bottom w:val="none" w:sz="0" w:space="0" w:color="auto"/>
                <w:right w:val="none" w:sz="0" w:space="0" w:color="auto"/>
              </w:divBdr>
            </w:div>
            <w:div w:id="1514956188">
              <w:marLeft w:val="0"/>
              <w:marRight w:val="0"/>
              <w:marTop w:val="0"/>
              <w:marBottom w:val="0"/>
              <w:divBdr>
                <w:top w:val="none" w:sz="0" w:space="0" w:color="auto"/>
                <w:left w:val="none" w:sz="0" w:space="0" w:color="auto"/>
                <w:bottom w:val="none" w:sz="0" w:space="0" w:color="auto"/>
                <w:right w:val="none" w:sz="0" w:space="0" w:color="auto"/>
              </w:divBdr>
            </w:div>
            <w:div w:id="932468557">
              <w:marLeft w:val="0"/>
              <w:marRight w:val="0"/>
              <w:marTop w:val="0"/>
              <w:marBottom w:val="0"/>
              <w:divBdr>
                <w:top w:val="none" w:sz="0" w:space="0" w:color="auto"/>
                <w:left w:val="none" w:sz="0" w:space="0" w:color="auto"/>
                <w:bottom w:val="none" w:sz="0" w:space="0" w:color="auto"/>
                <w:right w:val="none" w:sz="0" w:space="0" w:color="auto"/>
              </w:divBdr>
            </w:div>
            <w:div w:id="1119301786">
              <w:marLeft w:val="0"/>
              <w:marRight w:val="0"/>
              <w:marTop w:val="0"/>
              <w:marBottom w:val="0"/>
              <w:divBdr>
                <w:top w:val="none" w:sz="0" w:space="0" w:color="auto"/>
                <w:left w:val="none" w:sz="0" w:space="0" w:color="auto"/>
                <w:bottom w:val="none" w:sz="0" w:space="0" w:color="auto"/>
                <w:right w:val="none" w:sz="0" w:space="0" w:color="auto"/>
              </w:divBdr>
            </w:div>
            <w:div w:id="461726449">
              <w:marLeft w:val="0"/>
              <w:marRight w:val="0"/>
              <w:marTop w:val="0"/>
              <w:marBottom w:val="0"/>
              <w:divBdr>
                <w:top w:val="none" w:sz="0" w:space="0" w:color="auto"/>
                <w:left w:val="none" w:sz="0" w:space="0" w:color="auto"/>
                <w:bottom w:val="none" w:sz="0" w:space="0" w:color="auto"/>
                <w:right w:val="none" w:sz="0" w:space="0" w:color="auto"/>
              </w:divBdr>
            </w:div>
            <w:div w:id="1802729476">
              <w:marLeft w:val="0"/>
              <w:marRight w:val="0"/>
              <w:marTop w:val="0"/>
              <w:marBottom w:val="0"/>
              <w:divBdr>
                <w:top w:val="none" w:sz="0" w:space="0" w:color="auto"/>
                <w:left w:val="none" w:sz="0" w:space="0" w:color="auto"/>
                <w:bottom w:val="none" w:sz="0" w:space="0" w:color="auto"/>
                <w:right w:val="none" w:sz="0" w:space="0" w:color="auto"/>
              </w:divBdr>
            </w:div>
            <w:div w:id="1736393543">
              <w:marLeft w:val="0"/>
              <w:marRight w:val="0"/>
              <w:marTop w:val="0"/>
              <w:marBottom w:val="0"/>
              <w:divBdr>
                <w:top w:val="none" w:sz="0" w:space="0" w:color="auto"/>
                <w:left w:val="none" w:sz="0" w:space="0" w:color="auto"/>
                <w:bottom w:val="none" w:sz="0" w:space="0" w:color="auto"/>
                <w:right w:val="none" w:sz="0" w:space="0" w:color="auto"/>
              </w:divBdr>
            </w:div>
            <w:div w:id="589706307">
              <w:marLeft w:val="0"/>
              <w:marRight w:val="0"/>
              <w:marTop w:val="0"/>
              <w:marBottom w:val="0"/>
              <w:divBdr>
                <w:top w:val="none" w:sz="0" w:space="0" w:color="auto"/>
                <w:left w:val="none" w:sz="0" w:space="0" w:color="auto"/>
                <w:bottom w:val="none" w:sz="0" w:space="0" w:color="auto"/>
                <w:right w:val="none" w:sz="0" w:space="0" w:color="auto"/>
              </w:divBdr>
            </w:div>
            <w:div w:id="2028217277">
              <w:marLeft w:val="0"/>
              <w:marRight w:val="0"/>
              <w:marTop w:val="0"/>
              <w:marBottom w:val="0"/>
              <w:divBdr>
                <w:top w:val="none" w:sz="0" w:space="0" w:color="auto"/>
                <w:left w:val="none" w:sz="0" w:space="0" w:color="auto"/>
                <w:bottom w:val="none" w:sz="0" w:space="0" w:color="auto"/>
                <w:right w:val="none" w:sz="0" w:space="0" w:color="auto"/>
              </w:divBdr>
            </w:div>
            <w:div w:id="422193322">
              <w:marLeft w:val="0"/>
              <w:marRight w:val="0"/>
              <w:marTop w:val="0"/>
              <w:marBottom w:val="0"/>
              <w:divBdr>
                <w:top w:val="none" w:sz="0" w:space="0" w:color="auto"/>
                <w:left w:val="none" w:sz="0" w:space="0" w:color="auto"/>
                <w:bottom w:val="none" w:sz="0" w:space="0" w:color="auto"/>
                <w:right w:val="none" w:sz="0" w:space="0" w:color="auto"/>
              </w:divBdr>
            </w:div>
            <w:div w:id="396123652">
              <w:marLeft w:val="0"/>
              <w:marRight w:val="0"/>
              <w:marTop w:val="0"/>
              <w:marBottom w:val="0"/>
              <w:divBdr>
                <w:top w:val="none" w:sz="0" w:space="0" w:color="auto"/>
                <w:left w:val="none" w:sz="0" w:space="0" w:color="auto"/>
                <w:bottom w:val="none" w:sz="0" w:space="0" w:color="auto"/>
                <w:right w:val="none" w:sz="0" w:space="0" w:color="auto"/>
              </w:divBdr>
            </w:div>
            <w:div w:id="1894467409">
              <w:marLeft w:val="0"/>
              <w:marRight w:val="0"/>
              <w:marTop w:val="0"/>
              <w:marBottom w:val="0"/>
              <w:divBdr>
                <w:top w:val="none" w:sz="0" w:space="0" w:color="auto"/>
                <w:left w:val="none" w:sz="0" w:space="0" w:color="auto"/>
                <w:bottom w:val="none" w:sz="0" w:space="0" w:color="auto"/>
                <w:right w:val="none" w:sz="0" w:space="0" w:color="auto"/>
              </w:divBdr>
            </w:div>
            <w:div w:id="482086864">
              <w:marLeft w:val="0"/>
              <w:marRight w:val="0"/>
              <w:marTop w:val="0"/>
              <w:marBottom w:val="0"/>
              <w:divBdr>
                <w:top w:val="none" w:sz="0" w:space="0" w:color="auto"/>
                <w:left w:val="none" w:sz="0" w:space="0" w:color="auto"/>
                <w:bottom w:val="none" w:sz="0" w:space="0" w:color="auto"/>
                <w:right w:val="none" w:sz="0" w:space="0" w:color="auto"/>
              </w:divBdr>
            </w:div>
            <w:div w:id="757602255">
              <w:marLeft w:val="0"/>
              <w:marRight w:val="0"/>
              <w:marTop w:val="0"/>
              <w:marBottom w:val="0"/>
              <w:divBdr>
                <w:top w:val="none" w:sz="0" w:space="0" w:color="auto"/>
                <w:left w:val="none" w:sz="0" w:space="0" w:color="auto"/>
                <w:bottom w:val="none" w:sz="0" w:space="0" w:color="auto"/>
                <w:right w:val="none" w:sz="0" w:space="0" w:color="auto"/>
              </w:divBdr>
            </w:div>
            <w:div w:id="1673331659">
              <w:marLeft w:val="0"/>
              <w:marRight w:val="0"/>
              <w:marTop w:val="0"/>
              <w:marBottom w:val="0"/>
              <w:divBdr>
                <w:top w:val="none" w:sz="0" w:space="0" w:color="auto"/>
                <w:left w:val="none" w:sz="0" w:space="0" w:color="auto"/>
                <w:bottom w:val="none" w:sz="0" w:space="0" w:color="auto"/>
                <w:right w:val="none" w:sz="0" w:space="0" w:color="auto"/>
              </w:divBdr>
            </w:div>
            <w:div w:id="487208936">
              <w:marLeft w:val="0"/>
              <w:marRight w:val="0"/>
              <w:marTop w:val="0"/>
              <w:marBottom w:val="0"/>
              <w:divBdr>
                <w:top w:val="none" w:sz="0" w:space="0" w:color="auto"/>
                <w:left w:val="none" w:sz="0" w:space="0" w:color="auto"/>
                <w:bottom w:val="none" w:sz="0" w:space="0" w:color="auto"/>
                <w:right w:val="none" w:sz="0" w:space="0" w:color="auto"/>
              </w:divBdr>
            </w:div>
            <w:div w:id="1706054225">
              <w:marLeft w:val="0"/>
              <w:marRight w:val="0"/>
              <w:marTop w:val="0"/>
              <w:marBottom w:val="0"/>
              <w:divBdr>
                <w:top w:val="none" w:sz="0" w:space="0" w:color="auto"/>
                <w:left w:val="none" w:sz="0" w:space="0" w:color="auto"/>
                <w:bottom w:val="none" w:sz="0" w:space="0" w:color="auto"/>
                <w:right w:val="none" w:sz="0" w:space="0" w:color="auto"/>
              </w:divBdr>
            </w:div>
            <w:div w:id="9078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377">
      <w:bodyDiv w:val="1"/>
      <w:marLeft w:val="0"/>
      <w:marRight w:val="0"/>
      <w:marTop w:val="0"/>
      <w:marBottom w:val="0"/>
      <w:divBdr>
        <w:top w:val="none" w:sz="0" w:space="0" w:color="auto"/>
        <w:left w:val="none" w:sz="0" w:space="0" w:color="auto"/>
        <w:bottom w:val="none" w:sz="0" w:space="0" w:color="auto"/>
        <w:right w:val="none" w:sz="0" w:space="0" w:color="auto"/>
      </w:divBdr>
      <w:divsChild>
        <w:div w:id="2127655526">
          <w:marLeft w:val="0"/>
          <w:marRight w:val="0"/>
          <w:marTop w:val="0"/>
          <w:marBottom w:val="0"/>
          <w:divBdr>
            <w:top w:val="none" w:sz="0" w:space="0" w:color="auto"/>
            <w:left w:val="none" w:sz="0" w:space="0" w:color="auto"/>
            <w:bottom w:val="none" w:sz="0" w:space="0" w:color="auto"/>
            <w:right w:val="none" w:sz="0" w:space="0" w:color="auto"/>
          </w:divBdr>
          <w:divsChild>
            <w:div w:id="341974411">
              <w:marLeft w:val="0"/>
              <w:marRight w:val="0"/>
              <w:marTop w:val="0"/>
              <w:marBottom w:val="0"/>
              <w:divBdr>
                <w:top w:val="none" w:sz="0" w:space="0" w:color="auto"/>
                <w:left w:val="none" w:sz="0" w:space="0" w:color="auto"/>
                <w:bottom w:val="none" w:sz="0" w:space="0" w:color="auto"/>
                <w:right w:val="none" w:sz="0" w:space="0" w:color="auto"/>
              </w:divBdr>
              <w:divsChild>
                <w:div w:id="1938825199">
                  <w:marLeft w:val="0"/>
                  <w:marRight w:val="0"/>
                  <w:marTop w:val="0"/>
                  <w:marBottom w:val="0"/>
                  <w:divBdr>
                    <w:top w:val="none" w:sz="0" w:space="0" w:color="auto"/>
                    <w:left w:val="none" w:sz="0" w:space="0" w:color="auto"/>
                    <w:bottom w:val="none" w:sz="0" w:space="0" w:color="auto"/>
                    <w:right w:val="none" w:sz="0" w:space="0" w:color="auto"/>
                  </w:divBdr>
                  <w:divsChild>
                    <w:div w:id="125584814">
                      <w:marLeft w:val="0"/>
                      <w:marRight w:val="0"/>
                      <w:marTop w:val="0"/>
                      <w:marBottom w:val="0"/>
                      <w:divBdr>
                        <w:top w:val="none" w:sz="0" w:space="0" w:color="auto"/>
                        <w:left w:val="none" w:sz="0" w:space="0" w:color="auto"/>
                        <w:bottom w:val="none" w:sz="0" w:space="0" w:color="auto"/>
                        <w:right w:val="none" w:sz="0" w:space="0" w:color="auto"/>
                      </w:divBdr>
                    </w:div>
                    <w:div w:id="1233126768">
                      <w:marLeft w:val="0"/>
                      <w:marRight w:val="0"/>
                      <w:marTop w:val="0"/>
                      <w:marBottom w:val="0"/>
                      <w:divBdr>
                        <w:top w:val="none" w:sz="0" w:space="0" w:color="auto"/>
                        <w:left w:val="none" w:sz="0" w:space="0" w:color="auto"/>
                        <w:bottom w:val="none" w:sz="0" w:space="0" w:color="auto"/>
                        <w:right w:val="none" w:sz="0" w:space="0" w:color="auto"/>
                      </w:divBdr>
                    </w:div>
                    <w:div w:id="842815133">
                      <w:marLeft w:val="0"/>
                      <w:marRight w:val="0"/>
                      <w:marTop w:val="0"/>
                      <w:marBottom w:val="0"/>
                      <w:divBdr>
                        <w:top w:val="none" w:sz="0" w:space="0" w:color="auto"/>
                        <w:left w:val="none" w:sz="0" w:space="0" w:color="auto"/>
                        <w:bottom w:val="none" w:sz="0" w:space="0" w:color="auto"/>
                        <w:right w:val="none" w:sz="0" w:space="0" w:color="auto"/>
                      </w:divBdr>
                    </w:div>
                    <w:div w:id="1909001052">
                      <w:marLeft w:val="0"/>
                      <w:marRight w:val="0"/>
                      <w:marTop w:val="0"/>
                      <w:marBottom w:val="0"/>
                      <w:divBdr>
                        <w:top w:val="none" w:sz="0" w:space="0" w:color="auto"/>
                        <w:left w:val="none" w:sz="0" w:space="0" w:color="auto"/>
                        <w:bottom w:val="none" w:sz="0" w:space="0" w:color="auto"/>
                        <w:right w:val="none" w:sz="0" w:space="0" w:color="auto"/>
                      </w:divBdr>
                    </w:div>
                    <w:div w:id="1141582793">
                      <w:marLeft w:val="0"/>
                      <w:marRight w:val="0"/>
                      <w:marTop w:val="0"/>
                      <w:marBottom w:val="0"/>
                      <w:divBdr>
                        <w:top w:val="none" w:sz="0" w:space="0" w:color="auto"/>
                        <w:left w:val="none" w:sz="0" w:space="0" w:color="auto"/>
                        <w:bottom w:val="none" w:sz="0" w:space="0" w:color="auto"/>
                        <w:right w:val="none" w:sz="0" w:space="0" w:color="auto"/>
                      </w:divBdr>
                    </w:div>
                    <w:div w:id="1660649241">
                      <w:marLeft w:val="0"/>
                      <w:marRight w:val="0"/>
                      <w:marTop w:val="0"/>
                      <w:marBottom w:val="0"/>
                      <w:divBdr>
                        <w:top w:val="none" w:sz="0" w:space="0" w:color="auto"/>
                        <w:left w:val="none" w:sz="0" w:space="0" w:color="auto"/>
                        <w:bottom w:val="none" w:sz="0" w:space="0" w:color="auto"/>
                        <w:right w:val="none" w:sz="0" w:space="0" w:color="auto"/>
                      </w:divBdr>
                    </w:div>
                    <w:div w:id="109127652">
                      <w:marLeft w:val="0"/>
                      <w:marRight w:val="0"/>
                      <w:marTop w:val="0"/>
                      <w:marBottom w:val="0"/>
                      <w:divBdr>
                        <w:top w:val="none" w:sz="0" w:space="0" w:color="auto"/>
                        <w:left w:val="none" w:sz="0" w:space="0" w:color="auto"/>
                        <w:bottom w:val="none" w:sz="0" w:space="0" w:color="auto"/>
                        <w:right w:val="none" w:sz="0" w:space="0" w:color="auto"/>
                      </w:divBdr>
                    </w:div>
                    <w:div w:id="1733849954">
                      <w:marLeft w:val="0"/>
                      <w:marRight w:val="0"/>
                      <w:marTop w:val="0"/>
                      <w:marBottom w:val="0"/>
                      <w:divBdr>
                        <w:top w:val="none" w:sz="0" w:space="0" w:color="auto"/>
                        <w:left w:val="none" w:sz="0" w:space="0" w:color="auto"/>
                        <w:bottom w:val="none" w:sz="0" w:space="0" w:color="auto"/>
                        <w:right w:val="none" w:sz="0" w:space="0" w:color="auto"/>
                      </w:divBdr>
                    </w:div>
                    <w:div w:id="541749347">
                      <w:marLeft w:val="0"/>
                      <w:marRight w:val="0"/>
                      <w:marTop w:val="0"/>
                      <w:marBottom w:val="0"/>
                      <w:divBdr>
                        <w:top w:val="none" w:sz="0" w:space="0" w:color="auto"/>
                        <w:left w:val="none" w:sz="0" w:space="0" w:color="auto"/>
                        <w:bottom w:val="none" w:sz="0" w:space="0" w:color="auto"/>
                        <w:right w:val="none" w:sz="0" w:space="0" w:color="auto"/>
                      </w:divBdr>
                    </w:div>
                    <w:div w:id="595017716">
                      <w:marLeft w:val="0"/>
                      <w:marRight w:val="0"/>
                      <w:marTop w:val="0"/>
                      <w:marBottom w:val="0"/>
                      <w:divBdr>
                        <w:top w:val="none" w:sz="0" w:space="0" w:color="auto"/>
                        <w:left w:val="none" w:sz="0" w:space="0" w:color="auto"/>
                        <w:bottom w:val="none" w:sz="0" w:space="0" w:color="auto"/>
                        <w:right w:val="none" w:sz="0" w:space="0" w:color="auto"/>
                      </w:divBdr>
                    </w:div>
                    <w:div w:id="201021383">
                      <w:marLeft w:val="0"/>
                      <w:marRight w:val="0"/>
                      <w:marTop w:val="0"/>
                      <w:marBottom w:val="0"/>
                      <w:divBdr>
                        <w:top w:val="none" w:sz="0" w:space="0" w:color="auto"/>
                        <w:left w:val="none" w:sz="0" w:space="0" w:color="auto"/>
                        <w:bottom w:val="none" w:sz="0" w:space="0" w:color="auto"/>
                        <w:right w:val="none" w:sz="0" w:space="0" w:color="auto"/>
                      </w:divBdr>
                    </w:div>
                    <w:div w:id="213660321">
                      <w:marLeft w:val="0"/>
                      <w:marRight w:val="0"/>
                      <w:marTop w:val="0"/>
                      <w:marBottom w:val="0"/>
                      <w:divBdr>
                        <w:top w:val="none" w:sz="0" w:space="0" w:color="auto"/>
                        <w:left w:val="none" w:sz="0" w:space="0" w:color="auto"/>
                        <w:bottom w:val="none" w:sz="0" w:space="0" w:color="auto"/>
                        <w:right w:val="none" w:sz="0" w:space="0" w:color="auto"/>
                      </w:divBdr>
                    </w:div>
                    <w:div w:id="1562979154">
                      <w:marLeft w:val="0"/>
                      <w:marRight w:val="0"/>
                      <w:marTop w:val="0"/>
                      <w:marBottom w:val="0"/>
                      <w:divBdr>
                        <w:top w:val="none" w:sz="0" w:space="0" w:color="auto"/>
                        <w:left w:val="none" w:sz="0" w:space="0" w:color="auto"/>
                        <w:bottom w:val="none" w:sz="0" w:space="0" w:color="auto"/>
                        <w:right w:val="none" w:sz="0" w:space="0" w:color="auto"/>
                      </w:divBdr>
                    </w:div>
                    <w:div w:id="33045644">
                      <w:marLeft w:val="0"/>
                      <w:marRight w:val="0"/>
                      <w:marTop w:val="0"/>
                      <w:marBottom w:val="0"/>
                      <w:divBdr>
                        <w:top w:val="none" w:sz="0" w:space="0" w:color="auto"/>
                        <w:left w:val="none" w:sz="0" w:space="0" w:color="auto"/>
                        <w:bottom w:val="none" w:sz="0" w:space="0" w:color="auto"/>
                        <w:right w:val="none" w:sz="0" w:space="0" w:color="auto"/>
                      </w:divBdr>
                    </w:div>
                    <w:div w:id="1354185074">
                      <w:marLeft w:val="0"/>
                      <w:marRight w:val="0"/>
                      <w:marTop w:val="0"/>
                      <w:marBottom w:val="0"/>
                      <w:divBdr>
                        <w:top w:val="none" w:sz="0" w:space="0" w:color="auto"/>
                        <w:left w:val="none" w:sz="0" w:space="0" w:color="auto"/>
                        <w:bottom w:val="none" w:sz="0" w:space="0" w:color="auto"/>
                        <w:right w:val="none" w:sz="0" w:space="0" w:color="auto"/>
                      </w:divBdr>
                    </w:div>
                    <w:div w:id="1788039476">
                      <w:marLeft w:val="0"/>
                      <w:marRight w:val="0"/>
                      <w:marTop w:val="0"/>
                      <w:marBottom w:val="0"/>
                      <w:divBdr>
                        <w:top w:val="none" w:sz="0" w:space="0" w:color="auto"/>
                        <w:left w:val="none" w:sz="0" w:space="0" w:color="auto"/>
                        <w:bottom w:val="none" w:sz="0" w:space="0" w:color="auto"/>
                        <w:right w:val="none" w:sz="0" w:space="0" w:color="auto"/>
                      </w:divBdr>
                    </w:div>
                    <w:div w:id="1389959536">
                      <w:marLeft w:val="0"/>
                      <w:marRight w:val="0"/>
                      <w:marTop w:val="0"/>
                      <w:marBottom w:val="0"/>
                      <w:divBdr>
                        <w:top w:val="none" w:sz="0" w:space="0" w:color="auto"/>
                        <w:left w:val="none" w:sz="0" w:space="0" w:color="auto"/>
                        <w:bottom w:val="none" w:sz="0" w:space="0" w:color="auto"/>
                        <w:right w:val="none" w:sz="0" w:space="0" w:color="auto"/>
                      </w:divBdr>
                    </w:div>
                    <w:div w:id="1798600691">
                      <w:marLeft w:val="0"/>
                      <w:marRight w:val="0"/>
                      <w:marTop w:val="0"/>
                      <w:marBottom w:val="0"/>
                      <w:divBdr>
                        <w:top w:val="none" w:sz="0" w:space="0" w:color="auto"/>
                        <w:left w:val="none" w:sz="0" w:space="0" w:color="auto"/>
                        <w:bottom w:val="none" w:sz="0" w:space="0" w:color="auto"/>
                        <w:right w:val="none" w:sz="0" w:space="0" w:color="auto"/>
                      </w:divBdr>
                    </w:div>
                    <w:div w:id="1331327412">
                      <w:marLeft w:val="0"/>
                      <w:marRight w:val="0"/>
                      <w:marTop w:val="0"/>
                      <w:marBottom w:val="0"/>
                      <w:divBdr>
                        <w:top w:val="none" w:sz="0" w:space="0" w:color="auto"/>
                        <w:left w:val="none" w:sz="0" w:space="0" w:color="auto"/>
                        <w:bottom w:val="none" w:sz="0" w:space="0" w:color="auto"/>
                        <w:right w:val="none" w:sz="0" w:space="0" w:color="auto"/>
                      </w:divBdr>
                    </w:div>
                    <w:div w:id="1000230361">
                      <w:marLeft w:val="0"/>
                      <w:marRight w:val="0"/>
                      <w:marTop w:val="0"/>
                      <w:marBottom w:val="0"/>
                      <w:divBdr>
                        <w:top w:val="none" w:sz="0" w:space="0" w:color="auto"/>
                        <w:left w:val="none" w:sz="0" w:space="0" w:color="auto"/>
                        <w:bottom w:val="none" w:sz="0" w:space="0" w:color="auto"/>
                        <w:right w:val="none" w:sz="0" w:space="0" w:color="auto"/>
                      </w:divBdr>
                    </w:div>
                    <w:div w:id="311956509">
                      <w:marLeft w:val="0"/>
                      <w:marRight w:val="0"/>
                      <w:marTop w:val="0"/>
                      <w:marBottom w:val="0"/>
                      <w:divBdr>
                        <w:top w:val="none" w:sz="0" w:space="0" w:color="auto"/>
                        <w:left w:val="none" w:sz="0" w:space="0" w:color="auto"/>
                        <w:bottom w:val="none" w:sz="0" w:space="0" w:color="auto"/>
                        <w:right w:val="none" w:sz="0" w:space="0" w:color="auto"/>
                      </w:divBdr>
                    </w:div>
                    <w:div w:id="480655249">
                      <w:marLeft w:val="0"/>
                      <w:marRight w:val="0"/>
                      <w:marTop w:val="0"/>
                      <w:marBottom w:val="0"/>
                      <w:divBdr>
                        <w:top w:val="none" w:sz="0" w:space="0" w:color="auto"/>
                        <w:left w:val="none" w:sz="0" w:space="0" w:color="auto"/>
                        <w:bottom w:val="none" w:sz="0" w:space="0" w:color="auto"/>
                        <w:right w:val="none" w:sz="0" w:space="0" w:color="auto"/>
                      </w:divBdr>
                    </w:div>
                    <w:div w:id="1175607012">
                      <w:marLeft w:val="0"/>
                      <w:marRight w:val="0"/>
                      <w:marTop w:val="0"/>
                      <w:marBottom w:val="0"/>
                      <w:divBdr>
                        <w:top w:val="none" w:sz="0" w:space="0" w:color="auto"/>
                        <w:left w:val="none" w:sz="0" w:space="0" w:color="auto"/>
                        <w:bottom w:val="none" w:sz="0" w:space="0" w:color="auto"/>
                        <w:right w:val="none" w:sz="0" w:space="0" w:color="auto"/>
                      </w:divBdr>
                    </w:div>
                    <w:div w:id="81032254">
                      <w:marLeft w:val="0"/>
                      <w:marRight w:val="0"/>
                      <w:marTop w:val="0"/>
                      <w:marBottom w:val="0"/>
                      <w:divBdr>
                        <w:top w:val="none" w:sz="0" w:space="0" w:color="auto"/>
                        <w:left w:val="none" w:sz="0" w:space="0" w:color="auto"/>
                        <w:bottom w:val="none" w:sz="0" w:space="0" w:color="auto"/>
                        <w:right w:val="none" w:sz="0" w:space="0" w:color="auto"/>
                      </w:divBdr>
                    </w:div>
                    <w:div w:id="561791182">
                      <w:marLeft w:val="0"/>
                      <w:marRight w:val="0"/>
                      <w:marTop w:val="0"/>
                      <w:marBottom w:val="0"/>
                      <w:divBdr>
                        <w:top w:val="none" w:sz="0" w:space="0" w:color="auto"/>
                        <w:left w:val="none" w:sz="0" w:space="0" w:color="auto"/>
                        <w:bottom w:val="none" w:sz="0" w:space="0" w:color="auto"/>
                        <w:right w:val="none" w:sz="0" w:space="0" w:color="auto"/>
                      </w:divBdr>
                    </w:div>
                    <w:div w:id="671572047">
                      <w:marLeft w:val="0"/>
                      <w:marRight w:val="0"/>
                      <w:marTop w:val="0"/>
                      <w:marBottom w:val="0"/>
                      <w:divBdr>
                        <w:top w:val="none" w:sz="0" w:space="0" w:color="auto"/>
                        <w:left w:val="none" w:sz="0" w:space="0" w:color="auto"/>
                        <w:bottom w:val="none" w:sz="0" w:space="0" w:color="auto"/>
                        <w:right w:val="none" w:sz="0" w:space="0" w:color="auto"/>
                      </w:divBdr>
                    </w:div>
                    <w:div w:id="1240677683">
                      <w:marLeft w:val="0"/>
                      <w:marRight w:val="0"/>
                      <w:marTop w:val="0"/>
                      <w:marBottom w:val="0"/>
                      <w:divBdr>
                        <w:top w:val="none" w:sz="0" w:space="0" w:color="auto"/>
                        <w:left w:val="none" w:sz="0" w:space="0" w:color="auto"/>
                        <w:bottom w:val="none" w:sz="0" w:space="0" w:color="auto"/>
                        <w:right w:val="none" w:sz="0" w:space="0" w:color="auto"/>
                      </w:divBdr>
                    </w:div>
                    <w:div w:id="1762095424">
                      <w:marLeft w:val="0"/>
                      <w:marRight w:val="0"/>
                      <w:marTop w:val="0"/>
                      <w:marBottom w:val="0"/>
                      <w:divBdr>
                        <w:top w:val="none" w:sz="0" w:space="0" w:color="auto"/>
                        <w:left w:val="none" w:sz="0" w:space="0" w:color="auto"/>
                        <w:bottom w:val="none" w:sz="0" w:space="0" w:color="auto"/>
                        <w:right w:val="none" w:sz="0" w:space="0" w:color="auto"/>
                      </w:divBdr>
                    </w:div>
                    <w:div w:id="1125781295">
                      <w:marLeft w:val="0"/>
                      <w:marRight w:val="0"/>
                      <w:marTop w:val="0"/>
                      <w:marBottom w:val="0"/>
                      <w:divBdr>
                        <w:top w:val="none" w:sz="0" w:space="0" w:color="auto"/>
                        <w:left w:val="none" w:sz="0" w:space="0" w:color="auto"/>
                        <w:bottom w:val="none" w:sz="0" w:space="0" w:color="auto"/>
                        <w:right w:val="none" w:sz="0" w:space="0" w:color="auto"/>
                      </w:divBdr>
                    </w:div>
                    <w:div w:id="478772148">
                      <w:marLeft w:val="0"/>
                      <w:marRight w:val="0"/>
                      <w:marTop w:val="0"/>
                      <w:marBottom w:val="0"/>
                      <w:divBdr>
                        <w:top w:val="none" w:sz="0" w:space="0" w:color="auto"/>
                        <w:left w:val="none" w:sz="0" w:space="0" w:color="auto"/>
                        <w:bottom w:val="none" w:sz="0" w:space="0" w:color="auto"/>
                        <w:right w:val="none" w:sz="0" w:space="0" w:color="auto"/>
                      </w:divBdr>
                    </w:div>
                    <w:div w:id="1726415776">
                      <w:marLeft w:val="0"/>
                      <w:marRight w:val="0"/>
                      <w:marTop w:val="0"/>
                      <w:marBottom w:val="0"/>
                      <w:divBdr>
                        <w:top w:val="none" w:sz="0" w:space="0" w:color="auto"/>
                        <w:left w:val="none" w:sz="0" w:space="0" w:color="auto"/>
                        <w:bottom w:val="none" w:sz="0" w:space="0" w:color="auto"/>
                        <w:right w:val="none" w:sz="0" w:space="0" w:color="auto"/>
                      </w:divBdr>
                    </w:div>
                    <w:div w:id="209195193">
                      <w:marLeft w:val="0"/>
                      <w:marRight w:val="0"/>
                      <w:marTop w:val="0"/>
                      <w:marBottom w:val="0"/>
                      <w:divBdr>
                        <w:top w:val="none" w:sz="0" w:space="0" w:color="auto"/>
                        <w:left w:val="none" w:sz="0" w:space="0" w:color="auto"/>
                        <w:bottom w:val="none" w:sz="0" w:space="0" w:color="auto"/>
                        <w:right w:val="none" w:sz="0" w:space="0" w:color="auto"/>
                      </w:divBdr>
                    </w:div>
                    <w:div w:id="472256124">
                      <w:marLeft w:val="0"/>
                      <w:marRight w:val="0"/>
                      <w:marTop w:val="0"/>
                      <w:marBottom w:val="0"/>
                      <w:divBdr>
                        <w:top w:val="none" w:sz="0" w:space="0" w:color="auto"/>
                        <w:left w:val="none" w:sz="0" w:space="0" w:color="auto"/>
                        <w:bottom w:val="none" w:sz="0" w:space="0" w:color="auto"/>
                        <w:right w:val="none" w:sz="0" w:space="0" w:color="auto"/>
                      </w:divBdr>
                    </w:div>
                    <w:div w:id="649018649">
                      <w:marLeft w:val="0"/>
                      <w:marRight w:val="0"/>
                      <w:marTop w:val="0"/>
                      <w:marBottom w:val="0"/>
                      <w:divBdr>
                        <w:top w:val="none" w:sz="0" w:space="0" w:color="auto"/>
                        <w:left w:val="none" w:sz="0" w:space="0" w:color="auto"/>
                        <w:bottom w:val="none" w:sz="0" w:space="0" w:color="auto"/>
                        <w:right w:val="none" w:sz="0" w:space="0" w:color="auto"/>
                      </w:divBdr>
                    </w:div>
                    <w:div w:id="53284539">
                      <w:marLeft w:val="0"/>
                      <w:marRight w:val="0"/>
                      <w:marTop w:val="0"/>
                      <w:marBottom w:val="0"/>
                      <w:divBdr>
                        <w:top w:val="none" w:sz="0" w:space="0" w:color="auto"/>
                        <w:left w:val="none" w:sz="0" w:space="0" w:color="auto"/>
                        <w:bottom w:val="none" w:sz="0" w:space="0" w:color="auto"/>
                        <w:right w:val="none" w:sz="0" w:space="0" w:color="auto"/>
                      </w:divBdr>
                    </w:div>
                    <w:div w:id="367264660">
                      <w:marLeft w:val="0"/>
                      <w:marRight w:val="0"/>
                      <w:marTop w:val="0"/>
                      <w:marBottom w:val="0"/>
                      <w:divBdr>
                        <w:top w:val="none" w:sz="0" w:space="0" w:color="auto"/>
                        <w:left w:val="none" w:sz="0" w:space="0" w:color="auto"/>
                        <w:bottom w:val="none" w:sz="0" w:space="0" w:color="auto"/>
                        <w:right w:val="none" w:sz="0" w:space="0" w:color="auto"/>
                      </w:divBdr>
                    </w:div>
                    <w:div w:id="1394422875">
                      <w:marLeft w:val="0"/>
                      <w:marRight w:val="0"/>
                      <w:marTop w:val="0"/>
                      <w:marBottom w:val="0"/>
                      <w:divBdr>
                        <w:top w:val="none" w:sz="0" w:space="0" w:color="auto"/>
                        <w:left w:val="none" w:sz="0" w:space="0" w:color="auto"/>
                        <w:bottom w:val="none" w:sz="0" w:space="0" w:color="auto"/>
                        <w:right w:val="none" w:sz="0" w:space="0" w:color="auto"/>
                      </w:divBdr>
                    </w:div>
                    <w:div w:id="501624877">
                      <w:marLeft w:val="0"/>
                      <w:marRight w:val="0"/>
                      <w:marTop w:val="0"/>
                      <w:marBottom w:val="0"/>
                      <w:divBdr>
                        <w:top w:val="none" w:sz="0" w:space="0" w:color="auto"/>
                        <w:left w:val="none" w:sz="0" w:space="0" w:color="auto"/>
                        <w:bottom w:val="none" w:sz="0" w:space="0" w:color="auto"/>
                        <w:right w:val="none" w:sz="0" w:space="0" w:color="auto"/>
                      </w:divBdr>
                    </w:div>
                    <w:div w:id="948437191">
                      <w:marLeft w:val="0"/>
                      <w:marRight w:val="0"/>
                      <w:marTop w:val="0"/>
                      <w:marBottom w:val="0"/>
                      <w:divBdr>
                        <w:top w:val="none" w:sz="0" w:space="0" w:color="auto"/>
                        <w:left w:val="none" w:sz="0" w:space="0" w:color="auto"/>
                        <w:bottom w:val="none" w:sz="0" w:space="0" w:color="auto"/>
                        <w:right w:val="none" w:sz="0" w:space="0" w:color="auto"/>
                      </w:divBdr>
                    </w:div>
                    <w:div w:id="1491212316">
                      <w:marLeft w:val="0"/>
                      <w:marRight w:val="0"/>
                      <w:marTop w:val="0"/>
                      <w:marBottom w:val="0"/>
                      <w:divBdr>
                        <w:top w:val="none" w:sz="0" w:space="0" w:color="auto"/>
                        <w:left w:val="none" w:sz="0" w:space="0" w:color="auto"/>
                        <w:bottom w:val="none" w:sz="0" w:space="0" w:color="auto"/>
                        <w:right w:val="none" w:sz="0" w:space="0" w:color="auto"/>
                      </w:divBdr>
                    </w:div>
                    <w:div w:id="1831948149">
                      <w:marLeft w:val="0"/>
                      <w:marRight w:val="0"/>
                      <w:marTop w:val="0"/>
                      <w:marBottom w:val="0"/>
                      <w:divBdr>
                        <w:top w:val="none" w:sz="0" w:space="0" w:color="auto"/>
                        <w:left w:val="none" w:sz="0" w:space="0" w:color="auto"/>
                        <w:bottom w:val="none" w:sz="0" w:space="0" w:color="auto"/>
                        <w:right w:val="none" w:sz="0" w:space="0" w:color="auto"/>
                      </w:divBdr>
                    </w:div>
                    <w:div w:id="1625497605">
                      <w:marLeft w:val="0"/>
                      <w:marRight w:val="0"/>
                      <w:marTop w:val="0"/>
                      <w:marBottom w:val="0"/>
                      <w:divBdr>
                        <w:top w:val="none" w:sz="0" w:space="0" w:color="auto"/>
                        <w:left w:val="none" w:sz="0" w:space="0" w:color="auto"/>
                        <w:bottom w:val="none" w:sz="0" w:space="0" w:color="auto"/>
                        <w:right w:val="none" w:sz="0" w:space="0" w:color="auto"/>
                      </w:divBdr>
                    </w:div>
                    <w:div w:id="1992366970">
                      <w:marLeft w:val="0"/>
                      <w:marRight w:val="0"/>
                      <w:marTop w:val="0"/>
                      <w:marBottom w:val="0"/>
                      <w:divBdr>
                        <w:top w:val="none" w:sz="0" w:space="0" w:color="auto"/>
                        <w:left w:val="none" w:sz="0" w:space="0" w:color="auto"/>
                        <w:bottom w:val="none" w:sz="0" w:space="0" w:color="auto"/>
                        <w:right w:val="none" w:sz="0" w:space="0" w:color="auto"/>
                      </w:divBdr>
                    </w:div>
                    <w:div w:id="454061685">
                      <w:marLeft w:val="0"/>
                      <w:marRight w:val="0"/>
                      <w:marTop w:val="0"/>
                      <w:marBottom w:val="0"/>
                      <w:divBdr>
                        <w:top w:val="none" w:sz="0" w:space="0" w:color="auto"/>
                        <w:left w:val="none" w:sz="0" w:space="0" w:color="auto"/>
                        <w:bottom w:val="none" w:sz="0" w:space="0" w:color="auto"/>
                        <w:right w:val="none" w:sz="0" w:space="0" w:color="auto"/>
                      </w:divBdr>
                    </w:div>
                    <w:div w:id="911692754">
                      <w:marLeft w:val="0"/>
                      <w:marRight w:val="0"/>
                      <w:marTop w:val="0"/>
                      <w:marBottom w:val="0"/>
                      <w:divBdr>
                        <w:top w:val="none" w:sz="0" w:space="0" w:color="auto"/>
                        <w:left w:val="none" w:sz="0" w:space="0" w:color="auto"/>
                        <w:bottom w:val="none" w:sz="0" w:space="0" w:color="auto"/>
                        <w:right w:val="none" w:sz="0" w:space="0" w:color="auto"/>
                      </w:divBdr>
                    </w:div>
                    <w:div w:id="1127699480">
                      <w:marLeft w:val="0"/>
                      <w:marRight w:val="0"/>
                      <w:marTop w:val="0"/>
                      <w:marBottom w:val="0"/>
                      <w:divBdr>
                        <w:top w:val="none" w:sz="0" w:space="0" w:color="auto"/>
                        <w:left w:val="none" w:sz="0" w:space="0" w:color="auto"/>
                        <w:bottom w:val="none" w:sz="0" w:space="0" w:color="auto"/>
                        <w:right w:val="none" w:sz="0" w:space="0" w:color="auto"/>
                      </w:divBdr>
                    </w:div>
                    <w:div w:id="873884972">
                      <w:marLeft w:val="0"/>
                      <w:marRight w:val="0"/>
                      <w:marTop w:val="0"/>
                      <w:marBottom w:val="0"/>
                      <w:divBdr>
                        <w:top w:val="none" w:sz="0" w:space="0" w:color="auto"/>
                        <w:left w:val="none" w:sz="0" w:space="0" w:color="auto"/>
                        <w:bottom w:val="none" w:sz="0" w:space="0" w:color="auto"/>
                        <w:right w:val="none" w:sz="0" w:space="0" w:color="auto"/>
                      </w:divBdr>
                    </w:div>
                    <w:div w:id="1800685457">
                      <w:marLeft w:val="0"/>
                      <w:marRight w:val="0"/>
                      <w:marTop w:val="0"/>
                      <w:marBottom w:val="0"/>
                      <w:divBdr>
                        <w:top w:val="none" w:sz="0" w:space="0" w:color="auto"/>
                        <w:left w:val="none" w:sz="0" w:space="0" w:color="auto"/>
                        <w:bottom w:val="none" w:sz="0" w:space="0" w:color="auto"/>
                        <w:right w:val="none" w:sz="0" w:space="0" w:color="auto"/>
                      </w:divBdr>
                    </w:div>
                    <w:div w:id="590815928">
                      <w:marLeft w:val="0"/>
                      <w:marRight w:val="0"/>
                      <w:marTop w:val="0"/>
                      <w:marBottom w:val="0"/>
                      <w:divBdr>
                        <w:top w:val="none" w:sz="0" w:space="0" w:color="auto"/>
                        <w:left w:val="none" w:sz="0" w:space="0" w:color="auto"/>
                        <w:bottom w:val="none" w:sz="0" w:space="0" w:color="auto"/>
                        <w:right w:val="none" w:sz="0" w:space="0" w:color="auto"/>
                      </w:divBdr>
                    </w:div>
                    <w:div w:id="12154557">
                      <w:marLeft w:val="0"/>
                      <w:marRight w:val="0"/>
                      <w:marTop w:val="0"/>
                      <w:marBottom w:val="0"/>
                      <w:divBdr>
                        <w:top w:val="none" w:sz="0" w:space="0" w:color="auto"/>
                        <w:left w:val="none" w:sz="0" w:space="0" w:color="auto"/>
                        <w:bottom w:val="none" w:sz="0" w:space="0" w:color="auto"/>
                        <w:right w:val="none" w:sz="0" w:space="0" w:color="auto"/>
                      </w:divBdr>
                    </w:div>
                    <w:div w:id="1423985625">
                      <w:marLeft w:val="0"/>
                      <w:marRight w:val="0"/>
                      <w:marTop w:val="0"/>
                      <w:marBottom w:val="0"/>
                      <w:divBdr>
                        <w:top w:val="none" w:sz="0" w:space="0" w:color="auto"/>
                        <w:left w:val="none" w:sz="0" w:space="0" w:color="auto"/>
                        <w:bottom w:val="none" w:sz="0" w:space="0" w:color="auto"/>
                        <w:right w:val="none" w:sz="0" w:space="0" w:color="auto"/>
                      </w:divBdr>
                    </w:div>
                    <w:div w:id="1745949734">
                      <w:marLeft w:val="0"/>
                      <w:marRight w:val="0"/>
                      <w:marTop w:val="0"/>
                      <w:marBottom w:val="0"/>
                      <w:divBdr>
                        <w:top w:val="none" w:sz="0" w:space="0" w:color="auto"/>
                        <w:left w:val="none" w:sz="0" w:space="0" w:color="auto"/>
                        <w:bottom w:val="none" w:sz="0" w:space="0" w:color="auto"/>
                        <w:right w:val="none" w:sz="0" w:space="0" w:color="auto"/>
                      </w:divBdr>
                    </w:div>
                    <w:div w:id="290327293">
                      <w:marLeft w:val="0"/>
                      <w:marRight w:val="0"/>
                      <w:marTop w:val="0"/>
                      <w:marBottom w:val="0"/>
                      <w:divBdr>
                        <w:top w:val="none" w:sz="0" w:space="0" w:color="auto"/>
                        <w:left w:val="none" w:sz="0" w:space="0" w:color="auto"/>
                        <w:bottom w:val="none" w:sz="0" w:space="0" w:color="auto"/>
                        <w:right w:val="none" w:sz="0" w:space="0" w:color="auto"/>
                      </w:divBdr>
                    </w:div>
                    <w:div w:id="596711739">
                      <w:marLeft w:val="0"/>
                      <w:marRight w:val="0"/>
                      <w:marTop w:val="0"/>
                      <w:marBottom w:val="0"/>
                      <w:divBdr>
                        <w:top w:val="none" w:sz="0" w:space="0" w:color="auto"/>
                        <w:left w:val="none" w:sz="0" w:space="0" w:color="auto"/>
                        <w:bottom w:val="none" w:sz="0" w:space="0" w:color="auto"/>
                        <w:right w:val="none" w:sz="0" w:space="0" w:color="auto"/>
                      </w:divBdr>
                    </w:div>
                    <w:div w:id="1832331036">
                      <w:marLeft w:val="0"/>
                      <w:marRight w:val="0"/>
                      <w:marTop w:val="0"/>
                      <w:marBottom w:val="0"/>
                      <w:divBdr>
                        <w:top w:val="none" w:sz="0" w:space="0" w:color="auto"/>
                        <w:left w:val="none" w:sz="0" w:space="0" w:color="auto"/>
                        <w:bottom w:val="none" w:sz="0" w:space="0" w:color="auto"/>
                        <w:right w:val="none" w:sz="0" w:space="0" w:color="auto"/>
                      </w:divBdr>
                    </w:div>
                    <w:div w:id="1803501567">
                      <w:marLeft w:val="0"/>
                      <w:marRight w:val="0"/>
                      <w:marTop w:val="0"/>
                      <w:marBottom w:val="0"/>
                      <w:divBdr>
                        <w:top w:val="none" w:sz="0" w:space="0" w:color="auto"/>
                        <w:left w:val="none" w:sz="0" w:space="0" w:color="auto"/>
                        <w:bottom w:val="none" w:sz="0" w:space="0" w:color="auto"/>
                        <w:right w:val="none" w:sz="0" w:space="0" w:color="auto"/>
                      </w:divBdr>
                    </w:div>
                    <w:div w:id="803351060">
                      <w:marLeft w:val="0"/>
                      <w:marRight w:val="0"/>
                      <w:marTop w:val="0"/>
                      <w:marBottom w:val="0"/>
                      <w:divBdr>
                        <w:top w:val="none" w:sz="0" w:space="0" w:color="auto"/>
                        <w:left w:val="none" w:sz="0" w:space="0" w:color="auto"/>
                        <w:bottom w:val="none" w:sz="0" w:space="0" w:color="auto"/>
                        <w:right w:val="none" w:sz="0" w:space="0" w:color="auto"/>
                      </w:divBdr>
                    </w:div>
                    <w:div w:id="13819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46831">
              <w:marLeft w:val="0"/>
              <w:marRight w:val="0"/>
              <w:marTop w:val="0"/>
              <w:marBottom w:val="0"/>
              <w:divBdr>
                <w:top w:val="none" w:sz="0" w:space="0" w:color="auto"/>
                <w:left w:val="none" w:sz="0" w:space="0" w:color="auto"/>
                <w:bottom w:val="none" w:sz="0" w:space="0" w:color="auto"/>
                <w:right w:val="none" w:sz="0" w:space="0" w:color="auto"/>
              </w:divBdr>
              <w:divsChild>
                <w:div w:id="195890267">
                  <w:marLeft w:val="0"/>
                  <w:marRight w:val="0"/>
                  <w:marTop w:val="0"/>
                  <w:marBottom w:val="0"/>
                  <w:divBdr>
                    <w:top w:val="none" w:sz="0" w:space="0" w:color="auto"/>
                    <w:left w:val="none" w:sz="0" w:space="0" w:color="auto"/>
                    <w:bottom w:val="none" w:sz="0" w:space="0" w:color="auto"/>
                    <w:right w:val="none" w:sz="0" w:space="0" w:color="auto"/>
                  </w:divBdr>
                  <w:divsChild>
                    <w:div w:id="1028682345">
                      <w:marLeft w:val="0"/>
                      <w:marRight w:val="0"/>
                      <w:marTop w:val="0"/>
                      <w:marBottom w:val="0"/>
                      <w:divBdr>
                        <w:top w:val="none" w:sz="0" w:space="0" w:color="auto"/>
                        <w:left w:val="none" w:sz="0" w:space="0" w:color="auto"/>
                        <w:bottom w:val="none" w:sz="0" w:space="0" w:color="auto"/>
                        <w:right w:val="none" w:sz="0" w:space="0" w:color="auto"/>
                      </w:divBdr>
                    </w:div>
                    <w:div w:id="1631786632">
                      <w:marLeft w:val="0"/>
                      <w:marRight w:val="0"/>
                      <w:marTop w:val="0"/>
                      <w:marBottom w:val="0"/>
                      <w:divBdr>
                        <w:top w:val="none" w:sz="0" w:space="0" w:color="auto"/>
                        <w:left w:val="none" w:sz="0" w:space="0" w:color="auto"/>
                        <w:bottom w:val="none" w:sz="0" w:space="0" w:color="auto"/>
                        <w:right w:val="none" w:sz="0" w:space="0" w:color="auto"/>
                      </w:divBdr>
                    </w:div>
                    <w:div w:id="1698266228">
                      <w:marLeft w:val="0"/>
                      <w:marRight w:val="0"/>
                      <w:marTop w:val="0"/>
                      <w:marBottom w:val="0"/>
                      <w:divBdr>
                        <w:top w:val="none" w:sz="0" w:space="0" w:color="auto"/>
                        <w:left w:val="none" w:sz="0" w:space="0" w:color="auto"/>
                        <w:bottom w:val="none" w:sz="0" w:space="0" w:color="auto"/>
                        <w:right w:val="none" w:sz="0" w:space="0" w:color="auto"/>
                      </w:divBdr>
                    </w:div>
                    <w:div w:id="187987189">
                      <w:marLeft w:val="0"/>
                      <w:marRight w:val="0"/>
                      <w:marTop w:val="0"/>
                      <w:marBottom w:val="0"/>
                      <w:divBdr>
                        <w:top w:val="none" w:sz="0" w:space="0" w:color="auto"/>
                        <w:left w:val="none" w:sz="0" w:space="0" w:color="auto"/>
                        <w:bottom w:val="none" w:sz="0" w:space="0" w:color="auto"/>
                        <w:right w:val="none" w:sz="0" w:space="0" w:color="auto"/>
                      </w:divBdr>
                    </w:div>
                    <w:div w:id="77487637">
                      <w:marLeft w:val="0"/>
                      <w:marRight w:val="0"/>
                      <w:marTop w:val="0"/>
                      <w:marBottom w:val="0"/>
                      <w:divBdr>
                        <w:top w:val="none" w:sz="0" w:space="0" w:color="auto"/>
                        <w:left w:val="none" w:sz="0" w:space="0" w:color="auto"/>
                        <w:bottom w:val="none" w:sz="0" w:space="0" w:color="auto"/>
                        <w:right w:val="none" w:sz="0" w:space="0" w:color="auto"/>
                      </w:divBdr>
                    </w:div>
                    <w:div w:id="35128127">
                      <w:marLeft w:val="0"/>
                      <w:marRight w:val="0"/>
                      <w:marTop w:val="0"/>
                      <w:marBottom w:val="0"/>
                      <w:divBdr>
                        <w:top w:val="none" w:sz="0" w:space="0" w:color="auto"/>
                        <w:left w:val="none" w:sz="0" w:space="0" w:color="auto"/>
                        <w:bottom w:val="none" w:sz="0" w:space="0" w:color="auto"/>
                        <w:right w:val="none" w:sz="0" w:space="0" w:color="auto"/>
                      </w:divBdr>
                    </w:div>
                    <w:div w:id="94861513">
                      <w:marLeft w:val="0"/>
                      <w:marRight w:val="0"/>
                      <w:marTop w:val="0"/>
                      <w:marBottom w:val="0"/>
                      <w:divBdr>
                        <w:top w:val="none" w:sz="0" w:space="0" w:color="auto"/>
                        <w:left w:val="none" w:sz="0" w:space="0" w:color="auto"/>
                        <w:bottom w:val="none" w:sz="0" w:space="0" w:color="auto"/>
                        <w:right w:val="none" w:sz="0" w:space="0" w:color="auto"/>
                      </w:divBdr>
                    </w:div>
                    <w:div w:id="1757627597">
                      <w:marLeft w:val="0"/>
                      <w:marRight w:val="0"/>
                      <w:marTop w:val="0"/>
                      <w:marBottom w:val="0"/>
                      <w:divBdr>
                        <w:top w:val="none" w:sz="0" w:space="0" w:color="auto"/>
                        <w:left w:val="none" w:sz="0" w:space="0" w:color="auto"/>
                        <w:bottom w:val="none" w:sz="0" w:space="0" w:color="auto"/>
                        <w:right w:val="none" w:sz="0" w:space="0" w:color="auto"/>
                      </w:divBdr>
                    </w:div>
                    <w:div w:id="129443306">
                      <w:marLeft w:val="0"/>
                      <w:marRight w:val="0"/>
                      <w:marTop w:val="0"/>
                      <w:marBottom w:val="0"/>
                      <w:divBdr>
                        <w:top w:val="none" w:sz="0" w:space="0" w:color="auto"/>
                        <w:left w:val="none" w:sz="0" w:space="0" w:color="auto"/>
                        <w:bottom w:val="none" w:sz="0" w:space="0" w:color="auto"/>
                        <w:right w:val="none" w:sz="0" w:space="0" w:color="auto"/>
                      </w:divBdr>
                    </w:div>
                    <w:div w:id="514542937">
                      <w:marLeft w:val="0"/>
                      <w:marRight w:val="0"/>
                      <w:marTop w:val="0"/>
                      <w:marBottom w:val="0"/>
                      <w:divBdr>
                        <w:top w:val="none" w:sz="0" w:space="0" w:color="auto"/>
                        <w:left w:val="none" w:sz="0" w:space="0" w:color="auto"/>
                        <w:bottom w:val="none" w:sz="0" w:space="0" w:color="auto"/>
                        <w:right w:val="none" w:sz="0" w:space="0" w:color="auto"/>
                      </w:divBdr>
                    </w:div>
                    <w:div w:id="1875003163">
                      <w:marLeft w:val="0"/>
                      <w:marRight w:val="0"/>
                      <w:marTop w:val="0"/>
                      <w:marBottom w:val="0"/>
                      <w:divBdr>
                        <w:top w:val="none" w:sz="0" w:space="0" w:color="auto"/>
                        <w:left w:val="none" w:sz="0" w:space="0" w:color="auto"/>
                        <w:bottom w:val="none" w:sz="0" w:space="0" w:color="auto"/>
                        <w:right w:val="none" w:sz="0" w:space="0" w:color="auto"/>
                      </w:divBdr>
                    </w:div>
                    <w:div w:id="1809125289">
                      <w:marLeft w:val="0"/>
                      <w:marRight w:val="0"/>
                      <w:marTop w:val="0"/>
                      <w:marBottom w:val="0"/>
                      <w:divBdr>
                        <w:top w:val="none" w:sz="0" w:space="0" w:color="auto"/>
                        <w:left w:val="none" w:sz="0" w:space="0" w:color="auto"/>
                        <w:bottom w:val="none" w:sz="0" w:space="0" w:color="auto"/>
                        <w:right w:val="none" w:sz="0" w:space="0" w:color="auto"/>
                      </w:divBdr>
                    </w:div>
                    <w:div w:id="1585652060">
                      <w:marLeft w:val="0"/>
                      <w:marRight w:val="0"/>
                      <w:marTop w:val="0"/>
                      <w:marBottom w:val="0"/>
                      <w:divBdr>
                        <w:top w:val="none" w:sz="0" w:space="0" w:color="auto"/>
                        <w:left w:val="none" w:sz="0" w:space="0" w:color="auto"/>
                        <w:bottom w:val="none" w:sz="0" w:space="0" w:color="auto"/>
                        <w:right w:val="none" w:sz="0" w:space="0" w:color="auto"/>
                      </w:divBdr>
                    </w:div>
                    <w:div w:id="1322271447">
                      <w:marLeft w:val="0"/>
                      <w:marRight w:val="0"/>
                      <w:marTop w:val="0"/>
                      <w:marBottom w:val="0"/>
                      <w:divBdr>
                        <w:top w:val="none" w:sz="0" w:space="0" w:color="auto"/>
                        <w:left w:val="none" w:sz="0" w:space="0" w:color="auto"/>
                        <w:bottom w:val="none" w:sz="0" w:space="0" w:color="auto"/>
                        <w:right w:val="none" w:sz="0" w:space="0" w:color="auto"/>
                      </w:divBdr>
                    </w:div>
                    <w:div w:id="1437678698">
                      <w:marLeft w:val="0"/>
                      <w:marRight w:val="0"/>
                      <w:marTop w:val="0"/>
                      <w:marBottom w:val="0"/>
                      <w:divBdr>
                        <w:top w:val="none" w:sz="0" w:space="0" w:color="auto"/>
                        <w:left w:val="none" w:sz="0" w:space="0" w:color="auto"/>
                        <w:bottom w:val="none" w:sz="0" w:space="0" w:color="auto"/>
                        <w:right w:val="none" w:sz="0" w:space="0" w:color="auto"/>
                      </w:divBdr>
                    </w:div>
                    <w:div w:id="1041587239">
                      <w:marLeft w:val="0"/>
                      <w:marRight w:val="0"/>
                      <w:marTop w:val="0"/>
                      <w:marBottom w:val="0"/>
                      <w:divBdr>
                        <w:top w:val="none" w:sz="0" w:space="0" w:color="auto"/>
                        <w:left w:val="none" w:sz="0" w:space="0" w:color="auto"/>
                        <w:bottom w:val="none" w:sz="0" w:space="0" w:color="auto"/>
                        <w:right w:val="none" w:sz="0" w:space="0" w:color="auto"/>
                      </w:divBdr>
                    </w:div>
                    <w:div w:id="1836188923">
                      <w:marLeft w:val="0"/>
                      <w:marRight w:val="0"/>
                      <w:marTop w:val="0"/>
                      <w:marBottom w:val="0"/>
                      <w:divBdr>
                        <w:top w:val="none" w:sz="0" w:space="0" w:color="auto"/>
                        <w:left w:val="none" w:sz="0" w:space="0" w:color="auto"/>
                        <w:bottom w:val="none" w:sz="0" w:space="0" w:color="auto"/>
                        <w:right w:val="none" w:sz="0" w:space="0" w:color="auto"/>
                      </w:divBdr>
                    </w:div>
                    <w:div w:id="330450145">
                      <w:marLeft w:val="0"/>
                      <w:marRight w:val="0"/>
                      <w:marTop w:val="0"/>
                      <w:marBottom w:val="0"/>
                      <w:divBdr>
                        <w:top w:val="none" w:sz="0" w:space="0" w:color="auto"/>
                        <w:left w:val="none" w:sz="0" w:space="0" w:color="auto"/>
                        <w:bottom w:val="none" w:sz="0" w:space="0" w:color="auto"/>
                        <w:right w:val="none" w:sz="0" w:space="0" w:color="auto"/>
                      </w:divBdr>
                    </w:div>
                    <w:div w:id="318728882">
                      <w:marLeft w:val="0"/>
                      <w:marRight w:val="0"/>
                      <w:marTop w:val="0"/>
                      <w:marBottom w:val="0"/>
                      <w:divBdr>
                        <w:top w:val="none" w:sz="0" w:space="0" w:color="auto"/>
                        <w:left w:val="none" w:sz="0" w:space="0" w:color="auto"/>
                        <w:bottom w:val="none" w:sz="0" w:space="0" w:color="auto"/>
                        <w:right w:val="none" w:sz="0" w:space="0" w:color="auto"/>
                      </w:divBdr>
                    </w:div>
                    <w:div w:id="1206018738">
                      <w:marLeft w:val="0"/>
                      <w:marRight w:val="0"/>
                      <w:marTop w:val="0"/>
                      <w:marBottom w:val="0"/>
                      <w:divBdr>
                        <w:top w:val="none" w:sz="0" w:space="0" w:color="auto"/>
                        <w:left w:val="none" w:sz="0" w:space="0" w:color="auto"/>
                        <w:bottom w:val="none" w:sz="0" w:space="0" w:color="auto"/>
                        <w:right w:val="none" w:sz="0" w:space="0" w:color="auto"/>
                      </w:divBdr>
                    </w:div>
                    <w:div w:id="1787626154">
                      <w:marLeft w:val="0"/>
                      <w:marRight w:val="0"/>
                      <w:marTop w:val="0"/>
                      <w:marBottom w:val="0"/>
                      <w:divBdr>
                        <w:top w:val="none" w:sz="0" w:space="0" w:color="auto"/>
                        <w:left w:val="none" w:sz="0" w:space="0" w:color="auto"/>
                        <w:bottom w:val="none" w:sz="0" w:space="0" w:color="auto"/>
                        <w:right w:val="none" w:sz="0" w:space="0" w:color="auto"/>
                      </w:divBdr>
                    </w:div>
                    <w:div w:id="1054744175">
                      <w:marLeft w:val="0"/>
                      <w:marRight w:val="0"/>
                      <w:marTop w:val="0"/>
                      <w:marBottom w:val="0"/>
                      <w:divBdr>
                        <w:top w:val="none" w:sz="0" w:space="0" w:color="auto"/>
                        <w:left w:val="none" w:sz="0" w:space="0" w:color="auto"/>
                        <w:bottom w:val="none" w:sz="0" w:space="0" w:color="auto"/>
                        <w:right w:val="none" w:sz="0" w:space="0" w:color="auto"/>
                      </w:divBdr>
                    </w:div>
                    <w:div w:id="495219976">
                      <w:marLeft w:val="0"/>
                      <w:marRight w:val="0"/>
                      <w:marTop w:val="0"/>
                      <w:marBottom w:val="0"/>
                      <w:divBdr>
                        <w:top w:val="none" w:sz="0" w:space="0" w:color="auto"/>
                        <w:left w:val="none" w:sz="0" w:space="0" w:color="auto"/>
                        <w:bottom w:val="none" w:sz="0" w:space="0" w:color="auto"/>
                        <w:right w:val="none" w:sz="0" w:space="0" w:color="auto"/>
                      </w:divBdr>
                    </w:div>
                    <w:div w:id="1694456146">
                      <w:marLeft w:val="0"/>
                      <w:marRight w:val="0"/>
                      <w:marTop w:val="0"/>
                      <w:marBottom w:val="0"/>
                      <w:divBdr>
                        <w:top w:val="none" w:sz="0" w:space="0" w:color="auto"/>
                        <w:left w:val="none" w:sz="0" w:space="0" w:color="auto"/>
                        <w:bottom w:val="none" w:sz="0" w:space="0" w:color="auto"/>
                        <w:right w:val="none" w:sz="0" w:space="0" w:color="auto"/>
                      </w:divBdr>
                    </w:div>
                    <w:div w:id="1195534549">
                      <w:marLeft w:val="0"/>
                      <w:marRight w:val="0"/>
                      <w:marTop w:val="0"/>
                      <w:marBottom w:val="0"/>
                      <w:divBdr>
                        <w:top w:val="none" w:sz="0" w:space="0" w:color="auto"/>
                        <w:left w:val="none" w:sz="0" w:space="0" w:color="auto"/>
                        <w:bottom w:val="none" w:sz="0" w:space="0" w:color="auto"/>
                        <w:right w:val="none" w:sz="0" w:space="0" w:color="auto"/>
                      </w:divBdr>
                    </w:div>
                    <w:div w:id="1353144966">
                      <w:marLeft w:val="0"/>
                      <w:marRight w:val="0"/>
                      <w:marTop w:val="0"/>
                      <w:marBottom w:val="0"/>
                      <w:divBdr>
                        <w:top w:val="none" w:sz="0" w:space="0" w:color="auto"/>
                        <w:left w:val="none" w:sz="0" w:space="0" w:color="auto"/>
                        <w:bottom w:val="none" w:sz="0" w:space="0" w:color="auto"/>
                        <w:right w:val="none" w:sz="0" w:space="0" w:color="auto"/>
                      </w:divBdr>
                    </w:div>
                    <w:div w:id="1678653572">
                      <w:marLeft w:val="0"/>
                      <w:marRight w:val="0"/>
                      <w:marTop w:val="0"/>
                      <w:marBottom w:val="0"/>
                      <w:divBdr>
                        <w:top w:val="none" w:sz="0" w:space="0" w:color="auto"/>
                        <w:left w:val="none" w:sz="0" w:space="0" w:color="auto"/>
                        <w:bottom w:val="none" w:sz="0" w:space="0" w:color="auto"/>
                        <w:right w:val="none" w:sz="0" w:space="0" w:color="auto"/>
                      </w:divBdr>
                    </w:div>
                    <w:div w:id="728653990">
                      <w:marLeft w:val="0"/>
                      <w:marRight w:val="0"/>
                      <w:marTop w:val="0"/>
                      <w:marBottom w:val="0"/>
                      <w:divBdr>
                        <w:top w:val="none" w:sz="0" w:space="0" w:color="auto"/>
                        <w:left w:val="none" w:sz="0" w:space="0" w:color="auto"/>
                        <w:bottom w:val="none" w:sz="0" w:space="0" w:color="auto"/>
                        <w:right w:val="none" w:sz="0" w:space="0" w:color="auto"/>
                      </w:divBdr>
                    </w:div>
                    <w:div w:id="1605305564">
                      <w:marLeft w:val="0"/>
                      <w:marRight w:val="0"/>
                      <w:marTop w:val="0"/>
                      <w:marBottom w:val="0"/>
                      <w:divBdr>
                        <w:top w:val="none" w:sz="0" w:space="0" w:color="auto"/>
                        <w:left w:val="none" w:sz="0" w:space="0" w:color="auto"/>
                        <w:bottom w:val="none" w:sz="0" w:space="0" w:color="auto"/>
                        <w:right w:val="none" w:sz="0" w:space="0" w:color="auto"/>
                      </w:divBdr>
                    </w:div>
                    <w:div w:id="2135636950">
                      <w:marLeft w:val="0"/>
                      <w:marRight w:val="0"/>
                      <w:marTop w:val="0"/>
                      <w:marBottom w:val="0"/>
                      <w:divBdr>
                        <w:top w:val="none" w:sz="0" w:space="0" w:color="auto"/>
                        <w:left w:val="none" w:sz="0" w:space="0" w:color="auto"/>
                        <w:bottom w:val="none" w:sz="0" w:space="0" w:color="auto"/>
                        <w:right w:val="none" w:sz="0" w:space="0" w:color="auto"/>
                      </w:divBdr>
                    </w:div>
                    <w:div w:id="717895500">
                      <w:marLeft w:val="0"/>
                      <w:marRight w:val="0"/>
                      <w:marTop w:val="0"/>
                      <w:marBottom w:val="0"/>
                      <w:divBdr>
                        <w:top w:val="none" w:sz="0" w:space="0" w:color="auto"/>
                        <w:left w:val="none" w:sz="0" w:space="0" w:color="auto"/>
                        <w:bottom w:val="none" w:sz="0" w:space="0" w:color="auto"/>
                        <w:right w:val="none" w:sz="0" w:space="0" w:color="auto"/>
                      </w:divBdr>
                    </w:div>
                    <w:div w:id="1769619208">
                      <w:marLeft w:val="0"/>
                      <w:marRight w:val="0"/>
                      <w:marTop w:val="0"/>
                      <w:marBottom w:val="0"/>
                      <w:divBdr>
                        <w:top w:val="none" w:sz="0" w:space="0" w:color="auto"/>
                        <w:left w:val="none" w:sz="0" w:space="0" w:color="auto"/>
                        <w:bottom w:val="none" w:sz="0" w:space="0" w:color="auto"/>
                        <w:right w:val="none" w:sz="0" w:space="0" w:color="auto"/>
                      </w:divBdr>
                    </w:div>
                    <w:div w:id="629746874">
                      <w:marLeft w:val="0"/>
                      <w:marRight w:val="0"/>
                      <w:marTop w:val="0"/>
                      <w:marBottom w:val="0"/>
                      <w:divBdr>
                        <w:top w:val="none" w:sz="0" w:space="0" w:color="auto"/>
                        <w:left w:val="none" w:sz="0" w:space="0" w:color="auto"/>
                        <w:bottom w:val="none" w:sz="0" w:space="0" w:color="auto"/>
                        <w:right w:val="none" w:sz="0" w:space="0" w:color="auto"/>
                      </w:divBdr>
                    </w:div>
                    <w:div w:id="1863083481">
                      <w:marLeft w:val="0"/>
                      <w:marRight w:val="0"/>
                      <w:marTop w:val="0"/>
                      <w:marBottom w:val="0"/>
                      <w:divBdr>
                        <w:top w:val="none" w:sz="0" w:space="0" w:color="auto"/>
                        <w:left w:val="none" w:sz="0" w:space="0" w:color="auto"/>
                        <w:bottom w:val="none" w:sz="0" w:space="0" w:color="auto"/>
                        <w:right w:val="none" w:sz="0" w:space="0" w:color="auto"/>
                      </w:divBdr>
                    </w:div>
                    <w:div w:id="1751733098">
                      <w:marLeft w:val="0"/>
                      <w:marRight w:val="0"/>
                      <w:marTop w:val="0"/>
                      <w:marBottom w:val="0"/>
                      <w:divBdr>
                        <w:top w:val="none" w:sz="0" w:space="0" w:color="auto"/>
                        <w:left w:val="none" w:sz="0" w:space="0" w:color="auto"/>
                        <w:bottom w:val="none" w:sz="0" w:space="0" w:color="auto"/>
                        <w:right w:val="none" w:sz="0" w:space="0" w:color="auto"/>
                      </w:divBdr>
                    </w:div>
                    <w:div w:id="995379986">
                      <w:marLeft w:val="0"/>
                      <w:marRight w:val="0"/>
                      <w:marTop w:val="0"/>
                      <w:marBottom w:val="0"/>
                      <w:divBdr>
                        <w:top w:val="none" w:sz="0" w:space="0" w:color="auto"/>
                        <w:left w:val="none" w:sz="0" w:space="0" w:color="auto"/>
                        <w:bottom w:val="none" w:sz="0" w:space="0" w:color="auto"/>
                        <w:right w:val="none" w:sz="0" w:space="0" w:color="auto"/>
                      </w:divBdr>
                    </w:div>
                    <w:div w:id="2116628339">
                      <w:marLeft w:val="0"/>
                      <w:marRight w:val="0"/>
                      <w:marTop w:val="0"/>
                      <w:marBottom w:val="0"/>
                      <w:divBdr>
                        <w:top w:val="none" w:sz="0" w:space="0" w:color="auto"/>
                        <w:left w:val="none" w:sz="0" w:space="0" w:color="auto"/>
                        <w:bottom w:val="none" w:sz="0" w:space="0" w:color="auto"/>
                        <w:right w:val="none" w:sz="0" w:space="0" w:color="auto"/>
                      </w:divBdr>
                    </w:div>
                    <w:div w:id="1821992877">
                      <w:marLeft w:val="0"/>
                      <w:marRight w:val="0"/>
                      <w:marTop w:val="0"/>
                      <w:marBottom w:val="0"/>
                      <w:divBdr>
                        <w:top w:val="none" w:sz="0" w:space="0" w:color="auto"/>
                        <w:left w:val="none" w:sz="0" w:space="0" w:color="auto"/>
                        <w:bottom w:val="none" w:sz="0" w:space="0" w:color="auto"/>
                        <w:right w:val="none" w:sz="0" w:space="0" w:color="auto"/>
                      </w:divBdr>
                    </w:div>
                    <w:div w:id="2124229994">
                      <w:marLeft w:val="0"/>
                      <w:marRight w:val="0"/>
                      <w:marTop w:val="0"/>
                      <w:marBottom w:val="0"/>
                      <w:divBdr>
                        <w:top w:val="none" w:sz="0" w:space="0" w:color="auto"/>
                        <w:left w:val="none" w:sz="0" w:space="0" w:color="auto"/>
                        <w:bottom w:val="none" w:sz="0" w:space="0" w:color="auto"/>
                        <w:right w:val="none" w:sz="0" w:space="0" w:color="auto"/>
                      </w:divBdr>
                    </w:div>
                    <w:div w:id="1280841298">
                      <w:marLeft w:val="0"/>
                      <w:marRight w:val="0"/>
                      <w:marTop w:val="0"/>
                      <w:marBottom w:val="0"/>
                      <w:divBdr>
                        <w:top w:val="none" w:sz="0" w:space="0" w:color="auto"/>
                        <w:left w:val="none" w:sz="0" w:space="0" w:color="auto"/>
                        <w:bottom w:val="none" w:sz="0" w:space="0" w:color="auto"/>
                        <w:right w:val="none" w:sz="0" w:space="0" w:color="auto"/>
                      </w:divBdr>
                    </w:div>
                    <w:div w:id="1634095132">
                      <w:marLeft w:val="0"/>
                      <w:marRight w:val="0"/>
                      <w:marTop w:val="0"/>
                      <w:marBottom w:val="0"/>
                      <w:divBdr>
                        <w:top w:val="none" w:sz="0" w:space="0" w:color="auto"/>
                        <w:left w:val="none" w:sz="0" w:space="0" w:color="auto"/>
                        <w:bottom w:val="none" w:sz="0" w:space="0" w:color="auto"/>
                        <w:right w:val="none" w:sz="0" w:space="0" w:color="auto"/>
                      </w:divBdr>
                    </w:div>
                    <w:div w:id="1654329277">
                      <w:marLeft w:val="0"/>
                      <w:marRight w:val="0"/>
                      <w:marTop w:val="0"/>
                      <w:marBottom w:val="0"/>
                      <w:divBdr>
                        <w:top w:val="none" w:sz="0" w:space="0" w:color="auto"/>
                        <w:left w:val="none" w:sz="0" w:space="0" w:color="auto"/>
                        <w:bottom w:val="none" w:sz="0" w:space="0" w:color="auto"/>
                        <w:right w:val="none" w:sz="0" w:space="0" w:color="auto"/>
                      </w:divBdr>
                    </w:div>
                    <w:div w:id="1129937312">
                      <w:marLeft w:val="0"/>
                      <w:marRight w:val="0"/>
                      <w:marTop w:val="0"/>
                      <w:marBottom w:val="0"/>
                      <w:divBdr>
                        <w:top w:val="none" w:sz="0" w:space="0" w:color="auto"/>
                        <w:left w:val="none" w:sz="0" w:space="0" w:color="auto"/>
                        <w:bottom w:val="none" w:sz="0" w:space="0" w:color="auto"/>
                        <w:right w:val="none" w:sz="0" w:space="0" w:color="auto"/>
                      </w:divBdr>
                    </w:div>
                    <w:div w:id="141239711">
                      <w:marLeft w:val="0"/>
                      <w:marRight w:val="0"/>
                      <w:marTop w:val="0"/>
                      <w:marBottom w:val="0"/>
                      <w:divBdr>
                        <w:top w:val="none" w:sz="0" w:space="0" w:color="auto"/>
                        <w:left w:val="none" w:sz="0" w:space="0" w:color="auto"/>
                        <w:bottom w:val="none" w:sz="0" w:space="0" w:color="auto"/>
                        <w:right w:val="none" w:sz="0" w:space="0" w:color="auto"/>
                      </w:divBdr>
                    </w:div>
                    <w:div w:id="1707025881">
                      <w:marLeft w:val="0"/>
                      <w:marRight w:val="0"/>
                      <w:marTop w:val="0"/>
                      <w:marBottom w:val="0"/>
                      <w:divBdr>
                        <w:top w:val="none" w:sz="0" w:space="0" w:color="auto"/>
                        <w:left w:val="none" w:sz="0" w:space="0" w:color="auto"/>
                        <w:bottom w:val="none" w:sz="0" w:space="0" w:color="auto"/>
                        <w:right w:val="none" w:sz="0" w:space="0" w:color="auto"/>
                      </w:divBdr>
                    </w:div>
                    <w:div w:id="1995061499">
                      <w:marLeft w:val="0"/>
                      <w:marRight w:val="0"/>
                      <w:marTop w:val="0"/>
                      <w:marBottom w:val="0"/>
                      <w:divBdr>
                        <w:top w:val="none" w:sz="0" w:space="0" w:color="auto"/>
                        <w:left w:val="none" w:sz="0" w:space="0" w:color="auto"/>
                        <w:bottom w:val="none" w:sz="0" w:space="0" w:color="auto"/>
                        <w:right w:val="none" w:sz="0" w:space="0" w:color="auto"/>
                      </w:divBdr>
                    </w:div>
                    <w:div w:id="139614429">
                      <w:marLeft w:val="0"/>
                      <w:marRight w:val="0"/>
                      <w:marTop w:val="0"/>
                      <w:marBottom w:val="0"/>
                      <w:divBdr>
                        <w:top w:val="none" w:sz="0" w:space="0" w:color="auto"/>
                        <w:left w:val="none" w:sz="0" w:space="0" w:color="auto"/>
                        <w:bottom w:val="none" w:sz="0" w:space="0" w:color="auto"/>
                        <w:right w:val="none" w:sz="0" w:space="0" w:color="auto"/>
                      </w:divBdr>
                    </w:div>
                    <w:div w:id="1109818194">
                      <w:marLeft w:val="0"/>
                      <w:marRight w:val="0"/>
                      <w:marTop w:val="0"/>
                      <w:marBottom w:val="0"/>
                      <w:divBdr>
                        <w:top w:val="none" w:sz="0" w:space="0" w:color="auto"/>
                        <w:left w:val="none" w:sz="0" w:space="0" w:color="auto"/>
                        <w:bottom w:val="none" w:sz="0" w:space="0" w:color="auto"/>
                        <w:right w:val="none" w:sz="0" w:space="0" w:color="auto"/>
                      </w:divBdr>
                    </w:div>
                    <w:div w:id="859590430">
                      <w:marLeft w:val="0"/>
                      <w:marRight w:val="0"/>
                      <w:marTop w:val="0"/>
                      <w:marBottom w:val="0"/>
                      <w:divBdr>
                        <w:top w:val="none" w:sz="0" w:space="0" w:color="auto"/>
                        <w:left w:val="none" w:sz="0" w:space="0" w:color="auto"/>
                        <w:bottom w:val="none" w:sz="0" w:space="0" w:color="auto"/>
                        <w:right w:val="none" w:sz="0" w:space="0" w:color="auto"/>
                      </w:divBdr>
                    </w:div>
                    <w:div w:id="1073510483">
                      <w:marLeft w:val="0"/>
                      <w:marRight w:val="0"/>
                      <w:marTop w:val="0"/>
                      <w:marBottom w:val="0"/>
                      <w:divBdr>
                        <w:top w:val="none" w:sz="0" w:space="0" w:color="auto"/>
                        <w:left w:val="none" w:sz="0" w:space="0" w:color="auto"/>
                        <w:bottom w:val="none" w:sz="0" w:space="0" w:color="auto"/>
                        <w:right w:val="none" w:sz="0" w:space="0" w:color="auto"/>
                      </w:divBdr>
                    </w:div>
                    <w:div w:id="1140227390">
                      <w:marLeft w:val="0"/>
                      <w:marRight w:val="0"/>
                      <w:marTop w:val="0"/>
                      <w:marBottom w:val="0"/>
                      <w:divBdr>
                        <w:top w:val="none" w:sz="0" w:space="0" w:color="auto"/>
                        <w:left w:val="none" w:sz="0" w:space="0" w:color="auto"/>
                        <w:bottom w:val="none" w:sz="0" w:space="0" w:color="auto"/>
                        <w:right w:val="none" w:sz="0" w:space="0" w:color="auto"/>
                      </w:divBdr>
                    </w:div>
                    <w:div w:id="1465855650">
                      <w:marLeft w:val="0"/>
                      <w:marRight w:val="0"/>
                      <w:marTop w:val="0"/>
                      <w:marBottom w:val="0"/>
                      <w:divBdr>
                        <w:top w:val="none" w:sz="0" w:space="0" w:color="auto"/>
                        <w:left w:val="none" w:sz="0" w:space="0" w:color="auto"/>
                        <w:bottom w:val="none" w:sz="0" w:space="0" w:color="auto"/>
                        <w:right w:val="none" w:sz="0" w:space="0" w:color="auto"/>
                      </w:divBdr>
                    </w:div>
                    <w:div w:id="140002444">
                      <w:marLeft w:val="0"/>
                      <w:marRight w:val="0"/>
                      <w:marTop w:val="0"/>
                      <w:marBottom w:val="0"/>
                      <w:divBdr>
                        <w:top w:val="none" w:sz="0" w:space="0" w:color="auto"/>
                        <w:left w:val="none" w:sz="0" w:space="0" w:color="auto"/>
                        <w:bottom w:val="none" w:sz="0" w:space="0" w:color="auto"/>
                        <w:right w:val="none" w:sz="0" w:space="0" w:color="auto"/>
                      </w:divBdr>
                    </w:div>
                    <w:div w:id="975259295">
                      <w:marLeft w:val="0"/>
                      <w:marRight w:val="0"/>
                      <w:marTop w:val="0"/>
                      <w:marBottom w:val="0"/>
                      <w:divBdr>
                        <w:top w:val="none" w:sz="0" w:space="0" w:color="auto"/>
                        <w:left w:val="none" w:sz="0" w:space="0" w:color="auto"/>
                        <w:bottom w:val="none" w:sz="0" w:space="0" w:color="auto"/>
                        <w:right w:val="none" w:sz="0" w:space="0" w:color="auto"/>
                      </w:divBdr>
                    </w:div>
                    <w:div w:id="1382099604">
                      <w:marLeft w:val="0"/>
                      <w:marRight w:val="0"/>
                      <w:marTop w:val="0"/>
                      <w:marBottom w:val="0"/>
                      <w:divBdr>
                        <w:top w:val="none" w:sz="0" w:space="0" w:color="auto"/>
                        <w:left w:val="none" w:sz="0" w:space="0" w:color="auto"/>
                        <w:bottom w:val="none" w:sz="0" w:space="0" w:color="auto"/>
                        <w:right w:val="none" w:sz="0" w:space="0" w:color="auto"/>
                      </w:divBdr>
                    </w:div>
                    <w:div w:id="2109353482">
                      <w:marLeft w:val="0"/>
                      <w:marRight w:val="0"/>
                      <w:marTop w:val="0"/>
                      <w:marBottom w:val="0"/>
                      <w:divBdr>
                        <w:top w:val="none" w:sz="0" w:space="0" w:color="auto"/>
                        <w:left w:val="none" w:sz="0" w:space="0" w:color="auto"/>
                        <w:bottom w:val="none" w:sz="0" w:space="0" w:color="auto"/>
                        <w:right w:val="none" w:sz="0" w:space="0" w:color="auto"/>
                      </w:divBdr>
                    </w:div>
                    <w:div w:id="999698360">
                      <w:marLeft w:val="0"/>
                      <w:marRight w:val="0"/>
                      <w:marTop w:val="0"/>
                      <w:marBottom w:val="0"/>
                      <w:divBdr>
                        <w:top w:val="none" w:sz="0" w:space="0" w:color="auto"/>
                        <w:left w:val="none" w:sz="0" w:space="0" w:color="auto"/>
                        <w:bottom w:val="none" w:sz="0" w:space="0" w:color="auto"/>
                        <w:right w:val="none" w:sz="0" w:space="0" w:color="auto"/>
                      </w:divBdr>
                    </w:div>
                    <w:div w:id="94138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41754">
              <w:marLeft w:val="0"/>
              <w:marRight w:val="0"/>
              <w:marTop w:val="0"/>
              <w:marBottom w:val="0"/>
              <w:divBdr>
                <w:top w:val="none" w:sz="0" w:space="0" w:color="auto"/>
                <w:left w:val="none" w:sz="0" w:space="0" w:color="auto"/>
                <w:bottom w:val="none" w:sz="0" w:space="0" w:color="auto"/>
                <w:right w:val="none" w:sz="0" w:space="0" w:color="auto"/>
              </w:divBdr>
              <w:divsChild>
                <w:div w:id="4339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8803">
      <w:bodyDiv w:val="1"/>
      <w:marLeft w:val="0"/>
      <w:marRight w:val="0"/>
      <w:marTop w:val="0"/>
      <w:marBottom w:val="0"/>
      <w:divBdr>
        <w:top w:val="none" w:sz="0" w:space="0" w:color="auto"/>
        <w:left w:val="none" w:sz="0" w:space="0" w:color="auto"/>
        <w:bottom w:val="none" w:sz="0" w:space="0" w:color="auto"/>
        <w:right w:val="none" w:sz="0" w:space="0" w:color="auto"/>
      </w:divBdr>
      <w:divsChild>
        <w:div w:id="1295063935">
          <w:marLeft w:val="0"/>
          <w:marRight w:val="0"/>
          <w:marTop w:val="0"/>
          <w:marBottom w:val="0"/>
          <w:divBdr>
            <w:top w:val="none" w:sz="0" w:space="0" w:color="auto"/>
            <w:left w:val="none" w:sz="0" w:space="0" w:color="auto"/>
            <w:bottom w:val="none" w:sz="0" w:space="0" w:color="auto"/>
            <w:right w:val="none" w:sz="0" w:space="0" w:color="auto"/>
          </w:divBdr>
          <w:divsChild>
            <w:div w:id="757404279">
              <w:marLeft w:val="0"/>
              <w:marRight w:val="0"/>
              <w:marTop w:val="0"/>
              <w:marBottom w:val="0"/>
              <w:divBdr>
                <w:top w:val="none" w:sz="0" w:space="0" w:color="auto"/>
                <w:left w:val="none" w:sz="0" w:space="0" w:color="auto"/>
                <w:bottom w:val="none" w:sz="0" w:space="0" w:color="auto"/>
                <w:right w:val="none" w:sz="0" w:space="0" w:color="auto"/>
              </w:divBdr>
            </w:div>
            <w:div w:id="1863399156">
              <w:marLeft w:val="0"/>
              <w:marRight w:val="0"/>
              <w:marTop w:val="0"/>
              <w:marBottom w:val="0"/>
              <w:divBdr>
                <w:top w:val="none" w:sz="0" w:space="0" w:color="auto"/>
                <w:left w:val="none" w:sz="0" w:space="0" w:color="auto"/>
                <w:bottom w:val="none" w:sz="0" w:space="0" w:color="auto"/>
                <w:right w:val="none" w:sz="0" w:space="0" w:color="auto"/>
              </w:divBdr>
            </w:div>
            <w:div w:id="1212688675">
              <w:marLeft w:val="0"/>
              <w:marRight w:val="0"/>
              <w:marTop w:val="0"/>
              <w:marBottom w:val="0"/>
              <w:divBdr>
                <w:top w:val="none" w:sz="0" w:space="0" w:color="auto"/>
                <w:left w:val="none" w:sz="0" w:space="0" w:color="auto"/>
                <w:bottom w:val="none" w:sz="0" w:space="0" w:color="auto"/>
                <w:right w:val="none" w:sz="0" w:space="0" w:color="auto"/>
              </w:divBdr>
            </w:div>
            <w:div w:id="1014767989">
              <w:marLeft w:val="0"/>
              <w:marRight w:val="0"/>
              <w:marTop w:val="0"/>
              <w:marBottom w:val="0"/>
              <w:divBdr>
                <w:top w:val="none" w:sz="0" w:space="0" w:color="auto"/>
                <w:left w:val="none" w:sz="0" w:space="0" w:color="auto"/>
                <w:bottom w:val="none" w:sz="0" w:space="0" w:color="auto"/>
                <w:right w:val="none" w:sz="0" w:space="0" w:color="auto"/>
              </w:divBdr>
            </w:div>
            <w:div w:id="651254057">
              <w:marLeft w:val="0"/>
              <w:marRight w:val="0"/>
              <w:marTop w:val="0"/>
              <w:marBottom w:val="0"/>
              <w:divBdr>
                <w:top w:val="none" w:sz="0" w:space="0" w:color="auto"/>
                <w:left w:val="none" w:sz="0" w:space="0" w:color="auto"/>
                <w:bottom w:val="none" w:sz="0" w:space="0" w:color="auto"/>
                <w:right w:val="none" w:sz="0" w:space="0" w:color="auto"/>
              </w:divBdr>
            </w:div>
            <w:div w:id="663122722">
              <w:marLeft w:val="0"/>
              <w:marRight w:val="0"/>
              <w:marTop w:val="0"/>
              <w:marBottom w:val="0"/>
              <w:divBdr>
                <w:top w:val="none" w:sz="0" w:space="0" w:color="auto"/>
                <w:left w:val="none" w:sz="0" w:space="0" w:color="auto"/>
                <w:bottom w:val="none" w:sz="0" w:space="0" w:color="auto"/>
                <w:right w:val="none" w:sz="0" w:space="0" w:color="auto"/>
              </w:divBdr>
            </w:div>
            <w:div w:id="183598868">
              <w:marLeft w:val="0"/>
              <w:marRight w:val="0"/>
              <w:marTop w:val="0"/>
              <w:marBottom w:val="0"/>
              <w:divBdr>
                <w:top w:val="none" w:sz="0" w:space="0" w:color="auto"/>
                <w:left w:val="none" w:sz="0" w:space="0" w:color="auto"/>
                <w:bottom w:val="none" w:sz="0" w:space="0" w:color="auto"/>
                <w:right w:val="none" w:sz="0" w:space="0" w:color="auto"/>
              </w:divBdr>
            </w:div>
            <w:div w:id="1419865683">
              <w:marLeft w:val="0"/>
              <w:marRight w:val="0"/>
              <w:marTop w:val="0"/>
              <w:marBottom w:val="0"/>
              <w:divBdr>
                <w:top w:val="none" w:sz="0" w:space="0" w:color="auto"/>
                <w:left w:val="none" w:sz="0" w:space="0" w:color="auto"/>
                <w:bottom w:val="none" w:sz="0" w:space="0" w:color="auto"/>
                <w:right w:val="none" w:sz="0" w:space="0" w:color="auto"/>
              </w:divBdr>
            </w:div>
            <w:div w:id="273438174">
              <w:marLeft w:val="0"/>
              <w:marRight w:val="0"/>
              <w:marTop w:val="0"/>
              <w:marBottom w:val="0"/>
              <w:divBdr>
                <w:top w:val="none" w:sz="0" w:space="0" w:color="auto"/>
                <w:left w:val="none" w:sz="0" w:space="0" w:color="auto"/>
                <w:bottom w:val="none" w:sz="0" w:space="0" w:color="auto"/>
                <w:right w:val="none" w:sz="0" w:space="0" w:color="auto"/>
              </w:divBdr>
            </w:div>
            <w:div w:id="1193762624">
              <w:marLeft w:val="0"/>
              <w:marRight w:val="0"/>
              <w:marTop w:val="0"/>
              <w:marBottom w:val="0"/>
              <w:divBdr>
                <w:top w:val="none" w:sz="0" w:space="0" w:color="auto"/>
                <w:left w:val="none" w:sz="0" w:space="0" w:color="auto"/>
                <w:bottom w:val="none" w:sz="0" w:space="0" w:color="auto"/>
                <w:right w:val="none" w:sz="0" w:space="0" w:color="auto"/>
              </w:divBdr>
            </w:div>
            <w:div w:id="1156452913">
              <w:marLeft w:val="0"/>
              <w:marRight w:val="0"/>
              <w:marTop w:val="0"/>
              <w:marBottom w:val="0"/>
              <w:divBdr>
                <w:top w:val="none" w:sz="0" w:space="0" w:color="auto"/>
                <w:left w:val="none" w:sz="0" w:space="0" w:color="auto"/>
                <w:bottom w:val="none" w:sz="0" w:space="0" w:color="auto"/>
                <w:right w:val="none" w:sz="0" w:space="0" w:color="auto"/>
              </w:divBdr>
            </w:div>
            <w:div w:id="1560634708">
              <w:marLeft w:val="0"/>
              <w:marRight w:val="0"/>
              <w:marTop w:val="0"/>
              <w:marBottom w:val="0"/>
              <w:divBdr>
                <w:top w:val="none" w:sz="0" w:space="0" w:color="auto"/>
                <w:left w:val="none" w:sz="0" w:space="0" w:color="auto"/>
                <w:bottom w:val="none" w:sz="0" w:space="0" w:color="auto"/>
                <w:right w:val="none" w:sz="0" w:space="0" w:color="auto"/>
              </w:divBdr>
            </w:div>
            <w:div w:id="1607686587">
              <w:marLeft w:val="0"/>
              <w:marRight w:val="0"/>
              <w:marTop w:val="0"/>
              <w:marBottom w:val="0"/>
              <w:divBdr>
                <w:top w:val="none" w:sz="0" w:space="0" w:color="auto"/>
                <w:left w:val="none" w:sz="0" w:space="0" w:color="auto"/>
                <w:bottom w:val="none" w:sz="0" w:space="0" w:color="auto"/>
                <w:right w:val="none" w:sz="0" w:space="0" w:color="auto"/>
              </w:divBdr>
            </w:div>
            <w:div w:id="1870408388">
              <w:marLeft w:val="0"/>
              <w:marRight w:val="0"/>
              <w:marTop w:val="0"/>
              <w:marBottom w:val="0"/>
              <w:divBdr>
                <w:top w:val="none" w:sz="0" w:space="0" w:color="auto"/>
                <w:left w:val="none" w:sz="0" w:space="0" w:color="auto"/>
                <w:bottom w:val="none" w:sz="0" w:space="0" w:color="auto"/>
                <w:right w:val="none" w:sz="0" w:space="0" w:color="auto"/>
              </w:divBdr>
            </w:div>
            <w:div w:id="695156295">
              <w:marLeft w:val="0"/>
              <w:marRight w:val="0"/>
              <w:marTop w:val="0"/>
              <w:marBottom w:val="0"/>
              <w:divBdr>
                <w:top w:val="none" w:sz="0" w:space="0" w:color="auto"/>
                <w:left w:val="none" w:sz="0" w:space="0" w:color="auto"/>
                <w:bottom w:val="none" w:sz="0" w:space="0" w:color="auto"/>
                <w:right w:val="none" w:sz="0" w:space="0" w:color="auto"/>
              </w:divBdr>
            </w:div>
            <w:div w:id="1446460004">
              <w:marLeft w:val="0"/>
              <w:marRight w:val="0"/>
              <w:marTop w:val="0"/>
              <w:marBottom w:val="0"/>
              <w:divBdr>
                <w:top w:val="none" w:sz="0" w:space="0" w:color="auto"/>
                <w:left w:val="none" w:sz="0" w:space="0" w:color="auto"/>
                <w:bottom w:val="none" w:sz="0" w:space="0" w:color="auto"/>
                <w:right w:val="none" w:sz="0" w:space="0" w:color="auto"/>
              </w:divBdr>
            </w:div>
            <w:div w:id="385876909">
              <w:marLeft w:val="0"/>
              <w:marRight w:val="0"/>
              <w:marTop w:val="0"/>
              <w:marBottom w:val="0"/>
              <w:divBdr>
                <w:top w:val="none" w:sz="0" w:space="0" w:color="auto"/>
                <w:left w:val="none" w:sz="0" w:space="0" w:color="auto"/>
                <w:bottom w:val="none" w:sz="0" w:space="0" w:color="auto"/>
                <w:right w:val="none" w:sz="0" w:space="0" w:color="auto"/>
              </w:divBdr>
            </w:div>
            <w:div w:id="23385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39309">
      <w:bodyDiv w:val="1"/>
      <w:marLeft w:val="0"/>
      <w:marRight w:val="0"/>
      <w:marTop w:val="0"/>
      <w:marBottom w:val="0"/>
      <w:divBdr>
        <w:top w:val="none" w:sz="0" w:space="0" w:color="auto"/>
        <w:left w:val="none" w:sz="0" w:space="0" w:color="auto"/>
        <w:bottom w:val="none" w:sz="0" w:space="0" w:color="auto"/>
        <w:right w:val="none" w:sz="0" w:space="0" w:color="auto"/>
      </w:divBdr>
      <w:divsChild>
        <w:div w:id="2021009990">
          <w:marLeft w:val="0"/>
          <w:marRight w:val="0"/>
          <w:marTop w:val="0"/>
          <w:marBottom w:val="0"/>
          <w:divBdr>
            <w:top w:val="none" w:sz="0" w:space="0" w:color="auto"/>
            <w:left w:val="none" w:sz="0" w:space="0" w:color="auto"/>
            <w:bottom w:val="none" w:sz="0" w:space="0" w:color="auto"/>
            <w:right w:val="none" w:sz="0" w:space="0" w:color="auto"/>
          </w:divBdr>
          <w:divsChild>
            <w:div w:id="332228239">
              <w:marLeft w:val="0"/>
              <w:marRight w:val="0"/>
              <w:marTop w:val="0"/>
              <w:marBottom w:val="0"/>
              <w:divBdr>
                <w:top w:val="none" w:sz="0" w:space="0" w:color="auto"/>
                <w:left w:val="none" w:sz="0" w:space="0" w:color="auto"/>
                <w:bottom w:val="none" w:sz="0" w:space="0" w:color="auto"/>
                <w:right w:val="none" w:sz="0" w:space="0" w:color="auto"/>
              </w:divBdr>
            </w:div>
            <w:div w:id="672759020">
              <w:marLeft w:val="0"/>
              <w:marRight w:val="0"/>
              <w:marTop w:val="0"/>
              <w:marBottom w:val="0"/>
              <w:divBdr>
                <w:top w:val="none" w:sz="0" w:space="0" w:color="auto"/>
                <w:left w:val="none" w:sz="0" w:space="0" w:color="auto"/>
                <w:bottom w:val="none" w:sz="0" w:space="0" w:color="auto"/>
                <w:right w:val="none" w:sz="0" w:space="0" w:color="auto"/>
              </w:divBdr>
            </w:div>
            <w:div w:id="306208282">
              <w:marLeft w:val="0"/>
              <w:marRight w:val="0"/>
              <w:marTop w:val="0"/>
              <w:marBottom w:val="0"/>
              <w:divBdr>
                <w:top w:val="none" w:sz="0" w:space="0" w:color="auto"/>
                <w:left w:val="none" w:sz="0" w:space="0" w:color="auto"/>
                <w:bottom w:val="none" w:sz="0" w:space="0" w:color="auto"/>
                <w:right w:val="none" w:sz="0" w:space="0" w:color="auto"/>
              </w:divBdr>
            </w:div>
            <w:div w:id="620889241">
              <w:marLeft w:val="0"/>
              <w:marRight w:val="0"/>
              <w:marTop w:val="0"/>
              <w:marBottom w:val="0"/>
              <w:divBdr>
                <w:top w:val="none" w:sz="0" w:space="0" w:color="auto"/>
                <w:left w:val="none" w:sz="0" w:space="0" w:color="auto"/>
                <w:bottom w:val="none" w:sz="0" w:space="0" w:color="auto"/>
                <w:right w:val="none" w:sz="0" w:space="0" w:color="auto"/>
              </w:divBdr>
            </w:div>
            <w:div w:id="1685866139">
              <w:marLeft w:val="0"/>
              <w:marRight w:val="0"/>
              <w:marTop w:val="0"/>
              <w:marBottom w:val="0"/>
              <w:divBdr>
                <w:top w:val="none" w:sz="0" w:space="0" w:color="auto"/>
                <w:left w:val="none" w:sz="0" w:space="0" w:color="auto"/>
                <w:bottom w:val="none" w:sz="0" w:space="0" w:color="auto"/>
                <w:right w:val="none" w:sz="0" w:space="0" w:color="auto"/>
              </w:divBdr>
            </w:div>
            <w:div w:id="871840081">
              <w:marLeft w:val="0"/>
              <w:marRight w:val="0"/>
              <w:marTop w:val="0"/>
              <w:marBottom w:val="0"/>
              <w:divBdr>
                <w:top w:val="none" w:sz="0" w:space="0" w:color="auto"/>
                <w:left w:val="none" w:sz="0" w:space="0" w:color="auto"/>
                <w:bottom w:val="none" w:sz="0" w:space="0" w:color="auto"/>
                <w:right w:val="none" w:sz="0" w:space="0" w:color="auto"/>
              </w:divBdr>
            </w:div>
            <w:div w:id="1619724685">
              <w:marLeft w:val="0"/>
              <w:marRight w:val="0"/>
              <w:marTop w:val="0"/>
              <w:marBottom w:val="0"/>
              <w:divBdr>
                <w:top w:val="none" w:sz="0" w:space="0" w:color="auto"/>
                <w:left w:val="none" w:sz="0" w:space="0" w:color="auto"/>
                <w:bottom w:val="none" w:sz="0" w:space="0" w:color="auto"/>
                <w:right w:val="none" w:sz="0" w:space="0" w:color="auto"/>
              </w:divBdr>
            </w:div>
            <w:div w:id="1703895675">
              <w:marLeft w:val="0"/>
              <w:marRight w:val="0"/>
              <w:marTop w:val="0"/>
              <w:marBottom w:val="0"/>
              <w:divBdr>
                <w:top w:val="none" w:sz="0" w:space="0" w:color="auto"/>
                <w:left w:val="none" w:sz="0" w:space="0" w:color="auto"/>
                <w:bottom w:val="none" w:sz="0" w:space="0" w:color="auto"/>
                <w:right w:val="none" w:sz="0" w:space="0" w:color="auto"/>
              </w:divBdr>
            </w:div>
            <w:div w:id="505170753">
              <w:marLeft w:val="0"/>
              <w:marRight w:val="0"/>
              <w:marTop w:val="0"/>
              <w:marBottom w:val="0"/>
              <w:divBdr>
                <w:top w:val="none" w:sz="0" w:space="0" w:color="auto"/>
                <w:left w:val="none" w:sz="0" w:space="0" w:color="auto"/>
                <w:bottom w:val="none" w:sz="0" w:space="0" w:color="auto"/>
                <w:right w:val="none" w:sz="0" w:space="0" w:color="auto"/>
              </w:divBdr>
            </w:div>
            <w:div w:id="294023792">
              <w:marLeft w:val="0"/>
              <w:marRight w:val="0"/>
              <w:marTop w:val="0"/>
              <w:marBottom w:val="0"/>
              <w:divBdr>
                <w:top w:val="none" w:sz="0" w:space="0" w:color="auto"/>
                <w:left w:val="none" w:sz="0" w:space="0" w:color="auto"/>
                <w:bottom w:val="none" w:sz="0" w:space="0" w:color="auto"/>
                <w:right w:val="none" w:sz="0" w:space="0" w:color="auto"/>
              </w:divBdr>
            </w:div>
            <w:div w:id="1642612354">
              <w:marLeft w:val="0"/>
              <w:marRight w:val="0"/>
              <w:marTop w:val="0"/>
              <w:marBottom w:val="0"/>
              <w:divBdr>
                <w:top w:val="none" w:sz="0" w:space="0" w:color="auto"/>
                <w:left w:val="none" w:sz="0" w:space="0" w:color="auto"/>
                <w:bottom w:val="none" w:sz="0" w:space="0" w:color="auto"/>
                <w:right w:val="none" w:sz="0" w:space="0" w:color="auto"/>
              </w:divBdr>
            </w:div>
            <w:div w:id="2075354881">
              <w:marLeft w:val="0"/>
              <w:marRight w:val="0"/>
              <w:marTop w:val="0"/>
              <w:marBottom w:val="0"/>
              <w:divBdr>
                <w:top w:val="none" w:sz="0" w:space="0" w:color="auto"/>
                <w:left w:val="none" w:sz="0" w:space="0" w:color="auto"/>
                <w:bottom w:val="none" w:sz="0" w:space="0" w:color="auto"/>
                <w:right w:val="none" w:sz="0" w:space="0" w:color="auto"/>
              </w:divBdr>
            </w:div>
            <w:div w:id="1194001825">
              <w:marLeft w:val="0"/>
              <w:marRight w:val="0"/>
              <w:marTop w:val="0"/>
              <w:marBottom w:val="0"/>
              <w:divBdr>
                <w:top w:val="none" w:sz="0" w:space="0" w:color="auto"/>
                <w:left w:val="none" w:sz="0" w:space="0" w:color="auto"/>
                <w:bottom w:val="none" w:sz="0" w:space="0" w:color="auto"/>
                <w:right w:val="none" w:sz="0" w:space="0" w:color="auto"/>
              </w:divBdr>
            </w:div>
            <w:div w:id="180320404">
              <w:marLeft w:val="0"/>
              <w:marRight w:val="0"/>
              <w:marTop w:val="0"/>
              <w:marBottom w:val="0"/>
              <w:divBdr>
                <w:top w:val="none" w:sz="0" w:space="0" w:color="auto"/>
                <w:left w:val="none" w:sz="0" w:space="0" w:color="auto"/>
                <w:bottom w:val="none" w:sz="0" w:space="0" w:color="auto"/>
                <w:right w:val="none" w:sz="0" w:space="0" w:color="auto"/>
              </w:divBdr>
            </w:div>
            <w:div w:id="1674842582">
              <w:marLeft w:val="0"/>
              <w:marRight w:val="0"/>
              <w:marTop w:val="0"/>
              <w:marBottom w:val="0"/>
              <w:divBdr>
                <w:top w:val="none" w:sz="0" w:space="0" w:color="auto"/>
                <w:left w:val="none" w:sz="0" w:space="0" w:color="auto"/>
                <w:bottom w:val="none" w:sz="0" w:space="0" w:color="auto"/>
                <w:right w:val="none" w:sz="0" w:space="0" w:color="auto"/>
              </w:divBdr>
            </w:div>
            <w:div w:id="1169709174">
              <w:marLeft w:val="0"/>
              <w:marRight w:val="0"/>
              <w:marTop w:val="0"/>
              <w:marBottom w:val="0"/>
              <w:divBdr>
                <w:top w:val="none" w:sz="0" w:space="0" w:color="auto"/>
                <w:left w:val="none" w:sz="0" w:space="0" w:color="auto"/>
                <w:bottom w:val="none" w:sz="0" w:space="0" w:color="auto"/>
                <w:right w:val="none" w:sz="0" w:space="0" w:color="auto"/>
              </w:divBdr>
            </w:div>
            <w:div w:id="930549628">
              <w:marLeft w:val="0"/>
              <w:marRight w:val="0"/>
              <w:marTop w:val="0"/>
              <w:marBottom w:val="0"/>
              <w:divBdr>
                <w:top w:val="none" w:sz="0" w:space="0" w:color="auto"/>
                <w:left w:val="none" w:sz="0" w:space="0" w:color="auto"/>
                <w:bottom w:val="none" w:sz="0" w:space="0" w:color="auto"/>
                <w:right w:val="none" w:sz="0" w:space="0" w:color="auto"/>
              </w:divBdr>
            </w:div>
            <w:div w:id="506791865">
              <w:marLeft w:val="0"/>
              <w:marRight w:val="0"/>
              <w:marTop w:val="0"/>
              <w:marBottom w:val="0"/>
              <w:divBdr>
                <w:top w:val="none" w:sz="0" w:space="0" w:color="auto"/>
                <w:left w:val="none" w:sz="0" w:space="0" w:color="auto"/>
                <w:bottom w:val="none" w:sz="0" w:space="0" w:color="auto"/>
                <w:right w:val="none" w:sz="0" w:space="0" w:color="auto"/>
              </w:divBdr>
            </w:div>
            <w:div w:id="1257323755">
              <w:marLeft w:val="0"/>
              <w:marRight w:val="0"/>
              <w:marTop w:val="0"/>
              <w:marBottom w:val="0"/>
              <w:divBdr>
                <w:top w:val="none" w:sz="0" w:space="0" w:color="auto"/>
                <w:left w:val="none" w:sz="0" w:space="0" w:color="auto"/>
                <w:bottom w:val="none" w:sz="0" w:space="0" w:color="auto"/>
                <w:right w:val="none" w:sz="0" w:space="0" w:color="auto"/>
              </w:divBdr>
            </w:div>
            <w:div w:id="250159887">
              <w:marLeft w:val="0"/>
              <w:marRight w:val="0"/>
              <w:marTop w:val="0"/>
              <w:marBottom w:val="0"/>
              <w:divBdr>
                <w:top w:val="none" w:sz="0" w:space="0" w:color="auto"/>
                <w:left w:val="none" w:sz="0" w:space="0" w:color="auto"/>
                <w:bottom w:val="none" w:sz="0" w:space="0" w:color="auto"/>
                <w:right w:val="none" w:sz="0" w:space="0" w:color="auto"/>
              </w:divBdr>
            </w:div>
            <w:div w:id="25909553">
              <w:marLeft w:val="0"/>
              <w:marRight w:val="0"/>
              <w:marTop w:val="0"/>
              <w:marBottom w:val="0"/>
              <w:divBdr>
                <w:top w:val="none" w:sz="0" w:space="0" w:color="auto"/>
                <w:left w:val="none" w:sz="0" w:space="0" w:color="auto"/>
                <w:bottom w:val="none" w:sz="0" w:space="0" w:color="auto"/>
                <w:right w:val="none" w:sz="0" w:space="0" w:color="auto"/>
              </w:divBdr>
            </w:div>
            <w:div w:id="1115250583">
              <w:marLeft w:val="0"/>
              <w:marRight w:val="0"/>
              <w:marTop w:val="0"/>
              <w:marBottom w:val="0"/>
              <w:divBdr>
                <w:top w:val="none" w:sz="0" w:space="0" w:color="auto"/>
                <w:left w:val="none" w:sz="0" w:space="0" w:color="auto"/>
                <w:bottom w:val="none" w:sz="0" w:space="0" w:color="auto"/>
                <w:right w:val="none" w:sz="0" w:space="0" w:color="auto"/>
              </w:divBdr>
            </w:div>
            <w:div w:id="1314261781">
              <w:marLeft w:val="0"/>
              <w:marRight w:val="0"/>
              <w:marTop w:val="0"/>
              <w:marBottom w:val="0"/>
              <w:divBdr>
                <w:top w:val="none" w:sz="0" w:space="0" w:color="auto"/>
                <w:left w:val="none" w:sz="0" w:space="0" w:color="auto"/>
                <w:bottom w:val="none" w:sz="0" w:space="0" w:color="auto"/>
                <w:right w:val="none" w:sz="0" w:space="0" w:color="auto"/>
              </w:divBdr>
            </w:div>
            <w:div w:id="724983561">
              <w:marLeft w:val="0"/>
              <w:marRight w:val="0"/>
              <w:marTop w:val="0"/>
              <w:marBottom w:val="0"/>
              <w:divBdr>
                <w:top w:val="none" w:sz="0" w:space="0" w:color="auto"/>
                <w:left w:val="none" w:sz="0" w:space="0" w:color="auto"/>
                <w:bottom w:val="none" w:sz="0" w:space="0" w:color="auto"/>
                <w:right w:val="none" w:sz="0" w:space="0" w:color="auto"/>
              </w:divBdr>
            </w:div>
            <w:div w:id="1986934053">
              <w:marLeft w:val="0"/>
              <w:marRight w:val="0"/>
              <w:marTop w:val="0"/>
              <w:marBottom w:val="0"/>
              <w:divBdr>
                <w:top w:val="none" w:sz="0" w:space="0" w:color="auto"/>
                <w:left w:val="none" w:sz="0" w:space="0" w:color="auto"/>
                <w:bottom w:val="none" w:sz="0" w:space="0" w:color="auto"/>
                <w:right w:val="none" w:sz="0" w:space="0" w:color="auto"/>
              </w:divBdr>
            </w:div>
            <w:div w:id="1578242349">
              <w:marLeft w:val="0"/>
              <w:marRight w:val="0"/>
              <w:marTop w:val="0"/>
              <w:marBottom w:val="0"/>
              <w:divBdr>
                <w:top w:val="none" w:sz="0" w:space="0" w:color="auto"/>
                <w:left w:val="none" w:sz="0" w:space="0" w:color="auto"/>
                <w:bottom w:val="none" w:sz="0" w:space="0" w:color="auto"/>
                <w:right w:val="none" w:sz="0" w:space="0" w:color="auto"/>
              </w:divBdr>
            </w:div>
            <w:div w:id="1857384130">
              <w:marLeft w:val="0"/>
              <w:marRight w:val="0"/>
              <w:marTop w:val="0"/>
              <w:marBottom w:val="0"/>
              <w:divBdr>
                <w:top w:val="none" w:sz="0" w:space="0" w:color="auto"/>
                <w:left w:val="none" w:sz="0" w:space="0" w:color="auto"/>
                <w:bottom w:val="none" w:sz="0" w:space="0" w:color="auto"/>
                <w:right w:val="none" w:sz="0" w:space="0" w:color="auto"/>
              </w:divBdr>
            </w:div>
            <w:div w:id="1070352134">
              <w:marLeft w:val="0"/>
              <w:marRight w:val="0"/>
              <w:marTop w:val="0"/>
              <w:marBottom w:val="0"/>
              <w:divBdr>
                <w:top w:val="none" w:sz="0" w:space="0" w:color="auto"/>
                <w:left w:val="none" w:sz="0" w:space="0" w:color="auto"/>
                <w:bottom w:val="none" w:sz="0" w:space="0" w:color="auto"/>
                <w:right w:val="none" w:sz="0" w:space="0" w:color="auto"/>
              </w:divBdr>
            </w:div>
            <w:div w:id="1032263885">
              <w:marLeft w:val="0"/>
              <w:marRight w:val="0"/>
              <w:marTop w:val="0"/>
              <w:marBottom w:val="0"/>
              <w:divBdr>
                <w:top w:val="none" w:sz="0" w:space="0" w:color="auto"/>
                <w:left w:val="none" w:sz="0" w:space="0" w:color="auto"/>
                <w:bottom w:val="none" w:sz="0" w:space="0" w:color="auto"/>
                <w:right w:val="none" w:sz="0" w:space="0" w:color="auto"/>
              </w:divBdr>
            </w:div>
            <w:div w:id="18119047">
              <w:marLeft w:val="0"/>
              <w:marRight w:val="0"/>
              <w:marTop w:val="0"/>
              <w:marBottom w:val="0"/>
              <w:divBdr>
                <w:top w:val="none" w:sz="0" w:space="0" w:color="auto"/>
                <w:left w:val="none" w:sz="0" w:space="0" w:color="auto"/>
                <w:bottom w:val="none" w:sz="0" w:space="0" w:color="auto"/>
                <w:right w:val="none" w:sz="0" w:space="0" w:color="auto"/>
              </w:divBdr>
            </w:div>
            <w:div w:id="1388451920">
              <w:marLeft w:val="0"/>
              <w:marRight w:val="0"/>
              <w:marTop w:val="0"/>
              <w:marBottom w:val="0"/>
              <w:divBdr>
                <w:top w:val="none" w:sz="0" w:space="0" w:color="auto"/>
                <w:left w:val="none" w:sz="0" w:space="0" w:color="auto"/>
                <w:bottom w:val="none" w:sz="0" w:space="0" w:color="auto"/>
                <w:right w:val="none" w:sz="0" w:space="0" w:color="auto"/>
              </w:divBdr>
            </w:div>
            <w:div w:id="1282960412">
              <w:marLeft w:val="0"/>
              <w:marRight w:val="0"/>
              <w:marTop w:val="0"/>
              <w:marBottom w:val="0"/>
              <w:divBdr>
                <w:top w:val="none" w:sz="0" w:space="0" w:color="auto"/>
                <w:left w:val="none" w:sz="0" w:space="0" w:color="auto"/>
                <w:bottom w:val="none" w:sz="0" w:space="0" w:color="auto"/>
                <w:right w:val="none" w:sz="0" w:space="0" w:color="auto"/>
              </w:divBdr>
            </w:div>
            <w:div w:id="158691732">
              <w:marLeft w:val="0"/>
              <w:marRight w:val="0"/>
              <w:marTop w:val="0"/>
              <w:marBottom w:val="0"/>
              <w:divBdr>
                <w:top w:val="none" w:sz="0" w:space="0" w:color="auto"/>
                <w:left w:val="none" w:sz="0" w:space="0" w:color="auto"/>
                <w:bottom w:val="none" w:sz="0" w:space="0" w:color="auto"/>
                <w:right w:val="none" w:sz="0" w:space="0" w:color="auto"/>
              </w:divBdr>
            </w:div>
            <w:div w:id="1454012965">
              <w:marLeft w:val="0"/>
              <w:marRight w:val="0"/>
              <w:marTop w:val="0"/>
              <w:marBottom w:val="0"/>
              <w:divBdr>
                <w:top w:val="none" w:sz="0" w:space="0" w:color="auto"/>
                <w:left w:val="none" w:sz="0" w:space="0" w:color="auto"/>
                <w:bottom w:val="none" w:sz="0" w:space="0" w:color="auto"/>
                <w:right w:val="none" w:sz="0" w:space="0" w:color="auto"/>
              </w:divBdr>
            </w:div>
            <w:div w:id="149323395">
              <w:marLeft w:val="0"/>
              <w:marRight w:val="0"/>
              <w:marTop w:val="0"/>
              <w:marBottom w:val="0"/>
              <w:divBdr>
                <w:top w:val="none" w:sz="0" w:space="0" w:color="auto"/>
                <w:left w:val="none" w:sz="0" w:space="0" w:color="auto"/>
                <w:bottom w:val="none" w:sz="0" w:space="0" w:color="auto"/>
                <w:right w:val="none" w:sz="0" w:space="0" w:color="auto"/>
              </w:divBdr>
            </w:div>
            <w:div w:id="6121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401">
      <w:bodyDiv w:val="1"/>
      <w:marLeft w:val="0"/>
      <w:marRight w:val="0"/>
      <w:marTop w:val="0"/>
      <w:marBottom w:val="0"/>
      <w:divBdr>
        <w:top w:val="none" w:sz="0" w:space="0" w:color="auto"/>
        <w:left w:val="none" w:sz="0" w:space="0" w:color="auto"/>
        <w:bottom w:val="none" w:sz="0" w:space="0" w:color="auto"/>
        <w:right w:val="none" w:sz="0" w:space="0" w:color="auto"/>
      </w:divBdr>
      <w:divsChild>
        <w:div w:id="1083332349">
          <w:marLeft w:val="0"/>
          <w:marRight w:val="0"/>
          <w:marTop w:val="0"/>
          <w:marBottom w:val="0"/>
          <w:divBdr>
            <w:top w:val="none" w:sz="0" w:space="0" w:color="auto"/>
            <w:left w:val="none" w:sz="0" w:space="0" w:color="auto"/>
            <w:bottom w:val="none" w:sz="0" w:space="0" w:color="auto"/>
            <w:right w:val="none" w:sz="0" w:space="0" w:color="auto"/>
          </w:divBdr>
        </w:div>
      </w:divsChild>
    </w:div>
    <w:div w:id="1529218692">
      <w:bodyDiv w:val="1"/>
      <w:marLeft w:val="0"/>
      <w:marRight w:val="0"/>
      <w:marTop w:val="0"/>
      <w:marBottom w:val="0"/>
      <w:divBdr>
        <w:top w:val="none" w:sz="0" w:space="0" w:color="auto"/>
        <w:left w:val="none" w:sz="0" w:space="0" w:color="auto"/>
        <w:bottom w:val="none" w:sz="0" w:space="0" w:color="auto"/>
        <w:right w:val="none" w:sz="0" w:space="0" w:color="auto"/>
      </w:divBdr>
      <w:divsChild>
        <w:div w:id="19205323">
          <w:marLeft w:val="0"/>
          <w:marRight w:val="0"/>
          <w:marTop w:val="0"/>
          <w:marBottom w:val="0"/>
          <w:divBdr>
            <w:top w:val="none" w:sz="0" w:space="0" w:color="auto"/>
            <w:left w:val="none" w:sz="0" w:space="0" w:color="auto"/>
            <w:bottom w:val="none" w:sz="0" w:space="0" w:color="auto"/>
            <w:right w:val="none" w:sz="0" w:space="0" w:color="auto"/>
          </w:divBdr>
        </w:div>
      </w:divsChild>
    </w:div>
    <w:div w:id="1537739174">
      <w:bodyDiv w:val="1"/>
      <w:marLeft w:val="0"/>
      <w:marRight w:val="0"/>
      <w:marTop w:val="0"/>
      <w:marBottom w:val="0"/>
      <w:divBdr>
        <w:top w:val="none" w:sz="0" w:space="0" w:color="auto"/>
        <w:left w:val="none" w:sz="0" w:space="0" w:color="auto"/>
        <w:bottom w:val="none" w:sz="0" w:space="0" w:color="auto"/>
        <w:right w:val="none" w:sz="0" w:space="0" w:color="auto"/>
      </w:divBdr>
      <w:divsChild>
        <w:div w:id="1941984468">
          <w:marLeft w:val="0"/>
          <w:marRight w:val="0"/>
          <w:marTop w:val="0"/>
          <w:marBottom w:val="0"/>
          <w:divBdr>
            <w:top w:val="none" w:sz="0" w:space="0" w:color="auto"/>
            <w:left w:val="none" w:sz="0" w:space="0" w:color="auto"/>
            <w:bottom w:val="none" w:sz="0" w:space="0" w:color="auto"/>
            <w:right w:val="none" w:sz="0" w:space="0" w:color="auto"/>
          </w:divBdr>
          <w:divsChild>
            <w:div w:id="1706371898">
              <w:marLeft w:val="0"/>
              <w:marRight w:val="0"/>
              <w:marTop w:val="0"/>
              <w:marBottom w:val="0"/>
              <w:divBdr>
                <w:top w:val="none" w:sz="0" w:space="0" w:color="auto"/>
                <w:left w:val="none" w:sz="0" w:space="0" w:color="auto"/>
                <w:bottom w:val="none" w:sz="0" w:space="0" w:color="auto"/>
                <w:right w:val="none" w:sz="0" w:space="0" w:color="auto"/>
              </w:divBdr>
            </w:div>
            <w:div w:id="1786654466">
              <w:marLeft w:val="0"/>
              <w:marRight w:val="0"/>
              <w:marTop w:val="0"/>
              <w:marBottom w:val="0"/>
              <w:divBdr>
                <w:top w:val="none" w:sz="0" w:space="0" w:color="auto"/>
                <w:left w:val="none" w:sz="0" w:space="0" w:color="auto"/>
                <w:bottom w:val="none" w:sz="0" w:space="0" w:color="auto"/>
                <w:right w:val="none" w:sz="0" w:space="0" w:color="auto"/>
              </w:divBdr>
            </w:div>
            <w:div w:id="124931903">
              <w:marLeft w:val="0"/>
              <w:marRight w:val="0"/>
              <w:marTop w:val="0"/>
              <w:marBottom w:val="0"/>
              <w:divBdr>
                <w:top w:val="none" w:sz="0" w:space="0" w:color="auto"/>
                <w:left w:val="none" w:sz="0" w:space="0" w:color="auto"/>
                <w:bottom w:val="none" w:sz="0" w:space="0" w:color="auto"/>
                <w:right w:val="none" w:sz="0" w:space="0" w:color="auto"/>
              </w:divBdr>
            </w:div>
            <w:div w:id="1100956299">
              <w:marLeft w:val="0"/>
              <w:marRight w:val="0"/>
              <w:marTop w:val="0"/>
              <w:marBottom w:val="0"/>
              <w:divBdr>
                <w:top w:val="none" w:sz="0" w:space="0" w:color="auto"/>
                <w:left w:val="none" w:sz="0" w:space="0" w:color="auto"/>
                <w:bottom w:val="none" w:sz="0" w:space="0" w:color="auto"/>
                <w:right w:val="none" w:sz="0" w:space="0" w:color="auto"/>
              </w:divBdr>
            </w:div>
            <w:div w:id="1701080808">
              <w:marLeft w:val="0"/>
              <w:marRight w:val="0"/>
              <w:marTop w:val="0"/>
              <w:marBottom w:val="0"/>
              <w:divBdr>
                <w:top w:val="none" w:sz="0" w:space="0" w:color="auto"/>
                <w:left w:val="none" w:sz="0" w:space="0" w:color="auto"/>
                <w:bottom w:val="none" w:sz="0" w:space="0" w:color="auto"/>
                <w:right w:val="none" w:sz="0" w:space="0" w:color="auto"/>
              </w:divBdr>
            </w:div>
            <w:div w:id="1810316693">
              <w:marLeft w:val="0"/>
              <w:marRight w:val="0"/>
              <w:marTop w:val="0"/>
              <w:marBottom w:val="0"/>
              <w:divBdr>
                <w:top w:val="none" w:sz="0" w:space="0" w:color="auto"/>
                <w:left w:val="none" w:sz="0" w:space="0" w:color="auto"/>
                <w:bottom w:val="none" w:sz="0" w:space="0" w:color="auto"/>
                <w:right w:val="none" w:sz="0" w:space="0" w:color="auto"/>
              </w:divBdr>
            </w:div>
            <w:div w:id="482888476">
              <w:marLeft w:val="0"/>
              <w:marRight w:val="0"/>
              <w:marTop w:val="0"/>
              <w:marBottom w:val="0"/>
              <w:divBdr>
                <w:top w:val="none" w:sz="0" w:space="0" w:color="auto"/>
                <w:left w:val="none" w:sz="0" w:space="0" w:color="auto"/>
                <w:bottom w:val="none" w:sz="0" w:space="0" w:color="auto"/>
                <w:right w:val="none" w:sz="0" w:space="0" w:color="auto"/>
              </w:divBdr>
            </w:div>
            <w:div w:id="126164657">
              <w:marLeft w:val="0"/>
              <w:marRight w:val="0"/>
              <w:marTop w:val="0"/>
              <w:marBottom w:val="0"/>
              <w:divBdr>
                <w:top w:val="none" w:sz="0" w:space="0" w:color="auto"/>
                <w:left w:val="none" w:sz="0" w:space="0" w:color="auto"/>
                <w:bottom w:val="none" w:sz="0" w:space="0" w:color="auto"/>
                <w:right w:val="none" w:sz="0" w:space="0" w:color="auto"/>
              </w:divBdr>
            </w:div>
            <w:div w:id="121265748">
              <w:marLeft w:val="0"/>
              <w:marRight w:val="0"/>
              <w:marTop w:val="0"/>
              <w:marBottom w:val="0"/>
              <w:divBdr>
                <w:top w:val="none" w:sz="0" w:space="0" w:color="auto"/>
                <w:left w:val="none" w:sz="0" w:space="0" w:color="auto"/>
                <w:bottom w:val="none" w:sz="0" w:space="0" w:color="auto"/>
                <w:right w:val="none" w:sz="0" w:space="0" w:color="auto"/>
              </w:divBdr>
            </w:div>
            <w:div w:id="1482234112">
              <w:marLeft w:val="0"/>
              <w:marRight w:val="0"/>
              <w:marTop w:val="0"/>
              <w:marBottom w:val="0"/>
              <w:divBdr>
                <w:top w:val="none" w:sz="0" w:space="0" w:color="auto"/>
                <w:left w:val="none" w:sz="0" w:space="0" w:color="auto"/>
                <w:bottom w:val="none" w:sz="0" w:space="0" w:color="auto"/>
                <w:right w:val="none" w:sz="0" w:space="0" w:color="auto"/>
              </w:divBdr>
            </w:div>
            <w:div w:id="498229565">
              <w:marLeft w:val="0"/>
              <w:marRight w:val="0"/>
              <w:marTop w:val="0"/>
              <w:marBottom w:val="0"/>
              <w:divBdr>
                <w:top w:val="none" w:sz="0" w:space="0" w:color="auto"/>
                <w:left w:val="none" w:sz="0" w:space="0" w:color="auto"/>
                <w:bottom w:val="none" w:sz="0" w:space="0" w:color="auto"/>
                <w:right w:val="none" w:sz="0" w:space="0" w:color="auto"/>
              </w:divBdr>
            </w:div>
            <w:div w:id="143281387">
              <w:marLeft w:val="0"/>
              <w:marRight w:val="0"/>
              <w:marTop w:val="0"/>
              <w:marBottom w:val="0"/>
              <w:divBdr>
                <w:top w:val="none" w:sz="0" w:space="0" w:color="auto"/>
                <w:left w:val="none" w:sz="0" w:space="0" w:color="auto"/>
                <w:bottom w:val="none" w:sz="0" w:space="0" w:color="auto"/>
                <w:right w:val="none" w:sz="0" w:space="0" w:color="auto"/>
              </w:divBdr>
            </w:div>
            <w:div w:id="1771318448">
              <w:marLeft w:val="0"/>
              <w:marRight w:val="0"/>
              <w:marTop w:val="0"/>
              <w:marBottom w:val="0"/>
              <w:divBdr>
                <w:top w:val="none" w:sz="0" w:space="0" w:color="auto"/>
                <w:left w:val="none" w:sz="0" w:space="0" w:color="auto"/>
                <w:bottom w:val="none" w:sz="0" w:space="0" w:color="auto"/>
                <w:right w:val="none" w:sz="0" w:space="0" w:color="auto"/>
              </w:divBdr>
            </w:div>
            <w:div w:id="1686327519">
              <w:marLeft w:val="0"/>
              <w:marRight w:val="0"/>
              <w:marTop w:val="0"/>
              <w:marBottom w:val="0"/>
              <w:divBdr>
                <w:top w:val="none" w:sz="0" w:space="0" w:color="auto"/>
                <w:left w:val="none" w:sz="0" w:space="0" w:color="auto"/>
                <w:bottom w:val="none" w:sz="0" w:space="0" w:color="auto"/>
                <w:right w:val="none" w:sz="0" w:space="0" w:color="auto"/>
              </w:divBdr>
            </w:div>
            <w:div w:id="325674775">
              <w:marLeft w:val="0"/>
              <w:marRight w:val="0"/>
              <w:marTop w:val="0"/>
              <w:marBottom w:val="0"/>
              <w:divBdr>
                <w:top w:val="none" w:sz="0" w:space="0" w:color="auto"/>
                <w:left w:val="none" w:sz="0" w:space="0" w:color="auto"/>
                <w:bottom w:val="none" w:sz="0" w:space="0" w:color="auto"/>
                <w:right w:val="none" w:sz="0" w:space="0" w:color="auto"/>
              </w:divBdr>
            </w:div>
            <w:div w:id="338388360">
              <w:marLeft w:val="0"/>
              <w:marRight w:val="0"/>
              <w:marTop w:val="0"/>
              <w:marBottom w:val="0"/>
              <w:divBdr>
                <w:top w:val="none" w:sz="0" w:space="0" w:color="auto"/>
                <w:left w:val="none" w:sz="0" w:space="0" w:color="auto"/>
                <w:bottom w:val="none" w:sz="0" w:space="0" w:color="auto"/>
                <w:right w:val="none" w:sz="0" w:space="0" w:color="auto"/>
              </w:divBdr>
            </w:div>
            <w:div w:id="1261792079">
              <w:marLeft w:val="0"/>
              <w:marRight w:val="0"/>
              <w:marTop w:val="0"/>
              <w:marBottom w:val="0"/>
              <w:divBdr>
                <w:top w:val="none" w:sz="0" w:space="0" w:color="auto"/>
                <w:left w:val="none" w:sz="0" w:space="0" w:color="auto"/>
                <w:bottom w:val="none" w:sz="0" w:space="0" w:color="auto"/>
                <w:right w:val="none" w:sz="0" w:space="0" w:color="auto"/>
              </w:divBdr>
            </w:div>
            <w:div w:id="1671785213">
              <w:marLeft w:val="0"/>
              <w:marRight w:val="0"/>
              <w:marTop w:val="0"/>
              <w:marBottom w:val="0"/>
              <w:divBdr>
                <w:top w:val="none" w:sz="0" w:space="0" w:color="auto"/>
                <w:left w:val="none" w:sz="0" w:space="0" w:color="auto"/>
                <w:bottom w:val="none" w:sz="0" w:space="0" w:color="auto"/>
                <w:right w:val="none" w:sz="0" w:space="0" w:color="auto"/>
              </w:divBdr>
            </w:div>
            <w:div w:id="650409143">
              <w:marLeft w:val="0"/>
              <w:marRight w:val="0"/>
              <w:marTop w:val="0"/>
              <w:marBottom w:val="0"/>
              <w:divBdr>
                <w:top w:val="none" w:sz="0" w:space="0" w:color="auto"/>
                <w:left w:val="none" w:sz="0" w:space="0" w:color="auto"/>
                <w:bottom w:val="none" w:sz="0" w:space="0" w:color="auto"/>
                <w:right w:val="none" w:sz="0" w:space="0" w:color="auto"/>
              </w:divBdr>
            </w:div>
            <w:div w:id="687606526">
              <w:marLeft w:val="0"/>
              <w:marRight w:val="0"/>
              <w:marTop w:val="0"/>
              <w:marBottom w:val="0"/>
              <w:divBdr>
                <w:top w:val="none" w:sz="0" w:space="0" w:color="auto"/>
                <w:left w:val="none" w:sz="0" w:space="0" w:color="auto"/>
                <w:bottom w:val="none" w:sz="0" w:space="0" w:color="auto"/>
                <w:right w:val="none" w:sz="0" w:space="0" w:color="auto"/>
              </w:divBdr>
            </w:div>
            <w:div w:id="943338985">
              <w:marLeft w:val="0"/>
              <w:marRight w:val="0"/>
              <w:marTop w:val="0"/>
              <w:marBottom w:val="0"/>
              <w:divBdr>
                <w:top w:val="none" w:sz="0" w:space="0" w:color="auto"/>
                <w:left w:val="none" w:sz="0" w:space="0" w:color="auto"/>
                <w:bottom w:val="none" w:sz="0" w:space="0" w:color="auto"/>
                <w:right w:val="none" w:sz="0" w:space="0" w:color="auto"/>
              </w:divBdr>
            </w:div>
            <w:div w:id="888881592">
              <w:marLeft w:val="0"/>
              <w:marRight w:val="0"/>
              <w:marTop w:val="0"/>
              <w:marBottom w:val="0"/>
              <w:divBdr>
                <w:top w:val="none" w:sz="0" w:space="0" w:color="auto"/>
                <w:left w:val="none" w:sz="0" w:space="0" w:color="auto"/>
                <w:bottom w:val="none" w:sz="0" w:space="0" w:color="auto"/>
                <w:right w:val="none" w:sz="0" w:space="0" w:color="auto"/>
              </w:divBdr>
            </w:div>
            <w:div w:id="1057124609">
              <w:marLeft w:val="0"/>
              <w:marRight w:val="0"/>
              <w:marTop w:val="0"/>
              <w:marBottom w:val="0"/>
              <w:divBdr>
                <w:top w:val="none" w:sz="0" w:space="0" w:color="auto"/>
                <w:left w:val="none" w:sz="0" w:space="0" w:color="auto"/>
                <w:bottom w:val="none" w:sz="0" w:space="0" w:color="auto"/>
                <w:right w:val="none" w:sz="0" w:space="0" w:color="auto"/>
              </w:divBdr>
            </w:div>
            <w:div w:id="1458254481">
              <w:marLeft w:val="0"/>
              <w:marRight w:val="0"/>
              <w:marTop w:val="0"/>
              <w:marBottom w:val="0"/>
              <w:divBdr>
                <w:top w:val="none" w:sz="0" w:space="0" w:color="auto"/>
                <w:left w:val="none" w:sz="0" w:space="0" w:color="auto"/>
                <w:bottom w:val="none" w:sz="0" w:space="0" w:color="auto"/>
                <w:right w:val="none" w:sz="0" w:space="0" w:color="auto"/>
              </w:divBdr>
            </w:div>
            <w:div w:id="1795251855">
              <w:marLeft w:val="0"/>
              <w:marRight w:val="0"/>
              <w:marTop w:val="0"/>
              <w:marBottom w:val="0"/>
              <w:divBdr>
                <w:top w:val="none" w:sz="0" w:space="0" w:color="auto"/>
                <w:left w:val="none" w:sz="0" w:space="0" w:color="auto"/>
                <w:bottom w:val="none" w:sz="0" w:space="0" w:color="auto"/>
                <w:right w:val="none" w:sz="0" w:space="0" w:color="auto"/>
              </w:divBdr>
            </w:div>
            <w:div w:id="690107865">
              <w:marLeft w:val="0"/>
              <w:marRight w:val="0"/>
              <w:marTop w:val="0"/>
              <w:marBottom w:val="0"/>
              <w:divBdr>
                <w:top w:val="none" w:sz="0" w:space="0" w:color="auto"/>
                <w:left w:val="none" w:sz="0" w:space="0" w:color="auto"/>
                <w:bottom w:val="none" w:sz="0" w:space="0" w:color="auto"/>
                <w:right w:val="none" w:sz="0" w:space="0" w:color="auto"/>
              </w:divBdr>
            </w:div>
            <w:div w:id="1614509947">
              <w:marLeft w:val="0"/>
              <w:marRight w:val="0"/>
              <w:marTop w:val="0"/>
              <w:marBottom w:val="0"/>
              <w:divBdr>
                <w:top w:val="none" w:sz="0" w:space="0" w:color="auto"/>
                <w:left w:val="none" w:sz="0" w:space="0" w:color="auto"/>
                <w:bottom w:val="none" w:sz="0" w:space="0" w:color="auto"/>
                <w:right w:val="none" w:sz="0" w:space="0" w:color="auto"/>
              </w:divBdr>
            </w:div>
            <w:div w:id="1275135008">
              <w:marLeft w:val="0"/>
              <w:marRight w:val="0"/>
              <w:marTop w:val="0"/>
              <w:marBottom w:val="0"/>
              <w:divBdr>
                <w:top w:val="none" w:sz="0" w:space="0" w:color="auto"/>
                <w:left w:val="none" w:sz="0" w:space="0" w:color="auto"/>
                <w:bottom w:val="none" w:sz="0" w:space="0" w:color="auto"/>
                <w:right w:val="none" w:sz="0" w:space="0" w:color="auto"/>
              </w:divBdr>
            </w:div>
            <w:div w:id="1227956119">
              <w:marLeft w:val="0"/>
              <w:marRight w:val="0"/>
              <w:marTop w:val="0"/>
              <w:marBottom w:val="0"/>
              <w:divBdr>
                <w:top w:val="none" w:sz="0" w:space="0" w:color="auto"/>
                <w:left w:val="none" w:sz="0" w:space="0" w:color="auto"/>
                <w:bottom w:val="none" w:sz="0" w:space="0" w:color="auto"/>
                <w:right w:val="none" w:sz="0" w:space="0" w:color="auto"/>
              </w:divBdr>
            </w:div>
            <w:div w:id="1649704776">
              <w:marLeft w:val="0"/>
              <w:marRight w:val="0"/>
              <w:marTop w:val="0"/>
              <w:marBottom w:val="0"/>
              <w:divBdr>
                <w:top w:val="none" w:sz="0" w:space="0" w:color="auto"/>
                <w:left w:val="none" w:sz="0" w:space="0" w:color="auto"/>
                <w:bottom w:val="none" w:sz="0" w:space="0" w:color="auto"/>
                <w:right w:val="none" w:sz="0" w:space="0" w:color="auto"/>
              </w:divBdr>
            </w:div>
            <w:div w:id="326172840">
              <w:marLeft w:val="0"/>
              <w:marRight w:val="0"/>
              <w:marTop w:val="0"/>
              <w:marBottom w:val="0"/>
              <w:divBdr>
                <w:top w:val="none" w:sz="0" w:space="0" w:color="auto"/>
                <w:left w:val="none" w:sz="0" w:space="0" w:color="auto"/>
                <w:bottom w:val="none" w:sz="0" w:space="0" w:color="auto"/>
                <w:right w:val="none" w:sz="0" w:space="0" w:color="auto"/>
              </w:divBdr>
            </w:div>
            <w:div w:id="775321244">
              <w:marLeft w:val="0"/>
              <w:marRight w:val="0"/>
              <w:marTop w:val="0"/>
              <w:marBottom w:val="0"/>
              <w:divBdr>
                <w:top w:val="none" w:sz="0" w:space="0" w:color="auto"/>
                <w:left w:val="none" w:sz="0" w:space="0" w:color="auto"/>
                <w:bottom w:val="none" w:sz="0" w:space="0" w:color="auto"/>
                <w:right w:val="none" w:sz="0" w:space="0" w:color="auto"/>
              </w:divBdr>
            </w:div>
            <w:div w:id="1748261674">
              <w:marLeft w:val="0"/>
              <w:marRight w:val="0"/>
              <w:marTop w:val="0"/>
              <w:marBottom w:val="0"/>
              <w:divBdr>
                <w:top w:val="none" w:sz="0" w:space="0" w:color="auto"/>
                <w:left w:val="none" w:sz="0" w:space="0" w:color="auto"/>
                <w:bottom w:val="none" w:sz="0" w:space="0" w:color="auto"/>
                <w:right w:val="none" w:sz="0" w:space="0" w:color="auto"/>
              </w:divBdr>
            </w:div>
            <w:div w:id="143202859">
              <w:marLeft w:val="0"/>
              <w:marRight w:val="0"/>
              <w:marTop w:val="0"/>
              <w:marBottom w:val="0"/>
              <w:divBdr>
                <w:top w:val="none" w:sz="0" w:space="0" w:color="auto"/>
                <w:left w:val="none" w:sz="0" w:space="0" w:color="auto"/>
                <w:bottom w:val="none" w:sz="0" w:space="0" w:color="auto"/>
                <w:right w:val="none" w:sz="0" w:space="0" w:color="auto"/>
              </w:divBdr>
            </w:div>
            <w:div w:id="1931111386">
              <w:marLeft w:val="0"/>
              <w:marRight w:val="0"/>
              <w:marTop w:val="0"/>
              <w:marBottom w:val="0"/>
              <w:divBdr>
                <w:top w:val="none" w:sz="0" w:space="0" w:color="auto"/>
                <w:left w:val="none" w:sz="0" w:space="0" w:color="auto"/>
                <w:bottom w:val="none" w:sz="0" w:space="0" w:color="auto"/>
                <w:right w:val="none" w:sz="0" w:space="0" w:color="auto"/>
              </w:divBdr>
            </w:div>
            <w:div w:id="785933064">
              <w:marLeft w:val="0"/>
              <w:marRight w:val="0"/>
              <w:marTop w:val="0"/>
              <w:marBottom w:val="0"/>
              <w:divBdr>
                <w:top w:val="none" w:sz="0" w:space="0" w:color="auto"/>
                <w:left w:val="none" w:sz="0" w:space="0" w:color="auto"/>
                <w:bottom w:val="none" w:sz="0" w:space="0" w:color="auto"/>
                <w:right w:val="none" w:sz="0" w:space="0" w:color="auto"/>
              </w:divBdr>
            </w:div>
            <w:div w:id="1173030086">
              <w:marLeft w:val="0"/>
              <w:marRight w:val="0"/>
              <w:marTop w:val="0"/>
              <w:marBottom w:val="0"/>
              <w:divBdr>
                <w:top w:val="none" w:sz="0" w:space="0" w:color="auto"/>
                <w:left w:val="none" w:sz="0" w:space="0" w:color="auto"/>
                <w:bottom w:val="none" w:sz="0" w:space="0" w:color="auto"/>
                <w:right w:val="none" w:sz="0" w:space="0" w:color="auto"/>
              </w:divBdr>
            </w:div>
            <w:div w:id="437717686">
              <w:marLeft w:val="0"/>
              <w:marRight w:val="0"/>
              <w:marTop w:val="0"/>
              <w:marBottom w:val="0"/>
              <w:divBdr>
                <w:top w:val="none" w:sz="0" w:space="0" w:color="auto"/>
                <w:left w:val="none" w:sz="0" w:space="0" w:color="auto"/>
                <w:bottom w:val="none" w:sz="0" w:space="0" w:color="auto"/>
                <w:right w:val="none" w:sz="0" w:space="0" w:color="auto"/>
              </w:divBdr>
            </w:div>
            <w:div w:id="1788619588">
              <w:marLeft w:val="0"/>
              <w:marRight w:val="0"/>
              <w:marTop w:val="0"/>
              <w:marBottom w:val="0"/>
              <w:divBdr>
                <w:top w:val="none" w:sz="0" w:space="0" w:color="auto"/>
                <w:left w:val="none" w:sz="0" w:space="0" w:color="auto"/>
                <w:bottom w:val="none" w:sz="0" w:space="0" w:color="auto"/>
                <w:right w:val="none" w:sz="0" w:space="0" w:color="auto"/>
              </w:divBdr>
            </w:div>
            <w:div w:id="1804735126">
              <w:marLeft w:val="0"/>
              <w:marRight w:val="0"/>
              <w:marTop w:val="0"/>
              <w:marBottom w:val="0"/>
              <w:divBdr>
                <w:top w:val="none" w:sz="0" w:space="0" w:color="auto"/>
                <w:left w:val="none" w:sz="0" w:space="0" w:color="auto"/>
                <w:bottom w:val="none" w:sz="0" w:space="0" w:color="auto"/>
                <w:right w:val="none" w:sz="0" w:space="0" w:color="auto"/>
              </w:divBdr>
            </w:div>
            <w:div w:id="51737009">
              <w:marLeft w:val="0"/>
              <w:marRight w:val="0"/>
              <w:marTop w:val="0"/>
              <w:marBottom w:val="0"/>
              <w:divBdr>
                <w:top w:val="none" w:sz="0" w:space="0" w:color="auto"/>
                <w:left w:val="none" w:sz="0" w:space="0" w:color="auto"/>
                <w:bottom w:val="none" w:sz="0" w:space="0" w:color="auto"/>
                <w:right w:val="none" w:sz="0" w:space="0" w:color="auto"/>
              </w:divBdr>
            </w:div>
            <w:div w:id="1127972613">
              <w:marLeft w:val="0"/>
              <w:marRight w:val="0"/>
              <w:marTop w:val="0"/>
              <w:marBottom w:val="0"/>
              <w:divBdr>
                <w:top w:val="none" w:sz="0" w:space="0" w:color="auto"/>
                <w:left w:val="none" w:sz="0" w:space="0" w:color="auto"/>
                <w:bottom w:val="none" w:sz="0" w:space="0" w:color="auto"/>
                <w:right w:val="none" w:sz="0" w:space="0" w:color="auto"/>
              </w:divBdr>
            </w:div>
            <w:div w:id="28067144">
              <w:marLeft w:val="0"/>
              <w:marRight w:val="0"/>
              <w:marTop w:val="0"/>
              <w:marBottom w:val="0"/>
              <w:divBdr>
                <w:top w:val="none" w:sz="0" w:space="0" w:color="auto"/>
                <w:left w:val="none" w:sz="0" w:space="0" w:color="auto"/>
                <w:bottom w:val="none" w:sz="0" w:space="0" w:color="auto"/>
                <w:right w:val="none" w:sz="0" w:space="0" w:color="auto"/>
              </w:divBdr>
            </w:div>
            <w:div w:id="38745672">
              <w:marLeft w:val="0"/>
              <w:marRight w:val="0"/>
              <w:marTop w:val="0"/>
              <w:marBottom w:val="0"/>
              <w:divBdr>
                <w:top w:val="none" w:sz="0" w:space="0" w:color="auto"/>
                <w:left w:val="none" w:sz="0" w:space="0" w:color="auto"/>
                <w:bottom w:val="none" w:sz="0" w:space="0" w:color="auto"/>
                <w:right w:val="none" w:sz="0" w:space="0" w:color="auto"/>
              </w:divBdr>
            </w:div>
            <w:div w:id="2021347141">
              <w:marLeft w:val="0"/>
              <w:marRight w:val="0"/>
              <w:marTop w:val="0"/>
              <w:marBottom w:val="0"/>
              <w:divBdr>
                <w:top w:val="none" w:sz="0" w:space="0" w:color="auto"/>
                <w:left w:val="none" w:sz="0" w:space="0" w:color="auto"/>
                <w:bottom w:val="none" w:sz="0" w:space="0" w:color="auto"/>
                <w:right w:val="none" w:sz="0" w:space="0" w:color="auto"/>
              </w:divBdr>
            </w:div>
            <w:div w:id="453600623">
              <w:marLeft w:val="0"/>
              <w:marRight w:val="0"/>
              <w:marTop w:val="0"/>
              <w:marBottom w:val="0"/>
              <w:divBdr>
                <w:top w:val="none" w:sz="0" w:space="0" w:color="auto"/>
                <w:left w:val="none" w:sz="0" w:space="0" w:color="auto"/>
                <w:bottom w:val="none" w:sz="0" w:space="0" w:color="auto"/>
                <w:right w:val="none" w:sz="0" w:space="0" w:color="auto"/>
              </w:divBdr>
            </w:div>
            <w:div w:id="1930232137">
              <w:marLeft w:val="0"/>
              <w:marRight w:val="0"/>
              <w:marTop w:val="0"/>
              <w:marBottom w:val="0"/>
              <w:divBdr>
                <w:top w:val="none" w:sz="0" w:space="0" w:color="auto"/>
                <w:left w:val="none" w:sz="0" w:space="0" w:color="auto"/>
                <w:bottom w:val="none" w:sz="0" w:space="0" w:color="auto"/>
                <w:right w:val="none" w:sz="0" w:space="0" w:color="auto"/>
              </w:divBdr>
            </w:div>
            <w:div w:id="1492986846">
              <w:marLeft w:val="0"/>
              <w:marRight w:val="0"/>
              <w:marTop w:val="0"/>
              <w:marBottom w:val="0"/>
              <w:divBdr>
                <w:top w:val="none" w:sz="0" w:space="0" w:color="auto"/>
                <w:left w:val="none" w:sz="0" w:space="0" w:color="auto"/>
                <w:bottom w:val="none" w:sz="0" w:space="0" w:color="auto"/>
                <w:right w:val="none" w:sz="0" w:space="0" w:color="auto"/>
              </w:divBdr>
            </w:div>
            <w:div w:id="2124222407">
              <w:marLeft w:val="0"/>
              <w:marRight w:val="0"/>
              <w:marTop w:val="0"/>
              <w:marBottom w:val="0"/>
              <w:divBdr>
                <w:top w:val="none" w:sz="0" w:space="0" w:color="auto"/>
                <w:left w:val="none" w:sz="0" w:space="0" w:color="auto"/>
                <w:bottom w:val="none" w:sz="0" w:space="0" w:color="auto"/>
                <w:right w:val="none" w:sz="0" w:space="0" w:color="auto"/>
              </w:divBdr>
            </w:div>
            <w:div w:id="1567450621">
              <w:marLeft w:val="0"/>
              <w:marRight w:val="0"/>
              <w:marTop w:val="0"/>
              <w:marBottom w:val="0"/>
              <w:divBdr>
                <w:top w:val="none" w:sz="0" w:space="0" w:color="auto"/>
                <w:left w:val="none" w:sz="0" w:space="0" w:color="auto"/>
                <w:bottom w:val="none" w:sz="0" w:space="0" w:color="auto"/>
                <w:right w:val="none" w:sz="0" w:space="0" w:color="auto"/>
              </w:divBdr>
            </w:div>
            <w:div w:id="134705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57381">
      <w:bodyDiv w:val="1"/>
      <w:marLeft w:val="0"/>
      <w:marRight w:val="0"/>
      <w:marTop w:val="0"/>
      <w:marBottom w:val="0"/>
      <w:divBdr>
        <w:top w:val="none" w:sz="0" w:space="0" w:color="auto"/>
        <w:left w:val="none" w:sz="0" w:space="0" w:color="auto"/>
        <w:bottom w:val="none" w:sz="0" w:space="0" w:color="auto"/>
        <w:right w:val="none" w:sz="0" w:space="0" w:color="auto"/>
      </w:divBdr>
      <w:divsChild>
        <w:div w:id="1546870609">
          <w:marLeft w:val="0"/>
          <w:marRight w:val="0"/>
          <w:marTop w:val="0"/>
          <w:marBottom w:val="0"/>
          <w:divBdr>
            <w:top w:val="none" w:sz="0" w:space="0" w:color="auto"/>
            <w:left w:val="none" w:sz="0" w:space="0" w:color="auto"/>
            <w:bottom w:val="none" w:sz="0" w:space="0" w:color="auto"/>
            <w:right w:val="none" w:sz="0" w:space="0" w:color="auto"/>
          </w:divBdr>
          <w:divsChild>
            <w:div w:id="329717599">
              <w:marLeft w:val="0"/>
              <w:marRight w:val="0"/>
              <w:marTop w:val="0"/>
              <w:marBottom w:val="0"/>
              <w:divBdr>
                <w:top w:val="none" w:sz="0" w:space="0" w:color="auto"/>
                <w:left w:val="none" w:sz="0" w:space="0" w:color="auto"/>
                <w:bottom w:val="none" w:sz="0" w:space="0" w:color="auto"/>
                <w:right w:val="none" w:sz="0" w:space="0" w:color="auto"/>
              </w:divBdr>
            </w:div>
            <w:div w:id="411708014">
              <w:marLeft w:val="0"/>
              <w:marRight w:val="0"/>
              <w:marTop w:val="0"/>
              <w:marBottom w:val="0"/>
              <w:divBdr>
                <w:top w:val="none" w:sz="0" w:space="0" w:color="auto"/>
                <w:left w:val="none" w:sz="0" w:space="0" w:color="auto"/>
                <w:bottom w:val="none" w:sz="0" w:space="0" w:color="auto"/>
                <w:right w:val="none" w:sz="0" w:space="0" w:color="auto"/>
              </w:divBdr>
            </w:div>
            <w:div w:id="1147744705">
              <w:marLeft w:val="0"/>
              <w:marRight w:val="0"/>
              <w:marTop w:val="0"/>
              <w:marBottom w:val="0"/>
              <w:divBdr>
                <w:top w:val="none" w:sz="0" w:space="0" w:color="auto"/>
                <w:left w:val="none" w:sz="0" w:space="0" w:color="auto"/>
                <w:bottom w:val="none" w:sz="0" w:space="0" w:color="auto"/>
                <w:right w:val="none" w:sz="0" w:space="0" w:color="auto"/>
              </w:divBdr>
            </w:div>
            <w:div w:id="1188327703">
              <w:marLeft w:val="0"/>
              <w:marRight w:val="0"/>
              <w:marTop w:val="0"/>
              <w:marBottom w:val="0"/>
              <w:divBdr>
                <w:top w:val="none" w:sz="0" w:space="0" w:color="auto"/>
                <w:left w:val="none" w:sz="0" w:space="0" w:color="auto"/>
                <w:bottom w:val="none" w:sz="0" w:space="0" w:color="auto"/>
                <w:right w:val="none" w:sz="0" w:space="0" w:color="auto"/>
              </w:divBdr>
            </w:div>
            <w:div w:id="578250276">
              <w:marLeft w:val="0"/>
              <w:marRight w:val="0"/>
              <w:marTop w:val="0"/>
              <w:marBottom w:val="0"/>
              <w:divBdr>
                <w:top w:val="none" w:sz="0" w:space="0" w:color="auto"/>
                <w:left w:val="none" w:sz="0" w:space="0" w:color="auto"/>
                <w:bottom w:val="none" w:sz="0" w:space="0" w:color="auto"/>
                <w:right w:val="none" w:sz="0" w:space="0" w:color="auto"/>
              </w:divBdr>
            </w:div>
            <w:div w:id="240987261">
              <w:marLeft w:val="0"/>
              <w:marRight w:val="0"/>
              <w:marTop w:val="0"/>
              <w:marBottom w:val="0"/>
              <w:divBdr>
                <w:top w:val="none" w:sz="0" w:space="0" w:color="auto"/>
                <w:left w:val="none" w:sz="0" w:space="0" w:color="auto"/>
                <w:bottom w:val="none" w:sz="0" w:space="0" w:color="auto"/>
                <w:right w:val="none" w:sz="0" w:space="0" w:color="auto"/>
              </w:divBdr>
            </w:div>
            <w:div w:id="1160730223">
              <w:marLeft w:val="0"/>
              <w:marRight w:val="0"/>
              <w:marTop w:val="0"/>
              <w:marBottom w:val="0"/>
              <w:divBdr>
                <w:top w:val="none" w:sz="0" w:space="0" w:color="auto"/>
                <w:left w:val="none" w:sz="0" w:space="0" w:color="auto"/>
                <w:bottom w:val="none" w:sz="0" w:space="0" w:color="auto"/>
                <w:right w:val="none" w:sz="0" w:space="0" w:color="auto"/>
              </w:divBdr>
            </w:div>
            <w:div w:id="1900821048">
              <w:marLeft w:val="0"/>
              <w:marRight w:val="0"/>
              <w:marTop w:val="0"/>
              <w:marBottom w:val="0"/>
              <w:divBdr>
                <w:top w:val="none" w:sz="0" w:space="0" w:color="auto"/>
                <w:left w:val="none" w:sz="0" w:space="0" w:color="auto"/>
                <w:bottom w:val="none" w:sz="0" w:space="0" w:color="auto"/>
                <w:right w:val="none" w:sz="0" w:space="0" w:color="auto"/>
              </w:divBdr>
            </w:div>
            <w:div w:id="427625596">
              <w:marLeft w:val="0"/>
              <w:marRight w:val="0"/>
              <w:marTop w:val="0"/>
              <w:marBottom w:val="0"/>
              <w:divBdr>
                <w:top w:val="none" w:sz="0" w:space="0" w:color="auto"/>
                <w:left w:val="none" w:sz="0" w:space="0" w:color="auto"/>
                <w:bottom w:val="none" w:sz="0" w:space="0" w:color="auto"/>
                <w:right w:val="none" w:sz="0" w:space="0" w:color="auto"/>
              </w:divBdr>
            </w:div>
            <w:div w:id="1780758987">
              <w:marLeft w:val="0"/>
              <w:marRight w:val="0"/>
              <w:marTop w:val="0"/>
              <w:marBottom w:val="0"/>
              <w:divBdr>
                <w:top w:val="none" w:sz="0" w:space="0" w:color="auto"/>
                <w:left w:val="none" w:sz="0" w:space="0" w:color="auto"/>
                <w:bottom w:val="none" w:sz="0" w:space="0" w:color="auto"/>
                <w:right w:val="none" w:sz="0" w:space="0" w:color="auto"/>
              </w:divBdr>
            </w:div>
            <w:div w:id="1122698587">
              <w:marLeft w:val="0"/>
              <w:marRight w:val="0"/>
              <w:marTop w:val="0"/>
              <w:marBottom w:val="0"/>
              <w:divBdr>
                <w:top w:val="none" w:sz="0" w:space="0" w:color="auto"/>
                <w:left w:val="none" w:sz="0" w:space="0" w:color="auto"/>
                <w:bottom w:val="none" w:sz="0" w:space="0" w:color="auto"/>
                <w:right w:val="none" w:sz="0" w:space="0" w:color="auto"/>
              </w:divBdr>
            </w:div>
            <w:div w:id="1958103545">
              <w:marLeft w:val="0"/>
              <w:marRight w:val="0"/>
              <w:marTop w:val="0"/>
              <w:marBottom w:val="0"/>
              <w:divBdr>
                <w:top w:val="none" w:sz="0" w:space="0" w:color="auto"/>
                <w:left w:val="none" w:sz="0" w:space="0" w:color="auto"/>
                <w:bottom w:val="none" w:sz="0" w:space="0" w:color="auto"/>
                <w:right w:val="none" w:sz="0" w:space="0" w:color="auto"/>
              </w:divBdr>
            </w:div>
            <w:div w:id="2076468409">
              <w:marLeft w:val="0"/>
              <w:marRight w:val="0"/>
              <w:marTop w:val="0"/>
              <w:marBottom w:val="0"/>
              <w:divBdr>
                <w:top w:val="none" w:sz="0" w:space="0" w:color="auto"/>
                <w:left w:val="none" w:sz="0" w:space="0" w:color="auto"/>
                <w:bottom w:val="none" w:sz="0" w:space="0" w:color="auto"/>
                <w:right w:val="none" w:sz="0" w:space="0" w:color="auto"/>
              </w:divBdr>
            </w:div>
            <w:div w:id="1073620487">
              <w:marLeft w:val="0"/>
              <w:marRight w:val="0"/>
              <w:marTop w:val="0"/>
              <w:marBottom w:val="0"/>
              <w:divBdr>
                <w:top w:val="none" w:sz="0" w:space="0" w:color="auto"/>
                <w:left w:val="none" w:sz="0" w:space="0" w:color="auto"/>
                <w:bottom w:val="none" w:sz="0" w:space="0" w:color="auto"/>
                <w:right w:val="none" w:sz="0" w:space="0" w:color="auto"/>
              </w:divBdr>
            </w:div>
            <w:div w:id="1907763841">
              <w:marLeft w:val="0"/>
              <w:marRight w:val="0"/>
              <w:marTop w:val="0"/>
              <w:marBottom w:val="0"/>
              <w:divBdr>
                <w:top w:val="none" w:sz="0" w:space="0" w:color="auto"/>
                <w:left w:val="none" w:sz="0" w:space="0" w:color="auto"/>
                <w:bottom w:val="none" w:sz="0" w:space="0" w:color="auto"/>
                <w:right w:val="none" w:sz="0" w:space="0" w:color="auto"/>
              </w:divBdr>
            </w:div>
            <w:div w:id="700713634">
              <w:marLeft w:val="0"/>
              <w:marRight w:val="0"/>
              <w:marTop w:val="0"/>
              <w:marBottom w:val="0"/>
              <w:divBdr>
                <w:top w:val="none" w:sz="0" w:space="0" w:color="auto"/>
                <w:left w:val="none" w:sz="0" w:space="0" w:color="auto"/>
                <w:bottom w:val="none" w:sz="0" w:space="0" w:color="auto"/>
                <w:right w:val="none" w:sz="0" w:space="0" w:color="auto"/>
              </w:divBdr>
            </w:div>
            <w:div w:id="1625623284">
              <w:marLeft w:val="0"/>
              <w:marRight w:val="0"/>
              <w:marTop w:val="0"/>
              <w:marBottom w:val="0"/>
              <w:divBdr>
                <w:top w:val="none" w:sz="0" w:space="0" w:color="auto"/>
                <w:left w:val="none" w:sz="0" w:space="0" w:color="auto"/>
                <w:bottom w:val="none" w:sz="0" w:space="0" w:color="auto"/>
                <w:right w:val="none" w:sz="0" w:space="0" w:color="auto"/>
              </w:divBdr>
            </w:div>
            <w:div w:id="1246454045">
              <w:marLeft w:val="0"/>
              <w:marRight w:val="0"/>
              <w:marTop w:val="0"/>
              <w:marBottom w:val="0"/>
              <w:divBdr>
                <w:top w:val="none" w:sz="0" w:space="0" w:color="auto"/>
                <w:left w:val="none" w:sz="0" w:space="0" w:color="auto"/>
                <w:bottom w:val="none" w:sz="0" w:space="0" w:color="auto"/>
                <w:right w:val="none" w:sz="0" w:space="0" w:color="auto"/>
              </w:divBdr>
            </w:div>
            <w:div w:id="803810791">
              <w:marLeft w:val="0"/>
              <w:marRight w:val="0"/>
              <w:marTop w:val="0"/>
              <w:marBottom w:val="0"/>
              <w:divBdr>
                <w:top w:val="none" w:sz="0" w:space="0" w:color="auto"/>
                <w:left w:val="none" w:sz="0" w:space="0" w:color="auto"/>
                <w:bottom w:val="none" w:sz="0" w:space="0" w:color="auto"/>
                <w:right w:val="none" w:sz="0" w:space="0" w:color="auto"/>
              </w:divBdr>
            </w:div>
            <w:div w:id="2130934396">
              <w:marLeft w:val="0"/>
              <w:marRight w:val="0"/>
              <w:marTop w:val="0"/>
              <w:marBottom w:val="0"/>
              <w:divBdr>
                <w:top w:val="none" w:sz="0" w:space="0" w:color="auto"/>
                <w:left w:val="none" w:sz="0" w:space="0" w:color="auto"/>
                <w:bottom w:val="none" w:sz="0" w:space="0" w:color="auto"/>
                <w:right w:val="none" w:sz="0" w:space="0" w:color="auto"/>
              </w:divBdr>
            </w:div>
            <w:div w:id="400911472">
              <w:marLeft w:val="0"/>
              <w:marRight w:val="0"/>
              <w:marTop w:val="0"/>
              <w:marBottom w:val="0"/>
              <w:divBdr>
                <w:top w:val="none" w:sz="0" w:space="0" w:color="auto"/>
                <w:left w:val="none" w:sz="0" w:space="0" w:color="auto"/>
                <w:bottom w:val="none" w:sz="0" w:space="0" w:color="auto"/>
                <w:right w:val="none" w:sz="0" w:space="0" w:color="auto"/>
              </w:divBdr>
            </w:div>
            <w:div w:id="780763119">
              <w:marLeft w:val="0"/>
              <w:marRight w:val="0"/>
              <w:marTop w:val="0"/>
              <w:marBottom w:val="0"/>
              <w:divBdr>
                <w:top w:val="none" w:sz="0" w:space="0" w:color="auto"/>
                <w:left w:val="none" w:sz="0" w:space="0" w:color="auto"/>
                <w:bottom w:val="none" w:sz="0" w:space="0" w:color="auto"/>
                <w:right w:val="none" w:sz="0" w:space="0" w:color="auto"/>
              </w:divBdr>
            </w:div>
            <w:div w:id="512382514">
              <w:marLeft w:val="0"/>
              <w:marRight w:val="0"/>
              <w:marTop w:val="0"/>
              <w:marBottom w:val="0"/>
              <w:divBdr>
                <w:top w:val="none" w:sz="0" w:space="0" w:color="auto"/>
                <w:left w:val="none" w:sz="0" w:space="0" w:color="auto"/>
                <w:bottom w:val="none" w:sz="0" w:space="0" w:color="auto"/>
                <w:right w:val="none" w:sz="0" w:space="0" w:color="auto"/>
              </w:divBdr>
            </w:div>
            <w:div w:id="1297183401">
              <w:marLeft w:val="0"/>
              <w:marRight w:val="0"/>
              <w:marTop w:val="0"/>
              <w:marBottom w:val="0"/>
              <w:divBdr>
                <w:top w:val="none" w:sz="0" w:space="0" w:color="auto"/>
                <w:left w:val="none" w:sz="0" w:space="0" w:color="auto"/>
                <w:bottom w:val="none" w:sz="0" w:space="0" w:color="auto"/>
                <w:right w:val="none" w:sz="0" w:space="0" w:color="auto"/>
              </w:divBdr>
            </w:div>
            <w:div w:id="1642926370">
              <w:marLeft w:val="0"/>
              <w:marRight w:val="0"/>
              <w:marTop w:val="0"/>
              <w:marBottom w:val="0"/>
              <w:divBdr>
                <w:top w:val="none" w:sz="0" w:space="0" w:color="auto"/>
                <w:left w:val="none" w:sz="0" w:space="0" w:color="auto"/>
                <w:bottom w:val="none" w:sz="0" w:space="0" w:color="auto"/>
                <w:right w:val="none" w:sz="0" w:space="0" w:color="auto"/>
              </w:divBdr>
            </w:div>
            <w:div w:id="1368530435">
              <w:marLeft w:val="0"/>
              <w:marRight w:val="0"/>
              <w:marTop w:val="0"/>
              <w:marBottom w:val="0"/>
              <w:divBdr>
                <w:top w:val="none" w:sz="0" w:space="0" w:color="auto"/>
                <w:left w:val="none" w:sz="0" w:space="0" w:color="auto"/>
                <w:bottom w:val="none" w:sz="0" w:space="0" w:color="auto"/>
                <w:right w:val="none" w:sz="0" w:space="0" w:color="auto"/>
              </w:divBdr>
            </w:div>
            <w:div w:id="1923443439">
              <w:marLeft w:val="0"/>
              <w:marRight w:val="0"/>
              <w:marTop w:val="0"/>
              <w:marBottom w:val="0"/>
              <w:divBdr>
                <w:top w:val="none" w:sz="0" w:space="0" w:color="auto"/>
                <w:left w:val="none" w:sz="0" w:space="0" w:color="auto"/>
                <w:bottom w:val="none" w:sz="0" w:space="0" w:color="auto"/>
                <w:right w:val="none" w:sz="0" w:space="0" w:color="auto"/>
              </w:divBdr>
            </w:div>
            <w:div w:id="60837685">
              <w:marLeft w:val="0"/>
              <w:marRight w:val="0"/>
              <w:marTop w:val="0"/>
              <w:marBottom w:val="0"/>
              <w:divBdr>
                <w:top w:val="none" w:sz="0" w:space="0" w:color="auto"/>
                <w:left w:val="none" w:sz="0" w:space="0" w:color="auto"/>
                <w:bottom w:val="none" w:sz="0" w:space="0" w:color="auto"/>
                <w:right w:val="none" w:sz="0" w:space="0" w:color="auto"/>
              </w:divBdr>
            </w:div>
            <w:div w:id="1187603337">
              <w:marLeft w:val="0"/>
              <w:marRight w:val="0"/>
              <w:marTop w:val="0"/>
              <w:marBottom w:val="0"/>
              <w:divBdr>
                <w:top w:val="none" w:sz="0" w:space="0" w:color="auto"/>
                <w:left w:val="none" w:sz="0" w:space="0" w:color="auto"/>
                <w:bottom w:val="none" w:sz="0" w:space="0" w:color="auto"/>
                <w:right w:val="none" w:sz="0" w:space="0" w:color="auto"/>
              </w:divBdr>
            </w:div>
            <w:div w:id="614293090">
              <w:marLeft w:val="0"/>
              <w:marRight w:val="0"/>
              <w:marTop w:val="0"/>
              <w:marBottom w:val="0"/>
              <w:divBdr>
                <w:top w:val="none" w:sz="0" w:space="0" w:color="auto"/>
                <w:left w:val="none" w:sz="0" w:space="0" w:color="auto"/>
                <w:bottom w:val="none" w:sz="0" w:space="0" w:color="auto"/>
                <w:right w:val="none" w:sz="0" w:space="0" w:color="auto"/>
              </w:divBdr>
            </w:div>
            <w:div w:id="2050717413">
              <w:marLeft w:val="0"/>
              <w:marRight w:val="0"/>
              <w:marTop w:val="0"/>
              <w:marBottom w:val="0"/>
              <w:divBdr>
                <w:top w:val="none" w:sz="0" w:space="0" w:color="auto"/>
                <w:left w:val="none" w:sz="0" w:space="0" w:color="auto"/>
                <w:bottom w:val="none" w:sz="0" w:space="0" w:color="auto"/>
                <w:right w:val="none" w:sz="0" w:space="0" w:color="auto"/>
              </w:divBdr>
            </w:div>
            <w:div w:id="1457485543">
              <w:marLeft w:val="0"/>
              <w:marRight w:val="0"/>
              <w:marTop w:val="0"/>
              <w:marBottom w:val="0"/>
              <w:divBdr>
                <w:top w:val="none" w:sz="0" w:space="0" w:color="auto"/>
                <w:left w:val="none" w:sz="0" w:space="0" w:color="auto"/>
                <w:bottom w:val="none" w:sz="0" w:space="0" w:color="auto"/>
                <w:right w:val="none" w:sz="0" w:space="0" w:color="auto"/>
              </w:divBdr>
            </w:div>
            <w:div w:id="342175191">
              <w:marLeft w:val="0"/>
              <w:marRight w:val="0"/>
              <w:marTop w:val="0"/>
              <w:marBottom w:val="0"/>
              <w:divBdr>
                <w:top w:val="none" w:sz="0" w:space="0" w:color="auto"/>
                <w:left w:val="none" w:sz="0" w:space="0" w:color="auto"/>
                <w:bottom w:val="none" w:sz="0" w:space="0" w:color="auto"/>
                <w:right w:val="none" w:sz="0" w:space="0" w:color="auto"/>
              </w:divBdr>
            </w:div>
            <w:div w:id="698821558">
              <w:marLeft w:val="0"/>
              <w:marRight w:val="0"/>
              <w:marTop w:val="0"/>
              <w:marBottom w:val="0"/>
              <w:divBdr>
                <w:top w:val="none" w:sz="0" w:space="0" w:color="auto"/>
                <w:left w:val="none" w:sz="0" w:space="0" w:color="auto"/>
                <w:bottom w:val="none" w:sz="0" w:space="0" w:color="auto"/>
                <w:right w:val="none" w:sz="0" w:space="0" w:color="auto"/>
              </w:divBdr>
            </w:div>
            <w:div w:id="2109422523">
              <w:marLeft w:val="0"/>
              <w:marRight w:val="0"/>
              <w:marTop w:val="0"/>
              <w:marBottom w:val="0"/>
              <w:divBdr>
                <w:top w:val="none" w:sz="0" w:space="0" w:color="auto"/>
                <w:left w:val="none" w:sz="0" w:space="0" w:color="auto"/>
                <w:bottom w:val="none" w:sz="0" w:space="0" w:color="auto"/>
                <w:right w:val="none" w:sz="0" w:space="0" w:color="auto"/>
              </w:divBdr>
            </w:div>
            <w:div w:id="120660637">
              <w:marLeft w:val="0"/>
              <w:marRight w:val="0"/>
              <w:marTop w:val="0"/>
              <w:marBottom w:val="0"/>
              <w:divBdr>
                <w:top w:val="none" w:sz="0" w:space="0" w:color="auto"/>
                <w:left w:val="none" w:sz="0" w:space="0" w:color="auto"/>
                <w:bottom w:val="none" w:sz="0" w:space="0" w:color="auto"/>
                <w:right w:val="none" w:sz="0" w:space="0" w:color="auto"/>
              </w:divBdr>
            </w:div>
            <w:div w:id="46536655">
              <w:marLeft w:val="0"/>
              <w:marRight w:val="0"/>
              <w:marTop w:val="0"/>
              <w:marBottom w:val="0"/>
              <w:divBdr>
                <w:top w:val="none" w:sz="0" w:space="0" w:color="auto"/>
                <w:left w:val="none" w:sz="0" w:space="0" w:color="auto"/>
                <w:bottom w:val="none" w:sz="0" w:space="0" w:color="auto"/>
                <w:right w:val="none" w:sz="0" w:space="0" w:color="auto"/>
              </w:divBdr>
            </w:div>
            <w:div w:id="1702125110">
              <w:marLeft w:val="0"/>
              <w:marRight w:val="0"/>
              <w:marTop w:val="0"/>
              <w:marBottom w:val="0"/>
              <w:divBdr>
                <w:top w:val="none" w:sz="0" w:space="0" w:color="auto"/>
                <w:left w:val="none" w:sz="0" w:space="0" w:color="auto"/>
                <w:bottom w:val="none" w:sz="0" w:space="0" w:color="auto"/>
                <w:right w:val="none" w:sz="0" w:space="0" w:color="auto"/>
              </w:divBdr>
            </w:div>
            <w:div w:id="1549418161">
              <w:marLeft w:val="0"/>
              <w:marRight w:val="0"/>
              <w:marTop w:val="0"/>
              <w:marBottom w:val="0"/>
              <w:divBdr>
                <w:top w:val="none" w:sz="0" w:space="0" w:color="auto"/>
                <w:left w:val="none" w:sz="0" w:space="0" w:color="auto"/>
                <w:bottom w:val="none" w:sz="0" w:space="0" w:color="auto"/>
                <w:right w:val="none" w:sz="0" w:space="0" w:color="auto"/>
              </w:divBdr>
            </w:div>
            <w:div w:id="481502838">
              <w:marLeft w:val="0"/>
              <w:marRight w:val="0"/>
              <w:marTop w:val="0"/>
              <w:marBottom w:val="0"/>
              <w:divBdr>
                <w:top w:val="none" w:sz="0" w:space="0" w:color="auto"/>
                <w:left w:val="none" w:sz="0" w:space="0" w:color="auto"/>
                <w:bottom w:val="none" w:sz="0" w:space="0" w:color="auto"/>
                <w:right w:val="none" w:sz="0" w:space="0" w:color="auto"/>
              </w:divBdr>
            </w:div>
            <w:div w:id="381946829">
              <w:marLeft w:val="0"/>
              <w:marRight w:val="0"/>
              <w:marTop w:val="0"/>
              <w:marBottom w:val="0"/>
              <w:divBdr>
                <w:top w:val="none" w:sz="0" w:space="0" w:color="auto"/>
                <w:left w:val="none" w:sz="0" w:space="0" w:color="auto"/>
                <w:bottom w:val="none" w:sz="0" w:space="0" w:color="auto"/>
                <w:right w:val="none" w:sz="0" w:space="0" w:color="auto"/>
              </w:divBdr>
            </w:div>
            <w:div w:id="1241019647">
              <w:marLeft w:val="0"/>
              <w:marRight w:val="0"/>
              <w:marTop w:val="0"/>
              <w:marBottom w:val="0"/>
              <w:divBdr>
                <w:top w:val="none" w:sz="0" w:space="0" w:color="auto"/>
                <w:left w:val="none" w:sz="0" w:space="0" w:color="auto"/>
                <w:bottom w:val="none" w:sz="0" w:space="0" w:color="auto"/>
                <w:right w:val="none" w:sz="0" w:space="0" w:color="auto"/>
              </w:divBdr>
            </w:div>
            <w:div w:id="2128623292">
              <w:marLeft w:val="0"/>
              <w:marRight w:val="0"/>
              <w:marTop w:val="0"/>
              <w:marBottom w:val="0"/>
              <w:divBdr>
                <w:top w:val="none" w:sz="0" w:space="0" w:color="auto"/>
                <w:left w:val="none" w:sz="0" w:space="0" w:color="auto"/>
                <w:bottom w:val="none" w:sz="0" w:space="0" w:color="auto"/>
                <w:right w:val="none" w:sz="0" w:space="0" w:color="auto"/>
              </w:divBdr>
            </w:div>
            <w:div w:id="1940747472">
              <w:marLeft w:val="0"/>
              <w:marRight w:val="0"/>
              <w:marTop w:val="0"/>
              <w:marBottom w:val="0"/>
              <w:divBdr>
                <w:top w:val="none" w:sz="0" w:space="0" w:color="auto"/>
                <w:left w:val="none" w:sz="0" w:space="0" w:color="auto"/>
                <w:bottom w:val="none" w:sz="0" w:space="0" w:color="auto"/>
                <w:right w:val="none" w:sz="0" w:space="0" w:color="auto"/>
              </w:divBdr>
            </w:div>
            <w:div w:id="1760449202">
              <w:marLeft w:val="0"/>
              <w:marRight w:val="0"/>
              <w:marTop w:val="0"/>
              <w:marBottom w:val="0"/>
              <w:divBdr>
                <w:top w:val="none" w:sz="0" w:space="0" w:color="auto"/>
                <w:left w:val="none" w:sz="0" w:space="0" w:color="auto"/>
                <w:bottom w:val="none" w:sz="0" w:space="0" w:color="auto"/>
                <w:right w:val="none" w:sz="0" w:space="0" w:color="auto"/>
              </w:divBdr>
            </w:div>
            <w:div w:id="235748775">
              <w:marLeft w:val="0"/>
              <w:marRight w:val="0"/>
              <w:marTop w:val="0"/>
              <w:marBottom w:val="0"/>
              <w:divBdr>
                <w:top w:val="none" w:sz="0" w:space="0" w:color="auto"/>
                <w:left w:val="none" w:sz="0" w:space="0" w:color="auto"/>
                <w:bottom w:val="none" w:sz="0" w:space="0" w:color="auto"/>
                <w:right w:val="none" w:sz="0" w:space="0" w:color="auto"/>
              </w:divBdr>
            </w:div>
            <w:div w:id="1290286749">
              <w:marLeft w:val="0"/>
              <w:marRight w:val="0"/>
              <w:marTop w:val="0"/>
              <w:marBottom w:val="0"/>
              <w:divBdr>
                <w:top w:val="none" w:sz="0" w:space="0" w:color="auto"/>
                <w:left w:val="none" w:sz="0" w:space="0" w:color="auto"/>
                <w:bottom w:val="none" w:sz="0" w:space="0" w:color="auto"/>
                <w:right w:val="none" w:sz="0" w:space="0" w:color="auto"/>
              </w:divBdr>
            </w:div>
            <w:div w:id="9228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47576">
      <w:bodyDiv w:val="1"/>
      <w:marLeft w:val="0"/>
      <w:marRight w:val="0"/>
      <w:marTop w:val="0"/>
      <w:marBottom w:val="0"/>
      <w:divBdr>
        <w:top w:val="none" w:sz="0" w:space="0" w:color="auto"/>
        <w:left w:val="none" w:sz="0" w:space="0" w:color="auto"/>
        <w:bottom w:val="none" w:sz="0" w:space="0" w:color="auto"/>
        <w:right w:val="none" w:sz="0" w:space="0" w:color="auto"/>
      </w:divBdr>
      <w:divsChild>
        <w:div w:id="2132362073">
          <w:marLeft w:val="0"/>
          <w:marRight w:val="0"/>
          <w:marTop w:val="0"/>
          <w:marBottom w:val="0"/>
          <w:divBdr>
            <w:top w:val="none" w:sz="0" w:space="0" w:color="auto"/>
            <w:left w:val="none" w:sz="0" w:space="0" w:color="auto"/>
            <w:bottom w:val="none" w:sz="0" w:space="0" w:color="auto"/>
            <w:right w:val="none" w:sz="0" w:space="0" w:color="auto"/>
          </w:divBdr>
          <w:divsChild>
            <w:div w:id="1176462490">
              <w:marLeft w:val="0"/>
              <w:marRight w:val="0"/>
              <w:marTop w:val="0"/>
              <w:marBottom w:val="0"/>
              <w:divBdr>
                <w:top w:val="none" w:sz="0" w:space="0" w:color="auto"/>
                <w:left w:val="none" w:sz="0" w:space="0" w:color="auto"/>
                <w:bottom w:val="none" w:sz="0" w:space="0" w:color="auto"/>
                <w:right w:val="none" w:sz="0" w:space="0" w:color="auto"/>
              </w:divBdr>
            </w:div>
            <w:div w:id="310792261">
              <w:marLeft w:val="0"/>
              <w:marRight w:val="0"/>
              <w:marTop w:val="0"/>
              <w:marBottom w:val="0"/>
              <w:divBdr>
                <w:top w:val="none" w:sz="0" w:space="0" w:color="auto"/>
                <w:left w:val="none" w:sz="0" w:space="0" w:color="auto"/>
                <w:bottom w:val="none" w:sz="0" w:space="0" w:color="auto"/>
                <w:right w:val="none" w:sz="0" w:space="0" w:color="auto"/>
              </w:divBdr>
            </w:div>
            <w:div w:id="2113738356">
              <w:marLeft w:val="0"/>
              <w:marRight w:val="0"/>
              <w:marTop w:val="0"/>
              <w:marBottom w:val="0"/>
              <w:divBdr>
                <w:top w:val="none" w:sz="0" w:space="0" w:color="auto"/>
                <w:left w:val="none" w:sz="0" w:space="0" w:color="auto"/>
                <w:bottom w:val="none" w:sz="0" w:space="0" w:color="auto"/>
                <w:right w:val="none" w:sz="0" w:space="0" w:color="auto"/>
              </w:divBdr>
            </w:div>
            <w:div w:id="2094474994">
              <w:marLeft w:val="0"/>
              <w:marRight w:val="0"/>
              <w:marTop w:val="0"/>
              <w:marBottom w:val="0"/>
              <w:divBdr>
                <w:top w:val="none" w:sz="0" w:space="0" w:color="auto"/>
                <w:left w:val="none" w:sz="0" w:space="0" w:color="auto"/>
                <w:bottom w:val="none" w:sz="0" w:space="0" w:color="auto"/>
                <w:right w:val="none" w:sz="0" w:space="0" w:color="auto"/>
              </w:divBdr>
            </w:div>
            <w:div w:id="440993449">
              <w:marLeft w:val="0"/>
              <w:marRight w:val="0"/>
              <w:marTop w:val="0"/>
              <w:marBottom w:val="0"/>
              <w:divBdr>
                <w:top w:val="none" w:sz="0" w:space="0" w:color="auto"/>
                <w:left w:val="none" w:sz="0" w:space="0" w:color="auto"/>
                <w:bottom w:val="none" w:sz="0" w:space="0" w:color="auto"/>
                <w:right w:val="none" w:sz="0" w:space="0" w:color="auto"/>
              </w:divBdr>
            </w:div>
            <w:div w:id="421536227">
              <w:marLeft w:val="0"/>
              <w:marRight w:val="0"/>
              <w:marTop w:val="0"/>
              <w:marBottom w:val="0"/>
              <w:divBdr>
                <w:top w:val="none" w:sz="0" w:space="0" w:color="auto"/>
                <w:left w:val="none" w:sz="0" w:space="0" w:color="auto"/>
                <w:bottom w:val="none" w:sz="0" w:space="0" w:color="auto"/>
                <w:right w:val="none" w:sz="0" w:space="0" w:color="auto"/>
              </w:divBdr>
            </w:div>
            <w:div w:id="310911811">
              <w:marLeft w:val="0"/>
              <w:marRight w:val="0"/>
              <w:marTop w:val="0"/>
              <w:marBottom w:val="0"/>
              <w:divBdr>
                <w:top w:val="none" w:sz="0" w:space="0" w:color="auto"/>
                <w:left w:val="none" w:sz="0" w:space="0" w:color="auto"/>
                <w:bottom w:val="none" w:sz="0" w:space="0" w:color="auto"/>
                <w:right w:val="none" w:sz="0" w:space="0" w:color="auto"/>
              </w:divBdr>
            </w:div>
            <w:div w:id="1203132770">
              <w:marLeft w:val="0"/>
              <w:marRight w:val="0"/>
              <w:marTop w:val="0"/>
              <w:marBottom w:val="0"/>
              <w:divBdr>
                <w:top w:val="none" w:sz="0" w:space="0" w:color="auto"/>
                <w:left w:val="none" w:sz="0" w:space="0" w:color="auto"/>
                <w:bottom w:val="none" w:sz="0" w:space="0" w:color="auto"/>
                <w:right w:val="none" w:sz="0" w:space="0" w:color="auto"/>
              </w:divBdr>
            </w:div>
            <w:div w:id="690493458">
              <w:marLeft w:val="0"/>
              <w:marRight w:val="0"/>
              <w:marTop w:val="0"/>
              <w:marBottom w:val="0"/>
              <w:divBdr>
                <w:top w:val="none" w:sz="0" w:space="0" w:color="auto"/>
                <w:left w:val="none" w:sz="0" w:space="0" w:color="auto"/>
                <w:bottom w:val="none" w:sz="0" w:space="0" w:color="auto"/>
                <w:right w:val="none" w:sz="0" w:space="0" w:color="auto"/>
              </w:divBdr>
            </w:div>
            <w:div w:id="170686471">
              <w:marLeft w:val="0"/>
              <w:marRight w:val="0"/>
              <w:marTop w:val="0"/>
              <w:marBottom w:val="0"/>
              <w:divBdr>
                <w:top w:val="none" w:sz="0" w:space="0" w:color="auto"/>
                <w:left w:val="none" w:sz="0" w:space="0" w:color="auto"/>
                <w:bottom w:val="none" w:sz="0" w:space="0" w:color="auto"/>
                <w:right w:val="none" w:sz="0" w:space="0" w:color="auto"/>
              </w:divBdr>
            </w:div>
            <w:div w:id="1193035168">
              <w:marLeft w:val="0"/>
              <w:marRight w:val="0"/>
              <w:marTop w:val="0"/>
              <w:marBottom w:val="0"/>
              <w:divBdr>
                <w:top w:val="none" w:sz="0" w:space="0" w:color="auto"/>
                <w:left w:val="none" w:sz="0" w:space="0" w:color="auto"/>
                <w:bottom w:val="none" w:sz="0" w:space="0" w:color="auto"/>
                <w:right w:val="none" w:sz="0" w:space="0" w:color="auto"/>
              </w:divBdr>
            </w:div>
            <w:div w:id="804856352">
              <w:marLeft w:val="0"/>
              <w:marRight w:val="0"/>
              <w:marTop w:val="0"/>
              <w:marBottom w:val="0"/>
              <w:divBdr>
                <w:top w:val="none" w:sz="0" w:space="0" w:color="auto"/>
                <w:left w:val="none" w:sz="0" w:space="0" w:color="auto"/>
                <w:bottom w:val="none" w:sz="0" w:space="0" w:color="auto"/>
                <w:right w:val="none" w:sz="0" w:space="0" w:color="auto"/>
              </w:divBdr>
            </w:div>
            <w:div w:id="981543131">
              <w:marLeft w:val="0"/>
              <w:marRight w:val="0"/>
              <w:marTop w:val="0"/>
              <w:marBottom w:val="0"/>
              <w:divBdr>
                <w:top w:val="none" w:sz="0" w:space="0" w:color="auto"/>
                <w:left w:val="none" w:sz="0" w:space="0" w:color="auto"/>
                <w:bottom w:val="none" w:sz="0" w:space="0" w:color="auto"/>
                <w:right w:val="none" w:sz="0" w:space="0" w:color="auto"/>
              </w:divBdr>
            </w:div>
            <w:div w:id="7409463">
              <w:marLeft w:val="0"/>
              <w:marRight w:val="0"/>
              <w:marTop w:val="0"/>
              <w:marBottom w:val="0"/>
              <w:divBdr>
                <w:top w:val="none" w:sz="0" w:space="0" w:color="auto"/>
                <w:left w:val="none" w:sz="0" w:space="0" w:color="auto"/>
                <w:bottom w:val="none" w:sz="0" w:space="0" w:color="auto"/>
                <w:right w:val="none" w:sz="0" w:space="0" w:color="auto"/>
              </w:divBdr>
            </w:div>
            <w:div w:id="933241231">
              <w:marLeft w:val="0"/>
              <w:marRight w:val="0"/>
              <w:marTop w:val="0"/>
              <w:marBottom w:val="0"/>
              <w:divBdr>
                <w:top w:val="none" w:sz="0" w:space="0" w:color="auto"/>
                <w:left w:val="none" w:sz="0" w:space="0" w:color="auto"/>
                <w:bottom w:val="none" w:sz="0" w:space="0" w:color="auto"/>
                <w:right w:val="none" w:sz="0" w:space="0" w:color="auto"/>
              </w:divBdr>
            </w:div>
            <w:div w:id="1829978475">
              <w:marLeft w:val="0"/>
              <w:marRight w:val="0"/>
              <w:marTop w:val="0"/>
              <w:marBottom w:val="0"/>
              <w:divBdr>
                <w:top w:val="none" w:sz="0" w:space="0" w:color="auto"/>
                <w:left w:val="none" w:sz="0" w:space="0" w:color="auto"/>
                <w:bottom w:val="none" w:sz="0" w:space="0" w:color="auto"/>
                <w:right w:val="none" w:sz="0" w:space="0" w:color="auto"/>
              </w:divBdr>
            </w:div>
            <w:div w:id="1059284729">
              <w:marLeft w:val="0"/>
              <w:marRight w:val="0"/>
              <w:marTop w:val="0"/>
              <w:marBottom w:val="0"/>
              <w:divBdr>
                <w:top w:val="none" w:sz="0" w:space="0" w:color="auto"/>
                <w:left w:val="none" w:sz="0" w:space="0" w:color="auto"/>
                <w:bottom w:val="none" w:sz="0" w:space="0" w:color="auto"/>
                <w:right w:val="none" w:sz="0" w:space="0" w:color="auto"/>
              </w:divBdr>
            </w:div>
            <w:div w:id="47993901">
              <w:marLeft w:val="0"/>
              <w:marRight w:val="0"/>
              <w:marTop w:val="0"/>
              <w:marBottom w:val="0"/>
              <w:divBdr>
                <w:top w:val="none" w:sz="0" w:space="0" w:color="auto"/>
                <w:left w:val="none" w:sz="0" w:space="0" w:color="auto"/>
                <w:bottom w:val="none" w:sz="0" w:space="0" w:color="auto"/>
                <w:right w:val="none" w:sz="0" w:space="0" w:color="auto"/>
              </w:divBdr>
            </w:div>
            <w:div w:id="1409887983">
              <w:marLeft w:val="0"/>
              <w:marRight w:val="0"/>
              <w:marTop w:val="0"/>
              <w:marBottom w:val="0"/>
              <w:divBdr>
                <w:top w:val="none" w:sz="0" w:space="0" w:color="auto"/>
                <w:left w:val="none" w:sz="0" w:space="0" w:color="auto"/>
                <w:bottom w:val="none" w:sz="0" w:space="0" w:color="auto"/>
                <w:right w:val="none" w:sz="0" w:space="0" w:color="auto"/>
              </w:divBdr>
            </w:div>
            <w:div w:id="379400822">
              <w:marLeft w:val="0"/>
              <w:marRight w:val="0"/>
              <w:marTop w:val="0"/>
              <w:marBottom w:val="0"/>
              <w:divBdr>
                <w:top w:val="none" w:sz="0" w:space="0" w:color="auto"/>
                <w:left w:val="none" w:sz="0" w:space="0" w:color="auto"/>
                <w:bottom w:val="none" w:sz="0" w:space="0" w:color="auto"/>
                <w:right w:val="none" w:sz="0" w:space="0" w:color="auto"/>
              </w:divBdr>
            </w:div>
            <w:div w:id="1916167148">
              <w:marLeft w:val="0"/>
              <w:marRight w:val="0"/>
              <w:marTop w:val="0"/>
              <w:marBottom w:val="0"/>
              <w:divBdr>
                <w:top w:val="none" w:sz="0" w:space="0" w:color="auto"/>
                <w:left w:val="none" w:sz="0" w:space="0" w:color="auto"/>
                <w:bottom w:val="none" w:sz="0" w:space="0" w:color="auto"/>
                <w:right w:val="none" w:sz="0" w:space="0" w:color="auto"/>
              </w:divBdr>
            </w:div>
            <w:div w:id="76756233">
              <w:marLeft w:val="0"/>
              <w:marRight w:val="0"/>
              <w:marTop w:val="0"/>
              <w:marBottom w:val="0"/>
              <w:divBdr>
                <w:top w:val="none" w:sz="0" w:space="0" w:color="auto"/>
                <w:left w:val="none" w:sz="0" w:space="0" w:color="auto"/>
                <w:bottom w:val="none" w:sz="0" w:space="0" w:color="auto"/>
                <w:right w:val="none" w:sz="0" w:space="0" w:color="auto"/>
              </w:divBdr>
            </w:div>
            <w:div w:id="888032639">
              <w:marLeft w:val="0"/>
              <w:marRight w:val="0"/>
              <w:marTop w:val="0"/>
              <w:marBottom w:val="0"/>
              <w:divBdr>
                <w:top w:val="none" w:sz="0" w:space="0" w:color="auto"/>
                <w:left w:val="none" w:sz="0" w:space="0" w:color="auto"/>
                <w:bottom w:val="none" w:sz="0" w:space="0" w:color="auto"/>
                <w:right w:val="none" w:sz="0" w:space="0" w:color="auto"/>
              </w:divBdr>
            </w:div>
            <w:div w:id="372121568">
              <w:marLeft w:val="0"/>
              <w:marRight w:val="0"/>
              <w:marTop w:val="0"/>
              <w:marBottom w:val="0"/>
              <w:divBdr>
                <w:top w:val="none" w:sz="0" w:space="0" w:color="auto"/>
                <w:left w:val="none" w:sz="0" w:space="0" w:color="auto"/>
                <w:bottom w:val="none" w:sz="0" w:space="0" w:color="auto"/>
                <w:right w:val="none" w:sz="0" w:space="0" w:color="auto"/>
              </w:divBdr>
            </w:div>
            <w:div w:id="1649826271">
              <w:marLeft w:val="0"/>
              <w:marRight w:val="0"/>
              <w:marTop w:val="0"/>
              <w:marBottom w:val="0"/>
              <w:divBdr>
                <w:top w:val="none" w:sz="0" w:space="0" w:color="auto"/>
                <w:left w:val="none" w:sz="0" w:space="0" w:color="auto"/>
                <w:bottom w:val="none" w:sz="0" w:space="0" w:color="auto"/>
                <w:right w:val="none" w:sz="0" w:space="0" w:color="auto"/>
              </w:divBdr>
            </w:div>
            <w:div w:id="1671062310">
              <w:marLeft w:val="0"/>
              <w:marRight w:val="0"/>
              <w:marTop w:val="0"/>
              <w:marBottom w:val="0"/>
              <w:divBdr>
                <w:top w:val="none" w:sz="0" w:space="0" w:color="auto"/>
                <w:left w:val="none" w:sz="0" w:space="0" w:color="auto"/>
                <w:bottom w:val="none" w:sz="0" w:space="0" w:color="auto"/>
                <w:right w:val="none" w:sz="0" w:space="0" w:color="auto"/>
              </w:divBdr>
            </w:div>
            <w:div w:id="1354527300">
              <w:marLeft w:val="0"/>
              <w:marRight w:val="0"/>
              <w:marTop w:val="0"/>
              <w:marBottom w:val="0"/>
              <w:divBdr>
                <w:top w:val="none" w:sz="0" w:space="0" w:color="auto"/>
                <w:left w:val="none" w:sz="0" w:space="0" w:color="auto"/>
                <w:bottom w:val="none" w:sz="0" w:space="0" w:color="auto"/>
                <w:right w:val="none" w:sz="0" w:space="0" w:color="auto"/>
              </w:divBdr>
            </w:div>
            <w:div w:id="930965391">
              <w:marLeft w:val="0"/>
              <w:marRight w:val="0"/>
              <w:marTop w:val="0"/>
              <w:marBottom w:val="0"/>
              <w:divBdr>
                <w:top w:val="none" w:sz="0" w:space="0" w:color="auto"/>
                <w:left w:val="none" w:sz="0" w:space="0" w:color="auto"/>
                <w:bottom w:val="none" w:sz="0" w:space="0" w:color="auto"/>
                <w:right w:val="none" w:sz="0" w:space="0" w:color="auto"/>
              </w:divBdr>
            </w:div>
            <w:div w:id="2124379451">
              <w:marLeft w:val="0"/>
              <w:marRight w:val="0"/>
              <w:marTop w:val="0"/>
              <w:marBottom w:val="0"/>
              <w:divBdr>
                <w:top w:val="none" w:sz="0" w:space="0" w:color="auto"/>
                <w:left w:val="none" w:sz="0" w:space="0" w:color="auto"/>
                <w:bottom w:val="none" w:sz="0" w:space="0" w:color="auto"/>
                <w:right w:val="none" w:sz="0" w:space="0" w:color="auto"/>
              </w:divBdr>
            </w:div>
            <w:div w:id="342366958">
              <w:marLeft w:val="0"/>
              <w:marRight w:val="0"/>
              <w:marTop w:val="0"/>
              <w:marBottom w:val="0"/>
              <w:divBdr>
                <w:top w:val="none" w:sz="0" w:space="0" w:color="auto"/>
                <w:left w:val="none" w:sz="0" w:space="0" w:color="auto"/>
                <w:bottom w:val="none" w:sz="0" w:space="0" w:color="auto"/>
                <w:right w:val="none" w:sz="0" w:space="0" w:color="auto"/>
              </w:divBdr>
            </w:div>
            <w:div w:id="905921665">
              <w:marLeft w:val="0"/>
              <w:marRight w:val="0"/>
              <w:marTop w:val="0"/>
              <w:marBottom w:val="0"/>
              <w:divBdr>
                <w:top w:val="none" w:sz="0" w:space="0" w:color="auto"/>
                <w:left w:val="none" w:sz="0" w:space="0" w:color="auto"/>
                <w:bottom w:val="none" w:sz="0" w:space="0" w:color="auto"/>
                <w:right w:val="none" w:sz="0" w:space="0" w:color="auto"/>
              </w:divBdr>
            </w:div>
            <w:div w:id="559251337">
              <w:marLeft w:val="0"/>
              <w:marRight w:val="0"/>
              <w:marTop w:val="0"/>
              <w:marBottom w:val="0"/>
              <w:divBdr>
                <w:top w:val="none" w:sz="0" w:space="0" w:color="auto"/>
                <w:left w:val="none" w:sz="0" w:space="0" w:color="auto"/>
                <w:bottom w:val="none" w:sz="0" w:space="0" w:color="auto"/>
                <w:right w:val="none" w:sz="0" w:space="0" w:color="auto"/>
              </w:divBdr>
            </w:div>
            <w:div w:id="1302543842">
              <w:marLeft w:val="0"/>
              <w:marRight w:val="0"/>
              <w:marTop w:val="0"/>
              <w:marBottom w:val="0"/>
              <w:divBdr>
                <w:top w:val="none" w:sz="0" w:space="0" w:color="auto"/>
                <w:left w:val="none" w:sz="0" w:space="0" w:color="auto"/>
                <w:bottom w:val="none" w:sz="0" w:space="0" w:color="auto"/>
                <w:right w:val="none" w:sz="0" w:space="0" w:color="auto"/>
              </w:divBdr>
            </w:div>
            <w:div w:id="279535908">
              <w:marLeft w:val="0"/>
              <w:marRight w:val="0"/>
              <w:marTop w:val="0"/>
              <w:marBottom w:val="0"/>
              <w:divBdr>
                <w:top w:val="none" w:sz="0" w:space="0" w:color="auto"/>
                <w:left w:val="none" w:sz="0" w:space="0" w:color="auto"/>
                <w:bottom w:val="none" w:sz="0" w:space="0" w:color="auto"/>
                <w:right w:val="none" w:sz="0" w:space="0" w:color="auto"/>
              </w:divBdr>
            </w:div>
            <w:div w:id="1143890921">
              <w:marLeft w:val="0"/>
              <w:marRight w:val="0"/>
              <w:marTop w:val="0"/>
              <w:marBottom w:val="0"/>
              <w:divBdr>
                <w:top w:val="none" w:sz="0" w:space="0" w:color="auto"/>
                <w:left w:val="none" w:sz="0" w:space="0" w:color="auto"/>
                <w:bottom w:val="none" w:sz="0" w:space="0" w:color="auto"/>
                <w:right w:val="none" w:sz="0" w:space="0" w:color="auto"/>
              </w:divBdr>
            </w:div>
            <w:div w:id="2027706302">
              <w:marLeft w:val="0"/>
              <w:marRight w:val="0"/>
              <w:marTop w:val="0"/>
              <w:marBottom w:val="0"/>
              <w:divBdr>
                <w:top w:val="none" w:sz="0" w:space="0" w:color="auto"/>
                <w:left w:val="none" w:sz="0" w:space="0" w:color="auto"/>
                <w:bottom w:val="none" w:sz="0" w:space="0" w:color="auto"/>
                <w:right w:val="none" w:sz="0" w:space="0" w:color="auto"/>
              </w:divBdr>
            </w:div>
            <w:div w:id="886986172">
              <w:marLeft w:val="0"/>
              <w:marRight w:val="0"/>
              <w:marTop w:val="0"/>
              <w:marBottom w:val="0"/>
              <w:divBdr>
                <w:top w:val="none" w:sz="0" w:space="0" w:color="auto"/>
                <w:left w:val="none" w:sz="0" w:space="0" w:color="auto"/>
                <w:bottom w:val="none" w:sz="0" w:space="0" w:color="auto"/>
                <w:right w:val="none" w:sz="0" w:space="0" w:color="auto"/>
              </w:divBdr>
            </w:div>
            <w:div w:id="934555921">
              <w:marLeft w:val="0"/>
              <w:marRight w:val="0"/>
              <w:marTop w:val="0"/>
              <w:marBottom w:val="0"/>
              <w:divBdr>
                <w:top w:val="none" w:sz="0" w:space="0" w:color="auto"/>
                <w:left w:val="none" w:sz="0" w:space="0" w:color="auto"/>
                <w:bottom w:val="none" w:sz="0" w:space="0" w:color="auto"/>
                <w:right w:val="none" w:sz="0" w:space="0" w:color="auto"/>
              </w:divBdr>
            </w:div>
            <w:div w:id="2086608190">
              <w:marLeft w:val="0"/>
              <w:marRight w:val="0"/>
              <w:marTop w:val="0"/>
              <w:marBottom w:val="0"/>
              <w:divBdr>
                <w:top w:val="none" w:sz="0" w:space="0" w:color="auto"/>
                <w:left w:val="none" w:sz="0" w:space="0" w:color="auto"/>
                <w:bottom w:val="none" w:sz="0" w:space="0" w:color="auto"/>
                <w:right w:val="none" w:sz="0" w:space="0" w:color="auto"/>
              </w:divBdr>
            </w:div>
            <w:div w:id="1898517232">
              <w:marLeft w:val="0"/>
              <w:marRight w:val="0"/>
              <w:marTop w:val="0"/>
              <w:marBottom w:val="0"/>
              <w:divBdr>
                <w:top w:val="none" w:sz="0" w:space="0" w:color="auto"/>
                <w:left w:val="none" w:sz="0" w:space="0" w:color="auto"/>
                <w:bottom w:val="none" w:sz="0" w:space="0" w:color="auto"/>
                <w:right w:val="none" w:sz="0" w:space="0" w:color="auto"/>
              </w:divBdr>
            </w:div>
            <w:div w:id="58674207">
              <w:marLeft w:val="0"/>
              <w:marRight w:val="0"/>
              <w:marTop w:val="0"/>
              <w:marBottom w:val="0"/>
              <w:divBdr>
                <w:top w:val="none" w:sz="0" w:space="0" w:color="auto"/>
                <w:left w:val="none" w:sz="0" w:space="0" w:color="auto"/>
                <w:bottom w:val="none" w:sz="0" w:space="0" w:color="auto"/>
                <w:right w:val="none" w:sz="0" w:space="0" w:color="auto"/>
              </w:divBdr>
            </w:div>
            <w:div w:id="1716201781">
              <w:marLeft w:val="0"/>
              <w:marRight w:val="0"/>
              <w:marTop w:val="0"/>
              <w:marBottom w:val="0"/>
              <w:divBdr>
                <w:top w:val="none" w:sz="0" w:space="0" w:color="auto"/>
                <w:left w:val="none" w:sz="0" w:space="0" w:color="auto"/>
                <w:bottom w:val="none" w:sz="0" w:space="0" w:color="auto"/>
                <w:right w:val="none" w:sz="0" w:space="0" w:color="auto"/>
              </w:divBdr>
            </w:div>
            <w:div w:id="1536966668">
              <w:marLeft w:val="0"/>
              <w:marRight w:val="0"/>
              <w:marTop w:val="0"/>
              <w:marBottom w:val="0"/>
              <w:divBdr>
                <w:top w:val="none" w:sz="0" w:space="0" w:color="auto"/>
                <w:left w:val="none" w:sz="0" w:space="0" w:color="auto"/>
                <w:bottom w:val="none" w:sz="0" w:space="0" w:color="auto"/>
                <w:right w:val="none" w:sz="0" w:space="0" w:color="auto"/>
              </w:divBdr>
            </w:div>
            <w:div w:id="591545328">
              <w:marLeft w:val="0"/>
              <w:marRight w:val="0"/>
              <w:marTop w:val="0"/>
              <w:marBottom w:val="0"/>
              <w:divBdr>
                <w:top w:val="none" w:sz="0" w:space="0" w:color="auto"/>
                <w:left w:val="none" w:sz="0" w:space="0" w:color="auto"/>
                <w:bottom w:val="none" w:sz="0" w:space="0" w:color="auto"/>
                <w:right w:val="none" w:sz="0" w:space="0" w:color="auto"/>
              </w:divBdr>
            </w:div>
            <w:div w:id="1746296773">
              <w:marLeft w:val="0"/>
              <w:marRight w:val="0"/>
              <w:marTop w:val="0"/>
              <w:marBottom w:val="0"/>
              <w:divBdr>
                <w:top w:val="none" w:sz="0" w:space="0" w:color="auto"/>
                <w:left w:val="none" w:sz="0" w:space="0" w:color="auto"/>
                <w:bottom w:val="none" w:sz="0" w:space="0" w:color="auto"/>
                <w:right w:val="none" w:sz="0" w:space="0" w:color="auto"/>
              </w:divBdr>
            </w:div>
            <w:div w:id="976688988">
              <w:marLeft w:val="0"/>
              <w:marRight w:val="0"/>
              <w:marTop w:val="0"/>
              <w:marBottom w:val="0"/>
              <w:divBdr>
                <w:top w:val="none" w:sz="0" w:space="0" w:color="auto"/>
                <w:left w:val="none" w:sz="0" w:space="0" w:color="auto"/>
                <w:bottom w:val="none" w:sz="0" w:space="0" w:color="auto"/>
                <w:right w:val="none" w:sz="0" w:space="0" w:color="auto"/>
              </w:divBdr>
            </w:div>
            <w:div w:id="733822424">
              <w:marLeft w:val="0"/>
              <w:marRight w:val="0"/>
              <w:marTop w:val="0"/>
              <w:marBottom w:val="0"/>
              <w:divBdr>
                <w:top w:val="none" w:sz="0" w:space="0" w:color="auto"/>
                <w:left w:val="none" w:sz="0" w:space="0" w:color="auto"/>
                <w:bottom w:val="none" w:sz="0" w:space="0" w:color="auto"/>
                <w:right w:val="none" w:sz="0" w:space="0" w:color="auto"/>
              </w:divBdr>
            </w:div>
            <w:div w:id="341473963">
              <w:marLeft w:val="0"/>
              <w:marRight w:val="0"/>
              <w:marTop w:val="0"/>
              <w:marBottom w:val="0"/>
              <w:divBdr>
                <w:top w:val="none" w:sz="0" w:space="0" w:color="auto"/>
                <w:left w:val="none" w:sz="0" w:space="0" w:color="auto"/>
                <w:bottom w:val="none" w:sz="0" w:space="0" w:color="auto"/>
                <w:right w:val="none" w:sz="0" w:space="0" w:color="auto"/>
              </w:divBdr>
            </w:div>
            <w:div w:id="643580131">
              <w:marLeft w:val="0"/>
              <w:marRight w:val="0"/>
              <w:marTop w:val="0"/>
              <w:marBottom w:val="0"/>
              <w:divBdr>
                <w:top w:val="none" w:sz="0" w:space="0" w:color="auto"/>
                <w:left w:val="none" w:sz="0" w:space="0" w:color="auto"/>
                <w:bottom w:val="none" w:sz="0" w:space="0" w:color="auto"/>
                <w:right w:val="none" w:sz="0" w:space="0" w:color="auto"/>
              </w:divBdr>
            </w:div>
            <w:div w:id="1439527664">
              <w:marLeft w:val="0"/>
              <w:marRight w:val="0"/>
              <w:marTop w:val="0"/>
              <w:marBottom w:val="0"/>
              <w:divBdr>
                <w:top w:val="none" w:sz="0" w:space="0" w:color="auto"/>
                <w:left w:val="none" w:sz="0" w:space="0" w:color="auto"/>
                <w:bottom w:val="none" w:sz="0" w:space="0" w:color="auto"/>
                <w:right w:val="none" w:sz="0" w:space="0" w:color="auto"/>
              </w:divBdr>
            </w:div>
            <w:div w:id="245850417">
              <w:marLeft w:val="0"/>
              <w:marRight w:val="0"/>
              <w:marTop w:val="0"/>
              <w:marBottom w:val="0"/>
              <w:divBdr>
                <w:top w:val="none" w:sz="0" w:space="0" w:color="auto"/>
                <w:left w:val="none" w:sz="0" w:space="0" w:color="auto"/>
                <w:bottom w:val="none" w:sz="0" w:space="0" w:color="auto"/>
                <w:right w:val="none" w:sz="0" w:space="0" w:color="auto"/>
              </w:divBdr>
            </w:div>
            <w:div w:id="983006559">
              <w:marLeft w:val="0"/>
              <w:marRight w:val="0"/>
              <w:marTop w:val="0"/>
              <w:marBottom w:val="0"/>
              <w:divBdr>
                <w:top w:val="none" w:sz="0" w:space="0" w:color="auto"/>
                <w:left w:val="none" w:sz="0" w:space="0" w:color="auto"/>
                <w:bottom w:val="none" w:sz="0" w:space="0" w:color="auto"/>
                <w:right w:val="none" w:sz="0" w:space="0" w:color="auto"/>
              </w:divBdr>
            </w:div>
            <w:div w:id="1302733460">
              <w:marLeft w:val="0"/>
              <w:marRight w:val="0"/>
              <w:marTop w:val="0"/>
              <w:marBottom w:val="0"/>
              <w:divBdr>
                <w:top w:val="none" w:sz="0" w:space="0" w:color="auto"/>
                <w:left w:val="none" w:sz="0" w:space="0" w:color="auto"/>
                <w:bottom w:val="none" w:sz="0" w:space="0" w:color="auto"/>
                <w:right w:val="none" w:sz="0" w:space="0" w:color="auto"/>
              </w:divBdr>
            </w:div>
            <w:div w:id="470829122">
              <w:marLeft w:val="0"/>
              <w:marRight w:val="0"/>
              <w:marTop w:val="0"/>
              <w:marBottom w:val="0"/>
              <w:divBdr>
                <w:top w:val="none" w:sz="0" w:space="0" w:color="auto"/>
                <w:left w:val="none" w:sz="0" w:space="0" w:color="auto"/>
                <w:bottom w:val="none" w:sz="0" w:space="0" w:color="auto"/>
                <w:right w:val="none" w:sz="0" w:space="0" w:color="auto"/>
              </w:divBdr>
            </w:div>
            <w:div w:id="494689055">
              <w:marLeft w:val="0"/>
              <w:marRight w:val="0"/>
              <w:marTop w:val="0"/>
              <w:marBottom w:val="0"/>
              <w:divBdr>
                <w:top w:val="none" w:sz="0" w:space="0" w:color="auto"/>
                <w:left w:val="none" w:sz="0" w:space="0" w:color="auto"/>
                <w:bottom w:val="none" w:sz="0" w:space="0" w:color="auto"/>
                <w:right w:val="none" w:sz="0" w:space="0" w:color="auto"/>
              </w:divBdr>
            </w:div>
            <w:div w:id="1693337689">
              <w:marLeft w:val="0"/>
              <w:marRight w:val="0"/>
              <w:marTop w:val="0"/>
              <w:marBottom w:val="0"/>
              <w:divBdr>
                <w:top w:val="none" w:sz="0" w:space="0" w:color="auto"/>
                <w:left w:val="none" w:sz="0" w:space="0" w:color="auto"/>
                <w:bottom w:val="none" w:sz="0" w:space="0" w:color="auto"/>
                <w:right w:val="none" w:sz="0" w:space="0" w:color="auto"/>
              </w:divBdr>
            </w:div>
            <w:div w:id="729962087">
              <w:marLeft w:val="0"/>
              <w:marRight w:val="0"/>
              <w:marTop w:val="0"/>
              <w:marBottom w:val="0"/>
              <w:divBdr>
                <w:top w:val="none" w:sz="0" w:space="0" w:color="auto"/>
                <w:left w:val="none" w:sz="0" w:space="0" w:color="auto"/>
                <w:bottom w:val="none" w:sz="0" w:space="0" w:color="auto"/>
                <w:right w:val="none" w:sz="0" w:space="0" w:color="auto"/>
              </w:divBdr>
            </w:div>
            <w:div w:id="1138107798">
              <w:marLeft w:val="0"/>
              <w:marRight w:val="0"/>
              <w:marTop w:val="0"/>
              <w:marBottom w:val="0"/>
              <w:divBdr>
                <w:top w:val="none" w:sz="0" w:space="0" w:color="auto"/>
                <w:left w:val="none" w:sz="0" w:space="0" w:color="auto"/>
                <w:bottom w:val="none" w:sz="0" w:space="0" w:color="auto"/>
                <w:right w:val="none" w:sz="0" w:space="0" w:color="auto"/>
              </w:divBdr>
            </w:div>
            <w:div w:id="269319772">
              <w:marLeft w:val="0"/>
              <w:marRight w:val="0"/>
              <w:marTop w:val="0"/>
              <w:marBottom w:val="0"/>
              <w:divBdr>
                <w:top w:val="none" w:sz="0" w:space="0" w:color="auto"/>
                <w:left w:val="none" w:sz="0" w:space="0" w:color="auto"/>
                <w:bottom w:val="none" w:sz="0" w:space="0" w:color="auto"/>
                <w:right w:val="none" w:sz="0" w:space="0" w:color="auto"/>
              </w:divBdr>
            </w:div>
            <w:div w:id="1323385980">
              <w:marLeft w:val="0"/>
              <w:marRight w:val="0"/>
              <w:marTop w:val="0"/>
              <w:marBottom w:val="0"/>
              <w:divBdr>
                <w:top w:val="none" w:sz="0" w:space="0" w:color="auto"/>
                <w:left w:val="none" w:sz="0" w:space="0" w:color="auto"/>
                <w:bottom w:val="none" w:sz="0" w:space="0" w:color="auto"/>
                <w:right w:val="none" w:sz="0" w:space="0" w:color="auto"/>
              </w:divBdr>
            </w:div>
            <w:div w:id="1496607913">
              <w:marLeft w:val="0"/>
              <w:marRight w:val="0"/>
              <w:marTop w:val="0"/>
              <w:marBottom w:val="0"/>
              <w:divBdr>
                <w:top w:val="none" w:sz="0" w:space="0" w:color="auto"/>
                <w:left w:val="none" w:sz="0" w:space="0" w:color="auto"/>
                <w:bottom w:val="none" w:sz="0" w:space="0" w:color="auto"/>
                <w:right w:val="none" w:sz="0" w:space="0" w:color="auto"/>
              </w:divBdr>
            </w:div>
            <w:div w:id="906379453">
              <w:marLeft w:val="0"/>
              <w:marRight w:val="0"/>
              <w:marTop w:val="0"/>
              <w:marBottom w:val="0"/>
              <w:divBdr>
                <w:top w:val="none" w:sz="0" w:space="0" w:color="auto"/>
                <w:left w:val="none" w:sz="0" w:space="0" w:color="auto"/>
                <w:bottom w:val="none" w:sz="0" w:space="0" w:color="auto"/>
                <w:right w:val="none" w:sz="0" w:space="0" w:color="auto"/>
              </w:divBdr>
            </w:div>
            <w:div w:id="850681125">
              <w:marLeft w:val="0"/>
              <w:marRight w:val="0"/>
              <w:marTop w:val="0"/>
              <w:marBottom w:val="0"/>
              <w:divBdr>
                <w:top w:val="none" w:sz="0" w:space="0" w:color="auto"/>
                <w:left w:val="none" w:sz="0" w:space="0" w:color="auto"/>
                <w:bottom w:val="none" w:sz="0" w:space="0" w:color="auto"/>
                <w:right w:val="none" w:sz="0" w:space="0" w:color="auto"/>
              </w:divBdr>
            </w:div>
            <w:div w:id="1892686903">
              <w:marLeft w:val="0"/>
              <w:marRight w:val="0"/>
              <w:marTop w:val="0"/>
              <w:marBottom w:val="0"/>
              <w:divBdr>
                <w:top w:val="none" w:sz="0" w:space="0" w:color="auto"/>
                <w:left w:val="none" w:sz="0" w:space="0" w:color="auto"/>
                <w:bottom w:val="none" w:sz="0" w:space="0" w:color="auto"/>
                <w:right w:val="none" w:sz="0" w:space="0" w:color="auto"/>
              </w:divBdr>
            </w:div>
            <w:div w:id="26301152">
              <w:marLeft w:val="0"/>
              <w:marRight w:val="0"/>
              <w:marTop w:val="0"/>
              <w:marBottom w:val="0"/>
              <w:divBdr>
                <w:top w:val="none" w:sz="0" w:space="0" w:color="auto"/>
                <w:left w:val="none" w:sz="0" w:space="0" w:color="auto"/>
                <w:bottom w:val="none" w:sz="0" w:space="0" w:color="auto"/>
                <w:right w:val="none" w:sz="0" w:space="0" w:color="auto"/>
              </w:divBdr>
            </w:div>
            <w:div w:id="2066828123">
              <w:marLeft w:val="0"/>
              <w:marRight w:val="0"/>
              <w:marTop w:val="0"/>
              <w:marBottom w:val="0"/>
              <w:divBdr>
                <w:top w:val="none" w:sz="0" w:space="0" w:color="auto"/>
                <w:left w:val="none" w:sz="0" w:space="0" w:color="auto"/>
                <w:bottom w:val="none" w:sz="0" w:space="0" w:color="auto"/>
                <w:right w:val="none" w:sz="0" w:space="0" w:color="auto"/>
              </w:divBdr>
            </w:div>
            <w:div w:id="1987007360">
              <w:marLeft w:val="0"/>
              <w:marRight w:val="0"/>
              <w:marTop w:val="0"/>
              <w:marBottom w:val="0"/>
              <w:divBdr>
                <w:top w:val="none" w:sz="0" w:space="0" w:color="auto"/>
                <w:left w:val="none" w:sz="0" w:space="0" w:color="auto"/>
                <w:bottom w:val="none" w:sz="0" w:space="0" w:color="auto"/>
                <w:right w:val="none" w:sz="0" w:space="0" w:color="auto"/>
              </w:divBdr>
            </w:div>
            <w:div w:id="103547933">
              <w:marLeft w:val="0"/>
              <w:marRight w:val="0"/>
              <w:marTop w:val="0"/>
              <w:marBottom w:val="0"/>
              <w:divBdr>
                <w:top w:val="none" w:sz="0" w:space="0" w:color="auto"/>
                <w:left w:val="none" w:sz="0" w:space="0" w:color="auto"/>
                <w:bottom w:val="none" w:sz="0" w:space="0" w:color="auto"/>
                <w:right w:val="none" w:sz="0" w:space="0" w:color="auto"/>
              </w:divBdr>
            </w:div>
            <w:div w:id="1191258570">
              <w:marLeft w:val="0"/>
              <w:marRight w:val="0"/>
              <w:marTop w:val="0"/>
              <w:marBottom w:val="0"/>
              <w:divBdr>
                <w:top w:val="none" w:sz="0" w:space="0" w:color="auto"/>
                <w:left w:val="none" w:sz="0" w:space="0" w:color="auto"/>
                <w:bottom w:val="none" w:sz="0" w:space="0" w:color="auto"/>
                <w:right w:val="none" w:sz="0" w:space="0" w:color="auto"/>
              </w:divBdr>
            </w:div>
            <w:div w:id="1208758625">
              <w:marLeft w:val="0"/>
              <w:marRight w:val="0"/>
              <w:marTop w:val="0"/>
              <w:marBottom w:val="0"/>
              <w:divBdr>
                <w:top w:val="none" w:sz="0" w:space="0" w:color="auto"/>
                <w:left w:val="none" w:sz="0" w:space="0" w:color="auto"/>
                <w:bottom w:val="none" w:sz="0" w:space="0" w:color="auto"/>
                <w:right w:val="none" w:sz="0" w:space="0" w:color="auto"/>
              </w:divBdr>
            </w:div>
            <w:div w:id="1510483821">
              <w:marLeft w:val="0"/>
              <w:marRight w:val="0"/>
              <w:marTop w:val="0"/>
              <w:marBottom w:val="0"/>
              <w:divBdr>
                <w:top w:val="none" w:sz="0" w:space="0" w:color="auto"/>
                <w:left w:val="none" w:sz="0" w:space="0" w:color="auto"/>
                <w:bottom w:val="none" w:sz="0" w:space="0" w:color="auto"/>
                <w:right w:val="none" w:sz="0" w:space="0" w:color="auto"/>
              </w:divBdr>
            </w:div>
            <w:div w:id="568855620">
              <w:marLeft w:val="0"/>
              <w:marRight w:val="0"/>
              <w:marTop w:val="0"/>
              <w:marBottom w:val="0"/>
              <w:divBdr>
                <w:top w:val="none" w:sz="0" w:space="0" w:color="auto"/>
                <w:left w:val="none" w:sz="0" w:space="0" w:color="auto"/>
                <w:bottom w:val="none" w:sz="0" w:space="0" w:color="auto"/>
                <w:right w:val="none" w:sz="0" w:space="0" w:color="auto"/>
              </w:divBdr>
            </w:div>
            <w:div w:id="610169675">
              <w:marLeft w:val="0"/>
              <w:marRight w:val="0"/>
              <w:marTop w:val="0"/>
              <w:marBottom w:val="0"/>
              <w:divBdr>
                <w:top w:val="none" w:sz="0" w:space="0" w:color="auto"/>
                <w:left w:val="none" w:sz="0" w:space="0" w:color="auto"/>
                <w:bottom w:val="none" w:sz="0" w:space="0" w:color="auto"/>
                <w:right w:val="none" w:sz="0" w:space="0" w:color="auto"/>
              </w:divBdr>
            </w:div>
            <w:div w:id="671176421">
              <w:marLeft w:val="0"/>
              <w:marRight w:val="0"/>
              <w:marTop w:val="0"/>
              <w:marBottom w:val="0"/>
              <w:divBdr>
                <w:top w:val="none" w:sz="0" w:space="0" w:color="auto"/>
                <w:left w:val="none" w:sz="0" w:space="0" w:color="auto"/>
                <w:bottom w:val="none" w:sz="0" w:space="0" w:color="auto"/>
                <w:right w:val="none" w:sz="0" w:space="0" w:color="auto"/>
              </w:divBdr>
            </w:div>
            <w:div w:id="556210912">
              <w:marLeft w:val="0"/>
              <w:marRight w:val="0"/>
              <w:marTop w:val="0"/>
              <w:marBottom w:val="0"/>
              <w:divBdr>
                <w:top w:val="none" w:sz="0" w:space="0" w:color="auto"/>
                <w:left w:val="none" w:sz="0" w:space="0" w:color="auto"/>
                <w:bottom w:val="none" w:sz="0" w:space="0" w:color="auto"/>
                <w:right w:val="none" w:sz="0" w:space="0" w:color="auto"/>
              </w:divBdr>
            </w:div>
            <w:div w:id="1976235">
              <w:marLeft w:val="0"/>
              <w:marRight w:val="0"/>
              <w:marTop w:val="0"/>
              <w:marBottom w:val="0"/>
              <w:divBdr>
                <w:top w:val="none" w:sz="0" w:space="0" w:color="auto"/>
                <w:left w:val="none" w:sz="0" w:space="0" w:color="auto"/>
                <w:bottom w:val="none" w:sz="0" w:space="0" w:color="auto"/>
                <w:right w:val="none" w:sz="0" w:space="0" w:color="auto"/>
              </w:divBdr>
            </w:div>
            <w:div w:id="1629356764">
              <w:marLeft w:val="0"/>
              <w:marRight w:val="0"/>
              <w:marTop w:val="0"/>
              <w:marBottom w:val="0"/>
              <w:divBdr>
                <w:top w:val="none" w:sz="0" w:space="0" w:color="auto"/>
                <w:left w:val="none" w:sz="0" w:space="0" w:color="auto"/>
                <w:bottom w:val="none" w:sz="0" w:space="0" w:color="auto"/>
                <w:right w:val="none" w:sz="0" w:space="0" w:color="auto"/>
              </w:divBdr>
            </w:div>
            <w:div w:id="1134638056">
              <w:marLeft w:val="0"/>
              <w:marRight w:val="0"/>
              <w:marTop w:val="0"/>
              <w:marBottom w:val="0"/>
              <w:divBdr>
                <w:top w:val="none" w:sz="0" w:space="0" w:color="auto"/>
                <w:left w:val="none" w:sz="0" w:space="0" w:color="auto"/>
                <w:bottom w:val="none" w:sz="0" w:space="0" w:color="auto"/>
                <w:right w:val="none" w:sz="0" w:space="0" w:color="auto"/>
              </w:divBdr>
            </w:div>
            <w:div w:id="1760178882">
              <w:marLeft w:val="0"/>
              <w:marRight w:val="0"/>
              <w:marTop w:val="0"/>
              <w:marBottom w:val="0"/>
              <w:divBdr>
                <w:top w:val="none" w:sz="0" w:space="0" w:color="auto"/>
                <w:left w:val="none" w:sz="0" w:space="0" w:color="auto"/>
                <w:bottom w:val="none" w:sz="0" w:space="0" w:color="auto"/>
                <w:right w:val="none" w:sz="0" w:space="0" w:color="auto"/>
              </w:divBdr>
            </w:div>
            <w:div w:id="1249071314">
              <w:marLeft w:val="0"/>
              <w:marRight w:val="0"/>
              <w:marTop w:val="0"/>
              <w:marBottom w:val="0"/>
              <w:divBdr>
                <w:top w:val="none" w:sz="0" w:space="0" w:color="auto"/>
                <w:left w:val="none" w:sz="0" w:space="0" w:color="auto"/>
                <w:bottom w:val="none" w:sz="0" w:space="0" w:color="auto"/>
                <w:right w:val="none" w:sz="0" w:space="0" w:color="auto"/>
              </w:divBdr>
            </w:div>
            <w:div w:id="377819396">
              <w:marLeft w:val="0"/>
              <w:marRight w:val="0"/>
              <w:marTop w:val="0"/>
              <w:marBottom w:val="0"/>
              <w:divBdr>
                <w:top w:val="none" w:sz="0" w:space="0" w:color="auto"/>
                <w:left w:val="none" w:sz="0" w:space="0" w:color="auto"/>
                <w:bottom w:val="none" w:sz="0" w:space="0" w:color="auto"/>
                <w:right w:val="none" w:sz="0" w:space="0" w:color="auto"/>
              </w:divBdr>
            </w:div>
            <w:div w:id="1085878577">
              <w:marLeft w:val="0"/>
              <w:marRight w:val="0"/>
              <w:marTop w:val="0"/>
              <w:marBottom w:val="0"/>
              <w:divBdr>
                <w:top w:val="none" w:sz="0" w:space="0" w:color="auto"/>
                <w:left w:val="none" w:sz="0" w:space="0" w:color="auto"/>
                <w:bottom w:val="none" w:sz="0" w:space="0" w:color="auto"/>
                <w:right w:val="none" w:sz="0" w:space="0" w:color="auto"/>
              </w:divBdr>
            </w:div>
            <w:div w:id="983584389">
              <w:marLeft w:val="0"/>
              <w:marRight w:val="0"/>
              <w:marTop w:val="0"/>
              <w:marBottom w:val="0"/>
              <w:divBdr>
                <w:top w:val="none" w:sz="0" w:space="0" w:color="auto"/>
                <w:left w:val="none" w:sz="0" w:space="0" w:color="auto"/>
                <w:bottom w:val="none" w:sz="0" w:space="0" w:color="auto"/>
                <w:right w:val="none" w:sz="0" w:space="0" w:color="auto"/>
              </w:divBdr>
            </w:div>
            <w:div w:id="1583560186">
              <w:marLeft w:val="0"/>
              <w:marRight w:val="0"/>
              <w:marTop w:val="0"/>
              <w:marBottom w:val="0"/>
              <w:divBdr>
                <w:top w:val="none" w:sz="0" w:space="0" w:color="auto"/>
                <w:left w:val="none" w:sz="0" w:space="0" w:color="auto"/>
                <w:bottom w:val="none" w:sz="0" w:space="0" w:color="auto"/>
                <w:right w:val="none" w:sz="0" w:space="0" w:color="auto"/>
              </w:divBdr>
            </w:div>
            <w:div w:id="1354696602">
              <w:marLeft w:val="0"/>
              <w:marRight w:val="0"/>
              <w:marTop w:val="0"/>
              <w:marBottom w:val="0"/>
              <w:divBdr>
                <w:top w:val="none" w:sz="0" w:space="0" w:color="auto"/>
                <w:left w:val="none" w:sz="0" w:space="0" w:color="auto"/>
                <w:bottom w:val="none" w:sz="0" w:space="0" w:color="auto"/>
                <w:right w:val="none" w:sz="0" w:space="0" w:color="auto"/>
              </w:divBdr>
            </w:div>
            <w:div w:id="1006784776">
              <w:marLeft w:val="0"/>
              <w:marRight w:val="0"/>
              <w:marTop w:val="0"/>
              <w:marBottom w:val="0"/>
              <w:divBdr>
                <w:top w:val="none" w:sz="0" w:space="0" w:color="auto"/>
                <w:left w:val="none" w:sz="0" w:space="0" w:color="auto"/>
                <w:bottom w:val="none" w:sz="0" w:space="0" w:color="auto"/>
                <w:right w:val="none" w:sz="0" w:space="0" w:color="auto"/>
              </w:divBdr>
            </w:div>
            <w:div w:id="1252356753">
              <w:marLeft w:val="0"/>
              <w:marRight w:val="0"/>
              <w:marTop w:val="0"/>
              <w:marBottom w:val="0"/>
              <w:divBdr>
                <w:top w:val="none" w:sz="0" w:space="0" w:color="auto"/>
                <w:left w:val="none" w:sz="0" w:space="0" w:color="auto"/>
                <w:bottom w:val="none" w:sz="0" w:space="0" w:color="auto"/>
                <w:right w:val="none" w:sz="0" w:space="0" w:color="auto"/>
              </w:divBdr>
            </w:div>
            <w:div w:id="1124076638">
              <w:marLeft w:val="0"/>
              <w:marRight w:val="0"/>
              <w:marTop w:val="0"/>
              <w:marBottom w:val="0"/>
              <w:divBdr>
                <w:top w:val="none" w:sz="0" w:space="0" w:color="auto"/>
                <w:left w:val="none" w:sz="0" w:space="0" w:color="auto"/>
                <w:bottom w:val="none" w:sz="0" w:space="0" w:color="auto"/>
                <w:right w:val="none" w:sz="0" w:space="0" w:color="auto"/>
              </w:divBdr>
            </w:div>
            <w:div w:id="2076122598">
              <w:marLeft w:val="0"/>
              <w:marRight w:val="0"/>
              <w:marTop w:val="0"/>
              <w:marBottom w:val="0"/>
              <w:divBdr>
                <w:top w:val="none" w:sz="0" w:space="0" w:color="auto"/>
                <w:left w:val="none" w:sz="0" w:space="0" w:color="auto"/>
                <w:bottom w:val="none" w:sz="0" w:space="0" w:color="auto"/>
                <w:right w:val="none" w:sz="0" w:space="0" w:color="auto"/>
              </w:divBdr>
            </w:div>
            <w:div w:id="221603735">
              <w:marLeft w:val="0"/>
              <w:marRight w:val="0"/>
              <w:marTop w:val="0"/>
              <w:marBottom w:val="0"/>
              <w:divBdr>
                <w:top w:val="none" w:sz="0" w:space="0" w:color="auto"/>
                <w:left w:val="none" w:sz="0" w:space="0" w:color="auto"/>
                <w:bottom w:val="none" w:sz="0" w:space="0" w:color="auto"/>
                <w:right w:val="none" w:sz="0" w:space="0" w:color="auto"/>
              </w:divBdr>
            </w:div>
            <w:div w:id="870919421">
              <w:marLeft w:val="0"/>
              <w:marRight w:val="0"/>
              <w:marTop w:val="0"/>
              <w:marBottom w:val="0"/>
              <w:divBdr>
                <w:top w:val="none" w:sz="0" w:space="0" w:color="auto"/>
                <w:left w:val="none" w:sz="0" w:space="0" w:color="auto"/>
                <w:bottom w:val="none" w:sz="0" w:space="0" w:color="auto"/>
                <w:right w:val="none" w:sz="0" w:space="0" w:color="auto"/>
              </w:divBdr>
            </w:div>
            <w:div w:id="223032075">
              <w:marLeft w:val="0"/>
              <w:marRight w:val="0"/>
              <w:marTop w:val="0"/>
              <w:marBottom w:val="0"/>
              <w:divBdr>
                <w:top w:val="none" w:sz="0" w:space="0" w:color="auto"/>
                <w:left w:val="none" w:sz="0" w:space="0" w:color="auto"/>
                <w:bottom w:val="none" w:sz="0" w:space="0" w:color="auto"/>
                <w:right w:val="none" w:sz="0" w:space="0" w:color="auto"/>
              </w:divBdr>
            </w:div>
            <w:div w:id="1129787014">
              <w:marLeft w:val="0"/>
              <w:marRight w:val="0"/>
              <w:marTop w:val="0"/>
              <w:marBottom w:val="0"/>
              <w:divBdr>
                <w:top w:val="none" w:sz="0" w:space="0" w:color="auto"/>
                <w:left w:val="none" w:sz="0" w:space="0" w:color="auto"/>
                <w:bottom w:val="none" w:sz="0" w:space="0" w:color="auto"/>
                <w:right w:val="none" w:sz="0" w:space="0" w:color="auto"/>
              </w:divBdr>
            </w:div>
            <w:div w:id="1480614216">
              <w:marLeft w:val="0"/>
              <w:marRight w:val="0"/>
              <w:marTop w:val="0"/>
              <w:marBottom w:val="0"/>
              <w:divBdr>
                <w:top w:val="none" w:sz="0" w:space="0" w:color="auto"/>
                <w:left w:val="none" w:sz="0" w:space="0" w:color="auto"/>
                <w:bottom w:val="none" w:sz="0" w:space="0" w:color="auto"/>
                <w:right w:val="none" w:sz="0" w:space="0" w:color="auto"/>
              </w:divBdr>
            </w:div>
            <w:div w:id="444615893">
              <w:marLeft w:val="0"/>
              <w:marRight w:val="0"/>
              <w:marTop w:val="0"/>
              <w:marBottom w:val="0"/>
              <w:divBdr>
                <w:top w:val="none" w:sz="0" w:space="0" w:color="auto"/>
                <w:left w:val="none" w:sz="0" w:space="0" w:color="auto"/>
                <w:bottom w:val="none" w:sz="0" w:space="0" w:color="auto"/>
                <w:right w:val="none" w:sz="0" w:space="0" w:color="auto"/>
              </w:divBdr>
            </w:div>
            <w:div w:id="721832045">
              <w:marLeft w:val="0"/>
              <w:marRight w:val="0"/>
              <w:marTop w:val="0"/>
              <w:marBottom w:val="0"/>
              <w:divBdr>
                <w:top w:val="none" w:sz="0" w:space="0" w:color="auto"/>
                <w:left w:val="none" w:sz="0" w:space="0" w:color="auto"/>
                <w:bottom w:val="none" w:sz="0" w:space="0" w:color="auto"/>
                <w:right w:val="none" w:sz="0" w:space="0" w:color="auto"/>
              </w:divBdr>
            </w:div>
            <w:div w:id="648247170">
              <w:marLeft w:val="0"/>
              <w:marRight w:val="0"/>
              <w:marTop w:val="0"/>
              <w:marBottom w:val="0"/>
              <w:divBdr>
                <w:top w:val="none" w:sz="0" w:space="0" w:color="auto"/>
                <w:left w:val="none" w:sz="0" w:space="0" w:color="auto"/>
                <w:bottom w:val="none" w:sz="0" w:space="0" w:color="auto"/>
                <w:right w:val="none" w:sz="0" w:space="0" w:color="auto"/>
              </w:divBdr>
            </w:div>
            <w:div w:id="1896426263">
              <w:marLeft w:val="0"/>
              <w:marRight w:val="0"/>
              <w:marTop w:val="0"/>
              <w:marBottom w:val="0"/>
              <w:divBdr>
                <w:top w:val="none" w:sz="0" w:space="0" w:color="auto"/>
                <w:left w:val="none" w:sz="0" w:space="0" w:color="auto"/>
                <w:bottom w:val="none" w:sz="0" w:space="0" w:color="auto"/>
                <w:right w:val="none" w:sz="0" w:space="0" w:color="auto"/>
              </w:divBdr>
            </w:div>
            <w:div w:id="514615952">
              <w:marLeft w:val="0"/>
              <w:marRight w:val="0"/>
              <w:marTop w:val="0"/>
              <w:marBottom w:val="0"/>
              <w:divBdr>
                <w:top w:val="none" w:sz="0" w:space="0" w:color="auto"/>
                <w:left w:val="none" w:sz="0" w:space="0" w:color="auto"/>
                <w:bottom w:val="none" w:sz="0" w:space="0" w:color="auto"/>
                <w:right w:val="none" w:sz="0" w:space="0" w:color="auto"/>
              </w:divBdr>
            </w:div>
            <w:div w:id="755129090">
              <w:marLeft w:val="0"/>
              <w:marRight w:val="0"/>
              <w:marTop w:val="0"/>
              <w:marBottom w:val="0"/>
              <w:divBdr>
                <w:top w:val="none" w:sz="0" w:space="0" w:color="auto"/>
                <w:left w:val="none" w:sz="0" w:space="0" w:color="auto"/>
                <w:bottom w:val="none" w:sz="0" w:space="0" w:color="auto"/>
                <w:right w:val="none" w:sz="0" w:space="0" w:color="auto"/>
              </w:divBdr>
            </w:div>
            <w:div w:id="1939633516">
              <w:marLeft w:val="0"/>
              <w:marRight w:val="0"/>
              <w:marTop w:val="0"/>
              <w:marBottom w:val="0"/>
              <w:divBdr>
                <w:top w:val="none" w:sz="0" w:space="0" w:color="auto"/>
                <w:left w:val="none" w:sz="0" w:space="0" w:color="auto"/>
                <w:bottom w:val="none" w:sz="0" w:space="0" w:color="auto"/>
                <w:right w:val="none" w:sz="0" w:space="0" w:color="auto"/>
              </w:divBdr>
            </w:div>
            <w:div w:id="1819036537">
              <w:marLeft w:val="0"/>
              <w:marRight w:val="0"/>
              <w:marTop w:val="0"/>
              <w:marBottom w:val="0"/>
              <w:divBdr>
                <w:top w:val="none" w:sz="0" w:space="0" w:color="auto"/>
                <w:left w:val="none" w:sz="0" w:space="0" w:color="auto"/>
                <w:bottom w:val="none" w:sz="0" w:space="0" w:color="auto"/>
                <w:right w:val="none" w:sz="0" w:space="0" w:color="auto"/>
              </w:divBdr>
            </w:div>
            <w:div w:id="178928536">
              <w:marLeft w:val="0"/>
              <w:marRight w:val="0"/>
              <w:marTop w:val="0"/>
              <w:marBottom w:val="0"/>
              <w:divBdr>
                <w:top w:val="none" w:sz="0" w:space="0" w:color="auto"/>
                <w:left w:val="none" w:sz="0" w:space="0" w:color="auto"/>
                <w:bottom w:val="none" w:sz="0" w:space="0" w:color="auto"/>
                <w:right w:val="none" w:sz="0" w:space="0" w:color="auto"/>
              </w:divBdr>
            </w:div>
            <w:div w:id="1339699494">
              <w:marLeft w:val="0"/>
              <w:marRight w:val="0"/>
              <w:marTop w:val="0"/>
              <w:marBottom w:val="0"/>
              <w:divBdr>
                <w:top w:val="none" w:sz="0" w:space="0" w:color="auto"/>
                <w:left w:val="none" w:sz="0" w:space="0" w:color="auto"/>
                <w:bottom w:val="none" w:sz="0" w:space="0" w:color="auto"/>
                <w:right w:val="none" w:sz="0" w:space="0" w:color="auto"/>
              </w:divBdr>
            </w:div>
            <w:div w:id="359167744">
              <w:marLeft w:val="0"/>
              <w:marRight w:val="0"/>
              <w:marTop w:val="0"/>
              <w:marBottom w:val="0"/>
              <w:divBdr>
                <w:top w:val="none" w:sz="0" w:space="0" w:color="auto"/>
                <w:left w:val="none" w:sz="0" w:space="0" w:color="auto"/>
                <w:bottom w:val="none" w:sz="0" w:space="0" w:color="auto"/>
                <w:right w:val="none" w:sz="0" w:space="0" w:color="auto"/>
              </w:divBdr>
            </w:div>
            <w:div w:id="1990137531">
              <w:marLeft w:val="0"/>
              <w:marRight w:val="0"/>
              <w:marTop w:val="0"/>
              <w:marBottom w:val="0"/>
              <w:divBdr>
                <w:top w:val="none" w:sz="0" w:space="0" w:color="auto"/>
                <w:left w:val="none" w:sz="0" w:space="0" w:color="auto"/>
                <w:bottom w:val="none" w:sz="0" w:space="0" w:color="auto"/>
                <w:right w:val="none" w:sz="0" w:space="0" w:color="auto"/>
              </w:divBdr>
            </w:div>
            <w:div w:id="319426737">
              <w:marLeft w:val="0"/>
              <w:marRight w:val="0"/>
              <w:marTop w:val="0"/>
              <w:marBottom w:val="0"/>
              <w:divBdr>
                <w:top w:val="none" w:sz="0" w:space="0" w:color="auto"/>
                <w:left w:val="none" w:sz="0" w:space="0" w:color="auto"/>
                <w:bottom w:val="none" w:sz="0" w:space="0" w:color="auto"/>
                <w:right w:val="none" w:sz="0" w:space="0" w:color="auto"/>
              </w:divBdr>
            </w:div>
            <w:div w:id="1760979527">
              <w:marLeft w:val="0"/>
              <w:marRight w:val="0"/>
              <w:marTop w:val="0"/>
              <w:marBottom w:val="0"/>
              <w:divBdr>
                <w:top w:val="none" w:sz="0" w:space="0" w:color="auto"/>
                <w:left w:val="none" w:sz="0" w:space="0" w:color="auto"/>
                <w:bottom w:val="none" w:sz="0" w:space="0" w:color="auto"/>
                <w:right w:val="none" w:sz="0" w:space="0" w:color="auto"/>
              </w:divBdr>
            </w:div>
            <w:div w:id="1517421038">
              <w:marLeft w:val="0"/>
              <w:marRight w:val="0"/>
              <w:marTop w:val="0"/>
              <w:marBottom w:val="0"/>
              <w:divBdr>
                <w:top w:val="none" w:sz="0" w:space="0" w:color="auto"/>
                <w:left w:val="none" w:sz="0" w:space="0" w:color="auto"/>
                <w:bottom w:val="none" w:sz="0" w:space="0" w:color="auto"/>
                <w:right w:val="none" w:sz="0" w:space="0" w:color="auto"/>
              </w:divBdr>
            </w:div>
            <w:div w:id="111754496">
              <w:marLeft w:val="0"/>
              <w:marRight w:val="0"/>
              <w:marTop w:val="0"/>
              <w:marBottom w:val="0"/>
              <w:divBdr>
                <w:top w:val="none" w:sz="0" w:space="0" w:color="auto"/>
                <w:left w:val="none" w:sz="0" w:space="0" w:color="auto"/>
                <w:bottom w:val="none" w:sz="0" w:space="0" w:color="auto"/>
                <w:right w:val="none" w:sz="0" w:space="0" w:color="auto"/>
              </w:divBdr>
            </w:div>
            <w:div w:id="816606843">
              <w:marLeft w:val="0"/>
              <w:marRight w:val="0"/>
              <w:marTop w:val="0"/>
              <w:marBottom w:val="0"/>
              <w:divBdr>
                <w:top w:val="none" w:sz="0" w:space="0" w:color="auto"/>
                <w:left w:val="none" w:sz="0" w:space="0" w:color="auto"/>
                <w:bottom w:val="none" w:sz="0" w:space="0" w:color="auto"/>
                <w:right w:val="none" w:sz="0" w:space="0" w:color="auto"/>
              </w:divBdr>
            </w:div>
            <w:div w:id="2135823619">
              <w:marLeft w:val="0"/>
              <w:marRight w:val="0"/>
              <w:marTop w:val="0"/>
              <w:marBottom w:val="0"/>
              <w:divBdr>
                <w:top w:val="none" w:sz="0" w:space="0" w:color="auto"/>
                <w:left w:val="none" w:sz="0" w:space="0" w:color="auto"/>
                <w:bottom w:val="none" w:sz="0" w:space="0" w:color="auto"/>
                <w:right w:val="none" w:sz="0" w:space="0" w:color="auto"/>
              </w:divBdr>
            </w:div>
            <w:div w:id="379133111">
              <w:marLeft w:val="0"/>
              <w:marRight w:val="0"/>
              <w:marTop w:val="0"/>
              <w:marBottom w:val="0"/>
              <w:divBdr>
                <w:top w:val="none" w:sz="0" w:space="0" w:color="auto"/>
                <w:left w:val="none" w:sz="0" w:space="0" w:color="auto"/>
                <w:bottom w:val="none" w:sz="0" w:space="0" w:color="auto"/>
                <w:right w:val="none" w:sz="0" w:space="0" w:color="auto"/>
              </w:divBdr>
            </w:div>
            <w:div w:id="895360138">
              <w:marLeft w:val="0"/>
              <w:marRight w:val="0"/>
              <w:marTop w:val="0"/>
              <w:marBottom w:val="0"/>
              <w:divBdr>
                <w:top w:val="none" w:sz="0" w:space="0" w:color="auto"/>
                <w:left w:val="none" w:sz="0" w:space="0" w:color="auto"/>
                <w:bottom w:val="none" w:sz="0" w:space="0" w:color="auto"/>
                <w:right w:val="none" w:sz="0" w:space="0" w:color="auto"/>
              </w:divBdr>
            </w:div>
            <w:div w:id="1476991932">
              <w:marLeft w:val="0"/>
              <w:marRight w:val="0"/>
              <w:marTop w:val="0"/>
              <w:marBottom w:val="0"/>
              <w:divBdr>
                <w:top w:val="none" w:sz="0" w:space="0" w:color="auto"/>
                <w:left w:val="none" w:sz="0" w:space="0" w:color="auto"/>
                <w:bottom w:val="none" w:sz="0" w:space="0" w:color="auto"/>
                <w:right w:val="none" w:sz="0" w:space="0" w:color="auto"/>
              </w:divBdr>
            </w:div>
            <w:div w:id="2108384776">
              <w:marLeft w:val="0"/>
              <w:marRight w:val="0"/>
              <w:marTop w:val="0"/>
              <w:marBottom w:val="0"/>
              <w:divBdr>
                <w:top w:val="none" w:sz="0" w:space="0" w:color="auto"/>
                <w:left w:val="none" w:sz="0" w:space="0" w:color="auto"/>
                <w:bottom w:val="none" w:sz="0" w:space="0" w:color="auto"/>
                <w:right w:val="none" w:sz="0" w:space="0" w:color="auto"/>
              </w:divBdr>
            </w:div>
            <w:div w:id="2017734120">
              <w:marLeft w:val="0"/>
              <w:marRight w:val="0"/>
              <w:marTop w:val="0"/>
              <w:marBottom w:val="0"/>
              <w:divBdr>
                <w:top w:val="none" w:sz="0" w:space="0" w:color="auto"/>
                <w:left w:val="none" w:sz="0" w:space="0" w:color="auto"/>
                <w:bottom w:val="none" w:sz="0" w:space="0" w:color="auto"/>
                <w:right w:val="none" w:sz="0" w:space="0" w:color="auto"/>
              </w:divBdr>
            </w:div>
            <w:div w:id="937755053">
              <w:marLeft w:val="0"/>
              <w:marRight w:val="0"/>
              <w:marTop w:val="0"/>
              <w:marBottom w:val="0"/>
              <w:divBdr>
                <w:top w:val="none" w:sz="0" w:space="0" w:color="auto"/>
                <w:left w:val="none" w:sz="0" w:space="0" w:color="auto"/>
                <w:bottom w:val="none" w:sz="0" w:space="0" w:color="auto"/>
                <w:right w:val="none" w:sz="0" w:space="0" w:color="auto"/>
              </w:divBdr>
            </w:div>
            <w:div w:id="1200512383">
              <w:marLeft w:val="0"/>
              <w:marRight w:val="0"/>
              <w:marTop w:val="0"/>
              <w:marBottom w:val="0"/>
              <w:divBdr>
                <w:top w:val="none" w:sz="0" w:space="0" w:color="auto"/>
                <w:left w:val="none" w:sz="0" w:space="0" w:color="auto"/>
                <w:bottom w:val="none" w:sz="0" w:space="0" w:color="auto"/>
                <w:right w:val="none" w:sz="0" w:space="0" w:color="auto"/>
              </w:divBdr>
            </w:div>
            <w:div w:id="206374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6419">
      <w:bodyDiv w:val="1"/>
      <w:marLeft w:val="0"/>
      <w:marRight w:val="0"/>
      <w:marTop w:val="0"/>
      <w:marBottom w:val="0"/>
      <w:divBdr>
        <w:top w:val="none" w:sz="0" w:space="0" w:color="auto"/>
        <w:left w:val="none" w:sz="0" w:space="0" w:color="auto"/>
        <w:bottom w:val="none" w:sz="0" w:space="0" w:color="auto"/>
        <w:right w:val="none" w:sz="0" w:space="0" w:color="auto"/>
      </w:divBdr>
      <w:divsChild>
        <w:div w:id="1250044520">
          <w:marLeft w:val="0"/>
          <w:marRight w:val="0"/>
          <w:marTop w:val="0"/>
          <w:marBottom w:val="0"/>
          <w:divBdr>
            <w:top w:val="none" w:sz="0" w:space="0" w:color="auto"/>
            <w:left w:val="none" w:sz="0" w:space="0" w:color="auto"/>
            <w:bottom w:val="none" w:sz="0" w:space="0" w:color="auto"/>
            <w:right w:val="none" w:sz="0" w:space="0" w:color="auto"/>
          </w:divBdr>
        </w:div>
      </w:divsChild>
    </w:div>
    <w:div w:id="1564290877">
      <w:bodyDiv w:val="1"/>
      <w:marLeft w:val="0"/>
      <w:marRight w:val="0"/>
      <w:marTop w:val="0"/>
      <w:marBottom w:val="0"/>
      <w:divBdr>
        <w:top w:val="none" w:sz="0" w:space="0" w:color="auto"/>
        <w:left w:val="none" w:sz="0" w:space="0" w:color="auto"/>
        <w:bottom w:val="none" w:sz="0" w:space="0" w:color="auto"/>
        <w:right w:val="none" w:sz="0" w:space="0" w:color="auto"/>
      </w:divBdr>
      <w:divsChild>
        <w:div w:id="1363895512">
          <w:marLeft w:val="0"/>
          <w:marRight w:val="0"/>
          <w:marTop w:val="0"/>
          <w:marBottom w:val="0"/>
          <w:divBdr>
            <w:top w:val="none" w:sz="0" w:space="0" w:color="auto"/>
            <w:left w:val="none" w:sz="0" w:space="0" w:color="auto"/>
            <w:bottom w:val="none" w:sz="0" w:space="0" w:color="auto"/>
            <w:right w:val="none" w:sz="0" w:space="0" w:color="auto"/>
          </w:divBdr>
        </w:div>
      </w:divsChild>
    </w:div>
    <w:div w:id="1645086757">
      <w:bodyDiv w:val="1"/>
      <w:marLeft w:val="0"/>
      <w:marRight w:val="0"/>
      <w:marTop w:val="0"/>
      <w:marBottom w:val="0"/>
      <w:divBdr>
        <w:top w:val="none" w:sz="0" w:space="0" w:color="auto"/>
        <w:left w:val="none" w:sz="0" w:space="0" w:color="auto"/>
        <w:bottom w:val="none" w:sz="0" w:space="0" w:color="auto"/>
        <w:right w:val="none" w:sz="0" w:space="0" w:color="auto"/>
      </w:divBdr>
      <w:divsChild>
        <w:div w:id="1284582762">
          <w:marLeft w:val="0"/>
          <w:marRight w:val="0"/>
          <w:marTop w:val="0"/>
          <w:marBottom w:val="0"/>
          <w:divBdr>
            <w:top w:val="none" w:sz="0" w:space="0" w:color="auto"/>
            <w:left w:val="none" w:sz="0" w:space="0" w:color="auto"/>
            <w:bottom w:val="none" w:sz="0" w:space="0" w:color="auto"/>
            <w:right w:val="none" w:sz="0" w:space="0" w:color="auto"/>
          </w:divBdr>
          <w:divsChild>
            <w:div w:id="2038579130">
              <w:marLeft w:val="0"/>
              <w:marRight w:val="0"/>
              <w:marTop w:val="0"/>
              <w:marBottom w:val="0"/>
              <w:divBdr>
                <w:top w:val="none" w:sz="0" w:space="0" w:color="auto"/>
                <w:left w:val="none" w:sz="0" w:space="0" w:color="auto"/>
                <w:bottom w:val="none" w:sz="0" w:space="0" w:color="auto"/>
                <w:right w:val="none" w:sz="0" w:space="0" w:color="auto"/>
              </w:divBdr>
            </w:div>
            <w:div w:id="1577938544">
              <w:marLeft w:val="0"/>
              <w:marRight w:val="0"/>
              <w:marTop w:val="0"/>
              <w:marBottom w:val="0"/>
              <w:divBdr>
                <w:top w:val="none" w:sz="0" w:space="0" w:color="auto"/>
                <w:left w:val="none" w:sz="0" w:space="0" w:color="auto"/>
                <w:bottom w:val="none" w:sz="0" w:space="0" w:color="auto"/>
                <w:right w:val="none" w:sz="0" w:space="0" w:color="auto"/>
              </w:divBdr>
            </w:div>
            <w:div w:id="1578900288">
              <w:marLeft w:val="0"/>
              <w:marRight w:val="0"/>
              <w:marTop w:val="0"/>
              <w:marBottom w:val="0"/>
              <w:divBdr>
                <w:top w:val="none" w:sz="0" w:space="0" w:color="auto"/>
                <w:left w:val="none" w:sz="0" w:space="0" w:color="auto"/>
                <w:bottom w:val="none" w:sz="0" w:space="0" w:color="auto"/>
                <w:right w:val="none" w:sz="0" w:space="0" w:color="auto"/>
              </w:divBdr>
            </w:div>
            <w:div w:id="133523496">
              <w:marLeft w:val="0"/>
              <w:marRight w:val="0"/>
              <w:marTop w:val="0"/>
              <w:marBottom w:val="0"/>
              <w:divBdr>
                <w:top w:val="none" w:sz="0" w:space="0" w:color="auto"/>
                <w:left w:val="none" w:sz="0" w:space="0" w:color="auto"/>
                <w:bottom w:val="none" w:sz="0" w:space="0" w:color="auto"/>
                <w:right w:val="none" w:sz="0" w:space="0" w:color="auto"/>
              </w:divBdr>
            </w:div>
            <w:div w:id="1567840803">
              <w:marLeft w:val="0"/>
              <w:marRight w:val="0"/>
              <w:marTop w:val="0"/>
              <w:marBottom w:val="0"/>
              <w:divBdr>
                <w:top w:val="none" w:sz="0" w:space="0" w:color="auto"/>
                <w:left w:val="none" w:sz="0" w:space="0" w:color="auto"/>
                <w:bottom w:val="none" w:sz="0" w:space="0" w:color="auto"/>
                <w:right w:val="none" w:sz="0" w:space="0" w:color="auto"/>
              </w:divBdr>
            </w:div>
            <w:div w:id="15624380">
              <w:marLeft w:val="0"/>
              <w:marRight w:val="0"/>
              <w:marTop w:val="0"/>
              <w:marBottom w:val="0"/>
              <w:divBdr>
                <w:top w:val="none" w:sz="0" w:space="0" w:color="auto"/>
                <w:left w:val="none" w:sz="0" w:space="0" w:color="auto"/>
                <w:bottom w:val="none" w:sz="0" w:space="0" w:color="auto"/>
                <w:right w:val="none" w:sz="0" w:space="0" w:color="auto"/>
              </w:divBdr>
            </w:div>
            <w:div w:id="459685248">
              <w:marLeft w:val="0"/>
              <w:marRight w:val="0"/>
              <w:marTop w:val="0"/>
              <w:marBottom w:val="0"/>
              <w:divBdr>
                <w:top w:val="none" w:sz="0" w:space="0" w:color="auto"/>
                <w:left w:val="none" w:sz="0" w:space="0" w:color="auto"/>
                <w:bottom w:val="none" w:sz="0" w:space="0" w:color="auto"/>
                <w:right w:val="none" w:sz="0" w:space="0" w:color="auto"/>
              </w:divBdr>
            </w:div>
            <w:div w:id="167688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3539">
      <w:bodyDiv w:val="1"/>
      <w:marLeft w:val="0"/>
      <w:marRight w:val="0"/>
      <w:marTop w:val="0"/>
      <w:marBottom w:val="0"/>
      <w:divBdr>
        <w:top w:val="none" w:sz="0" w:space="0" w:color="auto"/>
        <w:left w:val="none" w:sz="0" w:space="0" w:color="auto"/>
        <w:bottom w:val="none" w:sz="0" w:space="0" w:color="auto"/>
        <w:right w:val="none" w:sz="0" w:space="0" w:color="auto"/>
      </w:divBdr>
      <w:divsChild>
        <w:div w:id="109664732">
          <w:marLeft w:val="0"/>
          <w:marRight w:val="0"/>
          <w:marTop w:val="0"/>
          <w:marBottom w:val="0"/>
          <w:divBdr>
            <w:top w:val="none" w:sz="0" w:space="0" w:color="auto"/>
            <w:left w:val="none" w:sz="0" w:space="0" w:color="auto"/>
            <w:bottom w:val="none" w:sz="0" w:space="0" w:color="auto"/>
            <w:right w:val="none" w:sz="0" w:space="0" w:color="auto"/>
          </w:divBdr>
          <w:divsChild>
            <w:div w:id="1344748928">
              <w:marLeft w:val="0"/>
              <w:marRight w:val="0"/>
              <w:marTop w:val="0"/>
              <w:marBottom w:val="0"/>
              <w:divBdr>
                <w:top w:val="none" w:sz="0" w:space="0" w:color="auto"/>
                <w:left w:val="none" w:sz="0" w:space="0" w:color="auto"/>
                <w:bottom w:val="none" w:sz="0" w:space="0" w:color="auto"/>
                <w:right w:val="none" w:sz="0" w:space="0" w:color="auto"/>
              </w:divBdr>
            </w:div>
            <w:div w:id="1896236569">
              <w:marLeft w:val="0"/>
              <w:marRight w:val="0"/>
              <w:marTop w:val="0"/>
              <w:marBottom w:val="0"/>
              <w:divBdr>
                <w:top w:val="none" w:sz="0" w:space="0" w:color="auto"/>
                <w:left w:val="none" w:sz="0" w:space="0" w:color="auto"/>
                <w:bottom w:val="none" w:sz="0" w:space="0" w:color="auto"/>
                <w:right w:val="none" w:sz="0" w:space="0" w:color="auto"/>
              </w:divBdr>
            </w:div>
            <w:div w:id="1025792741">
              <w:marLeft w:val="0"/>
              <w:marRight w:val="0"/>
              <w:marTop w:val="0"/>
              <w:marBottom w:val="0"/>
              <w:divBdr>
                <w:top w:val="none" w:sz="0" w:space="0" w:color="auto"/>
                <w:left w:val="none" w:sz="0" w:space="0" w:color="auto"/>
                <w:bottom w:val="none" w:sz="0" w:space="0" w:color="auto"/>
                <w:right w:val="none" w:sz="0" w:space="0" w:color="auto"/>
              </w:divBdr>
            </w:div>
            <w:div w:id="394551039">
              <w:marLeft w:val="0"/>
              <w:marRight w:val="0"/>
              <w:marTop w:val="0"/>
              <w:marBottom w:val="0"/>
              <w:divBdr>
                <w:top w:val="none" w:sz="0" w:space="0" w:color="auto"/>
                <w:left w:val="none" w:sz="0" w:space="0" w:color="auto"/>
                <w:bottom w:val="none" w:sz="0" w:space="0" w:color="auto"/>
                <w:right w:val="none" w:sz="0" w:space="0" w:color="auto"/>
              </w:divBdr>
            </w:div>
            <w:div w:id="209614677">
              <w:marLeft w:val="0"/>
              <w:marRight w:val="0"/>
              <w:marTop w:val="0"/>
              <w:marBottom w:val="0"/>
              <w:divBdr>
                <w:top w:val="none" w:sz="0" w:space="0" w:color="auto"/>
                <w:left w:val="none" w:sz="0" w:space="0" w:color="auto"/>
                <w:bottom w:val="none" w:sz="0" w:space="0" w:color="auto"/>
                <w:right w:val="none" w:sz="0" w:space="0" w:color="auto"/>
              </w:divBdr>
            </w:div>
            <w:div w:id="696740105">
              <w:marLeft w:val="0"/>
              <w:marRight w:val="0"/>
              <w:marTop w:val="0"/>
              <w:marBottom w:val="0"/>
              <w:divBdr>
                <w:top w:val="none" w:sz="0" w:space="0" w:color="auto"/>
                <w:left w:val="none" w:sz="0" w:space="0" w:color="auto"/>
                <w:bottom w:val="none" w:sz="0" w:space="0" w:color="auto"/>
                <w:right w:val="none" w:sz="0" w:space="0" w:color="auto"/>
              </w:divBdr>
            </w:div>
            <w:div w:id="690762651">
              <w:marLeft w:val="0"/>
              <w:marRight w:val="0"/>
              <w:marTop w:val="0"/>
              <w:marBottom w:val="0"/>
              <w:divBdr>
                <w:top w:val="none" w:sz="0" w:space="0" w:color="auto"/>
                <w:left w:val="none" w:sz="0" w:space="0" w:color="auto"/>
                <w:bottom w:val="none" w:sz="0" w:space="0" w:color="auto"/>
                <w:right w:val="none" w:sz="0" w:space="0" w:color="auto"/>
              </w:divBdr>
            </w:div>
            <w:div w:id="1651443683">
              <w:marLeft w:val="0"/>
              <w:marRight w:val="0"/>
              <w:marTop w:val="0"/>
              <w:marBottom w:val="0"/>
              <w:divBdr>
                <w:top w:val="none" w:sz="0" w:space="0" w:color="auto"/>
                <w:left w:val="none" w:sz="0" w:space="0" w:color="auto"/>
                <w:bottom w:val="none" w:sz="0" w:space="0" w:color="auto"/>
                <w:right w:val="none" w:sz="0" w:space="0" w:color="auto"/>
              </w:divBdr>
            </w:div>
            <w:div w:id="155076185">
              <w:marLeft w:val="0"/>
              <w:marRight w:val="0"/>
              <w:marTop w:val="0"/>
              <w:marBottom w:val="0"/>
              <w:divBdr>
                <w:top w:val="none" w:sz="0" w:space="0" w:color="auto"/>
                <w:left w:val="none" w:sz="0" w:space="0" w:color="auto"/>
                <w:bottom w:val="none" w:sz="0" w:space="0" w:color="auto"/>
                <w:right w:val="none" w:sz="0" w:space="0" w:color="auto"/>
              </w:divBdr>
            </w:div>
            <w:div w:id="1449927354">
              <w:marLeft w:val="0"/>
              <w:marRight w:val="0"/>
              <w:marTop w:val="0"/>
              <w:marBottom w:val="0"/>
              <w:divBdr>
                <w:top w:val="none" w:sz="0" w:space="0" w:color="auto"/>
                <w:left w:val="none" w:sz="0" w:space="0" w:color="auto"/>
                <w:bottom w:val="none" w:sz="0" w:space="0" w:color="auto"/>
                <w:right w:val="none" w:sz="0" w:space="0" w:color="auto"/>
              </w:divBdr>
            </w:div>
            <w:div w:id="1407730933">
              <w:marLeft w:val="0"/>
              <w:marRight w:val="0"/>
              <w:marTop w:val="0"/>
              <w:marBottom w:val="0"/>
              <w:divBdr>
                <w:top w:val="none" w:sz="0" w:space="0" w:color="auto"/>
                <w:left w:val="none" w:sz="0" w:space="0" w:color="auto"/>
                <w:bottom w:val="none" w:sz="0" w:space="0" w:color="auto"/>
                <w:right w:val="none" w:sz="0" w:space="0" w:color="auto"/>
              </w:divBdr>
            </w:div>
            <w:div w:id="440996482">
              <w:marLeft w:val="0"/>
              <w:marRight w:val="0"/>
              <w:marTop w:val="0"/>
              <w:marBottom w:val="0"/>
              <w:divBdr>
                <w:top w:val="none" w:sz="0" w:space="0" w:color="auto"/>
                <w:left w:val="none" w:sz="0" w:space="0" w:color="auto"/>
                <w:bottom w:val="none" w:sz="0" w:space="0" w:color="auto"/>
                <w:right w:val="none" w:sz="0" w:space="0" w:color="auto"/>
              </w:divBdr>
            </w:div>
            <w:div w:id="133639797">
              <w:marLeft w:val="0"/>
              <w:marRight w:val="0"/>
              <w:marTop w:val="0"/>
              <w:marBottom w:val="0"/>
              <w:divBdr>
                <w:top w:val="none" w:sz="0" w:space="0" w:color="auto"/>
                <w:left w:val="none" w:sz="0" w:space="0" w:color="auto"/>
                <w:bottom w:val="none" w:sz="0" w:space="0" w:color="auto"/>
                <w:right w:val="none" w:sz="0" w:space="0" w:color="auto"/>
              </w:divBdr>
            </w:div>
            <w:div w:id="1098526112">
              <w:marLeft w:val="0"/>
              <w:marRight w:val="0"/>
              <w:marTop w:val="0"/>
              <w:marBottom w:val="0"/>
              <w:divBdr>
                <w:top w:val="none" w:sz="0" w:space="0" w:color="auto"/>
                <w:left w:val="none" w:sz="0" w:space="0" w:color="auto"/>
                <w:bottom w:val="none" w:sz="0" w:space="0" w:color="auto"/>
                <w:right w:val="none" w:sz="0" w:space="0" w:color="auto"/>
              </w:divBdr>
            </w:div>
            <w:div w:id="1679119462">
              <w:marLeft w:val="0"/>
              <w:marRight w:val="0"/>
              <w:marTop w:val="0"/>
              <w:marBottom w:val="0"/>
              <w:divBdr>
                <w:top w:val="none" w:sz="0" w:space="0" w:color="auto"/>
                <w:left w:val="none" w:sz="0" w:space="0" w:color="auto"/>
                <w:bottom w:val="none" w:sz="0" w:space="0" w:color="auto"/>
                <w:right w:val="none" w:sz="0" w:space="0" w:color="auto"/>
              </w:divBdr>
            </w:div>
            <w:div w:id="2128155175">
              <w:marLeft w:val="0"/>
              <w:marRight w:val="0"/>
              <w:marTop w:val="0"/>
              <w:marBottom w:val="0"/>
              <w:divBdr>
                <w:top w:val="none" w:sz="0" w:space="0" w:color="auto"/>
                <w:left w:val="none" w:sz="0" w:space="0" w:color="auto"/>
                <w:bottom w:val="none" w:sz="0" w:space="0" w:color="auto"/>
                <w:right w:val="none" w:sz="0" w:space="0" w:color="auto"/>
              </w:divBdr>
            </w:div>
            <w:div w:id="1779911082">
              <w:marLeft w:val="0"/>
              <w:marRight w:val="0"/>
              <w:marTop w:val="0"/>
              <w:marBottom w:val="0"/>
              <w:divBdr>
                <w:top w:val="none" w:sz="0" w:space="0" w:color="auto"/>
                <w:left w:val="none" w:sz="0" w:space="0" w:color="auto"/>
                <w:bottom w:val="none" w:sz="0" w:space="0" w:color="auto"/>
                <w:right w:val="none" w:sz="0" w:space="0" w:color="auto"/>
              </w:divBdr>
            </w:div>
            <w:div w:id="7166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45708">
      <w:bodyDiv w:val="1"/>
      <w:marLeft w:val="0"/>
      <w:marRight w:val="0"/>
      <w:marTop w:val="0"/>
      <w:marBottom w:val="0"/>
      <w:divBdr>
        <w:top w:val="none" w:sz="0" w:space="0" w:color="auto"/>
        <w:left w:val="none" w:sz="0" w:space="0" w:color="auto"/>
        <w:bottom w:val="none" w:sz="0" w:space="0" w:color="auto"/>
        <w:right w:val="none" w:sz="0" w:space="0" w:color="auto"/>
      </w:divBdr>
      <w:divsChild>
        <w:div w:id="346831585">
          <w:marLeft w:val="0"/>
          <w:marRight w:val="0"/>
          <w:marTop w:val="0"/>
          <w:marBottom w:val="0"/>
          <w:divBdr>
            <w:top w:val="none" w:sz="0" w:space="0" w:color="auto"/>
            <w:left w:val="none" w:sz="0" w:space="0" w:color="auto"/>
            <w:bottom w:val="none" w:sz="0" w:space="0" w:color="auto"/>
            <w:right w:val="none" w:sz="0" w:space="0" w:color="auto"/>
          </w:divBdr>
          <w:divsChild>
            <w:div w:id="282687449">
              <w:marLeft w:val="0"/>
              <w:marRight w:val="0"/>
              <w:marTop w:val="0"/>
              <w:marBottom w:val="0"/>
              <w:divBdr>
                <w:top w:val="none" w:sz="0" w:space="0" w:color="auto"/>
                <w:left w:val="none" w:sz="0" w:space="0" w:color="auto"/>
                <w:bottom w:val="none" w:sz="0" w:space="0" w:color="auto"/>
                <w:right w:val="none" w:sz="0" w:space="0" w:color="auto"/>
              </w:divBdr>
            </w:div>
            <w:div w:id="1792284033">
              <w:marLeft w:val="0"/>
              <w:marRight w:val="0"/>
              <w:marTop w:val="0"/>
              <w:marBottom w:val="0"/>
              <w:divBdr>
                <w:top w:val="none" w:sz="0" w:space="0" w:color="auto"/>
                <w:left w:val="none" w:sz="0" w:space="0" w:color="auto"/>
                <w:bottom w:val="none" w:sz="0" w:space="0" w:color="auto"/>
                <w:right w:val="none" w:sz="0" w:space="0" w:color="auto"/>
              </w:divBdr>
            </w:div>
            <w:div w:id="387193081">
              <w:marLeft w:val="0"/>
              <w:marRight w:val="0"/>
              <w:marTop w:val="0"/>
              <w:marBottom w:val="0"/>
              <w:divBdr>
                <w:top w:val="none" w:sz="0" w:space="0" w:color="auto"/>
                <w:left w:val="none" w:sz="0" w:space="0" w:color="auto"/>
                <w:bottom w:val="none" w:sz="0" w:space="0" w:color="auto"/>
                <w:right w:val="none" w:sz="0" w:space="0" w:color="auto"/>
              </w:divBdr>
            </w:div>
            <w:div w:id="201940991">
              <w:marLeft w:val="0"/>
              <w:marRight w:val="0"/>
              <w:marTop w:val="0"/>
              <w:marBottom w:val="0"/>
              <w:divBdr>
                <w:top w:val="none" w:sz="0" w:space="0" w:color="auto"/>
                <w:left w:val="none" w:sz="0" w:space="0" w:color="auto"/>
                <w:bottom w:val="none" w:sz="0" w:space="0" w:color="auto"/>
                <w:right w:val="none" w:sz="0" w:space="0" w:color="auto"/>
              </w:divBdr>
            </w:div>
            <w:div w:id="1525944077">
              <w:marLeft w:val="0"/>
              <w:marRight w:val="0"/>
              <w:marTop w:val="0"/>
              <w:marBottom w:val="0"/>
              <w:divBdr>
                <w:top w:val="none" w:sz="0" w:space="0" w:color="auto"/>
                <w:left w:val="none" w:sz="0" w:space="0" w:color="auto"/>
                <w:bottom w:val="none" w:sz="0" w:space="0" w:color="auto"/>
                <w:right w:val="none" w:sz="0" w:space="0" w:color="auto"/>
              </w:divBdr>
            </w:div>
            <w:div w:id="1771506498">
              <w:marLeft w:val="0"/>
              <w:marRight w:val="0"/>
              <w:marTop w:val="0"/>
              <w:marBottom w:val="0"/>
              <w:divBdr>
                <w:top w:val="none" w:sz="0" w:space="0" w:color="auto"/>
                <w:left w:val="none" w:sz="0" w:space="0" w:color="auto"/>
                <w:bottom w:val="none" w:sz="0" w:space="0" w:color="auto"/>
                <w:right w:val="none" w:sz="0" w:space="0" w:color="auto"/>
              </w:divBdr>
            </w:div>
            <w:div w:id="1946769762">
              <w:marLeft w:val="0"/>
              <w:marRight w:val="0"/>
              <w:marTop w:val="0"/>
              <w:marBottom w:val="0"/>
              <w:divBdr>
                <w:top w:val="none" w:sz="0" w:space="0" w:color="auto"/>
                <w:left w:val="none" w:sz="0" w:space="0" w:color="auto"/>
                <w:bottom w:val="none" w:sz="0" w:space="0" w:color="auto"/>
                <w:right w:val="none" w:sz="0" w:space="0" w:color="auto"/>
              </w:divBdr>
            </w:div>
            <w:div w:id="390539934">
              <w:marLeft w:val="0"/>
              <w:marRight w:val="0"/>
              <w:marTop w:val="0"/>
              <w:marBottom w:val="0"/>
              <w:divBdr>
                <w:top w:val="none" w:sz="0" w:space="0" w:color="auto"/>
                <w:left w:val="none" w:sz="0" w:space="0" w:color="auto"/>
                <w:bottom w:val="none" w:sz="0" w:space="0" w:color="auto"/>
                <w:right w:val="none" w:sz="0" w:space="0" w:color="auto"/>
              </w:divBdr>
            </w:div>
            <w:div w:id="105929036">
              <w:marLeft w:val="0"/>
              <w:marRight w:val="0"/>
              <w:marTop w:val="0"/>
              <w:marBottom w:val="0"/>
              <w:divBdr>
                <w:top w:val="none" w:sz="0" w:space="0" w:color="auto"/>
                <w:left w:val="none" w:sz="0" w:space="0" w:color="auto"/>
                <w:bottom w:val="none" w:sz="0" w:space="0" w:color="auto"/>
                <w:right w:val="none" w:sz="0" w:space="0" w:color="auto"/>
              </w:divBdr>
            </w:div>
            <w:div w:id="1293368548">
              <w:marLeft w:val="0"/>
              <w:marRight w:val="0"/>
              <w:marTop w:val="0"/>
              <w:marBottom w:val="0"/>
              <w:divBdr>
                <w:top w:val="none" w:sz="0" w:space="0" w:color="auto"/>
                <w:left w:val="none" w:sz="0" w:space="0" w:color="auto"/>
                <w:bottom w:val="none" w:sz="0" w:space="0" w:color="auto"/>
                <w:right w:val="none" w:sz="0" w:space="0" w:color="auto"/>
              </w:divBdr>
            </w:div>
            <w:div w:id="483815004">
              <w:marLeft w:val="0"/>
              <w:marRight w:val="0"/>
              <w:marTop w:val="0"/>
              <w:marBottom w:val="0"/>
              <w:divBdr>
                <w:top w:val="none" w:sz="0" w:space="0" w:color="auto"/>
                <w:left w:val="none" w:sz="0" w:space="0" w:color="auto"/>
                <w:bottom w:val="none" w:sz="0" w:space="0" w:color="auto"/>
                <w:right w:val="none" w:sz="0" w:space="0" w:color="auto"/>
              </w:divBdr>
            </w:div>
            <w:div w:id="1502231870">
              <w:marLeft w:val="0"/>
              <w:marRight w:val="0"/>
              <w:marTop w:val="0"/>
              <w:marBottom w:val="0"/>
              <w:divBdr>
                <w:top w:val="none" w:sz="0" w:space="0" w:color="auto"/>
                <w:left w:val="none" w:sz="0" w:space="0" w:color="auto"/>
                <w:bottom w:val="none" w:sz="0" w:space="0" w:color="auto"/>
                <w:right w:val="none" w:sz="0" w:space="0" w:color="auto"/>
              </w:divBdr>
            </w:div>
            <w:div w:id="391661015">
              <w:marLeft w:val="0"/>
              <w:marRight w:val="0"/>
              <w:marTop w:val="0"/>
              <w:marBottom w:val="0"/>
              <w:divBdr>
                <w:top w:val="none" w:sz="0" w:space="0" w:color="auto"/>
                <w:left w:val="none" w:sz="0" w:space="0" w:color="auto"/>
                <w:bottom w:val="none" w:sz="0" w:space="0" w:color="auto"/>
                <w:right w:val="none" w:sz="0" w:space="0" w:color="auto"/>
              </w:divBdr>
            </w:div>
            <w:div w:id="16460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47343">
      <w:bodyDiv w:val="1"/>
      <w:marLeft w:val="0"/>
      <w:marRight w:val="0"/>
      <w:marTop w:val="0"/>
      <w:marBottom w:val="0"/>
      <w:divBdr>
        <w:top w:val="none" w:sz="0" w:space="0" w:color="auto"/>
        <w:left w:val="none" w:sz="0" w:space="0" w:color="auto"/>
        <w:bottom w:val="none" w:sz="0" w:space="0" w:color="auto"/>
        <w:right w:val="none" w:sz="0" w:space="0" w:color="auto"/>
      </w:divBdr>
      <w:divsChild>
        <w:div w:id="190194926">
          <w:marLeft w:val="0"/>
          <w:marRight w:val="0"/>
          <w:marTop w:val="0"/>
          <w:marBottom w:val="0"/>
          <w:divBdr>
            <w:top w:val="none" w:sz="0" w:space="0" w:color="auto"/>
            <w:left w:val="none" w:sz="0" w:space="0" w:color="auto"/>
            <w:bottom w:val="none" w:sz="0" w:space="0" w:color="auto"/>
            <w:right w:val="none" w:sz="0" w:space="0" w:color="auto"/>
          </w:divBdr>
        </w:div>
      </w:divsChild>
    </w:div>
    <w:div w:id="1670447847">
      <w:bodyDiv w:val="1"/>
      <w:marLeft w:val="0"/>
      <w:marRight w:val="0"/>
      <w:marTop w:val="0"/>
      <w:marBottom w:val="0"/>
      <w:divBdr>
        <w:top w:val="none" w:sz="0" w:space="0" w:color="auto"/>
        <w:left w:val="none" w:sz="0" w:space="0" w:color="auto"/>
        <w:bottom w:val="none" w:sz="0" w:space="0" w:color="auto"/>
        <w:right w:val="none" w:sz="0" w:space="0" w:color="auto"/>
      </w:divBdr>
      <w:divsChild>
        <w:div w:id="228732030">
          <w:marLeft w:val="0"/>
          <w:marRight w:val="0"/>
          <w:marTop w:val="0"/>
          <w:marBottom w:val="0"/>
          <w:divBdr>
            <w:top w:val="none" w:sz="0" w:space="0" w:color="auto"/>
            <w:left w:val="none" w:sz="0" w:space="0" w:color="auto"/>
            <w:bottom w:val="none" w:sz="0" w:space="0" w:color="auto"/>
            <w:right w:val="none" w:sz="0" w:space="0" w:color="auto"/>
          </w:divBdr>
        </w:div>
      </w:divsChild>
    </w:div>
    <w:div w:id="1676804901">
      <w:bodyDiv w:val="1"/>
      <w:marLeft w:val="0"/>
      <w:marRight w:val="0"/>
      <w:marTop w:val="0"/>
      <w:marBottom w:val="0"/>
      <w:divBdr>
        <w:top w:val="none" w:sz="0" w:space="0" w:color="auto"/>
        <w:left w:val="none" w:sz="0" w:space="0" w:color="auto"/>
        <w:bottom w:val="none" w:sz="0" w:space="0" w:color="auto"/>
        <w:right w:val="none" w:sz="0" w:space="0" w:color="auto"/>
      </w:divBdr>
      <w:divsChild>
        <w:div w:id="206718109">
          <w:marLeft w:val="0"/>
          <w:marRight w:val="0"/>
          <w:marTop w:val="0"/>
          <w:marBottom w:val="0"/>
          <w:divBdr>
            <w:top w:val="none" w:sz="0" w:space="0" w:color="auto"/>
            <w:left w:val="none" w:sz="0" w:space="0" w:color="auto"/>
            <w:bottom w:val="none" w:sz="0" w:space="0" w:color="auto"/>
            <w:right w:val="none" w:sz="0" w:space="0" w:color="auto"/>
          </w:divBdr>
          <w:divsChild>
            <w:div w:id="1704747634">
              <w:marLeft w:val="0"/>
              <w:marRight w:val="0"/>
              <w:marTop w:val="0"/>
              <w:marBottom w:val="0"/>
              <w:divBdr>
                <w:top w:val="none" w:sz="0" w:space="0" w:color="auto"/>
                <w:left w:val="none" w:sz="0" w:space="0" w:color="auto"/>
                <w:bottom w:val="none" w:sz="0" w:space="0" w:color="auto"/>
                <w:right w:val="none" w:sz="0" w:space="0" w:color="auto"/>
              </w:divBdr>
            </w:div>
            <w:div w:id="1205018933">
              <w:marLeft w:val="0"/>
              <w:marRight w:val="0"/>
              <w:marTop w:val="0"/>
              <w:marBottom w:val="0"/>
              <w:divBdr>
                <w:top w:val="none" w:sz="0" w:space="0" w:color="auto"/>
                <w:left w:val="none" w:sz="0" w:space="0" w:color="auto"/>
                <w:bottom w:val="none" w:sz="0" w:space="0" w:color="auto"/>
                <w:right w:val="none" w:sz="0" w:space="0" w:color="auto"/>
              </w:divBdr>
            </w:div>
            <w:div w:id="61683701">
              <w:marLeft w:val="0"/>
              <w:marRight w:val="0"/>
              <w:marTop w:val="0"/>
              <w:marBottom w:val="0"/>
              <w:divBdr>
                <w:top w:val="none" w:sz="0" w:space="0" w:color="auto"/>
                <w:left w:val="none" w:sz="0" w:space="0" w:color="auto"/>
                <w:bottom w:val="none" w:sz="0" w:space="0" w:color="auto"/>
                <w:right w:val="none" w:sz="0" w:space="0" w:color="auto"/>
              </w:divBdr>
            </w:div>
            <w:div w:id="1385834525">
              <w:marLeft w:val="0"/>
              <w:marRight w:val="0"/>
              <w:marTop w:val="0"/>
              <w:marBottom w:val="0"/>
              <w:divBdr>
                <w:top w:val="none" w:sz="0" w:space="0" w:color="auto"/>
                <w:left w:val="none" w:sz="0" w:space="0" w:color="auto"/>
                <w:bottom w:val="none" w:sz="0" w:space="0" w:color="auto"/>
                <w:right w:val="none" w:sz="0" w:space="0" w:color="auto"/>
              </w:divBdr>
            </w:div>
            <w:div w:id="1963732601">
              <w:marLeft w:val="0"/>
              <w:marRight w:val="0"/>
              <w:marTop w:val="0"/>
              <w:marBottom w:val="0"/>
              <w:divBdr>
                <w:top w:val="none" w:sz="0" w:space="0" w:color="auto"/>
                <w:left w:val="none" w:sz="0" w:space="0" w:color="auto"/>
                <w:bottom w:val="none" w:sz="0" w:space="0" w:color="auto"/>
                <w:right w:val="none" w:sz="0" w:space="0" w:color="auto"/>
              </w:divBdr>
            </w:div>
            <w:div w:id="1785880424">
              <w:marLeft w:val="0"/>
              <w:marRight w:val="0"/>
              <w:marTop w:val="0"/>
              <w:marBottom w:val="0"/>
              <w:divBdr>
                <w:top w:val="none" w:sz="0" w:space="0" w:color="auto"/>
                <w:left w:val="none" w:sz="0" w:space="0" w:color="auto"/>
                <w:bottom w:val="none" w:sz="0" w:space="0" w:color="auto"/>
                <w:right w:val="none" w:sz="0" w:space="0" w:color="auto"/>
              </w:divBdr>
            </w:div>
            <w:div w:id="1173690034">
              <w:marLeft w:val="0"/>
              <w:marRight w:val="0"/>
              <w:marTop w:val="0"/>
              <w:marBottom w:val="0"/>
              <w:divBdr>
                <w:top w:val="none" w:sz="0" w:space="0" w:color="auto"/>
                <w:left w:val="none" w:sz="0" w:space="0" w:color="auto"/>
                <w:bottom w:val="none" w:sz="0" w:space="0" w:color="auto"/>
                <w:right w:val="none" w:sz="0" w:space="0" w:color="auto"/>
              </w:divBdr>
            </w:div>
            <w:div w:id="1118912614">
              <w:marLeft w:val="0"/>
              <w:marRight w:val="0"/>
              <w:marTop w:val="0"/>
              <w:marBottom w:val="0"/>
              <w:divBdr>
                <w:top w:val="none" w:sz="0" w:space="0" w:color="auto"/>
                <w:left w:val="none" w:sz="0" w:space="0" w:color="auto"/>
                <w:bottom w:val="none" w:sz="0" w:space="0" w:color="auto"/>
                <w:right w:val="none" w:sz="0" w:space="0" w:color="auto"/>
              </w:divBdr>
            </w:div>
            <w:div w:id="519784841">
              <w:marLeft w:val="0"/>
              <w:marRight w:val="0"/>
              <w:marTop w:val="0"/>
              <w:marBottom w:val="0"/>
              <w:divBdr>
                <w:top w:val="none" w:sz="0" w:space="0" w:color="auto"/>
                <w:left w:val="none" w:sz="0" w:space="0" w:color="auto"/>
                <w:bottom w:val="none" w:sz="0" w:space="0" w:color="auto"/>
                <w:right w:val="none" w:sz="0" w:space="0" w:color="auto"/>
              </w:divBdr>
            </w:div>
            <w:div w:id="616983779">
              <w:marLeft w:val="0"/>
              <w:marRight w:val="0"/>
              <w:marTop w:val="0"/>
              <w:marBottom w:val="0"/>
              <w:divBdr>
                <w:top w:val="none" w:sz="0" w:space="0" w:color="auto"/>
                <w:left w:val="none" w:sz="0" w:space="0" w:color="auto"/>
                <w:bottom w:val="none" w:sz="0" w:space="0" w:color="auto"/>
                <w:right w:val="none" w:sz="0" w:space="0" w:color="auto"/>
              </w:divBdr>
            </w:div>
            <w:div w:id="1910848788">
              <w:marLeft w:val="0"/>
              <w:marRight w:val="0"/>
              <w:marTop w:val="0"/>
              <w:marBottom w:val="0"/>
              <w:divBdr>
                <w:top w:val="none" w:sz="0" w:space="0" w:color="auto"/>
                <w:left w:val="none" w:sz="0" w:space="0" w:color="auto"/>
                <w:bottom w:val="none" w:sz="0" w:space="0" w:color="auto"/>
                <w:right w:val="none" w:sz="0" w:space="0" w:color="auto"/>
              </w:divBdr>
            </w:div>
            <w:div w:id="8616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22530">
      <w:bodyDiv w:val="1"/>
      <w:marLeft w:val="0"/>
      <w:marRight w:val="0"/>
      <w:marTop w:val="0"/>
      <w:marBottom w:val="0"/>
      <w:divBdr>
        <w:top w:val="none" w:sz="0" w:space="0" w:color="auto"/>
        <w:left w:val="none" w:sz="0" w:space="0" w:color="auto"/>
        <w:bottom w:val="none" w:sz="0" w:space="0" w:color="auto"/>
        <w:right w:val="none" w:sz="0" w:space="0" w:color="auto"/>
      </w:divBdr>
      <w:divsChild>
        <w:div w:id="2042243114">
          <w:marLeft w:val="0"/>
          <w:marRight w:val="0"/>
          <w:marTop w:val="0"/>
          <w:marBottom w:val="0"/>
          <w:divBdr>
            <w:top w:val="none" w:sz="0" w:space="0" w:color="auto"/>
            <w:left w:val="none" w:sz="0" w:space="0" w:color="auto"/>
            <w:bottom w:val="none" w:sz="0" w:space="0" w:color="auto"/>
            <w:right w:val="none" w:sz="0" w:space="0" w:color="auto"/>
          </w:divBdr>
          <w:divsChild>
            <w:div w:id="1235819534">
              <w:marLeft w:val="0"/>
              <w:marRight w:val="0"/>
              <w:marTop w:val="0"/>
              <w:marBottom w:val="0"/>
              <w:divBdr>
                <w:top w:val="none" w:sz="0" w:space="0" w:color="auto"/>
                <w:left w:val="none" w:sz="0" w:space="0" w:color="auto"/>
                <w:bottom w:val="none" w:sz="0" w:space="0" w:color="auto"/>
                <w:right w:val="none" w:sz="0" w:space="0" w:color="auto"/>
              </w:divBdr>
            </w:div>
            <w:div w:id="1310015740">
              <w:marLeft w:val="0"/>
              <w:marRight w:val="0"/>
              <w:marTop w:val="0"/>
              <w:marBottom w:val="0"/>
              <w:divBdr>
                <w:top w:val="none" w:sz="0" w:space="0" w:color="auto"/>
                <w:left w:val="none" w:sz="0" w:space="0" w:color="auto"/>
                <w:bottom w:val="none" w:sz="0" w:space="0" w:color="auto"/>
                <w:right w:val="none" w:sz="0" w:space="0" w:color="auto"/>
              </w:divBdr>
            </w:div>
            <w:div w:id="197937924">
              <w:marLeft w:val="0"/>
              <w:marRight w:val="0"/>
              <w:marTop w:val="0"/>
              <w:marBottom w:val="0"/>
              <w:divBdr>
                <w:top w:val="none" w:sz="0" w:space="0" w:color="auto"/>
                <w:left w:val="none" w:sz="0" w:space="0" w:color="auto"/>
                <w:bottom w:val="none" w:sz="0" w:space="0" w:color="auto"/>
                <w:right w:val="none" w:sz="0" w:space="0" w:color="auto"/>
              </w:divBdr>
            </w:div>
            <w:div w:id="73555694">
              <w:marLeft w:val="0"/>
              <w:marRight w:val="0"/>
              <w:marTop w:val="0"/>
              <w:marBottom w:val="0"/>
              <w:divBdr>
                <w:top w:val="none" w:sz="0" w:space="0" w:color="auto"/>
                <w:left w:val="none" w:sz="0" w:space="0" w:color="auto"/>
                <w:bottom w:val="none" w:sz="0" w:space="0" w:color="auto"/>
                <w:right w:val="none" w:sz="0" w:space="0" w:color="auto"/>
              </w:divBdr>
            </w:div>
            <w:div w:id="1729646630">
              <w:marLeft w:val="0"/>
              <w:marRight w:val="0"/>
              <w:marTop w:val="0"/>
              <w:marBottom w:val="0"/>
              <w:divBdr>
                <w:top w:val="none" w:sz="0" w:space="0" w:color="auto"/>
                <w:left w:val="none" w:sz="0" w:space="0" w:color="auto"/>
                <w:bottom w:val="none" w:sz="0" w:space="0" w:color="auto"/>
                <w:right w:val="none" w:sz="0" w:space="0" w:color="auto"/>
              </w:divBdr>
            </w:div>
            <w:div w:id="1552618235">
              <w:marLeft w:val="0"/>
              <w:marRight w:val="0"/>
              <w:marTop w:val="0"/>
              <w:marBottom w:val="0"/>
              <w:divBdr>
                <w:top w:val="none" w:sz="0" w:space="0" w:color="auto"/>
                <w:left w:val="none" w:sz="0" w:space="0" w:color="auto"/>
                <w:bottom w:val="none" w:sz="0" w:space="0" w:color="auto"/>
                <w:right w:val="none" w:sz="0" w:space="0" w:color="auto"/>
              </w:divBdr>
            </w:div>
            <w:div w:id="756290444">
              <w:marLeft w:val="0"/>
              <w:marRight w:val="0"/>
              <w:marTop w:val="0"/>
              <w:marBottom w:val="0"/>
              <w:divBdr>
                <w:top w:val="none" w:sz="0" w:space="0" w:color="auto"/>
                <w:left w:val="none" w:sz="0" w:space="0" w:color="auto"/>
                <w:bottom w:val="none" w:sz="0" w:space="0" w:color="auto"/>
                <w:right w:val="none" w:sz="0" w:space="0" w:color="auto"/>
              </w:divBdr>
            </w:div>
            <w:div w:id="1550803803">
              <w:marLeft w:val="0"/>
              <w:marRight w:val="0"/>
              <w:marTop w:val="0"/>
              <w:marBottom w:val="0"/>
              <w:divBdr>
                <w:top w:val="none" w:sz="0" w:space="0" w:color="auto"/>
                <w:left w:val="none" w:sz="0" w:space="0" w:color="auto"/>
                <w:bottom w:val="none" w:sz="0" w:space="0" w:color="auto"/>
                <w:right w:val="none" w:sz="0" w:space="0" w:color="auto"/>
              </w:divBdr>
            </w:div>
            <w:div w:id="1328167570">
              <w:marLeft w:val="0"/>
              <w:marRight w:val="0"/>
              <w:marTop w:val="0"/>
              <w:marBottom w:val="0"/>
              <w:divBdr>
                <w:top w:val="none" w:sz="0" w:space="0" w:color="auto"/>
                <w:left w:val="none" w:sz="0" w:space="0" w:color="auto"/>
                <w:bottom w:val="none" w:sz="0" w:space="0" w:color="auto"/>
                <w:right w:val="none" w:sz="0" w:space="0" w:color="auto"/>
              </w:divBdr>
            </w:div>
            <w:div w:id="382870612">
              <w:marLeft w:val="0"/>
              <w:marRight w:val="0"/>
              <w:marTop w:val="0"/>
              <w:marBottom w:val="0"/>
              <w:divBdr>
                <w:top w:val="none" w:sz="0" w:space="0" w:color="auto"/>
                <w:left w:val="none" w:sz="0" w:space="0" w:color="auto"/>
                <w:bottom w:val="none" w:sz="0" w:space="0" w:color="auto"/>
                <w:right w:val="none" w:sz="0" w:space="0" w:color="auto"/>
              </w:divBdr>
            </w:div>
            <w:div w:id="786848168">
              <w:marLeft w:val="0"/>
              <w:marRight w:val="0"/>
              <w:marTop w:val="0"/>
              <w:marBottom w:val="0"/>
              <w:divBdr>
                <w:top w:val="none" w:sz="0" w:space="0" w:color="auto"/>
                <w:left w:val="none" w:sz="0" w:space="0" w:color="auto"/>
                <w:bottom w:val="none" w:sz="0" w:space="0" w:color="auto"/>
                <w:right w:val="none" w:sz="0" w:space="0" w:color="auto"/>
              </w:divBdr>
            </w:div>
            <w:div w:id="357005210">
              <w:marLeft w:val="0"/>
              <w:marRight w:val="0"/>
              <w:marTop w:val="0"/>
              <w:marBottom w:val="0"/>
              <w:divBdr>
                <w:top w:val="none" w:sz="0" w:space="0" w:color="auto"/>
                <w:left w:val="none" w:sz="0" w:space="0" w:color="auto"/>
                <w:bottom w:val="none" w:sz="0" w:space="0" w:color="auto"/>
                <w:right w:val="none" w:sz="0" w:space="0" w:color="auto"/>
              </w:divBdr>
            </w:div>
            <w:div w:id="166605490">
              <w:marLeft w:val="0"/>
              <w:marRight w:val="0"/>
              <w:marTop w:val="0"/>
              <w:marBottom w:val="0"/>
              <w:divBdr>
                <w:top w:val="none" w:sz="0" w:space="0" w:color="auto"/>
                <w:left w:val="none" w:sz="0" w:space="0" w:color="auto"/>
                <w:bottom w:val="none" w:sz="0" w:space="0" w:color="auto"/>
                <w:right w:val="none" w:sz="0" w:space="0" w:color="auto"/>
              </w:divBdr>
            </w:div>
            <w:div w:id="2096633321">
              <w:marLeft w:val="0"/>
              <w:marRight w:val="0"/>
              <w:marTop w:val="0"/>
              <w:marBottom w:val="0"/>
              <w:divBdr>
                <w:top w:val="none" w:sz="0" w:space="0" w:color="auto"/>
                <w:left w:val="none" w:sz="0" w:space="0" w:color="auto"/>
                <w:bottom w:val="none" w:sz="0" w:space="0" w:color="auto"/>
                <w:right w:val="none" w:sz="0" w:space="0" w:color="auto"/>
              </w:divBdr>
            </w:div>
            <w:div w:id="360593734">
              <w:marLeft w:val="0"/>
              <w:marRight w:val="0"/>
              <w:marTop w:val="0"/>
              <w:marBottom w:val="0"/>
              <w:divBdr>
                <w:top w:val="none" w:sz="0" w:space="0" w:color="auto"/>
                <w:left w:val="none" w:sz="0" w:space="0" w:color="auto"/>
                <w:bottom w:val="none" w:sz="0" w:space="0" w:color="auto"/>
                <w:right w:val="none" w:sz="0" w:space="0" w:color="auto"/>
              </w:divBdr>
            </w:div>
            <w:div w:id="1242791698">
              <w:marLeft w:val="0"/>
              <w:marRight w:val="0"/>
              <w:marTop w:val="0"/>
              <w:marBottom w:val="0"/>
              <w:divBdr>
                <w:top w:val="none" w:sz="0" w:space="0" w:color="auto"/>
                <w:left w:val="none" w:sz="0" w:space="0" w:color="auto"/>
                <w:bottom w:val="none" w:sz="0" w:space="0" w:color="auto"/>
                <w:right w:val="none" w:sz="0" w:space="0" w:color="auto"/>
              </w:divBdr>
            </w:div>
            <w:div w:id="276109580">
              <w:marLeft w:val="0"/>
              <w:marRight w:val="0"/>
              <w:marTop w:val="0"/>
              <w:marBottom w:val="0"/>
              <w:divBdr>
                <w:top w:val="none" w:sz="0" w:space="0" w:color="auto"/>
                <w:left w:val="none" w:sz="0" w:space="0" w:color="auto"/>
                <w:bottom w:val="none" w:sz="0" w:space="0" w:color="auto"/>
                <w:right w:val="none" w:sz="0" w:space="0" w:color="auto"/>
              </w:divBdr>
            </w:div>
            <w:div w:id="2091390761">
              <w:marLeft w:val="0"/>
              <w:marRight w:val="0"/>
              <w:marTop w:val="0"/>
              <w:marBottom w:val="0"/>
              <w:divBdr>
                <w:top w:val="none" w:sz="0" w:space="0" w:color="auto"/>
                <w:left w:val="none" w:sz="0" w:space="0" w:color="auto"/>
                <w:bottom w:val="none" w:sz="0" w:space="0" w:color="auto"/>
                <w:right w:val="none" w:sz="0" w:space="0" w:color="auto"/>
              </w:divBdr>
            </w:div>
            <w:div w:id="279798471">
              <w:marLeft w:val="0"/>
              <w:marRight w:val="0"/>
              <w:marTop w:val="0"/>
              <w:marBottom w:val="0"/>
              <w:divBdr>
                <w:top w:val="none" w:sz="0" w:space="0" w:color="auto"/>
                <w:left w:val="none" w:sz="0" w:space="0" w:color="auto"/>
                <w:bottom w:val="none" w:sz="0" w:space="0" w:color="auto"/>
                <w:right w:val="none" w:sz="0" w:space="0" w:color="auto"/>
              </w:divBdr>
            </w:div>
            <w:div w:id="293828697">
              <w:marLeft w:val="0"/>
              <w:marRight w:val="0"/>
              <w:marTop w:val="0"/>
              <w:marBottom w:val="0"/>
              <w:divBdr>
                <w:top w:val="none" w:sz="0" w:space="0" w:color="auto"/>
                <w:left w:val="none" w:sz="0" w:space="0" w:color="auto"/>
                <w:bottom w:val="none" w:sz="0" w:space="0" w:color="auto"/>
                <w:right w:val="none" w:sz="0" w:space="0" w:color="auto"/>
              </w:divBdr>
            </w:div>
            <w:div w:id="437600422">
              <w:marLeft w:val="0"/>
              <w:marRight w:val="0"/>
              <w:marTop w:val="0"/>
              <w:marBottom w:val="0"/>
              <w:divBdr>
                <w:top w:val="none" w:sz="0" w:space="0" w:color="auto"/>
                <w:left w:val="none" w:sz="0" w:space="0" w:color="auto"/>
                <w:bottom w:val="none" w:sz="0" w:space="0" w:color="auto"/>
                <w:right w:val="none" w:sz="0" w:space="0" w:color="auto"/>
              </w:divBdr>
            </w:div>
            <w:div w:id="1224027525">
              <w:marLeft w:val="0"/>
              <w:marRight w:val="0"/>
              <w:marTop w:val="0"/>
              <w:marBottom w:val="0"/>
              <w:divBdr>
                <w:top w:val="none" w:sz="0" w:space="0" w:color="auto"/>
                <w:left w:val="none" w:sz="0" w:space="0" w:color="auto"/>
                <w:bottom w:val="none" w:sz="0" w:space="0" w:color="auto"/>
                <w:right w:val="none" w:sz="0" w:space="0" w:color="auto"/>
              </w:divBdr>
            </w:div>
            <w:div w:id="1332903758">
              <w:marLeft w:val="0"/>
              <w:marRight w:val="0"/>
              <w:marTop w:val="0"/>
              <w:marBottom w:val="0"/>
              <w:divBdr>
                <w:top w:val="none" w:sz="0" w:space="0" w:color="auto"/>
                <w:left w:val="none" w:sz="0" w:space="0" w:color="auto"/>
                <w:bottom w:val="none" w:sz="0" w:space="0" w:color="auto"/>
                <w:right w:val="none" w:sz="0" w:space="0" w:color="auto"/>
              </w:divBdr>
            </w:div>
            <w:div w:id="320085953">
              <w:marLeft w:val="0"/>
              <w:marRight w:val="0"/>
              <w:marTop w:val="0"/>
              <w:marBottom w:val="0"/>
              <w:divBdr>
                <w:top w:val="none" w:sz="0" w:space="0" w:color="auto"/>
                <w:left w:val="none" w:sz="0" w:space="0" w:color="auto"/>
                <w:bottom w:val="none" w:sz="0" w:space="0" w:color="auto"/>
                <w:right w:val="none" w:sz="0" w:space="0" w:color="auto"/>
              </w:divBdr>
            </w:div>
            <w:div w:id="983658082">
              <w:marLeft w:val="0"/>
              <w:marRight w:val="0"/>
              <w:marTop w:val="0"/>
              <w:marBottom w:val="0"/>
              <w:divBdr>
                <w:top w:val="none" w:sz="0" w:space="0" w:color="auto"/>
                <w:left w:val="none" w:sz="0" w:space="0" w:color="auto"/>
                <w:bottom w:val="none" w:sz="0" w:space="0" w:color="auto"/>
                <w:right w:val="none" w:sz="0" w:space="0" w:color="auto"/>
              </w:divBdr>
            </w:div>
            <w:div w:id="1434470287">
              <w:marLeft w:val="0"/>
              <w:marRight w:val="0"/>
              <w:marTop w:val="0"/>
              <w:marBottom w:val="0"/>
              <w:divBdr>
                <w:top w:val="none" w:sz="0" w:space="0" w:color="auto"/>
                <w:left w:val="none" w:sz="0" w:space="0" w:color="auto"/>
                <w:bottom w:val="none" w:sz="0" w:space="0" w:color="auto"/>
                <w:right w:val="none" w:sz="0" w:space="0" w:color="auto"/>
              </w:divBdr>
            </w:div>
            <w:div w:id="1760445533">
              <w:marLeft w:val="0"/>
              <w:marRight w:val="0"/>
              <w:marTop w:val="0"/>
              <w:marBottom w:val="0"/>
              <w:divBdr>
                <w:top w:val="none" w:sz="0" w:space="0" w:color="auto"/>
                <w:left w:val="none" w:sz="0" w:space="0" w:color="auto"/>
                <w:bottom w:val="none" w:sz="0" w:space="0" w:color="auto"/>
                <w:right w:val="none" w:sz="0" w:space="0" w:color="auto"/>
              </w:divBdr>
            </w:div>
            <w:div w:id="981544273">
              <w:marLeft w:val="0"/>
              <w:marRight w:val="0"/>
              <w:marTop w:val="0"/>
              <w:marBottom w:val="0"/>
              <w:divBdr>
                <w:top w:val="none" w:sz="0" w:space="0" w:color="auto"/>
                <w:left w:val="none" w:sz="0" w:space="0" w:color="auto"/>
                <w:bottom w:val="none" w:sz="0" w:space="0" w:color="auto"/>
                <w:right w:val="none" w:sz="0" w:space="0" w:color="auto"/>
              </w:divBdr>
            </w:div>
            <w:div w:id="49938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277318">
      <w:bodyDiv w:val="1"/>
      <w:marLeft w:val="0"/>
      <w:marRight w:val="0"/>
      <w:marTop w:val="0"/>
      <w:marBottom w:val="0"/>
      <w:divBdr>
        <w:top w:val="none" w:sz="0" w:space="0" w:color="auto"/>
        <w:left w:val="none" w:sz="0" w:space="0" w:color="auto"/>
        <w:bottom w:val="none" w:sz="0" w:space="0" w:color="auto"/>
        <w:right w:val="none" w:sz="0" w:space="0" w:color="auto"/>
      </w:divBdr>
      <w:divsChild>
        <w:div w:id="250890308">
          <w:marLeft w:val="0"/>
          <w:marRight w:val="0"/>
          <w:marTop w:val="0"/>
          <w:marBottom w:val="0"/>
          <w:divBdr>
            <w:top w:val="none" w:sz="0" w:space="0" w:color="auto"/>
            <w:left w:val="none" w:sz="0" w:space="0" w:color="auto"/>
            <w:bottom w:val="none" w:sz="0" w:space="0" w:color="auto"/>
            <w:right w:val="none" w:sz="0" w:space="0" w:color="auto"/>
          </w:divBdr>
          <w:divsChild>
            <w:div w:id="653098969">
              <w:marLeft w:val="0"/>
              <w:marRight w:val="0"/>
              <w:marTop w:val="0"/>
              <w:marBottom w:val="0"/>
              <w:divBdr>
                <w:top w:val="none" w:sz="0" w:space="0" w:color="auto"/>
                <w:left w:val="none" w:sz="0" w:space="0" w:color="auto"/>
                <w:bottom w:val="none" w:sz="0" w:space="0" w:color="auto"/>
                <w:right w:val="none" w:sz="0" w:space="0" w:color="auto"/>
              </w:divBdr>
            </w:div>
            <w:div w:id="1136143028">
              <w:marLeft w:val="0"/>
              <w:marRight w:val="0"/>
              <w:marTop w:val="0"/>
              <w:marBottom w:val="0"/>
              <w:divBdr>
                <w:top w:val="none" w:sz="0" w:space="0" w:color="auto"/>
                <w:left w:val="none" w:sz="0" w:space="0" w:color="auto"/>
                <w:bottom w:val="none" w:sz="0" w:space="0" w:color="auto"/>
                <w:right w:val="none" w:sz="0" w:space="0" w:color="auto"/>
              </w:divBdr>
            </w:div>
            <w:div w:id="1401175358">
              <w:marLeft w:val="0"/>
              <w:marRight w:val="0"/>
              <w:marTop w:val="0"/>
              <w:marBottom w:val="0"/>
              <w:divBdr>
                <w:top w:val="none" w:sz="0" w:space="0" w:color="auto"/>
                <w:left w:val="none" w:sz="0" w:space="0" w:color="auto"/>
                <w:bottom w:val="none" w:sz="0" w:space="0" w:color="auto"/>
                <w:right w:val="none" w:sz="0" w:space="0" w:color="auto"/>
              </w:divBdr>
            </w:div>
            <w:div w:id="375202067">
              <w:marLeft w:val="0"/>
              <w:marRight w:val="0"/>
              <w:marTop w:val="0"/>
              <w:marBottom w:val="0"/>
              <w:divBdr>
                <w:top w:val="none" w:sz="0" w:space="0" w:color="auto"/>
                <w:left w:val="none" w:sz="0" w:space="0" w:color="auto"/>
                <w:bottom w:val="none" w:sz="0" w:space="0" w:color="auto"/>
                <w:right w:val="none" w:sz="0" w:space="0" w:color="auto"/>
              </w:divBdr>
            </w:div>
            <w:div w:id="1742289341">
              <w:marLeft w:val="0"/>
              <w:marRight w:val="0"/>
              <w:marTop w:val="0"/>
              <w:marBottom w:val="0"/>
              <w:divBdr>
                <w:top w:val="none" w:sz="0" w:space="0" w:color="auto"/>
                <w:left w:val="none" w:sz="0" w:space="0" w:color="auto"/>
                <w:bottom w:val="none" w:sz="0" w:space="0" w:color="auto"/>
                <w:right w:val="none" w:sz="0" w:space="0" w:color="auto"/>
              </w:divBdr>
            </w:div>
            <w:div w:id="855735012">
              <w:marLeft w:val="0"/>
              <w:marRight w:val="0"/>
              <w:marTop w:val="0"/>
              <w:marBottom w:val="0"/>
              <w:divBdr>
                <w:top w:val="none" w:sz="0" w:space="0" w:color="auto"/>
                <w:left w:val="none" w:sz="0" w:space="0" w:color="auto"/>
                <w:bottom w:val="none" w:sz="0" w:space="0" w:color="auto"/>
                <w:right w:val="none" w:sz="0" w:space="0" w:color="auto"/>
              </w:divBdr>
            </w:div>
            <w:div w:id="780534720">
              <w:marLeft w:val="0"/>
              <w:marRight w:val="0"/>
              <w:marTop w:val="0"/>
              <w:marBottom w:val="0"/>
              <w:divBdr>
                <w:top w:val="none" w:sz="0" w:space="0" w:color="auto"/>
                <w:left w:val="none" w:sz="0" w:space="0" w:color="auto"/>
                <w:bottom w:val="none" w:sz="0" w:space="0" w:color="auto"/>
                <w:right w:val="none" w:sz="0" w:space="0" w:color="auto"/>
              </w:divBdr>
            </w:div>
            <w:div w:id="1876623533">
              <w:marLeft w:val="0"/>
              <w:marRight w:val="0"/>
              <w:marTop w:val="0"/>
              <w:marBottom w:val="0"/>
              <w:divBdr>
                <w:top w:val="none" w:sz="0" w:space="0" w:color="auto"/>
                <w:left w:val="none" w:sz="0" w:space="0" w:color="auto"/>
                <w:bottom w:val="none" w:sz="0" w:space="0" w:color="auto"/>
                <w:right w:val="none" w:sz="0" w:space="0" w:color="auto"/>
              </w:divBdr>
            </w:div>
            <w:div w:id="122815092">
              <w:marLeft w:val="0"/>
              <w:marRight w:val="0"/>
              <w:marTop w:val="0"/>
              <w:marBottom w:val="0"/>
              <w:divBdr>
                <w:top w:val="none" w:sz="0" w:space="0" w:color="auto"/>
                <w:left w:val="none" w:sz="0" w:space="0" w:color="auto"/>
                <w:bottom w:val="none" w:sz="0" w:space="0" w:color="auto"/>
                <w:right w:val="none" w:sz="0" w:space="0" w:color="auto"/>
              </w:divBdr>
            </w:div>
            <w:div w:id="586621446">
              <w:marLeft w:val="0"/>
              <w:marRight w:val="0"/>
              <w:marTop w:val="0"/>
              <w:marBottom w:val="0"/>
              <w:divBdr>
                <w:top w:val="none" w:sz="0" w:space="0" w:color="auto"/>
                <w:left w:val="none" w:sz="0" w:space="0" w:color="auto"/>
                <w:bottom w:val="none" w:sz="0" w:space="0" w:color="auto"/>
                <w:right w:val="none" w:sz="0" w:space="0" w:color="auto"/>
              </w:divBdr>
            </w:div>
            <w:div w:id="1063135910">
              <w:marLeft w:val="0"/>
              <w:marRight w:val="0"/>
              <w:marTop w:val="0"/>
              <w:marBottom w:val="0"/>
              <w:divBdr>
                <w:top w:val="none" w:sz="0" w:space="0" w:color="auto"/>
                <w:left w:val="none" w:sz="0" w:space="0" w:color="auto"/>
                <w:bottom w:val="none" w:sz="0" w:space="0" w:color="auto"/>
                <w:right w:val="none" w:sz="0" w:space="0" w:color="auto"/>
              </w:divBdr>
            </w:div>
            <w:div w:id="1232036475">
              <w:marLeft w:val="0"/>
              <w:marRight w:val="0"/>
              <w:marTop w:val="0"/>
              <w:marBottom w:val="0"/>
              <w:divBdr>
                <w:top w:val="none" w:sz="0" w:space="0" w:color="auto"/>
                <w:left w:val="none" w:sz="0" w:space="0" w:color="auto"/>
                <w:bottom w:val="none" w:sz="0" w:space="0" w:color="auto"/>
                <w:right w:val="none" w:sz="0" w:space="0" w:color="auto"/>
              </w:divBdr>
            </w:div>
            <w:div w:id="770591869">
              <w:marLeft w:val="0"/>
              <w:marRight w:val="0"/>
              <w:marTop w:val="0"/>
              <w:marBottom w:val="0"/>
              <w:divBdr>
                <w:top w:val="none" w:sz="0" w:space="0" w:color="auto"/>
                <w:left w:val="none" w:sz="0" w:space="0" w:color="auto"/>
                <w:bottom w:val="none" w:sz="0" w:space="0" w:color="auto"/>
                <w:right w:val="none" w:sz="0" w:space="0" w:color="auto"/>
              </w:divBdr>
            </w:div>
            <w:div w:id="2127195427">
              <w:marLeft w:val="0"/>
              <w:marRight w:val="0"/>
              <w:marTop w:val="0"/>
              <w:marBottom w:val="0"/>
              <w:divBdr>
                <w:top w:val="none" w:sz="0" w:space="0" w:color="auto"/>
                <w:left w:val="none" w:sz="0" w:space="0" w:color="auto"/>
                <w:bottom w:val="none" w:sz="0" w:space="0" w:color="auto"/>
                <w:right w:val="none" w:sz="0" w:space="0" w:color="auto"/>
              </w:divBdr>
            </w:div>
            <w:div w:id="141969861">
              <w:marLeft w:val="0"/>
              <w:marRight w:val="0"/>
              <w:marTop w:val="0"/>
              <w:marBottom w:val="0"/>
              <w:divBdr>
                <w:top w:val="none" w:sz="0" w:space="0" w:color="auto"/>
                <w:left w:val="none" w:sz="0" w:space="0" w:color="auto"/>
                <w:bottom w:val="none" w:sz="0" w:space="0" w:color="auto"/>
                <w:right w:val="none" w:sz="0" w:space="0" w:color="auto"/>
              </w:divBdr>
            </w:div>
            <w:div w:id="864095340">
              <w:marLeft w:val="0"/>
              <w:marRight w:val="0"/>
              <w:marTop w:val="0"/>
              <w:marBottom w:val="0"/>
              <w:divBdr>
                <w:top w:val="none" w:sz="0" w:space="0" w:color="auto"/>
                <w:left w:val="none" w:sz="0" w:space="0" w:color="auto"/>
                <w:bottom w:val="none" w:sz="0" w:space="0" w:color="auto"/>
                <w:right w:val="none" w:sz="0" w:space="0" w:color="auto"/>
              </w:divBdr>
            </w:div>
            <w:div w:id="550192309">
              <w:marLeft w:val="0"/>
              <w:marRight w:val="0"/>
              <w:marTop w:val="0"/>
              <w:marBottom w:val="0"/>
              <w:divBdr>
                <w:top w:val="none" w:sz="0" w:space="0" w:color="auto"/>
                <w:left w:val="none" w:sz="0" w:space="0" w:color="auto"/>
                <w:bottom w:val="none" w:sz="0" w:space="0" w:color="auto"/>
                <w:right w:val="none" w:sz="0" w:space="0" w:color="auto"/>
              </w:divBdr>
            </w:div>
            <w:div w:id="1789228991">
              <w:marLeft w:val="0"/>
              <w:marRight w:val="0"/>
              <w:marTop w:val="0"/>
              <w:marBottom w:val="0"/>
              <w:divBdr>
                <w:top w:val="none" w:sz="0" w:space="0" w:color="auto"/>
                <w:left w:val="none" w:sz="0" w:space="0" w:color="auto"/>
                <w:bottom w:val="none" w:sz="0" w:space="0" w:color="auto"/>
                <w:right w:val="none" w:sz="0" w:space="0" w:color="auto"/>
              </w:divBdr>
            </w:div>
            <w:div w:id="1937589004">
              <w:marLeft w:val="0"/>
              <w:marRight w:val="0"/>
              <w:marTop w:val="0"/>
              <w:marBottom w:val="0"/>
              <w:divBdr>
                <w:top w:val="none" w:sz="0" w:space="0" w:color="auto"/>
                <w:left w:val="none" w:sz="0" w:space="0" w:color="auto"/>
                <w:bottom w:val="none" w:sz="0" w:space="0" w:color="auto"/>
                <w:right w:val="none" w:sz="0" w:space="0" w:color="auto"/>
              </w:divBdr>
            </w:div>
            <w:div w:id="769357994">
              <w:marLeft w:val="0"/>
              <w:marRight w:val="0"/>
              <w:marTop w:val="0"/>
              <w:marBottom w:val="0"/>
              <w:divBdr>
                <w:top w:val="none" w:sz="0" w:space="0" w:color="auto"/>
                <w:left w:val="none" w:sz="0" w:space="0" w:color="auto"/>
                <w:bottom w:val="none" w:sz="0" w:space="0" w:color="auto"/>
                <w:right w:val="none" w:sz="0" w:space="0" w:color="auto"/>
              </w:divBdr>
            </w:div>
            <w:div w:id="805784262">
              <w:marLeft w:val="0"/>
              <w:marRight w:val="0"/>
              <w:marTop w:val="0"/>
              <w:marBottom w:val="0"/>
              <w:divBdr>
                <w:top w:val="none" w:sz="0" w:space="0" w:color="auto"/>
                <w:left w:val="none" w:sz="0" w:space="0" w:color="auto"/>
                <w:bottom w:val="none" w:sz="0" w:space="0" w:color="auto"/>
                <w:right w:val="none" w:sz="0" w:space="0" w:color="auto"/>
              </w:divBdr>
            </w:div>
            <w:div w:id="584807074">
              <w:marLeft w:val="0"/>
              <w:marRight w:val="0"/>
              <w:marTop w:val="0"/>
              <w:marBottom w:val="0"/>
              <w:divBdr>
                <w:top w:val="none" w:sz="0" w:space="0" w:color="auto"/>
                <w:left w:val="none" w:sz="0" w:space="0" w:color="auto"/>
                <w:bottom w:val="none" w:sz="0" w:space="0" w:color="auto"/>
                <w:right w:val="none" w:sz="0" w:space="0" w:color="auto"/>
              </w:divBdr>
            </w:div>
            <w:div w:id="1831866759">
              <w:marLeft w:val="0"/>
              <w:marRight w:val="0"/>
              <w:marTop w:val="0"/>
              <w:marBottom w:val="0"/>
              <w:divBdr>
                <w:top w:val="none" w:sz="0" w:space="0" w:color="auto"/>
                <w:left w:val="none" w:sz="0" w:space="0" w:color="auto"/>
                <w:bottom w:val="none" w:sz="0" w:space="0" w:color="auto"/>
                <w:right w:val="none" w:sz="0" w:space="0" w:color="auto"/>
              </w:divBdr>
            </w:div>
            <w:div w:id="84763821">
              <w:marLeft w:val="0"/>
              <w:marRight w:val="0"/>
              <w:marTop w:val="0"/>
              <w:marBottom w:val="0"/>
              <w:divBdr>
                <w:top w:val="none" w:sz="0" w:space="0" w:color="auto"/>
                <w:left w:val="none" w:sz="0" w:space="0" w:color="auto"/>
                <w:bottom w:val="none" w:sz="0" w:space="0" w:color="auto"/>
                <w:right w:val="none" w:sz="0" w:space="0" w:color="auto"/>
              </w:divBdr>
            </w:div>
            <w:div w:id="1943101785">
              <w:marLeft w:val="0"/>
              <w:marRight w:val="0"/>
              <w:marTop w:val="0"/>
              <w:marBottom w:val="0"/>
              <w:divBdr>
                <w:top w:val="none" w:sz="0" w:space="0" w:color="auto"/>
                <w:left w:val="none" w:sz="0" w:space="0" w:color="auto"/>
                <w:bottom w:val="none" w:sz="0" w:space="0" w:color="auto"/>
                <w:right w:val="none" w:sz="0" w:space="0" w:color="auto"/>
              </w:divBdr>
            </w:div>
            <w:div w:id="811823805">
              <w:marLeft w:val="0"/>
              <w:marRight w:val="0"/>
              <w:marTop w:val="0"/>
              <w:marBottom w:val="0"/>
              <w:divBdr>
                <w:top w:val="none" w:sz="0" w:space="0" w:color="auto"/>
                <w:left w:val="none" w:sz="0" w:space="0" w:color="auto"/>
                <w:bottom w:val="none" w:sz="0" w:space="0" w:color="auto"/>
                <w:right w:val="none" w:sz="0" w:space="0" w:color="auto"/>
              </w:divBdr>
            </w:div>
            <w:div w:id="2037730674">
              <w:marLeft w:val="0"/>
              <w:marRight w:val="0"/>
              <w:marTop w:val="0"/>
              <w:marBottom w:val="0"/>
              <w:divBdr>
                <w:top w:val="none" w:sz="0" w:space="0" w:color="auto"/>
                <w:left w:val="none" w:sz="0" w:space="0" w:color="auto"/>
                <w:bottom w:val="none" w:sz="0" w:space="0" w:color="auto"/>
                <w:right w:val="none" w:sz="0" w:space="0" w:color="auto"/>
              </w:divBdr>
            </w:div>
            <w:div w:id="444664464">
              <w:marLeft w:val="0"/>
              <w:marRight w:val="0"/>
              <w:marTop w:val="0"/>
              <w:marBottom w:val="0"/>
              <w:divBdr>
                <w:top w:val="none" w:sz="0" w:space="0" w:color="auto"/>
                <w:left w:val="none" w:sz="0" w:space="0" w:color="auto"/>
                <w:bottom w:val="none" w:sz="0" w:space="0" w:color="auto"/>
                <w:right w:val="none" w:sz="0" w:space="0" w:color="auto"/>
              </w:divBdr>
            </w:div>
            <w:div w:id="11050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64930">
      <w:bodyDiv w:val="1"/>
      <w:marLeft w:val="0"/>
      <w:marRight w:val="0"/>
      <w:marTop w:val="0"/>
      <w:marBottom w:val="0"/>
      <w:divBdr>
        <w:top w:val="none" w:sz="0" w:space="0" w:color="auto"/>
        <w:left w:val="none" w:sz="0" w:space="0" w:color="auto"/>
        <w:bottom w:val="none" w:sz="0" w:space="0" w:color="auto"/>
        <w:right w:val="none" w:sz="0" w:space="0" w:color="auto"/>
      </w:divBdr>
      <w:divsChild>
        <w:div w:id="1559701312">
          <w:marLeft w:val="0"/>
          <w:marRight w:val="0"/>
          <w:marTop w:val="0"/>
          <w:marBottom w:val="0"/>
          <w:divBdr>
            <w:top w:val="none" w:sz="0" w:space="0" w:color="auto"/>
            <w:left w:val="none" w:sz="0" w:space="0" w:color="auto"/>
            <w:bottom w:val="none" w:sz="0" w:space="0" w:color="auto"/>
            <w:right w:val="none" w:sz="0" w:space="0" w:color="auto"/>
          </w:divBdr>
        </w:div>
      </w:divsChild>
    </w:div>
    <w:div w:id="1686975091">
      <w:bodyDiv w:val="1"/>
      <w:marLeft w:val="0"/>
      <w:marRight w:val="0"/>
      <w:marTop w:val="0"/>
      <w:marBottom w:val="0"/>
      <w:divBdr>
        <w:top w:val="none" w:sz="0" w:space="0" w:color="auto"/>
        <w:left w:val="none" w:sz="0" w:space="0" w:color="auto"/>
        <w:bottom w:val="none" w:sz="0" w:space="0" w:color="auto"/>
        <w:right w:val="none" w:sz="0" w:space="0" w:color="auto"/>
      </w:divBdr>
      <w:divsChild>
        <w:div w:id="1126584855">
          <w:marLeft w:val="0"/>
          <w:marRight w:val="0"/>
          <w:marTop w:val="0"/>
          <w:marBottom w:val="0"/>
          <w:divBdr>
            <w:top w:val="none" w:sz="0" w:space="0" w:color="auto"/>
            <w:left w:val="none" w:sz="0" w:space="0" w:color="auto"/>
            <w:bottom w:val="none" w:sz="0" w:space="0" w:color="auto"/>
            <w:right w:val="none" w:sz="0" w:space="0" w:color="auto"/>
          </w:divBdr>
          <w:divsChild>
            <w:div w:id="1952202612">
              <w:marLeft w:val="0"/>
              <w:marRight w:val="0"/>
              <w:marTop w:val="0"/>
              <w:marBottom w:val="0"/>
              <w:divBdr>
                <w:top w:val="none" w:sz="0" w:space="0" w:color="auto"/>
                <w:left w:val="none" w:sz="0" w:space="0" w:color="auto"/>
                <w:bottom w:val="none" w:sz="0" w:space="0" w:color="auto"/>
                <w:right w:val="none" w:sz="0" w:space="0" w:color="auto"/>
              </w:divBdr>
            </w:div>
            <w:div w:id="1306278196">
              <w:marLeft w:val="0"/>
              <w:marRight w:val="0"/>
              <w:marTop w:val="0"/>
              <w:marBottom w:val="0"/>
              <w:divBdr>
                <w:top w:val="none" w:sz="0" w:space="0" w:color="auto"/>
                <w:left w:val="none" w:sz="0" w:space="0" w:color="auto"/>
                <w:bottom w:val="none" w:sz="0" w:space="0" w:color="auto"/>
                <w:right w:val="none" w:sz="0" w:space="0" w:color="auto"/>
              </w:divBdr>
            </w:div>
            <w:div w:id="242181782">
              <w:marLeft w:val="0"/>
              <w:marRight w:val="0"/>
              <w:marTop w:val="0"/>
              <w:marBottom w:val="0"/>
              <w:divBdr>
                <w:top w:val="none" w:sz="0" w:space="0" w:color="auto"/>
                <w:left w:val="none" w:sz="0" w:space="0" w:color="auto"/>
                <w:bottom w:val="none" w:sz="0" w:space="0" w:color="auto"/>
                <w:right w:val="none" w:sz="0" w:space="0" w:color="auto"/>
              </w:divBdr>
            </w:div>
            <w:div w:id="683485165">
              <w:marLeft w:val="0"/>
              <w:marRight w:val="0"/>
              <w:marTop w:val="0"/>
              <w:marBottom w:val="0"/>
              <w:divBdr>
                <w:top w:val="none" w:sz="0" w:space="0" w:color="auto"/>
                <w:left w:val="none" w:sz="0" w:space="0" w:color="auto"/>
                <w:bottom w:val="none" w:sz="0" w:space="0" w:color="auto"/>
                <w:right w:val="none" w:sz="0" w:space="0" w:color="auto"/>
              </w:divBdr>
            </w:div>
            <w:div w:id="1424036761">
              <w:marLeft w:val="0"/>
              <w:marRight w:val="0"/>
              <w:marTop w:val="0"/>
              <w:marBottom w:val="0"/>
              <w:divBdr>
                <w:top w:val="none" w:sz="0" w:space="0" w:color="auto"/>
                <w:left w:val="none" w:sz="0" w:space="0" w:color="auto"/>
                <w:bottom w:val="none" w:sz="0" w:space="0" w:color="auto"/>
                <w:right w:val="none" w:sz="0" w:space="0" w:color="auto"/>
              </w:divBdr>
            </w:div>
            <w:div w:id="1755663435">
              <w:marLeft w:val="0"/>
              <w:marRight w:val="0"/>
              <w:marTop w:val="0"/>
              <w:marBottom w:val="0"/>
              <w:divBdr>
                <w:top w:val="none" w:sz="0" w:space="0" w:color="auto"/>
                <w:left w:val="none" w:sz="0" w:space="0" w:color="auto"/>
                <w:bottom w:val="none" w:sz="0" w:space="0" w:color="auto"/>
                <w:right w:val="none" w:sz="0" w:space="0" w:color="auto"/>
              </w:divBdr>
            </w:div>
            <w:div w:id="2137946540">
              <w:marLeft w:val="0"/>
              <w:marRight w:val="0"/>
              <w:marTop w:val="0"/>
              <w:marBottom w:val="0"/>
              <w:divBdr>
                <w:top w:val="none" w:sz="0" w:space="0" w:color="auto"/>
                <w:left w:val="none" w:sz="0" w:space="0" w:color="auto"/>
                <w:bottom w:val="none" w:sz="0" w:space="0" w:color="auto"/>
                <w:right w:val="none" w:sz="0" w:space="0" w:color="auto"/>
              </w:divBdr>
            </w:div>
            <w:div w:id="1716932275">
              <w:marLeft w:val="0"/>
              <w:marRight w:val="0"/>
              <w:marTop w:val="0"/>
              <w:marBottom w:val="0"/>
              <w:divBdr>
                <w:top w:val="none" w:sz="0" w:space="0" w:color="auto"/>
                <w:left w:val="none" w:sz="0" w:space="0" w:color="auto"/>
                <w:bottom w:val="none" w:sz="0" w:space="0" w:color="auto"/>
                <w:right w:val="none" w:sz="0" w:space="0" w:color="auto"/>
              </w:divBdr>
            </w:div>
            <w:div w:id="1447458816">
              <w:marLeft w:val="0"/>
              <w:marRight w:val="0"/>
              <w:marTop w:val="0"/>
              <w:marBottom w:val="0"/>
              <w:divBdr>
                <w:top w:val="none" w:sz="0" w:space="0" w:color="auto"/>
                <w:left w:val="none" w:sz="0" w:space="0" w:color="auto"/>
                <w:bottom w:val="none" w:sz="0" w:space="0" w:color="auto"/>
                <w:right w:val="none" w:sz="0" w:space="0" w:color="auto"/>
              </w:divBdr>
            </w:div>
            <w:div w:id="884558918">
              <w:marLeft w:val="0"/>
              <w:marRight w:val="0"/>
              <w:marTop w:val="0"/>
              <w:marBottom w:val="0"/>
              <w:divBdr>
                <w:top w:val="none" w:sz="0" w:space="0" w:color="auto"/>
                <w:left w:val="none" w:sz="0" w:space="0" w:color="auto"/>
                <w:bottom w:val="none" w:sz="0" w:space="0" w:color="auto"/>
                <w:right w:val="none" w:sz="0" w:space="0" w:color="auto"/>
              </w:divBdr>
            </w:div>
            <w:div w:id="1112945005">
              <w:marLeft w:val="0"/>
              <w:marRight w:val="0"/>
              <w:marTop w:val="0"/>
              <w:marBottom w:val="0"/>
              <w:divBdr>
                <w:top w:val="none" w:sz="0" w:space="0" w:color="auto"/>
                <w:left w:val="none" w:sz="0" w:space="0" w:color="auto"/>
                <w:bottom w:val="none" w:sz="0" w:space="0" w:color="auto"/>
                <w:right w:val="none" w:sz="0" w:space="0" w:color="auto"/>
              </w:divBdr>
            </w:div>
            <w:div w:id="1074164980">
              <w:marLeft w:val="0"/>
              <w:marRight w:val="0"/>
              <w:marTop w:val="0"/>
              <w:marBottom w:val="0"/>
              <w:divBdr>
                <w:top w:val="none" w:sz="0" w:space="0" w:color="auto"/>
                <w:left w:val="none" w:sz="0" w:space="0" w:color="auto"/>
                <w:bottom w:val="none" w:sz="0" w:space="0" w:color="auto"/>
                <w:right w:val="none" w:sz="0" w:space="0" w:color="auto"/>
              </w:divBdr>
            </w:div>
            <w:div w:id="1823232878">
              <w:marLeft w:val="0"/>
              <w:marRight w:val="0"/>
              <w:marTop w:val="0"/>
              <w:marBottom w:val="0"/>
              <w:divBdr>
                <w:top w:val="none" w:sz="0" w:space="0" w:color="auto"/>
                <w:left w:val="none" w:sz="0" w:space="0" w:color="auto"/>
                <w:bottom w:val="none" w:sz="0" w:space="0" w:color="auto"/>
                <w:right w:val="none" w:sz="0" w:space="0" w:color="auto"/>
              </w:divBdr>
            </w:div>
            <w:div w:id="817963869">
              <w:marLeft w:val="0"/>
              <w:marRight w:val="0"/>
              <w:marTop w:val="0"/>
              <w:marBottom w:val="0"/>
              <w:divBdr>
                <w:top w:val="none" w:sz="0" w:space="0" w:color="auto"/>
                <w:left w:val="none" w:sz="0" w:space="0" w:color="auto"/>
                <w:bottom w:val="none" w:sz="0" w:space="0" w:color="auto"/>
                <w:right w:val="none" w:sz="0" w:space="0" w:color="auto"/>
              </w:divBdr>
            </w:div>
            <w:div w:id="880827293">
              <w:marLeft w:val="0"/>
              <w:marRight w:val="0"/>
              <w:marTop w:val="0"/>
              <w:marBottom w:val="0"/>
              <w:divBdr>
                <w:top w:val="none" w:sz="0" w:space="0" w:color="auto"/>
                <w:left w:val="none" w:sz="0" w:space="0" w:color="auto"/>
                <w:bottom w:val="none" w:sz="0" w:space="0" w:color="auto"/>
                <w:right w:val="none" w:sz="0" w:space="0" w:color="auto"/>
              </w:divBdr>
            </w:div>
            <w:div w:id="719525000">
              <w:marLeft w:val="0"/>
              <w:marRight w:val="0"/>
              <w:marTop w:val="0"/>
              <w:marBottom w:val="0"/>
              <w:divBdr>
                <w:top w:val="none" w:sz="0" w:space="0" w:color="auto"/>
                <w:left w:val="none" w:sz="0" w:space="0" w:color="auto"/>
                <w:bottom w:val="none" w:sz="0" w:space="0" w:color="auto"/>
                <w:right w:val="none" w:sz="0" w:space="0" w:color="auto"/>
              </w:divBdr>
            </w:div>
            <w:div w:id="1063454052">
              <w:marLeft w:val="0"/>
              <w:marRight w:val="0"/>
              <w:marTop w:val="0"/>
              <w:marBottom w:val="0"/>
              <w:divBdr>
                <w:top w:val="none" w:sz="0" w:space="0" w:color="auto"/>
                <w:left w:val="none" w:sz="0" w:space="0" w:color="auto"/>
                <w:bottom w:val="none" w:sz="0" w:space="0" w:color="auto"/>
                <w:right w:val="none" w:sz="0" w:space="0" w:color="auto"/>
              </w:divBdr>
            </w:div>
            <w:div w:id="1470636732">
              <w:marLeft w:val="0"/>
              <w:marRight w:val="0"/>
              <w:marTop w:val="0"/>
              <w:marBottom w:val="0"/>
              <w:divBdr>
                <w:top w:val="none" w:sz="0" w:space="0" w:color="auto"/>
                <w:left w:val="none" w:sz="0" w:space="0" w:color="auto"/>
                <w:bottom w:val="none" w:sz="0" w:space="0" w:color="auto"/>
                <w:right w:val="none" w:sz="0" w:space="0" w:color="auto"/>
              </w:divBdr>
            </w:div>
            <w:div w:id="388962355">
              <w:marLeft w:val="0"/>
              <w:marRight w:val="0"/>
              <w:marTop w:val="0"/>
              <w:marBottom w:val="0"/>
              <w:divBdr>
                <w:top w:val="none" w:sz="0" w:space="0" w:color="auto"/>
                <w:left w:val="none" w:sz="0" w:space="0" w:color="auto"/>
                <w:bottom w:val="none" w:sz="0" w:space="0" w:color="auto"/>
                <w:right w:val="none" w:sz="0" w:space="0" w:color="auto"/>
              </w:divBdr>
            </w:div>
            <w:div w:id="1597178142">
              <w:marLeft w:val="0"/>
              <w:marRight w:val="0"/>
              <w:marTop w:val="0"/>
              <w:marBottom w:val="0"/>
              <w:divBdr>
                <w:top w:val="none" w:sz="0" w:space="0" w:color="auto"/>
                <w:left w:val="none" w:sz="0" w:space="0" w:color="auto"/>
                <w:bottom w:val="none" w:sz="0" w:space="0" w:color="auto"/>
                <w:right w:val="none" w:sz="0" w:space="0" w:color="auto"/>
              </w:divBdr>
            </w:div>
            <w:div w:id="1503929615">
              <w:marLeft w:val="0"/>
              <w:marRight w:val="0"/>
              <w:marTop w:val="0"/>
              <w:marBottom w:val="0"/>
              <w:divBdr>
                <w:top w:val="none" w:sz="0" w:space="0" w:color="auto"/>
                <w:left w:val="none" w:sz="0" w:space="0" w:color="auto"/>
                <w:bottom w:val="none" w:sz="0" w:space="0" w:color="auto"/>
                <w:right w:val="none" w:sz="0" w:space="0" w:color="auto"/>
              </w:divBdr>
            </w:div>
            <w:div w:id="945968504">
              <w:marLeft w:val="0"/>
              <w:marRight w:val="0"/>
              <w:marTop w:val="0"/>
              <w:marBottom w:val="0"/>
              <w:divBdr>
                <w:top w:val="none" w:sz="0" w:space="0" w:color="auto"/>
                <w:left w:val="none" w:sz="0" w:space="0" w:color="auto"/>
                <w:bottom w:val="none" w:sz="0" w:space="0" w:color="auto"/>
                <w:right w:val="none" w:sz="0" w:space="0" w:color="auto"/>
              </w:divBdr>
            </w:div>
            <w:div w:id="3097372">
              <w:marLeft w:val="0"/>
              <w:marRight w:val="0"/>
              <w:marTop w:val="0"/>
              <w:marBottom w:val="0"/>
              <w:divBdr>
                <w:top w:val="none" w:sz="0" w:space="0" w:color="auto"/>
                <w:left w:val="none" w:sz="0" w:space="0" w:color="auto"/>
                <w:bottom w:val="none" w:sz="0" w:space="0" w:color="auto"/>
                <w:right w:val="none" w:sz="0" w:space="0" w:color="auto"/>
              </w:divBdr>
            </w:div>
            <w:div w:id="548536352">
              <w:marLeft w:val="0"/>
              <w:marRight w:val="0"/>
              <w:marTop w:val="0"/>
              <w:marBottom w:val="0"/>
              <w:divBdr>
                <w:top w:val="none" w:sz="0" w:space="0" w:color="auto"/>
                <w:left w:val="none" w:sz="0" w:space="0" w:color="auto"/>
                <w:bottom w:val="none" w:sz="0" w:space="0" w:color="auto"/>
                <w:right w:val="none" w:sz="0" w:space="0" w:color="auto"/>
              </w:divBdr>
            </w:div>
            <w:div w:id="1413430749">
              <w:marLeft w:val="0"/>
              <w:marRight w:val="0"/>
              <w:marTop w:val="0"/>
              <w:marBottom w:val="0"/>
              <w:divBdr>
                <w:top w:val="none" w:sz="0" w:space="0" w:color="auto"/>
                <w:left w:val="none" w:sz="0" w:space="0" w:color="auto"/>
                <w:bottom w:val="none" w:sz="0" w:space="0" w:color="auto"/>
                <w:right w:val="none" w:sz="0" w:space="0" w:color="auto"/>
              </w:divBdr>
            </w:div>
            <w:div w:id="1596672650">
              <w:marLeft w:val="0"/>
              <w:marRight w:val="0"/>
              <w:marTop w:val="0"/>
              <w:marBottom w:val="0"/>
              <w:divBdr>
                <w:top w:val="none" w:sz="0" w:space="0" w:color="auto"/>
                <w:left w:val="none" w:sz="0" w:space="0" w:color="auto"/>
                <w:bottom w:val="none" w:sz="0" w:space="0" w:color="auto"/>
                <w:right w:val="none" w:sz="0" w:space="0" w:color="auto"/>
              </w:divBdr>
            </w:div>
            <w:div w:id="481000188">
              <w:marLeft w:val="0"/>
              <w:marRight w:val="0"/>
              <w:marTop w:val="0"/>
              <w:marBottom w:val="0"/>
              <w:divBdr>
                <w:top w:val="none" w:sz="0" w:space="0" w:color="auto"/>
                <w:left w:val="none" w:sz="0" w:space="0" w:color="auto"/>
                <w:bottom w:val="none" w:sz="0" w:space="0" w:color="auto"/>
                <w:right w:val="none" w:sz="0" w:space="0" w:color="auto"/>
              </w:divBdr>
            </w:div>
            <w:div w:id="908689177">
              <w:marLeft w:val="0"/>
              <w:marRight w:val="0"/>
              <w:marTop w:val="0"/>
              <w:marBottom w:val="0"/>
              <w:divBdr>
                <w:top w:val="none" w:sz="0" w:space="0" w:color="auto"/>
                <w:left w:val="none" w:sz="0" w:space="0" w:color="auto"/>
                <w:bottom w:val="none" w:sz="0" w:space="0" w:color="auto"/>
                <w:right w:val="none" w:sz="0" w:space="0" w:color="auto"/>
              </w:divBdr>
            </w:div>
            <w:div w:id="3888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75524">
      <w:bodyDiv w:val="1"/>
      <w:marLeft w:val="0"/>
      <w:marRight w:val="0"/>
      <w:marTop w:val="0"/>
      <w:marBottom w:val="0"/>
      <w:divBdr>
        <w:top w:val="none" w:sz="0" w:space="0" w:color="auto"/>
        <w:left w:val="none" w:sz="0" w:space="0" w:color="auto"/>
        <w:bottom w:val="none" w:sz="0" w:space="0" w:color="auto"/>
        <w:right w:val="none" w:sz="0" w:space="0" w:color="auto"/>
      </w:divBdr>
      <w:divsChild>
        <w:div w:id="1494183039">
          <w:marLeft w:val="0"/>
          <w:marRight w:val="0"/>
          <w:marTop w:val="0"/>
          <w:marBottom w:val="0"/>
          <w:divBdr>
            <w:top w:val="none" w:sz="0" w:space="0" w:color="auto"/>
            <w:left w:val="none" w:sz="0" w:space="0" w:color="auto"/>
            <w:bottom w:val="none" w:sz="0" w:space="0" w:color="auto"/>
            <w:right w:val="none" w:sz="0" w:space="0" w:color="auto"/>
          </w:divBdr>
          <w:divsChild>
            <w:div w:id="1152714709">
              <w:marLeft w:val="0"/>
              <w:marRight w:val="0"/>
              <w:marTop w:val="0"/>
              <w:marBottom w:val="0"/>
              <w:divBdr>
                <w:top w:val="none" w:sz="0" w:space="0" w:color="auto"/>
                <w:left w:val="none" w:sz="0" w:space="0" w:color="auto"/>
                <w:bottom w:val="none" w:sz="0" w:space="0" w:color="auto"/>
                <w:right w:val="none" w:sz="0" w:space="0" w:color="auto"/>
              </w:divBdr>
            </w:div>
            <w:div w:id="1978559937">
              <w:marLeft w:val="0"/>
              <w:marRight w:val="0"/>
              <w:marTop w:val="0"/>
              <w:marBottom w:val="0"/>
              <w:divBdr>
                <w:top w:val="none" w:sz="0" w:space="0" w:color="auto"/>
                <w:left w:val="none" w:sz="0" w:space="0" w:color="auto"/>
                <w:bottom w:val="none" w:sz="0" w:space="0" w:color="auto"/>
                <w:right w:val="none" w:sz="0" w:space="0" w:color="auto"/>
              </w:divBdr>
            </w:div>
            <w:div w:id="928537826">
              <w:marLeft w:val="0"/>
              <w:marRight w:val="0"/>
              <w:marTop w:val="0"/>
              <w:marBottom w:val="0"/>
              <w:divBdr>
                <w:top w:val="none" w:sz="0" w:space="0" w:color="auto"/>
                <w:left w:val="none" w:sz="0" w:space="0" w:color="auto"/>
                <w:bottom w:val="none" w:sz="0" w:space="0" w:color="auto"/>
                <w:right w:val="none" w:sz="0" w:space="0" w:color="auto"/>
              </w:divBdr>
            </w:div>
            <w:div w:id="1715231036">
              <w:marLeft w:val="0"/>
              <w:marRight w:val="0"/>
              <w:marTop w:val="0"/>
              <w:marBottom w:val="0"/>
              <w:divBdr>
                <w:top w:val="none" w:sz="0" w:space="0" w:color="auto"/>
                <w:left w:val="none" w:sz="0" w:space="0" w:color="auto"/>
                <w:bottom w:val="none" w:sz="0" w:space="0" w:color="auto"/>
                <w:right w:val="none" w:sz="0" w:space="0" w:color="auto"/>
              </w:divBdr>
            </w:div>
            <w:div w:id="1759399177">
              <w:marLeft w:val="0"/>
              <w:marRight w:val="0"/>
              <w:marTop w:val="0"/>
              <w:marBottom w:val="0"/>
              <w:divBdr>
                <w:top w:val="none" w:sz="0" w:space="0" w:color="auto"/>
                <w:left w:val="none" w:sz="0" w:space="0" w:color="auto"/>
                <w:bottom w:val="none" w:sz="0" w:space="0" w:color="auto"/>
                <w:right w:val="none" w:sz="0" w:space="0" w:color="auto"/>
              </w:divBdr>
            </w:div>
            <w:div w:id="1803228204">
              <w:marLeft w:val="0"/>
              <w:marRight w:val="0"/>
              <w:marTop w:val="0"/>
              <w:marBottom w:val="0"/>
              <w:divBdr>
                <w:top w:val="none" w:sz="0" w:space="0" w:color="auto"/>
                <w:left w:val="none" w:sz="0" w:space="0" w:color="auto"/>
                <w:bottom w:val="none" w:sz="0" w:space="0" w:color="auto"/>
                <w:right w:val="none" w:sz="0" w:space="0" w:color="auto"/>
              </w:divBdr>
            </w:div>
            <w:div w:id="1821576963">
              <w:marLeft w:val="0"/>
              <w:marRight w:val="0"/>
              <w:marTop w:val="0"/>
              <w:marBottom w:val="0"/>
              <w:divBdr>
                <w:top w:val="none" w:sz="0" w:space="0" w:color="auto"/>
                <w:left w:val="none" w:sz="0" w:space="0" w:color="auto"/>
                <w:bottom w:val="none" w:sz="0" w:space="0" w:color="auto"/>
                <w:right w:val="none" w:sz="0" w:space="0" w:color="auto"/>
              </w:divBdr>
            </w:div>
            <w:div w:id="1776362831">
              <w:marLeft w:val="0"/>
              <w:marRight w:val="0"/>
              <w:marTop w:val="0"/>
              <w:marBottom w:val="0"/>
              <w:divBdr>
                <w:top w:val="none" w:sz="0" w:space="0" w:color="auto"/>
                <w:left w:val="none" w:sz="0" w:space="0" w:color="auto"/>
                <w:bottom w:val="none" w:sz="0" w:space="0" w:color="auto"/>
                <w:right w:val="none" w:sz="0" w:space="0" w:color="auto"/>
              </w:divBdr>
            </w:div>
            <w:div w:id="1249384345">
              <w:marLeft w:val="0"/>
              <w:marRight w:val="0"/>
              <w:marTop w:val="0"/>
              <w:marBottom w:val="0"/>
              <w:divBdr>
                <w:top w:val="none" w:sz="0" w:space="0" w:color="auto"/>
                <w:left w:val="none" w:sz="0" w:space="0" w:color="auto"/>
                <w:bottom w:val="none" w:sz="0" w:space="0" w:color="auto"/>
                <w:right w:val="none" w:sz="0" w:space="0" w:color="auto"/>
              </w:divBdr>
            </w:div>
            <w:div w:id="1193495161">
              <w:marLeft w:val="0"/>
              <w:marRight w:val="0"/>
              <w:marTop w:val="0"/>
              <w:marBottom w:val="0"/>
              <w:divBdr>
                <w:top w:val="none" w:sz="0" w:space="0" w:color="auto"/>
                <w:left w:val="none" w:sz="0" w:space="0" w:color="auto"/>
                <w:bottom w:val="none" w:sz="0" w:space="0" w:color="auto"/>
                <w:right w:val="none" w:sz="0" w:space="0" w:color="auto"/>
              </w:divBdr>
            </w:div>
            <w:div w:id="553783181">
              <w:marLeft w:val="0"/>
              <w:marRight w:val="0"/>
              <w:marTop w:val="0"/>
              <w:marBottom w:val="0"/>
              <w:divBdr>
                <w:top w:val="none" w:sz="0" w:space="0" w:color="auto"/>
                <w:left w:val="none" w:sz="0" w:space="0" w:color="auto"/>
                <w:bottom w:val="none" w:sz="0" w:space="0" w:color="auto"/>
                <w:right w:val="none" w:sz="0" w:space="0" w:color="auto"/>
              </w:divBdr>
            </w:div>
            <w:div w:id="618608902">
              <w:marLeft w:val="0"/>
              <w:marRight w:val="0"/>
              <w:marTop w:val="0"/>
              <w:marBottom w:val="0"/>
              <w:divBdr>
                <w:top w:val="none" w:sz="0" w:space="0" w:color="auto"/>
                <w:left w:val="none" w:sz="0" w:space="0" w:color="auto"/>
                <w:bottom w:val="none" w:sz="0" w:space="0" w:color="auto"/>
                <w:right w:val="none" w:sz="0" w:space="0" w:color="auto"/>
              </w:divBdr>
            </w:div>
            <w:div w:id="939030180">
              <w:marLeft w:val="0"/>
              <w:marRight w:val="0"/>
              <w:marTop w:val="0"/>
              <w:marBottom w:val="0"/>
              <w:divBdr>
                <w:top w:val="none" w:sz="0" w:space="0" w:color="auto"/>
                <w:left w:val="none" w:sz="0" w:space="0" w:color="auto"/>
                <w:bottom w:val="none" w:sz="0" w:space="0" w:color="auto"/>
                <w:right w:val="none" w:sz="0" w:space="0" w:color="auto"/>
              </w:divBdr>
            </w:div>
            <w:div w:id="432671222">
              <w:marLeft w:val="0"/>
              <w:marRight w:val="0"/>
              <w:marTop w:val="0"/>
              <w:marBottom w:val="0"/>
              <w:divBdr>
                <w:top w:val="none" w:sz="0" w:space="0" w:color="auto"/>
                <w:left w:val="none" w:sz="0" w:space="0" w:color="auto"/>
                <w:bottom w:val="none" w:sz="0" w:space="0" w:color="auto"/>
                <w:right w:val="none" w:sz="0" w:space="0" w:color="auto"/>
              </w:divBdr>
            </w:div>
            <w:div w:id="909005030">
              <w:marLeft w:val="0"/>
              <w:marRight w:val="0"/>
              <w:marTop w:val="0"/>
              <w:marBottom w:val="0"/>
              <w:divBdr>
                <w:top w:val="none" w:sz="0" w:space="0" w:color="auto"/>
                <w:left w:val="none" w:sz="0" w:space="0" w:color="auto"/>
                <w:bottom w:val="none" w:sz="0" w:space="0" w:color="auto"/>
                <w:right w:val="none" w:sz="0" w:space="0" w:color="auto"/>
              </w:divBdr>
            </w:div>
            <w:div w:id="391731807">
              <w:marLeft w:val="0"/>
              <w:marRight w:val="0"/>
              <w:marTop w:val="0"/>
              <w:marBottom w:val="0"/>
              <w:divBdr>
                <w:top w:val="none" w:sz="0" w:space="0" w:color="auto"/>
                <w:left w:val="none" w:sz="0" w:space="0" w:color="auto"/>
                <w:bottom w:val="none" w:sz="0" w:space="0" w:color="auto"/>
                <w:right w:val="none" w:sz="0" w:space="0" w:color="auto"/>
              </w:divBdr>
            </w:div>
            <w:div w:id="274365343">
              <w:marLeft w:val="0"/>
              <w:marRight w:val="0"/>
              <w:marTop w:val="0"/>
              <w:marBottom w:val="0"/>
              <w:divBdr>
                <w:top w:val="none" w:sz="0" w:space="0" w:color="auto"/>
                <w:left w:val="none" w:sz="0" w:space="0" w:color="auto"/>
                <w:bottom w:val="none" w:sz="0" w:space="0" w:color="auto"/>
                <w:right w:val="none" w:sz="0" w:space="0" w:color="auto"/>
              </w:divBdr>
            </w:div>
            <w:div w:id="863010535">
              <w:marLeft w:val="0"/>
              <w:marRight w:val="0"/>
              <w:marTop w:val="0"/>
              <w:marBottom w:val="0"/>
              <w:divBdr>
                <w:top w:val="none" w:sz="0" w:space="0" w:color="auto"/>
                <w:left w:val="none" w:sz="0" w:space="0" w:color="auto"/>
                <w:bottom w:val="none" w:sz="0" w:space="0" w:color="auto"/>
                <w:right w:val="none" w:sz="0" w:space="0" w:color="auto"/>
              </w:divBdr>
            </w:div>
            <w:div w:id="607276499">
              <w:marLeft w:val="0"/>
              <w:marRight w:val="0"/>
              <w:marTop w:val="0"/>
              <w:marBottom w:val="0"/>
              <w:divBdr>
                <w:top w:val="none" w:sz="0" w:space="0" w:color="auto"/>
                <w:left w:val="none" w:sz="0" w:space="0" w:color="auto"/>
                <w:bottom w:val="none" w:sz="0" w:space="0" w:color="auto"/>
                <w:right w:val="none" w:sz="0" w:space="0" w:color="auto"/>
              </w:divBdr>
            </w:div>
            <w:div w:id="1195537260">
              <w:marLeft w:val="0"/>
              <w:marRight w:val="0"/>
              <w:marTop w:val="0"/>
              <w:marBottom w:val="0"/>
              <w:divBdr>
                <w:top w:val="none" w:sz="0" w:space="0" w:color="auto"/>
                <w:left w:val="none" w:sz="0" w:space="0" w:color="auto"/>
                <w:bottom w:val="none" w:sz="0" w:space="0" w:color="auto"/>
                <w:right w:val="none" w:sz="0" w:space="0" w:color="auto"/>
              </w:divBdr>
            </w:div>
            <w:div w:id="411048728">
              <w:marLeft w:val="0"/>
              <w:marRight w:val="0"/>
              <w:marTop w:val="0"/>
              <w:marBottom w:val="0"/>
              <w:divBdr>
                <w:top w:val="none" w:sz="0" w:space="0" w:color="auto"/>
                <w:left w:val="none" w:sz="0" w:space="0" w:color="auto"/>
                <w:bottom w:val="none" w:sz="0" w:space="0" w:color="auto"/>
                <w:right w:val="none" w:sz="0" w:space="0" w:color="auto"/>
              </w:divBdr>
            </w:div>
            <w:div w:id="2145779900">
              <w:marLeft w:val="0"/>
              <w:marRight w:val="0"/>
              <w:marTop w:val="0"/>
              <w:marBottom w:val="0"/>
              <w:divBdr>
                <w:top w:val="none" w:sz="0" w:space="0" w:color="auto"/>
                <w:left w:val="none" w:sz="0" w:space="0" w:color="auto"/>
                <w:bottom w:val="none" w:sz="0" w:space="0" w:color="auto"/>
                <w:right w:val="none" w:sz="0" w:space="0" w:color="auto"/>
              </w:divBdr>
            </w:div>
            <w:div w:id="1174029246">
              <w:marLeft w:val="0"/>
              <w:marRight w:val="0"/>
              <w:marTop w:val="0"/>
              <w:marBottom w:val="0"/>
              <w:divBdr>
                <w:top w:val="none" w:sz="0" w:space="0" w:color="auto"/>
                <w:left w:val="none" w:sz="0" w:space="0" w:color="auto"/>
                <w:bottom w:val="none" w:sz="0" w:space="0" w:color="auto"/>
                <w:right w:val="none" w:sz="0" w:space="0" w:color="auto"/>
              </w:divBdr>
            </w:div>
            <w:div w:id="1608658295">
              <w:marLeft w:val="0"/>
              <w:marRight w:val="0"/>
              <w:marTop w:val="0"/>
              <w:marBottom w:val="0"/>
              <w:divBdr>
                <w:top w:val="none" w:sz="0" w:space="0" w:color="auto"/>
                <w:left w:val="none" w:sz="0" w:space="0" w:color="auto"/>
                <w:bottom w:val="none" w:sz="0" w:space="0" w:color="auto"/>
                <w:right w:val="none" w:sz="0" w:space="0" w:color="auto"/>
              </w:divBdr>
            </w:div>
            <w:div w:id="1065907701">
              <w:marLeft w:val="0"/>
              <w:marRight w:val="0"/>
              <w:marTop w:val="0"/>
              <w:marBottom w:val="0"/>
              <w:divBdr>
                <w:top w:val="none" w:sz="0" w:space="0" w:color="auto"/>
                <w:left w:val="none" w:sz="0" w:space="0" w:color="auto"/>
                <w:bottom w:val="none" w:sz="0" w:space="0" w:color="auto"/>
                <w:right w:val="none" w:sz="0" w:space="0" w:color="auto"/>
              </w:divBdr>
            </w:div>
            <w:div w:id="1914511370">
              <w:marLeft w:val="0"/>
              <w:marRight w:val="0"/>
              <w:marTop w:val="0"/>
              <w:marBottom w:val="0"/>
              <w:divBdr>
                <w:top w:val="none" w:sz="0" w:space="0" w:color="auto"/>
                <w:left w:val="none" w:sz="0" w:space="0" w:color="auto"/>
                <w:bottom w:val="none" w:sz="0" w:space="0" w:color="auto"/>
                <w:right w:val="none" w:sz="0" w:space="0" w:color="auto"/>
              </w:divBdr>
            </w:div>
            <w:div w:id="1054888145">
              <w:marLeft w:val="0"/>
              <w:marRight w:val="0"/>
              <w:marTop w:val="0"/>
              <w:marBottom w:val="0"/>
              <w:divBdr>
                <w:top w:val="none" w:sz="0" w:space="0" w:color="auto"/>
                <w:left w:val="none" w:sz="0" w:space="0" w:color="auto"/>
                <w:bottom w:val="none" w:sz="0" w:space="0" w:color="auto"/>
                <w:right w:val="none" w:sz="0" w:space="0" w:color="auto"/>
              </w:divBdr>
            </w:div>
            <w:div w:id="1937513073">
              <w:marLeft w:val="0"/>
              <w:marRight w:val="0"/>
              <w:marTop w:val="0"/>
              <w:marBottom w:val="0"/>
              <w:divBdr>
                <w:top w:val="none" w:sz="0" w:space="0" w:color="auto"/>
                <w:left w:val="none" w:sz="0" w:space="0" w:color="auto"/>
                <w:bottom w:val="none" w:sz="0" w:space="0" w:color="auto"/>
                <w:right w:val="none" w:sz="0" w:space="0" w:color="auto"/>
              </w:divBdr>
            </w:div>
            <w:div w:id="1722484821">
              <w:marLeft w:val="0"/>
              <w:marRight w:val="0"/>
              <w:marTop w:val="0"/>
              <w:marBottom w:val="0"/>
              <w:divBdr>
                <w:top w:val="none" w:sz="0" w:space="0" w:color="auto"/>
                <w:left w:val="none" w:sz="0" w:space="0" w:color="auto"/>
                <w:bottom w:val="none" w:sz="0" w:space="0" w:color="auto"/>
                <w:right w:val="none" w:sz="0" w:space="0" w:color="auto"/>
              </w:divBdr>
            </w:div>
            <w:div w:id="626934131">
              <w:marLeft w:val="0"/>
              <w:marRight w:val="0"/>
              <w:marTop w:val="0"/>
              <w:marBottom w:val="0"/>
              <w:divBdr>
                <w:top w:val="none" w:sz="0" w:space="0" w:color="auto"/>
                <w:left w:val="none" w:sz="0" w:space="0" w:color="auto"/>
                <w:bottom w:val="none" w:sz="0" w:space="0" w:color="auto"/>
                <w:right w:val="none" w:sz="0" w:space="0" w:color="auto"/>
              </w:divBdr>
            </w:div>
            <w:div w:id="1766268258">
              <w:marLeft w:val="0"/>
              <w:marRight w:val="0"/>
              <w:marTop w:val="0"/>
              <w:marBottom w:val="0"/>
              <w:divBdr>
                <w:top w:val="none" w:sz="0" w:space="0" w:color="auto"/>
                <w:left w:val="none" w:sz="0" w:space="0" w:color="auto"/>
                <w:bottom w:val="none" w:sz="0" w:space="0" w:color="auto"/>
                <w:right w:val="none" w:sz="0" w:space="0" w:color="auto"/>
              </w:divBdr>
            </w:div>
            <w:div w:id="1041438861">
              <w:marLeft w:val="0"/>
              <w:marRight w:val="0"/>
              <w:marTop w:val="0"/>
              <w:marBottom w:val="0"/>
              <w:divBdr>
                <w:top w:val="none" w:sz="0" w:space="0" w:color="auto"/>
                <w:left w:val="none" w:sz="0" w:space="0" w:color="auto"/>
                <w:bottom w:val="none" w:sz="0" w:space="0" w:color="auto"/>
                <w:right w:val="none" w:sz="0" w:space="0" w:color="auto"/>
              </w:divBdr>
            </w:div>
            <w:div w:id="1876305115">
              <w:marLeft w:val="0"/>
              <w:marRight w:val="0"/>
              <w:marTop w:val="0"/>
              <w:marBottom w:val="0"/>
              <w:divBdr>
                <w:top w:val="none" w:sz="0" w:space="0" w:color="auto"/>
                <w:left w:val="none" w:sz="0" w:space="0" w:color="auto"/>
                <w:bottom w:val="none" w:sz="0" w:space="0" w:color="auto"/>
                <w:right w:val="none" w:sz="0" w:space="0" w:color="auto"/>
              </w:divBdr>
            </w:div>
            <w:div w:id="1949196127">
              <w:marLeft w:val="0"/>
              <w:marRight w:val="0"/>
              <w:marTop w:val="0"/>
              <w:marBottom w:val="0"/>
              <w:divBdr>
                <w:top w:val="none" w:sz="0" w:space="0" w:color="auto"/>
                <w:left w:val="none" w:sz="0" w:space="0" w:color="auto"/>
                <w:bottom w:val="none" w:sz="0" w:space="0" w:color="auto"/>
                <w:right w:val="none" w:sz="0" w:space="0" w:color="auto"/>
              </w:divBdr>
            </w:div>
            <w:div w:id="1872063625">
              <w:marLeft w:val="0"/>
              <w:marRight w:val="0"/>
              <w:marTop w:val="0"/>
              <w:marBottom w:val="0"/>
              <w:divBdr>
                <w:top w:val="none" w:sz="0" w:space="0" w:color="auto"/>
                <w:left w:val="none" w:sz="0" w:space="0" w:color="auto"/>
                <w:bottom w:val="none" w:sz="0" w:space="0" w:color="auto"/>
                <w:right w:val="none" w:sz="0" w:space="0" w:color="auto"/>
              </w:divBdr>
            </w:div>
            <w:div w:id="1672174225">
              <w:marLeft w:val="0"/>
              <w:marRight w:val="0"/>
              <w:marTop w:val="0"/>
              <w:marBottom w:val="0"/>
              <w:divBdr>
                <w:top w:val="none" w:sz="0" w:space="0" w:color="auto"/>
                <w:left w:val="none" w:sz="0" w:space="0" w:color="auto"/>
                <w:bottom w:val="none" w:sz="0" w:space="0" w:color="auto"/>
                <w:right w:val="none" w:sz="0" w:space="0" w:color="auto"/>
              </w:divBdr>
            </w:div>
            <w:div w:id="345596015">
              <w:marLeft w:val="0"/>
              <w:marRight w:val="0"/>
              <w:marTop w:val="0"/>
              <w:marBottom w:val="0"/>
              <w:divBdr>
                <w:top w:val="none" w:sz="0" w:space="0" w:color="auto"/>
                <w:left w:val="none" w:sz="0" w:space="0" w:color="auto"/>
                <w:bottom w:val="none" w:sz="0" w:space="0" w:color="auto"/>
                <w:right w:val="none" w:sz="0" w:space="0" w:color="auto"/>
              </w:divBdr>
            </w:div>
            <w:div w:id="616644611">
              <w:marLeft w:val="0"/>
              <w:marRight w:val="0"/>
              <w:marTop w:val="0"/>
              <w:marBottom w:val="0"/>
              <w:divBdr>
                <w:top w:val="none" w:sz="0" w:space="0" w:color="auto"/>
                <w:left w:val="none" w:sz="0" w:space="0" w:color="auto"/>
                <w:bottom w:val="none" w:sz="0" w:space="0" w:color="auto"/>
                <w:right w:val="none" w:sz="0" w:space="0" w:color="auto"/>
              </w:divBdr>
            </w:div>
            <w:div w:id="1262641575">
              <w:marLeft w:val="0"/>
              <w:marRight w:val="0"/>
              <w:marTop w:val="0"/>
              <w:marBottom w:val="0"/>
              <w:divBdr>
                <w:top w:val="none" w:sz="0" w:space="0" w:color="auto"/>
                <w:left w:val="none" w:sz="0" w:space="0" w:color="auto"/>
                <w:bottom w:val="none" w:sz="0" w:space="0" w:color="auto"/>
                <w:right w:val="none" w:sz="0" w:space="0" w:color="auto"/>
              </w:divBdr>
            </w:div>
            <w:div w:id="1537348701">
              <w:marLeft w:val="0"/>
              <w:marRight w:val="0"/>
              <w:marTop w:val="0"/>
              <w:marBottom w:val="0"/>
              <w:divBdr>
                <w:top w:val="none" w:sz="0" w:space="0" w:color="auto"/>
                <w:left w:val="none" w:sz="0" w:space="0" w:color="auto"/>
                <w:bottom w:val="none" w:sz="0" w:space="0" w:color="auto"/>
                <w:right w:val="none" w:sz="0" w:space="0" w:color="auto"/>
              </w:divBdr>
            </w:div>
            <w:div w:id="955021223">
              <w:marLeft w:val="0"/>
              <w:marRight w:val="0"/>
              <w:marTop w:val="0"/>
              <w:marBottom w:val="0"/>
              <w:divBdr>
                <w:top w:val="none" w:sz="0" w:space="0" w:color="auto"/>
                <w:left w:val="none" w:sz="0" w:space="0" w:color="auto"/>
                <w:bottom w:val="none" w:sz="0" w:space="0" w:color="auto"/>
                <w:right w:val="none" w:sz="0" w:space="0" w:color="auto"/>
              </w:divBdr>
            </w:div>
            <w:div w:id="1763332530">
              <w:marLeft w:val="0"/>
              <w:marRight w:val="0"/>
              <w:marTop w:val="0"/>
              <w:marBottom w:val="0"/>
              <w:divBdr>
                <w:top w:val="none" w:sz="0" w:space="0" w:color="auto"/>
                <w:left w:val="none" w:sz="0" w:space="0" w:color="auto"/>
                <w:bottom w:val="none" w:sz="0" w:space="0" w:color="auto"/>
                <w:right w:val="none" w:sz="0" w:space="0" w:color="auto"/>
              </w:divBdr>
            </w:div>
            <w:div w:id="1266696243">
              <w:marLeft w:val="0"/>
              <w:marRight w:val="0"/>
              <w:marTop w:val="0"/>
              <w:marBottom w:val="0"/>
              <w:divBdr>
                <w:top w:val="none" w:sz="0" w:space="0" w:color="auto"/>
                <w:left w:val="none" w:sz="0" w:space="0" w:color="auto"/>
                <w:bottom w:val="none" w:sz="0" w:space="0" w:color="auto"/>
                <w:right w:val="none" w:sz="0" w:space="0" w:color="auto"/>
              </w:divBdr>
            </w:div>
            <w:div w:id="1820878367">
              <w:marLeft w:val="0"/>
              <w:marRight w:val="0"/>
              <w:marTop w:val="0"/>
              <w:marBottom w:val="0"/>
              <w:divBdr>
                <w:top w:val="none" w:sz="0" w:space="0" w:color="auto"/>
                <w:left w:val="none" w:sz="0" w:space="0" w:color="auto"/>
                <w:bottom w:val="none" w:sz="0" w:space="0" w:color="auto"/>
                <w:right w:val="none" w:sz="0" w:space="0" w:color="auto"/>
              </w:divBdr>
            </w:div>
            <w:div w:id="1562594166">
              <w:marLeft w:val="0"/>
              <w:marRight w:val="0"/>
              <w:marTop w:val="0"/>
              <w:marBottom w:val="0"/>
              <w:divBdr>
                <w:top w:val="none" w:sz="0" w:space="0" w:color="auto"/>
                <w:left w:val="none" w:sz="0" w:space="0" w:color="auto"/>
                <w:bottom w:val="none" w:sz="0" w:space="0" w:color="auto"/>
                <w:right w:val="none" w:sz="0" w:space="0" w:color="auto"/>
              </w:divBdr>
            </w:div>
            <w:div w:id="233056481">
              <w:marLeft w:val="0"/>
              <w:marRight w:val="0"/>
              <w:marTop w:val="0"/>
              <w:marBottom w:val="0"/>
              <w:divBdr>
                <w:top w:val="none" w:sz="0" w:space="0" w:color="auto"/>
                <w:left w:val="none" w:sz="0" w:space="0" w:color="auto"/>
                <w:bottom w:val="none" w:sz="0" w:space="0" w:color="auto"/>
                <w:right w:val="none" w:sz="0" w:space="0" w:color="auto"/>
              </w:divBdr>
            </w:div>
            <w:div w:id="1382362295">
              <w:marLeft w:val="0"/>
              <w:marRight w:val="0"/>
              <w:marTop w:val="0"/>
              <w:marBottom w:val="0"/>
              <w:divBdr>
                <w:top w:val="none" w:sz="0" w:space="0" w:color="auto"/>
                <w:left w:val="none" w:sz="0" w:space="0" w:color="auto"/>
                <w:bottom w:val="none" w:sz="0" w:space="0" w:color="auto"/>
                <w:right w:val="none" w:sz="0" w:space="0" w:color="auto"/>
              </w:divBdr>
            </w:div>
            <w:div w:id="132214998">
              <w:marLeft w:val="0"/>
              <w:marRight w:val="0"/>
              <w:marTop w:val="0"/>
              <w:marBottom w:val="0"/>
              <w:divBdr>
                <w:top w:val="none" w:sz="0" w:space="0" w:color="auto"/>
                <w:left w:val="none" w:sz="0" w:space="0" w:color="auto"/>
                <w:bottom w:val="none" w:sz="0" w:space="0" w:color="auto"/>
                <w:right w:val="none" w:sz="0" w:space="0" w:color="auto"/>
              </w:divBdr>
            </w:div>
            <w:div w:id="1861236473">
              <w:marLeft w:val="0"/>
              <w:marRight w:val="0"/>
              <w:marTop w:val="0"/>
              <w:marBottom w:val="0"/>
              <w:divBdr>
                <w:top w:val="none" w:sz="0" w:space="0" w:color="auto"/>
                <w:left w:val="none" w:sz="0" w:space="0" w:color="auto"/>
                <w:bottom w:val="none" w:sz="0" w:space="0" w:color="auto"/>
                <w:right w:val="none" w:sz="0" w:space="0" w:color="auto"/>
              </w:divBdr>
            </w:div>
            <w:div w:id="6561700">
              <w:marLeft w:val="0"/>
              <w:marRight w:val="0"/>
              <w:marTop w:val="0"/>
              <w:marBottom w:val="0"/>
              <w:divBdr>
                <w:top w:val="none" w:sz="0" w:space="0" w:color="auto"/>
                <w:left w:val="none" w:sz="0" w:space="0" w:color="auto"/>
                <w:bottom w:val="none" w:sz="0" w:space="0" w:color="auto"/>
                <w:right w:val="none" w:sz="0" w:space="0" w:color="auto"/>
              </w:divBdr>
            </w:div>
            <w:div w:id="2044137623">
              <w:marLeft w:val="0"/>
              <w:marRight w:val="0"/>
              <w:marTop w:val="0"/>
              <w:marBottom w:val="0"/>
              <w:divBdr>
                <w:top w:val="none" w:sz="0" w:space="0" w:color="auto"/>
                <w:left w:val="none" w:sz="0" w:space="0" w:color="auto"/>
                <w:bottom w:val="none" w:sz="0" w:space="0" w:color="auto"/>
                <w:right w:val="none" w:sz="0" w:space="0" w:color="auto"/>
              </w:divBdr>
            </w:div>
            <w:div w:id="2101438626">
              <w:marLeft w:val="0"/>
              <w:marRight w:val="0"/>
              <w:marTop w:val="0"/>
              <w:marBottom w:val="0"/>
              <w:divBdr>
                <w:top w:val="none" w:sz="0" w:space="0" w:color="auto"/>
                <w:left w:val="none" w:sz="0" w:space="0" w:color="auto"/>
                <w:bottom w:val="none" w:sz="0" w:space="0" w:color="auto"/>
                <w:right w:val="none" w:sz="0" w:space="0" w:color="auto"/>
              </w:divBdr>
            </w:div>
            <w:div w:id="746803031">
              <w:marLeft w:val="0"/>
              <w:marRight w:val="0"/>
              <w:marTop w:val="0"/>
              <w:marBottom w:val="0"/>
              <w:divBdr>
                <w:top w:val="none" w:sz="0" w:space="0" w:color="auto"/>
                <w:left w:val="none" w:sz="0" w:space="0" w:color="auto"/>
                <w:bottom w:val="none" w:sz="0" w:space="0" w:color="auto"/>
                <w:right w:val="none" w:sz="0" w:space="0" w:color="auto"/>
              </w:divBdr>
            </w:div>
            <w:div w:id="1552182316">
              <w:marLeft w:val="0"/>
              <w:marRight w:val="0"/>
              <w:marTop w:val="0"/>
              <w:marBottom w:val="0"/>
              <w:divBdr>
                <w:top w:val="none" w:sz="0" w:space="0" w:color="auto"/>
                <w:left w:val="none" w:sz="0" w:space="0" w:color="auto"/>
                <w:bottom w:val="none" w:sz="0" w:space="0" w:color="auto"/>
                <w:right w:val="none" w:sz="0" w:space="0" w:color="auto"/>
              </w:divBdr>
            </w:div>
            <w:div w:id="2128161217">
              <w:marLeft w:val="0"/>
              <w:marRight w:val="0"/>
              <w:marTop w:val="0"/>
              <w:marBottom w:val="0"/>
              <w:divBdr>
                <w:top w:val="none" w:sz="0" w:space="0" w:color="auto"/>
                <w:left w:val="none" w:sz="0" w:space="0" w:color="auto"/>
                <w:bottom w:val="none" w:sz="0" w:space="0" w:color="auto"/>
                <w:right w:val="none" w:sz="0" w:space="0" w:color="auto"/>
              </w:divBdr>
            </w:div>
            <w:div w:id="1641229511">
              <w:marLeft w:val="0"/>
              <w:marRight w:val="0"/>
              <w:marTop w:val="0"/>
              <w:marBottom w:val="0"/>
              <w:divBdr>
                <w:top w:val="none" w:sz="0" w:space="0" w:color="auto"/>
                <w:left w:val="none" w:sz="0" w:space="0" w:color="auto"/>
                <w:bottom w:val="none" w:sz="0" w:space="0" w:color="auto"/>
                <w:right w:val="none" w:sz="0" w:space="0" w:color="auto"/>
              </w:divBdr>
            </w:div>
            <w:div w:id="1696272500">
              <w:marLeft w:val="0"/>
              <w:marRight w:val="0"/>
              <w:marTop w:val="0"/>
              <w:marBottom w:val="0"/>
              <w:divBdr>
                <w:top w:val="none" w:sz="0" w:space="0" w:color="auto"/>
                <w:left w:val="none" w:sz="0" w:space="0" w:color="auto"/>
                <w:bottom w:val="none" w:sz="0" w:space="0" w:color="auto"/>
                <w:right w:val="none" w:sz="0" w:space="0" w:color="auto"/>
              </w:divBdr>
            </w:div>
            <w:div w:id="987200490">
              <w:marLeft w:val="0"/>
              <w:marRight w:val="0"/>
              <w:marTop w:val="0"/>
              <w:marBottom w:val="0"/>
              <w:divBdr>
                <w:top w:val="none" w:sz="0" w:space="0" w:color="auto"/>
                <w:left w:val="none" w:sz="0" w:space="0" w:color="auto"/>
                <w:bottom w:val="none" w:sz="0" w:space="0" w:color="auto"/>
                <w:right w:val="none" w:sz="0" w:space="0" w:color="auto"/>
              </w:divBdr>
            </w:div>
            <w:div w:id="2052074155">
              <w:marLeft w:val="0"/>
              <w:marRight w:val="0"/>
              <w:marTop w:val="0"/>
              <w:marBottom w:val="0"/>
              <w:divBdr>
                <w:top w:val="none" w:sz="0" w:space="0" w:color="auto"/>
                <w:left w:val="none" w:sz="0" w:space="0" w:color="auto"/>
                <w:bottom w:val="none" w:sz="0" w:space="0" w:color="auto"/>
                <w:right w:val="none" w:sz="0" w:space="0" w:color="auto"/>
              </w:divBdr>
            </w:div>
            <w:div w:id="126506995">
              <w:marLeft w:val="0"/>
              <w:marRight w:val="0"/>
              <w:marTop w:val="0"/>
              <w:marBottom w:val="0"/>
              <w:divBdr>
                <w:top w:val="none" w:sz="0" w:space="0" w:color="auto"/>
                <w:left w:val="none" w:sz="0" w:space="0" w:color="auto"/>
                <w:bottom w:val="none" w:sz="0" w:space="0" w:color="auto"/>
                <w:right w:val="none" w:sz="0" w:space="0" w:color="auto"/>
              </w:divBdr>
            </w:div>
            <w:div w:id="479230455">
              <w:marLeft w:val="0"/>
              <w:marRight w:val="0"/>
              <w:marTop w:val="0"/>
              <w:marBottom w:val="0"/>
              <w:divBdr>
                <w:top w:val="none" w:sz="0" w:space="0" w:color="auto"/>
                <w:left w:val="none" w:sz="0" w:space="0" w:color="auto"/>
                <w:bottom w:val="none" w:sz="0" w:space="0" w:color="auto"/>
                <w:right w:val="none" w:sz="0" w:space="0" w:color="auto"/>
              </w:divBdr>
            </w:div>
            <w:div w:id="393356152">
              <w:marLeft w:val="0"/>
              <w:marRight w:val="0"/>
              <w:marTop w:val="0"/>
              <w:marBottom w:val="0"/>
              <w:divBdr>
                <w:top w:val="none" w:sz="0" w:space="0" w:color="auto"/>
                <w:left w:val="none" w:sz="0" w:space="0" w:color="auto"/>
                <w:bottom w:val="none" w:sz="0" w:space="0" w:color="auto"/>
                <w:right w:val="none" w:sz="0" w:space="0" w:color="auto"/>
              </w:divBdr>
            </w:div>
            <w:div w:id="851916595">
              <w:marLeft w:val="0"/>
              <w:marRight w:val="0"/>
              <w:marTop w:val="0"/>
              <w:marBottom w:val="0"/>
              <w:divBdr>
                <w:top w:val="none" w:sz="0" w:space="0" w:color="auto"/>
                <w:left w:val="none" w:sz="0" w:space="0" w:color="auto"/>
                <w:bottom w:val="none" w:sz="0" w:space="0" w:color="auto"/>
                <w:right w:val="none" w:sz="0" w:space="0" w:color="auto"/>
              </w:divBdr>
            </w:div>
            <w:div w:id="629095735">
              <w:marLeft w:val="0"/>
              <w:marRight w:val="0"/>
              <w:marTop w:val="0"/>
              <w:marBottom w:val="0"/>
              <w:divBdr>
                <w:top w:val="none" w:sz="0" w:space="0" w:color="auto"/>
                <w:left w:val="none" w:sz="0" w:space="0" w:color="auto"/>
                <w:bottom w:val="none" w:sz="0" w:space="0" w:color="auto"/>
                <w:right w:val="none" w:sz="0" w:space="0" w:color="auto"/>
              </w:divBdr>
            </w:div>
            <w:div w:id="1916888798">
              <w:marLeft w:val="0"/>
              <w:marRight w:val="0"/>
              <w:marTop w:val="0"/>
              <w:marBottom w:val="0"/>
              <w:divBdr>
                <w:top w:val="none" w:sz="0" w:space="0" w:color="auto"/>
                <w:left w:val="none" w:sz="0" w:space="0" w:color="auto"/>
                <w:bottom w:val="none" w:sz="0" w:space="0" w:color="auto"/>
                <w:right w:val="none" w:sz="0" w:space="0" w:color="auto"/>
              </w:divBdr>
            </w:div>
            <w:div w:id="113909778">
              <w:marLeft w:val="0"/>
              <w:marRight w:val="0"/>
              <w:marTop w:val="0"/>
              <w:marBottom w:val="0"/>
              <w:divBdr>
                <w:top w:val="none" w:sz="0" w:space="0" w:color="auto"/>
                <w:left w:val="none" w:sz="0" w:space="0" w:color="auto"/>
                <w:bottom w:val="none" w:sz="0" w:space="0" w:color="auto"/>
                <w:right w:val="none" w:sz="0" w:space="0" w:color="auto"/>
              </w:divBdr>
            </w:div>
            <w:div w:id="1678649023">
              <w:marLeft w:val="0"/>
              <w:marRight w:val="0"/>
              <w:marTop w:val="0"/>
              <w:marBottom w:val="0"/>
              <w:divBdr>
                <w:top w:val="none" w:sz="0" w:space="0" w:color="auto"/>
                <w:left w:val="none" w:sz="0" w:space="0" w:color="auto"/>
                <w:bottom w:val="none" w:sz="0" w:space="0" w:color="auto"/>
                <w:right w:val="none" w:sz="0" w:space="0" w:color="auto"/>
              </w:divBdr>
            </w:div>
            <w:div w:id="231818867">
              <w:marLeft w:val="0"/>
              <w:marRight w:val="0"/>
              <w:marTop w:val="0"/>
              <w:marBottom w:val="0"/>
              <w:divBdr>
                <w:top w:val="none" w:sz="0" w:space="0" w:color="auto"/>
                <w:left w:val="none" w:sz="0" w:space="0" w:color="auto"/>
                <w:bottom w:val="none" w:sz="0" w:space="0" w:color="auto"/>
                <w:right w:val="none" w:sz="0" w:space="0" w:color="auto"/>
              </w:divBdr>
            </w:div>
            <w:div w:id="1126654407">
              <w:marLeft w:val="0"/>
              <w:marRight w:val="0"/>
              <w:marTop w:val="0"/>
              <w:marBottom w:val="0"/>
              <w:divBdr>
                <w:top w:val="none" w:sz="0" w:space="0" w:color="auto"/>
                <w:left w:val="none" w:sz="0" w:space="0" w:color="auto"/>
                <w:bottom w:val="none" w:sz="0" w:space="0" w:color="auto"/>
                <w:right w:val="none" w:sz="0" w:space="0" w:color="auto"/>
              </w:divBdr>
            </w:div>
            <w:div w:id="874461744">
              <w:marLeft w:val="0"/>
              <w:marRight w:val="0"/>
              <w:marTop w:val="0"/>
              <w:marBottom w:val="0"/>
              <w:divBdr>
                <w:top w:val="none" w:sz="0" w:space="0" w:color="auto"/>
                <w:left w:val="none" w:sz="0" w:space="0" w:color="auto"/>
                <w:bottom w:val="none" w:sz="0" w:space="0" w:color="auto"/>
                <w:right w:val="none" w:sz="0" w:space="0" w:color="auto"/>
              </w:divBdr>
            </w:div>
            <w:div w:id="1239317350">
              <w:marLeft w:val="0"/>
              <w:marRight w:val="0"/>
              <w:marTop w:val="0"/>
              <w:marBottom w:val="0"/>
              <w:divBdr>
                <w:top w:val="none" w:sz="0" w:space="0" w:color="auto"/>
                <w:left w:val="none" w:sz="0" w:space="0" w:color="auto"/>
                <w:bottom w:val="none" w:sz="0" w:space="0" w:color="auto"/>
                <w:right w:val="none" w:sz="0" w:space="0" w:color="auto"/>
              </w:divBdr>
            </w:div>
            <w:div w:id="880940579">
              <w:marLeft w:val="0"/>
              <w:marRight w:val="0"/>
              <w:marTop w:val="0"/>
              <w:marBottom w:val="0"/>
              <w:divBdr>
                <w:top w:val="none" w:sz="0" w:space="0" w:color="auto"/>
                <w:left w:val="none" w:sz="0" w:space="0" w:color="auto"/>
                <w:bottom w:val="none" w:sz="0" w:space="0" w:color="auto"/>
                <w:right w:val="none" w:sz="0" w:space="0" w:color="auto"/>
              </w:divBdr>
            </w:div>
            <w:div w:id="1391225440">
              <w:marLeft w:val="0"/>
              <w:marRight w:val="0"/>
              <w:marTop w:val="0"/>
              <w:marBottom w:val="0"/>
              <w:divBdr>
                <w:top w:val="none" w:sz="0" w:space="0" w:color="auto"/>
                <w:left w:val="none" w:sz="0" w:space="0" w:color="auto"/>
                <w:bottom w:val="none" w:sz="0" w:space="0" w:color="auto"/>
                <w:right w:val="none" w:sz="0" w:space="0" w:color="auto"/>
              </w:divBdr>
            </w:div>
            <w:div w:id="443378337">
              <w:marLeft w:val="0"/>
              <w:marRight w:val="0"/>
              <w:marTop w:val="0"/>
              <w:marBottom w:val="0"/>
              <w:divBdr>
                <w:top w:val="none" w:sz="0" w:space="0" w:color="auto"/>
                <w:left w:val="none" w:sz="0" w:space="0" w:color="auto"/>
                <w:bottom w:val="none" w:sz="0" w:space="0" w:color="auto"/>
                <w:right w:val="none" w:sz="0" w:space="0" w:color="auto"/>
              </w:divBdr>
            </w:div>
            <w:div w:id="1339115900">
              <w:marLeft w:val="0"/>
              <w:marRight w:val="0"/>
              <w:marTop w:val="0"/>
              <w:marBottom w:val="0"/>
              <w:divBdr>
                <w:top w:val="none" w:sz="0" w:space="0" w:color="auto"/>
                <w:left w:val="none" w:sz="0" w:space="0" w:color="auto"/>
                <w:bottom w:val="none" w:sz="0" w:space="0" w:color="auto"/>
                <w:right w:val="none" w:sz="0" w:space="0" w:color="auto"/>
              </w:divBdr>
            </w:div>
            <w:div w:id="851140561">
              <w:marLeft w:val="0"/>
              <w:marRight w:val="0"/>
              <w:marTop w:val="0"/>
              <w:marBottom w:val="0"/>
              <w:divBdr>
                <w:top w:val="none" w:sz="0" w:space="0" w:color="auto"/>
                <w:left w:val="none" w:sz="0" w:space="0" w:color="auto"/>
                <w:bottom w:val="none" w:sz="0" w:space="0" w:color="auto"/>
                <w:right w:val="none" w:sz="0" w:space="0" w:color="auto"/>
              </w:divBdr>
            </w:div>
            <w:div w:id="55327853">
              <w:marLeft w:val="0"/>
              <w:marRight w:val="0"/>
              <w:marTop w:val="0"/>
              <w:marBottom w:val="0"/>
              <w:divBdr>
                <w:top w:val="none" w:sz="0" w:space="0" w:color="auto"/>
                <w:left w:val="none" w:sz="0" w:space="0" w:color="auto"/>
                <w:bottom w:val="none" w:sz="0" w:space="0" w:color="auto"/>
                <w:right w:val="none" w:sz="0" w:space="0" w:color="auto"/>
              </w:divBdr>
            </w:div>
            <w:div w:id="837889672">
              <w:marLeft w:val="0"/>
              <w:marRight w:val="0"/>
              <w:marTop w:val="0"/>
              <w:marBottom w:val="0"/>
              <w:divBdr>
                <w:top w:val="none" w:sz="0" w:space="0" w:color="auto"/>
                <w:left w:val="none" w:sz="0" w:space="0" w:color="auto"/>
                <w:bottom w:val="none" w:sz="0" w:space="0" w:color="auto"/>
                <w:right w:val="none" w:sz="0" w:space="0" w:color="auto"/>
              </w:divBdr>
            </w:div>
            <w:div w:id="968366549">
              <w:marLeft w:val="0"/>
              <w:marRight w:val="0"/>
              <w:marTop w:val="0"/>
              <w:marBottom w:val="0"/>
              <w:divBdr>
                <w:top w:val="none" w:sz="0" w:space="0" w:color="auto"/>
                <w:left w:val="none" w:sz="0" w:space="0" w:color="auto"/>
                <w:bottom w:val="none" w:sz="0" w:space="0" w:color="auto"/>
                <w:right w:val="none" w:sz="0" w:space="0" w:color="auto"/>
              </w:divBdr>
            </w:div>
            <w:div w:id="309556164">
              <w:marLeft w:val="0"/>
              <w:marRight w:val="0"/>
              <w:marTop w:val="0"/>
              <w:marBottom w:val="0"/>
              <w:divBdr>
                <w:top w:val="none" w:sz="0" w:space="0" w:color="auto"/>
                <w:left w:val="none" w:sz="0" w:space="0" w:color="auto"/>
                <w:bottom w:val="none" w:sz="0" w:space="0" w:color="auto"/>
                <w:right w:val="none" w:sz="0" w:space="0" w:color="auto"/>
              </w:divBdr>
            </w:div>
            <w:div w:id="1625039013">
              <w:marLeft w:val="0"/>
              <w:marRight w:val="0"/>
              <w:marTop w:val="0"/>
              <w:marBottom w:val="0"/>
              <w:divBdr>
                <w:top w:val="none" w:sz="0" w:space="0" w:color="auto"/>
                <w:left w:val="none" w:sz="0" w:space="0" w:color="auto"/>
                <w:bottom w:val="none" w:sz="0" w:space="0" w:color="auto"/>
                <w:right w:val="none" w:sz="0" w:space="0" w:color="auto"/>
              </w:divBdr>
            </w:div>
            <w:div w:id="1499610395">
              <w:marLeft w:val="0"/>
              <w:marRight w:val="0"/>
              <w:marTop w:val="0"/>
              <w:marBottom w:val="0"/>
              <w:divBdr>
                <w:top w:val="none" w:sz="0" w:space="0" w:color="auto"/>
                <w:left w:val="none" w:sz="0" w:space="0" w:color="auto"/>
                <w:bottom w:val="none" w:sz="0" w:space="0" w:color="auto"/>
                <w:right w:val="none" w:sz="0" w:space="0" w:color="auto"/>
              </w:divBdr>
            </w:div>
            <w:div w:id="1016535586">
              <w:marLeft w:val="0"/>
              <w:marRight w:val="0"/>
              <w:marTop w:val="0"/>
              <w:marBottom w:val="0"/>
              <w:divBdr>
                <w:top w:val="none" w:sz="0" w:space="0" w:color="auto"/>
                <w:left w:val="none" w:sz="0" w:space="0" w:color="auto"/>
                <w:bottom w:val="none" w:sz="0" w:space="0" w:color="auto"/>
                <w:right w:val="none" w:sz="0" w:space="0" w:color="auto"/>
              </w:divBdr>
            </w:div>
            <w:div w:id="468397249">
              <w:marLeft w:val="0"/>
              <w:marRight w:val="0"/>
              <w:marTop w:val="0"/>
              <w:marBottom w:val="0"/>
              <w:divBdr>
                <w:top w:val="none" w:sz="0" w:space="0" w:color="auto"/>
                <w:left w:val="none" w:sz="0" w:space="0" w:color="auto"/>
                <w:bottom w:val="none" w:sz="0" w:space="0" w:color="auto"/>
                <w:right w:val="none" w:sz="0" w:space="0" w:color="auto"/>
              </w:divBdr>
            </w:div>
            <w:div w:id="178353928">
              <w:marLeft w:val="0"/>
              <w:marRight w:val="0"/>
              <w:marTop w:val="0"/>
              <w:marBottom w:val="0"/>
              <w:divBdr>
                <w:top w:val="none" w:sz="0" w:space="0" w:color="auto"/>
                <w:left w:val="none" w:sz="0" w:space="0" w:color="auto"/>
                <w:bottom w:val="none" w:sz="0" w:space="0" w:color="auto"/>
                <w:right w:val="none" w:sz="0" w:space="0" w:color="auto"/>
              </w:divBdr>
            </w:div>
            <w:div w:id="287901137">
              <w:marLeft w:val="0"/>
              <w:marRight w:val="0"/>
              <w:marTop w:val="0"/>
              <w:marBottom w:val="0"/>
              <w:divBdr>
                <w:top w:val="none" w:sz="0" w:space="0" w:color="auto"/>
                <w:left w:val="none" w:sz="0" w:space="0" w:color="auto"/>
                <w:bottom w:val="none" w:sz="0" w:space="0" w:color="auto"/>
                <w:right w:val="none" w:sz="0" w:space="0" w:color="auto"/>
              </w:divBdr>
            </w:div>
            <w:div w:id="897396175">
              <w:marLeft w:val="0"/>
              <w:marRight w:val="0"/>
              <w:marTop w:val="0"/>
              <w:marBottom w:val="0"/>
              <w:divBdr>
                <w:top w:val="none" w:sz="0" w:space="0" w:color="auto"/>
                <w:left w:val="none" w:sz="0" w:space="0" w:color="auto"/>
                <w:bottom w:val="none" w:sz="0" w:space="0" w:color="auto"/>
                <w:right w:val="none" w:sz="0" w:space="0" w:color="auto"/>
              </w:divBdr>
            </w:div>
            <w:div w:id="1918513625">
              <w:marLeft w:val="0"/>
              <w:marRight w:val="0"/>
              <w:marTop w:val="0"/>
              <w:marBottom w:val="0"/>
              <w:divBdr>
                <w:top w:val="none" w:sz="0" w:space="0" w:color="auto"/>
                <w:left w:val="none" w:sz="0" w:space="0" w:color="auto"/>
                <w:bottom w:val="none" w:sz="0" w:space="0" w:color="auto"/>
                <w:right w:val="none" w:sz="0" w:space="0" w:color="auto"/>
              </w:divBdr>
            </w:div>
            <w:div w:id="1782605602">
              <w:marLeft w:val="0"/>
              <w:marRight w:val="0"/>
              <w:marTop w:val="0"/>
              <w:marBottom w:val="0"/>
              <w:divBdr>
                <w:top w:val="none" w:sz="0" w:space="0" w:color="auto"/>
                <w:left w:val="none" w:sz="0" w:space="0" w:color="auto"/>
                <w:bottom w:val="none" w:sz="0" w:space="0" w:color="auto"/>
                <w:right w:val="none" w:sz="0" w:space="0" w:color="auto"/>
              </w:divBdr>
            </w:div>
            <w:div w:id="926229472">
              <w:marLeft w:val="0"/>
              <w:marRight w:val="0"/>
              <w:marTop w:val="0"/>
              <w:marBottom w:val="0"/>
              <w:divBdr>
                <w:top w:val="none" w:sz="0" w:space="0" w:color="auto"/>
                <w:left w:val="none" w:sz="0" w:space="0" w:color="auto"/>
                <w:bottom w:val="none" w:sz="0" w:space="0" w:color="auto"/>
                <w:right w:val="none" w:sz="0" w:space="0" w:color="auto"/>
              </w:divBdr>
            </w:div>
            <w:div w:id="1672678706">
              <w:marLeft w:val="0"/>
              <w:marRight w:val="0"/>
              <w:marTop w:val="0"/>
              <w:marBottom w:val="0"/>
              <w:divBdr>
                <w:top w:val="none" w:sz="0" w:space="0" w:color="auto"/>
                <w:left w:val="none" w:sz="0" w:space="0" w:color="auto"/>
                <w:bottom w:val="none" w:sz="0" w:space="0" w:color="auto"/>
                <w:right w:val="none" w:sz="0" w:space="0" w:color="auto"/>
              </w:divBdr>
            </w:div>
            <w:div w:id="1050031217">
              <w:marLeft w:val="0"/>
              <w:marRight w:val="0"/>
              <w:marTop w:val="0"/>
              <w:marBottom w:val="0"/>
              <w:divBdr>
                <w:top w:val="none" w:sz="0" w:space="0" w:color="auto"/>
                <w:left w:val="none" w:sz="0" w:space="0" w:color="auto"/>
                <w:bottom w:val="none" w:sz="0" w:space="0" w:color="auto"/>
                <w:right w:val="none" w:sz="0" w:space="0" w:color="auto"/>
              </w:divBdr>
            </w:div>
            <w:div w:id="1762946586">
              <w:marLeft w:val="0"/>
              <w:marRight w:val="0"/>
              <w:marTop w:val="0"/>
              <w:marBottom w:val="0"/>
              <w:divBdr>
                <w:top w:val="none" w:sz="0" w:space="0" w:color="auto"/>
                <w:left w:val="none" w:sz="0" w:space="0" w:color="auto"/>
                <w:bottom w:val="none" w:sz="0" w:space="0" w:color="auto"/>
                <w:right w:val="none" w:sz="0" w:space="0" w:color="auto"/>
              </w:divBdr>
            </w:div>
            <w:div w:id="2076706303">
              <w:marLeft w:val="0"/>
              <w:marRight w:val="0"/>
              <w:marTop w:val="0"/>
              <w:marBottom w:val="0"/>
              <w:divBdr>
                <w:top w:val="none" w:sz="0" w:space="0" w:color="auto"/>
                <w:left w:val="none" w:sz="0" w:space="0" w:color="auto"/>
                <w:bottom w:val="none" w:sz="0" w:space="0" w:color="auto"/>
                <w:right w:val="none" w:sz="0" w:space="0" w:color="auto"/>
              </w:divBdr>
            </w:div>
            <w:div w:id="2127116533">
              <w:marLeft w:val="0"/>
              <w:marRight w:val="0"/>
              <w:marTop w:val="0"/>
              <w:marBottom w:val="0"/>
              <w:divBdr>
                <w:top w:val="none" w:sz="0" w:space="0" w:color="auto"/>
                <w:left w:val="none" w:sz="0" w:space="0" w:color="auto"/>
                <w:bottom w:val="none" w:sz="0" w:space="0" w:color="auto"/>
                <w:right w:val="none" w:sz="0" w:space="0" w:color="auto"/>
              </w:divBdr>
            </w:div>
            <w:div w:id="979992455">
              <w:marLeft w:val="0"/>
              <w:marRight w:val="0"/>
              <w:marTop w:val="0"/>
              <w:marBottom w:val="0"/>
              <w:divBdr>
                <w:top w:val="none" w:sz="0" w:space="0" w:color="auto"/>
                <w:left w:val="none" w:sz="0" w:space="0" w:color="auto"/>
                <w:bottom w:val="none" w:sz="0" w:space="0" w:color="auto"/>
                <w:right w:val="none" w:sz="0" w:space="0" w:color="auto"/>
              </w:divBdr>
            </w:div>
            <w:div w:id="119497217">
              <w:marLeft w:val="0"/>
              <w:marRight w:val="0"/>
              <w:marTop w:val="0"/>
              <w:marBottom w:val="0"/>
              <w:divBdr>
                <w:top w:val="none" w:sz="0" w:space="0" w:color="auto"/>
                <w:left w:val="none" w:sz="0" w:space="0" w:color="auto"/>
                <w:bottom w:val="none" w:sz="0" w:space="0" w:color="auto"/>
                <w:right w:val="none" w:sz="0" w:space="0" w:color="auto"/>
              </w:divBdr>
            </w:div>
            <w:div w:id="1400445497">
              <w:marLeft w:val="0"/>
              <w:marRight w:val="0"/>
              <w:marTop w:val="0"/>
              <w:marBottom w:val="0"/>
              <w:divBdr>
                <w:top w:val="none" w:sz="0" w:space="0" w:color="auto"/>
                <w:left w:val="none" w:sz="0" w:space="0" w:color="auto"/>
                <w:bottom w:val="none" w:sz="0" w:space="0" w:color="auto"/>
                <w:right w:val="none" w:sz="0" w:space="0" w:color="auto"/>
              </w:divBdr>
            </w:div>
            <w:div w:id="74984665">
              <w:marLeft w:val="0"/>
              <w:marRight w:val="0"/>
              <w:marTop w:val="0"/>
              <w:marBottom w:val="0"/>
              <w:divBdr>
                <w:top w:val="none" w:sz="0" w:space="0" w:color="auto"/>
                <w:left w:val="none" w:sz="0" w:space="0" w:color="auto"/>
                <w:bottom w:val="none" w:sz="0" w:space="0" w:color="auto"/>
                <w:right w:val="none" w:sz="0" w:space="0" w:color="auto"/>
              </w:divBdr>
            </w:div>
            <w:div w:id="573244422">
              <w:marLeft w:val="0"/>
              <w:marRight w:val="0"/>
              <w:marTop w:val="0"/>
              <w:marBottom w:val="0"/>
              <w:divBdr>
                <w:top w:val="none" w:sz="0" w:space="0" w:color="auto"/>
                <w:left w:val="none" w:sz="0" w:space="0" w:color="auto"/>
                <w:bottom w:val="none" w:sz="0" w:space="0" w:color="auto"/>
                <w:right w:val="none" w:sz="0" w:space="0" w:color="auto"/>
              </w:divBdr>
            </w:div>
            <w:div w:id="1349525362">
              <w:marLeft w:val="0"/>
              <w:marRight w:val="0"/>
              <w:marTop w:val="0"/>
              <w:marBottom w:val="0"/>
              <w:divBdr>
                <w:top w:val="none" w:sz="0" w:space="0" w:color="auto"/>
                <w:left w:val="none" w:sz="0" w:space="0" w:color="auto"/>
                <w:bottom w:val="none" w:sz="0" w:space="0" w:color="auto"/>
                <w:right w:val="none" w:sz="0" w:space="0" w:color="auto"/>
              </w:divBdr>
            </w:div>
            <w:div w:id="1564754633">
              <w:marLeft w:val="0"/>
              <w:marRight w:val="0"/>
              <w:marTop w:val="0"/>
              <w:marBottom w:val="0"/>
              <w:divBdr>
                <w:top w:val="none" w:sz="0" w:space="0" w:color="auto"/>
                <w:left w:val="none" w:sz="0" w:space="0" w:color="auto"/>
                <w:bottom w:val="none" w:sz="0" w:space="0" w:color="auto"/>
                <w:right w:val="none" w:sz="0" w:space="0" w:color="auto"/>
              </w:divBdr>
            </w:div>
            <w:div w:id="711610269">
              <w:marLeft w:val="0"/>
              <w:marRight w:val="0"/>
              <w:marTop w:val="0"/>
              <w:marBottom w:val="0"/>
              <w:divBdr>
                <w:top w:val="none" w:sz="0" w:space="0" w:color="auto"/>
                <w:left w:val="none" w:sz="0" w:space="0" w:color="auto"/>
                <w:bottom w:val="none" w:sz="0" w:space="0" w:color="auto"/>
                <w:right w:val="none" w:sz="0" w:space="0" w:color="auto"/>
              </w:divBdr>
            </w:div>
            <w:div w:id="1218971234">
              <w:marLeft w:val="0"/>
              <w:marRight w:val="0"/>
              <w:marTop w:val="0"/>
              <w:marBottom w:val="0"/>
              <w:divBdr>
                <w:top w:val="none" w:sz="0" w:space="0" w:color="auto"/>
                <w:left w:val="none" w:sz="0" w:space="0" w:color="auto"/>
                <w:bottom w:val="none" w:sz="0" w:space="0" w:color="auto"/>
                <w:right w:val="none" w:sz="0" w:space="0" w:color="auto"/>
              </w:divBdr>
            </w:div>
            <w:div w:id="1767773009">
              <w:marLeft w:val="0"/>
              <w:marRight w:val="0"/>
              <w:marTop w:val="0"/>
              <w:marBottom w:val="0"/>
              <w:divBdr>
                <w:top w:val="none" w:sz="0" w:space="0" w:color="auto"/>
                <w:left w:val="none" w:sz="0" w:space="0" w:color="auto"/>
                <w:bottom w:val="none" w:sz="0" w:space="0" w:color="auto"/>
                <w:right w:val="none" w:sz="0" w:space="0" w:color="auto"/>
              </w:divBdr>
            </w:div>
            <w:div w:id="183327102">
              <w:marLeft w:val="0"/>
              <w:marRight w:val="0"/>
              <w:marTop w:val="0"/>
              <w:marBottom w:val="0"/>
              <w:divBdr>
                <w:top w:val="none" w:sz="0" w:space="0" w:color="auto"/>
                <w:left w:val="none" w:sz="0" w:space="0" w:color="auto"/>
                <w:bottom w:val="none" w:sz="0" w:space="0" w:color="auto"/>
                <w:right w:val="none" w:sz="0" w:space="0" w:color="auto"/>
              </w:divBdr>
            </w:div>
            <w:div w:id="1683429964">
              <w:marLeft w:val="0"/>
              <w:marRight w:val="0"/>
              <w:marTop w:val="0"/>
              <w:marBottom w:val="0"/>
              <w:divBdr>
                <w:top w:val="none" w:sz="0" w:space="0" w:color="auto"/>
                <w:left w:val="none" w:sz="0" w:space="0" w:color="auto"/>
                <w:bottom w:val="none" w:sz="0" w:space="0" w:color="auto"/>
                <w:right w:val="none" w:sz="0" w:space="0" w:color="auto"/>
              </w:divBdr>
            </w:div>
            <w:div w:id="1894271985">
              <w:marLeft w:val="0"/>
              <w:marRight w:val="0"/>
              <w:marTop w:val="0"/>
              <w:marBottom w:val="0"/>
              <w:divBdr>
                <w:top w:val="none" w:sz="0" w:space="0" w:color="auto"/>
                <w:left w:val="none" w:sz="0" w:space="0" w:color="auto"/>
                <w:bottom w:val="none" w:sz="0" w:space="0" w:color="auto"/>
                <w:right w:val="none" w:sz="0" w:space="0" w:color="auto"/>
              </w:divBdr>
            </w:div>
            <w:div w:id="2021538899">
              <w:marLeft w:val="0"/>
              <w:marRight w:val="0"/>
              <w:marTop w:val="0"/>
              <w:marBottom w:val="0"/>
              <w:divBdr>
                <w:top w:val="none" w:sz="0" w:space="0" w:color="auto"/>
                <w:left w:val="none" w:sz="0" w:space="0" w:color="auto"/>
                <w:bottom w:val="none" w:sz="0" w:space="0" w:color="auto"/>
                <w:right w:val="none" w:sz="0" w:space="0" w:color="auto"/>
              </w:divBdr>
            </w:div>
            <w:div w:id="1339961737">
              <w:marLeft w:val="0"/>
              <w:marRight w:val="0"/>
              <w:marTop w:val="0"/>
              <w:marBottom w:val="0"/>
              <w:divBdr>
                <w:top w:val="none" w:sz="0" w:space="0" w:color="auto"/>
                <w:left w:val="none" w:sz="0" w:space="0" w:color="auto"/>
                <w:bottom w:val="none" w:sz="0" w:space="0" w:color="auto"/>
                <w:right w:val="none" w:sz="0" w:space="0" w:color="auto"/>
              </w:divBdr>
            </w:div>
            <w:div w:id="1647390010">
              <w:marLeft w:val="0"/>
              <w:marRight w:val="0"/>
              <w:marTop w:val="0"/>
              <w:marBottom w:val="0"/>
              <w:divBdr>
                <w:top w:val="none" w:sz="0" w:space="0" w:color="auto"/>
                <w:left w:val="none" w:sz="0" w:space="0" w:color="auto"/>
                <w:bottom w:val="none" w:sz="0" w:space="0" w:color="auto"/>
                <w:right w:val="none" w:sz="0" w:space="0" w:color="auto"/>
              </w:divBdr>
            </w:div>
            <w:div w:id="560948414">
              <w:marLeft w:val="0"/>
              <w:marRight w:val="0"/>
              <w:marTop w:val="0"/>
              <w:marBottom w:val="0"/>
              <w:divBdr>
                <w:top w:val="none" w:sz="0" w:space="0" w:color="auto"/>
                <w:left w:val="none" w:sz="0" w:space="0" w:color="auto"/>
                <w:bottom w:val="none" w:sz="0" w:space="0" w:color="auto"/>
                <w:right w:val="none" w:sz="0" w:space="0" w:color="auto"/>
              </w:divBdr>
            </w:div>
            <w:div w:id="2097555847">
              <w:marLeft w:val="0"/>
              <w:marRight w:val="0"/>
              <w:marTop w:val="0"/>
              <w:marBottom w:val="0"/>
              <w:divBdr>
                <w:top w:val="none" w:sz="0" w:space="0" w:color="auto"/>
                <w:left w:val="none" w:sz="0" w:space="0" w:color="auto"/>
                <w:bottom w:val="none" w:sz="0" w:space="0" w:color="auto"/>
                <w:right w:val="none" w:sz="0" w:space="0" w:color="auto"/>
              </w:divBdr>
            </w:div>
            <w:div w:id="671100744">
              <w:marLeft w:val="0"/>
              <w:marRight w:val="0"/>
              <w:marTop w:val="0"/>
              <w:marBottom w:val="0"/>
              <w:divBdr>
                <w:top w:val="none" w:sz="0" w:space="0" w:color="auto"/>
                <w:left w:val="none" w:sz="0" w:space="0" w:color="auto"/>
                <w:bottom w:val="none" w:sz="0" w:space="0" w:color="auto"/>
                <w:right w:val="none" w:sz="0" w:space="0" w:color="auto"/>
              </w:divBdr>
            </w:div>
            <w:div w:id="1841431690">
              <w:marLeft w:val="0"/>
              <w:marRight w:val="0"/>
              <w:marTop w:val="0"/>
              <w:marBottom w:val="0"/>
              <w:divBdr>
                <w:top w:val="none" w:sz="0" w:space="0" w:color="auto"/>
                <w:left w:val="none" w:sz="0" w:space="0" w:color="auto"/>
                <w:bottom w:val="none" w:sz="0" w:space="0" w:color="auto"/>
                <w:right w:val="none" w:sz="0" w:space="0" w:color="auto"/>
              </w:divBdr>
            </w:div>
            <w:div w:id="775751629">
              <w:marLeft w:val="0"/>
              <w:marRight w:val="0"/>
              <w:marTop w:val="0"/>
              <w:marBottom w:val="0"/>
              <w:divBdr>
                <w:top w:val="none" w:sz="0" w:space="0" w:color="auto"/>
                <w:left w:val="none" w:sz="0" w:space="0" w:color="auto"/>
                <w:bottom w:val="none" w:sz="0" w:space="0" w:color="auto"/>
                <w:right w:val="none" w:sz="0" w:space="0" w:color="auto"/>
              </w:divBdr>
            </w:div>
            <w:div w:id="1543707221">
              <w:marLeft w:val="0"/>
              <w:marRight w:val="0"/>
              <w:marTop w:val="0"/>
              <w:marBottom w:val="0"/>
              <w:divBdr>
                <w:top w:val="none" w:sz="0" w:space="0" w:color="auto"/>
                <w:left w:val="none" w:sz="0" w:space="0" w:color="auto"/>
                <w:bottom w:val="none" w:sz="0" w:space="0" w:color="auto"/>
                <w:right w:val="none" w:sz="0" w:space="0" w:color="auto"/>
              </w:divBdr>
            </w:div>
            <w:div w:id="744496146">
              <w:marLeft w:val="0"/>
              <w:marRight w:val="0"/>
              <w:marTop w:val="0"/>
              <w:marBottom w:val="0"/>
              <w:divBdr>
                <w:top w:val="none" w:sz="0" w:space="0" w:color="auto"/>
                <w:left w:val="none" w:sz="0" w:space="0" w:color="auto"/>
                <w:bottom w:val="none" w:sz="0" w:space="0" w:color="auto"/>
                <w:right w:val="none" w:sz="0" w:space="0" w:color="auto"/>
              </w:divBdr>
            </w:div>
            <w:div w:id="2012368680">
              <w:marLeft w:val="0"/>
              <w:marRight w:val="0"/>
              <w:marTop w:val="0"/>
              <w:marBottom w:val="0"/>
              <w:divBdr>
                <w:top w:val="none" w:sz="0" w:space="0" w:color="auto"/>
                <w:left w:val="none" w:sz="0" w:space="0" w:color="auto"/>
                <w:bottom w:val="none" w:sz="0" w:space="0" w:color="auto"/>
                <w:right w:val="none" w:sz="0" w:space="0" w:color="auto"/>
              </w:divBdr>
            </w:div>
            <w:div w:id="16797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688740">
      <w:bodyDiv w:val="1"/>
      <w:marLeft w:val="0"/>
      <w:marRight w:val="0"/>
      <w:marTop w:val="0"/>
      <w:marBottom w:val="0"/>
      <w:divBdr>
        <w:top w:val="none" w:sz="0" w:space="0" w:color="auto"/>
        <w:left w:val="none" w:sz="0" w:space="0" w:color="auto"/>
        <w:bottom w:val="none" w:sz="0" w:space="0" w:color="auto"/>
        <w:right w:val="none" w:sz="0" w:space="0" w:color="auto"/>
      </w:divBdr>
      <w:divsChild>
        <w:div w:id="1871456658">
          <w:marLeft w:val="0"/>
          <w:marRight w:val="0"/>
          <w:marTop w:val="0"/>
          <w:marBottom w:val="0"/>
          <w:divBdr>
            <w:top w:val="none" w:sz="0" w:space="0" w:color="auto"/>
            <w:left w:val="none" w:sz="0" w:space="0" w:color="auto"/>
            <w:bottom w:val="none" w:sz="0" w:space="0" w:color="auto"/>
            <w:right w:val="none" w:sz="0" w:space="0" w:color="auto"/>
          </w:divBdr>
          <w:divsChild>
            <w:div w:id="1988237726">
              <w:marLeft w:val="0"/>
              <w:marRight w:val="0"/>
              <w:marTop w:val="0"/>
              <w:marBottom w:val="0"/>
              <w:divBdr>
                <w:top w:val="none" w:sz="0" w:space="0" w:color="auto"/>
                <w:left w:val="none" w:sz="0" w:space="0" w:color="auto"/>
                <w:bottom w:val="none" w:sz="0" w:space="0" w:color="auto"/>
                <w:right w:val="none" w:sz="0" w:space="0" w:color="auto"/>
              </w:divBdr>
            </w:div>
            <w:div w:id="1680964703">
              <w:marLeft w:val="0"/>
              <w:marRight w:val="0"/>
              <w:marTop w:val="0"/>
              <w:marBottom w:val="0"/>
              <w:divBdr>
                <w:top w:val="none" w:sz="0" w:space="0" w:color="auto"/>
                <w:left w:val="none" w:sz="0" w:space="0" w:color="auto"/>
                <w:bottom w:val="none" w:sz="0" w:space="0" w:color="auto"/>
                <w:right w:val="none" w:sz="0" w:space="0" w:color="auto"/>
              </w:divBdr>
            </w:div>
            <w:div w:id="1758552241">
              <w:marLeft w:val="0"/>
              <w:marRight w:val="0"/>
              <w:marTop w:val="0"/>
              <w:marBottom w:val="0"/>
              <w:divBdr>
                <w:top w:val="none" w:sz="0" w:space="0" w:color="auto"/>
                <w:left w:val="none" w:sz="0" w:space="0" w:color="auto"/>
                <w:bottom w:val="none" w:sz="0" w:space="0" w:color="auto"/>
                <w:right w:val="none" w:sz="0" w:space="0" w:color="auto"/>
              </w:divBdr>
            </w:div>
            <w:div w:id="2126804130">
              <w:marLeft w:val="0"/>
              <w:marRight w:val="0"/>
              <w:marTop w:val="0"/>
              <w:marBottom w:val="0"/>
              <w:divBdr>
                <w:top w:val="none" w:sz="0" w:space="0" w:color="auto"/>
                <w:left w:val="none" w:sz="0" w:space="0" w:color="auto"/>
                <w:bottom w:val="none" w:sz="0" w:space="0" w:color="auto"/>
                <w:right w:val="none" w:sz="0" w:space="0" w:color="auto"/>
              </w:divBdr>
            </w:div>
            <w:div w:id="575357983">
              <w:marLeft w:val="0"/>
              <w:marRight w:val="0"/>
              <w:marTop w:val="0"/>
              <w:marBottom w:val="0"/>
              <w:divBdr>
                <w:top w:val="none" w:sz="0" w:space="0" w:color="auto"/>
                <w:left w:val="none" w:sz="0" w:space="0" w:color="auto"/>
                <w:bottom w:val="none" w:sz="0" w:space="0" w:color="auto"/>
                <w:right w:val="none" w:sz="0" w:space="0" w:color="auto"/>
              </w:divBdr>
            </w:div>
            <w:div w:id="1808009826">
              <w:marLeft w:val="0"/>
              <w:marRight w:val="0"/>
              <w:marTop w:val="0"/>
              <w:marBottom w:val="0"/>
              <w:divBdr>
                <w:top w:val="none" w:sz="0" w:space="0" w:color="auto"/>
                <w:left w:val="none" w:sz="0" w:space="0" w:color="auto"/>
                <w:bottom w:val="none" w:sz="0" w:space="0" w:color="auto"/>
                <w:right w:val="none" w:sz="0" w:space="0" w:color="auto"/>
              </w:divBdr>
            </w:div>
            <w:div w:id="1504471869">
              <w:marLeft w:val="0"/>
              <w:marRight w:val="0"/>
              <w:marTop w:val="0"/>
              <w:marBottom w:val="0"/>
              <w:divBdr>
                <w:top w:val="none" w:sz="0" w:space="0" w:color="auto"/>
                <w:left w:val="none" w:sz="0" w:space="0" w:color="auto"/>
                <w:bottom w:val="none" w:sz="0" w:space="0" w:color="auto"/>
                <w:right w:val="none" w:sz="0" w:space="0" w:color="auto"/>
              </w:divBdr>
            </w:div>
            <w:div w:id="573055208">
              <w:marLeft w:val="0"/>
              <w:marRight w:val="0"/>
              <w:marTop w:val="0"/>
              <w:marBottom w:val="0"/>
              <w:divBdr>
                <w:top w:val="none" w:sz="0" w:space="0" w:color="auto"/>
                <w:left w:val="none" w:sz="0" w:space="0" w:color="auto"/>
                <w:bottom w:val="none" w:sz="0" w:space="0" w:color="auto"/>
                <w:right w:val="none" w:sz="0" w:space="0" w:color="auto"/>
              </w:divBdr>
            </w:div>
            <w:div w:id="1697777216">
              <w:marLeft w:val="0"/>
              <w:marRight w:val="0"/>
              <w:marTop w:val="0"/>
              <w:marBottom w:val="0"/>
              <w:divBdr>
                <w:top w:val="none" w:sz="0" w:space="0" w:color="auto"/>
                <w:left w:val="none" w:sz="0" w:space="0" w:color="auto"/>
                <w:bottom w:val="none" w:sz="0" w:space="0" w:color="auto"/>
                <w:right w:val="none" w:sz="0" w:space="0" w:color="auto"/>
              </w:divBdr>
            </w:div>
            <w:div w:id="1404185701">
              <w:marLeft w:val="0"/>
              <w:marRight w:val="0"/>
              <w:marTop w:val="0"/>
              <w:marBottom w:val="0"/>
              <w:divBdr>
                <w:top w:val="none" w:sz="0" w:space="0" w:color="auto"/>
                <w:left w:val="none" w:sz="0" w:space="0" w:color="auto"/>
                <w:bottom w:val="none" w:sz="0" w:space="0" w:color="auto"/>
                <w:right w:val="none" w:sz="0" w:space="0" w:color="auto"/>
              </w:divBdr>
            </w:div>
            <w:div w:id="646787334">
              <w:marLeft w:val="0"/>
              <w:marRight w:val="0"/>
              <w:marTop w:val="0"/>
              <w:marBottom w:val="0"/>
              <w:divBdr>
                <w:top w:val="none" w:sz="0" w:space="0" w:color="auto"/>
                <w:left w:val="none" w:sz="0" w:space="0" w:color="auto"/>
                <w:bottom w:val="none" w:sz="0" w:space="0" w:color="auto"/>
                <w:right w:val="none" w:sz="0" w:space="0" w:color="auto"/>
              </w:divBdr>
            </w:div>
            <w:div w:id="1511600328">
              <w:marLeft w:val="0"/>
              <w:marRight w:val="0"/>
              <w:marTop w:val="0"/>
              <w:marBottom w:val="0"/>
              <w:divBdr>
                <w:top w:val="none" w:sz="0" w:space="0" w:color="auto"/>
                <w:left w:val="none" w:sz="0" w:space="0" w:color="auto"/>
                <w:bottom w:val="none" w:sz="0" w:space="0" w:color="auto"/>
                <w:right w:val="none" w:sz="0" w:space="0" w:color="auto"/>
              </w:divBdr>
            </w:div>
            <w:div w:id="2058579778">
              <w:marLeft w:val="0"/>
              <w:marRight w:val="0"/>
              <w:marTop w:val="0"/>
              <w:marBottom w:val="0"/>
              <w:divBdr>
                <w:top w:val="none" w:sz="0" w:space="0" w:color="auto"/>
                <w:left w:val="none" w:sz="0" w:space="0" w:color="auto"/>
                <w:bottom w:val="none" w:sz="0" w:space="0" w:color="auto"/>
                <w:right w:val="none" w:sz="0" w:space="0" w:color="auto"/>
              </w:divBdr>
            </w:div>
            <w:div w:id="1865509741">
              <w:marLeft w:val="0"/>
              <w:marRight w:val="0"/>
              <w:marTop w:val="0"/>
              <w:marBottom w:val="0"/>
              <w:divBdr>
                <w:top w:val="none" w:sz="0" w:space="0" w:color="auto"/>
                <w:left w:val="none" w:sz="0" w:space="0" w:color="auto"/>
                <w:bottom w:val="none" w:sz="0" w:space="0" w:color="auto"/>
                <w:right w:val="none" w:sz="0" w:space="0" w:color="auto"/>
              </w:divBdr>
            </w:div>
            <w:div w:id="1588265302">
              <w:marLeft w:val="0"/>
              <w:marRight w:val="0"/>
              <w:marTop w:val="0"/>
              <w:marBottom w:val="0"/>
              <w:divBdr>
                <w:top w:val="none" w:sz="0" w:space="0" w:color="auto"/>
                <w:left w:val="none" w:sz="0" w:space="0" w:color="auto"/>
                <w:bottom w:val="none" w:sz="0" w:space="0" w:color="auto"/>
                <w:right w:val="none" w:sz="0" w:space="0" w:color="auto"/>
              </w:divBdr>
            </w:div>
            <w:div w:id="118674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6430">
      <w:bodyDiv w:val="1"/>
      <w:marLeft w:val="0"/>
      <w:marRight w:val="0"/>
      <w:marTop w:val="0"/>
      <w:marBottom w:val="0"/>
      <w:divBdr>
        <w:top w:val="none" w:sz="0" w:space="0" w:color="auto"/>
        <w:left w:val="none" w:sz="0" w:space="0" w:color="auto"/>
        <w:bottom w:val="none" w:sz="0" w:space="0" w:color="auto"/>
        <w:right w:val="none" w:sz="0" w:space="0" w:color="auto"/>
      </w:divBdr>
      <w:divsChild>
        <w:div w:id="1355809288">
          <w:marLeft w:val="0"/>
          <w:marRight w:val="0"/>
          <w:marTop w:val="0"/>
          <w:marBottom w:val="0"/>
          <w:divBdr>
            <w:top w:val="none" w:sz="0" w:space="0" w:color="auto"/>
            <w:left w:val="none" w:sz="0" w:space="0" w:color="auto"/>
            <w:bottom w:val="none" w:sz="0" w:space="0" w:color="auto"/>
            <w:right w:val="none" w:sz="0" w:space="0" w:color="auto"/>
          </w:divBdr>
        </w:div>
      </w:divsChild>
    </w:div>
    <w:div w:id="1814715744">
      <w:bodyDiv w:val="1"/>
      <w:marLeft w:val="0"/>
      <w:marRight w:val="0"/>
      <w:marTop w:val="0"/>
      <w:marBottom w:val="0"/>
      <w:divBdr>
        <w:top w:val="none" w:sz="0" w:space="0" w:color="auto"/>
        <w:left w:val="none" w:sz="0" w:space="0" w:color="auto"/>
        <w:bottom w:val="none" w:sz="0" w:space="0" w:color="auto"/>
        <w:right w:val="none" w:sz="0" w:space="0" w:color="auto"/>
      </w:divBdr>
      <w:divsChild>
        <w:div w:id="1989093131">
          <w:marLeft w:val="0"/>
          <w:marRight w:val="0"/>
          <w:marTop w:val="0"/>
          <w:marBottom w:val="0"/>
          <w:divBdr>
            <w:top w:val="none" w:sz="0" w:space="0" w:color="auto"/>
            <w:left w:val="none" w:sz="0" w:space="0" w:color="auto"/>
            <w:bottom w:val="none" w:sz="0" w:space="0" w:color="auto"/>
            <w:right w:val="none" w:sz="0" w:space="0" w:color="auto"/>
          </w:divBdr>
        </w:div>
      </w:divsChild>
    </w:div>
    <w:div w:id="1816725410">
      <w:bodyDiv w:val="1"/>
      <w:marLeft w:val="0"/>
      <w:marRight w:val="0"/>
      <w:marTop w:val="0"/>
      <w:marBottom w:val="0"/>
      <w:divBdr>
        <w:top w:val="none" w:sz="0" w:space="0" w:color="auto"/>
        <w:left w:val="none" w:sz="0" w:space="0" w:color="auto"/>
        <w:bottom w:val="none" w:sz="0" w:space="0" w:color="auto"/>
        <w:right w:val="none" w:sz="0" w:space="0" w:color="auto"/>
      </w:divBdr>
      <w:divsChild>
        <w:div w:id="2035307505">
          <w:marLeft w:val="0"/>
          <w:marRight w:val="0"/>
          <w:marTop w:val="0"/>
          <w:marBottom w:val="0"/>
          <w:divBdr>
            <w:top w:val="none" w:sz="0" w:space="0" w:color="auto"/>
            <w:left w:val="none" w:sz="0" w:space="0" w:color="auto"/>
            <w:bottom w:val="none" w:sz="0" w:space="0" w:color="auto"/>
            <w:right w:val="none" w:sz="0" w:space="0" w:color="auto"/>
          </w:divBdr>
        </w:div>
      </w:divsChild>
    </w:div>
    <w:div w:id="1824076560">
      <w:bodyDiv w:val="1"/>
      <w:marLeft w:val="0"/>
      <w:marRight w:val="0"/>
      <w:marTop w:val="0"/>
      <w:marBottom w:val="0"/>
      <w:divBdr>
        <w:top w:val="none" w:sz="0" w:space="0" w:color="auto"/>
        <w:left w:val="none" w:sz="0" w:space="0" w:color="auto"/>
        <w:bottom w:val="none" w:sz="0" w:space="0" w:color="auto"/>
        <w:right w:val="none" w:sz="0" w:space="0" w:color="auto"/>
      </w:divBdr>
      <w:divsChild>
        <w:div w:id="949623699">
          <w:marLeft w:val="0"/>
          <w:marRight w:val="0"/>
          <w:marTop w:val="0"/>
          <w:marBottom w:val="0"/>
          <w:divBdr>
            <w:top w:val="none" w:sz="0" w:space="0" w:color="auto"/>
            <w:left w:val="none" w:sz="0" w:space="0" w:color="auto"/>
            <w:bottom w:val="none" w:sz="0" w:space="0" w:color="auto"/>
            <w:right w:val="none" w:sz="0" w:space="0" w:color="auto"/>
          </w:divBdr>
          <w:divsChild>
            <w:div w:id="918951477">
              <w:marLeft w:val="0"/>
              <w:marRight w:val="0"/>
              <w:marTop w:val="0"/>
              <w:marBottom w:val="0"/>
              <w:divBdr>
                <w:top w:val="none" w:sz="0" w:space="0" w:color="auto"/>
                <w:left w:val="none" w:sz="0" w:space="0" w:color="auto"/>
                <w:bottom w:val="none" w:sz="0" w:space="0" w:color="auto"/>
                <w:right w:val="none" w:sz="0" w:space="0" w:color="auto"/>
              </w:divBdr>
            </w:div>
            <w:div w:id="1836022174">
              <w:marLeft w:val="0"/>
              <w:marRight w:val="0"/>
              <w:marTop w:val="0"/>
              <w:marBottom w:val="0"/>
              <w:divBdr>
                <w:top w:val="none" w:sz="0" w:space="0" w:color="auto"/>
                <w:left w:val="none" w:sz="0" w:space="0" w:color="auto"/>
                <w:bottom w:val="none" w:sz="0" w:space="0" w:color="auto"/>
                <w:right w:val="none" w:sz="0" w:space="0" w:color="auto"/>
              </w:divBdr>
            </w:div>
            <w:div w:id="1342128645">
              <w:marLeft w:val="0"/>
              <w:marRight w:val="0"/>
              <w:marTop w:val="0"/>
              <w:marBottom w:val="0"/>
              <w:divBdr>
                <w:top w:val="none" w:sz="0" w:space="0" w:color="auto"/>
                <w:left w:val="none" w:sz="0" w:space="0" w:color="auto"/>
                <w:bottom w:val="none" w:sz="0" w:space="0" w:color="auto"/>
                <w:right w:val="none" w:sz="0" w:space="0" w:color="auto"/>
              </w:divBdr>
            </w:div>
            <w:div w:id="1473985635">
              <w:marLeft w:val="0"/>
              <w:marRight w:val="0"/>
              <w:marTop w:val="0"/>
              <w:marBottom w:val="0"/>
              <w:divBdr>
                <w:top w:val="none" w:sz="0" w:space="0" w:color="auto"/>
                <w:left w:val="none" w:sz="0" w:space="0" w:color="auto"/>
                <w:bottom w:val="none" w:sz="0" w:space="0" w:color="auto"/>
                <w:right w:val="none" w:sz="0" w:space="0" w:color="auto"/>
              </w:divBdr>
            </w:div>
            <w:div w:id="1169710471">
              <w:marLeft w:val="0"/>
              <w:marRight w:val="0"/>
              <w:marTop w:val="0"/>
              <w:marBottom w:val="0"/>
              <w:divBdr>
                <w:top w:val="none" w:sz="0" w:space="0" w:color="auto"/>
                <w:left w:val="none" w:sz="0" w:space="0" w:color="auto"/>
                <w:bottom w:val="none" w:sz="0" w:space="0" w:color="auto"/>
                <w:right w:val="none" w:sz="0" w:space="0" w:color="auto"/>
              </w:divBdr>
            </w:div>
            <w:div w:id="420031253">
              <w:marLeft w:val="0"/>
              <w:marRight w:val="0"/>
              <w:marTop w:val="0"/>
              <w:marBottom w:val="0"/>
              <w:divBdr>
                <w:top w:val="none" w:sz="0" w:space="0" w:color="auto"/>
                <w:left w:val="none" w:sz="0" w:space="0" w:color="auto"/>
                <w:bottom w:val="none" w:sz="0" w:space="0" w:color="auto"/>
                <w:right w:val="none" w:sz="0" w:space="0" w:color="auto"/>
              </w:divBdr>
            </w:div>
            <w:div w:id="1597245903">
              <w:marLeft w:val="0"/>
              <w:marRight w:val="0"/>
              <w:marTop w:val="0"/>
              <w:marBottom w:val="0"/>
              <w:divBdr>
                <w:top w:val="none" w:sz="0" w:space="0" w:color="auto"/>
                <w:left w:val="none" w:sz="0" w:space="0" w:color="auto"/>
                <w:bottom w:val="none" w:sz="0" w:space="0" w:color="auto"/>
                <w:right w:val="none" w:sz="0" w:space="0" w:color="auto"/>
              </w:divBdr>
            </w:div>
            <w:div w:id="1267884340">
              <w:marLeft w:val="0"/>
              <w:marRight w:val="0"/>
              <w:marTop w:val="0"/>
              <w:marBottom w:val="0"/>
              <w:divBdr>
                <w:top w:val="none" w:sz="0" w:space="0" w:color="auto"/>
                <w:left w:val="none" w:sz="0" w:space="0" w:color="auto"/>
                <w:bottom w:val="none" w:sz="0" w:space="0" w:color="auto"/>
                <w:right w:val="none" w:sz="0" w:space="0" w:color="auto"/>
              </w:divBdr>
            </w:div>
            <w:div w:id="564531380">
              <w:marLeft w:val="0"/>
              <w:marRight w:val="0"/>
              <w:marTop w:val="0"/>
              <w:marBottom w:val="0"/>
              <w:divBdr>
                <w:top w:val="none" w:sz="0" w:space="0" w:color="auto"/>
                <w:left w:val="none" w:sz="0" w:space="0" w:color="auto"/>
                <w:bottom w:val="none" w:sz="0" w:space="0" w:color="auto"/>
                <w:right w:val="none" w:sz="0" w:space="0" w:color="auto"/>
              </w:divBdr>
            </w:div>
            <w:div w:id="1650934821">
              <w:marLeft w:val="0"/>
              <w:marRight w:val="0"/>
              <w:marTop w:val="0"/>
              <w:marBottom w:val="0"/>
              <w:divBdr>
                <w:top w:val="none" w:sz="0" w:space="0" w:color="auto"/>
                <w:left w:val="none" w:sz="0" w:space="0" w:color="auto"/>
                <w:bottom w:val="none" w:sz="0" w:space="0" w:color="auto"/>
                <w:right w:val="none" w:sz="0" w:space="0" w:color="auto"/>
              </w:divBdr>
            </w:div>
            <w:div w:id="1538933164">
              <w:marLeft w:val="0"/>
              <w:marRight w:val="0"/>
              <w:marTop w:val="0"/>
              <w:marBottom w:val="0"/>
              <w:divBdr>
                <w:top w:val="none" w:sz="0" w:space="0" w:color="auto"/>
                <w:left w:val="none" w:sz="0" w:space="0" w:color="auto"/>
                <w:bottom w:val="none" w:sz="0" w:space="0" w:color="auto"/>
                <w:right w:val="none" w:sz="0" w:space="0" w:color="auto"/>
              </w:divBdr>
            </w:div>
            <w:div w:id="169490187">
              <w:marLeft w:val="0"/>
              <w:marRight w:val="0"/>
              <w:marTop w:val="0"/>
              <w:marBottom w:val="0"/>
              <w:divBdr>
                <w:top w:val="none" w:sz="0" w:space="0" w:color="auto"/>
                <w:left w:val="none" w:sz="0" w:space="0" w:color="auto"/>
                <w:bottom w:val="none" w:sz="0" w:space="0" w:color="auto"/>
                <w:right w:val="none" w:sz="0" w:space="0" w:color="auto"/>
              </w:divBdr>
            </w:div>
            <w:div w:id="1259212308">
              <w:marLeft w:val="0"/>
              <w:marRight w:val="0"/>
              <w:marTop w:val="0"/>
              <w:marBottom w:val="0"/>
              <w:divBdr>
                <w:top w:val="none" w:sz="0" w:space="0" w:color="auto"/>
                <w:left w:val="none" w:sz="0" w:space="0" w:color="auto"/>
                <w:bottom w:val="none" w:sz="0" w:space="0" w:color="auto"/>
                <w:right w:val="none" w:sz="0" w:space="0" w:color="auto"/>
              </w:divBdr>
            </w:div>
            <w:div w:id="329068054">
              <w:marLeft w:val="0"/>
              <w:marRight w:val="0"/>
              <w:marTop w:val="0"/>
              <w:marBottom w:val="0"/>
              <w:divBdr>
                <w:top w:val="none" w:sz="0" w:space="0" w:color="auto"/>
                <w:left w:val="none" w:sz="0" w:space="0" w:color="auto"/>
                <w:bottom w:val="none" w:sz="0" w:space="0" w:color="auto"/>
                <w:right w:val="none" w:sz="0" w:space="0" w:color="auto"/>
              </w:divBdr>
            </w:div>
            <w:div w:id="124785525">
              <w:marLeft w:val="0"/>
              <w:marRight w:val="0"/>
              <w:marTop w:val="0"/>
              <w:marBottom w:val="0"/>
              <w:divBdr>
                <w:top w:val="none" w:sz="0" w:space="0" w:color="auto"/>
                <w:left w:val="none" w:sz="0" w:space="0" w:color="auto"/>
                <w:bottom w:val="none" w:sz="0" w:space="0" w:color="auto"/>
                <w:right w:val="none" w:sz="0" w:space="0" w:color="auto"/>
              </w:divBdr>
            </w:div>
            <w:div w:id="219487217">
              <w:marLeft w:val="0"/>
              <w:marRight w:val="0"/>
              <w:marTop w:val="0"/>
              <w:marBottom w:val="0"/>
              <w:divBdr>
                <w:top w:val="none" w:sz="0" w:space="0" w:color="auto"/>
                <w:left w:val="none" w:sz="0" w:space="0" w:color="auto"/>
                <w:bottom w:val="none" w:sz="0" w:space="0" w:color="auto"/>
                <w:right w:val="none" w:sz="0" w:space="0" w:color="auto"/>
              </w:divBdr>
            </w:div>
            <w:div w:id="2099523888">
              <w:marLeft w:val="0"/>
              <w:marRight w:val="0"/>
              <w:marTop w:val="0"/>
              <w:marBottom w:val="0"/>
              <w:divBdr>
                <w:top w:val="none" w:sz="0" w:space="0" w:color="auto"/>
                <w:left w:val="none" w:sz="0" w:space="0" w:color="auto"/>
                <w:bottom w:val="none" w:sz="0" w:space="0" w:color="auto"/>
                <w:right w:val="none" w:sz="0" w:space="0" w:color="auto"/>
              </w:divBdr>
            </w:div>
            <w:div w:id="241841938">
              <w:marLeft w:val="0"/>
              <w:marRight w:val="0"/>
              <w:marTop w:val="0"/>
              <w:marBottom w:val="0"/>
              <w:divBdr>
                <w:top w:val="none" w:sz="0" w:space="0" w:color="auto"/>
                <w:left w:val="none" w:sz="0" w:space="0" w:color="auto"/>
                <w:bottom w:val="none" w:sz="0" w:space="0" w:color="auto"/>
                <w:right w:val="none" w:sz="0" w:space="0" w:color="auto"/>
              </w:divBdr>
            </w:div>
            <w:div w:id="1193302322">
              <w:marLeft w:val="0"/>
              <w:marRight w:val="0"/>
              <w:marTop w:val="0"/>
              <w:marBottom w:val="0"/>
              <w:divBdr>
                <w:top w:val="none" w:sz="0" w:space="0" w:color="auto"/>
                <w:left w:val="none" w:sz="0" w:space="0" w:color="auto"/>
                <w:bottom w:val="none" w:sz="0" w:space="0" w:color="auto"/>
                <w:right w:val="none" w:sz="0" w:space="0" w:color="auto"/>
              </w:divBdr>
            </w:div>
            <w:div w:id="76831981">
              <w:marLeft w:val="0"/>
              <w:marRight w:val="0"/>
              <w:marTop w:val="0"/>
              <w:marBottom w:val="0"/>
              <w:divBdr>
                <w:top w:val="none" w:sz="0" w:space="0" w:color="auto"/>
                <w:left w:val="none" w:sz="0" w:space="0" w:color="auto"/>
                <w:bottom w:val="none" w:sz="0" w:space="0" w:color="auto"/>
                <w:right w:val="none" w:sz="0" w:space="0" w:color="auto"/>
              </w:divBdr>
            </w:div>
            <w:div w:id="248198512">
              <w:marLeft w:val="0"/>
              <w:marRight w:val="0"/>
              <w:marTop w:val="0"/>
              <w:marBottom w:val="0"/>
              <w:divBdr>
                <w:top w:val="none" w:sz="0" w:space="0" w:color="auto"/>
                <w:left w:val="none" w:sz="0" w:space="0" w:color="auto"/>
                <w:bottom w:val="none" w:sz="0" w:space="0" w:color="auto"/>
                <w:right w:val="none" w:sz="0" w:space="0" w:color="auto"/>
              </w:divBdr>
            </w:div>
            <w:div w:id="713307220">
              <w:marLeft w:val="0"/>
              <w:marRight w:val="0"/>
              <w:marTop w:val="0"/>
              <w:marBottom w:val="0"/>
              <w:divBdr>
                <w:top w:val="none" w:sz="0" w:space="0" w:color="auto"/>
                <w:left w:val="none" w:sz="0" w:space="0" w:color="auto"/>
                <w:bottom w:val="none" w:sz="0" w:space="0" w:color="auto"/>
                <w:right w:val="none" w:sz="0" w:space="0" w:color="auto"/>
              </w:divBdr>
            </w:div>
            <w:div w:id="314384238">
              <w:marLeft w:val="0"/>
              <w:marRight w:val="0"/>
              <w:marTop w:val="0"/>
              <w:marBottom w:val="0"/>
              <w:divBdr>
                <w:top w:val="none" w:sz="0" w:space="0" w:color="auto"/>
                <w:left w:val="none" w:sz="0" w:space="0" w:color="auto"/>
                <w:bottom w:val="none" w:sz="0" w:space="0" w:color="auto"/>
                <w:right w:val="none" w:sz="0" w:space="0" w:color="auto"/>
              </w:divBdr>
            </w:div>
            <w:div w:id="1475678198">
              <w:marLeft w:val="0"/>
              <w:marRight w:val="0"/>
              <w:marTop w:val="0"/>
              <w:marBottom w:val="0"/>
              <w:divBdr>
                <w:top w:val="none" w:sz="0" w:space="0" w:color="auto"/>
                <w:left w:val="none" w:sz="0" w:space="0" w:color="auto"/>
                <w:bottom w:val="none" w:sz="0" w:space="0" w:color="auto"/>
                <w:right w:val="none" w:sz="0" w:space="0" w:color="auto"/>
              </w:divBdr>
            </w:div>
            <w:div w:id="1265385539">
              <w:marLeft w:val="0"/>
              <w:marRight w:val="0"/>
              <w:marTop w:val="0"/>
              <w:marBottom w:val="0"/>
              <w:divBdr>
                <w:top w:val="none" w:sz="0" w:space="0" w:color="auto"/>
                <w:left w:val="none" w:sz="0" w:space="0" w:color="auto"/>
                <w:bottom w:val="none" w:sz="0" w:space="0" w:color="auto"/>
                <w:right w:val="none" w:sz="0" w:space="0" w:color="auto"/>
              </w:divBdr>
            </w:div>
            <w:div w:id="1551109851">
              <w:marLeft w:val="0"/>
              <w:marRight w:val="0"/>
              <w:marTop w:val="0"/>
              <w:marBottom w:val="0"/>
              <w:divBdr>
                <w:top w:val="none" w:sz="0" w:space="0" w:color="auto"/>
                <w:left w:val="none" w:sz="0" w:space="0" w:color="auto"/>
                <w:bottom w:val="none" w:sz="0" w:space="0" w:color="auto"/>
                <w:right w:val="none" w:sz="0" w:space="0" w:color="auto"/>
              </w:divBdr>
            </w:div>
            <w:div w:id="2027515091">
              <w:marLeft w:val="0"/>
              <w:marRight w:val="0"/>
              <w:marTop w:val="0"/>
              <w:marBottom w:val="0"/>
              <w:divBdr>
                <w:top w:val="none" w:sz="0" w:space="0" w:color="auto"/>
                <w:left w:val="none" w:sz="0" w:space="0" w:color="auto"/>
                <w:bottom w:val="none" w:sz="0" w:space="0" w:color="auto"/>
                <w:right w:val="none" w:sz="0" w:space="0" w:color="auto"/>
              </w:divBdr>
            </w:div>
            <w:div w:id="1970355798">
              <w:marLeft w:val="0"/>
              <w:marRight w:val="0"/>
              <w:marTop w:val="0"/>
              <w:marBottom w:val="0"/>
              <w:divBdr>
                <w:top w:val="none" w:sz="0" w:space="0" w:color="auto"/>
                <w:left w:val="none" w:sz="0" w:space="0" w:color="auto"/>
                <w:bottom w:val="none" w:sz="0" w:space="0" w:color="auto"/>
                <w:right w:val="none" w:sz="0" w:space="0" w:color="auto"/>
              </w:divBdr>
            </w:div>
            <w:div w:id="39742703">
              <w:marLeft w:val="0"/>
              <w:marRight w:val="0"/>
              <w:marTop w:val="0"/>
              <w:marBottom w:val="0"/>
              <w:divBdr>
                <w:top w:val="none" w:sz="0" w:space="0" w:color="auto"/>
                <w:left w:val="none" w:sz="0" w:space="0" w:color="auto"/>
                <w:bottom w:val="none" w:sz="0" w:space="0" w:color="auto"/>
                <w:right w:val="none" w:sz="0" w:space="0" w:color="auto"/>
              </w:divBdr>
            </w:div>
            <w:div w:id="958878496">
              <w:marLeft w:val="0"/>
              <w:marRight w:val="0"/>
              <w:marTop w:val="0"/>
              <w:marBottom w:val="0"/>
              <w:divBdr>
                <w:top w:val="none" w:sz="0" w:space="0" w:color="auto"/>
                <w:left w:val="none" w:sz="0" w:space="0" w:color="auto"/>
                <w:bottom w:val="none" w:sz="0" w:space="0" w:color="auto"/>
                <w:right w:val="none" w:sz="0" w:space="0" w:color="auto"/>
              </w:divBdr>
            </w:div>
            <w:div w:id="515847191">
              <w:marLeft w:val="0"/>
              <w:marRight w:val="0"/>
              <w:marTop w:val="0"/>
              <w:marBottom w:val="0"/>
              <w:divBdr>
                <w:top w:val="none" w:sz="0" w:space="0" w:color="auto"/>
                <w:left w:val="none" w:sz="0" w:space="0" w:color="auto"/>
                <w:bottom w:val="none" w:sz="0" w:space="0" w:color="auto"/>
                <w:right w:val="none" w:sz="0" w:space="0" w:color="auto"/>
              </w:divBdr>
            </w:div>
            <w:div w:id="1744373903">
              <w:marLeft w:val="0"/>
              <w:marRight w:val="0"/>
              <w:marTop w:val="0"/>
              <w:marBottom w:val="0"/>
              <w:divBdr>
                <w:top w:val="none" w:sz="0" w:space="0" w:color="auto"/>
                <w:left w:val="none" w:sz="0" w:space="0" w:color="auto"/>
                <w:bottom w:val="none" w:sz="0" w:space="0" w:color="auto"/>
                <w:right w:val="none" w:sz="0" w:space="0" w:color="auto"/>
              </w:divBdr>
            </w:div>
            <w:div w:id="1905286976">
              <w:marLeft w:val="0"/>
              <w:marRight w:val="0"/>
              <w:marTop w:val="0"/>
              <w:marBottom w:val="0"/>
              <w:divBdr>
                <w:top w:val="none" w:sz="0" w:space="0" w:color="auto"/>
                <w:left w:val="none" w:sz="0" w:space="0" w:color="auto"/>
                <w:bottom w:val="none" w:sz="0" w:space="0" w:color="auto"/>
                <w:right w:val="none" w:sz="0" w:space="0" w:color="auto"/>
              </w:divBdr>
            </w:div>
            <w:div w:id="1296371310">
              <w:marLeft w:val="0"/>
              <w:marRight w:val="0"/>
              <w:marTop w:val="0"/>
              <w:marBottom w:val="0"/>
              <w:divBdr>
                <w:top w:val="none" w:sz="0" w:space="0" w:color="auto"/>
                <w:left w:val="none" w:sz="0" w:space="0" w:color="auto"/>
                <w:bottom w:val="none" w:sz="0" w:space="0" w:color="auto"/>
                <w:right w:val="none" w:sz="0" w:space="0" w:color="auto"/>
              </w:divBdr>
            </w:div>
            <w:div w:id="798185219">
              <w:marLeft w:val="0"/>
              <w:marRight w:val="0"/>
              <w:marTop w:val="0"/>
              <w:marBottom w:val="0"/>
              <w:divBdr>
                <w:top w:val="none" w:sz="0" w:space="0" w:color="auto"/>
                <w:left w:val="none" w:sz="0" w:space="0" w:color="auto"/>
                <w:bottom w:val="none" w:sz="0" w:space="0" w:color="auto"/>
                <w:right w:val="none" w:sz="0" w:space="0" w:color="auto"/>
              </w:divBdr>
            </w:div>
            <w:div w:id="915480123">
              <w:marLeft w:val="0"/>
              <w:marRight w:val="0"/>
              <w:marTop w:val="0"/>
              <w:marBottom w:val="0"/>
              <w:divBdr>
                <w:top w:val="none" w:sz="0" w:space="0" w:color="auto"/>
                <w:left w:val="none" w:sz="0" w:space="0" w:color="auto"/>
                <w:bottom w:val="none" w:sz="0" w:space="0" w:color="auto"/>
                <w:right w:val="none" w:sz="0" w:space="0" w:color="auto"/>
              </w:divBdr>
            </w:div>
            <w:div w:id="1294410638">
              <w:marLeft w:val="0"/>
              <w:marRight w:val="0"/>
              <w:marTop w:val="0"/>
              <w:marBottom w:val="0"/>
              <w:divBdr>
                <w:top w:val="none" w:sz="0" w:space="0" w:color="auto"/>
                <w:left w:val="none" w:sz="0" w:space="0" w:color="auto"/>
                <w:bottom w:val="none" w:sz="0" w:space="0" w:color="auto"/>
                <w:right w:val="none" w:sz="0" w:space="0" w:color="auto"/>
              </w:divBdr>
            </w:div>
            <w:div w:id="581791880">
              <w:marLeft w:val="0"/>
              <w:marRight w:val="0"/>
              <w:marTop w:val="0"/>
              <w:marBottom w:val="0"/>
              <w:divBdr>
                <w:top w:val="none" w:sz="0" w:space="0" w:color="auto"/>
                <w:left w:val="none" w:sz="0" w:space="0" w:color="auto"/>
                <w:bottom w:val="none" w:sz="0" w:space="0" w:color="auto"/>
                <w:right w:val="none" w:sz="0" w:space="0" w:color="auto"/>
              </w:divBdr>
            </w:div>
            <w:div w:id="1229342763">
              <w:marLeft w:val="0"/>
              <w:marRight w:val="0"/>
              <w:marTop w:val="0"/>
              <w:marBottom w:val="0"/>
              <w:divBdr>
                <w:top w:val="none" w:sz="0" w:space="0" w:color="auto"/>
                <w:left w:val="none" w:sz="0" w:space="0" w:color="auto"/>
                <w:bottom w:val="none" w:sz="0" w:space="0" w:color="auto"/>
                <w:right w:val="none" w:sz="0" w:space="0" w:color="auto"/>
              </w:divBdr>
            </w:div>
            <w:div w:id="1221596703">
              <w:marLeft w:val="0"/>
              <w:marRight w:val="0"/>
              <w:marTop w:val="0"/>
              <w:marBottom w:val="0"/>
              <w:divBdr>
                <w:top w:val="none" w:sz="0" w:space="0" w:color="auto"/>
                <w:left w:val="none" w:sz="0" w:space="0" w:color="auto"/>
                <w:bottom w:val="none" w:sz="0" w:space="0" w:color="auto"/>
                <w:right w:val="none" w:sz="0" w:space="0" w:color="auto"/>
              </w:divBdr>
            </w:div>
            <w:div w:id="548959077">
              <w:marLeft w:val="0"/>
              <w:marRight w:val="0"/>
              <w:marTop w:val="0"/>
              <w:marBottom w:val="0"/>
              <w:divBdr>
                <w:top w:val="none" w:sz="0" w:space="0" w:color="auto"/>
                <w:left w:val="none" w:sz="0" w:space="0" w:color="auto"/>
                <w:bottom w:val="none" w:sz="0" w:space="0" w:color="auto"/>
                <w:right w:val="none" w:sz="0" w:space="0" w:color="auto"/>
              </w:divBdr>
            </w:div>
            <w:div w:id="363484252">
              <w:marLeft w:val="0"/>
              <w:marRight w:val="0"/>
              <w:marTop w:val="0"/>
              <w:marBottom w:val="0"/>
              <w:divBdr>
                <w:top w:val="none" w:sz="0" w:space="0" w:color="auto"/>
                <w:left w:val="none" w:sz="0" w:space="0" w:color="auto"/>
                <w:bottom w:val="none" w:sz="0" w:space="0" w:color="auto"/>
                <w:right w:val="none" w:sz="0" w:space="0" w:color="auto"/>
              </w:divBdr>
            </w:div>
            <w:div w:id="1979408238">
              <w:marLeft w:val="0"/>
              <w:marRight w:val="0"/>
              <w:marTop w:val="0"/>
              <w:marBottom w:val="0"/>
              <w:divBdr>
                <w:top w:val="none" w:sz="0" w:space="0" w:color="auto"/>
                <w:left w:val="none" w:sz="0" w:space="0" w:color="auto"/>
                <w:bottom w:val="none" w:sz="0" w:space="0" w:color="auto"/>
                <w:right w:val="none" w:sz="0" w:space="0" w:color="auto"/>
              </w:divBdr>
            </w:div>
            <w:div w:id="454177036">
              <w:marLeft w:val="0"/>
              <w:marRight w:val="0"/>
              <w:marTop w:val="0"/>
              <w:marBottom w:val="0"/>
              <w:divBdr>
                <w:top w:val="none" w:sz="0" w:space="0" w:color="auto"/>
                <w:left w:val="none" w:sz="0" w:space="0" w:color="auto"/>
                <w:bottom w:val="none" w:sz="0" w:space="0" w:color="auto"/>
                <w:right w:val="none" w:sz="0" w:space="0" w:color="auto"/>
              </w:divBdr>
            </w:div>
            <w:div w:id="1006519520">
              <w:marLeft w:val="0"/>
              <w:marRight w:val="0"/>
              <w:marTop w:val="0"/>
              <w:marBottom w:val="0"/>
              <w:divBdr>
                <w:top w:val="none" w:sz="0" w:space="0" w:color="auto"/>
                <w:left w:val="none" w:sz="0" w:space="0" w:color="auto"/>
                <w:bottom w:val="none" w:sz="0" w:space="0" w:color="auto"/>
                <w:right w:val="none" w:sz="0" w:space="0" w:color="auto"/>
              </w:divBdr>
            </w:div>
            <w:div w:id="1322731107">
              <w:marLeft w:val="0"/>
              <w:marRight w:val="0"/>
              <w:marTop w:val="0"/>
              <w:marBottom w:val="0"/>
              <w:divBdr>
                <w:top w:val="none" w:sz="0" w:space="0" w:color="auto"/>
                <w:left w:val="none" w:sz="0" w:space="0" w:color="auto"/>
                <w:bottom w:val="none" w:sz="0" w:space="0" w:color="auto"/>
                <w:right w:val="none" w:sz="0" w:space="0" w:color="auto"/>
              </w:divBdr>
            </w:div>
            <w:div w:id="1902059417">
              <w:marLeft w:val="0"/>
              <w:marRight w:val="0"/>
              <w:marTop w:val="0"/>
              <w:marBottom w:val="0"/>
              <w:divBdr>
                <w:top w:val="none" w:sz="0" w:space="0" w:color="auto"/>
                <w:left w:val="none" w:sz="0" w:space="0" w:color="auto"/>
                <w:bottom w:val="none" w:sz="0" w:space="0" w:color="auto"/>
                <w:right w:val="none" w:sz="0" w:space="0" w:color="auto"/>
              </w:divBdr>
            </w:div>
            <w:div w:id="1272006974">
              <w:marLeft w:val="0"/>
              <w:marRight w:val="0"/>
              <w:marTop w:val="0"/>
              <w:marBottom w:val="0"/>
              <w:divBdr>
                <w:top w:val="none" w:sz="0" w:space="0" w:color="auto"/>
                <w:left w:val="none" w:sz="0" w:space="0" w:color="auto"/>
                <w:bottom w:val="none" w:sz="0" w:space="0" w:color="auto"/>
                <w:right w:val="none" w:sz="0" w:space="0" w:color="auto"/>
              </w:divBdr>
            </w:div>
            <w:div w:id="1900171344">
              <w:marLeft w:val="0"/>
              <w:marRight w:val="0"/>
              <w:marTop w:val="0"/>
              <w:marBottom w:val="0"/>
              <w:divBdr>
                <w:top w:val="none" w:sz="0" w:space="0" w:color="auto"/>
                <w:left w:val="none" w:sz="0" w:space="0" w:color="auto"/>
                <w:bottom w:val="none" w:sz="0" w:space="0" w:color="auto"/>
                <w:right w:val="none" w:sz="0" w:space="0" w:color="auto"/>
              </w:divBdr>
            </w:div>
            <w:div w:id="745493261">
              <w:marLeft w:val="0"/>
              <w:marRight w:val="0"/>
              <w:marTop w:val="0"/>
              <w:marBottom w:val="0"/>
              <w:divBdr>
                <w:top w:val="none" w:sz="0" w:space="0" w:color="auto"/>
                <w:left w:val="none" w:sz="0" w:space="0" w:color="auto"/>
                <w:bottom w:val="none" w:sz="0" w:space="0" w:color="auto"/>
                <w:right w:val="none" w:sz="0" w:space="0" w:color="auto"/>
              </w:divBdr>
            </w:div>
            <w:div w:id="889803374">
              <w:marLeft w:val="0"/>
              <w:marRight w:val="0"/>
              <w:marTop w:val="0"/>
              <w:marBottom w:val="0"/>
              <w:divBdr>
                <w:top w:val="none" w:sz="0" w:space="0" w:color="auto"/>
                <w:left w:val="none" w:sz="0" w:space="0" w:color="auto"/>
                <w:bottom w:val="none" w:sz="0" w:space="0" w:color="auto"/>
                <w:right w:val="none" w:sz="0" w:space="0" w:color="auto"/>
              </w:divBdr>
            </w:div>
            <w:div w:id="1570579848">
              <w:marLeft w:val="0"/>
              <w:marRight w:val="0"/>
              <w:marTop w:val="0"/>
              <w:marBottom w:val="0"/>
              <w:divBdr>
                <w:top w:val="none" w:sz="0" w:space="0" w:color="auto"/>
                <w:left w:val="none" w:sz="0" w:space="0" w:color="auto"/>
                <w:bottom w:val="none" w:sz="0" w:space="0" w:color="auto"/>
                <w:right w:val="none" w:sz="0" w:space="0" w:color="auto"/>
              </w:divBdr>
            </w:div>
            <w:div w:id="1578443668">
              <w:marLeft w:val="0"/>
              <w:marRight w:val="0"/>
              <w:marTop w:val="0"/>
              <w:marBottom w:val="0"/>
              <w:divBdr>
                <w:top w:val="none" w:sz="0" w:space="0" w:color="auto"/>
                <w:left w:val="none" w:sz="0" w:space="0" w:color="auto"/>
                <w:bottom w:val="none" w:sz="0" w:space="0" w:color="auto"/>
                <w:right w:val="none" w:sz="0" w:space="0" w:color="auto"/>
              </w:divBdr>
            </w:div>
            <w:div w:id="87388071">
              <w:marLeft w:val="0"/>
              <w:marRight w:val="0"/>
              <w:marTop w:val="0"/>
              <w:marBottom w:val="0"/>
              <w:divBdr>
                <w:top w:val="none" w:sz="0" w:space="0" w:color="auto"/>
                <w:left w:val="none" w:sz="0" w:space="0" w:color="auto"/>
                <w:bottom w:val="none" w:sz="0" w:space="0" w:color="auto"/>
                <w:right w:val="none" w:sz="0" w:space="0" w:color="auto"/>
              </w:divBdr>
            </w:div>
            <w:div w:id="77027117">
              <w:marLeft w:val="0"/>
              <w:marRight w:val="0"/>
              <w:marTop w:val="0"/>
              <w:marBottom w:val="0"/>
              <w:divBdr>
                <w:top w:val="none" w:sz="0" w:space="0" w:color="auto"/>
                <w:left w:val="none" w:sz="0" w:space="0" w:color="auto"/>
                <w:bottom w:val="none" w:sz="0" w:space="0" w:color="auto"/>
                <w:right w:val="none" w:sz="0" w:space="0" w:color="auto"/>
              </w:divBdr>
            </w:div>
            <w:div w:id="48263473">
              <w:marLeft w:val="0"/>
              <w:marRight w:val="0"/>
              <w:marTop w:val="0"/>
              <w:marBottom w:val="0"/>
              <w:divBdr>
                <w:top w:val="none" w:sz="0" w:space="0" w:color="auto"/>
                <w:left w:val="none" w:sz="0" w:space="0" w:color="auto"/>
                <w:bottom w:val="none" w:sz="0" w:space="0" w:color="auto"/>
                <w:right w:val="none" w:sz="0" w:space="0" w:color="auto"/>
              </w:divBdr>
            </w:div>
            <w:div w:id="2122334871">
              <w:marLeft w:val="0"/>
              <w:marRight w:val="0"/>
              <w:marTop w:val="0"/>
              <w:marBottom w:val="0"/>
              <w:divBdr>
                <w:top w:val="none" w:sz="0" w:space="0" w:color="auto"/>
                <w:left w:val="none" w:sz="0" w:space="0" w:color="auto"/>
                <w:bottom w:val="none" w:sz="0" w:space="0" w:color="auto"/>
                <w:right w:val="none" w:sz="0" w:space="0" w:color="auto"/>
              </w:divBdr>
            </w:div>
            <w:div w:id="728115389">
              <w:marLeft w:val="0"/>
              <w:marRight w:val="0"/>
              <w:marTop w:val="0"/>
              <w:marBottom w:val="0"/>
              <w:divBdr>
                <w:top w:val="none" w:sz="0" w:space="0" w:color="auto"/>
                <w:left w:val="none" w:sz="0" w:space="0" w:color="auto"/>
                <w:bottom w:val="none" w:sz="0" w:space="0" w:color="auto"/>
                <w:right w:val="none" w:sz="0" w:space="0" w:color="auto"/>
              </w:divBdr>
            </w:div>
            <w:div w:id="2037341148">
              <w:marLeft w:val="0"/>
              <w:marRight w:val="0"/>
              <w:marTop w:val="0"/>
              <w:marBottom w:val="0"/>
              <w:divBdr>
                <w:top w:val="none" w:sz="0" w:space="0" w:color="auto"/>
                <w:left w:val="none" w:sz="0" w:space="0" w:color="auto"/>
                <w:bottom w:val="none" w:sz="0" w:space="0" w:color="auto"/>
                <w:right w:val="none" w:sz="0" w:space="0" w:color="auto"/>
              </w:divBdr>
            </w:div>
            <w:div w:id="488206847">
              <w:marLeft w:val="0"/>
              <w:marRight w:val="0"/>
              <w:marTop w:val="0"/>
              <w:marBottom w:val="0"/>
              <w:divBdr>
                <w:top w:val="none" w:sz="0" w:space="0" w:color="auto"/>
                <w:left w:val="none" w:sz="0" w:space="0" w:color="auto"/>
                <w:bottom w:val="none" w:sz="0" w:space="0" w:color="auto"/>
                <w:right w:val="none" w:sz="0" w:space="0" w:color="auto"/>
              </w:divBdr>
            </w:div>
            <w:div w:id="1901478993">
              <w:marLeft w:val="0"/>
              <w:marRight w:val="0"/>
              <w:marTop w:val="0"/>
              <w:marBottom w:val="0"/>
              <w:divBdr>
                <w:top w:val="none" w:sz="0" w:space="0" w:color="auto"/>
                <w:left w:val="none" w:sz="0" w:space="0" w:color="auto"/>
                <w:bottom w:val="none" w:sz="0" w:space="0" w:color="auto"/>
                <w:right w:val="none" w:sz="0" w:space="0" w:color="auto"/>
              </w:divBdr>
            </w:div>
            <w:div w:id="27920598">
              <w:marLeft w:val="0"/>
              <w:marRight w:val="0"/>
              <w:marTop w:val="0"/>
              <w:marBottom w:val="0"/>
              <w:divBdr>
                <w:top w:val="none" w:sz="0" w:space="0" w:color="auto"/>
                <w:left w:val="none" w:sz="0" w:space="0" w:color="auto"/>
                <w:bottom w:val="none" w:sz="0" w:space="0" w:color="auto"/>
                <w:right w:val="none" w:sz="0" w:space="0" w:color="auto"/>
              </w:divBdr>
            </w:div>
            <w:div w:id="1953854872">
              <w:marLeft w:val="0"/>
              <w:marRight w:val="0"/>
              <w:marTop w:val="0"/>
              <w:marBottom w:val="0"/>
              <w:divBdr>
                <w:top w:val="none" w:sz="0" w:space="0" w:color="auto"/>
                <w:left w:val="none" w:sz="0" w:space="0" w:color="auto"/>
                <w:bottom w:val="none" w:sz="0" w:space="0" w:color="auto"/>
                <w:right w:val="none" w:sz="0" w:space="0" w:color="auto"/>
              </w:divBdr>
            </w:div>
            <w:div w:id="1936087303">
              <w:marLeft w:val="0"/>
              <w:marRight w:val="0"/>
              <w:marTop w:val="0"/>
              <w:marBottom w:val="0"/>
              <w:divBdr>
                <w:top w:val="none" w:sz="0" w:space="0" w:color="auto"/>
                <w:left w:val="none" w:sz="0" w:space="0" w:color="auto"/>
                <w:bottom w:val="none" w:sz="0" w:space="0" w:color="auto"/>
                <w:right w:val="none" w:sz="0" w:space="0" w:color="auto"/>
              </w:divBdr>
            </w:div>
            <w:div w:id="47414916">
              <w:marLeft w:val="0"/>
              <w:marRight w:val="0"/>
              <w:marTop w:val="0"/>
              <w:marBottom w:val="0"/>
              <w:divBdr>
                <w:top w:val="none" w:sz="0" w:space="0" w:color="auto"/>
                <w:left w:val="none" w:sz="0" w:space="0" w:color="auto"/>
                <w:bottom w:val="none" w:sz="0" w:space="0" w:color="auto"/>
                <w:right w:val="none" w:sz="0" w:space="0" w:color="auto"/>
              </w:divBdr>
            </w:div>
            <w:div w:id="954217261">
              <w:marLeft w:val="0"/>
              <w:marRight w:val="0"/>
              <w:marTop w:val="0"/>
              <w:marBottom w:val="0"/>
              <w:divBdr>
                <w:top w:val="none" w:sz="0" w:space="0" w:color="auto"/>
                <w:left w:val="none" w:sz="0" w:space="0" w:color="auto"/>
                <w:bottom w:val="none" w:sz="0" w:space="0" w:color="auto"/>
                <w:right w:val="none" w:sz="0" w:space="0" w:color="auto"/>
              </w:divBdr>
            </w:div>
            <w:div w:id="1540318033">
              <w:marLeft w:val="0"/>
              <w:marRight w:val="0"/>
              <w:marTop w:val="0"/>
              <w:marBottom w:val="0"/>
              <w:divBdr>
                <w:top w:val="none" w:sz="0" w:space="0" w:color="auto"/>
                <w:left w:val="none" w:sz="0" w:space="0" w:color="auto"/>
                <w:bottom w:val="none" w:sz="0" w:space="0" w:color="auto"/>
                <w:right w:val="none" w:sz="0" w:space="0" w:color="auto"/>
              </w:divBdr>
            </w:div>
            <w:div w:id="1019350136">
              <w:marLeft w:val="0"/>
              <w:marRight w:val="0"/>
              <w:marTop w:val="0"/>
              <w:marBottom w:val="0"/>
              <w:divBdr>
                <w:top w:val="none" w:sz="0" w:space="0" w:color="auto"/>
                <w:left w:val="none" w:sz="0" w:space="0" w:color="auto"/>
                <w:bottom w:val="none" w:sz="0" w:space="0" w:color="auto"/>
                <w:right w:val="none" w:sz="0" w:space="0" w:color="auto"/>
              </w:divBdr>
            </w:div>
            <w:div w:id="1363751573">
              <w:marLeft w:val="0"/>
              <w:marRight w:val="0"/>
              <w:marTop w:val="0"/>
              <w:marBottom w:val="0"/>
              <w:divBdr>
                <w:top w:val="none" w:sz="0" w:space="0" w:color="auto"/>
                <w:left w:val="none" w:sz="0" w:space="0" w:color="auto"/>
                <w:bottom w:val="none" w:sz="0" w:space="0" w:color="auto"/>
                <w:right w:val="none" w:sz="0" w:space="0" w:color="auto"/>
              </w:divBdr>
            </w:div>
            <w:div w:id="665593742">
              <w:marLeft w:val="0"/>
              <w:marRight w:val="0"/>
              <w:marTop w:val="0"/>
              <w:marBottom w:val="0"/>
              <w:divBdr>
                <w:top w:val="none" w:sz="0" w:space="0" w:color="auto"/>
                <w:left w:val="none" w:sz="0" w:space="0" w:color="auto"/>
                <w:bottom w:val="none" w:sz="0" w:space="0" w:color="auto"/>
                <w:right w:val="none" w:sz="0" w:space="0" w:color="auto"/>
              </w:divBdr>
            </w:div>
            <w:div w:id="279998965">
              <w:marLeft w:val="0"/>
              <w:marRight w:val="0"/>
              <w:marTop w:val="0"/>
              <w:marBottom w:val="0"/>
              <w:divBdr>
                <w:top w:val="none" w:sz="0" w:space="0" w:color="auto"/>
                <w:left w:val="none" w:sz="0" w:space="0" w:color="auto"/>
                <w:bottom w:val="none" w:sz="0" w:space="0" w:color="auto"/>
                <w:right w:val="none" w:sz="0" w:space="0" w:color="auto"/>
              </w:divBdr>
            </w:div>
            <w:div w:id="2065911445">
              <w:marLeft w:val="0"/>
              <w:marRight w:val="0"/>
              <w:marTop w:val="0"/>
              <w:marBottom w:val="0"/>
              <w:divBdr>
                <w:top w:val="none" w:sz="0" w:space="0" w:color="auto"/>
                <w:left w:val="none" w:sz="0" w:space="0" w:color="auto"/>
                <w:bottom w:val="none" w:sz="0" w:space="0" w:color="auto"/>
                <w:right w:val="none" w:sz="0" w:space="0" w:color="auto"/>
              </w:divBdr>
            </w:div>
            <w:div w:id="1107231612">
              <w:marLeft w:val="0"/>
              <w:marRight w:val="0"/>
              <w:marTop w:val="0"/>
              <w:marBottom w:val="0"/>
              <w:divBdr>
                <w:top w:val="none" w:sz="0" w:space="0" w:color="auto"/>
                <w:left w:val="none" w:sz="0" w:space="0" w:color="auto"/>
                <w:bottom w:val="none" w:sz="0" w:space="0" w:color="auto"/>
                <w:right w:val="none" w:sz="0" w:space="0" w:color="auto"/>
              </w:divBdr>
            </w:div>
            <w:div w:id="783116680">
              <w:marLeft w:val="0"/>
              <w:marRight w:val="0"/>
              <w:marTop w:val="0"/>
              <w:marBottom w:val="0"/>
              <w:divBdr>
                <w:top w:val="none" w:sz="0" w:space="0" w:color="auto"/>
                <w:left w:val="none" w:sz="0" w:space="0" w:color="auto"/>
                <w:bottom w:val="none" w:sz="0" w:space="0" w:color="auto"/>
                <w:right w:val="none" w:sz="0" w:space="0" w:color="auto"/>
              </w:divBdr>
            </w:div>
            <w:div w:id="768818050">
              <w:marLeft w:val="0"/>
              <w:marRight w:val="0"/>
              <w:marTop w:val="0"/>
              <w:marBottom w:val="0"/>
              <w:divBdr>
                <w:top w:val="none" w:sz="0" w:space="0" w:color="auto"/>
                <w:left w:val="none" w:sz="0" w:space="0" w:color="auto"/>
                <w:bottom w:val="none" w:sz="0" w:space="0" w:color="auto"/>
                <w:right w:val="none" w:sz="0" w:space="0" w:color="auto"/>
              </w:divBdr>
            </w:div>
            <w:div w:id="2091731135">
              <w:marLeft w:val="0"/>
              <w:marRight w:val="0"/>
              <w:marTop w:val="0"/>
              <w:marBottom w:val="0"/>
              <w:divBdr>
                <w:top w:val="none" w:sz="0" w:space="0" w:color="auto"/>
                <w:left w:val="none" w:sz="0" w:space="0" w:color="auto"/>
                <w:bottom w:val="none" w:sz="0" w:space="0" w:color="auto"/>
                <w:right w:val="none" w:sz="0" w:space="0" w:color="auto"/>
              </w:divBdr>
            </w:div>
            <w:div w:id="1733116176">
              <w:marLeft w:val="0"/>
              <w:marRight w:val="0"/>
              <w:marTop w:val="0"/>
              <w:marBottom w:val="0"/>
              <w:divBdr>
                <w:top w:val="none" w:sz="0" w:space="0" w:color="auto"/>
                <w:left w:val="none" w:sz="0" w:space="0" w:color="auto"/>
                <w:bottom w:val="none" w:sz="0" w:space="0" w:color="auto"/>
                <w:right w:val="none" w:sz="0" w:space="0" w:color="auto"/>
              </w:divBdr>
            </w:div>
            <w:div w:id="206532505">
              <w:marLeft w:val="0"/>
              <w:marRight w:val="0"/>
              <w:marTop w:val="0"/>
              <w:marBottom w:val="0"/>
              <w:divBdr>
                <w:top w:val="none" w:sz="0" w:space="0" w:color="auto"/>
                <w:left w:val="none" w:sz="0" w:space="0" w:color="auto"/>
                <w:bottom w:val="none" w:sz="0" w:space="0" w:color="auto"/>
                <w:right w:val="none" w:sz="0" w:space="0" w:color="auto"/>
              </w:divBdr>
            </w:div>
            <w:div w:id="1835221309">
              <w:marLeft w:val="0"/>
              <w:marRight w:val="0"/>
              <w:marTop w:val="0"/>
              <w:marBottom w:val="0"/>
              <w:divBdr>
                <w:top w:val="none" w:sz="0" w:space="0" w:color="auto"/>
                <w:left w:val="none" w:sz="0" w:space="0" w:color="auto"/>
                <w:bottom w:val="none" w:sz="0" w:space="0" w:color="auto"/>
                <w:right w:val="none" w:sz="0" w:space="0" w:color="auto"/>
              </w:divBdr>
            </w:div>
            <w:div w:id="1534075589">
              <w:marLeft w:val="0"/>
              <w:marRight w:val="0"/>
              <w:marTop w:val="0"/>
              <w:marBottom w:val="0"/>
              <w:divBdr>
                <w:top w:val="none" w:sz="0" w:space="0" w:color="auto"/>
                <w:left w:val="none" w:sz="0" w:space="0" w:color="auto"/>
                <w:bottom w:val="none" w:sz="0" w:space="0" w:color="auto"/>
                <w:right w:val="none" w:sz="0" w:space="0" w:color="auto"/>
              </w:divBdr>
            </w:div>
            <w:div w:id="1863397545">
              <w:marLeft w:val="0"/>
              <w:marRight w:val="0"/>
              <w:marTop w:val="0"/>
              <w:marBottom w:val="0"/>
              <w:divBdr>
                <w:top w:val="none" w:sz="0" w:space="0" w:color="auto"/>
                <w:left w:val="none" w:sz="0" w:space="0" w:color="auto"/>
                <w:bottom w:val="none" w:sz="0" w:space="0" w:color="auto"/>
                <w:right w:val="none" w:sz="0" w:space="0" w:color="auto"/>
              </w:divBdr>
            </w:div>
            <w:div w:id="1701589532">
              <w:marLeft w:val="0"/>
              <w:marRight w:val="0"/>
              <w:marTop w:val="0"/>
              <w:marBottom w:val="0"/>
              <w:divBdr>
                <w:top w:val="none" w:sz="0" w:space="0" w:color="auto"/>
                <w:left w:val="none" w:sz="0" w:space="0" w:color="auto"/>
                <w:bottom w:val="none" w:sz="0" w:space="0" w:color="auto"/>
                <w:right w:val="none" w:sz="0" w:space="0" w:color="auto"/>
              </w:divBdr>
            </w:div>
            <w:div w:id="1690377552">
              <w:marLeft w:val="0"/>
              <w:marRight w:val="0"/>
              <w:marTop w:val="0"/>
              <w:marBottom w:val="0"/>
              <w:divBdr>
                <w:top w:val="none" w:sz="0" w:space="0" w:color="auto"/>
                <w:left w:val="none" w:sz="0" w:space="0" w:color="auto"/>
                <w:bottom w:val="none" w:sz="0" w:space="0" w:color="auto"/>
                <w:right w:val="none" w:sz="0" w:space="0" w:color="auto"/>
              </w:divBdr>
            </w:div>
            <w:div w:id="486409254">
              <w:marLeft w:val="0"/>
              <w:marRight w:val="0"/>
              <w:marTop w:val="0"/>
              <w:marBottom w:val="0"/>
              <w:divBdr>
                <w:top w:val="none" w:sz="0" w:space="0" w:color="auto"/>
                <w:left w:val="none" w:sz="0" w:space="0" w:color="auto"/>
                <w:bottom w:val="none" w:sz="0" w:space="0" w:color="auto"/>
                <w:right w:val="none" w:sz="0" w:space="0" w:color="auto"/>
              </w:divBdr>
            </w:div>
            <w:div w:id="1101757155">
              <w:marLeft w:val="0"/>
              <w:marRight w:val="0"/>
              <w:marTop w:val="0"/>
              <w:marBottom w:val="0"/>
              <w:divBdr>
                <w:top w:val="none" w:sz="0" w:space="0" w:color="auto"/>
                <w:left w:val="none" w:sz="0" w:space="0" w:color="auto"/>
                <w:bottom w:val="none" w:sz="0" w:space="0" w:color="auto"/>
                <w:right w:val="none" w:sz="0" w:space="0" w:color="auto"/>
              </w:divBdr>
            </w:div>
            <w:div w:id="2093618459">
              <w:marLeft w:val="0"/>
              <w:marRight w:val="0"/>
              <w:marTop w:val="0"/>
              <w:marBottom w:val="0"/>
              <w:divBdr>
                <w:top w:val="none" w:sz="0" w:space="0" w:color="auto"/>
                <w:left w:val="none" w:sz="0" w:space="0" w:color="auto"/>
                <w:bottom w:val="none" w:sz="0" w:space="0" w:color="auto"/>
                <w:right w:val="none" w:sz="0" w:space="0" w:color="auto"/>
              </w:divBdr>
            </w:div>
            <w:div w:id="922953762">
              <w:marLeft w:val="0"/>
              <w:marRight w:val="0"/>
              <w:marTop w:val="0"/>
              <w:marBottom w:val="0"/>
              <w:divBdr>
                <w:top w:val="none" w:sz="0" w:space="0" w:color="auto"/>
                <w:left w:val="none" w:sz="0" w:space="0" w:color="auto"/>
                <w:bottom w:val="none" w:sz="0" w:space="0" w:color="auto"/>
                <w:right w:val="none" w:sz="0" w:space="0" w:color="auto"/>
              </w:divBdr>
            </w:div>
            <w:div w:id="633801470">
              <w:marLeft w:val="0"/>
              <w:marRight w:val="0"/>
              <w:marTop w:val="0"/>
              <w:marBottom w:val="0"/>
              <w:divBdr>
                <w:top w:val="none" w:sz="0" w:space="0" w:color="auto"/>
                <w:left w:val="none" w:sz="0" w:space="0" w:color="auto"/>
                <w:bottom w:val="none" w:sz="0" w:space="0" w:color="auto"/>
                <w:right w:val="none" w:sz="0" w:space="0" w:color="auto"/>
              </w:divBdr>
            </w:div>
            <w:div w:id="952440518">
              <w:marLeft w:val="0"/>
              <w:marRight w:val="0"/>
              <w:marTop w:val="0"/>
              <w:marBottom w:val="0"/>
              <w:divBdr>
                <w:top w:val="none" w:sz="0" w:space="0" w:color="auto"/>
                <w:left w:val="none" w:sz="0" w:space="0" w:color="auto"/>
                <w:bottom w:val="none" w:sz="0" w:space="0" w:color="auto"/>
                <w:right w:val="none" w:sz="0" w:space="0" w:color="auto"/>
              </w:divBdr>
            </w:div>
            <w:div w:id="1120880237">
              <w:marLeft w:val="0"/>
              <w:marRight w:val="0"/>
              <w:marTop w:val="0"/>
              <w:marBottom w:val="0"/>
              <w:divBdr>
                <w:top w:val="none" w:sz="0" w:space="0" w:color="auto"/>
                <w:left w:val="none" w:sz="0" w:space="0" w:color="auto"/>
                <w:bottom w:val="none" w:sz="0" w:space="0" w:color="auto"/>
                <w:right w:val="none" w:sz="0" w:space="0" w:color="auto"/>
              </w:divBdr>
            </w:div>
            <w:div w:id="1928149710">
              <w:marLeft w:val="0"/>
              <w:marRight w:val="0"/>
              <w:marTop w:val="0"/>
              <w:marBottom w:val="0"/>
              <w:divBdr>
                <w:top w:val="none" w:sz="0" w:space="0" w:color="auto"/>
                <w:left w:val="none" w:sz="0" w:space="0" w:color="auto"/>
                <w:bottom w:val="none" w:sz="0" w:space="0" w:color="auto"/>
                <w:right w:val="none" w:sz="0" w:space="0" w:color="auto"/>
              </w:divBdr>
            </w:div>
            <w:div w:id="30232764">
              <w:marLeft w:val="0"/>
              <w:marRight w:val="0"/>
              <w:marTop w:val="0"/>
              <w:marBottom w:val="0"/>
              <w:divBdr>
                <w:top w:val="none" w:sz="0" w:space="0" w:color="auto"/>
                <w:left w:val="none" w:sz="0" w:space="0" w:color="auto"/>
                <w:bottom w:val="none" w:sz="0" w:space="0" w:color="auto"/>
                <w:right w:val="none" w:sz="0" w:space="0" w:color="auto"/>
              </w:divBdr>
            </w:div>
            <w:div w:id="1583560742">
              <w:marLeft w:val="0"/>
              <w:marRight w:val="0"/>
              <w:marTop w:val="0"/>
              <w:marBottom w:val="0"/>
              <w:divBdr>
                <w:top w:val="none" w:sz="0" w:space="0" w:color="auto"/>
                <w:left w:val="none" w:sz="0" w:space="0" w:color="auto"/>
                <w:bottom w:val="none" w:sz="0" w:space="0" w:color="auto"/>
                <w:right w:val="none" w:sz="0" w:space="0" w:color="auto"/>
              </w:divBdr>
            </w:div>
            <w:div w:id="758911541">
              <w:marLeft w:val="0"/>
              <w:marRight w:val="0"/>
              <w:marTop w:val="0"/>
              <w:marBottom w:val="0"/>
              <w:divBdr>
                <w:top w:val="none" w:sz="0" w:space="0" w:color="auto"/>
                <w:left w:val="none" w:sz="0" w:space="0" w:color="auto"/>
                <w:bottom w:val="none" w:sz="0" w:space="0" w:color="auto"/>
                <w:right w:val="none" w:sz="0" w:space="0" w:color="auto"/>
              </w:divBdr>
            </w:div>
            <w:div w:id="388383213">
              <w:marLeft w:val="0"/>
              <w:marRight w:val="0"/>
              <w:marTop w:val="0"/>
              <w:marBottom w:val="0"/>
              <w:divBdr>
                <w:top w:val="none" w:sz="0" w:space="0" w:color="auto"/>
                <w:left w:val="none" w:sz="0" w:space="0" w:color="auto"/>
                <w:bottom w:val="none" w:sz="0" w:space="0" w:color="auto"/>
                <w:right w:val="none" w:sz="0" w:space="0" w:color="auto"/>
              </w:divBdr>
            </w:div>
            <w:div w:id="1330794431">
              <w:marLeft w:val="0"/>
              <w:marRight w:val="0"/>
              <w:marTop w:val="0"/>
              <w:marBottom w:val="0"/>
              <w:divBdr>
                <w:top w:val="none" w:sz="0" w:space="0" w:color="auto"/>
                <w:left w:val="none" w:sz="0" w:space="0" w:color="auto"/>
                <w:bottom w:val="none" w:sz="0" w:space="0" w:color="auto"/>
                <w:right w:val="none" w:sz="0" w:space="0" w:color="auto"/>
              </w:divBdr>
            </w:div>
            <w:div w:id="34477088">
              <w:marLeft w:val="0"/>
              <w:marRight w:val="0"/>
              <w:marTop w:val="0"/>
              <w:marBottom w:val="0"/>
              <w:divBdr>
                <w:top w:val="none" w:sz="0" w:space="0" w:color="auto"/>
                <w:left w:val="none" w:sz="0" w:space="0" w:color="auto"/>
                <w:bottom w:val="none" w:sz="0" w:space="0" w:color="auto"/>
                <w:right w:val="none" w:sz="0" w:space="0" w:color="auto"/>
              </w:divBdr>
            </w:div>
            <w:div w:id="378436611">
              <w:marLeft w:val="0"/>
              <w:marRight w:val="0"/>
              <w:marTop w:val="0"/>
              <w:marBottom w:val="0"/>
              <w:divBdr>
                <w:top w:val="none" w:sz="0" w:space="0" w:color="auto"/>
                <w:left w:val="none" w:sz="0" w:space="0" w:color="auto"/>
                <w:bottom w:val="none" w:sz="0" w:space="0" w:color="auto"/>
                <w:right w:val="none" w:sz="0" w:space="0" w:color="auto"/>
              </w:divBdr>
            </w:div>
            <w:div w:id="565990036">
              <w:marLeft w:val="0"/>
              <w:marRight w:val="0"/>
              <w:marTop w:val="0"/>
              <w:marBottom w:val="0"/>
              <w:divBdr>
                <w:top w:val="none" w:sz="0" w:space="0" w:color="auto"/>
                <w:left w:val="none" w:sz="0" w:space="0" w:color="auto"/>
                <w:bottom w:val="none" w:sz="0" w:space="0" w:color="auto"/>
                <w:right w:val="none" w:sz="0" w:space="0" w:color="auto"/>
              </w:divBdr>
            </w:div>
            <w:div w:id="726227206">
              <w:marLeft w:val="0"/>
              <w:marRight w:val="0"/>
              <w:marTop w:val="0"/>
              <w:marBottom w:val="0"/>
              <w:divBdr>
                <w:top w:val="none" w:sz="0" w:space="0" w:color="auto"/>
                <w:left w:val="none" w:sz="0" w:space="0" w:color="auto"/>
                <w:bottom w:val="none" w:sz="0" w:space="0" w:color="auto"/>
                <w:right w:val="none" w:sz="0" w:space="0" w:color="auto"/>
              </w:divBdr>
            </w:div>
            <w:div w:id="1455175517">
              <w:marLeft w:val="0"/>
              <w:marRight w:val="0"/>
              <w:marTop w:val="0"/>
              <w:marBottom w:val="0"/>
              <w:divBdr>
                <w:top w:val="none" w:sz="0" w:space="0" w:color="auto"/>
                <w:left w:val="none" w:sz="0" w:space="0" w:color="auto"/>
                <w:bottom w:val="none" w:sz="0" w:space="0" w:color="auto"/>
                <w:right w:val="none" w:sz="0" w:space="0" w:color="auto"/>
              </w:divBdr>
            </w:div>
            <w:div w:id="1977760472">
              <w:marLeft w:val="0"/>
              <w:marRight w:val="0"/>
              <w:marTop w:val="0"/>
              <w:marBottom w:val="0"/>
              <w:divBdr>
                <w:top w:val="none" w:sz="0" w:space="0" w:color="auto"/>
                <w:left w:val="none" w:sz="0" w:space="0" w:color="auto"/>
                <w:bottom w:val="none" w:sz="0" w:space="0" w:color="auto"/>
                <w:right w:val="none" w:sz="0" w:space="0" w:color="auto"/>
              </w:divBdr>
            </w:div>
            <w:div w:id="381292947">
              <w:marLeft w:val="0"/>
              <w:marRight w:val="0"/>
              <w:marTop w:val="0"/>
              <w:marBottom w:val="0"/>
              <w:divBdr>
                <w:top w:val="none" w:sz="0" w:space="0" w:color="auto"/>
                <w:left w:val="none" w:sz="0" w:space="0" w:color="auto"/>
                <w:bottom w:val="none" w:sz="0" w:space="0" w:color="auto"/>
                <w:right w:val="none" w:sz="0" w:space="0" w:color="auto"/>
              </w:divBdr>
            </w:div>
            <w:div w:id="1242640986">
              <w:marLeft w:val="0"/>
              <w:marRight w:val="0"/>
              <w:marTop w:val="0"/>
              <w:marBottom w:val="0"/>
              <w:divBdr>
                <w:top w:val="none" w:sz="0" w:space="0" w:color="auto"/>
                <w:left w:val="none" w:sz="0" w:space="0" w:color="auto"/>
                <w:bottom w:val="none" w:sz="0" w:space="0" w:color="auto"/>
                <w:right w:val="none" w:sz="0" w:space="0" w:color="auto"/>
              </w:divBdr>
            </w:div>
            <w:div w:id="1045180264">
              <w:marLeft w:val="0"/>
              <w:marRight w:val="0"/>
              <w:marTop w:val="0"/>
              <w:marBottom w:val="0"/>
              <w:divBdr>
                <w:top w:val="none" w:sz="0" w:space="0" w:color="auto"/>
                <w:left w:val="none" w:sz="0" w:space="0" w:color="auto"/>
                <w:bottom w:val="none" w:sz="0" w:space="0" w:color="auto"/>
                <w:right w:val="none" w:sz="0" w:space="0" w:color="auto"/>
              </w:divBdr>
            </w:div>
            <w:div w:id="812067879">
              <w:marLeft w:val="0"/>
              <w:marRight w:val="0"/>
              <w:marTop w:val="0"/>
              <w:marBottom w:val="0"/>
              <w:divBdr>
                <w:top w:val="none" w:sz="0" w:space="0" w:color="auto"/>
                <w:left w:val="none" w:sz="0" w:space="0" w:color="auto"/>
                <w:bottom w:val="none" w:sz="0" w:space="0" w:color="auto"/>
                <w:right w:val="none" w:sz="0" w:space="0" w:color="auto"/>
              </w:divBdr>
            </w:div>
            <w:div w:id="1851875562">
              <w:marLeft w:val="0"/>
              <w:marRight w:val="0"/>
              <w:marTop w:val="0"/>
              <w:marBottom w:val="0"/>
              <w:divBdr>
                <w:top w:val="none" w:sz="0" w:space="0" w:color="auto"/>
                <w:left w:val="none" w:sz="0" w:space="0" w:color="auto"/>
                <w:bottom w:val="none" w:sz="0" w:space="0" w:color="auto"/>
                <w:right w:val="none" w:sz="0" w:space="0" w:color="auto"/>
              </w:divBdr>
            </w:div>
            <w:div w:id="57099085">
              <w:marLeft w:val="0"/>
              <w:marRight w:val="0"/>
              <w:marTop w:val="0"/>
              <w:marBottom w:val="0"/>
              <w:divBdr>
                <w:top w:val="none" w:sz="0" w:space="0" w:color="auto"/>
                <w:left w:val="none" w:sz="0" w:space="0" w:color="auto"/>
                <w:bottom w:val="none" w:sz="0" w:space="0" w:color="auto"/>
                <w:right w:val="none" w:sz="0" w:space="0" w:color="auto"/>
              </w:divBdr>
            </w:div>
            <w:div w:id="2013992276">
              <w:marLeft w:val="0"/>
              <w:marRight w:val="0"/>
              <w:marTop w:val="0"/>
              <w:marBottom w:val="0"/>
              <w:divBdr>
                <w:top w:val="none" w:sz="0" w:space="0" w:color="auto"/>
                <w:left w:val="none" w:sz="0" w:space="0" w:color="auto"/>
                <w:bottom w:val="none" w:sz="0" w:space="0" w:color="auto"/>
                <w:right w:val="none" w:sz="0" w:space="0" w:color="auto"/>
              </w:divBdr>
            </w:div>
            <w:div w:id="1024794414">
              <w:marLeft w:val="0"/>
              <w:marRight w:val="0"/>
              <w:marTop w:val="0"/>
              <w:marBottom w:val="0"/>
              <w:divBdr>
                <w:top w:val="none" w:sz="0" w:space="0" w:color="auto"/>
                <w:left w:val="none" w:sz="0" w:space="0" w:color="auto"/>
                <w:bottom w:val="none" w:sz="0" w:space="0" w:color="auto"/>
                <w:right w:val="none" w:sz="0" w:space="0" w:color="auto"/>
              </w:divBdr>
            </w:div>
            <w:div w:id="914169101">
              <w:marLeft w:val="0"/>
              <w:marRight w:val="0"/>
              <w:marTop w:val="0"/>
              <w:marBottom w:val="0"/>
              <w:divBdr>
                <w:top w:val="none" w:sz="0" w:space="0" w:color="auto"/>
                <w:left w:val="none" w:sz="0" w:space="0" w:color="auto"/>
                <w:bottom w:val="none" w:sz="0" w:space="0" w:color="auto"/>
                <w:right w:val="none" w:sz="0" w:space="0" w:color="auto"/>
              </w:divBdr>
            </w:div>
            <w:div w:id="455411628">
              <w:marLeft w:val="0"/>
              <w:marRight w:val="0"/>
              <w:marTop w:val="0"/>
              <w:marBottom w:val="0"/>
              <w:divBdr>
                <w:top w:val="none" w:sz="0" w:space="0" w:color="auto"/>
                <w:left w:val="none" w:sz="0" w:space="0" w:color="auto"/>
                <w:bottom w:val="none" w:sz="0" w:space="0" w:color="auto"/>
                <w:right w:val="none" w:sz="0" w:space="0" w:color="auto"/>
              </w:divBdr>
            </w:div>
            <w:div w:id="1438720245">
              <w:marLeft w:val="0"/>
              <w:marRight w:val="0"/>
              <w:marTop w:val="0"/>
              <w:marBottom w:val="0"/>
              <w:divBdr>
                <w:top w:val="none" w:sz="0" w:space="0" w:color="auto"/>
                <w:left w:val="none" w:sz="0" w:space="0" w:color="auto"/>
                <w:bottom w:val="none" w:sz="0" w:space="0" w:color="auto"/>
                <w:right w:val="none" w:sz="0" w:space="0" w:color="auto"/>
              </w:divBdr>
            </w:div>
            <w:div w:id="1792743295">
              <w:marLeft w:val="0"/>
              <w:marRight w:val="0"/>
              <w:marTop w:val="0"/>
              <w:marBottom w:val="0"/>
              <w:divBdr>
                <w:top w:val="none" w:sz="0" w:space="0" w:color="auto"/>
                <w:left w:val="none" w:sz="0" w:space="0" w:color="auto"/>
                <w:bottom w:val="none" w:sz="0" w:space="0" w:color="auto"/>
                <w:right w:val="none" w:sz="0" w:space="0" w:color="auto"/>
              </w:divBdr>
            </w:div>
            <w:div w:id="1655447874">
              <w:marLeft w:val="0"/>
              <w:marRight w:val="0"/>
              <w:marTop w:val="0"/>
              <w:marBottom w:val="0"/>
              <w:divBdr>
                <w:top w:val="none" w:sz="0" w:space="0" w:color="auto"/>
                <w:left w:val="none" w:sz="0" w:space="0" w:color="auto"/>
                <w:bottom w:val="none" w:sz="0" w:space="0" w:color="auto"/>
                <w:right w:val="none" w:sz="0" w:space="0" w:color="auto"/>
              </w:divBdr>
            </w:div>
            <w:div w:id="1969241168">
              <w:marLeft w:val="0"/>
              <w:marRight w:val="0"/>
              <w:marTop w:val="0"/>
              <w:marBottom w:val="0"/>
              <w:divBdr>
                <w:top w:val="none" w:sz="0" w:space="0" w:color="auto"/>
                <w:left w:val="none" w:sz="0" w:space="0" w:color="auto"/>
                <w:bottom w:val="none" w:sz="0" w:space="0" w:color="auto"/>
                <w:right w:val="none" w:sz="0" w:space="0" w:color="auto"/>
              </w:divBdr>
            </w:div>
            <w:div w:id="1660959036">
              <w:marLeft w:val="0"/>
              <w:marRight w:val="0"/>
              <w:marTop w:val="0"/>
              <w:marBottom w:val="0"/>
              <w:divBdr>
                <w:top w:val="none" w:sz="0" w:space="0" w:color="auto"/>
                <w:left w:val="none" w:sz="0" w:space="0" w:color="auto"/>
                <w:bottom w:val="none" w:sz="0" w:space="0" w:color="auto"/>
                <w:right w:val="none" w:sz="0" w:space="0" w:color="auto"/>
              </w:divBdr>
            </w:div>
            <w:div w:id="147247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75766">
      <w:bodyDiv w:val="1"/>
      <w:marLeft w:val="0"/>
      <w:marRight w:val="0"/>
      <w:marTop w:val="0"/>
      <w:marBottom w:val="0"/>
      <w:divBdr>
        <w:top w:val="none" w:sz="0" w:space="0" w:color="auto"/>
        <w:left w:val="none" w:sz="0" w:space="0" w:color="auto"/>
        <w:bottom w:val="none" w:sz="0" w:space="0" w:color="auto"/>
        <w:right w:val="none" w:sz="0" w:space="0" w:color="auto"/>
      </w:divBdr>
      <w:divsChild>
        <w:div w:id="34736999">
          <w:marLeft w:val="0"/>
          <w:marRight w:val="0"/>
          <w:marTop w:val="0"/>
          <w:marBottom w:val="0"/>
          <w:divBdr>
            <w:top w:val="none" w:sz="0" w:space="0" w:color="auto"/>
            <w:left w:val="none" w:sz="0" w:space="0" w:color="auto"/>
            <w:bottom w:val="none" w:sz="0" w:space="0" w:color="auto"/>
            <w:right w:val="none" w:sz="0" w:space="0" w:color="auto"/>
          </w:divBdr>
        </w:div>
      </w:divsChild>
    </w:div>
    <w:div w:id="1833334049">
      <w:bodyDiv w:val="1"/>
      <w:marLeft w:val="0"/>
      <w:marRight w:val="0"/>
      <w:marTop w:val="0"/>
      <w:marBottom w:val="0"/>
      <w:divBdr>
        <w:top w:val="none" w:sz="0" w:space="0" w:color="auto"/>
        <w:left w:val="none" w:sz="0" w:space="0" w:color="auto"/>
        <w:bottom w:val="none" w:sz="0" w:space="0" w:color="auto"/>
        <w:right w:val="none" w:sz="0" w:space="0" w:color="auto"/>
      </w:divBdr>
      <w:divsChild>
        <w:div w:id="1765151258">
          <w:marLeft w:val="0"/>
          <w:marRight w:val="0"/>
          <w:marTop w:val="0"/>
          <w:marBottom w:val="0"/>
          <w:divBdr>
            <w:top w:val="none" w:sz="0" w:space="0" w:color="auto"/>
            <w:left w:val="none" w:sz="0" w:space="0" w:color="auto"/>
            <w:bottom w:val="none" w:sz="0" w:space="0" w:color="auto"/>
            <w:right w:val="none" w:sz="0" w:space="0" w:color="auto"/>
          </w:divBdr>
        </w:div>
      </w:divsChild>
    </w:div>
    <w:div w:id="1839878190">
      <w:bodyDiv w:val="1"/>
      <w:marLeft w:val="0"/>
      <w:marRight w:val="0"/>
      <w:marTop w:val="0"/>
      <w:marBottom w:val="0"/>
      <w:divBdr>
        <w:top w:val="none" w:sz="0" w:space="0" w:color="auto"/>
        <w:left w:val="none" w:sz="0" w:space="0" w:color="auto"/>
        <w:bottom w:val="none" w:sz="0" w:space="0" w:color="auto"/>
        <w:right w:val="none" w:sz="0" w:space="0" w:color="auto"/>
      </w:divBdr>
      <w:divsChild>
        <w:div w:id="905333648">
          <w:marLeft w:val="0"/>
          <w:marRight w:val="0"/>
          <w:marTop w:val="0"/>
          <w:marBottom w:val="0"/>
          <w:divBdr>
            <w:top w:val="none" w:sz="0" w:space="0" w:color="auto"/>
            <w:left w:val="none" w:sz="0" w:space="0" w:color="auto"/>
            <w:bottom w:val="none" w:sz="0" w:space="0" w:color="auto"/>
            <w:right w:val="none" w:sz="0" w:space="0" w:color="auto"/>
          </w:divBdr>
        </w:div>
      </w:divsChild>
    </w:div>
    <w:div w:id="1841433004">
      <w:bodyDiv w:val="1"/>
      <w:marLeft w:val="0"/>
      <w:marRight w:val="0"/>
      <w:marTop w:val="0"/>
      <w:marBottom w:val="0"/>
      <w:divBdr>
        <w:top w:val="none" w:sz="0" w:space="0" w:color="auto"/>
        <w:left w:val="none" w:sz="0" w:space="0" w:color="auto"/>
        <w:bottom w:val="none" w:sz="0" w:space="0" w:color="auto"/>
        <w:right w:val="none" w:sz="0" w:space="0" w:color="auto"/>
      </w:divBdr>
      <w:divsChild>
        <w:div w:id="471218349">
          <w:marLeft w:val="0"/>
          <w:marRight w:val="0"/>
          <w:marTop w:val="0"/>
          <w:marBottom w:val="0"/>
          <w:divBdr>
            <w:top w:val="none" w:sz="0" w:space="0" w:color="auto"/>
            <w:left w:val="none" w:sz="0" w:space="0" w:color="auto"/>
            <w:bottom w:val="none" w:sz="0" w:space="0" w:color="auto"/>
            <w:right w:val="none" w:sz="0" w:space="0" w:color="auto"/>
          </w:divBdr>
        </w:div>
      </w:divsChild>
    </w:div>
    <w:div w:id="1843354730">
      <w:bodyDiv w:val="1"/>
      <w:marLeft w:val="0"/>
      <w:marRight w:val="0"/>
      <w:marTop w:val="0"/>
      <w:marBottom w:val="0"/>
      <w:divBdr>
        <w:top w:val="none" w:sz="0" w:space="0" w:color="auto"/>
        <w:left w:val="none" w:sz="0" w:space="0" w:color="auto"/>
        <w:bottom w:val="none" w:sz="0" w:space="0" w:color="auto"/>
        <w:right w:val="none" w:sz="0" w:space="0" w:color="auto"/>
      </w:divBdr>
      <w:divsChild>
        <w:div w:id="898394035">
          <w:marLeft w:val="0"/>
          <w:marRight w:val="0"/>
          <w:marTop w:val="0"/>
          <w:marBottom w:val="0"/>
          <w:divBdr>
            <w:top w:val="none" w:sz="0" w:space="0" w:color="auto"/>
            <w:left w:val="none" w:sz="0" w:space="0" w:color="auto"/>
            <w:bottom w:val="none" w:sz="0" w:space="0" w:color="auto"/>
            <w:right w:val="none" w:sz="0" w:space="0" w:color="auto"/>
          </w:divBdr>
        </w:div>
      </w:divsChild>
    </w:div>
    <w:div w:id="1860654623">
      <w:bodyDiv w:val="1"/>
      <w:marLeft w:val="0"/>
      <w:marRight w:val="0"/>
      <w:marTop w:val="0"/>
      <w:marBottom w:val="0"/>
      <w:divBdr>
        <w:top w:val="none" w:sz="0" w:space="0" w:color="auto"/>
        <w:left w:val="none" w:sz="0" w:space="0" w:color="auto"/>
        <w:bottom w:val="none" w:sz="0" w:space="0" w:color="auto"/>
        <w:right w:val="none" w:sz="0" w:space="0" w:color="auto"/>
      </w:divBdr>
      <w:divsChild>
        <w:div w:id="1479228696">
          <w:marLeft w:val="0"/>
          <w:marRight w:val="0"/>
          <w:marTop w:val="0"/>
          <w:marBottom w:val="0"/>
          <w:divBdr>
            <w:top w:val="none" w:sz="0" w:space="0" w:color="auto"/>
            <w:left w:val="none" w:sz="0" w:space="0" w:color="auto"/>
            <w:bottom w:val="none" w:sz="0" w:space="0" w:color="auto"/>
            <w:right w:val="none" w:sz="0" w:space="0" w:color="auto"/>
          </w:divBdr>
          <w:divsChild>
            <w:div w:id="16278236">
              <w:marLeft w:val="0"/>
              <w:marRight w:val="0"/>
              <w:marTop w:val="0"/>
              <w:marBottom w:val="0"/>
              <w:divBdr>
                <w:top w:val="none" w:sz="0" w:space="0" w:color="auto"/>
                <w:left w:val="none" w:sz="0" w:space="0" w:color="auto"/>
                <w:bottom w:val="none" w:sz="0" w:space="0" w:color="auto"/>
                <w:right w:val="none" w:sz="0" w:space="0" w:color="auto"/>
              </w:divBdr>
            </w:div>
            <w:div w:id="1007249450">
              <w:marLeft w:val="0"/>
              <w:marRight w:val="0"/>
              <w:marTop w:val="0"/>
              <w:marBottom w:val="0"/>
              <w:divBdr>
                <w:top w:val="none" w:sz="0" w:space="0" w:color="auto"/>
                <w:left w:val="none" w:sz="0" w:space="0" w:color="auto"/>
                <w:bottom w:val="none" w:sz="0" w:space="0" w:color="auto"/>
                <w:right w:val="none" w:sz="0" w:space="0" w:color="auto"/>
              </w:divBdr>
            </w:div>
            <w:div w:id="1293057605">
              <w:marLeft w:val="0"/>
              <w:marRight w:val="0"/>
              <w:marTop w:val="0"/>
              <w:marBottom w:val="0"/>
              <w:divBdr>
                <w:top w:val="none" w:sz="0" w:space="0" w:color="auto"/>
                <w:left w:val="none" w:sz="0" w:space="0" w:color="auto"/>
                <w:bottom w:val="none" w:sz="0" w:space="0" w:color="auto"/>
                <w:right w:val="none" w:sz="0" w:space="0" w:color="auto"/>
              </w:divBdr>
            </w:div>
            <w:div w:id="1195458372">
              <w:marLeft w:val="0"/>
              <w:marRight w:val="0"/>
              <w:marTop w:val="0"/>
              <w:marBottom w:val="0"/>
              <w:divBdr>
                <w:top w:val="none" w:sz="0" w:space="0" w:color="auto"/>
                <w:left w:val="none" w:sz="0" w:space="0" w:color="auto"/>
                <w:bottom w:val="none" w:sz="0" w:space="0" w:color="auto"/>
                <w:right w:val="none" w:sz="0" w:space="0" w:color="auto"/>
              </w:divBdr>
            </w:div>
            <w:div w:id="1035037015">
              <w:marLeft w:val="0"/>
              <w:marRight w:val="0"/>
              <w:marTop w:val="0"/>
              <w:marBottom w:val="0"/>
              <w:divBdr>
                <w:top w:val="none" w:sz="0" w:space="0" w:color="auto"/>
                <w:left w:val="none" w:sz="0" w:space="0" w:color="auto"/>
                <w:bottom w:val="none" w:sz="0" w:space="0" w:color="auto"/>
                <w:right w:val="none" w:sz="0" w:space="0" w:color="auto"/>
              </w:divBdr>
            </w:div>
            <w:div w:id="1485122677">
              <w:marLeft w:val="0"/>
              <w:marRight w:val="0"/>
              <w:marTop w:val="0"/>
              <w:marBottom w:val="0"/>
              <w:divBdr>
                <w:top w:val="none" w:sz="0" w:space="0" w:color="auto"/>
                <w:left w:val="none" w:sz="0" w:space="0" w:color="auto"/>
                <w:bottom w:val="none" w:sz="0" w:space="0" w:color="auto"/>
                <w:right w:val="none" w:sz="0" w:space="0" w:color="auto"/>
              </w:divBdr>
            </w:div>
            <w:div w:id="134953711">
              <w:marLeft w:val="0"/>
              <w:marRight w:val="0"/>
              <w:marTop w:val="0"/>
              <w:marBottom w:val="0"/>
              <w:divBdr>
                <w:top w:val="none" w:sz="0" w:space="0" w:color="auto"/>
                <w:left w:val="none" w:sz="0" w:space="0" w:color="auto"/>
                <w:bottom w:val="none" w:sz="0" w:space="0" w:color="auto"/>
                <w:right w:val="none" w:sz="0" w:space="0" w:color="auto"/>
              </w:divBdr>
            </w:div>
            <w:div w:id="253245994">
              <w:marLeft w:val="0"/>
              <w:marRight w:val="0"/>
              <w:marTop w:val="0"/>
              <w:marBottom w:val="0"/>
              <w:divBdr>
                <w:top w:val="none" w:sz="0" w:space="0" w:color="auto"/>
                <w:left w:val="none" w:sz="0" w:space="0" w:color="auto"/>
                <w:bottom w:val="none" w:sz="0" w:space="0" w:color="auto"/>
                <w:right w:val="none" w:sz="0" w:space="0" w:color="auto"/>
              </w:divBdr>
            </w:div>
            <w:div w:id="2132896042">
              <w:marLeft w:val="0"/>
              <w:marRight w:val="0"/>
              <w:marTop w:val="0"/>
              <w:marBottom w:val="0"/>
              <w:divBdr>
                <w:top w:val="none" w:sz="0" w:space="0" w:color="auto"/>
                <w:left w:val="none" w:sz="0" w:space="0" w:color="auto"/>
                <w:bottom w:val="none" w:sz="0" w:space="0" w:color="auto"/>
                <w:right w:val="none" w:sz="0" w:space="0" w:color="auto"/>
              </w:divBdr>
            </w:div>
            <w:div w:id="80297824">
              <w:marLeft w:val="0"/>
              <w:marRight w:val="0"/>
              <w:marTop w:val="0"/>
              <w:marBottom w:val="0"/>
              <w:divBdr>
                <w:top w:val="none" w:sz="0" w:space="0" w:color="auto"/>
                <w:left w:val="none" w:sz="0" w:space="0" w:color="auto"/>
                <w:bottom w:val="none" w:sz="0" w:space="0" w:color="auto"/>
                <w:right w:val="none" w:sz="0" w:space="0" w:color="auto"/>
              </w:divBdr>
            </w:div>
            <w:div w:id="1784692569">
              <w:marLeft w:val="0"/>
              <w:marRight w:val="0"/>
              <w:marTop w:val="0"/>
              <w:marBottom w:val="0"/>
              <w:divBdr>
                <w:top w:val="none" w:sz="0" w:space="0" w:color="auto"/>
                <w:left w:val="none" w:sz="0" w:space="0" w:color="auto"/>
                <w:bottom w:val="none" w:sz="0" w:space="0" w:color="auto"/>
                <w:right w:val="none" w:sz="0" w:space="0" w:color="auto"/>
              </w:divBdr>
            </w:div>
            <w:div w:id="1625962678">
              <w:marLeft w:val="0"/>
              <w:marRight w:val="0"/>
              <w:marTop w:val="0"/>
              <w:marBottom w:val="0"/>
              <w:divBdr>
                <w:top w:val="none" w:sz="0" w:space="0" w:color="auto"/>
                <w:left w:val="none" w:sz="0" w:space="0" w:color="auto"/>
                <w:bottom w:val="none" w:sz="0" w:space="0" w:color="auto"/>
                <w:right w:val="none" w:sz="0" w:space="0" w:color="auto"/>
              </w:divBdr>
            </w:div>
            <w:div w:id="1030491624">
              <w:marLeft w:val="0"/>
              <w:marRight w:val="0"/>
              <w:marTop w:val="0"/>
              <w:marBottom w:val="0"/>
              <w:divBdr>
                <w:top w:val="none" w:sz="0" w:space="0" w:color="auto"/>
                <w:left w:val="none" w:sz="0" w:space="0" w:color="auto"/>
                <w:bottom w:val="none" w:sz="0" w:space="0" w:color="auto"/>
                <w:right w:val="none" w:sz="0" w:space="0" w:color="auto"/>
              </w:divBdr>
            </w:div>
            <w:div w:id="444425361">
              <w:marLeft w:val="0"/>
              <w:marRight w:val="0"/>
              <w:marTop w:val="0"/>
              <w:marBottom w:val="0"/>
              <w:divBdr>
                <w:top w:val="none" w:sz="0" w:space="0" w:color="auto"/>
                <w:left w:val="none" w:sz="0" w:space="0" w:color="auto"/>
                <w:bottom w:val="none" w:sz="0" w:space="0" w:color="auto"/>
                <w:right w:val="none" w:sz="0" w:space="0" w:color="auto"/>
              </w:divBdr>
            </w:div>
            <w:div w:id="1085491124">
              <w:marLeft w:val="0"/>
              <w:marRight w:val="0"/>
              <w:marTop w:val="0"/>
              <w:marBottom w:val="0"/>
              <w:divBdr>
                <w:top w:val="none" w:sz="0" w:space="0" w:color="auto"/>
                <w:left w:val="none" w:sz="0" w:space="0" w:color="auto"/>
                <w:bottom w:val="none" w:sz="0" w:space="0" w:color="auto"/>
                <w:right w:val="none" w:sz="0" w:space="0" w:color="auto"/>
              </w:divBdr>
            </w:div>
            <w:div w:id="1364091487">
              <w:marLeft w:val="0"/>
              <w:marRight w:val="0"/>
              <w:marTop w:val="0"/>
              <w:marBottom w:val="0"/>
              <w:divBdr>
                <w:top w:val="none" w:sz="0" w:space="0" w:color="auto"/>
                <w:left w:val="none" w:sz="0" w:space="0" w:color="auto"/>
                <w:bottom w:val="none" w:sz="0" w:space="0" w:color="auto"/>
                <w:right w:val="none" w:sz="0" w:space="0" w:color="auto"/>
              </w:divBdr>
            </w:div>
            <w:div w:id="144516367">
              <w:marLeft w:val="0"/>
              <w:marRight w:val="0"/>
              <w:marTop w:val="0"/>
              <w:marBottom w:val="0"/>
              <w:divBdr>
                <w:top w:val="none" w:sz="0" w:space="0" w:color="auto"/>
                <w:left w:val="none" w:sz="0" w:space="0" w:color="auto"/>
                <w:bottom w:val="none" w:sz="0" w:space="0" w:color="auto"/>
                <w:right w:val="none" w:sz="0" w:space="0" w:color="auto"/>
              </w:divBdr>
            </w:div>
            <w:div w:id="977689347">
              <w:marLeft w:val="0"/>
              <w:marRight w:val="0"/>
              <w:marTop w:val="0"/>
              <w:marBottom w:val="0"/>
              <w:divBdr>
                <w:top w:val="none" w:sz="0" w:space="0" w:color="auto"/>
                <w:left w:val="none" w:sz="0" w:space="0" w:color="auto"/>
                <w:bottom w:val="none" w:sz="0" w:space="0" w:color="auto"/>
                <w:right w:val="none" w:sz="0" w:space="0" w:color="auto"/>
              </w:divBdr>
            </w:div>
            <w:div w:id="533151207">
              <w:marLeft w:val="0"/>
              <w:marRight w:val="0"/>
              <w:marTop w:val="0"/>
              <w:marBottom w:val="0"/>
              <w:divBdr>
                <w:top w:val="none" w:sz="0" w:space="0" w:color="auto"/>
                <w:left w:val="none" w:sz="0" w:space="0" w:color="auto"/>
                <w:bottom w:val="none" w:sz="0" w:space="0" w:color="auto"/>
                <w:right w:val="none" w:sz="0" w:space="0" w:color="auto"/>
              </w:divBdr>
            </w:div>
            <w:div w:id="1454404875">
              <w:marLeft w:val="0"/>
              <w:marRight w:val="0"/>
              <w:marTop w:val="0"/>
              <w:marBottom w:val="0"/>
              <w:divBdr>
                <w:top w:val="none" w:sz="0" w:space="0" w:color="auto"/>
                <w:left w:val="none" w:sz="0" w:space="0" w:color="auto"/>
                <w:bottom w:val="none" w:sz="0" w:space="0" w:color="auto"/>
                <w:right w:val="none" w:sz="0" w:space="0" w:color="auto"/>
              </w:divBdr>
            </w:div>
            <w:div w:id="1163010436">
              <w:marLeft w:val="0"/>
              <w:marRight w:val="0"/>
              <w:marTop w:val="0"/>
              <w:marBottom w:val="0"/>
              <w:divBdr>
                <w:top w:val="none" w:sz="0" w:space="0" w:color="auto"/>
                <w:left w:val="none" w:sz="0" w:space="0" w:color="auto"/>
                <w:bottom w:val="none" w:sz="0" w:space="0" w:color="auto"/>
                <w:right w:val="none" w:sz="0" w:space="0" w:color="auto"/>
              </w:divBdr>
            </w:div>
            <w:div w:id="1297949788">
              <w:marLeft w:val="0"/>
              <w:marRight w:val="0"/>
              <w:marTop w:val="0"/>
              <w:marBottom w:val="0"/>
              <w:divBdr>
                <w:top w:val="none" w:sz="0" w:space="0" w:color="auto"/>
                <w:left w:val="none" w:sz="0" w:space="0" w:color="auto"/>
                <w:bottom w:val="none" w:sz="0" w:space="0" w:color="auto"/>
                <w:right w:val="none" w:sz="0" w:space="0" w:color="auto"/>
              </w:divBdr>
            </w:div>
            <w:div w:id="2004582158">
              <w:marLeft w:val="0"/>
              <w:marRight w:val="0"/>
              <w:marTop w:val="0"/>
              <w:marBottom w:val="0"/>
              <w:divBdr>
                <w:top w:val="none" w:sz="0" w:space="0" w:color="auto"/>
                <w:left w:val="none" w:sz="0" w:space="0" w:color="auto"/>
                <w:bottom w:val="none" w:sz="0" w:space="0" w:color="auto"/>
                <w:right w:val="none" w:sz="0" w:space="0" w:color="auto"/>
              </w:divBdr>
            </w:div>
            <w:div w:id="1794471192">
              <w:marLeft w:val="0"/>
              <w:marRight w:val="0"/>
              <w:marTop w:val="0"/>
              <w:marBottom w:val="0"/>
              <w:divBdr>
                <w:top w:val="none" w:sz="0" w:space="0" w:color="auto"/>
                <w:left w:val="none" w:sz="0" w:space="0" w:color="auto"/>
                <w:bottom w:val="none" w:sz="0" w:space="0" w:color="auto"/>
                <w:right w:val="none" w:sz="0" w:space="0" w:color="auto"/>
              </w:divBdr>
            </w:div>
            <w:div w:id="998849445">
              <w:marLeft w:val="0"/>
              <w:marRight w:val="0"/>
              <w:marTop w:val="0"/>
              <w:marBottom w:val="0"/>
              <w:divBdr>
                <w:top w:val="none" w:sz="0" w:space="0" w:color="auto"/>
                <w:left w:val="none" w:sz="0" w:space="0" w:color="auto"/>
                <w:bottom w:val="none" w:sz="0" w:space="0" w:color="auto"/>
                <w:right w:val="none" w:sz="0" w:space="0" w:color="auto"/>
              </w:divBdr>
            </w:div>
            <w:div w:id="1177698809">
              <w:marLeft w:val="0"/>
              <w:marRight w:val="0"/>
              <w:marTop w:val="0"/>
              <w:marBottom w:val="0"/>
              <w:divBdr>
                <w:top w:val="none" w:sz="0" w:space="0" w:color="auto"/>
                <w:left w:val="none" w:sz="0" w:space="0" w:color="auto"/>
                <w:bottom w:val="none" w:sz="0" w:space="0" w:color="auto"/>
                <w:right w:val="none" w:sz="0" w:space="0" w:color="auto"/>
              </w:divBdr>
            </w:div>
            <w:div w:id="389154961">
              <w:marLeft w:val="0"/>
              <w:marRight w:val="0"/>
              <w:marTop w:val="0"/>
              <w:marBottom w:val="0"/>
              <w:divBdr>
                <w:top w:val="none" w:sz="0" w:space="0" w:color="auto"/>
                <w:left w:val="none" w:sz="0" w:space="0" w:color="auto"/>
                <w:bottom w:val="none" w:sz="0" w:space="0" w:color="auto"/>
                <w:right w:val="none" w:sz="0" w:space="0" w:color="auto"/>
              </w:divBdr>
            </w:div>
            <w:div w:id="765226431">
              <w:marLeft w:val="0"/>
              <w:marRight w:val="0"/>
              <w:marTop w:val="0"/>
              <w:marBottom w:val="0"/>
              <w:divBdr>
                <w:top w:val="none" w:sz="0" w:space="0" w:color="auto"/>
                <w:left w:val="none" w:sz="0" w:space="0" w:color="auto"/>
                <w:bottom w:val="none" w:sz="0" w:space="0" w:color="auto"/>
                <w:right w:val="none" w:sz="0" w:space="0" w:color="auto"/>
              </w:divBdr>
            </w:div>
            <w:div w:id="1604915597">
              <w:marLeft w:val="0"/>
              <w:marRight w:val="0"/>
              <w:marTop w:val="0"/>
              <w:marBottom w:val="0"/>
              <w:divBdr>
                <w:top w:val="none" w:sz="0" w:space="0" w:color="auto"/>
                <w:left w:val="none" w:sz="0" w:space="0" w:color="auto"/>
                <w:bottom w:val="none" w:sz="0" w:space="0" w:color="auto"/>
                <w:right w:val="none" w:sz="0" w:space="0" w:color="auto"/>
              </w:divBdr>
            </w:div>
            <w:div w:id="1543904592">
              <w:marLeft w:val="0"/>
              <w:marRight w:val="0"/>
              <w:marTop w:val="0"/>
              <w:marBottom w:val="0"/>
              <w:divBdr>
                <w:top w:val="none" w:sz="0" w:space="0" w:color="auto"/>
                <w:left w:val="none" w:sz="0" w:space="0" w:color="auto"/>
                <w:bottom w:val="none" w:sz="0" w:space="0" w:color="auto"/>
                <w:right w:val="none" w:sz="0" w:space="0" w:color="auto"/>
              </w:divBdr>
            </w:div>
            <w:div w:id="330762489">
              <w:marLeft w:val="0"/>
              <w:marRight w:val="0"/>
              <w:marTop w:val="0"/>
              <w:marBottom w:val="0"/>
              <w:divBdr>
                <w:top w:val="none" w:sz="0" w:space="0" w:color="auto"/>
                <w:left w:val="none" w:sz="0" w:space="0" w:color="auto"/>
                <w:bottom w:val="none" w:sz="0" w:space="0" w:color="auto"/>
                <w:right w:val="none" w:sz="0" w:space="0" w:color="auto"/>
              </w:divBdr>
            </w:div>
            <w:div w:id="1376657733">
              <w:marLeft w:val="0"/>
              <w:marRight w:val="0"/>
              <w:marTop w:val="0"/>
              <w:marBottom w:val="0"/>
              <w:divBdr>
                <w:top w:val="none" w:sz="0" w:space="0" w:color="auto"/>
                <w:left w:val="none" w:sz="0" w:space="0" w:color="auto"/>
                <w:bottom w:val="none" w:sz="0" w:space="0" w:color="auto"/>
                <w:right w:val="none" w:sz="0" w:space="0" w:color="auto"/>
              </w:divBdr>
            </w:div>
            <w:div w:id="2010525561">
              <w:marLeft w:val="0"/>
              <w:marRight w:val="0"/>
              <w:marTop w:val="0"/>
              <w:marBottom w:val="0"/>
              <w:divBdr>
                <w:top w:val="none" w:sz="0" w:space="0" w:color="auto"/>
                <w:left w:val="none" w:sz="0" w:space="0" w:color="auto"/>
                <w:bottom w:val="none" w:sz="0" w:space="0" w:color="auto"/>
                <w:right w:val="none" w:sz="0" w:space="0" w:color="auto"/>
              </w:divBdr>
            </w:div>
            <w:div w:id="1240211269">
              <w:marLeft w:val="0"/>
              <w:marRight w:val="0"/>
              <w:marTop w:val="0"/>
              <w:marBottom w:val="0"/>
              <w:divBdr>
                <w:top w:val="none" w:sz="0" w:space="0" w:color="auto"/>
                <w:left w:val="none" w:sz="0" w:space="0" w:color="auto"/>
                <w:bottom w:val="none" w:sz="0" w:space="0" w:color="auto"/>
                <w:right w:val="none" w:sz="0" w:space="0" w:color="auto"/>
              </w:divBdr>
            </w:div>
            <w:div w:id="702635672">
              <w:marLeft w:val="0"/>
              <w:marRight w:val="0"/>
              <w:marTop w:val="0"/>
              <w:marBottom w:val="0"/>
              <w:divBdr>
                <w:top w:val="none" w:sz="0" w:space="0" w:color="auto"/>
                <w:left w:val="none" w:sz="0" w:space="0" w:color="auto"/>
                <w:bottom w:val="none" w:sz="0" w:space="0" w:color="auto"/>
                <w:right w:val="none" w:sz="0" w:space="0" w:color="auto"/>
              </w:divBdr>
            </w:div>
            <w:div w:id="13581927">
              <w:marLeft w:val="0"/>
              <w:marRight w:val="0"/>
              <w:marTop w:val="0"/>
              <w:marBottom w:val="0"/>
              <w:divBdr>
                <w:top w:val="none" w:sz="0" w:space="0" w:color="auto"/>
                <w:left w:val="none" w:sz="0" w:space="0" w:color="auto"/>
                <w:bottom w:val="none" w:sz="0" w:space="0" w:color="auto"/>
                <w:right w:val="none" w:sz="0" w:space="0" w:color="auto"/>
              </w:divBdr>
            </w:div>
            <w:div w:id="216668400">
              <w:marLeft w:val="0"/>
              <w:marRight w:val="0"/>
              <w:marTop w:val="0"/>
              <w:marBottom w:val="0"/>
              <w:divBdr>
                <w:top w:val="none" w:sz="0" w:space="0" w:color="auto"/>
                <w:left w:val="none" w:sz="0" w:space="0" w:color="auto"/>
                <w:bottom w:val="none" w:sz="0" w:space="0" w:color="auto"/>
                <w:right w:val="none" w:sz="0" w:space="0" w:color="auto"/>
              </w:divBdr>
            </w:div>
            <w:div w:id="797574147">
              <w:marLeft w:val="0"/>
              <w:marRight w:val="0"/>
              <w:marTop w:val="0"/>
              <w:marBottom w:val="0"/>
              <w:divBdr>
                <w:top w:val="none" w:sz="0" w:space="0" w:color="auto"/>
                <w:left w:val="none" w:sz="0" w:space="0" w:color="auto"/>
                <w:bottom w:val="none" w:sz="0" w:space="0" w:color="auto"/>
                <w:right w:val="none" w:sz="0" w:space="0" w:color="auto"/>
              </w:divBdr>
            </w:div>
            <w:div w:id="2102217400">
              <w:marLeft w:val="0"/>
              <w:marRight w:val="0"/>
              <w:marTop w:val="0"/>
              <w:marBottom w:val="0"/>
              <w:divBdr>
                <w:top w:val="none" w:sz="0" w:space="0" w:color="auto"/>
                <w:left w:val="none" w:sz="0" w:space="0" w:color="auto"/>
                <w:bottom w:val="none" w:sz="0" w:space="0" w:color="auto"/>
                <w:right w:val="none" w:sz="0" w:space="0" w:color="auto"/>
              </w:divBdr>
            </w:div>
            <w:div w:id="276527423">
              <w:marLeft w:val="0"/>
              <w:marRight w:val="0"/>
              <w:marTop w:val="0"/>
              <w:marBottom w:val="0"/>
              <w:divBdr>
                <w:top w:val="none" w:sz="0" w:space="0" w:color="auto"/>
                <w:left w:val="none" w:sz="0" w:space="0" w:color="auto"/>
                <w:bottom w:val="none" w:sz="0" w:space="0" w:color="auto"/>
                <w:right w:val="none" w:sz="0" w:space="0" w:color="auto"/>
              </w:divBdr>
            </w:div>
            <w:div w:id="366955312">
              <w:marLeft w:val="0"/>
              <w:marRight w:val="0"/>
              <w:marTop w:val="0"/>
              <w:marBottom w:val="0"/>
              <w:divBdr>
                <w:top w:val="none" w:sz="0" w:space="0" w:color="auto"/>
                <w:left w:val="none" w:sz="0" w:space="0" w:color="auto"/>
                <w:bottom w:val="none" w:sz="0" w:space="0" w:color="auto"/>
                <w:right w:val="none" w:sz="0" w:space="0" w:color="auto"/>
              </w:divBdr>
            </w:div>
            <w:div w:id="436602024">
              <w:marLeft w:val="0"/>
              <w:marRight w:val="0"/>
              <w:marTop w:val="0"/>
              <w:marBottom w:val="0"/>
              <w:divBdr>
                <w:top w:val="none" w:sz="0" w:space="0" w:color="auto"/>
                <w:left w:val="none" w:sz="0" w:space="0" w:color="auto"/>
                <w:bottom w:val="none" w:sz="0" w:space="0" w:color="auto"/>
                <w:right w:val="none" w:sz="0" w:space="0" w:color="auto"/>
              </w:divBdr>
            </w:div>
            <w:div w:id="702485012">
              <w:marLeft w:val="0"/>
              <w:marRight w:val="0"/>
              <w:marTop w:val="0"/>
              <w:marBottom w:val="0"/>
              <w:divBdr>
                <w:top w:val="none" w:sz="0" w:space="0" w:color="auto"/>
                <w:left w:val="none" w:sz="0" w:space="0" w:color="auto"/>
                <w:bottom w:val="none" w:sz="0" w:space="0" w:color="auto"/>
                <w:right w:val="none" w:sz="0" w:space="0" w:color="auto"/>
              </w:divBdr>
            </w:div>
            <w:div w:id="173421831">
              <w:marLeft w:val="0"/>
              <w:marRight w:val="0"/>
              <w:marTop w:val="0"/>
              <w:marBottom w:val="0"/>
              <w:divBdr>
                <w:top w:val="none" w:sz="0" w:space="0" w:color="auto"/>
                <w:left w:val="none" w:sz="0" w:space="0" w:color="auto"/>
                <w:bottom w:val="none" w:sz="0" w:space="0" w:color="auto"/>
                <w:right w:val="none" w:sz="0" w:space="0" w:color="auto"/>
              </w:divBdr>
            </w:div>
            <w:div w:id="1690327384">
              <w:marLeft w:val="0"/>
              <w:marRight w:val="0"/>
              <w:marTop w:val="0"/>
              <w:marBottom w:val="0"/>
              <w:divBdr>
                <w:top w:val="none" w:sz="0" w:space="0" w:color="auto"/>
                <w:left w:val="none" w:sz="0" w:space="0" w:color="auto"/>
                <w:bottom w:val="none" w:sz="0" w:space="0" w:color="auto"/>
                <w:right w:val="none" w:sz="0" w:space="0" w:color="auto"/>
              </w:divBdr>
            </w:div>
            <w:div w:id="359016397">
              <w:marLeft w:val="0"/>
              <w:marRight w:val="0"/>
              <w:marTop w:val="0"/>
              <w:marBottom w:val="0"/>
              <w:divBdr>
                <w:top w:val="none" w:sz="0" w:space="0" w:color="auto"/>
                <w:left w:val="none" w:sz="0" w:space="0" w:color="auto"/>
                <w:bottom w:val="none" w:sz="0" w:space="0" w:color="auto"/>
                <w:right w:val="none" w:sz="0" w:space="0" w:color="auto"/>
              </w:divBdr>
            </w:div>
            <w:div w:id="77020006">
              <w:marLeft w:val="0"/>
              <w:marRight w:val="0"/>
              <w:marTop w:val="0"/>
              <w:marBottom w:val="0"/>
              <w:divBdr>
                <w:top w:val="none" w:sz="0" w:space="0" w:color="auto"/>
                <w:left w:val="none" w:sz="0" w:space="0" w:color="auto"/>
                <w:bottom w:val="none" w:sz="0" w:space="0" w:color="auto"/>
                <w:right w:val="none" w:sz="0" w:space="0" w:color="auto"/>
              </w:divBdr>
            </w:div>
            <w:div w:id="10725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96407">
      <w:bodyDiv w:val="1"/>
      <w:marLeft w:val="0"/>
      <w:marRight w:val="0"/>
      <w:marTop w:val="0"/>
      <w:marBottom w:val="0"/>
      <w:divBdr>
        <w:top w:val="none" w:sz="0" w:space="0" w:color="auto"/>
        <w:left w:val="none" w:sz="0" w:space="0" w:color="auto"/>
        <w:bottom w:val="none" w:sz="0" w:space="0" w:color="auto"/>
        <w:right w:val="none" w:sz="0" w:space="0" w:color="auto"/>
      </w:divBdr>
      <w:divsChild>
        <w:div w:id="1530727424">
          <w:marLeft w:val="0"/>
          <w:marRight w:val="0"/>
          <w:marTop w:val="0"/>
          <w:marBottom w:val="0"/>
          <w:divBdr>
            <w:top w:val="none" w:sz="0" w:space="0" w:color="auto"/>
            <w:left w:val="none" w:sz="0" w:space="0" w:color="auto"/>
            <w:bottom w:val="none" w:sz="0" w:space="0" w:color="auto"/>
            <w:right w:val="none" w:sz="0" w:space="0" w:color="auto"/>
          </w:divBdr>
        </w:div>
      </w:divsChild>
    </w:div>
    <w:div w:id="1866558235">
      <w:bodyDiv w:val="1"/>
      <w:marLeft w:val="0"/>
      <w:marRight w:val="0"/>
      <w:marTop w:val="0"/>
      <w:marBottom w:val="0"/>
      <w:divBdr>
        <w:top w:val="none" w:sz="0" w:space="0" w:color="auto"/>
        <w:left w:val="none" w:sz="0" w:space="0" w:color="auto"/>
        <w:bottom w:val="none" w:sz="0" w:space="0" w:color="auto"/>
        <w:right w:val="none" w:sz="0" w:space="0" w:color="auto"/>
      </w:divBdr>
      <w:divsChild>
        <w:div w:id="1996489801">
          <w:marLeft w:val="0"/>
          <w:marRight w:val="0"/>
          <w:marTop w:val="0"/>
          <w:marBottom w:val="0"/>
          <w:divBdr>
            <w:top w:val="none" w:sz="0" w:space="0" w:color="auto"/>
            <w:left w:val="none" w:sz="0" w:space="0" w:color="auto"/>
            <w:bottom w:val="none" w:sz="0" w:space="0" w:color="auto"/>
            <w:right w:val="none" w:sz="0" w:space="0" w:color="auto"/>
          </w:divBdr>
        </w:div>
      </w:divsChild>
    </w:div>
    <w:div w:id="1875801586">
      <w:bodyDiv w:val="1"/>
      <w:marLeft w:val="0"/>
      <w:marRight w:val="0"/>
      <w:marTop w:val="0"/>
      <w:marBottom w:val="0"/>
      <w:divBdr>
        <w:top w:val="none" w:sz="0" w:space="0" w:color="auto"/>
        <w:left w:val="none" w:sz="0" w:space="0" w:color="auto"/>
        <w:bottom w:val="none" w:sz="0" w:space="0" w:color="auto"/>
        <w:right w:val="none" w:sz="0" w:space="0" w:color="auto"/>
      </w:divBdr>
      <w:divsChild>
        <w:div w:id="1959987750">
          <w:marLeft w:val="0"/>
          <w:marRight w:val="0"/>
          <w:marTop w:val="0"/>
          <w:marBottom w:val="0"/>
          <w:divBdr>
            <w:top w:val="none" w:sz="0" w:space="0" w:color="auto"/>
            <w:left w:val="none" w:sz="0" w:space="0" w:color="auto"/>
            <w:bottom w:val="none" w:sz="0" w:space="0" w:color="auto"/>
            <w:right w:val="none" w:sz="0" w:space="0" w:color="auto"/>
          </w:divBdr>
          <w:divsChild>
            <w:div w:id="1400861847">
              <w:marLeft w:val="0"/>
              <w:marRight w:val="0"/>
              <w:marTop w:val="0"/>
              <w:marBottom w:val="0"/>
              <w:divBdr>
                <w:top w:val="none" w:sz="0" w:space="0" w:color="auto"/>
                <w:left w:val="none" w:sz="0" w:space="0" w:color="auto"/>
                <w:bottom w:val="none" w:sz="0" w:space="0" w:color="auto"/>
                <w:right w:val="none" w:sz="0" w:space="0" w:color="auto"/>
              </w:divBdr>
            </w:div>
            <w:div w:id="1653023377">
              <w:marLeft w:val="0"/>
              <w:marRight w:val="0"/>
              <w:marTop w:val="0"/>
              <w:marBottom w:val="0"/>
              <w:divBdr>
                <w:top w:val="none" w:sz="0" w:space="0" w:color="auto"/>
                <w:left w:val="none" w:sz="0" w:space="0" w:color="auto"/>
                <w:bottom w:val="none" w:sz="0" w:space="0" w:color="auto"/>
                <w:right w:val="none" w:sz="0" w:space="0" w:color="auto"/>
              </w:divBdr>
            </w:div>
            <w:div w:id="366217333">
              <w:marLeft w:val="0"/>
              <w:marRight w:val="0"/>
              <w:marTop w:val="0"/>
              <w:marBottom w:val="0"/>
              <w:divBdr>
                <w:top w:val="none" w:sz="0" w:space="0" w:color="auto"/>
                <w:left w:val="none" w:sz="0" w:space="0" w:color="auto"/>
                <w:bottom w:val="none" w:sz="0" w:space="0" w:color="auto"/>
                <w:right w:val="none" w:sz="0" w:space="0" w:color="auto"/>
              </w:divBdr>
            </w:div>
            <w:div w:id="1861428287">
              <w:marLeft w:val="0"/>
              <w:marRight w:val="0"/>
              <w:marTop w:val="0"/>
              <w:marBottom w:val="0"/>
              <w:divBdr>
                <w:top w:val="none" w:sz="0" w:space="0" w:color="auto"/>
                <w:left w:val="none" w:sz="0" w:space="0" w:color="auto"/>
                <w:bottom w:val="none" w:sz="0" w:space="0" w:color="auto"/>
                <w:right w:val="none" w:sz="0" w:space="0" w:color="auto"/>
              </w:divBdr>
            </w:div>
            <w:div w:id="285240782">
              <w:marLeft w:val="0"/>
              <w:marRight w:val="0"/>
              <w:marTop w:val="0"/>
              <w:marBottom w:val="0"/>
              <w:divBdr>
                <w:top w:val="none" w:sz="0" w:space="0" w:color="auto"/>
                <w:left w:val="none" w:sz="0" w:space="0" w:color="auto"/>
                <w:bottom w:val="none" w:sz="0" w:space="0" w:color="auto"/>
                <w:right w:val="none" w:sz="0" w:space="0" w:color="auto"/>
              </w:divBdr>
            </w:div>
            <w:div w:id="394352093">
              <w:marLeft w:val="0"/>
              <w:marRight w:val="0"/>
              <w:marTop w:val="0"/>
              <w:marBottom w:val="0"/>
              <w:divBdr>
                <w:top w:val="none" w:sz="0" w:space="0" w:color="auto"/>
                <w:left w:val="none" w:sz="0" w:space="0" w:color="auto"/>
                <w:bottom w:val="none" w:sz="0" w:space="0" w:color="auto"/>
                <w:right w:val="none" w:sz="0" w:space="0" w:color="auto"/>
              </w:divBdr>
            </w:div>
            <w:div w:id="277177957">
              <w:marLeft w:val="0"/>
              <w:marRight w:val="0"/>
              <w:marTop w:val="0"/>
              <w:marBottom w:val="0"/>
              <w:divBdr>
                <w:top w:val="none" w:sz="0" w:space="0" w:color="auto"/>
                <w:left w:val="none" w:sz="0" w:space="0" w:color="auto"/>
                <w:bottom w:val="none" w:sz="0" w:space="0" w:color="auto"/>
                <w:right w:val="none" w:sz="0" w:space="0" w:color="auto"/>
              </w:divBdr>
            </w:div>
            <w:div w:id="1481801099">
              <w:marLeft w:val="0"/>
              <w:marRight w:val="0"/>
              <w:marTop w:val="0"/>
              <w:marBottom w:val="0"/>
              <w:divBdr>
                <w:top w:val="none" w:sz="0" w:space="0" w:color="auto"/>
                <w:left w:val="none" w:sz="0" w:space="0" w:color="auto"/>
                <w:bottom w:val="none" w:sz="0" w:space="0" w:color="auto"/>
                <w:right w:val="none" w:sz="0" w:space="0" w:color="auto"/>
              </w:divBdr>
            </w:div>
            <w:div w:id="1525170247">
              <w:marLeft w:val="0"/>
              <w:marRight w:val="0"/>
              <w:marTop w:val="0"/>
              <w:marBottom w:val="0"/>
              <w:divBdr>
                <w:top w:val="none" w:sz="0" w:space="0" w:color="auto"/>
                <w:left w:val="none" w:sz="0" w:space="0" w:color="auto"/>
                <w:bottom w:val="none" w:sz="0" w:space="0" w:color="auto"/>
                <w:right w:val="none" w:sz="0" w:space="0" w:color="auto"/>
              </w:divBdr>
            </w:div>
            <w:div w:id="221674780">
              <w:marLeft w:val="0"/>
              <w:marRight w:val="0"/>
              <w:marTop w:val="0"/>
              <w:marBottom w:val="0"/>
              <w:divBdr>
                <w:top w:val="none" w:sz="0" w:space="0" w:color="auto"/>
                <w:left w:val="none" w:sz="0" w:space="0" w:color="auto"/>
                <w:bottom w:val="none" w:sz="0" w:space="0" w:color="auto"/>
                <w:right w:val="none" w:sz="0" w:space="0" w:color="auto"/>
              </w:divBdr>
            </w:div>
            <w:div w:id="1387411600">
              <w:marLeft w:val="0"/>
              <w:marRight w:val="0"/>
              <w:marTop w:val="0"/>
              <w:marBottom w:val="0"/>
              <w:divBdr>
                <w:top w:val="none" w:sz="0" w:space="0" w:color="auto"/>
                <w:left w:val="none" w:sz="0" w:space="0" w:color="auto"/>
                <w:bottom w:val="none" w:sz="0" w:space="0" w:color="auto"/>
                <w:right w:val="none" w:sz="0" w:space="0" w:color="auto"/>
              </w:divBdr>
            </w:div>
            <w:div w:id="97916682">
              <w:marLeft w:val="0"/>
              <w:marRight w:val="0"/>
              <w:marTop w:val="0"/>
              <w:marBottom w:val="0"/>
              <w:divBdr>
                <w:top w:val="none" w:sz="0" w:space="0" w:color="auto"/>
                <w:left w:val="none" w:sz="0" w:space="0" w:color="auto"/>
                <w:bottom w:val="none" w:sz="0" w:space="0" w:color="auto"/>
                <w:right w:val="none" w:sz="0" w:space="0" w:color="auto"/>
              </w:divBdr>
            </w:div>
            <w:div w:id="1952588043">
              <w:marLeft w:val="0"/>
              <w:marRight w:val="0"/>
              <w:marTop w:val="0"/>
              <w:marBottom w:val="0"/>
              <w:divBdr>
                <w:top w:val="none" w:sz="0" w:space="0" w:color="auto"/>
                <w:left w:val="none" w:sz="0" w:space="0" w:color="auto"/>
                <w:bottom w:val="none" w:sz="0" w:space="0" w:color="auto"/>
                <w:right w:val="none" w:sz="0" w:space="0" w:color="auto"/>
              </w:divBdr>
            </w:div>
            <w:div w:id="704522816">
              <w:marLeft w:val="0"/>
              <w:marRight w:val="0"/>
              <w:marTop w:val="0"/>
              <w:marBottom w:val="0"/>
              <w:divBdr>
                <w:top w:val="none" w:sz="0" w:space="0" w:color="auto"/>
                <w:left w:val="none" w:sz="0" w:space="0" w:color="auto"/>
                <w:bottom w:val="none" w:sz="0" w:space="0" w:color="auto"/>
                <w:right w:val="none" w:sz="0" w:space="0" w:color="auto"/>
              </w:divBdr>
            </w:div>
            <w:div w:id="1762216887">
              <w:marLeft w:val="0"/>
              <w:marRight w:val="0"/>
              <w:marTop w:val="0"/>
              <w:marBottom w:val="0"/>
              <w:divBdr>
                <w:top w:val="none" w:sz="0" w:space="0" w:color="auto"/>
                <w:left w:val="none" w:sz="0" w:space="0" w:color="auto"/>
                <w:bottom w:val="none" w:sz="0" w:space="0" w:color="auto"/>
                <w:right w:val="none" w:sz="0" w:space="0" w:color="auto"/>
              </w:divBdr>
            </w:div>
            <w:div w:id="1097097376">
              <w:marLeft w:val="0"/>
              <w:marRight w:val="0"/>
              <w:marTop w:val="0"/>
              <w:marBottom w:val="0"/>
              <w:divBdr>
                <w:top w:val="none" w:sz="0" w:space="0" w:color="auto"/>
                <w:left w:val="none" w:sz="0" w:space="0" w:color="auto"/>
                <w:bottom w:val="none" w:sz="0" w:space="0" w:color="auto"/>
                <w:right w:val="none" w:sz="0" w:space="0" w:color="auto"/>
              </w:divBdr>
            </w:div>
            <w:div w:id="160777789">
              <w:marLeft w:val="0"/>
              <w:marRight w:val="0"/>
              <w:marTop w:val="0"/>
              <w:marBottom w:val="0"/>
              <w:divBdr>
                <w:top w:val="none" w:sz="0" w:space="0" w:color="auto"/>
                <w:left w:val="none" w:sz="0" w:space="0" w:color="auto"/>
                <w:bottom w:val="none" w:sz="0" w:space="0" w:color="auto"/>
                <w:right w:val="none" w:sz="0" w:space="0" w:color="auto"/>
              </w:divBdr>
            </w:div>
            <w:div w:id="1048577675">
              <w:marLeft w:val="0"/>
              <w:marRight w:val="0"/>
              <w:marTop w:val="0"/>
              <w:marBottom w:val="0"/>
              <w:divBdr>
                <w:top w:val="none" w:sz="0" w:space="0" w:color="auto"/>
                <w:left w:val="none" w:sz="0" w:space="0" w:color="auto"/>
                <w:bottom w:val="none" w:sz="0" w:space="0" w:color="auto"/>
                <w:right w:val="none" w:sz="0" w:space="0" w:color="auto"/>
              </w:divBdr>
            </w:div>
            <w:div w:id="420686488">
              <w:marLeft w:val="0"/>
              <w:marRight w:val="0"/>
              <w:marTop w:val="0"/>
              <w:marBottom w:val="0"/>
              <w:divBdr>
                <w:top w:val="none" w:sz="0" w:space="0" w:color="auto"/>
                <w:left w:val="none" w:sz="0" w:space="0" w:color="auto"/>
                <w:bottom w:val="none" w:sz="0" w:space="0" w:color="auto"/>
                <w:right w:val="none" w:sz="0" w:space="0" w:color="auto"/>
              </w:divBdr>
            </w:div>
            <w:div w:id="681855631">
              <w:marLeft w:val="0"/>
              <w:marRight w:val="0"/>
              <w:marTop w:val="0"/>
              <w:marBottom w:val="0"/>
              <w:divBdr>
                <w:top w:val="none" w:sz="0" w:space="0" w:color="auto"/>
                <w:left w:val="none" w:sz="0" w:space="0" w:color="auto"/>
                <w:bottom w:val="none" w:sz="0" w:space="0" w:color="auto"/>
                <w:right w:val="none" w:sz="0" w:space="0" w:color="auto"/>
              </w:divBdr>
            </w:div>
            <w:div w:id="1684086513">
              <w:marLeft w:val="0"/>
              <w:marRight w:val="0"/>
              <w:marTop w:val="0"/>
              <w:marBottom w:val="0"/>
              <w:divBdr>
                <w:top w:val="none" w:sz="0" w:space="0" w:color="auto"/>
                <w:left w:val="none" w:sz="0" w:space="0" w:color="auto"/>
                <w:bottom w:val="none" w:sz="0" w:space="0" w:color="auto"/>
                <w:right w:val="none" w:sz="0" w:space="0" w:color="auto"/>
              </w:divBdr>
            </w:div>
            <w:div w:id="311326818">
              <w:marLeft w:val="0"/>
              <w:marRight w:val="0"/>
              <w:marTop w:val="0"/>
              <w:marBottom w:val="0"/>
              <w:divBdr>
                <w:top w:val="none" w:sz="0" w:space="0" w:color="auto"/>
                <w:left w:val="none" w:sz="0" w:space="0" w:color="auto"/>
                <w:bottom w:val="none" w:sz="0" w:space="0" w:color="auto"/>
                <w:right w:val="none" w:sz="0" w:space="0" w:color="auto"/>
              </w:divBdr>
            </w:div>
            <w:div w:id="1689791285">
              <w:marLeft w:val="0"/>
              <w:marRight w:val="0"/>
              <w:marTop w:val="0"/>
              <w:marBottom w:val="0"/>
              <w:divBdr>
                <w:top w:val="none" w:sz="0" w:space="0" w:color="auto"/>
                <w:left w:val="none" w:sz="0" w:space="0" w:color="auto"/>
                <w:bottom w:val="none" w:sz="0" w:space="0" w:color="auto"/>
                <w:right w:val="none" w:sz="0" w:space="0" w:color="auto"/>
              </w:divBdr>
            </w:div>
            <w:div w:id="374504689">
              <w:marLeft w:val="0"/>
              <w:marRight w:val="0"/>
              <w:marTop w:val="0"/>
              <w:marBottom w:val="0"/>
              <w:divBdr>
                <w:top w:val="none" w:sz="0" w:space="0" w:color="auto"/>
                <w:left w:val="none" w:sz="0" w:space="0" w:color="auto"/>
                <w:bottom w:val="none" w:sz="0" w:space="0" w:color="auto"/>
                <w:right w:val="none" w:sz="0" w:space="0" w:color="auto"/>
              </w:divBdr>
            </w:div>
            <w:div w:id="1382823536">
              <w:marLeft w:val="0"/>
              <w:marRight w:val="0"/>
              <w:marTop w:val="0"/>
              <w:marBottom w:val="0"/>
              <w:divBdr>
                <w:top w:val="none" w:sz="0" w:space="0" w:color="auto"/>
                <w:left w:val="none" w:sz="0" w:space="0" w:color="auto"/>
                <w:bottom w:val="none" w:sz="0" w:space="0" w:color="auto"/>
                <w:right w:val="none" w:sz="0" w:space="0" w:color="auto"/>
              </w:divBdr>
            </w:div>
            <w:div w:id="113137066">
              <w:marLeft w:val="0"/>
              <w:marRight w:val="0"/>
              <w:marTop w:val="0"/>
              <w:marBottom w:val="0"/>
              <w:divBdr>
                <w:top w:val="none" w:sz="0" w:space="0" w:color="auto"/>
                <w:left w:val="none" w:sz="0" w:space="0" w:color="auto"/>
                <w:bottom w:val="none" w:sz="0" w:space="0" w:color="auto"/>
                <w:right w:val="none" w:sz="0" w:space="0" w:color="auto"/>
              </w:divBdr>
            </w:div>
            <w:div w:id="1884095679">
              <w:marLeft w:val="0"/>
              <w:marRight w:val="0"/>
              <w:marTop w:val="0"/>
              <w:marBottom w:val="0"/>
              <w:divBdr>
                <w:top w:val="none" w:sz="0" w:space="0" w:color="auto"/>
                <w:left w:val="none" w:sz="0" w:space="0" w:color="auto"/>
                <w:bottom w:val="none" w:sz="0" w:space="0" w:color="auto"/>
                <w:right w:val="none" w:sz="0" w:space="0" w:color="auto"/>
              </w:divBdr>
            </w:div>
            <w:div w:id="775296088">
              <w:marLeft w:val="0"/>
              <w:marRight w:val="0"/>
              <w:marTop w:val="0"/>
              <w:marBottom w:val="0"/>
              <w:divBdr>
                <w:top w:val="none" w:sz="0" w:space="0" w:color="auto"/>
                <w:left w:val="none" w:sz="0" w:space="0" w:color="auto"/>
                <w:bottom w:val="none" w:sz="0" w:space="0" w:color="auto"/>
                <w:right w:val="none" w:sz="0" w:space="0" w:color="auto"/>
              </w:divBdr>
            </w:div>
            <w:div w:id="1920365552">
              <w:marLeft w:val="0"/>
              <w:marRight w:val="0"/>
              <w:marTop w:val="0"/>
              <w:marBottom w:val="0"/>
              <w:divBdr>
                <w:top w:val="none" w:sz="0" w:space="0" w:color="auto"/>
                <w:left w:val="none" w:sz="0" w:space="0" w:color="auto"/>
                <w:bottom w:val="none" w:sz="0" w:space="0" w:color="auto"/>
                <w:right w:val="none" w:sz="0" w:space="0" w:color="auto"/>
              </w:divBdr>
            </w:div>
            <w:div w:id="1969630556">
              <w:marLeft w:val="0"/>
              <w:marRight w:val="0"/>
              <w:marTop w:val="0"/>
              <w:marBottom w:val="0"/>
              <w:divBdr>
                <w:top w:val="none" w:sz="0" w:space="0" w:color="auto"/>
                <w:left w:val="none" w:sz="0" w:space="0" w:color="auto"/>
                <w:bottom w:val="none" w:sz="0" w:space="0" w:color="auto"/>
                <w:right w:val="none" w:sz="0" w:space="0" w:color="auto"/>
              </w:divBdr>
            </w:div>
            <w:div w:id="813912448">
              <w:marLeft w:val="0"/>
              <w:marRight w:val="0"/>
              <w:marTop w:val="0"/>
              <w:marBottom w:val="0"/>
              <w:divBdr>
                <w:top w:val="none" w:sz="0" w:space="0" w:color="auto"/>
                <w:left w:val="none" w:sz="0" w:space="0" w:color="auto"/>
                <w:bottom w:val="none" w:sz="0" w:space="0" w:color="auto"/>
                <w:right w:val="none" w:sz="0" w:space="0" w:color="auto"/>
              </w:divBdr>
            </w:div>
            <w:div w:id="790979300">
              <w:marLeft w:val="0"/>
              <w:marRight w:val="0"/>
              <w:marTop w:val="0"/>
              <w:marBottom w:val="0"/>
              <w:divBdr>
                <w:top w:val="none" w:sz="0" w:space="0" w:color="auto"/>
                <w:left w:val="none" w:sz="0" w:space="0" w:color="auto"/>
                <w:bottom w:val="none" w:sz="0" w:space="0" w:color="auto"/>
                <w:right w:val="none" w:sz="0" w:space="0" w:color="auto"/>
              </w:divBdr>
            </w:div>
            <w:div w:id="1600480178">
              <w:marLeft w:val="0"/>
              <w:marRight w:val="0"/>
              <w:marTop w:val="0"/>
              <w:marBottom w:val="0"/>
              <w:divBdr>
                <w:top w:val="none" w:sz="0" w:space="0" w:color="auto"/>
                <w:left w:val="none" w:sz="0" w:space="0" w:color="auto"/>
                <w:bottom w:val="none" w:sz="0" w:space="0" w:color="auto"/>
                <w:right w:val="none" w:sz="0" w:space="0" w:color="auto"/>
              </w:divBdr>
            </w:div>
            <w:div w:id="1414862781">
              <w:marLeft w:val="0"/>
              <w:marRight w:val="0"/>
              <w:marTop w:val="0"/>
              <w:marBottom w:val="0"/>
              <w:divBdr>
                <w:top w:val="none" w:sz="0" w:space="0" w:color="auto"/>
                <w:left w:val="none" w:sz="0" w:space="0" w:color="auto"/>
                <w:bottom w:val="none" w:sz="0" w:space="0" w:color="auto"/>
                <w:right w:val="none" w:sz="0" w:space="0" w:color="auto"/>
              </w:divBdr>
            </w:div>
            <w:div w:id="907107512">
              <w:marLeft w:val="0"/>
              <w:marRight w:val="0"/>
              <w:marTop w:val="0"/>
              <w:marBottom w:val="0"/>
              <w:divBdr>
                <w:top w:val="none" w:sz="0" w:space="0" w:color="auto"/>
                <w:left w:val="none" w:sz="0" w:space="0" w:color="auto"/>
                <w:bottom w:val="none" w:sz="0" w:space="0" w:color="auto"/>
                <w:right w:val="none" w:sz="0" w:space="0" w:color="auto"/>
              </w:divBdr>
            </w:div>
            <w:div w:id="261689681">
              <w:marLeft w:val="0"/>
              <w:marRight w:val="0"/>
              <w:marTop w:val="0"/>
              <w:marBottom w:val="0"/>
              <w:divBdr>
                <w:top w:val="none" w:sz="0" w:space="0" w:color="auto"/>
                <w:left w:val="none" w:sz="0" w:space="0" w:color="auto"/>
                <w:bottom w:val="none" w:sz="0" w:space="0" w:color="auto"/>
                <w:right w:val="none" w:sz="0" w:space="0" w:color="auto"/>
              </w:divBdr>
            </w:div>
            <w:div w:id="1874465417">
              <w:marLeft w:val="0"/>
              <w:marRight w:val="0"/>
              <w:marTop w:val="0"/>
              <w:marBottom w:val="0"/>
              <w:divBdr>
                <w:top w:val="none" w:sz="0" w:space="0" w:color="auto"/>
                <w:left w:val="none" w:sz="0" w:space="0" w:color="auto"/>
                <w:bottom w:val="none" w:sz="0" w:space="0" w:color="auto"/>
                <w:right w:val="none" w:sz="0" w:space="0" w:color="auto"/>
              </w:divBdr>
            </w:div>
            <w:div w:id="835263096">
              <w:marLeft w:val="0"/>
              <w:marRight w:val="0"/>
              <w:marTop w:val="0"/>
              <w:marBottom w:val="0"/>
              <w:divBdr>
                <w:top w:val="none" w:sz="0" w:space="0" w:color="auto"/>
                <w:left w:val="none" w:sz="0" w:space="0" w:color="auto"/>
                <w:bottom w:val="none" w:sz="0" w:space="0" w:color="auto"/>
                <w:right w:val="none" w:sz="0" w:space="0" w:color="auto"/>
              </w:divBdr>
            </w:div>
            <w:div w:id="145056062">
              <w:marLeft w:val="0"/>
              <w:marRight w:val="0"/>
              <w:marTop w:val="0"/>
              <w:marBottom w:val="0"/>
              <w:divBdr>
                <w:top w:val="none" w:sz="0" w:space="0" w:color="auto"/>
                <w:left w:val="none" w:sz="0" w:space="0" w:color="auto"/>
                <w:bottom w:val="none" w:sz="0" w:space="0" w:color="auto"/>
                <w:right w:val="none" w:sz="0" w:space="0" w:color="auto"/>
              </w:divBdr>
            </w:div>
            <w:div w:id="1051005974">
              <w:marLeft w:val="0"/>
              <w:marRight w:val="0"/>
              <w:marTop w:val="0"/>
              <w:marBottom w:val="0"/>
              <w:divBdr>
                <w:top w:val="none" w:sz="0" w:space="0" w:color="auto"/>
                <w:left w:val="none" w:sz="0" w:space="0" w:color="auto"/>
                <w:bottom w:val="none" w:sz="0" w:space="0" w:color="auto"/>
                <w:right w:val="none" w:sz="0" w:space="0" w:color="auto"/>
              </w:divBdr>
            </w:div>
            <w:div w:id="427309635">
              <w:marLeft w:val="0"/>
              <w:marRight w:val="0"/>
              <w:marTop w:val="0"/>
              <w:marBottom w:val="0"/>
              <w:divBdr>
                <w:top w:val="none" w:sz="0" w:space="0" w:color="auto"/>
                <w:left w:val="none" w:sz="0" w:space="0" w:color="auto"/>
                <w:bottom w:val="none" w:sz="0" w:space="0" w:color="auto"/>
                <w:right w:val="none" w:sz="0" w:space="0" w:color="auto"/>
              </w:divBdr>
            </w:div>
            <w:div w:id="580602898">
              <w:marLeft w:val="0"/>
              <w:marRight w:val="0"/>
              <w:marTop w:val="0"/>
              <w:marBottom w:val="0"/>
              <w:divBdr>
                <w:top w:val="none" w:sz="0" w:space="0" w:color="auto"/>
                <w:left w:val="none" w:sz="0" w:space="0" w:color="auto"/>
                <w:bottom w:val="none" w:sz="0" w:space="0" w:color="auto"/>
                <w:right w:val="none" w:sz="0" w:space="0" w:color="auto"/>
              </w:divBdr>
            </w:div>
            <w:div w:id="1991670745">
              <w:marLeft w:val="0"/>
              <w:marRight w:val="0"/>
              <w:marTop w:val="0"/>
              <w:marBottom w:val="0"/>
              <w:divBdr>
                <w:top w:val="none" w:sz="0" w:space="0" w:color="auto"/>
                <w:left w:val="none" w:sz="0" w:space="0" w:color="auto"/>
                <w:bottom w:val="none" w:sz="0" w:space="0" w:color="auto"/>
                <w:right w:val="none" w:sz="0" w:space="0" w:color="auto"/>
              </w:divBdr>
            </w:div>
            <w:div w:id="1332759190">
              <w:marLeft w:val="0"/>
              <w:marRight w:val="0"/>
              <w:marTop w:val="0"/>
              <w:marBottom w:val="0"/>
              <w:divBdr>
                <w:top w:val="none" w:sz="0" w:space="0" w:color="auto"/>
                <w:left w:val="none" w:sz="0" w:space="0" w:color="auto"/>
                <w:bottom w:val="none" w:sz="0" w:space="0" w:color="auto"/>
                <w:right w:val="none" w:sz="0" w:space="0" w:color="auto"/>
              </w:divBdr>
            </w:div>
            <w:div w:id="1805536852">
              <w:marLeft w:val="0"/>
              <w:marRight w:val="0"/>
              <w:marTop w:val="0"/>
              <w:marBottom w:val="0"/>
              <w:divBdr>
                <w:top w:val="none" w:sz="0" w:space="0" w:color="auto"/>
                <w:left w:val="none" w:sz="0" w:space="0" w:color="auto"/>
                <w:bottom w:val="none" w:sz="0" w:space="0" w:color="auto"/>
                <w:right w:val="none" w:sz="0" w:space="0" w:color="auto"/>
              </w:divBdr>
            </w:div>
            <w:div w:id="96294467">
              <w:marLeft w:val="0"/>
              <w:marRight w:val="0"/>
              <w:marTop w:val="0"/>
              <w:marBottom w:val="0"/>
              <w:divBdr>
                <w:top w:val="none" w:sz="0" w:space="0" w:color="auto"/>
                <w:left w:val="none" w:sz="0" w:space="0" w:color="auto"/>
                <w:bottom w:val="none" w:sz="0" w:space="0" w:color="auto"/>
                <w:right w:val="none" w:sz="0" w:space="0" w:color="auto"/>
              </w:divBdr>
            </w:div>
            <w:div w:id="2033649359">
              <w:marLeft w:val="0"/>
              <w:marRight w:val="0"/>
              <w:marTop w:val="0"/>
              <w:marBottom w:val="0"/>
              <w:divBdr>
                <w:top w:val="none" w:sz="0" w:space="0" w:color="auto"/>
                <w:left w:val="none" w:sz="0" w:space="0" w:color="auto"/>
                <w:bottom w:val="none" w:sz="0" w:space="0" w:color="auto"/>
                <w:right w:val="none" w:sz="0" w:space="0" w:color="auto"/>
              </w:divBdr>
            </w:div>
            <w:div w:id="12629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20510">
      <w:bodyDiv w:val="1"/>
      <w:marLeft w:val="0"/>
      <w:marRight w:val="0"/>
      <w:marTop w:val="0"/>
      <w:marBottom w:val="0"/>
      <w:divBdr>
        <w:top w:val="none" w:sz="0" w:space="0" w:color="auto"/>
        <w:left w:val="none" w:sz="0" w:space="0" w:color="auto"/>
        <w:bottom w:val="none" w:sz="0" w:space="0" w:color="auto"/>
        <w:right w:val="none" w:sz="0" w:space="0" w:color="auto"/>
      </w:divBdr>
      <w:divsChild>
        <w:div w:id="1182358477">
          <w:marLeft w:val="0"/>
          <w:marRight w:val="0"/>
          <w:marTop w:val="0"/>
          <w:marBottom w:val="0"/>
          <w:divBdr>
            <w:top w:val="none" w:sz="0" w:space="0" w:color="auto"/>
            <w:left w:val="none" w:sz="0" w:space="0" w:color="auto"/>
            <w:bottom w:val="none" w:sz="0" w:space="0" w:color="auto"/>
            <w:right w:val="none" w:sz="0" w:space="0" w:color="auto"/>
          </w:divBdr>
          <w:divsChild>
            <w:div w:id="2071145359">
              <w:marLeft w:val="0"/>
              <w:marRight w:val="0"/>
              <w:marTop w:val="0"/>
              <w:marBottom w:val="0"/>
              <w:divBdr>
                <w:top w:val="none" w:sz="0" w:space="0" w:color="auto"/>
                <w:left w:val="none" w:sz="0" w:space="0" w:color="auto"/>
                <w:bottom w:val="none" w:sz="0" w:space="0" w:color="auto"/>
                <w:right w:val="none" w:sz="0" w:space="0" w:color="auto"/>
              </w:divBdr>
            </w:div>
            <w:div w:id="508835244">
              <w:marLeft w:val="0"/>
              <w:marRight w:val="0"/>
              <w:marTop w:val="0"/>
              <w:marBottom w:val="0"/>
              <w:divBdr>
                <w:top w:val="none" w:sz="0" w:space="0" w:color="auto"/>
                <w:left w:val="none" w:sz="0" w:space="0" w:color="auto"/>
                <w:bottom w:val="none" w:sz="0" w:space="0" w:color="auto"/>
                <w:right w:val="none" w:sz="0" w:space="0" w:color="auto"/>
              </w:divBdr>
            </w:div>
            <w:div w:id="465389602">
              <w:marLeft w:val="0"/>
              <w:marRight w:val="0"/>
              <w:marTop w:val="0"/>
              <w:marBottom w:val="0"/>
              <w:divBdr>
                <w:top w:val="none" w:sz="0" w:space="0" w:color="auto"/>
                <w:left w:val="none" w:sz="0" w:space="0" w:color="auto"/>
                <w:bottom w:val="none" w:sz="0" w:space="0" w:color="auto"/>
                <w:right w:val="none" w:sz="0" w:space="0" w:color="auto"/>
              </w:divBdr>
            </w:div>
            <w:div w:id="1585452896">
              <w:marLeft w:val="0"/>
              <w:marRight w:val="0"/>
              <w:marTop w:val="0"/>
              <w:marBottom w:val="0"/>
              <w:divBdr>
                <w:top w:val="none" w:sz="0" w:space="0" w:color="auto"/>
                <w:left w:val="none" w:sz="0" w:space="0" w:color="auto"/>
                <w:bottom w:val="none" w:sz="0" w:space="0" w:color="auto"/>
                <w:right w:val="none" w:sz="0" w:space="0" w:color="auto"/>
              </w:divBdr>
            </w:div>
            <w:div w:id="1238900946">
              <w:marLeft w:val="0"/>
              <w:marRight w:val="0"/>
              <w:marTop w:val="0"/>
              <w:marBottom w:val="0"/>
              <w:divBdr>
                <w:top w:val="none" w:sz="0" w:space="0" w:color="auto"/>
                <w:left w:val="none" w:sz="0" w:space="0" w:color="auto"/>
                <w:bottom w:val="none" w:sz="0" w:space="0" w:color="auto"/>
                <w:right w:val="none" w:sz="0" w:space="0" w:color="auto"/>
              </w:divBdr>
            </w:div>
            <w:div w:id="467207457">
              <w:marLeft w:val="0"/>
              <w:marRight w:val="0"/>
              <w:marTop w:val="0"/>
              <w:marBottom w:val="0"/>
              <w:divBdr>
                <w:top w:val="none" w:sz="0" w:space="0" w:color="auto"/>
                <w:left w:val="none" w:sz="0" w:space="0" w:color="auto"/>
                <w:bottom w:val="none" w:sz="0" w:space="0" w:color="auto"/>
                <w:right w:val="none" w:sz="0" w:space="0" w:color="auto"/>
              </w:divBdr>
            </w:div>
            <w:div w:id="1415395885">
              <w:marLeft w:val="0"/>
              <w:marRight w:val="0"/>
              <w:marTop w:val="0"/>
              <w:marBottom w:val="0"/>
              <w:divBdr>
                <w:top w:val="none" w:sz="0" w:space="0" w:color="auto"/>
                <w:left w:val="none" w:sz="0" w:space="0" w:color="auto"/>
                <w:bottom w:val="none" w:sz="0" w:space="0" w:color="auto"/>
                <w:right w:val="none" w:sz="0" w:space="0" w:color="auto"/>
              </w:divBdr>
            </w:div>
            <w:div w:id="1610895663">
              <w:marLeft w:val="0"/>
              <w:marRight w:val="0"/>
              <w:marTop w:val="0"/>
              <w:marBottom w:val="0"/>
              <w:divBdr>
                <w:top w:val="none" w:sz="0" w:space="0" w:color="auto"/>
                <w:left w:val="none" w:sz="0" w:space="0" w:color="auto"/>
                <w:bottom w:val="none" w:sz="0" w:space="0" w:color="auto"/>
                <w:right w:val="none" w:sz="0" w:space="0" w:color="auto"/>
              </w:divBdr>
            </w:div>
            <w:div w:id="277874853">
              <w:marLeft w:val="0"/>
              <w:marRight w:val="0"/>
              <w:marTop w:val="0"/>
              <w:marBottom w:val="0"/>
              <w:divBdr>
                <w:top w:val="none" w:sz="0" w:space="0" w:color="auto"/>
                <w:left w:val="none" w:sz="0" w:space="0" w:color="auto"/>
                <w:bottom w:val="none" w:sz="0" w:space="0" w:color="auto"/>
                <w:right w:val="none" w:sz="0" w:space="0" w:color="auto"/>
              </w:divBdr>
            </w:div>
            <w:div w:id="829059737">
              <w:marLeft w:val="0"/>
              <w:marRight w:val="0"/>
              <w:marTop w:val="0"/>
              <w:marBottom w:val="0"/>
              <w:divBdr>
                <w:top w:val="none" w:sz="0" w:space="0" w:color="auto"/>
                <w:left w:val="none" w:sz="0" w:space="0" w:color="auto"/>
                <w:bottom w:val="none" w:sz="0" w:space="0" w:color="auto"/>
                <w:right w:val="none" w:sz="0" w:space="0" w:color="auto"/>
              </w:divBdr>
            </w:div>
            <w:div w:id="201481341">
              <w:marLeft w:val="0"/>
              <w:marRight w:val="0"/>
              <w:marTop w:val="0"/>
              <w:marBottom w:val="0"/>
              <w:divBdr>
                <w:top w:val="none" w:sz="0" w:space="0" w:color="auto"/>
                <w:left w:val="none" w:sz="0" w:space="0" w:color="auto"/>
                <w:bottom w:val="none" w:sz="0" w:space="0" w:color="auto"/>
                <w:right w:val="none" w:sz="0" w:space="0" w:color="auto"/>
              </w:divBdr>
            </w:div>
            <w:div w:id="1234582761">
              <w:marLeft w:val="0"/>
              <w:marRight w:val="0"/>
              <w:marTop w:val="0"/>
              <w:marBottom w:val="0"/>
              <w:divBdr>
                <w:top w:val="none" w:sz="0" w:space="0" w:color="auto"/>
                <w:left w:val="none" w:sz="0" w:space="0" w:color="auto"/>
                <w:bottom w:val="none" w:sz="0" w:space="0" w:color="auto"/>
                <w:right w:val="none" w:sz="0" w:space="0" w:color="auto"/>
              </w:divBdr>
            </w:div>
            <w:div w:id="1194417080">
              <w:marLeft w:val="0"/>
              <w:marRight w:val="0"/>
              <w:marTop w:val="0"/>
              <w:marBottom w:val="0"/>
              <w:divBdr>
                <w:top w:val="none" w:sz="0" w:space="0" w:color="auto"/>
                <w:left w:val="none" w:sz="0" w:space="0" w:color="auto"/>
                <w:bottom w:val="none" w:sz="0" w:space="0" w:color="auto"/>
                <w:right w:val="none" w:sz="0" w:space="0" w:color="auto"/>
              </w:divBdr>
            </w:div>
            <w:div w:id="1083068959">
              <w:marLeft w:val="0"/>
              <w:marRight w:val="0"/>
              <w:marTop w:val="0"/>
              <w:marBottom w:val="0"/>
              <w:divBdr>
                <w:top w:val="none" w:sz="0" w:space="0" w:color="auto"/>
                <w:left w:val="none" w:sz="0" w:space="0" w:color="auto"/>
                <w:bottom w:val="none" w:sz="0" w:space="0" w:color="auto"/>
                <w:right w:val="none" w:sz="0" w:space="0" w:color="auto"/>
              </w:divBdr>
            </w:div>
            <w:div w:id="555166850">
              <w:marLeft w:val="0"/>
              <w:marRight w:val="0"/>
              <w:marTop w:val="0"/>
              <w:marBottom w:val="0"/>
              <w:divBdr>
                <w:top w:val="none" w:sz="0" w:space="0" w:color="auto"/>
                <w:left w:val="none" w:sz="0" w:space="0" w:color="auto"/>
                <w:bottom w:val="none" w:sz="0" w:space="0" w:color="auto"/>
                <w:right w:val="none" w:sz="0" w:space="0" w:color="auto"/>
              </w:divBdr>
            </w:div>
            <w:div w:id="258300198">
              <w:marLeft w:val="0"/>
              <w:marRight w:val="0"/>
              <w:marTop w:val="0"/>
              <w:marBottom w:val="0"/>
              <w:divBdr>
                <w:top w:val="none" w:sz="0" w:space="0" w:color="auto"/>
                <w:left w:val="none" w:sz="0" w:space="0" w:color="auto"/>
                <w:bottom w:val="none" w:sz="0" w:space="0" w:color="auto"/>
                <w:right w:val="none" w:sz="0" w:space="0" w:color="auto"/>
              </w:divBdr>
            </w:div>
            <w:div w:id="860438025">
              <w:marLeft w:val="0"/>
              <w:marRight w:val="0"/>
              <w:marTop w:val="0"/>
              <w:marBottom w:val="0"/>
              <w:divBdr>
                <w:top w:val="none" w:sz="0" w:space="0" w:color="auto"/>
                <w:left w:val="none" w:sz="0" w:space="0" w:color="auto"/>
                <w:bottom w:val="none" w:sz="0" w:space="0" w:color="auto"/>
                <w:right w:val="none" w:sz="0" w:space="0" w:color="auto"/>
              </w:divBdr>
            </w:div>
            <w:div w:id="1982151226">
              <w:marLeft w:val="0"/>
              <w:marRight w:val="0"/>
              <w:marTop w:val="0"/>
              <w:marBottom w:val="0"/>
              <w:divBdr>
                <w:top w:val="none" w:sz="0" w:space="0" w:color="auto"/>
                <w:left w:val="none" w:sz="0" w:space="0" w:color="auto"/>
                <w:bottom w:val="none" w:sz="0" w:space="0" w:color="auto"/>
                <w:right w:val="none" w:sz="0" w:space="0" w:color="auto"/>
              </w:divBdr>
            </w:div>
            <w:div w:id="1359814058">
              <w:marLeft w:val="0"/>
              <w:marRight w:val="0"/>
              <w:marTop w:val="0"/>
              <w:marBottom w:val="0"/>
              <w:divBdr>
                <w:top w:val="none" w:sz="0" w:space="0" w:color="auto"/>
                <w:left w:val="none" w:sz="0" w:space="0" w:color="auto"/>
                <w:bottom w:val="none" w:sz="0" w:space="0" w:color="auto"/>
                <w:right w:val="none" w:sz="0" w:space="0" w:color="auto"/>
              </w:divBdr>
            </w:div>
            <w:div w:id="643857496">
              <w:marLeft w:val="0"/>
              <w:marRight w:val="0"/>
              <w:marTop w:val="0"/>
              <w:marBottom w:val="0"/>
              <w:divBdr>
                <w:top w:val="none" w:sz="0" w:space="0" w:color="auto"/>
                <w:left w:val="none" w:sz="0" w:space="0" w:color="auto"/>
                <w:bottom w:val="none" w:sz="0" w:space="0" w:color="auto"/>
                <w:right w:val="none" w:sz="0" w:space="0" w:color="auto"/>
              </w:divBdr>
            </w:div>
            <w:div w:id="1509325128">
              <w:marLeft w:val="0"/>
              <w:marRight w:val="0"/>
              <w:marTop w:val="0"/>
              <w:marBottom w:val="0"/>
              <w:divBdr>
                <w:top w:val="none" w:sz="0" w:space="0" w:color="auto"/>
                <w:left w:val="none" w:sz="0" w:space="0" w:color="auto"/>
                <w:bottom w:val="none" w:sz="0" w:space="0" w:color="auto"/>
                <w:right w:val="none" w:sz="0" w:space="0" w:color="auto"/>
              </w:divBdr>
            </w:div>
            <w:div w:id="1812750623">
              <w:marLeft w:val="0"/>
              <w:marRight w:val="0"/>
              <w:marTop w:val="0"/>
              <w:marBottom w:val="0"/>
              <w:divBdr>
                <w:top w:val="none" w:sz="0" w:space="0" w:color="auto"/>
                <w:left w:val="none" w:sz="0" w:space="0" w:color="auto"/>
                <w:bottom w:val="none" w:sz="0" w:space="0" w:color="auto"/>
                <w:right w:val="none" w:sz="0" w:space="0" w:color="auto"/>
              </w:divBdr>
            </w:div>
            <w:div w:id="2000302544">
              <w:marLeft w:val="0"/>
              <w:marRight w:val="0"/>
              <w:marTop w:val="0"/>
              <w:marBottom w:val="0"/>
              <w:divBdr>
                <w:top w:val="none" w:sz="0" w:space="0" w:color="auto"/>
                <w:left w:val="none" w:sz="0" w:space="0" w:color="auto"/>
                <w:bottom w:val="none" w:sz="0" w:space="0" w:color="auto"/>
                <w:right w:val="none" w:sz="0" w:space="0" w:color="auto"/>
              </w:divBdr>
            </w:div>
            <w:div w:id="195772820">
              <w:marLeft w:val="0"/>
              <w:marRight w:val="0"/>
              <w:marTop w:val="0"/>
              <w:marBottom w:val="0"/>
              <w:divBdr>
                <w:top w:val="none" w:sz="0" w:space="0" w:color="auto"/>
                <w:left w:val="none" w:sz="0" w:space="0" w:color="auto"/>
                <w:bottom w:val="none" w:sz="0" w:space="0" w:color="auto"/>
                <w:right w:val="none" w:sz="0" w:space="0" w:color="auto"/>
              </w:divBdr>
            </w:div>
            <w:div w:id="2000381380">
              <w:marLeft w:val="0"/>
              <w:marRight w:val="0"/>
              <w:marTop w:val="0"/>
              <w:marBottom w:val="0"/>
              <w:divBdr>
                <w:top w:val="none" w:sz="0" w:space="0" w:color="auto"/>
                <w:left w:val="none" w:sz="0" w:space="0" w:color="auto"/>
                <w:bottom w:val="none" w:sz="0" w:space="0" w:color="auto"/>
                <w:right w:val="none" w:sz="0" w:space="0" w:color="auto"/>
              </w:divBdr>
            </w:div>
            <w:div w:id="625041751">
              <w:marLeft w:val="0"/>
              <w:marRight w:val="0"/>
              <w:marTop w:val="0"/>
              <w:marBottom w:val="0"/>
              <w:divBdr>
                <w:top w:val="none" w:sz="0" w:space="0" w:color="auto"/>
                <w:left w:val="none" w:sz="0" w:space="0" w:color="auto"/>
                <w:bottom w:val="none" w:sz="0" w:space="0" w:color="auto"/>
                <w:right w:val="none" w:sz="0" w:space="0" w:color="auto"/>
              </w:divBdr>
            </w:div>
            <w:div w:id="2073656621">
              <w:marLeft w:val="0"/>
              <w:marRight w:val="0"/>
              <w:marTop w:val="0"/>
              <w:marBottom w:val="0"/>
              <w:divBdr>
                <w:top w:val="none" w:sz="0" w:space="0" w:color="auto"/>
                <w:left w:val="none" w:sz="0" w:space="0" w:color="auto"/>
                <w:bottom w:val="none" w:sz="0" w:space="0" w:color="auto"/>
                <w:right w:val="none" w:sz="0" w:space="0" w:color="auto"/>
              </w:divBdr>
            </w:div>
            <w:div w:id="1692534859">
              <w:marLeft w:val="0"/>
              <w:marRight w:val="0"/>
              <w:marTop w:val="0"/>
              <w:marBottom w:val="0"/>
              <w:divBdr>
                <w:top w:val="none" w:sz="0" w:space="0" w:color="auto"/>
                <w:left w:val="none" w:sz="0" w:space="0" w:color="auto"/>
                <w:bottom w:val="none" w:sz="0" w:space="0" w:color="auto"/>
                <w:right w:val="none" w:sz="0" w:space="0" w:color="auto"/>
              </w:divBdr>
            </w:div>
            <w:div w:id="670528883">
              <w:marLeft w:val="0"/>
              <w:marRight w:val="0"/>
              <w:marTop w:val="0"/>
              <w:marBottom w:val="0"/>
              <w:divBdr>
                <w:top w:val="none" w:sz="0" w:space="0" w:color="auto"/>
                <w:left w:val="none" w:sz="0" w:space="0" w:color="auto"/>
                <w:bottom w:val="none" w:sz="0" w:space="0" w:color="auto"/>
                <w:right w:val="none" w:sz="0" w:space="0" w:color="auto"/>
              </w:divBdr>
            </w:div>
            <w:div w:id="1793941145">
              <w:marLeft w:val="0"/>
              <w:marRight w:val="0"/>
              <w:marTop w:val="0"/>
              <w:marBottom w:val="0"/>
              <w:divBdr>
                <w:top w:val="none" w:sz="0" w:space="0" w:color="auto"/>
                <w:left w:val="none" w:sz="0" w:space="0" w:color="auto"/>
                <w:bottom w:val="none" w:sz="0" w:space="0" w:color="auto"/>
                <w:right w:val="none" w:sz="0" w:space="0" w:color="auto"/>
              </w:divBdr>
            </w:div>
            <w:div w:id="674306154">
              <w:marLeft w:val="0"/>
              <w:marRight w:val="0"/>
              <w:marTop w:val="0"/>
              <w:marBottom w:val="0"/>
              <w:divBdr>
                <w:top w:val="none" w:sz="0" w:space="0" w:color="auto"/>
                <w:left w:val="none" w:sz="0" w:space="0" w:color="auto"/>
                <w:bottom w:val="none" w:sz="0" w:space="0" w:color="auto"/>
                <w:right w:val="none" w:sz="0" w:space="0" w:color="auto"/>
              </w:divBdr>
            </w:div>
            <w:div w:id="544027005">
              <w:marLeft w:val="0"/>
              <w:marRight w:val="0"/>
              <w:marTop w:val="0"/>
              <w:marBottom w:val="0"/>
              <w:divBdr>
                <w:top w:val="none" w:sz="0" w:space="0" w:color="auto"/>
                <w:left w:val="none" w:sz="0" w:space="0" w:color="auto"/>
                <w:bottom w:val="none" w:sz="0" w:space="0" w:color="auto"/>
                <w:right w:val="none" w:sz="0" w:space="0" w:color="auto"/>
              </w:divBdr>
            </w:div>
            <w:div w:id="286083354">
              <w:marLeft w:val="0"/>
              <w:marRight w:val="0"/>
              <w:marTop w:val="0"/>
              <w:marBottom w:val="0"/>
              <w:divBdr>
                <w:top w:val="none" w:sz="0" w:space="0" w:color="auto"/>
                <w:left w:val="none" w:sz="0" w:space="0" w:color="auto"/>
                <w:bottom w:val="none" w:sz="0" w:space="0" w:color="auto"/>
                <w:right w:val="none" w:sz="0" w:space="0" w:color="auto"/>
              </w:divBdr>
            </w:div>
            <w:div w:id="146363617">
              <w:marLeft w:val="0"/>
              <w:marRight w:val="0"/>
              <w:marTop w:val="0"/>
              <w:marBottom w:val="0"/>
              <w:divBdr>
                <w:top w:val="none" w:sz="0" w:space="0" w:color="auto"/>
                <w:left w:val="none" w:sz="0" w:space="0" w:color="auto"/>
                <w:bottom w:val="none" w:sz="0" w:space="0" w:color="auto"/>
                <w:right w:val="none" w:sz="0" w:space="0" w:color="auto"/>
              </w:divBdr>
            </w:div>
            <w:div w:id="1509445556">
              <w:marLeft w:val="0"/>
              <w:marRight w:val="0"/>
              <w:marTop w:val="0"/>
              <w:marBottom w:val="0"/>
              <w:divBdr>
                <w:top w:val="none" w:sz="0" w:space="0" w:color="auto"/>
                <w:left w:val="none" w:sz="0" w:space="0" w:color="auto"/>
                <w:bottom w:val="none" w:sz="0" w:space="0" w:color="auto"/>
                <w:right w:val="none" w:sz="0" w:space="0" w:color="auto"/>
              </w:divBdr>
            </w:div>
            <w:div w:id="1354989213">
              <w:marLeft w:val="0"/>
              <w:marRight w:val="0"/>
              <w:marTop w:val="0"/>
              <w:marBottom w:val="0"/>
              <w:divBdr>
                <w:top w:val="none" w:sz="0" w:space="0" w:color="auto"/>
                <w:left w:val="none" w:sz="0" w:space="0" w:color="auto"/>
                <w:bottom w:val="none" w:sz="0" w:space="0" w:color="auto"/>
                <w:right w:val="none" w:sz="0" w:space="0" w:color="auto"/>
              </w:divBdr>
            </w:div>
            <w:div w:id="200945935">
              <w:marLeft w:val="0"/>
              <w:marRight w:val="0"/>
              <w:marTop w:val="0"/>
              <w:marBottom w:val="0"/>
              <w:divBdr>
                <w:top w:val="none" w:sz="0" w:space="0" w:color="auto"/>
                <w:left w:val="none" w:sz="0" w:space="0" w:color="auto"/>
                <w:bottom w:val="none" w:sz="0" w:space="0" w:color="auto"/>
                <w:right w:val="none" w:sz="0" w:space="0" w:color="auto"/>
              </w:divBdr>
            </w:div>
            <w:div w:id="804277457">
              <w:marLeft w:val="0"/>
              <w:marRight w:val="0"/>
              <w:marTop w:val="0"/>
              <w:marBottom w:val="0"/>
              <w:divBdr>
                <w:top w:val="none" w:sz="0" w:space="0" w:color="auto"/>
                <w:left w:val="none" w:sz="0" w:space="0" w:color="auto"/>
                <w:bottom w:val="none" w:sz="0" w:space="0" w:color="auto"/>
                <w:right w:val="none" w:sz="0" w:space="0" w:color="auto"/>
              </w:divBdr>
            </w:div>
            <w:div w:id="348340248">
              <w:marLeft w:val="0"/>
              <w:marRight w:val="0"/>
              <w:marTop w:val="0"/>
              <w:marBottom w:val="0"/>
              <w:divBdr>
                <w:top w:val="none" w:sz="0" w:space="0" w:color="auto"/>
                <w:left w:val="none" w:sz="0" w:space="0" w:color="auto"/>
                <w:bottom w:val="none" w:sz="0" w:space="0" w:color="auto"/>
                <w:right w:val="none" w:sz="0" w:space="0" w:color="auto"/>
              </w:divBdr>
            </w:div>
            <w:div w:id="1846478643">
              <w:marLeft w:val="0"/>
              <w:marRight w:val="0"/>
              <w:marTop w:val="0"/>
              <w:marBottom w:val="0"/>
              <w:divBdr>
                <w:top w:val="none" w:sz="0" w:space="0" w:color="auto"/>
                <w:left w:val="none" w:sz="0" w:space="0" w:color="auto"/>
                <w:bottom w:val="none" w:sz="0" w:space="0" w:color="auto"/>
                <w:right w:val="none" w:sz="0" w:space="0" w:color="auto"/>
              </w:divBdr>
            </w:div>
            <w:div w:id="1046567971">
              <w:marLeft w:val="0"/>
              <w:marRight w:val="0"/>
              <w:marTop w:val="0"/>
              <w:marBottom w:val="0"/>
              <w:divBdr>
                <w:top w:val="none" w:sz="0" w:space="0" w:color="auto"/>
                <w:left w:val="none" w:sz="0" w:space="0" w:color="auto"/>
                <w:bottom w:val="none" w:sz="0" w:space="0" w:color="auto"/>
                <w:right w:val="none" w:sz="0" w:space="0" w:color="auto"/>
              </w:divBdr>
            </w:div>
            <w:div w:id="1430153156">
              <w:marLeft w:val="0"/>
              <w:marRight w:val="0"/>
              <w:marTop w:val="0"/>
              <w:marBottom w:val="0"/>
              <w:divBdr>
                <w:top w:val="none" w:sz="0" w:space="0" w:color="auto"/>
                <w:left w:val="none" w:sz="0" w:space="0" w:color="auto"/>
                <w:bottom w:val="none" w:sz="0" w:space="0" w:color="auto"/>
                <w:right w:val="none" w:sz="0" w:space="0" w:color="auto"/>
              </w:divBdr>
            </w:div>
            <w:div w:id="1844202967">
              <w:marLeft w:val="0"/>
              <w:marRight w:val="0"/>
              <w:marTop w:val="0"/>
              <w:marBottom w:val="0"/>
              <w:divBdr>
                <w:top w:val="none" w:sz="0" w:space="0" w:color="auto"/>
                <w:left w:val="none" w:sz="0" w:space="0" w:color="auto"/>
                <w:bottom w:val="none" w:sz="0" w:space="0" w:color="auto"/>
                <w:right w:val="none" w:sz="0" w:space="0" w:color="auto"/>
              </w:divBdr>
            </w:div>
            <w:div w:id="1391802381">
              <w:marLeft w:val="0"/>
              <w:marRight w:val="0"/>
              <w:marTop w:val="0"/>
              <w:marBottom w:val="0"/>
              <w:divBdr>
                <w:top w:val="none" w:sz="0" w:space="0" w:color="auto"/>
                <w:left w:val="none" w:sz="0" w:space="0" w:color="auto"/>
                <w:bottom w:val="none" w:sz="0" w:space="0" w:color="auto"/>
                <w:right w:val="none" w:sz="0" w:space="0" w:color="auto"/>
              </w:divBdr>
            </w:div>
            <w:div w:id="19619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297004">
      <w:bodyDiv w:val="1"/>
      <w:marLeft w:val="0"/>
      <w:marRight w:val="0"/>
      <w:marTop w:val="0"/>
      <w:marBottom w:val="0"/>
      <w:divBdr>
        <w:top w:val="none" w:sz="0" w:space="0" w:color="auto"/>
        <w:left w:val="none" w:sz="0" w:space="0" w:color="auto"/>
        <w:bottom w:val="none" w:sz="0" w:space="0" w:color="auto"/>
        <w:right w:val="none" w:sz="0" w:space="0" w:color="auto"/>
      </w:divBdr>
      <w:divsChild>
        <w:div w:id="377708483">
          <w:marLeft w:val="0"/>
          <w:marRight w:val="0"/>
          <w:marTop w:val="0"/>
          <w:marBottom w:val="0"/>
          <w:divBdr>
            <w:top w:val="none" w:sz="0" w:space="0" w:color="auto"/>
            <w:left w:val="none" w:sz="0" w:space="0" w:color="auto"/>
            <w:bottom w:val="none" w:sz="0" w:space="0" w:color="auto"/>
            <w:right w:val="none" w:sz="0" w:space="0" w:color="auto"/>
          </w:divBdr>
          <w:divsChild>
            <w:div w:id="1375352554">
              <w:marLeft w:val="0"/>
              <w:marRight w:val="0"/>
              <w:marTop w:val="0"/>
              <w:marBottom w:val="0"/>
              <w:divBdr>
                <w:top w:val="none" w:sz="0" w:space="0" w:color="auto"/>
                <w:left w:val="none" w:sz="0" w:space="0" w:color="auto"/>
                <w:bottom w:val="none" w:sz="0" w:space="0" w:color="auto"/>
                <w:right w:val="none" w:sz="0" w:space="0" w:color="auto"/>
              </w:divBdr>
            </w:div>
            <w:div w:id="942231326">
              <w:marLeft w:val="0"/>
              <w:marRight w:val="0"/>
              <w:marTop w:val="0"/>
              <w:marBottom w:val="0"/>
              <w:divBdr>
                <w:top w:val="none" w:sz="0" w:space="0" w:color="auto"/>
                <w:left w:val="none" w:sz="0" w:space="0" w:color="auto"/>
                <w:bottom w:val="none" w:sz="0" w:space="0" w:color="auto"/>
                <w:right w:val="none" w:sz="0" w:space="0" w:color="auto"/>
              </w:divBdr>
            </w:div>
            <w:div w:id="1060055967">
              <w:marLeft w:val="0"/>
              <w:marRight w:val="0"/>
              <w:marTop w:val="0"/>
              <w:marBottom w:val="0"/>
              <w:divBdr>
                <w:top w:val="none" w:sz="0" w:space="0" w:color="auto"/>
                <w:left w:val="none" w:sz="0" w:space="0" w:color="auto"/>
                <w:bottom w:val="none" w:sz="0" w:space="0" w:color="auto"/>
                <w:right w:val="none" w:sz="0" w:space="0" w:color="auto"/>
              </w:divBdr>
            </w:div>
            <w:div w:id="372266951">
              <w:marLeft w:val="0"/>
              <w:marRight w:val="0"/>
              <w:marTop w:val="0"/>
              <w:marBottom w:val="0"/>
              <w:divBdr>
                <w:top w:val="none" w:sz="0" w:space="0" w:color="auto"/>
                <w:left w:val="none" w:sz="0" w:space="0" w:color="auto"/>
                <w:bottom w:val="none" w:sz="0" w:space="0" w:color="auto"/>
                <w:right w:val="none" w:sz="0" w:space="0" w:color="auto"/>
              </w:divBdr>
            </w:div>
            <w:div w:id="127750384">
              <w:marLeft w:val="0"/>
              <w:marRight w:val="0"/>
              <w:marTop w:val="0"/>
              <w:marBottom w:val="0"/>
              <w:divBdr>
                <w:top w:val="none" w:sz="0" w:space="0" w:color="auto"/>
                <w:left w:val="none" w:sz="0" w:space="0" w:color="auto"/>
                <w:bottom w:val="none" w:sz="0" w:space="0" w:color="auto"/>
                <w:right w:val="none" w:sz="0" w:space="0" w:color="auto"/>
              </w:divBdr>
            </w:div>
            <w:div w:id="581522262">
              <w:marLeft w:val="0"/>
              <w:marRight w:val="0"/>
              <w:marTop w:val="0"/>
              <w:marBottom w:val="0"/>
              <w:divBdr>
                <w:top w:val="none" w:sz="0" w:space="0" w:color="auto"/>
                <w:left w:val="none" w:sz="0" w:space="0" w:color="auto"/>
                <w:bottom w:val="none" w:sz="0" w:space="0" w:color="auto"/>
                <w:right w:val="none" w:sz="0" w:space="0" w:color="auto"/>
              </w:divBdr>
            </w:div>
            <w:div w:id="442501381">
              <w:marLeft w:val="0"/>
              <w:marRight w:val="0"/>
              <w:marTop w:val="0"/>
              <w:marBottom w:val="0"/>
              <w:divBdr>
                <w:top w:val="none" w:sz="0" w:space="0" w:color="auto"/>
                <w:left w:val="none" w:sz="0" w:space="0" w:color="auto"/>
                <w:bottom w:val="none" w:sz="0" w:space="0" w:color="auto"/>
                <w:right w:val="none" w:sz="0" w:space="0" w:color="auto"/>
              </w:divBdr>
            </w:div>
            <w:div w:id="142621430">
              <w:marLeft w:val="0"/>
              <w:marRight w:val="0"/>
              <w:marTop w:val="0"/>
              <w:marBottom w:val="0"/>
              <w:divBdr>
                <w:top w:val="none" w:sz="0" w:space="0" w:color="auto"/>
                <w:left w:val="none" w:sz="0" w:space="0" w:color="auto"/>
                <w:bottom w:val="none" w:sz="0" w:space="0" w:color="auto"/>
                <w:right w:val="none" w:sz="0" w:space="0" w:color="auto"/>
              </w:divBdr>
            </w:div>
            <w:div w:id="2060590982">
              <w:marLeft w:val="0"/>
              <w:marRight w:val="0"/>
              <w:marTop w:val="0"/>
              <w:marBottom w:val="0"/>
              <w:divBdr>
                <w:top w:val="none" w:sz="0" w:space="0" w:color="auto"/>
                <w:left w:val="none" w:sz="0" w:space="0" w:color="auto"/>
                <w:bottom w:val="none" w:sz="0" w:space="0" w:color="auto"/>
                <w:right w:val="none" w:sz="0" w:space="0" w:color="auto"/>
              </w:divBdr>
            </w:div>
            <w:div w:id="2017730245">
              <w:marLeft w:val="0"/>
              <w:marRight w:val="0"/>
              <w:marTop w:val="0"/>
              <w:marBottom w:val="0"/>
              <w:divBdr>
                <w:top w:val="none" w:sz="0" w:space="0" w:color="auto"/>
                <w:left w:val="none" w:sz="0" w:space="0" w:color="auto"/>
                <w:bottom w:val="none" w:sz="0" w:space="0" w:color="auto"/>
                <w:right w:val="none" w:sz="0" w:space="0" w:color="auto"/>
              </w:divBdr>
            </w:div>
            <w:div w:id="254094681">
              <w:marLeft w:val="0"/>
              <w:marRight w:val="0"/>
              <w:marTop w:val="0"/>
              <w:marBottom w:val="0"/>
              <w:divBdr>
                <w:top w:val="none" w:sz="0" w:space="0" w:color="auto"/>
                <w:left w:val="none" w:sz="0" w:space="0" w:color="auto"/>
                <w:bottom w:val="none" w:sz="0" w:space="0" w:color="auto"/>
                <w:right w:val="none" w:sz="0" w:space="0" w:color="auto"/>
              </w:divBdr>
            </w:div>
            <w:div w:id="843664414">
              <w:marLeft w:val="0"/>
              <w:marRight w:val="0"/>
              <w:marTop w:val="0"/>
              <w:marBottom w:val="0"/>
              <w:divBdr>
                <w:top w:val="none" w:sz="0" w:space="0" w:color="auto"/>
                <w:left w:val="none" w:sz="0" w:space="0" w:color="auto"/>
                <w:bottom w:val="none" w:sz="0" w:space="0" w:color="auto"/>
                <w:right w:val="none" w:sz="0" w:space="0" w:color="auto"/>
              </w:divBdr>
            </w:div>
            <w:div w:id="1235551838">
              <w:marLeft w:val="0"/>
              <w:marRight w:val="0"/>
              <w:marTop w:val="0"/>
              <w:marBottom w:val="0"/>
              <w:divBdr>
                <w:top w:val="none" w:sz="0" w:space="0" w:color="auto"/>
                <w:left w:val="none" w:sz="0" w:space="0" w:color="auto"/>
                <w:bottom w:val="none" w:sz="0" w:space="0" w:color="auto"/>
                <w:right w:val="none" w:sz="0" w:space="0" w:color="auto"/>
              </w:divBdr>
            </w:div>
            <w:div w:id="1048846020">
              <w:marLeft w:val="0"/>
              <w:marRight w:val="0"/>
              <w:marTop w:val="0"/>
              <w:marBottom w:val="0"/>
              <w:divBdr>
                <w:top w:val="none" w:sz="0" w:space="0" w:color="auto"/>
                <w:left w:val="none" w:sz="0" w:space="0" w:color="auto"/>
                <w:bottom w:val="none" w:sz="0" w:space="0" w:color="auto"/>
                <w:right w:val="none" w:sz="0" w:space="0" w:color="auto"/>
              </w:divBdr>
            </w:div>
            <w:div w:id="1194539572">
              <w:marLeft w:val="0"/>
              <w:marRight w:val="0"/>
              <w:marTop w:val="0"/>
              <w:marBottom w:val="0"/>
              <w:divBdr>
                <w:top w:val="none" w:sz="0" w:space="0" w:color="auto"/>
                <w:left w:val="none" w:sz="0" w:space="0" w:color="auto"/>
                <w:bottom w:val="none" w:sz="0" w:space="0" w:color="auto"/>
                <w:right w:val="none" w:sz="0" w:space="0" w:color="auto"/>
              </w:divBdr>
            </w:div>
            <w:div w:id="1693144757">
              <w:marLeft w:val="0"/>
              <w:marRight w:val="0"/>
              <w:marTop w:val="0"/>
              <w:marBottom w:val="0"/>
              <w:divBdr>
                <w:top w:val="none" w:sz="0" w:space="0" w:color="auto"/>
                <w:left w:val="none" w:sz="0" w:space="0" w:color="auto"/>
                <w:bottom w:val="none" w:sz="0" w:space="0" w:color="auto"/>
                <w:right w:val="none" w:sz="0" w:space="0" w:color="auto"/>
              </w:divBdr>
            </w:div>
            <w:div w:id="64383167">
              <w:marLeft w:val="0"/>
              <w:marRight w:val="0"/>
              <w:marTop w:val="0"/>
              <w:marBottom w:val="0"/>
              <w:divBdr>
                <w:top w:val="none" w:sz="0" w:space="0" w:color="auto"/>
                <w:left w:val="none" w:sz="0" w:space="0" w:color="auto"/>
                <w:bottom w:val="none" w:sz="0" w:space="0" w:color="auto"/>
                <w:right w:val="none" w:sz="0" w:space="0" w:color="auto"/>
              </w:divBdr>
            </w:div>
            <w:div w:id="516776358">
              <w:marLeft w:val="0"/>
              <w:marRight w:val="0"/>
              <w:marTop w:val="0"/>
              <w:marBottom w:val="0"/>
              <w:divBdr>
                <w:top w:val="none" w:sz="0" w:space="0" w:color="auto"/>
                <w:left w:val="none" w:sz="0" w:space="0" w:color="auto"/>
                <w:bottom w:val="none" w:sz="0" w:space="0" w:color="auto"/>
                <w:right w:val="none" w:sz="0" w:space="0" w:color="auto"/>
              </w:divBdr>
            </w:div>
            <w:div w:id="1013386106">
              <w:marLeft w:val="0"/>
              <w:marRight w:val="0"/>
              <w:marTop w:val="0"/>
              <w:marBottom w:val="0"/>
              <w:divBdr>
                <w:top w:val="none" w:sz="0" w:space="0" w:color="auto"/>
                <w:left w:val="none" w:sz="0" w:space="0" w:color="auto"/>
                <w:bottom w:val="none" w:sz="0" w:space="0" w:color="auto"/>
                <w:right w:val="none" w:sz="0" w:space="0" w:color="auto"/>
              </w:divBdr>
            </w:div>
            <w:div w:id="1390953295">
              <w:marLeft w:val="0"/>
              <w:marRight w:val="0"/>
              <w:marTop w:val="0"/>
              <w:marBottom w:val="0"/>
              <w:divBdr>
                <w:top w:val="none" w:sz="0" w:space="0" w:color="auto"/>
                <w:left w:val="none" w:sz="0" w:space="0" w:color="auto"/>
                <w:bottom w:val="none" w:sz="0" w:space="0" w:color="auto"/>
                <w:right w:val="none" w:sz="0" w:space="0" w:color="auto"/>
              </w:divBdr>
            </w:div>
            <w:div w:id="1162351600">
              <w:marLeft w:val="0"/>
              <w:marRight w:val="0"/>
              <w:marTop w:val="0"/>
              <w:marBottom w:val="0"/>
              <w:divBdr>
                <w:top w:val="none" w:sz="0" w:space="0" w:color="auto"/>
                <w:left w:val="none" w:sz="0" w:space="0" w:color="auto"/>
                <w:bottom w:val="none" w:sz="0" w:space="0" w:color="auto"/>
                <w:right w:val="none" w:sz="0" w:space="0" w:color="auto"/>
              </w:divBdr>
            </w:div>
            <w:div w:id="2007634753">
              <w:marLeft w:val="0"/>
              <w:marRight w:val="0"/>
              <w:marTop w:val="0"/>
              <w:marBottom w:val="0"/>
              <w:divBdr>
                <w:top w:val="none" w:sz="0" w:space="0" w:color="auto"/>
                <w:left w:val="none" w:sz="0" w:space="0" w:color="auto"/>
                <w:bottom w:val="none" w:sz="0" w:space="0" w:color="auto"/>
                <w:right w:val="none" w:sz="0" w:space="0" w:color="auto"/>
              </w:divBdr>
            </w:div>
            <w:div w:id="1006637548">
              <w:marLeft w:val="0"/>
              <w:marRight w:val="0"/>
              <w:marTop w:val="0"/>
              <w:marBottom w:val="0"/>
              <w:divBdr>
                <w:top w:val="none" w:sz="0" w:space="0" w:color="auto"/>
                <w:left w:val="none" w:sz="0" w:space="0" w:color="auto"/>
                <w:bottom w:val="none" w:sz="0" w:space="0" w:color="auto"/>
                <w:right w:val="none" w:sz="0" w:space="0" w:color="auto"/>
              </w:divBdr>
            </w:div>
            <w:div w:id="98333281">
              <w:marLeft w:val="0"/>
              <w:marRight w:val="0"/>
              <w:marTop w:val="0"/>
              <w:marBottom w:val="0"/>
              <w:divBdr>
                <w:top w:val="none" w:sz="0" w:space="0" w:color="auto"/>
                <w:left w:val="none" w:sz="0" w:space="0" w:color="auto"/>
                <w:bottom w:val="none" w:sz="0" w:space="0" w:color="auto"/>
                <w:right w:val="none" w:sz="0" w:space="0" w:color="auto"/>
              </w:divBdr>
            </w:div>
            <w:div w:id="738092144">
              <w:marLeft w:val="0"/>
              <w:marRight w:val="0"/>
              <w:marTop w:val="0"/>
              <w:marBottom w:val="0"/>
              <w:divBdr>
                <w:top w:val="none" w:sz="0" w:space="0" w:color="auto"/>
                <w:left w:val="none" w:sz="0" w:space="0" w:color="auto"/>
                <w:bottom w:val="none" w:sz="0" w:space="0" w:color="auto"/>
                <w:right w:val="none" w:sz="0" w:space="0" w:color="auto"/>
              </w:divBdr>
            </w:div>
            <w:div w:id="915746604">
              <w:marLeft w:val="0"/>
              <w:marRight w:val="0"/>
              <w:marTop w:val="0"/>
              <w:marBottom w:val="0"/>
              <w:divBdr>
                <w:top w:val="none" w:sz="0" w:space="0" w:color="auto"/>
                <w:left w:val="none" w:sz="0" w:space="0" w:color="auto"/>
                <w:bottom w:val="none" w:sz="0" w:space="0" w:color="auto"/>
                <w:right w:val="none" w:sz="0" w:space="0" w:color="auto"/>
              </w:divBdr>
            </w:div>
            <w:div w:id="1241330470">
              <w:marLeft w:val="0"/>
              <w:marRight w:val="0"/>
              <w:marTop w:val="0"/>
              <w:marBottom w:val="0"/>
              <w:divBdr>
                <w:top w:val="none" w:sz="0" w:space="0" w:color="auto"/>
                <w:left w:val="none" w:sz="0" w:space="0" w:color="auto"/>
                <w:bottom w:val="none" w:sz="0" w:space="0" w:color="auto"/>
                <w:right w:val="none" w:sz="0" w:space="0" w:color="auto"/>
              </w:divBdr>
            </w:div>
            <w:div w:id="1360200014">
              <w:marLeft w:val="0"/>
              <w:marRight w:val="0"/>
              <w:marTop w:val="0"/>
              <w:marBottom w:val="0"/>
              <w:divBdr>
                <w:top w:val="none" w:sz="0" w:space="0" w:color="auto"/>
                <w:left w:val="none" w:sz="0" w:space="0" w:color="auto"/>
                <w:bottom w:val="none" w:sz="0" w:space="0" w:color="auto"/>
                <w:right w:val="none" w:sz="0" w:space="0" w:color="auto"/>
              </w:divBdr>
            </w:div>
            <w:div w:id="478697114">
              <w:marLeft w:val="0"/>
              <w:marRight w:val="0"/>
              <w:marTop w:val="0"/>
              <w:marBottom w:val="0"/>
              <w:divBdr>
                <w:top w:val="none" w:sz="0" w:space="0" w:color="auto"/>
                <w:left w:val="none" w:sz="0" w:space="0" w:color="auto"/>
                <w:bottom w:val="none" w:sz="0" w:space="0" w:color="auto"/>
                <w:right w:val="none" w:sz="0" w:space="0" w:color="auto"/>
              </w:divBdr>
            </w:div>
            <w:div w:id="2026516440">
              <w:marLeft w:val="0"/>
              <w:marRight w:val="0"/>
              <w:marTop w:val="0"/>
              <w:marBottom w:val="0"/>
              <w:divBdr>
                <w:top w:val="none" w:sz="0" w:space="0" w:color="auto"/>
                <w:left w:val="none" w:sz="0" w:space="0" w:color="auto"/>
                <w:bottom w:val="none" w:sz="0" w:space="0" w:color="auto"/>
                <w:right w:val="none" w:sz="0" w:space="0" w:color="auto"/>
              </w:divBdr>
            </w:div>
            <w:div w:id="66807639">
              <w:marLeft w:val="0"/>
              <w:marRight w:val="0"/>
              <w:marTop w:val="0"/>
              <w:marBottom w:val="0"/>
              <w:divBdr>
                <w:top w:val="none" w:sz="0" w:space="0" w:color="auto"/>
                <w:left w:val="none" w:sz="0" w:space="0" w:color="auto"/>
                <w:bottom w:val="none" w:sz="0" w:space="0" w:color="auto"/>
                <w:right w:val="none" w:sz="0" w:space="0" w:color="auto"/>
              </w:divBdr>
            </w:div>
            <w:div w:id="619192322">
              <w:marLeft w:val="0"/>
              <w:marRight w:val="0"/>
              <w:marTop w:val="0"/>
              <w:marBottom w:val="0"/>
              <w:divBdr>
                <w:top w:val="none" w:sz="0" w:space="0" w:color="auto"/>
                <w:left w:val="none" w:sz="0" w:space="0" w:color="auto"/>
                <w:bottom w:val="none" w:sz="0" w:space="0" w:color="auto"/>
                <w:right w:val="none" w:sz="0" w:space="0" w:color="auto"/>
              </w:divBdr>
            </w:div>
            <w:div w:id="90786349">
              <w:marLeft w:val="0"/>
              <w:marRight w:val="0"/>
              <w:marTop w:val="0"/>
              <w:marBottom w:val="0"/>
              <w:divBdr>
                <w:top w:val="none" w:sz="0" w:space="0" w:color="auto"/>
                <w:left w:val="none" w:sz="0" w:space="0" w:color="auto"/>
                <w:bottom w:val="none" w:sz="0" w:space="0" w:color="auto"/>
                <w:right w:val="none" w:sz="0" w:space="0" w:color="auto"/>
              </w:divBdr>
            </w:div>
            <w:div w:id="1342201829">
              <w:marLeft w:val="0"/>
              <w:marRight w:val="0"/>
              <w:marTop w:val="0"/>
              <w:marBottom w:val="0"/>
              <w:divBdr>
                <w:top w:val="none" w:sz="0" w:space="0" w:color="auto"/>
                <w:left w:val="none" w:sz="0" w:space="0" w:color="auto"/>
                <w:bottom w:val="none" w:sz="0" w:space="0" w:color="auto"/>
                <w:right w:val="none" w:sz="0" w:space="0" w:color="auto"/>
              </w:divBdr>
            </w:div>
            <w:div w:id="96021858">
              <w:marLeft w:val="0"/>
              <w:marRight w:val="0"/>
              <w:marTop w:val="0"/>
              <w:marBottom w:val="0"/>
              <w:divBdr>
                <w:top w:val="none" w:sz="0" w:space="0" w:color="auto"/>
                <w:left w:val="none" w:sz="0" w:space="0" w:color="auto"/>
                <w:bottom w:val="none" w:sz="0" w:space="0" w:color="auto"/>
                <w:right w:val="none" w:sz="0" w:space="0" w:color="auto"/>
              </w:divBdr>
            </w:div>
            <w:div w:id="690957918">
              <w:marLeft w:val="0"/>
              <w:marRight w:val="0"/>
              <w:marTop w:val="0"/>
              <w:marBottom w:val="0"/>
              <w:divBdr>
                <w:top w:val="none" w:sz="0" w:space="0" w:color="auto"/>
                <w:left w:val="none" w:sz="0" w:space="0" w:color="auto"/>
                <w:bottom w:val="none" w:sz="0" w:space="0" w:color="auto"/>
                <w:right w:val="none" w:sz="0" w:space="0" w:color="auto"/>
              </w:divBdr>
            </w:div>
            <w:div w:id="1581987393">
              <w:marLeft w:val="0"/>
              <w:marRight w:val="0"/>
              <w:marTop w:val="0"/>
              <w:marBottom w:val="0"/>
              <w:divBdr>
                <w:top w:val="none" w:sz="0" w:space="0" w:color="auto"/>
                <w:left w:val="none" w:sz="0" w:space="0" w:color="auto"/>
                <w:bottom w:val="none" w:sz="0" w:space="0" w:color="auto"/>
                <w:right w:val="none" w:sz="0" w:space="0" w:color="auto"/>
              </w:divBdr>
            </w:div>
            <w:div w:id="1903709543">
              <w:marLeft w:val="0"/>
              <w:marRight w:val="0"/>
              <w:marTop w:val="0"/>
              <w:marBottom w:val="0"/>
              <w:divBdr>
                <w:top w:val="none" w:sz="0" w:space="0" w:color="auto"/>
                <w:left w:val="none" w:sz="0" w:space="0" w:color="auto"/>
                <w:bottom w:val="none" w:sz="0" w:space="0" w:color="auto"/>
                <w:right w:val="none" w:sz="0" w:space="0" w:color="auto"/>
              </w:divBdr>
            </w:div>
            <w:div w:id="417214481">
              <w:marLeft w:val="0"/>
              <w:marRight w:val="0"/>
              <w:marTop w:val="0"/>
              <w:marBottom w:val="0"/>
              <w:divBdr>
                <w:top w:val="none" w:sz="0" w:space="0" w:color="auto"/>
                <w:left w:val="none" w:sz="0" w:space="0" w:color="auto"/>
                <w:bottom w:val="none" w:sz="0" w:space="0" w:color="auto"/>
                <w:right w:val="none" w:sz="0" w:space="0" w:color="auto"/>
              </w:divBdr>
            </w:div>
            <w:div w:id="77095538">
              <w:marLeft w:val="0"/>
              <w:marRight w:val="0"/>
              <w:marTop w:val="0"/>
              <w:marBottom w:val="0"/>
              <w:divBdr>
                <w:top w:val="none" w:sz="0" w:space="0" w:color="auto"/>
                <w:left w:val="none" w:sz="0" w:space="0" w:color="auto"/>
                <w:bottom w:val="none" w:sz="0" w:space="0" w:color="auto"/>
                <w:right w:val="none" w:sz="0" w:space="0" w:color="auto"/>
              </w:divBdr>
            </w:div>
            <w:div w:id="1128745708">
              <w:marLeft w:val="0"/>
              <w:marRight w:val="0"/>
              <w:marTop w:val="0"/>
              <w:marBottom w:val="0"/>
              <w:divBdr>
                <w:top w:val="none" w:sz="0" w:space="0" w:color="auto"/>
                <w:left w:val="none" w:sz="0" w:space="0" w:color="auto"/>
                <w:bottom w:val="none" w:sz="0" w:space="0" w:color="auto"/>
                <w:right w:val="none" w:sz="0" w:space="0" w:color="auto"/>
              </w:divBdr>
            </w:div>
            <w:div w:id="1881042568">
              <w:marLeft w:val="0"/>
              <w:marRight w:val="0"/>
              <w:marTop w:val="0"/>
              <w:marBottom w:val="0"/>
              <w:divBdr>
                <w:top w:val="none" w:sz="0" w:space="0" w:color="auto"/>
                <w:left w:val="none" w:sz="0" w:space="0" w:color="auto"/>
                <w:bottom w:val="none" w:sz="0" w:space="0" w:color="auto"/>
                <w:right w:val="none" w:sz="0" w:space="0" w:color="auto"/>
              </w:divBdr>
            </w:div>
            <w:div w:id="130947887">
              <w:marLeft w:val="0"/>
              <w:marRight w:val="0"/>
              <w:marTop w:val="0"/>
              <w:marBottom w:val="0"/>
              <w:divBdr>
                <w:top w:val="none" w:sz="0" w:space="0" w:color="auto"/>
                <w:left w:val="none" w:sz="0" w:space="0" w:color="auto"/>
                <w:bottom w:val="none" w:sz="0" w:space="0" w:color="auto"/>
                <w:right w:val="none" w:sz="0" w:space="0" w:color="auto"/>
              </w:divBdr>
            </w:div>
            <w:div w:id="1994329205">
              <w:marLeft w:val="0"/>
              <w:marRight w:val="0"/>
              <w:marTop w:val="0"/>
              <w:marBottom w:val="0"/>
              <w:divBdr>
                <w:top w:val="none" w:sz="0" w:space="0" w:color="auto"/>
                <w:left w:val="none" w:sz="0" w:space="0" w:color="auto"/>
                <w:bottom w:val="none" w:sz="0" w:space="0" w:color="auto"/>
                <w:right w:val="none" w:sz="0" w:space="0" w:color="auto"/>
              </w:divBdr>
            </w:div>
            <w:div w:id="1754203633">
              <w:marLeft w:val="0"/>
              <w:marRight w:val="0"/>
              <w:marTop w:val="0"/>
              <w:marBottom w:val="0"/>
              <w:divBdr>
                <w:top w:val="none" w:sz="0" w:space="0" w:color="auto"/>
                <w:left w:val="none" w:sz="0" w:space="0" w:color="auto"/>
                <w:bottom w:val="none" w:sz="0" w:space="0" w:color="auto"/>
                <w:right w:val="none" w:sz="0" w:space="0" w:color="auto"/>
              </w:divBdr>
            </w:div>
            <w:div w:id="106629045">
              <w:marLeft w:val="0"/>
              <w:marRight w:val="0"/>
              <w:marTop w:val="0"/>
              <w:marBottom w:val="0"/>
              <w:divBdr>
                <w:top w:val="none" w:sz="0" w:space="0" w:color="auto"/>
                <w:left w:val="none" w:sz="0" w:space="0" w:color="auto"/>
                <w:bottom w:val="none" w:sz="0" w:space="0" w:color="auto"/>
                <w:right w:val="none" w:sz="0" w:space="0" w:color="auto"/>
              </w:divBdr>
            </w:div>
            <w:div w:id="639117420">
              <w:marLeft w:val="0"/>
              <w:marRight w:val="0"/>
              <w:marTop w:val="0"/>
              <w:marBottom w:val="0"/>
              <w:divBdr>
                <w:top w:val="none" w:sz="0" w:space="0" w:color="auto"/>
                <w:left w:val="none" w:sz="0" w:space="0" w:color="auto"/>
                <w:bottom w:val="none" w:sz="0" w:space="0" w:color="auto"/>
                <w:right w:val="none" w:sz="0" w:space="0" w:color="auto"/>
              </w:divBdr>
            </w:div>
            <w:div w:id="1222060229">
              <w:marLeft w:val="0"/>
              <w:marRight w:val="0"/>
              <w:marTop w:val="0"/>
              <w:marBottom w:val="0"/>
              <w:divBdr>
                <w:top w:val="none" w:sz="0" w:space="0" w:color="auto"/>
                <w:left w:val="none" w:sz="0" w:space="0" w:color="auto"/>
                <w:bottom w:val="none" w:sz="0" w:space="0" w:color="auto"/>
                <w:right w:val="none" w:sz="0" w:space="0" w:color="auto"/>
              </w:divBdr>
            </w:div>
            <w:div w:id="692610914">
              <w:marLeft w:val="0"/>
              <w:marRight w:val="0"/>
              <w:marTop w:val="0"/>
              <w:marBottom w:val="0"/>
              <w:divBdr>
                <w:top w:val="none" w:sz="0" w:space="0" w:color="auto"/>
                <w:left w:val="none" w:sz="0" w:space="0" w:color="auto"/>
                <w:bottom w:val="none" w:sz="0" w:space="0" w:color="auto"/>
                <w:right w:val="none" w:sz="0" w:space="0" w:color="auto"/>
              </w:divBdr>
            </w:div>
            <w:div w:id="1306162812">
              <w:marLeft w:val="0"/>
              <w:marRight w:val="0"/>
              <w:marTop w:val="0"/>
              <w:marBottom w:val="0"/>
              <w:divBdr>
                <w:top w:val="none" w:sz="0" w:space="0" w:color="auto"/>
                <w:left w:val="none" w:sz="0" w:space="0" w:color="auto"/>
                <w:bottom w:val="none" w:sz="0" w:space="0" w:color="auto"/>
                <w:right w:val="none" w:sz="0" w:space="0" w:color="auto"/>
              </w:divBdr>
            </w:div>
            <w:div w:id="292291163">
              <w:marLeft w:val="0"/>
              <w:marRight w:val="0"/>
              <w:marTop w:val="0"/>
              <w:marBottom w:val="0"/>
              <w:divBdr>
                <w:top w:val="none" w:sz="0" w:space="0" w:color="auto"/>
                <w:left w:val="none" w:sz="0" w:space="0" w:color="auto"/>
                <w:bottom w:val="none" w:sz="0" w:space="0" w:color="auto"/>
                <w:right w:val="none" w:sz="0" w:space="0" w:color="auto"/>
              </w:divBdr>
            </w:div>
            <w:div w:id="1720981323">
              <w:marLeft w:val="0"/>
              <w:marRight w:val="0"/>
              <w:marTop w:val="0"/>
              <w:marBottom w:val="0"/>
              <w:divBdr>
                <w:top w:val="none" w:sz="0" w:space="0" w:color="auto"/>
                <w:left w:val="none" w:sz="0" w:space="0" w:color="auto"/>
                <w:bottom w:val="none" w:sz="0" w:space="0" w:color="auto"/>
                <w:right w:val="none" w:sz="0" w:space="0" w:color="auto"/>
              </w:divBdr>
            </w:div>
            <w:div w:id="444890331">
              <w:marLeft w:val="0"/>
              <w:marRight w:val="0"/>
              <w:marTop w:val="0"/>
              <w:marBottom w:val="0"/>
              <w:divBdr>
                <w:top w:val="none" w:sz="0" w:space="0" w:color="auto"/>
                <w:left w:val="none" w:sz="0" w:space="0" w:color="auto"/>
                <w:bottom w:val="none" w:sz="0" w:space="0" w:color="auto"/>
                <w:right w:val="none" w:sz="0" w:space="0" w:color="auto"/>
              </w:divBdr>
            </w:div>
            <w:div w:id="58871691">
              <w:marLeft w:val="0"/>
              <w:marRight w:val="0"/>
              <w:marTop w:val="0"/>
              <w:marBottom w:val="0"/>
              <w:divBdr>
                <w:top w:val="none" w:sz="0" w:space="0" w:color="auto"/>
                <w:left w:val="none" w:sz="0" w:space="0" w:color="auto"/>
                <w:bottom w:val="none" w:sz="0" w:space="0" w:color="auto"/>
                <w:right w:val="none" w:sz="0" w:space="0" w:color="auto"/>
              </w:divBdr>
            </w:div>
            <w:div w:id="608245518">
              <w:marLeft w:val="0"/>
              <w:marRight w:val="0"/>
              <w:marTop w:val="0"/>
              <w:marBottom w:val="0"/>
              <w:divBdr>
                <w:top w:val="none" w:sz="0" w:space="0" w:color="auto"/>
                <w:left w:val="none" w:sz="0" w:space="0" w:color="auto"/>
                <w:bottom w:val="none" w:sz="0" w:space="0" w:color="auto"/>
                <w:right w:val="none" w:sz="0" w:space="0" w:color="auto"/>
              </w:divBdr>
            </w:div>
            <w:div w:id="299460930">
              <w:marLeft w:val="0"/>
              <w:marRight w:val="0"/>
              <w:marTop w:val="0"/>
              <w:marBottom w:val="0"/>
              <w:divBdr>
                <w:top w:val="none" w:sz="0" w:space="0" w:color="auto"/>
                <w:left w:val="none" w:sz="0" w:space="0" w:color="auto"/>
                <w:bottom w:val="none" w:sz="0" w:space="0" w:color="auto"/>
                <w:right w:val="none" w:sz="0" w:space="0" w:color="auto"/>
              </w:divBdr>
            </w:div>
            <w:div w:id="521091225">
              <w:marLeft w:val="0"/>
              <w:marRight w:val="0"/>
              <w:marTop w:val="0"/>
              <w:marBottom w:val="0"/>
              <w:divBdr>
                <w:top w:val="none" w:sz="0" w:space="0" w:color="auto"/>
                <w:left w:val="none" w:sz="0" w:space="0" w:color="auto"/>
                <w:bottom w:val="none" w:sz="0" w:space="0" w:color="auto"/>
                <w:right w:val="none" w:sz="0" w:space="0" w:color="auto"/>
              </w:divBdr>
            </w:div>
            <w:div w:id="1611358391">
              <w:marLeft w:val="0"/>
              <w:marRight w:val="0"/>
              <w:marTop w:val="0"/>
              <w:marBottom w:val="0"/>
              <w:divBdr>
                <w:top w:val="none" w:sz="0" w:space="0" w:color="auto"/>
                <w:left w:val="none" w:sz="0" w:space="0" w:color="auto"/>
                <w:bottom w:val="none" w:sz="0" w:space="0" w:color="auto"/>
                <w:right w:val="none" w:sz="0" w:space="0" w:color="auto"/>
              </w:divBdr>
            </w:div>
            <w:div w:id="1896964538">
              <w:marLeft w:val="0"/>
              <w:marRight w:val="0"/>
              <w:marTop w:val="0"/>
              <w:marBottom w:val="0"/>
              <w:divBdr>
                <w:top w:val="none" w:sz="0" w:space="0" w:color="auto"/>
                <w:left w:val="none" w:sz="0" w:space="0" w:color="auto"/>
                <w:bottom w:val="none" w:sz="0" w:space="0" w:color="auto"/>
                <w:right w:val="none" w:sz="0" w:space="0" w:color="auto"/>
              </w:divBdr>
            </w:div>
            <w:div w:id="956448661">
              <w:marLeft w:val="0"/>
              <w:marRight w:val="0"/>
              <w:marTop w:val="0"/>
              <w:marBottom w:val="0"/>
              <w:divBdr>
                <w:top w:val="none" w:sz="0" w:space="0" w:color="auto"/>
                <w:left w:val="none" w:sz="0" w:space="0" w:color="auto"/>
                <w:bottom w:val="none" w:sz="0" w:space="0" w:color="auto"/>
                <w:right w:val="none" w:sz="0" w:space="0" w:color="auto"/>
              </w:divBdr>
            </w:div>
            <w:div w:id="1101141621">
              <w:marLeft w:val="0"/>
              <w:marRight w:val="0"/>
              <w:marTop w:val="0"/>
              <w:marBottom w:val="0"/>
              <w:divBdr>
                <w:top w:val="none" w:sz="0" w:space="0" w:color="auto"/>
                <w:left w:val="none" w:sz="0" w:space="0" w:color="auto"/>
                <w:bottom w:val="none" w:sz="0" w:space="0" w:color="auto"/>
                <w:right w:val="none" w:sz="0" w:space="0" w:color="auto"/>
              </w:divBdr>
            </w:div>
            <w:div w:id="478810237">
              <w:marLeft w:val="0"/>
              <w:marRight w:val="0"/>
              <w:marTop w:val="0"/>
              <w:marBottom w:val="0"/>
              <w:divBdr>
                <w:top w:val="none" w:sz="0" w:space="0" w:color="auto"/>
                <w:left w:val="none" w:sz="0" w:space="0" w:color="auto"/>
                <w:bottom w:val="none" w:sz="0" w:space="0" w:color="auto"/>
                <w:right w:val="none" w:sz="0" w:space="0" w:color="auto"/>
              </w:divBdr>
            </w:div>
            <w:div w:id="202790135">
              <w:marLeft w:val="0"/>
              <w:marRight w:val="0"/>
              <w:marTop w:val="0"/>
              <w:marBottom w:val="0"/>
              <w:divBdr>
                <w:top w:val="none" w:sz="0" w:space="0" w:color="auto"/>
                <w:left w:val="none" w:sz="0" w:space="0" w:color="auto"/>
                <w:bottom w:val="none" w:sz="0" w:space="0" w:color="auto"/>
                <w:right w:val="none" w:sz="0" w:space="0" w:color="auto"/>
              </w:divBdr>
            </w:div>
            <w:div w:id="729571712">
              <w:marLeft w:val="0"/>
              <w:marRight w:val="0"/>
              <w:marTop w:val="0"/>
              <w:marBottom w:val="0"/>
              <w:divBdr>
                <w:top w:val="none" w:sz="0" w:space="0" w:color="auto"/>
                <w:left w:val="none" w:sz="0" w:space="0" w:color="auto"/>
                <w:bottom w:val="none" w:sz="0" w:space="0" w:color="auto"/>
                <w:right w:val="none" w:sz="0" w:space="0" w:color="auto"/>
              </w:divBdr>
            </w:div>
            <w:div w:id="442843208">
              <w:marLeft w:val="0"/>
              <w:marRight w:val="0"/>
              <w:marTop w:val="0"/>
              <w:marBottom w:val="0"/>
              <w:divBdr>
                <w:top w:val="none" w:sz="0" w:space="0" w:color="auto"/>
                <w:left w:val="none" w:sz="0" w:space="0" w:color="auto"/>
                <w:bottom w:val="none" w:sz="0" w:space="0" w:color="auto"/>
                <w:right w:val="none" w:sz="0" w:space="0" w:color="auto"/>
              </w:divBdr>
            </w:div>
            <w:div w:id="503592256">
              <w:marLeft w:val="0"/>
              <w:marRight w:val="0"/>
              <w:marTop w:val="0"/>
              <w:marBottom w:val="0"/>
              <w:divBdr>
                <w:top w:val="none" w:sz="0" w:space="0" w:color="auto"/>
                <w:left w:val="none" w:sz="0" w:space="0" w:color="auto"/>
                <w:bottom w:val="none" w:sz="0" w:space="0" w:color="auto"/>
                <w:right w:val="none" w:sz="0" w:space="0" w:color="auto"/>
              </w:divBdr>
            </w:div>
            <w:div w:id="1752197273">
              <w:marLeft w:val="0"/>
              <w:marRight w:val="0"/>
              <w:marTop w:val="0"/>
              <w:marBottom w:val="0"/>
              <w:divBdr>
                <w:top w:val="none" w:sz="0" w:space="0" w:color="auto"/>
                <w:left w:val="none" w:sz="0" w:space="0" w:color="auto"/>
                <w:bottom w:val="none" w:sz="0" w:space="0" w:color="auto"/>
                <w:right w:val="none" w:sz="0" w:space="0" w:color="auto"/>
              </w:divBdr>
            </w:div>
            <w:div w:id="1589385063">
              <w:marLeft w:val="0"/>
              <w:marRight w:val="0"/>
              <w:marTop w:val="0"/>
              <w:marBottom w:val="0"/>
              <w:divBdr>
                <w:top w:val="none" w:sz="0" w:space="0" w:color="auto"/>
                <w:left w:val="none" w:sz="0" w:space="0" w:color="auto"/>
                <w:bottom w:val="none" w:sz="0" w:space="0" w:color="auto"/>
                <w:right w:val="none" w:sz="0" w:space="0" w:color="auto"/>
              </w:divBdr>
            </w:div>
            <w:div w:id="1784494834">
              <w:marLeft w:val="0"/>
              <w:marRight w:val="0"/>
              <w:marTop w:val="0"/>
              <w:marBottom w:val="0"/>
              <w:divBdr>
                <w:top w:val="none" w:sz="0" w:space="0" w:color="auto"/>
                <w:left w:val="none" w:sz="0" w:space="0" w:color="auto"/>
                <w:bottom w:val="none" w:sz="0" w:space="0" w:color="auto"/>
                <w:right w:val="none" w:sz="0" w:space="0" w:color="auto"/>
              </w:divBdr>
            </w:div>
            <w:div w:id="1809056995">
              <w:marLeft w:val="0"/>
              <w:marRight w:val="0"/>
              <w:marTop w:val="0"/>
              <w:marBottom w:val="0"/>
              <w:divBdr>
                <w:top w:val="none" w:sz="0" w:space="0" w:color="auto"/>
                <w:left w:val="none" w:sz="0" w:space="0" w:color="auto"/>
                <w:bottom w:val="none" w:sz="0" w:space="0" w:color="auto"/>
                <w:right w:val="none" w:sz="0" w:space="0" w:color="auto"/>
              </w:divBdr>
            </w:div>
            <w:div w:id="266546632">
              <w:marLeft w:val="0"/>
              <w:marRight w:val="0"/>
              <w:marTop w:val="0"/>
              <w:marBottom w:val="0"/>
              <w:divBdr>
                <w:top w:val="none" w:sz="0" w:space="0" w:color="auto"/>
                <w:left w:val="none" w:sz="0" w:space="0" w:color="auto"/>
                <w:bottom w:val="none" w:sz="0" w:space="0" w:color="auto"/>
                <w:right w:val="none" w:sz="0" w:space="0" w:color="auto"/>
              </w:divBdr>
            </w:div>
            <w:div w:id="2039817682">
              <w:marLeft w:val="0"/>
              <w:marRight w:val="0"/>
              <w:marTop w:val="0"/>
              <w:marBottom w:val="0"/>
              <w:divBdr>
                <w:top w:val="none" w:sz="0" w:space="0" w:color="auto"/>
                <w:left w:val="none" w:sz="0" w:space="0" w:color="auto"/>
                <w:bottom w:val="none" w:sz="0" w:space="0" w:color="auto"/>
                <w:right w:val="none" w:sz="0" w:space="0" w:color="auto"/>
              </w:divBdr>
            </w:div>
            <w:div w:id="91516251">
              <w:marLeft w:val="0"/>
              <w:marRight w:val="0"/>
              <w:marTop w:val="0"/>
              <w:marBottom w:val="0"/>
              <w:divBdr>
                <w:top w:val="none" w:sz="0" w:space="0" w:color="auto"/>
                <w:left w:val="none" w:sz="0" w:space="0" w:color="auto"/>
                <w:bottom w:val="none" w:sz="0" w:space="0" w:color="auto"/>
                <w:right w:val="none" w:sz="0" w:space="0" w:color="auto"/>
              </w:divBdr>
            </w:div>
            <w:div w:id="1655799183">
              <w:marLeft w:val="0"/>
              <w:marRight w:val="0"/>
              <w:marTop w:val="0"/>
              <w:marBottom w:val="0"/>
              <w:divBdr>
                <w:top w:val="none" w:sz="0" w:space="0" w:color="auto"/>
                <w:left w:val="none" w:sz="0" w:space="0" w:color="auto"/>
                <w:bottom w:val="none" w:sz="0" w:space="0" w:color="auto"/>
                <w:right w:val="none" w:sz="0" w:space="0" w:color="auto"/>
              </w:divBdr>
            </w:div>
            <w:div w:id="285279337">
              <w:marLeft w:val="0"/>
              <w:marRight w:val="0"/>
              <w:marTop w:val="0"/>
              <w:marBottom w:val="0"/>
              <w:divBdr>
                <w:top w:val="none" w:sz="0" w:space="0" w:color="auto"/>
                <w:left w:val="none" w:sz="0" w:space="0" w:color="auto"/>
                <w:bottom w:val="none" w:sz="0" w:space="0" w:color="auto"/>
                <w:right w:val="none" w:sz="0" w:space="0" w:color="auto"/>
              </w:divBdr>
            </w:div>
            <w:div w:id="793984102">
              <w:marLeft w:val="0"/>
              <w:marRight w:val="0"/>
              <w:marTop w:val="0"/>
              <w:marBottom w:val="0"/>
              <w:divBdr>
                <w:top w:val="none" w:sz="0" w:space="0" w:color="auto"/>
                <w:left w:val="none" w:sz="0" w:space="0" w:color="auto"/>
                <w:bottom w:val="none" w:sz="0" w:space="0" w:color="auto"/>
                <w:right w:val="none" w:sz="0" w:space="0" w:color="auto"/>
              </w:divBdr>
            </w:div>
            <w:div w:id="714351726">
              <w:marLeft w:val="0"/>
              <w:marRight w:val="0"/>
              <w:marTop w:val="0"/>
              <w:marBottom w:val="0"/>
              <w:divBdr>
                <w:top w:val="none" w:sz="0" w:space="0" w:color="auto"/>
                <w:left w:val="none" w:sz="0" w:space="0" w:color="auto"/>
                <w:bottom w:val="none" w:sz="0" w:space="0" w:color="auto"/>
                <w:right w:val="none" w:sz="0" w:space="0" w:color="auto"/>
              </w:divBdr>
            </w:div>
            <w:div w:id="798106736">
              <w:marLeft w:val="0"/>
              <w:marRight w:val="0"/>
              <w:marTop w:val="0"/>
              <w:marBottom w:val="0"/>
              <w:divBdr>
                <w:top w:val="none" w:sz="0" w:space="0" w:color="auto"/>
                <w:left w:val="none" w:sz="0" w:space="0" w:color="auto"/>
                <w:bottom w:val="none" w:sz="0" w:space="0" w:color="auto"/>
                <w:right w:val="none" w:sz="0" w:space="0" w:color="auto"/>
              </w:divBdr>
            </w:div>
            <w:div w:id="1713380997">
              <w:marLeft w:val="0"/>
              <w:marRight w:val="0"/>
              <w:marTop w:val="0"/>
              <w:marBottom w:val="0"/>
              <w:divBdr>
                <w:top w:val="none" w:sz="0" w:space="0" w:color="auto"/>
                <w:left w:val="none" w:sz="0" w:space="0" w:color="auto"/>
                <w:bottom w:val="none" w:sz="0" w:space="0" w:color="auto"/>
                <w:right w:val="none" w:sz="0" w:space="0" w:color="auto"/>
              </w:divBdr>
            </w:div>
            <w:div w:id="1944415896">
              <w:marLeft w:val="0"/>
              <w:marRight w:val="0"/>
              <w:marTop w:val="0"/>
              <w:marBottom w:val="0"/>
              <w:divBdr>
                <w:top w:val="none" w:sz="0" w:space="0" w:color="auto"/>
                <w:left w:val="none" w:sz="0" w:space="0" w:color="auto"/>
                <w:bottom w:val="none" w:sz="0" w:space="0" w:color="auto"/>
                <w:right w:val="none" w:sz="0" w:space="0" w:color="auto"/>
              </w:divBdr>
            </w:div>
            <w:div w:id="1570309489">
              <w:marLeft w:val="0"/>
              <w:marRight w:val="0"/>
              <w:marTop w:val="0"/>
              <w:marBottom w:val="0"/>
              <w:divBdr>
                <w:top w:val="none" w:sz="0" w:space="0" w:color="auto"/>
                <w:left w:val="none" w:sz="0" w:space="0" w:color="auto"/>
                <w:bottom w:val="none" w:sz="0" w:space="0" w:color="auto"/>
                <w:right w:val="none" w:sz="0" w:space="0" w:color="auto"/>
              </w:divBdr>
            </w:div>
            <w:div w:id="1061633583">
              <w:marLeft w:val="0"/>
              <w:marRight w:val="0"/>
              <w:marTop w:val="0"/>
              <w:marBottom w:val="0"/>
              <w:divBdr>
                <w:top w:val="none" w:sz="0" w:space="0" w:color="auto"/>
                <w:left w:val="none" w:sz="0" w:space="0" w:color="auto"/>
                <w:bottom w:val="none" w:sz="0" w:space="0" w:color="auto"/>
                <w:right w:val="none" w:sz="0" w:space="0" w:color="auto"/>
              </w:divBdr>
            </w:div>
            <w:div w:id="725763719">
              <w:marLeft w:val="0"/>
              <w:marRight w:val="0"/>
              <w:marTop w:val="0"/>
              <w:marBottom w:val="0"/>
              <w:divBdr>
                <w:top w:val="none" w:sz="0" w:space="0" w:color="auto"/>
                <w:left w:val="none" w:sz="0" w:space="0" w:color="auto"/>
                <w:bottom w:val="none" w:sz="0" w:space="0" w:color="auto"/>
                <w:right w:val="none" w:sz="0" w:space="0" w:color="auto"/>
              </w:divBdr>
            </w:div>
            <w:div w:id="1198196148">
              <w:marLeft w:val="0"/>
              <w:marRight w:val="0"/>
              <w:marTop w:val="0"/>
              <w:marBottom w:val="0"/>
              <w:divBdr>
                <w:top w:val="none" w:sz="0" w:space="0" w:color="auto"/>
                <w:left w:val="none" w:sz="0" w:space="0" w:color="auto"/>
                <w:bottom w:val="none" w:sz="0" w:space="0" w:color="auto"/>
                <w:right w:val="none" w:sz="0" w:space="0" w:color="auto"/>
              </w:divBdr>
            </w:div>
            <w:div w:id="1470783209">
              <w:marLeft w:val="0"/>
              <w:marRight w:val="0"/>
              <w:marTop w:val="0"/>
              <w:marBottom w:val="0"/>
              <w:divBdr>
                <w:top w:val="none" w:sz="0" w:space="0" w:color="auto"/>
                <w:left w:val="none" w:sz="0" w:space="0" w:color="auto"/>
                <w:bottom w:val="none" w:sz="0" w:space="0" w:color="auto"/>
                <w:right w:val="none" w:sz="0" w:space="0" w:color="auto"/>
              </w:divBdr>
            </w:div>
            <w:div w:id="1186212990">
              <w:marLeft w:val="0"/>
              <w:marRight w:val="0"/>
              <w:marTop w:val="0"/>
              <w:marBottom w:val="0"/>
              <w:divBdr>
                <w:top w:val="none" w:sz="0" w:space="0" w:color="auto"/>
                <w:left w:val="none" w:sz="0" w:space="0" w:color="auto"/>
                <w:bottom w:val="none" w:sz="0" w:space="0" w:color="auto"/>
                <w:right w:val="none" w:sz="0" w:space="0" w:color="auto"/>
              </w:divBdr>
            </w:div>
            <w:div w:id="1746685883">
              <w:marLeft w:val="0"/>
              <w:marRight w:val="0"/>
              <w:marTop w:val="0"/>
              <w:marBottom w:val="0"/>
              <w:divBdr>
                <w:top w:val="none" w:sz="0" w:space="0" w:color="auto"/>
                <w:left w:val="none" w:sz="0" w:space="0" w:color="auto"/>
                <w:bottom w:val="none" w:sz="0" w:space="0" w:color="auto"/>
                <w:right w:val="none" w:sz="0" w:space="0" w:color="auto"/>
              </w:divBdr>
            </w:div>
            <w:div w:id="1176968142">
              <w:marLeft w:val="0"/>
              <w:marRight w:val="0"/>
              <w:marTop w:val="0"/>
              <w:marBottom w:val="0"/>
              <w:divBdr>
                <w:top w:val="none" w:sz="0" w:space="0" w:color="auto"/>
                <w:left w:val="none" w:sz="0" w:space="0" w:color="auto"/>
                <w:bottom w:val="none" w:sz="0" w:space="0" w:color="auto"/>
                <w:right w:val="none" w:sz="0" w:space="0" w:color="auto"/>
              </w:divBdr>
            </w:div>
            <w:div w:id="96635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8777">
      <w:bodyDiv w:val="1"/>
      <w:marLeft w:val="0"/>
      <w:marRight w:val="0"/>
      <w:marTop w:val="0"/>
      <w:marBottom w:val="0"/>
      <w:divBdr>
        <w:top w:val="none" w:sz="0" w:space="0" w:color="auto"/>
        <w:left w:val="none" w:sz="0" w:space="0" w:color="auto"/>
        <w:bottom w:val="none" w:sz="0" w:space="0" w:color="auto"/>
        <w:right w:val="none" w:sz="0" w:space="0" w:color="auto"/>
      </w:divBdr>
      <w:divsChild>
        <w:div w:id="1213077599">
          <w:marLeft w:val="0"/>
          <w:marRight w:val="0"/>
          <w:marTop w:val="0"/>
          <w:marBottom w:val="0"/>
          <w:divBdr>
            <w:top w:val="none" w:sz="0" w:space="0" w:color="auto"/>
            <w:left w:val="none" w:sz="0" w:space="0" w:color="auto"/>
            <w:bottom w:val="none" w:sz="0" w:space="0" w:color="auto"/>
            <w:right w:val="none" w:sz="0" w:space="0" w:color="auto"/>
          </w:divBdr>
          <w:divsChild>
            <w:div w:id="212273101">
              <w:marLeft w:val="0"/>
              <w:marRight w:val="0"/>
              <w:marTop w:val="0"/>
              <w:marBottom w:val="0"/>
              <w:divBdr>
                <w:top w:val="none" w:sz="0" w:space="0" w:color="auto"/>
                <w:left w:val="none" w:sz="0" w:space="0" w:color="auto"/>
                <w:bottom w:val="none" w:sz="0" w:space="0" w:color="auto"/>
                <w:right w:val="none" w:sz="0" w:space="0" w:color="auto"/>
              </w:divBdr>
            </w:div>
            <w:div w:id="1082676760">
              <w:marLeft w:val="0"/>
              <w:marRight w:val="0"/>
              <w:marTop w:val="0"/>
              <w:marBottom w:val="0"/>
              <w:divBdr>
                <w:top w:val="none" w:sz="0" w:space="0" w:color="auto"/>
                <w:left w:val="none" w:sz="0" w:space="0" w:color="auto"/>
                <w:bottom w:val="none" w:sz="0" w:space="0" w:color="auto"/>
                <w:right w:val="none" w:sz="0" w:space="0" w:color="auto"/>
              </w:divBdr>
            </w:div>
            <w:div w:id="1764840187">
              <w:marLeft w:val="0"/>
              <w:marRight w:val="0"/>
              <w:marTop w:val="0"/>
              <w:marBottom w:val="0"/>
              <w:divBdr>
                <w:top w:val="none" w:sz="0" w:space="0" w:color="auto"/>
                <w:left w:val="none" w:sz="0" w:space="0" w:color="auto"/>
                <w:bottom w:val="none" w:sz="0" w:space="0" w:color="auto"/>
                <w:right w:val="none" w:sz="0" w:space="0" w:color="auto"/>
              </w:divBdr>
            </w:div>
            <w:div w:id="110370351">
              <w:marLeft w:val="0"/>
              <w:marRight w:val="0"/>
              <w:marTop w:val="0"/>
              <w:marBottom w:val="0"/>
              <w:divBdr>
                <w:top w:val="none" w:sz="0" w:space="0" w:color="auto"/>
                <w:left w:val="none" w:sz="0" w:space="0" w:color="auto"/>
                <w:bottom w:val="none" w:sz="0" w:space="0" w:color="auto"/>
                <w:right w:val="none" w:sz="0" w:space="0" w:color="auto"/>
              </w:divBdr>
            </w:div>
            <w:div w:id="306322546">
              <w:marLeft w:val="0"/>
              <w:marRight w:val="0"/>
              <w:marTop w:val="0"/>
              <w:marBottom w:val="0"/>
              <w:divBdr>
                <w:top w:val="none" w:sz="0" w:space="0" w:color="auto"/>
                <w:left w:val="none" w:sz="0" w:space="0" w:color="auto"/>
                <w:bottom w:val="none" w:sz="0" w:space="0" w:color="auto"/>
                <w:right w:val="none" w:sz="0" w:space="0" w:color="auto"/>
              </w:divBdr>
            </w:div>
            <w:div w:id="1101804561">
              <w:marLeft w:val="0"/>
              <w:marRight w:val="0"/>
              <w:marTop w:val="0"/>
              <w:marBottom w:val="0"/>
              <w:divBdr>
                <w:top w:val="none" w:sz="0" w:space="0" w:color="auto"/>
                <w:left w:val="none" w:sz="0" w:space="0" w:color="auto"/>
                <w:bottom w:val="none" w:sz="0" w:space="0" w:color="auto"/>
                <w:right w:val="none" w:sz="0" w:space="0" w:color="auto"/>
              </w:divBdr>
            </w:div>
            <w:div w:id="144132103">
              <w:marLeft w:val="0"/>
              <w:marRight w:val="0"/>
              <w:marTop w:val="0"/>
              <w:marBottom w:val="0"/>
              <w:divBdr>
                <w:top w:val="none" w:sz="0" w:space="0" w:color="auto"/>
                <w:left w:val="none" w:sz="0" w:space="0" w:color="auto"/>
                <w:bottom w:val="none" w:sz="0" w:space="0" w:color="auto"/>
                <w:right w:val="none" w:sz="0" w:space="0" w:color="auto"/>
              </w:divBdr>
            </w:div>
            <w:div w:id="1277105531">
              <w:marLeft w:val="0"/>
              <w:marRight w:val="0"/>
              <w:marTop w:val="0"/>
              <w:marBottom w:val="0"/>
              <w:divBdr>
                <w:top w:val="none" w:sz="0" w:space="0" w:color="auto"/>
                <w:left w:val="none" w:sz="0" w:space="0" w:color="auto"/>
                <w:bottom w:val="none" w:sz="0" w:space="0" w:color="auto"/>
                <w:right w:val="none" w:sz="0" w:space="0" w:color="auto"/>
              </w:divBdr>
            </w:div>
            <w:div w:id="765619308">
              <w:marLeft w:val="0"/>
              <w:marRight w:val="0"/>
              <w:marTop w:val="0"/>
              <w:marBottom w:val="0"/>
              <w:divBdr>
                <w:top w:val="none" w:sz="0" w:space="0" w:color="auto"/>
                <w:left w:val="none" w:sz="0" w:space="0" w:color="auto"/>
                <w:bottom w:val="none" w:sz="0" w:space="0" w:color="auto"/>
                <w:right w:val="none" w:sz="0" w:space="0" w:color="auto"/>
              </w:divBdr>
            </w:div>
            <w:div w:id="151411511">
              <w:marLeft w:val="0"/>
              <w:marRight w:val="0"/>
              <w:marTop w:val="0"/>
              <w:marBottom w:val="0"/>
              <w:divBdr>
                <w:top w:val="none" w:sz="0" w:space="0" w:color="auto"/>
                <w:left w:val="none" w:sz="0" w:space="0" w:color="auto"/>
                <w:bottom w:val="none" w:sz="0" w:space="0" w:color="auto"/>
                <w:right w:val="none" w:sz="0" w:space="0" w:color="auto"/>
              </w:divBdr>
            </w:div>
            <w:div w:id="1662729234">
              <w:marLeft w:val="0"/>
              <w:marRight w:val="0"/>
              <w:marTop w:val="0"/>
              <w:marBottom w:val="0"/>
              <w:divBdr>
                <w:top w:val="none" w:sz="0" w:space="0" w:color="auto"/>
                <w:left w:val="none" w:sz="0" w:space="0" w:color="auto"/>
                <w:bottom w:val="none" w:sz="0" w:space="0" w:color="auto"/>
                <w:right w:val="none" w:sz="0" w:space="0" w:color="auto"/>
              </w:divBdr>
            </w:div>
            <w:div w:id="660160193">
              <w:marLeft w:val="0"/>
              <w:marRight w:val="0"/>
              <w:marTop w:val="0"/>
              <w:marBottom w:val="0"/>
              <w:divBdr>
                <w:top w:val="none" w:sz="0" w:space="0" w:color="auto"/>
                <w:left w:val="none" w:sz="0" w:space="0" w:color="auto"/>
                <w:bottom w:val="none" w:sz="0" w:space="0" w:color="auto"/>
                <w:right w:val="none" w:sz="0" w:space="0" w:color="auto"/>
              </w:divBdr>
            </w:div>
            <w:div w:id="533546534">
              <w:marLeft w:val="0"/>
              <w:marRight w:val="0"/>
              <w:marTop w:val="0"/>
              <w:marBottom w:val="0"/>
              <w:divBdr>
                <w:top w:val="none" w:sz="0" w:space="0" w:color="auto"/>
                <w:left w:val="none" w:sz="0" w:space="0" w:color="auto"/>
                <w:bottom w:val="none" w:sz="0" w:space="0" w:color="auto"/>
                <w:right w:val="none" w:sz="0" w:space="0" w:color="auto"/>
              </w:divBdr>
            </w:div>
            <w:div w:id="904756456">
              <w:marLeft w:val="0"/>
              <w:marRight w:val="0"/>
              <w:marTop w:val="0"/>
              <w:marBottom w:val="0"/>
              <w:divBdr>
                <w:top w:val="none" w:sz="0" w:space="0" w:color="auto"/>
                <w:left w:val="none" w:sz="0" w:space="0" w:color="auto"/>
                <w:bottom w:val="none" w:sz="0" w:space="0" w:color="auto"/>
                <w:right w:val="none" w:sz="0" w:space="0" w:color="auto"/>
              </w:divBdr>
            </w:div>
            <w:div w:id="2058159570">
              <w:marLeft w:val="0"/>
              <w:marRight w:val="0"/>
              <w:marTop w:val="0"/>
              <w:marBottom w:val="0"/>
              <w:divBdr>
                <w:top w:val="none" w:sz="0" w:space="0" w:color="auto"/>
                <w:left w:val="none" w:sz="0" w:space="0" w:color="auto"/>
                <w:bottom w:val="none" w:sz="0" w:space="0" w:color="auto"/>
                <w:right w:val="none" w:sz="0" w:space="0" w:color="auto"/>
              </w:divBdr>
            </w:div>
            <w:div w:id="1395616657">
              <w:marLeft w:val="0"/>
              <w:marRight w:val="0"/>
              <w:marTop w:val="0"/>
              <w:marBottom w:val="0"/>
              <w:divBdr>
                <w:top w:val="none" w:sz="0" w:space="0" w:color="auto"/>
                <w:left w:val="none" w:sz="0" w:space="0" w:color="auto"/>
                <w:bottom w:val="none" w:sz="0" w:space="0" w:color="auto"/>
                <w:right w:val="none" w:sz="0" w:space="0" w:color="auto"/>
              </w:divBdr>
            </w:div>
            <w:div w:id="1408843428">
              <w:marLeft w:val="0"/>
              <w:marRight w:val="0"/>
              <w:marTop w:val="0"/>
              <w:marBottom w:val="0"/>
              <w:divBdr>
                <w:top w:val="none" w:sz="0" w:space="0" w:color="auto"/>
                <w:left w:val="none" w:sz="0" w:space="0" w:color="auto"/>
                <w:bottom w:val="none" w:sz="0" w:space="0" w:color="auto"/>
                <w:right w:val="none" w:sz="0" w:space="0" w:color="auto"/>
              </w:divBdr>
            </w:div>
            <w:div w:id="973682976">
              <w:marLeft w:val="0"/>
              <w:marRight w:val="0"/>
              <w:marTop w:val="0"/>
              <w:marBottom w:val="0"/>
              <w:divBdr>
                <w:top w:val="none" w:sz="0" w:space="0" w:color="auto"/>
                <w:left w:val="none" w:sz="0" w:space="0" w:color="auto"/>
                <w:bottom w:val="none" w:sz="0" w:space="0" w:color="auto"/>
                <w:right w:val="none" w:sz="0" w:space="0" w:color="auto"/>
              </w:divBdr>
            </w:div>
            <w:div w:id="737553885">
              <w:marLeft w:val="0"/>
              <w:marRight w:val="0"/>
              <w:marTop w:val="0"/>
              <w:marBottom w:val="0"/>
              <w:divBdr>
                <w:top w:val="none" w:sz="0" w:space="0" w:color="auto"/>
                <w:left w:val="none" w:sz="0" w:space="0" w:color="auto"/>
                <w:bottom w:val="none" w:sz="0" w:space="0" w:color="auto"/>
                <w:right w:val="none" w:sz="0" w:space="0" w:color="auto"/>
              </w:divBdr>
            </w:div>
            <w:div w:id="20325712">
              <w:marLeft w:val="0"/>
              <w:marRight w:val="0"/>
              <w:marTop w:val="0"/>
              <w:marBottom w:val="0"/>
              <w:divBdr>
                <w:top w:val="none" w:sz="0" w:space="0" w:color="auto"/>
                <w:left w:val="none" w:sz="0" w:space="0" w:color="auto"/>
                <w:bottom w:val="none" w:sz="0" w:space="0" w:color="auto"/>
                <w:right w:val="none" w:sz="0" w:space="0" w:color="auto"/>
              </w:divBdr>
            </w:div>
            <w:div w:id="97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63974">
      <w:bodyDiv w:val="1"/>
      <w:marLeft w:val="0"/>
      <w:marRight w:val="0"/>
      <w:marTop w:val="0"/>
      <w:marBottom w:val="0"/>
      <w:divBdr>
        <w:top w:val="none" w:sz="0" w:space="0" w:color="auto"/>
        <w:left w:val="none" w:sz="0" w:space="0" w:color="auto"/>
        <w:bottom w:val="none" w:sz="0" w:space="0" w:color="auto"/>
        <w:right w:val="none" w:sz="0" w:space="0" w:color="auto"/>
      </w:divBdr>
      <w:divsChild>
        <w:div w:id="779882156">
          <w:marLeft w:val="0"/>
          <w:marRight w:val="0"/>
          <w:marTop w:val="0"/>
          <w:marBottom w:val="0"/>
          <w:divBdr>
            <w:top w:val="none" w:sz="0" w:space="0" w:color="auto"/>
            <w:left w:val="none" w:sz="0" w:space="0" w:color="auto"/>
            <w:bottom w:val="none" w:sz="0" w:space="0" w:color="auto"/>
            <w:right w:val="none" w:sz="0" w:space="0" w:color="auto"/>
          </w:divBdr>
        </w:div>
      </w:divsChild>
    </w:div>
    <w:div w:id="1923177395">
      <w:bodyDiv w:val="1"/>
      <w:marLeft w:val="0"/>
      <w:marRight w:val="0"/>
      <w:marTop w:val="0"/>
      <w:marBottom w:val="0"/>
      <w:divBdr>
        <w:top w:val="none" w:sz="0" w:space="0" w:color="auto"/>
        <w:left w:val="none" w:sz="0" w:space="0" w:color="auto"/>
        <w:bottom w:val="none" w:sz="0" w:space="0" w:color="auto"/>
        <w:right w:val="none" w:sz="0" w:space="0" w:color="auto"/>
      </w:divBdr>
      <w:divsChild>
        <w:div w:id="1725909173">
          <w:marLeft w:val="0"/>
          <w:marRight w:val="0"/>
          <w:marTop w:val="0"/>
          <w:marBottom w:val="0"/>
          <w:divBdr>
            <w:top w:val="none" w:sz="0" w:space="0" w:color="auto"/>
            <w:left w:val="none" w:sz="0" w:space="0" w:color="auto"/>
            <w:bottom w:val="none" w:sz="0" w:space="0" w:color="auto"/>
            <w:right w:val="none" w:sz="0" w:space="0" w:color="auto"/>
          </w:divBdr>
          <w:divsChild>
            <w:div w:id="1223104468">
              <w:marLeft w:val="0"/>
              <w:marRight w:val="0"/>
              <w:marTop w:val="0"/>
              <w:marBottom w:val="0"/>
              <w:divBdr>
                <w:top w:val="none" w:sz="0" w:space="0" w:color="auto"/>
                <w:left w:val="none" w:sz="0" w:space="0" w:color="auto"/>
                <w:bottom w:val="none" w:sz="0" w:space="0" w:color="auto"/>
                <w:right w:val="none" w:sz="0" w:space="0" w:color="auto"/>
              </w:divBdr>
            </w:div>
            <w:div w:id="997226461">
              <w:marLeft w:val="0"/>
              <w:marRight w:val="0"/>
              <w:marTop w:val="0"/>
              <w:marBottom w:val="0"/>
              <w:divBdr>
                <w:top w:val="none" w:sz="0" w:space="0" w:color="auto"/>
                <w:left w:val="none" w:sz="0" w:space="0" w:color="auto"/>
                <w:bottom w:val="none" w:sz="0" w:space="0" w:color="auto"/>
                <w:right w:val="none" w:sz="0" w:space="0" w:color="auto"/>
              </w:divBdr>
            </w:div>
            <w:div w:id="350029942">
              <w:marLeft w:val="0"/>
              <w:marRight w:val="0"/>
              <w:marTop w:val="0"/>
              <w:marBottom w:val="0"/>
              <w:divBdr>
                <w:top w:val="none" w:sz="0" w:space="0" w:color="auto"/>
                <w:left w:val="none" w:sz="0" w:space="0" w:color="auto"/>
                <w:bottom w:val="none" w:sz="0" w:space="0" w:color="auto"/>
                <w:right w:val="none" w:sz="0" w:space="0" w:color="auto"/>
              </w:divBdr>
            </w:div>
            <w:div w:id="435249911">
              <w:marLeft w:val="0"/>
              <w:marRight w:val="0"/>
              <w:marTop w:val="0"/>
              <w:marBottom w:val="0"/>
              <w:divBdr>
                <w:top w:val="none" w:sz="0" w:space="0" w:color="auto"/>
                <w:left w:val="none" w:sz="0" w:space="0" w:color="auto"/>
                <w:bottom w:val="none" w:sz="0" w:space="0" w:color="auto"/>
                <w:right w:val="none" w:sz="0" w:space="0" w:color="auto"/>
              </w:divBdr>
            </w:div>
            <w:div w:id="911424659">
              <w:marLeft w:val="0"/>
              <w:marRight w:val="0"/>
              <w:marTop w:val="0"/>
              <w:marBottom w:val="0"/>
              <w:divBdr>
                <w:top w:val="none" w:sz="0" w:space="0" w:color="auto"/>
                <w:left w:val="none" w:sz="0" w:space="0" w:color="auto"/>
                <w:bottom w:val="none" w:sz="0" w:space="0" w:color="auto"/>
                <w:right w:val="none" w:sz="0" w:space="0" w:color="auto"/>
              </w:divBdr>
            </w:div>
            <w:div w:id="2025092835">
              <w:marLeft w:val="0"/>
              <w:marRight w:val="0"/>
              <w:marTop w:val="0"/>
              <w:marBottom w:val="0"/>
              <w:divBdr>
                <w:top w:val="none" w:sz="0" w:space="0" w:color="auto"/>
                <w:left w:val="none" w:sz="0" w:space="0" w:color="auto"/>
                <w:bottom w:val="none" w:sz="0" w:space="0" w:color="auto"/>
                <w:right w:val="none" w:sz="0" w:space="0" w:color="auto"/>
              </w:divBdr>
            </w:div>
            <w:div w:id="522520931">
              <w:marLeft w:val="0"/>
              <w:marRight w:val="0"/>
              <w:marTop w:val="0"/>
              <w:marBottom w:val="0"/>
              <w:divBdr>
                <w:top w:val="none" w:sz="0" w:space="0" w:color="auto"/>
                <w:left w:val="none" w:sz="0" w:space="0" w:color="auto"/>
                <w:bottom w:val="none" w:sz="0" w:space="0" w:color="auto"/>
                <w:right w:val="none" w:sz="0" w:space="0" w:color="auto"/>
              </w:divBdr>
            </w:div>
            <w:div w:id="477962137">
              <w:marLeft w:val="0"/>
              <w:marRight w:val="0"/>
              <w:marTop w:val="0"/>
              <w:marBottom w:val="0"/>
              <w:divBdr>
                <w:top w:val="none" w:sz="0" w:space="0" w:color="auto"/>
                <w:left w:val="none" w:sz="0" w:space="0" w:color="auto"/>
                <w:bottom w:val="none" w:sz="0" w:space="0" w:color="auto"/>
                <w:right w:val="none" w:sz="0" w:space="0" w:color="auto"/>
              </w:divBdr>
            </w:div>
            <w:div w:id="1305157407">
              <w:marLeft w:val="0"/>
              <w:marRight w:val="0"/>
              <w:marTop w:val="0"/>
              <w:marBottom w:val="0"/>
              <w:divBdr>
                <w:top w:val="none" w:sz="0" w:space="0" w:color="auto"/>
                <w:left w:val="none" w:sz="0" w:space="0" w:color="auto"/>
                <w:bottom w:val="none" w:sz="0" w:space="0" w:color="auto"/>
                <w:right w:val="none" w:sz="0" w:space="0" w:color="auto"/>
              </w:divBdr>
            </w:div>
            <w:div w:id="2108499217">
              <w:marLeft w:val="0"/>
              <w:marRight w:val="0"/>
              <w:marTop w:val="0"/>
              <w:marBottom w:val="0"/>
              <w:divBdr>
                <w:top w:val="none" w:sz="0" w:space="0" w:color="auto"/>
                <w:left w:val="none" w:sz="0" w:space="0" w:color="auto"/>
                <w:bottom w:val="none" w:sz="0" w:space="0" w:color="auto"/>
                <w:right w:val="none" w:sz="0" w:space="0" w:color="auto"/>
              </w:divBdr>
            </w:div>
            <w:div w:id="246885341">
              <w:marLeft w:val="0"/>
              <w:marRight w:val="0"/>
              <w:marTop w:val="0"/>
              <w:marBottom w:val="0"/>
              <w:divBdr>
                <w:top w:val="none" w:sz="0" w:space="0" w:color="auto"/>
                <w:left w:val="none" w:sz="0" w:space="0" w:color="auto"/>
                <w:bottom w:val="none" w:sz="0" w:space="0" w:color="auto"/>
                <w:right w:val="none" w:sz="0" w:space="0" w:color="auto"/>
              </w:divBdr>
            </w:div>
            <w:div w:id="1653563498">
              <w:marLeft w:val="0"/>
              <w:marRight w:val="0"/>
              <w:marTop w:val="0"/>
              <w:marBottom w:val="0"/>
              <w:divBdr>
                <w:top w:val="none" w:sz="0" w:space="0" w:color="auto"/>
                <w:left w:val="none" w:sz="0" w:space="0" w:color="auto"/>
                <w:bottom w:val="none" w:sz="0" w:space="0" w:color="auto"/>
                <w:right w:val="none" w:sz="0" w:space="0" w:color="auto"/>
              </w:divBdr>
            </w:div>
            <w:div w:id="1679038557">
              <w:marLeft w:val="0"/>
              <w:marRight w:val="0"/>
              <w:marTop w:val="0"/>
              <w:marBottom w:val="0"/>
              <w:divBdr>
                <w:top w:val="none" w:sz="0" w:space="0" w:color="auto"/>
                <w:left w:val="none" w:sz="0" w:space="0" w:color="auto"/>
                <w:bottom w:val="none" w:sz="0" w:space="0" w:color="auto"/>
                <w:right w:val="none" w:sz="0" w:space="0" w:color="auto"/>
              </w:divBdr>
            </w:div>
            <w:div w:id="1143808777">
              <w:marLeft w:val="0"/>
              <w:marRight w:val="0"/>
              <w:marTop w:val="0"/>
              <w:marBottom w:val="0"/>
              <w:divBdr>
                <w:top w:val="none" w:sz="0" w:space="0" w:color="auto"/>
                <w:left w:val="none" w:sz="0" w:space="0" w:color="auto"/>
                <w:bottom w:val="none" w:sz="0" w:space="0" w:color="auto"/>
                <w:right w:val="none" w:sz="0" w:space="0" w:color="auto"/>
              </w:divBdr>
            </w:div>
            <w:div w:id="323319579">
              <w:marLeft w:val="0"/>
              <w:marRight w:val="0"/>
              <w:marTop w:val="0"/>
              <w:marBottom w:val="0"/>
              <w:divBdr>
                <w:top w:val="none" w:sz="0" w:space="0" w:color="auto"/>
                <w:left w:val="none" w:sz="0" w:space="0" w:color="auto"/>
                <w:bottom w:val="none" w:sz="0" w:space="0" w:color="auto"/>
                <w:right w:val="none" w:sz="0" w:space="0" w:color="auto"/>
              </w:divBdr>
            </w:div>
            <w:div w:id="2103060594">
              <w:marLeft w:val="0"/>
              <w:marRight w:val="0"/>
              <w:marTop w:val="0"/>
              <w:marBottom w:val="0"/>
              <w:divBdr>
                <w:top w:val="none" w:sz="0" w:space="0" w:color="auto"/>
                <w:left w:val="none" w:sz="0" w:space="0" w:color="auto"/>
                <w:bottom w:val="none" w:sz="0" w:space="0" w:color="auto"/>
                <w:right w:val="none" w:sz="0" w:space="0" w:color="auto"/>
              </w:divBdr>
            </w:div>
            <w:div w:id="639729017">
              <w:marLeft w:val="0"/>
              <w:marRight w:val="0"/>
              <w:marTop w:val="0"/>
              <w:marBottom w:val="0"/>
              <w:divBdr>
                <w:top w:val="none" w:sz="0" w:space="0" w:color="auto"/>
                <w:left w:val="none" w:sz="0" w:space="0" w:color="auto"/>
                <w:bottom w:val="none" w:sz="0" w:space="0" w:color="auto"/>
                <w:right w:val="none" w:sz="0" w:space="0" w:color="auto"/>
              </w:divBdr>
            </w:div>
            <w:div w:id="724986080">
              <w:marLeft w:val="0"/>
              <w:marRight w:val="0"/>
              <w:marTop w:val="0"/>
              <w:marBottom w:val="0"/>
              <w:divBdr>
                <w:top w:val="none" w:sz="0" w:space="0" w:color="auto"/>
                <w:left w:val="none" w:sz="0" w:space="0" w:color="auto"/>
                <w:bottom w:val="none" w:sz="0" w:space="0" w:color="auto"/>
                <w:right w:val="none" w:sz="0" w:space="0" w:color="auto"/>
              </w:divBdr>
            </w:div>
            <w:div w:id="155390510">
              <w:marLeft w:val="0"/>
              <w:marRight w:val="0"/>
              <w:marTop w:val="0"/>
              <w:marBottom w:val="0"/>
              <w:divBdr>
                <w:top w:val="none" w:sz="0" w:space="0" w:color="auto"/>
                <w:left w:val="none" w:sz="0" w:space="0" w:color="auto"/>
                <w:bottom w:val="none" w:sz="0" w:space="0" w:color="auto"/>
                <w:right w:val="none" w:sz="0" w:space="0" w:color="auto"/>
              </w:divBdr>
            </w:div>
            <w:div w:id="1982154724">
              <w:marLeft w:val="0"/>
              <w:marRight w:val="0"/>
              <w:marTop w:val="0"/>
              <w:marBottom w:val="0"/>
              <w:divBdr>
                <w:top w:val="none" w:sz="0" w:space="0" w:color="auto"/>
                <w:left w:val="none" w:sz="0" w:space="0" w:color="auto"/>
                <w:bottom w:val="none" w:sz="0" w:space="0" w:color="auto"/>
                <w:right w:val="none" w:sz="0" w:space="0" w:color="auto"/>
              </w:divBdr>
            </w:div>
            <w:div w:id="543175850">
              <w:marLeft w:val="0"/>
              <w:marRight w:val="0"/>
              <w:marTop w:val="0"/>
              <w:marBottom w:val="0"/>
              <w:divBdr>
                <w:top w:val="none" w:sz="0" w:space="0" w:color="auto"/>
                <w:left w:val="none" w:sz="0" w:space="0" w:color="auto"/>
                <w:bottom w:val="none" w:sz="0" w:space="0" w:color="auto"/>
                <w:right w:val="none" w:sz="0" w:space="0" w:color="auto"/>
              </w:divBdr>
            </w:div>
            <w:div w:id="2069496909">
              <w:marLeft w:val="0"/>
              <w:marRight w:val="0"/>
              <w:marTop w:val="0"/>
              <w:marBottom w:val="0"/>
              <w:divBdr>
                <w:top w:val="none" w:sz="0" w:space="0" w:color="auto"/>
                <w:left w:val="none" w:sz="0" w:space="0" w:color="auto"/>
                <w:bottom w:val="none" w:sz="0" w:space="0" w:color="auto"/>
                <w:right w:val="none" w:sz="0" w:space="0" w:color="auto"/>
              </w:divBdr>
            </w:div>
            <w:div w:id="79102452">
              <w:marLeft w:val="0"/>
              <w:marRight w:val="0"/>
              <w:marTop w:val="0"/>
              <w:marBottom w:val="0"/>
              <w:divBdr>
                <w:top w:val="none" w:sz="0" w:space="0" w:color="auto"/>
                <w:left w:val="none" w:sz="0" w:space="0" w:color="auto"/>
                <w:bottom w:val="none" w:sz="0" w:space="0" w:color="auto"/>
                <w:right w:val="none" w:sz="0" w:space="0" w:color="auto"/>
              </w:divBdr>
            </w:div>
            <w:div w:id="158545">
              <w:marLeft w:val="0"/>
              <w:marRight w:val="0"/>
              <w:marTop w:val="0"/>
              <w:marBottom w:val="0"/>
              <w:divBdr>
                <w:top w:val="none" w:sz="0" w:space="0" w:color="auto"/>
                <w:left w:val="none" w:sz="0" w:space="0" w:color="auto"/>
                <w:bottom w:val="none" w:sz="0" w:space="0" w:color="auto"/>
                <w:right w:val="none" w:sz="0" w:space="0" w:color="auto"/>
              </w:divBdr>
            </w:div>
            <w:div w:id="553203798">
              <w:marLeft w:val="0"/>
              <w:marRight w:val="0"/>
              <w:marTop w:val="0"/>
              <w:marBottom w:val="0"/>
              <w:divBdr>
                <w:top w:val="none" w:sz="0" w:space="0" w:color="auto"/>
                <w:left w:val="none" w:sz="0" w:space="0" w:color="auto"/>
                <w:bottom w:val="none" w:sz="0" w:space="0" w:color="auto"/>
                <w:right w:val="none" w:sz="0" w:space="0" w:color="auto"/>
              </w:divBdr>
            </w:div>
            <w:div w:id="1280257036">
              <w:marLeft w:val="0"/>
              <w:marRight w:val="0"/>
              <w:marTop w:val="0"/>
              <w:marBottom w:val="0"/>
              <w:divBdr>
                <w:top w:val="none" w:sz="0" w:space="0" w:color="auto"/>
                <w:left w:val="none" w:sz="0" w:space="0" w:color="auto"/>
                <w:bottom w:val="none" w:sz="0" w:space="0" w:color="auto"/>
                <w:right w:val="none" w:sz="0" w:space="0" w:color="auto"/>
              </w:divBdr>
            </w:div>
            <w:div w:id="1519003883">
              <w:marLeft w:val="0"/>
              <w:marRight w:val="0"/>
              <w:marTop w:val="0"/>
              <w:marBottom w:val="0"/>
              <w:divBdr>
                <w:top w:val="none" w:sz="0" w:space="0" w:color="auto"/>
                <w:left w:val="none" w:sz="0" w:space="0" w:color="auto"/>
                <w:bottom w:val="none" w:sz="0" w:space="0" w:color="auto"/>
                <w:right w:val="none" w:sz="0" w:space="0" w:color="auto"/>
              </w:divBdr>
            </w:div>
            <w:div w:id="1462654574">
              <w:marLeft w:val="0"/>
              <w:marRight w:val="0"/>
              <w:marTop w:val="0"/>
              <w:marBottom w:val="0"/>
              <w:divBdr>
                <w:top w:val="none" w:sz="0" w:space="0" w:color="auto"/>
                <w:left w:val="none" w:sz="0" w:space="0" w:color="auto"/>
                <w:bottom w:val="none" w:sz="0" w:space="0" w:color="auto"/>
                <w:right w:val="none" w:sz="0" w:space="0" w:color="auto"/>
              </w:divBdr>
            </w:div>
            <w:div w:id="1348672895">
              <w:marLeft w:val="0"/>
              <w:marRight w:val="0"/>
              <w:marTop w:val="0"/>
              <w:marBottom w:val="0"/>
              <w:divBdr>
                <w:top w:val="none" w:sz="0" w:space="0" w:color="auto"/>
                <w:left w:val="none" w:sz="0" w:space="0" w:color="auto"/>
                <w:bottom w:val="none" w:sz="0" w:space="0" w:color="auto"/>
                <w:right w:val="none" w:sz="0" w:space="0" w:color="auto"/>
              </w:divBdr>
            </w:div>
            <w:div w:id="763839740">
              <w:marLeft w:val="0"/>
              <w:marRight w:val="0"/>
              <w:marTop w:val="0"/>
              <w:marBottom w:val="0"/>
              <w:divBdr>
                <w:top w:val="none" w:sz="0" w:space="0" w:color="auto"/>
                <w:left w:val="none" w:sz="0" w:space="0" w:color="auto"/>
                <w:bottom w:val="none" w:sz="0" w:space="0" w:color="auto"/>
                <w:right w:val="none" w:sz="0" w:space="0" w:color="auto"/>
              </w:divBdr>
            </w:div>
            <w:div w:id="625156537">
              <w:marLeft w:val="0"/>
              <w:marRight w:val="0"/>
              <w:marTop w:val="0"/>
              <w:marBottom w:val="0"/>
              <w:divBdr>
                <w:top w:val="none" w:sz="0" w:space="0" w:color="auto"/>
                <w:left w:val="none" w:sz="0" w:space="0" w:color="auto"/>
                <w:bottom w:val="none" w:sz="0" w:space="0" w:color="auto"/>
                <w:right w:val="none" w:sz="0" w:space="0" w:color="auto"/>
              </w:divBdr>
            </w:div>
            <w:div w:id="1313294835">
              <w:marLeft w:val="0"/>
              <w:marRight w:val="0"/>
              <w:marTop w:val="0"/>
              <w:marBottom w:val="0"/>
              <w:divBdr>
                <w:top w:val="none" w:sz="0" w:space="0" w:color="auto"/>
                <w:left w:val="none" w:sz="0" w:space="0" w:color="auto"/>
                <w:bottom w:val="none" w:sz="0" w:space="0" w:color="auto"/>
                <w:right w:val="none" w:sz="0" w:space="0" w:color="auto"/>
              </w:divBdr>
            </w:div>
            <w:div w:id="516306938">
              <w:marLeft w:val="0"/>
              <w:marRight w:val="0"/>
              <w:marTop w:val="0"/>
              <w:marBottom w:val="0"/>
              <w:divBdr>
                <w:top w:val="none" w:sz="0" w:space="0" w:color="auto"/>
                <w:left w:val="none" w:sz="0" w:space="0" w:color="auto"/>
                <w:bottom w:val="none" w:sz="0" w:space="0" w:color="auto"/>
                <w:right w:val="none" w:sz="0" w:space="0" w:color="auto"/>
              </w:divBdr>
            </w:div>
            <w:div w:id="462846116">
              <w:marLeft w:val="0"/>
              <w:marRight w:val="0"/>
              <w:marTop w:val="0"/>
              <w:marBottom w:val="0"/>
              <w:divBdr>
                <w:top w:val="none" w:sz="0" w:space="0" w:color="auto"/>
                <w:left w:val="none" w:sz="0" w:space="0" w:color="auto"/>
                <w:bottom w:val="none" w:sz="0" w:space="0" w:color="auto"/>
                <w:right w:val="none" w:sz="0" w:space="0" w:color="auto"/>
              </w:divBdr>
            </w:div>
            <w:div w:id="1673527383">
              <w:marLeft w:val="0"/>
              <w:marRight w:val="0"/>
              <w:marTop w:val="0"/>
              <w:marBottom w:val="0"/>
              <w:divBdr>
                <w:top w:val="none" w:sz="0" w:space="0" w:color="auto"/>
                <w:left w:val="none" w:sz="0" w:space="0" w:color="auto"/>
                <w:bottom w:val="none" w:sz="0" w:space="0" w:color="auto"/>
                <w:right w:val="none" w:sz="0" w:space="0" w:color="auto"/>
              </w:divBdr>
            </w:div>
            <w:div w:id="48381147">
              <w:marLeft w:val="0"/>
              <w:marRight w:val="0"/>
              <w:marTop w:val="0"/>
              <w:marBottom w:val="0"/>
              <w:divBdr>
                <w:top w:val="none" w:sz="0" w:space="0" w:color="auto"/>
                <w:left w:val="none" w:sz="0" w:space="0" w:color="auto"/>
                <w:bottom w:val="none" w:sz="0" w:space="0" w:color="auto"/>
                <w:right w:val="none" w:sz="0" w:space="0" w:color="auto"/>
              </w:divBdr>
            </w:div>
            <w:div w:id="1114982371">
              <w:marLeft w:val="0"/>
              <w:marRight w:val="0"/>
              <w:marTop w:val="0"/>
              <w:marBottom w:val="0"/>
              <w:divBdr>
                <w:top w:val="none" w:sz="0" w:space="0" w:color="auto"/>
                <w:left w:val="none" w:sz="0" w:space="0" w:color="auto"/>
                <w:bottom w:val="none" w:sz="0" w:space="0" w:color="auto"/>
                <w:right w:val="none" w:sz="0" w:space="0" w:color="auto"/>
              </w:divBdr>
            </w:div>
            <w:div w:id="1722511728">
              <w:marLeft w:val="0"/>
              <w:marRight w:val="0"/>
              <w:marTop w:val="0"/>
              <w:marBottom w:val="0"/>
              <w:divBdr>
                <w:top w:val="none" w:sz="0" w:space="0" w:color="auto"/>
                <w:left w:val="none" w:sz="0" w:space="0" w:color="auto"/>
                <w:bottom w:val="none" w:sz="0" w:space="0" w:color="auto"/>
                <w:right w:val="none" w:sz="0" w:space="0" w:color="auto"/>
              </w:divBdr>
            </w:div>
            <w:div w:id="1831293639">
              <w:marLeft w:val="0"/>
              <w:marRight w:val="0"/>
              <w:marTop w:val="0"/>
              <w:marBottom w:val="0"/>
              <w:divBdr>
                <w:top w:val="none" w:sz="0" w:space="0" w:color="auto"/>
                <w:left w:val="none" w:sz="0" w:space="0" w:color="auto"/>
                <w:bottom w:val="none" w:sz="0" w:space="0" w:color="auto"/>
                <w:right w:val="none" w:sz="0" w:space="0" w:color="auto"/>
              </w:divBdr>
            </w:div>
            <w:div w:id="704792790">
              <w:marLeft w:val="0"/>
              <w:marRight w:val="0"/>
              <w:marTop w:val="0"/>
              <w:marBottom w:val="0"/>
              <w:divBdr>
                <w:top w:val="none" w:sz="0" w:space="0" w:color="auto"/>
                <w:left w:val="none" w:sz="0" w:space="0" w:color="auto"/>
                <w:bottom w:val="none" w:sz="0" w:space="0" w:color="auto"/>
                <w:right w:val="none" w:sz="0" w:space="0" w:color="auto"/>
              </w:divBdr>
            </w:div>
            <w:div w:id="1752971727">
              <w:marLeft w:val="0"/>
              <w:marRight w:val="0"/>
              <w:marTop w:val="0"/>
              <w:marBottom w:val="0"/>
              <w:divBdr>
                <w:top w:val="none" w:sz="0" w:space="0" w:color="auto"/>
                <w:left w:val="none" w:sz="0" w:space="0" w:color="auto"/>
                <w:bottom w:val="none" w:sz="0" w:space="0" w:color="auto"/>
                <w:right w:val="none" w:sz="0" w:space="0" w:color="auto"/>
              </w:divBdr>
            </w:div>
            <w:div w:id="1696690448">
              <w:marLeft w:val="0"/>
              <w:marRight w:val="0"/>
              <w:marTop w:val="0"/>
              <w:marBottom w:val="0"/>
              <w:divBdr>
                <w:top w:val="none" w:sz="0" w:space="0" w:color="auto"/>
                <w:left w:val="none" w:sz="0" w:space="0" w:color="auto"/>
                <w:bottom w:val="none" w:sz="0" w:space="0" w:color="auto"/>
                <w:right w:val="none" w:sz="0" w:space="0" w:color="auto"/>
              </w:divBdr>
            </w:div>
            <w:div w:id="487598743">
              <w:marLeft w:val="0"/>
              <w:marRight w:val="0"/>
              <w:marTop w:val="0"/>
              <w:marBottom w:val="0"/>
              <w:divBdr>
                <w:top w:val="none" w:sz="0" w:space="0" w:color="auto"/>
                <w:left w:val="none" w:sz="0" w:space="0" w:color="auto"/>
                <w:bottom w:val="none" w:sz="0" w:space="0" w:color="auto"/>
                <w:right w:val="none" w:sz="0" w:space="0" w:color="auto"/>
              </w:divBdr>
            </w:div>
            <w:div w:id="153449439">
              <w:marLeft w:val="0"/>
              <w:marRight w:val="0"/>
              <w:marTop w:val="0"/>
              <w:marBottom w:val="0"/>
              <w:divBdr>
                <w:top w:val="none" w:sz="0" w:space="0" w:color="auto"/>
                <w:left w:val="none" w:sz="0" w:space="0" w:color="auto"/>
                <w:bottom w:val="none" w:sz="0" w:space="0" w:color="auto"/>
                <w:right w:val="none" w:sz="0" w:space="0" w:color="auto"/>
              </w:divBdr>
            </w:div>
            <w:div w:id="1725523257">
              <w:marLeft w:val="0"/>
              <w:marRight w:val="0"/>
              <w:marTop w:val="0"/>
              <w:marBottom w:val="0"/>
              <w:divBdr>
                <w:top w:val="none" w:sz="0" w:space="0" w:color="auto"/>
                <w:left w:val="none" w:sz="0" w:space="0" w:color="auto"/>
                <w:bottom w:val="none" w:sz="0" w:space="0" w:color="auto"/>
                <w:right w:val="none" w:sz="0" w:space="0" w:color="auto"/>
              </w:divBdr>
            </w:div>
            <w:div w:id="1907911130">
              <w:marLeft w:val="0"/>
              <w:marRight w:val="0"/>
              <w:marTop w:val="0"/>
              <w:marBottom w:val="0"/>
              <w:divBdr>
                <w:top w:val="none" w:sz="0" w:space="0" w:color="auto"/>
                <w:left w:val="none" w:sz="0" w:space="0" w:color="auto"/>
                <w:bottom w:val="none" w:sz="0" w:space="0" w:color="auto"/>
                <w:right w:val="none" w:sz="0" w:space="0" w:color="auto"/>
              </w:divBdr>
            </w:div>
            <w:div w:id="1995838866">
              <w:marLeft w:val="0"/>
              <w:marRight w:val="0"/>
              <w:marTop w:val="0"/>
              <w:marBottom w:val="0"/>
              <w:divBdr>
                <w:top w:val="none" w:sz="0" w:space="0" w:color="auto"/>
                <w:left w:val="none" w:sz="0" w:space="0" w:color="auto"/>
                <w:bottom w:val="none" w:sz="0" w:space="0" w:color="auto"/>
                <w:right w:val="none" w:sz="0" w:space="0" w:color="auto"/>
              </w:divBdr>
            </w:div>
            <w:div w:id="334651925">
              <w:marLeft w:val="0"/>
              <w:marRight w:val="0"/>
              <w:marTop w:val="0"/>
              <w:marBottom w:val="0"/>
              <w:divBdr>
                <w:top w:val="none" w:sz="0" w:space="0" w:color="auto"/>
                <w:left w:val="none" w:sz="0" w:space="0" w:color="auto"/>
                <w:bottom w:val="none" w:sz="0" w:space="0" w:color="auto"/>
                <w:right w:val="none" w:sz="0" w:space="0" w:color="auto"/>
              </w:divBdr>
            </w:div>
            <w:div w:id="1458832437">
              <w:marLeft w:val="0"/>
              <w:marRight w:val="0"/>
              <w:marTop w:val="0"/>
              <w:marBottom w:val="0"/>
              <w:divBdr>
                <w:top w:val="none" w:sz="0" w:space="0" w:color="auto"/>
                <w:left w:val="none" w:sz="0" w:space="0" w:color="auto"/>
                <w:bottom w:val="none" w:sz="0" w:space="0" w:color="auto"/>
                <w:right w:val="none" w:sz="0" w:space="0" w:color="auto"/>
              </w:divBdr>
            </w:div>
            <w:div w:id="2004160912">
              <w:marLeft w:val="0"/>
              <w:marRight w:val="0"/>
              <w:marTop w:val="0"/>
              <w:marBottom w:val="0"/>
              <w:divBdr>
                <w:top w:val="none" w:sz="0" w:space="0" w:color="auto"/>
                <w:left w:val="none" w:sz="0" w:space="0" w:color="auto"/>
                <w:bottom w:val="none" w:sz="0" w:space="0" w:color="auto"/>
                <w:right w:val="none" w:sz="0" w:space="0" w:color="auto"/>
              </w:divBdr>
            </w:div>
            <w:div w:id="1033073858">
              <w:marLeft w:val="0"/>
              <w:marRight w:val="0"/>
              <w:marTop w:val="0"/>
              <w:marBottom w:val="0"/>
              <w:divBdr>
                <w:top w:val="none" w:sz="0" w:space="0" w:color="auto"/>
                <w:left w:val="none" w:sz="0" w:space="0" w:color="auto"/>
                <w:bottom w:val="none" w:sz="0" w:space="0" w:color="auto"/>
                <w:right w:val="none" w:sz="0" w:space="0" w:color="auto"/>
              </w:divBdr>
            </w:div>
            <w:div w:id="1399672919">
              <w:marLeft w:val="0"/>
              <w:marRight w:val="0"/>
              <w:marTop w:val="0"/>
              <w:marBottom w:val="0"/>
              <w:divBdr>
                <w:top w:val="none" w:sz="0" w:space="0" w:color="auto"/>
                <w:left w:val="none" w:sz="0" w:space="0" w:color="auto"/>
                <w:bottom w:val="none" w:sz="0" w:space="0" w:color="auto"/>
                <w:right w:val="none" w:sz="0" w:space="0" w:color="auto"/>
              </w:divBdr>
            </w:div>
            <w:div w:id="869799124">
              <w:marLeft w:val="0"/>
              <w:marRight w:val="0"/>
              <w:marTop w:val="0"/>
              <w:marBottom w:val="0"/>
              <w:divBdr>
                <w:top w:val="none" w:sz="0" w:space="0" w:color="auto"/>
                <w:left w:val="none" w:sz="0" w:space="0" w:color="auto"/>
                <w:bottom w:val="none" w:sz="0" w:space="0" w:color="auto"/>
                <w:right w:val="none" w:sz="0" w:space="0" w:color="auto"/>
              </w:divBdr>
            </w:div>
            <w:div w:id="335544586">
              <w:marLeft w:val="0"/>
              <w:marRight w:val="0"/>
              <w:marTop w:val="0"/>
              <w:marBottom w:val="0"/>
              <w:divBdr>
                <w:top w:val="none" w:sz="0" w:space="0" w:color="auto"/>
                <w:left w:val="none" w:sz="0" w:space="0" w:color="auto"/>
                <w:bottom w:val="none" w:sz="0" w:space="0" w:color="auto"/>
                <w:right w:val="none" w:sz="0" w:space="0" w:color="auto"/>
              </w:divBdr>
            </w:div>
            <w:div w:id="1832520061">
              <w:marLeft w:val="0"/>
              <w:marRight w:val="0"/>
              <w:marTop w:val="0"/>
              <w:marBottom w:val="0"/>
              <w:divBdr>
                <w:top w:val="none" w:sz="0" w:space="0" w:color="auto"/>
                <w:left w:val="none" w:sz="0" w:space="0" w:color="auto"/>
                <w:bottom w:val="none" w:sz="0" w:space="0" w:color="auto"/>
                <w:right w:val="none" w:sz="0" w:space="0" w:color="auto"/>
              </w:divBdr>
            </w:div>
            <w:div w:id="358507048">
              <w:marLeft w:val="0"/>
              <w:marRight w:val="0"/>
              <w:marTop w:val="0"/>
              <w:marBottom w:val="0"/>
              <w:divBdr>
                <w:top w:val="none" w:sz="0" w:space="0" w:color="auto"/>
                <w:left w:val="none" w:sz="0" w:space="0" w:color="auto"/>
                <w:bottom w:val="none" w:sz="0" w:space="0" w:color="auto"/>
                <w:right w:val="none" w:sz="0" w:space="0" w:color="auto"/>
              </w:divBdr>
            </w:div>
            <w:div w:id="992564126">
              <w:marLeft w:val="0"/>
              <w:marRight w:val="0"/>
              <w:marTop w:val="0"/>
              <w:marBottom w:val="0"/>
              <w:divBdr>
                <w:top w:val="none" w:sz="0" w:space="0" w:color="auto"/>
                <w:left w:val="none" w:sz="0" w:space="0" w:color="auto"/>
                <w:bottom w:val="none" w:sz="0" w:space="0" w:color="auto"/>
                <w:right w:val="none" w:sz="0" w:space="0" w:color="auto"/>
              </w:divBdr>
            </w:div>
            <w:div w:id="1890410429">
              <w:marLeft w:val="0"/>
              <w:marRight w:val="0"/>
              <w:marTop w:val="0"/>
              <w:marBottom w:val="0"/>
              <w:divBdr>
                <w:top w:val="none" w:sz="0" w:space="0" w:color="auto"/>
                <w:left w:val="none" w:sz="0" w:space="0" w:color="auto"/>
                <w:bottom w:val="none" w:sz="0" w:space="0" w:color="auto"/>
                <w:right w:val="none" w:sz="0" w:space="0" w:color="auto"/>
              </w:divBdr>
            </w:div>
            <w:div w:id="1960338807">
              <w:marLeft w:val="0"/>
              <w:marRight w:val="0"/>
              <w:marTop w:val="0"/>
              <w:marBottom w:val="0"/>
              <w:divBdr>
                <w:top w:val="none" w:sz="0" w:space="0" w:color="auto"/>
                <w:left w:val="none" w:sz="0" w:space="0" w:color="auto"/>
                <w:bottom w:val="none" w:sz="0" w:space="0" w:color="auto"/>
                <w:right w:val="none" w:sz="0" w:space="0" w:color="auto"/>
              </w:divBdr>
            </w:div>
            <w:div w:id="734006937">
              <w:marLeft w:val="0"/>
              <w:marRight w:val="0"/>
              <w:marTop w:val="0"/>
              <w:marBottom w:val="0"/>
              <w:divBdr>
                <w:top w:val="none" w:sz="0" w:space="0" w:color="auto"/>
                <w:left w:val="none" w:sz="0" w:space="0" w:color="auto"/>
                <w:bottom w:val="none" w:sz="0" w:space="0" w:color="auto"/>
                <w:right w:val="none" w:sz="0" w:space="0" w:color="auto"/>
              </w:divBdr>
            </w:div>
            <w:div w:id="372123125">
              <w:marLeft w:val="0"/>
              <w:marRight w:val="0"/>
              <w:marTop w:val="0"/>
              <w:marBottom w:val="0"/>
              <w:divBdr>
                <w:top w:val="none" w:sz="0" w:space="0" w:color="auto"/>
                <w:left w:val="none" w:sz="0" w:space="0" w:color="auto"/>
                <w:bottom w:val="none" w:sz="0" w:space="0" w:color="auto"/>
                <w:right w:val="none" w:sz="0" w:space="0" w:color="auto"/>
              </w:divBdr>
            </w:div>
            <w:div w:id="1194686040">
              <w:marLeft w:val="0"/>
              <w:marRight w:val="0"/>
              <w:marTop w:val="0"/>
              <w:marBottom w:val="0"/>
              <w:divBdr>
                <w:top w:val="none" w:sz="0" w:space="0" w:color="auto"/>
                <w:left w:val="none" w:sz="0" w:space="0" w:color="auto"/>
                <w:bottom w:val="none" w:sz="0" w:space="0" w:color="auto"/>
                <w:right w:val="none" w:sz="0" w:space="0" w:color="auto"/>
              </w:divBdr>
            </w:div>
            <w:div w:id="999231678">
              <w:marLeft w:val="0"/>
              <w:marRight w:val="0"/>
              <w:marTop w:val="0"/>
              <w:marBottom w:val="0"/>
              <w:divBdr>
                <w:top w:val="none" w:sz="0" w:space="0" w:color="auto"/>
                <w:left w:val="none" w:sz="0" w:space="0" w:color="auto"/>
                <w:bottom w:val="none" w:sz="0" w:space="0" w:color="auto"/>
                <w:right w:val="none" w:sz="0" w:space="0" w:color="auto"/>
              </w:divBdr>
            </w:div>
            <w:div w:id="1470587347">
              <w:marLeft w:val="0"/>
              <w:marRight w:val="0"/>
              <w:marTop w:val="0"/>
              <w:marBottom w:val="0"/>
              <w:divBdr>
                <w:top w:val="none" w:sz="0" w:space="0" w:color="auto"/>
                <w:left w:val="none" w:sz="0" w:space="0" w:color="auto"/>
                <w:bottom w:val="none" w:sz="0" w:space="0" w:color="auto"/>
                <w:right w:val="none" w:sz="0" w:space="0" w:color="auto"/>
              </w:divBdr>
            </w:div>
            <w:div w:id="155192412">
              <w:marLeft w:val="0"/>
              <w:marRight w:val="0"/>
              <w:marTop w:val="0"/>
              <w:marBottom w:val="0"/>
              <w:divBdr>
                <w:top w:val="none" w:sz="0" w:space="0" w:color="auto"/>
                <w:left w:val="none" w:sz="0" w:space="0" w:color="auto"/>
                <w:bottom w:val="none" w:sz="0" w:space="0" w:color="auto"/>
                <w:right w:val="none" w:sz="0" w:space="0" w:color="auto"/>
              </w:divBdr>
            </w:div>
            <w:div w:id="608468506">
              <w:marLeft w:val="0"/>
              <w:marRight w:val="0"/>
              <w:marTop w:val="0"/>
              <w:marBottom w:val="0"/>
              <w:divBdr>
                <w:top w:val="none" w:sz="0" w:space="0" w:color="auto"/>
                <w:left w:val="none" w:sz="0" w:space="0" w:color="auto"/>
                <w:bottom w:val="none" w:sz="0" w:space="0" w:color="auto"/>
                <w:right w:val="none" w:sz="0" w:space="0" w:color="auto"/>
              </w:divBdr>
            </w:div>
            <w:div w:id="1205019448">
              <w:marLeft w:val="0"/>
              <w:marRight w:val="0"/>
              <w:marTop w:val="0"/>
              <w:marBottom w:val="0"/>
              <w:divBdr>
                <w:top w:val="none" w:sz="0" w:space="0" w:color="auto"/>
                <w:left w:val="none" w:sz="0" w:space="0" w:color="auto"/>
                <w:bottom w:val="none" w:sz="0" w:space="0" w:color="auto"/>
                <w:right w:val="none" w:sz="0" w:space="0" w:color="auto"/>
              </w:divBdr>
            </w:div>
            <w:div w:id="608244030">
              <w:marLeft w:val="0"/>
              <w:marRight w:val="0"/>
              <w:marTop w:val="0"/>
              <w:marBottom w:val="0"/>
              <w:divBdr>
                <w:top w:val="none" w:sz="0" w:space="0" w:color="auto"/>
                <w:left w:val="none" w:sz="0" w:space="0" w:color="auto"/>
                <w:bottom w:val="none" w:sz="0" w:space="0" w:color="auto"/>
                <w:right w:val="none" w:sz="0" w:space="0" w:color="auto"/>
              </w:divBdr>
            </w:div>
            <w:div w:id="385227438">
              <w:marLeft w:val="0"/>
              <w:marRight w:val="0"/>
              <w:marTop w:val="0"/>
              <w:marBottom w:val="0"/>
              <w:divBdr>
                <w:top w:val="none" w:sz="0" w:space="0" w:color="auto"/>
                <w:left w:val="none" w:sz="0" w:space="0" w:color="auto"/>
                <w:bottom w:val="none" w:sz="0" w:space="0" w:color="auto"/>
                <w:right w:val="none" w:sz="0" w:space="0" w:color="auto"/>
              </w:divBdr>
            </w:div>
            <w:div w:id="582223108">
              <w:marLeft w:val="0"/>
              <w:marRight w:val="0"/>
              <w:marTop w:val="0"/>
              <w:marBottom w:val="0"/>
              <w:divBdr>
                <w:top w:val="none" w:sz="0" w:space="0" w:color="auto"/>
                <w:left w:val="none" w:sz="0" w:space="0" w:color="auto"/>
                <w:bottom w:val="none" w:sz="0" w:space="0" w:color="auto"/>
                <w:right w:val="none" w:sz="0" w:space="0" w:color="auto"/>
              </w:divBdr>
            </w:div>
            <w:div w:id="76365518">
              <w:marLeft w:val="0"/>
              <w:marRight w:val="0"/>
              <w:marTop w:val="0"/>
              <w:marBottom w:val="0"/>
              <w:divBdr>
                <w:top w:val="none" w:sz="0" w:space="0" w:color="auto"/>
                <w:left w:val="none" w:sz="0" w:space="0" w:color="auto"/>
                <w:bottom w:val="none" w:sz="0" w:space="0" w:color="auto"/>
                <w:right w:val="none" w:sz="0" w:space="0" w:color="auto"/>
              </w:divBdr>
            </w:div>
            <w:div w:id="2130666111">
              <w:marLeft w:val="0"/>
              <w:marRight w:val="0"/>
              <w:marTop w:val="0"/>
              <w:marBottom w:val="0"/>
              <w:divBdr>
                <w:top w:val="none" w:sz="0" w:space="0" w:color="auto"/>
                <w:left w:val="none" w:sz="0" w:space="0" w:color="auto"/>
                <w:bottom w:val="none" w:sz="0" w:space="0" w:color="auto"/>
                <w:right w:val="none" w:sz="0" w:space="0" w:color="auto"/>
              </w:divBdr>
            </w:div>
            <w:div w:id="1283343484">
              <w:marLeft w:val="0"/>
              <w:marRight w:val="0"/>
              <w:marTop w:val="0"/>
              <w:marBottom w:val="0"/>
              <w:divBdr>
                <w:top w:val="none" w:sz="0" w:space="0" w:color="auto"/>
                <w:left w:val="none" w:sz="0" w:space="0" w:color="auto"/>
                <w:bottom w:val="none" w:sz="0" w:space="0" w:color="auto"/>
                <w:right w:val="none" w:sz="0" w:space="0" w:color="auto"/>
              </w:divBdr>
            </w:div>
            <w:div w:id="1968195990">
              <w:marLeft w:val="0"/>
              <w:marRight w:val="0"/>
              <w:marTop w:val="0"/>
              <w:marBottom w:val="0"/>
              <w:divBdr>
                <w:top w:val="none" w:sz="0" w:space="0" w:color="auto"/>
                <w:left w:val="none" w:sz="0" w:space="0" w:color="auto"/>
                <w:bottom w:val="none" w:sz="0" w:space="0" w:color="auto"/>
                <w:right w:val="none" w:sz="0" w:space="0" w:color="auto"/>
              </w:divBdr>
            </w:div>
            <w:div w:id="426461381">
              <w:marLeft w:val="0"/>
              <w:marRight w:val="0"/>
              <w:marTop w:val="0"/>
              <w:marBottom w:val="0"/>
              <w:divBdr>
                <w:top w:val="none" w:sz="0" w:space="0" w:color="auto"/>
                <w:left w:val="none" w:sz="0" w:space="0" w:color="auto"/>
                <w:bottom w:val="none" w:sz="0" w:space="0" w:color="auto"/>
                <w:right w:val="none" w:sz="0" w:space="0" w:color="auto"/>
              </w:divBdr>
            </w:div>
            <w:div w:id="1531339361">
              <w:marLeft w:val="0"/>
              <w:marRight w:val="0"/>
              <w:marTop w:val="0"/>
              <w:marBottom w:val="0"/>
              <w:divBdr>
                <w:top w:val="none" w:sz="0" w:space="0" w:color="auto"/>
                <w:left w:val="none" w:sz="0" w:space="0" w:color="auto"/>
                <w:bottom w:val="none" w:sz="0" w:space="0" w:color="auto"/>
                <w:right w:val="none" w:sz="0" w:space="0" w:color="auto"/>
              </w:divBdr>
            </w:div>
            <w:div w:id="954485475">
              <w:marLeft w:val="0"/>
              <w:marRight w:val="0"/>
              <w:marTop w:val="0"/>
              <w:marBottom w:val="0"/>
              <w:divBdr>
                <w:top w:val="none" w:sz="0" w:space="0" w:color="auto"/>
                <w:left w:val="none" w:sz="0" w:space="0" w:color="auto"/>
                <w:bottom w:val="none" w:sz="0" w:space="0" w:color="auto"/>
                <w:right w:val="none" w:sz="0" w:space="0" w:color="auto"/>
              </w:divBdr>
            </w:div>
            <w:div w:id="2117169462">
              <w:marLeft w:val="0"/>
              <w:marRight w:val="0"/>
              <w:marTop w:val="0"/>
              <w:marBottom w:val="0"/>
              <w:divBdr>
                <w:top w:val="none" w:sz="0" w:space="0" w:color="auto"/>
                <w:left w:val="none" w:sz="0" w:space="0" w:color="auto"/>
                <w:bottom w:val="none" w:sz="0" w:space="0" w:color="auto"/>
                <w:right w:val="none" w:sz="0" w:space="0" w:color="auto"/>
              </w:divBdr>
            </w:div>
            <w:div w:id="1485929480">
              <w:marLeft w:val="0"/>
              <w:marRight w:val="0"/>
              <w:marTop w:val="0"/>
              <w:marBottom w:val="0"/>
              <w:divBdr>
                <w:top w:val="none" w:sz="0" w:space="0" w:color="auto"/>
                <w:left w:val="none" w:sz="0" w:space="0" w:color="auto"/>
                <w:bottom w:val="none" w:sz="0" w:space="0" w:color="auto"/>
                <w:right w:val="none" w:sz="0" w:space="0" w:color="auto"/>
              </w:divBdr>
            </w:div>
            <w:div w:id="1853882957">
              <w:marLeft w:val="0"/>
              <w:marRight w:val="0"/>
              <w:marTop w:val="0"/>
              <w:marBottom w:val="0"/>
              <w:divBdr>
                <w:top w:val="none" w:sz="0" w:space="0" w:color="auto"/>
                <w:left w:val="none" w:sz="0" w:space="0" w:color="auto"/>
                <w:bottom w:val="none" w:sz="0" w:space="0" w:color="auto"/>
                <w:right w:val="none" w:sz="0" w:space="0" w:color="auto"/>
              </w:divBdr>
            </w:div>
            <w:div w:id="1096093061">
              <w:marLeft w:val="0"/>
              <w:marRight w:val="0"/>
              <w:marTop w:val="0"/>
              <w:marBottom w:val="0"/>
              <w:divBdr>
                <w:top w:val="none" w:sz="0" w:space="0" w:color="auto"/>
                <w:left w:val="none" w:sz="0" w:space="0" w:color="auto"/>
                <w:bottom w:val="none" w:sz="0" w:space="0" w:color="auto"/>
                <w:right w:val="none" w:sz="0" w:space="0" w:color="auto"/>
              </w:divBdr>
            </w:div>
            <w:div w:id="982806384">
              <w:marLeft w:val="0"/>
              <w:marRight w:val="0"/>
              <w:marTop w:val="0"/>
              <w:marBottom w:val="0"/>
              <w:divBdr>
                <w:top w:val="none" w:sz="0" w:space="0" w:color="auto"/>
                <w:left w:val="none" w:sz="0" w:space="0" w:color="auto"/>
                <w:bottom w:val="none" w:sz="0" w:space="0" w:color="auto"/>
                <w:right w:val="none" w:sz="0" w:space="0" w:color="auto"/>
              </w:divBdr>
            </w:div>
            <w:div w:id="1365404869">
              <w:marLeft w:val="0"/>
              <w:marRight w:val="0"/>
              <w:marTop w:val="0"/>
              <w:marBottom w:val="0"/>
              <w:divBdr>
                <w:top w:val="none" w:sz="0" w:space="0" w:color="auto"/>
                <w:left w:val="none" w:sz="0" w:space="0" w:color="auto"/>
                <w:bottom w:val="none" w:sz="0" w:space="0" w:color="auto"/>
                <w:right w:val="none" w:sz="0" w:space="0" w:color="auto"/>
              </w:divBdr>
            </w:div>
            <w:div w:id="1769152593">
              <w:marLeft w:val="0"/>
              <w:marRight w:val="0"/>
              <w:marTop w:val="0"/>
              <w:marBottom w:val="0"/>
              <w:divBdr>
                <w:top w:val="none" w:sz="0" w:space="0" w:color="auto"/>
                <w:left w:val="none" w:sz="0" w:space="0" w:color="auto"/>
                <w:bottom w:val="none" w:sz="0" w:space="0" w:color="auto"/>
                <w:right w:val="none" w:sz="0" w:space="0" w:color="auto"/>
              </w:divBdr>
            </w:div>
            <w:div w:id="1393385253">
              <w:marLeft w:val="0"/>
              <w:marRight w:val="0"/>
              <w:marTop w:val="0"/>
              <w:marBottom w:val="0"/>
              <w:divBdr>
                <w:top w:val="none" w:sz="0" w:space="0" w:color="auto"/>
                <w:left w:val="none" w:sz="0" w:space="0" w:color="auto"/>
                <w:bottom w:val="none" w:sz="0" w:space="0" w:color="auto"/>
                <w:right w:val="none" w:sz="0" w:space="0" w:color="auto"/>
              </w:divBdr>
            </w:div>
            <w:div w:id="932788144">
              <w:marLeft w:val="0"/>
              <w:marRight w:val="0"/>
              <w:marTop w:val="0"/>
              <w:marBottom w:val="0"/>
              <w:divBdr>
                <w:top w:val="none" w:sz="0" w:space="0" w:color="auto"/>
                <w:left w:val="none" w:sz="0" w:space="0" w:color="auto"/>
                <w:bottom w:val="none" w:sz="0" w:space="0" w:color="auto"/>
                <w:right w:val="none" w:sz="0" w:space="0" w:color="auto"/>
              </w:divBdr>
            </w:div>
            <w:div w:id="1707103271">
              <w:marLeft w:val="0"/>
              <w:marRight w:val="0"/>
              <w:marTop w:val="0"/>
              <w:marBottom w:val="0"/>
              <w:divBdr>
                <w:top w:val="none" w:sz="0" w:space="0" w:color="auto"/>
                <w:left w:val="none" w:sz="0" w:space="0" w:color="auto"/>
                <w:bottom w:val="none" w:sz="0" w:space="0" w:color="auto"/>
                <w:right w:val="none" w:sz="0" w:space="0" w:color="auto"/>
              </w:divBdr>
            </w:div>
            <w:div w:id="2138597638">
              <w:marLeft w:val="0"/>
              <w:marRight w:val="0"/>
              <w:marTop w:val="0"/>
              <w:marBottom w:val="0"/>
              <w:divBdr>
                <w:top w:val="none" w:sz="0" w:space="0" w:color="auto"/>
                <w:left w:val="none" w:sz="0" w:space="0" w:color="auto"/>
                <w:bottom w:val="none" w:sz="0" w:space="0" w:color="auto"/>
                <w:right w:val="none" w:sz="0" w:space="0" w:color="auto"/>
              </w:divBdr>
            </w:div>
            <w:div w:id="997995666">
              <w:marLeft w:val="0"/>
              <w:marRight w:val="0"/>
              <w:marTop w:val="0"/>
              <w:marBottom w:val="0"/>
              <w:divBdr>
                <w:top w:val="none" w:sz="0" w:space="0" w:color="auto"/>
                <w:left w:val="none" w:sz="0" w:space="0" w:color="auto"/>
                <w:bottom w:val="none" w:sz="0" w:space="0" w:color="auto"/>
                <w:right w:val="none" w:sz="0" w:space="0" w:color="auto"/>
              </w:divBdr>
            </w:div>
            <w:div w:id="1294366587">
              <w:marLeft w:val="0"/>
              <w:marRight w:val="0"/>
              <w:marTop w:val="0"/>
              <w:marBottom w:val="0"/>
              <w:divBdr>
                <w:top w:val="none" w:sz="0" w:space="0" w:color="auto"/>
                <w:left w:val="none" w:sz="0" w:space="0" w:color="auto"/>
                <w:bottom w:val="none" w:sz="0" w:space="0" w:color="auto"/>
                <w:right w:val="none" w:sz="0" w:space="0" w:color="auto"/>
              </w:divBdr>
            </w:div>
            <w:div w:id="1462961474">
              <w:marLeft w:val="0"/>
              <w:marRight w:val="0"/>
              <w:marTop w:val="0"/>
              <w:marBottom w:val="0"/>
              <w:divBdr>
                <w:top w:val="none" w:sz="0" w:space="0" w:color="auto"/>
                <w:left w:val="none" w:sz="0" w:space="0" w:color="auto"/>
                <w:bottom w:val="none" w:sz="0" w:space="0" w:color="auto"/>
                <w:right w:val="none" w:sz="0" w:space="0" w:color="auto"/>
              </w:divBdr>
            </w:div>
            <w:div w:id="964896610">
              <w:marLeft w:val="0"/>
              <w:marRight w:val="0"/>
              <w:marTop w:val="0"/>
              <w:marBottom w:val="0"/>
              <w:divBdr>
                <w:top w:val="none" w:sz="0" w:space="0" w:color="auto"/>
                <w:left w:val="none" w:sz="0" w:space="0" w:color="auto"/>
                <w:bottom w:val="none" w:sz="0" w:space="0" w:color="auto"/>
                <w:right w:val="none" w:sz="0" w:space="0" w:color="auto"/>
              </w:divBdr>
            </w:div>
            <w:div w:id="1624382430">
              <w:marLeft w:val="0"/>
              <w:marRight w:val="0"/>
              <w:marTop w:val="0"/>
              <w:marBottom w:val="0"/>
              <w:divBdr>
                <w:top w:val="none" w:sz="0" w:space="0" w:color="auto"/>
                <w:left w:val="none" w:sz="0" w:space="0" w:color="auto"/>
                <w:bottom w:val="none" w:sz="0" w:space="0" w:color="auto"/>
                <w:right w:val="none" w:sz="0" w:space="0" w:color="auto"/>
              </w:divBdr>
            </w:div>
            <w:div w:id="717514241">
              <w:marLeft w:val="0"/>
              <w:marRight w:val="0"/>
              <w:marTop w:val="0"/>
              <w:marBottom w:val="0"/>
              <w:divBdr>
                <w:top w:val="none" w:sz="0" w:space="0" w:color="auto"/>
                <w:left w:val="none" w:sz="0" w:space="0" w:color="auto"/>
                <w:bottom w:val="none" w:sz="0" w:space="0" w:color="auto"/>
                <w:right w:val="none" w:sz="0" w:space="0" w:color="auto"/>
              </w:divBdr>
            </w:div>
            <w:div w:id="1291597170">
              <w:marLeft w:val="0"/>
              <w:marRight w:val="0"/>
              <w:marTop w:val="0"/>
              <w:marBottom w:val="0"/>
              <w:divBdr>
                <w:top w:val="none" w:sz="0" w:space="0" w:color="auto"/>
                <w:left w:val="none" w:sz="0" w:space="0" w:color="auto"/>
                <w:bottom w:val="none" w:sz="0" w:space="0" w:color="auto"/>
                <w:right w:val="none" w:sz="0" w:space="0" w:color="auto"/>
              </w:divBdr>
            </w:div>
            <w:div w:id="19554688">
              <w:marLeft w:val="0"/>
              <w:marRight w:val="0"/>
              <w:marTop w:val="0"/>
              <w:marBottom w:val="0"/>
              <w:divBdr>
                <w:top w:val="none" w:sz="0" w:space="0" w:color="auto"/>
                <w:left w:val="none" w:sz="0" w:space="0" w:color="auto"/>
                <w:bottom w:val="none" w:sz="0" w:space="0" w:color="auto"/>
                <w:right w:val="none" w:sz="0" w:space="0" w:color="auto"/>
              </w:divBdr>
            </w:div>
            <w:div w:id="177013579">
              <w:marLeft w:val="0"/>
              <w:marRight w:val="0"/>
              <w:marTop w:val="0"/>
              <w:marBottom w:val="0"/>
              <w:divBdr>
                <w:top w:val="none" w:sz="0" w:space="0" w:color="auto"/>
                <w:left w:val="none" w:sz="0" w:space="0" w:color="auto"/>
                <w:bottom w:val="none" w:sz="0" w:space="0" w:color="auto"/>
                <w:right w:val="none" w:sz="0" w:space="0" w:color="auto"/>
              </w:divBdr>
            </w:div>
            <w:div w:id="1833645855">
              <w:marLeft w:val="0"/>
              <w:marRight w:val="0"/>
              <w:marTop w:val="0"/>
              <w:marBottom w:val="0"/>
              <w:divBdr>
                <w:top w:val="none" w:sz="0" w:space="0" w:color="auto"/>
                <w:left w:val="none" w:sz="0" w:space="0" w:color="auto"/>
                <w:bottom w:val="none" w:sz="0" w:space="0" w:color="auto"/>
                <w:right w:val="none" w:sz="0" w:space="0" w:color="auto"/>
              </w:divBdr>
            </w:div>
            <w:div w:id="1257013142">
              <w:marLeft w:val="0"/>
              <w:marRight w:val="0"/>
              <w:marTop w:val="0"/>
              <w:marBottom w:val="0"/>
              <w:divBdr>
                <w:top w:val="none" w:sz="0" w:space="0" w:color="auto"/>
                <w:left w:val="none" w:sz="0" w:space="0" w:color="auto"/>
                <w:bottom w:val="none" w:sz="0" w:space="0" w:color="auto"/>
                <w:right w:val="none" w:sz="0" w:space="0" w:color="auto"/>
              </w:divBdr>
            </w:div>
            <w:div w:id="1353920489">
              <w:marLeft w:val="0"/>
              <w:marRight w:val="0"/>
              <w:marTop w:val="0"/>
              <w:marBottom w:val="0"/>
              <w:divBdr>
                <w:top w:val="none" w:sz="0" w:space="0" w:color="auto"/>
                <w:left w:val="none" w:sz="0" w:space="0" w:color="auto"/>
                <w:bottom w:val="none" w:sz="0" w:space="0" w:color="auto"/>
                <w:right w:val="none" w:sz="0" w:space="0" w:color="auto"/>
              </w:divBdr>
            </w:div>
            <w:div w:id="617757760">
              <w:marLeft w:val="0"/>
              <w:marRight w:val="0"/>
              <w:marTop w:val="0"/>
              <w:marBottom w:val="0"/>
              <w:divBdr>
                <w:top w:val="none" w:sz="0" w:space="0" w:color="auto"/>
                <w:left w:val="none" w:sz="0" w:space="0" w:color="auto"/>
                <w:bottom w:val="none" w:sz="0" w:space="0" w:color="auto"/>
                <w:right w:val="none" w:sz="0" w:space="0" w:color="auto"/>
              </w:divBdr>
            </w:div>
            <w:div w:id="1995139004">
              <w:marLeft w:val="0"/>
              <w:marRight w:val="0"/>
              <w:marTop w:val="0"/>
              <w:marBottom w:val="0"/>
              <w:divBdr>
                <w:top w:val="none" w:sz="0" w:space="0" w:color="auto"/>
                <w:left w:val="none" w:sz="0" w:space="0" w:color="auto"/>
                <w:bottom w:val="none" w:sz="0" w:space="0" w:color="auto"/>
                <w:right w:val="none" w:sz="0" w:space="0" w:color="auto"/>
              </w:divBdr>
            </w:div>
            <w:div w:id="1250384852">
              <w:marLeft w:val="0"/>
              <w:marRight w:val="0"/>
              <w:marTop w:val="0"/>
              <w:marBottom w:val="0"/>
              <w:divBdr>
                <w:top w:val="none" w:sz="0" w:space="0" w:color="auto"/>
                <w:left w:val="none" w:sz="0" w:space="0" w:color="auto"/>
                <w:bottom w:val="none" w:sz="0" w:space="0" w:color="auto"/>
                <w:right w:val="none" w:sz="0" w:space="0" w:color="auto"/>
              </w:divBdr>
            </w:div>
            <w:div w:id="1923877789">
              <w:marLeft w:val="0"/>
              <w:marRight w:val="0"/>
              <w:marTop w:val="0"/>
              <w:marBottom w:val="0"/>
              <w:divBdr>
                <w:top w:val="none" w:sz="0" w:space="0" w:color="auto"/>
                <w:left w:val="none" w:sz="0" w:space="0" w:color="auto"/>
                <w:bottom w:val="none" w:sz="0" w:space="0" w:color="auto"/>
                <w:right w:val="none" w:sz="0" w:space="0" w:color="auto"/>
              </w:divBdr>
            </w:div>
            <w:div w:id="160125951">
              <w:marLeft w:val="0"/>
              <w:marRight w:val="0"/>
              <w:marTop w:val="0"/>
              <w:marBottom w:val="0"/>
              <w:divBdr>
                <w:top w:val="none" w:sz="0" w:space="0" w:color="auto"/>
                <w:left w:val="none" w:sz="0" w:space="0" w:color="auto"/>
                <w:bottom w:val="none" w:sz="0" w:space="0" w:color="auto"/>
                <w:right w:val="none" w:sz="0" w:space="0" w:color="auto"/>
              </w:divBdr>
            </w:div>
            <w:div w:id="52195069">
              <w:marLeft w:val="0"/>
              <w:marRight w:val="0"/>
              <w:marTop w:val="0"/>
              <w:marBottom w:val="0"/>
              <w:divBdr>
                <w:top w:val="none" w:sz="0" w:space="0" w:color="auto"/>
                <w:left w:val="none" w:sz="0" w:space="0" w:color="auto"/>
                <w:bottom w:val="none" w:sz="0" w:space="0" w:color="auto"/>
                <w:right w:val="none" w:sz="0" w:space="0" w:color="auto"/>
              </w:divBdr>
            </w:div>
            <w:div w:id="187648056">
              <w:marLeft w:val="0"/>
              <w:marRight w:val="0"/>
              <w:marTop w:val="0"/>
              <w:marBottom w:val="0"/>
              <w:divBdr>
                <w:top w:val="none" w:sz="0" w:space="0" w:color="auto"/>
                <w:left w:val="none" w:sz="0" w:space="0" w:color="auto"/>
                <w:bottom w:val="none" w:sz="0" w:space="0" w:color="auto"/>
                <w:right w:val="none" w:sz="0" w:space="0" w:color="auto"/>
              </w:divBdr>
            </w:div>
            <w:div w:id="70294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6910">
      <w:bodyDiv w:val="1"/>
      <w:marLeft w:val="0"/>
      <w:marRight w:val="0"/>
      <w:marTop w:val="0"/>
      <w:marBottom w:val="0"/>
      <w:divBdr>
        <w:top w:val="none" w:sz="0" w:space="0" w:color="auto"/>
        <w:left w:val="none" w:sz="0" w:space="0" w:color="auto"/>
        <w:bottom w:val="none" w:sz="0" w:space="0" w:color="auto"/>
        <w:right w:val="none" w:sz="0" w:space="0" w:color="auto"/>
      </w:divBdr>
      <w:divsChild>
        <w:div w:id="167520025">
          <w:marLeft w:val="0"/>
          <w:marRight w:val="0"/>
          <w:marTop w:val="0"/>
          <w:marBottom w:val="0"/>
          <w:divBdr>
            <w:top w:val="none" w:sz="0" w:space="0" w:color="auto"/>
            <w:left w:val="none" w:sz="0" w:space="0" w:color="auto"/>
            <w:bottom w:val="none" w:sz="0" w:space="0" w:color="auto"/>
            <w:right w:val="none" w:sz="0" w:space="0" w:color="auto"/>
          </w:divBdr>
          <w:divsChild>
            <w:div w:id="50231560">
              <w:marLeft w:val="0"/>
              <w:marRight w:val="0"/>
              <w:marTop w:val="0"/>
              <w:marBottom w:val="0"/>
              <w:divBdr>
                <w:top w:val="none" w:sz="0" w:space="0" w:color="auto"/>
                <w:left w:val="none" w:sz="0" w:space="0" w:color="auto"/>
                <w:bottom w:val="none" w:sz="0" w:space="0" w:color="auto"/>
                <w:right w:val="none" w:sz="0" w:space="0" w:color="auto"/>
              </w:divBdr>
            </w:div>
            <w:div w:id="1551842542">
              <w:marLeft w:val="0"/>
              <w:marRight w:val="0"/>
              <w:marTop w:val="0"/>
              <w:marBottom w:val="0"/>
              <w:divBdr>
                <w:top w:val="none" w:sz="0" w:space="0" w:color="auto"/>
                <w:left w:val="none" w:sz="0" w:space="0" w:color="auto"/>
                <w:bottom w:val="none" w:sz="0" w:space="0" w:color="auto"/>
                <w:right w:val="none" w:sz="0" w:space="0" w:color="auto"/>
              </w:divBdr>
            </w:div>
            <w:div w:id="28265297">
              <w:marLeft w:val="0"/>
              <w:marRight w:val="0"/>
              <w:marTop w:val="0"/>
              <w:marBottom w:val="0"/>
              <w:divBdr>
                <w:top w:val="none" w:sz="0" w:space="0" w:color="auto"/>
                <w:left w:val="none" w:sz="0" w:space="0" w:color="auto"/>
                <w:bottom w:val="none" w:sz="0" w:space="0" w:color="auto"/>
                <w:right w:val="none" w:sz="0" w:space="0" w:color="auto"/>
              </w:divBdr>
            </w:div>
            <w:div w:id="321273366">
              <w:marLeft w:val="0"/>
              <w:marRight w:val="0"/>
              <w:marTop w:val="0"/>
              <w:marBottom w:val="0"/>
              <w:divBdr>
                <w:top w:val="none" w:sz="0" w:space="0" w:color="auto"/>
                <w:left w:val="none" w:sz="0" w:space="0" w:color="auto"/>
                <w:bottom w:val="none" w:sz="0" w:space="0" w:color="auto"/>
                <w:right w:val="none" w:sz="0" w:space="0" w:color="auto"/>
              </w:divBdr>
            </w:div>
            <w:div w:id="1536886406">
              <w:marLeft w:val="0"/>
              <w:marRight w:val="0"/>
              <w:marTop w:val="0"/>
              <w:marBottom w:val="0"/>
              <w:divBdr>
                <w:top w:val="none" w:sz="0" w:space="0" w:color="auto"/>
                <w:left w:val="none" w:sz="0" w:space="0" w:color="auto"/>
                <w:bottom w:val="none" w:sz="0" w:space="0" w:color="auto"/>
                <w:right w:val="none" w:sz="0" w:space="0" w:color="auto"/>
              </w:divBdr>
            </w:div>
            <w:div w:id="1520310788">
              <w:marLeft w:val="0"/>
              <w:marRight w:val="0"/>
              <w:marTop w:val="0"/>
              <w:marBottom w:val="0"/>
              <w:divBdr>
                <w:top w:val="none" w:sz="0" w:space="0" w:color="auto"/>
                <w:left w:val="none" w:sz="0" w:space="0" w:color="auto"/>
                <w:bottom w:val="none" w:sz="0" w:space="0" w:color="auto"/>
                <w:right w:val="none" w:sz="0" w:space="0" w:color="auto"/>
              </w:divBdr>
            </w:div>
            <w:div w:id="363410673">
              <w:marLeft w:val="0"/>
              <w:marRight w:val="0"/>
              <w:marTop w:val="0"/>
              <w:marBottom w:val="0"/>
              <w:divBdr>
                <w:top w:val="none" w:sz="0" w:space="0" w:color="auto"/>
                <w:left w:val="none" w:sz="0" w:space="0" w:color="auto"/>
                <w:bottom w:val="none" w:sz="0" w:space="0" w:color="auto"/>
                <w:right w:val="none" w:sz="0" w:space="0" w:color="auto"/>
              </w:divBdr>
            </w:div>
            <w:div w:id="426854250">
              <w:marLeft w:val="0"/>
              <w:marRight w:val="0"/>
              <w:marTop w:val="0"/>
              <w:marBottom w:val="0"/>
              <w:divBdr>
                <w:top w:val="none" w:sz="0" w:space="0" w:color="auto"/>
                <w:left w:val="none" w:sz="0" w:space="0" w:color="auto"/>
                <w:bottom w:val="none" w:sz="0" w:space="0" w:color="auto"/>
                <w:right w:val="none" w:sz="0" w:space="0" w:color="auto"/>
              </w:divBdr>
            </w:div>
            <w:div w:id="1461419459">
              <w:marLeft w:val="0"/>
              <w:marRight w:val="0"/>
              <w:marTop w:val="0"/>
              <w:marBottom w:val="0"/>
              <w:divBdr>
                <w:top w:val="none" w:sz="0" w:space="0" w:color="auto"/>
                <w:left w:val="none" w:sz="0" w:space="0" w:color="auto"/>
                <w:bottom w:val="none" w:sz="0" w:space="0" w:color="auto"/>
                <w:right w:val="none" w:sz="0" w:space="0" w:color="auto"/>
              </w:divBdr>
            </w:div>
            <w:div w:id="1221795238">
              <w:marLeft w:val="0"/>
              <w:marRight w:val="0"/>
              <w:marTop w:val="0"/>
              <w:marBottom w:val="0"/>
              <w:divBdr>
                <w:top w:val="none" w:sz="0" w:space="0" w:color="auto"/>
                <w:left w:val="none" w:sz="0" w:space="0" w:color="auto"/>
                <w:bottom w:val="none" w:sz="0" w:space="0" w:color="auto"/>
                <w:right w:val="none" w:sz="0" w:space="0" w:color="auto"/>
              </w:divBdr>
            </w:div>
            <w:div w:id="2059932305">
              <w:marLeft w:val="0"/>
              <w:marRight w:val="0"/>
              <w:marTop w:val="0"/>
              <w:marBottom w:val="0"/>
              <w:divBdr>
                <w:top w:val="none" w:sz="0" w:space="0" w:color="auto"/>
                <w:left w:val="none" w:sz="0" w:space="0" w:color="auto"/>
                <w:bottom w:val="none" w:sz="0" w:space="0" w:color="auto"/>
                <w:right w:val="none" w:sz="0" w:space="0" w:color="auto"/>
              </w:divBdr>
            </w:div>
            <w:div w:id="1531381436">
              <w:marLeft w:val="0"/>
              <w:marRight w:val="0"/>
              <w:marTop w:val="0"/>
              <w:marBottom w:val="0"/>
              <w:divBdr>
                <w:top w:val="none" w:sz="0" w:space="0" w:color="auto"/>
                <w:left w:val="none" w:sz="0" w:space="0" w:color="auto"/>
                <w:bottom w:val="none" w:sz="0" w:space="0" w:color="auto"/>
                <w:right w:val="none" w:sz="0" w:space="0" w:color="auto"/>
              </w:divBdr>
            </w:div>
            <w:div w:id="1622494092">
              <w:marLeft w:val="0"/>
              <w:marRight w:val="0"/>
              <w:marTop w:val="0"/>
              <w:marBottom w:val="0"/>
              <w:divBdr>
                <w:top w:val="none" w:sz="0" w:space="0" w:color="auto"/>
                <w:left w:val="none" w:sz="0" w:space="0" w:color="auto"/>
                <w:bottom w:val="none" w:sz="0" w:space="0" w:color="auto"/>
                <w:right w:val="none" w:sz="0" w:space="0" w:color="auto"/>
              </w:divBdr>
            </w:div>
            <w:div w:id="1314599758">
              <w:marLeft w:val="0"/>
              <w:marRight w:val="0"/>
              <w:marTop w:val="0"/>
              <w:marBottom w:val="0"/>
              <w:divBdr>
                <w:top w:val="none" w:sz="0" w:space="0" w:color="auto"/>
                <w:left w:val="none" w:sz="0" w:space="0" w:color="auto"/>
                <w:bottom w:val="none" w:sz="0" w:space="0" w:color="auto"/>
                <w:right w:val="none" w:sz="0" w:space="0" w:color="auto"/>
              </w:divBdr>
            </w:div>
            <w:div w:id="1015041068">
              <w:marLeft w:val="0"/>
              <w:marRight w:val="0"/>
              <w:marTop w:val="0"/>
              <w:marBottom w:val="0"/>
              <w:divBdr>
                <w:top w:val="none" w:sz="0" w:space="0" w:color="auto"/>
                <w:left w:val="none" w:sz="0" w:space="0" w:color="auto"/>
                <w:bottom w:val="none" w:sz="0" w:space="0" w:color="auto"/>
                <w:right w:val="none" w:sz="0" w:space="0" w:color="auto"/>
              </w:divBdr>
            </w:div>
            <w:div w:id="1105345540">
              <w:marLeft w:val="0"/>
              <w:marRight w:val="0"/>
              <w:marTop w:val="0"/>
              <w:marBottom w:val="0"/>
              <w:divBdr>
                <w:top w:val="none" w:sz="0" w:space="0" w:color="auto"/>
                <w:left w:val="none" w:sz="0" w:space="0" w:color="auto"/>
                <w:bottom w:val="none" w:sz="0" w:space="0" w:color="auto"/>
                <w:right w:val="none" w:sz="0" w:space="0" w:color="auto"/>
              </w:divBdr>
            </w:div>
            <w:div w:id="2050035615">
              <w:marLeft w:val="0"/>
              <w:marRight w:val="0"/>
              <w:marTop w:val="0"/>
              <w:marBottom w:val="0"/>
              <w:divBdr>
                <w:top w:val="none" w:sz="0" w:space="0" w:color="auto"/>
                <w:left w:val="none" w:sz="0" w:space="0" w:color="auto"/>
                <w:bottom w:val="none" w:sz="0" w:space="0" w:color="auto"/>
                <w:right w:val="none" w:sz="0" w:space="0" w:color="auto"/>
              </w:divBdr>
            </w:div>
            <w:div w:id="1452699400">
              <w:marLeft w:val="0"/>
              <w:marRight w:val="0"/>
              <w:marTop w:val="0"/>
              <w:marBottom w:val="0"/>
              <w:divBdr>
                <w:top w:val="none" w:sz="0" w:space="0" w:color="auto"/>
                <w:left w:val="none" w:sz="0" w:space="0" w:color="auto"/>
                <w:bottom w:val="none" w:sz="0" w:space="0" w:color="auto"/>
                <w:right w:val="none" w:sz="0" w:space="0" w:color="auto"/>
              </w:divBdr>
            </w:div>
            <w:div w:id="480001768">
              <w:marLeft w:val="0"/>
              <w:marRight w:val="0"/>
              <w:marTop w:val="0"/>
              <w:marBottom w:val="0"/>
              <w:divBdr>
                <w:top w:val="none" w:sz="0" w:space="0" w:color="auto"/>
                <w:left w:val="none" w:sz="0" w:space="0" w:color="auto"/>
                <w:bottom w:val="none" w:sz="0" w:space="0" w:color="auto"/>
                <w:right w:val="none" w:sz="0" w:space="0" w:color="auto"/>
              </w:divBdr>
            </w:div>
            <w:div w:id="1927109579">
              <w:marLeft w:val="0"/>
              <w:marRight w:val="0"/>
              <w:marTop w:val="0"/>
              <w:marBottom w:val="0"/>
              <w:divBdr>
                <w:top w:val="none" w:sz="0" w:space="0" w:color="auto"/>
                <w:left w:val="none" w:sz="0" w:space="0" w:color="auto"/>
                <w:bottom w:val="none" w:sz="0" w:space="0" w:color="auto"/>
                <w:right w:val="none" w:sz="0" w:space="0" w:color="auto"/>
              </w:divBdr>
            </w:div>
            <w:div w:id="430051092">
              <w:marLeft w:val="0"/>
              <w:marRight w:val="0"/>
              <w:marTop w:val="0"/>
              <w:marBottom w:val="0"/>
              <w:divBdr>
                <w:top w:val="none" w:sz="0" w:space="0" w:color="auto"/>
                <w:left w:val="none" w:sz="0" w:space="0" w:color="auto"/>
                <w:bottom w:val="none" w:sz="0" w:space="0" w:color="auto"/>
                <w:right w:val="none" w:sz="0" w:space="0" w:color="auto"/>
              </w:divBdr>
            </w:div>
            <w:div w:id="286352118">
              <w:marLeft w:val="0"/>
              <w:marRight w:val="0"/>
              <w:marTop w:val="0"/>
              <w:marBottom w:val="0"/>
              <w:divBdr>
                <w:top w:val="none" w:sz="0" w:space="0" w:color="auto"/>
                <w:left w:val="none" w:sz="0" w:space="0" w:color="auto"/>
                <w:bottom w:val="none" w:sz="0" w:space="0" w:color="auto"/>
                <w:right w:val="none" w:sz="0" w:space="0" w:color="auto"/>
              </w:divBdr>
            </w:div>
            <w:div w:id="466316611">
              <w:marLeft w:val="0"/>
              <w:marRight w:val="0"/>
              <w:marTop w:val="0"/>
              <w:marBottom w:val="0"/>
              <w:divBdr>
                <w:top w:val="none" w:sz="0" w:space="0" w:color="auto"/>
                <w:left w:val="none" w:sz="0" w:space="0" w:color="auto"/>
                <w:bottom w:val="none" w:sz="0" w:space="0" w:color="auto"/>
                <w:right w:val="none" w:sz="0" w:space="0" w:color="auto"/>
              </w:divBdr>
            </w:div>
            <w:div w:id="1155102247">
              <w:marLeft w:val="0"/>
              <w:marRight w:val="0"/>
              <w:marTop w:val="0"/>
              <w:marBottom w:val="0"/>
              <w:divBdr>
                <w:top w:val="none" w:sz="0" w:space="0" w:color="auto"/>
                <w:left w:val="none" w:sz="0" w:space="0" w:color="auto"/>
                <w:bottom w:val="none" w:sz="0" w:space="0" w:color="auto"/>
                <w:right w:val="none" w:sz="0" w:space="0" w:color="auto"/>
              </w:divBdr>
            </w:div>
            <w:div w:id="1845898577">
              <w:marLeft w:val="0"/>
              <w:marRight w:val="0"/>
              <w:marTop w:val="0"/>
              <w:marBottom w:val="0"/>
              <w:divBdr>
                <w:top w:val="none" w:sz="0" w:space="0" w:color="auto"/>
                <w:left w:val="none" w:sz="0" w:space="0" w:color="auto"/>
                <w:bottom w:val="none" w:sz="0" w:space="0" w:color="auto"/>
                <w:right w:val="none" w:sz="0" w:space="0" w:color="auto"/>
              </w:divBdr>
            </w:div>
            <w:div w:id="113982904">
              <w:marLeft w:val="0"/>
              <w:marRight w:val="0"/>
              <w:marTop w:val="0"/>
              <w:marBottom w:val="0"/>
              <w:divBdr>
                <w:top w:val="none" w:sz="0" w:space="0" w:color="auto"/>
                <w:left w:val="none" w:sz="0" w:space="0" w:color="auto"/>
                <w:bottom w:val="none" w:sz="0" w:space="0" w:color="auto"/>
                <w:right w:val="none" w:sz="0" w:space="0" w:color="auto"/>
              </w:divBdr>
            </w:div>
            <w:div w:id="1739287448">
              <w:marLeft w:val="0"/>
              <w:marRight w:val="0"/>
              <w:marTop w:val="0"/>
              <w:marBottom w:val="0"/>
              <w:divBdr>
                <w:top w:val="none" w:sz="0" w:space="0" w:color="auto"/>
                <w:left w:val="none" w:sz="0" w:space="0" w:color="auto"/>
                <w:bottom w:val="none" w:sz="0" w:space="0" w:color="auto"/>
                <w:right w:val="none" w:sz="0" w:space="0" w:color="auto"/>
              </w:divBdr>
            </w:div>
            <w:div w:id="1298074674">
              <w:marLeft w:val="0"/>
              <w:marRight w:val="0"/>
              <w:marTop w:val="0"/>
              <w:marBottom w:val="0"/>
              <w:divBdr>
                <w:top w:val="none" w:sz="0" w:space="0" w:color="auto"/>
                <w:left w:val="none" w:sz="0" w:space="0" w:color="auto"/>
                <w:bottom w:val="none" w:sz="0" w:space="0" w:color="auto"/>
                <w:right w:val="none" w:sz="0" w:space="0" w:color="auto"/>
              </w:divBdr>
            </w:div>
            <w:div w:id="1835683072">
              <w:marLeft w:val="0"/>
              <w:marRight w:val="0"/>
              <w:marTop w:val="0"/>
              <w:marBottom w:val="0"/>
              <w:divBdr>
                <w:top w:val="none" w:sz="0" w:space="0" w:color="auto"/>
                <w:left w:val="none" w:sz="0" w:space="0" w:color="auto"/>
                <w:bottom w:val="none" w:sz="0" w:space="0" w:color="auto"/>
                <w:right w:val="none" w:sz="0" w:space="0" w:color="auto"/>
              </w:divBdr>
            </w:div>
            <w:div w:id="401486690">
              <w:marLeft w:val="0"/>
              <w:marRight w:val="0"/>
              <w:marTop w:val="0"/>
              <w:marBottom w:val="0"/>
              <w:divBdr>
                <w:top w:val="none" w:sz="0" w:space="0" w:color="auto"/>
                <w:left w:val="none" w:sz="0" w:space="0" w:color="auto"/>
                <w:bottom w:val="none" w:sz="0" w:space="0" w:color="auto"/>
                <w:right w:val="none" w:sz="0" w:space="0" w:color="auto"/>
              </w:divBdr>
            </w:div>
            <w:div w:id="1112750766">
              <w:marLeft w:val="0"/>
              <w:marRight w:val="0"/>
              <w:marTop w:val="0"/>
              <w:marBottom w:val="0"/>
              <w:divBdr>
                <w:top w:val="none" w:sz="0" w:space="0" w:color="auto"/>
                <w:left w:val="none" w:sz="0" w:space="0" w:color="auto"/>
                <w:bottom w:val="none" w:sz="0" w:space="0" w:color="auto"/>
                <w:right w:val="none" w:sz="0" w:space="0" w:color="auto"/>
              </w:divBdr>
            </w:div>
            <w:div w:id="764420951">
              <w:marLeft w:val="0"/>
              <w:marRight w:val="0"/>
              <w:marTop w:val="0"/>
              <w:marBottom w:val="0"/>
              <w:divBdr>
                <w:top w:val="none" w:sz="0" w:space="0" w:color="auto"/>
                <w:left w:val="none" w:sz="0" w:space="0" w:color="auto"/>
                <w:bottom w:val="none" w:sz="0" w:space="0" w:color="auto"/>
                <w:right w:val="none" w:sz="0" w:space="0" w:color="auto"/>
              </w:divBdr>
            </w:div>
            <w:div w:id="1530483410">
              <w:marLeft w:val="0"/>
              <w:marRight w:val="0"/>
              <w:marTop w:val="0"/>
              <w:marBottom w:val="0"/>
              <w:divBdr>
                <w:top w:val="none" w:sz="0" w:space="0" w:color="auto"/>
                <w:left w:val="none" w:sz="0" w:space="0" w:color="auto"/>
                <w:bottom w:val="none" w:sz="0" w:space="0" w:color="auto"/>
                <w:right w:val="none" w:sz="0" w:space="0" w:color="auto"/>
              </w:divBdr>
            </w:div>
            <w:div w:id="1466701058">
              <w:marLeft w:val="0"/>
              <w:marRight w:val="0"/>
              <w:marTop w:val="0"/>
              <w:marBottom w:val="0"/>
              <w:divBdr>
                <w:top w:val="none" w:sz="0" w:space="0" w:color="auto"/>
                <w:left w:val="none" w:sz="0" w:space="0" w:color="auto"/>
                <w:bottom w:val="none" w:sz="0" w:space="0" w:color="auto"/>
                <w:right w:val="none" w:sz="0" w:space="0" w:color="auto"/>
              </w:divBdr>
            </w:div>
            <w:div w:id="210769953">
              <w:marLeft w:val="0"/>
              <w:marRight w:val="0"/>
              <w:marTop w:val="0"/>
              <w:marBottom w:val="0"/>
              <w:divBdr>
                <w:top w:val="none" w:sz="0" w:space="0" w:color="auto"/>
                <w:left w:val="none" w:sz="0" w:space="0" w:color="auto"/>
                <w:bottom w:val="none" w:sz="0" w:space="0" w:color="auto"/>
                <w:right w:val="none" w:sz="0" w:space="0" w:color="auto"/>
              </w:divBdr>
            </w:div>
            <w:div w:id="1189833379">
              <w:marLeft w:val="0"/>
              <w:marRight w:val="0"/>
              <w:marTop w:val="0"/>
              <w:marBottom w:val="0"/>
              <w:divBdr>
                <w:top w:val="none" w:sz="0" w:space="0" w:color="auto"/>
                <w:left w:val="none" w:sz="0" w:space="0" w:color="auto"/>
                <w:bottom w:val="none" w:sz="0" w:space="0" w:color="auto"/>
                <w:right w:val="none" w:sz="0" w:space="0" w:color="auto"/>
              </w:divBdr>
            </w:div>
            <w:div w:id="661196657">
              <w:marLeft w:val="0"/>
              <w:marRight w:val="0"/>
              <w:marTop w:val="0"/>
              <w:marBottom w:val="0"/>
              <w:divBdr>
                <w:top w:val="none" w:sz="0" w:space="0" w:color="auto"/>
                <w:left w:val="none" w:sz="0" w:space="0" w:color="auto"/>
                <w:bottom w:val="none" w:sz="0" w:space="0" w:color="auto"/>
                <w:right w:val="none" w:sz="0" w:space="0" w:color="auto"/>
              </w:divBdr>
            </w:div>
            <w:div w:id="1690719190">
              <w:marLeft w:val="0"/>
              <w:marRight w:val="0"/>
              <w:marTop w:val="0"/>
              <w:marBottom w:val="0"/>
              <w:divBdr>
                <w:top w:val="none" w:sz="0" w:space="0" w:color="auto"/>
                <w:left w:val="none" w:sz="0" w:space="0" w:color="auto"/>
                <w:bottom w:val="none" w:sz="0" w:space="0" w:color="auto"/>
                <w:right w:val="none" w:sz="0" w:space="0" w:color="auto"/>
              </w:divBdr>
            </w:div>
            <w:div w:id="1601184817">
              <w:marLeft w:val="0"/>
              <w:marRight w:val="0"/>
              <w:marTop w:val="0"/>
              <w:marBottom w:val="0"/>
              <w:divBdr>
                <w:top w:val="none" w:sz="0" w:space="0" w:color="auto"/>
                <w:left w:val="none" w:sz="0" w:space="0" w:color="auto"/>
                <w:bottom w:val="none" w:sz="0" w:space="0" w:color="auto"/>
                <w:right w:val="none" w:sz="0" w:space="0" w:color="auto"/>
              </w:divBdr>
            </w:div>
            <w:div w:id="215354631">
              <w:marLeft w:val="0"/>
              <w:marRight w:val="0"/>
              <w:marTop w:val="0"/>
              <w:marBottom w:val="0"/>
              <w:divBdr>
                <w:top w:val="none" w:sz="0" w:space="0" w:color="auto"/>
                <w:left w:val="none" w:sz="0" w:space="0" w:color="auto"/>
                <w:bottom w:val="none" w:sz="0" w:space="0" w:color="auto"/>
                <w:right w:val="none" w:sz="0" w:space="0" w:color="auto"/>
              </w:divBdr>
            </w:div>
            <w:div w:id="1264999220">
              <w:marLeft w:val="0"/>
              <w:marRight w:val="0"/>
              <w:marTop w:val="0"/>
              <w:marBottom w:val="0"/>
              <w:divBdr>
                <w:top w:val="none" w:sz="0" w:space="0" w:color="auto"/>
                <w:left w:val="none" w:sz="0" w:space="0" w:color="auto"/>
                <w:bottom w:val="none" w:sz="0" w:space="0" w:color="auto"/>
                <w:right w:val="none" w:sz="0" w:space="0" w:color="auto"/>
              </w:divBdr>
            </w:div>
            <w:div w:id="3296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8614">
      <w:bodyDiv w:val="1"/>
      <w:marLeft w:val="0"/>
      <w:marRight w:val="0"/>
      <w:marTop w:val="0"/>
      <w:marBottom w:val="0"/>
      <w:divBdr>
        <w:top w:val="none" w:sz="0" w:space="0" w:color="auto"/>
        <w:left w:val="none" w:sz="0" w:space="0" w:color="auto"/>
        <w:bottom w:val="none" w:sz="0" w:space="0" w:color="auto"/>
        <w:right w:val="none" w:sz="0" w:space="0" w:color="auto"/>
      </w:divBdr>
      <w:divsChild>
        <w:div w:id="945038445">
          <w:marLeft w:val="0"/>
          <w:marRight w:val="0"/>
          <w:marTop w:val="0"/>
          <w:marBottom w:val="0"/>
          <w:divBdr>
            <w:top w:val="none" w:sz="0" w:space="0" w:color="auto"/>
            <w:left w:val="none" w:sz="0" w:space="0" w:color="auto"/>
            <w:bottom w:val="none" w:sz="0" w:space="0" w:color="auto"/>
            <w:right w:val="none" w:sz="0" w:space="0" w:color="auto"/>
          </w:divBdr>
          <w:divsChild>
            <w:div w:id="206332480">
              <w:marLeft w:val="0"/>
              <w:marRight w:val="0"/>
              <w:marTop w:val="0"/>
              <w:marBottom w:val="0"/>
              <w:divBdr>
                <w:top w:val="none" w:sz="0" w:space="0" w:color="auto"/>
                <w:left w:val="none" w:sz="0" w:space="0" w:color="auto"/>
                <w:bottom w:val="none" w:sz="0" w:space="0" w:color="auto"/>
                <w:right w:val="none" w:sz="0" w:space="0" w:color="auto"/>
              </w:divBdr>
              <w:divsChild>
                <w:div w:id="695888837">
                  <w:marLeft w:val="0"/>
                  <w:marRight w:val="0"/>
                  <w:marTop w:val="0"/>
                  <w:marBottom w:val="0"/>
                  <w:divBdr>
                    <w:top w:val="none" w:sz="0" w:space="0" w:color="auto"/>
                    <w:left w:val="none" w:sz="0" w:space="0" w:color="auto"/>
                    <w:bottom w:val="none" w:sz="0" w:space="0" w:color="auto"/>
                    <w:right w:val="none" w:sz="0" w:space="0" w:color="auto"/>
                  </w:divBdr>
                  <w:divsChild>
                    <w:div w:id="129523358">
                      <w:marLeft w:val="0"/>
                      <w:marRight w:val="0"/>
                      <w:marTop w:val="0"/>
                      <w:marBottom w:val="0"/>
                      <w:divBdr>
                        <w:top w:val="none" w:sz="0" w:space="0" w:color="auto"/>
                        <w:left w:val="none" w:sz="0" w:space="0" w:color="auto"/>
                        <w:bottom w:val="none" w:sz="0" w:space="0" w:color="auto"/>
                        <w:right w:val="none" w:sz="0" w:space="0" w:color="auto"/>
                      </w:divBdr>
                    </w:div>
                    <w:div w:id="109981931">
                      <w:marLeft w:val="0"/>
                      <w:marRight w:val="0"/>
                      <w:marTop w:val="0"/>
                      <w:marBottom w:val="0"/>
                      <w:divBdr>
                        <w:top w:val="none" w:sz="0" w:space="0" w:color="auto"/>
                        <w:left w:val="none" w:sz="0" w:space="0" w:color="auto"/>
                        <w:bottom w:val="none" w:sz="0" w:space="0" w:color="auto"/>
                        <w:right w:val="none" w:sz="0" w:space="0" w:color="auto"/>
                      </w:divBdr>
                    </w:div>
                    <w:div w:id="1061830713">
                      <w:marLeft w:val="0"/>
                      <w:marRight w:val="0"/>
                      <w:marTop w:val="0"/>
                      <w:marBottom w:val="0"/>
                      <w:divBdr>
                        <w:top w:val="none" w:sz="0" w:space="0" w:color="auto"/>
                        <w:left w:val="none" w:sz="0" w:space="0" w:color="auto"/>
                        <w:bottom w:val="none" w:sz="0" w:space="0" w:color="auto"/>
                        <w:right w:val="none" w:sz="0" w:space="0" w:color="auto"/>
                      </w:divBdr>
                    </w:div>
                    <w:div w:id="1410224689">
                      <w:marLeft w:val="0"/>
                      <w:marRight w:val="0"/>
                      <w:marTop w:val="0"/>
                      <w:marBottom w:val="0"/>
                      <w:divBdr>
                        <w:top w:val="none" w:sz="0" w:space="0" w:color="auto"/>
                        <w:left w:val="none" w:sz="0" w:space="0" w:color="auto"/>
                        <w:bottom w:val="none" w:sz="0" w:space="0" w:color="auto"/>
                        <w:right w:val="none" w:sz="0" w:space="0" w:color="auto"/>
                      </w:divBdr>
                    </w:div>
                    <w:div w:id="1037925469">
                      <w:marLeft w:val="0"/>
                      <w:marRight w:val="0"/>
                      <w:marTop w:val="0"/>
                      <w:marBottom w:val="0"/>
                      <w:divBdr>
                        <w:top w:val="none" w:sz="0" w:space="0" w:color="auto"/>
                        <w:left w:val="none" w:sz="0" w:space="0" w:color="auto"/>
                        <w:bottom w:val="none" w:sz="0" w:space="0" w:color="auto"/>
                        <w:right w:val="none" w:sz="0" w:space="0" w:color="auto"/>
                      </w:divBdr>
                    </w:div>
                    <w:div w:id="726801454">
                      <w:marLeft w:val="0"/>
                      <w:marRight w:val="0"/>
                      <w:marTop w:val="0"/>
                      <w:marBottom w:val="0"/>
                      <w:divBdr>
                        <w:top w:val="none" w:sz="0" w:space="0" w:color="auto"/>
                        <w:left w:val="none" w:sz="0" w:space="0" w:color="auto"/>
                        <w:bottom w:val="none" w:sz="0" w:space="0" w:color="auto"/>
                        <w:right w:val="none" w:sz="0" w:space="0" w:color="auto"/>
                      </w:divBdr>
                    </w:div>
                    <w:div w:id="266616875">
                      <w:marLeft w:val="0"/>
                      <w:marRight w:val="0"/>
                      <w:marTop w:val="0"/>
                      <w:marBottom w:val="0"/>
                      <w:divBdr>
                        <w:top w:val="none" w:sz="0" w:space="0" w:color="auto"/>
                        <w:left w:val="none" w:sz="0" w:space="0" w:color="auto"/>
                        <w:bottom w:val="none" w:sz="0" w:space="0" w:color="auto"/>
                        <w:right w:val="none" w:sz="0" w:space="0" w:color="auto"/>
                      </w:divBdr>
                    </w:div>
                    <w:div w:id="1213269796">
                      <w:marLeft w:val="0"/>
                      <w:marRight w:val="0"/>
                      <w:marTop w:val="0"/>
                      <w:marBottom w:val="0"/>
                      <w:divBdr>
                        <w:top w:val="none" w:sz="0" w:space="0" w:color="auto"/>
                        <w:left w:val="none" w:sz="0" w:space="0" w:color="auto"/>
                        <w:bottom w:val="none" w:sz="0" w:space="0" w:color="auto"/>
                        <w:right w:val="none" w:sz="0" w:space="0" w:color="auto"/>
                      </w:divBdr>
                    </w:div>
                    <w:div w:id="188684232">
                      <w:marLeft w:val="0"/>
                      <w:marRight w:val="0"/>
                      <w:marTop w:val="0"/>
                      <w:marBottom w:val="0"/>
                      <w:divBdr>
                        <w:top w:val="none" w:sz="0" w:space="0" w:color="auto"/>
                        <w:left w:val="none" w:sz="0" w:space="0" w:color="auto"/>
                        <w:bottom w:val="none" w:sz="0" w:space="0" w:color="auto"/>
                        <w:right w:val="none" w:sz="0" w:space="0" w:color="auto"/>
                      </w:divBdr>
                    </w:div>
                    <w:div w:id="1458447488">
                      <w:marLeft w:val="0"/>
                      <w:marRight w:val="0"/>
                      <w:marTop w:val="0"/>
                      <w:marBottom w:val="0"/>
                      <w:divBdr>
                        <w:top w:val="none" w:sz="0" w:space="0" w:color="auto"/>
                        <w:left w:val="none" w:sz="0" w:space="0" w:color="auto"/>
                        <w:bottom w:val="none" w:sz="0" w:space="0" w:color="auto"/>
                        <w:right w:val="none" w:sz="0" w:space="0" w:color="auto"/>
                      </w:divBdr>
                    </w:div>
                    <w:div w:id="1657761247">
                      <w:marLeft w:val="0"/>
                      <w:marRight w:val="0"/>
                      <w:marTop w:val="0"/>
                      <w:marBottom w:val="0"/>
                      <w:divBdr>
                        <w:top w:val="none" w:sz="0" w:space="0" w:color="auto"/>
                        <w:left w:val="none" w:sz="0" w:space="0" w:color="auto"/>
                        <w:bottom w:val="none" w:sz="0" w:space="0" w:color="auto"/>
                        <w:right w:val="none" w:sz="0" w:space="0" w:color="auto"/>
                      </w:divBdr>
                    </w:div>
                    <w:div w:id="988096453">
                      <w:marLeft w:val="0"/>
                      <w:marRight w:val="0"/>
                      <w:marTop w:val="0"/>
                      <w:marBottom w:val="0"/>
                      <w:divBdr>
                        <w:top w:val="none" w:sz="0" w:space="0" w:color="auto"/>
                        <w:left w:val="none" w:sz="0" w:space="0" w:color="auto"/>
                        <w:bottom w:val="none" w:sz="0" w:space="0" w:color="auto"/>
                        <w:right w:val="none" w:sz="0" w:space="0" w:color="auto"/>
                      </w:divBdr>
                    </w:div>
                    <w:div w:id="884371167">
                      <w:marLeft w:val="0"/>
                      <w:marRight w:val="0"/>
                      <w:marTop w:val="0"/>
                      <w:marBottom w:val="0"/>
                      <w:divBdr>
                        <w:top w:val="none" w:sz="0" w:space="0" w:color="auto"/>
                        <w:left w:val="none" w:sz="0" w:space="0" w:color="auto"/>
                        <w:bottom w:val="none" w:sz="0" w:space="0" w:color="auto"/>
                        <w:right w:val="none" w:sz="0" w:space="0" w:color="auto"/>
                      </w:divBdr>
                    </w:div>
                    <w:div w:id="2144469458">
                      <w:marLeft w:val="0"/>
                      <w:marRight w:val="0"/>
                      <w:marTop w:val="0"/>
                      <w:marBottom w:val="0"/>
                      <w:divBdr>
                        <w:top w:val="none" w:sz="0" w:space="0" w:color="auto"/>
                        <w:left w:val="none" w:sz="0" w:space="0" w:color="auto"/>
                        <w:bottom w:val="none" w:sz="0" w:space="0" w:color="auto"/>
                        <w:right w:val="none" w:sz="0" w:space="0" w:color="auto"/>
                      </w:divBdr>
                    </w:div>
                    <w:div w:id="1681590689">
                      <w:marLeft w:val="0"/>
                      <w:marRight w:val="0"/>
                      <w:marTop w:val="0"/>
                      <w:marBottom w:val="0"/>
                      <w:divBdr>
                        <w:top w:val="none" w:sz="0" w:space="0" w:color="auto"/>
                        <w:left w:val="none" w:sz="0" w:space="0" w:color="auto"/>
                        <w:bottom w:val="none" w:sz="0" w:space="0" w:color="auto"/>
                        <w:right w:val="none" w:sz="0" w:space="0" w:color="auto"/>
                      </w:divBdr>
                    </w:div>
                    <w:div w:id="1948924491">
                      <w:marLeft w:val="0"/>
                      <w:marRight w:val="0"/>
                      <w:marTop w:val="0"/>
                      <w:marBottom w:val="0"/>
                      <w:divBdr>
                        <w:top w:val="none" w:sz="0" w:space="0" w:color="auto"/>
                        <w:left w:val="none" w:sz="0" w:space="0" w:color="auto"/>
                        <w:bottom w:val="none" w:sz="0" w:space="0" w:color="auto"/>
                        <w:right w:val="none" w:sz="0" w:space="0" w:color="auto"/>
                      </w:divBdr>
                    </w:div>
                    <w:div w:id="1964917069">
                      <w:marLeft w:val="0"/>
                      <w:marRight w:val="0"/>
                      <w:marTop w:val="0"/>
                      <w:marBottom w:val="0"/>
                      <w:divBdr>
                        <w:top w:val="none" w:sz="0" w:space="0" w:color="auto"/>
                        <w:left w:val="none" w:sz="0" w:space="0" w:color="auto"/>
                        <w:bottom w:val="none" w:sz="0" w:space="0" w:color="auto"/>
                        <w:right w:val="none" w:sz="0" w:space="0" w:color="auto"/>
                      </w:divBdr>
                    </w:div>
                    <w:div w:id="1352416272">
                      <w:marLeft w:val="0"/>
                      <w:marRight w:val="0"/>
                      <w:marTop w:val="0"/>
                      <w:marBottom w:val="0"/>
                      <w:divBdr>
                        <w:top w:val="none" w:sz="0" w:space="0" w:color="auto"/>
                        <w:left w:val="none" w:sz="0" w:space="0" w:color="auto"/>
                        <w:bottom w:val="none" w:sz="0" w:space="0" w:color="auto"/>
                        <w:right w:val="none" w:sz="0" w:space="0" w:color="auto"/>
                      </w:divBdr>
                    </w:div>
                    <w:div w:id="1013799622">
                      <w:marLeft w:val="0"/>
                      <w:marRight w:val="0"/>
                      <w:marTop w:val="0"/>
                      <w:marBottom w:val="0"/>
                      <w:divBdr>
                        <w:top w:val="none" w:sz="0" w:space="0" w:color="auto"/>
                        <w:left w:val="none" w:sz="0" w:space="0" w:color="auto"/>
                        <w:bottom w:val="none" w:sz="0" w:space="0" w:color="auto"/>
                        <w:right w:val="none" w:sz="0" w:space="0" w:color="auto"/>
                      </w:divBdr>
                    </w:div>
                    <w:div w:id="2026975210">
                      <w:marLeft w:val="0"/>
                      <w:marRight w:val="0"/>
                      <w:marTop w:val="0"/>
                      <w:marBottom w:val="0"/>
                      <w:divBdr>
                        <w:top w:val="none" w:sz="0" w:space="0" w:color="auto"/>
                        <w:left w:val="none" w:sz="0" w:space="0" w:color="auto"/>
                        <w:bottom w:val="none" w:sz="0" w:space="0" w:color="auto"/>
                        <w:right w:val="none" w:sz="0" w:space="0" w:color="auto"/>
                      </w:divBdr>
                    </w:div>
                    <w:div w:id="847408351">
                      <w:marLeft w:val="0"/>
                      <w:marRight w:val="0"/>
                      <w:marTop w:val="0"/>
                      <w:marBottom w:val="0"/>
                      <w:divBdr>
                        <w:top w:val="none" w:sz="0" w:space="0" w:color="auto"/>
                        <w:left w:val="none" w:sz="0" w:space="0" w:color="auto"/>
                        <w:bottom w:val="none" w:sz="0" w:space="0" w:color="auto"/>
                        <w:right w:val="none" w:sz="0" w:space="0" w:color="auto"/>
                      </w:divBdr>
                    </w:div>
                    <w:div w:id="1256013073">
                      <w:marLeft w:val="0"/>
                      <w:marRight w:val="0"/>
                      <w:marTop w:val="0"/>
                      <w:marBottom w:val="0"/>
                      <w:divBdr>
                        <w:top w:val="none" w:sz="0" w:space="0" w:color="auto"/>
                        <w:left w:val="none" w:sz="0" w:space="0" w:color="auto"/>
                        <w:bottom w:val="none" w:sz="0" w:space="0" w:color="auto"/>
                        <w:right w:val="none" w:sz="0" w:space="0" w:color="auto"/>
                      </w:divBdr>
                    </w:div>
                    <w:div w:id="1460538362">
                      <w:marLeft w:val="0"/>
                      <w:marRight w:val="0"/>
                      <w:marTop w:val="0"/>
                      <w:marBottom w:val="0"/>
                      <w:divBdr>
                        <w:top w:val="none" w:sz="0" w:space="0" w:color="auto"/>
                        <w:left w:val="none" w:sz="0" w:space="0" w:color="auto"/>
                        <w:bottom w:val="none" w:sz="0" w:space="0" w:color="auto"/>
                        <w:right w:val="none" w:sz="0" w:space="0" w:color="auto"/>
                      </w:divBdr>
                    </w:div>
                    <w:div w:id="96950921">
                      <w:marLeft w:val="0"/>
                      <w:marRight w:val="0"/>
                      <w:marTop w:val="0"/>
                      <w:marBottom w:val="0"/>
                      <w:divBdr>
                        <w:top w:val="none" w:sz="0" w:space="0" w:color="auto"/>
                        <w:left w:val="none" w:sz="0" w:space="0" w:color="auto"/>
                        <w:bottom w:val="none" w:sz="0" w:space="0" w:color="auto"/>
                        <w:right w:val="none" w:sz="0" w:space="0" w:color="auto"/>
                      </w:divBdr>
                    </w:div>
                    <w:div w:id="1291862612">
                      <w:marLeft w:val="0"/>
                      <w:marRight w:val="0"/>
                      <w:marTop w:val="0"/>
                      <w:marBottom w:val="0"/>
                      <w:divBdr>
                        <w:top w:val="none" w:sz="0" w:space="0" w:color="auto"/>
                        <w:left w:val="none" w:sz="0" w:space="0" w:color="auto"/>
                        <w:bottom w:val="none" w:sz="0" w:space="0" w:color="auto"/>
                        <w:right w:val="none" w:sz="0" w:space="0" w:color="auto"/>
                      </w:divBdr>
                    </w:div>
                    <w:div w:id="955135554">
                      <w:marLeft w:val="0"/>
                      <w:marRight w:val="0"/>
                      <w:marTop w:val="0"/>
                      <w:marBottom w:val="0"/>
                      <w:divBdr>
                        <w:top w:val="none" w:sz="0" w:space="0" w:color="auto"/>
                        <w:left w:val="none" w:sz="0" w:space="0" w:color="auto"/>
                        <w:bottom w:val="none" w:sz="0" w:space="0" w:color="auto"/>
                        <w:right w:val="none" w:sz="0" w:space="0" w:color="auto"/>
                      </w:divBdr>
                    </w:div>
                    <w:div w:id="483472262">
                      <w:marLeft w:val="0"/>
                      <w:marRight w:val="0"/>
                      <w:marTop w:val="0"/>
                      <w:marBottom w:val="0"/>
                      <w:divBdr>
                        <w:top w:val="none" w:sz="0" w:space="0" w:color="auto"/>
                        <w:left w:val="none" w:sz="0" w:space="0" w:color="auto"/>
                        <w:bottom w:val="none" w:sz="0" w:space="0" w:color="auto"/>
                        <w:right w:val="none" w:sz="0" w:space="0" w:color="auto"/>
                      </w:divBdr>
                    </w:div>
                    <w:div w:id="594706203">
                      <w:marLeft w:val="0"/>
                      <w:marRight w:val="0"/>
                      <w:marTop w:val="0"/>
                      <w:marBottom w:val="0"/>
                      <w:divBdr>
                        <w:top w:val="none" w:sz="0" w:space="0" w:color="auto"/>
                        <w:left w:val="none" w:sz="0" w:space="0" w:color="auto"/>
                        <w:bottom w:val="none" w:sz="0" w:space="0" w:color="auto"/>
                        <w:right w:val="none" w:sz="0" w:space="0" w:color="auto"/>
                      </w:divBdr>
                    </w:div>
                    <w:div w:id="1504972026">
                      <w:marLeft w:val="0"/>
                      <w:marRight w:val="0"/>
                      <w:marTop w:val="0"/>
                      <w:marBottom w:val="0"/>
                      <w:divBdr>
                        <w:top w:val="none" w:sz="0" w:space="0" w:color="auto"/>
                        <w:left w:val="none" w:sz="0" w:space="0" w:color="auto"/>
                        <w:bottom w:val="none" w:sz="0" w:space="0" w:color="auto"/>
                        <w:right w:val="none" w:sz="0" w:space="0" w:color="auto"/>
                      </w:divBdr>
                    </w:div>
                    <w:div w:id="1683776773">
                      <w:marLeft w:val="0"/>
                      <w:marRight w:val="0"/>
                      <w:marTop w:val="0"/>
                      <w:marBottom w:val="0"/>
                      <w:divBdr>
                        <w:top w:val="none" w:sz="0" w:space="0" w:color="auto"/>
                        <w:left w:val="none" w:sz="0" w:space="0" w:color="auto"/>
                        <w:bottom w:val="none" w:sz="0" w:space="0" w:color="auto"/>
                        <w:right w:val="none" w:sz="0" w:space="0" w:color="auto"/>
                      </w:divBdr>
                    </w:div>
                    <w:div w:id="541597650">
                      <w:marLeft w:val="0"/>
                      <w:marRight w:val="0"/>
                      <w:marTop w:val="0"/>
                      <w:marBottom w:val="0"/>
                      <w:divBdr>
                        <w:top w:val="none" w:sz="0" w:space="0" w:color="auto"/>
                        <w:left w:val="none" w:sz="0" w:space="0" w:color="auto"/>
                        <w:bottom w:val="none" w:sz="0" w:space="0" w:color="auto"/>
                        <w:right w:val="none" w:sz="0" w:space="0" w:color="auto"/>
                      </w:divBdr>
                    </w:div>
                    <w:div w:id="1602296080">
                      <w:marLeft w:val="0"/>
                      <w:marRight w:val="0"/>
                      <w:marTop w:val="0"/>
                      <w:marBottom w:val="0"/>
                      <w:divBdr>
                        <w:top w:val="none" w:sz="0" w:space="0" w:color="auto"/>
                        <w:left w:val="none" w:sz="0" w:space="0" w:color="auto"/>
                        <w:bottom w:val="none" w:sz="0" w:space="0" w:color="auto"/>
                        <w:right w:val="none" w:sz="0" w:space="0" w:color="auto"/>
                      </w:divBdr>
                    </w:div>
                    <w:div w:id="2087262808">
                      <w:marLeft w:val="0"/>
                      <w:marRight w:val="0"/>
                      <w:marTop w:val="0"/>
                      <w:marBottom w:val="0"/>
                      <w:divBdr>
                        <w:top w:val="none" w:sz="0" w:space="0" w:color="auto"/>
                        <w:left w:val="none" w:sz="0" w:space="0" w:color="auto"/>
                        <w:bottom w:val="none" w:sz="0" w:space="0" w:color="auto"/>
                        <w:right w:val="none" w:sz="0" w:space="0" w:color="auto"/>
                      </w:divBdr>
                    </w:div>
                    <w:div w:id="1082994726">
                      <w:marLeft w:val="0"/>
                      <w:marRight w:val="0"/>
                      <w:marTop w:val="0"/>
                      <w:marBottom w:val="0"/>
                      <w:divBdr>
                        <w:top w:val="none" w:sz="0" w:space="0" w:color="auto"/>
                        <w:left w:val="none" w:sz="0" w:space="0" w:color="auto"/>
                        <w:bottom w:val="none" w:sz="0" w:space="0" w:color="auto"/>
                        <w:right w:val="none" w:sz="0" w:space="0" w:color="auto"/>
                      </w:divBdr>
                    </w:div>
                    <w:div w:id="1007560870">
                      <w:marLeft w:val="0"/>
                      <w:marRight w:val="0"/>
                      <w:marTop w:val="0"/>
                      <w:marBottom w:val="0"/>
                      <w:divBdr>
                        <w:top w:val="none" w:sz="0" w:space="0" w:color="auto"/>
                        <w:left w:val="none" w:sz="0" w:space="0" w:color="auto"/>
                        <w:bottom w:val="none" w:sz="0" w:space="0" w:color="auto"/>
                        <w:right w:val="none" w:sz="0" w:space="0" w:color="auto"/>
                      </w:divBdr>
                    </w:div>
                    <w:div w:id="1797799124">
                      <w:marLeft w:val="0"/>
                      <w:marRight w:val="0"/>
                      <w:marTop w:val="0"/>
                      <w:marBottom w:val="0"/>
                      <w:divBdr>
                        <w:top w:val="none" w:sz="0" w:space="0" w:color="auto"/>
                        <w:left w:val="none" w:sz="0" w:space="0" w:color="auto"/>
                        <w:bottom w:val="none" w:sz="0" w:space="0" w:color="auto"/>
                        <w:right w:val="none" w:sz="0" w:space="0" w:color="auto"/>
                      </w:divBdr>
                    </w:div>
                    <w:div w:id="471214541">
                      <w:marLeft w:val="0"/>
                      <w:marRight w:val="0"/>
                      <w:marTop w:val="0"/>
                      <w:marBottom w:val="0"/>
                      <w:divBdr>
                        <w:top w:val="none" w:sz="0" w:space="0" w:color="auto"/>
                        <w:left w:val="none" w:sz="0" w:space="0" w:color="auto"/>
                        <w:bottom w:val="none" w:sz="0" w:space="0" w:color="auto"/>
                        <w:right w:val="none" w:sz="0" w:space="0" w:color="auto"/>
                      </w:divBdr>
                    </w:div>
                    <w:div w:id="713895164">
                      <w:marLeft w:val="0"/>
                      <w:marRight w:val="0"/>
                      <w:marTop w:val="0"/>
                      <w:marBottom w:val="0"/>
                      <w:divBdr>
                        <w:top w:val="none" w:sz="0" w:space="0" w:color="auto"/>
                        <w:left w:val="none" w:sz="0" w:space="0" w:color="auto"/>
                        <w:bottom w:val="none" w:sz="0" w:space="0" w:color="auto"/>
                        <w:right w:val="none" w:sz="0" w:space="0" w:color="auto"/>
                      </w:divBdr>
                    </w:div>
                    <w:div w:id="1614244416">
                      <w:marLeft w:val="0"/>
                      <w:marRight w:val="0"/>
                      <w:marTop w:val="0"/>
                      <w:marBottom w:val="0"/>
                      <w:divBdr>
                        <w:top w:val="none" w:sz="0" w:space="0" w:color="auto"/>
                        <w:left w:val="none" w:sz="0" w:space="0" w:color="auto"/>
                        <w:bottom w:val="none" w:sz="0" w:space="0" w:color="auto"/>
                        <w:right w:val="none" w:sz="0" w:space="0" w:color="auto"/>
                      </w:divBdr>
                    </w:div>
                    <w:div w:id="824131766">
                      <w:marLeft w:val="0"/>
                      <w:marRight w:val="0"/>
                      <w:marTop w:val="0"/>
                      <w:marBottom w:val="0"/>
                      <w:divBdr>
                        <w:top w:val="none" w:sz="0" w:space="0" w:color="auto"/>
                        <w:left w:val="none" w:sz="0" w:space="0" w:color="auto"/>
                        <w:bottom w:val="none" w:sz="0" w:space="0" w:color="auto"/>
                        <w:right w:val="none" w:sz="0" w:space="0" w:color="auto"/>
                      </w:divBdr>
                    </w:div>
                    <w:div w:id="241528335">
                      <w:marLeft w:val="0"/>
                      <w:marRight w:val="0"/>
                      <w:marTop w:val="0"/>
                      <w:marBottom w:val="0"/>
                      <w:divBdr>
                        <w:top w:val="none" w:sz="0" w:space="0" w:color="auto"/>
                        <w:left w:val="none" w:sz="0" w:space="0" w:color="auto"/>
                        <w:bottom w:val="none" w:sz="0" w:space="0" w:color="auto"/>
                        <w:right w:val="none" w:sz="0" w:space="0" w:color="auto"/>
                      </w:divBdr>
                    </w:div>
                    <w:div w:id="1712415918">
                      <w:marLeft w:val="0"/>
                      <w:marRight w:val="0"/>
                      <w:marTop w:val="0"/>
                      <w:marBottom w:val="0"/>
                      <w:divBdr>
                        <w:top w:val="none" w:sz="0" w:space="0" w:color="auto"/>
                        <w:left w:val="none" w:sz="0" w:space="0" w:color="auto"/>
                        <w:bottom w:val="none" w:sz="0" w:space="0" w:color="auto"/>
                        <w:right w:val="none" w:sz="0" w:space="0" w:color="auto"/>
                      </w:divBdr>
                    </w:div>
                    <w:div w:id="43141031">
                      <w:marLeft w:val="0"/>
                      <w:marRight w:val="0"/>
                      <w:marTop w:val="0"/>
                      <w:marBottom w:val="0"/>
                      <w:divBdr>
                        <w:top w:val="none" w:sz="0" w:space="0" w:color="auto"/>
                        <w:left w:val="none" w:sz="0" w:space="0" w:color="auto"/>
                        <w:bottom w:val="none" w:sz="0" w:space="0" w:color="auto"/>
                        <w:right w:val="none" w:sz="0" w:space="0" w:color="auto"/>
                      </w:divBdr>
                    </w:div>
                    <w:div w:id="2045330759">
                      <w:marLeft w:val="0"/>
                      <w:marRight w:val="0"/>
                      <w:marTop w:val="0"/>
                      <w:marBottom w:val="0"/>
                      <w:divBdr>
                        <w:top w:val="none" w:sz="0" w:space="0" w:color="auto"/>
                        <w:left w:val="none" w:sz="0" w:space="0" w:color="auto"/>
                        <w:bottom w:val="none" w:sz="0" w:space="0" w:color="auto"/>
                        <w:right w:val="none" w:sz="0" w:space="0" w:color="auto"/>
                      </w:divBdr>
                    </w:div>
                    <w:div w:id="1523589503">
                      <w:marLeft w:val="0"/>
                      <w:marRight w:val="0"/>
                      <w:marTop w:val="0"/>
                      <w:marBottom w:val="0"/>
                      <w:divBdr>
                        <w:top w:val="none" w:sz="0" w:space="0" w:color="auto"/>
                        <w:left w:val="none" w:sz="0" w:space="0" w:color="auto"/>
                        <w:bottom w:val="none" w:sz="0" w:space="0" w:color="auto"/>
                        <w:right w:val="none" w:sz="0" w:space="0" w:color="auto"/>
                      </w:divBdr>
                    </w:div>
                    <w:div w:id="333193552">
                      <w:marLeft w:val="0"/>
                      <w:marRight w:val="0"/>
                      <w:marTop w:val="0"/>
                      <w:marBottom w:val="0"/>
                      <w:divBdr>
                        <w:top w:val="none" w:sz="0" w:space="0" w:color="auto"/>
                        <w:left w:val="none" w:sz="0" w:space="0" w:color="auto"/>
                        <w:bottom w:val="none" w:sz="0" w:space="0" w:color="auto"/>
                        <w:right w:val="none" w:sz="0" w:space="0" w:color="auto"/>
                      </w:divBdr>
                    </w:div>
                    <w:div w:id="2073188032">
                      <w:marLeft w:val="0"/>
                      <w:marRight w:val="0"/>
                      <w:marTop w:val="0"/>
                      <w:marBottom w:val="0"/>
                      <w:divBdr>
                        <w:top w:val="none" w:sz="0" w:space="0" w:color="auto"/>
                        <w:left w:val="none" w:sz="0" w:space="0" w:color="auto"/>
                        <w:bottom w:val="none" w:sz="0" w:space="0" w:color="auto"/>
                        <w:right w:val="none" w:sz="0" w:space="0" w:color="auto"/>
                      </w:divBdr>
                    </w:div>
                    <w:div w:id="472914754">
                      <w:marLeft w:val="0"/>
                      <w:marRight w:val="0"/>
                      <w:marTop w:val="0"/>
                      <w:marBottom w:val="0"/>
                      <w:divBdr>
                        <w:top w:val="none" w:sz="0" w:space="0" w:color="auto"/>
                        <w:left w:val="none" w:sz="0" w:space="0" w:color="auto"/>
                        <w:bottom w:val="none" w:sz="0" w:space="0" w:color="auto"/>
                        <w:right w:val="none" w:sz="0" w:space="0" w:color="auto"/>
                      </w:divBdr>
                    </w:div>
                    <w:div w:id="819616590">
                      <w:marLeft w:val="0"/>
                      <w:marRight w:val="0"/>
                      <w:marTop w:val="0"/>
                      <w:marBottom w:val="0"/>
                      <w:divBdr>
                        <w:top w:val="none" w:sz="0" w:space="0" w:color="auto"/>
                        <w:left w:val="none" w:sz="0" w:space="0" w:color="auto"/>
                        <w:bottom w:val="none" w:sz="0" w:space="0" w:color="auto"/>
                        <w:right w:val="none" w:sz="0" w:space="0" w:color="auto"/>
                      </w:divBdr>
                    </w:div>
                    <w:div w:id="1937597459">
                      <w:marLeft w:val="0"/>
                      <w:marRight w:val="0"/>
                      <w:marTop w:val="0"/>
                      <w:marBottom w:val="0"/>
                      <w:divBdr>
                        <w:top w:val="none" w:sz="0" w:space="0" w:color="auto"/>
                        <w:left w:val="none" w:sz="0" w:space="0" w:color="auto"/>
                        <w:bottom w:val="none" w:sz="0" w:space="0" w:color="auto"/>
                        <w:right w:val="none" w:sz="0" w:space="0" w:color="auto"/>
                      </w:divBdr>
                    </w:div>
                    <w:div w:id="1329404967">
                      <w:marLeft w:val="0"/>
                      <w:marRight w:val="0"/>
                      <w:marTop w:val="0"/>
                      <w:marBottom w:val="0"/>
                      <w:divBdr>
                        <w:top w:val="none" w:sz="0" w:space="0" w:color="auto"/>
                        <w:left w:val="none" w:sz="0" w:space="0" w:color="auto"/>
                        <w:bottom w:val="none" w:sz="0" w:space="0" w:color="auto"/>
                        <w:right w:val="none" w:sz="0" w:space="0" w:color="auto"/>
                      </w:divBdr>
                    </w:div>
                    <w:div w:id="37701395">
                      <w:marLeft w:val="0"/>
                      <w:marRight w:val="0"/>
                      <w:marTop w:val="0"/>
                      <w:marBottom w:val="0"/>
                      <w:divBdr>
                        <w:top w:val="none" w:sz="0" w:space="0" w:color="auto"/>
                        <w:left w:val="none" w:sz="0" w:space="0" w:color="auto"/>
                        <w:bottom w:val="none" w:sz="0" w:space="0" w:color="auto"/>
                        <w:right w:val="none" w:sz="0" w:space="0" w:color="auto"/>
                      </w:divBdr>
                    </w:div>
                    <w:div w:id="1390111114">
                      <w:marLeft w:val="0"/>
                      <w:marRight w:val="0"/>
                      <w:marTop w:val="0"/>
                      <w:marBottom w:val="0"/>
                      <w:divBdr>
                        <w:top w:val="none" w:sz="0" w:space="0" w:color="auto"/>
                        <w:left w:val="none" w:sz="0" w:space="0" w:color="auto"/>
                        <w:bottom w:val="none" w:sz="0" w:space="0" w:color="auto"/>
                        <w:right w:val="none" w:sz="0" w:space="0" w:color="auto"/>
                      </w:divBdr>
                    </w:div>
                    <w:div w:id="474123">
                      <w:marLeft w:val="0"/>
                      <w:marRight w:val="0"/>
                      <w:marTop w:val="0"/>
                      <w:marBottom w:val="0"/>
                      <w:divBdr>
                        <w:top w:val="none" w:sz="0" w:space="0" w:color="auto"/>
                        <w:left w:val="none" w:sz="0" w:space="0" w:color="auto"/>
                        <w:bottom w:val="none" w:sz="0" w:space="0" w:color="auto"/>
                        <w:right w:val="none" w:sz="0" w:space="0" w:color="auto"/>
                      </w:divBdr>
                    </w:div>
                    <w:div w:id="361248313">
                      <w:marLeft w:val="0"/>
                      <w:marRight w:val="0"/>
                      <w:marTop w:val="0"/>
                      <w:marBottom w:val="0"/>
                      <w:divBdr>
                        <w:top w:val="none" w:sz="0" w:space="0" w:color="auto"/>
                        <w:left w:val="none" w:sz="0" w:space="0" w:color="auto"/>
                        <w:bottom w:val="none" w:sz="0" w:space="0" w:color="auto"/>
                        <w:right w:val="none" w:sz="0" w:space="0" w:color="auto"/>
                      </w:divBdr>
                    </w:div>
                    <w:div w:id="1339504243">
                      <w:marLeft w:val="0"/>
                      <w:marRight w:val="0"/>
                      <w:marTop w:val="0"/>
                      <w:marBottom w:val="0"/>
                      <w:divBdr>
                        <w:top w:val="none" w:sz="0" w:space="0" w:color="auto"/>
                        <w:left w:val="none" w:sz="0" w:space="0" w:color="auto"/>
                        <w:bottom w:val="none" w:sz="0" w:space="0" w:color="auto"/>
                        <w:right w:val="none" w:sz="0" w:space="0" w:color="auto"/>
                      </w:divBdr>
                    </w:div>
                    <w:div w:id="1677884074">
                      <w:marLeft w:val="0"/>
                      <w:marRight w:val="0"/>
                      <w:marTop w:val="0"/>
                      <w:marBottom w:val="0"/>
                      <w:divBdr>
                        <w:top w:val="none" w:sz="0" w:space="0" w:color="auto"/>
                        <w:left w:val="none" w:sz="0" w:space="0" w:color="auto"/>
                        <w:bottom w:val="none" w:sz="0" w:space="0" w:color="auto"/>
                        <w:right w:val="none" w:sz="0" w:space="0" w:color="auto"/>
                      </w:divBdr>
                    </w:div>
                    <w:div w:id="1914200848">
                      <w:marLeft w:val="0"/>
                      <w:marRight w:val="0"/>
                      <w:marTop w:val="0"/>
                      <w:marBottom w:val="0"/>
                      <w:divBdr>
                        <w:top w:val="none" w:sz="0" w:space="0" w:color="auto"/>
                        <w:left w:val="none" w:sz="0" w:space="0" w:color="auto"/>
                        <w:bottom w:val="none" w:sz="0" w:space="0" w:color="auto"/>
                        <w:right w:val="none" w:sz="0" w:space="0" w:color="auto"/>
                      </w:divBdr>
                    </w:div>
                    <w:div w:id="5332284">
                      <w:marLeft w:val="0"/>
                      <w:marRight w:val="0"/>
                      <w:marTop w:val="0"/>
                      <w:marBottom w:val="0"/>
                      <w:divBdr>
                        <w:top w:val="none" w:sz="0" w:space="0" w:color="auto"/>
                        <w:left w:val="none" w:sz="0" w:space="0" w:color="auto"/>
                        <w:bottom w:val="none" w:sz="0" w:space="0" w:color="auto"/>
                        <w:right w:val="none" w:sz="0" w:space="0" w:color="auto"/>
                      </w:divBdr>
                    </w:div>
                    <w:div w:id="2076077240">
                      <w:marLeft w:val="0"/>
                      <w:marRight w:val="0"/>
                      <w:marTop w:val="0"/>
                      <w:marBottom w:val="0"/>
                      <w:divBdr>
                        <w:top w:val="none" w:sz="0" w:space="0" w:color="auto"/>
                        <w:left w:val="none" w:sz="0" w:space="0" w:color="auto"/>
                        <w:bottom w:val="none" w:sz="0" w:space="0" w:color="auto"/>
                        <w:right w:val="none" w:sz="0" w:space="0" w:color="auto"/>
                      </w:divBdr>
                    </w:div>
                    <w:div w:id="2048413575">
                      <w:marLeft w:val="0"/>
                      <w:marRight w:val="0"/>
                      <w:marTop w:val="0"/>
                      <w:marBottom w:val="0"/>
                      <w:divBdr>
                        <w:top w:val="none" w:sz="0" w:space="0" w:color="auto"/>
                        <w:left w:val="none" w:sz="0" w:space="0" w:color="auto"/>
                        <w:bottom w:val="none" w:sz="0" w:space="0" w:color="auto"/>
                        <w:right w:val="none" w:sz="0" w:space="0" w:color="auto"/>
                      </w:divBdr>
                    </w:div>
                    <w:div w:id="533618024">
                      <w:marLeft w:val="0"/>
                      <w:marRight w:val="0"/>
                      <w:marTop w:val="0"/>
                      <w:marBottom w:val="0"/>
                      <w:divBdr>
                        <w:top w:val="none" w:sz="0" w:space="0" w:color="auto"/>
                        <w:left w:val="none" w:sz="0" w:space="0" w:color="auto"/>
                        <w:bottom w:val="none" w:sz="0" w:space="0" w:color="auto"/>
                        <w:right w:val="none" w:sz="0" w:space="0" w:color="auto"/>
                      </w:divBdr>
                    </w:div>
                    <w:div w:id="33585625">
                      <w:marLeft w:val="0"/>
                      <w:marRight w:val="0"/>
                      <w:marTop w:val="0"/>
                      <w:marBottom w:val="0"/>
                      <w:divBdr>
                        <w:top w:val="none" w:sz="0" w:space="0" w:color="auto"/>
                        <w:left w:val="none" w:sz="0" w:space="0" w:color="auto"/>
                        <w:bottom w:val="none" w:sz="0" w:space="0" w:color="auto"/>
                        <w:right w:val="none" w:sz="0" w:space="0" w:color="auto"/>
                      </w:divBdr>
                    </w:div>
                    <w:div w:id="769354630">
                      <w:marLeft w:val="0"/>
                      <w:marRight w:val="0"/>
                      <w:marTop w:val="0"/>
                      <w:marBottom w:val="0"/>
                      <w:divBdr>
                        <w:top w:val="none" w:sz="0" w:space="0" w:color="auto"/>
                        <w:left w:val="none" w:sz="0" w:space="0" w:color="auto"/>
                        <w:bottom w:val="none" w:sz="0" w:space="0" w:color="auto"/>
                        <w:right w:val="none" w:sz="0" w:space="0" w:color="auto"/>
                      </w:divBdr>
                    </w:div>
                    <w:div w:id="381560049">
                      <w:marLeft w:val="0"/>
                      <w:marRight w:val="0"/>
                      <w:marTop w:val="0"/>
                      <w:marBottom w:val="0"/>
                      <w:divBdr>
                        <w:top w:val="none" w:sz="0" w:space="0" w:color="auto"/>
                        <w:left w:val="none" w:sz="0" w:space="0" w:color="auto"/>
                        <w:bottom w:val="none" w:sz="0" w:space="0" w:color="auto"/>
                        <w:right w:val="none" w:sz="0" w:space="0" w:color="auto"/>
                      </w:divBdr>
                    </w:div>
                    <w:div w:id="1364018580">
                      <w:marLeft w:val="0"/>
                      <w:marRight w:val="0"/>
                      <w:marTop w:val="0"/>
                      <w:marBottom w:val="0"/>
                      <w:divBdr>
                        <w:top w:val="none" w:sz="0" w:space="0" w:color="auto"/>
                        <w:left w:val="none" w:sz="0" w:space="0" w:color="auto"/>
                        <w:bottom w:val="none" w:sz="0" w:space="0" w:color="auto"/>
                        <w:right w:val="none" w:sz="0" w:space="0" w:color="auto"/>
                      </w:divBdr>
                    </w:div>
                    <w:div w:id="1536426474">
                      <w:marLeft w:val="0"/>
                      <w:marRight w:val="0"/>
                      <w:marTop w:val="0"/>
                      <w:marBottom w:val="0"/>
                      <w:divBdr>
                        <w:top w:val="none" w:sz="0" w:space="0" w:color="auto"/>
                        <w:left w:val="none" w:sz="0" w:space="0" w:color="auto"/>
                        <w:bottom w:val="none" w:sz="0" w:space="0" w:color="auto"/>
                        <w:right w:val="none" w:sz="0" w:space="0" w:color="auto"/>
                      </w:divBdr>
                    </w:div>
                    <w:div w:id="1765296772">
                      <w:marLeft w:val="0"/>
                      <w:marRight w:val="0"/>
                      <w:marTop w:val="0"/>
                      <w:marBottom w:val="0"/>
                      <w:divBdr>
                        <w:top w:val="none" w:sz="0" w:space="0" w:color="auto"/>
                        <w:left w:val="none" w:sz="0" w:space="0" w:color="auto"/>
                        <w:bottom w:val="none" w:sz="0" w:space="0" w:color="auto"/>
                        <w:right w:val="none" w:sz="0" w:space="0" w:color="auto"/>
                      </w:divBdr>
                    </w:div>
                    <w:div w:id="1228807023">
                      <w:marLeft w:val="0"/>
                      <w:marRight w:val="0"/>
                      <w:marTop w:val="0"/>
                      <w:marBottom w:val="0"/>
                      <w:divBdr>
                        <w:top w:val="none" w:sz="0" w:space="0" w:color="auto"/>
                        <w:left w:val="none" w:sz="0" w:space="0" w:color="auto"/>
                        <w:bottom w:val="none" w:sz="0" w:space="0" w:color="auto"/>
                        <w:right w:val="none" w:sz="0" w:space="0" w:color="auto"/>
                      </w:divBdr>
                    </w:div>
                    <w:div w:id="20791850">
                      <w:marLeft w:val="0"/>
                      <w:marRight w:val="0"/>
                      <w:marTop w:val="0"/>
                      <w:marBottom w:val="0"/>
                      <w:divBdr>
                        <w:top w:val="none" w:sz="0" w:space="0" w:color="auto"/>
                        <w:left w:val="none" w:sz="0" w:space="0" w:color="auto"/>
                        <w:bottom w:val="none" w:sz="0" w:space="0" w:color="auto"/>
                        <w:right w:val="none" w:sz="0" w:space="0" w:color="auto"/>
                      </w:divBdr>
                    </w:div>
                    <w:div w:id="1916893375">
                      <w:marLeft w:val="0"/>
                      <w:marRight w:val="0"/>
                      <w:marTop w:val="0"/>
                      <w:marBottom w:val="0"/>
                      <w:divBdr>
                        <w:top w:val="none" w:sz="0" w:space="0" w:color="auto"/>
                        <w:left w:val="none" w:sz="0" w:space="0" w:color="auto"/>
                        <w:bottom w:val="none" w:sz="0" w:space="0" w:color="auto"/>
                        <w:right w:val="none" w:sz="0" w:space="0" w:color="auto"/>
                      </w:divBdr>
                    </w:div>
                    <w:div w:id="1706057590">
                      <w:marLeft w:val="0"/>
                      <w:marRight w:val="0"/>
                      <w:marTop w:val="0"/>
                      <w:marBottom w:val="0"/>
                      <w:divBdr>
                        <w:top w:val="none" w:sz="0" w:space="0" w:color="auto"/>
                        <w:left w:val="none" w:sz="0" w:space="0" w:color="auto"/>
                        <w:bottom w:val="none" w:sz="0" w:space="0" w:color="auto"/>
                        <w:right w:val="none" w:sz="0" w:space="0" w:color="auto"/>
                      </w:divBdr>
                    </w:div>
                    <w:div w:id="1349910729">
                      <w:marLeft w:val="0"/>
                      <w:marRight w:val="0"/>
                      <w:marTop w:val="0"/>
                      <w:marBottom w:val="0"/>
                      <w:divBdr>
                        <w:top w:val="none" w:sz="0" w:space="0" w:color="auto"/>
                        <w:left w:val="none" w:sz="0" w:space="0" w:color="auto"/>
                        <w:bottom w:val="none" w:sz="0" w:space="0" w:color="auto"/>
                        <w:right w:val="none" w:sz="0" w:space="0" w:color="auto"/>
                      </w:divBdr>
                    </w:div>
                    <w:div w:id="338118439">
                      <w:marLeft w:val="0"/>
                      <w:marRight w:val="0"/>
                      <w:marTop w:val="0"/>
                      <w:marBottom w:val="0"/>
                      <w:divBdr>
                        <w:top w:val="none" w:sz="0" w:space="0" w:color="auto"/>
                        <w:left w:val="none" w:sz="0" w:space="0" w:color="auto"/>
                        <w:bottom w:val="none" w:sz="0" w:space="0" w:color="auto"/>
                        <w:right w:val="none" w:sz="0" w:space="0" w:color="auto"/>
                      </w:divBdr>
                    </w:div>
                    <w:div w:id="1370449396">
                      <w:marLeft w:val="0"/>
                      <w:marRight w:val="0"/>
                      <w:marTop w:val="0"/>
                      <w:marBottom w:val="0"/>
                      <w:divBdr>
                        <w:top w:val="none" w:sz="0" w:space="0" w:color="auto"/>
                        <w:left w:val="none" w:sz="0" w:space="0" w:color="auto"/>
                        <w:bottom w:val="none" w:sz="0" w:space="0" w:color="auto"/>
                        <w:right w:val="none" w:sz="0" w:space="0" w:color="auto"/>
                      </w:divBdr>
                    </w:div>
                    <w:div w:id="2057699950">
                      <w:marLeft w:val="0"/>
                      <w:marRight w:val="0"/>
                      <w:marTop w:val="0"/>
                      <w:marBottom w:val="0"/>
                      <w:divBdr>
                        <w:top w:val="none" w:sz="0" w:space="0" w:color="auto"/>
                        <w:left w:val="none" w:sz="0" w:space="0" w:color="auto"/>
                        <w:bottom w:val="none" w:sz="0" w:space="0" w:color="auto"/>
                        <w:right w:val="none" w:sz="0" w:space="0" w:color="auto"/>
                      </w:divBdr>
                    </w:div>
                    <w:div w:id="1080444454">
                      <w:marLeft w:val="0"/>
                      <w:marRight w:val="0"/>
                      <w:marTop w:val="0"/>
                      <w:marBottom w:val="0"/>
                      <w:divBdr>
                        <w:top w:val="none" w:sz="0" w:space="0" w:color="auto"/>
                        <w:left w:val="none" w:sz="0" w:space="0" w:color="auto"/>
                        <w:bottom w:val="none" w:sz="0" w:space="0" w:color="auto"/>
                        <w:right w:val="none" w:sz="0" w:space="0" w:color="auto"/>
                      </w:divBdr>
                    </w:div>
                    <w:div w:id="1141388888">
                      <w:marLeft w:val="0"/>
                      <w:marRight w:val="0"/>
                      <w:marTop w:val="0"/>
                      <w:marBottom w:val="0"/>
                      <w:divBdr>
                        <w:top w:val="none" w:sz="0" w:space="0" w:color="auto"/>
                        <w:left w:val="none" w:sz="0" w:space="0" w:color="auto"/>
                        <w:bottom w:val="none" w:sz="0" w:space="0" w:color="auto"/>
                        <w:right w:val="none" w:sz="0" w:space="0" w:color="auto"/>
                      </w:divBdr>
                    </w:div>
                    <w:div w:id="1612518509">
                      <w:marLeft w:val="0"/>
                      <w:marRight w:val="0"/>
                      <w:marTop w:val="0"/>
                      <w:marBottom w:val="0"/>
                      <w:divBdr>
                        <w:top w:val="none" w:sz="0" w:space="0" w:color="auto"/>
                        <w:left w:val="none" w:sz="0" w:space="0" w:color="auto"/>
                        <w:bottom w:val="none" w:sz="0" w:space="0" w:color="auto"/>
                        <w:right w:val="none" w:sz="0" w:space="0" w:color="auto"/>
                      </w:divBdr>
                    </w:div>
                    <w:div w:id="619386702">
                      <w:marLeft w:val="0"/>
                      <w:marRight w:val="0"/>
                      <w:marTop w:val="0"/>
                      <w:marBottom w:val="0"/>
                      <w:divBdr>
                        <w:top w:val="none" w:sz="0" w:space="0" w:color="auto"/>
                        <w:left w:val="none" w:sz="0" w:space="0" w:color="auto"/>
                        <w:bottom w:val="none" w:sz="0" w:space="0" w:color="auto"/>
                        <w:right w:val="none" w:sz="0" w:space="0" w:color="auto"/>
                      </w:divBdr>
                    </w:div>
                    <w:div w:id="239684467">
                      <w:marLeft w:val="0"/>
                      <w:marRight w:val="0"/>
                      <w:marTop w:val="0"/>
                      <w:marBottom w:val="0"/>
                      <w:divBdr>
                        <w:top w:val="none" w:sz="0" w:space="0" w:color="auto"/>
                        <w:left w:val="none" w:sz="0" w:space="0" w:color="auto"/>
                        <w:bottom w:val="none" w:sz="0" w:space="0" w:color="auto"/>
                        <w:right w:val="none" w:sz="0" w:space="0" w:color="auto"/>
                      </w:divBdr>
                    </w:div>
                    <w:div w:id="523715611">
                      <w:marLeft w:val="0"/>
                      <w:marRight w:val="0"/>
                      <w:marTop w:val="0"/>
                      <w:marBottom w:val="0"/>
                      <w:divBdr>
                        <w:top w:val="none" w:sz="0" w:space="0" w:color="auto"/>
                        <w:left w:val="none" w:sz="0" w:space="0" w:color="auto"/>
                        <w:bottom w:val="none" w:sz="0" w:space="0" w:color="auto"/>
                        <w:right w:val="none" w:sz="0" w:space="0" w:color="auto"/>
                      </w:divBdr>
                    </w:div>
                    <w:div w:id="1600334492">
                      <w:marLeft w:val="0"/>
                      <w:marRight w:val="0"/>
                      <w:marTop w:val="0"/>
                      <w:marBottom w:val="0"/>
                      <w:divBdr>
                        <w:top w:val="none" w:sz="0" w:space="0" w:color="auto"/>
                        <w:left w:val="none" w:sz="0" w:space="0" w:color="auto"/>
                        <w:bottom w:val="none" w:sz="0" w:space="0" w:color="auto"/>
                        <w:right w:val="none" w:sz="0" w:space="0" w:color="auto"/>
                      </w:divBdr>
                    </w:div>
                    <w:div w:id="619190399">
                      <w:marLeft w:val="0"/>
                      <w:marRight w:val="0"/>
                      <w:marTop w:val="0"/>
                      <w:marBottom w:val="0"/>
                      <w:divBdr>
                        <w:top w:val="none" w:sz="0" w:space="0" w:color="auto"/>
                        <w:left w:val="none" w:sz="0" w:space="0" w:color="auto"/>
                        <w:bottom w:val="none" w:sz="0" w:space="0" w:color="auto"/>
                        <w:right w:val="none" w:sz="0" w:space="0" w:color="auto"/>
                      </w:divBdr>
                    </w:div>
                    <w:div w:id="1249341155">
                      <w:marLeft w:val="0"/>
                      <w:marRight w:val="0"/>
                      <w:marTop w:val="0"/>
                      <w:marBottom w:val="0"/>
                      <w:divBdr>
                        <w:top w:val="none" w:sz="0" w:space="0" w:color="auto"/>
                        <w:left w:val="none" w:sz="0" w:space="0" w:color="auto"/>
                        <w:bottom w:val="none" w:sz="0" w:space="0" w:color="auto"/>
                        <w:right w:val="none" w:sz="0" w:space="0" w:color="auto"/>
                      </w:divBdr>
                    </w:div>
                    <w:div w:id="642078943">
                      <w:marLeft w:val="0"/>
                      <w:marRight w:val="0"/>
                      <w:marTop w:val="0"/>
                      <w:marBottom w:val="0"/>
                      <w:divBdr>
                        <w:top w:val="none" w:sz="0" w:space="0" w:color="auto"/>
                        <w:left w:val="none" w:sz="0" w:space="0" w:color="auto"/>
                        <w:bottom w:val="none" w:sz="0" w:space="0" w:color="auto"/>
                        <w:right w:val="none" w:sz="0" w:space="0" w:color="auto"/>
                      </w:divBdr>
                    </w:div>
                    <w:div w:id="340862987">
                      <w:marLeft w:val="0"/>
                      <w:marRight w:val="0"/>
                      <w:marTop w:val="0"/>
                      <w:marBottom w:val="0"/>
                      <w:divBdr>
                        <w:top w:val="none" w:sz="0" w:space="0" w:color="auto"/>
                        <w:left w:val="none" w:sz="0" w:space="0" w:color="auto"/>
                        <w:bottom w:val="none" w:sz="0" w:space="0" w:color="auto"/>
                        <w:right w:val="none" w:sz="0" w:space="0" w:color="auto"/>
                      </w:divBdr>
                    </w:div>
                    <w:div w:id="937449198">
                      <w:marLeft w:val="0"/>
                      <w:marRight w:val="0"/>
                      <w:marTop w:val="0"/>
                      <w:marBottom w:val="0"/>
                      <w:divBdr>
                        <w:top w:val="none" w:sz="0" w:space="0" w:color="auto"/>
                        <w:left w:val="none" w:sz="0" w:space="0" w:color="auto"/>
                        <w:bottom w:val="none" w:sz="0" w:space="0" w:color="auto"/>
                        <w:right w:val="none" w:sz="0" w:space="0" w:color="auto"/>
                      </w:divBdr>
                    </w:div>
                    <w:div w:id="268705836">
                      <w:marLeft w:val="0"/>
                      <w:marRight w:val="0"/>
                      <w:marTop w:val="0"/>
                      <w:marBottom w:val="0"/>
                      <w:divBdr>
                        <w:top w:val="none" w:sz="0" w:space="0" w:color="auto"/>
                        <w:left w:val="none" w:sz="0" w:space="0" w:color="auto"/>
                        <w:bottom w:val="none" w:sz="0" w:space="0" w:color="auto"/>
                        <w:right w:val="none" w:sz="0" w:space="0" w:color="auto"/>
                      </w:divBdr>
                    </w:div>
                    <w:div w:id="1124083251">
                      <w:marLeft w:val="0"/>
                      <w:marRight w:val="0"/>
                      <w:marTop w:val="0"/>
                      <w:marBottom w:val="0"/>
                      <w:divBdr>
                        <w:top w:val="none" w:sz="0" w:space="0" w:color="auto"/>
                        <w:left w:val="none" w:sz="0" w:space="0" w:color="auto"/>
                        <w:bottom w:val="none" w:sz="0" w:space="0" w:color="auto"/>
                        <w:right w:val="none" w:sz="0" w:space="0" w:color="auto"/>
                      </w:divBdr>
                    </w:div>
                    <w:div w:id="1958489163">
                      <w:marLeft w:val="0"/>
                      <w:marRight w:val="0"/>
                      <w:marTop w:val="0"/>
                      <w:marBottom w:val="0"/>
                      <w:divBdr>
                        <w:top w:val="none" w:sz="0" w:space="0" w:color="auto"/>
                        <w:left w:val="none" w:sz="0" w:space="0" w:color="auto"/>
                        <w:bottom w:val="none" w:sz="0" w:space="0" w:color="auto"/>
                        <w:right w:val="none" w:sz="0" w:space="0" w:color="auto"/>
                      </w:divBdr>
                    </w:div>
                    <w:div w:id="1186551896">
                      <w:marLeft w:val="0"/>
                      <w:marRight w:val="0"/>
                      <w:marTop w:val="0"/>
                      <w:marBottom w:val="0"/>
                      <w:divBdr>
                        <w:top w:val="none" w:sz="0" w:space="0" w:color="auto"/>
                        <w:left w:val="none" w:sz="0" w:space="0" w:color="auto"/>
                        <w:bottom w:val="none" w:sz="0" w:space="0" w:color="auto"/>
                        <w:right w:val="none" w:sz="0" w:space="0" w:color="auto"/>
                      </w:divBdr>
                    </w:div>
                    <w:div w:id="933173435">
                      <w:marLeft w:val="0"/>
                      <w:marRight w:val="0"/>
                      <w:marTop w:val="0"/>
                      <w:marBottom w:val="0"/>
                      <w:divBdr>
                        <w:top w:val="none" w:sz="0" w:space="0" w:color="auto"/>
                        <w:left w:val="none" w:sz="0" w:space="0" w:color="auto"/>
                        <w:bottom w:val="none" w:sz="0" w:space="0" w:color="auto"/>
                        <w:right w:val="none" w:sz="0" w:space="0" w:color="auto"/>
                      </w:divBdr>
                    </w:div>
                    <w:div w:id="1464736630">
                      <w:marLeft w:val="0"/>
                      <w:marRight w:val="0"/>
                      <w:marTop w:val="0"/>
                      <w:marBottom w:val="0"/>
                      <w:divBdr>
                        <w:top w:val="none" w:sz="0" w:space="0" w:color="auto"/>
                        <w:left w:val="none" w:sz="0" w:space="0" w:color="auto"/>
                        <w:bottom w:val="none" w:sz="0" w:space="0" w:color="auto"/>
                        <w:right w:val="none" w:sz="0" w:space="0" w:color="auto"/>
                      </w:divBdr>
                    </w:div>
                    <w:div w:id="516503569">
                      <w:marLeft w:val="0"/>
                      <w:marRight w:val="0"/>
                      <w:marTop w:val="0"/>
                      <w:marBottom w:val="0"/>
                      <w:divBdr>
                        <w:top w:val="none" w:sz="0" w:space="0" w:color="auto"/>
                        <w:left w:val="none" w:sz="0" w:space="0" w:color="auto"/>
                        <w:bottom w:val="none" w:sz="0" w:space="0" w:color="auto"/>
                        <w:right w:val="none" w:sz="0" w:space="0" w:color="auto"/>
                      </w:divBdr>
                    </w:div>
                    <w:div w:id="1869490601">
                      <w:marLeft w:val="0"/>
                      <w:marRight w:val="0"/>
                      <w:marTop w:val="0"/>
                      <w:marBottom w:val="0"/>
                      <w:divBdr>
                        <w:top w:val="none" w:sz="0" w:space="0" w:color="auto"/>
                        <w:left w:val="none" w:sz="0" w:space="0" w:color="auto"/>
                        <w:bottom w:val="none" w:sz="0" w:space="0" w:color="auto"/>
                        <w:right w:val="none" w:sz="0" w:space="0" w:color="auto"/>
                      </w:divBdr>
                    </w:div>
                    <w:div w:id="1351223595">
                      <w:marLeft w:val="0"/>
                      <w:marRight w:val="0"/>
                      <w:marTop w:val="0"/>
                      <w:marBottom w:val="0"/>
                      <w:divBdr>
                        <w:top w:val="none" w:sz="0" w:space="0" w:color="auto"/>
                        <w:left w:val="none" w:sz="0" w:space="0" w:color="auto"/>
                        <w:bottom w:val="none" w:sz="0" w:space="0" w:color="auto"/>
                        <w:right w:val="none" w:sz="0" w:space="0" w:color="auto"/>
                      </w:divBdr>
                    </w:div>
                    <w:div w:id="11092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3179">
              <w:marLeft w:val="0"/>
              <w:marRight w:val="0"/>
              <w:marTop w:val="0"/>
              <w:marBottom w:val="0"/>
              <w:divBdr>
                <w:top w:val="none" w:sz="0" w:space="0" w:color="auto"/>
                <w:left w:val="none" w:sz="0" w:space="0" w:color="auto"/>
                <w:bottom w:val="none" w:sz="0" w:space="0" w:color="auto"/>
                <w:right w:val="none" w:sz="0" w:space="0" w:color="auto"/>
              </w:divBdr>
              <w:divsChild>
                <w:div w:id="1959677411">
                  <w:marLeft w:val="0"/>
                  <w:marRight w:val="0"/>
                  <w:marTop w:val="0"/>
                  <w:marBottom w:val="0"/>
                  <w:divBdr>
                    <w:top w:val="none" w:sz="0" w:space="0" w:color="auto"/>
                    <w:left w:val="none" w:sz="0" w:space="0" w:color="auto"/>
                    <w:bottom w:val="none" w:sz="0" w:space="0" w:color="auto"/>
                    <w:right w:val="none" w:sz="0" w:space="0" w:color="auto"/>
                  </w:divBdr>
                  <w:divsChild>
                    <w:div w:id="1546873428">
                      <w:marLeft w:val="0"/>
                      <w:marRight w:val="0"/>
                      <w:marTop w:val="0"/>
                      <w:marBottom w:val="0"/>
                      <w:divBdr>
                        <w:top w:val="none" w:sz="0" w:space="0" w:color="auto"/>
                        <w:left w:val="none" w:sz="0" w:space="0" w:color="auto"/>
                        <w:bottom w:val="none" w:sz="0" w:space="0" w:color="auto"/>
                        <w:right w:val="none" w:sz="0" w:space="0" w:color="auto"/>
                      </w:divBdr>
                    </w:div>
                    <w:div w:id="1381172178">
                      <w:marLeft w:val="0"/>
                      <w:marRight w:val="0"/>
                      <w:marTop w:val="0"/>
                      <w:marBottom w:val="0"/>
                      <w:divBdr>
                        <w:top w:val="none" w:sz="0" w:space="0" w:color="auto"/>
                        <w:left w:val="none" w:sz="0" w:space="0" w:color="auto"/>
                        <w:bottom w:val="none" w:sz="0" w:space="0" w:color="auto"/>
                        <w:right w:val="none" w:sz="0" w:space="0" w:color="auto"/>
                      </w:divBdr>
                    </w:div>
                    <w:div w:id="406879843">
                      <w:marLeft w:val="0"/>
                      <w:marRight w:val="0"/>
                      <w:marTop w:val="0"/>
                      <w:marBottom w:val="0"/>
                      <w:divBdr>
                        <w:top w:val="none" w:sz="0" w:space="0" w:color="auto"/>
                        <w:left w:val="none" w:sz="0" w:space="0" w:color="auto"/>
                        <w:bottom w:val="none" w:sz="0" w:space="0" w:color="auto"/>
                        <w:right w:val="none" w:sz="0" w:space="0" w:color="auto"/>
                      </w:divBdr>
                    </w:div>
                    <w:div w:id="950942171">
                      <w:marLeft w:val="0"/>
                      <w:marRight w:val="0"/>
                      <w:marTop w:val="0"/>
                      <w:marBottom w:val="0"/>
                      <w:divBdr>
                        <w:top w:val="none" w:sz="0" w:space="0" w:color="auto"/>
                        <w:left w:val="none" w:sz="0" w:space="0" w:color="auto"/>
                        <w:bottom w:val="none" w:sz="0" w:space="0" w:color="auto"/>
                        <w:right w:val="none" w:sz="0" w:space="0" w:color="auto"/>
                      </w:divBdr>
                    </w:div>
                    <w:div w:id="575364574">
                      <w:marLeft w:val="0"/>
                      <w:marRight w:val="0"/>
                      <w:marTop w:val="0"/>
                      <w:marBottom w:val="0"/>
                      <w:divBdr>
                        <w:top w:val="none" w:sz="0" w:space="0" w:color="auto"/>
                        <w:left w:val="none" w:sz="0" w:space="0" w:color="auto"/>
                        <w:bottom w:val="none" w:sz="0" w:space="0" w:color="auto"/>
                        <w:right w:val="none" w:sz="0" w:space="0" w:color="auto"/>
                      </w:divBdr>
                    </w:div>
                    <w:div w:id="1151556871">
                      <w:marLeft w:val="0"/>
                      <w:marRight w:val="0"/>
                      <w:marTop w:val="0"/>
                      <w:marBottom w:val="0"/>
                      <w:divBdr>
                        <w:top w:val="none" w:sz="0" w:space="0" w:color="auto"/>
                        <w:left w:val="none" w:sz="0" w:space="0" w:color="auto"/>
                        <w:bottom w:val="none" w:sz="0" w:space="0" w:color="auto"/>
                        <w:right w:val="none" w:sz="0" w:space="0" w:color="auto"/>
                      </w:divBdr>
                    </w:div>
                    <w:div w:id="189029774">
                      <w:marLeft w:val="0"/>
                      <w:marRight w:val="0"/>
                      <w:marTop w:val="0"/>
                      <w:marBottom w:val="0"/>
                      <w:divBdr>
                        <w:top w:val="none" w:sz="0" w:space="0" w:color="auto"/>
                        <w:left w:val="none" w:sz="0" w:space="0" w:color="auto"/>
                        <w:bottom w:val="none" w:sz="0" w:space="0" w:color="auto"/>
                        <w:right w:val="none" w:sz="0" w:space="0" w:color="auto"/>
                      </w:divBdr>
                    </w:div>
                    <w:div w:id="922565474">
                      <w:marLeft w:val="0"/>
                      <w:marRight w:val="0"/>
                      <w:marTop w:val="0"/>
                      <w:marBottom w:val="0"/>
                      <w:divBdr>
                        <w:top w:val="none" w:sz="0" w:space="0" w:color="auto"/>
                        <w:left w:val="none" w:sz="0" w:space="0" w:color="auto"/>
                        <w:bottom w:val="none" w:sz="0" w:space="0" w:color="auto"/>
                        <w:right w:val="none" w:sz="0" w:space="0" w:color="auto"/>
                      </w:divBdr>
                    </w:div>
                    <w:div w:id="1061635530">
                      <w:marLeft w:val="0"/>
                      <w:marRight w:val="0"/>
                      <w:marTop w:val="0"/>
                      <w:marBottom w:val="0"/>
                      <w:divBdr>
                        <w:top w:val="none" w:sz="0" w:space="0" w:color="auto"/>
                        <w:left w:val="none" w:sz="0" w:space="0" w:color="auto"/>
                        <w:bottom w:val="none" w:sz="0" w:space="0" w:color="auto"/>
                        <w:right w:val="none" w:sz="0" w:space="0" w:color="auto"/>
                      </w:divBdr>
                    </w:div>
                    <w:div w:id="1701927306">
                      <w:marLeft w:val="0"/>
                      <w:marRight w:val="0"/>
                      <w:marTop w:val="0"/>
                      <w:marBottom w:val="0"/>
                      <w:divBdr>
                        <w:top w:val="none" w:sz="0" w:space="0" w:color="auto"/>
                        <w:left w:val="none" w:sz="0" w:space="0" w:color="auto"/>
                        <w:bottom w:val="none" w:sz="0" w:space="0" w:color="auto"/>
                        <w:right w:val="none" w:sz="0" w:space="0" w:color="auto"/>
                      </w:divBdr>
                    </w:div>
                    <w:div w:id="457531228">
                      <w:marLeft w:val="0"/>
                      <w:marRight w:val="0"/>
                      <w:marTop w:val="0"/>
                      <w:marBottom w:val="0"/>
                      <w:divBdr>
                        <w:top w:val="none" w:sz="0" w:space="0" w:color="auto"/>
                        <w:left w:val="none" w:sz="0" w:space="0" w:color="auto"/>
                        <w:bottom w:val="none" w:sz="0" w:space="0" w:color="auto"/>
                        <w:right w:val="none" w:sz="0" w:space="0" w:color="auto"/>
                      </w:divBdr>
                    </w:div>
                    <w:div w:id="2038197722">
                      <w:marLeft w:val="0"/>
                      <w:marRight w:val="0"/>
                      <w:marTop w:val="0"/>
                      <w:marBottom w:val="0"/>
                      <w:divBdr>
                        <w:top w:val="none" w:sz="0" w:space="0" w:color="auto"/>
                        <w:left w:val="none" w:sz="0" w:space="0" w:color="auto"/>
                        <w:bottom w:val="none" w:sz="0" w:space="0" w:color="auto"/>
                        <w:right w:val="none" w:sz="0" w:space="0" w:color="auto"/>
                      </w:divBdr>
                    </w:div>
                    <w:div w:id="1694572573">
                      <w:marLeft w:val="0"/>
                      <w:marRight w:val="0"/>
                      <w:marTop w:val="0"/>
                      <w:marBottom w:val="0"/>
                      <w:divBdr>
                        <w:top w:val="none" w:sz="0" w:space="0" w:color="auto"/>
                        <w:left w:val="none" w:sz="0" w:space="0" w:color="auto"/>
                        <w:bottom w:val="none" w:sz="0" w:space="0" w:color="auto"/>
                        <w:right w:val="none" w:sz="0" w:space="0" w:color="auto"/>
                      </w:divBdr>
                    </w:div>
                    <w:div w:id="2115634734">
                      <w:marLeft w:val="0"/>
                      <w:marRight w:val="0"/>
                      <w:marTop w:val="0"/>
                      <w:marBottom w:val="0"/>
                      <w:divBdr>
                        <w:top w:val="none" w:sz="0" w:space="0" w:color="auto"/>
                        <w:left w:val="none" w:sz="0" w:space="0" w:color="auto"/>
                        <w:bottom w:val="none" w:sz="0" w:space="0" w:color="auto"/>
                        <w:right w:val="none" w:sz="0" w:space="0" w:color="auto"/>
                      </w:divBdr>
                    </w:div>
                    <w:div w:id="669219209">
                      <w:marLeft w:val="0"/>
                      <w:marRight w:val="0"/>
                      <w:marTop w:val="0"/>
                      <w:marBottom w:val="0"/>
                      <w:divBdr>
                        <w:top w:val="none" w:sz="0" w:space="0" w:color="auto"/>
                        <w:left w:val="none" w:sz="0" w:space="0" w:color="auto"/>
                        <w:bottom w:val="none" w:sz="0" w:space="0" w:color="auto"/>
                        <w:right w:val="none" w:sz="0" w:space="0" w:color="auto"/>
                      </w:divBdr>
                    </w:div>
                    <w:div w:id="492530407">
                      <w:marLeft w:val="0"/>
                      <w:marRight w:val="0"/>
                      <w:marTop w:val="0"/>
                      <w:marBottom w:val="0"/>
                      <w:divBdr>
                        <w:top w:val="none" w:sz="0" w:space="0" w:color="auto"/>
                        <w:left w:val="none" w:sz="0" w:space="0" w:color="auto"/>
                        <w:bottom w:val="none" w:sz="0" w:space="0" w:color="auto"/>
                        <w:right w:val="none" w:sz="0" w:space="0" w:color="auto"/>
                      </w:divBdr>
                    </w:div>
                    <w:div w:id="1483155604">
                      <w:marLeft w:val="0"/>
                      <w:marRight w:val="0"/>
                      <w:marTop w:val="0"/>
                      <w:marBottom w:val="0"/>
                      <w:divBdr>
                        <w:top w:val="none" w:sz="0" w:space="0" w:color="auto"/>
                        <w:left w:val="none" w:sz="0" w:space="0" w:color="auto"/>
                        <w:bottom w:val="none" w:sz="0" w:space="0" w:color="auto"/>
                        <w:right w:val="none" w:sz="0" w:space="0" w:color="auto"/>
                      </w:divBdr>
                    </w:div>
                    <w:div w:id="1451821291">
                      <w:marLeft w:val="0"/>
                      <w:marRight w:val="0"/>
                      <w:marTop w:val="0"/>
                      <w:marBottom w:val="0"/>
                      <w:divBdr>
                        <w:top w:val="none" w:sz="0" w:space="0" w:color="auto"/>
                        <w:left w:val="none" w:sz="0" w:space="0" w:color="auto"/>
                        <w:bottom w:val="none" w:sz="0" w:space="0" w:color="auto"/>
                        <w:right w:val="none" w:sz="0" w:space="0" w:color="auto"/>
                      </w:divBdr>
                    </w:div>
                    <w:div w:id="385959721">
                      <w:marLeft w:val="0"/>
                      <w:marRight w:val="0"/>
                      <w:marTop w:val="0"/>
                      <w:marBottom w:val="0"/>
                      <w:divBdr>
                        <w:top w:val="none" w:sz="0" w:space="0" w:color="auto"/>
                        <w:left w:val="none" w:sz="0" w:space="0" w:color="auto"/>
                        <w:bottom w:val="none" w:sz="0" w:space="0" w:color="auto"/>
                        <w:right w:val="none" w:sz="0" w:space="0" w:color="auto"/>
                      </w:divBdr>
                    </w:div>
                    <w:div w:id="289288150">
                      <w:marLeft w:val="0"/>
                      <w:marRight w:val="0"/>
                      <w:marTop w:val="0"/>
                      <w:marBottom w:val="0"/>
                      <w:divBdr>
                        <w:top w:val="none" w:sz="0" w:space="0" w:color="auto"/>
                        <w:left w:val="none" w:sz="0" w:space="0" w:color="auto"/>
                        <w:bottom w:val="none" w:sz="0" w:space="0" w:color="auto"/>
                        <w:right w:val="none" w:sz="0" w:space="0" w:color="auto"/>
                      </w:divBdr>
                    </w:div>
                    <w:div w:id="823737826">
                      <w:marLeft w:val="0"/>
                      <w:marRight w:val="0"/>
                      <w:marTop w:val="0"/>
                      <w:marBottom w:val="0"/>
                      <w:divBdr>
                        <w:top w:val="none" w:sz="0" w:space="0" w:color="auto"/>
                        <w:left w:val="none" w:sz="0" w:space="0" w:color="auto"/>
                        <w:bottom w:val="none" w:sz="0" w:space="0" w:color="auto"/>
                        <w:right w:val="none" w:sz="0" w:space="0" w:color="auto"/>
                      </w:divBdr>
                    </w:div>
                    <w:div w:id="675110873">
                      <w:marLeft w:val="0"/>
                      <w:marRight w:val="0"/>
                      <w:marTop w:val="0"/>
                      <w:marBottom w:val="0"/>
                      <w:divBdr>
                        <w:top w:val="none" w:sz="0" w:space="0" w:color="auto"/>
                        <w:left w:val="none" w:sz="0" w:space="0" w:color="auto"/>
                        <w:bottom w:val="none" w:sz="0" w:space="0" w:color="auto"/>
                        <w:right w:val="none" w:sz="0" w:space="0" w:color="auto"/>
                      </w:divBdr>
                    </w:div>
                    <w:div w:id="925459729">
                      <w:marLeft w:val="0"/>
                      <w:marRight w:val="0"/>
                      <w:marTop w:val="0"/>
                      <w:marBottom w:val="0"/>
                      <w:divBdr>
                        <w:top w:val="none" w:sz="0" w:space="0" w:color="auto"/>
                        <w:left w:val="none" w:sz="0" w:space="0" w:color="auto"/>
                        <w:bottom w:val="none" w:sz="0" w:space="0" w:color="auto"/>
                        <w:right w:val="none" w:sz="0" w:space="0" w:color="auto"/>
                      </w:divBdr>
                    </w:div>
                    <w:div w:id="1448698076">
                      <w:marLeft w:val="0"/>
                      <w:marRight w:val="0"/>
                      <w:marTop w:val="0"/>
                      <w:marBottom w:val="0"/>
                      <w:divBdr>
                        <w:top w:val="none" w:sz="0" w:space="0" w:color="auto"/>
                        <w:left w:val="none" w:sz="0" w:space="0" w:color="auto"/>
                        <w:bottom w:val="none" w:sz="0" w:space="0" w:color="auto"/>
                        <w:right w:val="none" w:sz="0" w:space="0" w:color="auto"/>
                      </w:divBdr>
                    </w:div>
                    <w:div w:id="2067605776">
                      <w:marLeft w:val="0"/>
                      <w:marRight w:val="0"/>
                      <w:marTop w:val="0"/>
                      <w:marBottom w:val="0"/>
                      <w:divBdr>
                        <w:top w:val="none" w:sz="0" w:space="0" w:color="auto"/>
                        <w:left w:val="none" w:sz="0" w:space="0" w:color="auto"/>
                        <w:bottom w:val="none" w:sz="0" w:space="0" w:color="auto"/>
                        <w:right w:val="none" w:sz="0" w:space="0" w:color="auto"/>
                      </w:divBdr>
                    </w:div>
                    <w:div w:id="1795170768">
                      <w:marLeft w:val="0"/>
                      <w:marRight w:val="0"/>
                      <w:marTop w:val="0"/>
                      <w:marBottom w:val="0"/>
                      <w:divBdr>
                        <w:top w:val="none" w:sz="0" w:space="0" w:color="auto"/>
                        <w:left w:val="none" w:sz="0" w:space="0" w:color="auto"/>
                        <w:bottom w:val="none" w:sz="0" w:space="0" w:color="auto"/>
                        <w:right w:val="none" w:sz="0" w:space="0" w:color="auto"/>
                      </w:divBdr>
                    </w:div>
                    <w:div w:id="1224487021">
                      <w:marLeft w:val="0"/>
                      <w:marRight w:val="0"/>
                      <w:marTop w:val="0"/>
                      <w:marBottom w:val="0"/>
                      <w:divBdr>
                        <w:top w:val="none" w:sz="0" w:space="0" w:color="auto"/>
                        <w:left w:val="none" w:sz="0" w:space="0" w:color="auto"/>
                        <w:bottom w:val="none" w:sz="0" w:space="0" w:color="auto"/>
                        <w:right w:val="none" w:sz="0" w:space="0" w:color="auto"/>
                      </w:divBdr>
                    </w:div>
                    <w:div w:id="1613391120">
                      <w:marLeft w:val="0"/>
                      <w:marRight w:val="0"/>
                      <w:marTop w:val="0"/>
                      <w:marBottom w:val="0"/>
                      <w:divBdr>
                        <w:top w:val="none" w:sz="0" w:space="0" w:color="auto"/>
                        <w:left w:val="none" w:sz="0" w:space="0" w:color="auto"/>
                        <w:bottom w:val="none" w:sz="0" w:space="0" w:color="auto"/>
                        <w:right w:val="none" w:sz="0" w:space="0" w:color="auto"/>
                      </w:divBdr>
                    </w:div>
                    <w:div w:id="1160000024">
                      <w:marLeft w:val="0"/>
                      <w:marRight w:val="0"/>
                      <w:marTop w:val="0"/>
                      <w:marBottom w:val="0"/>
                      <w:divBdr>
                        <w:top w:val="none" w:sz="0" w:space="0" w:color="auto"/>
                        <w:left w:val="none" w:sz="0" w:space="0" w:color="auto"/>
                        <w:bottom w:val="none" w:sz="0" w:space="0" w:color="auto"/>
                        <w:right w:val="none" w:sz="0" w:space="0" w:color="auto"/>
                      </w:divBdr>
                    </w:div>
                    <w:div w:id="1793817011">
                      <w:marLeft w:val="0"/>
                      <w:marRight w:val="0"/>
                      <w:marTop w:val="0"/>
                      <w:marBottom w:val="0"/>
                      <w:divBdr>
                        <w:top w:val="none" w:sz="0" w:space="0" w:color="auto"/>
                        <w:left w:val="none" w:sz="0" w:space="0" w:color="auto"/>
                        <w:bottom w:val="none" w:sz="0" w:space="0" w:color="auto"/>
                        <w:right w:val="none" w:sz="0" w:space="0" w:color="auto"/>
                      </w:divBdr>
                    </w:div>
                    <w:div w:id="1652900755">
                      <w:marLeft w:val="0"/>
                      <w:marRight w:val="0"/>
                      <w:marTop w:val="0"/>
                      <w:marBottom w:val="0"/>
                      <w:divBdr>
                        <w:top w:val="none" w:sz="0" w:space="0" w:color="auto"/>
                        <w:left w:val="none" w:sz="0" w:space="0" w:color="auto"/>
                        <w:bottom w:val="none" w:sz="0" w:space="0" w:color="auto"/>
                        <w:right w:val="none" w:sz="0" w:space="0" w:color="auto"/>
                      </w:divBdr>
                    </w:div>
                    <w:div w:id="199980515">
                      <w:marLeft w:val="0"/>
                      <w:marRight w:val="0"/>
                      <w:marTop w:val="0"/>
                      <w:marBottom w:val="0"/>
                      <w:divBdr>
                        <w:top w:val="none" w:sz="0" w:space="0" w:color="auto"/>
                        <w:left w:val="none" w:sz="0" w:space="0" w:color="auto"/>
                        <w:bottom w:val="none" w:sz="0" w:space="0" w:color="auto"/>
                        <w:right w:val="none" w:sz="0" w:space="0" w:color="auto"/>
                      </w:divBdr>
                    </w:div>
                    <w:div w:id="1071538394">
                      <w:marLeft w:val="0"/>
                      <w:marRight w:val="0"/>
                      <w:marTop w:val="0"/>
                      <w:marBottom w:val="0"/>
                      <w:divBdr>
                        <w:top w:val="none" w:sz="0" w:space="0" w:color="auto"/>
                        <w:left w:val="none" w:sz="0" w:space="0" w:color="auto"/>
                        <w:bottom w:val="none" w:sz="0" w:space="0" w:color="auto"/>
                        <w:right w:val="none" w:sz="0" w:space="0" w:color="auto"/>
                      </w:divBdr>
                    </w:div>
                    <w:div w:id="508370607">
                      <w:marLeft w:val="0"/>
                      <w:marRight w:val="0"/>
                      <w:marTop w:val="0"/>
                      <w:marBottom w:val="0"/>
                      <w:divBdr>
                        <w:top w:val="none" w:sz="0" w:space="0" w:color="auto"/>
                        <w:left w:val="none" w:sz="0" w:space="0" w:color="auto"/>
                        <w:bottom w:val="none" w:sz="0" w:space="0" w:color="auto"/>
                        <w:right w:val="none" w:sz="0" w:space="0" w:color="auto"/>
                      </w:divBdr>
                    </w:div>
                    <w:div w:id="679698727">
                      <w:marLeft w:val="0"/>
                      <w:marRight w:val="0"/>
                      <w:marTop w:val="0"/>
                      <w:marBottom w:val="0"/>
                      <w:divBdr>
                        <w:top w:val="none" w:sz="0" w:space="0" w:color="auto"/>
                        <w:left w:val="none" w:sz="0" w:space="0" w:color="auto"/>
                        <w:bottom w:val="none" w:sz="0" w:space="0" w:color="auto"/>
                        <w:right w:val="none" w:sz="0" w:space="0" w:color="auto"/>
                      </w:divBdr>
                    </w:div>
                    <w:div w:id="1224221985">
                      <w:marLeft w:val="0"/>
                      <w:marRight w:val="0"/>
                      <w:marTop w:val="0"/>
                      <w:marBottom w:val="0"/>
                      <w:divBdr>
                        <w:top w:val="none" w:sz="0" w:space="0" w:color="auto"/>
                        <w:left w:val="none" w:sz="0" w:space="0" w:color="auto"/>
                        <w:bottom w:val="none" w:sz="0" w:space="0" w:color="auto"/>
                        <w:right w:val="none" w:sz="0" w:space="0" w:color="auto"/>
                      </w:divBdr>
                    </w:div>
                    <w:div w:id="1994024518">
                      <w:marLeft w:val="0"/>
                      <w:marRight w:val="0"/>
                      <w:marTop w:val="0"/>
                      <w:marBottom w:val="0"/>
                      <w:divBdr>
                        <w:top w:val="none" w:sz="0" w:space="0" w:color="auto"/>
                        <w:left w:val="none" w:sz="0" w:space="0" w:color="auto"/>
                        <w:bottom w:val="none" w:sz="0" w:space="0" w:color="auto"/>
                        <w:right w:val="none" w:sz="0" w:space="0" w:color="auto"/>
                      </w:divBdr>
                    </w:div>
                    <w:div w:id="548152096">
                      <w:marLeft w:val="0"/>
                      <w:marRight w:val="0"/>
                      <w:marTop w:val="0"/>
                      <w:marBottom w:val="0"/>
                      <w:divBdr>
                        <w:top w:val="none" w:sz="0" w:space="0" w:color="auto"/>
                        <w:left w:val="none" w:sz="0" w:space="0" w:color="auto"/>
                        <w:bottom w:val="none" w:sz="0" w:space="0" w:color="auto"/>
                        <w:right w:val="none" w:sz="0" w:space="0" w:color="auto"/>
                      </w:divBdr>
                    </w:div>
                    <w:div w:id="276915749">
                      <w:marLeft w:val="0"/>
                      <w:marRight w:val="0"/>
                      <w:marTop w:val="0"/>
                      <w:marBottom w:val="0"/>
                      <w:divBdr>
                        <w:top w:val="none" w:sz="0" w:space="0" w:color="auto"/>
                        <w:left w:val="none" w:sz="0" w:space="0" w:color="auto"/>
                        <w:bottom w:val="none" w:sz="0" w:space="0" w:color="auto"/>
                        <w:right w:val="none" w:sz="0" w:space="0" w:color="auto"/>
                      </w:divBdr>
                    </w:div>
                    <w:div w:id="1330450493">
                      <w:marLeft w:val="0"/>
                      <w:marRight w:val="0"/>
                      <w:marTop w:val="0"/>
                      <w:marBottom w:val="0"/>
                      <w:divBdr>
                        <w:top w:val="none" w:sz="0" w:space="0" w:color="auto"/>
                        <w:left w:val="none" w:sz="0" w:space="0" w:color="auto"/>
                        <w:bottom w:val="none" w:sz="0" w:space="0" w:color="auto"/>
                        <w:right w:val="none" w:sz="0" w:space="0" w:color="auto"/>
                      </w:divBdr>
                    </w:div>
                    <w:div w:id="305283608">
                      <w:marLeft w:val="0"/>
                      <w:marRight w:val="0"/>
                      <w:marTop w:val="0"/>
                      <w:marBottom w:val="0"/>
                      <w:divBdr>
                        <w:top w:val="none" w:sz="0" w:space="0" w:color="auto"/>
                        <w:left w:val="none" w:sz="0" w:space="0" w:color="auto"/>
                        <w:bottom w:val="none" w:sz="0" w:space="0" w:color="auto"/>
                        <w:right w:val="none" w:sz="0" w:space="0" w:color="auto"/>
                      </w:divBdr>
                    </w:div>
                    <w:div w:id="647634010">
                      <w:marLeft w:val="0"/>
                      <w:marRight w:val="0"/>
                      <w:marTop w:val="0"/>
                      <w:marBottom w:val="0"/>
                      <w:divBdr>
                        <w:top w:val="none" w:sz="0" w:space="0" w:color="auto"/>
                        <w:left w:val="none" w:sz="0" w:space="0" w:color="auto"/>
                        <w:bottom w:val="none" w:sz="0" w:space="0" w:color="auto"/>
                        <w:right w:val="none" w:sz="0" w:space="0" w:color="auto"/>
                      </w:divBdr>
                    </w:div>
                    <w:div w:id="752776872">
                      <w:marLeft w:val="0"/>
                      <w:marRight w:val="0"/>
                      <w:marTop w:val="0"/>
                      <w:marBottom w:val="0"/>
                      <w:divBdr>
                        <w:top w:val="none" w:sz="0" w:space="0" w:color="auto"/>
                        <w:left w:val="none" w:sz="0" w:space="0" w:color="auto"/>
                        <w:bottom w:val="none" w:sz="0" w:space="0" w:color="auto"/>
                        <w:right w:val="none" w:sz="0" w:space="0" w:color="auto"/>
                      </w:divBdr>
                    </w:div>
                    <w:div w:id="834884964">
                      <w:marLeft w:val="0"/>
                      <w:marRight w:val="0"/>
                      <w:marTop w:val="0"/>
                      <w:marBottom w:val="0"/>
                      <w:divBdr>
                        <w:top w:val="none" w:sz="0" w:space="0" w:color="auto"/>
                        <w:left w:val="none" w:sz="0" w:space="0" w:color="auto"/>
                        <w:bottom w:val="none" w:sz="0" w:space="0" w:color="auto"/>
                        <w:right w:val="none" w:sz="0" w:space="0" w:color="auto"/>
                      </w:divBdr>
                    </w:div>
                    <w:div w:id="2035763047">
                      <w:marLeft w:val="0"/>
                      <w:marRight w:val="0"/>
                      <w:marTop w:val="0"/>
                      <w:marBottom w:val="0"/>
                      <w:divBdr>
                        <w:top w:val="none" w:sz="0" w:space="0" w:color="auto"/>
                        <w:left w:val="none" w:sz="0" w:space="0" w:color="auto"/>
                        <w:bottom w:val="none" w:sz="0" w:space="0" w:color="auto"/>
                        <w:right w:val="none" w:sz="0" w:space="0" w:color="auto"/>
                      </w:divBdr>
                    </w:div>
                    <w:div w:id="1166746862">
                      <w:marLeft w:val="0"/>
                      <w:marRight w:val="0"/>
                      <w:marTop w:val="0"/>
                      <w:marBottom w:val="0"/>
                      <w:divBdr>
                        <w:top w:val="none" w:sz="0" w:space="0" w:color="auto"/>
                        <w:left w:val="none" w:sz="0" w:space="0" w:color="auto"/>
                        <w:bottom w:val="none" w:sz="0" w:space="0" w:color="auto"/>
                        <w:right w:val="none" w:sz="0" w:space="0" w:color="auto"/>
                      </w:divBdr>
                    </w:div>
                    <w:div w:id="1571771021">
                      <w:marLeft w:val="0"/>
                      <w:marRight w:val="0"/>
                      <w:marTop w:val="0"/>
                      <w:marBottom w:val="0"/>
                      <w:divBdr>
                        <w:top w:val="none" w:sz="0" w:space="0" w:color="auto"/>
                        <w:left w:val="none" w:sz="0" w:space="0" w:color="auto"/>
                        <w:bottom w:val="none" w:sz="0" w:space="0" w:color="auto"/>
                        <w:right w:val="none" w:sz="0" w:space="0" w:color="auto"/>
                      </w:divBdr>
                    </w:div>
                    <w:div w:id="20716146">
                      <w:marLeft w:val="0"/>
                      <w:marRight w:val="0"/>
                      <w:marTop w:val="0"/>
                      <w:marBottom w:val="0"/>
                      <w:divBdr>
                        <w:top w:val="none" w:sz="0" w:space="0" w:color="auto"/>
                        <w:left w:val="none" w:sz="0" w:space="0" w:color="auto"/>
                        <w:bottom w:val="none" w:sz="0" w:space="0" w:color="auto"/>
                        <w:right w:val="none" w:sz="0" w:space="0" w:color="auto"/>
                      </w:divBdr>
                    </w:div>
                    <w:div w:id="95755356">
                      <w:marLeft w:val="0"/>
                      <w:marRight w:val="0"/>
                      <w:marTop w:val="0"/>
                      <w:marBottom w:val="0"/>
                      <w:divBdr>
                        <w:top w:val="none" w:sz="0" w:space="0" w:color="auto"/>
                        <w:left w:val="none" w:sz="0" w:space="0" w:color="auto"/>
                        <w:bottom w:val="none" w:sz="0" w:space="0" w:color="auto"/>
                        <w:right w:val="none" w:sz="0" w:space="0" w:color="auto"/>
                      </w:divBdr>
                    </w:div>
                    <w:div w:id="398945515">
                      <w:marLeft w:val="0"/>
                      <w:marRight w:val="0"/>
                      <w:marTop w:val="0"/>
                      <w:marBottom w:val="0"/>
                      <w:divBdr>
                        <w:top w:val="none" w:sz="0" w:space="0" w:color="auto"/>
                        <w:left w:val="none" w:sz="0" w:space="0" w:color="auto"/>
                        <w:bottom w:val="none" w:sz="0" w:space="0" w:color="auto"/>
                        <w:right w:val="none" w:sz="0" w:space="0" w:color="auto"/>
                      </w:divBdr>
                    </w:div>
                    <w:div w:id="672221249">
                      <w:marLeft w:val="0"/>
                      <w:marRight w:val="0"/>
                      <w:marTop w:val="0"/>
                      <w:marBottom w:val="0"/>
                      <w:divBdr>
                        <w:top w:val="none" w:sz="0" w:space="0" w:color="auto"/>
                        <w:left w:val="none" w:sz="0" w:space="0" w:color="auto"/>
                        <w:bottom w:val="none" w:sz="0" w:space="0" w:color="auto"/>
                        <w:right w:val="none" w:sz="0" w:space="0" w:color="auto"/>
                      </w:divBdr>
                    </w:div>
                    <w:div w:id="2088112970">
                      <w:marLeft w:val="0"/>
                      <w:marRight w:val="0"/>
                      <w:marTop w:val="0"/>
                      <w:marBottom w:val="0"/>
                      <w:divBdr>
                        <w:top w:val="none" w:sz="0" w:space="0" w:color="auto"/>
                        <w:left w:val="none" w:sz="0" w:space="0" w:color="auto"/>
                        <w:bottom w:val="none" w:sz="0" w:space="0" w:color="auto"/>
                        <w:right w:val="none" w:sz="0" w:space="0" w:color="auto"/>
                      </w:divBdr>
                    </w:div>
                    <w:div w:id="352461507">
                      <w:marLeft w:val="0"/>
                      <w:marRight w:val="0"/>
                      <w:marTop w:val="0"/>
                      <w:marBottom w:val="0"/>
                      <w:divBdr>
                        <w:top w:val="none" w:sz="0" w:space="0" w:color="auto"/>
                        <w:left w:val="none" w:sz="0" w:space="0" w:color="auto"/>
                        <w:bottom w:val="none" w:sz="0" w:space="0" w:color="auto"/>
                        <w:right w:val="none" w:sz="0" w:space="0" w:color="auto"/>
                      </w:divBdr>
                    </w:div>
                    <w:div w:id="492575232">
                      <w:marLeft w:val="0"/>
                      <w:marRight w:val="0"/>
                      <w:marTop w:val="0"/>
                      <w:marBottom w:val="0"/>
                      <w:divBdr>
                        <w:top w:val="none" w:sz="0" w:space="0" w:color="auto"/>
                        <w:left w:val="none" w:sz="0" w:space="0" w:color="auto"/>
                        <w:bottom w:val="none" w:sz="0" w:space="0" w:color="auto"/>
                        <w:right w:val="none" w:sz="0" w:space="0" w:color="auto"/>
                      </w:divBdr>
                    </w:div>
                    <w:div w:id="1897737141">
                      <w:marLeft w:val="0"/>
                      <w:marRight w:val="0"/>
                      <w:marTop w:val="0"/>
                      <w:marBottom w:val="0"/>
                      <w:divBdr>
                        <w:top w:val="none" w:sz="0" w:space="0" w:color="auto"/>
                        <w:left w:val="none" w:sz="0" w:space="0" w:color="auto"/>
                        <w:bottom w:val="none" w:sz="0" w:space="0" w:color="auto"/>
                        <w:right w:val="none" w:sz="0" w:space="0" w:color="auto"/>
                      </w:divBdr>
                    </w:div>
                    <w:div w:id="1501041067">
                      <w:marLeft w:val="0"/>
                      <w:marRight w:val="0"/>
                      <w:marTop w:val="0"/>
                      <w:marBottom w:val="0"/>
                      <w:divBdr>
                        <w:top w:val="none" w:sz="0" w:space="0" w:color="auto"/>
                        <w:left w:val="none" w:sz="0" w:space="0" w:color="auto"/>
                        <w:bottom w:val="none" w:sz="0" w:space="0" w:color="auto"/>
                        <w:right w:val="none" w:sz="0" w:space="0" w:color="auto"/>
                      </w:divBdr>
                    </w:div>
                    <w:div w:id="1643268406">
                      <w:marLeft w:val="0"/>
                      <w:marRight w:val="0"/>
                      <w:marTop w:val="0"/>
                      <w:marBottom w:val="0"/>
                      <w:divBdr>
                        <w:top w:val="none" w:sz="0" w:space="0" w:color="auto"/>
                        <w:left w:val="none" w:sz="0" w:space="0" w:color="auto"/>
                        <w:bottom w:val="none" w:sz="0" w:space="0" w:color="auto"/>
                        <w:right w:val="none" w:sz="0" w:space="0" w:color="auto"/>
                      </w:divBdr>
                    </w:div>
                    <w:div w:id="974916676">
                      <w:marLeft w:val="0"/>
                      <w:marRight w:val="0"/>
                      <w:marTop w:val="0"/>
                      <w:marBottom w:val="0"/>
                      <w:divBdr>
                        <w:top w:val="none" w:sz="0" w:space="0" w:color="auto"/>
                        <w:left w:val="none" w:sz="0" w:space="0" w:color="auto"/>
                        <w:bottom w:val="none" w:sz="0" w:space="0" w:color="auto"/>
                        <w:right w:val="none" w:sz="0" w:space="0" w:color="auto"/>
                      </w:divBdr>
                    </w:div>
                    <w:div w:id="563493717">
                      <w:marLeft w:val="0"/>
                      <w:marRight w:val="0"/>
                      <w:marTop w:val="0"/>
                      <w:marBottom w:val="0"/>
                      <w:divBdr>
                        <w:top w:val="none" w:sz="0" w:space="0" w:color="auto"/>
                        <w:left w:val="none" w:sz="0" w:space="0" w:color="auto"/>
                        <w:bottom w:val="none" w:sz="0" w:space="0" w:color="auto"/>
                        <w:right w:val="none" w:sz="0" w:space="0" w:color="auto"/>
                      </w:divBdr>
                    </w:div>
                    <w:div w:id="1109087512">
                      <w:marLeft w:val="0"/>
                      <w:marRight w:val="0"/>
                      <w:marTop w:val="0"/>
                      <w:marBottom w:val="0"/>
                      <w:divBdr>
                        <w:top w:val="none" w:sz="0" w:space="0" w:color="auto"/>
                        <w:left w:val="none" w:sz="0" w:space="0" w:color="auto"/>
                        <w:bottom w:val="none" w:sz="0" w:space="0" w:color="auto"/>
                        <w:right w:val="none" w:sz="0" w:space="0" w:color="auto"/>
                      </w:divBdr>
                    </w:div>
                    <w:div w:id="584613256">
                      <w:marLeft w:val="0"/>
                      <w:marRight w:val="0"/>
                      <w:marTop w:val="0"/>
                      <w:marBottom w:val="0"/>
                      <w:divBdr>
                        <w:top w:val="none" w:sz="0" w:space="0" w:color="auto"/>
                        <w:left w:val="none" w:sz="0" w:space="0" w:color="auto"/>
                        <w:bottom w:val="none" w:sz="0" w:space="0" w:color="auto"/>
                        <w:right w:val="none" w:sz="0" w:space="0" w:color="auto"/>
                      </w:divBdr>
                    </w:div>
                    <w:div w:id="1838300443">
                      <w:marLeft w:val="0"/>
                      <w:marRight w:val="0"/>
                      <w:marTop w:val="0"/>
                      <w:marBottom w:val="0"/>
                      <w:divBdr>
                        <w:top w:val="none" w:sz="0" w:space="0" w:color="auto"/>
                        <w:left w:val="none" w:sz="0" w:space="0" w:color="auto"/>
                        <w:bottom w:val="none" w:sz="0" w:space="0" w:color="auto"/>
                        <w:right w:val="none" w:sz="0" w:space="0" w:color="auto"/>
                      </w:divBdr>
                    </w:div>
                    <w:div w:id="1288661127">
                      <w:marLeft w:val="0"/>
                      <w:marRight w:val="0"/>
                      <w:marTop w:val="0"/>
                      <w:marBottom w:val="0"/>
                      <w:divBdr>
                        <w:top w:val="none" w:sz="0" w:space="0" w:color="auto"/>
                        <w:left w:val="none" w:sz="0" w:space="0" w:color="auto"/>
                        <w:bottom w:val="none" w:sz="0" w:space="0" w:color="auto"/>
                        <w:right w:val="none" w:sz="0" w:space="0" w:color="auto"/>
                      </w:divBdr>
                    </w:div>
                    <w:div w:id="905843431">
                      <w:marLeft w:val="0"/>
                      <w:marRight w:val="0"/>
                      <w:marTop w:val="0"/>
                      <w:marBottom w:val="0"/>
                      <w:divBdr>
                        <w:top w:val="none" w:sz="0" w:space="0" w:color="auto"/>
                        <w:left w:val="none" w:sz="0" w:space="0" w:color="auto"/>
                        <w:bottom w:val="none" w:sz="0" w:space="0" w:color="auto"/>
                        <w:right w:val="none" w:sz="0" w:space="0" w:color="auto"/>
                      </w:divBdr>
                    </w:div>
                    <w:div w:id="1115712754">
                      <w:marLeft w:val="0"/>
                      <w:marRight w:val="0"/>
                      <w:marTop w:val="0"/>
                      <w:marBottom w:val="0"/>
                      <w:divBdr>
                        <w:top w:val="none" w:sz="0" w:space="0" w:color="auto"/>
                        <w:left w:val="none" w:sz="0" w:space="0" w:color="auto"/>
                        <w:bottom w:val="none" w:sz="0" w:space="0" w:color="auto"/>
                        <w:right w:val="none" w:sz="0" w:space="0" w:color="auto"/>
                      </w:divBdr>
                    </w:div>
                    <w:div w:id="690451484">
                      <w:marLeft w:val="0"/>
                      <w:marRight w:val="0"/>
                      <w:marTop w:val="0"/>
                      <w:marBottom w:val="0"/>
                      <w:divBdr>
                        <w:top w:val="none" w:sz="0" w:space="0" w:color="auto"/>
                        <w:left w:val="none" w:sz="0" w:space="0" w:color="auto"/>
                        <w:bottom w:val="none" w:sz="0" w:space="0" w:color="auto"/>
                        <w:right w:val="none" w:sz="0" w:space="0" w:color="auto"/>
                      </w:divBdr>
                    </w:div>
                    <w:div w:id="262611859">
                      <w:marLeft w:val="0"/>
                      <w:marRight w:val="0"/>
                      <w:marTop w:val="0"/>
                      <w:marBottom w:val="0"/>
                      <w:divBdr>
                        <w:top w:val="none" w:sz="0" w:space="0" w:color="auto"/>
                        <w:left w:val="none" w:sz="0" w:space="0" w:color="auto"/>
                        <w:bottom w:val="none" w:sz="0" w:space="0" w:color="auto"/>
                        <w:right w:val="none" w:sz="0" w:space="0" w:color="auto"/>
                      </w:divBdr>
                    </w:div>
                    <w:div w:id="1382291912">
                      <w:marLeft w:val="0"/>
                      <w:marRight w:val="0"/>
                      <w:marTop w:val="0"/>
                      <w:marBottom w:val="0"/>
                      <w:divBdr>
                        <w:top w:val="none" w:sz="0" w:space="0" w:color="auto"/>
                        <w:left w:val="none" w:sz="0" w:space="0" w:color="auto"/>
                        <w:bottom w:val="none" w:sz="0" w:space="0" w:color="auto"/>
                        <w:right w:val="none" w:sz="0" w:space="0" w:color="auto"/>
                      </w:divBdr>
                    </w:div>
                    <w:div w:id="554121767">
                      <w:marLeft w:val="0"/>
                      <w:marRight w:val="0"/>
                      <w:marTop w:val="0"/>
                      <w:marBottom w:val="0"/>
                      <w:divBdr>
                        <w:top w:val="none" w:sz="0" w:space="0" w:color="auto"/>
                        <w:left w:val="none" w:sz="0" w:space="0" w:color="auto"/>
                        <w:bottom w:val="none" w:sz="0" w:space="0" w:color="auto"/>
                        <w:right w:val="none" w:sz="0" w:space="0" w:color="auto"/>
                      </w:divBdr>
                    </w:div>
                    <w:div w:id="2122215125">
                      <w:marLeft w:val="0"/>
                      <w:marRight w:val="0"/>
                      <w:marTop w:val="0"/>
                      <w:marBottom w:val="0"/>
                      <w:divBdr>
                        <w:top w:val="none" w:sz="0" w:space="0" w:color="auto"/>
                        <w:left w:val="none" w:sz="0" w:space="0" w:color="auto"/>
                        <w:bottom w:val="none" w:sz="0" w:space="0" w:color="auto"/>
                        <w:right w:val="none" w:sz="0" w:space="0" w:color="auto"/>
                      </w:divBdr>
                    </w:div>
                    <w:div w:id="211578281">
                      <w:marLeft w:val="0"/>
                      <w:marRight w:val="0"/>
                      <w:marTop w:val="0"/>
                      <w:marBottom w:val="0"/>
                      <w:divBdr>
                        <w:top w:val="none" w:sz="0" w:space="0" w:color="auto"/>
                        <w:left w:val="none" w:sz="0" w:space="0" w:color="auto"/>
                        <w:bottom w:val="none" w:sz="0" w:space="0" w:color="auto"/>
                        <w:right w:val="none" w:sz="0" w:space="0" w:color="auto"/>
                      </w:divBdr>
                    </w:div>
                    <w:div w:id="642004973">
                      <w:marLeft w:val="0"/>
                      <w:marRight w:val="0"/>
                      <w:marTop w:val="0"/>
                      <w:marBottom w:val="0"/>
                      <w:divBdr>
                        <w:top w:val="none" w:sz="0" w:space="0" w:color="auto"/>
                        <w:left w:val="none" w:sz="0" w:space="0" w:color="auto"/>
                        <w:bottom w:val="none" w:sz="0" w:space="0" w:color="auto"/>
                        <w:right w:val="none" w:sz="0" w:space="0" w:color="auto"/>
                      </w:divBdr>
                    </w:div>
                    <w:div w:id="134565871">
                      <w:marLeft w:val="0"/>
                      <w:marRight w:val="0"/>
                      <w:marTop w:val="0"/>
                      <w:marBottom w:val="0"/>
                      <w:divBdr>
                        <w:top w:val="none" w:sz="0" w:space="0" w:color="auto"/>
                        <w:left w:val="none" w:sz="0" w:space="0" w:color="auto"/>
                        <w:bottom w:val="none" w:sz="0" w:space="0" w:color="auto"/>
                        <w:right w:val="none" w:sz="0" w:space="0" w:color="auto"/>
                      </w:divBdr>
                    </w:div>
                    <w:div w:id="836069566">
                      <w:marLeft w:val="0"/>
                      <w:marRight w:val="0"/>
                      <w:marTop w:val="0"/>
                      <w:marBottom w:val="0"/>
                      <w:divBdr>
                        <w:top w:val="none" w:sz="0" w:space="0" w:color="auto"/>
                        <w:left w:val="none" w:sz="0" w:space="0" w:color="auto"/>
                        <w:bottom w:val="none" w:sz="0" w:space="0" w:color="auto"/>
                        <w:right w:val="none" w:sz="0" w:space="0" w:color="auto"/>
                      </w:divBdr>
                    </w:div>
                    <w:div w:id="1720857773">
                      <w:marLeft w:val="0"/>
                      <w:marRight w:val="0"/>
                      <w:marTop w:val="0"/>
                      <w:marBottom w:val="0"/>
                      <w:divBdr>
                        <w:top w:val="none" w:sz="0" w:space="0" w:color="auto"/>
                        <w:left w:val="none" w:sz="0" w:space="0" w:color="auto"/>
                        <w:bottom w:val="none" w:sz="0" w:space="0" w:color="auto"/>
                        <w:right w:val="none" w:sz="0" w:space="0" w:color="auto"/>
                      </w:divBdr>
                    </w:div>
                    <w:div w:id="1535075340">
                      <w:marLeft w:val="0"/>
                      <w:marRight w:val="0"/>
                      <w:marTop w:val="0"/>
                      <w:marBottom w:val="0"/>
                      <w:divBdr>
                        <w:top w:val="none" w:sz="0" w:space="0" w:color="auto"/>
                        <w:left w:val="none" w:sz="0" w:space="0" w:color="auto"/>
                        <w:bottom w:val="none" w:sz="0" w:space="0" w:color="auto"/>
                        <w:right w:val="none" w:sz="0" w:space="0" w:color="auto"/>
                      </w:divBdr>
                    </w:div>
                    <w:div w:id="1124736611">
                      <w:marLeft w:val="0"/>
                      <w:marRight w:val="0"/>
                      <w:marTop w:val="0"/>
                      <w:marBottom w:val="0"/>
                      <w:divBdr>
                        <w:top w:val="none" w:sz="0" w:space="0" w:color="auto"/>
                        <w:left w:val="none" w:sz="0" w:space="0" w:color="auto"/>
                        <w:bottom w:val="none" w:sz="0" w:space="0" w:color="auto"/>
                        <w:right w:val="none" w:sz="0" w:space="0" w:color="auto"/>
                      </w:divBdr>
                    </w:div>
                    <w:div w:id="1368331617">
                      <w:marLeft w:val="0"/>
                      <w:marRight w:val="0"/>
                      <w:marTop w:val="0"/>
                      <w:marBottom w:val="0"/>
                      <w:divBdr>
                        <w:top w:val="none" w:sz="0" w:space="0" w:color="auto"/>
                        <w:left w:val="none" w:sz="0" w:space="0" w:color="auto"/>
                        <w:bottom w:val="none" w:sz="0" w:space="0" w:color="auto"/>
                        <w:right w:val="none" w:sz="0" w:space="0" w:color="auto"/>
                      </w:divBdr>
                    </w:div>
                    <w:div w:id="706566320">
                      <w:marLeft w:val="0"/>
                      <w:marRight w:val="0"/>
                      <w:marTop w:val="0"/>
                      <w:marBottom w:val="0"/>
                      <w:divBdr>
                        <w:top w:val="none" w:sz="0" w:space="0" w:color="auto"/>
                        <w:left w:val="none" w:sz="0" w:space="0" w:color="auto"/>
                        <w:bottom w:val="none" w:sz="0" w:space="0" w:color="auto"/>
                        <w:right w:val="none" w:sz="0" w:space="0" w:color="auto"/>
                      </w:divBdr>
                    </w:div>
                    <w:div w:id="44262257">
                      <w:marLeft w:val="0"/>
                      <w:marRight w:val="0"/>
                      <w:marTop w:val="0"/>
                      <w:marBottom w:val="0"/>
                      <w:divBdr>
                        <w:top w:val="none" w:sz="0" w:space="0" w:color="auto"/>
                        <w:left w:val="none" w:sz="0" w:space="0" w:color="auto"/>
                        <w:bottom w:val="none" w:sz="0" w:space="0" w:color="auto"/>
                        <w:right w:val="none" w:sz="0" w:space="0" w:color="auto"/>
                      </w:divBdr>
                    </w:div>
                    <w:div w:id="120156121">
                      <w:marLeft w:val="0"/>
                      <w:marRight w:val="0"/>
                      <w:marTop w:val="0"/>
                      <w:marBottom w:val="0"/>
                      <w:divBdr>
                        <w:top w:val="none" w:sz="0" w:space="0" w:color="auto"/>
                        <w:left w:val="none" w:sz="0" w:space="0" w:color="auto"/>
                        <w:bottom w:val="none" w:sz="0" w:space="0" w:color="auto"/>
                        <w:right w:val="none" w:sz="0" w:space="0" w:color="auto"/>
                      </w:divBdr>
                    </w:div>
                    <w:div w:id="2023049842">
                      <w:marLeft w:val="0"/>
                      <w:marRight w:val="0"/>
                      <w:marTop w:val="0"/>
                      <w:marBottom w:val="0"/>
                      <w:divBdr>
                        <w:top w:val="none" w:sz="0" w:space="0" w:color="auto"/>
                        <w:left w:val="none" w:sz="0" w:space="0" w:color="auto"/>
                        <w:bottom w:val="none" w:sz="0" w:space="0" w:color="auto"/>
                        <w:right w:val="none" w:sz="0" w:space="0" w:color="auto"/>
                      </w:divBdr>
                    </w:div>
                    <w:div w:id="541212610">
                      <w:marLeft w:val="0"/>
                      <w:marRight w:val="0"/>
                      <w:marTop w:val="0"/>
                      <w:marBottom w:val="0"/>
                      <w:divBdr>
                        <w:top w:val="none" w:sz="0" w:space="0" w:color="auto"/>
                        <w:left w:val="none" w:sz="0" w:space="0" w:color="auto"/>
                        <w:bottom w:val="none" w:sz="0" w:space="0" w:color="auto"/>
                        <w:right w:val="none" w:sz="0" w:space="0" w:color="auto"/>
                      </w:divBdr>
                    </w:div>
                    <w:div w:id="52586045">
                      <w:marLeft w:val="0"/>
                      <w:marRight w:val="0"/>
                      <w:marTop w:val="0"/>
                      <w:marBottom w:val="0"/>
                      <w:divBdr>
                        <w:top w:val="none" w:sz="0" w:space="0" w:color="auto"/>
                        <w:left w:val="none" w:sz="0" w:space="0" w:color="auto"/>
                        <w:bottom w:val="none" w:sz="0" w:space="0" w:color="auto"/>
                        <w:right w:val="none" w:sz="0" w:space="0" w:color="auto"/>
                      </w:divBdr>
                    </w:div>
                    <w:div w:id="1648245993">
                      <w:marLeft w:val="0"/>
                      <w:marRight w:val="0"/>
                      <w:marTop w:val="0"/>
                      <w:marBottom w:val="0"/>
                      <w:divBdr>
                        <w:top w:val="none" w:sz="0" w:space="0" w:color="auto"/>
                        <w:left w:val="none" w:sz="0" w:space="0" w:color="auto"/>
                        <w:bottom w:val="none" w:sz="0" w:space="0" w:color="auto"/>
                        <w:right w:val="none" w:sz="0" w:space="0" w:color="auto"/>
                      </w:divBdr>
                    </w:div>
                    <w:div w:id="1167481223">
                      <w:marLeft w:val="0"/>
                      <w:marRight w:val="0"/>
                      <w:marTop w:val="0"/>
                      <w:marBottom w:val="0"/>
                      <w:divBdr>
                        <w:top w:val="none" w:sz="0" w:space="0" w:color="auto"/>
                        <w:left w:val="none" w:sz="0" w:space="0" w:color="auto"/>
                        <w:bottom w:val="none" w:sz="0" w:space="0" w:color="auto"/>
                        <w:right w:val="none" w:sz="0" w:space="0" w:color="auto"/>
                      </w:divBdr>
                    </w:div>
                    <w:div w:id="902835113">
                      <w:marLeft w:val="0"/>
                      <w:marRight w:val="0"/>
                      <w:marTop w:val="0"/>
                      <w:marBottom w:val="0"/>
                      <w:divBdr>
                        <w:top w:val="none" w:sz="0" w:space="0" w:color="auto"/>
                        <w:left w:val="none" w:sz="0" w:space="0" w:color="auto"/>
                        <w:bottom w:val="none" w:sz="0" w:space="0" w:color="auto"/>
                        <w:right w:val="none" w:sz="0" w:space="0" w:color="auto"/>
                      </w:divBdr>
                    </w:div>
                    <w:div w:id="215894835">
                      <w:marLeft w:val="0"/>
                      <w:marRight w:val="0"/>
                      <w:marTop w:val="0"/>
                      <w:marBottom w:val="0"/>
                      <w:divBdr>
                        <w:top w:val="none" w:sz="0" w:space="0" w:color="auto"/>
                        <w:left w:val="none" w:sz="0" w:space="0" w:color="auto"/>
                        <w:bottom w:val="none" w:sz="0" w:space="0" w:color="auto"/>
                        <w:right w:val="none" w:sz="0" w:space="0" w:color="auto"/>
                      </w:divBdr>
                    </w:div>
                    <w:div w:id="129174134">
                      <w:marLeft w:val="0"/>
                      <w:marRight w:val="0"/>
                      <w:marTop w:val="0"/>
                      <w:marBottom w:val="0"/>
                      <w:divBdr>
                        <w:top w:val="none" w:sz="0" w:space="0" w:color="auto"/>
                        <w:left w:val="none" w:sz="0" w:space="0" w:color="auto"/>
                        <w:bottom w:val="none" w:sz="0" w:space="0" w:color="auto"/>
                        <w:right w:val="none" w:sz="0" w:space="0" w:color="auto"/>
                      </w:divBdr>
                    </w:div>
                    <w:div w:id="1332218088">
                      <w:marLeft w:val="0"/>
                      <w:marRight w:val="0"/>
                      <w:marTop w:val="0"/>
                      <w:marBottom w:val="0"/>
                      <w:divBdr>
                        <w:top w:val="none" w:sz="0" w:space="0" w:color="auto"/>
                        <w:left w:val="none" w:sz="0" w:space="0" w:color="auto"/>
                        <w:bottom w:val="none" w:sz="0" w:space="0" w:color="auto"/>
                        <w:right w:val="none" w:sz="0" w:space="0" w:color="auto"/>
                      </w:divBdr>
                    </w:div>
                    <w:div w:id="784692522">
                      <w:marLeft w:val="0"/>
                      <w:marRight w:val="0"/>
                      <w:marTop w:val="0"/>
                      <w:marBottom w:val="0"/>
                      <w:divBdr>
                        <w:top w:val="none" w:sz="0" w:space="0" w:color="auto"/>
                        <w:left w:val="none" w:sz="0" w:space="0" w:color="auto"/>
                        <w:bottom w:val="none" w:sz="0" w:space="0" w:color="auto"/>
                        <w:right w:val="none" w:sz="0" w:space="0" w:color="auto"/>
                      </w:divBdr>
                    </w:div>
                    <w:div w:id="2004778710">
                      <w:marLeft w:val="0"/>
                      <w:marRight w:val="0"/>
                      <w:marTop w:val="0"/>
                      <w:marBottom w:val="0"/>
                      <w:divBdr>
                        <w:top w:val="none" w:sz="0" w:space="0" w:color="auto"/>
                        <w:left w:val="none" w:sz="0" w:space="0" w:color="auto"/>
                        <w:bottom w:val="none" w:sz="0" w:space="0" w:color="auto"/>
                        <w:right w:val="none" w:sz="0" w:space="0" w:color="auto"/>
                      </w:divBdr>
                    </w:div>
                    <w:div w:id="96565849">
                      <w:marLeft w:val="0"/>
                      <w:marRight w:val="0"/>
                      <w:marTop w:val="0"/>
                      <w:marBottom w:val="0"/>
                      <w:divBdr>
                        <w:top w:val="none" w:sz="0" w:space="0" w:color="auto"/>
                        <w:left w:val="none" w:sz="0" w:space="0" w:color="auto"/>
                        <w:bottom w:val="none" w:sz="0" w:space="0" w:color="auto"/>
                        <w:right w:val="none" w:sz="0" w:space="0" w:color="auto"/>
                      </w:divBdr>
                    </w:div>
                    <w:div w:id="1512646596">
                      <w:marLeft w:val="0"/>
                      <w:marRight w:val="0"/>
                      <w:marTop w:val="0"/>
                      <w:marBottom w:val="0"/>
                      <w:divBdr>
                        <w:top w:val="none" w:sz="0" w:space="0" w:color="auto"/>
                        <w:left w:val="none" w:sz="0" w:space="0" w:color="auto"/>
                        <w:bottom w:val="none" w:sz="0" w:space="0" w:color="auto"/>
                        <w:right w:val="none" w:sz="0" w:space="0" w:color="auto"/>
                      </w:divBdr>
                    </w:div>
                    <w:div w:id="327877252">
                      <w:marLeft w:val="0"/>
                      <w:marRight w:val="0"/>
                      <w:marTop w:val="0"/>
                      <w:marBottom w:val="0"/>
                      <w:divBdr>
                        <w:top w:val="none" w:sz="0" w:space="0" w:color="auto"/>
                        <w:left w:val="none" w:sz="0" w:space="0" w:color="auto"/>
                        <w:bottom w:val="none" w:sz="0" w:space="0" w:color="auto"/>
                        <w:right w:val="none" w:sz="0" w:space="0" w:color="auto"/>
                      </w:divBdr>
                    </w:div>
                    <w:div w:id="114980455">
                      <w:marLeft w:val="0"/>
                      <w:marRight w:val="0"/>
                      <w:marTop w:val="0"/>
                      <w:marBottom w:val="0"/>
                      <w:divBdr>
                        <w:top w:val="none" w:sz="0" w:space="0" w:color="auto"/>
                        <w:left w:val="none" w:sz="0" w:space="0" w:color="auto"/>
                        <w:bottom w:val="none" w:sz="0" w:space="0" w:color="auto"/>
                        <w:right w:val="none" w:sz="0" w:space="0" w:color="auto"/>
                      </w:divBdr>
                    </w:div>
                    <w:div w:id="2081050581">
                      <w:marLeft w:val="0"/>
                      <w:marRight w:val="0"/>
                      <w:marTop w:val="0"/>
                      <w:marBottom w:val="0"/>
                      <w:divBdr>
                        <w:top w:val="none" w:sz="0" w:space="0" w:color="auto"/>
                        <w:left w:val="none" w:sz="0" w:space="0" w:color="auto"/>
                        <w:bottom w:val="none" w:sz="0" w:space="0" w:color="auto"/>
                        <w:right w:val="none" w:sz="0" w:space="0" w:color="auto"/>
                      </w:divBdr>
                    </w:div>
                    <w:div w:id="123104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667558">
      <w:bodyDiv w:val="1"/>
      <w:marLeft w:val="0"/>
      <w:marRight w:val="0"/>
      <w:marTop w:val="0"/>
      <w:marBottom w:val="0"/>
      <w:divBdr>
        <w:top w:val="none" w:sz="0" w:space="0" w:color="auto"/>
        <w:left w:val="none" w:sz="0" w:space="0" w:color="auto"/>
        <w:bottom w:val="none" w:sz="0" w:space="0" w:color="auto"/>
        <w:right w:val="none" w:sz="0" w:space="0" w:color="auto"/>
      </w:divBdr>
      <w:divsChild>
        <w:div w:id="761802191">
          <w:marLeft w:val="0"/>
          <w:marRight w:val="0"/>
          <w:marTop w:val="0"/>
          <w:marBottom w:val="0"/>
          <w:divBdr>
            <w:top w:val="none" w:sz="0" w:space="0" w:color="auto"/>
            <w:left w:val="none" w:sz="0" w:space="0" w:color="auto"/>
            <w:bottom w:val="none" w:sz="0" w:space="0" w:color="auto"/>
            <w:right w:val="none" w:sz="0" w:space="0" w:color="auto"/>
          </w:divBdr>
          <w:divsChild>
            <w:div w:id="1057240782">
              <w:marLeft w:val="0"/>
              <w:marRight w:val="0"/>
              <w:marTop w:val="0"/>
              <w:marBottom w:val="0"/>
              <w:divBdr>
                <w:top w:val="none" w:sz="0" w:space="0" w:color="auto"/>
                <w:left w:val="none" w:sz="0" w:space="0" w:color="auto"/>
                <w:bottom w:val="none" w:sz="0" w:space="0" w:color="auto"/>
                <w:right w:val="none" w:sz="0" w:space="0" w:color="auto"/>
              </w:divBdr>
            </w:div>
            <w:div w:id="491336951">
              <w:marLeft w:val="0"/>
              <w:marRight w:val="0"/>
              <w:marTop w:val="0"/>
              <w:marBottom w:val="0"/>
              <w:divBdr>
                <w:top w:val="none" w:sz="0" w:space="0" w:color="auto"/>
                <w:left w:val="none" w:sz="0" w:space="0" w:color="auto"/>
                <w:bottom w:val="none" w:sz="0" w:space="0" w:color="auto"/>
                <w:right w:val="none" w:sz="0" w:space="0" w:color="auto"/>
              </w:divBdr>
            </w:div>
            <w:div w:id="2084570460">
              <w:marLeft w:val="0"/>
              <w:marRight w:val="0"/>
              <w:marTop w:val="0"/>
              <w:marBottom w:val="0"/>
              <w:divBdr>
                <w:top w:val="none" w:sz="0" w:space="0" w:color="auto"/>
                <w:left w:val="none" w:sz="0" w:space="0" w:color="auto"/>
                <w:bottom w:val="none" w:sz="0" w:space="0" w:color="auto"/>
                <w:right w:val="none" w:sz="0" w:space="0" w:color="auto"/>
              </w:divBdr>
            </w:div>
            <w:div w:id="916406477">
              <w:marLeft w:val="0"/>
              <w:marRight w:val="0"/>
              <w:marTop w:val="0"/>
              <w:marBottom w:val="0"/>
              <w:divBdr>
                <w:top w:val="none" w:sz="0" w:space="0" w:color="auto"/>
                <w:left w:val="none" w:sz="0" w:space="0" w:color="auto"/>
                <w:bottom w:val="none" w:sz="0" w:space="0" w:color="auto"/>
                <w:right w:val="none" w:sz="0" w:space="0" w:color="auto"/>
              </w:divBdr>
            </w:div>
            <w:div w:id="540675697">
              <w:marLeft w:val="0"/>
              <w:marRight w:val="0"/>
              <w:marTop w:val="0"/>
              <w:marBottom w:val="0"/>
              <w:divBdr>
                <w:top w:val="none" w:sz="0" w:space="0" w:color="auto"/>
                <w:left w:val="none" w:sz="0" w:space="0" w:color="auto"/>
                <w:bottom w:val="none" w:sz="0" w:space="0" w:color="auto"/>
                <w:right w:val="none" w:sz="0" w:space="0" w:color="auto"/>
              </w:divBdr>
            </w:div>
            <w:div w:id="140855949">
              <w:marLeft w:val="0"/>
              <w:marRight w:val="0"/>
              <w:marTop w:val="0"/>
              <w:marBottom w:val="0"/>
              <w:divBdr>
                <w:top w:val="none" w:sz="0" w:space="0" w:color="auto"/>
                <w:left w:val="none" w:sz="0" w:space="0" w:color="auto"/>
                <w:bottom w:val="none" w:sz="0" w:space="0" w:color="auto"/>
                <w:right w:val="none" w:sz="0" w:space="0" w:color="auto"/>
              </w:divBdr>
            </w:div>
            <w:div w:id="522288122">
              <w:marLeft w:val="0"/>
              <w:marRight w:val="0"/>
              <w:marTop w:val="0"/>
              <w:marBottom w:val="0"/>
              <w:divBdr>
                <w:top w:val="none" w:sz="0" w:space="0" w:color="auto"/>
                <w:left w:val="none" w:sz="0" w:space="0" w:color="auto"/>
                <w:bottom w:val="none" w:sz="0" w:space="0" w:color="auto"/>
                <w:right w:val="none" w:sz="0" w:space="0" w:color="auto"/>
              </w:divBdr>
            </w:div>
            <w:div w:id="1341277281">
              <w:marLeft w:val="0"/>
              <w:marRight w:val="0"/>
              <w:marTop w:val="0"/>
              <w:marBottom w:val="0"/>
              <w:divBdr>
                <w:top w:val="none" w:sz="0" w:space="0" w:color="auto"/>
                <w:left w:val="none" w:sz="0" w:space="0" w:color="auto"/>
                <w:bottom w:val="none" w:sz="0" w:space="0" w:color="auto"/>
                <w:right w:val="none" w:sz="0" w:space="0" w:color="auto"/>
              </w:divBdr>
            </w:div>
            <w:div w:id="1628587259">
              <w:marLeft w:val="0"/>
              <w:marRight w:val="0"/>
              <w:marTop w:val="0"/>
              <w:marBottom w:val="0"/>
              <w:divBdr>
                <w:top w:val="none" w:sz="0" w:space="0" w:color="auto"/>
                <w:left w:val="none" w:sz="0" w:space="0" w:color="auto"/>
                <w:bottom w:val="none" w:sz="0" w:space="0" w:color="auto"/>
                <w:right w:val="none" w:sz="0" w:space="0" w:color="auto"/>
              </w:divBdr>
            </w:div>
            <w:div w:id="1541280266">
              <w:marLeft w:val="0"/>
              <w:marRight w:val="0"/>
              <w:marTop w:val="0"/>
              <w:marBottom w:val="0"/>
              <w:divBdr>
                <w:top w:val="none" w:sz="0" w:space="0" w:color="auto"/>
                <w:left w:val="none" w:sz="0" w:space="0" w:color="auto"/>
                <w:bottom w:val="none" w:sz="0" w:space="0" w:color="auto"/>
                <w:right w:val="none" w:sz="0" w:space="0" w:color="auto"/>
              </w:divBdr>
            </w:div>
            <w:div w:id="176770269">
              <w:marLeft w:val="0"/>
              <w:marRight w:val="0"/>
              <w:marTop w:val="0"/>
              <w:marBottom w:val="0"/>
              <w:divBdr>
                <w:top w:val="none" w:sz="0" w:space="0" w:color="auto"/>
                <w:left w:val="none" w:sz="0" w:space="0" w:color="auto"/>
                <w:bottom w:val="none" w:sz="0" w:space="0" w:color="auto"/>
                <w:right w:val="none" w:sz="0" w:space="0" w:color="auto"/>
              </w:divBdr>
            </w:div>
            <w:div w:id="1553007473">
              <w:marLeft w:val="0"/>
              <w:marRight w:val="0"/>
              <w:marTop w:val="0"/>
              <w:marBottom w:val="0"/>
              <w:divBdr>
                <w:top w:val="none" w:sz="0" w:space="0" w:color="auto"/>
                <w:left w:val="none" w:sz="0" w:space="0" w:color="auto"/>
                <w:bottom w:val="none" w:sz="0" w:space="0" w:color="auto"/>
                <w:right w:val="none" w:sz="0" w:space="0" w:color="auto"/>
              </w:divBdr>
            </w:div>
            <w:div w:id="371271016">
              <w:marLeft w:val="0"/>
              <w:marRight w:val="0"/>
              <w:marTop w:val="0"/>
              <w:marBottom w:val="0"/>
              <w:divBdr>
                <w:top w:val="none" w:sz="0" w:space="0" w:color="auto"/>
                <w:left w:val="none" w:sz="0" w:space="0" w:color="auto"/>
                <w:bottom w:val="none" w:sz="0" w:space="0" w:color="auto"/>
                <w:right w:val="none" w:sz="0" w:space="0" w:color="auto"/>
              </w:divBdr>
            </w:div>
            <w:div w:id="163715079">
              <w:marLeft w:val="0"/>
              <w:marRight w:val="0"/>
              <w:marTop w:val="0"/>
              <w:marBottom w:val="0"/>
              <w:divBdr>
                <w:top w:val="none" w:sz="0" w:space="0" w:color="auto"/>
                <w:left w:val="none" w:sz="0" w:space="0" w:color="auto"/>
                <w:bottom w:val="none" w:sz="0" w:space="0" w:color="auto"/>
                <w:right w:val="none" w:sz="0" w:space="0" w:color="auto"/>
              </w:divBdr>
            </w:div>
            <w:div w:id="1352684647">
              <w:marLeft w:val="0"/>
              <w:marRight w:val="0"/>
              <w:marTop w:val="0"/>
              <w:marBottom w:val="0"/>
              <w:divBdr>
                <w:top w:val="none" w:sz="0" w:space="0" w:color="auto"/>
                <w:left w:val="none" w:sz="0" w:space="0" w:color="auto"/>
                <w:bottom w:val="none" w:sz="0" w:space="0" w:color="auto"/>
                <w:right w:val="none" w:sz="0" w:space="0" w:color="auto"/>
              </w:divBdr>
            </w:div>
            <w:div w:id="646320334">
              <w:marLeft w:val="0"/>
              <w:marRight w:val="0"/>
              <w:marTop w:val="0"/>
              <w:marBottom w:val="0"/>
              <w:divBdr>
                <w:top w:val="none" w:sz="0" w:space="0" w:color="auto"/>
                <w:left w:val="none" w:sz="0" w:space="0" w:color="auto"/>
                <w:bottom w:val="none" w:sz="0" w:space="0" w:color="auto"/>
                <w:right w:val="none" w:sz="0" w:space="0" w:color="auto"/>
              </w:divBdr>
            </w:div>
            <w:div w:id="1207789926">
              <w:marLeft w:val="0"/>
              <w:marRight w:val="0"/>
              <w:marTop w:val="0"/>
              <w:marBottom w:val="0"/>
              <w:divBdr>
                <w:top w:val="none" w:sz="0" w:space="0" w:color="auto"/>
                <w:left w:val="none" w:sz="0" w:space="0" w:color="auto"/>
                <w:bottom w:val="none" w:sz="0" w:space="0" w:color="auto"/>
                <w:right w:val="none" w:sz="0" w:space="0" w:color="auto"/>
              </w:divBdr>
            </w:div>
            <w:div w:id="105856694">
              <w:marLeft w:val="0"/>
              <w:marRight w:val="0"/>
              <w:marTop w:val="0"/>
              <w:marBottom w:val="0"/>
              <w:divBdr>
                <w:top w:val="none" w:sz="0" w:space="0" w:color="auto"/>
                <w:left w:val="none" w:sz="0" w:space="0" w:color="auto"/>
                <w:bottom w:val="none" w:sz="0" w:space="0" w:color="auto"/>
                <w:right w:val="none" w:sz="0" w:space="0" w:color="auto"/>
              </w:divBdr>
            </w:div>
            <w:div w:id="1993095186">
              <w:marLeft w:val="0"/>
              <w:marRight w:val="0"/>
              <w:marTop w:val="0"/>
              <w:marBottom w:val="0"/>
              <w:divBdr>
                <w:top w:val="none" w:sz="0" w:space="0" w:color="auto"/>
                <w:left w:val="none" w:sz="0" w:space="0" w:color="auto"/>
                <w:bottom w:val="none" w:sz="0" w:space="0" w:color="auto"/>
                <w:right w:val="none" w:sz="0" w:space="0" w:color="auto"/>
              </w:divBdr>
            </w:div>
            <w:div w:id="637076954">
              <w:marLeft w:val="0"/>
              <w:marRight w:val="0"/>
              <w:marTop w:val="0"/>
              <w:marBottom w:val="0"/>
              <w:divBdr>
                <w:top w:val="none" w:sz="0" w:space="0" w:color="auto"/>
                <w:left w:val="none" w:sz="0" w:space="0" w:color="auto"/>
                <w:bottom w:val="none" w:sz="0" w:space="0" w:color="auto"/>
                <w:right w:val="none" w:sz="0" w:space="0" w:color="auto"/>
              </w:divBdr>
            </w:div>
            <w:div w:id="2122526560">
              <w:marLeft w:val="0"/>
              <w:marRight w:val="0"/>
              <w:marTop w:val="0"/>
              <w:marBottom w:val="0"/>
              <w:divBdr>
                <w:top w:val="none" w:sz="0" w:space="0" w:color="auto"/>
                <w:left w:val="none" w:sz="0" w:space="0" w:color="auto"/>
                <w:bottom w:val="none" w:sz="0" w:space="0" w:color="auto"/>
                <w:right w:val="none" w:sz="0" w:space="0" w:color="auto"/>
              </w:divBdr>
            </w:div>
            <w:div w:id="349989052">
              <w:marLeft w:val="0"/>
              <w:marRight w:val="0"/>
              <w:marTop w:val="0"/>
              <w:marBottom w:val="0"/>
              <w:divBdr>
                <w:top w:val="none" w:sz="0" w:space="0" w:color="auto"/>
                <w:left w:val="none" w:sz="0" w:space="0" w:color="auto"/>
                <w:bottom w:val="none" w:sz="0" w:space="0" w:color="auto"/>
                <w:right w:val="none" w:sz="0" w:space="0" w:color="auto"/>
              </w:divBdr>
            </w:div>
            <w:div w:id="731390592">
              <w:marLeft w:val="0"/>
              <w:marRight w:val="0"/>
              <w:marTop w:val="0"/>
              <w:marBottom w:val="0"/>
              <w:divBdr>
                <w:top w:val="none" w:sz="0" w:space="0" w:color="auto"/>
                <w:left w:val="none" w:sz="0" w:space="0" w:color="auto"/>
                <w:bottom w:val="none" w:sz="0" w:space="0" w:color="auto"/>
                <w:right w:val="none" w:sz="0" w:space="0" w:color="auto"/>
              </w:divBdr>
            </w:div>
            <w:div w:id="722365046">
              <w:marLeft w:val="0"/>
              <w:marRight w:val="0"/>
              <w:marTop w:val="0"/>
              <w:marBottom w:val="0"/>
              <w:divBdr>
                <w:top w:val="none" w:sz="0" w:space="0" w:color="auto"/>
                <w:left w:val="none" w:sz="0" w:space="0" w:color="auto"/>
                <w:bottom w:val="none" w:sz="0" w:space="0" w:color="auto"/>
                <w:right w:val="none" w:sz="0" w:space="0" w:color="auto"/>
              </w:divBdr>
            </w:div>
            <w:div w:id="1548103183">
              <w:marLeft w:val="0"/>
              <w:marRight w:val="0"/>
              <w:marTop w:val="0"/>
              <w:marBottom w:val="0"/>
              <w:divBdr>
                <w:top w:val="none" w:sz="0" w:space="0" w:color="auto"/>
                <w:left w:val="none" w:sz="0" w:space="0" w:color="auto"/>
                <w:bottom w:val="none" w:sz="0" w:space="0" w:color="auto"/>
                <w:right w:val="none" w:sz="0" w:space="0" w:color="auto"/>
              </w:divBdr>
            </w:div>
            <w:div w:id="437602371">
              <w:marLeft w:val="0"/>
              <w:marRight w:val="0"/>
              <w:marTop w:val="0"/>
              <w:marBottom w:val="0"/>
              <w:divBdr>
                <w:top w:val="none" w:sz="0" w:space="0" w:color="auto"/>
                <w:left w:val="none" w:sz="0" w:space="0" w:color="auto"/>
                <w:bottom w:val="none" w:sz="0" w:space="0" w:color="auto"/>
                <w:right w:val="none" w:sz="0" w:space="0" w:color="auto"/>
              </w:divBdr>
            </w:div>
            <w:div w:id="1153764919">
              <w:marLeft w:val="0"/>
              <w:marRight w:val="0"/>
              <w:marTop w:val="0"/>
              <w:marBottom w:val="0"/>
              <w:divBdr>
                <w:top w:val="none" w:sz="0" w:space="0" w:color="auto"/>
                <w:left w:val="none" w:sz="0" w:space="0" w:color="auto"/>
                <w:bottom w:val="none" w:sz="0" w:space="0" w:color="auto"/>
                <w:right w:val="none" w:sz="0" w:space="0" w:color="auto"/>
              </w:divBdr>
            </w:div>
            <w:div w:id="1890529101">
              <w:marLeft w:val="0"/>
              <w:marRight w:val="0"/>
              <w:marTop w:val="0"/>
              <w:marBottom w:val="0"/>
              <w:divBdr>
                <w:top w:val="none" w:sz="0" w:space="0" w:color="auto"/>
                <w:left w:val="none" w:sz="0" w:space="0" w:color="auto"/>
                <w:bottom w:val="none" w:sz="0" w:space="0" w:color="auto"/>
                <w:right w:val="none" w:sz="0" w:space="0" w:color="auto"/>
              </w:divBdr>
            </w:div>
            <w:div w:id="1002200958">
              <w:marLeft w:val="0"/>
              <w:marRight w:val="0"/>
              <w:marTop w:val="0"/>
              <w:marBottom w:val="0"/>
              <w:divBdr>
                <w:top w:val="none" w:sz="0" w:space="0" w:color="auto"/>
                <w:left w:val="none" w:sz="0" w:space="0" w:color="auto"/>
                <w:bottom w:val="none" w:sz="0" w:space="0" w:color="auto"/>
                <w:right w:val="none" w:sz="0" w:space="0" w:color="auto"/>
              </w:divBdr>
            </w:div>
            <w:div w:id="39669013">
              <w:marLeft w:val="0"/>
              <w:marRight w:val="0"/>
              <w:marTop w:val="0"/>
              <w:marBottom w:val="0"/>
              <w:divBdr>
                <w:top w:val="none" w:sz="0" w:space="0" w:color="auto"/>
                <w:left w:val="none" w:sz="0" w:space="0" w:color="auto"/>
                <w:bottom w:val="none" w:sz="0" w:space="0" w:color="auto"/>
                <w:right w:val="none" w:sz="0" w:space="0" w:color="auto"/>
              </w:divBdr>
            </w:div>
            <w:div w:id="1028724570">
              <w:marLeft w:val="0"/>
              <w:marRight w:val="0"/>
              <w:marTop w:val="0"/>
              <w:marBottom w:val="0"/>
              <w:divBdr>
                <w:top w:val="none" w:sz="0" w:space="0" w:color="auto"/>
                <w:left w:val="none" w:sz="0" w:space="0" w:color="auto"/>
                <w:bottom w:val="none" w:sz="0" w:space="0" w:color="auto"/>
                <w:right w:val="none" w:sz="0" w:space="0" w:color="auto"/>
              </w:divBdr>
            </w:div>
            <w:div w:id="2019769160">
              <w:marLeft w:val="0"/>
              <w:marRight w:val="0"/>
              <w:marTop w:val="0"/>
              <w:marBottom w:val="0"/>
              <w:divBdr>
                <w:top w:val="none" w:sz="0" w:space="0" w:color="auto"/>
                <w:left w:val="none" w:sz="0" w:space="0" w:color="auto"/>
                <w:bottom w:val="none" w:sz="0" w:space="0" w:color="auto"/>
                <w:right w:val="none" w:sz="0" w:space="0" w:color="auto"/>
              </w:divBdr>
            </w:div>
            <w:div w:id="1663121206">
              <w:marLeft w:val="0"/>
              <w:marRight w:val="0"/>
              <w:marTop w:val="0"/>
              <w:marBottom w:val="0"/>
              <w:divBdr>
                <w:top w:val="none" w:sz="0" w:space="0" w:color="auto"/>
                <w:left w:val="none" w:sz="0" w:space="0" w:color="auto"/>
                <w:bottom w:val="none" w:sz="0" w:space="0" w:color="auto"/>
                <w:right w:val="none" w:sz="0" w:space="0" w:color="auto"/>
              </w:divBdr>
            </w:div>
            <w:div w:id="771628694">
              <w:marLeft w:val="0"/>
              <w:marRight w:val="0"/>
              <w:marTop w:val="0"/>
              <w:marBottom w:val="0"/>
              <w:divBdr>
                <w:top w:val="none" w:sz="0" w:space="0" w:color="auto"/>
                <w:left w:val="none" w:sz="0" w:space="0" w:color="auto"/>
                <w:bottom w:val="none" w:sz="0" w:space="0" w:color="auto"/>
                <w:right w:val="none" w:sz="0" w:space="0" w:color="auto"/>
              </w:divBdr>
            </w:div>
            <w:div w:id="2023582247">
              <w:marLeft w:val="0"/>
              <w:marRight w:val="0"/>
              <w:marTop w:val="0"/>
              <w:marBottom w:val="0"/>
              <w:divBdr>
                <w:top w:val="none" w:sz="0" w:space="0" w:color="auto"/>
                <w:left w:val="none" w:sz="0" w:space="0" w:color="auto"/>
                <w:bottom w:val="none" w:sz="0" w:space="0" w:color="auto"/>
                <w:right w:val="none" w:sz="0" w:space="0" w:color="auto"/>
              </w:divBdr>
            </w:div>
            <w:div w:id="106627824">
              <w:marLeft w:val="0"/>
              <w:marRight w:val="0"/>
              <w:marTop w:val="0"/>
              <w:marBottom w:val="0"/>
              <w:divBdr>
                <w:top w:val="none" w:sz="0" w:space="0" w:color="auto"/>
                <w:left w:val="none" w:sz="0" w:space="0" w:color="auto"/>
                <w:bottom w:val="none" w:sz="0" w:space="0" w:color="auto"/>
                <w:right w:val="none" w:sz="0" w:space="0" w:color="auto"/>
              </w:divBdr>
            </w:div>
            <w:div w:id="1050153936">
              <w:marLeft w:val="0"/>
              <w:marRight w:val="0"/>
              <w:marTop w:val="0"/>
              <w:marBottom w:val="0"/>
              <w:divBdr>
                <w:top w:val="none" w:sz="0" w:space="0" w:color="auto"/>
                <w:left w:val="none" w:sz="0" w:space="0" w:color="auto"/>
                <w:bottom w:val="none" w:sz="0" w:space="0" w:color="auto"/>
                <w:right w:val="none" w:sz="0" w:space="0" w:color="auto"/>
              </w:divBdr>
            </w:div>
            <w:div w:id="318311622">
              <w:marLeft w:val="0"/>
              <w:marRight w:val="0"/>
              <w:marTop w:val="0"/>
              <w:marBottom w:val="0"/>
              <w:divBdr>
                <w:top w:val="none" w:sz="0" w:space="0" w:color="auto"/>
                <w:left w:val="none" w:sz="0" w:space="0" w:color="auto"/>
                <w:bottom w:val="none" w:sz="0" w:space="0" w:color="auto"/>
                <w:right w:val="none" w:sz="0" w:space="0" w:color="auto"/>
              </w:divBdr>
            </w:div>
            <w:div w:id="573471529">
              <w:marLeft w:val="0"/>
              <w:marRight w:val="0"/>
              <w:marTop w:val="0"/>
              <w:marBottom w:val="0"/>
              <w:divBdr>
                <w:top w:val="none" w:sz="0" w:space="0" w:color="auto"/>
                <w:left w:val="none" w:sz="0" w:space="0" w:color="auto"/>
                <w:bottom w:val="none" w:sz="0" w:space="0" w:color="auto"/>
                <w:right w:val="none" w:sz="0" w:space="0" w:color="auto"/>
              </w:divBdr>
            </w:div>
            <w:div w:id="237835202">
              <w:marLeft w:val="0"/>
              <w:marRight w:val="0"/>
              <w:marTop w:val="0"/>
              <w:marBottom w:val="0"/>
              <w:divBdr>
                <w:top w:val="none" w:sz="0" w:space="0" w:color="auto"/>
                <w:left w:val="none" w:sz="0" w:space="0" w:color="auto"/>
                <w:bottom w:val="none" w:sz="0" w:space="0" w:color="auto"/>
                <w:right w:val="none" w:sz="0" w:space="0" w:color="auto"/>
              </w:divBdr>
            </w:div>
            <w:div w:id="2022051097">
              <w:marLeft w:val="0"/>
              <w:marRight w:val="0"/>
              <w:marTop w:val="0"/>
              <w:marBottom w:val="0"/>
              <w:divBdr>
                <w:top w:val="none" w:sz="0" w:space="0" w:color="auto"/>
                <w:left w:val="none" w:sz="0" w:space="0" w:color="auto"/>
                <w:bottom w:val="none" w:sz="0" w:space="0" w:color="auto"/>
                <w:right w:val="none" w:sz="0" w:space="0" w:color="auto"/>
              </w:divBdr>
            </w:div>
            <w:div w:id="2003393157">
              <w:marLeft w:val="0"/>
              <w:marRight w:val="0"/>
              <w:marTop w:val="0"/>
              <w:marBottom w:val="0"/>
              <w:divBdr>
                <w:top w:val="none" w:sz="0" w:space="0" w:color="auto"/>
                <w:left w:val="none" w:sz="0" w:space="0" w:color="auto"/>
                <w:bottom w:val="none" w:sz="0" w:space="0" w:color="auto"/>
                <w:right w:val="none" w:sz="0" w:space="0" w:color="auto"/>
              </w:divBdr>
            </w:div>
            <w:div w:id="1316226573">
              <w:marLeft w:val="0"/>
              <w:marRight w:val="0"/>
              <w:marTop w:val="0"/>
              <w:marBottom w:val="0"/>
              <w:divBdr>
                <w:top w:val="none" w:sz="0" w:space="0" w:color="auto"/>
                <w:left w:val="none" w:sz="0" w:space="0" w:color="auto"/>
                <w:bottom w:val="none" w:sz="0" w:space="0" w:color="auto"/>
                <w:right w:val="none" w:sz="0" w:space="0" w:color="auto"/>
              </w:divBdr>
            </w:div>
            <w:div w:id="75282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286">
      <w:bodyDiv w:val="1"/>
      <w:marLeft w:val="0"/>
      <w:marRight w:val="0"/>
      <w:marTop w:val="0"/>
      <w:marBottom w:val="0"/>
      <w:divBdr>
        <w:top w:val="none" w:sz="0" w:space="0" w:color="auto"/>
        <w:left w:val="none" w:sz="0" w:space="0" w:color="auto"/>
        <w:bottom w:val="none" w:sz="0" w:space="0" w:color="auto"/>
        <w:right w:val="none" w:sz="0" w:space="0" w:color="auto"/>
      </w:divBdr>
      <w:divsChild>
        <w:div w:id="114566837">
          <w:marLeft w:val="0"/>
          <w:marRight w:val="0"/>
          <w:marTop w:val="0"/>
          <w:marBottom w:val="0"/>
          <w:divBdr>
            <w:top w:val="none" w:sz="0" w:space="0" w:color="auto"/>
            <w:left w:val="none" w:sz="0" w:space="0" w:color="auto"/>
            <w:bottom w:val="none" w:sz="0" w:space="0" w:color="auto"/>
            <w:right w:val="none" w:sz="0" w:space="0" w:color="auto"/>
          </w:divBdr>
          <w:divsChild>
            <w:div w:id="406075526">
              <w:marLeft w:val="0"/>
              <w:marRight w:val="0"/>
              <w:marTop w:val="0"/>
              <w:marBottom w:val="0"/>
              <w:divBdr>
                <w:top w:val="none" w:sz="0" w:space="0" w:color="auto"/>
                <w:left w:val="none" w:sz="0" w:space="0" w:color="auto"/>
                <w:bottom w:val="none" w:sz="0" w:space="0" w:color="auto"/>
                <w:right w:val="none" w:sz="0" w:space="0" w:color="auto"/>
              </w:divBdr>
              <w:divsChild>
                <w:div w:id="1534416536">
                  <w:marLeft w:val="0"/>
                  <w:marRight w:val="0"/>
                  <w:marTop w:val="0"/>
                  <w:marBottom w:val="0"/>
                  <w:divBdr>
                    <w:top w:val="none" w:sz="0" w:space="0" w:color="auto"/>
                    <w:left w:val="none" w:sz="0" w:space="0" w:color="auto"/>
                    <w:bottom w:val="none" w:sz="0" w:space="0" w:color="auto"/>
                    <w:right w:val="none" w:sz="0" w:space="0" w:color="auto"/>
                  </w:divBdr>
                  <w:divsChild>
                    <w:div w:id="558517523">
                      <w:marLeft w:val="0"/>
                      <w:marRight w:val="0"/>
                      <w:marTop w:val="0"/>
                      <w:marBottom w:val="0"/>
                      <w:divBdr>
                        <w:top w:val="none" w:sz="0" w:space="0" w:color="auto"/>
                        <w:left w:val="none" w:sz="0" w:space="0" w:color="auto"/>
                        <w:bottom w:val="none" w:sz="0" w:space="0" w:color="auto"/>
                        <w:right w:val="none" w:sz="0" w:space="0" w:color="auto"/>
                      </w:divBdr>
                    </w:div>
                    <w:div w:id="1687369739">
                      <w:marLeft w:val="0"/>
                      <w:marRight w:val="0"/>
                      <w:marTop w:val="0"/>
                      <w:marBottom w:val="0"/>
                      <w:divBdr>
                        <w:top w:val="none" w:sz="0" w:space="0" w:color="auto"/>
                        <w:left w:val="none" w:sz="0" w:space="0" w:color="auto"/>
                        <w:bottom w:val="none" w:sz="0" w:space="0" w:color="auto"/>
                        <w:right w:val="none" w:sz="0" w:space="0" w:color="auto"/>
                      </w:divBdr>
                    </w:div>
                    <w:div w:id="450363989">
                      <w:marLeft w:val="0"/>
                      <w:marRight w:val="0"/>
                      <w:marTop w:val="0"/>
                      <w:marBottom w:val="0"/>
                      <w:divBdr>
                        <w:top w:val="none" w:sz="0" w:space="0" w:color="auto"/>
                        <w:left w:val="none" w:sz="0" w:space="0" w:color="auto"/>
                        <w:bottom w:val="none" w:sz="0" w:space="0" w:color="auto"/>
                        <w:right w:val="none" w:sz="0" w:space="0" w:color="auto"/>
                      </w:divBdr>
                    </w:div>
                    <w:div w:id="2128815379">
                      <w:marLeft w:val="0"/>
                      <w:marRight w:val="0"/>
                      <w:marTop w:val="0"/>
                      <w:marBottom w:val="0"/>
                      <w:divBdr>
                        <w:top w:val="none" w:sz="0" w:space="0" w:color="auto"/>
                        <w:left w:val="none" w:sz="0" w:space="0" w:color="auto"/>
                        <w:bottom w:val="none" w:sz="0" w:space="0" w:color="auto"/>
                        <w:right w:val="none" w:sz="0" w:space="0" w:color="auto"/>
                      </w:divBdr>
                    </w:div>
                    <w:div w:id="1439761954">
                      <w:marLeft w:val="0"/>
                      <w:marRight w:val="0"/>
                      <w:marTop w:val="0"/>
                      <w:marBottom w:val="0"/>
                      <w:divBdr>
                        <w:top w:val="none" w:sz="0" w:space="0" w:color="auto"/>
                        <w:left w:val="none" w:sz="0" w:space="0" w:color="auto"/>
                        <w:bottom w:val="none" w:sz="0" w:space="0" w:color="auto"/>
                        <w:right w:val="none" w:sz="0" w:space="0" w:color="auto"/>
                      </w:divBdr>
                    </w:div>
                    <w:div w:id="1195315380">
                      <w:marLeft w:val="0"/>
                      <w:marRight w:val="0"/>
                      <w:marTop w:val="0"/>
                      <w:marBottom w:val="0"/>
                      <w:divBdr>
                        <w:top w:val="none" w:sz="0" w:space="0" w:color="auto"/>
                        <w:left w:val="none" w:sz="0" w:space="0" w:color="auto"/>
                        <w:bottom w:val="none" w:sz="0" w:space="0" w:color="auto"/>
                        <w:right w:val="none" w:sz="0" w:space="0" w:color="auto"/>
                      </w:divBdr>
                    </w:div>
                    <w:div w:id="1703507739">
                      <w:marLeft w:val="0"/>
                      <w:marRight w:val="0"/>
                      <w:marTop w:val="0"/>
                      <w:marBottom w:val="0"/>
                      <w:divBdr>
                        <w:top w:val="none" w:sz="0" w:space="0" w:color="auto"/>
                        <w:left w:val="none" w:sz="0" w:space="0" w:color="auto"/>
                        <w:bottom w:val="none" w:sz="0" w:space="0" w:color="auto"/>
                        <w:right w:val="none" w:sz="0" w:space="0" w:color="auto"/>
                      </w:divBdr>
                    </w:div>
                    <w:div w:id="1800491789">
                      <w:marLeft w:val="0"/>
                      <w:marRight w:val="0"/>
                      <w:marTop w:val="0"/>
                      <w:marBottom w:val="0"/>
                      <w:divBdr>
                        <w:top w:val="none" w:sz="0" w:space="0" w:color="auto"/>
                        <w:left w:val="none" w:sz="0" w:space="0" w:color="auto"/>
                        <w:bottom w:val="none" w:sz="0" w:space="0" w:color="auto"/>
                        <w:right w:val="none" w:sz="0" w:space="0" w:color="auto"/>
                      </w:divBdr>
                    </w:div>
                    <w:div w:id="768352037">
                      <w:marLeft w:val="0"/>
                      <w:marRight w:val="0"/>
                      <w:marTop w:val="0"/>
                      <w:marBottom w:val="0"/>
                      <w:divBdr>
                        <w:top w:val="none" w:sz="0" w:space="0" w:color="auto"/>
                        <w:left w:val="none" w:sz="0" w:space="0" w:color="auto"/>
                        <w:bottom w:val="none" w:sz="0" w:space="0" w:color="auto"/>
                        <w:right w:val="none" w:sz="0" w:space="0" w:color="auto"/>
                      </w:divBdr>
                    </w:div>
                    <w:div w:id="1362125893">
                      <w:marLeft w:val="0"/>
                      <w:marRight w:val="0"/>
                      <w:marTop w:val="0"/>
                      <w:marBottom w:val="0"/>
                      <w:divBdr>
                        <w:top w:val="none" w:sz="0" w:space="0" w:color="auto"/>
                        <w:left w:val="none" w:sz="0" w:space="0" w:color="auto"/>
                        <w:bottom w:val="none" w:sz="0" w:space="0" w:color="auto"/>
                        <w:right w:val="none" w:sz="0" w:space="0" w:color="auto"/>
                      </w:divBdr>
                    </w:div>
                    <w:div w:id="1067537755">
                      <w:marLeft w:val="0"/>
                      <w:marRight w:val="0"/>
                      <w:marTop w:val="0"/>
                      <w:marBottom w:val="0"/>
                      <w:divBdr>
                        <w:top w:val="none" w:sz="0" w:space="0" w:color="auto"/>
                        <w:left w:val="none" w:sz="0" w:space="0" w:color="auto"/>
                        <w:bottom w:val="none" w:sz="0" w:space="0" w:color="auto"/>
                        <w:right w:val="none" w:sz="0" w:space="0" w:color="auto"/>
                      </w:divBdr>
                    </w:div>
                    <w:div w:id="377048468">
                      <w:marLeft w:val="0"/>
                      <w:marRight w:val="0"/>
                      <w:marTop w:val="0"/>
                      <w:marBottom w:val="0"/>
                      <w:divBdr>
                        <w:top w:val="none" w:sz="0" w:space="0" w:color="auto"/>
                        <w:left w:val="none" w:sz="0" w:space="0" w:color="auto"/>
                        <w:bottom w:val="none" w:sz="0" w:space="0" w:color="auto"/>
                        <w:right w:val="none" w:sz="0" w:space="0" w:color="auto"/>
                      </w:divBdr>
                    </w:div>
                    <w:div w:id="1395666915">
                      <w:marLeft w:val="0"/>
                      <w:marRight w:val="0"/>
                      <w:marTop w:val="0"/>
                      <w:marBottom w:val="0"/>
                      <w:divBdr>
                        <w:top w:val="none" w:sz="0" w:space="0" w:color="auto"/>
                        <w:left w:val="none" w:sz="0" w:space="0" w:color="auto"/>
                        <w:bottom w:val="none" w:sz="0" w:space="0" w:color="auto"/>
                        <w:right w:val="none" w:sz="0" w:space="0" w:color="auto"/>
                      </w:divBdr>
                    </w:div>
                    <w:div w:id="618608460">
                      <w:marLeft w:val="0"/>
                      <w:marRight w:val="0"/>
                      <w:marTop w:val="0"/>
                      <w:marBottom w:val="0"/>
                      <w:divBdr>
                        <w:top w:val="none" w:sz="0" w:space="0" w:color="auto"/>
                        <w:left w:val="none" w:sz="0" w:space="0" w:color="auto"/>
                        <w:bottom w:val="none" w:sz="0" w:space="0" w:color="auto"/>
                        <w:right w:val="none" w:sz="0" w:space="0" w:color="auto"/>
                      </w:divBdr>
                    </w:div>
                    <w:div w:id="21829360">
                      <w:marLeft w:val="0"/>
                      <w:marRight w:val="0"/>
                      <w:marTop w:val="0"/>
                      <w:marBottom w:val="0"/>
                      <w:divBdr>
                        <w:top w:val="none" w:sz="0" w:space="0" w:color="auto"/>
                        <w:left w:val="none" w:sz="0" w:space="0" w:color="auto"/>
                        <w:bottom w:val="none" w:sz="0" w:space="0" w:color="auto"/>
                        <w:right w:val="none" w:sz="0" w:space="0" w:color="auto"/>
                      </w:divBdr>
                    </w:div>
                    <w:div w:id="2017725816">
                      <w:marLeft w:val="0"/>
                      <w:marRight w:val="0"/>
                      <w:marTop w:val="0"/>
                      <w:marBottom w:val="0"/>
                      <w:divBdr>
                        <w:top w:val="none" w:sz="0" w:space="0" w:color="auto"/>
                        <w:left w:val="none" w:sz="0" w:space="0" w:color="auto"/>
                        <w:bottom w:val="none" w:sz="0" w:space="0" w:color="auto"/>
                        <w:right w:val="none" w:sz="0" w:space="0" w:color="auto"/>
                      </w:divBdr>
                    </w:div>
                    <w:div w:id="1152327978">
                      <w:marLeft w:val="0"/>
                      <w:marRight w:val="0"/>
                      <w:marTop w:val="0"/>
                      <w:marBottom w:val="0"/>
                      <w:divBdr>
                        <w:top w:val="none" w:sz="0" w:space="0" w:color="auto"/>
                        <w:left w:val="none" w:sz="0" w:space="0" w:color="auto"/>
                        <w:bottom w:val="none" w:sz="0" w:space="0" w:color="auto"/>
                        <w:right w:val="none" w:sz="0" w:space="0" w:color="auto"/>
                      </w:divBdr>
                    </w:div>
                    <w:div w:id="1281035434">
                      <w:marLeft w:val="0"/>
                      <w:marRight w:val="0"/>
                      <w:marTop w:val="0"/>
                      <w:marBottom w:val="0"/>
                      <w:divBdr>
                        <w:top w:val="none" w:sz="0" w:space="0" w:color="auto"/>
                        <w:left w:val="none" w:sz="0" w:space="0" w:color="auto"/>
                        <w:bottom w:val="none" w:sz="0" w:space="0" w:color="auto"/>
                        <w:right w:val="none" w:sz="0" w:space="0" w:color="auto"/>
                      </w:divBdr>
                    </w:div>
                    <w:div w:id="1755395181">
                      <w:marLeft w:val="0"/>
                      <w:marRight w:val="0"/>
                      <w:marTop w:val="0"/>
                      <w:marBottom w:val="0"/>
                      <w:divBdr>
                        <w:top w:val="none" w:sz="0" w:space="0" w:color="auto"/>
                        <w:left w:val="none" w:sz="0" w:space="0" w:color="auto"/>
                        <w:bottom w:val="none" w:sz="0" w:space="0" w:color="auto"/>
                        <w:right w:val="none" w:sz="0" w:space="0" w:color="auto"/>
                      </w:divBdr>
                    </w:div>
                    <w:div w:id="1354259931">
                      <w:marLeft w:val="0"/>
                      <w:marRight w:val="0"/>
                      <w:marTop w:val="0"/>
                      <w:marBottom w:val="0"/>
                      <w:divBdr>
                        <w:top w:val="none" w:sz="0" w:space="0" w:color="auto"/>
                        <w:left w:val="none" w:sz="0" w:space="0" w:color="auto"/>
                        <w:bottom w:val="none" w:sz="0" w:space="0" w:color="auto"/>
                        <w:right w:val="none" w:sz="0" w:space="0" w:color="auto"/>
                      </w:divBdr>
                    </w:div>
                    <w:div w:id="1237980379">
                      <w:marLeft w:val="0"/>
                      <w:marRight w:val="0"/>
                      <w:marTop w:val="0"/>
                      <w:marBottom w:val="0"/>
                      <w:divBdr>
                        <w:top w:val="none" w:sz="0" w:space="0" w:color="auto"/>
                        <w:left w:val="none" w:sz="0" w:space="0" w:color="auto"/>
                        <w:bottom w:val="none" w:sz="0" w:space="0" w:color="auto"/>
                        <w:right w:val="none" w:sz="0" w:space="0" w:color="auto"/>
                      </w:divBdr>
                    </w:div>
                    <w:div w:id="646592534">
                      <w:marLeft w:val="0"/>
                      <w:marRight w:val="0"/>
                      <w:marTop w:val="0"/>
                      <w:marBottom w:val="0"/>
                      <w:divBdr>
                        <w:top w:val="none" w:sz="0" w:space="0" w:color="auto"/>
                        <w:left w:val="none" w:sz="0" w:space="0" w:color="auto"/>
                        <w:bottom w:val="none" w:sz="0" w:space="0" w:color="auto"/>
                        <w:right w:val="none" w:sz="0" w:space="0" w:color="auto"/>
                      </w:divBdr>
                    </w:div>
                    <w:div w:id="1217549328">
                      <w:marLeft w:val="0"/>
                      <w:marRight w:val="0"/>
                      <w:marTop w:val="0"/>
                      <w:marBottom w:val="0"/>
                      <w:divBdr>
                        <w:top w:val="none" w:sz="0" w:space="0" w:color="auto"/>
                        <w:left w:val="none" w:sz="0" w:space="0" w:color="auto"/>
                        <w:bottom w:val="none" w:sz="0" w:space="0" w:color="auto"/>
                        <w:right w:val="none" w:sz="0" w:space="0" w:color="auto"/>
                      </w:divBdr>
                    </w:div>
                    <w:div w:id="82844365">
                      <w:marLeft w:val="0"/>
                      <w:marRight w:val="0"/>
                      <w:marTop w:val="0"/>
                      <w:marBottom w:val="0"/>
                      <w:divBdr>
                        <w:top w:val="none" w:sz="0" w:space="0" w:color="auto"/>
                        <w:left w:val="none" w:sz="0" w:space="0" w:color="auto"/>
                        <w:bottom w:val="none" w:sz="0" w:space="0" w:color="auto"/>
                        <w:right w:val="none" w:sz="0" w:space="0" w:color="auto"/>
                      </w:divBdr>
                    </w:div>
                    <w:div w:id="1098060242">
                      <w:marLeft w:val="0"/>
                      <w:marRight w:val="0"/>
                      <w:marTop w:val="0"/>
                      <w:marBottom w:val="0"/>
                      <w:divBdr>
                        <w:top w:val="none" w:sz="0" w:space="0" w:color="auto"/>
                        <w:left w:val="none" w:sz="0" w:space="0" w:color="auto"/>
                        <w:bottom w:val="none" w:sz="0" w:space="0" w:color="auto"/>
                        <w:right w:val="none" w:sz="0" w:space="0" w:color="auto"/>
                      </w:divBdr>
                    </w:div>
                    <w:div w:id="581723879">
                      <w:marLeft w:val="0"/>
                      <w:marRight w:val="0"/>
                      <w:marTop w:val="0"/>
                      <w:marBottom w:val="0"/>
                      <w:divBdr>
                        <w:top w:val="none" w:sz="0" w:space="0" w:color="auto"/>
                        <w:left w:val="none" w:sz="0" w:space="0" w:color="auto"/>
                        <w:bottom w:val="none" w:sz="0" w:space="0" w:color="auto"/>
                        <w:right w:val="none" w:sz="0" w:space="0" w:color="auto"/>
                      </w:divBdr>
                    </w:div>
                    <w:div w:id="1252474886">
                      <w:marLeft w:val="0"/>
                      <w:marRight w:val="0"/>
                      <w:marTop w:val="0"/>
                      <w:marBottom w:val="0"/>
                      <w:divBdr>
                        <w:top w:val="none" w:sz="0" w:space="0" w:color="auto"/>
                        <w:left w:val="none" w:sz="0" w:space="0" w:color="auto"/>
                        <w:bottom w:val="none" w:sz="0" w:space="0" w:color="auto"/>
                        <w:right w:val="none" w:sz="0" w:space="0" w:color="auto"/>
                      </w:divBdr>
                    </w:div>
                    <w:div w:id="795870473">
                      <w:marLeft w:val="0"/>
                      <w:marRight w:val="0"/>
                      <w:marTop w:val="0"/>
                      <w:marBottom w:val="0"/>
                      <w:divBdr>
                        <w:top w:val="none" w:sz="0" w:space="0" w:color="auto"/>
                        <w:left w:val="none" w:sz="0" w:space="0" w:color="auto"/>
                        <w:bottom w:val="none" w:sz="0" w:space="0" w:color="auto"/>
                        <w:right w:val="none" w:sz="0" w:space="0" w:color="auto"/>
                      </w:divBdr>
                    </w:div>
                    <w:div w:id="1084648811">
                      <w:marLeft w:val="0"/>
                      <w:marRight w:val="0"/>
                      <w:marTop w:val="0"/>
                      <w:marBottom w:val="0"/>
                      <w:divBdr>
                        <w:top w:val="none" w:sz="0" w:space="0" w:color="auto"/>
                        <w:left w:val="none" w:sz="0" w:space="0" w:color="auto"/>
                        <w:bottom w:val="none" w:sz="0" w:space="0" w:color="auto"/>
                        <w:right w:val="none" w:sz="0" w:space="0" w:color="auto"/>
                      </w:divBdr>
                    </w:div>
                    <w:div w:id="1280065209">
                      <w:marLeft w:val="0"/>
                      <w:marRight w:val="0"/>
                      <w:marTop w:val="0"/>
                      <w:marBottom w:val="0"/>
                      <w:divBdr>
                        <w:top w:val="none" w:sz="0" w:space="0" w:color="auto"/>
                        <w:left w:val="none" w:sz="0" w:space="0" w:color="auto"/>
                        <w:bottom w:val="none" w:sz="0" w:space="0" w:color="auto"/>
                        <w:right w:val="none" w:sz="0" w:space="0" w:color="auto"/>
                      </w:divBdr>
                    </w:div>
                    <w:div w:id="1496918912">
                      <w:marLeft w:val="0"/>
                      <w:marRight w:val="0"/>
                      <w:marTop w:val="0"/>
                      <w:marBottom w:val="0"/>
                      <w:divBdr>
                        <w:top w:val="none" w:sz="0" w:space="0" w:color="auto"/>
                        <w:left w:val="none" w:sz="0" w:space="0" w:color="auto"/>
                        <w:bottom w:val="none" w:sz="0" w:space="0" w:color="auto"/>
                        <w:right w:val="none" w:sz="0" w:space="0" w:color="auto"/>
                      </w:divBdr>
                    </w:div>
                    <w:div w:id="1389574217">
                      <w:marLeft w:val="0"/>
                      <w:marRight w:val="0"/>
                      <w:marTop w:val="0"/>
                      <w:marBottom w:val="0"/>
                      <w:divBdr>
                        <w:top w:val="none" w:sz="0" w:space="0" w:color="auto"/>
                        <w:left w:val="none" w:sz="0" w:space="0" w:color="auto"/>
                        <w:bottom w:val="none" w:sz="0" w:space="0" w:color="auto"/>
                        <w:right w:val="none" w:sz="0" w:space="0" w:color="auto"/>
                      </w:divBdr>
                    </w:div>
                    <w:div w:id="1418285967">
                      <w:marLeft w:val="0"/>
                      <w:marRight w:val="0"/>
                      <w:marTop w:val="0"/>
                      <w:marBottom w:val="0"/>
                      <w:divBdr>
                        <w:top w:val="none" w:sz="0" w:space="0" w:color="auto"/>
                        <w:left w:val="none" w:sz="0" w:space="0" w:color="auto"/>
                        <w:bottom w:val="none" w:sz="0" w:space="0" w:color="auto"/>
                        <w:right w:val="none" w:sz="0" w:space="0" w:color="auto"/>
                      </w:divBdr>
                    </w:div>
                    <w:div w:id="857428054">
                      <w:marLeft w:val="0"/>
                      <w:marRight w:val="0"/>
                      <w:marTop w:val="0"/>
                      <w:marBottom w:val="0"/>
                      <w:divBdr>
                        <w:top w:val="none" w:sz="0" w:space="0" w:color="auto"/>
                        <w:left w:val="none" w:sz="0" w:space="0" w:color="auto"/>
                        <w:bottom w:val="none" w:sz="0" w:space="0" w:color="auto"/>
                        <w:right w:val="none" w:sz="0" w:space="0" w:color="auto"/>
                      </w:divBdr>
                    </w:div>
                    <w:div w:id="92091858">
                      <w:marLeft w:val="0"/>
                      <w:marRight w:val="0"/>
                      <w:marTop w:val="0"/>
                      <w:marBottom w:val="0"/>
                      <w:divBdr>
                        <w:top w:val="none" w:sz="0" w:space="0" w:color="auto"/>
                        <w:left w:val="none" w:sz="0" w:space="0" w:color="auto"/>
                        <w:bottom w:val="none" w:sz="0" w:space="0" w:color="auto"/>
                        <w:right w:val="none" w:sz="0" w:space="0" w:color="auto"/>
                      </w:divBdr>
                    </w:div>
                    <w:div w:id="1405421090">
                      <w:marLeft w:val="0"/>
                      <w:marRight w:val="0"/>
                      <w:marTop w:val="0"/>
                      <w:marBottom w:val="0"/>
                      <w:divBdr>
                        <w:top w:val="none" w:sz="0" w:space="0" w:color="auto"/>
                        <w:left w:val="none" w:sz="0" w:space="0" w:color="auto"/>
                        <w:bottom w:val="none" w:sz="0" w:space="0" w:color="auto"/>
                        <w:right w:val="none" w:sz="0" w:space="0" w:color="auto"/>
                      </w:divBdr>
                    </w:div>
                    <w:div w:id="1100369403">
                      <w:marLeft w:val="0"/>
                      <w:marRight w:val="0"/>
                      <w:marTop w:val="0"/>
                      <w:marBottom w:val="0"/>
                      <w:divBdr>
                        <w:top w:val="none" w:sz="0" w:space="0" w:color="auto"/>
                        <w:left w:val="none" w:sz="0" w:space="0" w:color="auto"/>
                        <w:bottom w:val="none" w:sz="0" w:space="0" w:color="auto"/>
                        <w:right w:val="none" w:sz="0" w:space="0" w:color="auto"/>
                      </w:divBdr>
                    </w:div>
                    <w:div w:id="655649008">
                      <w:marLeft w:val="0"/>
                      <w:marRight w:val="0"/>
                      <w:marTop w:val="0"/>
                      <w:marBottom w:val="0"/>
                      <w:divBdr>
                        <w:top w:val="none" w:sz="0" w:space="0" w:color="auto"/>
                        <w:left w:val="none" w:sz="0" w:space="0" w:color="auto"/>
                        <w:bottom w:val="none" w:sz="0" w:space="0" w:color="auto"/>
                        <w:right w:val="none" w:sz="0" w:space="0" w:color="auto"/>
                      </w:divBdr>
                    </w:div>
                    <w:div w:id="1818302396">
                      <w:marLeft w:val="0"/>
                      <w:marRight w:val="0"/>
                      <w:marTop w:val="0"/>
                      <w:marBottom w:val="0"/>
                      <w:divBdr>
                        <w:top w:val="none" w:sz="0" w:space="0" w:color="auto"/>
                        <w:left w:val="none" w:sz="0" w:space="0" w:color="auto"/>
                        <w:bottom w:val="none" w:sz="0" w:space="0" w:color="auto"/>
                        <w:right w:val="none" w:sz="0" w:space="0" w:color="auto"/>
                      </w:divBdr>
                    </w:div>
                    <w:div w:id="74985041">
                      <w:marLeft w:val="0"/>
                      <w:marRight w:val="0"/>
                      <w:marTop w:val="0"/>
                      <w:marBottom w:val="0"/>
                      <w:divBdr>
                        <w:top w:val="none" w:sz="0" w:space="0" w:color="auto"/>
                        <w:left w:val="none" w:sz="0" w:space="0" w:color="auto"/>
                        <w:bottom w:val="none" w:sz="0" w:space="0" w:color="auto"/>
                        <w:right w:val="none" w:sz="0" w:space="0" w:color="auto"/>
                      </w:divBdr>
                    </w:div>
                    <w:div w:id="1565556103">
                      <w:marLeft w:val="0"/>
                      <w:marRight w:val="0"/>
                      <w:marTop w:val="0"/>
                      <w:marBottom w:val="0"/>
                      <w:divBdr>
                        <w:top w:val="none" w:sz="0" w:space="0" w:color="auto"/>
                        <w:left w:val="none" w:sz="0" w:space="0" w:color="auto"/>
                        <w:bottom w:val="none" w:sz="0" w:space="0" w:color="auto"/>
                        <w:right w:val="none" w:sz="0" w:space="0" w:color="auto"/>
                      </w:divBdr>
                    </w:div>
                    <w:div w:id="1371690081">
                      <w:marLeft w:val="0"/>
                      <w:marRight w:val="0"/>
                      <w:marTop w:val="0"/>
                      <w:marBottom w:val="0"/>
                      <w:divBdr>
                        <w:top w:val="none" w:sz="0" w:space="0" w:color="auto"/>
                        <w:left w:val="none" w:sz="0" w:space="0" w:color="auto"/>
                        <w:bottom w:val="none" w:sz="0" w:space="0" w:color="auto"/>
                        <w:right w:val="none" w:sz="0" w:space="0" w:color="auto"/>
                      </w:divBdr>
                    </w:div>
                    <w:div w:id="646786747">
                      <w:marLeft w:val="0"/>
                      <w:marRight w:val="0"/>
                      <w:marTop w:val="0"/>
                      <w:marBottom w:val="0"/>
                      <w:divBdr>
                        <w:top w:val="none" w:sz="0" w:space="0" w:color="auto"/>
                        <w:left w:val="none" w:sz="0" w:space="0" w:color="auto"/>
                        <w:bottom w:val="none" w:sz="0" w:space="0" w:color="auto"/>
                        <w:right w:val="none" w:sz="0" w:space="0" w:color="auto"/>
                      </w:divBdr>
                    </w:div>
                    <w:div w:id="1404986147">
                      <w:marLeft w:val="0"/>
                      <w:marRight w:val="0"/>
                      <w:marTop w:val="0"/>
                      <w:marBottom w:val="0"/>
                      <w:divBdr>
                        <w:top w:val="none" w:sz="0" w:space="0" w:color="auto"/>
                        <w:left w:val="none" w:sz="0" w:space="0" w:color="auto"/>
                        <w:bottom w:val="none" w:sz="0" w:space="0" w:color="auto"/>
                        <w:right w:val="none" w:sz="0" w:space="0" w:color="auto"/>
                      </w:divBdr>
                    </w:div>
                    <w:div w:id="1362365908">
                      <w:marLeft w:val="0"/>
                      <w:marRight w:val="0"/>
                      <w:marTop w:val="0"/>
                      <w:marBottom w:val="0"/>
                      <w:divBdr>
                        <w:top w:val="none" w:sz="0" w:space="0" w:color="auto"/>
                        <w:left w:val="none" w:sz="0" w:space="0" w:color="auto"/>
                        <w:bottom w:val="none" w:sz="0" w:space="0" w:color="auto"/>
                        <w:right w:val="none" w:sz="0" w:space="0" w:color="auto"/>
                      </w:divBdr>
                    </w:div>
                    <w:div w:id="437914841">
                      <w:marLeft w:val="0"/>
                      <w:marRight w:val="0"/>
                      <w:marTop w:val="0"/>
                      <w:marBottom w:val="0"/>
                      <w:divBdr>
                        <w:top w:val="none" w:sz="0" w:space="0" w:color="auto"/>
                        <w:left w:val="none" w:sz="0" w:space="0" w:color="auto"/>
                        <w:bottom w:val="none" w:sz="0" w:space="0" w:color="auto"/>
                        <w:right w:val="none" w:sz="0" w:space="0" w:color="auto"/>
                      </w:divBdr>
                    </w:div>
                    <w:div w:id="1540118687">
                      <w:marLeft w:val="0"/>
                      <w:marRight w:val="0"/>
                      <w:marTop w:val="0"/>
                      <w:marBottom w:val="0"/>
                      <w:divBdr>
                        <w:top w:val="none" w:sz="0" w:space="0" w:color="auto"/>
                        <w:left w:val="none" w:sz="0" w:space="0" w:color="auto"/>
                        <w:bottom w:val="none" w:sz="0" w:space="0" w:color="auto"/>
                        <w:right w:val="none" w:sz="0" w:space="0" w:color="auto"/>
                      </w:divBdr>
                    </w:div>
                    <w:div w:id="2067794731">
                      <w:marLeft w:val="0"/>
                      <w:marRight w:val="0"/>
                      <w:marTop w:val="0"/>
                      <w:marBottom w:val="0"/>
                      <w:divBdr>
                        <w:top w:val="none" w:sz="0" w:space="0" w:color="auto"/>
                        <w:left w:val="none" w:sz="0" w:space="0" w:color="auto"/>
                        <w:bottom w:val="none" w:sz="0" w:space="0" w:color="auto"/>
                        <w:right w:val="none" w:sz="0" w:space="0" w:color="auto"/>
                      </w:divBdr>
                    </w:div>
                    <w:div w:id="161548709">
                      <w:marLeft w:val="0"/>
                      <w:marRight w:val="0"/>
                      <w:marTop w:val="0"/>
                      <w:marBottom w:val="0"/>
                      <w:divBdr>
                        <w:top w:val="none" w:sz="0" w:space="0" w:color="auto"/>
                        <w:left w:val="none" w:sz="0" w:space="0" w:color="auto"/>
                        <w:bottom w:val="none" w:sz="0" w:space="0" w:color="auto"/>
                        <w:right w:val="none" w:sz="0" w:space="0" w:color="auto"/>
                      </w:divBdr>
                    </w:div>
                    <w:div w:id="2035692299">
                      <w:marLeft w:val="0"/>
                      <w:marRight w:val="0"/>
                      <w:marTop w:val="0"/>
                      <w:marBottom w:val="0"/>
                      <w:divBdr>
                        <w:top w:val="none" w:sz="0" w:space="0" w:color="auto"/>
                        <w:left w:val="none" w:sz="0" w:space="0" w:color="auto"/>
                        <w:bottom w:val="none" w:sz="0" w:space="0" w:color="auto"/>
                        <w:right w:val="none" w:sz="0" w:space="0" w:color="auto"/>
                      </w:divBdr>
                    </w:div>
                    <w:div w:id="1250888916">
                      <w:marLeft w:val="0"/>
                      <w:marRight w:val="0"/>
                      <w:marTop w:val="0"/>
                      <w:marBottom w:val="0"/>
                      <w:divBdr>
                        <w:top w:val="none" w:sz="0" w:space="0" w:color="auto"/>
                        <w:left w:val="none" w:sz="0" w:space="0" w:color="auto"/>
                        <w:bottom w:val="none" w:sz="0" w:space="0" w:color="auto"/>
                        <w:right w:val="none" w:sz="0" w:space="0" w:color="auto"/>
                      </w:divBdr>
                    </w:div>
                    <w:div w:id="863519796">
                      <w:marLeft w:val="0"/>
                      <w:marRight w:val="0"/>
                      <w:marTop w:val="0"/>
                      <w:marBottom w:val="0"/>
                      <w:divBdr>
                        <w:top w:val="none" w:sz="0" w:space="0" w:color="auto"/>
                        <w:left w:val="none" w:sz="0" w:space="0" w:color="auto"/>
                        <w:bottom w:val="none" w:sz="0" w:space="0" w:color="auto"/>
                        <w:right w:val="none" w:sz="0" w:space="0" w:color="auto"/>
                      </w:divBdr>
                    </w:div>
                    <w:div w:id="463356449">
                      <w:marLeft w:val="0"/>
                      <w:marRight w:val="0"/>
                      <w:marTop w:val="0"/>
                      <w:marBottom w:val="0"/>
                      <w:divBdr>
                        <w:top w:val="none" w:sz="0" w:space="0" w:color="auto"/>
                        <w:left w:val="none" w:sz="0" w:space="0" w:color="auto"/>
                        <w:bottom w:val="none" w:sz="0" w:space="0" w:color="auto"/>
                        <w:right w:val="none" w:sz="0" w:space="0" w:color="auto"/>
                      </w:divBdr>
                    </w:div>
                    <w:div w:id="272980236">
                      <w:marLeft w:val="0"/>
                      <w:marRight w:val="0"/>
                      <w:marTop w:val="0"/>
                      <w:marBottom w:val="0"/>
                      <w:divBdr>
                        <w:top w:val="none" w:sz="0" w:space="0" w:color="auto"/>
                        <w:left w:val="none" w:sz="0" w:space="0" w:color="auto"/>
                        <w:bottom w:val="none" w:sz="0" w:space="0" w:color="auto"/>
                        <w:right w:val="none" w:sz="0" w:space="0" w:color="auto"/>
                      </w:divBdr>
                    </w:div>
                    <w:div w:id="887568663">
                      <w:marLeft w:val="0"/>
                      <w:marRight w:val="0"/>
                      <w:marTop w:val="0"/>
                      <w:marBottom w:val="0"/>
                      <w:divBdr>
                        <w:top w:val="none" w:sz="0" w:space="0" w:color="auto"/>
                        <w:left w:val="none" w:sz="0" w:space="0" w:color="auto"/>
                        <w:bottom w:val="none" w:sz="0" w:space="0" w:color="auto"/>
                        <w:right w:val="none" w:sz="0" w:space="0" w:color="auto"/>
                      </w:divBdr>
                    </w:div>
                    <w:div w:id="1249654254">
                      <w:marLeft w:val="0"/>
                      <w:marRight w:val="0"/>
                      <w:marTop w:val="0"/>
                      <w:marBottom w:val="0"/>
                      <w:divBdr>
                        <w:top w:val="none" w:sz="0" w:space="0" w:color="auto"/>
                        <w:left w:val="none" w:sz="0" w:space="0" w:color="auto"/>
                        <w:bottom w:val="none" w:sz="0" w:space="0" w:color="auto"/>
                        <w:right w:val="none" w:sz="0" w:space="0" w:color="auto"/>
                      </w:divBdr>
                    </w:div>
                    <w:div w:id="40054671">
                      <w:marLeft w:val="0"/>
                      <w:marRight w:val="0"/>
                      <w:marTop w:val="0"/>
                      <w:marBottom w:val="0"/>
                      <w:divBdr>
                        <w:top w:val="none" w:sz="0" w:space="0" w:color="auto"/>
                        <w:left w:val="none" w:sz="0" w:space="0" w:color="auto"/>
                        <w:bottom w:val="none" w:sz="0" w:space="0" w:color="auto"/>
                        <w:right w:val="none" w:sz="0" w:space="0" w:color="auto"/>
                      </w:divBdr>
                    </w:div>
                    <w:div w:id="508062207">
                      <w:marLeft w:val="0"/>
                      <w:marRight w:val="0"/>
                      <w:marTop w:val="0"/>
                      <w:marBottom w:val="0"/>
                      <w:divBdr>
                        <w:top w:val="none" w:sz="0" w:space="0" w:color="auto"/>
                        <w:left w:val="none" w:sz="0" w:space="0" w:color="auto"/>
                        <w:bottom w:val="none" w:sz="0" w:space="0" w:color="auto"/>
                        <w:right w:val="none" w:sz="0" w:space="0" w:color="auto"/>
                      </w:divBdr>
                    </w:div>
                    <w:div w:id="2046709035">
                      <w:marLeft w:val="0"/>
                      <w:marRight w:val="0"/>
                      <w:marTop w:val="0"/>
                      <w:marBottom w:val="0"/>
                      <w:divBdr>
                        <w:top w:val="none" w:sz="0" w:space="0" w:color="auto"/>
                        <w:left w:val="none" w:sz="0" w:space="0" w:color="auto"/>
                        <w:bottom w:val="none" w:sz="0" w:space="0" w:color="auto"/>
                        <w:right w:val="none" w:sz="0" w:space="0" w:color="auto"/>
                      </w:divBdr>
                    </w:div>
                    <w:div w:id="113334076">
                      <w:marLeft w:val="0"/>
                      <w:marRight w:val="0"/>
                      <w:marTop w:val="0"/>
                      <w:marBottom w:val="0"/>
                      <w:divBdr>
                        <w:top w:val="none" w:sz="0" w:space="0" w:color="auto"/>
                        <w:left w:val="none" w:sz="0" w:space="0" w:color="auto"/>
                        <w:bottom w:val="none" w:sz="0" w:space="0" w:color="auto"/>
                        <w:right w:val="none" w:sz="0" w:space="0" w:color="auto"/>
                      </w:divBdr>
                    </w:div>
                    <w:div w:id="1017388927">
                      <w:marLeft w:val="0"/>
                      <w:marRight w:val="0"/>
                      <w:marTop w:val="0"/>
                      <w:marBottom w:val="0"/>
                      <w:divBdr>
                        <w:top w:val="none" w:sz="0" w:space="0" w:color="auto"/>
                        <w:left w:val="none" w:sz="0" w:space="0" w:color="auto"/>
                        <w:bottom w:val="none" w:sz="0" w:space="0" w:color="auto"/>
                        <w:right w:val="none" w:sz="0" w:space="0" w:color="auto"/>
                      </w:divBdr>
                    </w:div>
                    <w:div w:id="1546284771">
                      <w:marLeft w:val="0"/>
                      <w:marRight w:val="0"/>
                      <w:marTop w:val="0"/>
                      <w:marBottom w:val="0"/>
                      <w:divBdr>
                        <w:top w:val="none" w:sz="0" w:space="0" w:color="auto"/>
                        <w:left w:val="none" w:sz="0" w:space="0" w:color="auto"/>
                        <w:bottom w:val="none" w:sz="0" w:space="0" w:color="auto"/>
                        <w:right w:val="none" w:sz="0" w:space="0" w:color="auto"/>
                      </w:divBdr>
                    </w:div>
                    <w:div w:id="348798192">
                      <w:marLeft w:val="0"/>
                      <w:marRight w:val="0"/>
                      <w:marTop w:val="0"/>
                      <w:marBottom w:val="0"/>
                      <w:divBdr>
                        <w:top w:val="none" w:sz="0" w:space="0" w:color="auto"/>
                        <w:left w:val="none" w:sz="0" w:space="0" w:color="auto"/>
                        <w:bottom w:val="none" w:sz="0" w:space="0" w:color="auto"/>
                        <w:right w:val="none" w:sz="0" w:space="0" w:color="auto"/>
                      </w:divBdr>
                    </w:div>
                    <w:div w:id="1610506930">
                      <w:marLeft w:val="0"/>
                      <w:marRight w:val="0"/>
                      <w:marTop w:val="0"/>
                      <w:marBottom w:val="0"/>
                      <w:divBdr>
                        <w:top w:val="none" w:sz="0" w:space="0" w:color="auto"/>
                        <w:left w:val="none" w:sz="0" w:space="0" w:color="auto"/>
                        <w:bottom w:val="none" w:sz="0" w:space="0" w:color="auto"/>
                        <w:right w:val="none" w:sz="0" w:space="0" w:color="auto"/>
                      </w:divBdr>
                    </w:div>
                    <w:div w:id="1581253243">
                      <w:marLeft w:val="0"/>
                      <w:marRight w:val="0"/>
                      <w:marTop w:val="0"/>
                      <w:marBottom w:val="0"/>
                      <w:divBdr>
                        <w:top w:val="none" w:sz="0" w:space="0" w:color="auto"/>
                        <w:left w:val="none" w:sz="0" w:space="0" w:color="auto"/>
                        <w:bottom w:val="none" w:sz="0" w:space="0" w:color="auto"/>
                        <w:right w:val="none" w:sz="0" w:space="0" w:color="auto"/>
                      </w:divBdr>
                    </w:div>
                    <w:div w:id="523785209">
                      <w:marLeft w:val="0"/>
                      <w:marRight w:val="0"/>
                      <w:marTop w:val="0"/>
                      <w:marBottom w:val="0"/>
                      <w:divBdr>
                        <w:top w:val="none" w:sz="0" w:space="0" w:color="auto"/>
                        <w:left w:val="none" w:sz="0" w:space="0" w:color="auto"/>
                        <w:bottom w:val="none" w:sz="0" w:space="0" w:color="auto"/>
                        <w:right w:val="none" w:sz="0" w:space="0" w:color="auto"/>
                      </w:divBdr>
                    </w:div>
                    <w:div w:id="665210261">
                      <w:marLeft w:val="0"/>
                      <w:marRight w:val="0"/>
                      <w:marTop w:val="0"/>
                      <w:marBottom w:val="0"/>
                      <w:divBdr>
                        <w:top w:val="none" w:sz="0" w:space="0" w:color="auto"/>
                        <w:left w:val="none" w:sz="0" w:space="0" w:color="auto"/>
                        <w:bottom w:val="none" w:sz="0" w:space="0" w:color="auto"/>
                        <w:right w:val="none" w:sz="0" w:space="0" w:color="auto"/>
                      </w:divBdr>
                    </w:div>
                    <w:div w:id="1915973692">
                      <w:marLeft w:val="0"/>
                      <w:marRight w:val="0"/>
                      <w:marTop w:val="0"/>
                      <w:marBottom w:val="0"/>
                      <w:divBdr>
                        <w:top w:val="none" w:sz="0" w:space="0" w:color="auto"/>
                        <w:left w:val="none" w:sz="0" w:space="0" w:color="auto"/>
                        <w:bottom w:val="none" w:sz="0" w:space="0" w:color="auto"/>
                        <w:right w:val="none" w:sz="0" w:space="0" w:color="auto"/>
                      </w:divBdr>
                    </w:div>
                    <w:div w:id="1547789258">
                      <w:marLeft w:val="0"/>
                      <w:marRight w:val="0"/>
                      <w:marTop w:val="0"/>
                      <w:marBottom w:val="0"/>
                      <w:divBdr>
                        <w:top w:val="none" w:sz="0" w:space="0" w:color="auto"/>
                        <w:left w:val="none" w:sz="0" w:space="0" w:color="auto"/>
                        <w:bottom w:val="none" w:sz="0" w:space="0" w:color="auto"/>
                        <w:right w:val="none" w:sz="0" w:space="0" w:color="auto"/>
                      </w:divBdr>
                    </w:div>
                    <w:div w:id="1768041485">
                      <w:marLeft w:val="0"/>
                      <w:marRight w:val="0"/>
                      <w:marTop w:val="0"/>
                      <w:marBottom w:val="0"/>
                      <w:divBdr>
                        <w:top w:val="none" w:sz="0" w:space="0" w:color="auto"/>
                        <w:left w:val="none" w:sz="0" w:space="0" w:color="auto"/>
                        <w:bottom w:val="none" w:sz="0" w:space="0" w:color="auto"/>
                        <w:right w:val="none" w:sz="0" w:space="0" w:color="auto"/>
                      </w:divBdr>
                    </w:div>
                    <w:div w:id="210308641">
                      <w:marLeft w:val="0"/>
                      <w:marRight w:val="0"/>
                      <w:marTop w:val="0"/>
                      <w:marBottom w:val="0"/>
                      <w:divBdr>
                        <w:top w:val="none" w:sz="0" w:space="0" w:color="auto"/>
                        <w:left w:val="none" w:sz="0" w:space="0" w:color="auto"/>
                        <w:bottom w:val="none" w:sz="0" w:space="0" w:color="auto"/>
                        <w:right w:val="none" w:sz="0" w:space="0" w:color="auto"/>
                      </w:divBdr>
                    </w:div>
                    <w:div w:id="279260967">
                      <w:marLeft w:val="0"/>
                      <w:marRight w:val="0"/>
                      <w:marTop w:val="0"/>
                      <w:marBottom w:val="0"/>
                      <w:divBdr>
                        <w:top w:val="none" w:sz="0" w:space="0" w:color="auto"/>
                        <w:left w:val="none" w:sz="0" w:space="0" w:color="auto"/>
                        <w:bottom w:val="none" w:sz="0" w:space="0" w:color="auto"/>
                        <w:right w:val="none" w:sz="0" w:space="0" w:color="auto"/>
                      </w:divBdr>
                    </w:div>
                    <w:div w:id="1925331710">
                      <w:marLeft w:val="0"/>
                      <w:marRight w:val="0"/>
                      <w:marTop w:val="0"/>
                      <w:marBottom w:val="0"/>
                      <w:divBdr>
                        <w:top w:val="none" w:sz="0" w:space="0" w:color="auto"/>
                        <w:left w:val="none" w:sz="0" w:space="0" w:color="auto"/>
                        <w:bottom w:val="none" w:sz="0" w:space="0" w:color="auto"/>
                        <w:right w:val="none" w:sz="0" w:space="0" w:color="auto"/>
                      </w:divBdr>
                    </w:div>
                    <w:div w:id="1222447752">
                      <w:marLeft w:val="0"/>
                      <w:marRight w:val="0"/>
                      <w:marTop w:val="0"/>
                      <w:marBottom w:val="0"/>
                      <w:divBdr>
                        <w:top w:val="none" w:sz="0" w:space="0" w:color="auto"/>
                        <w:left w:val="none" w:sz="0" w:space="0" w:color="auto"/>
                        <w:bottom w:val="none" w:sz="0" w:space="0" w:color="auto"/>
                        <w:right w:val="none" w:sz="0" w:space="0" w:color="auto"/>
                      </w:divBdr>
                    </w:div>
                    <w:div w:id="2133088292">
                      <w:marLeft w:val="0"/>
                      <w:marRight w:val="0"/>
                      <w:marTop w:val="0"/>
                      <w:marBottom w:val="0"/>
                      <w:divBdr>
                        <w:top w:val="none" w:sz="0" w:space="0" w:color="auto"/>
                        <w:left w:val="none" w:sz="0" w:space="0" w:color="auto"/>
                        <w:bottom w:val="none" w:sz="0" w:space="0" w:color="auto"/>
                        <w:right w:val="none" w:sz="0" w:space="0" w:color="auto"/>
                      </w:divBdr>
                    </w:div>
                    <w:div w:id="1865509033">
                      <w:marLeft w:val="0"/>
                      <w:marRight w:val="0"/>
                      <w:marTop w:val="0"/>
                      <w:marBottom w:val="0"/>
                      <w:divBdr>
                        <w:top w:val="none" w:sz="0" w:space="0" w:color="auto"/>
                        <w:left w:val="none" w:sz="0" w:space="0" w:color="auto"/>
                        <w:bottom w:val="none" w:sz="0" w:space="0" w:color="auto"/>
                        <w:right w:val="none" w:sz="0" w:space="0" w:color="auto"/>
                      </w:divBdr>
                    </w:div>
                    <w:div w:id="1314991314">
                      <w:marLeft w:val="0"/>
                      <w:marRight w:val="0"/>
                      <w:marTop w:val="0"/>
                      <w:marBottom w:val="0"/>
                      <w:divBdr>
                        <w:top w:val="none" w:sz="0" w:space="0" w:color="auto"/>
                        <w:left w:val="none" w:sz="0" w:space="0" w:color="auto"/>
                        <w:bottom w:val="none" w:sz="0" w:space="0" w:color="auto"/>
                        <w:right w:val="none" w:sz="0" w:space="0" w:color="auto"/>
                      </w:divBdr>
                    </w:div>
                    <w:div w:id="364254316">
                      <w:marLeft w:val="0"/>
                      <w:marRight w:val="0"/>
                      <w:marTop w:val="0"/>
                      <w:marBottom w:val="0"/>
                      <w:divBdr>
                        <w:top w:val="none" w:sz="0" w:space="0" w:color="auto"/>
                        <w:left w:val="none" w:sz="0" w:space="0" w:color="auto"/>
                        <w:bottom w:val="none" w:sz="0" w:space="0" w:color="auto"/>
                        <w:right w:val="none" w:sz="0" w:space="0" w:color="auto"/>
                      </w:divBdr>
                    </w:div>
                    <w:div w:id="2028825549">
                      <w:marLeft w:val="0"/>
                      <w:marRight w:val="0"/>
                      <w:marTop w:val="0"/>
                      <w:marBottom w:val="0"/>
                      <w:divBdr>
                        <w:top w:val="none" w:sz="0" w:space="0" w:color="auto"/>
                        <w:left w:val="none" w:sz="0" w:space="0" w:color="auto"/>
                        <w:bottom w:val="none" w:sz="0" w:space="0" w:color="auto"/>
                        <w:right w:val="none" w:sz="0" w:space="0" w:color="auto"/>
                      </w:divBdr>
                    </w:div>
                    <w:div w:id="1160583360">
                      <w:marLeft w:val="0"/>
                      <w:marRight w:val="0"/>
                      <w:marTop w:val="0"/>
                      <w:marBottom w:val="0"/>
                      <w:divBdr>
                        <w:top w:val="none" w:sz="0" w:space="0" w:color="auto"/>
                        <w:left w:val="none" w:sz="0" w:space="0" w:color="auto"/>
                        <w:bottom w:val="none" w:sz="0" w:space="0" w:color="auto"/>
                        <w:right w:val="none" w:sz="0" w:space="0" w:color="auto"/>
                      </w:divBdr>
                    </w:div>
                    <w:div w:id="351805725">
                      <w:marLeft w:val="0"/>
                      <w:marRight w:val="0"/>
                      <w:marTop w:val="0"/>
                      <w:marBottom w:val="0"/>
                      <w:divBdr>
                        <w:top w:val="none" w:sz="0" w:space="0" w:color="auto"/>
                        <w:left w:val="none" w:sz="0" w:space="0" w:color="auto"/>
                        <w:bottom w:val="none" w:sz="0" w:space="0" w:color="auto"/>
                        <w:right w:val="none" w:sz="0" w:space="0" w:color="auto"/>
                      </w:divBdr>
                    </w:div>
                    <w:div w:id="1799299195">
                      <w:marLeft w:val="0"/>
                      <w:marRight w:val="0"/>
                      <w:marTop w:val="0"/>
                      <w:marBottom w:val="0"/>
                      <w:divBdr>
                        <w:top w:val="none" w:sz="0" w:space="0" w:color="auto"/>
                        <w:left w:val="none" w:sz="0" w:space="0" w:color="auto"/>
                        <w:bottom w:val="none" w:sz="0" w:space="0" w:color="auto"/>
                        <w:right w:val="none" w:sz="0" w:space="0" w:color="auto"/>
                      </w:divBdr>
                    </w:div>
                    <w:div w:id="387798919">
                      <w:marLeft w:val="0"/>
                      <w:marRight w:val="0"/>
                      <w:marTop w:val="0"/>
                      <w:marBottom w:val="0"/>
                      <w:divBdr>
                        <w:top w:val="none" w:sz="0" w:space="0" w:color="auto"/>
                        <w:left w:val="none" w:sz="0" w:space="0" w:color="auto"/>
                        <w:bottom w:val="none" w:sz="0" w:space="0" w:color="auto"/>
                        <w:right w:val="none" w:sz="0" w:space="0" w:color="auto"/>
                      </w:divBdr>
                    </w:div>
                    <w:div w:id="91098912">
                      <w:marLeft w:val="0"/>
                      <w:marRight w:val="0"/>
                      <w:marTop w:val="0"/>
                      <w:marBottom w:val="0"/>
                      <w:divBdr>
                        <w:top w:val="none" w:sz="0" w:space="0" w:color="auto"/>
                        <w:left w:val="none" w:sz="0" w:space="0" w:color="auto"/>
                        <w:bottom w:val="none" w:sz="0" w:space="0" w:color="auto"/>
                        <w:right w:val="none" w:sz="0" w:space="0" w:color="auto"/>
                      </w:divBdr>
                    </w:div>
                    <w:div w:id="1228760138">
                      <w:marLeft w:val="0"/>
                      <w:marRight w:val="0"/>
                      <w:marTop w:val="0"/>
                      <w:marBottom w:val="0"/>
                      <w:divBdr>
                        <w:top w:val="none" w:sz="0" w:space="0" w:color="auto"/>
                        <w:left w:val="none" w:sz="0" w:space="0" w:color="auto"/>
                        <w:bottom w:val="none" w:sz="0" w:space="0" w:color="auto"/>
                        <w:right w:val="none" w:sz="0" w:space="0" w:color="auto"/>
                      </w:divBdr>
                    </w:div>
                    <w:div w:id="201141720">
                      <w:marLeft w:val="0"/>
                      <w:marRight w:val="0"/>
                      <w:marTop w:val="0"/>
                      <w:marBottom w:val="0"/>
                      <w:divBdr>
                        <w:top w:val="none" w:sz="0" w:space="0" w:color="auto"/>
                        <w:left w:val="none" w:sz="0" w:space="0" w:color="auto"/>
                        <w:bottom w:val="none" w:sz="0" w:space="0" w:color="auto"/>
                        <w:right w:val="none" w:sz="0" w:space="0" w:color="auto"/>
                      </w:divBdr>
                    </w:div>
                    <w:div w:id="1503936235">
                      <w:marLeft w:val="0"/>
                      <w:marRight w:val="0"/>
                      <w:marTop w:val="0"/>
                      <w:marBottom w:val="0"/>
                      <w:divBdr>
                        <w:top w:val="none" w:sz="0" w:space="0" w:color="auto"/>
                        <w:left w:val="none" w:sz="0" w:space="0" w:color="auto"/>
                        <w:bottom w:val="none" w:sz="0" w:space="0" w:color="auto"/>
                        <w:right w:val="none" w:sz="0" w:space="0" w:color="auto"/>
                      </w:divBdr>
                    </w:div>
                    <w:div w:id="1455061040">
                      <w:marLeft w:val="0"/>
                      <w:marRight w:val="0"/>
                      <w:marTop w:val="0"/>
                      <w:marBottom w:val="0"/>
                      <w:divBdr>
                        <w:top w:val="none" w:sz="0" w:space="0" w:color="auto"/>
                        <w:left w:val="none" w:sz="0" w:space="0" w:color="auto"/>
                        <w:bottom w:val="none" w:sz="0" w:space="0" w:color="auto"/>
                        <w:right w:val="none" w:sz="0" w:space="0" w:color="auto"/>
                      </w:divBdr>
                    </w:div>
                    <w:div w:id="1740516828">
                      <w:marLeft w:val="0"/>
                      <w:marRight w:val="0"/>
                      <w:marTop w:val="0"/>
                      <w:marBottom w:val="0"/>
                      <w:divBdr>
                        <w:top w:val="none" w:sz="0" w:space="0" w:color="auto"/>
                        <w:left w:val="none" w:sz="0" w:space="0" w:color="auto"/>
                        <w:bottom w:val="none" w:sz="0" w:space="0" w:color="auto"/>
                        <w:right w:val="none" w:sz="0" w:space="0" w:color="auto"/>
                      </w:divBdr>
                    </w:div>
                    <w:div w:id="1653216440">
                      <w:marLeft w:val="0"/>
                      <w:marRight w:val="0"/>
                      <w:marTop w:val="0"/>
                      <w:marBottom w:val="0"/>
                      <w:divBdr>
                        <w:top w:val="none" w:sz="0" w:space="0" w:color="auto"/>
                        <w:left w:val="none" w:sz="0" w:space="0" w:color="auto"/>
                        <w:bottom w:val="none" w:sz="0" w:space="0" w:color="auto"/>
                        <w:right w:val="none" w:sz="0" w:space="0" w:color="auto"/>
                      </w:divBdr>
                    </w:div>
                    <w:div w:id="1774351455">
                      <w:marLeft w:val="0"/>
                      <w:marRight w:val="0"/>
                      <w:marTop w:val="0"/>
                      <w:marBottom w:val="0"/>
                      <w:divBdr>
                        <w:top w:val="none" w:sz="0" w:space="0" w:color="auto"/>
                        <w:left w:val="none" w:sz="0" w:space="0" w:color="auto"/>
                        <w:bottom w:val="none" w:sz="0" w:space="0" w:color="auto"/>
                        <w:right w:val="none" w:sz="0" w:space="0" w:color="auto"/>
                      </w:divBdr>
                    </w:div>
                    <w:div w:id="62914633">
                      <w:marLeft w:val="0"/>
                      <w:marRight w:val="0"/>
                      <w:marTop w:val="0"/>
                      <w:marBottom w:val="0"/>
                      <w:divBdr>
                        <w:top w:val="none" w:sz="0" w:space="0" w:color="auto"/>
                        <w:left w:val="none" w:sz="0" w:space="0" w:color="auto"/>
                        <w:bottom w:val="none" w:sz="0" w:space="0" w:color="auto"/>
                        <w:right w:val="none" w:sz="0" w:space="0" w:color="auto"/>
                      </w:divBdr>
                    </w:div>
                    <w:div w:id="1807745112">
                      <w:marLeft w:val="0"/>
                      <w:marRight w:val="0"/>
                      <w:marTop w:val="0"/>
                      <w:marBottom w:val="0"/>
                      <w:divBdr>
                        <w:top w:val="none" w:sz="0" w:space="0" w:color="auto"/>
                        <w:left w:val="none" w:sz="0" w:space="0" w:color="auto"/>
                        <w:bottom w:val="none" w:sz="0" w:space="0" w:color="auto"/>
                        <w:right w:val="none" w:sz="0" w:space="0" w:color="auto"/>
                      </w:divBdr>
                    </w:div>
                    <w:div w:id="1124689039">
                      <w:marLeft w:val="0"/>
                      <w:marRight w:val="0"/>
                      <w:marTop w:val="0"/>
                      <w:marBottom w:val="0"/>
                      <w:divBdr>
                        <w:top w:val="none" w:sz="0" w:space="0" w:color="auto"/>
                        <w:left w:val="none" w:sz="0" w:space="0" w:color="auto"/>
                        <w:bottom w:val="none" w:sz="0" w:space="0" w:color="auto"/>
                        <w:right w:val="none" w:sz="0" w:space="0" w:color="auto"/>
                      </w:divBdr>
                    </w:div>
                    <w:div w:id="1664354174">
                      <w:marLeft w:val="0"/>
                      <w:marRight w:val="0"/>
                      <w:marTop w:val="0"/>
                      <w:marBottom w:val="0"/>
                      <w:divBdr>
                        <w:top w:val="none" w:sz="0" w:space="0" w:color="auto"/>
                        <w:left w:val="none" w:sz="0" w:space="0" w:color="auto"/>
                        <w:bottom w:val="none" w:sz="0" w:space="0" w:color="auto"/>
                        <w:right w:val="none" w:sz="0" w:space="0" w:color="auto"/>
                      </w:divBdr>
                    </w:div>
                    <w:div w:id="1839734862">
                      <w:marLeft w:val="0"/>
                      <w:marRight w:val="0"/>
                      <w:marTop w:val="0"/>
                      <w:marBottom w:val="0"/>
                      <w:divBdr>
                        <w:top w:val="none" w:sz="0" w:space="0" w:color="auto"/>
                        <w:left w:val="none" w:sz="0" w:space="0" w:color="auto"/>
                        <w:bottom w:val="none" w:sz="0" w:space="0" w:color="auto"/>
                        <w:right w:val="none" w:sz="0" w:space="0" w:color="auto"/>
                      </w:divBdr>
                    </w:div>
                    <w:div w:id="1454787732">
                      <w:marLeft w:val="0"/>
                      <w:marRight w:val="0"/>
                      <w:marTop w:val="0"/>
                      <w:marBottom w:val="0"/>
                      <w:divBdr>
                        <w:top w:val="none" w:sz="0" w:space="0" w:color="auto"/>
                        <w:left w:val="none" w:sz="0" w:space="0" w:color="auto"/>
                        <w:bottom w:val="none" w:sz="0" w:space="0" w:color="auto"/>
                        <w:right w:val="none" w:sz="0" w:space="0" w:color="auto"/>
                      </w:divBdr>
                    </w:div>
                    <w:div w:id="1860655289">
                      <w:marLeft w:val="0"/>
                      <w:marRight w:val="0"/>
                      <w:marTop w:val="0"/>
                      <w:marBottom w:val="0"/>
                      <w:divBdr>
                        <w:top w:val="none" w:sz="0" w:space="0" w:color="auto"/>
                        <w:left w:val="none" w:sz="0" w:space="0" w:color="auto"/>
                        <w:bottom w:val="none" w:sz="0" w:space="0" w:color="auto"/>
                        <w:right w:val="none" w:sz="0" w:space="0" w:color="auto"/>
                      </w:divBdr>
                    </w:div>
                    <w:div w:id="1256475096">
                      <w:marLeft w:val="0"/>
                      <w:marRight w:val="0"/>
                      <w:marTop w:val="0"/>
                      <w:marBottom w:val="0"/>
                      <w:divBdr>
                        <w:top w:val="none" w:sz="0" w:space="0" w:color="auto"/>
                        <w:left w:val="none" w:sz="0" w:space="0" w:color="auto"/>
                        <w:bottom w:val="none" w:sz="0" w:space="0" w:color="auto"/>
                        <w:right w:val="none" w:sz="0" w:space="0" w:color="auto"/>
                      </w:divBdr>
                    </w:div>
                    <w:div w:id="1918636497">
                      <w:marLeft w:val="0"/>
                      <w:marRight w:val="0"/>
                      <w:marTop w:val="0"/>
                      <w:marBottom w:val="0"/>
                      <w:divBdr>
                        <w:top w:val="none" w:sz="0" w:space="0" w:color="auto"/>
                        <w:left w:val="none" w:sz="0" w:space="0" w:color="auto"/>
                        <w:bottom w:val="none" w:sz="0" w:space="0" w:color="auto"/>
                        <w:right w:val="none" w:sz="0" w:space="0" w:color="auto"/>
                      </w:divBdr>
                    </w:div>
                    <w:div w:id="343437505">
                      <w:marLeft w:val="0"/>
                      <w:marRight w:val="0"/>
                      <w:marTop w:val="0"/>
                      <w:marBottom w:val="0"/>
                      <w:divBdr>
                        <w:top w:val="none" w:sz="0" w:space="0" w:color="auto"/>
                        <w:left w:val="none" w:sz="0" w:space="0" w:color="auto"/>
                        <w:bottom w:val="none" w:sz="0" w:space="0" w:color="auto"/>
                        <w:right w:val="none" w:sz="0" w:space="0" w:color="auto"/>
                      </w:divBdr>
                    </w:div>
                    <w:div w:id="1100250676">
                      <w:marLeft w:val="0"/>
                      <w:marRight w:val="0"/>
                      <w:marTop w:val="0"/>
                      <w:marBottom w:val="0"/>
                      <w:divBdr>
                        <w:top w:val="none" w:sz="0" w:space="0" w:color="auto"/>
                        <w:left w:val="none" w:sz="0" w:space="0" w:color="auto"/>
                        <w:bottom w:val="none" w:sz="0" w:space="0" w:color="auto"/>
                        <w:right w:val="none" w:sz="0" w:space="0" w:color="auto"/>
                      </w:divBdr>
                    </w:div>
                    <w:div w:id="1227839376">
                      <w:marLeft w:val="0"/>
                      <w:marRight w:val="0"/>
                      <w:marTop w:val="0"/>
                      <w:marBottom w:val="0"/>
                      <w:divBdr>
                        <w:top w:val="none" w:sz="0" w:space="0" w:color="auto"/>
                        <w:left w:val="none" w:sz="0" w:space="0" w:color="auto"/>
                        <w:bottom w:val="none" w:sz="0" w:space="0" w:color="auto"/>
                        <w:right w:val="none" w:sz="0" w:space="0" w:color="auto"/>
                      </w:divBdr>
                    </w:div>
                    <w:div w:id="1046567281">
                      <w:marLeft w:val="0"/>
                      <w:marRight w:val="0"/>
                      <w:marTop w:val="0"/>
                      <w:marBottom w:val="0"/>
                      <w:divBdr>
                        <w:top w:val="none" w:sz="0" w:space="0" w:color="auto"/>
                        <w:left w:val="none" w:sz="0" w:space="0" w:color="auto"/>
                        <w:bottom w:val="none" w:sz="0" w:space="0" w:color="auto"/>
                        <w:right w:val="none" w:sz="0" w:space="0" w:color="auto"/>
                      </w:divBdr>
                    </w:div>
                    <w:div w:id="1898005194">
                      <w:marLeft w:val="0"/>
                      <w:marRight w:val="0"/>
                      <w:marTop w:val="0"/>
                      <w:marBottom w:val="0"/>
                      <w:divBdr>
                        <w:top w:val="none" w:sz="0" w:space="0" w:color="auto"/>
                        <w:left w:val="none" w:sz="0" w:space="0" w:color="auto"/>
                        <w:bottom w:val="none" w:sz="0" w:space="0" w:color="auto"/>
                        <w:right w:val="none" w:sz="0" w:space="0" w:color="auto"/>
                      </w:divBdr>
                    </w:div>
                    <w:div w:id="1315182206">
                      <w:marLeft w:val="0"/>
                      <w:marRight w:val="0"/>
                      <w:marTop w:val="0"/>
                      <w:marBottom w:val="0"/>
                      <w:divBdr>
                        <w:top w:val="none" w:sz="0" w:space="0" w:color="auto"/>
                        <w:left w:val="none" w:sz="0" w:space="0" w:color="auto"/>
                        <w:bottom w:val="none" w:sz="0" w:space="0" w:color="auto"/>
                        <w:right w:val="none" w:sz="0" w:space="0" w:color="auto"/>
                      </w:divBdr>
                    </w:div>
                    <w:div w:id="2064938111">
                      <w:marLeft w:val="0"/>
                      <w:marRight w:val="0"/>
                      <w:marTop w:val="0"/>
                      <w:marBottom w:val="0"/>
                      <w:divBdr>
                        <w:top w:val="none" w:sz="0" w:space="0" w:color="auto"/>
                        <w:left w:val="none" w:sz="0" w:space="0" w:color="auto"/>
                        <w:bottom w:val="none" w:sz="0" w:space="0" w:color="auto"/>
                        <w:right w:val="none" w:sz="0" w:space="0" w:color="auto"/>
                      </w:divBdr>
                    </w:div>
                    <w:div w:id="1342589028">
                      <w:marLeft w:val="0"/>
                      <w:marRight w:val="0"/>
                      <w:marTop w:val="0"/>
                      <w:marBottom w:val="0"/>
                      <w:divBdr>
                        <w:top w:val="none" w:sz="0" w:space="0" w:color="auto"/>
                        <w:left w:val="none" w:sz="0" w:space="0" w:color="auto"/>
                        <w:bottom w:val="none" w:sz="0" w:space="0" w:color="auto"/>
                        <w:right w:val="none" w:sz="0" w:space="0" w:color="auto"/>
                      </w:divBdr>
                    </w:div>
                    <w:div w:id="1340039913">
                      <w:marLeft w:val="0"/>
                      <w:marRight w:val="0"/>
                      <w:marTop w:val="0"/>
                      <w:marBottom w:val="0"/>
                      <w:divBdr>
                        <w:top w:val="none" w:sz="0" w:space="0" w:color="auto"/>
                        <w:left w:val="none" w:sz="0" w:space="0" w:color="auto"/>
                        <w:bottom w:val="none" w:sz="0" w:space="0" w:color="auto"/>
                        <w:right w:val="none" w:sz="0" w:space="0" w:color="auto"/>
                      </w:divBdr>
                    </w:div>
                    <w:div w:id="662314668">
                      <w:marLeft w:val="0"/>
                      <w:marRight w:val="0"/>
                      <w:marTop w:val="0"/>
                      <w:marBottom w:val="0"/>
                      <w:divBdr>
                        <w:top w:val="none" w:sz="0" w:space="0" w:color="auto"/>
                        <w:left w:val="none" w:sz="0" w:space="0" w:color="auto"/>
                        <w:bottom w:val="none" w:sz="0" w:space="0" w:color="auto"/>
                        <w:right w:val="none" w:sz="0" w:space="0" w:color="auto"/>
                      </w:divBdr>
                    </w:div>
                    <w:div w:id="1246307246">
                      <w:marLeft w:val="0"/>
                      <w:marRight w:val="0"/>
                      <w:marTop w:val="0"/>
                      <w:marBottom w:val="0"/>
                      <w:divBdr>
                        <w:top w:val="none" w:sz="0" w:space="0" w:color="auto"/>
                        <w:left w:val="none" w:sz="0" w:space="0" w:color="auto"/>
                        <w:bottom w:val="none" w:sz="0" w:space="0" w:color="auto"/>
                        <w:right w:val="none" w:sz="0" w:space="0" w:color="auto"/>
                      </w:divBdr>
                    </w:div>
                    <w:div w:id="1829319853">
                      <w:marLeft w:val="0"/>
                      <w:marRight w:val="0"/>
                      <w:marTop w:val="0"/>
                      <w:marBottom w:val="0"/>
                      <w:divBdr>
                        <w:top w:val="none" w:sz="0" w:space="0" w:color="auto"/>
                        <w:left w:val="none" w:sz="0" w:space="0" w:color="auto"/>
                        <w:bottom w:val="none" w:sz="0" w:space="0" w:color="auto"/>
                        <w:right w:val="none" w:sz="0" w:space="0" w:color="auto"/>
                      </w:divBdr>
                    </w:div>
                    <w:div w:id="1801532061">
                      <w:marLeft w:val="0"/>
                      <w:marRight w:val="0"/>
                      <w:marTop w:val="0"/>
                      <w:marBottom w:val="0"/>
                      <w:divBdr>
                        <w:top w:val="none" w:sz="0" w:space="0" w:color="auto"/>
                        <w:left w:val="none" w:sz="0" w:space="0" w:color="auto"/>
                        <w:bottom w:val="none" w:sz="0" w:space="0" w:color="auto"/>
                        <w:right w:val="none" w:sz="0" w:space="0" w:color="auto"/>
                      </w:divBdr>
                    </w:div>
                    <w:div w:id="981157331">
                      <w:marLeft w:val="0"/>
                      <w:marRight w:val="0"/>
                      <w:marTop w:val="0"/>
                      <w:marBottom w:val="0"/>
                      <w:divBdr>
                        <w:top w:val="none" w:sz="0" w:space="0" w:color="auto"/>
                        <w:left w:val="none" w:sz="0" w:space="0" w:color="auto"/>
                        <w:bottom w:val="none" w:sz="0" w:space="0" w:color="auto"/>
                        <w:right w:val="none" w:sz="0" w:space="0" w:color="auto"/>
                      </w:divBdr>
                    </w:div>
                    <w:div w:id="1111780556">
                      <w:marLeft w:val="0"/>
                      <w:marRight w:val="0"/>
                      <w:marTop w:val="0"/>
                      <w:marBottom w:val="0"/>
                      <w:divBdr>
                        <w:top w:val="none" w:sz="0" w:space="0" w:color="auto"/>
                        <w:left w:val="none" w:sz="0" w:space="0" w:color="auto"/>
                        <w:bottom w:val="none" w:sz="0" w:space="0" w:color="auto"/>
                        <w:right w:val="none" w:sz="0" w:space="0" w:color="auto"/>
                      </w:divBdr>
                    </w:div>
                    <w:div w:id="103424540">
                      <w:marLeft w:val="0"/>
                      <w:marRight w:val="0"/>
                      <w:marTop w:val="0"/>
                      <w:marBottom w:val="0"/>
                      <w:divBdr>
                        <w:top w:val="none" w:sz="0" w:space="0" w:color="auto"/>
                        <w:left w:val="none" w:sz="0" w:space="0" w:color="auto"/>
                        <w:bottom w:val="none" w:sz="0" w:space="0" w:color="auto"/>
                        <w:right w:val="none" w:sz="0" w:space="0" w:color="auto"/>
                      </w:divBdr>
                    </w:div>
                    <w:div w:id="643239407">
                      <w:marLeft w:val="0"/>
                      <w:marRight w:val="0"/>
                      <w:marTop w:val="0"/>
                      <w:marBottom w:val="0"/>
                      <w:divBdr>
                        <w:top w:val="none" w:sz="0" w:space="0" w:color="auto"/>
                        <w:left w:val="none" w:sz="0" w:space="0" w:color="auto"/>
                        <w:bottom w:val="none" w:sz="0" w:space="0" w:color="auto"/>
                        <w:right w:val="none" w:sz="0" w:space="0" w:color="auto"/>
                      </w:divBdr>
                    </w:div>
                    <w:div w:id="673724470">
                      <w:marLeft w:val="0"/>
                      <w:marRight w:val="0"/>
                      <w:marTop w:val="0"/>
                      <w:marBottom w:val="0"/>
                      <w:divBdr>
                        <w:top w:val="none" w:sz="0" w:space="0" w:color="auto"/>
                        <w:left w:val="none" w:sz="0" w:space="0" w:color="auto"/>
                        <w:bottom w:val="none" w:sz="0" w:space="0" w:color="auto"/>
                        <w:right w:val="none" w:sz="0" w:space="0" w:color="auto"/>
                      </w:divBdr>
                    </w:div>
                    <w:div w:id="265037695">
                      <w:marLeft w:val="0"/>
                      <w:marRight w:val="0"/>
                      <w:marTop w:val="0"/>
                      <w:marBottom w:val="0"/>
                      <w:divBdr>
                        <w:top w:val="none" w:sz="0" w:space="0" w:color="auto"/>
                        <w:left w:val="none" w:sz="0" w:space="0" w:color="auto"/>
                        <w:bottom w:val="none" w:sz="0" w:space="0" w:color="auto"/>
                        <w:right w:val="none" w:sz="0" w:space="0" w:color="auto"/>
                      </w:divBdr>
                    </w:div>
                    <w:div w:id="1424956316">
                      <w:marLeft w:val="0"/>
                      <w:marRight w:val="0"/>
                      <w:marTop w:val="0"/>
                      <w:marBottom w:val="0"/>
                      <w:divBdr>
                        <w:top w:val="none" w:sz="0" w:space="0" w:color="auto"/>
                        <w:left w:val="none" w:sz="0" w:space="0" w:color="auto"/>
                        <w:bottom w:val="none" w:sz="0" w:space="0" w:color="auto"/>
                        <w:right w:val="none" w:sz="0" w:space="0" w:color="auto"/>
                      </w:divBdr>
                    </w:div>
                    <w:div w:id="1077478924">
                      <w:marLeft w:val="0"/>
                      <w:marRight w:val="0"/>
                      <w:marTop w:val="0"/>
                      <w:marBottom w:val="0"/>
                      <w:divBdr>
                        <w:top w:val="none" w:sz="0" w:space="0" w:color="auto"/>
                        <w:left w:val="none" w:sz="0" w:space="0" w:color="auto"/>
                        <w:bottom w:val="none" w:sz="0" w:space="0" w:color="auto"/>
                        <w:right w:val="none" w:sz="0" w:space="0" w:color="auto"/>
                      </w:divBdr>
                    </w:div>
                    <w:div w:id="2030793204">
                      <w:marLeft w:val="0"/>
                      <w:marRight w:val="0"/>
                      <w:marTop w:val="0"/>
                      <w:marBottom w:val="0"/>
                      <w:divBdr>
                        <w:top w:val="none" w:sz="0" w:space="0" w:color="auto"/>
                        <w:left w:val="none" w:sz="0" w:space="0" w:color="auto"/>
                        <w:bottom w:val="none" w:sz="0" w:space="0" w:color="auto"/>
                        <w:right w:val="none" w:sz="0" w:space="0" w:color="auto"/>
                      </w:divBdr>
                    </w:div>
                    <w:div w:id="1253902037">
                      <w:marLeft w:val="0"/>
                      <w:marRight w:val="0"/>
                      <w:marTop w:val="0"/>
                      <w:marBottom w:val="0"/>
                      <w:divBdr>
                        <w:top w:val="none" w:sz="0" w:space="0" w:color="auto"/>
                        <w:left w:val="none" w:sz="0" w:space="0" w:color="auto"/>
                        <w:bottom w:val="none" w:sz="0" w:space="0" w:color="auto"/>
                        <w:right w:val="none" w:sz="0" w:space="0" w:color="auto"/>
                      </w:divBdr>
                    </w:div>
                    <w:div w:id="902057905">
                      <w:marLeft w:val="0"/>
                      <w:marRight w:val="0"/>
                      <w:marTop w:val="0"/>
                      <w:marBottom w:val="0"/>
                      <w:divBdr>
                        <w:top w:val="none" w:sz="0" w:space="0" w:color="auto"/>
                        <w:left w:val="none" w:sz="0" w:space="0" w:color="auto"/>
                        <w:bottom w:val="none" w:sz="0" w:space="0" w:color="auto"/>
                        <w:right w:val="none" w:sz="0" w:space="0" w:color="auto"/>
                      </w:divBdr>
                    </w:div>
                    <w:div w:id="1754860512">
                      <w:marLeft w:val="0"/>
                      <w:marRight w:val="0"/>
                      <w:marTop w:val="0"/>
                      <w:marBottom w:val="0"/>
                      <w:divBdr>
                        <w:top w:val="none" w:sz="0" w:space="0" w:color="auto"/>
                        <w:left w:val="none" w:sz="0" w:space="0" w:color="auto"/>
                        <w:bottom w:val="none" w:sz="0" w:space="0" w:color="auto"/>
                        <w:right w:val="none" w:sz="0" w:space="0" w:color="auto"/>
                      </w:divBdr>
                    </w:div>
                    <w:div w:id="721296095">
                      <w:marLeft w:val="0"/>
                      <w:marRight w:val="0"/>
                      <w:marTop w:val="0"/>
                      <w:marBottom w:val="0"/>
                      <w:divBdr>
                        <w:top w:val="none" w:sz="0" w:space="0" w:color="auto"/>
                        <w:left w:val="none" w:sz="0" w:space="0" w:color="auto"/>
                        <w:bottom w:val="none" w:sz="0" w:space="0" w:color="auto"/>
                        <w:right w:val="none" w:sz="0" w:space="0" w:color="auto"/>
                      </w:divBdr>
                    </w:div>
                    <w:div w:id="1868910575">
                      <w:marLeft w:val="0"/>
                      <w:marRight w:val="0"/>
                      <w:marTop w:val="0"/>
                      <w:marBottom w:val="0"/>
                      <w:divBdr>
                        <w:top w:val="none" w:sz="0" w:space="0" w:color="auto"/>
                        <w:left w:val="none" w:sz="0" w:space="0" w:color="auto"/>
                        <w:bottom w:val="none" w:sz="0" w:space="0" w:color="auto"/>
                        <w:right w:val="none" w:sz="0" w:space="0" w:color="auto"/>
                      </w:divBdr>
                    </w:div>
                    <w:div w:id="600644704">
                      <w:marLeft w:val="0"/>
                      <w:marRight w:val="0"/>
                      <w:marTop w:val="0"/>
                      <w:marBottom w:val="0"/>
                      <w:divBdr>
                        <w:top w:val="none" w:sz="0" w:space="0" w:color="auto"/>
                        <w:left w:val="none" w:sz="0" w:space="0" w:color="auto"/>
                        <w:bottom w:val="none" w:sz="0" w:space="0" w:color="auto"/>
                        <w:right w:val="none" w:sz="0" w:space="0" w:color="auto"/>
                      </w:divBdr>
                    </w:div>
                    <w:div w:id="271980938">
                      <w:marLeft w:val="0"/>
                      <w:marRight w:val="0"/>
                      <w:marTop w:val="0"/>
                      <w:marBottom w:val="0"/>
                      <w:divBdr>
                        <w:top w:val="none" w:sz="0" w:space="0" w:color="auto"/>
                        <w:left w:val="none" w:sz="0" w:space="0" w:color="auto"/>
                        <w:bottom w:val="none" w:sz="0" w:space="0" w:color="auto"/>
                        <w:right w:val="none" w:sz="0" w:space="0" w:color="auto"/>
                      </w:divBdr>
                    </w:div>
                    <w:div w:id="1297640454">
                      <w:marLeft w:val="0"/>
                      <w:marRight w:val="0"/>
                      <w:marTop w:val="0"/>
                      <w:marBottom w:val="0"/>
                      <w:divBdr>
                        <w:top w:val="none" w:sz="0" w:space="0" w:color="auto"/>
                        <w:left w:val="none" w:sz="0" w:space="0" w:color="auto"/>
                        <w:bottom w:val="none" w:sz="0" w:space="0" w:color="auto"/>
                        <w:right w:val="none" w:sz="0" w:space="0" w:color="auto"/>
                      </w:divBdr>
                    </w:div>
                    <w:div w:id="1078014693">
                      <w:marLeft w:val="0"/>
                      <w:marRight w:val="0"/>
                      <w:marTop w:val="0"/>
                      <w:marBottom w:val="0"/>
                      <w:divBdr>
                        <w:top w:val="none" w:sz="0" w:space="0" w:color="auto"/>
                        <w:left w:val="none" w:sz="0" w:space="0" w:color="auto"/>
                        <w:bottom w:val="none" w:sz="0" w:space="0" w:color="auto"/>
                        <w:right w:val="none" w:sz="0" w:space="0" w:color="auto"/>
                      </w:divBdr>
                    </w:div>
                    <w:div w:id="220409383">
                      <w:marLeft w:val="0"/>
                      <w:marRight w:val="0"/>
                      <w:marTop w:val="0"/>
                      <w:marBottom w:val="0"/>
                      <w:divBdr>
                        <w:top w:val="none" w:sz="0" w:space="0" w:color="auto"/>
                        <w:left w:val="none" w:sz="0" w:space="0" w:color="auto"/>
                        <w:bottom w:val="none" w:sz="0" w:space="0" w:color="auto"/>
                        <w:right w:val="none" w:sz="0" w:space="0" w:color="auto"/>
                      </w:divBdr>
                    </w:div>
                    <w:div w:id="724184687">
                      <w:marLeft w:val="0"/>
                      <w:marRight w:val="0"/>
                      <w:marTop w:val="0"/>
                      <w:marBottom w:val="0"/>
                      <w:divBdr>
                        <w:top w:val="none" w:sz="0" w:space="0" w:color="auto"/>
                        <w:left w:val="none" w:sz="0" w:space="0" w:color="auto"/>
                        <w:bottom w:val="none" w:sz="0" w:space="0" w:color="auto"/>
                        <w:right w:val="none" w:sz="0" w:space="0" w:color="auto"/>
                      </w:divBdr>
                    </w:div>
                    <w:div w:id="8223896">
                      <w:marLeft w:val="0"/>
                      <w:marRight w:val="0"/>
                      <w:marTop w:val="0"/>
                      <w:marBottom w:val="0"/>
                      <w:divBdr>
                        <w:top w:val="none" w:sz="0" w:space="0" w:color="auto"/>
                        <w:left w:val="none" w:sz="0" w:space="0" w:color="auto"/>
                        <w:bottom w:val="none" w:sz="0" w:space="0" w:color="auto"/>
                        <w:right w:val="none" w:sz="0" w:space="0" w:color="auto"/>
                      </w:divBdr>
                    </w:div>
                    <w:div w:id="92478725">
                      <w:marLeft w:val="0"/>
                      <w:marRight w:val="0"/>
                      <w:marTop w:val="0"/>
                      <w:marBottom w:val="0"/>
                      <w:divBdr>
                        <w:top w:val="none" w:sz="0" w:space="0" w:color="auto"/>
                        <w:left w:val="none" w:sz="0" w:space="0" w:color="auto"/>
                        <w:bottom w:val="none" w:sz="0" w:space="0" w:color="auto"/>
                        <w:right w:val="none" w:sz="0" w:space="0" w:color="auto"/>
                      </w:divBdr>
                    </w:div>
                    <w:div w:id="1623264738">
                      <w:marLeft w:val="0"/>
                      <w:marRight w:val="0"/>
                      <w:marTop w:val="0"/>
                      <w:marBottom w:val="0"/>
                      <w:divBdr>
                        <w:top w:val="none" w:sz="0" w:space="0" w:color="auto"/>
                        <w:left w:val="none" w:sz="0" w:space="0" w:color="auto"/>
                        <w:bottom w:val="none" w:sz="0" w:space="0" w:color="auto"/>
                        <w:right w:val="none" w:sz="0" w:space="0" w:color="auto"/>
                      </w:divBdr>
                    </w:div>
                    <w:div w:id="593125507">
                      <w:marLeft w:val="0"/>
                      <w:marRight w:val="0"/>
                      <w:marTop w:val="0"/>
                      <w:marBottom w:val="0"/>
                      <w:divBdr>
                        <w:top w:val="none" w:sz="0" w:space="0" w:color="auto"/>
                        <w:left w:val="none" w:sz="0" w:space="0" w:color="auto"/>
                        <w:bottom w:val="none" w:sz="0" w:space="0" w:color="auto"/>
                        <w:right w:val="none" w:sz="0" w:space="0" w:color="auto"/>
                      </w:divBdr>
                    </w:div>
                    <w:div w:id="792481862">
                      <w:marLeft w:val="0"/>
                      <w:marRight w:val="0"/>
                      <w:marTop w:val="0"/>
                      <w:marBottom w:val="0"/>
                      <w:divBdr>
                        <w:top w:val="none" w:sz="0" w:space="0" w:color="auto"/>
                        <w:left w:val="none" w:sz="0" w:space="0" w:color="auto"/>
                        <w:bottom w:val="none" w:sz="0" w:space="0" w:color="auto"/>
                        <w:right w:val="none" w:sz="0" w:space="0" w:color="auto"/>
                      </w:divBdr>
                    </w:div>
                    <w:div w:id="589894052">
                      <w:marLeft w:val="0"/>
                      <w:marRight w:val="0"/>
                      <w:marTop w:val="0"/>
                      <w:marBottom w:val="0"/>
                      <w:divBdr>
                        <w:top w:val="none" w:sz="0" w:space="0" w:color="auto"/>
                        <w:left w:val="none" w:sz="0" w:space="0" w:color="auto"/>
                        <w:bottom w:val="none" w:sz="0" w:space="0" w:color="auto"/>
                        <w:right w:val="none" w:sz="0" w:space="0" w:color="auto"/>
                      </w:divBdr>
                    </w:div>
                    <w:div w:id="1274945193">
                      <w:marLeft w:val="0"/>
                      <w:marRight w:val="0"/>
                      <w:marTop w:val="0"/>
                      <w:marBottom w:val="0"/>
                      <w:divBdr>
                        <w:top w:val="none" w:sz="0" w:space="0" w:color="auto"/>
                        <w:left w:val="none" w:sz="0" w:space="0" w:color="auto"/>
                        <w:bottom w:val="none" w:sz="0" w:space="0" w:color="auto"/>
                        <w:right w:val="none" w:sz="0" w:space="0" w:color="auto"/>
                      </w:divBdr>
                    </w:div>
                    <w:div w:id="1122304941">
                      <w:marLeft w:val="0"/>
                      <w:marRight w:val="0"/>
                      <w:marTop w:val="0"/>
                      <w:marBottom w:val="0"/>
                      <w:divBdr>
                        <w:top w:val="none" w:sz="0" w:space="0" w:color="auto"/>
                        <w:left w:val="none" w:sz="0" w:space="0" w:color="auto"/>
                        <w:bottom w:val="none" w:sz="0" w:space="0" w:color="auto"/>
                        <w:right w:val="none" w:sz="0" w:space="0" w:color="auto"/>
                      </w:divBdr>
                    </w:div>
                    <w:div w:id="2061249613">
                      <w:marLeft w:val="0"/>
                      <w:marRight w:val="0"/>
                      <w:marTop w:val="0"/>
                      <w:marBottom w:val="0"/>
                      <w:divBdr>
                        <w:top w:val="none" w:sz="0" w:space="0" w:color="auto"/>
                        <w:left w:val="none" w:sz="0" w:space="0" w:color="auto"/>
                        <w:bottom w:val="none" w:sz="0" w:space="0" w:color="auto"/>
                        <w:right w:val="none" w:sz="0" w:space="0" w:color="auto"/>
                      </w:divBdr>
                    </w:div>
                    <w:div w:id="593631232">
                      <w:marLeft w:val="0"/>
                      <w:marRight w:val="0"/>
                      <w:marTop w:val="0"/>
                      <w:marBottom w:val="0"/>
                      <w:divBdr>
                        <w:top w:val="none" w:sz="0" w:space="0" w:color="auto"/>
                        <w:left w:val="none" w:sz="0" w:space="0" w:color="auto"/>
                        <w:bottom w:val="none" w:sz="0" w:space="0" w:color="auto"/>
                        <w:right w:val="none" w:sz="0" w:space="0" w:color="auto"/>
                      </w:divBdr>
                    </w:div>
                    <w:div w:id="979074396">
                      <w:marLeft w:val="0"/>
                      <w:marRight w:val="0"/>
                      <w:marTop w:val="0"/>
                      <w:marBottom w:val="0"/>
                      <w:divBdr>
                        <w:top w:val="none" w:sz="0" w:space="0" w:color="auto"/>
                        <w:left w:val="none" w:sz="0" w:space="0" w:color="auto"/>
                        <w:bottom w:val="none" w:sz="0" w:space="0" w:color="auto"/>
                        <w:right w:val="none" w:sz="0" w:space="0" w:color="auto"/>
                      </w:divBdr>
                    </w:div>
                    <w:div w:id="1505314379">
                      <w:marLeft w:val="0"/>
                      <w:marRight w:val="0"/>
                      <w:marTop w:val="0"/>
                      <w:marBottom w:val="0"/>
                      <w:divBdr>
                        <w:top w:val="none" w:sz="0" w:space="0" w:color="auto"/>
                        <w:left w:val="none" w:sz="0" w:space="0" w:color="auto"/>
                        <w:bottom w:val="none" w:sz="0" w:space="0" w:color="auto"/>
                        <w:right w:val="none" w:sz="0" w:space="0" w:color="auto"/>
                      </w:divBdr>
                    </w:div>
                    <w:div w:id="1395274282">
                      <w:marLeft w:val="0"/>
                      <w:marRight w:val="0"/>
                      <w:marTop w:val="0"/>
                      <w:marBottom w:val="0"/>
                      <w:divBdr>
                        <w:top w:val="none" w:sz="0" w:space="0" w:color="auto"/>
                        <w:left w:val="none" w:sz="0" w:space="0" w:color="auto"/>
                        <w:bottom w:val="none" w:sz="0" w:space="0" w:color="auto"/>
                        <w:right w:val="none" w:sz="0" w:space="0" w:color="auto"/>
                      </w:divBdr>
                    </w:div>
                    <w:div w:id="2035619091">
                      <w:marLeft w:val="0"/>
                      <w:marRight w:val="0"/>
                      <w:marTop w:val="0"/>
                      <w:marBottom w:val="0"/>
                      <w:divBdr>
                        <w:top w:val="none" w:sz="0" w:space="0" w:color="auto"/>
                        <w:left w:val="none" w:sz="0" w:space="0" w:color="auto"/>
                        <w:bottom w:val="none" w:sz="0" w:space="0" w:color="auto"/>
                        <w:right w:val="none" w:sz="0" w:space="0" w:color="auto"/>
                      </w:divBdr>
                    </w:div>
                    <w:div w:id="2046247080">
                      <w:marLeft w:val="0"/>
                      <w:marRight w:val="0"/>
                      <w:marTop w:val="0"/>
                      <w:marBottom w:val="0"/>
                      <w:divBdr>
                        <w:top w:val="none" w:sz="0" w:space="0" w:color="auto"/>
                        <w:left w:val="none" w:sz="0" w:space="0" w:color="auto"/>
                        <w:bottom w:val="none" w:sz="0" w:space="0" w:color="auto"/>
                        <w:right w:val="none" w:sz="0" w:space="0" w:color="auto"/>
                      </w:divBdr>
                    </w:div>
                    <w:div w:id="2119255403">
                      <w:marLeft w:val="0"/>
                      <w:marRight w:val="0"/>
                      <w:marTop w:val="0"/>
                      <w:marBottom w:val="0"/>
                      <w:divBdr>
                        <w:top w:val="none" w:sz="0" w:space="0" w:color="auto"/>
                        <w:left w:val="none" w:sz="0" w:space="0" w:color="auto"/>
                        <w:bottom w:val="none" w:sz="0" w:space="0" w:color="auto"/>
                        <w:right w:val="none" w:sz="0" w:space="0" w:color="auto"/>
                      </w:divBdr>
                    </w:div>
                    <w:div w:id="681517508">
                      <w:marLeft w:val="0"/>
                      <w:marRight w:val="0"/>
                      <w:marTop w:val="0"/>
                      <w:marBottom w:val="0"/>
                      <w:divBdr>
                        <w:top w:val="none" w:sz="0" w:space="0" w:color="auto"/>
                        <w:left w:val="none" w:sz="0" w:space="0" w:color="auto"/>
                        <w:bottom w:val="none" w:sz="0" w:space="0" w:color="auto"/>
                        <w:right w:val="none" w:sz="0" w:space="0" w:color="auto"/>
                      </w:divBdr>
                    </w:div>
                    <w:div w:id="1575772605">
                      <w:marLeft w:val="0"/>
                      <w:marRight w:val="0"/>
                      <w:marTop w:val="0"/>
                      <w:marBottom w:val="0"/>
                      <w:divBdr>
                        <w:top w:val="none" w:sz="0" w:space="0" w:color="auto"/>
                        <w:left w:val="none" w:sz="0" w:space="0" w:color="auto"/>
                        <w:bottom w:val="none" w:sz="0" w:space="0" w:color="auto"/>
                        <w:right w:val="none" w:sz="0" w:space="0" w:color="auto"/>
                      </w:divBdr>
                    </w:div>
                    <w:div w:id="1041440602">
                      <w:marLeft w:val="0"/>
                      <w:marRight w:val="0"/>
                      <w:marTop w:val="0"/>
                      <w:marBottom w:val="0"/>
                      <w:divBdr>
                        <w:top w:val="none" w:sz="0" w:space="0" w:color="auto"/>
                        <w:left w:val="none" w:sz="0" w:space="0" w:color="auto"/>
                        <w:bottom w:val="none" w:sz="0" w:space="0" w:color="auto"/>
                        <w:right w:val="none" w:sz="0" w:space="0" w:color="auto"/>
                      </w:divBdr>
                    </w:div>
                    <w:div w:id="1632784968">
                      <w:marLeft w:val="0"/>
                      <w:marRight w:val="0"/>
                      <w:marTop w:val="0"/>
                      <w:marBottom w:val="0"/>
                      <w:divBdr>
                        <w:top w:val="none" w:sz="0" w:space="0" w:color="auto"/>
                        <w:left w:val="none" w:sz="0" w:space="0" w:color="auto"/>
                        <w:bottom w:val="none" w:sz="0" w:space="0" w:color="auto"/>
                        <w:right w:val="none" w:sz="0" w:space="0" w:color="auto"/>
                      </w:divBdr>
                    </w:div>
                    <w:div w:id="1006446477">
                      <w:marLeft w:val="0"/>
                      <w:marRight w:val="0"/>
                      <w:marTop w:val="0"/>
                      <w:marBottom w:val="0"/>
                      <w:divBdr>
                        <w:top w:val="none" w:sz="0" w:space="0" w:color="auto"/>
                        <w:left w:val="none" w:sz="0" w:space="0" w:color="auto"/>
                        <w:bottom w:val="none" w:sz="0" w:space="0" w:color="auto"/>
                        <w:right w:val="none" w:sz="0" w:space="0" w:color="auto"/>
                      </w:divBdr>
                    </w:div>
                    <w:div w:id="1304769314">
                      <w:marLeft w:val="0"/>
                      <w:marRight w:val="0"/>
                      <w:marTop w:val="0"/>
                      <w:marBottom w:val="0"/>
                      <w:divBdr>
                        <w:top w:val="none" w:sz="0" w:space="0" w:color="auto"/>
                        <w:left w:val="none" w:sz="0" w:space="0" w:color="auto"/>
                        <w:bottom w:val="none" w:sz="0" w:space="0" w:color="auto"/>
                        <w:right w:val="none" w:sz="0" w:space="0" w:color="auto"/>
                      </w:divBdr>
                    </w:div>
                    <w:div w:id="811407142">
                      <w:marLeft w:val="0"/>
                      <w:marRight w:val="0"/>
                      <w:marTop w:val="0"/>
                      <w:marBottom w:val="0"/>
                      <w:divBdr>
                        <w:top w:val="none" w:sz="0" w:space="0" w:color="auto"/>
                        <w:left w:val="none" w:sz="0" w:space="0" w:color="auto"/>
                        <w:bottom w:val="none" w:sz="0" w:space="0" w:color="auto"/>
                        <w:right w:val="none" w:sz="0" w:space="0" w:color="auto"/>
                      </w:divBdr>
                    </w:div>
                    <w:div w:id="763263754">
                      <w:marLeft w:val="0"/>
                      <w:marRight w:val="0"/>
                      <w:marTop w:val="0"/>
                      <w:marBottom w:val="0"/>
                      <w:divBdr>
                        <w:top w:val="none" w:sz="0" w:space="0" w:color="auto"/>
                        <w:left w:val="none" w:sz="0" w:space="0" w:color="auto"/>
                        <w:bottom w:val="none" w:sz="0" w:space="0" w:color="auto"/>
                        <w:right w:val="none" w:sz="0" w:space="0" w:color="auto"/>
                      </w:divBdr>
                    </w:div>
                    <w:div w:id="1285890753">
                      <w:marLeft w:val="0"/>
                      <w:marRight w:val="0"/>
                      <w:marTop w:val="0"/>
                      <w:marBottom w:val="0"/>
                      <w:divBdr>
                        <w:top w:val="none" w:sz="0" w:space="0" w:color="auto"/>
                        <w:left w:val="none" w:sz="0" w:space="0" w:color="auto"/>
                        <w:bottom w:val="none" w:sz="0" w:space="0" w:color="auto"/>
                        <w:right w:val="none" w:sz="0" w:space="0" w:color="auto"/>
                      </w:divBdr>
                    </w:div>
                    <w:div w:id="1353336669">
                      <w:marLeft w:val="0"/>
                      <w:marRight w:val="0"/>
                      <w:marTop w:val="0"/>
                      <w:marBottom w:val="0"/>
                      <w:divBdr>
                        <w:top w:val="none" w:sz="0" w:space="0" w:color="auto"/>
                        <w:left w:val="none" w:sz="0" w:space="0" w:color="auto"/>
                        <w:bottom w:val="none" w:sz="0" w:space="0" w:color="auto"/>
                        <w:right w:val="none" w:sz="0" w:space="0" w:color="auto"/>
                      </w:divBdr>
                    </w:div>
                    <w:div w:id="1624968780">
                      <w:marLeft w:val="0"/>
                      <w:marRight w:val="0"/>
                      <w:marTop w:val="0"/>
                      <w:marBottom w:val="0"/>
                      <w:divBdr>
                        <w:top w:val="none" w:sz="0" w:space="0" w:color="auto"/>
                        <w:left w:val="none" w:sz="0" w:space="0" w:color="auto"/>
                        <w:bottom w:val="none" w:sz="0" w:space="0" w:color="auto"/>
                        <w:right w:val="none" w:sz="0" w:space="0" w:color="auto"/>
                      </w:divBdr>
                    </w:div>
                    <w:div w:id="346447136">
                      <w:marLeft w:val="0"/>
                      <w:marRight w:val="0"/>
                      <w:marTop w:val="0"/>
                      <w:marBottom w:val="0"/>
                      <w:divBdr>
                        <w:top w:val="none" w:sz="0" w:space="0" w:color="auto"/>
                        <w:left w:val="none" w:sz="0" w:space="0" w:color="auto"/>
                        <w:bottom w:val="none" w:sz="0" w:space="0" w:color="auto"/>
                        <w:right w:val="none" w:sz="0" w:space="0" w:color="auto"/>
                      </w:divBdr>
                    </w:div>
                    <w:div w:id="1170830245">
                      <w:marLeft w:val="0"/>
                      <w:marRight w:val="0"/>
                      <w:marTop w:val="0"/>
                      <w:marBottom w:val="0"/>
                      <w:divBdr>
                        <w:top w:val="none" w:sz="0" w:space="0" w:color="auto"/>
                        <w:left w:val="none" w:sz="0" w:space="0" w:color="auto"/>
                        <w:bottom w:val="none" w:sz="0" w:space="0" w:color="auto"/>
                        <w:right w:val="none" w:sz="0" w:space="0" w:color="auto"/>
                      </w:divBdr>
                    </w:div>
                    <w:div w:id="809979143">
                      <w:marLeft w:val="0"/>
                      <w:marRight w:val="0"/>
                      <w:marTop w:val="0"/>
                      <w:marBottom w:val="0"/>
                      <w:divBdr>
                        <w:top w:val="none" w:sz="0" w:space="0" w:color="auto"/>
                        <w:left w:val="none" w:sz="0" w:space="0" w:color="auto"/>
                        <w:bottom w:val="none" w:sz="0" w:space="0" w:color="auto"/>
                        <w:right w:val="none" w:sz="0" w:space="0" w:color="auto"/>
                      </w:divBdr>
                    </w:div>
                    <w:div w:id="409620733">
                      <w:marLeft w:val="0"/>
                      <w:marRight w:val="0"/>
                      <w:marTop w:val="0"/>
                      <w:marBottom w:val="0"/>
                      <w:divBdr>
                        <w:top w:val="none" w:sz="0" w:space="0" w:color="auto"/>
                        <w:left w:val="none" w:sz="0" w:space="0" w:color="auto"/>
                        <w:bottom w:val="none" w:sz="0" w:space="0" w:color="auto"/>
                        <w:right w:val="none" w:sz="0" w:space="0" w:color="auto"/>
                      </w:divBdr>
                    </w:div>
                    <w:div w:id="183055902">
                      <w:marLeft w:val="0"/>
                      <w:marRight w:val="0"/>
                      <w:marTop w:val="0"/>
                      <w:marBottom w:val="0"/>
                      <w:divBdr>
                        <w:top w:val="none" w:sz="0" w:space="0" w:color="auto"/>
                        <w:left w:val="none" w:sz="0" w:space="0" w:color="auto"/>
                        <w:bottom w:val="none" w:sz="0" w:space="0" w:color="auto"/>
                        <w:right w:val="none" w:sz="0" w:space="0" w:color="auto"/>
                      </w:divBdr>
                    </w:div>
                    <w:div w:id="826047122">
                      <w:marLeft w:val="0"/>
                      <w:marRight w:val="0"/>
                      <w:marTop w:val="0"/>
                      <w:marBottom w:val="0"/>
                      <w:divBdr>
                        <w:top w:val="none" w:sz="0" w:space="0" w:color="auto"/>
                        <w:left w:val="none" w:sz="0" w:space="0" w:color="auto"/>
                        <w:bottom w:val="none" w:sz="0" w:space="0" w:color="auto"/>
                        <w:right w:val="none" w:sz="0" w:space="0" w:color="auto"/>
                      </w:divBdr>
                    </w:div>
                    <w:div w:id="1497651343">
                      <w:marLeft w:val="0"/>
                      <w:marRight w:val="0"/>
                      <w:marTop w:val="0"/>
                      <w:marBottom w:val="0"/>
                      <w:divBdr>
                        <w:top w:val="none" w:sz="0" w:space="0" w:color="auto"/>
                        <w:left w:val="none" w:sz="0" w:space="0" w:color="auto"/>
                        <w:bottom w:val="none" w:sz="0" w:space="0" w:color="auto"/>
                        <w:right w:val="none" w:sz="0" w:space="0" w:color="auto"/>
                      </w:divBdr>
                    </w:div>
                    <w:div w:id="277107569">
                      <w:marLeft w:val="0"/>
                      <w:marRight w:val="0"/>
                      <w:marTop w:val="0"/>
                      <w:marBottom w:val="0"/>
                      <w:divBdr>
                        <w:top w:val="none" w:sz="0" w:space="0" w:color="auto"/>
                        <w:left w:val="none" w:sz="0" w:space="0" w:color="auto"/>
                        <w:bottom w:val="none" w:sz="0" w:space="0" w:color="auto"/>
                        <w:right w:val="none" w:sz="0" w:space="0" w:color="auto"/>
                      </w:divBdr>
                    </w:div>
                    <w:div w:id="1225991138">
                      <w:marLeft w:val="0"/>
                      <w:marRight w:val="0"/>
                      <w:marTop w:val="0"/>
                      <w:marBottom w:val="0"/>
                      <w:divBdr>
                        <w:top w:val="none" w:sz="0" w:space="0" w:color="auto"/>
                        <w:left w:val="none" w:sz="0" w:space="0" w:color="auto"/>
                        <w:bottom w:val="none" w:sz="0" w:space="0" w:color="auto"/>
                        <w:right w:val="none" w:sz="0" w:space="0" w:color="auto"/>
                      </w:divBdr>
                    </w:div>
                    <w:div w:id="887106491">
                      <w:marLeft w:val="0"/>
                      <w:marRight w:val="0"/>
                      <w:marTop w:val="0"/>
                      <w:marBottom w:val="0"/>
                      <w:divBdr>
                        <w:top w:val="none" w:sz="0" w:space="0" w:color="auto"/>
                        <w:left w:val="none" w:sz="0" w:space="0" w:color="auto"/>
                        <w:bottom w:val="none" w:sz="0" w:space="0" w:color="auto"/>
                        <w:right w:val="none" w:sz="0" w:space="0" w:color="auto"/>
                      </w:divBdr>
                    </w:div>
                    <w:div w:id="1254318796">
                      <w:marLeft w:val="0"/>
                      <w:marRight w:val="0"/>
                      <w:marTop w:val="0"/>
                      <w:marBottom w:val="0"/>
                      <w:divBdr>
                        <w:top w:val="none" w:sz="0" w:space="0" w:color="auto"/>
                        <w:left w:val="none" w:sz="0" w:space="0" w:color="auto"/>
                        <w:bottom w:val="none" w:sz="0" w:space="0" w:color="auto"/>
                        <w:right w:val="none" w:sz="0" w:space="0" w:color="auto"/>
                      </w:divBdr>
                    </w:div>
                    <w:div w:id="1159347742">
                      <w:marLeft w:val="0"/>
                      <w:marRight w:val="0"/>
                      <w:marTop w:val="0"/>
                      <w:marBottom w:val="0"/>
                      <w:divBdr>
                        <w:top w:val="none" w:sz="0" w:space="0" w:color="auto"/>
                        <w:left w:val="none" w:sz="0" w:space="0" w:color="auto"/>
                        <w:bottom w:val="none" w:sz="0" w:space="0" w:color="auto"/>
                        <w:right w:val="none" w:sz="0" w:space="0" w:color="auto"/>
                      </w:divBdr>
                    </w:div>
                    <w:div w:id="748237966">
                      <w:marLeft w:val="0"/>
                      <w:marRight w:val="0"/>
                      <w:marTop w:val="0"/>
                      <w:marBottom w:val="0"/>
                      <w:divBdr>
                        <w:top w:val="none" w:sz="0" w:space="0" w:color="auto"/>
                        <w:left w:val="none" w:sz="0" w:space="0" w:color="auto"/>
                        <w:bottom w:val="none" w:sz="0" w:space="0" w:color="auto"/>
                        <w:right w:val="none" w:sz="0" w:space="0" w:color="auto"/>
                      </w:divBdr>
                    </w:div>
                    <w:div w:id="901255172">
                      <w:marLeft w:val="0"/>
                      <w:marRight w:val="0"/>
                      <w:marTop w:val="0"/>
                      <w:marBottom w:val="0"/>
                      <w:divBdr>
                        <w:top w:val="none" w:sz="0" w:space="0" w:color="auto"/>
                        <w:left w:val="none" w:sz="0" w:space="0" w:color="auto"/>
                        <w:bottom w:val="none" w:sz="0" w:space="0" w:color="auto"/>
                        <w:right w:val="none" w:sz="0" w:space="0" w:color="auto"/>
                      </w:divBdr>
                    </w:div>
                    <w:div w:id="97067453">
                      <w:marLeft w:val="0"/>
                      <w:marRight w:val="0"/>
                      <w:marTop w:val="0"/>
                      <w:marBottom w:val="0"/>
                      <w:divBdr>
                        <w:top w:val="none" w:sz="0" w:space="0" w:color="auto"/>
                        <w:left w:val="none" w:sz="0" w:space="0" w:color="auto"/>
                        <w:bottom w:val="none" w:sz="0" w:space="0" w:color="auto"/>
                        <w:right w:val="none" w:sz="0" w:space="0" w:color="auto"/>
                      </w:divBdr>
                    </w:div>
                    <w:div w:id="1688290972">
                      <w:marLeft w:val="0"/>
                      <w:marRight w:val="0"/>
                      <w:marTop w:val="0"/>
                      <w:marBottom w:val="0"/>
                      <w:divBdr>
                        <w:top w:val="none" w:sz="0" w:space="0" w:color="auto"/>
                        <w:left w:val="none" w:sz="0" w:space="0" w:color="auto"/>
                        <w:bottom w:val="none" w:sz="0" w:space="0" w:color="auto"/>
                        <w:right w:val="none" w:sz="0" w:space="0" w:color="auto"/>
                      </w:divBdr>
                    </w:div>
                    <w:div w:id="1538739368">
                      <w:marLeft w:val="0"/>
                      <w:marRight w:val="0"/>
                      <w:marTop w:val="0"/>
                      <w:marBottom w:val="0"/>
                      <w:divBdr>
                        <w:top w:val="none" w:sz="0" w:space="0" w:color="auto"/>
                        <w:left w:val="none" w:sz="0" w:space="0" w:color="auto"/>
                        <w:bottom w:val="none" w:sz="0" w:space="0" w:color="auto"/>
                        <w:right w:val="none" w:sz="0" w:space="0" w:color="auto"/>
                      </w:divBdr>
                    </w:div>
                    <w:div w:id="1982731201">
                      <w:marLeft w:val="0"/>
                      <w:marRight w:val="0"/>
                      <w:marTop w:val="0"/>
                      <w:marBottom w:val="0"/>
                      <w:divBdr>
                        <w:top w:val="none" w:sz="0" w:space="0" w:color="auto"/>
                        <w:left w:val="none" w:sz="0" w:space="0" w:color="auto"/>
                        <w:bottom w:val="none" w:sz="0" w:space="0" w:color="auto"/>
                        <w:right w:val="none" w:sz="0" w:space="0" w:color="auto"/>
                      </w:divBdr>
                    </w:div>
                    <w:div w:id="1380009377">
                      <w:marLeft w:val="0"/>
                      <w:marRight w:val="0"/>
                      <w:marTop w:val="0"/>
                      <w:marBottom w:val="0"/>
                      <w:divBdr>
                        <w:top w:val="none" w:sz="0" w:space="0" w:color="auto"/>
                        <w:left w:val="none" w:sz="0" w:space="0" w:color="auto"/>
                        <w:bottom w:val="none" w:sz="0" w:space="0" w:color="auto"/>
                        <w:right w:val="none" w:sz="0" w:space="0" w:color="auto"/>
                      </w:divBdr>
                    </w:div>
                    <w:div w:id="1622762015">
                      <w:marLeft w:val="0"/>
                      <w:marRight w:val="0"/>
                      <w:marTop w:val="0"/>
                      <w:marBottom w:val="0"/>
                      <w:divBdr>
                        <w:top w:val="none" w:sz="0" w:space="0" w:color="auto"/>
                        <w:left w:val="none" w:sz="0" w:space="0" w:color="auto"/>
                        <w:bottom w:val="none" w:sz="0" w:space="0" w:color="auto"/>
                        <w:right w:val="none" w:sz="0" w:space="0" w:color="auto"/>
                      </w:divBdr>
                    </w:div>
                    <w:div w:id="1728533991">
                      <w:marLeft w:val="0"/>
                      <w:marRight w:val="0"/>
                      <w:marTop w:val="0"/>
                      <w:marBottom w:val="0"/>
                      <w:divBdr>
                        <w:top w:val="none" w:sz="0" w:space="0" w:color="auto"/>
                        <w:left w:val="none" w:sz="0" w:space="0" w:color="auto"/>
                        <w:bottom w:val="none" w:sz="0" w:space="0" w:color="auto"/>
                        <w:right w:val="none" w:sz="0" w:space="0" w:color="auto"/>
                      </w:divBdr>
                    </w:div>
                    <w:div w:id="577135570">
                      <w:marLeft w:val="0"/>
                      <w:marRight w:val="0"/>
                      <w:marTop w:val="0"/>
                      <w:marBottom w:val="0"/>
                      <w:divBdr>
                        <w:top w:val="none" w:sz="0" w:space="0" w:color="auto"/>
                        <w:left w:val="none" w:sz="0" w:space="0" w:color="auto"/>
                        <w:bottom w:val="none" w:sz="0" w:space="0" w:color="auto"/>
                        <w:right w:val="none" w:sz="0" w:space="0" w:color="auto"/>
                      </w:divBdr>
                    </w:div>
                    <w:div w:id="635572491">
                      <w:marLeft w:val="0"/>
                      <w:marRight w:val="0"/>
                      <w:marTop w:val="0"/>
                      <w:marBottom w:val="0"/>
                      <w:divBdr>
                        <w:top w:val="none" w:sz="0" w:space="0" w:color="auto"/>
                        <w:left w:val="none" w:sz="0" w:space="0" w:color="auto"/>
                        <w:bottom w:val="none" w:sz="0" w:space="0" w:color="auto"/>
                        <w:right w:val="none" w:sz="0" w:space="0" w:color="auto"/>
                      </w:divBdr>
                    </w:div>
                    <w:div w:id="1923562619">
                      <w:marLeft w:val="0"/>
                      <w:marRight w:val="0"/>
                      <w:marTop w:val="0"/>
                      <w:marBottom w:val="0"/>
                      <w:divBdr>
                        <w:top w:val="none" w:sz="0" w:space="0" w:color="auto"/>
                        <w:left w:val="none" w:sz="0" w:space="0" w:color="auto"/>
                        <w:bottom w:val="none" w:sz="0" w:space="0" w:color="auto"/>
                        <w:right w:val="none" w:sz="0" w:space="0" w:color="auto"/>
                      </w:divBdr>
                    </w:div>
                    <w:div w:id="1741168238">
                      <w:marLeft w:val="0"/>
                      <w:marRight w:val="0"/>
                      <w:marTop w:val="0"/>
                      <w:marBottom w:val="0"/>
                      <w:divBdr>
                        <w:top w:val="none" w:sz="0" w:space="0" w:color="auto"/>
                        <w:left w:val="none" w:sz="0" w:space="0" w:color="auto"/>
                        <w:bottom w:val="none" w:sz="0" w:space="0" w:color="auto"/>
                        <w:right w:val="none" w:sz="0" w:space="0" w:color="auto"/>
                      </w:divBdr>
                    </w:div>
                    <w:div w:id="1831678309">
                      <w:marLeft w:val="0"/>
                      <w:marRight w:val="0"/>
                      <w:marTop w:val="0"/>
                      <w:marBottom w:val="0"/>
                      <w:divBdr>
                        <w:top w:val="none" w:sz="0" w:space="0" w:color="auto"/>
                        <w:left w:val="none" w:sz="0" w:space="0" w:color="auto"/>
                        <w:bottom w:val="none" w:sz="0" w:space="0" w:color="auto"/>
                        <w:right w:val="none" w:sz="0" w:space="0" w:color="auto"/>
                      </w:divBdr>
                    </w:div>
                    <w:div w:id="317660150">
                      <w:marLeft w:val="0"/>
                      <w:marRight w:val="0"/>
                      <w:marTop w:val="0"/>
                      <w:marBottom w:val="0"/>
                      <w:divBdr>
                        <w:top w:val="none" w:sz="0" w:space="0" w:color="auto"/>
                        <w:left w:val="none" w:sz="0" w:space="0" w:color="auto"/>
                        <w:bottom w:val="none" w:sz="0" w:space="0" w:color="auto"/>
                        <w:right w:val="none" w:sz="0" w:space="0" w:color="auto"/>
                      </w:divBdr>
                    </w:div>
                    <w:div w:id="868178709">
                      <w:marLeft w:val="0"/>
                      <w:marRight w:val="0"/>
                      <w:marTop w:val="0"/>
                      <w:marBottom w:val="0"/>
                      <w:divBdr>
                        <w:top w:val="none" w:sz="0" w:space="0" w:color="auto"/>
                        <w:left w:val="none" w:sz="0" w:space="0" w:color="auto"/>
                        <w:bottom w:val="none" w:sz="0" w:space="0" w:color="auto"/>
                        <w:right w:val="none" w:sz="0" w:space="0" w:color="auto"/>
                      </w:divBdr>
                    </w:div>
                    <w:div w:id="1543636133">
                      <w:marLeft w:val="0"/>
                      <w:marRight w:val="0"/>
                      <w:marTop w:val="0"/>
                      <w:marBottom w:val="0"/>
                      <w:divBdr>
                        <w:top w:val="none" w:sz="0" w:space="0" w:color="auto"/>
                        <w:left w:val="none" w:sz="0" w:space="0" w:color="auto"/>
                        <w:bottom w:val="none" w:sz="0" w:space="0" w:color="auto"/>
                        <w:right w:val="none" w:sz="0" w:space="0" w:color="auto"/>
                      </w:divBdr>
                    </w:div>
                    <w:div w:id="1014189325">
                      <w:marLeft w:val="0"/>
                      <w:marRight w:val="0"/>
                      <w:marTop w:val="0"/>
                      <w:marBottom w:val="0"/>
                      <w:divBdr>
                        <w:top w:val="none" w:sz="0" w:space="0" w:color="auto"/>
                        <w:left w:val="none" w:sz="0" w:space="0" w:color="auto"/>
                        <w:bottom w:val="none" w:sz="0" w:space="0" w:color="auto"/>
                        <w:right w:val="none" w:sz="0" w:space="0" w:color="auto"/>
                      </w:divBdr>
                    </w:div>
                    <w:div w:id="199980734">
                      <w:marLeft w:val="0"/>
                      <w:marRight w:val="0"/>
                      <w:marTop w:val="0"/>
                      <w:marBottom w:val="0"/>
                      <w:divBdr>
                        <w:top w:val="none" w:sz="0" w:space="0" w:color="auto"/>
                        <w:left w:val="none" w:sz="0" w:space="0" w:color="auto"/>
                        <w:bottom w:val="none" w:sz="0" w:space="0" w:color="auto"/>
                        <w:right w:val="none" w:sz="0" w:space="0" w:color="auto"/>
                      </w:divBdr>
                    </w:div>
                    <w:div w:id="279845165">
                      <w:marLeft w:val="0"/>
                      <w:marRight w:val="0"/>
                      <w:marTop w:val="0"/>
                      <w:marBottom w:val="0"/>
                      <w:divBdr>
                        <w:top w:val="none" w:sz="0" w:space="0" w:color="auto"/>
                        <w:left w:val="none" w:sz="0" w:space="0" w:color="auto"/>
                        <w:bottom w:val="none" w:sz="0" w:space="0" w:color="auto"/>
                        <w:right w:val="none" w:sz="0" w:space="0" w:color="auto"/>
                      </w:divBdr>
                    </w:div>
                    <w:div w:id="1838576452">
                      <w:marLeft w:val="0"/>
                      <w:marRight w:val="0"/>
                      <w:marTop w:val="0"/>
                      <w:marBottom w:val="0"/>
                      <w:divBdr>
                        <w:top w:val="none" w:sz="0" w:space="0" w:color="auto"/>
                        <w:left w:val="none" w:sz="0" w:space="0" w:color="auto"/>
                        <w:bottom w:val="none" w:sz="0" w:space="0" w:color="auto"/>
                        <w:right w:val="none" w:sz="0" w:space="0" w:color="auto"/>
                      </w:divBdr>
                    </w:div>
                    <w:div w:id="573972266">
                      <w:marLeft w:val="0"/>
                      <w:marRight w:val="0"/>
                      <w:marTop w:val="0"/>
                      <w:marBottom w:val="0"/>
                      <w:divBdr>
                        <w:top w:val="none" w:sz="0" w:space="0" w:color="auto"/>
                        <w:left w:val="none" w:sz="0" w:space="0" w:color="auto"/>
                        <w:bottom w:val="none" w:sz="0" w:space="0" w:color="auto"/>
                        <w:right w:val="none" w:sz="0" w:space="0" w:color="auto"/>
                      </w:divBdr>
                    </w:div>
                    <w:div w:id="382562924">
                      <w:marLeft w:val="0"/>
                      <w:marRight w:val="0"/>
                      <w:marTop w:val="0"/>
                      <w:marBottom w:val="0"/>
                      <w:divBdr>
                        <w:top w:val="none" w:sz="0" w:space="0" w:color="auto"/>
                        <w:left w:val="none" w:sz="0" w:space="0" w:color="auto"/>
                        <w:bottom w:val="none" w:sz="0" w:space="0" w:color="auto"/>
                        <w:right w:val="none" w:sz="0" w:space="0" w:color="auto"/>
                      </w:divBdr>
                    </w:div>
                    <w:div w:id="1214078480">
                      <w:marLeft w:val="0"/>
                      <w:marRight w:val="0"/>
                      <w:marTop w:val="0"/>
                      <w:marBottom w:val="0"/>
                      <w:divBdr>
                        <w:top w:val="none" w:sz="0" w:space="0" w:color="auto"/>
                        <w:left w:val="none" w:sz="0" w:space="0" w:color="auto"/>
                        <w:bottom w:val="none" w:sz="0" w:space="0" w:color="auto"/>
                        <w:right w:val="none" w:sz="0" w:space="0" w:color="auto"/>
                      </w:divBdr>
                    </w:div>
                    <w:div w:id="926882448">
                      <w:marLeft w:val="0"/>
                      <w:marRight w:val="0"/>
                      <w:marTop w:val="0"/>
                      <w:marBottom w:val="0"/>
                      <w:divBdr>
                        <w:top w:val="none" w:sz="0" w:space="0" w:color="auto"/>
                        <w:left w:val="none" w:sz="0" w:space="0" w:color="auto"/>
                        <w:bottom w:val="none" w:sz="0" w:space="0" w:color="auto"/>
                        <w:right w:val="none" w:sz="0" w:space="0" w:color="auto"/>
                      </w:divBdr>
                    </w:div>
                    <w:div w:id="579406985">
                      <w:marLeft w:val="0"/>
                      <w:marRight w:val="0"/>
                      <w:marTop w:val="0"/>
                      <w:marBottom w:val="0"/>
                      <w:divBdr>
                        <w:top w:val="none" w:sz="0" w:space="0" w:color="auto"/>
                        <w:left w:val="none" w:sz="0" w:space="0" w:color="auto"/>
                        <w:bottom w:val="none" w:sz="0" w:space="0" w:color="auto"/>
                        <w:right w:val="none" w:sz="0" w:space="0" w:color="auto"/>
                      </w:divBdr>
                    </w:div>
                    <w:div w:id="2116175043">
                      <w:marLeft w:val="0"/>
                      <w:marRight w:val="0"/>
                      <w:marTop w:val="0"/>
                      <w:marBottom w:val="0"/>
                      <w:divBdr>
                        <w:top w:val="none" w:sz="0" w:space="0" w:color="auto"/>
                        <w:left w:val="none" w:sz="0" w:space="0" w:color="auto"/>
                        <w:bottom w:val="none" w:sz="0" w:space="0" w:color="auto"/>
                        <w:right w:val="none" w:sz="0" w:space="0" w:color="auto"/>
                      </w:divBdr>
                    </w:div>
                    <w:div w:id="2036954851">
                      <w:marLeft w:val="0"/>
                      <w:marRight w:val="0"/>
                      <w:marTop w:val="0"/>
                      <w:marBottom w:val="0"/>
                      <w:divBdr>
                        <w:top w:val="none" w:sz="0" w:space="0" w:color="auto"/>
                        <w:left w:val="none" w:sz="0" w:space="0" w:color="auto"/>
                        <w:bottom w:val="none" w:sz="0" w:space="0" w:color="auto"/>
                        <w:right w:val="none" w:sz="0" w:space="0" w:color="auto"/>
                      </w:divBdr>
                    </w:div>
                    <w:div w:id="91364711">
                      <w:marLeft w:val="0"/>
                      <w:marRight w:val="0"/>
                      <w:marTop w:val="0"/>
                      <w:marBottom w:val="0"/>
                      <w:divBdr>
                        <w:top w:val="none" w:sz="0" w:space="0" w:color="auto"/>
                        <w:left w:val="none" w:sz="0" w:space="0" w:color="auto"/>
                        <w:bottom w:val="none" w:sz="0" w:space="0" w:color="auto"/>
                        <w:right w:val="none" w:sz="0" w:space="0" w:color="auto"/>
                      </w:divBdr>
                    </w:div>
                    <w:div w:id="60060506">
                      <w:marLeft w:val="0"/>
                      <w:marRight w:val="0"/>
                      <w:marTop w:val="0"/>
                      <w:marBottom w:val="0"/>
                      <w:divBdr>
                        <w:top w:val="none" w:sz="0" w:space="0" w:color="auto"/>
                        <w:left w:val="none" w:sz="0" w:space="0" w:color="auto"/>
                        <w:bottom w:val="none" w:sz="0" w:space="0" w:color="auto"/>
                        <w:right w:val="none" w:sz="0" w:space="0" w:color="auto"/>
                      </w:divBdr>
                    </w:div>
                    <w:div w:id="1723292324">
                      <w:marLeft w:val="0"/>
                      <w:marRight w:val="0"/>
                      <w:marTop w:val="0"/>
                      <w:marBottom w:val="0"/>
                      <w:divBdr>
                        <w:top w:val="none" w:sz="0" w:space="0" w:color="auto"/>
                        <w:left w:val="none" w:sz="0" w:space="0" w:color="auto"/>
                        <w:bottom w:val="none" w:sz="0" w:space="0" w:color="auto"/>
                        <w:right w:val="none" w:sz="0" w:space="0" w:color="auto"/>
                      </w:divBdr>
                    </w:div>
                    <w:div w:id="1845128243">
                      <w:marLeft w:val="0"/>
                      <w:marRight w:val="0"/>
                      <w:marTop w:val="0"/>
                      <w:marBottom w:val="0"/>
                      <w:divBdr>
                        <w:top w:val="none" w:sz="0" w:space="0" w:color="auto"/>
                        <w:left w:val="none" w:sz="0" w:space="0" w:color="auto"/>
                        <w:bottom w:val="none" w:sz="0" w:space="0" w:color="auto"/>
                        <w:right w:val="none" w:sz="0" w:space="0" w:color="auto"/>
                      </w:divBdr>
                    </w:div>
                    <w:div w:id="294337627">
                      <w:marLeft w:val="0"/>
                      <w:marRight w:val="0"/>
                      <w:marTop w:val="0"/>
                      <w:marBottom w:val="0"/>
                      <w:divBdr>
                        <w:top w:val="none" w:sz="0" w:space="0" w:color="auto"/>
                        <w:left w:val="none" w:sz="0" w:space="0" w:color="auto"/>
                        <w:bottom w:val="none" w:sz="0" w:space="0" w:color="auto"/>
                        <w:right w:val="none" w:sz="0" w:space="0" w:color="auto"/>
                      </w:divBdr>
                    </w:div>
                    <w:div w:id="272826660">
                      <w:marLeft w:val="0"/>
                      <w:marRight w:val="0"/>
                      <w:marTop w:val="0"/>
                      <w:marBottom w:val="0"/>
                      <w:divBdr>
                        <w:top w:val="none" w:sz="0" w:space="0" w:color="auto"/>
                        <w:left w:val="none" w:sz="0" w:space="0" w:color="auto"/>
                        <w:bottom w:val="none" w:sz="0" w:space="0" w:color="auto"/>
                        <w:right w:val="none" w:sz="0" w:space="0" w:color="auto"/>
                      </w:divBdr>
                    </w:div>
                    <w:div w:id="929583823">
                      <w:marLeft w:val="0"/>
                      <w:marRight w:val="0"/>
                      <w:marTop w:val="0"/>
                      <w:marBottom w:val="0"/>
                      <w:divBdr>
                        <w:top w:val="none" w:sz="0" w:space="0" w:color="auto"/>
                        <w:left w:val="none" w:sz="0" w:space="0" w:color="auto"/>
                        <w:bottom w:val="none" w:sz="0" w:space="0" w:color="auto"/>
                        <w:right w:val="none" w:sz="0" w:space="0" w:color="auto"/>
                      </w:divBdr>
                    </w:div>
                    <w:div w:id="1731728169">
                      <w:marLeft w:val="0"/>
                      <w:marRight w:val="0"/>
                      <w:marTop w:val="0"/>
                      <w:marBottom w:val="0"/>
                      <w:divBdr>
                        <w:top w:val="none" w:sz="0" w:space="0" w:color="auto"/>
                        <w:left w:val="none" w:sz="0" w:space="0" w:color="auto"/>
                        <w:bottom w:val="none" w:sz="0" w:space="0" w:color="auto"/>
                        <w:right w:val="none" w:sz="0" w:space="0" w:color="auto"/>
                      </w:divBdr>
                    </w:div>
                    <w:div w:id="589775865">
                      <w:marLeft w:val="0"/>
                      <w:marRight w:val="0"/>
                      <w:marTop w:val="0"/>
                      <w:marBottom w:val="0"/>
                      <w:divBdr>
                        <w:top w:val="none" w:sz="0" w:space="0" w:color="auto"/>
                        <w:left w:val="none" w:sz="0" w:space="0" w:color="auto"/>
                        <w:bottom w:val="none" w:sz="0" w:space="0" w:color="auto"/>
                        <w:right w:val="none" w:sz="0" w:space="0" w:color="auto"/>
                      </w:divBdr>
                    </w:div>
                    <w:div w:id="1048577650">
                      <w:marLeft w:val="0"/>
                      <w:marRight w:val="0"/>
                      <w:marTop w:val="0"/>
                      <w:marBottom w:val="0"/>
                      <w:divBdr>
                        <w:top w:val="none" w:sz="0" w:space="0" w:color="auto"/>
                        <w:left w:val="none" w:sz="0" w:space="0" w:color="auto"/>
                        <w:bottom w:val="none" w:sz="0" w:space="0" w:color="auto"/>
                        <w:right w:val="none" w:sz="0" w:space="0" w:color="auto"/>
                      </w:divBdr>
                    </w:div>
                    <w:div w:id="1111364399">
                      <w:marLeft w:val="0"/>
                      <w:marRight w:val="0"/>
                      <w:marTop w:val="0"/>
                      <w:marBottom w:val="0"/>
                      <w:divBdr>
                        <w:top w:val="none" w:sz="0" w:space="0" w:color="auto"/>
                        <w:left w:val="none" w:sz="0" w:space="0" w:color="auto"/>
                        <w:bottom w:val="none" w:sz="0" w:space="0" w:color="auto"/>
                        <w:right w:val="none" w:sz="0" w:space="0" w:color="auto"/>
                      </w:divBdr>
                    </w:div>
                    <w:div w:id="2114813097">
                      <w:marLeft w:val="0"/>
                      <w:marRight w:val="0"/>
                      <w:marTop w:val="0"/>
                      <w:marBottom w:val="0"/>
                      <w:divBdr>
                        <w:top w:val="none" w:sz="0" w:space="0" w:color="auto"/>
                        <w:left w:val="none" w:sz="0" w:space="0" w:color="auto"/>
                        <w:bottom w:val="none" w:sz="0" w:space="0" w:color="auto"/>
                        <w:right w:val="none" w:sz="0" w:space="0" w:color="auto"/>
                      </w:divBdr>
                    </w:div>
                    <w:div w:id="2143844868">
                      <w:marLeft w:val="0"/>
                      <w:marRight w:val="0"/>
                      <w:marTop w:val="0"/>
                      <w:marBottom w:val="0"/>
                      <w:divBdr>
                        <w:top w:val="none" w:sz="0" w:space="0" w:color="auto"/>
                        <w:left w:val="none" w:sz="0" w:space="0" w:color="auto"/>
                        <w:bottom w:val="none" w:sz="0" w:space="0" w:color="auto"/>
                        <w:right w:val="none" w:sz="0" w:space="0" w:color="auto"/>
                      </w:divBdr>
                    </w:div>
                    <w:div w:id="350643112">
                      <w:marLeft w:val="0"/>
                      <w:marRight w:val="0"/>
                      <w:marTop w:val="0"/>
                      <w:marBottom w:val="0"/>
                      <w:divBdr>
                        <w:top w:val="none" w:sz="0" w:space="0" w:color="auto"/>
                        <w:left w:val="none" w:sz="0" w:space="0" w:color="auto"/>
                        <w:bottom w:val="none" w:sz="0" w:space="0" w:color="auto"/>
                        <w:right w:val="none" w:sz="0" w:space="0" w:color="auto"/>
                      </w:divBdr>
                    </w:div>
                    <w:div w:id="1208445161">
                      <w:marLeft w:val="0"/>
                      <w:marRight w:val="0"/>
                      <w:marTop w:val="0"/>
                      <w:marBottom w:val="0"/>
                      <w:divBdr>
                        <w:top w:val="none" w:sz="0" w:space="0" w:color="auto"/>
                        <w:left w:val="none" w:sz="0" w:space="0" w:color="auto"/>
                        <w:bottom w:val="none" w:sz="0" w:space="0" w:color="auto"/>
                        <w:right w:val="none" w:sz="0" w:space="0" w:color="auto"/>
                      </w:divBdr>
                    </w:div>
                    <w:div w:id="1670016610">
                      <w:marLeft w:val="0"/>
                      <w:marRight w:val="0"/>
                      <w:marTop w:val="0"/>
                      <w:marBottom w:val="0"/>
                      <w:divBdr>
                        <w:top w:val="none" w:sz="0" w:space="0" w:color="auto"/>
                        <w:left w:val="none" w:sz="0" w:space="0" w:color="auto"/>
                        <w:bottom w:val="none" w:sz="0" w:space="0" w:color="auto"/>
                        <w:right w:val="none" w:sz="0" w:space="0" w:color="auto"/>
                      </w:divBdr>
                    </w:div>
                    <w:div w:id="1176968058">
                      <w:marLeft w:val="0"/>
                      <w:marRight w:val="0"/>
                      <w:marTop w:val="0"/>
                      <w:marBottom w:val="0"/>
                      <w:divBdr>
                        <w:top w:val="none" w:sz="0" w:space="0" w:color="auto"/>
                        <w:left w:val="none" w:sz="0" w:space="0" w:color="auto"/>
                        <w:bottom w:val="none" w:sz="0" w:space="0" w:color="auto"/>
                        <w:right w:val="none" w:sz="0" w:space="0" w:color="auto"/>
                      </w:divBdr>
                    </w:div>
                    <w:div w:id="790981112">
                      <w:marLeft w:val="0"/>
                      <w:marRight w:val="0"/>
                      <w:marTop w:val="0"/>
                      <w:marBottom w:val="0"/>
                      <w:divBdr>
                        <w:top w:val="none" w:sz="0" w:space="0" w:color="auto"/>
                        <w:left w:val="none" w:sz="0" w:space="0" w:color="auto"/>
                        <w:bottom w:val="none" w:sz="0" w:space="0" w:color="auto"/>
                        <w:right w:val="none" w:sz="0" w:space="0" w:color="auto"/>
                      </w:divBdr>
                    </w:div>
                    <w:div w:id="102459431">
                      <w:marLeft w:val="0"/>
                      <w:marRight w:val="0"/>
                      <w:marTop w:val="0"/>
                      <w:marBottom w:val="0"/>
                      <w:divBdr>
                        <w:top w:val="none" w:sz="0" w:space="0" w:color="auto"/>
                        <w:left w:val="none" w:sz="0" w:space="0" w:color="auto"/>
                        <w:bottom w:val="none" w:sz="0" w:space="0" w:color="auto"/>
                        <w:right w:val="none" w:sz="0" w:space="0" w:color="auto"/>
                      </w:divBdr>
                    </w:div>
                    <w:div w:id="1280137751">
                      <w:marLeft w:val="0"/>
                      <w:marRight w:val="0"/>
                      <w:marTop w:val="0"/>
                      <w:marBottom w:val="0"/>
                      <w:divBdr>
                        <w:top w:val="none" w:sz="0" w:space="0" w:color="auto"/>
                        <w:left w:val="none" w:sz="0" w:space="0" w:color="auto"/>
                        <w:bottom w:val="none" w:sz="0" w:space="0" w:color="auto"/>
                        <w:right w:val="none" w:sz="0" w:space="0" w:color="auto"/>
                      </w:divBdr>
                    </w:div>
                    <w:div w:id="955991928">
                      <w:marLeft w:val="0"/>
                      <w:marRight w:val="0"/>
                      <w:marTop w:val="0"/>
                      <w:marBottom w:val="0"/>
                      <w:divBdr>
                        <w:top w:val="none" w:sz="0" w:space="0" w:color="auto"/>
                        <w:left w:val="none" w:sz="0" w:space="0" w:color="auto"/>
                        <w:bottom w:val="none" w:sz="0" w:space="0" w:color="auto"/>
                        <w:right w:val="none" w:sz="0" w:space="0" w:color="auto"/>
                      </w:divBdr>
                    </w:div>
                    <w:div w:id="1808743405">
                      <w:marLeft w:val="0"/>
                      <w:marRight w:val="0"/>
                      <w:marTop w:val="0"/>
                      <w:marBottom w:val="0"/>
                      <w:divBdr>
                        <w:top w:val="none" w:sz="0" w:space="0" w:color="auto"/>
                        <w:left w:val="none" w:sz="0" w:space="0" w:color="auto"/>
                        <w:bottom w:val="none" w:sz="0" w:space="0" w:color="auto"/>
                        <w:right w:val="none" w:sz="0" w:space="0" w:color="auto"/>
                      </w:divBdr>
                    </w:div>
                    <w:div w:id="2042586362">
                      <w:marLeft w:val="0"/>
                      <w:marRight w:val="0"/>
                      <w:marTop w:val="0"/>
                      <w:marBottom w:val="0"/>
                      <w:divBdr>
                        <w:top w:val="none" w:sz="0" w:space="0" w:color="auto"/>
                        <w:left w:val="none" w:sz="0" w:space="0" w:color="auto"/>
                        <w:bottom w:val="none" w:sz="0" w:space="0" w:color="auto"/>
                        <w:right w:val="none" w:sz="0" w:space="0" w:color="auto"/>
                      </w:divBdr>
                    </w:div>
                    <w:div w:id="1919901250">
                      <w:marLeft w:val="0"/>
                      <w:marRight w:val="0"/>
                      <w:marTop w:val="0"/>
                      <w:marBottom w:val="0"/>
                      <w:divBdr>
                        <w:top w:val="none" w:sz="0" w:space="0" w:color="auto"/>
                        <w:left w:val="none" w:sz="0" w:space="0" w:color="auto"/>
                        <w:bottom w:val="none" w:sz="0" w:space="0" w:color="auto"/>
                        <w:right w:val="none" w:sz="0" w:space="0" w:color="auto"/>
                      </w:divBdr>
                    </w:div>
                    <w:div w:id="841772255">
                      <w:marLeft w:val="0"/>
                      <w:marRight w:val="0"/>
                      <w:marTop w:val="0"/>
                      <w:marBottom w:val="0"/>
                      <w:divBdr>
                        <w:top w:val="none" w:sz="0" w:space="0" w:color="auto"/>
                        <w:left w:val="none" w:sz="0" w:space="0" w:color="auto"/>
                        <w:bottom w:val="none" w:sz="0" w:space="0" w:color="auto"/>
                        <w:right w:val="none" w:sz="0" w:space="0" w:color="auto"/>
                      </w:divBdr>
                    </w:div>
                    <w:div w:id="1382554161">
                      <w:marLeft w:val="0"/>
                      <w:marRight w:val="0"/>
                      <w:marTop w:val="0"/>
                      <w:marBottom w:val="0"/>
                      <w:divBdr>
                        <w:top w:val="none" w:sz="0" w:space="0" w:color="auto"/>
                        <w:left w:val="none" w:sz="0" w:space="0" w:color="auto"/>
                        <w:bottom w:val="none" w:sz="0" w:space="0" w:color="auto"/>
                        <w:right w:val="none" w:sz="0" w:space="0" w:color="auto"/>
                      </w:divBdr>
                    </w:div>
                    <w:div w:id="1619797626">
                      <w:marLeft w:val="0"/>
                      <w:marRight w:val="0"/>
                      <w:marTop w:val="0"/>
                      <w:marBottom w:val="0"/>
                      <w:divBdr>
                        <w:top w:val="none" w:sz="0" w:space="0" w:color="auto"/>
                        <w:left w:val="none" w:sz="0" w:space="0" w:color="auto"/>
                        <w:bottom w:val="none" w:sz="0" w:space="0" w:color="auto"/>
                        <w:right w:val="none" w:sz="0" w:space="0" w:color="auto"/>
                      </w:divBdr>
                    </w:div>
                    <w:div w:id="731543332">
                      <w:marLeft w:val="0"/>
                      <w:marRight w:val="0"/>
                      <w:marTop w:val="0"/>
                      <w:marBottom w:val="0"/>
                      <w:divBdr>
                        <w:top w:val="none" w:sz="0" w:space="0" w:color="auto"/>
                        <w:left w:val="none" w:sz="0" w:space="0" w:color="auto"/>
                        <w:bottom w:val="none" w:sz="0" w:space="0" w:color="auto"/>
                        <w:right w:val="none" w:sz="0" w:space="0" w:color="auto"/>
                      </w:divBdr>
                    </w:div>
                    <w:div w:id="1109005073">
                      <w:marLeft w:val="0"/>
                      <w:marRight w:val="0"/>
                      <w:marTop w:val="0"/>
                      <w:marBottom w:val="0"/>
                      <w:divBdr>
                        <w:top w:val="none" w:sz="0" w:space="0" w:color="auto"/>
                        <w:left w:val="none" w:sz="0" w:space="0" w:color="auto"/>
                        <w:bottom w:val="none" w:sz="0" w:space="0" w:color="auto"/>
                        <w:right w:val="none" w:sz="0" w:space="0" w:color="auto"/>
                      </w:divBdr>
                    </w:div>
                    <w:div w:id="2052024844">
                      <w:marLeft w:val="0"/>
                      <w:marRight w:val="0"/>
                      <w:marTop w:val="0"/>
                      <w:marBottom w:val="0"/>
                      <w:divBdr>
                        <w:top w:val="none" w:sz="0" w:space="0" w:color="auto"/>
                        <w:left w:val="none" w:sz="0" w:space="0" w:color="auto"/>
                        <w:bottom w:val="none" w:sz="0" w:space="0" w:color="auto"/>
                        <w:right w:val="none" w:sz="0" w:space="0" w:color="auto"/>
                      </w:divBdr>
                    </w:div>
                    <w:div w:id="2003309845">
                      <w:marLeft w:val="0"/>
                      <w:marRight w:val="0"/>
                      <w:marTop w:val="0"/>
                      <w:marBottom w:val="0"/>
                      <w:divBdr>
                        <w:top w:val="none" w:sz="0" w:space="0" w:color="auto"/>
                        <w:left w:val="none" w:sz="0" w:space="0" w:color="auto"/>
                        <w:bottom w:val="none" w:sz="0" w:space="0" w:color="auto"/>
                        <w:right w:val="none" w:sz="0" w:space="0" w:color="auto"/>
                      </w:divBdr>
                    </w:div>
                    <w:div w:id="1488014938">
                      <w:marLeft w:val="0"/>
                      <w:marRight w:val="0"/>
                      <w:marTop w:val="0"/>
                      <w:marBottom w:val="0"/>
                      <w:divBdr>
                        <w:top w:val="none" w:sz="0" w:space="0" w:color="auto"/>
                        <w:left w:val="none" w:sz="0" w:space="0" w:color="auto"/>
                        <w:bottom w:val="none" w:sz="0" w:space="0" w:color="auto"/>
                        <w:right w:val="none" w:sz="0" w:space="0" w:color="auto"/>
                      </w:divBdr>
                    </w:div>
                    <w:div w:id="1676151582">
                      <w:marLeft w:val="0"/>
                      <w:marRight w:val="0"/>
                      <w:marTop w:val="0"/>
                      <w:marBottom w:val="0"/>
                      <w:divBdr>
                        <w:top w:val="none" w:sz="0" w:space="0" w:color="auto"/>
                        <w:left w:val="none" w:sz="0" w:space="0" w:color="auto"/>
                        <w:bottom w:val="none" w:sz="0" w:space="0" w:color="auto"/>
                        <w:right w:val="none" w:sz="0" w:space="0" w:color="auto"/>
                      </w:divBdr>
                    </w:div>
                    <w:div w:id="270674467">
                      <w:marLeft w:val="0"/>
                      <w:marRight w:val="0"/>
                      <w:marTop w:val="0"/>
                      <w:marBottom w:val="0"/>
                      <w:divBdr>
                        <w:top w:val="none" w:sz="0" w:space="0" w:color="auto"/>
                        <w:left w:val="none" w:sz="0" w:space="0" w:color="auto"/>
                        <w:bottom w:val="none" w:sz="0" w:space="0" w:color="auto"/>
                        <w:right w:val="none" w:sz="0" w:space="0" w:color="auto"/>
                      </w:divBdr>
                    </w:div>
                    <w:div w:id="428238354">
                      <w:marLeft w:val="0"/>
                      <w:marRight w:val="0"/>
                      <w:marTop w:val="0"/>
                      <w:marBottom w:val="0"/>
                      <w:divBdr>
                        <w:top w:val="none" w:sz="0" w:space="0" w:color="auto"/>
                        <w:left w:val="none" w:sz="0" w:space="0" w:color="auto"/>
                        <w:bottom w:val="none" w:sz="0" w:space="0" w:color="auto"/>
                        <w:right w:val="none" w:sz="0" w:space="0" w:color="auto"/>
                      </w:divBdr>
                    </w:div>
                    <w:div w:id="1590769737">
                      <w:marLeft w:val="0"/>
                      <w:marRight w:val="0"/>
                      <w:marTop w:val="0"/>
                      <w:marBottom w:val="0"/>
                      <w:divBdr>
                        <w:top w:val="none" w:sz="0" w:space="0" w:color="auto"/>
                        <w:left w:val="none" w:sz="0" w:space="0" w:color="auto"/>
                        <w:bottom w:val="none" w:sz="0" w:space="0" w:color="auto"/>
                        <w:right w:val="none" w:sz="0" w:space="0" w:color="auto"/>
                      </w:divBdr>
                    </w:div>
                    <w:div w:id="1839156486">
                      <w:marLeft w:val="0"/>
                      <w:marRight w:val="0"/>
                      <w:marTop w:val="0"/>
                      <w:marBottom w:val="0"/>
                      <w:divBdr>
                        <w:top w:val="none" w:sz="0" w:space="0" w:color="auto"/>
                        <w:left w:val="none" w:sz="0" w:space="0" w:color="auto"/>
                        <w:bottom w:val="none" w:sz="0" w:space="0" w:color="auto"/>
                        <w:right w:val="none" w:sz="0" w:space="0" w:color="auto"/>
                      </w:divBdr>
                    </w:div>
                    <w:div w:id="72508985">
                      <w:marLeft w:val="0"/>
                      <w:marRight w:val="0"/>
                      <w:marTop w:val="0"/>
                      <w:marBottom w:val="0"/>
                      <w:divBdr>
                        <w:top w:val="none" w:sz="0" w:space="0" w:color="auto"/>
                        <w:left w:val="none" w:sz="0" w:space="0" w:color="auto"/>
                        <w:bottom w:val="none" w:sz="0" w:space="0" w:color="auto"/>
                        <w:right w:val="none" w:sz="0" w:space="0" w:color="auto"/>
                      </w:divBdr>
                    </w:div>
                    <w:div w:id="1038777400">
                      <w:marLeft w:val="0"/>
                      <w:marRight w:val="0"/>
                      <w:marTop w:val="0"/>
                      <w:marBottom w:val="0"/>
                      <w:divBdr>
                        <w:top w:val="none" w:sz="0" w:space="0" w:color="auto"/>
                        <w:left w:val="none" w:sz="0" w:space="0" w:color="auto"/>
                        <w:bottom w:val="none" w:sz="0" w:space="0" w:color="auto"/>
                        <w:right w:val="none" w:sz="0" w:space="0" w:color="auto"/>
                      </w:divBdr>
                    </w:div>
                    <w:div w:id="521433207">
                      <w:marLeft w:val="0"/>
                      <w:marRight w:val="0"/>
                      <w:marTop w:val="0"/>
                      <w:marBottom w:val="0"/>
                      <w:divBdr>
                        <w:top w:val="none" w:sz="0" w:space="0" w:color="auto"/>
                        <w:left w:val="none" w:sz="0" w:space="0" w:color="auto"/>
                        <w:bottom w:val="none" w:sz="0" w:space="0" w:color="auto"/>
                        <w:right w:val="none" w:sz="0" w:space="0" w:color="auto"/>
                      </w:divBdr>
                    </w:div>
                    <w:div w:id="838421305">
                      <w:marLeft w:val="0"/>
                      <w:marRight w:val="0"/>
                      <w:marTop w:val="0"/>
                      <w:marBottom w:val="0"/>
                      <w:divBdr>
                        <w:top w:val="none" w:sz="0" w:space="0" w:color="auto"/>
                        <w:left w:val="none" w:sz="0" w:space="0" w:color="auto"/>
                        <w:bottom w:val="none" w:sz="0" w:space="0" w:color="auto"/>
                        <w:right w:val="none" w:sz="0" w:space="0" w:color="auto"/>
                      </w:divBdr>
                    </w:div>
                    <w:div w:id="1602646089">
                      <w:marLeft w:val="0"/>
                      <w:marRight w:val="0"/>
                      <w:marTop w:val="0"/>
                      <w:marBottom w:val="0"/>
                      <w:divBdr>
                        <w:top w:val="none" w:sz="0" w:space="0" w:color="auto"/>
                        <w:left w:val="none" w:sz="0" w:space="0" w:color="auto"/>
                        <w:bottom w:val="none" w:sz="0" w:space="0" w:color="auto"/>
                        <w:right w:val="none" w:sz="0" w:space="0" w:color="auto"/>
                      </w:divBdr>
                    </w:div>
                    <w:div w:id="1193878077">
                      <w:marLeft w:val="0"/>
                      <w:marRight w:val="0"/>
                      <w:marTop w:val="0"/>
                      <w:marBottom w:val="0"/>
                      <w:divBdr>
                        <w:top w:val="none" w:sz="0" w:space="0" w:color="auto"/>
                        <w:left w:val="none" w:sz="0" w:space="0" w:color="auto"/>
                        <w:bottom w:val="none" w:sz="0" w:space="0" w:color="auto"/>
                        <w:right w:val="none" w:sz="0" w:space="0" w:color="auto"/>
                      </w:divBdr>
                    </w:div>
                    <w:div w:id="366151428">
                      <w:marLeft w:val="0"/>
                      <w:marRight w:val="0"/>
                      <w:marTop w:val="0"/>
                      <w:marBottom w:val="0"/>
                      <w:divBdr>
                        <w:top w:val="none" w:sz="0" w:space="0" w:color="auto"/>
                        <w:left w:val="none" w:sz="0" w:space="0" w:color="auto"/>
                        <w:bottom w:val="none" w:sz="0" w:space="0" w:color="auto"/>
                        <w:right w:val="none" w:sz="0" w:space="0" w:color="auto"/>
                      </w:divBdr>
                    </w:div>
                    <w:div w:id="539126216">
                      <w:marLeft w:val="0"/>
                      <w:marRight w:val="0"/>
                      <w:marTop w:val="0"/>
                      <w:marBottom w:val="0"/>
                      <w:divBdr>
                        <w:top w:val="none" w:sz="0" w:space="0" w:color="auto"/>
                        <w:left w:val="none" w:sz="0" w:space="0" w:color="auto"/>
                        <w:bottom w:val="none" w:sz="0" w:space="0" w:color="auto"/>
                        <w:right w:val="none" w:sz="0" w:space="0" w:color="auto"/>
                      </w:divBdr>
                    </w:div>
                    <w:div w:id="918825574">
                      <w:marLeft w:val="0"/>
                      <w:marRight w:val="0"/>
                      <w:marTop w:val="0"/>
                      <w:marBottom w:val="0"/>
                      <w:divBdr>
                        <w:top w:val="none" w:sz="0" w:space="0" w:color="auto"/>
                        <w:left w:val="none" w:sz="0" w:space="0" w:color="auto"/>
                        <w:bottom w:val="none" w:sz="0" w:space="0" w:color="auto"/>
                        <w:right w:val="none" w:sz="0" w:space="0" w:color="auto"/>
                      </w:divBdr>
                    </w:div>
                    <w:div w:id="794520550">
                      <w:marLeft w:val="0"/>
                      <w:marRight w:val="0"/>
                      <w:marTop w:val="0"/>
                      <w:marBottom w:val="0"/>
                      <w:divBdr>
                        <w:top w:val="none" w:sz="0" w:space="0" w:color="auto"/>
                        <w:left w:val="none" w:sz="0" w:space="0" w:color="auto"/>
                        <w:bottom w:val="none" w:sz="0" w:space="0" w:color="auto"/>
                        <w:right w:val="none" w:sz="0" w:space="0" w:color="auto"/>
                      </w:divBdr>
                    </w:div>
                    <w:div w:id="161161316">
                      <w:marLeft w:val="0"/>
                      <w:marRight w:val="0"/>
                      <w:marTop w:val="0"/>
                      <w:marBottom w:val="0"/>
                      <w:divBdr>
                        <w:top w:val="none" w:sz="0" w:space="0" w:color="auto"/>
                        <w:left w:val="none" w:sz="0" w:space="0" w:color="auto"/>
                        <w:bottom w:val="none" w:sz="0" w:space="0" w:color="auto"/>
                        <w:right w:val="none" w:sz="0" w:space="0" w:color="auto"/>
                      </w:divBdr>
                    </w:div>
                    <w:div w:id="898128532">
                      <w:marLeft w:val="0"/>
                      <w:marRight w:val="0"/>
                      <w:marTop w:val="0"/>
                      <w:marBottom w:val="0"/>
                      <w:divBdr>
                        <w:top w:val="none" w:sz="0" w:space="0" w:color="auto"/>
                        <w:left w:val="none" w:sz="0" w:space="0" w:color="auto"/>
                        <w:bottom w:val="none" w:sz="0" w:space="0" w:color="auto"/>
                        <w:right w:val="none" w:sz="0" w:space="0" w:color="auto"/>
                      </w:divBdr>
                    </w:div>
                    <w:div w:id="121193550">
                      <w:marLeft w:val="0"/>
                      <w:marRight w:val="0"/>
                      <w:marTop w:val="0"/>
                      <w:marBottom w:val="0"/>
                      <w:divBdr>
                        <w:top w:val="none" w:sz="0" w:space="0" w:color="auto"/>
                        <w:left w:val="none" w:sz="0" w:space="0" w:color="auto"/>
                        <w:bottom w:val="none" w:sz="0" w:space="0" w:color="auto"/>
                        <w:right w:val="none" w:sz="0" w:space="0" w:color="auto"/>
                      </w:divBdr>
                    </w:div>
                    <w:div w:id="213200662">
                      <w:marLeft w:val="0"/>
                      <w:marRight w:val="0"/>
                      <w:marTop w:val="0"/>
                      <w:marBottom w:val="0"/>
                      <w:divBdr>
                        <w:top w:val="none" w:sz="0" w:space="0" w:color="auto"/>
                        <w:left w:val="none" w:sz="0" w:space="0" w:color="auto"/>
                        <w:bottom w:val="none" w:sz="0" w:space="0" w:color="auto"/>
                        <w:right w:val="none" w:sz="0" w:space="0" w:color="auto"/>
                      </w:divBdr>
                    </w:div>
                    <w:div w:id="2048405236">
                      <w:marLeft w:val="0"/>
                      <w:marRight w:val="0"/>
                      <w:marTop w:val="0"/>
                      <w:marBottom w:val="0"/>
                      <w:divBdr>
                        <w:top w:val="none" w:sz="0" w:space="0" w:color="auto"/>
                        <w:left w:val="none" w:sz="0" w:space="0" w:color="auto"/>
                        <w:bottom w:val="none" w:sz="0" w:space="0" w:color="auto"/>
                        <w:right w:val="none" w:sz="0" w:space="0" w:color="auto"/>
                      </w:divBdr>
                    </w:div>
                    <w:div w:id="1765759823">
                      <w:marLeft w:val="0"/>
                      <w:marRight w:val="0"/>
                      <w:marTop w:val="0"/>
                      <w:marBottom w:val="0"/>
                      <w:divBdr>
                        <w:top w:val="none" w:sz="0" w:space="0" w:color="auto"/>
                        <w:left w:val="none" w:sz="0" w:space="0" w:color="auto"/>
                        <w:bottom w:val="none" w:sz="0" w:space="0" w:color="auto"/>
                        <w:right w:val="none" w:sz="0" w:space="0" w:color="auto"/>
                      </w:divBdr>
                    </w:div>
                    <w:div w:id="97261234">
                      <w:marLeft w:val="0"/>
                      <w:marRight w:val="0"/>
                      <w:marTop w:val="0"/>
                      <w:marBottom w:val="0"/>
                      <w:divBdr>
                        <w:top w:val="none" w:sz="0" w:space="0" w:color="auto"/>
                        <w:left w:val="none" w:sz="0" w:space="0" w:color="auto"/>
                        <w:bottom w:val="none" w:sz="0" w:space="0" w:color="auto"/>
                        <w:right w:val="none" w:sz="0" w:space="0" w:color="auto"/>
                      </w:divBdr>
                    </w:div>
                    <w:div w:id="1023554410">
                      <w:marLeft w:val="0"/>
                      <w:marRight w:val="0"/>
                      <w:marTop w:val="0"/>
                      <w:marBottom w:val="0"/>
                      <w:divBdr>
                        <w:top w:val="none" w:sz="0" w:space="0" w:color="auto"/>
                        <w:left w:val="none" w:sz="0" w:space="0" w:color="auto"/>
                        <w:bottom w:val="none" w:sz="0" w:space="0" w:color="auto"/>
                        <w:right w:val="none" w:sz="0" w:space="0" w:color="auto"/>
                      </w:divBdr>
                    </w:div>
                    <w:div w:id="268315319">
                      <w:marLeft w:val="0"/>
                      <w:marRight w:val="0"/>
                      <w:marTop w:val="0"/>
                      <w:marBottom w:val="0"/>
                      <w:divBdr>
                        <w:top w:val="none" w:sz="0" w:space="0" w:color="auto"/>
                        <w:left w:val="none" w:sz="0" w:space="0" w:color="auto"/>
                        <w:bottom w:val="none" w:sz="0" w:space="0" w:color="auto"/>
                        <w:right w:val="none" w:sz="0" w:space="0" w:color="auto"/>
                      </w:divBdr>
                    </w:div>
                    <w:div w:id="1115909664">
                      <w:marLeft w:val="0"/>
                      <w:marRight w:val="0"/>
                      <w:marTop w:val="0"/>
                      <w:marBottom w:val="0"/>
                      <w:divBdr>
                        <w:top w:val="none" w:sz="0" w:space="0" w:color="auto"/>
                        <w:left w:val="none" w:sz="0" w:space="0" w:color="auto"/>
                        <w:bottom w:val="none" w:sz="0" w:space="0" w:color="auto"/>
                        <w:right w:val="none" w:sz="0" w:space="0" w:color="auto"/>
                      </w:divBdr>
                    </w:div>
                    <w:div w:id="1702898828">
                      <w:marLeft w:val="0"/>
                      <w:marRight w:val="0"/>
                      <w:marTop w:val="0"/>
                      <w:marBottom w:val="0"/>
                      <w:divBdr>
                        <w:top w:val="none" w:sz="0" w:space="0" w:color="auto"/>
                        <w:left w:val="none" w:sz="0" w:space="0" w:color="auto"/>
                        <w:bottom w:val="none" w:sz="0" w:space="0" w:color="auto"/>
                        <w:right w:val="none" w:sz="0" w:space="0" w:color="auto"/>
                      </w:divBdr>
                    </w:div>
                    <w:div w:id="36928438">
                      <w:marLeft w:val="0"/>
                      <w:marRight w:val="0"/>
                      <w:marTop w:val="0"/>
                      <w:marBottom w:val="0"/>
                      <w:divBdr>
                        <w:top w:val="none" w:sz="0" w:space="0" w:color="auto"/>
                        <w:left w:val="none" w:sz="0" w:space="0" w:color="auto"/>
                        <w:bottom w:val="none" w:sz="0" w:space="0" w:color="auto"/>
                        <w:right w:val="none" w:sz="0" w:space="0" w:color="auto"/>
                      </w:divBdr>
                    </w:div>
                    <w:div w:id="815032626">
                      <w:marLeft w:val="0"/>
                      <w:marRight w:val="0"/>
                      <w:marTop w:val="0"/>
                      <w:marBottom w:val="0"/>
                      <w:divBdr>
                        <w:top w:val="none" w:sz="0" w:space="0" w:color="auto"/>
                        <w:left w:val="none" w:sz="0" w:space="0" w:color="auto"/>
                        <w:bottom w:val="none" w:sz="0" w:space="0" w:color="auto"/>
                        <w:right w:val="none" w:sz="0" w:space="0" w:color="auto"/>
                      </w:divBdr>
                    </w:div>
                    <w:div w:id="1087726810">
                      <w:marLeft w:val="0"/>
                      <w:marRight w:val="0"/>
                      <w:marTop w:val="0"/>
                      <w:marBottom w:val="0"/>
                      <w:divBdr>
                        <w:top w:val="none" w:sz="0" w:space="0" w:color="auto"/>
                        <w:left w:val="none" w:sz="0" w:space="0" w:color="auto"/>
                        <w:bottom w:val="none" w:sz="0" w:space="0" w:color="auto"/>
                        <w:right w:val="none" w:sz="0" w:space="0" w:color="auto"/>
                      </w:divBdr>
                    </w:div>
                    <w:div w:id="570504893">
                      <w:marLeft w:val="0"/>
                      <w:marRight w:val="0"/>
                      <w:marTop w:val="0"/>
                      <w:marBottom w:val="0"/>
                      <w:divBdr>
                        <w:top w:val="none" w:sz="0" w:space="0" w:color="auto"/>
                        <w:left w:val="none" w:sz="0" w:space="0" w:color="auto"/>
                        <w:bottom w:val="none" w:sz="0" w:space="0" w:color="auto"/>
                        <w:right w:val="none" w:sz="0" w:space="0" w:color="auto"/>
                      </w:divBdr>
                    </w:div>
                    <w:div w:id="2139175972">
                      <w:marLeft w:val="0"/>
                      <w:marRight w:val="0"/>
                      <w:marTop w:val="0"/>
                      <w:marBottom w:val="0"/>
                      <w:divBdr>
                        <w:top w:val="none" w:sz="0" w:space="0" w:color="auto"/>
                        <w:left w:val="none" w:sz="0" w:space="0" w:color="auto"/>
                        <w:bottom w:val="none" w:sz="0" w:space="0" w:color="auto"/>
                        <w:right w:val="none" w:sz="0" w:space="0" w:color="auto"/>
                      </w:divBdr>
                    </w:div>
                    <w:div w:id="1514295448">
                      <w:marLeft w:val="0"/>
                      <w:marRight w:val="0"/>
                      <w:marTop w:val="0"/>
                      <w:marBottom w:val="0"/>
                      <w:divBdr>
                        <w:top w:val="none" w:sz="0" w:space="0" w:color="auto"/>
                        <w:left w:val="none" w:sz="0" w:space="0" w:color="auto"/>
                        <w:bottom w:val="none" w:sz="0" w:space="0" w:color="auto"/>
                        <w:right w:val="none" w:sz="0" w:space="0" w:color="auto"/>
                      </w:divBdr>
                    </w:div>
                    <w:div w:id="1767534933">
                      <w:marLeft w:val="0"/>
                      <w:marRight w:val="0"/>
                      <w:marTop w:val="0"/>
                      <w:marBottom w:val="0"/>
                      <w:divBdr>
                        <w:top w:val="none" w:sz="0" w:space="0" w:color="auto"/>
                        <w:left w:val="none" w:sz="0" w:space="0" w:color="auto"/>
                        <w:bottom w:val="none" w:sz="0" w:space="0" w:color="auto"/>
                        <w:right w:val="none" w:sz="0" w:space="0" w:color="auto"/>
                      </w:divBdr>
                    </w:div>
                    <w:div w:id="1657416145">
                      <w:marLeft w:val="0"/>
                      <w:marRight w:val="0"/>
                      <w:marTop w:val="0"/>
                      <w:marBottom w:val="0"/>
                      <w:divBdr>
                        <w:top w:val="none" w:sz="0" w:space="0" w:color="auto"/>
                        <w:left w:val="none" w:sz="0" w:space="0" w:color="auto"/>
                        <w:bottom w:val="none" w:sz="0" w:space="0" w:color="auto"/>
                        <w:right w:val="none" w:sz="0" w:space="0" w:color="auto"/>
                      </w:divBdr>
                    </w:div>
                    <w:div w:id="942108599">
                      <w:marLeft w:val="0"/>
                      <w:marRight w:val="0"/>
                      <w:marTop w:val="0"/>
                      <w:marBottom w:val="0"/>
                      <w:divBdr>
                        <w:top w:val="none" w:sz="0" w:space="0" w:color="auto"/>
                        <w:left w:val="none" w:sz="0" w:space="0" w:color="auto"/>
                        <w:bottom w:val="none" w:sz="0" w:space="0" w:color="auto"/>
                        <w:right w:val="none" w:sz="0" w:space="0" w:color="auto"/>
                      </w:divBdr>
                    </w:div>
                    <w:div w:id="1937639309">
                      <w:marLeft w:val="0"/>
                      <w:marRight w:val="0"/>
                      <w:marTop w:val="0"/>
                      <w:marBottom w:val="0"/>
                      <w:divBdr>
                        <w:top w:val="none" w:sz="0" w:space="0" w:color="auto"/>
                        <w:left w:val="none" w:sz="0" w:space="0" w:color="auto"/>
                        <w:bottom w:val="none" w:sz="0" w:space="0" w:color="auto"/>
                        <w:right w:val="none" w:sz="0" w:space="0" w:color="auto"/>
                      </w:divBdr>
                    </w:div>
                    <w:div w:id="765073842">
                      <w:marLeft w:val="0"/>
                      <w:marRight w:val="0"/>
                      <w:marTop w:val="0"/>
                      <w:marBottom w:val="0"/>
                      <w:divBdr>
                        <w:top w:val="none" w:sz="0" w:space="0" w:color="auto"/>
                        <w:left w:val="none" w:sz="0" w:space="0" w:color="auto"/>
                        <w:bottom w:val="none" w:sz="0" w:space="0" w:color="auto"/>
                        <w:right w:val="none" w:sz="0" w:space="0" w:color="auto"/>
                      </w:divBdr>
                    </w:div>
                    <w:div w:id="1270892233">
                      <w:marLeft w:val="0"/>
                      <w:marRight w:val="0"/>
                      <w:marTop w:val="0"/>
                      <w:marBottom w:val="0"/>
                      <w:divBdr>
                        <w:top w:val="none" w:sz="0" w:space="0" w:color="auto"/>
                        <w:left w:val="none" w:sz="0" w:space="0" w:color="auto"/>
                        <w:bottom w:val="none" w:sz="0" w:space="0" w:color="auto"/>
                        <w:right w:val="none" w:sz="0" w:space="0" w:color="auto"/>
                      </w:divBdr>
                    </w:div>
                    <w:div w:id="740833020">
                      <w:marLeft w:val="0"/>
                      <w:marRight w:val="0"/>
                      <w:marTop w:val="0"/>
                      <w:marBottom w:val="0"/>
                      <w:divBdr>
                        <w:top w:val="none" w:sz="0" w:space="0" w:color="auto"/>
                        <w:left w:val="none" w:sz="0" w:space="0" w:color="auto"/>
                        <w:bottom w:val="none" w:sz="0" w:space="0" w:color="auto"/>
                        <w:right w:val="none" w:sz="0" w:space="0" w:color="auto"/>
                      </w:divBdr>
                    </w:div>
                    <w:div w:id="1909462591">
                      <w:marLeft w:val="0"/>
                      <w:marRight w:val="0"/>
                      <w:marTop w:val="0"/>
                      <w:marBottom w:val="0"/>
                      <w:divBdr>
                        <w:top w:val="none" w:sz="0" w:space="0" w:color="auto"/>
                        <w:left w:val="none" w:sz="0" w:space="0" w:color="auto"/>
                        <w:bottom w:val="none" w:sz="0" w:space="0" w:color="auto"/>
                        <w:right w:val="none" w:sz="0" w:space="0" w:color="auto"/>
                      </w:divBdr>
                    </w:div>
                    <w:div w:id="62528204">
                      <w:marLeft w:val="0"/>
                      <w:marRight w:val="0"/>
                      <w:marTop w:val="0"/>
                      <w:marBottom w:val="0"/>
                      <w:divBdr>
                        <w:top w:val="none" w:sz="0" w:space="0" w:color="auto"/>
                        <w:left w:val="none" w:sz="0" w:space="0" w:color="auto"/>
                        <w:bottom w:val="none" w:sz="0" w:space="0" w:color="auto"/>
                        <w:right w:val="none" w:sz="0" w:space="0" w:color="auto"/>
                      </w:divBdr>
                    </w:div>
                    <w:div w:id="543753067">
                      <w:marLeft w:val="0"/>
                      <w:marRight w:val="0"/>
                      <w:marTop w:val="0"/>
                      <w:marBottom w:val="0"/>
                      <w:divBdr>
                        <w:top w:val="none" w:sz="0" w:space="0" w:color="auto"/>
                        <w:left w:val="none" w:sz="0" w:space="0" w:color="auto"/>
                        <w:bottom w:val="none" w:sz="0" w:space="0" w:color="auto"/>
                        <w:right w:val="none" w:sz="0" w:space="0" w:color="auto"/>
                      </w:divBdr>
                    </w:div>
                    <w:div w:id="984968633">
                      <w:marLeft w:val="0"/>
                      <w:marRight w:val="0"/>
                      <w:marTop w:val="0"/>
                      <w:marBottom w:val="0"/>
                      <w:divBdr>
                        <w:top w:val="none" w:sz="0" w:space="0" w:color="auto"/>
                        <w:left w:val="none" w:sz="0" w:space="0" w:color="auto"/>
                        <w:bottom w:val="none" w:sz="0" w:space="0" w:color="auto"/>
                        <w:right w:val="none" w:sz="0" w:space="0" w:color="auto"/>
                      </w:divBdr>
                    </w:div>
                    <w:div w:id="1872644172">
                      <w:marLeft w:val="0"/>
                      <w:marRight w:val="0"/>
                      <w:marTop w:val="0"/>
                      <w:marBottom w:val="0"/>
                      <w:divBdr>
                        <w:top w:val="none" w:sz="0" w:space="0" w:color="auto"/>
                        <w:left w:val="none" w:sz="0" w:space="0" w:color="auto"/>
                        <w:bottom w:val="none" w:sz="0" w:space="0" w:color="auto"/>
                        <w:right w:val="none" w:sz="0" w:space="0" w:color="auto"/>
                      </w:divBdr>
                    </w:div>
                    <w:div w:id="548346422">
                      <w:marLeft w:val="0"/>
                      <w:marRight w:val="0"/>
                      <w:marTop w:val="0"/>
                      <w:marBottom w:val="0"/>
                      <w:divBdr>
                        <w:top w:val="none" w:sz="0" w:space="0" w:color="auto"/>
                        <w:left w:val="none" w:sz="0" w:space="0" w:color="auto"/>
                        <w:bottom w:val="none" w:sz="0" w:space="0" w:color="auto"/>
                        <w:right w:val="none" w:sz="0" w:space="0" w:color="auto"/>
                      </w:divBdr>
                    </w:div>
                    <w:div w:id="257832008">
                      <w:marLeft w:val="0"/>
                      <w:marRight w:val="0"/>
                      <w:marTop w:val="0"/>
                      <w:marBottom w:val="0"/>
                      <w:divBdr>
                        <w:top w:val="none" w:sz="0" w:space="0" w:color="auto"/>
                        <w:left w:val="none" w:sz="0" w:space="0" w:color="auto"/>
                        <w:bottom w:val="none" w:sz="0" w:space="0" w:color="auto"/>
                        <w:right w:val="none" w:sz="0" w:space="0" w:color="auto"/>
                      </w:divBdr>
                    </w:div>
                    <w:div w:id="1383752447">
                      <w:marLeft w:val="0"/>
                      <w:marRight w:val="0"/>
                      <w:marTop w:val="0"/>
                      <w:marBottom w:val="0"/>
                      <w:divBdr>
                        <w:top w:val="none" w:sz="0" w:space="0" w:color="auto"/>
                        <w:left w:val="none" w:sz="0" w:space="0" w:color="auto"/>
                        <w:bottom w:val="none" w:sz="0" w:space="0" w:color="auto"/>
                        <w:right w:val="none" w:sz="0" w:space="0" w:color="auto"/>
                      </w:divBdr>
                    </w:div>
                    <w:div w:id="86081478">
                      <w:marLeft w:val="0"/>
                      <w:marRight w:val="0"/>
                      <w:marTop w:val="0"/>
                      <w:marBottom w:val="0"/>
                      <w:divBdr>
                        <w:top w:val="none" w:sz="0" w:space="0" w:color="auto"/>
                        <w:left w:val="none" w:sz="0" w:space="0" w:color="auto"/>
                        <w:bottom w:val="none" w:sz="0" w:space="0" w:color="auto"/>
                        <w:right w:val="none" w:sz="0" w:space="0" w:color="auto"/>
                      </w:divBdr>
                    </w:div>
                    <w:div w:id="73088961">
                      <w:marLeft w:val="0"/>
                      <w:marRight w:val="0"/>
                      <w:marTop w:val="0"/>
                      <w:marBottom w:val="0"/>
                      <w:divBdr>
                        <w:top w:val="none" w:sz="0" w:space="0" w:color="auto"/>
                        <w:left w:val="none" w:sz="0" w:space="0" w:color="auto"/>
                        <w:bottom w:val="none" w:sz="0" w:space="0" w:color="auto"/>
                        <w:right w:val="none" w:sz="0" w:space="0" w:color="auto"/>
                      </w:divBdr>
                    </w:div>
                    <w:div w:id="1670983638">
                      <w:marLeft w:val="0"/>
                      <w:marRight w:val="0"/>
                      <w:marTop w:val="0"/>
                      <w:marBottom w:val="0"/>
                      <w:divBdr>
                        <w:top w:val="none" w:sz="0" w:space="0" w:color="auto"/>
                        <w:left w:val="none" w:sz="0" w:space="0" w:color="auto"/>
                        <w:bottom w:val="none" w:sz="0" w:space="0" w:color="auto"/>
                        <w:right w:val="none" w:sz="0" w:space="0" w:color="auto"/>
                      </w:divBdr>
                    </w:div>
                    <w:div w:id="888305036">
                      <w:marLeft w:val="0"/>
                      <w:marRight w:val="0"/>
                      <w:marTop w:val="0"/>
                      <w:marBottom w:val="0"/>
                      <w:divBdr>
                        <w:top w:val="none" w:sz="0" w:space="0" w:color="auto"/>
                        <w:left w:val="none" w:sz="0" w:space="0" w:color="auto"/>
                        <w:bottom w:val="none" w:sz="0" w:space="0" w:color="auto"/>
                        <w:right w:val="none" w:sz="0" w:space="0" w:color="auto"/>
                      </w:divBdr>
                    </w:div>
                    <w:div w:id="417287148">
                      <w:marLeft w:val="0"/>
                      <w:marRight w:val="0"/>
                      <w:marTop w:val="0"/>
                      <w:marBottom w:val="0"/>
                      <w:divBdr>
                        <w:top w:val="none" w:sz="0" w:space="0" w:color="auto"/>
                        <w:left w:val="none" w:sz="0" w:space="0" w:color="auto"/>
                        <w:bottom w:val="none" w:sz="0" w:space="0" w:color="auto"/>
                        <w:right w:val="none" w:sz="0" w:space="0" w:color="auto"/>
                      </w:divBdr>
                    </w:div>
                    <w:div w:id="881013014">
                      <w:marLeft w:val="0"/>
                      <w:marRight w:val="0"/>
                      <w:marTop w:val="0"/>
                      <w:marBottom w:val="0"/>
                      <w:divBdr>
                        <w:top w:val="none" w:sz="0" w:space="0" w:color="auto"/>
                        <w:left w:val="none" w:sz="0" w:space="0" w:color="auto"/>
                        <w:bottom w:val="none" w:sz="0" w:space="0" w:color="auto"/>
                        <w:right w:val="none" w:sz="0" w:space="0" w:color="auto"/>
                      </w:divBdr>
                    </w:div>
                    <w:div w:id="1118985983">
                      <w:marLeft w:val="0"/>
                      <w:marRight w:val="0"/>
                      <w:marTop w:val="0"/>
                      <w:marBottom w:val="0"/>
                      <w:divBdr>
                        <w:top w:val="none" w:sz="0" w:space="0" w:color="auto"/>
                        <w:left w:val="none" w:sz="0" w:space="0" w:color="auto"/>
                        <w:bottom w:val="none" w:sz="0" w:space="0" w:color="auto"/>
                        <w:right w:val="none" w:sz="0" w:space="0" w:color="auto"/>
                      </w:divBdr>
                    </w:div>
                    <w:div w:id="1983539244">
                      <w:marLeft w:val="0"/>
                      <w:marRight w:val="0"/>
                      <w:marTop w:val="0"/>
                      <w:marBottom w:val="0"/>
                      <w:divBdr>
                        <w:top w:val="none" w:sz="0" w:space="0" w:color="auto"/>
                        <w:left w:val="none" w:sz="0" w:space="0" w:color="auto"/>
                        <w:bottom w:val="none" w:sz="0" w:space="0" w:color="auto"/>
                        <w:right w:val="none" w:sz="0" w:space="0" w:color="auto"/>
                      </w:divBdr>
                    </w:div>
                    <w:div w:id="2043817476">
                      <w:marLeft w:val="0"/>
                      <w:marRight w:val="0"/>
                      <w:marTop w:val="0"/>
                      <w:marBottom w:val="0"/>
                      <w:divBdr>
                        <w:top w:val="none" w:sz="0" w:space="0" w:color="auto"/>
                        <w:left w:val="none" w:sz="0" w:space="0" w:color="auto"/>
                        <w:bottom w:val="none" w:sz="0" w:space="0" w:color="auto"/>
                        <w:right w:val="none" w:sz="0" w:space="0" w:color="auto"/>
                      </w:divBdr>
                    </w:div>
                    <w:div w:id="1756126501">
                      <w:marLeft w:val="0"/>
                      <w:marRight w:val="0"/>
                      <w:marTop w:val="0"/>
                      <w:marBottom w:val="0"/>
                      <w:divBdr>
                        <w:top w:val="none" w:sz="0" w:space="0" w:color="auto"/>
                        <w:left w:val="none" w:sz="0" w:space="0" w:color="auto"/>
                        <w:bottom w:val="none" w:sz="0" w:space="0" w:color="auto"/>
                        <w:right w:val="none" w:sz="0" w:space="0" w:color="auto"/>
                      </w:divBdr>
                    </w:div>
                    <w:div w:id="1730617816">
                      <w:marLeft w:val="0"/>
                      <w:marRight w:val="0"/>
                      <w:marTop w:val="0"/>
                      <w:marBottom w:val="0"/>
                      <w:divBdr>
                        <w:top w:val="none" w:sz="0" w:space="0" w:color="auto"/>
                        <w:left w:val="none" w:sz="0" w:space="0" w:color="auto"/>
                        <w:bottom w:val="none" w:sz="0" w:space="0" w:color="auto"/>
                        <w:right w:val="none" w:sz="0" w:space="0" w:color="auto"/>
                      </w:divBdr>
                    </w:div>
                    <w:div w:id="1551064787">
                      <w:marLeft w:val="0"/>
                      <w:marRight w:val="0"/>
                      <w:marTop w:val="0"/>
                      <w:marBottom w:val="0"/>
                      <w:divBdr>
                        <w:top w:val="none" w:sz="0" w:space="0" w:color="auto"/>
                        <w:left w:val="none" w:sz="0" w:space="0" w:color="auto"/>
                        <w:bottom w:val="none" w:sz="0" w:space="0" w:color="auto"/>
                        <w:right w:val="none" w:sz="0" w:space="0" w:color="auto"/>
                      </w:divBdr>
                    </w:div>
                    <w:div w:id="1699546888">
                      <w:marLeft w:val="0"/>
                      <w:marRight w:val="0"/>
                      <w:marTop w:val="0"/>
                      <w:marBottom w:val="0"/>
                      <w:divBdr>
                        <w:top w:val="none" w:sz="0" w:space="0" w:color="auto"/>
                        <w:left w:val="none" w:sz="0" w:space="0" w:color="auto"/>
                        <w:bottom w:val="none" w:sz="0" w:space="0" w:color="auto"/>
                        <w:right w:val="none" w:sz="0" w:space="0" w:color="auto"/>
                      </w:divBdr>
                    </w:div>
                    <w:div w:id="1046224423">
                      <w:marLeft w:val="0"/>
                      <w:marRight w:val="0"/>
                      <w:marTop w:val="0"/>
                      <w:marBottom w:val="0"/>
                      <w:divBdr>
                        <w:top w:val="none" w:sz="0" w:space="0" w:color="auto"/>
                        <w:left w:val="none" w:sz="0" w:space="0" w:color="auto"/>
                        <w:bottom w:val="none" w:sz="0" w:space="0" w:color="auto"/>
                        <w:right w:val="none" w:sz="0" w:space="0" w:color="auto"/>
                      </w:divBdr>
                    </w:div>
                    <w:div w:id="1232886917">
                      <w:marLeft w:val="0"/>
                      <w:marRight w:val="0"/>
                      <w:marTop w:val="0"/>
                      <w:marBottom w:val="0"/>
                      <w:divBdr>
                        <w:top w:val="none" w:sz="0" w:space="0" w:color="auto"/>
                        <w:left w:val="none" w:sz="0" w:space="0" w:color="auto"/>
                        <w:bottom w:val="none" w:sz="0" w:space="0" w:color="auto"/>
                        <w:right w:val="none" w:sz="0" w:space="0" w:color="auto"/>
                      </w:divBdr>
                    </w:div>
                    <w:div w:id="1903637427">
                      <w:marLeft w:val="0"/>
                      <w:marRight w:val="0"/>
                      <w:marTop w:val="0"/>
                      <w:marBottom w:val="0"/>
                      <w:divBdr>
                        <w:top w:val="none" w:sz="0" w:space="0" w:color="auto"/>
                        <w:left w:val="none" w:sz="0" w:space="0" w:color="auto"/>
                        <w:bottom w:val="none" w:sz="0" w:space="0" w:color="auto"/>
                        <w:right w:val="none" w:sz="0" w:space="0" w:color="auto"/>
                      </w:divBdr>
                    </w:div>
                    <w:div w:id="1921669632">
                      <w:marLeft w:val="0"/>
                      <w:marRight w:val="0"/>
                      <w:marTop w:val="0"/>
                      <w:marBottom w:val="0"/>
                      <w:divBdr>
                        <w:top w:val="none" w:sz="0" w:space="0" w:color="auto"/>
                        <w:left w:val="none" w:sz="0" w:space="0" w:color="auto"/>
                        <w:bottom w:val="none" w:sz="0" w:space="0" w:color="auto"/>
                        <w:right w:val="none" w:sz="0" w:space="0" w:color="auto"/>
                      </w:divBdr>
                    </w:div>
                    <w:div w:id="1140423017">
                      <w:marLeft w:val="0"/>
                      <w:marRight w:val="0"/>
                      <w:marTop w:val="0"/>
                      <w:marBottom w:val="0"/>
                      <w:divBdr>
                        <w:top w:val="none" w:sz="0" w:space="0" w:color="auto"/>
                        <w:left w:val="none" w:sz="0" w:space="0" w:color="auto"/>
                        <w:bottom w:val="none" w:sz="0" w:space="0" w:color="auto"/>
                        <w:right w:val="none" w:sz="0" w:space="0" w:color="auto"/>
                      </w:divBdr>
                    </w:div>
                    <w:div w:id="1829054835">
                      <w:marLeft w:val="0"/>
                      <w:marRight w:val="0"/>
                      <w:marTop w:val="0"/>
                      <w:marBottom w:val="0"/>
                      <w:divBdr>
                        <w:top w:val="none" w:sz="0" w:space="0" w:color="auto"/>
                        <w:left w:val="none" w:sz="0" w:space="0" w:color="auto"/>
                        <w:bottom w:val="none" w:sz="0" w:space="0" w:color="auto"/>
                        <w:right w:val="none" w:sz="0" w:space="0" w:color="auto"/>
                      </w:divBdr>
                    </w:div>
                    <w:div w:id="948242698">
                      <w:marLeft w:val="0"/>
                      <w:marRight w:val="0"/>
                      <w:marTop w:val="0"/>
                      <w:marBottom w:val="0"/>
                      <w:divBdr>
                        <w:top w:val="none" w:sz="0" w:space="0" w:color="auto"/>
                        <w:left w:val="none" w:sz="0" w:space="0" w:color="auto"/>
                        <w:bottom w:val="none" w:sz="0" w:space="0" w:color="auto"/>
                        <w:right w:val="none" w:sz="0" w:space="0" w:color="auto"/>
                      </w:divBdr>
                    </w:div>
                    <w:div w:id="1602685553">
                      <w:marLeft w:val="0"/>
                      <w:marRight w:val="0"/>
                      <w:marTop w:val="0"/>
                      <w:marBottom w:val="0"/>
                      <w:divBdr>
                        <w:top w:val="none" w:sz="0" w:space="0" w:color="auto"/>
                        <w:left w:val="none" w:sz="0" w:space="0" w:color="auto"/>
                        <w:bottom w:val="none" w:sz="0" w:space="0" w:color="auto"/>
                        <w:right w:val="none" w:sz="0" w:space="0" w:color="auto"/>
                      </w:divBdr>
                    </w:div>
                    <w:div w:id="374698365">
                      <w:marLeft w:val="0"/>
                      <w:marRight w:val="0"/>
                      <w:marTop w:val="0"/>
                      <w:marBottom w:val="0"/>
                      <w:divBdr>
                        <w:top w:val="none" w:sz="0" w:space="0" w:color="auto"/>
                        <w:left w:val="none" w:sz="0" w:space="0" w:color="auto"/>
                        <w:bottom w:val="none" w:sz="0" w:space="0" w:color="auto"/>
                        <w:right w:val="none" w:sz="0" w:space="0" w:color="auto"/>
                      </w:divBdr>
                    </w:div>
                    <w:div w:id="1729718451">
                      <w:marLeft w:val="0"/>
                      <w:marRight w:val="0"/>
                      <w:marTop w:val="0"/>
                      <w:marBottom w:val="0"/>
                      <w:divBdr>
                        <w:top w:val="none" w:sz="0" w:space="0" w:color="auto"/>
                        <w:left w:val="none" w:sz="0" w:space="0" w:color="auto"/>
                        <w:bottom w:val="none" w:sz="0" w:space="0" w:color="auto"/>
                        <w:right w:val="none" w:sz="0" w:space="0" w:color="auto"/>
                      </w:divBdr>
                    </w:div>
                    <w:div w:id="1300651342">
                      <w:marLeft w:val="0"/>
                      <w:marRight w:val="0"/>
                      <w:marTop w:val="0"/>
                      <w:marBottom w:val="0"/>
                      <w:divBdr>
                        <w:top w:val="none" w:sz="0" w:space="0" w:color="auto"/>
                        <w:left w:val="none" w:sz="0" w:space="0" w:color="auto"/>
                        <w:bottom w:val="none" w:sz="0" w:space="0" w:color="auto"/>
                        <w:right w:val="none" w:sz="0" w:space="0" w:color="auto"/>
                      </w:divBdr>
                    </w:div>
                    <w:div w:id="630743883">
                      <w:marLeft w:val="0"/>
                      <w:marRight w:val="0"/>
                      <w:marTop w:val="0"/>
                      <w:marBottom w:val="0"/>
                      <w:divBdr>
                        <w:top w:val="none" w:sz="0" w:space="0" w:color="auto"/>
                        <w:left w:val="none" w:sz="0" w:space="0" w:color="auto"/>
                        <w:bottom w:val="none" w:sz="0" w:space="0" w:color="auto"/>
                        <w:right w:val="none" w:sz="0" w:space="0" w:color="auto"/>
                      </w:divBdr>
                    </w:div>
                    <w:div w:id="1496073928">
                      <w:marLeft w:val="0"/>
                      <w:marRight w:val="0"/>
                      <w:marTop w:val="0"/>
                      <w:marBottom w:val="0"/>
                      <w:divBdr>
                        <w:top w:val="none" w:sz="0" w:space="0" w:color="auto"/>
                        <w:left w:val="none" w:sz="0" w:space="0" w:color="auto"/>
                        <w:bottom w:val="none" w:sz="0" w:space="0" w:color="auto"/>
                        <w:right w:val="none" w:sz="0" w:space="0" w:color="auto"/>
                      </w:divBdr>
                    </w:div>
                    <w:div w:id="1917789275">
                      <w:marLeft w:val="0"/>
                      <w:marRight w:val="0"/>
                      <w:marTop w:val="0"/>
                      <w:marBottom w:val="0"/>
                      <w:divBdr>
                        <w:top w:val="none" w:sz="0" w:space="0" w:color="auto"/>
                        <w:left w:val="none" w:sz="0" w:space="0" w:color="auto"/>
                        <w:bottom w:val="none" w:sz="0" w:space="0" w:color="auto"/>
                        <w:right w:val="none" w:sz="0" w:space="0" w:color="auto"/>
                      </w:divBdr>
                    </w:div>
                    <w:div w:id="1438525903">
                      <w:marLeft w:val="0"/>
                      <w:marRight w:val="0"/>
                      <w:marTop w:val="0"/>
                      <w:marBottom w:val="0"/>
                      <w:divBdr>
                        <w:top w:val="none" w:sz="0" w:space="0" w:color="auto"/>
                        <w:left w:val="none" w:sz="0" w:space="0" w:color="auto"/>
                        <w:bottom w:val="none" w:sz="0" w:space="0" w:color="auto"/>
                        <w:right w:val="none" w:sz="0" w:space="0" w:color="auto"/>
                      </w:divBdr>
                    </w:div>
                    <w:div w:id="1955362166">
                      <w:marLeft w:val="0"/>
                      <w:marRight w:val="0"/>
                      <w:marTop w:val="0"/>
                      <w:marBottom w:val="0"/>
                      <w:divBdr>
                        <w:top w:val="none" w:sz="0" w:space="0" w:color="auto"/>
                        <w:left w:val="none" w:sz="0" w:space="0" w:color="auto"/>
                        <w:bottom w:val="none" w:sz="0" w:space="0" w:color="auto"/>
                        <w:right w:val="none" w:sz="0" w:space="0" w:color="auto"/>
                      </w:divBdr>
                    </w:div>
                    <w:div w:id="1604141611">
                      <w:marLeft w:val="0"/>
                      <w:marRight w:val="0"/>
                      <w:marTop w:val="0"/>
                      <w:marBottom w:val="0"/>
                      <w:divBdr>
                        <w:top w:val="none" w:sz="0" w:space="0" w:color="auto"/>
                        <w:left w:val="none" w:sz="0" w:space="0" w:color="auto"/>
                        <w:bottom w:val="none" w:sz="0" w:space="0" w:color="auto"/>
                        <w:right w:val="none" w:sz="0" w:space="0" w:color="auto"/>
                      </w:divBdr>
                    </w:div>
                    <w:div w:id="100103164">
                      <w:marLeft w:val="0"/>
                      <w:marRight w:val="0"/>
                      <w:marTop w:val="0"/>
                      <w:marBottom w:val="0"/>
                      <w:divBdr>
                        <w:top w:val="none" w:sz="0" w:space="0" w:color="auto"/>
                        <w:left w:val="none" w:sz="0" w:space="0" w:color="auto"/>
                        <w:bottom w:val="none" w:sz="0" w:space="0" w:color="auto"/>
                        <w:right w:val="none" w:sz="0" w:space="0" w:color="auto"/>
                      </w:divBdr>
                    </w:div>
                    <w:div w:id="601109673">
                      <w:marLeft w:val="0"/>
                      <w:marRight w:val="0"/>
                      <w:marTop w:val="0"/>
                      <w:marBottom w:val="0"/>
                      <w:divBdr>
                        <w:top w:val="none" w:sz="0" w:space="0" w:color="auto"/>
                        <w:left w:val="none" w:sz="0" w:space="0" w:color="auto"/>
                        <w:bottom w:val="none" w:sz="0" w:space="0" w:color="auto"/>
                        <w:right w:val="none" w:sz="0" w:space="0" w:color="auto"/>
                      </w:divBdr>
                    </w:div>
                    <w:div w:id="1403915164">
                      <w:marLeft w:val="0"/>
                      <w:marRight w:val="0"/>
                      <w:marTop w:val="0"/>
                      <w:marBottom w:val="0"/>
                      <w:divBdr>
                        <w:top w:val="none" w:sz="0" w:space="0" w:color="auto"/>
                        <w:left w:val="none" w:sz="0" w:space="0" w:color="auto"/>
                        <w:bottom w:val="none" w:sz="0" w:space="0" w:color="auto"/>
                        <w:right w:val="none" w:sz="0" w:space="0" w:color="auto"/>
                      </w:divBdr>
                    </w:div>
                    <w:div w:id="1658730880">
                      <w:marLeft w:val="0"/>
                      <w:marRight w:val="0"/>
                      <w:marTop w:val="0"/>
                      <w:marBottom w:val="0"/>
                      <w:divBdr>
                        <w:top w:val="none" w:sz="0" w:space="0" w:color="auto"/>
                        <w:left w:val="none" w:sz="0" w:space="0" w:color="auto"/>
                        <w:bottom w:val="none" w:sz="0" w:space="0" w:color="auto"/>
                        <w:right w:val="none" w:sz="0" w:space="0" w:color="auto"/>
                      </w:divBdr>
                    </w:div>
                    <w:div w:id="1975602751">
                      <w:marLeft w:val="0"/>
                      <w:marRight w:val="0"/>
                      <w:marTop w:val="0"/>
                      <w:marBottom w:val="0"/>
                      <w:divBdr>
                        <w:top w:val="none" w:sz="0" w:space="0" w:color="auto"/>
                        <w:left w:val="none" w:sz="0" w:space="0" w:color="auto"/>
                        <w:bottom w:val="none" w:sz="0" w:space="0" w:color="auto"/>
                        <w:right w:val="none" w:sz="0" w:space="0" w:color="auto"/>
                      </w:divBdr>
                    </w:div>
                    <w:div w:id="1981693902">
                      <w:marLeft w:val="0"/>
                      <w:marRight w:val="0"/>
                      <w:marTop w:val="0"/>
                      <w:marBottom w:val="0"/>
                      <w:divBdr>
                        <w:top w:val="none" w:sz="0" w:space="0" w:color="auto"/>
                        <w:left w:val="none" w:sz="0" w:space="0" w:color="auto"/>
                        <w:bottom w:val="none" w:sz="0" w:space="0" w:color="auto"/>
                        <w:right w:val="none" w:sz="0" w:space="0" w:color="auto"/>
                      </w:divBdr>
                    </w:div>
                    <w:div w:id="1325547108">
                      <w:marLeft w:val="0"/>
                      <w:marRight w:val="0"/>
                      <w:marTop w:val="0"/>
                      <w:marBottom w:val="0"/>
                      <w:divBdr>
                        <w:top w:val="none" w:sz="0" w:space="0" w:color="auto"/>
                        <w:left w:val="none" w:sz="0" w:space="0" w:color="auto"/>
                        <w:bottom w:val="none" w:sz="0" w:space="0" w:color="auto"/>
                        <w:right w:val="none" w:sz="0" w:space="0" w:color="auto"/>
                      </w:divBdr>
                    </w:div>
                    <w:div w:id="474837772">
                      <w:marLeft w:val="0"/>
                      <w:marRight w:val="0"/>
                      <w:marTop w:val="0"/>
                      <w:marBottom w:val="0"/>
                      <w:divBdr>
                        <w:top w:val="none" w:sz="0" w:space="0" w:color="auto"/>
                        <w:left w:val="none" w:sz="0" w:space="0" w:color="auto"/>
                        <w:bottom w:val="none" w:sz="0" w:space="0" w:color="auto"/>
                        <w:right w:val="none" w:sz="0" w:space="0" w:color="auto"/>
                      </w:divBdr>
                    </w:div>
                    <w:div w:id="1233465071">
                      <w:marLeft w:val="0"/>
                      <w:marRight w:val="0"/>
                      <w:marTop w:val="0"/>
                      <w:marBottom w:val="0"/>
                      <w:divBdr>
                        <w:top w:val="none" w:sz="0" w:space="0" w:color="auto"/>
                        <w:left w:val="none" w:sz="0" w:space="0" w:color="auto"/>
                        <w:bottom w:val="none" w:sz="0" w:space="0" w:color="auto"/>
                        <w:right w:val="none" w:sz="0" w:space="0" w:color="auto"/>
                      </w:divBdr>
                    </w:div>
                    <w:div w:id="401297766">
                      <w:marLeft w:val="0"/>
                      <w:marRight w:val="0"/>
                      <w:marTop w:val="0"/>
                      <w:marBottom w:val="0"/>
                      <w:divBdr>
                        <w:top w:val="none" w:sz="0" w:space="0" w:color="auto"/>
                        <w:left w:val="none" w:sz="0" w:space="0" w:color="auto"/>
                        <w:bottom w:val="none" w:sz="0" w:space="0" w:color="auto"/>
                        <w:right w:val="none" w:sz="0" w:space="0" w:color="auto"/>
                      </w:divBdr>
                    </w:div>
                    <w:div w:id="1155607807">
                      <w:marLeft w:val="0"/>
                      <w:marRight w:val="0"/>
                      <w:marTop w:val="0"/>
                      <w:marBottom w:val="0"/>
                      <w:divBdr>
                        <w:top w:val="none" w:sz="0" w:space="0" w:color="auto"/>
                        <w:left w:val="none" w:sz="0" w:space="0" w:color="auto"/>
                        <w:bottom w:val="none" w:sz="0" w:space="0" w:color="auto"/>
                        <w:right w:val="none" w:sz="0" w:space="0" w:color="auto"/>
                      </w:divBdr>
                    </w:div>
                    <w:div w:id="1389692658">
                      <w:marLeft w:val="0"/>
                      <w:marRight w:val="0"/>
                      <w:marTop w:val="0"/>
                      <w:marBottom w:val="0"/>
                      <w:divBdr>
                        <w:top w:val="none" w:sz="0" w:space="0" w:color="auto"/>
                        <w:left w:val="none" w:sz="0" w:space="0" w:color="auto"/>
                        <w:bottom w:val="none" w:sz="0" w:space="0" w:color="auto"/>
                        <w:right w:val="none" w:sz="0" w:space="0" w:color="auto"/>
                      </w:divBdr>
                    </w:div>
                    <w:div w:id="2139227427">
                      <w:marLeft w:val="0"/>
                      <w:marRight w:val="0"/>
                      <w:marTop w:val="0"/>
                      <w:marBottom w:val="0"/>
                      <w:divBdr>
                        <w:top w:val="none" w:sz="0" w:space="0" w:color="auto"/>
                        <w:left w:val="none" w:sz="0" w:space="0" w:color="auto"/>
                        <w:bottom w:val="none" w:sz="0" w:space="0" w:color="auto"/>
                        <w:right w:val="none" w:sz="0" w:space="0" w:color="auto"/>
                      </w:divBdr>
                    </w:div>
                    <w:div w:id="478576437">
                      <w:marLeft w:val="0"/>
                      <w:marRight w:val="0"/>
                      <w:marTop w:val="0"/>
                      <w:marBottom w:val="0"/>
                      <w:divBdr>
                        <w:top w:val="none" w:sz="0" w:space="0" w:color="auto"/>
                        <w:left w:val="none" w:sz="0" w:space="0" w:color="auto"/>
                        <w:bottom w:val="none" w:sz="0" w:space="0" w:color="auto"/>
                        <w:right w:val="none" w:sz="0" w:space="0" w:color="auto"/>
                      </w:divBdr>
                    </w:div>
                    <w:div w:id="790825412">
                      <w:marLeft w:val="0"/>
                      <w:marRight w:val="0"/>
                      <w:marTop w:val="0"/>
                      <w:marBottom w:val="0"/>
                      <w:divBdr>
                        <w:top w:val="none" w:sz="0" w:space="0" w:color="auto"/>
                        <w:left w:val="none" w:sz="0" w:space="0" w:color="auto"/>
                        <w:bottom w:val="none" w:sz="0" w:space="0" w:color="auto"/>
                        <w:right w:val="none" w:sz="0" w:space="0" w:color="auto"/>
                      </w:divBdr>
                    </w:div>
                    <w:div w:id="595476532">
                      <w:marLeft w:val="0"/>
                      <w:marRight w:val="0"/>
                      <w:marTop w:val="0"/>
                      <w:marBottom w:val="0"/>
                      <w:divBdr>
                        <w:top w:val="none" w:sz="0" w:space="0" w:color="auto"/>
                        <w:left w:val="none" w:sz="0" w:space="0" w:color="auto"/>
                        <w:bottom w:val="none" w:sz="0" w:space="0" w:color="auto"/>
                        <w:right w:val="none" w:sz="0" w:space="0" w:color="auto"/>
                      </w:divBdr>
                    </w:div>
                    <w:div w:id="366028611">
                      <w:marLeft w:val="0"/>
                      <w:marRight w:val="0"/>
                      <w:marTop w:val="0"/>
                      <w:marBottom w:val="0"/>
                      <w:divBdr>
                        <w:top w:val="none" w:sz="0" w:space="0" w:color="auto"/>
                        <w:left w:val="none" w:sz="0" w:space="0" w:color="auto"/>
                        <w:bottom w:val="none" w:sz="0" w:space="0" w:color="auto"/>
                        <w:right w:val="none" w:sz="0" w:space="0" w:color="auto"/>
                      </w:divBdr>
                    </w:div>
                    <w:div w:id="1354454674">
                      <w:marLeft w:val="0"/>
                      <w:marRight w:val="0"/>
                      <w:marTop w:val="0"/>
                      <w:marBottom w:val="0"/>
                      <w:divBdr>
                        <w:top w:val="none" w:sz="0" w:space="0" w:color="auto"/>
                        <w:left w:val="none" w:sz="0" w:space="0" w:color="auto"/>
                        <w:bottom w:val="none" w:sz="0" w:space="0" w:color="auto"/>
                        <w:right w:val="none" w:sz="0" w:space="0" w:color="auto"/>
                      </w:divBdr>
                    </w:div>
                    <w:div w:id="1061564254">
                      <w:marLeft w:val="0"/>
                      <w:marRight w:val="0"/>
                      <w:marTop w:val="0"/>
                      <w:marBottom w:val="0"/>
                      <w:divBdr>
                        <w:top w:val="none" w:sz="0" w:space="0" w:color="auto"/>
                        <w:left w:val="none" w:sz="0" w:space="0" w:color="auto"/>
                        <w:bottom w:val="none" w:sz="0" w:space="0" w:color="auto"/>
                        <w:right w:val="none" w:sz="0" w:space="0" w:color="auto"/>
                      </w:divBdr>
                    </w:div>
                    <w:div w:id="1149059644">
                      <w:marLeft w:val="0"/>
                      <w:marRight w:val="0"/>
                      <w:marTop w:val="0"/>
                      <w:marBottom w:val="0"/>
                      <w:divBdr>
                        <w:top w:val="none" w:sz="0" w:space="0" w:color="auto"/>
                        <w:left w:val="none" w:sz="0" w:space="0" w:color="auto"/>
                        <w:bottom w:val="none" w:sz="0" w:space="0" w:color="auto"/>
                        <w:right w:val="none" w:sz="0" w:space="0" w:color="auto"/>
                      </w:divBdr>
                    </w:div>
                    <w:div w:id="480268537">
                      <w:marLeft w:val="0"/>
                      <w:marRight w:val="0"/>
                      <w:marTop w:val="0"/>
                      <w:marBottom w:val="0"/>
                      <w:divBdr>
                        <w:top w:val="none" w:sz="0" w:space="0" w:color="auto"/>
                        <w:left w:val="none" w:sz="0" w:space="0" w:color="auto"/>
                        <w:bottom w:val="none" w:sz="0" w:space="0" w:color="auto"/>
                        <w:right w:val="none" w:sz="0" w:space="0" w:color="auto"/>
                      </w:divBdr>
                    </w:div>
                    <w:div w:id="156849574">
                      <w:marLeft w:val="0"/>
                      <w:marRight w:val="0"/>
                      <w:marTop w:val="0"/>
                      <w:marBottom w:val="0"/>
                      <w:divBdr>
                        <w:top w:val="none" w:sz="0" w:space="0" w:color="auto"/>
                        <w:left w:val="none" w:sz="0" w:space="0" w:color="auto"/>
                        <w:bottom w:val="none" w:sz="0" w:space="0" w:color="auto"/>
                        <w:right w:val="none" w:sz="0" w:space="0" w:color="auto"/>
                      </w:divBdr>
                    </w:div>
                    <w:div w:id="1793790325">
                      <w:marLeft w:val="0"/>
                      <w:marRight w:val="0"/>
                      <w:marTop w:val="0"/>
                      <w:marBottom w:val="0"/>
                      <w:divBdr>
                        <w:top w:val="none" w:sz="0" w:space="0" w:color="auto"/>
                        <w:left w:val="none" w:sz="0" w:space="0" w:color="auto"/>
                        <w:bottom w:val="none" w:sz="0" w:space="0" w:color="auto"/>
                        <w:right w:val="none" w:sz="0" w:space="0" w:color="auto"/>
                      </w:divBdr>
                    </w:div>
                    <w:div w:id="1017658770">
                      <w:marLeft w:val="0"/>
                      <w:marRight w:val="0"/>
                      <w:marTop w:val="0"/>
                      <w:marBottom w:val="0"/>
                      <w:divBdr>
                        <w:top w:val="none" w:sz="0" w:space="0" w:color="auto"/>
                        <w:left w:val="none" w:sz="0" w:space="0" w:color="auto"/>
                        <w:bottom w:val="none" w:sz="0" w:space="0" w:color="auto"/>
                        <w:right w:val="none" w:sz="0" w:space="0" w:color="auto"/>
                      </w:divBdr>
                    </w:div>
                    <w:div w:id="439762635">
                      <w:marLeft w:val="0"/>
                      <w:marRight w:val="0"/>
                      <w:marTop w:val="0"/>
                      <w:marBottom w:val="0"/>
                      <w:divBdr>
                        <w:top w:val="none" w:sz="0" w:space="0" w:color="auto"/>
                        <w:left w:val="none" w:sz="0" w:space="0" w:color="auto"/>
                        <w:bottom w:val="none" w:sz="0" w:space="0" w:color="auto"/>
                        <w:right w:val="none" w:sz="0" w:space="0" w:color="auto"/>
                      </w:divBdr>
                    </w:div>
                    <w:div w:id="108164150">
                      <w:marLeft w:val="0"/>
                      <w:marRight w:val="0"/>
                      <w:marTop w:val="0"/>
                      <w:marBottom w:val="0"/>
                      <w:divBdr>
                        <w:top w:val="none" w:sz="0" w:space="0" w:color="auto"/>
                        <w:left w:val="none" w:sz="0" w:space="0" w:color="auto"/>
                        <w:bottom w:val="none" w:sz="0" w:space="0" w:color="auto"/>
                        <w:right w:val="none" w:sz="0" w:space="0" w:color="auto"/>
                      </w:divBdr>
                    </w:div>
                    <w:div w:id="1681081352">
                      <w:marLeft w:val="0"/>
                      <w:marRight w:val="0"/>
                      <w:marTop w:val="0"/>
                      <w:marBottom w:val="0"/>
                      <w:divBdr>
                        <w:top w:val="none" w:sz="0" w:space="0" w:color="auto"/>
                        <w:left w:val="none" w:sz="0" w:space="0" w:color="auto"/>
                        <w:bottom w:val="none" w:sz="0" w:space="0" w:color="auto"/>
                        <w:right w:val="none" w:sz="0" w:space="0" w:color="auto"/>
                      </w:divBdr>
                    </w:div>
                    <w:div w:id="1913468026">
                      <w:marLeft w:val="0"/>
                      <w:marRight w:val="0"/>
                      <w:marTop w:val="0"/>
                      <w:marBottom w:val="0"/>
                      <w:divBdr>
                        <w:top w:val="none" w:sz="0" w:space="0" w:color="auto"/>
                        <w:left w:val="none" w:sz="0" w:space="0" w:color="auto"/>
                        <w:bottom w:val="none" w:sz="0" w:space="0" w:color="auto"/>
                        <w:right w:val="none" w:sz="0" w:space="0" w:color="auto"/>
                      </w:divBdr>
                    </w:div>
                    <w:div w:id="1364481563">
                      <w:marLeft w:val="0"/>
                      <w:marRight w:val="0"/>
                      <w:marTop w:val="0"/>
                      <w:marBottom w:val="0"/>
                      <w:divBdr>
                        <w:top w:val="none" w:sz="0" w:space="0" w:color="auto"/>
                        <w:left w:val="none" w:sz="0" w:space="0" w:color="auto"/>
                        <w:bottom w:val="none" w:sz="0" w:space="0" w:color="auto"/>
                        <w:right w:val="none" w:sz="0" w:space="0" w:color="auto"/>
                      </w:divBdr>
                    </w:div>
                    <w:div w:id="1886481059">
                      <w:marLeft w:val="0"/>
                      <w:marRight w:val="0"/>
                      <w:marTop w:val="0"/>
                      <w:marBottom w:val="0"/>
                      <w:divBdr>
                        <w:top w:val="none" w:sz="0" w:space="0" w:color="auto"/>
                        <w:left w:val="none" w:sz="0" w:space="0" w:color="auto"/>
                        <w:bottom w:val="none" w:sz="0" w:space="0" w:color="auto"/>
                        <w:right w:val="none" w:sz="0" w:space="0" w:color="auto"/>
                      </w:divBdr>
                    </w:div>
                    <w:div w:id="399446963">
                      <w:marLeft w:val="0"/>
                      <w:marRight w:val="0"/>
                      <w:marTop w:val="0"/>
                      <w:marBottom w:val="0"/>
                      <w:divBdr>
                        <w:top w:val="none" w:sz="0" w:space="0" w:color="auto"/>
                        <w:left w:val="none" w:sz="0" w:space="0" w:color="auto"/>
                        <w:bottom w:val="none" w:sz="0" w:space="0" w:color="auto"/>
                        <w:right w:val="none" w:sz="0" w:space="0" w:color="auto"/>
                      </w:divBdr>
                    </w:div>
                    <w:div w:id="1097290334">
                      <w:marLeft w:val="0"/>
                      <w:marRight w:val="0"/>
                      <w:marTop w:val="0"/>
                      <w:marBottom w:val="0"/>
                      <w:divBdr>
                        <w:top w:val="none" w:sz="0" w:space="0" w:color="auto"/>
                        <w:left w:val="none" w:sz="0" w:space="0" w:color="auto"/>
                        <w:bottom w:val="none" w:sz="0" w:space="0" w:color="auto"/>
                        <w:right w:val="none" w:sz="0" w:space="0" w:color="auto"/>
                      </w:divBdr>
                    </w:div>
                    <w:div w:id="93984901">
                      <w:marLeft w:val="0"/>
                      <w:marRight w:val="0"/>
                      <w:marTop w:val="0"/>
                      <w:marBottom w:val="0"/>
                      <w:divBdr>
                        <w:top w:val="none" w:sz="0" w:space="0" w:color="auto"/>
                        <w:left w:val="none" w:sz="0" w:space="0" w:color="auto"/>
                        <w:bottom w:val="none" w:sz="0" w:space="0" w:color="auto"/>
                        <w:right w:val="none" w:sz="0" w:space="0" w:color="auto"/>
                      </w:divBdr>
                    </w:div>
                    <w:div w:id="893345671">
                      <w:marLeft w:val="0"/>
                      <w:marRight w:val="0"/>
                      <w:marTop w:val="0"/>
                      <w:marBottom w:val="0"/>
                      <w:divBdr>
                        <w:top w:val="none" w:sz="0" w:space="0" w:color="auto"/>
                        <w:left w:val="none" w:sz="0" w:space="0" w:color="auto"/>
                        <w:bottom w:val="none" w:sz="0" w:space="0" w:color="auto"/>
                        <w:right w:val="none" w:sz="0" w:space="0" w:color="auto"/>
                      </w:divBdr>
                    </w:div>
                    <w:div w:id="1359544702">
                      <w:marLeft w:val="0"/>
                      <w:marRight w:val="0"/>
                      <w:marTop w:val="0"/>
                      <w:marBottom w:val="0"/>
                      <w:divBdr>
                        <w:top w:val="none" w:sz="0" w:space="0" w:color="auto"/>
                        <w:left w:val="none" w:sz="0" w:space="0" w:color="auto"/>
                        <w:bottom w:val="none" w:sz="0" w:space="0" w:color="auto"/>
                        <w:right w:val="none" w:sz="0" w:space="0" w:color="auto"/>
                      </w:divBdr>
                    </w:div>
                    <w:div w:id="1438598796">
                      <w:marLeft w:val="0"/>
                      <w:marRight w:val="0"/>
                      <w:marTop w:val="0"/>
                      <w:marBottom w:val="0"/>
                      <w:divBdr>
                        <w:top w:val="none" w:sz="0" w:space="0" w:color="auto"/>
                        <w:left w:val="none" w:sz="0" w:space="0" w:color="auto"/>
                        <w:bottom w:val="none" w:sz="0" w:space="0" w:color="auto"/>
                        <w:right w:val="none" w:sz="0" w:space="0" w:color="auto"/>
                      </w:divBdr>
                    </w:div>
                    <w:div w:id="298876927">
                      <w:marLeft w:val="0"/>
                      <w:marRight w:val="0"/>
                      <w:marTop w:val="0"/>
                      <w:marBottom w:val="0"/>
                      <w:divBdr>
                        <w:top w:val="none" w:sz="0" w:space="0" w:color="auto"/>
                        <w:left w:val="none" w:sz="0" w:space="0" w:color="auto"/>
                        <w:bottom w:val="none" w:sz="0" w:space="0" w:color="auto"/>
                        <w:right w:val="none" w:sz="0" w:space="0" w:color="auto"/>
                      </w:divBdr>
                    </w:div>
                    <w:div w:id="204951023">
                      <w:marLeft w:val="0"/>
                      <w:marRight w:val="0"/>
                      <w:marTop w:val="0"/>
                      <w:marBottom w:val="0"/>
                      <w:divBdr>
                        <w:top w:val="none" w:sz="0" w:space="0" w:color="auto"/>
                        <w:left w:val="none" w:sz="0" w:space="0" w:color="auto"/>
                        <w:bottom w:val="none" w:sz="0" w:space="0" w:color="auto"/>
                        <w:right w:val="none" w:sz="0" w:space="0" w:color="auto"/>
                      </w:divBdr>
                    </w:div>
                    <w:div w:id="1659073118">
                      <w:marLeft w:val="0"/>
                      <w:marRight w:val="0"/>
                      <w:marTop w:val="0"/>
                      <w:marBottom w:val="0"/>
                      <w:divBdr>
                        <w:top w:val="none" w:sz="0" w:space="0" w:color="auto"/>
                        <w:left w:val="none" w:sz="0" w:space="0" w:color="auto"/>
                        <w:bottom w:val="none" w:sz="0" w:space="0" w:color="auto"/>
                        <w:right w:val="none" w:sz="0" w:space="0" w:color="auto"/>
                      </w:divBdr>
                    </w:div>
                    <w:div w:id="592516745">
                      <w:marLeft w:val="0"/>
                      <w:marRight w:val="0"/>
                      <w:marTop w:val="0"/>
                      <w:marBottom w:val="0"/>
                      <w:divBdr>
                        <w:top w:val="none" w:sz="0" w:space="0" w:color="auto"/>
                        <w:left w:val="none" w:sz="0" w:space="0" w:color="auto"/>
                        <w:bottom w:val="none" w:sz="0" w:space="0" w:color="auto"/>
                        <w:right w:val="none" w:sz="0" w:space="0" w:color="auto"/>
                      </w:divBdr>
                    </w:div>
                    <w:div w:id="474841020">
                      <w:marLeft w:val="0"/>
                      <w:marRight w:val="0"/>
                      <w:marTop w:val="0"/>
                      <w:marBottom w:val="0"/>
                      <w:divBdr>
                        <w:top w:val="none" w:sz="0" w:space="0" w:color="auto"/>
                        <w:left w:val="none" w:sz="0" w:space="0" w:color="auto"/>
                        <w:bottom w:val="none" w:sz="0" w:space="0" w:color="auto"/>
                        <w:right w:val="none" w:sz="0" w:space="0" w:color="auto"/>
                      </w:divBdr>
                    </w:div>
                    <w:div w:id="31151913">
                      <w:marLeft w:val="0"/>
                      <w:marRight w:val="0"/>
                      <w:marTop w:val="0"/>
                      <w:marBottom w:val="0"/>
                      <w:divBdr>
                        <w:top w:val="none" w:sz="0" w:space="0" w:color="auto"/>
                        <w:left w:val="none" w:sz="0" w:space="0" w:color="auto"/>
                        <w:bottom w:val="none" w:sz="0" w:space="0" w:color="auto"/>
                        <w:right w:val="none" w:sz="0" w:space="0" w:color="auto"/>
                      </w:divBdr>
                    </w:div>
                    <w:div w:id="1421758034">
                      <w:marLeft w:val="0"/>
                      <w:marRight w:val="0"/>
                      <w:marTop w:val="0"/>
                      <w:marBottom w:val="0"/>
                      <w:divBdr>
                        <w:top w:val="none" w:sz="0" w:space="0" w:color="auto"/>
                        <w:left w:val="none" w:sz="0" w:space="0" w:color="auto"/>
                        <w:bottom w:val="none" w:sz="0" w:space="0" w:color="auto"/>
                        <w:right w:val="none" w:sz="0" w:space="0" w:color="auto"/>
                      </w:divBdr>
                    </w:div>
                    <w:div w:id="837690720">
                      <w:marLeft w:val="0"/>
                      <w:marRight w:val="0"/>
                      <w:marTop w:val="0"/>
                      <w:marBottom w:val="0"/>
                      <w:divBdr>
                        <w:top w:val="none" w:sz="0" w:space="0" w:color="auto"/>
                        <w:left w:val="none" w:sz="0" w:space="0" w:color="auto"/>
                        <w:bottom w:val="none" w:sz="0" w:space="0" w:color="auto"/>
                        <w:right w:val="none" w:sz="0" w:space="0" w:color="auto"/>
                      </w:divBdr>
                    </w:div>
                    <w:div w:id="2027977826">
                      <w:marLeft w:val="0"/>
                      <w:marRight w:val="0"/>
                      <w:marTop w:val="0"/>
                      <w:marBottom w:val="0"/>
                      <w:divBdr>
                        <w:top w:val="none" w:sz="0" w:space="0" w:color="auto"/>
                        <w:left w:val="none" w:sz="0" w:space="0" w:color="auto"/>
                        <w:bottom w:val="none" w:sz="0" w:space="0" w:color="auto"/>
                        <w:right w:val="none" w:sz="0" w:space="0" w:color="auto"/>
                      </w:divBdr>
                    </w:div>
                    <w:div w:id="1605112457">
                      <w:marLeft w:val="0"/>
                      <w:marRight w:val="0"/>
                      <w:marTop w:val="0"/>
                      <w:marBottom w:val="0"/>
                      <w:divBdr>
                        <w:top w:val="none" w:sz="0" w:space="0" w:color="auto"/>
                        <w:left w:val="none" w:sz="0" w:space="0" w:color="auto"/>
                        <w:bottom w:val="none" w:sz="0" w:space="0" w:color="auto"/>
                        <w:right w:val="none" w:sz="0" w:space="0" w:color="auto"/>
                      </w:divBdr>
                    </w:div>
                    <w:div w:id="250310065">
                      <w:marLeft w:val="0"/>
                      <w:marRight w:val="0"/>
                      <w:marTop w:val="0"/>
                      <w:marBottom w:val="0"/>
                      <w:divBdr>
                        <w:top w:val="none" w:sz="0" w:space="0" w:color="auto"/>
                        <w:left w:val="none" w:sz="0" w:space="0" w:color="auto"/>
                        <w:bottom w:val="none" w:sz="0" w:space="0" w:color="auto"/>
                        <w:right w:val="none" w:sz="0" w:space="0" w:color="auto"/>
                      </w:divBdr>
                    </w:div>
                    <w:div w:id="975716074">
                      <w:marLeft w:val="0"/>
                      <w:marRight w:val="0"/>
                      <w:marTop w:val="0"/>
                      <w:marBottom w:val="0"/>
                      <w:divBdr>
                        <w:top w:val="none" w:sz="0" w:space="0" w:color="auto"/>
                        <w:left w:val="none" w:sz="0" w:space="0" w:color="auto"/>
                        <w:bottom w:val="none" w:sz="0" w:space="0" w:color="auto"/>
                        <w:right w:val="none" w:sz="0" w:space="0" w:color="auto"/>
                      </w:divBdr>
                    </w:div>
                    <w:div w:id="786969643">
                      <w:marLeft w:val="0"/>
                      <w:marRight w:val="0"/>
                      <w:marTop w:val="0"/>
                      <w:marBottom w:val="0"/>
                      <w:divBdr>
                        <w:top w:val="none" w:sz="0" w:space="0" w:color="auto"/>
                        <w:left w:val="none" w:sz="0" w:space="0" w:color="auto"/>
                        <w:bottom w:val="none" w:sz="0" w:space="0" w:color="auto"/>
                        <w:right w:val="none" w:sz="0" w:space="0" w:color="auto"/>
                      </w:divBdr>
                    </w:div>
                    <w:div w:id="1715763548">
                      <w:marLeft w:val="0"/>
                      <w:marRight w:val="0"/>
                      <w:marTop w:val="0"/>
                      <w:marBottom w:val="0"/>
                      <w:divBdr>
                        <w:top w:val="none" w:sz="0" w:space="0" w:color="auto"/>
                        <w:left w:val="none" w:sz="0" w:space="0" w:color="auto"/>
                        <w:bottom w:val="none" w:sz="0" w:space="0" w:color="auto"/>
                        <w:right w:val="none" w:sz="0" w:space="0" w:color="auto"/>
                      </w:divBdr>
                    </w:div>
                    <w:div w:id="1898391378">
                      <w:marLeft w:val="0"/>
                      <w:marRight w:val="0"/>
                      <w:marTop w:val="0"/>
                      <w:marBottom w:val="0"/>
                      <w:divBdr>
                        <w:top w:val="none" w:sz="0" w:space="0" w:color="auto"/>
                        <w:left w:val="none" w:sz="0" w:space="0" w:color="auto"/>
                        <w:bottom w:val="none" w:sz="0" w:space="0" w:color="auto"/>
                        <w:right w:val="none" w:sz="0" w:space="0" w:color="auto"/>
                      </w:divBdr>
                    </w:div>
                    <w:div w:id="262956075">
                      <w:marLeft w:val="0"/>
                      <w:marRight w:val="0"/>
                      <w:marTop w:val="0"/>
                      <w:marBottom w:val="0"/>
                      <w:divBdr>
                        <w:top w:val="none" w:sz="0" w:space="0" w:color="auto"/>
                        <w:left w:val="none" w:sz="0" w:space="0" w:color="auto"/>
                        <w:bottom w:val="none" w:sz="0" w:space="0" w:color="auto"/>
                        <w:right w:val="none" w:sz="0" w:space="0" w:color="auto"/>
                      </w:divBdr>
                    </w:div>
                    <w:div w:id="2025547741">
                      <w:marLeft w:val="0"/>
                      <w:marRight w:val="0"/>
                      <w:marTop w:val="0"/>
                      <w:marBottom w:val="0"/>
                      <w:divBdr>
                        <w:top w:val="none" w:sz="0" w:space="0" w:color="auto"/>
                        <w:left w:val="none" w:sz="0" w:space="0" w:color="auto"/>
                        <w:bottom w:val="none" w:sz="0" w:space="0" w:color="auto"/>
                        <w:right w:val="none" w:sz="0" w:space="0" w:color="auto"/>
                      </w:divBdr>
                    </w:div>
                    <w:div w:id="833884189">
                      <w:marLeft w:val="0"/>
                      <w:marRight w:val="0"/>
                      <w:marTop w:val="0"/>
                      <w:marBottom w:val="0"/>
                      <w:divBdr>
                        <w:top w:val="none" w:sz="0" w:space="0" w:color="auto"/>
                        <w:left w:val="none" w:sz="0" w:space="0" w:color="auto"/>
                        <w:bottom w:val="none" w:sz="0" w:space="0" w:color="auto"/>
                        <w:right w:val="none" w:sz="0" w:space="0" w:color="auto"/>
                      </w:divBdr>
                    </w:div>
                    <w:div w:id="591471325">
                      <w:marLeft w:val="0"/>
                      <w:marRight w:val="0"/>
                      <w:marTop w:val="0"/>
                      <w:marBottom w:val="0"/>
                      <w:divBdr>
                        <w:top w:val="none" w:sz="0" w:space="0" w:color="auto"/>
                        <w:left w:val="none" w:sz="0" w:space="0" w:color="auto"/>
                        <w:bottom w:val="none" w:sz="0" w:space="0" w:color="auto"/>
                        <w:right w:val="none" w:sz="0" w:space="0" w:color="auto"/>
                      </w:divBdr>
                    </w:div>
                    <w:div w:id="42754605">
                      <w:marLeft w:val="0"/>
                      <w:marRight w:val="0"/>
                      <w:marTop w:val="0"/>
                      <w:marBottom w:val="0"/>
                      <w:divBdr>
                        <w:top w:val="none" w:sz="0" w:space="0" w:color="auto"/>
                        <w:left w:val="none" w:sz="0" w:space="0" w:color="auto"/>
                        <w:bottom w:val="none" w:sz="0" w:space="0" w:color="auto"/>
                        <w:right w:val="none" w:sz="0" w:space="0" w:color="auto"/>
                      </w:divBdr>
                    </w:div>
                    <w:div w:id="186874852">
                      <w:marLeft w:val="0"/>
                      <w:marRight w:val="0"/>
                      <w:marTop w:val="0"/>
                      <w:marBottom w:val="0"/>
                      <w:divBdr>
                        <w:top w:val="none" w:sz="0" w:space="0" w:color="auto"/>
                        <w:left w:val="none" w:sz="0" w:space="0" w:color="auto"/>
                        <w:bottom w:val="none" w:sz="0" w:space="0" w:color="auto"/>
                        <w:right w:val="none" w:sz="0" w:space="0" w:color="auto"/>
                      </w:divBdr>
                    </w:div>
                    <w:div w:id="134488171">
                      <w:marLeft w:val="0"/>
                      <w:marRight w:val="0"/>
                      <w:marTop w:val="0"/>
                      <w:marBottom w:val="0"/>
                      <w:divBdr>
                        <w:top w:val="none" w:sz="0" w:space="0" w:color="auto"/>
                        <w:left w:val="none" w:sz="0" w:space="0" w:color="auto"/>
                        <w:bottom w:val="none" w:sz="0" w:space="0" w:color="auto"/>
                        <w:right w:val="none" w:sz="0" w:space="0" w:color="auto"/>
                      </w:divBdr>
                    </w:div>
                    <w:div w:id="1082414487">
                      <w:marLeft w:val="0"/>
                      <w:marRight w:val="0"/>
                      <w:marTop w:val="0"/>
                      <w:marBottom w:val="0"/>
                      <w:divBdr>
                        <w:top w:val="none" w:sz="0" w:space="0" w:color="auto"/>
                        <w:left w:val="none" w:sz="0" w:space="0" w:color="auto"/>
                        <w:bottom w:val="none" w:sz="0" w:space="0" w:color="auto"/>
                        <w:right w:val="none" w:sz="0" w:space="0" w:color="auto"/>
                      </w:divBdr>
                    </w:div>
                    <w:div w:id="504171918">
                      <w:marLeft w:val="0"/>
                      <w:marRight w:val="0"/>
                      <w:marTop w:val="0"/>
                      <w:marBottom w:val="0"/>
                      <w:divBdr>
                        <w:top w:val="none" w:sz="0" w:space="0" w:color="auto"/>
                        <w:left w:val="none" w:sz="0" w:space="0" w:color="auto"/>
                        <w:bottom w:val="none" w:sz="0" w:space="0" w:color="auto"/>
                        <w:right w:val="none" w:sz="0" w:space="0" w:color="auto"/>
                      </w:divBdr>
                    </w:div>
                    <w:div w:id="2039231550">
                      <w:marLeft w:val="0"/>
                      <w:marRight w:val="0"/>
                      <w:marTop w:val="0"/>
                      <w:marBottom w:val="0"/>
                      <w:divBdr>
                        <w:top w:val="none" w:sz="0" w:space="0" w:color="auto"/>
                        <w:left w:val="none" w:sz="0" w:space="0" w:color="auto"/>
                        <w:bottom w:val="none" w:sz="0" w:space="0" w:color="auto"/>
                        <w:right w:val="none" w:sz="0" w:space="0" w:color="auto"/>
                      </w:divBdr>
                    </w:div>
                    <w:div w:id="1002315530">
                      <w:marLeft w:val="0"/>
                      <w:marRight w:val="0"/>
                      <w:marTop w:val="0"/>
                      <w:marBottom w:val="0"/>
                      <w:divBdr>
                        <w:top w:val="none" w:sz="0" w:space="0" w:color="auto"/>
                        <w:left w:val="none" w:sz="0" w:space="0" w:color="auto"/>
                        <w:bottom w:val="none" w:sz="0" w:space="0" w:color="auto"/>
                        <w:right w:val="none" w:sz="0" w:space="0" w:color="auto"/>
                      </w:divBdr>
                    </w:div>
                    <w:div w:id="1477869372">
                      <w:marLeft w:val="0"/>
                      <w:marRight w:val="0"/>
                      <w:marTop w:val="0"/>
                      <w:marBottom w:val="0"/>
                      <w:divBdr>
                        <w:top w:val="none" w:sz="0" w:space="0" w:color="auto"/>
                        <w:left w:val="none" w:sz="0" w:space="0" w:color="auto"/>
                        <w:bottom w:val="none" w:sz="0" w:space="0" w:color="auto"/>
                        <w:right w:val="none" w:sz="0" w:space="0" w:color="auto"/>
                      </w:divBdr>
                    </w:div>
                    <w:div w:id="1014261564">
                      <w:marLeft w:val="0"/>
                      <w:marRight w:val="0"/>
                      <w:marTop w:val="0"/>
                      <w:marBottom w:val="0"/>
                      <w:divBdr>
                        <w:top w:val="none" w:sz="0" w:space="0" w:color="auto"/>
                        <w:left w:val="none" w:sz="0" w:space="0" w:color="auto"/>
                        <w:bottom w:val="none" w:sz="0" w:space="0" w:color="auto"/>
                        <w:right w:val="none" w:sz="0" w:space="0" w:color="auto"/>
                      </w:divBdr>
                    </w:div>
                    <w:div w:id="53090970">
                      <w:marLeft w:val="0"/>
                      <w:marRight w:val="0"/>
                      <w:marTop w:val="0"/>
                      <w:marBottom w:val="0"/>
                      <w:divBdr>
                        <w:top w:val="none" w:sz="0" w:space="0" w:color="auto"/>
                        <w:left w:val="none" w:sz="0" w:space="0" w:color="auto"/>
                        <w:bottom w:val="none" w:sz="0" w:space="0" w:color="auto"/>
                        <w:right w:val="none" w:sz="0" w:space="0" w:color="auto"/>
                      </w:divBdr>
                    </w:div>
                    <w:div w:id="372846981">
                      <w:marLeft w:val="0"/>
                      <w:marRight w:val="0"/>
                      <w:marTop w:val="0"/>
                      <w:marBottom w:val="0"/>
                      <w:divBdr>
                        <w:top w:val="none" w:sz="0" w:space="0" w:color="auto"/>
                        <w:left w:val="none" w:sz="0" w:space="0" w:color="auto"/>
                        <w:bottom w:val="none" w:sz="0" w:space="0" w:color="auto"/>
                        <w:right w:val="none" w:sz="0" w:space="0" w:color="auto"/>
                      </w:divBdr>
                    </w:div>
                    <w:div w:id="1129587199">
                      <w:marLeft w:val="0"/>
                      <w:marRight w:val="0"/>
                      <w:marTop w:val="0"/>
                      <w:marBottom w:val="0"/>
                      <w:divBdr>
                        <w:top w:val="none" w:sz="0" w:space="0" w:color="auto"/>
                        <w:left w:val="none" w:sz="0" w:space="0" w:color="auto"/>
                        <w:bottom w:val="none" w:sz="0" w:space="0" w:color="auto"/>
                        <w:right w:val="none" w:sz="0" w:space="0" w:color="auto"/>
                      </w:divBdr>
                    </w:div>
                    <w:div w:id="1300766242">
                      <w:marLeft w:val="0"/>
                      <w:marRight w:val="0"/>
                      <w:marTop w:val="0"/>
                      <w:marBottom w:val="0"/>
                      <w:divBdr>
                        <w:top w:val="none" w:sz="0" w:space="0" w:color="auto"/>
                        <w:left w:val="none" w:sz="0" w:space="0" w:color="auto"/>
                        <w:bottom w:val="none" w:sz="0" w:space="0" w:color="auto"/>
                        <w:right w:val="none" w:sz="0" w:space="0" w:color="auto"/>
                      </w:divBdr>
                    </w:div>
                    <w:div w:id="57747524">
                      <w:marLeft w:val="0"/>
                      <w:marRight w:val="0"/>
                      <w:marTop w:val="0"/>
                      <w:marBottom w:val="0"/>
                      <w:divBdr>
                        <w:top w:val="none" w:sz="0" w:space="0" w:color="auto"/>
                        <w:left w:val="none" w:sz="0" w:space="0" w:color="auto"/>
                        <w:bottom w:val="none" w:sz="0" w:space="0" w:color="auto"/>
                        <w:right w:val="none" w:sz="0" w:space="0" w:color="auto"/>
                      </w:divBdr>
                    </w:div>
                    <w:div w:id="977959410">
                      <w:marLeft w:val="0"/>
                      <w:marRight w:val="0"/>
                      <w:marTop w:val="0"/>
                      <w:marBottom w:val="0"/>
                      <w:divBdr>
                        <w:top w:val="none" w:sz="0" w:space="0" w:color="auto"/>
                        <w:left w:val="none" w:sz="0" w:space="0" w:color="auto"/>
                        <w:bottom w:val="none" w:sz="0" w:space="0" w:color="auto"/>
                        <w:right w:val="none" w:sz="0" w:space="0" w:color="auto"/>
                      </w:divBdr>
                    </w:div>
                    <w:div w:id="1534995192">
                      <w:marLeft w:val="0"/>
                      <w:marRight w:val="0"/>
                      <w:marTop w:val="0"/>
                      <w:marBottom w:val="0"/>
                      <w:divBdr>
                        <w:top w:val="none" w:sz="0" w:space="0" w:color="auto"/>
                        <w:left w:val="none" w:sz="0" w:space="0" w:color="auto"/>
                        <w:bottom w:val="none" w:sz="0" w:space="0" w:color="auto"/>
                        <w:right w:val="none" w:sz="0" w:space="0" w:color="auto"/>
                      </w:divBdr>
                    </w:div>
                    <w:div w:id="260796648">
                      <w:marLeft w:val="0"/>
                      <w:marRight w:val="0"/>
                      <w:marTop w:val="0"/>
                      <w:marBottom w:val="0"/>
                      <w:divBdr>
                        <w:top w:val="none" w:sz="0" w:space="0" w:color="auto"/>
                        <w:left w:val="none" w:sz="0" w:space="0" w:color="auto"/>
                        <w:bottom w:val="none" w:sz="0" w:space="0" w:color="auto"/>
                        <w:right w:val="none" w:sz="0" w:space="0" w:color="auto"/>
                      </w:divBdr>
                    </w:div>
                    <w:div w:id="387148785">
                      <w:marLeft w:val="0"/>
                      <w:marRight w:val="0"/>
                      <w:marTop w:val="0"/>
                      <w:marBottom w:val="0"/>
                      <w:divBdr>
                        <w:top w:val="none" w:sz="0" w:space="0" w:color="auto"/>
                        <w:left w:val="none" w:sz="0" w:space="0" w:color="auto"/>
                        <w:bottom w:val="none" w:sz="0" w:space="0" w:color="auto"/>
                        <w:right w:val="none" w:sz="0" w:space="0" w:color="auto"/>
                      </w:divBdr>
                    </w:div>
                    <w:div w:id="563875296">
                      <w:marLeft w:val="0"/>
                      <w:marRight w:val="0"/>
                      <w:marTop w:val="0"/>
                      <w:marBottom w:val="0"/>
                      <w:divBdr>
                        <w:top w:val="none" w:sz="0" w:space="0" w:color="auto"/>
                        <w:left w:val="none" w:sz="0" w:space="0" w:color="auto"/>
                        <w:bottom w:val="none" w:sz="0" w:space="0" w:color="auto"/>
                        <w:right w:val="none" w:sz="0" w:space="0" w:color="auto"/>
                      </w:divBdr>
                    </w:div>
                    <w:div w:id="1242641055">
                      <w:marLeft w:val="0"/>
                      <w:marRight w:val="0"/>
                      <w:marTop w:val="0"/>
                      <w:marBottom w:val="0"/>
                      <w:divBdr>
                        <w:top w:val="none" w:sz="0" w:space="0" w:color="auto"/>
                        <w:left w:val="none" w:sz="0" w:space="0" w:color="auto"/>
                        <w:bottom w:val="none" w:sz="0" w:space="0" w:color="auto"/>
                        <w:right w:val="none" w:sz="0" w:space="0" w:color="auto"/>
                      </w:divBdr>
                    </w:div>
                    <w:div w:id="253250139">
                      <w:marLeft w:val="0"/>
                      <w:marRight w:val="0"/>
                      <w:marTop w:val="0"/>
                      <w:marBottom w:val="0"/>
                      <w:divBdr>
                        <w:top w:val="none" w:sz="0" w:space="0" w:color="auto"/>
                        <w:left w:val="none" w:sz="0" w:space="0" w:color="auto"/>
                        <w:bottom w:val="none" w:sz="0" w:space="0" w:color="auto"/>
                        <w:right w:val="none" w:sz="0" w:space="0" w:color="auto"/>
                      </w:divBdr>
                    </w:div>
                    <w:div w:id="643699435">
                      <w:marLeft w:val="0"/>
                      <w:marRight w:val="0"/>
                      <w:marTop w:val="0"/>
                      <w:marBottom w:val="0"/>
                      <w:divBdr>
                        <w:top w:val="none" w:sz="0" w:space="0" w:color="auto"/>
                        <w:left w:val="none" w:sz="0" w:space="0" w:color="auto"/>
                        <w:bottom w:val="none" w:sz="0" w:space="0" w:color="auto"/>
                        <w:right w:val="none" w:sz="0" w:space="0" w:color="auto"/>
                      </w:divBdr>
                    </w:div>
                    <w:div w:id="1104107898">
                      <w:marLeft w:val="0"/>
                      <w:marRight w:val="0"/>
                      <w:marTop w:val="0"/>
                      <w:marBottom w:val="0"/>
                      <w:divBdr>
                        <w:top w:val="none" w:sz="0" w:space="0" w:color="auto"/>
                        <w:left w:val="none" w:sz="0" w:space="0" w:color="auto"/>
                        <w:bottom w:val="none" w:sz="0" w:space="0" w:color="auto"/>
                        <w:right w:val="none" w:sz="0" w:space="0" w:color="auto"/>
                      </w:divBdr>
                    </w:div>
                    <w:div w:id="896822348">
                      <w:marLeft w:val="0"/>
                      <w:marRight w:val="0"/>
                      <w:marTop w:val="0"/>
                      <w:marBottom w:val="0"/>
                      <w:divBdr>
                        <w:top w:val="none" w:sz="0" w:space="0" w:color="auto"/>
                        <w:left w:val="none" w:sz="0" w:space="0" w:color="auto"/>
                        <w:bottom w:val="none" w:sz="0" w:space="0" w:color="auto"/>
                        <w:right w:val="none" w:sz="0" w:space="0" w:color="auto"/>
                      </w:divBdr>
                    </w:div>
                    <w:div w:id="972562279">
                      <w:marLeft w:val="0"/>
                      <w:marRight w:val="0"/>
                      <w:marTop w:val="0"/>
                      <w:marBottom w:val="0"/>
                      <w:divBdr>
                        <w:top w:val="none" w:sz="0" w:space="0" w:color="auto"/>
                        <w:left w:val="none" w:sz="0" w:space="0" w:color="auto"/>
                        <w:bottom w:val="none" w:sz="0" w:space="0" w:color="auto"/>
                        <w:right w:val="none" w:sz="0" w:space="0" w:color="auto"/>
                      </w:divBdr>
                    </w:div>
                    <w:div w:id="857431558">
                      <w:marLeft w:val="0"/>
                      <w:marRight w:val="0"/>
                      <w:marTop w:val="0"/>
                      <w:marBottom w:val="0"/>
                      <w:divBdr>
                        <w:top w:val="none" w:sz="0" w:space="0" w:color="auto"/>
                        <w:left w:val="none" w:sz="0" w:space="0" w:color="auto"/>
                        <w:bottom w:val="none" w:sz="0" w:space="0" w:color="auto"/>
                        <w:right w:val="none" w:sz="0" w:space="0" w:color="auto"/>
                      </w:divBdr>
                    </w:div>
                    <w:div w:id="538014677">
                      <w:marLeft w:val="0"/>
                      <w:marRight w:val="0"/>
                      <w:marTop w:val="0"/>
                      <w:marBottom w:val="0"/>
                      <w:divBdr>
                        <w:top w:val="none" w:sz="0" w:space="0" w:color="auto"/>
                        <w:left w:val="none" w:sz="0" w:space="0" w:color="auto"/>
                        <w:bottom w:val="none" w:sz="0" w:space="0" w:color="auto"/>
                        <w:right w:val="none" w:sz="0" w:space="0" w:color="auto"/>
                      </w:divBdr>
                    </w:div>
                    <w:div w:id="1592737619">
                      <w:marLeft w:val="0"/>
                      <w:marRight w:val="0"/>
                      <w:marTop w:val="0"/>
                      <w:marBottom w:val="0"/>
                      <w:divBdr>
                        <w:top w:val="none" w:sz="0" w:space="0" w:color="auto"/>
                        <w:left w:val="none" w:sz="0" w:space="0" w:color="auto"/>
                        <w:bottom w:val="none" w:sz="0" w:space="0" w:color="auto"/>
                        <w:right w:val="none" w:sz="0" w:space="0" w:color="auto"/>
                      </w:divBdr>
                    </w:div>
                    <w:div w:id="1532649598">
                      <w:marLeft w:val="0"/>
                      <w:marRight w:val="0"/>
                      <w:marTop w:val="0"/>
                      <w:marBottom w:val="0"/>
                      <w:divBdr>
                        <w:top w:val="none" w:sz="0" w:space="0" w:color="auto"/>
                        <w:left w:val="none" w:sz="0" w:space="0" w:color="auto"/>
                        <w:bottom w:val="none" w:sz="0" w:space="0" w:color="auto"/>
                        <w:right w:val="none" w:sz="0" w:space="0" w:color="auto"/>
                      </w:divBdr>
                    </w:div>
                    <w:div w:id="1745954700">
                      <w:marLeft w:val="0"/>
                      <w:marRight w:val="0"/>
                      <w:marTop w:val="0"/>
                      <w:marBottom w:val="0"/>
                      <w:divBdr>
                        <w:top w:val="none" w:sz="0" w:space="0" w:color="auto"/>
                        <w:left w:val="none" w:sz="0" w:space="0" w:color="auto"/>
                        <w:bottom w:val="none" w:sz="0" w:space="0" w:color="auto"/>
                        <w:right w:val="none" w:sz="0" w:space="0" w:color="auto"/>
                      </w:divBdr>
                    </w:div>
                    <w:div w:id="1114397952">
                      <w:marLeft w:val="0"/>
                      <w:marRight w:val="0"/>
                      <w:marTop w:val="0"/>
                      <w:marBottom w:val="0"/>
                      <w:divBdr>
                        <w:top w:val="none" w:sz="0" w:space="0" w:color="auto"/>
                        <w:left w:val="none" w:sz="0" w:space="0" w:color="auto"/>
                        <w:bottom w:val="none" w:sz="0" w:space="0" w:color="auto"/>
                        <w:right w:val="none" w:sz="0" w:space="0" w:color="auto"/>
                      </w:divBdr>
                    </w:div>
                    <w:div w:id="2106919846">
                      <w:marLeft w:val="0"/>
                      <w:marRight w:val="0"/>
                      <w:marTop w:val="0"/>
                      <w:marBottom w:val="0"/>
                      <w:divBdr>
                        <w:top w:val="none" w:sz="0" w:space="0" w:color="auto"/>
                        <w:left w:val="none" w:sz="0" w:space="0" w:color="auto"/>
                        <w:bottom w:val="none" w:sz="0" w:space="0" w:color="auto"/>
                        <w:right w:val="none" w:sz="0" w:space="0" w:color="auto"/>
                      </w:divBdr>
                    </w:div>
                    <w:div w:id="2095742074">
                      <w:marLeft w:val="0"/>
                      <w:marRight w:val="0"/>
                      <w:marTop w:val="0"/>
                      <w:marBottom w:val="0"/>
                      <w:divBdr>
                        <w:top w:val="none" w:sz="0" w:space="0" w:color="auto"/>
                        <w:left w:val="none" w:sz="0" w:space="0" w:color="auto"/>
                        <w:bottom w:val="none" w:sz="0" w:space="0" w:color="auto"/>
                        <w:right w:val="none" w:sz="0" w:space="0" w:color="auto"/>
                      </w:divBdr>
                    </w:div>
                    <w:div w:id="47799286">
                      <w:marLeft w:val="0"/>
                      <w:marRight w:val="0"/>
                      <w:marTop w:val="0"/>
                      <w:marBottom w:val="0"/>
                      <w:divBdr>
                        <w:top w:val="none" w:sz="0" w:space="0" w:color="auto"/>
                        <w:left w:val="none" w:sz="0" w:space="0" w:color="auto"/>
                        <w:bottom w:val="none" w:sz="0" w:space="0" w:color="auto"/>
                        <w:right w:val="none" w:sz="0" w:space="0" w:color="auto"/>
                      </w:divBdr>
                    </w:div>
                    <w:div w:id="579409476">
                      <w:marLeft w:val="0"/>
                      <w:marRight w:val="0"/>
                      <w:marTop w:val="0"/>
                      <w:marBottom w:val="0"/>
                      <w:divBdr>
                        <w:top w:val="none" w:sz="0" w:space="0" w:color="auto"/>
                        <w:left w:val="none" w:sz="0" w:space="0" w:color="auto"/>
                        <w:bottom w:val="none" w:sz="0" w:space="0" w:color="auto"/>
                        <w:right w:val="none" w:sz="0" w:space="0" w:color="auto"/>
                      </w:divBdr>
                    </w:div>
                    <w:div w:id="1123765124">
                      <w:marLeft w:val="0"/>
                      <w:marRight w:val="0"/>
                      <w:marTop w:val="0"/>
                      <w:marBottom w:val="0"/>
                      <w:divBdr>
                        <w:top w:val="none" w:sz="0" w:space="0" w:color="auto"/>
                        <w:left w:val="none" w:sz="0" w:space="0" w:color="auto"/>
                        <w:bottom w:val="none" w:sz="0" w:space="0" w:color="auto"/>
                        <w:right w:val="none" w:sz="0" w:space="0" w:color="auto"/>
                      </w:divBdr>
                    </w:div>
                    <w:div w:id="796531801">
                      <w:marLeft w:val="0"/>
                      <w:marRight w:val="0"/>
                      <w:marTop w:val="0"/>
                      <w:marBottom w:val="0"/>
                      <w:divBdr>
                        <w:top w:val="none" w:sz="0" w:space="0" w:color="auto"/>
                        <w:left w:val="none" w:sz="0" w:space="0" w:color="auto"/>
                        <w:bottom w:val="none" w:sz="0" w:space="0" w:color="auto"/>
                        <w:right w:val="none" w:sz="0" w:space="0" w:color="auto"/>
                      </w:divBdr>
                    </w:div>
                    <w:div w:id="297609598">
                      <w:marLeft w:val="0"/>
                      <w:marRight w:val="0"/>
                      <w:marTop w:val="0"/>
                      <w:marBottom w:val="0"/>
                      <w:divBdr>
                        <w:top w:val="none" w:sz="0" w:space="0" w:color="auto"/>
                        <w:left w:val="none" w:sz="0" w:space="0" w:color="auto"/>
                        <w:bottom w:val="none" w:sz="0" w:space="0" w:color="auto"/>
                        <w:right w:val="none" w:sz="0" w:space="0" w:color="auto"/>
                      </w:divBdr>
                    </w:div>
                    <w:div w:id="1409423756">
                      <w:marLeft w:val="0"/>
                      <w:marRight w:val="0"/>
                      <w:marTop w:val="0"/>
                      <w:marBottom w:val="0"/>
                      <w:divBdr>
                        <w:top w:val="none" w:sz="0" w:space="0" w:color="auto"/>
                        <w:left w:val="none" w:sz="0" w:space="0" w:color="auto"/>
                        <w:bottom w:val="none" w:sz="0" w:space="0" w:color="auto"/>
                        <w:right w:val="none" w:sz="0" w:space="0" w:color="auto"/>
                      </w:divBdr>
                    </w:div>
                    <w:div w:id="494106390">
                      <w:marLeft w:val="0"/>
                      <w:marRight w:val="0"/>
                      <w:marTop w:val="0"/>
                      <w:marBottom w:val="0"/>
                      <w:divBdr>
                        <w:top w:val="none" w:sz="0" w:space="0" w:color="auto"/>
                        <w:left w:val="none" w:sz="0" w:space="0" w:color="auto"/>
                        <w:bottom w:val="none" w:sz="0" w:space="0" w:color="auto"/>
                        <w:right w:val="none" w:sz="0" w:space="0" w:color="auto"/>
                      </w:divBdr>
                    </w:div>
                    <w:div w:id="793986822">
                      <w:marLeft w:val="0"/>
                      <w:marRight w:val="0"/>
                      <w:marTop w:val="0"/>
                      <w:marBottom w:val="0"/>
                      <w:divBdr>
                        <w:top w:val="none" w:sz="0" w:space="0" w:color="auto"/>
                        <w:left w:val="none" w:sz="0" w:space="0" w:color="auto"/>
                        <w:bottom w:val="none" w:sz="0" w:space="0" w:color="auto"/>
                        <w:right w:val="none" w:sz="0" w:space="0" w:color="auto"/>
                      </w:divBdr>
                    </w:div>
                    <w:div w:id="1370642884">
                      <w:marLeft w:val="0"/>
                      <w:marRight w:val="0"/>
                      <w:marTop w:val="0"/>
                      <w:marBottom w:val="0"/>
                      <w:divBdr>
                        <w:top w:val="none" w:sz="0" w:space="0" w:color="auto"/>
                        <w:left w:val="none" w:sz="0" w:space="0" w:color="auto"/>
                        <w:bottom w:val="none" w:sz="0" w:space="0" w:color="auto"/>
                        <w:right w:val="none" w:sz="0" w:space="0" w:color="auto"/>
                      </w:divBdr>
                    </w:div>
                    <w:div w:id="1428384758">
                      <w:marLeft w:val="0"/>
                      <w:marRight w:val="0"/>
                      <w:marTop w:val="0"/>
                      <w:marBottom w:val="0"/>
                      <w:divBdr>
                        <w:top w:val="none" w:sz="0" w:space="0" w:color="auto"/>
                        <w:left w:val="none" w:sz="0" w:space="0" w:color="auto"/>
                        <w:bottom w:val="none" w:sz="0" w:space="0" w:color="auto"/>
                        <w:right w:val="none" w:sz="0" w:space="0" w:color="auto"/>
                      </w:divBdr>
                    </w:div>
                    <w:div w:id="1901356387">
                      <w:marLeft w:val="0"/>
                      <w:marRight w:val="0"/>
                      <w:marTop w:val="0"/>
                      <w:marBottom w:val="0"/>
                      <w:divBdr>
                        <w:top w:val="none" w:sz="0" w:space="0" w:color="auto"/>
                        <w:left w:val="none" w:sz="0" w:space="0" w:color="auto"/>
                        <w:bottom w:val="none" w:sz="0" w:space="0" w:color="auto"/>
                        <w:right w:val="none" w:sz="0" w:space="0" w:color="auto"/>
                      </w:divBdr>
                    </w:div>
                    <w:div w:id="1030376084">
                      <w:marLeft w:val="0"/>
                      <w:marRight w:val="0"/>
                      <w:marTop w:val="0"/>
                      <w:marBottom w:val="0"/>
                      <w:divBdr>
                        <w:top w:val="none" w:sz="0" w:space="0" w:color="auto"/>
                        <w:left w:val="none" w:sz="0" w:space="0" w:color="auto"/>
                        <w:bottom w:val="none" w:sz="0" w:space="0" w:color="auto"/>
                        <w:right w:val="none" w:sz="0" w:space="0" w:color="auto"/>
                      </w:divBdr>
                    </w:div>
                    <w:div w:id="628977839">
                      <w:marLeft w:val="0"/>
                      <w:marRight w:val="0"/>
                      <w:marTop w:val="0"/>
                      <w:marBottom w:val="0"/>
                      <w:divBdr>
                        <w:top w:val="none" w:sz="0" w:space="0" w:color="auto"/>
                        <w:left w:val="none" w:sz="0" w:space="0" w:color="auto"/>
                        <w:bottom w:val="none" w:sz="0" w:space="0" w:color="auto"/>
                        <w:right w:val="none" w:sz="0" w:space="0" w:color="auto"/>
                      </w:divBdr>
                    </w:div>
                    <w:div w:id="570392107">
                      <w:marLeft w:val="0"/>
                      <w:marRight w:val="0"/>
                      <w:marTop w:val="0"/>
                      <w:marBottom w:val="0"/>
                      <w:divBdr>
                        <w:top w:val="none" w:sz="0" w:space="0" w:color="auto"/>
                        <w:left w:val="none" w:sz="0" w:space="0" w:color="auto"/>
                        <w:bottom w:val="none" w:sz="0" w:space="0" w:color="auto"/>
                        <w:right w:val="none" w:sz="0" w:space="0" w:color="auto"/>
                      </w:divBdr>
                    </w:div>
                    <w:div w:id="1527400183">
                      <w:marLeft w:val="0"/>
                      <w:marRight w:val="0"/>
                      <w:marTop w:val="0"/>
                      <w:marBottom w:val="0"/>
                      <w:divBdr>
                        <w:top w:val="none" w:sz="0" w:space="0" w:color="auto"/>
                        <w:left w:val="none" w:sz="0" w:space="0" w:color="auto"/>
                        <w:bottom w:val="none" w:sz="0" w:space="0" w:color="auto"/>
                        <w:right w:val="none" w:sz="0" w:space="0" w:color="auto"/>
                      </w:divBdr>
                    </w:div>
                    <w:div w:id="110900830">
                      <w:marLeft w:val="0"/>
                      <w:marRight w:val="0"/>
                      <w:marTop w:val="0"/>
                      <w:marBottom w:val="0"/>
                      <w:divBdr>
                        <w:top w:val="none" w:sz="0" w:space="0" w:color="auto"/>
                        <w:left w:val="none" w:sz="0" w:space="0" w:color="auto"/>
                        <w:bottom w:val="none" w:sz="0" w:space="0" w:color="auto"/>
                        <w:right w:val="none" w:sz="0" w:space="0" w:color="auto"/>
                      </w:divBdr>
                    </w:div>
                    <w:div w:id="1484158871">
                      <w:marLeft w:val="0"/>
                      <w:marRight w:val="0"/>
                      <w:marTop w:val="0"/>
                      <w:marBottom w:val="0"/>
                      <w:divBdr>
                        <w:top w:val="none" w:sz="0" w:space="0" w:color="auto"/>
                        <w:left w:val="none" w:sz="0" w:space="0" w:color="auto"/>
                        <w:bottom w:val="none" w:sz="0" w:space="0" w:color="auto"/>
                        <w:right w:val="none" w:sz="0" w:space="0" w:color="auto"/>
                      </w:divBdr>
                    </w:div>
                    <w:div w:id="322507526">
                      <w:marLeft w:val="0"/>
                      <w:marRight w:val="0"/>
                      <w:marTop w:val="0"/>
                      <w:marBottom w:val="0"/>
                      <w:divBdr>
                        <w:top w:val="none" w:sz="0" w:space="0" w:color="auto"/>
                        <w:left w:val="none" w:sz="0" w:space="0" w:color="auto"/>
                        <w:bottom w:val="none" w:sz="0" w:space="0" w:color="auto"/>
                        <w:right w:val="none" w:sz="0" w:space="0" w:color="auto"/>
                      </w:divBdr>
                    </w:div>
                    <w:div w:id="1244487821">
                      <w:marLeft w:val="0"/>
                      <w:marRight w:val="0"/>
                      <w:marTop w:val="0"/>
                      <w:marBottom w:val="0"/>
                      <w:divBdr>
                        <w:top w:val="none" w:sz="0" w:space="0" w:color="auto"/>
                        <w:left w:val="none" w:sz="0" w:space="0" w:color="auto"/>
                        <w:bottom w:val="none" w:sz="0" w:space="0" w:color="auto"/>
                        <w:right w:val="none" w:sz="0" w:space="0" w:color="auto"/>
                      </w:divBdr>
                    </w:div>
                    <w:div w:id="393436543">
                      <w:marLeft w:val="0"/>
                      <w:marRight w:val="0"/>
                      <w:marTop w:val="0"/>
                      <w:marBottom w:val="0"/>
                      <w:divBdr>
                        <w:top w:val="none" w:sz="0" w:space="0" w:color="auto"/>
                        <w:left w:val="none" w:sz="0" w:space="0" w:color="auto"/>
                        <w:bottom w:val="none" w:sz="0" w:space="0" w:color="auto"/>
                        <w:right w:val="none" w:sz="0" w:space="0" w:color="auto"/>
                      </w:divBdr>
                    </w:div>
                    <w:div w:id="1897010126">
                      <w:marLeft w:val="0"/>
                      <w:marRight w:val="0"/>
                      <w:marTop w:val="0"/>
                      <w:marBottom w:val="0"/>
                      <w:divBdr>
                        <w:top w:val="none" w:sz="0" w:space="0" w:color="auto"/>
                        <w:left w:val="none" w:sz="0" w:space="0" w:color="auto"/>
                        <w:bottom w:val="none" w:sz="0" w:space="0" w:color="auto"/>
                        <w:right w:val="none" w:sz="0" w:space="0" w:color="auto"/>
                      </w:divBdr>
                    </w:div>
                    <w:div w:id="1091049165">
                      <w:marLeft w:val="0"/>
                      <w:marRight w:val="0"/>
                      <w:marTop w:val="0"/>
                      <w:marBottom w:val="0"/>
                      <w:divBdr>
                        <w:top w:val="none" w:sz="0" w:space="0" w:color="auto"/>
                        <w:left w:val="none" w:sz="0" w:space="0" w:color="auto"/>
                        <w:bottom w:val="none" w:sz="0" w:space="0" w:color="auto"/>
                        <w:right w:val="none" w:sz="0" w:space="0" w:color="auto"/>
                      </w:divBdr>
                    </w:div>
                    <w:div w:id="970092042">
                      <w:marLeft w:val="0"/>
                      <w:marRight w:val="0"/>
                      <w:marTop w:val="0"/>
                      <w:marBottom w:val="0"/>
                      <w:divBdr>
                        <w:top w:val="none" w:sz="0" w:space="0" w:color="auto"/>
                        <w:left w:val="none" w:sz="0" w:space="0" w:color="auto"/>
                        <w:bottom w:val="none" w:sz="0" w:space="0" w:color="auto"/>
                        <w:right w:val="none" w:sz="0" w:space="0" w:color="auto"/>
                      </w:divBdr>
                    </w:div>
                    <w:div w:id="444882237">
                      <w:marLeft w:val="0"/>
                      <w:marRight w:val="0"/>
                      <w:marTop w:val="0"/>
                      <w:marBottom w:val="0"/>
                      <w:divBdr>
                        <w:top w:val="none" w:sz="0" w:space="0" w:color="auto"/>
                        <w:left w:val="none" w:sz="0" w:space="0" w:color="auto"/>
                        <w:bottom w:val="none" w:sz="0" w:space="0" w:color="auto"/>
                        <w:right w:val="none" w:sz="0" w:space="0" w:color="auto"/>
                      </w:divBdr>
                    </w:div>
                    <w:div w:id="564099109">
                      <w:marLeft w:val="0"/>
                      <w:marRight w:val="0"/>
                      <w:marTop w:val="0"/>
                      <w:marBottom w:val="0"/>
                      <w:divBdr>
                        <w:top w:val="none" w:sz="0" w:space="0" w:color="auto"/>
                        <w:left w:val="none" w:sz="0" w:space="0" w:color="auto"/>
                        <w:bottom w:val="none" w:sz="0" w:space="0" w:color="auto"/>
                        <w:right w:val="none" w:sz="0" w:space="0" w:color="auto"/>
                      </w:divBdr>
                    </w:div>
                    <w:div w:id="1263029570">
                      <w:marLeft w:val="0"/>
                      <w:marRight w:val="0"/>
                      <w:marTop w:val="0"/>
                      <w:marBottom w:val="0"/>
                      <w:divBdr>
                        <w:top w:val="none" w:sz="0" w:space="0" w:color="auto"/>
                        <w:left w:val="none" w:sz="0" w:space="0" w:color="auto"/>
                        <w:bottom w:val="none" w:sz="0" w:space="0" w:color="auto"/>
                        <w:right w:val="none" w:sz="0" w:space="0" w:color="auto"/>
                      </w:divBdr>
                    </w:div>
                    <w:div w:id="176969318">
                      <w:marLeft w:val="0"/>
                      <w:marRight w:val="0"/>
                      <w:marTop w:val="0"/>
                      <w:marBottom w:val="0"/>
                      <w:divBdr>
                        <w:top w:val="none" w:sz="0" w:space="0" w:color="auto"/>
                        <w:left w:val="none" w:sz="0" w:space="0" w:color="auto"/>
                        <w:bottom w:val="none" w:sz="0" w:space="0" w:color="auto"/>
                        <w:right w:val="none" w:sz="0" w:space="0" w:color="auto"/>
                      </w:divBdr>
                    </w:div>
                    <w:div w:id="843977164">
                      <w:marLeft w:val="0"/>
                      <w:marRight w:val="0"/>
                      <w:marTop w:val="0"/>
                      <w:marBottom w:val="0"/>
                      <w:divBdr>
                        <w:top w:val="none" w:sz="0" w:space="0" w:color="auto"/>
                        <w:left w:val="none" w:sz="0" w:space="0" w:color="auto"/>
                        <w:bottom w:val="none" w:sz="0" w:space="0" w:color="auto"/>
                        <w:right w:val="none" w:sz="0" w:space="0" w:color="auto"/>
                      </w:divBdr>
                    </w:div>
                    <w:div w:id="1195388712">
                      <w:marLeft w:val="0"/>
                      <w:marRight w:val="0"/>
                      <w:marTop w:val="0"/>
                      <w:marBottom w:val="0"/>
                      <w:divBdr>
                        <w:top w:val="none" w:sz="0" w:space="0" w:color="auto"/>
                        <w:left w:val="none" w:sz="0" w:space="0" w:color="auto"/>
                        <w:bottom w:val="none" w:sz="0" w:space="0" w:color="auto"/>
                        <w:right w:val="none" w:sz="0" w:space="0" w:color="auto"/>
                      </w:divBdr>
                    </w:div>
                    <w:div w:id="450780289">
                      <w:marLeft w:val="0"/>
                      <w:marRight w:val="0"/>
                      <w:marTop w:val="0"/>
                      <w:marBottom w:val="0"/>
                      <w:divBdr>
                        <w:top w:val="none" w:sz="0" w:space="0" w:color="auto"/>
                        <w:left w:val="none" w:sz="0" w:space="0" w:color="auto"/>
                        <w:bottom w:val="none" w:sz="0" w:space="0" w:color="auto"/>
                        <w:right w:val="none" w:sz="0" w:space="0" w:color="auto"/>
                      </w:divBdr>
                    </w:div>
                    <w:div w:id="1471556136">
                      <w:marLeft w:val="0"/>
                      <w:marRight w:val="0"/>
                      <w:marTop w:val="0"/>
                      <w:marBottom w:val="0"/>
                      <w:divBdr>
                        <w:top w:val="none" w:sz="0" w:space="0" w:color="auto"/>
                        <w:left w:val="none" w:sz="0" w:space="0" w:color="auto"/>
                        <w:bottom w:val="none" w:sz="0" w:space="0" w:color="auto"/>
                        <w:right w:val="none" w:sz="0" w:space="0" w:color="auto"/>
                      </w:divBdr>
                    </w:div>
                    <w:div w:id="1433355418">
                      <w:marLeft w:val="0"/>
                      <w:marRight w:val="0"/>
                      <w:marTop w:val="0"/>
                      <w:marBottom w:val="0"/>
                      <w:divBdr>
                        <w:top w:val="none" w:sz="0" w:space="0" w:color="auto"/>
                        <w:left w:val="none" w:sz="0" w:space="0" w:color="auto"/>
                        <w:bottom w:val="none" w:sz="0" w:space="0" w:color="auto"/>
                        <w:right w:val="none" w:sz="0" w:space="0" w:color="auto"/>
                      </w:divBdr>
                    </w:div>
                    <w:div w:id="1972706737">
                      <w:marLeft w:val="0"/>
                      <w:marRight w:val="0"/>
                      <w:marTop w:val="0"/>
                      <w:marBottom w:val="0"/>
                      <w:divBdr>
                        <w:top w:val="none" w:sz="0" w:space="0" w:color="auto"/>
                        <w:left w:val="none" w:sz="0" w:space="0" w:color="auto"/>
                        <w:bottom w:val="none" w:sz="0" w:space="0" w:color="auto"/>
                        <w:right w:val="none" w:sz="0" w:space="0" w:color="auto"/>
                      </w:divBdr>
                    </w:div>
                    <w:div w:id="649096622">
                      <w:marLeft w:val="0"/>
                      <w:marRight w:val="0"/>
                      <w:marTop w:val="0"/>
                      <w:marBottom w:val="0"/>
                      <w:divBdr>
                        <w:top w:val="none" w:sz="0" w:space="0" w:color="auto"/>
                        <w:left w:val="none" w:sz="0" w:space="0" w:color="auto"/>
                        <w:bottom w:val="none" w:sz="0" w:space="0" w:color="auto"/>
                        <w:right w:val="none" w:sz="0" w:space="0" w:color="auto"/>
                      </w:divBdr>
                    </w:div>
                    <w:div w:id="1321497053">
                      <w:marLeft w:val="0"/>
                      <w:marRight w:val="0"/>
                      <w:marTop w:val="0"/>
                      <w:marBottom w:val="0"/>
                      <w:divBdr>
                        <w:top w:val="none" w:sz="0" w:space="0" w:color="auto"/>
                        <w:left w:val="none" w:sz="0" w:space="0" w:color="auto"/>
                        <w:bottom w:val="none" w:sz="0" w:space="0" w:color="auto"/>
                        <w:right w:val="none" w:sz="0" w:space="0" w:color="auto"/>
                      </w:divBdr>
                    </w:div>
                    <w:div w:id="1478642675">
                      <w:marLeft w:val="0"/>
                      <w:marRight w:val="0"/>
                      <w:marTop w:val="0"/>
                      <w:marBottom w:val="0"/>
                      <w:divBdr>
                        <w:top w:val="none" w:sz="0" w:space="0" w:color="auto"/>
                        <w:left w:val="none" w:sz="0" w:space="0" w:color="auto"/>
                        <w:bottom w:val="none" w:sz="0" w:space="0" w:color="auto"/>
                        <w:right w:val="none" w:sz="0" w:space="0" w:color="auto"/>
                      </w:divBdr>
                    </w:div>
                    <w:div w:id="914321621">
                      <w:marLeft w:val="0"/>
                      <w:marRight w:val="0"/>
                      <w:marTop w:val="0"/>
                      <w:marBottom w:val="0"/>
                      <w:divBdr>
                        <w:top w:val="none" w:sz="0" w:space="0" w:color="auto"/>
                        <w:left w:val="none" w:sz="0" w:space="0" w:color="auto"/>
                        <w:bottom w:val="none" w:sz="0" w:space="0" w:color="auto"/>
                        <w:right w:val="none" w:sz="0" w:space="0" w:color="auto"/>
                      </w:divBdr>
                    </w:div>
                    <w:div w:id="1456095890">
                      <w:marLeft w:val="0"/>
                      <w:marRight w:val="0"/>
                      <w:marTop w:val="0"/>
                      <w:marBottom w:val="0"/>
                      <w:divBdr>
                        <w:top w:val="none" w:sz="0" w:space="0" w:color="auto"/>
                        <w:left w:val="none" w:sz="0" w:space="0" w:color="auto"/>
                        <w:bottom w:val="none" w:sz="0" w:space="0" w:color="auto"/>
                        <w:right w:val="none" w:sz="0" w:space="0" w:color="auto"/>
                      </w:divBdr>
                    </w:div>
                    <w:div w:id="2120682538">
                      <w:marLeft w:val="0"/>
                      <w:marRight w:val="0"/>
                      <w:marTop w:val="0"/>
                      <w:marBottom w:val="0"/>
                      <w:divBdr>
                        <w:top w:val="none" w:sz="0" w:space="0" w:color="auto"/>
                        <w:left w:val="none" w:sz="0" w:space="0" w:color="auto"/>
                        <w:bottom w:val="none" w:sz="0" w:space="0" w:color="auto"/>
                        <w:right w:val="none" w:sz="0" w:space="0" w:color="auto"/>
                      </w:divBdr>
                    </w:div>
                    <w:div w:id="555240322">
                      <w:marLeft w:val="0"/>
                      <w:marRight w:val="0"/>
                      <w:marTop w:val="0"/>
                      <w:marBottom w:val="0"/>
                      <w:divBdr>
                        <w:top w:val="none" w:sz="0" w:space="0" w:color="auto"/>
                        <w:left w:val="none" w:sz="0" w:space="0" w:color="auto"/>
                        <w:bottom w:val="none" w:sz="0" w:space="0" w:color="auto"/>
                        <w:right w:val="none" w:sz="0" w:space="0" w:color="auto"/>
                      </w:divBdr>
                    </w:div>
                    <w:div w:id="1622491784">
                      <w:marLeft w:val="0"/>
                      <w:marRight w:val="0"/>
                      <w:marTop w:val="0"/>
                      <w:marBottom w:val="0"/>
                      <w:divBdr>
                        <w:top w:val="none" w:sz="0" w:space="0" w:color="auto"/>
                        <w:left w:val="none" w:sz="0" w:space="0" w:color="auto"/>
                        <w:bottom w:val="none" w:sz="0" w:space="0" w:color="auto"/>
                        <w:right w:val="none" w:sz="0" w:space="0" w:color="auto"/>
                      </w:divBdr>
                    </w:div>
                    <w:div w:id="2028018429">
                      <w:marLeft w:val="0"/>
                      <w:marRight w:val="0"/>
                      <w:marTop w:val="0"/>
                      <w:marBottom w:val="0"/>
                      <w:divBdr>
                        <w:top w:val="none" w:sz="0" w:space="0" w:color="auto"/>
                        <w:left w:val="none" w:sz="0" w:space="0" w:color="auto"/>
                        <w:bottom w:val="none" w:sz="0" w:space="0" w:color="auto"/>
                        <w:right w:val="none" w:sz="0" w:space="0" w:color="auto"/>
                      </w:divBdr>
                    </w:div>
                    <w:div w:id="1723747999">
                      <w:marLeft w:val="0"/>
                      <w:marRight w:val="0"/>
                      <w:marTop w:val="0"/>
                      <w:marBottom w:val="0"/>
                      <w:divBdr>
                        <w:top w:val="none" w:sz="0" w:space="0" w:color="auto"/>
                        <w:left w:val="none" w:sz="0" w:space="0" w:color="auto"/>
                        <w:bottom w:val="none" w:sz="0" w:space="0" w:color="auto"/>
                        <w:right w:val="none" w:sz="0" w:space="0" w:color="auto"/>
                      </w:divBdr>
                    </w:div>
                    <w:div w:id="1116604008">
                      <w:marLeft w:val="0"/>
                      <w:marRight w:val="0"/>
                      <w:marTop w:val="0"/>
                      <w:marBottom w:val="0"/>
                      <w:divBdr>
                        <w:top w:val="none" w:sz="0" w:space="0" w:color="auto"/>
                        <w:left w:val="none" w:sz="0" w:space="0" w:color="auto"/>
                        <w:bottom w:val="none" w:sz="0" w:space="0" w:color="auto"/>
                        <w:right w:val="none" w:sz="0" w:space="0" w:color="auto"/>
                      </w:divBdr>
                    </w:div>
                    <w:div w:id="1017544518">
                      <w:marLeft w:val="0"/>
                      <w:marRight w:val="0"/>
                      <w:marTop w:val="0"/>
                      <w:marBottom w:val="0"/>
                      <w:divBdr>
                        <w:top w:val="none" w:sz="0" w:space="0" w:color="auto"/>
                        <w:left w:val="none" w:sz="0" w:space="0" w:color="auto"/>
                        <w:bottom w:val="none" w:sz="0" w:space="0" w:color="auto"/>
                        <w:right w:val="none" w:sz="0" w:space="0" w:color="auto"/>
                      </w:divBdr>
                    </w:div>
                    <w:div w:id="1501189562">
                      <w:marLeft w:val="0"/>
                      <w:marRight w:val="0"/>
                      <w:marTop w:val="0"/>
                      <w:marBottom w:val="0"/>
                      <w:divBdr>
                        <w:top w:val="none" w:sz="0" w:space="0" w:color="auto"/>
                        <w:left w:val="none" w:sz="0" w:space="0" w:color="auto"/>
                        <w:bottom w:val="none" w:sz="0" w:space="0" w:color="auto"/>
                        <w:right w:val="none" w:sz="0" w:space="0" w:color="auto"/>
                      </w:divBdr>
                    </w:div>
                    <w:div w:id="1938903963">
                      <w:marLeft w:val="0"/>
                      <w:marRight w:val="0"/>
                      <w:marTop w:val="0"/>
                      <w:marBottom w:val="0"/>
                      <w:divBdr>
                        <w:top w:val="none" w:sz="0" w:space="0" w:color="auto"/>
                        <w:left w:val="none" w:sz="0" w:space="0" w:color="auto"/>
                        <w:bottom w:val="none" w:sz="0" w:space="0" w:color="auto"/>
                        <w:right w:val="none" w:sz="0" w:space="0" w:color="auto"/>
                      </w:divBdr>
                    </w:div>
                    <w:div w:id="46727216">
                      <w:marLeft w:val="0"/>
                      <w:marRight w:val="0"/>
                      <w:marTop w:val="0"/>
                      <w:marBottom w:val="0"/>
                      <w:divBdr>
                        <w:top w:val="none" w:sz="0" w:space="0" w:color="auto"/>
                        <w:left w:val="none" w:sz="0" w:space="0" w:color="auto"/>
                        <w:bottom w:val="none" w:sz="0" w:space="0" w:color="auto"/>
                        <w:right w:val="none" w:sz="0" w:space="0" w:color="auto"/>
                      </w:divBdr>
                    </w:div>
                    <w:div w:id="1157965517">
                      <w:marLeft w:val="0"/>
                      <w:marRight w:val="0"/>
                      <w:marTop w:val="0"/>
                      <w:marBottom w:val="0"/>
                      <w:divBdr>
                        <w:top w:val="none" w:sz="0" w:space="0" w:color="auto"/>
                        <w:left w:val="none" w:sz="0" w:space="0" w:color="auto"/>
                        <w:bottom w:val="none" w:sz="0" w:space="0" w:color="auto"/>
                        <w:right w:val="none" w:sz="0" w:space="0" w:color="auto"/>
                      </w:divBdr>
                    </w:div>
                    <w:div w:id="500851047">
                      <w:marLeft w:val="0"/>
                      <w:marRight w:val="0"/>
                      <w:marTop w:val="0"/>
                      <w:marBottom w:val="0"/>
                      <w:divBdr>
                        <w:top w:val="none" w:sz="0" w:space="0" w:color="auto"/>
                        <w:left w:val="none" w:sz="0" w:space="0" w:color="auto"/>
                        <w:bottom w:val="none" w:sz="0" w:space="0" w:color="auto"/>
                        <w:right w:val="none" w:sz="0" w:space="0" w:color="auto"/>
                      </w:divBdr>
                    </w:div>
                    <w:div w:id="1187207335">
                      <w:marLeft w:val="0"/>
                      <w:marRight w:val="0"/>
                      <w:marTop w:val="0"/>
                      <w:marBottom w:val="0"/>
                      <w:divBdr>
                        <w:top w:val="none" w:sz="0" w:space="0" w:color="auto"/>
                        <w:left w:val="none" w:sz="0" w:space="0" w:color="auto"/>
                        <w:bottom w:val="none" w:sz="0" w:space="0" w:color="auto"/>
                        <w:right w:val="none" w:sz="0" w:space="0" w:color="auto"/>
                      </w:divBdr>
                    </w:div>
                    <w:div w:id="749347943">
                      <w:marLeft w:val="0"/>
                      <w:marRight w:val="0"/>
                      <w:marTop w:val="0"/>
                      <w:marBottom w:val="0"/>
                      <w:divBdr>
                        <w:top w:val="none" w:sz="0" w:space="0" w:color="auto"/>
                        <w:left w:val="none" w:sz="0" w:space="0" w:color="auto"/>
                        <w:bottom w:val="none" w:sz="0" w:space="0" w:color="auto"/>
                        <w:right w:val="none" w:sz="0" w:space="0" w:color="auto"/>
                      </w:divBdr>
                    </w:div>
                    <w:div w:id="449402053">
                      <w:marLeft w:val="0"/>
                      <w:marRight w:val="0"/>
                      <w:marTop w:val="0"/>
                      <w:marBottom w:val="0"/>
                      <w:divBdr>
                        <w:top w:val="none" w:sz="0" w:space="0" w:color="auto"/>
                        <w:left w:val="none" w:sz="0" w:space="0" w:color="auto"/>
                        <w:bottom w:val="none" w:sz="0" w:space="0" w:color="auto"/>
                        <w:right w:val="none" w:sz="0" w:space="0" w:color="auto"/>
                      </w:divBdr>
                    </w:div>
                    <w:div w:id="868756084">
                      <w:marLeft w:val="0"/>
                      <w:marRight w:val="0"/>
                      <w:marTop w:val="0"/>
                      <w:marBottom w:val="0"/>
                      <w:divBdr>
                        <w:top w:val="none" w:sz="0" w:space="0" w:color="auto"/>
                        <w:left w:val="none" w:sz="0" w:space="0" w:color="auto"/>
                        <w:bottom w:val="none" w:sz="0" w:space="0" w:color="auto"/>
                        <w:right w:val="none" w:sz="0" w:space="0" w:color="auto"/>
                      </w:divBdr>
                    </w:div>
                    <w:div w:id="635837467">
                      <w:marLeft w:val="0"/>
                      <w:marRight w:val="0"/>
                      <w:marTop w:val="0"/>
                      <w:marBottom w:val="0"/>
                      <w:divBdr>
                        <w:top w:val="none" w:sz="0" w:space="0" w:color="auto"/>
                        <w:left w:val="none" w:sz="0" w:space="0" w:color="auto"/>
                        <w:bottom w:val="none" w:sz="0" w:space="0" w:color="auto"/>
                        <w:right w:val="none" w:sz="0" w:space="0" w:color="auto"/>
                      </w:divBdr>
                    </w:div>
                    <w:div w:id="1280844786">
                      <w:marLeft w:val="0"/>
                      <w:marRight w:val="0"/>
                      <w:marTop w:val="0"/>
                      <w:marBottom w:val="0"/>
                      <w:divBdr>
                        <w:top w:val="none" w:sz="0" w:space="0" w:color="auto"/>
                        <w:left w:val="none" w:sz="0" w:space="0" w:color="auto"/>
                        <w:bottom w:val="none" w:sz="0" w:space="0" w:color="auto"/>
                        <w:right w:val="none" w:sz="0" w:space="0" w:color="auto"/>
                      </w:divBdr>
                    </w:div>
                    <w:div w:id="421224992">
                      <w:marLeft w:val="0"/>
                      <w:marRight w:val="0"/>
                      <w:marTop w:val="0"/>
                      <w:marBottom w:val="0"/>
                      <w:divBdr>
                        <w:top w:val="none" w:sz="0" w:space="0" w:color="auto"/>
                        <w:left w:val="none" w:sz="0" w:space="0" w:color="auto"/>
                        <w:bottom w:val="none" w:sz="0" w:space="0" w:color="auto"/>
                        <w:right w:val="none" w:sz="0" w:space="0" w:color="auto"/>
                      </w:divBdr>
                    </w:div>
                    <w:div w:id="134228900">
                      <w:marLeft w:val="0"/>
                      <w:marRight w:val="0"/>
                      <w:marTop w:val="0"/>
                      <w:marBottom w:val="0"/>
                      <w:divBdr>
                        <w:top w:val="none" w:sz="0" w:space="0" w:color="auto"/>
                        <w:left w:val="none" w:sz="0" w:space="0" w:color="auto"/>
                        <w:bottom w:val="none" w:sz="0" w:space="0" w:color="auto"/>
                        <w:right w:val="none" w:sz="0" w:space="0" w:color="auto"/>
                      </w:divBdr>
                    </w:div>
                    <w:div w:id="1492453827">
                      <w:marLeft w:val="0"/>
                      <w:marRight w:val="0"/>
                      <w:marTop w:val="0"/>
                      <w:marBottom w:val="0"/>
                      <w:divBdr>
                        <w:top w:val="none" w:sz="0" w:space="0" w:color="auto"/>
                        <w:left w:val="none" w:sz="0" w:space="0" w:color="auto"/>
                        <w:bottom w:val="none" w:sz="0" w:space="0" w:color="auto"/>
                        <w:right w:val="none" w:sz="0" w:space="0" w:color="auto"/>
                      </w:divBdr>
                    </w:div>
                    <w:div w:id="327637189">
                      <w:marLeft w:val="0"/>
                      <w:marRight w:val="0"/>
                      <w:marTop w:val="0"/>
                      <w:marBottom w:val="0"/>
                      <w:divBdr>
                        <w:top w:val="none" w:sz="0" w:space="0" w:color="auto"/>
                        <w:left w:val="none" w:sz="0" w:space="0" w:color="auto"/>
                        <w:bottom w:val="none" w:sz="0" w:space="0" w:color="auto"/>
                        <w:right w:val="none" w:sz="0" w:space="0" w:color="auto"/>
                      </w:divBdr>
                    </w:div>
                    <w:div w:id="676350591">
                      <w:marLeft w:val="0"/>
                      <w:marRight w:val="0"/>
                      <w:marTop w:val="0"/>
                      <w:marBottom w:val="0"/>
                      <w:divBdr>
                        <w:top w:val="none" w:sz="0" w:space="0" w:color="auto"/>
                        <w:left w:val="none" w:sz="0" w:space="0" w:color="auto"/>
                        <w:bottom w:val="none" w:sz="0" w:space="0" w:color="auto"/>
                        <w:right w:val="none" w:sz="0" w:space="0" w:color="auto"/>
                      </w:divBdr>
                    </w:div>
                    <w:div w:id="2013607728">
                      <w:marLeft w:val="0"/>
                      <w:marRight w:val="0"/>
                      <w:marTop w:val="0"/>
                      <w:marBottom w:val="0"/>
                      <w:divBdr>
                        <w:top w:val="none" w:sz="0" w:space="0" w:color="auto"/>
                        <w:left w:val="none" w:sz="0" w:space="0" w:color="auto"/>
                        <w:bottom w:val="none" w:sz="0" w:space="0" w:color="auto"/>
                        <w:right w:val="none" w:sz="0" w:space="0" w:color="auto"/>
                      </w:divBdr>
                    </w:div>
                    <w:div w:id="954365697">
                      <w:marLeft w:val="0"/>
                      <w:marRight w:val="0"/>
                      <w:marTop w:val="0"/>
                      <w:marBottom w:val="0"/>
                      <w:divBdr>
                        <w:top w:val="none" w:sz="0" w:space="0" w:color="auto"/>
                        <w:left w:val="none" w:sz="0" w:space="0" w:color="auto"/>
                        <w:bottom w:val="none" w:sz="0" w:space="0" w:color="auto"/>
                        <w:right w:val="none" w:sz="0" w:space="0" w:color="auto"/>
                      </w:divBdr>
                    </w:div>
                    <w:div w:id="523128184">
                      <w:marLeft w:val="0"/>
                      <w:marRight w:val="0"/>
                      <w:marTop w:val="0"/>
                      <w:marBottom w:val="0"/>
                      <w:divBdr>
                        <w:top w:val="none" w:sz="0" w:space="0" w:color="auto"/>
                        <w:left w:val="none" w:sz="0" w:space="0" w:color="auto"/>
                        <w:bottom w:val="none" w:sz="0" w:space="0" w:color="auto"/>
                        <w:right w:val="none" w:sz="0" w:space="0" w:color="auto"/>
                      </w:divBdr>
                    </w:div>
                    <w:div w:id="277371556">
                      <w:marLeft w:val="0"/>
                      <w:marRight w:val="0"/>
                      <w:marTop w:val="0"/>
                      <w:marBottom w:val="0"/>
                      <w:divBdr>
                        <w:top w:val="none" w:sz="0" w:space="0" w:color="auto"/>
                        <w:left w:val="none" w:sz="0" w:space="0" w:color="auto"/>
                        <w:bottom w:val="none" w:sz="0" w:space="0" w:color="auto"/>
                        <w:right w:val="none" w:sz="0" w:space="0" w:color="auto"/>
                      </w:divBdr>
                    </w:div>
                    <w:div w:id="1974284853">
                      <w:marLeft w:val="0"/>
                      <w:marRight w:val="0"/>
                      <w:marTop w:val="0"/>
                      <w:marBottom w:val="0"/>
                      <w:divBdr>
                        <w:top w:val="none" w:sz="0" w:space="0" w:color="auto"/>
                        <w:left w:val="none" w:sz="0" w:space="0" w:color="auto"/>
                        <w:bottom w:val="none" w:sz="0" w:space="0" w:color="auto"/>
                        <w:right w:val="none" w:sz="0" w:space="0" w:color="auto"/>
                      </w:divBdr>
                    </w:div>
                    <w:div w:id="1050422143">
                      <w:marLeft w:val="0"/>
                      <w:marRight w:val="0"/>
                      <w:marTop w:val="0"/>
                      <w:marBottom w:val="0"/>
                      <w:divBdr>
                        <w:top w:val="none" w:sz="0" w:space="0" w:color="auto"/>
                        <w:left w:val="none" w:sz="0" w:space="0" w:color="auto"/>
                        <w:bottom w:val="none" w:sz="0" w:space="0" w:color="auto"/>
                        <w:right w:val="none" w:sz="0" w:space="0" w:color="auto"/>
                      </w:divBdr>
                    </w:div>
                    <w:div w:id="1121610981">
                      <w:marLeft w:val="0"/>
                      <w:marRight w:val="0"/>
                      <w:marTop w:val="0"/>
                      <w:marBottom w:val="0"/>
                      <w:divBdr>
                        <w:top w:val="none" w:sz="0" w:space="0" w:color="auto"/>
                        <w:left w:val="none" w:sz="0" w:space="0" w:color="auto"/>
                        <w:bottom w:val="none" w:sz="0" w:space="0" w:color="auto"/>
                        <w:right w:val="none" w:sz="0" w:space="0" w:color="auto"/>
                      </w:divBdr>
                    </w:div>
                    <w:div w:id="1115834142">
                      <w:marLeft w:val="0"/>
                      <w:marRight w:val="0"/>
                      <w:marTop w:val="0"/>
                      <w:marBottom w:val="0"/>
                      <w:divBdr>
                        <w:top w:val="none" w:sz="0" w:space="0" w:color="auto"/>
                        <w:left w:val="none" w:sz="0" w:space="0" w:color="auto"/>
                        <w:bottom w:val="none" w:sz="0" w:space="0" w:color="auto"/>
                        <w:right w:val="none" w:sz="0" w:space="0" w:color="auto"/>
                      </w:divBdr>
                    </w:div>
                    <w:div w:id="1567034176">
                      <w:marLeft w:val="0"/>
                      <w:marRight w:val="0"/>
                      <w:marTop w:val="0"/>
                      <w:marBottom w:val="0"/>
                      <w:divBdr>
                        <w:top w:val="none" w:sz="0" w:space="0" w:color="auto"/>
                        <w:left w:val="none" w:sz="0" w:space="0" w:color="auto"/>
                        <w:bottom w:val="none" w:sz="0" w:space="0" w:color="auto"/>
                        <w:right w:val="none" w:sz="0" w:space="0" w:color="auto"/>
                      </w:divBdr>
                    </w:div>
                    <w:div w:id="248733951">
                      <w:marLeft w:val="0"/>
                      <w:marRight w:val="0"/>
                      <w:marTop w:val="0"/>
                      <w:marBottom w:val="0"/>
                      <w:divBdr>
                        <w:top w:val="none" w:sz="0" w:space="0" w:color="auto"/>
                        <w:left w:val="none" w:sz="0" w:space="0" w:color="auto"/>
                        <w:bottom w:val="none" w:sz="0" w:space="0" w:color="auto"/>
                        <w:right w:val="none" w:sz="0" w:space="0" w:color="auto"/>
                      </w:divBdr>
                    </w:div>
                    <w:div w:id="1216159562">
                      <w:marLeft w:val="0"/>
                      <w:marRight w:val="0"/>
                      <w:marTop w:val="0"/>
                      <w:marBottom w:val="0"/>
                      <w:divBdr>
                        <w:top w:val="none" w:sz="0" w:space="0" w:color="auto"/>
                        <w:left w:val="none" w:sz="0" w:space="0" w:color="auto"/>
                        <w:bottom w:val="none" w:sz="0" w:space="0" w:color="auto"/>
                        <w:right w:val="none" w:sz="0" w:space="0" w:color="auto"/>
                      </w:divBdr>
                    </w:div>
                    <w:div w:id="1560363281">
                      <w:marLeft w:val="0"/>
                      <w:marRight w:val="0"/>
                      <w:marTop w:val="0"/>
                      <w:marBottom w:val="0"/>
                      <w:divBdr>
                        <w:top w:val="none" w:sz="0" w:space="0" w:color="auto"/>
                        <w:left w:val="none" w:sz="0" w:space="0" w:color="auto"/>
                        <w:bottom w:val="none" w:sz="0" w:space="0" w:color="auto"/>
                        <w:right w:val="none" w:sz="0" w:space="0" w:color="auto"/>
                      </w:divBdr>
                    </w:div>
                    <w:div w:id="1290211653">
                      <w:marLeft w:val="0"/>
                      <w:marRight w:val="0"/>
                      <w:marTop w:val="0"/>
                      <w:marBottom w:val="0"/>
                      <w:divBdr>
                        <w:top w:val="none" w:sz="0" w:space="0" w:color="auto"/>
                        <w:left w:val="none" w:sz="0" w:space="0" w:color="auto"/>
                        <w:bottom w:val="none" w:sz="0" w:space="0" w:color="auto"/>
                        <w:right w:val="none" w:sz="0" w:space="0" w:color="auto"/>
                      </w:divBdr>
                    </w:div>
                    <w:div w:id="418671458">
                      <w:marLeft w:val="0"/>
                      <w:marRight w:val="0"/>
                      <w:marTop w:val="0"/>
                      <w:marBottom w:val="0"/>
                      <w:divBdr>
                        <w:top w:val="none" w:sz="0" w:space="0" w:color="auto"/>
                        <w:left w:val="none" w:sz="0" w:space="0" w:color="auto"/>
                        <w:bottom w:val="none" w:sz="0" w:space="0" w:color="auto"/>
                        <w:right w:val="none" w:sz="0" w:space="0" w:color="auto"/>
                      </w:divBdr>
                    </w:div>
                    <w:div w:id="706829496">
                      <w:marLeft w:val="0"/>
                      <w:marRight w:val="0"/>
                      <w:marTop w:val="0"/>
                      <w:marBottom w:val="0"/>
                      <w:divBdr>
                        <w:top w:val="none" w:sz="0" w:space="0" w:color="auto"/>
                        <w:left w:val="none" w:sz="0" w:space="0" w:color="auto"/>
                        <w:bottom w:val="none" w:sz="0" w:space="0" w:color="auto"/>
                        <w:right w:val="none" w:sz="0" w:space="0" w:color="auto"/>
                      </w:divBdr>
                    </w:div>
                    <w:div w:id="628125177">
                      <w:marLeft w:val="0"/>
                      <w:marRight w:val="0"/>
                      <w:marTop w:val="0"/>
                      <w:marBottom w:val="0"/>
                      <w:divBdr>
                        <w:top w:val="none" w:sz="0" w:space="0" w:color="auto"/>
                        <w:left w:val="none" w:sz="0" w:space="0" w:color="auto"/>
                        <w:bottom w:val="none" w:sz="0" w:space="0" w:color="auto"/>
                        <w:right w:val="none" w:sz="0" w:space="0" w:color="auto"/>
                      </w:divBdr>
                    </w:div>
                    <w:div w:id="581647988">
                      <w:marLeft w:val="0"/>
                      <w:marRight w:val="0"/>
                      <w:marTop w:val="0"/>
                      <w:marBottom w:val="0"/>
                      <w:divBdr>
                        <w:top w:val="none" w:sz="0" w:space="0" w:color="auto"/>
                        <w:left w:val="none" w:sz="0" w:space="0" w:color="auto"/>
                        <w:bottom w:val="none" w:sz="0" w:space="0" w:color="auto"/>
                        <w:right w:val="none" w:sz="0" w:space="0" w:color="auto"/>
                      </w:divBdr>
                    </w:div>
                    <w:div w:id="2021272661">
                      <w:marLeft w:val="0"/>
                      <w:marRight w:val="0"/>
                      <w:marTop w:val="0"/>
                      <w:marBottom w:val="0"/>
                      <w:divBdr>
                        <w:top w:val="none" w:sz="0" w:space="0" w:color="auto"/>
                        <w:left w:val="none" w:sz="0" w:space="0" w:color="auto"/>
                        <w:bottom w:val="none" w:sz="0" w:space="0" w:color="auto"/>
                        <w:right w:val="none" w:sz="0" w:space="0" w:color="auto"/>
                      </w:divBdr>
                    </w:div>
                    <w:div w:id="1369571929">
                      <w:marLeft w:val="0"/>
                      <w:marRight w:val="0"/>
                      <w:marTop w:val="0"/>
                      <w:marBottom w:val="0"/>
                      <w:divBdr>
                        <w:top w:val="none" w:sz="0" w:space="0" w:color="auto"/>
                        <w:left w:val="none" w:sz="0" w:space="0" w:color="auto"/>
                        <w:bottom w:val="none" w:sz="0" w:space="0" w:color="auto"/>
                        <w:right w:val="none" w:sz="0" w:space="0" w:color="auto"/>
                      </w:divBdr>
                    </w:div>
                    <w:div w:id="685058811">
                      <w:marLeft w:val="0"/>
                      <w:marRight w:val="0"/>
                      <w:marTop w:val="0"/>
                      <w:marBottom w:val="0"/>
                      <w:divBdr>
                        <w:top w:val="none" w:sz="0" w:space="0" w:color="auto"/>
                        <w:left w:val="none" w:sz="0" w:space="0" w:color="auto"/>
                        <w:bottom w:val="none" w:sz="0" w:space="0" w:color="auto"/>
                        <w:right w:val="none" w:sz="0" w:space="0" w:color="auto"/>
                      </w:divBdr>
                    </w:div>
                    <w:div w:id="1988438115">
                      <w:marLeft w:val="0"/>
                      <w:marRight w:val="0"/>
                      <w:marTop w:val="0"/>
                      <w:marBottom w:val="0"/>
                      <w:divBdr>
                        <w:top w:val="none" w:sz="0" w:space="0" w:color="auto"/>
                        <w:left w:val="none" w:sz="0" w:space="0" w:color="auto"/>
                        <w:bottom w:val="none" w:sz="0" w:space="0" w:color="auto"/>
                        <w:right w:val="none" w:sz="0" w:space="0" w:color="auto"/>
                      </w:divBdr>
                    </w:div>
                    <w:div w:id="2020039177">
                      <w:marLeft w:val="0"/>
                      <w:marRight w:val="0"/>
                      <w:marTop w:val="0"/>
                      <w:marBottom w:val="0"/>
                      <w:divBdr>
                        <w:top w:val="none" w:sz="0" w:space="0" w:color="auto"/>
                        <w:left w:val="none" w:sz="0" w:space="0" w:color="auto"/>
                        <w:bottom w:val="none" w:sz="0" w:space="0" w:color="auto"/>
                        <w:right w:val="none" w:sz="0" w:space="0" w:color="auto"/>
                      </w:divBdr>
                    </w:div>
                    <w:div w:id="1025181366">
                      <w:marLeft w:val="0"/>
                      <w:marRight w:val="0"/>
                      <w:marTop w:val="0"/>
                      <w:marBottom w:val="0"/>
                      <w:divBdr>
                        <w:top w:val="none" w:sz="0" w:space="0" w:color="auto"/>
                        <w:left w:val="none" w:sz="0" w:space="0" w:color="auto"/>
                        <w:bottom w:val="none" w:sz="0" w:space="0" w:color="auto"/>
                        <w:right w:val="none" w:sz="0" w:space="0" w:color="auto"/>
                      </w:divBdr>
                    </w:div>
                    <w:div w:id="2025016316">
                      <w:marLeft w:val="0"/>
                      <w:marRight w:val="0"/>
                      <w:marTop w:val="0"/>
                      <w:marBottom w:val="0"/>
                      <w:divBdr>
                        <w:top w:val="none" w:sz="0" w:space="0" w:color="auto"/>
                        <w:left w:val="none" w:sz="0" w:space="0" w:color="auto"/>
                        <w:bottom w:val="none" w:sz="0" w:space="0" w:color="auto"/>
                        <w:right w:val="none" w:sz="0" w:space="0" w:color="auto"/>
                      </w:divBdr>
                    </w:div>
                    <w:div w:id="588461974">
                      <w:marLeft w:val="0"/>
                      <w:marRight w:val="0"/>
                      <w:marTop w:val="0"/>
                      <w:marBottom w:val="0"/>
                      <w:divBdr>
                        <w:top w:val="none" w:sz="0" w:space="0" w:color="auto"/>
                        <w:left w:val="none" w:sz="0" w:space="0" w:color="auto"/>
                        <w:bottom w:val="none" w:sz="0" w:space="0" w:color="auto"/>
                        <w:right w:val="none" w:sz="0" w:space="0" w:color="auto"/>
                      </w:divBdr>
                    </w:div>
                    <w:div w:id="83917554">
                      <w:marLeft w:val="0"/>
                      <w:marRight w:val="0"/>
                      <w:marTop w:val="0"/>
                      <w:marBottom w:val="0"/>
                      <w:divBdr>
                        <w:top w:val="none" w:sz="0" w:space="0" w:color="auto"/>
                        <w:left w:val="none" w:sz="0" w:space="0" w:color="auto"/>
                        <w:bottom w:val="none" w:sz="0" w:space="0" w:color="auto"/>
                        <w:right w:val="none" w:sz="0" w:space="0" w:color="auto"/>
                      </w:divBdr>
                    </w:div>
                    <w:div w:id="1148941066">
                      <w:marLeft w:val="0"/>
                      <w:marRight w:val="0"/>
                      <w:marTop w:val="0"/>
                      <w:marBottom w:val="0"/>
                      <w:divBdr>
                        <w:top w:val="none" w:sz="0" w:space="0" w:color="auto"/>
                        <w:left w:val="none" w:sz="0" w:space="0" w:color="auto"/>
                        <w:bottom w:val="none" w:sz="0" w:space="0" w:color="auto"/>
                        <w:right w:val="none" w:sz="0" w:space="0" w:color="auto"/>
                      </w:divBdr>
                    </w:div>
                    <w:div w:id="1730416385">
                      <w:marLeft w:val="0"/>
                      <w:marRight w:val="0"/>
                      <w:marTop w:val="0"/>
                      <w:marBottom w:val="0"/>
                      <w:divBdr>
                        <w:top w:val="none" w:sz="0" w:space="0" w:color="auto"/>
                        <w:left w:val="none" w:sz="0" w:space="0" w:color="auto"/>
                        <w:bottom w:val="none" w:sz="0" w:space="0" w:color="auto"/>
                        <w:right w:val="none" w:sz="0" w:space="0" w:color="auto"/>
                      </w:divBdr>
                    </w:div>
                    <w:div w:id="820736401">
                      <w:marLeft w:val="0"/>
                      <w:marRight w:val="0"/>
                      <w:marTop w:val="0"/>
                      <w:marBottom w:val="0"/>
                      <w:divBdr>
                        <w:top w:val="none" w:sz="0" w:space="0" w:color="auto"/>
                        <w:left w:val="none" w:sz="0" w:space="0" w:color="auto"/>
                        <w:bottom w:val="none" w:sz="0" w:space="0" w:color="auto"/>
                        <w:right w:val="none" w:sz="0" w:space="0" w:color="auto"/>
                      </w:divBdr>
                    </w:div>
                    <w:div w:id="76831640">
                      <w:marLeft w:val="0"/>
                      <w:marRight w:val="0"/>
                      <w:marTop w:val="0"/>
                      <w:marBottom w:val="0"/>
                      <w:divBdr>
                        <w:top w:val="none" w:sz="0" w:space="0" w:color="auto"/>
                        <w:left w:val="none" w:sz="0" w:space="0" w:color="auto"/>
                        <w:bottom w:val="none" w:sz="0" w:space="0" w:color="auto"/>
                        <w:right w:val="none" w:sz="0" w:space="0" w:color="auto"/>
                      </w:divBdr>
                    </w:div>
                    <w:div w:id="1982466154">
                      <w:marLeft w:val="0"/>
                      <w:marRight w:val="0"/>
                      <w:marTop w:val="0"/>
                      <w:marBottom w:val="0"/>
                      <w:divBdr>
                        <w:top w:val="none" w:sz="0" w:space="0" w:color="auto"/>
                        <w:left w:val="none" w:sz="0" w:space="0" w:color="auto"/>
                        <w:bottom w:val="none" w:sz="0" w:space="0" w:color="auto"/>
                        <w:right w:val="none" w:sz="0" w:space="0" w:color="auto"/>
                      </w:divBdr>
                    </w:div>
                    <w:div w:id="1704862945">
                      <w:marLeft w:val="0"/>
                      <w:marRight w:val="0"/>
                      <w:marTop w:val="0"/>
                      <w:marBottom w:val="0"/>
                      <w:divBdr>
                        <w:top w:val="none" w:sz="0" w:space="0" w:color="auto"/>
                        <w:left w:val="none" w:sz="0" w:space="0" w:color="auto"/>
                        <w:bottom w:val="none" w:sz="0" w:space="0" w:color="auto"/>
                        <w:right w:val="none" w:sz="0" w:space="0" w:color="auto"/>
                      </w:divBdr>
                    </w:div>
                    <w:div w:id="1414934632">
                      <w:marLeft w:val="0"/>
                      <w:marRight w:val="0"/>
                      <w:marTop w:val="0"/>
                      <w:marBottom w:val="0"/>
                      <w:divBdr>
                        <w:top w:val="none" w:sz="0" w:space="0" w:color="auto"/>
                        <w:left w:val="none" w:sz="0" w:space="0" w:color="auto"/>
                        <w:bottom w:val="none" w:sz="0" w:space="0" w:color="auto"/>
                        <w:right w:val="none" w:sz="0" w:space="0" w:color="auto"/>
                      </w:divBdr>
                    </w:div>
                    <w:div w:id="319163902">
                      <w:marLeft w:val="0"/>
                      <w:marRight w:val="0"/>
                      <w:marTop w:val="0"/>
                      <w:marBottom w:val="0"/>
                      <w:divBdr>
                        <w:top w:val="none" w:sz="0" w:space="0" w:color="auto"/>
                        <w:left w:val="none" w:sz="0" w:space="0" w:color="auto"/>
                        <w:bottom w:val="none" w:sz="0" w:space="0" w:color="auto"/>
                        <w:right w:val="none" w:sz="0" w:space="0" w:color="auto"/>
                      </w:divBdr>
                    </w:div>
                    <w:div w:id="1398282878">
                      <w:marLeft w:val="0"/>
                      <w:marRight w:val="0"/>
                      <w:marTop w:val="0"/>
                      <w:marBottom w:val="0"/>
                      <w:divBdr>
                        <w:top w:val="none" w:sz="0" w:space="0" w:color="auto"/>
                        <w:left w:val="none" w:sz="0" w:space="0" w:color="auto"/>
                        <w:bottom w:val="none" w:sz="0" w:space="0" w:color="auto"/>
                        <w:right w:val="none" w:sz="0" w:space="0" w:color="auto"/>
                      </w:divBdr>
                    </w:div>
                    <w:div w:id="1662083215">
                      <w:marLeft w:val="0"/>
                      <w:marRight w:val="0"/>
                      <w:marTop w:val="0"/>
                      <w:marBottom w:val="0"/>
                      <w:divBdr>
                        <w:top w:val="none" w:sz="0" w:space="0" w:color="auto"/>
                        <w:left w:val="none" w:sz="0" w:space="0" w:color="auto"/>
                        <w:bottom w:val="none" w:sz="0" w:space="0" w:color="auto"/>
                        <w:right w:val="none" w:sz="0" w:space="0" w:color="auto"/>
                      </w:divBdr>
                    </w:div>
                    <w:div w:id="15934310">
                      <w:marLeft w:val="0"/>
                      <w:marRight w:val="0"/>
                      <w:marTop w:val="0"/>
                      <w:marBottom w:val="0"/>
                      <w:divBdr>
                        <w:top w:val="none" w:sz="0" w:space="0" w:color="auto"/>
                        <w:left w:val="none" w:sz="0" w:space="0" w:color="auto"/>
                        <w:bottom w:val="none" w:sz="0" w:space="0" w:color="auto"/>
                        <w:right w:val="none" w:sz="0" w:space="0" w:color="auto"/>
                      </w:divBdr>
                    </w:div>
                    <w:div w:id="250550240">
                      <w:marLeft w:val="0"/>
                      <w:marRight w:val="0"/>
                      <w:marTop w:val="0"/>
                      <w:marBottom w:val="0"/>
                      <w:divBdr>
                        <w:top w:val="none" w:sz="0" w:space="0" w:color="auto"/>
                        <w:left w:val="none" w:sz="0" w:space="0" w:color="auto"/>
                        <w:bottom w:val="none" w:sz="0" w:space="0" w:color="auto"/>
                        <w:right w:val="none" w:sz="0" w:space="0" w:color="auto"/>
                      </w:divBdr>
                    </w:div>
                    <w:div w:id="201407403">
                      <w:marLeft w:val="0"/>
                      <w:marRight w:val="0"/>
                      <w:marTop w:val="0"/>
                      <w:marBottom w:val="0"/>
                      <w:divBdr>
                        <w:top w:val="none" w:sz="0" w:space="0" w:color="auto"/>
                        <w:left w:val="none" w:sz="0" w:space="0" w:color="auto"/>
                        <w:bottom w:val="none" w:sz="0" w:space="0" w:color="auto"/>
                        <w:right w:val="none" w:sz="0" w:space="0" w:color="auto"/>
                      </w:divBdr>
                    </w:div>
                    <w:div w:id="995576590">
                      <w:marLeft w:val="0"/>
                      <w:marRight w:val="0"/>
                      <w:marTop w:val="0"/>
                      <w:marBottom w:val="0"/>
                      <w:divBdr>
                        <w:top w:val="none" w:sz="0" w:space="0" w:color="auto"/>
                        <w:left w:val="none" w:sz="0" w:space="0" w:color="auto"/>
                        <w:bottom w:val="none" w:sz="0" w:space="0" w:color="auto"/>
                        <w:right w:val="none" w:sz="0" w:space="0" w:color="auto"/>
                      </w:divBdr>
                    </w:div>
                    <w:div w:id="1728066761">
                      <w:marLeft w:val="0"/>
                      <w:marRight w:val="0"/>
                      <w:marTop w:val="0"/>
                      <w:marBottom w:val="0"/>
                      <w:divBdr>
                        <w:top w:val="none" w:sz="0" w:space="0" w:color="auto"/>
                        <w:left w:val="none" w:sz="0" w:space="0" w:color="auto"/>
                        <w:bottom w:val="none" w:sz="0" w:space="0" w:color="auto"/>
                        <w:right w:val="none" w:sz="0" w:space="0" w:color="auto"/>
                      </w:divBdr>
                    </w:div>
                    <w:div w:id="136190863">
                      <w:marLeft w:val="0"/>
                      <w:marRight w:val="0"/>
                      <w:marTop w:val="0"/>
                      <w:marBottom w:val="0"/>
                      <w:divBdr>
                        <w:top w:val="none" w:sz="0" w:space="0" w:color="auto"/>
                        <w:left w:val="none" w:sz="0" w:space="0" w:color="auto"/>
                        <w:bottom w:val="none" w:sz="0" w:space="0" w:color="auto"/>
                        <w:right w:val="none" w:sz="0" w:space="0" w:color="auto"/>
                      </w:divBdr>
                    </w:div>
                    <w:div w:id="1189567480">
                      <w:marLeft w:val="0"/>
                      <w:marRight w:val="0"/>
                      <w:marTop w:val="0"/>
                      <w:marBottom w:val="0"/>
                      <w:divBdr>
                        <w:top w:val="none" w:sz="0" w:space="0" w:color="auto"/>
                        <w:left w:val="none" w:sz="0" w:space="0" w:color="auto"/>
                        <w:bottom w:val="none" w:sz="0" w:space="0" w:color="auto"/>
                        <w:right w:val="none" w:sz="0" w:space="0" w:color="auto"/>
                      </w:divBdr>
                    </w:div>
                    <w:div w:id="1836264215">
                      <w:marLeft w:val="0"/>
                      <w:marRight w:val="0"/>
                      <w:marTop w:val="0"/>
                      <w:marBottom w:val="0"/>
                      <w:divBdr>
                        <w:top w:val="none" w:sz="0" w:space="0" w:color="auto"/>
                        <w:left w:val="none" w:sz="0" w:space="0" w:color="auto"/>
                        <w:bottom w:val="none" w:sz="0" w:space="0" w:color="auto"/>
                        <w:right w:val="none" w:sz="0" w:space="0" w:color="auto"/>
                      </w:divBdr>
                    </w:div>
                    <w:div w:id="390423728">
                      <w:marLeft w:val="0"/>
                      <w:marRight w:val="0"/>
                      <w:marTop w:val="0"/>
                      <w:marBottom w:val="0"/>
                      <w:divBdr>
                        <w:top w:val="none" w:sz="0" w:space="0" w:color="auto"/>
                        <w:left w:val="none" w:sz="0" w:space="0" w:color="auto"/>
                        <w:bottom w:val="none" w:sz="0" w:space="0" w:color="auto"/>
                        <w:right w:val="none" w:sz="0" w:space="0" w:color="auto"/>
                      </w:divBdr>
                    </w:div>
                    <w:div w:id="1269267662">
                      <w:marLeft w:val="0"/>
                      <w:marRight w:val="0"/>
                      <w:marTop w:val="0"/>
                      <w:marBottom w:val="0"/>
                      <w:divBdr>
                        <w:top w:val="none" w:sz="0" w:space="0" w:color="auto"/>
                        <w:left w:val="none" w:sz="0" w:space="0" w:color="auto"/>
                        <w:bottom w:val="none" w:sz="0" w:space="0" w:color="auto"/>
                        <w:right w:val="none" w:sz="0" w:space="0" w:color="auto"/>
                      </w:divBdr>
                    </w:div>
                    <w:div w:id="162597190">
                      <w:marLeft w:val="0"/>
                      <w:marRight w:val="0"/>
                      <w:marTop w:val="0"/>
                      <w:marBottom w:val="0"/>
                      <w:divBdr>
                        <w:top w:val="none" w:sz="0" w:space="0" w:color="auto"/>
                        <w:left w:val="none" w:sz="0" w:space="0" w:color="auto"/>
                        <w:bottom w:val="none" w:sz="0" w:space="0" w:color="auto"/>
                        <w:right w:val="none" w:sz="0" w:space="0" w:color="auto"/>
                      </w:divBdr>
                    </w:div>
                    <w:div w:id="1196698376">
                      <w:marLeft w:val="0"/>
                      <w:marRight w:val="0"/>
                      <w:marTop w:val="0"/>
                      <w:marBottom w:val="0"/>
                      <w:divBdr>
                        <w:top w:val="none" w:sz="0" w:space="0" w:color="auto"/>
                        <w:left w:val="none" w:sz="0" w:space="0" w:color="auto"/>
                        <w:bottom w:val="none" w:sz="0" w:space="0" w:color="auto"/>
                        <w:right w:val="none" w:sz="0" w:space="0" w:color="auto"/>
                      </w:divBdr>
                    </w:div>
                    <w:div w:id="1999648018">
                      <w:marLeft w:val="0"/>
                      <w:marRight w:val="0"/>
                      <w:marTop w:val="0"/>
                      <w:marBottom w:val="0"/>
                      <w:divBdr>
                        <w:top w:val="none" w:sz="0" w:space="0" w:color="auto"/>
                        <w:left w:val="none" w:sz="0" w:space="0" w:color="auto"/>
                        <w:bottom w:val="none" w:sz="0" w:space="0" w:color="auto"/>
                        <w:right w:val="none" w:sz="0" w:space="0" w:color="auto"/>
                      </w:divBdr>
                    </w:div>
                    <w:div w:id="2106070290">
                      <w:marLeft w:val="0"/>
                      <w:marRight w:val="0"/>
                      <w:marTop w:val="0"/>
                      <w:marBottom w:val="0"/>
                      <w:divBdr>
                        <w:top w:val="none" w:sz="0" w:space="0" w:color="auto"/>
                        <w:left w:val="none" w:sz="0" w:space="0" w:color="auto"/>
                        <w:bottom w:val="none" w:sz="0" w:space="0" w:color="auto"/>
                        <w:right w:val="none" w:sz="0" w:space="0" w:color="auto"/>
                      </w:divBdr>
                    </w:div>
                    <w:div w:id="1785999313">
                      <w:marLeft w:val="0"/>
                      <w:marRight w:val="0"/>
                      <w:marTop w:val="0"/>
                      <w:marBottom w:val="0"/>
                      <w:divBdr>
                        <w:top w:val="none" w:sz="0" w:space="0" w:color="auto"/>
                        <w:left w:val="none" w:sz="0" w:space="0" w:color="auto"/>
                        <w:bottom w:val="none" w:sz="0" w:space="0" w:color="auto"/>
                        <w:right w:val="none" w:sz="0" w:space="0" w:color="auto"/>
                      </w:divBdr>
                    </w:div>
                    <w:div w:id="1988892982">
                      <w:marLeft w:val="0"/>
                      <w:marRight w:val="0"/>
                      <w:marTop w:val="0"/>
                      <w:marBottom w:val="0"/>
                      <w:divBdr>
                        <w:top w:val="none" w:sz="0" w:space="0" w:color="auto"/>
                        <w:left w:val="none" w:sz="0" w:space="0" w:color="auto"/>
                        <w:bottom w:val="none" w:sz="0" w:space="0" w:color="auto"/>
                        <w:right w:val="none" w:sz="0" w:space="0" w:color="auto"/>
                      </w:divBdr>
                    </w:div>
                    <w:div w:id="1033313042">
                      <w:marLeft w:val="0"/>
                      <w:marRight w:val="0"/>
                      <w:marTop w:val="0"/>
                      <w:marBottom w:val="0"/>
                      <w:divBdr>
                        <w:top w:val="none" w:sz="0" w:space="0" w:color="auto"/>
                        <w:left w:val="none" w:sz="0" w:space="0" w:color="auto"/>
                        <w:bottom w:val="none" w:sz="0" w:space="0" w:color="auto"/>
                        <w:right w:val="none" w:sz="0" w:space="0" w:color="auto"/>
                      </w:divBdr>
                    </w:div>
                    <w:div w:id="2140494527">
                      <w:marLeft w:val="0"/>
                      <w:marRight w:val="0"/>
                      <w:marTop w:val="0"/>
                      <w:marBottom w:val="0"/>
                      <w:divBdr>
                        <w:top w:val="none" w:sz="0" w:space="0" w:color="auto"/>
                        <w:left w:val="none" w:sz="0" w:space="0" w:color="auto"/>
                        <w:bottom w:val="none" w:sz="0" w:space="0" w:color="auto"/>
                        <w:right w:val="none" w:sz="0" w:space="0" w:color="auto"/>
                      </w:divBdr>
                    </w:div>
                    <w:div w:id="2037539421">
                      <w:marLeft w:val="0"/>
                      <w:marRight w:val="0"/>
                      <w:marTop w:val="0"/>
                      <w:marBottom w:val="0"/>
                      <w:divBdr>
                        <w:top w:val="none" w:sz="0" w:space="0" w:color="auto"/>
                        <w:left w:val="none" w:sz="0" w:space="0" w:color="auto"/>
                        <w:bottom w:val="none" w:sz="0" w:space="0" w:color="auto"/>
                        <w:right w:val="none" w:sz="0" w:space="0" w:color="auto"/>
                      </w:divBdr>
                    </w:div>
                    <w:div w:id="494806165">
                      <w:marLeft w:val="0"/>
                      <w:marRight w:val="0"/>
                      <w:marTop w:val="0"/>
                      <w:marBottom w:val="0"/>
                      <w:divBdr>
                        <w:top w:val="none" w:sz="0" w:space="0" w:color="auto"/>
                        <w:left w:val="none" w:sz="0" w:space="0" w:color="auto"/>
                        <w:bottom w:val="none" w:sz="0" w:space="0" w:color="auto"/>
                        <w:right w:val="none" w:sz="0" w:space="0" w:color="auto"/>
                      </w:divBdr>
                    </w:div>
                    <w:div w:id="117842533">
                      <w:marLeft w:val="0"/>
                      <w:marRight w:val="0"/>
                      <w:marTop w:val="0"/>
                      <w:marBottom w:val="0"/>
                      <w:divBdr>
                        <w:top w:val="none" w:sz="0" w:space="0" w:color="auto"/>
                        <w:left w:val="none" w:sz="0" w:space="0" w:color="auto"/>
                        <w:bottom w:val="none" w:sz="0" w:space="0" w:color="auto"/>
                        <w:right w:val="none" w:sz="0" w:space="0" w:color="auto"/>
                      </w:divBdr>
                    </w:div>
                    <w:div w:id="389500781">
                      <w:marLeft w:val="0"/>
                      <w:marRight w:val="0"/>
                      <w:marTop w:val="0"/>
                      <w:marBottom w:val="0"/>
                      <w:divBdr>
                        <w:top w:val="none" w:sz="0" w:space="0" w:color="auto"/>
                        <w:left w:val="none" w:sz="0" w:space="0" w:color="auto"/>
                        <w:bottom w:val="none" w:sz="0" w:space="0" w:color="auto"/>
                        <w:right w:val="none" w:sz="0" w:space="0" w:color="auto"/>
                      </w:divBdr>
                    </w:div>
                    <w:div w:id="527137532">
                      <w:marLeft w:val="0"/>
                      <w:marRight w:val="0"/>
                      <w:marTop w:val="0"/>
                      <w:marBottom w:val="0"/>
                      <w:divBdr>
                        <w:top w:val="none" w:sz="0" w:space="0" w:color="auto"/>
                        <w:left w:val="none" w:sz="0" w:space="0" w:color="auto"/>
                        <w:bottom w:val="none" w:sz="0" w:space="0" w:color="auto"/>
                        <w:right w:val="none" w:sz="0" w:space="0" w:color="auto"/>
                      </w:divBdr>
                    </w:div>
                    <w:div w:id="952446627">
                      <w:marLeft w:val="0"/>
                      <w:marRight w:val="0"/>
                      <w:marTop w:val="0"/>
                      <w:marBottom w:val="0"/>
                      <w:divBdr>
                        <w:top w:val="none" w:sz="0" w:space="0" w:color="auto"/>
                        <w:left w:val="none" w:sz="0" w:space="0" w:color="auto"/>
                        <w:bottom w:val="none" w:sz="0" w:space="0" w:color="auto"/>
                        <w:right w:val="none" w:sz="0" w:space="0" w:color="auto"/>
                      </w:divBdr>
                    </w:div>
                    <w:div w:id="658919735">
                      <w:marLeft w:val="0"/>
                      <w:marRight w:val="0"/>
                      <w:marTop w:val="0"/>
                      <w:marBottom w:val="0"/>
                      <w:divBdr>
                        <w:top w:val="none" w:sz="0" w:space="0" w:color="auto"/>
                        <w:left w:val="none" w:sz="0" w:space="0" w:color="auto"/>
                        <w:bottom w:val="none" w:sz="0" w:space="0" w:color="auto"/>
                        <w:right w:val="none" w:sz="0" w:space="0" w:color="auto"/>
                      </w:divBdr>
                    </w:div>
                    <w:div w:id="1386248678">
                      <w:marLeft w:val="0"/>
                      <w:marRight w:val="0"/>
                      <w:marTop w:val="0"/>
                      <w:marBottom w:val="0"/>
                      <w:divBdr>
                        <w:top w:val="none" w:sz="0" w:space="0" w:color="auto"/>
                        <w:left w:val="none" w:sz="0" w:space="0" w:color="auto"/>
                        <w:bottom w:val="none" w:sz="0" w:space="0" w:color="auto"/>
                        <w:right w:val="none" w:sz="0" w:space="0" w:color="auto"/>
                      </w:divBdr>
                    </w:div>
                    <w:div w:id="563030260">
                      <w:marLeft w:val="0"/>
                      <w:marRight w:val="0"/>
                      <w:marTop w:val="0"/>
                      <w:marBottom w:val="0"/>
                      <w:divBdr>
                        <w:top w:val="none" w:sz="0" w:space="0" w:color="auto"/>
                        <w:left w:val="none" w:sz="0" w:space="0" w:color="auto"/>
                        <w:bottom w:val="none" w:sz="0" w:space="0" w:color="auto"/>
                        <w:right w:val="none" w:sz="0" w:space="0" w:color="auto"/>
                      </w:divBdr>
                    </w:div>
                    <w:div w:id="965695144">
                      <w:marLeft w:val="0"/>
                      <w:marRight w:val="0"/>
                      <w:marTop w:val="0"/>
                      <w:marBottom w:val="0"/>
                      <w:divBdr>
                        <w:top w:val="none" w:sz="0" w:space="0" w:color="auto"/>
                        <w:left w:val="none" w:sz="0" w:space="0" w:color="auto"/>
                        <w:bottom w:val="none" w:sz="0" w:space="0" w:color="auto"/>
                        <w:right w:val="none" w:sz="0" w:space="0" w:color="auto"/>
                      </w:divBdr>
                    </w:div>
                    <w:div w:id="220144158">
                      <w:marLeft w:val="0"/>
                      <w:marRight w:val="0"/>
                      <w:marTop w:val="0"/>
                      <w:marBottom w:val="0"/>
                      <w:divBdr>
                        <w:top w:val="none" w:sz="0" w:space="0" w:color="auto"/>
                        <w:left w:val="none" w:sz="0" w:space="0" w:color="auto"/>
                        <w:bottom w:val="none" w:sz="0" w:space="0" w:color="auto"/>
                        <w:right w:val="none" w:sz="0" w:space="0" w:color="auto"/>
                      </w:divBdr>
                    </w:div>
                    <w:div w:id="1564633610">
                      <w:marLeft w:val="0"/>
                      <w:marRight w:val="0"/>
                      <w:marTop w:val="0"/>
                      <w:marBottom w:val="0"/>
                      <w:divBdr>
                        <w:top w:val="none" w:sz="0" w:space="0" w:color="auto"/>
                        <w:left w:val="none" w:sz="0" w:space="0" w:color="auto"/>
                        <w:bottom w:val="none" w:sz="0" w:space="0" w:color="auto"/>
                        <w:right w:val="none" w:sz="0" w:space="0" w:color="auto"/>
                      </w:divBdr>
                    </w:div>
                    <w:div w:id="490490860">
                      <w:marLeft w:val="0"/>
                      <w:marRight w:val="0"/>
                      <w:marTop w:val="0"/>
                      <w:marBottom w:val="0"/>
                      <w:divBdr>
                        <w:top w:val="none" w:sz="0" w:space="0" w:color="auto"/>
                        <w:left w:val="none" w:sz="0" w:space="0" w:color="auto"/>
                        <w:bottom w:val="none" w:sz="0" w:space="0" w:color="auto"/>
                        <w:right w:val="none" w:sz="0" w:space="0" w:color="auto"/>
                      </w:divBdr>
                    </w:div>
                    <w:div w:id="761877019">
                      <w:marLeft w:val="0"/>
                      <w:marRight w:val="0"/>
                      <w:marTop w:val="0"/>
                      <w:marBottom w:val="0"/>
                      <w:divBdr>
                        <w:top w:val="none" w:sz="0" w:space="0" w:color="auto"/>
                        <w:left w:val="none" w:sz="0" w:space="0" w:color="auto"/>
                        <w:bottom w:val="none" w:sz="0" w:space="0" w:color="auto"/>
                        <w:right w:val="none" w:sz="0" w:space="0" w:color="auto"/>
                      </w:divBdr>
                    </w:div>
                    <w:div w:id="39287278">
                      <w:marLeft w:val="0"/>
                      <w:marRight w:val="0"/>
                      <w:marTop w:val="0"/>
                      <w:marBottom w:val="0"/>
                      <w:divBdr>
                        <w:top w:val="none" w:sz="0" w:space="0" w:color="auto"/>
                        <w:left w:val="none" w:sz="0" w:space="0" w:color="auto"/>
                        <w:bottom w:val="none" w:sz="0" w:space="0" w:color="auto"/>
                        <w:right w:val="none" w:sz="0" w:space="0" w:color="auto"/>
                      </w:divBdr>
                    </w:div>
                    <w:div w:id="1259483582">
                      <w:marLeft w:val="0"/>
                      <w:marRight w:val="0"/>
                      <w:marTop w:val="0"/>
                      <w:marBottom w:val="0"/>
                      <w:divBdr>
                        <w:top w:val="none" w:sz="0" w:space="0" w:color="auto"/>
                        <w:left w:val="none" w:sz="0" w:space="0" w:color="auto"/>
                        <w:bottom w:val="none" w:sz="0" w:space="0" w:color="auto"/>
                        <w:right w:val="none" w:sz="0" w:space="0" w:color="auto"/>
                      </w:divBdr>
                    </w:div>
                    <w:div w:id="1733044383">
                      <w:marLeft w:val="0"/>
                      <w:marRight w:val="0"/>
                      <w:marTop w:val="0"/>
                      <w:marBottom w:val="0"/>
                      <w:divBdr>
                        <w:top w:val="none" w:sz="0" w:space="0" w:color="auto"/>
                        <w:left w:val="none" w:sz="0" w:space="0" w:color="auto"/>
                        <w:bottom w:val="none" w:sz="0" w:space="0" w:color="auto"/>
                        <w:right w:val="none" w:sz="0" w:space="0" w:color="auto"/>
                      </w:divBdr>
                    </w:div>
                    <w:div w:id="2086342154">
                      <w:marLeft w:val="0"/>
                      <w:marRight w:val="0"/>
                      <w:marTop w:val="0"/>
                      <w:marBottom w:val="0"/>
                      <w:divBdr>
                        <w:top w:val="none" w:sz="0" w:space="0" w:color="auto"/>
                        <w:left w:val="none" w:sz="0" w:space="0" w:color="auto"/>
                        <w:bottom w:val="none" w:sz="0" w:space="0" w:color="auto"/>
                        <w:right w:val="none" w:sz="0" w:space="0" w:color="auto"/>
                      </w:divBdr>
                    </w:div>
                    <w:div w:id="813067352">
                      <w:marLeft w:val="0"/>
                      <w:marRight w:val="0"/>
                      <w:marTop w:val="0"/>
                      <w:marBottom w:val="0"/>
                      <w:divBdr>
                        <w:top w:val="none" w:sz="0" w:space="0" w:color="auto"/>
                        <w:left w:val="none" w:sz="0" w:space="0" w:color="auto"/>
                        <w:bottom w:val="none" w:sz="0" w:space="0" w:color="auto"/>
                        <w:right w:val="none" w:sz="0" w:space="0" w:color="auto"/>
                      </w:divBdr>
                    </w:div>
                    <w:div w:id="102267630">
                      <w:marLeft w:val="0"/>
                      <w:marRight w:val="0"/>
                      <w:marTop w:val="0"/>
                      <w:marBottom w:val="0"/>
                      <w:divBdr>
                        <w:top w:val="none" w:sz="0" w:space="0" w:color="auto"/>
                        <w:left w:val="none" w:sz="0" w:space="0" w:color="auto"/>
                        <w:bottom w:val="none" w:sz="0" w:space="0" w:color="auto"/>
                        <w:right w:val="none" w:sz="0" w:space="0" w:color="auto"/>
                      </w:divBdr>
                    </w:div>
                    <w:div w:id="743262459">
                      <w:marLeft w:val="0"/>
                      <w:marRight w:val="0"/>
                      <w:marTop w:val="0"/>
                      <w:marBottom w:val="0"/>
                      <w:divBdr>
                        <w:top w:val="none" w:sz="0" w:space="0" w:color="auto"/>
                        <w:left w:val="none" w:sz="0" w:space="0" w:color="auto"/>
                        <w:bottom w:val="none" w:sz="0" w:space="0" w:color="auto"/>
                        <w:right w:val="none" w:sz="0" w:space="0" w:color="auto"/>
                      </w:divBdr>
                    </w:div>
                    <w:div w:id="1739129496">
                      <w:marLeft w:val="0"/>
                      <w:marRight w:val="0"/>
                      <w:marTop w:val="0"/>
                      <w:marBottom w:val="0"/>
                      <w:divBdr>
                        <w:top w:val="none" w:sz="0" w:space="0" w:color="auto"/>
                        <w:left w:val="none" w:sz="0" w:space="0" w:color="auto"/>
                        <w:bottom w:val="none" w:sz="0" w:space="0" w:color="auto"/>
                        <w:right w:val="none" w:sz="0" w:space="0" w:color="auto"/>
                      </w:divBdr>
                    </w:div>
                    <w:div w:id="4141536">
                      <w:marLeft w:val="0"/>
                      <w:marRight w:val="0"/>
                      <w:marTop w:val="0"/>
                      <w:marBottom w:val="0"/>
                      <w:divBdr>
                        <w:top w:val="none" w:sz="0" w:space="0" w:color="auto"/>
                        <w:left w:val="none" w:sz="0" w:space="0" w:color="auto"/>
                        <w:bottom w:val="none" w:sz="0" w:space="0" w:color="auto"/>
                        <w:right w:val="none" w:sz="0" w:space="0" w:color="auto"/>
                      </w:divBdr>
                    </w:div>
                    <w:div w:id="1761365982">
                      <w:marLeft w:val="0"/>
                      <w:marRight w:val="0"/>
                      <w:marTop w:val="0"/>
                      <w:marBottom w:val="0"/>
                      <w:divBdr>
                        <w:top w:val="none" w:sz="0" w:space="0" w:color="auto"/>
                        <w:left w:val="none" w:sz="0" w:space="0" w:color="auto"/>
                        <w:bottom w:val="none" w:sz="0" w:space="0" w:color="auto"/>
                        <w:right w:val="none" w:sz="0" w:space="0" w:color="auto"/>
                      </w:divBdr>
                    </w:div>
                    <w:div w:id="318197151">
                      <w:marLeft w:val="0"/>
                      <w:marRight w:val="0"/>
                      <w:marTop w:val="0"/>
                      <w:marBottom w:val="0"/>
                      <w:divBdr>
                        <w:top w:val="none" w:sz="0" w:space="0" w:color="auto"/>
                        <w:left w:val="none" w:sz="0" w:space="0" w:color="auto"/>
                        <w:bottom w:val="none" w:sz="0" w:space="0" w:color="auto"/>
                        <w:right w:val="none" w:sz="0" w:space="0" w:color="auto"/>
                      </w:divBdr>
                    </w:div>
                    <w:div w:id="1556743643">
                      <w:marLeft w:val="0"/>
                      <w:marRight w:val="0"/>
                      <w:marTop w:val="0"/>
                      <w:marBottom w:val="0"/>
                      <w:divBdr>
                        <w:top w:val="none" w:sz="0" w:space="0" w:color="auto"/>
                        <w:left w:val="none" w:sz="0" w:space="0" w:color="auto"/>
                        <w:bottom w:val="none" w:sz="0" w:space="0" w:color="auto"/>
                        <w:right w:val="none" w:sz="0" w:space="0" w:color="auto"/>
                      </w:divBdr>
                    </w:div>
                    <w:div w:id="816845764">
                      <w:marLeft w:val="0"/>
                      <w:marRight w:val="0"/>
                      <w:marTop w:val="0"/>
                      <w:marBottom w:val="0"/>
                      <w:divBdr>
                        <w:top w:val="none" w:sz="0" w:space="0" w:color="auto"/>
                        <w:left w:val="none" w:sz="0" w:space="0" w:color="auto"/>
                        <w:bottom w:val="none" w:sz="0" w:space="0" w:color="auto"/>
                        <w:right w:val="none" w:sz="0" w:space="0" w:color="auto"/>
                      </w:divBdr>
                    </w:div>
                    <w:div w:id="1628857716">
                      <w:marLeft w:val="0"/>
                      <w:marRight w:val="0"/>
                      <w:marTop w:val="0"/>
                      <w:marBottom w:val="0"/>
                      <w:divBdr>
                        <w:top w:val="none" w:sz="0" w:space="0" w:color="auto"/>
                        <w:left w:val="none" w:sz="0" w:space="0" w:color="auto"/>
                        <w:bottom w:val="none" w:sz="0" w:space="0" w:color="auto"/>
                        <w:right w:val="none" w:sz="0" w:space="0" w:color="auto"/>
                      </w:divBdr>
                    </w:div>
                    <w:div w:id="944073576">
                      <w:marLeft w:val="0"/>
                      <w:marRight w:val="0"/>
                      <w:marTop w:val="0"/>
                      <w:marBottom w:val="0"/>
                      <w:divBdr>
                        <w:top w:val="none" w:sz="0" w:space="0" w:color="auto"/>
                        <w:left w:val="none" w:sz="0" w:space="0" w:color="auto"/>
                        <w:bottom w:val="none" w:sz="0" w:space="0" w:color="auto"/>
                        <w:right w:val="none" w:sz="0" w:space="0" w:color="auto"/>
                      </w:divBdr>
                    </w:div>
                    <w:div w:id="376470026">
                      <w:marLeft w:val="0"/>
                      <w:marRight w:val="0"/>
                      <w:marTop w:val="0"/>
                      <w:marBottom w:val="0"/>
                      <w:divBdr>
                        <w:top w:val="none" w:sz="0" w:space="0" w:color="auto"/>
                        <w:left w:val="none" w:sz="0" w:space="0" w:color="auto"/>
                        <w:bottom w:val="none" w:sz="0" w:space="0" w:color="auto"/>
                        <w:right w:val="none" w:sz="0" w:space="0" w:color="auto"/>
                      </w:divBdr>
                    </w:div>
                    <w:div w:id="149836032">
                      <w:marLeft w:val="0"/>
                      <w:marRight w:val="0"/>
                      <w:marTop w:val="0"/>
                      <w:marBottom w:val="0"/>
                      <w:divBdr>
                        <w:top w:val="none" w:sz="0" w:space="0" w:color="auto"/>
                        <w:left w:val="none" w:sz="0" w:space="0" w:color="auto"/>
                        <w:bottom w:val="none" w:sz="0" w:space="0" w:color="auto"/>
                        <w:right w:val="none" w:sz="0" w:space="0" w:color="auto"/>
                      </w:divBdr>
                    </w:div>
                    <w:div w:id="115564700">
                      <w:marLeft w:val="0"/>
                      <w:marRight w:val="0"/>
                      <w:marTop w:val="0"/>
                      <w:marBottom w:val="0"/>
                      <w:divBdr>
                        <w:top w:val="none" w:sz="0" w:space="0" w:color="auto"/>
                        <w:left w:val="none" w:sz="0" w:space="0" w:color="auto"/>
                        <w:bottom w:val="none" w:sz="0" w:space="0" w:color="auto"/>
                        <w:right w:val="none" w:sz="0" w:space="0" w:color="auto"/>
                      </w:divBdr>
                    </w:div>
                    <w:div w:id="1683891258">
                      <w:marLeft w:val="0"/>
                      <w:marRight w:val="0"/>
                      <w:marTop w:val="0"/>
                      <w:marBottom w:val="0"/>
                      <w:divBdr>
                        <w:top w:val="none" w:sz="0" w:space="0" w:color="auto"/>
                        <w:left w:val="none" w:sz="0" w:space="0" w:color="auto"/>
                        <w:bottom w:val="none" w:sz="0" w:space="0" w:color="auto"/>
                        <w:right w:val="none" w:sz="0" w:space="0" w:color="auto"/>
                      </w:divBdr>
                    </w:div>
                    <w:div w:id="1267883977">
                      <w:marLeft w:val="0"/>
                      <w:marRight w:val="0"/>
                      <w:marTop w:val="0"/>
                      <w:marBottom w:val="0"/>
                      <w:divBdr>
                        <w:top w:val="none" w:sz="0" w:space="0" w:color="auto"/>
                        <w:left w:val="none" w:sz="0" w:space="0" w:color="auto"/>
                        <w:bottom w:val="none" w:sz="0" w:space="0" w:color="auto"/>
                        <w:right w:val="none" w:sz="0" w:space="0" w:color="auto"/>
                      </w:divBdr>
                    </w:div>
                    <w:div w:id="1055590787">
                      <w:marLeft w:val="0"/>
                      <w:marRight w:val="0"/>
                      <w:marTop w:val="0"/>
                      <w:marBottom w:val="0"/>
                      <w:divBdr>
                        <w:top w:val="none" w:sz="0" w:space="0" w:color="auto"/>
                        <w:left w:val="none" w:sz="0" w:space="0" w:color="auto"/>
                        <w:bottom w:val="none" w:sz="0" w:space="0" w:color="auto"/>
                        <w:right w:val="none" w:sz="0" w:space="0" w:color="auto"/>
                      </w:divBdr>
                    </w:div>
                    <w:div w:id="1778214681">
                      <w:marLeft w:val="0"/>
                      <w:marRight w:val="0"/>
                      <w:marTop w:val="0"/>
                      <w:marBottom w:val="0"/>
                      <w:divBdr>
                        <w:top w:val="none" w:sz="0" w:space="0" w:color="auto"/>
                        <w:left w:val="none" w:sz="0" w:space="0" w:color="auto"/>
                        <w:bottom w:val="none" w:sz="0" w:space="0" w:color="auto"/>
                        <w:right w:val="none" w:sz="0" w:space="0" w:color="auto"/>
                      </w:divBdr>
                    </w:div>
                    <w:div w:id="1088313680">
                      <w:marLeft w:val="0"/>
                      <w:marRight w:val="0"/>
                      <w:marTop w:val="0"/>
                      <w:marBottom w:val="0"/>
                      <w:divBdr>
                        <w:top w:val="none" w:sz="0" w:space="0" w:color="auto"/>
                        <w:left w:val="none" w:sz="0" w:space="0" w:color="auto"/>
                        <w:bottom w:val="none" w:sz="0" w:space="0" w:color="auto"/>
                        <w:right w:val="none" w:sz="0" w:space="0" w:color="auto"/>
                      </w:divBdr>
                    </w:div>
                    <w:div w:id="122430889">
                      <w:marLeft w:val="0"/>
                      <w:marRight w:val="0"/>
                      <w:marTop w:val="0"/>
                      <w:marBottom w:val="0"/>
                      <w:divBdr>
                        <w:top w:val="none" w:sz="0" w:space="0" w:color="auto"/>
                        <w:left w:val="none" w:sz="0" w:space="0" w:color="auto"/>
                        <w:bottom w:val="none" w:sz="0" w:space="0" w:color="auto"/>
                        <w:right w:val="none" w:sz="0" w:space="0" w:color="auto"/>
                      </w:divBdr>
                    </w:div>
                    <w:div w:id="1364133781">
                      <w:marLeft w:val="0"/>
                      <w:marRight w:val="0"/>
                      <w:marTop w:val="0"/>
                      <w:marBottom w:val="0"/>
                      <w:divBdr>
                        <w:top w:val="none" w:sz="0" w:space="0" w:color="auto"/>
                        <w:left w:val="none" w:sz="0" w:space="0" w:color="auto"/>
                        <w:bottom w:val="none" w:sz="0" w:space="0" w:color="auto"/>
                        <w:right w:val="none" w:sz="0" w:space="0" w:color="auto"/>
                      </w:divBdr>
                    </w:div>
                    <w:div w:id="1745951072">
                      <w:marLeft w:val="0"/>
                      <w:marRight w:val="0"/>
                      <w:marTop w:val="0"/>
                      <w:marBottom w:val="0"/>
                      <w:divBdr>
                        <w:top w:val="none" w:sz="0" w:space="0" w:color="auto"/>
                        <w:left w:val="none" w:sz="0" w:space="0" w:color="auto"/>
                        <w:bottom w:val="none" w:sz="0" w:space="0" w:color="auto"/>
                        <w:right w:val="none" w:sz="0" w:space="0" w:color="auto"/>
                      </w:divBdr>
                    </w:div>
                    <w:div w:id="2002810571">
                      <w:marLeft w:val="0"/>
                      <w:marRight w:val="0"/>
                      <w:marTop w:val="0"/>
                      <w:marBottom w:val="0"/>
                      <w:divBdr>
                        <w:top w:val="none" w:sz="0" w:space="0" w:color="auto"/>
                        <w:left w:val="none" w:sz="0" w:space="0" w:color="auto"/>
                        <w:bottom w:val="none" w:sz="0" w:space="0" w:color="auto"/>
                        <w:right w:val="none" w:sz="0" w:space="0" w:color="auto"/>
                      </w:divBdr>
                    </w:div>
                    <w:div w:id="1787189680">
                      <w:marLeft w:val="0"/>
                      <w:marRight w:val="0"/>
                      <w:marTop w:val="0"/>
                      <w:marBottom w:val="0"/>
                      <w:divBdr>
                        <w:top w:val="none" w:sz="0" w:space="0" w:color="auto"/>
                        <w:left w:val="none" w:sz="0" w:space="0" w:color="auto"/>
                        <w:bottom w:val="none" w:sz="0" w:space="0" w:color="auto"/>
                        <w:right w:val="none" w:sz="0" w:space="0" w:color="auto"/>
                      </w:divBdr>
                    </w:div>
                    <w:div w:id="1345982892">
                      <w:marLeft w:val="0"/>
                      <w:marRight w:val="0"/>
                      <w:marTop w:val="0"/>
                      <w:marBottom w:val="0"/>
                      <w:divBdr>
                        <w:top w:val="none" w:sz="0" w:space="0" w:color="auto"/>
                        <w:left w:val="none" w:sz="0" w:space="0" w:color="auto"/>
                        <w:bottom w:val="none" w:sz="0" w:space="0" w:color="auto"/>
                        <w:right w:val="none" w:sz="0" w:space="0" w:color="auto"/>
                      </w:divBdr>
                    </w:div>
                    <w:div w:id="2097092234">
                      <w:marLeft w:val="0"/>
                      <w:marRight w:val="0"/>
                      <w:marTop w:val="0"/>
                      <w:marBottom w:val="0"/>
                      <w:divBdr>
                        <w:top w:val="none" w:sz="0" w:space="0" w:color="auto"/>
                        <w:left w:val="none" w:sz="0" w:space="0" w:color="auto"/>
                        <w:bottom w:val="none" w:sz="0" w:space="0" w:color="auto"/>
                        <w:right w:val="none" w:sz="0" w:space="0" w:color="auto"/>
                      </w:divBdr>
                    </w:div>
                    <w:div w:id="1290160699">
                      <w:marLeft w:val="0"/>
                      <w:marRight w:val="0"/>
                      <w:marTop w:val="0"/>
                      <w:marBottom w:val="0"/>
                      <w:divBdr>
                        <w:top w:val="none" w:sz="0" w:space="0" w:color="auto"/>
                        <w:left w:val="none" w:sz="0" w:space="0" w:color="auto"/>
                        <w:bottom w:val="none" w:sz="0" w:space="0" w:color="auto"/>
                        <w:right w:val="none" w:sz="0" w:space="0" w:color="auto"/>
                      </w:divBdr>
                    </w:div>
                    <w:div w:id="1571042433">
                      <w:marLeft w:val="0"/>
                      <w:marRight w:val="0"/>
                      <w:marTop w:val="0"/>
                      <w:marBottom w:val="0"/>
                      <w:divBdr>
                        <w:top w:val="none" w:sz="0" w:space="0" w:color="auto"/>
                        <w:left w:val="none" w:sz="0" w:space="0" w:color="auto"/>
                        <w:bottom w:val="none" w:sz="0" w:space="0" w:color="auto"/>
                        <w:right w:val="none" w:sz="0" w:space="0" w:color="auto"/>
                      </w:divBdr>
                    </w:div>
                    <w:div w:id="1337656451">
                      <w:marLeft w:val="0"/>
                      <w:marRight w:val="0"/>
                      <w:marTop w:val="0"/>
                      <w:marBottom w:val="0"/>
                      <w:divBdr>
                        <w:top w:val="none" w:sz="0" w:space="0" w:color="auto"/>
                        <w:left w:val="none" w:sz="0" w:space="0" w:color="auto"/>
                        <w:bottom w:val="none" w:sz="0" w:space="0" w:color="auto"/>
                        <w:right w:val="none" w:sz="0" w:space="0" w:color="auto"/>
                      </w:divBdr>
                    </w:div>
                    <w:div w:id="475339622">
                      <w:marLeft w:val="0"/>
                      <w:marRight w:val="0"/>
                      <w:marTop w:val="0"/>
                      <w:marBottom w:val="0"/>
                      <w:divBdr>
                        <w:top w:val="none" w:sz="0" w:space="0" w:color="auto"/>
                        <w:left w:val="none" w:sz="0" w:space="0" w:color="auto"/>
                        <w:bottom w:val="none" w:sz="0" w:space="0" w:color="auto"/>
                        <w:right w:val="none" w:sz="0" w:space="0" w:color="auto"/>
                      </w:divBdr>
                    </w:div>
                    <w:div w:id="379019242">
                      <w:marLeft w:val="0"/>
                      <w:marRight w:val="0"/>
                      <w:marTop w:val="0"/>
                      <w:marBottom w:val="0"/>
                      <w:divBdr>
                        <w:top w:val="none" w:sz="0" w:space="0" w:color="auto"/>
                        <w:left w:val="none" w:sz="0" w:space="0" w:color="auto"/>
                        <w:bottom w:val="none" w:sz="0" w:space="0" w:color="auto"/>
                        <w:right w:val="none" w:sz="0" w:space="0" w:color="auto"/>
                      </w:divBdr>
                    </w:div>
                    <w:div w:id="1219782794">
                      <w:marLeft w:val="0"/>
                      <w:marRight w:val="0"/>
                      <w:marTop w:val="0"/>
                      <w:marBottom w:val="0"/>
                      <w:divBdr>
                        <w:top w:val="none" w:sz="0" w:space="0" w:color="auto"/>
                        <w:left w:val="none" w:sz="0" w:space="0" w:color="auto"/>
                        <w:bottom w:val="none" w:sz="0" w:space="0" w:color="auto"/>
                        <w:right w:val="none" w:sz="0" w:space="0" w:color="auto"/>
                      </w:divBdr>
                    </w:div>
                    <w:div w:id="429591266">
                      <w:marLeft w:val="0"/>
                      <w:marRight w:val="0"/>
                      <w:marTop w:val="0"/>
                      <w:marBottom w:val="0"/>
                      <w:divBdr>
                        <w:top w:val="none" w:sz="0" w:space="0" w:color="auto"/>
                        <w:left w:val="none" w:sz="0" w:space="0" w:color="auto"/>
                        <w:bottom w:val="none" w:sz="0" w:space="0" w:color="auto"/>
                        <w:right w:val="none" w:sz="0" w:space="0" w:color="auto"/>
                      </w:divBdr>
                    </w:div>
                    <w:div w:id="71851568">
                      <w:marLeft w:val="0"/>
                      <w:marRight w:val="0"/>
                      <w:marTop w:val="0"/>
                      <w:marBottom w:val="0"/>
                      <w:divBdr>
                        <w:top w:val="none" w:sz="0" w:space="0" w:color="auto"/>
                        <w:left w:val="none" w:sz="0" w:space="0" w:color="auto"/>
                        <w:bottom w:val="none" w:sz="0" w:space="0" w:color="auto"/>
                        <w:right w:val="none" w:sz="0" w:space="0" w:color="auto"/>
                      </w:divBdr>
                    </w:div>
                    <w:div w:id="2140412916">
                      <w:marLeft w:val="0"/>
                      <w:marRight w:val="0"/>
                      <w:marTop w:val="0"/>
                      <w:marBottom w:val="0"/>
                      <w:divBdr>
                        <w:top w:val="none" w:sz="0" w:space="0" w:color="auto"/>
                        <w:left w:val="none" w:sz="0" w:space="0" w:color="auto"/>
                        <w:bottom w:val="none" w:sz="0" w:space="0" w:color="auto"/>
                        <w:right w:val="none" w:sz="0" w:space="0" w:color="auto"/>
                      </w:divBdr>
                    </w:div>
                    <w:div w:id="1824661553">
                      <w:marLeft w:val="0"/>
                      <w:marRight w:val="0"/>
                      <w:marTop w:val="0"/>
                      <w:marBottom w:val="0"/>
                      <w:divBdr>
                        <w:top w:val="none" w:sz="0" w:space="0" w:color="auto"/>
                        <w:left w:val="none" w:sz="0" w:space="0" w:color="auto"/>
                        <w:bottom w:val="none" w:sz="0" w:space="0" w:color="auto"/>
                        <w:right w:val="none" w:sz="0" w:space="0" w:color="auto"/>
                      </w:divBdr>
                    </w:div>
                    <w:div w:id="1999574787">
                      <w:marLeft w:val="0"/>
                      <w:marRight w:val="0"/>
                      <w:marTop w:val="0"/>
                      <w:marBottom w:val="0"/>
                      <w:divBdr>
                        <w:top w:val="none" w:sz="0" w:space="0" w:color="auto"/>
                        <w:left w:val="none" w:sz="0" w:space="0" w:color="auto"/>
                        <w:bottom w:val="none" w:sz="0" w:space="0" w:color="auto"/>
                        <w:right w:val="none" w:sz="0" w:space="0" w:color="auto"/>
                      </w:divBdr>
                    </w:div>
                    <w:div w:id="1386371033">
                      <w:marLeft w:val="0"/>
                      <w:marRight w:val="0"/>
                      <w:marTop w:val="0"/>
                      <w:marBottom w:val="0"/>
                      <w:divBdr>
                        <w:top w:val="none" w:sz="0" w:space="0" w:color="auto"/>
                        <w:left w:val="none" w:sz="0" w:space="0" w:color="auto"/>
                        <w:bottom w:val="none" w:sz="0" w:space="0" w:color="auto"/>
                        <w:right w:val="none" w:sz="0" w:space="0" w:color="auto"/>
                      </w:divBdr>
                    </w:div>
                    <w:div w:id="1194265959">
                      <w:marLeft w:val="0"/>
                      <w:marRight w:val="0"/>
                      <w:marTop w:val="0"/>
                      <w:marBottom w:val="0"/>
                      <w:divBdr>
                        <w:top w:val="none" w:sz="0" w:space="0" w:color="auto"/>
                        <w:left w:val="none" w:sz="0" w:space="0" w:color="auto"/>
                        <w:bottom w:val="none" w:sz="0" w:space="0" w:color="auto"/>
                        <w:right w:val="none" w:sz="0" w:space="0" w:color="auto"/>
                      </w:divBdr>
                    </w:div>
                    <w:div w:id="766002950">
                      <w:marLeft w:val="0"/>
                      <w:marRight w:val="0"/>
                      <w:marTop w:val="0"/>
                      <w:marBottom w:val="0"/>
                      <w:divBdr>
                        <w:top w:val="none" w:sz="0" w:space="0" w:color="auto"/>
                        <w:left w:val="none" w:sz="0" w:space="0" w:color="auto"/>
                        <w:bottom w:val="none" w:sz="0" w:space="0" w:color="auto"/>
                        <w:right w:val="none" w:sz="0" w:space="0" w:color="auto"/>
                      </w:divBdr>
                    </w:div>
                    <w:div w:id="1191184341">
                      <w:marLeft w:val="0"/>
                      <w:marRight w:val="0"/>
                      <w:marTop w:val="0"/>
                      <w:marBottom w:val="0"/>
                      <w:divBdr>
                        <w:top w:val="none" w:sz="0" w:space="0" w:color="auto"/>
                        <w:left w:val="none" w:sz="0" w:space="0" w:color="auto"/>
                        <w:bottom w:val="none" w:sz="0" w:space="0" w:color="auto"/>
                        <w:right w:val="none" w:sz="0" w:space="0" w:color="auto"/>
                      </w:divBdr>
                    </w:div>
                    <w:div w:id="260724149">
                      <w:marLeft w:val="0"/>
                      <w:marRight w:val="0"/>
                      <w:marTop w:val="0"/>
                      <w:marBottom w:val="0"/>
                      <w:divBdr>
                        <w:top w:val="none" w:sz="0" w:space="0" w:color="auto"/>
                        <w:left w:val="none" w:sz="0" w:space="0" w:color="auto"/>
                        <w:bottom w:val="none" w:sz="0" w:space="0" w:color="auto"/>
                        <w:right w:val="none" w:sz="0" w:space="0" w:color="auto"/>
                      </w:divBdr>
                    </w:div>
                    <w:div w:id="689331896">
                      <w:marLeft w:val="0"/>
                      <w:marRight w:val="0"/>
                      <w:marTop w:val="0"/>
                      <w:marBottom w:val="0"/>
                      <w:divBdr>
                        <w:top w:val="none" w:sz="0" w:space="0" w:color="auto"/>
                        <w:left w:val="none" w:sz="0" w:space="0" w:color="auto"/>
                        <w:bottom w:val="none" w:sz="0" w:space="0" w:color="auto"/>
                        <w:right w:val="none" w:sz="0" w:space="0" w:color="auto"/>
                      </w:divBdr>
                    </w:div>
                    <w:div w:id="1818377331">
                      <w:marLeft w:val="0"/>
                      <w:marRight w:val="0"/>
                      <w:marTop w:val="0"/>
                      <w:marBottom w:val="0"/>
                      <w:divBdr>
                        <w:top w:val="none" w:sz="0" w:space="0" w:color="auto"/>
                        <w:left w:val="none" w:sz="0" w:space="0" w:color="auto"/>
                        <w:bottom w:val="none" w:sz="0" w:space="0" w:color="auto"/>
                        <w:right w:val="none" w:sz="0" w:space="0" w:color="auto"/>
                      </w:divBdr>
                    </w:div>
                    <w:div w:id="537861927">
                      <w:marLeft w:val="0"/>
                      <w:marRight w:val="0"/>
                      <w:marTop w:val="0"/>
                      <w:marBottom w:val="0"/>
                      <w:divBdr>
                        <w:top w:val="none" w:sz="0" w:space="0" w:color="auto"/>
                        <w:left w:val="none" w:sz="0" w:space="0" w:color="auto"/>
                        <w:bottom w:val="none" w:sz="0" w:space="0" w:color="auto"/>
                        <w:right w:val="none" w:sz="0" w:space="0" w:color="auto"/>
                      </w:divBdr>
                    </w:div>
                    <w:div w:id="1034774054">
                      <w:marLeft w:val="0"/>
                      <w:marRight w:val="0"/>
                      <w:marTop w:val="0"/>
                      <w:marBottom w:val="0"/>
                      <w:divBdr>
                        <w:top w:val="none" w:sz="0" w:space="0" w:color="auto"/>
                        <w:left w:val="none" w:sz="0" w:space="0" w:color="auto"/>
                        <w:bottom w:val="none" w:sz="0" w:space="0" w:color="auto"/>
                        <w:right w:val="none" w:sz="0" w:space="0" w:color="auto"/>
                      </w:divBdr>
                    </w:div>
                    <w:div w:id="1873036820">
                      <w:marLeft w:val="0"/>
                      <w:marRight w:val="0"/>
                      <w:marTop w:val="0"/>
                      <w:marBottom w:val="0"/>
                      <w:divBdr>
                        <w:top w:val="none" w:sz="0" w:space="0" w:color="auto"/>
                        <w:left w:val="none" w:sz="0" w:space="0" w:color="auto"/>
                        <w:bottom w:val="none" w:sz="0" w:space="0" w:color="auto"/>
                        <w:right w:val="none" w:sz="0" w:space="0" w:color="auto"/>
                      </w:divBdr>
                    </w:div>
                    <w:div w:id="469132225">
                      <w:marLeft w:val="0"/>
                      <w:marRight w:val="0"/>
                      <w:marTop w:val="0"/>
                      <w:marBottom w:val="0"/>
                      <w:divBdr>
                        <w:top w:val="none" w:sz="0" w:space="0" w:color="auto"/>
                        <w:left w:val="none" w:sz="0" w:space="0" w:color="auto"/>
                        <w:bottom w:val="none" w:sz="0" w:space="0" w:color="auto"/>
                        <w:right w:val="none" w:sz="0" w:space="0" w:color="auto"/>
                      </w:divBdr>
                    </w:div>
                    <w:div w:id="1992756367">
                      <w:marLeft w:val="0"/>
                      <w:marRight w:val="0"/>
                      <w:marTop w:val="0"/>
                      <w:marBottom w:val="0"/>
                      <w:divBdr>
                        <w:top w:val="none" w:sz="0" w:space="0" w:color="auto"/>
                        <w:left w:val="none" w:sz="0" w:space="0" w:color="auto"/>
                        <w:bottom w:val="none" w:sz="0" w:space="0" w:color="auto"/>
                        <w:right w:val="none" w:sz="0" w:space="0" w:color="auto"/>
                      </w:divBdr>
                    </w:div>
                    <w:div w:id="1556699764">
                      <w:marLeft w:val="0"/>
                      <w:marRight w:val="0"/>
                      <w:marTop w:val="0"/>
                      <w:marBottom w:val="0"/>
                      <w:divBdr>
                        <w:top w:val="none" w:sz="0" w:space="0" w:color="auto"/>
                        <w:left w:val="none" w:sz="0" w:space="0" w:color="auto"/>
                        <w:bottom w:val="none" w:sz="0" w:space="0" w:color="auto"/>
                        <w:right w:val="none" w:sz="0" w:space="0" w:color="auto"/>
                      </w:divBdr>
                    </w:div>
                    <w:div w:id="807356232">
                      <w:marLeft w:val="0"/>
                      <w:marRight w:val="0"/>
                      <w:marTop w:val="0"/>
                      <w:marBottom w:val="0"/>
                      <w:divBdr>
                        <w:top w:val="none" w:sz="0" w:space="0" w:color="auto"/>
                        <w:left w:val="none" w:sz="0" w:space="0" w:color="auto"/>
                        <w:bottom w:val="none" w:sz="0" w:space="0" w:color="auto"/>
                        <w:right w:val="none" w:sz="0" w:space="0" w:color="auto"/>
                      </w:divBdr>
                    </w:div>
                    <w:div w:id="1157919616">
                      <w:marLeft w:val="0"/>
                      <w:marRight w:val="0"/>
                      <w:marTop w:val="0"/>
                      <w:marBottom w:val="0"/>
                      <w:divBdr>
                        <w:top w:val="none" w:sz="0" w:space="0" w:color="auto"/>
                        <w:left w:val="none" w:sz="0" w:space="0" w:color="auto"/>
                        <w:bottom w:val="none" w:sz="0" w:space="0" w:color="auto"/>
                        <w:right w:val="none" w:sz="0" w:space="0" w:color="auto"/>
                      </w:divBdr>
                    </w:div>
                    <w:div w:id="706491729">
                      <w:marLeft w:val="0"/>
                      <w:marRight w:val="0"/>
                      <w:marTop w:val="0"/>
                      <w:marBottom w:val="0"/>
                      <w:divBdr>
                        <w:top w:val="none" w:sz="0" w:space="0" w:color="auto"/>
                        <w:left w:val="none" w:sz="0" w:space="0" w:color="auto"/>
                        <w:bottom w:val="none" w:sz="0" w:space="0" w:color="auto"/>
                        <w:right w:val="none" w:sz="0" w:space="0" w:color="auto"/>
                      </w:divBdr>
                    </w:div>
                    <w:div w:id="2114129546">
                      <w:marLeft w:val="0"/>
                      <w:marRight w:val="0"/>
                      <w:marTop w:val="0"/>
                      <w:marBottom w:val="0"/>
                      <w:divBdr>
                        <w:top w:val="none" w:sz="0" w:space="0" w:color="auto"/>
                        <w:left w:val="none" w:sz="0" w:space="0" w:color="auto"/>
                        <w:bottom w:val="none" w:sz="0" w:space="0" w:color="auto"/>
                        <w:right w:val="none" w:sz="0" w:space="0" w:color="auto"/>
                      </w:divBdr>
                    </w:div>
                    <w:div w:id="1345089401">
                      <w:marLeft w:val="0"/>
                      <w:marRight w:val="0"/>
                      <w:marTop w:val="0"/>
                      <w:marBottom w:val="0"/>
                      <w:divBdr>
                        <w:top w:val="none" w:sz="0" w:space="0" w:color="auto"/>
                        <w:left w:val="none" w:sz="0" w:space="0" w:color="auto"/>
                        <w:bottom w:val="none" w:sz="0" w:space="0" w:color="auto"/>
                        <w:right w:val="none" w:sz="0" w:space="0" w:color="auto"/>
                      </w:divBdr>
                    </w:div>
                    <w:div w:id="663364705">
                      <w:marLeft w:val="0"/>
                      <w:marRight w:val="0"/>
                      <w:marTop w:val="0"/>
                      <w:marBottom w:val="0"/>
                      <w:divBdr>
                        <w:top w:val="none" w:sz="0" w:space="0" w:color="auto"/>
                        <w:left w:val="none" w:sz="0" w:space="0" w:color="auto"/>
                        <w:bottom w:val="none" w:sz="0" w:space="0" w:color="auto"/>
                        <w:right w:val="none" w:sz="0" w:space="0" w:color="auto"/>
                      </w:divBdr>
                    </w:div>
                    <w:div w:id="815028878">
                      <w:marLeft w:val="0"/>
                      <w:marRight w:val="0"/>
                      <w:marTop w:val="0"/>
                      <w:marBottom w:val="0"/>
                      <w:divBdr>
                        <w:top w:val="none" w:sz="0" w:space="0" w:color="auto"/>
                        <w:left w:val="none" w:sz="0" w:space="0" w:color="auto"/>
                        <w:bottom w:val="none" w:sz="0" w:space="0" w:color="auto"/>
                        <w:right w:val="none" w:sz="0" w:space="0" w:color="auto"/>
                      </w:divBdr>
                    </w:div>
                    <w:div w:id="400718911">
                      <w:marLeft w:val="0"/>
                      <w:marRight w:val="0"/>
                      <w:marTop w:val="0"/>
                      <w:marBottom w:val="0"/>
                      <w:divBdr>
                        <w:top w:val="none" w:sz="0" w:space="0" w:color="auto"/>
                        <w:left w:val="none" w:sz="0" w:space="0" w:color="auto"/>
                        <w:bottom w:val="none" w:sz="0" w:space="0" w:color="auto"/>
                        <w:right w:val="none" w:sz="0" w:space="0" w:color="auto"/>
                      </w:divBdr>
                    </w:div>
                    <w:div w:id="486478236">
                      <w:marLeft w:val="0"/>
                      <w:marRight w:val="0"/>
                      <w:marTop w:val="0"/>
                      <w:marBottom w:val="0"/>
                      <w:divBdr>
                        <w:top w:val="none" w:sz="0" w:space="0" w:color="auto"/>
                        <w:left w:val="none" w:sz="0" w:space="0" w:color="auto"/>
                        <w:bottom w:val="none" w:sz="0" w:space="0" w:color="auto"/>
                        <w:right w:val="none" w:sz="0" w:space="0" w:color="auto"/>
                      </w:divBdr>
                    </w:div>
                    <w:div w:id="636643672">
                      <w:marLeft w:val="0"/>
                      <w:marRight w:val="0"/>
                      <w:marTop w:val="0"/>
                      <w:marBottom w:val="0"/>
                      <w:divBdr>
                        <w:top w:val="none" w:sz="0" w:space="0" w:color="auto"/>
                        <w:left w:val="none" w:sz="0" w:space="0" w:color="auto"/>
                        <w:bottom w:val="none" w:sz="0" w:space="0" w:color="auto"/>
                        <w:right w:val="none" w:sz="0" w:space="0" w:color="auto"/>
                      </w:divBdr>
                    </w:div>
                    <w:div w:id="233010284">
                      <w:marLeft w:val="0"/>
                      <w:marRight w:val="0"/>
                      <w:marTop w:val="0"/>
                      <w:marBottom w:val="0"/>
                      <w:divBdr>
                        <w:top w:val="none" w:sz="0" w:space="0" w:color="auto"/>
                        <w:left w:val="none" w:sz="0" w:space="0" w:color="auto"/>
                        <w:bottom w:val="none" w:sz="0" w:space="0" w:color="auto"/>
                        <w:right w:val="none" w:sz="0" w:space="0" w:color="auto"/>
                      </w:divBdr>
                    </w:div>
                    <w:div w:id="2025325704">
                      <w:marLeft w:val="0"/>
                      <w:marRight w:val="0"/>
                      <w:marTop w:val="0"/>
                      <w:marBottom w:val="0"/>
                      <w:divBdr>
                        <w:top w:val="none" w:sz="0" w:space="0" w:color="auto"/>
                        <w:left w:val="none" w:sz="0" w:space="0" w:color="auto"/>
                        <w:bottom w:val="none" w:sz="0" w:space="0" w:color="auto"/>
                        <w:right w:val="none" w:sz="0" w:space="0" w:color="auto"/>
                      </w:divBdr>
                    </w:div>
                    <w:div w:id="1427769395">
                      <w:marLeft w:val="0"/>
                      <w:marRight w:val="0"/>
                      <w:marTop w:val="0"/>
                      <w:marBottom w:val="0"/>
                      <w:divBdr>
                        <w:top w:val="none" w:sz="0" w:space="0" w:color="auto"/>
                        <w:left w:val="none" w:sz="0" w:space="0" w:color="auto"/>
                        <w:bottom w:val="none" w:sz="0" w:space="0" w:color="auto"/>
                        <w:right w:val="none" w:sz="0" w:space="0" w:color="auto"/>
                      </w:divBdr>
                    </w:div>
                    <w:div w:id="674770835">
                      <w:marLeft w:val="0"/>
                      <w:marRight w:val="0"/>
                      <w:marTop w:val="0"/>
                      <w:marBottom w:val="0"/>
                      <w:divBdr>
                        <w:top w:val="none" w:sz="0" w:space="0" w:color="auto"/>
                        <w:left w:val="none" w:sz="0" w:space="0" w:color="auto"/>
                        <w:bottom w:val="none" w:sz="0" w:space="0" w:color="auto"/>
                        <w:right w:val="none" w:sz="0" w:space="0" w:color="auto"/>
                      </w:divBdr>
                    </w:div>
                    <w:div w:id="569845351">
                      <w:marLeft w:val="0"/>
                      <w:marRight w:val="0"/>
                      <w:marTop w:val="0"/>
                      <w:marBottom w:val="0"/>
                      <w:divBdr>
                        <w:top w:val="none" w:sz="0" w:space="0" w:color="auto"/>
                        <w:left w:val="none" w:sz="0" w:space="0" w:color="auto"/>
                        <w:bottom w:val="none" w:sz="0" w:space="0" w:color="auto"/>
                        <w:right w:val="none" w:sz="0" w:space="0" w:color="auto"/>
                      </w:divBdr>
                    </w:div>
                    <w:div w:id="1243299499">
                      <w:marLeft w:val="0"/>
                      <w:marRight w:val="0"/>
                      <w:marTop w:val="0"/>
                      <w:marBottom w:val="0"/>
                      <w:divBdr>
                        <w:top w:val="none" w:sz="0" w:space="0" w:color="auto"/>
                        <w:left w:val="none" w:sz="0" w:space="0" w:color="auto"/>
                        <w:bottom w:val="none" w:sz="0" w:space="0" w:color="auto"/>
                        <w:right w:val="none" w:sz="0" w:space="0" w:color="auto"/>
                      </w:divBdr>
                    </w:div>
                    <w:div w:id="1046221297">
                      <w:marLeft w:val="0"/>
                      <w:marRight w:val="0"/>
                      <w:marTop w:val="0"/>
                      <w:marBottom w:val="0"/>
                      <w:divBdr>
                        <w:top w:val="none" w:sz="0" w:space="0" w:color="auto"/>
                        <w:left w:val="none" w:sz="0" w:space="0" w:color="auto"/>
                        <w:bottom w:val="none" w:sz="0" w:space="0" w:color="auto"/>
                        <w:right w:val="none" w:sz="0" w:space="0" w:color="auto"/>
                      </w:divBdr>
                    </w:div>
                    <w:div w:id="1417365823">
                      <w:marLeft w:val="0"/>
                      <w:marRight w:val="0"/>
                      <w:marTop w:val="0"/>
                      <w:marBottom w:val="0"/>
                      <w:divBdr>
                        <w:top w:val="none" w:sz="0" w:space="0" w:color="auto"/>
                        <w:left w:val="none" w:sz="0" w:space="0" w:color="auto"/>
                        <w:bottom w:val="none" w:sz="0" w:space="0" w:color="auto"/>
                        <w:right w:val="none" w:sz="0" w:space="0" w:color="auto"/>
                      </w:divBdr>
                    </w:div>
                    <w:div w:id="105782520">
                      <w:marLeft w:val="0"/>
                      <w:marRight w:val="0"/>
                      <w:marTop w:val="0"/>
                      <w:marBottom w:val="0"/>
                      <w:divBdr>
                        <w:top w:val="none" w:sz="0" w:space="0" w:color="auto"/>
                        <w:left w:val="none" w:sz="0" w:space="0" w:color="auto"/>
                        <w:bottom w:val="none" w:sz="0" w:space="0" w:color="auto"/>
                        <w:right w:val="none" w:sz="0" w:space="0" w:color="auto"/>
                      </w:divBdr>
                    </w:div>
                    <w:div w:id="1686667014">
                      <w:marLeft w:val="0"/>
                      <w:marRight w:val="0"/>
                      <w:marTop w:val="0"/>
                      <w:marBottom w:val="0"/>
                      <w:divBdr>
                        <w:top w:val="none" w:sz="0" w:space="0" w:color="auto"/>
                        <w:left w:val="none" w:sz="0" w:space="0" w:color="auto"/>
                        <w:bottom w:val="none" w:sz="0" w:space="0" w:color="auto"/>
                        <w:right w:val="none" w:sz="0" w:space="0" w:color="auto"/>
                      </w:divBdr>
                    </w:div>
                    <w:div w:id="612132376">
                      <w:marLeft w:val="0"/>
                      <w:marRight w:val="0"/>
                      <w:marTop w:val="0"/>
                      <w:marBottom w:val="0"/>
                      <w:divBdr>
                        <w:top w:val="none" w:sz="0" w:space="0" w:color="auto"/>
                        <w:left w:val="none" w:sz="0" w:space="0" w:color="auto"/>
                        <w:bottom w:val="none" w:sz="0" w:space="0" w:color="auto"/>
                        <w:right w:val="none" w:sz="0" w:space="0" w:color="auto"/>
                      </w:divBdr>
                    </w:div>
                    <w:div w:id="1035156443">
                      <w:marLeft w:val="0"/>
                      <w:marRight w:val="0"/>
                      <w:marTop w:val="0"/>
                      <w:marBottom w:val="0"/>
                      <w:divBdr>
                        <w:top w:val="none" w:sz="0" w:space="0" w:color="auto"/>
                        <w:left w:val="none" w:sz="0" w:space="0" w:color="auto"/>
                        <w:bottom w:val="none" w:sz="0" w:space="0" w:color="auto"/>
                        <w:right w:val="none" w:sz="0" w:space="0" w:color="auto"/>
                      </w:divBdr>
                    </w:div>
                    <w:div w:id="1260411338">
                      <w:marLeft w:val="0"/>
                      <w:marRight w:val="0"/>
                      <w:marTop w:val="0"/>
                      <w:marBottom w:val="0"/>
                      <w:divBdr>
                        <w:top w:val="none" w:sz="0" w:space="0" w:color="auto"/>
                        <w:left w:val="none" w:sz="0" w:space="0" w:color="auto"/>
                        <w:bottom w:val="none" w:sz="0" w:space="0" w:color="auto"/>
                        <w:right w:val="none" w:sz="0" w:space="0" w:color="auto"/>
                      </w:divBdr>
                    </w:div>
                    <w:div w:id="795752593">
                      <w:marLeft w:val="0"/>
                      <w:marRight w:val="0"/>
                      <w:marTop w:val="0"/>
                      <w:marBottom w:val="0"/>
                      <w:divBdr>
                        <w:top w:val="none" w:sz="0" w:space="0" w:color="auto"/>
                        <w:left w:val="none" w:sz="0" w:space="0" w:color="auto"/>
                        <w:bottom w:val="none" w:sz="0" w:space="0" w:color="auto"/>
                        <w:right w:val="none" w:sz="0" w:space="0" w:color="auto"/>
                      </w:divBdr>
                    </w:div>
                    <w:div w:id="1048913003">
                      <w:marLeft w:val="0"/>
                      <w:marRight w:val="0"/>
                      <w:marTop w:val="0"/>
                      <w:marBottom w:val="0"/>
                      <w:divBdr>
                        <w:top w:val="none" w:sz="0" w:space="0" w:color="auto"/>
                        <w:left w:val="none" w:sz="0" w:space="0" w:color="auto"/>
                        <w:bottom w:val="none" w:sz="0" w:space="0" w:color="auto"/>
                        <w:right w:val="none" w:sz="0" w:space="0" w:color="auto"/>
                      </w:divBdr>
                    </w:div>
                    <w:div w:id="929774481">
                      <w:marLeft w:val="0"/>
                      <w:marRight w:val="0"/>
                      <w:marTop w:val="0"/>
                      <w:marBottom w:val="0"/>
                      <w:divBdr>
                        <w:top w:val="none" w:sz="0" w:space="0" w:color="auto"/>
                        <w:left w:val="none" w:sz="0" w:space="0" w:color="auto"/>
                        <w:bottom w:val="none" w:sz="0" w:space="0" w:color="auto"/>
                        <w:right w:val="none" w:sz="0" w:space="0" w:color="auto"/>
                      </w:divBdr>
                    </w:div>
                    <w:div w:id="1218974976">
                      <w:marLeft w:val="0"/>
                      <w:marRight w:val="0"/>
                      <w:marTop w:val="0"/>
                      <w:marBottom w:val="0"/>
                      <w:divBdr>
                        <w:top w:val="none" w:sz="0" w:space="0" w:color="auto"/>
                        <w:left w:val="none" w:sz="0" w:space="0" w:color="auto"/>
                        <w:bottom w:val="none" w:sz="0" w:space="0" w:color="auto"/>
                        <w:right w:val="none" w:sz="0" w:space="0" w:color="auto"/>
                      </w:divBdr>
                    </w:div>
                    <w:div w:id="669991541">
                      <w:marLeft w:val="0"/>
                      <w:marRight w:val="0"/>
                      <w:marTop w:val="0"/>
                      <w:marBottom w:val="0"/>
                      <w:divBdr>
                        <w:top w:val="none" w:sz="0" w:space="0" w:color="auto"/>
                        <w:left w:val="none" w:sz="0" w:space="0" w:color="auto"/>
                        <w:bottom w:val="none" w:sz="0" w:space="0" w:color="auto"/>
                        <w:right w:val="none" w:sz="0" w:space="0" w:color="auto"/>
                      </w:divBdr>
                    </w:div>
                    <w:div w:id="594216903">
                      <w:marLeft w:val="0"/>
                      <w:marRight w:val="0"/>
                      <w:marTop w:val="0"/>
                      <w:marBottom w:val="0"/>
                      <w:divBdr>
                        <w:top w:val="none" w:sz="0" w:space="0" w:color="auto"/>
                        <w:left w:val="none" w:sz="0" w:space="0" w:color="auto"/>
                        <w:bottom w:val="none" w:sz="0" w:space="0" w:color="auto"/>
                        <w:right w:val="none" w:sz="0" w:space="0" w:color="auto"/>
                      </w:divBdr>
                    </w:div>
                    <w:div w:id="1536885532">
                      <w:marLeft w:val="0"/>
                      <w:marRight w:val="0"/>
                      <w:marTop w:val="0"/>
                      <w:marBottom w:val="0"/>
                      <w:divBdr>
                        <w:top w:val="none" w:sz="0" w:space="0" w:color="auto"/>
                        <w:left w:val="none" w:sz="0" w:space="0" w:color="auto"/>
                        <w:bottom w:val="none" w:sz="0" w:space="0" w:color="auto"/>
                        <w:right w:val="none" w:sz="0" w:space="0" w:color="auto"/>
                      </w:divBdr>
                    </w:div>
                    <w:div w:id="1360929104">
                      <w:marLeft w:val="0"/>
                      <w:marRight w:val="0"/>
                      <w:marTop w:val="0"/>
                      <w:marBottom w:val="0"/>
                      <w:divBdr>
                        <w:top w:val="none" w:sz="0" w:space="0" w:color="auto"/>
                        <w:left w:val="none" w:sz="0" w:space="0" w:color="auto"/>
                        <w:bottom w:val="none" w:sz="0" w:space="0" w:color="auto"/>
                        <w:right w:val="none" w:sz="0" w:space="0" w:color="auto"/>
                      </w:divBdr>
                    </w:div>
                    <w:div w:id="447432812">
                      <w:marLeft w:val="0"/>
                      <w:marRight w:val="0"/>
                      <w:marTop w:val="0"/>
                      <w:marBottom w:val="0"/>
                      <w:divBdr>
                        <w:top w:val="none" w:sz="0" w:space="0" w:color="auto"/>
                        <w:left w:val="none" w:sz="0" w:space="0" w:color="auto"/>
                        <w:bottom w:val="none" w:sz="0" w:space="0" w:color="auto"/>
                        <w:right w:val="none" w:sz="0" w:space="0" w:color="auto"/>
                      </w:divBdr>
                    </w:div>
                    <w:div w:id="2092043351">
                      <w:marLeft w:val="0"/>
                      <w:marRight w:val="0"/>
                      <w:marTop w:val="0"/>
                      <w:marBottom w:val="0"/>
                      <w:divBdr>
                        <w:top w:val="none" w:sz="0" w:space="0" w:color="auto"/>
                        <w:left w:val="none" w:sz="0" w:space="0" w:color="auto"/>
                        <w:bottom w:val="none" w:sz="0" w:space="0" w:color="auto"/>
                        <w:right w:val="none" w:sz="0" w:space="0" w:color="auto"/>
                      </w:divBdr>
                    </w:div>
                    <w:div w:id="1700085799">
                      <w:marLeft w:val="0"/>
                      <w:marRight w:val="0"/>
                      <w:marTop w:val="0"/>
                      <w:marBottom w:val="0"/>
                      <w:divBdr>
                        <w:top w:val="none" w:sz="0" w:space="0" w:color="auto"/>
                        <w:left w:val="none" w:sz="0" w:space="0" w:color="auto"/>
                        <w:bottom w:val="none" w:sz="0" w:space="0" w:color="auto"/>
                        <w:right w:val="none" w:sz="0" w:space="0" w:color="auto"/>
                      </w:divBdr>
                    </w:div>
                    <w:div w:id="837185281">
                      <w:marLeft w:val="0"/>
                      <w:marRight w:val="0"/>
                      <w:marTop w:val="0"/>
                      <w:marBottom w:val="0"/>
                      <w:divBdr>
                        <w:top w:val="none" w:sz="0" w:space="0" w:color="auto"/>
                        <w:left w:val="none" w:sz="0" w:space="0" w:color="auto"/>
                        <w:bottom w:val="none" w:sz="0" w:space="0" w:color="auto"/>
                        <w:right w:val="none" w:sz="0" w:space="0" w:color="auto"/>
                      </w:divBdr>
                    </w:div>
                    <w:div w:id="700591006">
                      <w:marLeft w:val="0"/>
                      <w:marRight w:val="0"/>
                      <w:marTop w:val="0"/>
                      <w:marBottom w:val="0"/>
                      <w:divBdr>
                        <w:top w:val="none" w:sz="0" w:space="0" w:color="auto"/>
                        <w:left w:val="none" w:sz="0" w:space="0" w:color="auto"/>
                        <w:bottom w:val="none" w:sz="0" w:space="0" w:color="auto"/>
                        <w:right w:val="none" w:sz="0" w:space="0" w:color="auto"/>
                      </w:divBdr>
                    </w:div>
                    <w:div w:id="1507675613">
                      <w:marLeft w:val="0"/>
                      <w:marRight w:val="0"/>
                      <w:marTop w:val="0"/>
                      <w:marBottom w:val="0"/>
                      <w:divBdr>
                        <w:top w:val="none" w:sz="0" w:space="0" w:color="auto"/>
                        <w:left w:val="none" w:sz="0" w:space="0" w:color="auto"/>
                        <w:bottom w:val="none" w:sz="0" w:space="0" w:color="auto"/>
                        <w:right w:val="none" w:sz="0" w:space="0" w:color="auto"/>
                      </w:divBdr>
                    </w:div>
                    <w:div w:id="774598723">
                      <w:marLeft w:val="0"/>
                      <w:marRight w:val="0"/>
                      <w:marTop w:val="0"/>
                      <w:marBottom w:val="0"/>
                      <w:divBdr>
                        <w:top w:val="none" w:sz="0" w:space="0" w:color="auto"/>
                        <w:left w:val="none" w:sz="0" w:space="0" w:color="auto"/>
                        <w:bottom w:val="none" w:sz="0" w:space="0" w:color="auto"/>
                        <w:right w:val="none" w:sz="0" w:space="0" w:color="auto"/>
                      </w:divBdr>
                    </w:div>
                    <w:div w:id="1480001157">
                      <w:marLeft w:val="0"/>
                      <w:marRight w:val="0"/>
                      <w:marTop w:val="0"/>
                      <w:marBottom w:val="0"/>
                      <w:divBdr>
                        <w:top w:val="none" w:sz="0" w:space="0" w:color="auto"/>
                        <w:left w:val="none" w:sz="0" w:space="0" w:color="auto"/>
                        <w:bottom w:val="none" w:sz="0" w:space="0" w:color="auto"/>
                        <w:right w:val="none" w:sz="0" w:space="0" w:color="auto"/>
                      </w:divBdr>
                    </w:div>
                    <w:div w:id="888539441">
                      <w:marLeft w:val="0"/>
                      <w:marRight w:val="0"/>
                      <w:marTop w:val="0"/>
                      <w:marBottom w:val="0"/>
                      <w:divBdr>
                        <w:top w:val="none" w:sz="0" w:space="0" w:color="auto"/>
                        <w:left w:val="none" w:sz="0" w:space="0" w:color="auto"/>
                        <w:bottom w:val="none" w:sz="0" w:space="0" w:color="auto"/>
                        <w:right w:val="none" w:sz="0" w:space="0" w:color="auto"/>
                      </w:divBdr>
                    </w:div>
                    <w:div w:id="896236665">
                      <w:marLeft w:val="0"/>
                      <w:marRight w:val="0"/>
                      <w:marTop w:val="0"/>
                      <w:marBottom w:val="0"/>
                      <w:divBdr>
                        <w:top w:val="none" w:sz="0" w:space="0" w:color="auto"/>
                        <w:left w:val="none" w:sz="0" w:space="0" w:color="auto"/>
                        <w:bottom w:val="none" w:sz="0" w:space="0" w:color="auto"/>
                        <w:right w:val="none" w:sz="0" w:space="0" w:color="auto"/>
                      </w:divBdr>
                    </w:div>
                    <w:div w:id="1690331177">
                      <w:marLeft w:val="0"/>
                      <w:marRight w:val="0"/>
                      <w:marTop w:val="0"/>
                      <w:marBottom w:val="0"/>
                      <w:divBdr>
                        <w:top w:val="none" w:sz="0" w:space="0" w:color="auto"/>
                        <w:left w:val="none" w:sz="0" w:space="0" w:color="auto"/>
                        <w:bottom w:val="none" w:sz="0" w:space="0" w:color="auto"/>
                        <w:right w:val="none" w:sz="0" w:space="0" w:color="auto"/>
                      </w:divBdr>
                    </w:div>
                    <w:div w:id="74715926">
                      <w:marLeft w:val="0"/>
                      <w:marRight w:val="0"/>
                      <w:marTop w:val="0"/>
                      <w:marBottom w:val="0"/>
                      <w:divBdr>
                        <w:top w:val="none" w:sz="0" w:space="0" w:color="auto"/>
                        <w:left w:val="none" w:sz="0" w:space="0" w:color="auto"/>
                        <w:bottom w:val="none" w:sz="0" w:space="0" w:color="auto"/>
                        <w:right w:val="none" w:sz="0" w:space="0" w:color="auto"/>
                      </w:divBdr>
                    </w:div>
                    <w:div w:id="828443597">
                      <w:marLeft w:val="0"/>
                      <w:marRight w:val="0"/>
                      <w:marTop w:val="0"/>
                      <w:marBottom w:val="0"/>
                      <w:divBdr>
                        <w:top w:val="none" w:sz="0" w:space="0" w:color="auto"/>
                        <w:left w:val="none" w:sz="0" w:space="0" w:color="auto"/>
                        <w:bottom w:val="none" w:sz="0" w:space="0" w:color="auto"/>
                        <w:right w:val="none" w:sz="0" w:space="0" w:color="auto"/>
                      </w:divBdr>
                    </w:div>
                    <w:div w:id="1158421123">
                      <w:marLeft w:val="0"/>
                      <w:marRight w:val="0"/>
                      <w:marTop w:val="0"/>
                      <w:marBottom w:val="0"/>
                      <w:divBdr>
                        <w:top w:val="none" w:sz="0" w:space="0" w:color="auto"/>
                        <w:left w:val="none" w:sz="0" w:space="0" w:color="auto"/>
                        <w:bottom w:val="none" w:sz="0" w:space="0" w:color="auto"/>
                        <w:right w:val="none" w:sz="0" w:space="0" w:color="auto"/>
                      </w:divBdr>
                    </w:div>
                    <w:div w:id="388305904">
                      <w:marLeft w:val="0"/>
                      <w:marRight w:val="0"/>
                      <w:marTop w:val="0"/>
                      <w:marBottom w:val="0"/>
                      <w:divBdr>
                        <w:top w:val="none" w:sz="0" w:space="0" w:color="auto"/>
                        <w:left w:val="none" w:sz="0" w:space="0" w:color="auto"/>
                        <w:bottom w:val="none" w:sz="0" w:space="0" w:color="auto"/>
                        <w:right w:val="none" w:sz="0" w:space="0" w:color="auto"/>
                      </w:divBdr>
                    </w:div>
                    <w:div w:id="2046716497">
                      <w:marLeft w:val="0"/>
                      <w:marRight w:val="0"/>
                      <w:marTop w:val="0"/>
                      <w:marBottom w:val="0"/>
                      <w:divBdr>
                        <w:top w:val="none" w:sz="0" w:space="0" w:color="auto"/>
                        <w:left w:val="none" w:sz="0" w:space="0" w:color="auto"/>
                        <w:bottom w:val="none" w:sz="0" w:space="0" w:color="auto"/>
                        <w:right w:val="none" w:sz="0" w:space="0" w:color="auto"/>
                      </w:divBdr>
                    </w:div>
                    <w:div w:id="1269436292">
                      <w:marLeft w:val="0"/>
                      <w:marRight w:val="0"/>
                      <w:marTop w:val="0"/>
                      <w:marBottom w:val="0"/>
                      <w:divBdr>
                        <w:top w:val="none" w:sz="0" w:space="0" w:color="auto"/>
                        <w:left w:val="none" w:sz="0" w:space="0" w:color="auto"/>
                        <w:bottom w:val="none" w:sz="0" w:space="0" w:color="auto"/>
                        <w:right w:val="none" w:sz="0" w:space="0" w:color="auto"/>
                      </w:divBdr>
                    </w:div>
                    <w:div w:id="1073507668">
                      <w:marLeft w:val="0"/>
                      <w:marRight w:val="0"/>
                      <w:marTop w:val="0"/>
                      <w:marBottom w:val="0"/>
                      <w:divBdr>
                        <w:top w:val="none" w:sz="0" w:space="0" w:color="auto"/>
                        <w:left w:val="none" w:sz="0" w:space="0" w:color="auto"/>
                        <w:bottom w:val="none" w:sz="0" w:space="0" w:color="auto"/>
                        <w:right w:val="none" w:sz="0" w:space="0" w:color="auto"/>
                      </w:divBdr>
                    </w:div>
                    <w:div w:id="1624845977">
                      <w:marLeft w:val="0"/>
                      <w:marRight w:val="0"/>
                      <w:marTop w:val="0"/>
                      <w:marBottom w:val="0"/>
                      <w:divBdr>
                        <w:top w:val="none" w:sz="0" w:space="0" w:color="auto"/>
                        <w:left w:val="none" w:sz="0" w:space="0" w:color="auto"/>
                        <w:bottom w:val="none" w:sz="0" w:space="0" w:color="auto"/>
                        <w:right w:val="none" w:sz="0" w:space="0" w:color="auto"/>
                      </w:divBdr>
                    </w:div>
                    <w:div w:id="847522050">
                      <w:marLeft w:val="0"/>
                      <w:marRight w:val="0"/>
                      <w:marTop w:val="0"/>
                      <w:marBottom w:val="0"/>
                      <w:divBdr>
                        <w:top w:val="none" w:sz="0" w:space="0" w:color="auto"/>
                        <w:left w:val="none" w:sz="0" w:space="0" w:color="auto"/>
                        <w:bottom w:val="none" w:sz="0" w:space="0" w:color="auto"/>
                        <w:right w:val="none" w:sz="0" w:space="0" w:color="auto"/>
                      </w:divBdr>
                    </w:div>
                    <w:div w:id="1137141051">
                      <w:marLeft w:val="0"/>
                      <w:marRight w:val="0"/>
                      <w:marTop w:val="0"/>
                      <w:marBottom w:val="0"/>
                      <w:divBdr>
                        <w:top w:val="none" w:sz="0" w:space="0" w:color="auto"/>
                        <w:left w:val="none" w:sz="0" w:space="0" w:color="auto"/>
                        <w:bottom w:val="none" w:sz="0" w:space="0" w:color="auto"/>
                        <w:right w:val="none" w:sz="0" w:space="0" w:color="auto"/>
                      </w:divBdr>
                    </w:div>
                    <w:div w:id="564070963">
                      <w:marLeft w:val="0"/>
                      <w:marRight w:val="0"/>
                      <w:marTop w:val="0"/>
                      <w:marBottom w:val="0"/>
                      <w:divBdr>
                        <w:top w:val="none" w:sz="0" w:space="0" w:color="auto"/>
                        <w:left w:val="none" w:sz="0" w:space="0" w:color="auto"/>
                        <w:bottom w:val="none" w:sz="0" w:space="0" w:color="auto"/>
                        <w:right w:val="none" w:sz="0" w:space="0" w:color="auto"/>
                      </w:divBdr>
                    </w:div>
                    <w:div w:id="1264147047">
                      <w:marLeft w:val="0"/>
                      <w:marRight w:val="0"/>
                      <w:marTop w:val="0"/>
                      <w:marBottom w:val="0"/>
                      <w:divBdr>
                        <w:top w:val="none" w:sz="0" w:space="0" w:color="auto"/>
                        <w:left w:val="none" w:sz="0" w:space="0" w:color="auto"/>
                        <w:bottom w:val="none" w:sz="0" w:space="0" w:color="auto"/>
                        <w:right w:val="none" w:sz="0" w:space="0" w:color="auto"/>
                      </w:divBdr>
                    </w:div>
                    <w:div w:id="1005937106">
                      <w:marLeft w:val="0"/>
                      <w:marRight w:val="0"/>
                      <w:marTop w:val="0"/>
                      <w:marBottom w:val="0"/>
                      <w:divBdr>
                        <w:top w:val="none" w:sz="0" w:space="0" w:color="auto"/>
                        <w:left w:val="none" w:sz="0" w:space="0" w:color="auto"/>
                        <w:bottom w:val="none" w:sz="0" w:space="0" w:color="auto"/>
                        <w:right w:val="none" w:sz="0" w:space="0" w:color="auto"/>
                      </w:divBdr>
                    </w:div>
                    <w:div w:id="1746222650">
                      <w:marLeft w:val="0"/>
                      <w:marRight w:val="0"/>
                      <w:marTop w:val="0"/>
                      <w:marBottom w:val="0"/>
                      <w:divBdr>
                        <w:top w:val="none" w:sz="0" w:space="0" w:color="auto"/>
                        <w:left w:val="none" w:sz="0" w:space="0" w:color="auto"/>
                        <w:bottom w:val="none" w:sz="0" w:space="0" w:color="auto"/>
                        <w:right w:val="none" w:sz="0" w:space="0" w:color="auto"/>
                      </w:divBdr>
                    </w:div>
                    <w:div w:id="1203446059">
                      <w:marLeft w:val="0"/>
                      <w:marRight w:val="0"/>
                      <w:marTop w:val="0"/>
                      <w:marBottom w:val="0"/>
                      <w:divBdr>
                        <w:top w:val="none" w:sz="0" w:space="0" w:color="auto"/>
                        <w:left w:val="none" w:sz="0" w:space="0" w:color="auto"/>
                        <w:bottom w:val="none" w:sz="0" w:space="0" w:color="auto"/>
                        <w:right w:val="none" w:sz="0" w:space="0" w:color="auto"/>
                      </w:divBdr>
                    </w:div>
                    <w:div w:id="318388565">
                      <w:marLeft w:val="0"/>
                      <w:marRight w:val="0"/>
                      <w:marTop w:val="0"/>
                      <w:marBottom w:val="0"/>
                      <w:divBdr>
                        <w:top w:val="none" w:sz="0" w:space="0" w:color="auto"/>
                        <w:left w:val="none" w:sz="0" w:space="0" w:color="auto"/>
                        <w:bottom w:val="none" w:sz="0" w:space="0" w:color="auto"/>
                        <w:right w:val="none" w:sz="0" w:space="0" w:color="auto"/>
                      </w:divBdr>
                    </w:div>
                    <w:div w:id="2101487061">
                      <w:marLeft w:val="0"/>
                      <w:marRight w:val="0"/>
                      <w:marTop w:val="0"/>
                      <w:marBottom w:val="0"/>
                      <w:divBdr>
                        <w:top w:val="none" w:sz="0" w:space="0" w:color="auto"/>
                        <w:left w:val="none" w:sz="0" w:space="0" w:color="auto"/>
                        <w:bottom w:val="none" w:sz="0" w:space="0" w:color="auto"/>
                        <w:right w:val="none" w:sz="0" w:space="0" w:color="auto"/>
                      </w:divBdr>
                    </w:div>
                    <w:div w:id="1939560766">
                      <w:marLeft w:val="0"/>
                      <w:marRight w:val="0"/>
                      <w:marTop w:val="0"/>
                      <w:marBottom w:val="0"/>
                      <w:divBdr>
                        <w:top w:val="none" w:sz="0" w:space="0" w:color="auto"/>
                        <w:left w:val="none" w:sz="0" w:space="0" w:color="auto"/>
                        <w:bottom w:val="none" w:sz="0" w:space="0" w:color="auto"/>
                        <w:right w:val="none" w:sz="0" w:space="0" w:color="auto"/>
                      </w:divBdr>
                    </w:div>
                    <w:div w:id="1383671220">
                      <w:marLeft w:val="0"/>
                      <w:marRight w:val="0"/>
                      <w:marTop w:val="0"/>
                      <w:marBottom w:val="0"/>
                      <w:divBdr>
                        <w:top w:val="none" w:sz="0" w:space="0" w:color="auto"/>
                        <w:left w:val="none" w:sz="0" w:space="0" w:color="auto"/>
                        <w:bottom w:val="none" w:sz="0" w:space="0" w:color="auto"/>
                        <w:right w:val="none" w:sz="0" w:space="0" w:color="auto"/>
                      </w:divBdr>
                    </w:div>
                    <w:div w:id="150800406">
                      <w:marLeft w:val="0"/>
                      <w:marRight w:val="0"/>
                      <w:marTop w:val="0"/>
                      <w:marBottom w:val="0"/>
                      <w:divBdr>
                        <w:top w:val="none" w:sz="0" w:space="0" w:color="auto"/>
                        <w:left w:val="none" w:sz="0" w:space="0" w:color="auto"/>
                        <w:bottom w:val="none" w:sz="0" w:space="0" w:color="auto"/>
                        <w:right w:val="none" w:sz="0" w:space="0" w:color="auto"/>
                      </w:divBdr>
                    </w:div>
                    <w:div w:id="964894097">
                      <w:marLeft w:val="0"/>
                      <w:marRight w:val="0"/>
                      <w:marTop w:val="0"/>
                      <w:marBottom w:val="0"/>
                      <w:divBdr>
                        <w:top w:val="none" w:sz="0" w:space="0" w:color="auto"/>
                        <w:left w:val="none" w:sz="0" w:space="0" w:color="auto"/>
                        <w:bottom w:val="none" w:sz="0" w:space="0" w:color="auto"/>
                        <w:right w:val="none" w:sz="0" w:space="0" w:color="auto"/>
                      </w:divBdr>
                    </w:div>
                    <w:div w:id="1153444711">
                      <w:marLeft w:val="0"/>
                      <w:marRight w:val="0"/>
                      <w:marTop w:val="0"/>
                      <w:marBottom w:val="0"/>
                      <w:divBdr>
                        <w:top w:val="none" w:sz="0" w:space="0" w:color="auto"/>
                        <w:left w:val="none" w:sz="0" w:space="0" w:color="auto"/>
                        <w:bottom w:val="none" w:sz="0" w:space="0" w:color="auto"/>
                        <w:right w:val="none" w:sz="0" w:space="0" w:color="auto"/>
                      </w:divBdr>
                    </w:div>
                    <w:div w:id="833957499">
                      <w:marLeft w:val="0"/>
                      <w:marRight w:val="0"/>
                      <w:marTop w:val="0"/>
                      <w:marBottom w:val="0"/>
                      <w:divBdr>
                        <w:top w:val="none" w:sz="0" w:space="0" w:color="auto"/>
                        <w:left w:val="none" w:sz="0" w:space="0" w:color="auto"/>
                        <w:bottom w:val="none" w:sz="0" w:space="0" w:color="auto"/>
                        <w:right w:val="none" w:sz="0" w:space="0" w:color="auto"/>
                      </w:divBdr>
                    </w:div>
                    <w:div w:id="1229268549">
                      <w:marLeft w:val="0"/>
                      <w:marRight w:val="0"/>
                      <w:marTop w:val="0"/>
                      <w:marBottom w:val="0"/>
                      <w:divBdr>
                        <w:top w:val="none" w:sz="0" w:space="0" w:color="auto"/>
                        <w:left w:val="none" w:sz="0" w:space="0" w:color="auto"/>
                        <w:bottom w:val="none" w:sz="0" w:space="0" w:color="auto"/>
                        <w:right w:val="none" w:sz="0" w:space="0" w:color="auto"/>
                      </w:divBdr>
                    </w:div>
                    <w:div w:id="809860455">
                      <w:marLeft w:val="0"/>
                      <w:marRight w:val="0"/>
                      <w:marTop w:val="0"/>
                      <w:marBottom w:val="0"/>
                      <w:divBdr>
                        <w:top w:val="none" w:sz="0" w:space="0" w:color="auto"/>
                        <w:left w:val="none" w:sz="0" w:space="0" w:color="auto"/>
                        <w:bottom w:val="none" w:sz="0" w:space="0" w:color="auto"/>
                        <w:right w:val="none" w:sz="0" w:space="0" w:color="auto"/>
                      </w:divBdr>
                    </w:div>
                    <w:div w:id="271285764">
                      <w:marLeft w:val="0"/>
                      <w:marRight w:val="0"/>
                      <w:marTop w:val="0"/>
                      <w:marBottom w:val="0"/>
                      <w:divBdr>
                        <w:top w:val="none" w:sz="0" w:space="0" w:color="auto"/>
                        <w:left w:val="none" w:sz="0" w:space="0" w:color="auto"/>
                        <w:bottom w:val="none" w:sz="0" w:space="0" w:color="auto"/>
                        <w:right w:val="none" w:sz="0" w:space="0" w:color="auto"/>
                      </w:divBdr>
                    </w:div>
                    <w:div w:id="535435425">
                      <w:marLeft w:val="0"/>
                      <w:marRight w:val="0"/>
                      <w:marTop w:val="0"/>
                      <w:marBottom w:val="0"/>
                      <w:divBdr>
                        <w:top w:val="none" w:sz="0" w:space="0" w:color="auto"/>
                        <w:left w:val="none" w:sz="0" w:space="0" w:color="auto"/>
                        <w:bottom w:val="none" w:sz="0" w:space="0" w:color="auto"/>
                        <w:right w:val="none" w:sz="0" w:space="0" w:color="auto"/>
                      </w:divBdr>
                    </w:div>
                    <w:div w:id="1784224035">
                      <w:marLeft w:val="0"/>
                      <w:marRight w:val="0"/>
                      <w:marTop w:val="0"/>
                      <w:marBottom w:val="0"/>
                      <w:divBdr>
                        <w:top w:val="none" w:sz="0" w:space="0" w:color="auto"/>
                        <w:left w:val="none" w:sz="0" w:space="0" w:color="auto"/>
                        <w:bottom w:val="none" w:sz="0" w:space="0" w:color="auto"/>
                        <w:right w:val="none" w:sz="0" w:space="0" w:color="auto"/>
                      </w:divBdr>
                    </w:div>
                    <w:div w:id="1733650296">
                      <w:marLeft w:val="0"/>
                      <w:marRight w:val="0"/>
                      <w:marTop w:val="0"/>
                      <w:marBottom w:val="0"/>
                      <w:divBdr>
                        <w:top w:val="none" w:sz="0" w:space="0" w:color="auto"/>
                        <w:left w:val="none" w:sz="0" w:space="0" w:color="auto"/>
                        <w:bottom w:val="none" w:sz="0" w:space="0" w:color="auto"/>
                        <w:right w:val="none" w:sz="0" w:space="0" w:color="auto"/>
                      </w:divBdr>
                    </w:div>
                    <w:div w:id="2119058269">
                      <w:marLeft w:val="0"/>
                      <w:marRight w:val="0"/>
                      <w:marTop w:val="0"/>
                      <w:marBottom w:val="0"/>
                      <w:divBdr>
                        <w:top w:val="none" w:sz="0" w:space="0" w:color="auto"/>
                        <w:left w:val="none" w:sz="0" w:space="0" w:color="auto"/>
                        <w:bottom w:val="none" w:sz="0" w:space="0" w:color="auto"/>
                        <w:right w:val="none" w:sz="0" w:space="0" w:color="auto"/>
                      </w:divBdr>
                    </w:div>
                    <w:div w:id="1779982400">
                      <w:marLeft w:val="0"/>
                      <w:marRight w:val="0"/>
                      <w:marTop w:val="0"/>
                      <w:marBottom w:val="0"/>
                      <w:divBdr>
                        <w:top w:val="none" w:sz="0" w:space="0" w:color="auto"/>
                        <w:left w:val="none" w:sz="0" w:space="0" w:color="auto"/>
                        <w:bottom w:val="none" w:sz="0" w:space="0" w:color="auto"/>
                        <w:right w:val="none" w:sz="0" w:space="0" w:color="auto"/>
                      </w:divBdr>
                    </w:div>
                    <w:div w:id="755901333">
                      <w:marLeft w:val="0"/>
                      <w:marRight w:val="0"/>
                      <w:marTop w:val="0"/>
                      <w:marBottom w:val="0"/>
                      <w:divBdr>
                        <w:top w:val="none" w:sz="0" w:space="0" w:color="auto"/>
                        <w:left w:val="none" w:sz="0" w:space="0" w:color="auto"/>
                        <w:bottom w:val="none" w:sz="0" w:space="0" w:color="auto"/>
                        <w:right w:val="none" w:sz="0" w:space="0" w:color="auto"/>
                      </w:divBdr>
                    </w:div>
                    <w:div w:id="486822859">
                      <w:marLeft w:val="0"/>
                      <w:marRight w:val="0"/>
                      <w:marTop w:val="0"/>
                      <w:marBottom w:val="0"/>
                      <w:divBdr>
                        <w:top w:val="none" w:sz="0" w:space="0" w:color="auto"/>
                        <w:left w:val="none" w:sz="0" w:space="0" w:color="auto"/>
                        <w:bottom w:val="none" w:sz="0" w:space="0" w:color="auto"/>
                        <w:right w:val="none" w:sz="0" w:space="0" w:color="auto"/>
                      </w:divBdr>
                    </w:div>
                    <w:div w:id="797336709">
                      <w:marLeft w:val="0"/>
                      <w:marRight w:val="0"/>
                      <w:marTop w:val="0"/>
                      <w:marBottom w:val="0"/>
                      <w:divBdr>
                        <w:top w:val="none" w:sz="0" w:space="0" w:color="auto"/>
                        <w:left w:val="none" w:sz="0" w:space="0" w:color="auto"/>
                        <w:bottom w:val="none" w:sz="0" w:space="0" w:color="auto"/>
                        <w:right w:val="none" w:sz="0" w:space="0" w:color="auto"/>
                      </w:divBdr>
                    </w:div>
                    <w:div w:id="1696880790">
                      <w:marLeft w:val="0"/>
                      <w:marRight w:val="0"/>
                      <w:marTop w:val="0"/>
                      <w:marBottom w:val="0"/>
                      <w:divBdr>
                        <w:top w:val="none" w:sz="0" w:space="0" w:color="auto"/>
                        <w:left w:val="none" w:sz="0" w:space="0" w:color="auto"/>
                        <w:bottom w:val="none" w:sz="0" w:space="0" w:color="auto"/>
                        <w:right w:val="none" w:sz="0" w:space="0" w:color="auto"/>
                      </w:divBdr>
                    </w:div>
                    <w:div w:id="135151823">
                      <w:marLeft w:val="0"/>
                      <w:marRight w:val="0"/>
                      <w:marTop w:val="0"/>
                      <w:marBottom w:val="0"/>
                      <w:divBdr>
                        <w:top w:val="none" w:sz="0" w:space="0" w:color="auto"/>
                        <w:left w:val="none" w:sz="0" w:space="0" w:color="auto"/>
                        <w:bottom w:val="none" w:sz="0" w:space="0" w:color="auto"/>
                        <w:right w:val="none" w:sz="0" w:space="0" w:color="auto"/>
                      </w:divBdr>
                    </w:div>
                    <w:div w:id="1927762712">
                      <w:marLeft w:val="0"/>
                      <w:marRight w:val="0"/>
                      <w:marTop w:val="0"/>
                      <w:marBottom w:val="0"/>
                      <w:divBdr>
                        <w:top w:val="none" w:sz="0" w:space="0" w:color="auto"/>
                        <w:left w:val="none" w:sz="0" w:space="0" w:color="auto"/>
                        <w:bottom w:val="none" w:sz="0" w:space="0" w:color="auto"/>
                        <w:right w:val="none" w:sz="0" w:space="0" w:color="auto"/>
                      </w:divBdr>
                    </w:div>
                    <w:div w:id="1567912082">
                      <w:marLeft w:val="0"/>
                      <w:marRight w:val="0"/>
                      <w:marTop w:val="0"/>
                      <w:marBottom w:val="0"/>
                      <w:divBdr>
                        <w:top w:val="none" w:sz="0" w:space="0" w:color="auto"/>
                        <w:left w:val="none" w:sz="0" w:space="0" w:color="auto"/>
                        <w:bottom w:val="none" w:sz="0" w:space="0" w:color="auto"/>
                        <w:right w:val="none" w:sz="0" w:space="0" w:color="auto"/>
                      </w:divBdr>
                    </w:div>
                    <w:div w:id="705836585">
                      <w:marLeft w:val="0"/>
                      <w:marRight w:val="0"/>
                      <w:marTop w:val="0"/>
                      <w:marBottom w:val="0"/>
                      <w:divBdr>
                        <w:top w:val="none" w:sz="0" w:space="0" w:color="auto"/>
                        <w:left w:val="none" w:sz="0" w:space="0" w:color="auto"/>
                        <w:bottom w:val="none" w:sz="0" w:space="0" w:color="auto"/>
                        <w:right w:val="none" w:sz="0" w:space="0" w:color="auto"/>
                      </w:divBdr>
                    </w:div>
                    <w:div w:id="1555121317">
                      <w:marLeft w:val="0"/>
                      <w:marRight w:val="0"/>
                      <w:marTop w:val="0"/>
                      <w:marBottom w:val="0"/>
                      <w:divBdr>
                        <w:top w:val="none" w:sz="0" w:space="0" w:color="auto"/>
                        <w:left w:val="none" w:sz="0" w:space="0" w:color="auto"/>
                        <w:bottom w:val="none" w:sz="0" w:space="0" w:color="auto"/>
                        <w:right w:val="none" w:sz="0" w:space="0" w:color="auto"/>
                      </w:divBdr>
                    </w:div>
                    <w:div w:id="179593105">
                      <w:marLeft w:val="0"/>
                      <w:marRight w:val="0"/>
                      <w:marTop w:val="0"/>
                      <w:marBottom w:val="0"/>
                      <w:divBdr>
                        <w:top w:val="none" w:sz="0" w:space="0" w:color="auto"/>
                        <w:left w:val="none" w:sz="0" w:space="0" w:color="auto"/>
                        <w:bottom w:val="none" w:sz="0" w:space="0" w:color="auto"/>
                        <w:right w:val="none" w:sz="0" w:space="0" w:color="auto"/>
                      </w:divBdr>
                    </w:div>
                    <w:div w:id="1746995815">
                      <w:marLeft w:val="0"/>
                      <w:marRight w:val="0"/>
                      <w:marTop w:val="0"/>
                      <w:marBottom w:val="0"/>
                      <w:divBdr>
                        <w:top w:val="none" w:sz="0" w:space="0" w:color="auto"/>
                        <w:left w:val="none" w:sz="0" w:space="0" w:color="auto"/>
                        <w:bottom w:val="none" w:sz="0" w:space="0" w:color="auto"/>
                        <w:right w:val="none" w:sz="0" w:space="0" w:color="auto"/>
                      </w:divBdr>
                    </w:div>
                    <w:div w:id="737947635">
                      <w:marLeft w:val="0"/>
                      <w:marRight w:val="0"/>
                      <w:marTop w:val="0"/>
                      <w:marBottom w:val="0"/>
                      <w:divBdr>
                        <w:top w:val="none" w:sz="0" w:space="0" w:color="auto"/>
                        <w:left w:val="none" w:sz="0" w:space="0" w:color="auto"/>
                        <w:bottom w:val="none" w:sz="0" w:space="0" w:color="auto"/>
                        <w:right w:val="none" w:sz="0" w:space="0" w:color="auto"/>
                      </w:divBdr>
                    </w:div>
                    <w:div w:id="83769441">
                      <w:marLeft w:val="0"/>
                      <w:marRight w:val="0"/>
                      <w:marTop w:val="0"/>
                      <w:marBottom w:val="0"/>
                      <w:divBdr>
                        <w:top w:val="none" w:sz="0" w:space="0" w:color="auto"/>
                        <w:left w:val="none" w:sz="0" w:space="0" w:color="auto"/>
                        <w:bottom w:val="none" w:sz="0" w:space="0" w:color="auto"/>
                        <w:right w:val="none" w:sz="0" w:space="0" w:color="auto"/>
                      </w:divBdr>
                    </w:div>
                    <w:div w:id="2109301803">
                      <w:marLeft w:val="0"/>
                      <w:marRight w:val="0"/>
                      <w:marTop w:val="0"/>
                      <w:marBottom w:val="0"/>
                      <w:divBdr>
                        <w:top w:val="none" w:sz="0" w:space="0" w:color="auto"/>
                        <w:left w:val="none" w:sz="0" w:space="0" w:color="auto"/>
                        <w:bottom w:val="none" w:sz="0" w:space="0" w:color="auto"/>
                        <w:right w:val="none" w:sz="0" w:space="0" w:color="auto"/>
                      </w:divBdr>
                    </w:div>
                    <w:div w:id="1652060074">
                      <w:marLeft w:val="0"/>
                      <w:marRight w:val="0"/>
                      <w:marTop w:val="0"/>
                      <w:marBottom w:val="0"/>
                      <w:divBdr>
                        <w:top w:val="none" w:sz="0" w:space="0" w:color="auto"/>
                        <w:left w:val="none" w:sz="0" w:space="0" w:color="auto"/>
                        <w:bottom w:val="none" w:sz="0" w:space="0" w:color="auto"/>
                        <w:right w:val="none" w:sz="0" w:space="0" w:color="auto"/>
                      </w:divBdr>
                    </w:div>
                    <w:div w:id="1786457521">
                      <w:marLeft w:val="0"/>
                      <w:marRight w:val="0"/>
                      <w:marTop w:val="0"/>
                      <w:marBottom w:val="0"/>
                      <w:divBdr>
                        <w:top w:val="none" w:sz="0" w:space="0" w:color="auto"/>
                        <w:left w:val="none" w:sz="0" w:space="0" w:color="auto"/>
                        <w:bottom w:val="none" w:sz="0" w:space="0" w:color="auto"/>
                        <w:right w:val="none" w:sz="0" w:space="0" w:color="auto"/>
                      </w:divBdr>
                    </w:div>
                    <w:div w:id="1733918347">
                      <w:marLeft w:val="0"/>
                      <w:marRight w:val="0"/>
                      <w:marTop w:val="0"/>
                      <w:marBottom w:val="0"/>
                      <w:divBdr>
                        <w:top w:val="none" w:sz="0" w:space="0" w:color="auto"/>
                        <w:left w:val="none" w:sz="0" w:space="0" w:color="auto"/>
                        <w:bottom w:val="none" w:sz="0" w:space="0" w:color="auto"/>
                        <w:right w:val="none" w:sz="0" w:space="0" w:color="auto"/>
                      </w:divBdr>
                    </w:div>
                    <w:div w:id="1006591286">
                      <w:marLeft w:val="0"/>
                      <w:marRight w:val="0"/>
                      <w:marTop w:val="0"/>
                      <w:marBottom w:val="0"/>
                      <w:divBdr>
                        <w:top w:val="none" w:sz="0" w:space="0" w:color="auto"/>
                        <w:left w:val="none" w:sz="0" w:space="0" w:color="auto"/>
                        <w:bottom w:val="none" w:sz="0" w:space="0" w:color="auto"/>
                        <w:right w:val="none" w:sz="0" w:space="0" w:color="auto"/>
                      </w:divBdr>
                    </w:div>
                    <w:div w:id="304624201">
                      <w:marLeft w:val="0"/>
                      <w:marRight w:val="0"/>
                      <w:marTop w:val="0"/>
                      <w:marBottom w:val="0"/>
                      <w:divBdr>
                        <w:top w:val="none" w:sz="0" w:space="0" w:color="auto"/>
                        <w:left w:val="none" w:sz="0" w:space="0" w:color="auto"/>
                        <w:bottom w:val="none" w:sz="0" w:space="0" w:color="auto"/>
                        <w:right w:val="none" w:sz="0" w:space="0" w:color="auto"/>
                      </w:divBdr>
                    </w:div>
                    <w:div w:id="912468247">
                      <w:marLeft w:val="0"/>
                      <w:marRight w:val="0"/>
                      <w:marTop w:val="0"/>
                      <w:marBottom w:val="0"/>
                      <w:divBdr>
                        <w:top w:val="none" w:sz="0" w:space="0" w:color="auto"/>
                        <w:left w:val="none" w:sz="0" w:space="0" w:color="auto"/>
                        <w:bottom w:val="none" w:sz="0" w:space="0" w:color="auto"/>
                        <w:right w:val="none" w:sz="0" w:space="0" w:color="auto"/>
                      </w:divBdr>
                    </w:div>
                    <w:div w:id="1972006590">
                      <w:marLeft w:val="0"/>
                      <w:marRight w:val="0"/>
                      <w:marTop w:val="0"/>
                      <w:marBottom w:val="0"/>
                      <w:divBdr>
                        <w:top w:val="none" w:sz="0" w:space="0" w:color="auto"/>
                        <w:left w:val="none" w:sz="0" w:space="0" w:color="auto"/>
                        <w:bottom w:val="none" w:sz="0" w:space="0" w:color="auto"/>
                        <w:right w:val="none" w:sz="0" w:space="0" w:color="auto"/>
                      </w:divBdr>
                    </w:div>
                    <w:div w:id="712656036">
                      <w:marLeft w:val="0"/>
                      <w:marRight w:val="0"/>
                      <w:marTop w:val="0"/>
                      <w:marBottom w:val="0"/>
                      <w:divBdr>
                        <w:top w:val="none" w:sz="0" w:space="0" w:color="auto"/>
                        <w:left w:val="none" w:sz="0" w:space="0" w:color="auto"/>
                        <w:bottom w:val="none" w:sz="0" w:space="0" w:color="auto"/>
                        <w:right w:val="none" w:sz="0" w:space="0" w:color="auto"/>
                      </w:divBdr>
                    </w:div>
                    <w:div w:id="1542135227">
                      <w:marLeft w:val="0"/>
                      <w:marRight w:val="0"/>
                      <w:marTop w:val="0"/>
                      <w:marBottom w:val="0"/>
                      <w:divBdr>
                        <w:top w:val="none" w:sz="0" w:space="0" w:color="auto"/>
                        <w:left w:val="none" w:sz="0" w:space="0" w:color="auto"/>
                        <w:bottom w:val="none" w:sz="0" w:space="0" w:color="auto"/>
                        <w:right w:val="none" w:sz="0" w:space="0" w:color="auto"/>
                      </w:divBdr>
                    </w:div>
                    <w:div w:id="726535517">
                      <w:marLeft w:val="0"/>
                      <w:marRight w:val="0"/>
                      <w:marTop w:val="0"/>
                      <w:marBottom w:val="0"/>
                      <w:divBdr>
                        <w:top w:val="none" w:sz="0" w:space="0" w:color="auto"/>
                        <w:left w:val="none" w:sz="0" w:space="0" w:color="auto"/>
                        <w:bottom w:val="none" w:sz="0" w:space="0" w:color="auto"/>
                        <w:right w:val="none" w:sz="0" w:space="0" w:color="auto"/>
                      </w:divBdr>
                    </w:div>
                    <w:div w:id="673342354">
                      <w:marLeft w:val="0"/>
                      <w:marRight w:val="0"/>
                      <w:marTop w:val="0"/>
                      <w:marBottom w:val="0"/>
                      <w:divBdr>
                        <w:top w:val="none" w:sz="0" w:space="0" w:color="auto"/>
                        <w:left w:val="none" w:sz="0" w:space="0" w:color="auto"/>
                        <w:bottom w:val="none" w:sz="0" w:space="0" w:color="auto"/>
                        <w:right w:val="none" w:sz="0" w:space="0" w:color="auto"/>
                      </w:divBdr>
                    </w:div>
                    <w:div w:id="1891846459">
                      <w:marLeft w:val="0"/>
                      <w:marRight w:val="0"/>
                      <w:marTop w:val="0"/>
                      <w:marBottom w:val="0"/>
                      <w:divBdr>
                        <w:top w:val="none" w:sz="0" w:space="0" w:color="auto"/>
                        <w:left w:val="none" w:sz="0" w:space="0" w:color="auto"/>
                        <w:bottom w:val="none" w:sz="0" w:space="0" w:color="auto"/>
                        <w:right w:val="none" w:sz="0" w:space="0" w:color="auto"/>
                      </w:divBdr>
                    </w:div>
                    <w:div w:id="57554183">
                      <w:marLeft w:val="0"/>
                      <w:marRight w:val="0"/>
                      <w:marTop w:val="0"/>
                      <w:marBottom w:val="0"/>
                      <w:divBdr>
                        <w:top w:val="none" w:sz="0" w:space="0" w:color="auto"/>
                        <w:left w:val="none" w:sz="0" w:space="0" w:color="auto"/>
                        <w:bottom w:val="none" w:sz="0" w:space="0" w:color="auto"/>
                        <w:right w:val="none" w:sz="0" w:space="0" w:color="auto"/>
                      </w:divBdr>
                    </w:div>
                    <w:div w:id="1724865417">
                      <w:marLeft w:val="0"/>
                      <w:marRight w:val="0"/>
                      <w:marTop w:val="0"/>
                      <w:marBottom w:val="0"/>
                      <w:divBdr>
                        <w:top w:val="none" w:sz="0" w:space="0" w:color="auto"/>
                        <w:left w:val="none" w:sz="0" w:space="0" w:color="auto"/>
                        <w:bottom w:val="none" w:sz="0" w:space="0" w:color="auto"/>
                        <w:right w:val="none" w:sz="0" w:space="0" w:color="auto"/>
                      </w:divBdr>
                    </w:div>
                    <w:div w:id="742720055">
                      <w:marLeft w:val="0"/>
                      <w:marRight w:val="0"/>
                      <w:marTop w:val="0"/>
                      <w:marBottom w:val="0"/>
                      <w:divBdr>
                        <w:top w:val="none" w:sz="0" w:space="0" w:color="auto"/>
                        <w:left w:val="none" w:sz="0" w:space="0" w:color="auto"/>
                        <w:bottom w:val="none" w:sz="0" w:space="0" w:color="auto"/>
                        <w:right w:val="none" w:sz="0" w:space="0" w:color="auto"/>
                      </w:divBdr>
                    </w:div>
                    <w:div w:id="60569246">
                      <w:marLeft w:val="0"/>
                      <w:marRight w:val="0"/>
                      <w:marTop w:val="0"/>
                      <w:marBottom w:val="0"/>
                      <w:divBdr>
                        <w:top w:val="none" w:sz="0" w:space="0" w:color="auto"/>
                        <w:left w:val="none" w:sz="0" w:space="0" w:color="auto"/>
                        <w:bottom w:val="none" w:sz="0" w:space="0" w:color="auto"/>
                        <w:right w:val="none" w:sz="0" w:space="0" w:color="auto"/>
                      </w:divBdr>
                    </w:div>
                    <w:div w:id="1865098074">
                      <w:marLeft w:val="0"/>
                      <w:marRight w:val="0"/>
                      <w:marTop w:val="0"/>
                      <w:marBottom w:val="0"/>
                      <w:divBdr>
                        <w:top w:val="none" w:sz="0" w:space="0" w:color="auto"/>
                        <w:left w:val="none" w:sz="0" w:space="0" w:color="auto"/>
                        <w:bottom w:val="none" w:sz="0" w:space="0" w:color="auto"/>
                        <w:right w:val="none" w:sz="0" w:space="0" w:color="auto"/>
                      </w:divBdr>
                    </w:div>
                    <w:div w:id="1425296394">
                      <w:marLeft w:val="0"/>
                      <w:marRight w:val="0"/>
                      <w:marTop w:val="0"/>
                      <w:marBottom w:val="0"/>
                      <w:divBdr>
                        <w:top w:val="none" w:sz="0" w:space="0" w:color="auto"/>
                        <w:left w:val="none" w:sz="0" w:space="0" w:color="auto"/>
                        <w:bottom w:val="none" w:sz="0" w:space="0" w:color="auto"/>
                        <w:right w:val="none" w:sz="0" w:space="0" w:color="auto"/>
                      </w:divBdr>
                    </w:div>
                    <w:div w:id="1066027659">
                      <w:marLeft w:val="0"/>
                      <w:marRight w:val="0"/>
                      <w:marTop w:val="0"/>
                      <w:marBottom w:val="0"/>
                      <w:divBdr>
                        <w:top w:val="none" w:sz="0" w:space="0" w:color="auto"/>
                        <w:left w:val="none" w:sz="0" w:space="0" w:color="auto"/>
                        <w:bottom w:val="none" w:sz="0" w:space="0" w:color="auto"/>
                        <w:right w:val="none" w:sz="0" w:space="0" w:color="auto"/>
                      </w:divBdr>
                    </w:div>
                    <w:div w:id="1152940553">
                      <w:marLeft w:val="0"/>
                      <w:marRight w:val="0"/>
                      <w:marTop w:val="0"/>
                      <w:marBottom w:val="0"/>
                      <w:divBdr>
                        <w:top w:val="none" w:sz="0" w:space="0" w:color="auto"/>
                        <w:left w:val="none" w:sz="0" w:space="0" w:color="auto"/>
                        <w:bottom w:val="none" w:sz="0" w:space="0" w:color="auto"/>
                        <w:right w:val="none" w:sz="0" w:space="0" w:color="auto"/>
                      </w:divBdr>
                    </w:div>
                    <w:div w:id="1627200042">
                      <w:marLeft w:val="0"/>
                      <w:marRight w:val="0"/>
                      <w:marTop w:val="0"/>
                      <w:marBottom w:val="0"/>
                      <w:divBdr>
                        <w:top w:val="none" w:sz="0" w:space="0" w:color="auto"/>
                        <w:left w:val="none" w:sz="0" w:space="0" w:color="auto"/>
                        <w:bottom w:val="none" w:sz="0" w:space="0" w:color="auto"/>
                        <w:right w:val="none" w:sz="0" w:space="0" w:color="auto"/>
                      </w:divBdr>
                    </w:div>
                    <w:div w:id="1223760400">
                      <w:marLeft w:val="0"/>
                      <w:marRight w:val="0"/>
                      <w:marTop w:val="0"/>
                      <w:marBottom w:val="0"/>
                      <w:divBdr>
                        <w:top w:val="none" w:sz="0" w:space="0" w:color="auto"/>
                        <w:left w:val="none" w:sz="0" w:space="0" w:color="auto"/>
                        <w:bottom w:val="none" w:sz="0" w:space="0" w:color="auto"/>
                        <w:right w:val="none" w:sz="0" w:space="0" w:color="auto"/>
                      </w:divBdr>
                    </w:div>
                    <w:div w:id="1906601114">
                      <w:marLeft w:val="0"/>
                      <w:marRight w:val="0"/>
                      <w:marTop w:val="0"/>
                      <w:marBottom w:val="0"/>
                      <w:divBdr>
                        <w:top w:val="none" w:sz="0" w:space="0" w:color="auto"/>
                        <w:left w:val="none" w:sz="0" w:space="0" w:color="auto"/>
                        <w:bottom w:val="none" w:sz="0" w:space="0" w:color="auto"/>
                        <w:right w:val="none" w:sz="0" w:space="0" w:color="auto"/>
                      </w:divBdr>
                    </w:div>
                    <w:div w:id="1969504838">
                      <w:marLeft w:val="0"/>
                      <w:marRight w:val="0"/>
                      <w:marTop w:val="0"/>
                      <w:marBottom w:val="0"/>
                      <w:divBdr>
                        <w:top w:val="none" w:sz="0" w:space="0" w:color="auto"/>
                        <w:left w:val="none" w:sz="0" w:space="0" w:color="auto"/>
                        <w:bottom w:val="none" w:sz="0" w:space="0" w:color="auto"/>
                        <w:right w:val="none" w:sz="0" w:space="0" w:color="auto"/>
                      </w:divBdr>
                    </w:div>
                    <w:div w:id="377438988">
                      <w:marLeft w:val="0"/>
                      <w:marRight w:val="0"/>
                      <w:marTop w:val="0"/>
                      <w:marBottom w:val="0"/>
                      <w:divBdr>
                        <w:top w:val="none" w:sz="0" w:space="0" w:color="auto"/>
                        <w:left w:val="none" w:sz="0" w:space="0" w:color="auto"/>
                        <w:bottom w:val="none" w:sz="0" w:space="0" w:color="auto"/>
                        <w:right w:val="none" w:sz="0" w:space="0" w:color="auto"/>
                      </w:divBdr>
                    </w:div>
                    <w:div w:id="1057582013">
                      <w:marLeft w:val="0"/>
                      <w:marRight w:val="0"/>
                      <w:marTop w:val="0"/>
                      <w:marBottom w:val="0"/>
                      <w:divBdr>
                        <w:top w:val="none" w:sz="0" w:space="0" w:color="auto"/>
                        <w:left w:val="none" w:sz="0" w:space="0" w:color="auto"/>
                        <w:bottom w:val="none" w:sz="0" w:space="0" w:color="auto"/>
                        <w:right w:val="none" w:sz="0" w:space="0" w:color="auto"/>
                      </w:divBdr>
                    </w:div>
                    <w:div w:id="1631208471">
                      <w:marLeft w:val="0"/>
                      <w:marRight w:val="0"/>
                      <w:marTop w:val="0"/>
                      <w:marBottom w:val="0"/>
                      <w:divBdr>
                        <w:top w:val="none" w:sz="0" w:space="0" w:color="auto"/>
                        <w:left w:val="none" w:sz="0" w:space="0" w:color="auto"/>
                        <w:bottom w:val="none" w:sz="0" w:space="0" w:color="auto"/>
                        <w:right w:val="none" w:sz="0" w:space="0" w:color="auto"/>
                      </w:divBdr>
                    </w:div>
                    <w:div w:id="957487639">
                      <w:marLeft w:val="0"/>
                      <w:marRight w:val="0"/>
                      <w:marTop w:val="0"/>
                      <w:marBottom w:val="0"/>
                      <w:divBdr>
                        <w:top w:val="none" w:sz="0" w:space="0" w:color="auto"/>
                        <w:left w:val="none" w:sz="0" w:space="0" w:color="auto"/>
                        <w:bottom w:val="none" w:sz="0" w:space="0" w:color="auto"/>
                        <w:right w:val="none" w:sz="0" w:space="0" w:color="auto"/>
                      </w:divBdr>
                    </w:div>
                    <w:div w:id="1947348089">
                      <w:marLeft w:val="0"/>
                      <w:marRight w:val="0"/>
                      <w:marTop w:val="0"/>
                      <w:marBottom w:val="0"/>
                      <w:divBdr>
                        <w:top w:val="none" w:sz="0" w:space="0" w:color="auto"/>
                        <w:left w:val="none" w:sz="0" w:space="0" w:color="auto"/>
                        <w:bottom w:val="none" w:sz="0" w:space="0" w:color="auto"/>
                        <w:right w:val="none" w:sz="0" w:space="0" w:color="auto"/>
                      </w:divBdr>
                    </w:div>
                    <w:div w:id="587734976">
                      <w:marLeft w:val="0"/>
                      <w:marRight w:val="0"/>
                      <w:marTop w:val="0"/>
                      <w:marBottom w:val="0"/>
                      <w:divBdr>
                        <w:top w:val="none" w:sz="0" w:space="0" w:color="auto"/>
                        <w:left w:val="none" w:sz="0" w:space="0" w:color="auto"/>
                        <w:bottom w:val="none" w:sz="0" w:space="0" w:color="auto"/>
                        <w:right w:val="none" w:sz="0" w:space="0" w:color="auto"/>
                      </w:divBdr>
                    </w:div>
                    <w:div w:id="669525308">
                      <w:marLeft w:val="0"/>
                      <w:marRight w:val="0"/>
                      <w:marTop w:val="0"/>
                      <w:marBottom w:val="0"/>
                      <w:divBdr>
                        <w:top w:val="none" w:sz="0" w:space="0" w:color="auto"/>
                        <w:left w:val="none" w:sz="0" w:space="0" w:color="auto"/>
                        <w:bottom w:val="none" w:sz="0" w:space="0" w:color="auto"/>
                        <w:right w:val="none" w:sz="0" w:space="0" w:color="auto"/>
                      </w:divBdr>
                    </w:div>
                    <w:div w:id="1914583224">
                      <w:marLeft w:val="0"/>
                      <w:marRight w:val="0"/>
                      <w:marTop w:val="0"/>
                      <w:marBottom w:val="0"/>
                      <w:divBdr>
                        <w:top w:val="none" w:sz="0" w:space="0" w:color="auto"/>
                        <w:left w:val="none" w:sz="0" w:space="0" w:color="auto"/>
                        <w:bottom w:val="none" w:sz="0" w:space="0" w:color="auto"/>
                        <w:right w:val="none" w:sz="0" w:space="0" w:color="auto"/>
                      </w:divBdr>
                    </w:div>
                    <w:div w:id="362904468">
                      <w:marLeft w:val="0"/>
                      <w:marRight w:val="0"/>
                      <w:marTop w:val="0"/>
                      <w:marBottom w:val="0"/>
                      <w:divBdr>
                        <w:top w:val="none" w:sz="0" w:space="0" w:color="auto"/>
                        <w:left w:val="none" w:sz="0" w:space="0" w:color="auto"/>
                        <w:bottom w:val="none" w:sz="0" w:space="0" w:color="auto"/>
                        <w:right w:val="none" w:sz="0" w:space="0" w:color="auto"/>
                      </w:divBdr>
                    </w:div>
                    <w:div w:id="124811606">
                      <w:marLeft w:val="0"/>
                      <w:marRight w:val="0"/>
                      <w:marTop w:val="0"/>
                      <w:marBottom w:val="0"/>
                      <w:divBdr>
                        <w:top w:val="none" w:sz="0" w:space="0" w:color="auto"/>
                        <w:left w:val="none" w:sz="0" w:space="0" w:color="auto"/>
                        <w:bottom w:val="none" w:sz="0" w:space="0" w:color="auto"/>
                        <w:right w:val="none" w:sz="0" w:space="0" w:color="auto"/>
                      </w:divBdr>
                    </w:div>
                    <w:div w:id="2018578549">
                      <w:marLeft w:val="0"/>
                      <w:marRight w:val="0"/>
                      <w:marTop w:val="0"/>
                      <w:marBottom w:val="0"/>
                      <w:divBdr>
                        <w:top w:val="none" w:sz="0" w:space="0" w:color="auto"/>
                        <w:left w:val="none" w:sz="0" w:space="0" w:color="auto"/>
                        <w:bottom w:val="none" w:sz="0" w:space="0" w:color="auto"/>
                        <w:right w:val="none" w:sz="0" w:space="0" w:color="auto"/>
                      </w:divBdr>
                    </w:div>
                    <w:div w:id="1777290791">
                      <w:marLeft w:val="0"/>
                      <w:marRight w:val="0"/>
                      <w:marTop w:val="0"/>
                      <w:marBottom w:val="0"/>
                      <w:divBdr>
                        <w:top w:val="none" w:sz="0" w:space="0" w:color="auto"/>
                        <w:left w:val="none" w:sz="0" w:space="0" w:color="auto"/>
                        <w:bottom w:val="none" w:sz="0" w:space="0" w:color="auto"/>
                        <w:right w:val="none" w:sz="0" w:space="0" w:color="auto"/>
                      </w:divBdr>
                    </w:div>
                    <w:div w:id="1217080777">
                      <w:marLeft w:val="0"/>
                      <w:marRight w:val="0"/>
                      <w:marTop w:val="0"/>
                      <w:marBottom w:val="0"/>
                      <w:divBdr>
                        <w:top w:val="none" w:sz="0" w:space="0" w:color="auto"/>
                        <w:left w:val="none" w:sz="0" w:space="0" w:color="auto"/>
                        <w:bottom w:val="none" w:sz="0" w:space="0" w:color="auto"/>
                        <w:right w:val="none" w:sz="0" w:space="0" w:color="auto"/>
                      </w:divBdr>
                    </w:div>
                    <w:div w:id="293877011">
                      <w:marLeft w:val="0"/>
                      <w:marRight w:val="0"/>
                      <w:marTop w:val="0"/>
                      <w:marBottom w:val="0"/>
                      <w:divBdr>
                        <w:top w:val="none" w:sz="0" w:space="0" w:color="auto"/>
                        <w:left w:val="none" w:sz="0" w:space="0" w:color="auto"/>
                        <w:bottom w:val="none" w:sz="0" w:space="0" w:color="auto"/>
                        <w:right w:val="none" w:sz="0" w:space="0" w:color="auto"/>
                      </w:divBdr>
                    </w:div>
                    <w:div w:id="1140078373">
                      <w:marLeft w:val="0"/>
                      <w:marRight w:val="0"/>
                      <w:marTop w:val="0"/>
                      <w:marBottom w:val="0"/>
                      <w:divBdr>
                        <w:top w:val="none" w:sz="0" w:space="0" w:color="auto"/>
                        <w:left w:val="none" w:sz="0" w:space="0" w:color="auto"/>
                        <w:bottom w:val="none" w:sz="0" w:space="0" w:color="auto"/>
                        <w:right w:val="none" w:sz="0" w:space="0" w:color="auto"/>
                      </w:divBdr>
                    </w:div>
                    <w:div w:id="356583421">
                      <w:marLeft w:val="0"/>
                      <w:marRight w:val="0"/>
                      <w:marTop w:val="0"/>
                      <w:marBottom w:val="0"/>
                      <w:divBdr>
                        <w:top w:val="none" w:sz="0" w:space="0" w:color="auto"/>
                        <w:left w:val="none" w:sz="0" w:space="0" w:color="auto"/>
                        <w:bottom w:val="none" w:sz="0" w:space="0" w:color="auto"/>
                        <w:right w:val="none" w:sz="0" w:space="0" w:color="auto"/>
                      </w:divBdr>
                    </w:div>
                    <w:div w:id="2100984911">
                      <w:marLeft w:val="0"/>
                      <w:marRight w:val="0"/>
                      <w:marTop w:val="0"/>
                      <w:marBottom w:val="0"/>
                      <w:divBdr>
                        <w:top w:val="none" w:sz="0" w:space="0" w:color="auto"/>
                        <w:left w:val="none" w:sz="0" w:space="0" w:color="auto"/>
                        <w:bottom w:val="none" w:sz="0" w:space="0" w:color="auto"/>
                        <w:right w:val="none" w:sz="0" w:space="0" w:color="auto"/>
                      </w:divBdr>
                    </w:div>
                    <w:div w:id="2131315889">
                      <w:marLeft w:val="0"/>
                      <w:marRight w:val="0"/>
                      <w:marTop w:val="0"/>
                      <w:marBottom w:val="0"/>
                      <w:divBdr>
                        <w:top w:val="none" w:sz="0" w:space="0" w:color="auto"/>
                        <w:left w:val="none" w:sz="0" w:space="0" w:color="auto"/>
                        <w:bottom w:val="none" w:sz="0" w:space="0" w:color="auto"/>
                        <w:right w:val="none" w:sz="0" w:space="0" w:color="auto"/>
                      </w:divBdr>
                    </w:div>
                    <w:div w:id="938871227">
                      <w:marLeft w:val="0"/>
                      <w:marRight w:val="0"/>
                      <w:marTop w:val="0"/>
                      <w:marBottom w:val="0"/>
                      <w:divBdr>
                        <w:top w:val="none" w:sz="0" w:space="0" w:color="auto"/>
                        <w:left w:val="none" w:sz="0" w:space="0" w:color="auto"/>
                        <w:bottom w:val="none" w:sz="0" w:space="0" w:color="auto"/>
                        <w:right w:val="none" w:sz="0" w:space="0" w:color="auto"/>
                      </w:divBdr>
                    </w:div>
                    <w:div w:id="1699769082">
                      <w:marLeft w:val="0"/>
                      <w:marRight w:val="0"/>
                      <w:marTop w:val="0"/>
                      <w:marBottom w:val="0"/>
                      <w:divBdr>
                        <w:top w:val="none" w:sz="0" w:space="0" w:color="auto"/>
                        <w:left w:val="none" w:sz="0" w:space="0" w:color="auto"/>
                        <w:bottom w:val="none" w:sz="0" w:space="0" w:color="auto"/>
                        <w:right w:val="none" w:sz="0" w:space="0" w:color="auto"/>
                      </w:divBdr>
                    </w:div>
                    <w:div w:id="468860938">
                      <w:marLeft w:val="0"/>
                      <w:marRight w:val="0"/>
                      <w:marTop w:val="0"/>
                      <w:marBottom w:val="0"/>
                      <w:divBdr>
                        <w:top w:val="none" w:sz="0" w:space="0" w:color="auto"/>
                        <w:left w:val="none" w:sz="0" w:space="0" w:color="auto"/>
                        <w:bottom w:val="none" w:sz="0" w:space="0" w:color="auto"/>
                        <w:right w:val="none" w:sz="0" w:space="0" w:color="auto"/>
                      </w:divBdr>
                    </w:div>
                    <w:div w:id="1629243715">
                      <w:marLeft w:val="0"/>
                      <w:marRight w:val="0"/>
                      <w:marTop w:val="0"/>
                      <w:marBottom w:val="0"/>
                      <w:divBdr>
                        <w:top w:val="none" w:sz="0" w:space="0" w:color="auto"/>
                        <w:left w:val="none" w:sz="0" w:space="0" w:color="auto"/>
                        <w:bottom w:val="none" w:sz="0" w:space="0" w:color="auto"/>
                        <w:right w:val="none" w:sz="0" w:space="0" w:color="auto"/>
                      </w:divBdr>
                    </w:div>
                    <w:div w:id="479150925">
                      <w:marLeft w:val="0"/>
                      <w:marRight w:val="0"/>
                      <w:marTop w:val="0"/>
                      <w:marBottom w:val="0"/>
                      <w:divBdr>
                        <w:top w:val="none" w:sz="0" w:space="0" w:color="auto"/>
                        <w:left w:val="none" w:sz="0" w:space="0" w:color="auto"/>
                        <w:bottom w:val="none" w:sz="0" w:space="0" w:color="auto"/>
                        <w:right w:val="none" w:sz="0" w:space="0" w:color="auto"/>
                      </w:divBdr>
                    </w:div>
                    <w:div w:id="18193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5318">
              <w:marLeft w:val="0"/>
              <w:marRight w:val="0"/>
              <w:marTop w:val="0"/>
              <w:marBottom w:val="0"/>
              <w:divBdr>
                <w:top w:val="none" w:sz="0" w:space="0" w:color="auto"/>
                <w:left w:val="none" w:sz="0" w:space="0" w:color="auto"/>
                <w:bottom w:val="none" w:sz="0" w:space="0" w:color="auto"/>
                <w:right w:val="none" w:sz="0" w:space="0" w:color="auto"/>
              </w:divBdr>
              <w:divsChild>
                <w:div w:id="668674034">
                  <w:marLeft w:val="0"/>
                  <w:marRight w:val="0"/>
                  <w:marTop w:val="0"/>
                  <w:marBottom w:val="0"/>
                  <w:divBdr>
                    <w:top w:val="none" w:sz="0" w:space="0" w:color="auto"/>
                    <w:left w:val="none" w:sz="0" w:space="0" w:color="auto"/>
                    <w:bottom w:val="none" w:sz="0" w:space="0" w:color="auto"/>
                    <w:right w:val="none" w:sz="0" w:space="0" w:color="auto"/>
                  </w:divBdr>
                  <w:divsChild>
                    <w:div w:id="1341853862">
                      <w:marLeft w:val="0"/>
                      <w:marRight w:val="0"/>
                      <w:marTop w:val="0"/>
                      <w:marBottom w:val="0"/>
                      <w:divBdr>
                        <w:top w:val="none" w:sz="0" w:space="0" w:color="auto"/>
                        <w:left w:val="none" w:sz="0" w:space="0" w:color="auto"/>
                        <w:bottom w:val="none" w:sz="0" w:space="0" w:color="auto"/>
                        <w:right w:val="none" w:sz="0" w:space="0" w:color="auto"/>
                      </w:divBdr>
                    </w:div>
                    <w:div w:id="1161430428">
                      <w:marLeft w:val="0"/>
                      <w:marRight w:val="0"/>
                      <w:marTop w:val="0"/>
                      <w:marBottom w:val="0"/>
                      <w:divBdr>
                        <w:top w:val="none" w:sz="0" w:space="0" w:color="auto"/>
                        <w:left w:val="none" w:sz="0" w:space="0" w:color="auto"/>
                        <w:bottom w:val="none" w:sz="0" w:space="0" w:color="auto"/>
                        <w:right w:val="none" w:sz="0" w:space="0" w:color="auto"/>
                      </w:divBdr>
                    </w:div>
                    <w:div w:id="806430950">
                      <w:marLeft w:val="0"/>
                      <w:marRight w:val="0"/>
                      <w:marTop w:val="0"/>
                      <w:marBottom w:val="0"/>
                      <w:divBdr>
                        <w:top w:val="none" w:sz="0" w:space="0" w:color="auto"/>
                        <w:left w:val="none" w:sz="0" w:space="0" w:color="auto"/>
                        <w:bottom w:val="none" w:sz="0" w:space="0" w:color="auto"/>
                        <w:right w:val="none" w:sz="0" w:space="0" w:color="auto"/>
                      </w:divBdr>
                    </w:div>
                    <w:div w:id="346253366">
                      <w:marLeft w:val="0"/>
                      <w:marRight w:val="0"/>
                      <w:marTop w:val="0"/>
                      <w:marBottom w:val="0"/>
                      <w:divBdr>
                        <w:top w:val="none" w:sz="0" w:space="0" w:color="auto"/>
                        <w:left w:val="none" w:sz="0" w:space="0" w:color="auto"/>
                        <w:bottom w:val="none" w:sz="0" w:space="0" w:color="auto"/>
                        <w:right w:val="none" w:sz="0" w:space="0" w:color="auto"/>
                      </w:divBdr>
                    </w:div>
                    <w:div w:id="265355815">
                      <w:marLeft w:val="0"/>
                      <w:marRight w:val="0"/>
                      <w:marTop w:val="0"/>
                      <w:marBottom w:val="0"/>
                      <w:divBdr>
                        <w:top w:val="none" w:sz="0" w:space="0" w:color="auto"/>
                        <w:left w:val="none" w:sz="0" w:space="0" w:color="auto"/>
                        <w:bottom w:val="none" w:sz="0" w:space="0" w:color="auto"/>
                        <w:right w:val="none" w:sz="0" w:space="0" w:color="auto"/>
                      </w:divBdr>
                    </w:div>
                    <w:div w:id="219102413">
                      <w:marLeft w:val="0"/>
                      <w:marRight w:val="0"/>
                      <w:marTop w:val="0"/>
                      <w:marBottom w:val="0"/>
                      <w:divBdr>
                        <w:top w:val="none" w:sz="0" w:space="0" w:color="auto"/>
                        <w:left w:val="none" w:sz="0" w:space="0" w:color="auto"/>
                        <w:bottom w:val="none" w:sz="0" w:space="0" w:color="auto"/>
                        <w:right w:val="none" w:sz="0" w:space="0" w:color="auto"/>
                      </w:divBdr>
                    </w:div>
                    <w:div w:id="689184496">
                      <w:marLeft w:val="0"/>
                      <w:marRight w:val="0"/>
                      <w:marTop w:val="0"/>
                      <w:marBottom w:val="0"/>
                      <w:divBdr>
                        <w:top w:val="none" w:sz="0" w:space="0" w:color="auto"/>
                        <w:left w:val="none" w:sz="0" w:space="0" w:color="auto"/>
                        <w:bottom w:val="none" w:sz="0" w:space="0" w:color="auto"/>
                        <w:right w:val="none" w:sz="0" w:space="0" w:color="auto"/>
                      </w:divBdr>
                    </w:div>
                    <w:div w:id="1886090940">
                      <w:marLeft w:val="0"/>
                      <w:marRight w:val="0"/>
                      <w:marTop w:val="0"/>
                      <w:marBottom w:val="0"/>
                      <w:divBdr>
                        <w:top w:val="none" w:sz="0" w:space="0" w:color="auto"/>
                        <w:left w:val="none" w:sz="0" w:space="0" w:color="auto"/>
                        <w:bottom w:val="none" w:sz="0" w:space="0" w:color="auto"/>
                        <w:right w:val="none" w:sz="0" w:space="0" w:color="auto"/>
                      </w:divBdr>
                    </w:div>
                    <w:div w:id="941381635">
                      <w:marLeft w:val="0"/>
                      <w:marRight w:val="0"/>
                      <w:marTop w:val="0"/>
                      <w:marBottom w:val="0"/>
                      <w:divBdr>
                        <w:top w:val="none" w:sz="0" w:space="0" w:color="auto"/>
                        <w:left w:val="none" w:sz="0" w:space="0" w:color="auto"/>
                        <w:bottom w:val="none" w:sz="0" w:space="0" w:color="auto"/>
                        <w:right w:val="none" w:sz="0" w:space="0" w:color="auto"/>
                      </w:divBdr>
                    </w:div>
                    <w:div w:id="21055131">
                      <w:marLeft w:val="0"/>
                      <w:marRight w:val="0"/>
                      <w:marTop w:val="0"/>
                      <w:marBottom w:val="0"/>
                      <w:divBdr>
                        <w:top w:val="none" w:sz="0" w:space="0" w:color="auto"/>
                        <w:left w:val="none" w:sz="0" w:space="0" w:color="auto"/>
                        <w:bottom w:val="none" w:sz="0" w:space="0" w:color="auto"/>
                        <w:right w:val="none" w:sz="0" w:space="0" w:color="auto"/>
                      </w:divBdr>
                    </w:div>
                    <w:div w:id="934290891">
                      <w:marLeft w:val="0"/>
                      <w:marRight w:val="0"/>
                      <w:marTop w:val="0"/>
                      <w:marBottom w:val="0"/>
                      <w:divBdr>
                        <w:top w:val="none" w:sz="0" w:space="0" w:color="auto"/>
                        <w:left w:val="none" w:sz="0" w:space="0" w:color="auto"/>
                        <w:bottom w:val="none" w:sz="0" w:space="0" w:color="auto"/>
                        <w:right w:val="none" w:sz="0" w:space="0" w:color="auto"/>
                      </w:divBdr>
                    </w:div>
                    <w:div w:id="2110150115">
                      <w:marLeft w:val="0"/>
                      <w:marRight w:val="0"/>
                      <w:marTop w:val="0"/>
                      <w:marBottom w:val="0"/>
                      <w:divBdr>
                        <w:top w:val="none" w:sz="0" w:space="0" w:color="auto"/>
                        <w:left w:val="none" w:sz="0" w:space="0" w:color="auto"/>
                        <w:bottom w:val="none" w:sz="0" w:space="0" w:color="auto"/>
                        <w:right w:val="none" w:sz="0" w:space="0" w:color="auto"/>
                      </w:divBdr>
                    </w:div>
                    <w:div w:id="417020683">
                      <w:marLeft w:val="0"/>
                      <w:marRight w:val="0"/>
                      <w:marTop w:val="0"/>
                      <w:marBottom w:val="0"/>
                      <w:divBdr>
                        <w:top w:val="none" w:sz="0" w:space="0" w:color="auto"/>
                        <w:left w:val="none" w:sz="0" w:space="0" w:color="auto"/>
                        <w:bottom w:val="none" w:sz="0" w:space="0" w:color="auto"/>
                        <w:right w:val="none" w:sz="0" w:space="0" w:color="auto"/>
                      </w:divBdr>
                    </w:div>
                    <w:div w:id="758912815">
                      <w:marLeft w:val="0"/>
                      <w:marRight w:val="0"/>
                      <w:marTop w:val="0"/>
                      <w:marBottom w:val="0"/>
                      <w:divBdr>
                        <w:top w:val="none" w:sz="0" w:space="0" w:color="auto"/>
                        <w:left w:val="none" w:sz="0" w:space="0" w:color="auto"/>
                        <w:bottom w:val="none" w:sz="0" w:space="0" w:color="auto"/>
                        <w:right w:val="none" w:sz="0" w:space="0" w:color="auto"/>
                      </w:divBdr>
                    </w:div>
                    <w:div w:id="1780023548">
                      <w:marLeft w:val="0"/>
                      <w:marRight w:val="0"/>
                      <w:marTop w:val="0"/>
                      <w:marBottom w:val="0"/>
                      <w:divBdr>
                        <w:top w:val="none" w:sz="0" w:space="0" w:color="auto"/>
                        <w:left w:val="none" w:sz="0" w:space="0" w:color="auto"/>
                        <w:bottom w:val="none" w:sz="0" w:space="0" w:color="auto"/>
                        <w:right w:val="none" w:sz="0" w:space="0" w:color="auto"/>
                      </w:divBdr>
                    </w:div>
                    <w:div w:id="1070466674">
                      <w:marLeft w:val="0"/>
                      <w:marRight w:val="0"/>
                      <w:marTop w:val="0"/>
                      <w:marBottom w:val="0"/>
                      <w:divBdr>
                        <w:top w:val="none" w:sz="0" w:space="0" w:color="auto"/>
                        <w:left w:val="none" w:sz="0" w:space="0" w:color="auto"/>
                        <w:bottom w:val="none" w:sz="0" w:space="0" w:color="auto"/>
                        <w:right w:val="none" w:sz="0" w:space="0" w:color="auto"/>
                      </w:divBdr>
                    </w:div>
                    <w:div w:id="1593901948">
                      <w:marLeft w:val="0"/>
                      <w:marRight w:val="0"/>
                      <w:marTop w:val="0"/>
                      <w:marBottom w:val="0"/>
                      <w:divBdr>
                        <w:top w:val="none" w:sz="0" w:space="0" w:color="auto"/>
                        <w:left w:val="none" w:sz="0" w:space="0" w:color="auto"/>
                        <w:bottom w:val="none" w:sz="0" w:space="0" w:color="auto"/>
                        <w:right w:val="none" w:sz="0" w:space="0" w:color="auto"/>
                      </w:divBdr>
                    </w:div>
                    <w:div w:id="847209714">
                      <w:marLeft w:val="0"/>
                      <w:marRight w:val="0"/>
                      <w:marTop w:val="0"/>
                      <w:marBottom w:val="0"/>
                      <w:divBdr>
                        <w:top w:val="none" w:sz="0" w:space="0" w:color="auto"/>
                        <w:left w:val="none" w:sz="0" w:space="0" w:color="auto"/>
                        <w:bottom w:val="none" w:sz="0" w:space="0" w:color="auto"/>
                        <w:right w:val="none" w:sz="0" w:space="0" w:color="auto"/>
                      </w:divBdr>
                    </w:div>
                    <w:div w:id="898976928">
                      <w:marLeft w:val="0"/>
                      <w:marRight w:val="0"/>
                      <w:marTop w:val="0"/>
                      <w:marBottom w:val="0"/>
                      <w:divBdr>
                        <w:top w:val="none" w:sz="0" w:space="0" w:color="auto"/>
                        <w:left w:val="none" w:sz="0" w:space="0" w:color="auto"/>
                        <w:bottom w:val="none" w:sz="0" w:space="0" w:color="auto"/>
                        <w:right w:val="none" w:sz="0" w:space="0" w:color="auto"/>
                      </w:divBdr>
                    </w:div>
                    <w:div w:id="1012414982">
                      <w:marLeft w:val="0"/>
                      <w:marRight w:val="0"/>
                      <w:marTop w:val="0"/>
                      <w:marBottom w:val="0"/>
                      <w:divBdr>
                        <w:top w:val="none" w:sz="0" w:space="0" w:color="auto"/>
                        <w:left w:val="none" w:sz="0" w:space="0" w:color="auto"/>
                        <w:bottom w:val="none" w:sz="0" w:space="0" w:color="auto"/>
                        <w:right w:val="none" w:sz="0" w:space="0" w:color="auto"/>
                      </w:divBdr>
                    </w:div>
                    <w:div w:id="28117911">
                      <w:marLeft w:val="0"/>
                      <w:marRight w:val="0"/>
                      <w:marTop w:val="0"/>
                      <w:marBottom w:val="0"/>
                      <w:divBdr>
                        <w:top w:val="none" w:sz="0" w:space="0" w:color="auto"/>
                        <w:left w:val="none" w:sz="0" w:space="0" w:color="auto"/>
                        <w:bottom w:val="none" w:sz="0" w:space="0" w:color="auto"/>
                        <w:right w:val="none" w:sz="0" w:space="0" w:color="auto"/>
                      </w:divBdr>
                    </w:div>
                    <w:div w:id="582879631">
                      <w:marLeft w:val="0"/>
                      <w:marRight w:val="0"/>
                      <w:marTop w:val="0"/>
                      <w:marBottom w:val="0"/>
                      <w:divBdr>
                        <w:top w:val="none" w:sz="0" w:space="0" w:color="auto"/>
                        <w:left w:val="none" w:sz="0" w:space="0" w:color="auto"/>
                        <w:bottom w:val="none" w:sz="0" w:space="0" w:color="auto"/>
                        <w:right w:val="none" w:sz="0" w:space="0" w:color="auto"/>
                      </w:divBdr>
                    </w:div>
                    <w:div w:id="728267092">
                      <w:marLeft w:val="0"/>
                      <w:marRight w:val="0"/>
                      <w:marTop w:val="0"/>
                      <w:marBottom w:val="0"/>
                      <w:divBdr>
                        <w:top w:val="none" w:sz="0" w:space="0" w:color="auto"/>
                        <w:left w:val="none" w:sz="0" w:space="0" w:color="auto"/>
                        <w:bottom w:val="none" w:sz="0" w:space="0" w:color="auto"/>
                        <w:right w:val="none" w:sz="0" w:space="0" w:color="auto"/>
                      </w:divBdr>
                    </w:div>
                    <w:div w:id="1031801678">
                      <w:marLeft w:val="0"/>
                      <w:marRight w:val="0"/>
                      <w:marTop w:val="0"/>
                      <w:marBottom w:val="0"/>
                      <w:divBdr>
                        <w:top w:val="none" w:sz="0" w:space="0" w:color="auto"/>
                        <w:left w:val="none" w:sz="0" w:space="0" w:color="auto"/>
                        <w:bottom w:val="none" w:sz="0" w:space="0" w:color="auto"/>
                        <w:right w:val="none" w:sz="0" w:space="0" w:color="auto"/>
                      </w:divBdr>
                    </w:div>
                    <w:div w:id="1163204420">
                      <w:marLeft w:val="0"/>
                      <w:marRight w:val="0"/>
                      <w:marTop w:val="0"/>
                      <w:marBottom w:val="0"/>
                      <w:divBdr>
                        <w:top w:val="none" w:sz="0" w:space="0" w:color="auto"/>
                        <w:left w:val="none" w:sz="0" w:space="0" w:color="auto"/>
                        <w:bottom w:val="none" w:sz="0" w:space="0" w:color="auto"/>
                        <w:right w:val="none" w:sz="0" w:space="0" w:color="auto"/>
                      </w:divBdr>
                    </w:div>
                    <w:div w:id="387069071">
                      <w:marLeft w:val="0"/>
                      <w:marRight w:val="0"/>
                      <w:marTop w:val="0"/>
                      <w:marBottom w:val="0"/>
                      <w:divBdr>
                        <w:top w:val="none" w:sz="0" w:space="0" w:color="auto"/>
                        <w:left w:val="none" w:sz="0" w:space="0" w:color="auto"/>
                        <w:bottom w:val="none" w:sz="0" w:space="0" w:color="auto"/>
                        <w:right w:val="none" w:sz="0" w:space="0" w:color="auto"/>
                      </w:divBdr>
                    </w:div>
                    <w:div w:id="2034989025">
                      <w:marLeft w:val="0"/>
                      <w:marRight w:val="0"/>
                      <w:marTop w:val="0"/>
                      <w:marBottom w:val="0"/>
                      <w:divBdr>
                        <w:top w:val="none" w:sz="0" w:space="0" w:color="auto"/>
                        <w:left w:val="none" w:sz="0" w:space="0" w:color="auto"/>
                        <w:bottom w:val="none" w:sz="0" w:space="0" w:color="auto"/>
                        <w:right w:val="none" w:sz="0" w:space="0" w:color="auto"/>
                      </w:divBdr>
                    </w:div>
                    <w:div w:id="305206141">
                      <w:marLeft w:val="0"/>
                      <w:marRight w:val="0"/>
                      <w:marTop w:val="0"/>
                      <w:marBottom w:val="0"/>
                      <w:divBdr>
                        <w:top w:val="none" w:sz="0" w:space="0" w:color="auto"/>
                        <w:left w:val="none" w:sz="0" w:space="0" w:color="auto"/>
                        <w:bottom w:val="none" w:sz="0" w:space="0" w:color="auto"/>
                        <w:right w:val="none" w:sz="0" w:space="0" w:color="auto"/>
                      </w:divBdr>
                    </w:div>
                    <w:div w:id="1126318743">
                      <w:marLeft w:val="0"/>
                      <w:marRight w:val="0"/>
                      <w:marTop w:val="0"/>
                      <w:marBottom w:val="0"/>
                      <w:divBdr>
                        <w:top w:val="none" w:sz="0" w:space="0" w:color="auto"/>
                        <w:left w:val="none" w:sz="0" w:space="0" w:color="auto"/>
                        <w:bottom w:val="none" w:sz="0" w:space="0" w:color="auto"/>
                        <w:right w:val="none" w:sz="0" w:space="0" w:color="auto"/>
                      </w:divBdr>
                    </w:div>
                    <w:div w:id="785125839">
                      <w:marLeft w:val="0"/>
                      <w:marRight w:val="0"/>
                      <w:marTop w:val="0"/>
                      <w:marBottom w:val="0"/>
                      <w:divBdr>
                        <w:top w:val="none" w:sz="0" w:space="0" w:color="auto"/>
                        <w:left w:val="none" w:sz="0" w:space="0" w:color="auto"/>
                        <w:bottom w:val="none" w:sz="0" w:space="0" w:color="auto"/>
                        <w:right w:val="none" w:sz="0" w:space="0" w:color="auto"/>
                      </w:divBdr>
                    </w:div>
                    <w:div w:id="942490526">
                      <w:marLeft w:val="0"/>
                      <w:marRight w:val="0"/>
                      <w:marTop w:val="0"/>
                      <w:marBottom w:val="0"/>
                      <w:divBdr>
                        <w:top w:val="none" w:sz="0" w:space="0" w:color="auto"/>
                        <w:left w:val="none" w:sz="0" w:space="0" w:color="auto"/>
                        <w:bottom w:val="none" w:sz="0" w:space="0" w:color="auto"/>
                        <w:right w:val="none" w:sz="0" w:space="0" w:color="auto"/>
                      </w:divBdr>
                    </w:div>
                    <w:div w:id="471597492">
                      <w:marLeft w:val="0"/>
                      <w:marRight w:val="0"/>
                      <w:marTop w:val="0"/>
                      <w:marBottom w:val="0"/>
                      <w:divBdr>
                        <w:top w:val="none" w:sz="0" w:space="0" w:color="auto"/>
                        <w:left w:val="none" w:sz="0" w:space="0" w:color="auto"/>
                        <w:bottom w:val="none" w:sz="0" w:space="0" w:color="auto"/>
                        <w:right w:val="none" w:sz="0" w:space="0" w:color="auto"/>
                      </w:divBdr>
                    </w:div>
                    <w:div w:id="1312638846">
                      <w:marLeft w:val="0"/>
                      <w:marRight w:val="0"/>
                      <w:marTop w:val="0"/>
                      <w:marBottom w:val="0"/>
                      <w:divBdr>
                        <w:top w:val="none" w:sz="0" w:space="0" w:color="auto"/>
                        <w:left w:val="none" w:sz="0" w:space="0" w:color="auto"/>
                        <w:bottom w:val="none" w:sz="0" w:space="0" w:color="auto"/>
                        <w:right w:val="none" w:sz="0" w:space="0" w:color="auto"/>
                      </w:divBdr>
                    </w:div>
                    <w:div w:id="1137721099">
                      <w:marLeft w:val="0"/>
                      <w:marRight w:val="0"/>
                      <w:marTop w:val="0"/>
                      <w:marBottom w:val="0"/>
                      <w:divBdr>
                        <w:top w:val="none" w:sz="0" w:space="0" w:color="auto"/>
                        <w:left w:val="none" w:sz="0" w:space="0" w:color="auto"/>
                        <w:bottom w:val="none" w:sz="0" w:space="0" w:color="auto"/>
                        <w:right w:val="none" w:sz="0" w:space="0" w:color="auto"/>
                      </w:divBdr>
                    </w:div>
                    <w:div w:id="576475518">
                      <w:marLeft w:val="0"/>
                      <w:marRight w:val="0"/>
                      <w:marTop w:val="0"/>
                      <w:marBottom w:val="0"/>
                      <w:divBdr>
                        <w:top w:val="none" w:sz="0" w:space="0" w:color="auto"/>
                        <w:left w:val="none" w:sz="0" w:space="0" w:color="auto"/>
                        <w:bottom w:val="none" w:sz="0" w:space="0" w:color="auto"/>
                        <w:right w:val="none" w:sz="0" w:space="0" w:color="auto"/>
                      </w:divBdr>
                    </w:div>
                    <w:div w:id="2024477782">
                      <w:marLeft w:val="0"/>
                      <w:marRight w:val="0"/>
                      <w:marTop w:val="0"/>
                      <w:marBottom w:val="0"/>
                      <w:divBdr>
                        <w:top w:val="none" w:sz="0" w:space="0" w:color="auto"/>
                        <w:left w:val="none" w:sz="0" w:space="0" w:color="auto"/>
                        <w:bottom w:val="none" w:sz="0" w:space="0" w:color="auto"/>
                        <w:right w:val="none" w:sz="0" w:space="0" w:color="auto"/>
                      </w:divBdr>
                    </w:div>
                    <w:div w:id="886256235">
                      <w:marLeft w:val="0"/>
                      <w:marRight w:val="0"/>
                      <w:marTop w:val="0"/>
                      <w:marBottom w:val="0"/>
                      <w:divBdr>
                        <w:top w:val="none" w:sz="0" w:space="0" w:color="auto"/>
                        <w:left w:val="none" w:sz="0" w:space="0" w:color="auto"/>
                        <w:bottom w:val="none" w:sz="0" w:space="0" w:color="auto"/>
                        <w:right w:val="none" w:sz="0" w:space="0" w:color="auto"/>
                      </w:divBdr>
                    </w:div>
                    <w:div w:id="929388380">
                      <w:marLeft w:val="0"/>
                      <w:marRight w:val="0"/>
                      <w:marTop w:val="0"/>
                      <w:marBottom w:val="0"/>
                      <w:divBdr>
                        <w:top w:val="none" w:sz="0" w:space="0" w:color="auto"/>
                        <w:left w:val="none" w:sz="0" w:space="0" w:color="auto"/>
                        <w:bottom w:val="none" w:sz="0" w:space="0" w:color="auto"/>
                        <w:right w:val="none" w:sz="0" w:space="0" w:color="auto"/>
                      </w:divBdr>
                    </w:div>
                    <w:div w:id="184444170">
                      <w:marLeft w:val="0"/>
                      <w:marRight w:val="0"/>
                      <w:marTop w:val="0"/>
                      <w:marBottom w:val="0"/>
                      <w:divBdr>
                        <w:top w:val="none" w:sz="0" w:space="0" w:color="auto"/>
                        <w:left w:val="none" w:sz="0" w:space="0" w:color="auto"/>
                        <w:bottom w:val="none" w:sz="0" w:space="0" w:color="auto"/>
                        <w:right w:val="none" w:sz="0" w:space="0" w:color="auto"/>
                      </w:divBdr>
                    </w:div>
                    <w:div w:id="1646592531">
                      <w:marLeft w:val="0"/>
                      <w:marRight w:val="0"/>
                      <w:marTop w:val="0"/>
                      <w:marBottom w:val="0"/>
                      <w:divBdr>
                        <w:top w:val="none" w:sz="0" w:space="0" w:color="auto"/>
                        <w:left w:val="none" w:sz="0" w:space="0" w:color="auto"/>
                        <w:bottom w:val="none" w:sz="0" w:space="0" w:color="auto"/>
                        <w:right w:val="none" w:sz="0" w:space="0" w:color="auto"/>
                      </w:divBdr>
                    </w:div>
                    <w:div w:id="731847558">
                      <w:marLeft w:val="0"/>
                      <w:marRight w:val="0"/>
                      <w:marTop w:val="0"/>
                      <w:marBottom w:val="0"/>
                      <w:divBdr>
                        <w:top w:val="none" w:sz="0" w:space="0" w:color="auto"/>
                        <w:left w:val="none" w:sz="0" w:space="0" w:color="auto"/>
                        <w:bottom w:val="none" w:sz="0" w:space="0" w:color="auto"/>
                        <w:right w:val="none" w:sz="0" w:space="0" w:color="auto"/>
                      </w:divBdr>
                    </w:div>
                    <w:div w:id="2071539301">
                      <w:marLeft w:val="0"/>
                      <w:marRight w:val="0"/>
                      <w:marTop w:val="0"/>
                      <w:marBottom w:val="0"/>
                      <w:divBdr>
                        <w:top w:val="none" w:sz="0" w:space="0" w:color="auto"/>
                        <w:left w:val="none" w:sz="0" w:space="0" w:color="auto"/>
                        <w:bottom w:val="none" w:sz="0" w:space="0" w:color="auto"/>
                        <w:right w:val="none" w:sz="0" w:space="0" w:color="auto"/>
                      </w:divBdr>
                    </w:div>
                    <w:div w:id="1929654143">
                      <w:marLeft w:val="0"/>
                      <w:marRight w:val="0"/>
                      <w:marTop w:val="0"/>
                      <w:marBottom w:val="0"/>
                      <w:divBdr>
                        <w:top w:val="none" w:sz="0" w:space="0" w:color="auto"/>
                        <w:left w:val="none" w:sz="0" w:space="0" w:color="auto"/>
                        <w:bottom w:val="none" w:sz="0" w:space="0" w:color="auto"/>
                        <w:right w:val="none" w:sz="0" w:space="0" w:color="auto"/>
                      </w:divBdr>
                    </w:div>
                    <w:div w:id="786048338">
                      <w:marLeft w:val="0"/>
                      <w:marRight w:val="0"/>
                      <w:marTop w:val="0"/>
                      <w:marBottom w:val="0"/>
                      <w:divBdr>
                        <w:top w:val="none" w:sz="0" w:space="0" w:color="auto"/>
                        <w:left w:val="none" w:sz="0" w:space="0" w:color="auto"/>
                        <w:bottom w:val="none" w:sz="0" w:space="0" w:color="auto"/>
                        <w:right w:val="none" w:sz="0" w:space="0" w:color="auto"/>
                      </w:divBdr>
                    </w:div>
                    <w:div w:id="1558587396">
                      <w:marLeft w:val="0"/>
                      <w:marRight w:val="0"/>
                      <w:marTop w:val="0"/>
                      <w:marBottom w:val="0"/>
                      <w:divBdr>
                        <w:top w:val="none" w:sz="0" w:space="0" w:color="auto"/>
                        <w:left w:val="none" w:sz="0" w:space="0" w:color="auto"/>
                        <w:bottom w:val="none" w:sz="0" w:space="0" w:color="auto"/>
                        <w:right w:val="none" w:sz="0" w:space="0" w:color="auto"/>
                      </w:divBdr>
                    </w:div>
                    <w:div w:id="774525017">
                      <w:marLeft w:val="0"/>
                      <w:marRight w:val="0"/>
                      <w:marTop w:val="0"/>
                      <w:marBottom w:val="0"/>
                      <w:divBdr>
                        <w:top w:val="none" w:sz="0" w:space="0" w:color="auto"/>
                        <w:left w:val="none" w:sz="0" w:space="0" w:color="auto"/>
                        <w:bottom w:val="none" w:sz="0" w:space="0" w:color="auto"/>
                        <w:right w:val="none" w:sz="0" w:space="0" w:color="auto"/>
                      </w:divBdr>
                    </w:div>
                    <w:div w:id="2106531851">
                      <w:marLeft w:val="0"/>
                      <w:marRight w:val="0"/>
                      <w:marTop w:val="0"/>
                      <w:marBottom w:val="0"/>
                      <w:divBdr>
                        <w:top w:val="none" w:sz="0" w:space="0" w:color="auto"/>
                        <w:left w:val="none" w:sz="0" w:space="0" w:color="auto"/>
                        <w:bottom w:val="none" w:sz="0" w:space="0" w:color="auto"/>
                        <w:right w:val="none" w:sz="0" w:space="0" w:color="auto"/>
                      </w:divBdr>
                    </w:div>
                    <w:div w:id="1332637532">
                      <w:marLeft w:val="0"/>
                      <w:marRight w:val="0"/>
                      <w:marTop w:val="0"/>
                      <w:marBottom w:val="0"/>
                      <w:divBdr>
                        <w:top w:val="none" w:sz="0" w:space="0" w:color="auto"/>
                        <w:left w:val="none" w:sz="0" w:space="0" w:color="auto"/>
                        <w:bottom w:val="none" w:sz="0" w:space="0" w:color="auto"/>
                        <w:right w:val="none" w:sz="0" w:space="0" w:color="auto"/>
                      </w:divBdr>
                    </w:div>
                    <w:div w:id="1040975948">
                      <w:marLeft w:val="0"/>
                      <w:marRight w:val="0"/>
                      <w:marTop w:val="0"/>
                      <w:marBottom w:val="0"/>
                      <w:divBdr>
                        <w:top w:val="none" w:sz="0" w:space="0" w:color="auto"/>
                        <w:left w:val="none" w:sz="0" w:space="0" w:color="auto"/>
                        <w:bottom w:val="none" w:sz="0" w:space="0" w:color="auto"/>
                        <w:right w:val="none" w:sz="0" w:space="0" w:color="auto"/>
                      </w:divBdr>
                    </w:div>
                    <w:div w:id="1274050843">
                      <w:marLeft w:val="0"/>
                      <w:marRight w:val="0"/>
                      <w:marTop w:val="0"/>
                      <w:marBottom w:val="0"/>
                      <w:divBdr>
                        <w:top w:val="none" w:sz="0" w:space="0" w:color="auto"/>
                        <w:left w:val="none" w:sz="0" w:space="0" w:color="auto"/>
                        <w:bottom w:val="none" w:sz="0" w:space="0" w:color="auto"/>
                        <w:right w:val="none" w:sz="0" w:space="0" w:color="auto"/>
                      </w:divBdr>
                    </w:div>
                    <w:div w:id="614214399">
                      <w:marLeft w:val="0"/>
                      <w:marRight w:val="0"/>
                      <w:marTop w:val="0"/>
                      <w:marBottom w:val="0"/>
                      <w:divBdr>
                        <w:top w:val="none" w:sz="0" w:space="0" w:color="auto"/>
                        <w:left w:val="none" w:sz="0" w:space="0" w:color="auto"/>
                        <w:bottom w:val="none" w:sz="0" w:space="0" w:color="auto"/>
                        <w:right w:val="none" w:sz="0" w:space="0" w:color="auto"/>
                      </w:divBdr>
                    </w:div>
                    <w:div w:id="189954680">
                      <w:marLeft w:val="0"/>
                      <w:marRight w:val="0"/>
                      <w:marTop w:val="0"/>
                      <w:marBottom w:val="0"/>
                      <w:divBdr>
                        <w:top w:val="none" w:sz="0" w:space="0" w:color="auto"/>
                        <w:left w:val="none" w:sz="0" w:space="0" w:color="auto"/>
                        <w:bottom w:val="none" w:sz="0" w:space="0" w:color="auto"/>
                        <w:right w:val="none" w:sz="0" w:space="0" w:color="auto"/>
                      </w:divBdr>
                    </w:div>
                    <w:div w:id="124086013">
                      <w:marLeft w:val="0"/>
                      <w:marRight w:val="0"/>
                      <w:marTop w:val="0"/>
                      <w:marBottom w:val="0"/>
                      <w:divBdr>
                        <w:top w:val="none" w:sz="0" w:space="0" w:color="auto"/>
                        <w:left w:val="none" w:sz="0" w:space="0" w:color="auto"/>
                        <w:bottom w:val="none" w:sz="0" w:space="0" w:color="auto"/>
                        <w:right w:val="none" w:sz="0" w:space="0" w:color="auto"/>
                      </w:divBdr>
                    </w:div>
                    <w:div w:id="377247549">
                      <w:marLeft w:val="0"/>
                      <w:marRight w:val="0"/>
                      <w:marTop w:val="0"/>
                      <w:marBottom w:val="0"/>
                      <w:divBdr>
                        <w:top w:val="none" w:sz="0" w:space="0" w:color="auto"/>
                        <w:left w:val="none" w:sz="0" w:space="0" w:color="auto"/>
                        <w:bottom w:val="none" w:sz="0" w:space="0" w:color="auto"/>
                        <w:right w:val="none" w:sz="0" w:space="0" w:color="auto"/>
                      </w:divBdr>
                    </w:div>
                    <w:div w:id="1860388214">
                      <w:marLeft w:val="0"/>
                      <w:marRight w:val="0"/>
                      <w:marTop w:val="0"/>
                      <w:marBottom w:val="0"/>
                      <w:divBdr>
                        <w:top w:val="none" w:sz="0" w:space="0" w:color="auto"/>
                        <w:left w:val="none" w:sz="0" w:space="0" w:color="auto"/>
                        <w:bottom w:val="none" w:sz="0" w:space="0" w:color="auto"/>
                        <w:right w:val="none" w:sz="0" w:space="0" w:color="auto"/>
                      </w:divBdr>
                    </w:div>
                    <w:div w:id="1613855121">
                      <w:marLeft w:val="0"/>
                      <w:marRight w:val="0"/>
                      <w:marTop w:val="0"/>
                      <w:marBottom w:val="0"/>
                      <w:divBdr>
                        <w:top w:val="none" w:sz="0" w:space="0" w:color="auto"/>
                        <w:left w:val="none" w:sz="0" w:space="0" w:color="auto"/>
                        <w:bottom w:val="none" w:sz="0" w:space="0" w:color="auto"/>
                        <w:right w:val="none" w:sz="0" w:space="0" w:color="auto"/>
                      </w:divBdr>
                    </w:div>
                    <w:div w:id="1753894120">
                      <w:marLeft w:val="0"/>
                      <w:marRight w:val="0"/>
                      <w:marTop w:val="0"/>
                      <w:marBottom w:val="0"/>
                      <w:divBdr>
                        <w:top w:val="none" w:sz="0" w:space="0" w:color="auto"/>
                        <w:left w:val="none" w:sz="0" w:space="0" w:color="auto"/>
                        <w:bottom w:val="none" w:sz="0" w:space="0" w:color="auto"/>
                        <w:right w:val="none" w:sz="0" w:space="0" w:color="auto"/>
                      </w:divBdr>
                    </w:div>
                    <w:div w:id="1991861553">
                      <w:marLeft w:val="0"/>
                      <w:marRight w:val="0"/>
                      <w:marTop w:val="0"/>
                      <w:marBottom w:val="0"/>
                      <w:divBdr>
                        <w:top w:val="none" w:sz="0" w:space="0" w:color="auto"/>
                        <w:left w:val="none" w:sz="0" w:space="0" w:color="auto"/>
                        <w:bottom w:val="none" w:sz="0" w:space="0" w:color="auto"/>
                        <w:right w:val="none" w:sz="0" w:space="0" w:color="auto"/>
                      </w:divBdr>
                    </w:div>
                    <w:div w:id="518351005">
                      <w:marLeft w:val="0"/>
                      <w:marRight w:val="0"/>
                      <w:marTop w:val="0"/>
                      <w:marBottom w:val="0"/>
                      <w:divBdr>
                        <w:top w:val="none" w:sz="0" w:space="0" w:color="auto"/>
                        <w:left w:val="none" w:sz="0" w:space="0" w:color="auto"/>
                        <w:bottom w:val="none" w:sz="0" w:space="0" w:color="auto"/>
                        <w:right w:val="none" w:sz="0" w:space="0" w:color="auto"/>
                      </w:divBdr>
                    </w:div>
                    <w:div w:id="2033604825">
                      <w:marLeft w:val="0"/>
                      <w:marRight w:val="0"/>
                      <w:marTop w:val="0"/>
                      <w:marBottom w:val="0"/>
                      <w:divBdr>
                        <w:top w:val="none" w:sz="0" w:space="0" w:color="auto"/>
                        <w:left w:val="none" w:sz="0" w:space="0" w:color="auto"/>
                        <w:bottom w:val="none" w:sz="0" w:space="0" w:color="auto"/>
                        <w:right w:val="none" w:sz="0" w:space="0" w:color="auto"/>
                      </w:divBdr>
                    </w:div>
                    <w:div w:id="784427608">
                      <w:marLeft w:val="0"/>
                      <w:marRight w:val="0"/>
                      <w:marTop w:val="0"/>
                      <w:marBottom w:val="0"/>
                      <w:divBdr>
                        <w:top w:val="none" w:sz="0" w:space="0" w:color="auto"/>
                        <w:left w:val="none" w:sz="0" w:space="0" w:color="auto"/>
                        <w:bottom w:val="none" w:sz="0" w:space="0" w:color="auto"/>
                        <w:right w:val="none" w:sz="0" w:space="0" w:color="auto"/>
                      </w:divBdr>
                    </w:div>
                    <w:div w:id="1213417915">
                      <w:marLeft w:val="0"/>
                      <w:marRight w:val="0"/>
                      <w:marTop w:val="0"/>
                      <w:marBottom w:val="0"/>
                      <w:divBdr>
                        <w:top w:val="none" w:sz="0" w:space="0" w:color="auto"/>
                        <w:left w:val="none" w:sz="0" w:space="0" w:color="auto"/>
                        <w:bottom w:val="none" w:sz="0" w:space="0" w:color="auto"/>
                        <w:right w:val="none" w:sz="0" w:space="0" w:color="auto"/>
                      </w:divBdr>
                    </w:div>
                    <w:div w:id="634456898">
                      <w:marLeft w:val="0"/>
                      <w:marRight w:val="0"/>
                      <w:marTop w:val="0"/>
                      <w:marBottom w:val="0"/>
                      <w:divBdr>
                        <w:top w:val="none" w:sz="0" w:space="0" w:color="auto"/>
                        <w:left w:val="none" w:sz="0" w:space="0" w:color="auto"/>
                        <w:bottom w:val="none" w:sz="0" w:space="0" w:color="auto"/>
                        <w:right w:val="none" w:sz="0" w:space="0" w:color="auto"/>
                      </w:divBdr>
                    </w:div>
                    <w:div w:id="1659650449">
                      <w:marLeft w:val="0"/>
                      <w:marRight w:val="0"/>
                      <w:marTop w:val="0"/>
                      <w:marBottom w:val="0"/>
                      <w:divBdr>
                        <w:top w:val="none" w:sz="0" w:space="0" w:color="auto"/>
                        <w:left w:val="none" w:sz="0" w:space="0" w:color="auto"/>
                        <w:bottom w:val="none" w:sz="0" w:space="0" w:color="auto"/>
                        <w:right w:val="none" w:sz="0" w:space="0" w:color="auto"/>
                      </w:divBdr>
                    </w:div>
                    <w:div w:id="60250863">
                      <w:marLeft w:val="0"/>
                      <w:marRight w:val="0"/>
                      <w:marTop w:val="0"/>
                      <w:marBottom w:val="0"/>
                      <w:divBdr>
                        <w:top w:val="none" w:sz="0" w:space="0" w:color="auto"/>
                        <w:left w:val="none" w:sz="0" w:space="0" w:color="auto"/>
                        <w:bottom w:val="none" w:sz="0" w:space="0" w:color="auto"/>
                        <w:right w:val="none" w:sz="0" w:space="0" w:color="auto"/>
                      </w:divBdr>
                    </w:div>
                    <w:div w:id="584806540">
                      <w:marLeft w:val="0"/>
                      <w:marRight w:val="0"/>
                      <w:marTop w:val="0"/>
                      <w:marBottom w:val="0"/>
                      <w:divBdr>
                        <w:top w:val="none" w:sz="0" w:space="0" w:color="auto"/>
                        <w:left w:val="none" w:sz="0" w:space="0" w:color="auto"/>
                        <w:bottom w:val="none" w:sz="0" w:space="0" w:color="auto"/>
                        <w:right w:val="none" w:sz="0" w:space="0" w:color="auto"/>
                      </w:divBdr>
                    </w:div>
                    <w:div w:id="1708291307">
                      <w:marLeft w:val="0"/>
                      <w:marRight w:val="0"/>
                      <w:marTop w:val="0"/>
                      <w:marBottom w:val="0"/>
                      <w:divBdr>
                        <w:top w:val="none" w:sz="0" w:space="0" w:color="auto"/>
                        <w:left w:val="none" w:sz="0" w:space="0" w:color="auto"/>
                        <w:bottom w:val="none" w:sz="0" w:space="0" w:color="auto"/>
                        <w:right w:val="none" w:sz="0" w:space="0" w:color="auto"/>
                      </w:divBdr>
                    </w:div>
                    <w:div w:id="14236014">
                      <w:marLeft w:val="0"/>
                      <w:marRight w:val="0"/>
                      <w:marTop w:val="0"/>
                      <w:marBottom w:val="0"/>
                      <w:divBdr>
                        <w:top w:val="none" w:sz="0" w:space="0" w:color="auto"/>
                        <w:left w:val="none" w:sz="0" w:space="0" w:color="auto"/>
                        <w:bottom w:val="none" w:sz="0" w:space="0" w:color="auto"/>
                        <w:right w:val="none" w:sz="0" w:space="0" w:color="auto"/>
                      </w:divBdr>
                    </w:div>
                    <w:div w:id="1537504087">
                      <w:marLeft w:val="0"/>
                      <w:marRight w:val="0"/>
                      <w:marTop w:val="0"/>
                      <w:marBottom w:val="0"/>
                      <w:divBdr>
                        <w:top w:val="none" w:sz="0" w:space="0" w:color="auto"/>
                        <w:left w:val="none" w:sz="0" w:space="0" w:color="auto"/>
                        <w:bottom w:val="none" w:sz="0" w:space="0" w:color="auto"/>
                        <w:right w:val="none" w:sz="0" w:space="0" w:color="auto"/>
                      </w:divBdr>
                    </w:div>
                    <w:div w:id="82722777">
                      <w:marLeft w:val="0"/>
                      <w:marRight w:val="0"/>
                      <w:marTop w:val="0"/>
                      <w:marBottom w:val="0"/>
                      <w:divBdr>
                        <w:top w:val="none" w:sz="0" w:space="0" w:color="auto"/>
                        <w:left w:val="none" w:sz="0" w:space="0" w:color="auto"/>
                        <w:bottom w:val="none" w:sz="0" w:space="0" w:color="auto"/>
                        <w:right w:val="none" w:sz="0" w:space="0" w:color="auto"/>
                      </w:divBdr>
                    </w:div>
                    <w:div w:id="298272160">
                      <w:marLeft w:val="0"/>
                      <w:marRight w:val="0"/>
                      <w:marTop w:val="0"/>
                      <w:marBottom w:val="0"/>
                      <w:divBdr>
                        <w:top w:val="none" w:sz="0" w:space="0" w:color="auto"/>
                        <w:left w:val="none" w:sz="0" w:space="0" w:color="auto"/>
                        <w:bottom w:val="none" w:sz="0" w:space="0" w:color="auto"/>
                        <w:right w:val="none" w:sz="0" w:space="0" w:color="auto"/>
                      </w:divBdr>
                    </w:div>
                    <w:div w:id="524944402">
                      <w:marLeft w:val="0"/>
                      <w:marRight w:val="0"/>
                      <w:marTop w:val="0"/>
                      <w:marBottom w:val="0"/>
                      <w:divBdr>
                        <w:top w:val="none" w:sz="0" w:space="0" w:color="auto"/>
                        <w:left w:val="none" w:sz="0" w:space="0" w:color="auto"/>
                        <w:bottom w:val="none" w:sz="0" w:space="0" w:color="auto"/>
                        <w:right w:val="none" w:sz="0" w:space="0" w:color="auto"/>
                      </w:divBdr>
                    </w:div>
                    <w:div w:id="1091774988">
                      <w:marLeft w:val="0"/>
                      <w:marRight w:val="0"/>
                      <w:marTop w:val="0"/>
                      <w:marBottom w:val="0"/>
                      <w:divBdr>
                        <w:top w:val="none" w:sz="0" w:space="0" w:color="auto"/>
                        <w:left w:val="none" w:sz="0" w:space="0" w:color="auto"/>
                        <w:bottom w:val="none" w:sz="0" w:space="0" w:color="auto"/>
                        <w:right w:val="none" w:sz="0" w:space="0" w:color="auto"/>
                      </w:divBdr>
                    </w:div>
                    <w:div w:id="817184160">
                      <w:marLeft w:val="0"/>
                      <w:marRight w:val="0"/>
                      <w:marTop w:val="0"/>
                      <w:marBottom w:val="0"/>
                      <w:divBdr>
                        <w:top w:val="none" w:sz="0" w:space="0" w:color="auto"/>
                        <w:left w:val="none" w:sz="0" w:space="0" w:color="auto"/>
                        <w:bottom w:val="none" w:sz="0" w:space="0" w:color="auto"/>
                        <w:right w:val="none" w:sz="0" w:space="0" w:color="auto"/>
                      </w:divBdr>
                    </w:div>
                    <w:div w:id="1192303895">
                      <w:marLeft w:val="0"/>
                      <w:marRight w:val="0"/>
                      <w:marTop w:val="0"/>
                      <w:marBottom w:val="0"/>
                      <w:divBdr>
                        <w:top w:val="none" w:sz="0" w:space="0" w:color="auto"/>
                        <w:left w:val="none" w:sz="0" w:space="0" w:color="auto"/>
                        <w:bottom w:val="none" w:sz="0" w:space="0" w:color="auto"/>
                        <w:right w:val="none" w:sz="0" w:space="0" w:color="auto"/>
                      </w:divBdr>
                    </w:div>
                    <w:div w:id="179048147">
                      <w:marLeft w:val="0"/>
                      <w:marRight w:val="0"/>
                      <w:marTop w:val="0"/>
                      <w:marBottom w:val="0"/>
                      <w:divBdr>
                        <w:top w:val="none" w:sz="0" w:space="0" w:color="auto"/>
                        <w:left w:val="none" w:sz="0" w:space="0" w:color="auto"/>
                        <w:bottom w:val="none" w:sz="0" w:space="0" w:color="auto"/>
                        <w:right w:val="none" w:sz="0" w:space="0" w:color="auto"/>
                      </w:divBdr>
                    </w:div>
                    <w:div w:id="770785729">
                      <w:marLeft w:val="0"/>
                      <w:marRight w:val="0"/>
                      <w:marTop w:val="0"/>
                      <w:marBottom w:val="0"/>
                      <w:divBdr>
                        <w:top w:val="none" w:sz="0" w:space="0" w:color="auto"/>
                        <w:left w:val="none" w:sz="0" w:space="0" w:color="auto"/>
                        <w:bottom w:val="none" w:sz="0" w:space="0" w:color="auto"/>
                        <w:right w:val="none" w:sz="0" w:space="0" w:color="auto"/>
                      </w:divBdr>
                    </w:div>
                    <w:div w:id="670377772">
                      <w:marLeft w:val="0"/>
                      <w:marRight w:val="0"/>
                      <w:marTop w:val="0"/>
                      <w:marBottom w:val="0"/>
                      <w:divBdr>
                        <w:top w:val="none" w:sz="0" w:space="0" w:color="auto"/>
                        <w:left w:val="none" w:sz="0" w:space="0" w:color="auto"/>
                        <w:bottom w:val="none" w:sz="0" w:space="0" w:color="auto"/>
                        <w:right w:val="none" w:sz="0" w:space="0" w:color="auto"/>
                      </w:divBdr>
                    </w:div>
                    <w:div w:id="1192493239">
                      <w:marLeft w:val="0"/>
                      <w:marRight w:val="0"/>
                      <w:marTop w:val="0"/>
                      <w:marBottom w:val="0"/>
                      <w:divBdr>
                        <w:top w:val="none" w:sz="0" w:space="0" w:color="auto"/>
                        <w:left w:val="none" w:sz="0" w:space="0" w:color="auto"/>
                        <w:bottom w:val="none" w:sz="0" w:space="0" w:color="auto"/>
                        <w:right w:val="none" w:sz="0" w:space="0" w:color="auto"/>
                      </w:divBdr>
                    </w:div>
                    <w:div w:id="1906791366">
                      <w:marLeft w:val="0"/>
                      <w:marRight w:val="0"/>
                      <w:marTop w:val="0"/>
                      <w:marBottom w:val="0"/>
                      <w:divBdr>
                        <w:top w:val="none" w:sz="0" w:space="0" w:color="auto"/>
                        <w:left w:val="none" w:sz="0" w:space="0" w:color="auto"/>
                        <w:bottom w:val="none" w:sz="0" w:space="0" w:color="auto"/>
                        <w:right w:val="none" w:sz="0" w:space="0" w:color="auto"/>
                      </w:divBdr>
                    </w:div>
                    <w:div w:id="2083524905">
                      <w:marLeft w:val="0"/>
                      <w:marRight w:val="0"/>
                      <w:marTop w:val="0"/>
                      <w:marBottom w:val="0"/>
                      <w:divBdr>
                        <w:top w:val="none" w:sz="0" w:space="0" w:color="auto"/>
                        <w:left w:val="none" w:sz="0" w:space="0" w:color="auto"/>
                        <w:bottom w:val="none" w:sz="0" w:space="0" w:color="auto"/>
                        <w:right w:val="none" w:sz="0" w:space="0" w:color="auto"/>
                      </w:divBdr>
                    </w:div>
                    <w:div w:id="1903759065">
                      <w:marLeft w:val="0"/>
                      <w:marRight w:val="0"/>
                      <w:marTop w:val="0"/>
                      <w:marBottom w:val="0"/>
                      <w:divBdr>
                        <w:top w:val="none" w:sz="0" w:space="0" w:color="auto"/>
                        <w:left w:val="none" w:sz="0" w:space="0" w:color="auto"/>
                        <w:bottom w:val="none" w:sz="0" w:space="0" w:color="auto"/>
                        <w:right w:val="none" w:sz="0" w:space="0" w:color="auto"/>
                      </w:divBdr>
                    </w:div>
                    <w:div w:id="960068667">
                      <w:marLeft w:val="0"/>
                      <w:marRight w:val="0"/>
                      <w:marTop w:val="0"/>
                      <w:marBottom w:val="0"/>
                      <w:divBdr>
                        <w:top w:val="none" w:sz="0" w:space="0" w:color="auto"/>
                        <w:left w:val="none" w:sz="0" w:space="0" w:color="auto"/>
                        <w:bottom w:val="none" w:sz="0" w:space="0" w:color="auto"/>
                        <w:right w:val="none" w:sz="0" w:space="0" w:color="auto"/>
                      </w:divBdr>
                    </w:div>
                    <w:div w:id="541408964">
                      <w:marLeft w:val="0"/>
                      <w:marRight w:val="0"/>
                      <w:marTop w:val="0"/>
                      <w:marBottom w:val="0"/>
                      <w:divBdr>
                        <w:top w:val="none" w:sz="0" w:space="0" w:color="auto"/>
                        <w:left w:val="none" w:sz="0" w:space="0" w:color="auto"/>
                        <w:bottom w:val="none" w:sz="0" w:space="0" w:color="auto"/>
                        <w:right w:val="none" w:sz="0" w:space="0" w:color="auto"/>
                      </w:divBdr>
                    </w:div>
                    <w:div w:id="1972056693">
                      <w:marLeft w:val="0"/>
                      <w:marRight w:val="0"/>
                      <w:marTop w:val="0"/>
                      <w:marBottom w:val="0"/>
                      <w:divBdr>
                        <w:top w:val="none" w:sz="0" w:space="0" w:color="auto"/>
                        <w:left w:val="none" w:sz="0" w:space="0" w:color="auto"/>
                        <w:bottom w:val="none" w:sz="0" w:space="0" w:color="auto"/>
                        <w:right w:val="none" w:sz="0" w:space="0" w:color="auto"/>
                      </w:divBdr>
                    </w:div>
                    <w:div w:id="1109158424">
                      <w:marLeft w:val="0"/>
                      <w:marRight w:val="0"/>
                      <w:marTop w:val="0"/>
                      <w:marBottom w:val="0"/>
                      <w:divBdr>
                        <w:top w:val="none" w:sz="0" w:space="0" w:color="auto"/>
                        <w:left w:val="none" w:sz="0" w:space="0" w:color="auto"/>
                        <w:bottom w:val="none" w:sz="0" w:space="0" w:color="auto"/>
                        <w:right w:val="none" w:sz="0" w:space="0" w:color="auto"/>
                      </w:divBdr>
                    </w:div>
                    <w:div w:id="1037390470">
                      <w:marLeft w:val="0"/>
                      <w:marRight w:val="0"/>
                      <w:marTop w:val="0"/>
                      <w:marBottom w:val="0"/>
                      <w:divBdr>
                        <w:top w:val="none" w:sz="0" w:space="0" w:color="auto"/>
                        <w:left w:val="none" w:sz="0" w:space="0" w:color="auto"/>
                        <w:bottom w:val="none" w:sz="0" w:space="0" w:color="auto"/>
                        <w:right w:val="none" w:sz="0" w:space="0" w:color="auto"/>
                      </w:divBdr>
                    </w:div>
                    <w:div w:id="106966754">
                      <w:marLeft w:val="0"/>
                      <w:marRight w:val="0"/>
                      <w:marTop w:val="0"/>
                      <w:marBottom w:val="0"/>
                      <w:divBdr>
                        <w:top w:val="none" w:sz="0" w:space="0" w:color="auto"/>
                        <w:left w:val="none" w:sz="0" w:space="0" w:color="auto"/>
                        <w:bottom w:val="none" w:sz="0" w:space="0" w:color="auto"/>
                        <w:right w:val="none" w:sz="0" w:space="0" w:color="auto"/>
                      </w:divBdr>
                    </w:div>
                    <w:div w:id="747926971">
                      <w:marLeft w:val="0"/>
                      <w:marRight w:val="0"/>
                      <w:marTop w:val="0"/>
                      <w:marBottom w:val="0"/>
                      <w:divBdr>
                        <w:top w:val="none" w:sz="0" w:space="0" w:color="auto"/>
                        <w:left w:val="none" w:sz="0" w:space="0" w:color="auto"/>
                        <w:bottom w:val="none" w:sz="0" w:space="0" w:color="auto"/>
                        <w:right w:val="none" w:sz="0" w:space="0" w:color="auto"/>
                      </w:divBdr>
                    </w:div>
                    <w:div w:id="630088579">
                      <w:marLeft w:val="0"/>
                      <w:marRight w:val="0"/>
                      <w:marTop w:val="0"/>
                      <w:marBottom w:val="0"/>
                      <w:divBdr>
                        <w:top w:val="none" w:sz="0" w:space="0" w:color="auto"/>
                        <w:left w:val="none" w:sz="0" w:space="0" w:color="auto"/>
                        <w:bottom w:val="none" w:sz="0" w:space="0" w:color="auto"/>
                        <w:right w:val="none" w:sz="0" w:space="0" w:color="auto"/>
                      </w:divBdr>
                    </w:div>
                    <w:div w:id="1084646626">
                      <w:marLeft w:val="0"/>
                      <w:marRight w:val="0"/>
                      <w:marTop w:val="0"/>
                      <w:marBottom w:val="0"/>
                      <w:divBdr>
                        <w:top w:val="none" w:sz="0" w:space="0" w:color="auto"/>
                        <w:left w:val="none" w:sz="0" w:space="0" w:color="auto"/>
                        <w:bottom w:val="none" w:sz="0" w:space="0" w:color="auto"/>
                        <w:right w:val="none" w:sz="0" w:space="0" w:color="auto"/>
                      </w:divBdr>
                    </w:div>
                    <w:div w:id="1490710363">
                      <w:marLeft w:val="0"/>
                      <w:marRight w:val="0"/>
                      <w:marTop w:val="0"/>
                      <w:marBottom w:val="0"/>
                      <w:divBdr>
                        <w:top w:val="none" w:sz="0" w:space="0" w:color="auto"/>
                        <w:left w:val="none" w:sz="0" w:space="0" w:color="auto"/>
                        <w:bottom w:val="none" w:sz="0" w:space="0" w:color="auto"/>
                        <w:right w:val="none" w:sz="0" w:space="0" w:color="auto"/>
                      </w:divBdr>
                    </w:div>
                    <w:div w:id="237133279">
                      <w:marLeft w:val="0"/>
                      <w:marRight w:val="0"/>
                      <w:marTop w:val="0"/>
                      <w:marBottom w:val="0"/>
                      <w:divBdr>
                        <w:top w:val="none" w:sz="0" w:space="0" w:color="auto"/>
                        <w:left w:val="none" w:sz="0" w:space="0" w:color="auto"/>
                        <w:bottom w:val="none" w:sz="0" w:space="0" w:color="auto"/>
                        <w:right w:val="none" w:sz="0" w:space="0" w:color="auto"/>
                      </w:divBdr>
                    </w:div>
                    <w:div w:id="1664890321">
                      <w:marLeft w:val="0"/>
                      <w:marRight w:val="0"/>
                      <w:marTop w:val="0"/>
                      <w:marBottom w:val="0"/>
                      <w:divBdr>
                        <w:top w:val="none" w:sz="0" w:space="0" w:color="auto"/>
                        <w:left w:val="none" w:sz="0" w:space="0" w:color="auto"/>
                        <w:bottom w:val="none" w:sz="0" w:space="0" w:color="auto"/>
                        <w:right w:val="none" w:sz="0" w:space="0" w:color="auto"/>
                      </w:divBdr>
                    </w:div>
                    <w:div w:id="764769905">
                      <w:marLeft w:val="0"/>
                      <w:marRight w:val="0"/>
                      <w:marTop w:val="0"/>
                      <w:marBottom w:val="0"/>
                      <w:divBdr>
                        <w:top w:val="none" w:sz="0" w:space="0" w:color="auto"/>
                        <w:left w:val="none" w:sz="0" w:space="0" w:color="auto"/>
                        <w:bottom w:val="none" w:sz="0" w:space="0" w:color="auto"/>
                        <w:right w:val="none" w:sz="0" w:space="0" w:color="auto"/>
                      </w:divBdr>
                    </w:div>
                    <w:div w:id="70124189">
                      <w:marLeft w:val="0"/>
                      <w:marRight w:val="0"/>
                      <w:marTop w:val="0"/>
                      <w:marBottom w:val="0"/>
                      <w:divBdr>
                        <w:top w:val="none" w:sz="0" w:space="0" w:color="auto"/>
                        <w:left w:val="none" w:sz="0" w:space="0" w:color="auto"/>
                        <w:bottom w:val="none" w:sz="0" w:space="0" w:color="auto"/>
                        <w:right w:val="none" w:sz="0" w:space="0" w:color="auto"/>
                      </w:divBdr>
                    </w:div>
                    <w:div w:id="975993576">
                      <w:marLeft w:val="0"/>
                      <w:marRight w:val="0"/>
                      <w:marTop w:val="0"/>
                      <w:marBottom w:val="0"/>
                      <w:divBdr>
                        <w:top w:val="none" w:sz="0" w:space="0" w:color="auto"/>
                        <w:left w:val="none" w:sz="0" w:space="0" w:color="auto"/>
                        <w:bottom w:val="none" w:sz="0" w:space="0" w:color="auto"/>
                        <w:right w:val="none" w:sz="0" w:space="0" w:color="auto"/>
                      </w:divBdr>
                    </w:div>
                    <w:div w:id="1088577918">
                      <w:marLeft w:val="0"/>
                      <w:marRight w:val="0"/>
                      <w:marTop w:val="0"/>
                      <w:marBottom w:val="0"/>
                      <w:divBdr>
                        <w:top w:val="none" w:sz="0" w:space="0" w:color="auto"/>
                        <w:left w:val="none" w:sz="0" w:space="0" w:color="auto"/>
                        <w:bottom w:val="none" w:sz="0" w:space="0" w:color="auto"/>
                        <w:right w:val="none" w:sz="0" w:space="0" w:color="auto"/>
                      </w:divBdr>
                    </w:div>
                    <w:div w:id="1041441516">
                      <w:marLeft w:val="0"/>
                      <w:marRight w:val="0"/>
                      <w:marTop w:val="0"/>
                      <w:marBottom w:val="0"/>
                      <w:divBdr>
                        <w:top w:val="none" w:sz="0" w:space="0" w:color="auto"/>
                        <w:left w:val="none" w:sz="0" w:space="0" w:color="auto"/>
                        <w:bottom w:val="none" w:sz="0" w:space="0" w:color="auto"/>
                        <w:right w:val="none" w:sz="0" w:space="0" w:color="auto"/>
                      </w:divBdr>
                    </w:div>
                    <w:div w:id="1074665784">
                      <w:marLeft w:val="0"/>
                      <w:marRight w:val="0"/>
                      <w:marTop w:val="0"/>
                      <w:marBottom w:val="0"/>
                      <w:divBdr>
                        <w:top w:val="none" w:sz="0" w:space="0" w:color="auto"/>
                        <w:left w:val="none" w:sz="0" w:space="0" w:color="auto"/>
                        <w:bottom w:val="none" w:sz="0" w:space="0" w:color="auto"/>
                        <w:right w:val="none" w:sz="0" w:space="0" w:color="auto"/>
                      </w:divBdr>
                    </w:div>
                    <w:div w:id="2146653386">
                      <w:marLeft w:val="0"/>
                      <w:marRight w:val="0"/>
                      <w:marTop w:val="0"/>
                      <w:marBottom w:val="0"/>
                      <w:divBdr>
                        <w:top w:val="none" w:sz="0" w:space="0" w:color="auto"/>
                        <w:left w:val="none" w:sz="0" w:space="0" w:color="auto"/>
                        <w:bottom w:val="none" w:sz="0" w:space="0" w:color="auto"/>
                        <w:right w:val="none" w:sz="0" w:space="0" w:color="auto"/>
                      </w:divBdr>
                    </w:div>
                    <w:div w:id="2069109809">
                      <w:marLeft w:val="0"/>
                      <w:marRight w:val="0"/>
                      <w:marTop w:val="0"/>
                      <w:marBottom w:val="0"/>
                      <w:divBdr>
                        <w:top w:val="none" w:sz="0" w:space="0" w:color="auto"/>
                        <w:left w:val="none" w:sz="0" w:space="0" w:color="auto"/>
                        <w:bottom w:val="none" w:sz="0" w:space="0" w:color="auto"/>
                        <w:right w:val="none" w:sz="0" w:space="0" w:color="auto"/>
                      </w:divBdr>
                    </w:div>
                    <w:div w:id="274144478">
                      <w:marLeft w:val="0"/>
                      <w:marRight w:val="0"/>
                      <w:marTop w:val="0"/>
                      <w:marBottom w:val="0"/>
                      <w:divBdr>
                        <w:top w:val="none" w:sz="0" w:space="0" w:color="auto"/>
                        <w:left w:val="none" w:sz="0" w:space="0" w:color="auto"/>
                        <w:bottom w:val="none" w:sz="0" w:space="0" w:color="auto"/>
                        <w:right w:val="none" w:sz="0" w:space="0" w:color="auto"/>
                      </w:divBdr>
                    </w:div>
                    <w:div w:id="1942373476">
                      <w:marLeft w:val="0"/>
                      <w:marRight w:val="0"/>
                      <w:marTop w:val="0"/>
                      <w:marBottom w:val="0"/>
                      <w:divBdr>
                        <w:top w:val="none" w:sz="0" w:space="0" w:color="auto"/>
                        <w:left w:val="none" w:sz="0" w:space="0" w:color="auto"/>
                        <w:bottom w:val="none" w:sz="0" w:space="0" w:color="auto"/>
                        <w:right w:val="none" w:sz="0" w:space="0" w:color="auto"/>
                      </w:divBdr>
                    </w:div>
                    <w:div w:id="1352294436">
                      <w:marLeft w:val="0"/>
                      <w:marRight w:val="0"/>
                      <w:marTop w:val="0"/>
                      <w:marBottom w:val="0"/>
                      <w:divBdr>
                        <w:top w:val="none" w:sz="0" w:space="0" w:color="auto"/>
                        <w:left w:val="none" w:sz="0" w:space="0" w:color="auto"/>
                        <w:bottom w:val="none" w:sz="0" w:space="0" w:color="auto"/>
                        <w:right w:val="none" w:sz="0" w:space="0" w:color="auto"/>
                      </w:divBdr>
                    </w:div>
                    <w:div w:id="1912541952">
                      <w:marLeft w:val="0"/>
                      <w:marRight w:val="0"/>
                      <w:marTop w:val="0"/>
                      <w:marBottom w:val="0"/>
                      <w:divBdr>
                        <w:top w:val="none" w:sz="0" w:space="0" w:color="auto"/>
                        <w:left w:val="none" w:sz="0" w:space="0" w:color="auto"/>
                        <w:bottom w:val="none" w:sz="0" w:space="0" w:color="auto"/>
                        <w:right w:val="none" w:sz="0" w:space="0" w:color="auto"/>
                      </w:divBdr>
                    </w:div>
                    <w:div w:id="1735665583">
                      <w:marLeft w:val="0"/>
                      <w:marRight w:val="0"/>
                      <w:marTop w:val="0"/>
                      <w:marBottom w:val="0"/>
                      <w:divBdr>
                        <w:top w:val="none" w:sz="0" w:space="0" w:color="auto"/>
                        <w:left w:val="none" w:sz="0" w:space="0" w:color="auto"/>
                        <w:bottom w:val="none" w:sz="0" w:space="0" w:color="auto"/>
                        <w:right w:val="none" w:sz="0" w:space="0" w:color="auto"/>
                      </w:divBdr>
                    </w:div>
                    <w:div w:id="1856993174">
                      <w:marLeft w:val="0"/>
                      <w:marRight w:val="0"/>
                      <w:marTop w:val="0"/>
                      <w:marBottom w:val="0"/>
                      <w:divBdr>
                        <w:top w:val="none" w:sz="0" w:space="0" w:color="auto"/>
                        <w:left w:val="none" w:sz="0" w:space="0" w:color="auto"/>
                        <w:bottom w:val="none" w:sz="0" w:space="0" w:color="auto"/>
                        <w:right w:val="none" w:sz="0" w:space="0" w:color="auto"/>
                      </w:divBdr>
                    </w:div>
                    <w:div w:id="1661231910">
                      <w:marLeft w:val="0"/>
                      <w:marRight w:val="0"/>
                      <w:marTop w:val="0"/>
                      <w:marBottom w:val="0"/>
                      <w:divBdr>
                        <w:top w:val="none" w:sz="0" w:space="0" w:color="auto"/>
                        <w:left w:val="none" w:sz="0" w:space="0" w:color="auto"/>
                        <w:bottom w:val="none" w:sz="0" w:space="0" w:color="auto"/>
                        <w:right w:val="none" w:sz="0" w:space="0" w:color="auto"/>
                      </w:divBdr>
                    </w:div>
                    <w:div w:id="1059783588">
                      <w:marLeft w:val="0"/>
                      <w:marRight w:val="0"/>
                      <w:marTop w:val="0"/>
                      <w:marBottom w:val="0"/>
                      <w:divBdr>
                        <w:top w:val="none" w:sz="0" w:space="0" w:color="auto"/>
                        <w:left w:val="none" w:sz="0" w:space="0" w:color="auto"/>
                        <w:bottom w:val="none" w:sz="0" w:space="0" w:color="auto"/>
                        <w:right w:val="none" w:sz="0" w:space="0" w:color="auto"/>
                      </w:divBdr>
                    </w:div>
                    <w:div w:id="546383201">
                      <w:marLeft w:val="0"/>
                      <w:marRight w:val="0"/>
                      <w:marTop w:val="0"/>
                      <w:marBottom w:val="0"/>
                      <w:divBdr>
                        <w:top w:val="none" w:sz="0" w:space="0" w:color="auto"/>
                        <w:left w:val="none" w:sz="0" w:space="0" w:color="auto"/>
                        <w:bottom w:val="none" w:sz="0" w:space="0" w:color="auto"/>
                        <w:right w:val="none" w:sz="0" w:space="0" w:color="auto"/>
                      </w:divBdr>
                    </w:div>
                    <w:div w:id="91710491">
                      <w:marLeft w:val="0"/>
                      <w:marRight w:val="0"/>
                      <w:marTop w:val="0"/>
                      <w:marBottom w:val="0"/>
                      <w:divBdr>
                        <w:top w:val="none" w:sz="0" w:space="0" w:color="auto"/>
                        <w:left w:val="none" w:sz="0" w:space="0" w:color="auto"/>
                        <w:bottom w:val="none" w:sz="0" w:space="0" w:color="auto"/>
                        <w:right w:val="none" w:sz="0" w:space="0" w:color="auto"/>
                      </w:divBdr>
                    </w:div>
                    <w:div w:id="350111726">
                      <w:marLeft w:val="0"/>
                      <w:marRight w:val="0"/>
                      <w:marTop w:val="0"/>
                      <w:marBottom w:val="0"/>
                      <w:divBdr>
                        <w:top w:val="none" w:sz="0" w:space="0" w:color="auto"/>
                        <w:left w:val="none" w:sz="0" w:space="0" w:color="auto"/>
                        <w:bottom w:val="none" w:sz="0" w:space="0" w:color="auto"/>
                        <w:right w:val="none" w:sz="0" w:space="0" w:color="auto"/>
                      </w:divBdr>
                    </w:div>
                    <w:div w:id="71775494">
                      <w:marLeft w:val="0"/>
                      <w:marRight w:val="0"/>
                      <w:marTop w:val="0"/>
                      <w:marBottom w:val="0"/>
                      <w:divBdr>
                        <w:top w:val="none" w:sz="0" w:space="0" w:color="auto"/>
                        <w:left w:val="none" w:sz="0" w:space="0" w:color="auto"/>
                        <w:bottom w:val="none" w:sz="0" w:space="0" w:color="auto"/>
                        <w:right w:val="none" w:sz="0" w:space="0" w:color="auto"/>
                      </w:divBdr>
                    </w:div>
                    <w:div w:id="761799800">
                      <w:marLeft w:val="0"/>
                      <w:marRight w:val="0"/>
                      <w:marTop w:val="0"/>
                      <w:marBottom w:val="0"/>
                      <w:divBdr>
                        <w:top w:val="none" w:sz="0" w:space="0" w:color="auto"/>
                        <w:left w:val="none" w:sz="0" w:space="0" w:color="auto"/>
                        <w:bottom w:val="none" w:sz="0" w:space="0" w:color="auto"/>
                        <w:right w:val="none" w:sz="0" w:space="0" w:color="auto"/>
                      </w:divBdr>
                    </w:div>
                    <w:div w:id="439033102">
                      <w:marLeft w:val="0"/>
                      <w:marRight w:val="0"/>
                      <w:marTop w:val="0"/>
                      <w:marBottom w:val="0"/>
                      <w:divBdr>
                        <w:top w:val="none" w:sz="0" w:space="0" w:color="auto"/>
                        <w:left w:val="none" w:sz="0" w:space="0" w:color="auto"/>
                        <w:bottom w:val="none" w:sz="0" w:space="0" w:color="auto"/>
                        <w:right w:val="none" w:sz="0" w:space="0" w:color="auto"/>
                      </w:divBdr>
                    </w:div>
                    <w:div w:id="1102341589">
                      <w:marLeft w:val="0"/>
                      <w:marRight w:val="0"/>
                      <w:marTop w:val="0"/>
                      <w:marBottom w:val="0"/>
                      <w:divBdr>
                        <w:top w:val="none" w:sz="0" w:space="0" w:color="auto"/>
                        <w:left w:val="none" w:sz="0" w:space="0" w:color="auto"/>
                        <w:bottom w:val="none" w:sz="0" w:space="0" w:color="auto"/>
                        <w:right w:val="none" w:sz="0" w:space="0" w:color="auto"/>
                      </w:divBdr>
                    </w:div>
                    <w:div w:id="892739660">
                      <w:marLeft w:val="0"/>
                      <w:marRight w:val="0"/>
                      <w:marTop w:val="0"/>
                      <w:marBottom w:val="0"/>
                      <w:divBdr>
                        <w:top w:val="none" w:sz="0" w:space="0" w:color="auto"/>
                        <w:left w:val="none" w:sz="0" w:space="0" w:color="auto"/>
                        <w:bottom w:val="none" w:sz="0" w:space="0" w:color="auto"/>
                        <w:right w:val="none" w:sz="0" w:space="0" w:color="auto"/>
                      </w:divBdr>
                    </w:div>
                    <w:div w:id="575676473">
                      <w:marLeft w:val="0"/>
                      <w:marRight w:val="0"/>
                      <w:marTop w:val="0"/>
                      <w:marBottom w:val="0"/>
                      <w:divBdr>
                        <w:top w:val="none" w:sz="0" w:space="0" w:color="auto"/>
                        <w:left w:val="none" w:sz="0" w:space="0" w:color="auto"/>
                        <w:bottom w:val="none" w:sz="0" w:space="0" w:color="auto"/>
                        <w:right w:val="none" w:sz="0" w:space="0" w:color="auto"/>
                      </w:divBdr>
                    </w:div>
                    <w:div w:id="917903299">
                      <w:marLeft w:val="0"/>
                      <w:marRight w:val="0"/>
                      <w:marTop w:val="0"/>
                      <w:marBottom w:val="0"/>
                      <w:divBdr>
                        <w:top w:val="none" w:sz="0" w:space="0" w:color="auto"/>
                        <w:left w:val="none" w:sz="0" w:space="0" w:color="auto"/>
                        <w:bottom w:val="none" w:sz="0" w:space="0" w:color="auto"/>
                        <w:right w:val="none" w:sz="0" w:space="0" w:color="auto"/>
                      </w:divBdr>
                    </w:div>
                    <w:div w:id="571281657">
                      <w:marLeft w:val="0"/>
                      <w:marRight w:val="0"/>
                      <w:marTop w:val="0"/>
                      <w:marBottom w:val="0"/>
                      <w:divBdr>
                        <w:top w:val="none" w:sz="0" w:space="0" w:color="auto"/>
                        <w:left w:val="none" w:sz="0" w:space="0" w:color="auto"/>
                        <w:bottom w:val="none" w:sz="0" w:space="0" w:color="auto"/>
                        <w:right w:val="none" w:sz="0" w:space="0" w:color="auto"/>
                      </w:divBdr>
                    </w:div>
                    <w:div w:id="664285486">
                      <w:marLeft w:val="0"/>
                      <w:marRight w:val="0"/>
                      <w:marTop w:val="0"/>
                      <w:marBottom w:val="0"/>
                      <w:divBdr>
                        <w:top w:val="none" w:sz="0" w:space="0" w:color="auto"/>
                        <w:left w:val="none" w:sz="0" w:space="0" w:color="auto"/>
                        <w:bottom w:val="none" w:sz="0" w:space="0" w:color="auto"/>
                        <w:right w:val="none" w:sz="0" w:space="0" w:color="auto"/>
                      </w:divBdr>
                    </w:div>
                    <w:div w:id="1446346389">
                      <w:marLeft w:val="0"/>
                      <w:marRight w:val="0"/>
                      <w:marTop w:val="0"/>
                      <w:marBottom w:val="0"/>
                      <w:divBdr>
                        <w:top w:val="none" w:sz="0" w:space="0" w:color="auto"/>
                        <w:left w:val="none" w:sz="0" w:space="0" w:color="auto"/>
                        <w:bottom w:val="none" w:sz="0" w:space="0" w:color="auto"/>
                        <w:right w:val="none" w:sz="0" w:space="0" w:color="auto"/>
                      </w:divBdr>
                    </w:div>
                    <w:div w:id="1329215123">
                      <w:marLeft w:val="0"/>
                      <w:marRight w:val="0"/>
                      <w:marTop w:val="0"/>
                      <w:marBottom w:val="0"/>
                      <w:divBdr>
                        <w:top w:val="none" w:sz="0" w:space="0" w:color="auto"/>
                        <w:left w:val="none" w:sz="0" w:space="0" w:color="auto"/>
                        <w:bottom w:val="none" w:sz="0" w:space="0" w:color="auto"/>
                        <w:right w:val="none" w:sz="0" w:space="0" w:color="auto"/>
                      </w:divBdr>
                    </w:div>
                    <w:div w:id="956989020">
                      <w:marLeft w:val="0"/>
                      <w:marRight w:val="0"/>
                      <w:marTop w:val="0"/>
                      <w:marBottom w:val="0"/>
                      <w:divBdr>
                        <w:top w:val="none" w:sz="0" w:space="0" w:color="auto"/>
                        <w:left w:val="none" w:sz="0" w:space="0" w:color="auto"/>
                        <w:bottom w:val="none" w:sz="0" w:space="0" w:color="auto"/>
                        <w:right w:val="none" w:sz="0" w:space="0" w:color="auto"/>
                      </w:divBdr>
                    </w:div>
                    <w:div w:id="1083839336">
                      <w:marLeft w:val="0"/>
                      <w:marRight w:val="0"/>
                      <w:marTop w:val="0"/>
                      <w:marBottom w:val="0"/>
                      <w:divBdr>
                        <w:top w:val="none" w:sz="0" w:space="0" w:color="auto"/>
                        <w:left w:val="none" w:sz="0" w:space="0" w:color="auto"/>
                        <w:bottom w:val="none" w:sz="0" w:space="0" w:color="auto"/>
                        <w:right w:val="none" w:sz="0" w:space="0" w:color="auto"/>
                      </w:divBdr>
                    </w:div>
                    <w:div w:id="455368918">
                      <w:marLeft w:val="0"/>
                      <w:marRight w:val="0"/>
                      <w:marTop w:val="0"/>
                      <w:marBottom w:val="0"/>
                      <w:divBdr>
                        <w:top w:val="none" w:sz="0" w:space="0" w:color="auto"/>
                        <w:left w:val="none" w:sz="0" w:space="0" w:color="auto"/>
                        <w:bottom w:val="none" w:sz="0" w:space="0" w:color="auto"/>
                        <w:right w:val="none" w:sz="0" w:space="0" w:color="auto"/>
                      </w:divBdr>
                    </w:div>
                    <w:div w:id="551307020">
                      <w:marLeft w:val="0"/>
                      <w:marRight w:val="0"/>
                      <w:marTop w:val="0"/>
                      <w:marBottom w:val="0"/>
                      <w:divBdr>
                        <w:top w:val="none" w:sz="0" w:space="0" w:color="auto"/>
                        <w:left w:val="none" w:sz="0" w:space="0" w:color="auto"/>
                        <w:bottom w:val="none" w:sz="0" w:space="0" w:color="auto"/>
                        <w:right w:val="none" w:sz="0" w:space="0" w:color="auto"/>
                      </w:divBdr>
                    </w:div>
                    <w:div w:id="618415849">
                      <w:marLeft w:val="0"/>
                      <w:marRight w:val="0"/>
                      <w:marTop w:val="0"/>
                      <w:marBottom w:val="0"/>
                      <w:divBdr>
                        <w:top w:val="none" w:sz="0" w:space="0" w:color="auto"/>
                        <w:left w:val="none" w:sz="0" w:space="0" w:color="auto"/>
                        <w:bottom w:val="none" w:sz="0" w:space="0" w:color="auto"/>
                        <w:right w:val="none" w:sz="0" w:space="0" w:color="auto"/>
                      </w:divBdr>
                    </w:div>
                    <w:div w:id="1798602433">
                      <w:marLeft w:val="0"/>
                      <w:marRight w:val="0"/>
                      <w:marTop w:val="0"/>
                      <w:marBottom w:val="0"/>
                      <w:divBdr>
                        <w:top w:val="none" w:sz="0" w:space="0" w:color="auto"/>
                        <w:left w:val="none" w:sz="0" w:space="0" w:color="auto"/>
                        <w:bottom w:val="none" w:sz="0" w:space="0" w:color="auto"/>
                        <w:right w:val="none" w:sz="0" w:space="0" w:color="auto"/>
                      </w:divBdr>
                    </w:div>
                    <w:div w:id="1423649675">
                      <w:marLeft w:val="0"/>
                      <w:marRight w:val="0"/>
                      <w:marTop w:val="0"/>
                      <w:marBottom w:val="0"/>
                      <w:divBdr>
                        <w:top w:val="none" w:sz="0" w:space="0" w:color="auto"/>
                        <w:left w:val="none" w:sz="0" w:space="0" w:color="auto"/>
                        <w:bottom w:val="none" w:sz="0" w:space="0" w:color="auto"/>
                        <w:right w:val="none" w:sz="0" w:space="0" w:color="auto"/>
                      </w:divBdr>
                    </w:div>
                    <w:div w:id="229195003">
                      <w:marLeft w:val="0"/>
                      <w:marRight w:val="0"/>
                      <w:marTop w:val="0"/>
                      <w:marBottom w:val="0"/>
                      <w:divBdr>
                        <w:top w:val="none" w:sz="0" w:space="0" w:color="auto"/>
                        <w:left w:val="none" w:sz="0" w:space="0" w:color="auto"/>
                        <w:bottom w:val="none" w:sz="0" w:space="0" w:color="auto"/>
                        <w:right w:val="none" w:sz="0" w:space="0" w:color="auto"/>
                      </w:divBdr>
                    </w:div>
                    <w:div w:id="116029926">
                      <w:marLeft w:val="0"/>
                      <w:marRight w:val="0"/>
                      <w:marTop w:val="0"/>
                      <w:marBottom w:val="0"/>
                      <w:divBdr>
                        <w:top w:val="none" w:sz="0" w:space="0" w:color="auto"/>
                        <w:left w:val="none" w:sz="0" w:space="0" w:color="auto"/>
                        <w:bottom w:val="none" w:sz="0" w:space="0" w:color="auto"/>
                        <w:right w:val="none" w:sz="0" w:space="0" w:color="auto"/>
                      </w:divBdr>
                    </w:div>
                    <w:div w:id="463888963">
                      <w:marLeft w:val="0"/>
                      <w:marRight w:val="0"/>
                      <w:marTop w:val="0"/>
                      <w:marBottom w:val="0"/>
                      <w:divBdr>
                        <w:top w:val="none" w:sz="0" w:space="0" w:color="auto"/>
                        <w:left w:val="none" w:sz="0" w:space="0" w:color="auto"/>
                        <w:bottom w:val="none" w:sz="0" w:space="0" w:color="auto"/>
                        <w:right w:val="none" w:sz="0" w:space="0" w:color="auto"/>
                      </w:divBdr>
                    </w:div>
                    <w:div w:id="1437292146">
                      <w:marLeft w:val="0"/>
                      <w:marRight w:val="0"/>
                      <w:marTop w:val="0"/>
                      <w:marBottom w:val="0"/>
                      <w:divBdr>
                        <w:top w:val="none" w:sz="0" w:space="0" w:color="auto"/>
                        <w:left w:val="none" w:sz="0" w:space="0" w:color="auto"/>
                        <w:bottom w:val="none" w:sz="0" w:space="0" w:color="auto"/>
                        <w:right w:val="none" w:sz="0" w:space="0" w:color="auto"/>
                      </w:divBdr>
                    </w:div>
                    <w:div w:id="2023627339">
                      <w:marLeft w:val="0"/>
                      <w:marRight w:val="0"/>
                      <w:marTop w:val="0"/>
                      <w:marBottom w:val="0"/>
                      <w:divBdr>
                        <w:top w:val="none" w:sz="0" w:space="0" w:color="auto"/>
                        <w:left w:val="none" w:sz="0" w:space="0" w:color="auto"/>
                        <w:bottom w:val="none" w:sz="0" w:space="0" w:color="auto"/>
                        <w:right w:val="none" w:sz="0" w:space="0" w:color="auto"/>
                      </w:divBdr>
                    </w:div>
                    <w:div w:id="939878514">
                      <w:marLeft w:val="0"/>
                      <w:marRight w:val="0"/>
                      <w:marTop w:val="0"/>
                      <w:marBottom w:val="0"/>
                      <w:divBdr>
                        <w:top w:val="none" w:sz="0" w:space="0" w:color="auto"/>
                        <w:left w:val="none" w:sz="0" w:space="0" w:color="auto"/>
                        <w:bottom w:val="none" w:sz="0" w:space="0" w:color="auto"/>
                        <w:right w:val="none" w:sz="0" w:space="0" w:color="auto"/>
                      </w:divBdr>
                    </w:div>
                    <w:div w:id="2107531663">
                      <w:marLeft w:val="0"/>
                      <w:marRight w:val="0"/>
                      <w:marTop w:val="0"/>
                      <w:marBottom w:val="0"/>
                      <w:divBdr>
                        <w:top w:val="none" w:sz="0" w:space="0" w:color="auto"/>
                        <w:left w:val="none" w:sz="0" w:space="0" w:color="auto"/>
                        <w:bottom w:val="none" w:sz="0" w:space="0" w:color="auto"/>
                        <w:right w:val="none" w:sz="0" w:space="0" w:color="auto"/>
                      </w:divBdr>
                    </w:div>
                    <w:div w:id="1567228676">
                      <w:marLeft w:val="0"/>
                      <w:marRight w:val="0"/>
                      <w:marTop w:val="0"/>
                      <w:marBottom w:val="0"/>
                      <w:divBdr>
                        <w:top w:val="none" w:sz="0" w:space="0" w:color="auto"/>
                        <w:left w:val="none" w:sz="0" w:space="0" w:color="auto"/>
                        <w:bottom w:val="none" w:sz="0" w:space="0" w:color="auto"/>
                        <w:right w:val="none" w:sz="0" w:space="0" w:color="auto"/>
                      </w:divBdr>
                    </w:div>
                    <w:div w:id="1123187516">
                      <w:marLeft w:val="0"/>
                      <w:marRight w:val="0"/>
                      <w:marTop w:val="0"/>
                      <w:marBottom w:val="0"/>
                      <w:divBdr>
                        <w:top w:val="none" w:sz="0" w:space="0" w:color="auto"/>
                        <w:left w:val="none" w:sz="0" w:space="0" w:color="auto"/>
                        <w:bottom w:val="none" w:sz="0" w:space="0" w:color="auto"/>
                        <w:right w:val="none" w:sz="0" w:space="0" w:color="auto"/>
                      </w:divBdr>
                    </w:div>
                    <w:div w:id="1190416828">
                      <w:marLeft w:val="0"/>
                      <w:marRight w:val="0"/>
                      <w:marTop w:val="0"/>
                      <w:marBottom w:val="0"/>
                      <w:divBdr>
                        <w:top w:val="none" w:sz="0" w:space="0" w:color="auto"/>
                        <w:left w:val="none" w:sz="0" w:space="0" w:color="auto"/>
                        <w:bottom w:val="none" w:sz="0" w:space="0" w:color="auto"/>
                        <w:right w:val="none" w:sz="0" w:space="0" w:color="auto"/>
                      </w:divBdr>
                    </w:div>
                    <w:div w:id="858860571">
                      <w:marLeft w:val="0"/>
                      <w:marRight w:val="0"/>
                      <w:marTop w:val="0"/>
                      <w:marBottom w:val="0"/>
                      <w:divBdr>
                        <w:top w:val="none" w:sz="0" w:space="0" w:color="auto"/>
                        <w:left w:val="none" w:sz="0" w:space="0" w:color="auto"/>
                        <w:bottom w:val="none" w:sz="0" w:space="0" w:color="auto"/>
                        <w:right w:val="none" w:sz="0" w:space="0" w:color="auto"/>
                      </w:divBdr>
                    </w:div>
                    <w:div w:id="180365784">
                      <w:marLeft w:val="0"/>
                      <w:marRight w:val="0"/>
                      <w:marTop w:val="0"/>
                      <w:marBottom w:val="0"/>
                      <w:divBdr>
                        <w:top w:val="none" w:sz="0" w:space="0" w:color="auto"/>
                        <w:left w:val="none" w:sz="0" w:space="0" w:color="auto"/>
                        <w:bottom w:val="none" w:sz="0" w:space="0" w:color="auto"/>
                        <w:right w:val="none" w:sz="0" w:space="0" w:color="auto"/>
                      </w:divBdr>
                    </w:div>
                    <w:div w:id="1311862820">
                      <w:marLeft w:val="0"/>
                      <w:marRight w:val="0"/>
                      <w:marTop w:val="0"/>
                      <w:marBottom w:val="0"/>
                      <w:divBdr>
                        <w:top w:val="none" w:sz="0" w:space="0" w:color="auto"/>
                        <w:left w:val="none" w:sz="0" w:space="0" w:color="auto"/>
                        <w:bottom w:val="none" w:sz="0" w:space="0" w:color="auto"/>
                        <w:right w:val="none" w:sz="0" w:space="0" w:color="auto"/>
                      </w:divBdr>
                    </w:div>
                    <w:div w:id="891503632">
                      <w:marLeft w:val="0"/>
                      <w:marRight w:val="0"/>
                      <w:marTop w:val="0"/>
                      <w:marBottom w:val="0"/>
                      <w:divBdr>
                        <w:top w:val="none" w:sz="0" w:space="0" w:color="auto"/>
                        <w:left w:val="none" w:sz="0" w:space="0" w:color="auto"/>
                        <w:bottom w:val="none" w:sz="0" w:space="0" w:color="auto"/>
                        <w:right w:val="none" w:sz="0" w:space="0" w:color="auto"/>
                      </w:divBdr>
                    </w:div>
                    <w:div w:id="1146780039">
                      <w:marLeft w:val="0"/>
                      <w:marRight w:val="0"/>
                      <w:marTop w:val="0"/>
                      <w:marBottom w:val="0"/>
                      <w:divBdr>
                        <w:top w:val="none" w:sz="0" w:space="0" w:color="auto"/>
                        <w:left w:val="none" w:sz="0" w:space="0" w:color="auto"/>
                        <w:bottom w:val="none" w:sz="0" w:space="0" w:color="auto"/>
                        <w:right w:val="none" w:sz="0" w:space="0" w:color="auto"/>
                      </w:divBdr>
                    </w:div>
                    <w:div w:id="1328480259">
                      <w:marLeft w:val="0"/>
                      <w:marRight w:val="0"/>
                      <w:marTop w:val="0"/>
                      <w:marBottom w:val="0"/>
                      <w:divBdr>
                        <w:top w:val="none" w:sz="0" w:space="0" w:color="auto"/>
                        <w:left w:val="none" w:sz="0" w:space="0" w:color="auto"/>
                        <w:bottom w:val="none" w:sz="0" w:space="0" w:color="auto"/>
                        <w:right w:val="none" w:sz="0" w:space="0" w:color="auto"/>
                      </w:divBdr>
                    </w:div>
                    <w:div w:id="2140882032">
                      <w:marLeft w:val="0"/>
                      <w:marRight w:val="0"/>
                      <w:marTop w:val="0"/>
                      <w:marBottom w:val="0"/>
                      <w:divBdr>
                        <w:top w:val="none" w:sz="0" w:space="0" w:color="auto"/>
                        <w:left w:val="none" w:sz="0" w:space="0" w:color="auto"/>
                        <w:bottom w:val="none" w:sz="0" w:space="0" w:color="auto"/>
                        <w:right w:val="none" w:sz="0" w:space="0" w:color="auto"/>
                      </w:divBdr>
                    </w:div>
                    <w:div w:id="555045200">
                      <w:marLeft w:val="0"/>
                      <w:marRight w:val="0"/>
                      <w:marTop w:val="0"/>
                      <w:marBottom w:val="0"/>
                      <w:divBdr>
                        <w:top w:val="none" w:sz="0" w:space="0" w:color="auto"/>
                        <w:left w:val="none" w:sz="0" w:space="0" w:color="auto"/>
                        <w:bottom w:val="none" w:sz="0" w:space="0" w:color="auto"/>
                        <w:right w:val="none" w:sz="0" w:space="0" w:color="auto"/>
                      </w:divBdr>
                    </w:div>
                    <w:div w:id="342366508">
                      <w:marLeft w:val="0"/>
                      <w:marRight w:val="0"/>
                      <w:marTop w:val="0"/>
                      <w:marBottom w:val="0"/>
                      <w:divBdr>
                        <w:top w:val="none" w:sz="0" w:space="0" w:color="auto"/>
                        <w:left w:val="none" w:sz="0" w:space="0" w:color="auto"/>
                        <w:bottom w:val="none" w:sz="0" w:space="0" w:color="auto"/>
                        <w:right w:val="none" w:sz="0" w:space="0" w:color="auto"/>
                      </w:divBdr>
                    </w:div>
                    <w:div w:id="1019503959">
                      <w:marLeft w:val="0"/>
                      <w:marRight w:val="0"/>
                      <w:marTop w:val="0"/>
                      <w:marBottom w:val="0"/>
                      <w:divBdr>
                        <w:top w:val="none" w:sz="0" w:space="0" w:color="auto"/>
                        <w:left w:val="none" w:sz="0" w:space="0" w:color="auto"/>
                        <w:bottom w:val="none" w:sz="0" w:space="0" w:color="auto"/>
                        <w:right w:val="none" w:sz="0" w:space="0" w:color="auto"/>
                      </w:divBdr>
                    </w:div>
                    <w:div w:id="1733507140">
                      <w:marLeft w:val="0"/>
                      <w:marRight w:val="0"/>
                      <w:marTop w:val="0"/>
                      <w:marBottom w:val="0"/>
                      <w:divBdr>
                        <w:top w:val="none" w:sz="0" w:space="0" w:color="auto"/>
                        <w:left w:val="none" w:sz="0" w:space="0" w:color="auto"/>
                        <w:bottom w:val="none" w:sz="0" w:space="0" w:color="auto"/>
                        <w:right w:val="none" w:sz="0" w:space="0" w:color="auto"/>
                      </w:divBdr>
                    </w:div>
                    <w:div w:id="254826411">
                      <w:marLeft w:val="0"/>
                      <w:marRight w:val="0"/>
                      <w:marTop w:val="0"/>
                      <w:marBottom w:val="0"/>
                      <w:divBdr>
                        <w:top w:val="none" w:sz="0" w:space="0" w:color="auto"/>
                        <w:left w:val="none" w:sz="0" w:space="0" w:color="auto"/>
                        <w:bottom w:val="none" w:sz="0" w:space="0" w:color="auto"/>
                        <w:right w:val="none" w:sz="0" w:space="0" w:color="auto"/>
                      </w:divBdr>
                    </w:div>
                    <w:div w:id="1535999609">
                      <w:marLeft w:val="0"/>
                      <w:marRight w:val="0"/>
                      <w:marTop w:val="0"/>
                      <w:marBottom w:val="0"/>
                      <w:divBdr>
                        <w:top w:val="none" w:sz="0" w:space="0" w:color="auto"/>
                        <w:left w:val="none" w:sz="0" w:space="0" w:color="auto"/>
                        <w:bottom w:val="none" w:sz="0" w:space="0" w:color="auto"/>
                        <w:right w:val="none" w:sz="0" w:space="0" w:color="auto"/>
                      </w:divBdr>
                    </w:div>
                    <w:div w:id="445465518">
                      <w:marLeft w:val="0"/>
                      <w:marRight w:val="0"/>
                      <w:marTop w:val="0"/>
                      <w:marBottom w:val="0"/>
                      <w:divBdr>
                        <w:top w:val="none" w:sz="0" w:space="0" w:color="auto"/>
                        <w:left w:val="none" w:sz="0" w:space="0" w:color="auto"/>
                        <w:bottom w:val="none" w:sz="0" w:space="0" w:color="auto"/>
                        <w:right w:val="none" w:sz="0" w:space="0" w:color="auto"/>
                      </w:divBdr>
                    </w:div>
                    <w:div w:id="2123917773">
                      <w:marLeft w:val="0"/>
                      <w:marRight w:val="0"/>
                      <w:marTop w:val="0"/>
                      <w:marBottom w:val="0"/>
                      <w:divBdr>
                        <w:top w:val="none" w:sz="0" w:space="0" w:color="auto"/>
                        <w:left w:val="none" w:sz="0" w:space="0" w:color="auto"/>
                        <w:bottom w:val="none" w:sz="0" w:space="0" w:color="auto"/>
                        <w:right w:val="none" w:sz="0" w:space="0" w:color="auto"/>
                      </w:divBdr>
                    </w:div>
                    <w:div w:id="398096537">
                      <w:marLeft w:val="0"/>
                      <w:marRight w:val="0"/>
                      <w:marTop w:val="0"/>
                      <w:marBottom w:val="0"/>
                      <w:divBdr>
                        <w:top w:val="none" w:sz="0" w:space="0" w:color="auto"/>
                        <w:left w:val="none" w:sz="0" w:space="0" w:color="auto"/>
                        <w:bottom w:val="none" w:sz="0" w:space="0" w:color="auto"/>
                        <w:right w:val="none" w:sz="0" w:space="0" w:color="auto"/>
                      </w:divBdr>
                    </w:div>
                    <w:div w:id="733236592">
                      <w:marLeft w:val="0"/>
                      <w:marRight w:val="0"/>
                      <w:marTop w:val="0"/>
                      <w:marBottom w:val="0"/>
                      <w:divBdr>
                        <w:top w:val="none" w:sz="0" w:space="0" w:color="auto"/>
                        <w:left w:val="none" w:sz="0" w:space="0" w:color="auto"/>
                        <w:bottom w:val="none" w:sz="0" w:space="0" w:color="auto"/>
                        <w:right w:val="none" w:sz="0" w:space="0" w:color="auto"/>
                      </w:divBdr>
                    </w:div>
                    <w:div w:id="1699237623">
                      <w:marLeft w:val="0"/>
                      <w:marRight w:val="0"/>
                      <w:marTop w:val="0"/>
                      <w:marBottom w:val="0"/>
                      <w:divBdr>
                        <w:top w:val="none" w:sz="0" w:space="0" w:color="auto"/>
                        <w:left w:val="none" w:sz="0" w:space="0" w:color="auto"/>
                        <w:bottom w:val="none" w:sz="0" w:space="0" w:color="auto"/>
                        <w:right w:val="none" w:sz="0" w:space="0" w:color="auto"/>
                      </w:divBdr>
                    </w:div>
                    <w:div w:id="1754930021">
                      <w:marLeft w:val="0"/>
                      <w:marRight w:val="0"/>
                      <w:marTop w:val="0"/>
                      <w:marBottom w:val="0"/>
                      <w:divBdr>
                        <w:top w:val="none" w:sz="0" w:space="0" w:color="auto"/>
                        <w:left w:val="none" w:sz="0" w:space="0" w:color="auto"/>
                        <w:bottom w:val="none" w:sz="0" w:space="0" w:color="auto"/>
                        <w:right w:val="none" w:sz="0" w:space="0" w:color="auto"/>
                      </w:divBdr>
                    </w:div>
                    <w:div w:id="55247125">
                      <w:marLeft w:val="0"/>
                      <w:marRight w:val="0"/>
                      <w:marTop w:val="0"/>
                      <w:marBottom w:val="0"/>
                      <w:divBdr>
                        <w:top w:val="none" w:sz="0" w:space="0" w:color="auto"/>
                        <w:left w:val="none" w:sz="0" w:space="0" w:color="auto"/>
                        <w:bottom w:val="none" w:sz="0" w:space="0" w:color="auto"/>
                        <w:right w:val="none" w:sz="0" w:space="0" w:color="auto"/>
                      </w:divBdr>
                    </w:div>
                    <w:div w:id="414515553">
                      <w:marLeft w:val="0"/>
                      <w:marRight w:val="0"/>
                      <w:marTop w:val="0"/>
                      <w:marBottom w:val="0"/>
                      <w:divBdr>
                        <w:top w:val="none" w:sz="0" w:space="0" w:color="auto"/>
                        <w:left w:val="none" w:sz="0" w:space="0" w:color="auto"/>
                        <w:bottom w:val="none" w:sz="0" w:space="0" w:color="auto"/>
                        <w:right w:val="none" w:sz="0" w:space="0" w:color="auto"/>
                      </w:divBdr>
                    </w:div>
                    <w:div w:id="2081557458">
                      <w:marLeft w:val="0"/>
                      <w:marRight w:val="0"/>
                      <w:marTop w:val="0"/>
                      <w:marBottom w:val="0"/>
                      <w:divBdr>
                        <w:top w:val="none" w:sz="0" w:space="0" w:color="auto"/>
                        <w:left w:val="none" w:sz="0" w:space="0" w:color="auto"/>
                        <w:bottom w:val="none" w:sz="0" w:space="0" w:color="auto"/>
                        <w:right w:val="none" w:sz="0" w:space="0" w:color="auto"/>
                      </w:divBdr>
                    </w:div>
                    <w:div w:id="268395813">
                      <w:marLeft w:val="0"/>
                      <w:marRight w:val="0"/>
                      <w:marTop w:val="0"/>
                      <w:marBottom w:val="0"/>
                      <w:divBdr>
                        <w:top w:val="none" w:sz="0" w:space="0" w:color="auto"/>
                        <w:left w:val="none" w:sz="0" w:space="0" w:color="auto"/>
                        <w:bottom w:val="none" w:sz="0" w:space="0" w:color="auto"/>
                        <w:right w:val="none" w:sz="0" w:space="0" w:color="auto"/>
                      </w:divBdr>
                    </w:div>
                    <w:div w:id="1950314289">
                      <w:marLeft w:val="0"/>
                      <w:marRight w:val="0"/>
                      <w:marTop w:val="0"/>
                      <w:marBottom w:val="0"/>
                      <w:divBdr>
                        <w:top w:val="none" w:sz="0" w:space="0" w:color="auto"/>
                        <w:left w:val="none" w:sz="0" w:space="0" w:color="auto"/>
                        <w:bottom w:val="none" w:sz="0" w:space="0" w:color="auto"/>
                        <w:right w:val="none" w:sz="0" w:space="0" w:color="auto"/>
                      </w:divBdr>
                    </w:div>
                    <w:div w:id="1471437636">
                      <w:marLeft w:val="0"/>
                      <w:marRight w:val="0"/>
                      <w:marTop w:val="0"/>
                      <w:marBottom w:val="0"/>
                      <w:divBdr>
                        <w:top w:val="none" w:sz="0" w:space="0" w:color="auto"/>
                        <w:left w:val="none" w:sz="0" w:space="0" w:color="auto"/>
                        <w:bottom w:val="none" w:sz="0" w:space="0" w:color="auto"/>
                        <w:right w:val="none" w:sz="0" w:space="0" w:color="auto"/>
                      </w:divBdr>
                    </w:div>
                    <w:div w:id="1743211876">
                      <w:marLeft w:val="0"/>
                      <w:marRight w:val="0"/>
                      <w:marTop w:val="0"/>
                      <w:marBottom w:val="0"/>
                      <w:divBdr>
                        <w:top w:val="none" w:sz="0" w:space="0" w:color="auto"/>
                        <w:left w:val="none" w:sz="0" w:space="0" w:color="auto"/>
                        <w:bottom w:val="none" w:sz="0" w:space="0" w:color="auto"/>
                        <w:right w:val="none" w:sz="0" w:space="0" w:color="auto"/>
                      </w:divBdr>
                    </w:div>
                    <w:div w:id="65033599">
                      <w:marLeft w:val="0"/>
                      <w:marRight w:val="0"/>
                      <w:marTop w:val="0"/>
                      <w:marBottom w:val="0"/>
                      <w:divBdr>
                        <w:top w:val="none" w:sz="0" w:space="0" w:color="auto"/>
                        <w:left w:val="none" w:sz="0" w:space="0" w:color="auto"/>
                        <w:bottom w:val="none" w:sz="0" w:space="0" w:color="auto"/>
                        <w:right w:val="none" w:sz="0" w:space="0" w:color="auto"/>
                      </w:divBdr>
                    </w:div>
                    <w:div w:id="125511760">
                      <w:marLeft w:val="0"/>
                      <w:marRight w:val="0"/>
                      <w:marTop w:val="0"/>
                      <w:marBottom w:val="0"/>
                      <w:divBdr>
                        <w:top w:val="none" w:sz="0" w:space="0" w:color="auto"/>
                        <w:left w:val="none" w:sz="0" w:space="0" w:color="auto"/>
                        <w:bottom w:val="none" w:sz="0" w:space="0" w:color="auto"/>
                        <w:right w:val="none" w:sz="0" w:space="0" w:color="auto"/>
                      </w:divBdr>
                    </w:div>
                    <w:div w:id="437719166">
                      <w:marLeft w:val="0"/>
                      <w:marRight w:val="0"/>
                      <w:marTop w:val="0"/>
                      <w:marBottom w:val="0"/>
                      <w:divBdr>
                        <w:top w:val="none" w:sz="0" w:space="0" w:color="auto"/>
                        <w:left w:val="none" w:sz="0" w:space="0" w:color="auto"/>
                        <w:bottom w:val="none" w:sz="0" w:space="0" w:color="auto"/>
                        <w:right w:val="none" w:sz="0" w:space="0" w:color="auto"/>
                      </w:divBdr>
                    </w:div>
                    <w:div w:id="776632951">
                      <w:marLeft w:val="0"/>
                      <w:marRight w:val="0"/>
                      <w:marTop w:val="0"/>
                      <w:marBottom w:val="0"/>
                      <w:divBdr>
                        <w:top w:val="none" w:sz="0" w:space="0" w:color="auto"/>
                        <w:left w:val="none" w:sz="0" w:space="0" w:color="auto"/>
                        <w:bottom w:val="none" w:sz="0" w:space="0" w:color="auto"/>
                        <w:right w:val="none" w:sz="0" w:space="0" w:color="auto"/>
                      </w:divBdr>
                    </w:div>
                    <w:div w:id="1439836309">
                      <w:marLeft w:val="0"/>
                      <w:marRight w:val="0"/>
                      <w:marTop w:val="0"/>
                      <w:marBottom w:val="0"/>
                      <w:divBdr>
                        <w:top w:val="none" w:sz="0" w:space="0" w:color="auto"/>
                        <w:left w:val="none" w:sz="0" w:space="0" w:color="auto"/>
                        <w:bottom w:val="none" w:sz="0" w:space="0" w:color="auto"/>
                        <w:right w:val="none" w:sz="0" w:space="0" w:color="auto"/>
                      </w:divBdr>
                    </w:div>
                    <w:div w:id="2133860612">
                      <w:marLeft w:val="0"/>
                      <w:marRight w:val="0"/>
                      <w:marTop w:val="0"/>
                      <w:marBottom w:val="0"/>
                      <w:divBdr>
                        <w:top w:val="none" w:sz="0" w:space="0" w:color="auto"/>
                        <w:left w:val="none" w:sz="0" w:space="0" w:color="auto"/>
                        <w:bottom w:val="none" w:sz="0" w:space="0" w:color="auto"/>
                        <w:right w:val="none" w:sz="0" w:space="0" w:color="auto"/>
                      </w:divBdr>
                    </w:div>
                    <w:div w:id="971592023">
                      <w:marLeft w:val="0"/>
                      <w:marRight w:val="0"/>
                      <w:marTop w:val="0"/>
                      <w:marBottom w:val="0"/>
                      <w:divBdr>
                        <w:top w:val="none" w:sz="0" w:space="0" w:color="auto"/>
                        <w:left w:val="none" w:sz="0" w:space="0" w:color="auto"/>
                        <w:bottom w:val="none" w:sz="0" w:space="0" w:color="auto"/>
                        <w:right w:val="none" w:sz="0" w:space="0" w:color="auto"/>
                      </w:divBdr>
                    </w:div>
                    <w:div w:id="297609637">
                      <w:marLeft w:val="0"/>
                      <w:marRight w:val="0"/>
                      <w:marTop w:val="0"/>
                      <w:marBottom w:val="0"/>
                      <w:divBdr>
                        <w:top w:val="none" w:sz="0" w:space="0" w:color="auto"/>
                        <w:left w:val="none" w:sz="0" w:space="0" w:color="auto"/>
                        <w:bottom w:val="none" w:sz="0" w:space="0" w:color="auto"/>
                        <w:right w:val="none" w:sz="0" w:space="0" w:color="auto"/>
                      </w:divBdr>
                    </w:div>
                    <w:div w:id="1098480984">
                      <w:marLeft w:val="0"/>
                      <w:marRight w:val="0"/>
                      <w:marTop w:val="0"/>
                      <w:marBottom w:val="0"/>
                      <w:divBdr>
                        <w:top w:val="none" w:sz="0" w:space="0" w:color="auto"/>
                        <w:left w:val="none" w:sz="0" w:space="0" w:color="auto"/>
                        <w:bottom w:val="none" w:sz="0" w:space="0" w:color="auto"/>
                        <w:right w:val="none" w:sz="0" w:space="0" w:color="auto"/>
                      </w:divBdr>
                    </w:div>
                    <w:div w:id="867570741">
                      <w:marLeft w:val="0"/>
                      <w:marRight w:val="0"/>
                      <w:marTop w:val="0"/>
                      <w:marBottom w:val="0"/>
                      <w:divBdr>
                        <w:top w:val="none" w:sz="0" w:space="0" w:color="auto"/>
                        <w:left w:val="none" w:sz="0" w:space="0" w:color="auto"/>
                        <w:bottom w:val="none" w:sz="0" w:space="0" w:color="auto"/>
                        <w:right w:val="none" w:sz="0" w:space="0" w:color="auto"/>
                      </w:divBdr>
                    </w:div>
                    <w:div w:id="1337882540">
                      <w:marLeft w:val="0"/>
                      <w:marRight w:val="0"/>
                      <w:marTop w:val="0"/>
                      <w:marBottom w:val="0"/>
                      <w:divBdr>
                        <w:top w:val="none" w:sz="0" w:space="0" w:color="auto"/>
                        <w:left w:val="none" w:sz="0" w:space="0" w:color="auto"/>
                        <w:bottom w:val="none" w:sz="0" w:space="0" w:color="auto"/>
                        <w:right w:val="none" w:sz="0" w:space="0" w:color="auto"/>
                      </w:divBdr>
                    </w:div>
                    <w:div w:id="539706206">
                      <w:marLeft w:val="0"/>
                      <w:marRight w:val="0"/>
                      <w:marTop w:val="0"/>
                      <w:marBottom w:val="0"/>
                      <w:divBdr>
                        <w:top w:val="none" w:sz="0" w:space="0" w:color="auto"/>
                        <w:left w:val="none" w:sz="0" w:space="0" w:color="auto"/>
                        <w:bottom w:val="none" w:sz="0" w:space="0" w:color="auto"/>
                        <w:right w:val="none" w:sz="0" w:space="0" w:color="auto"/>
                      </w:divBdr>
                    </w:div>
                    <w:div w:id="324868910">
                      <w:marLeft w:val="0"/>
                      <w:marRight w:val="0"/>
                      <w:marTop w:val="0"/>
                      <w:marBottom w:val="0"/>
                      <w:divBdr>
                        <w:top w:val="none" w:sz="0" w:space="0" w:color="auto"/>
                        <w:left w:val="none" w:sz="0" w:space="0" w:color="auto"/>
                        <w:bottom w:val="none" w:sz="0" w:space="0" w:color="auto"/>
                        <w:right w:val="none" w:sz="0" w:space="0" w:color="auto"/>
                      </w:divBdr>
                    </w:div>
                    <w:div w:id="988754055">
                      <w:marLeft w:val="0"/>
                      <w:marRight w:val="0"/>
                      <w:marTop w:val="0"/>
                      <w:marBottom w:val="0"/>
                      <w:divBdr>
                        <w:top w:val="none" w:sz="0" w:space="0" w:color="auto"/>
                        <w:left w:val="none" w:sz="0" w:space="0" w:color="auto"/>
                        <w:bottom w:val="none" w:sz="0" w:space="0" w:color="auto"/>
                        <w:right w:val="none" w:sz="0" w:space="0" w:color="auto"/>
                      </w:divBdr>
                    </w:div>
                    <w:div w:id="1086615258">
                      <w:marLeft w:val="0"/>
                      <w:marRight w:val="0"/>
                      <w:marTop w:val="0"/>
                      <w:marBottom w:val="0"/>
                      <w:divBdr>
                        <w:top w:val="none" w:sz="0" w:space="0" w:color="auto"/>
                        <w:left w:val="none" w:sz="0" w:space="0" w:color="auto"/>
                        <w:bottom w:val="none" w:sz="0" w:space="0" w:color="auto"/>
                        <w:right w:val="none" w:sz="0" w:space="0" w:color="auto"/>
                      </w:divBdr>
                    </w:div>
                    <w:div w:id="1415515016">
                      <w:marLeft w:val="0"/>
                      <w:marRight w:val="0"/>
                      <w:marTop w:val="0"/>
                      <w:marBottom w:val="0"/>
                      <w:divBdr>
                        <w:top w:val="none" w:sz="0" w:space="0" w:color="auto"/>
                        <w:left w:val="none" w:sz="0" w:space="0" w:color="auto"/>
                        <w:bottom w:val="none" w:sz="0" w:space="0" w:color="auto"/>
                        <w:right w:val="none" w:sz="0" w:space="0" w:color="auto"/>
                      </w:divBdr>
                    </w:div>
                    <w:div w:id="1802648082">
                      <w:marLeft w:val="0"/>
                      <w:marRight w:val="0"/>
                      <w:marTop w:val="0"/>
                      <w:marBottom w:val="0"/>
                      <w:divBdr>
                        <w:top w:val="none" w:sz="0" w:space="0" w:color="auto"/>
                        <w:left w:val="none" w:sz="0" w:space="0" w:color="auto"/>
                        <w:bottom w:val="none" w:sz="0" w:space="0" w:color="auto"/>
                        <w:right w:val="none" w:sz="0" w:space="0" w:color="auto"/>
                      </w:divBdr>
                    </w:div>
                    <w:div w:id="1716813325">
                      <w:marLeft w:val="0"/>
                      <w:marRight w:val="0"/>
                      <w:marTop w:val="0"/>
                      <w:marBottom w:val="0"/>
                      <w:divBdr>
                        <w:top w:val="none" w:sz="0" w:space="0" w:color="auto"/>
                        <w:left w:val="none" w:sz="0" w:space="0" w:color="auto"/>
                        <w:bottom w:val="none" w:sz="0" w:space="0" w:color="auto"/>
                        <w:right w:val="none" w:sz="0" w:space="0" w:color="auto"/>
                      </w:divBdr>
                    </w:div>
                    <w:div w:id="1862160633">
                      <w:marLeft w:val="0"/>
                      <w:marRight w:val="0"/>
                      <w:marTop w:val="0"/>
                      <w:marBottom w:val="0"/>
                      <w:divBdr>
                        <w:top w:val="none" w:sz="0" w:space="0" w:color="auto"/>
                        <w:left w:val="none" w:sz="0" w:space="0" w:color="auto"/>
                        <w:bottom w:val="none" w:sz="0" w:space="0" w:color="auto"/>
                        <w:right w:val="none" w:sz="0" w:space="0" w:color="auto"/>
                      </w:divBdr>
                    </w:div>
                    <w:div w:id="1900902961">
                      <w:marLeft w:val="0"/>
                      <w:marRight w:val="0"/>
                      <w:marTop w:val="0"/>
                      <w:marBottom w:val="0"/>
                      <w:divBdr>
                        <w:top w:val="none" w:sz="0" w:space="0" w:color="auto"/>
                        <w:left w:val="none" w:sz="0" w:space="0" w:color="auto"/>
                        <w:bottom w:val="none" w:sz="0" w:space="0" w:color="auto"/>
                        <w:right w:val="none" w:sz="0" w:space="0" w:color="auto"/>
                      </w:divBdr>
                    </w:div>
                    <w:div w:id="1407218195">
                      <w:marLeft w:val="0"/>
                      <w:marRight w:val="0"/>
                      <w:marTop w:val="0"/>
                      <w:marBottom w:val="0"/>
                      <w:divBdr>
                        <w:top w:val="none" w:sz="0" w:space="0" w:color="auto"/>
                        <w:left w:val="none" w:sz="0" w:space="0" w:color="auto"/>
                        <w:bottom w:val="none" w:sz="0" w:space="0" w:color="auto"/>
                        <w:right w:val="none" w:sz="0" w:space="0" w:color="auto"/>
                      </w:divBdr>
                    </w:div>
                    <w:div w:id="1934167007">
                      <w:marLeft w:val="0"/>
                      <w:marRight w:val="0"/>
                      <w:marTop w:val="0"/>
                      <w:marBottom w:val="0"/>
                      <w:divBdr>
                        <w:top w:val="none" w:sz="0" w:space="0" w:color="auto"/>
                        <w:left w:val="none" w:sz="0" w:space="0" w:color="auto"/>
                        <w:bottom w:val="none" w:sz="0" w:space="0" w:color="auto"/>
                        <w:right w:val="none" w:sz="0" w:space="0" w:color="auto"/>
                      </w:divBdr>
                    </w:div>
                    <w:div w:id="84960403">
                      <w:marLeft w:val="0"/>
                      <w:marRight w:val="0"/>
                      <w:marTop w:val="0"/>
                      <w:marBottom w:val="0"/>
                      <w:divBdr>
                        <w:top w:val="none" w:sz="0" w:space="0" w:color="auto"/>
                        <w:left w:val="none" w:sz="0" w:space="0" w:color="auto"/>
                        <w:bottom w:val="none" w:sz="0" w:space="0" w:color="auto"/>
                        <w:right w:val="none" w:sz="0" w:space="0" w:color="auto"/>
                      </w:divBdr>
                    </w:div>
                    <w:div w:id="336034443">
                      <w:marLeft w:val="0"/>
                      <w:marRight w:val="0"/>
                      <w:marTop w:val="0"/>
                      <w:marBottom w:val="0"/>
                      <w:divBdr>
                        <w:top w:val="none" w:sz="0" w:space="0" w:color="auto"/>
                        <w:left w:val="none" w:sz="0" w:space="0" w:color="auto"/>
                        <w:bottom w:val="none" w:sz="0" w:space="0" w:color="auto"/>
                        <w:right w:val="none" w:sz="0" w:space="0" w:color="auto"/>
                      </w:divBdr>
                    </w:div>
                    <w:div w:id="1215315293">
                      <w:marLeft w:val="0"/>
                      <w:marRight w:val="0"/>
                      <w:marTop w:val="0"/>
                      <w:marBottom w:val="0"/>
                      <w:divBdr>
                        <w:top w:val="none" w:sz="0" w:space="0" w:color="auto"/>
                        <w:left w:val="none" w:sz="0" w:space="0" w:color="auto"/>
                        <w:bottom w:val="none" w:sz="0" w:space="0" w:color="auto"/>
                        <w:right w:val="none" w:sz="0" w:space="0" w:color="auto"/>
                      </w:divBdr>
                    </w:div>
                    <w:div w:id="1014265466">
                      <w:marLeft w:val="0"/>
                      <w:marRight w:val="0"/>
                      <w:marTop w:val="0"/>
                      <w:marBottom w:val="0"/>
                      <w:divBdr>
                        <w:top w:val="none" w:sz="0" w:space="0" w:color="auto"/>
                        <w:left w:val="none" w:sz="0" w:space="0" w:color="auto"/>
                        <w:bottom w:val="none" w:sz="0" w:space="0" w:color="auto"/>
                        <w:right w:val="none" w:sz="0" w:space="0" w:color="auto"/>
                      </w:divBdr>
                    </w:div>
                    <w:div w:id="1518108571">
                      <w:marLeft w:val="0"/>
                      <w:marRight w:val="0"/>
                      <w:marTop w:val="0"/>
                      <w:marBottom w:val="0"/>
                      <w:divBdr>
                        <w:top w:val="none" w:sz="0" w:space="0" w:color="auto"/>
                        <w:left w:val="none" w:sz="0" w:space="0" w:color="auto"/>
                        <w:bottom w:val="none" w:sz="0" w:space="0" w:color="auto"/>
                        <w:right w:val="none" w:sz="0" w:space="0" w:color="auto"/>
                      </w:divBdr>
                    </w:div>
                    <w:div w:id="23945785">
                      <w:marLeft w:val="0"/>
                      <w:marRight w:val="0"/>
                      <w:marTop w:val="0"/>
                      <w:marBottom w:val="0"/>
                      <w:divBdr>
                        <w:top w:val="none" w:sz="0" w:space="0" w:color="auto"/>
                        <w:left w:val="none" w:sz="0" w:space="0" w:color="auto"/>
                        <w:bottom w:val="none" w:sz="0" w:space="0" w:color="auto"/>
                        <w:right w:val="none" w:sz="0" w:space="0" w:color="auto"/>
                      </w:divBdr>
                    </w:div>
                    <w:div w:id="926577755">
                      <w:marLeft w:val="0"/>
                      <w:marRight w:val="0"/>
                      <w:marTop w:val="0"/>
                      <w:marBottom w:val="0"/>
                      <w:divBdr>
                        <w:top w:val="none" w:sz="0" w:space="0" w:color="auto"/>
                        <w:left w:val="none" w:sz="0" w:space="0" w:color="auto"/>
                        <w:bottom w:val="none" w:sz="0" w:space="0" w:color="auto"/>
                        <w:right w:val="none" w:sz="0" w:space="0" w:color="auto"/>
                      </w:divBdr>
                    </w:div>
                    <w:div w:id="27031350">
                      <w:marLeft w:val="0"/>
                      <w:marRight w:val="0"/>
                      <w:marTop w:val="0"/>
                      <w:marBottom w:val="0"/>
                      <w:divBdr>
                        <w:top w:val="none" w:sz="0" w:space="0" w:color="auto"/>
                        <w:left w:val="none" w:sz="0" w:space="0" w:color="auto"/>
                        <w:bottom w:val="none" w:sz="0" w:space="0" w:color="auto"/>
                        <w:right w:val="none" w:sz="0" w:space="0" w:color="auto"/>
                      </w:divBdr>
                    </w:div>
                    <w:div w:id="56171350">
                      <w:marLeft w:val="0"/>
                      <w:marRight w:val="0"/>
                      <w:marTop w:val="0"/>
                      <w:marBottom w:val="0"/>
                      <w:divBdr>
                        <w:top w:val="none" w:sz="0" w:space="0" w:color="auto"/>
                        <w:left w:val="none" w:sz="0" w:space="0" w:color="auto"/>
                        <w:bottom w:val="none" w:sz="0" w:space="0" w:color="auto"/>
                        <w:right w:val="none" w:sz="0" w:space="0" w:color="auto"/>
                      </w:divBdr>
                    </w:div>
                    <w:div w:id="914629102">
                      <w:marLeft w:val="0"/>
                      <w:marRight w:val="0"/>
                      <w:marTop w:val="0"/>
                      <w:marBottom w:val="0"/>
                      <w:divBdr>
                        <w:top w:val="none" w:sz="0" w:space="0" w:color="auto"/>
                        <w:left w:val="none" w:sz="0" w:space="0" w:color="auto"/>
                        <w:bottom w:val="none" w:sz="0" w:space="0" w:color="auto"/>
                        <w:right w:val="none" w:sz="0" w:space="0" w:color="auto"/>
                      </w:divBdr>
                    </w:div>
                    <w:div w:id="977612065">
                      <w:marLeft w:val="0"/>
                      <w:marRight w:val="0"/>
                      <w:marTop w:val="0"/>
                      <w:marBottom w:val="0"/>
                      <w:divBdr>
                        <w:top w:val="none" w:sz="0" w:space="0" w:color="auto"/>
                        <w:left w:val="none" w:sz="0" w:space="0" w:color="auto"/>
                        <w:bottom w:val="none" w:sz="0" w:space="0" w:color="auto"/>
                        <w:right w:val="none" w:sz="0" w:space="0" w:color="auto"/>
                      </w:divBdr>
                    </w:div>
                    <w:div w:id="1546406025">
                      <w:marLeft w:val="0"/>
                      <w:marRight w:val="0"/>
                      <w:marTop w:val="0"/>
                      <w:marBottom w:val="0"/>
                      <w:divBdr>
                        <w:top w:val="none" w:sz="0" w:space="0" w:color="auto"/>
                        <w:left w:val="none" w:sz="0" w:space="0" w:color="auto"/>
                        <w:bottom w:val="none" w:sz="0" w:space="0" w:color="auto"/>
                        <w:right w:val="none" w:sz="0" w:space="0" w:color="auto"/>
                      </w:divBdr>
                    </w:div>
                    <w:div w:id="1567296431">
                      <w:marLeft w:val="0"/>
                      <w:marRight w:val="0"/>
                      <w:marTop w:val="0"/>
                      <w:marBottom w:val="0"/>
                      <w:divBdr>
                        <w:top w:val="none" w:sz="0" w:space="0" w:color="auto"/>
                        <w:left w:val="none" w:sz="0" w:space="0" w:color="auto"/>
                        <w:bottom w:val="none" w:sz="0" w:space="0" w:color="auto"/>
                        <w:right w:val="none" w:sz="0" w:space="0" w:color="auto"/>
                      </w:divBdr>
                    </w:div>
                    <w:div w:id="1010527386">
                      <w:marLeft w:val="0"/>
                      <w:marRight w:val="0"/>
                      <w:marTop w:val="0"/>
                      <w:marBottom w:val="0"/>
                      <w:divBdr>
                        <w:top w:val="none" w:sz="0" w:space="0" w:color="auto"/>
                        <w:left w:val="none" w:sz="0" w:space="0" w:color="auto"/>
                        <w:bottom w:val="none" w:sz="0" w:space="0" w:color="auto"/>
                        <w:right w:val="none" w:sz="0" w:space="0" w:color="auto"/>
                      </w:divBdr>
                    </w:div>
                    <w:div w:id="1730032248">
                      <w:marLeft w:val="0"/>
                      <w:marRight w:val="0"/>
                      <w:marTop w:val="0"/>
                      <w:marBottom w:val="0"/>
                      <w:divBdr>
                        <w:top w:val="none" w:sz="0" w:space="0" w:color="auto"/>
                        <w:left w:val="none" w:sz="0" w:space="0" w:color="auto"/>
                        <w:bottom w:val="none" w:sz="0" w:space="0" w:color="auto"/>
                        <w:right w:val="none" w:sz="0" w:space="0" w:color="auto"/>
                      </w:divBdr>
                    </w:div>
                    <w:div w:id="829566542">
                      <w:marLeft w:val="0"/>
                      <w:marRight w:val="0"/>
                      <w:marTop w:val="0"/>
                      <w:marBottom w:val="0"/>
                      <w:divBdr>
                        <w:top w:val="none" w:sz="0" w:space="0" w:color="auto"/>
                        <w:left w:val="none" w:sz="0" w:space="0" w:color="auto"/>
                        <w:bottom w:val="none" w:sz="0" w:space="0" w:color="auto"/>
                        <w:right w:val="none" w:sz="0" w:space="0" w:color="auto"/>
                      </w:divBdr>
                    </w:div>
                    <w:div w:id="2098821690">
                      <w:marLeft w:val="0"/>
                      <w:marRight w:val="0"/>
                      <w:marTop w:val="0"/>
                      <w:marBottom w:val="0"/>
                      <w:divBdr>
                        <w:top w:val="none" w:sz="0" w:space="0" w:color="auto"/>
                        <w:left w:val="none" w:sz="0" w:space="0" w:color="auto"/>
                        <w:bottom w:val="none" w:sz="0" w:space="0" w:color="auto"/>
                        <w:right w:val="none" w:sz="0" w:space="0" w:color="auto"/>
                      </w:divBdr>
                    </w:div>
                    <w:div w:id="924917028">
                      <w:marLeft w:val="0"/>
                      <w:marRight w:val="0"/>
                      <w:marTop w:val="0"/>
                      <w:marBottom w:val="0"/>
                      <w:divBdr>
                        <w:top w:val="none" w:sz="0" w:space="0" w:color="auto"/>
                        <w:left w:val="none" w:sz="0" w:space="0" w:color="auto"/>
                        <w:bottom w:val="none" w:sz="0" w:space="0" w:color="auto"/>
                        <w:right w:val="none" w:sz="0" w:space="0" w:color="auto"/>
                      </w:divBdr>
                    </w:div>
                    <w:div w:id="51316468">
                      <w:marLeft w:val="0"/>
                      <w:marRight w:val="0"/>
                      <w:marTop w:val="0"/>
                      <w:marBottom w:val="0"/>
                      <w:divBdr>
                        <w:top w:val="none" w:sz="0" w:space="0" w:color="auto"/>
                        <w:left w:val="none" w:sz="0" w:space="0" w:color="auto"/>
                        <w:bottom w:val="none" w:sz="0" w:space="0" w:color="auto"/>
                        <w:right w:val="none" w:sz="0" w:space="0" w:color="auto"/>
                      </w:divBdr>
                    </w:div>
                    <w:div w:id="1485076416">
                      <w:marLeft w:val="0"/>
                      <w:marRight w:val="0"/>
                      <w:marTop w:val="0"/>
                      <w:marBottom w:val="0"/>
                      <w:divBdr>
                        <w:top w:val="none" w:sz="0" w:space="0" w:color="auto"/>
                        <w:left w:val="none" w:sz="0" w:space="0" w:color="auto"/>
                        <w:bottom w:val="none" w:sz="0" w:space="0" w:color="auto"/>
                        <w:right w:val="none" w:sz="0" w:space="0" w:color="auto"/>
                      </w:divBdr>
                    </w:div>
                    <w:div w:id="986977263">
                      <w:marLeft w:val="0"/>
                      <w:marRight w:val="0"/>
                      <w:marTop w:val="0"/>
                      <w:marBottom w:val="0"/>
                      <w:divBdr>
                        <w:top w:val="none" w:sz="0" w:space="0" w:color="auto"/>
                        <w:left w:val="none" w:sz="0" w:space="0" w:color="auto"/>
                        <w:bottom w:val="none" w:sz="0" w:space="0" w:color="auto"/>
                        <w:right w:val="none" w:sz="0" w:space="0" w:color="auto"/>
                      </w:divBdr>
                    </w:div>
                    <w:div w:id="1235049675">
                      <w:marLeft w:val="0"/>
                      <w:marRight w:val="0"/>
                      <w:marTop w:val="0"/>
                      <w:marBottom w:val="0"/>
                      <w:divBdr>
                        <w:top w:val="none" w:sz="0" w:space="0" w:color="auto"/>
                        <w:left w:val="none" w:sz="0" w:space="0" w:color="auto"/>
                        <w:bottom w:val="none" w:sz="0" w:space="0" w:color="auto"/>
                        <w:right w:val="none" w:sz="0" w:space="0" w:color="auto"/>
                      </w:divBdr>
                    </w:div>
                    <w:div w:id="1865708792">
                      <w:marLeft w:val="0"/>
                      <w:marRight w:val="0"/>
                      <w:marTop w:val="0"/>
                      <w:marBottom w:val="0"/>
                      <w:divBdr>
                        <w:top w:val="none" w:sz="0" w:space="0" w:color="auto"/>
                        <w:left w:val="none" w:sz="0" w:space="0" w:color="auto"/>
                        <w:bottom w:val="none" w:sz="0" w:space="0" w:color="auto"/>
                        <w:right w:val="none" w:sz="0" w:space="0" w:color="auto"/>
                      </w:divBdr>
                    </w:div>
                    <w:div w:id="1733656404">
                      <w:marLeft w:val="0"/>
                      <w:marRight w:val="0"/>
                      <w:marTop w:val="0"/>
                      <w:marBottom w:val="0"/>
                      <w:divBdr>
                        <w:top w:val="none" w:sz="0" w:space="0" w:color="auto"/>
                        <w:left w:val="none" w:sz="0" w:space="0" w:color="auto"/>
                        <w:bottom w:val="none" w:sz="0" w:space="0" w:color="auto"/>
                        <w:right w:val="none" w:sz="0" w:space="0" w:color="auto"/>
                      </w:divBdr>
                    </w:div>
                    <w:div w:id="1745376551">
                      <w:marLeft w:val="0"/>
                      <w:marRight w:val="0"/>
                      <w:marTop w:val="0"/>
                      <w:marBottom w:val="0"/>
                      <w:divBdr>
                        <w:top w:val="none" w:sz="0" w:space="0" w:color="auto"/>
                        <w:left w:val="none" w:sz="0" w:space="0" w:color="auto"/>
                        <w:bottom w:val="none" w:sz="0" w:space="0" w:color="auto"/>
                        <w:right w:val="none" w:sz="0" w:space="0" w:color="auto"/>
                      </w:divBdr>
                    </w:div>
                    <w:div w:id="1419330561">
                      <w:marLeft w:val="0"/>
                      <w:marRight w:val="0"/>
                      <w:marTop w:val="0"/>
                      <w:marBottom w:val="0"/>
                      <w:divBdr>
                        <w:top w:val="none" w:sz="0" w:space="0" w:color="auto"/>
                        <w:left w:val="none" w:sz="0" w:space="0" w:color="auto"/>
                        <w:bottom w:val="none" w:sz="0" w:space="0" w:color="auto"/>
                        <w:right w:val="none" w:sz="0" w:space="0" w:color="auto"/>
                      </w:divBdr>
                    </w:div>
                    <w:div w:id="31618442">
                      <w:marLeft w:val="0"/>
                      <w:marRight w:val="0"/>
                      <w:marTop w:val="0"/>
                      <w:marBottom w:val="0"/>
                      <w:divBdr>
                        <w:top w:val="none" w:sz="0" w:space="0" w:color="auto"/>
                        <w:left w:val="none" w:sz="0" w:space="0" w:color="auto"/>
                        <w:bottom w:val="none" w:sz="0" w:space="0" w:color="auto"/>
                        <w:right w:val="none" w:sz="0" w:space="0" w:color="auto"/>
                      </w:divBdr>
                    </w:div>
                    <w:div w:id="1372419619">
                      <w:marLeft w:val="0"/>
                      <w:marRight w:val="0"/>
                      <w:marTop w:val="0"/>
                      <w:marBottom w:val="0"/>
                      <w:divBdr>
                        <w:top w:val="none" w:sz="0" w:space="0" w:color="auto"/>
                        <w:left w:val="none" w:sz="0" w:space="0" w:color="auto"/>
                        <w:bottom w:val="none" w:sz="0" w:space="0" w:color="auto"/>
                        <w:right w:val="none" w:sz="0" w:space="0" w:color="auto"/>
                      </w:divBdr>
                    </w:div>
                    <w:div w:id="1402169635">
                      <w:marLeft w:val="0"/>
                      <w:marRight w:val="0"/>
                      <w:marTop w:val="0"/>
                      <w:marBottom w:val="0"/>
                      <w:divBdr>
                        <w:top w:val="none" w:sz="0" w:space="0" w:color="auto"/>
                        <w:left w:val="none" w:sz="0" w:space="0" w:color="auto"/>
                        <w:bottom w:val="none" w:sz="0" w:space="0" w:color="auto"/>
                        <w:right w:val="none" w:sz="0" w:space="0" w:color="auto"/>
                      </w:divBdr>
                    </w:div>
                    <w:div w:id="109127226">
                      <w:marLeft w:val="0"/>
                      <w:marRight w:val="0"/>
                      <w:marTop w:val="0"/>
                      <w:marBottom w:val="0"/>
                      <w:divBdr>
                        <w:top w:val="none" w:sz="0" w:space="0" w:color="auto"/>
                        <w:left w:val="none" w:sz="0" w:space="0" w:color="auto"/>
                        <w:bottom w:val="none" w:sz="0" w:space="0" w:color="auto"/>
                        <w:right w:val="none" w:sz="0" w:space="0" w:color="auto"/>
                      </w:divBdr>
                    </w:div>
                    <w:div w:id="545797539">
                      <w:marLeft w:val="0"/>
                      <w:marRight w:val="0"/>
                      <w:marTop w:val="0"/>
                      <w:marBottom w:val="0"/>
                      <w:divBdr>
                        <w:top w:val="none" w:sz="0" w:space="0" w:color="auto"/>
                        <w:left w:val="none" w:sz="0" w:space="0" w:color="auto"/>
                        <w:bottom w:val="none" w:sz="0" w:space="0" w:color="auto"/>
                        <w:right w:val="none" w:sz="0" w:space="0" w:color="auto"/>
                      </w:divBdr>
                    </w:div>
                    <w:div w:id="1227063162">
                      <w:marLeft w:val="0"/>
                      <w:marRight w:val="0"/>
                      <w:marTop w:val="0"/>
                      <w:marBottom w:val="0"/>
                      <w:divBdr>
                        <w:top w:val="none" w:sz="0" w:space="0" w:color="auto"/>
                        <w:left w:val="none" w:sz="0" w:space="0" w:color="auto"/>
                        <w:bottom w:val="none" w:sz="0" w:space="0" w:color="auto"/>
                        <w:right w:val="none" w:sz="0" w:space="0" w:color="auto"/>
                      </w:divBdr>
                    </w:div>
                    <w:div w:id="572813886">
                      <w:marLeft w:val="0"/>
                      <w:marRight w:val="0"/>
                      <w:marTop w:val="0"/>
                      <w:marBottom w:val="0"/>
                      <w:divBdr>
                        <w:top w:val="none" w:sz="0" w:space="0" w:color="auto"/>
                        <w:left w:val="none" w:sz="0" w:space="0" w:color="auto"/>
                        <w:bottom w:val="none" w:sz="0" w:space="0" w:color="auto"/>
                        <w:right w:val="none" w:sz="0" w:space="0" w:color="auto"/>
                      </w:divBdr>
                    </w:div>
                    <w:div w:id="1851288958">
                      <w:marLeft w:val="0"/>
                      <w:marRight w:val="0"/>
                      <w:marTop w:val="0"/>
                      <w:marBottom w:val="0"/>
                      <w:divBdr>
                        <w:top w:val="none" w:sz="0" w:space="0" w:color="auto"/>
                        <w:left w:val="none" w:sz="0" w:space="0" w:color="auto"/>
                        <w:bottom w:val="none" w:sz="0" w:space="0" w:color="auto"/>
                        <w:right w:val="none" w:sz="0" w:space="0" w:color="auto"/>
                      </w:divBdr>
                    </w:div>
                    <w:div w:id="412749457">
                      <w:marLeft w:val="0"/>
                      <w:marRight w:val="0"/>
                      <w:marTop w:val="0"/>
                      <w:marBottom w:val="0"/>
                      <w:divBdr>
                        <w:top w:val="none" w:sz="0" w:space="0" w:color="auto"/>
                        <w:left w:val="none" w:sz="0" w:space="0" w:color="auto"/>
                        <w:bottom w:val="none" w:sz="0" w:space="0" w:color="auto"/>
                        <w:right w:val="none" w:sz="0" w:space="0" w:color="auto"/>
                      </w:divBdr>
                    </w:div>
                    <w:div w:id="1260480688">
                      <w:marLeft w:val="0"/>
                      <w:marRight w:val="0"/>
                      <w:marTop w:val="0"/>
                      <w:marBottom w:val="0"/>
                      <w:divBdr>
                        <w:top w:val="none" w:sz="0" w:space="0" w:color="auto"/>
                        <w:left w:val="none" w:sz="0" w:space="0" w:color="auto"/>
                        <w:bottom w:val="none" w:sz="0" w:space="0" w:color="auto"/>
                        <w:right w:val="none" w:sz="0" w:space="0" w:color="auto"/>
                      </w:divBdr>
                    </w:div>
                    <w:div w:id="1368293346">
                      <w:marLeft w:val="0"/>
                      <w:marRight w:val="0"/>
                      <w:marTop w:val="0"/>
                      <w:marBottom w:val="0"/>
                      <w:divBdr>
                        <w:top w:val="none" w:sz="0" w:space="0" w:color="auto"/>
                        <w:left w:val="none" w:sz="0" w:space="0" w:color="auto"/>
                        <w:bottom w:val="none" w:sz="0" w:space="0" w:color="auto"/>
                        <w:right w:val="none" w:sz="0" w:space="0" w:color="auto"/>
                      </w:divBdr>
                    </w:div>
                    <w:div w:id="845948875">
                      <w:marLeft w:val="0"/>
                      <w:marRight w:val="0"/>
                      <w:marTop w:val="0"/>
                      <w:marBottom w:val="0"/>
                      <w:divBdr>
                        <w:top w:val="none" w:sz="0" w:space="0" w:color="auto"/>
                        <w:left w:val="none" w:sz="0" w:space="0" w:color="auto"/>
                        <w:bottom w:val="none" w:sz="0" w:space="0" w:color="auto"/>
                        <w:right w:val="none" w:sz="0" w:space="0" w:color="auto"/>
                      </w:divBdr>
                    </w:div>
                    <w:div w:id="527716861">
                      <w:marLeft w:val="0"/>
                      <w:marRight w:val="0"/>
                      <w:marTop w:val="0"/>
                      <w:marBottom w:val="0"/>
                      <w:divBdr>
                        <w:top w:val="none" w:sz="0" w:space="0" w:color="auto"/>
                        <w:left w:val="none" w:sz="0" w:space="0" w:color="auto"/>
                        <w:bottom w:val="none" w:sz="0" w:space="0" w:color="auto"/>
                        <w:right w:val="none" w:sz="0" w:space="0" w:color="auto"/>
                      </w:divBdr>
                    </w:div>
                    <w:div w:id="1726025689">
                      <w:marLeft w:val="0"/>
                      <w:marRight w:val="0"/>
                      <w:marTop w:val="0"/>
                      <w:marBottom w:val="0"/>
                      <w:divBdr>
                        <w:top w:val="none" w:sz="0" w:space="0" w:color="auto"/>
                        <w:left w:val="none" w:sz="0" w:space="0" w:color="auto"/>
                        <w:bottom w:val="none" w:sz="0" w:space="0" w:color="auto"/>
                        <w:right w:val="none" w:sz="0" w:space="0" w:color="auto"/>
                      </w:divBdr>
                    </w:div>
                    <w:div w:id="7492121">
                      <w:marLeft w:val="0"/>
                      <w:marRight w:val="0"/>
                      <w:marTop w:val="0"/>
                      <w:marBottom w:val="0"/>
                      <w:divBdr>
                        <w:top w:val="none" w:sz="0" w:space="0" w:color="auto"/>
                        <w:left w:val="none" w:sz="0" w:space="0" w:color="auto"/>
                        <w:bottom w:val="none" w:sz="0" w:space="0" w:color="auto"/>
                        <w:right w:val="none" w:sz="0" w:space="0" w:color="auto"/>
                      </w:divBdr>
                    </w:div>
                    <w:div w:id="556362263">
                      <w:marLeft w:val="0"/>
                      <w:marRight w:val="0"/>
                      <w:marTop w:val="0"/>
                      <w:marBottom w:val="0"/>
                      <w:divBdr>
                        <w:top w:val="none" w:sz="0" w:space="0" w:color="auto"/>
                        <w:left w:val="none" w:sz="0" w:space="0" w:color="auto"/>
                        <w:bottom w:val="none" w:sz="0" w:space="0" w:color="auto"/>
                        <w:right w:val="none" w:sz="0" w:space="0" w:color="auto"/>
                      </w:divBdr>
                    </w:div>
                    <w:div w:id="248194046">
                      <w:marLeft w:val="0"/>
                      <w:marRight w:val="0"/>
                      <w:marTop w:val="0"/>
                      <w:marBottom w:val="0"/>
                      <w:divBdr>
                        <w:top w:val="none" w:sz="0" w:space="0" w:color="auto"/>
                        <w:left w:val="none" w:sz="0" w:space="0" w:color="auto"/>
                        <w:bottom w:val="none" w:sz="0" w:space="0" w:color="auto"/>
                        <w:right w:val="none" w:sz="0" w:space="0" w:color="auto"/>
                      </w:divBdr>
                    </w:div>
                    <w:div w:id="1823544942">
                      <w:marLeft w:val="0"/>
                      <w:marRight w:val="0"/>
                      <w:marTop w:val="0"/>
                      <w:marBottom w:val="0"/>
                      <w:divBdr>
                        <w:top w:val="none" w:sz="0" w:space="0" w:color="auto"/>
                        <w:left w:val="none" w:sz="0" w:space="0" w:color="auto"/>
                        <w:bottom w:val="none" w:sz="0" w:space="0" w:color="auto"/>
                        <w:right w:val="none" w:sz="0" w:space="0" w:color="auto"/>
                      </w:divBdr>
                    </w:div>
                    <w:div w:id="354621210">
                      <w:marLeft w:val="0"/>
                      <w:marRight w:val="0"/>
                      <w:marTop w:val="0"/>
                      <w:marBottom w:val="0"/>
                      <w:divBdr>
                        <w:top w:val="none" w:sz="0" w:space="0" w:color="auto"/>
                        <w:left w:val="none" w:sz="0" w:space="0" w:color="auto"/>
                        <w:bottom w:val="none" w:sz="0" w:space="0" w:color="auto"/>
                        <w:right w:val="none" w:sz="0" w:space="0" w:color="auto"/>
                      </w:divBdr>
                    </w:div>
                    <w:div w:id="1281570099">
                      <w:marLeft w:val="0"/>
                      <w:marRight w:val="0"/>
                      <w:marTop w:val="0"/>
                      <w:marBottom w:val="0"/>
                      <w:divBdr>
                        <w:top w:val="none" w:sz="0" w:space="0" w:color="auto"/>
                        <w:left w:val="none" w:sz="0" w:space="0" w:color="auto"/>
                        <w:bottom w:val="none" w:sz="0" w:space="0" w:color="auto"/>
                        <w:right w:val="none" w:sz="0" w:space="0" w:color="auto"/>
                      </w:divBdr>
                    </w:div>
                    <w:div w:id="141509850">
                      <w:marLeft w:val="0"/>
                      <w:marRight w:val="0"/>
                      <w:marTop w:val="0"/>
                      <w:marBottom w:val="0"/>
                      <w:divBdr>
                        <w:top w:val="none" w:sz="0" w:space="0" w:color="auto"/>
                        <w:left w:val="none" w:sz="0" w:space="0" w:color="auto"/>
                        <w:bottom w:val="none" w:sz="0" w:space="0" w:color="auto"/>
                        <w:right w:val="none" w:sz="0" w:space="0" w:color="auto"/>
                      </w:divBdr>
                    </w:div>
                    <w:div w:id="45110069">
                      <w:marLeft w:val="0"/>
                      <w:marRight w:val="0"/>
                      <w:marTop w:val="0"/>
                      <w:marBottom w:val="0"/>
                      <w:divBdr>
                        <w:top w:val="none" w:sz="0" w:space="0" w:color="auto"/>
                        <w:left w:val="none" w:sz="0" w:space="0" w:color="auto"/>
                        <w:bottom w:val="none" w:sz="0" w:space="0" w:color="auto"/>
                        <w:right w:val="none" w:sz="0" w:space="0" w:color="auto"/>
                      </w:divBdr>
                    </w:div>
                    <w:div w:id="942759120">
                      <w:marLeft w:val="0"/>
                      <w:marRight w:val="0"/>
                      <w:marTop w:val="0"/>
                      <w:marBottom w:val="0"/>
                      <w:divBdr>
                        <w:top w:val="none" w:sz="0" w:space="0" w:color="auto"/>
                        <w:left w:val="none" w:sz="0" w:space="0" w:color="auto"/>
                        <w:bottom w:val="none" w:sz="0" w:space="0" w:color="auto"/>
                        <w:right w:val="none" w:sz="0" w:space="0" w:color="auto"/>
                      </w:divBdr>
                    </w:div>
                    <w:div w:id="961422404">
                      <w:marLeft w:val="0"/>
                      <w:marRight w:val="0"/>
                      <w:marTop w:val="0"/>
                      <w:marBottom w:val="0"/>
                      <w:divBdr>
                        <w:top w:val="none" w:sz="0" w:space="0" w:color="auto"/>
                        <w:left w:val="none" w:sz="0" w:space="0" w:color="auto"/>
                        <w:bottom w:val="none" w:sz="0" w:space="0" w:color="auto"/>
                        <w:right w:val="none" w:sz="0" w:space="0" w:color="auto"/>
                      </w:divBdr>
                    </w:div>
                    <w:div w:id="1441490135">
                      <w:marLeft w:val="0"/>
                      <w:marRight w:val="0"/>
                      <w:marTop w:val="0"/>
                      <w:marBottom w:val="0"/>
                      <w:divBdr>
                        <w:top w:val="none" w:sz="0" w:space="0" w:color="auto"/>
                        <w:left w:val="none" w:sz="0" w:space="0" w:color="auto"/>
                        <w:bottom w:val="none" w:sz="0" w:space="0" w:color="auto"/>
                        <w:right w:val="none" w:sz="0" w:space="0" w:color="auto"/>
                      </w:divBdr>
                    </w:div>
                    <w:div w:id="1024138330">
                      <w:marLeft w:val="0"/>
                      <w:marRight w:val="0"/>
                      <w:marTop w:val="0"/>
                      <w:marBottom w:val="0"/>
                      <w:divBdr>
                        <w:top w:val="none" w:sz="0" w:space="0" w:color="auto"/>
                        <w:left w:val="none" w:sz="0" w:space="0" w:color="auto"/>
                        <w:bottom w:val="none" w:sz="0" w:space="0" w:color="auto"/>
                        <w:right w:val="none" w:sz="0" w:space="0" w:color="auto"/>
                      </w:divBdr>
                    </w:div>
                    <w:div w:id="797339400">
                      <w:marLeft w:val="0"/>
                      <w:marRight w:val="0"/>
                      <w:marTop w:val="0"/>
                      <w:marBottom w:val="0"/>
                      <w:divBdr>
                        <w:top w:val="none" w:sz="0" w:space="0" w:color="auto"/>
                        <w:left w:val="none" w:sz="0" w:space="0" w:color="auto"/>
                        <w:bottom w:val="none" w:sz="0" w:space="0" w:color="auto"/>
                        <w:right w:val="none" w:sz="0" w:space="0" w:color="auto"/>
                      </w:divBdr>
                    </w:div>
                    <w:div w:id="1017847376">
                      <w:marLeft w:val="0"/>
                      <w:marRight w:val="0"/>
                      <w:marTop w:val="0"/>
                      <w:marBottom w:val="0"/>
                      <w:divBdr>
                        <w:top w:val="none" w:sz="0" w:space="0" w:color="auto"/>
                        <w:left w:val="none" w:sz="0" w:space="0" w:color="auto"/>
                        <w:bottom w:val="none" w:sz="0" w:space="0" w:color="auto"/>
                        <w:right w:val="none" w:sz="0" w:space="0" w:color="auto"/>
                      </w:divBdr>
                    </w:div>
                    <w:div w:id="1945846585">
                      <w:marLeft w:val="0"/>
                      <w:marRight w:val="0"/>
                      <w:marTop w:val="0"/>
                      <w:marBottom w:val="0"/>
                      <w:divBdr>
                        <w:top w:val="none" w:sz="0" w:space="0" w:color="auto"/>
                        <w:left w:val="none" w:sz="0" w:space="0" w:color="auto"/>
                        <w:bottom w:val="none" w:sz="0" w:space="0" w:color="auto"/>
                        <w:right w:val="none" w:sz="0" w:space="0" w:color="auto"/>
                      </w:divBdr>
                    </w:div>
                    <w:div w:id="2035686473">
                      <w:marLeft w:val="0"/>
                      <w:marRight w:val="0"/>
                      <w:marTop w:val="0"/>
                      <w:marBottom w:val="0"/>
                      <w:divBdr>
                        <w:top w:val="none" w:sz="0" w:space="0" w:color="auto"/>
                        <w:left w:val="none" w:sz="0" w:space="0" w:color="auto"/>
                        <w:bottom w:val="none" w:sz="0" w:space="0" w:color="auto"/>
                        <w:right w:val="none" w:sz="0" w:space="0" w:color="auto"/>
                      </w:divBdr>
                    </w:div>
                    <w:div w:id="604390922">
                      <w:marLeft w:val="0"/>
                      <w:marRight w:val="0"/>
                      <w:marTop w:val="0"/>
                      <w:marBottom w:val="0"/>
                      <w:divBdr>
                        <w:top w:val="none" w:sz="0" w:space="0" w:color="auto"/>
                        <w:left w:val="none" w:sz="0" w:space="0" w:color="auto"/>
                        <w:bottom w:val="none" w:sz="0" w:space="0" w:color="auto"/>
                        <w:right w:val="none" w:sz="0" w:space="0" w:color="auto"/>
                      </w:divBdr>
                    </w:div>
                    <w:div w:id="15354322">
                      <w:marLeft w:val="0"/>
                      <w:marRight w:val="0"/>
                      <w:marTop w:val="0"/>
                      <w:marBottom w:val="0"/>
                      <w:divBdr>
                        <w:top w:val="none" w:sz="0" w:space="0" w:color="auto"/>
                        <w:left w:val="none" w:sz="0" w:space="0" w:color="auto"/>
                        <w:bottom w:val="none" w:sz="0" w:space="0" w:color="auto"/>
                        <w:right w:val="none" w:sz="0" w:space="0" w:color="auto"/>
                      </w:divBdr>
                    </w:div>
                    <w:div w:id="748430958">
                      <w:marLeft w:val="0"/>
                      <w:marRight w:val="0"/>
                      <w:marTop w:val="0"/>
                      <w:marBottom w:val="0"/>
                      <w:divBdr>
                        <w:top w:val="none" w:sz="0" w:space="0" w:color="auto"/>
                        <w:left w:val="none" w:sz="0" w:space="0" w:color="auto"/>
                        <w:bottom w:val="none" w:sz="0" w:space="0" w:color="auto"/>
                        <w:right w:val="none" w:sz="0" w:space="0" w:color="auto"/>
                      </w:divBdr>
                    </w:div>
                    <w:div w:id="1287009778">
                      <w:marLeft w:val="0"/>
                      <w:marRight w:val="0"/>
                      <w:marTop w:val="0"/>
                      <w:marBottom w:val="0"/>
                      <w:divBdr>
                        <w:top w:val="none" w:sz="0" w:space="0" w:color="auto"/>
                        <w:left w:val="none" w:sz="0" w:space="0" w:color="auto"/>
                        <w:bottom w:val="none" w:sz="0" w:space="0" w:color="auto"/>
                        <w:right w:val="none" w:sz="0" w:space="0" w:color="auto"/>
                      </w:divBdr>
                    </w:div>
                    <w:div w:id="279067133">
                      <w:marLeft w:val="0"/>
                      <w:marRight w:val="0"/>
                      <w:marTop w:val="0"/>
                      <w:marBottom w:val="0"/>
                      <w:divBdr>
                        <w:top w:val="none" w:sz="0" w:space="0" w:color="auto"/>
                        <w:left w:val="none" w:sz="0" w:space="0" w:color="auto"/>
                        <w:bottom w:val="none" w:sz="0" w:space="0" w:color="auto"/>
                        <w:right w:val="none" w:sz="0" w:space="0" w:color="auto"/>
                      </w:divBdr>
                    </w:div>
                    <w:div w:id="750850658">
                      <w:marLeft w:val="0"/>
                      <w:marRight w:val="0"/>
                      <w:marTop w:val="0"/>
                      <w:marBottom w:val="0"/>
                      <w:divBdr>
                        <w:top w:val="none" w:sz="0" w:space="0" w:color="auto"/>
                        <w:left w:val="none" w:sz="0" w:space="0" w:color="auto"/>
                        <w:bottom w:val="none" w:sz="0" w:space="0" w:color="auto"/>
                        <w:right w:val="none" w:sz="0" w:space="0" w:color="auto"/>
                      </w:divBdr>
                    </w:div>
                    <w:div w:id="1512380243">
                      <w:marLeft w:val="0"/>
                      <w:marRight w:val="0"/>
                      <w:marTop w:val="0"/>
                      <w:marBottom w:val="0"/>
                      <w:divBdr>
                        <w:top w:val="none" w:sz="0" w:space="0" w:color="auto"/>
                        <w:left w:val="none" w:sz="0" w:space="0" w:color="auto"/>
                        <w:bottom w:val="none" w:sz="0" w:space="0" w:color="auto"/>
                        <w:right w:val="none" w:sz="0" w:space="0" w:color="auto"/>
                      </w:divBdr>
                    </w:div>
                    <w:div w:id="1335961559">
                      <w:marLeft w:val="0"/>
                      <w:marRight w:val="0"/>
                      <w:marTop w:val="0"/>
                      <w:marBottom w:val="0"/>
                      <w:divBdr>
                        <w:top w:val="none" w:sz="0" w:space="0" w:color="auto"/>
                        <w:left w:val="none" w:sz="0" w:space="0" w:color="auto"/>
                        <w:bottom w:val="none" w:sz="0" w:space="0" w:color="auto"/>
                        <w:right w:val="none" w:sz="0" w:space="0" w:color="auto"/>
                      </w:divBdr>
                    </w:div>
                    <w:div w:id="1914898427">
                      <w:marLeft w:val="0"/>
                      <w:marRight w:val="0"/>
                      <w:marTop w:val="0"/>
                      <w:marBottom w:val="0"/>
                      <w:divBdr>
                        <w:top w:val="none" w:sz="0" w:space="0" w:color="auto"/>
                        <w:left w:val="none" w:sz="0" w:space="0" w:color="auto"/>
                        <w:bottom w:val="none" w:sz="0" w:space="0" w:color="auto"/>
                        <w:right w:val="none" w:sz="0" w:space="0" w:color="auto"/>
                      </w:divBdr>
                    </w:div>
                    <w:div w:id="681664629">
                      <w:marLeft w:val="0"/>
                      <w:marRight w:val="0"/>
                      <w:marTop w:val="0"/>
                      <w:marBottom w:val="0"/>
                      <w:divBdr>
                        <w:top w:val="none" w:sz="0" w:space="0" w:color="auto"/>
                        <w:left w:val="none" w:sz="0" w:space="0" w:color="auto"/>
                        <w:bottom w:val="none" w:sz="0" w:space="0" w:color="auto"/>
                        <w:right w:val="none" w:sz="0" w:space="0" w:color="auto"/>
                      </w:divBdr>
                    </w:div>
                    <w:div w:id="423838400">
                      <w:marLeft w:val="0"/>
                      <w:marRight w:val="0"/>
                      <w:marTop w:val="0"/>
                      <w:marBottom w:val="0"/>
                      <w:divBdr>
                        <w:top w:val="none" w:sz="0" w:space="0" w:color="auto"/>
                        <w:left w:val="none" w:sz="0" w:space="0" w:color="auto"/>
                        <w:bottom w:val="none" w:sz="0" w:space="0" w:color="auto"/>
                        <w:right w:val="none" w:sz="0" w:space="0" w:color="auto"/>
                      </w:divBdr>
                    </w:div>
                    <w:div w:id="1607469115">
                      <w:marLeft w:val="0"/>
                      <w:marRight w:val="0"/>
                      <w:marTop w:val="0"/>
                      <w:marBottom w:val="0"/>
                      <w:divBdr>
                        <w:top w:val="none" w:sz="0" w:space="0" w:color="auto"/>
                        <w:left w:val="none" w:sz="0" w:space="0" w:color="auto"/>
                        <w:bottom w:val="none" w:sz="0" w:space="0" w:color="auto"/>
                        <w:right w:val="none" w:sz="0" w:space="0" w:color="auto"/>
                      </w:divBdr>
                    </w:div>
                    <w:div w:id="1095706696">
                      <w:marLeft w:val="0"/>
                      <w:marRight w:val="0"/>
                      <w:marTop w:val="0"/>
                      <w:marBottom w:val="0"/>
                      <w:divBdr>
                        <w:top w:val="none" w:sz="0" w:space="0" w:color="auto"/>
                        <w:left w:val="none" w:sz="0" w:space="0" w:color="auto"/>
                        <w:bottom w:val="none" w:sz="0" w:space="0" w:color="auto"/>
                        <w:right w:val="none" w:sz="0" w:space="0" w:color="auto"/>
                      </w:divBdr>
                    </w:div>
                    <w:div w:id="1995600989">
                      <w:marLeft w:val="0"/>
                      <w:marRight w:val="0"/>
                      <w:marTop w:val="0"/>
                      <w:marBottom w:val="0"/>
                      <w:divBdr>
                        <w:top w:val="none" w:sz="0" w:space="0" w:color="auto"/>
                        <w:left w:val="none" w:sz="0" w:space="0" w:color="auto"/>
                        <w:bottom w:val="none" w:sz="0" w:space="0" w:color="auto"/>
                        <w:right w:val="none" w:sz="0" w:space="0" w:color="auto"/>
                      </w:divBdr>
                    </w:div>
                    <w:div w:id="1245265669">
                      <w:marLeft w:val="0"/>
                      <w:marRight w:val="0"/>
                      <w:marTop w:val="0"/>
                      <w:marBottom w:val="0"/>
                      <w:divBdr>
                        <w:top w:val="none" w:sz="0" w:space="0" w:color="auto"/>
                        <w:left w:val="none" w:sz="0" w:space="0" w:color="auto"/>
                        <w:bottom w:val="none" w:sz="0" w:space="0" w:color="auto"/>
                        <w:right w:val="none" w:sz="0" w:space="0" w:color="auto"/>
                      </w:divBdr>
                    </w:div>
                    <w:div w:id="1149711998">
                      <w:marLeft w:val="0"/>
                      <w:marRight w:val="0"/>
                      <w:marTop w:val="0"/>
                      <w:marBottom w:val="0"/>
                      <w:divBdr>
                        <w:top w:val="none" w:sz="0" w:space="0" w:color="auto"/>
                        <w:left w:val="none" w:sz="0" w:space="0" w:color="auto"/>
                        <w:bottom w:val="none" w:sz="0" w:space="0" w:color="auto"/>
                        <w:right w:val="none" w:sz="0" w:space="0" w:color="auto"/>
                      </w:divBdr>
                    </w:div>
                    <w:div w:id="397478256">
                      <w:marLeft w:val="0"/>
                      <w:marRight w:val="0"/>
                      <w:marTop w:val="0"/>
                      <w:marBottom w:val="0"/>
                      <w:divBdr>
                        <w:top w:val="none" w:sz="0" w:space="0" w:color="auto"/>
                        <w:left w:val="none" w:sz="0" w:space="0" w:color="auto"/>
                        <w:bottom w:val="none" w:sz="0" w:space="0" w:color="auto"/>
                        <w:right w:val="none" w:sz="0" w:space="0" w:color="auto"/>
                      </w:divBdr>
                    </w:div>
                    <w:div w:id="134765649">
                      <w:marLeft w:val="0"/>
                      <w:marRight w:val="0"/>
                      <w:marTop w:val="0"/>
                      <w:marBottom w:val="0"/>
                      <w:divBdr>
                        <w:top w:val="none" w:sz="0" w:space="0" w:color="auto"/>
                        <w:left w:val="none" w:sz="0" w:space="0" w:color="auto"/>
                        <w:bottom w:val="none" w:sz="0" w:space="0" w:color="auto"/>
                        <w:right w:val="none" w:sz="0" w:space="0" w:color="auto"/>
                      </w:divBdr>
                    </w:div>
                    <w:div w:id="886912302">
                      <w:marLeft w:val="0"/>
                      <w:marRight w:val="0"/>
                      <w:marTop w:val="0"/>
                      <w:marBottom w:val="0"/>
                      <w:divBdr>
                        <w:top w:val="none" w:sz="0" w:space="0" w:color="auto"/>
                        <w:left w:val="none" w:sz="0" w:space="0" w:color="auto"/>
                        <w:bottom w:val="none" w:sz="0" w:space="0" w:color="auto"/>
                        <w:right w:val="none" w:sz="0" w:space="0" w:color="auto"/>
                      </w:divBdr>
                    </w:div>
                    <w:div w:id="760638185">
                      <w:marLeft w:val="0"/>
                      <w:marRight w:val="0"/>
                      <w:marTop w:val="0"/>
                      <w:marBottom w:val="0"/>
                      <w:divBdr>
                        <w:top w:val="none" w:sz="0" w:space="0" w:color="auto"/>
                        <w:left w:val="none" w:sz="0" w:space="0" w:color="auto"/>
                        <w:bottom w:val="none" w:sz="0" w:space="0" w:color="auto"/>
                        <w:right w:val="none" w:sz="0" w:space="0" w:color="auto"/>
                      </w:divBdr>
                    </w:div>
                    <w:div w:id="277104347">
                      <w:marLeft w:val="0"/>
                      <w:marRight w:val="0"/>
                      <w:marTop w:val="0"/>
                      <w:marBottom w:val="0"/>
                      <w:divBdr>
                        <w:top w:val="none" w:sz="0" w:space="0" w:color="auto"/>
                        <w:left w:val="none" w:sz="0" w:space="0" w:color="auto"/>
                        <w:bottom w:val="none" w:sz="0" w:space="0" w:color="auto"/>
                        <w:right w:val="none" w:sz="0" w:space="0" w:color="auto"/>
                      </w:divBdr>
                    </w:div>
                    <w:div w:id="1711420118">
                      <w:marLeft w:val="0"/>
                      <w:marRight w:val="0"/>
                      <w:marTop w:val="0"/>
                      <w:marBottom w:val="0"/>
                      <w:divBdr>
                        <w:top w:val="none" w:sz="0" w:space="0" w:color="auto"/>
                        <w:left w:val="none" w:sz="0" w:space="0" w:color="auto"/>
                        <w:bottom w:val="none" w:sz="0" w:space="0" w:color="auto"/>
                        <w:right w:val="none" w:sz="0" w:space="0" w:color="auto"/>
                      </w:divBdr>
                    </w:div>
                    <w:div w:id="1479570713">
                      <w:marLeft w:val="0"/>
                      <w:marRight w:val="0"/>
                      <w:marTop w:val="0"/>
                      <w:marBottom w:val="0"/>
                      <w:divBdr>
                        <w:top w:val="none" w:sz="0" w:space="0" w:color="auto"/>
                        <w:left w:val="none" w:sz="0" w:space="0" w:color="auto"/>
                        <w:bottom w:val="none" w:sz="0" w:space="0" w:color="auto"/>
                        <w:right w:val="none" w:sz="0" w:space="0" w:color="auto"/>
                      </w:divBdr>
                    </w:div>
                    <w:div w:id="1928229603">
                      <w:marLeft w:val="0"/>
                      <w:marRight w:val="0"/>
                      <w:marTop w:val="0"/>
                      <w:marBottom w:val="0"/>
                      <w:divBdr>
                        <w:top w:val="none" w:sz="0" w:space="0" w:color="auto"/>
                        <w:left w:val="none" w:sz="0" w:space="0" w:color="auto"/>
                        <w:bottom w:val="none" w:sz="0" w:space="0" w:color="auto"/>
                        <w:right w:val="none" w:sz="0" w:space="0" w:color="auto"/>
                      </w:divBdr>
                    </w:div>
                    <w:div w:id="123430301">
                      <w:marLeft w:val="0"/>
                      <w:marRight w:val="0"/>
                      <w:marTop w:val="0"/>
                      <w:marBottom w:val="0"/>
                      <w:divBdr>
                        <w:top w:val="none" w:sz="0" w:space="0" w:color="auto"/>
                        <w:left w:val="none" w:sz="0" w:space="0" w:color="auto"/>
                        <w:bottom w:val="none" w:sz="0" w:space="0" w:color="auto"/>
                        <w:right w:val="none" w:sz="0" w:space="0" w:color="auto"/>
                      </w:divBdr>
                    </w:div>
                    <w:div w:id="1590892831">
                      <w:marLeft w:val="0"/>
                      <w:marRight w:val="0"/>
                      <w:marTop w:val="0"/>
                      <w:marBottom w:val="0"/>
                      <w:divBdr>
                        <w:top w:val="none" w:sz="0" w:space="0" w:color="auto"/>
                        <w:left w:val="none" w:sz="0" w:space="0" w:color="auto"/>
                        <w:bottom w:val="none" w:sz="0" w:space="0" w:color="auto"/>
                        <w:right w:val="none" w:sz="0" w:space="0" w:color="auto"/>
                      </w:divBdr>
                    </w:div>
                    <w:div w:id="1456170746">
                      <w:marLeft w:val="0"/>
                      <w:marRight w:val="0"/>
                      <w:marTop w:val="0"/>
                      <w:marBottom w:val="0"/>
                      <w:divBdr>
                        <w:top w:val="none" w:sz="0" w:space="0" w:color="auto"/>
                        <w:left w:val="none" w:sz="0" w:space="0" w:color="auto"/>
                        <w:bottom w:val="none" w:sz="0" w:space="0" w:color="auto"/>
                        <w:right w:val="none" w:sz="0" w:space="0" w:color="auto"/>
                      </w:divBdr>
                    </w:div>
                    <w:div w:id="726344454">
                      <w:marLeft w:val="0"/>
                      <w:marRight w:val="0"/>
                      <w:marTop w:val="0"/>
                      <w:marBottom w:val="0"/>
                      <w:divBdr>
                        <w:top w:val="none" w:sz="0" w:space="0" w:color="auto"/>
                        <w:left w:val="none" w:sz="0" w:space="0" w:color="auto"/>
                        <w:bottom w:val="none" w:sz="0" w:space="0" w:color="auto"/>
                        <w:right w:val="none" w:sz="0" w:space="0" w:color="auto"/>
                      </w:divBdr>
                    </w:div>
                    <w:div w:id="917790251">
                      <w:marLeft w:val="0"/>
                      <w:marRight w:val="0"/>
                      <w:marTop w:val="0"/>
                      <w:marBottom w:val="0"/>
                      <w:divBdr>
                        <w:top w:val="none" w:sz="0" w:space="0" w:color="auto"/>
                        <w:left w:val="none" w:sz="0" w:space="0" w:color="auto"/>
                        <w:bottom w:val="none" w:sz="0" w:space="0" w:color="auto"/>
                        <w:right w:val="none" w:sz="0" w:space="0" w:color="auto"/>
                      </w:divBdr>
                    </w:div>
                    <w:div w:id="1097677324">
                      <w:marLeft w:val="0"/>
                      <w:marRight w:val="0"/>
                      <w:marTop w:val="0"/>
                      <w:marBottom w:val="0"/>
                      <w:divBdr>
                        <w:top w:val="none" w:sz="0" w:space="0" w:color="auto"/>
                        <w:left w:val="none" w:sz="0" w:space="0" w:color="auto"/>
                        <w:bottom w:val="none" w:sz="0" w:space="0" w:color="auto"/>
                        <w:right w:val="none" w:sz="0" w:space="0" w:color="auto"/>
                      </w:divBdr>
                    </w:div>
                    <w:div w:id="2137289029">
                      <w:marLeft w:val="0"/>
                      <w:marRight w:val="0"/>
                      <w:marTop w:val="0"/>
                      <w:marBottom w:val="0"/>
                      <w:divBdr>
                        <w:top w:val="none" w:sz="0" w:space="0" w:color="auto"/>
                        <w:left w:val="none" w:sz="0" w:space="0" w:color="auto"/>
                        <w:bottom w:val="none" w:sz="0" w:space="0" w:color="auto"/>
                        <w:right w:val="none" w:sz="0" w:space="0" w:color="auto"/>
                      </w:divBdr>
                    </w:div>
                    <w:div w:id="2145151853">
                      <w:marLeft w:val="0"/>
                      <w:marRight w:val="0"/>
                      <w:marTop w:val="0"/>
                      <w:marBottom w:val="0"/>
                      <w:divBdr>
                        <w:top w:val="none" w:sz="0" w:space="0" w:color="auto"/>
                        <w:left w:val="none" w:sz="0" w:space="0" w:color="auto"/>
                        <w:bottom w:val="none" w:sz="0" w:space="0" w:color="auto"/>
                        <w:right w:val="none" w:sz="0" w:space="0" w:color="auto"/>
                      </w:divBdr>
                    </w:div>
                    <w:div w:id="1509442931">
                      <w:marLeft w:val="0"/>
                      <w:marRight w:val="0"/>
                      <w:marTop w:val="0"/>
                      <w:marBottom w:val="0"/>
                      <w:divBdr>
                        <w:top w:val="none" w:sz="0" w:space="0" w:color="auto"/>
                        <w:left w:val="none" w:sz="0" w:space="0" w:color="auto"/>
                        <w:bottom w:val="none" w:sz="0" w:space="0" w:color="auto"/>
                        <w:right w:val="none" w:sz="0" w:space="0" w:color="auto"/>
                      </w:divBdr>
                    </w:div>
                    <w:div w:id="1474985593">
                      <w:marLeft w:val="0"/>
                      <w:marRight w:val="0"/>
                      <w:marTop w:val="0"/>
                      <w:marBottom w:val="0"/>
                      <w:divBdr>
                        <w:top w:val="none" w:sz="0" w:space="0" w:color="auto"/>
                        <w:left w:val="none" w:sz="0" w:space="0" w:color="auto"/>
                        <w:bottom w:val="none" w:sz="0" w:space="0" w:color="auto"/>
                        <w:right w:val="none" w:sz="0" w:space="0" w:color="auto"/>
                      </w:divBdr>
                    </w:div>
                    <w:div w:id="661549603">
                      <w:marLeft w:val="0"/>
                      <w:marRight w:val="0"/>
                      <w:marTop w:val="0"/>
                      <w:marBottom w:val="0"/>
                      <w:divBdr>
                        <w:top w:val="none" w:sz="0" w:space="0" w:color="auto"/>
                        <w:left w:val="none" w:sz="0" w:space="0" w:color="auto"/>
                        <w:bottom w:val="none" w:sz="0" w:space="0" w:color="auto"/>
                        <w:right w:val="none" w:sz="0" w:space="0" w:color="auto"/>
                      </w:divBdr>
                    </w:div>
                    <w:div w:id="1228494117">
                      <w:marLeft w:val="0"/>
                      <w:marRight w:val="0"/>
                      <w:marTop w:val="0"/>
                      <w:marBottom w:val="0"/>
                      <w:divBdr>
                        <w:top w:val="none" w:sz="0" w:space="0" w:color="auto"/>
                        <w:left w:val="none" w:sz="0" w:space="0" w:color="auto"/>
                        <w:bottom w:val="none" w:sz="0" w:space="0" w:color="auto"/>
                        <w:right w:val="none" w:sz="0" w:space="0" w:color="auto"/>
                      </w:divBdr>
                    </w:div>
                    <w:div w:id="200359137">
                      <w:marLeft w:val="0"/>
                      <w:marRight w:val="0"/>
                      <w:marTop w:val="0"/>
                      <w:marBottom w:val="0"/>
                      <w:divBdr>
                        <w:top w:val="none" w:sz="0" w:space="0" w:color="auto"/>
                        <w:left w:val="none" w:sz="0" w:space="0" w:color="auto"/>
                        <w:bottom w:val="none" w:sz="0" w:space="0" w:color="auto"/>
                        <w:right w:val="none" w:sz="0" w:space="0" w:color="auto"/>
                      </w:divBdr>
                    </w:div>
                    <w:div w:id="253828281">
                      <w:marLeft w:val="0"/>
                      <w:marRight w:val="0"/>
                      <w:marTop w:val="0"/>
                      <w:marBottom w:val="0"/>
                      <w:divBdr>
                        <w:top w:val="none" w:sz="0" w:space="0" w:color="auto"/>
                        <w:left w:val="none" w:sz="0" w:space="0" w:color="auto"/>
                        <w:bottom w:val="none" w:sz="0" w:space="0" w:color="auto"/>
                        <w:right w:val="none" w:sz="0" w:space="0" w:color="auto"/>
                      </w:divBdr>
                    </w:div>
                    <w:div w:id="1966808743">
                      <w:marLeft w:val="0"/>
                      <w:marRight w:val="0"/>
                      <w:marTop w:val="0"/>
                      <w:marBottom w:val="0"/>
                      <w:divBdr>
                        <w:top w:val="none" w:sz="0" w:space="0" w:color="auto"/>
                        <w:left w:val="none" w:sz="0" w:space="0" w:color="auto"/>
                        <w:bottom w:val="none" w:sz="0" w:space="0" w:color="auto"/>
                        <w:right w:val="none" w:sz="0" w:space="0" w:color="auto"/>
                      </w:divBdr>
                    </w:div>
                    <w:div w:id="2135637789">
                      <w:marLeft w:val="0"/>
                      <w:marRight w:val="0"/>
                      <w:marTop w:val="0"/>
                      <w:marBottom w:val="0"/>
                      <w:divBdr>
                        <w:top w:val="none" w:sz="0" w:space="0" w:color="auto"/>
                        <w:left w:val="none" w:sz="0" w:space="0" w:color="auto"/>
                        <w:bottom w:val="none" w:sz="0" w:space="0" w:color="auto"/>
                        <w:right w:val="none" w:sz="0" w:space="0" w:color="auto"/>
                      </w:divBdr>
                    </w:div>
                    <w:div w:id="1313407598">
                      <w:marLeft w:val="0"/>
                      <w:marRight w:val="0"/>
                      <w:marTop w:val="0"/>
                      <w:marBottom w:val="0"/>
                      <w:divBdr>
                        <w:top w:val="none" w:sz="0" w:space="0" w:color="auto"/>
                        <w:left w:val="none" w:sz="0" w:space="0" w:color="auto"/>
                        <w:bottom w:val="none" w:sz="0" w:space="0" w:color="auto"/>
                        <w:right w:val="none" w:sz="0" w:space="0" w:color="auto"/>
                      </w:divBdr>
                    </w:div>
                    <w:div w:id="1278372409">
                      <w:marLeft w:val="0"/>
                      <w:marRight w:val="0"/>
                      <w:marTop w:val="0"/>
                      <w:marBottom w:val="0"/>
                      <w:divBdr>
                        <w:top w:val="none" w:sz="0" w:space="0" w:color="auto"/>
                        <w:left w:val="none" w:sz="0" w:space="0" w:color="auto"/>
                        <w:bottom w:val="none" w:sz="0" w:space="0" w:color="auto"/>
                        <w:right w:val="none" w:sz="0" w:space="0" w:color="auto"/>
                      </w:divBdr>
                    </w:div>
                    <w:div w:id="750782174">
                      <w:marLeft w:val="0"/>
                      <w:marRight w:val="0"/>
                      <w:marTop w:val="0"/>
                      <w:marBottom w:val="0"/>
                      <w:divBdr>
                        <w:top w:val="none" w:sz="0" w:space="0" w:color="auto"/>
                        <w:left w:val="none" w:sz="0" w:space="0" w:color="auto"/>
                        <w:bottom w:val="none" w:sz="0" w:space="0" w:color="auto"/>
                        <w:right w:val="none" w:sz="0" w:space="0" w:color="auto"/>
                      </w:divBdr>
                    </w:div>
                    <w:div w:id="244803616">
                      <w:marLeft w:val="0"/>
                      <w:marRight w:val="0"/>
                      <w:marTop w:val="0"/>
                      <w:marBottom w:val="0"/>
                      <w:divBdr>
                        <w:top w:val="none" w:sz="0" w:space="0" w:color="auto"/>
                        <w:left w:val="none" w:sz="0" w:space="0" w:color="auto"/>
                        <w:bottom w:val="none" w:sz="0" w:space="0" w:color="auto"/>
                        <w:right w:val="none" w:sz="0" w:space="0" w:color="auto"/>
                      </w:divBdr>
                    </w:div>
                    <w:div w:id="758142010">
                      <w:marLeft w:val="0"/>
                      <w:marRight w:val="0"/>
                      <w:marTop w:val="0"/>
                      <w:marBottom w:val="0"/>
                      <w:divBdr>
                        <w:top w:val="none" w:sz="0" w:space="0" w:color="auto"/>
                        <w:left w:val="none" w:sz="0" w:space="0" w:color="auto"/>
                        <w:bottom w:val="none" w:sz="0" w:space="0" w:color="auto"/>
                        <w:right w:val="none" w:sz="0" w:space="0" w:color="auto"/>
                      </w:divBdr>
                    </w:div>
                    <w:div w:id="1176385794">
                      <w:marLeft w:val="0"/>
                      <w:marRight w:val="0"/>
                      <w:marTop w:val="0"/>
                      <w:marBottom w:val="0"/>
                      <w:divBdr>
                        <w:top w:val="none" w:sz="0" w:space="0" w:color="auto"/>
                        <w:left w:val="none" w:sz="0" w:space="0" w:color="auto"/>
                        <w:bottom w:val="none" w:sz="0" w:space="0" w:color="auto"/>
                        <w:right w:val="none" w:sz="0" w:space="0" w:color="auto"/>
                      </w:divBdr>
                    </w:div>
                    <w:div w:id="518003651">
                      <w:marLeft w:val="0"/>
                      <w:marRight w:val="0"/>
                      <w:marTop w:val="0"/>
                      <w:marBottom w:val="0"/>
                      <w:divBdr>
                        <w:top w:val="none" w:sz="0" w:space="0" w:color="auto"/>
                        <w:left w:val="none" w:sz="0" w:space="0" w:color="auto"/>
                        <w:bottom w:val="none" w:sz="0" w:space="0" w:color="auto"/>
                        <w:right w:val="none" w:sz="0" w:space="0" w:color="auto"/>
                      </w:divBdr>
                    </w:div>
                    <w:div w:id="236790590">
                      <w:marLeft w:val="0"/>
                      <w:marRight w:val="0"/>
                      <w:marTop w:val="0"/>
                      <w:marBottom w:val="0"/>
                      <w:divBdr>
                        <w:top w:val="none" w:sz="0" w:space="0" w:color="auto"/>
                        <w:left w:val="none" w:sz="0" w:space="0" w:color="auto"/>
                        <w:bottom w:val="none" w:sz="0" w:space="0" w:color="auto"/>
                        <w:right w:val="none" w:sz="0" w:space="0" w:color="auto"/>
                      </w:divBdr>
                    </w:div>
                    <w:div w:id="416750637">
                      <w:marLeft w:val="0"/>
                      <w:marRight w:val="0"/>
                      <w:marTop w:val="0"/>
                      <w:marBottom w:val="0"/>
                      <w:divBdr>
                        <w:top w:val="none" w:sz="0" w:space="0" w:color="auto"/>
                        <w:left w:val="none" w:sz="0" w:space="0" w:color="auto"/>
                        <w:bottom w:val="none" w:sz="0" w:space="0" w:color="auto"/>
                        <w:right w:val="none" w:sz="0" w:space="0" w:color="auto"/>
                      </w:divBdr>
                    </w:div>
                    <w:div w:id="1931498734">
                      <w:marLeft w:val="0"/>
                      <w:marRight w:val="0"/>
                      <w:marTop w:val="0"/>
                      <w:marBottom w:val="0"/>
                      <w:divBdr>
                        <w:top w:val="none" w:sz="0" w:space="0" w:color="auto"/>
                        <w:left w:val="none" w:sz="0" w:space="0" w:color="auto"/>
                        <w:bottom w:val="none" w:sz="0" w:space="0" w:color="auto"/>
                        <w:right w:val="none" w:sz="0" w:space="0" w:color="auto"/>
                      </w:divBdr>
                    </w:div>
                    <w:div w:id="1508666959">
                      <w:marLeft w:val="0"/>
                      <w:marRight w:val="0"/>
                      <w:marTop w:val="0"/>
                      <w:marBottom w:val="0"/>
                      <w:divBdr>
                        <w:top w:val="none" w:sz="0" w:space="0" w:color="auto"/>
                        <w:left w:val="none" w:sz="0" w:space="0" w:color="auto"/>
                        <w:bottom w:val="none" w:sz="0" w:space="0" w:color="auto"/>
                        <w:right w:val="none" w:sz="0" w:space="0" w:color="auto"/>
                      </w:divBdr>
                    </w:div>
                    <w:div w:id="1897157791">
                      <w:marLeft w:val="0"/>
                      <w:marRight w:val="0"/>
                      <w:marTop w:val="0"/>
                      <w:marBottom w:val="0"/>
                      <w:divBdr>
                        <w:top w:val="none" w:sz="0" w:space="0" w:color="auto"/>
                        <w:left w:val="none" w:sz="0" w:space="0" w:color="auto"/>
                        <w:bottom w:val="none" w:sz="0" w:space="0" w:color="auto"/>
                        <w:right w:val="none" w:sz="0" w:space="0" w:color="auto"/>
                      </w:divBdr>
                    </w:div>
                    <w:div w:id="195777319">
                      <w:marLeft w:val="0"/>
                      <w:marRight w:val="0"/>
                      <w:marTop w:val="0"/>
                      <w:marBottom w:val="0"/>
                      <w:divBdr>
                        <w:top w:val="none" w:sz="0" w:space="0" w:color="auto"/>
                        <w:left w:val="none" w:sz="0" w:space="0" w:color="auto"/>
                        <w:bottom w:val="none" w:sz="0" w:space="0" w:color="auto"/>
                        <w:right w:val="none" w:sz="0" w:space="0" w:color="auto"/>
                      </w:divBdr>
                    </w:div>
                    <w:div w:id="266622005">
                      <w:marLeft w:val="0"/>
                      <w:marRight w:val="0"/>
                      <w:marTop w:val="0"/>
                      <w:marBottom w:val="0"/>
                      <w:divBdr>
                        <w:top w:val="none" w:sz="0" w:space="0" w:color="auto"/>
                        <w:left w:val="none" w:sz="0" w:space="0" w:color="auto"/>
                        <w:bottom w:val="none" w:sz="0" w:space="0" w:color="auto"/>
                        <w:right w:val="none" w:sz="0" w:space="0" w:color="auto"/>
                      </w:divBdr>
                    </w:div>
                    <w:div w:id="540558378">
                      <w:marLeft w:val="0"/>
                      <w:marRight w:val="0"/>
                      <w:marTop w:val="0"/>
                      <w:marBottom w:val="0"/>
                      <w:divBdr>
                        <w:top w:val="none" w:sz="0" w:space="0" w:color="auto"/>
                        <w:left w:val="none" w:sz="0" w:space="0" w:color="auto"/>
                        <w:bottom w:val="none" w:sz="0" w:space="0" w:color="auto"/>
                        <w:right w:val="none" w:sz="0" w:space="0" w:color="auto"/>
                      </w:divBdr>
                    </w:div>
                    <w:div w:id="765464018">
                      <w:marLeft w:val="0"/>
                      <w:marRight w:val="0"/>
                      <w:marTop w:val="0"/>
                      <w:marBottom w:val="0"/>
                      <w:divBdr>
                        <w:top w:val="none" w:sz="0" w:space="0" w:color="auto"/>
                        <w:left w:val="none" w:sz="0" w:space="0" w:color="auto"/>
                        <w:bottom w:val="none" w:sz="0" w:space="0" w:color="auto"/>
                        <w:right w:val="none" w:sz="0" w:space="0" w:color="auto"/>
                      </w:divBdr>
                    </w:div>
                    <w:div w:id="728840600">
                      <w:marLeft w:val="0"/>
                      <w:marRight w:val="0"/>
                      <w:marTop w:val="0"/>
                      <w:marBottom w:val="0"/>
                      <w:divBdr>
                        <w:top w:val="none" w:sz="0" w:space="0" w:color="auto"/>
                        <w:left w:val="none" w:sz="0" w:space="0" w:color="auto"/>
                        <w:bottom w:val="none" w:sz="0" w:space="0" w:color="auto"/>
                        <w:right w:val="none" w:sz="0" w:space="0" w:color="auto"/>
                      </w:divBdr>
                    </w:div>
                    <w:div w:id="360402400">
                      <w:marLeft w:val="0"/>
                      <w:marRight w:val="0"/>
                      <w:marTop w:val="0"/>
                      <w:marBottom w:val="0"/>
                      <w:divBdr>
                        <w:top w:val="none" w:sz="0" w:space="0" w:color="auto"/>
                        <w:left w:val="none" w:sz="0" w:space="0" w:color="auto"/>
                        <w:bottom w:val="none" w:sz="0" w:space="0" w:color="auto"/>
                        <w:right w:val="none" w:sz="0" w:space="0" w:color="auto"/>
                      </w:divBdr>
                    </w:div>
                    <w:div w:id="652176334">
                      <w:marLeft w:val="0"/>
                      <w:marRight w:val="0"/>
                      <w:marTop w:val="0"/>
                      <w:marBottom w:val="0"/>
                      <w:divBdr>
                        <w:top w:val="none" w:sz="0" w:space="0" w:color="auto"/>
                        <w:left w:val="none" w:sz="0" w:space="0" w:color="auto"/>
                        <w:bottom w:val="none" w:sz="0" w:space="0" w:color="auto"/>
                        <w:right w:val="none" w:sz="0" w:space="0" w:color="auto"/>
                      </w:divBdr>
                    </w:div>
                    <w:div w:id="1604729630">
                      <w:marLeft w:val="0"/>
                      <w:marRight w:val="0"/>
                      <w:marTop w:val="0"/>
                      <w:marBottom w:val="0"/>
                      <w:divBdr>
                        <w:top w:val="none" w:sz="0" w:space="0" w:color="auto"/>
                        <w:left w:val="none" w:sz="0" w:space="0" w:color="auto"/>
                        <w:bottom w:val="none" w:sz="0" w:space="0" w:color="auto"/>
                        <w:right w:val="none" w:sz="0" w:space="0" w:color="auto"/>
                      </w:divBdr>
                    </w:div>
                    <w:div w:id="266935514">
                      <w:marLeft w:val="0"/>
                      <w:marRight w:val="0"/>
                      <w:marTop w:val="0"/>
                      <w:marBottom w:val="0"/>
                      <w:divBdr>
                        <w:top w:val="none" w:sz="0" w:space="0" w:color="auto"/>
                        <w:left w:val="none" w:sz="0" w:space="0" w:color="auto"/>
                        <w:bottom w:val="none" w:sz="0" w:space="0" w:color="auto"/>
                        <w:right w:val="none" w:sz="0" w:space="0" w:color="auto"/>
                      </w:divBdr>
                    </w:div>
                    <w:div w:id="1522548038">
                      <w:marLeft w:val="0"/>
                      <w:marRight w:val="0"/>
                      <w:marTop w:val="0"/>
                      <w:marBottom w:val="0"/>
                      <w:divBdr>
                        <w:top w:val="none" w:sz="0" w:space="0" w:color="auto"/>
                        <w:left w:val="none" w:sz="0" w:space="0" w:color="auto"/>
                        <w:bottom w:val="none" w:sz="0" w:space="0" w:color="auto"/>
                        <w:right w:val="none" w:sz="0" w:space="0" w:color="auto"/>
                      </w:divBdr>
                    </w:div>
                    <w:div w:id="1380935238">
                      <w:marLeft w:val="0"/>
                      <w:marRight w:val="0"/>
                      <w:marTop w:val="0"/>
                      <w:marBottom w:val="0"/>
                      <w:divBdr>
                        <w:top w:val="none" w:sz="0" w:space="0" w:color="auto"/>
                        <w:left w:val="none" w:sz="0" w:space="0" w:color="auto"/>
                        <w:bottom w:val="none" w:sz="0" w:space="0" w:color="auto"/>
                        <w:right w:val="none" w:sz="0" w:space="0" w:color="auto"/>
                      </w:divBdr>
                    </w:div>
                    <w:div w:id="1119760599">
                      <w:marLeft w:val="0"/>
                      <w:marRight w:val="0"/>
                      <w:marTop w:val="0"/>
                      <w:marBottom w:val="0"/>
                      <w:divBdr>
                        <w:top w:val="none" w:sz="0" w:space="0" w:color="auto"/>
                        <w:left w:val="none" w:sz="0" w:space="0" w:color="auto"/>
                        <w:bottom w:val="none" w:sz="0" w:space="0" w:color="auto"/>
                        <w:right w:val="none" w:sz="0" w:space="0" w:color="auto"/>
                      </w:divBdr>
                    </w:div>
                    <w:div w:id="1028604361">
                      <w:marLeft w:val="0"/>
                      <w:marRight w:val="0"/>
                      <w:marTop w:val="0"/>
                      <w:marBottom w:val="0"/>
                      <w:divBdr>
                        <w:top w:val="none" w:sz="0" w:space="0" w:color="auto"/>
                        <w:left w:val="none" w:sz="0" w:space="0" w:color="auto"/>
                        <w:bottom w:val="none" w:sz="0" w:space="0" w:color="auto"/>
                        <w:right w:val="none" w:sz="0" w:space="0" w:color="auto"/>
                      </w:divBdr>
                    </w:div>
                    <w:div w:id="1329869379">
                      <w:marLeft w:val="0"/>
                      <w:marRight w:val="0"/>
                      <w:marTop w:val="0"/>
                      <w:marBottom w:val="0"/>
                      <w:divBdr>
                        <w:top w:val="none" w:sz="0" w:space="0" w:color="auto"/>
                        <w:left w:val="none" w:sz="0" w:space="0" w:color="auto"/>
                        <w:bottom w:val="none" w:sz="0" w:space="0" w:color="auto"/>
                        <w:right w:val="none" w:sz="0" w:space="0" w:color="auto"/>
                      </w:divBdr>
                    </w:div>
                    <w:div w:id="1144738365">
                      <w:marLeft w:val="0"/>
                      <w:marRight w:val="0"/>
                      <w:marTop w:val="0"/>
                      <w:marBottom w:val="0"/>
                      <w:divBdr>
                        <w:top w:val="none" w:sz="0" w:space="0" w:color="auto"/>
                        <w:left w:val="none" w:sz="0" w:space="0" w:color="auto"/>
                        <w:bottom w:val="none" w:sz="0" w:space="0" w:color="auto"/>
                        <w:right w:val="none" w:sz="0" w:space="0" w:color="auto"/>
                      </w:divBdr>
                    </w:div>
                    <w:div w:id="436368875">
                      <w:marLeft w:val="0"/>
                      <w:marRight w:val="0"/>
                      <w:marTop w:val="0"/>
                      <w:marBottom w:val="0"/>
                      <w:divBdr>
                        <w:top w:val="none" w:sz="0" w:space="0" w:color="auto"/>
                        <w:left w:val="none" w:sz="0" w:space="0" w:color="auto"/>
                        <w:bottom w:val="none" w:sz="0" w:space="0" w:color="auto"/>
                        <w:right w:val="none" w:sz="0" w:space="0" w:color="auto"/>
                      </w:divBdr>
                    </w:div>
                    <w:div w:id="1362168754">
                      <w:marLeft w:val="0"/>
                      <w:marRight w:val="0"/>
                      <w:marTop w:val="0"/>
                      <w:marBottom w:val="0"/>
                      <w:divBdr>
                        <w:top w:val="none" w:sz="0" w:space="0" w:color="auto"/>
                        <w:left w:val="none" w:sz="0" w:space="0" w:color="auto"/>
                        <w:bottom w:val="none" w:sz="0" w:space="0" w:color="auto"/>
                        <w:right w:val="none" w:sz="0" w:space="0" w:color="auto"/>
                      </w:divBdr>
                    </w:div>
                    <w:div w:id="741803099">
                      <w:marLeft w:val="0"/>
                      <w:marRight w:val="0"/>
                      <w:marTop w:val="0"/>
                      <w:marBottom w:val="0"/>
                      <w:divBdr>
                        <w:top w:val="none" w:sz="0" w:space="0" w:color="auto"/>
                        <w:left w:val="none" w:sz="0" w:space="0" w:color="auto"/>
                        <w:bottom w:val="none" w:sz="0" w:space="0" w:color="auto"/>
                        <w:right w:val="none" w:sz="0" w:space="0" w:color="auto"/>
                      </w:divBdr>
                    </w:div>
                    <w:div w:id="365132993">
                      <w:marLeft w:val="0"/>
                      <w:marRight w:val="0"/>
                      <w:marTop w:val="0"/>
                      <w:marBottom w:val="0"/>
                      <w:divBdr>
                        <w:top w:val="none" w:sz="0" w:space="0" w:color="auto"/>
                        <w:left w:val="none" w:sz="0" w:space="0" w:color="auto"/>
                        <w:bottom w:val="none" w:sz="0" w:space="0" w:color="auto"/>
                        <w:right w:val="none" w:sz="0" w:space="0" w:color="auto"/>
                      </w:divBdr>
                    </w:div>
                    <w:div w:id="438717709">
                      <w:marLeft w:val="0"/>
                      <w:marRight w:val="0"/>
                      <w:marTop w:val="0"/>
                      <w:marBottom w:val="0"/>
                      <w:divBdr>
                        <w:top w:val="none" w:sz="0" w:space="0" w:color="auto"/>
                        <w:left w:val="none" w:sz="0" w:space="0" w:color="auto"/>
                        <w:bottom w:val="none" w:sz="0" w:space="0" w:color="auto"/>
                        <w:right w:val="none" w:sz="0" w:space="0" w:color="auto"/>
                      </w:divBdr>
                    </w:div>
                    <w:div w:id="126627032">
                      <w:marLeft w:val="0"/>
                      <w:marRight w:val="0"/>
                      <w:marTop w:val="0"/>
                      <w:marBottom w:val="0"/>
                      <w:divBdr>
                        <w:top w:val="none" w:sz="0" w:space="0" w:color="auto"/>
                        <w:left w:val="none" w:sz="0" w:space="0" w:color="auto"/>
                        <w:bottom w:val="none" w:sz="0" w:space="0" w:color="auto"/>
                        <w:right w:val="none" w:sz="0" w:space="0" w:color="auto"/>
                      </w:divBdr>
                    </w:div>
                    <w:div w:id="1941912578">
                      <w:marLeft w:val="0"/>
                      <w:marRight w:val="0"/>
                      <w:marTop w:val="0"/>
                      <w:marBottom w:val="0"/>
                      <w:divBdr>
                        <w:top w:val="none" w:sz="0" w:space="0" w:color="auto"/>
                        <w:left w:val="none" w:sz="0" w:space="0" w:color="auto"/>
                        <w:bottom w:val="none" w:sz="0" w:space="0" w:color="auto"/>
                        <w:right w:val="none" w:sz="0" w:space="0" w:color="auto"/>
                      </w:divBdr>
                    </w:div>
                    <w:div w:id="83946445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447437265">
                      <w:marLeft w:val="0"/>
                      <w:marRight w:val="0"/>
                      <w:marTop w:val="0"/>
                      <w:marBottom w:val="0"/>
                      <w:divBdr>
                        <w:top w:val="none" w:sz="0" w:space="0" w:color="auto"/>
                        <w:left w:val="none" w:sz="0" w:space="0" w:color="auto"/>
                        <w:bottom w:val="none" w:sz="0" w:space="0" w:color="auto"/>
                        <w:right w:val="none" w:sz="0" w:space="0" w:color="auto"/>
                      </w:divBdr>
                    </w:div>
                    <w:div w:id="1161893711">
                      <w:marLeft w:val="0"/>
                      <w:marRight w:val="0"/>
                      <w:marTop w:val="0"/>
                      <w:marBottom w:val="0"/>
                      <w:divBdr>
                        <w:top w:val="none" w:sz="0" w:space="0" w:color="auto"/>
                        <w:left w:val="none" w:sz="0" w:space="0" w:color="auto"/>
                        <w:bottom w:val="none" w:sz="0" w:space="0" w:color="auto"/>
                        <w:right w:val="none" w:sz="0" w:space="0" w:color="auto"/>
                      </w:divBdr>
                    </w:div>
                    <w:div w:id="1094085761">
                      <w:marLeft w:val="0"/>
                      <w:marRight w:val="0"/>
                      <w:marTop w:val="0"/>
                      <w:marBottom w:val="0"/>
                      <w:divBdr>
                        <w:top w:val="none" w:sz="0" w:space="0" w:color="auto"/>
                        <w:left w:val="none" w:sz="0" w:space="0" w:color="auto"/>
                        <w:bottom w:val="none" w:sz="0" w:space="0" w:color="auto"/>
                        <w:right w:val="none" w:sz="0" w:space="0" w:color="auto"/>
                      </w:divBdr>
                    </w:div>
                    <w:div w:id="676006559">
                      <w:marLeft w:val="0"/>
                      <w:marRight w:val="0"/>
                      <w:marTop w:val="0"/>
                      <w:marBottom w:val="0"/>
                      <w:divBdr>
                        <w:top w:val="none" w:sz="0" w:space="0" w:color="auto"/>
                        <w:left w:val="none" w:sz="0" w:space="0" w:color="auto"/>
                        <w:bottom w:val="none" w:sz="0" w:space="0" w:color="auto"/>
                        <w:right w:val="none" w:sz="0" w:space="0" w:color="auto"/>
                      </w:divBdr>
                    </w:div>
                    <w:div w:id="2079788224">
                      <w:marLeft w:val="0"/>
                      <w:marRight w:val="0"/>
                      <w:marTop w:val="0"/>
                      <w:marBottom w:val="0"/>
                      <w:divBdr>
                        <w:top w:val="none" w:sz="0" w:space="0" w:color="auto"/>
                        <w:left w:val="none" w:sz="0" w:space="0" w:color="auto"/>
                        <w:bottom w:val="none" w:sz="0" w:space="0" w:color="auto"/>
                        <w:right w:val="none" w:sz="0" w:space="0" w:color="auto"/>
                      </w:divBdr>
                    </w:div>
                    <w:div w:id="564339610">
                      <w:marLeft w:val="0"/>
                      <w:marRight w:val="0"/>
                      <w:marTop w:val="0"/>
                      <w:marBottom w:val="0"/>
                      <w:divBdr>
                        <w:top w:val="none" w:sz="0" w:space="0" w:color="auto"/>
                        <w:left w:val="none" w:sz="0" w:space="0" w:color="auto"/>
                        <w:bottom w:val="none" w:sz="0" w:space="0" w:color="auto"/>
                        <w:right w:val="none" w:sz="0" w:space="0" w:color="auto"/>
                      </w:divBdr>
                    </w:div>
                    <w:div w:id="1273242834">
                      <w:marLeft w:val="0"/>
                      <w:marRight w:val="0"/>
                      <w:marTop w:val="0"/>
                      <w:marBottom w:val="0"/>
                      <w:divBdr>
                        <w:top w:val="none" w:sz="0" w:space="0" w:color="auto"/>
                        <w:left w:val="none" w:sz="0" w:space="0" w:color="auto"/>
                        <w:bottom w:val="none" w:sz="0" w:space="0" w:color="auto"/>
                        <w:right w:val="none" w:sz="0" w:space="0" w:color="auto"/>
                      </w:divBdr>
                    </w:div>
                    <w:div w:id="822502606">
                      <w:marLeft w:val="0"/>
                      <w:marRight w:val="0"/>
                      <w:marTop w:val="0"/>
                      <w:marBottom w:val="0"/>
                      <w:divBdr>
                        <w:top w:val="none" w:sz="0" w:space="0" w:color="auto"/>
                        <w:left w:val="none" w:sz="0" w:space="0" w:color="auto"/>
                        <w:bottom w:val="none" w:sz="0" w:space="0" w:color="auto"/>
                        <w:right w:val="none" w:sz="0" w:space="0" w:color="auto"/>
                      </w:divBdr>
                    </w:div>
                    <w:div w:id="1213270876">
                      <w:marLeft w:val="0"/>
                      <w:marRight w:val="0"/>
                      <w:marTop w:val="0"/>
                      <w:marBottom w:val="0"/>
                      <w:divBdr>
                        <w:top w:val="none" w:sz="0" w:space="0" w:color="auto"/>
                        <w:left w:val="none" w:sz="0" w:space="0" w:color="auto"/>
                        <w:bottom w:val="none" w:sz="0" w:space="0" w:color="auto"/>
                        <w:right w:val="none" w:sz="0" w:space="0" w:color="auto"/>
                      </w:divBdr>
                    </w:div>
                    <w:div w:id="1651324976">
                      <w:marLeft w:val="0"/>
                      <w:marRight w:val="0"/>
                      <w:marTop w:val="0"/>
                      <w:marBottom w:val="0"/>
                      <w:divBdr>
                        <w:top w:val="none" w:sz="0" w:space="0" w:color="auto"/>
                        <w:left w:val="none" w:sz="0" w:space="0" w:color="auto"/>
                        <w:bottom w:val="none" w:sz="0" w:space="0" w:color="auto"/>
                        <w:right w:val="none" w:sz="0" w:space="0" w:color="auto"/>
                      </w:divBdr>
                    </w:div>
                    <w:div w:id="374547683">
                      <w:marLeft w:val="0"/>
                      <w:marRight w:val="0"/>
                      <w:marTop w:val="0"/>
                      <w:marBottom w:val="0"/>
                      <w:divBdr>
                        <w:top w:val="none" w:sz="0" w:space="0" w:color="auto"/>
                        <w:left w:val="none" w:sz="0" w:space="0" w:color="auto"/>
                        <w:bottom w:val="none" w:sz="0" w:space="0" w:color="auto"/>
                        <w:right w:val="none" w:sz="0" w:space="0" w:color="auto"/>
                      </w:divBdr>
                    </w:div>
                    <w:div w:id="913397551">
                      <w:marLeft w:val="0"/>
                      <w:marRight w:val="0"/>
                      <w:marTop w:val="0"/>
                      <w:marBottom w:val="0"/>
                      <w:divBdr>
                        <w:top w:val="none" w:sz="0" w:space="0" w:color="auto"/>
                        <w:left w:val="none" w:sz="0" w:space="0" w:color="auto"/>
                        <w:bottom w:val="none" w:sz="0" w:space="0" w:color="auto"/>
                        <w:right w:val="none" w:sz="0" w:space="0" w:color="auto"/>
                      </w:divBdr>
                    </w:div>
                    <w:div w:id="915019972">
                      <w:marLeft w:val="0"/>
                      <w:marRight w:val="0"/>
                      <w:marTop w:val="0"/>
                      <w:marBottom w:val="0"/>
                      <w:divBdr>
                        <w:top w:val="none" w:sz="0" w:space="0" w:color="auto"/>
                        <w:left w:val="none" w:sz="0" w:space="0" w:color="auto"/>
                        <w:bottom w:val="none" w:sz="0" w:space="0" w:color="auto"/>
                        <w:right w:val="none" w:sz="0" w:space="0" w:color="auto"/>
                      </w:divBdr>
                    </w:div>
                    <w:div w:id="572470129">
                      <w:marLeft w:val="0"/>
                      <w:marRight w:val="0"/>
                      <w:marTop w:val="0"/>
                      <w:marBottom w:val="0"/>
                      <w:divBdr>
                        <w:top w:val="none" w:sz="0" w:space="0" w:color="auto"/>
                        <w:left w:val="none" w:sz="0" w:space="0" w:color="auto"/>
                        <w:bottom w:val="none" w:sz="0" w:space="0" w:color="auto"/>
                        <w:right w:val="none" w:sz="0" w:space="0" w:color="auto"/>
                      </w:divBdr>
                    </w:div>
                    <w:div w:id="507600397">
                      <w:marLeft w:val="0"/>
                      <w:marRight w:val="0"/>
                      <w:marTop w:val="0"/>
                      <w:marBottom w:val="0"/>
                      <w:divBdr>
                        <w:top w:val="none" w:sz="0" w:space="0" w:color="auto"/>
                        <w:left w:val="none" w:sz="0" w:space="0" w:color="auto"/>
                        <w:bottom w:val="none" w:sz="0" w:space="0" w:color="auto"/>
                        <w:right w:val="none" w:sz="0" w:space="0" w:color="auto"/>
                      </w:divBdr>
                    </w:div>
                    <w:div w:id="884371030">
                      <w:marLeft w:val="0"/>
                      <w:marRight w:val="0"/>
                      <w:marTop w:val="0"/>
                      <w:marBottom w:val="0"/>
                      <w:divBdr>
                        <w:top w:val="none" w:sz="0" w:space="0" w:color="auto"/>
                        <w:left w:val="none" w:sz="0" w:space="0" w:color="auto"/>
                        <w:bottom w:val="none" w:sz="0" w:space="0" w:color="auto"/>
                        <w:right w:val="none" w:sz="0" w:space="0" w:color="auto"/>
                      </w:divBdr>
                    </w:div>
                    <w:div w:id="139418762">
                      <w:marLeft w:val="0"/>
                      <w:marRight w:val="0"/>
                      <w:marTop w:val="0"/>
                      <w:marBottom w:val="0"/>
                      <w:divBdr>
                        <w:top w:val="none" w:sz="0" w:space="0" w:color="auto"/>
                        <w:left w:val="none" w:sz="0" w:space="0" w:color="auto"/>
                        <w:bottom w:val="none" w:sz="0" w:space="0" w:color="auto"/>
                        <w:right w:val="none" w:sz="0" w:space="0" w:color="auto"/>
                      </w:divBdr>
                    </w:div>
                    <w:div w:id="1045180046">
                      <w:marLeft w:val="0"/>
                      <w:marRight w:val="0"/>
                      <w:marTop w:val="0"/>
                      <w:marBottom w:val="0"/>
                      <w:divBdr>
                        <w:top w:val="none" w:sz="0" w:space="0" w:color="auto"/>
                        <w:left w:val="none" w:sz="0" w:space="0" w:color="auto"/>
                        <w:bottom w:val="none" w:sz="0" w:space="0" w:color="auto"/>
                        <w:right w:val="none" w:sz="0" w:space="0" w:color="auto"/>
                      </w:divBdr>
                    </w:div>
                    <w:div w:id="320620997">
                      <w:marLeft w:val="0"/>
                      <w:marRight w:val="0"/>
                      <w:marTop w:val="0"/>
                      <w:marBottom w:val="0"/>
                      <w:divBdr>
                        <w:top w:val="none" w:sz="0" w:space="0" w:color="auto"/>
                        <w:left w:val="none" w:sz="0" w:space="0" w:color="auto"/>
                        <w:bottom w:val="none" w:sz="0" w:space="0" w:color="auto"/>
                        <w:right w:val="none" w:sz="0" w:space="0" w:color="auto"/>
                      </w:divBdr>
                    </w:div>
                    <w:div w:id="986203438">
                      <w:marLeft w:val="0"/>
                      <w:marRight w:val="0"/>
                      <w:marTop w:val="0"/>
                      <w:marBottom w:val="0"/>
                      <w:divBdr>
                        <w:top w:val="none" w:sz="0" w:space="0" w:color="auto"/>
                        <w:left w:val="none" w:sz="0" w:space="0" w:color="auto"/>
                        <w:bottom w:val="none" w:sz="0" w:space="0" w:color="auto"/>
                        <w:right w:val="none" w:sz="0" w:space="0" w:color="auto"/>
                      </w:divBdr>
                    </w:div>
                    <w:div w:id="364405714">
                      <w:marLeft w:val="0"/>
                      <w:marRight w:val="0"/>
                      <w:marTop w:val="0"/>
                      <w:marBottom w:val="0"/>
                      <w:divBdr>
                        <w:top w:val="none" w:sz="0" w:space="0" w:color="auto"/>
                        <w:left w:val="none" w:sz="0" w:space="0" w:color="auto"/>
                        <w:bottom w:val="none" w:sz="0" w:space="0" w:color="auto"/>
                        <w:right w:val="none" w:sz="0" w:space="0" w:color="auto"/>
                      </w:divBdr>
                    </w:div>
                    <w:div w:id="500585877">
                      <w:marLeft w:val="0"/>
                      <w:marRight w:val="0"/>
                      <w:marTop w:val="0"/>
                      <w:marBottom w:val="0"/>
                      <w:divBdr>
                        <w:top w:val="none" w:sz="0" w:space="0" w:color="auto"/>
                        <w:left w:val="none" w:sz="0" w:space="0" w:color="auto"/>
                        <w:bottom w:val="none" w:sz="0" w:space="0" w:color="auto"/>
                        <w:right w:val="none" w:sz="0" w:space="0" w:color="auto"/>
                      </w:divBdr>
                    </w:div>
                    <w:div w:id="1740905223">
                      <w:marLeft w:val="0"/>
                      <w:marRight w:val="0"/>
                      <w:marTop w:val="0"/>
                      <w:marBottom w:val="0"/>
                      <w:divBdr>
                        <w:top w:val="none" w:sz="0" w:space="0" w:color="auto"/>
                        <w:left w:val="none" w:sz="0" w:space="0" w:color="auto"/>
                        <w:bottom w:val="none" w:sz="0" w:space="0" w:color="auto"/>
                        <w:right w:val="none" w:sz="0" w:space="0" w:color="auto"/>
                      </w:divBdr>
                    </w:div>
                    <w:div w:id="1512648437">
                      <w:marLeft w:val="0"/>
                      <w:marRight w:val="0"/>
                      <w:marTop w:val="0"/>
                      <w:marBottom w:val="0"/>
                      <w:divBdr>
                        <w:top w:val="none" w:sz="0" w:space="0" w:color="auto"/>
                        <w:left w:val="none" w:sz="0" w:space="0" w:color="auto"/>
                        <w:bottom w:val="none" w:sz="0" w:space="0" w:color="auto"/>
                        <w:right w:val="none" w:sz="0" w:space="0" w:color="auto"/>
                      </w:divBdr>
                    </w:div>
                    <w:div w:id="2129928135">
                      <w:marLeft w:val="0"/>
                      <w:marRight w:val="0"/>
                      <w:marTop w:val="0"/>
                      <w:marBottom w:val="0"/>
                      <w:divBdr>
                        <w:top w:val="none" w:sz="0" w:space="0" w:color="auto"/>
                        <w:left w:val="none" w:sz="0" w:space="0" w:color="auto"/>
                        <w:bottom w:val="none" w:sz="0" w:space="0" w:color="auto"/>
                        <w:right w:val="none" w:sz="0" w:space="0" w:color="auto"/>
                      </w:divBdr>
                    </w:div>
                    <w:div w:id="961306738">
                      <w:marLeft w:val="0"/>
                      <w:marRight w:val="0"/>
                      <w:marTop w:val="0"/>
                      <w:marBottom w:val="0"/>
                      <w:divBdr>
                        <w:top w:val="none" w:sz="0" w:space="0" w:color="auto"/>
                        <w:left w:val="none" w:sz="0" w:space="0" w:color="auto"/>
                        <w:bottom w:val="none" w:sz="0" w:space="0" w:color="auto"/>
                        <w:right w:val="none" w:sz="0" w:space="0" w:color="auto"/>
                      </w:divBdr>
                    </w:div>
                    <w:div w:id="512187265">
                      <w:marLeft w:val="0"/>
                      <w:marRight w:val="0"/>
                      <w:marTop w:val="0"/>
                      <w:marBottom w:val="0"/>
                      <w:divBdr>
                        <w:top w:val="none" w:sz="0" w:space="0" w:color="auto"/>
                        <w:left w:val="none" w:sz="0" w:space="0" w:color="auto"/>
                        <w:bottom w:val="none" w:sz="0" w:space="0" w:color="auto"/>
                        <w:right w:val="none" w:sz="0" w:space="0" w:color="auto"/>
                      </w:divBdr>
                    </w:div>
                    <w:div w:id="56754346">
                      <w:marLeft w:val="0"/>
                      <w:marRight w:val="0"/>
                      <w:marTop w:val="0"/>
                      <w:marBottom w:val="0"/>
                      <w:divBdr>
                        <w:top w:val="none" w:sz="0" w:space="0" w:color="auto"/>
                        <w:left w:val="none" w:sz="0" w:space="0" w:color="auto"/>
                        <w:bottom w:val="none" w:sz="0" w:space="0" w:color="auto"/>
                        <w:right w:val="none" w:sz="0" w:space="0" w:color="auto"/>
                      </w:divBdr>
                    </w:div>
                    <w:div w:id="303394430">
                      <w:marLeft w:val="0"/>
                      <w:marRight w:val="0"/>
                      <w:marTop w:val="0"/>
                      <w:marBottom w:val="0"/>
                      <w:divBdr>
                        <w:top w:val="none" w:sz="0" w:space="0" w:color="auto"/>
                        <w:left w:val="none" w:sz="0" w:space="0" w:color="auto"/>
                        <w:bottom w:val="none" w:sz="0" w:space="0" w:color="auto"/>
                        <w:right w:val="none" w:sz="0" w:space="0" w:color="auto"/>
                      </w:divBdr>
                    </w:div>
                    <w:div w:id="259224285">
                      <w:marLeft w:val="0"/>
                      <w:marRight w:val="0"/>
                      <w:marTop w:val="0"/>
                      <w:marBottom w:val="0"/>
                      <w:divBdr>
                        <w:top w:val="none" w:sz="0" w:space="0" w:color="auto"/>
                        <w:left w:val="none" w:sz="0" w:space="0" w:color="auto"/>
                        <w:bottom w:val="none" w:sz="0" w:space="0" w:color="auto"/>
                        <w:right w:val="none" w:sz="0" w:space="0" w:color="auto"/>
                      </w:divBdr>
                    </w:div>
                    <w:div w:id="1066411522">
                      <w:marLeft w:val="0"/>
                      <w:marRight w:val="0"/>
                      <w:marTop w:val="0"/>
                      <w:marBottom w:val="0"/>
                      <w:divBdr>
                        <w:top w:val="none" w:sz="0" w:space="0" w:color="auto"/>
                        <w:left w:val="none" w:sz="0" w:space="0" w:color="auto"/>
                        <w:bottom w:val="none" w:sz="0" w:space="0" w:color="auto"/>
                        <w:right w:val="none" w:sz="0" w:space="0" w:color="auto"/>
                      </w:divBdr>
                    </w:div>
                    <w:div w:id="942033480">
                      <w:marLeft w:val="0"/>
                      <w:marRight w:val="0"/>
                      <w:marTop w:val="0"/>
                      <w:marBottom w:val="0"/>
                      <w:divBdr>
                        <w:top w:val="none" w:sz="0" w:space="0" w:color="auto"/>
                        <w:left w:val="none" w:sz="0" w:space="0" w:color="auto"/>
                        <w:bottom w:val="none" w:sz="0" w:space="0" w:color="auto"/>
                        <w:right w:val="none" w:sz="0" w:space="0" w:color="auto"/>
                      </w:divBdr>
                    </w:div>
                    <w:div w:id="1435830270">
                      <w:marLeft w:val="0"/>
                      <w:marRight w:val="0"/>
                      <w:marTop w:val="0"/>
                      <w:marBottom w:val="0"/>
                      <w:divBdr>
                        <w:top w:val="none" w:sz="0" w:space="0" w:color="auto"/>
                        <w:left w:val="none" w:sz="0" w:space="0" w:color="auto"/>
                        <w:bottom w:val="none" w:sz="0" w:space="0" w:color="auto"/>
                        <w:right w:val="none" w:sz="0" w:space="0" w:color="auto"/>
                      </w:divBdr>
                    </w:div>
                    <w:div w:id="469981156">
                      <w:marLeft w:val="0"/>
                      <w:marRight w:val="0"/>
                      <w:marTop w:val="0"/>
                      <w:marBottom w:val="0"/>
                      <w:divBdr>
                        <w:top w:val="none" w:sz="0" w:space="0" w:color="auto"/>
                        <w:left w:val="none" w:sz="0" w:space="0" w:color="auto"/>
                        <w:bottom w:val="none" w:sz="0" w:space="0" w:color="auto"/>
                        <w:right w:val="none" w:sz="0" w:space="0" w:color="auto"/>
                      </w:divBdr>
                    </w:div>
                    <w:div w:id="1756508054">
                      <w:marLeft w:val="0"/>
                      <w:marRight w:val="0"/>
                      <w:marTop w:val="0"/>
                      <w:marBottom w:val="0"/>
                      <w:divBdr>
                        <w:top w:val="none" w:sz="0" w:space="0" w:color="auto"/>
                        <w:left w:val="none" w:sz="0" w:space="0" w:color="auto"/>
                        <w:bottom w:val="none" w:sz="0" w:space="0" w:color="auto"/>
                        <w:right w:val="none" w:sz="0" w:space="0" w:color="auto"/>
                      </w:divBdr>
                    </w:div>
                    <w:div w:id="575481165">
                      <w:marLeft w:val="0"/>
                      <w:marRight w:val="0"/>
                      <w:marTop w:val="0"/>
                      <w:marBottom w:val="0"/>
                      <w:divBdr>
                        <w:top w:val="none" w:sz="0" w:space="0" w:color="auto"/>
                        <w:left w:val="none" w:sz="0" w:space="0" w:color="auto"/>
                        <w:bottom w:val="none" w:sz="0" w:space="0" w:color="auto"/>
                        <w:right w:val="none" w:sz="0" w:space="0" w:color="auto"/>
                      </w:divBdr>
                    </w:div>
                    <w:div w:id="470054446">
                      <w:marLeft w:val="0"/>
                      <w:marRight w:val="0"/>
                      <w:marTop w:val="0"/>
                      <w:marBottom w:val="0"/>
                      <w:divBdr>
                        <w:top w:val="none" w:sz="0" w:space="0" w:color="auto"/>
                        <w:left w:val="none" w:sz="0" w:space="0" w:color="auto"/>
                        <w:bottom w:val="none" w:sz="0" w:space="0" w:color="auto"/>
                        <w:right w:val="none" w:sz="0" w:space="0" w:color="auto"/>
                      </w:divBdr>
                    </w:div>
                    <w:div w:id="2110854200">
                      <w:marLeft w:val="0"/>
                      <w:marRight w:val="0"/>
                      <w:marTop w:val="0"/>
                      <w:marBottom w:val="0"/>
                      <w:divBdr>
                        <w:top w:val="none" w:sz="0" w:space="0" w:color="auto"/>
                        <w:left w:val="none" w:sz="0" w:space="0" w:color="auto"/>
                        <w:bottom w:val="none" w:sz="0" w:space="0" w:color="auto"/>
                        <w:right w:val="none" w:sz="0" w:space="0" w:color="auto"/>
                      </w:divBdr>
                    </w:div>
                    <w:div w:id="1079524000">
                      <w:marLeft w:val="0"/>
                      <w:marRight w:val="0"/>
                      <w:marTop w:val="0"/>
                      <w:marBottom w:val="0"/>
                      <w:divBdr>
                        <w:top w:val="none" w:sz="0" w:space="0" w:color="auto"/>
                        <w:left w:val="none" w:sz="0" w:space="0" w:color="auto"/>
                        <w:bottom w:val="none" w:sz="0" w:space="0" w:color="auto"/>
                        <w:right w:val="none" w:sz="0" w:space="0" w:color="auto"/>
                      </w:divBdr>
                    </w:div>
                    <w:div w:id="318385361">
                      <w:marLeft w:val="0"/>
                      <w:marRight w:val="0"/>
                      <w:marTop w:val="0"/>
                      <w:marBottom w:val="0"/>
                      <w:divBdr>
                        <w:top w:val="none" w:sz="0" w:space="0" w:color="auto"/>
                        <w:left w:val="none" w:sz="0" w:space="0" w:color="auto"/>
                        <w:bottom w:val="none" w:sz="0" w:space="0" w:color="auto"/>
                        <w:right w:val="none" w:sz="0" w:space="0" w:color="auto"/>
                      </w:divBdr>
                    </w:div>
                    <w:div w:id="1582445829">
                      <w:marLeft w:val="0"/>
                      <w:marRight w:val="0"/>
                      <w:marTop w:val="0"/>
                      <w:marBottom w:val="0"/>
                      <w:divBdr>
                        <w:top w:val="none" w:sz="0" w:space="0" w:color="auto"/>
                        <w:left w:val="none" w:sz="0" w:space="0" w:color="auto"/>
                        <w:bottom w:val="none" w:sz="0" w:space="0" w:color="auto"/>
                        <w:right w:val="none" w:sz="0" w:space="0" w:color="auto"/>
                      </w:divBdr>
                    </w:div>
                    <w:div w:id="294027129">
                      <w:marLeft w:val="0"/>
                      <w:marRight w:val="0"/>
                      <w:marTop w:val="0"/>
                      <w:marBottom w:val="0"/>
                      <w:divBdr>
                        <w:top w:val="none" w:sz="0" w:space="0" w:color="auto"/>
                        <w:left w:val="none" w:sz="0" w:space="0" w:color="auto"/>
                        <w:bottom w:val="none" w:sz="0" w:space="0" w:color="auto"/>
                        <w:right w:val="none" w:sz="0" w:space="0" w:color="auto"/>
                      </w:divBdr>
                    </w:div>
                    <w:div w:id="2083941717">
                      <w:marLeft w:val="0"/>
                      <w:marRight w:val="0"/>
                      <w:marTop w:val="0"/>
                      <w:marBottom w:val="0"/>
                      <w:divBdr>
                        <w:top w:val="none" w:sz="0" w:space="0" w:color="auto"/>
                        <w:left w:val="none" w:sz="0" w:space="0" w:color="auto"/>
                        <w:bottom w:val="none" w:sz="0" w:space="0" w:color="auto"/>
                        <w:right w:val="none" w:sz="0" w:space="0" w:color="auto"/>
                      </w:divBdr>
                    </w:div>
                    <w:div w:id="279654253">
                      <w:marLeft w:val="0"/>
                      <w:marRight w:val="0"/>
                      <w:marTop w:val="0"/>
                      <w:marBottom w:val="0"/>
                      <w:divBdr>
                        <w:top w:val="none" w:sz="0" w:space="0" w:color="auto"/>
                        <w:left w:val="none" w:sz="0" w:space="0" w:color="auto"/>
                        <w:bottom w:val="none" w:sz="0" w:space="0" w:color="auto"/>
                        <w:right w:val="none" w:sz="0" w:space="0" w:color="auto"/>
                      </w:divBdr>
                    </w:div>
                    <w:div w:id="235018247">
                      <w:marLeft w:val="0"/>
                      <w:marRight w:val="0"/>
                      <w:marTop w:val="0"/>
                      <w:marBottom w:val="0"/>
                      <w:divBdr>
                        <w:top w:val="none" w:sz="0" w:space="0" w:color="auto"/>
                        <w:left w:val="none" w:sz="0" w:space="0" w:color="auto"/>
                        <w:bottom w:val="none" w:sz="0" w:space="0" w:color="auto"/>
                        <w:right w:val="none" w:sz="0" w:space="0" w:color="auto"/>
                      </w:divBdr>
                    </w:div>
                    <w:div w:id="1100098876">
                      <w:marLeft w:val="0"/>
                      <w:marRight w:val="0"/>
                      <w:marTop w:val="0"/>
                      <w:marBottom w:val="0"/>
                      <w:divBdr>
                        <w:top w:val="none" w:sz="0" w:space="0" w:color="auto"/>
                        <w:left w:val="none" w:sz="0" w:space="0" w:color="auto"/>
                        <w:bottom w:val="none" w:sz="0" w:space="0" w:color="auto"/>
                        <w:right w:val="none" w:sz="0" w:space="0" w:color="auto"/>
                      </w:divBdr>
                    </w:div>
                    <w:div w:id="1640724640">
                      <w:marLeft w:val="0"/>
                      <w:marRight w:val="0"/>
                      <w:marTop w:val="0"/>
                      <w:marBottom w:val="0"/>
                      <w:divBdr>
                        <w:top w:val="none" w:sz="0" w:space="0" w:color="auto"/>
                        <w:left w:val="none" w:sz="0" w:space="0" w:color="auto"/>
                        <w:bottom w:val="none" w:sz="0" w:space="0" w:color="auto"/>
                        <w:right w:val="none" w:sz="0" w:space="0" w:color="auto"/>
                      </w:divBdr>
                    </w:div>
                    <w:div w:id="1209563677">
                      <w:marLeft w:val="0"/>
                      <w:marRight w:val="0"/>
                      <w:marTop w:val="0"/>
                      <w:marBottom w:val="0"/>
                      <w:divBdr>
                        <w:top w:val="none" w:sz="0" w:space="0" w:color="auto"/>
                        <w:left w:val="none" w:sz="0" w:space="0" w:color="auto"/>
                        <w:bottom w:val="none" w:sz="0" w:space="0" w:color="auto"/>
                        <w:right w:val="none" w:sz="0" w:space="0" w:color="auto"/>
                      </w:divBdr>
                    </w:div>
                    <w:div w:id="1675108176">
                      <w:marLeft w:val="0"/>
                      <w:marRight w:val="0"/>
                      <w:marTop w:val="0"/>
                      <w:marBottom w:val="0"/>
                      <w:divBdr>
                        <w:top w:val="none" w:sz="0" w:space="0" w:color="auto"/>
                        <w:left w:val="none" w:sz="0" w:space="0" w:color="auto"/>
                        <w:bottom w:val="none" w:sz="0" w:space="0" w:color="auto"/>
                        <w:right w:val="none" w:sz="0" w:space="0" w:color="auto"/>
                      </w:divBdr>
                    </w:div>
                    <w:div w:id="1575890112">
                      <w:marLeft w:val="0"/>
                      <w:marRight w:val="0"/>
                      <w:marTop w:val="0"/>
                      <w:marBottom w:val="0"/>
                      <w:divBdr>
                        <w:top w:val="none" w:sz="0" w:space="0" w:color="auto"/>
                        <w:left w:val="none" w:sz="0" w:space="0" w:color="auto"/>
                        <w:bottom w:val="none" w:sz="0" w:space="0" w:color="auto"/>
                        <w:right w:val="none" w:sz="0" w:space="0" w:color="auto"/>
                      </w:divBdr>
                    </w:div>
                    <w:div w:id="1193155324">
                      <w:marLeft w:val="0"/>
                      <w:marRight w:val="0"/>
                      <w:marTop w:val="0"/>
                      <w:marBottom w:val="0"/>
                      <w:divBdr>
                        <w:top w:val="none" w:sz="0" w:space="0" w:color="auto"/>
                        <w:left w:val="none" w:sz="0" w:space="0" w:color="auto"/>
                        <w:bottom w:val="none" w:sz="0" w:space="0" w:color="auto"/>
                        <w:right w:val="none" w:sz="0" w:space="0" w:color="auto"/>
                      </w:divBdr>
                    </w:div>
                    <w:div w:id="1066955446">
                      <w:marLeft w:val="0"/>
                      <w:marRight w:val="0"/>
                      <w:marTop w:val="0"/>
                      <w:marBottom w:val="0"/>
                      <w:divBdr>
                        <w:top w:val="none" w:sz="0" w:space="0" w:color="auto"/>
                        <w:left w:val="none" w:sz="0" w:space="0" w:color="auto"/>
                        <w:bottom w:val="none" w:sz="0" w:space="0" w:color="auto"/>
                        <w:right w:val="none" w:sz="0" w:space="0" w:color="auto"/>
                      </w:divBdr>
                    </w:div>
                    <w:div w:id="1229539318">
                      <w:marLeft w:val="0"/>
                      <w:marRight w:val="0"/>
                      <w:marTop w:val="0"/>
                      <w:marBottom w:val="0"/>
                      <w:divBdr>
                        <w:top w:val="none" w:sz="0" w:space="0" w:color="auto"/>
                        <w:left w:val="none" w:sz="0" w:space="0" w:color="auto"/>
                        <w:bottom w:val="none" w:sz="0" w:space="0" w:color="auto"/>
                        <w:right w:val="none" w:sz="0" w:space="0" w:color="auto"/>
                      </w:divBdr>
                    </w:div>
                    <w:div w:id="1083143235">
                      <w:marLeft w:val="0"/>
                      <w:marRight w:val="0"/>
                      <w:marTop w:val="0"/>
                      <w:marBottom w:val="0"/>
                      <w:divBdr>
                        <w:top w:val="none" w:sz="0" w:space="0" w:color="auto"/>
                        <w:left w:val="none" w:sz="0" w:space="0" w:color="auto"/>
                        <w:bottom w:val="none" w:sz="0" w:space="0" w:color="auto"/>
                        <w:right w:val="none" w:sz="0" w:space="0" w:color="auto"/>
                      </w:divBdr>
                    </w:div>
                    <w:div w:id="1694577787">
                      <w:marLeft w:val="0"/>
                      <w:marRight w:val="0"/>
                      <w:marTop w:val="0"/>
                      <w:marBottom w:val="0"/>
                      <w:divBdr>
                        <w:top w:val="none" w:sz="0" w:space="0" w:color="auto"/>
                        <w:left w:val="none" w:sz="0" w:space="0" w:color="auto"/>
                        <w:bottom w:val="none" w:sz="0" w:space="0" w:color="auto"/>
                        <w:right w:val="none" w:sz="0" w:space="0" w:color="auto"/>
                      </w:divBdr>
                    </w:div>
                    <w:div w:id="1811749610">
                      <w:marLeft w:val="0"/>
                      <w:marRight w:val="0"/>
                      <w:marTop w:val="0"/>
                      <w:marBottom w:val="0"/>
                      <w:divBdr>
                        <w:top w:val="none" w:sz="0" w:space="0" w:color="auto"/>
                        <w:left w:val="none" w:sz="0" w:space="0" w:color="auto"/>
                        <w:bottom w:val="none" w:sz="0" w:space="0" w:color="auto"/>
                        <w:right w:val="none" w:sz="0" w:space="0" w:color="auto"/>
                      </w:divBdr>
                    </w:div>
                    <w:div w:id="366181999">
                      <w:marLeft w:val="0"/>
                      <w:marRight w:val="0"/>
                      <w:marTop w:val="0"/>
                      <w:marBottom w:val="0"/>
                      <w:divBdr>
                        <w:top w:val="none" w:sz="0" w:space="0" w:color="auto"/>
                        <w:left w:val="none" w:sz="0" w:space="0" w:color="auto"/>
                        <w:bottom w:val="none" w:sz="0" w:space="0" w:color="auto"/>
                        <w:right w:val="none" w:sz="0" w:space="0" w:color="auto"/>
                      </w:divBdr>
                    </w:div>
                    <w:div w:id="155347987">
                      <w:marLeft w:val="0"/>
                      <w:marRight w:val="0"/>
                      <w:marTop w:val="0"/>
                      <w:marBottom w:val="0"/>
                      <w:divBdr>
                        <w:top w:val="none" w:sz="0" w:space="0" w:color="auto"/>
                        <w:left w:val="none" w:sz="0" w:space="0" w:color="auto"/>
                        <w:bottom w:val="none" w:sz="0" w:space="0" w:color="auto"/>
                        <w:right w:val="none" w:sz="0" w:space="0" w:color="auto"/>
                      </w:divBdr>
                    </w:div>
                    <w:div w:id="780341330">
                      <w:marLeft w:val="0"/>
                      <w:marRight w:val="0"/>
                      <w:marTop w:val="0"/>
                      <w:marBottom w:val="0"/>
                      <w:divBdr>
                        <w:top w:val="none" w:sz="0" w:space="0" w:color="auto"/>
                        <w:left w:val="none" w:sz="0" w:space="0" w:color="auto"/>
                        <w:bottom w:val="none" w:sz="0" w:space="0" w:color="auto"/>
                        <w:right w:val="none" w:sz="0" w:space="0" w:color="auto"/>
                      </w:divBdr>
                    </w:div>
                    <w:div w:id="754857187">
                      <w:marLeft w:val="0"/>
                      <w:marRight w:val="0"/>
                      <w:marTop w:val="0"/>
                      <w:marBottom w:val="0"/>
                      <w:divBdr>
                        <w:top w:val="none" w:sz="0" w:space="0" w:color="auto"/>
                        <w:left w:val="none" w:sz="0" w:space="0" w:color="auto"/>
                        <w:bottom w:val="none" w:sz="0" w:space="0" w:color="auto"/>
                        <w:right w:val="none" w:sz="0" w:space="0" w:color="auto"/>
                      </w:divBdr>
                    </w:div>
                    <w:div w:id="1982617181">
                      <w:marLeft w:val="0"/>
                      <w:marRight w:val="0"/>
                      <w:marTop w:val="0"/>
                      <w:marBottom w:val="0"/>
                      <w:divBdr>
                        <w:top w:val="none" w:sz="0" w:space="0" w:color="auto"/>
                        <w:left w:val="none" w:sz="0" w:space="0" w:color="auto"/>
                        <w:bottom w:val="none" w:sz="0" w:space="0" w:color="auto"/>
                        <w:right w:val="none" w:sz="0" w:space="0" w:color="auto"/>
                      </w:divBdr>
                    </w:div>
                    <w:div w:id="1459254961">
                      <w:marLeft w:val="0"/>
                      <w:marRight w:val="0"/>
                      <w:marTop w:val="0"/>
                      <w:marBottom w:val="0"/>
                      <w:divBdr>
                        <w:top w:val="none" w:sz="0" w:space="0" w:color="auto"/>
                        <w:left w:val="none" w:sz="0" w:space="0" w:color="auto"/>
                        <w:bottom w:val="none" w:sz="0" w:space="0" w:color="auto"/>
                        <w:right w:val="none" w:sz="0" w:space="0" w:color="auto"/>
                      </w:divBdr>
                    </w:div>
                    <w:div w:id="158542068">
                      <w:marLeft w:val="0"/>
                      <w:marRight w:val="0"/>
                      <w:marTop w:val="0"/>
                      <w:marBottom w:val="0"/>
                      <w:divBdr>
                        <w:top w:val="none" w:sz="0" w:space="0" w:color="auto"/>
                        <w:left w:val="none" w:sz="0" w:space="0" w:color="auto"/>
                        <w:bottom w:val="none" w:sz="0" w:space="0" w:color="auto"/>
                        <w:right w:val="none" w:sz="0" w:space="0" w:color="auto"/>
                      </w:divBdr>
                    </w:div>
                    <w:div w:id="593590311">
                      <w:marLeft w:val="0"/>
                      <w:marRight w:val="0"/>
                      <w:marTop w:val="0"/>
                      <w:marBottom w:val="0"/>
                      <w:divBdr>
                        <w:top w:val="none" w:sz="0" w:space="0" w:color="auto"/>
                        <w:left w:val="none" w:sz="0" w:space="0" w:color="auto"/>
                        <w:bottom w:val="none" w:sz="0" w:space="0" w:color="auto"/>
                        <w:right w:val="none" w:sz="0" w:space="0" w:color="auto"/>
                      </w:divBdr>
                    </w:div>
                    <w:div w:id="475031835">
                      <w:marLeft w:val="0"/>
                      <w:marRight w:val="0"/>
                      <w:marTop w:val="0"/>
                      <w:marBottom w:val="0"/>
                      <w:divBdr>
                        <w:top w:val="none" w:sz="0" w:space="0" w:color="auto"/>
                        <w:left w:val="none" w:sz="0" w:space="0" w:color="auto"/>
                        <w:bottom w:val="none" w:sz="0" w:space="0" w:color="auto"/>
                        <w:right w:val="none" w:sz="0" w:space="0" w:color="auto"/>
                      </w:divBdr>
                    </w:div>
                    <w:div w:id="1349021725">
                      <w:marLeft w:val="0"/>
                      <w:marRight w:val="0"/>
                      <w:marTop w:val="0"/>
                      <w:marBottom w:val="0"/>
                      <w:divBdr>
                        <w:top w:val="none" w:sz="0" w:space="0" w:color="auto"/>
                        <w:left w:val="none" w:sz="0" w:space="0" w:color="auto"/>
                        <w:bottom w:val="none" w:sz="0" w:space="0" w:color="auto"/>
                        <w:right w:val="none" w:sz="0" w:space="0" w:color="auto"/>
                      </w:divBdr>
                    </w:div>
                    <w:div w:id="630554586">
                      <w:marLeft w:val="0"/>
                      <w:marRight w:val="0"/>
                      <w:marTop w:val="0"/>
                      <w:marBottom w:val="0"/>
                      <w:divBdr>
                        <w:top w:val="none" w:sz="0" w:space="0" w:color="auto"/>
                        <w:left w:val="none" w:sz="0" w:space="0" w:color="auto"/>
                        <w:bottom w:val="none" w:sz="0" w:space="0" w:color="auto"/>
                        <w:right w:val="none" w:sz="0" w:space="0" w:color="auto"/>
                      </w:divBdr>
                    </w:div>
                    <w:div w:id="2138451914">
                      <w:marLeft w:val="0"/>
                      <w:marRight w:val="0"/>
                      <w:marTop w:val="0"/>
                      <w:marBottom w:val="0"/>
                      <w:divBdr>
                        <w:top w:val="none" w:sz="0" w:space="0" w:color="auto"/>
                        <w:left w:val="none" w:sz="0" w:space="0" w:color="auto"/>
                        <w:bottom w:val="none" w:sz="0" w:space="0" w:color="auto"/>
                        <w:right w:val="none" w:sz="0" w:space="0" w:color="auto"/>
                      </w:divBdr>
                    </w:div>
                    <w:div w:id="1933080730">
                      <w:marLeft w:val="0"/>
                      <w:marRight w:val="0"/>
                      <w:marTop w:val="0"/>
                      <w:marBottom w:val="0"/>
                      <w:divBdr>
                        <w:top w:val="none" w:sz="0" w:space="0" w:color="auto"/>
                        <w:left w:val="none" w:sz="0" w:space="0" w:color="auto"/>
                        <w:bottom w:val="none" w:sz="0" w:space="0" w:color="auto"/>
                        <w:right w:val="none" w:sz="0" w:space="0" w:color="auto"/>
                      </w:divBdr>
                    </w:div>
                    <w:div w:id="1695420915">
                      <w:marLeft w:val="0"/>
                      <w:marRight w:val="0"/>
                      <w:marTop w:val="0"/>
                      <w:marBottom w:val="0"/>
                      <w:divBdr>
                        <w:top w:val="none" w:sz="0" w:space="0" w:color="auto"/>
                        <w:left w:val="none" w:sz="0" w:space="0" w:color="auto"/>
                        <w:bottom w:val="none" w:sz="0" w:space="0" w:color="auto"/>
                        <w:right w:val="none" w:sz="0" w:space="0" w:color="auto"/>
                      </w:divBdr>
                    </w:div>
                    <w:div w:id="884878653">
                      <w:marLeft w:val="0"/>
                      <w:marRight w:val="0"/>
                      <w:marTop w:val="0"/>
                      <w:marBottom w:val="0"/>
                      <w:divBdr>
                        <w:top w:val="none" w:sz="0" w:space="0" w:color="auto"/>
                        <w:left w:val="none" w:sz="0" w:space="0" w:color="auto"/>
                        <w:bottom w:val="none" w:sz="0" w:space="0" w:color="auto"/>
                        <w:right w:val="none" w:sz="0" w:space="0" w:color="auto"/>
                      </w:divBdr>
                    </w:div>
                    <w:div w:id="200825811">
                      <w:marLeft w:val="0"/>
                      <w:marRight w:val="0"/>
                      <w:marTop w:val="0"/>
                      <w:marBottom w:val="0"/>
                      <w:divBdr>
                        <w:top w:val="none" w:sz="0" w:space="0" w:color="auto"/>
                        <w:left w:val="none" w:sz="0" w:space="0" w:color="auto"/>
                        <w:bottom w:val="none" w:sz="0" w:space="0" w:color="auto"/>
                        <w:right w:val="none" w:sz="0" w:space="0" w:color="auto"/>
                      </w:divBdr>
                    </w:div>
                    <w:div w:id="1664894698">
                      <w:marLeft w:val="0"/>
                      <w:marRight w:val="0"/>
                      <w:marTop w:val="0"/>
                      <w:marBottom w:val="0"/>
                      <w:divBdr>
                        <w:top w:val="none" w:sz="0" w:space="0" w:color="auto"/>
                        <w:left w:val="none" w:sz="0" w:space="0" w:color="auto"/>
                        <w:bottom w:val="none" w:sz="0" w:space="0" w:color="auto"/>
                        <w:right w:val="none" w:sz="0" w:space="0" w:color="auto"/>
                      </w:divBdr>
                    </w:div>
                    <w:div w:id="308630844">
                      <w:marLeft w:val="0"/>
                      <w:marRight w:val="0"/>
                      <w:marTop w:val="0"/>
                      <w:marBottom w:val="0"/>
                      <w:divBdr>
                        <w:top w:val="none" w:sz="0" w:space="0" w:color="auto"/>
                        <w:left w:val="none" w:sz="0" w:space="0" w:color="auto"/>
                        <w:bottom w:val="none" w:sz="0" w:space="0" w:color="auto"/>
                        <w:right w:val="none" w:sz="0" w:space="0" w:color="auto"/>
                      </w:divBdr>
                    </w:div>
                    <w:div w:id="1905018208">
                      <w:marLeft w:val="0"/>
                      <w:marRight w:val="0"/>
                      <w:marTop w:val="0"/>
                      <w:marBottom w:val="0"/>
                      <w:divBdr>
                        <w:top w:val="none" w:sz="0" w:space="0" w:color="auto"/>
                        <w:left w:val="none" w:sz="0" w:space="0" w:color="auto"/>
                        <w:bottom w:val="none" w:sz="0" w:space="0" w:color="auto"/>
                        <w:right w:val="none" w:sz="0" w:space="0" w:color="auto"/>
                      </w:divBdr>
                    </w:div>
                    <w:div w:id="203639340">
                      <w:marLeft w:val="0"/>
                      <w:marRight w:val="0"/>
                      <w:marTop w:val="0"/>
                      <w:marBottom w:val="0"/>
                      <w:divBdr>
                        <w:top w:val="none" w:sz="0" w:space="0" w:color="auto"/>
                        <w:left w:val="none" w:sz="0" w:space="0" w:color="auto"/>
                        <w:bottom w:val="none" w:sz="0" w:space="0" w:color="auto"/>
                        <w:right w:val="none" w:sz="0" w:space="0" w:color="auto"/>
                      </w:divBdr>
                    </w:div>
                    <w:div w:id="227692766">
                      <w:marLeft w:val="0"/>
                      <w:marRight w:val="0"/>
                      <w:marTop w:val="0"/>
                      <w:marBottom w:val="0"/>
                      <w:divBdr>
                        <w:top w:val="none" w:sz="0" w:space="0" w:color="auto"/>
                        <w:left w:val="none" w:sz="0" w:space="0" w:color="auto"/>
                        <w:bottom w:val="none" w:sz="0" w:space="0" w:color="auto"/>
                        <w:right w:val="none" w:sz="0" w:space="0" w:color="auto"/>
                      </w:divBdr>
                    </w:div>
                    <w:div w:id="2028485443">
                      <w:marLeft w:val="0"/>
                      <w:marRight w:val="0"/>
                      <w:marTop w:val="0"/>
                      <w:marBottom w:val="0"/>
                      <w:divBdr>
                        <w:top w:val="none" w:sz="0" w:space="0" w:color="auto"/>
                        <w:left w:val="none" w:sz="0" w:space="0" w:color="auto"/>
                        <w:bottom w:val="none" w:sz="0" w:space="0" w:color="auto"/>
                        <w:right w:val="none" w:sz="0" w:space="0" w:color="auto"/>
                      </w:divBdr>
                    </w:div>
                    <w:div w:id="107697189">
                      <w:marLeft w:val="0"/>
                      <w:marRight w:val="0"/>
                      <w:marTop w:val="0"/>
                      <w:marBottom w:val="0"/>
                      <w:divBdr>
                        <w:top w:val="none" w:sz="0" w:space="0" w:color="auto"/>
                        <w:left w:val="none" w:sz="0" w:space="0" w:color="auto"/>
                        <w:bottom w:val="none" w:sz="0" w:space="0" w:color="auto"/>
                        <w:right w:val="none" w:sz="0" w:space="0" w:color="auto"/>
                      </w:divBdr>
                    </w:div>
                    <w:div w:id="969087621">
                      <w:marLeft w:val="0"/>
                      <w:marRight w:val="0"/>
                      <w:marTop w:val="0"/>
                      <w:marBottom w:val="0"/>
                      <w:divBdr>
                        <w:top w:val="none" w:sz="0" w:space="0" w:color="auto"/>
                        <w:left w:val="none" w:sz="0" w:space="0" w:color="auto"/>
                        <w:bottom w:val="none" w:sz="0" w:space="0" w:color="auto"/>
                        <w:right w:val="none" w:sz="0" w:space="0" w:color="auto"/>
                      </w:divBdr>
                    </w:div>
                    <w:div w:id="1847088788">
                      <w:marLeft w:val="0"/>
                      <w:marRight w:val="0"/>
                      <w:marTop w:val="0"/>
                      <w:marBottom w:val="0"/>
                      <w:divBdr>
                        <w:top w:val="none" w:sz="0" w:space="0" w:color="auto"/>
                        <w:left w:val="none" w:sz="0" w:space="0" w:color="auto"/>
                        <w:bottom w:val="none" w:sz="0" w:space="0" w:color="auto"/>
                        <w:right w:val="none" w:sz="0" w:space="0" w:color="auto"/>
                      </w:divBdr>
                    </w:div>
                    <w:div w:id="132991153">
                      <w:marLeft w:val="0"/>
                      <w:marRight w:val="0"/>
                      <w:marTop w:val="0"/>
                      <w:marBottom w:val="0"/>
                      <w:divBdr>
                        <w:top w:val="none" w:sz="0" w:space="0" w:color="auto"/>
                        <w:left w:val="none" w:sz="0" w:space="0" w:color="auto"/>
                        <w:bottom w:val="none" w:sz="0" w:space="0" w:color="auto"/>
                        <w:right w:val="none" w:sz="0" w:space="0" w:color="auto"/>
                      </w:divBdr>
                    </w:div>
                    <w:div w:id="1266622194">
                      <w:marLeft w:val="0"/>
                      <w:marRight w:val="0"/>
                      <w:marTop w:val="0"/>
                      <w:marBottom w:val="0"/>
                      <w:divBdr>
                        <w:top w:val="none" w:sz="0" w:space="0" w:color="auto"/>
                        <w:left w:val="none" w:sz="0" w:space="0" w:color="auto"/>
                        <w:bottom w:val="none" w:sz="0" w:space="0" w:color="auto"/>
                        <w:right w:val="none" w:sz="0" w:space="0" w:color="auto"/>
                      </w:divBdr>
                    </w:div>
                    <w:div w:id="1194266153">
                      <w:marLeft w:val="0"/>
                      <w:marRight w:val="0"/>
                      <w:marTop w:val="0"/>
                      <w:marBottom w:val="0"/>
                      <w:divBdr>
                        <w:top w:val="none" w:sz="0" w:space="0" w:color="auto"/>
                        <w:left w:val="none" w:sz="0" w:space="0" w:color="auto"/>
                        <w:bottom w:val="none" w:sz="0" w:space="0" w:color="auto"/>
                        <w:right w:val="none" w:sz="0" w:space="0" w:color="auto"/>
                      </w:divBdr>
                    </w:div>
                    <w:div w:id="1082264366">
                      <w:marLeft w:val="0"/>
                      <w:marRight w:val="0"/>
                      <w:marTop w:val="0"/>
                      <w:marBottom w:val="0"/>
                      <w:divBdr>
                        <w:top w:val="none" w:sz="0" w:space="0" w:color="auto"/>
                        <w:left w:val="none" w:sz="0" w:space="0" w:color="auto"/>
                        <w:bottom w:val="none" w:sz="0" w:space="0" w:color="auto"/>
                        <w:right w:val="none" w:sz="0" w:space="0" w:color="auto"/>
                      </w:divBdr>
                    </w:div>
                    <w:div w:id="1962572262">
                      <w:marLeft w:val="0"/>
                      <w:marRight w:val="0"/>
                      <w:marTop w:val="0"/>
                      <w:marBottom w:val="0"/>
                      <w:divBdr>
                        <w:top w:val="none" w:sz="0" w:space="0" w:color="auto"/>
                        <w:left w:val="none" w:sz="0" w:space="0" w:color="auto"/>
                        <w:bottom w:val="none" w:sz="0" w:space="0" w:color="auto"/>
                        <w:right w:val="none" w:sz="0" w:space="0" w:color="auto"/>
                      </w:divBdr>
                    </w:div>
                    <w:div w:id="237328567">
                      <w:marLeft w:val="0"/>
                      <w:marRight w:val="0"/>
                      <w:marTop w:val="0"/>
                      <w:marBottom w:val="0"/>
                      <w:divBdr>
                        <w:top w:val="none" w:sz="0" w:space="0" w:color="auto"/>
                        <w:left w:val="none" w:sz="0" w:space="0" w:color="auto"/>
                        <w:bottom w:val="none" w:sz="0" w:space="0" w:color="auto"/>
                        <w:right w:val="none" w:sz="0" w:space="0" w:color="auto"/>
                      </w:divBdr>
                    </w:div>
                    <w:div w:id="331447553">
                      <w:marLeft w:val="0"/>
                      <w:marRight w:val="0"/>
                      <w:marTop w:val="0"/>
                      <w:marBottom w:val="0"/>
                      <w:divBdr>
                        <w:top w:val="none" w:sz="0" w:space="0" w:color="auto"/>
                        <w:left w:val="none" w:sz="0" w:space="0" w:color="auto"/>
                        <w:bottom w:val="none" w:sz="0" w:space="0" w:color="auto"/>
                        <w:right w:val="none" w:sz="0" w:space="0" w:color="auto"/>
                      </w:divBdr>
                    </w:div>
                    <w:div w:id="771053327">
                      <w:marLeft w:val="0"/>
                      <w:marRight w:val="0"/>
                      <w:marTop w:val="0"/>
                      <w:marBottom w:val="0"/>
                      <w:divBdr>
                        <w:top w:val="none" w:sz="0" w:space="0" w:color="auto"/>
                        <w:left w:val="none" w:sz="0" w:space="0" w:color="auto"/>
                        <w:bottom w:val="none" w:sz="0" w:space="0" w:color="auto"/>
                        <w:right w:val="none" w:sz="0" w:space="0" w:color="auto"/>
                      </w:divBdr>
                    </w:div>
                    <w:div w:id="165099818">
                      <w:marLeft w:val="0"/>
                      <w:marRight w:val="0"/>
                      <w:marTop w:val="0"/>
                      <w:marBottom w:val="0"/>
                      <w:divBdr>
                        <w:top w:val="none" w:sz="0" w:space="0" w:color="auto"/>
                        <w:left w:val="none" w:sz="0" w:space="0" w:color="auto"/>
                        <w:bottom w:val="none" w:sz="0" w:space="0" w:color="auto"/>
                        <w:right w:val="none" w:sz="0" w:space="0" w:color="auto"/>
                      </w:divBdr>
                    </w:div>
                    <w:div w:id="455032258">
                      <w:marLeft w:val="0"/>
                      <w:marRight w:val="0"/>
                      <w:marTop w:val="0"/>
                      <w:marBottom w:val="0"/>
                      <w:divBdr>
                        <w:top w:val="none" w:sz="0" w:space="0" w:color="auto"/>
                        <w:left w:val="none" w:sz="0" w:space="0" w:color="auto"/>
                        <w:bottom w:val="none" w:sz="0" w:space="0" w:color="auto"/>
                        <w:right w:val="none" w:sz="0" w:space="0" w:color="auto"/>
                      </w:divBdr>
                    </w:div>
                    <w:div w:id="1609967045">
                      <w:marLeft w:val="0"/>
                      <w:marRight w:val="0"/>
                      <w:marTop w:val="0"/>
                      <w:marBottom w:val="0"/>
                      <w:divBdr>
                        <w:top w:val="none" w:sz="0" w:space="0" w:color="auto"/>
                        <w:left w:val="none" w:sz="0" w:space="0" w:color="auto"/>
                        <w:bottom w:val="none" w:sz="0" w:space="0" w:color="auto"/>
                        <w:right w:val="none" w:sz="0" w:space="0" w:color="auto"/>
                      </w:divBdr>
                    </w:div>
                    <w:div w:id="330110559">
                      <w:marLeft w:val="0"/>
                      <w:marRight w:val="0"/>
                      <w:marTop w:val="0"/>
                      <w:marBottom w:val="0"/>
                      <w:divBdr>
                        <w:top w:val="none" w:sz="0" w:space="0" w:color="auto"/>
                        <w:left w:val="none" w:sz="0" w:space="0" w:color="auto"/>
                        <w:bottom w:val="none" w:sz="0" w:space="0" w:color="auto"/>
                        <w:right w:val="none" w:sz="0" w:space="0" w:color="auto"/>
                      </w:divBdr>
                    </w:div>
                    <w:div w:id="1186090162">
                      <w:marLeft w:val="0"/>
                      <w:marRight w:val="0"/>
                      <w:marTop w:val="0"/>
                      <w:marBottom w:val="0"/>
                      <w:divBdr>
                        <w:top w:val="none" w:sz="0" w:space="0" w:color="auto"/>
                        <w:left w:val="none" w:sz="0" w:space="0" w:color="auto"/>
                        <w:bottom w:val="none" w:sz="0" w:space="0" w:color="auto"/>
                        <w:right w:val="none" w:sz="0" w:space="0" w:color="auto"/>
                      </w:divBdr>
                    </w:div>
                    <w:div w:id="1571306360">
                      <w:marLeft w:val="0"/>
                      <w:marRight w:val="0"/>
                      <w:marTop w:val="0"/>
                      <w:marBottom w:val="0"/>
                      <w:divBdr>
                        <w:top w:val="none" w:sz="0" w:space="0" w:color="auto"/>
                        <w:left w:val="none" w:sz="0" w:space="0" w:color="auto"/>
                        <w:bottom w:val="none" w:sz="0" w:space="0" w:color="auto"/>
                        <w:right w:val="none" w:sz="0" w:space="0" w:color="auto"/>
                      </w:divBdr>
                    </w:div>
                    <w:div w:id="1984462297">
                      <w:marLeft w:val="0"/>
                      <w:marRight w:val="0"/>
                      <w:marTop w:val="0"/>
                      <w:marBottom w:val="0"/>
                      <w:divBdr>
                        <w:top w:val="none" w:sz="0" w:space="0" w:color="auto"/>
                        <w:left w:val="none" w:sz="0" w:space="0" w:color="auto"/>
                        <w:bottom w:val="none" w:sz="0" w:space="0" w:color="auto"/>
                        <w:right w:val="none" w:sz="0" w:space="0" w:color="auto"/>
                      </w:divBdr>
                    </w:div>
                    <w:div w:id="753360690">
                      <w:marLeft w:val="0"/>
                      <w:marRight w:val="0"/>
                      <w:marTop w:val="0"/>
                      <w:marBottom w:val="0"/>
                      <w:divBdr>
                        <w:top w:val="none" w:sz="0" w:space="0" w:color="auto"/>
                        <w:left w:val="none" w:sz="0" w:space="0" w:color="auto"/>
                        <w:bottom w:val="none" w:sz="0" w:space="0" w:color="auto"/>
                        <w:right w:val="none" w:sz="0" w:space="0" w:color="auto"/>
                      </w:divBdr>
                    </w:div>
                    <w:div w:id="834036568">
                      <w:marLeft w:val="0"/>
                      <w:marRight w:val="0"/>
                      <w:marTop w:val="0"/>
                      <w:marBottom w:val="0"/>
                      <w:divBdr>
                        <w:top w:val="none" w:sz="0" w:space="0" w:color="auto"/>
                        <w:left w:val="none" w:sz="0" w:space="0" w:color="auto"/>
                        <w:bottom w:val="none" w:sz="0" w:space="0" w:color="auto"/>
                        <w:right w:val="none" w:sz="0" w:space="0" w:color="auto"/>
                      </w:divBdr>
                    </w:div>
                    <w:div w:id="1392775221">
                      <w:marLeft w:val="0"/>
                      <w:marRight w:val="0"/>
                      <w:marTop w:val="0"/>
                      <w:marBottom w:val="0"/>
                      <w:divBdr>
                        <w:top w:val="none" w:sz="0" w:space="0" w:color="auto"/>
                        <w:left w:val="none" w:sz="0" w:space="0" w:color="auto"/>
                        <w:bottom w:val="none" w:sz="0" w:space="0" w:color="auto"/>
                        <w:right w:val="none" w:sz="0" w:space="0" w:color="auto"/>
                      </w:divBdr>
                    </w:div>
                    <w:div w:id="1266116735">
                      <w:marLeft w:val="0"/>
                      <w:marRight w:val="0"/>
                      <w:marTop w:val="0"/>
                      <w:marBottom w:val="0"/>
                      <w:divBdr>
                        <w:top w:val="none" w:sz="0" w:space="0" w:color="auto"/>
                        <w:left w:val="none" w:sz="0" w:space="0" w:color="auto"/>
                        <w:bottom w:val="none" w:sz="0" w:space="0" w:color="auto"/>
                        <w:right w:val="none" w:sz="0" w:space="0" w:color="auto"/>
                      </w:divBdr>
                    </w:div>
                    <w:div w:id="88088956">
                      <w:marLeft w:val="0"/>
                      <w:marRight w:val="0"/>
                      <w:marTop w:val="0"/>
                      <w:marBottom w:val="0"/>
                      <w:divBdr>
                        <w:top w:val="none" w:sz="0" w:space="0" w:color="auto"/>
                        <w:left w:val="none" w:sz="0" w:space="0" w:color="auto"/>
                        <w:bottom w:val="none" w:sz="0" w:space="0" w:color="auto"/>
                        <w:right w:val="none" w:sz="0" w:space="0" w:color="auto"/>
                      </w:divBdr>
                    </w:div>
                    <w:div w:id="781800178">
                      <w:marLeft w:val="0"/>
                      <w:marRight w:val="0"/>
                      <w:marTop w:val="0"/>
                      <w:marBottom w:val="0"/>
                      <w:divBdr>
                        <w:top w:val="none" w:sz="0" w:space="0" w:color="auto"/>
                        <w:left w:val="none" w:sz="0" w:space="0" w:color="auto"/>
                        <w:bottom w:val="none" w:sz="0" w:space="0" w:color="auto"/>
                        <w:right w:val="none" w:sz="0" w:space="0" w:color="auto"/>
                      </w:divBdr>
                    </w:div>
                    <w:div w:id="875040312">
                      <w:marLeft w:val="0"/>
                      <w:marRight w:val="0"/>
                      <w:marTop w:val="0"/>
                      <w:marBottom w:val="0"/>
                      <w:divBdr>
                        <w:top w:val="none" w:sz="0" w:space="0" w:color="auto"/>
                        <w:left w:val="none" w:sz="0" w:space="0" w:color="auto"/>
                        <w:bottom w:val="none" w:sz="0" w:space="0" w:color="auto"/>
                        <w:right w:val="none" w:sz="0" w:space="0" w:color="auto"/>
                      </w:divBdr>
                    </w:div>
                    <w:div w:id="367147486">
                      <w:marLeft w:val="0"/>
                      <w:marRight w:val="0"/>
                      <w:marTop w:val="0"/>
                      <w:marBottom w:val="0"/>
                      <w:divBdr>
                        <w:top w:val="none" w:sz="0" w:space="0" w:color="auto"/>
                        <w:left w:val="none" w:sz="0" w:space="0" w:color="auto"/>
                        <w:bottom w:val="none" w:sz="0" w:space="0" w:color="auto"/>
                        <w:right w:val="none" w:sz="0" w:space="0" w:color="auto"/>
                      </w:divBdr>
                    </w:div>
                    <w:div w:id="547763954">
                      <w:marLeft w:val="0"/>
                      <w:marRight w:val="0"/>
                      <w:marTop w:val="0"/>
                      <w:marBottom w:val="0"/>
                      <w:divBdr>
                        <w:top w:val="none" w:sz="0" w:space="0" w:color="auto"/>
                        <w:left w:val="none" w:sz="0" w:space="0" w:color="auto"/>
                        <w:bottom w:val="none" w:sz="0" w:space="0" w:color="auto"/>
                        <w:right w:val="none" w:sz="0" w:space="0" w:color="auto"/>
                      </w:divBdr>
                    </w:div>
                    <w:div w:id="62915925">
                      <w:marLeft w:val="0"/>
                      <w:marRight w:val="0"/>
                      <w:marTop w:val="0"/>
                      <w:marBottom w:val="0"/>
                      <w:divBdr>
                        <w:top w:val="none" w:sz="0" w:space="0" w:color="auto"/>
                        <w:left w:val="none" w:sz="0" w:space="0" w:color="auto"/>
                        <w:bottom w:val="none" w:sz="0" w:space="0" w:color="auto"/>
                        <w:right w:val="none" w:sz="0" w:space="0" w:color="auto"/>
                      </w:divBdr>
                    </w:div>
                    <w:div w:id="252472035">
                      <w:marLeft w:val="0"/>
                      <w:marRight w:val="0"/>
                      <w:marTop w:val="0"/>
                      <w:marBottom w:val="0"/>
                      <w:divBdr>
                        <w:top w:val="none" w:sz="0" w:space="0" w:color="auto"/>
                        <w:left w:val="none" w:sz="0" w:space="0" w:color="auto"/>
                        <w:bottom w:val="none" w:sz="0" w:space="0" w:color="auto"/>
                        <w:right w:val="none" w:sz="0" w:space="0" w:color="auto"/>
                      </w:divBdr>
                    </w:div>
                    <w:div w:id="846406026">
                      <w:marLeft w:val="0"/>
                      <w:marRight w:val="0"/>
                      <w:marTop w:val="0"/>
                      <w:marBottom w:val="0"/>
                      <w:divBdr>
                        <w:top w:val="none" w:sz="0" w:space="0" w:color="auto"/>
                        <w:left w:val="none" w:sz="0" w:space="0" w:color="auto"/>
                        <w:bottom w:val="none" w:sz="0" w:space="0" w:color="auto"/>
                        <w:right w:val="none" w:sz="0" w:space="0" w:color="auto"/>
                      </w:divBdr>
                    </w:div>
                    <w:div w:id="1065765247">
                      <w:marLeft w:val="0"/>
                      <w:marRight w:val="0"/>
                      <w:marTop w:val="0"/>
                      <w:marBottom w:val="0"/>
                      <w:divBdr>
                        <w:top w:val="none" w:sz="0" w:space="0" w:color="auto"/>
                        <w:left w:val="none" w:sz="0" w:space="0" w:color="auto"/>
                        <w:bottom w:val="none" w:sz="0" w:space="0" w:color="auto"/>
                        <w:right w:val="none" w:sz="0" w:space="0" w:color="auto"/>
                      </w:divBdr>
                    </w:div>
                    <w:div w:id="414206523">
                      <w:marLeft w:val="0"/>
                      <w:marRight w:val="0"/>
                      <w:marTop w:val="0"/>
                      <w:marBottom w:val="0"/>
                      <w:divBdr>
                        <w:top w:val="none" w:sz="0" w:space="0" w:color="auto"/>
                        <w:left w:val="none" w:sz="0" w:space="0" w:color="auto"/>
                        <w:bottom w:val="none" w:sz="0" w:space="0" w:color="auto"/>
                        <w:right w:val="none" w:sz="0" w:space="0" w:color="auto"/>
                      </w:divBdr>
                    </w:div>
                    <w:div w:id="1218932491">
                      <w:marLeft w:val="0"/>
                      <w:marRight w:val="0"/>
                      <w:marTop w:val="0"/>
                      <w:marBottom w:val="0"/>
                      <w:divBdr>
                        <w:top w:val="none" w:sz="0" w:space="0" w:color="auto"/>
                        <w:left w:val="none" w:sz="0" w:space="0" w:color="auto"/>
                        <w:bottom w:val="none" w:sz="0" w:space="0" w:color="auto"/>
                        <w:right w:val="none" w:sz="0" w:space="0" w:color="auto"/>
                      </w:divBdr>
                    </w:div>
                    <w:div w:id="399641940">
                      <w:marLeft w:val="0"/>
                      <w:marRight w:val="0"/>
                      <w:marTop w:val="0"/>
                      <w:marBottom w:val="0"/>
                      <w:divBdr>
                        <w:top w:val="none" w:sz="0" w:space="0" w:color="auto"/>
                        <w:left w:val="none" w:sz="0" w:space="0" w:color="auto"/>
                        <w:bottom w:val="none" w:sz="0" w:space="0" w:color="auto"/>
                        <w:right w:val="none" w:sz="0" w:space="0" w:color="auto"/>
                      </w:divBdr>
                    </w:div>
                    <w:div w:id="1647666762">
                      <w:marLeft w:val="0"/>
                      <w:marRight w:val="0"/>
                      <w:marTop w:val="0"/>
                      <w:marBottom w:val="0"/>
                      <w:divBdr>
                        <w:top w:val="none" w:sz="0" w:space="0" w:color="auto"/>
                        <w:left w:val="none" w:sz="0" w:space="0" w:color="auto"/>
                        <w:bottom w:val="none" w:sz="0" w:space="0" w:color="auto"/>
                        <w:right w:val="none" w:sz="0" w:space="0" w:color="auto"/>
                      </w:divBdr>
                    </w:div>
                    <w:div w:id="1065638960">
                      <w:marLeft w:val="0"/>
                      <w:marRight w:val="0"/>
                      <w:marTop w:val="0"/>
                      <w:marBottom w:val="0"/>
                      <w:divBdr>
                        <w:top w:val="none" w:sz="0" w:space="0" w:color="auto"/>
                        <w:left w:val="none" w:sz="0" w:space="0" w:color="auto"/>
                        <w:bottom w:val="none" w:sz="0" w:space="0" w:color="auto"/>
                        <w:right w:val="none" w:sz="0" w:space="0" w:color="auto"/>
                      </w:divBdr>
                    </w:div>
                    <w:div w:id="1379666495">
                      <w:marLeft w:val="0"/>
                      <w:marRight w:val="0"/>
                      <w:marTop w:val="0"/>
                      <w:marBottom w:val="0"/>
                      <w:divBdr>
                        <w:top w:val="none" w:sz="0" w:space="0" w:color="auto"/>
                        <w:left w:val="none" w:sz="0" w:space="0" w:color="auto"/>
                        <w:bottom w:val="none" w:sz="0" w:space="0" w:color="auto"/>
                        <w:right w:val="none" w:sz="0" w:space="0" w:color="auto"/>
                      </w:divBdr>
                    </w:div>
                    <w:div w:id="725759191">
                      <w:marLeft w:val="0"/>
                      <w:marRight w:val="0"/>
                      <w:marTop w:val="0"/>
                      <w:marBottom w:val="0"/>
                      <w:divBdr>
                        <w:top w:val="none" w:sz="0" w:space="0" w:color="auto"/>
                        <w:left w:val="none" w:sz="0" w:space="0" w:color="auto"/>
                        <w:bottom w:val="none" w:sz="0" w:space="0" w:color="auto"/>
                        <w:right w:val="none" w:sz="0" w:space="0" w:color="auto"/>
                      </w:divBdr>
                    </w:div>
                    <w:div w:id="599948887">
                      <w:marLeft w:val="0"/>
                      <w:marRight w:val="0"/>
                      <w:marTop w:val="0"/>
                      <w:marBottom w:val="0"/>
                      <w:divBdr>
                        <w:top w:val="none" w:sz="0" w:space="0" w:color="auto"/>
                        <w:left w:val="none" w:sz="0" w:space="0" w:color="auto"/>
                        <w:bottom w:val="none" w:sz="0" w:space="0" w:color="auto"/>
                        <w:right w:val="none" w:sz="0" w:space="0" w:color="auto"/>
                      </w:divBdr>
                    </w:div>
                    <w:div w:id="2026977462">
                      <w:marLeft w:val="0"/>
                      <w:marRight w:val="0"/>
                      <w:marTop w:val="0"/>
                      <w:marBottom w:val="0"/>
                      <w:divBdr>
                        <w:top w:val="none" w:sz="0" w:space="0" w:color="auto"/>
                        <w:left w:val="none" w:sz="0" w:space="0" w:color="auto"/>
                        <w:bottom w:val="none" w:sz="0" w:space="0" w:color="auto"/>
                        <w:right w:val="none" w:sz="0" w:space="0" w:color="auto"/>
                      </w:divBdr>
                    </w:div>
                    <w:div w:id="912279629">
                      <w:marLeft w:val="0"/>
                      <w:marRight w:val="0"/>
                      <w:marTop w:val="0"/>
                      <w:marBottom w:val="0"/>
                      <w:divBdr>
                        <w:top w:val="none" w:sz="0" w:space="0" w:color="auto"/>
                        <w:left w:val="none" w:sz="0" w:space="0" w:color="auto"/>
                        <w:bottom w:val="none" w:sz="0" w:space="0" w:color="auto"/>
                        <w:right w:val="none" w:sz="0" w:space="0" w:color="auto"/>
                      </w:divBdr>
                    </w:div>
                    <w:div w:id="1101074411">
                      <w:marLeft w:val="0"/>
                      <w:marRight w:val="0"/>
                      <w:marTop w:val="0"/>
                      <w:marBottom w:val="0"/>
                      <w:divBdr>
                        <w:top w:val="none" w:sz="0" w:space="0" w:color="auto"/>
                        <w:left w:val="none" w:sz="0" w:space="0" w:color="auto"/>
                        <w:bottom w:val="none" w:sz="0" w:space="0" w:color="auto"/>
                        <w:right w:val="none" w:sz="0" w:space="0" w:color="auto"/>
                      </w:divBdr>
                    </w:div>
                    <w:div w:id="907038349">
                      <w:marLeft w:val="0"/>
                      <w:marRight w:val="0"/>
                      <w:marTop w:val="0"/>
                      <w:marBottom w:val="0"/>
                      <w:divBdr>
                        <w:top w:val="none" w:sz="0" w:space="0" w:color="auto"/>
                        <w:left w:val="none" w:sz="0" w:space="0" w:color="auto"/>
                        <w:bottom w:val="none" w:sz="0" w:space="0" w:color="auto"/>
                        <w:right w:val="none" w:sz="0" w:space="0" w:color="auto"/>
                      </w:divBdr>
                    </w:div>
                    <w:div w:id="680396988">
                      <w:marLeft w:val="0"/>
                      <w:marRight w:val="0"/>
                      <w:marTop w:val="0"/>
                      <w:marBottom w:val="0"/>
                      <w:divBdr>
                        <w:top w:val="none" w:sz="0" w:space="0" w:color="auto"/>
                        <w:left w:val="none" w:sz="0" w:space="0" w:color="auto"/>
                        <w:bottom w:val="none" w:sz="0" w:space="0" w:color="auto"/>
                        <w:right w:val="none" w:sz="0" w:space="0" w:color="auto"/>
                      </w:divBdr>
                    </w:div>
                    <w:div w:id="428505108">
                      <w:marLeft w:val="0"/>
                      <w:marRight w:val="0"/>
                      <w:marTop w:val="0"/>
                      <w:marBottom w:val="0"/>
                      <w:divBdr>
                        <w:top w:val="none" w:sz="0" w:space="0" w:color="auto"/>
                        <w:left w:val="none" w:sz="0" w:space="0" w:color="auto"/>
                        <w:bottom w:val="none" w:sz="0" w:space="0" w:color="auto"/>
                        <w:right w:val="none" w:sz="0" w:space="0" w:color="auto"/>
                      </w:divBdr>
                    </w:div>
                    <w:div w:id="1281498617">
                      <w:marLeft w:val="0"/>
                      <w:marRight w:val="0"/>
                      <w:marTop w:val="0"/>
                      <w:marBottom w:val="0"/>
                      <w:divBdr>
                        <w:top w:val="none" w:sz="0" w:space="0" w:color="auto"/>
                        <w:left w:val="none" w:sz="0" w:space="0" w:color="auto"/>
                        <w:bottom w:val="none" w:sz="0" w:space="0" w:color="auto"/>
                        <w:right w:val="none" w:sz="0" w:space="0" w:color="auto"/>
                      </w:divBdr>
                    </w:div>
                    <w:div w:id="1508984733">
                      <w:marLeft w:val="0"/>
                      <w:marRight w:val="0"/>
                      <w:marTop w:val="0"/>
                      <w:marBottom w:val="0"/>
                      <w:divBdr>
                        <w:top w:val="none" w:sz="0" w:space="0" w:color="auto"/>
                        <w:left w:val="none" w:sz="0" w:space="0" w:color="auto"/>
                        <w:bottom w:val="none" w:sz="0" w:space="0" w:color="auto"/>
                        <w:right w:val="none" w:sz="0" w:space="0" w:color="auto"/>
                      </w:divBdr>
                    </w:div>
                    <w:div w:id="2069525845">
                      <w:marLeft w:val="0"/>
                      <w:marRight w:val="0"/>
                      <w:marTop w:val="0"/>
                      <w:marBottom w:val="0"/>
                      <w:divBdr>
                        <w:top w:val="none" w:sz="0" w:space="0" w:color="auto"/>
                        <w:left w:val="none" w:sz="0" w:space="0" w:color="auto"/>
                        <w:bottom w:val="none" w:sz="0" w:space="0" w:color="auto"/>
                        <w:right w:val="none" w:sz="0" w:space="0" w:color="auto"/>
                      </w:divBdr>
                    </w:div>
                    <w:div w:id="2011255024">
                      <w:marLeft w:val="0"/>
                      <w:marRight w:val="0"/>
                      <w:marTop w:val="0"/>
                      <w:marBottom w:val="0"/>
                      <w:divBdr>
                        <w:top w:val="none" w:sz="0" w:space="0" w:color="auto"/>
                        <w:left w:val="none" w:sz="0" w:space="0" w:color="auto"/>
                        <w:bottom w:val="none" w:sz="0" w:space="0" w:color="auto"/>
                        <w:right w:val="none" w:sz="0" w:space="0" w:color="auto"/>
                      </w:divBdr>
                    </w:div>
                    <w:div w:id="433598548">
                      <w:marLeft w:val="0"/>
                      <w:marRight w:val="0"/>
                      <w:marTop w:val="0"/>
                      <w:marBottom w:val="0"/>
                      <w:divBdr>
                        <w:top w:val="none" w:sz="0" w:space="0" w:color="auto"/>
                        <w:left w:val="none" w:sz="0" w:space="0" w:color="auto"/>
                        <w:bottom w:val="none" w:sz="0" w:space="0" w:color="auto"/>
                        <w:right w:val="none" w:sz="0" w:space="0" w:color="auto"/>
                      </w:divBdr>
                    </w:div>
                    <w:div w:id="245042182">
                      <w:marLeft w:val="0"/>
                      <w:marRight w:val="0"/>
                      <w:marTop w:val="0"/>
                      <w:marBottom w:val="0"/>
                      <w:divBdr>
                        <w:top w:val="none" w:sz="0" w:space="0" w:color="auto"/>
                        <w:left w:val="none" w:sz="0" w:space="0" w:color="auto"/>
                        <w:bottom w:val="none" w:sz="0" w:space="0" w:color="auto"/>
                        <w:right w:val="none" w:sz="0" w:space="0" w:color="auto"/>
                      </w:divBdr>
                    </w:div>
                    <w:div w:id="1000738762">
                      <w:marLeft w:val="0"/>
                      <w:marRight w:val="0"/>
                      <w:marTop w:val="0"/>
                      <w:marBottom w:val="0"/>
                      <w:divBdr>
                        <w:top w:val="none" w:sz="0" w:space="0" w:color="auto"/>
                        <w:left w:val="none" w:sz="0" w:space="0" w:color="auto"/>
                        <w:bottom w:val="none" w:sz="0" w:space="0" w:color="auto"/>
                        <w:right w:val="none" w:sz="0" w:space="0" w:color="auto"/>
                      </w:divBdr>
                    </w:div>
                    <w:div w:id="1438669701">
                      <w:marLeft w:val="0"/>
                      <w:marRight w:val="0"/>
                      <w:marTop w:val="0"/>
                      <w:marBottom w:val="0"/>
                      <w:divBdr>
                        <w:top w:val="none" w:sz="0" w:space="0" w:color="auto"/>
                        <w:left w:val="none" w:sz="0" w:space="0" w:color="auto"/>
                        <w:bottom w:val="none" w:sz="0" w:space="0" w:color="auto"/>
                        <w:right w:val="none" w:sz="0" w:space="0" w:color="auto"/>
                      </w:divBdr>
                    </w:div>
                    <w:div w:id="692269489">
                      <w:marLeft w:val="0"/>
                      <w:marRight w:val="0"/>
                      <w:marTop w:val="0"/>
                      <w:marBottom w:val="0"/>
                      <w:divBdr>
                        <w:top w:val="none" w:sz="0" w:space="0" w:color="auto"/>
                        <w:left w:val="none" w:sz="0" w:space="0" w:color="auto"/>
                        <w:bottom w:val="none" w:sz="0" w:space="0" w:color="auto"/>
                        <w:right w:val="none" w:sz="0" w:space="0" w:color="auto"/>
                      </w:divBdr>
                    </w:div>
                    <w:div w:id="1957515492">
                      <w:marLeft w:val="0"/>
                      <w:marRight w:val="0"/>
                      <w:marTop w:val="0"/>
                      <w:marBottom w:val="0"/>
                      <w:divBdr>
                        <w:top w:val="none" w:sz="0" w:space="0" w:color="auto"/>
                        <w:left w:val="none" w:sz="0" w:space="0" w:color="auto"/>
                        <w:bottom w:val="none" w:sz="0" w:space="0" w:color="auto"/>
                        <w:right w:val="none" w:sz="0" w:space="0" w:color="auto"/>
                      </w:divBdr>
                    </w:div>
                    <w:div w:id="1802529960">
                      <w:marLeft w:val="0"/>
                      <w:marRight w:val="0"/>
                      <w:marTop w:val="0"/>
                      <w:marBottom w:val="0"/>
                      <w:divBdr>
                        <w:top w:val="none" w:sz="0" w:space="0" w:color="auto"/>
                        <w:left w:val="none" w:sz="0" w:space="0" w:color="auto"/>
                        <w:bottom w:val="none" w:sz="0" w:space="0" w:color="auto"/>
                        <w:right w:val="none" w:sz="0" w:space="0" w:color="auto"/>
                      </w:divBdr>
                    </w:div>
                    <w:div w:id="363747948">
                      <w:marLeft w:val="0"/>
                      <w:marRight w:val="0"/>
                      <w:marTop w:val="0"/>
                      <w:marBottom w:val="0"/>
                      <w:divBdr>
                        <w:top w:val="none" w:sz="0" w:space="0" w:color="auto"/>
                        <w:left w:val="none" w:sz="0" w:space="0" w:color="auto"/>
                        <w:bottom w:val="none" w:sz="0" w:space="0" w:color="auto"/>
                        <w:right w:val="none" w:sz="0" w:space="0" w:color="auto"/>
                      </w:divBdr>
                    </w:div>
                    <w:div w:id="260770788">
                      <w:marLeft w:val="0"/>
                      <w:marRight w:val="0"/>
                      <w:marTop w:val="0"/>
                      <w:marBottom w:val="0"/>
                      <w:divBdr>
                        <w:top w:val="none" w:sz="0" w:space="0" w:color="auto"/>
                        <w:left w:val="none" w:sz="0" w:space="0" w:color="auto"/>
                        <w:bottom w:val="none" w:sz="0" w:space="0" w:color="auto"/>
                        <w:right w:val="none" w:sz="0" w:space="0" w:color="auto"/>
                      </w:divBdr>
                    </w:div>
                    <w:div w:id="975918277">
                      <w:marLeft w:val="0"/>
                      <w:marRight w:val="0"/>
                      <w:marTop w:val="0"/>
                      <w:marBottom w:val="0"/>
                      <w:divBdr>
                        <w:top w:val="none" w:sz="0" w:space="0" w:color="auto"/>
                        <w:left w:val="none" w:sz="0" w:space="0" w:color="auto"/>
                        <w:bottom w:val="none" w:sz="0" w:space="0" w:color="auto"/>
                        <w:right w:val="none" w:sz="0" w:space="0" w:color="auto"/>
                      </w:divBdr>
                    </w:div>
                    <w:div w:id="442577820">
                      <w:marLeft w:val="0"/>
                      <w:marRight w:val="0"/>
                      <w:marTop w:val="0"/>
                      <w:marBottom w:val="0"/>
                      <w:divBdr>
                        <w:top w:val="none" w:sz="0" w:space="0" w:color="auto"/>
                        <w:left w:val="none" w:sz="0" w:space="0" w:color="auto"/>
                        <w:bottom w:val="none" w:sz="0" w:space="0" w:color="auto"/>
                        <w:right w:val="none" w:sz="0" w:space="0" w:color="auto"/>
                      </w:divBdr>
                    </w:div>
                    <w:div w:id="2033799967">
                      <w:marLeft w:val="0"/>
                      <w:marRight w:val="0"/>
                      <w:marTop w:val="0"/>
                      <w:marBottom w:val="0"/>
                      <w:divBdr>
                        <w:top w:val="none" w:sz="0" w:space="0" w:color="auto"/>
                        <w:left w:val="none" w:sz="0" w:space="0" w:color="auto"/>
                        <w:bottom w:val="none" w:sz="0" w:space="0" w:color="auto"/>
                        <w:right w:val="none" w:sz="0" w:space="0" w:color="auto"/>
                      </w:divBdr>
                    </w:div>
                    <w:div w:id="1779987252">
                      <w:marLeft w:val="0"/>
                      <w:marRight w:val="0"/>
                      <w:marTop w:val="0"/>
                      <w:marBottom w:val="0"/>
                      <w:divBdr>
                        <w:top w:val="none" w:sz="0" w:space="0" w:color="auto"/>
                        <w:left w:val="none" w:sz="0" w:space="0" w:color="auto"/>
                        <w:bottom w:val="none" w:sz="0" w:space="0" w:color="auto"/>
                        <w:right w:val="none" w:sz="0" w:space="0" w:color="auto"/>
                      </w:divBdr>
                    </w:div>
                    <w:div w:id="715543771">
                      <w:marLeft w:val="0"/>
                      <w:marRight w:val="0"/>
                      <w:marTop w:val="0"/>
                      <w:marBottom w:val="0"/>
                      <w:divBdr>
                        <w:top w:val="none" w:sz="0" w:space="0" w:color="auto"/>
                        <w:left w:val="none" w:sz="0" w:space="0" w:color="auto"/>
                        <w:bottom w:val="none" w:sz="0" w:space="0" w:color="auto"/>
                        <w:right w:val="none" w:sz="0" w:space="0" w:color="auto"/>
                      </w:divBdr>
                    </w:div>
                    <w:div w:id="41100019">
                      <w:marLeft w:val="0"/>
                      <w:marRight w:val="0"/>
                      <w:marTop w:val="0"/>
                      <w:marBottom w:val="0"/>
                      <w:divBdr>
                        <w:top w:val="none" w:sz="0" w:space="0" w:color="auto"/>
                        <w:left w:val="none" w:sz="0" w:space="0" w:color="auto"/>
                        <w:bottom w:val="none" w:sz="0" w:space="0" w:color="auto"/>
                        <w:right w:val="none" w:sz="0" w:space="0" w:color="auto"/>
                      </w:divBdr>
                    </w:div>
                    <w:div w:id="1632713227">
                      <w:marLeft w:val="0"/>
                      <w:marRight w:val="0"/>
                      <w:marTop w:val="0"/>
                      <w:marBottom w:val="0"/>
                      <w:divBdr>
                        <w:top w:val="none" w:sz="0" w:space="0" w:color="auto"/>
                        <w:left w:val="none" w:sz="0" w:space="0" w:color="auto"/>
                        <w:bottom w:val="none" w:sz="0" w:space="0" w:color="auto"/>
                        <w:right w:val="none" w:sz="0" w:space="0" w:color="auto"/>
                      </w:divBdr>
                    </w:div>
                    <w:div w:id="1381200410">
                      <w:marLeft w:val="0"/>
                      <w:marRight w:val="0"/>
                      <w:marTop w:val="0"/>
                      <w:marBottom w:val="0"/>
                      <w:divBdr>
                        <w:top w:val="none" w:sz="0" w:space="0" w:color="auto"/>
                        <w:left w:val="none" w:sz="0" w:space="0" w:color="auto"/>
                        <w:bottom w:val="none" w:sz="0" w:space="0" w:color="auto"/>
                        <w:right w:val="none" w:sz="0" w:space="0" w:color="auto"/>
                      </w:divBdr>
                    </w:div>
                    <w:div w:id="1865054012">
                      <w:marLeft w:val="0"/>
                      <w:marRight w:val="0"/>
                      <w:marTop w:val="0"/>
                      <w:marBottom w:val="0"/>
                      <w:divBdr>
                        <w:top w:val="none" w:sz="0" w:space="0" w:color="auto"/>
                        <w:left w:val="none" w:sz="0" w:space="0" w:color="auto"/>
                        <w:bottom w:val="none" w:sz="0" w:space="0" w:color="auto"/>
                        <w:right w:val="none" w:sz="0" w:space="0" w:color="auto"/>
                      </w:divBdr>
                    </w:div>
                    <w:div w:id="1736585774">
                      <w:marLeft w:val="0"/>
                      <w:marRight w:val="0"/>
                      <w:marTop w:val="0"/>
                      <w:marBottom w:val="0"/>
                      <w:divBdr>
                        <w:top w:val="none" w:sz="0" w:space="0" w:color="auto"/>
                        <w:left w:val="none" w:sz="0" w:space="0" w:color="auto"/>
                        <w:bottom w:val="none" w:sz="0" w:space="0" w:color="auto"/>
                        <w:right w:val="none" w:sz="0" w:space="0" w:color="auto"/>
                      </w:divBdr>
                    </w:div>
                    <w:div w:id="525950572">
                      <w:marLeft w:val="0"/>
                      <w:marRight w:val="0"/>
                      <w:marTop w:val="0"/>
                      <w:marBottom w:val="0"/>
                      <w:divBdr>
                        <w:top w:val="none" w:sz="0" w:space="0" w:color="auto"/>
                        <w:left w:val="none" w:sz="0" w:space="0" w:color="auto"/>
                        <w:bottom w:val="none" w:sz="0" w:space="0" w:color="auto"/>
                        <w:right w:val="none" w:sz="0" w:space="0" w:color="auto"/>
                      </w:divBdr>
                    </w:div>
                    <w:div w:id="122432715">
                      <w:marLeft w:val="0"/>
                      <w:marRight w:val="0"/>
                      <w:marTop w:val="0"/>
                      <w:marBottom w:val="0"/>
                      <w:divBdr>
                        <w:top w:val="none" w:sz="0" w:space="0" w:color="auto"/>
                        <w:left w:val="none" w:sz="0" w:space="0" w:color="auto"/>
                        <w:bottom w:val="none" w:sz="0" w:space="0" w:color="auto"/>
                        <w:right w:val="none" w:sz="0" w:space="0" w:color="auto"/>
                      </w:divBdr>
                    </w:div>
                    <w:div w:id="252055424">
                      <w:marLeft w:val="0"/>
                      <w:marRight w:val="0"/>
                      <w:marTop w:val="0"/>
                      <w:marBottom w:val="0"/>
                      <w:divBdr>
                        <w:top w:val="none" w:sz="0" w:space="0" w:color="auto"/>
                        <w:left w:val="none" w:sz="0" w:space="0" w:color="auto"/>
                        <w:bottom w:val="none" w:sz="0" w:space="0" w:color="auto"/>
                        <w:right w:val="none" w:sz="0" w:space="0" w:color="auto"/>
                      </w:divBdr>
                    </w:div>
                    <w:div w:id="948700591">
                      <w:marLeft w:val="0"/>
                      <w:marRight w:val="0"/>
                      <w:marTop w:val="0"/>
                      <w:marBottom w:val="0"/>
                      <w:divBdr>
                        <w:top w:val="none" w:sz="0" w:space="0" w:color="auto"/>
                        <w:left w:val="none" w:sz="0" w:space="0" w:color="auto"/>
                        <w:bottom w:val="none" w:sz="0" w:space="0" w:color="auto"/>
                        <w:right w:val="none" w:sz="0" w:space="0" w:color="auto"/>
                      </w:divBdr>
                    </w:div>
                    <w:div w:id="189488299">
                      <w:marLeft w:val="0"/>
                      <w:marRight w:val="0"/>
                      <w:marTop w:val="0"/>
                      <w:marBottom w:val="0"/>
                      <w:divBdr>
                        <w:top w:val="none" w:sz="0" w:space="0" w:color="auto"/>
                        <w:left w:val="none" w:sz="0" w:space="0" w:color="auto"/>
                        <w:bottom w:val="none" w:sz="0" w:space="0" w:color="auto"/>
                        <w:right w:val="none" w:sz="0" w:space="0" w:color="auto"/>
                      </w:divBdr>
                    </w:div>
                    <w:div w:id="1095202430">
                      <w:marLeft w:val="0"/>
                      <w:marRight w:val="0"/>
                      <w:marTop w:val="0"/>
                      <w:marBottom w:val="0"/>
                      <w:divBdr>
                        <w:top w:val="none" w:sz="0" w:space="0" w:color="auto"/>
                        <w:left w:val="none" w:sz="0" w:space="0" w:color="auto"/>
                        <w:bottom w:val="none" w:sz="0" w:space="0" w:color="auto"/>
                        <w:right w:val="none" w:sz="0" w:space="0" w:color="auto"/>
                      </w:divBdr>
                    </w:div>
                    <w:div w:id="1982005355">
                      <w:marLeft w:val="0"/>
                      <w:marRight w:val="0"/>
                      <w:marTop w:val="0"/>
                      <w:marBottom w:val="0"/>
                      <w:divBdr>
                        <w:top w:val="none" w:sz="0" w:space="0" w:color="auto"/>
                        <w:left w:val="none" w:sz="0" w:space="0" w:color="auto"/>
                        <w:bottom w:val="none" w:sz="0" w:space="0" w:color="auto"/>
                        <w:right w:val="none" w:sz="0" w:space="0" w:color="auto"/>
                      </w:divBdr>
                    </w:div>
                    <w:div w:id="2145152395">
                      <w:marLeft w:val="0"/>
                      <w:marRight w:val="0"/>
                      <w:marTop w:val="0"/>
                      <w:marBottom w:val="0"/>
                      <w:divBdr>
                        <w:top w:val="none" w:sz="0" w:space="0" w:color="auto"/>
                        <w:left w:val="none" w:sz="0" w:space="0" w:color="auto"/>
                        <w:bottom w:val="none" w:sz="0" w:space="0" w:color="auto"/>
                        <w:right w:val="none" w:sz="0" w:space="0" w:color="auto"/>
                      </w:divBdr>
                    </w:div>
                    <w:div w:id="144323840">
                      <w:marLeft w:val="0"/>
                      <w:marRight w:val="0"/>
                      <w:marTop w:val="0"/>
                      <w:marBottom w:val="0"/>
                      <w:divBdr>
                        <w:top w:val="none" w:sz="0" w:space="0" w:color="auto"/>
                        <w:left w:val="none" w:sz="0" w:space="0" w:color="auto"/>
                        <w:bottom w:val="none" w:sz="0" w:space="0" w:color="auto"/>
                        <w:right w:val="none" w:sz="0" w:space="0" w:color="auto"/>
                      </w:divBdr>
                    </w:div>
                    <w:div w:id="1769081547">
                      <w:marLeft w:val="0"/>
                      <w:marRight w:val="0"/>
                      <w:marTop w:val="0"/>
                      <w:marBottom w:val="0"/>
                      <w:divBdr>
                        <w:top w:val="none" w:sz="0" w:space="0" w:color="auto"/>
                        <w:left w:val="none" w:sz="0" w:space="0" w:color="auto"/>
                        <w:bottom w:val="none" w:sz="0" w:space="0" w:color="auto"/>
                        <w:right w:val="none" w:sz="0" w:space="0" w:color="auto"/>
                      </w:divBdr>
                    </w:div>
                    <w:div w:id="137917066">
                      <w:marLeft w:val="0"/>
                      <w:marRight w:val="0"/>
                      <w:marTop w:val="0"/>
                      <w:marBottom w:val="0"/>
                      <w:divBdr>
                        <w:top w:val="none" w:sz="0" w:space="0" w:color="auto"/>
                        <w:left w:val="none" w:sz="0" w:space="0" w:color="auto"/>
                        <w:bottom w:val="none" w:sz="0" w:space="0" w:color="auto"/>
                        <w:right w:val="none" w:sz="0" w:space="0" w:color="auto"/>
                      </w:divBdr>
                    </w:div>
                    <w:div w:id="882786540">
                      <w:marLeft w:val="0"/>
                      <w:marRight w:val="0"/>
                      <w:marTop w:val="0"/>
                      <w:marBottom w:val="0"/>
                      <w:divBdr>
                        <w:top w:val="none" w:sz="0" w:space="0" w:color="auto"/>
                        <w:left w:val="none" w:sz="0" w:space="0" w:color="auto"/>
                        <w:bottom w:val="none" w:sz="0" w:space="0" w:color="auto"/>
                        <w:right w:val="none" w:sz="0" w:space="0" w:color="auto"/>
                      </w:divBdr>
                    </w:div>
                    <w:div w:id="1034044070">
                      <w:marLeft w:val="0"/>
                      <w:marRight w:val="0"/>
                      <w:marTop w:val="0"/>
                      <w:marBottom w:val="0"/>
                      <w:divBdr>
                        <w:top w:val="none" w:sz="0" w:space="0" w:color="auto"/>
                        <w:left w:val="none" w:sz="0" w:space="0" w:color="auto"/>
                        <w:bottom w:val="none" w:sz="0" w:space="0" w:color="auto"/>
                        <w:right w:val="none" w:sz="0" w:space="0" w:color="auto"/>
                      </w:divBdr>
                    </w:div>
                    <w:div w:id="1820608636">
                      <w:marLeft w:val="0"/>
                      <w:marRight w:val="0"/>
                      <w:marTop w:val="0"/>
                      <w:marBottom w:val="0"/>
                      <w:divBdr>
                        <w:top w:val="none" w:sz="0" w:space="0" w:color="auto"/>
                        <w:left w:val="none" w:sz="0" w:space="0" w:color="auto"/>
                        <w:bottom w:val="none" w:sz="0" w:space="0" w:color="auto"/>
                        <w:right w:val="none" w:sz="0" w:space="0" w:color="auto"/>
                      </w:divBdr>
                    </w:div>
                    <w:div w:id="1509490976">
                      <w:marLeft w:val="0"/>
                      <w:marRight w:val="0"/>
                      <w:marTop w:val="0"/>
                      <w:marBottom w:val="0"/>
                      <w:divBdr>
                        <w:top w:val="none" w:sz="0" w:space="0" w:color="auto"/>
                        <w:left w:val="none" w:sz="0" w:space="0" w:color="auto"/>
                        <w:bottom w:val="none" w:sz="0" w:space="0" w:color="auto"/>
                        <w:right w:val="none" w:sz="0" w:space="0" w:color="auto"/>
                      </w:divBdr>
                    </w:div>
                    <w:div w:id="638538966">
                      <w:marLeft w:val="0"/>
                      <w:marRight w:val="0"/>
                      <w:marTop w:val="0"/>
                      <w:marBottom w:val="0"/>
                      <w:divBdr>
                        <w:top w:val="none" w:sz="0" w:space="0" w:color="auto"/>
                        <w:left w:val="none" w:sz="0" w:space="0" w:color="auto"/>
                        <w:bottom w:val="none" w:sz="0" w:space="0" w:color="auto"/>
                        <w:right w:val="none" w:sz="0" w:space="0" w:color="auto"/>
                      </w:divBdr>
                    </w:div>
                    <w:div w:id="731469419">
                      <w:marLeft w:val="0"/>
                      <w:marRight w:val="0"/>
                      <w:marTop w:val="0"/>
                      <w:marBottom w:val="0"/>
                      <w:divBdr>
                        <w:top w:val="none" w:sz="0" w:space="0" w:color="auto"/>
                        <w:left w:val="none" w:sz="0" w:space="0" w:color="auto"/>
                        <w:bottom w:val="none" w:sz="0" w:space="0" w:color="auto"/>
                        <w:right w:val="none" w:sz="0" w:space="0" w:color="auto"/>
                      </w:divBdr>
                    </w:div>
                    <w:div w:id="1574852031">
                      <w:marLeft w:val="0"/>
                      <w:marRight w:val="0"/>
                      <w:marTop w:val="0"/>
                      <w:marBottom w:val="0"/>
                      <w:divBdr>
                        <w:top w:val="none" w:sz="0" w:space="0" w:color="auto"/>
                        <w:left w:val="none" w:sz="0" w:space="0" w:color="auto"/>
                        <w:bottom w:val="none" w:sz="0" w:space="0" w:color="auto"/>
                        <w:right w:val="none" w:sz="0" w:space="0" w:color="auto"/>
                      </w:divBdr>
                    </w:div>
                    <w:div w:id="408355090">
                      <w:marLeft w:val="0"/>
                      <w:marRight w:val="0"/>
                      <w:marTop w:val="0"/>
                      <w:marBottom w:val="0"/>
                      <w:divBdr>
                        <w:top w:val="none" w:sz="0" w:space="0" w:color="auto"/>
                        <w:left w:val="none" w:sz="0" w:space="0" w:color="auto"/>
                        <w:bottom w:val="none" w:sz="0" w:space="0" w:color="auto"/>
                        <w:right w:val="none" w:sz="0" w:space="0" w:color="auto"/>
                      </w:divBdr>
                    </w:div>
                    <w:div w:id="192573970">
                      <w:marLeft w:val="0"/>
                      <w:marRight w:val="0"/>
                      <w:marTop w:val="0"/>
                      <w:marBottom w:val="0"/>
                      <w:divBdr>
                        <w:top w:val="none" w:sz="0" w:space="0" w:color="auto"/>
                        <w:left w:val="none" w:sz="0" w:space="0" w:color="auto"/>
                        <w:bottom w:val="none" w:sz="0" w:space="0" w:color="auto"/>
                        <w:right w:val="none" w:sz="0" w:space="0" w:color="auto"/>
                      </w:divBdr>
                    </w:div>
                    <w:div w:id="1388995909">
                      <w:marLeft w:val="0"/>
                      <w:marRight w:val="0"/>
                      <w:marTop w:val="0"/>
                      <w:marBottom w:val="0"/>
                      <w:divBdr>
                        <w:top w:val="none" w:sz="0" w:space="0" w:color="auto"/>
                        <w:left w:val="none" w:sz="0" w:space="0" w:color="auto"/>
                        <w:bottom w:val="none" w:sz="0" w:space="0" w:color="auto"/>
                        <w:right w:val="none" w:sz="0" w:space="0" w:color="auto"/>
                      </w:divBdr>
                    </w:div>
                    <w:div w:id="700738953">
                      <w:marLeft w:val="0"/>
                      <w:marRight w:val="0"/>
                      <w:marTop w:val="0"/>
                      <w:marBottom w:val="0"/>
                      <w:divBdr>
                        <w:top w:val="none" w:sz="0" w:space="0" w:color="auto"/>
                        <w:left w:val="none" w:sz="0" w:space="0" w:color="auto"/>
                        <w:bottom w:val="none" w:sz="0" w:space="0" w:color="auto"/>
                        <w:right w:val="none" w:sz="0" w:space="0" w:color="auto"/>
                      </w:divBdr>
                    </w:div>
                    <w:div w:id="972253355">
                      <w:marLeft w:val="0"/>
                      <w:marRight w:val="0"/>
                      <w:marTop w:val="0"/>
                      <w:marBottom w:val="0"/>
                      <w:divBdr>
                        <w:top w:val="none" w:sz="0" w:space="0" w:color="auto"/>
                        <w:left w:val="none" w:sz="0" w:space="0" w:color="auto"/>
                        <w:bottom w:val="none" w:sz="0" w:space="0" w:color="auto"/>
                        <w:right w:val="none" w:sz="0" w:space="0" w:color="auto"/>
                      </w:divBdr>
                    </w:div>
                    <w:div w:id="474565317">
                      <w:marLeft w:val="0"/>
                      <w:marRight w:val="0"/>
                      <w:marTop w:val="0"/>
                      <w:marBottom w:val="0"/>
                      <w:divBdr>
                        <w:top w:val="none" w:sz="0" w:space="0" w:color="auto"/>
                        <w:left w:val="none" w:sz="0" w:space="0" w:color="auto"/>
                        <w:bottom w:val="none" w:sz="0" w:space="0" w:color="auto"/>
                        <w:right w:val="none" w:sz="0" w:space="0" w:color="auto"/>
                      </w:divBdr>
                    </w:div>
                    <w:div w:id="333610898">
                      <w:marLeft w:val="0"/>
                      <w:marRight w:val="0"/>
                      <w:marTop w:val="0"/>
                      <w:marBottom w:val="0"/>
                      <w:divBdr>
                        <w:top w:val="none" w:sz="0" w:space="0" w:color="auto"/>
                        <w:left w:val="none" w:sz="0" w:space="0" w:color="auto"/>
                        <w:bottom w:val="none" w:sz="0" w:space="0" w:color="auto"/>
                        <w:right w:val="none" w:sz="0" w:space="0" w:color="auto"/>
                      </w:divBdr>
                    </w:div>
                    <w:div w:id="634220516">
                      <w:marLeft w:val="0"/>
                      <w:marRight w:val="0"/>
                      <w:marTop w:val="0"/>
                      <w:marBottom w:val="0"/>
                      <w:divBdr>
                        <w:top w:val="none" w:sz="0" w:space="0" w:color="auto"/>
                        <w:left w:val="none" w:sz="0" w:space="0" w:color="auto"/>
                        <w:bottom w:val="none" w:sz="0" w:space="0" w:color="auto"/>
                        <w:right w:val="none" w:sz="0" w:space="0" w:color="auto"/>
                      </w:divBdr>
                    </w:div>
                    <w:div w:id="434986247">
                      <w:marLeft w:val="0"/>
                      <w:marRight w:val="0"/>
                      <w:marTop w:val="0"/>
                      <w:marBottom w:val="0"/>
                      <w:divBdr>
                        <w:top w:val="none" w:sz="0" w:space="0" w:color="auto"/>
                        <w:left w:val="none" w:sz="0" w:space="0" w:color="auto"/>
                        <w:bottom w:val="none" w:sz="0" w:space="0" w:color="auto"/>
                        <w:right w:val="none" w:sz="0" w:space="0" w:color="auto"/>
                      </w:divBdr>
                    </w:div>
                    <w:div w:id="2102947197">
                      <w:marLeft w:val="0"/>
                      <w:marRight w:val="0"/>
                      <w:marTop w:val="0"/>
                      <w:marBottom w:val="0"/>
                      <w:divBdr>
                        <w:top w:val="none" w:sz="0" w:space="0" w:color="auto"/>
                        <w:left w:val="none" w:sz="0" w:space="0" w:color="auto"/>
                        <w:bottom w:val="none" w:sz="0" w:space="0" w:color="auto"/>
                        <w:right w:val="none" w:sz="0" w:space="0" w:color="auto"/>
                      </w:divBdr>
                    </w:div>
                    <w:div w:id="1872260952">
                      <w:marLeft w:val="0"/>
                      <w:marRight w:val="0"/>
                      <w:marTop w:val="0"/>
                      <w:marBottom w:val="0"/>
                      <w:divBdr>
                        <w:top w:val="none" w:sz="0" w:space="0" w:color="auto"/>
                        <w:left w:val="none" w:sz="0" w:space="0" w:color="auto"/>
                        <w:bottom w:val="none" w:sz="0" w:space="0" w:color="auto"/>
                        <w:right w:val="none" w:sz="0" w:space="0" w:color="auto"/>
                      </w:divBdr>
                    </w:div>
                    <w:div w:id="868182094">
                      <w:marLeft w:val="0"/>
                      <w:marRight w:val="0"/>
                      <w:marTop w:val="0"/>
                      <w:marBottom w:val="0"/>
                      <w:divBdr>
                        <w:top w:val="none" w:sz="0" w:space="0" w:color="auto"/>
                        <w:left w:val="none" w:sz="0" w:space="0" w:color="auto"/>
                        <w:bottom w:val="none" w:sz="0" w:space="0" w:color="auto"/>
                        <w:right w:val="none" w:sz="0" w:space="0" w:color="auto"/>
                      </w:divBdr>
                    </w:div>
                    <w:div w:id="407963951">
                      <w:marLeft w:val="0"/>
                      <w:marRight w:val="0"/>
                      <w:marTop w:val="0"/>
                      <w:marBottom w:val="0"/>
                      <w:divBdr>
                        <w:top w:val="none" w:sz="0" w:space="0" w:color="auto"/>
                        <w:left w:val="none" w:sz="0" w:space="0" w:color="auto"/>
                        <w:bottom w:val="none" w:sz="0" w:space="0" w:color="auto"/>
                        <w:right w:val="none" w:sz="0" w:space="0" w:color="auto"/>
                      </w:divBdr>
                    </w:div>
                    <w:div w:id="1758672987">
                      <w:marLeft w:val="0"/>
                      <w:marRight w:val="0"/>
                      <w:marTop w:val="0"/>
                      <w:marBottom w:val="0"/>
                      <w:divBdr>
                        <w:top w:val="none" w:sz="0" w:space="0" w:color="auto"/>
                        <w:left w:val="none" w:sz="0" w:space="0" w:color="auto"/>
                        <w:bottom w:val="none" w:sz="0" w:space="0" w:color="auto"/>
                        <w:right w:val="none" w:sz="0" w:space="0" w:color="auto"/>
                      </w:divBdr>
                    </w:div>
                    <w:div w:id="300308636">
                      <w:marLeft w:val="0"/>
                      <w:marRight w:val="0"/>
                      <w:marTop w:val="0"/>
                      <w:marBottom w:val="0"/>
                      <w:divBdr>
                        <w:top w:val="none" w:sz="0" w:space="0" w:color="auto"/>
                        <w:left w:val="none" w:sz="0" w:space="0" w:color="auto"/>
                        <w:bottom w:val="none" w:sz="0" w:space="0" w:color="auto"/>
                        <w:right w:val="none" w:sz="0" w:space="0" w:color="auto"/>
                      </w:divBdr>
                    </w:div>
                    <w:div w:id="1932352390">
                      <w:marLeft w:val="0"/>
                      <w:marRight w:val="0"/>
                      <w:marTop w:val="0"/>
                      <w:marBottom w:val="0"/>
                      <w:divBdr>
                        <w:top w:val="none" w:sz="0" w:space="0" w:color="auto"/>
                        <w:left w:val="none" w:sz="0" w:space="0" w:color="auto"/>
                        <w:bottom w:val="none" w:sz="0" w:space="0" w:color="auto"/>
                        <w:right w:val="none" w:sz="0" w:space="0" w:color="auto"/>
                      </w:divBdr>
                    </w:div>
                    <w:div w:id="1192112616">
                      <w:marLeft w:val="0"/>
                      <w:marRight w:val="0"/>
                      <w:marTop w:val="0"/>
                      <w:marBottom w:val="0"/>
                      <w:divBdr>
                        <w:top w:val="none" w:sz="0" w:space="0" w:color="auto"/>
                        <w:left w:val="none" w:sz="0" w:space="0" w:color="auto"/>
                        <w:bottom w:val="none" w:sz="0" w:space="0" w:color="auto"/>
                        <w:right w:val="none" w:sz="0" w:space="0" w:color="auto"/>
                      </w:divBdr>
                    </w:div>
                    <w:div w:id="410854970">
                      <w:marLeft w:val="0"/>
                      <w:marRight w:val="0"/>
                      <w:marTop w:val="0"/>
                      <w:marBottom w:val="0"/>
                      <w:divBdr>
                        <w:top w:val="none" w:sz="0" w:space="0" w:color="auto"/>
                        <w:left w:val="none" w:sz="0" w:space="0" w:color="auto"/>
                        <w:bottom w:val="none" w:sz="0" w:space="0" w:color="auto"/>
                        <w:right w:val="none" w:sz="0" w:space="0" w:color="auto"/>
                      </w:divBdr>
                    </w:div>
                    <w:div w:id="180709361">
                      <w:marLeft w:val="0"/>
                      <w:marRight w:val="0"/>
                      <w:marTop w:val="0"/>
                      <w:marBottom w:val="0"/>
                      <w:divBdr>
                        <w:top w:val="none" w:sz="0" w:space="0" w:color="auto"/>
                        <w:left w:val="none" w:sz="0" w:space="0" w:color="auto"/>
                        <w:bottom w:val="none" w:sz="0" w:space="0" w:color="auto"/>
                        <w:right w:val="none" w:sz="0" w:space="0" w:color="auto"/>
                      </w:divBdr>
                    </w:div>
                    <w:div w:id="497691646">
                      <w:marLeft w:val="0"/>
                      <w:marRight w:val="0"/>
                      <w:marTop w:val="0"/>
                      <w:marBottom w:val="0"/>
                      <w:divBdr>
                        <w:top w:val="none" w:sz="0" w:space="0" w:color="auto"/>
                        <w:left w:val="none" w:sz="0" w:space="0" w:color="auto"/>
                        <w:bottom w:val="none" w:sz="0" w:space="0" w:color="auto"/>
                        <w:right w:val="none" w:sz="0" w:space="0" w:color="auto"/>
                      </w:divBdr>
                    </w:div>
                    <w:div w:id="1238974104">
                      <w:marLeft w:val="0"/>
                      <w:marRight w:val="0"/>
                      <w:marTop w:val="0"/>
                      <w:marBottom w:val="0"/>
                      <w:divBdr>
                        <w:top w:val="none" w:sz="0" w:space="0" w:color="auto"/>
                        <w:left w:val="none" w:sz="0" w:space="0" w:color="auto"/>
                        <w:bottom w:val="none" w:sz="0" w:space="0" w:color="auto"/>
                        <w:right w:val="none" w:sz="0" w:space="0" w:color="auto"/>
                      </w:divBdr>
                    </w:div>
                    <w:div w:id="1927883146">
                      <w:marLeft w:val="0"/>
                      <w:marRight w:val="0"/>
                      <w:marTop w:val="0"/>
                      <w:marBottom w:val="0"/>
                      <w:divBdr>
                        <w:top w:val="none" w:sz="0" w:space="0" w:color="auto"/>
                        <w:left w:val="none" w:sz="0" w:space="0" w:color="auto"/>
                        <w:bottom w:val="none" w:sz="0" w:space="0" w:color="auto"/>
                        <w:right w:val="none" w:sz="0" w:space="0" w:color="auto"/>
                      </w:divBdr>
                    </w:div>
                    <w:div w:id="388190470">
                      <w:marLeft w:val="0"/>
                      <w:marRight w:val="0"/>
                      <w:marTop w:val="0"/>
                      <w:marBottom w:val="0"/>
                      <w:divBdr>
                        <w:top w:val="none" w:sz="0" w:space="0" w:color="auto"/>
                        <w:left w:val="none" w:sz="0" w:space="0" w:color="auto"/>
                        <w:bottom w:val="none" w:sz="0" w:space="0" w:color="auto"/>
                        <w:right w:val="none" w:sz="0" w:space="0" w:color="auto"/>
                      </w:divBdr>
                    </w:div>
                    <w:div w:id="1986932550">
                      <w:marLeft w:val="0"/>
                      <w:marRight w:val="0"/>
                      <w:marTop w:val="0"/>
                      <w:marBottom w:val="0"/>
                      <w:divBdr>
                        <w:top w:val="none" w:sz="0" w:space="0" w:color="auto"/>
                        <w:left w:val="none" w:sz="0" w:space="0" w:color="auto"/>
                        <w:bottom w:val="none" w:sz="0" w:space="0" w:color="auto"/>
                        <w:right w:val="none" w:sz="0" w:space="0" w:color="auto"/>
                      </w:divBdr>
                    </w:div>
                    <w:div w:id="328868638">
                      <w:marLeft w:val="0"/>
                      <w:marRight w:val="0"/>
                      <w:marTop w:val="0"/>
                      <w:marBottom w:val="0"/>
                      <w:divBdr>
                        <w:top w:val="none" w:sz="0" w:space="0" w:color="auto"/>
                        <w:left w:val="none" w:sz="0" w:space="0" w:color="auto"/>
                        <w:bottom w:val="none" w:sz="0" w:space="0" w:color="auto"/>
                        <w:right w:val="none" w:sz="0" w:space="0" w:color="auto"/>
                      </w:divBdr>
                    </w:div>
                    <w:div w:id="1378554546">
                      <w:marLeft w:val="0"/>
                      <w:marRight w:val="0"/>
                      <w:marTop w:val="0"/>
                      <w:marBottom w:val="0"/>
                      <w:divBdr>
                        <w:top w:val="none" w:sz="0" w:space="0" w:color="auto"/>
                        <w:left w:val="none" w:sz="0" w:space="0" w:color="auto"/>
                        <w:bottom w:val="none" w:sz="0" w:space="0" w:color="auto"/>
                        <w:right w:val="none" w:sz="0" w:space="0" w:color="auto"/>
                      </w:divBdr>
                    </w:div>
                    <w:div w:id="825125821">
                      <w:marLeft w:val="0"/>
                      <w:marRight w:val="0"/>
                      <w:marTop w:val="0"/>
                      <w:marBottom w:val="0"/>
                      <w:divBdr>
                        <w:top w:val="none" w:sz="0" w:space="0" w:color="auto"/>
                        <w:left w:val="none" w:sz="0" w:space="0" w:color="auto"/>
                        <w:bottom w:val="none" w:sz="0" w:space="0" w:color="auto"/>
                        <w:right w:val="none" w:sz="0" w:space="0" w:color="auto"/>
                      </w:divBdr>
                    </w:div>
                    <w:div w:id="1630672487">
                      <w:marLeft w:val="0"/>
                      <w:marRight w:val="0"/>
                      <w:marTop w:val="0"/>
                      <w:marBottom w:val="0"/>
                      <w:divBdr>
                        <w:top w:val="none" w:sz="0" w:space="0" w:color="auto"/>
                        <w:left w:val="none" w:sz="0" w:space="0" w:color="auto"/>
                        <w:bottom w:val="none" w:sz="0" w:space="0" w:color="auto"/>
                        <w:right w:val="none" w:sz="0" w:space="0" w:color="auto"/>
                      </w:divBdr>
                    </w:div>
                    <w:div w:id="49378501">
                      <w:marLeft w:val="0"/>
                      <w:marRight w:val="0"/>
                      <w:marTop w:val="0"/>
                      <w:marBottom w:val="0"/>
                      <w:divBdr>
                        <w:top w:val="none" w:sz="0" w:space="0" w:color="auto"/>
                        <w:left w:val="none" w:sz="0" w:space="0" w:color="auto"/>
                        <w:bottom w:val="none" w:sz="0" w:space="0" w:color="auto"/>
                        <w:right w:val="none" w:sz="0" w:space="0" w:color="auto"/>
                      </w:divBdr>
                    </w:div>
                    <w:div w:id="1262952403">
                      <w:marLeft w:val="0"/>
                      <w:marRight w:val="0"/>
                      <w:marTop w:val="0"/>
                      <w:marBottom w:val="0"/>
                      <w:divBdr>
                        <w:top w:val="none" w:sz="0" w:space="0" w:color="auto"/>
                        <w:left w:val="none" w:sz="0" w:space="0" w:color="auto"/>
                        <w:bottom w:val="none" w:sz="0" w:space="0" w:color="auto"/>
                        <w:right w:val="none" w:sz="0" w:space="0" w:color="auto"/>
                      </w:divBdr>
                    </w:div>
                    <w:div w:id="1755734852">
                      <w:marLeft w:val="0"/>
                      <w:marRight w:val="0"/>
                      <w:marTop w:val="0"/>
                      <w:marBottom w:val="0"/>
                      <w:divBdr>
                        <w:top w:val="none" w:sz="0" w:space="0" w:color="auto"/>
                        <w:left w:val="none" w:sz="0" w:space="0" w:color="auto"/>
                        <w:bottom w:val="none" w:sz="0" w:space="0" w:color="auto"/>
                        <w:right w:val="none" w:sz="0" w:space="0" w:color="auto"/>
                      </w:divBdr>
                    </w:div>
                    <w:div w:id="999039714">
                      <w:marLeft w:val="0"/>
                      <w:marRight w:val="0"/>
                      <w:marTop w:val="0"/>
                      <w:marBottom w:val="0"/>
                      <w:divBdr>
                        <w:top w:val="none" w:sz="0" w:space="0" w:color="auto"/>
                        <w:left w:val="none" w:sz="0" w:space="0" w:color="auto"/>
                        <w:bottom w:val="none" w:sz="0" w:space="0" w:color="auto"/>
                        <w:right w:val="none" w:sz="0" w:space="0" w:color="auto"/>
                      </w:divBdr>
                    </w:div>
                    <w:div w:id="1298956049">
                      <w:marLeft w:val="0"/>
                      <w:marRight w:val="0"/>
                      <w:marTop w:val="0"/>
                      <w:marBottom w:val="0"/>
                      <w:divBdr>
                        <w:top w:val="none" w:sz="0" w:space="0" w:color="auto"/>
                        <w:left w:val="none" w:sz="0" w:space="0" w:color="auto"/>
                        <w:bottom w:val="none" w:sz="0" w:space="0" w:color="auto"/>
                        <w:right w:val="none" w:sz="0" w:space="0" w:color="auto"/>
                      </w:divBdr>
                    </w:div>
                    <w:div w:id="1781533097">
                      <w:marLeft w:val="0"/>
                      <w:marRight w:val="0"/>
                      <w:marTop w:val="0"/>
                      <w:marBottom w:val="0"/>
                      <w:divBdr>
                        <w:top w:val="none" w:sz="0" w:space="0" w:color="auto"/>
                        <w:left w:val="none" w:sz="0" w:space="0" w:color="auto"/>
                        <w:bottom w:val="none" w:sz="0" w:space="0" w:color="auto"/>
                        <w:right w:val="none" w:sz="0" w:space="0" w:color="auto"/>
                      </w:divBdr>
                    </w:div>
                    <w:div w:id="530146240">
                      <w:marLeft w:val="0"/>
                      <w:marRight w:val="0"/>
                      <w:marTop w:val="0"/>
                      <w:marBottom w:val="0"/>
                      <w:divBdr>
                        <w:top w:val="none" w:sz="0" w:space="0" w:color="auto"/>
                        <w:left w:val="none" w:sz="0" w:space="0" w:color="auto"/>
                        <w:bottom w:val="none" w:sz="0" w:space="0" w:color="auto"/>
                        <w:right w:val="none" w:sz="0" w:space="0" w:color="auto"/>
                      </w:divBdr>
                    </w:div>
                    <w:div w:id="1752962930">
                      <w:marLeft w:val="0"/>
                      <w:marRight w:val="0"/>
                      <w:marTop w:val="0"/>
                      <w:marBottom w:val="0"/>
                      <w:divBdr>
                        <w:top w:val="none" w:sz="0" w:space="0" w:color="auto"/>
                        <w:left w:val="none" w:sz="0" w:space="0" w:color="auto"/>
                        <w:bottom w:val="none" w:sz="0" w:space="0" w:color="auto"/>
                        <w:right w:val="none" w:sz="0" w:space="0" w:color="auto"/>
                      </w:divBdr>
                    </w:div>
                    <w:div w:id="1922448812">
                      <w:marLeft w:val="0"/>
                      <w:marRight w:val="0"/>
                      <w:marTop w:val="0"/>
                      <w:marBottom w:val="0"/>
                      <w:divBdr>
                        <w:top w:val="none" w:sz="0" w:space="0" w:color="auto"/>
                        <w:left w:val="none" w:sz="0" w:space="0" w:color="auto"/>
                        <w:bottom w:val="none" w:sz="0" w:space="0" w:color="auto"/>
                        <w:right w:val="none" w:sz="0" w:space="0" w:color="auto"/>
                      </w:divBdr>
                    </w:div>
                    <w:div w:id="374162615">
                      <w:marLeft w:val="0"/>
                      <w:marRight w:val="0"/>
                      <w:marTop w:val="0"/>
                      <w:marBottom w:val="0"/>
                      <w:divBdr>
                        <w:top w:val="none" w:sz="0" w:space="0" w:color="auto"/>
                        <w:left w:val="none" w:sz="0" w:space="0" w:color="auto"/>
                        <w:bottom w:val="none" w:sz="0" w:space="0" w:color="auto"/>
                        <w:right w:val="none" w:sz="0" w:space="0" w:color="auto"/>
                      </w:divBdr>
                    </w:div>
                    <w:div w:id="773011628">
                      <w:marLeft w:val="0"/>
                      <w:marRight w:val="0"/>
                      <w:marTop w:val="0"/>
                      <w:marBottom w:val="0"/>
                      <w:divBdr>
                        <w:top w:val="none" w:sz="0" w:space="0" w:color="auto"/>
                        <w:left w:val="none" w:sz="0" w:space="0" w:color="auto"/>
                        <w:bottom w:val="none" w:sz="0" w:space="0" w:color="auto"/>
                        <w:right w:val="none" w:sz="0" w:space="0" w:color="auto"/>
                      </w:divBdr>
                    </w:div>
                    <w:div w:id="968165858">
                      <w:marLeft w:val="0"/>
                      <w:marRight w:val="0"/>
                      <w:marTop w:val="0"/>
                      <w:marBottom w:val="0"/>
                      <w:divBdr>
                        <w:top w:val="none" w:sz="0" w:space="0" w:color="auto"/>
                        <w:left w:val="none" w:sz="0" w:space="0" w:color="auto"/>
                        <w:bottom w:val="none" w:sz="0" w:space="0" w:color="auto"/>
                        <w:right w:val="none" w:sz="0" w:space="0" w:color="auto"/>
                      </w:divBdr>
                    </w:div>
                    <w:div w:id="557397927">
                      <w:marLeft w:val="0"/>
                      <w:marRight w:val="0"/>
                      <w:marTop w:val="0"/>
                      <w:marBottom w:val="0"/>
                      <w:divBdr>
                        <w:top w:val="none" w:sz="0" w:space="0" w:color="auto"/>
                        <w:left w:val="none" w:sz="0" w:space="0" w:color="auto"/>
                        <w:bottom w:val="none" w:sz="0" w:space="0" w:color="auto"/>
                        <w:right w:val="none" w:sz="0" w:space="0" w:color="auto"/>
                      </w:divBdr>
                    </w:div>
                    <w:div w:id="413668867">
                      <w:marLeft w:val="0"/>
                      <w:marRight w:val="0"/>
                      <w:marTop w:val="0"/>
                      <w:marBottom w:val="0"/>
                      <w:divBdr>
                        <w:top w:val="none" w:sz="0" w:space="0" w:color="auto"/>
                        <w:left w:val="none" w:sz="0" w:space="0" w:color="auto"/>
                        <w:bottom w:val="none" w:sz="0" w:space="0" w:color="auto"/>
                        <w:right w:val="none" w:sz="0" w:space="0" w:color="auto"/>
                      </w:divBdr>
                    </w:div>
                    <w:div w:id="146634843">
                      <w:marLeft w:val="0"/>
                      <w:marRight w:val="0"/>
                      <w:marTop w:val="0"/>
                      <w:marBottom w:val="0"/>
                      <w:divBdr>
                        <w:top w:val="none" w:sz="0" w:space="0" w:color="auto"/>
                        <w:left w:val="none" w:sz="0" w:space="0" w:color="auto"/>
                        <w:bottom w:val="none" w:sz="0" w:space="0" w:color="auto"/>
                        <w:right w:val="none" w:sz="0" w:space="0" w:color="auto"/>
                      </w:divBdr>
                    </w:div>
                    <w:div w:id="1699508466">
                      <w:marLeft w:val="0"/>
                      <w:marRight w:val="0"/>
                      <w:marTop w:val="0"/>
                      <w:marBottom w:val="0"/>
                      <w:divBdr>
                        <w:top w:val="none" w:sz="0" w:space="0" w:color="auto"/>
                        <w:left w:val="none" w:sz="0" w:space="0" w:color="auto"/>
                        <w:bottom w:val="none" w:sz="0" w:space="0" w:color="auto"/>
                        <w:right w:val="none" w:sz="0" w:space="0" w:color="auto"/>
                      </w:divBdr>
                    </w:div>
                    <w:div w:id="737633300">
                      <w:marLeft w:val="0"/>
                      <w:marRight w:val="0"/>
                      <w:marTop w:val="0"/>
                      <w:marBottom w:val="0"/>
                      <w:divBdr>
                        <w:top w:val="none" w:sz="0" w:space="0" w:color="auto"/>
                        <w:left w:val="none" w:sz="0" w:space="0" w:color="auto"/>
                        <w:bottom w:val="none" w:sz="0" w:space="0" w:color="auto"/>
                        <w:right w:val="none" w:sz="0" w:space="0" w:color="auto"/>
                      </w:divBdr>
                    </w:div>
                    <w:div w:id="1835099015">
                      <w:marLeft w:val="0"/>
                      <w:marRight w:val="0"/>
                      <w:marTop w:val="0"/>
                      <w:marBottom w:val="0"/>
                      <w:divBdr>
                        <w:top w:val="none" w:sz="0" w:space="0" w:color="auto"/>
                        <w:left w:val="none" w:sz="0" w:space="0" w:color="auto"/>
                        <w:bottom w:val="none" w:sz="0" w:space="0" w:color="auto"/>
                        <w:right w:val="none" w:sz="0" w:space="0" w:color="auto"/>
                      </w:divBdr>
                    </w:div>
                    <w:div w:id="1780102137">
                      <w:marLeft w:val="0"/>
                      <w:marRight w:val="0"/>
                      <w:marTop w:val="0"/>
                      <w:marBottom w:val="0"/>
                      <w:divBdr>
                        <w:top w:val="none" w:sz="0" w:space="0" w:color="auto"/>
                        <w:left w:val="none" w:sz="0" w:space="0" w:color="auto"/>
                        <w:bottom w:val="none" w:sz="0" w:space="0" w:color="auto"/>
                        <w:right w:val="none" w:sz="0" w:space="0" w:color="auto"/>
                      </w:divBdr>
                    </w:div>
                    <w:div w:id="28262142">
                      <w:marLeft w:val="0"/>
                      <w:marRight w:val="0"/>
                      <w:marTop w:val="0"/>
                      <w:marBottom w:val="0"/>
                      <w:divBdr>
                        <w:top w:val="none" w:sz="0" w:space="0" w:color="auto"/>
                        <w:left w:val="none" w:sz="0" w:space="0" w:color="auto"/>
                        <w:bottom w:val="none" w:sz="0" w:space="0" w:color="auto"/>
                        <w:right w:val="none" w:sz="0" w:space="0" w:color="auto"/>
                      </w:divBdr>
                    </w:div>
                    <w:div w:id="518394848">
                      <w:marLeft w:val="0"/>
                      <w:marRight w:val="0"/>
                      <w:marTop w:val="0"/>
                      <w:marBottom w:val="0"/>
                      <w:divBdr>
                        <w:top w:val="none" w:sz="0" w:space="0" w:color="auto"/>
                        <w:left w:val="none" w:sz="0" w:space="0" w:color="auto"/>
                        <w:bottom w:val="none" w:sz="0" w:space="0" w:color="auto"/>
                        <w:right w:val="none" w:sz="0" w:space="0" w:color="auto"/>
                      </w:divBdr>
                    </w:div>
                    <w:div w:id="162285626">
                      <w:marLeft w:val="0"/>
                      <w:marRight w:val="0"/>
                      <w:marTop w:val="0"/>
                      <w:marBottom w:val="0"/>
                      <w:divBdr>
                        <w:top w:val="none" w:sz="0" w:space="0" w:color="auto"/>
                        <w:left w:val="none" w:sz="0" w:space="0" w:color="auto"/>
                        <w:bottom w:val="none" w:sz="0" w:space="0" w:color="auto"/>
                        <w:right w:val="none" w:sz="0" w:space="0" w:color="auto"/>
                      </w:divBdr>
                    </w:div>
                    <w:div w:id="143281501">
                      <w:marLeft w:val="0"/>
                      <w:marRight w:val="0"/>
                      <w:marTop w:val="0"/>
                      <w:marBottom w:val="0"/>
                      <w:divBdr>
                        <w:top w:val="none" w:sz="0" w:space="0" w:color="auto"/>
                        <w:left w:val="none" w:sz="0" w:space="0" w:color="auto"/>
                        <w:bottom w:val="none" w:sz="0" w:space="0" w:color="auto"/>
                        <w:right w:val="none" w:sz="0" w:space="0" w:color="auto"/>
                      </w:divBdr>
                    </w:div>
                    <w:div w:id="27343454">
                      <w:marLeft w:val="0"/>
                      <w:marRight w:val="0"/>
                      <w:marTop w:val="0"/>
                      <w:marBottom w:val="0"/>
                      <w:divBdr>
                        <w:top w:val="none" w:sz="0" w:space="0" w:color="auto"/>
                        <w:left w:val="none" w:sz="0" w:space="0" w:color="auto"/>
                        <w:bottom w:val="none" w:sz="0" w:space="0" w:color="auto"/>
                        <w:right w:val="none" w:sz="0" w:space="0" w:color="auto"/>
                      </w:divBdr>
                    </w:div>
                    <w:div w:id="1386874623">
                      <w:marLeft w:val="0"/>
                      <w:marRight w:val="0"/>
                      <w:marTop w:val="0"/>
                      <w:marBottom w:val="0"/>
                      <w:divBdr>
                        <w:top w:val="none" w:sz="0" w:space="0" w:color="auto"/>
                        <w:left w:val="none" w:sz="0" w:space="0" w:color="auto"/>
                        <w:bottom w:val="none" w:sz="0" w:space="0" w:color="auto"/>
                        <w:right w:val="none" w:sz="0" w:space="0" w:color="auto"/>
                      </w:divBdr>
                    </w:div>
                    <w:div w:id="1826314827">
                      <w:marLeft w:val="0"/>
                      <w:marRight w:val="0"/>
                      <w:marTop w:val="0"/>
                      <w:marBottom w:val="0"/>
                      <w:divBdr>
                        <w:top w:val="none" w:sz="0" w:space="0" w:color="auto"/>
                        <w:left w:val="none" w:sz="0" w:space="0" w:color="auto"/>
                        <w:bottom w:val="none" w:sz="0" w:space="0" w:color="auto"/>
                        <w:right w:val="none" w:sz="0" w:space="0" w:color="auto"/>
                      </w:divBdr>
                    </w:div>
                    <w:div w:id="430781537">
                      <w:marLeft w:val="0"/>
                      <w:marRight w:val="0"/>
                      <w:marTop w:val="0"/>
                      <w:marBottom w:val="0"/>
                      <w:divBdr>
                        <w:top w:val="none" w:sz="0" w:space="0" w:color="auto"/>
                        <w:left w:val="none" w:sz="0" w:space="0" w:color="auto"/>
                        <w:bottom w:val="none" w:sz="0" w:space="0" w:color="auto"/>
                        <w:right w:val="none" w:sz="0" w:space="0" w:color="auto"/>
                      </w:divBdr>
                    </w:div>
                    <w:div w:id="18699400">
                      <w:marLeft w:val="0"/>
                      <w:marRight w:val="0"/>
                      <w:marTop w:val="0"/>
                      <w:marBottom w:val="0"/>
                      <w:divBdr>
                        <w:top w:val="none" w:sz="0" w:space="0" w:color="auto"/>
                        <w:left w:val="none" w:sz="0" w:space="0" w:color="auto"/>
                        <w:bottom w:val="none" w:sz="0" w:space="0" w:color="auto"/>
                        <w:right w:val="none" w:sz="0" w:space="0" w:color="auto"/>
                      </w:divBdr>
                    </w:div>
                    <w:div w:id="225650864">
                      <w:marLeft w:val="0"/>
                      <w:marRight w:val="0"/>
                      <w:marTop w:val="0"/>
                      <w:marBottom w:val="0"/>
                      <w:divBdr>
                        <w:top w:val="none" w:sz="0" w:space="0" w:color="auto"/>
                        <w:left w:val="none" w:sz="0" w:space="0" w:color="auto"/>
                        <w:bottom w:val="none" w:sz="0" w:space="0" w:color="auto"/>
                        <w:right w:val="none" w:sz="0" w:space="0" w:color="auto"/>
                      </w:divBdr>
                    </w:div>
                    <w:div w:id="2119593478">
                      <w:marLeft w:val="0"/>
                      <w:marRight w:val="0"/>
                      <w:marTop w:val="0"/>
                      <w:marBottom w:val="0"/>
                      <w:divBdr>
                        <w:top w:val="none" w:sz="0" w:space="0" w:color="auto"/>
                        <w:left w:val="none" w:sz="0" w:space="0" w:color="auto"/>
                        <w:bottom w:val="none" w:sz="0" w:space="0" w:color="auto"/>
                        <w:right w:val="none" w:sz="0" w:space="0" w:color="auto"/>
                      </w:divBdr>
                    </w:div>
                    <w:div w:id="188027215">
                      <w:marLeft w:val="0"/>
                      <w:marRight w:val="0"/>
                      <w:marTop w:val="0"/>
                      <w:marBottom w:val="0"/>
                      <w:divBdr>
                        <w:top w:val="none" w:sz="0" w:space="0" w:color="auto"/>
                        <w:left w:val="none" w:sz="0" w:space="0" w:color="auto"/>
                        <w:bottom w:val="none" w:sz="0" w:space="0" w:color="auto"/>
                        <w:right w:val="none" w:sz="0" w:space="0" w:color="auto"/>
                      </w:divBdr>
                    </w:div>
                    <w:div w:id="99565992">
                      <w:marLeft w:val="0"/>
                      <w:marRight w:val="0"/>
                      <w:marTop w:val="0"/>
                      <w:marBottom w:val="0"/>
                      <w:divBdr>
                        <w:top w:val="none" w:sz="0" w:space="0" w:color="auto"/>
                        <w:left w:val="none" w:sz="0" w:space="0" w:color="auto"/>
                        <w:bottom w:val="none" w:sz="0" w:space="0" w:color="auto"/>
                        <w:right w:val="none" w:sz="0" w:space="0" w:color="auto"/>
                      </w:divBdr>
                    </w:div>
                    <w:div w:id="1387603023">
                      <w:marLeft w:val="0"/>
                      <w:marRight w:val="0"/>
                      <w:marTop w:val="0"/>
                      <w:marBottom w:val="0"/>
                      <w:divBdr>
                        <w:top w:val="none" w:sz="0" w:space="0" w:color="auto"/>
                        <w:left w:val="none" w:sz="0" w:space="0" w:color="auto"/>
                        <w:bottom w:val="none" w:sz="0" w:space="0" w:color="auto"/>
                        <w:right w:val="none" w:sz="0" w:space="0" w:color="auto"/>
                      </w:divBdr>
                    </w:div>
                    <w:div w:id="33697873">
                      <w:marLeft w:val="0"/>
                      <w:marRight w:val="0"/>
                      <w:marTop w:val="0"/>
                      <w:marBottom w:val="0"/>
                      <w:divBdr>
                        <w:top w:val="none" w:sz="0" w:space="0" w:color="auto"/>
                        <w:left w:val="none" w:sz="0" w:space="0" w:color="auto"/>
                        <w:bottom w:val="none" w:sz="0" w:space="0" w:color="auto"/>
                        <w:right w:val="none" w:sz="0" w:space="0" w:color="auto"/>
                      </w:divBdr>
                    </w:div>
                    <w:div w:id="674966022">
                      <w:marLeft w:val="0"/>
                      <w:marRight w:val="0"/>
                      <w:marTop w:val="0"/>
                      <w:marBottom w:val="0"/>
                      <w:divBdr>
                        <w:top w:val="none" w:sz="0" w:space="0" w:color="auto"/>
                        <w:left w:val="none" w:sz="0" w:space="0" w:color="auto"/>
                        <w:bottom w:val="none" w:sz="0" w:space="0" w:color="auto"/>
                        <w:right w:val="none" w:sz="0" w:space="0" w:color="auto"/>
                      </w:divBdr>
                    </w:div>
                    <w:div w:id="841819551">
                      <w:marLeft w:val="0"/>
                      <w:marRight w:val="0"/>
                      <w:marTop w:val="0"/>
                      <w:marBottom w:val="0"/>
                      <w:divBdr>
                        <w:top w:val="none" w:sz="0" w:space="0" w:color="auto"/>
                        <w:left w:val="none" w:sz="0" w:space="0" w:color="auto"/>
                        <w:bottom w:val="none" w:sz="0" w:space="0" w:color="auto"/>
                        <w:right w:val="none" w:sz="0" w:space="0" w:color="auto"/>
                      </w:divBdr>
                    </w:div>
                    <w:div w:id="1458601463">
                      <w:marLeft w:val="0"/>
                      <w:marRight w:val="0"/>
                      <w:marTop w:val="0"/>
                      <w:marBottom w:val="0"/>
                      <w:divBdr>
                        <w:top w:val="none" w:sz="0" w:space="0" w:color="auto"/>
                        <w:left w:val="none" w:sz="0" w:space="0" w:color="auto"/>
                        <w:bottom w:val="none" w:sz="0" w:space="0" w:color="auto"/>
                        <w:right w:val="none" w:sz="0" w:space="0" w:color="auto"/>
                      </w:divBdr>
                    </w:div>
                    <w:div w:id="624047830">
                      <w:marLeft w:val="0"/>
                      <w:marRight w:val="0"/>
                      <w:marTop w:val="0"/>
                      <w:marBottom w:val="0"/>
                      <w:divBdr>
                        <w:top w:val="none" w:sz="0" w:space="0" w:color="auto"/>
                        <w:left w:val="none" w:sz="0" w:space="0" w:color="auto"/>
                        <w:bottom w:val="none" w:sz="0" w:space="0" w:color="auto"/>
                        <w:right w:val="none" w:sz="0" w:space="0" w:color="auto"/>
                      </w:divBdr>
                    </w:div>
                    <w:div w:id="1487044141">
                      <w:marLeft w:val="0"/>
                      <w:marRight w:val="0"/>
                      <w:marTop w:val="0"/>
                      <w:marBottom w:val="0"/>
                      <w:divBdr>
                        <w:top w:val="none" w:sz="0" w:space="0" w:color="auto"/>
                        <w:left w:val="none" w:sz="0" w:space="0" w:color="auto"/>
                        <w:bottom w:val="none" w:sz="0" w:space="0" w:color="auto"/>
                        <w:right w:val="none" w:sz="0" w:space="0" w:color="auto"/>
                      </w:divBdr>
                    </w:div>
                    <w:div w:id="787047637">
                      <w:marLeft w:val="0"/>
                      <w:marRight w:val="0"/>
                      <w:marTop w:val="0"/>
                      <w:marBottom w:val="0"/>
                      <w:divBdr>
                        <w:top w:val="none" w:sz="0" w:space="0" w:color="auto"/>
                        <w:left w:val="none" w:sz="0" w:space="0" w:color="auto"/>
                        <w:bottom w:val="none" w:sz="0" w:space="0" w:color="auto"/>
                        <w:right w:val="none" w:sz="0" w:space="0" w:color="auto"/>
                      </w:divBdr>
                    </w:div>
                    <w:div w:id="1652056652">
                      <w:marLeft w:val="0"/>
                      <w:marRight w:val="0"/>
                      <w:marTop w:val="0"/>
                      <w:marBottom w:val="0"/>
                      <w:divBdr>
                        <w:top w:val="none" w:sz="0" w:space="0" w:color="auto"/>
                        <w:left w:val="none" w:sz="0" w:space="0" w:color="auto"/>
                        <w:bottom w:val="none" w:sz="0" w:space="0" w:color="auto"/>
                        <w:right w:val="none" w:sz="0" w:space="0" w:color="auto"/>
                      </w:divBdr>
                    </w:div>
                    <w:div w:id="674695371">
                      <w:marLeft w:val="0"/>
                      <w:marRight w:val="0"/>
                      <w:marTop w:val="0"/>
                      <w:marBottom w:val="0"/>
                      <w:divBdr>
                        <w:top w:val="none" w:sz="0" w:space="0" w:color="auto"/>
                        <w:left w:val="none" w:sz="0" w:space="0" w:color="auto"/>
                        <w:bottom w:val="none" w:sz="0" w:space="0" w:color="auto"/>
                        <w:right w:val="none" w:sz="0" w:space="0" w:color="auto"/>
                      </w:divBdr>
                    </w:div>
                    <w:div w:id="1720857443">
                      <w:marLeft w:val="0"/>
                      <w:marRight w:val="0"/>
                      <w:marTop w:val="0"/>
                      <w:marBottom w:val="0"/>
                      <w:divBdr>
                        <w:top w:val="none" w:sz="0" w:space="0" w:color="auto"/>
                        <w:left w:val="none" w:sz="0" w:space="0" w:color="auto"/>
                        <w:bottom w:val="none" w:sz="0" w:space="0" w:color="auto"/>
                        <w:right w:val="none" w:sz="0" w:space="0" w:color="auto"/>
                      </w:divBdr>
                    </w:div>
                    <w:div w:id="75830152">
                      <w:marLeft w:val="0"/>
                      <w:marRight w:val="0"/>
                      <w:marTop w:val="0"/>
                      <w:marBottom w:val="0"/>
                      <w:divBdr>
                        <w:top w:val="none" w:sz="0" w:space="0" w:color="auto"/>
                        <w:left w:val="none" w:sz="0" w:space="0" w:color="auto"/>
                        <w:bottom w:val="none" w:sz="0" w:space="0" w:color="auto"/>
                        <w:right w:val="none" w:sz="0" w:space="0" w:color="auto"/>
                      </w:divBdr>
                    </w:div>
                    <w:div w:id="1719821478">
                      <w:marLeft w:val="0"/>
                      <w:marRight w:val="0"/>
                      <w:marTop w:val="0"/>
                      <w:marBottom w:val="0"/>
                      <w:divBdr>
                        <w:top w:val="none" w:sz="0" w:space="0" w:color="auto"/>
                        <w:left w:val="none" w:sz="0" w:space="0" w:color="auto"/>
                        <w:bottom w:val="none" w:sz="0" w:space="0" w:color="auto"/>
                        <w:right w:val="none" w:sz="0" w:space="0" w:color="auto"/>
                      </w:divBdr>
                    </w:div>
                    <w:div w:id="1227960316">
                      <w:marLeft w:val="0"/>
                      <w:marRight w:val="0"/>
                      <w:marTop w:val="0"/>
                      <w:marBottom w:val="0"/>
                      <w:divBdr>
                        <w:top w:val="none" w:sz="0" w:space="0" w:color="auto"/>
                        <w:left w:val="none" w:sz="0" w:space="0" w:color="auto"/>
                        <w:bottom w:val="none" w:sz="0" w:space="0" w:color="auto"/>
                        <w:right w:val="none" w:sz="0" w:space="0" w:color="auto"/>
                      </w:divBdr>
                    </w:div>
                    <w:div w:id="1637485033">
                      <w:marLeft w:val="0"/>
                      <w:marRight w:val="0"/>
                      <w:marTop w:val="0"/>
                      <w:marBottom w:val="0"/>
                      <w:divBdr>
                        <w:top w:val="none" w:sz="0" w:space="0" w:color="auto"/>
                        <w:left w:val="none" w:sz="0" w:space="0" w:color="auto"/>
                        <w:bottom w:val="none" w:sz="0" w:space="0" w:color="auto"/>
                        <w:right w:val="none" w:sz="0" w:space="0" w:color="auto"/>
                      </w:divBdr>
                    </w:div>
                    <w:div w:id="1152019894">
                      <w:marLeft w:val="0"/>
                      <w:marRight w:val="0"/>
                      <w:marTop w:val="0"/>
                      <w:marBottom w:val="0"/>
                      <w:divBdr>
                        <w:top w:val="none" w:sz="0" w:space="0" w:color="auto"/>
                        <w:left w:val="none" w:sz="0" w:space="0" w:color="auto"/>
                        <w:bottom w:val="none" w:sz="0" w:space="0" w:color="auto"/>
                        <w:right w:val="none" w:sz="0" w:space="0" w:color="auto"/>
                      </w:divBdr>
                    </w:div>
                    <w:div w:id="72314012">
                      <w:marLeft w:val="0"/>
                      <w:marRight w:val="0"/>
                      <w:marTop w:val="0"/>
                      <w:marBottom w:val="0"/>
                      <w:divBdr>
                        <w:top w:val="none" w:sz="0" w:space="0" w:color="auto"/>
                        <w:left w:val="none" w:sz="0" w:space="0" w:color="auto"/>
                        <w:bottom w:val="none" w:sz="0" w:space="0" w:color="auto"/>
                        <w:right w:val="none" w:sz="0" w:space="0" w:color="auto"/>
                      </w:divBdr>
                    </w:div>
                    <w:div w:id="1414861983">
                      <w:marLeft w:val="0"/>
                      <w:marRight w:val="0"/>
                      <w:marTop w:val="0"/>
                      <w:marBottom w:val="0"/>
                      <w:divBdr>
                        <w:top w:val="none" w:sz="0" w:space="0" w:color="auto"/>
                        <w:left w:val="none" w:sz="0" w:space="0" w:color="auto"/>
                        <w:bottom w:val="none" w:sz="0" w:space="0" w:color="auto"/>
                        <w:right w:val="none" w:sz="0" w:space="0" w:color="auto"/>
                      </w:divBdr>
                    </w:div>
                    <w:div w:id="529533369">
                      <w:marLeft w:val="0"/>
                      <w:marRight w:val="0"/>
                      <w:marTop w:val="0"/>
                      <w:marBottom w:val="0"/>
                      <w:divBdr>
                        <w:top w:val="none" w:sz="0" w:space="0" w:color="auto"/>
                        <w:left w:val="none" w:sz="0" w:space="0" w:color="auto"/>
                        <w:bottom w:val="none" w:sz="0" w:space="0" w:color="auto"/>
                        <w:right w:val="none" w:sz="0" w:space="0" w:color="auto"/>
                      </w:divBdr>
                    </w:div>
                    <w:div w:id="32388140">
                      <w:marLeft w:val="0"/>
                      <w:marRight w:val="0"/>
                      <w:marTop w:val="0"/>
                      <w:marBottom w:val="0"/>
                      <w:divBdr>
                        <w:top w:val="none" w:sz="0" w:space="0" w:color="auto"/>
                        <w:left w:val="none" w:sz="0" w:space="0" w:color="auto"/>
                        <w:bottom w:val="none" w:sz="0" w:space="0" w:color="auto"/>
                        <w:right w:val="none" w:sz="0" w:space="0" w:color="auto"/>
                      </w:divBdr>
                    </w:div>
                    <w:div w:id="603537772">
                      <w:marLeft w:val="0"/>
                      <w:marRight w:val="0"/>
                      <w:marTop w:val="0"/>
                      <w:marBottom w:val="0"/>
                      <w:divBdr>
                        <w:top w:val="none" w:sz="0" w:space="0" w:color="auto"/>
                        <w:left w:val="none" w:sz="0" w:space="0" w:color="auto"/>
                        <w:bottom w:val="none" w:sz="0" w:space="0" w:color="auto"/>
                        <w:right w:val="none" w:sz="0" w:space="0" w:color="auto"/>
                      </w:divBdr>
                    </w:div>
                    <w:div w:id="2016152650">
                      <w:marLeft w:val="0"/>
                      <w:marRight w:val="0"/>
                      <w:marTop w:val="0"/>
                      <w:marBottom w:val="0"/>
                      <w:divBdr>
                        <w:top w:val="none" w:sz="0" w:space="0" w:color="auto"/>
                        <w:left w:val="none" w:sz="0" w:space="0" w:color="auto"/>
                        <w:bottom w:val="none" w:sz="0" w:space="0" w:color="auto"/>
                        <w:right w:val="none" w:sz="0" w:space="0" w:color="auto"/>
                      </w:divBdr>
                    </w:div>
                    <w:div w:id="40251777">
                      <w:marLeft w:val="0"/>
                      <w:marRight w:val="0"/>
                      <w:marTop w:val="0"/>
                      <w:marBottom w:val="0"/>
                      <w:divBdr>
                        <w:top w:val="none" w:sz="0" w:space="0" w:color="auto"/>
                        <w:left w:val="none" w:sz="0" w:space="0" w:color="auto"/>
                        <w:bottom w:val="none" w:sz="0" w:space="0" w:color="auto"/>
                        <w:right w:val="none" w:sz="0" w:space="0" w:color="auto"/>
                      </w:divBdr>
                    </w:div>
                    <w:div w:id="767309937">
                      <w:marLeft w:val="0"/>
                      <w:marRight w:val="0"/>
                      <w:marTop w:val="0"/>
                      <w:marBottom w:val="0"/>
                      <w:divBdr>
                        <w:top w:val="none" w:sz="0" w:space="0" w:color="auto"/>
                        <w:left w:val="none" w:sz="0" w:space="0" w:color="auto"/>
                        <w:bottom w:val="none" w:sz="0" w:space="0" w:color="auto"/>
                        <w:right w:val="none" w:sz="0" w:space="0" w:color="auto"/>
                      </w:divBdr>
                    </w:div>
                    <w:div w:id="1379745390">
                      <w:marLeft w:val="0"/>
                      <w:marRight w:val="0"/>
                      <w:marTop w:val="0"/>
                      <w:marBottom w:val="0"/>
                      <w:divBdr>
                        <w:top w:val="none" w:sz="0" w:space="0" w:color="auto"/>
                        <w:left w:val="none" w:sz="0" w:space="0" w:color="auto"/>
                        <w:bottom w:val="none" w:sz="0" w:space="0" w:color="auto"/>
                        <w:right w:val="none" w:sz="0" w:space="0" w:color="auto"/>
                      </w:divBdr>
                    </w:div>
                    <w:div w:id="557791087">
                      <w:marLeft w:val="0"/>
                      <w:marRight w:val="0"/>
                      <w:marTop w:val="0"/>
                      <w:marBottom w:val="0"/>
                      <w:divBdr>
                        <w:top w:val="none" w:sz="0" w:space="0" w:color="auto"/>
                        <w:left w:val="none" w:sz="0" w:space="0" w:color="auto"/>
                        <w:bottom w:val="none" w:sz="0" w:space="0" w:color="auto"/>
                        <w:right w:val="none" w:sz="0" w:space="0" w:color="auto"/>
                      </w:divBdr>
                    </w:div>
                    <w:div w:id="892424192">
                      <w:marLeft w:val="0"/>
                      <w:marRight w:val="0"/>
                      <w:marTop w:val="0"/>
                      <w:marBottom w:val="0"/>
                      <w:divBdr>
                        <w:top w:val="none" w:sz="0" w:space="0" w:color="auto"/>
                        <w:left w:val="none" w:sz="0" w:space="0" w:color="auto"/>
                        <w:bottom w:val="none" w:sz="0" w:space="0" w:color="auto"/>
                        <w:right w:val="none" w:sz="0" w:space="0" w:color="auto"/>
                      </w:divBdr>
                    </w:div>
                    <w:div w:id="823667140">
                      <w:marLeft w:val="0"/>
                      <w:marRight w:val="0"/>
                      <w:marTop w:val="0"/>
                      <w:marBottom w:val="0"/>
                      <w:divBdr>
                        <w:top w:val="none" w:sz="0" w:space="0" w:color="auto"/>
                        <w:left w:val="none" w:sz="0" w:space="0" w:color="auto"/>
                        <w:bottom w:val="none" w:sz="0" w:space="0" w:color="auto"/>
                        <w:right w:val="none" w:sz="0" w:space="0" w:color="auto"/>
                      </w:divBdr>
                    </w:div>
                    <w:div w:id="1294751345">
                      <w:marLeft w:val="0"/>
                      <w:marRight w:val="0"/>
                      <w:marTop w:val="0"/>
                      <w:marBottom w:val="0"/>
                      <w:divBdr>
                        <w:top w:val="none" w:sz="0" w:space="0" w:color="auto"/>
                        <w:left w:val="none" w:sz="0" w:space="0" w:color="auto"/>
                        <w:bottom w:val="none" w:sz="0" w:space="0" w:color="auto"/>
                        <w:right w:val="none" w:sz="0" w:space="0" w:color="auto"/>
                      </w:divBdr>
                    </w:div>
                    <w:div w:id="1185363701">
                      <w:marLeft w:val="0"/>
                      <w:marRight w:val="0"/>
                      <w:marTop w:val="0"/>
                      <w:marBottom w:val="0"/>
                      <w:divBdr>
                        <w:top w:val="none" w:sz="0" w:space="0" w:color="auto"/>
                        <w:left w:val="none" w:sz="0" w:space="0" w:color="auto"/>
                        <w:bottom w:val="none" w:sz="0" w:space="0" w:color="auto"/>
                        <w:right w:val="none" w:sz="0" w:space="0" w:color="auto"/>
                      </w:divBdr>
                    </w:div>
                    <w:div w:id="1601138649">
                      <w:marLeft w:val="0"/>
                      <w:marRight w:val="0"/>
                      <w:marTop w:val="0"/>
                      <w:marBottom w:val="0"/>
                      <w:divBdr>
                        <w:top w:val="none" w:sz="0" w:space="0" w:color="auto"/>
                        <w:left w:val="none" w:sz="0" w:space="0" w:color="auto"/>
                        <w:bottom w:val="none" w:sz="0" w:space="0" w:color="auto"/>
                        <w:right w:val="none" w:sz="0" w:space="0" w:color="auto"/>
                      </w:divBdr>
                    </w:div>
                    <w:div w:id="238175930">
                      <w:marLeft w:val="0"/>
                      <w:marRight w:val="0"/>
                      <w:marTop w:val="0"/>
                      <w:marBottom w:val="0"/>
                      <w:divBdr>
                        <w:top w:val="none" w:sz="0" w:space="0" w:color="auto"/>
                        <w:left w:val="none" w:sz="0" w:space="0" w:color="auto"/>
                        <w:bottom w:val="none" w:sz="0" w:space="0" w:color="auto"/>
                        <w:right w:val="none" w:sz="0" w:space="0" w:color="auto"/>
                      </w:divBdr>
                    </w:div>
                    <w:div w:id="1929461080">
                      <w:marLeft w:val="0"/>
                      <w:marRight w:val="0"/>
                      <w:marTop w:val="0"/>
                      <w:marBottom w:val="0"/>
                      <w:divBdr>
                        <w:top w:val="none" w:sz="0" w:space="0" w:color="auto"/>
                        <w:left w:val="none" w:sz="0" w:space="0" w:color="auto"/>
                        <w:bottom w:val="none" w:sz="0" w:space="0" w:color="auto"/>
                        <w:right w:val="none" w:sz="0" w:space="0" w:color="auto"/>
                      </w:divBdr>
                    </w:div>
                    <w:div w:id="2049992042">
                      <w:marLeft w:val="0"/>
                      <w:marRight w:val="0"/>
                      <w:marTop w:val="0"/>
                      <w:marBottom w:val="0"/>
                      <w:divBdr>
                        <w:top w:val="none" w:sz="0" w:space="0" w:color="auto"/>
                        <w:left w:val="none" w:sz="0" w:space="0" w:color="auto"/>
                        <w:bottom w:val="none" w:sz="0" w:space="0" w:color="auto"/>
                        <w:right w:val="none" w:sz="0" w:space="0" w:color="auto"/>
                      </w:divBdr>
                    </w:div>
                    <w:div w:id="990405748">
                      <w:marLeft w:val="0"/>
                      <w:marRight w:val="0"/>
                      <w:marTop w:val="0"/>
                      <w:marBottom w:val="0"/>
                      <w:divBdr>
                        <w:top w:val="none" w:sz="0" w:space="0" w:color="auto"/>
                        <w:left w:val="none" w:sz="0" w:space="0" w:color="auto"/>
                        <w:bottom w:val="none" w:sz="0" w:space="0" w:color="auto"/>
                        <w:right w:val="none" w:sz="0" w:space="0" w:color="auto"/>
                      </w:divBdr>
                    </w:div>
                    <w:div w:id="1833717425">
                      <w:marLeft w:val="0"/>
                      <w:marRight w:val="0"/>
                      <w:marTop w:val="0"/>
                      <w:marBottom w:val="0"/>
                      <w:divBdr>
                        <w:top w:val="none" w:sz="0" w:space="0" w:color="auto"/>
                        <w:left w:val="none" w:sz="0" w:space="0" w:color="auto"/>
                        <w:bottom w:val="none" w:sz="0" w:space="0" w:color="auto"/>
                        <w:right w:val="none" w:sz="0" w:space="0" w:color="auto"/>
                      </w:divBdr>
                    </w:div>
                    <w:div w:id="80567560">
                      <w:marLeft w:val="0"/>
                      <w:marRight w:val="0"/>
                      <w:marTop w:val="0"/>
                      <w:marBottom w:val="0"/>
                      <w:divBdr>
                        <w:top w:val="none" w:sz="0" w:space="0" w:color="auto"/>
                        <w:left w:val="none" w:sz="0" w:space="0" w:color="auto"/>
                        <w:bottom w:val="none" w:sz="0" w:space="0" w:color="auto"/>
                        <w:right w:val="none" w:sz="0" w:space="0" w:color="auto"/>
                      </w:divBdr>
                    </w:div>
                    <w:div w:id="734813745">
                      <w:marLeft w:val="0"/>
                      <w:marRight w:val="0"/>
                      <w:marTop w:val="0"/>
                      <w:marBottom w:val="0"/>
                      <w:divBdr>
                        <w:top w:val="none" w:sz="0" w:space="0" w:color="auto"/>
                        <w:left w:val="none" w:sz="0" w:space="0" w:color="auto"/>
                        <w:bottom w:val="none" w:sz="0" w:space="0" w:color="auto"/>
                        <w:right w:val="none" w:sz="0" w:space="0" w:color="auto"/>
                      </w:divBdr>
                    </w:div>
                    <w:div w:id="331104880">
                      <w:marLeft w:val="0"/>
                      <w:marRight w:val="0"/>
                      <w:marTop w:val="0"/>
                      <w:marBottom w:val="0"/>
                      <w:divBdr>
                        <w:top w:val="none" w:sz="0" w:space="0" w:color="auto"/>
                        <w:left w:val="none" w:sz="0" w:space="0" w:color="auto"/>
                        <w:bottom w:val="none" w:sz="0" w:space="0" w:color="auto"/>
                        <w:right w:val="none" w:sz="0" w:space="0" w:color="auto"/>
                      </w:divBdr>
                    </w:div>
                    <w:div w:id="1420055388">
                      <w:marLeft w:val="0"/>
                      <w:marRight w:val="0"/>
                      <w:marTop w:val="0"/>
                      <w:marBottom w:val="0"/>
                      <w:divBdr>
                        <w:top w:val="none" w:sz="0" w:space="0" w:color="auto"/>
                        <w:left w:val="none" w:sz="0" w:space="0" w:color="auto"/>
                        <w:bottom w:val="none" w:sz="0" w:space="0" w:color="auto"/>
                        <w:right w:val="none" w:sz="0" w:space="0" w:color="auto"/>
                      </w:divBdr>
                    </w:div>
                    <w:div w:id="20936120">
                      <w:marLeft w:val="0"/>
                      <w:marRight w:val="0"/>
                      <w:marTop w:val="0"/>
                      <w:marBottom w:val="0"/>
                      <w:divBdr>
                        <w:top w:val="none" w:sz="0" w:space="0" w:color="auto"/>
                        <w:left w:val="none" w:sz="0" w:space="0" w:color="auto"/>
                        <w:bottom w:val="none" w:sz="0" w:space="0" w:color="auto"/>
                        <w:right w:val="none" w:sz="0" w:space="0" w:color="auto"/>
                      </w:divBdr>
                    </w:div>
                    <w:div w:id="911278288">
                      <w:marLeft w:val="0"/>
                      <w:marRight w:val="0"/>
                      <w:marTop w:val="0"/>
                      <w:marBottom w:val="0"/>
                      <w:divBdr>
                        <w:top w:val="none" w:sz="0" w:space="0" w:color="auto"/>
                        <w:left w:val="none" w:sz="0" w:space="0" w:color="auto"/>
                        <w:bottom w:val="none" w:sz="0" w:space="0" w:color="auto"/>
                        <w:right w:val="none" w:sz="0" w:space="0" w:color="auto"/>
                      </w:divBdr>
                    </w:div>
                    <w:div w:id="1108967070">
                      <w:marLeft w:val="0"/>
                      <w:marRight w:val="0"/>
                      <w:marTop w:val="0"/>
                      <w:marBottom w:val="0"/>
                      <w:divBdr>
                        <w:top w:val="none" w:sz="0" w:space="0" w:color="auto"/>
                        <w:left w:val="none" w:sz="0" w:space="0" w:color="auto"/>
                        <w:bottom w:val="none" w:sz="0" w:space="0" w:color="auto"/>
                        <w:right w:val="none" w:sz="0" w:space="0" w:color="auto"/>
                      </w:divBdr>
                    </w:div>
                    <w:div w:id="291985424">
                      <w:marLeft w:val="0"/>
                      <w:marRight w:val="0"/>
                      <w:marTop w:val="0"/>
                      <w:marBottom w:val="0"/>
                      <w:divBdr>
                        <w:top w:val="none" w:sz="0" w:space="0" w:color="auto"/>
                        <w:left w:val="none" w:sz="0" w:space="0" w:color="auto"/>
                        <w:bottom w:val="none" w:sz="0" w:space="0" w:color="auto"/>
                        <w:right w:val="none" w:sz="0" w:space="0" w:color="auto"/>
                      </w:divBdr>
                    </w:div>
                    <w:div w:id="2056193150">
                      <w:marLeft w:val="0"/>
                      <w:marRight w:val="0"/>
                      <w:marTop w:val="0"/>
                      <w:marBottom w:val="0"/>
                      <w:divBdr>
                        <w:top w:val="none" w:sz="0" w:space="0" w:color="auto"/>
                        <w:left w:val="none" w:sz="0" w:space="0" w:color="auto"/>
                        <w:bottom w:val="none" w:sz="0" w:space="0" w:color="auto"/>
                        <w:right w:val="none" w:sz="0" w:space="0" w:color="auto"/>
                      </w:divBdr>
                    </w:div>
                    <w:div w:id="1596279677">
                      <w:marLeft w:val="0"/>
                      <w:marRight w:val="0"/>
                      <w:marTop w:val="0"/>
                      <w:marBottom w:val="0"/>
                      <w:divBdr>
                        <w:top w:val="none" w:sz="0" w:space="0" w:color="auto"/>
                        <w:left w:val="none" w:sz="0" w:space="0" w:color="auto"/>
                        <w:bottom w:val="none" w:sz="0" w:space="0" w:color="auto"/>
                        <w:right w:val="none" w:sz="0" w:space="0" w:color="auto"/>
                      </w:divBdr>
                    </w:div>
                    <w:div w:id="642003579">
                      <w:marLeft w:val="0"/>
                      <w:marRight w:val="0"/>
                      <w:marTop w:val="0"/>
                      <w:marBottom w:val="0"/>
                      <w:divBdr>
                        <w:top w:val="none" w:sz="0" w:space="0" w:color="auto"/>
                        <w:left w:val="none" w:sz="0" w:space="0" w:color="auto"/>
                        <w:bottom w:val="none" w:sz="0" w:space="0" w:color="auto"/>
                        <w:right w:val="none" w:sz="0" w:space="0" w:color="auto"/>
                      </w:divBdr>
                    </w:div>
                    <w:div w:id="558130746">
                      <w:marLeft w:val="0"/>
                      <w:marRight w:val="0"/>
                      <w:marTop w:val="0"/>
                      <w:marBottom w:val="0"/>
                      <w:divBdr>
                        <w:top w:val="none" w:sz="0" w:space="0" w:color="auto"/>
                        <w:left w:val="none" w:sz="0" w:space="0" w:color="auto"/>
                        <w:bottom w:val="none" w:sz="0" w:space="0" w:color="auto"/>
                        <w:right w:val="none" w:sz="0" w:space="0" w:color="auto"/>
                      </w:divBdr>
                    </w:div>
                    <w:div w:id="2022078237">
                      <w:marLeft w:val="0"/>
                      <w:marRight w:val="0"/>
                      <w:marTop w:val="0"/>
                      <w:marBottom w:val="0"/>
                      <w:divBdr>
                        <w:top w:val="none" w:sz="0" w:space="0" w:color="auto"/>
                        <w:left w:val="none" w:sz="0" w:space="0" w:color="auto"/>
                        <w:bottom w:val="none" w:sz="0" w:space="0" w:color="auto"/>
                        <w:right w:val="none" w:sz="0" w:space="0" w:color="auto"/>
                      </w:divBdr>
                    </w:div>
                    <w:div w:id="1302465417">
                      <w:marLeft w:val="0"/>
                      <w:marRight w:val="0"/>
                      <w:marTop w:val="0"/>
                      <w:marBottom w:val="0"/>
                      <w:divBdr>
                        <w:top w:val="none" w:sz="0" w:space="0" w:color="auto"/>
                        <w:left w:val="none" w:sz="0" w:space="0" w:color="auto"/>
                        <w:bottom w:val="none" w:sz="0" w:space="0" w:color="auto"/>
                        <w:right w:val="none" w:sz="0" w:space="0" w:color="auto"/>
                      </w:divBdr>
                    </w:div>
                    <w:div w:id="383600932">
                      <w:marLeft w:val="0"/>
                      <w:marRight w:val="0"/>
                      <w:marTop w:val="0"/>
                      <w:marBottom w:val="0"/>
                      <w:divBdr>
                        <w:top w:val="none" w:sz="0" w:space="0" w:color="auto"/>
                        <w:left w:val="none" w:sz="0" w:space="0" w:color="auto"/>
                        <w:bottom w:val="none" w:sz="0" w:space="0" w:color="auto"/>
                        <w:right w:val="none" w:sz="0" w:space="0" w:color="auto"/>
                      </w:divBdr>
                    </w:div>
                    <w:div w:id="2139298378">
                      <w:marLeft w:val="0"/>
                      <w:marRight w:val="0"/>
                      <w:marTop w:val="0"/>
                      <w:marBottom w:val="0"/>
                      <w:divBdr>
                        <w:top w:val="none" w:sz="0" w:space="0" w:color="auto"/>
                        <w:left w:val="none" w:sz="0" w:space="0" w:color="auto"/>
                        <w:bottom w:val="none" w:sz="0" w:space="0" w:color="auto"/>
                        <w:right w:val="none" w:sz="0" w:space="0" w:color="auto"/>
                      </w:divBdr>
                    </w:div>
                    <w:div w:id="172032351">
                      <w:marLeft w:val="0"/>
                      <w:marRight w:val="0"/>
                      <w:marTop w:val="0"/>
                      <w:marBottom w:val="0"/>
                      <w:divBdr>
                        <w:top w:val="none" w:sz="0" w:space="0" w:color="auto"/>
                        <w:left w:val="none" w:sz="0" w:space="0" w:color="auto"/>
                        <w:bottom w:val="none" w:sz="0" w:space="0" w:color="auto"/>
                        <w:right w:val="none" w:sz="0" w:space="0" w:color="auto"/>
                      </w:divBdr>
                    </w:div>
                    <w:div w:id="884635990">
                      <w:marLeft w:val="0"/>
                      <w:marRight w:val="0"/>
                      <w:marTop w:val="0"/>
                      <w:marBottom w:val="0"/>
                      <w:divBdr>
                        <w:top w:val="none" w:sz="0" w:space="0" w:color="auto"/>
                        <w:left w:val="none" w:sz="0" w:space="0" w:color="auto"/>
                        <w:bottom w:val="none" w:sz="0" w:space="0" w:color="auto"/>
                        <w:right w:val="none" w:sz="0" w:space="0" w:color="auto"/>
                      </w:divBdr>
                    </w:div>
                    <w:div w:id="217402520">
                      <w:marLeft w:val="0"/>
                      <w:marRight w:val="0"/>
                      <w:marTop w:val="0"/>
                      <w:marBottom w:val="0"/>
                      <w:divBdr>
                        <w:top w:val="none" w:sz="0" w:space="0" w:color="auto"/>
                        <w:left w:val="none" w:sz="0" w:space="0" w:color="auto"/>
                        <w:bottom w:val="none" w:sz="0" w:space="0" w:color="auto"/>
                        <w:right w:val="none" w:sz="0" w:space="0" w:color="auto"/>
                      </w:divBdr>
                    </w:div>
                    <w:div w:id="139930735">
                      <w:marLeft w:val="0"/>
                      <w:marRight w:val="0"/>
                      <w:marTop w:val="0"/>
                      <w:marBottom w:val="0"/>
                      <w:divBdr>
                        <w:top w:val="none" w:sz="0" w:space="0" w:color="auto"/>
                        <w:left w:val="none" w:sz="0" w:space="0" w:color="auto"/>
                        <w:bottom w:val="none" w:sz="0" w:space="0" w:color="auto"/>
                        <w:right w:val="none" w:sz="0" w:space="0" w:color="auto"/>
                      </w:divBdr>
                    </w:div>
                    <w:div w:id="764568903">
                      <w:marLeft w:val="0"/>
                      <w:marRight w:val="0"/>
                      <w:marTop w:val="0"/>
                      <w:marBottom w:val="0"/>
                      <w:divBdr>
                        <w:top w:val="none" w:sz="0" w:space="0" w:color="auto"/>
                        <w:left w:val="none" w:sz="0" w:space="0" w:color="auto"/>
                        <w:bottom w:val="none" w:sz="0" w:space="0" w:color="auto"/>
                        <w:right w:val="none" w:sz="0" w:space="0" w:color="auto"/>
                      </w:divBdr>
                    </w:div>
                    <w:div w:id="190579735">
                      <w:marLeft w:val="0"/>
                      <w:marRight w:val="0"/>
                      <w:marTop w:val="0"/>
                      <w:marBottom w:val="0"/>
                      <w:divBdr>
                        <w:top w:val="none" w:sz="0" w:space="0" w:color="auto"/>
                        <w:left w:val="none" w:sz="0" w:space="0" w:color="auto"/>
                        <w:bottom w:val="none" w:sz="0" w:space="0" w:color="auto"/>
                        <w:right w:val="none" w:sz="0" w:space="0" w:color="auto"/>
                      </w:divBdr>
                    </w:div>
                    <w:div w:id="2080517897">
                      <w:marLeft w:val="0"/>
                      <w:marRight w:val="0"/>
                      <w:marTop w:val="0"/>
                      <w:marBottom w:val="0"/>
                      <w:divBdr>
                        <w:top w:val="none" w:sz="0" w:space="0" w:color="auto"/>
                        <w:left w:val="none" w:sz="0" w:space="0" w:color="auto"/>
                        <w:bottom w:val="none" w:sz="0" w:space="0" w:color="auto"/>
                        <w:right w:val="none" w:sz="0" w:space="0" w:color="auto"/>
                      </w:divBdr>
                    </w:div>
                    <w:div w:id="2043283994">
                      <w:marLeft w:val="0"/>
                      <w:marRight w:val="0"/>
                      <w:marTop w:val="0"/>
                      <w:marBottom w:val="0"/>
                      <w:divBdr>
                        <w:top w:val="none" w:sz="0" w:space="0" w:color="auto"/>
                        <w:left w:val="none" w:sz="0" w:space="0" w:color="auto"/>
                        <w:bottom w:val="none" w:sz="0" w:space="0" w:color="auto"/>
                        <w:right w:val="none" w:sz="0" w:space="0" w:color="auto"/>
                      </w:divBdr>
                    </w:div>
                    <w:div w:id="2141261067">
                      <w:marLeft w:val="0"/>
                      <w:marRight w:val="0"/>
                      <w:marTop w:val="0"/>
                      <w:marBottom w:val="0"/>
                      <w:divBdr>
                        <w:top w:val="none" w:sz="0" w:space="0" w:color="auto"/>
                        <w:left w:val="none" w:sz="0" w:space="0" w:color="auto"/>
                        <w:bottom w:val="none" w:sz="0" w:space="0" w:color="auto"/>
                        <w:right w:val="none" w:sz="0" w:space="0" w:color="auto"/>
                      </w:divBdr>
                    </w:div>
                    <w:div w:id="1568029493">
                      <w:marLeft w:val="0"/>
                      <w:marRight w:val="0"/>
                      <w:marTop w:val="0"/>
                      <w:marBottom w:val="0"/>
                      <w:divBdr>
                        <w:top w:val="none" w:sz="0" w:space="0" w:color="auto"/>
                        <w:left w:val="none" w:sz="0" w:space="0" w:color="auto"/>
                        <w:bottom w:val="none" w:sz="0" w:space="0" w:color="auto"/>
                        <w:right w:val="none" w:sz="0" w:space="0" w:color="auto"/>
                      </w:divBdr>
                    </w:div>
                    <w:div w:id="1833132795">
                      <w:marLeft w:val="0"/>
                      <w:marRight w:val="0"/>
                      <w:marTop w:val="0"/>
                      <w:marBottom w:val="0"/>
                      <w:divBdr>
                        <w:top w:val="none" w:sz="0" w:space="0" w:color="auto"/>
                        <w:left w:val="none" w:sz="0" w:space="0" w:color="auto"/>
                        <w:bottom w:val="none" w:sz="0" w:space="0" w:color="auto"/>
                        <w:right w:val="none" w:sz="0" w:space="0" w:color="auto"/>
                      </w:divBdr>
                    </w:div>
                    <w:div w:id="1810632395">
                      <w:marLeft w:val="0"/>
                      <w:marRight w:val="0"/>
                      <w:marTop w:val="0"/>
                      <w:marBottom w:val="0"/>
                      <w:divBdr>
                        <w:top w:val="none" w:sz="0" w:space="0" w:color="auto"/>
                        <w:left w:val="none" w:sz="0" w:space="0" w:color="auto"/>
                        <w:bottom w:val="none" w:sz="0" w:space="0" w:color="auto"/>
                        <w:right w:val="none" w:sz="0" w:space="0" w:color="auto"/>
                      </w:divBdr>
                    </w:div>
                    <w:div w:id="156767663">
                      <w:marLeft w:val="0"/>
                      <w:marRight w:val="0"/>
                      <w:marTop w:val="0"/>
                      <w:marBottom w:val="0"/>
                      <w:divBdr>
                        <w:top w:val="none" w:sz="0" w:space="0" w:color="auto"/>
                        <w:left w:val="none" w:sz="0" w:space="0" w:color="auto"/>
                        <w:bottom w:val="none" w:sz="0" w:space="0" w:color="auto"/>
                        <w:right w:val="none" w:sz="0" w:space="0" w:color="auto"/>
                      </w:divBdr>
                    </w:div>
                    <w:div w:id="1854175786">
                      <w:marLeft w:val="0"/>
                      <w:marRight w:val="0"/>
                      <w:marTop w:val="0"/>
                      <w:marBottom w:val="0"/>
                      <w:divBdr>
                        <w:top w:val="none" w:sz="0" w:space="0" w:color="auto"/>
                        <w:left w:val="none" w:sz="0" w:space="0" w:color="auto"/>
                        <w:bottom w:val="none" w:sz="0" w:space="0" w:color="auto"/>
                        <w:right w:val="none" w:sz="0" w:space="0" w:color="auto"/>
                      </w:divBdr>
                    </w:div>
                    <w:div w:id="1062095154">
                      <w:marLeft w:val="0"/>
                      <w:marRight w:val="0"/>
                      <w:marTop w:val="0"/>
                      <w:marBottom w:val="0"/>
                      <w:divBdr>
                        <w:top w:val="none" w:sz="0" w:space="0" w:color="auto"/>
                        <w:left w:val="none" w:sz="0" w:space="0" w:color="auto"/>
                        <w:bottom w:val="none" w:sz="0" w:space="0" w:color="auto"/>
                        <w:right w:val="none" w:sz="0" w:space="0" w:color="auto"/>
                      </w:divBdr>
                    </w:div>
                    <w:div w:id="281306513">
                      <w:marLeft w:val="0"/>
                      <w:marRight w:val="0"/>
                      <w:marTop w:val="0"/>
                      <w:marBottom w:val="0"/>
                      <w:divBdr>
                        <w:top w:val="none" w:sz="0" w:space="0" w:color="auto"/>
                        <w:left w:val="none" w:sz="0" w:space="0" w:color="auto"/>
                        <w:bottom w:val="none" w:sz="0" w:space="0" w:color="auto"/>
                        <w:right w:val="none" w:sz="0" w:space="0" w:color="auto"/>
                      </w:divBdr>
                    </w:div>
                    <w:div w:id="505949101">
                      <w:marLeft w:val="0"/>
                      <w:marRight w:val="0"/>
                      <w:marTop w:val="0"/>
                      <w:marBottom w:val="0"/>
                      <w:divBdr>
                        <w:top w:val="none" w:sz="0" w:space="0" w:color="auto"/>
                        <w:left w:val="none" w:sz="0" w:space="0" w:color="auto"/>
                        <w:bottom w:val="none" w:sz="0" w:space="0" w:color="auto"/>
                        <w:right w:val="none" w:sz="0" w:space="0" w:color="auto"/>
                      </w:divBdr>
                    </w:div>
                    <w:div w:id="320624987">
                      <w:marLeft w:val="0"/>
                      <w:marRight w:val="0"/>
                      <w:marTop w:val="0"/>
                      <w:marBottom w:val="0"/>
                      <w:divBdr>
                        <w:top w:val="none" w:sz="0" w:space="0" w:color="auto"/>
                        <w:left w:val="none" w:sz="0" w:space="0" w:color="auto"/>
                        <w:bottom w:val="none" w:sz="0" w:space="0" w:color="auto"/>
                        <w:right w:val="none" w:sz="0" w:space="0" w:color="auto"/>
                      </w:divBdr>
                    </w:div>
                    <w:div w:id="294528889">
                      <w:marLeft w:val="0"/>
                      <w:marRight w:val="0"/>
                      <w:marTop w:val="0"/>
                      <w:marBottom w:val="0"/>
                      <w:divBdr>
                        <w:top w:val="none" w:sz="0" w:space="0" w:color="auto"/>
                        <w:left w:val="none" w:sz="0" w:space="0" w:color="auto"/>
                        <w:bottom w:val="none" w:sz="0" w:space="0" w:color="auto"/>
                        <w:right w:val="none" w:sz="0" w:space="0" w:color="auto"/>
                      </w:divBdr>
                    </w:div>
                    <w:div w:id="1334138593">
                      <w:marLeft w:val="0"/>
                      <w:marRight w:val="0"/>
                      <w:marTop w:val="0"/>
                      <w:marBottom w:val="0"/>
                      <w:divBdr>
                        <w:top w:val="none" w:sz="0" w:space="0" w:color="auto"/>
                        <w:left w:val="none" w:sz="0" w:space="0" w:color="auto"/>
                        <w:bottom w:val="none" w:sz="0" w:space="0" w:color="auto"/>
                        <w:right w:val="none" w:sz="0" w:space="0" w:color="auto"/>
                      </w:divBdr>
                    </w:div>
                    <w:div w:id="481000008">
                      <w:marLeft w:val="0"/>
                      <w:marRight w:val="0"/>
                      <w:marTop w:val="0"/>
                      <w:marBottom w:val="0"/>
                      <w:divBdr>
                        <w:top w:val="none" w:sz="0" w:space="0" w:color="auto"/>
                        <w:left w:val="none" w:sz="0" w:space="0" w:color="auto"/>
                        <w:bottom w:val="none" w:sz="0" w:space="0" w:color="auto"/>
                        <w:right w:val="none" w:sz="0" w:space="0" w:color="auto"/>
                      </w:divBdr>
                    </w:div>
                    <w:div w:id="1168400879">
                      <w:marLeft w:val="0"/>
                      <w:marRight w:val="0"/>
                      <w:marTop w:val="0"/>
                      <w:marBottom w:val="0"/>
                      <w:divBdr>
                        <w:top w:val="none" w:sz="0" w:space="0" w:color="auto"/>
                        <w:left w:val="none" w:sz="0" w:space="0" w:color="auto"/>
                        <w:bottom w:val="none" w:sz="0" w:space="0" w:color="auto"/>
                        <w:right w:val="none" w:sz="0" w:space="0" w:color="auto"/>
                      </w:divBdr>
                    </w:div>
                    <w:div w:id="1099135193">
                      <w:marLeft w:val="0"/>
                      <w:marRight w:val="0"/>
                      <w:marTop w:val="0"/>
                      <w:marBottom w:val="0"/>
                      <w:divBdr>
                        <w:top w:val="none" w:sz="0" w:space="0" w:color="auto"/>
                        <w:left w:val="none" w:sz="0" w:space="0" w:color="auto"/>
                        <w:bottom w:val="none" w:sz="0" w:space="0" w:color="auto"/>
                        <w:right w:val="none" w:sz="0" w:space="0" w:color="auto"/>
                      </w:divBdr>
                    </w:div>
                    <w:div w:id="925505465">
                      <w:marLeft w:val="0"/>
                      <w:marRight w:val="0"/>
                      <w:marTop w:val="0"/>
                      <w:marBottom w:val="0"/>
                      <w:divBdr>
                        <w:top w:val="none" w:sz="0" w:space="0" w:color="auto"/>
                        <w:left w:val="none" w:sz="0" w:space="0" w:color="auto"/>
                        <w:bottom w:val="none" w:sz="0" w:space="0" w:color="auto"/>
                        <w:right w:val="none" w:sz="0" w:space="0" w:color="auto"/>
                      </w:divBdr>
                    </w:div>
                    <w:div w:id="871918157">
                      <w:marLeft w:val="0"/>
                      <w:marRight w:val="0"/>
                      <w:marTop w:val="0"/>
                      <w:marBottom w:val="0"/>
                      <w:divBdr>
                        <w:top w:val="none" w:sz="0" w:space="0" w:color="auto"/>
                        <w:left w:val="none" w:sz="0" w:space="0" w:color="auto"/>
                        <w:bottom w:val="none" w:sz="0" w:space="0" w:color="auto"/>
                        <w:right w:val="none" w:sz="0" w:space="0" w:color="auto"/>
                      </w:divBdr>
                    </w:div>
                    <w:div w:id="545795719">
                      <w:marLeft w:val="0"/>
                      <w:marRight w:val="0"/>
                      <w:marTop w:val="0"/>
                      <w:marBottom w:val="0"/>
                      <w:divBdr>
                        <w:top w:val="none" w:sz="0" w:space="0" w:color="auto"/>
                        <w:left w:val="none" w:sz="0" w:space="0" w:color="auto"/>
                        <w:bottom w:val="none" w:sz="0" w:space="0" w:color="auto"/>
                        <w:right w:val="none" w:sz="0" w:space="0" w:color="auto"/>
                      </w:divBdr>
                    </w:div>
                    <w:div w:id="382485793">
                      <w:marLeft w:val="0"/>
                      <w:marRight w:val="0"/>
                      <w:marTop w:val="0"/>
                      <w:marBottom w:val="0"/>
                      <w:divBdr>
                        <w:top w:val="none" w:sz="0" w:space="0" w:color="auto"/>
                        <w:left w:val="none" w:sz="0" w:space="0" w:color="auto"/>
                        <w:bottom w:val="none" w:sz="0" w:space="0" w:color="auto"/>
                        <w:right w:val="none" w:sz="0" w:space="0" w:color="auto"/>
                      </w:divBdr>
                    </w:div>
                    <w:div w:id="402525873">
                      <w:marLeft w:val="0"/>
                      <w:marRight w:val="0"/>
                      <w:marTop w:val="0"/>
                      <w:marBottom w:val="0"/>
                      <w:divBdr>
                        <w:top w:val="none" w:sz="0" w:space="0" w:color="auto"/>
                        <w:left w:val="none" w:sz="0" w:space="0" w:color="auto"/>
                        <w:bottom w:val="none" w:sz="0" w:space="0" w:color="auto"/>
                        <w:right w:val="none" w:sz="0" w:space="0" w:color="auto"/>
                      </w:divBdr>
                    </w:div>
                    <w:div w:id="576093630">
                      <w:marLeft w:val="0"/>
                      <w:marRight w:val="0"/>
                      <w:marTop w:val="0"/>
                      <w:marBottom w:val="0"/>
                      <w:divBdr>
                        <w:top w:val="none" w:sz="0" w:space="0" w:color="auto"/>
                        <w:left w:val="none" w:sz="0" w:space="0" w:color="auto"/>
                        <w:bottom w:val="none" w:sz="0" w:space="0" w:color="auto"/>
                        <w:right w:val="none" w:sz="0" w:space="0" w:color="auto"/>
                      </w:divBdr>
                    </w:div>
                    <w:div w:id="535049758">
                      <w:marLeft w:val="0"/>
                      <w:marRight w:val="0"/>
                      <w:marTop w:val="0"/>
                      <w:marBottom w:val="0"/>
                      <w:divBdr>
                        <w:top w:val="none" w:sz="0" w:space="0" w:color="auto"/>
                        <w:left w:val="none" w:sz="0" w:space="0" w:color="auto"/>
                        <w:bottom w:val="none" w:sz="0" w:space="0" w:color="auto"/>
                        <w:right w:val="none" w:sz="0" w:space="0" w:color="auto"/>
                      </w:divBdr>
                    </w:div>
                    <w:div w:id="717508014">
                      <w:marLeft w:val="0"/>
                      <w:marRight w:val="0"/>
                      <w:marTop w:val="0"/>
                      <w:marBottom w:val="0"/>
                      <w:divBdr>
                        <w:top w:val="none" w:sz="0" w:space="0" w:color="auto"/>
                        <w:left w:val="none" w:sz="0" w:space="0" w:color="auto"/>
                        <w:bottom w:val="none" w:sz="0" w:space="0" w:color="auto"/>
                        <w:right w:val="none" w:sz="0" w:space="0" w:color="auto"/>
                      </w:divBdr>
                    </w:div>
                    <w:div w:id="457987767">
                      <w:marLeft w:val="0"/>
                      <w:marRight w:val="0"/>
                      <w:marTop w:val="0"/>
                      <w:marBottom w:val="0"/>
                      <w:divBdr>
                        <w:top w:val="none" w:sz="0" w:space="0" w:color="auto"/>
                        <w:left w:val="none" w:sz="0" w:space="0" w:color="auto"/>
                        <w:bottom w:val="none" w:sz="0" w:space="0" w:color="auto"/>
                        <w:right w:val="none" w:sz="0" w:space="0" w:color="auto"/>
                      </w:divBdr>
                    </w:div>
                    <w:div w:id="1362240065">
                      <w:marLeft w:val="0"/>
                      <w:marRight w:val="0"/>
                      <w:marTop w:val="0"/>
                      <w:marBottom w:val="0"/>
                      <w:divBdr>
                        <w:top w:val="none" w:sz="0" w:space="0" w:color="auto"/>
                        <w:left w:val="none" w:sz="0" w:space="0" w:color="auto"/>
                        <w:bottom w:val="none" w:sz="0" w:space="0" w:color="auto"/>
                        <w:right w:val="none" w:sz="0" w:space="0" w:color="auto"/>
                      </w:divBdr>
                    </w:div>
                    <w:div w:id="627518463">
                      <w:marLeft w:val="0"/>
                      <w:marRight w:val="0"/>
                      <w:marTop w:val="0"/>
                      <w:marBottom w:val="0"/>
                      <w:divBdr>
                        <w:top w:val="none" w:sz="0" w:space="0" w:color="auto"/>
                        <w:left w:val="none" w:sz="0" w:space="0" w:color="auto"/>
                        <w:bottom w:val="none" w:sz="0" w:space="0" w:color="auto"/>
                        <w:right w:val="none" w:sz="0" w:space="0" w:color="auto"/>
                      </w:divBdr>
                    </w:div>
                    <w:div w:id="1928269399">
                      <w:marLeft w:val="0"/>
                      <w:marRight w:val="0"/>
                      <w:marTop w:val="0"/>
                      <w:marBottom w:val="0"/>
                      <w:divBdr>
                        <w:top w:val="none" w:sz="0" w:space="0" w:color="auto"/>
                        <w:left w:val="none" w:sz="0" w:space="0" w:color="auto"/>
                        <w:bottom w:val="none" w:sz="0" w:space="0" w:color="auto"/>
                        <w:right w:val="none" w:sz="0" w:space="0" w:color="auto"/>
                      </w:divBdr>
                    </w:div>
                    <w:div w:id="501548132">
                      <w:marLeft w:val="0"/>
                      <w:marRight w:val="0"/>
                      <w:marTop w:val="0"/>
                      <w:marBottom w:val="0"/>
                      <w:divBdr>
                        <w:top w:val="none" w:sz="0" w:space="0" w:color="auto"/>
                        <w:left w:val="none" w:sz="0" w:space="0" w:color="auto"/>
                        <w:bottom w:val="none" w:sz="0" w:space="0" w:color="auto"/>
                        <w:right w:val="none" w:sz="0" w:space="0" w:color="auto"/>
                      </w:divBdr>
                    </w:div>
                    <w:div w:id="2135518410">
                      <w:marLeft w:val="0"/>
                      <w:marRight w:val="0"/>
                      <w:marTop w:val="0"/>
                      <w:marBottom w:val="0"/>
                      <w:divBdr>
                        <w:top w:val="none" w:sz="0" w:space="0" w:color="auto"/>
                        <w:left w:val="none" w:sz="0" w:space="0" w:color="auto"/>
                        <w:bottom w:val="none" w:sz="0" w:space="0" w:color="auto"/>
                        <w:right w:val="none" w:sz="0" w:space="0" w:color="auto"/>
                      </w:divBdr>
                    </w:div>
                    <w:div w:id="795638096">
                      <w:marLeft w:val="0"/>
                      <w:marRight w:val="0"/>
                      <w:marTop w:val="0"/>
                      <w:marBottom w:val="0"/>
                      <w:divBdr>
                        <w:top w:val="none" w:sz="0" w:space="0" w:color="auto"/>
                        <w:left w:val="none" w:sz="0" w:space="0" w:color="auto"/>
                        <w:bottom w:val="none" w:sz="0" w:space="0" w:color="auto"/>
                        <w:right w:val="none" w:sz="0" w:space="0" w:color="auto"/>
                      </w:divBdr>
                    </w:div>
                    <w:div w:id="727655921">
                      <w:marLeft w:val="0"/>
                      <w:marRight w:val="0"/>
                      <w:marTop w:val="0"/>
                      <w:marBottom w:val="0"/>
                      <w:divBdr>
                        <w:top w:val="none" w:sz="0" w:space="0" w:color="auto"/>
                        <w:left w:val="none" w:sz="0" w:space="0" w:color="auto"/>
                        <w:bottom w:val="none" w:sz="0" w:space="0" w:color="auto"/>
                        <w:right w:val="none" w:sz="0" w:space="0" w:color="auto"/>
                      </w:divBdr>
                    </w:div>
                    <w:div w:id="406533603">
                      <w:marLeft w:val="0"/>
                      <w:marRight w:val="0"/>
                      <w:marTop w:val="0"/>
                      <w:marBottom w:val="0"/>
                      <w:divBdr>
                        <w:top w:val="none" w:sz="0" w:space="0" w:color="auto"/>
                        <w:left w:val="none" w:sz="0" w:space="0" w:color="auto"/>
                        <w:bottom w:val="none" w:sz="0" w:space="0" w:color="auto"/>
                        <w:right w:val="none" w:sz="0" w:space="0" w:color="auto"/>
                      </w:divBdr>
                    </w:div>
                    <w:div w:id="1442917308">
                      <w:marLeft w:val="0"/>
                      <w:marRight w:val="0"/>
                      <w:marTop w:val="0"/>
                      <w:marBottom w:val="0"/>
                      <w:divBdr>
                        <w:top w:val="none" w:sz="0" w:space="0" w:color="auto"/>
                        <w:left w:val="none" w:sz="0" w:space="0" w:color="auto"/>
                        <w:bottom w:val="none" w:sz="0" w:space="0" w:color="auto"/>
                        <w:right w:val="none" w:sz="0" w:space="0" w:color="auto"/>
                      </w:divBdr>
                    </w:div>
                    <w:div w:id="1811822840">
                      <w:marLeft w:val="0"/>
                      <w:marRight w:val="0"/>
                      <w:marTop w:val="0"/>
                      <w:marBottom w:val="0"/>
                      <w:divBdr>
                        <w:top w:val="none" w:sz="0" w:space="0" w:color="auto"/>
                        <w:left w:val="none" w:sz="0" w:space="0" w:color="auto"/>
                        <w:bottom w:val="none" w:sz="0" w:space="0" w:color="auto"/>
                        <w:right w:val="none" w:sz="0" w:space="0" w:color="auto"/>
                      </w:divBdr>
                    </w:div>
                    <w:div w:id="537863562">
                      <w:marLeft w:val="0"/>
                      <w:marRight w:val="0"/>
                      <w:marTop w:val="0"/>
                      <w:marBottom w:val="0"/>
                      <w:divBdr>
                        <w:top w:val="none" w:sz="0" w:space="0" w:color="auto"/>
                        <w:left w:val="none" w:sz="0" w:space="0" w:color="auto"/>
                        <w:bottom w:val="none" w:sz="0" w:space="0" w:color="auto"/>
                        <w:right w:val="none" w:sz="0" w:space="0" w:color="auto"/>
                      </w:divBdr>
                    </w:div>
                    <w:div w:id="547569685">
                      <w:marLeft w:val="0"/>
                      <w:marRight w:val="0"/>
                      <w:marTop w:val="0"/>
                      <w:marBottom w:val="0"/>
                      <w:divBdr>
                        <w:top w:val="none" w:sz="0" w:space="0" w:color="auto"/>
                        <w:left w:val="none" w:sz="0" w:space="0" w:color="auto"/>
                        <w:bottom w:val="none" w:sz="0" w:space="0" w:color="auto"/>
                        <w:right w:val="none" w:sz="0" w:space="0" w:color="auto"/>
                      </w:divBdr>
                    </w:div>
                    <w:div w:id="1869683518">
                      <w:marLeft w:val="0"/>
                      <w:marRight w:val="0"/>
                      <w:marTop w:val="0"/>
                      <w:marBottom w:val="0"/>
                      <w:divBdr>
                        <w:top w:val="none" w:sz="0" w:space="0" w:color="auto"/>
                        <w:left w:val="none" w:sz="0" w:space="0" w:color="auto"/>
                        <w:bottom w:val="none" w:sz="0" w:space="0" w:color="auto"/>
                        <w:right w:val="none" w:sz="0" w:space="0" w:color="auto"/>
                      </w:divBdr>
                    </w:div>
                    <w:div w:id="485902229">
                      <w:marLeft w:val="0"/>
                      <w:marRight w:val="0"/>
                      <w:marTop w:val="0"/>
                      <w:marBottom w:val="0"/>
                      <w:divBdr>
                        <w:top w:val="none" w:sz="0" w:space="0" w:color="auto"/>
                        <w:left w:val="none" w:sz="0" w:space="0" w:color="auto"/>
                        <w:bottom w:val="none" w:sz="0" w:space="0" w:color="auto"/>
                        <w:right w:val="none" w:sz="0" w:space="0" w:color="auto"/>
                      </w:divBdr>
                    </w:div>
                    <w:div w:id="1087073875">
                      <w:marLeft w:val="0"/>
                      <w:marRight w:val="0"/>
                      <w:marTop w:val="0"/>
                      <w:marBottom w:val="0"/>
                      <w:divBdr>
                        <w:top w:val="none" w:sz="0" w:space="0" w:color="auto"/>
                        <w:left w:val="none" w:sz="0" w:space="0" w:color="auto"/>
                        <w:bottom w:val="none" w:sz="0" w:space="0" w:color="auto"/>
                        <w:right w:val="none" w:sz="0" w:space="0" w:color="auto"/>
                      </w:divBdr>
                    </w:div>
                    <w:div w:id="3747039">
                      <w:marLeft w:val="0"/>
                      <w:marRight w:val="0"/>
                      <w:marTop w:val="0"/>
                      <w:marBottom w:val="0"/>
                      <w:divBdr>
                        <w:top w:val="none" w:sz="0" w:space="0" w:color="auto"/>
                        <w:left w:val="none" w:sz="0" w:space="0" w:color="auto"/>
                        <w:bottom w:val="none" w:sz="0" w:space="0" w:color="auto"/>
                        <w:right w:val="none" w:sz="0" w:space="0" w:color="auto"/>
                      </w:divBdr>
                    </w:div>
                    <w:div w:id="1871868389">
                      <w:marLeft w:val="0"/>
                      <w:marRight w:val="0"/>
                      <w:marTop w:val="0"/>
                      <w:marBottom w:val="0"/>
                      <w:divBdr>
                        <w:top w:val="none" w:sz="0" w:space="0" w:color="auto"/>
                        <w:left w:val="none" w:sz="0" w:space="0" w:color="auto"/>
                        <w:bottom w:val="none" w:sz="0" w:space="0" w:color="auto"/>
                        <w:right w:val="none" w:sz="0" w:space="0" w:color="auto"/>
                      </w:divBdr>
                    </w:div>
                    <w:div w:id="2091996966">
                      <w:marLeft w:val="0"/>
                      <w:marRight w:val="0"/>
                      <w:marTop w:val="0"/>
                      <w:marBottom w:val="0"/>
                      <w:divBdr>
                        <w:top w:val="none" w:sz="0" w:space="0" w:color="auto"/>
                        <w:left w:val="none" w:sz="0" w:space="0" w:color="auto"/>
                        <w:bottom w:val="none" w:sz="0" w:space="0" w:color="auto"/>
                        <w:right w:val="none" w:sz="0" w:space="0" w:color="auto"/>
                      </w:divBdr>
                    </w:div>
                    <w:div w:id="2018337372">
                      <w:marLeft w:val="0"/>
                      <w:marRight w:val="0"/>
                      <w:marTop w:val="0"/>
                      <w:marBottom w:val="0"/>
                      <w:divBdr>
                        <w:top w:val="none" w:sz="0" w:space="0" w:color="auto"/>
                        <w:left w:val="none" w:sz="0" w:space="0" w:color="auto"/>
                        <w:bottom w:val="none" w:sz="0" w:space="0" w:color="auto"/>
                        <w:right w:val="none" w:sz="0" w:space="0" w:color="auto"/>
                      </w:divBdr>
                    </w:div>
                    <w:div w:id="130635895">
                      <w:marLeft w:val="0"/>
                      <w:marRight w:val="0"/>
                      <w:marTop w:val="0"/>
                      <w:marBottom w:val="0"/>
                      <w:divBdr>
                        <w:top w:val="none" w:sz="0" w:space="0" w:color="auto"/>
                        <w:left w:val="none" w:sz="0" w:space="0" w:color="auto"/>
                        <w:bottom w:val="none" w:sz="0" w:space="0" w:color="auto"/>
                        <w:right w:val="none" w:sz="0" w:space="0" w:color="auto"/>
                      </w:divBdr>
                    </w:div>
                    <w:div w:id="2050298534">
                      <w:marLeft w:val="0"/>
                      <w:marRight w:val="0"/>
                      <w:marTop w:val="0"/>
                      <w:marBottom w:val="0"/>
                      <w:divBdr>
                        <w:top w:val="none" w:sz="0" w:space="0" w:color="auto"/>
                        <w:left w:val="none" w:sz="0" w:space="0" w:color="auto"/>
                        <w:bottom w:val="none" w:sz="0" w:space="0" w:color="auto"/>
                        <w:right w:val="none" w:sz="0" w:space="0" w:color="auto"/>
                      </w:divBdr>
                    </w:div>
                    <w:div w:id="35394203">
                      <w:marLeft w:val="0"/>
                      <w:marRight w:val="0"/>
                      <w:marTop w:val="0"/>
                      <w:marBottom w:val="0"/>
                      <w:divBdr>
                        <w:top w:val="none" w:sz="0" w:space="0" w:color="auto"/>
                        <w:left w:val="none" w:sz="0" w:space="0" w:color="auto"/>
                        <w:bottom w:val="none" w:sz="0" w:space="0" w:color="auto"/>
                        <w:right w:val="none" w:sz="0" w:space="0" w:color="auto"/>
                      </w:divBdr>
                    </w:div>
                    <w:div w:id="1215578300">
                      <w:marLeft w:val="0"/>
                      <w:marRight w:val="0"/>
                      <w:marTop w:val="0"/>
                      <w:marBottom w:val="0"/>
                      <w:divBdr>
                        <w:top w:val="none" w:sz="0" w:space="0" w:color="auto"/>
                        <w:left w:val="none" w:sz="0" w:space="0" w:color="auto"/>
                        <w:bottom w:val="none" w:sz="0" w:space="0" w:color="auto"/>
                        <w:right w:val="none" w:sz="0" w:space="0" w:color="auto"/>
                      </w:divBdr>
                    </w:div>
                    <w:div w:id="412898321">
                      <w:marLeft w:val="0"/>
                      <w:marRight w:val="0"/>
                      <w:marTop w:val="0"/>
                      <w:marBottom w:val="0"/>
                      <w:divBdr>
                        <w:top w:val="none" w:sz="0" w:space="0" w:color="auto"/>
                        <w:left w:val="none" w:sz="0" w:space="0" w:color="auto"/>
                        <w:bottom w:val="none" w:sz="0" w:space="0" w:color="auto"/>
                        <w:right w:val="none" w:sz="0" w:space="0" w:color="auto"/>
                      </w:divBdr>
                    </w:div>
                    <w:div w:id="1117334447">
                      <w:marLeft w:val="0"/>
                      <w:marRight w:val="0"/>
                      <w:marTop w:val="0"/>
                      <w:marBottom w:val="0"/>
                      <w:divBdr>
                        <w:top w:val="none" w:sz="0" w:space="0" w:color="auto"/>
                        <w:left w:val="none" w:sz="0" w:space="0" w:color="auto"/>
                        <w:bottom w:val="none" w:sz="0" w:space="0" w:color="auto"/>
                        <w:right w:val="none" w:sz="0" w:space="0" w:color="auto"/>
                      </w:divBdr>
                    </w:div>
                    <w:div w:id="1625117134">
                      <w:marLeft w:val="0"/>
                      <w:marRight w:val="0"/>
                      <w:marTop w:val="0"/>
                      <w:marBottom w:val="0"/>
                      <w:divBdr>
                        <w:top w:val="none" w:sz="0" w:space="0" w:color="auto"/>
                        <w:left w:val="none" w:sz="0" w:space="0" w:color="auto"/>
                        <w:bottom w:val="none" w:sz="0" w:space="0" w:color="auto"/>
                        <w:right w:val="none" w:sz="0" w:space="0" w:color="auto"/>
                      </w:divBdr>
                    </w:div>
                    <w:div w:id="1824394720">
                      <w:marLeft w:val="0"/>
                      <w:marRight w:val="0"/>
                      <w:marTop w:val="0"/>
                      <w:marBottom w:val="0"/>
                      <w:divBdr>
                        <w:top w:val="none" w:sz="0" w:space="0" w:color="auto"/>
                        <w:left w:val="none" w:sz="0" w:space="0" w:color="auto"/>
                        <w:bottom w:val="none" w:sz="0" w:space="0" w:color="auto"/>
                        <w:right w:val="none" w:sz="0" w:space="0" w:color="auto"/>
                      </w:divBdr>
                    </w:div>
                    <w:div w:id="1341473459">
                      <w:marLeft w:val="0"/>
                      <w:marRight w:val="0"/>
                      <w:marTop w:val="0"/>
                      <w:marBottom w:val="0"/>
                      <w:divBdr>
                        <w:top w:val="none" w:sz="0" w:space="0" w:color="auto"/>
                        <w:left w:val="none" w:sz="0" w:space="0" w:color="auto"/>
                        <w:bottom w:val="none" w:sz="0" w:space="0" w:color="auto"/>
                        <w:right w:val="none" w:sz="0" w:space="0" w:color="auto"/>
                      </w:divBdr>
                    </w:div>
                    <w:div w:id="2009744790">
                      <w:marLeft w:val="0"/>
                      <w:marRight w:val="0"/>
                      <w:marTop w:val="0"/>
                      <w:marBottom w:val="0"/>
                      <w:divBdr>
                        <w:top w:val="none" w:sz="0" w:space="0" w:color="auto"/>
                        <w:left w:val="none" w:sz="0" w:space="0" w:color="auto"/>
                        <w:bottom w:val="none" w:sz="0" w:space="0" w:color="auto"/>
                        <w:right w:val="none" w:sz="0" w:space="0" w:color="auto"/>
                      </w:divBdr>
                    </w:div>
                    <w:div w:id="655114841">
                      <w:marLeft w:val="0"/>
                      <w:marRight w:val="0"/>
                      <w:marTop w:val="0"/>
                      <w:marBottom w:val="0"/>
                      <w:divBdr>
                        <w:top w:val="none" w:sz="0" w:space="0" w:color="auto"/>
                        <w:left w:val="none" w:sz="0" w:space="0" w:color="auto"/>
                        <w:bottom w:val="none" w:sz="0" w:space="0" w:color="auto"/>
                        <w:right w:val="none" w:sz="0" w:space="0" w:color="auto"/>
                      </w:divBdr>
                    </w:div>
                    <w:div w:id="1674603074">
                      <w:marLeft w:val="0"/>
                      <w:marRight w:val="0"/>
                      <w:marTop w:val="0"/>
                      <w:marBottom w:val="0"/>
                      <w:divBdr>
                        <w:top w:val="none" w:sz="0" w:space="0" w:color="auto"/>
                        <w:left w:val="none" w:sz="0" w:space="0" w:color="auto"/>
                        <w:bottom w:val="none" w:sz="0" w:space="0" w:color="auto"/>
                        <w:right w:val="none" w:sz="0" w:space="0" w:color="auto"/>
                      </w:divBdr>
                    </w:div>
                    <w:div w:id="231627193">
                      <w:marLeft w:val="0"/>
                      <w:marRight w:val="0"/>
                      <w:marTop w:val="0"/>
                      <w:marBottom w:val="0"/>
                      <w:divBdr>
                        <w:top w:val="none" w:sz="0" w:space="0" w:color="auto"/>
                        <w:left w:val="none" w:sz="0" w:space="0" w:color="auto"/>
                        <w:bottom w:val="none" w:sz="0" w:space="0" w:color="auto"/>
                        <w:right w:val="none" w:sz="0" w:space="0" w:color="auto"/>
                      </w:divBdr>
                    </w:div>
                    <w:div w:id="1100756810">
                      <w:marLeft w:val="0"/>
                      <w:marRight w:val="0"/>
                      <w:marTop w:val="0"/>
                      <w:marBottom w:val="0"/>
                      <w:divBdr>
                        <w:top w:val="none" w:sz="0" w:space="0" w:color="auto"/>
                        <w:left w:val="none" w:sz="0" w:space="0" w:color="auto"/>
                        <w:bottom w:val="none" w:sz="0" w:space="0" w:color="auto"/>
                        <w:right w:val="none" w:sz="0" w:space="0" w:color="auto"/>
                      </w:divBdr>
                    </w:div>
                    <w:div w:id="517551163">
                      <w:marLeft w:val="0"/>
                      <w:marRight w:val="0"/>
                      <w:marTop w:val="0"/>
                      <w:marBottom w:val="0"/>
                      <w:divBdr>
                        <w:top w:val="none" w:sz="0" w:space="0" w:color="auto"/>
                        <w:left w:val="none" w:sz="0" w:space="0" w:color="auto"/>
                        <w:bottom w:val="none" w:sz="0" w:space="0" w:color="auto"/>
                        <w:right w:val="none" w:sz="0" w:space="0" w:color="auto"/>
                      </w:divBdr>
                    </w:div>
                    <w:div w:id="1107775625">
                      <w:marLeft w:val="0"/>
                      <w:marRight w:val="0"/>
                      <w:marTop w:val="0"/>
                      <w:marBottom w:val="0"/>
                      <w:divBdr>
                        <w:top w:val="none" w:sz="0" w:space="0" w:color="auto"/>
                        <w:left w:val="none" w:sz="0" w:space="0" w:color="auto"/>
                        <w:bottom w:val="none" w:sz="0" w:space="0" w:color="auto"/>
                        <w:right w:val="none" w:sz="0" w:space="0" w:color="auto"/>
                      </w:divBdr>
                    </w:div>
                    <w:div w:id="1038166527">
                      <w:marLeft w:val="0"/>
                      <w:marRight w:val="0"/>
                      <w:marTop w:val="0"/>
                      <w:marBottom w:val="0"/>
                      <w:divBdr>
                        <w:top w:val="none" w:sz="0" w:space="0" w:color="auto"/>
                        <w:left w:val="none" w:sz="0" w:space="0" w:color="auto"/>
                        <w:bottom w:val="none" w:sz="0" w:space="0" w:color="auto"/>
                        <w:right w:val="none" w:sz="0" w:space="0" w:color="auto"/>
                      </w:divBdr>
                    </w:div>
                    <w:div w:id="751001265">
                      <w:marLeft w:val="0"/>
                      <w:marRight w:val="0"/>
                      <w:marTop w:val="0"/>
                      <w:marBottom w:val="0"/>
                      <w:divBdr>
                        <w:top w:val="none" w:sz="0" w:space="0" w:color="auto"/>
                        <w:left w:val="none" w:sz="0" w:space="0" w:color="auto"/>
                        <w:bottom w:val="none" w:sz="0" w:space="0" w:color="auto"/>
                        <w:right w:val="none" w:sz="0" w:space="0" w:color="auto"/>
                      </w:divBdr>
                    </w:div>
                    <w:div w:id="1165585351">
                      <w:marLeft w:val="0"/>
                      <w:marRight w:val="0"/>
                      <w:marTop w:val="0"/>
                      <w:marBottom w:val="0"/>
                      <w:divBdr>
                        <w:top w:val="none" w:sz="0" w:space="0" w:color="auto"/>
                        <w:left w:val="none" w:sz="0" w:space="0" w:color="auto"/>
                        <w:bottom w:val="none" w:sz="0" w:space="0" w:color="auto"/>
                        <w:right w:val="none" w:sz="0" w:space="0" w:color="auto"/>
                      </w:divBdr>
                    </w:div>
                    <w:div w:id="1587886214">
                      <w:marLeft w:val="0"/>
                      <w:marRight w:val="0"/>
                      <w:marTop w:val="0"/>
                      <w:marBottom w:val="0"/>
                      <w:divBdr>
                        <w:top w:val="none" w:sz="0" w:space="0" w:color="auto"/>
                        <w:left w:val="none" w:sz="0" w:space="0" w:color="auto"/>
                        <w:bottom w:val="none" w:sz="0" w:space="0" w:color="auto"/>
                        <w:right w:val="none" w:sz="0" w:space="0" w:color="auto"/>
                      </w:divBdr>
                    </w:div>
                    <w:div w:id="327097255">
                      <w:marLeft w:val="0"/>
                      <w:marRight w:val="0"/>
                      <w:marTop w:val="0"/>
                      <w:marBottom w:val="0"/>
                      <w:divBdr>
                        <w:top w:val="none" w:sz="0" w:space="0" w:color="auto"/>
                        <w:left w:val="none" w:sz="0" w:space="0" w:color="auto"/>
                        <w:bottom w:val="none" w:sz="0" w:space="0" w:color="auto"/>
                        <w:right w:val="none" w:sz="0" w:space="0" w:color="auto"/>
                      </w:divBdr>
                    </w:div>
                    <w:div w:id="1893735654">
                      <w:marLeft w:val="0"/>
                      <w:marRight w:val="0"/>
                      <w:marTop w:val="0"/>
                      <w:marBottom w:val="0"/>
                      <w:divBdr>
                        <w:top w:val="none" w:sz="0" w:space="0" w:color="auto"/>
                        <w:left w:val="none" w:sz="0" w:space="0" w:color="auto"/>
                        <w:bottom w:val="none" w:sz="0" w:space="0" w:color="auto"/>
                        <w:right w:val="none" w:sz="0" w:space="0" w:color="auto"/>
                      </w:divBdr>
                    </w:div>
                    <w:div w:id="598179830">
                      <w:marLeft w:val="0"/>
                      <w:marRight w:val="0"/>
                      <w:marTop w:val="0"/>
                      <w:marBottom w:val="0"/>
                      <w:divBdr>
                        <w:top w:val="none" w:sz="0" w:space="0" w:color="auto"/>
                        <w:left w:val="none" w:sz="0" w:space="0" w:color="auto"/>
                        <w:bottom w:val="none" w:sz="0" w:space="0" w:color="auto"/>
                        <w:right w:val="none" w:sz="0" w:space="0" w:color="auto"/>
                      </w:divBdr>
                    </w:div>
                    <w:div w:id="759185042">
                      <w:marLeft w:val="0"/>
                      <w:marRight w:val="0"/>
                      <w:marTop w:val="0"/>
                      <w:marBottom w:val="0"/>
                      <w:divBdr>
                        <w:top w:val="none" w:sz="0" w:space="0" w:color="auto"/>
                        <w:left w:val="none" w:sz="0" w:space="0" w:color="auto"/>
                        <w:bottom w:val="none" w:sz="0" w:space="0" w:color="auto"/>
                        <w:right w:val="none" w:sz="0" w:space="0" w:color="auto"/>
                      </w:divBdr>
                    </w:div>
                    <w:div w:id="123811440">
                      <w:marLeft w:val="0"/>
                      <w:marRight w:val="0"/>
                      <w:marTop w:val="0"/>
                      <w:marBottom w:val="0"/>
                      <w:divBdr>
                        <w:top w:val="none" w:sz="0" w:space="0" w:color="auto"/>
                        <w:left w:val="none" w:sz="0" w:space="0" w:color="auto"/>
                        <w:bottom w:val="none" w:sz="0" w:space="0" w:color="auto"/>
                        <w:right w:val="none" w:sz="0" w:space="0" w:color="auto"/>
                      </w:divBdr>
                    </w:div>
                    <w:div w:id="298535329">
                      <w:marLeft w:val="0"/>
                      <w:marRight w:val="0"/>
                      <w:marTop w:val="0"/>
                      <w:marBottom w:val="0"/>
                      <w:divBdr>
                        <w:top w:val="none" w:sz="0" w:space="0" w:color="auto"/>
                        <w:left w:val="none" w:sz="0" w:space="0" w:color="auto"/>
                        <w:bottom w:val="none" w:sz="0" w:space="0" w:color="auto"/>
                        <w:right w:val="none" w:sz="0" w:space="0" w:color="auto"/>
                      </w:divBdr>
                    </w:div>
                    <w:div w:id="867136197">
                      <w:marLeft w:val="0"/>
                      <w:marRight w:val="0"/>
                      <w:marTop w:val="0"/>
                      <w:marBottom w:val="0"/>
                      <w:divBdr>
                        <w:top w:val="none" w:sz="0" w:space="0" w:color="auto"/>
                        <w:left w:val="none" w:sz="0" w:space="0" w:color="auto"/>
                        <w:bottom w:val="none" w:sz="0" w:space="0" w:color="auto"/>
                        <w:right w:val="none" w:sz="0" w:space="0" w:color="auto"/>
                      </w:divBdr>
                    </w:div>
                    <w:div w:id="465859139">
                      <w:marLeft w:val="0"/>
                      <w:marRight w:val="0"/>
                      <w:marTop w:val="0"/>
                      <w:marBottom w:val="0"/>
                      <w:divBdr>
                        <w:top w:val="none" w:sz="0" w:space="0" w:color="auto"/>
                        <w:left w:val="none" w:sz="0" w:space="0" w:color="auto"/>
                        <w:bottom w:val="none" w:sz="0" w:space="0" w:color="auto"/>
                        <w:right w:val="none" w:sz="0" w:space="0" w:color="auto"/>
                      </w:divBdr>
                    </w:div>
                    <w:div w:id="273291248">
                      <w:marLeft w:val="0"/>
                      <w:marRight w:val="0"/>
                      <w:marTop w:val="0"/>
                      <w:marBottom w:val="0"/>
                      <w:divBdr>
                        <w:top w:val="none" w:sz="0" w:space="0" w:color="auto"/>
                        <w:left w:val="none" w:sz="0" w:space="0" w:color="auto"/>
                        <w:bottom w:val="none" w:sz="0" w:space="0" w:color="auto"/>
                        <w:right w:val="none" w:sz="0" w:space="0" w:color="auto"/>
                      </w:divBdr>
                    </w:div>
                    <w:div w:id="1684359802">
                      <w:marLeft w:val="0"/>
                      <w:marRight w:val="0"/>
                      <w:marTop w:val="0"/>
                      <w:marBottom w:val="0"/>
                      <w:divBdr>
                        <w:top w:val="none" w:sz="0" w:space="0" w:color="auto"/>
                        <w:left w:val="none" w:sz="0" w:space="0" w:color="auto"/>
                        <w:bottom w:val="none" w:sz="0" w:space="0" w:color="auto"/>
                        <w:right w:val="none" w:sz="0" w:space="0" w:color="auto"/>
                      </w:divBdr>
                    </w:div>
                    <w:div w:id="1381786889">
                      <w:marLeft w:val="0"/>
                      <w:marRight w:val="0"/>
                      <w:marTop w:val="0"/>
                      <w:marBottom w:val="0"/>
                      <w:divBdr>
                        <w:top w:val="none" w:sz="0" w:space="0" w:color="auto"/>
                        <w:left w:val="none" w:sz="0" w:space="0" w:color="auto"/>
                        <w:bottom w:val="none" w:sz="0" w:space="0" w:color="auto"/>
                        <w:right w:val="none" w:sz="0" w:space="0" w:color="auto"/>
                      </w:divBdr>
                    </w:div>
                    <w:div w:id="1011302318">
                      <w:marLeft w:val="0"/>
                      <w:marRight w:val="0"/>
                      <w:marTop w:val="0"/>
                      <w:marBottom w:val="0"/>
                      <w:divBdr>
                        <w:top w:val="none" w:sz="0" w:space="0" w:color="auto"/>
                        <w:left w:val="none" w:sz="0" w:space="0" w:color="auto"/>
                        <w:bottom w:val="none" w:sz="0" w:space="0" w:color="auto"/>
                        <w:right w:val="none" w:sz="0" w:space="0" w:color="auto"/>
                      </w:divBdr>
                    </w:div>
                    <w:div w:id="87700433">
                      <w:marLeft w:val="0"/>
                      <w:marRight w:val="0"/>
                      <w:marTop w:val="0"/>
                      <w:marBottom w:val="0"/>
                      <w:divBdr>
                        <w:top w:val="none" w:sz="0" w:space="0" w:color="auto"/>
                        <w:left w:val="none" w:sz="0" w:space="0" w:color="auto"/>
                        <w:bottom w:val="none" w:sz="0" w:space="0" w:color="auto"/>
                        <w:right w:val="none" w:sz="0" w:space="0" w:color="auto"/>
                      </w:divBdr>
                    </w:div>
                    <w:div w:id="2111966635">
                      <w:marLeft w:val="0"/>
                      <w:marRight w:val="0"/>
                      <w:marTop w:val="0"/>
                      <w:marBottom w:val="0"/>
                      <w:divBdr>
                        <w:top w:val="none" w:sz="0" w:space="0" w:color="auto"/>
                        <w:left w:val="none" w:sz="0" w:space="0" w:color="auto"/>
                        <w:bottom w:val="none" w:sz="0" w:space="0" w:color="auto"/>
                        <w:right w:val="none" w:sz="0" w:space="0" w:color="auto"/>
                      </w:divBdr>
                    </w:div>
                    <w:div w:id="1405836558">
                      <w:marLeft w:val="0"/>
                      <w:marRight w:val="0"/>
                      <w:marTop w:val="0"/>
                      <w:marBottom w:val="0"/>
                      <w:divBdr>
                        <w:top w:val="none" w:sz="0" w:space="0" w:color="auto"/>
                        <w:left w:val="none" w:sz="0" w:space="0" w:color="auto"/>
                        <w:bottom w:val="none" w:sz="0" w:space="0" w:color="auto"/>
                        <w:right w:val="none" w:sz="0" w:space="0" w:color="auto"/>
                      </w:divBdr>
                    </w:div>
                    <w:div w:id="281347150">
                      <w:marLeft w:val="0"/>
                      <w:marRight w:val="0"/>
                      <w:marTop w:val="0"/>
                      <w:marBottom w:val="0"/>
                      <w:divBdr>
                        <w:top w:val="none" w:sz="0" w:space="0" w:color="auto"/>
                        <w:left w:val="none" w:sz="0" w:space="0" w:color="auto"/>
                        <w:bottom w:val="none" w:sz="0" w:space="0" w:color="auto"/>
                        <w:right w:val="none" w:sz="0" w:space="0" w:color="auto"/>
                      </w:divBdr>
                    </w:div>
                    <w:div w:id="982739868">
                      <w:marLeft w:val="0"/>
                      <w:marRight w:val="0"/>
                      <w:marTop w:val="0"/>
                      <w:marBottom w:val="0"/>
                      <w:divBdr>
                        <w:top w:val="none" w:sz="0" w:space="0" w:color="auto"/>
                        <w:left w:val="none" w:sz="0" w:space="0" w:color="auto"/>
                        <w:bottom w:val="none" w:sz="0" w:space="0" w:color="auto"/>
                        <w:right w:val="none" w:sz="0" w:space="0" w:color="auto"/>
                      </w:divBdr>
                    </w:div>
                    <w:div w:id="1719936726">
                      <w:marLeft w:val="0"/>
                      <w:marRight w:val="0"/>
                      <w:marTop w:val="0"/>
                      <w:marBottom w:val="0"/>
                      <w:divBdr>
                        <w:top w:val="none" w:sz="0" w:space="0" w:color="auto"/>
                        <w:left w:val="none" w:sz="0" w:space="0" w:color="auto"/>
                        <w:bottom w:val="none" w:sz="0" w:space="0" w:color="auto"/>
                        <w:right w:val="none" w:sz="0" w:space="0" w:color="auto"/>
                      </w:divBdr>
                    </w:div>
                    <w:div w:id="2003005953">
                      <w:marLeft w:val="0"/>
                      <w:marRight w:val="0"/>
                      <w:marTop w:val="0"/>
                      <w:marBottom w:val="0"/>
                      <w:divBdr>
                        <w:top w:val="none" w:sz="0" w:space="0" w:color="auto"/>
                        <w:left w:val="none" w:sz="0" w:space="0" w:color="auto"/>
                        <w:bottom w:val="none" w:sz="0" w:space="0" w:color="auto"/>
                        <w:right w:val="none" w:sz="0" w:space="0" w:color="auto"/>
                      </w:divBdr>
                    </w:div>
                    <w:div w:id="829365001">
                      <w:marLeft w:val="0"/>
                      <w:marRight w:val="0"/>
                      <w:marTop w:val="0"/>
                      <w:marBottom w:val="0"/>
                      <w:divBdr>
                        <w:top w:val="none" w:sz="0" w:space="0" w:color="auto"/>
                        <w:left w:val="none" w:sz="0" w:space="0" w:color="auto"/>
                        <w:bottom w:val="none" w:sz="0" w:space="0" w:color="auto"/>
                        <w:right w:val="none" w:sz="0" w:space="0" w:color="auto"/>
                      </w:divBdr>
                    </w:div>
                    <w:div w:id="714238087">
                      <w:marLeft w:val="0"/>
                      <w:marRight w:val="0"/>
                      <w:marTop w:val="0"/>
                      <w:marBottom w:val="0"/>
                      <w:divBdr>
                        <w:top w:val="none" w:sz="0" w:space="0" w:color="auto"/>
                        <w:left w:val="none" w:sz="0" w:space="0" w:color="auto"/>
                        <w:bottom w:val="none" w:sz="0" w:space="0" w:color="auto"/>
                        <w:right w:val="none" w:sz="0" w:space="0" w:color="auto"/>
                      </w:divBdr>
                    </w:div>
                    <w:div w:id="495151400">
                      <w:marLeft w:val="0"/>
                      <w:marRight w:val="0"/>
                      <w:marTop w:val="0"/>
                      <w:marBottom w:val="0"/>
                      <w:divBdr>
                        <w:top w:val="none" w:sz="0" w:space="0" w:color="auto"/>
                        <w:left w:val="none" w:sz="0" w:space="0" w:color="auto"/>
                        <w:bottom w:val="none" w:sz="0" w:space="0" w:color="auto"/>
                        <w:right w:val="none" w:sz="0" w:space="0" w:color="auto"/>
                      </w:divBdr>
                    </w:div>
                    <w:div w:id="1251475612">
                      <w:marLeft w:val="0"/>
                      <w:marRight w:val="0"/>
                      <w:marTop w:val="0"/>
                      <w:marBottom w:val="0"/>
                      <w:divBdr>
                        <w:top w:val="none" w:sz="0" w:space="0" w:color="auto"/>
                        <w:left w:val="none" w:sz="0" w:space="0" w:color="auto"/>
                        <w:bottom w:val="none" w:sz="0" w:space="0" w:color="auto"/>
                        <w:right w:val="none" w:sz="0" w:space="0" w:color="auto"/>
                      </w:divBdr>
                    </w:div>
                    <w:div w:id="1649360350">
                      <w:marLeft w:val="0"/>
                      <w:marRight w:val="0"/>
                      <w:marTop w:val="0"/>
                      <w:marBottom w:val="0"/>
                      <w:divBdr>
                        <w:top w:val="none" w:sz="0" w:space="0" w:color="auto"/>
                        <w:left w:val="none" w:sz="0" w:space="0" w:color="auto"/>
                        <w:bottom w:val="none" w:sz="0" w:space="0" w:color="auto"/>
                        <w:right w:val="none" w:sz="0" w:space="0" w:color="auto"/>
                      </w:divBdr>
                    </w:div>
                    <w:div w:id="344552562">
                      <w:marLeft w:val="0"/>
                      <w:marRight w:val="0"/>
                      <w:marTop w:val="0"/>
                      <w:marBottom w:val="0"/>
                      <w:divBdr>
                        <w:top w:val="none" w:sz="0" w:space="0" w:color="auto"/>
                        <w:left w:val="none" w:sz="0" w:space="0" w:color="auto"/>
                        <w:bottom w:val="none" w:sz="0" w:space="0" w:color="auto"/>
                        <w:right w:val="none" w:sz="0" w:space="0" w:color="auto"/>
                      </w:divBdr>
                    </w:div>
                    <w:div w:id="1728530321">
                      <w:marLeft w:val="0"/>
                      <w:marRight w:val="0"/>
                      <w:marTop w:val="0"/>
                      <w:marBottom w:val="0"/>
                      <w:divBdr>
                        <w:top w:val="none" w:sz="0" w:space="0" w:color="auto"/>
                        <w:left w:val="none" w:sz="0" w:space="0" w:color="auto"/>
                        <w:bottom w:val="none" w:sz="0" w:space="0" w:color="auto"/>
                        <w:right w:val="none" w:sz="0" w:space="0" w:color="auto"/>
                      </w:divBdr>
                    </w:div>
                    <w:div w:id="742214016">
                      <w:marLeft w:val="0"/>
                      <w:marRight w:val="0"/>
                      <w:marTop w:val="0"/>
                      <w:marBottom w:val="0"/>
                      <w:divBdr>
                        <w:top w:val="none" w:sz="0" w:space="0" w:color="auto"/>
                        <w:left w:val="none" w:sz="0" w:space="0" w:color="auto"/>
                        <w:bottom w:val="none" w:sz="0" w:space="0" w:color="auto"/>
                        <w:right w:val="none" w:sz="0" w:space="0" w:color="auto"/>
                      </w:divBdr>
                    </w:div>
                    <w:div w:id="1051923976">
                      <w:marLeft w:val="0"/>
                      <w:marRight w:val="0"/>
                      <w:marTop w:val="0"/>
                      <w:marBottom w:val="0"/>
                      <w:divBdr>
                        <w:top w:val="none" w:sz="0" w:space="0" w:color="auto"/>
                        <w:left w:val="none" w:sz="0" w:space="0" w:color="auto"/>
                        <w:bottom w:val="none" w:sz="0" w:space="0" w:color="auto"/>
                        <w:right w:val="none" w:sz="0" w:space="0" w:color="auto"/>
                      </w:divBdr>
                    </w:div>
                    <w:div w:id="1306009512">
                      <w:marLeft w:val="0"/>
                      <w:marRight w:val="0"/>
                      <w:marTop w:val="0"/>
                      <w:marBottom w:val="0"/>
                      <w:divBdr>
                        <w:top w:val="none" w:sz="0" w:space="0" w:color="auto"/>
                        <w:left w:val="none" w:sz="0" w:space="0" w:color="auto"/>
                        <w:bottom w:val="none" w:sz="0" w:space="0" w:color="auto"/>
                        <w:right w:val="none" w:sz="0" w:space="0" w:color="auto"/>
                      </w:divBdr>
                    </w:div>
                    <w:div w:id="2044668786">
                      <w:marLeft w:val="0"/>
                      <w:marRight w:val="0"/>
                      <w:marTop w:val="0"/>
                      <w:marBottom w:val="0"/>
                      <w:divBdr>
                        <w:top w:val="none" w:sz="0" w:space="0" w:color="auto"/>
                        <w:left w:val="none" w:sz="0" w:space="0" w:color="auto"/>
                        <w:bottom w:val="none" w:sz="0" w:space="0" w:color="auto"/>
                        <w:right w:val="none" w:sz="0" w:space="0" w:color="auto"/>
                      </w:divBdr>
                    </w:div>
                    <w:div w:id="1041320132">
                      <w:marLeft w:val="0"/>
                      <w:marRight w:val="0"/>
                      <w:marTop w:val="0"/>
                      <w:marBottom w:val="0"/>
                      <w:divBdr>
                        <w:top w:val="none" w:sz="0" w:space="0" w:color="auto"/>
                        <w:left w:val="none" w:sz="0" w:space="0" w:color="auto"/>
                        <w:bottom w:val="none" w:sz="0" w:space="0" w:color="auto"/>
                        <w:right w:val="none" w:sz="0" w:space="0" w:color="auto"/>
                      </w:divBdr>
                    </w:div>
                    <w:div w:id="546993942">
                      <w:marLeft w:val="0"/>
                      <w:marRight w:val="0"/>
                      <w:marTop w:val="0"/>
                      <w:marBottom w:val="0"/>
                      <w:divBdr>
                        <w:top w:val="none" w:sz="0" w:space="0" w:color="auto"/>
                        <w:left w:val="none" w:sz="0" w:space="0" w:color="auto"/>
                        <w:bottom w:val="none" w:sz="0" w:space="0" w:color="auto"/>
                        <w:right w:val="none" w:sz="0" w:space="0" w:color="auto"/>
                      </w:divBdr>
                    </w:div>
                    <w:div w:id="992757540">
                      <w:marLeft w:val="0"/>
                      <w:marRight w:val="0"/>
                      <w:marTop w:val="0"/>
                      <w:marBottom w:val="0"/>
                      <w:divBdr>
                        <w:top w:val="none" w:sz="0" w:space="0" w:color="auto"/>
                        <w:left w:val="none" w:sz="0" w:space="0" w:color="auto"/>
                        <w:bottom w:val="none" w:sz="0" w:space="0" w:color="auto"/>
                        <w:right w:val="none" w:sz="0" w:space="0" w:color="auto"/>
                      </w:divBdr>
                    </w:div>
                    <w:div w:id="1334991997">
                      <w:marLeft w:val="0"/>
                      <w:marRight w:val="0"/>
                      <w:marTop w:val="0"/>
                      <w:marBottom w:val="0"/>
                      <w:divBdr>
                        <w:top w:val="none" w:sz="0" w:space="0" w:color="auto"/>
                        <w:left w:val="none" w:sz="0" w:space="0" w:color="auto"/>
                        <w:bottom w:val="none" w:sz="0" w:space="0" w:color="auto"/>
                        <w:right w:val="none" w:sz="0" w:space="0" w:color="auto"/>
                      </w:divBdr>
                    </w:div>
                    <w:div w:id="946816794">
                      <w:marLeft w:val="0"/>
                      <w:marRight w:val="0"/>
                      <w:marTop w:val="0"/>
                      <w:marBottom w:val="0"/>
                      <w:divBdr>
                        <w:top w:val="none" w:sz="0" w:space="0" w:color="auto"/>
                        <w:left w:val="none" w:sz="0" w:space="0" w:color="auto"/>
                        <w:bottom w:val="none" w:sz="0" w:space="0" w:color="auto"/>
                        <w:right w:val="none" w:sz="0" w:space="0" w:color="auto"/>
                      </w:divBdr>
                    </w:div>
                    <w:div w:id="1511488081">
                      <w:marLeft w:val="0"/>
                      <w:marRight w:val="0"/>
                      <w:marTop w:val="0"/>
                      <w:marBottom w:val="0"/>
                      <w:divBdr>
                        <w:top w:val="none" w:sz="0" w:space="0" w:color="auto"/>
                        <w:left w:val="none" w:sz="0" w:space="0" w:color="auto"/>
                        <w:bottom w:val="none" w:sz="0" w:space="0" w:color="auto"/>
                        <w:right w:val="none" w:sz="0" w:space="0" w:color="auto"/>
                      </w:divBdr>
                    </w:div>
                    <w:div w:id="771243227">
                      <w:marLeft w:val="0"/>
                      <w:marRight w:val="0"/>
                      <w:marTop w:val="0"/>
                      <w:marBottom w:val="0"/>
                      <w:divBdr>
                        <w:top w:val="none" w:sz="0" w:space="0" w:color="auto"/>
                        <w:left w:val="none" w:sz="0" w:space="0" w:color="auto"/>
                        <w:bottom w:val="none" w:sz="0" w:space="0" w:color="auto"/>
                        <w:right w:val="none" w:sz="0" w:space="0" w:color="auto"/>
                      </w:divBdr>
                    </w:div>
                    <w:div w:id="847719097">
                      <w:marLeft w:val="0"/>
                      <w:marRight w:val="0"/>
                      <w:marTop w:val="0"/>
                      <w:marBottom w:val="0"/>
                      <w:divBdr>
                        <w:top w:val="none" w:sz="0" w:space="0" w:color="auto"/>
                        <w:left w:val="none" w:sz="0" w:space="0" w:color="auto"/>
                        <w:bottom w:val="none" w:sz="0" w:space="0" w:color="auto"/>
                        <w:right w:val="none" w:sz="0" w:space="0" w:color="auto"/>
                      </w:divBdr>
                    </w:div>
                    <w:div w:id="176962523">
                      <w:marLeft w:val="0"/>
                      <w:marRight w:val="0"/>
                      <w:marTop w:val="0"/>
                      <w:marBottom w:val="0"/>
                      <w:divBdr>
                        <w:top w:val="none" w:sz="0" w:space="0" w:color="auto"/>
                        <w:left w:val="none" w:sz="0" w:space="0" w:color="auto"/>
                        <w:bottom w:val="none" w:sz="0" w:space="0" w:color="auto"/>
                        <w:right w:val="none" w:sz="0" w:space="0" w:color="auto"/>
                      </w:divBdr>
                    </w:div>
                    <w:div w:id="1758478101">
                      <w:marLeft w:val="0"/>
                      <w:marRight w:val="0"/>
                      <w:marTop w:val="0"/>
                      <w:marBottom w:val="0"/>
                      <w:divBdr>
                        <w:top w:val="none" w:sz="0" w:space="0" w:color="auto"/>
                        <w:left w:val="none" w:sz="0" w:space="0" w:color="auto"/>
                        <w:bottom w:val="none" w:sz="0" w:space="0" w:color="auto"/>
                        <w:right w:val="none" w:sz="0" w:space="0" w:color="auto"/>
                      </w:divBdr>
                    </w:div>
                    <w:div w:id="401097636">
                      <w:marLeft w:val="0"/>
                      <w:marRight w:val="0"/>
                      <w:marTop w:val="0"/>
                      <w:marBottom w:val="0"/>
                      <w:divBdr>
                        <w:top w:val="none" w:sz="0" w:space="0" w:color="auto"/>
                        <w:left w:val="none" w:sz="0" w:space="0" w:color="auto"/>
                        <w:bottom w:val="none" w:sz="0" w:space="0" w:color="auto"/>
                        <w:right w:val="none" w:sz="0" w:space="0" w:color="auto"/>
                      </w:divBdr>
                    </w:div>
                    <w:div w:id="235357392">
                      <w:marLeft w:val="0"/>
                      <w:marRight w:val="0"/>
                      <w:marTop w:val="0"/>
                      <w:marBottom w:val="0"/>
                      <w:divBdr>
                        <w:top w:val="none" w:sz="0" w:space="0" w:color="auto"/>
                        <w:left w:val="none" w:sz="0" w:space="0" w:color="auto"/>
                        <w:bottom w:val="none" w:sz="0" w:space="0" w:color="auto"/>
                        <w:right w:val="none" w:sz="0" w:space="0" w:color="auto"/>
                      </w:divBdr>
                    </w:div>
                    <w:div w:id="2071925446">
                      <w:marLeft w:val="0"/>
                      <w:marRight w:val="0"/>
                      <w:marTop w:val="0"/>
                      <w:marBottom w:val="0"/>
                      <w:divBdr>
                        <w:top w:val="none" w:sz="0" w:space="0" w:color="auto"/>
                        <w:left w:val="none" w:sz="0" w:space="0" w:color="auto"/>
                        <w:bottom w:val="none" w:sz="0" w:space="0" w:color="auto"/>
                        <w:right w:val="none" w:sz="0" w:space="0" w:color="auto"/>
                      </w:divBdr>
                    </w:div>
                    <w:div w:id="1363171488">
                      <w:marLeft w:val="0"/>
                      <w:marRight w:val="0"/>
                      <w:marTop w:val="0"/>
                      <w:marBottom w:val="0"/>
                      <w:divBdr>
                        <w:top w:val="none" w:sz="0" w:space="0" w:color="auto"/>
                        <w:left w:val="none" w:sz="0" w:space="0" w:color="auto"/>
                        <w:bottom w:val="none" w:sz="0" w:space="0" w:color="auto"/>
                        <w:right w:val="none" w:sz="0" w:space="0" w:color="auto"/>
                      </w:divBdr>
                    </w:div>
                    <w:div w:id="182518425">
                      <w:marLeft w:val="0"/>
                      <w:marRight w:val="0"/>
                      <w:marTop w:val="0"/>
                      <w:marBottom w:val="0"/>
                      <w:divBdr>
                        <w:top w:val="none" w:sz="0" w:space="0" w:color="auto"/>
                        <w:left w:val="none" w:sz="0" w:space="0" w:color="auto"/>
                        <w:bottom w:val="none" w:sz="0" w:space="0" w:color="auto"/>
                        <w:right w:val="none" w:sz="0" w:space="0" w:color="auto"/>
                      </w:divBdr>
                    </w:div>
                    <w:div w:id="877744636">
                      <w:marLeft w:val="0"/>
                      <w:marRight w:val="0"/>
                      <w:marTop w:val="0"/>
                      <w:marBottom w:val="0"/>
                      <w:divBdr>
                        <w:top w:val="none" w:sz="0" w:space="0" w:color="auto"/>
                        <w:left w:val="none" w:sz="0" w:space="0" w:color="auto"/>
                        <w:bottom w:val="none" w:sz="0" w:space="0" w:color="auto"/>
                        <w:right w:val="none" w:sz="0" w:space="0" w:color="auto"/>
                      </w:divBdr>
                    </w:div>
                    <w:div w:id="110634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16402">
              <w:marLeft w:val="0"/>
              <w:marRight w:val="0"/>
              <w:marTop w:val="0"/>
              <w:marBottom w:val="0"/>
              <w:divBdr>
                <w:top w:val="none" w:sz="0" w:space="0" w:color="auto"/>
                <w:left w:val="none" w:sz="0" w:space="0" w:color="auto"/>
                <w:bottom w:val="none" w:sz="0" w:space="0" w:color="auto"/>
                <w:right w:val="none" w:sz="0" w:space="0" w:color="auto"/>
              </w:divBdr>
              <w:divsChild>
                <w:div w:id="1102991745">
                  <w:marLeft w:val="0"/>
                  <w:marRight w:val="0"/>
                  <w:marTop w:val="0"/>
                  <w:marBottom w:val="0"/>
                  <w:divBdr>
                    <w:top w:val="none" w:sz="0" w:space="0" w:color="auto"/>
                    <w:left w:val="none" w:sz="0" w:space="0" w:color="auto"/>
                    <w:bottom w:val="none" w:sz="0" w:space="0" w:color="auto"/>
                    <w:right w:val="none" w:sz="0" w:space="0" w:color="auto"/>
                  </w:divBdr>
                  <w:divsChild>
                    <w:div w:id="1217084139">
                      <w:marLeft w:val="0"/>
                      <w:marRight w:val="0"/>
                      <w:marTop w:val="0"/>
                      <w:marBottom w:val="0"/>
                      <w:divBdr>
                        <w:top w:val="none" w:sz="0" w:space="0" w:color="auto"/>
                        <w:left w:val="none" w:sz="0" w:space="0" w:color="auto"/>
                        <w:bottom w:val="none" w:sz="0" w:space="0" w:color="auto"/>
                        <w:right w:val="none" w:sz="0" w:space="0" w:color="auto"/>
                      </w:divBdr>
                    </w:div>
                    <w:div w:id="1831017553">
                      <w:marLeft w:val="0"/>
                      <w:marRight w:val="0"/>
                      <w:marTop w:val="0"/>
                      <w:marBottom w:val="0"/>
                      <w:divBdr>
                        <w:top w:val="none" w:sz="0" w:space="0" w:color="auto"/>
                        <w:left w:val="none" w:sz="0" w:space="0" w:color="auto"/>
                        <w:bottom w:val="none" w:sz="0" w:space="0" w:color="auto"/>
                        <w:right w:val="none" w:sz="0" w:space="0" w:color="auto"/>
                      </w:divBdr>
                    </w:div>
                    <w:div w:id="1415005028">
                      <w:marLeft w:val="0"/>
                      <w:marRight w:val="0"/>
                      <w:marTop w:val="0"/>
                      <w:marBottom w:val="0"/>
                      <w:divBdr>
                        <w:top w:val="none" w:sz="0" w:space="0" w:color="auto"/>
                        <w:left w:val="none" w:sz="0" w:space="0" w:color="auto"/>
                        <w:bottom w:val="none" w:sz="0" w:space="0" w:color="auto"/>
                        <w:right w:val="none" w:sz="0" w:space="0" w:color="auto"/>
                      </w:divBdr>
                    </w:div>
                    <w:div w:id="1610816284">
                      <w:marLeft w:val="0"/>
                      <w:marRight w:val="0"/>
                      <w:marTop w:val="0"/>
                      <w:marBottom w:val="0"/>
                      <w:divBdr>
                        <w:top w:val="none" w:sz="0" w:space="0" w:color="auto"/>
                        <w:left w:val="none" w:sz="0" w:space="0" w:color="auto"/>
                        <w:bottom w:val="none" w:sz="0" w:space="0" w:color="auto"/>
                        <w:right w:val="none" w:sz="0" w:space="0" w:color="auto"/>
                      </w:divBdr>
                    </w:div>
                    <w:div w:id="184245832">
                      <w:marLeft w:val="0"/>
                      <w:marRight w:val="0"/>
                      <w:marTop w:val="0"/>
                      <w:marBottom w:val="0"/>
                      <w:divBdr>
                        <w:top w:val="none" w:sz="0" w:space="0" w:color="auto"/>
                        <w:left w:val="none" w:sz="0" w:space="0" w:color="auto"/>
                        <w:bottom w:val="none" w:sz="0" w:space="0" w:color="auto"/>
                        <w:right w:val="none" w:sz="0" w:space="0" w:color="auto"/>
                      </w:divBdr>
                    </w:div>
                    <w:div w:id="493108897">
                      <w:marLeft w:val="0"/>
                      <w:marRight w:val="0"/>
                      <w:marTop w:val="0"/>
                      <w:marBottom w:val="0"/>
                      <w:divBdr>
                        <w:top w:val="none" w:sz="0" w:space="0" w:color="auto"/>
                        <w:left w:val="none" w:sz="0" w:space="0" w:color="auto"/>
                        <w:bottom w:val="none" w:sz="0" w:space="0" w:color="auto"/>
                        <w:right w:val="none" w:sz="0" w:space="0" w:color="auto"/>
                      </w:divBdr>
                    </w:div>
                    <w:div w:id="1095445161">
                      <w:marLeft w:val="0"/>
                      <w:marRight w:val="0"/>
                      <w:marTop w:val="0"/>
                      <w:marBottom w:val="0"/>
                      <w:divBdr>
                        <w:top w:val="none" w:sz="0" w:space="0" w:color="auto"/>
                        <w:left w:val="none" w:sz="0" w:space="0" w:color="auto"/>
                        <w:bottom w:val="none" w:sz="0" w:space="0" w:color="auto"/>
                        <w:right w:val="none" w:sz="0" w:space="0" w:color="auto"/>
                      </w:divBdr>
                    </w:div>
                    <w:div w:id="780414025">
                      <w:marLeft w:val="0"/>
                      <w:marRight w:val="0"/>
                      <w:marTop w:val="0"/>
                      <w:marBottom w:val="0"/>
                      <w:divBdr>
                        <w:top w:val="none" w:sz="0" w:space="0" w:color="auto"/>
                        <w:left w:val="none" w:sz="0" w:space="0" w:color="auto"/>
                        <w:bottom w:val="none" w:sz="0" w:space="0" w:color="auto"/>
                        <w:right w:val="none" w:sz="0" w:space="0" w:color="auto"/>
                      </w:divBdr>
                    </w:div>
                    <w:div w:id="215237942">
                      <w:marLeft w:val="0"/>
                      <w:marRight w:val="0"/>
                      <w:marTop w:val="0"/>
                      <w:marBottom w:val="0"/>
                      <w:divBdr>
                        <w:top w:val="none" w:sz="0" w:space="0" w:color="auto"/>
                        <w:left w:val="none" w:sz="0" w:space="0" w:color="auto"/>
                        <w:bottom w:val="none" w:sz="0" w:space="0" w:color="auto"/>
                        <w:right w:val="none" w:sz="0" w:space="0" w:color="auto"/>
                      </w:divBdr>
                    </w:div>
                    <w:div w:id="1464542504">
                      <w:marLeft w:val="0"/>
                      <w:marRight w:val="0"/>
                      <w:marTop w:val="0"/>
                      <w:marBottom w:val="0"/>
                      <w:divBdr>
                        <w:top w:val="none" w:sz="0" w:space="0" w:color="auto"/>
                        <w:left w:val="none" w:sz="0" w:space="0" w:color="auto"/>
                        <w:bottom w:val="none" w:sz="0" w:space="0" w:color="auto"/>
                        <w:right w:val="none" w:sz="0" w:space="0" w:color="auto"/>
                      </w:divBdr>
                    </w:div>
                    <w:div w:id="318579290">
                      <w:marLeft w:val="0"/>
                      <w:marRight w:val="0"/>
                      <w:marTop w:val="0"/>
                      <w:marBottom w:val="0"/>
                      <w:divBdr>
                        <w:top w:val="none" w:sz="0" w:space="0" w:color="auto"/>
                        <w:left w:val="none" w:sz="0" w:space="0" w:color="auto"/>
                        <w:bottom w:val="none" w:sz="0" w:space="0" w:color="auto"/>
                        <w:right w:val="none" w:sz="0" w:space="0" w:color="auto"/>
                      </w:divBdr>
                    </w:div>
                    <w:div w:id="1521240726">
                      <w:marLeft w:val="0"/>
                      <w:marRight w:val="0"/>
                      <w:marTop w:val="0"/>
                      <w:marBottom w:val="0"/>
                      <w:divBdr>
                        <w:top w:val="none" w:sz="0" w:space="0" w:color="auto"/>
                        <w:left w:val="none" w:sz="0" w:space="0" w:color="auto"/>
                        <w:bottom w:val="none" w:sz="0" w:space="0" w:color="auto"/>
                        <w:right w:val="none" w:sz="0" w:space="0" w:color="auto"/>
                      </w:divBdr>
                    </w:div>
                    <w:div w:id="77144324">
                      <w:marLeft w:val="0"/>
                      <w:marRight w:val="0"/>
                      <w:marTop w:val="0"/>
                      <w:marBottom w:val="0"/>
                      <w:divBdr>
                        <w:top w:val="none" w:sz="0" w:space="0" w:color="auto"/>
                        <w:left w:val="none" w:sz="0" w:space="0" w:color="auto"/>
                        <w:bottom w:val="none" w:sz="0" w:space="0" w:color="auto"/>
                        <w:right w:val="none" w:sz="0" w:space="0" w:color="auto"/>
                      </w:divBdr>
                    </w:div>
                    <w:div w:id="958990104">
                      <w:marLeft w:val="0"/>
                      <w:marRight w:val="0"/>
                      <w:marTop w:val="0"/>
                      <w:marBottom w:val="0"/>
                      <w:divBdr>
                        <w:top w:val="none" w:sz="0" w:space="0" w:color="auto"/>
                        <w:left w:val="none" w:sz="0" w:space="0" w:color="auto"/>
                        <w:bottom w:val="none" w:sz="0" w:space="0" w:color="auto"/>
                        <w:right w:val="none" w:sz="0" w:space="0" w:color="auto"/>
                      </w:divBdr>
                    </w:div>
                    <w:div w:id="471025964">
                      <w:marLeft w:val="0"/>
                      <w:marRight w:val="0"/>
                      <w:marTop w:val="0"/>
                      <w:marBottom w:val="0"/>
                      <w:divBdr>
                        <w:top w:val="none" w:sz="0" w:space="0" w:color="auto"/>
                        <w:left w:val="none" w:sz="0" w:space="0" w:color="auto"/>
                        <w:bottom w:val="none" w:sz="0" w:space="0" w:color="auto"/>
                        <w:right w:val="none" w:sz="0" w:space="0" w:color="auto"/>
                      </w:divBdr>
                    </w:div>
                    <w:div w:id="971449763">
                      <w:marLeft w:val="0"/>
                      <w:marRight w:val="0"/>
                      <w:marTop w:val="0"/>
                      <w:marBottom w:val="0"/>
                      <w:divBdr>
                        <w:top w:val="none" w:sz="0" w:space="0" w:color="auto"/>
                        <w:left w:val="none" w:sz="0" w:space="0" w:color="auto"/>
                        <w:bottom w:val="none" w:sz="0" w:space="0" w:color="auto"/>
                        <w:right w:val="none" w:sz="0" w:space="0" w:color="auto"/>
                      </w:divBdr>
                    </w:div>
                    <w:div w:id="1926719495">
                      <w:marLeft w:val="0"/>
                      <w:marRight w:val="0"/>
                      <w:marTop w:val="0"/>
                      <w:marBottom w:val="0"/>
                      <w:divBdr>
                        <w:top w:val="none" w:sz="0" w:space="0" w:color="auto"/>
                        <w:left w:val="none" w:sz="0" w:space="0" w:color="auto"/>
                        <w:bottom w:val="none" w:sz="0" w:space="0" w:color="auto"/>
                        <w:right w:val="none" w:sz="0" w:space="0" w:color="auto"/>
                      </w:divBdr>
                    </w:div>
                    <w:div w:id="11996682">
                      <w:marLeft w:val="0"/>
                      <w:marRight w:val="0"/>
                      <w:marTop w:val="0"/>
                      <w:marBottom w:val="0"/>
                      <w:divBdr>
                        <w:top w:val="none" w:sz="0" w:space="0" w:color="auto"/>
                        <w:left w:val="none" w:sz="0" w:space="0" w:color="auto"/>
                        <w:bottom w:val="none" w:sz="0" w:space="0" w:color="auto"/>
                        <w:right w:val="none" w:sz="0" w:space="0" w:color="auto"/>
                      </w:divBdr>
                    </w:div>
                    <w:div w:id="355085423">
                      <w:marLeft w:val="0"/>
                      <w:marRight w:val="0"/>
                      <w:marTop w:val="0"/>
                      <w:marBottom w:val="0"/>
                      <w:divBdr>
                        <w:top w:val="none" w:sz="0" w:space="0" w:color="auto"/>
                        <w:left w:val="none" w:sz="0" w:space="0" w:color="auto"/>
                        <w:bottom w:val="none" w:sz="0" w:space="0" w:color="auto"/>
                        <w:right w:val="none" w:sz="0" w:space="0" w:color="auto"/>
                      </w:divBdr>
                    </w:div>
                    <w:div w:id="560094108">
                      <w:marLeft w:val="0"/>
                      <w:marRight w:val="0"/>
                      <w:marTop w:val="0"/>
                      <w:marBottom w:val="0"/>
                      <w:divBdr>
                        <w:top w:val="none" w:sz="0" w:space="0" w:color="auto"/>
                        <w:left w:val="none" w:sz="0" w:space="0" w:color="auto"/>
                        <w:bottom w:val="none" w:sz="0" w:space="0" w:color="auto"/>
                        <w:right w:val="none" w:sz="0" w:space="0" w:color="auto"/>
                      </w:divBdr>
                    </w:div>
                    <w:div w:id="399137825">
                      <w:marLeft w:val="0"/>
                      <w:marRight w:val="0"/>
                      <w:marTop w:val="0"/>
                      <w:marBottom w:val="0"/>
                      <w:divBdr>
                        <w:top w:val="none" w:sz="0" w:space="0" w:color="auto"/>
                        <w:left w:val="none" w:sz="0" w:space="0" w:color="auto"/>
                        <w:bottom w:val="none" w:sz="0" w:space="0" w:color="auto"/>
                        <w:right w:val="none" w:sz="0" w:space="0" w:color="auto"/>
                      </w:divBdr>
                    </w:div>
                    <w:div w:id="205070391">
                      <w:marLeft w:val="0"/>
                      <w:marRight w:val="0"/>
                      <w:marTop w:val="0"/>
                      <w:marBottom w:val="0"/>
                      <w:divBdr>
                        <w:top w:val="none" w:sz="0" w:space="0" w:color="auto"/>
                        <w:left w:val="none" w:sz="0" w:space="0" w:color="auto"/>
                        <w:bottom w:val="none" w:sz="0" w:space="0" w:color="auto"/>
                        <w:right w:val="none" w:sz="0" w:space="0" w:color="auto"/>
                      </w:divBdr>
                    </w:div>
                    <w:div w:id="1792163149">
                      <w:marLeft w:val="0"/>
                      <w:marRight w:val="0"/>
                      <w:marTop w:val="0"/>
                      <w:marBottom w:val="0"/>
                      <w:divBdr>
                        <w:top w:val="none" w:sz="0" w:space="0" w:color="auto"/>
                        <w:left w:val="none" w:sz="0" w:space="0" w:color="auto"/>
                        <w:bottom w:val="none" w:sz="0" w:space="0" w:color="auto"/>
                        <w:right w:val="none" w:sz="0" w:space="0" w:color="auto"/>
                      </w:divBdr>
                    </w:div>
                    <w:div w:id="978221053">
                      <w:marLeft w:val="0"/>
                      <w:marRight w:val="0"/>
                      <w:marTop w:val="0"/>
                      <w:marBottom w:val="0"/>
                      <w:divBdr>
                        <w:top w:val="none" w:sz="0" w:space="0" w:color="auto"/>
                        <w:left w:val="none" w:sz="0" w:space="0" w:color="auto"/>
                        <w:bottom w:val="none" w:sz="0" w:space="0" w:color="auto"/>
                        <w:right w:val="none" w:sz="0" w:space="0" w:color="auto"/>
                      </w:divBdr>
                    </w:div>
                    <w:div w:id="1227760450">
                      <w:marLeft w:val="0"/>
                      <w:marRight w:val="0"/>
                      <w:marTop w:val="0"/>
                      <w:marBottom w:val="0"/>
                      <w:divBdr>
                        <w:top w:val="none" w:sz="0" w:space="0" w:color="auto"/>
                        <w:left w:val="none" w:sz="0" w:space="0" w:color="auto"/>
                        <w:bottom w:val="none" w:sz="0" w:space="0" w:color="auto"/>
                        <w:right w:val="none" w:sz="0" w:space="0" w:color="auto"/>
                      </w:divBdr>
                    </w:div>
                    <w:div w:id="676152673">
                      <w:marLeft w:val="0"/>
                      <w:marRight w:val="0"/>
                      <w:marTop w:val="0"/>
                      <w:marBottom w:val="0"/>
                      <w:divBdr>
                        <w:top w:val="none" w:sz="0" w:space="0" w:color="auto"/>
                        <w:left w:val="none" w:sz="0" w:space="0" w:color="auto"/>
                        <w:bottom w:val="none" w:sz="0" w:space="0" w:color="auto"/>
                        <w:right w:val="none" w:sz="0" w:space="0" w:color="auto"/>
                      </w:divBdr>
                    </w:div>
                    <w:div w:id="1241255380">
                      <w:marLeft w:val="0"/>
                      <w:marRight w:val="0"/>
                      <w:marTop w:val="0"/>
                      <w:marBottom w:val="0"/>
                      <w:divBdr>
                        <w:top w:val="none" w:sz="0" w:space="0" w:color="auto"/>
                        <w:left w:val="none" w:sz="0" w:space="0" w:color="auto"/>
                        <w:bottom w:val="none" w:sz="0" w:space="0" w:color="auto"/>
                        <w:right w:val="none" w:sz="0" w:space="0" w:color="auto"/>
                      </w:divBdr>
                    </w:div>
                    <w:div w:id="430008227">
                      <w:marLeft w:val="0"/>
                      <w:marRight w:val="0"/>
                      <w:marTop w:val="0"/>
                      <w:marBottom w:val="0"/>
                      <w:divBdr>
                        <w:top w:val="none" w:sz="0" w:space="0" w:color="auto"/>
                        <w:left w:val="none" w:sz="0" w:space="0" w:color="auto"/>
                        <w:bottom w:val="none" w:sz="0" w:space="0" w:color="auto"/>
                        <w:right w:val="none" w:sz="0" w:space="0" w:color="auto"/>
                      </w:divBdr>
                    </w:div>
                    <w:div w:id="47192000">
                      <w:marLeft w:val="0"/>
                      <w:marRight w:val="0"/>
                      <w:marTop w:val="0"/>
                      <w:marBottom w:val="0"/>
                      <w:divBdr>
                        <w:top w:val="none" w:sz="0" w:space="0" w:color="auto"/>
                        <w:left w:val="none" w:sz="0" w:space="0" w:color="auto"/>
                        <w:bottom w:val="none" w:sz="0" w:space="0" w:color="auto"/>
                        <w:right w:val="none" w:sz="0" w:space="0" w:color="auto"/>
                      </w:divBdr>
                    </w:div>
                    <w:div w:id="511341573">
                      <w:marLeft w:val="0"/>
                      <w:marRight w:val="0"/>
                      <w:marTop w:val="0"/>
                      <w:marBottom w:val="0"/>
                      <w:divBdr>
                        <w:top w:val="none" w:sz="0" w:space="0" w:color="auto"/>
                        <w:left w:val="none" w:sz="0" w:space="0" w:color="auto"/>
                        <w:bottom w:val="none" w:sz="0" w:space="0" w:color="auto"/>
                        <w:right w:val="none" w:sz="0" w:space="0" w:color="auto"/>
                      </w:divBdr>
                    </w:div>
                    <w:div w:id="435175007">
                      <w:marLeft w:val="0"/>
                      <w:marRight w:val="0"/>
                      <w:marTop w:val="0"/>
                      <w:marBottom w:val="0"/>
                      <w:divBdr>
                        <w:top w:val="none" w:sz="0" w:space="0" w:color="auto"/>
                        <w:left w:val="none" w:sz="0" w:space="0" w:color="auto"/>
                        <w:bottom w:val="none" w:sz="0" w:space="0" w:color="auto"/>
                        <w:right w:val="none" w:sz="0" w:space="0" w:color="auto"/>
                      </w:divBdr>
                    </w:div>
                    <w:div w:id="1682198127">
                      <w:marLeft w:val="0"/>
                      <w:marRight w:val="0"/>
                      <w:marTop w:val="0"/>
                      <w:marBottom w:val="0"/>
                      <w:divBdr>
                        <w:top w:val="none" w:sz="0" w:space="0" w:color="auto"/>
                        <w:left w:val="none" w:sz="0" w:space="0" w:color="auto"/>
                        <w:bottom w:val="none" w:sz="0" w:space="0" w:color="auto"/>
                        <w:right w:val="none" w:sz="0" w:space="0" w:color="auto"/>
                      </w:divBdr>
                    </w:div>
                    <w:div w:id="698090976">
                      <w:marLeft w:val="0"/>
                      <w:marRight w:val="0"/>
                      <w:marTop w:val="0"/>
                      <w:marBottom w:val="0"/>
                      <w:divBdr>
                        <w:top w:val="none" w:sz="0" w:space="0" w:color="auto"/>
                        <w:left w:val="none" w:sz="0" w:space="0" w:color="auto"/>
                        <w:bottom w:val="none" w:sz="0" w:space="0" w:color="auto"/>
                        <w:right w:val="none" w:sz="0" w:space="0" w:color="auto"/>
                      </w:divBdr>
                    </w:div>
                    <w:div w:id="1590112779">
                      <w:marLeft w:val="0"/>
                      <w:marRight w:val="0"/>
                      <w:marTop w:val="0"/>
                      <w:marBottom w:val="0"/>
                      <w:divBdr>
                        <w:top w:val="none" w:sz="0" w:space="0" w:color="auto"/>
                        <w:left w:val="none" w:sz="0" w:space="0" w:color="auto"/>
                        <w:bottom w:val="none" w:sz="0" w:space="0" w:color="auto"/>
                        <w:right w:val="none" w:sz="0" w:space="0" w:color="auto"/>
                      </w:divBdr>
                    </w:div>
                    <w:div w:id="1645307009">
                      <w:marLeft w:val="0"/>
                      <w:marRight w:val="0"/>
                      <w:marTop w:val="0"/>
                      <w:marBottom w:val="0"/>
                      <w:divBdr>
                        <w:top w:val="none" w:sz="0" w:space="0" w:color="auto"/>
                        <w:left w:val="none" w:sz="0" w:space="0" w:color="auto"/>
                        <w:bottom w:val="none" w:sz="0" w:space="0" w:color="auto"/>
                        <w:right w:val="none" w:sz="0" w:space="0" w:color="auto"/>
                      </w:divBdr>
                    </w:div>
                    <w:div w:id="1277058422">
                      <w:marLeft w:val="0"/>
                      <w:marRight w:val="0"/>
                      <w:marTop w:val="0"/>
                      <w:marBottom w:val="0"/>
                      <w:divBdr>
                        <w:top w:val="none" w:sz="0" w:space="0" w:color="auto"/>
                        <w:left w:val="none" w:sz="0" w:space="0" w:color="auto"/>
                        <w:bottom w:val="none" w:sz="0" w:space="0" w:color="auto"/>
                        <w:right w:val="none" w:sz="0" w:space="0" w:color="auto"/>
                      </w:divBdr>
                    </w:div>
                    <w:div w:id="394594641">
                      <w:marLeft w:val="0"/>
                      <w:marRight w:val="0"/>
                      <w:marTop w:val="0"/>
                      <w:marBottom w:val="0"/>
                      <w:divBdr>
                        <w:top w:val="none" w:sz="0" w:space="0" w:color="auto"/>
                        <w:left w:val="none" w:sz="0" w:space="0" w:color="auto"/>
                        <w:bottom w:val="none" w:sz="0" w:space="0" w:color="auto"/>
                        <w:right w:val="none" w:sz="0" w:space="0" w:color="auto"/>
                      </w:divBdr>
                    </w:div>
                    <w:div w:id="1789426574">
                      <w:marLeft w:val="0"/>
                      <w:marRight w:val="0"/>
                      <w:marTop w:val="0"/>
                      <w:marBottom w:val="0"/>
                      <w:divBdr>
                        <w:top w:val="none" w:sz="0" w:space="0" w:color="auto"/>
                        <w:left w:val="none" w:sz="0" w:space="0" w:color="auto"/>
                        <w:bottom w:val="none" w:sz="0" w:space="0" w:color="auto"/>
                        <w:right w:val="none" w:sz="0" w:space="0" w:color="auto"/>
                      </w:divBdr>
                    </w:div>
                    <w:div w:id="769667090">
                      <w:marLeft w:val="0"/>
                      <w:marRight w:val="0"/>
                      <w:marTop w:val="0"/>
                      <w:marBottom w:val="0"/>
                      <w:divBdr>
                        <w:top w:val="none" w:sz="0" w:space="0" w:color="auto"/>
                        <w:left w:val="none" w:sz="0" w:space="0" w:color="auto"/>
                        <w:bottom w:val="none" w:sz="0" w:space="0" w:color="auto"/>
                        <w:right w:val="none" w:sz="0" w:space="0" w:color="auto"/>
                      </w:divBdr>
                    </w:div>
                    <w:div w:id="775710299">
                      <w:marLeft w:val="0"/>
                      <w:marRight w:val="0"/>
                      <w:marTop w:val="0"/>
                      <w:marBottom w:val="0"/>
                      <w:divBdr>
                        <w:top w:val="none" w:sz="0" w:space="0" w:color="auto"/>
                        <w:left w:val="none" w:sz="0" w:space="0" w:color="auto"/>
                        <w:bottom w:val="none" w:sz="0" w:space="0" w:color="auto"/>
                        <w:right w:val="none" w:sz="0" w:space="0" w:color="auto"/>
                      </w:divBdr>
                    </w:div>
                    <w:div w:id="1320501010">
                      <w:marLeft w:val="0"/>
                      <w:marRight w:val="0"/>
                      <w:marTop w:val="0"/>
                      <w:marBottom w:val="0"/>
                      <w:divBdr>
                        <w:top w:val="none" w:sz="0" w:space="0" w:color="auto"/>
                        <w:left w:val="none" w:sz="0" w:space="0" w:color="auto"/>
                        <w:bottom w:val="none" w:sz="0" w:space="0" w:color="auto"/>
                        <w:right w:val="none" w:sz="0" w:space="0" w:color="auto"/>
                      </w:divBdr>
                    </w:div>
                    <w:div w:id="892042343">
                      <w:marLeft w:val="0"/>
                      <w:marRight w:val="0"/>
                      <w:marTop w:val="0"/>
                      <w:marBottom w:val="0"/>
                      <w:divBdr>
                        <w:top w:val="none" w:sz="0" w:space="0" w:color="auto"/>
                        <w:left w:val="none" w:sz="0" w:space="0" w:color="auto"/>
                        <w:bottom w:val="none" w:sz="0" w:space="0" w:color="auto"/>
                        <w:right w:val="none" w:sz="0" w:space="0" w:color="auto"/>
                      </w:divBdr>
                    </w:div>
                    <w:div w:id="871764182">
                      <w:marLeft w:val="0"/>
                      <w:marRight w:val="0"/>
                      <w:marTop w:val="0"/>
                      <w:marBottom w:val="0"/>
                      <w:divBdr>
                        <w:top w:val="none" w:sz="0" w:space="0" w:color="auto"/>
                        <w:left w:val="none" w:sz="0" w:space="0" w:color="auto"/>
                        <w:bottom w:val="none" w:sz="0" w:space="0" w:color="auto"/>
                        <w:right w:val="none" w:sz="0" w:space="0" w:color="auto"/>
                      </w:divBdr>
                    </w:div>
                    <w:div w:id="1732999099">
                      <w:marLeft w:val="0"/>
                      <w:marRight w:val="0"/>
                      <w:marTop w:val="0"/>
                      <w:marBottom w:val="0"/>
                      <w:divBdr>
                        <w:top w:val="none" w:sz="0" w:space="0" w:color="auto"/>
                        <w:left w:val="none" w:sz="0" w:space="0" w:color="auto"/>
                        <w:bottom w:val="none" w:sz="0" w:space="0" w:color="auto"/>
                        <w:right w:val="none" w:sz="0" w:space="0" w:color="auto"/>
                      </w:divBdr>
                    </w:div>
                    <w:div w:id="2030401291">
                      <w:marLeft w:val="0"/>
                      <w:marRight w:val="0"/>
                      <w:marTop w:val="0"/>
                      <w:marBottom w:val="0"/>
                      <w:divBdr>
                        <w:top w:val="none" w:sz="0" w:space="0" w:color="auto"/>
                        <w:left w:val="none" w:sz="0" w:space="0" w:color="auto"/>
                        <w:bottom w:val="none" w:sz="0" w:space="0" w:color="auto"/>
                        <w:right w:val="none" w:sz="0" w:space="0" w:color="auto"/>
                      </w:divBdr>
                    </w:div>
                    <w:div w:id="514225773">
                      <w:marLeft w:val="0"/>
                      <w:marRight w:val="0"/>
                      <w:marTop w:val="0"/>
                      <w:marBottom w:val="0"/>
                      <w:divBdr>
                        <w:top w:val="none" w:sz="0" w:space="0" w:color="auto"/>
                        <w:left w:val="none" w:sz="0" w:space="0" w:color="auto"/>
                        <w:bottom w:val="none" w:sz="0" w:space="0" w:color="auto"/>
                        <w:right w:val="none" w:sz="0" w:space="0" w:color="auto"/>
                      </w:divBdr>
                    </w:div>
                    <w:div w:id="1833376172">
                      <w:marLeft w:val="0"/>
                      <w:marRight w:val="0"/>
                      <w:marTop w:val="0"/>
                      <w:marBottom w:val="0"/>
                      <w:divBdr>
                        <w:top w:val="none" w:sz="0" w:space="0" w:color="auto"/>
                        <w:left w:val="none" w:sz="0" w:space="0" w:color="auto"/>
                        <w:bottom w:val="none" w:sz="0" w:space="0" w:color="auto"/>
                        <w:right w:val="none" w:sz="0" w:space="0" w:color="auto"/>
                      </w:divBdr>
                    </w:div>
                    <w:div w:id="1504397149">
                      <w:marLeft w:val="0"/>
                      <w:marRight w:val="0"/>
                      <w:marTop w:val="0"/>
                      <w:marBottom w:val="0"/>
                      <w:divBdr>
                        <w:top w:val="none" w:sz="0" w:space="0" w:color="auto"/>
                        <w:left w:val="none" w:sz="0" w:space="0" w:color="auto"/>
                        <w:bottom w:val="none" w:sz="0" w:space="0" w:color="auto"/>
                        <w:right w:val="none" w:sz="0" w:space="0" w:color="auto"/>
                      </w:divBdr>
                    </w:div>
                    <w:div w:id="1269653040">
                      <w:marLeft w:val="0"/>
                      <w:marRight w:val="0"/>
                      <w:marTop w:val="0"/>
                      <w:marBottom w:val="0"/>
                      <w:divBdr>
                        <w:top w:val="none" w:sz="0" w:space="0" w:color="auto"/>
                        <w:left w:val="none" w:sz="0" w:space="0" w:color="auto"/>
                        <w:bottom w:val="none" w:sz="0" w:space="0" w:color="auto"/>
                        <w:right w:val="none" w:sz="0" w:space="0" w:color="auto"/>
                      </w:divBdr>
                    </w:div>
                    <w:div w:id="2003661778">
                      <w:marLeft w:val="0"/>
                      <w:marRight w:val="0"/>
                      <w:marTop w:val="0"/>
                      <w:marBottom w:val="0"/>
                      <w:divBdr>
                        <w:top w:val="none" w:sz="0" w:space="0" w:color="auto"/>
                        <w:left w:val="none" w:sz="0" w:space="0" w:color="auto"/>
                        <w:bottom w:val="none" w:sz="0" w:space="0" w:color="auto"/>
                        <w:right w:val="none" w:sz="0" w:space="0" w:color="auto"/>
                      </w:divBdr>
                    </w:div>
                    <w:div w:id="1971012951">
                      <w:marLeft w:val="0"/>
                      <w:marRight w:val="0"/>
                      <w:marTop w:val="0"/>
                      <w:marBottom w:val="0"/>
                      <w:divBdr>
                        <w:top w:val="none" w:sz="0" w:space="0" w:color="auto"/>
                        <w:left w:val="none" w:sz="0" w:space="0" w:color="auto"/>
                        <w:bottom w:val="none" w:sz="0" w:space="0" w:color="auto"/>
                        <w:right w:val="none" w:sz="0" w:space="0" w:color="auto"/>
                      </w:divBdr>
                    </w:div>
                    <w:div w:id="1068113993">
                      <w:marLeft w:val="0"/>
                      <w:marRight w:val="0"/>
                      <w:marTop w:val="0"/>
                      <w:marBottom w:val="0"/>
                      <w:divBdr>
                        <w:top w:val="none" w:sz="0" w:space="0" w:color="auto"/>
                        <w:left w:val="none" w:sz="0" w:space="0" w:color="auto"/>
                        <w:bottom w:val="none" w:sz="0" w:space="0" w:color="auto"/>
                        <w:right w:val="none" w:sz="0" w:space="0" w:color="auto"/>
                      </w:divBdr>
                    </w:div>
                    <w:div w:id="275253344">
                      <w:marLeft w:val="0"/>
                      <w:marRight w:val="0"/>
                      <w:marTop w:val="0"/>
                      <w:marBottom w:val="0"/>
                      <w:divBdr>
                        <w:top w:val="none" w:sz="0" w:space="0" w:color="auto"/>
                        <w:left w:val="none" w:sz="0" w:space="0" w:color="auto"/>
                        <w:bottom w:val="none" w:sz="0" w:space="0" w:color="auto"/>
                        <w:right w:val="none" w:sz="0" w:space="0" w:color="auto"/>
                      </w:divBdr>
                    </w:div>
                    <w:div w:id="1127550856">
                      <w:marLeft w:val="0"/>
                      <w:marRight w:val="0"/>
                      <w:marTop w:val="0"/>
                      <w:marBottom w:val="0"/>
                      <w:divBdr>
                        <w:top w:val="none" w:sz="0" w:space="0" w:color="auto"/>
                        <w:left w:val="none" w:sz="0" w:space="0" w:color="auto"/>
                        <w:bottom w:val="none" w:sz="0" w:space="0" w:color="auto"/>
                        <w:right w:val="none" w:sz="0" w:space="0" w:color="auto"/>
                      </w:divBdr>
                    </w:div>
                    <w:div w:id="1399784009">
                      <w:marLeft w:val="0"/>
                      <w:marRight w:val="0"/>
                      <w:marTop w:val="0"/>
                      <w:marBottom w:val="0"/>
                      <w:divBdr>
                        <w:top w:val="none" w:sz="0" w:space="0" w:color="auto"/>
                        <w:left w:val="none" w:sz="0" w:space="0" w:color="auto"/>
                        <w:bottom w:val="none" w:sz="0" w:space="0" w:color="auto"/>
                        <w:right w:val="none" w:sz="0" w:space="0" w:color="auto"/>
                      </w:divBdr>
                    </w:div>
                    <w:div w:id="721565240">
                      <w:marLeft w:val="0"/>
                      <w:marRight w:val="0"/>
                      <w:marTop w:val="0"/>
                      <w:marBottom w:val="0"/>
                      <w:divBdr>
                        <w:top w:val="none" w:sz="0" w:space="0" w:color="auto"/>
                        <w:left w:val="none" w:sz="0" w:space="0" w:color="auto"/>
                        <w:bottom w:val="none" w:sz="0" w:space="0" w:color="auto"/>
                        <w:right w:val="none" w:sz="0" w:space="0" w:color="auto"/>
                      </w:divBdr>
                    </w:div>
                    <w:div w:id="330068195">
                      <w:marLeft w:val="0"/>
                      <w:marRight w:val="0"/>
                      <w:marTop w:val="0"/>
                      <w:marBottom w:val="0"/>
                      <w:divBdr>
                        <w:top w:val="none" w:sz="0" w:space="0" w:color="auto"/>
                        <w:left w:val="none" w:sz="0" w:space="0" w:color="auto"/>
                        <w:bottom w:val="none" w:sz="0" w:space="0" w:color="auto"/>
                        <w:right w:val="none" w:sz="0" w:space="0" w:color="auto"/>
                      </w:divBdr>
                    </w:div>
                    <w:div w:id="1768228330">
                      <w:marLeft w:val="0"/>
                      <w:marRight w:val="0"/>
                      <w:marTop w:val="0"/>
                      <w:marBottom w:val="0"/>
                      <w:divBdr>
                        <w:top w:val="none" w:sz="0" w:space="0" w:color="auto"/>
                        <w:left w:val="none" w:sz="0" w:space="0" w:color="auto"/>
                        <w:bottom w:val="none" w:sz="0" w:space="0" w:color="auto"/>
                        <w:right w:val="none" w:sz="0" w:space="0" w:color="auto"/>
                      </w:divBdr>
                    </w:div>
                    <w:div w:id="2057581770">
                      <w:marLeft w:val="0"/>
                      <w:marRight w:val="0"/>
                      <w:marTop w:val="0"/>
                      <w:marBottom w:val="0"/>
                      <w:divBdr>
                        <w:top w:val="none" w:sz="0" w:space="0" w:color="auto"/>
                        <w:left w:val="none" w:sz="0" w:space="0" w:color="auto"/>
                        <w:bottom w:val="none" w:sz="0" w:space="0" w:color="auto"/>
                        <w:right w:val="none" w:sz="0" w:space="0" w:color="auto"/>
                      </w:divBdr>
                    </w:div>
                    <w:div w:id="1007947157">
                      <w:marLeft w:val="0"/>
                      <w:marRight w:val="0"/>
                      <w:marTop w:val="0"/>
                      <w:marBottom w:val="0"/>
                      <w:divBdr>
                        <w:top w:val="none" w:sz="0" w:space="0" w:color="auto"/>
                        <w:left w:val="none" w:sz="0" w:space="0" w:color="auto"/>
                        <w:bottom w:val="none" w:sz="0" w:space="0" w:color="auto"/>
                        <w:right w:val="none" w:sz="0" w:space="0" w:color="auto"/>
                      </w:divBdr>
                    </w:div>
                    <w:div w:id="352466103">
                      <w:marLeft w:val="0"/>
                      <w:marRight w:val="0"/>
                      <w:marTop w:val="0"/>
                      <w:marBottom w:val="0"/>
                      <w:divBdr>
                        <w:top w:val="none" w:sz="0" w:space="0" w:color="auto"/>
                        <w:left w:val="none" w:sz="0" w:space="0" w:color="auto"/>
                        <w:bottom w:val="none" w:sz="0" w:space="0" w:color="auto"/>
                        <w:right w:val="none" w:sz="0" w:space="0" w:color="auto"/>
                      </w:divBdr>
                    </w:div>
                    <w:div w:id="2010669596">
                      <w:marLeft w:val="0"/>
                      <w:marRight w:val="0"/>
                      <w:marTop w:val="0"/>
                      <w:marBottom w:val="0"/>
                      <w:divBdr>
                        <w:top w:val="none" w:sz="0" w:space="0" w:color="auto"/>
                        <w:left w:val="none" w:sz="0" w:space="0" w:color="auto"/>
                        <w:bottom w:val="none" w:sz="0" w:space="0" w:color="auto"/>
                        <w:right w:val="none" w:sz="0" w:space="0" w:color="auto"/>
                      </w:divBdr>
                    </w:div>
                    <w:div w:id="2037077362">
                      <w:marLeft w:val="0"/>
                      <w:marRight w:val="0"/>
                      <w:marTop w:val="0"/>
                      <w:marBottom w:val="0"/>
                      <w:divBdr>
                        <w:top w:val="none" w:sz="0" w:space="0" w:color="auto"/>
                        <w:left w:val="none" w:sz="0" w:space="0" w:color="auto"/>
                        <w:bottom w:val="none" w:sz="0" w:space="0" w:color="auto"/>
                        <w:right w:val="none" w:sz="0" w:space="0" w:color="auto"/>
                      </w:divBdr>
                    </w:div>
                    <w:div w:id="424108018">
                      <w:marLeft w:val="0"/>
                      <w:marRight w:val="0"/>
                      <w:marTop w:val="0"/>
                      <w:marBottom w:val="0"/>
                      <w:divBdr>
                        <w:top w:val="none" w:sz="0" w:space="0" w:color="auto"/>
                        <w:left w:val="none" w:sz="0" w:space="0" w:color="auto"/>
                        <w:bottom w:val="none" w:sz="0" w:space="0" w:color="auto"/>
                        <w:right w:val="none" w:sz="0" w:space="0" w:color="auto"/>
                      </w:divBdr>
                    </w:div>
                    <w:div w:id="2015303162">
                      <w:marLeft w:val="0"/>
                      <w:marRight w:val="0"/>
                      <w:marTop w:val="0"/>
                      <w:marBottom w:val="0"/>
                      <w:divBdr>
                        <w:top w:val="none" w:sz="0" w:space="0" w:color="auto"/>
                        <w:left w:val="none" w:sz="0" w:space="0" w:color="auto"/>
                        <w:bottom w:val="none" w:sz="0" w:space="0" w:color="auto"/>
                        <w:right w:val="none" w:sz="0" w:space="0" w:color="auto"/>
                      </w:divBdr>
                    </w:div>
                    <w:div w:id="366443789">
                      <w:marLeft w:val="0"/>
                      <w:marRight w:val="0"/>
                      <w:marTop w:val="0"/>
                      <w:marBottom w:val="0"/>
                      <w:divBdr>
                        <w:top w:val="none" w:sz="0" w:space="0" w:color="auto"/>
                        <w:left w:val="none" w:sz="0" w:space="0" w:color="auto"/>
                        <w:bottom w:val="none" w:sz="0" w:space="0" w:color="auto"/>
                        <w:right w:val="none" w:sz="0" w:space="0" w:color="auto"/>
                      </w:divBdr>
                    </w:div>
                    <w:div w:id="366373510">
                      <w:marLeft w:val="0"/>
                      <w:marRight w:val="0"/>
                      <w:marTop w:val="0"/>
                      <w:marBottom w:val="0"/>
                      <w:divBdr>
                        <w:top w:val="none" w:sz="0" w:space="0" w:color="auto"/>
                        <w:left w:val="none" w:sz="0" w:space="0" w:color="auto"/>
                        <w:bottom w:val="none" w:sz="0" w:space="0" w:color="auto"/>
                        <w:right w:val="none" w:sz="0" w:space="0" w:color="auto"/>
                      </w:divBdr>
                    </w:div>
                    <w:div w:id="805858730">
                      <w:marLeft w:val="0"/>
                      <w:marRight w:val="0"/>
                      <w:marTop w:val="0"/>
                      <w:marBottom w:val="0"/>
                      <w:divBdr>
                        <w:top w:val="none" w:sz="0" w:space="0" w:color="auto"/>
                        <w:left w:val="none" w:sz="0" w:space="0" w:color="auto"/>
                        <w:bottom w:val="none" w:sz="0" w:space="0" w:color="auto"/>
                        <w:right w:val="none" w:sz="0" w:space="0" w:color="auto"/>
                      </w:divBdr>
                    </w:div>
                    <w:div w:id="864710114">
                      <w:marLeft w:val="0"/>
                      <w:marRight w:val="0"/>
                      <w:marTop w:val="0"/>
                      <w:marBottom w:val="0"/>
                      <w:divBdr>
                        <w:top w:val="none" w:sz="0" w:space="0" w:color="auto"/>
                        <w:left w:val="none" w:sz="0" w:space="0" w:color="auto"/>
                        <w:bottom w:val="none" w:sz="0" w:space="0" w:color="auto"/>
                        <w:right w:val="none" w:sz="0" w:space="0" w:color="auto"/>
                      </w:divBdr>
                    </w:div>
                    <w:div w:id="219022374">
                      <w:marLeft w:val="0"/>
                      <w:marRight w:val="0"/>
                      <w:marTop w:val="0"/>
                      <w:marBottom w:val="0"/>
                      <w:divBdr>
                        <w:top w:val="none" w:sz="0" w:space="0" w:color="auto"/>
                        <w:left w:val="none" w:sz="0" w:space="0" w:color="auto"/>
                        <w:bottom w:val="none" w:sz="0" w:space="0" w:color="auto"/>
                        <w:right w:val="none" w:sz="0" w:space="0" w:color="auto"/>
                      </w:divBdr>
                    </w:div>
                    <w:div w:id="526329175">
                      <w:marLeft w:val="0"/>
                      <w:marRight w:val="0"/>
                      <w:marTop w:val="0"/>
                      <w:marBottom w:val="0"/>
                      <w:divBdr>
                        <w:top w:val="none" w:sz="0" w:space="0" w:color="auto"/>
                        <w:left w:val="none" w:sz="0" w:space="0" w:color="auto"/>
                        <w:bottom w:val="none" w:sz="0" w:space="0" w:color="auto"/>
                        <w:right w:val="none" w:sz="0" w:space="0" w:color="auto"/>
                      </w:divBdr>
                    </w:div>
                    <w:div w:id="353575698">
                      <w:marLeft w:val="0"/>
                      <w:marRight w:val="0"/>
                      <w:marTop w:val="0"/>
                      <w:marBottom w:val="0"/>
                      <w:divBdr>
                        <w:top w:val="none" w:sz="0" w:space="0" w:color="auto"/>
                        <w:left w:val="none" w:sz="0" w:space="0" w:color="auto"/>
                        <w:bottom w:val="none" w:sz="0" w:space="0" w:color="auto"/>
                        <w:right w:val="none" w:sz="0" w:space="0" w:color="auto"/>
                      </w:divBdr>
                    </w:div>
                    <w:div w:id="1919436862">
                      <w:marLeft w:val="0"/>
                      <w:marRight w:val="0"/>
                      <w:marTop w:val="0"/>
                      <w:marBottom w:val="0"/>
                      <w:divBdr>
                        <w:top w:val="none" w:sz="0" w:space="0" w:color="auto"/>
                        <w:left w:val="none" w:sz="0" w:space="0" w:color="auto"/>
                        <w:bottom w:val="none" w:sz="0" w:space="0" w:color="auto"/>
                        <w:right w:val="none" w:sz="0" w:space="0" w:color="auto"/>
                      </w:divBdr>
                    </w:div>
                    <w:div w:id="358360275">
                      <w:marLeft w:val="0"/>
                      <w:marRight w:val="0"/>
                      <w:marTop w:val="0"/>
                      <w:marBottom w:val="0"/>
                      <w:divBdr>
                        <w:top w:val="none" w:sz="0" w:space="0" w:color="auto"/>
                        <w:left w:val="none" w:sz="0" w:space="0" w:color="auto"/>
                        <w:bottom w:val="none" w:sz="0" w:space="0" w:color="auto"/>
                        <w:right w:val="none" w:sz="0" w:space="0" w:color="auto"/>
                      </w:divBdr>
                    </w:div>
                    <w:div w:id="1331714593">
                      <w:marLeft w:val="0"/>
                      <w:marRight w:val="0"/>
                      <w:marTop w:val="0"/>
                      <w:marBottom w:val="0"/>
                      <w:divBdr>
                        <w:top w:val="none" w:sz="0" w:space="0" w:color="auto"/>
                        <w:left w:val="none" w:sz="0" w:space="0" w:color="auto"/>
                        <w:bottom w:val="none" w:sz="0" w:space="0" w:color="auto"/>
                        <w:right w:val="none" w:sz="0" w:space="0" w:color="auto"/>
                      </w:divBdr>
                    </w:div>
                    <w:div w:id="1400667699">
                      <w:marLeft w:val="0"/>
                      <w:marRight w:val="0"/>
                      <w:marTop w:val="0"/>
                      <w:marBottom w:val="0"/>
                      <w:divBdr>
                        <w:top w:val="none" w:sz="0" w:space="0" w:color="auto"/>
                        <w:left w:val="none" w:sz="0" w:space="0" w:color="auto"/>
                        <w:bottom w:val="none" w:sz="0" w:space="0" w:color="auto"/>
                        <w:right w:val="none" w:sz="0" w:space="0" w:color="auto"/>
                      </w:divBdr>
                    </w:div>
                    <w:div w:id="250703703">
                      <w:marLeft w:val="0"/>
                      <w:marRight w:val="0"/>
                      <w:marTop w:val="0"/>
                      <w:marBottom w:val="0"/>
                      <w:divBdr>
                        <w:top w:val="none" w:sz="0" w:space="0" w:color="auto"/>
                        <w:left w:val="none" w:sz="0" w:space="0" w:color="auto"/>
                        <w:bottom w:val="none" w:sz="0" w:space="0" w:color="auto"/>
                        <w:right w:val="none" w:sz="0" w:space="0" w:color="auto"/>
                      </w:divBdr>
                    </w:div>
                    <w:div w:id="1962033907">
                      <w:marLeft w:val="0"/>
                      <w:marRight w:val="0"/>
                      <w:marTop w:val="0"/>
                      <w:marBottom w:val="0"/>
                      <w:divBdr>
                        <w:top w:val="none" w:sz="0" w:space="0" w:color="auto"/>
                        <w:left w:val="none" w:sz="0" w:space="0" w:color="auto"/>
                        <w:bottom w:val="none" w:sz="0" w:space="0" w:color="auto"/>
                        <w:right w:val="none" w:sz="0" w:space="0" w:color="auto"/>
                      </w:divBdr>
                    </w:div>
                    <w:div w:id="1943414449">
                      <w:marLeft w:val="0"/>
                      <w:marRight w:val="0"/>
                      <w:marTop w:val="0"/>
                      <w:marBottom w:val="0"/>
                      <w:divBdr>
                        <w:top w:val="none" w:sz="0" w:space="0" w:color="auto"/>
                        <w:left w:val="none" w:sz="0" w:space="0" w:color="auto"/>
                        <w:bottom w:val="none" w:sz="0" w:space="0" w:color="auto"/>
                        <w:right w:val="none" w:sz="0" w:space="0" w:color="auto"/>
                      </w:divBdr>
                    </w:div>
                    <w:div w:id="1675766541">
                      <w:marLeft w:val="0"/>
                      <w:marRight w:val="0"/>
                      <w:marTop w:val="0"/>
                      <w:marBottom w:val="0"/>
                      <w:divBdr>
                        <w:top w:val="none" w:sz="0" w:space="0" w:color="auto"/>
                        <w:left w:val="none" w:sz="0" w:space="0" w:color="auto"/>
                        <w:bottom w:val="none" w:sz="0" w:space="0" w:color="auto"/>
                        <w:right w:val="none" w:sz="0" w:space="0" w:color="auto"/>
                      </w:divBdr>
                    </w:div>
                    <w:div w:id="419910250">
                      <w:marLeft w:val="0"/>
                      <w:marRight w:val="0"/>
                      <w:marTop w:val="0"/>
                      <w:marBottom w:val="0"/>
                      <w:divBdr>
                        <w:top w:val="none" w:sz="0" w:space="0" w:color="auto"/>
                        <w:left w:val="none" w:sz="0" w:space="0" w:color="auto"/>
                        <w:bottom w:val="none" w:sz="0" w:space="0" w:color="auto"/>
                        <w:right w:val="none" w:sz="0" w:space="0" w:color="auto"/>
                      </w:divBdr>
                    </w:div>
                    <w:div w:id="1385521839">
                      <w:marLeft w:val="0"/>
                      <w:marRight w:val="0"/>
                      <w:marTop w:val="0"/>
                      <w:marBottom w:val="0"/>
                      <w:divBdr>
                        <w:top w:val="none" w:sz="0" w:space="0" w:color="auto"/>
                        <w:left w:val="none" w:sz="0" w:space="0" w:color="auto"/>
                        <w:bottom w:val="none" w:sz="0" w:space="0" w:color="auto"/>
                        <w:right w:val="none" w:sz="0" w:space="0" w:color="auto"/>
                      </w:divBdr>
                    </w:div>
                    <w:div w:id="21783357">
                      <w:marLeft w:val="0"/>
                      <w:marRight w:val="0"/>
                      <w:marTop w:val="0"/>
                      <w:marBottom w:val="0"/>
                      <w:divBdr>
                        <w:top w:val="none" w:sz="0" w:space="0" w:color="auto"/>
                        <w:left w:val="none" w:sz="0" w:space="0" w:color="auto"/>
                        <w:bottom w:val="none" w:sz="0" w:space="0" w:color="auto"/>
                        <w:right w:val="none" w:sz="0" w:space="0" w:color="auto"/>
                      </w:divBdr>
                    </w:div>
                    <w:div w:id="1079593071">
                      <w:marLeft w:val="0"/>
                      <w:marRight w:val="0"/>
                      <w:marTop w:val="0"/>
                      <w:marBottom w:val="0"/>
                      <w:divBdr>
                        <w:top w:val="none" w:sz="0" w:space="0" w:color="auto"/>
                        <w:left w:val="none" w:sz="0" w:space="0" w:color="auto"/>
                        <w:bottom w:val="none" w:sz="0" w:space="0" w:color="auto"/>
                        <w:right w:val="none" w:sz="0" w:space="0" w:color="auto"/>
                      </w:divBdr>
                    </w:div>
                    <w:div w:id="1483698847">
                      <w:marLeft w:val="0"/>
                      <w:marRight w:val="0"/>
                      <w:marTop w:val="0"/>
                      <w:marBottom w:val="0"/>
                      <w:divBdr>
                        <w:top w:val="none" w:sz="0" w:space="0" w:color="auto"/>
                        <w:left w:val="none" w:sz="0" w:space="0" w:color="auto"/>
                        <w:bottom w:val="none" w:sz="0" w:space="0" w:color="auto"/>
                        <w:right w:val="none" w:sz="0" w:space="0" w:color="auto"/>
                      </w:divBdr>
                    </w:div>
                    <w:div w:id="1621766988">
                      <w:marLeft w:val="0"/>
                      <w:marRight w:val="0"/>
                      <w:marTop w:val="0"/>
                      <w:marBottom w:val="0"/>
                      <w:divBdr>
                        <w:top w:val="none" w:sz="0" w:space="0" w:color="auto"/>
                        <w:left w:val="none" w:sz="0" w:space="0" w:color="auto"/>
                        <w:bottom w:val="none" w:sz="0" w:space="0" w:color="auto"/>
                        <w:right w:val="none" w:sz="0" w:space="0" w:color="auto"/>
                      </w:divBdr>
                    </w:div>
                    <w:div w:id="1872919583">
                      <w:marLeft w:val="0"/>
                      <w:marRight w:val="0"/>
                      <w:marTop w:val="0"/>
                      <w:marBottom w:val="0"/>
                      <w:divBdr>
                        <w:top w:val="none" w:sz="0" w:space="0" w:color="auto"/>
                        <w:left w:val="none" w:sz="0" w:space="0" w:color="auto"/>
                        <w:bottom w:val="none" w:sz="0" w:space="0" w:color="auto"/>
                        <w:right w:val="none" w:sz="0" w:space="0" w:color="auto"/>
                      </w:divBdr>
                    </w:div>
                    <w:div w:id="1873108666">
                      <w:marLeft w:val="0"/>
                      <w:marRight w:val="0"/>
                      <w:marTop w:val="0"/>
                      <w:marBottom w:val="0"/>
                      <w:divBdr>
                        <w:top w:val="none" w:sz="0" w:space="0" w:color="auto"/>
                        <w:left w:val="none" w:sz="0" w:space="0" w:color="auto"/>
                        <w:bottom w:val="none" w:sz="0" w:space="0" w:color="auto"/>
                        <w:right w:val="none" w:sz="0" w:space="0" w:color="auto"/>
                      </w:divBdr>
                    </w:div>
                    <w:div w:id="401148729">
                      <w:marLeft w:val="0"/>
                      <w:marRight w:val="0"/>
                      <w:marTop w:val="0"/>
                      <w:marBottom w:val="0"/>
                      <w:divBdr>
                        <w:top w:val="none" w:sz="0" w:space="0" w:color="auto"/>
                        <w:left w:val="none" w:sz="0" w:space="0" w:color="auto"/>
                        <w:bottom w:val="none" w:sz="0" w:space="0" w:color="auto"/>
                        <w:right w:val="none" w:sz="0" w:space="0" w:color="auto"/>
                      </w:divBdr>
                    </w:div>
                    <w:div w:id="564607541">
                      <w:marLeft w:val="0"/>
                      <w:marRight w:val="0"/>
                      <w:marTop w:val="0"/>
                      <w:marBottom w:val="0"/>
                      <w:divBdr>
                        <w:top w:val="none" w:sz="0" w:space="0" w:color="auto"/>
                        <w:left w:val="none" w:sz="0" w:space="0" w:color="auto"/>
                        <w:bottom w:val="none" w:sz="0" w:space="0" w:color="auto"/>
                        <w:right w:val="none" w:sz="0" w:space="0" w:color="auto"/>
                      </w:divBdr>
                    </w:div>
                    <w:div w:id="214002375">
                      <w:marLeft w:val="0"/>
                      <w:marRight w:val="0"/>
                      <w:marTop w:val="0"/>
                      <w:marBottom w:val="0"/>
                      <w:divBdr>
                        <w:top w:val="none" w:sz="0" w:space="0" w:color="auto"/>
                        <w:left w:val="none" w:sz="0" w:space="0" w:color="auto"/>
                        <w:bottom w:val="none" w:sz="0" w:space="0" w:color="auto"/>
                        <w:right w:val="none" w:sz="0" w:space="0" w:color="auto"/>
                      </w:divBdr>
                    </w:div>
                    <w:div w:id="1814787428">
                      <w:marLeft w:val="0"/>
                      <w:marRight w:val="0"/>
                      <w:marTop w:val="0"/>
                      <w:marBottom w:val="0"/>
                      <w:divBdr>
                        <w:top w:val="none" w:sz="0" w:space="0" w:color="auto"/>
                        <w:left w:val="none" w:sz="0" w:space="0" w:color="auto"/>
                        <w:bottom w:val="none" w:sz="0" w:space="0" w:color="auto"/>
                        <w:right w:val="none" w:sz="0" w:space="0" w:color="auto"/>
                      </w:divBdr>
                    </w:div>
                    <w:div w:id="624850636">
                      <w:marLeft w:val="0"/>
                      <w:marRight w:val="0"/>
                      <w:marTop w:val="0"/>
                      <w:marBottom w:val="0"/>
                      <w:divBdr>
                        <w:top w:val="none" w:sz="0" w:space="0" w:color="auto"/>
                        <w:left w:val="none" w:sz="0" w:space="0" w:color="auto"/>
                        <w:bottom w:val="none" w:sz="0" w:space="0" w:color="auto"/>
                        <w:right w:val="none" w:sz="0" w:space="0" w:color="auto"/>
                      </w:divBdr>
                    </w:div>
                    <w:div w:id="162017622">
                      <w:marLeft w:val="0"/>
                      <w:marRight w:val="0"/>
                      <w:marTop w:val="0"/>
                      <w:marBottom w:val="0"/>
                      <w:divBdr>
                        <w:top w:val="none" w:sz="0" w:space="0" w:color="auto"/>
                        <w:left w:val="none" w:sz="0" w:space="0" w:color="auto"/>
                        <w:bottom w:val="none" w:sz="0" w:space="0" w:color="auto"/>
                        <w:right w:val="none" w:sz="0" w:space="0" w:color="auto"/>
                      </w:divBdr>
                    </w:div>
                    <w:div w:id="1337535421">
                      <w:marLeft w:val="0"/>
                      <w:marRight w:val="0"/>
                      <w:marTop w:val="0"/>
                      <w:marBottom w:val="0"/>
                      <w:divBdr>
                        <w:top w:val="none" w:sz="0" w:space="0" w:color="auto"/>
                        <w:left w:val="none" w:sz="0" w:space="0" w:color="auto"/>
                        <w:bottom w:val="none" w:sz="0" w:space="0" w:color="auto"/>
                        <w:right w:val="none" w:sz="0" w:space="0" w:color="auto"/>
                      </w:divBdr>
                    </w:div>
                    <w:div w:id="96096184">
                      <w:marLeft w:val="0"/>
                      <w:marRight w:val="0"/>
                      <w:marTop w:val="0"/>
                      <w:marBottom w:val="0"/>
                      <w:divBdr>
                        <w:top w:val="none" w:sz="0" w:space="0" w:color="auto"/>
                        <w:left w:val="none" w:sz="0" w:space="0" w:color="auto"/>
                        <w:bottom w:val="none" w:sz="0" w:space="0" w:color="auto"/>
                        <w:right w:val="none" w:sz="0" w:space="0" w:color="auto"/>
                      </w:divBdr>
                    </w:div>
                    <w:div w:id="1872108950">
                      <w:marLeft w:val="0"/>
                      <w:marRight w:val="0"/>
                      <w:marTop w:val="0"/>
                      <w:marBottom w:val="0"/>
                      <w:divBdr>
                        <w:top w:val="none" w:sz="0" w:space="0" w:color="auto"/>
                        <w:left w:val="none" w:sz="0" w:space="0" w:color="auto"/>
                        <w:bottom w:val="none" w:sz="0" w:space="0" w:color="auto"/>
                        <w:right w:val="none" w:sz="0" w:space="0" w:color="auto"/>
                      </w:divBdr>
                    </w:div>
                    <w:div w:id="115410448">
                      <w:marLeft w:val="0"/>
                      <w:marRight w:val="0"/>
                      <w:marTop w:val="0"/>
                      <w:marBottom w:val="0"/>
                      <w:divBdr>
                        <w:top w:val="none" w:sz="0" w:space="0" w:color="auto"/>
                        <w:left w:val="none" w:sz="0" w:space="0" w:color="auto"/>
                        <w:bottom w:val="none" w:sz="0" w:space="0" w:color="auto"/>
                        <w:right w:val="none" w:sz="0" w:space="0" w:color="auto"/>
                      </w:divBdr>
                    </w:div>
                    <w:div w:id="596524102">
                      <w:marLeft w:val="0"/>
                      <w:marRight w:val="0"/>
                      <w:marTop w:val="0"/>
                      <w:marBottom w:val="0"/>
                      <w:divBdr>
                        <w:top w:val="none" w:sz="0" w:space="0" w:color="auto"/>
                        <w:left w:val="none" w:sz="0" w:space="0" w:color="auto"/>
                        <w:bottom w:val="none" w:sz="0" w:space="0" w:color="auto"/>
                        <w:right w:val="none" w:sz="0" w:space="0" w:color="auto"/>
                      </w:divBdr>
                    </w:div>
                    <w:div w:id="1564099011">
                      <w:marLeft w:val="0"/>
                      <w:marRight w:val="0"/>
                      <w:marTop w:val="0"/>
                      <w:marBottom w:val="0"/>
                      <w:divBdr>
                        <w:top w:val="none" w:sz="0" w:space="0" w:color="auto"/>
                        <w:left w:val="none" w:sz="0" w:space="0" w:color="auto"/>
                        <w:bottom w:val="none" w:sz="0" w:space="0" w:color="auto"/>
                        <w:right w:val="none" w:sz="0" w:space="0" w:color="auto"/>
                      </w:divBdr>
                    </w:div>
                    <w:div w:id="1590040645">
                      <w:marLeft w:val="0"/>
                      <w:marRight w:val="0"/>
                      <w:marTop w:val="0"/>
                      <w:marBottom w:val="0"/>
                      <w:divBdr>
                        <w:top w:val="none" w:sz="0" w:space="0" w:color="auto"/>
                        <w:left w:val="none" w:sz="0" w:space="0" w:color="auto"/>
                        <w:bottom w:val="none" w:sz="0" w:space="0" w:color="auto"/>
                        <w:right w:val="none" w:sz="0" w:space="0" w:color="auto"/>
                      </w:divBdr>
                    </w:div>
                    <w:div w:id="276448039">
                      <w:marLeft w:val="0"/>
                      <w:marRight w:val="0"/>
                      <w:marTop w:val="0"/>
                      <w:marBottom w:val="0"/>
                      <w:divBdr>
                        <w:top w:val="none" w:sz="0" w:space="0" w:color="auto"/>
                        <w:left w:val="none" w:sz="0" w:space="0" w:color="auto"/>
                        <w:bottom w:val="none" w:sz="0" w:space="0" w:color="auto"/>
                        <w:right w:val="none" w:sz="0" w:space="0" w:color="auto"/>
                      </w:divBdr>
                    </w:div>
                    <w:div w:id="978805750">
                      <w:marLeft w:val="0"/>
                      <w:marRight w:val="0"/>
                      <w:marTop w:val="0"/>
                      <w:marBottom w:val="0"/>
                      <w:divBdr>
                        <w:top w:val="none" w:sz="0" w:space="0" w:color="auto"/>
                        <w:left w:val="none" w:sz="0" w:space="0" w:color="auto"/>
                        <w:bottom w:val="none" w:sz="0" w:space="0" w:color="auto"/>
                        <w:right w:val="none" w:sz="0" w:space="0" w:color="auto"/>
                      </w:divBdr>
                    </w:div>
                    <w:div w:id="201526027">
                      <w:marLeft w:val="0"/>
                      <w:marRight w:val="0"/>
                      <w:marTop w:val="0"/>
                      <w:marBottom w:val="0"/>
                      <w:divBdr>
                        <w:top w:val="none" w:sz="0" w:space="0" w:color="auto"/>
                        <w:left w:val="none" w:sz="0" w:space="0" w:color="auto"/>
                        <w:bottom w:val="none" w:sz="0" w:space="0" w:color="auto"/>
                        <w:right w:val="none" w:sz="0" w:space="0" w:color="auto"/>
                      </w:divBdr>
                    </w:div>
                    <w:div w:id="815101736">
                      <w:marLeft w:val="0"/>
                      <w:marRight w:val="0"/>
                      <w:marTop w:val="0"/>
                      <w:marBottom w:val="0"/>
                      <w:divBdr>
                        <w:top w:val="none" w:sz="0" w:space="0" w:color="auto"/>
                        <w:left w:val="none" w:sz="0" w:space="0" w:color="auto"/>
                        <w:bottom w:val="none" w:sz="0" w:space="0" w:color="auto"/>
                        <w:right w:val="none" w:sz="0" w:space="0" w:color="auto"/>
                      </w:divBdr>
                    </w:div>
                    <w:div w:id="1579631937">
                      <w:marLeft w:val="0"/>
                      <w:marRight w:val="0"/>
                      <w:marTop w:val="0"/>
                      <w:marBottom w:val="0"/>
                      <w:divBdr>
                        <w:top w:val="none" w:sz="0" w:space="0" w:color="auto"/>
                        <w:left w:val="none" w:sz="0" w:space="0" w:color="auto"/>
                        <w:bottom w:val="none" w:sz="0" w:space="0" w:color="auto"/>
                        <w:right w:val="none" w:sz="0" w:space="0" w:color="auto"/>
                      </w:divBdr>
                    </w:div>
                    <w:div w:id="1897230229">
                      <w:marLeft w:val="0"/>
                      <w:marRight w:val="0"/>
                      <w:marTop w:val="0"/>
                      <w:marBottom w:val="0"/>
                      <w:divBdr>
                        <w:top w:val="none" w:sz="0" w:space="0" w:color="auto"/>
                        <w:left w:val="none" w:sz="0" w:space="0" w:color="auto"/>
                        <w:bottom w:val="none" w:sz="0" w:space="0" w:color="auto"/>
                        <w:right w:val="none" w:sz="0" w:space="0" w:color="auto"/>
                      </w:divBdr>
                    </w:div>
                    <w:div w:id="1623488985">
                      <w:marLeft w:val="0"/>
                      <w:marRight w:val="0"/>
                      <w:marTop w:val="0"/>
                      <w:marBottom w:val="0"/>
                      <w:divBdr>
                        <w:top w:val="none" w:sz="0" w:space="0" w:color="auto"/>
                        <w:left w:val="none" w:sz="0" w:space="0" w:color="auto"/>
                        <w:bottom w:val="none" w:sz="0" w:space="0" w:color="auto"/>
                        <w:right w:val="none" w:sz="0" w:space="0" w:color="auto"/>
                      </w:divBdr>
                    </w:div>
                    <w:div w:id="767583662">
                      <w:marLeft w:val="0"/>
                      <w:marRight w:val="0"/>
                      <w:marTop w:val="0"/>
                      <w:marBottom w:val="0"/>
                      <w:divBdr>
                        <w:top w:val="none" w:sz="0" w:space="0" w:color="auto"/>
                        <w:left w:val="none" w:sz="0" w:space="0" w:color="auto"/>
                        <w:bottom w:val="none" w:sz="0" w:space="0" w:color="auto"/>
                        <w:right w:val="none" w:sz="0" w:space="0" w:color="auto"/>
                      </w:divBdr>
                    </w:div>
                    <w:div w:id="1648437075">
                      <w:marLeft w:val="0"/>
                      <w:marRight w:val="0"/>
                      <w:marTop w:val="0"/>
                      <w:marBottom w:val="0"/>
                      <w:divBdr>
                        <w:top w:val="none" w:sz="0" w:space="0" w:color="auto"/>
                        <w:left w:val="none" w:sz="0" w:space="0" w:color="auto"/>
                        <w:bottom w:val="none" w:sz="0" w:space="0" w:color="auto"/>
                        <w:right w:val="none" w:sz="0" w:space="0" w:color="auto"/>
                      </w:divBdr>
                    </w:div>
                    <w:div w:id="752507603">
                      <w:marLeft w:val="0"/>
                      <w:marRight w:val="0"/>
                      <w:marTop w:val="0"/>
                      <w:marBottom w:val="0"/>
                      <w:divBdr>
                        <w:top w:val="none" w:sz="0" w:space="0" w:color="auto"/>
                        <w:left w:val="none" w:sz="0" w:space="0" w:color="auto"/>
                        <w:bottom w:val="none" w:sz="0" w:space="0" w:color="auto"/>
                        <w:right w:val="none" w:sz="0" w:space="0" w:color="auto"/>
                      </w:divBdr>
                    </w:div>
                    <w:div w:id="1752119076">
                      <w:marLeft w:val="0"/>
                      <w:marRight w:val="0"/>
                      <w:marTop w:val="0"/>
                      <w:marBottom w:val="0"/>
                      <w:divBdr>
                        <w:top w:val="none" w:sz="0" w:space="0" w:color="auto"/>
                        <w:left w:val="none" w:sz="0" w:space="0" w:color="auto"/>
                        <w:bottom w:val="none" w:sz="0" w:space="0" w:color="auto"/>
                        <w:right w:val="none" w:sz="0" w:space="0" w:color="auto"/>
                      </w:divBdr>
                    </w:div>
                    <w:div w:id="19282342">
                      <w:marLeft w:val="0"/>
                      <w:marRight w:val="0"/>
                      <w:marTop w:val="0"/>
                      <w:marBottom w:val="0"/>
                      <w:divBdr>
                        <w:top w:val="none" w:sz="0" w:space="0" w:color="auto"/>
                        <w:left w:val="none" w:sz="0" w:space="0" w:color="auto"/>
                        <w:bottom w:val="none" w:sz="0" w:space="0" w:color="auto"/>
                        <w:right w:val="none" w:sz="0" w:space="0" w:color="auto"/>
                      </w:divBdr>
                    </w:div>
                    <w:div w:id="823132896">
                      <w:marLeft w:val="0"/>
                      <w:marRight w:val="0"/>
                      <w:marTop w:val="0"/>
                      <w:marBottom w:val="0"/>
                      <w:divBdr>
                        <w:top w:val="none" w:sz="0" w:space="0" w:color="auto"/>
                        <w:left w:val="none" w:sz="0" w:space="0" w:color="auto"/>
                        <w:bottom w:val="none" w:sz="0" w:space="0" w:color="auto"/>
                        <w:right w:val="none" w:sz="0" w:space="0" w:color="auto"/>
                      </w:divBdr>
                    </w:div>
                    <w:div w:id="1391735878">
                      <w:marLeft w:val="0"/>
                      <w:marRight w:val="0"/>
                      <w:marTop w:val="0"/>
                      <w:marBottom w:val="0"/>
                      <w:divBdr>
                        <w:top w:val="none" w:sz="0" w:space="0" w:color="auto"/>
                        <w:left w:val="none" w:sz="0" w:space="0" w:color="auto"/>
                        <w:bottom w:val="none" w:sz="0" w:space="0" w:color="auto"/>
                        <w:right w:val="none" w:sz="0" w:space="0" w:color="auto"/>
                      </w:divBdr>
                    </w:div>
                    <w:div w:id="1852796517">
                      <w:marLeft w:val="0"/>
                      <w:marRight w:val="0"/>
                      <w:marTop w:val="0"/>
                      <w:marBottom w:val="0"/>
                      <w:divBdr>
                        <w:top w:val="none" w:sz="0" w:space="0" w:color="auto"/>
                        <w:left w:val="none" w:sz="0" w:space="0" w:color="auto"/>
                        <w:bottom w:val="none" w:sz="0" w:space="0" w:color="auto"/>
                        <w:right w:val="none" w:sz="0" w:space="0" w:color="auto"/>
                      </w:divBdr>
                    </w:div>
                    <w:div w:id="1358197933">
                      <w:marLeft w:val="0"/>
                      <w:marRight w:val="0"/>
                      <w:marTop w:val="0"/>
                      <w:marBottom w:val="0"/>
                      <w:divBdr>
                        <w:top w:val="none" w:sz="0" w:space="0" w:color="auto"/>
                        <w:left w:val="none" w:sz="0" w:space="0" w:color="auto"/>
                        <w:bottom w:val="none" w:sz="0" w:space="0" w:color="auto"/>
                        <w:right w:val="none" w:sz="0" w:space="0" w:color="auto"/>
                      </w:divBdr>
                    </w:div>
                    <w:div w:id="1255430928">
                      <w:marLeft w:val="0"/>
                      <w:marRight w:val="0"/>
                      <w:marTop w:val="0"/>
                      <w:marBottom w:val="0"/>
                      <w:divBdr>
                        <w:top w:val="none" w:sz="0" w:space="0" w:color="auto"/>
                        <w:left w:val="none" w:sz="0" w:space="0" w:color="auto"/>
                        <w:bottom w:val="none" w:sz="0" w:space="0" w:color="auto"/>
                        <w:right w:val="none" w:sz="0" w:space="0" w:color="auto"/>
                      </w:divBdr>
                    </w:div>
                    <w:div w:id="222572134">
                      <w:marLeft w:val="0"/>
                      <w:marRight w:val="0"/>
                      <w:marTop w:val="0"/>
                      <w:marBottom w:val="0"/>
                      <w:divBdr>
                        <w:top w:val="none" w:sz="0" w:space="0" w:color="auto"/>
                        <w:left w:val="none" w:sz="0" w:space="0" w:color="auto"/>
                        <w:bottom w:val="none" w:sz="0" w:space="0" w:color="auto"/>
                        <w:right w:val="none" w:sz="0" w:space="0" w:color="auto"/>
                      </w:divBdr>
                    </w:div>
                    <w:div w:id="535234093">
                      <w:marLeft w:val="0"/>
                      <w:marRight w:val="0"/>
                      <w:marTop w:val="0"/>
                      <w:marBottom w:val="0"/>
                      <w:divBdr>
                        <w:top w:val="none" w:sz="0" w:space="0" w:color="auto"/>
                        <w:left w:val="none" w:sz="0" w:space="0" w:color="auto"/>
                        <w:bottom w:val="none" w:sz="0" w:space="0" w:color="auto"/>
                        <w:right w:val="none" w:sz="0" w:space="0" w:color="auto"/>
                      </w:divBdr>
                    </w:div>
                    <w:div w:id="1725566913">
                      <w:marLeft w:val="0"/>
                      <w:marRight w:val="0"/>
                      <w:marTop w:val="0"/>
                      <w:marBottom w:val="0"/>
                      <w:divBdr>
                        <w:top w:val="none" w:sz="0" w:space="0" w:color="auto"/>
                        <w:left w:val="none" w:sz="0" w:space="0" w:color="auto"/>
                        <w:bottom w:val="none" w:sz="0" w:space="0" w:color="auto"/>
                        <w:right w:val="none" w:sz="0" w:space="0" w:color="auto"/>
                      </w:divBdr>
                    </w:div>
                    <w:div w:id="2083916231">
                      <w:marLeft w:val="0"/>
                      <w:marRight w:val="0"/>
                      <w:marTop w:val="0"/>
                      <w:marBottom w:val="0"/>
                      <w:divBdr>
                        <w:top w:val="none" w:sz="0" w:space="0" w:color="auto"/>
                        <w:left w:val="none" w:sz="0" w:space="0" w:color="auto"/>
                        <w:bottom w:val="none" w:sz="0" w:space="0" w:color="auto"/>
                        <w:right w:val="none" w:sz="0" w:space="0" w:color="auto"/>
                      </w:divBdr>
                    </w:div>
                    <w:div w:id="643239448">
                      <w:marLeft w:val="0"/>
                      <w:marRight w:val="0"/>
                      <w:marTop w:val="0"/>
                      <w:marBottom w:val="0"/>
                      <w:divBdr>
                        <w:top w:val="none" w:sz="0" w:space="0" w:color="auto"/>
                        <w:left w:val="none" w:sz="0" w:space="0" w:color="auto"/>
                        <w:bottom w:val="none" w:sz="0" w:space="0" w:color="auto"/>
                        <w:right w:val="none" w:sz="0" w:space="0" w:color="auto"/>
                      </w:divBdr>
                    </w:div>
                    <w:div w:id="1148857807">
                      <w:marLeft w:val="0"/>
                      <w:marRight w:val="0"/>
                      <w:marTop w:val="0"/>
                      <w:marBottom w:val="0"/>
                      <w:divBdr>
                        <w:top w:val="none" w:sz="0" w:space="0" w:color="auto"/>
                        <w:left w:val="none" w:sz="0" w:space="0" w:color="auto"/>
                        <w:bottom w:val="none" w:sz="0" w:space="0" w:color="auto"/>
                        <w:right w:val="none" w:sz="0" w:space="0" w:color="auto"/>
                      </w:divBdr>
                    </w:div>
                    <w:div w:id="1762021492">
                      <w:marLeft w:val="0"/>
                      <w:marRight w:val="0"/>
                      <w:marTop w:val="0"/>
                      <w:marBottom w:val="0"/>
                      <w:divBdr>
                        <w:top w:val="none" w:sz="0" w:space="0" w:color="auto"/>
                        <w:left w:val="none" w:sz="0" w:space="0" w:color="auto"/>
                        <w:bottom w:val="none" w:sz="0" w:space="0" w:color="auto"/>
                        <w:right w:val="none" w:sz="0" w:space="0" w:color="auto"/>
                      </w:divBdr>
                    </w:div>
                    <w:div w:id="541601596">
                      <w:marLeft w:val="0"/>
                      <w:marRight w:val="0"/>
                      <w:marTop w:val="0"/>
                      <w:marBottom w:val="0"/>
                      <w:divBdr>
                        <w:top w:val="none" w:sz="0" w:space="0" w:color="auto"/>
                        <w:left w:val="none" w:sz="0" w:space="0" w:color="auto"/>
                        <w:bottom w:val="none" w:sz="0" w:space="0" w:color="auto"/>
                        <w:right w:val="none" w:sz="0" w:space="0" w:color="auto"/>
                      </w:divBdr>
                    </w:div>
                    <w:div w:id="435059096">
                      <w:marLeft w:val="0"/>
                      <w:marRight w:val="0"/>
                      <w:marTop w:val="0"/>
                      <w:marBottom w:val="0"/>
                      <w:divBdr>
                        <w:top w:val="none" w:sz="0" w:space="0" w:color="auto"/>
                        <w:left w:val="none" w:sz="0" w:space="0" w:color="auto"/>
                        <w:bottom w:val="none" w:sz="0" w:space="0" w:color="auto"/>
                        <w:right w:val="none" w:sz="0" w:space="0" w:color="auto"/>
                      </w:divBdr>
                    </w:div>
                    <w:div w:id="2014260409">
                      <w:marLeft w:val="0"/>
                      <w:marRight w:val="0"/>
                      <w:marTop w:val="0"/>
                      <w:marBottom w:val="0"/>
                      <w:divBdr>
                        <w:top w:val="none" w:sz="0" w:space="0" w:color="auto"/>
                        <w:left w:val="none" w:sz="0" w:space="0" w:color="auto"/>
                        <w:bottom w:val="none" w:sz="0" w:space="0" w:color="auto"/>
                        <w:right w:val="none" w:sz="0" w:space="0" w:color="auto"/>
                      </w:divBdr>
                    </w:div>
                    <w:div w:id="1500267849">
                      <w:marLeft w:val="0"/>
                      <w:marRight w:val="0"/>
                      <w:marTop w:val="0"/>
                      <w:marBottom w:val="0"/>
                      <w:divBdr>
                        <w:top w:val="none" w:sz="0" w:space="0" w:color="auto"/>
                        <w:left w:val="none" w:sz="0" w:space="0" w:color="auto"/>
                        <w:bottom w:val="none" w:sz="0" w:space="0" w:color="auto"/>
                        <w:right w:val="none" w:sz="0" w:space="0" w:color="auto"/>
                      </w:divBdr>
                    </w:div>
                    <w:div w:id="458844431">
                      <w:marLeft w:val="0"/>
                      <w:marRight w:val="0"/>
                      <w:marTop w:val="0"/>
                      <w:marBottom w:val="0"/>
                      <w:divBdr>
                        <w:top w:val="none" w:sz="0" w:space="0" w:color="auto"/>
                        <w:left w:val="none" w:sz="0" w:space="0" w:color="auto"/>
                        <w:bottom w:val="none" w:sz="0" w:space="0" w:color="auto"/>
                        <w:right w:val="none" w:sz="0" w:space="0" w:color="auto"/>
                      </w:divBdr>
                    </w:div>
                    <w:div w:id="4093312">
                      <w:marLeft w:val="0"/>
                      <w:marRight w:val="0"/>
                      <w:marTop w:val="0"/>
                      <w:marBottom w:val="0"/>
                      <w:divBdr>
                        <w:top w:val="none" w:sz="0" w:space="0" w:color="auto"/>
                        <w:left w:val="none" w:sz="0" w:space="0" w:color="auto"/>
                        <w:bottom w:val="none" w:sz="0" w:space="0" w:color="auto"/>
                        <w:right w:val="none" w:sz="0" w:space="0" w:color="auto"/>
                      </w:divBdr>
                    </w:div>
                    <w:div w:id="1705859796">
                      <w:marLeft w:val="0"/>
                      <w:marRight w:val="0"/>
                      <w:marTop w:val="0"/>
                      <w:marBottom w:val="0"/>
                      <w:divBdr>
                        <w:top w:val="none" w:sz="0" w:space="0" w:color="auto"/>
                        <w:left w:val="none" w:sz="0" w:space="0" w:color="auto"/>
                        <w:bottom w:val="none" w:sz="0" w:space="0" w:color="auto"/>
                        <w:right w:val="none" w:sz="0" w:space="0" w:color="auto"/>
                      </w:divBdr>
                    </w:div>
                    <w:div w:id="516314393">
                      <w:marLeft w:val="0"/>
                      <w:marRight w:val="0"/>
                      <w:marTop w:val="0"/>
                      <w:marBottom w:val="0"/>
                      <w:divBdr>
                        <w:top w:val="none" w:sz="0" w:space="0" w:color="auto"/>
                        <w:left w:val="none" w:sz="0" w:space="0" w:color="auto"/>
                        <w:bottom w:val="none" w:sz="0" w:space="0" w:color="auto"/>
                        <w:right w:val="none" w:sz="0" w:space="0" w:color="auto"/>
                      </w:divBdr>
                    </w:div>
                    <w:div w:id="844170929">
                      <w:marLeft w:val="0"/>
                      <w:marRight w:val="0"/>
                      <w:marTop w:val="0"/>
                      <w:marBottom w:val="0"/>
                      <w:divBdr>
                        <w:top w:val="none" w:sz="0" w:space="0" w:color="auto"/>
                        <w:left w:val="none" w:sz="0" w:space="0" w:color="auto"/>
                        <w:bottom w:val="none" w:sz="0" w:space="0" w:color="auto"/>
                        <w:right w:val="none" w:sz="0" w:space="0" w:color="auto"/>
                      </w:divBdr>
                    </w:div>
                    <w:div w:id="816382396">
                      <w:marLeft w:val="0"/>
                      <w:marRight w:val="0"/>
                      <w:marTop w:val="0"/>
                      <w:marBottom w:val="0"/>
                      <w:divBdr>
                        <w:top w:val="none" w:sz="0" w:space="0" w:color="auto"/>
                        <w:left w:val="none" w:sz="0" w:space="0" w:color="auto"/>
                        <w:bottom w:val="none" w:sz="0" w:space="0" w:color="auto"/>
                        <w:right w:val="none" w:sz="0" w:space="0" w:color="auto"/>
                      </w:divBdr>
                    </w:div>
                    <w:div w:id="156383900">
                      <w:marLeft w:val="0"/>
                      <w:marRight w:val="0"/>
                      <w:marTop w:val="0"/>
                      <w:marBottom w:val="0"/>
                      <w:divBdr>
                        <w:top w:val="none" w:sz="0" w:space="0" w:color="auto"/>
                        <w:left w:val="none" w:sz="0" w:space="0" w:color="auto"/>
                        <w:bottom w:val="none" w:sz="0" w:space="0" w:color="auto"/>
                        <w:right w:val="none" w:sz="0" w:space="0" w:color="auto"/>
                      </w:divBdr>
                    </w:div>
                    <w:div w:id="162665434">
                      <w:marLeft w:val="0"/>
                      <w:marRight w:val="0"/>
                      <w:marTop w:val="0"/>
                      <w:marBottom w:val="0"/>
                      <w:divBdr>
                        <w:top w:val="none" w:sz="0" w:space="0" w:color="auto"/>
                        <w:left w:val="none" w:sz="0" w:space="0" w:color="auto"/>
                        <w:bottom w:val="none" w:sz="0" w:space="0" w:color="auto"/>
                        <w:right w:val="none" w:sz="0" w:space="0" w:color="auto"/>
                      </w:divBdr>
                    </w:div>
                    <w:div w:id="555362625">
                      <w:marLeft w:val="0"/>
                      <w:marRight w:val="0"/>
                      <w:marTop w:val="0"/>
                      <w:marBottom w:val="0"/>
                      <w:divBdr>
                        <w:top w:val="none" w:sz="0" w:space="0" w:color="auto"/>
                        <w:left w:val="none" w:sz="0" w:space="0" w:color="auto"/>
                        <w:bottom w:val="none" w:sz="0" w:space="0" w:color="auto"/>
                        <w:right w:val="none" w:sz="0" w:space="0" w:color="auto"/>
                      </w:divBdr>
                    </w:div>
                    <w:div w:id="1204169779">
                      <w:marLeft w:val="0"/>
                      <w:marRight w:val="0"/>
                      <w:marTop w:val="0"/>
                      <w:marBottom w:val="0"/>
                      <w:divBdr>
                        <w:top w:val="none" w:sz="0" w:space="0" w:color="auto"/>
                        <w:left w:val="none" w:sz="0" w:space="0" w:color="auto"/>
                        <w:bottom w:val="none" w:sz="0" w:space="0" w:color="auto"/>
                        <w:right w:val="none" w:sz="0" w:space="0" w:color="auto"/>
                      </w:divBdr>
                    </w:div>
                    <w:div w:id="875582601">
                      <w:marLeft w:val="0"/>
                      <w:marRight w:val="0"/>
                      <w:marTop w:val="0"/>
                      <w:marBottom w:val="0"/>
                      <w:divBdr>
                        <w:top w:val="none" w:sz="0" w:space="0" w:color="auto"/>
                        <w:left w:val="none" w:sz="0" w:space="0" w:color="auto"/>
                        <w:bottom w:val="none" w:sz="0" w:space="0" w:color="auto"/>
                        <w:right w:val="none" w:sz="0" w:space="0" w:color="auto"/>
                      </w:divBdr>
                    </w:div>
                    <w:div w:id="1020814018">
                      <w:marLeft w:val="0"/>
                      <w:marRight w:val="0"/>
                      <w:marTop w:val="0"/>
                      <w:marBottom w:val="0"/>
                      <w:divBdr>
                        <w:top w:val="none" w:sz="0" w:space="0" w:color="auto"/>
                        <w:left w:val="none" w:sz="0" w:space="0" w:color="auto"/>
                        <w:bottom w:val="none" w:sz="0" w:space="0" w:color="auto"/>
                        <w:right w:val="none" w:sz="0" w:space="0" w:color="auto"/>
                      </w:divBdr>
                    </w:div>
                    <w:div w:id="1126508563">
                      <w:marLeft w:val="0"/>
                      <w:marRight w:val="0"/>
                      <w:marTop w:val="0"/>
                      <w:marBottom w:val="0"/>
                      <w:divBdr>
                        <w:top w:val="none" w:sz="0" w:space="0" w:color="auto"/>
                        <w:left w:val="none" w:sz="0" w:space="0" w:color="auto"/>
                        <w:bottom w:val="none" w:sz="0" w:space="0" w:color="auto"/>
                        <w:right w:val="none" w:sz="0" w:space="0" w:color="auto"/>
                      </w:divBdr>
                    </w:div>
                    <w:div w:id="1927567602">
                      <w:marLeft w:val="0"/>
                      <w:marRight w:val="0"/>
                      <w:marTop w:val="0"/>
                      <w:marBottom w:val="0"/>
                      <w:divBdr>
                        <w:top w:val="none" w:sz="0" w:space="0" w:color="auto"/>
                        <w:left w:val="none" w:sz="0" w:space="0" w:color="auto"/>
                        <w:bottom w:val="none" w:sz="0" w:space="0" w:color="auto"/>
                        <w:right w:val="none" w:sz="0" w:space="0" w:color="auto"/>
                      </w:divBdr>
                    </w:div>
                    <w:div w:id="1667710085">
                      <w:marLeft w:val="0"/>
                      <w:marRight w:val="0"/>
                      <w:marTop w:val="0"/>
                      <w:marBottom w:val="0"/>
                      <w:divBdr>
                        <w:top w:val="none" w:sz="0" w:space="0" w:color="auto"/>
                        <w:left w:val="none" w:sz="0" w:space="0" w:color="auto"/>
                        <w:bottom w:val="none" w:sz="0" w:space="0" w:color="auto"/>
                        <w:right w:val="none" w:sz="0" w:space="0" w:color="auto"/>
                      </w:divBdr>
                    </w:div>
                    <w:div w:id="1681203578">
                      <w:marLeft w:val="0"/>
                      <w:marRight w:val="0"/>
                      <w:marTop w:val="0"/>
                      <w:marBottom w:val="0"/>
                      <w:divBdr>
                        <w:top w:val="none" w:sz="0" w:space="0" w:color="auto"/>
                        <w:left w:val="none" w:sz="0" w:space="0" w:color="auto"/>
                        <w:bottom w:val="none" w:sz="0" w:space="0" w:color="auto"/>
                        <w:right w:val="none" w:sz="0" w:space="0" w:color="auto"/>
                      </w:divBdr>
                    </w:div>
                    <w:div w:id="1214276051">
                      <w:marLeft w:val="0"/>
                      <w:marRight w:val="0"/>
                      <w:marTop w:val="0"/>
                      <w:marBottom w:val="0"/>
                      <w:divBdr>
                        <w:top w:val="none" w:sz="0" w:space="0" w:color="auto"/>
                        <w:left w:val="none" w:sz="0" w:space="0" w:color="auto"/>
                        <w:bottom w:val="none" w:sz="0" w:space="0" w:color="auto"/>
                        <w:right w:val="none" w:sz="0" w:space="0" w:color="auto"/>
                      </w:divBdr>
                    </w:div>
                    <w:div w:id="2124768894">
                      <w:marLeft w:val="0"/>
                      <w:marRight w:val="0"/>
                      <w:marTop w:val="0"/>
                      <w:marBottom w:val="0"/>
                      <w:divBdr>
                        <w:top w:val="none" w:sz="0" w:space="0" w:color="auto"/>
                        <w:left w:val="none" w:sz="0" w:space="0" w:color="auto"/>
                        <w:bottom w:val="none" w:sz="0" w:space="0" w:color="auto"/>
                        <w:right w:val="none" w:sz="0" w:space="0" w:color="auto"/>
                      </w:divBdr>
                    </w:div>
                    <w:div w:id="514655047">
                      <w:marLeft w:val="0"/>
                      <w:marRight w:val="0"/>
                      <w:marTop w:val="0"/>
                      <w:marBottom w:val="0"/>
                      <w:divBdr>
                        <w:top w:val="none" w:sz="0" w:space="0" w:color="auto"/>
                        <w:left w:val="none" w:sz="0" w:space="0" w:color="auto"/>
                        <w:bottom w:val="none" w:sz="0" w:space="0" w:color="auto"/>
                        <w:right w:val="none" w:sz="0" w:space="0" w:color="auto"/>
                      </w:divBdr>
                    </w:div>
                    <w:div w:id="888541186">
                      <w:marLeft w:val="0"/>
                      <w:marRight w:val="0"/>
                      <w:marTop w:val="0"/>
                      <w:marBottom w:val="0"/>
                      <w:divBdr>
                        <w:top w:val="none" w:sz="0" w:space="0" w:color="auto"/>
                        <w:left w:val="none" w:sz="0" w:space="0" w:color="auto"/>
                        <w:bottom w:val="none" w:sz="0" w:space="0" w:color="auto"/>
                        <w:right w:val="none" w:sz="0" w:space="0" w:color="auto"/>
                      </w:divBdr>
                    </w:div>
                    <w:div w:id="594943621">
                      <w:marLeft w:val="0"/>
                      <w:marRight w:val="0"/>
                      <w:marTop w:val="0"/>
                      <w:marBottom w:val="0"/>
                      <w:divBdr>
                        <w:top w:val="none" w:sz="0" w:space="0" w:color="auto"/>
                        <w:left w:val="none" w:sz="0" w:space="0" w:color="auto"/>
                        <w:bottom w:val="none" w:sz="0" w:space="0" w:color="auto"/>
                        <w:right w:val="none" w:sz="0" w:space="0" w:color="auto"/>
                      </w:divBdr>
                    </w:div>
                    <w:div w:id="1422875764">
                      <w:marLeft w:val="0"/>
                      <w:marRight w:val="0"/>
                      <w:marTop w:val="0"/>
                      <w:marBottom w:val="0"/>
                      <w:divBdr>
                        <w:top w:val="none" w:sz="0" w:space="0" w:color="auto"/>
                        <w:left w:val="none" w:sz="0" w:space="0" w:color="auto"/>
                        <w:bottom w:val="none" w:sz="0" w:space="0" w:color="auto"/>
                        <w:right w:val="none" w:sz="0" w:space="0" w:color="auto"/>
                      </w:divBdr>
                    </w:div>
                    <w:div w:id="1765683340">
                      <w:marLeft w:val="0"/>
                      <w:marRight w:val="0"/>
                      <w:marTop w:val="0"/>
                      <w:marBottom w:val="0"/>
                      <w:divBdr>
                        <w:top w:val="none" w:sz="0" w:space="0" w:color="auto"/>
                        <w:left w:val="none" w:sz="0" w:space="0" w:color="auto"/>
                        <w:bottom w:val="none" w:sz="0" w:space="0" w:color="auto"/>
                        <w:right w:val="none" w:sz="0" w:space="0" w:color="auto"/>
                      </w:divBdr>
                    </w:div>
                    <w:div w:id="158009289">
                      <w:marLeft w:val="0"/>
                      <w:marRight w:val="0"/>
                      <w:marTop w:val="0"/>
                      <w:marBottom w:val="0"/>
                      <w:divBdr>
                        <w:top w:val="none" w:sz="0" w:space="0" w:color="auto"/>
                        <w:left w:val="none" w:sz="0" w:space="0" w:color="auto"/>
                        <w:bottom w:val="none" w:sz="0" w:space="0" w:color="auto"/>
                        <w:right w:val="none" w:sz="0" w:space="0" w:color="auto"/>
                      </w:divBdr>
                    </w:div>
                    <w:div w:id="937131860">
                      <w:marLeft w:val="0"/>
                      <w:marRight w:val="0"/>
                      <w:marTop w:val="0"/>
                      <w:marBottom w:val="0"/>
                      <w:divBdr>
                        <w:top w:val="none" w:sz="0" w:space="0" w:color="auto"/>
                        <w:left w:val="none" w:sz="0" w:space="0" w:color="auto"/>
                        <w:bottom w:val="none" w:sz="0" w:space="0" w:color="auto"/>
                        <w:right w:val="none" w:sz="0" w:space="0" w:color="auto"/>
                      </w:divBdr>
                    </w:div>
                    <w:div w:id="1877501855">
                      <w:marLeft w:val="0"/>
                      <w:marRight w:val="0"/>
                      <w:marTop w:val="0"/>
                      <w:marBottom w:val="0"/>
                      <w:divBdr>
                        <w:top w:val="none" w:sz="0" w:space="0" w:color="auto"/>
                        <w:left w:val="none" w:sz="0" w:space="0" w:color="auto"/>
                        <w:bottom w:val="none" w:sz="0" w:space="0" w:color="auto"/>
                        <w:right w:val="none" w:sz="0" w:space="0" w:color="auto"/>
                      </w:divBdr>
                    </w:div>
                    <w:div w:id="1409689002">
                      <w:marLeft w:val="0"/>
                      <w:marRight w:val="0"/>
                      <w:marTop w:val="0"/>
                      <w:marBottom w:val="0"/>
                      <w:divBdr>
                        <w:top w:val="none" w:sz="0" w:space="0" w:color="auto"/>
                        <w:left w:val="none" w:sz="0" w:space="0" w:color="auto"/>
                        <w:bottom w:val="none" w:sz="0" w:space="0" w:color="auto"/>
                        <w:right w:val="none" w:sz="0" w:space="0" w:color="auto"/>
                      </w:divBdr>
                    </w:div>
                    <w:div w:id="1973751943">
                      <w:marLeft w:val="0"/>
                      <w:marRight w:val="0"/>
                      <w:marTop w:val="0"/>
                      <w:marBottom w:val="0"/>
                      <w:divBdr>
                        <w:top w:val="none" w:sz="0" w:space="0" w:color="auto"/>
                        <w:left w:val="none" w:sz="0" w:space="0" w:color="auto"/>
                        <w:bottom w:val="none" w:sz="0" w:space="0" w:color="auto"/>
                        <w:right w:val="none" w:sz="0" w:space="0" w:color="auto"/>
                      </w:divBdr>
                    </w:div>
                    <w:div w:id="251666620">
                      <w:marLeft w:val="0"/>
                      <w:marRight w:val="0"/>
                      <w:marTop w:val="0"/>
                      <w:marBottom w:val="0"/>
                      <w:divBdr>
                        <w:top w:val="none" w:sz="0" w:space="0" w:color="auto"/>
                        <w:left w:val="none" w:sz="0" w:space="0" w:color="auto"/>
                        <w:bottom w:val="none" w:sz="0" w:space="0" w:color="auto"/>
                        <w:right w:val="none" w:sz="0" w:space="0" w:color="auto"/>
                      </w:divBdr>
                    </w:div>
                    <w:div w:id="1641569994">
                      <w:marLeft w:val="0"/>
                      <w:marRight w:val="0"/>
                      <w:marTop w:val="0"/>
                      <w:marBottom w:val="0"/>
                      <w:divBdr>
                        <w:top w:val="none" w:sz="0" w:space="0" w:color="auto"/>
                        <w:left w:val="none" w:sz="0" w:space="0" w:color="auto"/>
                        <w:bottom w:val="none" w:sz="0" w:space="0" w:color="auto"/>
                        <w:right w:val="none" w:sz="0" w:space="0" w:color="auto"/>
                      </w:divBdr>
                    </w:div>
                    <w:div w:id="415830961">
                      <w:marLeft w:val="0"/>
                      <w:marRight w:val="0"/>
                      <w:marTop w:val="0"/>
                      <w:marBottom w:val="0"/>
                      <w:divBdr>
                        <w:top w:val="none" w:sz="0" w:space="0" w:color="auto"/>
                        <w:left w:val="none" w:sz="0" w:space="0" w:color="auto"/>
                        <w:bottom w:val="none" w:sz="0" w:space="0" w:color="auto"/>
                        <w:right w:val="none" w:sz="0" w:space="0" w:color="auto"/>
                      </w:divBdr>
                    </w:div>
                    <w:div w:id="59210011">
                      <w:marLeft w:val="0"/>
                      <w:marRight w:val="0"/>
                      <w:marTop w:val="0"/>
                      <w:marBottom w:val="0"/>
                      <w:divBdr>
                        <w:top w:val="none" w:sz="0" w:space="0" w:color="auto"/>
                        <w:left w:val="none" w:sz="0" w:space="0" w:color="auto"/>
                        <w:bottom w:val="none" w:sz="0" w:space="0" w:color="auto"/>
                        <w:right w:val="none" w:sz="0" w:space="0" w:color="auto"/>
                      </w:divBdr>
                    </w:div>
                    <w:div w:id="1063681754">
                      <w:marLeft w:val="0"/>
                      <w:marRight w:val="0"/>
                      <w:marTop w:val="0"/>
                      <w:marBottom w:val="0"/>
                      <w:divBdr>
                        <w:top w:val="none" w:sz="0" w:space="0" w:color="auto"/>
                        <w:left w:val="none" w:sz="0" w:space="0" w:color="auto"/>
                        <w:bottom w:val="none" w:sz="0" w:space="0" w:color="auto"/>
                        <w:right w:val="none" w:sz="0" w:space="0" w:color="auto"/>
                      </w:divBdr>
                    </w:div>
                    <w:div w:id="205260162">
                      <w:marLeft w:val="0"/>
                      <w:marRight w:val="0"/>
                      <w:marTop w:val="0"/>
                      <w:marBottom w:val="0"/>
                      <w:divBdr>
                        <w:top w:val="none" w:sz="0" w:space="0" w:color="auto"/>
                        <w:left w:val="none" w:sz="0" w:space="0" w:color="auto"/>
                        <w:bottom w:val="none" w:sz="0" w:space="0" w:color="auto"/>
                        <w:right w:val="none" w:sz="0" w:space="0" w:color="auto"/>
                      </w:divBdr>
                    </w:div>
                    <w:div w:id="1196575218">
                      <w:marLeft w:val="0"/>
                      <w:marRight w:val="0"/>
                      <w:marTop w:val="0"/>
                      <w:marBottom w:val="0"/>
                      <w:divBdr>
                        <w:top w:val="none" w:sz="0" w:space="0" w:color="auto"/>
                        <w:left w:val="none" w:sz="0" w:space="0" w:color="auto"/>
                        <w:bottom w:val="none" w:sz="0" w:space="0" w:color="auto"/>
                        <w:right w:val="none" w:sz="0" w:space="0" w:color="auto"/>
                      </w:divBdr>
                    </w:div>
                    <w:div w:id="1954440597">
                      <w:marLeft w:val="0"/>
                      <w:marRight w:val="0"/>
                      <w:marTop w:val="0"/>
                      <w:marBottom w:val="0"/>
                      <w:divBdr>
                        <w:top w:val="none" w:sz="0" w:space="0" w:color="auto"/>
                        <w:left w:val="none" w:sz="0" w:space="0" w:color="auto"/>
                        <w:bottom w:val="none" w:sz="0" w:space="0" w:color="auto"/>
                        <w:right w:val="none" w:sz="0" w:space="0" w:color="auto"/>
                      </w:divBdr>
                    </w:div>
                    <w:div w:id="673844326">
                      <w:marLeft w:val="0"/>
                      <w:marRight w:val="0"/>
                      <w:marTop w:val="0"/>
                      <w:marBottom w:val="0"/>
                      <w:divBdr>
                        <w:top w:val="none" w:sz="0" w:space="0" w:color="auto"/>
                        <w:left w:val="none" w:sz="0" w:space="0" w:color="auto"/>
                        <w:bottom w:val="none" w:sz="0" w:space="0" w:color="auto"/>
                        <w:right w:val="none" w:sz="0" w:space="0" w:color="auto"/>
                      </w:divBdr>
                    </w:div>
                    <w:div w:id="640890443">
                      <w:marLeft w:val="0"/>
                      <w:marRight w:val="0"/>
                      <w:marTop w:val="0"/>
                      <w:marBottom w:val="0"/>
                      <w:divBdr>
                        <w:top w:val="none" w:sz="0" w:space="0" w:color="auto"/>
                        <w:left w:val="none" w:sz="0" w:space="0" w:color="auto"/>
                        <w:bottom w:val="none" w:sz="0" w:space="0" w:color="auto"/>
                        <w:right w:val="none" w:sz="0" w:space="0" w:color="auto"/>
                      </w:divBdr>
                    </w:div>
                    <w:div w:id="50885372">
                      <w:marLeft w:val="0"/>
                      <w:marRight w:val="0"/>
                      <w:marTop w:val="0"/>
                      <w:marBottom w:val="0"/>
                      <w:divBdr>
                        <w:top w:val="none" w:sz="0" w:space="0" w:color="auto"/>
                        <w:left w:val="none" w:sz="0" w:space="0" w:color="auto"/>
                        <w:bottom w:val="none" w:sz="0" w:space="0" w:color="auto"/>
                        <w:right w:val="none" w:sz="0" w:space="0" w:color="auto"/>
                      </w:divBdr>
                    </w:div>
                    <w:div w:id="1692222384">
                      <w:marLeft w:val="0"/>
                      <w:marRight w:val="0"/>
                      <w:marTop w:val="0"/>
                      <w:marBottom w:val="0"/>
                      <w:divBdr>
                        <w:top w:val="none" w:sz="0" w:space="0" w:color="auto"/>
                        <w:left w:val="none" w:sz="0" w:space="0" w:color="auto"/>
                        <w:bottom w:val="none" w:sz="0" w:space="0" w:color="auto"/>
                        <w:right w:val="none" w:sz="0" w:space="0" w:color="auto"/>
                      </w:divBdr>
                    </w:div>
                    <w:div w:id="1507596365">
                      <w:marLeft w:val="0"/>
                      <w:marRight w:val="0"/>
                      <w:marTop w:val="0"/>
                      <w:marBottom w:val="0"/>
                      <w:divBdr>
                        <w:top w:val="none" w:sz="0" w:space="0" w:color="auto"/>
                        <w:left w:val="none" w:sz="0" w:space="0" w:color="auto"/>
                        <w:bottom w:val="none" w:sz="0" w:space="0" w:color="auto"/>
                        <w:right w:val="none" w:sz="0" w:space="0" w:color="auto"/>
                      </w:divBdr>
                    </w:div>
                    <w:div w:id="1356617862">
                      <w:marLeft w:val="0"/>
                      <w:marRight w:val="0"/>
                      <w:marTop w:val="0"/>
                      <w:marBottom w:val="0"/>
                      <w:divBdr>
                        <w:top w:val="none" w:sz="0" w:space="0" w:color="auto"/>
                        <w:left w:val="none" w:sz="0" w:space="0" w:color="auto"/>
                        <w:bottom w:val="none" w:sz="0" w:space="0" w:color="auto"/>
                        <w:right w:val="none" w:sz="0" w:space="0" w:color="auto"/>
                      </w:divBdr>
                    </w:div>
                    <w:div w:id="555825563">
                      <w:marLeft w:val="0"/>
                      <w:marRight w:val="0"/>
                      <w:marTop w:val="0"/>
                      <w:marBottom w:val="0"/>
                      <w:divBdr>
                        <w:top w:val="none" w:sz="0" w:space="0" w:color="auto"/>
                        <w:left w:val="none" w:sz="0" w:space="0" w:color="auto"/>
                        <w:bottom w:val="none" w:sz="0" w:space="0" w:color="auto"/>
                        <w:right w:val="none" w:sz="0" w:space="0" w:color="auto"/>
                      </w:divBdr>
                    </w:div>
                    <w:div w:id="193007654">
                      <w:marLeft w:val="0"/>
                      <w:marRight w:val="0"/>
                      <w:marTop w:val="0"/>
                      <w:marBottom w:val="0"/>
                      <w:divBdr>
                        <w:top w:val="none" w:sz="0" w:space="0" w:color="auto"/>
                        <w:left w:val="none" w:sz="0" w:space="0" w:color="auto"/>
                        <w:bottom w:val="none" w:sz="0" w:space="0" w:color="auto"/>
                        <w:right w:val="none" w:sz="0" w:space="0" w:color="auto"/>
                      </w:divBdr>
                    </w:div>
                    <w:div w:id="339936626">
                      <w:marLeft w:val="0"/>
                      <w:marRight w:val="0"/>
                      <w:marTop w:val="0"/>
                      <w:marBottom w:val="0"/>
                      <w:divBdr>
                        <w:top w:val="none" w:sz="0" w:space="0" w:color="auto"/>
                        <w:left w:val="none" w:sz="0" w:space="0" w:color="auto"/>
                        <w:bottom w:val="none" w:sz="0" w:space="0" w:color="auto"/>
                        <w:right w:val="none" w:sz="0" w:space="0" w:color="auto"/>
                      </w:divBdr>
                    </w:div>
                    <w:div w:id="1956670632">
                      <w:marLeft w:val="0"/>
                      <w:marRight w:val="0"/>
                      <w:marTop w:val="0"/>
                      <w:marBottom w:val="0"/>
                      <w:divBdr>
                        <w:top w:val="none" w:sz="0" w:space="0" w:color="auto"/>
                        <w:left w:val="none" w:sz="0" w:space="0" w:color="auto"/>
                        <w:bottom w:val="none" w:sz="0" w:space="0" w:color="auto"/>
                        <w:right w:val="none" w:sz="0" w:space="0" w:color="auto"/>
                      </w:divBdr>
                    </w:div>
                    <w:div w:id="402027295">
                      <w:marLeft w:val="0"/>
                      <w:marRight w:val="0"/>
                      <w:marTop w:val="0"/>
                      <w:marBottom w:val="0"/>
                      <w:divBdr>
                        <w:top w:val="none" w:sz="0" w:space="0" w:color="auto"/>
                        <w:left w:val="none" w:sz="0" w:space="0" w:color="auto"/>
                        <w:bottom w:val="none" w:sz="0" w:space="0" w:color="auto"/>
                        <w:right w:val="none" w:sz="0" w:space="0" w:color="auto"/>
                      </w:divBdr>
                    </w:div>
                    <w:div w:id="184902695">
                      <w:marLeft w:val="0"/>
                      <w:marRight w:val="0"/>
                      <w:marTop w:val="0"/>
                      <w:marBottom w:val="0"/>
                      <w:divBdr>
                        <w:top w:val="none" w:sz="0" w:space="0" w:color="auto"/>
                        <w:left w:val="none" w:sz="0" w:space="0" w:color="auto"/>
                        <w:bottom w:val="none" w:sz="0" w:space="0" w:color="auto"/>
                        <w:right w:val="none" w:sz="0" w:space="0" w:color="auto"/>
                      </w:divBdr>
                    </w:div>
                    <w:div w:id="1070078285">
                      <w:marLeft w:val="0"/>
                      <w:marRight w:val="0"/>
                      <w:marTop w:val="0"/>
                      <w:marBottom w:val="0"/>
                      <w:divBdr>
                        <w:top w:val="none" w:sz="0" w:space="0" w:color="auto"/>
                        <w:left w:val="none" w:sz="0" w:space="0" w:color="auto"/>
                        <w:bottom w:val="none" w:sz="0" w:space="0" w:color="auto"/>
                        <w:right w:val="none" w:sz="0" w:space="0" w:color="auto"/>
                      </w:divBdr>
                    </w:div>
                    <w:div w:id="636640628">
                      <w:marLeft w:val="0"/>
                      <w:marRight w:val="0"/>
                      <w:marTop w:val="0"/>
                      <w:marBottom w:val="0"/>
                      <w:divBdr>
                        <w:top w:val="none" w:sz="0" w:space="0" w:color="auto"/>
                        <w:left w:val="none" w:sz="0" w:space="0" w:color="auto"/>
                        <w:bottom w:val="none" w:sz="0" w:space="0" w:color="auto"/>
                        <w:right w:val="none" w:sz="0" w:space="0" w:color="auto"/>
                      </w:divBdr>
                    </w:div>
                    <w:div w:id="1497377172">
                      <w:marLeft w:val="0"/>
                      <w:marRight w:val="0"/>
                      <w:marTop w:val="0"/>
                      <w:marBottom w:val="0"/>
                      <w:divBdr>
                        <w:top w:val="none" w:sz="0" w:space="0" w:color="auto"/>
                        <w:left w:val="none" w:sz="0" w:space="0" w:color="auto"/>
                        <w:bottom w:val="none" w:sz="0" w:space="0" w:color="auto"/>
                        <w:right w:val="none" w:sz="0" w:space="0" w:color="auto"/>
                      </w:divBdr>
                    </w:div>
                    <w:div w:id="488443898">
                      <w:marLeft w:val="0"/>
                      <w:marRight w:val="0"/>
                      <w:marTop w:val="0"/>
                      <w:marBottom w:val="0"/>
                      <w:divBdr>
                        <w:top w:val="none" w:sz="0" w:space="0" w:color="auto"/>
                        <w:left w:val="none" w:sz="0" w:space="0" w:color="auto"/>
                        <w:bottom w:val="none" w:sz="0" w:space="0" w:color="auto"/>
                        <w:right w:val="none" w:sz="0" w:space="0" w:color="auto"/>
                      </w:divBdr>
                    </w:div>
                    <w:div w:id="1889025971">
                      <w:marLeft w:val="0"/>
                      <w:marRight w:val="0"/>
                      <w:marTop w:val="0"/>
                      <w:marBottom w:val="0"/>
                      <w:divBdr>
                        <w:top w:val="none" w:sz="0" w:space="0" w:color="auto"/>
                        <w:left w:val="none" w:sz="0" w:space="0" w:color="auto"/>
                        <w:bottom w:val="none" w:sz="0" w:space="0" w:color="auto"/>
                        <w:right w:val="none" w:sz="0" w:space="0" w:color="auto"/>
                      </w:divBdr>
                    </w:div>
                    <w:div w:id="1576235800">
                      <w:marLeft w:val="0"/>
                      <w:marRight w:val="0"/>
                      <w:marTop w:val="0"/>
                      <w:marBottom w:val="0"/>
                      <w:divBdr>
                        <w:top w:val="none" w:sz="0" w:space="0" w:color="auto"/>
                        <w:left w:val="none" w:sz="0" w:space="0" w:color="auto"/>
                        <w:bottom w:val="none" w:sz="0" w:space="0" w:color="auto"/>
                        <w:right w:val="none" w:sz="0" w:space="0" w:color="auto"/>
                      </w:divBdr>
                    </w:div>
                    <w:div w:id="268858930">
                      <w:marLeft w:val="0"/>
                      <w:marRight w:val="0"/>
                      <w:marTop w:val="0"/>
                      <w:marBottom w:val="0"/>
                      <w:divBdr>
                        <w:top w:val="none" w:sz="0" w:space="0" w:color="auto"/>
                        <w:left w:val="none" w:sz="0" w:space="0" w:color="auto"/>
                        <w:bottom w:val="none" w:sz="0" w:space="0" w:color="auto"/>
                        <w:right w:val="none" w:sz="0" w:space="0" w:color="auto"/>
                      </w:divBdr>
                    </w:div>
                    <w:div w:id="51782612">
                      <w:marLeft w:val="0"/>
                      <w:marRight w:val="0"/>
                      <w:marTop w:val="0"/>
                      <w:marBottom w:val="0"/>
                      <w:divBdr>
                        <w:top w:val="none" w:sz="0" w:space="0" w:color="auto"/>
                        <w:left w:val="none" w:sz="0" w:space="0" w:color="auto"/>
                        <w:bottom w:val="none" w:sz="0" w:space="0" w:color="auto"/>
                        <w:right w:val="none" w:sz="0" w:space="0" w:color="auto"/>
                      </w:divBdr>
                    </w:div>
                    <w:div w:id="540560242">
                      <w:marLeft w:val="0"/>
                      <w:marRight w:val="0"/>
                      <w:marTop w:val="0"/>
                      <w:marBottom w:val="0"/>
                      <w:divBdr>
                        <w:top w:val="none" w:sz="0" w:space="0" w:color="auto"/>
                        <w:left w:val="none" w:sz="0" w:space="0" w:color="auto"/>
                        <w:bottom w:val="none" w:sz="0" w:space="0" w:color="auto"/>
                        <w:right w:val="none" w:sz="0" w:space="0" w:color="auto"/>
                      </w:divBdr>
                    </w:div>
                    <w:div w:id="1766270389">
                      <w:marLeft w:val="0"/>
                      <w:marRight w:val="0"/>
                      <w:marTop w:val="0"/>
                      <w:marBottom w:val="0"/>
                      <w:divBdr>
                        <w:top w:val="none" w:sz="0" w:space="0" w:color="auto"/>
                        <w:left w:val="none" w:sz="0" w:space="0" w:color="auto"/>
                        <w:bottom w:val="none" w:sz="0" w:space="0" w:color="auto"/>
                        <w:right w:val="none" w:sz="0" w:space="0" w:color="auto"/>
                      </w:divBdr>
                    </w:div>
                    <w:div w:id="494344930">
                      <w:marLeft w:val="0"/>
                      <w:marRight w:val="0"/>
                      <w:marTop w:val="0"/>
                      <w:marBottom w:val="0"/>
                      <w:divBdr>
                        <w:top w:val="none" w:sz="0" w:space="0" w:color="auto"/>
                        <w:left w:val="none" w:sz="0" w:space="0" w:color="auto"/>
                        <w:bottom w:val="none" w:sz="0" w:space="0" w:color="auto"/>
                        <w:right w:val="none" w:sz="0" w:space="0" w:color="auto"/>
                      </w:divBdr>
                    </w:div>
                    <w:div w:id="1784761617">
                      <w:marLeft w:val="0"/>
                      <w:marRight w:val="0"/>
                      <w:marTop w:val="0"/>
                      <w:marBottom w:val="0"/>
                      <w:divBdr>
                        <w:top w:val="none" w:sz="0" w:space="0" w:color="auto"/>
                        <w:left w:val="none" w:sz="0" w:space="0" w:color="auto"/>
                        <w:bottom w:val="none" w:sz="0" w:space="0" w:color="auto"/>
                        <w:right w:val="none" w:sz="0" w:space="0" w:color="auto"/>
                      </w:divBdr>
                    </w:div>
                    <w:div w:id="614868412">
                      <w:marLeft w:val="0"/>
                      <w:marRight w:val="0"/>
                      <w:marTop w:val="0"/>
                      <w:marBottom w:val="0"/>
                      <w:divBdr>
                        <w:top w:val="none" w:sz="0" w:space="0" w:color="auto"/>
                        <w:left w:val="none" w:sz="0" w:space="0" w:color="auto"/>
                        <w:bottom w:val="none" w:sz="0" w:space="0" w:color="auto"/>
                        <w:right w:val="none" w:sz="0" w:space="0" w:color="auto"/>
                      </w:divBdr>
                    </w:div>
                    <w:div w:id="964196881">
                      <w:marLeft w:val="0"/>
                      <w:marRight w:val="0"/>
                      <w:marTop w:val="0"/>
                      <w:marBottom w:val="0"/>
                      <w:divBdr>
                        <w:top w:val="none" w:sz="0" w:space="0" w:color="auto"/>
                        <w:left w:val="none" w:sz="0" w:space="0" w:color="auto"/>
                        <w:bottom w:val="none" w:sz="0" w:space="0" w:color="auto"/>
                        <w:right w:val="none" w:sz="0" w:space="0" w:color="auto"/>
                      </w:divBdr>
                    </w:div>
                    <w:div w:id="2139102113">
                      <w:marLeft w:val="0"/>
                      <w:marRight w:val="0"/>
                      <w:marTop w:val="0"/>
                      <w:marBottom w:val="0"/>
                      <w:divBdr>
                        <w:top w:val="none" w:sz="0" w:space="0" w:color="auto"/>
                        <w:left w:val="none" w:sz="0" w:space="0" w:color="auto"/>
                        <w:bottom w:val="none" w:sz="0" w:space="0" w:color="auto"/>
                        <w:right w:val="none" w:sz="0" w:space="0" w:color="auto"/>
                      </w:divBdr>
                    </w:div>
                    <w:div w:id="1871604386">
                      <w:marLeft w:val="0"/>
                      <w:marRight w:val="0"/>
                      <w:marTop w:val="0"/>
                      <w:marBottom w:val="0"/>
                      <w:divBdr>
                        <w:top w:val="none" w:sz="0" w:space="0" w:color="auto"/>
                        <w:left w:val="none" w:sz="0" w:space="0" w:color="auto"/>
                        <w:bottom w:val="none" w:sz="0" w:space="0" w:color="auto"/>
                        <w:right w:val="none" w:sz="0" w:space="0" w:color="auto"/>
                      </w:divBdr>
                    </w:div>
                    <w:div w:id="1775245178">
                      <w:marLeft w:val="0"/>
                      <w:marRight w:val="0"/>
                      <w:marTop w:val="0"/>
                      <w:marBottom w:val="0"/>
                      <w:divBdr>
                        <w:top w:val="none" w:sz="0" w:space="0" w:color="auto"/>
                        <w:left w:val="none" w:sz="0" w:space="0" w:color="auto"/>
                        <w:bottom w:val="none" w:sz="0" w:space="0" w:color="auto"/>
                        <w:right w:val="none" w:sz="0" w:space="0" w:color="auto"/>
                      </w:divBdr>
                    </w:div>
                    <w:div w:id="858815325">
                      <w:marLeft w:val="0"/>
                      <w:marRight w:val="0"/>
                      <w:marTop w:val="0"/>
                      <w:marBottom w:val="0"/>
                      <w:divBdr>
                        <w:top w:val="none" w:sz="0" w:space="0" w:color="auto"/>
                        <w:left w:val="none" w:sz="0" w:space="0" w:color="auto"/>
                        <w:bottom w:val="none" w:sz="0" w:space="0" w:color="auto"/>
                        <w:right w:val="none" w:sz="0" w:space="0" w:color="auto"/>
                      </w:divBdr>
                    </w:div>
                    <w:div w:id="1352150004">
                      <w:marLeft w:val="0"/>
                      <w:marRight w:val="0"/>
                      <w:marTop w:val="0"/>
                      <w:marBottom w:val="0"/>
                      <w:divBdr>
                        <w:top w:val="none" w:sz="0" w:space="0" w:color="auto"/>
                        <w:left w:val="none" w:sz="0" w:space="0" w:color="auto"/>
                        <w:bottom w:val="none" w:sz="0" w:space="0" w:color="auto"/>
                        <w:right w:val="none" w:sz="0" w:space="0" w:color="auto"/>
                      </w:divBdr>
                    </w:div>
                    <w:div w:id="847207841">
                      <w:marLeft w:val="0"/>
                      <w:marRight w:val="0"/>
                      <w:marTop w:val="0"/>
                      <w:marBottom w:val="0"/>
                      <w:divBdr>
                        <w:top w:val="none" w:sz="0" w:space="0" w:color="auto"/>
                        <w:left w:val="none" w:sz="0" w:space="0" w:color="auto"/>
                        <w:bottom w:val="none" w:sz="0" w:space="0" w:color="auto"/>
                        <w:right w:val="none" w:sz="0" w:space="0" w:color="auto"/>
                      </w:divBdr>
                    </w:div>
                    <w:div w:id="2103333538">
                      <w:marLeft w:val="0"/>
                      <w:marRight w:val="0"/>
                      <w:marTop w:val="0"/>
                      <w:marBottom w:val="0"/>
                      <w:divBdr>
                        <w:top w:val="none" w:sz="0" w:space="0" w:color="auto"/>
                        <w:left w:val="none" w:sz="0" w:space="0" w:color="auto"/>
                        <w:bottom w:val="none" w:sz="0" w:space="0" w:color="auto"/>
                        <w:right w:val="none" w:sz="0" w:space="0" w:color="auto"/>
                      </w:divBdr>
                    </w:div>
                    <w:div w:id="656954077">
                      <w:marLeft w:val="0"/>
                      <w:marRight w:val="0"/>
                      <w:marTop w:val="0"/>
                      <w:marBottom w:val="0"/>
                      <w:divBdr>
                        <w:top w:val="none" w:sz="0" w:space="0" w:color="auto"/>
                        <w:left w:val="none" w:sz="0" w:space="0" w:color="auto"/>
                        <w:bottom w:val="none" w:sz="0" w:space="0" w:color="auto"/>
                        <w:right w:val="none" w:sz="0" w:space="0" w:color="auto"/>
                      </w:divBdr>
                    </w:div>
                    <w:div w:id="412895362">
                      <w:marLeft w:val="0"/>
                      <w:marRight w:val="0"/>
                      <w:marTop w:val="0"/>
                      <w:marBottom w:val="0"/>
                      <w:divBdr>
                        <w:top w:val="none" w:sz="0" w:space="0" w:color="auto"/>
                        <w:left w:val="none" w:sz="0" w:space="0" w:color="auto"/>
                        <w:bottom w:val="none" w:sz="0" w:space="0" w:color="auto"/>
                        <w:right w:val="none" w:sz="0" w:space="0" w:color="auto"/>
                      </w:divBdr>
                    </w:div>
                    <w:div w:id="1145974079">
                      <w:marLeft w:val="0"/>
                      <w:marRight w:val="0"/>
                      <w:marTop w:val="0"/>
                      <w:marBottom w:val="0"/>
                      <w:divBdr>
                        <w:top w:val="none" w:sz="0" w:space="0" w:color="auto"/>
                        <w:left w:val="none" w:sz="0" w:space="0" w:color="auto"/>
                        <w:bottom w:val="none" w:sz="0" w:space="0" w:color="auto"/>
                        <w:right w:val="none" w:sz="0" w:space="0" w:color="auto"/>
                      </w:divBdr>
                    </w:div>
                    <w:div w:id="1911425750">
                      <w:marLeft w:val="0"/>
                      <w:marRight w:val="0"/>
                      <w:marTop w:val="0"/>
                      <w:marBottom w:val="0"/>
                      <w:divBdr>
                        <w:top w:val="none" w:sz="0" w:space="0" w:color="auto"/>
                        <w:left w:val="none" w:sz="0" w:space="0" w:color="auto"/>
                        <w:bottom w:val="none" w:sz="0" w:space="0" w:color="auto"/>
                        <w:right w:val="none" w:sz="0" w:space="0" w:color="auto"/>
                      </w:divBdr>
                    </w:div>
                    <w:div w:id="786705822">
                      <w:marLeft w:val="0"/>
                      <w:marRight w:val="0"/>
                      <w:marTop w:val="0"/>
                      <w:marBottom w:val="0"/>
                      <w:divBdr>
                        <w:top w:val="none" w:sz="0" w:space="0" w:color="auto"/>
                        <w:left w:val="none" w:sz="0" w:space="0" w:color="auto"/>
                        <w:bottom w:val="none" w:sz="0" w:space="0" w:color="auto"/>
                        <w:right w:val="none" w:sz="0" w:space="0" w:color="auto"/>
                      </w:divBdr>
                    </w:div>
                    <w:div w:id="611935314">
                      <w:marLeft w:val="0"/>
                      <w:marRight w:val="0"/>
                      <w:marTop w:val="0"/>
                      <w:marBottom w:val="0"/>
                      <w:divBdr>
                        <w:top w:val="none" w:sz="0" w:space="0" w:color="auto"/>
                        <w:left w:val="none" w:sz="0" w:space="0" w:color="auto"/>
                        <w:bottom w:val="none" w:sz="0" w:space="0" w:color="auto"/>
                        <w:right w:val="none" w:sz="0" w:space="0" w:color="auto"/>
                      </w:divBdr>
                    </w:div>
                    <w:div w:id="1000932696">
                      <w:marLeft w:val="0"/>
                      <w:marRight w:val="0"/>
                      <w:marTop w:val="0"/>
                      <w:marBottom w:val="0"/>
                      <w:divBdr>
                        <w:top w:val="none" w:sz="0" w:space="0" w:color="auto"/>
                        <w:left w:val="none" w:sz="0" w:space="0" w:color="auto"/>
                        <w:bottom w:val="none" w:sz="0" w:space="0" w:color="auto"/>
                        <w:right w:val="none" w:sz="0" w:space="0" w:color="auto"/>
                      </w:divBdr>
                    </w:div>
                    <w:div w:id="244341141">
                      <w:marLeft w:val="0"/>
                      <w:marRight w:val="0"/>
                      <w:marTop w:val="0"/>
                      <w:marBottom w:val="0"/>
                      <w:divBdr>
                        <w:top w:val="none" w:sz="0" w:space="0" w:color="auto"/>
                        <w:left w:val="none" w:sz="0" w:space="0" w:color="auto"/>
                        <w:bottom w:val="none" w:sz="0" w:space="0" w:color="auto"/>
                        <w:right w:val="none" w:sz="0" w:space="0" w:color="auto"/>
                      </w:divBdr>
                    </w:div>
                    <w:div w:id="1470129251">
                      <w:marLeft w:val="0"/>
                      <w:marRight w:val="0"/>
                      <w:marTop w:val="0"/>
                      <w:marBottom w:val="0"/>
                      <w:divBdr>
                        <w:top w:val="none" w:sz="0" w:space="0" w:color="auto"/>
                        <w:left w:val="none" w:sz="0" w:space="0" w:color="auto"/>
                        <w:bottom w:val="none" w:sz="0" w:space="0" w:color="auto"/>
                        <w:right w:val="none" w:sz="0" w:space="0" w:color="auto"/>
                      </w:divBdr>
                    </w:div>
                    <w:div w:id="1646422812">
                      <w:marLeft w:val="0"/>
                      <w:marRight w:val="0"/>
                      <w:marTop w:val="0"/>
                      <w:marBottom w:val="0"/>
                      <w:divBdr>
                        <w:top w:val="none" w:sz="0" w:space="0" w:color="auto"/>
                        <w:left w:val="none" w:sz="0" w:space="0" w:color="auto"/>
                        <w:bottom w:val="none" w:sz="0" w:space="0" w:color="auto"/>
                        <w:right w:val="none" w:sz="0" w:space="0" w:color="auto"/>
                      </w:divBdr>
                    </w:div>
                    <w:div w:id="714424133">
                      <w:marLeft w:val="0"/>
                      <w:marRight w:val="0"/>
                      <w:marTop w:val="0"/>
                      <w:marBottom w:val="0"/>
                      <w:divBdr>
                        <w:top w:val="none" w:sz="0" w:space="0" w:color="auto"/>
                        <w:left w:val="none" w:sz="0" w:space="0" w:color="auto"/>
                        <w:bottom w:val="none" w:sz="0" w:space="0" w:color="auto"/>
                        <w:right w:val="none" w:sz="0" w:space="0" w:color="auto"/>
                      </w:divBdr>
                    </w:div>
                    <w:div w:id="1361862240">
                      <w:marLeft w:val="0"/>
                      <w:marRight w:val="0"/>
                      <w:marTop w:val="0"/>
                      <w:marBottom w:val="0"/>
                      <w:divBdr>
                        <w:top w:val="none" w:sz="0" w:space="0" w:color="auto"/>
                        <w:left w:val="none" w:sz="0" w:space="0" w:color="auto"/>
                        <w:bottom w:val="none" w:sz="0" w:space="0" w:color="auto"/>
                        <w:right w:val="none" w:sz="0" w:space="0" w:color="auto"/>
                      </w:divBdr>
                    </w:div>
                    <w:div w:id="723984573">
                      <w:marLeft w:val="0"/>
                      <w:marRight w:val="0"/>
                      <w:marTop w:val="0"/>
                      <w:marBottom w:val="0"/>
                      <w:divBdr>
                        <w:top w:val="none" w:sz="0" w:space="0" w:color="auto"/>
                        <w:left w:val="none" w:sz="0" w:space="0" w:color="auto"/>
                        <w:bottom w:val="none" w:sz="0" w:space="0" w:color="auto"/>
                        <w:right w:val="none" w:sz="0" w:space="0" w:color="auto"/>
                      </w:divBdr>
                    </w:div>
                    <w:div w:id="64840887">
                      <w:marLeft w:val="0"/>
                      <w:marRight w:val="0"/>
                      <w:marTop w:val="0"/>
                      <w:marBottom w:val="0"/>
                      <w:divBdr>
                        <w:top w:val="none" w:sz="0" w:space="0" w:color="auto"/>
                        <w:left w:val="none" w:sz="0" w:space="0" w:color="auto"/>
                        <w:bottom w:val="none" w:sz="0" w:space="0" w:color="auto"/>
                        <w:right w:val="none" w:sz="0" w:space="0" w:color="auto"/>
                      </w:divBdr>
                    </w:div>
                    <w:div w:id="1892879293">
                      <w:marLeft w:val="0"/>
                      <w:marRight w:val="0"/>
                      <w:marTop w:val="0"/>
                      <w:marBottom w:val="0"/>
                      <w:divBdr>
                        <w:top w:val="none" w:sz="0" w:space="0" w:color="auto"/>
                        <w:left w:val="none" w:sz="0" w:space="0" w:color="auto"/>
                        <w:bottom w:val="none" w:sz="0" w:space="0" w:color="auto"/>
                        <w:right w:val="none" w:sz="0" w:space="0" w:color="auto"/>
                      </w:divBdr>
                    </w:div>
                    <w:div w:id="1859927914">
                      <w:marLeft w:val="0"/>
                      <w:marRight w:val="0"/>
                      <w:marTop w:val="0"/>
                      <w:marBottom w:val="0"/>
                      <w:divBdr>
                        <w:top w:val="none" w:sz="0" w:space="0" w:color="auto"/>
                        <w:left w:val="none" w:sz="0" w:space="0" w:color="auto"/>
                        <w:bottom w:val="none" w:sz="0" w:space="0" w:color="auto"/>
                        <w:right w:val="none" w:sz="0" w:space="0" w:color="auto"/>
                      </w:divBdr>
                    </w:div>
                    <w:div w:id="1533764544">
                      <w:marLeft w:val="0"/>
                      <w:marRight w:val="0"/>
                      <w:marTop w:val="0"/>
                      <w:marBottom w:val="0"/>
                      <w:divBdr>
                        <w:top w:val="none" w:sz="0" w:space="0" w:color="auto"/>
                        <w:left w:val="none" w:sz="0" w:space="0" w:color="auto"/>
                        <w:bottom w:val="none" w:sz="0" w:space="0" w:color="auto"/>
                        <w:right w:val="none" w:sz="0" w:space="0" w:color="auto"/>
                      </w:divBdr>
                    </w:div>
                    <w:div w:id="1682702849">
                      <w:marLeft w:val="0"/>
                      <w:marRight w:val="0"/>
                      <w:marTop w:val="0"/>
                      <w:marBottom w:val="0"/>
                      <w:divBdr>
                        <w:top w:val="none" w:sz="0" w:space="0" w:color="auto"/>
                        <w:left w:val="none" w:sz="0" w:space="0" w:color="auto"/>
                        <w:bottom w:val="none" w:sz="0" w:space="0" w:color="auto"/>
                        <w:right w:val="none" w:sz="0" w:space="0" w:color="auto"/>
                      </w:divBdr>
                    </w:div>
                    <w:div w:id="1603151361">
                      <w:marLeft w:val="0"/>
                      <w:marRight w:val="0"/>
                      <w:marTop w:val="0"/>
                      <w:marBottom w:val="0"/>
                      <w:divBdr>
                        <w:top w:val="none" w:sz="0" w:space="0" w:color="auto"/>
                        <w:left w:val="none" w:sz="0" w:space="0" w:color="auto"/>
                        <w:bottom w:val="none" w:sz="0" w:space="0" w:color="auto"/>
                        <w:right w:val="none" w:sz="0" w:space="0" w:color="auto"/>
                      </w:divBdr>
                    </w:div>
                    <w:div w:id="2094275225">
                      <w:marLeft w:val="0"/>
                      <w:marRight w:val="0"/>
                      <w:marTop w:val="0"/>
                      <w:marBottom w:val="0"/>
                      <w:divBdr>
                        <w:top w:val="none" w:sz="0" w:space="0" w:color="auto"/>
                        <w:left w:val="none" w:sz="0" w:space="0" w:color="auto"/>
                        <w:bottom w:val="none" w:sz="0" w:space="0" w:color="auto"/>
                        <w:right w:val="none" w:sz="0" w:space="0" w:color="auto"/>
                      </w:divBdr>
                    </w:div>
                    <w:div w:id="25838287">
                      <w:marLeft w:val="0"/>
                      <w:marRight w:val="0"/>
                      <w:marTop w:val="0"/>
                      <w:marBottom w:val="0"/>
                      <w:divBdr>
                        <w:top w:val="none" w:sz="0" w:space="0" w:color="auto"/>
                        <w:left w:val="none" w:sz="0" w:space="0" w:color="auto"/>
                        <w:bottom w:val="none" w:sz="0" w:space="0" w:color="auto"/>
                        <w:right w:val="none" w:sz="0" w:space="0" w:color="auto"/>
                      </w:divBdr>
                    </w:div>
                    <w:div w:id="289361410">
                      <w:marLeft w:val="0"/>
                      <w:marRight w:val="0"/>
                      <w:marTop w:val="0"/>
                      <w:marBottom w:val="0"/>
                      <w:divBdr>
                        <w:top w:val="none" w:sz="0" w:space="0" w:color="auto"/>
                        <w:left w:val="none" w:sz="0" w:space="0" w:color="auto"/>
                        <w:bottom w:val="none" w:sz="0" w:space="0" w:color="auto"/>
                        <w:right w:val="none" w:sz="0" w:space="0" w:color="auto"/>
                      </w:divBdr>
                    </w:div>
                    <w:div w:id="958491248">
                      <w:marLeft w:val="0"/>
                      <w:marRight w:val="0"/>
                      <w:marTop w:val="0"/>
                      <w:marBottom w:val="0"/>
                      <w:divBdr>
                        <w:top w:val="none" w:sz="0" w:space="0" w:color="auto"/>
                        <w:left w:val="none" w:sz="0" w:space="0" w:color="auto"/>
                        <w:bottom w:val="none" w:sz="0" w:space="0" w:color="auto"/>
                        <w:right w:val="none" w:sz="0" w:space="0" w:color="auto"/>
                      </w:divBdr>
                    </w:div>
                    <w:div w:id="2095973471">
                      <w:marLeft w:val="0"/>
                      <w:marRight w:val="0"/>
                      <w:marTop w:val="0"/>
                      <w:marBottom w:val="0"/>
                      <w:divBdr>
                        <w:top w:val="none" w:sz="0" w:space="0" w:color="auto"/>
                        <w:left w:val="none" w:sz="0" w:space="0" w:color="auto"/>
                        <w:bottom w:val="none" w:sz="0" w:space="0" w:color="auto"/>
                        <w:right w:val="none" w:sz="0" w:space="0" w:color="auto"/>
                      </w:divBdr>
                    </w:div>
                    <w:div w:id="1084574340">
                      <w:marLeft w:val="0"/>
                      <w:marRight w:val="0"/>
                      <w:marTop w:val="0"/>
                      <w:marBottom w:val="0"/>
                      <w:divBdr>
                        <w:top w:val="none" w:sz="0" w:space="0" w:color="auto"/>
                        <w:left w:val="none" w:sz="0" w:space="0" w:color="auto"/>
                        <w:bottom w:val="none" w:sz="0" w:space="0" w:color="auto"/>
                        <w:right w:val="none" w:sz="0" w:space="0" w:color="auto"/>
                      </w:divBdr>
                    </w:div>
                    <w:div w:id="907804952">
                      <w:marLeft w:val="0"/>
                      <w:marRight w:val="0"/>
                      <w:marTop w:val="0"/>
                      <w:marBottom w:val="0"/>
                      <w:divBdr>
                        <w:top w:val="none" w:sz="0" w:space="0" w:color="auto"/>
                        <w:left w:val="none" w:sz="0" w:space="0" w:color="auto"/>
                        <w:bottom w:val="none" w:sz="0" w:space="0" w:color="auto"/>
                        <w:right w:val="none" w:sz="0" w:space="0" w:color="auto"/>
                      </w:divBdr>
                    </w:div>
                    <w:div w:id="184175829">
                      <w:marLeft w:val="0"/>
                      <w:marRight w:val="0"/>
                      <w:marTop w:val="0"/>
                      <w:marBottom w:val="0"/>
                      <w:divBdr>
                        <w:top w:val="none" w:sz="0" w:space="0" w:color="auto"/>
                        <w:left w:val="none" w:sz="0" w:space="0" w:color="auto"/>
                        <w:bottom w:val="none" w:sz="0" w:space="0" w:color="auto"/>
                        <w:right w:val="none" w:sz="0" w:space="0" w:color="auto"/>
                      </w:divBdr>
                    </w:div>
                    <w:div w:id="507409969">
                      <w:marLeft w:val="0"/>
                      <w:marRight w:val="0"/>
                      <w:marTop w:val="0"/>
                      <w:marBottom w:val="0"/>
                      <w:divBdr>
                        <w:top w:val="none" w:sz="0" w:space="0" w:color="auto"/>
                        <w:left w:val="none" w:sz="0" w:space="0" w:color="auto"/>
                        <w:bottom w:val="none" w:sz="0" w:space="0" w:color="auto"/>
                        <w:right w:val="none" w:sz="0" w:space="0" w:color="auto"/>
                      </w:divBdr>
                    </w:div>
                    <w:div w:id="1855221851">
                      <w:marLeft w:val="0"/>
                      <w:marRight w:val="0"/>
                      <w:marTop w:val="0"/>
                      <w:marBottom w:val="0"/>
                      <w:divBdr>
                        <w:top w:val="none" w:sz="0" w:space="0" w:color="auto"/>
                        <w:left w:val="none" w:sz="0" w:space="0" w:color="auto"/>
                        <w:bottom w:val="none" w:sz="0" w:space="0" w:color="auto"/>
                        <w:right w:val="none" w:sz="0" w:space="0" w:color="auto"/>
                      </w:divBdr>
                    </w:div>
                    <w:div w:id="2046785243">
                      <w:marLeft w:val="0"/>
                      <w:marRight w:val="0"/>
                      <w:marTop w:val="0"/>
                      <w:marBottom w:val="0"/>
                      <w:divBdr>
                        <w:top w:val="none" w:sz="0" w:space="0" w:color="auto"/>
                        <w:left w:val="none" w:sz="0" w:space="0" w:color="auto"/>
                        <w:bottom w:val="none" w:sz="0" w:space="0" w:color="auto"/>
                        <w:right w:val="none" w:sz="0" w:space="0" w:color="auto"/>
                      </w:divBdr>
                    </w:div>
                    <w:div w:id="1246761527">
                      <w:marLeft w:val="0"/>
                      <w:marRight w:val="0"/>
                      <w:marTop w:val="0"/>
                      <w:marBottom w:val="0"/>
                      <w:divBdr>
                        <w:top w:val="none" w:sz="0" w:space="0" w:color="auto"/>
                        <w:left w:val="none" w:sz="0" w:space="0" w:color="auto"/>
                        <w:bottom w:val="none" w:sz="0" w:space="0" w:color="auto"/>
                        <w:right w:val="none" w:sz="0" w:space="0" w:color="auto"/>
                      </w:divBdr>
                    </w:div>
                    <w:div w:id="1310330038">
                      <w:marLeft w:val="0"/>
                      <w:marRight w:val="0"/>
                      <w:marTop w:val="0"/>
                      <w:marBottom w:val="0"/>
                      <w:divBdr>
                        <w:top w:val="none" w:sz="0" w:space="0" w:color="auto"/>
                        <w:left w:val="none" w:sz="0" w:space="0" w:color="auto"/>
                        <w:bottom w:val="none" w:sz="0" w:space="0" w:color="auto"/>
                        <w:right w:val="none" w:sz="0" w:space="0" w:color="auto"/>
                      </w:divBdr>
                    </w:div>
                    <w:div w:id="982194732">
                      <w:marLeft w:val="0"/>
                      <w:marRight w:val="0"/>
                      <w:marTop w:val="0"/>
                      <w:marBottom w:val="0"/>
                      <w:divBdr>
                        <w:top w:val="none" w:sz="0" w:space="0" w:color="auto"/>
                        <w:left w:val="none" w:sz="0" w:space="0" w:color="auto"/>
                        <w:bottom w:val="none" w:sz="0" w:space="0" w:color="auto"/>
                        <w:right w:val="none" w:sz="0" w:space="0" w:color="auto"/>
                      </w:divBdr>
                    </w:div>
                    <w:div w:id="620573555">
                      <w:marLeft w:val="0"/>
                      <w:marRight w:val="0"/>
                      <w:marTop w:val="0"/>
                      <w:marBottom w:val="0"/>
                      <w:divBdr>
                        <w:top w:val="none" w:sz="0" w:space="0" w:color="auto"/>
                        <w:left w:val="none" w:sz="0" w:space="0" w:color="auto"/>
                        <w:bottom w:val="none" w:sz="0" w:space="0" w:color="auto"/>
                        <w:right w:val="none" w:sz="0" w:space="0" w:color="auto"/>
                      </w:divBdr>
                    </w:div>
                    <w:div w:id="1257593328">
                      <w:marLeft w:val="0"/>
                      <w:marRight w:val="0"/>
                      <w:marTop w:val="0"/>
                      <w:marBottom w:val="0"/>
                      <w:divBdr>
                        <w:top w:val="none" w:sz="0" w:space="0" w:color="auto"/>
                        <w:left w:val="none" w:sz="0" w:space="0" w:color="auto"/>
                        <w:bottom w:val="none" w:sz="0" w:space="0" w:color="auto"/>
                        <w:right w:val="none" w:sz="0" w:space="0" w:color="auto"/>
                      </w:divBdr>
                    </w:div>
                    <w:div w:id="1935898089">
                      <w:marLeft w:val="0"/>
                      <w:marRight w:val="0"/>
                      <w:marTop w:val="0"/>
                      <w:marBottom w:val="0"/>
                      <w:divBdr>
                        <w:top w:val="none" w:sz="0" w:space="0" w:color="auto"/>
                        <w:left w:val="none" w:sz="0" w:space="0" w:color="auto"/>
                        <w:bottom w:val="none" w:sz="0" w:space="0" w:color="auto"/>
                        <w:right w:val="none" w:sz="0" w:space="0" w:color="auto"/>
                      </w:divBdr>
                    </w:div>
                    <w:div w:id="664283533">
                      <w:marLeft w:val="0"/>
                      <w:marRight w:val="0"/>
                      <w:marTop w:val="0"/>
                      <w:marBottom w:val="0"/>
                      <w:divBdr>
                        <w:top w:val="none" w:sz="0" w:space="0" w:color="auto"/>
                        <w:left w:val="none" w:sz="0" w:space="0" w:color="auto"/>
                        <w:bottom w:val="none" w:sz="0" w:space="0" w:color="auto"/>
                        <w:right w:val="none" w:sz="0" w:space="0" w:color="auto"/>
                      </w:divBdr>
                    </w:div>
                    <w:div w:id="241792766">
                      <w:marLeft w:val="0"/>
                      <w:marRight w:val="0"/>
                      <w:marTop w:val="0"/>
                      <w:marBottom w:val="0"/>
                      <w:divBdr>
                        <w:top w:val="none" w:sz="0" w:space="0" w:color="auto"/>
                        <w:left w:val="none" w:sz="0" w:space="0" w:color="auto"/>
                        <w:bottom w:val="none" w:sz="0" w:space="0" w:color="auto"/>
                        <w:right w:val="none" w:sz="0" w:space="0" w:color="auto"/>
                      </w:divBdr>
                    </w:div>
                    <w:div w:id="560866945">
                      <w:marLeft w:val="0"/>
                      <w:marRight w:val="0"/>
                      <w:marTop w:val="0"/>
                      <w:marBottom w:val="0"/>
                      <w:divBdr>
                        <w:top w:val="none" w:sz="0" w:space="0" w:color="auto"/>
                        <w:left w:val="none" w:sz="0" w:space="0" w:color="auto"/>
                        <w:bottom w:val="none" w:sz="0" w:space="0" w:color="auto"/>
                        <w:right w:val="none" w:sz="0" w:space="0" w:color="auto"/>
                      </w:divBdr>
                    </w:div>
                    <w:div w:id="1063679111">
                      <w:marLeft w:val="0"/>
                      <w:marRight w:val="0"/>
                      <w:marTop w:val="0"/>
                      <w:marBottom w:val="0"/>
                      <w:divBdr>
                        <w:top w:val="none" w:sz="0" w:space="0" w:color="auto"/>
                        <w:left w:val="none" w:sz="0" w:space="0" w:color="auto"/>
                        <w:bottom w:val="none" w:sz="0" w:space="0" w:color="auto"/>
                        <w:right w:val="none" w:sz="0" w:space="0" w:color="auto"/>
                      </w:divBdr>
                    </w:div>
                    <w:div w:id="426076424">
                      <w:marLeft w:val="0"/>
                      <w:marRight w:val="0"/>
                      <w:marTop w:val="0"/>
                      <w:marBottom w:val="0"/>
                      <w:divBdr>
                        <w:top w:val="none" w:sz="0" w:space="0" w:color="auto"/>
                        <w:left w:val="none" w:sz="0" w:space="0" w:color="auto"/>
                        <w:bottom w:val="none" w:sz="0" w:space="0" w:color="auto"/>
                        <w:right w:val="none" w:sz="0" w:space="0" w:color="auto"/>
                      </w:divBdr>
                    </w:div>
                    <w:div w:id="1983070604">
                      <w:marLeft w:val="0"/>
                      <w:marRight w:val="0"/>
                      <w:marTop w:val="0"/>
                      <w:marBottom w:val="0"/>
                      <w:divBdr>
                        <w:top w:val="none" w:sz="0" w:space="0" w:color="auto"/>
                        <w:left w:val="none" w:sz="0" w:space="0" w:color="auto"/>
                        <w:bottom w:val="none" w:sz="0" w:space="0" w:color="auto"/>
                        <w:right w:val="none" w:sz="0" w:space="0" w:color="auto"/>
                      </w:divBdr>
                    </w:div>
                    <w:div w:id="882063671">
                      <w:marLeft w:val="0"/>
                      <w:marRight w:val="0"/>
                      <w:marTop w:val="0"/>
                      <w:marBottom w:val="0"/>
                      <w:divBdr>
                        <w:top w:val="none" w:sz="0" w:space="0" w:color="auto"/>
                        <w:left w:val="none" w:sz="0" w:space="0" w:color="auto"/>
                        <w:bottom w:val="none" w:sz="0" w:space="0" w:color="auto"/>
                        <w:right w:val="none" w:sz="0" w:space="0" w:color="auto"/>
                      </w:divBdr>
                    </w:div>
                    <w:div w:id="431705858">
                      <w:marLeft w:val="0"/>
                      <w:marRight w:val="0"/>
                      <w:marTop w:val="0"/>
                      <w:marBottom w:val="0"/>
                      <w:divBdr>
                        <w:top w:val="none" w:sz="0" w:space="0" w:color="auto"/>
                        <w:left w:val="none" w:sz="0" w:space="0" w:color="auto"/>
                        <w:bottom w:val="none" w:sz="0" w:space="0" w:color="auto"/>
                        <w:right w:val="none" w:sz="0" w:space="0" w:color="auto"/>
                      </w:divBdr>
                    </w:div>
                    <w:div w:id="533612504">
                      <w:marLeft w:val="0"/>
                      <w:marRight w:val="0"/>
                      <w:marTop w:val="0"/>
                      <w:marBottom w:val="0"/>
                      <w:divBdr>
                        <w:top w:val="none" w:sz="0" w:space="0" w:color="auto"/>
                        <w:left w:val="none" w:sz="0" w:space="0" w:color="auto"/>
                        <w:bottom w:val="none" w:sz="0" w:space="0" w:color="auto"/>
                        <w:right w:val="none" w:sz="0" w:space="0" w:color="auto"/>
                      </w:divBdr>
                    </w:div>
                    <w:div w:id="1480197307">
                      <w:marLeft w:val="0"/>
                      <w:marRight w:val="0"/>
                      <w:marTop w:val="0"/>
                      <w:marBottom w:val="0"/>
                      <w:divBdr>
                        <w:top w:val="none" w:sz="0" w:space="0" w:color="auto"/>
                        <w:left w:val="none" w:sz="0" w:space="0" w:color="auto"/>
                        <w:bottom w:val="none" w:sz="0" w:space="0" w:color="auto"/>
                        <w:right w:val="none" w:sz="0" w:space="0" w:color="auto"/>
                      </w:divBdr>
                    </w:div>
                    <w:div w:id="68697165">
                      <w:marLeft w:val="0"/>
                      <w:marRight w:val="0"/>
                      <w:marTop w:val="0"/>
                      <w:marBottom w:val="0"/>
                      <w:divBdr>
                        <w:top w:val="none" w:sz="0" w:space="0" w:color="auto"/>
                        <w:left w:val="none" w:sz="0" w:space="0" w:color="auto"/>
                        <w:bottom w:val="none" w:sz="0" w:space="0" w:color="auto"/>
                        <w:right w:val="none" w:sz="0" w:space="0" w:color="auto"/>
                      </w:divBdr>
                    </w:div>
                    <w:div w:id="1988124067">
                      <w:marLeft w:val="0"/>
                      <w:marRight w:val="0"/>
                      <w:marTop w:val="0"/>
                      <w:marBottom w:val="0"/>
                      <w:divBdr>
                        <w:top w:val="none" w:sz="0" w:space="0" w:color="auto"/>
                        <w:left w:val="none" w:sz="0" w:space="0" w:color="auto"/>
                        <w:bottom w:val="none" w:sz="0" w:space="0" w:color="auto"/>
                        <w:right w:val="none" w:sz="0" w:space="0" w:color="auto"/>
                      </w:divBdr>
                    </w:div>
                    <w:div w:id="1578325166">
                      <w:marLeft w:val="0"/>
                      <w:marRight w:val="0"/>
                      <w:marTop w:val="0"/>
                      <w:marBottom w:val="0"/>
                      <w:divBdr>
                        <w:top w:val="none" w:sz="0" w:space="0" w:color="auto"/>
                        <w:left w:val="none" w:sz="0" w:space="0" w:color="auto"/>
                        <w:bottom w:val="none" w:sz="0" w:space="0" w:color="auto"/>
                        <w:right w:val="none" w:sz="0" w:space="0" w:color="auto"/>
                      </w:divBdr>
                    </w:div>
                    <w:div w:id="799499352">
                      <w:marLeft w:val="0"/>
                      <w:marRight w:val="0"/>
                      <w:marTop w:val="0"/>
                      <w:marBottom w:val="0"/>
                      <w:divBdr>
                        <w:top w:val="none" w:sz="0" w:space="0" w:color="auto"/>
                        <w:left w:val="none" w:sz="0" w:space="0" w:color="auto"/>
                        <w:bottom w:val="none" w:sz="0" w:space="0" w:color="auto"/>
                        <w:right w:val="none" w:sz="0" w:space="0" w:color="auto"/>
                      </w:divBdr>
                    </w:div>
                    <w:div w:id="961229450">
                      <w:marLeft w:val="0"/>
                      <w:marRight w:val="0"/>
                      <w:marTop w:val="0"/>
                      <w:marBottom w:val="0"/>
                      <w:divBdr>
                        <w:top w:val="none" w:sz="0" w:space="0" w:color="auto"/>
                        <w:left w:val="none" w:sz="0" w:space="0" w:color="auto"/>
                        <w:bottom w:val="none" w:sz="0" w:space="0" w:color="auto"/>
                        <w:right w:val="none" w:sz="0" w:space="0" w:color="auto"/>
                      </w:divBdr>
                    </w:div>
                    <w:div w:id="1863401125">
                      <w:marLeft w:val="0"/>
                      <w:marRight w:val="0"/>
                      <w:marTop w:val="0"/>
                      <w:marBottom w:val="0"/>
                      <w:divBdr>
                        <w:top w:val="none" w:sz="0" w:space="0" w:color="auto"/>
                        <w:left w:val="none" w:sz="0" w:space="0" w:color="auto"/>
                        <w:bottom w:val="none" w:sz="0" w:space="0" w:color="auto"/>
                        <w:right w:val="none" w:sz="0" w:space="0" w:color="auto"/>
                      </w:divBdr>
                    </w:div>
                    <w:div w:id="1837841446">
                      <w:marLeft w:val="0"/>
                      <w:marRight w:val="0"/>
                      <w:marTop w:val="0"/>
                      <w:marBottom w:val="0"/>
                      <w:divBdr>
                        <w:top w:val="none" w:sz="0" w:space="0" w:color="auto"/>
                        <w:left w:val="none" w:sz="0" w:space="0" w:color="auto"/>
                        <w:bottom w:val="none" w:sz="0" w:space="0" w:color="auto"/>
                        <w:right w:val="none" w:sz="0" w:space="0" w:color="auto"/>
                      </w:divBdr>
                    </w:div>
                    <w:div w:id="442455040">
                      <w:marLeft w:val="0"/>
                      <w:marRight w:val="0"/>
                      <w:marTop w:val="0"/>
                      <w:marBottom w:val="0"/>
                      <w:divBdr>
                        <w:top w:val="none" w:sz="0" w:space="0" w:color="auto"/>
                        <w:left w:val="none" w:sz="0" w:space="0" w:color="auto"/>
                        <w:bottom w:val="none" w:sz="0" w:space="0" w:color="auto"/>
                        <w:right w:val="none" w:sz="0" w:space="0" w:color="auto"/>
                      </w:divBdr>
                    </w:div>
                    <w:div w:id="815101388">
                      <w:marLeft w:val="0"/>
                      <w:marRight w:val="0"/>
                      <w:marTop w:val="0"/>
                      <w:marBottom w:val="0"/>
                      <w:divBdr>
                        <w:top w:val="none" w:sz="0" w:space="0" w:color="auto"/>
                        <w:left w:val="none" w:sz="0" w:space="0" w:color="auto"/>
                        <w:bottom w:val="none" w:sz="0" w:space="0" w:color="auto"/>
                        <w:right w:val="none" w:sz="0" w:space="0" w:color="auto"/>
                      </w:divBdr>
                    </w:div>
                    <w:div w:id="824787032">
                      <w:marLeft w:val="0"/>
                      <w:marRight w:val="0"/>
                      <w:marTop w:val="0"/>
                      <w:marBottom w:val="0"/>
                      <w:divBdr>
                        <w:top w:val="none" w:sz="0" w:space="0" w:color="auto"/>
                        <w:left w:val="none" w:sz="0" w:space="0" w:color="auto"/>
                        <w:bottom w:val="none" w:sz="0" w:space="0" w:color="auto"/>
                        <w:right w:val="none" w:sz="0" w:space="0" w:color="auto"/>
                      </w:divBdr>
                    </w:div>
                    <w:div w:id="336927261">
                      <w:marLeft w:val="0"/>
                      <w:marRight w:val="0"/>
                      <w:marTop w:val="0"/>
                      <w:marBottom w:val="0"/>
                      <w:divBdr>
                        <w:top w:val="none" w:sz="0" w:space="0" w:color="auto"/>
                        <w:left w:val="none" w:sz="0" w:space="0" w:color="auto"/>
                        <w:bottom w:val="none" w:sz="0" w:space="0" w:color="auto"/>
                        <w:right w:val="none" w:sz="0" w:space="0" w:color="auto"/>
                      </w:divBdr>
                    </w:div>
                    <w:div w:id="1681421685">
                      <w:marLeft w:val="0"/>
                      <w:marRight w:val="0"/>
                      <w:marTop w:val="0"/>
                      <w:marBottom w:val="0"/>
                      <w:divBdr>
                        <w:top w:val="none" w:sz="0" w:space="0" w:color="auto"/>
                        <w:left w:val="none" w:sz="0" w:space="0" w:color="auto"/>
                        <w:bottom w:val="none" w:sz="0" w:space="0" w:color="auto"/>
                        <w:right w:val="none" w:sz="0" w:space="0" w:color="auto"/>
                      </w:divBdr>
                    </w:div>
                    <w:div w:id="969625124">
                      <w:marLeft w:val="0"/>
                      <w:marRight w:val="0"/>
                      <w:marTop w:val="0"/>
                      <w:marBottom w:val="0"/>
                      <w:divBdr>
                        <w:top w:val="none" w:sz="0" w:space="0" w:color="auto"/>
                        <w:left w:val="none" w:sz="0" w:space="0" w:color="auto"/>
                        <w:bottom w:val="none" w:sz="0" w:space="0" w:color="auto"/>
                        <w:right w:val="none" w:sz="0" w:space="0" w:color="auto"/>
                      </w:divBdr>
                    </w:div>
                    <w:div w:id="1236892586">
                      <w:marLeft w:val="0"/>
                      <w:marRight w:val="0"/>
                      <w:marTop w:val="0"/>
                      <w:marBottom w:val="0"/>
                      <w:divBdr>
                        <w:top w:val="none" w:sz="0" w:space="0" w:color="auto"/>
                        <w:left w:val="none" w:sz="0" w:space="0" w:color="auto"/>
                        <w:bottom w:val="none" w:sz="0" w:space="0" w:color="auto"/>
                        <w:right w:val="none" w:sz="0" w:space="0" w:color="auto"/>
                      </w:divBdr>
                    </w:div>
                    <w:div w:id="1427844840">
                      <w:marLeft w:val="0"/>
                      <w:marRight w:val="0"/>
                      <w:marTop w:val="0"/>
                      <w:marBottom w:val="0"/>
                      <w:divBdr>
                        <w:top w:val="none" w:sz="0" w:space="0" w:color="auto"/>
                        <w:left w:val="none" w:sz="0" w:space="0" w:color="auto"/>
                        <w:bottom w:val="none" w:sz="0" w:space="0" w:color="auto"/>
                        <w:right w:val="none" w:sz="0" w:space="0" w:color="auto"/>
                      </w:divBdr>
                    </w:div>
                    <w:div w:id="51470385">
                      <w:marLeft w:val="0"/>
                      <w:marRight w:val="0"/>
                      <w:marTop w:val="0"/>
                      <w:marBottom w:val="0"/>
                      <w:divBdr>
                        <w:top w:val="none" w:sz="0" w:space="0" w:color="auto"/>
                        <w:left w:val="none" w:sz="0" w:space="0" w:color="auto"/>
                        <w:bottom w:val="none" w:sz="0" w:space="0" w:color="auto"/>
                        <w:right w:val="none" w:sz="0" w:space="0" w:color="auto"/>
                      </w:divBdr>
                    </w:div>
                    <w:div w:id="1366715512">
                      <w:marLeft w:val="0"/>
                      <w:marRight w:val="0"/>
                      <w:marTop w:val="0"/>
                      <w:marBottom w:val="0"/>
                      <w:divBdr>
                        <w:top w:val="none" w:sz="0" w:space="0" w:color="auto"/>
                        <w:left w:val="none" w:sz="0" w:space="0" w:color="auto"/>
                        <w:bottom w:val="none" w:sz="0" w:space="0" w:color="auto"/>
                        <w:right w:val="none" w:sz="0" w:space="0" w:color="auto"/>
                      </w:divBdr>
                    </w:div>
                    <w:div w:id="1787236706">
                      <w:marLeft w:val="0"/>
                      <w:marRight w:val="0"/>
                      <w:marTop w:val="0"/>
                      <w:marBottom w:val="0"/>
                      <w:divBdr>
                        <w:top w:val="none" w:sz="0" w:space="0" w:color="auto"/>
                        <w:left w:val="none" w:sz="0" w:space="0" w:color="auto"/>
                        <w:bottom w:val="none" w:sz="0" w:space="0" w:color="auto"/>
                        <w:right w:val="none" w:sz="0" w:space="0" w:color="auto"/>
                      </w:divBdr>
                    </w:div>
                    <w:div w:id="2039771338">
                      <w:marLeft w:val="0"/>
                      <w:marRight w:val="0"/>
                      <w:marTop w:val="0"/>
                      <w:marBottom w:val="0"/>
                      <w:divBdr>
                        <w:top w:val="none" w:sz="0" w:space="0" w:color="auto"/>
                        <w:left w:val="none" w:sz="0" w:space="0" w:color="auto"/>
                        <w:bottom w:val="none" w:sz="0" w:space="0" w:color="auto"/>
                        <w:right w:val="none" w:sz="0" w:space="0" w:color="auto"/>
                      </w:divBdr>
                    </w:div>
                    <w:div w:id="455177161">
                      <w:marLeft w:val="0"/>
                      <w:marRight w:val="0"/>
                      <w:marTop w:val="0"/>
                      <w:marBottom w:val="0"/>
                      <w:divBdr>
                        <w:top w:val="none" w:sz="0" w:space="0" w:color="auto"/>
                        <w:left w:val="none" w:sz="0" w:space="0" w:color="auto"/>
                        <w:bottom w:val="none" w:sz="0" w:space="0" w:color="auto"/>
                        <w:right w:val="none" w:sz="0" w:space="0" w:color="auto"/>
                      </w:divBdr>
                    </w:div>
                    <w:div w:id="191460795">
                      <w:marLeft w:val="0"/>
                      <w:marRight w:val="0"/>
                      <w:marTop w:val="0"/>
                      <w:marBottom w:val="0"/>
                      <w:divBdr>
                        <w:top w:val="none" w:sz="0" w:space="0" w:color="auto"/>
                        <w:left w:val="none" w:sz="0" w:space="0" w:color="auto"/>
                        <w:bottom w:val="none" w:sz="0" w:space="0" w:color="auto"/>
                        <w:right w:val="none" w:sz="0" w:space="0" w:color="auto"/>
                      </w:divBdr>
                    </w:div>
                    <w:div w:id="640964832">
                      <w:marLeft w:val="0"/>
                      <w:marRight w:val="0"/>
                      <w:marTop w:val="0"/>
                      <w:marBottom w:val="0"/>
                      <w:divBdr>
                        <w:top w:val="none" w:sz="0" w:space="0" w:color="auto"/>
                        <w:left w:val="none" w:sz="0" w:space="0" w:color="auto"/>
                        <w:bottom w:val="none" w:sz="0" w:space="0" w:color="auto"/>
                        <w:right w:val="none" w:sz="0" w:space="0" w:color="auto"/>
                      </w:divBdr>
                    </w:div>
                    <w:div w:id="612320158">
                      <w:marLeft w:val="0"/>
                      <w:marRight w:val="0"/>
                      <w:marTop w:val="0"/>
                      <w:marBottom w:val="0"/>
                      <w:divBdr>
                        <w:top w:val="none" w:sz="0" w:space="0" w:color="auto"/>
                        <w:left w:val="none" w:sz="0" w:space="0" w:color="auto"/>
                        <w:bottom w:val="none" w:sz="0" w:space="0" w:color="auto"/>
                        <w:right w:val="none" w:sz="0" w:space="0" w:color="auto"/>
                      </w:divBdr>
                    </w:div>
                    <w:div w:id="277108276">
                      <w:marLeft w:val="0"/>
                      <w:marRight w:val="0"/>
                      <w:marTop w:val="0"/>
                      <w:marBottom w:val="0"/>
                      <w:divBdr>
                        <w:top w:val="none" w:sz="0" w:space="0" w:color="auto"/>
                        <w:left w:val="none" w:sz="0" w:space="0" w:color="auto"/>
                        <w:bottom w:val="none" w:sz="0" w:space="0" w:color="auto"/>
                        <w:right w:val="none" w:sz="0" w:space="0" w:color="auto"/>
                      </w:divBdr>
                    </w:div>
                    <w:div w:id="528564495">
                      <w:marLeft w:val="0"/>
                      <w:marRight w:val="0"/>
                      <w:marTop w:val="0"/>
                      <w:marBottom w:val="0"/>
                      <w:divBdr>
                        <w:top w:val="none" w:sz="0" w:space="0" w:color="auto"/>
                        <w:left w:val="none" w:sz="0" w:space="0" w:color="auto"/>
                        <w:bottom w:val="none" w:sz="0" w:space="0" w:color="auto"/>
                        <w:right w:val="none" w:sz="0" w:space="0" w:color="auto"/>
                      </w:divBdr>
                    </w:div>
                    <w:div w:id="1896815174">
                      <w:marLeft w:val="0"/>
                      <w:marRight w:val="0"/>
                      <w:marTop w:val="0"/>
                      <w:marBottom w:val="0"/>
                      <w:divBdr>
                        <w:top w:val="none" w:sz="0" w:space="0" w:color="auto"/>
                        <w:left w:val="none" w:sz="0" w:space="0" w:color="auto"/>
                        <w:bottom w:val="none" w:sz="0" w:space="0" w:color="auto"/>
                        <w:right w:val="none" w:sz="0" w:space="0" w:color="auto"/>
                      </w:divBdr>
                    </w:div>
                    <w:div w:id="1917740017">
                      <w:marLeft w:val="0"/>
                      <w:marRight w:val="0"/>
                      <w:marTop w:val="0"/>
                      <w:marBottom w:val="0"/>
                      <w:divBdr>
                        <w:top w:val="none" w:sz="0" w:space="0" w:color="auto"/>
                        <w:left w:val="none" w:sz="0" w:space="0" w:color="auto"/>
                        <w:bottom w:val="none" w:sz="0" w:space="0" w:color="auto"/>
                        <w:right w:val="none" w:sz="0" w:space="0" w:color="auto"/>
                      </w:divBdr>
                    </w:div>
                    <w:div w:id="929432710">
                      <w:marLeft w:val="0"/>
                      <w:marRight w:val="0"/>
                      <w:marTop w:val="0"/>
                      <w:marBottom w:val="0"/>
                      <w:divBdr>
                        <w:top w:val="none" w:sz="0" w:space="0" w:color="auto"/>
                        <w:left w:val="none" w:sz="0" w:space="0" w:color="auto"/>
                        <w:bottom w:val="none" w:sz="0" w:space="0" w:color="auto"/>
                        <w:right w:val="none" w:sz="0" w:space="0" w:color="auto"/>
                      </w:divBdr>
                    </w:div>
                    <w:div w:id="498237120">
                      <w:marLeft w:val="0"/>
                      <w:marRight w:val="0"/>
                      <w:marTop w:val="0"/>
                      <w:marBottom w:val="0"/>
                      <w:divBdr>
                        <w:top w:val="none" w:sz="0" w:space="0" w:color="auto"/>
                        <w:left w:val="none" w:sz="0" w:space="0" w:color="auto"/>
                        <w:bottom w:val="none" w:sz="0" w:space="0" w:color="auto"/>
                        <w:right w:val="none" w:sz="0" w:space="0" w:color="auto"/>
                      </w:divBdr>
                    </w:div>
                    <w:div w:id="1265117398">
                      <w:marLeft w:val="0"/>
                      <w:marRight w:val="0"/>
                      <w:marTop w:val="0"/>
                      <w:marBottom w:val="0"/>
                      <w:divBdr>
                        <w:top w:val="none" w:sz="0" w:space="0" w:color="auto"/>
                        <w:left w:val="none" w:sz="0" w:space="0" w:color="auto"/>
                        <w:bottom w:val="none" w:sz="0" w:space="0" w:color="auto"/>
                        <w:right w:val="none" w:sz="0" w:space="0" w:color="auto"/>
                      </w:divBdr>
                    </w:div>
                    <w:div w:id="1044252643">
                      <w:marLeft w:val="0"/>
                      <w:marRight w:val="0"/>
                      <w:marTop w:val="0"/>
                      <w:marBottom w:val="0"/>
                      <w:divBdr>
                        <w:top w:val="none" w:sz="0" w:space="0" w:color="auto"/>
                        <w:left w:val="none" w:sz="0" w:space="0" w:color="auto"/>
                        <w:bottom w:val="none" w:sz="0" w:space="0" w:color="auto"/>
                        <w:right w:val="none" w:sz="0" w:space="0" w:color="auto"/>
                      </w:divBdr>
                    </w:div>
                    <w:div w:id="572588773">
                      <w:marLeft w:val="0"/>
                      <w:marRight w:val="0"/>
                      <w:marTop w:val="0"/>
                      <w:marBottom w:val="0"/>
                      <w:divBdr>
                        <w:top w:val="none" w:sz="0" w:space="0" w:color="auto"/>
                        <w:left w:val="none" w:sz="0" w:space="0" w:color="auto"/>
                        <w:bottom w:val="none" w:sz="0" w:space="0" w:color="auto"/>
                        <w:right w:val="none" w:sz="0" w:space="0" w:color="auto"/>
                      </w:divBdr>
                    </w:div>
                    <w:div w:id="285434195">
                      <w:marLeft w:val="0"/>
                      <w:marRight w:val="0"/>
                      <w:marTop w:val="0"/>
                      <w:marBottom w:val="0"/>
                      <w:divBdr>
                        <w:top w:val="none" w:sz="0" w:space="0" w:color="auto"/>
                        <w:left w:val="none" w:sz="0" w:space="0" w:color="auto"/>
                        <w:bottom w:val="none" w:sz="0" w:space="0" w:color="auto"/>
                        <w:right w:val="none" w:sz="0" w:space="0" w:color="auto"/>
                      </w:divBdr>
                    </w:div>
                    <w:div w:id="1085566656">
                      <w:marLeft w:val="0"/>
                      <w:marRight w:val="0"/>
                      <w:marTop w:val="0"/>
                      <w:marBottom w:val="0"/>
                      <w:divBdr>
                        <w:top w:val="none" w:sz="0" w:space="0" w:color="auto"/>
                        <w:left w:val="none" w:sz="0" w:space="0" w:color="auto"/>
                        <w:bottom w:val="none" w:sz="0" w:space="0" w:color="auto"/>
                        <w:right w:val="none" w:sz="0" w:space="0" w:color="auto"/>
                      </w:divBdr>
                    </w:div>
                    <w:div w:id="1996914127">
                      <w:marLeft w:val="0"/>
                      <w:marRight w:val="0"/>
                      <w:marTop w:val="0"/>
                      <w:marBottom w:val="0"/>
                      <w:divBdr>
                        <w:top w:val="none" w:sz="0" w:space="0" w:color="auto"/>
                        <w:left w:val="none" w:sz="0" w:space="0" w:color="auto"/>
                        <w:bottom w:val="none" w:sz="0" w:space="0" w:color="auto"/>
                        <w:right w:val="none" w:sz="0" w:space="0" w:color="auto"/>
                      </w:divBdr>
                    </w:div>
                    <w:div w:id="269288952">
                      <w:marLeft w:val="0"/>
                      <w:marRight w:val="0"/>
                      <w:marTop w:val="0"/>
                      <w:marBottom w:val="0"/>
                      <w:divBdr>
                        <w:top w:val="none" w:sz="0" w:space="0" w:color="auto"/>
                        <w:left w:val="none" w:sz="0" w:space="0" w:color="auto"/>
                        <w:bottom w:val="none" w:sz="0" w:space="0" w:color="auto"/>
                        <w:right w:val="none" w:sz="0" w:space="0" w:color="auto"/>
                      </w:divBdr>
                    </w:div>
                    <w:div w:id="1937786724">
                      <w:marLeft w:val="0"/>
                      <w:marRight w:val="0"/>
                      <w:marTop w:val="0"/>
                      <w:marBottom w:val="0"/>
                      <w:divBdr>
                        <w:top w:val="none" w:sz="0" w:space="0" w:color="auto"/>
                        <w:left w:val="none" w:sz="0" w:space="0" w:color="auto"/>
                        <w:bottom w:val="none" w:sz="0" w:space="0" w:color="auto"/>
                        <w:right w:val="none" w:sz="0" w:space="0" w:color="auto"/>
                      </w:divBdr>
                    </w:div>
                    <w:div w:id="1890530169">
                      <w:marLeft w:val="0"/>
                      <w:marRight w:val="0"/>
                      <w:marTop w:val="0"/>
                      <w:marBottom w:val="0"/>
                      <w:divBdr>
                        <w:top w:val="none" w:sz="0" w:space="0" w:color="auto"/>
                        <w:left w:val="none" w:sz="0" w:space="0" w:color="auto"/>
                        <w:bottom w:val="none" w:sz="0" w:space="0" w:color="auto"/>
                        <w:right w:val="none" w:sz="0" w:space="0" w:color="auto"/>
                      </w:divBdr>
                    </w:div>
                    <w:div w:id="1083255325">
                      <w:marLeft w:val="0"/>
                      <w:marRight w:val="0"/>
                      <w:marTop w:val="0"/>
                      <w:marBottom w:val="0"/>
                      <w:divBdr>
                        <w:top w:val="none" w:sz="0" w:space="0" w:color="auto"/>
                        <w:left w:val="none" w:sz="0" w:space="0" w:color="auto"/>
                        <w:bottom w:val="none" w:sz="0" w:space="0" w:color="auto"/>
                        <w:right w:val="none" w:sz="0" w:space="0" w:color="auto"/>
                      </w:divBdr>
                    </w:div>
                    <w:div w:id="768700635">
                      <w:marLeft w:val="0"/>
                      <w:marRight w:val="0"/>
                      <w:marTop w:val="0"/>
                      <w:marBottom w:val="0"/>
                      <w:divBdr>
                        <w:top w:val="none" w:sz="0" w:space="0" w:color="auto"/>
                        <w:left w:val="none" w:sz="0" w:space="0" w:color="auto"/>
                        <w:bottom w:val="none" w:sz="0" w:space="0" w:color="auto"/>
                        <w:right w:val="none" w:sz="0" w:space="0" w:color="auto"/>
                      </w:divBdr>
                    </w:div>
                    <w:div w:id="440339231">
                      <w:marLeft w:val="0"/>
                      <w:marRight w:val="0"/>
                      <w:marTop w:val="0"/>
                      <w:marBottom w:val="0"/>
                      <w:divBdr>
                        <w:top w:val="none" w:sz="0" w:space="0" w:color="auto"/>
                        <w:left w:val="none" w:sz="0" w:space="0" w:color="auto"/>
                        <w:bottom w:val="none" w:sz="0" w:space="0" w:color="auto"/>
                        <w:right w:val="none" w:sz="0" w:space="0" w:color="auto"/>
                      </w:divBdr>
                    </w:div>
                    <w:div w:id="577717391">
                      <w:marLeft w:val="0"/>
                      <w:marRight w:val="0"/>
                      <w:marTop w:val="0"/>
                      <w:marBottom w:val="0"/>
                      <w:divBdr>
                        <w:top w:val="none" w:sz="0" w:space="0" w:color="auto"/>
                        <w:left w:val="none" w:sz="0" w:space="0" w:color="auto"/>
                        <w:bottom w:val="none" w:sz="0" w:space="0" w:color="auto"/>
                        <w:right w:val="none" w:sz="0" w:space="0" w:color="auto"/>
                      </w:divBdr>
                    </w:div>
                    <w:div w:id="1015888373">
                      <w:marLeft w:val="0"/>
                      <w:marRight w:val="0"/>
                      <w:marTop w:val="0"/>
                      <w:marBottom w:val="0"/>
                      <w:divBdr>
                        <w:top w:val="none" w:sz="0" w:space="0" w:color="auto"/>
                        <w:left w:val="none" w:sz="0" w:space="0" w:color="auto"/>
                        <w:bottom w:val="none" w:sz="0" w:space="0" w:color="auto"/>
                        <w:right w:val="none" w:sz="0" w:space="0" w:color="auto"/>
                      </w:divBdr>
                    </w:div>
                    <w:div w:id="2099785136">
                      <w:marLeft w:val="0"/>
                      <w:marRight w:val="0"/>
                      <w:marTop w:val="0"/>
                      <w:marBottom w:val="0"/>
                      <w:divBdr>
                        <w:top w:val="none" w:sz="0" w:space="0" w:color="auto"/>
                        <w:left w:val="none" w:sz="0" w:space="0" w:color="auto"/>
                        <w:bottom w:val="none" w:sz="0" w:space="0" w:color="auto"/>
                        <w:right w:val="none" w:sz="0" w:space="0" w:color="auto"/>
                      </w:divBdr>
                    </w:div>
                    <w:div w:id="1390151031">
                      <w:marLeft w:val="0"/>
                      <w:marRight w:val="0"/>
                      <w:marTop w:val="0"/>
                      <w:marBottom w:val="0"/>
                      <w:divBdr>
                        <w:top w:val="none" w:sz="0" w:space="0" w:color="auto"/>
                        <w:left w:val="none" w:sz="0" w:space="0" w:color="auto"/>
                        <w:bottom w:val="none" w:sz="0" w:space="0" w:color="auto"/>
                        <w:right w:val="none" w:sz="0" w:space="0" w:color="auto"/>
                      </w:divBdr>
                    </w:div>
                    <w:div w:id="1001083732">
                      <w:marLeft w:val="0"/>
                      <w:marRight w:val="0"/>
                      <w:marTop w:val="0"/>
                      <w:marBottom w:val="0"/>
                      <w:divBdr>
                        <w:top w:val="none" w:sz="0" w:space="0" w:color="auto"/>
                        <w:left w:val="none" w:sz="0" w:space="0" w:color="auto"/>
                        <w:bottom w:val="none" w:sz="0" w:space="0" w:color="auto"/>
                        <w:right w:val="none" w:sz="0" w:space="0" w:color="auto"/>
                      </w:divBdr>
                    </w:div>
                    <w:div w:id="1496455498">
                      <w:marLeft w:val="0"/>
                      <w:marRight w:val="0"/>
                      <w:marTop w:val="0"/>
                      <w:marBottom w:val="0"/>
                      <w:divBdr>
                        <w:top w:val="none" w:sz="0" w:space="0" w:color="auto"/>
                        <w:left w:val="none" w:sz="0" w:space="0" w:color="auto"/>
                        <w:bottom w:val="none" w:sz="0" w:space="0" w:color="auto"/>
                        <w:right w:val="none" w:sz="0" w:space="0" w:color="auto"/>
                      </w:divBdr>
                    </w:div>
                    <w:div w:id="893782206">
                      <w:marLeft w:val="0"/>
                      <w:marRight w:val="0"/>
                      <w:marTop w:val="0"/>
                      <w:marBottom w:val="0"/>
                      <w:divBdr>
                        <w:top w:val="none" w:sz="0" w:space="0" w:color="auto"/>
                        <w:left w:val="none" w:sz="0" w:space="0" w:color="auto"/>
                        <w:bottom w:val="none" w:sz="0" w:space="0" w:color="auto"/>
                        <w:right w:val="none" w:sz="0" w:space="0" w:color="auto"/>
                      </w:divBdr>
                    </w:div>
                    <w:div w:id="1574047105">
                      <w:marLeft w:val="0"/>
                      <w:marRight w:val="0"/>
                      <w:marTop w:val="0"/>
                      <w:marBottom w:val="0"/>
                      <w:divBdr>
                        <w:top w:val="none" w:sz="0" w:space="0" w:color="auto"/>
                        <w:left w:val="none" w:sz="0" w:space="0" w:color="auto"/>
                        <w:bottom w:val="none" w:sz="0" w:space="0" w:color="auto"/>
                        <w:right w:val="none" w:sz="0" w:space="0" w:color="auto"/>
                      </w:divBdr>
                    </w:div>
                    <w:div w:id="354774492">
                      <w:marLeft w:val="0"/>
                      <w:marRight w:val="0"/>
                      <w:marTop w:val="0"/>
                      <w:marBottom w:val="0"/>
                      <w:divBdr>
                        <w:top w:val="none" w:sz="0" w:space="0" w:color="auto"/>
                        <w:left w:val="none" w:sz="0" w:space="0" w:color="auto"/>
                        <w:bottom w:val="none" w:sz="0" w:space="0" w:color="auto"/>
                        <w:right w:val="none" w:sz="0" w:space="0" w:color="auto"/>
                      </w:divBdr>
                    </w:div>
                    <w:div w:id="833573315">
                      <w:marLeft w:val="0"/>
                      <w:marRight w:val="0"/>
                      <w:marTop w:val="0"/>
                      <w:marBottom w:val="0"/>
                      <w:divBdr>
                        <w:top w:val="none" w:sz="0" w:space="0" w:color="auto"/>
                        <w:left w:val="none" w:sz="0" w:space="0" w:color="auto"/>
                        <w:bottom w:val="none" w:sz="0" w:space="0" w:color="auto"/>
                        <w:right w:val="none" w:sz="0" w:space="0" w:color="auto"/>
                      </w:divBdr>
                    </w:div>
                    <w:div w:id="955018943">
                      <w:marLeft w:val="0"/>
                      <w:marRight w:val="0"/>
                      <w:marTop w:val="0"/>
                      <w:marBottom w:val="0"/>
                      <w:divBdr>
                        <w:top w:val="none" w:sz="0" w:space="0" w:color="auto"/>
                        <w:left w:val="none" w:sz="0" w:space="0" w:color="auto"/>
                        <w:bottom w:val="none" w:sz="0" w:space="0" w:color="auto"/>
                        <w:right w:val="none" w:sz="0" w:space="0" w:color="auto"/>
                      </w:divBdr>
                    </w:div>
                    <w:div w:id="922224386">
                      <w:marLeft w:val="0"/>
                      <w:marRight w:val="0"/>
                      <w:marTop w:val="0"/>
                      <w:marBottom w:val="0"/>
                      <w:divBdr>
                        <w:top w:val="none" w:sz="0" w:space="0" w:color="auto"/>
                        <w:left w:val="none" w:sz="0" w:space="0" w:color="auto"/>
                        <w:bottom w:val="none" w:sz="0" w:space="0" w:color="auto"/>
                        <w:right w:val="none" w:sz="0" w:space="0" w:color="auto"/>
                      </w:divBdr>
                    </w:div>
                    <w:div w:id="1771657789">
                      <w:marLeft w:val="0"/>
                      <w:marRight w:val="0"/>
                      <w:marTop w:val="0"/>
                      <w:marBottom w:val="0"/>
                      <w:divBdr>
                        <w:top w:val="none" w:sz="0" w:space="0" w:color="auto"/>
                        <w:left w:val="none" w:sz="0" w:space="0" w:color="auto"/>
                        <w:bottom w:val="none" w:sz="0" w:space="0" w:color="auto"/>
                        <w:right w:val="none" w:sz="0" w:space="0" w:color="auto"/>
                      </w:divBdr>
                    </w:div>
                    <w:div w:id="1783526659">
                      <w:marLeft w:val="0"/>
                      <w:marRight w:val="0"/>
                      <w:marTop w:val="0"/>
                      <w:marBottom w:val="0"/>
                      <w:divBdr>
                        <w:top w:val="none" w:sz="0" w:space="0" w:color="auto"/>
                        <w:left w:val="none" w:sz="0" w:space="0" w:color="auto"/>
                        <w:bottom w:val="none" w:sz="0" w:space="0" w:color="auto"/>
                        <w:right w:val="none" w:sz="0" w:space="0" w:color="auto"/>
                      </w:divBdr>
                    </w:div>
                    <w:div w:id="424422645">
                      <w:marLeft w:val="0"/>
                      <w:marRight w:val="0"/>
                      <w:marTop w:val="0"/>
                      <w:marBottom w:val="0"/>
                      <w:divBdr>
                        <w:top w:val="none" w:sz="0" w:space="0" w:color="auto"/>
                        <w:left w:val="none" w:sz="0" w:space="0" w:color="auto"/>
                        <w:bottom w:val="none" w:sz="0" w:space="0" w:color="auto"/>
                        <w:right w:val="none" w:sz="0" w:space="0" w:color="auto"/>
                      </w:divBdr>
                    </w:div>
                    <w:div w:id="995769543">
                      <w:marLeft w:val="0"/>
                      <w:marRight w:val="0"/>
                      <w:marTop w:val="0"/>
                      <w:marBottom w:val="0"/>
                      <w:divBdr>
                        <w:top w:val="none" w:sz="0" w:space="0" w:color="auto"/>
                        <w:left w:val="none" w:sz="0" w:space="0" w:color="auto"/>
                        <w:bottom w:val="none" w:sz="0" w:space="0" w:color="auto"/>
                        <w:right w:val="none" w:sz="0" w:space="0" w:color="auto"/>
                      </w:divBdr>
                    </w:div>
                    <w:div w:id="1201747609">
                      <w:marLeft w:val="0"/>
                      <w:marRight w:val="0"/>
                      <w:marTop w:val="0"/>
                      <w:marBottom w:val="0"/>
                      <w:divBdr>
                        <w:top w:val="none" w:sz="0" w:space="0" w:color="auto"/>
                        <w:left w:val="none" w:sz="0" w:space="0" w:color="auto"/>
                        <w:bottom w:val="none" w:sz="0" w:space="0" w:color="auto"/>
                        <w:right w:val="none" w:sz="0" w:space="0" w:color="auto"/>
                      </w:divBdr>
                    </w:div>
                    <w:div w:id="880288688">
                      <w:marLeft w:val="0"/>
                      <w:marRight w:val="0"/>
                      <w:marTop w:val="0"/>
                      <w:marBottom w:val="0"/>
                      <w:divBdr>
                        <w:top w:val="none" w:sz="0" w:space="0" w:color="auto"/>
                        <w:left w:val="none" w:sz="0" w:space="0" w:color="auto"/>
                        <w:bottom w:val="none" w:sz="0" w:space="0" w:color="auto"/>
                        <w:right w:val="none" w:sz="0" w:space="0" w:color="auto"/>
                      </w:divBdr>
                    </w:div>
                    <w:div w:id="784538655">
                      <w:marLeft w:val="0"/>
                      <w:marRight w:val="0"/>
                      <w:marTop w:val="0"/>
                      <w:marBottom w:val="0"/>
                      <w:divBdr>
                        <w:top w:val="none" w:sz="0" w:space="0" w:color="auto"/>
                        <w:left w:val="none" w:sz="0" w:space="0" w:color="auto"/>
                        <w:bottom w:val="none" w:sz="0" w:space="0" w:color="auto"/>
                        <w:right w:val="none" w:sz="0" w:space="0" w:color="auto"/>
                      </w:divBdr>
                    </w:div>
                    <w:div w:id="1714037034">
                      <w:marLeft w:val="0"/>
                      <w:marRight w:val="0"/>
                      <w:marTop w:val="0"/>
                      <w:marBottom w:val="0"/>
                      <w:divBdr>
                        <w:top w:val="none" w:sz="0" w:space="0" w:color="auto"/>
                        <w:left w:val="none" w:sz="0" w:space="0" w:color="auto"/>
                        <w:bottom w:val="none" w:sz="0" w:space="0" w:color="auto"/>
                        <w:right w:val="none" w:sz="0" w:space="0" w:color="auto"/>
                      </w:divBdr>
                    </w:div>
                    <w:div w:id="1303388985">
                      <w:marLeft w:val="0"/>
                      <w:marRight w:val="0"/>
                      <w:marTop w:val="0"/>
                      <w:marBottom w:val="0"/>
                      <w:divBdr>
                        <w:top w:val="none" w:sz="0" w:space="0" w:color="auto"/>
                        <w:left w:val="none" w:sz="0" w:space="0" w:color="auto"/>
                        <w:bottom w:val="none" w:sz="0" w:space="0" w:color="auto"/>
                        <w:right w:val="none" w:sz="0" w:space="0" w:color="auto"/>
                      </w:divBdr>
                    </w:div>
                    <w:div w:id="1393236601">
                      <w:marLeft w:val="0"/>
                      <w:marRight w:val="0"/>
                      <w:marTop w:val="0"/>
                      <w:marBottom w:val="0"/>
                      <w:divBdr>
                        <w:top w:val="none" w:sz="0" w:space="0" w:color="auto"/>
                        <w:left w:val="none" w:sz="0" w:space="0" w:color="auto"/>
                        <w:bottom w:val="none" w:sz="0" w:space="0" w:color="auto"/>
                        <w:right w:val="none" w:sz="0" w:space="0" w:color="auto"/>
                      </w:divBdr>
                    </w:div>
                    <w:div w:id="479461641">
                      <w:marLeft w:val="0"/>
                      <w:marRight w:val="0"/>
                      <w:marTop w:val="0"/>
                      <w:marBottom w:val="0"/>
                      <w:divBdr>
                        <w:top w:val="none" w:sz="0" w:space="0" w:color="auto"/>
                        <w:left w:val="none" w:sz="0" w:space="0" w:color="auto"/>
                        <w:bottom w:val="none" w:sz="0" w:space="0" w:color="auto"/>
                        <w:right w:val="none" w:sz="0" w:space="0" w:color="auto"/>
                      </w:divBdr>
                    </w:div>
                    <w:div w:id="1160998182">
                      <w:marLeft w:val="0"/>
                      <w:marRight w:val="0"/>
                      <w:marTop w:val="0"/>
                      <w:marBottom w:val="0"/>
                      <w:divBdr>
                        <w:top w:val="none" w:sz="0" w:space="0" w:color="auto"/>
                        <w:left w:val="none" w:sz="0" w:space="0" w:color="auto"/>
                        <w:bottom w:val="none" w:sz="0" w:space="0" w:color="auto"/>
                        <w:right w:val="none" w:sz="0" w:space="0" w:color="auto"/>
                      </w:divBdr>
                    </w:div>
                    <w:div w:id="1847748348">
                      <w:marLeft w:val="0"/>
                      <w:marRight w:val="0"/>
                      <w:marTop w:val="0"/>
                      <w:marBottom w:val="0"/>
                      <w:divBdr>
                        <w:top w:val="none" w:sz="0" w:space="0" w:color="auto"/>
                        <w:left w:val="none" w:sz="0" w:space="0" w:color="auto"/>
                        <w:bottom w:val="none" w:sz="0" w:space="0" w:color="auto"/>
                        <w:right w:val="none" w:sz="0" w:space="0" w:color="auto"/>
                      </w:divBdr>
                    </w:div>
                    <w:div w:id="1956056436">
                      <w:marLeft w:val="0"/>
                      <w:marRight w:val="0"/>
                      <w:marTop w:val="0"/>
                      <w:marBottom w:val="0"/>
                      <w:divBdr>
                        <w:top w:val="none" w:sz="0" w:space="0" w:color="auto"/>
                        <w:left w:val="none" w:sz="0" w:space="0" w:color="auto"/>
                        <w:bottom w:val="none" w:sz="0" w:space="0" w:color="auto"/>
                        <w:right w:val="none" w:sz="0" w:space="0" w:color="auto"/>
                      </w:divBdr>
                    </w:div>
                    <w:div w:id="862327239">
                      <w:marLeft w:val="0"/>
                      <w:marRight w:val="0"/>
                      <w:marTop w:val="0"/>
                      <w:marBottom w:val="0"/>
                      <w:divBdr>
                        <w:top w:val="none" w:sz="0" w:space="0" w:color="auto"/>
                        <w:left w:val="none" w:sz="0" w:space="0" w:color="auto"/>
                        <w:bottom w:val="none" w:sz="0" w:space="0" w:color="auto"/>
                        <w:right w:val="none" w:sz="0" w:space="0" w:color="auto"/>
                      </w:divBdr>
                    </w:div>
                    <w:div w:id="94250394">
                      <w:marLeft w:val="0"/>
                      <w:marRight w:val="0"/>
                      <w:marTop w:val="0"/>
                      <w:marBottom w:val="0"/>
                      <w:divBdr>
                        <w:top w:val="none" w:sz="0" w:space="0" w:color="auto"/>
                        <w:left w:val="none" w:sz="0" w:space="0" w:color="auto"/>
                        <w:bottom w:val="none" w:sz="0" w:space="0" w:color="auto"/>
                        <w:right w:val="none" w:sz="0" w:space="0" w:color="auto"/>
                      </w:divBdr>
                    </w:div>
                    <w:div w:id="181094959">
                      <w:marLeft w:val="0"/>
                      <w:marRight w:val="0"/>
                      <w:marTop w:val="0"/>
                      <w:marBottom w:val="0"/>
                      <w:divBdr>
                        <w:top w:val="none" w:sz="0" w:space="0" w:color="auto"/>
                        <w:left w:val="none" w:sz="0" w:space="0" w:color="auto"/>
                        <w:bottom w:val="none" w:sz="0" w:space="0" w:color="auto"/>
                        <w:right w:val="none" w:sz="0" w:space="0" w:color="auto"/>
                      </w:divBdr>
                    </w:div>
                    <w:div w:id="16199966">
                      <w:marLeft w:val="0"/>
                      <w:marRight w:val="0"/>
                      <w:marTop w:val="0"/>
                      <w:marBottom w:val="0"/>
                      <w:divBdr>
                        <w:top w:val="none" w:sz="0" w:space="0" w:color="auto"/>
                        <w:left w:val="none" w:sz="0" w:space="0" w:color="auto"/>
                        <w:bottom w:val="none" w:sz="0" w:space="0" w:color="auto"/>
                        <w:right w:val="none" w:sz="0" w:space="0" w:color="auto"/>
                      </w:divBdr>
                    </w:div>
                    <w:div w:id="1912040409">
                      <w:marLeft w:val="0"/>
                      <w:marRight w:val="0"/>
                      <w:marTop w:val="0"/>
                      <w:marBottom w:val="0"/>
                      <w:divBdr>
                        <w:top w:val="none" w:sz="0" w:space="0" w:color="auto"/>
                        <w:left w:val="none" w:sz="0" w:space="0" w:color="auto"/>
                        <w:bottom w:val="none" w:sz="0" w:space="0" w:color="auto"/>
                        <w:right w:val="none" w:sz="0" w:space="0" w:color="auto"/>
                      </w:divBdr>
                    </w:div>
                    <w:div w:id="2108496228">
                      <w:marLeft w:val="0"/>
                      <w:marRight w:val="0"/>
                      <w:marTop w:val="0"/>
                      <w:marBottom w:val="0"/>
                      <w:divBdr>
                        <w:top w:val="none" w:sz="0" w:space="0" w:color="auto"/>
                        <w:left w:val="none" w:sz="0" w:space="0" w:color="auto"/>
                        <w:bottom w:val="none" w:sz="0" w:space="0" w:color="auto"/>
                        <w:right w:val="none" w:sz="0" w:space="0" w:color="auto"/>
                      </w:divBdr>
                    </w:div>
                    <w:div w:id="663431783">
                      <w:marLeft w:val="0"/>
                      <w:marRight w:val="0"/>
                      <w:marTop w:val="0"/>
                      <w:marBottom w:val="0"/>
                      <w:divBdr>
                        <w:top w:val="none" w:sz="0" w:space="0" w:color="auto"/>
                        <w:left w:val="none" w:sz="0" w:space="0" w:color="auto"/>
                        <w:bottom w:val="none" w:sz="0" w:space="0" w:color="auto"/>
                        <w:right w:val="none" w:sz="0" w:space="0" w:color="auto"/>
                      </w:divBdr>
                    </w:div>
                    <w:div w:id="917177709">
                      <w:marLeft w:val="0"/>
                      <w:marRight w:val="0"/>
                      <w:marTop w:val="0"/>
                      <w:marBottom w:val="0"/>
                      <w:divBdr>
                        <w:top w:val="none" w:sz="0" w:space="0" w:color="auto"/>
                        <w:left w:val="none" w:sz="0" w:space="0" w:color="auto"/>
                        <w:bottom w:val="none" w:sz="0" w:space="0" w:color="auto"/>
                        <w:right w:val="none" w:sz="0" w:space="0" w:color="auto"/>
                      </w:divBdr>
                    </w:div>
                    <w:div w:id="1038122976">
                      <w:marLeft w:val="0"/>
                      <w:marRight w:val="0"/>
                      <w:marTop w:val="0"/>
                      <w:marBottom w:val="0"/>
                      <w:divBdr>
                        <w:top w:val="none" w:sz="0" w:space="0" w:color="auto"/>
                        <w:left w:val="none" w:sz="0" w:space="0" w:color="auto"/>
                        <w:bottom w:val="none" w:sz="0" w:space="0" w:color="auto"/>
                        <w:right w:val="none" w:sz="0" w:space="0" w:color="auto"/>
                      </w:divBdr>
                    </w:div>
                    <w:div w:id="1502701991">
                      <w:marLeft w:val="0"/>
                      <w:marRight w:val="0"/>
                      <w:marTop w:val="0"/>
                      <w:marBottom w:val="0"/>
                      <w:divBdr>
                        <w:top w:val="none" w:sz="0" w:space="0" w:color="auto"/>
                        <w:left w:val="none" w:sz="0" w:space="0" w:color="auto"/>
                        <w:bottom w:val="none" w:sz="0" w:space="0" w:color="auto"/>
                        <w:right w:val="none" w:sz="0" w:space="0" w:color="auto"/>
                      </w:divBdr>
                    </w:div>
                    <w:div w:id="1249653770">
                      <w:marLeft w:val="0"/>
                      <w:marRight w:val="0"/>
                      <w:marTop w:val="0"/>
                      <w:marBottom w:val="0"/>
                      <w:divBdr>
                        <w:top w:val="none" w:sz="0" w:space="0" w:color="auto"/>
                        <w:left w:val="none" w:sz="0" w:space="0" w:color="auto"/>
                        <w:bottom w:val="none" w:sz="0" w:space="0" w:color="auto"/>
                        <w:right w:val="none" w:sz="0" w:space="0" w:color="auto"/>
                      </w:divBdr>
                    </w:div>
                    <w:div w:id="203956004">
                      <w:marLeft w:val="0"/>
                      <w:marRight w:val="0"/>
                      <w:marTop w:val="0"/>
                      <w:marBottom w:val="0"/>
                      <w:divBdr>
                        <w:top w:val="none" w:sz="0" w:space="0" w:color="auto"/>
                        <w:left w:val="none" w:sz="0" w:space="0" w:color="auto"/>
                        <w:bottom w:val="none" w:sz="0" w:space="0" w:color="auto"/>
                        <w:right w:val="none" w:sz="0" w:space="0" w:color="auto"/>
                      </w:divBdr>
                    </w:div>
                    <w:div w:id="907543804">
                      <w:marLeft w:val="0"/>
                      <w:marRight w:val="0"/>
                      <w:marTop w:val="0"/>
                      <w:marBottom w:val="0"/>
                      <w:divBdr>
                        <w:top w:val="none" w:sz="0" w:space="0" w:color="auto"/>
                        <w:left w:val="none" w:sz="0" w:space="0" w:color="auto"/>
                        <w:bottom w:val="none" w:sz="0" w:space="0" w:color="auto"/>
                        <w:right w:val="none" w:sz="0" w:space="0" w:color="auto"/>
                      </w:divBdr>
                    </w:div>
                    <w:div w:id="1115514383">
                      <w:marLeft w:val="0"/>
                      <w:marRight w:val="0"/>
                      <w:marTop w:val="0"/>
                      <w:marBottom w:val="0"/>
                      <w:divBdr>
                        <w:top w:val="none" w:sz="0" w:space="0" w:color="auto"/>
                        <w:left w:val="none" w:sz="0" w:space="0" w:color="auto"/>
                        <w:bottom w:val="none" w:sz="0" w:space="0" w:color="auto"/>
                        <w:right w:val="none" w:sz="0" w:space="0" w:color="auto"/>
                      </w:divBdr>
                    </w:div>
                    <w:div w:id="1766607845">
                      <w:marLeft w:val="0"/>
                      <w:marRight w:val="0"/>
                      <w:marTop w:val="0"/>
                      <w:marBottom w:val="0"/>
                      <w:divBdr>
                        <w:top w:val="none" w:sz="0" w:space="0" w:color="auto"/>
                        <w:left w:val="none" w:sz="0" w:space="0" w:color="auto"/>
                        <w:bottom w:val="none" w:sz="0" w:space="0" w:color="auto"/>
                        <w:right w:val="none" w:sz="0" w:space="0" w:color="auto"/>
                      </w:divBdr>
                    </w:div>
                    <w:div w:id="612632288">
                      <w:marLeft w:val="0"/>
                      <w:marRight w:val="0"/>
                      <w:marTop w:val="0"/>
                      <w:marBottom w:val="0"/>
                      <w:divBdr>
                        <w:top w:val="none" w:sz="0" w:space="0" w:color="auto"/>
                        <w:left w:val="none" w:sz="0" w:space="0" w:color="auto"/>
                        <w:bottom w:val="none" w:sz="0" w:space="0" w:color="auto"/>
                        <w:right w:val="none" w:sz="0" w:space="0" w:color="auto"/>
                      </w:divBdr>
                    </w:div>
                    <w:div w:id="1476989628">
                      <w:marLeft w:val="0"/>
                      <w:marRight w:val="0"/>
                      <w:marTop w:val="0"/>
                      <w:marBottom w:val="0"/>
                      <w:divBdr>
                        <w:top w:val="none" w:sz="0" w:space="0" w:color="auto"/>
                        <w:left w:val="none" w:sz="0" w:space="0" w:color="auto"/>
                        <w:bottom w:val="none" w:sz="0" w:space="0" w:color="auto"/>
                        <w:right w:val="none" w:sz="0" w:space="0" w:color="auto"/>
                      </w:divBdr>
                    </w:div>
                    <w:div w:id="1248078045">
                      <w:marLeft w:val="0"/>
                      <w:marRight w:val="0"/>
                      <w:marTop w:val="0"/>
                      <w:marBottom w:val="0"/>
                      <w:divBdr>
                        <w:top w:val="none" w:sz="0" w:space="0" w:color="auto"/>
                        <w:left w:val="none" w:sz="0" w:space="0" w:color="auto"/>
                        <w:bottom w:val="none" w:sz="0" w:space="0" w:color="auto"/>
                        <w:right w:val="none" w:sz="0" w:space="0" w:color="auto"/>
                      </w:divBdr>
                    </w:div>
                    <w:div w:id="999043572">
                      <w:marLeft w:val="0"/>
                      <w:marRight w:val="0"/>
                      <w:marTop w:val="0"/>
                      <w:marBottom w:val="0"/>
                      <w:divBdr>
                        <w:top w:val="none" w:sz="0" w:space="0" w:color="auto"/>
                        <w:left w:val="none" w:sz="0" w:space="0" w:color="auto"/>
                        <w:bottom w:val="none" w:sz="0" w:space="0" w:color="auto"/>
                        <w:right w:val="none" w:sz="0" w:space="0" w:color="auto"/>
                      </w:divBdr>
                    </w:div>
                    <w:div w:id="1790852584">
                      <w:marLeft w:val="0"/>
                      <w:marRight w:val="0"/>
                      <w:marTop w:val="0"/>
                      <w:marBottom w:val="0"/>
                      <w:divBdr>
                        <w:top w:val="none" w:sz="0" w:space="0" w:color="auto"/>
                        <w:left w:val="none" w:sz="0" w:space="0" w:color="auto"/>
                        <w:bottom w:val="none" w:sz="0" w:space="0" w:color="auto"/>
                        <w:right w:val="none" w:sz="0" w:space="0" w:color="auto"/>
                      </w:divBdr>
                    </w:div>
                    <w:div w:id="284653665">
                      <w:marLeft w:val="0"/>
                      <w:marRight w:val="0"/>
                      <w:marTop w:val="0"/>
                      <w:marBottom w:val="0"/>
                      <w:divBdr>
                        <w:top w:val="none" w:sz="0" w:space="0" w:color="auto"/>
                        <w:left w:val="none" w:sz="0" w:space="0" w:color="auto"/>
                        <w:bottom w:val="none" w:sz="0" w:space="0" w:color="auto"/>
                        <w:right w:val="none" w:sz="0" w:space="0" w:color="auto"/>
                      </w:divBdr>
                    </w:div>
                    <w:div w:id="1240824972">
                      <w:marLeft w:val="0"/>
                      <w:marRight w:val="0"/>
                      <w:marTop w:val="0"/>
                      <w:marBottom w:val="0"/>
                      <w:divBdr>
                        <w:top w:val="none" w:sz="0" w:space="0" w:color="auto"/>
                        <w:left w:val="none" w:sz="0" w:space="0" w:color="auto"/>
                        <w:bottom w:val="none" w:sz="0" w:space="0" w:color="auto"/>
                        <w:right w:val="none" w:sz="0" w:space="0" w:color="auto"/>
                      </w:divBdr>
                    </w:div>
                    <w:div w:id="596868432">
                      <w:marLeft w:val="0"/>
                      <w:marRight w:val="0"/>
                      <w:marTop w:val="0"/>
                      <w:marBottom w:val="0"/>
                      <w:divBdr>
                        <w:top w:val="none" w:sz="0" w:space="0" w:color="auto"/>
                        <w:left w:val="none" w:sz="0" w:space="0" w:color="auto"/>
                        <w:bottom w:val="none" w:sz="0" w:space="0" w:color="auto"/>
                        <w:right w:val="none" w:sz="0" w:space="0" w:color="auto"/>
                      </w:divBdr>
                    </w:div>
                    <w:div w:id="566377979">
                      <w:marLeft w:val="0"/>
                      <w:marRight w:val="0"/>
                      <w:marTop w:val="0"/>
                      <w:marBottom w:val="0"/>
                      <w:divBdr>
                        <w:top w:val="none" w:sz="0" w:space="0" w:color="auto"/>
                        <w:left w:val="none" w:sz="0" w:space="0" w:color="auto"/>
                        <w:bottom w:val="none" w:sz="0" w:space="0" w:color="auto"/>
                        <w:right w:val="none" w:sz="0" w:space="0" w:color="auto"/>
                      </w:divBdr>
                    </w:div>
                    <w:div w:id="1773087378">
                      <w:marLeft w:val="0"/>
                      <w:marRight w:val="0"/>
                      <w:marTop w:val="0"/>
                      <w:marBottom w:val="0"/>
                      <w:divBdr>
                        <w:top w:val="none" w:sz="0" w:space="0" w:color="auto"/>
                        <w:left w:val="none" w:sz="0" w:space="0" w:color="auto"/>
                        <w:bottom w:val="none" w:sz="0" w:space="0" w:color="auto"/>
                        <w:right w:val="none" w:sz="0" w:space="0" w:color="auto"/>
                      </w:divBdr>
                    </w:div>
                    <w:div w:id="1175456997">
                      <w:marLeft w:val="0"/>
                      <w:marRight w:val="0"/>
                      <w:marTop w:val="0"/>
                      <w:marBottom w:val="0"/>
                      <w:divBdr>
                        <w:top w:val="none" w:sz="0" w:space="0" w:color="auto"/>
                        <w:left w:val="none" w:sz="0" w:space="0" w:color="auto"/>
                        <w:bottom w:val="none" w:sz="0" w:space="0" w:color="auto"/>
                        <w:right w:val="none" w:sz="0" w:space="0" w:color="auto"/>
                      </w:divBdr>
                    </w:div>
                    <w:div w:id="813184472">
                      <w:marLeft w:val="0"/>
                      <w:marRight w:val="0"/>
                      <w:marTop w:val="0"/>
                      <w:marBottom w:val="0"/>
                      <w:divBdr>
                        <w:top w:val="none" w:sz="0" w:space="0" w:color="auto"/>
                        <w:left w:val="none" w:sz="0" w:space="0" w:color="auto"/>
                        <w:bottom w:val="none" w:sz="0" w:space="0" w:color="auto"/>
                        <w:right w:val="none" w:sz="0" w:space="0" w:color="auto"/>
                      </w:divBdr>
                    </w:div>
                    <w:div w:id="674039616">
                      <w:marLeft w:val="0"/>
                      <w:marRight w:val="0"/>
                      <w:marTop w:val="0"/>
                      <w:marBottom w:val="0"/>
                      <w:divBdr>
                        <w:top w:val="none" w:sz="0" w:space="0" w:color="auto"/>
                        <w:left w:val="none" w:sz="0" w:space="0" w:color="auto"/>
                        <w:bottom w:val="none" w:sz="0" w:space="0" w:color="auto"/>
                        <w:right w:val="none" w:sz="0" w:space="0" w:color="auto"/>
                      </w:divBdr>
                    </w:div>
                    <w:div w:id="744572381">
                      <w:marLeft w:val="0"/>
                      <w:marRight w:val="0"/>
                      <w:marTop w:val="0"/>
                      <w:marBottom w:val="0"/>
                      <w:divBdr>
                        <w:top w:val="none" w:sz="0" w:space="0" w:color="auto"/>
                        <w:left w:val="none" w:sz="0" w:space="0" w:color="auto"/>
                        <w:bottom w:val="none" w:sz="0" w:space="0" w:color="auto"/>
                        <w:right w:val="none" w:sz="0" w:space="0" w:color="auto"/>
                      </w:divBdr>
                    </w:div>
                    <w:div w:id="1285118668">
                      <w:marLeft w:val="0"/>
                      <w:marRight w:val="0"/>
                      <w:marTop w:val="0"/>
                      <w:marBottom w:val="0"/>
                      <w:divBdr>
                        <w:top w:val="none" w:sz="0" w:space="0" w:color="auto"/>
                        <w:left w:val="none" w:sz="0" w:space="0" w:color="auto"/>
                        <w:bottom w:val="none" w:sz="0" w:space="0" w:color="auto"/>
                        <w:right w:val="none" w:sz="0" w:space="0" w:color="auto"/>
                      </w:divBdr>
                    </w:div>
                    <w:div w:id="2046714784">
                      <w:marLeft w:val="0"/>
                      <w:marRight w:val="0"/>
                      <w:marTop w:val="0"/>
                      <w:marBottom w:val="0"/>
                      <w:divBdr>
                        <w:top w:val="none" w:sz="0" w:space="0" w:color="auto"/>
                        <w:left w:val="none" w:sz="0" w:space="0" w:color="auto"/>
                        <w:bottom w:val="none" w:sz="0" w:space="0" w:color="auto"/>
                        <w:right w:val="none" w:sz="0" w:space="0" w:color="auto"/>
                      </w:divBdr>
                    </w:div>
                    <w:div w:id="428278194">
                      <w:marLeft w:val="0"/>
                      <w:marRight w:val="0"/>
                      <w:marTop w:val="0"/>
                      <w:marBottom w:val="0"/>
                      <w:divBdr>
                        <w:top w:val="none" w:sz="0" w:space="0" w:color="auto"/>
                        <w:left w:val="none" w:sz="0" w:space="0" w:color="auto"/>
                        <w:bottom w:val="none" w:sz="0" w:space="0" w:color="auto"/>
                        <w:right w:val="none" w:sz="0" w:space="0" w:color="auto"/>
                      </w:divBdr>
                    </w:div>
                    <w:div w:id="225997598">
                      <w:marLeft w:val="0"/>
                      <w:marRight w:val="0"/>
                      <w:marTop w:val="0"/>
                      <w:marBottom w:val="0"/>
                      <w:divBdr>
                        <w:top w:val="none" w:sz="0" w:space="0" w:color="auto"/>
                        <w:left w:val="none" w:sz="0" w:space="0" w:color="auto"/>
                        <w:bottom w:val="none" w:sz="0" w:space="0" w:color="auto"/>
                        <w:right w:val="none" w:sz="0" w:space="0" w:color="auto"/>
                      </w:divBdr>
                    </w:div>
                    <w:div w:id="1893543995">
                      <w:marLeft w:val="0"/>
                      <w:marRight w:val="0"/>
                      <w:marTop w:val="0"/>
                      <w:marBottom w:val="0"/>
                      <w:divBdr>
                        <w:top w:val="none" w:sz="0" w:space="0" w:color="auto"/>
                        <w:left w:val="none" w:sz="0" w:space="0" w:color="auto"/>
                        <w:bottom w:val="none" w:sz="0" w:space="0" w:color="auto"/>
                        <w:right w:val="none" w:sz="0" w:space="0" w:color="auto"/>
                      </w:divBdr>
                    </w:div>
                    <w:div w:id="1712336889">
                      <w:marLeft w:val="0"/>
                      <w:marRight w:val="0"/>
                      <w:marTop w:val="0"/>
                      <w:marBottom w:val="0"/>
                      <w:divBdr>
                        <w:top w:val="none" w:sz="0" w:space="0" w:color="auto"/>
                        <w:left w:val="none" w:sz="0" w:space="0" w:color="auto"/>
                        <w:bottom w:val="none" w:sz="0" w:space="0" w:color="auto"/>
                        <w:right w:val="none" w:sz="0" w:space="0" w:color="auto"/>
                      </w:divBdr>
                    </w:div>
                    <w:div w:id="46729114">
                      <w:marLeft w:val="0"/>
                      <w:marRight w:val="0"/>
                      <w:marTop w:val="0"/>
                      <w:marBottom w:val="0"/>
                      <w:divBdr>
                        <w:top w:val="none" w:sz="0" w:space="0" w:color="auto"/>
                        <w:left w:val="none" w:sz="0" w:space="0" w:color="auto"/>
                        <w:bottom w:val="none" w:sz="0" w:space="0" w:color="auto"/>
                        <w:right w:val="none" w:sz="0" w:space="0" w:color="auto"/>
                      </w:divBdr>
                    </w:div>
                    <w:div w:id="663629285">
                      <w:marLeft w:val="0"/>
                      <w:marRight w:val="0"/>
                      <w:marTop w:val="0"/>
                      <w:marBottom w:val="0"/>
                      <w:divBdr>
                        <w:top w:val="none" w:sz="0" w:space="0" w:color="auto"/>
                        <w:left w:val="none" w:sz="0" w:space="0" w:color="auto"/>
                        <w:bottom w:val="none" w:sz="0" w:space="0" w:color="auto"/>
                        <w:right w:val="none" w:sz="0" w:space="0" w:color="auto"/>
                      </w:divBdr>
                    </w:div>
                    <w:div w:id="1274441303">
                      <w:marLeft w:val="0"/>
                      <w:marRight w:val="0"/>
                      <w:marTop w:val="0"/>
                      <w:marBottom w:val="0"/>
                      <w:divBdr>
                        <w:top w:val="none" w:sz="0" w:space="0" w:color="auto"/>
                        <w:left w:val="none" w:sz="0" w:space="0" w:color="auto"/>
                        <w:bottom w:val="none" w:sz="0" w:space="0" w:color="auto"/>
                        <w:right w:val="none" w:sz="0" w:space="0" w:color="auto"/>
                      </w:divBdr>
                    </w:div>
                    <w:div w:id="924992137">
                      <w:marLeft w:val="0"/>
                      <w:marRight w:val="0"/>
                      <w:marTop w:val="0"/>
                      <w:marBottom w:val="0"/>
                      <w:divBdr>
                        <w:top w:val="none" w:sz="0" w:space="0" w:color="auto"/>
                        <w:left w:val="none" w:sz="0" w:space="0" w:color="auto"/>
                        <w:bottom w:val="none" w:sz="0" w:space="0" w:color="auto"/>
                        <w:right w:val="none" w:sz="0" w:space="0" w:color="auto"/>
                      </w:divBdr>
                    </w:div>
                    <w:div w:id="693775726">
                      <w:marLeft w:val="0"/>
                      <w:marRight w:val="0"/>
                      <w:marTop w:val="0"/>
                      <w:marBottom w:val="0"/>
                      <w:divBdr>
                        <w:top w:val="none" w:sz="0" w:space="0" w:color="auto"/>
                        <w:left w:val="none" w:sz="0" w:space="0" w:color="auto"/>
                        <w:bottom w:val="none" w:sz="0" w:space="0" w:color="auto"/>
                        <w:right w:val="none" w:sz="0" w:space="0" w:color="auto"/>
                      </w:divBdr>
                    </w:div>
                    <w:div w:id="1914312733">
                      <w:marLeft w:val="0"/>
                      <w:marRight w:val="0"/>
                      <w:marTop w:val="0"/>
                      <w:marBottom w:val="0"/>
                      <w:divBdr>
                        <w:top w:val="none" w:sz="0" w:space="0" w:color="auto"/>
                        <w:left w:val="none" w:sz="0" w:space="0" w:color="auto"/>
                        <w:bottom w:val="none" w:sz="0" w:space="0" w:color="auto"/>
                        <w:right w:val="none" w:sz="0" w:space="0" w:color="auto"/>
                      </w:divBdr>
                    </w:div>
                    <w:div w:id="427506604">
                      <w:marLeft w:val="0"/>
                      <w:marRight w:val="0"/>
                      <w:marTop w:val="0"/>
                      <w:marBottom w:val="0"/>
                      <w:divBdr>
                        <w:top w:val="none" w:sz="0" w:space="0" w:color="auto"/>
                        <w:left w:val="none" w:sz="0" w:space="0" w:color="auto"/>
                        <w:bottom w:val="none" w:sz="0" w:space="0" w:color="auto"/>
                        <w:right w:val="none" w:sz="0" w:space="0" w:color="auto"/>
                      </w:divBdr>
                    </w:div>
                    <w:div w:id="1543638828">
                      <w:marLeft w:val="0"/>
                      <w:marRight w:val="0"/>
                      <w:marTop w:val="0"/>
                      <w:marBottom w:val="0"/>
                      <w:divBdr>
                        <w:top w:val="none" w:sz="0" w:space="0" w:color="auto"/>
                        <w:left w:val="none" w:sz="0" w:space="0" w:color="auto"/>
                        <w:bottom w:val="none" w:sz="0" w:space="0" w:color="auto"/>
                        <w:right w:val="none" w:sz="0" w:space="0" w:color="auto"/>
                      </w:divBdr>
                    </w:div>
                    <w:div w:id="279335601">
                      <w:marLeft w:val="0"/>
                      <w:marRight w:val="0"/>
                      <w:marTop w:val="0"/>
                      <w:marBottom w:val="0"/>
                      <w:divBdr>
                        <w:top w:val="none" w:sz="0" w:space="0" w:color="auto"/>
                        <w:left w:val="none" w:sz="0" w:space="0" w:color="auto"/>
                        <w:bottom w:val="none" w:sz="0" w:space="0" w:color="auto"/>
                        <w:right w:val="none" w:sz="0" w:space="0" w:color="auto"/>
                      </w:divBdr>
                    </w:div>
                    <w:div w:id="44331781">
                      <w:marLeft w:val="0"/>
                      <w:marRight w:val="0"/>
                      <w:marTop w:val="0"/>
                      <w:marBottom w:val="0"/>
                      <w:divBdr>
                        <w:top w:val="none" w:sz="0" w:space="0" w:color="auto"/>
                        <w:left w:val="none" w:sz="0" w:space="0" w:color="auto"/>
                        <w:bottom w:val="none" w:sz="0" w:space="0" w:color="auto"/>
                        <w:right w:val="none" w:sz="0" w:space="0" w:color="auto"/>
                      </w:divBdr>
                    </w:div>
                    <w:div w:id="575474517">
                      <w:marLeft w:val="0"/>
                      <w:marRight w:val="0"/>
                      <w:marTop w:val="0"/>
                      <w:marBottom w:val="0"/>
                      <w:divBdr>
                        <w:top w:val="none" w:sz="0" w:space="0" w:color="auto"/>
                        <w:left w:val="none" w:sz="0" w:space="0" w:color="auto"/>
                        <w:bottom w:val="none" w:sz="0" w:space="0" w:color="auto"/>
                        <w:right w:val="none" w:sz="0" w:space="0" w:color="auto"/>
                      </w:divBdr>
                    </w:div>
                    <w:div w:id="1177500333">
                      <w:marLeft w:val="0"/>
                      <w:marRight w:val="0"/>
                      <w:marTop w:val="0"/>
                      <w:marBottom w:val="0"/>
                      <w:divBdr>
                        <w:top w:val="none" w:sz="0" w:space="0" w:color="auto"/>
                        <w:left w:val="none" w:sz="0" w:space="0" w:color="auto"/>
                        <w:bottom w:val="none" w:sz="0" w:space="0" w:color="auto"/>
                        <w:right w:val="none" w:sz="0" w:space="0" w:color="auto"/>
                      </w:divBdr>
                    </w:div>
                    <w:div w:id="495846061">
                      <w:marLeft w:val="0"/>
                      <w:marRight w:val="0"/>
                      <w:marTop w:val="0"/>
                      <w:marBottom w:val="0"/>
                      <w:divBdr>
                        <w:top w:val="none" w:sz="0" w:space="0" w:color="auto"/>
                        <w:left w:val="none" w:sz="0" w:space="0" w:color="auto"/>
                        <w:bottom w:val="none" w:sz="0" w:space="0" w:color="auto"/>
                        <w:right w:val="none" w:sz="0" w:space="0" w:color="auto"/>
                      </w:divBdr>
                    </w:div>
                    <w:div w:id="893006838">
                      <w:marLeft w:val="0"/>
                      <w:marRight w:val="0"/>
                      <w:marTop w:val="0"/>
                      <w:marBottom w:val="0"/>
                      <w:divBdr>
                        <w:top w:val="none" w:sz="0" w:space="0" w:color="auto"/>
                        <w:left w:val="none" w:sz="0" w:space="0" w:color="auto"/>
                        <w:bottom w:val="none" w:sz="0" w:space="0" w:color="auto"/>
                        <w:right w:val="none" w:sz="0" w:space="0" w:color="auto"/>
                      </w:divBdr>
                    </w:div>
                    <w:div w:id="227813364">
                      <w:marLeft w:val="0"/>
                      <w:marRight w:val="0"/>
                      <w:marTop w:val="0"/>
                      <w:marBottom w:val="0"/>
                      <w:divBdr>
                        <w:top w:val="none" w:sz="0" w:space="0" w:color="auto"/>
                        <w:left w:val="none" w:sz="0" w:space="0" w:color="auto"/>
                        <w:bottom w:val="none" w:sz="0" w:space="0" w:color="auto"/>
                        <w:right w:val="none" w:sz="0" w:space="0" w:color="auto"/>
                      </w:divBdr>
                    </w:div>
                    <w:div w:id="1399090713">
                      <w:marLeft w:val="0"/>
                      <w:marRight w:val="0"/>
                      <w:marTop w:val="0"/>
                      <w:marBottom w:val="0"/>
                      <w:divBdr>
                        <w:top w:val="none" w:sz="0" w:space="0" w:color="auto"/>
                        <w:left w:val="none" w:sz="0" w:space="0" w:color="auto"/>
                        <w:bottom w:val="none" w:sz="0" w:space="0" w:color="auto"/>
                        <w:right w:val="none" w:sz="0" w:space="0" w:color="auto"/>
                      </w:divBdr>
                    </w:div>
                    <w:div w:id="1622375782">
                      <w:marLeft w:val="0"/>
                      <w:marRight w:val="0"/>
                      <w:marTop w:val="0"/>
                      <w:marBottom w:val="0"/>
                      <w:divBdr>
                        <w:top w:val="none" w:sz="0" w:space="0" w:color="auto"/>
                        <w:left w:val="none" w:sz="0" w:space="0" w:color="auto"/>
                        <w:bottom w:val="none" w:sz="0" w:space="0" w:color="auto"/>
                        <w:right w:val="none" w:sz="0" w:space="0" w:color="auto"/>
                      </w:divBdr>
                    </w:div>
                    <w:div w:id="1800684102">
                      <w:marLeft w:val="0"/>
                      <w:marRight w:val="0"/>
                      <w:marTop w:val="0"/>
                      <w:marBottom w:val="0"/>
                      <w:divBdr>
                        <w:top w:val="none" w:sz="0" w:space="0" w:color="auto"/>
                        <w:left w:val="none" w:sz="0" w:space="0" w:color="auto"/>
                        <w:bottom w:val="none" w:sz="0" w:space="0" w:color="auto"/>
                        <w:right w:val="none" w:sz="0" w:space="0" w:color="auto"/>
                      </w:divBdr>
                    </w:div>
                    <w:div w:id="133566151">
                      <w:marLeft w:val="0"/>
                      <w:marRight w:val="0"/>
                      <w:marTop w:val="0"/>
                      <w:marBottom w:val="0"/>
                      <w:divBdr>
                        <w:top w:val="none" w:sz="0" w:space="0" w:color="auto"/>
                        <w:left w:val="none" w:sz="0" w:space="0" w:color="auto"/>
                        <w:bottom w:val="none" w:sz="0" w:space="0" w:color="auto"/>
                        <w:right w:val="none" w:sz="0" w:space="0" w:color="auto"/>
                      </w:divBdr>
                    </w:div>
                    <w:div w:id="1693339562">
                      <w:marLeft w:val="0"/>
                      <w:marRight w:val="0"/>
                      <w:marTop w:val="0"/>
                      <w:marBottom w:val="0"/>
                      <w:divBdr>
                        <w:top w:val="none" w:sz="0" w:space="0" w:color="auto"/>
                        <w:left w:val="none" w:sz="0" w:space="0" w:color="auto"/>
                        <w:bottom w:val="none" w:sz="0" w:space="0" w:color="auto"/>
                        <w:right w:val="none" w:sz="0" w:space="0" w:color="auto"/>
                      </w:divBdr>
                    </w:div>
                    <w:div w:id="1543177443">
                      <w:marLeft w:val="0"/>
                      <w:marRight w:val="0"/>
                      <w:marTop w:val="0"/>
                      <w:marBottom w:val="0"/>
                      <w:divBdr>
                        <w:top w:val="none" w:sz="0" w:space="0" w:color="auto"/>
                        <w:left w:val="none" w:sz="0" w:space="0" w:color="auto"/>
                        <w:bottom w:val="none" w:sz="0" w:space="0" w:color="auto"/>
                        <w:right w:val="none" w:sz="0" w:space="0" w:color="auto"/>
                      </w:divBdr>
                    </w:div>
                    <w:div w:id="2023896542">
                      <w:marLeft w:val="0"/>
                      <w:marRight w:val="0"/>
                      <w:marTop w:val="0"/>
                      <w:marBottom w:val="0"/>
                      <w:divBdr>
                        <w:top w:val="none" w:sz="0" w:space="0" w:color="auto"/>
                        <w:left w:val="none" w:sz="0" w:space="0" w:color="auto"/>
                        <w:bottom w:val="none" w:sz="0" w:space="0" w:color="auto"/>
                        <w:right w:val="none" w:sz="0" w:space="0" w:color="auto"/>
                      </w:divBdr>
                    </w:div>
                    <w:div w:id="204145125">
                      <w:marLeft w:val="0"/>
                      <w:marRight w:val="0"/>
                      <w:marTop w:val="0"/>
                      <w:marBottom w:val="0"/>
                      <w:divBdr>
                        <w:top w:val="none" w:sz="0" w:space="0" w:color="auto"/>
                        <w:left w:val="none" w:sz="0" w:space="0" w:color="auto"/>
                        <w:bottom w:val="none" w:sz="0" w:space="0" w:color="auto"/>
                        <w:right w:val="none" w:sz="0" w:space="0" w:color="auto"/>
                      </w:divBdr>
                    </w:div>
                    <w:div w:id="784422698">
                      <w:marLeft w:val="0"/>
                      <w:marRight w:val="0"/>
                      <w:marTop w:val="0"/>
                      <w:marBottom w:val="0"/>
                      <w:divBdr>
                        <w:top w:val="none" w:sz="0" w:space="0" w:color="auto"/>
                        <w:left w:val="none" w:sz="0" w:space="0" w:color="auto"/>
                        <w:bottom w:val="none" w:sz="0" w:space="0" w:color="auto"/>
                        <w:right w:val="none" w:sz="0" w:space="0" w:color="auto"/>
                      </w:divBdr>
                    </w:div>
                    <w:div w:id="129637187">
                      <w:marLeft w:val="0"/>
                      <w:marRight w:val="0"/>
                      <w:marTop w:val="0"/>
                      <w:marBottom w:val="0"/>
                      <w:divBdr>
                        <w:top w:val="none" w:sz="0" w:space="0" w:color="auto"/>
                        <w:left w:val="none" w:sz="0" w:space="0" w:color="auto"/>
                        <w:bottom w:val="none" w:sz="0" w:space="0" w:color="auto"/>
                        <w:right w:val="none" w:sz="0" w:space="0" w:color="auto"/>
                      </w:divBdr>
                    </w:div>
                    <w:div w:id="1923054700">
                      <w:marLeft w:val="0"/>
                      <w:marRight w:val="0"/>
                      <w:marTop w:val="0"/>
                      <w:marBottom w:val="0"/>
                      <w:divBdr>
                        <w:top w:val="none" w:sz="0" w:space="0" w:color="auto"/>
                        <w:left w:val="none" w:sz="0" w:space="0" w:color="auto"/>
                        <w:bottom w:val="none" w:sz="0" w:space="0" w:color="auto"/>
                        <w:right w:val="none" w:sz="0" w:space="0" w:color="auto"/>
                      </w:divBdr>
                    </w:div>
                    <w:div w:id="1937708382">
                      <w:marLeft w:val="0"/>
                      <w:marRight w:val="0"/>
                      <w:marTop w:val="0"/>
                      <w:marBottom w:val="0"/>
                      <w:divBdr>
                        <w:top w:val="none" w:sz="0" w:space="0" w:color="auto"/>
                        <w:left w:val="none" w:sz="0" w:space="0" w:color="auto"/>
                        <w:bottom w:val="none" w:sz="0" w:space="0" w:color="auto"/>
                        <w:right w:val="none" w:sz="0" w:space="0" w:color="auto"/>
                      </w:divBdr>
                    </w:div>
                    <w:div w:id="849757984">
                      <w:marLeft w:val="0"/>
                      <w:marRight w:val="0"/>
                      <w:marTop w:val="0"/>
                      <w:marBottom w:val="0"/>
                      <w:divBdr>
                        <w:top w:val="none" w:sz="0" w:space="0" w:color="auto"/>
                        <w:left w:val="none" w:sz="0" w:space="0" w:color="auto"/>
                        <w:bottom w:val="none" w:sz="0" w:space="0" w:color="auto"/>
                        <w:right w:val="none" w:sz="0" w:space="0" w:color="auto"/>
                      </w:divBdr>
                    </w:div>
                    <w:div w:id="1127965964">
                      <w:marLeft w:val="0"/>
                      <w:marRight w:val="0"/>
                      <w:marTop w:val="0"/>
                      <w:marBottom w:val="0"/>
                      <w:divBdr>
                        <w:top w:val="none" w:sz="0" w:space="0" w:color="auto"/>
                        <w:left w:val="none" w:sz="0" w:space="0" w:color="auto"/>
                        <w:bottom w:val="none" w:sz="0" w:space="0" w:color="auto"/>
                        <w:right w:val="none" w:sz="0" w:space="0" w:color="auto"/>
                      </w:divBdr>
                    </w:div>
                    <w:div w:id="409428904">
                      <w:marLeft w:val="0"/>
                      <w:marRight w:val="0"/>
                      <w:marTop w:val="0"/>
                      <w:marBottom w:val="0"/>
                      <w:divBdr>
                        <w:top w:val="none" w:sz="0" w:space="0" w:color="auto"/>
                        <w:left w:val="none" w:sz="0" w:space="0" w:color="auto"/>
                        <w:bottom w:val="none" w:sz="0" w:space="0" w:color="auto"/>
                        <w:right w:val="none" w:sz="0" w:space="0" w:color="auto"/>
                      </w:divBdr>
                    </w:div>
                    <w:div w:id="1426224799">
                      <w:marLeft w:val="0"/>
                      <w:marRight w:val="0"/>
                      <w:marTop w:val="0"/>
                      <w:marBottom w:val="0"/>
                      <w:divBdr>
                        <w:top w:val="none" w:sz="0" w:space="0" w:color="auto"/>
                        <w:left w:val="none" w:sz="0" w:space="0" w:color="auto"/>
                        <w:bottom w:val="none" w:sz="0" w:space="0" w:color="auto"/>
                        <w:right w:val="none" w:sz="0" w:space="0" w:color="auto"/>
                      </w:divBdr>
                    </w:div>
                    <w:div w:id="1474370602">
                      <w:marLeft w:val="0"/>
                      <w:marRight w:val="0"/>
                      <w:marTop w:val="0"/>
                      <w:marBottom w:val="0"/>
                      <w:divBdr>
                        <w:top w:val="none" w:sz="0" w:space="0" w:color="auto"/>
                        <w:left w:val="none" w:sz="0" w:space="0" w:color="auto"/>
                        <w:bottom w:val="none" w:sz="0" w:space="0" w:color="auto"/>
                        <w:right w:val="none" w:sz="0" w:space="0" w:color="auto"/>
                      </w:divBdr>
                    </w:div>
                    <w:div w:id="1992521806">
                      <w:marLeft w:val="0"/>
                      <w:marRight w:val="0"/>
                      <w:marTop w:val="0"/>
                      <w:marBottom w:val="0"/>
                      <w:divBdr>
                        <w:top w:val="none" w:sz="0" w:space="0" w:color="auto"/>
                        <w:left w:val="none" w:sz="0" w:space="0" w:color="auto"/>
                        <w:bottom w:val="none" w:sz="0" w:space="0" w:color="auto"/>
                        <w:right w:val="none" w:sz="0" w:space="0" w:color="auto"/>
                      </w:divBdr>
                    </w:div>
                    <w:div w:id="27605519">
                      <w:marLeft w:val="0"/>
                      <w:marRight w:val="0"/>
                      <w:marTop w:val="0"/>
                      <w:marBottom w:val="0"/>
                      <w:divBdr>
                        <w:top w:val="none" w:sz="0" w:space="0" w:color="auto"/>
                        <w:left w:val="none" w:sz="0" w:space="0" w:color="auto"/>
                        <w:bottom w:val="none" w:sz="0" w:space="0" w:color="auto"/>
                        <w:right w:val="none" w:sz="0" w:space="0" w:color="auto"/>
                      </w:divBdr>
                    </w:div>
                    <w:div w:id="1781992534">
                      <w:marLeft w:val="0"/>
                      <w:marRight w:val="0"/>
                      <w:marTop w:val="0"/>
                      <w:marBottom w:val="0"/>
                      <w:divBdr>
                        <w:top w:val="none" w:sz="0" w:space="0" w:color="auto"/>
                        <w:left w:val="none" w:sz="0" w:space="0" w:color="auto"/>
                        <w:bottom w:val="none" w:sz="0" w:space="0" w:color="auto"/>
                        <w:right w:val="none" w:sz="0" w:space="0" w:color="auto"/>
                      </w:divBdr>
                    </w:div>
                    <w:div w:id="1206990206">
                      <w:marLeft w:val="0"/>
                      <w:marRight w:val="0"/>
                      <w:marTop w:val="0"/>
                      <w:marBottom w:val="0"/>
                      <w:divBdr>
                        <w:top w:val="none" w:sz="0" w:space="0" w:color="auto"/>
                        <w:left w:val="none" w:sz="0" w:space="0" w:color="auto"/>
                        <w:bottom w:val="none" w:sz="0" w:space="0" w:color="auto"/>
                        <w:right w:val="none" w:sz="0" w:space="0" w:color="auto"/>
                      </w:divBdr>
                    </w:div>
                    <w:div w:id="776100962">
                      <w:marLeft w:val="0"/>
                      <w:marRight w:val="0"/>
                      <w:marTop w:val="0"/>
                      <w:marBottom w:val="0"/>
                      <w:divBdr>
                        <w:top w:val="none" w:sz="0" w:space="0" w:color="auto"/>
                        <w:left w:val="none" w:sz="0" w:space="0" w:color="auto"/>
                        <w:bottom w:val="none" w:sz="0" w:space="0" w:color="auto"/>
                        <w:right w:val="none" w:sz="0" w:space="0" w:color="auto"/>
                      </w:divBdr>
                    </w:div>
                    <w:div w:id="1035036627">
                      <w:marLeft w:val="0"/>
                      <w:marRight w:val="0"/>
                      <w:marTop w:val="0"/>
                      <w:marBottom w:val="0"/>
                      <w:divBdr>
                        <w:top w:val="none" w:sz="0" w:space="0" w:color="auto"/>
                        <w:left w:val="none" w:sz="0" w:space="0" w:color="auto"/>
                        <w:bottom w:val="none" w:sz="0" w:space="0" w:color="auto"/>
                        <w:right w:val="none" w:sz="0" w:space="0" w:color="auto"/>
                      </w:divBdr>
                    </w:div>
                    <w:div w:id="643656988">
                      <w:marLeft w:val="0"/>
                      <w:marRight w:val="0"/>
                      <w:marTop w:val="0"/>
                      <w:marBottom w:val="0"/>
                      <w:divBdr>
                        <w:top w:val="none" w:sz="0" w:space="0" w:color="auto"/>
                        <w:left w:val="none" w:sz="0" w:space="0" w:color="auto"/>
                        <w:bottom w:val="none" w:sz="0" w:space="0" w:color="auto"/>
                        <w:right w:val="none" w:sz="0" w:space="0" w:color="auto"/>
                      </w:divBdr>
                    </w:div>
                    <w:div w:id="1652367368">
                      <w:marLeft w:val="0"/>
                      <w:marRight w:val="0"/>
                      <w:marTop w:val="0"/>
                      <w:marBottom w:val="0"/>
                      <w:divBdr>
                        <w:top w:val="none" w:sz="0" w:space="0" w:color="auto"/>
                        <w:left w:val="none" w:sz="0" w:space="0" w:color="auto"/>
                        <w:bottom w:val="none" w:sz="0" w:space="0" w:color="auto"/>
                        <w:right w:val="none" w:sz="0" w:space="0" w:color="auto"/>
                      </w:divBdr>
                    </w:div>
                    <w:div w:id="1860465043">
                      <w:marLeft w:val="0"/>
                      <w:marRight w:val="0"/>
                      <w:marTop w:val="0"/>
                      <w:marBottom w:val="0"/>
                      <w:divBdr>
                        <w:top w:val="none" w:sz="0" w:space="0" w:color="auto"/>
                        <w:left w:val="none" w:sz="0" w:space="0" w:color="auto"/>
                        <w:bottom w:val="none" w:sz="0" w:space="0" w:color="auto"/>
                        <w:right w:val="none" w:sz="0" w:space="0" w:color="auto"/>
                      </w:divBdr>
                    </w:div>
                    <w:div w:id="995037836">
                      <w:marLeft w:val="0"/>
                      <w:marRight w:val="0"/>
                      <w:marTop w:val="0"/>
                      <w:marBottom w:val="0"/>
                      <w:divBdr>
                        <w:top w:val="none" w:sz="0" w:space="0" w:color="auto"/>
                        <w:left w:val="none" w:sz="0" w:space="0" w:color="auto"/>
                        <w:bottom w:val="none" w:sz="0" w:space="0" w:color="auto"/>
                        <w:right w:val="none" w:sz="0" w:space="0" w:color="auto"/>
                      </w:divBdr>
                    </w:div>
                    <w:div w:id="37901366">
                      <w:marLeft w:val="0"/>
                      <w:marRight w:val="0"/>
                      <w:marTop w:val="0"/>
                      <w:marBottom w:val="0"/>
                      <w:divBdr>
                        <w:top w:val="none" w:sz="0" w:space="0" w:color="auto"/>
                        <w:left w:val="none" w:sz="0" w:space="0" w:color="auto"/>
                        <w:bottom w:val="none" w:sz="0" w:space="0" w:color="auto"/>
                        <w:right w:val="none" w:sz="0" w:space="0" w:color="auto"/>
                      </w:divBdr>
                    </w:div>
                    <w:div w:id="785394978">
                      <w:marLeft w:val="0"/>
                      <w:marRight w:val="0"/>
                      <w:marTop w:val="0"/>
                      <w:marBottom w:val="0"/>
                      <w:divBdr>
                        <w:top w:val="none" w:sz="0" w:space="0" w:color="auto"/>
                        <w:left w:val="none" w:sz="0" w:space="0" w:color="auto"/>
                        <w:bottom w:val="none" w:sz="0" w:space="0" w:color="auto"/>
                        <w:right w:val="none" w:sz="0" w:space="0" w:color="auto"/>
                      </w:divBdr>
                    </w:div>
                    <w:div w:id="2111852805">
                      <w:marLeft w:val="0"/>
                      <w:marRight w:val="0"/>
                      <w:marTop w:val="0"/>
                      <w:marBottom w:val="0"/>
                      <w:divBdr>
                        <w:top w:val="none" w:sz="0" w:space="0" w:color="auto"/>
                        <w:left w:val="none" w:sz="0" w:space="0" w:color="auto"/>
                        <w:bottom w:val="none" w:sz="0" w:space="0" w:color="auto"/>
                        <w:right w:val="none" w:sz="0" w:space="0" w:color="auto"/>
                      </w:divBdr>
                    </w:div>
                    <w:div w:id="1146698974">
                      <w:marLeft w:val="0"/>
                      <w:marRight w:val="0"/>
                      <w:marTop w:val="0"/>
                      <w:marBottom w:val="0"/>
                      <w:divBdr>
                        <w:top w:val="none" w:sz="0" w:space="0" w:color="auto"/>
                        <w:left w:val="none" w:sz="0" w:space="0" w:color="auto"/>
                        <w:bottom w:val="none" w:sz="0" w:space="0" w:color="auto"/>
                        <w:right w:val="none" w:sz="0" w:space="0" w:color="auto"/>
                      </w:divBdr>
                    </w:div>
                    <w:div w:id="847715518">
                      <w:marLeft w:val="0"/>
                      <w:marRight w:val="0"/>
                      <w:marTop w:val="0"/>
                      <w:marBottom w:val="0"/>
                      <w:divBdr>
                        <w:top w:val="none" w:sz="0" w:space="0" w:color="auto"/>
                        <w:left w:val="none" w:sz="0" w:space="0" w:color="auto"/>
                        <w:bottom w:val="none" w:sz="0" w:space="0" w:color="auto"/>
                        <w:right w:val="none" w:sz="0" w:space="0" w:color="auto"/>
                      </w:divBdr>
                    </w:div>
                    <w:div w:id="775175232">
                      <w:marLeft w:val="0"/>
                      <w:marRight w:val="0"/>
                      <w:marTop w:val="0"/>
                      <w:marBottom w:val="0"/>
                      <w:divBdr>
                        <w:top w:val="none" w:sz="0" w:space="0" w:color="auto"/>
                        <w:left w:val="none" w:sz="0" w:space="0" w:color="auto"/>
                        <w:bottom w:val="none" w:sz="0" w:space="0" w:color="auto"/>
                        <w:right w:val="none" w:sz="0" w:space="0" w:color="auto"/>
                      </w:divBdr>
                    </w:div>
                    <w:div w:id="1853717530">
                      <w:marLeft w:val="0"/>
                      <w:marRight w:val="0"/>
                      <w:marTop w:val="0"/>
                      <w:marBottom w:val="0"/>
                      <w:divBdr>
                        <w:top w:val="none" w:sz="0" w:space="0" w:color="auto"/>
                        <w:left w:val="none" w:sz="0" w:space="0" w:color="auto"/>
                        <w:bottom w:val="none" w:sz="0" w:space="0" w:color="auto"/>
                        <w:right w:val="none" w:sz="0" w:space="0" w:color="auto"/>
                      </w:divBdr>
                    </w:div>
                    <w:div w:id="240872865">
                      <w:marLeft w:val="0"/>
                      <w:marRight w:val="0"/>
                      <w:marTop w:val="0"/>
                      <w:marBottom w:val="0"/>
                      <w:divBdr>
                        <w:top w:val="none" w:sz="0" w:space="0" w:color="auto"/>
                        <w:left w:val="none" w:sz="0" w:space="0" w:color="auto"/>
                        <w:bottom w:val="none" w:sz="0" w:space="0" w:color="auto"/>
                        <w:right w:val="none" w:sz="0" w:space="0" w:color="auto"/>
                      </w:divBdr>
                    </w:div>
                    <w:div w:id="1670057294">
                      <w:marLeft w:val="0"/>
                      <w:marRight w:val="0"/>
                      <w:marTop w:val="0"/>
                      <w:marBottom w:val="0"/>
                      <w:divBdr>
                        <w:top w:val="none" w:sz="0" w:space="0" w:color="auto"/>
                        <w:left w:val="none" w:sz="0" w:space="0" w:color="auto"/>
                        <w:bottom w:val="none" w:sz="0" w:space="0" w:color="auto"/>
                        <w:right w:val="none" w:sz="0" w:space="0" w:color="auto"/>
                      </w:divBdr>
                    </w:div>
                    <w:div w:id="39256164">
                      <w:marLeft w:val="0"/>
                      <w:marRight w:val="0"/>
                      <w:marTop w:val="0"/>
                      <w:marBottom w:val="0"/>
                      <w:divBdr>
                        <w:top w:val="none" w:sz="0" w:space="0" w:color="auto"/>
                        <w:left w:val="none" w:sz="0" w:space="0" w:color="auto"/>
                        <w:bottom w:val="none" w:sz="0" w:space="0" w:color="auto"/>
                        <w:right w:val="none" w:sz="0" w:space="0" w:color="auto"/>
                      </w:divBdr>
                    </w:div>
                    <w:div w:id="161629451">
                      <w:marLeft w:val="0"/>
                      <w:marRight w:val="0"/>
                      <w:marTop w:val="0"/>
                      <w:marBottom w:val="0"/>
                      <w:divBdr>
                        <w:top w:val="none" w:sz="0" w:space="0" w:color="auto"/>
                        <w:left w:val="none" w:sz="0" w:space="0" w:color="auto"/>
                        <w:bottom w:val="none" w:sz="0" w:space="0" w:color="auto"/>
                        <w:right w:val="none" w:sz="0" w:space="0" w:color="auto"/>
                      </w:divBdr>
                    </w:div>
                    <w:div w:id="1375930354">
                      <w:marLeft w:val="0"/>
                      <w:marRight w:val="0"/>
                      <w:marTop w:val="0"/>
                      <w:marBottom w:val="0"/>
                      <w:divBdr>
                        <w:top w:val="none" w:sz="0" w:space="0" w:color="auto"/>
                        <w:left w:val="none" w:sz="0" w:space="0" w:color="auto"/>
                        <w:bottom w:val="none" w:sz="0" w:space="0" w:color="auto"/>
                        <w:right w:val="none" w:sz="0" w:space="0" w:color="auto"/>
                      </w:divBdr>
                    </w:div>
                    <w:div w:id="1282608658">
                      <w:marLeft w:val="0"/>
                      <w:marRight w:val="0"/>
                      <w:marTop w:val="0"/>
                      <w:marBottom w:val="0"/>
                      <w:divBdr>
                        <w:top w:val="none" w:sz="0" w:space="0" w:color="auto"/>
                        <w:left w:val="none" w:sz="0" w:space="0" w:color="auto"/>
                        <w:bottom w:val="none" w:sz="0" w:space="0" w:color="auto"/>
                        <w:right w:val="none" w:sz="0" w:space="0" w:color="auto"/>
                      </w:divBdr>
                    </w:div>
                    <w:div w:id="1112749529">
                      <w:marLeft w:val="0"/>
                      <w:marRight w:val="0"/>
                      <w:marTop w:val="0"/>
                      <w:marBottom w:val="0"/>
                      <w:divBdr>
                        <w:top w:val="none" w:sz="0" w:space="0" w:color="auto"/>
                        <w:left w:val="none" w:sz="0" w:space="0" w:color="auto"/>
                        <w:bottom w:val="none" w:sz="0" w:space="0" w:color="auto"/>
                        <w:right w:val="none" w:sz="0" w:space="0" w:color="auto"/>
                      </w:divBdr>
                    </w:div>
                    <w:div w:id="1545212716">
                      <w:marLeft w:val="0"/>
                      <w:marRight w:val="0"/>
                      <w:marTop w:val="0"/>
                      <w:marBottom w:val="0"/>
                      <w:divBdr>
                        <w:top w:val="none" w:sz="0" w:space="0" w:color="auto"/>
                        <w:left w:val="none" w:sz="0" w:space="0" w:color="auto"/>
                        <w:bottom w:val="none" w:sz="0" w:space="0" w:color="auto"/>
                        <w:right w:val="none" w:sz="0" w:space="0" w:color="auto"/>
                      </w:divBdr>
                    </w:div>
                    <w:div w:id="511459236">
                      <w:marLeft w:val="0"/>
                      <w:marRight w:val="0"/>
                      <w:marTop w:val="0"/>
                      <w:marBottom w:val="0"/>
                      <w:divBdr>
                        <w:top w:val="none" w:sz="0" w:space="0" w:color="auto"/>
                        <w:left w:val="none" w:sz="0" w:space="0" w:color="auto"/>
                        <w:bottom w:val="none" w:sz="0" w:space="0" w:color="auto"/>
                        <w:right w:val="none" w:sz="0" w:space="0" w:color="auto"/>
                      </w:divBdr>
                    </w:div>
                    <w:div w:id="430976588">
                      <w:marLeft w:val="0"/>
                      <w:marRight w:val="0"/>
                      <w:marTop w:val="0"/>
                      <w:marBottom w:val="0"/>
                      <w:divBdr>
                        <w:top w:val="none" w:sz="0" w:space="0" w:color="auto"/>
                        <w:left w:val="none" w:sz="0" w:space="0" w:color="auto"/>
                        <w:bottom w:val="none" w:sz="0" w:space="0" w:color="auto"/>
                        <w:right w:val="none" w:sz="0" w:space="0" w:color="auto"/>
                      </w:divBdr>
                    </w:div>
                    <w:div w:id="655644566">
                      <w:marLeft w:val="0"/>
                      <w:marRight w:val="0"/>
                      <w:marTop w:val="0"/>
                      <w:marBottom w:val="0"/>
                      <w:divBdr>
                        <w:top w:val="none" w:sz="0" w:space="0" w:color="auto"/>
                        <w:left w:val="none" w:sz="0" w:space="0" w:color="auto"/>
                        <w:bottom w:val="none" w:sz="0" w:space="0" w:color="auto"/>
                        <w:right w:val="none" w:sz="0" w:space="0" w:color="auto"/>
                      </w:divBdr>
                    </w:div>
                    <w:div w:id="783235401">
                      <w:marLeft w:val="0"/>
                      <w:marRight w:val="0"/>
                      <w:marTop w:val="0"/>
                      <w:marBottom w:val="0"/>
                      <w:divBdr>
                        <w:top w:val="none" w:sz="0" w:space="0" w:color="auto"/>
                        <w:left w:val="none" w:sz="0" w:space="0" w:color="auto"/>
                        <w:bottom w:val="none" w:sz="0" w:space="0" w:color="auto"/>
                        <w:right w:val="none" w:sz="0" w:space="0" w:color="auto"/>
                      </w:divBdr>
                    </w:div>
                    <w:div w:id="898171967">
                      <w:marLeft w:val="0"/>
                      <w:marRight w:val="0"/>
                      <w:marTop w:val="0"/>
                      <w:marBottom w:val="0"/>
                      <w:divBdr>
                        <w:top w:val="none" w:sz="0" w:space="0" w:color="auto"/>
                        <w:left w:val="none" w:sz="0" w:space="0" w:color="auto"/>
                        <w:bottom w:val="none" w:sz="0" w:space="0" w:color="auto"/>
                        <w:right w:val="none" w:sz="0" w:space="0" w:color="auto"/>
                      </w:divBdr>
                    </w:div>
                    <w:div w:id="1802577018">
                      <w:marLeft w:val="0"/>
                      <w:marRight w:val="0"/>
                      <w:marTop w:val="0"/>
                      <w:marBottom w:val="0"/>
                      <w:divBdr>
                        <w:top w:val="none" w:sz="0" w:space="0" w:color="auto"/>
                        <w:left w:val="none" w:sz="0" w:space="0" w:color="auto"/>
                        <w:bottom w:val="none" w:sz="0" w:space="0" w:color="auto"/>
                        <w:right w:val="none" w:sz="0" w:space="0" w:color="auto"/>
                      </w:divBdr>
                    </w:div>
                    <w:div w:id="1593389421">
                      <w:marLeft w:val="0"/>
                      <w:marRight w:val="0"/>
                      <w:marTop w:val="0"/>
                      <w:marBottom w:val="0"/>
                      <w:divBdr>
                        <w:top w:val="none" w:sz="0" w:space="0" w:color="auto"/>
                        <w:left w:val="none" w:sz="0" w:space="0" w:color="auto"/>
                        <w:bottom w:val="none" w:sz="0" w:space="0" w:color="auto"/>
                        <w:right w:val="none" w:sz="0" w:space="0" w:color="auto"/>
                      </w:divBdr>
                    </w:div>
                    <w:div w:id="708379824">
                      <w:marLeft w:val="0"/>
                      <w:marRight w:val="0"/>
                      <w:marTop w:val="0"/>
                      <w:marBottom w:val="0"/>
                      <w:divBdr>
                        <w:top w:val="none" w:sz="0" w:space="0" w:color="auto"/>
                        <w:left w:val="none" w:sz="0" w:space="0" w:color="auto"/>
                        <w:bottom w:val="none" w:sz="0" w:space="0" w:color="auto"/>
                        <w:right w:val="none" w:sz="0" w:space="0" w:color="auto"/>
                      </w:divBdr>
                    </w:div>
                    <w:div w:id="1338195306">
                      <w:marLeft w:val="0"/>
                      <w:marRight w:val="0"/>
                      <w:marTop w:val="0"/>
                      <w:marBottom w:val="0"/>
                      <w:divBdr>
                        <w:top w:val="none" w:sz="0" w:space="0" w:color="auto"/>
                        <w:left w:val="none" w:sz="0" w:space="0" w:color="auto"/>
                        <w:bottom w:val="none" w:sz="0" w:space="0" w:color="auto"/>
                        <w:right w:val="none" w:sz="0" w:space="0" w:color="auto"/>
                      </w:divBdr>
                    </w:div>
                    <w:div w:id="657422371">
                      <w:marLeft w:val="0"/>
                      <w:marRight w:val="0"/>
                      <w:marTop w:val="0"/>
                      <w:marBottom w:val="0"/>
                      <w:divBdr>
                        <w:top w:val="none" w:sz="0" w:space="0" w:color="auto"/>
                        <w:left w:val="none" w:sz="0" w:space="0" w:color="auto"/>
                        <w:bottom w:val="none" w:sz="0" w:space="0" w:color="auto"/>
                        <w:right w:val="none" w:sz="0" w:space="0" w:color="auto"/>
                      </w:divBdr>
                    </w:div>
                    <w:div w:id="210653819">
                      <w:marLeft w:val="0"/>
                      <w:marRight w:val="0"/>
                      <w:marTop w:val="0"/>
                      <w:marBottom w:val="0"/>
                      <w:divBdr>
                        <w:top w:val="none" w:sz="0" w:space="0" w:color="auto"/>
                        <w:left w:val="none" w:sz="0" w:space="0" w:color="auto"/>
                        <w:bottom w:val="none" w:sz="0" w:space="0" w:color="auto"/>
                        <w:right w:val="none" w:sz="0" w:space="0" w:color="auto"/>
                      </w:divBdr>
                    </w:div>
                    <w:div w:id="1787314885">
                      <w:marLeft w:val="0"/>
                      <w:marRight w:val="0"/>
                      <w:marTop w:val="0"/>
                      <w:marBottom w:val="0"/>
                      <w:divBdr>
                        <w:top w:val="none" w:sz="0" w:space="0" w:color="auto"/>
                        <w:left w:val="none" w:sz="0" w:space="0" w:color="auto"/>
                        <w:bottom w:val="none" w:sz="0" w:space="0" w:color="auto"/>
                        <w:right w:val="none" w:sz="0" w:space="0" w:color="auto"/>
                      </w:divBdr>
                    </w:div>
                    <w:div w:id="772046589">
                      <w:marLeft w:val="0"/>
                      <w:marRight w:val="0"/>
                      <w:marTop w:val="0"/>
                      <w:marBottom w:val="0"/>
                      <w:divBdr>
                        <w:top w:val="none" w:sz="0" w:space="0" w:color="auto"/>
                        <w:left w:val="none" w:sz="0" w:space="0" w:color="auto"/>
                        <w:bottom w:val="none" w:sz="0" w:space="0" w:color="auto"/>
                        <w:right w:val="none" w:sz="0" w:space="0" w:color="auto"/>
                      </w:divBdr>
                    </w:div>
                    <w:div w:id="1272709150">
                      <w:marLeft w:val="0"/>
                      <w:marRight w:val="0"/>
                      <w:marTop w:val="0"/>
                      <w:marBottom w:val="0"/>
                      <w:divBdr>
                        <w:top w:val="none" w:sz="0" w:space="0" w:color="auto"/>
                        <w:left w:val="none" w:sz="0" w:space="0" w:color="auto"/>
                        <w:bottom w:val="none" w:sz="0" w:space="0" w:color="auto"/>
                        <w:right w:val="none" w:sz="0" w:space="0" w:color="auto"/>
                      </w:divBdr>
                    </w:div>
                    <w:div w:id="392125105">
                      <w:marLeft w:val="0"/>
                      <w:marRight w:val="0"/>
                      <w:marTop w:val="0"/>
                      <w:marBottom w:val="0"/>
                      <w:divBdr>
                        <w:top w:val="none" w:sz="0" w:space="0" w:color="auto"/>
                        <w:left w:val="none" w:sz="0" w:space="0" w:color="auto"/>
                        <w:bottom w:val="none" w:sz="0" w:space="0" w:color="auto"/>
                        <w:right w:val="none" w:sz="0" w:space="0" w:color="auto"/>
                      </w:divBdr>
                    </w:div>
                    <w:div w:id="1455833839">
                      <w:marLeft w:val="0"/>
                      <w:marRight w:val="0"/>
                      <w:marTop w:val="0"/>
                      <w:marBottom w:val="0"/>
                      <w:divBdr>
                        <w:top w:val="none" w:sz="0" w:space="0" w:color="auto"/>
                        <w:left w:val="none" w:sz="0" w:space="0" w:color="auto"/>
                        <w:bottom w:val="none" w:sz="0" w:space="0" w:color="auto"/>
                        <w:right w:val="none" w:sz="0" w:space="0" w:color="auto"/>
                      </w:divBdr>
                    </w:div>
                    <w:div w:id="1715541023">
                      <w:marLeft w:val="0"/>
                      <w:marRight w:val="0"/>
                      <w:marTop w:val="0"/>
                      <w:marBottom w:val="0"/>
                      <w:divBdr>
                        <w:top w:val="none" w:sz="0" w:space="0" w:color="auto"/>
                        <w:left w:val="none" w:sz="0" w:space="0" w:color="auto"/>
                        <w:bottom w:val="none" w:sz="0" w:space="0" w:color="auto"/>
                        <w:right w:val="none" w:sz="0" w:space="0" w:color="auto"/>
                      </w:divBdr>
                    </w:div>
                    <w:div w:id="166407578">
                      <w:marLeft w:val="0"/>
                      <w:marRight w:val="0"/>
                      <w:marTop w:val="0"/>
                      <w:marBottom w:val="0"/>
                      <w:divBdr>
                        <w:top w:val="none" w:sz="0" w:space="0" w:color="auto"/>
                        <w:left w:val="none" w:sz="0" w:space="0" w:color="auto"/>
                        <w:bottom w:val="none" w:sz="0" w:space="0" w:color="auto"/>
                        <w:right w:val="none" w:sz="0" w:space="0" w:color="auto"/>
                      </w:divBdr>
                    </w:div>
                    <w:div w:id="1999533554">
                      <w:marLeft w:val="0"/>
                      <w:marRight w:val="0"/>
                      <w:marTop w:val="0"/>
                      <w:marBottom w:val="0"/>
                      <w:divBdr>
                        <w:top w:val="none" w:sz="0" w:space="0" w:color="auto"/>
                        <w:left w:val="none" w:sz="0" w:space="0" w:color="auto"/>
                        <w:bottom w:val="none" w:sz="0" w:space="0" w:color="auto"/>
                        <w:right w:val="none" w:sz="0" w:space="0" w:color="auto"/>
                      </w:divBdr>
                    </w:div>
                    <w:div w:id="15933480">
                      <w:marLeft w:val="0"/>
                      <w:marRight w:val="0"/>
                      <w:marTop w:val="0"/>
                      <w:marBottom w:val="0"/>
                      <w:divBdr>
                        <w:top w:val="none" w:sz="0" w:space="0" w:color="auto"/>
                        <w:left w:val="none" w:sz="0" w:space="0" w:color="auto"/>
                        <w:bottom w:val="none" w:sz="0" w:space="0" w:color="auto"/>
                        <w:right w:val="none" w:sz="0" w:space="0" w:color="auto"/>
                      </w:divBdr>
                    </w:div>
                    <w:div w:id="1031491964">
                      <w:marLeft w:val="0"/>
                      <w:marRight w:val="0"/>
                      <w:marTop w:val="0"/>
                      <w:marBottom w:val="0"/>
                      <w:divBdr>
                        <w:top w:val="none" w:sz="0" w:space="0" w:color="auto"/>
                        <w:left w:val="none" w:sz="0" w:space="0" w:color="auto"/>
                        <w:bottom w:val="none" w:sz="0" w:space="0" w:color="auto"/>
                        <w:right w:val="none" w:sz="0" w:space="0" w:color="auto"/>
                      </w:divBdr>
                    </w:div>
                    <w:div w:id="395512927">
                      <w:marLeft w:val="0"/>
                      <w:marRight w:val="0"/>
                      <w:marTop w:val="0"/>
                      <w:marBottom w:val="0"/>
                      <w:divBdr>
                        <w:top w:val="none" w:sz="0" w:space="0" w:color="auto"/>
                        <w:left w:val="none" w:sz="0" w:space="0" w:color="auto"/>
                        <w:bottom w:val="none" w:sz="0" w:space="0" w:color="auto"/>
                        <w:right w:val="none" w:sz="0" w:space="0" w:color="auto"/>
                      </w:divBdr>
                    </w:div>
                    <w:div w:id="784036841">
                      <w:marLeft w:val="0"/>
                      <w:marRight w:val="0"/>
                      <w:marTop w:val="0"/>
                      <w:marBottom w:val="0"/>
                      <w:divBdr>
                        <w:top w:val="none" w:sz="0" w:space="0" w:color="auto"/>
                        <w:left w:val="none" w:sz="0" w:space="0" w:color="auto"/>
                        <w:bottom w:val="none" w:sz="0" w:space="0" w:color="auto"/>
                        <w:right w:val="none" w:sz="0" w:space="0" w:color="auto"/>
                      </w:divBdr>
                    </w:div>
                    <w:div w:id="1603757551">
                      <w:marLeft w:val="0"/>
                      <w:marRight w:val="0"/>
                      <w:marTop w:val="0"/>
                      <w:marBottom w:val="0"/>
                      <w:divBdr>
                        <w:top w:val="none" w:sz="0" w:space="0" w:color="auto"/>
                        <w:left w:val="none" w:sz="0" w:space="0" w:color="auto"/>
                        <w:bottom w:val="none" w:sz="0" w:space="0" w:color="auto"/>
                        <w:right w:val="none" w:sz="0" w:space="0" w:color="auto"/>
                      </w:divBdr>
                    </w:div>
                    <w:div w:id="544028751">
                      <w:marLeft w:val="0"/>
                      <w:marRight w:val="0"/>
                      <w:marTop w:val="0"/>
                      <w:marBottom w:val="0"/>
                      <w:divBdr>
                        <w:top w:val="none" w:sz="0" w:space="0" w:color="auto"/>
                        <w:left w:val="none" w:sz="0" w:space="0" w:color="auto"/>
                        <w:bottom w:val="none" w:sz="0" w:space="0" w:color="auto"/>
                        <w:right w:val="none" w:sz="0" w:space="0" w:color="auto"/>
                      </w:divBdr>
                    </w:div>
                    <w:div w:id="930820356">
                      <w:marLeft w:val="0"/>
                      <w:marRight w:val="0"/>
                      <w:marTop w:val="0"/>
                      <w:marBottom w:val="0"/>
                      <w:divBdr>
                        <w:top w:val="none" w:sz="0" w:space="0" w:color="auto"/>
                        <w:left w:val="none" w:sz="0" w:space="0" w:color="auto"/>
                        <w:bottom w:val="none" w:sz="0" w:space="0" w:color="auto"/>
                        <w:right w:val="none" w:sz="0" w:space="0" w:color="auto"/>
                      </w:divBdr>
                    </w:div>
                    <w:div w:id="1835293673">
                      <w:marLeft w:val="0"/>
                      <w:marRight w:val="0"/>
                      <w:marTop w:val="0"/>
                      <w:marBottom w:val="0"/>
                      <w:divBdr>
                        <w:top w:val="none" w:sz="0" w:space="0" w:color="auto"/>
                        <w:left w:val="none" w:sz="0" w:space="0" w:color="auto"/>
                        <w:bottom w:val="none" w:sz="0" w:space="0" w:color="auto"/>
                        <w:right w:val="none" w:sz="0" w:space="0" w:color="auto"/>
                      </w:divBdr>
                    </w:div>
                    <w:div w:id="301692970">
                      <w:marLeft w:val="0"/>
                      <w:marRight w:val="0"/>
                      <w:marTop w:val="0"/>
                      <w:marBottom w:val="0"/>
                      <w:divBdr>
                        <w:top w:val="none" w:sz="0" w:space="0" w:color="auto"/>
                        <w:left w:val="none" w:sz="0" w:space="0" w:color="auto"/>
                        <w:bottom w:val="none" w:sz="0" w:space="0" w:color="auto"/>
                        <w:right w:val="none" w:sz="0" w:space="0" w:color="auto"/>
                      </w:divBdr>
                    </w:div>
                    <w:div w:id="21788095">
                      <w:marLeft w:val="0"/>
                      <w:marRight w:val="0"/>
                      <w:marTop w:val="0"/>
                      <w:marBottom w:val="0"/>
                      <w:divBdr>
                        <w:top w:val="none" w:sz="0" w:space="0" w:color="auto"/>
                        <w:left w:val="none" w:sz="0" w:space="0" w:color="auto"/>
                        <w:bottom w:val="none" w:sz="0" w:space="0" w:color="auto"/>
                        <w:right w:val="none" w:sz="0" w:space="0" w:color="auto"/>
                      </w:divBdr>
                    </w:div>
                    <w:div w:id="1353073518">
                      <w:marLeft w:val="0"/>
                      <w:marRight w:val="0"/>
                      <w:marTop w:val="0"/>
                      <w:marBottom w:val="0"/>
                      <w:divBdr>
                        <w:top w:val="none" w:sz="0" w:space="0" w:color="auto"/>
                        <w:left w:val="none" w:sz="0" w:space="0" w:color="auto"/>
                        <w:bottom w:val="none" w:sz="0" w:space="0" w:color="auto"/>
                        <w:right w:val="none" w:sz="0" w:space="0" w:color="auto"/>
                      </w:divBdr>
                    </w:div>
                    <w:div w:id="1591813164">
                      <w:marLeft w:val="0"/>
                      <w:marRight w:val="0"/>
                      <w:marTop w:val="0"/>
                      <w:marBottom w:val="0"/>
                      <w:divBdr>
                        <w:top w:val="none" w:sz="0" w:space="0" w:color="auto"/>
                        <w:left w:val="none" w:sz="0" w:space="0" w:color="auto"/>
                        <w:bottom w:val="none" w:sz="0" w:space="0" w:color="auto"/>
                        <w:right w:val="none" w:sz="0" w:space="0" w:color="auto"/>
                      </w:divBdr>
                    </w:div>
                    <w:div w:id="736055901">
                      <w:marLeft w:val="0"/>
                      <w:marRight w:val="0"/>
                      <w:marTop w:val="0"/>
                      <w:marBottom w:val="0"/>
                      <w:divBdr>
                        <w:top w:val="none" w:sz="0" w:space="0" w:color="auto"/>
                        <w:left w:val="none" w:sz="0" w:space="0" w:color="auto"/>
                        <w:bottom w:val="none" w:sz="0" w:space="0" w:color="auto"/>
                        <w:right w:val="none" w:sz="0" w:space="0" w:color="auto"/>
                      </w:divBdr>
                    </w:div>
                    <w:div w:id="1436902492">
                      <w:marLeft w:val="0"/>
                      <w:marRight w:val="0"/>
                      <w:marTop w:val="0"/>
                      <w:marBottom w:val="0"/>
                      <w:divBdr>
                        <w:top w:val="none" w:sz="0" w:space="0" w:color="auto"/>
                        <w:left w:val="none" w:sz="0" w:space="0" w:color="auto"/>
                        <w:bottom w:val="none" w:sz="0" w:space="0" w:color="auto"/>
                        <w:right w:val="none" w:sz="0" w:space="0" w:color="auto"/>
                      </w:divBdr>
                    </w:div>
                    <w:div w:id="864250580">
                      <w:marLeft w:val="0"/>
                      <w:marRight w:val="0"/>
                      <w:marTop w:val="0"/>
                      <w:marBottom w:val="0"/>
                      <w:divBdr>
                        <w:top w:val="none" w:sz="0" w:space="0" w:color="auto"/>
                        <w:left w:val="none" w:sz="0" w:space="0" w:color="auto"/>
                        <w:bottom w:val="none" w:sz="0" w:space="0" w:color="auto"/>
                        <w:right w:val="none" w:sz="0" w:space="0" w:color="auto"/>
                      </w:divBdr>
                    </w:div>
                    <w:div w:id="1798913767">
                      <w:marLeft w:val="0"/>
                      <w:marRight w:val="0"/>
                      <w:marTop w:val="0"/>
                      <w:marBottom w:val="0"/>
                      <w:divBdr>
                        <w:top w:val="none" w:sz="0" w:space="0" w:color="auto"/>
                        <w:left w:val="none" w:sz="0" w:space="0" w:color="auto"/>
                        <w:bottom w:val="none" w:sz="0" w:space="0" w:color="auto"/>
                        <w:right w:val="none" w:sz="0" w:space="0" w:color="auto"/>
                      </w:divBdr>
                    </w:div>
                    <w:div w:id="1307011979">
                      <w:marLeft w:val="0"/>
                      <w:marRight w:val="0"/>
                      <w:marTop w:val="0"/>
                      <w:marBottom w:val="0"/>
                      <w:divBdr>
                        <w:top w:val="none" w:sz="0" w:space="0" w:color="auto"/>
                        <w:left w:val="none" w:sz="0" w:space="0" w:color="auto"/>
                        <w:bottom w:val="none" w:sz="0" w:space="0" w:color="auto"/>
                        <w:right w:val="none" w:sz="0" w:space="0" w:color="auto"/>
                      </w:divBdr>
                    </w:div>
                    <w:div w:id="1345090002">
                      <w:marLeft w:val="0"/>
                      <w:marRight w:val="0"/>
                      <w:marTop w:val="0"/>
                      <w:marBottom w:val="0"/>
                      <w:divBdr>
                        <w:top w:val="none" w:sz="0" w:space="0" w:color="auto"/>
                        <w:left w:val="none" w:sz="0" w:space="0" w:color="auto"/>
                        <w:bottom w:val="none" w:sz="0" w:space="0" w:color="auto"/>
                        <w:right w:val="none" w:sz="0" w:space="0" w:color="auto"/>
                      </w:divBdr>
                    </w:div>
                    <w:div w:id="1021469976">
                      <w:marLeft w:val="0"/>
                      <w:marRight w:val="0"/>
                      <w:marTop w:val="0"/>
                      <w:marBottom w:val="0"/>
                      <w:divBdr>
                        <w:top w:val="none" w:sz="0" w:space="0" w:color="auto"/>
                        <w:left w:val="none" w:sz="0" w:space="0" w:color="auto"/>
                        <w:bottom w:val="none" w:sz="0" w:space="0" w:color="auto"/>
                        <w:right w:val="none" w:sz="0" w:space="0" w:color="auto"/>
                      </w:divBdr>
                    </w:div>
                    <w:div w:id="2142993170">
                      <w:marLeft w:val="0"/>
                      <w:marRight w:val="0"/>
                      <w:marTop w:val="0"/>
                      <w:marBottom w:val="0"/>
                      <w:divBdr>
                        <w:top w:val="none" w:sz="0" w:space="0" w:color="auto"/>
                        <w:left w:val="none" w:sz="0" w:space="0" w:color="auto"/>
                        <w:bottom w:val="none" w:sz="0" w:space="0" w:color="auto"/>
                        <w:right w:val="none" w:sz="0" w:space="0" w:color="auto"/>
                      </w:divBdr>
                    </w:div>
                    <w:div w:id="225838964">
                      <w:marLeft w:val="0"/>
                      <w:marRight w:val="0"/>
                      <w:marTop w:val="0"/>
                      <w:marBottom w:val="0"/>
                      <w:divBdr>
                        <w:top w:val="none" w:sz="0" w:space="0" w:color="auto"/>
                        <w:left w:val="none" w:sz="0" w:space="0" w:color="auto"/>
                        <w:bottom w:val="none" w:sz="0" w:space="0" w:color="auto"/>
                        <w:right w:val="none" w:sz="0" w:space="0" w:color="auto"/>
                      </w:divBdr>
                    </w:div>
                    <w:div w:id="2018000472">
                      <w:marLeft w:val="0"/>
                      <w:marRight w:val="0"/>
                      <w:marTop w:val="0"/>
                      <w:marBottom w:val="0"/>
                      <w:divBdr>
                        <w:top w:val="none" w:sz="0" w:space="0" w:color="auto"/>
                        <w:left w:val="none" w:sz="0" w:space="0" w:color="auto"/>
                        <w:bottom w:val="none" w:sz="0" w:space="0" w:color="auto"/>
                        <w:right w:val="none" w:sz="0" w:space="0" w:color="auto"/>
                      </w:divBdr>
                    </w:div>
                    <w:div w:id="1060791916">
                      <w:marLeft w:val="0"/>
                      <w:marRight w:val="0"/>
                      <w:marTop w:val="0"/>
                      <w:marBottom w:val="0"/>
                      <w:divBdr>
                        <w:top w:val="none" w:sz="0" w:space="0" w:color="auto"/>
                        <w:left w:val="none" w:sz="0" w:space="0" w:color="auto"/>
                        <w:bottom w:val="none" w:sz="0" w:space="0" w:color="auto"/>
                        <w:right w:val="none" w:sz="0" w:space="0" w:color="auto"/>
                      </w:divBdr>
                    </w:div>
                    <w:div w:id="1824463110">
                      <w:marLeft w:val="0"/>
                      <w:marRight w:val="0"/>
                      <w:marTop w:val="0"/>
                      <w:marBottom w:val="0"/>
                      <w:divBdr>
                        <w:top w:val="none" w:sz="0" w:space="0" w:color="auto"/>
                        <w:left w:val="none" w:sz="0" w:space="0" w:color="auto"/>
                        <w:bottom w:val="none" w:sz="0" w:space="0" w:color="auto"/>
                        <w:right w:val="none" w:sz="0" w:space="0" w:color="auto"/>
                      </w:divBdr>
                    </w:div>
                    <w:div w:id="79103886">
                      <w:marLeft w:val="0"/>
                      <w:marRight w:val="0"/>
                      <w:marTop w:val="0"/>
                      <w:marBottom w:val="0"/>
                      <w:divBdr>
                        <w:top w:val="none" w:sz="0" w:space="0" w:color="auto"/>
                        <w:left w:val="none" w:sz="0" w:space="0" w:color="auto"/>
                        <w:bottom w:val="none" w:sz="0" w:space="0" w:color="auto"/>
                        <w:right w:val="none" w:sz="0" w:space="0" w:color="auto"/>
                      </w:divBdr>
                    </w:div>
                    <w:div w:id="1475684970">
                      <w:marLeft w:val="0"/>
                      <w:marRight w:val="0"/>
                      <w:marTop w:val="0"/>
                      <w:marBottom w:val="0"/>
                      <w:divBdr>
                        <w:top w:val="none" w:sz="0" w:space="0" w:color="auto"/>
                        <w:left w:val="none" w:sz="0" w:space="0" w:color="auto"/>
                        <w:bottom w:val="none" w:sz="0" w:space="0" w:color="auto"/>
                        <w:right w:val="none" w:sz="0" w:space="0" w:color="auto"/>
                      </w:divBdr>
                    </w:div>
                    <w:div w:id="986669786">
                      <w:marLeft w:val="0"/>
                      <w:marRight w:val="0"/>
                      <w:marTop w:val="0"/>
                      <w:marBottom w:val="0"/>
                      <w:divBdr>
                        <w:top w:val="none" w:sz="0" w:space="0" w:color="auto"/>
                        <w:left w:val="none" w:sz="0" w:space="0" w:color="auto"/>
                        <w:bottom w:val="none" w:sz="0" w:space="0" w:color="auto"/>
                        <w:right w:val="none" w:sz="0" w:space="0" w:color="auto"/>
                      </w:divBdr>
                    </w:div>
                    <w:div w:id="2088650617">
                      <w:marLeft w:val="0"/>
                      <w:marRight w:val="0"/>
                      <w:marTop w:val="0"/>
                      <w:marBottom w:val="0"/>
                      <w:divBdr>
                        <w:top w:val="none" w:sz="0" w:space="0" w:color="auto"/>
                        <w:left w:val="none" w:sz="0" w:space="0" w:color="auto"/>
                        <w:bottom w:val="none" w:sz="0" w:space="0" w:color="auto"/>
                        <w:right w:val="none" w:sz="0" w:space="0" w:color="auto"/>
                      </w:divBdr>
                    </w:div>
                    <w:div w:id="373846009">
                      <w:marLeft w:val="0"/>
                      <w:marRight w:val="0"/>
                      <w:marTop w:val="0"/>
                      <w:marBottom w:val="0"/>
                      <w:divBdr>
                        <w:top w:val="none" w:sz="0" w:space="0" w:color="auto"/>
                        <w:left w:val="none" w:sz="0" w:space="0" w:color="auto"/>
                        <w:bottom w:val="none" w:sz="0" w:space="0" w:color="auto"/>
                        <w:right w:val="none" w:sz="0" w:space="0" w:color="auto"/>
                      </w:divBdr>
                    </w:div>
                    <w:div w:id="1210610066">
                      <w:marLeft w:val="0"/>
                      <w:marRight w:val="0"/>
                      <w:marTop w:val="0"/>
                      <w:marBottom w:val="0"/>
                      <w:divBdr>
                        <w:top w:val="none" w:sz="0" w:space="0" w:color="auto"/>
                        <w:left w:val="none" w:sz="0" w:space="0" w:color="auto"/>
                        <w:bottom w:val="none" w:sz="0" w:space="0" w:color="auto"/>
                        <w:right w:val="none" w:sz="0" w:space="0" w:color="auto"/>
                      </w:divBdr>
                    </w:div>
                    <w:div w:id="149686229">
                      <w:marLeft w:val="0"/>
                      <w:marRight w:val="0"/>
                      <w:marTop w:val="0"/>
                      <w:marBottom w:val="0"/>
                      <w:divBdr>
                        <w:top w:val="none" w:sz="0" w:space="0" w:color="auto"/>
                        <w:left w:val="none" w:sz="0" w:space="0" w:color="auto"/>
                        <w:bottom w:val="none" w:sz="0" w:space="0" w:color="auto"/>
                        <w:right w:val="none" w:sz="0" w:space="0" w:color="auto"/>
                      </w:divBdr>
                    </w:div>
                    <w:div w:id="259531431">
                      <w:marLeft w:val="0"/>
                      <w:marRight w:val="0"/>
                      <w:marTop w:val="0"/>
                      <w:marBottom w:val="0"/>
                      <w:divBdr>
                        <w:top w:val="none" w:sz="0" w:space="0" w:color="auto"/>
                        <w:left w:val="none" w:sz="0" w:space="0" w:color="auto"/>
                        <w:bottom w:val="none" w:sz="0" w:space="0" w:color="auto"/>
                        <w:right w:val="none" w:sz="0" w:space="0" w:color="auto"/>
                      </w:divBdr>
                    </w:div>
                    <w:div w:id="1794013499">
                      <w:marLeft w:val="0"/>
                      <w:marRight w:val="0"/>
                      <w:marTop w:val="0"/>
                      <w:marBottom w:val="0"/>
                      <w:divBdr>
                        <w:top w:val="none" w:sz="0" w:space="0" w:color="auto"/>
                        <w:left w:val="none" w:sz="0" w:space="0" w:color="auto"/>
                        <w:bottom w:val="none" w:sz="0" w:space="0" w:color="auto"/>
                        <w:right w:val="none" w:sz="0" w:space="0" w:color="auto"/>
                      </w:divBdr>
                    </w:div>
                    <w:div w:id="1786850251">
                      <w:marLeft w:val="0"/>
                      <w:marRight w:val="0"/>
                      <w:marTop w:val="0"/>
                      <w:marBottom w:val="0"/>
                      <w:divBdr>
                        <w:top w:val="none" w:sz="0" w:space="0" w:color="auto"/>
                        <w:left w:val="none" w:sz="0" w:space="0" w:color="auto"/>
                        <w:bottom w:val="none" w:sz="0" w:space="0" w:color="auto"/>
                        <w:right w:val="none" w:sz="0" w:space="0" w:color="auto"/>
                      </w:divBdr>
                    </w:div>
                    <w:div w:id="514921769">
                      <w:marLeft w:val="0"/>
                      <w:marRight w:val="0"/>
                      <w:marTop w:val="0"/>
                      <w:marBottom w:val="0"/>
                      <w:divBdr>
                        <w:top w:val="none" w:sz="0" w:space="0" w:color="auto"/>
                        <w:left w:val="none" w:sz="0" w:space="0" w:color="auto"/>
                        <w:bottom w:val="none" w:sz="0" w:space="0" w:color="auto"/>
                        <w:right w:val="none" w:sz="0" w:space="0" w:color="auto"/>
                      </w:divBdr>
                    </w:div>
                    <w:div w:id="1434741180">
                      <w:marLeft w:val="0"/>
                      <w:marRight w:val="0"/>
                      <w:marTop w:val="0"/>
                      <w:marBottom w:val="0"/>
                      <w:divBdr>
                        <w:top w:val="none" w:sz="0" w:space="0" w:color="auto"/>
                        <w:left w:val="none" w:sz="0" w:space="0" w:color="auto"/>
                        <w:bottom w:val="none" w:sz="0" w:space="0" w:color="auto"/>
                        <w:right w:val="none" w:sz="0" w:space="0" w:color="auto"/>
                      </w:divBdr>
                    </w:div>
                    <w:div w:id="1851599952">
                      <w:marLeft w:val="0"/>
                      <w:marRight w:val="0"/>
                      <w:marTop w:val="0"/>
                      <w:marBottom w:val="0"/>
                      <w:divBdr>
                        <w:top w:val="none" w:sz="0" w:space="0" w:color="auto"/>
                        <w:left w:val="none" w:sz="0" w:space="0" w:color="auto"/>
                        <w:bottom w:val="none" w:sz="0" w:space="0" w:color="auto"/>
                        <w:right w:val="none" w:sz="0" w:space="0" w:color="auto"/>
                      </w:divBdr>
                    </w:div>
                    <w:div w:id="123933525">
                      <w:marLeft w:val="0"/>
                      <w:marRight w:val="0"/>
                      <w:marTop w:val="0"/>
                      <w:marBottom w:val="0"/>
                      <w:divBdr>
                        <w:top w:val="none" w:sz="0" w:space="0" w:color="auto"/>
                        <w:left w:val="none" w:sz="0" w:space="0" w:color="auto"/>
                        <w:bottom w:val="none" w:sz="0" w:space="0" w:color="auto"/>
                        <w:right w:val="none" w:sz="0" w:space="0" w:color="auto"/>
                      </w:divBdr>
                    </w:div>
                    <w:div w:id="1124346790">
                      <w:marLeft w:val="0"/>
                      <w:marRight w:val="0"/>
                      <w:marTop w:val="0"/>
                      <w:marBottom w:val="0"/>
                      <w:divBdr>
                        <w:top w:val="none" w:sz="0" w:space="0" w:color="auto"/>
                        <w:left w:val="none" w:sz="0" w:space="0" w:color="auto"/>
                        <w:bottom w:val="none" w:sz="0" w:space="0" w:color="auto"/>
                        <w:right w:val="none" w:sz="0" w:space="0" w:color="auto"/>
                      </w:divBdr>
                    </w:div>
                    <w:div w:id="297760551">
                      <w:marLeft w:val="0"/>
                      <w:marRight w:val="0"/>
                      <w:marTop w:val="0"/>
                      <w:marBottom w:val="0"/>
                      <w:divBdr>
                        <w:top w:val="none" w:sz="0" w:space="0" w:color="auto"/>
                        <w:left w:val="none" w:sz="0" w:space="0" w:color="auto"/>
                        <w:bottom w:val="none" w:sz="0" w:space="0" w:color="auto"/>
                        <w:right w:val="none" w:sz="0" w:space="0" w:color="auto"/>
                      </w:divBdr>
                    </w:div>
                    <w:div w:id="1257711547">
                      <w:marLeft w:val="0"/>
                      <w:marRight w:val="0"/>
                      <w:marTop w:val="0"/>
                      <w:marBottom w:val="0"/>
                      <w:divBdr>
                        <w:top w:val="none" w:sz="0" w:space="0" w:color="auto"/>
                        <w:left w:val="none" w:sz="0" w:space="0" w:color="auto"/>
                        <w:bottom w:val="none" w:sz="0" w:space="0" w:color="auto"/>
                        <w:right w:val="none" w:sz="0" w:space="0" w:color="auto"/>
                      </w:divBdr>
                    </w:div>
                    <w:div w:id="1121148642">
                      <w:marLeft w:val="0"/>
                      <w:marRight w:val="0"/>
                      <w:marTop w:val="0"/>
                      <w:marBottom w:val="0"/>
                      <w:divBdr>
                        <w:top w:val="none" w:sz="0" w:space="0" w:color="auto"/>
                        <w:left w:val="none" w:sz="0" w:space="0" w:color="auto"/>
                        <w:bottom w:val="none" w:sz="0" w:space="0" w:color="auto"/>
                        <w:right w:val="none" w:sz="0" w:space="0" w:color="auto"/>
                      </w:divBdr>
                    </w:div>
                    <w:div w:id="364449181">
                      <w:marLeft w:val="0"/>
                      <w:marRight w:val="0"/>
                      <w:marTop w:val="0"/>
                      <w:marBottom w:val="0"/>
                      <w:divBdr>
                        <w:top w:val="none" w:sz="0" w:space="0" w:color="auto"/>
                        <w:left w:val="none" w:sz="0" w:space="0" w:color="auto"/>
                        <w:bottom w:val="none" w:sz="0" w:space="0" w:color="auto"/>
                        <w:right w:val="none" w:sz="0" w:space="0" w:color="auto"/>
                      </w:divBdr>
                    </w:div>
                    <w:div w:id="1170801725">
                      <w:marLeft w:val="0"/>
                      <w:marRight w:val="0"/>
                      <w:marTop w:val="0"/>
                      <w:marBottom w:val="0"/>
                      <w:divBdr>
                        <w:top w:val="none" w:sz="0" w:space="0" w:color="auto"/>
                        <w:left w:val="none" w:sz="0" w:space="0" w:color="auto"/>
                        <w:bottom w:val="none" w:sz="0" w:space="0" w:color="auto"/>
                        <w:right w:val="none" w:sz="0" w:space="0" w:color="auto"/>
                      </w:divBdr>
                    </w:div>
                    <w:div w:id="870919893">
                      <w:marLeft w:val="0"/>
                      <w:marRight w:val="0"/>
                      <w:marTop w:val="0"/>
                      <w:marBottom w:val="0"/>
                      <w:divBdr>
                        <w:top w:val="none" w:sz="0" w:space="0" w:color="auto"/>
                        <w:left w:val="none" w:sz="0" w:space="0" w:color="auto"/>
                        <w:bottom w:val="none" w:sz="0" w:space="0" w:color="auto"/>
                        <w:right w:val="none" w:sz="0" w:space="0" w:color="auto"/>
                      </w:divBdr>
                    </w:div>
                    <w:div w:id="1013072500">
                      <w:marLeft w:val="0"/>
                      <w:marRight w:val="0"/>
                      <w:marTop w:val="0"/>
                      <w:marBottom w:val="0"/>
                      <w:divBdr>
                        <w:top w:val="none" w:sz="0" w:space="0" w:color="auto"/>
                        <w:left w:val="none" w:sz="0" w:space="0" w:color="auto"/>
                        <w:bottom w:val="none" w:sz="0" w:space="0" w:color="auto"/>
                        <w:right w:val="none" w:sz="0" w:space="0" w:color="auto"/>
                      </w:divBdr>
                    </w:div>
                    <w:div w:id="1986204821">
                      <w:marLeft w:val="0"/>
                      <w:marRight w:val="0"/>
                      <w:marTop w:val="0"/>
                      <w:marBottom w:val="0"/>
                      <w:divBdr>
                        <w:top w:val="none" w:sz="0" w:space="0" w:color="auto"/>
                        <w:left w:val="none" w:sz="0" w:space="0" w:color="auto"/>
                        <w:bottom w:val="none" w:sz="0" w:space="0" w:color="auto"/>
                        <w:right w:val="none" w:sz="0" w:space="0" w:color="auto"/>
                      </w:divBdr>
                    </w:div>
                    <w:div w:id="480928356">
                      <w:marLeft w:val="0"/>
                      <w:marRight w:val="0"/>
                      <w:marTop w:val="0"/>
                      <w:marBottom w:val="0"/>
                      <w:divBdr>
                        <w:top w:val="none" w:sz="0" w:space="0" w:color="auto"/>
                        <w:left w:val="none" w:sz="0" w:space="0" w:color="auto"/>
                        <w:bottom w:val="none" w:sz="0" w:space="0" w:color="auto"/>
                        <w:right w:val="none" w:sz="0" w:space="0" w:color="auto"/>
                      </w:divBdr>
                    </w:div>
                    <w:div w:id="1303929738">
                      <w:marLeft w:val="0"/>
                      <w:marRight w:val="0"/>
                      <w:marTop w:val="0"/>
                      <w:marBottom w:val="0"/>
                      <w:divBdr>
                        <w:top w:val="none" w:sz="0" w:space="0" w:color="auto"/>
                        <w:left w:val="none" w:sz="0" w:space="0" w:color="auto"/>
                        <w:bottom w:val="none" w:sz="0" w:space="0" w:color="auto"/>
                        <w:right w:val="none" w:sz="0" w:space="0" w:color="auto"/>
                      </w:divBdr>
                    </w:div>
                    <w:div w:id="1423257621">
                      <w:marLeft w:val="0"/>
                      <w:marRight w:val="0"/>
                      <w:marTop w:val="0"/>
                      <w:marBottom w:val="0"/>
                      <w:divBdr>
                        <w:top w:val="none" w:sz="0" w:space="0" w:color="auto"/>
                        <w:left w:val="none" w:sz="0" w:space="0" w:color="auto"/>
                        <w:bottom w:val="none" w:sz="0" w:space="0" w:color="auto"/>
                        <w:right w:val="none" w:sz="0" w:space="0" w:color="auto"/>
                      </w:divBdr>
                    </w:div>
                    <w:div w:id="692851132">
                      <w:marLeft w:val="0"/>
                      <w:marRight w:val="0"/>
                      <w:marTop w:val="0"/>
                      <w:marBottom w:val="0"/>
                      <w:divBdr>
                        <w:top w:val="none" w:sz="0" w:space="0" w:color="auto"/>
                        <w:left w:val="none" w:sz="0" w:space="0" w:color="auto"/>
                        <w:bottom w:val="none" w:sz="0" w:space="0" w:color="auto"/>
                        <w:right w:val="none" w:sz="0" w:space="0" w:color="auto"/>
                      </w:divBdr>
                    </w:div>
                    <w:div w:id="1901135201">
                      <w:marLeft w:val="0"/>
                      <w:marRight w:val="0"/>
                      <w:marTop w:val="0"/>
                      <w:marBottom w:val="0"/>
                      <w:divBdr>
                        <w:top w:val="none" w:sz="0" w:space="0" w:color="auto"/>
                        <w:left w:val="none" w:sz="0" w:space="0" w:color="auto"/>
                        <w:bottom w:val="none" w:sz="0" w:space="0" w:color="auto"/>
                        <w:right w:val="none" w:sz="0" w:space="0" w:color="auto"/>
                      </w:divBdr>
                    </w:div>
                    <w:div w:id="1568876386">
                      <w:marLeft w:val="0"/>
                      <w:marRight w:val="0"/>
                      <w:marTop w:val="0"/>
                      <w:marBottom w:val="0"/>
                      <w:divBdr>
                        <w:top w:val="none" w:sz="0" w:space="0" w:color="auto"/>
                        <w:left w:val="none" w:sz="0" w:space="0" w:color="auto"/>
                        <w:bottom w:val="none" w:sz="0" w:space="0" w:color="auto"/>
                        <w:right w:val="none" w:sz="0" w:space="0" w:color="auto"/>
                      </w:divBdr>
                    </w:div>
                    <w:div w:id="1798984642">
                      <w:marLeft w:val="0"/>
                      <w:marRight w:val="0"/>
                      <w:marTop w:val="0"/>
                      <w:marBottom w:val="0"/>
                      <w:divBdr>
                        <w:top w:val="none" w:sz="0" w:space="0" w:color="auto"/>
                        <w:left w:val="none" w:sz="0" w:space="0" w:color="auto"/>
                        <w:bottom w:val="none" w:sz="0" w:space="0" w:color="auto"/>
                        <w:right w:val="none" w:sz="0" w:space="0" w:color="auto"/>
                      </w:divBdr>
                    </w:div>
                    <w:div w:id="1235361401">
                      <w:marLeft w:val="0"/>
                      <w:marRight w:val="0"/>
                      <w:marTop w:val="0"/>
                      <w:marBottom w:val="0"/>
                      <w:divBdr>
                        <w:top w:val="none" w:sz="0" w:space="0" w:color="auto"/>
                        <w:left w:val="none" w:sz="0" w:space="0" w:color="auto"/>
                        <w:bottom w:val="none" w:sz="0" w:space="0" w:color="auto"/>
                        <w:right w:val="none" w:sz="0" w:space="0" w:color="auto"/>
                      </w:divBdr>
                    </w:div>
                    <w:div w:id="531765555">
                      <w:marLeft w:val="0"/>
                      <w:marRight w:val="0"/>
                      <w:marTop w:val="0"/>
                      <w:marBottom w:val="0"/>
                      <w:divBdr>
                        <w:top w:val="none" w:sz="0" w:space="0" w:color="auto"/>
                        <w:left w:val="none" w:sz="0" w:space="0" w:color="auto"/>
                        <w:bottom w:val="none" w:sz="0" w:space="0" w:color="auto"/>
                        <w:right w:val="none" w:sz="0" w:space="0" w:color="auto"/>
                      </w:divBdr>
                    </w:div>
                    <w:div w:id="1004016410">
                      <w:marLeft w:val="0"/>
                      <w:marRight w:val="0"/>
                      <w:marTop w:val="0"/>
                      <w:marBottom w:val="0"/>
                      <w:divBdr>
                        <w:top w:val="none" w:sz="0" w:space="0" w:color="auto"/>
                        <w:left w:val="none" w:sz="0" w:space="0" w:color="auto"/>
                        <w:bottom w:val="none" w:sz="0" w:space="0" w:color="auto"/>
                        <w:right w:val="none" w:sz="0" w:space="0" w:color="auto"/>
                      </w:divBdr>
                    </w:div>
                    <w:div w:id="1221134884">
                      <w:marLeft w:val="0"/>
                      <w:marRight w:val="0"/>
                      <w:marTop w:val="0"/>
                      <w:marBottom w:val="0"/>
                      <w:divBdr>
                        <w:top w:val="none" w:sz="0" w:space="0" w:color="auto"/>
                        <w:left w:val="none" w:sz="0" w:space="0" w:color="auto"/>
                        <w:bottom w:val="none" w:sz="0" w:space="0" w:color="auto"/>
                        <w:right w:val="none" w:sz="0" w:space="0" w:color="auto"/>
                      </w:divBdr>
                    </w:div>
                    <w:div w:id="466551527">
                      <w:marLeft w:val="0"/>
                      <w:marRight w:val="0"/>
                      <w:marTop w:val="0"/>
                      <w:marBottom w:val="0"/>
                      <w:divBdr>
                        <w:top w:val="none" w:sz="0" w:space="0" w:color="auto"/>
                        <w:left w:val="none" w:sz="0" w:space="0" w:color="auto"/>
                        <w:bottom w:val="none" w:sz="0" w:space="0" w:color="auto"/>
                        <w:right w:val="none" w:sz="0" w:space="0" w:color="auto"/>
                      </w:divBdr>
                    </w:div>
                    <w:div w:id="1535725793">
                      <w:marLeft w:val="0"/>
                      <w:marRight w:val="0"/>
                      <w:marTop w:val="0"/>
                      <w:marBottom w:val="0"/>
                      <w:divBdr>
                        <w:top w:val="none" w:sz="0" w:space="0" w:color="auto"/>
                        <w:left w:val="none" w:sz="0" w:space="0" w:color="auto"/>
                        <w:bottom w:val="none" w:sz="0" w:space="0" w:color="auto"/>
                        <w:right w:val="none" w:sz="0" w:space="0" w:color="auto"/>
                      </w:divBdr>
                    </w:div>
                    <w:div w:id="1793401098">
                      <w:marLeft w:val="0"/>
                      <w:marRight w:val="0"/>
                      <w:marTop w:val="0"/>
                      <w:marBottom w:val="0"/>
                      <w:divBdr>
                        <w:top w:val="none" w:sz="0" w:space="0" w:color="auto"/>
                        <w:left w:val="none" w:sz="0" w:space="0" w:color="auto"/>
                        <w:bottom w:val="none" w:sz="0" w:space="0" w:color="auto"/>
                        <w:right w:val="none" w:sz="0" w:space="0" w:color="auto"/>
                      </w:divBdr>
                    </w:div>
                    <w:div w:id="405154606">
                      <w:marLeft w:val="0"/>
                      <w:marRight w:val="0"/>
                      <w:marTop w:val="0"/>
                      <w:marBottom w:val="0"/>
                      <w:divBdr>
                        <w:top w:val="none" w:sz="0" w:space="0" w:color="auto"/>
                        <w:left w:val="none" w:sz="0" w:space="0" w:color="auto"/>
                        <w:bottom w:val="none" w:sz="0" w:space="0" w:color="auto"/>
                        <w:right w:val="none" w:sz="0" w:space="0" w:color="auto"/>
                      </w:divBdr>
                    </w:div>
                    <w:div w:id="673844723">
                      <w:marLeft w:val="0"/>
                      <w:marRight w:val="0"/>
                      <w:marTop w:val="0"/>
                      <w:marBottom w:val="0"/>
                      <w:divBdr>
                        <w:top w:val="none" w:sz="0" w:space="0" w:color="auto"/>
                        <w:left w:val="none" w:sz="0" w:space="0" w:color="auto"/>
                        <w:bottom w:val="none" w:sz="0" w:space="0" w:color="auto"/>
                        <w:right w:val="none" w:sz="0" w:space="0" w:color="auto"/>
                      </w:divBdr>
                    </w:div>
                    <w:div w:id="542863928">
                      <w:marLeft w:val="0"/>
                      <w:marRight w:val="0"/>
                      <w:marTop w:val="0"/>
                      <w:marBottom w:val="0"/>
                      <w:divBdr>
                        <w:top w:val="none" w:sz="0" w:space="0" w:color="auto"/>
                        <w:left w:val="none" w:sz="0" w:space="0" w:color="auto"/>
                        <w:bottom w:val="none" w:sz="0" w:space="0" w:color="auto"/>
                        <w:right w:val="none" w:sz="0" w:space="0" w:color="auto"/>
                      </w:divBdr>
                    </w:div>
                    <w:div w:id="2102943939">
                      <w:marLeft w:val="0"/>
                      <w:marRight w:val="0"/>
                      <w:marTop w:val="0"/>
                      <w:marBottom w:val="0"/>
                      <w:divBdr>
                        <w:top w:val="none" w:sz="0" w:space="0" w:color="auto"/>
                        <w:left w:val="none" w:sz="0" w:space="0" w:color="auto"/>
                        <w:bottom w:val="none" w:sz="0" w:space="0" w:color="auto"/>
                        <w:right w:val="none" w:sz="0" w:space="0" w:color="auto"/>
                      </w:divBdr>
                    </w:div>
                    <w:div w:id="833298841">
                      <w:marLeft w:val="0"/>
                      <w:marRight w:val="0"/>
                      <w:marTop w:val="0"/>
                      <w:marBottom w:val="0"/>
                      <w:divBdr>
                        <w:top w:val="none" w:sz="0" w:space="0" w:color="auto"/>
                        <w:left w:val="none" w:sz="0" w:space="0" w:color="auto"/>
                        <w:bottom w:val="none" w:sz="0" w:space="0" w:color="auto"/>
                        <w:right w:val="none" w:sz="0" w:space="0" w:color="auto"/>
                      </w:divBdr>
                    </w:div>
                    <w:div w:id="1958949164">
                      <w:marLeft w:val="0"/>
                      <w:marRight w:val="0"/>
                      <w:marTop w:val="0"/>
                      <w:marBottom w:val="0"/>
                      <w:divBdr>
                        <w:top w:val="none" w:sz="0" w:space="0" w:color="auto"/>
                        <w:left w:val="none" w:sz="0" w:space="0" w:color="auto"/>
                        <w:bottom w:val="none" w:sz="0" w:space="0" w:color="auto"/>
                        <w:right w:val="none" w:sz="0" w:space="0" w:color="auto"/>
                      </w:divBdr>
                    </w:div>
                    <w:div w:id="231932155">
                      <w:marLeft w:val="0"/>
                      <w:marRight w:val="0"/>
                      <w:marTop w:val="0"/>
                      <w:marBottom w:val="0"/>
                      <w:divBdr>
                        <w:top w:val="none" w:sz="0" w:space="0" w:color="auto"/>
                        <w:left w:val="none" w:sz="0" w:space="0" w:color="auto"/>
                        <w:bottom w:val="none" w:sz="0" w:space="0" w:color="auto"/>
                        <w:right w:val="none" w:sz="0" w:space="0" w:color="auto"/>
                      </w:divBdr>
                    </w:div>
                    <w:div w:id="754936246">
                      <w:marLeft w:val="0"/>
                      <w:marRight w:val="0"/>
                      <w:marTop w:val="0"/>
                      <w:marBottom w:val="0"/>
                      <w:divBdr>
                        <w:top w:val="none" w:sz="0" w:space="0" w:color="auto"/>
                        <w:left w:val="none" w:sz="0" w:space="0" w:color="auto"/>
                        <w:bottom w:val="none" w:sz="0" w:space="0" w:color="auto"/>
                        <w:right w:val="none" w:sz="0" w:space="0" w:color="auto"/>
                      </w:divBdr>
                    </w:div>
                    <w:div w:id="290480521">
                      <w:marLeft w:val="0"/>
                      <w:marRight w:val="0"/>
                      <w:marTop w:val="0"/>
                      <w:marBottom w:val="0"/>
                      <w:divBdr>
                        <w:top w:val="none" w:sz="0" w:space="0" w:color="auto"/>
                        <w:left w:val="none" w:sz="0" w:space="0" w:color="auto"/>
                        <w:bottom w:val="none" w:sz="0" w:space="0" w:color="auto"/>
                        <w:right w:val="none" w:sz="0" w:space="0" w:color="auto"/>
                      </w:divBdr>
                    </w:div>
                    <w:div w:id="1853453727">
                      <w:marLeft w:val="0"/>
                      <w:marRight w:val="0"/>
                      <w:marTop w:val="0"/>
                      <w:marBottom w:val="0"/>
                      <w:divBdr>
                        <w:top w:val="none" w:sz="0" w:space="0" w:color="auto"/>
                        <w:left w:val="none" w:sz="0" w:space="0" w:color="auto"/>
                        <w:bottom w:val="none" w:sz="0" w:space="0" w:color="auto"/>
                        <w:right w:val="none" w:sz="0" w:space="0" w:color="auto"/>
                      </w:divBdr>
                    </w:div>
                    <w:div w:id="151458109">
                      <w:marLeft w:val="0"/>
                      <w:marRight w:val="0"/>
                      <w:marTop w:val="0"/>
                      <w:marBottom w:val="0"/>
                      <w:divBdr>
                        <w:top w:val="none" w:sz="0" w:space="0" w:color="auto"/>
                        <w:left w:val="none" w:sz="0" w:space="0" w:color="auto"/>
                        <w:bottom w:val="none" w:sz="0" w:space="0" w:color="auto"/>
                        <w:right w:val="none" w:sz="0" w:space="0" w:color="auto"/>
                      </w:divBdr>
                    </w:div>
                    <w:div w:id="1599676342">
                      <w:marLeft w:val="0"/>
                      <w:marRight w:val="0"/>
                      <w:marTop w:val="0"/>
                      <w:marBottom w:val="0"/>
                      <w:divBdr>
                        <w:top w:val="none" w:sz="0" w:space="0" w:color="auto"/>
                        <w:left w:val="none" w:sz="0" w:space="0" w:color="auto"/>
                        <w:bottom w:val="none" w:sz="0" w:space="0" w:color="auto"/>
                        <w:right w:val="none" w:sz="0" w:space="0" w:color="auto"/>
                      </w:divBdr>
                    </w:div>
                    <w:div w:id="279268197">
                      <w:marLeft w:val="0"/>
                      <w:marRight w:val="0"/>
                      <w:marTop w:val="0"/>
                      <w:marBottom w:val="0"/>
                      <w:divBdr>
                        <w:top w:val="none" w:sz="0" w:space="0" w:color="auto"/>
                        <w:left w:val="none" w:sz="0" w:space="0" w:color="auto"/>
                        <w:bottom w:val="none" w:sz="0" w:space="0" w:color="auto"/>
                        <w:right w:val="none" w:sz="0" w:space="0" w:color="auto"/>
                      </w:divBdr>
                    </w:div>
                    <w:div w:id="128522880">
                      <w:marLeft w:val="0"/>
                      <w:marRight w:val="0"/>
                      <w:marTop w:val="0"/>
                      <w:marBottom w:val="0"/>
                      <w:divBdr>
                        <w:top w:val="none" w:sz="0" w:space="0" w:color="auto"/>
                        <w:left w:val="none" w:sz="0" w:space="0" w:color="auto"/>
                        <w:bottom w:val="none" w:sz="0" w:space="0" w:color="auto"/>
                        <w:right w:val="none" w:sz="0" w:space="0" w:color="auto"/>
                      </w:divBdr>
                    </w:div>
                    <w:div w:id="737705643">
                      <w:marLeft w:val="0"/>
                      <w:marRight w:val="0"/>
                      <w:marTop w:val="0"/>
                      <w:marBottom w:val="0"/>
                      <w:divBdr>
                        <w:top w:val="none" w:sz="0" w:space="0" w:color="auto"/>
                        <w:left w:val="none" w:sz="0" w:space="0" w:color="auto"/>
                        <w:bottom w:val="none" w:sz="0" w:space="0" w:color="auto"/>
                        <w:right w:val="none" w:sz="0" w:space="0" w:color="auto"/>
                      </w:divBdr>
                    </w:div>
                    <w:div w:id="527917801">
                      <w:marLeft w:val="0"/>
                      <w:marRight w:val="0"/>
                      <w:marTop w:val="0"/>
                      <w:marBottom w:val="0"/>
                      <w:divBdr>
                        <w:top w:val="none" w:sz="0" w:space="0" w:color="auto"/>
                        <w:left w:val="none" w:sz="0" w:space="0" w:color="auto"/>
                        <w:bottom w:val="none" w:sz="0" w:space="0" w:color="auto"/>
                        <w:right w:val="none" w:sz="0" w:space="0" w:color="auto"/>
                      </w:divBdr>
                    </w:div>
                    <w:div w:id="854729543">
                      <w:marLeft w:val="0"/>
                      <w:marRight w:val="0"/>
                      <w:marTop w:val="0"/>
                      <w:marBottom w:val="0"/>
                      <w:divBdr>
                        <w:top w:val="none" w:sz="0" w:space="0" w:color="auto"/>
                        <w:left w:val="none" w:sz="0" w:space="0" w:color="auto"/>
                        <w:bottom w:val="none" w:sz="0" w:space="0" w:color="auto"/>
                        <w:right w:val="none" w:sz="0" w:space="0" w:color="auto"/>
                      </w:divBdr>
                    </w:div>
                    <w:div w:id="1558201793">
                      <w:marLeft w:val="0"/>
                      <w:marRight w:val="0"/>
                      <w:marTop w:val="0"/>
                      <w:marBottom w:val="0"/>
                      <w:divBdr>
                        <w:top w:val="none" w:sz="0" w:space="0" w:color="auto"/>
                        <w:left w:val="none" w:sz="0" w:space="0" w:color="auto"/>
                        <w:bottom w:val="none" w:sz="0" w:space="0" w:color="auto"/>
                        <w:right w:val="none" w:sz="0" w:space="0" w:color="auto"/>
                      </w:divBdr>
                    </w:div>
                    <w:div w:id="733968241">
                      <w:marLeft w:val="0"/>
                      <w:marRight w:val="0"/>
                      <w:marTop w:val="0"/>
                      <w:marBottom w:val="0"/>
                      <w:divBdr>
                        <w:top w:val="none" w:sz="0" w:space="0" w:color="auto"/>
                        <w:left w:val="none" w:sz="0" w:space="0" w:color="auto"/>
                        <w:bottom w:val="none" w:sz="0" w:space="0" w:color="auto"/>
                        <w:right w:val="none" w:sz="0" w:space="0" w:color="auto"/>
                      </w:divBdr>
                    </w:div>
                    <w:div w:id="1142229336">
                      <w:marLeft w:val="0"/>
                      <w:marRight w:val="0"/>
                      <w:marTop w:val="0"/>
                      <w:marBottom w:val="0"/>
                      <w:divBdr>
                        <w:top w:val="none" w:sz="0" w:space="0" w:color="auto"/>
                        <w:left w:val="none" w:sz="0" w:space="0" w:color="auto"/>
                        <w:bottom w:val="none" w:sz="0" w:space="0" w:color="auto"/>
                        <w:right w:val="none" w:sz="0" w:space="0" w:color="auto"/>
                      </w:divBdr>
                    </w:div>
                    <w:div w:id="296380691">
                      <w:marLeft w:val="0"/>
                      <w:marRight w:val="0"/>
                      <w:marTop w:val="0"/>
                      <w:marBottom w:val="0"/>
                      <w:divBdr>
                        <w:top w:val="none" w:sz="0" w:space="0" w:color="auto"/>
                        <w:left w:val="none" w:sz="0" w:space="0" w:color="auto"/>
                        <w:bottom w:val="none" w:sz="0" w:space="0" w:color="auto"/>
                        <w:right w:val="none" w:sz="0" w:space="0" w:color="auto"/>
                      </w:divBdr>
                    </w:div>
                    <w:div w:id="307444193">
                      <w:marLeft w:val="0"/>
                      <w:marRight w:val="0"/>
                      <w:marTop w:val="0"/>
                      <w:marBottom w:val="0"/>
                      <w:divBdr>
                        <w:top w:val="none" w:sz="0" w:space="0" w:color="auto"/>
                        <w:left w:val="none" w:sz="0" w:space="0" w:color="auto"/>
                        <w:bottom w:val="none" w:sz="0" w:space="0" w:color="auto"/>
                        <w:right w:val="none" w:sz="0" w:space="0" w:color="auto"/>
                      </w:divBdr>
                    </w:div>
                    <w:div w:id="357052870">
                      <w:marLeft w:val="0"/>
                      <w:marRight w:val="0"/>
                      <w:marTop w:val="0"/>
                      <w:marBottom w:val="0"/>
                      <w:divBdr>
                        <w:top w:val="none" w:sz="0" w:space="0" w:color="auto"/>
                        <w:left w:val="none" w:sz="0" w:space="0" w:color="auto"/>
                        <w:bottom w:val="none" w:sz="0" w:space="0" w:color="auto"/>
                        <w:right w:val="none" w:sz="0" w:space="0" w:color="auto"/>
                      </w:divBdr>
                    </w:div>
                    <w:div w:id="457453131">
                      <w:marLeft w:val="0"/>
                      <w:marRight w:val="0"/>
                      <w:marTop w:val="0"/>
                      <w:marBottom w:val="0"/>
                      <w:divBdr>
                        <w:top w:val="none" w:sz="0" w:space="0" w:color="auto"/>
                        <w:left w:val="none" w:sz="0" w:space="0" w:color="auto"/>
                        <w:bottom w:val="none" w:sz="0" w:space="0" w:color="auto"/>
                        <w:right w:val="none" w:sz="0" w:space="0" w:color="auto"/>
                      </w:divBdr>
                    </w:div>
                    <w:div w:id="132994">
                      <w:marLeft w:val="0"/>
                      <w:marRight w:val="0"/>
                      <w:marTop w:val="0"/>
                      <w:marBottom w:val="0"/>
                      <w:divBdr>
                        <w:top w:val="none" w:sz="0" w:space="0" w:color="auto"/>
                        <w:left w:val="none" w:sz="0" w:space="0" w:color="auto"/>
                        <w:bottom w:val="none" w:sz="0" w:space="0" w:color="auto"/>
                        <w:right w:val="none" w:sz="0" w:space="0" w:color="auto"/>
                      </w:divBdr>
                    </w:div>
                    <w:div w:id="237255450">
                      <w:marLeft w:val="0"/>
                      <w:marRight w:val="0"/>
                      <w:marTop w:val="0"/>
                      <w:marBottom w:val="0"/>
                      <w:divBdr>
                        <w:top w:val="none" w:sz="0" w:space="0" w:color="auto"/>
                        <w:left w:val="none" w:sz="0" w:space="0" w:color="auto"/>
                        <w:bottom w:val="none" w:sz="0" w:space="0" w:color="auto"/>
                        <w:right w:val="none" w:sz="0" w:space="0" w:color="auto"/>
                      </w:divBdr>
                    </w:div>
                    <w:div w:id="1889564556">
                      <w:marLeft w:val="0"/>
                      <w:marRight w:val="0"/>
                      <w:marTop w:val="0"/>
                      <w:marBottom w:val="0"/>
                      <w:divBdr>
                        <w:top w:val="none" w:sz="0" w:space="0" w:color="auto"/>
                        <w:left w:val="none" w:sz="0" w:space="0" w:color="auto"/>
                        <w:bottom w:val="none" w:sz="0" w:space="0" w:color="auto"/>
                        <w:right w:val="none" w:sz="0" w:space="0" w:color="auto"/>
                      </w:divBdr>
                    </w:div>
                    <w:div w:id="1620602936">
                      <w:marLeft w:val="0"/>
                      <w:marRight w:val="0"/>
                      <w:marTop w:val="0"/>
                      <w:marBottom w:val="0"/>
                      <w:divBdr>
                        <w:top w:val="none" w:sz="0" w:space="0" w:color="auto"/>
                        <w:left w:val="none" w:sz="0" w:space="0" w:color="auto"/>
                        <w:bottom w:val="none" w:sz="0" w:space="0" w:color="auto"/>
                        <w:right w:val="none" w:sz="0" w:space="0" w:color="auto"/>
                      </w:divBdr>
                    </w:div>
                    <w:div w:id="907567669">
                      <w:marLeft w:val="0"/>
                      <w:marRight w:val="0"/>
                      <w:marTop w:val="0"/>
                      <w:marBottom w:val="0"/>
                      <w:divBdr>
                        <w:top w:val="none" w:sz="0" w:space="0" w:color="auto"/>
                        <w:left w:val="none" w:sz="0" w:space="0" w:color="auto"/>
                        <w:bottom w:val="none" w:sz="0" w:space="0" w:color="auto"/>
                        <w:right w:val="none" w:sz="0" w:space="0" w:color="auto"/>
                      </w:divBdr>
                    </w:div>
                    <w:div w:id="910896179">
                      <w:marLeft w:val="0"/>
                      <w:marRight w:val="0"/>
                      <w:marTop w:val="0"/>
                      <w:marBottom w:val="0"/>
                      <w:divBdr>
                        <w:top w:val="none" w:sz="0" w:space="0" w:color="auto"/>
                        <w:left w:val="none" w:sz="0" w:space="0" w:color="auto"/>
                        <w:bottom w:val="none" w:sz="0" w:space="0" w:color="auto"/>
                        <w:right w:val="none" w:sz="0" w:space="0" w:color="auto"/>
                      </w:divBdr>
                    </w:div>
                    <w:div w:id="879785164">
                      <w:marLeft w:val="0"/>
                      <w:marRight w:val="0"/>
                      <w:marTop w:val="0"/>
                      <w:marBottom w:val="0"/>
                      <w:divBdr>
                        <w:top w:val="none" w:sz="0" w:space="0" w:color="auto"/>
                        <w:left w:val="none" w:sz="0" w:space="0" w:color="auto"/>
                        <w:bottom w:val="none" w:sz="0" w:space="0" w:color="auto"/>
                        <w:right w:val="none" w:sz="0" w:space="0" w:color="auto"/>
                      </w:divBdr>
                    </w:div>
                    <w:div w:id="1734888450">
                      <w:marLeft w:val="0"/>
                      <w:marRight w:val="0"/>
                      <w:marTop w:val="0"/>
                      <w:marBottom w:val="0"/>
                      <w:divBdr>
                        <w:top w:val="none" w:sz="0" w:space="0" w:color="auto"/>
                        <w:left w:val="none" w:sz="0" w:space="0" w:color="auto"/>
                        <w:bottom w:val="none" w:sz="0" w:space="0" w:color="auto"/>
                        <w:right w:val="none" w:sz="0" w:space="0" w:color="auto"/>
                      </w:divBdr>
                    </w:div>
                    <w:div w:id="402948035">
                      <w:marLeft w:val="0"/>
                      <w:marRight w:val="0"/>
                      <w:marTop w:val="0"/>
                      <w:marBottom w:val="0"/>
                      <w:divBdr>
                        <w:top w:val="none" w:sz="0" w:space="0" w:color="auto"/>
                        <w:left w:val="none" w:sz="0" w:space="0" w:color="auto"/>
                        <w:bottom w:val="none" w:sz="0" w:space="0" w:color="auto"/>
                        <w:right w:val="none" w:sz="0" w:space="0" w:color="auto"/>
                      </w:divBdr>
                    </w:div>
                    <w:div w:id="162285455">
                      <w:marLeft w:val="0"/>
                      <w:marRight w:val="0"/>
                      <w:marTop w:val="0"/>
                      <w:marBottom w:val="0"/>
                      <w:divBdr>
                        <w:top w:val="none" w:sz="0" w:space="0" w:color="auto"/>
                        <w:left w:val="none" w:sz="0" w:space="0" w:color="auto"/>
                        <w:bottom w:val="none" w:sz="0" w:space="0" w:color="auto"/>
                        <w:right w:val="none" w:sz="0" w:space="0" w:color="auto"/>
                      </w:divBdr>
                    </w:div>
                    <w:div w:id="1677343712">
                      <w:marLeft w:val="0"/>
                      <w:marRight w:val="0"/>
                      <w:marTop w:val="0"/>
                      <w:marBottom w:val="0"/>
                      <w:divBdr>
                        <w:top w:val="none" w:sz="0" w:space="0" w:color="auto"/>
                        <w:left w:val="none" w:sz="0" w:space="0" w:color="auto"/>
                        <w:bottom w:val="none" w:sz="0" w:space="0" w:color="auto"/>
                        <w:right w:val="none" w:sz="0" w:space="0" w:color="auto"/>
                      </w:divBdr>
                    </w:div>
                    <w:div w:id="217057499">
                      <w:marLeft w:val="0"/>
                      <w:marRight w:val="0"/>
                      <w:marTop w:val="0"/>
                      <w:marBottom w:val="0"/>
                      <w:divBdr>
                        <w:top w:val="none" w:sz="0" w:space="0" w:color="auto"/>
                        <w:left w:val="none" w:sz="0" w:space="0" w:color="auto"/>
                        <w:bottom w:val="none" w:sz="0" w:space="0" w:color="auto"/>
                        <w:right w:val="none" w:sz="0" w:space="0" w:color="auto"/>
                      </w:divBdr>
                    </w:div>
                    <w:div w:id="1102187595">
                      <w:marLeft w:val="0"/>
                      <w:marRight w:val="0"/>
                      <w:marTop w:val="0"/>
                      <w:marBottom w:val="0"/>
                      <w:divBdr>
                        <w:top w:val="none" w:sz="0" w:space="0" w:color="auto"/>
                        <w:left w:val="none" w:sz="0" w:space="0" w:color="auto"/>
                        <w:bottom w:val="none" w:sz="0" w:space="0" w:color="auto"/>
                        <w:right w:val="none" w:sz="0" w:space="0" w:color="auto"/>
                      </w:divBdr>
                    </w:div>
                    <w:div w:id="379668835">
                      <w:marLeft w:val="0"/>
                      <w:marRight w:val="0"/>
                      <w:marTop w:val="0"/>
                      <w:marBottom w:val="0"/>
                      <w:divBdr>
                        <w:top w:val="none" w:sz="0" w:space="0" w:color="auto"/>
                        <w:left w:val="none" w:sz="0" w:space="0" w:color="auto"/>
                        <w:bottom w:val="none" w:sz="0" w:space="0" w:color="auto"/>
                        <w:right w:val="none" w:sz="0" w:space="0" w:color="auto"/>
                      </w:divBdr>
                    </w:div>
                    <w:div w:id="1792825386">
                      <w:marLeft w:val="0"/>
                      <w:marRight w:val="0"/>
                      <w:marTop w:val="0"/>
                      <w:marBottom w:val="0"/>
                      <w:divBdr>
                        <w:top w:val="none" w:sz="0" w:space="0" w:color="auto"/>
                        <w:left w:val="none" w:sz="0" w:space="0" w:color="auto"/>
                        <w:bottom w:val="none" w:sz="0" w:space="0" w:color="auto"/>
                        <w:right w:val="none" w:sz="0" w:space="0" w:color="auto"/>
                      </w:divBdr>
                    </w:div>
                    <w:div w:id="2005278666">
                      <w:marLeft w:val="0"/>
                      <w:marRight w:val="0"/>
                      <w:marTop w:val="0"/>
                      <w:marBottom w:val="0"/>
                      <w:divBdr>
                        <w:top w:val="none" w:sz="0" w:space="0" w:color="auto"/>
                        <w:left w:val="none" w:sz="0" w:space="0" w:color="auto"/>
                        <w:bottom w:val="none" w:sz="0" w:space="0" w:color="auto"/>
                        <w:right w:val="none" w:sz="0" w:space="0" w:color="auto"/>
                      </w:divBdr>
                    </w:div>
                    <w:div w:id="707684284">
                      <w:marLeft w:val="0"/>
                      <w:marRight w:val="0"/>
                      <w:marTop w:val="0"/>
                      <w:marBottom w:val="0"/>
                      <w:divBdr>
                        <w:top w:val="none" w:sz="0" w:space="0" w:color="auto"/>
                        <w:left w:val="none" w:sz="0" w:space="0" w:color="auto"/>
                        <w:bottom w:val="none" w:sz="0" w:space="0" w:color="auto"/>
                        <w:right w:val="none" w:sz="0" w:space="0" w:color="auto"/>
                      </w:divBdr>
                    </w:div>
                    <w:div w:id="915819609">
                      <w:marLeft w:val="0"/>
                      <w:marRight w:val="0"/>
                      <w:marTop w:val="0"/>
                      <w:marBottom w:val="0"/>
                      <w:divBdr>
                        <w:top w:val="none" w:sz="0" w:space="0" w:color="auto"/>
                        <w:left w:val="none" w:sz="0" w:space="0" w:color="auto"/>
                        <w:bottom w:val="none" w:sz="0" w:space="0" w:color="auto"/>
                        <w:right w:val="none" w:sz="0" w:space="0" w:color="auto"/>
                      </w:divBdr>
                    </w:div>
                    <w:div w:id="573246556">
                      <w:marLeft w:val="0"/>
                      <w:marRight w:val="0"/>
                      <w:marTop w:val="0"/>
                      <w:marBottom w:val="0"/>
                      <w:divBdr>
                        <w:top w:val="none" w:sz="0" w:space="0" w:color="auto"/>
                        <w:left w:val="none" w:sz="0" w:space="0" w:color="auto"/>
                        <w:bottom w:val="none" w:sz="0" w:space="0" w:color="auto"/>
                        <w:right w:val="none" w:sz="0" w:space="0" w:color="auto"/>
                      </w:divBdr>
                    </w:div>
                    <w:div w:id="693111700">
                      <w:marLeft w:val="0"/>
                      <w:marRight w:val="0"/>
                      <w:marTop w:val="0"/>
                      <w:marBottom w:val="0"/>
                      <w:divBdr>
                        <w:top w:val="none" w:sz="0" w:space="0" w:color="auto"/>
                        <w:left w:val="none" w:sz="0" w:space="0" w:color="auto"/>
                        <w:bottom w:val="none" w:sz="0" w:space="0" w:color="auto"/>
                        <w:right w:val="none" w:sz="0" w:space="0" w:color="auto"/>
                      </w:divBdr>
                    </w:div>
                    <w:div w:id="972098157">
                      <w:marLeft w:val="0"/>
                      <w:marRight w:val="0"/>
                      <w:marTop w:val="0"/>
                      <w:marBottom w:val="0"/>
                      <w:divBdr>
                        <w:top w:val="none" w:sz="0" w:space="0" w:color="auto"/>
                        <w:left w:val="none" w:sz="0" w:space="0" w:color="auto"/>
                        <w:bottom w:val="none" w:sz="0" w:space="0" w:color="auto"/>
                        <w:right w:val="none" w:sz="0" w:space="0" w:color="auto"/>
                      </w:divBdr>
                    </w:div>
                    <w:div w:id="345912308">
                      <w:marLeft w:val="0"/>
                      <w:marRight w:val="0"/>
                      <w:marTop w:val="0"/>
                      <w:marBottom w:val="0"/>
                      <w:divBdr>
                        <w:top w:val="none" w:sz="0" w:space="0" w:color="auto"/>
                        <w:left w:val="none" w:sz="0" w:space="0" w:color="auto"/>
                        <w:bottom w:val="none" w:sz="0" w:space="0" w:color="auto"/>
                        <w:right w:val="none" w:sz="0" w:space="0" w:color="auto"/>
                      </w:divBdr>
                    </w:div>
                    <w:div w:id="647051404">
                      <w:marLeft w:val="0"/>
                      <w:marRight w:val="0"/>
                      <w:marTop w:val="0"/>
                      <w:marBottom w:val="0"/>
                      <w:divBdr>
                        <w:top w:val="none" w:sz="0" w:space="0" w:color="auto"/>
                        <w:left w:val="none" w:sz="0" w:space="0" w:color="auto"/>
                        <w:bottom w:val="none" w:sz="0" w:space="0" w:color="auto"/>
                        <w:right w:val="none" w:sz="0" w:space="0" w:color="auto"/>
                      </w:divBdr>
                    </w:div>
                    <w:div w:id="1628773077">
                      <w:marLeft w:val="0"/>
                      <w:marRight w:val="0"/>
                      <w:marTop w:val="0"/>
                      <w:marBottom w:val="0"/>
                      <w:divBdr>
                        <w:top w:val="none" w:sz="0" w:space="0" w:color="auto"/>
                        <w:left w:val="none" w:sz="0" w:space="0" w:color="auto"/>
                        <w:bottom w:val="none" w:sz="0" w:space="0" w:color="auto"/>
                        <w:right w:val="none" w:sz="0" w:space="0" w:color="auto"/>
                      </w:divBdr>
                    </w:div>
                    <w:div w:id="1840189167">
                      <w:marLeft w:val="0"/>
                      <w:marRight w:val="0"/>
                      <w:marTop w:val="0"/>
                      <w:marBottom w:val="0"/>
                      <w:divBdr>
                        <w:top w:val="none" w:sz="0" w:space="0" w:color="auto"/>
                        <w:left w:val="none" w:sz="0" w:space="0" w:color="auto"/>
                        <w:bottom w:val="none" w:sz="0" w:space="0" w:color="auto"/>
                        <w:right w:val="none" w:sz="0" w:space="0" w:color="auto"/>
                      </w:divBdr>
                    </w:div>
                    <w:div w:id="1746099217">
                      <w:marLeft w:val="0"/>
                      <w:marRight w:val="0"/>
                      <w:marTop w:val="0"/>
                      <w:marBottom w:val="0"/>
                      <w:divBdr>
                        <w:top w:val="none" w:sz="0" w:space="0" w:color="auto"/>
                        <w:left w:val="none" w:sz="0" w:space="0" w:color="auto"/>
                        <w:bottom w:val="none" w:sz="0" w:space="0" w:color="auto"/>
                        <w:right w:val="none" w:sz="0" w:space="0" w:color="auto"/>
                      </w:divBdr>
                    </w:div>
                    <w:div w:id="237058178">
                      <w:marLeft w:val="0"/>
                      <w:marRight w:val="0"/>
                      <w:marTop w:val="0"/>
                      <w:marBottom w:val="0"/>
                      <w:divBdr>
                        <w:top w:val="none" w:sz="0" w:space="0" w:color="auto"/>
                        <w:left w:val="none" w:sz="0" w:space="0" w:color="auto"/>
                        <w:bottom w:val="none" w:sz="0" w:space="0" w:color="auto"/>
                        <w:right w:val="none" w:sz="0" w:space="0" w:color="auto"/>
                      </w:divBdr>
                    </w:div>
                    <w:div w:id="2056544850">
                      <w:marLeft w:val="0"/>
                      <w:marRight w:val="0"/>
                      <w:marTop w:val="0"/>
                      <w:marBottom w:val="0"/>
                      <w:divBdr>
                        <w:top w:val="none" w:sz="0" w:space="0" w:color="auto"/>
                        <w:left w:val="none" w:sz="0" w:space="0" w:color="auto"/>
                        <w:bottom w:val="none" w:sz="0" w:space="0" w:color="auto"/>
                        <w:right w:val="none" w:sz="0" w:space="0" w:color="auto"/>
                      </w:divBdr>
                    </w:div>
                    <w:div w:id="132794803">
                      <w:marLeft w:val="0"/>
                      <w:marRight w:val="0"/>
                      <w:marTop w:val="0"/>
                      <w:marBottom w:val="0"/>
                      <w:divBdr>
                        <w:top w:val="none" w:sz="0" w:space="0" w:color="auto"/>
                        <w:left w:val="none" w:sz="0" w:space="0" w:color="auto"/>
                        <w:bottom w:val="none" w:sz="0" w:space="0" w:color="auto"/>
                        <w:right w:val="none" w:sz="0" w:space="0" w:color="auto"/>
                      </w:divBdr>
                    </w:div>
                    <w:div w:id="1793597657">
                      <w:marLeft w:val="0"/>
                      <w:marRight w:val="0"/>
                      <w:marTop w:val="0"/>
                      <w:marBottom w:val="0"/>
                      <w:divBdr>
                        <w:top w:val="none" w:sz="0" w:space="0" w:color="auto"/>
                        <w:left w:val="none" w:sz="0" w:space="0" w:color="auto"/>
                        <w:bottom w:val="none" w:sz="0" w:space="0" w:color="auto"/>
                        <w:right w:val="none" w:sz="0" w:space="0" w:color="auto"/>
                      </w:divBdr>
                    </w:div>
                    <w:div w:id="934945418">
                      <w:marLeft w:val="0"/>
                      <w:marRight w:val="0"/>
                      <w:marTop w:val="0"/>
                      <w:marBottom w:val="0"/>
                      <w:divBdr>
                        <w:top w:val="none" w:sz="0" w:space="0" w:color="auto"/>
                        <w:left w:val="none" w:sz="0" w:space="0" w:color="auto"/>
                        <w:bottom w:val="none" w:sz="0" w:space="0" w:color="auto"/>
                        <w:right w:val="none" w:sz="0" w:space="0" w:color="auto"/>
                      </w:divBdr>
                    </w:div>
                    <w:div w:id="249318586">
                      <w:marLeft w:val="0"/>
                      <w:marRight w:val="0"/>
                      <w:marTop w:val="0"/>
                      <w:marBottom w:val="0"/>
                      <w:divBdr>
                        <w:top w:val="none" w:sz="0" w:space="0" w:color="auto"/>
                        <w:left w:val="none" w:sz="0" w:space="0" w:color="auto"/>
                        <w:bottom w:val="none" w:sz="0" w:space="0" w:color="auto"/>
                        <w:right w:val="none" w:sz="0" w:space="0" w:color="auto"/>
                      </w:divBdr>
                    </w:div>
                    <w:div w:id="448937199">
                      <w:marLeft w:val="0"/>
                      <w:marRight w:val="0"/>
                      <w:marTop w:val="0"/>
                      <w:marBottom w:val="0"/>
                      <w:divBdr>
                        <w:top w:val="none" w:sz="0" w:space="0" w:color="auto"/>
                        <w:left w:val="none" w:sz="0" w:space="0" w:color="auto"/>
                        <w:bottom w:val="none" w:sz="0" w:space="0" w:color="auto"/>
                        <w:right w:val="none" w:sz="0" w:space="0" w:color="auto"/>
                      </w:divBdr>
                    </w:div>
                    <w:div w:id="912197948">
                      <w:marLeft w:val="0"/>
                      <w:marRight w:val="0"/>
                      <w:marTop w:val="0"/>
                      <w:marBottom w:val="0"/>
                      <w:divBdr>
                        <w:top w:val="none" w:sz="0" w:space="0" w:color="auto"/>
                        <w:left w:val="none" w:sz="0" w:space="0" w:color="auto"/>
                        <w:bottom w:val="none" w:sz="0" w:space="0" w:color="auto"/>
                        <w:right w:val="none" w:sz="0" w:space="0" w:color="auto"/>
                      </w:divBdr>
                    </w:div>
                    <w:div w:id="1243684729">
                      <w:marLeft w:val="0"/>
                      <w:marRight w:val="0"/>
                      <w:marTop w:val="0"/>
                      <w:marBottom w:val="0"/>
                      <w:divBdr>
                        <w:top w:val="none" w:sz="0" w:space="0" w:color="auto"/>
                        <w:left w:val="none" w:sz="0" w:space="0" w:color="auto"/>
                        <w:bottom w:val="none" w:sz="0" w:space="0" w:color="auto"/>
                        <w:right w:val="none" w:sz="0" w:space="0" w:color="auto"/>
                      </w:divBdr>
                    </w:div>
                    <w:div w:id="1670206946">
                      <w:marLeft w:val="0"/>
                      <w:marRight w:val="0"/>
                      <w:marTop w:val="0"/>
                      <w:marBottom w:val="0"/>
                      <w:divBdr>
                        <w:top w:val="none" w:sz="0" w:space="0" w:color="auto"/>
                        <w:left w:val="none" w:sz="0" w:space="0" w:color="auto"/>
                        <w:bottom w:val="none" w:sz="0" w:space="0" w:color="auto"/>
                        <w:right w:val="none" w:sz="0" w:space="0" w:color="auto"/>
                      </w:divBdr>
                    </w:div>
                    <w:div w:id="1307589118">
                      <w:marLeft w:val="0"/>
                      <w:marRight w:val="0"/>
                      <w:marTop w:val="0"/>
                      <w:marBottom w:val="0"/>
                      <w:divBdr>
                        <w:top w:val="none" w:sz="0" w:space="0" w:color="auto"/>
                        <w:left w:val="none" w:sz="0" w:space="0" w:color="auto"/>
                        <w:bottom w:val="none" w:sz="0" w:space="0" w:color="auto"/>
                        <w:right w:val="none" w:sz="0" w:space="0" w:color="auto"/>
                      </w:divBdr>
                    </w:div>
                    <w:div w:id="1742630795">
                      <w:marLeft w:val="0"/>
                      <w:marRight w:val="0"/>
                      <w:marTop w:val="0"/>
                      <w:marBottom w:val="0"/>
                      <w:divBdr>
                        <w:top w:val="none" w:sz="0" w:space="0" w:color="auto"/>
                        <w:left w:val="none" w:sz="0" w:space="0" w:color="auto"/>
                        <w:bottom w:val="none" w:sz="0" w:space="0" w:color="auto"/>
                        <w:right w:val="none" w:sz="0" w:space="0" w:color="auto"/>
                      </w:divBdr>
                    </w:div>
                    <w:div w:id="1314798510">
                      <w:marLeft w:val="0"/>
                      <w:marRight w:val="0"/>
                      <w:marTop w:val="0"/>
                      <w:marBottom w:val="0"/>
                      <w:divBdr>
                        <w:top w:val="none" w:sz="0" w:space="0" w:color="auto"/>
                        <w:left w:val="none" w:sz="0" w:space="0" w:color="auto"/>
                        <w:bottom w:val="none" w:sz="0" w:space="0" w:color="auto"/>
                        <w:right w:val="none" w:sz="0" w:space="0" w:color="auto"/>
                      </w:divBdr>
                    </w:div>
                    <w:div w:id="742023855">
                      <w:marLeft w:val="0"/>
                      <w:marRight w:val="0"/>
                      <w:marTop w:val="0"/>
                      <w:marBottom w:val="0"/>
                      <w:divBdr>
                        <w:top w:val="none" w:sz="0" w:space="0" w:color="auto"/>
                        <w:left w:val="none" w:sz="0" w:space="0" w:color="auto"/>
                        <w:bottom w:val="none" w:sz="0" w:space="0" w:color="auto"/>
                        <w:right w:val="none" w:sz="0" w:space="0" w:color="auto"/>
                      </w:divBdr>
                    </w:div>
                    <w:div w:id="2019847903">
                      <w:marLeft w:val="0"/>
                      <w:marRight w:val="0"/>
                      <w:marTop w:val="0"/>
                      <w:marBottom w:val="0"/>
                      <w:divBdr>
                        <w:top w:val="none" w:sz="0" w:space="0" w:color="auto"/>
                        <w:left w:val="none" w:sz="0" w:space="0" w:color="auto"/>
                        <w:bottom w:val="none" w:sz="0" w:space="0" w:color="auto"/>
                        <w:right w:val="none" w:sz="0" w:space="0" w:color="auto"/>
                      </w:divBdr>
                    </w:div>
                    <w:div w:id="347751772">
                      <w:marLeft w:val="0"/>
                      <w:marRight w:val="0"/>
                      <w:marTop w:val="0"/>
                      <w:marBottom w:val="0"/>
                      <w:divBdr>
                        <w:top w:val="none" w:sz="0" w:space="0" w:color="auto"/>
                        <w:left w:val="none" w:sz="0" w:space="0" w:color="auto"/>
                        <w:bottom w:val="none" w:sz="0" w:space="0" w:color="auto"/>
                        <w:right w:val="none" w:sz="0" w:space="0" w:color="auto"/>
                      </w:divBdr>
                    </w:div>
                    <w:div w:id="1890726070">
                      <w:marLeft w:val="0"/>
                      <w:marRight w:val="0"/>
                      <w:marTop w:val="0"/>
                      <w:marBottom w:val="0"/>
                      <w:divBdr>
                        <w:top w:val="none" w:sz="0" w:space="0" w:color="auto"/>
                        <w:left w:val="none" w:sz="0" w:space="0" w:color="auto"/>
                        <w:bottom w:val="none" w:sz="0" w:space="0" w:color="auto"/>
                        <w:right w:val="none" w:sz="0" w:space="0" w:color="auto"/>
                      </w:divBdr>
                    </w:div>
                    <w:div w:id="1082337128">
                      <w:marLeft w:val="0"/>
                      <w:marRight w:val="0"/>
                      <w:marTop w:val="0"/>
                      <w:marBottom w:val="0"/>
                      <w:divBdr>
                        <w:top w:val="none" w:sz="0" w:space="0" w:color="auto"/>
                        <w:left w:val="none" w:sz="0" w:space="0" w:color="auto"/>
                        <w:bottom w:val="none" w:sz="0" w:space="0" w:color="auto"/>
                        <w:right w:val="none" w:sz="0" w:space="0" w:color="auto"/>
                      </w:divBdr>
                    </w:div>
                    <w:div w:id="1272202714">
                      <w:marLeft w:val="0"/>
                      <w:marRight w:val="0"/>
                      <w:marTop w:val="0"/>
                      <w:marBottom w:val="0"/>
                      <w:divBdr>
                        <w:top w:val="none" w:sz="0" w:space="0" w:color="auto"/>
                        <w:left w:val="none" w:sz="0" w:space="0" w:color="auto"/>
                        <w:bottom w:val="none" w:sz="0" w:space="0" w:color="auto"/>
                        <w:right w:val="none" w:sz="0" w:space="0" w:color="auto"/>
                      </w:divBdr>
                    </w:div>
                    <w:div w:id="1637877369">
                      <w:marLeft w:val="0"/>
                      <w:marRight w:val="0"/>
                      <w:marTop w:val="0"/>
                      <w:marBottom w:val="0"/>
                      <w:divBdr>
                        <w:top w:val="none" w:sz="0" w:space="0" w:color="auto"/>
                        <w:left w:val="none" w:sz="0" w:space="0" w:color="auto"/>
                        <w:bottom w:val="none" w:sz="0" w:space="0" w:color="auto"/>
                        <w:right w:val="none" w:sz="0" w:space="0" w:color="auto"/>
                      </w:divBdr>
                    </w:div>
                    <w:div w:id="1821265979">
                      <w:marLeft w:val="0"/>
                      <w:marRight w:val="0"/>
                      <w:marTop w:val="0"/>
                      <w:marBottom w:val="0"/>
                      <w:divBdr>
                        <w:top w:val="none" w:sz="0" w:space="0" w:color="auto"/>
                        <w:left w:val="none" w:sz="0" w:space="0" w:color="auto"/>
                        <w:bottom w:val="none" w:sz="0" w:space="0" w:color="auto"/>
                        <w:right w:val="none" w:sz="0" w:space="0" w:color="auto"/>
                      </w:divBdr>
                    </w:div>
                    <w:div w:id="290985981">
                      <w:marLeft w:val="0"/>
                      <w:marRight w:val="0"/>
                      <w:marTop w:val="0"/>
                      <w:marBottom w:val="0"/>
                      <w:divBdr>
                        <w:top w:val="none" w:sz="0" w:space="0" w:color="auto"/>
                        <w:left w:val="none" w:sz="0" w:space="0" w:color="auto"/>
                        <w:bottom w:val="none" w:sz="0" w:space="0" w:color="auto"/>
                        <w:right w:val="none" w:sz="0" w:space="0" w:color="auto"/>
                      </w:divBdr>
                    </w:div>
                    <w:div w:id="1280651355">
                      <w:marLeft w:val="0"/>
                      <w:marRight w:val="0"/>
                      <w:marTop w:val="0"/>
                      <w:marBottom w:val="0"/>
                      <w:divBdr>
                        <w:top w:val="none" w:sz="0" w:space="0" w:color="auto"/>
                        <w:left w:val="none" w:sz="0" w:space="0" w:color="auto"/>
                        <w:bottom w:val="none" w:sz="0" w:space="0" w:color="auto"/>
                        <w:right w:val="none" w:sz="0" w:space="0" w:color="auto"/>
                      </w:divBdr>
                    </w:div>
                    <w:div w:id="626011653">
                      <w:marLeft w:val="0"/>
                      <w:marRight w:val="0"/>
                      <w:marTop w:val="0"/>
                      <w:marBottom w:val="0"/>
                      <w:divBdr>
                        <w:top w:val="none" w:sz="0" w:space="0" w:color="auto"/>
                        <w:left w:val="none" w:sz="0" w:space="0" w:color="auto"/>
                        <w:bottom w:val="none" w:sz="0" w:space="0" w:color="auto"/>
                        <w:right w:val="none" w:sz="0" w:space="0" w:color="auto"/>
                      </w:divBdr>
                    </w:div>
                    <w:div w:id="2040353716">
                      <w:marLeft w:val="0"/>
                      <w:marRight w:val="0"/>
                      <w:marTop w:val="0"/>
                      <w:marBottom w:val="0"/>
                      <w:divBdr>
                        <w:top w:val="none" w:sz="0" w:space="0" w:color="auto"/>
                        <w:left w:val="none" w:sz="0" w:space="0" w:color="auto"/>
                        <w:bottom w:val="none" w:sz="0" w:space="0" w:color="auto"/>
                        <w:right w:val="none" w:sz="0" w:space="0" w:color="auto"/>
                      </w:divBdr>
                    </w:div>
                    <w:div w:id="988090901">
                      <w:marLeft w:val="0"/>
                      <w:marRight w:val="0"/>
                      <w:marTop w:val="0"/>
                      <w:marBottom w:val="0"/>
                      <w:divBdr>
                        <w:top w:val="none" w:sz="0" w:space="0" w:color="auto"/>
                        <w:left w:val="none" w:sz="0" w:space="0" w:color="auto"/>
                        <w:bottom w:val="none" w:sz="0" w:space="0" w:color="auto"/>
                        <w:right w:val="none" w:sz="0" w:space="0" w:color="auto"/>
                      </w:divBdr>
                    </w:div>
                    <w:div w:id="840778864">
                      <w:marLeft w:val="0"/>
                      <w:marRight w:val="0"/>
                      <w:marTop w:val="0"/>
                      <w:marBottom w:val="0"/>
                      <w:divBdr>
                        <w:top w:val="none" w:sz="0" w:space="0" w:color="auto"/>
                        <w:left w:val="none" w:sz="0" w:space="0" w:color="auto"/>
                        <w:bottom w:val="none" w:sz="0" w:space="0" w:color="auto"/>
                        <w:right w:val="none" w:sz="0" w:space="0" w:color="auto"/>
                      </w:divBdr>
                    </w:div>
                    <w:div w:id="655301265">
                      <w:marLeft w:val="0"/>
                      <w:marRight w:val="0"/>
                      <w:marTop w:val="0"/>
                      <w:marBottom w:val="0"/>
                      <w:divBdr>
                        <w:top w:val="none" w:sz="0" w:space="0" w:color="auto"/>
                        <w:left w:val="none" w:sz="0" w:space="0" w:color="auto"/>
                        <w:bottom w:val="none" w:sz="0" w:space="0" w:color="auto"/>
                        <w:right w:val="none" w:sz="0" w:space="0" w:color="auto"/>
                      </w:divBdr>
                    </w:div>
                    <w:div w:id="1082022498">
                      <w:marLeft w:val="0"/>
                      <w:marRight w:val="0"/>
                      <w:marTop w:val="0"/>
                      <w:marBottom w:val="0"/>
                      <w:divBdr>
                        <w:top w:val="none" w:sz="0" w:space="0" w:color="auto"/>
                        <w:left w:val="none" w:sz="0" w:space="0" w:color="auto"/>
                        <w:bottom w:val="none" w:sz="0" w:space="0" w:color="auto"/>
                        <w:right w:val="none" w:sz="0" w:space="0" w:color="auto"/>
                      </w:divBdr>
                    </w:div>
                    <w:div w:id="2140342419">
                      <w:marLeft w:val="0"/>
                      <w:marRight w:val="0"/>
                      <w:marTop w:val="0"/>
                      <w:marBottom w:val="0"/>
                      <w:divBdr>
                        <w:top w:val="none" w:sz="0" w:space="0" w:color="auto"/>
                        <w:left w:val="none" w:sz="0" w:space="0" w:color="auto"/>
                        <w:bottom w:val="none" w:sz="0" w:space="0" w:color="auto"/>
                        <w:right w:val="none" w:sz="0" w:space="0" w:color="auto"/>
                      </w:divBdr>
                    </w:div>
                    <w:div w:id="2032293881">
                      <w:marLeft w:val="0"/>
                      <w:marRight w:val="0"/>
                      <w:marTop w:val="0"/>
                      <w:marBottom w:val="0"/>
                      <w:divBdr>
                        <w:top w:val="none" w:sz="0" w:space="0" w:color="auto"/>
                        <w:left w:val="none" w:sz="0" w:space="0" w:color="auto"/>
                        <w:bottom w:val="none" w:sz="0" w:space="0" w:color="auto"/>
                        <w:right w:val="none" w:sz="0" w:space="0" w:color="auto"/>
                      </w:divBdr>
                    </w:div>
                    <w:div w:id="132257677">
                      <w:marLeft w:val="0"/>
                      <w:marRight w:val="0"/>
                      <w:marTop w:val="0"/>
                      <w:marBottom w:val="0"/>
                      <w:divBdr>
                        <w:top w:val="none" w:sz="0" w:space="0" w:color="auto"/>
                        <w:left w:val="none" w:sz="0" w:space="0" w:color="auto"/>
                        <w:bottom w:val="none" w:sz="0" w:space="0" w:color="auto"/>
                        <w:right w:val="none" w:sz="0" w:space="0" w:color="auto"/>
                      </w:divBdr>
                    </w:div>
                    <w:div w:id="2016493155">
                      <w:marLeft w:val="0"/>
                      <w:marRight w:val="0"/>
                      <w:marTop w:val="0"/>
                      <w:marBottom w:val="0"/>
                      <w:divBdr>
                        <w:top w:val="none" w:sz="0" w:space="0" w:color="auto"/>
                        <w:left w:val="none" w:sz="0" w:space="0" w:color="auto"/>
                        <w:bottom w:val="none" w:sz="0" w:space="0" w:color="auto"/>
                        <w:right w:val="none" w:sz="0" w:space="0" w:color="auto"/>
                      </w:divBdr>
                    </w:div>
                    <w:div w:id="1860925985">
                      <w:marLeft w:val="0"/>
                      <w:marRight w:val="0"/>
                      <w:marTop w:val="0"/>
                      <w:marBottom w:val="0"/>
                      <w:divBdr>
                        <w:top w:val="none" w:sz="0" w:space="0" w:color="auto"/>
                        <w:left w:val="none" w:sz="0" w:space="0" w:color="auto"/>
                        <w:bottom w:val="none" w:sz="0" w:space="0" w:color="auto"/>
                        <w:right w:val="none" w:sz="0" w:space="0" w:color="auto"/>
                      </w:divBdr>
                    </w:div>
                    <w:div w:id="3485944">
                      <w:marLeft w:val="0"/>
                      <w:marRight w:val="0"/>
                      <w:marTop w:val="0"/>
                      <w:marBottom w:val="0"/>
                      <w:divBdr>
                        <w:top w:val="none" w:sz="0" w:space="0" w:color="auto"/>
                        <w:left w:val="none" w:sz="0" w:space="0" w:color="auto"/>
                        <w:bottom w:val="none" w:sz="0" w:space="0" w:color="auto"/>
                        <w:right w:val="none" w:sz="0" w:space="0" w:color="auto"/>
                      </w:divBdr>
                    </w:div>
                    <w:div w:id="593901234">
                      <w:marLeft w:val="0"/>
                      <w:marRight w:val="0"/>
                      <w:marTop w:val="0"/>
                      <w:marBottom w:val="0"/>
                      <w:divBdr>
                        <w:top w:val="none" w:sz="0" w:space="0" w:color="auto"/>
                        <w:left w:val="none" w:sz="0" w:space="0" w:color="auto"/>
                        <w:bottom w:val="none" w:sz="0" w:space="0" w:color="auto"/>
                        <w:right w:val="none" w:sz="0" w:space="0" w:color="auto"/>
                      </w:divBdr>
                    </w:div>
                    <w:div w:id="1545218433">
                      <w:marLeft w:val="0"/>
                      <w:marRight w:val="0"/>
                      <w:marTop w:val="0"/>
                      <w:marBottom w:val="0"/>
                      <w:divBdr>
                        <w:top w:val="none" w:sz="0" w:space="0" w:color="auto"/>
                        <w:left w:val="none" w:sz="0" w:space="0" w:color="auto"/>
                        <w:bottom w:val="none" w:sz="0" w:space="0" w:color="auto"/>
                        <w:right w:val="none" w:sz="0" w:space="0" w:color="auto"/>
                      </w:divBdr>
                    </w:div>
                    <w:div w:id="1049766231">
                      <w:marLeft w:val="0"/>
                      <w:marRight w:val="0"/>
                      <w:marTop w:val="0"/>
                      <w:marBottom w:val="0"/>
                      <w:divBdr>
                        <w:top w:val="none" w:sz="0" w:space="0" w:color="auto"/>
                        <w:left w:val="none" w:sz="0" w:space="0" w:color="auto"/>
                        <w:bottom w:val="none" w:sz="0" w:space="0" w:color="auto"/>
                        <w:right w:val="none" w:sz="0" w:space="0" w:color="auto"/>
                      </w:divBdr>
                    </w:div>
                    <w:div w:id="268314866">
                      <w:marLeft w:val="0"/>
                      <w:marRight w:val="0"/>
                      <w:marTop w:val="0"/>
                      <w:marBottom w:val="0"/>
                      <w:divBdr>
                        <w:top w:val="none" w:sz="0" w:space="0" w:color="auto"/>
                        <w:left w:val="none" w:sz="0" w:space="0" w:color="auto"/>
                        <w:bottom w:val="none" w:sz="0" w:space="0" w:color="auto"/>
                        <w:right w:val="none" w:sz="0" w:space="0" w:color="auto"/>
                      </w:divBdr>
                    </w:div>
                    <w:div w:id="1692413808">
                      <w:marLeft w:val="0"/>
                      <w:marRight w:val="0"/>
                      <w:marTop w:val="0"/>
                      <w:marBottom w:val="0"/>
                      <w:divBdr>
                        <w:top w:val="none" w:sz="0" w:space="0" w:color="auto"/>
                        <w:left w:val="none" w:sz="0" w:space="0" w:color="auto"/>
                        <w:bottom w:val="none" w:sz="0" w:space="0" w:color="auto"/>
                        <w:right w:val="none" w:sz="0" w:space="0" w:color="auto"/>
                      </w:divBdr>
                    </w:div>
                    <w:div w:id="2011520803">
                      <w:marLeft w:val="0"/>
                      <w:marRight w:val="0"/>
                      <w:marTop w:val="0"/>
                      <w:marBottom w:val="0"/>
                      <w:divBdr>
                        <w:top w:val="none" w:sz="0" w:space="0" w:color="auto"/>
                        <w:left w:val="none" w:sz="0" w:space="0" w:color="auto"/>
                        <w:bottom w:val="none" w:sz="0" w:space="0" w:color="auto"/>
                        <w:right w:val="none" w:sz="0" w:space="0" w:color="auto"/>
                      </w:divBdr>
                    </w:div>
                    <w:div w:id="1606842477">
                      <w:marLeft w:val="0"/>
                      <w:marRight w:val="0"/>
                      <w:marTop w:val="0"/>
                      <w:marBottom w:val="0"/>
                      <w:divBdr>
                        <w:top w:val="none" w:sz="0" w:space="0" w:color="auto"/>
                        <w:left w:val="none" w:sz="0" w:space="0" w:color="auto"/>
                        <w:bottom w:val="none" w:sz="0" w:space="0" w:color="auto"/>
                        <w:right w:val="none" w:sz="0" w:space="0" w:color="auto"/>
                      </w:divBdr>
                    </w:div>
                    <w:div w:id="149489233">
                      <w:marLeft w:val="0"/>
                      <w:marRight w:val="0"/>
                      <w:marTop w:val="0"/>
                      <w:marBottom w:val="0"/>
                      <w:divBdr>
                        <w:top w:val="none" w:sz="0" w:space="0" w:color="auto"/>
                        <w:left w:val="none" w:sz="0" w:space="0" w:color="auto"/>
                        <w:bottom w:val="none" w:sz="0" w:space="0" w:color="auto"/>
                        <w:right w:val="none" w:sz="0" w:space="0" w:color="auto"/>
                      </w:divBdr>
                    </w:div>
                    <w:div w:id="1249578993">
                      <w:marLeft w:val="0"/>
                      <w:marRight w:val="0"/>
                      <w:marTop w:val="0"/>
                      <w:marBottom w:val="0"/>
                      <w:divBdr>
                        <w:top w:val="none" w:sz="0" w:space="0" w:color="auto"/>
                        <w:left w:val="none" w:sz="0" w:space="0" w:color="auto"/>
                        <w:bottom w:val="none" w:sz="0" w:space="0" w:color="auto"/>
                        <w:right w:val="none" w:sz="0" w:space="0" w:color="auto"/>
                      </w:divBdr>
                    </w:div>
                    <w:div w:id="535965901">
                      <w:marLeft w:val="0"/>
                      <w:marRight w:val="0"/>
                      <w:marTop w:val="0"/>
                      <w:marBottom w:val="0"/>
                      <w:divBdr>
                        <w:top w:val="none" w:sz="0" w:space="0" w:color="auto"/>
                        <w:left w:val="none" w:sz="0" w:space="0" w:color="auto"/>
                        <w:bottom w:val="none" w:sz="0" w:space="0" w:color="auto"/>
                        <w:right w:val="none" w:sz="0" w:space="0" w:color="auto"/>
                      </w:divBdr>
                    </w:div>
                    <w:div w:id="772744094">
                      <w:marLeft w:val="0"/>
                      <w:marRight w:val="0"/>
                      <w:marTop w:val="0"/>
                      <w:marBottom w:val="0"/>
                      <w:divBdr>
                        <w:top w:val="none" w:sz="0" w:space="0" w:color="auto"/>
                        <w:left w:val="none" w:sz="0" w:space="0" w:color="auto"/>
                        <w:bottom w:val="none" w:sz="0" w:space="0" w:color="auto"/>
                        <w:right w:val="none" w:sz="0" w:space="0" w:color="auto"/>
                      </w:divBdr>
                    </w:div>
                    <w:div w:id="2120178811">
                      <w:marLeft w:val="0"/>
                      <w:marRight w:val="0"/>
                      <w:marTop w:val="0"/>
                      <w:marBottom w:val="0"/>
                      <w:divBdr>
                        <w:top w:val="none" w:sz="0" w:space="0" w:color="auto"/>
                        <w:left w:val="none" w:sz="0" w:space="0" w:color="auto"/>
                        <w:bottom w:val="none" w:sz="0" w:space="0" w:color="auto"/>
                        <w:right w:val="none" w:sz="0" w:space="0" w:color="auto"/>
                      </w:divBdr>
                    </w:div>
                    <w:div w:id="1834831694">
                      <w:marLeft w:val="0"/>
                      <w:marRight w:val="0"/>
                      <w:marTop w:val="0"/>
                      <w:marBottom w:val="0"/>
                      <w:divBdr>
                        <w:top w:val="none" w:sz="0" w:space="0" w:color="auto"/>
                        <w:left w:val="none" w:sz="0" w:space="0" w:color="auto"/>
                        <w:bottom w:val="none" w:sz="0" w:space="0" w:color="auto"/>
                        <w:right w:val="none" w:sz="0" w:space="0" w:color="auto"/>
                      </w:divBdr>
                    </w:div>
                    <w:div w:id="1937052900">
                      <w:marLeft w:val="0"/>
                      <w:marRight w:val="0"/>
                      <w:marTop w:val="0"/>
                      <w:marBottom w:val="0"/>
                      <w:divBdr>
                        <w:top w:val="none" w:sz="0" w:space="0" w:color="auto"/>
                        <w:left w:val="none" w:sz="0" w:space="0" w:color="auto"/>
                        <w:bottom w:val="none" w:sz="0" w:space="0" w:color="auto"/>
                        <w:right w:val="none" w:sz="0" w:space="0" w:color="auto"/>
                      </w:divBdr>
                    </w:div>
                    <w:div w:id="193426641">
                      <w:marLeft w:val="0"/>
                      <w:marRight w:val="0"/>
                      <w:marTop w:val="0"/>
                      <w:marBottom w:val="0"/>
                      <w:divBdr>
                        <w:top w:val="none" w:sz="0" w:space="0" w:color="auto"/>
                        <w:left w:val="none" w:sz="0" w:space="0" w:color="auto"/>
                        <w:bottom w:val="none" w:sz="0" w:space="0" w:color="auto"/>
                        <w:right w:val="none" w:sz="0" w:space="0" w:color="auto"/>
                      </w:divBdr>
                    </w:div>
                    <w:div w:id="487938165">
                      <w:marLeft w:val="0"/>
                      <w:marRight w:val="0"/>
                      <w:marTop w:val="0"/>
                      <w:marBottom w:val="0"/>
                      <w:divBdr>
                        <w:top w:val="none" w:sz="0" w:space="0" w:color="auto"/>
                        <w:left w:val="none" w:sz="0" w:space="0" w:color="auto"/>
                        <w:bottom w:val="none" w:sz="0" w:space="0" w:color="auto"/>
                        <w:right w:val="none" w:sz="0" w:space="0" w:color="auto"/>
                      </w:divBdr>
                    </w:div>
                    <w:div w:id="680350012">
                      <w:marLeft w:val="0"/>
                      <w:marRight w:val="0"/>
                      <w:marTop w:val="0"/>
                      <w:marBottom w:val="0"/>
                      <w:divBdr>
                        <w:top w:val="none" w:sz="0" w:space="0" w:color="auto"/>
                        <w:left w:val="none" w:sz="0" w:space="0" w:color="auto"/>
                        <w:bottom w:val="none" w:sz="0" w:space="0" w:color="auto"/>
                        <w:right w:val="none" w:sz="0" w:space="0" w:color="auto"/>
                      </w:divBdr>
                    </w:div>
                    <w:div w:id="109933324">
                      <w:marLeft w:val="0"/>
                      <w:marRight w:val="0"/>
                      <w:marTop w:val="0"/>
                      <w:marBottom w:val="0"/>
                      <w:divBdr>
                        <w:top w:val="none" w:sz="0" w:space="0" w:color="auto"/>
                        <w:left w:val="none" w:sz="0" w:space="0" w:color="auto"/>
                        <w:bottom w:val="none" w:sz="0" w:space="0" w:color="auto"/>
                        <w:right w:val="none" w:sz="0" w:space="0" w:color="auto"/>
                      </w:divBdr>
                    </w:div>
                    <w:div w:id="1205871318">
                      <w:marLeft w:val="0"/>
                      <w:marRight w:val="0"/>
                      <w:marTop w:val="0"/>
                      <w:marBottom w:val="0"/>
                      <w:divBdr>
                        <w:top w:val="none" w:sz="0" w:space="0" w:color="auto"/>
                        <w:left w:val="none" w:sz="0" w:space="0" w:color="auto"/>
                        <w:bottom w:val="none" w:sz="0" w:space="0" w:color="auto"/>
                        <w:right w:val="none" w:sz="0" w:space="0" w:color="auto"/>
                      </w:divBdr>
                    </w:div>
                    <w:div w:id="2114275342">
                      <w:marLeft w:val="0"/>
                      <w:marRight w:val="0"/>
                      <w:marTop w:val="0"/>
                      <w:marBottom w:val="0"/>
                      <w:divBdr>
                        <w:top w:val="none" w:sz="0" w:space="0" w:color="auto"/>
                        <w:left w:val="none" w:sz="0" w:space="0" w:color="auto"/>
                        <w:bottom w:val="none" w:sz="0" w:space="0" w:color="auto"/>
                        <w:right w:val="none" w:sz="0" w:space="0" w:color="auto"/>
                      </w:divBdr>
                    </w:div>
                    <w:div w:id="1584562091">
                      <w:marLeft w:val="0"/>
                      <w:marRight w:val="0"/>
                      <w:marTop w:val="0"/>
                      <w:marBottom w:val="0"/>
                      <w:divBdr>
                        <w:top w:val="none" w:sz="0" w:space="0" w:color="auto"/>
                        <w:left w:val="none" w:sz="0" w:space="0" w:color="auto"/>
                        <w:bottom w:val="none" w:sz="0" w:space="0" w:color="auto"/>
                        <w:right w:val="none" w:sz="0" w:space="0" w:color="auto"/>
                      </w:divBdr>
                    </w:div>
                    <w:div w:id="41171297">
                      <w:marLeft w:val="0"/>
                      <w:marRight w:val="0"/>
                      <w:marTop w:val="0"/>
                      <w:marBottom w:val="0"/>
                      <w:divBdr>
                        <w:top w:val="none" w:sz="0" w:space="0" w:color="auto"/>
                        <w:left w:val="none" w:sz="0" w:space="0" w:color="auto"/>
                        <w:bottom w:val="none" w:sz="0" w:space="0" w:color="auto"/>
                        <w:right w:val="none" w:sz="0" w:space="0" w:color="auto"/>
                      </w:divBdr>
                    </w:div>
                    <w:div w:id="1157040938">
                      <w:marLeft w:val="0"/>
                      <w:marRight w:val="0"/>
                      <w:marTop w:val="0"/>
                      <w:marBottom w:val="0"/>
                      <w:divBdr>
                        <w:top w:val="none" w:sz="0" w:space="0" w:color="auto"/>
                        <w:left w:val="none" w:sz="0" w:space="0" w:color="auto"/>
                        <w:bottom w:val="none" w:sz="0" w:space="0" w:color="auto"/>
                        <w:right w:val="none" w:sz="0" w:space="0" w:color="auto"/>
                      </w:divBdr>
                    </w:div>
                    <w:div w:id="1470975106">
                      <w:marLeft w:val="0"/>
                      <w:marRight w:val="0"/>
                      <w:marTop w:val="0"/>
                      <w:marBottom w:val="0"/>
                      <w:divBdr>
                        <w:top w:val="none" w:sz="0" w:space="0" w:color="auto"/>
                        <w:left w:val="none" w:sz="0" w:space="0" w:color="auto"/>
                        <w:bottom w:val="none" w:sz="0" w:space="0" w:color="auto"/>
                        <w:right w:val="none" w:sz="0" w:space="0" w:color="auto"/>
                      </w:divBdr>
                    </w:div>
                    <w:div w:id="1142385899">
                      <w:marLeft w:val="0"/>
                      <w:marRight w:val="0"/>
                      <w:marTop w:val="0"/>
                      <w:marBottom w:val="0"/>
                      <w:divBdr>
                        <w:top w:val="none" w:sz="0" w:space="0" w:color="auto"/>
                        <w:left w:val="none" w:sz="0" w:space="0" w:color="auto"/>
                        <w:bottom w:val="none" w:sz="0" w:space="0" w:color="auto"/>
                        <w:right w:val="none" w:sz="0" w:space="0" w:color="auto"/>
                      </w:divBdr>
                    </w:div>
                    <w:div w:id="156114446">
                      <w:marLeft w:val="0"/>
                      <w:marRight w:val="0"/>
                      <w:marTop w:val="0"/>
                      <w:marBottom w:val="0"/>
                      <w:divBdr>
                        <w:top w:val="none" w:sz="0" w:space="0" w:color="auto"/>
                        <w:left w:val="none" w:sz="0" w:space="0" w:color="auto"/>
                        <w:bottom w:val="none" w:sz="0" w:space="0" w:color="auto"/>
                        <w:right w:val="none" w:sz="0" w:space="0" w:color="auto"/>
                      </w:divBdr>
                    </w:div>
                    <w:div w:id="150290169">
                      <w:marLeft w:val="0"/>
                      <w:marRight w:val="0"/>
                      <w:marTop w:val="0"/>
                      <w:marBottom w:val="0"/>
                      <w:divBdr>
                        <w:top w:val="none" w:sz="0" w:space="0" w:color="auto"/>
                        <w:left w:val="none" w:sz="0" w:space="0" w:color="auto"/>
                        <w:bottom w:val="none" w:sz="0" w:space="0" w:color="auto"/>
                        <w:right w:val="none" w:sz="0" w:space="0" w:color="auto"/>
                      </w:divBdr>
                    </w:div>
                    <w:div w:id="1868253189">
                      <w:marLeft w:val="0"/>
                      <w:marRight w:val="0"/>
                      <w:marTop w:val="0"/>
                      <w:marBottom w:val="0"/>
                      <w:divBdr>
                        <w:top w:val="none" w:sz="0" w:space="0" w:color="auto"/>
                        <w:left w:val="none" w:sz="0" w:space="0" w:color="auto"/>
                        <w:bottom w:val="none" w:sz="0" w:space="0" w:color="auto"/>
                        <w:right w:val="none" w:sz="0" w:space="0" w:color="auto"/>
                      </w:divBdr>
                    </w:div>
                    <w:div w:id="396130267">
                      <w:marLeft w:val="0"/>
                      <w:marRight w:val="0"/>
                      <w:marTop w:val="0"/>
                      <w:marBottom w:val="0"/>
                      <w:divBdr>
                        <w:top w:val="none" w:sz="0" w:space="0" w:color="auto"/>
                        <w:left w:val="none" w:sz="0" w:space="0" w:color="auto"/>
                        <w:bottom w:val="none" w:sz="0" w:space="0" w:color="auto"/>
                        <w:right w:val="none" w:sz="0" w:space="0" w:color="auto"/>
                      </w:divBdr>
                    </w:div>
                    <w:div w:id="720522962">
                      <w:marLeft w:val="0"/>
                      <w:marRight w:val="0"/>
                      <w:marTop w:val="0"/>
                      <w:marBottom w:val="0"/>
                      <w:divBdr>
                        <w:top w:val="none" w:sz="0" w:space="0" w:color="auto"/>
                        <w:left w:val="none" w:sz="0" w:space="0" w:color="auto"/>
                        <w:bottom w:val="none" w:sz="0" w:space="0" w:color="auto"/>
                        <w:right w:val="none" w:sz="0" w:space="0" w:color="auto"/>
                      </w:divBdr>
                    </w:div>
                    <w:div w:id="1960338911">
                      <w:marLeft w:val="0"/>
                      <w:marRight w:val="0"/>
                      <w:marTop w:val="0"/>
                      <w:marBottom w:val="0"/>
                      <w:divBdr>
                        <w:top w:val="none" w:sz="0" w:space="0" w:color="auto"/>
                        <w:left w:val="none" w:sz="0" w:space="0" w:color="auto"/>
                        <w:bottom w:val="none" w:sz="0" w:space="0" w:color="auto"/>
                        <w:right w:val="none" w:sz="0" w:space="0" w:color="auto"/>
                      </w:divBdr>
                    </w:div>
                    <w:div w:id="1037320107">
                      <w:marLeft w:val="0"/>
                      <w:marRight w:val="0"/>
                      <w:marTop w:val="0"/>
                      <w:marBottom w:val="0"/>
                      <w:divBdr>
                        <w:top w:val="none" w:sz="0" w:space="0" w:color="auto"/>
                        <w:left w:val="none" w:sz="0" w:space="0" w:color="auto"/>
                        <w:bottom w:val="none" w:sz="0" w:space="0" w:color="auto"/>
                        <w:right w:val="none" w:sz="0" w:space="0" w:color="auto"/>
                      </w:divBdr>
                    </w:div>
                    <w:div w:id="655761511">
                      <w:marLeft w:val="0"/>
                      <w:marRight w:val="0"/>
                      <w:marTop w:val="0"/>
                      <w:marBottom w:val="0"/>
                      <w:divBdr>
                        <w:top w:val="none" w:sz="0" w:space="0" w:color="auto"/>
                        <w:left w:val="none" w:sz="0" w:space="0" w:color="auto"/>
                        <w:bottom w:val="none" w:sz="0" w:space="0" w:color="auto"/>
                        <w:right w:val="none" w:sz="0" w:space="0" w:color="auto"/>
                      </w:divBdr>
                    </w:div>
                    <w:div w:id="387845109">
                      <w:marLeft w:val="0"/>
                      <w:marRight w:val="0"/>
                      <w:marTop w:val="0"/>
                      <w:marBottom w:val="0"/>
                      <w:divBdr>
                        <w:top w:val="none" w:sz="0" w:space="0" w:color="auto"/>
                        <w:left w:val="none" w:sz="0" w:space="0" w:color="auto"/>
                        <w:bottom w:val="none" w:sz="0" w:space="0" w:color="auto"/>
                        <w:right w:val="none" w:sz="0" w:space="0" w:color="auto"/>
                      </w:divBdr>
                    </w:div>
                    <w:div w:id="818377600">
                      <w:marLeft w:val="0"/>
                      <w:marRight w:val="0"/>
                      <w:marTop w:val="0"/>
                      <w:marBottom w:val="0"/>
                      <w:divBdr>
                        <w:top w:val="none" w:sz="0" w:space="0" w:color="auto"/>
                        <w:left w:val="none" w:sz="0" w:space="0" w:color="auto"/>
                        <w:bottom w:val="none" w:sz="0" w:space="0" w:color="auto"/>
                        <w:right w:val="none" w:sz="0" w:space="0" w:color="auto"/>
                      </w:divBdr>
                    </w:div>
                    <w:div w:id="448399074">
                      <w:marLeft w:val="0"/>
                      <w:marRight w:val="0"/>
                      <w:marTop w:val="0"/>
                      <w:marBottom w:val="0"/>
                      <w:divBdr>
                        <w:top w:val="none" w:sz="0" w:space="0" w:color="auto"/>
                        <w:left w:val="none" w:sz="0" w:space="0" w:color="auto"/>
                        <w:bottom w:val="none" w:sz="0" w:space="0" w:color="auto"/>
                        <w:right w:val="none" w:sz="0" w:space="0" w:color="auto"/>
                      </w:divBdr>
                    </w:div>
                    <w:div w:id="472714909">
                      <w:marLeft w:val="0"/>
                      <w:marRight w:val="0"/>
                      <w:marTop w:val="0"/>
                      <w:marBottom w:val="0"/>
                      <w:divBdr>
                        <w:top w:val="none" w:sz="0" w:space="0" w:color="auto"/>
                        <w:left w:val="none" w:sz="0" w:space="0" w:color="auto"/>
                        <w:bottom w:val="none" w:sz="0" w:space="0" w:color="auto"/>
                        <w:right w:val="none" w:sz="0" w:space="0" w:color="auto"/>
                      </w:divBdr>
                    </w:div>
                    <w:div w:id="857353339">
                      <w:marLeft w:val="0"/>
                      <w:marRight w:val="0"/>
                      <w:marTop w:val="0"/>
                      <w:marBottom w:val="0"/>
                      <w:divBdr>
                        <w:top w:val="none" w:sz="0" w:space="0" w:color="auto"/>
                        <w:left w:val="none" w:sz="0" w:space="0" w:color="auto"/>
                        <w:bottom w:val="none" w:sz="0" w:space="0" w:color="auto"/>
                        <w:right w:val="none" w:sz="0" w:space="0" w:color="auto"/>
                      </w:divBdr>
                    </w:div>
                    <w:div w:id="2046641028">
                      <w:marLeft w:val="0"/>
                      <w:marRight w:val="0"/>
                      <w:marTop w:val="0"/>
                      <w:marBottom w:val="0"/>
                      <w:divBdr>
                        <w:top w:val="none" w:sz="0" w:space="0" w:color="auto"/>
                        <w:left w:val="none" w:sz="0" w:space="0" w:color="auto"/>
                        <w:bottom w:val="none" w:sz="0" w:space="0" w:color="auto"/>
                        <w:right w:val="none" w:sz="0" w:space="0" w:color="auto"/>
                      </w:divBdr>
                    </w:div>
                    <w:div w:id="1292596262">
                      <w:marLeft w:val="0"/>
                      <w:marRight w:val="0"/>
                      <w:marTop w:val="0"/>
                      <w:marBottom w:val="0"/>
                      <w:divBdr>
                        <w:top w:val="none" w:sz="0" w:space="0" w:color="auto"/>
                        <w:left w:val="none" w:sz="0" w:space="0" w:color="auto"/>
                        <w:bottom w:val="none" w:sz="0" w:space="0" w:color="auto"/>
                        <w:right w:val="none" w:sz="0" w:space="0" w:color="auto"/>
                      </w:divBdr>
                    </w:div>
                    <w:div w:id="2052723759">
                      <w:marLeft w:val="0"/>
                      <w:marRight w:val="0"/>
                      <w:marTop w:val="0"/>
                      <w:marBottom w:val="0"/>
                      <w:divBdr>
                        <w:top w:val="none" w:sz="0" w:space="0" w:color="auto"/>
                        <w:left w:val="none" w:sz="0" w:space="0" w:color="auto"/>
                        <w:bottom w:val="none" w:sz="0" w:space="0" w:color="auto"/>
                        <w:right w:val="none" w:sz="0" w:space="0" w:color="auto"/>
                      </w:divBdr>
                    </w:div>
                    <w:div w:id="1335887169">
                      <w:marLeft w:val="0"/>
                      <w:marRight w:val="0"/>
                      <w:marTop w:val="0"/>
                      <w:marBottom w:val="0"/>
                      <w:divBdr>
                        <w:top w:val="none" w:sz="0" w:space="0" w:color="auto"/>
                        <w:left w:val="none" w:sz="0" w:space="0" w:color="auto"/>
                        <w:bottom w:val="none" w:sz="0" w:space="0" w:color="auto"/>
                        <w:right w:val="none" w:sz="0" w:space="0" w:color="auto"/>
                      </w:divBdr>
                    </w:div>
                    <w:div w:id="388267513">
                      <w:marLeft w:val="0"/>
                      <w:marRight w:val="0"/>
                      <w:marTop w:val="0"/>
                      <w:marBottom w:val="0"/>
                      <w:divBdr>
                        <w:top w:val="none" w:sz="0" w:space="0" w:color="auto"/>
                        <w:left w:val="none" w:sz="0" w:space="0" w:color="auto"/>
                        <w:bottom w:val="none" w:sz="0" w:space="0" w:color="auto"/>
                        <w:right w:val="none" w:sz="0" w:space="0" w:color="auto"/>
                      </w:divBdr>
                    </w:div>
                    <w:div w:id="2038702744">
                      <w:marLeft w:val="0"/>
                      <w:marRight w:val="0"/>
                      <w:marTop w:val="0"/>
                      <w:marBottom w:val="0"/>
                      <w:divBdr>
                        <w:top w:val="none" w:sz="0" w:space="0" w:color="auto"/>
                        <w:left w:val="none" w:sz="0" w:space="0" w:color="auto"/>
                        <w:bottom w:val="none" w:sz="0" w:space="0" w:color="auto"/>
                        <w:right w:val="none" w:sz="0" w:space="0" w:color="auto"/>
                      </w:divBdr>
                    </w:div>
                    <w:div w:id="1125464884">
                      <w:marLeft w:val="0"/>
                      <w:marRight w:val="0"/>
                      <w:marTop w:val="0"/>
                      <w:marBottom w:val="0"/>
                      <w:divBdr>
                        <w:top w:val="none" w:sz="0" w:space="0" w:color="auto"/>
                        <w:left w:val="none" w:sz="0" w:space="0" w:color="auto"/>
                        <w:bottom w:val="none" w:sz="0" w:space="0" w:color="auto"/>
                        <w:right w:val="none" w:sz="0" w:space="0" w:color="auto"/>
                      </w:divBdr>
                    </w:div>
                    <w:div w:id="1347056055">
                      <w:marLeft w:val="0"/>
                      <w:marRight w:val="0"/>
                      <w:marTop w:val="0"/>
                      <w:marBottom w:val="0"/>
                      <w:divBdr>
                        <w:top w:val="none" w:sz="0" w:space="0" w:color="auto"/>
                        <w:left w:val="none" w:sz="0" w:space="0" w:color="auto"/>
                        <w:bottom w:val="none" w:sz="0" w:space="0" w:color="auto"/>
                        <w:right w:val="none" w:sz="0" w:space="0" w:color="auto"/>
                      </w:divBdr>
                    </w:div>
                    <w:div w:id="906575036">
                      <w:marLeft w:val="0"/>
                      <w:marRight w:val="0"/>
                      <w:marTop w:val="0"/>
                      <w:marBottom w:val="0"/>
                      <w:divBdr>
                        <w:top w:val="none" w:sz="0" w:space="0" w:color="auto"/>
                        <w:left w:val="none" w:sz="0" w:space="0" w:color="auto"/>
                        <w:bottom w:val="none" w:sz="0" w:space="0" w:color="auto"/>
                        <w:right w:val="none" w:sz="0" w:space="0" w:color="auto"/>
                      </w:divBdr>
                    </w:div>
                    <w:div w:id="545340558">
                      <w:marLeft w:val="0"/>
                      <w:marRight w:val="0"/>
                      <w:marTop w:val="0"/>
                      <w:marBottom w:val="0"/>
                      <w:divBdr>
                        <w:top w:val="none" w:sz="0" w:space="0" w:color="auto"/>
                        <w:left w:val="none" w:sz="0" w:space="0" w:color="auto"/>
                        <w:bottom w:val="none" w:sz="0" w:space="0" w:color="auto"/>
                        <w:right w:val="none" w:sz="0" w:space="0" w:color="auto"/>
                      </w:divBdr>
                    </w:div>
                    <w:div w:id="832137965">
                      <w:marLeft w:val="0"/>
                      <w:marRight w:val="0"/>
                      <w:marTop w:val="0"/>
                      <w:marBottom w:val="0"/>
                      <w:divBdr>
                        <w:top w:val="none" w:sz="0" w:space="0" w:color="auto"/>
                        <w:left w:val="none" w:sz="0" w:space="0" w:color="auto"/>
                        <w:bottom w:val="none" w:sz="0" w:space="0" w:color="auto"/>
                        <w:right w:val="none" w:sz="0" w:space="0" w:color="auto"/>
                      </w:divBdr>
                    </w:div>
                    <w:div w:id="1022904621">
                      <w:marLeft w:val="0"/>
                      <w:marRight w:val="0"/>
                      <w:marTop w:val="0"/>
                      <w:marBottom w:val="0"/>
                      <w:divBdr>
                        <w:top w:val="none" w:sz="0" w:space="0" w:color="auto"/>
                        <w:left w:val="none" w:sz="0" w:space="0" w:color="auto"/>
                        <w:bottom w:val="none" w:sz="0" w:space="0" w:color="auto"/>
                        <w:right w:val="none" w:sz="0" w:space="0" w:color="auto"/>
                      </w:divBdr>
                    </w:div>
                    <w:div w:id="1377049980">
                      <w:marLeft w:val="0"/>
                      <w:marRight w:val="0"/>
                      <w:marTop w:val="0"/>
                      <w:marBottom w:val="0"/>
                      <w:divBdr>
                        <w:top w:val="none" w:sz="0" w:space="0" w:color="auto"/>
                        <w:left w:val="none" w:sz="0" w:space="0" w:color="auto"/>
                        <w:bottom w:val="none" w:sz="0" w:space="0" w:color="auto"/>
                        <w:right w:val="none" w:sz="0" w:space="0" w:color="auto"/>
                      </w:divBdr>
                    </w:div>
                    <w:div w:id="607271704">
                      <w:marLeft w:val="0"/>
                      <w:marRight w:val="0"/>
                      <w:marTop w:val="0"/>
                      <w:marBottom w:val="0"/>
                      <w:divBdr>
                        <w:top w:val="none" w:sz="0" w:space="0" w:color="auto"/>
                        <w:left w:val="none" w:sz="0" w:space="0" w:color="auto"/>
                        <w:bottom w:val="none" w:sz="0" w:space="0" w:color="auto"/>
                        <w:right w:val="none" w:sz="0" w:space="0" w:color="auto"/>
                      </w:divBdr>
                    </w:div>
                    <w:div w:id="689137424">
                      <w:marLeft w:val="0"/>
                      <w:marRight w:val="0"/>
                      <w:marTop w:val="0"/>
                      <w:marBottom w:val="0"/>
                      <w:divBdr>
                        <w:top w:val="none" w:sz="0" w:space="0" w:color="auto"/>
                        <w:left w:val="none" w:sz="0" w:space="0" w:color="auto"/>
                        <w:bottom w:val="none" w:sz="0" w:space="0" w:color="auto"/>
                        <w:right w:val="none" w:sz="0" w:space="0" w:color="auto"/>
                      </w:divBdr>
                    </w:div>
                    <w:div w:id="2032677831">
                      <w:marLeft w:val="0"/>
                      <w:marRight w:val="0"/>
                      <w:marTop w:val="0"/>
                      <w:marBottom w:val="0"/>
                      <w:divBdr>
                        <w:top w:val="none" w:sz="0" w:space="0" w:color="auto"/>
                        <w:left w:val="none" w:sz="0" w:space="0" w:color="auto"/>
                        <w:bottom w:val="none" w:sz="0" w:space="0" w:color="auto"/>
                        <w:right w:val="none" w:sz="0" w:space="0" w:color="auto"/>
                      </w:divBdr>
                    </w:div>
                    <w:div w:id="2114277589">
                      <w:marLeft w:val="0"/>
                      <w:marRight w:val="0"/>
                      <w:marTop w:val="0"/>
                      <w:marBottom w:val="0"/>
                      <w:divBdr>
                        <w:top w:val="none" w:sz="0" w:space="0" w:color="auto"/>
                        <w:left w:val="none" w:sz="0" w:space="0" w:color="auto"/>
                        <w:bottom w:val="none" w:sz="0" w:space="0" w:color="auto"/>
                        <w:right w:val="none" w:sz="0" w:space="0" w:color="auto"/>
                      </w:divBdr>
                    </w:div>
                    <w:div w:id="160394622">
                      <w:marLeft w:val="0"/>
                      <w:marRight w:val="0"/>
                      <w:marTop w:val="0"/>
                      <w:marBottom w:val="0"/>
                      <w:divBdr>
                        <w:top w:val="none" w:sz="0" w:space="0" w:color="auto"/>
                        <w:left w:val="none" w:sz="0" w:space="0" w:color="auto"/>
                        <w:bottom w:val="none" w:sz="0" w:space="0" w:color="auto"/>
                        <w:right w:val="none" w:sz="0" w:space="0" w:color="auto"/>
                      </w:divBdr>
                    </w:div>
                    <w:div w:id="591741538">
                      <w:marLeft w:val="0"/>
                      <w:marRight w:val="0"/>
                      <w:marTop w:val="0"/>
                      <w:marBottom w:val="0"/>
                      <w:divBdr>
                        <w:top w:val="none" w:sz="0" w:space="0" w:color="auto"/>
                        <w:left w:val="none" w:sz="0" w:space="0" w:color="auto"/>
                        <w:bottom w:val="none" w:sz="0" w:space="0" w:color="auto"/>
                        <w:right w:val="none" w:sz="0" w:space="0" w:color="auto"/>
                      </w:divBdr>
                    </w:div>
                    <w:div w:id="1377318935">
                      <w:marLeft w:val="0"/>
                      <w:marRight w:val="0"/>
                      <w:marTop w:val="0"/>
                      <w:marBottom w:val="0"/>
                      <w:divBdr>
                        <w:top w:val="none" w:sz="0" w:space="0" w:color="auto"/>
                        <w:left w:val="none" w:sz="0" w:space="0" w:color="auto"/>
                        <w:bottom w:val="none" w:sz="0" w:space="0" w:color="auto"/>
                        <w:right w:val="none" w:sz="0" w:space="0" w:color="auto"/>
                      </w:divBdr>
                    </w:div>
                    <w:div w:id="1517304820">
                      <w:marLeft w:val="0"/>
                      <w:marRight w:val="0"/>
                      <w:marTop w:val="0"/>
                      <w:marBottom w:val="0"/>
                      <w:divBdr>
                        <w:top w:val="none" w:sz="0" w:space="0" w:color="auto"/>
                        <w:left w:val="none" w:sz="0" w:space="0" w:color="auto"/>
                        <w:bottom w:val="none" w:sz="0" w:space="0" w:color="auto"/>
                        <w:right w:val="none" w:sz="0" w:space="0" w:color="auto"/>
                      </w:divBdr>
                    </w:div>
                    <w:div w:id="520780453">
                      <w:marLeft w:val="0"/>
                      <w:marRight w:val="0"/>
                      <w:marTop w:val="0"/>
                      <w:marBottom w:val="0"/>
                      <w:divBdr>
                        <w:top w:val="none" w:sz="0" w:space="0" w:color="auto"/>
                        <w:left w:val="none" w:sz="0" w:space="0" w:color="auto"/>
                        <w:bottom w:val="none" w:sz="0" w:space="0" w:color="auto"/>
                        <w:right w:val="none" w:sz="0" w:space="0" w:color="auto"/>
                      </w:divBdr>
                    </w:div>
                    <w:div w:id="1073746687">
                      <w:marLeft w:val="0"/>
                      <w:marRight w:val="0"/>
                      <w:marTop w:val="0"/>
                      <w:marBottom w:val="0"/>
                      <w:divBdr>
                        <w:top w:val="none" w:sz="0" w:space="0" w:color="auto"/>
                        <w:left w:val="none" w:sz="0" w:space="0" w:color="auto"/>
                        <w:bottom w:val="none" w:sz="0" w:space="0" w:color="auto"/>
                        <w:right w:val="none" w:sz="0" w:space="0" w:color="auto"/>
                      </w:divBdr>
                    </w:div>
                    <w:div w:id="1151751061">
                      <w:marLeft w:val="0"/>
                      <w:marRight w:val="0"/>
                      <w:marTop w:val="0"/>
                      <w:marBottom w:val="0"/>
                      <w:divBdr>
                        <w:top w:val="none" w:sz="0" w:space="0" w:color="auto"/>
                        <w:left w:val="none" w:sz="0" w:space="0" w:color="auto"/>
                        <w:bottom w:val="none" w:sz="0" w:space="0" w:color="auto"/>
                        <w:right w:val="none" w:sz="0" w:space="0" w:color="auto"/>
                      </w:divBdr>
                    </w:div>
                    <w:div w:id="712116314">
                      <w:marLeft w:val="0"/>
                      <w:marRight w:val="0"/>
                      <w:marTop w:val="0"/>
                      <w:marBottom w:val="0"/>
                      <w:divBdr>
                        <w:top w:val="none" w:sz="0" w:space="0" w:color="auto"/>
                        <w:left w:val="none" w:sz="0" w:space="0" w:color="auto"/>
                        <w:bottom w:val="none" w:sz="0" w:space="0" w:color="auto"/>
                        <w:right w:val="none" w:sz="0" w:space="0" w:color="auto"/>
                      </w:divBdr>
                    </w:div>
                    <w:div w:id="1846820008">
                      <w:marLeft w:val="0"/>
                      <w:marRight w:val="0"/>
                      <w:marTop w:val="0"/>
                      <w:marBottom w:val="0"/>
                      <w:divBdr>
                        <w:top w:val="none" w:sz="0" w:space="0" w:color="auto"/>
                        <w:left w:val="none" w:sz="0" w:space="0" w:color="auto"/>
                        <w:bottom w:val="none" w:sz="0" w:space="0" w:color="auto"/>
                        <w:right w:val="none" w:sz="0" w:space="0" w:color="auto"/>
                      </w:divBdr>
                    </w:div>
                    <w:div w:id="607078441">
                      <w:marLeft w:val="0"/>
                      <w:marRight w:val="0"/>
                      <w:marTop w:val="0"/>
                      <w:marBottom w:val="0"/>
                      <w:divBdr>
                        <w:top w:val="none" w:sz="0" w:space="0" w:color="auto"/>
                        <w:left w:val="none" w:sz="0" w:space="0" w:color="auto"/>
                        <w:bottom w:val="none" w:sz="0" w:space="0" w:color="auto"/>
                        <w:right w:val="none" w:sz="0" w:space="0" w:color="auto"/>
                      </w:divBdr>
                    </w:div>
                    <w:div w:id="1858883677">
                      <w:marLeft w:val="0"/>
                      <w:marRight w:val="0"/>
                      <w:marTop w:val="0"/>
                      <w:marBottom w:val="0"/>
                      <w:divBdr>
                        <w:top w:val="none" w:sz="0" w:space="0" w:color="auto"/>
                        <w:left w:val="none" w:sz="0" w:space="0" w:color="auto"/>
                        <w:bottom w:val="none" w:sz="0" w:space="0" w:color="auto"/>
                        <w:right w:val="none" w:sz="0" w:space="0" w:color="auto"/>
                      </w:divBdr>
                    </w:div>
                    <w:div w:id="246430189">
                      <w:marLeft w:val="0"/>
                      <w:marRight w:val="0"/>
                      <w:marTop w:val="0"/>
                      <w:marBottom w:val="0"/>
                      <w:divBdr>
                        <w:top w:val="none" w:sz="0" w:space="0" w:color="auto"/>
                        <w:left w:val="none" w:sz="0" w:space="0" w:color="auto"/>
                        <w:bottom w:val="none" w:sz="0" w:space="0" w:color="auto"/>
                        <w:right w:val="none" w:sz="0" w:space="0" w:color="auto"/>
                      </w:divBdr>
                    </w:div>
                    <w:div w:id="1164904121">
                      <w:marLeft w:val="0"/>
                      <w:marRight w:val="0"/>
                      <w:marTop w:val="0"/>
                      <w:marBottom w:val="0"/>
                      <w:divBdr>
                        <w:top w:val="none" w:sz="0" w:space="0" w:color="auto"/>
                        <w:left w:val="none" w:sz="0" w:space="0" w:color="auto"/>
                        <w:bottom w:val="none" w:sz="0" w:space="0" w:color="auto"/>
                        <w:right w:val="none" w:sz="0" w:space="0" w:color="auto"/>
                      </w:divBdr>
                    </w:div>
                    <w:div w:id="1961448478">
                      <w:marLeft w:val="0"/>
                      <w:marRight w:val="0"/>
                      <w:marTop w:val="0"/>
                      <w:marBottom w:val="0"/>
                      <w:divBdr>
                        <w:top w:val="none" w:sz="0" w:space="0" w:color="auto"/>
                        <w:left w:val="none" w:sz="0" w:space="0" w:color="auto"/>
                        <w:bottom w:val="none" w:sz="0" w:space="0" w:color="auto"/>
                        <w:right w:val="none" w:sz="0" w:space="0" w:color="auto"/>
                      </w:divBdr>
                    </w:div>
                    <w:div w:id="457604240">
                      <w:marLeft w:val="0"/>
                      <w:marRight w:val="0"/>
                      <w:marTop w:val="0"/>
                      <w:marBottom w:val="0"/>
                      <w:divBdr>
                        <w:top w:val="none" w:sz="0" w:space="0" w:color="auto"/>
                        <w:left w:val="none" w:sz="0" w:space="0" w:color="auto"/>
                        <w:bottom w:val="none" w:sz="0" w:space="0" w:color="auto"/>
                        <w:right w:val="none" w:sz="0" w:space="0" w:color="auto"/>
                      </w:divBdr>
                    </w:div>
                    <w:div w:id="1620840473">
                      <w:marLeft w:val="0"/>
                      <w:marRight w:val="0"/>
                      <w:marTop w:val="0"/>
                      <w:marBottom w:val="0"/>
                      <w:divBdr>
                        <w:top w:val="none" w:sz="0" w:space="0" w:color="auto"/>
                        <w:left w:val="none" w:sz="0" w:space="0" w:color="auto"/>
                        <w:bottom w:val="none" w:sz="0" w:space="0" w:color="auto"/>
                        <w:right w:val="none" w:sz="0" w:space="0" w:color="auto"/>
                      </w:divBdr>
                    </w:div>
                    <w:div w:id="476142898">
                      <w:marLeft w:val="0"/>
                      <w:marRight w:val="0"/>
                      <w:marTop w:val="0"/>
                      <w:marBottom w:val="0"/>
                      <w:divBdr>
                        <w:top w:val="none" w:sz="0" w:space="0" w:color="auto"/>
                        <w:left w:val="none" w:sz="0" w:space="0" w:color="auto"/>
                        <w:bottom w:val="none" w:sz="0" w:space="0" w:color="auto"/>
                        <w:right w:val="none" w:sz="0" w:space="0" w:color="auto"/>
                      </w:divBdr>
                    </w:div>
                    <w:div w:id="1735665911">
                      <w:marLeft w:val="0"/>
                      <w:marRight w:val="0"/>
                      <w:marTop w:val="0"/>
                      <w:marBottom w:val="0"/>
                      <w:divBdr>
                        <w:top w:val="none" w:sz="0" w:space="0" w:color="auto"/>
                        <w:left w:val="none" w:sz="0" w:space="0" w:color="auto"/>
                        <w:bottom w:val="none" w:sz="0" w:space="0" w:color="auto"/>
                        <w:right w:val="none" w:sz="0" w:space="0" w:color="auto"/>
                      </w:divBdr>
                    </w:div>
                    <w:div w:id="498732990">
                      <w:marLeft w:val="0"/>
                      <w:marRight w:val="0"/>
                      <w:marTop w:val="0"/>
                      <w:marBottom w:val="0"/>
                      <w:divBdr>
                        <w:top w:val="none" w:sz="0" w:space="0" w:color="auto"/>
                        <w:left w:val="none" w:sz="0" w:space="0" w:color="auto"/>
                        <w:bottom w:val="none" w:sz="0" w:space="0" w:color="auto"/>
                        <w:right w:val="none" w:sz="0" w:space="0" w:color="auto"/>
                      </w:divBdr>
                    </w:div>
                    <w:div w:id="1815413779">
                      <w:marLeft w:val="0"/>
                      <w:marRight w:val="0"/>
                      <w:marTop w:val="0"/>
                      <w:marBottom w:val="0"/>
                      <w:divBdr>
                        <w:top w:val="none" w:sz="0" w:space="0" w:color="auto"/>
                        <w:left w:val="none" w:sz="0" w:space="0" w:color="auto"/>
                        <w:bottom w:val="none" w:sz="0" w:space="0" w:color="auto"/>
                        <w:right w:val="none" w:sz="0" w:space="0" w:color="auto"/>
                      </w:divBdr>
                    </w:div>
                    <w:div w:id="1386566514">
                      <w:marLeft w:val="0"/>
                      <w:marRight w:val="0"/>
                      <w:marTop w:val="0"/>
                      <w:marBottom w:val="0"/>
                      <w:divBdr>
                        <w:top w:val="none" w:sz="0" w:space="0" w:color="auto"/>
                        <w:left w:val="none" w:sz="0" w:space="0" w:color="auto"/>
                        <w:bottom w:val="none" w:sz="0" w:space="0" w:color="auto"/>
                        <w:right w:val="none" w:sz="0" w:space="0" w:color="auto"/>
                      </w:divBdr>
                    </w:div>
                    <w:div w:id="1665232398">
                      <w:marLeft w:val="0"/>
                      <w:marRight w:val="0"/>
                      <w:marTop w:val="0"/>
                      <w:marBottom w:val="0"/>
                      <w:divBdr>
                        <w:top w:val="none" w:sz="0" w:space="0" w:color="auto"/>
                        <w:left w:val="none" w:sz="0" w:space="0" w:color="auto"/>
                        <w:bottom w:val="none" w:sz="0" w:space="0" w:color="auto"/>
                        <w:right w:val="none" w:sz="0" w:space="0" w:color="auto"/>
                      </w:divBdr>
                    </w:div>
                    <w:div w:id="1152023220">
                      <w:marLeft w:val="0"/>
                      <w:marRight w:val="0"/>
                      <w:marTop w:val="0"/>
                      <w:marBottom w:val="0"/>
                      <w:divBdr>
                        <w:top w:val="none" w:sz="0" w:space="0" w:color="auto"/>
                        <w:left w:val="none" w:sz="0" w:space="0" w:color="auto"/>
                        <w:bottom w:val="none" w:sz="0" w:space="0" w:color="auto"/>
                        <w:right w:val="none" w:sz="0" w:space="0" w:color="auto"/>
                      </w:divBdr>
                    </w:div>
                    <w:div w:id="1965846514">
                      <w:marLeft w:val="0"/>
                      <w:marRight w:val="0"/>
                      <w:marTop w:val="0"/>
                      <w:marBottom w:val="0"/>
                      <w:divBdr>
                        <w:top w:val="none" w:sz="0" w:space="0" w:color="auto"/>
                        <w:left w:val="none" w:sz="0" w:space="0" w:color="auto"/>
                        <w:bottom w:val="none" w:sz="0" w:space="0" w:color="auto"/>
                        <w:right w:val="none" w:sz="0" w:space="0" w:color="auto"/>
                      </w:divBdr>
                    </w:div>
                    <w:div w:id="1201213204">
                      <w:marLeft w:val="0"/>
                      <w:marRight w:val="0"/>
                      <w:marTop w:val="0"/>
                      <w:marBottom w:val="0"/>
                      <w:divBdr>
                        <w:top w:val="none" w:sz="0" w:space="0" w:color="auto"/>
                        <w:left w:val="none" w:sz="0" w:space="0" w:color="auto"/>
                        <w:bottom w:val="none" w:sz="0" w:space="0" w:color="auto"/>
                        <w:right w:val="none" w:sz="0" w:space="0" w:color="auto"/>
                      </w:divBdr>
                    </w:div>
                    <w:div w:id="1969697158">
                      <w:marLeft w:val="0"/>
                      <w:marRight w:val="0"/>
                      <w:marTop w:val="0"/>
                      <w:marBottom w:val="0"/>
                      <w:divBdr>
                        <w:top w:val="none" w:sz="0" w:space="0" w:color="auto"/>
                        <w:left w:val="none" w:sz="0" w:space="0" w:color="auto"/>
                        <w:bottom w:val="none" w:sz="0" w:space="0" w:color="auto"/>
                        <w:right w:val="none" w:sz="0" w:space="0" w:color="auto"/>
                      </w:divBdr>
                    </w:div>
                    <w:div w:id="1815289964">
                      <w:marLeft w:val="0"/>
                      <w:marRight w:val="0"/>
                      <w:marTop w:val="0"/>
                      <w:marBottom w:val="0"/>
                      <w:divBdr>
                        <w:top w:val="none" w:sz="0" w:space="0" w:color="auto"/>
                        <w:left w:val="none" w:sz="0" w:space="0" w:color="auto"/>
                        <w:bottom w:val="none" w:sz="0" w:space="0" w:color="auto"/>
                        <w:right w:val="none" w:sz="0" w:space="0" w:color="auto"/>
                      </w:divBdr>
                    </w:div>
                    <w:div w:id="1858690561">
                      <w:marLeft w:val="0"/>
                      <w:marRight w:val="0"/>
                      <w:marTop w:val="0"/>
                      <w:marBottom w:val="0"/>
                      <w:divBdr>
                        <w:top w:val="none" w:sz="0" w:space="0" w:color="auto"/>
                        <w:left w:val="none" w:sz="0" w:space="0" w:color="auto"/>
                        <w:bottom w:val="none" w:sz="0" w:space="0" w:color="auto"/>
                        <w:right w:val="none" w:sz="0" w:space="0" w:color="auto"/>
                      </w:divBdr>
                    </w:div>
                    <w:div w:id="37749116">
                      <w:marLeft w:val="0"/>
                      <w:marRight w:val="0"/>
                      <w:marTop w:val="0"/>
                      <w:marBottom w:val="0"/>
                      <w:divBdr>
                        <w:top w:val="none" w:sz="0" w:space="0" w:color="auto"/>
                        <w:left w:val="none" w:sz="0" w:space="0" w:color="auto"/>
                        <w:bottom w:val="none" w:sz="0" w:space="0" w:color="auto"/>
                        <w:right w:val="none" w:sz="0" w:space="0" w:color="auto"/>
                      </w:divBdr>
                    </w:div>
                    <w:div w:id="1769933816">
                      <w:marLeft w:val="0"/>
                      <w:marRight w:val="0"/>
                      <w:marTop w:val="0"/>
                      <w:marBottom w:val="0"/>
                      <w:divBdr>
                        <w:top w:val="none" w:sz="0" w:space="0" w:color="auto"/>
                        <w:left w:val="none" w:sz="0" w:space="0" w:color="auto"/>
                        <w:bottom w:val="none" w:sz="0" w:space="0" w:color="auto"/>
                        <w:right w:val="none" w:sz="0" w:space="0" w:color="auto"/>
                      </w:divBdr>
                    </w:div>
                    <w:div w:id="579869133">
                      <w:marLeft w:val="0"/>
                      <w:marRight w:val="0"/>
                      <w:marTop w:val="0"/>
                      <w:marBottom w:val="0"/>
                      <w:divBdr>
                        <w:top w:val="none" w:sz="0" w:space="0" w:color="auto"/>
                        <w:left w:val="none" w:sz="0" w:space="0" w:color="auto"/>
                        <w:bottom w:val="none" w:sz="0" w:space="0" w:color="auto"/>
                        <w:right w:val="none" w:sz="0" w:space="0" w:color="auto"/>
                      </w:divBdr>
                    </w:div>
                    <w:div w:id="1595938470">
                      <w:marLeft w:val="0"/>
                      <w:marRight w:val="0"/>
                      <w:marTop w:val="0"/>
                      <w:marBottom w:val="0"/>
                      <w:divBdr>
                        <w:top w:val="none" w:sz="0" w:space="0" w:color="auto"/>
                        <w:left w:val="none" w:sz="0" w:space="0" w:color="auto"/>
                        <w:bottom w:val="none" w:sz="0" w:space="0" w:color="auto"/>
                        <w:right w:val="none" w:sz="0" w:space="0" w:color="auto"/>
                      </w:divBdr>
                    </w:div>
                    <w:div w:id="1768387926">
                      <w:marLeft w:val="0"/>
                      <w:marRight w:val="0"/>
                      <w:marTop w:val="0"/>
                      <w:marBottom w:val="0"/>
                      <w:divBdr>
                        <w:top w:val="none" w:sz="0" w:space="0" w:color="auto"/>
                        <w:left w:val="none" w:sz="0" w:space="0" w:color="auto"/>
                        <w:bottom w:val="none" w:sz="0" w:space="0" w:color="auto"/>
                        <w:right w:val="none" w:sz="0" w:space="0" w:color="auto"/>
                      </w:divBdr>
                    </w:div>
                    <w:div w:id="267660182">
                      <w:marLeft w:val="0"/>
                      <w:marRight w:val="0"/>
                      <w:marTop w:val="0"/>
                      <w:marBottom w:val="0"/>
                      <w:divBdr>
                        <w:top w:val="none" w:sz="0" w:space="0" w:color="auto"/>
                        <w:left w:val="none" w:sz="0" w:space="0" w:color="auto"/>
                        <w:bottom w:val="none" w:sz="0" w:space="0" w:color="auto"/>
                        <w:right w:val="none" w:sz="0" w:space="0" w:color="auto"/>
                      </w:divBdr>
                    </w:div>
                    <w:div w:id="503782300">
                      <w:marLeft w:val="0"/>
                      <w:marRight w:val="0"/>
                      <w:marTop w:val="0"/>
                      <w:marBottom w:val="0"/>
                      <w:divBdr>
                        <w:top w:val="none" w:sz="0" w:space="0" w:color="auto"/>
                        <w:left w:val="none" w:sz="0" w:space="0" w:color="auto"/>
                        <w:bottom w:val="none" w:sz="0" w:space="0" w:color="auto"/>
                        <w:right w:val="none" w:sz="0" w:space="0" w:color="auto"/>
                      </w:divBdr>
                    </w:div>
                    <w:div w:id="928193990">
                      <w:marLeft w:val="0"/>
                      <w:marRight w:val="0"/>
                      <w:marTop w:val="0"/>
                      <w:marBottom w:val="0"/>
                      <w:divBdr>
                        <w:top w:val="none" w:sz="0" w:space="0" w:color="auto"/>
                        <w:left w:val="none" w:sz="0" w:space="0" w:color="auto"/>
                        <w:bottom w:val="none" w:sz="0" w:space="0" w:color="auto"/>
                        <w:right w:val="none" w:sz="0" w:space="0" w:color="auto"/>
                      </w:divBdr>
                    </w:div>
                    <w:div w:id="1000885996">
                      <w:marLeft w:val="0"/>
                      <w:marRight w:val="0"/>
                      <w:marTop w:val="0"/>
                      <w:marBottom w:val="0"/>
                      <w:divBdr>
                        <w:top w:val="none" w:sz="0" w:space="0" w:color="auto"/>
                        <w:left w:val="none" w:sz="0" w:space="0" w:color="auto"/>
                        <w:bottom w:val="none" w:sz="0" w:space="0" w:color="auto"/>
                        <w:right w:val="none" w:sz="0" w:space="0" w:color="auto"/>
                      </w:divBdr>
                    </w:div>
                    <w:div w:id="1494831522">
                      <w:marLeft w:val="0"/>
                      <w:marRight w:val="0"/>
                      <w:marTop w:val="0"/>
                      <w:marBottom w:val="0"/>
                      <w:divBdr>
                        <w:top w:val="none" w:sz="0" w:space="0" w:color="auto"/>
                        <w:left w:val="none" w:sz="0" w:space="0" w:color="auto"/>
                        <w:bottom w:val="none" w:sz="0" w:space="0" w:color="auto"/>
                        <w:right w:val="none" w:sz="0" w:space="0" w:color="auto"/>
                      </w:divBdr>
                    </w:div>
                    <w:div w:id="1682850372">
                      <w:marLeft w:val="0"/>
                      <w:marRight w:val="0"/>
                      <w:marTop w:val="0"/>
                      <w:marBottom w:val="0"/>
                      <w:divBdr>
                        <w:top w:val="none" w:sz="0" w:space="0" w:color="auto"/>
                        <w:left w:val="none" w:sz="0" w:space="0" w:color="auto"/>
                        <w:bottom w:val="none" w:sz="0" w:space="0" w:color="auto"/>
                        <w:right w:val="none" w:sz="0" w:space="0" w:color="auto"/>
                      </w:divBdr>
                    </w:div>
                    <w:div w:id="1292707901">
                      <w:marLeft w:val="0"/>
                      <w:marRight w:val="0"/>
                      <w:marTop w:val="0"/>
                      <w:marBottom w:val="0"/>
                      <w:divBdr>
                        <w:top w:val="none" w:sz="0" w:space="0" w:color="auto"/>
                        <w:left w:val="none" w:sz="0" w:space="0" w:color="auto"/>
                        <w:bottom w:val="none" w:sz="0" w:space="0" w:color="auto"/>
                        <w:right w:val="none" w:sz="0" w:space="0" w:color="auto"/>
                      </w:divBdr>
                    </w:div>
                    <w:div w:id="919943047">
                      <w:marLeft w:val="0"/>
                      <w:marRight w:val="0"/>
                      <w:marTop w:val="0"/>
                      <w:marBottom w:val="0"/>
                      <w:divBdr>
                        <w:top w:val="none" w:sz="0" w:space="0" w:color="auto"/>
                        <w:left w:val="none" w:sz="0" w:space="0" w:color="auto"/>
                        <w:bottom w:val="none" w:sz="0" w:space="0" w:color="auto"/>
                        <w:right w:val="none" w:sz="0" w:space="0" w:color="auto"/>
                      </w:divBdr>
                    </w:div>
                    <w:div w:id="1506555183">
                      <w:marLeft w:val="0"/>
                      <w:marRight w:val="0"/>
                      <w:marTop w:val="0"/>
                      <w:marBottom w:val="0"/>
                      <w:divBdr>
                        <w:top w:val="none" w:sz="0" w:space="0" w:color="auto"/>
                        <w:left w:val="none" w:sz="0" w:space="0" w:color="auto"/>
                        <w:bottom w:val="none" w:sz="0" w:space="0" w:color="auto"/>
                        <w:right w:val="none" w:sz="0" w:space="0" w:color="auto"/>
                      </w:divBdr>
                    </w:div>
                    <w:div w:id="1681659090">
                      <w:marLeft w:val="0"/>
                      <w:marRight w:val="0"/>
                      <w:marTop w:val="0"/>
                      <w:marBottom w:val="0"/>
                      <w:divBdr>
                        <w:top w:val="none" w:sz="0" w:space="0" w:color="auto"/>
                        <w:left w:val="none" w:sz="0" w:space="0" w:color="auto"/>
                        <w:bottom w:val="none" w:sz="0" w:space="0" w:color="auto"/>
                        <w:right w:val="none" w:sz="0" w:space="0" w:color="auto"/>
                      </w:divBdr>
                    </w:div>
                    <w:div w:id="1417635261">
                      <w:marLeft w:val="0"/>
                      <w:marRight w:val="0"/>
                      <w:marTop w:val="0"/>
                      <w:marBottom w:val="0"/>
                      <w:divBdr>
                        <w:top w:val="none" w:sz="0" w:space="0" w:color="auto"/>
                        <w:left w:val="none" w:sz="0" w:space="0" w:color="auto"/>
                        <w:bottom w:val="none" w:sz="0" w:space="0" w:color="auto"/>
                        <w:right w:val="none" w:sz="0" w:space="0" w:color="auto"/>
                      </w:divBdr>
                    </w:div>
                    <w:div w:id="481896971">
                      <w:marLeft w:val="0"/>
                      <w:marRight w:val="0"/>
                      <w:marTop w:val="0"/>
                      <w:marBottom w:val="0"/>
                      <w:divBdr>
                        <w:top w:val="none" w:sz="0" w:space="0" w:color="auto"/>
                        <w:left w:val="none" w:sz="0" w:space="0" w:color="auto"/>
                        <w:bottom w:val="none" w:sz="0" w:space="0" w:color="auto"/>
                        <w:right w:val="none" w:sz="0" w:space="0" w:color="auto"/>
                      </w:divBdr>
                    </w:div>
                    <w:div w:id="1966546347">
                      <w:marLeft w:val="0"/>
                      <w:marRight w:val="0"/>
                      <w:marTop w:val="0"/>
                      <w:marBottom w:val="0"/>
                      <w:divBdr>
                        <w:top w:val="none" w:sz="0" w:space="0" w:color="auto"/>
                        <w:left w:val="none" w:sz="0" w:space="0" w:color="auto"/>
                        <w:bottom w:val="none" w:sz="0" w:space="0" w:color="auto"/>
                        <w:right w:val="none" w:sz="0" w:space="0" w:color="auto"/>
                      </w:divBdr>
                    </w:div>
                    <w:div w:id="786049739">
                      <w:marLeft w:val="0"/>
                      <w:marRight w:val="0"/>
                      <w:marTop w:val="0"/>
                      <w:marBottom w:val="0"/>
                      <w:divBdr>
                        <w:top w:val="none" w:sz="0" w:space="0" w:color="auto"/>
                        <w:left w:val="none" w:sz="0" w:space="0" w:color="auto"/>
                        <w:bottom w:val="none" w:sz="0" w:space="0" w:color="auto"/>
                        <w:right w:val="none" w:sz="0" w:space="0" w:color="auto"/>
                      </w:divBdr>
                    </w:div>
                    <w:div w:id="1061103319">
                      <w:marLeft w:val="0"/>
                      <w:marRight w:val="0"/>
                      <w:marTop w:val="0"/>
                      <w:marBottom w:val="0"/>
                      <w:divBdr>
                        <w:top w:val="none" w:sz="0" w:space="0" w:color="auto"/>
                        <w:left w:val="none" w:sz="0" w:space="0" w:color="auto"/>
                        <w:bottom w:val="none" w:sz="0" w:space="0" w:color="auto"/>
                        <w:right w:val="none" w:sz="0" w:space="0" w:color="auto"/>
                      </w:divBdr>
                    </w:div>
                    <w:div w:id="335112700">
                      <w:marLeft w:val="0"/>
                      <w:marRight w:val="0"/>
                      <w:marTop w:val="0"/>
                      <w:marBottom w:val="0"/>
                      <w:divBdr>
                        <w:top w:val="none" w:sz="0" w:space="0" w:color="auto"/>
                        <w:left w:val="none" w:sz="0" w:space="0" w:color="auto"/>
                        <w:bottom w:val="none" w:sz="0" w:space="0" w:color="auto"/>
                        <w:right w:val="none" w:sz="0" w:space="0" w:color="auto"/>
                      </w:divBdr>
                    </w:div>
                    <w:div w:id="86654573">
                      <w:marLeft w:val="0"/>
                      <w:marRight w:val="0"/>
                      <w:marTop w:val="0"/>
                      <w:marBottom w:val="0"/>
                      <w:divBdr>
                        <w:top w:val="none" w:sz="0" w:space="0" w:color="auto"/>
                        <w:left w:val="none" w:sz="0" w:space="0" w:color="auto"/>
                        <w:bottom w:val="none" w:sz="0" w:space="0" w:color="auto"/>
                        <w:right w:val="none" w:sz="0" w:space="0" w:color="auto"/>
                      </w:divBdr>
                    </w:div>
                    <w:div w:id="2099012512">
                      <w:marLeft w:val="0"/>
                      <w:marRight w:val="0"/>
                      <w:marTop w:val="0"/>
                      <w:marBottom w:val="0"/>
                      <w:divBdr>
                        <w:top w:val="none" w:sz="0" w:space="0" w:color="auto"/>
                        <w:left w:val="none" w:sz="0" w:space="0" w:color="auto"/>
                        <w:bottom w:val="none" w:sz="0" w:space="0" w:color="auto"/>
                        <w:right w:val="none" w:sz="0" w:space="0" w:color="auto"/>
                      </w:divBdr>
                    </w:div>
                    <w:div w:id="541405785">
                      <w:marLeft w:val="0"/>
                      <w:marRight w:val="0"/>
                      <w:marTop w:val="0"/>
                      <w:marBottom w:val="0"/>
                      <w:divBdr>
                        <w:top w:val="none" w:sz="0" w:space="0" w:color="auto"/>
                        <w:left w:val="none" w:sz="0" w:space="0" w:color="auto"/>
                        <w:bottom w:val="none" w:sz="0" w:space="0" w:color="auto"/>
                        <w:right w:val="none" w:sz="0" w:space="0" w:color="auto"/>
                      </w:divBdr>
                    </w:div>
                    <w:div w:id="551380222">
                      <w:marLeft w:val="0"/>
                      <w:marRight w:val="0"/>
                      <w:marTop w:val="0"/>
                      <w:marBottom w:val="0"/>
                      <w:divBdr>
                        <w:top w:val="none" w:sz="0" w:space="0" w:color="auto"/>
                        <w:left w:val="none" w:sz="0" w:space="0" w:color="auto"/>
                        <w:bottom w:val="none" w:sz="0" w:space="0" w:color="auto"/>
                        <w:right w:val="none" w:sz="0" w:space="0" w:color="auto"/>
                      </w:divBdr>
                    </w:div>
                    <w:div w:id="482238091">
                      <w:marLeft w:val="0"/>
                      <w:marRight w:val="0"/>
                      <w:marTop w:val="0"/>
                      <w:marBottom w:val="0"/>
                      <w:divBdr>
                        <w:top w:val="none" w:sz="0" w:space="0" w:color="auto"/>
                        <w:left w:val="none" w:sz="0" w:space="0" w:color="auto"/>
                        <w:bottom w:val="none" w:sz="0" w:space="0" w:color="auto"/>
                        <w:right w:val="none" w:sz="0" w:space="0" w:color="auto"/>
                      </w:divBdr>
                    </w:div>
                    <w:div w:id="214320209">
                      <w:marLeft w:val="0"/>
                      <w:marRight w:val="0"/>
                      <w:marTop w:val="0"/>
                      <w:marBottom w:val="0"/>
                      <w:divBdr>
                        <w:top w:val="none" w:sz="0" w:space="0" w:color="auto"/>
                        <w:left w:val="none" w:sz="0" w:space="0" w:color="auto"/>
                        <w:bottom w:val="none" w:sz="0" w:space="0" w:color="auto"/>
                        <w:right w:val="none" w:sz="0" w:space="0" w:color="auto"/>
                      </w:divBdr>
                    </w:div>
                    <w:div w:id="61758239">
                      <w:marLeft w:val="0"/>
                      <w:marRight w:val="0"/>
                      <w:marTop w:val="0"/>
                      <w:marBottom w:val="0"/>
                      <w:divBdr>
                        <w:top w:val="none" w:sz="0" w:space="0" w:color="auto"/>
                        <w:left w:val="none" w:sz="0" w:space="0" w:color="auto"/>
                        <w:bottom w:val="none" w:sz="0" w:space="0" w:color="auto"/>
                        <w:right w:val="none" w:sz="0" w:space="0" w:color="auto"/>
                      </w:divBdr>
                    </w:div>
                    <w:div w:id="1231504035">
                      <w:marLeft w:val="0"/>
                      <w:marRight w:val="0"/>
                      <w:marTop w:val="0"/>
                      <w:marBottom w:val="0"/>
                      <w:divBdr>
                        <w:top w:val="none" w:sz="0" w:space="0" w:color="auto"/>
                        <w:left w:val="none" w:sz="0" w:space="0" w:color="auto"/>
                        <w:bottom w:val="none" w:sz="0" w:space="0" w:color="auto"/>
                        <w:right w:val="none" w:sz="0" w:space="0" w:color="auto"/>
                      </w:divBdr>
                    </w:div>
                    <w:div w:id="32659051">
                      <w:marLeft w:val="0"/>
                      <w:marRight w:val="0"/>
                      <w:marTop w:val="0"/>
                      <w:marBottom w:val="0"/>
                      <w:divBdr>
                        <w:top w:val="none" w:sz="0" w:space="0" w:color="auto"/>
                        <w:left w:val="none" w:sz="0" w:space="0" w:color="auto"/>
                        <w:bottom w:val="none" w:sz="0" w:space="0" w:color="auto"/>
                        <w:right w:val="none" w:sz="0" w:space="0" w:color="auto"/>
                      </w:divBdr>
                    </w:div>
                    <w:div w:id="1613434443">
                      <w:marLeft w:val="0"/>
                      <w:marRight w:val="0"/>
                      <w:marTop w:val="0"/>
                      <w:marBottom w:val="0"/>
                      <w:divBdr>
                        <w:top w:val="none" w:sz="0" w:space="0" w:color="auto"/>
                        <w:left w:val="none" w:sz="0" w:space="0" w:color="auto"/>
                        <w:bottom w:val="none" w:sz="0" w:space="0" w:color="auto"/>
                        <w:right w:val="none" w:sz="0" w:space="0" w:color="auto"/>
                      </w:divBdr>
                    </w:div>
                    <w:div w:id="1793818497">
                      <w:marLeft w:val="0"/>
                      <w:marRight w:val="0"/>
                      <w:marTop w:val="0"/>
                      <w:marBottom w:val="0"/>
                      <w:divBdr>
                        <w:top w:val="none" w:sz="0" w:space="0" w:color="auto"/>
                        <w:left w:val="none" w:sz="0" w:space="0" w:color="auto"/>
                        <w:bottom w:val="none" w:sz="0" w:space="0" w:color="auto"/>
                        <w:right w:val="none" w:sz="0" w:space="0" w:color="auto"/>
                      </w:divBdr>
                    </w:div>
                    <w:div w:id="501048227">
                      <w:marLeft w:val="0"/>
                      <w:marRight w:val="0"/>
                      <w:marTop w:val="0"/>
                      <w:marBottom w:val="0"/>
                      <w:divBdr>
                        <w:top w:val="none" w:sz="0" w:space="0" w:color="auto"/>
                        <w:left w:val="none" w:sz="0" w:space="0" w:color="auto"/>
                        <w:bottom w:val="none" w:sz="0" w:space="0" w:color="auto"/>
                        <w:right w:val="none" w:sz="0" w:space="0" w:color="auto"/>
                      </w:divBdr>
                    </w:div>
                    <w:div w:id="245114701">
                      <w:marLeft w:val="0"/>
                      <w:marRight w:val="0"/>
                      <w:marTop w:val="0"/>
                      <w:marBottom w:val="0"/>
                      <w:divBdr>
                        <w:top w:val="none" w:sz="0" w:space="0" w:color="auto"/>
                        <w:left w:val="none" w:sz="0" w:space="0" w:color="auto"/>
                        <w:bottom w:val="none" w:sz="0" w:space="0" w:color="auto"/>
                        <w:right w:val="none" w:sz="0" w:space="0" w:color="auto"/>
                      </w:divBdr>
                    </w:div>
                    <w:div w:id="896862070">
                      <w:marLeft w:val="0"/>
                      <w:marRight w:val="0"/>
                      <w:marTop w:val="0"/>
                      <w:marBottom w:val="0"/>
                      <w:divBdr>
                        <w:top w:val="none" w:sz="0" w:space="0" w:color="auto"/>
                        <w:left w:val="none" w:sz="0" w:space="0" w:color="auto"/>
                        <w:bottom w:val="none" w:sz="0" w:space="0" w:color="auto"/>
                        <w:right w:val="none" w:sz="0" w:space="0" w:color="auto"/>
                      </w:divBdr>
                    </w:div>
                    <w:div w:id="1206868845">
                      <w:marLeft w:val="0"/>
                      <w:marRight w:val="0"/>
                      <w:marTop w:val="0"/>
                      <w:marBottom w:val="0"/>
                      <w:divBdr>
                        <w:top w:val="none" w:sz="0" w:space="0" w:color="auto"/>
                        <w:left w:val="none" w:sz="0" w:space="0" w:color="auto"/>
                        <w:bottom w:val="none" w:sz="0" w:space="0" w:color="auto"/>
                        <w:right w:val="none" w:sz="0" w:space="0" w:color="auto"/>
                      </w:divBdr>
                    </w:div>
                    <w:div w:id="27489291">
                      <w:marLeft w:val="0"/>
                      <w:marRight w:val="0"/>
                      <w:marTop w:val="0"/>
                      <w:marBottom w:val="0"/>
                      <w:divBdr>
                        <w:top w:val="none" w:sz="0" w:space="0" w:color="auto"/>
                        <w:left w:val="none" w:sz="0" w:space="0" w:color="auto"/>
                        <w:bottom w:val="none" w:sz="0" w:space="0" w:color="auto"/>
                        <w:right w:val="none" w:sz="0" w:space="0" w:color="auto"/>
                      </w:divBdr>
                    </w:div>
                    <w:div w:id="1721897102">
                      <w:marLeft w:val="0"/>
                      <w:marRight w:val="0"/>
                      <w:marTop w:val="0"/>
                      <w:marBottom w:val="0"/>
                      <w:divBdr>
                        <w:top w:val="none" w:sz="0" w:space="0" w:color="auto"/>
                        <w:left w:val="none" w:sz="0" w:space="0" w:color="auto"/>
                        <w:bottom w:val="none" w:sz="0" w:space="0" w:color="auto"/>
                        <w:right w:val="none" w:sz="0" w:space="0" w:color="auto"/>
                      </w:divBdr>
                    </w:div>
                    <w:div w:id="727145095">
                      <w:marLeft w:val="0"/>
                      <w:marRight w:val="0"/>
                      <w:marTop w:val="0"/>
                      <w:marBottom w:val="0"/>
                      <w:divBdr>
                        <w:top w:val="none" w:sz="0" w:space="0" w:color="auto"/>
                        <w:left w:val="none" w:sz="0" w:space="0" w:color="auto"/>
                        <w:bottom w:val="none" w:sz="0" w:space="0" w:color="auto"/>
                        <w:right w:val="none" w:sz="0" w:space="0" w:color="auto"/>
                      </w:divBdr>
                    </w:div>
                    <w:div w:id="533542627">
                      <w:marLeft w:val="0"/>
                      <w:marRight w:val="0"/>
                      <w:marTop w:val="0"/>
                      <w:marBottom w:val="0"/>
                      <w:divBdr>
                        <w:top w:val="none" w:sz="0" w:space="0" w:color="auto"/>
                        <w:left w:val="none" w:sz="0" w:space="0" w:color="auto"/>
                        <w:bottom w:val="none" w:sz="0" w:space="0" w:color="auto"/>
                        <w:right w:val="none" w:sz="0" w:space="0" w:color="auto"/>
                      </w:divBdr>
                    </w:div>
                    <w:div w:id="849414960">
                      <w:marLeft w:val="0"/>
                      <w:marRight w:val="0"/>
                      <w:marTop w:val="0"/>
                      <w:marBottom w:val="0"/>
                      <w:divBdr>
                        <w:top w:val="none" w:sz="0" w:space="0" w:color="auto"/>
                        <w:left w:val="none" w:sz="0" w:space="0" w:color="auto"/>
                        <w:bottom w:val="none" w:sz="0" w:space="0" w:color="auto"/>
                        <w:right w:val="none" w:sz="0" w:space="0" w:color="auto"/>
                      </w:divBdr>
                    </w:div>
                    <w:div w:id="1036731976">
                      <w:marLeft w:val="0"/>
                      <w:marRight w:val="0"/>
                      <w:marTop w:val="0"/>
                      <w:marBottom w:val="0"/>
                      <w:divBdr>
                        <w:top w:val="none" w:sz="0" w:space="0" w:color="auto"/>
                        <w:left w:val="none" w:sz="0" w:space="0" w:color="auto"/>
                        <w:bottom w:val="none" w:sz="0" w:space="0" w:color="auto"/>
                        <w:right w:val="none" w:sz="0" w:space="0" w:color="auto"/>
                      </w:divBdr>
                    </w:div>
                    <w:div w:id="1438328137">
                      <w:marLeft w:val="0"/>
                      <w:marRight w:val="0"/>
                      <w:marTop w:val="0"/>
                      <w:marBottom w:val="0"/>
                      <w:divBdr>
                        <w:top w:val="none" w:sz="0" w:space="0" w:color="auto"/>
                        <w:left w:val="none" w:sz="0" w:space="0" w:color="auto"/>
                        <w:bottom w:val="none" w:sz="0" w:space="0" w:color="auto"/>
                        <w:right w:val="none" w:sz="0" w:space="0" w:color="auto"/>
                      </w:divBdr>
                    </w:div>
                    <w:div w:id="2029863313">
                      <w:marLeft w:val="0"/>
                      <w:marRight w:val="0"/>
                      <w:marTop w:val="0"/>
                      <w:marBottom w:val="0"/>
                      <w:divBdr>
                        <w:top w:val="none" w:sz="0" w:space="0" w:color="auto"/>
                        <w:left w:val="none" w:sz="0" w:space="0" w:color="auto"/>
                        <w:bottom w:val="none" w:sz="0" w:space="0" w:color="auto"/>
                        <w:right w:val="none" w:sz="0" w:space="0" w:color="auto"/>
                      </w:divBdr>
                    </w:div>
                    <w:div w:id="2136215009">
                      <w:marLeft w:val="0"/>
                      <w:marRight w:val="0"/>
                      <w:marTop w:val="0"/>
                      <w:marBottom w:val="0"/>
                      <w:divBdr>
                        <w:top w:val="none" w:sz="0" w:space="0" w:color="auto"/>
                        <w:left w:val="none" w:sz="0" w:space="0" w:color="auto"/>
                        <w:bottom w:val="none" w:sz="0" w:space="0" w:color="auto"/>
                        <w:right w:val="none" w:sz="0" w:space="0" w:color="auto"/>
                      </w:divBdr>
                    </w:div>
                    <w:div w:id="1845508188">
                      <w:marLeft w:val="0"/>
                      <w:marRight w:val="0"/>
                      <w:marTop w:val="0"/>
                      <w:marBottom w:val="0"/>
                      <w:divBdr>
                        <w:top w:val="none" w:sz="0" w:space="0" w:color="auto"/>
                        <w:left w:val="none" w:sz="0" w:space="0" w:color="auto"/>
                        <w:bottom w:val="none" w:sz="0" w:space="0" w:color="auto"/>
                        <w:right w:val="none" w:sz="0" w:space="0" w:color="auto"/>
                      </w:divBdr>
                    </w:div>
                    <w:div w:id="1197696139">
                      <w:marLeft w:val="0"/>
                      <w:marRight w:val="0"/>
                      <w:marTop w:val="0"/>
                      <w:marBottom w:val="0"/>
                      <w:divBdr>
                        <w:top w:val="none" w:sz="0" w:space="0" w:color="auto"/>
                        <w:left w:val="none" w:sz="0" w:space="0" w:color="auto"/>
                        <w:bottom w:val="none" w:sz="0" w:space="0" w:color="auto"/>
                        <w:right w:val="none" w:sz="0" w:space="0" w:color="auto"/>
                      </w:divBdr>
                    </w:div>
                    <w:div w:id="1042244673">
                      <w:marLeft w:val="0"/>
                      <w:marRight w:val="0"/>
                      <w:marTop w:val="0"/>
                      <w:marBottom w:val="0"/>
                      <w:divBdr>
                        <w:top w:val="none" w:sz="0" w:space="0" w:color="auto"/>
                        <w:left w:val="none" w:sz="0" w:space="0" w:color="auto"/>
                        <w:bottom w:val="none" w:sz="0" w:space="0" w:color="auto"/>
                        <w:right w:val="none" w:sz="0" w:space="0" w:color="auto"/>
                      </w:divBdr>
                    </w:div>
                    <w:div w:id="699937824">
                      <w:marLeft w:val="0"/>
                      <w:marRight w:val="0"/>
                      <w:marTop w:val="0"/>
                      <w:marBottom w:val="0"/>
                      <w:divBdr>
                        <w:top w:val="none" w:sz="0" w:space="0" w:color="auto"/>
                        <w:left w:val="none" w:sz="0" w:space="0" w:color="auto"/>
                        <w:bottom w:val="none" w:sz="0" w:space="0" w:color="auto"/>
                        <w:right w:val="none" w:sz="0" w:space="0" w:color="auto"/>
                      </w:divBdr>
                    </w:div>
                    <w:div w:id="942807198">
                      <w:marLeft w:val="0"/>
                      <w:marRight w:val="0"/>
                      <w:marTop w:val="0"/>
                      <w:marBottom w:val="0"/>
                      <w:divBdr>
                        <w:top w:val="none" w:sz="0" w:space="0" w:color="auto"/>
                        <w:left w:val="none" w:sz="0" w:space="0" w:color="auto"/>
                        <w:bottom w:val="none" w:sz="0" w:space="0" w:color="auto"/>
                        <w:right w:val="none" w:sz="0" w:space="0" w:color="auto"/>
                      </w:divBdr>
                    </w:div>
                    <w:div w:id="1687750613">
                      <w:marLeft w:val="0"/>
                      <w:marRight w:val="0"/>
                      <w:marTop w:val="0"/>
                      <w:marBottom w:val="0"/>
                      <w:divBdr>
                        <w:top w:val="none" w:sz="0" w:space="0" w:color="auto"/>
                        <w:left w:val="none" w:sz="0" w:space="0" w:color="auto"/>
                        <w:bottom w:val="none" w:sz="0" w:space="0" w:color="auto"/>
                        <w:right w:val="none" w:sz="0" w:space="0" w:color="auto"/>
                      </w:divBdr>
                    </w:div>
                    <w:div w:id="2128312145">
                      <w:marLeft w:val="0"/>
                      <w:marRight w:val="0"/>
                      <w:marTop w:val="0"/>
                      <w:marBottom w:val="0"/>
                      <w:divBdr>
                        <w:top w:val="none" w:sz="0" w:space="0" w:color="auto"/>
                        <w:left w:val="none" w:sz="0" w:space="0" w:color="auto"/>
                        <w:bottom w:val="none" w:sz="0" w:space="0" w:color="auto"/>
                        <w:right w:val="none" w:sz="0" w:space="0" w:color="auto"/>
                      </w:divBdr>
                    </w:div>
                    <w:div w:id="456485922">
                      <w:marLeft w:val="0"/>
                      <w:marRight w:val="0"/>
                      <w:marTop w:val="0"/>
                      <w:marBottom w:val="0"/>
                      <w:divBdr>
                        <w:top w:val="none" w:sz="0" w:space="0" w:color="auto"/>
                        <w:left w:val="none" w:sz="0" w:space="0" w:color="auto"/>
                        <w:bottom w:val="none" w:sz="0" w:space="0" w:color="auto"/>
                        <w:right w:val="none" w:sz="0" w:space="0" w:color="auto"/>
                      </w:divBdr>
                    </w:div>
                    <w:div w:id="1795908113">
                      <w:marLeft w:val="0"/>
                      <w:marRight w:val="0"/>
                      <w:marTop w:val="0"/>
                      <w:marBottom w:val="0"/>
                      <w:divBdr>
                        <w:top w:val="none" w:sz="0" w:space="0" w:color="auto"/>
                        <w:left w:val="none" w:sz="0" w:space="0" w:color="auto"/>
                        <w:bottom w:val="none" w:sz="0" w:space="0" w:color="auto"/>
                        <w:right w:val="none" w:sz="0" w:space="0" w:color="auto"/>
                      </w:divBdr>
                    </w:div>
                    <w:div w:id="1080785674">
                      <w:marLeft w:val="0"/>
                      <w:marRight w:val="0"/>
                      <w:marTop w:val="0"/>
                      <w:marBottom w:val="0"/>
                      <w:divBdr>
                        <w:top w:val="none" w:sz="0" w:space="0" w:color="auto"/>
                        <w:left w:val="none" w:sz="0" w:space="0" w:color="auto"/>
                        <w:bottom w:val="none" w:sz="0" w:space="0" w:color="auto"/>
                        <w:right w:val="none" w:sz="0" w:space="0" w:color="auto"/>
                      </w:divBdr>
                    </w:div>
                    <w:div w:id="1463881221">
                      <w:marLeft w:val="0"/>
                      <w:marRight w:val="0"/>
                      <w:marTop w:val="0"/>
                      <w:marBottom w:val="0"/>
                      <w:divBdr>
                        <w:top w:val="none" w:sz="0" w:space="0" w:color="auto"/>
                        <w:left w:val="none" w:sz="0" w:space="0" w:color="auto"/>
                        <w:bottom w:val="none" w:sz="0" w:space="0" w:color="auto"/>
                        <w:right w:val="none" w:sz="0" w:space="0" w:color="auto"/>
                      </w:divBdr>
                    </w:div>
                    <w:div w:id="1616667581">
                      <w:marLeft w:val="0"/>
                      <w:marRight w:val="0"/>
                      <w:marTop w:val="0"/>
                      <w:marBottom w:val="0"/>
                      <w:divBdr>
                        <w:top w:val="none" w:sz="0" w:space="0" w:color="auto"/>
                        <w:left w:val="none" w:sz="0" w:space="0" w:color="auto"/>
                        <w:bottom w:val="none" w:sz="0" w:space="0" w:color="auto"/>
                        <w:right w:val="none" w:sz="0" w:space="0" w:color="auto"/>
                      </w:divBdr>
                    </w:div>
                    <w:div w:id="2099785360">
                      <w:marLeft w:val="0"/>
                      <w:marRight w:val="0"/>
                      <w:marTop w:val="0"/>
                      <w:marBottom w:val="0"/>
                      <w:divBdr>
                        <w:top w:val="none" w:sz="0" w:space="0" w:color="auto"/>
                        <w:left w:val="none" w:sz="0" w:space="0" w:color="auto"/>
                        <w:bottom w:val="none" w:sz="0" w:space="0" w:color="auto"/>
                        <w:right w:val="none" w:sz="0" w:space="0" w:color="auto"/>
                      </w:divBdr>
                    </w:div>
                    <w:div w:id="1366247485">
                      <w:marLeft w:val="0"/>
                      <w:marRight w:val="0"/>
                      <w:marTop w:val="0"/>
                      <w:marBottom w:val="0"/>
                      <w:divBdr>
                        <w:top w:val="none" w:sz="0" w:space="0" w:color="auto"/>
                        <w:left w:val="none" w:sz="0" w:space="0" w:color="auto"/>
                        <w:bottom w:val="none" w:sz="0" w:space="0" w:color="auto"/>
                        <w:right w:val="none" w:sz="0" w:space="0" w:color="auto"/>
                      </w:divBdr>
                    </w:div>
                    <w:div w:id="1762027102">
                      <w:marLeft w:val="0"/>
                      <w:marRight w:val="0"/>
                      <w:marTop w:val="0"/>
                      <w:marBottom w:val="0"/>
                      <w:divBdr>
                        <w:top w:val="none" w:sz="0" w:space="0" w:color="auto"/>
                        <w:left w:val="none" w:sz="0" w:space="0" w:color="auto"/>
                        <w:bottom w:val="none" w:sz="0" w:space="0" w:color="auto"/>
                        <w:right w:val="none" w:sz="0" w:space="0" w:color="auto"/>
                      </w:divBdr>
                    </w:div>
                    <w:div w:id="1295480835">
                      <w:marLeft w:val="0"/>
                      <w:marRight w:val="0"/>
                      <w:marTop w:val="0"/>
                      <w:marBottom w:val="0"/>
                      <w:divBdr>
                        <w:top w:val="none" w:sz="0" w:space="0" w:color="auto"/>
                        <w:left w:val="none" w:sz="0" w:space="0" w:color="auto"/>
                        <w:bottom w:val="none" w:sz="0" w:space="0" w:color="auto"/>
                        <w:right w:val="none" w:sz="0" w:space="0" w:color="auto"/>
                      </w:divBdr>
                    </w:div>
                    <w:div w:id="821895417">
                      <w:marLeft w:val="0"/>
                      <w:marRight w:val="0"/>
                      <w:marTop w:val="0"/>
                      <w:marBottom w:val="0"/>
                      <w:divBdr>
                        <w:top w:val="none" w:sz="0" w:space="0" w:color="auto"/>
                        <w:left w:val="none" w:sz="0" w:space="0" w:color="auto"/>
                        <w:bottom w:val="none" w:sz="0" w:space="0" w:color="auto"/>
                        <w:right w:val="none" w:sz="0" w:space="0" w:color="auto"/>
                      </w:divBdr>
                    </w:div>
                    <w:div w:id="2047095067">
                      <w:marLeft w:val="0"/>
                      <w:marRight w:val="0"/>
                      <w:marTop w:val="0"/>
                      <w:marBottom w:val="0"/>
                      <w:divBdr>
                        <w:top w:val="none" w:sz="0" w:space="0" w:color="auto"/>
                        <w:left w:val="none" w:sz="0" w:space="0" w:color="auto"/>
                        <w:bottom w:val="none" w:sz="0" w:space="0" w:color="auto"/>
                        <w:right w:val="none" w:sz="0" w:space="0" w:color="auto"/>
                      </w:divBdr>
                    </w:div>
                    <w:div w:id="18331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82839">
              <w:marLeft w:val="0"/>
              <w:marRight w:val="0"/>
              <w:marTop w:val="0"/>
              <w:marBottom w:val="0"/>
              <w:divBdr>
                <w:top w:val="none" w:sz="0" w:space="0" w:color="auto"/>
                <w:left w:val="none" w:sz="0" w:space="0" w:color="auto"/>
                <w:bottom w:val="none" w:sz="0" w:space="0" w:color="auto"/>
                <w:right w:val="none" w:sz="0" w:space="0" w:color="auto"/>
              </w:divBdr>
              <w:divsChild>
                <w:div w:id="1356929195">
                  <w:marLeft w:val="0"/>
                  <w:marRight w:val="0"/>
                  <w:marTop w:val="0"/>
                  <w:marBottom w:val="0"/>
                  <w:divBdr>
                    <w:top w:val="none" w:sz="0" w:space="0" w:color="auto"/>
                    <w:left w:val="none" w:sz="0" w:space="0" w:color="auto"/>
                    <w:bottom w:val="none" w:sz="0" w:space="0" w:color="auto"/>
                    <w:right w:val="none" w:sz="0" w:space="0" w:color="auto"/>
                  </w:divBdr>
                </w:div>
              </w:divsChild>
            </w:div>
            <w:div w:id="867303758">
              <w:marLeft w:val="0"/>
              <w:marRight w:val="0"/>
              <w:marTop w:val="0"/>
              <w:marBottom w:val="0"/>
              <w:divBdr>
                <w:top w:val="none" w:sz="0" w:space="0" w:color="auto"/>
                <w:left w:val="none" w:sz="0" w:space="0" w:color="auto"/>
                <w:bottom w:val="none" w:sz="0" w:space="0" w:color="auto"/>
                <w:right w:val="none" w:sz="0" w:space="0" w:color="auto"/>
              </w:divBdr>
              <w:divsChild>
                <w:div w:id="1280647762">
                  <w:marLeft w:val="0"/>
                  <w:marRight w:val="0"/>
                  <w:marTop w:val="0"/>
                  <w:marBottom w:val="0"/>
                  <w:divBdr>
                    <w:top w:val="none" w:sz="0" w:space="0" w:color="auto"/>
                    <w:left w:val="none" w:sz="0" w:space="0" w:color="auto"/>
                    <w:bottom w:val="none" w:sz="0" w:space="0" w:color="auto"/>
                    <w:right w:val="none" w:sz="0" w:space="0" w:color="auto"/>
                  </w:divBdr>
                </w:div>
              </w:divsChild>
            </w:div>
            <w:div w:id="171914527">
              <w:marLeft w:val="0"/>
              <w:marRight w:val="0"/>
              <w:marTop w:val="0"/>
              <w:marBottom w:val="0"/>
              <w:divBdr>
                <w:top w:val="none" w:sz="0" w:space="0" w:color="auto"/>
                <w:left w:val="none" w:sz="0" w:space="0" w:color="auto"/>
                <w:bottom w:val="none" w:sz="0" w:space="0" w:color="auto"/>
                <w:right w:val="none" w:sz="0" w:space="0" w:color="auto"/>
              </w:divBdr>
              <w:divsChild>
                <w:div w:id="2137291955">
                  <w:marLeft w:val="0"/>
                  <w:marRight w:val="0"/>
                  <w:marTop w:val="0"/>
                  <w:marBottom w:val="0"/>
                  <w:divBdr>
                    <w:top w:val="none" w:sz="0" w:space="0" w:color="auto"/>
                    <w:left w:val="none" w:sz="0" w:space="0" w:color="auto"/>
                    <w:bottom w:val="none" w:sz="0" w:space="0" w:color="auto"/>
                    <w:right w:val="none" w:sz="0" w:space="0" w:color="auto"/>
                  </w:divBdr>
                  <w:divsChild>
                    <w:div w:id="1184977483">
                      <w:marLeft w:val="0"/>
                      <w:marRight w:val="0"/>
                      <w:marTop w:val="0"/>
                      <w:marBottom w:val="0"/>
                      <w:divBdr>
                        <w:top w:val="none" w:sz="0" w:space="0" w:color="auto"/>
                        <w:left w:val="none" w:sz="0" w:space="0" w:color="auto"/>
                        <w:bottom w:val="none" w:sz="0" w:space="0" w:color="auto"/>
                        <w:right w:val="none" w:sz="0" w:space="0" w:color="auto"/>
                      </w:divBdr>
                    </w:div>
                    <w:div w:id="558636087">
                      <w:marLeft w:val="0"/>
                      <w:marRight w:val="0"/>
                      <w:marTop w:val="0"/>
                      <w:marBottom w:val="0"/>
                      <w:divBdr>
                        <w:top w:val="none" w:sz="0" w:space="0" w:color="auto"/>
                        <w:left w:val="none" w:sz="0" w:space="0" w:color="auto"/>
                        <w:bottom w:val="none" w:sz="0" w:space="0" w:color="auto"/>
                        <w:right w:val="none" w:sz="0" w:space="0" w:color="auto"/>
                      </w:divBdr>
                    </w:div>
                    <w:div w:id="166790441">
                      <w:marLeft w:val="0"/>
                      <w:marRight w:val="0"/>
                      <w:marTop w:val="0"/>
                      <w:marBottom w:val="0"/>
                      <w:divBdr>
                        <w:top w:val="none" w:sz="0" w:space="0" w:color="auto"/>
                        <w:left w:val="none" w:sz="0" w:space="0" w:color="auto"/>
                        <w:bottom w:val="none" w:sz="0" w:space="0" w:color="auto"/>
                        <w:right w:val="none" w:sz="0" w:space="0" w:color="auto"/>
                      </w:divBdr>
                    </w:div>
                    <w:div w:id="8681508">
                      <w:marLeft w:val="0"/>
                      <w:marRight w:val="0"/>
                      <w:marTop w:val="0"/>
                      <w:marBottom w:val="0"/>
                      <w:divBdr>
                        <w:top w:val="none" w:sz="0" w:space="0" w:color="auto"/>
                        <w:left w:val="none" w:sz="0" w:space="0" w:color="auto"/>
                        <w:bottom w:val="none" w:sz="0" w:space="0" w:color="auto"/>
                        <w:right w:val="none" w:sz="0" w:space="0" w:color="auto"/>
                      </w:divBdr>
                    </w:div>
                    <w:div w:id="934553025">
                      <w:marLeft w:val="0"/>
                      <w:marRight w:val="0"/>
                      <w:marTop w:val="0"/>
                      <w:marBottom w:val="0"/>
                      <w:divBdr>
                        <w:top w:val="none" w:sz="0" w:space="0" w:color="auto"/>
                        <w:left w:val="none" w:sz="0" w:space="0" w:color="auto"/>
                        <w:bottom w:val="none" w:sz="0" w:space="0" w:color="auto"/>
                        <w:right w:val="none" w:sz="0" w:space="0" w:color="auto"/>
                      </w:divBdr>
                    </w:div>
                    <w:div w:id="1893034133">
                      <w:marLeft w:val="0"/>
                      <w:marRight w:val="0"/>
                      <w:marTop w:val="0"/>
                      <w:marBottom w:val="0"/>
                      <w:divBdr>
                        <w:top w:val="none" w:sz="0" w:space="0" w:color="auto"/>
                        <w:left w:val="none" w:sz="0" w:space="0" w:color="auto"/>
                        <w:bottom w:val="none" w:sz="0" w:space="0" w:color="auto"/>
                        <w:right w:val="none" w:sz="0" w:space="0" w:color="auto"/>
                      </w:divBdr>
                    </w:div>
                    <w:div w:id="877277280">
                      <w:marLeft w:val="0"/>
                      <w:marRight w:val="0"/>
                      <w:marTop w:val="0"/>
                      <w:marBottom w:val="0"/>
                      <w:divBdr>
                        <w:top w:val="none" w:sz="0" w:space="0" w:color="auto"/>
                        <w:left w:val="none" w:sz="0" w:space="0" w:color="auto"/>
                        <w:bottom w:val="none" w:sz="0" w:space="0" w:color="auto"/>
                        <w:right w:val="none" w:sz="0" w:space="0" w:color="auto"/>
                      </w:divBdr>
                    </w:div>
                    <w:div w:id="1947033549">
                      <w:marLeft w:val="0"/>
                      <w:marRight w:val="0"/>
                      <w:marTop w:val="0"/>
                      <w:marBottom w:val="0"/>
                      <w:divBdr>
                        <w:top w:val="none" w:sz="0" w:space="0" w:color="auto"/>
                        <w:left w:val="none" w:sz="0" w:space="0" w:color="auto"/>
                        <w:bottom w:val="none" w:sz="0" w:space="0" w:color="auto"/>
                        <w:right w:val="none" w:sz="0" w:space="0" w:color="auto"/>
                      </w:divBdr>
                    </w:div>
                    <w:div w:id="1729185192">
                      <w:marLeft w:val="0"/>
                      <w:marRight w:val="0"/>
                      <w:marTop w:val="0"/>
                      <w:marBottom w:val="0"/>
                      <w:divBdr>
                        <w:top w:val="none" w:sz="0" w:space="0" w:color="auto"/>
                        <w:left w:val="none" w:sz="0" w:space="0" w:color="auto"/>
                        <w:bottom w:val="none" w:sz="0" w:space="0" w:color="auto"/>
                        <w:right w:val="none" w:sz="0" w:space="0" w:color="auto"/>
                      </w:divBdr>
                    </w:div>
                    <w:div w:id="1307127816">
                      <w:marLeft w:val="0"/>
                      <w:marRight w:val="0"/>
                      <w:marTop w:val="0"/>
                      <w:marBottom w:val="0"/>
                      <w:divBdr>
                        <w:top w:val="none" w:sz="0" w:space="0" w:color="auto"/>
                        <w:left w:val="none" w:sz="0" w:space="0" w:color="auto"/>
                        <w:bottom w:val="none" w:sz="0" w:space="0" w:color="auto"/>
                        <w:right w:val="none" w:sz="0" w:space="0" w:color="auto"/>
                      </w:divBdr>
                    </w:div>
                    <w:div w:id="711149572">
                      <w:marLeft w:val="0"/>
                      <w:marRight w:val="0"/>
                      <w:marTop w:val="0"/>
                      <w:marBottom w:val="0"/>
                      <w:divBdr>
                        <w:top w:val="none" w:sz="0" w:space="0" w:color="auto"/>
                        <w:left w:val="none" w:sz="0" w:space="0" w:color="auto"/>
                        <w:bottom w:val="none" w:sz="0" w:space="0" w:color="auto"/>
                        <w:right w:val="none" w:sz="0" w:space="0" w:color="auto"/>
                      </w:divBdr>
                    </w:div>
                    <w:div w:id="1812283555">
                      <w:marLeft w:val="0"/>
                      <w:marRight w:val="0"/>
                      <w:marTop w:val="0"/>
                      <w:marBottom w:val="0"/>
                      <w:divBdr>
                        <w:top w:val="none" w:sz="0" w:space="0" w:color="auto"/>
                        <w:left w:val="none" w:sz="0" w:space="0" w:color="auto"/>
                        <w:bottom w:val="none" w:sz="0" w:space="0" w:color="auto"/>
                        <w:right w:val="none" w:sz="0" w:space="0" w:color="auto"/>
                      </w:divBdr>
                    </w:div>
                    <w:div w:id="1424910879">
                      <w:marLeft w:val="0"/>
                      <w:marRight w:val="0"/>
                      <w:marTop w:val="0"/>
                      <w:marBottom w:val="0"/>
                      <w:divBdr>
                        <w:top w:val="none" w:sz="0" w:space="0" w:color="auto"/>
                        <w:left w:val="none" w:sz="0" w:space="0" w:color="auto"/>
                        <w:bottom w:val="none" w:sz="0" w:space="0" w:color="auto"/>
                        <w:right w:val="none" w:sz="0" w:space="0" w:color="auto"/>
                      </w:divBdr>
                    </w:div>
                    <w:div w:id="1414275612">
                      <w:marLeft w:val="0"/>
                      <w:marRight w:val="0"/>
                      <w:marTop w:val="0"/>
                      <w:marBottom w:val="0"/>
                      <w:divBdr>
                        <w:top w:val="none" w:sz="0" w:space="0" w:color="auto"/>
                        <w:left w:val="none" w:sz="0" w:space="0" w:color="auto"/>
                        <w:bottom w:val="none" w:sz="0" w:space="0" w:color="auto"/>
                        <w:right w:val="none" w:sz="0" w:space="0" w:color="auto"/>
                      </w:divBdr>
                    </w:div>
                    <w:div w:id="314071875">
                      <w:marLeft w:val="0"/>
                      <w:marRight w:val="0"/>
                      <w:marTop w:val="0"/>
                      <w:marBottom w:val="0"/>
                      <w:divBdr>
                        <w:top w:val="none" w:sz="0" w:space="0" w:color="auto"/>
                        <w:left w:val="none" w:sz="0" w:space="0" w:color="auto"/>
                        <w:bottom w:val="none" w:sz="0" w:space="0" w:color="auto"/>
                        <w:right w:val="none" w:sz="0" w:space="0" w:color="auto"/>
                      </w:divBdr>
                    </w:div>
                    <w:div w:id="1053387416">
                      <w:marLeft w:val="0"/>
                      <w:marRight w:val="0"/>
                      <w:marTop w:val="0"/>
                      <w:marBottom w:val="0"/>
                      <w:divBdr>
                        <w:top w:val="none" w:sz="0" w:space="0" w:color="auto"/>
                        <w:left w:val="none" w:sz="0" w:space="0" w:color="auto"/>
                        <w:bottom w:val="none" w:sz="0" w:space="0" w:color="auto"/>
                        <w:right w:val="none" w:sz="0" w:space="0" w:color="auto"/>
                      </w:divBdr>
                    </w:div>
                    <w:div w:id="1731224685">
                      <w:marLeft w:val="0"/>
                      <w:marRight w:val="0"/>
                      <w:marTop w:val="0"/>
                      <w:marBottom w:val="0"/>
                      <w:divBdr>
                        <w:top w:val="none" w:sz="0" w:space="0" w:color="auto"/>
                        <w:left w:val="none" w:sz="0" w:space="0" w:color="auto"/>
                        <w:bottom w:val="none" w:sz="0" w:space="0" w:color="auto"/>
                        <w:right w:val="none" w:sz="0" w:space="0" w:color="auto"/>
                      </w:divBdr>
                    </w:div>
                    <w:div w:id="1327126192">
                      <w:marLeft w:val="0"/>
                      <w:marRight w:val="0"/>
                      <w:marTop w:val="0"/>
                      <w:marBottom w:val="0"/>
                      <w:divBdr>
                        <w:top w:val="none" w:sz="0" w:space="0" w:color="auto"/>
                        <w:left w:val="none" w:sz="0" w:space="0" w:color="auto"/>
                        <w:bottom w:val="none" w:sz="0" w:space="0" w:color="auto"/>
                        <w:right w:val="none" w:sz="0" w:space="0" w:color="auto"/>
                      </w:divBdr>
                    </w:div>
                    <w:div w:id="966466643">
                      <w:marLeft w:val="0"/>
                      <w:marRight w:val="0"/>
                      <w:marTop w:val="0"/>
                      <w:marBottom w:val="0"/>
                      <w:divBdr>
                        <w:top w:val="none" w:sz="0" w:space="0" w:color="auto"/>
                        <w:left w:val="none" w:sz="0" w:space="0" w:color="auto"/>
                        <w:bottom w:val="none" w:sz="0" w:space="0" w:color="auto"/>
                        <w:right w:val="none" w:sz="0" w:space="0" w:color="auto"/>
                      </w:divBdr>
                    </w:div>
                    <w:div w:id="667053769">
                      <w:marLeft w:val="0"/>
                      <w:marRight w:val="0"/>
                      <w:marTop w:val="0"/>
                      <w:marBottom w:val="0"/>
                      <w:divBdr>
                        <w:top w:val="none" w:sz="0" w:space="0" w:color="auto"/>
                        <w:left w:val="none" w:sz="0" w:space="0" w:color="auto"/>
                        <w:bottom w:val="none" w:sz="0" w:space="0" w:color="auto"/>
                        <w:right w:val="none" w:sz="0" w:space="0" w:color="auto"/>
                      </w:divBdr>
                    </w:div>
                    <w:div w:id="1094088153">
                      <w:marLeft w:val="0"/>
                      <w:marRight w:val="0"/>
                      <w:marTop w:val="0"/>
                      <w:marBottom w:val="0"/>
                      <w:divBdr>
                        <w:top w:val="none" w:sz="0" w:space="0" w:color="auto"/>
                        <w:left w:val="none" w:sz="0" w:space="0" w:color="auto"/>
                        <w:bottom w:val="none" w:sz="0" w:space="0" w:color="auto"/>
                        <w:right w:val="none" w:sz="0" w:space="0" w:color="auto"/>
                      </w:divBdr>
                    </w:div>
                    <w:div w:id="698358387">
                      <w:marLeft w:val="0"/>
                      <w:marRight w:val="0"/>
                      <w:marTop w:val="0"/>
                      <w:marBottom w:val="0"/>
                      <w:divBdr>
                        <w:top w:val="none" w:sz="0" w:space="0" w:color="auto"/>
                        <w:left w:val="none" w:sz="0" w:space="0" w:color="auto"/>
                        <w:bottom w:val="none" w:sz="0" w:space="0" w:color="auto"/>
                        <w:right w:val="none" w:sz="0" w:space="0" w:color="auto"/>
                      </w:divBdr>
                    </w:div>
                    <w:div w:id="905803605">
                      <w:marLeft w:val="0"/>
                      <w:marRight w:val="0"/>
                      <w:marTop w:val="0"/>
                      <w:marBottom w:val="0"/>
                      <w:divBdr>
                        <w:top w:val="none" w:sz="0" w:space="0" w:color="auto"/>
                        <w:left w:val="none" w:sz="0" w:space="0" w:color="auto"/>
                        <w:bottom w:val="none" w:sz="0" w:space="0" w:color="auto"/>
                        <w:right w:val="none" w:sz="0" w:space="0" w:color="auto"/>
                      </w:divBdr>
                    </w:div>
                    <w:div w:id="634215885">
                      <w:marLeft w:val="0"/>
                      <w:marRight w:val="0"/>
                      <w:marTop w:val="0"/>
                      <w:marBottom w:val="0"/>
                      <w:divBdr>
                        <w:top w:val="none" w:sz="0" w:space="0" w:color="auto"/>
                        <w:left w:val="none" w:sz="0" w:space="0" w:color="auto"/>
                        <w:bottom w:val="none" w:sz="0" w:space="0" w:color="auto"/>
                        <w:right w:val="none" w:sz="0" w:space="0" w:color="auto"/>
                      </w:divBdr>
                    </w:div>
                    <w:div w:id="843519893">
                      <w:marLeft w:val="0"/>
                      <w:marRight w:val="0"/>
                      <w:marTop w:val="0"/>
                      <w:marBottom w:val="0"/>
                      <w:divBdr>
                        <w:top w:val="none" w:sz="0" w:space="0" w:color="auto"/>
                        <w:left w:val="none" w:sz="0" w:space="0" w:color="auto"/>
                        <w:bottom w:val="none" w:sz="0" w:space="0" w:color="auto"/>
                        <w:right w:val="none" w:sz="0" w:space="0" w:color="auto"/>
                      </w:divBdr>
                    </w:div>
                    <w:div w:id="965935290">
                      <w:marLeft w:val="0"/>
                      <w:marRight w:val="0"/>
                      <w:marTop w:val="0"/>
                      <w:marBottom w:val="0"/>
                      <w:divBdr>
                        <w:top w:val="none" w:sz="0" w:space="0" w:color="auto"/>
                        <w:left w:val="none" w:sz="0" w:space="0" w:color="auto"/>
                        <w:bottom w:val="none" w:sz="0" w:space="0" w:color="auto"/>
                        <w:right w:val="none" w:sz="0" w:space="0" w:color="auto"/>
                      </w:divBdr>
                    </w:div>
                    <w:div w:id="1952349342">
                      <w:marLeft w:val="0"/>
                      <w:marRight w:val="0"/>
                      <w:marTop w:val="0"/>
                      <w:marBottom w:val="0"/>
                      <w:divBdr>
                        <w:top w:val="none" w:sz="0" w:space="0" w:color="auto"/>
                        <w:left w:val="none" w:sz="0" w:space="0" w:color="auto"/>
                        <w:bottom w:val="none" w:sz="0" w:space="0" w:color="auto"/>
                        <w:right w:val="none" w:sz="0" w:space="0" w:color="auto"/>
                      </w:divBdr>
                    </w:div>
                    <w:div w:id="1920628021">
                      <w:marLeft w:val="0"/>
                      <w:marRight w:val="0"/>
                      <w:marTop w:val="0"/>
                      <w:marBottom w:val="0"/>
                      <w:divBdr>
                        <w:top w:val="none" w:sz="0" w:space="0" w:color="auto"/>
                        <w:left w:val="none" w:sz="0" w:space="0" w:color="auto"/>
                        <w:bottom w:val="none" w:sz="0" w:space="0" w:color="auto"/>
                        <w:right w:val="none" w:sz="0" w:space="0" w:color="auto"/>
                      </w:divBdr>
                    </w:div>
                    <w:div w:id="284309638">
                      <w:marLeft w:val="0"/>
                      <w:marRight w:val="0"/>
                      <w:marTop w:val="0"/>
                      <w:marBottom w:val="0"/>
                      <w:divBdr>
                        <w:top w:val="none" w:sz="0" w:space="0" w:color="auto"/>
                        <w:left w:val="none" w:sz="0" w:space="0" w:color="auto"/>
                        <w:bottom w:val="none" w:sz="0" w:space="0" w:color="auto"/>
                        <w:right w:val="none" w:sz="0" w:space="0" w:color="auto"/>
                      </w:divBdr>
                    </w:div>
                    <w:div w:id="1991055983">
                      <w:marLeft w:val="0"/>
                      <w:marRight w:val="0"/>
                      <w:marTop w:val="0"/>
                      <w:marBottom w:val="0"/>
                      <w:divBdr>
                        <w:top w:val="none" w:sz="0" w:space="0" w:color="auto"/>
                        <w:left w:val="none" w:sz="0" w:space="0" w:color="auto"/>
                        <w:bottom w:val="none" w:sz="0" w:space="0" w:color="auto"/>
                        <w:right w:val="none" w:sz="0" w:space="0" w:color="auto"/>
                      </w:divBdr>
                    </w:div>
                    <w:div w:id="839735213">
                      <w:marLeft w:val="0"/>
                      <w:marRight w:val="0"/>
                      <w:marTop w:val="0"/>
                      <w:marBottom w:val="0"/>
                      <w:divBdr>
                        <w:top w:val="none" w:sz="0" w:space="0" w:color="auto"/>
                        <w:left w:val="none" w:sz="0" w:space="0" w:color="auto"/>
                        <w:bottom w:val="none" w:sz="0" w:space="0" w:color="auto"/>
                        <w:right w:val="none" w:sz="0" w:space="0" w:color="auto"/>
                      </w:divBdr>
                    </w:div>
                    <w:div w:id="984967207">
                      <w:marLeft w:val="0"/>
                      <w:marRight w:val="0"/>
                      <w:marTop w:val="0"/>
                      <w:marBottom w:val="0"/>
                      <w:divBdr>
                        <w:top w:val="none" w:sz="0" w:space="0" w:color="auto"/>
                        <w:left w:val="none" w:sz="0" w:space="0" w:color="auto"/>
                        <w:bottom w:val="none" w:sz="0" w:space="0" w:color="auto"/>
                        <w:right w:val="none" w:sz="0" w:space="0" w:color="auto"/>
                      </w:divBdr>
                    </w:div>
                    <w:div w:id="955527084">
                      <w:marLeft w:val="0"/>
                      <w:marRight w:val="0"/>
                      <w:marTop w:val="0"/>
                      <w:marBottom w:val="0"/>
                      <w:divBdr>
                        <w:top w:val="none" w:sz="0" w:space="0" w:color="auto"/>
                        <w:left w:val="none" w:sz="0" w:space="0" w:color="auto"/>
                        <w:bottom w:val="none" w:sz="0" w:space="0" w:color="auto"/>
                        <w:right w:val="none" w:sz="0" w:space="0" w:color="auto"/>
                      </w:divBdr>
                    </w:div>
                    <w:div w:id="1930236192">
                      <w:marLeft w:val="0"/>
                      <w:marRight w:val="0"/>
                      <w:marTop w:val="0"/>
                      <w:marBottom w:val="0"/>
                      <w:divBdr>
                        <w:top w:val="none" w:sz="0" w:space="0" w:color="auto"/>
                        <w:left w:val="none" w:sz="0" w:space="0" w:color="auto"/>
                        <w:bottom w:val="none" w:sz="0" w:space="0" w:color="auto"/>
                        <w:right w:val="none" w:sz="0" w:space="0" w:color="auto"/>
                      </w:divBdr>
                    </w:div>
                    <w:div w:id="185801018">
                      <w:marLeft w:val="0"/>
                      <w:marRight w:val="0"/>
                      <w:marTop w:val="0"/>
                      <w:marBottom w:val="0"/>
                      <w:divBdr>
                        <w:top w:val="none" w:sz="0" w:space="0" w:color="auto"/>
                        <w:left w:val="none" w:sz="0" w:space="0" w:color="auto"/>
                        <w:bottom w:val="none" w:sz="0" w:space="0" w:color="auto"/>
                        <w:right w:val="none" w:sz="0" w:space="0" w:color="auto"/>
                      </w:divBdr>
                    </w:div>
                    <w:div w:id="1650327583">
                      <w:marLeft w:val="0"/>
                      <w:marRight w:val="0"/>
                      <w:marTop w:val="0"/>
                      <w:marBottom w:val="0"/>
                      <w:divBdr>
                        <w:top w:val="none" w:sz="0" w:space="0" w:color="auto"/>
                        <w:left w:val="none" w:sz="0" w:space="0" w:color="auto"/>
                        <w:bottom w:val="none" w:sz="0" w:space="0" w:color="auto"/>
                        <w:right w:val="none" w:sz="0" w:space="0" w:color="auto"/>
                      </w:divBdr>
                    </w:div>
                    <w:div w:id="1007752585">
                      <w:marLeft w:val="0"/>
                      <w:marRight w:val="0"/>
                      <w:marTop w:val="0"/>
                      <w:marBottom w:val="0"/>
                      <w:divBdr>
                        <w:top w:val="none" w:sz="0" w:space="0" w:color="auto"/>
                        <w:left w:val="none" w:sz="0" w:space="0" w:color="auto"/>
                        <w:bottom w:val="none" w:sz="0" w:space="0" w:color="auto"/>
                        <w:right w:val="none" w:sz="0" w:space="0" w:color="auto"/>
                      </w:divBdr>
                    </w:div>
                    <w:div w:id="639850056">
                      <w:marLeft w:val="0"/>
                      <w:marRight w:val="0"/>
                      <w:marTop w:val="0"/>
                      <w:marBottom w:val="0"/>
                      <w:divBdr>
                        <w:top w:val="none" w:sz="0" w:space="0" w:color="auto"/>
                        <w:left w:val="none" w:sz="0" w:space="0" w:color="auto"/>
                        <w:bottom w:val="none" w:sz="0" w:space="0" w:color="auto"/>
                        <w:right w:val="none" w:sz="0" w:space="0" w:color="auto"/>
                      </w:divBdr>
                    </w:div>
                    <w:div w:id="660501778">
                      <w:marLeft w:val="0"/>
                      <w:marRight w:val="0"/>
                      <w:marTop w:val="0"/>
                      <w:marBottom w:val="0"/>
                      <w:divBdr>
                        <w:top w:val="none" w:sz="0" w:space="0" w:color="auto"/>
                        <w:left w:val="none" w:sz="0" w:space="0" w:color="auto"/>
                        <w:bottom w:val="none" w:sz="0" w:space="0" w:color="auto"/>
                        <w:right w:val="none" w:sz="0" w:space="0" w:color="auto"/>
                      </w:divBdr>
                    </w:div>
                    <w:div w:id="1839029953">
                      <w:marLeft w:val="0"/>
                      <w:marRight w:val="0"/>
                      <w:marTop w:val="0"/>
                      <w:marBottom w:val="0"/>
                      <w:divBdr>
                        <w:top w:val="none" w:sz="0" w:space="0" w:color="auto"/>
                        <w:left w:val="none" w:sz="0" w:space="0" w:color="auto"/>
                        <w:bottom w:val="none" w:sz="0" w:space="0" w:color="auto"/>
                        <w:right w:val="none" w:sz="0" w:space="0" w:color="auto"/>
                      </w:divBdr>
                    </w:div>
                    <w:div w:id="1017460772">
                      <w:marLeft w:val="0"/>
                      <w:marRight w:val="0"/>
                      <w:marTop w:val="0"/>
                      <w:marBottom w:val="0"/>
                      <w:divBdr>
                        <w:top w:val="none" w:sz="0" w:space="0" w:color="auto"/>
                        <w:left w:val="none" w:sz="0" w:space="0" w:color="auto"/>
                        <w:bottom w:val="none" w:sz="0" w:space="0" w:color="auto"/>
                        <w:right w:val="none" w:sz="0" w:space="0" w:color="auto"/>
                      </w:divBdr>
                    </w:div>
                    <w:div w:id="1286733988">
                      <w:marLeft w:val="0"/>
                      <w:marRight w:val="0"/>
                      <w:marTop w:val="0"/>
                      <w:marBottom w:val="0"/>
                      <w:divBdr>
                        <w:top w:val="none" w:sz="0" w:space="0" w:color="auto"/>
                        <w:left w:val="none" w:sz="0" w:space="0" w:color="auto"/>
                        <w:bottom w:val="none" w:sz="0" w:space="0" w:color="auto"/>
                        <w:right w:val="none" w:sz="0" w:space="0" w:color="auto"/>
                      </w:divBdr>
                    </w:div>
                    <w:div w:id="331684075">
                      <w:marLeft w:val="0"/>
                      <w:marRight w:val="0"/>
                      <w:marTop w:val="0"/>
                      <w:marBottom w:val="0"/>
                      <w:divBdr>
                        <w:top w:val="none" w:sz="0" w:space="0" w:color="auto"/>
                        <w:left w:val="none" w:sz="0" w:space="0" w:color="auto"/>
                        <w:bottom w:val="none" w:sz="0" w:space="0" w:color="auto"/>
                        <w:right w:val="none" w:sz="0" w:space="0" w:color="auto"/>
                      </w:divBdr>
                    </w:div>
                    <w:div w:id="2018728302">
                      <w:marLeft w:val="0"/>
                      <w:marRight w:val="0"/>
                      <w:marTop w:val="0"/>
                      <w:marBottom w:val="0"/>
                      <w:divBdr>
                        <w:top w:val="none" w:sz="0" w:space="0" w:color="auto"/>
                        <w:left w:val="none" w:sz="0" w:space="0" w:color="auto"/>
                        <w:bottom w:val="none" w:sz="0" w:space="0" w:color="auto"/>
                        <w:right w:val="none" w:sz="0" w:space="0" w:color="auto"/>
                      </w:divBdr>
                    </w:div>
                    <w:div w:id="550459">
                      <w:marLeft w:val="0"/>
                      <w:marRight w:val="0"/>
                      <w:marTop w:val="0"/>
                      <w:marBottom w:val="0"/>
                      <w:divBdr>
                        <w:top w:val="none" w:sz="0" w:space="0" w:color="auto"/>
                        <w:left w:val="none" w:sz="0" w:space="0" w:color="auto"/>
                        <w:bottom w:val="none" w:sz="0" w:space="0" w:color="auto"/>
                        <w:right w:val="none" w:sz="0" w:space="0" w:color="auto"/>
                      </w:divBdr>
                    </w:div>
                    <w:div w:id="197788094">
                      <w:marLeft w:val="0"/>
                      <w:marRight w:val="0"/>
                      <w:marTop w:val="0"/>
                      <w:marBottom w:val="0"/>
                      <w:divBdr>
                        <w:top w:val="none" w:sz="0" w:space="0" w:color="auto"/>
                        <w:left w:val="none" w:sz="0" w:space="0" w:color="auto"/>
                        <w:bottom w:val="none" w:sz="0" w:space="0" w:color="auto"/>
                        <w:right w:val="none" w:sz="0" w:space="0" w:color="auto"/>
                      </w:divBdr>
                    </w:div>
                    <w:div w:id="1473675177">
                      <w:marLeft w:val="0"/>
                      <w:marRight w:val="0"/>
                      <w:marTop w:val="0"/>
                      <w:marBottom w:val="0"/>
                      <w:divBdr>
                        <w:top w:val="none" w:sz="0" w:space="0" w:color="auto"/>
                        <w:left w:val="none" w:sz="0" w:space="0" w:color="auto"/>
                        <w:bottom w:val="none" w:sz="0" w:space="0" w:color="auto"/>
                        <w:right w:val="none" w:sz="0" w:space="0" w:color="auto"/>
                      </w:divBdr>
                    </w:div>
                    <w:div w:id="295987803">
                      <w:marLeft w:val="0"/>
                      <w:marRight w:val="0"/>
                      <w:marTop w:val="0"/>
                      <w:marBottom w:val="0"/>
                      <w:divBdr>
                        <w:top w:val="none" w:sz="0" w:space="0" w:color="auto"/>
                        <w:left w:val="none" w:sz="0" w:space="0" w:color="auto"/>
                        <w:bottom w:val="none" w:sz="0" w:space="0" w:color="auto"/>
                        <w:right w:val="none" w:sz="0" w:space="0" w:color="auto"/>
                      </w:divBdr>
                    </w:div>
                    <w:div w:id="1253271654">
                      <w:marLeft w:val="0"/>
                      <w:marRight w:val="0"/>
                      <w:marTop w:val="0"/>
                      <w:marBottom w:val="0"/>
                      <w:divBdr>
                        <w:top w:val="none" w:sz="0" w:space="0" w:color="auto"/>
                        <w:left w:val="none" w:sz="0" w:space="0" w:color="auto"/>
                        <w:bottom w:val="none" w:sz="0" w:space="0" w:color="auto"/>
                        <w:right w:val="none" w:sz="0" w:space="0" w:color="auto"/>
                      </w:divBdr>
                    </w:div>
                    <w:div w:id="1042633477">
                      <w:marLeft w:val="0"/>
                      <w:marRight w:val="0"/>
                      <w:marTop w:val="0"/>
                      <w:marBottom w:val="0"/>
                      <w:divBdr>
                        <w:top w:val="none" w:sz="0" w:space="0" w:color="auto"/>
                        <w:left w:val="none" w:sz="0" w:space="0" w:color="auto"/>
                        <w:bottom w:val="none" w:sz="0" w:space="0" w:color="auto"/>
                        <w:right w:val="none" w:sz="0" w:space="0" w:color="auto"/>
                      </w:divBdr>
                    </w:div>
                    <w:div w:id="100884477">
                      <w:marLeft w:val="0"/>
                      <w:marRight w:val="0"/>
                      <w:marTop w:val="0"/>
                      <w:marBottom w:val="0"/>
                      <w:divBdr>
                        <w:top w:val="none" w:sz="0" w:space="0" w:color="auto"/>
                        <w:left w:val="none" w:sz="0" w:space="0" w:color="auto"/>
                        <w:bottom w:val="none" w:sz="0" w:space="0" w:color="auto"/>
                        <w:right w:val="none" w:sz="0" w:space="0" w:color="auto"/>
                      </w:divBdr>
                    </w:div>
                    <w:div w:id="354961019">
                      <w:marLeft w:val="0"/>
                      <w:marRight w:val="0"/>
                      <w:marTop w:val="0"/>
                      <w:marBottom w:val="0"/>
                      <w:divBdr>
                        <w:top w:val="none" w:sz="0" w:space="0" w:color="auto"/>
                        <w:left w:val="none" w:sz="0" w:space="0" w:color="auto"/>
                        <w:bottom w:val="none" w:sz="0" w:space="0" w:color="auto"/>
                        <w:right w:val="none" w:sz="0" w:space="0" w:color="auto"/>
                      </w:divBdr>
                    </w:div>
                    <w:div w:id="2034725781">
                      <w:marLeft w:val="0"/>
                      <w:marRight w:val="0"/>
                      <w:marTop w:val="0"/>
                      <w:marBottom w:val="0"/>
                      <w:divBdr>
                        <w:top w:val="none" w:sz="0" w:space="0" w:color="auto"/>
                        <w:left w:val="none" w:sz="0" w:space="0" w:color="auto"/>
                        <w:bottom w:val="none" w:sz="0" w:space="0" w:color="auto"/>
                        <w:right w:val="none" w:sz="0" w:space="0" w:color="auto"/>
                      </w:divBdr>
                    </w:div>
                    <w:div w:id="974675356">
                      <w:marLeft w:val="0"/>
                      <w:marRight w:val="0"/>
                      <w:marTop w:val="0"/>
                      <w:marBottom w:val="0"/>
                      <w:divBdr>
                        <w:top w:val="none" w:sz="0" w:space="0" w:color="auto"/>
                        <w:left w:val="none" w:sz="0" w:space="0" w:color="auto"/>
                        <w:bottom w:val="none" w:sz="0" w:space="0" w:color="auto"/>
                        <w:right w:val="none" w:sz="0" w:space="0" w:color="auto"/>
                      </w:divBdr>
                    </w:div>
                    <w:div w:id="1052079589">
                      <w:marLeft w:val="0"/>
                      <w:marRight w:val="0"/>
                      <w:marTop w:val="0"/>
                      <w:marBottom w:val="0"/>
                      <w:divBdr>
                        <w:top w:val="none" w:sz="0" w:space="0" w:color="auto"/>
                        <w:left w:val="none" w:sz="0" w:space="0" w:color="auto"/>
                        <w:bottom w:val="none" w:sz="0" w:space="0" w:color="auto"/>
                        <w:right w:val="none" w:sz="0" w:space="0" w:color="auto"/>
                      </w:divBdr>
                    </w:div>
                    <w:div w:id="1917741677">
                      <w:marLeft w:val="0"/>
                      <w:marRight w:val="0"/>
                      <w:marTop w:val="0"/>
                      <w:marBottom w:val="0"/>
                      <w:divBdr>
                        <w:top w:val="none" w:sz="0" w:space="0" w:color="auto"/>
                        <w:left w:val="none" w:sz="0" w:space="0" w:color="auto"/>
                        <w:bottom w:val="none" w:sz="0" w:space="0" w:color="auto"/>
                        <w:right w:val="none" w:sz="0" w:space="0" w:color="auto"/>
                      </w:divBdr>
                    </w:div>
                    <w:div w:id="1899127841">
                      <w:marLeft w:val="0"/>
                      <w:marRight w:val="0"/>
                      <w:marTop w:val="0"/>
                      <w:marBottom w:val="0"/>
                      <w:divBdr>
                        <w:top w:val="none" w:sz="0" w:space="0" w:color="auto"/>
                        <w:left w:val="none" w:sz="0" w:space="0" w:color="auto"/>
                        <w:bottom w:val="none" w:sz="0" w:space="0" w:color="auto"/>
                        <w:right w:val="none" w:sz="0" w:space="0" w:color="auto"/>
                      </w:divBdr>
                    </w:div>
                    <w:div w:id="1562060074">
                      <w:marLeft w:val="0"/>
                      <w:marRight w:val="0"/>
                      <w:marTop w:val="0"/>
                      <w:marBottom w:val="0"/>
                      <w:divBdr>
                        <w:top w:val="none" w:sz="0" w:space="0" w:color="auto"/>
                        <w:left w:val="none" w:sz="0" w:space="0" w:color="auto"/>
                        <w:bottom w:val="none" w:sz="0" w:space="0" w:color="auto"/>
                        <w:right w:val="none" w:sz="0" w:space="0" w:color="auto"/>
                      </w:divBdr>
                    </w:div>
                    <w:div w:id="1330866915">
                      <w:marLeft w:val="0"/>
                      <w:marRight w:val="0"/>
                      <w:marTop w:val="0"/>
                      <w:marBottom w:val="0"/>
                      <w:divBdr>
                        <w:top w:val="none" w:sz="0" w:space="0" w:color="auto"/>
                        <w:left w:val="none" w:sz="0" w:space="0" w:color="auto"/>
                        <w:bottom w:val="none" w:sz="0" w:space="0" w:color="auto"/>
                        <w:right w:val="none" w:sz="0" w:space="0" w:color="auto"/>
                      </w:divBdr>
                    </w:div>
                    <w:div w:id="1068655382">
                      <w:marLeft w:val="0"/>
                      <w:marRight w:val="0"/>
                      <w:marTop w:val="0"/>
                      <w:marBottom w:val="0"/>
                      <w:divBdr>
                        <w:top w:val="none" w:sz="0" w:space="0" w:color="auto"/>
                        <w:left w:val="none" w:sz="0" w:space="0" w:color="auto"/>
                        <w:bottom w:val="none" w:sz="0" w:space="0" w:color="auto"/>
                        <w:right w:val="none" w:sz="0" w:space="0" w:color="auto"/>
                      </w:divBdr>
                    </w:div>
                    <w:div w:id="1601642935">
                      <w:marLeft w:val="0"/>
                      <w:marRight w:val="0"/>
                      <w:marTop w:val="0"/>
                      <w:marBottom w:val="0"/>
                      <w:divBdr>
                        <w:top w:val="none" w:sz="0" w:space="0" w:color="auto"/>
                        <w:left w:val="none" w:sz="0" w:space="0" w:color="auto"/>
                        <w:bottom w:val="none" w:sz="0" w:space="0" w:color="auto"/>
                        <w:right w:val="none" w:sz="0" w:space="0" w:color="auto"/>
                      </w:divBdr>
                    </w:div>
                    <w:div w:id="1828664483">
                      <w:marLeft w:val="0"/>
                      <w:marRight w:val="0"/>
                      <w:marTop w:val="0"/>
                      <w:marBottom w:val="0"/>
                      <w:divBdr>
                        <w:top w:val="none" w:sz="0" w:space="0" w:color="auto"/>
                        <w:left w:val="none" w:sz="0" w:space="0" w:color="auto"/>
                        <w:bottom w:val="none" w:sz="0" w:space="0" w:color="auto"/>
                        <w:right w:val="none" w:sz="0" w:space="0" w:color="auto"/>
                      </w:divBdr>
                    </w:div>
                    <w:div w:id="1724519237">
                      <w:marLeft w:val="0"/>
                      <w:marRight w:val="0"/>
                      <w:marTop w:val="0"/>
                      <w:marBottom w:val="0"/>
                      <w:divBdr>
                        <w:top w:val="none" w:sz="0" w:space="0" w:color="auto"/>
                        <w:left w:val="none" w:sz="0" w:space="0" w:color="auto"/>
                        <w:bottom w:val="none" w:sz="0" w:space="0" w:color="auto"/>
                        <w:right w:val="none" w:sz="0" w:space="0" w:color="auto"/>
                      </w:divBdr>
                    </w:div>
                    <w:div w:id="1045327972">
                      <w:marLeft w:val="0"/>
                      <w:marRight w:val="0"/>
                      <w:marTop w:val="0"/>
                      <w:marBottom w:val="0"/>
                      <w:divBdr>
                        <w:top w:val="none" w:sz="0" w:space="0" w:color="auto"/>
                        <w:left w:val="none" w:sz="0" w:space="0" w:color="auto"/>
                        <w:bottom w:val="none" w:sz="0" w:space="0" w:color="auto"/>
                        <w:right w:val="none" w:sz="0" w:space="0" w:color="auto"/>
                      </w:divBdr>
                    </w:div>
                    <w:div w:id="1647854049">
                      <w:marLeft w:val="0"/>
                      <w:marRight w:val="0"/>
                      <w:marTop w:val="0"/>
                      <w:marBottom w:val="0"/>
                      <w:divBdr>
                        <w:top w:val="none" w:sz="0" w:space="0" w:color="auto"/>
                        <w:left w:val="none" w:sz="0" w:space="0" w:color="auto"/>
                        <w:bottom w:val="none" w:sz="0" w:space="0" w:color="auto"/>
                        <w:right w:val="none" w:sz="0" w:space="0" w:color="auto"/>
                      </w:divBdr>
                    </w:div>
                    <w:div w:id="35618073">
                      <w:marLeft w:val="0"/>
                      <w:marRight w:val="0"/>
                      <w:marTop w:val="0"/>
                      <w:marBottom w:val="0"/>
                      <w:divBdr>
                        <w:top w:val="none" w:sz="0" w:space="0" w:color="auto"/>
                        <w:left w:val="none" w:sz="0" w:space="0" w:color="auto"/>
                        <w:bottom w:val="none" w:sz="0" w:space="0" w:color="auto"/>
                        <w:right w:val="none" w:sz="0" w:space="0" w:color="auto"/>
                      </w:divBdr>
                    </w:div>
                    <w:div w:id="1458645475">
                      <w:marLeft w:val="0"/>
                      <w:marRight w:val="0"/>
                      <w:marTop w:val="0"/>
                      <w:marBottom w:val="0"/>
                      <w:divBdr>
                        <w:top w:val="none" w:sz="0" w:space="0" w:color="auto"/>
                        <w:left w:val="none" w:sz="0" w:space="0" w:color="auto"/>
                        <w:bottom w:val="none" w:sz="0" w:space="0" w:color="auto"/>
                        <w:right w:val="none" w:sz="0" w:space="0" w:color="auto"/>
                      </w:divBdr>
                    </w:div>
                    <w:div w:id="2061250548">
                      <w:marLeft w:val="0"/>
                      <w:marRight w:val="0"/>
                      <w:marTop w:val="0"/>
                      <w:marBottom w:val="0"/>
                      <w:divBdr>
                        <w:top w:val="none" w:sz="0" w:space="0" w:color="auto"/>
                        <w:left w:val="none" w:sz="0" w:space="0" w:color="auto"/>
                        <w:bottom w:val="none" w:sz="0" w:space="0" w:color="auto"/>
                        <w:right w:val="none" w:sz="0" w:space="0" w:color="auto"/>
                      </w:divBdr>
                    </w:div>
                    <w:div w:id="1067730187">
                      <w:marLeft w:val="0"/>
                      <w:marRight w:val="0"/>
                      <w:marTop w:val="0"/>
                      <w:marBottom w:val="0"/>
                      <w:divBdr>
                        <w:top w:val="none" w:sz="0" w:space="0" w:color="auto"/>
                        <w:left w:val="none" w:sz="0" w:space="0" w:color="auto"/>
                        <w:bottom w:val="none" w:sz="0" w:space="0" w:color="auto"/>
                        <w:right w:val="none" w:sz="0" w:space="0" w:color="auto"/>
                      </w:divBdr>
                    </w:div>
                    <w:div w:id="1140226178">
                      <w:marLeft w:val="0"/>
                      <w:marRight w:val="0"/>
                      <w:marTop w:val="0"/>
                      <w:marBottom w:val="0"/>
                      <w:divBdr>
                        <w:top w:val="none" w:sz="0" w:space="0" w:color="auto"/>
                        <w:left w:val="none" w:sz="0" w:space="0" w:color="auto"/>
                        <w:bottom w:val="none" w:sz="0" w:space="0" w:color="auto"/>
                        <w:right w:val="none" w:sz="0" w:space="0" w:color="auto"/>
                      </w:divBdr>
                    </w:div>
                    <w:div w:id="907225752">
                      <w:marLeft w:val="0"/>
                      <w:marRight w:val="0"/>
                      <w:marTop w:val="0"/>
                      <w:marBottom w:val="0"/>
                      <w:divBdr>
                        <w:top w:val="none" w:sz="0" w:space="0" w:color="auto"/>
                        <w:left w:val="none" w:sz="0" w:space="0" w:color="auto"/>
                        <w:bottom w:val="none" w:sz="0" w:space="0" w:color="auto"/>
                        <w:right w:val="none" w:sz="0" w:space="0" w:color="auto"/>
                      </w:divBdr>
                    </w:div>
                    <w:div w:id="394814764">
                      <w:marLeft w:val="0"/>
                      <w:marRight w:val="0"/>
                      <w:marTop w:val="0"/>
                      <w:marBottom w:val="0"/>
                      <w:divBdr>
                        <w:top w:val="none" w:sz="0" w:space="0" w:color="auto"/>
                        <w:left w:val="none" w:sz="0" w:space="0" w:color="auto"/>
                        <w:bottom w:val="none" w:sz="0" w:space="0" w:color="auto"/>
                        <w:right w:val="none" w:sz="0" w:space="0" w:color="auto"/>
                      </w:divBdr>
                    </w:div>
                    <w:div w:id="1576282891">
                      <w:marLeft w:val="0"/>
                      <w:marRight w:val="0"/>
                      <w:marTop w:val="0"/>
                      <w:marBottom w:val="0"/>
                      <w:divBdr>
                        <w:top w:val="none" w:sz="0" w:space="0" w:color="auto"/>
                        <w:left w:val="none" w:sz="0" w:space="0" w:color="auto"/>
                        <w:bottom w:val="none" w:sz="0" w:space="0" w:color="auto"/>
                        <w:right w:val="none" w:sz="0" w:space="0" w:color="auto"/>
                      </w:divBdr>
                    </w:div>
                    <w:div w:id="1397239860">
                      <w:marLeft w:val="0"/>
                      <w:marRight w:val="0"/>
                      <w:marTop w:val="0"/>
                      <w:marBottom w:val="0"/>
                      <w:divBdr>
                        <w:top w:val="none" w:sz="0" w:space="0" w:color="auto"/>
                        <w:left w:val="none" w:sz="0" w:space="0" w:color="auto"/>
                        <w:bottom w:val="none" w:sz="0" w:space="0" w:color="auto"/>
                        <w:right w:val="none" w:sz="0" w:space="0" w:color="auto"/>
                      </w:divBdr>
                    </w:div>
                    <w:div w:id="1069301767">
                      <w:marLeft w:val="0"/>
                      <w:marRight w:val="0"/>
                      <w:marTop w:val="0"/>
                      <w:marBottom w:val="0"/>
                      <w:divBdr>
                        <w:top w:val="none" w:sz="0" w:space="0" w:color="auto"/>
                        <w:left w:val="none" w:sz="0" w:space="0" w:color="auto"/>
                        <w:bottom w:val="none" w:sz="0" w:space="0" w:color="auto"/>
                        <w:right w:val="none" w:sz="0" w:space="0" w:color="auto"/>
                      </w:divBdr>
                    </w:div>
                    <w:div w:id="1445728899">
                      <w:marLeft w:val="0"/>
                      <w:marRight w:val="0"/>
                      <w:marTop w:val="0"/>
                      <w:marBottom w:val="0"/>
                      <w:divBdr>
                        <w:top w:val="none" w:sz="0" w:space="0" w:color="auto"/>
                        <w:left w:val="none" w:sz="0" w:space="0" w:color="auto"/>
                        <w:bottom w:val="none" w:sz="0" w:space="0" w:color="auto"/>
                        <w:right w:val="none" w:sz="0" w:space="0" w:color="auto"/>
                      </w:divBdr>
                    </w:div>
                    <w:div w:id="812412263">
                      <w:marLeft w:val="0"/>
                      <w:marRight w:val="0"/>
                      <w:marTop w:val="0"/>
                      <w:marBottom w:val="0"/>
                      <w:divBdr>
                        <w:top w:val="none" w:sz="0" w:space="0" w:color="auto"/>
                        <w:left w:val="none" w:sz="0" w:space="0" w:color="auto"/>
                        <w:bottom w:val="none" w:sz="0" w:space="0" w:color="auto"/>
                        <w:right w:val="none" w:sz="0" w:space="0" w:color="auto"/>
                      </w:divBdr>
                    </w:div>
                    <w:div w:id="530339867">
                      <w:marLeft w:val="0"/>
                      <w:marRight w:val="0"/>
                      <w:marTop w:val="0"/>
                      <w:marBottom w:val="0"/>
                      <w:divBdr>
                        <w:top w:val="none" w:sz="0" w:space="0" w:color="auto"/>
                        <w:left w:val="none" w:sz="0" w:space="0" w:color="auto"/>
                        <w:bottom w:val="none" w:sz="0" w:space="0" w:color="auto"/>
                        <w:right w:val="none" w:sz="0" w:space="0" w:color="auto"/>
                      </w:divBdr>
                    </w:div>
                    <w:div w:id="922644492">
                      <w:marLeft w:val="0"/>
                      <w:marRight w:val="0"/>
                      <w:marTop w:val="0"/>
                      <w:marBottom w:val="0"/>
                      <w:divBdr>
                        <w:top w:val="none" w:sz="0" w:space="0" w:color="auto"/>
                        <w:left w:val="none" w:sz="0" w:space="0" w:color="auto"/>
                        <w:bottom w:val="none" w:sz="0" w:space="0" w:color="auto"/>
                        <w:right w:val="none" w:sz="0" w:space="0" w:color="auto"/>
                      </w:divBdr>
                    </w:div>
                    <w:div w:id="583613622">
                      <w:marLeft w:val="0"/>
                      <w:marRight w:val="0"/>
                      <w:marTop w:val="0"/>
                      <w:marBottom w:val="0"/>
                      <w:divBdr>
                        <w:top w:val="none" w:sz="0" w:space="0" w:color="auto"/>
                        <w:left w:val="none" w:sz="0" w:space="0" w:color="auto"/>
                        <w:bottom w:val="none" w:sz="0" w:space="0" w:color="auto"/>
                        <w:right w:val="none" w:sz="0" w:space="0" w:color="auto"/>
                      </w:divBdr>
                    </w:div>
                    <w:div w:id="797066787">
                      <w:marLeft w:val="0"/>
                      <w:marRight w:val="0"/>
                      <w:marTop w:val="0"/>
                      <w:marBottom w:val="0"/>
                      <w:divBdr>
                        <w:top w:val="none" w:sz="0" w:space="0" w:color="auto"/>
                        <w:left w:val="none" w:sz="0" w:space="0" w:color="auto"/>
                        <w:bottom w:val="none" w:sz="0" w:space="0" w:color="auto"/>
                        <w:right w:val="none" w:sz="0" w:space="0" w:color="auto"/>
                      </w:divBdr>
                    </w:div>
                    <w:div w:id="926156176">
                      <w:marLeft w:val="0"/>
                      <w:marRight w:val="0"/>
                      <w:marTop w:val="0"/>
                      <w:marBottom w:val="0"/>
                      <w:divBdr>
                        <w:top w:val="none" w:sz="0" w:space="0" w:color="auto"/>
                        <w:left w:val="none" w:sz="0" w:space="0" w:color="auto"/>
                        <w:bottom w:val="none" w:sz="0" w:space="0" w:color="auto"/>
                        <w:right w:val="none" w:sz="0" w:space="0" w:color="auto"/>
                      </w:divBdr>
                    </w:div>
                    <w:div w:id="1548908617">
                      <w:marLeft w:val="0"/>
                      <w:marRight w:val="0"/>
                      <w:marTop w:val="0"/>
                      <w:marBottom w:val="0"/>
                      <w:divBdr>
                        <w:top w:val="none" w:sz="0" w:space="0" w:color="auto"/>
                        <w:left w:val="none" w:sz="0" w:space="0" w:color="auto"/>
                        <w:bottom w:val="none" w:sz="0" w:space="0" w:color="auto"/>
                        <w:right w:val="none" w:sz="0" w:space="0" w:color="auto"/>
                      </w:divBdr>
                    </w:div>
                    <w:div w:id="739597927">
                      <w:marLeft w:val="0"/>
                      <w:marRight w:val="0"/>
                      <w:marTop w:val="0"/>
                      <w:marBottom w:val="0"/>
                      <w:divBdr>
                        <w:top w:val="none" w:sz="0" w:space="0" w:color="auto"/>
                        <w:left w:val="none" w:sz="0" w:space="0" w:color="auto"/>
                        <w:bottom w:val="none" w:sz="0" w:space="0" w:color="auto"/>
                        <w:right w:val="none" w:sz="0" w:space="0" w:color="auto"/>
                      </w:divBdr>
                    </w:div>
                    <w:div w:id="1152210488">
                      <w:marLeft w:val="0"/>
                      <w:marRight w:val="0"/>
                      <w:marTop w:val="0"/>
                      <w:marBottom w:val="0"/>
                      <w:divBdr>
                        <w:top w:val="none" w:sz="0" w:space="0" w:color="auto"/>
                        <w:left w:val="none" w:sz="0" w:space="0" w:color="auto"/>
                        <w:bottom w:val="none" w:sz="0" w:space="0" w:color="auto"/>
                        <w:right w:val="none" w:sz="0" w:space="0" w:color="auto"/>
                      </w:divBdr>
                    </w:div>
                    <w:div w:id="1017079446">
                      <w:marLeft w:val="0"/>
                      <w:marRight w:val="0"/>
                      <w:marTop w:val="0"/>
                      <w:marBottom w:val="0"/>
                      <w:divBdr>
                        <w:top w:val="none" w:sz="0" w:space="0" w:color="auto"/>
                        <w:left w:val="none" w:sz="0" w:space="0" w:color="auto"/>
                        <w:bottom w:val="none" w:sz="0" w:space="0" w:color="auto"/>
                        <w:right w:val="none" w:sz="0" w:space="0" w:color="auto"/>
                      </w:divBdr>
                    </w:div>
                    <w:div w:id="767192217">
                      <w:marLeft w:val="0"/>
                      <w:marRight w:val="0"/>
                      <w:marTop w:val="0"/>
                      <w:marBottom w:val="0"/>
                      <w:divBdr>
                        <w:top w:val="none" w:sz="0" w:space="0" w:color="auto"/>
                        <w:left w:val="none" w:sz="0" w:space="0" w:color="auto"/>
                        <w:bottom w:val="none" w:sz="0" w:space="0" w:color="auto"/>
                        <w:right w:val="none" w:sz="0" w:space="0" w:color="auto"/>
                      </w:divBdr>
                    </w:div>
                    <w:div w:id="1437368121">
                      <w:marLeft w:val="0"/>
                      <w:marRight w:val="0"/>
                      <w:marTop w:val="0"/>
                      <w:marBottom w:val="0"/>
                      <w:divBdr>
                        <w:top w:val="none" w:sz="0" w:space="0" w:color="auto"/>
                        <w:left w:val="none" w:sz="0" w:space="0" w:color="auto"/>
                        <w:bottom w:val="none" w:sz="0" w:space="0" w:color="auto"/>
                        <w:right w:val="none" w:sz="0" w:space="0" w:color="auto"/>
                      </w:divBdr>
                    </w:div>
                    <w:div w:id="1520465653">
                      <w:marLeft w:val="0"/>
                      <w:marRight w:val="0"/>
                      <w:marTop w:val="0"/>
                      <w:marBottom w:val="0"/>
                      <w:divBdr>
                        <w:top w:val="none" w:sz="0" w:space="0" w:color="auto"/>
                        <w:left w:val="none" w:sz="0" w:space="0" w:color="auto"/>
                        <w:bottom w:val="none" w:sz="0" w:space="0" w:color="auto"/>
                        <w:right w:val="none" w:sz="0" w:space="0" w:color="auto"/>
                      </w:divBdr>
                    </w:div>
                    <w:div w:id="1376462398">
                      <w:marLeft w:val="0"/>
                      <w:marRight w:val="0"/>
                      <w:marTop w:val="0"/>
                      <w:marBottom w:val="0"/>
                      <w:divBdr>
                        <w:top w:val="none" w:sz="0" w:space="0" w:color="auto"/>
                        <w:left w:val="none" w:sz="0" w:space="0" w:color="auto"/>
                        <w:bottom w:val="none" w:sz="0" w:space="0" w:color="auto"/>
                        <w:right w:val="none" w:sz="0" w:space="0" w:color="auto"/>
                      </w:divBdr>
                    </w:div>
                    <w:div w:id="948699511">
                      <w:marLeft w:val="0"/>
                      <w:marRight w:val="0"/>
                      <w:marTop w:val="0"/>
                      <w:marBottom w:val="0"/>
                      <w:divBdr>
                        <w:top w:val="none" w:sz="0" w:space="0" w:color="auto"/>
                        <w:left w:val="none" w:sz="0" w:space="0" w:color="auto"/>
                        <w:bottom w:val="none" w:sz="0" w:space="0" w:color="auto"/>
                        <w:right w:val="none" w:sz="0" w:space="0" w:color="auto"/>
                      </w:divBdr>
                    </w:div>
                    <w:div w:id="1081606425">
                      <w:marLeft w:val="0"/>
                      <w:marRight w:val="0"/>
                      <w:marTop w:val="0"/>
                      <w:marBottom w:val="0"/>
                      <w:divBdr>
                        <w:top w:val="none" w:sz="0" w:space="0" w:color="auto"/>
                        <w:left w:val="none" w:sz="0" w:space="0" w:color="auto"/>
                        <w:bottom w:val="none" w:sz="0" w:space="0" w:color="auto"/>
                        <w:right w:val="none" w:sz="0" w:space="0" w:color="auto"/>
                      </w:divBdr>
                    </w:div>
                    <w:div w:id="823622033">
                      <w:marLeft w:val="0"/>
                      <w:marRight w:val="0"/>
                      <w:marTop w:val="0"/>
                      <w:marBottom w:val="0"/>
                      <w:divBdr>
                        <w:top w:val="none" w:sz="0" w:space="0" w:color="auto"/>
                        <w:left w:val="none" w:sz="0" w:space="0" w:color="auto"/>
                        <w:bottom w:val="none" w:sz="0" w:space="0" w:color="auto"/>
                        <w:right w:val="none" w:sz="0" w:space="0" w:color="auto"/>
                      </w:divBdr>
                    </w:div>
                    <w:div w:id="1785031086">
                      <w:marLeft w:val="0"/>
                      <w:marRight w:val="0"/>
                      <w:marTop w:val="0"/>
                      <w:marBottom w:val="0"/>
                      <w:divBdr>
                        <w:top w:val="none" w:sz="0" w:space="0" w:color="auto"/>
                        <w:left w:val="none" w:sz="0" w:space="0" w:color="auto"/>
                        <w:bottom w:val="none" w:sz="0" w:space="0" w:color="auto"/>
                        <w:right w:val="none" w:sz="0" w:space="0" w:color="auto"/>
                      </w:divBdr>
                    </w:div>
                    <w:div w:id="1811900635">
                      <w:marLeft w:val="0"/>
                      <w:marRight w:val="0"/>
                      <w:marTop w:val="0"/>
                      <w:marBottom w:val="0"/>
                      <w:divBdr>
                        <w:top w:val="none" w:sz="0" w:space="0" w:color="auto"/>
                        <w:left w:val="none" w:sz="0" w:space="0" w:color="auto"/>
                        <w:bottom w:val="none" w:sz="0" w:space="0" w:color="auto"/>
                        <w:right w:val="none" w:sz="0" w:space="0" w:color="auto"/>
                      </w:divBdr>
                    </w:div>
                    <w:div w:id="855921267">
                      <w:marLeft w:val="0"/>
                      <w:marRight w:val="0"/>
                      <w:marTop w:val="0"/>
                      <w:marBottom w:val="0"/>
                      <w:divBdr>
                        <w:top w:val="none" w:sz="0" w:space="0" w:color="auto"/>
                        <w:left w:val="none" w:sz="0" w:space="0" w:color="auto"/>
                        <w:bottom w:val="none" w:sz="0" w:space="0" w:color="auto"/>
                        <w:right w:val="none" w:sz="0" w:space="0" w:color="auto"/>
                      </w:divBdr>
                    </w:div>
                    <w:div w:id="735203069">
                      <w:marLeft w:val="0"/>
                      <w:marRight w:val="0"/>
                      <w:marTop w:val="0"/>
                      <w:marBottom w:val="0"/>
                      <w:divBdr>
                        <w:top w:val="none" w:sz="0" w:space="0" w:color="auto"/>
                        <w:left w:val="none" w:sz="0" w:space="0" w:color="auto"/>
                        <w:bottom w:val="none" w:sz="0" w:space="0" w:color="auto"/>
                        <w:right w:val="none" w:sz="0" w:space="0" w:color="auto"/>
                      </w:divBdr>
                    </w:div>
                    <w:div w:id="1283532373">
                      <w:marLeft w:val="0"/>
                      <w:marRight w:val="0"/>
                      <w:marTop w:val="0"/>
                      <w:marBottom w:val="0"/>
                      <w:divBdr>
                        <w:top w:val="none" w:sz="0" w:space="0" w:color="auto"/>
                        <w:left w:val="none" w:sz="0" w:space="0" w:color="auto"/>
                        <w:bottom w:val="none" w:sz="0" w:space="0" w:color="auto"/>
                        <w:right w:val="none" w:sz="0" w:space="0" w:color="auto"/>
                      </w:divBdr>
                    </w:div>
                    <w:div w:id="207108489">
                      <w:marLeft w:val="0"/>
                      <w:marRight w:val="0"/>
                      <w:marTop w:val="0"/>
                      <w:marBottom w:val="0"/>
                      <w:divBdr>
                        <w:top w:val="none" w:sz="0" w:space="0" w:color="auto"/>
                        <w:left w:val="none" w:sz="0" w:space="0" w:color="auto"/>
                        <w:bottom w:val="none" w:sz="0" w:space="0" w:color="auto"/>
                        <w:right w:val="none" w:sz="0" w:space="0" w:color="auto"/>
                      </w:divBdr>
                    </w:div>
                    <w:div w:id="1344089709">
                      <w:marLeft w:val="0"/>
                      <w:marRight w:val="0"/>
                      <w:marTop w:val="0"/>
                      <w:marBottom w:val="0"/>
                      <w:divBdr>
                        <w:top w:val="none" w:sz="0" w:space="0" w:color="auto"/>
                        <w:left w:val="none" w:sz="0" w:space="0" w:color="auto"/>
                        <w:bottom w:val="none" w:sz="0" w:space="0" w:color="auto"/>
                        <w:right w:val="none" w:sz="0" w:space="0" w:color="auto"/>
                      </w:divBdr>
                    </w:div>
                    <w:div w:id="374427383">
                      <w:marLeft w:val="0"/>
                      <w:marRight w:val="0"/>
                      <w:marTop w:val="0"/>
                      <w:marBottom w:val="0"/>
                      <w:divBdr>
                        <w:top w:val="none" w:sz="0" w:space="0" w:color="auto"/>
                        <w:left w:val="none" w:sz="0" w:space="0" w:color="auto"/>
                        <w:bottom w:val="none" w:sz="0" w:space="0" w:color="auto"/>
                        <w:right w:val="none" w:sz="0" w:space="0" w:color="auto"/>
                      </w:divBdr>
                    </w:div>
                    <w:div w:id="80417543">
                      <w:marLeft w:val="0"/>
                      <w:marRight w:val="0"/>
                      <w:marTop w:val="0"/>
                      <w:marBottom w:val="0"/>
                      <w:divBdr>
                        <w:top w:val="none" w:sz="0" w:space="0" w:color="auto"/>
                        <w:left w:val="none" w:sz="0" w:space="0" w:color="auto"/>
                        <w:bottom w:val="none" w:sz="0" w:space="0" w:color="auto"/>
                        <w:right w:val="none" w:sz="0" w:space="0" w:color="auto"/>
                      </w:divBdr>
                    </w:div>
                    <w:div w:id="31152981">
                      <w:marLeft w:val="0"/>
                      <w:marRight w:val="0"/>
                      <w:marTop w:val="0"/>
                      <w:marBottom w:val="0"/>
                      <w:divBdr>
                        <w:top w:val="none" w:sz="0" w:space="0" w:color="auto"/>
                        <w:left w:val="none" w:sz="0" w:space="0" w:color="auto"/>
                        <w:bottom w:val="none" w:sz="0" w:space="0" w:color="auto"/>
                        <w:right w:val="none" w:sz="0" w:space="0" w:color="auto"/>
                      </w:divBdr>
                    </w:div>
                    <w:div w:id="1750151190">
                      <w:marLeft w:val="0"/>
                      <w:marRight w:val="0"/>
                      <w:marTop w:val="0"/>
                      <w:marBottom w:val="0"/>
                      <w:divBdr>
                        <w:top w:val="none" w:sz="0" w:space="0" w:color="auto"/>
                        <w:left w:val="none" w:sz="0" w:space="0" w:color="auto"/>
                        <w:bottom w:val="none" w:sz="0" w:space="0" w:color="auto"/>
                        <w:right w:val="none" w:sz="0" w:space="0" w:color="auto"/>
                      </w:divBdr>
                    </w:div>
                    <w:div w:id="1204439063">
                      <w:marLeft w:val="0"/>
                      <w:marRight w:val="0"/>
                      <w:marTop w:val="0"/>
                      <w:marBottom w:val="0"/>
                      <w:divBdr>
                        <w:top w:val="none" w:sz="0" w:space="0" w:color="auto"/>
                        <w:left w:val="none" w:sz="0" w:space="0" w:color="auto"/>
                        <w:bottom w:val="none" w:sz="0" w:space="0" w:color="auto"/>
                        <w:right w:val="none" w:sz="0" w:space="0" w:color="auto"/>
                      </w:divBdr>
                    </w:div>
                    <w:div w:id="709571988">
                      <w:marLeft w:val="0"/>
                      <w:marRight w:val="0"/>
                      <w:marTop w:val="0"/>
                      <w:marBottom w:val="0"/>
                      <w:divBdr>
                        <w:top w:val="none" w:sz="0" w:space="0" w:color="auto"/>
                        <w:left w:val="none" w:sz="0" w:space="0" w:color="auto"/>
                        <w:bottom w:val="none" w:sz="0" w:space="0" w:color="auto"/>
                        <w:right w:val="none" w:sz="0" w:space="0" w:color="auto"/>
                      </w:divBdr>
                    </w:div>
                    <w:div w:id="143548528">
                      <w:marLeft w:val="0"/>
                      <w:marRight w:val="0"/>
                      <w:marTop w:val="0"/>
                      <w:marBottom w:val="0"/>
                      <w:divBdr>
                        <w:top w:val="none" w:sz="0" w:space="0" w:color="auto"/>
                        <w:left w:val="none" w:sz="0" w:space="0" w:color="auto"/>
                        <w:bottom w:val="none" w:sz="0" w:space="0" w:color="auto"/>
                        <w:right w:val="none" w:sz="0" w:space="0" w:color="auto"/>
                      </w:divBdr>
                    </w:div>
                    <w:div w:id="1138719945">
                      <w:marLeft w:val="0"/>
                      <w:marRight w:val="0"/>
                      <w:marTop w:val="0"/>
                      <w:marBottom w:val="0"/>
                      <w:divBdr>
                        <w:top w:val="none" w:sz="0" w:space="0" w:color="auto"/>
                        <w:left w:val="none" w:sz="0" w:space="0" w:color="auto"/>
                        <w:bottom w:val="none" w:sz="0" w:space="0" w:color="auto"/>
                        <w:right w:val="none" w:sz="0" w:space="0" w:color="auto"/>
                      </w:divBdr>
                    </w:div>
                    <w:div w:id="1257134788">
                      <w:marLeft w:val="0"/>
                      <w:marRight w:val="0"/>
                      <w:marTop w:val="0"/>
                      <w:marBottom w:val="0"/>
                      <w:divBdr>
                        <w:top w:val="none" w:sz="0" w:space="0" w:color="auto"/>
                        <w:left w:val="none" w:sz="0" w:space="0" w:color="auto"/>
                        <w:bottom w:val="none" w:sz="0" w:space="0" w:color="auto"/>
                        <w:right w:val="none" w:sz="0" w:space="0" w:color="auto"/>
                      </w:divBdr>
                    </w:div>
                    <w:div w:id="1092319535">
                      <w:marLeft w:val="0"/>
                      <w:marRight w:val="0"/>
                      <w:marTop w:val="0"/>
                      <w:marBottom w:val="0"/>
                      <w:divBdr>
                        <w:top w:val="none" w:sz="0" w:space="0" w:color="auto"/>
                        <w:left w:val="none" w:sz="0" w:space="0" w:color="auto"/>
                        <w:bottom w:val="none" w:sz="0" w:space="0" w:color="auto"/>
                        <w:right w:val="none" w:sz="0" w:space="0" w:color="auto"/>
                      </w:divBdr>
                    </w:div>
                    <w:div w:id="439490652">
                      <w:marLeft w:val="0"/>
                      <w:marRight w:val="0"/>
                      <w:marTop w:val="0"/>
                      <w:marBottom w:val="0"/>
                      <w:divBdr>
                        <w:top w:val="none" w:sz="0" w:space="0" w:color="auto"/>
                        <w:left w:val="none" w:sz="0" w:space="0" w:color="auto"/>
                        <w:bottom w:val="none" w:sz="0" w:space="0" w:color="auto"/>
                        <w:right w:val="none" w:sz="0" w:space="0" w:color="auto"/>
                      </w:divBdr>
                    </w:div>
                    <w:div w:id="273942698">
                      <w:marLeft w:val="0"/>
                      <w:marRight w:val="0"/>
                      <w:marTop w:val="0"/>
                      <w:marBottom w:val="0"/>
                      <w:divBdr>
                        <w:top w:val="none" w:sz="0" w:space="0" w:color="auto"/>
                        <w:left w:val="none" w:sz="0" w:space="0" w:color="auto"/>
                        <w:bottom w:val="none" w:sz="0" w:space="0" w:color="auto"/>
                        <w:right w:val="none" w:sz="0" w:space="0" w:color="auto"/>
                      </w:divBdr>
                    </w:div>
                    <w:div w:id="2118326282">
                      <w:marLeft w:val="0"/>
                      <w:marRight w:val="0"/>
                      <w:marTop w:val="0"/>
                      <w:marBottom w:val="0"/>
                      <w:divBdr>
                        <w:top w:val="none" w:sz="0" w:space="0" w:color="auto"/>
                        <w:left w:val="none" w:sz="0" w:space="0" w:color="auto"/>
                        <w:bottom w:val="none" w:sz="0" w:space="0" w:color="auto"/>
                        <w:right w:val="none" w:sz="0" w:space="0" w:color="auto"/>
                      </w:divBdr>
                    </w:div>
                    <w:div w:id="1328481540">
                      <w:marLeft w:val="0"/>
                      <w:marRight w:val="0"/>
                      <w:marTop w:val="0"/>
                      <w:marBottom w:val="0"/>
                      <w:divBdr>
                        <w:top w:val="none" w:sz="0" w:space="0" w:color="auto"/>
                        <w:left w:val="none" w:sz="0" w:space="0" w:color="auto"/>
                        <w:bottom w:val="none" w:sz="0" w:space="0" w:color="auto"/>
                        <w:right w:val="none" w:sz="0" w:space="0" w:color="auto"/>
                      </w:divBdr>
                    </w:div>
                    <w:div w:id="1679890660">
                      <w:marLeft w:val="0"/>
                      <w:marRight w:val="0"/>
                      <w:marTop w:val="0"/>
                      <w:marBottom w:val="0"/>
                      <w:divBdr>
                        <w:top w:val="none" w:sz="0" w:space="0" w:color="auto"/>
                        <w:left w:val="none" w:sz="0" w:space="0" w:color="auto"/>
                        <w:bottom w:val="none" w:sz="0" w:space="0" w:color="auto"/>
                        <w:right w:val="none" w:sz="0" w:space="0" w:color="auto"/>
                      </w:divBdr>
                    </w:div>
                    <w:div w:id="1953585536">
                      <w:marLeft w:val="0"/>
                      <w:marRight w:val="0"/>
                      <w:marTop w:val="0"/>
                      <w:marBottom w:val="0"/>
                      <w:divBdr>
                        <w:top w:val="none" w:sz="0" w:space="0" w:color="auto"/>
                        <w:left w:val="none" w:sz="0" w:space="0" w:color="auto"/>
                        <w:bottom w:val="none" w:sz="0" w:space="0" w:color="auto"/>
                        <w:right w:val="none" w:sz="0" w:space="0" w:color="auto"/>
                      </w:divBdr>
                    </w:div>
                    <w:div w:id="618758031">
                      <w:marLeft w:val="0"/>
                      <w:marRight w:val="0"/>
                      <w:marTop w:val="0"/>
                      <w:marBottom w:val="0"/>
                      <w:divBdr>
                        <w:top w:val="none" w:sz="0" w:space="0" w:color="auto"/>
                        <w:left w:val="none" w:sz="0" w:space="0" w:color="auto"/>
                        <w:bottom w:val="none" w:sz="0" w:space="0" w:color="auto"/>
                        <w:right w:val="none" w:sz="0" w:space="0" w:color="auto"/>
                      </w:divBdr>
                    </w:div>
                    <w:div w:id="986592155">
                      <w:marLeft w:val="0"/>
                      <w:marRight w:val="0"/>
                      <w:marTop w:val="0"/>
                      <w:marBottom w:val="0"/>
                      <w:divBdr>
                        <w:top w:val="none" w:sz="0" w:space="0" w:color="auto"/>
                        <w:left w:val="none" w:sz="0" w:space="0" w:color="auto"/>
                        <w:bottom w:val="none" w:sz="0" w:space="0" w:color="auto"/>
                        <w:right w:val="none" w:sz="0" w:space="0" w:color="auto"/>
                      </w:divBdr>
                    </w:div>
                    <w:div w:id="1584215868">
                      <w:marLeft w:val="0"/>
                      <w:marRight w:val="0"/>
                      <w:marTop w:val="0"/>
                      <w:marBottom w:val="0"/>
                      <w:divBdr>
                        <w:top w:val="none" w:sz="0" w:space="0" w:color="auto"/>
                        <w:left w:val="none" w:sz="0" w:space="0" w:color="auto"/>
                        <w:bottom w:val="none" w:sz="0" w:space="0" w:color="auto"/>
                        <w:right w:val="none" w:sz="0" w:space="0" w:color="auto"/>
                      </w:divBdr>
                    </w:div>
                    <w:div w:id="313873556">
                      <w:marLeft w:val="0"/>
                      <w:marRight w:val="0"/>
                      <w:marTop w:val="0"/>
                      <w:marBottom w:val="0"/>
                      <w:divBdr>
                        <w:top w:val="none" w:sz="0" w:space="0" w:color="auto"/>
                        <w:left w:val="none" w:sz="0" w:space="0" w:color="auto"/>
                        <w:bottom w:val="none" w:sz="0" w:space="0" w:color="auto"/>
                        <w:right w:val="none" w:sz="0" w:space="0" w:color="auto"/>
                      </w:divBdr>
                    </w:div>
                    <w:div w:id="1622608384">
                      <w:marLeft w:val="0"/>
                      <w:marRight w:val="0"/>
                      <w:marTop w:val="0"/>
                      <w:marBottom w:val="0"/>
                      <w:divBdr>
                        <w:top w:val="none" w:sz="0" w:space="0" w:color="auto"/>
                        <w:left w:val="none" w:sz="0" w:space="0" w:color="auto"/>
                        <w:bottom w:val="none" w:sz="0" w:space="0" w:color="auto"/>
                        <w:right w:val="none" w:sz="0" w:space="0" w:color="auto"/>
                      </w:divBdr>
                    </w:div>
                    <w:div w:id="520356430">
                      <w:marLeft w:val="0"/>
                      <w:marRight w:val="0"/>
                      <w:marTop w:val="0"/>
                      <w:marBottom w:val="0"/>
                      <w:divBdr>
                        <w:top w:val="none" w:sz="0" w:space="0" w:color="auto"/>
                        <w:left w:val="none" w:sz="0" w:space="0" w:color="auto"/>
                        <w:bottom w:val="none" w:sz="0" w:space="0" w:color="auto"/>
                        <w:right w:val="none" w:sz="0" w:space="0" w:color="auto"/>
                      </w:divBdr>
                    </w:div>
                    <w:div w:id="1870949985">
                      <w:marLeft w:val="0"/>
                      <w:marRight w:val="0"/>
                      <w:marTop w:val="0"/>
                      <w:marBottom w:val="0"/>
                      <w:divBdr>
                        <w:top w:val="none" w:sz="0" w:space="0" w:color="auto"/>
                        <w:left w:val="none" w:sz="0" w:space="0" w:color="auto"/>
                        <w:bottom w:val="none" w:sz="0" w:space="0" w:color="auto"/>
                        <w:right w:val="none" w:sz="0" w:space="0" w:color="auto"/>
                      </w:divBdr>
                    </w:div>
                    <w:div w:id="955405333">
                      <w:marLeft w:val="0"/>
                      <w:marRight w:val="0"/>
                      <w:marTop w:val="0"/>
                      <w:marBottom w:val="0"/>
                      <w:divBdr>
                        <w:top w:val="none" w:sz="0" w:space="0" w:color="auto"/>
                        <w:left w:val="none" w:sz="0" w:space="0" w:color="auto"/>
                        <w:bottom w:val="none" w:sz="0" w:space="0" w:color="auto"/>
                        <w:right w:val="none" w:sz="0" w:space="0" w:color="auto"/>
                      </w:divBdr>
                    </w:div>
                    <w:div w:id="1114862368">
                      <w:marLeft w:val="0"/>
                      <w:marRight w:val="0"/>
                      <w:marTop w:val="0"/>
                      <w:marBottom w:val="0"/>
                      <w:divBdr>
                        <w:top w:val="none" w:sz="0" w:space="0" w:color="auto"/>
                        <w:left w:val="none" w:sz="0" w:space="0" w:color="auto"/>
                        <w:bottom w:val="none" w:sz="0" w:space="0" w:color="auto"/>
                        <w:right w:val="none" w:sz="0" w:space="0" w:color="auto"/>
                      </w:divBdr>
                    </w:div>
                    <w:div w:id="758676149">
                      <w:marLeft w:val="0"/>
                      <w:marRight w:val="0"/>
                      <w:marTop w:val="0"/>
                      <w:marBottom w:val="0"/>
                      <w:divBdr>
                        <w:top w:val="none" w:sz="0" w:space="0" w:color="auto"/>
                        <w:left w:val="none" w:sz="0" w:space="0" w:color="auto"/>
                        <w:bottom w:val="none" w:sz="0" w:space="0" w:color="auto"/>
                        <w:right w:val="none" w:sz="0" w:space="0" w:color="auto"/>
                      </w:divBdr>
                    </w:div>
                    <w:div w:id="302463644">
                      <w:marLeft w:val="0"/>
                      <w:marRight w:val="0"/>
                      <w:marTop w:val="0"/>
                      <w:marBottom w:val="0"/>
                      <w:divBdr>
                        <w:top w:val="none" w:sz="0" w:space="0" w:color="auto"/>
                        <w:left w:val="none" w:sz="0" w:space="0" w:color="auto"/>
                        <w:bottom w:val="none" w:sz="0" w:space="0" w:color="auto"/>
                        <w:right w:val="none" w:sz="0" w:space="0" w:color="auto"/>
                      </w:divBdr>
                    </w:div>
                    <w:div w:id="344207120">
                      <w:marLeft w:val="0"/>
                      <w:marRight w:val="0"/>
                      <w:marTop w:val="0"/>
                      <w:marBottom w:val="0"/>
                      <w:divBdr>
                        <w:top w:val="none" w:sz="0" w:space="0" w:color="auto"/>
                        <w:left w:val="none" w:sz="0" w:space="0" w:color="auto"/>
                        <w:bottom w:val="none" w:sz="0" w:space="0" w:color="auto"/>
                        <w:right w:val="none" w:sz="0" w:space="0" w:color="auto"/>
                      </w:divBdr>
                    </w:div>
                    <w:div w:id="249237610">
                      <w:marLeft w:val="0"/>
                      <w:marRight w:val="0"/>
                      <w:marTop w:val="0"/>
                      <w:marBottom w:val="0"/>
                      <w:divBdr>
                        <w:top w:val="none" w:sz="0" w:space="0" w:color="auto"/>
                        <w:left w:val="none" w:sz="0" w:space="0" w:color="auto"/>
                        <w:bottom w:val="none" w:sz="0" w:space="0" w:color="auto"/>
                        <w:right w:val="none" w:sz="0" w:space="0" w:color="auto"/>
                      </w:divBdr>
                    </w:div>
                    <w:div w:id="1039160346">
                      <w:marLeft w:val="0"/>
                      <w:marRight w:val="0"/>
                      <w:marTop w:val="0"/>
                      <w:marBottom w:val="0"/>
                      <w:divBdr>
                        <w:top w:val="none" w:sz="0" w:space="0" w:color="auto"/>
                        <w:left w:val="none" w:sz="0" w:space="0" w:color="auto"/>
                        <w:bottom w:val="none" w:sz="0" w:space="0" w:color="auto"/>
                        <w:right w:val="none" w:sz="0" w:space="0" w:color="auto"/>
                      </w:divBdr>
                    </w:div>
                    <w:div w:id="316422653">
                      <w:marLeft w:val="0"/>
                      <w:marRight w:val="0"/>
                      <w:marTop w:val="0"/>
                      <w:marBottom w:val="0"/>
                      <w:divBdr>
                        <w:top w:val="none" w:sz="0" w:space="0" w:color="auto"/>
                        <w:left w:val="none" w:sz="0" w:space="0" w:color="auto"/>
                        <w:bottom w:val="none" w:sz="0" w:space="0" w:color="auto"/>
                        <w:right w:val="none" w:sz="0" w:space="0" w:color="auto"/>
                      </w:divBdr>
                    </w:div>
                    <w:div w:id="1099566992">
                      <w:marLeft w:val="0"/>
                      <w:marRight w:val="0"/>
                      <w:marTop w:val="0"/>
                      <w:marBottom w:val="0"/>
                      <w:divBdr>
                        <w:top w:val="none" w:sz="0" w:space="0" w:color="auto"/>
                        <w:left w:val="none" w:sz="0" w:space="0" w:color="auto"/>
                        <w:bottom w:val="none" w:sz="0" w:space="0" w:color="auto"/>
                        <w:right w:val="none" w:sz="0" w:space="0" w:color="auto"/>
                      </w:divBdr>
                    </w:div>
                    <w:div w:id="219557258">
                      <w:marLeft w:val="0"/>
                      <w:marRight w:val="0"/>
                      <w:marTop w:val="0"/>
                      <w:marBottom w:val="0"/>
                      <w:divBdr>
                        <w:top w:val="none" w:sz="0" w:space="0" w:color="auto"/>
                        <w:left w:val="none" w:sz="0" w:space="0" w:color="auto"/>
                        <w:bottom w:val="none" w:sz="0" w:space="0" w:color="auto"/>
                        <w:right w:val="none" w:sz="0" w:space="0" w:color="auto"/>
                      </w:divBdr>
                    </w:div>
                    <w:div w:id="172689572">
                      <w:marLeft w:val="0"/>
                      <w:marRight w:val="0"/>
                      <w:marTop w:val="0"/>
                      <w:marBottom w:val="0"/>
                      <w:divBdr>
                        <w:top w:val="none" w:sz="0" w:space="0" w:color="auto"/>
                        <w:left w:val="none" w:sz="0" w:space="0" w:color="auto"/>
                        <w:bottom w:val="none" w:sz="0" w:space="0" w:color="auto"/>
                        <w:right w:val="none" w:sz="0" w:space="0" w:color="auto"/>
                      </w:divBdr>
                    </w:div>
                    <w:div w:id="237985328">
                      <w:marLeft w:val="0"/>
                      <w:marRight w:val="0"/>
                      <w:marTop w:val="0"/>
                      <w:marBottom w:val="0"/>
                      <w:divBdr>
                        <w:top w:val="none" w:sz="0" w:space="0" w:color="auto"/>
                        <w:left w:val="none" w:sz="0" w:space="0" w:color="auto"/>
                        <w:bottom w:val="none" w:sz="0" w:space="0" w:color="auto"/>
                        <w:right w:val="none" w:sz="0" w:space="0" w:color="auto"/>
                      </w:divBdr>
                    </w:div>
                    <w:div w:id="1957561722">
                      <w:marLeft w:val="0"/>
                      <w:marRight w:val="0"/>
                      <w:marTop w:val="0"/>
                      <w:marBottom w:val="0"/>
                      <w:divBdr>
                        <w:top w:val="none" w:sz="0" w:space="0" w:color="auto"/>
                        <w:left w:val="none" w:sz="0" w:space="0" w:color="auto"/>
                        <w:bottom w:val="none" w:sz="0" w:space="0" w:color="auto"/>
                        <w:right w:val="none" w:sz="0" w:space="0" w:color="auto"/>
                      </w:divBdr>
                    </w:div>
                    <w:div w:id="331838264">
                      <w:marLeft w:val="0"/>
                      <w:marRight w:val="0"/>
                      <w:marTop w:val="0"/>
                      <w:marBottom w:val="0"/>
                      <w:divBdr>
                        <w:top w:val="none" w:sz="0" w:space="0" w:color="auto"/>
                        <w:left w:val="none" w:sz="0" w:space="0" w:color="auto"/>
                        <w:bottom w:val="none" w:sz="0" w:space="0" w:color="auto"/>
                        <w:right w:val="none" w:sz="0" w:space="0" w:color="auto"/>
                      </w:divBdr>
                    </w:div>
                    <w:div w:id="1617716668">
                      <w:marLeft w:val="0"/>
                      <w:marRight w:val="0"/>
                      <w:marTop w:val="0"/>
                      <w:marBottom w:val="0"/>
                      <w:divBdr>
                        <w:top w:val="none" w:sz="0" w:space="0" w:color="auto"/>
                        <w:left w:val="none" w:sz="0" w:space="0" w:color="auto"/>
                        <w:bottom w:val="none" w:sz="0" w:space="0" w:color="auto"/>
                        <w:right w:val="none" w:sz="0" w:space="0" w:color="auto"/>
                      </w:divBdr>
                    </w:div>
                    <w:div w:id="2103795420">
                      <w:marLeft w:val="0"/>
                      <w:marRight w:val="0"/>
                      <w:marTop w:val="0"/>
                      <w:marBottom w:val="0"/>
                      <w:divBdr>
                        <w:top w:val="none" w:sz="0" w:space="0" w:color="auto"/>
                        <w:left w:val="none" w:sz="0" w:space="0" w:color="auto"/>
                        <w:bottom w:val="none" w:sz="0" w:space="0" w:color="auto"/>
                        <w:right w:val="none" w:sz="0" w:space="0" w:color="auto"/>
                      </w:divBdr>
                    </w:div>
                    <w:div w:id="1423724279">
                      <w:marLeft w:val="0"/>
                      <w:marRight w:val="0"/>
                      <w:marTop w:val="0"/>
                      <w:marBottom w:val="0"/>
                      <w:divBdr>
                        <w:top w:val="none" w:sz="0" w:space="0" w:color="auto"/>
                        <w:left w:val="none" w:sz="0" w:space="0" w:color="auto"/>
                        <w:bottom w:val="none" w:sz="0" w:space="0" w:color="auto"/>
                        <w:right w:val="none" w:sz="0" w:space="0" w:color="auto"/>
                      </w:divBdr>
                    </w:div>
                    <w:div w:id="109858389">
                      <w:marLeft w:val="0"/>
                      <w:marRight w:val="0"/>
                      <w:marTop w:val="0"/>
                      <w:marBottom w:val="0"/>
                      <w:divBdr>
                        <w:top w:val="none" w:sz="0" w:space="0" w:color="auto"/>
                        <w:left w:val="none" w:sz="0" w:space="0" w:color="auto"/>
                        <w:bottom w:val="none" w:sz="0" w:space="0" w:color="auto"/>
                        <w:right w:val="none" w:sz="0" w:space="0" w:color="auto"/>
                      </w:divBdr>
                    </w:div>
                    <w:div w:id="974719059">
                      <w:marLeft w:val="0"/>
                      <w:marRight w:val="0"/>
                      <w:marTop w:val="0"/>
                      <w:marBottom w:val="0"/>
                      <w:divBdr>
                        <w:top w:val="none" w:sz="0" w:space="0" w:color="auto"/>
                        <w:left w:val="none" w:sz="0" w:space="0" w:color="auto"/>
                        <w:bottom w:val="none" w:sz="0" w:space="0" w:color="auto"/>
                        <w:right w:val="none" w:sz="0" w:space="0" w:color="auto"/>
                      </w:divBdr>
                    </w:div>
                    <w:div w:id="1687632774">
                      <w:marLeft w:val="0"/>
                      <w:marRight w:val="0"/>
                      <w:marTop w:val="0"/>
                      <w:marBottom w:val="0"/>
                      <w:divBdr>
                        <w:top w:val="none" w:sz="0" w:space="0" w:color="auto"/>
                        <w:left w:val="none" w:sz="0" w:space="0" w:color="auto"/>
                        <w:bottom w:val="none" w:sz="0" w:space="0" w:color="auto"/>
                        <w:right w:val="none" w:sz="0" w:space="0" w:color="auto"/>
                      </w:divBdr>
                    </w:div>
                    <w:div w:id="579220495">
                      <w:marLeft w:val="0"/>
                      <w:marRight w:val="0"/>
                      <w:marTop w:val="0"/>
                      <w:marBottom w:val="0"/>
                      <w:divBdr>
                        <w:top w:val="none" w:sz="0" w:space="0" w:color="auto"/>
                        <w:left w:val="none" w:sz="0" w:space="0" w:color="auto"/>
                        <w:bottom w:val="none" w:sz="0" w:space="0" w:color="auto"/>
                        <w:right w:val="none" w:sz="0" w:space="0" w:color="auto"/>
                      </w:divBdr>
                    </w:div>
                    <w:div w:id="1059548213">
                      <w:marLeft w:val="0"/>
                      <w:marRight w:val="0"/>
                      <w:marTop w:val="0"/>
                      <w:marBottom w:val="0"/>
                      <w:divBdr>
                        <w:top w:val="none" w:sz="0" w:space="0" w:color="auto"/>
                        <w:left w:val="none" w:sz="0" w:space="0" w:color="auto"/>
                        <w:bottom w:val="none" w:sz="0" w:space="0" w:color="auto"/>
                        <w:right w:val="none" w:sz="0" w:space="0" w:color="auto"/>
                      </w:divBdr>
                    </w:div>
                    <w:div w:id="1459103643">
                      <w:marLeft w:val="0"/>
                      <w:marRight w:val="0"/>
                      <w:marTop w:val="0"/>
                      <w:marBottom w:val="0"/>
                      <w:divBdr>
                        <w:top w:val="none" w:sz="0" w:space="0" w:color="auto"/>
                        <w:left w:val="none" w:sz="0" w:space="0" w:color="auto"/>
                        <w:bottom w:val="none" w:sz="0" w:space="0" w:color="auto"/>
                        <w:right w:val="none" w:sz="0" w:space="0" w:color="auto"/>
                      </w:divBdr>
                    </w:div>
                    <w:div w:id="1726373057">
                      <w:marLeft w:val="0"/>
                      <w:marRight w:val="0"/>
                      <w:marTop w:val="0"/>
                      <w:marBottom w:val="0"/>
                      <w:divBdr>
                        <w:top w:val="none" w:sz="0" w:space="0" w:color="auto"/>
                        <w:left w:val="none" w:sz="0" w:space="0" w:color="auto"/>
                        <w:bottom w:val="none" w:sz="0" w:space="0" w:color="auto"/>
                        <w:right w:val="none" w:sz="0" w:space="0" w:color="auto"/>
                      </w:divBdr>
                    </w:div>
                    <w:div w:id="1815752797">
                      <w:marLeft w:val="0"/>
                      <w:marRight w:val="0"/>
                      <w:marTop w:val="0"/>
                      <w:marBottom w:val="0"/>
                      <w:divBdr>
                        <w:top w:val="none" w:sz="0" w:space="0" w:color="auto"/>
                        <w:left w:val="none" w:sz="0" w:space="0" w:color="auto"/>
                        <w:bottom w:val="none" w:sz="0" w:space="0" w:color="auto"/>
                        <w:right w:val="none" w:sz="0" w:space="0" w:color="auto"/>
                      </w:divBdr>
                    </w:div>
                    <w:div w:id="1928882481">
                      <w:marLeft w:val="0"/>
                      <w:marRight w:val="0"/>
                      <w:marTop w:val="0"/>
                      <w:marBottom w:val="0"/>
                      <w:divBdr>
                        <w:top w:val="none" w:sz="0" w:space="0" w:color="auto"/>
                        <w:left w:val="none" w:sz="0" w:space="0" w:color="auto"/>
                        <w:bottom w:val="none" w:sz="0" w:space="0" w:color="auto"/>
                        <w:right w:val="none" w:sz="0" w:space="0" w:color="auto"/>
                      </w:divBdr>
                    </w:div>
                    <w:div w:id="661348861">
                      <w:marLeft w:val="0"/>
                      <w:marRight w:val="0"/>
                      <w:marTop w:val="0"/>
                      <w:marBottom w:val="0"/>
                      <w:divBdr>
                        <w:top w:val="none" w:sz="0" w:space="0" w:color="auto"/>
                        <w:left w:val="none" w:sz="0" w:space="0" w:color="auto"/>
                        <w:bottom w:val="none" w:sz="0" w:space="0" w:color="auto"/>
                        <w:right w:val="none" w:sz="0" w:space="0" w:color="auto"/>
                      </w:divBdr>
                    </w:div>
                    <w:div w:id="1533691510">
                      <w:marLeft w:val="0"/>
                      <w:marRight w:val="0"/>
                      <w:marTop w:val="0"/>
                      <w:marBottom w:val="0"/>
                      <w:divBdr>
                        <w:top w:val="none" w:sz="0" w:space="0" w:color="auto"/>
                        <w:left w:val="none" w:sz="0" w:space="0" w:color="auto"/>
                        <w:bottom w:val="none" w:sz="0" w:space="0" w:color="auto"/>
                        <w:right w:val="none" w:sz="0" w:space="0" w:color="auto"/>
                      </w:divBdr>
                    </w:div>
                    <w:div w:id="1048995364">
                      <w:marLeft w:val="0"/>
                      <w:marRight w:val="0"/>
                      <w:marTop w:val="0"/>
                      <w:marBottom w:val="0"/>
                      <w:divBdr>
                        <w:top w:val="none" w:sz="0" w:space="0" w:color="auto"/>
                        <w:left w:val="none" w:sz="0" w:space="0" w:color="auto"/>
                        <w:bottom w:val="none" w:sz="0" w:space="0" w:color="auto"/>
                        <w:right w:val="none" w:sz="0" w:space="0" w:color="auto"/>
                      </w:divBdr>
                    </w:div>
                    <w:div w:id="415134322">
                      <w:marLeft w:val="0"/>
                      <w:marRight w:val="0"/>
                      <w:marTop w:val="0"/>
                      <w:marBottom w:val="0"/>
                      <w:divBdr>
                        <w:top w:val="none" w:sz="0" w:space="0" w:color="auto"/>
                        <w:left w:val="none" w:sz="0" w:space="0" w:color="auto"/>
                        <w:bottom w:val="none" w:sz="0" w:space="0" w:color="auto"/>
                        <w:right w:val="none" w:sz="0" w:space="0" w:color="auto"/>
                      </w:divBdr>
                    </w:div>
                    <w:div w:id="834763280">
                      <w:marLeft w:val="0"/>
                      <w:marRight w:val="0"/>
                      <w:marTop w:val="0"/>
                      <w:marBottom w:val="0"/>
                      <w:divBdr>
                        <w:top w:val="none" w:sz="0" w:space="0" w:color="auto"/>
                        <w:left w:val="none" w:sz="0" w:space="0" w:color="auto"/>
                        <w:bottom w:val="none" w:sz="0" w:space="0" w:color="auto"/>
                        <w:right w:val="none" w:sz="0" w:space="0" w:color="auto"/>
                      </w:divBdr>
                    </w:div>
                    <w:div w:id="1727339908">
                      <w:marLeft w:val="0"/>
                      <w:marRight w:val="0"/>
                      <w:marTop w:val="0"/>
                      <w:marBottom w:val="0"/>
                      <w:divBdr>
                        <w:top w:val="none" w:sz="0" w:space="0" w:color="auto"/>
                        <w:left w:val="none" w:sz="0" w:space="0" w:color="auto"/>
                        <w:bottom w:val="none" w:sz="0" w:space="0" w:color="auto"/>
                        <w:right w:val="none" w:sz="0" w:space="0" w:color="auto"/>
                      </w:divBdr>
                    </w:div>
                    <w:div w:id="1460218863">
                      <w:marLeft w:val="0"/>
                      <w:marRight w:val="0"/>
                      <w:marTop w:val="0"/>
                      <w:marBottom w:val="0"/>
                      <w:divBdr>
                        <w:top w:val="none" w:sz="0" w:space="0" w:color="auto"/>
                        <w:left w:val="none" w:sz="0" w:space="0" w:color="auto"/>
                        <w:bottom w:val="none" w:sz="0" w:space="0" w:color="auto"/>
                        <w:right w:val="none" w:sz="0" w:space="0" w:color="auto"/>
                      </w:divBdr>
                    </w:div>
                    <w:div w:id="242566279">
                      <w:marLeft w:val="0"/>
                      <w:marRight w:val="0"/>
                      <w:marTop w:val="0"/>
                      <w:marBottom w:val="0"/>
                      <w:divBdr>
                        <w:top w:val="none" w:sz="0" w:space="0" w:color="auto"/>
                        <w:left w:val="none" w:sz="0" w:space="0" w:color="auto"/>
                        <w:bottom w:val="none" w:sz="0" w:space="0" w:color="auto"/>
                        <w:right w:val="none" w:sz="0" w:space="0" w:color="auto"/>
                      </w:divBdr>
                    </w:div>
                    <w:div w:id="12652367">
                      <w:marLeft w:val="0"/>
                      <w:marRight w:val="0"/>
                      <w:marTop w:val="0"/>
                      <w:marBottom w:val="0"/>
                      <w:divBdr>
                        <w:top w:val="none" w:sz="0" w:space="0" w:color="auto"/>
                        <w:left w:val="none" w:sz="0" w:space="0" w:color="auto"/>
                        <w:bottom w:val="none" w:sz="0" w:space="0" w:color="auto"/>
                        <w:right w:val="none" w:sz="0" w:space="0" w:color="auto"/>
                      </w:divBdr>
                    </w:div>
                    <w:div w:id="1192307633">
                      <w:marLeft w:val="0"/>
                      <w:marRight w:val="0"/>
                      <w:marTop w:val="0"/>
                      <w:marBottom w:val="0"/>
                      <w:divBdr>
                        <w:top w:val="none" w:sz="0" w:space="0" w:color="auto"/>
                        <w:left w:val="none" w:sz="0" w:space="0" w:color="auto"/>
                        <w:bottom w:val="none" w:sz="0" w:space="0" w:color="auto"/>
                        <w:right w:val="none" w:sz="0" w:space="0" w:color="auto"/>
                      </w:divBdr>
                    </w:div>
                    <w:div w:id="941766808">
                      <w:marLeft w:val="0"/>
                      <w:marRight w:val="0"/>
                      <w:marTop w:val="0"/>
                      <w:marBottom w:val="0"/>
                      <w:divBdr>
                        <w:top w:val="none" w:sz="0" w:space="0" w:color="auto"/>
                        <w:left w:val="none" w:sz="0" w:space="0" w:color="auto"/>
                        <w:bottom w:val="none" w:sz="0" w:space="0" w:color="auto"/>
                        <w:right w:val="none" w:sz="0" w:space="0" w:color="auto"/>
                      </w:divBdr>
                    </w:div>
                    <w:div w:id="1105468328">
                      <w:marLeft w:val="0"/>
                      <w:marRight w:val="0"/>
                      <w:marTop w:val="0"/>
                      <w:marBottom w:val="0"/>
                      <w:divBdr>
                        <w:top w:val="none" w:sz="0" w:space="0" w:color="auto"/>
                        <w:left w:val="none" w:sz="0" w:space="0" w:color="auto"/>
                        <w:bottom w:val="none" w:sz="0" w:space="0" w:color="auto"/>
                        <w:right w:val="none" w:sz="0" w:space="0" w:color="auto"/>
                      </w:divBdr>
                    </w:div>
                    <w:div w:id="76169528">
                      <w:marLeft w:val="0"/>
                      <w:marRight w:val="0"/>
                      <w:marTop w:val="0"/>
                      <w:marBottom w:val="0"/>
                      <w:divBdr>
                        <w:top w:val="none" w:sz="0" w:space="0" w:color="auto"/>
                        <w:left w:val="none" w:sz="0" w:space="0" w:color="auto"/>
                        <w:bottom w:val="none" w:sz="0" w:space="0" w:color="auto"/>
                        <w:right w:val="none" w:sz="0" w:space="0" w:color="auto"/>
                      </w:divBdr>
                    </w:div>
                    <w:div w:id="705523271">
                      <w:marLeft w:val="0"/>
                      <w:marRight w:val="0"/>
                      <w:marTop w:val="0"/>
                      <w:marBottom w:val="0"/>
                      <w:divBdr>
                        <w:top w:val="none" w:sz="0" w:space="0" w:color="auto"/>
                        <w:left w:val="none" w:sz="0" w:space="0" w:color="auto"/>
                        <w:bottom w:val="none" w:sz="0" w:space="0" w:color="auto"/>
                        <w:right w:val="none" w:sz="0" w:space="0" w:color="auto"/>
                      </w:divBdr>
                    </w:div>
                    <w:div w:id="1231381737">
                      <w:marLeft w:val="0"/>
                      <w:marRight w:val="0"/>
                      <w:marTop w:val="0"/>
                      <w:marBottom w:val="0"/>
                      <w:divBdr>
                        <w:top w:val="none" w:sz="0" w:space="0" w:color="auto"/>
                        <w:left w:val="none" w:sz="0" w:space="0" w:color="auto"/>
                        <w:bottom w:val="none" w:sz="0" w:space="0" w:color="auto"/>
                        <w:right w:val="none" w:sz="0" w:space="0" w:color="auto"/>
                      </w:divBdr>
                    </w:div>
                    <w:div w:id="1980912657">
                      <w:marLeft w:val="0"/>
                      <w:marRight w:val="0"/>
                      <w:marTop w:val="0"/>
                      <w:marBottom w:val="0"/>
                      <w:divBdr>
                        <w:top w:val="none" w:sz="0" w:space="0" w:color="auto"/>
                        <w:left w:val="none" w:sz="0" w:space="0" w:color="auto"/>
                        <w:bottom w:val="none" w:sz="0" w:space="0" w:color="auto"/>
                        <w:right w:val="none" w:sz="0" w:space="0" w:color="auto"/>
                      </w:divBdr>
                    </w:div>
                    <w:div w:id="588006279">
                      <w:marLeft w:val="0"/>
                      <w:marRight w:val="0"/>
                      <w:marTop w:val="0"/>
                      <w:marBottom w:val="0"/>
                      <w:divBdr>
                        <w:top w:val="none" w:sz="0" w:space="0" w:color="auto"/>
                        <w:left w:val="none" w:sz="0" w:space="0" w:color="auto"/>
                        <w:bottom w:val="none" w:sz="0" w:space="0" w:color="auto"/>
                        <w:right w:val="none" w:sz="0" w:space="0" w:color="auto"/>
                      </w:divBdr>
                    </w:div>
                    <w:div w:id="1031346570">
                      <w:marLeft w:val="0"/>
                      <w:marRight w:val="0"/>
                      <w:marTop w:val="0"/>
                      <w:marBottom w:val="0"/>
                      <w:divBdr>
                        <w:top w:val="none" w:sz="0" w:space="0" w:color="auto"/>
                        <w:left w:val="none" w:sz="0" w:space="0" w:color="auto"/>
                        <w:bottom w:val="none" w:sz="0" w:space="0" w:color="auto"/>
                        <w:right w:val="none" w:sz="0" w:space="0" w:color="auto"/>
                      </w:divBdr>
                    </w:div>
                    <w:div w:id="1706253128">
                      <w:marLeft w:val="0"/>
                      <w:marRight w:val="0"/>
                      <w:marTop w:val="0"/>
                      <w:marBottom w:val="0"/>
                      <w:divBdr>
                        <w:top w:val="none" w:sz="0" w:space="0" w:color="auto"/>
                        <w:left w:val="none" w:sz="0" w:space="0" w:color="auto"/>
                        <w:bottom w:val="none" w:sz="0" w:space="0" w:color="auto"/>
                        <w:right w:val="none" w:sz="0" w:space="0" w:color="auto"/>
                      </w:divBdr>
                    </w:div>
                    <w:div w:id="1846165425">
                      <w:marLeft w:val="0"/>
                      <w:marRight w:val="0"/>
                      <w:marTop w:val="0"/>
                      <w:marBottom w:val="0"/>
                      <w:divBdr>
                        <w:top w:val="none" w:sz="0" w:space="0" w:color="auto"/>
                        <w:left w:val="none" w:sz="0" w:space="0" w:color="auto"/>
                        <w:bottom w:val="none" w:sz="0" w:space="0" w:color="auto"/>
                        <w:right w:val="none" w:sz="0" w:space="0" w:color="auto"/>
                      </w:divBdr>
                    </w:div>
                    <w:div w:id="294721160">
                      <w:marLeft w:val="0"/>
                      <w:marRight w:val="0"/>
                      <w:marTop w:val="0"/>
                      <w:marBottom w:val="0"/>
                      <w:divBdr>
                        <w:top w:val="none" w:sz="0" w:space="0" w:color="auto"/>
                        <w:left w:val="none" w:sz="0" w:space="0" w:color="auto"/>
                        <w:bottom w:val="none" w:sz="0" w:space="0" w:color="auto"/>
                        <w:right w:val="none" w:sz="0" w:space="0" w:color="auto"/>
                      </w:divBdr>
                    </w:div>
                    <w:div w:id="1848322258">
                      <w:marLeft w:val="0"/>
                      <w:marRight w:val="0"/>
                      <w:marTop w:val="0"/>
                      <w:marBottom w:val="0"/>
                      <w:divBdr>
                        <w:top w:val="none" w:sz="0" w:space="0" w:color="auto"/>
                        <w:left w:val="none" w:sz="0" w:space="0" w:color="auto"/>
                        <w:bottom w:val="none" w:sz="0" w:space="0" w:color="auto"/>
                        <w:right w:val="none" w:sz="0" w:space="0" w:color="auto"/>
                      </w:divBdr>
                    </w:div>
                    <w:div w:id="219172696">
                      <w:marLeft w:val="0"/>
                      <w:marRight w:val="0"/>
                      <w:marTop w:val="0"/>
                      <w:marBottom w:val="0"/>
                      <w:divBdr>
                        <w:top w:val="none" w:sz="0" w:space="0" w:color="auto"/>
                        <w:left w:val="none" w:sz="0" w:space="0" w:color="auto"/>
                        <w:bottom w:val="none" w:sz="0" w:space="0" w:color="auto"/>
                        <w:right w:val="none" w:sz="0" w:space="0" w:color="auto"/>
                      </w:divBdr>
                    </w:div>
                    <w:div w:id="1894997674">
                      <w:marLeft w:val="0"/>
                      <w:marRight w:val="0"/>
                      <w:marTop w:val="0"/>
                      <w:marBottom w:val="0"/>
                      <w:divBdr>
                        <w:top w:val="none" w:sz="0" w:space="0" w:color="auto"/>
                        <w:left w:val="none" w:sz="0" w:space="0" w:color="auto"/>
                        <w:bottom w:val="none" w:sz="0" w:space="0" w:color="auto"/>
                        <w:right w:val="none" w:sz="0" w:space="0" w:color="auto"/>
                      </w:divBdr>
                    </w:div>
                    <w:div w:id="1104687346">
                      <w:marLeft w:val="0"/>
                      <w:marRight w:val="0"/>
                      <w:marTop w:val="0"/>
                      <w:marBottom w:val="0"/>
                      <w:divBdr>
                        <w:top w:val="none" w:sz="0" w:space="0" w:color="auto"/>
                        <w:left w:val="none" w:sz="0" w:space="0" w:color="auto"/>
                        <w:bottom w:val="none" w:sz="0" w:space="0" w:color="auto"/>
                        <w:right w:val="none" w:sz="0" w:space="0" w:color="auto"/>
                      </w:divBdr>
                    </w:div>
                    <w:div w:id="1264533120">
                      <w:marLeft w:val="0"/>
                      <w:marRight w:val="0"/>
                      <w:marTop w:val="0"/>
                      <w:marBottom w:val="0"/>
                      <w:divBdr>
                        <w:top w:val="none" w:sz="0" w:space="0" w:color="auto"/>
                        <w:left w:val="none" w:sz="0" w:space="0" w:color="auto"/>
                        <w:bottom w:val="none" w:sz="0" w:space="0" w:color="auto"/>
                        <w:right w:val="none" w:sz="0" w:space="0" w:color="auto"/>
                      </w:divBdr>
                    </w:div>
                    <w:div w:id="1644582876">
                      <w:marLeft w:val="0"/>
                      <w:marRight w:val="0"/>
                      <w:marTop w:val="0"/>
                      <w:marBottom w:val="0"/>
                      <w:divBdr>
                        <w:top w:val="none" w:sz="0" w:space="0" w:color="auto"/>
                        <w:left w:val="none" w:sz="0" w:space="0" w:color="auto"/>
                        <w:bottom w:val="none" w:sz="0" w:space="0" w:color="auto"/>
                        <w:right w:val="none" w:sz="0" w:space="0" w:color="auto"/>
                      </w:divBdr>
                    </w:div>
                    <w:div w:id="869882050">
                      <w:marLeft w:val="0"/>
                      <w:marRight w:val="0"/>
                      <w:marTop w:val="0"/>
                      <w:marBottom w:val="0"/>
                      <w:divBdr>
                        <w:top w:val="none" w:sz="0" w:space="0" w:color="auto"/>
                        <w:left w:val="none" w:sz="0" w:space="0" w:color="auto"/>
                        <w:bottom w:val="none" w:sz="0" w:space="0" w:color="auto"/>
                        <w:right w:val="none" w:sz="0" w:space="0" w:color="auto"/>
                      </w:divBdr>
                    </w:div>
                    <w:div w:id="450706678">
                      <w:marLeft w:val="0"/>
                      <w:marRight w:val="0"/>
                      <w:marTop w:val="0"/>
                      <w:marBottom w:val="0"/>
                      <w:divBdr>
                        <w:top w:val="none" w:sz="0" w:space="0" w:color="auto"/>
                        <w:left w:val="none" w:sz="0" w:space="0" w:color="auto"/>
                        <w:bottom w:val="none" w:sz="0" w:space="0" w:color="auto"/>
                        <w:right w:val="none" w:sz="0" w:space="0" w:color="auto"/>
                      </w:divBdr>
                    </w:div>
                    <w:div w:id="1010835809">
                      <w:marLeft w:val="0"/>
                      <w:marRight w:val="0"/>
                      <w:marTop w:val="0"/>
                      <w:marBottom w:val="0"/>
                      <w:divBdr>
                        <w:top w:val="none" w:sz="0" w:space="0" w:color="auto"/>
                        <w:left w:val="none" w:sz="0" w:space="0" w:color="auto"/>
                        <w:bottom w:val="none" w:sz="0" w:space="0" w:color="auto"/>
                        <w:right w:val="none" w:sz="0" w:space="0" w:color="auto"/>
                      </w:divBdr>
                    </w:div>
                    <w:div w:id="456070338">
                      <w:marLeft w:val="0"/>
                      <w:marRight w:val="0"/>
                      <w:marTop w:val="0"/>
                      <w:marBottom w:val="0"/>
                      <w:divBdr>
                        <w:top w:val="none" w:sz="0" w:space="0" w:color="auto"/>
                        <w:left w:val="none" w:sz="0" w:space="0" w:color="auto"/>
                        <w:bottom w:val="none" w:sz="0" w:space="0" w:color="auto"/>
                        <w:right w:val="none" w:sz="0" w:space="0" w:color="auto"/>
                      </w:divBdr>
                    </w:div>
                    <w:div w:id="1531608932">
                      <w:marLeft w:val="0"/>
                      <w:marRight w:val="0"/>
                      <w:marTop w:val="0"/>
                      <w:marBottom w:val="0"/>
                      <w:divBdr>
                        <w:top w:val="none" w:sz="0" w:space="0" w:color="auto"/>
                        <w:left w:val="none" w:sz="0" w:space="0" w:color="auto"/>
                        <w:bottom w:val="none" w:sz="0" w:space="0" w:color="auto"/>
                        <w:right w:val="none" w:sz="0" w:space="0" w:color="auto"/>
                      </w:divBdr>
                    </w:div>
                    <w:div w:id="1072198707">
                      <w:marLeft w:val="0"/>
                      <w:marRight w:val="0"/>
                      <w:marTop w:val="0"/>
                      <w:marBottom w:val="0"/>
                      <w:divBdr>
                        <w:top w:val="none" w:sz="0" w:space="0" w:color="auto"/>
                        <w:left w:val="none" w:sz="0" w:space="0" w:color="auto"/>
                        <w:bottom w:val="none" w:sz="0" w:space="0" w:color="auto"/>
                        <w:right w:val="none" w:sz="0" w:space="0" w:color="auto"/>
                      </w:divBdr>
                    </w:div>
                    <w:div w:id="1726097915">
                      <w:marLeft w:val="0"/>
                      <w:marRight w:val="0"/>
                      <w:marTop w:val="0"/>
                      <w:marBottom w:val="0"/>
                      <w:divBdr>
                        <w:top w:val="none" w:sz="0" w:space="0" w:color="auto"/>
                        <w:left w:val="none" w:sz="0" w:space="0" w:color="auto"/>
                        <w:bottom w:val="none" w:sz="0" w:space="0" w:color="auto"/>
                        <w:right w:val="none" w:sz="0" w:space="0" w:color="auto"/>
                      </w:divBdr>
                    </w:div>
                    <w:div w:id="477263442">
                      <w:marLeft w:val="0"/>
                      <w:marRight w:val="0"/>
                      <w:marTop w:val="0"/>
                      <w:marBottom w:val="0"/>
                      <w:divBdr>
                        <w:top w:val="none" w:sz="0" w:space="0" w:color="auto"/>
                        <w:left w:val="none" w:sz="0" w:space="0" w:color="auto"/>
                        <w:bottom w:val="none" w:sz="0" w:space="0" w:color="auto"/>
                        <w:right w:val="none" w:sz="0" w:space="0" w:color="auto"/>
                      </w:divBdr>
                    </w:div>
                    <w:div w:id="1588339767">
                      <w:marLeft w:val="0"/>
                      <w:marRight w:val="0"/>
                      <w:marTop w:val="0"/>
                      <w:marBottom w:val="0"/>
                      <w:divBdr>
                        <w:top w:val="none" w:sz="0" w:space="0" w:color="auto"/>
                        <w:left w:val="none" w:sz="0" w:space="0" w:color="auto"/>
                        <w:bottom w:val="none" w:sz="0" w:space="0" w:color="auto"/>
                        <w:right w:val="none" w:sz="0" w:space="0" w:color="auto"/>
                      </w:divBdr>
                    </w:div>
                    <w:div w:id="1816943803">
                      <w:marLeft w:val="0"/>
                      <w:marRight w:val="0"/>
                      <w:marTop w:val="0"/>
                      <w:marBottom w:val="0"/>
                      <w:divBdr>
                        <w:top w:val="none" w:sz="0" w:space="0" w:color="auto"/>
                        <w:left w:val="none" w:sz="0" w:space="0" w:color="auto"/>
                        <w:bottom w:val="none" w:sz="0" w:space="0" w:color="auto"/>
                        <w:right w:val="none" w:sz="0" w:space="0" w:color="auto"/>
                      </w:divBdr>
                    </w:div>
                    <w:div w:id="663239701">
                      <w:marLeft w:val="0"/>
                      <w:marRight w:val="0"/>
                      <w:marTop w:val="0"/>
                      <w:marBottom w:val="0"/>
                      <w:divBdr>
                        <w:top w:val="none" w:sz="0" w:space="0" w:color="auto"/>
                        <w:left w:val="none" w:sz="0" w:space="0" w:color="auto"/>
                        <w:bottom w:val="none" w:sz="0" w:space="0" w:color="auto"/>
                        <w:right w:val="none" w:sz="0" w:space="0" w:color="auto"/>
                      </w:divBdr>
                    </w:div>
                    <w:div w:id="2083944240">
                      <w:marLeft w:val="0"/>
                      <w:marRight w:val="0"/>
                      <w:marTop w:val="0"/>
                      <w:marBottom w:val="0"/>
                      <w:divBdr>
                        <w:top w:val="none" w:sz="0" w:space="0" w:color="auto"/>
                        <w:left w:val="none" w:sz="0" w:space="0" w:color="auto"/>
                        <w:bottom w:val="none" w:sz="0" w:space="0" w:color="auto"/>
                        <w:right w:val="none" w:sz="0" w:space="0" w:color="auto"/>
                      </w:divBdr>
                    </w:div>
                    <w:div w:id="361324010">
                      <w:marLeft w:val="0"/>
                      <w:marRight w:val="0"/>
                      <w:marTop w:val="0"/>
                      <w:marBottom w:val="0"/>
                      <w:divBdr>
                        <w:top w:val="none" w:sz="0" w:space="0" w:color="auto"/>
                        <w:left w:val="none" w:sz="0" w:space="0" w:color="auto"/>
                        <w:bottom w:val="none" w:sz="0" w:space="0" w:color="auto"/>
                        <w:right w:val="none" w:sz="0" w:space="0" w:color="auto"/>
                      </w:divBdr>
                    </w:div>
                    <w:div w:id="1809467120">
                      <w:marLeft w:val="0"/>
                      <w:marRight w:val="0"/>
                      <w:marTop w:val="0"/>
                      <w:marBottom w:val="0"/>
                      <w:divBdr>
                        <w:top w:val="none" w:sz="0" w:space="0" w:color="auto"/>
                        <w:left w:val="none" w:sz="0" w:space="0" w:color="auto"/>
                        <w:bottom w:val="none" w:sz="0" w:space="0" w:color="auto"/>
                        <w:right w:val="none" w:sz="0" w:space="0" w:color="auto"/>
                      </w:divBdr>
                    </w:div>
                    <w:div w:id="256908633">
                      <w:marLeft w:val="0"/>
                      <w:marRight w:val="0"/>
                      <w:marTop w:val="0"/>
                      <w:marBottom w:val="0"/>
                      <w:divBdr>
                        <w:top w:val="none" w:sz="0" w:space="0" w:color="auto"/>
                        <w:left w:val="none" w:sz="0" w:space="0" w:color="auto"/>
                        <w:bottom w:val="none" w:sz="0" w:space="0" w:color="auto"/>
                        <w:right w:val="none" w:sz="0" w:space="0" w:color="auto"/>
                      </w:divBdr>
                    </w:div>
                    <w:div w:id="2005931825">
                      <w:marLeft w:val="0"/>
                      <w:marRight w:val="0"/>
                      <w:marTop w:val="0"/>
                      <w:marBottom w:val="0"/>
                      <w:divBdr>
                        <w:top w:val="none" w:sz="0" w:space="0" w:color="auto"/>
                        <w:left w:val="none" w:sz="0" w:space="0" w:color="auto"/>
                        <w:bottom w:val="none" w:sz="0" w:space="0" w:color="auto"/>
                        <w:right w:val="none" w:sz="0" w:space="0" w:color="auto"/>
                      </w:divBdr>
                    </w:div>
                    <w:div w:id="832910491">
                      <w:marLeft w:val="0"/>
                      <w:marRight w:val="0"/>
                      <w:marTop w:val="0"/>
                      <w:marBottom w:val="0"/>
                      <w:divBdr>
                        <w:top w:val="none" w:sz="0" w:space="0" w:color="auto"/>
                        <w:left w:val="none" w:sz="0" w:space="0" w:color="auto"/>
                        <w:bottom w:val="none" w:sz="0" w:space="0" w:color="auto"/>
                        <w:right w:val="none" w:sz="0" w:space="0" w:color="auto"/>
                      </w:divBdr>
                    </w:div>
                    <w:div w:id="1083062169">
                      <w:marLeft w:val="0"/>
                      <w:marRight w:val="0"/>
                      <w:marTop w:val="0"/>
                      <w:marBottom w:val="0"/>
                      <w:divBdr>
                        <w:top w:val="none" w:sz="0" w:space="0" w:color="auto"/>
                        <w:left w:val="none" w:sz="0" w:space="0" w:color="auto"/>
                        <w:bottom w:val="none" w:sz="0" w:space="0" w:color="auto"/>
                        <w:right w:val="none" w:sz="0" w:space="0" w:color="auto"/>
                      </w:divBdr>
                    </w:div>
                    <w:div w:id="148720143">
                      <w:marLeft w:val="0"/>
                      <w:marRight w:val="0"/>
                      <w:marTop w:val="0"/>
                      <w:marBottom w:val="0"/>
                      <w:divBdr>
                        <w:top w:val="none" w:sz="0" w:space="0" w:color="auto"/>
                        <w:left w:val="none" w:sz="0" w:space="0" w:color="auto"/>
                        <w:bottom w:val="none" w:sz="0" w:space="0" w:color="auto"/>
                        <w:right w:val="none" w:sz="0" w:space="0" w:color="auto"/>
                      </w:divBdr>
                    </w:div>
                    <w:div w:id="1126313573">
                      <w:marLeft w:val="0"/>
                      <w:marRight w:val="0"/>
                      <w:marTop w:val="0"/>
                      <w:marBottom w:val="0"/>
                      <w:divBdr>
                        <w:top w:val="none" w:sz="0" w:space="0" w:color="auto"/>
                        <w:left w:val="none" w:sz="0" w:space="0" w:color="auto"/>
                        <w:bottom w:val="none" w:sz="0" w:space="0" w:color="auto"/>
                        <w:right w:val="none" w:sz="0" w:space="0" w:color="auto"/>
                      </w:divBdr>
                    </w:div>
                    <w:div w:id="1622298366">
                      <w:marLeft w:val="0"/>
                      <w:marRight w:val="0"/>
                      <w:marTop w:val="0"/>
                      <w:marBottom w:val="0"/>
                      <w:divBdr>
                        <w:top w:val="none" w:sz="0" w:space="0" w:color="auto"/>
                        <w:left w:val="none" w:sz="0" w:space="0" w:color="auto"/>
                        <w:bottom w:val="none" w:sz="0" w:space="0" w:color="auto"/>
                        <w:right w:val="none" w:sz="0" w:space="0" w:color="auto"/>
                      </w:divBdr>
                    </w:div>
                    <w:div w:id="2040204199">
                      <w:marLeft w:val="0"/>
                      <w:marRight w:val="0"/>
                      <w:marTop w:val="0"/>
                      <w:marBottom w:val="0"/>
                      <w:divBdr>
                        <w:top w:val="none" w:sz="0" w:space="0" w:color="auto"/>
                        <w:left w:val="none" w:sz="0" w:space="0" w:color="auto"/>
                        <w:bottom w:val="none" w:sz="0" w:space="0" w:color="auto"/>
                        <w:right w:val="none" w:sz="0" w:space="0" w:color="auto"/>
                      </w:divBdr>
                    </w:div>
                    <w:div w:id="543759660">
                      <w:marLeft w:val="0"/>
                      <w:marRight w:val="0"/>
                      <w:marTop w:val="0"/>
                      <w:marBottom w:val="0"/>
                      <w:divBdr>
                        <w:top w:val="none" w:sz="0" w:space="0" w:color="auto"/>
                        <w:left w:val="none" w:sz="0" w:space="0" w:color="auto"/>
                        <w:bottom w:val="none" w:sz="0" w:space="0" w:color="auto"/>
                        <w:right w:val="none" w:sz="0" w:space="0" w:color="auto"/>
                      </w:divBdr>
                    </w:div>
                    <w:div w:id="851381228">
                      <w:marLeft w:val="0"/>
                      <w:marRight w:val="0"/>
                      <w:marTop w:val="0"/>
                      <w:marBottom w:val="0"/>
                      <w:divBdr>
                        <w:top w:val="none" w:sz="0" w:space="0" w:color="auto"/>
                        <w:left w:val="none" w:sz="0" w:space="0" w:color="auto"/>
                        <w:bottom w:val="none" w:sz="0" w:space="0" w:color="auto"/>
                        <w:right w:val="none" w:sz="0" w:space="0" w:color="auto"/>
                      </w:divBdr>
                    </w:div>
                    <w:div w:id="1689983680">
                      <w:marLeft w:val="0"/>
                      <w:marRight w:val="0"/>
                      <w:marTop w:val="0"/>
                      <w:marBottom w:val="0"/>
                      <w:divBdr>
                        <w:top w:val="none" w:sz="0" w:space="0" w:color="auto"/>
                        <w:left w:val="none" w:sz="0" w:space="0" w:color="auto"/>
                        <w:bottom w:val="none" w:sz="0" w:space="0" w:color="auto"/>
                        <w:right w:val="none" w:sz="0" w:space="0" w:color="auto"/>
                      </w:divBdr>
                    </w:div>
                    <w:div w:id="950891191">
                      <w:marLeft w:val="0"/>
                      <w:marRight w:val="0"/>
                      <w:marTop w:val="0"/>
                      <w:marBottom w:val="0"/>
                      <w:divBdr>
                        <w:top w:val="none" w:sz="0" w:space="0" w:color="auto"/>
                        <w:left w:val="none" w:sz="0" w:space="0" w:color="auto"/>
                        <w:bottom w:val="none" w:sz="0" w:space="0" w:color="auto"/>
                        <w:right w:val="none" w:sz="0" w:space="0" w:color="auto"/>
                      </w:divBdr>
                    </w:div>
                    <w:div w:id="1887326190">
                      <w:marLeft w:val="0"/>
                      <w:marRight w:val="0"/>
                      <w:marTop w:val="0"/>
                      <w:marBottom w:val="0"/>
                      <w:divBdr>
                        <w:top w:val="none" w:sz="0" w:space="0" w:color="auto"/>
                        <w:left w:val="none" w:sz="0" w:space="0" w:color="auto"/>
                        <w:bottom w:val="none" w:sz="0" w:space="0" w:color="auto"/>
                        <w:right w:val="none" w:sz="0" w:space="0" w:color="auto"/>
                      </w:divBdr>
                    </w:div>
                    <w:div w:id="1795563889">
                      <w:marLeft w:val="0"/>
                      <w:marRight w:val="0"/>
                      <w:marTop w:val="0"/>
                      <w:marBottom w:val="0"/>
                      <w:divBdr>
                        <w:top w:val="none" w:sz="0" w:space="0" w:color="auto"/>
                        <w:left w:val="none" w:sz="0" w:space="0" w:color="auto"/>
                        <w:bottom w:val="none" w:sz="0" w:space="0" w:color="auto"/>
                        <w:right w:val="none" w:sz="0" w:space="0" w:color="auto"/>
                      </w:divBdr>
                    </w:div>
                    <w:div w:id="145366892">
                      <w:marLeft w:val="0"/>
                      <w:marRight w:val="0"/>
                      <w:marTop w:val="0"/>
                      <w:marBottom w:val="0"/>
                      <w:divBdr>
                        <w:top w:val="none" w:sz="0" w:space="0" w:color="auto"/>
                        <w:left w:val="none" w:sz="0" w:space="0" w:color="auto"/>
                        <w:bottom w:val="none" w:sz="0" w:space="0" w:color="auto"/>
                        <w:right w:val="none" w:sz="0" w:space="0" w:color="auto"/>
                      </w:divBdr>
                    </w:div>
                    <w:div w:id="2442390">
                      <w:marLeft w:val="0"/>
                      <w:marRight w:val="0"/>
                      <w:marTop w:val="0"/>
                      <w:marBottom w:val="0"/>
                      <w:divBdr>
                        <w:top w:val="none" w:sz="0" w:space="0" w:color="auto"/>
                        <w:left w:val="none" w:sz="0" w:space="0" w:color="auto"/>
                        <w:bottom w:val="none" w:sz="0" w:space="0" w:color="auto"/>
                        <w:right w:val="none" w:sz="0" w:space="0" w:color="auto"/>
                      </w:divBdr>
                    </w:div>
                    <w:div w:id="1399286297">
                      <w:marLeft w:val="0"/>
                      <w:marRight w:val="0"/>
                      <w:marTop w:val="0"/>
                      <w:marBottom w:val="0"/>
                      <w:divBdr>
                        <w:top w:val="none" w:sz="0" w:space="0" w:color="auto"/>
                        <w:left w:val="none" w:sz="0" w:space="0" w:color="auto"/>
                        <w:bottom w:val="none" w:sz="0" w:space="0" w:color="auto"/>
                        <w:right w:val="none" w:sz="0" w:space="0" w:color="auto"/>
                      </w:divBdr>
                    </w:div>
                    <w:div w:id="1680236317">
                      <w:marLeft w:val="0"/>
                      <w:marRight w:val="0"/>
                      <w:marTop w:val="0"/>
                      <w:marBottom w:val="0"/>
                      <w:divBdr>
                        <w:top w:val="none" w:sz="0" w:space="0" w:color="auto"/>
                        <w:left w:val="none" w:sz="0" w:space="0" w:color="auto"/>
                        <w:bottom w:val="none" w:sz="0" w:space="0" w:color="auto"/>
                        <w:right w:val="none" w:sz="0" w:space="0" w:color="auto"/>
                      </w:divBdr>
                    </w:div>
                    <w:div w:id="47648269">
                      <w:marLeft w:val="0"/>
                      <w:marRight w:val="0"/>
                      <w:marTop w:val="0"/>
                      <w:marBottom w:val="0"/>
                      <w:divBdr>
                        <w:top w:val="none" w:sz="0" w:space="0" w:color="auto"/>
                        <w:left w:val="none" w:sz="0" w:space="0" w:color="auto"/>
                        <w:bottom w:val="none" w:sz="0" w:space="0" w:color="auto"/>
                        <w:right w:val="none" w:sz="0" w:space="0" w:color="auto"/>
                      </w:divBdr>
                    </w:div>
                    <w:div w:id="37319353">
                      <w:marLeft w:val="0"/>
                      <w:marRight w:val="0"/>
                      <w:marTop w:val="0"/>
                      <w:marBottom w:val="0"/>
                      <w:divBdr>
                        <w:top w:val="none" w:sz="0" w:space="0" w:color="auto"/>
                        <w:left w:val="none" w:sz="0" w:space="0" w:color="auto"/>
                        <w:bottom w:val="none" w:sz="0" w:space="0" w:color="auto"/>
                        <w:right w:val="none" w:sz="0" w:space="0" w:color="auto"/>
                      </w:divBdr>
                    </w:div>
                    <w:div w:id="1155990590">
                      <w:marLeft w:val="0"/>
                      <w:marRight w:val="0"/>
                      <w:marTop w:val="0"/>
                      <w:marBottom w:val="0"/>
                      <w:divBdr>
                        <w:top w:val="none" w:sz="0" w:space="0" w:color="auto"/>
                        <w:left w:val="none" w:sz="0" w:space="0" w:color="auto"/>
                        <w:bottom w:val="none" w:sz="0" w:space="0" w:color="auto"/>
                        <w:right w:val="none" w:sz="0" w:space="0" w:color="auto"/>
                      </w:divBdr>
                    </w:div>
                    <w:div w:id="1092749636">
                      <w:marLeft w:val="0"/>
                      <w:marRight w:val="0"/>
                      <w:marTop w:val="0"/>
                      <w:marBottom w:val="0"/>
                      <w:divBdr>
                        <w:top w:val="none" w:sz="0" w:space="0" w:color="auto"/>
                        <w:left w:val="none" w:sz="0" w:space="0" w:color="auto"/>
                        <w:bottom w:val="none" w:sz="0" w:space="0" w:color="auto"/>
                        <w:right w:val="none" w:sz="0" w:space="0" w:color="auto"/>
                      </w:divBdr>
                    </w:div>
                    <w:div w:id="2095349664">
                      <w:marLeft w:val="0"/>
                      <w:marRight w:val="0"/>
                      <w:marTop w:val="0"/>
                      <w:marBottom w:val="0"/>
                      <w:divBdr>
                        <w:top w:val="none" w:sz="0" w:space="0" w:color="auto"/>
                        <w:left w:val="none" w:sz="0" w:space="0" w:color="auto"/>
                        <w:bottom w:val="none" w:sz="0" w:space="0" w:color="auto"/>
                        <w:right w:val="none" w:sz="0" w:space="0" w:color="auto"/>
                      </w:divBdr>
                    </w:div>
                    <w:div w:id="1499685457">
                      <w:marLeft w:val="0"/>
                      <w:marRight w:val="0"/>
                      <w:marTop w:val="0"/>
                      <w:marBottom w:val="0"/>
                      <w:divBdr>
                        <w:top w:val="none" w:sz="0" w:space="0" w:color="auto"/>
                        <w:left w:val="none" w:sz="0" w:space="0" w:color="auto"/>
                        <w:bottom w:val="none" w:sz="0" w:space="0" w:color="auto"/>
                        <w:right w:val="none" w:sz="0" w:space="0" w:color="auto"/>
                      </w:divBdr>
                    </w:div>
                    <w:div w:id="1598710717">
                      <w:marLeft w:val="0"/>
                      <w:marRight w:val="0"/>
                      <w:marTop w:val="0"/>
                      <w:marBottom w:val="0"/>
                      <w:divBdr>
                        <w:top w:val="none" w:sz="0" w:space="0" w:color="auto"/>
                        <w:left w:val="none" w:sz="0" w:space="0" w:color="auto"/>
                        <w:bottom w:val="none" w:sz="0" w:space="0" w:color="auto"/>
                        <w:right w:val="none" w:sz="0" w:space="0" w:color="auto"/>
                      </w:divBdr>
                    </w:div>
                    <w:div w:id="22370648">
                      <w:marLeft w:val="0"/>
                      <w:marRight w:val="0"/>
                      <w:marTop w:val="0"/>
                      <w:marBottom w:val="0"/>
                      <w:divBdr>
                        <w:top w:val="none" w:sz="0" w:space="0" w:color="auto"/>
                        <w:left w:val="none" w:sz="0" w:space="0" w:color="auto"/>
                        <w:bottom w:val="none" w:sz="0" w:space="0" w:color="auto"/>
                        <w:right w:val="none" w:sz="0" w:space="0" w:color="auto"/>
                      </w:divBdr>
                    </w:div>
                    <w:div w:id="364674882">
                      <w:marLeft w:val="0"/>
                      <w:marRight w:val="0"/>
                      <w:marTop w:val="0"/>
                      <w:marBottom w:val="0"/>
                      <w:divBdr>
                        <w:top w:val="none" w:sz="0" w:space="0" w:color="auto"/>
                        <w:left w:val="none" w:sz="0" w:space="0" w:color="auto"/>
                        <w:bottom w:val="none" w:sz="0" w:space="0" w:color="auto"/>
                        <w:right w:val="none" w:sz="0" w:space="0" w:color="auto"/>
                      </w:divBdr>
                    </w:div>
                    <w:div w:id="601493056">
                      <w:marLeft w:val="0"/>
                      <w:marRight w:val="0"/>
                      <w:marTop w:val="0"/>
                      <w:marBottom w:val="0"/>
                      <w:divBdr>
                        <w:top w:val="none" w:sz="0" w:space="0" w:color="auto"/>
                        <w:left w:val="none" w:sz="0" w:space="0" w:color="auto"/>
                        <w:bottom w:val="none" w:sz="0" w:space="0" w:color="auto"/>
                        <w:right w:val="none" w:sz="0" w:space="0" w:color="auto"/>
                      </w:divBdr>
                    </w:div>
                    <w:div w:id="1089621111">
                      <w:marLeft w:val="0"/>
                      <w:marRight w:val="0"/>
                      <w:marTop w:val="0"/>
                      <w:marBottom w:val="0"/>
                      <w:divBdr>
                        <w:top w:val="none" w:sz="0" w:space="0" w:color="auto"/>
                        <w:left w:val="none" w:sz="0" w:space="0" w:color="auto"/>
                        <w:bottom w:val="none" w:sz="0" w:space="0" w:color="auto"/>
                        <w:right w:val="none" w:sz="0" w:space="0" w:color="auto"/>
                      </w:divBdr>
                    </w:div>
                    <w:div w:id="38676636">
                      <w:marLeft w:val="0"/>
                      <w:marRight w:val="0"/>
                      <w:marTop w:val="0"/>
                      <w:marBottom w:val="0"/>
                      <w:divBdr>
                        <w:top w:val="none" w:sz="0" w:space="0" w:color="auto"/>
                        <w:left w:val="none" w:sz="0" w:space="0" w:color="auto"/>
                        <w:bottom w:val="none" w:sz="0" w:space="0" w:color="auto"/>
                        <w:right w:val="none" w:sz="0" w:space="0" w:color="auto"/>
                      </w:divBdr>
                    </w:div>
                    <w:div w:id="123735715">
                      <w:marLeft w:val="0"/>
                      <w:marRight w:val="0"/>
                      <w:marTop w:val="0"/>
                      <w:marBottom w:val="0"/>
                      <w:divBdr>
                        <w:top w:val="none" w:sz="0" w:space="0" w:color="auto"/>
                        <w:left w:val="none" w:sz="0" w:space="0" w:color="auto"/>
                        <w:bottom w:val="none" w:sz="0" w:space="0" w:color="auto"/>
                        <w:right w:val="none" w:sz="0" w:space="0" w:color="auto"/>
                      </w:divBdr>
                    </w:div>
                    <w:div w:id="34895092">
                      <w:marLeft w:val="0"/>
                      <w:marRight w:val="0"/>
                      <w:marTop w:val="0"/>
                      <w:marBottom w:val="0"/>
                      <w:divBdr>
                        <w:top w:val="none" w:sz="0" w:space="0" w:color="auto"/>
                        <w:left w:val="none" w:sz="0" w:space="0" w:color="auto"/>
                        <w:bottom w:val="none" w:sz="0" w:space="0" w:color="auto"/>
                        <w:right w:val="none" w:sz="0" w:space="0" w:color="auto"/>
                      </w:divBdr>
                    </w:div>
                    <w:div w:id="1611548266">
                      <w:marLeft w:val="0"/>
                      <w:marRight w:val="0"/>
                      <w:marTop w:val="0"/>
                      <w:marBottom w:val="0"/>
                      <w:divBdr>
                        <w:top w:val="none" w:sz="0" w:space="0" w:color="auto"/>
                        <w:left w:val="none" w:sz="0" w:space="0" w:color="auto"/>
                        <w:bottom w:val="none" w:sz="0" w:space="0" w:color="auto"/>
                        <w:right w:val="none" w:sz="0" w:space="0" w:color="auto"/>
                      </w:divBdr>
                    </w:div>
                    <w:div w:id="2123844993">
                      <w:marLeft w:val="0"/>
                      <w:marRight w:val="0"/>
                      <w:marTop w:val="0"/>
                      <w:marBottom w:val="0"/>
                      <w:divBdr>
                        <w:top w:val="none" w:sz="0" w:space="0" w:color="auto"/>
                        <w:left w:val="none" w:sz="0" w:space="0" w:color="auto"/>
                        <w:bottom w:val="none" w:sz="0" w:space="0" w:color="auto"/>
                        <w:right w:val="none" w:sz="0" w:space="0" w:color="auto"/>
                      </w:divBdr>
                    </w:div>
                    <w:div w:id="1945110143">
                      <w:marLeft w:val="0"/>
                      <w:marRight w:val="0"/>
                      <w:marTop w:val="0"/>
                      <w:marBottom w:val="0"/>
                      <w:divBdr>
                        <w:top w:val="none" w:sz="0" w:space="0" w:color="auto"/>
                        <w:left w:val="none" w:sz="0" w:space="0" w:color="auto"/>
                        <w:bottom w:val="none" w:sz="0" w:space="0" w:color="auto"/>
                        <w:right w:val="none" w:sz="0" w:space="0" w:color="auto"/>
                      </w:divBdr>
                    </w:div>
                    <w:div w:id="1083994005">
                      <w:marLeft w:val="0"/>
                      <w:marRight w:val="0"/>
                      <w:marTop w:val="0"/>
                      <w:marBottom w:val="0"/>
                      <w:divBdr>
                        <w:top w:val="none" w:sz="0" w:space="0" w:color="auto"/>
                        <w:left w:val="none" w:sz="0" w:space="0" w:color="auto"/>
                        <w:bottom w:val="none" w:sz="0" w:space="0" w:color="auto"/>
                        <w:right w:val="none" w:sz="0" w:space="0" w:color="auto"/>
                      </w:divBdr>
                    </w:div>
                    <w:div w:id="1048408857">
                      <w:marLeft w:val="0"/>
                      <w:marRight w:val="0"/>
                      <w:marTop w:val="0"/>
                      <w:marBottom w:val="0"/>
                      <w:divBdr>
                        <w:top w:val="none" w:sz="0" w:space="0" w:color="auto"/>
                        <w:left w:val="none" w:sz="0" w:space="0" w:color="auto"/>
                        <w:bottom w:val="none" w:sz="0" w:space="0" w:color="auto"/>
                        <w:right w:val="none" w:sz="0" w:space="0" w:color="auto"/>
                      </w:divBdr>
                    </w:div>
                    <w:div w:id="498153659">
                      <w:marLeft w:val="0"/>
                      <w:marRight w:val="0"/>
                      <w:marTop w:val="0"/>
                      <w:marBottom w:val="0"/>
                      <w:divBdr>
                        <w:top w:val="none" w:sz="0" w:space="0" w:color="auto"/>
                        <w:left w:val="none" w:sz="0" w:space="0" w:color="auto"/>
                        <w:bottom w:val="none" w:sz="0" w:space="0" w:color="auto"/>
                        <w:right w:val="none" w:sz="0" w:space="0" w:color="auto"/>
                      </w:divBdr>
                    </w:div>
                    <w:div w:id="1992908287">
                      <w:marLeft w:val="0"/>
                      <w:marRight w:val="0"/>
                      <w:marTop w:val="0"/>
                      <w:marBottom w:val="0"/>
                      <w:divBdr>
                        <w:top w:val="none" w:sz="0" w:space="0" w:color="auto"/>
                        <w:left w:val="none" w:sz="0" w:space="0" w:color="auto"/>
                        <w:bottom w:val="none" w:sz="0" w:space="0" w:color="auto"/>
                        <w:right w:val="none" w:sz="0" w:space="0" w:color="auto"/>
                      </w:divBdr>
                    </w:div>
                    <w:div w:id="658273291">
                      <w:marLeft w:val="0"/>
                      <w:marRight w:val="0"/>
                      <w:marTop w:val="0"/>
                      <w:marBottom w:val="0"/>
                      <w:divBdr>
                        <w:top w:val="none" w:sz="0" w:space="0" w:color="auto"/>
                        <w:left w:val="none" w:sz="0" w:space="0" w:color="auto"/>
                        <w:bottom w:val="none" w:sz="0" w:space="0" w:color="auto"/>
                        <w:right w:val="none" w:sz="0" w:space="0" w:color="auto"/>
                      </w:divBdr>
                    </w:div>
                    <w:div w:id="1886748530">
                      <w:marLeft w:val="0"/>
                      <w:marRight w:val="0"/>
                      <w:marTop w:val="0"/>
                      <w:marBottom w:val="0"/>
                      <w:divBdr>
                        <w:top w:val="none" w:sz="0" w:space="0" w:color="auto"/>
                        <w:left w:val="none" w:sz="0" w:space="0" w:color="auto"/>
                        <w:bottom w:val="none" w:sz="0" w:space="0" w:color="auto"/>
                        <w:right w:val="none" w:sz="0" w:space="0" w:color="auto"/>
                      </w:divBdr>
                    </w:div>
                    <w:div w:id="1725985355">
                      <w:marLeft w:val="0"/>
                      <w:marRight w:val="0"/>
                      <w:marTop w:val="0"/>
                      <w:marBottom w:val="0"/>
                      <w:divBdr>
                        <w:top w:val="none" w:sz="0" w:space="0" w:color="auto"/>
                        <w:left w:val="none" w:sz="0" w:space="0" w:color="auto"/>
                        <w:bottom w:val="none" w:sz="0" w:space="0" w:color="auto"/>
                        <w:right w:val="none" w:sz="0" w:space="0" w:color="auto"/>
                      </w:divBdr>
                    </w:div>
                    <w:div w:id="1195194484">
                      <w:marLeft w:val="0"/>
                      <w:marRight w:val="0"/>
                      <w:marTop w:val="0"/>
                      <w:marBottom w:val="0"/>
                      <w:divBdr>
                        <w:top w:val="none" w:sz="0" w:space="0" w:color="auto"/>
                        <w:left w:val="none" w:sz="0" w:space="0" w:color="auto"/>
                        <w:bottom w:val="none" w:sz="0" w:space="0" w:color="auto"/>
                        <w:right w:val="none" w:sz="0" w:space="0" w:color="auto"/>
                      </w:divBdr>
                    </w:div>
                    <w:div w:id="1283730408">
                      <w:marLeft w:val="0"/>
                      <w:marRight w:val="0"/>
                      <w:marTop w:val="0"/>
                      <w:marBottom w:val="0"/>
                      <w:divBdr>
                        <w:top w:val="none" w:sz="0" w:space="0" w:color="auto"/>
                        <w:left w:val="none" w:sz="0" w:space="0" w:color="auto"/>
                        <w:bottom w:val="none" w:sz="0" w:space="0" w:color="auto"/>
                        <w:right w:val="none" w:sz="0" w:space="0" w:color="auto"/>
                      </w:divBdr>
                    </w:div>
                    <w:div w:id="70660478">
                      <w:marLeft w:val="0"/>
                      <w:marRight w:val="0"/>
                      <w:marTop w:val="0"/>
                      <w:marBottom w:val="0"/>
                      <w:divBdr>
                        <w:top w:val="none" w:sz="0" w:space="0" w:color="auto"/>
                        <w:left w:val="none" w:sz="0" w:space="0" w:color="auto"/>
                        <w:bottom w:val="none" w:sz="0" w:space="0" w:color="auto"/>
                        <w:right w:val="none" w:sz="0" w:space="0" w:color="auto"/>
                      </w:divBdr>
                    </w:div>
                    <w:div w:id="1481729426">
                      <w:marLeft w:val="0"/>
                      <w:marRight w:val="0"/>
                      <w:marTop w:val="0"/>
                      <w:marBottom w:val="0"/>
                      <w:divBdr>
                        <w:top w:val="none" w:sz="0" w:space="0" w:color="auto"/>
                        <w:left w:val="none" w:sz="0" w:space="0" w:color="auto"/>
                        <w:bottom w:val="none" w:sz="0" w:space="0" w:color="auto"/>
                        <w:right w:val="none" w:sz="0" w:space="0" w:color="auto"/>
                      </w:divBdr>
                    </w:div>
                    <w:div w:id="1191794223">
                      <w:marLeft w:val="0"/>
                      <w:marRight w:val="0"/>
                      <w:marTop w:val="0"/>
                      <w:marBottom w:val="0"/>
                      <w:divBdr>
                        <w:top w:val="none" w:sz="0" w:space="0" w:color="auto"/>
                        <w:left w:val="none" w:sz="0" w:space="0" w:color="auto"/>
                        <w:bottom w:val="none" w:sz="0" w:space="0" w:color="auto"/>
                        <w:right w:val="none" w:sz="0" w:space="0" w:color="auto"/>
                      </w:divBdr>
                    </w:div>
                    <w:div w:id="1614359953">
                      <w:marLeft w:val="0"/>
                      <w:marRight w:val="0"/>
                      <w:marTop w:val="0"/>
                      <w:marBottom w:val="0"/>
                      <w:divBdr>
                        <w:top w:val="none" w:sz="0" w:space="0" w:color="auto"/>
                        <w:left w:val="none" w:sz="0" w:space="0" w:color="auto"/>
                        <w:bottom w:val="none" w:sz="0" w:space="0" w:color="auto"/>
                        <w:right w:val="none" w:sz="0" w:space="0" w:color="auto"/>
                      </w:divBdr>
                    </w:div>
                    <w:div w:id="923029744">
                      <w:marLeft w:val="0"/>
                      <w:marRight w:val="0"/>
                      <w:marTop w:val="0"/>
                      <w:marBottom w:val="0"/>
                      <w:divBdr>
                        <w:top w:val="none" w:sz="0" w:space="0" w:color="auto"/>
                        <w:left w:val="none" w:sz="0" w:space="0" w:color="auto"/>
                        <w:bottom w:val="none" w:sz="0" w:space="0" w:color="auto"/>
                        <w:right w:val="none" w:sz="0" w:space="0" w:color="auto"/>
                      </w:divBdr>
                    </w:div>
                    <w:div w:id="845677748">
                      <w:marLeft w:val="0"/>
                      <w:marRight w:val="0"/>
                      <w:marTop w:val="0"/>
                      <w:marBottom w:val="0"/>
                      <w:divBdr>
                        <w:top w:val="none" w:sz="0" w:space="0" w:color="auto"/>
                        <w:left w:val="none" w:sz="0" w:space="0" w:color="auto"/>
                        <w:bottom w:val="none" w:sz="0" w:space="0" w:color="auto"/>
                        <w:right w:val="none" w:sz="0" w:space="0" w:color="auto"/>
                      </w:divBdr>
                    </w:div>
                    <w:div w:id="1941180238">
                      <w:marLeft w:val="0"/>
                      <w:marRight w:val="0"/>
                      <w:marTop w:val="0"/>
                      <w:marBottom w:val="0"/>
                      <w:divBdr>
                        <w:top w:val="none" w:sz="0" w:space="0" w:color="auto"/>
                        <w:left w:val="none" w:sz="0" w:space="0" w:color="auto"/>
                        <w:bottom w:val="none" w:sz="0" w:space="0" w:color="auto"/>
                        <w:right w:val="none" w:sz="0" w:space="0" w:color="auto"/>
                      </w:divBdr>
                    </w:div>
                    <w:div w:id="1023245451">
                      <w:marLeft w:val="0"/>
                      <w:marRight w:val="0"/>
                      <w:marTop w:val="0"/>
                      <w:marBottom w:val="0"/>
                      <w:divBdr>
                        <w:top w:val="none" w:sz="0" w:space="0" w:color="auto"/>
                        <w:left w:val="none" w:sz="0" w:space="0" w:color="auto"/>
                        <w:bottom w:val="none" w:sz="0" w:space="0" w:color="auto"/>
                        <w:right w:val="none" w:sz="0" w:space="0" w:color="auto"/>
                      </w:divBdr>
                    </w:div>
                    <w:div w:id="284654591">
                      <w:marLeft w:val="0"/>
                      <w:marRight w:val="0"/>
                      <w:marTop w:val="0"/>
                      <w:marBottom w:val="0"/>
                      <w:divBdr>
                        <w:top w:val="none" w:sz="0" w:space="0" w:color="auto"/>
                        <w:left w:val="none" w:sz="0" w:space="0" w:color="auto"/>
                        <w:bottom w:val="none" w:sz="0" w:space="0" w:color="auto"/>
                        <w:right w:val="none" w:sz="0" w:space="0" w:color="auto"/>
                      </w:divBdr>
                    </w:div>
                    <w:div w:id="99226501">
                      <w:marLeft w:val="0"/>
                      <w:marRight w:val="0"/>
                      <w:marTop w:val="0"/>
                      <w:marBottom w:val="0"/>
                      <w:divBdr>
                        <w:top w:val="none" w:sz="0" w:space="0" w:color="auto"/>
                        <w:left w:val="none" w:sz="0" w:space="0" w:color="auto"/>
                        <w:bottom w:val="none" w:sz="0" w:space="0" w:color="auto"/>
                        <w:right w:val="none" w:sz="0" w:space="0" w:color="auto"/>
                      </w:divBdr>
                    </w:div>
                    <w:div w:id="1946687323">
                      <w:marLeft w:val="0"/>
                      <w:marRight w:val="0"/>
                      <w:marTop w:val="0"/>
                      <w:marBottom w:val="0"/>
                      <w:divBdr>
                        <w:top w:val="none" w:sz="0" w:space="0" w:color="auto"/>
                        <w:left w:val="none" w:sz="0" w:space="0" w:color="auto"/>
                        <w:bottom w:val="none" w:sz="0" w:space="0" w:color="auto"/>
                        <w:right w:val="none" w:sz="0" w:space="0" w:color="auto"/>
                      </w:divBdr>
                    </w:div>
                    <w:div w:id="145630847">
                      <w:marLeft w:val="0"/>
                      <w:marRight w:val="0"/>
                      <w:marTop w:val="0"/>
                      <w:marBottom w:val="0"/>
                      <w:divBdr>
                        <w:top w:val="none" w:sz="0" w:space="0" w:color="auto"/>
                        <w:left w:val="none" w:sz="0" w:space="0" w:color="auto"/>
                        <w:bottom w:val="none" w:sz="0" w:space="0" w:color="auto"/>
                        <w:right w:val="none" w:sz="0" w:space="0" w:color="auto"/>
                      </w:divBdr>
                    </w:div>
                    <w:div w:id="1685814605">
                      <w:marLeft w:val="0"/>
                      <w:marRight w:val="0"/>
                      <w:marTop w:val="0"/>
                      <w:marBottom w:val="0"/>
                      <w:divBdr>
                        <w:top w:val="none" w:sz="0" w:space="0" w:color="auto"/>
                        <w:left w:val="none" w:sz="0" w:space="0" w:color="auto"/>
                        <w:bottom w:val="none" w:sz="0" w:space="0" w:color="auto"/>
                        <w:right w:val="none" w:sz="0" w:space="0" w:color="auto"/>
                      </w:divBdr>
                    </w:div>
                    <w:div w:id="785736331">
                      <w:marLeft w:val="0"/>
                      <w:marRight w:val="0"/>
                      <w:marTop w:val="0"/>
                      <w:marBottom w:val="0"/>
                      <w:divBdr>
                        <w:top w:val="none" w:sz="0" w:space="0" w:color="auto"/>
                        <w:left w:val="none" w:sz="0" w:space="0" w:color="auto"/>
                        <w:bottom w:val="none" w:sz="0" w:space="0" w:color="auto"/>
                        <w:right w:val="none" w:sz="0" w:space="0" w:color="auto"/>
                      </w:divBdr>
                    </w:div>
                    <w:div w:id="169025938">
                      <w:marLeft w:val="0"/>
                      <w:marRight w:val="0"/>
                      <w:marTop w:val="0"/>
                      <w:marBottom w:val="0"/>
                      <w:divBdr>
                        <w:top w:val="none" w:sz="0" w:space="0" w:color="auto"/>
                        <w:left w:val="none" w:sz="0" w:space="0" w:color="auto"/>
                        <w:bottom w:val="none" w:sz="0" w:space="0" w:color="auto"/>
                        <w:right w:val="none" w:sz="0" w:space="0" w:color="auto"/>
                      </w:divBdr>
                    </w:div>
                    <w:div w:id="2003046133">
                      <w:marLeft w:val="0"/>
                      <w:marRight w:val="0"/>
                      <w:marTop w:val="0"/>
                      <w:marBottom w:val="0"/>
                      <w:divBdr>
                        <w:top w:val="none" w:sz="0" w:space="0" w:color="auto"/>
                        <w:left w:val="none" w:sz="0" w:space="0" w:color="auto"/>
                        <w:bottom w:val="none" w:sz="0" w:space="0" w:color="auto"/>
                        <w:right w:val="none" w:sz="0" w:space="0" w:color="auto"/>
                      </w:divBdr>
                    </w:div>
                    <w:div w:id="1308390991">
                      <w:marLeft w:val="0"/>
                      <w:marRight w:val="0"/>
                      <w:marTop w:val="0"/>
                      <w:marBottom w:val="0"/>
                      <w:divBdr>
                        <w:top w:val="none" w:sz="0" w:space="0" w:color="auto"/>
                        <w:left w:val="none" w:sz="0" w:space="0" w:color="auto"/>
                        <w:bottom w:val="none" w:sz="0" w:space="0" w:color="auto"/>
                        <w:right w:val="none" w:sz="0" w:space="0" w:color="auto"/>
                      </w:divBdr>
                    </w:div>
                    <w:div w:id="1835951320">
                      <w:marLeft w:val="0"/>
                      <w:marRight w:val="0"/>
                      <w:marTop w:val="0"/>
                      <w:marBottom w:val="0"/>
                      <w:divBdr>
                        <w:top w:val="none" w:sz="0" w:space="0" w:color="auto"/>
                        <w:left w:val="none" w:sz="0" w:space="0" w:color="auto"/>
                        <w:bottom w:val="none" w:sz="0" w:space="0" w:color="auto"/>
                        <w:right w:val="none" w:sz="0" w:space="0" w:color="auto"/>
                      </w:divBdr>
                    </w:div>
                    <w:div w:id="1380201712">
                      <w:marLeft w:val="0"/>
                      <w:marRight w:val="0"/>
                      <w:marTop w:val="0"/>
                      <w:marBottom w:val="0"/>
                      <w:divBdr>
                        <w:top w:val="none" w:sz="0" w:space="0" w:color="auto"/>
                        <w:left w:val="none" w:sz="0" w:space="0" w:color="auto"/>
                        <w:bottom w:val="none" w:sz="0" w:space="0" w:color="auto"/>
                        <w:right w:val="none" w:sz="0" w:space="0" w:color="auto"/>
                      </w:divBdr>
                    </w:div>
                    <w:div w:id="2064478848">
                      <w:marLeft w:val="0"/>
                      <w:marRight w:val="0"/>
                      <w:marTop w:val="0"/>
                      <w:marBottom w:val="0"/>
                      <w:divBdr>
                        <w:top w:val="none" w:sz="0" w:space="0" w:color="auto"/>
                        <w:left w:val="none" w:sz="0" w:space="0" w:color="auto"/>
                        <w:bottom w:val="none" w:sz="0" w:space="0" w:color="auto"/>
                        <w:right w:val="none" w:sz="0" w:space="0" w:color="auto"/>
                      </w:divBdr>
                    </w:div>
                    <w:div w:id="1199121626">
                      <w:marLeft w:val="0"/>
                      <w:marRight w:val="0"/>
                      <w:marTop w:val="0"/>
                      <w:marBottom w:val="0"/>
                      <w:divBdr>
                        <w:top w:val="none" w:sz="0" w:space="0" w:color="auto"/>
                        <w:left w:val="none" w:sz="0" w:space="0" w:color="auto"/>
                        <w:bottom w:val="none" w:sz="0" w:space="0" w:color="auto"/>
                        <w:right w:val="none" w:sz="0" w:space="0" w:color="auto"/>
                      </w:divBdr>
                    </w:div>
                    <w:div w:id="1668053229">
                      <w:marLeft w:val="0"/>
                      <w:marRight w:val="0"/>
                      <w:marTop w:val="0"/>
                      <w:marBottom w:val="0"/>
                      <w:divBdr>
                        <w:top w:val="none" w:sz="0" w:space="0" w:color="auto"/>
                        <w:left w:val="none" w:sz="0" w:space="0" w:color="auto"/>
                        <w:bottom w:val="none" w:sz="0" w:space="0" w:color="auto"/>
                        <w:right w:val="none" w:sz="0" w:space="0" w:color="auto"/>
                      </w:divBdr>
                    </w:div>
                    <w:div w:id="1164316116">
                      <w:marLeft w:val="0"/>
                      <w:marRight w:val="0"/>
                      <w:marTop w:val="0"/>
                      <w:marBottom w:val="0"/>
                      <w:divBdr>
                        <w:top w:val="none" w:sz="0" w:space="0" w:color="auto"/>
                        <w:left w:val="none" w:sz="0" w:space="0" w:color="auto"/>
                        <w:bottom w:val="none" w:sz="0" w:space="0" w:color="auto"/>
                        <w:right w:val="none" w:sz="0" w:space="0" w:color="auto"/>
                      </w:divBdr>
                    </w:div>
                    <w:div w:id="63183545">
                      <w:marLeft w:val="0"/>
                      <w:marRight w:val="0"/>
                      <w:marTop w:val="0"/>
                      <w:marBottom w:val="0"/>
                      <w:divBdr>
                        <w:top w:val="none" w:sz="0" w:space="0" w:color="auto"/>
                        <w:left w:val="none" w:sz="0" w:space="0" w:color="auto"/>
                        <w:bottom w:val="none" w:sz="0" w:space="0" w:color="auto"/>
                        <w:right w:val="none" w:sz="0" w:space="0" w:color="auto"/>
                      </w:divBdr>
                    </w:div>
                    <w:div w:id="1284457065">
                      <w:marLeft w:val="0"/>
                      <w:marRight w:val="0"/>
                      <w:marTop w:val="0"/>
                      <w:marBottom w:val="0"/>
                      <w:divBdr>
                        <w:top w:val="none" w:sz="0" w:space="0" w:color="auto"/>
                        <w:left w:val="none" w:sz="0" w:space="0" w:color="auto"/>
                        <w:bottom w:val="none" w:sz="0" w:space="0" w:color="auto"/>
                        <w:right w:val="none" w:sz="0" w:space="0" w:color="auto"/>
                      </w:divBdr>
                    </w:div>
                    <w:div w:id="1448548077">
                      <w:marLeft w:val="0"/>
                      <w:marRight w:val="0"/>
                      <w:marTop w:val="0"/>
                      <w:marBottom w:val="0"/>
                      <w:divBdr>
                        <w:top w:val="none" w:sz="0" w:space="0" w:color="auto"/>
                        <w:left w:val="none" w:sz="0" w:space="0" w:color="auto"/>
                        <w:bottom w:val="none" w:sz="0" w:space="0" w:color="auto"/>
                        <w:right w:val="none" w:sz="0" w:space="0" w:color="auto"/>
                      </w:divBdr>
                    </w:div>
                    <w:div w:id="328405774">
                      <w:marLeft w:val="0"/>
                      <w:marRight w:val="0"/>
                      <w:marTop w:val="0"/>
                      <w:marBottom w:val="0"/>
                      <w:divBdr>
                        <w:top w:val="none" w:sz="0" w:space="0" w:color="auto"/>
                        <w:left w:val="none" w:sz="0" w:space="0" w:color="auto"/>
                        <w:bottom w:val="none" w:sz="0" w:space="0" w:color="auto"/>
                        <w:right w:val="none" w:sz="0" w:space="0" w:color="auto"/>
                      </w:divBdr>
                    </w:div>
                    <w:div w:id="436217512">
                      <w:marLeft w:val="0"/>
                      <w:marRight w:val="0"/>
                      <w:marTop w:val="0"/>
                      <w:marBottom w:val="0"/>
                      <w:divBdr>
                        <w:top w:val="none" w:sz="0" w:space="0" w:color="auto"/>
                        <w:left w:val="none" w:sz="0" w:space="0" w:color="auto"/>
                        <w:bottom w:val="none" w:sz="0" w:space="0" w:color="auto"/>
                        <w:right w:val="none" w:sz="0" w:space="0" w:color="auto"/>
                      </w:divBdr>
                    </w:div>
                    <w:div w:id="274287074">
                      <w:marLeft w:val="0"/>
                      <w:marRight w:val="0"/>
                      <w:marTop w:val="0"/>
                      <w:marBottom w:val="0"/>
                      <w:divBdr>
                        <w:top w:val="none" w:sz="0" w:space="0" w:color="auto"/>
                        <w:left w:val="none" w:sz="0" w:space="0" w:color="auto"/>
                        <w:bottom w:val="none" w:sz="0" w:space="0" w:color="auto"/>
                        <w:right w:val="none" w:sz="0" w:space="0" w:color="auto"/>
                      </w:divBdr>
                    </w:div>
                    <w:div w:id="2030595145">
                      <w:marLeft w:val="0"/>
                      <w:marRight w:val="0"/>
                      <w:marTop w:val="0"/>
                      <w:marBottom w:val="0"/>
                      <w:divBdr>
                        <w:top w:val="none" w:sz="0" w:space="0" w:color="auto"/>
                        <w:left w:val="none" w:sz="0" w:space="0" w:color="auto"/>
                        <w:bottom w:val="none" w:sz="0" w:space="0" w:color="auto"/>
                        <w:right w:val="none" w:sz="0" w:space="0" w:color="auto"/>
                      </w:divBdr>
                    </w:div>
                    <w:div w:id="1302614086">
                      <w:marLeft w:val="0"/>
                      <w:marRight w:val="0"/>
                      <w:marTop w:val="0"/>
                      <w:marBottom w:val="0"/>
                      <w:divBdr>
                        <w:top w:val="none" w:sz="0" w:space="0" w:color="auto"/>
                        <w:left w:val="none" w:sz="0" w:space="0" w:color="auto"/>
                        <w:bottom w:val="none" w:sz="0" w:space="0" w:color="auto"/>
                        <w:right w:val="none" w:sz="0" w:space="0" w:color="auto"/>
                      </w:divBdr>
                    </w:div>
                    <w:div w:id="574780007">
                      <w:marLeft w:val="0"/>
                      <w:marRight w:val="0"/>
                      <w:marTop w:val="0"/>
                      <w:marBottom w:val="0"/>
                      <w:divBdr>
                        <w:top w:val="none" w:sz="0" w:space="0" w:color="auto"/>
                        <w:left w:val="none" w:sz="0" w:space="0" w:color="auto"/>
                        <w:bottom w:val="none" w:sz="0" w:space="0" w:color="auto"/>
                        <w:right w:val="none" w:sz="0" w:space="0" w:color="auto"/>
                      </w:divBdr>
                    </w:div>
                    <w:div w:id="36126151">
                      <w:marLeft w:val="0"/>
                      <w:marRight w:val="0"/>
                      <w:marTop w:val="0"/>
                      <w:marBottom w:val="0"/>
                      <w:divBdr>
                        <w:top w:val="none" w:sz="0" w:space="0" w:color="auto"/>
                        <w:left w:val="none" w:sz="0" w:space="0" w:color="auto"/>
                        <w:bottom w:val="none" w:sz="0" w:space="0" w:color="auto"/>
                        <w:right w:val="none" w:sz="0" w:space="0" w:color="auto"/>
                      </w:divBdr>
                    </w:div>
                    <w:div w:id="266694381">
                      <w:marLeft w:val="0"/>
                      <w:marRight w:val="0"/>
                      <w:marTop w:val="0"/>
                      <w:marBottom w:val="0"/>
                      <w:divBdr>
                        <w:top w:val="none" w:sz="0" w:space="0" w:color="auto"/>
                        <w:left w:val="none" w:sz="0" w:space="0" w:color="auto"/>
                        <w:bottom w:val="none" w:sz="0" w:space="0" w:color="auto"/>
                        <w:right w:val="none" w:sz="0" w:space="0" w:color="auto"/>
                      </w:divBdr>
                    </w:div>
                    <w:div w:id="509489696">
                      <w:marLeft w:val="0"/>
                      <w:marRight w:val="0"/>
                      <w:marTop w:val="0"/>
                      <w:marBottom w:val="0"/>
                      <w:divBdr>
                        <w:top w:val="none" w:sz="0" w:space="0" w:color="auto"/>
                        <w:left w:val="none" w:sz="0" w:space="0" w:color="auto"/>
                        <w:bottom w:val="none" w:sz="0" w:space="0" w:color="auto"/>
                        <w:right w:val="none" w:sz="0" w:space="0" w:color="auto"/>
                      </w:divBdr>
                    </w:div>
                    <w:div w:id="2139444870">
                      <w:marLeft w:val="0"/>
                      <w:marRight w:val="0"/>
                      <w:marTop w:val="0"/>
                      <w:marBottom w:val="0"/>
                      <w:divBdr>
                        <w:top w:val="none" w:sz="0" w:space="0" w:color="auto"/>
                        <w:left w:val="none" w:sz="0" w:space="0" w:color="auto"/>
                        <w:bottom w:val="none" w:sz="0" w:space="0" w:color="auto"/>
                        <w:right w:val="none" w:sz="0" w:space="0" w:color="auto"/>
                      </w:divBdr>
                    </w:div>
                    <w:div w:id="1784691776">
                      <w:marLeft w:val="0"/>
                      <w:marRight w:val="0"/>
                      <w:marTop w:val="0"/>
                      <w:marBottom w:val="0"/>
                      <w:divBdr>
                        <w:top w:val="none" w:sz="0" w:space="0" w:color="auto"/>
                        <w:left w:val="none" w:sz="0" w:space="0" w:color="auto"/>
                        <w:bottom w:val="none" w:sz="0" w:space="0" w:color="auto"/>
                        <w:right w:val="none" w:sz="0" w:space="0" w:color="auto"/>
                      </w:divBdr>
                    </w:div>
                    <w:div w:id="1976597094">
                      <w:marLeft w:val="0"/>
                      <w:marRight w:val="0"/>
                      <w:marTop w:val="0"/>
                      <w:marBottom w:val="0"/>
                      <w:divBdr>
                        <w:top w:val="none" w:sz="0" w:space="0" w:color="auto"/>
                        <w:left w:val="none" w:sz="0" w:space="0" w:color="auto"/>
                        <w:bottom w:val="none" w:sz="0" w:space="0" w:color="auto"/>
                        <w:right w:val="none" w:sz="0" w:space="0" w:color="auto"/>
                      </w:divBdr>
                    </w:div>
                    <w:div w:id="1497066899">
                      <w:marLeft w:val="0"/>
                      <w:marRight w:val="0"/>
                      <w:marTop w:val="0"/>
                      <w:marBottom w:val="0"/>
                      <w:divBdr>
                        <w:top w:val="none" w:sz="0" w:space="0" w:color="auto"/>
                        <w:left w:val="none" w:sz="0" w:space="0" w:color="auto"/>
                        <w:bottom w:val="none" w:sz="0" w:space="0" w:color="auto"/>
                        <w:right w:val="none" w:sz="0" w:space="0" w:color="auto"/>
                      </w:divBdr>
                    </w:div>
                    <w:div w:id="1158035626">
                      <w:marLeft w:val="0"/>
                      <w:marRight w:val="0"/>
                      <w:marTop w:val="0"/>
                      <w:marBottom w:val="0"/>
                      <w:divBdr>
                        <w:top w:val="none" w:sz="0" w:space="0" w:color="auto"/>
                        <w:left w:val="none" w:sz="0" w:space="0" w:color="auto"/>
                        <w:bottom w:val="none" w:sz="0" w:space="0" w:color="auto"/>
                        <w:right w:val="none" w:sz="0" w:space="0" w:color="auto"/>
                      </w:divBdr>
                    </w:div>
                    <w:div w:id="1710107255">
                      <w:marLeft w:val="0"/>
                      <w:marRight w:val="0"/>
                      <w:marTop w:val="0"/>
                      <w:marBottom w:val="0"/>
                      <w:divBdr>
                        <w:top w:val="none" w:sz="0" w:space="0" w:color="auto"/>
                        <w:left w:val="none" w:sz="0" w:space="0" w:color="auto"/>
                        <w:bottom w:val="none" w:sz="0" w:space="0" w:color="auto"/>
                        <w:right w:val="none" w:sz="0" w:space="0" w:color="auto"/>
                      </w:divBdr>
                    </w:div>
                    <w:div w:id="765157782">
                      <w:marLeft w:val="0"/>
                      <w:marRight w:val="0"/>
                      <w:marTop w:val="0"/>
                      <w:marBottom w:val="0"/>
                      <w:divBdr>
                        <w:top w:val="none" w:sz="0" w:space="0" w:color="auto"/>
                        <w:left w:val="none" w:sz="0" w:space="0" w:color="auto"/>
                        <w:bottom w:val="none" w:sz="0" w:space="0" w:color="auto"/>
                        <w:right w:val="none" w:sz="0" w:space="0" w:color="auto"/>
                      </w:divBdr>
                    </w:div>
                    <w:div w:id="1513185517">
                      <w:marLeft w:val="0"/>
                      <w:marRight w:val="0"/>
                      <w:marTop w:val="0"/>
                      <w:marBottom w:val="0"/>
                      <w:divBdr>
                        <w:top w:val="none" w:sz="0" w:space="0" w:color="auto"/>
                        <w:left w:val="none" w:sz="0" w:space="0" w:color="auto"/>
                        <w:bottom w:val="none" w:sz="0" w:space="0" w:color="auto"/>
                        <w:right w:val="none" w:sz="0" w:space="0" w:color="auto"/>
                      </w:divBdr>
                    </w:div>
                    <w:div w:id="9064847">
                      <w:marLeft w:val="0"/>
                      <w:marRight w:val="0"/>
                      <w:marTop w:val="0"/>
                      <w:marBottom w:val="0"/>
                      <w:divBdr>
                        <w:top w:val="none" w:sz="0" w:space="0" w:color="auto"/>
                        <w:left w:val="none" w:sz="0" w:space="0" w:color="auto"/>
                        <w:bottom w:val="none" w:sz="0" w:space="0" w:color="auto"/>
                        <w:right w:val="none" w:sz="0" w:space="0" w:color="auto"/>
                      </w:divBdr>
                    </w:div>
                    <w:div w:id="2080515577">
                      <w:marLeft w:val="0"/>
                      <w:marRight w:val="0"/>
                      <w:marTop w:val="0"/>
                      <w:marBottom w:val="0"/>
                      <w:divBdr>
                        <w:top w:val="none" w:sz="0" w:space="0" w:color="auto"/>
                        <w:left w:val="none" w:sz="0" w:space="0" w:color="auto"/>
                        <w:bottom w:val="none" w:sz="0" w:space="0" w:color="auto"/>
                        <w:right w:val="none" w:sz="0" w:space="0" w:color="auto"/>
                      </w:divBdr>
                    </w:div>
                    <w:div w:id="1515681074">
                      <w:marLeft w:val="0"/>
                      <w:marRight w:val="0"/>
                      <w:marTop w:val="0"/>
                      <w:marBottom w:val="0"/>
                      <w:divBdr>
                        <w:top w:val="none" w:sz="0" w:space="0" w:color="auto"/>
                        <w:left w:val="none" w:sz="0" w:space="0" w:color="auto"/>
                        <w:bottom w:val="none" w:sz="0" w:space="0" w:color="auto"/>
                        <w:right w:val="none" w:sz="0" w:space="0" w:color="auto"/>
                      </w:divBdr>
                    </w:div>
                    <w:div w:id="546768603">
                      <w:marLeft w:val="0"/>
                      <w:marRight w:val="0"/>
                      <w:marTop w:val="0"/>
                      <w:marBottom w:val="0"/>
                      <w:divBdr>
                        <w:top w:val="none" w:sz="0" w:space="0" w:color="auto"/>
                        <w:left w:val="none" w:sz="0" w:space="0" w:color="auto"/>
                        <w:bottom w:val="none" w:sz="0" w:space="0" w:color="auto"/>
                        <w:right w:val="none" w:sz="0" w:space="0" w:color="auto"/>
                      </w:divBdr>
                    </w:div>
                    <w:div w:id="193227411">
                      <w:marLeft w:val="0"/>
                      <w:marRight w:val="0"/>
                      <w:marTop w:val="0"/>
                      <w:marBottom w:val="0"/>
                      <w:divBdr>
                        <w:top w:val="none" w:sz="0" w:space="0" w:color="auto"/>
                        <w:left w:val="none" w:sz="0" w:space="0" w:color="auto"/>
                        <w:bottom w:val="none" w:sz="0" w:space="0" w:color="auto"/>
                        <w:right w:val="none" w:sz="0" w:space="0" w:color="auto"/>
                      </w:divBdr>
                    </w:div>
                    <w:div w:id="835613718">
                      <w:marLeft w:val="0"/>
                      <w:marRight w:val="0"/>
                      <w:marTop w:val="0"/>
                      <w:marBottom w:val="0"/>
                      <w:divBdr>
                        <w:top w:val="none" w:sz="0" w:space="0" w:color="auto"/>
                        <w:left w:val="none" w:sz="0" w:space="0" w:color="auto"/>
                        <w:bottom w:val="none" w:sz="0" w:space="0" w:color="auto"/>
                        <w:right w:val="none" w:sz="0" w:space="0" w:color="auto"/>
                      </w:divBdr>
                    </w:div>
                    <w:div w:id="669406100">
                      <w:marLeft w:val="0"/>
                      <w:marRight w:val="0"/>
                      <w:marTop w:val="0"/>
                      <w:marBottom w:val="0"/>
                      <w:divBdr>
                        <w:top w:val="none" w:sz="0" w:space="0" w:color="auto"/>
                        <w:left w:val="none" w:sz="0" w:space="0" w:color="auto"/>
                        <w:bottom w:val="none" w:sz="0" w:space="0" w:color="auto"/>
                        <w:right w:val="none" w:sz="0" w:space="0" w:color="auto"/>
                      </w:divBdr>
                    </w:div>
                    <w:div w:id="1922176672">
                      <w:marLeft w:val="0"/>
                      <w:marRight w:val="0"/>
                      <w:marTop w:val="0"/>
                      <w:marBottom w:val="0"/>
                      <w:divBdr>
                        <w:top w:val="none" w:sz="0" w:space="0" w:color="auto"/>
                        <w:left w:val="none" w:sz="0" w:space="0" w:color="auto"/>
                        <w:bottom w:val="none" w:sz="0" w:space="0" w:color="auto"/>
                        <w:right w:val="none" w:sz="0" w:space="0" w:color="auto"/>
                      </w:divBdr>
                    </w:div>
                    <w:div w:id="146365578">
                      <w:marLeft w:val="0"/>
                      <w:marRight w:val="0"/>
                      <w:marTop w:val="0"/>
                      <w:marBottom w:val="0"/>
                      <w:divBdr>
                        <w:top w:val="none" w:sz="0" w:space="0" w:color="auto"/>
                        <w:left w:val="none" w:sz="0" w:space="0" w:color="auto"/>
                        <w:bottom w:val="none" w:sz="0" w:space="0" w:color="auto"/>
                        <w:right w:val="none" w:sz="0" w:space="0" w:color="auto"/>
                      </w:divBdr>
                    </w:div>
                    <w:div w:id="1325936377">
                      <w:marLeft w:val="0"/>
                      <w:marRight w:val="0"/>
                      <w:marTop w:val="0"/>
                      <w:marBottom w:val="0"/>
                      <w:divBdr>
                        <w:top w:val="none" w:sz="0" w:space="0" w:color="auto"/>
                        <w:left w:val="none" w:sz="0" w:space="0" w:color="auto"/>
                        <w:bottom w:val="none" w:sz="0" w:space="0" w:color="auto"/>
                        <w:right w:val="none" w:sz="0" w:space="0" w:color="auto"/>
                      </w:divBdr>
                    </w:div>
                    <w:div w:id="646790043">
                      <w:marLeft w:val="0"/>
                      <w:marRight w:val="0"/>
                      <w:marTop w:val="0"/>
                      <w:marBottom w:val="0"/>
                      <w:divBdr>
                        <w:top w:val="none" w:sz="0" w:space="0" w:color="auto"/>
                        <w:left w:val="none" w:sz="0" w:space="0" w:color="auto"/>
                        <w:bottom w:val="none" w:sz="0" w:space="0" w:color="auto"/>
                        <w:right w:val="none" w:sz="0" w:space="0" w:color="auto"/>
                      </w:divBdr>
                    </w:div>
                    <w:div w:id="1393579802">
                      <w:marLeft w:val="0"/>
                      <w:marRight w:val="0"/>
                      <w:marTop w:val="0"/>
                      <w:marBottom w:val="0"/>
                      <w:divBdr>
                        <w:top w:val="none" w:sz="0" w:space="0" w:color="auto"/>
                        <w:left w:val="none" w:sz="0" w:space="0" w:color="auto"/>
                        <w:bottom w:val="none" w:sz="0" w:space="0" w:color="auto"/>
                        <w:right w:val="none" w:sz="0" w:space="0" w:color="auto"/>
                      </w:divBdr>
                    </w:div>
                    <w:div w:id="359093189">
                      <w:marLeft w:val="0"/>
                      <w:marRight w:val="0"/>
                      <w:marTop w:val="0"/>
                      <w:marBottom w:val="0"/>
                      <w:divBdr>
                        <w:top w:val="none" w:sz="0" w:space="0" w:color="auto"/>
                        <w:left w:val="none" w:sz="0" w:space="0" w:color="auto"/>
                        <w:bottom w:val="none" w:sz="0" w:space="0" w:color="auto"/>
                        <w:right w:val="none" w:sz="0" w:space="0" w:color="auto"/>
                      </w:divBdr>
                    </w:div>
                    <w:div w:id="1267419666">
                      <w:marLeft w:val="0"/>
                      <w:marRight w:val="0"/>
                      <w:marTop w:val="0"/>
                      <w:marBottom w:val="0"/>
                      <w:divBdr>
                        <w:top w:val="none" w:sz="0" w:space="0" w:color="auto"/>
                        <w:left w:val="none" w:sz="0" w:space="0" w:color="auto"/>
                        <w:bottom w:val="none" w:sz="0" w:space="0" w:color="auto"/>
                        <w:right w:val="none" w:sz="0" w:space="0" w:color="auto"/>
                      </w:divBdr>
                    </w:div>
                    <w:div w:id="958801433">
                      <w:marLeft w:val="0"/>
                      <w:marRight w:val="0"/>
                      <w:marTop w:val="0"/>
                      <w:marBottom w:val="0"/>
                      <w:divBdr>
                        <w:top w:val="none" w:sz="0" w:space="0" w:color="auto"/>
                        <w:left w:val="none" w:sz="0" w:space="0" w:color="auto"/>
                        <w:bottom w:val="none" w:sz="0" w:space="0" w:color="auto"/>
                        <w:right w:val="none" w:sz="0" w:space="0" w:color="auto"/>
                      </w:divBdr>
                    </w:div>
                    <w:div w:id="494230005">
                      <w:marLeft w:val="0"/>
                      <w:marRight w:val="0"/>
                      <w:marTop w:val="0"/>
                      <w:marBottom w:val="0"/>
                      <w:divBdr>
                        <w:top w:val="none" w:sz="0" w:space="0" w:color="auto"/>
                        <w:left w:val="none" w:sz="0" w:space="0" w:color="auto"/>
                        <w:bottom w:val="none" w:sz="0" w:space="0" w:color="auto"/>
                        <w:right w:val="none" w:sz="0" w:space="0" w:color="auto"/>
                      </w:divBdr>
                    </w:div>
                    <w:div w:id="472062052">
                      <w:marLeft w:val="0"/>
                      <w:marRight w:val="0"/>
                      <w:marTop w:val="0"/>
                      <w:marBottom w:val="0"/>
                      <w:divBdr>
                        <w:top w:val="none" w:sz="0" w:space="0" w:color="auto"/>
                        <w:left w:val="none" w:sz="0" w:space="0" w:color="auto"/>
                        <w:bottom w:val="none" w:sz="0" w:space="0" w:color="auto"/>
                        <w:right w:val="none" w:sz="0" w:space="0" w:color="auto"/>
                      </w:divBdr>
                    </w:div>
                    <w:div w:id="1126969360">
                      <w:marLeft w:val="0"/>
                      <w:marRight w:val="0"/>
                      <w:marTop w:val="0"/>
                      <w:marBottom w:val="0"/>
                      <w:divBdr>
                        <w:top w:val="none" w:sz="0" w:space="0" w:color="auto"/>
                        <w:left w:val="none" w:sz="0" w:space="0" w:color="auto"/>
                        <w:bottom w:val="none" w:sz="0" w:space="0" w:color="auto"/>
                        <w:right w:val="none" w:sz="0" w:space="0" w:color="auto"/>
                      </w:divBdr>
                    </w:div>
                    <w:div w:id="1981878007">
                      <w:marLeft w:val="0"/>
                      <w:marRight w:val="0"/>
                      <w:marTop w:val="0"/>
                      <w:marBottom w:val="0"/>
                      <w:divBdr>
                        <w:top w:val="none" w:sz="0" w:space="0" w:color="auto"/>
                        <w:left w:val="none" w:sz="0" w:space="0" w:color="auto"/>
                        <w:bottom w:val="none" w:sz="0" w:space="0" w:color="auto"/>
                        <w:right w:val="none" w:sz="0" w:space="0" w:color="auto"/>
                      </w:divBdr>
                    </w:div>
                    <w:div w:id="631180672">
                      <w:marLeft w:val="0"/>
                      <w:marRight w:val="0"/>
                      <w:marTop w:val="0"/>
                      <w:marBottom w:val="0"/>
                      <w:divBdr>
                        <w:top w:val="none" w:sz="0" w:space="0" w:color="auto"/>
                        <w:left w:val="none" w:sz="0" w:space="0" w:color="auto"/>
                        <w:bottom w:val="none" w:sz="0" w:space="0" w:color="auto"/>
                        <w:right w:val="none" w:sz="0" w:space="0" w:color="auto"/>
                      </w:divBdr>
                    </w:div>
                    <w:div w:id="1640112894">
                      <w:marLeft w:val="0"/>
                      <w:marRight w:val="0"/>
                      <w:marTop w:val="0"/>
                      <w:marBottom w:val="0"/>
                      <w:divBdr>
                        <w:top w:val="none" w:sz="0" w:space="0" w:color="auto"/>
                        <w:left w:val="none" w:sz="0" w:space="0" w:color="auto"/>
                        <w:bottom w:val="none" w:sz="0" w:space="0" w:color="auto"/>
                        <w:right w:val="none" w:sz="0" w:space="0" w:color="auto"/>
                      </w:divBdr>
                    </w:div>
                    <w:div w:id="1949195566">
                      <w:marLeft w:val="0"/>
                      <w:marRight w:val="0"/>
                      <w:marTop w:val="0"/>
                      <w:marBottom w:val="0"/>
                      <w:divBdr>
                        <w:top w:val="none" w:sz="0" w:space="0" w:color="auto"/>
                        <w:left w:val="none" w:sz="0" w:space="0" w:color="auto"/>
                        <w:bottom w:val="none" w:sz="0" w:space="0" w:color="auto"/>
                        <w:right w:val="none" w:sz="0" w:space="0" w:color="auto"/>
                      </w:divBdr>
                    </w:div>
                    <w:div w:id="1171145506">
                      <w:marLeft w:val="0"/>
                      <w:marRight w:val="0"/>
                      <w:marTop w:val="0"/>
                      <w:marBottom w:val="0"/>
                      <w:divBdr>
                        <w:top w:val="none" w:sz="0" w:space="0" w:color="auto"/>
                        <w:left w:val="none" w:sz="0" w:space="0" w:color="auto"/>
                        <w:bottom w:val="none" w:sz="0" w:space="0" w:color="auto"/>
                        <w:right w:val="none" w:sz="0" w:space="0" w:color="auto"/>
                      </w:divBdr>
                    </w:div>
                    <w:div w:id="2103642290">
                      <w:marLeft w:val="0"/>
                      <w:marRight w:val="0"/>
                      <w:marTop w:val="0"/>
                      <w:marBottom w:val="0"/>
                      <w:divBdr>
                        <w:top w:val="none" w:sz="0" w:space="0" w:color="auto"/>
                        <w:left w:val="none" w:sz="0" w:space="0" w:color="auto"/>
                        <w:bottom w:val="none" w:sz="0" w:space="0" w:color="auto"/>
                        <w:right w:val="none" w:sz="0" w:space="0" w:color="auto"/>
                      </w:divBdr>
                    </w:div>
                    <w:div w:id="336616298">
                      <w:marLeft w:val="0"/>
                      <w:marRight w:val="0"/>
                      <w:marTop w:val="0"/>
                      <w:marBottom w:val="0"/>
                      <w:divBdr>
                        <w:top w:val="none" w:sz="0" w:space="0" w:color="auto"/>
                        <w:left w:val="none" w:sz="0" w:space="0" w:color="auto"/>
                        <w:bottom w:val="none" w:sz="0" w:space="0" w:color="auto"/>
                        <w:right w:val="none" w:sz="0" w:space="0" w:color="auto"/>
                      </w:divBdr>
                    </w:div>
                    <w:div w:id="480390724">
                      <w:marLeft w:val="0"/>
                      <w:marRight w:val="0"/>
                      <w:marTop w:val="0"/>
                      <w:marBottom w:val="0"/>
                      <w:divBdr>
                        <w:top w:val="none" w:sz="0" w:space="0" w:color="auto"/>
                        <w:left w:val="none" w:sz="0" w:space="0" w:color="auto"/>
                        <w:bottom w:val="none" w:sz="0" w:space="0" w:color="auto"/>
                        <w:right w:val="none" w:sz="0" w:space="0" w:color="auto"/>
                      </w:divBdr>
                    </w:div>
                    <w:div w:id="2135712745">
                      <w:marLeft w:val="0"/>
                      <w:marRight w:val="0"/>
                      <w:marTop w:val="0"/>
                      <w:marBottom w:val="0"/>
                      <w:divBdr>
                        <w:top w:val="none" w:sz="0" w:space="0" w:color="auto"/>
                        <w:left w:val="none" w:sz="0" w:space="0" w:color="auto"/>
                        <w:bottom w:val="none" w:sz="0" w:space="0" w:color="auto"/>
                        <w:right w:val="none" w:sz="0" w:space="0" w:color="auto"/>
                      </w:divBdr>
                    </w:div>
                    <w:div w:id="126825815">
                      <w:marLeft w:val="0"/>
                      <w:marRight w:val="0"/>
                      <w:marTop w:val="0"/>
                      <w:marBottom w:val="0"/>
                      <w:divBdr>
                        <w:top w:val="none" w:sz="0" w:space="0" w:color="auto"/>
                        <w:left w:val="none" w:sz="0" w:space="0" w:color="auto"/>
                        <w:bottom w:val="none" w:sz="0" w:space="0" w:color="auto"/>
                        <w:right w:val="none" w:sz="0" w:space="0" w:color="auto"/>
                      </w:divBdr>
                    </w:div>
                    <w:div w:id="1460876858">
                      <w:marLeft w:val="0"/>
                      <w:marRight w:val="0"/>
                      <w:marTop w:val="0"/>
                      <w:marBottom w:val="0"/>
                      <w:divBdr>
                        <w:top w:val="none" w:sz="0" w:space="0" w:color="auto"/>
                        <w:left w:val="none" w:sz="0" w:space="0" w:color="auto"/>
                        <w:bottom w:val="none" w:sz="0" w:space="0" w:color="auto"/>
                        <w:right w:val="none" w:sz="0" w:space="0" w:color="auto"/>
                      </w:divBdr>
                    </w:div>
                    <w:div w:id="1932539621">
                      <w:marLeft w:val="0"/>
                      <w:marRight w:val="0"/>
                      <w:marTop w:val="0"/>
                      <w:marBottom w:val="0"/>
                      <w:divBdr>
                        <w:top w:val="none" w:sz="0" w:space="0" w:color="auto"/>
                        <w:left w:val="none" w:sz="0" w:space="0" w:color="auto"/>
                        <w:bottom w:val="none" w:sz="0" w:space="0" w:color="auto"/>
                        <w:right w:val="none" w:sz="0" w:space="0" w:color="auto"/>
                      </w:divBdr>
                    </w:div>
                    <w:div w:id="162016622">
                      <w:marLeft w:val="0"/>
                      <w:marRight w:val="0"/>
                      <w:marTop w:val="0"/>
                      <w:marBottom w:val="0"/>
                      <w:divBdr>
                        <w:top w:val="none" w:sz="0" w:space="0" w:color="auto"/>
                        <w:left w:val="none" w:sz="0" w:space="0" w:color="auto"/>
                        <w:bottom w:val="none" w:sz="0" w:space="0" w:color="auto"/>
                        <w:right w:val="none" w:sz="0" w:space="0" w:color="auto"/>
                      </w:divBdr>
                    </w:div>
                    <w:div w:id="1593976239">
                      <w:marLeft w:val="0"/>
                      <w:marRight w:val="0"/>
                      <w:marTop w:val="0"/>
                      <w:marBottom w:val="0"/>
                      <w:divBdr>
                        <w:top w:val="none" w:sz="0" w:space="0" w:color="auto"/>
                        <w:left w:val="none" w:sz="0" w:space="0" w:color="auto"/>
                        <w:bottom w:val="none" w:sz="0" w:space="0" w:color="auto"/>
                        <w:right w:val="none" w:sz="0" w:space="0" w:color="auto"/>
                      </w:divBdr>
                    </w:div>
                    <w:div w:id="827205492">
                      <w:marLeft w:val="0"/>
                      <w:marRight w:val="0"/>
                      <w:marTop w:val="0"/>
                      <w:marBottom w:val="0"/>
                      <w:divBdr>
                        <w:top w:val="none" w:sz="0" w:space="0" w:color="auto"/>
                        <w:left w:val="none" w:sz="0" w:space="0" w:color="auto"/>
                        <w:bottom w:val="none" w:sz="0" w:space="0" w:color="auto"/>
                        <w:right w:val="none" w:sz="0" w:space="0" w:color="auto"/>
                      </w:divBdr>
                    </w:div>
                    <w:div w:id="392853593">
                      <w:marLeft w:val="0"/>
                      <w:marRight w:val="0"/>
                      <w:marTop w:val="0"/>
                      <w:marBottom w:val="0"/>
                      <w:divBdr>
                        <w:top w:val="none" w:sz="0" w:space="0" w:color="auto"/>
                        <w:left w:val="none" w:sz="0" w:space="0" w:color="auto"/>
                        <w:bottom w:val="none" w:sz="0" w:space="0" w:color="auto"/>
                        <w:right w:val="none" w:sz="0" w:space="0" w:color="auto"/>
                      </w:divBdr>
                    </w:div>
                    <w:div w:id="210504856">
                      <w:marLeft w:val="0"/>
                      <w:marRight w:val="0"/>
                      <w:marTop w:val="0"/>
                      <w:marBottom w:val="0"/>
                      <w:divBdr>
                        <w:top w:val="none" w:sz="0" w:space="0" w:color="auto"/>
                        <w:left w:val="none" w:sz="0" w:space="0" w:color="auto"/>
                        <w:bottom w:val="none" w:sz="0" w:space="0" w:color="auto"/>
                        <w:right w:val="none" w:sz="0" w:space="0" w:color="auto"/>
                      </w:divBdr>
                    </w:div>
                    <w:div w:id="952320613">
                      <w:marLeft w:val="0"/>
                      <w:marRight w:val="0"/>
                      <w:marTop w:val="0"/>
                      <w:marBottom w:val="0"/>
                      <w:divBdr>
                        <w:top w:val="none" w:sz="0" w:space="0" w:color="auto"/>
                        <w:left w:val="none" w:sz="0" w:space="0" w:color="auto"/>
                        <w:bottom w:val="none" w:sz="0" w:space="0" w:color="auto"/>
                        <w:right w:val="none" w:sz="0" w:space="0" w:color="auto"/>
                      </w:divBdr>
                    </w:div>
                    <w:div w:id="8571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574362">
              <w:marLeft w:val="0"/>
              <w:marRight w:val="0"/>
              <w:marTop w:val="0"/>
              <w:marBottom w:val="0"/>
              <w:divBdr>
                <w:top w:val="none" w:sz="0" w:space="0" w:color="auto"/>
                <w:left w:val="none" w:sz="0" w:space="0" w:color="auto"/>
                <w:bottom w:val="none" w:sz="0" w:space="0" w:color="auto"/>
                <w:right w:val="none" w:sz="0" w:space="0" w:color="auto"/>
              </w:divBdr>
              <w:divsChild>
                <w:div w:id="1955745925">
                  <w:marLeft w:val="0"/>
                  <w:marRight w:val="0"/>
                  <w:marTop w:val="0"/>
                  <w:marBottom w:val="0"/>
                  <w:divBdr>
                    <w:top w:val="none" w:sz="0" w:space="0" w:color="auto"/>
                    <w:left w:val="none" w:sz="0" w:space="0" w:color="auto"/>
                    <w:bottom w:val="none" w:sz="0" w:space="0" w:color="auto"/>
                    <w:right w:val="none" w:sz="0" w:space="0" w:color="auto"/>
                  </w:divBdr>
                  <w:divsChild>
                    <w:div w:id="1077824308">
                      <w:marLeft w:val="0"/>
                      <w:marRight w:val="0"/>
                      <w:marTop w:val="0"/>
                      <w:marBottom w:val="0"/>
                      <w:divBdr>
                        <w:top w:val="none" w:sz="0" w:space="0" w:color="auto"/>
                        <w:left w:val="none" w:sz="0" w:space="0" w:color="auto"/>
                        <w:bottom w:val="none" w:sz="0" w:space="0" w:color="auto"/>
                        <w:right w:val="none" w:sz="0" w:space="0" w:color="auto"/>
                      </w:divBdr>
                    </w:div>
                    <w:div w:id="890312744">
                      <w:marLeft w:val="0"/>
                      <w:marRight w:val="0"/>
                      <w:marTop w:val="0"/>
                      <w:marBottom w:val="0"/>
                      <w:divBdr>
                        <w:top w:val="none" w:sz="0" w:space="0" w:color="auto"/>
                        <w:left w:val="none" w:sz="0" w:space="0" w:color="auto"/>
                        <w:bottom w:val="none" w:sz="0" w:space="0" w:color="auto"/>
                        <w:right w:val="none" w:sz="0" w:space="0" w:color="auto"/>
                      </w:divBdr>
                    </w:div>
                    <w:div w:id="1077674329">
                      <w:marLeft w:val="0"/>
                      <w:marRight w:val="0"/>
                      <w:marTop w:val="0"/>
                      <w:marBottom w:val="0"/>
                      <w:divBdr>
                        <w:top w:val="none" w:sz="0" w:space="0" w:color="auto"/>
                        <w:left w:val="none" w:sz="0" w:space="0" w:color="auto"/>
                        <w:bottom w:val="none" w:sz="0" w:space="0" w:color="auto"/>
                        <w:right w:val="none" w:sz="0" w:space="0" w:color="auto"/>
                      </w:divBdr>
                    </w:div>
                    <w:div w:id="1112868874">
                      <w:marLeft w:val="0"/>
                      <w:marRight w:val="0"/>
                      <w:marTop w:val="0"/>
                      <w:marBottom w:val="0"/>
                      <w:divBdr>
                        <w:top w:val="none" w:sz="0" w:space="0" w:color="auto"/>
                        <w:left w:val="none" w:sz="0" w:space="0" w:color="auto"/>
                        <w:bottom w:val="none" w:sz="0" w:space="0" w:color="auto"/>
                        <w:right w:val="none" w:sz="0" w:space="0" w:color="auto"/>
                      </w:divBdr>
                    </w:div>
                    <w:div w:id="1789620723">
                      <w:marLeft w:val="0"/>
                      <w:marRight w:val="0"/>
                      <w:marTop w:val="0"/>
                      <w:marBottom w:val="0"/>
                      <w:divBdr>
                        <w:top w:val="none" w:sz="0" w:space="0" w:color="auto"/>
                        <w:left w:val="none" w:sz="0" w:space="0" w:color="auto"/>
                        <w:bottom w:val="none" w:sz="0" w:space="0" w:color="auto"/>
                        <w:right w:val="none" w:sz="0" w:space="0" w:color="auto"/>
                      </w:divBdr>
                    </w:div>
                    <w:div w:id="811094436">
                      <w:marLeft w:val="0"/>
                      <w:marRight w:val="0"/>
                      <w:marTop w:val="0"/>
                      <w:marBottom w:val="0"/>
                      <w:divBdr>
                        <w:top w:val="none" w:sz="0" w:space="0" w:color="auto"/>
                        <w:left w:val="none" w:sz="0" w:space="0" w:color="auto"/>
                        <w:bottom w:val="none" w:sz="0" w:space="0" w:color="auto"/>
                        <w:right w:val="none" w:sz="0" w:space="0" w:color="auto"/>
                      </w:divBdr>
                    </w:div>
                    <w:div w:id="413432353">
                      <w:marLeft w:val="0"/>
                      <w:marRight w:val="0"/>
                      <w:marTop w:val="0"/>
                      <w:marBottom w:val="0"/>
                      <w:divBdr>
                        <w:top w:val="none" w:sz="0" w:space="0" w:color="auto"/>
                        <w:left w:val="none" w:sz="0" w:space="0" w:color="auto"/>
                        <w:bottom w:val="none" w:sz="0" w:space="0" w:color="auto"/>
                        <w:right w:val="none" w:sz="0" w:space="0" w:color="auto"/>
                      </w:divBdr>
                    </w:div>
                    <w:div w:id="2075086007">
                      <w:marLeft w:val="0"/>
                      <w:marRight w:val="0"/>
                      <w:marTop w:val="0"/>
                      <w:marBottom w:val="0"/>
                      <w:divBdr>
                        <w:top w:val="none" w:sz="0" w:space="0" w:color="auto"/>
                        <w:left w:val="none" w:sz="0" w:space="0" w:color="auto"/>
                        <w:bottom w:val="none" w:sz="0" w:space="0" w:color="auto"/>
                        <w:right w:val="none" w:sz="0" w:space="0" w:color="auto"/>
                      </w:divBdr>
                    </w:div>
                    <w:div w:id="580530567">
                      <w:marLeft w:val="0"/>
                      <w:marRight w:val="0"/>
                      <w:marTop w:val="0"/>
                      <w:marBottom w:val="0"/>
                      <w:divBdr>
                        <w:top w:val="none" w:sz="0" w:space="0" w:color="auto"/>
                        <w:left w:val="none" w:sz="0" w:space="0" w:color="auto"/>
                        <w:bottom w:val="none" w:sz="0" w:space="0" w:color="auto"/>
                        <w:right w:val="none" w:sz="0" w:space="0" w:color="auto"/>
                      </w:divBdr>
                    </w:div>
                    <w:div w:id="316038850">
                      <w:marLeft w:val="0"/>
                      <w:marRight w:val="0"/>
                      <w:marTop w:val="0"/>
                      <w:marBottom w:val="0"/>
                      <w:divBdr>
                        <w:top w:val="none" w:sz="0" w:space="0" w:color="auto"/>
                        <w:left w:val="none" w:sz="0" w:space="0" w:color="auto"/>
                        <w:bottom w:val="none" w:sz="0" w:space="0" w:color="auto"/>
                        <w:right w:val="none" w:sz="0" w:space="0" w:color="auto"/>
                      </w:divBdr>
                    </w:div>
                    <w:div w:id="1502545562">
                      <w:marLeft w:val="0"/>
                      <w:marRight w:val="0"/>
                      <w:marTop w:val="0"/>
                      <w:marBottom w:val="0"/>
                      <w:divBdr>
                        <w:top w:val="none" w:sz="0" w:space="0" w:color="auto"/>
                        <w:left w:val="none" w:sz="0" w:space="0" w:color="auto"/>
                        <w:bottom w:val="none" w:sz="0" w:space="0" w:color="auto"/>
                        <w:right w:val="none" w:sz="0" w:space="0" w:color="auto"/>
                      </w:divBdr>
                    </w:div>
                    <w:div w:id="1141534688">
                      <w:marLeft w:val="0"/>
                      <w:marRight w:val="0"/>
                      <w:marTop w:val="0"/>
                      <w:marBottom w:val="0"/>
                      <w:divBdr>
                        <w:top w:val="none" w:sz="0" w:space="0" w:color="auto"/>
                        <w:left w:val="none" w:sz="0" w:space="0" w:color="auto"/>
                        <w:bottom w:val="none" w:sz="0" w:space="0" w:color="auto"/>
                        <w:right w:val="none" w:sz="0" w:space="0" w:color="auto"/>
                      </w:divBdr>
                    </w:div>
                    <w:div w:id="475337593">
                      <w:marLeft w:val="0"/>
                      <w:marRight w:val="0"/>
                      <w:marTop w:val="0"/>
                      <w:marBottom w:val="0"/>
                      <w:divBdr>
                        <w:top w:val="none" w:sz="0" w:space="0" w:color="auto"/>
                        <w:left w:val="none" w:sz="0" w:space="0" w:color="auto"/>
                        <w:bottom w:val="none" w:sz="0" w:space="0" w:color="auto"/>
                        <w:right w:val="none" w:sz="0" w:space="0" w:color="auto"/>
                      </w:divBdr>
                    </w:div>
                    <w:div w:id="313602396">
                      <w:marLeft w:val="0"/>
                      <w:marRight w:val="0"/>
                      <w:marTop w:val="0"/>
                      <w:marBottom w:val="0"/>
                      <w:divBdr>
                        <w:top w:val="none" w:sz="0" w:space="0" w:color="auto"/>
                        <w:left w:val="none" w:sz="0" w:space="0" w:color="auto"/>
                        <w:bottom w:val="none" w:sz="0" w:space="0" w:color="auto"/>
                        <w:right w:val="none" w:sz="0" w:space="0" w:color="auto"/>
                      </w:divBdr>
                    </w:div>
                    <w:div w:id="704404311">
                      <w:marLeft w:val="0"/>
                      <w:marRight w:val="0"/>
                      <w:marTop w:val="0"/>
                      <w:marBottom w:val="0"/>
                      <w:divBdr>
                        <w:top w:val="none" w:sz="0" w:space="0" w:color="auto"/>
                        <w:left w:val="none" w:sz="0" w:space="0" w:color="auto"/>
                        <w:bottom w:val="none" w:sz="0" w:space="0" w:color="auto"/>
                        <w:right w:val="none" w:sz="0" w:space="0" w:color="auto"/>
                      </w:divBdr>
                    </w:div>
                    <w:div w:id="964890216">
                      <w:marLeft w:val="0"/>
                      <w:marRight w:val="0"/>
                      <w:marTop w:val="0"/>
                      <w:marBottom w:val="0"/>
                      <w:divBdr>
                        <w:top w:val="none" w:sz="0" w:space="0" w:color="auto"/>
                        <w:left w:val="none" w:sz="0" w:space="0" w:color="auto"/>
                        <w:bottom w:val="none" w:sz="0" w:space="0" w:color="auto"/>
                        <w:right w:val="none" w:sz="0" w:space="0" w:color="auto"/>
                      </w:divBdr>
                    </w:div>
                    <w:div w:id="980304776">
                      <w:marLeft w:val="0"/>
                      <w:marRight w:val="0"/>
                      <w:marTop w:val="0"/>
                      <w:marBottom w:val="0"/>
                      <w:divBdr>
                        <w:top w:val="none" w:sz="0" w:space="0" w:color="auto"/>
                        <w:left w:val="none" w:sz="0" w:space="0" w:color="auto"/>
                        <w:bottom w:val="none" w:sz="0" w:space="0" w:color="auto"/>
                        <w:right w:val="none" w:sz="0" w:space="0" w:color="auto"/>
                      </w:divBdr>
                    </w:div>
                    <w:div w:id="1290697077">
                      <w:marLeft w:val="0"/>
                      <w:marRight w:val="0"/>
                      <w:marTop w:val="0"/>
                      <w:marBottom w:val="0"/>
                      <w:divBdr>
                        <w:top w:val="none" w:sz="0" w:space="0" w:color="auto"/>
                        <w:left w:val="none" w:sz="0" w:space="0" w:color="auto"/>
                        <w:bottom w:val="none" w:sz="0" w:space="0" w:color="auto"/>
                        <w:right w:val="none" w:sz="0" w:space="0" w:color="auto"/>
                      </w:divBdr>
                    </w:div>
                    <w:div w:id="925922038">
                      <w:marLeft w:val="0"/>
                      <w:marRight w:val="0"/>
                      <w:marTop w:val="0"/>
                      <w:marBottom w:val="0"/>
                      <w:divBdr>
                        <w:top w:val="none" w:sz="0" w:space="0" w:color="auto"/>
                        <w:left w:val="none" w:sz="0" w:space="0" w:color="auto"/>
                        <w:bottom w:val="none" w:sz="0" w:space="0" w:color="auto"/>
                        <w:right w:val="none" w:sz="0" w:space="0" w:color="auto"/>
                      </w:divBdr>
                    </w:div>
                    <w:div w:id="1829206891">
                      <w:marLeft w:val="0"/>
                      <w:marRight w:val="0"/>
                      <w:marTop w:val="0"/>
                      <w:marBottom w:val="0"/>
                      <w:divBdr>
                        <w:top w:val="none" w:sz="0" w:space="0" w:color="auto"/>
                        <w:left w:val="none" w:sz="0" w:space="0" w:color="auto"/>
                        <w:bottom w:val="none" w:sz="0" w:space="0" w:color="auto"/>
                        <w:right w:val="none" w:sz="0" w:space="0" w:color="auto"/>
                      </w:divBdr>
                    </w:div>
                    <w:div w:id="1898659739">
                      <w:marLeft w:val="0"/>
                      <w:marRight w:val="0"/>
                      <w:marTop w:val="0"/>
                      <w:marBottom w:val="0"/>
                      <w:divBdr>
                        <w:top w:val="none" w:sz="0" w:space="0" w:color="auto"/>
                        <w:left w:val="none" w:sz="0" w:space="0" w:color="auto"/>
                        <w:bottom w:val="none" w:sz="0" w:space="0" w:color="auto"/>
                        <w:right w:val="none" w:sz="0" w:space="0" w:color="auto"/>
                      </w:divBdr>
                    </w:div>
                    <w:div w:id="639727987">
                      <w:marLeft w:val="0"/>
                      <w:marRight w:val="0"/>
                      <w:marTop w:val="0"/>
                      <w:marBottom w:val="0"/>
                      <w:divBdr>
                        <w:top w:val="none" w:sz="0" w:space="0" w:color="auto"/>
                        <w:left w:val="none" w:sz="0" w:space="0" w:color="auto"/>
                        <w:bottom w:val="none" w:sz="0" w:space="0" w:color="auto"/>
                        <w:right w:val="none" w:sz="0" w:space="0" w:color="auto"/>
                      </w:divBdr>
                    </w:div>
                    <w:div w:id="1571235494">
                      <w:marLeft w:val="0"/>
                      <w:marRight w:val="0"/>
                      <w:marTop w:val="0"/>
                      <w:marBottom w:val="0"/>
                      <w:divBdr>
                        <w:top w:val="none" w:sz="0" w:space="0" w:color="auto"/>
                        <w:left w:val="none" w:sz="0" w:space="0" w:color="auto"/>
                        <w:bottom w:val="none" w:sz="0" w:space="0" w:color="auto"/>
                        <w:right w:val="none" w:sz="0" w:space="0" w:color="auto"/>
                      </w:divBdr>
                    </w:div>
                    <w:div w:id="1198659435">
                      <w:marLeft w:val="0"/>
                      <w:marRight w:val="0"/>
                      <w:marTop w:val="0"/>
                      <w:marBottom w:val="0"/>
                      <w:divBdr>
                        <w:top w:val="none" w:sz="0" w:space="0" w:color="auto"/>
                        <w:left w:val="none" w:sz="0" w:space="0" w:color="auto"/>
                        <w:bottom w:val="none" w:sz="0" w:space="0" w:color="auto"/>
                        <w:right w:val="none" w:sz="0" w:space="0" w:color="auto"/>
                      </w:divBdr>
                    </w:div>
                    <w:div w:id="1641501009">
                      <w:marLeft w:val="0"/>
                      <w:marRight w:val="0"/>
                      <w:marTop w:val="0"/>
                      <w:marBottom w:val="0"/>
                      <w:divBdr>
                        <w:top w:val="none" w:sz="0" w:space="0" w:color="auto"/>
                        <w:left w:val="none" w:sz="0" w:space="0" w:color="auto"/>
                        <w:bottom w:val="none" w:sz="0" w:space="0" w:color="auto"/>
                        <w:right w:val="none" w:sz="0" w:space="0" w:color="auto"/>
                      </w:divBdr>
                    </w:div>
                    <w:div w:id="949118257">
                      <w:marLeft w:val="0"/>
                      <w:marRight w:val="0"/>
                      <w:marTop w:val="0"/>
                      <w:marBottom w:val="0"/>
                      <w:divBdr>
                        <w:top w:val="none" w:sz="0" w:space="0" w:color="auto"/>
                        <w:left w:val="none" w:sz="0" w:space="0" w:color="auto"/>
                        <w:bottom w:val="none" w:sz="0" w:space="0" w:color="auto"/>
                        <w:right w:val="none" w:sz="0" w:space="0" w:color="auto"/>
                      </w:divBdr>
                    </w:div>
                    <w:div w:id="1040469700">
                      <w:marLeft w:val="0"/>
                      <w:marRight w:val="0"/>
                      <w:marTop w:val="0"/>
                      <w:marBottom w:val="0"/>
                      <w:divBdr>
                        <w:top w:val="none" w:sz="0" w:space="0" w:color="auto"/>
                        <w:left w:val="none" w:sz="0" w:space="0" w:color="auto"/>
                        <w:bottom w:val="none" w:sz="0" w:space="0" w:color="auto"/>
                        <w:right w:val="none" w:sz="0" w:space="0" w:color="auto"/>
                      </w:divBdr>
                    </w:div>
                    <w:div w:id="1416973174">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31601686">
                      <w:marLeft w:val="0"/>
                      <w:marRight w:val="0"/>
                      <w:marTop w:val="0"/>
                      <w:marBottom w:val="0"/>
                      <w:divBdr>
                        <w:top w:val="none" w:sz="0" w:space="0" w:color="auto"/>
                        <w:left w:val="none" w:sz="0" w:space="0" w:color="auto"/>
                        <w:bottom w:val="none" w:sz="0" w:space="0" w:color="auto"/>
                        <w:right w:val="none" w:sz="0" w:space="0" w:color="auto"/>
                      </w:divBdr>
                    </w:div>
                    <w:div w:id="1821073074">
                      <w:marLeft w:val="0"/>
                      <w:marRight w:val="0"/>
                      <w:marTop w:val="0"/>
                      <w:marBottom w:val="0"/>
                      <w:divBdr>
                        <w:top w:val="none" w:sz="0" w:space="0" w:color="auto"/>
                        <w:left w:val="none" w:sz="0" w:space="0" w:color="auto"/>
                        <w:bottom w:val="none" w:sz="0" w:space="0" w:color="auto"/>
                        <w:right w:val="none" w:sz="0" w:space="0" w:color="auto"/>
                      </w:divBdr>
                    </w:div>
                    <w:div w:id="1706830288">
                      <w:marLeft w:val="0"/>
                      <w:marRight w:val="0"/>
                      <w:marTop w:val="0"/>
                      <w:marBottom w:val="0"/>
                      <w:divBdr>
                        <w:top w:val="none" w:sz="0" w:space="0" w:color="auto"/>
                        <w:left w:val="none" w:sz="0" w:space="0" w:color="auto"/>
                        <w:bottom w:val="none" w:sz="0" w:space="0" w:color="auto"/>
                        <w:right w:val="none" w:sz="0" w:space="0" w:color="auto"/>
                      </w:divBdr>
                    </w:div>
                    <w:div w:id="471601770">
                      <w:marLeft w:val="0"/>
                      <w:marRight w:val="0"/>
                      <w:marTop w:val="0"/>
                      <w:marBottom w:val="0"/>
                      <w:divBdr>
                        <w:top w:val="none" w:sz="0" w:space="0" w:color="auto"/>
                        <w:left w:val="none" w:sz="0" w:space="0" w:color="auto"/>
                        <w:bottom w:val="none" w:sz="0" w:space="0" w:color="auto"/>
                        <w:right w:val="none" w:sz="0" w:space="0" w:color="auto"/>
                      </w:divBdr>
                    </w:div>
                    <w:div w:id="2084331632">
                      <w:marLeft w:val="0"/>
                      <w:marRight w:val="0"/>
                      <w:marTop w:val="0"/>
                      <w:marBottom w:val="0"/>
                      <w:divBdr>
                        <w:top w:val="none" w:sz="0" w:space="0" w:color="auto"/>
                        <w:left w:val="none" w:sz="0" w:space="0" w:color="auto"/>
                        <w:bottom w:val="none" w:sz="0" w:space="0" w:color="auto"/>
                        <w:right w:val="none" w:sz="0" w:space="0" w:color="auto"/>
                      </w:divBdr>
                    </w:div>
                    <w:div w:id="1195777489">
                      <w:marLeft w:val="0"/>
                      <w:marRight w:val="0"/>
                      <w:marTop w:val="0"/>
                      <w:marBottom w:val="0"/>
                      <w:divBdr>
                        <w:top w:val="none" w:sz="0" w:space="0" w:color="auto"/>
                        <w:left w:val="none" w:sz="0" w:space="0" w:color="auto"/>
                        <w:bottom w:val="none" w:sz="0" w:space="0" w:color="auto"/>
                        <w:right w:val="none" w:sz="0" w:space="0" w:color="auto"/>
                      </w:divBdr>
                    </w:div>
                    <w:div w:id="1955166272">
                      <w:marLeft w:val="0"/>
                      <w:marRight w:val="0"/>
                      <w:marTop w:val="0"/>
                      <w:marBottom w:val="0"/>
                      <w:divBdr>
                        <w:top w:val="none" w:sz="0" w:space="0" w:color="auto"/>
                        <w:left w:val="none" w:sz="0" w:space="0" w:color="auto"/>
                        <w:bottom w:val="none" w:sz="0" w:space="0" w:color="auto"/>
                        <w:right w:val="none" w:sz="0" w:space="0" w:color="auto"/>
                      </w:divBdr>
                    </w:div>
                    <w:div w:id="1266618319">
                      <w:marLeft w:val="0"/>
                      <w:marRight w:val="0"/>
                      <w:marTop w:val="0"/>
                      <w:marBottom w:val="0"/>
                      <w:divBdr>
                        <w:top w:val="none" w:sz="0" w:space="0" w:color="auto"/>
                        <w:left w:val="none" w:sz="0" w:space="0" w:color="auto"/>
                        <w:bottom w:val="none" w:sz="0" w:space="0" w:color="auto"/>
                        <w:right w:val="none" w:sz="0" w:space="0" w:color="auto"/>
                      </w:divBdr>
                    </w:div>
                    <w:div w:id="262498709">
                      <w:marLeft w:val="0"/>
                      <w:marRight w:val="0"/>
                      <w:marTop w:val="0"/>
                      <w:marBottom w:val="0"/>
                      <w:divBdr>
                        <w:top w:val="none" w:sz="0" w:space="0" w:color="auto"/>
                        <w:left w:val="none" w:sz="0" w:space="0" w:color="auto"/>
                        <w:bottom w:val="none" w:sz="0" w:space="0" w:color="auto"/>
                        <w:right w:val="none" w:sz="0" w:space="0" w:color="auto"/>
                      </w:divBdr>
                    </w:div>
                    <w:div w:id="866410585">
                      <w:marLeft w:val="0"/>
                      <w:marRight w:val="0"/>
                      <w:marTop w:val="0"/>
                      <w:marBottom w:val="0"/>
                      <w:divBdr>
                        <w:top w:val="none" w:sz="0" w:space="0" w:color="auto"/>
                        <w:left w:val="none" w:sz="0" w:space="0" w:color="auto"/>
                        <w:bottom w:val="none" w:sz="0" w:space="0" w:color="auto"/>
                        <w:right w:val="none" w:sz="0" w:space="0" w:color="auto"/>
                      </w:divBdr>
                    </w:div>
                    <w:div w:id="1300763699">
                      <w:marLeft w:val="0"/>
                      <w:marRight w:val="0"/>
                      <w:marTop w:val="0"/>
                      <w:marBottom w:val="0"/>
                      <w:divBdr>
                        <w:top w:val="none" w:sz="0" w:space="0" w:color="auto"/>
                        <w:left w:val="none" w:sz="0" w:space="0" w:color="auto"/>
                        <w:bottom w:val="none" w:sz="0" w:space="0" w:color="auto"/>
                        <w:right w:val="none" w:sz="0" w:space="0" w:color="auto"/>
                      </w:divBdr>
                    </w:div>
                    <w:div w:id="1683706552">
                      <w:marLeft w:val="0"/>
                      <w:marRight w:val="0"/>
                      <w:marTop w:val="0"/>
                      <w:marBottom w:val="0"/>
                      <w:divBdr>
                        <w:top w:val="none" w:sz="0" w:space="0" w:color="auto"/>
                        <w:left w:val="none" w:sz="0" w:space="0" w:color="auto"/>
                        <w:bottom w:val="none" w:sz="0" w:space="0" w:color="auto"/>
                        <w:right w:val="none" w:sz="0" w:space="0" w:color="auto"/>
                      </w:divBdr>
                    </w:div>
                    <w:div w:id="161050210">
                      <w:marLeft w:val="0"/>
                      <w:marRight w:val="0"/>
                      <w:marTop w:val="0"/>
                      <w:marBottom w:val="0"/>
                      <w:divBdr>
                        <w:top w:val="none" w:sz="0" w:space="0" w:color="auto"/>
                        <w:left w:val="none" w:sz="0" w:space="0" w:color="auto"/>
                        <w:bottom w:val="none" w:sz="0" w:space="0" w:color="auto"/>
                        <w:right w:val="none" w:sz="0" w:space="0" w:color="auto"/>
                      </w:divBdr>
                    </w:div>
                    <w:div w:id="1440881137">
                      <w:marLeft w:val="0"/>
                      <w:marRight w:val="0"/>
                      <w:marTop w:val="0"/>
                      <w:marBottom w:val="0"/>
                      <w:divBdr>
                        <w:top w:val="none" w:sz="0" w:space="0" w:color="auto"/>
                        <w:left w:val="none" w:sz="0" w:space="0" w:color="auto"/>
                        <w:bottom w:val="none" w:sz="0" w:space="0" w:color="auto"/>
                        <w:right w:val="none" w:sz="0" w:space="0" w:color="auto"/>
                      </w:divBdr>
                    </w:div>
                    <w:div w:id="872959770">
                      <w:marLeft w:val="0"/>
                      <w:marRight w:val="0"/>
                      <w:marTop w:val="0"/>
                      <w:marBottom w:val="0"/>
                      <w:divBdr>
                        <w:top w:val="none" w:sz="0" w:space="0" w:color="auto"/>
                        <w:left w:val="none" w:sz="0" w:space="0" w:color="auto"/>
                        <w:bottom w:val="none" w:sz="0" w:space="0" w:color="auto"/>
                        <w:right w:val="none" w:sz="0" w:space="0" w:color="auto"/>
                      </w:divBdr>
                    </w:div>
                    <w:div w:id="730077159">
                      <w:marLeft w:val="0"/>
                      <w:marRight w:val="0"/>
                      <w:marTop w:val="0"/>
                      <w:marBottom w:val="0"/>
                      <w:divBdr>
                        <w:top w:val="none" w:sz="0" w:space="0" w:color="auto"/>
                        <w:left w:val="none" w:sz="0" w:space="0" w:color="auto"/>
                        <w:bottom w:val="none" w:sz="0" w:space="0" w:color="auto"/>
                        <w:right w:val="none" w:sz="0" w:space="0" w:color="auto"/>
                      </w:divBdr>
                    </w:div>
                    <w:div w:id="149098109">
                      <w:marLeft w:val="0"/>
                      <w:marRight w:val="0"/>
                      <w:marTop w:val="0"/>
                      <w:marBottom w:val="0"/>
                      <w:divBdr>
                        <w:top w:val="none" w:sz="0" w:space="0" w:color="auto"/>
                        <w:left w:val="none" w:sz="0" w:space="0" w:color="auto"/>
                        <w:bottom w:val="none" w:sz="0" w:space="0" w:color="auto"/>
                        <w:right w:val="none" w:sz="0" w:space="0" w:color="auto"/>
                      </w:divBdr>
                    </w:div>
                    <w:div w:id="1544752621">
                      <w:marLeft w:val="0"/>
                      <w:marRight w:val="0"/>
                      <w:marTop w:val="0"/>
                      <w:marBottom w:val="0"/>
                      <w:divBdr>
                        <w:top w:val="none" w:sz="0" w:space="0" w:color="auto"/>
                        <w:left w:val="none" w:sz="0" w:space="0" w:color="auto"/>
                        <w:bottom w:val="none" w:sz="0" w:space="0" w:color="auto"/>
                        <w:right w:val="none" w:sz="0" w:space="0" w:color="auto"/>
                      </w:divBdr>
                    </w:div>
                    <w:div w:id="1137720288">
                      <w:marLeft w:val="0"/>
                      <w:marRight w:val="0"/>
                      <w:marTop w:val="0"/>
                      <w:marBottom w:val="0"/>
                      <w:divBdr>
                        <w:top w:val="none" w:sz="0" w:space="0" w:color="auto"/>
                        <w:left w:val="none" w:sz="0" w:space="0" w:color="auto"/>
                        <w:bottom w:val="none" w:sz="0" w:space="0" w:color="auto"/>
                        <w:right w:val="none" w:sz="0" w:space="0" w:color="auto"/>
                      </w:divBdr>
                    </w:div>
                    <w:div w:id="400909177">
                      <w:marLeft w:val="0"/>
                      <w:marRight w:val="0"/>
                      <w:marTop w:val="0"/>
                      <w:marBottom w:val="0"/>
                      <w:divBdr>
                        <w:top w:val="none" w:sz="0" w:space="0" w:color="auto"/>
                        <w:left w:val="none" w:sz="0" w:space="0" w:color="auto"/>
                        <w:bottom w:val="none" w:sz="0" w:space="0" w:color="auto"/>
                        <w:right w:val="none" w:sz="0" w:space="0" w:color="auto"/>
                      </w:divBdr>
                    </w:div>
                    <w:div w:id="1205558302">
                      <w:marLeft w:val="0"/>
                      <w:marRight w:val="0"/>
                      <w:marTop w:val="0"/>
                      <w:marBottom w:val="0"/>
                      <w:divBdr>
                        <w:top w:val="none" w:sz="0" w:space="0" w:color="auto"/>
                        <w:left w:val="none" w:sz="0" w:space="0" w:color="auto"/>
                        <w:bottom w:val="none" w:sz="0" w:space="0" w:color="auto"/>
                        <w:right w:val="none" w:sz="0" w:space="0" w:color="auto"/>
                      </w:divBdr>
                    </w:div>
                    <w:div w:id="2126999080">
                      <w:marLeft w:val="0"/>
                      <w:marRight w:val="0"/>
                      <w:marTop w:val="0"/>
                      <w:marBottom w:val="0"/>
                      <w:divBdr>
                        <w:top w:val="none" w:sz="0" w:space="0" w:color="auto"/>
                        <w:left w:val="none" w:sz="0" w:space="0" w:color="auto"/>
                        <w:bottom w:val="none" w:sz="0" w:space="0" w:color="auto"/>
                        <w:right w:val="none" w:sz="0" w:space="0" w:color="auto"/>
                      </w:divBdr>
                    </w:div>
                    <w:div w:id="434642205">
                      <w:marLeft w:val="0"/>
                      <w:marRight w:val="0"/>
                      <w:marTop w:val="0"/>
                      <w:marBottom w:val="0"/>
                      <w:divBdr>
                        <w:top w:val="none" w:sz="0" w:space="0" w:color="auto"/>
                        <w:left w:val="none" w:sz="0" w:space="0" w:color="auto"/>
                        <w:bottom w:val="none" w:sz="0" w:space="0" w:color="auto"/>
                        <w:right w:val="none" w:sz="0" w:space="0" w:color="auto"/>
                      </w:divBdr>
                    </w:div>
                    <w:div w:id="2072581549">
                      <w:marLeft w:val="0"/>
                      <w:marRight w:val="0"/>
                      <w:marTop w:val="0"/>
                      <w:marBottom w:val="0"/>
                      <w:divBdr>
                        <w:top w:val="none" w:sz="0" w:space="0" w:color="auto"/>
                        <w:left w:val="none" w:sz="0" w:space="0" w:color="auto"/>
                        <w:bottom w:val="none" w:sz="0" w:space="0" w:color="auto"/>
                        <w:right w:val="none" w:sz="0" w:space="0" w:color="auto"/>
                      </w:divBdr>
                    </w:div>
                    <w:div w:id="671834491">
                      <w:marLeft w:val="0"/>
                      <w:marRight w:val="0"/>
                      <w:marTop w:val="0"/>
                      <w:marBottom w:val="0"/>
                      <w:divBdr>
                        <w:top w:val="none" w:sz="0" w:space="0" w:color="auto"/>
                        <w:left w:val="none" w:sz="0" w:space="0" w:color="auto"/>
                        <w:bottom w:val="none" w:sz="0" w:space="0" w:color="auto"/>
                        <w:right w:val="none" w:sz="0" w:space="0" w:color="auto"/>
                      </w:divBdr>
                    </w:div>
                    <w:div w:id="1351762817">
                      <w:marLeft w:val="0"/>
                      <w:marRight w:val="0"/>
                      <w:marTop w:val="0"/>
                      <w:marBottom w:val="0"/>
                      <w:divBdr>
                        <w:top w:val="none" w:sz="0" w:space="0" w:color="auto"/>
                        <w:left w:val="none" w:sz="0" w:space="0" w:color="auto"/>
                        <w:bottom w:val="none" w:sz="0" w:space="0" w:color="auto"/>
                        <w:right w:val="none" w:sz="0" w:space="0" w:color="auto"/>
                      </w:divBdr>
                    </w:div>
                    <w:div w:id="908879114">
                      <w:marLeft w:val="0"/>
                      <w:marRight w:val="0"/>
                      <w:marTop w:val="0"/>
                      <w:marBottom w:val="0"/>
                      <w:divBdr>
                        <w:top w:val="none" w:sz="0" w:space="0" w:color="auto"/>
                        <w:left w:val="none" w:sz="0" w:space="0" w:color="auto"/>
                        <w:bottom w:val="none" w:sz="0" w:space="0" w:color="auto"/>
                        <w:right w:val="none" w:sz="0" w:space="0" w:color="auto"/>
                      </w:divBdr>
                    </w:div>
                    <w:div w:id="1642155966">
                      <w:marLeft w:val="0"/>
                      <w:marRight w:val="0"/>
                      <w:marTop w:val="0"/>
                      <w:marBottom w:val="0"/>
                      <w:divBdr>
                        <w:top w:val="none" w:sz="0" w:space="0" w:color="auto"/>
                        <w:left w:val="none" w:sz="0" w:space="0" w:color="auto"/>
                        <w:bottom w:val="none" w:sz="0" w:space="0" w:color="auto"/>
                        <w:right w:val="none" w:sz="0" w:space="0" w:color="auto"/>
                      </w:divBdr>
                    </w:div>
                    <w:div w:id="954407246">
                      <w:marLeft w:val="0"/>
                      <w:marRight w:val="0"/>
                      <w:marTop w:val="0"/>
                      <w:marBottom w:val="0"/>
                      <w:divBdr>
                        <w:top w:val="none" w:sz="0" w:space="0" w:color="auto"/>
                        <w:left w:val="none" w:sz="0" w:space="0" w:color="auto"/>
                        <w:bottom w:val="none" w:sz="0" w:space="0" w:color="auto"/>
                        <w:right w:val="none" w:sz="0" w:space="0" w:color="auto"/>
                      </w:divBdr>
                    </w:div>
                    <w:div w:id="1396775745">
                      <w:marLeft w:val="0"/>
                      <w:marRight w:val="0"/>
                      <w:marTop w:val="0"/>
                      <w:marBottom w:val="0"/>
                      <w:divBdr>
                        <w:top w:val="none" w:sz="0" w:space="0" w:color="auto"/>
                        <w:left w:val="none" w:sz="0" w:space="0" w:color="auto"/>
                        <w:bottom w:val="none" w:sz="0" w:space="0" w:color="auto"/>
                        <w:right w:val="none" w:sz="0" w:space="0" w:color="auto"/>
                      </w:divBdr>
                    </w:div>
                    <w:div w:id="451674634">
                      <w:marLeft w:val="0"/>
                      <w:marRight w:val="0"/>
                      <w:marTop w:val="0"/>
                      <w:marBottom w:val="0"/>
                      <w:divBdr>
                        <w:top w:val="none" w:sz="0" w:space="0" w:color="auto"/>
                        <w:left w:val="none" w:sz="0" w:space="0" w:color="auto"/>
                        <w:bottom w:val="none" w:sz="0" w:space="0" w:color="auto"/>
                        <w:right w:val="none" w:sz="0" w:space="0" w:color="auto"/>
                      </w:divBdr>
                    </w:div>
                    <w:div w:id="1429279180">
                      <w:marLeft w:val="0"/>
                      <w:marRight w:val="0"/>
                      <w:marTop w:val="0"/>
                      <w:marBottom w:val="0"/>
                      <w:divBdr>
                        <w:top w:val="none" w:sz="0" w:space="0" w:color="auto"/>
                        <w:left w:val="none" w:sz="0" w:space="0" w:color="auto"/>
                        <w:bottom w:val="none" w:sz="0" w:space="0" w:color="auto"/>
                        <w:right w:val="none" w:sz="0" w:space="0" w:color="auto"/>
                      </w:divBdr>
                    </w:div>
                    <w:div w:id="1156385470">
                      <w:marLeft w:val="0"/>
                      <w:marRight w:val="0"/>
                      <w:marTop w:val="0"/>
                      <w:marBottom w:val="0"/>
                      <w:divBdr>
                        <w:top w:val="none" w:sz="0" w:space="0" w:color="auto"/>
                        <w:left w:val="none" w:sz="0" w:space="0" w:color="auto"/>
                        <w:bottom w:val="none" w:sz="0" w:space="0" w:color="auto"/>
                        <w:right w:val="none" w:sz="0" w:space="0" w:color="auto"/>
                      </w:divBdr>
                    </w:div>
                    <w:div w:id="905411748">
                      <w:marLeft w:val="0"/>
                      <w:marRight w:val="0"/>
                      <w:marTop w:val="0"/>
                      <w:marBottom w:val="0"/>
                      <w:divBdr>
                        <w:top w:val="none" w:sz="0" w:space="0" w:color="auto"/>
                        <w:left w:val="none" w:sz="0" w:space="0" w:color="auto"/>
                        <w:bottom w:val="none" w:sz="0" w:space="0" w:color="auto"/>
                        <w:right w:val="none" w:sz="0" w:space="0" w:color="auto"/>
                      </w:divBdr>
                    </w:div>
                    <w:div w:id="1477407862">
                      <w:marLeft w:val="0"/>
                      <w:marRight w:val="0"/>
                      <w:marTop w:val="0"/>
                      <w:marBottom w:val="0"/>
                      <w:divBdr>
                        <w:top w:val="none" w:sz="0" w:space="0" w:color="auto"/>
                        <w:left w:val="none" w:sz="0" w:space="0" w:color="auto"/>
                        <w:bottom w:val="none" w:sz="0" w:space="0" w:color="auto"/>
                        <w:right w:val="none" w:sz="0" w:space="0" w:color="auto"/>
                      </w:divBdr>
                    </w:div>
                    <w:div w:id="2044357648">
                      <w:marLeft w:val="0"/>
                      <w:marRight w:val="0"/>
                      <w:marTop w:val="0"/>
                      <w:marBottom w:val="0"/>
                      <w:divBdr>
                        <w:top w:val="none" w:sz="0" w:space="0" w:color="auto"/>
                        <w:left w:val="none" w:sz="0" w:space="0" w:color="auto"/>
                        <w:bottom w:val="none" w:sz="0" w:space="0" w:color="auto"/>
                        <w:right w:val="none" w:sz="0" w:space="0" w:color="auto"/>
                      </w:divBdr>
                    </w:div>
                    <w:div w:id="1102457235">
                      <w:marLeft w:val="0"/>
                      <w:marRight w:val="0"/>
                      <w:marTop w:val="0"/>
                      <w:marBottom w:val="0"/>
                      <w:divBdr>
                        <w:top w:val="none" w:sz="0" w:space="0" w:color="auto"/>
                        <w:left w:val="none" w:sz="0" w:space="0" w:color="auto"/>
                        <w:bottom w:val="none" w:sz="0" w:space="0" w:color="auto"/>
                        <w:right w:val="none" w:sz="0" w:space="0" w:color="auto"/>
                      </w:divBdr>
                    </w:div>
                    <w:div w:id="2079474314">
                      <w:marLeft w:val="0"/>
                      <w:marRight w:val="0"/>
                      <w:marTop w:val="0"/>
                      <w:marBottom w:val="0"/>
                      <w:divBdr>
                        <w:top w:val="none" w:sz="0" w:space="0" w:color="auto"/>
                        <w:left w:val="none" w:sz="0" w:space="0" w:color="auto"/>
                        <w:bottom w:val="none" w:sz="0" w:space="0" w:color="auto"/>
                        <w:right w:val="none" w:sz="0" w:space="0" w:color="auto"/>
                      </w:divBdr>
                    </w:div>
                    <w:div w:id="1226649411">
                      <w:marLeft w:val="0"/>
                      <w:marRight w:val="0"/>
                      <w:marTop w:val="0"/>
                      <w:marBottom w:val="0"/>
                      <w:divBdr>
                        <w:top w:val="none" w:sz="0" w:space="0" w:color="auto"/>
                        <w:left w:val="none" w:sz="0" w:space="0" w:color="auto"/>
                        <w:bottom w:val="none" w:sz="0" w:space="0" w:color="auto"/>
                        <w:right w:val="none" w:sz="0" w:space="0" w:color="auto"/>
                      </w:divBdr>
                    </w:div>
                    <w:div w:id="844436804">
                      <w:marLeft w:val="0"/>
                      <w:marRight w:val="0"/>
                      <w:marTop w:val="0"/>
                      <w:marBottom w:val="0"/>
                      <w:divBdr>
                        <w:top w:val="none" w:sz="0" w:space="0" w:color="auto"/>
                        <w:left w:val="none" w:sz="0" w:space="0" w:color="auto"/>
                        <w:bottom w:val="none" w:sz="0" w:space="0" w:color="auto"/>
                        <w:right w:val="none" w:sz="0" w:space="0" w:color="auto"/>
                      </w:divBdr>
                    </w:div>
                    <w:div w:id="1349409340">
                      <w:marLeft w:val="0"/>
                      <w:marRight w:val="0"/>
                      <w:marTop w:val="0"/>
                      <w:marBottom w:val="0"/>
                      <w:divBdr>
                        <w:top w:val="none" w:sz="0" w:space="0" w:color="auto"/>
                        <w:left w:val="none" w:sz="0" w:space="0" w:color="auto"/>
                        <w:bottom w:val="none" w:sz="0" w:space="0" w:color="auto"/>
                        <w:right w:val="none" w:sz="0" w:space="0" w:color="auto"/>
                      </w:divBdr>
                    </w:div>
                    <w:div w:id="1095054146">
                      <w:marLeft w:val="0"/>
                      <w:marRight w:val="0"/>
                      <w:marTop w:val="0"/>
                      <w:marBottom w:val="0"/>
                      <w:divBdr>
                        <w:top w:val="none" w:sz="0" w:space="0" w:color="auto"/>
                        <w:left w:val="none" w:sz="0" w:space="0" w:color="auto"/>
                        <w:bottom w:val="none" w:sz="0" w:space="0" w:color="auto"/>
                        <w:right w:val="none" w:sz="0" w:space="0" w:color="auto"/>
                      </w:divBdr>
                    </w:div>
                    <w:div w:id="183128641">
                      <w:marLeft w:val="0"/>
                      <w:marRight w:val="0"/>
                      <w:marTop w:val="0"/>
                      <w:marBottom w:val="0"/>
                      <w:divBdr>
                        <w:top w:val="none" w:sz="0" w:space="0" w:color="auto"/>
                        <w:left w:val="none" w:sz="0" w:space="0" w:color="auto"/>
                        <w:bottom w:val="none" w:sz="0" w:space="0" w:color="auto"/>
                        <w:right w:val="none" w:sz="0" w:space="0" w:color="auto"/>
                      </w:divBdr>
                    </w:div>
                    <w:div w:id="551960568">
                      <w:marLeft w:val="0"/>
                      <w:marRight w:val="0"/>
                      <w:marTop w:val="0"/>
                      <w:marBottom w:val="0"/>
                      <w:divBdr>
                        <w:top w:val="none" w:sz="0" w:space="0" w:color="auto"/>
                        <w:left w:val="none" w:sz="0" w:space="0" w:color="auto"/>
                        <w:bottom w:val="none" w:sz="0" w:space="0" w:color="auto"/>
                        <w:right w:val="none" w:sz="0" w:space="0" w:color="auto"/>
                      </w:divBdr>
                    </w:div>
                    <w:div w:id="455682430">
                      <w:marLeft w:val="0"/>
                      <w:marRight w:val="0"/>
                      <w:marTop w:val="0"/>
                      <w:marBottom w:val="0"/>
                      <w:divBdr>
                        <w:top w:val="none" w:sz="0" w:space="0" w:color="auto"/>
                        <w:left w:val="none" w:sz="0" w:space="0" w:color="auto"/>
                        <w:bottom w:val="none" w:sz="0" w:space="0" w:color="auto"/>
                        <w:right w:val="none" w:sz="0" w:space="0" w:color="auto"/>
                      </w:divBdr>
                    </w:div>
                    <w:div w:id="1562012050">
                      <w:marLeft w:val="0"/>
                      <w:marRight w:val="0"/>
                      <w:marTop w:val="0"/>
                      <w:marBottom w:val="0"/>
                      <w:divBdr>
                        <w:top w:val="none" w:sz="0" w:space="0" w:color="auto"/>
                        <w:left w:val="none" w:sz="0" w:space="0" w:color="auto"/>
                        <w:bottom w:val="none" w:sz="0" w:space="0" w:color="auto"/>
                        <w:right w:val="none" w:sz="0" w:space="0" w:color="auto"/>
                      </w:divBdr>
                    </w:div>
                    <w:div w:id="489634133">
                      <w:marLeft w:val="0"/>
                      <w:marRight w:val="0"/>
                      <w:marTop w:val="0"/>
                      <w:marBottom w:val="0"/>
                      <w:divBdr>
                        <w:top w:val="none" w:sz="0" w:space="0" w:color="auto"/>
                        <w:left w:val="none" w:sz="0" w:space="0" w:color="auto"/>
                        <w:bottom w:val="none" w:sz="0" w:space="0" w:color="auto"/>
                        <w:right w:val="none" w:sz="0" w:space="0" w:color="auto"/>
                      </w:divBdr>
                    </w:div>
                    <w:div w:id="151944799">
                      <w:marLeft w:val="0"/>
                      <w:marRight w:val="0"/>
                      <w:marTop w:val="0"/>
                      <w:marBottom w:val="0"/>
                      <w:divBdr>
                        <w:top w:val="none" w:sz="0" w:space="0" w:color="auto"/>
                        <w:left w:val="none" w:sz="0" w:space="0" w:color="auto"/>
                        <w:bottom w:val="none" w:sz="0" w:space="0" w:color="auto"/>
                        <w:right w:val="none" w:sz="0" w:space="0" w:color="auto"/>
                      </w:divBdr>
                    </w:div>
                    <w:div w:id="537624434">
                      <w:marLeft w:val="0"/>
                      <w:marRight w:val="0"/>
                      <w:marTop w:val="0"/>
                      <w:marBottom w:val="0"/>
                      <w:divBdr>
                        <w:top w:val="none" w:sz="0" w:space="0" w:color="auto"/>
                        <w:left w:val="none" w:sz="0" w:space="0" w:color="auto"/>
                        <w:bottom w:val="none" w:sz="0" w:space="0" w:color="auto"/>
                        <w:right w:val="none" w:sz="0" w:space="0" w:color="auto"/>
                      </w:divBdr>
                    </w:div>
                    <w:div w:id="1714646323">
                      <w:marLeft w:val="0"/>
                      <w:marRight w:val="0"/>
                      <w:marTop w:val="0"/>
                      <w:marBottom w:val="0"/>
                      <w:divBdr>
                        <w:top w:val="none" w:sz="0" w:space="0" w:color="auto"/>
                        <w:left w:val="none" w:sz="0" w:space="0" w:color="auto"/>
                        <w:bottom w:val="none" w:sz="0" w:space="0" w:color="auto"/>
                        <w:right w:val="none" w:sz="0" w:space="0" w:color="auto"/>
                      </w:divBdr>
                    </w:div>
                    <w:div w:id="1931154363">
                      <w:marLeft w:val="0"/>
                      <w:marRight w:val="0"/>
                      <w:marTop w:val="0"/>
                      <w:marBottom w:val="0"/>
                      <w:divBdr>
                        <w:top w:val="none" w:sz="0" w:space="0" w:color="auto"/>
                        <w:left w:val="none" w:sz="0" w:space="0" w:color="auto"/>
                        <w:bottom w:val="none" w:sz="0" w:space="0" w:color="auto"/>
                        <w:right w:val="none" w:sz="0" w:space="0" w:color="auto"/>
                      </w:divBdr>
                    </w:div>
                    <w:div w:id="5521965">
                      <w:marLeft w:val="0"/>
                      <w:marRight w:val="0"/>
                      <w:marTop w:val="0"/>
                      <w:marBottom w:val="0"/>
                      <w:divBdr>
                        <w:top w:val="none" w:sz="0" w:space="0" w:color="auto"/>
                        <w:left w:val="none" w:sz="0" w:space="0" w:color="auto"/>
                        <w:bottom w:val="none" w:sz="0" w:space="0" w:color="auto"/>
                        <w:right w:val="none" w:sz="0" w:space="0" w:color="auto"/>
                      </w:divBdr>
                    </w:div>
                    <w:div w:id="1602760649">
                      <w:marLeft w:val="0"/>
                      <w:marRight w:val="0"/>
                      <w:marTop w:val="0"/>
                      <w:marBottom w:val="0"/>
                      <w:divBdr>
                        <w:top w:val="none" w:sz="0" w:space="0" w:color="auto"/>
                        <w:left w:val="none" w:sz="0" w:space="0" w:color="auto"/>
                        <w:bottom w:val="none" w:sz="0" w:space="0" w:color="auto"/>
                        <w:right w:val="none" w:sz="0" w:space="0" w:color="auto"/>
                      </w:divBdr>
                    </w:div>
                    <w:div w:id="1166434286">
                      <w:marLeft w:val="0"/>
                      <w:marRight w:val="0"/>
                      <w:marTop w:val="0"/>
                      <w:marBottom w:val="0"/>
                      <w:divBdr>
                        <w:top w:val="none" w:sz="0" w:space="0" w:color="auto"/>
                        <w:left w:val="none" w:sz="0" w:space="0" w:color="auto"/>
                        <w:bottom w:val="none" w:sz="0" w:space="0" w:color="auto"/>
                        <w:right w:val="none" w:sz="0" w:space="0" w:color="auto"/>
                      </w:divBdr>
                    </w:div>
                    <w:div w:id="1108504080">
                      <w:marLeft w:val="0"/>
                      <w:marRight w:val="0"/>
                      <w:marTop w:val="0"/>
                      <w:marBottom w:val="0"/>
                      <w:divBdr>
                        <w:top w:val="none" w:sz="0" w:space="0" w:color="auto"/>
                        <w:left w:val="none" w:sz="0" w:space="0" w:color="auto"/>
                        <w:bottom w:val="none" w:sz="0" w:space="0" w:color="auto"/>
                        <w:right w:val="none" w:sz="0" w:space="0" w:color="auto"/>
                      </w:divBdr>
                    </w:div>
                    <w:div w:id="360396178">
                      <w:marLeft w:val="0"/>
                      <w:marRight w:val="0"/>
                      <w:marTop w:val="0"/>
                      <w:marBottom w:val="0"/>
                      <w:divBdr>
                        <w:top w:val="none" w:sz="0" w:space="0" w:color="auto"/>
                        <w:left w:val="none" w:sz="0" w:space="0" w:color="auto"/>
                        <w:bottom w:val="none" w:sz="0" w:space="0" w:color="auto"/>
                        <w:right w:val="none" w:sz="0" w:space="0" w:color="auto"/>
                      </w:divBdr>
                    </w:div>
                    <w:div w:id="1201436121">
                      <w:marLeft w:val="0"/>
                      <w:marRight w:val="0"/>
                      <w:marTop w:val="0"/>
                      <w:marBottom w:val="0"/>
                      <w:divBdr>
                        <w:top w:val="none" w:sz="0" w:space="0" w:color="auto"/>
                        <w:left w:val="none" w:sz="0" w:space="0" w:color="auto"/>
                        <w:bottom w:val="none" w:sz="0" w:space="0" w:color="auto"/>
                        <w:right w:val="none" w:sz="0" w:space="0" w:color="auto"/>
                      </w:divBdr>
                    </w:div>
                    <w:div w:id="559560853">
                      <w:marLeft w:val="0"/>
                      <w:marRight w:val="0"/>
                      <w:marTop w:val="0"/>
                      <w:marBottom w:val="0"/>
                      <w:divBdr>
                        <w:top w:val="none" w:sz="0" w:space="0" w:color="auto"/>
                        <w:left w:val="none" w:sz="0" w:space="0" w:color="auto"/>
                        <w:bottom w:val="none" w:sz="0" w:space="0" w:color="auto"/>
                        <w:right w:val="none" w:sz="0" w:space="0" w:color="auto"/>
                      </w:divBdr>
                    </w:div>
                    <w:div w:id="1358970206">
                      <w:marLeft w:val="0"/>
                      <w:marRight w:val="0"/>
                      <w:marTop w:val="0"/>
                      <w:marBottom w:val="0"/>
                      <w:divBdr>
                        <w:top w:val="none" w:sz="0" w:space="0" w:color="auto"/>
                        <w:left w:val="none" w:sz="0" w:space="0" w:color="auto"/>
                        <w:bottom w:val="none" w:sz="0" w:space="0" w:color="auto"/>
                        <w:right w:val="none" w:sz="0" w:space="0" w:color="auto"/>
                      </w:divBdr>
                    </w:div>
                    <w:div w:id="1633517236">
                      <w:marLeft w:val="0"/>
                      <w:marRight w:val="0"/>
                      <w:marTop w:val="0"/>
                      <w:marBottom w:val="0"/>
                      <w:divBdr>
                        <w:top w:val="none" w:sz="0" w:space="0" w:color="auto"/>
                        <w:left w:val="none" w:sz="0" w:space="0" w:color="auto"/>
                        <w:bottom w:val="none" w:sz="0" w:space="0" w:color="auto"/>
                        <w:right w:val="none" w:sz="0" w:space="0" w:color="auto"/>
                      </w:divBdr>
                    </w:div>
                    <w:div w:id="1867328405">
                      <w:marLeft w:val="0"/>
                      <w:marRight w:val="0"/>
                      <w:marTop w:val="0"/>
                      <w:marBottom w:val="0"/>
                      <w:divBdr>
                        <w:top w:val="none" w:sz="0" w:space="0" w:color="auto"/>
                        <w:left w:val="none" w:sz="0" w:space="0" w:color="auto"/>
                        <w:bottom w:val="none" w:sz="0" w:space="0" w:color="auto"/>
                        <w:right w:val="none" w:sz="0" w:space="0" w:color="auto"/>
                      </w:divBdr>
                    </w:div>
                    <w:div w:id="304700919">
                      <w:marLeft w:val="0"/>
                      <w:marRight w:val="0"/>
                      <w:marTop w:val="0"/>
                      <w:marBottom w:val="0"/>
                      <w:divBdr>
                        <w:top w:val="none" w:sz="0" w:space="0" w:color="auto"/>
                        <w:left w:val="none" w:sz="0" w:space="0" w:color="auto"/>
                        <w:bottom w:val="none" w:sz="0" w:space="0" w:color="auto"/>
                        <w:right w:val="none" w:sz="0" w:space="0" w:color="auto"/>
                      </w:divBdr>
                    </w:div>
                    <w:div w:id="1691494001">
                      <w:marLeft w:val="0"/>
                      <w:marRight w:val="0"/>
                      <w:marTop w:val="0"/>
                      <w:marBottom w:val="0"/>
                      <w:divBdr>
                        <w:top w:val="none" w:sz="0" w:space="0" w:color="auto"/>
                        <w:left w:val="none" w:sz="0" w:space="0" w:color="auto"/>
                        <w:bottom w:val="none" w:sz="0" w:space="0" w:color="auto"/>
                        <w:right w:val="none" w:sz="0" w:space="0" w:color="auto"/>
                      </w:divBdr>
                    </w:div>
                    <w:div w:id="1367565651">
                      <w:marLeft w:val="0"/>
                      <w:marRight w:val="0"/>
                      <w:marTop w:val="0"/>
                      <w:marBottom w:val="0"/>
                      <w:divBdr>
                        <w:top w:val="none" w:sz="0" w:space="0" w:color="auto"/>
                        <w:left w:val="none" w:sz="0" w:space="0" w:color="auto"/>
                        <w:bottom w:val="none" w:sz="0" w:space="0" w:color="auto"/>
                        <w:right w:val="none" w:sz="0" w:space="0" w:color="auto"/>
                      </w:divBdr>
                    </w:div>
                    <w:div w:id="1126968874">
                      <w:marLeft w:val="0"/>
                      <w:marRight w:val="0"/>
                      <w:marTop w:val="0"/>
                      <w:marBottom w:val="0"/>
                      <w:divBdr>
                        <w:top w:val="none" w:sz="0" w:space="0" w:color="auto"/>
                        <w:left w:val="none" w:sz="0" w:space="0" w:color="auto"/>
                        <w:bottom w:val="none" w:sz="0" w:space="0" w:color="auto"/>
                        <w:right w:val="none" w:sz="0" w:space="0" w:color="auto"/>
                      </w:divBdr>
                    </w:div>
                    <w:div w:id="514655964">
                      <w:marLeft w:val="0"/>
                      <w:marRight w:val="0"/>
                      <w:marTop w:val="0"/>
                      <w:marBottom w:val="0"/>
                      <w:divBdr>
                        <w:top w:val="none" w:sz="0" w:space="0" w:color="auto"/>
                        <w:left w:val="none" w:sz="0" w:space="0" w:color="auto"/>
                        <w:bottom w:val="none" w:sz="0" w:space="0" w:color="auto"/>
                        <w:right w:val="none" w:sz="0" w:space="0" w:color="auto"/>
                      </w:divBdr>
                    </w:div>
                    <w:div w:id="791901735">
                      <w:marLeft w:val="0"/>
                      <w:marRight w:val="0"/>
                      <w:marTop w:val="0"/>
                      <w:marBottom w:val="0"/>
                      <w:divBdr>
                        <w:top w:val="none" w:sz="0" w:space="0" w:color="auto"/>
                        <w:left w:val="none" w:sz="0" w:space="0" w:color="auto"/>
                        <w:bottom w:val="none" w:sz="0" w:space="0" w:color="auto"/>
                        <w:right w:val="none" w:sz="0" w:space="0" w:color="auto"/>
                      </w:divBdr>
                    </w:div>
                    <w:div w:id="1388993395">
                      <w:marLeft w:val="0"/>
                      <w:marRight w:val="0"/>
                      <w:marTop w:val="0"/>
                      <w:marBottom w:val="0"/>
                      <w:divBdr>
                        <w:top w:val="none" w:sz="0" w:space="0" w:color="auto"/>
                        <w:left w:val="none" w:sz="0" w:space="0" w:color="auto"/>
                        <w:bottom w:val="none" w:sz="0" w:space="0" w:color="auto"/>
                        <w:right w:val="none" w:sz="0" w:space="0" w:color="auto"/>
                      </w:divBdr>
                    </w:div>
                    <w:div w:id="1745495250">
                      <w:marLeft w:val="0"/>
                      <w:marRight w:val="0"/>
                      <w:marTop w:val="0"/>
                      <w:marBottom w:val="0"/>
                      <w:divBdr>
                        <w:top w:val="none" w:sz="0" w:space="0" w:color="auto"/>
                        <w:left w:val="none" w:sz="0" w:space="0" w:color="auto"/>
                        <w:bottom w:val="none" w:sz="0" w:space="0" w:color="auto"/>
                        <w:right w:val="none" w:sz="0" w:space="0" w:color="auto"/>
                      </w:divBdr>
                    </w:div>
                    <w:div w:id="241066113">
                      <w:marLeft w:val="0"/>
                      <w:marRight w:val="0"/>
                      <w:marTop w:val="0"/>
                      <w:marBottom w:val="0"/>
                      <w:divBdr>
                        <w:top w:val="none" w:sz="0" w:space="0" w:color="auto"/>
                        <w:left w:val="none" w:sz="0" w:space="0" w:color="auto"/>
                        <w:bottom w:val="none" w:sz="0" w:space="0" w:color="auto"/>
                        <w:right w:val="none" w:sz="0" w:space="0" w:color="auto"/>
                      </w:divBdr>
                    </w:div>
                    <w:div w:id="1429153999">
                      <w:marLeft w:val="0"/>
                      <w:marRight w:val="0"/>
                      <w:marTop w:val="0"/>
                      <w:marBottom w:val="0"/>
                      <w:divBdr>
                        <w:top w:val="none" w:sz="0" w:space="0" w:color="auto"/>
                        <w:left w:val="none" w:sz="0" w:space="0" w:color="auto"/>
                        <w:bottom w:val="none" w:sz="0" w:space="0" w:color="auto"/>
                        <w:right w:val="none" w:sz="0" w:space="0" w:color="auto"/>
                      </w:divBdr>
                    </w:div>
                    <w:div w:id="581763772">
                      <w:marLeft w:val="0"/>
                      <w:marRight w:val="0"/>
                      <w:marTop w:val="0"/>
                      <w:marBottom w:val="0"/>
                      <w:divBdr>
                        <w:top w:val="none" w:sz="0" w:space="0" w:color="auto"/>
                        <w:left w:val="none" w:sz="0" w:space="0" w:color="auto"/>
                        <w:bottom w:val="none" w:sz="0" w:space="0" w:color="auto"/>
                        <w:right w:val="none" w:sz="0" w:space="0" w:color="auto"/>
                      </w:divBdr>
                    </w:div>
                    <w:div w:id="26376981">
                      <w:marLeft w:val="0"/>
                      <w:marRight w:val="0"/>
                      <w:marTop w:val="0"/>
                      <w:marBottom w:val="0"/>
                      <w:divBdr>
                        <w:top w:val="none" w:sz="0" w:space="0" w:color="auto"/>
                        <w:left w:val="none" w:sz="0" w:space="0" w:color="auto"/>
                        <w:bottom w:val="none" w:sz="0" w:space="0" w:color="auto"/>
                        <w:right w:val="none" w:sz="0" w:space="0" w:color="auto"/>
                      </w:divBdr>
                    </w:div>
                    <w:div w:id="2083942317">
                      <w:marLeft w:val="0"/>
                      <w:marRight w:val="0"/>
                      <w:marTop w:val="0"/>
                      <w:marBottom w:val="0"/>
                      <w:divBdr>
                        <w:top w:val="none" w:sz="0" w:space="0" w:color="auto"/>
                        <w:left w:val="none" w:sz="0" w:space="0" w:color="auto"/>
                        <w:bottom w:val="none" w:sz="0" w:space="0" w:color="auto"/>
                        <w:right w:val="none" w:sz="0" w:space="0" w:color="auto"/>
                      </w:divBdr>
                    </w:div>
                    <w:div w:id="1647513882">
                      <w:marLeft w:val="0"/>
                      <w:marRight w:val="0"/>
                      <w:marTop w:val="0"/>
                      <w:marBottom w:val="0"/>
                      <w:divBdr>
                        <w:top w:val="none" w:sz="0" w:space="0" w:color="auto"/>
                        <w:left w:val="none" w:sz="0" w:space="0" w:color="auto"/>
                        <w:bottom w:val="none" w:sz="0" w:space="0" w:color="auto"/>
                        <w:right w:val="none" w:sz="0" w:space="0" w:color="auto"/>
                      </w:divBdr>
                    </w:div>
                    <w:div w:id="267733656">
                      <w:marLeft w:val="0"/>
                      <w:marRight w:val="0"/>
                      <w:marTop w:val="0"/>
                      <w:marBottom w:val="0"/>
                      <w:divBdr>
                        <w:top w:val="none" w:sz="0" w:space="0" w:color="auto"/>
                        <w:left w:val="none" w:sz="0" w:space="0" w:color="auto"/>
                        <w:bottom w:val="none" w:sz="0" w:space="0" w:color="auto"/>
                        <w:right w:val="none" w:sz="0" w:space="0" w:color="auto"/>
                      </w:divBdr>
                    </w:div>
                    <w:div w:id="1444694157">
                      <w:marLeft w:val="0"/>
                      <w:marRight w:val="0"/>
                      <w:marTop w:val="0"/>
                      <w:marBottom w:val="0"/>
                      <w:divBdr>
                        <w:top w:val="none" w:sz="0" w:space="0" w:color="auto"/>
                        <w:left w:val="none" w:sz="0" w:space="0" w:color="auto"/>
                        <w:bottom w:val="none" w:sz="0" w:space="0" w:color="auto"/>
                        <w:right w:val="none" w:sz="0" w:space="0" w:color="auto"/>
                      </w:divBdr>
                    </w:div>
                    <w:div w:id="1751807853">
                      <w:marLeft w:val="0"/>
                      <w:marRight w:val="0"/>
                      <w:marTop w:val="0"/>
                      <w:marBottom w:val="0"/>
                      <w:divBdr>
                        <w:top w:val="none" w:sz="0" w:space="0" w:color="auto"/>
                        <w:left w:val="none" w:sz="0" w:space="0" w:color="auto"/>
                        <w:bottom w:val="none" w:sz="0" w:space="0" w:color="auto"/>
                        <w:right w:val="none" w:sz="0" w:space="0" w:color="auto"/>
                      </w:divBdr>
                    </w:div>
                    <w:div w:id="1014957116">
                      <w:marLeft w:val="0"/>
                      <w:marRight w:val="0"/>
                      <w:marTop w:val="0"/>
                      <w:marBottom w:val="0"/>
                      <w:divBdr>
                        <w:top w:val="none" w:sz="0" w:space="0" w:color="auto"/>
                        <w:left w:val="none" w:sz="0" w:space="0" w:color="auto"/>
                        <w:bottom w:val="none" w:sz="0" w:space="0" w:color="auto"/>
                        <w:right w:val="none" w:sz="0" w:space="0" w:color="auto"/>
                      </w:divBdr>
                    </w:div>
                    <w:div w:id="101731286">
                      <w:marLeft w:val="0"/>
                      <w:marRight w:val="0"/>
                      <w:marTop w:val="0"/>
                      <w:marBottom w:val="0"/>
                      <w:divBdr>
                        <w:top w:val="none" w:sz="0" w:space="0" w:color="auto"/>
                        <w:left w:val="none" w:sz="0" w:space="0" w:color="auto"/>
                        <w:bottom w:val="none" w:sz="0" w:space="0" w:color="auto"/>
                        <w:right w:val="none" w:sz="0" w:space="0" w:color="auto"/>
                      </w:divBdr>
                    </w:div>
                    <w:div w:id="2122603360">
                      <w:marLeft w:val="0"/>
                      <w:marRight w:val="0"/>
                      <w:marTop w:val="0"/>
                      <w:marBottom w:val="0"/>
                      <w:divBdr>
                        <w:top w:val="none" w:sz="0" w:space="0" w:color="auto"/>
                        <w:left w:val="none" w:sz="0" w:space="0" w:color="auto"/>
                        <w:bottom w:val="none" w:sz="0" w:space="0" w:color="auto"/>
                        <w:right w:val="none" w:sz="0" w:space="0" w:color="auto"/>
                      </w:divBdr>
                    </w:div>
                    <w:div w:id="555361202">
                      <w:marLeft w:val="0"/>
                      <w:marRight w:val="0"/>
                      <w:marTop w:val="0"/>
                      <w:marBottom w:val="0"/>
                      <w:divBdr>
                        <w:top w:val="none" w:sz="0" w:space="0" w:color="auto"/>
                        <w:left w:val="none" w:sz="0" w:space="0" w:color="auto"/>
                        <w:bottom w:val="none" w:sz="0" w:space="0" w:color="auto"/>
                        <w:right w:val="none" w:sz="0" w:space="0" w:color="auto"/>
                      </w:divBdr>
                    </w:div>
                    <w:div w:id="1886722900">
                      <w:marLeft w:val="0"/>
                      <w:marRight w:val="0"/>
                      <w:marTop w:val="0"/>
                      <w:marBottom w:val="0"/>
                      <w:divBdr>
                        <w:top w:val="none" w:sz="0" w:space="0" w:color="auto"/>
                        <w:left w:val="none" w:sz="0" w:space="0" w:color="auto"/>
                        <w:bottom w:val="none" w:sz="0" w:space="0" w:color="auto"/>
                        <w:right w:val="none" w:sz="0" w:space="0" w:color="auto"/>
                      </w:divBdr>
                    </w:div>
                    <w:div w:id="1845893414">
                      <w:marLeft w:val="0"/>
                      <w:marRight w:val="0"/>
                      <w:marTop w:val="0"/>
                      <w:marBottom w:val="0"/>
                      <w:divBdr>
                        <w:top w:val="none" w:sz="0" w:space="0" w:color="auto"/>
                        <w:left w:val="none" w:sz="0" w:space="0" w:color="auto"/>
                        <w:bottom w:val="none" w:sz="0" w:space="0" w:color="auto"/>
                        <w:right w:val="none" w:sz="0" w:space="0" w:color="auto"/>
                      </w:divBdr>
                    </w:div>
                    <w:div w:id="1246963191">
                      <w:marLeft w:val="0"/>
                      <w:marRight w:val="0"/>
                      <w:marTop w:val="0"/>
                      <w:marBottom w:val="0"/>
                      <w:divBdr>
                        <w:top w:val="none" w:sz="0" w:space="0" w:color="auto"/>
                        <w:left w:val="none" w:sz="0" w:space="0" w:color="auto"/>
                        <w:bottom w:val="none" w:sz="0" w:space="0" w:color="auto"/>
                        <w:right w:val="none" w:sz="0" w:space="0" w:color="auto"/>
                      </w:divBdr>
                    </w:div>
                    <w:div w:id="235745860">
                      <w:marLeft w:val="0"/>
                      <w:marRight w:val="0"/>
                      <w:marTop w:val="0"/>
                      <w:marBottom w:val="0"/>
                      <w:divBdr>
                        <w:top w:val="none" w:sz="0" w:space="0" w:color="auto"/>
                        <w:left w:val="none" w:sz="0" w:space="0" w:color="auto"/>
                        <w:bottom w:val="none" w:sz="0" w:space="0" w:color="auto"/>
                        <w:right w:val="none" w:sz="0" w:space="0" w:color="auto"/>
                      </w:divBdr>
                    </w:div>
                    <w:div w:id="1864052077">
                      <w:marLeft w:val="0"/>
                      <w:marRight w:val="0"/>
                      <w:marTop w:val="0"/>
                      <w:marBottom w:val="0"/>
                      <w:divBdr>
                        <w:top w:val="none" w:sz="0" w:space="0" w:color="auto"/>
                        <w:left w:val="none" w:sz="0" w:space="0" w:color="auto"/>
                        <w:bottom w:val="none" w:sz="0" w:space="0" w:color="auto"/>
                        <w:right w:val="none" w:sz="0" w:space="0" w:color="auto"/>
                      </w:divBdr>
                    </w:div>
                    <w:div w:id="1194928553">
                      <w:marLeft w:val="0"/>
                      <w:marRight w:val="0"/>
                      <w:marTop w:val="0"/>
                      <w:marBottom w:val="0"/>
                      <w:divBdr>
                        <w:top w:val="none" w:sz="0" w:space="0" w:color="auto"/>
                        <w:left w:val="none" w:sz="0" w:space="0" w:color="auto"/>
                        <w:bottom w:val="none" w:sz="0" w:space="0" w:color="auto"/>
                        <w:right w:val="none" w:sz="0" w:space="0" w:color="auto"/>
                      </w:divBdr>
                    </w:div>
                    <w:div w:id="1011182696">
                      <w:marLeft w:val="0"/>
                      <w:marRight w:val="0"/>
                      <w:marTop w:val="0"/>
                      <w:marBottom w:val="0"/>
                      <w:divBdr>
                        <w:top w:val="none" w:sz="0" w:space="0" w:color="auto"/>
                        <w:left w:val="none" w:sz="0" w:space="0" w:color="auto"/>
                        <w:bottom w:val="none" w:sz="0" w:space="0" w:color="auto"/>
                        <w:right w:val="none" w:sz="0" w:space="0" w:color="auto"/>
                      </w:divBdr>
                    </w:div>
                    <w:div w:id="1896965192">
                      <w:marLeft w:val="0"/>
                      <w:marRight w:val="0"/>
                      <w:marTop w:val="0"/>
                      <w:marBottom w:val="0"/>
                      <w:divBdr>
                        <w:top w:val="none" w:sz="0" w:space="0" w:color="auto"/>
                        <w:left w:val="none" w:sz="0" w:space="0" w:color="auto"/>
                        <w:bottom w:val="none" w:sz="0" w:space="0" w:color="auto"/>
                        <w:right w:val="none" w:sz="0" w:space="0" w:color="auto"/>
                      </w:divBdr>
                    </w:div>
                    <w:div w:id="1263609811">
                      <w:marLeft w:val="0"/>
                      <w:marRight w:val="0"/>
                      <w:marTop w:val="0"/>
                      <w:marBottom w:val="0"/>
                      <w:divBdr>
                        <w:top w:val="none" w:sz="0" w:space="0" w:color="auto"/>
                        <w:left w:val="none" w:sz="0" w:space="0" w:color="auto"/>
                        <w:bottom w:val="none" w:sz="0" w:space="0" w:color="auto"/>
                        <w:right w:val="none" w:sz="0" w:space="0" w:color="auto"/>
                      </w:divBdr>
                    </w:div>
                    <w:div w:id="1685135521">
                      <w:marLeft w:val="0"/>
                      <w:marRight w:val="0"/>
                      <w:marTop w:val="0"/>
                      <w:marBottom w:val="0"/>
                      <w:divBdr>
                        <w:top w:val="none" w:sz="0" w:space="0" w:color="auto"/>
                        <w:left w:val="none" w:sz="0" w:space="0" w:color="auto"/>
                        <w:bottom w:val="none" w:sz="0" w:space="0" w:color="auto"/>
                        <w:right w:val="none" w:sz="0" w:space="0" w:color="auto"/>
                      </w:divBdr>
                    </w:div>
                    <w:div w:id="1543058857">
                      <w:marLeft w:val="0"/>
                      <w:marRight w:val="0"/>
                      <w:marTop w:val="0"/>
                      <w:marBottom w:val="0"/>
                      <w:divBdr>
                        <w:top w:val="none" w:sz="0" w:space="0" w:color="auto"/>
                        <w:left w:val="none" w:sz="0" w:space="0" w:color="auto"/>
                        <w:bottom w:val="none" w:sz="0" w:space="0" w:color="auto"/>
                        <w:right w:val="none" w:sz="0" w:space="0" w:color="auto"/>
                      </w:divBdr>
                    </w:div>
                    <w:div w:id="709770307">
                      <w:marLeft w:val="0"/>
                      <w:marRight w:val="0"/>
                      <w:marTop w:val="0"/>
                      <w:marBottom w:val="0"/>
                      <w:divBdr>
                        <w:top w:val="none" w:sz="0" w:space="0" w:color="auto"/>
                        <w:left w:val="none" w:sz="0" w:space="0" w:color="auto"/>
                        <w:bottom w:val="none" w:sz="0" w:space="0" w:color="auto"/>
                        <w:right w:val="none" w:sz="0" w:space="0" w:color="auto"/>
                      </w:divBdr>
                    </w:div>
                    <w:div w:id="2007705233">
                      <w:marLeft w:val="0"/>
                      <w:marRight w:val="0"/>
                      <w:marTop w:val="0"/>
                      <w:marBottom w:val="0"/>
                      <w:divBdr>
                        <w:top w:val="none" w:sz="0" w:space="0" w:color="auto"/>
                        <w:left w:val="none" w:sz="0" w:space="0" w:color="auto"/>
                        <w:bottom w:val="none" w:sz="0" w:space="0" w:color="auto"/>
                        <w:right w:val="none" w:sz="0" w:space="0" w:color="auto"/>
                      </w:divBdr>
                    </w:div>
                    <w:div w:id="445656236">
                      <w:marLeft w:val="0"/>
                      <w:marRight w:val="0"/>
                      <w:marTop w:val="0"/>
                      <w:marBottom w:val="0"/>
                      <w:divBdr>
                        <w:top w:val="none" w:sz="0" w:space="0" w:color="auto"/>
                        <w:left w:val="none" w:sz="0" w:space="0" w:color="auto"/>
                        <w:bottom w:val="none" w:sz="0" w:space="0" w:color="auto"/>
                        <w:right w:val="none" w:sz="0" w:space="0" w:color="auto"/>
                      </w:divBdr>
                    </w:div>
                    <w:div w:id="1433476791">
                      <w:marLeft w:val="0"/>
                      <w:marRight w:val="0"/>
                      <w:marTop w:val="0"/>
                      <w:marBottom w:val="0"/>
                      <w:divBdr>
                        <w:top w:val="none" w:sz="0" w:space="0" w:color="auto"/>
                        <w:left w:val="none" w:sz="0" w:space="0" w:color="auto"/>
                        <w:bottom w:val="none" w:sz="0" w:space="0" w:color="auto"/>
                        <w:right w:val="none" w:sz="0" w:space="0" w:color="auto"/>
                      </w:divBdr>
                    </w:div>
                    <w:div w:id="1710836870">
                      <w:marLeft w:val="0"/>
                      <w:marRight w:val="0"/>
                      <w:marTop w:val="0"/>
                      <w:marBottom w:val="0"/>
                      <w:divBdr>
                        <w:top w:val="none" w:sz="0" w:space="0" w:color="auto"/>
                        <w:left w:val="none" w:sz="0" w:space="0" w:color="auto"/>
                        <w:bottom w:val="none" w:sz="0" w:space="0" w:color="auto"/>
                        <w:right w:val="none" w:sz="0" w:space="0" w:color="auto"/>
                      </w:divBdr>
                    </w:div>
                    <w:div w:id="1433698152">
                      <w:marLeft w:val="0"/>
                      <w:marRight w:val="0"/>
                      <w:marTop w:val="0"/>
                      <w:marBottom w:val="0"/>
                      <w:divBdr>
                        <w:top w:val="none" w:sz="0" w:space="0" w:color="auto"/>
                        <w:left w:val="none" w:sz="0" w:space="0" w:color="auto"/>
                        <w:bottom w:val="none" w:sz="0" w:space="0" w:color="auto"/>
                        <w:right w:val="none" w:sz="0" w:space="0" w:color="auto"/>
                      </w:divBdr>
                    </w:div>
                    <w:div w:id="1963803329">
                      <w:marLeft w:val="0"/>
                      <w:marRight w:val="0"/>
                      <w:marTop w:val="0"/>
                      <w:marBottom w:val="0"/>
                      <w:divBdr>
                        <w:top w:val="none" w:sz="0" w:space="0" w:color="auto"/>
                        <w:left w:val="none" w:sz="0" w:space="0" w:color="auto"/>
                        <w:bottom w:val="none" w:sz="0" w:space="0" w:color="auto"/>
                        <w:right w:val="none" w:sz="0" w:space="0" w:color="auto"/>
                      </w:divBdr>
                    </w:div>
                    <w:div w:id="2109235618">
                      <w:marLeft w:val="0"/>
                      <w:marRight w:val="0"/>
                      <w:marTop w:val="0"/>
                      <w:marBottom w:val="0"/>
                      <w:divBdr>
                        <w:top w:val="none" w:sz="0" w:space="0" w:color="auto"/>
                        <w:left w:val="none" w:sz="0" w:space="0" w:color="auto"/>
                        <w:bottom w:val="none" w:sz="0" w:space="0" w:color="auto"/>
                        <w:right w:val="none" w:sz="0" w:space="0" w:color="auto"/>
                      </w:divBdr>
                    </w:div>
                    <w:div w:id="568736551">
                      <w:marLeft w:val="0"/>
                      <w:marRight w:val="0"/>
                      <w:marTop w:val="0"/>
                      <w:marBottom w:val="0"/>
                      <w:divBdr>
                        <w:top w:val="none" w:sz="0" w:space="0" w:color="auto"/>
                        <w:left w:val="none" w:sz="0" w:space="0" w:color="auto"/>
                        <w:bottom w:val="none" w:sz="0" w:space="0" w:color="auto"/>
                        <w:right w:val="none" w:sz="0" w:space="0" w:color="auto"/>
                      </w:divBdr>
                    </w:div>
                    <w:div w:id="1528907923">
                      <w:marLeft w:val="0"/>
                      <w:marRight w:val="0"/>
                      <w:marTop w:val="0"/>
                      <w:marBottom w:val="0"/>
                      <w:divBdr>
                        <w:top w:val="none" w:sz="0" w:space="0" w:color="auto"/>
                        <w:left w:val="none" w:sz="0" w:space="0" w:color="auto"/>
                        <w:bottom w:val="none" w:sz="0" w:space="0" w:color="auto"/>
                        <w:right w:val="none" w:sz="0" w:space="0" w:color="auto"/>
                      </w:divBdr>
                    </w:div>
                    <w:div w:id="1275284111">
                      <w:marLeft w:val="0"/>
                      <w:marRight w:val="0"/>
                      <w:marTop w:val="0"/>
                      <w:marBottom w:val="0"/>
                      <w:divBdr>
                        <w:top w:val="none" w:sz="0" w:space="0" w:color="auto"/>
                        <w:left w:val="none" w:sz="0" w:space="0" w:color="auto"/>
                        <w:bottom w:val="none" w:sz="0" w:space="0" w:color="auto"/>
                        <w:right w:val="none" w:sz="0" w:space="0" w:color="auto"/>
                      </w:divBdr>
                    </w:div>
                    <w:div w:id="1783651484">
                      <w:marLeft w:val="0"/>
                      <w:marRight w:val="0"/>
                      <w:marTop w:val="0"/>
                      <w:marBottom w:val="0"/>
                      <w:divBdr>
                        <w:top w:val="none" w:sz="0" w:space="0" w:color="auto"/>
                        <w:left w:val="none" w:sz="0" w:space="0" w:color="auto"/>
                        <w:bottom w:val="none" w:sz="0" w:space="0" w:color="auto"/>
                        <w:right w:val="none" w:sz="0" w:space="0" w:color="auto"/>
                      </w:divBdr>
                    </w:div>
                    <w:div w:id="8608147">
                      <w:marLeft w:val="0"/>
                      <w:marRight w:val="0"/>
                      <w:marTop w:val="0"/>
                      <w:marBottom w:val="0"/>
                      <w:divBdr>
                        <w:top w:val="none" w:sz="0" w:space="0" w:color="auto"/>
                        <w:left w:val="none" w:sz="0" w:space="0" w:color="auto"/>
                        <w:bottom w:val="none" w:sz="0" w:space="0" w:color="auto"/>
                        <w:right w:val="none" w:sz="0" w:space="0" w:color="auto"/>
                      </w:divBdr>
                    </w:div>
                    <w:div w:id="2097243524">
                      <w:marLeft w:val="0"/>
                      <w:marRight w:val="0"/>
                      <w:marTop w:val="0"/>
                      <w:marBottom w:val="0"/>
                      <w:divBdr>
                        <w:top w:val="none" w:sz="0" w:space="0" w:color="auto"/>
                        <w:left w:val="none" w:sz="0" w:space="0" w:color="auto"/>
                        <w:bottom w:val="none" w:sz="0" w:space="0" w:color="auto"/>
                        <w:right w:val="none" w:sz="0" w:space="0" w:color="auto"/>
                      </w:divBdr>
                    </w:div>
                    <w:div w:id="405954363">
                      <w:marLeft w:val="0"/>
                      <w:marRight w:val="0"/>
                      <w:marTop w:val="0"/>
                      <w:marBottom w:val="0"/>
                      <w:divBdr>
                        <w:top w:val="none" w:sz="0" w:space="0" w:color="auto"/>
                        <w:left w:val="none" w:sz="0" w:space="0" w:color="auto"/>
                        <w:bottom w:val="none" w:sz="0" w:space="0" w:color="auto"/>
                        <w:right w:val="none" w:sz="0" w:space="0" w:color="auto"/>
                      </w:divBdr>
                    </w:div>
                    <w:div w:id="299311210">
                      <w:marLeft w:val="0"/>
                      <w:marRight w:val="0"/>
                      <w:marTop w:val="0"/>
                      <w:marBottom w:val="0"/>
                      <w:divBdr>
                        <w:top w:val="none" w:sz="0" w:space="0" w:color="auto"/>
                        <w:left w:val="none" w:sz="0" w:space="0" w:color="auto"/>
                        <w:bottom w:val="none" w:sz="0" w:space="0" w:color="auto"/>
                        <w:right w:val="none" w:sz="0" w:space="0" w:color="auto"/>
                      </w:divBdr>
                    </w:div>
                    <w:div w:id="278076118">
                      <w:marLeft w:val="0"/>
                      <w:marRight w:val="0"/>
                      <w:marTop w:val="0"/>
                      <w:marBottom w:val="0"/>
                      <w:divBdr>
                        <w:top w:val="none" w:sz="0" w:space="0" w:color="auto"/>
                        <w:left w:val="none" w:sz="0" w:space="0" w:color="auto"/>
                        <w:bottom w:val="none" w:sz="0" w:space="0" w:color="auto"/>
                        <w:right w:val="none" w:sz="0" w:space="0" w:color="auto"/>
                      </w:divBdr>
                    </w:div>
                    <w:div w:id="36856806">
                      <w:marLeft w:val="0"/>
                      <w:marRight w:val="0"/>
                      <w:marTop w:val="0"/>
                      <w:marBottom w:val="0"/>
                      <w:divBdr>
                        <w:top w:val="none" w:sz="0" w:space="0" w:color="auto"/>
                        <w:left w:val="none" w:sz="0" w:space="0" w:color="auto"/>
                        <w:bottom w:val="none" w:sz="0" w:space="0" w:color="auto"/>
                        <w:right w:val="none" w:sz="0" w:space="0" w:color="auto"/>
                      </w:divBdr>
                    </w:div>
                    <w:div w:id="80031897">
                      <w:marLeft w:val="0"/>
                      <w:marRight w:val="0"/>
                      <w:marTop w:val="0"/>
                      <w:marBottom w:val="0"/>
                      <w:divBdr>
                        <w:top w:val="none" w:sz="0" w:space="0" w:color="auto"/>
                        <w:left w:val="none" w:sz="0" w:space="0" w:color="auto"/>
                        <w:bottom w:val="none" w:sz="0" w:space="0" w:color="auto"/>
                        <w:right w:val="none" w:sz="0" w:space="0" w:color="auto"/>
                      </w:divBdr>
                    </w:div>
                    <w:div w:id="2008436722">
                      <w:marLeft w:val="0"/>
                      <w:marRight w:val="0"/>
                      <w:marTop w:val="0"/>
                      <w:marBottom w:val="0"/>
                      <w:divBdr>
                        <w:top w:val="none" w:sz="0" w:space="0" w:color="auto"/>
                        <w:left w:val="none" w:sz="0" w:space="0" w:color="auto"/>
                        <w:bottom w:val="none" w:sz="0" w:space="0" w:color="auto"/>
                        <w:right w:val="none" w:sz="0" w:space="0" w:color="auto"/>
                      </w:divBdr>
                    </w:div>
                    <w:div w:id="457918690">
                      <w:marLeft w:val="0"/>
                      <w:marRight w:val="0"/>
                      <w:marTop w:val="0"/>
                      <w:marBottom w:val="0"/>
                      <w:divBdr>
                        <w:top w:val="none" w:sz="0" w:space="0" w:color="auto"/>
                        <w:left w:val="none" w:sz="0" w:space="0" w:color="auto"/>
                        <w:bottom w:val="none" w:sz="0" w:space="0" w:color="auto"/>
                        <w:right w:val="none" w:sz="0" w:space="0" w:color="auto"/>
                      </w:divBdr>
                    </w:div>
                    <w:div w:id="347028665">
                      <w:marLeft w:val="0"/>
                      <w:marRight w:val="0"/>
                      <w:marTop w:val="0"/>
                      <w:marBottom w:val="0"/>
                      <w:divBdr>
                        <w:top w:val="none" w:sz="0" w:space="0" w:color="auto"/>
                        <w:left w:val="none" w:sz="0" w:space="0" w:color="auto"/>
                        <w:bottom w:val="none" w:sz="0" w:space="0" w:color="auto"/>
                        <w:right w:val="none" w:sz="0" w:space="0" w:color="auto"/>
                      </w:divBdr>
                    </w:div>
                    <w:div w:id="776602155">
                      <w:marLeft w:val="0"/>
                      <w:marRight w:val="0"/>
                      <w:marTop w:val="0"/>
                      <w:marBottom w:val="0"/>
                      <w:divBdr>
                        <w:top w:val="none" w:sz="0" w:space="0" w:color="auto"/>
                        <w:left w:val="none" w:sz="0" w:space="0" w:color="auto"/>
                        <w:bottom w:val="none" w:sz="0" w:space="0" w:color="auto"/>
                        <w:right w:val="none" w:sz="0" w:space="0" w:color="auto"/>
                      </w:divBdr>
                    </w:div>
                    <w:div w:id="804279365">
                      <w:marLeft w:val="0"/>
                      <w:marRight w:val="0"/>
                      <w:marTop w:val="0"/>
                      <w:marBottom w:val="0"/>
                      <w:divBdr>
                        <w:top w:val="none" w:sz="0" w:space="0" w:color="auto"/>
                        <w:left w:val="none" w:sz="0" w:space="0" w:color="auto"/>
                        <w:bottom w:val="none" w:sz="0" w:space="0" w:color="auto"/>
                        <w:right w:val="none" w:sz="0" w:space="0" w:color="auto"/>
                      </w:divBdr>
                    </w:div>
                    <w:div w:id="20592212">
                      <w:marLeft w:val="0"/>
                      <w:marRight w:val="0"/>
                      <w:marTop w:val="0"/>
                      <w:marBottom w:val="0"/>
                      <w:divBdr>
                        <w:top w:val="none" w:sz="0" w:space="0" w:color="auto"/>
                        <w:left w:val="none" w:sz="0" w:space="0" w:color="auto"/>
                        <w:bottom w:val="none" w:sz="0" w:space="0" w:color="auto"/>
                        <w:right w:val="none" w:sz="0" w:space="0" w:color="auto"/>
                      </w:divBdr>
                    </w:div>
                    <w:div w:id="1439787627">
                      <w:marLeft w:val="0"/>
                      <w:marRight w:val="0"/>
                      <w:marTop w:val="0"/>
                      <w:marBottom w:val="0"/>
                      <w:divBdr>
                        <w:top w:val="none" w:sz="0" w:space="0" w:color="auto"/>
                        <w:left w:val="none" w:sz="0" w:space="0" w:color="auto"/>
                        <w:bottom w:val="none" w:sz="0" w:space="0" w:color="auto"/>
                        <w:right w:val="none" w:sz="0" w:space="0" w:color="auto"/>
                      </w:divBdr>
                    </w:div>
                    <w:div w:id="900403599">
                      <w:marLeft w:val="0"/>
                      <w:marRight w:val="0"/>
                      <w:marTop w:val="0"/>
                      <w:marBottom w:val="0"/>
                      <w:divBdr>
                        <w:top w:val="none" w:sz="0" w:space="0" w:color="auto"/>
                        <w:left w:val="none" w:sz="0" w:space="0" w:color="auto"/>
                        <w:bottom w:val="none" w:sz="0" w:space="0" w:color="auto"/>
                        <w:right w:val="none" w:sz="0" w:space="0" w:color="auto"/>
                      </w:divBdr>
                    </w:div>
                    <w:div w:id="850266783">
                      <w:marLeft w:val="0"/>
                      <w:marRight w:val="0"/>
                      <w:marTop w:val="0"/>
                      <w:marBottom w:val="0"/>
                      <w:divBdr>
                        <w:top w:val="none" w:sz="0" w:space="0" w:color="auto"/>
                        <w:left w:val="none" w:sz="0" w:space="0" w:color="auto"/>
                        <w:bottom w:val="none" w:sz="0" w:space="0" w:color="auto"/>
                        <w:right w:val="none" w:sz="0" w:space="0" w:color="auto"/>
                      </w:divBdr>
                    </w:div>
                    <w:div w:id="245498772">
                      <w:marLeft w:val="0"/>
                      <w:marRight w:val="0"/>
                      <w:marTop w:val="0"/>
                      <w:marBottom w:val="0"/>
                      <w:divBdr>
                        <w:top w:val="none" w:sz="0" w:space="0" w:color="auto"/>
                        <w:left w:val="none" w:sz="0" w:space="0" w:color="auto"/>
                        <w:bottom w:val="none" w:sz="0" w:space="0" w:color="auto"/>
                        <w:right w:val="none" w:sz="0" w:space="0" w:color="auto"/>
                      </w:divBdr>
                    </w:div>
                    <w:div w:id="1249004047">
                      <w:marLeft w:val="0"/>
                      <w:marRight w:val="0"/>
                      <w:marTop w:val="0"/>
                      <w:marBottom w:val="0"/>
                      <w:divBdr>
                        <w:top w:val="none" w:sz="0" w:space="0" w:color="auto"/>
                        <w:left w:val="none" w:sz="0" w:space="0" w:color="auto"/>
                        <w:bottom w:val="none" w:sz="0" w:space="0" w:color="auto"/>
                        <w:right w:val="none" w:sz="0" w:space="0" w:color="auto"/>
                      </w:divBdr>
                    </w:div>
                    <w:div w:id="1035617017">
                      <w:marLeft w:val="0"/>
                      <w:marRight w:val="0"/>
                      <w:marTop w:val="0"/>
                      <w:marBottom w:val="0"/>
                      <w:divBdr>
                        <w:top w:val="none" w:sz="0" w:space="0" w:color="auto"/>
                        <w:left w:val="none" w:sz="0" w:space="0" w:color="auto"/>
                        <w:bottom w:val="none" w:sz="0" w:space="0" w:color="auto"/>
                        <w:right w:val="none" w:sz="0" w:space="0" w:color="auto"/>
                      </w:divBdr>
                    </w:div>
                    <w:div w:id="1696420187">
                      <w:marLeft w:val="0"/>
                      <w:marRight w:val="0"/>
                      <w:marTop w:val="0"/>
                      <w:marBottom w:val="0"/>
                      <w:divBdr>
                        <w:top w:val="none" w:sz="0" w:space="0" w:color="auto"/>
                        <w:left w:val="none" w:sz="0" w:space="0" w:color="auto"/>
                        <w:bottom w:val="none" w:sz="0" w:space="0" w:color="auto"/>
                        <w:right w:val="none" w:sz="0" w:space="0" w:color="auto"/>
                      </w:divBdr>
                    </w:div>
                    <w:div w:id="996155807">
                      <w:marLeft w:val="0"/>
                      <w:marRight w:val="0"/>
                      <w:marTop w:val="0"/>
                      <w:marBottom w:val="0"/>
                      <w:divBdr>
                        <w:top w:val="none" w:sz="0" w:space="0" w:color="auto"/>
                        <w:left w:val="none" w:sz="0" w:space="0" w:color="auto"/>
                        <w:bottom w:val="none" w:sz="0" w:space="0" w:color="auto"/>
                        <w:right w:val="none" w:sz="0" w:space="0" w:color="auto"/>
                      </w:divBdr>
                    </w:div>
                    <w:div w:id="1453279779">
                      <w:marLeft w:val="0"/>
                      <w:marRight w:val="0"/>
                      <w:marTop w:val="0"/>
                      <w:marBottom w:val="0"/>
                      <w:divBdr>
                        <w:top w:val="none" w:sz="0" w:space="0" w:color="auto"/>
                        <w:left w:val="none" w:sz="0" w:space="0" w:color="auto"/>
                        <w:bottom w:val="none" w:sz="0" w:space="0" w:color="auto"/>
                        <w:right w:val="none" w:sz="0" w:space="0" w:color="auto"/>
                      </w:divBdr>
                    </w:div>
                    <w:div w:id="885675981">
                      <w:marLeft w:val="0"/>
                      <w:marRight w:val="0"/>
                      <w:marTop w:val="0"/>
                      <w:marBottom w:val="0"/>
                      <w:divBdr>
                        <w:top w:val="none" w:sz="0" w:space="0" w:color="auto"/>
                        <w:left w:val="none" w:sz="0" w:space="0" w:color="auto"/>
                        <w:bottom w:val="none" w:sz="0" w:space="0" w:color="auto"/>
                        <w:right w:val="none" w:sz="0" w:space="0" w:color="auto"/>
                      </w:divBdr>
                    </w:div>
                    <w:div w:id="1930888751">
                      <w:marLeft w:val="0"/>
                      <w:marRight w:val="0"/>
                      <w:marTop w:val="0"/>
                      <w:marBottom w:val="0"/>
                      <w:divBdr>
                        <w:top w:val="none" w:sz="0" w:space="0" w:color="auto"/>
                        <w:left w:val="none" w:sz="0" w:space="0" w:color="auto"/>
                        <w:bottom w:val="none" w:sz="0" w:space="0" w:color="auto"/>
                        <w:right w:val="none" w:sz="0" w:space="0" w:color="auto"/>
                      </w:divBdr>
                    </w:div>
                    <w:div w:id="886795979">
                      <w:marLeft w:val="0"/>
                      <w:marRight w:val="0"/>
                      <w:marTop w:val="0"/>
                      <w:marBottom w:val="0"/>
                      <w:divBdr>
                        <w:top w:val="none" w:sz="0" w:space="0" w:color="auto"/>
                        <w:left w:val="none" w:sz="0" w:space="0" w:color="auto"/>
                        <w:bottom w:val="none" w:sz="0" w:space="0" w:color="auto"/>
                        <w:right w:val="none" w:sz="0" w:space="0" w:color="auto"/>
                      </w:divBdr>
                    </w:div>
                    <w:div w:id="491531877">
                      <w:marLeft w:val="0"/>
                      <w:marRight w:val="0"/>
                      <w:marTop w:val="0"/>
                      <w:marBottom w:val="0"/>
                      <w:divBdr>
                        <w:top w:val="none" w:sz="0" w:space="0" w:color="auto"/>
                        <w:left w:val="none" w:sz="0" w:space="0" w:color="auto"/>
                        <w:bottom w:val="none" w:sz="0" w:space="0" w:color="auto"/>
                        <w:right w:val="none" w:sz="0" w:space="0" w:color="auto"/>
                      </w:divBdr>
                    </w:div>
                    <w:div w:id="12804016">
                      <w:marLeft w:val="0"/>
                      <w:marRight w:val="0"/>
                      <w:marTop w:val="0"/>
                      <w:marBottom w:val="0"/>
                      <w:divBdr>
                        <w:top w:val="none" w:sz="0" w:space="0" w:color="auto"/>
                        <w:left w:val="none" w:sz="0" w:space="0" w:color="auto"/>
                        <w:bottom w:val="none" w:sz="0" w:space="0" w:color="auto"/>
                        <w:right w:val="none" w:sz="0" w:space="0" w:color="auto"/>
                      </w:divBdr>
                    </w:div>
                    <w:div w:id="104427522">
                      <w:marLeft w:val="0"/>
                      <w:marRight w:val="0"/>
                      <w:marTop w:val="0"/>
                      <w:marBottom w:val="0"/>
                      <w:divBdr>
                        <w:top w:val="none" w:sz="0" w:space="0" w:color="auto"/>
                        <w:left w:val="none" w:sz="0" w:space="0" w:color="auto"/>
                        <w:bottom w:val="none" w:sz="0" w:space="0" w:color="auto"/>
                        <w:right w:val="none" w:sz="0" w:space="0" w:color="auto"/>
                      </w:divBdr>
                    </w:div>
                    <w:div w:id="793715382">
                      <w:marLeft w:val="0"/>
                      <w:marRight w:val="0"/>
                      <w:marTop w:val="0"/>
                      <w:marBottom w:val="0"/>
                      <w:divBdr>
                        <w:top w:val="none" w:sz="0" w:space="0" w:color="auto"/>
                        <w:left w:val="none" w:sz="0" w:space="0" w:color="auto"/>
                        <w:bottom w:val="none" w:sz="0" w:space="0" w:color="auto"/>
                        <w:right w:val="none" w:sz="0" w:space="0" w:color="auto"/>
                      </w:divBdr>
                    </w:div>
                    <w:div w:id="747732298">
                      <w:marLeft w:val="0"/>
                      <w:marRight w:val="0"/>
                      <w:marTop w:val="0"/>
                      <w:marBottom w:val="0"/>
                      <w:divBdr>
                        <w:top w:val="none" w:sz="0" w:space="0" w:color="auto"/>
                        <w:left w:val="none" w:sz="0" w:space="0" w:color="auto"/>
                        <w:bottom w:val="none" w:sz="0" w:space="0" w:color="auto"/>
                        <w:right w:val="none" w:sz="0" w:space="0" w:color="auto"/>
                      </w:divBdr>
                    </w:div>
                    <w:div w:id="643895528">
                      <w:marLeft w:val="0"/>
                      <w:marRight w:val="0"/>
                      <w:marTop w:val="0"/>
                      <w:marBottom w:val="0"/>
                      <w:divBdr>
                        <w:top w:val="none" w:sz="0" w:space="0" w:color="auto"/>
                        <w:left w:val="none" w:sz="0" w:space="0" w:color="auto"/>
                        <w:bottom w:val="none" w:sz="0" w:space="0" w:color="auto"/>
                        <w:right w:val="none" w:sz="0" w:space="0" w:color="auto"/>
                      </w:divBdr>
                    </w:div>
                    <w:div w:id="597635297">
                      <w:marLeft w:val="0"/>
                      <w:marRight w:val="0"/>
                      <w:marTop w:val="0"/>
                      <w:marBottom w:val="0"/>
                      <w:divBdr>
                        <w:top w:val="none" w:sz="0" w:space="0" w:color="auto"/>
                        <w:left w:val="none" w:sz="0" w:space="0" w:color="auto"/>
                        <w:bottom w:val="none" w:sz="0" w:space="0" w:color="auto"/>
                        <w:right w:val="none" w:sz="0" w:space="0" w:color="auto"/>
                      </w:divBdr>
                    </w:div>
                    <w:div w:id="975060850">
                      <w:marLeft w:val="0"/>
                      <w:marRight w:val="0"/>
                      <w:marTop w:val="0"/>
                      <w:marBottom w:val="0"/>
                      <w:divBdr>
                        <w:top w:val="none" w:sz="0" w:space="0" w:color="auto"/>
                        <w:left w:val="none" w:sz="0" w:space="0" w:color="auto"/>
                        <w:bottom w:val="none" w:sz="0" w:space="0" w:color="auto"/>
                        <w:right w:val="none" w:sz="0" w:space="0" w:color="auto"/>
                      </w:divBdr>
                    </w:div>
                    <w:div w:id="532691837">
                      <w:marLeft w:val="0"/>
                      <w:marRight w:val="0"/>
                      <w:marTop w:val="0"/>
                      <w:marBottom w:val="0"/>
                      <w:divBdr>
                        <w:top w:val="none" w:sz="0" w:space="0" w:color="auto"/>
                        <w:left w:val="none" w:sz="0" w:space="0" w:color="auto"/>
                        <w:bottom w:val="none" w:sz="0" w:space="0" w:color="auto"/>
                        <w:right w:val="none" w:sz="0" w:space="0" w:color="auto"/>
                      </w:divBdr>
                    </w:div>
                    <w:div w:id="1111823666">
                      <w:marLeft w:val="0"/>
                      <w:marRight w:val="0"/>
                      <w:marTop w:val="0"/>
                      <w:marBottom w:val="0"/>
                      <w:divBdr>
                        <w:top w:val="none" w:sz="0" w:space="0" w:color="auto"/>
                        <w:left w:val="none" w:sz="0" w:space="0" w:color="auto"/>
                        <w:bottom w:val="none" w:sz="0" w:space="0" w:color="auto"/>
                        <w:right w:val="none" w:sz="0" w:space="0" w:color="auto"/>
                      </w:divBdr>
                    </w:div>
                    <w:div w:id="511993701">
                      <w:marLeft w:val="0"/>
                      <w:marRight w:val="0"/>
                      <w:marTop w:val="0"/>
                      <w:marBottom w:val="0"/>
                      <w:divBdr>
                        <w:top w:val="none" w:sz="0" w:space="0" w:color="auto"/>
                        <w:left w:val="none" w:sz="0" w:space="0" w:color="auto"/>
                        <w:bottom w:val="none" w:sz="0" w:space="0" w:color="auto"/>
                        <w:right w:val="none" w:sz="0" w:space="0" w:color="auto"/>
                      </w:divBdr>
                    </w:div>
                    <w:div w:id="943074838">
                      <w:marLeft w:val="0"/>
                      <w:marRight w:val="0"/>
                      <w:marTop w:val="0"/>
                      <w:marBottom w:val="0"/>
                      <w:divBdr>
                        <w:top w:val="none" w:sz="0" w:space="0" w:color="auto"/>
                        <w:left w:val="none" w:sz="0" w:space="0" w:color="auto"/>
                        <w:bottom w:val="none" w:sz="0" w:space="0" w:color="auto"/>
                        <w:right w:val="none" w:sz="0" w:space="0" w:color="auto"/>
                      </w:divBdr>
                    </w:div>
                    <w:div w:id="456921559">
                      <w:marLeft w:val="0"/>
                      <w:marRight w:val="0"/>
                      <w:marTop w:val="0"/>
                      <w:marBottom w:val="0"/>
                      <w:divBdr>
                        <w:top w:val="none" w:sz="0" w:space="0" w:color="auto"/>
                        <w:left w:val="none" w:sz="0" w:space="0" w:color="auto"/>
                        <w:bottom w:val="none" w:sz="0" w:space="0" w:color="auto"/>
                        <w:right w:val="none" w:sz="0" w:space="0" w:color="auto"/>
                      </w:divBdr>
                    </w:div>
                    <w:div w:id="1818263319">
                      <w:marLeft w:val="0"/>
                      <w:marRight w:val="0"/>
                      <w:marTop w:val="0"/>
                      <w:marBottom w:val="0"/>
                      <w:divBdr>
                        <w:top w:val="none" w:sz="0" w:space="0" w:color="auto"/>
                        <w:left w:val="none" w:sz="0" w:space="0" w:color="auto"/>
                        <w:bottom w:val="none" w:sz="0" w:space="0" w:color="auto"/>
                        <w:right w:val="none" w:sz="0" w:space="0" w:color="auto"/>
                      </w:divBdr>
                    </w:div>
                    <w:div w:id="1015693096">
                      <w:marLeft w:val="0"/>
                      <w:marRight w:val="0"/>
                      <w:marTop w:val="0"/>
                      <w:marBottom w:val="0"/>
                      <w:divBdr>
                        <w:top w:val="none" w:sz="0" w:space="0" w:color="auto"/>
                        <w:left w:val="none" w:sz="0" w:space="0" w:color="auto"/>
                        <w:bottom w:val="none" w:sz="0" w:space="0" w:color="auto"/>
                        <w:right w:val="none" w:sz="0" w:space="0" w:color="auto"/>
                      </w:divBdr>
                    </w:div>
                    <w:div w:id="1950625718">
                      <w:marLeft w:val="0"/>
                      <w:marRight w:val="0"/>
                      <w:marTop w:val="0"/>
                      <w:marBottom w:val="0"/>
                      <w:divBdr>
                        <w:top w:val="none" w:sz="0" w:space="0" w:color="auto"/>
                        <w:left w:val="none" w:sz="0" w:space="0" w:color="auto"/>
                        <w:bottom w:val="none" w:sz="0" w:space="0" w:color="auto"/>
                        <w:right w:val="none" w:sz="0" w:space="0" w:color="auto"/>
                      </w:divBdr>
                    </w:div>
                    <w:div w:id="1630043349">
                      <w:marLeft w:val="0"/>
                      <w:marRight w:val="0"/>
                      <w:marTop w:val="0"/>
                      <w:marBottom w:val="0"/>
                      <w:divBdr>
                        <w:top w:val="none" w:sz="0" w:space="0" w:color="auto"/>
                        <w:left w:val="none" w:sz="0" w:space="0" w:color="auto"/>
                        <w:bottom w:val="none" w:sz="0" w:space="0" w:color="auto"/>
                        <w:right w:val="none" w:sz="0" w:space="0" w:color="auto"/>
                      </w:divBdr>
                    </w:div>
                    <w:div w:id="348532453">
                      <w:marLeft w:val="0"/>
                      <w:marRight w:val="0"/>
                      <w:marTop w:val="0"/>
                      <w:marBottom w:val="0"/>
                      <w:divBdr>
                        <w:top w:val="none" w:sz="0" w:space="0" w:color="auto"/>
                        <w:left w:val="none" w:sz="0" w:space="0" w:color="auto"/>
                        <w:bottom w:val="none" w:sz="0" w:space="0" w:color="auto"/>
                        <w:right w:val="none" w:sz="0" w:space="0" w:color="auto"/>
                      </w:divBdr>
                    </w:div>
                    <w:div w:id="510223091">
                      <w:marLeft w:val="0"/>
                      <w:marRight w:val="0"/>
                      <w:marTop w:val="0"/>
                      <w:marBottom w:val="0"/>
                      <w:divBdr>
                        <w:top w:val="none" w:sz="0" w:space="0" w:color="auto"/>
                        <w:left w:val="none" w:sz="0" w:space="0" w:color="auto"/>
                        <w:bottom w:val="none" w:sz="0" w:space="0" w:color="auto"/>
                        <w:right w:val="none" w:sz="0" w:space="0" w:color="auto"/>
                      </w:divBdr>
                    </w:div>
                    <w:div w:id="1002203584">
                      <w:marLeft w:val="0"/>
                      <w:marRight w:val="0"/>
                      <w:marTop w:val="0"/>
                      <w:marBottom w:val="0"/>
                      <w:divBdr>
                        <w:top w:val="none" w:sz="0" w:space="0" w:color="auto"/>
                        <w:left w:val="none" w:sz="0" w:space="0" w:color="auto"/>
                        <w:bottom w:val="none" w:sz="0" w:space="0" w:color="auto"/>
                        <w:right w:val="none" w:sz="0" w:space="0" w:color="auto"/>
                      </w:divBdr>
                    </w:div>
                    <w:div w:id="250043306">
                      <w:marLeft w:val="0"/>
                      <w:marRight w:val="0"/>
                      <w:marTop w:val="0"/>
                      <w:marBottom w:val="0"/>
                      <w:divBdr>
                        <w:top w:val="none" w:sz="0" w:space="0" w:color="auto"/>
                        <w:left w:val="none" w:sz="0" w:space="0" w:color="auto"/>
                        <w:bottom w:val="none" w:sz="0" w:space="0" w:color="auto"/>
                        <w:right w:val="none" w:sz="0" w:space="0" w:color="auto"/>
                      </w:divBdr>
                    </w:div>
                    <w:div w:id="985284682">
                      <w:marLeft w:val="0"/>
                      <w:marRight w:val="0"/>
                      <w:marTop w:val="0"/>
                      <w:marBottom w:val="0"/>
                      <w:divBdr>
                        <w:top w:val="none" w:sz="0" w:space="0" w:color="auto"/>
                        <w:left w:val="none" w:sz="0" w:space="0" w:color="auto"/>
                        <w:bottom w:val="none" w:sz="0" w:space="0" w:color="auto"/>
                        <w:right w:val="none" w:sz="0" w:space="0" w:color="auto"/>
                      </w:divBdr>
                    </w:div>
                    <w:div w:id="1749766762">
                      <w:marLeft w:val="0"/>
                      <w:marRight w:val="0"/>
                      <w:marTop w:val="0"/>
                      <w:marBottom w:val="0"/>
                      <w:divBdr>
                        <w:top w:val="none" w:sz="0" w:space="0" w:color="auto"/>
                        <w:left w:val="none" w:sz="0" w:space="0" w:color="auto"/>
                        <w:bottom w:val="none" w:sz="0" w:space="0" w:color="auto"/>
                        <w:right w:val="none" w:sz="0" w:space="0" w:color="auto"/>
                      </w:divBdr>
                    </w:div>
                    <w:div w:id="1032849907">
                      <w:marLeft w:val="0"/>
                      <w:marRight w:val="0"/>
                      <w:marTop w:val="0"/>
                      <w:marBottom w:val="0"/>
                      <w:divBdr>
                        <w:top w:val="none" w:sz="0" w:space="0" w:color="auto"/>
                        <w:left w:val="none" w:sz="0" w:space="0" w:color="auto"/>
                        <w:bottom w:val="none" w:sz="0" w:space="0" w:color="auto"/>
                        <w:right w:val="none" w:sz="0" w:space="0" w:color="auto"/>
                      </w:divBdr>
                    </w:div>
                    <w:div w:id="976032734">
                      <w:marLeft w:val="0"/>
                      <w:marRight w:val="0"/>
                      <w:marTop w:val="0"/>
                      <w:marBottom w:val="0"/>
                      <w:divBdr>
                        <w:top w:val="none" w:sz="0" w:space="0" w:color="auto"/>
                        <w:left w:val="none" w:sz="0" w:space="0" w:color="auto"/>
                        <w:bottom w:val="none" w:sz="0" w:space="0" w:color="auto"/>
                        <w:right w:val="none" w:sz="0" w:space="0" w:color="auto"/>
                      </w:divBdr>
                    </w:div>
                    <w:div w:id="1126773300">
                      <w:marLeft w:val="0"/>
                      <w:marRight w:val="0"/>
                      <w:marTop w:val="0"/>
                      <w:marBottom w:val="0"/>
                      <w:divBdr>
                        <w:top w:val="none" w:sz="0" w:space="0" w:color="auto"/>
                        <w:left w:val="none" w:sz="0" w:space="0" w:color="auto"/>
                        <w:bottom w:val="none" w:sz="0" w:space="0" w:color="auto"/>
                        <w:right w:val="none" w:sz="0" w:space="0" w:color="auto"/>
                      </w:divBdr>
                    </w:div>
                    <w:div w:id="275987876">
                      <w:marLeft w:val="0"/>
                      <w:marRight w:val="0"/>
                      <w:marTop w:val="0"/>
                      <w:marBottom w:val="0"/>
                      <w:divBdr>
                        <w:top w:val="none" w:sz="0" w:space="0" w:color="auto"/>
                        <w:left w:val="none" w:sz="0" w:space="0" w:color="auto"/>
                        <w:bottom w:val="none" w:sz="0" w:space="0" w:color="auto"/>
                        <w:right w:val="none" w:sz="0" w:space="0" w:color="auto"/>
                      </w:divBdr>
                    </w:div>
                    <w:div w:id="1362123190">
                      <w:marLeft w:val="0"/>
                      <w:marRight w:val="0"/>
                      <w:marTop w:val="0"/>
                      <w:marBottom w:val="0"/>
                      <w:divBdr>
                        <w:top w:val="none" w:sz="0" w:space="0" w:color="auto"/>
                        <w:left w:val="none" w:sz="0" w:space="0" w:color="auto"/>
                        <w:bottom w:val="none" w:sz="0" w:space="0" w:color="auto"/>
                        <w:right w:val="none" w:sz="0" w:space="0" w:color="auto"/>
                      </w:divBdr>
                    </w:div>
                    <w:div w:id="718554142">
                      <w:marLeft w:val="0"/>
                      <w:marRight w:val="0"/>
                      <w:marTop w:val="0"/>
                      <w:marBottom w:val="0"/>
                      <w:divBdr>
                        <w:top w:val="none" w:sz="0" w:space="0" w:color="auto"/>
                        <w:left w:val="none" w:sz="0" w:space="0" w:color="auto"/>
                        <w:bottom w:val="none" w:sz="0" w:space="0" w:color="auto"/>
                        <w:right w:val="none" w:sz="0" w:space="0" w:color="auto"/>
                      </w:divBdr>
                    </w:div>
                    <w:div w:id="1159923673">
                      <w:marLeft w:val="0"/>
                      <w:marRight w:val="0"/>
                      <w:marTop w:val="0"/>
                      <w:marBottom w:val="0"/>
                      <w:divBdr>
                        <w:top w:val="none" w:sz="0" w:space="0" w:color="auto"/>
                        <w:left w:val="none" w:sz="0" w:space="0" w:color="auto"/>
                        <w:bottom w:val="none" w:sz="0" w:space="0" w:color="auto"/>
                        <w:right w:val="none" w:sz="0" w:space="0" w:color="auto"/>
                      </w:divBdr>
                    </w:div>
                    <w:div w:id="735469647">
                      <w:marLeft w:val="0"/>
                      <w:marRight w:val="0"/>
                      <w:marTop w:val="0"/>
                      <w:marBottom w:val="0"/>
                      <w:divBdr>
                        <w:top w:val="none" w:sz="0" w:space="0" w:color="auto"/>
                        <w:left w:val="none" w:sz="0" w:space="0" w:color="auto"/>
                        <w:bottom w:val="none" w:sz="0" w:space="0" w:color="auto"/>
                        <w:right w:val="none" w:sz="0" w:space="0" w:color="auto"/>
                      </w:divBdr>
                    </w:div>
                    <w:div w:id="1482190515">
                      <w:marLeft w:val="0"/>
                      <w:marRight w:val="0"/>
                      <w:marTop w:val="0"/>
                      <w:marBottom w:val="0"/>
                      <w:divBdr>
                        <w:top w:val="none" w:sz="0" w:space="0" w:color="auto"/>
                        <w:left w:val="none" w:sz="0" w:space="0" w:color="auto"/>
                        <w:bottom w:val="none" w:sz="0" w:space="0" w:color="auto"/>
                        <w:right w:val="none" w:sz="0" w:space="0" w:color="auto"/>
                      </w:divBdr>
                    </w:div>
                    <w:div w:id="2028167576">
                      <w:marLeft w:val="0"/>
                      <w:marRight w:val="0"/>
                      <w:marTop w:val="0"/>
                      <w:marBottom w:val="0"/>
                      <w:divBdr>
                        <w:top w:val="none" w:sz="0" w:space="0" w:color="auto"/>
                        <w:left w:val="none" w:sz="0" w:space="0" w:color="auto"/>
                        <w:bottom w:val="none" w:sz="0" w:space="0" w:color="auto"/>
                        <w:right w:val="none" w:sz="0" w:space="0" w:color="auto"/>
                      </w:divBdr>
                    </w:div>
                    <w:div w:id="825904690">
                      <w:marLeft w:val="0"/>
                      <w:marRight w:val="0"/>
                      <w:marTop w:val="0"/>
                      <w:marBottom w:val="0"/>
                      <w:divBdr>
                        <w:top w:val="none" w:sz="0" w:space="0" w:color="auto"/>
                        <w:left w:val="none" w:sz="0" w:space="0" w:color="auto"/>
                        <w:bottom w:val="none" w:sz="0" w:space="0" w:color="auto"/>
                        <w:right w:val="none" w:sz="0" w:space="0" w:color="auto"/>
                      </w:divBdr>
                    </w:div>
                    <w:div w:id="2074691291">
                      <w:marLeft w:val="0"/>
                      <w:marRight w:val="0"/>
                      <w:marTop w:val="0"/>
                      <w:marBottom w:val="0"/>
                      <w:divBdr>
                        <w:top w:val="none" w:sz="0" w:space="0" w:color="auto"/>
                        <w:left w:val="none" w:sz="0" w:space="0" w:color="auto"/>
                        <w:bottom w:val="none" w:sz="0" w:space="0" w:color="auto"/>
                        <w:right w:val="none" w:sz="0" w:space="0" w:color="auto"/>
                      </w:divBdr>
                    </w:div>
                    <w:div w:id="1506436434">
                      <w:marLeft w:val="0"/>
                      <w:marRight w:val="0"/>
                      <w:marTop w:val="0"/>
                      <w:marBottom w:val="0"/>
                      <w:divBdr>
                        <w:top w:val="none" w:sz="0" w:space="0" w:color="auto"/>
                        <w:left w:val="none" w:sz="0" w:space="0" w:color="auto"/>
                        <w:bottom w:val="none" w:sz="0" w:space="0" w:color="auto"/>
                        <w:right w:val="none" w:sz="0" w:space="0" w:color="auto"/>
                      </w:divBdr>
                    </w:div>
                    <w:div w:id="313293574">
                      <w:marLeft w:val="0"/>
                      <w:marRight w:val="0"/>
                      <w:marTop w:val="0"/>
                      <w:marBottom w:val="0"/>
                      <w:divBdr>
                        <w:top w:val="none" w:sz="0" w:space="0" w:color="auto"/>
                        <w:left w:val="none" w:sz="0" w:space="0" w:color="auto"/>
                        <w:bottom w:val="none" w:sz="0" w:space="0" w:color="auto"/>
                        <w:right w:val="none" w:sz="0" w:space="0" w:color="auto"/>
                      </w:divBdr>
                    </w:div>
                    <w:div w:id="1097629682">
                      <w:marLeft w:val="0"/>
                      <w:marRight w:val="0"/>
                      <w:marTop w:val="0"/>
                      <w:marBottom w:val="0"/>
                      <w:divBdr>
                        <w:top w:val="none" w:sz="0" w:space="0" w:color="auto"/>
                        <w:left w:val="none" w:sz="0" w:space="0" w:color="auto"/>
                        <w:bottom w:val="none" w:sz="0" w:space="0" w:color="auto"/>
                        <w:right w:val="none" w:sz="0" w:space="0" w:color="auto"/>
                      </w:divBdr>
                    </w:div>
                    <w:div w:id="611014833">
                      <w:marLeft w:val="0"/>
                      <w:marRight w:val="0"/>
                      <w:marTop w:val="0"/>
                      <w:marBottom w:val="0"/>
                      <w:divBdr>
                        <w:top w:val="none" w:sz="0" w:space="0" w:color="auto"/>
                        <w:left w:val="none" w:sz="0" w:space="0" w:color="auto"/>
                        <w:bottom w:val="none" w:sz="0" w:space="0" w:color="auto"/>
                        <w:right w:val="none" w:sz="0" w:space="0" w:color="auto"/>
                      </w:divBdr>
                    </w:div>
                    <w:div w:id="737674929">
                      <w:marLeft w:val="0"/>
                      <w:marRight w:val="0"/>
                      <w:marTop w:val="0"/>
                      <w:marBottom w:val="0"/>
                      <w:divBdr>
                        <w:top w:val="none" w:sz="0" w:space="0" w:color="auto"/>
                        <w:left w:val="none" w:sz="0" w:space="0" w:color="auto"/>
                        <w:bottom w:val="none" w:sz="0" w:space="0" w:color="auto"/>
                        <w:right w:val="none" w:sz="0" w:space="0" w:color="auto"/>
                      </w:divBdr>
                    </w:div>
                    <w:div w:id="745611812">
                      <w:marLeft w:val="0"/>
                      <w:marRight w:val="0"/>
                      <w:marTop w:val="0"/>
                      <w:marBottom w:val="0"/>
                      <w:divBdr>
                        <w:top w:val="none" w:sz="0" w:space="0" w:color="auto"/>
                        <w:left w:val="none" w:sz="0" w:space="0" w:color="auto"/>
                        <w:bottom w:val="none" w:sz="0" w:space="0" w:color="auto"/>
                        <w:right w:val="none" w:sz="0" w:space="0" w:color="auto"/>
                      </w:divBdr>
                    </w:div>
                    <w:div w:id="1155880176">
                      <w:marLeft w:val="0"/>
                      <w:marRight w:val="0"/>
                      <w:marTop w:val="0"/>
                      <w:marBottom w:val="0"/>
                      <w:divBdr>
                        <w:top w:val="none" w:sz="0" w:space="0" w:color="auto"/>
                        <w:left w:val="none" w:sz="0" w:space="0" w:color="auto"/>
                        <w:bottom w:val="none" w:sz="0" w:space="0" w:color="auto"/>
                        <w:right w:val="none" w:sz="0" w:space="0" w:color="auto"/>
                      </w:divBdr>
                    </w:div>
                    <w:div w:id="616065428">
                      <w:marLeft w:val="0"/>
                      <w:marRight w:val="0"/>
                      <w:marTop w:val="0"/>
                      <w:marBottom w:val="0"/>
                      <w:divBdr>
                        <w:top w:val="none" w:sz="0" w:space="0" w:color="auto"/>
                        <w:left w:val="none" w:sz="0" w:space="0" w:color="auto"/>
                        <w:bottom w:val="none" w:sz="0" w:space="0" w:color="auto"/>
                        <w:right w:val="none" w:sz="0" w:space="0" w:color="auto"/>
                      </w:divBdr>
                    </w:div>
                    <w:div w:id="1802311167">
                      <w:marLeft w:val="0"/>
                      <w:marRight w:val="0"/>
                      <w:marTop w:val="0"/>
                      <w:marBottom w:val="0"/>
                      <w:divBdr>
                        <w:top w:val="none" w:sz="0" w:space="0" w:color="auto"/>
                        <w:left w:val="none" w:sz="0" w:space="0" w:color="auto"/>
                        <w:bottom w:val="none" w:sz="0" w:space="0" w:color="auto"/>
                        <w:right w:val="none" w:sz="0" w:space="0" w:color="auto"/>
                      </w:divBdr>
                    </w:div>
                    <w:div w:id="1848135071">
                      <w:marLeft w:val="0"/>
                      <w:marRight w:val="0"/>
                      <w:marTop w:val="0"/>
                      <w:marBottom w:val="0"/>
                      <w:divBdr>
                        <w:top w:val="none" w:sz="0" w:space="0" w:color="auto"/>
                        <w:left w:val="none" w:sz="0" w:space="0" w:color="auto"/>
                        <w:bottom w:val="none" w:sz="0" w:space="0" w:color="auto"/>
                        <w:right w:val="none" w:sz="0" w:space="0" w:color="auto"/>
                      </w:divBdr>
                    </w:div>
                    <w:div w:id="1565485283">
                      <w:marLeft w:val="0"/>
                      <w:marRight w:val="0"/>
                      <w:marTop w:val="0"/>
                      <w:marBottom w:val="0"/>
                      <w:divBdr>
                        <w:top w:val="none" w:sz="0" w:space="0" w:color="auto"/>
                        <w:left w:val="none" w:sz="0" w:space="0" w:color="auto"/>
                        <w:bottom w:val="none" w:sz="0" w:space="0" w:color="auto"/>
                        <w:right w:val="none" w:sz="0" w:space="0" w:color="auto"/>
                      </w:divBdr>
                    </w:div>
                    <w:div w:id="1890147239">
                      <w:marLeft w:val="0"/>
                      <w:marRight w:val="0"/>
                      <w:marTop w:val="0"/>
                      <w:marBottom w:val="0"/>
                      <w:divBdr>
                        <w:top w:val="none" w:sz="0" w:space="0" w:color="auto"/>
                        <w:left w:val="none" w:sz="0" w:space="0" w:color="auto"/>
                        <w:bottom w:val="none" w:sz="0" w:space="0" w:color="auto"/>
                        <w:right w:val="none" w:sz="0" w:space="0" w:color="auto"/>
                      </w:divBdr>
                    </w:div>
                    <w:div w:id="1173911832">
                      <w:marLeft w:val="0"/>
                      <w:marRight w:val="0"/>
                      <w:marTop w:val="0"/>
                      <w:marBottom w:val="0"/>
                      <w:divBdr>
                        <w:top w:val="none" w:sz="0" w:space="0" w:color="auto"/>
                        <w:left w:val="none" w:sz="0" w:space="0" w:color="auto"/>
                        <w:bottom w:val="none" w:sz="0" w:space="0" w:color="auto"/>
                        <w:right w:val="none" w:sz="0" w:space="0" w:color="auto"/>
                      </w:divBdr>
                    </w:div>
                    <w:div w:id="1086801750">
                      <w:marLeft w:val="0"/>
                      <w:marRight w:val="0"/>
                      <w:marTop w:val="0"/>
                      <w:marBottom w:val="0"/>
                      <w:divBdr>
                        <w:top w:val="none" w:sz="0" w:space="0" w:color="auto"/>
                        <w:left w:val="none" w:sz="0" w:space="0" w:color="auto"/>
                        <w:bottom w:val="none" w:sz="0" w:space="0" w:color="auto"/>
                        <w:right w:val="none" w:sz="0" w:space="0" w:color="auto"/>
                      </w:divBdr>
                    </w:div>
                    <w:div w:id="1375420430">
                      <w:marLeft w:val="0"/>
                      <w:marRight w:val="0"/>
                      <w:marTop w:val="0"/>
                      <w:marBottom w:val="0"/>
                      <w:divBdr>
                        <w:top w:val="none" w:sz="0" w:space="0" w:color="auto"/>
                        <w:left w:val="none" w:sz="0" w:space="0" w:color="auto"/>
                        <w:bottom w:val="none" w:sz="0" w:space="0" w:color="auto"/>
                        <w:right w:val="none" w:sz="0" w:space="0" w:color="auto"/>
                      </w:divBdr>
                    </w:div>
                    <w:div w:id="1734504268">
                      <w:marLeft w:val="0"/>
                      <w:marRight w:val="0"/>
                      <w:marTop w:val="0"/>
                      <w:marBottom w:val="0"/>
                      <w:divBdr>
                        <w:top w:val="none" w:sz="0" w:space="0" w:color="auto"/>
                        <w:left w:val="none" w:sz="0" w:space="0" w:color="auto"/>
                        <w:bottom w:val="none" w:sz="0" w:space="0" w:color="auto"/>
                        <w:right w:val="none" w:sz="0" w:space="0" w:color="auto"/>
                      </w:divBdr>
                    </w:div>
                    <w:div w:id="1382285497">
                      <w:marLeft w:val="0"/>
                      <w:marRight w:val="0"/>
                      <w:marTop w:val="0"/>
                      <w:marBottom w:val="0"/>
                      <w:divBdr>
                        <w:top w:val="none" w:sz="0" w:space="0" w:color="auto"/>
                        <w:left w:val="none" w:sz="0" w:space="0" w:color="auto"/>
                        <w:bottom w:val="none" w:sz="0" w:space="0" w:color="auto"/>
                        <w:right w:val="none" w:sz="0" w:space="0" w:color="auto"/>
                      </w:divBdr>
                    </w:div>
                    <w:div w:id="1295523944">
                      <w:marLeft w:val="0"/>
                      <w:marRight w:val="0"/>
                      <w:marTop w:val="0"/>
                      <w:marBottom w:val="0"/>
                      <w:divBdr>
                        <w:top w:val="none" w:sz="0" w:space="0" w:color="auto"/>
                        <w:left w:val="none" w:sz="0" w:space="0" w:color="auto"/>
                        <w:bottom w:val="none" w:sz="0" w:space="0" w:color="auto"/>
                        <w:right w:val="none" w:sz="0" w:space="0" w:color="auto"/>
                      </w:divBdr>
                    </w:div>
                    <w:div w:id="1472748977">
                      <w:marLeft w:val="0"/>
                      <w:marRight w:val="0"/>
                      <w:marTop w:val="0"/>
                      <w:marBottom w:val="0"/>
                      <w:divBdr>
                        <w:top w:val="none" w:sz="0" w:space="0" w:color="auto"/>
                        <w:left w:val="none" w:sz="0" w:space="0" w:color="auto"/>
                        <w:bottom w:val="none" w:sz="0" w:space="0" w:color="auto"/>
                        <w:right w:val="none" w:sz="0" w:space="0" w:color="auto"/>
                      </w:divBdr>
                    </w:div>
                    <w:div w:id="89396696">
                      <w:marLeft w:val="0"/>
                      <w:marRight w:val="0"/>
                      <w:marTop w:val="0"/>
                      <w:marBottom w:val="0"/>
                      <w:divBdr>
                        <w:top w:val="none" w:sz="0" w:space="0" w:color="auto"/>
                        <w:left w:val="none" w:sz="0" w:space="0" w:color="auto"/>
                        <w:bottom w:val="none" w:sz="0" w:space="0" w:color="auto"/>
                        <w:right w:val="none" w:sz="0" w:space="0" w:color="auto"/>
                      </w:divBdr>
                    </w:div>
                    <w:div w:id="137233801">
                      <w:marLeft w:val="0"/>
                      <w:marRight w:val="0"/>
                      <w:marTop w:val="0"/>
                      <w:marBottom w:val="0"/>
                      <w:divBdr>
                        <w:top w:val="none" w:sz="0" w:space="0" w:color="auto"/>
                        <w:left w:val="none" w:sz="0" w:space="0" w:color="auto"/>
                        <w:bottom w:val="none" w:sz="0" w:space="0" w:color="auto"/>
                        <w:right w:val="none" w:sz="0" w:space="0" w:color="auto"/>
                      </w:divBdr>
                    </w:div>
                    <w:div w:id="1345479894">
                      <w:marLeft w:val="0"/>
                      <w:marRight w:val="0"/>
                      <w:marTop w:val="0"/>
                      <w:marBottom w:val="0"/>
                      <w:divBdr>
                        <w:top w:val="none" w:sz="0" w:space="0" w:color="auto"/>
                        <w:left w:val="none" w:sz="0" w:space="0" w:color="auto"/>
                        <w:bottom w:val="none" w:sz="0" w:space="0" w:color="auto"/>
                        <w:right w:val="none" w:sz="0" w:space="0" w:color="auto"/>
                      </w:divBdr>
                    </w:div>
                    <w:div w:id="18315299">
                      <w:marLeft w:val="0"/>
                      <w:marRight w:val="0"/>
                      <w:marTop w:val="0"/>
                      <w:marBottom w:val="0"/>
                      <w:divBdr>
                        <w:top w:val="none" w:sz="0" w:space="0" w:color="auto"/>
                        <w:left w:val="none" w:sz="0" w:space="0" w:color="auto"/>
                        <w:bottom w:val="none" w:sz="0" w:space="0" w:color="auto"/>
                        <w:right w:val="none" w:sz="0" w:space="0" w:color="auto"/>
                      </w:divBdr>
                    </w:div>
                    <w:div w:id="127667142">
                      <w:marLeft w:val="0"/>
                      <w:marRight w:val="0"/>
                      <w:marTop w:val="0"/>
                      <w:marBottom w:val="0"/>
                      <w:divBdr>
                        <w:top w:val="none" w:sz="0" w:space="0" w:color="auto"/>
                        <w:left w:val="none" w:sz="0" w:space="0" w:color="auto"/>
                        <w:bottom w:val="none" w:sz="0" w:space="0" w:color="auto"/>
                        <w:right w:val="none" w:sz="0" w:space="0" w:color="auto"/>
                      </w:divBdr>
                    </w:div>
                    <w:div w:id="636841197">
                      <w:marLeft w:val="0"/>
                      <w:marRight w:val="0"/>
                      <w:marTop w:val="0"/>
                      <w:marBottom w:val="0"/>
                      <w:divBdr>
                        <w:top w:val="none" w:sz="0" w:space="0" w:color="auto"/>
                        <w:left w:val="none" w:sz="0" w:space="0" w:color="auto"/>
                        <w:bottom w:val="none" w:sz="0" w:space="0" w:color="auto"/>
                        <w:right w:val="none" w:sz="0" w:space="0" w:color="auto"/>
                      </w:divBdr>
                    </w:div>
                    <w:div w:id="2052730229">
                      <w:marLeft w:val="0"/>
                      <w:marRight w:val="0"/>
                      <w:marTop w:val="0"/>
                      <w:marBottom w:val="0"/>
                      <w:divBdr>
                        <w:top w:val="none" w:sz="0" w:space="0" w:color="auto"/>
                        <w:left w:val="none" w:sz="0" w:space="0" w:color="auto"/>
                        <w:bottom w:val="none" w:sz="0" w:space="0" w:color="auto"/>
                        <w:right w:val="none" w:sz="0" w:space="0" w:color="auto"/>
                      </w:divBdr>
                    </w:div>
                    <w:div w:id="1730225429">
                      <w:marLeft w:val="0"/>
                      <w:marRight w:val="0"/>
                      <w:marTop w:val="0"/>
                      <w:marBottom w:val="0"/>
                      <w:divBdr>
                        <w:top w:val="none" w:sz="0" w:space="0" w:color="auto"/>
                        <w:left w:val="none" w:sz="0" w:space="0" w:color="auto"/>
                        <w:bottom w:val="none" w:sz="0" w:space="0" w:color="auto"/>
                        <w:right w:val="none" w:sz="0" w:space="0" w:color="auto"/>
                      </w:divBdr>
                    </w:div>
                    <w:div w:id="943268810">
                      <w:marLeft w:val="0"/>
                      <w:marRight w:val="0"/>
                      <w:marTop w:val="0"/>
                      <w:marBottom w:val="0"/>
                      <w:divBdr>
                        <w:top w:val="none" w:sz="0" w:space="0" w:color="auto"/>
                        <w:left w:val="none" w:sz="0" w:space="0" w:color="auto"/>
                        <w:bottom w:val="none" w:sz="0" w:space="0" w:color="auto"/>
                        <w:right w:val="none" w:sz="0" w:space="0" w:color="auto"/>
                      </w:divBdr>
                    </w:div>
                    <w:div w:id="463699441">
                      <w:marLeft w:val="0"/>
                      <w:marRight w:val="0"/>
                      <w:marTop w:val="0"/>
                      <w:marBottom w:val="0"/>
                      <w:divBdr>
                        <w:top w:val="none" w:sz="0" w:space="0" w:color="auto"/>
                        <w:left w:val="none" w:sz="0" w:space="0" w:color="auto"/>
                        <w:bottom w:val="none" w:sz="0" w:space="0" w:color="auto"/>
                        <w:right w:val="none" w:sz="0" w:space="0" w:color="auto"/>
                      </w:divBdr>
                    </w:div>
                    <w:div w:id="1015380402">
                      <w:marLeft w:val="0"/>
                      <w:marRight w:val="0"/>
                      <w:marTop w:val="0"/>
                      <w:marBottom w:val="0"/>
                      <w:divBdr>
                        <w:top w:val="none" w:sz="0" w:space="0" w:color="auto"/>
                        <w:left w:val="none" w:sz="0" w:space="0" w:color="auto"/>
                        <w:bottom w:val="none" w:sz="0" w:space="0" w:color="auto"/>
                        <w:right w:val="none" w:sz="0" w:space="0" w:color="auto"/>
                      </w:divBdr>
                    </w:div>
                    <w:div w:id="1594513818">
                      <w:marLeft w:val="0"/>
                      <w:marRight w:val="0"/>
                      <w:marTop w:val="0"/>
                      <w:marBottom w:val="0"/>
                      <w:divBdr>
                        <w:top w:val="none" w:sz="0" w:space="0" w:color="auto"/>
                        <w:left w:val="none" w:sz="0" w:space="0" w:color="auto"/>
                        <w:bottom w:val="none" w:sz="0" w:space="0" w:color="auto"/>
                        <w:right w:val="none" w:sz="0" w:space="0" w:color="auto"/>
                      </w:divBdr>
                    </w:div>
                    <w:div w:id="370305189">
                      <w:marLeft w:val="0"/>
                      <w:marRight w:val="0"/>
                      <w:marTop w:val="0"/>
                      <w:marBottom w:val="0"/>
                      <w:divBdr>
                        <w:top w:val="none" w:sz="0" w:space="0" w:color="auto"/>
                        <w:left w:val="none" w:sz="0" w:space="0" w:color="auto"/>
                        <w:bottom w:val="none" w:sz="0" w:space="0" w:color="auto"/>
                        <w:right w:val="none" w:sz="0" w:space="0" w:color="auto"/>
                      </w:divBdr>
                    </w:div>
                    <w:div w:id="969212003">
                      <w:marLeft w:val="0"/>
                      <w:marRight w:val="0"/>
                      <w:marTop w:val="0"/>
                      <w:marBottom w:val="0"/>
                      <w:divBdr>
                        <w:top w:val="none" w:sz="0" w:space="0" w:color="auto"/>
                        <w:left w:val="none" w:sz="0" w:space="0" w:color="auto"/>
                        <w:bottom w:val="none" w:sz="0" w:space="0" w:color="auto"/>
                        <w:right w:val="none" w:sz="0" w:space="0" w:color="auto"/>
                      </w:divBdr>
                    </w:div>
                    <w:div w:id="1674792643">
                      <w:marLeft w:val="0"/>
                      <w:marRight w:val="0"/>
                      <w:marTop w:val="0"/>
                      <w:marBottom w:val="0"/>
                      <w:divBdr>
                        <w:top w:val="none" w:sz="0" w:space="0" w:color="auto"/>
                        <w:left w:val="none" w:sz="0" w:space="0" w:color="auto"/>
                        <w:bottom w:val="none" w:sz="0" w:space="0" w:color="auto"/>
                        <w:right w:val="none" w:sz="0" w:space="0" w:color="auto"/>
                      </w:divBdr>
                    </w:div>
                    <w:div w:id="748893352">
                      <w:marLeft w:val="0"/>
                      <w:marRight w:val="0"/>
                      <w:marTop w:val="0"/>
                      <w:marBottom w:val="0"/>
                      <w:divBdr>
                        <w:top w:val="none" w:sz="0" w:space="0" w:color="auto"/>
                        <w:left w:val="none" w:sz="0" w:space="0" w:color="auto"/>
                        <w:bottom w:val="none" w:sz="0" w:space="0" w:color="auto"/>
                        <w:right w:val="none" w:sz="0" w:space="0" w:color="auto"/>
                      </w:divBdr>
                    </w:div>
                    <w:div w:id="698360862">
                      <w:marLeft w:val="0"/>
                      <w:marRight w:val="0"/>
                      <w:marTop w:val="0"/>
                      <w:marBottom w:val="0"/>
                      <w:divBdr>
                        <w:top w:val="none" w:sz="0" w:space="0" w:color="auto"/>
                        <w:left w:val="none" w:sz="0" w:space="0" w:color="auto"/>
                        <w:bottom w:val="none" w:sz="0" w:space="0" w:color="auto"/>
                        <w:right w:val="none" w:sz="0" w:space="0" w:color="auto"/>
                      </w:divBdr>
                    </w:div>
                    <w:div w:id="772097171">
                      <w:marLeft w:val="0"/>
                      <w:marRight w:val="0"/>
                      <w:marTop w:val="0"/>
                      <w:marBottom w:val="0"/>
                      <w:divBdr>
                        <w:top w:val="none" w:sz="0" w:space="0" w:color="auto"/>
                        <w:left w:val="none" w:sz="0" w:space="0" w:color="auto"/>
                        <w:bottom w:val="none" w:sz="0" w:space="0" w:color="auto"/>
                        <w:right w:val="none" w:sz="0" w:space="0" w:color="auto"/>
                      </w:divBdr>
                    </w:div>
                    <w:div w:id="1188906642">
                      <w:marLeft w:val="0"/>
                      <w:marRight w:val="0"/>
                      <w:marTop w:val="0"/>
                      <w:marBottom w:val="0"/>
                      <w:divBdr>
                        <w:top w:val="none" w:sz="0" w:space="0" w:color="auto"/>
                        <w:left w:val="none" w:sz="0" w:space="0" w:color="auto"/>
                        <w:bottom w:val="none" w:sz="0" w:space="0" w:color="auto"/>
                        <w:right w:val="none" w:sz="0" w:space="0" w:color="auto"/>
                      </w:divBdr>
                    </w:div>
                    <w:div w:id="1638219627">
                      <w:marLeft w:val="0"/>
                      <w:marRight w:val="0"/>
                      <w:marTop w:val="0"/>
                      <w:marBottom w:val="0"/>
                      <w:divBdr>
                        <w:top w:val="none" w:sz="0" w:space="0" w:color="auto"/>
                        <w:left w:val="none" w:sz="0" w:space="0" w:color="auto"/>
                        <w:bottom w:val="none" w:sz="0" w:space="0" w:color="auto"/>
                        <w:right w:val="none" w:sz="0" w:space="0" w:color="auto"/>
                      </w:divBdr>
                    </w:div>
                    <w:div w:id="145711220">
                      <w:marLeft w:val="0"/>
                      <w:marRight w:val="0"/>
                      <w:marTop w:val="0"/>
                      <w:marBottom w:val="0"/>
                      <w:divBdr>
                        <w:top w:val="none" w:sz="0" w:space="0" w:color="auto"/>
                        <w:left w:val="none" w:sz="0" w:space="0" w:color="auto"/>
                        <w:bottom w:val="none" w:sz="0" w:space="0" w:color="auto"/>
                        <w:right w:val="none" w:sz="0" w:space="0" w:color="auto"/>
                      </w:divBdr>
                    </w:div>
                    <w:div w:id="1693455285">
                      <w:marLeft w:val="0"/>
                      <w:marRight w:val="0"/>
                      <w:marTop w:val="0"/>
                      <w:marBottom w:val="0"/>
                      <w:divBdr>
                        <w:top w:val="none" w:sz="0" w:space="0" w:color="auto"/>
                        <w:left w:val="none" w:sz="0" w:space="0" w:color="auto"/>
                        <w:bottom w:val="none" w:sz="0" w:space="0" w:color="auto"/>
                        <w:right w:val="none" w:sz="0" w:space="0" w:color="auto"/>
                      </w:divBdr>
                    </w:div>
                    <w:div w:id="112484117">
                      <w:marLeft w:val="0"/>
                      <w:marRight w:val="0"/>
                      <w:marTop w:val="0"/>
                      <w:marBottom w:val="0"/>
                      <w:divBdr>
                        <w:top w:val="none" w:sz="0" w:space="0" w:color="auto"/>
                        <w:left w:val="none" w:sz="0" w:space="0" w:color="auto"/>
                        <w:bottom w:val="none" w:sz="0" w:space="0" w:color="auto"/>
                        <w:right w:val="none" w:sz="0" w:space="0" w:color="auto"/>
                      </w:divBdr>
                    </w:div>
                    <w:div w:id="1395931570">
                      <w:marLeft w:val="0"/>
                      <w:marRight w:val="0"/>
                      <w:marTop w:val="0"/>
                      <w:marBottom w:val="0"/>
                      <w:divBdr>
                        <w:top w:val="none" w:sz="0" w:space="0" w:color="auto"/>
                        <w:left w:val="none" w:sz="0" w:space="0" w:color="auto"/>
                        <w:bottom w:val="none" w:sz="0" w:space="0" w:color="auto"/>
                        <w:right w:val="none" w:sz="0" w:space="0" w:color="auto"/>
                      </w:divBdr>
                    </w:div>
                    <w:div w:id="182324021">
                      <w:marLeft w:val="0"/>
                      <w:marRight w:val="0"/>
                      <w:marTop w:val="0"/>
                      <w:marBottom w:val="0"/>
                      <w:divBdr>
                        <w:top w:val="none" w:sz="0" w:space="0" w:color="auto"/>
                        <w:left w:val="none" w:sz="0" w:space="0" w:color="auto"/>
                        <w:bottom w:val="none" w:sz="0" w:space="0" w:color="auto"/>
                        <w:right w:val="none" w:sz="0" w:space="0" w:color="auto"/>
                      </w:divBdr>
                    </w:div>
                    <w:div w:id="2034065030">
                      <w:marLeft w:val="0"/>
                      <w:marRight w:val="0"/>
                      <w:marTop w:val="0"/>
                      <w:marBottom w:val="0"/>
                      <w:divBdr>
                        <w:top w:val="none" w:sz="0" w:space="0" w:color="auto"/>
                        <w:left w:val="none" w:sz="0" w:space="0" w:color="auto"/>
                        <w:bottom w:val="none" w:sz="0" w:space="0" w:color="auto"/>
                        <w:right w:val="none" w:sz="0" w:space="0" w:color="auto"/>
                      </w:divBdr>
                    </w:div>
                    <w:div w:id="1317613736">
                      <w:marLeft w:val="0"/>
                      <w:marRight w:val="0"/>
                      <w:marTop w:val="0"/>
                      <w:marBottom w:val="0"/>
                      <w:divBdr>
                        <w:top w:val="none" w:sz="0" w:space="0" w:color="auto"/>
                        <w:left w:val="none" w:sz="0" w:space="0" w:color="auto"/>
                        <w:bottom w:val="none" w:sz="0" w:space="0" w:color="auto"/>
                        <w:right w:val="none" w:sz="0" w:space="0" w:color="auto"/>
                      </w:divBdr>
                    </w:div>
                    <w:div w:id="544564988">
                      <w:marLeft w:val="0"/>
                      <w:marRight w:val="0"/>
                      <w:marTop w:val="0"/>
                      <w:marBottom w:val="0"/>
                      <w:divBdr>
                        <w:top w:val="none" w:sz="0" w:space="0" w:color="auto"/>
                        <w:left w:val="none" w:sz="0" w:space="0" w:color="auto"/>
                        <w:bottom w:val="none" w:sz="0" w:space="0" w:color="auto"/>
                        <w:right w:val="none" w:sz="0" w:space="0" w:color="auto"/>
                      </w:divBdr>
                    </w:div>
                    <w:div w:id="53236097">
                      <w:marLeft w:val="0"/>
                      <w:marRight w:val="0"/>
                      <w:marTop w:val="0"/>
                      <w:marBottom w:val="0"/>
                      <w:divBdr>
                        <w:top w:val="none" w:sz="0" w:space="0" w:color="auto"/>
                        <w:left w:val="none" w:sz="0" w:space="0" w:color="auto"/>
                        <w:bottom w:val="none" w:sz="0" w:space="0" w:color="auto"/>
                        <w:right w:val="none" w:sz="0" w:space="0" w:color="auto"/>
                      </w:divBdr>
                    </w:div>
                    <w:div w:id="1719623516">
                      <w:marLeft w:val="0"/>
                      <w:marRight w:val="0"/>
                      <w:marTop w:val="0"/>
                      <w:marBottom w:val="0"/>
                      <w:divBdr>
                        <w:top w:val="none" w:sz="0" w:space="0" w:color="auto"/>
                        <w:left w:val="none" w:sz="0" w:space="0" w:color="auto"/>
                        <w:bottom w:val="none" w:sz="0" w:space="0" w:color="auto"/>
                        <w:right w:val="none" w:sz="0" w:space="0" w:color="auto"/>
                      </w:divBdr>
                    </w:div>
                    <w:div w:id="1741705616">
                      <w:marLeft w:val="0"/>
                      <w:marRight w:val="0"/>
                      <w:marTop w:val="0"/>
                      <w:marBottom w:val="0"/>
                      <w:divBdr>
                        <w:top w:val="none" w:sz="0" w:space="0" w:color="auto"/>
                        <w:left w:val="none" w:sz="0" w:space="0" w:color="auto"/>
                        <w:bottom w:val="none" w:sz="0" w:space="0" w:color="auto"/>
                        <w:right w:val="none" w:sz="0" w:space="0" w:color="auto"/>
                      </w:divBdr>
                    </w:div>
                    <w:div w:id="565187362">
                      <w:marLeft w:val="0"/>
                      <w:marRight w:val="0"/>
                      <w:marTop w:val="0"/>
                      <w:marBottom w:val="0"/>
                      <w:divBdr>
                        <w:top w:val="none" w:sz="0" w:space="0" w:color="auto"/>
                        <w:left w:val="none" w:sz="0" w:space="0" w:color="auto"/>
                        <w:bottom w:val="none" w:sz="0" w:space="0" w:color="auto"/>
                        <w:right w:val="none" w:sz="0" w:space="0" w:color="auto"/>
                      </w:divBdr>
                    </w:div>
                    <w:div w:id="272438310">
                      <w:marLeft w:val="0"/>
                      <w:marRight w:val="0"/>
                      <w:marTop w:val="0"/>
                      <w:marBottom w:val="0"/>
                      <w:divBdr>
                        <w:top w:val="none" w:sz="0" w:space="0" w:color="auto"/>
                        <w:left w:val="none" w:sz="0" w:space="0" w:color="auto"/>
                        <w:bottom w:val="none" w:sz="0" w:space="0" w:color="auto"/>
                        <w:right w:val="none" w:sz="0" w:space="0" w:color="auto"/>
                      </w:divBdr>
                    </w:div>
                    <w:div w:id="318537717">
                      <w:marLeft w:val="0"/>
                      <w:marRight w:val="0"/>
                      <w:marTop w:val="0"/>
                      <w:marBottom w:val="0"/>
                      <w:divBdr>
                        <w:top w:val="none" w:sz="0" w:space="0" w:color="auto"/>
                        <w:left w:val="none" w:sz="0" w:space="0" w:color="auto"/>
                        <w:bottom w:val="none" w:sz="0" w:space="0" w:color="auto"/>
                        <w:right w:val="none" w:sz="0" w:space="0" w:color="auto"/>
                      </w:divBdr>
                    </w:div>
                    <w:div w:id="2137211364">
                      <w:marLeft w:val="0"/>
                      <w:marRight w:val="0"/>
                      <w:marTop w:val="0"/>
                      <w:marBottom w:val="0"/>
                      <w:divBdr>
                        <w:top w:val="none" w:sz="0" w:space="0" w:color="auto"/>
                        <w:left w:val="none" w:sz="0" w:space="0" w:color="auto"/>
                        <w:bottom w:val="none" w:sz="0" w:space="0" w:color="auto"/>
                        <w:right w:val="none" w:sz="0" w:space="0" w:color="auto"/>
                      </w:divBdr>
                    </w:div>
                    <w:div w:id="1927112850">
                      <w:marLeft w:val="0"/>
                      <w:marRight w:val="0"/>
                      <w:marTop w:val="0"/>
                      <w:marBottom w:val="0"/>
                      <w:divBdr>
                        <w:top w:val="none" w:sz="0" w:space="0" w:color="auto"/>
                        <w:left w:val="none" w:sz="0" w:space="0" w:color="auto"/>
                        <w:bottom w:val="none" w:sz="0" w:space="0" w:color="auto"/>
                        <w:right w:val="none" w:sz="0" w:space="0" w:color="auto"/>
                      </w:divBdr>
                    </w:div>
                    <w:div w:id="1287196491">
                      <w:marLeft w:val="0"/>
                      <w:marRight w:val="0"/>
                      <w:marTop w:val="0"/>
                      <w:marBottom w:val="0"/>
                      <w:divBdr>
                        <w:top w:val="none" w:sz="0" w:space="0" w:color="auto"/>
                        <w:left w:val="none" w:sz="0" w:space="0" w:color="auto"/>
                        <w:bottom w:val="none" w:sz="0" w:space="0" w:color="auto"/>
                        <w:right w:val="none" w:sz="0" w:space="0" w:color="auto"/>
                      </w:divBdr>
                    </w:div>
                    <w:div w:id="1113280360">
                      <w:marLeft w:val="0"/>
                      <w:marRight w:val="0"/>
                      <w:marTop w:val="0"/>
                      <w:marBottom w:val="0"/>
                      <w:divBdr>
                        <w:top w:val="none" w:sz="0" w:space="0" w:color="auto"/>
                        <w:left w:val="none" w:sz="0" w:space="0" w:color="auto"/>
                        <w:bottom w:val="none" w:sz="0" w:space="0" w:color="auto"/>
                        <w:right w:val="none" w:sz="0" w:space="0" w:color="auto"/>
                      </w:divBdr>
                    </w:div>
                    <w:div w:id="1750805116">
                      <w:marLeft w:val="0"/>
                      <w:marRight w:val="0"/>
                      <w:marTop w:val="0"/>
                      <w:marBottom w:val="0"/>
                      <w:divBdr>
                        <w:top w:val="none" w:sz="0" w:space="0" w:color="auto"/>
                        <w:left w:val="none" w:sz="0" w:space="0" w:color="auto"/>
                        <w:bottom w:val="none" w:sz="0" w:space="0" w:color="auto"/>
                        <w:right w:val="none" w:sz="0" w:space="0" w:color="auto"/>
                      </w:divBdr>
                    </w:div>
                    <w:div w:id="1768579645">
                      <w:marLeft w:val="0"/>
                      <w:marRight w:val="0"/>
                      <w:marTop w:val="0"/>
                      <w:marBottom w:val="0"/>
                      <w:divBdr>
                        <w:top w:val="none" w:sz="0" w:space="0" w:color="auto"/>
                        <w:left w:val="none" w:sz="0" w:space="0" w:color="auto"/>
                        <w:bottom w:val="none" w:sz="0" w:space="0" w:color="auto"/>
                        <w:right w:val="none" w:sz="0" w:space="0" w:color="auto"/>
                      </w:divBdr>
                    </w:div>
                    <w:div w:id="1422918794">
                      <w:marLeft w:val="0"/>
                      <w:marRight w:val="0"/>
                      <w:marTop w:val="0"/>
                      <w:marBottom w:val="0"/>
                      <w:divBdr>
                        <w:top w:val="none" w:sz="0" w:space="0" w:color="auto"/>
                        <w:left w:val="none" w:sz="0" w:space="0" w:color="auto"/>
                        <w:bottom w:val="none" w:sz="0" w:space="0" w:color="auto"/>
                        <w:right w:val="none" w:sz="0" w:space="0" w:color="auto"/>
                      </w:divBdr>
                    </w:div>
                    <w:div w:id="690254527">
                      <w:marLeft w:val="0"/>
                      <w:marRight w:val="0"/>
                      <w:marTop w:val="0"/>
                      <w:marBottom w:val="0"/>
                      <w:divBdr>
                        <w:top w:val="none" w:sz="0" w:space="0" w:color="auto"/>
                        <w:left w:val="none" w:sz="0" w:space="0" w:color="auto"/>
                        <w:bottom w:val="none" w:sz="0" w:space="0" w:color="auto"/>
                        <w:right w:val="none" w:sz="0" w:space="0" w:color="auto"/>
                      </w:divBdr>
                    </w:div>
                    <w:div w:id="1146818098">
                      <w:marLeft w:val="0"/>
                      <w:marRight w:val="0"/>
                      <w:marTop w:val="0"/>
                      <w:marBottom w:val="0"/>
                      <w:divBdr>
                        <w:top w:val="none" w:sz="0" w:space="0" w:color="auto"/>
                        <w:left w:val="none" w:sz="0" w:space="0" w:color="auto"/>
                        <w:bottom w:val="none" w:sz="0" w:space="0" w:color="auto"/>
                        <w:right w:val="none" w:sz="0" w:space="0" w:color="auto"/>
                      </w:divBdr>
                    </w:div>
                    <w:div w:id="625938163">
                      <w:marLeft w:val="0"/>
                      <w:marRight w:val="0"/>
                      <w:marTop w:val="0"/>
                      <w:marBottom w:val="0"/>
                      <w:divBdr>
                        <w:top w:val="none" w:sz="0" w:space="0" w:color="auto"/>
                        <w:left w:val="none" w:sz="0" w:space="0" w:color="auto"/>
                        <w:bottom w:val="none" w:sz="0" w:space="0" w:color="auto"/>
                        <w:right w:val="none" w:sz="0" w:space="0" w:color="auto"/>
                      </w:divBdr>
                    </w:div>
                    <w:div w:id="55250499">
                      <w:marLeft w:val="0"/>
                      <w:marRight w:val="0"/>
                      <w:marTop w:val="0"/>
                      <w:marBottom w:val="0"/>
                      <w:divBdr>
                        <w:top w:val="none" w:sz="0" w:space="0" w:color="auto"/>
                        <w:left w:val="none" w:sz="0" w:space="0" w:color="auto"/>
                        <w:bottom w:val="none" w:sz="0" w:space="0" w:color="auto"/>
                        <w:right w:val="none" w:sz="0" w:space="0" w:color="auto"/>
                      </w:divBdr>
                    </w:div>
                    <w:div w:id="767235901">
                      <w:marLeft w:val="0"/>
                      <w:marRight w:val="0"/>
                      <w:marTop w:val="0"/>
                      <w:marBottom w:val="0"/>
                      <w:divBdr>
                        <w:top w:val="none" w:sz="0" w:space="0" w:color="auto"/>
                        <w:left w:val="none" w:sz="0" w:space="0" w:color="auto"/>
                        <w:bottom w:val="none" w:sz="0" w:space="0" w:color="auto"/>
                        <w:right w:val="none" w:sz="0" w:space="0" w:color="auto"/>
                      </w:divBdr>
                    </w:div>
                    <w:div w:id="357691">
                      <w:marLeft w:val="0"/>
                      <w:marRight w:val="0"/>
                      <w:marTop w:val="0"/>
                      <w:marBottom w:val="0"/>
                      <w:divBdr>
                        <w:top w:val="none" w:sz="0" w:space="0" w:color="auto"/>
                        <w:left w:val="none" w:sz="0" w:space="0" w:color="auto"/>
                        <w:bottom w:val="none" w:sz="0" w:space="0" w:color="auto"/>
                        <w:right w:val="none" w:sz="0" w:space="0" w:color="auto"/>
                      </w:divBdr>
                    </w:div>
                    <w:div w:id="2082479393">
                      <w:marLeft w:val="0"/>
                      <w:marRight w:val="0"/>
                      <w:marTop w:val="0"/>
                      <w:marBottom w:val="0"/>
                      <w:divBdr>
                        <w:top w:val="none" w:sz="0" w:space="0" w:color="auto"/>
                        <w:left w:val="none" w:sz="0" w:space="0" w:color="auto"/>
                        <w:bottom w:val="none" w:sz="0" w:space="0" w:color="auto"/>
                        <w:right w:val="none" w:sz="0" w:space="0" w:color="auto"/>
                      </w:divBdr>
                    </w:div>
                    <w:div w:id="115832665">
                      <w:marLeft w:val="0"/>
                      <w:marRight w:val="0"/>
                      <w:marTop w:val="0"/>
                      <w:marBottom w:val="0"/>
                      <w:divBdr>
                        <w:top w:val="none" w:sz="0" w:space="0" w:color="auto"/>
                        <w:left w:val="none" w:sz="0" w:space="0" w:color="auto"/>
                        <w:bottom w:val="none" w:sz="0" w:space="0" w:color="auto"/>
                        <w:right w:val="none" w:sz="0" w:space="0" w:color="auto"/>
                      </w:divBdr>
                    </w:div>
                    <w:div w:id="1296569413">
                      <w:marLeft w:val="0"/>
                      <w:marRight w:val="0"/>
                      <w:marTop w:val="0"/>
                      <w:marBottom w:val="0"/>
                      <w:divBdr>
                        <w:top w:val="none" w:sz="0" w:space="0" w:color="auto"/>
                        <w:left w:val="none" w:sz="0" w:space="0" w:color="auto"/>
                        <w:bottom w:val="none" w:sz="0" w:space="0" w:color="auto"/>
                        <w:right w:val="none" w:sz="0" w:space="0" w:color="auto"/>
                      </w:divBdr>
                    </w:div>
                    <w:div w:id="488523742">
                      <w:marLeft w:val="0"/>
                      <w:marRight w:val="0"/>
                      <w:marTop w:val="0"/>
                      <w:marBottom w:val="0"/>
                      <w:divBdr>
                        <w:top w:val="none" w:sz="0" w:space="0" w:color="auto"/>
                        <w:left w:val="none" w:sz="0" w:space="0" w:color="auto"/>
                        <w:bottom w:val="none" w:sz="0" w:space="0" w:color="auto"/>
                        <w:right w:val="none" w:sz="0" w:space="0" w:color="auto"/>
                      </w:divBdr>
                    </w:div>
                    <w:div w:id="682172313">
                      <w:marLeft w:val="0"/>
                      <w:marRight w:val="0"/>
                      <w:marTop w:val="0"/>
                      <w:marBottom w:val="0"/>
                      <w:divBdr>
                        <w:top w:val="none" w:sz="0" w:space="0" w:color="auto"/>
                        <w:left w:val="none" w:sz="0" w:space="0" w:color="auto"/>
                        <w:bottom w:val="none" w:sz="0" w:space="0" w:color="auto"/>
                        <w:right w:val="none" w:sz="0" w:space="0" w:color="auto"/>
                      </w:divBdr>
                    </w:div>
                    <w:div w:id="1337004175">
                      <w:marLeft w:val="0"/>
                      <w:marRight w:val="0"/>
                      <w:marTop w:val="0"/>
                      <w:marBottom w:val="0"/>
                      <w:divBdr>
                        <w:top w:val="none" w:sz="0" w:space="0" w:color="auto"/>
                        <w:left w:val="none" w:sz="0" w:space="0" w:color="auto"/>
                        <w:bottom w:val="none" w:sz="0" w:space="0" w:color="auto"/>
                        <w:right w:val="none" w:sz="0" w:space="0" w:color="auto"/>
                      </w:divBdr>
                    </w:div>
                    <w:div w:id="1312910154">
                      <w:marLeft w:val="0"/>
                      <w:marRight w:val="0"/>
                      <w:marTop w:val="0"/>
                      <w:marBottom w:val="0"/>
                      <w:divBdr>
                        <w:top w:val="none" w:sz="0" w:space="0" w:color="auto"/>
                        <w:left w:val="none" w:sz="0" w:space="0" w:color="auto"/>
                        <w:bottom w:val="none" w:sz="0" w:space="0" w:color="auto"/>
                        <w:right w:val="none" w:sz="0" w:space="0" w:color="auto"/>
                      </w:divBdr>
                    </w:div>
                    <w:div w:id="267003692">
                      <w:marLeft w:val="0"/>
                      <w:marRight w:val="0"/>
                      <w:marTop w:val="0"/>
                      <w:marBottom w:val="0"/>
                      <w:divBdr>
                        <w:top w:val="none" w:sz="0" w:space="0" w:color="auto"/>
                        <w:left w:val="none" w:sz="0" w:space="0" w:color="auto"/>
                        <w:bottom w:val="none" w:sz="0" w:space="0" w:color="auto"/>
                        <w:right w:val="none" w:sz="0" w:space="0" w:color="auto"/>
                      </w:divBdr>
                    </w:div>
                    <w:div w:id="1164591490">
                      <w:marLeft w:val="0"/>
                      <w:marRight w:val="0"/>
                      <w:marTop w:val="0"/>
                      <w:marBottom w:val="0"/>
                      <w:divBdr>
                        <w:top w:val="none" w:sz="0" w:space="0" w:color="auto"/>
                        <w:left w:val="none" w:sz="0" w:space="0" w:color="auto"/>
                        <w:bottom w:val="none" w:sz="0" w:space="0" w:color="auto"/>
                        <w:right w:val="none" w:sz="0" w:space="0" w:color="auto"/>
                      </w:divBdr>
                    </w:div>
                    <w:div w:id="1113864380">
                      <w:marLeft w:val="0"/>
                      <w:marRight w:val="0"/>
                      <w:marTop w:val="0"/>
                      <w:marBottom w:val="0"/>
                      <w:divBdr>
                        <w:top w:val="none" w:sz="0" w:space="0" w:color="auto"/>
                        <w:left w:val="none" w:sz="0" w:space="0" w:color="auto"/>
                        <w:bottom w:val="none" w:sz="0" w:space="0" w:color="auto"/>
                        <w:right w:val="none" w:sz="0" w:space="0" w:color="auto"/>
                      </w:divBdr>
                    </w:div>
                    <w:div w:id="423841011">
                      <w:marLeft w:val="0"/>
                      <w:marRight w:val="0"/>
                      <w:marTop w:val="0"/>
                      <w:marBottom w:val="0"/>
                      <w:divBdr>
                        <w:top w:val="none" w:sz="0" w:space="0" w:color="auto"/>
                        <w:left w:val="none" w:sz="0" w:space="0" w:color="auto"/>
                        <w:bottom w:val="none" w:sz="0" w:space="0" w:color="auto"/>
                        <w:right w:val="none" w:sz="0" w:space="0" w:color="auto"/>
                      </w:divBdr>
                    </w:div>
                    <w:div w:id="883180574">
                      <w:marLeft w:val="0"/>
                      <w:marRight w:val="0"/>
                      <w:marTop w:val="0"/>
                      <w:marBottom w:val="0"/>
                      <w:divBdr>
                        <w:top w:val="none" w:sz="0" w:space="0" w:color="auto"/>
                        <w:left w:val="none" w:sz="0" w:space="0" w:color="auto"/>
                        <w:bottom w:val="none" w:sz="0" w:space="0" w:color="auto"/>
                        <w:right w:val="none" w:sz="0" w:space="0" w:color="auto"/>
                      </w:divBdr>
                    </w:div>
                    <w:div w:id="1591163665">
                      <w:marLeft w:val="0"/>
                      <w:marRight w:val="0"/>
                      <w:marTop w:val="0"/>
                      <w:marBottom w:val="0"/>
                      <w:divBdr>
                        <w:top w:val="none" w:sz="0" w:space="0" w:color="auto"/>
                        <w:left w:val="none" w:sz="0" w:space="0" w:color="auto"/>
                        <w:bottom w:val="none" w:sz="0" w:space="0" w:color="auto"/>
                        <w:right w:val="none" w:sz="0" w:space="0" w:color="auto"/>
                      </w:divBdr>
                    </w:div>
                    <w:div w:id="95373233">
                      <w:marLeft w:val="0"/>
                      <w:marRight w:val="0"/>
                      <w:marTop w:val="0"/>
                      <w:marBottom w:val="0"/>
                      <w:divBdr>
                        <w:top w:val="none" w:sz="0" w:space="0" w:color="auto"/>
                        <w:left w:val="none" w:sz="0" w:space="0" w:color="auto"/>
                        <w:bottom w:val="none" w:sz="0" w:space="0" w:color="auto"/>
                        <w:right w:val="none" w:sz="0" w:space="0" w:color="auto"/>
                      </w:divBdr>
                    </w:div>
                    <w:div w:id="21322072">
                      <w:marLeft w:val="0"/>
                      <w:marRight w:val="0"/>
                      <w:marTop w:val="0"/>
                      <w:marBottom w:val="0"/>
                      <w:divBdr>
                        <w:top w:val="none" w:sz="0" w:space="0" w:color="auto"/>
                        <w:left w:val="none" w:sz="0" w:space="0" w:color="auto"/>
                        <w:bottom w:val="none" w:sz="0" w:space="0" w:color="auto"/>
                        <w:right w:val="none" w:sz="0" w:space="0" w:color="auto"/>
                      </w:divBdr>
                    </w:div>
                    <w:div w:id="584070891">
                      <w:marLeft w:val="0"/>
                      <w:marRight w:val="0"/>
                      <w:marTop w:val="0"/>
                      <w:marBottom w:val="0"/>
                      <w:divBdr>
                        <w:top w:val="none" w:sz="0" w:space="0" w:color="auto"/>
                        <w:left w:val="none" w:sz="0" w:space="0" w:color="auto"/>
                        <w:bottom w:val="none" w:sz="0" w:space="0" w:color="auto"/>
                        <w:right w:val="none" w:sz="0" w:space="0" w:color="auto"/>
                      </w:divBdr>
                    </w:div>
                    <w:div w:id="1849059357">
                      <w:marLeft w:val="0"/>
                      <w:marRight w:val="0"/>
                      <w:marTop w:val="0"/>
                      <w:marBottom w:val="0"/>
                      <w:divBdr>
                        <w:top w:val="none" w:sz="0" w:space="0" w:color="auto"/>
                        <w:left w:val="none" w:sz="0" w:space="0" w:color="auto"/>
                        <w:bottom w:val="none" w:sz="0" w:space="0" w:color="auto"/>
                        <w:right w:val="none" w:sz="0" w:space="0" w:color="auto"/>
                      </w:divBdr>
                    </w:div>
                    <w:div w:id="1110199482">
                      <w:marLeft w:val="0"/>
                      <w:marRight w:val="0"/>
                      <w:marTop w:val="0"/>
                      <w:marBottom w:val="0"/>
                      <w:divBdr>
                        <w:top w:val="none" w:sz="0" w:space="0" w:color="auto"/>
                        <w:left w:val="none" w:sz="0" w:space="0" w:color="auto"/>
                        <w:bottom w:val="none" w:sz="0" w:space="0" w:color="auto"/>
                        <w:right w:val="none" w:sz="0" w:space="0" w:color="auto"/>
                      </w:divBdr>
                    </w:div>
                    <w:div w:id="481777791">
                      <w:marLeft w:val="0"/>
                      <w:marRight w:val="0"/>
                      <w:marTop w:val="0"/>
                      <w:marBottom w:val="0"/>
                      <w:divBdr>
                        <w:top w:val="none" w:sz="0" w:space="0" w:color="auto"/>
                        <w:left w:val="none" w:sz="0" w:space="0" w:color="auto"/>
                        <w:bottom w:val="none" w:sz="0" w:space="0" w:color="auto"/>
                        <w:right w:val="none" w:sz="0" w:space="0" w:color="auto"/>
                      </w:divBdr>
                    </w:div>
                    <w:div w:id="550770850">
                      <w:marLeft w:val="0"/>
                      <w:marRight w:val="0"/>
                      <w:marTop w:val="0"/>
                      <w:marBottom w:val="0"/>
                      <w:divBdr>
                        <w:top w:val="none" w:sz="0" w:space="0" w:color="auto"/>
                        <w:left w:val="none" w:sz="0" w:space="0" w:color="auto"/>
                        <w:bottom w:val="none" w:sz="0" w:space="0" w:color="auto"/>
                        <w:right w:val="none" w:sz="0" w:space="0" w:color="auto"/>
                      </w:divBdr>
                    </w:div>
                    <w:div w:id="222448655">
                      <w:marLeft w:val="0"/>
                      <w:marRight w:val="0"/>
                      <w:marTop w:val="0"/>
                      <w:marBottom w:val="0"/>
                      <w:divBdr>
                        <w:top w:val="none" w:sz="0" w:space="0" w:color="auto"/>
                        <w:left w:val="none" w:sz="0" w:space="0" w:color="auto"/>
                        <w:bottom w:val="none" w:sz="0" w:space="0" w:color="auto"/>
                        <w:right w:val="none" w:sz="0" w:space="0" w:color="auto"/>
                      </w:divBdr>
                    </w:div>
                    <w:div w:id="1993485707">
                      <w:marLeft w:val="0"/>
                      <w:marRight w:val="0"/>
                      <w:marTop w:val="0"/>
                      <w:marBottom w:val="0"/>
                      <w:divBdr>
                        <w:top w:val="none" w:sz="0" w:space="0" w:color="auto"/>
                        <w:left w:val="none" w:sz="0" w:space="0" w:color="auto"/>
                        <w:bottom w:val="none" w:sz="0" w:space="0" w:color="auto"/>
                        <w:right w:val="none" w:sz="0" w:space="0" w:color="auto"/>
                      </w:divBdr>
                    </w:div>
                    <w:div w:id="813378275">
                      <w:marLeft w:val="0"/>
                      <w:marRight w:val="0"/>
                      <w:marTop w:val="0"/>
                      <w:marBottom w:val="0"/>
                      <w:divBdr>
                        <w:top w:val="none" w:sz="0" w:space="0" w:color="auto"/>
                        <w:left w:val="none" w:sz="0" w:space="0" w:color="auto"/>
                        <w:bottom w:val="none" w:sz="0" w:space="0" w:color="auto"/>
                        <w:right w:val="none" w:sz="0" w:space="0" w:color="auto"/>
                      </w:divBdr>
                    </w:div>
                    <w:div w:id="1480684880">
                      <w:marLeft w:val="0"/>
                      <w:marRight w:val="0"/>
                      <w:marTop w:val="0"/>
                      <w:marBottom w:val="0"/>
                      <w:divBdr>
                        <w:top w:val="none" w:sz="0" w:space="0" w:color="auto"/>
                        <w:left w:val="none" w:sz="0" w:space="0" w:color="auto"/>
                        <w:bottom w:val="none" w:sz="0" w:space="0" w:color="auto"/>
                        <w:right w:val="none" w:sz="0" w:space="0" w:color="auto"/>
                      </w:divBdr>
                    </w:div>
                    <w:div w:id="774523996">
                      <w:marLeft w:val="0"/>
                      <w:marRight w:val="0"/>
                      <w:marTop w:val="0"/>
                      <w:marBottom w:val="0"/>
                      <w:divBdr>
                        <w:top w:val="none" w:sz="0" w:space="0" w:color="auto"/>
                        <w:left w:val="none" w:sz="0" w:space="0" w:color="auto"/>
                        <w:bottom w:val="none" w:sz="0" w:space="0" w:color="auto"/>
                        <w:right w:val="none" w:sz="0" w:space="0" w:color="auto"/>
                      </w:divBdr>
                    </w:div>
                    <w:div w:id="48190629">
                      <w:marLeft w:val="0"/>
                      <w:marRight w:val="0"/>
                      <w:marTop w:val="0"/>
                      <w:marBottom w:val="0"/>
                      <w:divBdr>
                        <w:top w:val="none" w:sz="0" w:space="0" w:color="auto"/>
                        <w:left w:val="none" w:sz="0" w:space="0" w:color="auto"/>
                        <w:bottom w:val="none" w:sz="0" w:space="0" w:color="auto"/>
                        <w:right w:val="none" w:sz="0" w:space="0" w:color="auto"/>
                      </w:divBdr>
                    </w:div>
                    <w:div w:id="1525634982">
                      <w:marLeft w:val="0"/>
                      <w:marRight w:val="0"/>
                      <w:marTop w:val="0"/>
                      <w:marBottom w:val="0"/>
                      <w:divBdr>
                        <w:top w:val="none" w:sz="0" w:space="0" w:color="auto"/>
                        <w:left w:val="none" w:sz="0" w:space="0" w:color="auto"/>
                        <w:bottom w:val="none" w:sz="0" w:space="0" w:color="auto"/>
                        <w:right w:val="none" w:sz="0" w:space="0" w:color="auto"/>
                      </w:divBdr>
                    </w:div>
                    <w:div w:id="477261665">
                      <w:marLeft w:val="0"/>
                      <w:marRight w:val="0"/>
                      <w:marTop w:val="0"/>
                      <w:marBottom w:val="0"/>
                      <w:divBdr>
                        <w:top w:val="none" w:sz="0" w:space="0" w:color="auto"/>
                        <w:left w:val="none" w:sz="0" w:space="0" w:color="auto"/>
                        <w:bottom w:val="none" w:sz="0" w:space="0" w:color="auto"/>
                        <w:right w:val="none" w:sz="0" w:space="0" w:color="auto"/>
                      </w:divBdr>
                    </w:div>
                    <w:div w:id="294796712">
                      <w:marLeft w:val="0"/>
                      <w:marRight w:val="0"/>
                      <w:marTop w:val="0"/>
                      <w:marBottom w:val="0"/>
                      <w:divBdr>
                        <w:top w:val="none" w:sz="0" w:space="0" w:color="auto"/>
                        <w:left w:val="none" w:sz="0" w:space="0" w:color="auto"/>
                        <w:bottom w:val="none" w:sz="0" w:space="0" w:color="auto"/>
                        <w:right w:val="none" w:sz="0" w:space="0" w:color="auto"/>
                      </w:divBdr>
                    </w:div>
                    <w:div w:id="1698509952">
                      <w:marLeft w:val="0"/>
                      <w:marRight w:val="0"/>
                      <w:marTop w:val="0"/>
                      <w:marBottom w:val="0"/>
                      <w:divBdr>
                        <w:top w:val="none" w:sz="0" w:space="0" w:color="auto"/>
                        <w:left w:val="none" w:sz="0" w:space="0" w:color="auto"/>
                        <w:bottom w:val="none" w:sz="0" w:space="0" w:color="auto"/>
                        <w:right w:val="none" w:sz="0" w:space="0" w:color="auto"/>
                      </w:divBdr>
                    </w:div>
                    <w:div w:id="1010835190">
                      <w:marLeft w:val="0"/>
                      <w:marRight w:val="0"/>
                      <w:marTop w:val="0"/>
                      <w:marBottom w:val="0"/>
                      <w:divBdr>
                        <w:top w:val="none" w:sz="0" w:space="0" w:color="auto"/>
                        <w:left w:val="none" w:sz="0" w:space="0" w:color="auto"/>
                        <w:bottom w:val="none" w:sz="0" w:space="0" w:color="auto"/>
                        <w:right w:val="none" w:sz="0" w:space="0" w:color="auto"/>
                      </w:divBdr>
                    </w:div>
                    <w:div w:id="1325427505">
                      <w:marLeft w:val="0"/>
                      <w:marRight w:val="0"/>
                      <w:marTop w:val="0"/>
                      <w:marBottom w:val="0"/>
                      <w:divBdr>
                        <w:top w:val="none" w:sz="0" w:space="0" w:color="auto"/>
                        <w:left w:val="none" w:sz="0" w:space="0" w:color="auto"/>
                        <w:bottom w:val="none" w:sz="0" w:space="0" w:color="auto"/>
                        <w:right w:val="none" w:sz="0" w:space="0" w:color="auto"/>
                      </w:divBdr>
                    </w:div>
                    <w:div w:id="1328362749">
                      <w:marLeft w:val="0"/>
                      <w:marRight w:val="0"/>
                      <w:marTop w:val="0"/>
                      <w:marBottom w:val="0"/>
                      <w:divBdr>
                        <w:top w:val="none" w:sz="0" w:space="0" w:color="auto"/>
                        <w:left w:val="none" w:sz="0" w:space="0" w:color="auto"/>
                        <w:bottom w:val="none" w:sz="0" w:space="0" w:color="auto"/>
                        <w:right w:val="none" w:sz="0" w:space="0" w:color="auto"/>
                      </w:divBdr>
                    </w:div>
                    <w:div w:id="1740663911">
                      <w:marLeft w:val="0"/>
                      <w:marRight w:val="0"/>
                      <w:marTop w:val="0"/>
                      <w:marBottom w:val="0"/>
                      <w:divBdr>
                        <w:top w:val="none" w:sz="0" w:space="0" w:color="auto"/>
                        <w:left w:val="none" w:sz="0" w:space="0" w:color="auto"/>
                        <w:bottom w:val="none" w:sz="0" w:space="0" w:color="auto"/>
                        <w:right w:val="none" w:sz="0" w:space="0" w:color="auto"/>
                      </w:divBdr>
                    </w:div>
                    <w:div w:id="1716084130">
                      <w:marLeft w:val="0"/>
                      <w:marRight w:val="0"/>
                      <w:marTop w:val="0"/>
                      <w:marBottom w:val="0"/>
                      <w:divBdr>
                        <w:top w:val="none" w:sz="0" w:space="0" w:color="auto"/>
                        <w:left w:val="none" w:sz="0" w:space="0" w:color="auto"/>
                        <w:bottom w:val="none" w:sz="0" w:space="0" w:color="auto"/>
                        <w:right w:val="none" w:sz="0" w:space="0" w:color="auto"/>
                      </w:divBdr>
                    </w:div>
                    <w:div w:id="1166244517">
                      <w:marLeft w:val="0"/>
                      <w:marRight w:val="0"/>
                      <w:marTop w:val="0"/>
                      <w:marBottom w:val="0"/>
                      <w:divBdr>
                        <w:top w:val="none" w:sz="0" w:space="0" w:color="auto"/>
                        <w:left w:val="none" w:sz="0" w:space="0" w:color="auto"/>
                        <w:bottom w:val="none" w:sz="0" w:space="0" w:color="auto"/>
                        <w:right w:val="none" w:sz="0" w:space="0" w:color="auto"/>
                      </w:divBdr>
                    </w:div>
                    <w:div w:id="804086482">
                      <w:marLeft w:val="0"/>
                      <w:marRight w:val="0"/>
                      <w:marTop w:val="0"/>
                      <w:marBottom w:val="0"/>
                      <w:divBdr>
                        <w:top w:val="none" w:sz="0" w:space="0" w:color="auto"/>
                        <w:left w:val="none" w:sz="0" w:space="0" w:color="auto"/>
                        <w:bottom w:val="none" w:sz="0" w:space="0" w:color="auto"/>
                        <w:right w:val="none" w:sz="0" w:space="0" w:color="auto"/>
                      </w:divBdr>
                    </w:div>
                    <w:div w:id="726416504">
                      <w:marLeft w:val="0"/>
                      <w:marRight w:val="0"/>
                      <w:marTop w:val="0"/>
                      <w:marBottom w:val="0"/>
                      <w:divBdr>
                        <w:top w:val="none" w:sz="0" w:space="0" w:color="auto"/>
                        <w:left w:val="none" w:sz="0" w:space="0" w:color="auto"/>
                        <w:bottom w:val="none" w:sz="0" w:space="0" w:color="auto"/>
                        <w:right w:val="none" w:sz="0" w:space="0" w:color="auto"/>
                      </w:divBdr>
                    </w:div>
                    <w:div w:id="1363630747">
                      <w:marLeft w:val="0"/>
                      <w:marRight w:val="0"/>
                      <w:marTop w:val="0"/>
                      <w:marBottom w:val="0"/>
                      <w:divBdr>
                        <w:top w:val="none" w:sz="0" w:space="0" w:color="auto"/>
                        <w:left w:val="none" w:sz="0" w:space="0" w:color="auto"/>
                        <w:bottom w:val="none" w:sz="0" w:space="0" w:color="auto"/>
                        <w:right w:val="none" w:sz="0" w:space="0" w:color="auto"/>
                      </w:divBdr>
                    </w:div>
                    <w:div w:id="547649604">
                      <w:marLeft w:val="0"/>
                      <w:marRight w:val="0"/>
                      <w:marTop w:val="0"/>
                      <w:marBottom w:val="0"/>
                      <w:divBdr>
                        <w:top w:val="none" w:sz="0" w:space="0" w:color="auto"/>
                        <w:left w:val="none" w:sz="0" w:space="0" w:color="auto"/>
                        <w:bottom w:val="none" w:sz="0" w:space="0" w:color="auto"/>
                        <w:right w:val="none" w:sz="0" w:space="0" w:color="auto"/>
                      </w:divBdr>
                    </w:div>
                    <w:div w:id="1816988416">
                      <w:marLeft w:val="0"/>
                      <w:marRight w:val="0"/>
                      <w:marTop w:val="0"/>
                      <w:marBottom w:val="0"/>
                      <w:divBdr>
                        <w:top w:val="none" w:sz="0" w:space="0" w:color="auto"/>
                        <w:left w:val="none" w:sz="0" w:space="0" w:color="auto"/>
                        <w:bottom w:val="none" w:sz="0" w:space="0" w:color="auto"/>
                        <w:right w:val="none" w:sz="0" w:space="0" w:color="auto"/>
                      </w:divBdr>
                    </w:div>
                    <w:div w:id="2019191933">
                      <w:marLeft w:val="0"/>
                      <w:marRight w:val="0"/>
                      <w:marTop w:val="0"/>
                      <w:marBottom w:val="0"/>
                      <w:divBdr>
                        <w:top w:val="none" w:sz="0" w:space="0" w:color="auto"/>
                        <w:left w:val="none" w:sz="0" w:space="0" w:color="auto"/>
                        <w:bottom w:val="none" w:sz="0" w:space="0" w:color="auto"/>
                        <w:right w:val="none" w:sz="0" w:space="0" w:color="auto"/>
                      </w:divBdr>
                    </w:div>
                    <w:div w:id="658266616">
                      <w:marLeft w:val="0"/>
                      <w:marRight w:val="0"/>
                      <w:marTop w:val="0"/>
                      <w:marBottom w:val="0"/>
                      <w:divBdr>
                        <w:top w:val="none" w:sz="0" w:space="0" w:color="auto"/>
                        <w:left w:val="none" w:sz="0" w:space="0" w:color="auto"/>
                        <w:bottom w:val="none" w:sz="0" w:space="0" w:color="auto"/>
                        <w:right w:val="none" w:sz="0" w:space="0" w:color="auto"/>
                      </w:divBdr>
                    </w:div>
                    <w:div w:id="293751441">
                      <w:marLeft w:val="0"/>
                      <w:marRight w:val="0"/>
                      <w:marTop w:val="0"/>
                      <w:marBottom w:val="0"/>
                      <w:divBdr>
                        <w:top w:val="none" w:sz="0" w:space="0" w:color="auto"/>
                        <w:left w:val="none" w:sz="0" w:space="0" w:color="auto"/>
                        <w:bottom w:val="none" w:sz="0" w:space="0" w:color="auto"/>
                        <w:right w:val="none" w:sz="0" w:space="0" w:color="auto"/>
                      </w:divBdr>
                    </w:div>
                    <w:div w:id="668216441">
                      <w:marLeft w:val="0"/>
                      <w:marRight w:val="0"/>
                      <w:marTop w:val="0"/>
                      <w:marBottom w:val="0"/>
                      <w:divBdr>
                        <w:top w:val="none" w:sz="0" w:space="0" w:color="auto"/>
                        <w:left w:val="none" w:sz="0" w:space="0" w:color="auto"/>
                        <w:bottom w:val="none" w:sz="0" w:space="0" w:color="auto"/>
                        <w:right w:val="none" w:sz="0" w:space="0" w:color="auto"/>
                      </w:divBdr>
                    </w:div>
                    <w:div w:id="818544941">
                      <w:marLeft w:val="0"/>
                      <w:marRight w:val="0"/>
                      <w:marTop w:val="0"/>
                      <w:marBottom w:val="0"/>
                      <w:divBdr>
                        <w:top w:val="none" w:sz="0" w:space="0" w:color="auto"/>
                        <w:left w:val="none" w:sz="0" w:space="0" w:color="auto"/>
                        <w:bottom w:val="none" w:sz="0" w:space="0" w:color="auto"/>
                        <w:right w:val="none" w:sz="0" w:space="0" w:color="auto"/>
                      </w:divBdr>
                    </w:div>
                    <w:div w:id="615991586">
                      <w:marLeft w:val="0"/>
                      <w:marRight w:val="0"/>
                      <w:marTop w:val="0"/>
                      <w:marBottom w:val="0"/>
                      <w:divBdr>
                        <w:top w:val="none" w:sz="0" w:space="0" w:color="auto"/>
                        <w:left w:val="none" w:sz="0" w:space="0" w:color="auto"/>
                        <w:bottom w:val="none" w:sz="0" w:space="0" w:color="auto"/>
                        <w:right w:val="none" w:sz="0" w:space="0" w:color="auto"/>
                      </w:divBdr>
                    </w:div>
                    <w:div w:id="1278948532">
                      <w:marLeft w:val="0"/>
                      <w:marRight w:val="0"/>
                      <w:marTop w:val="0"/>
                      <w:marBottom w:val="0"/>
                      <w:divBdr>
                        <w:top w:val="none" w:sz="0" w:space="0" w:color="auto"/>
                        <w:left w:val="none" w:sz="0" w:space="0" w:color="auto"/>
                        <w:bottom w:val="none" w:sz="0" w:space="0" w:color="auto"/>
                        <w:right w:val="none" w:sz="0" w:space="0" w:color="auto"/>
                      </w:divBdr>
                    </w:div>
                    <w:div w:id="2135512712">
                      <w:marLeft w:val="0"/>
                      <w:marRight w:val="0"/>
                      <w:marTop w:val="0"/>
                      <w:marBottom w:val="0"/>
                      <w:divBdr>
                        <w:top w:val="none" w:sz="0" w:space="0" w:color="auto"/>
                        <w:left w:val="none" w:sz="0" w:space="0" w:color="auto"/>
                        <w:bottom w:val="none" w:sz="0" w:space="0" w:color="auto"/>
                        <w:right w:val="none" w:sz="0" w:space="0" w:color="auto"/>
                      </w:divBdr>
                    </w:div>
                    <w:div w:id="897857609">
                      <w:marLeft w:val="0"/>
                      <w:marRight w:val="0"/>
                      <w:marTop w:val="0"/>
                      <w:marBottom w:val="0"/>
                      <w:divBdr>
                        <w:top w:val="none" w:sz="0" w:space="0" w:color="auto"/>
                        <w:left w:val="none" w:sz="0" w:space="0" w:color="auto"/>
                        <w:bottom w:val="none" w:sz="0" w:space="0" w:color="auto"/>
                        <w:right w:val="none" w:sz="0" w:space="0" w:color="auto"/>
                      </w:divBdr>
                    </w:div>
                    <w:div w:id="1403063360">
                      <w:marLeft w:val="0"/>
                      <w:marRight w:val="0"/>
                      <w:marTop w:val="0"/>
                      <w:marBottom w:val="0"/>
                      <w:divBdr>
                        <w:top w:val="none" w:sz="0" w:space="0" w:color="auto"/>
                        <w:left w:val="none" w:sz="0" w:space="0" w:color="auto"/>
                        <w:bottom w:val="none" w:sz="0" w:space="0" w:color="auto"/>
                        <w:right w:val="none" w:sz="0" w:space="0" w:color="auto"/>
                      </w:divBdr>
                    </w:div>
                    <w:div w:id="93942922">
                      <w:marLeft w:val="0"/>
                      <w:marRight w:val="0"/>
                      <w:marTop w:val="0"/>
                      <w:marBottom w:val="0"/>
                      <w:divBdr>
                        <w:top w:val="none" w:sz="0" w:space="0" w:color="auto"/>
                        <w:left w:val="none" w:sz="0" w:space="0" w:color="auto"/>
                        <w:bottom w:val="none" w:sz="0" w:space="0" w:color="auto"/>
                        <w:right w:val="none" w:sz="0" w:space="0" w:color="auto"/>
                      </w:divBdr>
                    </w:div>
                    <w:div w:id="1780181723">
                      <w:marLeft w:val="0"/>
                      <w:marRight w:val="0"/>
                      <w:marTop w:val="0"/>
                      <w:marBottom w:val="0"/>
                      <w:divBdr>
                        <w:top w:val="none" w:sz="0" w:space="0" w:color="auto"/>
                        <w:left w:val="none" w:sz="0" w:space="0" w:color="auto"/>
                        <w:bottom w:val="none" w:sz="0" w:space="0" w:color="auto"/>
                        <w:right w:val="none" w:sz="0" w:space="0" w:color="auto"/>
                      </w:divBdr>
                    </w:div>
                    <w:div w:id="1600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747">
              <w:marLeft w:val="0"/>
              <w:marRight w:val="0"/>
              <w:marTop w:val="0"/>
              <w:marBottom w:val="0"/>
              <w:divBdr>
                <w:top w:val="none" w:sz="0" w:space="0" w:color="auto"/>
                <w:left w:val="none" w:sz="0" w:space="0" w:color="auto"/>
                <w:bottom w:val="none" w:sz="0" w:space="0" w:color="auto"/>
                <w:right w:val="none" w:sz="0" w:space="0" w:color="auto"/>
              </w:divBdr>
              <w:divsChild>
                <w:div w:id="29571465">
                  <w:marLeft w:val="0"/>
                  <w:marRight w:val="0"/>
                  <w:marTop w:val="0"/>
                  <w:marBottom w:val="0"/>
                  <w:divBdr>
                    <w:top w:val="none" w:sz="0" w:space="0" w:color="auto"/>
                    <w:left w:val="none" w:sz="0" w:space="0" w:color="auto"/>
                    <w:bottom w:val="none" w:sz="0" w:space="0" w:color="auto"/>
                    <w:right w:val="none" w:sz="0" w:space="0" w:color="auto"/>
                  </w:divBdr>
                  <w:divsChild>
                    <w:div w:id="724450280">
                      <w:marLeft w:val="0"/>
                      <w:marRight w:val="0"/>
                      <w:marTop w:val="0"/>
                      <w:marBottom w:val="0"/>
                      <w:divBdr>
                        <w:top w:val="none" w:sz="0" w:space="0" w:color="auto"/>
                        <w:left w:val="none" w:sz="0" w:space="0" w:color="auto"/>
                        <w:bottom w:val="none" w:sz="0" w:space="0" w:color="auto"/>
                        <w:right w:val="none" w:sz="0" w:space="0" w:color="auto"/>
                      </w:divBdr>
                      <w:divsChild>
                        <w:div w:id="1355380198">
                          <w:marLeft w:val="0"/>
                          <w:marRight w:val="0"/>
                          <w:marTop w:val="0"/>
                          <w:marBottom w:val="0"/>
                          <w:divBdr>
                            <w:top w:val="none" w:sz="0" w:space="0" w:color="auto"/>
                            <w:left w:val="none" w:sz="0" w:space="0" w:color="auto"/>
                            <w:bottom w:val="none" w:sz="0" w:space="0" w:color="auto"/>
                            <w:right w:val="none" w:sz="0" w:space="0" w:color="auto"/>
                          </w:divBdr>
                          <w:divsChild>
                            <w:div w:id="1060863967">
                              <w:marLeft w:val="0"/>
                              <w:marRight w:val="0"/>
                              <w:marTop w:val="0"/>
                              <w:marBottom w:val="0"/>
                              <w:divBdr>
                                <w:top w:val="none" w:sz="0" w:space="0" w:color="auto"/>
                                <w:left w:val="none" w:sz="0" w:space="0" w:color="auto"/>
                                <w:bottom w:val="none" w:sz="0" w:space="0" w:color="auto"/>
                                <w:right w:val="none" w:sz="0" w:space="0" w:color="auto"/>
                              </w:divBdr>
                            </w:div>
                            <w:div w:id="1156267623">
                              <w:marLeft w:val="0"/>
                              <w:marRight w:val="0"/>
                              <w:marTop w:val="0"/>
                              <w:marBottom w:val="0"/>
                              <w:divBdr>
                                <w:top w:val="none" w:sz="0" w:space="0" w:color="auto"/>
                                <w:left w:val="none" w:sz="0" w:space="0" w:color="auto"/>
                                <w:bottom w:val="none" w:sz="0" w:space="0" w:color="auto"/>
                                <w:right w:val="none" w:sz="0" w:space="0" w:color="auto"/>
                              </w:divBdr>
                            </w:div>
                            <w:div w:id="290406099">
                              <w:marLeft w:val="0"/>
                              <w:marRight w:val="0"/>
                              <w:marTop w:val="0"/>
                              <w:marBottom w:val="0"/>
                              <w:divBdr>
                                <w:top w:val="none" w:sz="0" w:space="0" w:color="auto"/>
                                <w:left w:val="none" w:sz="0" w:space="0" w:color="auto"/>
                                <w:bottom w:val="none" w:sz="0" w:space="0" w:color="auto"/>
                                <w:right w:val="none" w:sz="0" w:space="0" w:color="auto"/>
                              </w:divBdr>
                            </w:div>
                            <w:div w:id="1201168754">
                              <w:marLeft w:val="0"/>
                              <w:marRight w:val="0"/>
                              <w:marTop w:val="0"/>
                              <w:marBottom w:val="0"/>
                              <w:divBdr>
                                <w:top w:val="none" w:sz="0" w:space="0" w:color="auto"/>
                                <w:left w:val="none" w:sz="0" w:space="0" w:color="auto"/>
                                <w:bottom w:val="none" w:sz="0" w:space="0" w:color="auto"/>
                                <w:right w:val="none" w:sz="0" w:space="0" w:color="auto"/>
                              </w:divBdr>
                            </w:div>
                            <w:div w:id="94401988">
                              <w:marLeft w:val="0"/>
                              <w:marRight w:val="0"/>
                              <w:marTop w:val="0"/>
                              <w:marBottom w:val="0"/>
                              <w:divBdr>
                                <w:top w:val="none" w:sz="0" w:space="0" w:color="auto"/>
                                <w:left w:val="none" w:sz="0" w:space="0" w:color="auto"/>
                                <w:bottom w:val="none" w:sz="0" w:space="0" w:color="auto"/>
                                <w:right w:val="none" w:sz="0" w:space="0" w:color="auto"/>
                              </w:divBdr>
                            </w:div>
                            <w:div w:id="84766972">
                              <w:marLeft w:val="0"/>
                              <w:marRight w:val="0"/>
                              <w:marTop w:val="0"/>
                              <w:marBottom w:val="0"/>
                              <w:divBdr>
                                <w:top w:val="none" w:sz="0" w:space="0" w:color="auto"/>
                                <w:left w:val="none" w:sz="0" w:space="0" w:color="auto"/>
                                <w:bottom w:val="none" w:sz="0" w:space="0" w:color="auto"/>
                                <w:right w:val="none" w:sz="0" w:space="0" w:color="auto"/>
                              </w:divBdr>
                            </w:div>
                            <w:div w:id="484473393">
                              <w:marLeft w:val="0"/>
                              <w:marRight w:val="0"/>
                              <w:marTop w:val="0"/>
                              <w:marBottom w:val="0"/>
                              <w:divBdr>
                                <w:top w:val="none" w:sz="0" w:space="0" w:color="auto"/>
                                <w:left w:val="none" w:sz="0" w:space="0" w:color="auto"/>
                                <w:bottom w:val="none" w:sz="0" w:space="0" w:color="auto"/>
                                <w:right w:val="none" w:sz="0" w:space="0" w:color="auto"/>
                              </w:divBdr>
                            </w:div>
                            <w:div w:id="1609696287">
                              <w:marLeft w:val="0"/>
                              <w:marRight w:val="0"/>
                              <w:marTop w:val="0"/>
                              <w:marBottom w:val="0"/>
                              <w:divBdr>
                                <w:top w:val="none" w:sz="0" w:space="0" w:color="auto"/>
                                <w:left w:val="none" w:sz="0" w:space="0" w:color="auto"/>
                                <w:bottom w:val="none" w:sz="0" w:space="0" w:color="auto"/>
                                <w:right w:val="none" w:sz="0" w:space="0" w:color="auto"/>
                              </w:divBdr>
                            </w:div>
                            <w:div w:id="361707800">
                              <w:marLeft w:val="0"/>
                              <w:marRight w:val="0"/>
                              <w:marTop w:val="0"/>
                              <w:marBottom w:val="0"/>
                              <w:divBdr>
                                <w:top w:val="none" w:sz="0" w:space="0" w:color="auto"/>
                                <w:left w:val="none" w:sz="0" w:space="0" w:color="auto"/>
                                <w:bottom w:val="none" w:sz="0" w:space="0" w:color="auto"/>
                                <w:right w:val="none" w:sz="0" w:space="0" w:color="auto"/>
                              </w:divBdr>
                            </w:div>
                            <w:div w:id="1641837456">
                              <w:marLeft w:val="0"/>
                              <w:marRight w:val="0"/>
                              <w:marTop w:val="0"/>
                              <w:marBottom w:val="0"/>
                              <w:divBdr>
                                <w:top w:val="none" w:sz="0" w:space="0" w:color="auto"/>
                                <w:left w:val="none" w:sz="0" w:space="0" w:color="auto"/>
                                <w:bottom w:val="none" w:sz="0" w:space="0" w:color="auto"/>
                                <w:right w:val="none" w:sz="0" w:space="0" w:color="auto"/>
                              </w:divBdr>
                            </w:div>
                            <w:div w:id="2096633121">
                              <w:marLeft w:val="0"/>
                              <w:marRight w:val="0"/>
                              <w:marTop w:val="0"/>
                              <w:marBottom w:val="0"/>
                              <w:divBdr>
                                <w:top w:val="none" w:sz="0" w:space="0" w:color="auto"/>
                                <w:left w:val="none" w:sz="0" w:space="0" w:color="auto"/>
                                <w:bottom w:val="none" w:sz="0" w:space="0" w:color="auto"/>
                                <w:right w:val="none" w:sz="0" w:space="0" w:color="auto"/>
                              </w:divBdr>
                            </w:div>
                            <w:div w:id="464587731">
                              <w:marLeft w:val="0"/>
                              <w:marRight w:val="0"/>
                              <w:marTop w:val="0"/>
                              <w:marBottom w:val="0"/>
                              <w:divBdr>
                                <w:top w:val="none" w:sz="0" w:space="0" w:color="auto"/>
                                <w:left w:val="none" w:sz="0" w:space="0" w:color="auto"/>
                                <w:bottom w:val="none" w:sz="0" w:space="0" w:color="auto"/>
                                <w:right w:val="none" w:sz="0" w:space="0" w:color="auto"/>
                              </w:divBdr>
                            </w:div>
                            <w:div w:id="550306411">
                              <w:marLeft w:val="0"/>
                              <w:marRight w:val="0"/>
                              <w:marTop w:val="0"/>
                              <w:marBottom w:val="0"/>
                              <w:divBdr>
                                <w:top w:val="none" w:sz="0" w:space="0" w:color="auto"/>
                                <w:left w:val="none" w:sz="0" w:space="0" w:color="auto"/>
                                <w:bottom w:val="none" w:sz="0" w:space="0" w:color="auto"/>
                                <w:right w:val="none" w:sz="0" w:space="0" w:color="auto"/>
                              </w:divBdr>
                            </w:div>
                            <w:div w:id="969558753">
                              <w:marLeft w:val="0"/>
                              <w:marRight w:val="0"/>
                              <w:marTop w:val="0"/>
                              <w:marBottom w:val="0"/>
                              <w:divBdr>
                                <w:top w:val="none" w:sz="0" w:space="0" w:color="auto"/>
                                <w:left w:val="none" w:sz="0" w:space="0" w:color="auto"/>
                                <w:bottom w:val="none" w:sz="0" w:space="0" w:color="auto"/>
                                <w:right w:val="none" w:sz="0" w:space="0" w:color="auto"/>
                              </w:divBdr>
                            </w:div>
                            <w:div w:id="991828781">
                              <w:marLeft w:val="0"/>
                              <w:marRight w:val="0"/>
                              <w:marTop w:val="0"/>
                              <w:marBottom w:val="0"/>
                              <w:divBdr>
                                <w:top w:val="none" w:sz="0" w:space="0" w:color="auto"/>
                                <w:left w:val="none" w:sz="0" w:space="0" w:color="auto"/>
                                <w:bottom w:val="none" w:sz="0" w:space="0" w:color="auto"/>
                                <w:right w:val="none" w:sz="0" w:space="0" w:color="auto"/>
                              </w:divBdr>
                            </w:div>
                            <w:div w:id="391661569">
                              <w:marLeft w:val="0"/>
                              <w:marRight w:val="0"/>
                              <w:marTop w:val="0"/>
                              <w:marBottom w:val="0"/>
                              <w:divBdr>
                                <w:top w:val="none" w:sz="0" w:space="0" w:color="auto"/>
                                <w:left w:val="none" w:sz="0" w:space="0" w:color="auto"/>
                                <w:bottom w:val="none" w:sz="0" w:space="0" w:color="auto"/>
                                <w:right w:val="none" w:sz="0" w:space="0" w:color="auto"/>
                              </w:divBdr>
                            </w:div>
                            <w:div w:id="2028751500">
                              <w:marLeft w:val="0"/>
                              <w:marRight w:val="0"/>
                              <w:marTop w:val="0"/>
                              <w:marBottom w:val="0"/>
                              <w:divBdr>
                                <w:top w:val="none" w:sz="0" w:space="0" w:color="auto"/>
                                <w:left w:val="none" w:sz="0" w:space="0" w:color="auto"/>
                                <w:bottom w:val="none" w:sz="0" w:space="0" w:color="auto"/>
                                <w:right w:val="none" w:sz="0" w:space="0" w:color="auto"/>
                              </w:divBdr>
                            </w:div>
                            <w:div w:id="2132476741">
                              <w:marLeft w:val="0"/>
                              <w:marRight w:val="0"/>
                              <w:marTop w:val="0"/>
                              <w:marBottom w:val="0"/>
                              <w:divBdr>
                                <w:top w:val="none" w:sz="0" w:space="0" w:color="auto"/>
                                <w:left w:val="none" w:sz="0" w:space="0" w:color="auto"/>
                                <w:bottom w:val="none" w:sz="0" w:space="0" w:color="auto"/>
                                <w:right w:val="none" w:sz="0" w:space="0" w:color="auto"/>
                              </w:divBdr>
                            </w:div>
                            <w:div w:id="2137291894">
                              <w:marLeft w:val="0"/>
                              <w:marRight w:val="0"/>
                              <w:marTop w:val="0"/>
                              <w:marBottom w:val="0"/>
                              <w:divBdr>
                                <w:top w:val="none" w:sz="0" w:space="0" w:color="auto"/>
                                <w:left w:val="none" w:sz="0" w:space="0" w:color="auto"/>
                                <w:bottom w:val="none" w:sz="0" w:space="0" w:color="auto"/>
                                <w:right w:val="none" w:sz="0" w:space="0" w:color="auto"/>
                              </w:divBdr>
                            </w:div>
                            <w:div w:id="2000039328">
                              <w:marLeft w:val="0"/>
                              <w:marRight w:val="0"/>
                              <w:marTop w:val="0"/>
                              <w:marBottom w:val="0"/>
                              <w:divBdr>
                                <w:top w:val="none" w:sz="0" w:space="0" w:color="auto"/>
                                <w:left w:val="none" w:sz="0" w:space="0" w:color="auto"/>
                                <w:bottom w:val="none" w:sz="0" w:space="0" w:color="auto"/>
                                <w:right w:val="none" w:sz="0" w:space="0" w:color="auto"/>
                              </w:divBdr>
                            </w:div>
                            <w:div w:id="1737435960">
                              <w:marLeft w:val="0"/>
                              <w:marRight w:val="0"/>
                              <w:marTop w:val="0"/>
                              <w:marBottom w:val="0"/>
                              <w:divBdr>
                                <w:top w:val="none" w:sz="0" w:space="0" w:color="auto"/>
                                <w:left w:val="none" w:sz="0" w:space="0" w:color="auto"/>
                                <w:bottom w:val="none" w:sz="0" w:space="0" w:color="auto"/>
                                <w:right w:val="none" w:sz="0" w:space="0" w:color="auto"/>
                              </w:divBdr>
                            </w:div>
                            <w:div w:id="326252176">
                              <w:marLeft w:val="0"/>
                              <w:marRight w:val="0"/>
                              <w:marTop w:val="0"/>
                              <w:marBottom w:val="0"/>
                              <w:divBdr>
                                <w:top w:val="none" w:sz="0" w:space="0" w:color="auto"/>
                                <w:left w:val="none" w:sz="0" w:space="0" w:color="auto"/>
                                <w:bottom w:val="none" w:sz="0" w:space="0" w:color="auto"/>
                                <w:right w:val="none" w:sz="0" w:space="0" w:color="auto"/>
                              </w:divBdr>
                            </w:div>
                            <w:div w:id="1091119620">
                              <w:marLeft w:val="0"/>
                              <w:marRight w:val="0"/>
                              <w:marTop w:val="0"/>
                              <w:marBottom w:val="0"/>
                              <w:divBdr>
                                <w:top w:val="none" w:sz="0" w:space="0" w:color="auto"/>
                                <w:left w:val="none" w:sz="0" w:space="0" w:color="auto"/>
                                <w:bottom w:val="none" w:sz="0" w:space="0" w:color="auto"/>
                                <w:right w:val="none" w:sz="0" w:space="0" w:color="auto"/>
                              </w:divBdr>
                            </w:div>
                            <w:div w:id="1983583209">
                              <w:marLeft w:val="0"/>
                              <w:marRight w:val="0"/>
                              <w:marTop w:val="0"/>
                              <w:marBottom w:val="0"/>
                              <w:divBdr>
                                <w:top w:val="none" w:sz="0" w:space="0" w:color="auto"/>
                                <w:left w:val="none" w:sz="0" w:space="0" w:color="auto"/>
                                <w:bottom w:val="none" w:sz="0" w:space="0" w:color="auto"/>
                                <w:right w:val="none" w:sz="0" w:space="0" w:color="auto"/>
                              </w:divBdr>
                            </w:div>
                            <w:div w:id="1436823814">
                              <w:marLeft w:val="0"/>
                              <w:marRight w:val="0"/>
                              <w:marTop w:val="0"/>
                              <w:marBottom w:val="0"/>
                              <w:divBdr>
                                <w:top w:val="none" w:sz="0" w:space="0" w:color="auto"/>
                                <w:left w:val="none" w:sz="0" w:space="0" w:color="auto"/>
                                <w:bottom w:val="none" w:sz="0" w:space="0" w:color="auto"/>
                                <w:right w:val="none" w:sz="0" w:space="0" w:color="auto"/>
                              </w:divBdr>
                            </w:div>
                            <w:div w:id="948706087">
                              <w:marLeft w:val="0"/>
                              <w:marRight w:val="0"/>
                              <w:marTop w:val="0"/>
                              <w:marBottom w:val="0"/>
                              <w:divBdr>
                                <w:top w:val="none" w:sz="0" w:space="0" w:color="auto"/>
                                <w:left w:val="none" w:sz="0" w:space="0" w:color="auto"/>
                                <w:bottom w:val="none" w:sz="0" w:space="0" w:color="auto"/>
                                <w:right w:val="none" w:sz="0" w:space="0" w:color="auto"/>
                              </w:divBdr>
                            </w:div>
                            <w:div w:id="999818099">
                              <w:marLeft w:val="0"/>
                              <w:marRight w:val="0"/>
                              <w:marTop w:val="0"/>
                              <w:marBottom w:val="0"/>
                              <w:divBdr>
                                <w:top w:val="none" w:sz="0" w:space="0" w:color="auto"/>
                                <w:left w:val="none" w:sz="0" w:space="0" w:color="auto"/>
                                <w:bottom w:val="none" w:sz="0" w:space="0" w:color="auto"/>
                                <w:right w:val="none" w:sz="0" w:space="0" w:color="auto"/>
                              </w:divBdr>
                            </w:div>
                            <w:div w:id="1612980742">
                              <w:marLeft w:val="0"/>
                              <w:marRight w:val="0"/>
                              <w:marTop w:val="0"/>
                              <w:marBottom w:val="0"/>
                              <w:divBdr>
                                <w:top w:val="none" w:sz="0" w:space="0" w:color="auto"/>
                                <w:left w:val="none" w:sz="0" w:space="0" w:color="auto"/>
                                <w:bottom w:val="none" w:sz="0" w:space="0" w:color="auto"/>
                                <w:right w:val="none" w:sz="0" w:space="0" w:color="auto"/>
                              </w:divBdr>
                            </w:div>
                            <w:div w:id="1070931800">
                              <w:marLeft w:val="0"/>
                              <w:marRight w:val="0"/>
                              <w:marTop w:val="0"/>
                              <w:marBottom w:val="0"/>
                              <w:divBdr>
                                <w:top w:val="none" w:sz="0" w:space="0" w:color="auto"/>
                                <w:left w:val="none" w:sz="0" w:space="0" w:color="auto"/>
                                <w:bottom w:val="none" w:sz="0" w:space="0" w:color="auto"/>
                                <w:right w:val="none" w:sz="0" w:space="0" w:color="auto"/>
                              </w:divBdr>
                            </w:div>
                            <w:div w:id="118307307">
                              <w:marLeft w:val="0"/>
                              <w:marRight w:val="0"/>
                              <w:marTop w:val="0"/>
                              <w:marBottom w:val="0"/>
                              <w:divBdr>
                                <w:top w:val="none" w:sz="0" w:space="0" w:color="auto"/>
                                <w:left w:val="none" w:sz="0" w:space="0" w:color="auto"/>
                                <w:bottom w:val="none" w:sz="0" w:space="0" w:color="auto"/>
                                <w:right w:val="none" w:sz="0" w:space="0" w:color="auto"/>
                              </w:divBdr>
                            </w:div>
                            <w:div w:id="1980645408">
                              <w:marLeft w:val="0"/>
                              <w:marRight w:val="0"/>
                              <w:marTop w:val="0"/>
                              <w:marBottom w:val="0"/>
                              <w:divBdr>
                                <w:top w:val="none" w:sz="0" w:space="0" w:color="auto"/>
                                <w:left w:val="none" w:sz="0" w:space="0" w:color="auto"/>
                                <w:bottom w:val="none" w:sz="0" w:space="0" w:color="auto"/>
                                <w:right w:val="none" w:sz="0" w:space="0" w:color="auto"/>
                              </w:divBdr>
                            </w:div>
                            <w:div w:id="854148251">
                              <w:marLeft w:val="0"/>
                              <w:marRight w:val="0"/>
                              <w:marTop w:val="0"/>
                              <w:marBottom w:val="0"/>
                              <w:divBdr>
                                <w:top w:val="none" w:sz="0" w:space="0" w:color="auto"/>
                                <w:left w:val="none" w:sz="0" w:space="0" w:color="auto"/>
                                <w:bottom w:val="none" w:sz="0" w:space="0" w:color="auto"/>
                                <w:right w:val="none" w:sz="0" w:space="0" w:color="auto"/>
                              </w:divBdr>
                            </w:div>
                            <w:div w:id="385302083">
                              <w:marLeft w:val="0"/>
                              <w:marRight w:val="0"/>
                              <w:marTop w:val="0"/>
                              <w:marBottom w:val="0"/>
                              <w:divBdr>
                                <w:top w:val="none" w:sz="0" w:space="0" w:color="auto"/>
                                <w:left w:val="none" w:sz="0" w:space="0" w:color="auto"/>
                                <w:bottom w:val="none" w:sz="0" w:space="0" w:color="auto"/>
                                <w:right w:val="none" w:sz="0" w:space="0" w:color="auto"/>
                              </w:divBdr>
                            </w:div>
                            <w:div w:id="544485217">
                              <w:marLeft w:val="0"/>
                              <w:marRight w:val="0"/>
                              <w:marTop w:val="0"/>
                              <w:marBottom w:val="0"/>
                              <w:divBdr>
                                <w:top w:val="none" w:sz="0" w:space="0" w:color="auto"/>
                                <w:left w:val="none" w:sz="0" w:space="0" w:color="auto"/>
                                <w:bottom w:val="none" w:sz="0" w:space="0" w:color="auto"/>
                                <w:right w:val="none" w:sz="0" w:space="0" w:color="auto"/>
                              </w:divBdr>
                            </w:div>
                            <w:div w:id="658268082">
                              <w:marLeft w:val="0"/>
                              <w:marRight w:val="0"/>
                              <w:marTop w:val="0"/>
                              <w:marBottom w:val="0"/>
                              <w:divBdr>
                                <w:top w:val="none" w:sz="0" w:space="0" w:color="auto"/>
                                <w:left w:val="none" w:sz="0" w:space="0" w:color="auto"/>
                                <w:bottom w:val="none" w:sz="0" w:space="0" w:color="auto"/>
                                <w:right w:val="none" w:sz="0" w:space="0" w:color="auto"/>
                              </w:divBdr>
                            </w:div>
                            <w:div w:id="1221751565">
                              <w:marLeft w:val="0"/>
                              <w:marRight w:val="0"/>
                              <w:marTop w:val="0"/>
                              <w:marBottom w:val="0"/>
                              <w:divBdr>
                                <w:top w:val="none" w:sz="0" w:space="0" w:color="auto"/>
                                <w:left w:val="none" w:sz="0" w:space="0" w:color="auto"/>
                                <w:bottom w:val="none" w:sz="0" w:space="0" w:color="auto"/>
                                <w:right w:val="none" w:sz="0" w:space="0" w:color="auto"/>
                              </w:divBdr>
                            </w:div>
                            <w:div w:id="1881744418">
                              <w:marLeft w:val="0"/>
                              <w:marRight w:val="0"/>
                              <w:marTop w:val="0"/>
                              <w:marBottom w:val="0"/>
                              <w:divBdr>
                                <w:top w:val="none" w:sz="0" w:space="0" w:color="auto"/>
                                <w:left w:val="none" w:sz="0" w:space="0" w:color="auto"/>
                                <w:bottom w:val="none" w:sz="0" w:space="0" w:color="auto"/>
                                <w:right w:val="none" w:sz="0" w:space="0" w:color="auto"/>
                              </w:divBdr>
                            </w:div>
                            <w:div w:id="916089987">
                              <w:marLeft w:val="0"/>
                              <w:marRight w:val="0"/>
                              <w:marTop w:val="0"/>
                              <w:marBottom w:val="0"/>
                              <w:divBdr>
                                <w:top w:val="none" w:sz="0" w:space="0" w:color="auto"/>
                                <w:left w:val="none" w:sz="0" w:space="0" w:color="auto"/>
                                <w:bottom w:val="none" w:sz="0" w:space="0" w:color="auto"/>
                                <w:right w:val="none" w:sz="0" w:space="0" w:color="auto"/>
                              </w:divBdr>
                            </w:div>
                            <w:div w:id="1992322679">
                              <w:marLeft w:val="0"/>
                              <w:marRight w:val="0"/>
                              <w:marTop w:val="0"/>
                              <w:marBottom w:val="0"/>
                              <w:divBdr>
                                <w:top w:val="none" w:sz="0" w:space="0" w:color="auto"/>
                                <w:left w:val="none" w:sz="0" w:space="0" w:color="auto"/>
                                <w:bottom w:val="none" w:sz="0" w:space="0" w:color="auto"/>
                                <w:right w:val="none" w:sz="0" w:space="0" w:color="auto"/>
                              </w:divBdr>
                            </w:div>
                            <w:div w:id="115763433">
                              <w:marLeft w:val="0"/>
                              <w:marRight w:val="0"/>
                              <w:marTop w:val="0"/>
                              <w:marBottom w:val="0"/>
                              <w:divBdr>
                                <w:top w:val="none" w:sz="0" w:space="0" w:color="auto"/>
                                <w:left w:val="none" w:sz="0" w:space="0" w:color="auto"/>
                                <w:bottom w:val="none" w:sz="0" w:space="0" w:color="auto"/>
                                <w:right w:val="none" w:sz="0" w:space="0" w:color="auto"/>
                              </w:divBdr>
                            </w:div>
                            <w:div w:id="1778982240">
                              <w:marLeft w:val="0"/>
                              <w:marRight w:val="0"/>
                              <w:marTop w:val="0"/>
                              <w:marBottom w:val="0"/>
                              <w:divBdr>
                                <w:top w:val="none" w:sz="0" w:space="0" w:color="auto"/>
                                <w:left w:val="none" w:sz="0" w:space="0" w:color="auto"/>
                                <w:bottom w:val="none" w:sz="0" w:space="0" w:color="auto"/>
                                <w:right w:val="none" w:sz="0" w:space="0" w:color="auto"/>
                              </w:divBdr>
                            </w:div>
                            <w:div w:id="42024811">
                              <w:marLeft w:val="0"/>
                              <w:marRight w:val="0"/>
                              <w:marTop w:val="0"/>
                              <w:marBottom w:val="0"/>
                              <w:divBdr>
                                <w:top w:val="none" w:sz="0" w:space="0" w:color="auto"/>
                                <w:left w:val="none" w:sz="0" w:space="0" w:color="auto"/>
                                <w:bottom w:val="none" w:sz="0" w:space="0" w:color="auto"/>
                                <w:right w:val="none" w:sz="0" w:space="0" w:color="auto"/>
                              </w:divBdr>
                            </w:div>
                            <w:div w:id="339504272">
                              <w:marLeft w:val="0"/>
                              <w:marRight w:val="0"/>
                              <w:marTop w:val="0"/>
                              <w:marBottom w:val="0"/>
                              <w:divBdr>
                                <w:top w:val="none" w:sz="0" w:space="0" w:color="auto"/>
                                <w:left w:val="none" w:sz="0" w:space="0" w:color="auto"/>
                                <w:bottom w:val="none" w:sz="0" w:space="0" w:color="auto"/>
                                <w:right w:val="none" w:sz="0" w:space="0" w:color="auto"/>
                              </w:divBdr>
                            </w:div>
                            <w:div w:id="2077048502">
                              <w:marLeft w:val="0"/>
                              <w:marRight w:val="0"/>
                              <w:marTop w:val="0"/>
                              <w:marBottom w:val="0"/>
                              <w:divBdr>
                                <w:top w:val="none" w:sz="0" w:space="0" w:color="auto"/>
                                <w:left w:val="none" w:sz="0" w:space="0" w:color="auto"/>
                                <w:bottom w:val="none" w:sz="0" w:space="0" w:color="auto"/>
                                <w:right w:val="none" w:sz="0" w:space="0" w:color="auto"/>
                              </w:divBdr>
                            </w:div>
                            <w:div w:id="1999116292">
                              <w:marLeft w:val="0"/>
                              <w:marRight w:val="0"/>
                              <w:marTop w:val="0"/>
                              <w:marBottom w:val="0"/>
                              <w:divBdr>
                                <w:top w:val="none" w:sz="0" w:space="0" w:color="auto"/>
                                <w:left w:val="none" w:sz="0" w:space="0" w:color="auto"/>
                                <w:bottom w:val="none" w:sz="0" w:space="0" w:color="auto"/>
                                <w:right w:val="none" w:sz="0" w:space="0" w:color="auto"/>
                              </w:divBdr>
                            </w:div>
                            <w:div w:id="1550149465">
                              <w:marLeft w:val="0"/>
                              <w:marRight w:val="0"/>
                              <w:marTop w:val="0"/>
                              <w:marBottom w:val="0"/>
                              <w:divBdr>
                                <w:top w:val="none" w:sz="0" w:space="0" w:color="auto"/>
                                <w:left w:val="none" w:sz="0" w:space="0" w:color="auto"/>
                                <w:bottom w:val="none" w:sz="0" w:space="0" w:color="auto"/>
                                <w:right w:val="none" w:sz="0" w:space="0" w:color="auto"/>
                              </w:divBdr>
                            </w:div>
                            <w:div w:id="1450734733">
                              <w:marLeft w:val="0"/>
                              <w:marRight w:val="0"/>
                              <w:marTop w:val="0"/>
                              <w:marBottom w:val="0"/>
                              <w:divBdr>
                                <w:top w:val="none" w:sz="0" w:space="0" w:color="auto"/>
                                <w:left w:val="none" w:sz="0" w:space="0" w:color="auto"/>
                                <w:bottom w:val="none" w:sz="0" w:space="0" w:color="auto"/>
                                <w:right w:val="none" w:sz="0" w:space="0" w:color="auto"/>
                              </w:divBdr>
                            </w:div>
                            <w:div w:id="1669401070">
                              <w:marLeft w:val="0"/>
                              <w:marRight w:val="0"/>
                              <w:marTop w:val="0"/>
                              <w:marBottom w:val="0"/>
                              <w:divBdr>
                                <w:top w:val="none" w:sz="0" w:space="0" w:color="auto"/>
                                <w:left w:val="none" w:sz="0" w:space="0" w:color="auto"/>
                                <w:bottom w:val="none" w:sz="0" w:space="0" w:color="auto"/>
                                <w:right w:val="none" w:sz="0" w:space="0" w:color="auto"/>
                              </w:divBdr>
                            </w:div>
                            <w:div w:id="1770155062">
                              <w:marLeft w:val="0"/>
                              <w:marRight w:val="0"/>
                              <w:marTop w:val="0"/>
                              <w:marBottom w:val="0"/>
                              <w:divBdr>
                                <w:top w:val="none" w:sz="0" w:space="0" w:color="auto"/>
                                <w:left w:val="none" w:sz="0" w:space="0" w:color="auto"/>
                                <w:bottom w:val="none" w:sz="0" w:space="0" w:color="auto"/>
                                <w:right w:val="none" w:sz="0" w:space="0" w:color="auto"/>
                              </w:divBdr>
                            </w:div>
                            <w:div w:id="1837836781">
                              <w:marLeft w:val="0"/>
                              <w:marRight w:val="0"/>
                              <w:marTop w:val="0"/>
                              <w:marBottom w:val="0"/>
                              <w:divBdr>
                                <w:top w:val="none" w:sz="0" w:space="0" w:color="auto"/>
                                <w:left w:val="none" w:sz="0" w:space="0" w:color="auto"/>
                                <w:bottom w:val="none" w:sz="0" w:space="0" w:color="auto"/>
                                <w:right w:val="none" w:sz="0" w:space="0" w:color="auto"/>
                              </w:divBdr>
                            </w:div>
                            <w:div w:id="1942102873">
                              <w:marLeft w:val="0"/>
                              <w:marRight w:val="0"/>
                              <w:marTop w:val="0"/>
                              <w:marBottom w:val="0"/>
                              <w:divBdr>
                                <w:top w:val="none" w:sz="0" w:space="0" w:color="auto"/>
                                <w:left w:val="none" w:sz="0" w:space="0" w:color="auto"/>
                                <w:bottom w:val="none" w:sz="0" w:space="0" w:color="auto"/>
                                <w:right w:val="none" w:sz="0" w:space="0" w:color="auto"/>
                              </w:divBdr>
                            </w:div>
                            <w:div w:id="537667427">
                              <w:marLeft w:val="0"/>
                              <w:marRight w:val="0"/>
                              <w:marTop w:val="0"/>
                              <w:marBottom w:val="0"/>
                              <w:divBdr>
                                <w:top w:val="none" w:sz="0" w:space="0" w:color="auto"/>
                                <w:left w:val="none" w:sz="0" w:space="0" w:color="auto"/>
                                <w:bottom w:val="none" w:sz="0" w:space="0" w:color="auto"/>
                                <w:right w:val="none" w:sz="0" w:space="0" w:color="auto"/>
                              </w:divBdr>
                            </w:div>
                            <w:div w:id="436681067">
                              <w:marLeft w:val="0"/>
                              <w:marRight w:val="0"/>
                              <w:marTop w:val="0"/>
                              <w:marBottom w:val="0"/>
                              <w:divBdr>
                                <w:top w:val="none" w:sz="0" w:space="0" w:color="auto"/>
                                <w:left w:val="none" w:sz="0" w:space="0" w:color="auto"/>
                                <w:bottom w:val="none" w:sz="0" w:space="0" w:color="auto"/>
                                <w:right w:val="none" w:sz="0" w:space="0" w:color="auto"/>
                              </w:divBdr>
                            </w:div>
                            <w:div w:id="1467814599">
                              <w:marLeft w:val="0"/>
                              <w:marRight w:val="0"/>
                              <w:marTop w:val="0"/>
                              <w:marBottom w:val="0"/>
                              <w:divBdr>
                                <w:top w:val="none" w:sz="0" w:space="0" w:color="auto"/>
                                <w:left w:val="none" w:sz="0" w:space="0" w:color="auto"/>
                                <w:bottom w:val="none" w:sz="0" w:space="0" w:color="auto"/>
                                <w:right w:val="none" w:sz="0" w:space="0" w:color="auto"/>
                              </w:divBdr>
                            </w:div>
                            <w:div w:id="1715345836">
                              <w:marLeft w:val="0"/>
                              <w:marRight w:val="0"/>
                              <w:marTop w:val="0"/>
                              <w:marBottom w:val="0"/>
                              <w:divBdr>
                                <w:top w:val="none" w:sz="0" w:space="0" w:color="auto"/>
                                <w:left w:val="none" w:sz="0" w:space="0" w:color="auto"/>
                                <w:bottom w:val="none" w:sz="0" w:space="0" w:color="auto"/>
                                <w:right w:val="none" w:sz="0" w:space="0" w:color="auto"/>
                              </w:divBdr>
                            </w:div>
                            <w:div w:id="2024892832">
                              <w:marLeft w:val="0"/>
                              <w:marRight w:val="0"/>
                              <w:marTop w:val="0"/>
                              <w:marBottom w:val="0"/>
                              <w:divBdr>
                                <w:top w:val="none" w:sz="0" w:space="0" w:color="auto"/>
                                <w:left w:val="none" w:sz="0" w:space="0" w:color="auto"/>
                                <w:bottom w:val="none" w:sz="0" w:space="0" w:color="auto"/>
                                <w:right w:val="none" w:sz="0" w:space="0" w:color="auto"/>
                              </w:divBdr>
                            </w:div>
                            <w:div w:id="1099325984">
                              <w:marLeft w:val="0"/>
                              <w:marRight w:val="0"/>
                              <w:marTop w:val="0"/>
                              <w:marBottom w:val="0"/>
                              <w:divBdr>
                                <w:top w:val="none" w:sz="0" w:space="0" w:color="auto"/>
                                <w:left w:val="none" w:sz="0" w:space="0" w:color="auto"/>
                                <w:bottom w:val="none" w:sz="0" w:space="0" w:color="auto"/>
                                <w:right w:val="none" w:sz="0" w:space="0" w:color="auto"/>
                              </w:divBdr>
                            </w:div>
                            <w:div w:id="45497482">
                              <w:marLeft w:val="0"/>
                              <w:marRight w:val="0"/>
                              <w:marTop w:val="0"/>
                              <w:marBottom w:val="0"/>
                              <w:divBdr>
                                <w:top w:val="none" w:sz="0" w:space="0" w:color="auto"/>
                                <w:left w:val="none" w:sz="0" w:space="0" w:color="auto"/>
                                <w:bottom w:val="none" w:sz="0" w:space="0" w:color="auto"/>
                                <w:right w:val="none" w:sz="0" w:space="0" w:color="auto"/>
                              </w:divBdr>
                            </w:div>
                            <w:div w:id="109516313">
                              <w:marLeft w:val="0"/>
                              <w:marRight w:val="0"/>
                              <w:marTop w:val="0"/>
                              <w:marBottom w:val="0"/>
                              <w:divBdr>
                                <w:top w:val="none" w:sz="0" w:space="0" w:color="auto"/>
                                <w:left w:val="none" w:sz="0" w:space="0" w:color="auto"/>
                                <w:bottom w:val="none" w:sz="0" w:space="0" w:color="auto"/>
                                <w:right w:val="none" w:sz="0" w:space="0" w:color="auto"/>
                              </w:divBdr>
                            </w:div>
                            <w:div w:id="1045569790">
                              <w:marLeft w:val="0"/>
                              <w:marRight w:val="0"/>
                              <w:marTop w:val="0"/>
                              <w:marBottom w:val="0"/>
                              <w:divBdr>
                                <w:top w:val="none" w:sz="0" w:space="0" w:color="auto"/>
                                <w:left w:val="none" w:sz="0" w:space="0" w:color="auto"/>
                                <w:bottom w:val="none" w:sz="0" w:space="0" w:color="auto"/>
                                <w:right w:val="none" w:sz="0" w:space="0" w:color="auto"/>
                              </w:divBdr>
                            </w:div>
                            <w:div w:id="1217737844">
                              <w:marLeft w:val="0"/>
                              <w:marRight w:val="0"/>
                              <w:marTop w:val="0"/>
                              <w:marBottom w:val="0"/>
                              <w:divBdr>
                                <w:top w:val="none" w:sz="0" w:space="0" w:color="auto"/>
                                <w:left w:val="none" w:sz="0" w:space="0" w:color="auto"/>
                                <w:bottom w:val="none" w:sz="0" w:space="0" w:color="auto"/>
                                <w:right w:val="none" w:sz="0" w:space="0" w:color="auto"/>
                              </w:divBdr>
                            </w:div>
                            <w:div w:id="1675300637">
                              <w:marLeft w:val="0"/>
                              <w:marRight w:val="0"/>
                              <w:marTop w:val="0"/>
                              <w:marBottom w:val="0"/>
                              <w:divBdr>
                                <w:top w:val="none" w:sz="0" w:space="0" w:color="auto"/>
                                <w:left w:val="none" w:sz="0" w:space="0" w:color="auto"/>
                                <w:bottom w:val="none" w:sz="0" w:space="0" w:color="auto"/>
                                <w:right w:val="none" w:sz="0" w:space="0" w:color="auto"/>
                              </w:divBdr>
                            </w:div>
                            <w:div w:id="1336109736">
                              <w:marLeft w:val="0"/>
                              <w:marRight w:val="0"/>
                              <w:marTop w:val="0"/>
                              <w:marBottom w:val="0"/>
                              <w:divBdr>
                                <w:top w:val="none" w:sz="0" w:space="0" w:color="auto"/>
                                <w:left w:val="none" w:sz="0" w:space="0" w:color="auto"/>
                                <w:bottom w:val="none" w:sz="0" w:space="0" w:color="auto"/>
                                <w:right w:val="none" w:sz="0" w:space="0" w:color="auto"/>
                              </w:divBdr>
                            </w:div>
                            <w:div w:id="1454055514">
                              <w:marLeft w:val="0"/>
                              <w:marRight w:val="0"/>
                              <w:marTop w:val="0"/>
                              <w:marBottom w:val="0"/>
                              <w:divBdr>
                                <w:top w:val="none" w:sz="0" w:space="0" w:color="auto"/>
                                <w:left w:val="none" w:sz="0" w:space="0" w:color="auto"/>
                                <w:bottom w:val="none" w:sz="0" w:space="0" w:color="auto"/>
                                <w:right w:val="none" w:sz="0" w:space="0" w:color="auto"/>
                              </w:divBdr>
                            </w:div>
                            <w:div w:id="979117796">
                              <w:marLeft w:val="0"/>
                              <w:marRight w:val="0"/>
                              <w:marTop w:val="0"/>
                              <w:marBottom w:val="0"/>
                              <w:divBdr>
                                <w:top w:val="none" w:sz="0" w:space="0" w:color="auto"/>
                                <w:left w:val="none" w:sz="0" w:space="0" w:color="auto"/>
                                <w:bottom w:val="none" w:sz="0" w:space="0" w:color="auto"/>
                                <w:right w:val="none" w:sz="0" w:space="0" w:color="auto"/>
                              </w:divBdr>
                            </w:div>
                            <w:div w:id="249001892">
                              <w:marLeft w:val="0"/>
                              <w:marRight w:val="0"/>
                              <w:marTop w:val="0"/>
                              <w:marBottom w:val="0"/>
                              <w:divBdr>
                                <w:top w:val="none" w:sz="0" w:space="0" w:color="auto"/>
                                <w:left w:val="none" w:sz="0" w:space="0" w:color="auto"/>
                                <w:bottom w:val="none" w:sz="0" w:space="0" w:color="auto"/>
                                <w:right w:val="none" w:sz="0" w:space="0" w:color="auto"/>
                              </w:divBdr>
                            </w:div>
                            <w:div w:id="2010323567">
                              <w:marLeft w:val="0"/>
                              <w:marRight w:val="0"/>
                              <w:marTop w:val="0"/>
                              <w:marBottom w:val="0"/>
                              <w:divBdr>
                                <w:top w:val="none" w:sz="0" w:space="0" w:color="auto"/>
                                <w:left w:val="none" w:sz="0" w:space="0" w:color="auto"/>
                                <w:bottom w:val="none" w:sz="0" w:space="0" w:color="auto"/>
                                <w:right w:val="none" w:sz="0" w:space="0" w:color="auto"/>
                              </w:divBdr>
                            </w:div>
                            <w:div w:id="327564345">
                              <w:marLeft w:val="0"/>
                              <w:marRight w:val="0"/>
                              <w:marTop w:val="0"/>
                              <w:marBottom w:val="0"/>
                              <w:divBdr>
                                <w:top w:val="none" w:sz="0" w:space="0" w:color="auto"/>
                                <w:left w:val="none" w:sz="0" w:space="0" w:color="auto"/>
                                <w:bottom w:val="none" w:sz="0" w:space="0" w:color="auto"/>
                                <w:right w:val="none" w:sz="0" w:space="0" w:color="auto"/>
                              </w:divBdr>
                            </w:div>
                            <w:div w:id="2083946115">
                              <w:marLeft w:val="0"/>
                              <w:marRight w:val="0"/>
                              <w:marTop w:val="0"/>
                              <w:marBottom w:val="0"/>
                              <w:divBdr>
                                <w:top w:val="none" w:sz="0" w:space="0" w:color="auto"/>
                                <w:left w:val="none" w:sz="0" w:space="0" w:color="auto"/>
                                <w:bottom w:val="none" w:sz="0" w:space="0" w:color="auto"/>
                                <w:right w:val="none" w:sz="0" w:space="0" w:color="auto"/>
                              </w:divBdr>
                            </w:div>
                            <w:div w:id="512114334">
                              <w:marLeft w:val="0"/>
                              <w:marRight w:val="0"/>
                              <w:marTop w:val="0"/>
                              <w:marBottom w:val="0"/>
                              <w:divBdr>
                                <w:top w:val="none" w:sz="0" w:space="0" w:color="auto"/>
                                <w:left w:val="none" w:sz="0" w:space="0" w:color="auto"/>
                                <w:bottom w:val="none" w:sz="0" w:space="0" w:color="auto"/>
                                <w:right w:val="none" w:sz="0" w:space="0" w:color="auto"/>
                              </w:divBdr>
                            </w:div>
                            <w:div w:id="1392733030">
                              <w:marLeft w:val="0"/>
                              <w:marRight w:val="0"/>
                              <w:marTop w:val="0"/>
                              <w:marBottom w:val="0"/>
                              <w:divBdr>
                                <w:top w:val="none" w:sz="0" w:space="0" w:color="auto"/>
                                <w:left w:val="none" w:sz="0" w:space="0" w:color="auto"/>
                                <w:bottom w:val="none" w:sz="0" w:space="0" w:color="auto"/>
                                <w:right w:val="none" w:sz="0" w:space="0" w:color="auto"/>
                              </w:divBdr>
                            </w:div>
                            <w:div w:id="1662654474">
                              <w:marLeft w:val="0"/>
                              <w:marRight w:val="0"/>
                              <w:marTop w:val="0"/>
                              <w:marBottom w:val="0"/>
                              <w:divBdr>
                                <w:top w:val="none" w:sz="0" w:space="0" w:color="auto"/>
                                <w:left w:val="none" w:sz="0" w:space="0" w:color="auto"/>
                                <w:bottom w:val="none" w:sz="0" w:space="0" w:color="auto"/>
                                <w:right w:val="none" w:sz="0" w:space="0" w:color="auto"/>
                              </w:divBdr>
                            </w:div>
                            <w:div w:id="1320305931">
                              <w:marLeft w:val="0"/>
                              <w:marRight w:val="0"/>
                              <w:marTop w:val="0"/>
                              <w:marBottom w:val="0"/>
                              <w:divBdr>
                                <w:top w:val="none" w:sz="0" w:space="0" w:color="auto"/>
                                <w:left w:val="none" w:sz="0" w:space="0" w:color="auto"/>
                                <w:bottom w:val="none" w:sz="0" w:space="0" w:color="auto"/>
                                <w:right w:val="none" w:sz="0" w:space="0" w:color="auto"/>
                              </w:divBdr>
                            </w:div>
                            <w:div w:id="1511409233">
                              <w:marLeft w:val="0"/>
                              <w:marRight w:val="0"/>
                              <w:marTop w:val="0"/>
                              <w:marBottom w:val="0"/>
                              <w:divBdr>
                                <w:top w:val="none" w:sz="0" w:space="0" w:color="auto"/>
                                <w:left w:val="none" w:sz="0" w:space="0" w:color="auto"/>
                                <w:bottom w:val="none" w:sz="0" w:space="0" w:color="auto"/>
                                <w:right w:val="none" w:sz="0" w:space="0" w:color="auto"/>
                              </w:divBdr>
                            </w:div>
                            <w:div w:id="973097119">
                              <w:marLeft w:val="0"/>
                              <w:marRight w:val="0"/>
                              <w:marTop w:val="0"/>
                              <w:marBottom w:val="0"/>
                              <w:divBdr>
                                <w:top w:val="none" w:sz="0" w:space="0" w:color="auto"/>
                                <w:left w:val="none" w:sz="0" w:space="0" w:color="auto"/>
                                <w:bottom w:val="none" w:sz="0" w:space="0" w:color="auto"/>
                                <w:right w:val="none" w:sz="0" w:space="0" w:color="auto"/>
                              </w:divBdr>
                            </w:div>
                            <w:div w:id="126364896">
                              <w:marLeft w:val="0"/>
                              <w:marRight w:val="0"/>
                              <w:marTop w:val="0"/>
                              <w:marBottom w:val="0"/>
                              <w:divBdr>
                                <w:top w:val="none" w:sz="0" w:space="0" w:color="auto"/>
                                <w:left w:val="none" w:sz="0" w:space="0" w:color="auto"/>
                                <w:bottom w:val="none" w:sz="0" w:space="0" w:color="auto"/>
                                <w:right w:val="none" w:sz="0" w:space="0" w:color="auto"/>
                              </w:divBdr>
                            </w:div>
                            <w:div w:id="290868125">
                              <w:marLeft w:val="0"/>
                              <w:marRight w:val="0"/>
                              <w:marTop w:val="0"/>
                              <w:marBottom w:val="0"/>
                              <w:divBdr>
                                <w:top w:val="none" w:sz="0" w:space="0" w:color="auto"/>
                                <w:left w:val="none" w:sz="0" w:space="0" w:color="auto"/>
                                <w:bottom w:val="none" w:sz="0" w:space="0" w:color="auto"/>
                                <w:right w:val="none" w:sz="0" w:space="0" w:color="auto"/>
                              </w:divBdr>
                            </w:div>
                            <w:div w:id="1398438898">
                              <w:marLeft w:val="0"/>
                              <w:marRight w:val="0"/>
                              <w:marTop w:val="0"/>
                              <w:marBottom w:val="0"/>
                              <w:divBdr>
                                <w:top w:val="none" w:sz="0" w:space="0" w:color="auto"/>
                                <w:left w:val="none" w:sz="0" w:space="0" w:color="auto"/>
                                <w:bottom w:val="none" w:sz="0" w:space="0" w:color="auto"/>
                                <w:right w:val="none" w:sz="0" w:space="0" w:color="auto"/>
                              </w:divBdr>
                            </w:div>
                            <w:div w:id="449206854">
                              <w:marLeft w:val="0"/>
                              <w:marRight w:val="0"/>
                              <w:marTop w:val="0"/>
                              <w:marBottom w:val="0"/>
                              <w:divBdr>
                                <w:top w:val="none" w:sz="0" w:space="0" w:color="auto"/>
                                <w:left w:val="none" w:sz="0" w:space="0" w:color="auto"/>
                                <w:bottom w:val="none" w:sz="0" w:space="0" w:color="auto"/>
                                <w:right w:val="none" w:sz="0" w:space="0" w:color="auto"/>
                              </w:divBdr>
                            </w:div>
                            <w:div w:id="1379473971">
                              <w:marLeft w:val="0"/>
                              <w:marRight w:val="0"/>
                              <w:marTop w:val="0"/>
                              <w:marBottom w:val="0"/>
                              <w:divBdr>
                                <w:top w:val="none" w:sz="0" w:space="0" w:color="auto"/>
                                <w:left w:val="none" w:sz="0" w:space="0" w:color="auto"/>
                                <w:bottom w:val="none" w:sz="0" w:space="0" w:color="auto"/>
                                <w:right w:val="none" w:sz="0" w:space="0" w:color="auto"/>
                              </w:divBdr>
                            </w:div>
                            <w:div w:id="771052732">
                              <w:marLeft w:val="0"/>
                              <w:marRight w:val="0"/>
                              <w:marTop w:val="0"/>
                              <w:marBottom w:val="0"/>
                              <w:divBdr>
                                <w:top w:val="none" w:sz="0" w:space="0" w:color="auto"/>
                                <w:left w:val="none" w:sz="0" w:space="0" w:color="auto"/>
                                <w:bottom w:val="none" w:sz="0" w:space="0" w:color="auto"/>
                                <w:right w:val="none" w:sz="0" w:space="0" w:color="auto"/>
                              </w:divBdr>
                            </w:div>
                            <w:div w:id="1656835789">
                              <w:marLeft w:val="0"/>
                              <w:marRight w:val="0"/>
                              <w:marTop w:val="0"/>
                              <w:marBottom w:val="0"/>
                              <w:divBdr>
                                <w:top w:val="none" w:sz="0" w:space="0" w:color="auto"/>
                                <w:left w:val="none" w:sz="0" w:space="0" w:color="auto"/>
                                <w:bottom w:val="none" w:sz="0" w:space="0" w:color="auto"/>
                                <w:right w:val="none" w:sz="0" w:space="0" w:color="auto"/>
                              </w:divBdr>
                            </w:div>
                            <w:div w:id="709956755">
                              <w:marLeft w:val="0"/>
                              <w:marRight w:val="0"/>
                              <w:marTop w:val="0"/>
                              <w:marBottom w:val="0"/>
                              <w:divBdr>
                                <w:top w:val="none" w:sz="0" w:space="0" w:color="auto"/>
                                <w:left w:val="none" w:sz="0" w:space="0" w:color="auto"/>
                                <w:bottom w:val="none" w:sz="0" w:space="0" w:color="auto"/>
                                <w:right w:val="none" w:sz="0" w:space="0" w:color="auto"/>
                              </w:divBdr>
                            </w:div>
                            <w:div w:id="1530027237">
                              <w:marLeft w:val="0"/>
                              <w:marRight w:val="0"/>
                              <w:marTop w:val="0"/>
                              <w:marBottom w:val="0"/>
                              <w:divBdr>
                                <w:top w:val="none" w:sz="0" w:space="0" w:color="auto"/>
                                <w:left w:val="none" w:sz="0" w:space="0" w:color="auto"/>
                                <w:bottom w:val="none" w:sz="0" w:space="0" w:color="auto"/>
                                <w:right w:val="none" w:sz="0" w:space="0" w:color="auto"/>
                              </w:divBdr>
                            </w:div>
                            <w:div w:id="1922055196">
                              <w:marLeft w:val="0"/>
                              <w:marRight w:val="0"/>
                              <w:marTop w:val="0"/>
                              <w:marBottom w:val="0"/>
                              <w:divBdr>
                                <w:top w:val="none" w:sz="0" w:space="0" w:color="auto"/>
                                <w:left w:val="none" w:sz="0" w:space="0" w:color="auto"/>
                                <w:bottom w:val="none" w:sz="0" w:space="0" w:color="auto"/>
                                <w:right w:val="none" w:sz="0" w:space="0" w:color="auto"/>
                              </w:divBdr>
                            </w:div>
                            <w:div w:id="531381081">
                              <w:marLeft w:val="0"/>
                              <w:marRight w:val="0"/>
                              <w:marTop w:val="0"/>
                              <w:marBottom w:val="0"/>
                              <w:divBdr>
                                <w:top w:val="none" w:sz="0" w:space="0" w:color="auto"/>
                                <w:left w:val="none" w:sz="0" w:space="0" w:color="auto"/>
                                <w:bottom w:val="none" w:sz="0" w:space="0" w:color="auto"/>
                                <w:right w:val="none" w:sz="0" w:space="0" w:color="auto"/>
                              </w:divBdr>
                            </w:div>
                            <w:div w:id="1274822127">
                              <w:marLeft w:val="0"/>
                              <w:marRight w:val="0"/>
                              <w:marTop w:val="0"/>
                              <w:marBottom w:val="0"/>
                              <w:divBdr>
                                <w:top w:val="none" w:sz="0" w:space="0" w:color="auto"/>
                                <w:left w:val="none" w:sz="0" w:space="0" w:color="auto"/>
                                <w:bottom w:val="none" w:sz="0" w:space="0" w:color="auto"/>
                                <w:right w:val="none" w:sz="0" w:space="0" w:color="auto"/>
                              </w:divBdr>
                            </w:div>
                            <w:div w:id="64227565">
                              <w:marLeft w:val="0"/>
                              <w:marRight w:val="0"/>
                              <w:marTop w:val="0"/>
                              <w:marBottom w:val="0"/>
                              <w:divBdr>
                                <w:top w:val="none" w:sz="0" w:space="0" w:color="auto"/>
                                <w:left w:val="none" w:sz="0" w:space="0" w:color="auto"/>
                                <w:bottom w:val="none" w:sz="0" w:space="0" w:color="auto"/>
                                <w:right w:val="none" w:sz="0" w:space="0" w:color="auto"/>
                              </w:divBdr>
                            </w:div>
                            <w:div w:id="153960645">
                              <w:marLeft w:val="0"/>
                              <w:marRight w:val="0"/>
                              <w:marTop w:val="0"/>
                              <w:marBottom w:val="0"/>
                              <w:divBdr>
                                <w:top w:val="none" w:sz="0" w:space="0" w:color="auto"/>
                                <w:left w:val="none" w:sz="0" w:space="0" w:color="auto"/>
                                <w:bottom w:val="none" w:sz="0" w:space="0" w:color="auto"/>
                                <w:right w:val="none" w:sz="0" w:space="0" w:color="auto"/>
                              </w:divBdr>
                            </w:div>
                            <w:div w:id="1636981780">
                              <w:marLeft w:val="0"/>
                              <w:marRight w:val="0"/>
                              <w:marTop w:val="0"/>
                              <w:marBottom w:val="0"/>
                              <w:divBdr>
                                <w:top w:val="none" w:sz="0" w:space="0" w:color="auto"/>
                                <w:left w:val="none" w:sz="0" w:space="0" w:color="auto"/>
                                <w:bottom w:val="none" w:sz="0" w:space="0" w:color="auto"/>
                                <w:right w:val="none" w:sz="0" w:space="0" w:color="auto"/>
                              </w:divBdr>
                            </w:div>
                            <w:div w:id="360740511">
                              <w:marLeft w:val="0"/>
                              <w:marRight w:val="0"/>
                              <w:marTop w:val="0"/>
                              <w:marBottom w:val="0"/>
                              <w:divBdr>
                                <w:top w:val="none" w:sz="0" w:space="0" w:color="auto"/>
                                <w:left w:val="none" w:sz="0" w:space="0" w:color="auto"/>
                                <w:bottom w:val="none" w:sz="0" w:space="0" w:color="auto"/>
                                <w:right w:val="none" w:sz="0" w:space="0" w:color="auto"/>
                              </w:divBdr>
                            </w:div>
                            <w:div w:id="1530608523">
                              <w:marLeft w:val="0"/>
                              <w:marRight w:val="0"/>
                              <w:marTop w:val="0"/>
                              <w:marBottom w:val="0"/>
                              <w:divBdr>
                                <w:top w:val="none" w:sz="0" w:space="0" w:color="auto"/>
                                <w:left w:val="none" w:sz="0" w:space="0" w:color="auto"/>
                                <w:bottom w:val="none" w:sz="0" w:space="0" w:color="auto"/>
                                <w:right w:val="none" w:sz="0" w:space="0" w:color="auto"/>
                              </w:divBdr>
                            </w:div>
                            <w:div w:id="1812938307">
                              <w:marLeft w:val="0"/>
                              <w:marRight w:val="0"/>
                              <w:marTop w:val="0"/>
                              <w:marBottom w:val="0"/>
                              <w:divBdr>
                                <w:top w:val="none" w:sz="0" w:space="0" w:color="auto"/>
                                <w:left w:val="none" w:sz="0" w:space="0" w:color="auto"/>
                                <w:bottom w:val="none" w:sz="0" w:space="0" w:color="auto"/>
                                <w:right w:val="none" w:sz="0" w:space="0" w:color="auto"/>
                              </w:divBdr>
                            </w:div>
                            <w:div w:id="554968949">
                              <w:marLeft w:val="0"/>
                              <w:marRight w:val="0"/>
                              <w:marTop w:val="0"/>
                              <w:marBottom w:val="0"/>
                              <w:divBdr>
                                <w:top w:val="none" w:sz="0" w:space="0" w:color="auto"/>
                                <w:left w:val="none" w:sz="0" w:space="0" w:color="auto"/>
                                <w:bottom w:val="none" w:sz="0" w:space="0" w:color="auto"/>
                                <w:right w:val="none" w:sz="0" w:space="0" w:color="auto"/>
                              </w:divBdr>
                            </w:div>
                            <w:div w:id="1488008432">
                              <w:marLeft w:val="0"/>
                              <w:marRight w:val="0"/>
                              <w:marTop w:val="0"/>
                              <w:marBottom w:val="0"/>
                              <w:divBdr>
                                <w:top w:val="none" w:sz="0" w:space="0" w:color="auto"/>
                                <w:left w:val="none" w:sz="0" w:space="0" w:color="auto"/>
                                <w:bottom w:val="none" w:sz="0" w:space="0" w:color="auto"/>
                                <w:right w:val="none" w:sz="0" w:space="0" w:color="auto"/>
                              </w:divBdr>
                            </w:div>
                            <w:div w:id="1928296624">
                              <w:marLeft w:val="0"/>
                              <w:marRight w:val="0"/>
                              <w:marTop w:val="0"/>
                              <w:marBottom w:val="0"/>
                              <w:divBdr>
                                <w:top w:val="none" w:sz="0" w:space="0" w:color="auto"/>
                                <w:left w:val="none" w:sz="0" w:space="0" w:color="auto"/>
                                <w:bottom w:val="none" w:sz="0" w:space="0" w:color="auto"/>
                                <w:right w:val="none" w:sz="0" w:space="0" w:color="auto"/>
                              </w:divBdr>
                            </w:div>
                            <w:div w:id="633022468">
                              <w:marLeft w:val="0"/>
                              <w:marRight w:val="0"/>
                              <w:marTop w:val="0"/>
                              <w:marBottom w:val="0"/>
                              <w:divBdr>
                                <w:top w:val="none" w:sz="0" w:space="0" w:color="auto"/>
                                <w:left w:val="none" w:sz="0" w:space="0" w:color="auto"/>
                                <w:bottom w:val="none" w:sz="0" w:space="0" w:color="auto"/>
                                <w:right w:val="none" w:sz="0" w:space="0" w:color="auto"/>
                              </w:divBdr>
                            </w:div>
                            <w:div w:id="1205827316">
                              <w:marLeft w:val="0"/>
                              <w:marRight w:val="0"/>
                              <w:marTop w:val="0"/>
                              <w:marBottom w:val="0"/>
                              <w:divBdr>
                                <w:top w:val="none" w:sz="0" w:space="0" w:color="auto"/>
                                <w:left w:val="none" w:sz="0" w:space="0" w:color="auto"/>
                                <w:bottom w:val="none" w:sz="0" w:space="0" w:color="auto"/>
                                <w:right w:val="none" w:sz="0" w:space="0" w:color="auto"/>
                              </w:divBdr>
                            </w:div>
                            <w:div w:id="411439017">
                              <w:marLeft w:val="0"/>
                              <w:marRight w:val="0"/>
                              <w:marTop w:val="0"/>
                              <w:marBottom w:val="0"/>
                              <w:divBdr>
                                <w:top w:val="none" w:sz="0" w:space="0" w:color="auto"/>
                                <w:left w:val="none" w:sz="0" w:space="0" w:color="auto"/>
                                <w:bottom w:val="none" w:sz="0" w:space="0" w:color="auto"/>
                                <w:right w:val="none" w:sz="0" w:space="0" w:color="auto"/>
                              </w:divBdr>
                            </w:div>
                            <w:div w:id="1690911081">
                              <w:marLeft w:val="0"/>
                              <w:marRight w:val="0"/>
                              <w:marTop w:val="0"/>
                              <w:marBottom w:val="0"/>
                              <w:divBdr>
                                <w:top w:val="none" w:sz="0" w:space="0" w:color="auto"/>
                                <w:left w:val="none" w:sz="0" w:space="0" w:color="auto"/>
                                <w:bottom w:val="none" w:sz="0" w:space="0" w:color="auto"/>
                                <w:right w:val="none" w:sz="0" w:space="0" w:color="auto"/>
                              </w:divBdr>
                            </w:div>
                            <w:div w:id="2079397850">
                              <w:marLeft w:val="0"/>
                              <w:marRight w:val="0"/>
                              <w:marTop w:val="0"/>
                              <w:marBottom w:val="0"/>
                              <w:divBdr>
                                <w:top w:val="none" w:sz="0" w:space="0" w:color="auto"/>
                                <w:left w:val="none" w:sz="0" w:space="0" w:color="auto"/>
                                <w:bottom w:val="none" w:sz="0" w:space="0" w:color="auto"/>
                                <w:right w:val="none" w:sz="0" w:space="0" w:color="auto"/>
                              </w:divBdr>
                            </w:div>
                            <w:div w:id="666127371">
                              <w:marLeft w:val="0"/>
                              <w:marRight w:val="0"/>
                              <w:marTop w:val="0"/>
                              <w:marBottom w:val="0"/>
                              <w:divBdr>
                                <w:top w:val="none" w:sz="0" w:space="0" w:color="auto"/>
                                <w:left w:val="none" w:sz="0" w:space="0" w:color="auto"/>
                                <w:bottom w:val="none" w:sz="0" w:space="0" w:color="auto"/>
                                <w:right w:val="none" w:sz="0" w:space="0" w:color="auto"/>
                              </w:divBdr>
                            </w:div>
                            <w:div w:id="1545365500">
                              <w:marLeft w:val="0"/>
                              <w:marRight w:val="0"/>
                              <w:marTop w:val="0"/>
                              <w:marBottom w:val="0"/>
                              <w:divBdr>
                                <w:top w:val="none" w:sz="0" w:space="0" w:color="auto"/>
                                <w:left w:val="none" w:sz="0" w:space="0" w:color="auto"/>
                                <w:bottom w:val="none" w:sz="0" w:space="0" w:color="auto"/>
                                <w:right w:val="none" w:sz="0" w:space="0" w:color="auto"/>
                              </w:divBdr>
                            </w:div>
                            <w:div w:id="1555119327">
                              <w:marLeft w:val="0"/>
                              <w:marRight w:val="0"/>
                              <w:marTop w:val="0"/>
                              <w:marBottom w:val="0"/>
                              <w:divBdr>
                                <w:top w:val="none" w:sz="0" w:space="0" w:color="auto"/>
                                <w:left w:val="none" w:sz="0" w:space="0" w:color="auto"/>
                                <w:bottom w:val="none" w:sz="0" w:space="0" w:color="auto"/>
                                <w:right w:val="none" w:sz="0" w:space="0" w:color="auto"/>
                              </w:divBdr>
                            </w:div>
                            <w:div w:id="1576090113">
                              <w:marLeft w:val="0"/>
                              <w:marRight w:val="0"/>
                              <w:marTop w:val="0"/>
                              <w:marBottom w:val="0"/>
                              <w:divBdr>
                                <w:top w:val="none" w:sz="0" w:space="0" w:color="auto"/>
                                <w:left w:val="none" w:sz="0" w:space="0" w:color="auto"/>
                                <w:bottom w:val="none" w:sz="0" w:space="0" w:color="auto"/>
                                <w:right w:val="none" w:sz="0" w:space="0" w:color="auto"/>
                              </w:divBdr>
                            </w:div>
                            <w:div w:id="1124999498">
                              <w:marLeft w:val="0"/>
                              <w:marRight w:val="0"/>
                              <w:marTop w:val="0"/>
                              <w:marBottom w:val="0"/>
                              <w:divBdr>
                                <w:top w:val="none" w:sz="0" w:space="0" w:color="auto"/>
                                <w:left w:val="none" w:sz="0" w:space="0" w:color="auto"/>
                                <w:bottom w:val="none" w:sz="0" w:space="0" w:color="auto"/>
                                <w:right w:val="none" w:sz="0" w:space="0" w:color="auto"/>
                              </w:divBdr>
                            </w:div>
                            <w:div w:id="841820340">
                              <w:marLeft w:val="0"/>
                              <w:marRight w:val="0"/>
                              <w:marTop w:val="0"/>
                              <w:marBottom w:val="0"/>
                              <w:divBdr>
                                <w:top w:val="none" w:sz="0" w:space="0" w:color="auto"/>
                                <w:left w:val="none" w:sz="0" w:space="0" w:color="auto"/>
                                <w:bottom w:val="none" w:sz="0" w:space="0" w:color="auto"/>
                                <w:right w:val="none" w:sz="0" w:space="0" w:color="auto"/>
                              </w:divBdr>
                            </w:div>
                            <w:div w:id="546913680">
                              <w:marLeft w:val="0"/>
                              <w:marRight w:val="0"/>
                              <w:marTop w:val="0"/>
                              <w:marBottom w:val="0"/>
                              <w:divBdr>
                                <w:top w:val="none" w:sz="0" w:space="0" w:color="auto"/>
                                <w:left w:val="none" w:sz="0" w:space="0" w:color="auto"/>
                                <w:bottom w:val="none" w:sz="0" w:space="0" w:color="auto"/>
                                <w:right w:val="none" w:sz="0" w:space="0" w:color="auto"/>
                              </w:divBdr>
                            </w:div>
                            <w:div w:id="1297224113">
                              <w:marLeft w:val="0"/>
                              <w:marRight w:val="0"/>
                              <w:marTop w:val="0"/>
                              <w:marBottom w:val="0"/>
                              <w:divBdr>
                                <w:top w:val="none" w:sz="0" w:space="0" w:color="auto"/>
                                <w:left w:val="none" w:sz="0" w:space="0" w:color="auto"/>
                                <w:bottom w:val="none" w:sz="0" w:space="0" w:color="auto"/>
                                <w:right w:val="none" w:sz="0" w:space="0" w:color="auto"/>
                              </w:divBdr>
                            </w:div>
                            <w:div w:id="1262253373">
                              <w:marLeft w:val="0"/>
                              <w:marRight w:val="0"/>
                              <w:marTop w:val="0"/>
                              <w:marBottom w:val="0"/>
                              <w:divBdr>
                                <w:top w:val="none" w:sz="0" w:space="0" w:color="auto"/>
                                <w:left w:val="none" w:sz="0" w:space="0" w:color="auto"/>
                                <w:bottom w:val="none" w:sz="0" w:space="0" w:color="auto"/>
                                <w:right w:val="none" w:sz="0" w:space="0" w:color="auto"/>
                              </w:divBdr>
                            </w:div>
                            <w:div w:id="1485774313">
                              <w:marLeft w:val="0"/>
                              <w:marRight w:val="0"/>
                              <w:marTop w:val="0"/>
                              <w:marBottom w:val="0"/>
                              <w:divBdr>
                                <w:top w:val="none" w:sz="0" w:space="0" w:color="auto"/>
                                <w:left w:val="none" w:sz="0" w:space="0" w:color="auto"/>
                                <w:bottom w:val="none" w:sz="0" w:space="0" w:color="auto"/>
                                <w:right w:val="none" w:sz="0" w:space="0" w:color="auto"/>
                              </w:divBdr>
                            </w:div>
                            <w:div w:id="203836120">
                              <w:marLeft w:val="0"/>
                              <w:marRight w:val="0"/>
                              <w:marTop w:val="0"/>
                              <w:marBottom w:val="0"/>
                              <w:divBdr>
                                <w:top w:val="none" w:sz="0" w:space="0" w:color="auto"/>
                                <w:left w:val="none" w:sz="0" w:space="0" w:color="auto"/>
                                <w:bottom w:val="none" w:sz="0" w:space="0" w:color="auto"/>
                                <w:right w:val="none" w:sz="0" w:space="0" w:color="auto"/>
                              </w:divBdr>
                            </w:div>
                            <w:div w:id="1733384034">
                              <w:marLeft w:val="0"/>
                              <w:marRight w:val="0"/>
                              <w:marTop w:val="0"/>
                              <w:marBottom w:val="0"/>
                              <w:divBdr>
                                <w:top w:val="none" w:sz="0" w:space="0" w:color="auto"/>
                                <w:left w:val="none" w:sz="0" w:space="0" w:color="auto"/>
                                <w:bottom w:val="none" w:sz="0" w:space="0" w:color="auto"/>
                                <w:right w:val="none" w:sz="0" w:space="0" w:color="auto"/>
                              </w:divBdr>
                            </w:div>
                            <w:div w:id="2134398172">
                              <w:marLeft w:val="0"/>
                              <w:marRight w:val="0"/>
                              <w:marTop w:val="0"/>
                              <w:marBottom w:val="0"/>
                              <w:divBdr>
                                <w:top w:val="none" w:sz="0" w:space="0" w:color="auto"/>
                                <w:left w:val="none" w:sz="0" w:space="0" w:color="auto"/>
                                <w:bottom w:val="none" w:sz="0" w:space="0" w:color="auto"/>
                                <w:right w:val="none" w:sz="0" w:space="0" w:color="auto"/>
                              </w:divBdr>
                            </w:div>
                            <w:div w:id="435639346">
                              <w:marLeft w:val="0"/>
                              <w:marRight w:val="0"/>
                              <w:marTop w:val="0"/>
                              <w:marBottom w:val="0"/>
                              <w:divBdr>
                                <w:top w:val="none" w:sz="0" w:space="0" w:color="auto"/>
                                <w:left w:val="none" w:sz="0" w:space="0" w:color="auto"/>
                                <w:bottom w:val="none" w:sz="0" w:space="0" w:color="auto"/>
                                <w:right w:val="none" w:sz="0" w:space="0" w:color="auto"/>
                              </w:divBdr>
                            </w:div>
                            <w:div w:id="517236456">
                              <w:marLeft w:val="0"/>
                              <w:marRight w:val="0"/>
                              <w:marTop w:val="0"/>
                              <w:marBottom w:val="0"/>
                              <w:divBdr>
                                <w:top w:val="none" w:sz="0" w:space="0" w:color="auto"/>
                                <w:left w:val="none" w:sz="0" w:space="0" w:color="auto"/>
                                <w:bottom w:val="none" w:sz="0" w:space="0" w:color="auto"/>
                                <w:right w:val="none" w:sz="0" w:space="0" w:color="auto"/>
                              </w:divBdr>
                            </w:div>
                            <w:div w:id="1865943657">
                              <w:marLeft w:val="0"/>
                              <w:marRight w:val="0"/>
                              <w:marTop w:val="0"/>
                              <w:marBottom w:val="0"/>
                              <w:divBdr>
                                <w:top w:val="none" w:sz="0" w:space="0" w:color="auto"/>
                                <w:left w:val="none" w:sz="0" w:space="0" w:color="auto"/>
                                <w:bottom w:val="none" w:sz="0" w:space="0" w:color="auto"/>
                                <w:right w:val="none" w:sz="0" w:space="0" w:color="auto"/>
                              </w:divBdr>
                            </w:div>
                            <w:div w:id="1992707635">
                              <w:marLeft w:val="0"/>
                              <w:marRight w:val="0"/>
                              <w:marTop w:val="0"/>
                              <w:marBottom w:val="0"/>
                              <w:divBdr>
                                <w:top w:val="none" w:sz="0" w:space="0" w:color="auto"/>
                                <w:left w:val="none" w:sz="0" w:space="0" w:color="auto"/>
                                <w:bottom w:val="none" w:sz="0" w:space="0" w:color="auto"/>
                                <w:right w:val="none" w:sz="0" w:space="0" w:color="auto"/>
                              </w:divBdr>
                            </w:div>
                            <w:div w:id="281886803">
                              <w:marLeft w:val="0"/>
                              <w:marRight w:val="0"/>
                              <w:marTop w:val="0"/>
                              <w:marBottom w:val="0"/>
                              <w:divBdr>
                                <w:top w:val="none" w:sz="0" w:space="0" w:color="auto"/>
                                <w:left w:val="none" w:sz="0" w:space="0" w:color="auto"/>
                                <w:bottom w:val="none" w:sz="0" w:space="0" w:color="auto"/>
                                <w:right w:val="none" w:sz="0" w:space="0" w:color="auto"/>
                              </w:divBdr>
                            </w:div>
                            <w:div w:id="1074595429">
                              <w:marLeft w:val="0"/>
                              <w:marRight w:val="0"/>
                              <w:marTop w:val="0"/>
                              <w:marBottom w:val="0"/>
                              <w:divBdr>
                                <w:top w:val="none" w:sz="0" w:space="0" w:color="auto"/>
                                <w:left w:val="none" w:sz="0" w:space="0" w:color="auto"/>
                                <w:bottom w:val="none" w:sz="0" w:space="0" w:color="auto"/>
                                <w:right w:val="none" w:sz="0" w:space="0" w:color="auto"/>
                              </w:divBdr>
                            </w:div>
                            <w:div w:id="1828203651">
                              <w:marLeft w:val="0"/>
                              <w:marRight w:val="0"/>
                              <w:marTop w:val="0"/>
                              <w:marBottom w:val="0"/>
                              <w:divBdr>
                                <w:top w:val="none" w:sz="0" w:space="0" w:color="auto"/>
                                <w:left w:val="none" w:sz="0" w:space="0" w:color="auto"/>
                                <w:bottom w:val="none" w:sz="0" w:space="0" w:color="auto"/>
                                <w:right w:val="none" w:sz="0" w:space="0" w:color="auto"/>
                              </w:divBdr>
                            </w:div>
                            <w:div w:id="756709006">
                              <w:marLeft w:val="0"/>
                              <w:marRight w:val="0"/>
                              <w:marTop w:val="0"/>
                              <w:marBottom w:val="0"/>
                              <w:divBdr>
                                <w:top w:val="none" w:sz="0" w:space="0" w:color="auto"/>
                                <w:left w:val="none" w:sz="0" w:space="0" w:color="auto"/>
                                <w:bottom w:val="none" w:sz="0" w:space="0" w:color="auto"/>
                                <w:right w:val="none" w:sz="0" w:space="0" w:color="auto"/>
                              </w:divBdr>
                            </w:div>
                            <w:div w:id="1338968073">
                              <w:marLeft w:val="0"/>
                              <w:marRight w:val="0"/>
                              <w:marTop w:val="0"/>
                              <w:marBottom w:val="0"/>
                              <w:divBdr>
                                <w:top w:val="none" w:sz="0" w:space="0" w:color="auto"/>
                                <w:left w:val="none" w:sz="0" w:space="0" w:color="auto"/>
                                <w:bottom w:val="none" w:sz="0" w:space="0" w:color="auto"/>
                                <w:right w:val="none" w:sz="0" w:space="0" w:color="auto"/>
                              </w:divBdr>
                            </w:div>
                            <w:div w:id="1370228433">
                              <w:marLeft w:val="0"/>
                              <w:marRight w:val="0"/>
                              <w:marTop w:val="0"/>
                              <w:marBottom w:val="0"/>
                              <w:divBdr>
                                <w:top w:val="none" w:sz="0" w:space="0" w:color="auto"/>
                                <w:left w:val="none" w:sz="0" w:space="0" w:color="auto"/>
                                <w:bottom w:val="none" w:sz="0" w:space="0" w:color="auto"/>
                                <w:right w:val="none" w:sz="0" w:space="0" w:color="auto"/>
                              </w:divBdr>
                            </w:div>
                            <w:div w:id="143013508">
                              <w:marLeft w:val="0"/>
                              <w:marRight w:val="0"/>
                              <w:marTop w:val="0"/>
                              <w:marBottom w:val="0"/>
                              <w:divBdr>
                                <w:top w:val="none" w:sz="0" w:space="0" w:color="auto"/>
                                <w:left w:val="none" w:sz="0" w:space="0" w:color="auto"/>
                                <w:bottom w:val="none" w:sz="0" w:space="0" w:color="auto"/>
                                <w:right w:val="none" w:sz="0" w:space="0" w:color="auto"/>
                              </w:divBdr>
                            </w:div>
                            <w:div w:id="2135129349">
                              <w:marLeft w:val="0"/>
                              <w:marRight w:val="0"/>
                              <w:marTop w:val="0"/>
                              <w:marBottom w:val="0"/>
                              <w:divBdr>
                                <w:top w:val="none" w:sz="0" w:space="0" w:color="auto"/>
                                <w:left w:val="none" w:sz="0" w:space="0" w:color="auto"/>
                                <w:bottom w:val="none" w:sz="0" w:space="0" w:color="auto"/>
                                <w:right w:val="none" w:sz="0" w:space="0" w:color="auto"/>
                              </w:divBdr>
                            </w:div>
                            <w:div w:id="1726685614">
                              <w:marLeft w:val="0"/>
                              <w:marRight w:val="0"/>
                              <w:marTop w:val="0"/>
                              <w:marBottom w:val="0"/>
                              <w:divBdr>
                                <w:top w:val="none" w:sz="0" w:space="0" w:color="auto"/>
                                <w:left w:val="none" w:sz="0" w:space="0" w:color="auto"/>
                                <w:bottom w:val="none" w:sz="0" w:space="0" w:color="auto"/>
                                <w:right w:val="none" w:sz="0" w:space="0" w:color="auto"/>
                              </w:divBdr>
                            </w:div>
                            <w:div w:id="610742141">
                              <w:marLeft w:val="0"/>
                              <w:marRight w:val="0"/>
                              <w:marTop w:val="0"/>
                              <w:marBottom w:val="0"/>
                              <w:divBdr>
                                <w:top w:val="none" w:sz="0" w:space="0" w:color="auto"/>
                                <w:left w:val="none" w:sz="0" w:space="0" w:color="auto"/>
                                <w:bottom w:val="none" w:sz="0" w:space="0" w:color="auto"/>
                                <w:right w:val="none" w:sz="0" w:space="0" w:color="auto"/>
                              </w:divBdr>
                            </w:div>
                            <w:div w:id="1975139044">
                              <w:marLeft w:val="0"/>
                              <w:marRight w:val="0"/>
                              <w:marTop w:val="0"/>
                              <w:marBottom w:val="0"/>
                              <w:divBdr>
                                <w:top w:val="none" w:sz="0" w:space="0" w:color="auto"/>
                                <w:left w:val="none" w:sz="0" w:space="0" w:color="auto"/>
                                <w:bottom w:val="none" w:sz="0" w:space="0" w:color="auto"/>
                                <w:right w:val="none" w:sz="0" w:space="0" w:color="auto"/>
                              </w:divBdr>
                            </w:div>
                            <w:div w:id="1162891151">
                              <w:marLeft w:val="0"/>
                              <w:marRight w:val="0"/>
                              <w:marTop w:val="0"/>
                              <w:marBottom w:val="0"/>
                              <w:divBdr>
                                <w:top w:val="none" w:sz="0" w:space="0" w:color="auto"/>
                                <w:left w:val="none" w:sz="0" w:space="0" w:color="auto"/>
                                <w:bottom w:val="none" w:sz="0" w:space="0" w:color="auto"/>
                                <w:right w:val="none" w:sz="0" w:space="0" w:color="auto"/>
                              </w:divBdr>
                            </w:div>
                            <w:div w:id="1353413609">
                              <w:marLeft w:val="0"/>
                              <w:marRight w:val="0"/>
                              <w:marTop w:val="0"/>
                              <w:marBottom w:val="0"/>
                              <w:divBdr>
                                <w:top w:val="none" w:sz="0" w:space="0" w:color="auto"/>
                                <w:left w:val="none" w:sz="0" w:space="0" w:color="auto"/>
                                <w:bottom w:val="none" w:sz="0" w:space="0" w:color="auto"/>
                                <w:right w:val="none" w:sz="0" w:space="0" w:color="auto"/>
                              </w:divBdr>
                            </w:div>
                            <w:div w:id="1472554295">
                              <w:marLeft w:val="0"/>
                              <w:marRight w:val="0"/>
                              <w:marTop w:val="0"/>
                              <w:marBottom w:val="0"/>
                              <w:divBdr>
                                <w:top w:val="none" w:sz="0" w:space="0" w:color="auto"/>
                                <w:left w:val="none" w:sz="0" w:space="0" w:color="auto"/>
                                <w:bottom w:val="none" w:sz="0" w:space="0" w:color="auto"/>
                                <w:right w:val="none" w:sz="0" w:space="0" w:color="auto"/>
                              </w:divBdr>
                            </w:div>
                            <w:div w:id="197203441">
                              <w:marLeft w:val="0"/>
                              <w:marRight w:val="0"/>
                              <w:marTop w:val="0"/>
                              <w:marBottom w:val="0"/>
                              <w:divBdr>
                                <w:top w:val="none" w:sz="0" w:space="0" w:color="auto"/>
                                <w:left w:val="none" w:sz="0" w:space="0" w:color="auto"/>
                                <w:bottom w:val="none" w:sz="0" w:space="0" w:color="auto"/>
                                <w:right w:val="none" w:sz="0" w:space="0" w:color="auto"/>
                              </w:divBdr>
                            </w:div>
                            <w:div w:id="1094014465">
                              <w:marLeft w:val="0"/>
                              <w:marRight w:val="0"/>
                              <w:marTop w:val="0"/>
                              <w:marBottom w:val="0"/>
                              <w:divBdr>
                                <w:top w:val="none" w:sz="0" w:space="0" w:color="auto"/>
                                <w:left w:val="none" w:sz="0" w:space="0" w:color="auto"/>
                                <w:bottom w:val="none" w:sz="0" w:space="0" w:color="auto"/>
                                <w:right w:val="none" w:sz="0" w:space="0" w:color="auto"/>
                              </w:divBdr>
                            </w:div>
                            <w:div w:id="2020161197">
                              <w:marLeft w:val="0"/>
                              <w:marRight w:val="0"/>
                              <w:marTop w:val="0"/>
                              <w:marBottom w:val="0"/>
                              <w:divBdr>
                                <w:top w:val="none" w:sz="0" w:space="0" w:color="auto"/>
                                <w:left w:val="none" w:sz="0" w:space="0" w:color="auto"/>
                                <w:bottom w:val="none" w:sz="0" w:space="0" w:color="auto"/>
                                <w:right w:val="none" w:sz="0" w:space="0" w:color="auto"/>
                              </w:divBdr>
                            </w:div>
                            <w:div w:id="784807316">
                              <w:marLeft w:val="0"/>
                              <w:marRight w:val="0"/>
                              <w:marTop w:val="0"/>
                              <w:marBottom w:val="0"/>
                              <w:divBdr>
                                <w:top w:val="none" w:sz="0" w:space="0" w:color="auto"/>
                                <w:left w:val="none" w:sz="0" w:space="0" w:color="auto"/>
                                <w:bottom w:val="none" w:sz="0" w:space="0" w:color="auto"/>
                                <w:right w:val="none" w:sz="0" w:space="0" w:color="auto"/>
                              </w:divBdr>
                            </w:div>
                            <w:div w:id="393236273">
                              <w:marLeft w:val="0"/>
                              <w:marRight w:val="0"/>
                              <w:marTop w:val="0"/>
                              <w:marBottom w:val="0"/>
                              <w:divBdr>
                                <w:top w:val="none" w:sz="0" w:space="0" w:color="auto"/>
                                <w:left w:val="none" w:sz="0" w:space="0" w:color="auto"/>
                                <w:bottom w:val="none" w:sz="0" w:space="0" w:color="auto"/>
                                <w:right w:val="none" w:sz="0" w:space="0" w:color="auto"/>
                              </w:divBdr>
                            </w:div>
                            <w:div w:id="523641232">
                              <w:marLeft w:val="0"/>
                              <w:marRight w:val="0"/>
                              <w:marTop w:val="0"/>
                              <w:marBottom w:val="0"/>
                              <w:divBdr>
                                <w:top w:val="none" w:sz="0" w:space="0" w:color="auto"/>
                                <w:left w:val="none" w:sz="0" w:space="0" w:color="auto"/>
                                <w:bottom w:val="none" w:sz="0" w:space="0" w:color="auto"/>
                                <w:right w:val="none" w:sz="0" w:space="0" w:color="auto"/>
                              </w:divBdr>
                            </w:div>
                            <w:div w:id="795762030">
                              <w:marLeft w:val="0"/>
                              <w:marRight w:val="0"/>
                              <w:marTop w:val="0"/>
                              <w:marBottom w:val="0"/>
                              <w:divBdr>
                                <w:top w:val="none" w:sz="0" w:space="0" w:color="auto"/>
                                <w:left w:val="none" w:sz="0" w:space="0" w:color="auto"/>
                                <w:bottom w:val="none" w:sz="0" w:space="0" w:color="auto"/>
                                <w:right w:val="none" w:sz="0" w:space="0" w:color="auto"/>
                              </w:divBdr>
                            </w:div>
                            <w:div w:id="1863782816">
                              <w:marLeft w:val="0"/>
                              <w:marRight w:val="0"/>
                              <w:marTop w:val="0"/>
                              <w:marBottom w:val="0"/>
                              <w:divBdr>
                                <w:top w:val="none" w:sz="0" w:space="0" w:color="auto"/>
                                <w:left w:val="none" w:sz="0" w:space="0" w:color="auto"/>
                                <w:bottom w:val="none" w:sz="0" w:space="0" w:color="auto"/>
                                <w:right w:val="none" w:sz="0" w:space="0" w:color="auto"/>
                              </w:divBdr>
                            </w:div>
                            <w:div w:id="985741085">
                              <w:marLeft w:val="0"/>
                              <w:marRight w:val="0"/>
                              <w:marTop w:val="0"/>
                              <w:marBottom w:val="0"/>
                              <w:divBdr>
                                <w:top w:val="none" w:sz="0" w:space="0" w:color="auto"/>
                                <w:left w:val="none" w:sz="0" w:space="0" w:color="auto"/>
                                <w:bottom w:val="none" w:sz="0" w:space="0" w:color="auto"/>
                                <w:right w:val="none" w:sz="0" w:space="0" w:color="auto"/>
                              </w:divBdr>
                            </w:div>
                            <w:div w:id="1956014577">
                              <w:marLeft w:val="0"/>
                              <w:marRight w:val="0"/>
                              <w:marTop w:val="0"/>
                              <w:marBottom w:val="0"/>
                              <w:divBdr>
                                <w:top w:val="none" w:sz="0" w:space="0" w:color="auto"/>
                                <w:left w:val="none" w:sz="0" w:space="0" w:color="auto"/>
                                <w:bottom w:val="none" w:sz="0" w:space="0" w:color="auto"/>
                                <w:right w:val="none" w:sz="0" w:space="0" w:color="auto"/>
                              </w:divBdr>
                            </w:div>
                            <w:div w:id="1928462443">
                              <w:marLeft w:val="0"/>
                              <w:marRight w:val="0"/>
                              <w:marTop w:val="0"/>
                              <w:marBottom w:val="0"/>
                              <w:divBdr>
                                <w:top w:val="none" w:sz="0" w:space="0" w:color="auto"/>
                                <w:left w:val="none" w:sz="0" w:space="0" w:color="auto"/>
                                <w:bottom w:val="none" w:sz="0" w:space="0" w:color="auto"/>
                                <w:right w:val="none" w:sz="0" w:space="0" w:color="auto"/>
                              </w:divBdr>
                            </w:div>
                            <w:div w:id="139076508">
                              <w:marLeft w:val="0"/>
                              <w:marRight w:val="0"/>
                              <w:marTop w:val="0"/>
                              <w:marBottom w:val="0"/>
                              <w:divBdr>
                                <w:top w:val="none" w:sz="0" w:space="0" w:color="auto"/>
                                <w:left w:val="none" w:sz="0" w:space="0" w:color="auto"/>
                                <w:bottom w:val="none" w:sz="0" w:space="0" w:color="auto"/>
                                <w:right w:val="none" w:sz="0" w:space="0" w:color="auto"/>
                              </w:divBdr>
                            </w:div>
                            <w:div w:id="444541831">
                              <w:marLeft w:val="0"/>
                              <w:marRight w:val="0"/>
                              <w:marTop w:val="0"/>
                              <w:marBottom w:val="0"/>
                              <w:divBdr>
                                <w:top w:val="none" w:sz="0" w:space="0" w:color="auto"/>
                                <w:left w:val="none" w:sz="0" w:space="0" w:color="auto"/>
                                <w:bottom w:val="none" w:sz="0" w:space="0" w:color="auto"/>
                                <w:right w:val="none" w:sz="0" w:space="0" w:color="auto"/>
                              </w:divBdr>
                            </w:div>
                            <w:div w:id="1831435521">
                              <w:marLeft w:val="0"/>
                              <w:marRight w:val="0"/>
                              <w:marTop w:val="0"/>
                              <w:marBottom w:val="0"/>
                              <w:divBdr>
                                <w:top w:val="none" w:sz="0" w:space="0" w:color="auto"/>
                                <w:left w:val="none" w:sz="0" w:space="0" w:color="auto"/>
                                <w:bottom w:val="none" w:sz="0" w:space="0" w:color="auto"/>
                                <w:right w:val="none" w:sz="0" w:space="0" w:color="auto"/>
                              </w:divBdr>
                            </w:div>
                            <w:div w:id="904335817">
                              <w:marLeft w:val="0"/>
                              <w:marRight w:val="0"/>
                              <w:marTop w:val="0"/>
                              <w:marBottom w:val="0"/>
                              <w:divBdr>
                                <w:top w:val="none" w:sz="0" w:space="0" w:color="auto"/>
                                <w:left w:val="none" w:sz="0" w:space="0" w:color="auto"/>
                                <w:bottom w:val="none" w:sz="0" w:space="0" w:color="auto"/>
                                <w:right w:val="none" w:sz="0" w:space="0" w:color="auto"/>
                              </w:divBdr>
                            </w:div>
                            <w:div w:id="1657997774">
                              <w:marLeft w:val="0"/>
                              <w:marRight w:val="0"/>
                              <w:marTop w:val="0"/>
                              <w:marBottom w:val="0"/>
                              <w:divBdr>
                                <w:top w:val="none" w:sz="0" w:space="0" w:color="auto"/>
                                <w:left w:val="none" w:sz="0" w:space="0" w:color="auto"/>
                                <w:bottom w:val="none" w:sz="0" w:space="0" w:color="auto"/>
                                <w:right w:val="none" w:sz="0" w:space="0" w:color="auto"/>
                              </w:divBdr>
                            </w:div>
                            <w:div w:id="1029725302">
                              <w:marLeft w:val="0"/>
                              <w:marRight w:val="0"/>
                              <w:marTop w:val="0"/>
                              <w:marBottom w:val="0"/>
                              <w:divBdr>
                                <w:top w:val="none" w:sz="0" w:space="0" w:color="auto"/>
                                <w:left w:val="none" w:sz="0" w:space="0" w:color="auto"/>
                                <w:bottom w:val="none" w:sz="0" w:space="0" w:color="auto"/>
                                <w:right w:val="none" w:sz="0" w:space="0" w:color="auto"/>
                              </w:divBdr>
                            </w:div>
                            <w:div w:id="1251700143">
                              <w:marLeft w:val="0"/>
                              <w:marRight w:val="0"/>
                              <w:marTop w:val="0"/>
                              <w:marBottom w:val="0"/>
                              <w:divBdr>
                                <w:top w:val="none" w:sz="0" w:space="0" w:color="auto"/>
                                <w:left w:val="none" w:sz="0" w:space="0" w:color="auto"/>
                                <w:bottom w:val="none" w:sz="0" w:space="0" w:color="auto"/>
                                <w:right w:val="none" w:sz="0" w:space="0" w:color="auto"/>
                              </w:divBdr>
                            </w:div>
                            <w:div w:id="2111048430">
                              <w:marLeft w:val="0"/>
                              <w:marRight w:val="0"/>
                              <w:marTop w:val="0"/>
                              <w:marBottom w:val="0"/>
                              <w:divBdr>
                                <w:top w:val="none" w:sz="0" w:space="0" w:color="auto"/>
                                <w:left w:val="none" w:sz="0" w:space="0" w:color="auto"/>
                                <w:bottom w:val="none" w:sz="0" w:space="0" w:color="auto"/>
                                <w:right w:val="none" w:sz="0" w:space="0" w:color="auto"/>
                              </w:divBdr>
                            </w:div>
                            <w:div w:id="1154878855">
                              <w:marLeft w:val="0"/>
                              <w:marRight w:val="0"/>
                              <w:marTop w:val="0"/>
                              <w:marBottom w:val="0"/>
                              <w:divBdr>
                                <w:top w:val="none" w:sz="0" w:space="0" w:color="auto"/>
                                <w:left w:val="none" w:sz="0" w:space="0" w:color="auto"/>
                                <w:bottom w:val="none" w:sz="0" w:space="0" w:color="auto"/>
                                <w:right w:val="none" w:sz="0" w:space="0" w:color="auto"/>
                              </w:divBdr>
                            </w:div>
                            <w:div w:id="99254034">
                              <w:marLeft w:val="0"/>
                              <w:marRight w:val="0"/>
                              <w:marTop w:val="0"/>
                              <w:marBottom w:val="0"/>
                              <w:divBdr>
                                <w:top w:val="none" w:sz="0" w:space="0" w:color="auto"/>
                                <w:left w:val="none" w:sz="0" w:space="0" w:color="auto"/>
                                <w:bottom w:val="none" w:sz="0" w:space="0" w:color="auto"/>
                                <w:right w:val="none" w:sz="0" w:space="0" w:color="auto"/>
                              </w:divBdr>
                            </w:div>
                            <w:div w:id="295726312">
                              <w:marLeft w:val="0"/>
                              <w:marRight w:val="0"/>
                              <w:marTop w:val="0"/>
                              <w:marBottom w:val="0"/>
                              <w:divBdr>
                                <w:top w:val="none" w:sz="0" w:space="0" w:color="auto"/>
                                <w:left w:val="none" w:sz="0" w:space="0" w:color="auto"/>
                                <w:bottom w:val="none" w:sz="0" w:space="0" w:color="auto"/>
                                <w:right w:val="none" w:sz="0" w:space="0" w:color="auto"/>
                              </w:divBdr>
                            </w:div>
                            <w:div w:id="425270035">
                              <w:marLeft w:val="0"/>
                              <w:marRight w:val="0"/>
                              <w:marTop w:val="0"/>
                              <w:marBottom w:val="0"/>
                              <w:divBdr>
                                <w:top w:val="none" w:sz="0" w:space="0" w:color="auto"/>
                                <w:left w:val="none" w:sz="0" w:space="0" w:color="auto"/>
                                <w:bottom w:val="none" w:sz="0" w:space="0" w:color="auto"/>
                                <w:right w:val="none" w:sz="0" w:space="0" w:color="auto"/>
                              </w:divBdr>
                            </w:div>
                            <w:div w:id="874344908">
                              <w:marLeft w:val="0"/>
                              <w:marRight w:val="0"/>
                              <w:marTop w:val="0"/>
                              <w:marBottom w:val="0"/>
                              <w:divBdr>
                                <w:top w:val="none" w:sz="0" w:space="0" w:color="auto"/>
                                <w:left w:val="none" w:sz="0" w:space="0" w:color="auto"/>
                                <w:bottom w:val="none" w:sz="0" w:space="0" w:color="auto"/>
                                <w:right w:val="none" w:sz="0" w:space="0" w:color="auto"/>
                              </w:divBdr>
                            </w:div>
                            <w:div w:id="1049645466">
                              <w:marLeft w:val="0"/>
                              <w:marRight w:val="0"/>
                              <w:marTop w:val="0"/>
                              <w:marBottom w:val="0"/>
                              <w:divBdr>
                                <w:top w:val="none" w:sz="0" w:space="0" w:color="auto"/>
                                <w:left w:val="none" w:sz="0" w:space="0" w:color="auto"/>
                                <w:bottom w:val="none" w:sz="0" w:space="0" w:color="auto"/>
                                <w:right w:val="none" w:sz="0" w:space="0" w:color="auto"/>
                              </w:divBdr>
                            </w:div>
                            <w:div w:id="804739052">
                              <w:marLeft w:val="0"/>
                              <w:marRight w:val="0"/>
                              <w:marTop w:val="0"/>
                              <w:marBottom w:val="0"/>
                              <w:divBdr>
                                <w:top w:val="none" w:sz="0" w:space="0" w:color="auto"/>
                                <w:left w:val="none" w:sz="0" w:space="0" w:color="auto"/>
                                <w:bottom w:val="none" w:sz="0" w:space="0" w:color="auto"/>
                                <w:right w:val="none" w:sz="0" w:space="0" w:color="auto"/>
                              </w:divBdr>
                            </w:div>
                            <w:div w:id="160629366">
                              <w:marLeft w:val="0"/>
                              <w:marRight w:val="0"/>
                              <w:marTop w:val="0"/>
                              <w:marBottom w:val="0"/>
                              <w:divBdr>
                                <w:top w:val="none" w:sz="0" w:space="0" w:color="auto"/>
                                <w:left w:val="none" w:sz="0" w:space="0" w:color="auto"/>
                                <w:bottom w:val="none" w:sz="0" w:space="0" w:color="auto"/>
                                <w:right w:val="none" w:sz="0" w:space="0" w:color="auto"/>
                              </w:divBdr>
                            </w:div>
                            <w:div w:id="1585450211">
                              <w:marLeft w:val="0"/>
                              <w:marRight w:val="0"/>
                              <w:marTop w:val="0"/>
                              <w:marBottom w:val="0"/>
                              <w:divBdr>
                                <w:top w:val="none" w:sz="0" w:space="0" w:color="auto"/>
                                <w:left w:val="none" w:sz="0" w:space="0" w:color="auto"/>
                                <w:bottom w:val="none" w:sz="0" w:space="0" w:color="auto"/>
                                <w:right w:val="none" w:sz="0" w:space="0" w:color="auto"/>
                              </w:divBdr>
                            </w:div>
                            <w:div w:id="1574855835">
                              <w:marLeft w:val="0"/>
                              <w:marRight w:val="0"/>
                              <w:marTop w:val="0"/>
                              <w:marBottom w:val="0"/>
                              <w:divBdr>
                                <w:top w:val="none" w:sz="0" w:space="0" w:color="auto"/>
                                <w:left w:val="none" w:sz="0" w:space="0" w:color="auto"/>
                                <w:bottom w:val="none" w:sz="0" w:space="0" w:color="auto"/>
                                <w:right w:val="none" w:sz="0" w:space="0" w:color="auto"/>
                              </w:divBdr>
                            </w:div>
                            <w:div w:id="836771692">
                              <w:marLeft w:val="0"/>
                              <w:marRight w:val="0"/>
                              <w:marTop w:val="0"/>
                              <w:marBottom w:val="0"/>
                              <w:divBdr>
                                <w:top w:val="none" w:sz="0" w:space="0" w:color="auto"/>
                                <w:left w:val="none" w:sz="0" w:space="0" w:color="auto"/>
                                <w:bottom w:val="none" w:sz="0" w:space="0" w:color="auto"/>
                                <w:right w:val="none" w:sz="0" w:space="0" w:color="auto"/>
                              </w:divBdr>
                            </w:div>
                            <w:div w:id="212348428">
                              <w:marLeft w:val="0"/>
                              <w:marRight w:val="0"/>
                              <w:marTop w:val="0"/>
                              <w:marBottom w:val="0"/>
                              <w:divBdr>
                                <w:top w:val="none" w:sz="0" w:space="0" w:color="auto"/>
                                <w:left w:val="none" w:sz="0" w:space="0" w:color="auto"/>
                                <w:bottom w:val="none" w:sz="0" w:space="0" w:color="auto"/>
                                <w:right w:val="none" w:sz="0" w:space="0" w:color="auto"/>
                              </w:divBdr>
                            </w:div>
                            <w:div w:id="203714390">
                              <w:marLeft w:val="0"/>
                              <w:marRight w:val="0"/>
                              <w:marTop w:val="0"/>
                              <w:marBottom w:val="0"/>
                              <w:divBdr>
                                <w:top w:val="none" w:sz="0" w:space="0" w:color="auto"/>
                                <w:left w:val="none" w:sz="0" w:space="0" w:color="auto"/>
                                <w:bottom w:val="none" w:sz="0" w:space="0" w:color="auto"/>
                                <w:right w:val="none" w:sz="0" w:space="0" w:color="auto"/>
                              </w:divBdr>
                            </w:div>
                            <w:div w:id="1765346220">
                              <w:marLeft w:val="0"/>
                              <w:marRight w:val="0"/>
                              <w:marTop w:val="0"/>
                              <w:marBottom w:val="0"/>
                              <w:divBdr>
                                <w:top w:val="none" w:sz="0" w:space="0" w:color="auto"/>
                                <w:left w:val="none" w:sz="0" w:space="0" w:color="auto"/>
                                <w:bottom w:val="none" w:sz="0" w:space="0" w:color="auto"/>
                                <w:right w:val="none" w:sz="0" w:space="0" w:color="auto"/>
                              </w:divBdr>
                            </w:div>
                            <w:div w:id="1133906994">
                              <w:marLeft w:val="0"/>
                              <w:marRight w:val="0"/>
                              <w:marTop w:val="0"/>
                              <w:marBottom w:val="0"/>
                              <w:divBdr>
                                <w:top w:val="none" w:sz="0" w:space="0" w:color="auto"/>
                                <w:left w:val="none" w:sz="0" w:space="0" w:color="auto"/>
                                <w:bottom w:val="none" w:sz="0" w:space="0" w:color="auto"/>
                                <w:right w:val="none" w:sz="0" w:space="0" w:color="auto"/>
                              </w:divBdr>
                            </w:div>
                            <w:div w:id="1750930453">
                              <w:marLeft w:val="0"/>
                              <w:marRight w:val="0"/>
                              <w:marTop w:val="0"/>
                              <w:marBottom w:val="0"/>
                              <w:divBdr>
                                <w:top w:val="none" w:sz="0" w:space="0" w:color="auto"/>
                                <w:left w:val="none" w:sz="0" w:space="0" w:color="auto"/>
                                <w:bottom w:val="none" w:sz="0" w:space="0" w:color="auto"/>
                                <w:right w:val="none" w:sz="0" w:space="0" w:color="auto"/>
                              </w:divBdr>
                            </w:div>
                            <w:div w:id="128086993">
                              <w:marLeft w:val="0"/>
                              <w:marRight w:val="0"/>
                              <w:marTop w:val="0"/>
                              <w:marBottom w:val="0"/>
                              <w:divBdr>
                                <w:top w:val="none" w:sz="0" w:space="0" w:color="auto"/>
                                <w:left w:val="none" w:sz="0" w:space="0" w:color="auto"/>
                                <w:bottom w:val="none" w:sz="0" w:space="0" w:color="auto"/>
                                <w:right w:val="none" w:sz="0" w:space="0" w:color="auto"/>
                              </w:divBdr>
                            </w:div>
                            <w:div w:id="919799454">
                              <w:marLeft w:val="0"/>
                              <w:marRight w:val="0"/>
                              <w:marTop w:val="0"/>
                              <w:marBottom w:val="0"/>
                              <w:divBdr>
                                <w:top w:val="none" w:sz="0" w:space="0" w:color="auto"/>
                                <w:left w:val="none" w:sz="0" w:space="0" w:color="auto"/>
                                <w:bottom w:val="none" w:sz="0" w:space="0" w:color="auto"/>
                                <w:right w:val="none" w:sz="0" w:space="0" w:color="auto"/>
                              </w:divBdr>
                            </w:div>
                            <w:div w:id="1746879465">
                              <w:marLeft w:val="0"/>
                              <w:marRight w:val="0"/>
                              <w:marTop w:val="0"/>
                              <w:marBottom w:val="0"/>
                              <w:divBdr>
                                <w:top w:val="none" w:sz="0" w:space="0" w:color="auto"/>
                                <w:left w:val="none" w:sz="0" w:space="0" w:color="auto"/>
                                <w:bottom w:val="none" w:sz="0" w:space="0" w:color="auto"/>
                                <w:right w:val="none" w:sz="0" w:space="0" w:color="auto"/>
                              </w:divBdr>
                            </w:div>
                            <w:div w:id="1559825127">
                              <w:marLeft w:val="0"/>
                              <w:marRight w:val="0"/>
                              <w:marTop w:val="0"/>
                              <w:marBottom w:val="0"/>
                              <w:divBdr>
                                <w:top w:val="none" w:sz="0" w:space="0" w:color="auto"/>
                                <w:left w:val="none" w:sz="0" w:space="0" w:color="auto"/>
                                <w:bottom w:val="none" w:sz="0" w:space="0" w:color="auto"/>
                                <w:right w:val="none" w:sz="0" w:space="0" w:color="auto"/>
                              </w:divBdr>
                            </w:div>
                            <w:div w:id="1288007599">
                              <w:marLeft w:val="0"/>
                              <w:marRight w:val="0"/>
                              <w:marTop w:val="0"/>
                              <w:marBottom w:val="0"/>
                              <w:divBdr>
                                <w:top w:val="none" w:sz="0" w:space="0" w:color="auto"/>
                                <w:left w:val="none" w:sz="0" w:space="0" w:color="auto"/>
                                <w:bottom w:val="none" w:sz="0" w:space="0" w:color="auto"/>
                                <w:right w:val="none" w:sz="0" w:space="0" w:color="auto"/>
                              </w:divBdr>
                            </w:div>
                            <w:div w:id="621882621">
                              <w:marLeft w:val="0"/>
                              <w:marRight w:val="0"/>
                              <w:marTop w:val="0"/>
                              <w:marBottom w:val="0"/>
                              <w:divBdr>
                                <w:top w:val="none" w:sz="0" w:space="0" w:color="auto"/>
                                <w:left w:val="none" w:sz="0" w:space="0" w:color="auto"/>
                                <w:bottom w:val="none" w:sz="0" w:space="0" w:color="auto"/>
                                <w:right w:val="none" w:sz="0" w:space="0" w:color="auto"/>
                              </w:divBdr>
                            </w:div>
                            <w:div w:id="1893730653">
                              <w:marLeft w:val="0"/>
                              <w:marRight w:val="0"/>
                              <w:marTop w:val="0"/>
                              <w:marBottom w:val="0"/>
                              <w:divBdr>
                                <w:top w:val="none" w:sz="0" w:space="0" w:color="auto"/>
                                <w:left w:val="none" w:sz="0" w:space="0" w:color="auto"/>
                                <w:bottom w:val="none" w:sz="0" w:space="0" w:color="auto"/>
                                <w:right w:val="none" w:sz="0" w:space="0" w:color="auto"/>
                              </w:divBdr>
                            </w:div>
                            <w:div w:id="930626610">
                              <w:marLeft w:val="0"/>
                              <w:marRight w:val="0"/>
                              <w:marTop w:val="0"/>
                              <w:marBottom w:val="0"/>
                              <w:divBdr>
                                <w:top w:val="none" w:sz="0" w:space="0" w:color="auto"/>
                                <w:left w:val="none" w:sz="0" w:space="0" w:color="auto"/>
                                <w:bottom w:val="none" w:sz="0" w:space="0" w:color="auto"/>
                                <w:right w:val="none" w:sz="0" w:space="0" w:color="auto"/>
                              </w:divBdr>
                            </w:div>
                            <w:div w:id="1831406910">
                              <w:marLeft w:val="0"/>
                              <w:marRight w:val="0"/>
                              <w:marTop w:val="0"/>
                              <w:marBottom w:val="0"/>
                              <w:divBdr>
                                <w:top w:val="none" w:sz="0" w:space="0" w:color="auto"/>
                                <w:left w:val="none" w:sz="0" w:space="0" w:color="auto"/>
                                <w:bottom w:val="none" w:sz="0" w:space="0" w:color="auto"/>
                                <w:right w:val="none" w:sz="0" w:space="0" w:color="auto"/>
                              </w:divBdr>
                            </w:div>
                            <w:div w:id="567961674">
                              <w:marLeft w:val="0"/>
                              <w:marRight w:val="0"/>
                              <w:marTop w:val="0"/>
                              <w:marBottom w:val="0"/>
                              <w:divBdr>
                                <w:top w:val="none" w:sz="0" w:space="0" w:color="auto"/>
                                <w:left w:val="none" w:sz="0" w:space="0" w:color="auto"/>
                                <w:bottom w:val="none" w:sz="0" w:space="0" w:color="auto"/>
                                <w:right w:val="none" w:sz="0" w:space="0" w:color="auto"/>
                              </w:divBdr>
                            </w:div>
                            <w:div w:id="1940284710">
                              <w:marLeft w:val="0"/>
                              <w:marRight w:val="0"/>
                              <w:marTop w:val="0"/>
                              <w:marBottom w:val="0"/>
                              <w:divBdr>
                                <w:top w:val="none" w:sz="0" w:space="0" w:color="auto"/>
                                <w:left w:val="none" w:sz="0" w:space="0" w:color="auto"/>
                                <w:bottom w:val="none" w:sz="0" w:space="0" w:color="auto"/>
                                <w:right w:val="none" w:sz="0" w:space="0" w:color="auto"/>
                              </w:divBdr>
                            </w:div>
                            <w:div w:id="2062515783">
                              <w:marLeft w:val="0"/>
                              <w:marRight w:val="0"/>
                              <w:marTop w:val="0"/>
                              <w:marBottom w:val="0"/>
                              <w:divBdr>
                                <w:top w:val="none" w:sz="0" w:space="0" w:color="auto"/>
                                <w:left w:val="none" w:sz="0" w:space="0" w:color="auto"/>
                                <w:bottom w:val="none" w:sz="0" w:space="0" w:color="auto"/>
                                <w:right w:val="none" w:sz="0" w:space="0" w:color="auto"/>
                              </w:divBdr>
                            </w:div>
                            <w:div w:id="248468772">
                              <w:marLeft w:val="0"/>
                              <w:marRight w:val="0"/>
                              <w:marTop w:val="0"/>
                              <w:marBottom w:val="0"/>
                              <w:divBdr>
                                <w:top w:val="none" w:sz="0" w:space="0" w:color="auto"/>
                                <w:left w:val="none" w:sz="0" w:space="0" w:color="auto"/>
                                <w:bottom w:val="none" w:sz="0" w:space="0" w:color="auto"/>
                                <w:right w:val="none" w:sz="0" w:space="0" w:color="auto"/>
                              </w:divBdr>
                            </w:div>
                            <w:div w:id="1764185308">
                              <w:marLeft w:val="0"/>
                              <w:marRight w:val="0"/>
                              <w:marTop w:val="0"/>
                              <w:marBottom w:val="0"/>
                              <w:divBdr>
                                <w:top w:val="none" w:sz="0" w:space="0" w:color="auto"/>
                                <w:left w:val="none" w:sz="0" w:space="0" w:color="auto"/>
                                <w:bottom w:val="none" w:sz="0" w:space="0" w:color="auto"/>
                                <w:right w:val="none" w:sz="0" w:space="0" w:color="auto"/>
                              </w:divBdr>
                            </w:div>
                            <w:div w:id="266472451">
                              <w:marLeft w:val="0"/>
                              <w:marRight w:val="0"/>
                              <w:marTop w:val="0"/>
                              <w:marBottom w:val="0"/>
                              <w:divBdr>
                                <w:top w:val="none" w:sz="0" w:space="0" w:color="auto"/>
                                <w:left w:val="none" w:sz="0" w:space="0" w:color="auto"/>
                                <w:bottom w:val="none" w:sz="0" w:space="0" w:color="auto"/>
                                <w:right w:val="none" w:sz="0" w:space="0" w:color="auto"/>
                              </w:divBdr>
                            </w:div>
                            <w:div w:id="1610813127">
                              <w:marLeft w:val="0"/>
                              <w:marRight w:val="0"/>
                              <w:marTop w:val="0"/>
                              <w:marBottom w:val="0"/>
                              <w:divBdr>
                                <w:top w:val="none" w:sz="0" w:space="0" w:color="auto"/>
                                <w:left w:val="none" w:sz="0" w:space="0" w:color="auto"/>
                                <w:bottom w:val="none" w:sz="0" w:space="0" w:color="auto"/>
                                <w:right w:val="none" w:sz="0" w:space="0" w:color="auto"/>
                              </w:divBdr>
                            </w:div>
                            <w:div w:id="1737237581">
                              <w:marLeft w:val="0"/>
                              <w:marRight w:val="0"/>
                              <w:marTop w:val="0"/>
                              <w:marBottom w:val="0"/>
                              <w:divBdr>
                                <w:top w:val="none" w:sz="0" w:space="0" w:color="auto"/>
                                <w:left w:val="none" w:sz="0" w:space="0" w:color="auto"/>
                                <w:bottom w:val="none" w:sz="0" w:space="0" w:color="auto"/>
                                <w:right w:val="none" w:sz="0" w:space="0" w:color="auto"/>
                              </w:divBdr>
                            </w:div>
                            <w:div w:id="685323335">
                              <w:marLeft w:val="0"/>
                              <w:marRight w:val="0"/>
                              <w:marTop w:val="0"/>
                              <w:marBottom w:val="0"/>
                              <w:divBdr>
                                <w:top w:val="none" w:sz="0" w:space="0" w:color="auto"/>
                                <w:left w:val="none" w:sz="0" w:space="0" w:color="auto"/>
                                <w:bottom w:val="none" w:sz="0" w:space="0" w:color="auto"/>
                                <w:right w:val="none" w:sz="0" w:space="0" w:color="auto"/>
                              </w:divBdr>
                            </w:div>
                            <w:div w:id="280042345">
                              <w:marLeft w:val="0"/>
                              <w:marRight w:val="0"/>
                              <w:marTop w:val="0"/>
                              <w:marBottom w:val="0"/>
                              <w:divBdr>
                                <w:top w:val="none" w:sz="0" w:space="0" w:color="auto"/>
                                <w:left w:val="none" w:sz="0" w:space="0" w:color="auto"/>
                                <w:bottom w:val="none" w:sz="0" w:space="0" w:color="auto"/>
                                <w:right w:val="none" w:sz="0" w:space="0" w:color="auto"/>
                              </w:divBdr>
                            </w:div>
                            <w:div w:id="187649251">
                              <w:marLeft w:val="0"/>
                              <w:marRight w:val="0"/>
                              <w:marTop w:val="0"/>
                              <w:marBottom w:val="0"/>
                              <w:divBdr>
                                <w:top w:val="none" w:sz="0" w:space="0" w:color="auto"/>
                                <w:left w:val="none" w:sz="0" w:space="0" w:color="auto"/>
                                <w:bottom w:val="none" w:sz="0" w:space="0" w:color="auto"/>
                                <w:right w:val="none" w:sz="0" w:space="0" w:color="auto"/>
                              </w:divBdr>
                            </w:div>
                            <w:div w:id="809636856">
                              <w:marLeft w:val="0"/>
                              <w:marRight w:val="0"/>
                              <w:marTop w:val="0"/>
                              <w:marBottom w:val="0"/>
                              <w:divBdr>
                                <w:top w:val="none" w:sz="0" w:space="0" w:color="auto"/>
                                <w:left w:val="none" w:sz="0" w:space="0" w:color="auto"/>
                                <w:bottom w:val="none" w:sz="0" w:space="0" w:color="auto"/>
                                <w:right w:val="none" w:sz="0" w:space="0" w:color="auto"/>
                              </w:divBdr>
                            </w:div>
                            <w:div w:id="511726973">
                              <w:marLeft w:val="0"/>
                              <w:marRight w:val="0"/>
                              <w:marTop w:val="0"/>
                              <w:marBottom w:val="0"/>
                              <w:divBdr>
                                <w:top w:val="none" w:sz="0" w:space="0" w:color="auto"/>
                                <w:left w:val="none" w:sz="0" w:space="0" w:color="auto"/>
                                <w:bottom w:val="none" w:sz="0" w:space="0" w:color="auto"/>
                                <w:right w:val="none" w:sz="0" w:space="0" w:color="auto"/>
                              </w:divBdr>
                            </w:div>
                            <w:div w:id="887110427">
                              <w:marLeft w:val="0"/>
                              <w:marRight w:val="0"/>
                              <w:marTop w:val="0"/>
                              <w:marBottom w:val="0"/>
                              <w:divBdr>
                                <w:top w:val="none" w:sz="0" w:space="0" w:color="auto"/>
                                <w:left w:val="none" w:sz="0" w:space="0" w:color="auto"/>
                                <w:bottom w:val="none" w:sz="0" w:space="0" w:color="auto"/>
                                <w:right w:val="none" w:sz="0" w:space="0" w:color="auto"/>
                              </w:divBdr>
                            </w:div>
                            <w:div w:id="480317722">
                              <w:marLeft w:val="0"/>
                              <w:marRight w:val="0"/>
                              <w:marTop w:val="0"/>
                              <w:marBottom w:val="0"/>
                              <w:divBdr>
                                <w:top w:val="none" w:sz="0" w:space="0" w:color="auto"/>
                                <w:left w:val="none" w:sz="0" w:space="0" w:color="auto"/>
                                <w:bottom w:val="none" w:sz="0" w:space="0" w:color="auto"/>
                                <w:right w:val="none" w:sz="0" w:space="0" w:color="auto"/>
                              </w:divBdr>
                            </w:div>
                            <w:div w:id="260138905">
                              <w:marLeft w:val="0"/>
                              <w:marRight w:val="0"/>
                              <w:marTop w:val="0"/>
                              <w:marBottom w:val="0"/>
                              <w:divBdr>
                                <w:top w:val="none" w:sz="0" w:space="0" w:color="auto"/>
                                <w:left w:val="none" w:sz="0" w:space="0" w:color="auto"/>
                                <w:bottom w:val="none" w:sz="0" w:space="0" w:color="auto"/>
                                <w:right w:val="none" w:sz="0" w:space="0" w:color="auto"/>
                              </w:divBdr>
                            </w:div>
                            <w:div w:id="1920097175">
                              <w:marLeft w:val="0"/>
                              <w:marRight w:val="0"/>
                              <w:marTop w:val="0"/>
                              <w:marBottom w:val="0"/>
                              <w:divBdr>
                                <w:top w:val="none" w:sz="0" w:space="0" w:color="auto"/>
                                <w:left w:val="none" w:sz="0" w:space="0" w:color="auto"/>
                                <w:bottom w:val="none" w:sz="0" w:space="0" w:color="auto"/>
                                <w:right w:val="none" w:sz="0" w:space="0" w:color="auto"/>
                              </w:divBdr>
                            </w:div>
                            <w:div w:id="1585143123">
                              <w:marLeft w:val="0"/>
                              <w:marRight w:val="0"/>
                              <w:marTop w:val="0"/>
                              <w:marBottom w:val="0"/>
                              <w:divBdr>
                                <w:top w:val="none" w:sz="0" w:space="0" w:color="auto"/>
                                <w:left w:val="none" w:sz="0" w:space="0" w:color="auto"/>
                                <w:bottom w:val="none" w:sz="0" w:space="0" w:color="auto"/>
                                <w:right w:val="none" w:sz="0" w:space="0" w:color="auto"/>
                              </w:divBdr>
                            </w:div>
                            <w:div w:id="1637372136">
                              <w:marLeft w:val="0"/>
                              <w:marRight w:val="0"/>
                              <w:marTop w:val="0"/>
                              <w:marBottom w:val="0"/>
                              <w:divBdr>
                                <w:top w:val="none" w:sz="0" w:space="0" w:color="auto"/>
                                <w:left w:val="none" w:sz="0" w:space="0" w:color="auto"/>
                                <w:bottom w:val="none" w:sz="0" w:space="0" w:color="auto"/>
                                <w:right w:val="none" w:sz="0" w:space="0" w:color="auto"/>
                              </w:divBdr>
                            </w:div>
                            <w:div w:id="1975714796">
                              <w:marLeft w:val="0"/>
                              <w:marRight w:val="0"/>
                              <w:marTop w:val="0"/>
                              <w:marBottom w:val="0"/>
                              <w:divBdr>
                                <w:top w:val="none" w:sz="0" w:space="0" w:color="auto"/>
                                <w:left w:val="none" w:sz="0" w:space="0" w:color="auto"/>
                                <w:bottom w:val="none" w:sz="0" w:space="0" w:color="auto"/>
                                <w:right w:val="none" w:sz="0" w:space="0" w:color="auto"/>
                              </w:divBdr>
                            </w:div>
                            <w:div w:id="109445391">
                              <w:marLeft w:val="0"/>
                              <w:marRight w:val="0"/>
                              <w:marTop w:val="0"/>
                              <w:marBottom w:val="0"/>
                              <w:divBdr>
                                <w:top w:val="none" w:sz="0" w:space="0" w:color="auto"/>
                                <w:left w:val="none" w:sz="0" w:space="0" w:color="auto"/>
                                <w:bottom w:val="none" w:sz="0" w:space="0" w:color="auto"/>
                                <w:right w:val="none" w:sz="0" w:space="0" w:color="auto"/>
                              </w:divBdr>
                            </w:div>
                            <w:div w:id="518198920">
                              <w:marLeft w:val="0"/>
                              <w:marRight w:val="0"/>
                              <w:marTop w:val="0"/>
                              <w:marBottom w:val="0"/>
                              <w:divBdr>
                                <w:top w:val="none" w:sz="0" w:space="0" w:color="auto"/>
                                <w:left w:val="none" w:sz="0" w:space="0" w:color="auto"/>
                                <w:bottom w:val="none" w:sz="0" w:space="0" w:color="auto"/>
                                <w:right w:val="none" w:sz="0" w:space="0" w:color="auto"/>
                              </w:divBdr>
                            </w:div>
                            <w:div w:id="2114783958">
                              <w:marLeft w:val="0"/>
                              <w:marRight w:val="0"/>
                              <w:marTop w:val="0"/>
                              <w:marBottom w:val="0"/>
                              <w:divBdr>
                                <w:top w:val="none" w:sz="0" w:space="0" w:color="auto"/>
                                <w:left w:val="none" w:sz="0" w:space="0" w:color="auto"/>
                                <w:bottom w:val="none" w:sz="0" w:space="0" w:color="auto"/>
                                <w:right w:val="none" w:sz="0" w:space="0" w:color="auto"/>
                              </w:divBdr>
                            </w:div>
                            <w:div w:id="1342703800">
                              <w:marLeft w:val="0"/>
                              <w:marRight w:val="0"/>
                              <w:marTop w:val="0"/>
                              <w:marBottom w:val="0"/>
                              <w:divBdr>
                                <w:top w:val="none" w:sz="0" w:space="0" w:color="auto"/>
                                <w:left w:val="none" w:sz="0" w:space="0" w:color="auto"/>
                                <w:bottom w:val="none" w:sz="0" w:space="0" w:color="auto"/>
                                <w:right w:val="none" w:sz="0" w:space="0" w:color="auto"/>
                              </w:divBdr>
                            </w:div>
                            <w:div w:id="398485812">
                              <w:marLeft w:val="0"/>
                              <w:marRight w:val="0"/>
                              <w:marTop w:val="0"/>
                              <w:marBottom w:val="0"/>
                              <w:divBdr>
                                <w:top w:val="none" w:sz="0" w:space="0" w:color="auto"/>
                                <w:left w:val="none" w:sz="0" w:space="0" w:color="auto"/>
                                <w:bottom w:val="none" w:sz="0" w:space="0" w:color="auto"/>
                                <w:right w:val="none" w:sz="0" w:space="0" w:color="auto"/>
                              </w:divBdr>
                            </w:div>
                            <w:div w:id="165824858">
                              <w:marLeft w:val="0"/>
                              <w:marRight w:val="0"/>
                              <w:marTop w:val="0"/>
                              <w:marBottom w:val="0"/>
                              <w:divBdr>
                                <w:top w:val="none" w:sz="0" w:space="0" w:color="auto"/>
                                <w:left w:val="none" w:sz="0" w:space="0" w:color="auto"/>
                                <w:bottom w:val="none" w:sz="0" w:space="0" w:color="auto"/>
                                <w:right w:val="none" w:sz="0" w:space="0" w:color="auto"/>
                              </w:divBdr>
                            </w:div>
                            <w:div w:id="388118306">
                              <w:marLeft w:val="0"/>
                              <w:marRight w:val="0"/>
                              <w:marTop w:val="0"/>
                              <w:marBottom w:val="0"/>
                              <w:divBdr>
                                <w:top w:val="none" w:sz="0" w:space="0" w:color="auto"/>
                                <w:left w:val="none" w:sz="0" w:space="0" w:color="auto"/>
                                <w:bottom w:val="none" w:sz="0" w:space="0" w:color="auto"/>
                                <w:right w:val="none" w:sz="0" w:space="0" w:color="auto"/>
                              </w:divBdr>
                            </w:div>
                            <w:div w:id="640572744">
                              <w:marLeft w:val="0"/>
                              <w:marRight w:val="0"/>
                              <w:marTop w:val="0"/>
                              <w:marBottom w:val="0"/>
                              <w:divBdr>
                                <w:top w:val="none" w:sz="0" w:space="0" w:color="auto"/>
                                <w:left w:val="none" w:sz="0" w:space="0" w:color="auto"/>
                                <w:bottom w:val="none" w:sz="0" w:space="0" w:color="auto"/>
                                <w:right w:val="none" w:sz="0" w:space="0" w:color="auto"/>
                              </w:divBdr>
                            </w:div>
                            <w:div w:id="1183668922">
                              <w:marLeft w:val="0"/>
                              <w:marRight w:val="0"/>
                              <w:marTop w:val="0"/>
                              <w:marBottom w:val="0"/>
                              <w:divBdr>
                                <w:top w:val="none" w:sz="0" w:space="0" w:color="auto"/>
                                <w:left w:val="none" w:sz="0" w:space="0" w:color="auto"/>
                                <w:bottom w:val="none" w:sz="0" w:space="0" w:color="auto"/>
                                <w:right w:val="none" w:sz="0" w:space="0" w:color="auto"/>
                              </w:divBdr>
                            </w:div>
                            <w:div w:id="928850672">
                              <w:marLeft w:val="0"/>
                              <w:marRight w:val="0"/>
                              <w:marTop w:val="0"/>
                              <w:marBottom w:val="0"/>
                              <w:divBdr>
                                <w:top w:val="none" w:sz="0" w:space="0" w:color="auto"/>
                                <w:left w:val="none" w:sz="0" w:space="0" w:color="auto"/>
                                <w:bottom w:val="none" w:sz="0" w:space="0" w:color="auto"/>
                                <w:right w:val="none" w:sz="0" w:space="0" w:color="auto"/>
                              </w:divBdr>
                            </w:div>
                            <w:div w:id="1697803350">
                              <w:marLeft w:val="0"/>
                              <w:marRight w:val="0"/>
                              <w:marTop w:val="0"/>
                              <w:marBottom w:val="0"/>
                              <w:divBdr>
                                <w:top w:val="none" w:sz="0" w:space="0" w:color="auto"/>
                                <w:left w:val="none" w:sz="0" w:space="0" w:color="auto"/>
                                <w:bottom w:val="none" w:sz="0" w:space="0" w:color="auto"/>
                                <w:right w:val="none" w:sz="0" w:space="0" w:color="auto"/>
                              </w:divBdr>
                            </w:div>
                            <w:div w:id="1491019282">
                              <w:marLeft w:val="0"/>
                              <w:marRight w:val="0"/>
                              <w:marTop w:val="0"/>
                              <w:marBottom w:val="0"/>
                              <w:divBdr>
                                <w:top w:val="none" w:sz="0" w:space="0" w:color="auto"/>
                                <w:left w:val="none" w:sz="0" w:space="0" w:color="auto"/>
                                <w:bottom w:val="none" w:sz="0" w:space="0" w:color="auto"/>
                                <w:right w:val="none" w:sz="0" w:space="0" w:color="auto"/>
                              </w:divBdr>
                            </w:div>
                            <w:div w:id="605619357">
                              <w:marLeft w:val="0"/>
                              <w:marRight w:val="0"/>
                              <w:marTop w:val="0"/>
                              <w:marBottom w:val="0"/>
                              <w:divBdr>
                                <w:top w:val="none" w:sz="0" w:space="0" w:color="auto"/>
                                <w:left w:val="none" w:sz="0" w:space="0" w:color="auto"/>
                                <w:bottom w:val="none" w:sz="0" w:space="0" w:color="auto"/>
                                <w:right w:val="none" w:sz="0" w:space="0" w:color="auto"/>
                              </w:divBdr>
                            </w:div>
                            <w:div w:id="376122193">
                              <w:marLeft w:val="0"/>
                              <w:marRight w:val="0"/>
                              <w:marTop w:val="0"/>
                              <w:marBottom w:val="0"/>
                              <w:divBdr>
                                <w:top w:val="none" w:sz="0" w:space="0" w:color="auto"/>
                                <w:left w:val="none" w:sz="0" w:space="0" w:color="auto"/>
                                <w:bottom w:val="none" w:sz="0" w:space="0" w:color="auto"/>
                                <w:right w:val="none" w:sz="0" w:space="0" w:color="auto"/>
                              </w:divBdr>
                            </w:div>
                            <w:div w:id="1475295849">
                              <w:marLeft w:val="0"/>
                              <w:marRight w:val="0"/>
                              <w:marTop w:val="0"/>
                              <w:marBottom w:val="0"/>
                              <w:divBdr>
                                <w:top w:val="none" w:sz="0" w:space="0" w:color="auto"/>
                                <w:left w:val="none" w:sz="0" w:space="0" w:color="auto"/>
                                <w:bottom w:val="none" w:sz="0" w:space="0" w:color="auto"/>
                                <w:right w:val="none" w:sz="0" w:space="0" w:color="auto"/>
                              </w:divBdr>
                            </w:div>
                            <w:div w:id="1511680892">
                              <w:marLeft w:val="0"/>
                              <w:marRight w:val="0"/>
                              <w:marTop w:val="0"/>
                              <w:marBottom w:val="0"/>
                              <w:divBdr>
                                <w:top w:val="none" w:sz="0" w:space="0" w:color="auto"/>
                                <w:left w:val="none" w:sz="0" w:space="0" w:color="auto"/>
                                <w:bottom w:val="none" w:sz="0" w:space="0" w:color="auto"/>
                                <w:right w:val="none" w:sz="0" w:space="0" w:color="auto"/>
                              </w:divBdr>
                            </w:div>
                            <w:div w:id="362560108">
                              <w:marLeft w:val="0"/>
                              <w:marRight w:val="0"/>
                              <w:marTop w:val="0"/>
                              <w:marBottom w:val="0"/>
                              <w:divBdr>
                                <w:top w:val="none" w:sz="0" w:space="0" w:color="auto"/>
                                <w:left w:val="none" w:sz="0" w:space="0" w:color="auto"/>
                                <w:bottom w:val="none" w:sz="0" w:space="0" w:color="auto"/>
                                <w:right w:val="none" w:sz="0" w:space="0" w:color="auto"/>
                              </w:divBdr>
                            </w:div>
                            <w:div w:id="1334645622">
                              <w:marLeft w:val="0"/>
                              <w:marRight w:val="0"/>
                              <w:marTop w:val="0"/>
                              <w:marBottom w:val="0"/>
                              <w:divBdr>
                                <w:top w:val="none" w:sz="0" w:space="0" w:color="auto"/>
                                <w:left w:val="none" w:sz="0" w:space="0" w:color="auto"/>
                                <w:bottom w:val="none" w:sz="0" w:space="0" w:color="auto"/>
                                <w:right w:val="none" w:sz="0" w:space="0" w:color="auto"/>
                              </w:divBdr>
                            </w:div>
                            <w:div w:id="727068728">
                              <w:marLeft w:val="0"/>
                              <w:marRight w:val="0"/>
                              <w:marTop w:val="0"/>
                              <w:marBottom w:val="0"/>
                              <w:divBdr>
                                <w:top w:val="none" w:sz="0" w:space="0" w:color="auto"/>
                                <w:left w:val="none" w:sz="0" w:space="0" w:color="auto"/>
                                <w:bottom w:val="none" w:sz="0" w:space="0" w:color="auto"/>
                                <w:right w:val="none" w:sz="0" w:space="0" w:color="auto"/>
                              </w:divBdr>
                            </w:div>
                            <w:div w:id="1922711595">
                              <w:marLeft w:val="0"/>
                              <w:marRight w:val="0"/>
                              <w:marTop w:val="0"/>
                              <w:marBottom w:val="0"/>
                              <w:divBdr>
                                <w:top w:val="none" w:sz="0" w:space="0" w:color="auto"/>
                                <w:left w:val="none" w:sz="0" w:space="0" w:color="auto"/>
                                <w:bottom w:val="none" w:sz="0" w:space="0" w:color="auto"/>
                                <w:right w:val="none" w:sz="0" w:space="0" w:color="auto"/>
                              </w:divBdr>
                            </w:div>
                            <w:div w:id="1565142559">
                              <w:marLeft w:val="0"/>
                              <w:marRight w:val="0"/>
                              <w:marTop w:val="0"/>
                              <w:marBottom w:val="0"/>
                              <w:divBdr>
                                <w:top w:val="none" w:sz="0" w:space="0" w:color="auto"/>
                                <w:left w:val="none" w:sz="0" w:space="0" w:color="auto"/>
                                <w:bottom w:val="none" w:sz="0" w:space="0" w:color="auto"/>
                                <w:right w:val="none" w:sz="0" w:space="0" w:color="auto"/>
                              </w:divBdr>
                            </w:div>
                            <w:div w:id="2098018712">
                              <w:marLeft w:val="0"/>
                              <w:marRight w:val="0"/>
                              <w:marTop w:val="0"/>
                              <w:marBottom w:val="0"/>
                              <w:divBdr>
                                <w:top w:val="none" w:sz="0" w:space="0" w:color="auto"/>
                                <w:left w:val="none" w:sz="0" w:space="0" w:color="auto"/>
                                <w:bottom w:val="none" w:sz="0" w:space="0" w:color="auto"/>
                                <w:right w:val="none" w:sz="0" w:space="0" w:color="auto"/>
                              </w:divBdr>
                            </w:div>
                            <w:div w:id="560677804">
                              <w:marLeft w:val="0"/>
                              <w:marRight w:val="0"/>
                              <w:marTop w:val="0"/>
                              <w:marBottom w:val="0"/>
                              <w:divBdr>
                                <w:top w:val="none" w:sz="0" w:space="0" w:color="auto"/>
                                <w:left w:val="none" w:sz="0" w:space="0" w:color="auto"/>
                                <w:bottom w:val="none" w:sz="0" w:space="0" w:color="auto"/>
                                <w:right w:val="none" w:sz="0" w:space="0" w:color="auto"/>
                              </w:divBdr>
                            </w:div>
                            <w:div w:id="1214652919">
                              <w:marLeft w:val="0"/>
                              <w:marRight w:val="0"/>
                              <w:marTop w:val="0"/>
                              <w:marBottom w:val="0"/>
                              <w:divBdr>
                                <w:top w:val="none" w:sz="0" w:space="0" w:color="auto"/>
                                <w:left w:val="none" w:sz="0" w:space="0" w:color="auto"/>
                                <w:bottom w:val="none" w:sz="0" w:space="0" w:color="auto"/>
                                <w:right w:val="none" w:sz="0" w:space="0" w:color="auto"/>
                              </w:divBdr>
                            </w:div>
                            <w:div w:id="216668861">
                              <w:marLeft w:val="0"/>
                              <w:marRight w:val="0"/>
                              <w:marTop w:val="0"/>
                              <w:marBottom w:val="0"/>
                              <w:divBdr>
                                <w:top w:val="none" w:sz="0" w:space="0" w:color="auto"/>
                                <w:left w:val="none" w:sz="0" w:space="0" w:color="auto"/>
                                <w:bottom w:val="none" w:sz="0" w:space="0" w:color="auto"/>
                                <w:right w:val="none" w:sz="0" w:space="0" w:color="auto"/>
                              </w:divBdr>
                            </w:div>
                            <w:div w:id="1548184419">
                              <w:marLeft w:val="0"/>
                              <w:marRight w:val="0"/>
                              <w:marTop w:val="0"/>
                              <w:marBottom w:val="0"/>
                              <w:divBdr>
                                <w:top w:val="none" w:sz="0" w:space="0" w:color="auto"/>
                                <w:left w:val="none" w:sz="0" w:space="0" w:color="auto"/>
                                <w:bottom w:val="none" w:sz="0" w:space="0" w:color="auto"/>
                                <w:right w:val="none" w:sz="0" w:space="0" w:color="auto"/>
                              </w:divBdr>
                            </w:div>
                            <w:div w:id="1734233780">
                              <w:marLeft w:val="0"/>
                              <w:marRight w:val="0"/>
                              <w:marTop w:val="0"/>
                              <w:marBottom w:val="0"/>
                              <w:divBdr>
                                <w:top w:val="none" w:sz="0" w:space="0" w:color="auto"/>
                                <w:left w:val="none" w:sz="0" w:space="0" w:color="auto"/>
                                <w:bottom w:val="none" w:sz="0" w:space="0" w:color="auto"/>
                                <w:right w:val="none" w:sz="0" w:space="0" w:color="auto"/>
                              </w:divBdr>
                            </w:div>
                            <w:div w:id="1683360667">
                              <w:marLeft w:val="0"/>
                              <w:marRight w:val="0"/>
                              <w:marTop w:val="0"/>
                              <w:marBottom w:val="0"/>
                              <w:divBdr>
                                <w:top w:val="none" w:sz="0" w:space="0" w:color="auto"/>
                                <w:left w:val="none" w:sz="0" w:space="0" w:color="auto"/>
                                <w:bottom w:val="none" w:sz="0" w:space="0" w:color="auto"/>
                                <w:right w:val="none" w:sz="0" w:space="0" w:color="auto"/>
                              </w:divBdr>
                            </w:div>
                            <w:div w:id="1022778343">
                              <w:marLeft w:val="0"/>
                              <w:marRight w:val="0"/>
                              <w:marTop w:val="0"/>
                              <w:marBottom w:val="0"/>
                              <w:divBdr>
                                <w:top w:val="none" w:sz="0" w:space="0" w:color="auto"/>
                                <w:left w:val="none" w:sz="0" w:space="0" w:color="auto"/>
                                <w:bottom w:val="none" w:sz="0" w:space="0" w:color="auto"/>
                                <w:right w:val="none" w:sz="0" w:space="0" w:color="auto"/>
                              </w:divBdr>
                            </w:div>
                            <w:div w:id="1621301982">
                              <w:marLeft w:val="0"/>
                              <w:marRight w:val="0"/>
                              <w:marTop w:val="0"/>
                              <w:marBottom w:val="0"/>
                              <w:divBdr>
                                <w:top w:val="none" w:sz="0" w:space="0" w:color="auto"/>
                                <w:left w:val="none" w:sz="0" w:space="0" w:color="auto"/>
                                <w:bottom w:val="none" w:sz="0" w:space="0" w:color="auto"/>
                                <w:right w:val="none" w:sz="0" w:space="0" w:color="auto"/>
                              </w:divBdr>
                            </w:div>
                            <w:div w:id="1242519025">
                              <w:marLeft w:val="0"/>
                              <w:marRight w:val="0"/>
                              <w:marTop w:val="0"/>
                              <w:marBottom w:val="0"/>
                              <w:divBdr>
                                <w:top w:val="none" w:sz="0" w:space="0" w:color="auto"/>
                                <w:left w:val="none" w:sz="0" w:space="0" w:color="auto"/>
                                <w:bottom w:val="none" w:sz="0" w:space="0" w:color="auto"/>
                                <w:right w:val="none" w:sz="0" w:space="0" w:color="auto"/>
                              </w:divBdr>
                            </w:div>
                            <w:div w:id="680545224">
                              <w:marLeft w:val="0"/>
                              <w:marRight w:val="0"/>
                              <w:marTop w:val="0"/>
                              <w:marBottom w:val="0"/>
                              <w:divBdr>
                                <w:top w:val="none" w:sz="0" w:space="0" w:color="auto"/>
                                <w:left w:val="none" w:sz="0" w:space="0" w:color="auto"/>
                                <w:bottom w:val="none" w:sz="0" w:space="0" w:color="auto"/>
                                <w:right w:val="none" w:sz="0" w:space="0" w:color="auto"/>
                              </w:divBdr>
                            </w:div>
                            <w:div w:id="1231307497">
                              <w:marLeft w:val="0"/>
                              <w:marRight w:val="0"/>
                              <w:marTop w:val="0"/>
                              <w:marBottom w:val="0"/>
                              <w:divBdr>
                                <w:top w:val="none" w:sz="0" w:space="0" w:color="auto"/>
                                <w:left w:val="none" w:sz="0" w:space="0" w:color="auto"/>
                                <w:bottom w:val="none" w:sz="0" w:space="0" w:color="auto"/>
                                <w:right w:val="none" w:sz="0" w:space="0" w:color="auto"/>
                              </w:divBdr>
                            </w:div>
                            <w:div w:id="1983460976">
                              <w:marLeft w:val="0"/>
                              <w:marRight w:val="0"/>
                              <w:marTop w:val="0"/>
                              <w:marBottom w:val="0"/>
                              <w:divBdr>
                                <w:top w:val="none" w:sz="0" w:space="0" w:color="auto"/>
                                <w:left w:val="none" w:sz="0" w:space="0" w:color="auto"/>
                                <w:bottom w:val="none" w:sz="0" w:space="0" w:color="auto"/>
                                <w:right w:val="none" w:sz="0" w:space="0" w:color="auto"/>
                              </w:divBdr>
                            </w:div>
                            <w:div w:id="26805392">
                              <w:marLeft w:val="0"/>
                              <w:marRight w:val="0"/>
                              <w:marTop w:val="0"/>
                              <w:marBottom w:val="0"/>
                              <w:divBdr>
                                <w:top w:val="none" w:sz="0" w:space="0" w:color="auto"/>
                                <w:left w:val="none" w:sz="0" w:space="0" w:color="auto"/>
                                <w:bottom w:val="none" w:sz="0" w:space="0" w:color="auto"/>
                                <w:right w:val="none" w:sz="0" w:space="0" w:color="auto"/>
                              </w:divBdr>
                            </w:div>
                            <w:div w:id="18774706">
                              <w:marLeft w:val="0"/>
                              <w:marRight w:val="0"/>
                              <w:marTop w:val="0"/>
                              <w:marBottom w:val="0"/>
                              <w:divBdr>
                                <w:top w:val="none" w:sz="0" w:space="0" w:color="auto"/>
                                <w:left w:val="none" w:sz="0" w:space="0" w:color="auto"/>
                                <w:bottom w:val="none" w:sz="0" w:space="0" w:color="auto"/>
                                <w:right w:val="none" w:sz="0" w:space="0" w:color="auto"/>
                              </w:divBdr>
                            </w:div>
                            <w:div w:id="939877345">
                              <w:marLeft w:val="0"/>
                              <w:marRight w:val="0"/>
                              <w:marTop w:val="0"/>
                              <w:marBottom w:val="0"/>
                              <w:divBdr>
                                <w:top w:val="none" w:sz="0" w:space="0" w:color="auto"/>
                                <w:left w:val="none" w:sz="0" w:space="0" w:color="auto"/>
                                <w:bottom w:val="none" w:sz="0" w:space="0" w:color="auto"/>
                                <w:right w:val="none" w:sz="0" w:space="0" w:color="auto"/>
                              </w:divBdr>
                            </w:div>
                            <w:div w:id="1098141910">
                              <w:marLeft w:val="0"/>
                              <w:marRight w:val="0"/>
                              <w:marTop w:val="0"/>
                              <w:marBottom w:val="0"/>
                              <w:divBdr>
                                <w:top w:val="none" w:sz="0" w:space="0" w:color="auto"/>
                                <w:left w:val="none" w:sz="0" w:space="0" w:color="auto"/>
                                <w:bottom w:val="none" w:sz="0" w:space="0" w:color="auto"/>
                                <w:right w:val="none" w:sz="0" w:space="0" w:color="auto"/>
                              </w:divBdr>
                            </w:div>
                            <w:div w:id="1376002896">
                              <w:marLeft w:val="0"/>
                              <w:marRight w:val="0"/>
                              <w:marTop w:val="0"/>
                              <w:marBottom w:val="0"/>
                              <w:divBdr>
                                <w:top w:val="none" w:sz="0" w:space="0" w:color="auto"/>
                                <w:left w:val="none" w:sz="0" w:space="0" w:color="auto"/>
                                <w:bottom w:val="none" w:sz="0" w:space="0" w:color="auto"/>
                                <w:right w:val="none" w:sz="0" w:space="0" w:color="auto"/>
                              </w:divBdr>
                            </w:div>
                            <w:div w:id="1005018768">
                              <w:marLeft w:val="0"/>
                              <w:marRight w:val="0"/>
                              <w:marTop w:val="0"/>
                              <w:marBottom w:val="0"/>
                              <w:divBdr>
                                <w:top w:val="none" w:sz="0" w:space="0" w:color="auto"/>
                                <w:left w:val="none" w:sz="0" w:space="0" w:color="auto"/>
                                <w:bottom w:val="none" w:sz="0" w:space="0" w:color="auto"/>
                                <w:right w:val="none" w:sz="0" w:space="0" w:color="auto"/>
                              </w:divBdr>
                            </w:div>
                            <w:div w:id="1577937877">
                              <w:marLeft w:val="0"/>
                              <w:marRight w:val="0"/>
                              <w:marTop w:val="0"/>
                              <w:marBottom w:val="0"/>
                              <w:divBdr>
                                <w:top w:val="none" w:sz="0" w:space="0" w:color="auto"/>
                                <w:left w:val="none" w:sz="0" w:space="0" w:color="auto"/>
                                <w:bottom w:val="none" w:sz="0" w:space="0" w:color="auto"/>
                                <w:right w:val="none" w:sz="0" w:space="0" w:color="auto"/>
                              </w:divBdr>
                            </w:div>
                            <w:div w:id="1606502374">
                              <w:marLeft w:val="0"/>
                              <w:marRight w:val="0"/>
                              <w:marTop w:val="0"/>
                              <w:marBottom w:val="0"/>
                              <w:divBdr>
                                <w:top w:val="none" w:sz="0" w:space="0" w:color="auto"/>
                                <w:left w:val="none" w:sz="0" w:space="0" w:color="auto"/>
                                <w:bottom w:val="none" w:sz="0" w:space="0" w:color="auto"/>
                                <w:right w:val="none" w:sz="0" w:space="0" w:color="auto"/>
                              </w:divBdr>
                            </w:div>
                            <w:div w:id="1462383136">
                              <w:marLeft w:val="0"/>
                              <w:marRight w:val="0"/>
                              <w:marTop w:val="0"/>
                              <w:marBottom w:val="0"/>
                              <w:divBdr>
                                <w:top w:val="none" w:sz="0" w:space="0" w:color="auto"/>
                                <w:left w:val="none" w:sz="0" w:space="0" w:color="auto"/>
                                <w:bottom w:val="none" w:sz="0" w:space="0" w:color="auto"/>
                                <w:right w:val="none" w:sz="0" w:space="0" w:color="auto"/>
                              </w:divBdr>
                            </w:div>
                            <w:div w:id="413547671">
                              <w:marLeft w:val="0"/>
                              <w:marRight w:val="0"/>
                              <w:marTop w:val="0"/>
                              <w:marBottom w:val="0"/>
                              <w:divBdr>
                                <w:top w:val="none" w:sz="0" w:space="0" w:color="auto"/>
                                <w:left w:val="none" w:sz="0" w:space="0" w:color="auto"/>
                                <w:bottom w:val="none" w:sz="0" w:space="0" w:color="auto"/>
                                <w:right w:val="none" w:sz="0" w:space="0" w:color="auto"/>
                              </w:divBdr>
                            </w:div>
                            <w:div w:id="14231218">
                              <w:marLeft w:val="0"/>
                              <w:marRight w:val="0"/>
                              <w:marTop w:val="0"/>
                              <w:marBottom w:val="0"/>
                              <w:divBdr>
                                <w:top w:val="none" w:sz="0" w:space="0" w:color="auto"/>
                                <w:left w:val="none" w:sz="0" w:space="0" w:color="auto"/>
                                <w:bottom w:val="none" w:sz="0" w:space="0" w:color="auto"/>
                                <w:right w:val="none" w:sz="0" w:space="0" w:color="auto"/>
                              </w:divBdr>
                            </w:div>
                            <w:div w:id="2064408657">
                              <w:marLeft w:val="0"/>
                              <w:marRight w:val="0"/>
                              <w:marTop w:val="0"/>
                              <w:marBottom w:val="0"/>
                              <w:divBdr>
                                <w:top w:val="none" w:sz="0" w:space="0" w:color="auto"/>
                                <w:left w:val="none" w:sz="0" w:space="0" w:color="auto"/>
                                <w:bottom w:val="none" w:sz="0" w:space="0" w:color="auto"/>
                                <w:right w:val="none" w:sz="0" w:space="0" w:color="auto"/>
                              </w:divBdr>
                            </w:div>
                            <w:div w:id="883060736">
                              <w:marLeft w:val="0"/>
                              <w:marRight w:val="0"/>
                              <w:marTop w:val="0"/>
                              <w:marBottom w:val="0"/>
                              <w:divBdr>
                                <w:top w:val="none" w:sz="0" w:space="0" w:color="auto"/>
                                <w:left w:val="none" w:sz="0" w:space="0" w:color="auto"/>
                                <w:bottom w:val="none" w:sz="0" w:space="0" w:color="auto"/>
                                <w:right w:val="none" w:sz="0" w:space="0" w:color="auto"/>
                              </w:divBdr>
                            </w:div>
                            <w:div w:id="1821119059">
                              <w:marLeft w:val="0"/>
                              <w:marRight w:val="0"/>
                              <w:marTop w:val="0"/>
                              <w:marBottom w:val="0"/>
                              <w:divBdr>
                                <w:top w:val="none" w:sz="0" w:space="0" w:color="auto"/>
                                <w:left w:val="none" w:sz="0" w:space="0" w:color="auto"/>
                                <w:bottom w:val="none" w:sz="0" w:space="0" w:color="auto"/>
                                <w:right w:val="none" w:sz="0" w:space="0" w:color="auto"/>
                              </w:divBdr>
                            </w:div>
                            <w:div w:id="391277115">
                              <w:marLeft w:val="0"/>
                              <w:marRight w:val="0"/>
                              <w:marTop w:val="0"/>
                              <w:marBottom w:val="0"/>
                              <w:divBdr>
                                <w:top w:val="none" w:sz="0" w:space="0" w:color="auto"/>
                                <w:left w:val="none" w:sz="0" w:space="0" w:color="auto"/>
                                <w:bottom w:val="none" w:sz="0" w:space="0" w:color="auto"/>
                                <w:right w:val="none" w:sz="0" w:space="0" w:color="auto"/>
                              </w:divBdr>
                            </w:div>
                            <w:div w:id="1932470373">
                              <w:marLeft w:val="0"/>
                              <w:marRight w:val="0"/>
                              <w:marTop w:val="0"/>
                              <w:marBottom w:val="0"/>
                              <w:divBdr>
                                <w:top w:val="none" w:sz="0" w:space="0" w:color="auto"/>
                                <w:left w:val="none" w:sz="0" w:space="0" w:color="auto"/>
                                <w:bottom w:val="none" w:sz="0" w:space="0" w:color="auto"/>
                                <w:right w:val="none" w:sz="0" w:space="0" w:color="auto"/>
                              </w:divBdr>
                            </w:div>
                            <w:div w:id="1300528399">
                              <w:marLeft w:val="0"/>
                              <w:marRight w:val="0"/>
                              <w:marTop w:val="0"/>
                              <w:marBottom w:val="0"/>
                              <w:divBdr>
                                <w:top w:val="none" w:sz="0" w:space="0" w:color="auto"/>
                                <w:left w:val="none" w:sz="0" w:space="0" w:color="auto"/>
                                <w:bottom w:val="none" w:sz="0" w:space="0" w:color="auto"/>
                                <w:right w:val="none" w:sz="0" w:space="0" w:color="auto"/>
                              </w:divBdr>
                            </w:div>
                            <w:div w:id="1386640069">
                              <w:marLeft w:val="0"/>
                              <w:marRight w:val="0"/>
                              <w:marTop w:val="0"/>
                              <w:marBottom w:val="0"/>
                              <w:divBdr>
                                <w:top w:val="none" w:sz="0" w:space="0" w:color="auto"/>
                                <w:left w:val="none" w:sz="0" w:space="0" w:color="auto"/>
                                <w:bottom w:val="none" w:sz="0" w:space="0" w:color="auto"/>
                                <w:right w:val="none" w:sz="0" w:space="0" w:color="auto"/>
                              </w:divBdr>
                            </w:div>
                            <w:div w:id="120270478">
                              <w:marLeft w:val="0"/>
                              <w:marRight w:val="0"/>
                              <w:marTop w:val="0"/>
                              <w:marBottom w:val="0"/>
                              <w:divBdr>
                                <w:top w:val="none" w:sz="0" w:space="0" w:color="auto"/>
                                <w:left w:val="none" w:sz="0" w:space="0" w:color="auto"/>
                                <w:bottom w:val="none" w:sz="0" w:space="0" w:color="auto"/>
                                <w:right w:val="none" w:sz="0" w:space="0" w:color="auto"/>
                              </w:divBdr>
                            </w:div>
                            <w:div w:id="99419692">
                              <w:marLeft w:val="0"/>
                              <w:marRight w:val="0"/>
                              <w:marTop w:val="0"/>
                              <w:marBottom w:val="0"/>
                              <w:divBdr>
                                <w:top w:val="none" w:sz="0" w:space="0" w:color="auto"/>
                                <w:left w:val="none" w:sz="0" w:space="0" w:color="auto"/>
                                <w:bottom w:val="none" w:sz="0" w:space="0" w:color="auto"/>
                                <w:right w:val="none" w:sz="0" w:space="0" w:color="auto"/>
                              </w:divBdr>
                            </w:div>
                            <w:div w:id="1476415672">
                              <w:marLeft w:val="0"/>
                              <w:marRight w:val="0"/>
                              <w:marTop w:val="0"/>
                              <w:marBottom w:val="0"/>
                              <w:divBdr>
                                <w:top w:val="none" w:sz="0" w:space="0" w:color="auto"/>
                                <w:left w:val="none" w:sz="0" w:space="0" w:color="auto"/>
                                <w:bottom w:val="none" w:sz="0" w:space="0" w:color="auto"/>
                                <w:right w:val="none" w:sz="0" w:space="0" w:color="auto"/>
                              </w:divBdr>
                            </w:div>
                            <w:div w:id="1321885510">
                              <w:marLeft w:val="0"/>
                              <w:marRight w:val="0"/>
                              <w:marTop w:val="0"/>
                              <w:marBottom w:val="0"/>
                              <w:divBdr>
                                <w:top w:val="none" w:sz="0" w:space="0" w:color="auto"/>
                                <w:left w:val="none" w:sz="0" w:space="0" w:color="auto"/>
                                <w:bottom w:val="none" w:sz="0" w:space="0" w:color="auto"/>
                                <w:right w:val="none" w:sz="0" w:space="0" w:color="auto"/>
                              </w:divBdr>
                            </w:div>
                            <w:div w:id="442189918">
                              <w:marLeft w:val="0"/>
                              <w:marRight w:val="0"/>
                              <w:marTop w:val="0"/>
                              <w:marBottom w:val="0"/>
                              <w:divBdr>
                                <w:top w:val="none" w:sz="0" w:space="0" w:color="auto"/>
                                <w:left w:val="none" w:sz="0" w:space="0" w:color="auto"/>
                                <w:bottom w:val="none" w:sz="0" w:space="0" w:color="auto"/>
                                <w:right w:val="none" w:sz="0" w:space="0" w:color="auto"/>
                              </w:divBdr>
                            </w:div>
                            <w:div w:id="1807355224">
                              <w:marLeft w:val="0"/>
                              <w:marRight w:val="0"/>
                              <w:marTop w:val="0"/>
                              <w:marBottom w:val="0"/>
                              <w:divBdr>
                                <w:top w:val="none" w:sz="0" w:space="0" w:color="auto"/>
                                <w:left w:val="none" w:sz="0" w:space="0" w:color="auto"/>
                                <w:bottom w:val="none" w:sz="0" w:space="0" w:color="auto"/>
                                <w:right w:val="none" w:sz="0" w:space="0" w:color="auto"/>
                              </w:divBdr>
                            </w:div>
                            <w:div w:id="1902787656">
                              <w:marLeft w:val="0"/>
                              <w:marRight w:val="0"/>
                              <w:marTop w:val="0"/>
                              <w:marBottom w:val="0"/>
                              <w:divBdr>
                                <w:top w:val="none" w:sz="0" w:space="0" w:color="auto"/>
                                <w:left w:val="none" w:sz="0" w:space="0" w:color="auto"/>
                                <w:bottom w:val="none" w:sz="0" w:space="0" w:color="auto"/>
                                <w:right w:val="none" w:sz="0" w:space="0" w:color="auto"/>
                              </w:divBdr>
                            </w:div>
                            <w:div w:id="530461968">
                              <w:marLeft w:val="0"/>
                              <w:marRight w:val="0"/>
                              <w:marTop w:val="0"/>
                              <w:marBottom w:val="0"/>
                              <w:divBdr>
                                <w:top w:val="none" w:sz="0" w:space="0" w:color="auto"/>
                                <w:left w:val="none" w:sz="0" w:space="0" w:color="auto"/>
                                <w:bottom w:val="none" w:sz="0" w:space="0" w:color="auto"/>
                                <w:right w:val="none" w:sz="0" w:space="0" w:color="auto"/>
                              </w:divBdr>
                            </w:div>
                            <w:div w:id="1039016884">
                              <w:marLeft w:val="0"/>
                              <w:marRight w:val="0"/>
                              <w:marTop w:val="0"/>
                              <w:marBottom w:val="0"/>
                              <w:divBdr>
                                <w:top w:val="none" w:sz="0" w:space="0" w:color="auto"/>
                                <w:left w:val="none" w:sz="0" w:space="0" w:color="auto"/>
                                <w:bottom w:val="none" w:sz="0" w:space="0" w:color="auto"/>
                                <w:right w:val="none" w:sz="0" w:space="0" w:color="auto"/>
                              </w:divBdr>
                            </w:div>
                            <w:div w:id="1295910408">
                              <w:marLeft w:val="0"/>
                              <w:marRight w:val="0"/>
                              <w:marTop w:val="0"/>
                              <w:marBottom w:val="0"/>
                              <w:divBdr>
                                <w:top w:val="none" w:sz="0" w:space="0" w:color="auto"/>
                                <w:left w:val="none" w:sz="0" w:space="0" w:color="auto"/>
                                <w:bottom w:val="none" w:sz="0" w:space="0" w:color="auto"/>
                                <w:right w:val="none" w:sz="0" w:space="0" w:color="auto"/>
                              </w:divBdr>
                            </w:div>
                            <w:div w:id="1856841327">
                              <w:marLeft w:val="0"/>
                              <w:marRight w:val="0"/>
                              <w:marTop w:val="0"/>
                              <w:marBottom w:val="0"/>
                              <w:divBdr>
                                <w:top w:val="none" w:sz="0" w:space="0" w:color="auto"/>
                                <w:left w:val="none" w:sz="0" w:space="0" w:color="auto"/>
                                <w:bottom w:val="none" w:sz="0" w:space="0" w:color="auto"/>
                                <w:right w:val="none" w:sz="0" w:space="0" w:color="auto"/>
                              </w:divBdr>
                            </w:div>
                            <w:div w:id="1967084322">
                              <w:marLeft w:val="0"/>
                              <w:marRight w:val="0"/>
                              <w:marTop w:val="0"/>
                              <w:marBottom w:val="0"/>
                              <w:divBdr>
                                <w:top w:val="none" w:sz="0" w:space="0" w:color="auto"/>
                                <w:left w:val="none" w:sz="0" w:space="0" w:color="auto"/>
                                <w:bottom w:val="none" w:sz="0" w:space="0" w:color="auto"/>
                                <w:right w:val="none" w:sz="0" w:space="0" w:color="auto"/>
                              </w:divBdr>
                            </w:div>
                            <w:div w:id="1657034361">
                              <w:marLeft w:val="0"/>
                              <w:marRight w:val="0"/>
                              <w:marTop w:val="0"/>
                              <w:marBottom w:val="0"/>
                              <w:divBdr>
                                <w:top w:val="none" w:sz="0" w:space="0" w:color="auto"/>
                                <w:left w:val="none" w:sz="0" w:space="0" w:color="auto"/>
                                <w:bottom w:val="none" w:sz="0" w:space="0" w:color="auto"/>
                                <w:right w:val="none" w:sz="0" w:space="0" w:color="auto"/>
                              </w:divBdr>
                            </w:div>
                            <w:div w:id="1920628124">
                              <w:marLeft w:val="0"/>
                              <w:marRight w:val="0"/>
                              <w:marTop w:val="0"/>
                              <w:marBottom w:val="0"/>
                              <w:divBdr>
                                <w:top w:val="none" w:sz="0" w:space="0" w:color="auto"/>
                                <w:left w:val="none" w:sz="0" w:space="0" w:color="auto"/>
                                <w:bottom w:val="none" w:sz="0" w:space="0" w:color="auto"/>
                                <w:right w:val="none" w:sz="0" w:space="0" w:color="auto"/>
                              </w:divBdr>
                            </w:div>
                            <w:div w:id="348027833">
                              <w:marLeft w:val="0"/>
                              <w:marRight w:val="0"/>
                              <w:marTop w:val="0"/>
                              <w:marBottom w:val="0"/>
                              <w:divBdr>
                                <w:top w:val="none" w:sz="0" w:space="0" w:color="auto"/>
                                <w:left w:val="none" w:sz="0" w:space="0" w:color="auto"/>
                                <w:bottom w:val="none" w:sz="0" w:space="0" w:color="auto"/>
                                <w:right w:val="none" w:sz="0" w:space="0" w:color="auto"/>
                              </w:divBdr>
                            </w:div>
                            <w:div w:id="610674099">
                              <w:marLeft w:val="0"/>
                              <w:marRight w:val="0"/>
                              <w:marTop w:val="0"/>
                              <w:marBottom w:val="0"/>
                              <w:divBdr>
                                <w:top w:val="none" w:sz="0" w:space="0" w:color="auto"/>
                                <w:left w:val="none" w:sz="0" w:space="0" w:color="auto"/>
                                <w:bottom w:val="none" w:sz="0" w:space="0" w:color="auto"/>
                                <w:right w:val="none" w:sz="0" w:space="0" w:color="auto"/>
                              </w:divBdr>
                            </w:div>
                            <w:div w:id="1172257465">
                              <w:marLeft w:val="0"/>
                              <w:marRight w:val="0"/>
                              <w:marTop w:val="0"/>
                              <w:marBottom w:val="0"/>
                              <w:divBdr>
                                <w:top w:val="none" w:sz="0" w:space="0" w:color="auto"/>
                                <w:left w:val="none" w:sz="0" w:space="0" w:color="auto"/>
                                <w:bottom w:val="none" w:sz="0" w:space="0" w:color="auto"/>
                                <w:right w:val="none" w:sz="0" w:space="0" w:color="auto"/>
                              </w:divBdr>
                            </w:div>
                            <w:div w:id="1381779273">
                              <w:marLeft w:val="0"/>
                              <w:marRight w:val="0"/>
                              <w:marTop w:val="0"/>
                              <w:marBottom w:val="0"/>
                              <w:divBdr>
                                <w:top w:val="none" w:sz="0" w:space="0" w:color="auto"/>
                                <w:left w:val="none" w:sz="0" w:space="0" w:color="auto"/>
                                <w:bottom w:val="none" w:sz="0" w:space="0" w:color="auto"/>
                                <w:right w:val="none" w:sz="0" w:space="0" w:color="auto"/>
                              </w:divBdr>
                            </w:div>
                            <w:div w:id="1511336354">
                              <w:marLeft w:val="0"/>
                              <w:marRight w:val="0"/>
                              <w:marTop w:val="0"/>
                              <w:marBottom w:val="0"/>
                              <w:divBdr>
                                <w:top w:val="none" w:sz="0" w:space="0" w:color="auto"/>
                                <w:left w:val="none" w:sz="0" w:space="0" w:color="auto"/>
                                <w:bottom w:val="none" w:sz="0" w:space="0" w:color="auto"/>
                                <w:right w:val="none" w:sz="0" w:space="0" w:color="auto"/>
                              </w:divBdr>
                            </w:div>
                            <w:div w:id="929317544">
                              <w:marLeft w:val="0"/>
                              <w:marRight w:val="0"/>
                              <w:marTop w:val="0"/>
                              <w:marBottom w:val="0"/>
                              <w:divBdr>
                                <w:top w:val="none" w:sz="0" w:space="0" w:color="auto"/>
                                <w:left w:val="none" w:sz="0" w:space="0" w:color="auto"/>
                                <w:bottom w:val="none" w:sz="0" w:space="0" w:color="auto"/>
                                <w:right w:val="none" w:sz="0" w:space="0" w:color="auto"/>
                              </w:divBdr>
                            </w:div>
                            <w:div w:id="1265184222">
                              <w:marLeft w:val="0"/>
                              <w:marRight w:val="0"/>
                              <w:marTop w:val="0"/>
                              <w:marBottom w:val="0"/>
                              <w:divBdr>
                                <w:top w:val="none" w:sz="0" w:space="0" w:color="auto"/>
                                <w:left w:val="none" w:sz="0" w:space="0" w:color="auto"/>
                                <w:bottom w:val="none" w:sz="0" w:space="0" w:color="auto"/>
                                <w:right w:val="none" w:sz="0" w:space="0" w:color="auto"/>
                              </w:divBdr>
                            </w:div>
                            <w:div w:id="626933015">
                              <w:marLeft w:val="0"/>
                              <w:marRight w:val="0"/>
                              <w:marTop w:val="0"/>
                              <w:marBottom w:val="0"/>
                              <w:divBdr>
                                <w:top w:val="none" w:sz="0" w:space="0" w:color="auto"/>
                                <w:left w:val="none" w:sz="0" w:space="0" w:color="auto"/>
                                <w:bottom w:val="none" w:sz="0" w:space="0" w:color="auto"/>
                                <w:right w:val="none" w:sz="0" w:space="0" w:color="auto"/>
                              </w:divBdr>
                            </w:div>
                            <w:div w:id="738286903">
                              <w:marLeft w:val="0"/>
                              <w:marRight w:val="0"/>
                              <w:marTop w:val="0"/>
                              <w:marBottom w:val="0"/>
                              <w:divBdr>
                                <w:top w:val="none" w:sz="0" w:space="0" w:color="auto"/>
                                <w:left w:val="none" w:sz="0" w:space="0" w:color="auto"/>
                                <w:bottom w:val="none" w:sz="0" w:space="0" w:color="auto"/>
                                <w:right w:val="none" w:sz="0" w:space="0" w:color="auto"/>
                              </w:divBdr>
                            </w:div>
                            <w:div w:id="978002346">
                              <w:marLeft w:val="0"/>
                              <w:marRight w:val="0"/>
                              <w:marTop w:val="0"/>
                              <w:marBottom w:val="0"/>
                              <w:divBdr>
                                <w:top w:val="none" w:sz="0" w:space="0" w:color="auto"/>
                                <w:left w:val="none" w:sz="0" w:space="0" w:color="auto"/>
                                <w:bottom w:val="none" w:sz="0" w:space="0" w:color="auto"/>
                                <w:right w:val="none" w:sz="0" w:space="0" w:color="auto"/>
                              </w:divBdr>
                            </w:div>
                            <w:div w:id="195777125">
                              <w:marLeft w:val="0"/>
                              <w:marRight w:val="0"/>
                              <w:marTop w:val="0"/>
                              <w:marBottom w:val="0"/>
                              <w:divBdr>
                                <w:top w:val="none" w:sz="0" w:space="0" w:color="auto"/>
                                <w:left w:val="none" w:sz="0" w:space="0" w:color="auto"/>
                                <w:bottom w:val="none" w:sz="0" w:space="0" w:color="auto"/>
                                <w:right w:val="none" w:sz="0" w:space="0" w:color="auto"/>
                              </w:divBdr>
                            </w:div>
                            <w:div w:id="395473921">
                              <w:marLeft w:val="0"/>
                              <w:marRight w:val="0"/>
                              <w:marTop w:val="0"/>
                              <w:marBottom w:val="0"/>
                              <w:divBdr>
                                <w:top w:val="none" w:sz="0" w:space="0" w:color="auto"/>
                                <w:left w:val="none" w:sz="0" w:space="0" w:color="auto"/>
                                <w:bottom w:val="none" w:sz="0" w:space="0" w:color="auto"/>
                                <w:right w:val="none" w:sz="0" w:space="0" w:color="auto"/>
                              </w:divBdr>
                            </w:div>
                            <w:div w:id="1671758014">
                              <w:marLeft w:val="0"/>
                              <w:marRight w:val="0"/>
                              <w:marTop w:val="0"/>
                              <w:marBottom w:val="0"/>
                              <w:divBdr>
                                <w:top w:val="none" w:sz="0" w:space="0" w:color="auto"/>
                                <w:left w:val="none" w:sz="0" w:space="0" w:color="auto"/>
                                <w:bottom w:val="none" w:sz="0" w:space="0" w:color="auto"/>
                                <w:right w:val="none" w:sz="0" w:space="0" w:color="auto"/>
                              </w:divBdr>
                            </w:div>
                            <w:div w:id="1995866091">
                              <w:marLeft w:val="0"/>
                              <w:marRight w:val="0"/>
                              <w:marTop w:val="0"/>
                              <w:marBottom w:val="0"/>
                              <w:divBdr>
                                <w:top w:val="none" w:sz="0" w:space="0" w:color="auto"/>
                                <w:left w:val="none" w:sz="0" w:space="0" w:color="auto"/>
                                <w:bottom w:val="none" w:sz="0" w:space="0" w:color="auto"/>
                                <w:right w:val="none" w:sz="0" w:space="0" w:color="auto"/>
                              </w:divBdr>
                            </w:div>
                            <w:div w:id="2107572395">
                              <w:marLeft w:val="0"/>
                              <w:marRight w:val="0"/>
                              <w:marTop w:val="0"/>
                              <w:marBottom w:val="0"/>
                              <w:divBdr>
                                <w:top w:val="none" w:sz="0" w:space="0" w:color="auto"/>
                                <w:left w:val="none" w:sz="0" w:space="0" w:color="auto"/>
                                <w:bottom w:val="none" w:sz="0" w:space="0" w:color="auto"/>
                                <w:right w:val="none" w:sz="0" w:space="0" w:color="auto"/>
                              </w:divBdr>
                            </w:div>
                            <w:div w:id="935331151">
                              <w:marLeft w:val="0"/>
                              <w:marRight w:val="0"/>
                              <w:marTop w:val="0"/>
                              <w:marBottom w:val="0"/>
                              <w:divBdr>
                                <w:top w:val="none" w:sz="0" w:space="0" w:color="auto"/>
                                <w:left w:val="none" w:sz="0" w:space="0" w:color="auto"/>
                                <w:bottom w:val="none" w:sz="0" w:space="0" w:color="auto"/>
                                <w:right w:val="none" w:sz="0" w:space="0" w:color="auto"/>
                              </w:divBdr>
                            </w:div>
                            <w:div w:id="937912202">
                              <w:marLeft w:val="0"/>
                              <w:marRight w:val="0"/>
                              <w:marTop w:val="0"/>
                              <w:marBottom w:val="0"/>
                              <w:divBdr>
                                <w:top w:val="none" w:sz="0" w:space="0" w:color="auto"/>
                                <w:left w:val="none" w:sz="0" w:space="0" w:color="auto"/>
                                <w:bottom w:val="none" w:sz="0" w:space="0" w:color="auto"/>
                                <w:right w:val="none" w:sz="0" w:space="0" w:color="auto"/>
                              </w:divBdr>
                            </w:div>
                            <w:div w:id="879781104">
                              <w:marLeft w:val="0"/>
                              <w:marRight w:val="0"/>
                              <w:marTop w:val="0"/>
                              <w:marBottom w:val="0"/>
                              <w:divBdr>
                                <w:top w:val="none" w:sz="0" w:space="0" w:color="auto"/>
                                <w:left w:val="none" w:sz="0" w:space="0" w:color="auto"/>
                                <w:bottom w:val="none" w:sz="0" w:space="0" w:color="auto"/>
                                <w:right w:val="none" w:sz="0" w:space="0" w:color="auto"/>
                              </w:divBdr>
                            </w:div>
                            <w:div w:id="2026978574">
                              <w:marLeft w:val="0"/>
                              <w:marRight w:val="0"/>
                              <w:marTop w:val="0"/>
                              <w:marBottom w:val="0"/>
                              <w:divBdr>
                                <w:top w:val="none" w:sz="0" w:space="0" w:color="auto"/>
                                <w:left w:val="none" w:sz="0" w:space="0" w:color="auto"/>
                                <w:bottom w:val="none" w:sz="0" w:space="0" w:color="auto"/>
                                <w:right w:val="none" w:sz="0" w:space="0" w:color="auto"/>
                              </w:divBdr>
                            </w:div>
                            <w:div w:id="1807746431">
                              <w:marLeft w:val="0"/>
                              <w:marRight w:val="0"/>
                              <w:marTop w:val="0"/>
                              <w:marBottom w:val="0"/>
                              <w:divBdr>
                                <w:top w:val="none" w:sz="0" w:space="0" w:color="auto"/>
                                <w:left w:val="none" w:sz="0" w:space="0" w:color="auto"/>
                                <w:bottom w:val="none" w:sz="0" w:space="0" w:color="auto"/>
                                <w:right w:val="none" w:sz="0" w:space="0" w:color="auto"/>
                              </w:divBdr>
                            </w:div>
                            <w:div w:id="1485121704">
                              <w:marLeft w:val="0"/>
                              <w:marRight w:val="0"/>
                              <w:marTop w:val="0"/>
                              <w:marBottom w:val="0"/>
                              <w:divBdr>
                                <w:top w:val="none" w:sz="0" w:space="0" w:color="auto"/>
                                <w:left w:val="none" w:sz="0" w:space="0" w:color="auto"/>
                                <w:bottom w:val="none" w:sz="0" w:space="0" w:color="auto"/>
                                <w:right w:val="none" w:sz="0" w:space="0" w:color="auto"/>
                              </w:divBdr>
                            </w:div>
                            <w:div w:id="1066807034">
                              <w:marLeft w:val="0"/>
                              <w:marRight w:val="0"/>
                              <w:marTop w:val="0"/>
                              <w:marBottom w:val="0"/>
                              <w:divBdr>
                                <w:top w:val="none" w:sz="0" w:space="0" w:color="auto"/>
                                <w:left w:val="none" w:sz="0" w:space="0" w:color="auto"/>
                                <w:bottom w:val="none" w:sz="0" w:space="0" w:color="auto"/>
                                <w:right w:val="none" w:sz="0" w:space="0" w:color="auto"/>
                              </w:divBdr>
                            </w:div>
                            <w:div w:id="1393697824">
                              <w:marLeft w:val="0"/>
                              <w:marRight w:val="0"/>
                              <w:marTop w:val="0"/>
                              <w:marBottom w:val="0"/>
                              <w:divBdr>
                                <w:top w:val="none" w:sz="0" w:space="0" w:color="auto"/>
                                <w:left w:val="none" w:sz="0" w:space="0" w:color="auto"/>
                                <w:bottom w:val="none" w:sz="0" w:space="0" w:color="auto"/>
                                <w:right w:val="none" w:sz="0" w:space="0" w:color="auto"/>
                              </w:divBdr>
                            </w:div>
                            <w:div w:id="2087456942">
                              <w:marLeft w:val="0"/>
                              <w:marRight w:val="0"/>
                              <w:marTop w:val="0"/>
                              <w:marBottom w:val="0"/>
                              <w:divBdr>
                                <w:top w:val="none" w:sz="0" w:space="0" w:color="auto"/>
                                <w:left w:val="none" w:sz="0" w:space="0" w:color="auto"/>
                                <w:bottom w:val="none" w:sz="0" w:space="0" w:color="auto"/>
                                <w:right w:val="none" w:sz="0" w:space="0" w:color="auto"/>
                              </w:divBdr>
                            </w:div>
                            <w:div w:id="1613590665">
                              <w:marLeft w:val="0"/>
                              <w:marRight w:val="0"/>
                              <w:marTop w:val="0"/>
                              <w:marBottom w:val="0"/>
                              <w:divBdr>
                                <w:top w:val="none" w:sz="0" w:space="0" w:color="auto"/>
                                <w:left w:val="none" w:sz="0" w:space="0" w:color="auto"/>
                                <w:bottom w:val="none" w:sz="0" w:space="0" w:color="auto"/>
                                <w:right w:val="none" w:sz="0" w:space="0" w:color="auto"/>
                              </w:divBdr>
                            </w:div>
                            <w:div w:id="1549143110">
                              <w:marLeft w:val="0"/>
                              <w:marRight w:val="0"/>
                              <w:marTop w:val="0"/>
                              <w:marBottom w:val="0"/>
                              <w:divBdr>
                                <w:top w:val="none" w:sz="0" w:space="0" w:color="auto"/>
                                <w:left w:val="none" w:sz="0" w:space="0" w:color="auto"/>
                                <w:bottom w:val="none" w:sz="0" w:space="0" w:color="auto"/>
                                <w:right w:val="none" w:sz="0" w:space="0" w:color="auto"/>
                              </w:divBdr>
                            </w:div>
                            <w:div w:id="1831749893">
                              <w:marLeft w:val="0"/>
                              <w:marRight w:val="0"/>
                              <w:marTop w:val="0"/>
                              <w:marBottom w:val="0"/>
                              <w:divBdr>
                                <w:top w:val="none" w:sz="0" w:space="0" w:color="auto"/>
                                <w:left w:val="none" w:sz="0" w:space="0" w:color="auto"/>
                                <w:bottom w:val="none" w:sz="0" w:space="0" w:color="auto"/>
                                <w:right w:val="none" w:sz="0" w:space="0" w:color="auto"/>
                              </w:divBdr>
                            </w:div>
                            <w:div w:id="1416584067">
                              <w:marLeft w:val="0"/>
                              <w:marRight w:val="0"/>
                              <w:marTop w:val="0"/>
                              <w:marBottom w:val="0"/>
                              <w:divBdr>
                                <w:top w:val="none" w:sz="0" w:space="0" w:color="auto"/>
                                <w:left w:val="none" w:sz="0" w:space="0" w:color="auto"/>
                                <w:bottom w:val="none" w:sz="0" w:space="0" w:color="auto"/>
                                <w:right w:val="none" w:sz="0" w:space="0" w:color="auto"/>
                              </w:divBdr>
                            </w:div>
                            <w:div w:id="1542665646">
                              <w:marLeft w:val="0"/>
                              <w:marRight w:val="0"/>
                              <w:marTop w:val="0"/>
                              <w:marBottom w:val="0"/>
                              <w:divBdr>
                                <w:top w:val="none" w:sz="0" w:space="0" w:color="auto"/>
                                <w:left w:val="none" w:sz="0" w:space="0" w:color="auto"/>
                                <w:bottom w:val="none" w:sz="0" w:space="0" w:color="auto"/>
                                <w:right w:val="none" w:sz="0" w:space="0" w:color="auto"/>
                              </w:divBdr>
                            </w:div>
                            <w:div w:id="1758407326">
                              <w:marLeft w:val="0"/>
                              <w:marRight w:val="0"/>
                              <w:marTop w:val="0"/>
                              <w:marBottom w:val="0"/>
                              <w:divBdr>
                                <w:top w:val="none" w:sz="0" w:space="0" w:color="auto"/>
                                <w:left w:val="none" w:sz="0" w:space="0" w:color="auto"/>
                                <w:bottom w:val="none" w:sz="0" w:space="0" w:color="auto"/>
                                <w:right w:val="none" w:sz="0" w:space="0" w:color="auto"/>
                              </w:divBdr>
                            </w:div>
                            <w:div w:id="1982491209">
                              <w:marLeft w:val="0"/>
                              <w:marRight w:val="0"/>
                              <w:marTop w:val="0"/>
                              <w:marBottom w:val="0"/>
                              <w:divBdr>
                                <w:top w:val="none" w:sz="0" w:space="0" w:color="auto"/>
                                <w:left w:val="none" w:sz="0" w:space="0" w:color="auto"/>
                                <w:bottom w:val="none" w:sz="0" w:space="0" w:color="auto"/>
                                <w:right w:val="none" w:sz="0" w:space="0" w:color="auto"/>
                              </w:divBdr>
                            </w:div>
                            <w:div w:id="387193121">
                              <w:marLeft w:val="0"/>
                              <w:marRight w:val="0"/>
                              <w:marTop w:val="0"/>
                              <w:marBottom w:val="0"/>
                              <w:divBdr>
                                <w:top w:val="none" w:sz="0" w:space="0" w:color="auto"/>
                                <w:left w:val="none" w:sz="0" w:space="0" w:color="auto"/>
                                <w:bottom w:val="none" w:sz="0" w:space="0" w:color="auto"/>
                                <w:right w:val="none" w:sz="0" w:space="0" w:color="auto"/>
                              </w:divBdr>
                            </w:div>
                            <w:div w:id="525406765">
                              <w:marLeft w:val="0"/>
                              <w:marRight w:val="0"/>
                              <w:marTop w:val="0"/>
                              <w:marBottom w:val="0"/>
                              <w:divBdr>
                                <w:top w:val="none" w:sz="0" w:space="0" w:color="auto"/>
                                <w:left w:val="none" w:sz="0" w:space="0" w:color="auto"/>
                                <w:bottom w:val="none" w:sz="0" w:space="0" w:color="auto"/>
                                <w:right w:val="none" w:sz="0" w:space="0" w:color="auto"/>
                              </w:divBdr>
                            </w:div>
                            <w:div w:id="1429692476">
                              <w:marLeft w:val="0"/>
                              <w:marRight w:val="0"/>
                              <w:marTop w:val="0"/>
                              <w:marBottom w:val="0"/>
                              <w:divBdr>
                                <w:top w:val="none" w:sz="0" w:space="0" w:color="auto"/>
                                <w:left w:val="none" w:sz="0" w:space="0" w:color="auto"/>
                                <w:bottom w:val="none" w:sz="0" w:space="0" w:color="auto"/>
                                <w:right w:val="none" w:sz="0" w:space="0" w:color="auto"/>
                              </w:divBdr>
                            </w:div>
                            <w:div w:id="190846626">
                              <w:marLeft w:val="0"/>
                              <w:marRight w:val="0"/>
                              <w:marTop w:val="0"/>
                              <w:marBottom w:val="0"/>
                              <w:divBdr>
                                <w:top w:val="none" w:sz="0" w:space="0" w:color="auto"/>
                                <w:left w:val="none" w:sz="0" w:space="0" w:color="auto"/>
                                <w:bottom w:val="none" w:sz="0" w:space="0" w:color="auto"/>
                                <w:right w:val="none" w:sz="0" w:space="0" w:color="auto"/>
                              </w:divBdr>
                            </w:div>
                            <w:div w:id="1165242577">
                              <w:marLeft w:val="0"/>
                              <w:marRight w:val="0"/>
                              <w:marTop w:val="0"/>
                              <w:marBottom w:val="0"/>
                              <w:divBdr>
                                <w:top w:val="none" w:sz="0" w:space="0" w:color="auto"/>
                                <w:left w:val="none" w:sz="0" w:space="0" w:color="auto"/>
                                <w:bottom w:val="none" w:sz="0" w:space="0" w:color="auto"/>
                                <w:right w:val="none" w:sz="0" w:space="0" w:color="auto"/>
                              </w:divBdr>
                            </w:div>
                            <w:div w:id="1411391718">
                              <w:marLeft w:val="0"/>
                              <w:marRight w:val="0"/>
                              <w:marTop w:val="0"/>
                              <w:marBottom w:val="0"/>
                              <w:divBdr>
                                <w:top w:val="none" w:sz="0" w:space="0" w:color="auto"/>
                                <w:left w:val="none" w:sz="0" w:space="0" w:color="auto"/>
                                <w:bottom w:val="none" w:sz="0" w:space="0" w:color="auto"/>
                                <w:right w:val="none" w:sz="0" w:space="0" w:color="auto"/>
                              </w:divBdr>
                            </w:div>
                            <w:div w:id="867455244">
                              <w:marLeft w:val="0"/>
                              <w:marRight w:val="0"/>
                              <w:marTop w:val="0"/>
                              <w:marBottom w:val="0"/>
                              <w:divBdr>
                                <w:top w:val="none" w:sz="0" w:space="0" w:color="auto"/>
                                <w:left w:val="none" w:sz="0" w:space="0" w:color="auto"/>
                                <w:bottom w:val="none" w:sz="0" w:space="0" w:color="auto"/>
                                <w:right w:val="none" w:sz="0" w:space="0" w:color="auto"/>
                              </w:divBdr>
                            </w:div>
                            <w:div w:id="1220752044">
                              <w:marLeft w:val="0"/>
                              <w:marRight w:val="0"/>
                              <w:marTop w:val="0"/>
                              <w:marBottom w:val="0"/>
                              <w:divBdr>
                                <w:top w:val="none" w:sz="0" w:space="0" w:color="auto"/>
                                <w:left w:val="none" w:sz="0" w:space="0" w:color="auto"/>
                                <w:bottom w:val="none" w:sz="0" w:space="0" w:color="auto"/>
                                <w:right w:val="none" w:sz="0" w:space="0" w:color="auto"/>
                              </w:divBdr>
                            </w:div>
                            <w:div w:id="397018677">
                              <w:marLeft w:val="0"/>
                              <w:marRight w:val="0"/>
                              <w:marTop w:val="0"/>
                              <w:marBottom w:val="0"/>
                              <w:divBdr>
                                <w:top w:val="none" w:sz="0" w:space="0" w:color="auto"/>
                                <w:left w:val="none" w:sz="0" w:space="0" w:color="auto"/>
                                <w:bottom w:val="none" w:sz="0" w:space="0" w:color="auto"/>
                                <w:right w:val="none" w:sz="0" w:space="0" w:color="auto"/>
                              </w:divBdr>
                            </w:div>
                            <w:div w:id="585455331">
                              <w:marLeft w:val="0"/>
                              <w:marRight w:val="0"/>
                              <w:marTop w:val="0"/>
                              <w:marBottom w:val="0"/>
                              <w:divBdr>
                                <w:top w:val="none" w:sz="0" w:space="0" w:color="auto"/>
                                <w:left w:val="none" w:sz="0" w:space="0" w:color="auto"/>
                                <w:bottom w:val="none" w:sz="0" w:space="0" w:color="auto"/>
                                <w:right w:val="none" w:sz="0" w:space="0" w:color="auto"/>
                              </w:divBdr>
                            </w:div>
                            <w:div w:id="1893155466">
                              <w:marLeft w:val="0"/>
                              <w:marRight w:val="0"/>
                              <w:marTop w:val="0"/>
                              <w:marBottom w:val="0"/>
                              <w:divBdr>
                                <w:top w:val="none" w:sz="0" w:space="0" w:color="auto"/>
                                <w:left w:val="none" w:sz="0" w:space="0" w:color="auto"/>
                                <w:bottom w:val="none" w:sz="0" w:space="0" w:color="auto"/>
                                <w:right w:val="none" w:sz="0" w:space="0" w:color="auto"/>
                              </w:divBdr>
                            </w:div>
                            <w:div w:id="974218569">
                              <w:marLeft w:val="0"/>
                              <w:marRight w:val="0"/>
                              <w:marTop w:val="0"/>
                              <w:marBottom w:val="0"/>
                              <w:divBdr>
                                <w:top w:val="none" w:sz="0" w:space="0" w:color="auto"/>
                                <w:left w:val="none" w:sz="0" w:space="0" w:color="auto"/>
                                <w:bottom w:val="none" w:sz="0" w:space="0" w:color="auto"/>
                                <w:right w:val="none" w:sz="0" w:space="0" w:color="auto"/>
                              </w:divBdr>
                            </w:div>
                            <w:div w:id="1082944334">
                              <w:marLeft w:val="0"/>
                              <w:marRight w:val="0"/>
                              <w:marTop w:val="0"/>
                              <w:marBottom w:val="0"/>
                              <w:divBdr>
                                <w:top w:val="none" w:sz="0" w:space="0" w:color="auto"/>
                                <w:left w:val="none" w:sz="0" w:space="0" w:color="auto"/>
                                <w:bottom w:val="none" w:sz="0" w:space="0" w:color="auto"/>
                                <w:right w:val="none" w:sz="0" w:space="0" w:color="auto"/>
                              </w:divBdr>
                            </w:div>
                            <w:div w:id="928005749">
                              <w:marLeft w:val="0"/>
                              <w:marRight w:val="0"/>
                              <w:marTop w:val="0"/>
                              <w:marBottom w:val="0"/>
                              <w:divBdr>
                                <w:top w:val="none" w:sz="0" w:space="0" w:color="auto"/>
                                <w:left w:val="none" w:sz="0" w:space="0" w:color="auto"/>
                                <w:bottom w:val="none" w:sz="0" w:space="0" w:color="auto"/>
                                <w:right w:val="none" w:sz="0" w:space="0" w:color="auto"/>
                              </w:divBdr>
                            </w:div>
                            <w:div w:id="597107293">
                              <w:marLeft w:val="0"/>
                              <w:marRight w:val="0"/>
                              <w:marTop w:val="0"/>
                              <w:marBottom w:val="0"/>
                              <w:divBdr>
                                <w:top w:val="none" w:sz="0" w:space="0" w:color="auto"/>
                                <w:left w:val="none" w:sz="0" w:space="0" w:color="auto"/>
                                <w:bottom w:val="none" w:sz="0" w:space="0" w:color="auto"/>
                                <w:right w:val="none" w:sz="0" w:space="0" w:color="auto"/>
                              </w:divBdr>
                            </w:div>
                            <w:div w:id="1497107276">
                              <w:marLeft w:val="0"/>
                              <w:marRight w:val="0"/>
                              <w:marTop w:val="0"/>
                              <w:marBottom w:val="0"/>
                              <w:divBdr>
                                <w:top w:val="none" w:sz="0" w:space="0" w:color="auto"/>
                                <w:left w:val="none" w:sz="0" w:space="0" w:color="auto"/>
                                <w:bottom w:val="none" w:sz="0" w:space="0" w:color="auto"/>
                                <w:right w:val="none" w:sz="0" w:space="0" w:color="auto"/>
                              </w:divBdr>
                            </w:div>
                            <w:div w:id="2023891603">
                              <w:marLeft w:val="0"/>
                              <w:marRight w:val="0"/>
                              <w:marTop w:val="0"/>
                              <w:marBottom w:val="0"/>
                              <w:divBdr>
                                <w:top w:val="none" w:sz="0" w:space="0" w:color="auto"/>
                                <w:left w:val="none" w:sz="0" w:space="0" w:color="auto"/>
                                <w:bottom w:val="none" w:sz="0" w:space="0" w:color="auto"/>
                                <w:right w:val="none" w:sz="0" w:space="0" w:color="auto"/>
                              </w:divBdr>
                            </w:div>
                            <w:div w:id="110363655">
                              <w:marLeft w:val="0"/>
                              <w:marRight w:val="0"/>
                              <w:marTop w:val="0"/>
                              <w:marBottom w:val="0"/>
                              <w:divBdr>
                                <w:top w:val="none" w:sz="0" w:space="0" w:color="auto"/>
                                <w:left w:val="none" w:sz="0" w:space="0" w:color="auto"/>
                                <w:bottom w:val="none" w:sz="0" w:space="0" w:color="auto"/>
                                <w:right w:val="none" w:sz="0" w:space="0" w:color="auto"/>
                              </w:divBdr>
                            </w:div>
                            <w:div w:id="455607067">
                              <w:marLeft w:val="0"/>
                              <w:marRight w:val="0"/>
                              <w:marTop w:val="0"/>
                              <w:marBottom w:val="0"/>
                              <w:divBdr>
                                <w:top w:val="none" w:sz="0" w:space="0" w:color="auto"/>
                                <w:left w:val="none" w:sz="0" w:space="0" w:color="auto"/>
                                <w:bottom w:val="none" w:sz="0" w:space="0" w:color="auto"/>
                                <w:right w:val="none" w:sz="0" w:space="0" w:color="auto"/>
                              </w:divBdr>
                            </w:div>
                            <w:div w:id="542982193">
                              <w:marLeft w:val="0"/>
                              <w:marRight w:val="0"/>
                              <w:marTop w:val="0"/>
                              <w:marBottom w:val="0"/>
                              <w:divBdr>
                                <w:top w:val="none" w:sz="0" w:space="0" w:color="auto"/>
                                <w:left w:val="none" w:sz="0" w:space="0" w:color="auto"/>
                                <w:bottom w:val="none" w:sz="0" w:space="0" w:color="auto"/>
                                <w:right w:val="none" w:sz="0" w:space="0" w:color="auto"/>
                              </w:divBdr>
                            </w:div>
                            <w:div w:id="784079356">
                              <w:marLeft w:val="0"/>
                              <w:marRight w:val="0"/>
                              <w:marTop w:val="0"/>
                              <w:marBottom w:val="0"/>
                              <w:divBdr>
                                <w:top w:val="none" w:sz="0" w:space="0" w:color="auto"/>
                                <w:left w:val="none" w:sz="0" w:space="0" w:color="auto"/>
                                <w:bottom w:val="none" w:sz="0" w:space="0" w:color="auto"/>
                                <w:right w:val="none" w:sz="0" w:space="0" w:color="auto"/>
                              </w:divBdr>
                            </w:div>
                            <w:div w:id="2034920787">
                              <w:marLeft w:val="0"/>
                              <w:marRight w:val="0"/>
                              <w:marTop w:val="0"/>
                              <w:marBottom w:val="0"/>
                              <w:divBdr>
                                <w:top w:val="none" w:sz="0" w:space="0" w:color="auto"/>
                                <w:left w:val="none" w:sz="0" w:space="0" w:color="auto"/>
                                <w:bottom w:val="none" w:sz="0" w:space="0" w:color="auto"/>
                                <w:right w:val="none" w:sz="0" w:space="0" w:color="auto"/>
                              </w:divBdr>
                            </w:div>
                            <w:div w:id="636836356">
                              <w:marLeft w:val="0"/>
                              <w:marRight w:val="0"/>
                              <w:marTop w:val="0"/>
                              <w:marBottom w:val="0"/>
                              <w:divBdr>
                                <w:top w:val="none" w:sz="0" w:space="0" w:color="auto"/>
                                <w:left w:val="none" w:sz="0" w:space="0" w:color="auto"/>
                                <w:bottom w:val="none" w:sz="0" w:space="0" w:color="auto"/>
                                <w:right w:val="none" w:sz="0" w:space="0" w:color="auto"/>
                              </w:divBdr>
                            </w:div>
                            <w:div w:id="2111047899">
                              <w:marLeft w:val="0"/>
                              <w:marRight w:val="0"/>
                              <w:marTop w:val="0"/>
                              <w:marBottom w:val="0"/>
                              <w:divBdr>
                                <w:top w:val="none" w:sz="0" w:space="0" w:color="auto"/>
                                <w:left w:val="none" w:sz="0" w:space="0" w:color="auto"/>
                                <w:bottom w:val="none" w:sz="0" w:space="0" w:color="auto"/>
                                <w:right w:val="none" w:sz="0" w:space="0" w:color="auto"/>
                              </w:divBdr>
                            </w:div>
                            <w:div w:id="1387222554">
                              <w:marLeft w:val="0"/>
                              <w:marRight w:val="0"/>
                              <w:marTop w:val="0"/>
                              <w:marBottom w:val="0"/>
                              <w:divBdr>
                                <w:top w:val="none" w:sz="0" w:space="0" w:color="auto"/>
                                <w:left w:val="none" w:sz="0" w:space="0" w:color="auto"/>
                                <w:bottom w:val="none" w:sz="0" w:space="0" w:color="auto"/>
                                <w:right w:val="none" w:sz="0" w:space="0" w:color="auto"/>
                              </w:divBdr>
                            </w:div>
                            <w:div w:id="908612969">
                              <w:marLeft w:val="0"/>
                              <w:marRight w:val="0"/>
                              <w:marTop w:val="0"/>
                              <w:marBottom w:val="0"/>
                              <w:divBdr>
                                <w:top w:val="none" w:sz="0" w:space="0" w:color="auto"/>
                                <w:left w:val="none" w:sz="0" w:space="0" w:color="auto"/>
                                <w:bottom w:val="none" w:sz="0" w:space="0" w:color="auto"/>
                                <w:right w:val="none" w:sz="0" w:space="0" w:color="auto"/>
                              </w:divBdr>
                            </w:div>
                            <w:div w:id="795366513">
                              <w:marLeft w:val="0"/>
                              <w:marRight w:val="0"/>
                              <w:marTop w:val="0"/>
                              <w:marBottom w:val="0"/>
                              <w:divBdr>
                                <w:top w:val="none" w:sz="0" w:space="0" w:color="auto"/>
                                <w:left w:val="none" w:sz="0" w:space="0" w:color="auto"/>
                                <w:bottom w:val="none" w:sz="0" w:space="0" w:color="auto"/>
                                <w:right w:val="none" w:sz="0" w:space="0" w:color="auto"/>
                              </w:divBdr>
                            </w:div>
                            <w:div w:id="625964640">
                              <w:marLeft w:val="0"/>
                              <w:marRight w:val="0"/>
                              <w:marTop w:val="0"/>
                              <w:marBottom w:val="0"/>
                              <w:divBdr>
                                <w:top w:val="none" w:sz="0" w:space="0" w:color="auto"/>
                                <w:left w:val="none" w:sz="0" w:space="0" w:color="auto"/>
                                <w:bottom w:val="none" w:sz="0" w:space="0" w:color="auto"/>
                                <w:right w:val="none" w:sz="0" w:space="0" w:color="auto"/>
                              </w:divBdr>
                            </w:div>
                            <w:div w:id="1922988063">
                              <w:marLeft w:val="0"/>
                              <w:marRight w:val="0"/>
                              <w:marTop w:val="0"/>
                              <w:marBottom w:val="0"/>
                              <w:divBdr>
                                <w:top w:val="none" w:sz="0" w:space="0" w:color="auto"/>
                                <w:left w:val="none" w:sz="0" w:space="0" w:color="auto"/>
                                <w:bottom w:val="none" w:sz="0" w:space="0" w:color="auto"/>
                                <w:right w:val="none" w:sz="0" w:space="0" w:color="auto"/>
                              </w:divBdr>
                            </w:div>
                            <w:div w:id="2074769992">
                              <w:marLeft w:val="0"/>
                              <w:marRight w:val="0"/>
                              <w:marTop w:val="0"/>
                              <w:marBottom w:val="0"/>
                              <w:divBdr>
                                <w:top w:val="none" w:sz="0" w:space="0" w:color="auto"/>
                                <w:left w:val="none" w:sz="0" w:space="0" w:color="auto"/>
                                <w:bottom w:val="none" w:sz="0" w:space="0" w:color="auto"/>
                                <w:right w:val="none" w:sz="0" w:space="0" w:color="auto"/>
                              </w:divBdr>
                            </w:div>
                            <w:div w:id="1347555530">
                              <w:marLeft w:val="0"/>
                              <w:marRight w:val="0"/>
                              <w:marTop w:val="0"/>
                              <w:marBottom w:val="0"/>
                              <w:divBdr>
                                <w:top w:val="none" w:sz="0" w:space="0" w:color="auto"/>
                                <w:left w:val="none" w:sz="0" w:space="0" w:color="auto"/>
                                <w:bottom w:val="none" w:sz="0" w:space="0" w:color="auto"/>
                                <w:right w:val="none" w:sz="0" w:space="0" w:color="auto"/>
                              </w:divBdr>
                            </w:div>
                            <w:div w:id="607781694">
                              <w:marLeft w:val="0"/>
                              <w:marRight w:val="0"/>
                              <w:marTop w:val="0"/>
                              <w:marBottom w:val="0"/>
                              <w:divBdr>
                                <w:top w:val="none" w:sz="0" w:space="0" w:color="auto"/>
                                <w:left w:val="none" w:sz="0" w:space="0" w:color="auto"/>
                                <w:bottom w:val="none" w:sz="0" w:space="0" w:color="auto"/>
                                <w:right w:val="none" w:sz="0" w:space="0" w:color="auto"/>
                              </w:divBdr>
                            </w:div>
                            <w:div w:id="1860242952">
                              <w:marLeft w:val="0"/>
                              <w:marRight w:val="0"/>
                              <w:marTop w:val="0"/>
                              <w:marBottom w:val="0"/>
                              <w:divBdr>
                                <w:top w:val="none" w:sz="0" w:space="0" w:color="auto"/>
                                <w:left w:val="none" w:sz="0" w:space="0" w:color="auto"/>
                                <w:bottom w:val="none" w:sz="0" w:space="0" w:color="auto"/>
                                <w:right w:val="none" w:sz="0" w:space="0" w:color="auto"/>
                              </w:divBdr>
                            </w:div>
                            <w:div w:id="1330869106">
                              <w:marLeft w:val="0"/>
                              <w:marRight w:val="0"/>
                              <w:marTop w:val="0"/>
                              <w:marBottom w:val="0"/>
                              <w:divBdr>
                                <w:top w:val="none" w:sz="0" w:space="0" w:color="auto"/>
                                <w:left w:val="none" w:sz="0" w:space="0" w:color="auto"/>
                                <w:bottom w:val="none" w:sz="0" w:space="0" w:color="auto"/>
                                <w:right w:val="none" w:sz="0" w:space="0" w:color="auto"/>
                              </w:divBdr>
                            </w:div>
                            <w:div w:id="1955819211">
                              <w:marLeft w:val="0"/>
                              <w:marRight w:val="0"/>
                              <w:marTop w:val="0"/>
                              <w:marBottom w:val="0"/>
                              <w:divBdr>
                                <w:top w:val="none" w:sz="0" w:space="0" w:color="auto"/>
                                <w:left w:val="none" w:sz="0" w:space="0" w:color="auto"/>
                                <w:bottom w:val="none" w:sz="0" w:space="0" w:color="auto"/>
                                <w:right w:val="none" w:sz="0" w:space="0" w:color="auto"/>
                              </w:divBdr>
                            </w:div>
                            <w:div w:id="451218064">
                              <w:marLeft w:val="0"/>
                              <w:marRight w:val="0"/>
                              <w:marTop w:val="0"/>
                              <w:marBottom w:val="0"/>
                              <w:divBdr>
                                <w:top w:val="none" w:sz="0" w:space="0" w:color="auto"/>
                                <w:left w:val="none" w:sz="0" w:space="0" w:color="auto"/>
                                <w:bottom w:val="none" w:sz="0" w:space="0" w:color="auto"/>
                                <w:right w:val="none" w:sz="0" w:space="0" w:color="auto"/>
                              </w:divBdr>
                            </w:div>
                            <w:div w:id="1091664887">
                              <w:marLeft w:val="0"/>
                              <w:marRight w:val="0"/>
                              <w:marTop w:val="0"/>
                              <w:marBottom w:val="0"/>
                              <w:divBdr>
                                <w:top w:val="none" w:sz="0" w:space="0" w:color="auto"/>
                                <w:left w:val="none" w:sz="0" w:space="0" w:color="auto"/>
                                <w:bottom w:val="none" w:sz="0" w:space="0" w:color="auto"/>
                                <w:right w:val="none" w:sz="0" w:space="0" w:color="auto"/>
                              </w:divBdr>
                            </w:div>
                            <w:div w:id="1840727279">
                              <w:marLeft w:val="0"/>
                              <w:marRight w:val="0"/>
                              <w:marTop w:val="0"/>
                              <w:marBottom w:val="0"/>
                              <w:divBdr>
                                <w:top w:val="none" w:sz="0" w:space="0" w:color="auto"/>
                                <w:left w:val="none" w:sz="0" w:space="0" w:color="auto"/>
                                <w:bottom w:val="none" w:sz="0" w:space="0" w:color="auto"/>
                                <w:right w:val="none" w:sz="0" w:space="0" w:color="auto"/>
                              </w:divBdr>
                            </w:div>
                            <w:div w:id="270280617">
                              <w:marLeft w:val="0"/>
                              <w:marRight w:val="0"/>
                              <w:marTop w:val="0"/>
                              <w:marBottom w:val="0"/>
                              <w:divBdr>
                                <w:top w:val="none" w:sz="0" w:space="0" w:color="auto"/>
                                <w:left w:val="none" w:sz="0" w:space="0" w:color="auto"/>
                                <w:bottom w:val="none" w:sz="0" w:space="0" w:color="auto"/>
                                <w:right w:val="none" w:sz="0" w:space="0" w:color="auto"/>
                              </w:divBdr>
                            </w:div>
                            <w:div w:id="594440615">
                              <w:marLeft w:val="0"/>
                              <w:marRight w:val="0"/>
                              <w:marTop w:val="0"/>
                              <w:marBottom w:val="0"/>
                              <w:divBdr>
                                <w:top w:val="none" w:sz="0" w:space="0" w:color="auto"/>
                                <w:left w:val="none" w:sz="0" w:space="0" w:color="auto"/>
                                <w:bottom w:val="none" w:sz="0" w:space="0" w:color="auto"/>
                                <w:right w:val="none" w:sz="0" w:space="0" w:color="auto"/>
                              </w:divBdr>
                            </w:div>
                            <w:div w:id="858007068">
                              <w:marLeft w:val="0"/>
                              <w:marRight w:val="0"/>
                              <w:marTop w:val="0"/>
                              <w:marBottom w:val="0"/>
                              <w:divBdr>
                                <w:top w:val="none" w:sz="0" w:space="0" w:color="auto"/>
                                <w:left w:val="none" w:sz="0" w:space="0" w:color="auto"/>
                                <w:bottom w:val="none" w:sz="0" w:space="0" w:color="auto"/>
                                <w:right w:val="none" w:sz="0" w:space="0" w:color="auto"/>
                              </w:divBdr>
                            </w:div>
                            <w:div w:id="387612453">
                              <w:marLeft w:val="0"/>
                              <w:marRight w:val="0"/>
                              <w:marTop w:val="0"/>
                              <w:marBottom w:val="0"/>
                              <w:divBdr>
                                <w:top w:val="none" w:sz="0" w:space="0" w:color="auto"/>
                                <w:left w:val="none" w:sz="0" w:space="0" w:color="auto"/>
                                <w:bottom w:val="none" w:sz="0" w:space="0" w:color="auto"/>
                                <w:right w:val="none" w:sz="0" w:space="0" w:color="auto"/>
                              </w:divBdr>
                            </w:div>
                            <w:div w:id="1592735459">
                              <w:marLeft w:val="0"/>
                              <w:marRight w:val="0"/>
                              <w:marTop w:val="0"/>
                              <w:marBottom w:val="0"/>
                              <w:divBdr>
                                <w:top w:val="none" w:sz="0" w:space="0" w:color="auto"/>
                                <w:left w:val="none" w:sz="0" w:space="0" w:color="auto"/>
                                <w:bottom w:val="none" w:sz="0" w:space="0" w:color="auto"/>
                                <w:right w:val="none" w:sz="0" w:space="0" w:color="auto"/>
                              </w:divBdr>
                            </w:div>
                            <w:div w:id="1247224491">
                              <w:marLeft w:val="0"/>
                              <w:marRight w:val="0"/>
                              <w:marTop w:val="0"/>
                              <w:marBottom w:val="0"/>
                              <w:divBdr>
                                <w:top w:val="none" w:sz="0" w:space="0" w:color="auto"/>
                                <w:left w:val="none" w:sz="0" w:space="0" w:color="auto"/>
                                <w:bottom w:val="none" w:sz="0" w:space="0" w:color="auto"/>
                                <w:right w:val="none" w:sz="0" w:space="0" w:color="auto"/>
                              </w:divBdr>
                            </w:div>
                            <w:div w:id="377705757">
                              <w:marLeft w:val="0"/>
                              <w:marRight w:val="0"/>
                              <w:marTop w:val="0"/>
                              <w:marBottom w:val="0"/>
                              <w:divBdr>
                                <w:top w:val="none" w:sz="0" w:space="0" w:color="auto"/>
                                <w:left w:val="none" w:sz="0" w:space="0" w:color="auto"/>
                                <w:bottom w:val="none" w:sz="0" w:space="0" w:color="auto"/>
                                <w:right w:val="none" w:sz="0" w:space="0" w:color="auto"/>
                              </w:divBdr>
                            </w:div>
                            <w:div w:id="1599557701">
                              <w:marLeft w:val="0"/>
                              <w:marRight w:val="0"/>
                              <w:marTop w:val="0"/>
                              <w:marBottom w:val="0"/>
                              <w:divBdr>
                                <w:top w:val="none" w:sz="0" w:space="0" w:color="auto"/>
                                <w:left w:val="none" w:sz="0" w:space="0" w:color="auto"/>
                                <w:bottom w:val="none" w:sz="0" w:space="0" w:color="auto"/>
                                <w:right w:val="none" w:sz="0" w:space="0" w:color="auto"/>
                              </w:divBdr>
                            </w:div>
                            <w:div w:id="2019192378">
                              <w:marLeft w:val="0"/>
                              <w:marRight w:val="0"/>
                              <w:marTop w:val="0"/>
                              <w:marBottom w:val="0"/>
                              <w:divBdr>
                                <w:top w:val="none" w:sz="0" w:space="0" w:color="auto"/>
                                <w:left w:val="none" w:sz="0" w:space="0" w:color="auto"/>
                                <w:bottom w:val="none" w:sz="0" w:space="0" w:color="auto"/>
                                <w:right w:val="none" w:sz="0" w:space="0" w:color="auto"/>
                              </w:divBdr>
                            </w:div>
                            <w:div w:id="1215510949">
                              <w:marLeft w:val="0"/>
                              <w:marRight w:val="0"/>
                              <w:marTop w:val="0"/>
                              <w:marBottom w:val="0"/>
                              <w:divBdr>
                                <w:top w:val="none" w:sz="0" w:space="0" w:color="auto"/>
                                <w:left w:val="none" w:sz="0" w:space="0" w:color="auto"/>
                                <w:bottom w:val="none" w:sz="0" w:space="0" w:color="auto"/>
                                <w:right w:val="none" w:sz="0" w:space="0" w:color="auto"/>
                              </w:divBdr>
                            </w:div>
                            <w:div w:id="74085265">
                              <w:marLeft w:val="0"/>
                              <w:marRight w:val="0"/>
                              <w:marTop w:val="0"/>
                              <w:marBottom w:val="0"/>
                              <w:divBdr>
                                <w:top w:val="none" w:sz="0" w:space="0" w:color="auto"/>
                                <w:left w:val="none" w:sz="0" w:space="0" w:color="auto"/>
                                <w:bottom w:val="none" w:sz="0" w:space="0" w:color="auto"/>
                                <w:right w:val="none" w:sz="0" w:space="0" w:color="auto"/>
                              </w:divBdr>
                            </w:div>
                            <w:div w:id="719286504">
                              <w:marLeft w:val="0"/>
                              <w:marRight w:val="0"/>
                              <w:marTop w:val="0"/>
                              <w:marBottom w:val="0"/>
                              <w:divBdr>
                                <w:top w:val="none" w:sz="0" w:space="0" w:color="auto"/>
                                <w:left w:val="none" w:sz="0" w:space="0" w:color="auto"/>
                                <w:bottom w:val="none" w:sz="0" w:space="0" w:color="auto"/>
                                <w:right w:val="none" w:sz="0" w:space="0" w:color="auto"/>
                              </w:divBdr>
                            </w:div>
                            <w:div w:id="785662890">
                              <w:marLeft w:val="0"/>
                              <w:marRight w:val="0"/>
                              <w:marTop w:val="0"/>
                              <w:marBottom w:val="0"/>
                              <w:divBdr>
                                <w:top w:val="none" w:sz="0" w:space="0" w:color="auto"/>
                                <w:left w:val="none" w:sz="0" w:space="0" w:color="auto"/>
                                <w:bottom w:val="none" w:sz="0" w:space="0" w:color="auto"/>
                                <w:right w:val="none" w:sz="0" w:space="0" w:color="auto"/>
                              </w:divBdr>
                            </w:div>
                            <w:div w:id="2121876828">
                              <w:marLeft w:val="0"/>
                              <w:marRight w:val="0"/>
                              <w:marTop w:val="0"/>
                              <w:marBottom w:val="0"/>
                              <w:divBdr>
                                <w:top w:val="none" w:sz="0" w:space="0" w:color="auto"/>
                                <w:left w:val="none" w:sz="0" w:space="0" w:color="auto"/>
                                <w:bottom w:val="none" w:sz="0" w:space="0" w:color="auto"/>
                                <w:right w:val="none" w:sz="0" w:space="0" w:color="auto"/>
                              </w:divBdr>
                            </w:div>
                            <w:div w:id="1936742579">
                              <w:marLeft w:val="0"/>
                              <w:marRight w:val="0"/>
                              <w:marTop w:val="0"/>
                              <w:marBottom w:val="0"/>
                              <w:divBdr>
                                <w:top w:val="none" w:sz="0" w:space="0" w:color="auto"/>
                                <w:left w:val="none" w:sz="0" w:space="0" w:color="auto"/>
                                <w:bottom w:val="none" w:sz="0" w:space="0" w:color="auto"/>
                                <w:right w:val="none" w:sz="0" w:space="0" w:color="auto"/>
                              </w:divBdr>
                            </w:div>
                            <w:div w:id="2059157405">
                              <w:marLeft w:val="0"/>
                              <w:marRight w:val="0"/>
                              <w:marTop w:val="0"/>
                              <w:marBottom w:val="0"/>
                              <w:divBdr>
                                <w:top w:val="none" w:sz="0" w:space="0" w:color="auto"/>
                                <w:left w:val="none" w:sz="0" w:space="0" w:color="auto"/>
                                <w:bottom w:val="none" w:sz="0" w:space="0" w:color="auto"/>
                                <w:right w:val="none" w:sz="0" w:space="0" w:color="auto"/>
                              </w:divBdr>
                            </w:div>
                            <w:div w:id="296449160">
                              <w:marLeft w:val="0"/>
                              <w:marRight w:val="0"/>
                              <w:marTop w:val="0"/>
                              <w:marBottom w:val="0"/>
                              <w:divBdr>
                                <w:top w:val="none" w:sz="0" w:space="0" w:color="auto"/>
                                <w:left w:val="none" w:sz="0" w:space="0" w:color="auto"/>
                                <w:bottom w:val="none" w:sz="0" w:space="0" w:color="auto"/>
                                <w:right w:val="none" w:sz="0" w:space="0" w:color="auto"/>
                              </w:divBdr>
                            </w:div>
                            <w:div w:id="947276914">
                              <w:marLeft w:val="0"/>
                              <w:marRight w:val="0"/>
                              <w:marTop w:val="0"/>
                              <w:marBottom w:val="0"/>
                              <w:divBdr>
                                <w:top w:val="none" w:sz="0" w:space="0" w:color="auto"/>
                                <w:left w:val="none" w:sz="0" w:space="0" w:color="auto"/>
                                <w:bottom w:val="none" w:sz="0" w:space="0" w:color="auto"/>
                                <w:right w:val="none" w:sz="0" w:space="0" w:color="auto"/>
                              </w:divBdr>
                            </w:div>
                            <w:div w:id="1417022205">
                              <w:marLeft w:val="0"/>
                              <w:marRight w:val="0"/>
                              <w:marTop w:val="0"/>
                              <w:marBottom w:val="0"/>
                              <w:divBdr>
                                <w:top w:val="none" w:sz="0" w:space="0" w:color="auto"/>
                                <w:left w:val="none" w:sz="0" w:space="0" w:color="auto"/>
                                <w:bottom w:val="none" w:sz="0" w:space="0" w:color="auto"/>
                                <w:right w:val="none" w:sz="0" w:space="0" w:color="auto"/>
                              </w:divBdr>
                            </w:div>
                            <w:div w:id="414135472">
                              <w:marLeft w:val="0"/>
                              <w:marRight w:val="0"/>
                              <w:marTop w:val="0"/>
                              <w:marBottom w:val="0"/>
                              <w:divBdr>
                                <w:top w:val="none" w:sz="0" w:space="0" w:color="auto"/>
                                <w:left w:val="none" w:sz="0" w:space="0" w:color="auto"/>
                                <w:bottom w:val="none" w:sz="0" w:space="0" w:color="auto"/>
                                <w:right w:val="none" w:sz="0" w:space="0" w:color="auto"/>
                              </w:divBdr>
                            </w:div>
                            <w:div w:id="1560290080">
                              <w:marLeft w:val="0"/>
                              <w:marRight w:val="0"/>
                              <w:marTop w:val="0"/>
                              <w:marBottom w:val="0"/>
                              <w:divBdr>
                                <w:top w:val="none" w:sz="0" w:space="0" w:color="auto"/>
                                <w:left w:val="none" w:sz="0" w:space="0" w:color="auto"/>
                                <w:bottom w:val="none" w:sz="0" w:space="0" w:color="auto"/>
                                <w:right w:val="none" w:sz="0" w:space="0" w:color="auto"/>
                              </w:divBdr>
                            </w:div>
                            <w:div w:id="293028927">
                              <w:marLeft w:val="0"/>
                              <w:marRight w:val="0"/>
                              <w:marTop w:val="0"/>
                              <w:marBottom w:val="0"/>
                              <w:divBdr>
                                <w:top w:val="none" w:sz="0" w:space="0" w:color="auto"/>
                                <w:left w:val="none" w:sz="0" w:space="0" w:color="auto"/>
                                <w:bottom w:val="none" w:sz="0" w:space="0" w:color="auto"/>
                                <w:right w:val="none" w:sz="0" w:space="0" w:color="auto"/>
                              </w:divBdr>
                            </w:div>
                            <w:div w:id="1359742435">
                              <w:marLeft w:val="0"/>
                              <w:marRight w:val="0"/>
                              <w:marTop w:val="0"/>
                              <w:marBottom w:val="0"/>
                              <w:divBdr>
                                <w:top w:val="none" w:sz="0" w:space="0" w:color="auto"/>
                                <w:left w:val="none" w:sz="0" w:space="0" w:color="auto"/>
                                <w:bottom w:val="none" w:sz="0" w:space="0" w:color="auto"/>
                                <w:right w:val="none" w:sz="0" w:space="0" w:color="auto"/>
                              </w:divBdr>
                            </w:div>
                            <w:div w:id="1503084150">
                              <w:marLeft w:val="0"/>
                              <w:marRight w:val="0"/>
                              <w:marTop w:val="0"/>
                              <w:marBottom w:val="0"/>
                              <w:divBdr>
                                <w:top w:val="none" w:sz="0" w:space="0" w:color="auto"/>
                                <w:left w:val="none" w:sz="0" w:space="0" w:color="auto"/>
                                <w:bottom w:val="none" w:sz="0" w:space="0" w:color="auto"/>
                                <w:right w:val="none" w:sz="0" w:space="0" w:color="auto"/>
                              </w:divBdr>
                            </w:div>
                            <w:div w:id="1376075811">
                              <w:marLeft w:val="0"/>
                              <w:marRight w:val="0"/>
                              <w:marTop w:val="0"/>
                              <w:marBottom w:val="0"/>
                              <w:divBdr>
                                <w:top w:val="none" w:sz="0" w:space="0" w:color="auto"/>
                                <w:left w:val="none" w:sz="0" w:space="0" w:color="auto"/>
                                <w:bottom w:val="none" w:sz="0" w:space="0" w:color="auto"/>
                                <w:right w:val="none" w:sz="0" w:space="0" w:color="auto"/>
                              </w:divBdr>
                            </w:div>
                            <w:div w:id="545217437">
                              <w:marLeft w:val="0"/>
                              <w:marRight w:val="0"/>
                              <w:marTop w:val="0"/>
                              <w:marBottom w:val="0"/>
                              <w:divBdr>
                                <w:top w:val="none" w:sz="0" w:space="0" w:color="auto"/>
                                <w:left w:val="none" w:sz="0" w:space="0" w:color="auto"/>
                                <w:bottom w:val="none" w:sz="0" w:space="0" w:color="auto"/>
                                <w:right w:val="none" w:sz="0" w:space="0" w:color="auto"/>
                              </w:divBdr>
                            </w:div>
                            <w:div w:id="662005603">
                              <w:marLeft w:val="0"/>
                              <w:marRight w:val="0"/>
                              <w:marTop w:val="0"/>
                              <w:marBottom w:val="0"/>
                              <w:divBdr>
                                <w:top w:val="none" w:sz="0" w:space="0" w:color="auto"/>
                                <w:left w:val="none" w:sz="0" w:space="0" w:color="auto"/>
                                <w:bottom w:val="none" w:sz="0" w:space="0" w:color="auto"/>
                                <w:right w:val="none" w:sz="0" w:space="0" w:color="auto"/>
                              </w:divBdr>
                            </w:div>
                            <w:div w:id="1510950887">
                              <w:marLeft w:val="0"/>
                              <w:marRight w:val="0"/>
                              <w:marTop w:val="0"/>
                              <w:marBottom w:val="0"/>
                              <w:divBdr>
                                <w:top w:val="none" w:sz="0" w:space="0" w:color="auto"/>
                                <w:left w:val="none" w:sz="0" w:space="0" w:color="auto"/>
                                <w:bottom w:val="none" w:sz="0" w:space="0" w:color="auto"/>
                                <w:right w:val="none" w:sz="0" w:space="0" w:color="auto"/>
                              </w:divBdr>
                            </w:div>
                            <w:div w:id="252516824">
                              <w:marLeft w:val="0"/>
                              <w:marRight w:val="0"/>
                              <w:marTop w:val="0"/>
                              <w:marBottom w:val="0"/>
                              <w:divBdr>
                                <w:top w:val="none" w:sz="0" w:space="0" w:color="auto"/>
                                <w:left w:val="none" w:sz="0" w:space="0" w:color="auto"/>
                                <w:bottom w:val="none" w:sz="0" w:space="0" w:color="auto"/>
                                <w:right w:val="none" w:sz="0" w:space="0" w:color="auto"/>
                              </w:divBdr>
                            </w:div>
                            <w:div w:id="1883471139">
                              <w:marLeft w:val="0"/>
                              <w:marRight w:val="0"/>
                              <w:marTop w:val="0"/>
                              <w:marBottom w:val="0"/>
                              <w:divBdr>
                                <w:top w:val="none" w:sz="0" w:space="0" w:color="auto"/>
                                <w:left w:val="none" w:sz="0" w:space="0" w:color="auto"/>
                                <w:bottom w:val="none" w:sz="0" w:space="0" w:color="auto"/>
                                <w:right w:val="none" w:sz="0" w:space="0" w:color="auto"/>
                              </w:divBdr>
                            </w:div>
                            <w:div w:id="1447889072">
                              <w:marLeft w:val="0"/>
                              <w:marRight w:val="0"/>
                              <w:marTop w:val="0"/>
                              <w:marBottom w:val="0"/>
                              <w:divBdr>
                                <w:top w:val="none" w:sz="0" w:space="0" w:color="auto"/>
                                <w:left w:val="none" w:sz="0" w:space="0" w:color="auto"/>
                                <w:bottom w:val="none" w:sz="0" w:space="0" w:color="auto"/>
                                <w:right w:val="none" w:sz="0" w:space="0" w:color="auto"/>
                              </w:divBdr>
                            </w:div>
                            <w:div w:id="1638871854">
                              <w:marLeft w:val="0"/>
                              <w:marRight w:val="0"/>
                              <w:marTop w:val="0"/>
                              <w:marBottom w:val="0"/>
                              <w:divBdr>
                                <w:top w:val="none" w:sz="0" w:space="0" w:color="auto"/>
                                <w:left w:val="none" w:sz="0" w:space="0" w:color="auto"/>
                                <w:bottom w:val="none" w:sz="0" w:space="0" w:color="auto"/>
                                <w:right w:val="none" w:sz="0" w:space="0" w:color="auto"/>
                              </w:divBdr>
                            </w:div>
                            <w:div w:id="1913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0971">
                      <w:marLeft w:val="0"/>
                      <w:marRight w:val="0"/>
                      <w:marTop w:val="0"/>
                      <w:marBottom w:val="0"/>
                      <w:divBdr>
                        <w:top w:val="none" w:sz="0" w:space="0" w:color="auto"/>
                        <w:left w:val="none" w:sz="0" w:space="0" w:color="auto"/>
                        <w:bottom w:val="none" w:sz="0" w:space="0" w:color="auto"/>
                        <w:right w:val="none" w:sz="0" w:space="0" w:color="auto"/>
                      </w:divBdr>
                      <w:divsChild>
                        <w:div w:id="977763344">
                          <w:marLeft w:val="0"/>
                          <w:marRight w:val="0"/>
                          <w:marTop w:val="0"/>
                          <w:marBottom w:val="0"/>
                          <w:divBdr>
                            <w:top w:val="none" w:sz="0" w:space="0" w:color="auto"/>
                            <w:left w:val="none" w:sz="0" w:space="0" w:color="auto"/>
                            <w:bottom w:val="none" w:sz="0" w:space="0" w:color="auto"/>
                            <w:right w:val="none" w:sz="0" w:space="0" w:color="auto"/>
                          </w:divBdr>
                          <w:divsChild>
                            <w:div w:id="1790777304">
                              <w:marLeft w:val="0"/>
                              <w:marRight w:val="0"/>
                              <w:marTop w:val="0"/>
                              <w:marBottom w:val="0"/>
                              <w:divBdr>
                                <w:top w:val="none" w:sz="0" w:space="0" w:color="auto"/>
                                <w:left w:val="none" w:sz="0" w:space="0" w:color="auto"/>
                                <w:bottom w:val="none" w:sz="0" w:space="0" w:color="auto"/>
                                <w:right w:val="none" w:sz="0" w:space="0" w:color="auto"/>
                              </w:divBdr>
                            </w:div>
                            <w:div w:id="1368334584">
                              <w:marLeft w:val="0"/>
                              <w:marRight w:val="0"/>
                              <w:marTop w:val="0"/>
                              <w:marBottom w:val="0"/>
                              <w:divBdr>
                                <w:top w:val="none" w:sz="0" w:space="0" w:color="auto"/>
                                <w:left w:val="none" w:sz="0" w:space="0" w:color="auto"/>
                                <w:bottom w:val="none" w:sz="0" w:space="0" w:color="auto"/>
                                <w:right w:val="none" w:sz="0" w:space="0" w:color="auto"/>
                              </w:divBdr>
                            </w:div>
                            <w:div w:id="1606226823">
                              <w:marLeft w:val="0"/>
                              <w:marRight w:val="0"/>
                              <w:marTop w:val="0"/>
                              <w:marBottom w:val="0"/>
                              <w:divBdr>
                                <w:top w:val="none" w:sz="0" w:space="0" w:color="auto"/>
                                <w:left w:val="none" w:sz="0" w:space="0" w:color="auto"/>
                                <w:bottom w:val="none" w:sz="0" w:space="0" w:color="auto"/>
                                <w:right w:val="none" w:sz="0" w:space="0" w:color="auto"/>
                              </w:divBdr>
                            </w:div>
                            <w:div w:id="670372073">
                              <w:marLeft w:val="0"/>
                              <w:marRight w:val="0"/>
                              <w:marTop w:val="0"/>
                              <w:marBottom w:val="0"/>
                              <w:divBdr>
                                <w:top w:val="none" w:sz="0" w:space="0" w:color="auto"/>
                                <w:left w:val="none" w:sz="0" w:space="0" w:color="auto"/>
                                <w:bottom w:val="none" w:sz="0" w:space="0" w:color="auto"/>
                                <w:right w:val="none" w:sz="0" w:space="0" w:color="auto"/>
                              </w:divBdr>
                            </w:div>
                            <w:div w:id="1087114387">
                              <w:marLeft w:val="0"/>
                              <w:marRight w:val="0"/>
                              <w:marTop w:val="0"/>
                              <w:marBottom w:val="0"/>
                              <w:divBdr>
                                <w:top w:val="none" w:sz="0" w:space="0" w:color="auto"/>
                                <w:left w:val="none" w:sz="0" w:space="0" w:color="auto"/>
                                <w:bottom w:val="none" w:sz="0" w:space="0" w:color="auto"/>
                                <w:right w:val="none" w:sz="0" w:space="0" w:color="auto"/>
                              </w:divBdr>
                            </w:div>
                            <w:div w:id="1735008253">
                              <w:marLeft w:val="0"/>
                              <w:marRight w:val="0"/>
                              <w:marTop w:val="0"/>
                              <w:marBottom w:val="0"/>
                              <w:divBdr>
                                <w:top w:val="none" w:sz="0" w:space="0" w:color="auto"/>
                                <w:left w:val="none" w:sz="0" w:space="0" w:color="auto"/>
                                <w:bottom w:val="none" w:sz="0" w:space="0" w:color="auto"/>
                                <w:right w:val="none" w:sz="0" w:space="0" w:color="auto"/>
                              </w:divBdr>
                            </w:div>
                            <w:div w:id="1152212461">
                              <w:marLeft w:val="0"/>
                              <w:marRight w:val="0"/>
                              <w:marTop w:val="0"/>
                              <w:marBottom w:val="0"/>
                              <w:divBdr>
                                <w:top w:val="none" w:sz="0" w:space="0" w:color="auto"/>
                                <w:left w:val="none" w:sz="0" w:space="0" w:color="auto"/>
                                <w:bottom w:val="none" w:sz="0" w:space="0" w:color="auto"/>
                                <w:right w:val="none" w:sz="0" w:space="0" w:color="auto"/>
                              </w:divBdr>
                            </w:div>
                            <w:div w:id="1920366383">
                              <w:marLeft w:val="0"/>
                              <w:marRight w:val="0"/>
                              <w:marTop w:val="0"/>
                              <w:marBottom w:val="0"/>
                              <w:divBdr>
                                <w:top w:val="none" w:sz="0" w:space="0" w:color="auto"/>
                                <w:left w:val="none" w:sz="0" w:space="0" w:color="auto"/>
                                <w:bottom w:val="none" w:sz="0" w:space="0" w:color="auto"/>
                                <w:right w:val="none" w:sz="0" w:space="0" w:color="auto"/>
                              </w:divBdr>
                            </w:div>
                            <w:div w:id="1844314355">
                              <w:marLeft w:val="0"/>
                              <w:marRight w:val="0"/>
                              <w:marTop w:val="0"/>
                              <w:marBottom w:val="0"/>
                              <w:divBdr>
                                <w:top w:val="none" w:sz="0" w:space="0" w:color="auto"/>
                                <w:left w:val="none" w:sz="0" w:space="0" w:color="auto"/>
                                <w:bottom w:val="none" w:sz="0" w:space="0" w:color="auto"/>
                                <w:right w:val="none" w:sz="0" w:space="0" w:color="auto"/>
                              </w:divBdr>
                            </w:div>
                            <w:div w:id="1754930826">
                              <w:marLeft w:val="0"/>
                              <w:marRight w:val="0"/>
                              <w:marTop w:val="0"/>
                              <w:marBottom w:val="0"/>
                              <w:divBdr>
                                <w:top w:val="none" w:sz="0" w:space="0" w:color="auto"/>
                                <w:left w:val="none" w:sz="0" w:space="0" w:color="auto"/>
                                <w:bottom w:val="none" w:sz="0" w:space="0" w:color="auto"/>
                                <w:right w:val="none" w:sz="0" w:space="0" w:color="auto"/>
                              </w:divBdr>
                            </w:div>
                            <w:div w:id="665085920">
                              <w:marLeft w:val="0"/>
                              <w:marRight w:val="0"/>
                              <w:marTop w:val="0"/>
                              <w:marBottom w:val="0"/>
                              <w:divBdr>
                                <w:top w:val="none" w:sz="0" w:space="0" w:color="auto"/>
                                <w:left w:val="none" w:sz="0" w:space="0" w:color="auto"/>
                                <w:bottom w:val="none" w:sz="0" w:space="0" w:color="auto"/>
                                <w:right w:val="none" w:sz="0" w:space="0" w:color="auto"/>
                              </w:divBdr>
                            </w:div>
                            <w:div w:id="710808092">
                              <w:marLeft w:val="0"/>
                              <w:marRight w:val="0"/>
                              <w:marTop w:val="0"/>
                              <w:marBottom w:val="0"/>
                              <w:divBdr>
                                <w:top w:val="none" w:sz="0" w:space="0" w:color="auto"/>
                                <w:left w:val="none" w:sz="0" w:space="0" w:color="auto"/>
                                <w:bottom w:val="none" w:sz="0" w:space="0" w:color="auto"/>
                                <w:right w:val="none" w:sz="0" w:space="0" w:color="auto"/>
                              </w:divBdr>
                            </w:div>
                            <w:div w:id="978069552">
                              <w:marLeft w:val="0"/>
                              <w:marRight w:val="0"/>
                              <w:marTop w:val="0"/>
                              <w:marBottom w:val="0"/>
                              <w:divBdr>
                                <w:top w:val="none" w:sz="0" w:space="0" w:color="auto"/>
                                <w:left w:val="none" w:sz="0" w:space="0" w:color="auto"/>
                                <w:bottom w:val="none" w:sz="0" w:space="0" w:color="auto"/>
                                <w:right w:val="none" w:sz="0" w:space="0" w:color="auto"/>
                              </w:divBdr>
                            </w:div>
                            <w:div w:id="1208102073">
                              <w:marLeft w:val="0"/>
                              <w:marRight w:val="0"/>
                              <w:marTop w:val="0"/>
                              <w:marBottom w:val="0"/>
                              <w:divBdr>
                                <w:top w:val="none" w:sz="0" w:space="0" w:color="auto"/>
                                <w:left w:val="none" w:sz="0" w:space="0" w:color="auto"/>
                                <w:bottom w:val="none" w:sz="0" w:space="0" w:color="auto"/>
                                <w:right w:val="none" w:sz="0" w:space="0" w:color="auto"/>
                              </w:divBdr>
                            </w:div>
                            <w:div w:id="1179545713">
                              <w:marLeft w:val="0"/>
                              <w:marRight w:val="0"/>
                              <w:marTop w:val="0"/>
                              <w:marBottom w:val="0"/>
                              <w:divBdr>
                                <w:top w:val="none" w:sz="0" w:space="0" w:color="auto"/>
                                <w:left w:val="none" w:sz="0" w:space="0" w:color="auto"/>
                                <w:bottom w:val="none" w:sz="0" w:space="0" w:color="auto"/>
                                <w:right w:val="none" w:sz="0" w:space="0" w:color="auto"/>
                              </w:divBdr>
                            </w:div>
                            <w:div w:id="1358892540">
                              <w:marLeft w:val="0"/>
                              <w:marRight w:val="0"/>
                              <w:marTop w:val="0"/>
                              <w:marBottom w:val="0"/>
                              <w:divBdr>
                                <w:top w:val="none" w:sz="0" w:space="0" w:color="auto"/>
                                <w:left w:val="none" w:sz="0" w:space="0" w:color="auto"/>
                                <w:bottom w:val="none" w:sz="0" w:space="0" w:color="auto"/>
                                <w:right w:val="none" w:sz="0" w:space="0" w:color="auto"/>
                              </w:divBdr>
                            </w:div>
                            <w:div w:id="354962253">
                              <w:marLeft w:val="0"/>
                              <w:marRight w:val="0"/>
                              <w:marTop w:val="0"/>
                              <w:marBottom w:val="0"/>
                              <w:divBdr>
                                <w:top w:val="none" w:sz="0" w:space="0" w:color="auto"/>
                                <w:left w:val="none" w:sz="0" w:space="0" w:color="auto"/>
                                <w:bottom w:val="none" w:sz="0" w:space="0" w:color="auto"/>
                                <w:right w:val="none" w:sz="0" w:space="0" w:color="auto"/>
                              </w:divBdr>
                            </w:div>
                            <w:div w:id="1506090609">
                              <w:marLeft w:val="0"/>
                              <w:marRight w:val="0"/>
                              <w:marTop w:val="0"/>
                              <w:marBottom w:val="0"/>
                              <w:divBdr>
                                <w:top w:val="none" w:sz="0" w:space="0" w:color="auto"/>
                                <w:left w:val="none" w:sz="0" w:space="0" w:color="auto"/>
                                <w:bottom w:val="none" w:sz="0" w:space="0" w:color="auto"/>
                                <w:right w:val="none" w:sz="0" w:space="0" w:color="auto"/>
                              </w:divBdr>
                            </w:div>
                            <w:div w:id="1487434134">
                              <w:marLeft w:val="0"/>
                              <w:marRight w:val="0"/>
                              <w:marTop w:val="0"/>
                              <w:marBottom w:val="0"/>
                              <w:divBdr>
                                <w:top w:val="none" w:sz="0" w:space="0" w:color="auto"/>
                                <w:left w:val="none" w:sz="0" w:space="0" w:color="auto"/>
                                <w:bottom w:val="none" w:sz="0" w:space="0" w:color="auto"/>
                                <w:right w:val="none" w:sz="0" w:space="0" w:color="auto"/>
                              </w:divBdr>
                            </w:div>
                            <w:div w:id="859126917">
                              <w:marLeft w:val="0"/>
                              <w:marRight w:val="0"/>
                              <w:marTop w:val="0"/>
                              <w:marBottom w:val="0"/>
                              <w:divBdr>
                                <w:top w:val="none" w:sz="0" w:space="0" w:color="auto"/>
                                <w:left w:val="none" w:sz="0" w:space="0" w:color="auto"/>
                                <w:bottom w:val="none" w:sz="0" w:space="0" w:color="auto"/>
                                <w:right w:val="none" w:sz="0" w:space="0" w:color="auto"/>
                              </w:divBdr>
                            </w:div>
                            <w:div w:id="1456365821">
                              <w:marLeft w:val="0"/>
                              <w:marRight w:val="0"/>
                              <w:marTop w:val="0"/>
                              <w:marBottom w:val="0"/>
                              <w:divBdr>
                                <w:top w:val="none" w:sz="0" w:space="0" w:color="auto"/>
                                <w:left w:val="none" w:sz="0" w:space="0" w:color="auto"/>
                                <w:bottom w:val="none" w:sz="0" w:space="0" w:color="auto"/>
                                <w:right w:val="none" w:sz="0" w:space="0" w:color="auto"/>
                              </w:divBdr>
                            </w:div>
                            <w:div w:id="11228615">
                              <w:marLeft w:val="0"/>
                              <w:marRight w:val="0"/>
                              <w:marTop w:val="0"/>
                              <w:marBottom w:val="0"/>
                              <w:divBdr>
                                <w:top w:val="none" w:sz="0" w:space="0" w:color="auto"/>
                                <w:left w:val="none" w:sz="0" w:space="0" w:color="auto"/>
                                <w:bottom w:val="none" w:sz="0" w:space="0" w:color="auto"/>
                                <w:right w:val="none" w:sz="0" w:space="0" w:color="auto"/>
                              </w:divBdr>
                            </w:div>
                            <w:div w:id="1189565632">
                              <w:marLeft w:val="0"/>
                              <w:marRight w:val="0"/>
                              <w:marTop w:val="0"/>
                              <w:marBottom w:val="0"/>
                              <w:divBdr>
                                <w:top w:val="none" w:sz="0" w:space="0" w:color="auto"/>
                                <w:left w:val="none" w:sz="0" w:space="0" w:color="auto"/>
                                <w:bottom w:val="none" w:sz="0" w:space="0" w:color="auto"/>
                                <w:right w:val="none" w:sz="0" w:space="0" w:color="auto"/>
                              </w:divBdr>
                            </w:div>
                            <w:div w:id="1848130500">
                              <w:marLeft w:val="0"/>
                              <w:marRight w:val="0"/>
                              <w:marTop w:val="0"/>
                              <w:marBottom w:val="0"/>
                              <w:divBdr>
                                <w:top w:val="none" w:sz="0" w:space="0" w:color="auto"/>
                                <w:left w:val="none" w:sz="0" w:space="0" w:color="auto"/>
                                <w:bottom w:val="none" w:sz="0" w:space="0" w:color="auto"/>
                                <w:right w:val="none" w:sz="0" w:space="0" w:color="auto"/>
                              </w:divBdr>
                            </w:div>
                            <w:div w:id="1518883236">
                              <w:marLeft w:val="0"/>
                              <w:marRight w:val="0"/>
                              <w:marTop w:val="0"/>
                              <w:marBottom w:val="0"/>
                              <w:divBdr>
                                <w:top w:val="none" w:sz="0" w:space="0" w:color="auto"/>
                                <w:left w:val="none" w:sz="0" w:space="0" w:color="auto"/>
                                <w:bottom w:val="none" w:sz="0" w:space="0" w:color="auto"/>
                                <w:right w:val="none" w:sz="0" w:space="0" w:color="auto"/>
                              </w:divBdr>
                            </w:div>
                            <w:div w:id="338822354">
                              <w:marLeft w:val="0"/>
                              <w:marRight w:val="0"/>
                              <w:marTop w:val="0"/>
                              <w:marBottom w:val="0"/>
                              <w:divBdr>
                                <w:top w:val="none" w:sz="0" w:space="0" w:color="auto"/>
                                <w:left w:val="none" w:sz="0" w:space="0" w:color="auto"/>
                                <w:bottom w:val="none" w:sz="0" w:space="0" w:color="auto"/>
                                <w:right w:val="none" w:sz="0" w:space="0" w:color="auto"/>
                              </w:divBdr>
                            </w:div>
                            <w:div w:id="2045399056">
                              <w:marLeft w:val="0"/>
                              <w:marRight w:val="0"/>
                              <w:marTop w:val="0"/>
                              <w:marBottom w:val="0"/>
                              <w:divBdr>
                                <w:top w:val="none" w:sz="0" w:space="0" w:color="auto"/>
                                <w:left w:val="none" w:sz="0" w:space="0" w:color="auto"/>
                                <w:bottom w:val="none" w:sz="0" w:space="0" w:color="auto"/>
                                <w:right w:val="none" w:sz="0" w:space="0" w:color="auto"/>
                              </w:divBdr>
                            </w:div>
                            <w:div w:id="118188522">
                              <w:marLeft w:val="0"/>
                              <w:marRight w:val="0"/>
                              <w:marTop w:val="0"/>
                              <w:marBottom w:val="0"/>
                              <w:divBdr>
                                <w:top w:val="none" w:sz="0" w:space="0" w:color="auto"/>
                                <w:left w:val="none" w:sz="0" w:space="0" w:color="auto"/>
                                <w:bottom w:val="none" w:sz="0" w:space="0" w:color="auto"/>
                                <w:right w:val="none" w:sz="0" w:space="0" w:color="auto"/>
                              </w:divBdr>
                            </w:div>
                            <w:div w:id="1309283258">
                              <w:marLeft w:val="0"/>
                              <w:marRight w:val="0"/>
                              <w:marTop w:val="0"/>
                              <w:marBottom w:val="0"/>
                              <w:divBdr>
                                <w:top w:val="none" w:sz="0" w:space="0" w:color="auto"/>
                                <w:left w:val="none" w:sz="0" w:space="0" w:color="auto"/>
                                <w:bottom w:val="none" w:sz="0" w:space="0" w:color="auto"/>
                                <w:right w:val="none" w:sz="0" w:space="0" w:color="auto"/>
                              </w:divBdr>
                            </w:div>
                            <w:div w:id="1303542143">
                              <w:marLeft w:val="0"/>
                              <w:marRight w:val="0"/>
                              <w:marTop w:val="0"/>
                              <w:marBottom w:val="0"/>
                              <w:divBdr>
                                <w:top w:val="none" w:sz="0" w:space="0" w:color="auto"/>
                                <w:left w:val="none" w:sz="0" w:space="0" w:color="auto"/>
                                <w:bottom w:val="none" w:sz="0" w:space="0" w:color="auto"/>
                                <w:right w:val="none" w:sz="0" w:space="0" w:color="auto"/>
                              </w:divBdr>
                            </w:div>
                            <w:div w:id="637684430">
                              <w:marLeft w:val="0"/>
                              <w:marRight w:val="0"/>
                              <w:marTop w:val="0"/>
                              <w:marBottom w:val="0"/>
                              <w:divBdr>
                                <w:top w:val="none" w:sz="0" w:space="0" w:color="auto"/>
                                <w:left w:val="none" w:sz="0" w:space="0" w:color="auto"/>
                                <w:bottom w:val="none" w:sz="0" w:space="0" w:color="auto"/>
                                <w:right w:val="none" w:sz="0" w:space="0" w:color="auto"/>
                              </w:divBdr>
                            </w:div>
                            <w:div w:id="1442261463">
                              <w:marLeft w:val="0"/>
                              <w:marRight w:val="0"/>
                              <w:marTop w:val="0"/>
                              <w:marBottom w:val="0"/>
                              <w:divBdr>
                                <w:top w:val="none" w:sz="0" w:space="0" w:color="auto"/>
                                <w:left w:val="none" w:sz="0" w:space="0" w:color="auto"/>
                                <w:bottom w:val="none" w:sz="0" w:space="0" w:color="auto"/>
                                <w:right w:val="none" w:sz="0" w:space="0" w:color="auto"/>
                              </w:divBdr>
                            </w:div>
                            <w:div w:id="1073704196">
                              <w:marLeft w:val="0"/>
                              <w:marRight w:val="0"/>
                              <w:marTop w:val="0"/>
                              <w:marBottom w:val="0"/>
                              <w:divBdr>
                                <w:top w:val="none" w:sz="0" w:space="0" w:color="auto"/>
                                <w:left w:val="none" w:sz="0" w:space="0" w:color="auto"/>
                                <w:bottom w:val="none" w:sz="0" w:space="0" w:color="auto"/>
                                <w:right w:val="none" w:sz="0" w:space="0" w:color="auto"/>
                              </w:divBdr>
                            </w:div>
                            <w:div w:id="1706327033">
                              <w:marLeft w:val="0"/>
                              <w:marRight w:val="0"/>
                              <w:marTop w:val="0"/>
                              <w:marBottom w:val="0"/>
                              <w:divBdr>
                                <w:top w:val="none" w:sz="0" w:space="0" w:color="auto"/>
                                <w:left w:val="none" w:sz="0" w:space="0" w:color="auto"/>
                                <w:bottom w:val="none" w:sz="0" w:space="0" w:color="auto"/>
                                <w:right w:val="none" w:sz="0" w:space="0" w:color="auto"/>
                              </w:divBdr>
                            </w:div>
                            <w:div w:id="440564180">
                              <w:marLeft w:val="0"/>
                              <w:marRight w:val="0"/>
                              <w:marTop w:val="0"/>
                              <w:marBottom w:val="0"/>
                              <w:divBdr>
                                <w:top w:val="none" w:sz="0" w:space="0" w:color="auto"/>
                                <w:left w:val="none" w:sz="0" w:space="0" w:color="auto"/>
                                <w:bottom w:val="none" w:sz="0" w:space="0" w:color="auto"/>
                                <w:right w:val="none" w:sz="0" w:space="0" w:color="auto"/>
                              </w:divBdr>
                            </w:div>
                            <w:div w:id="1945919800">
                              <w:marLeft w:val="0"/>
                              <w:marRight w:val="0"/>
                              <w:marTop w:val="0"/>
                              <w:marBottom w:val="0"/>
                              <w:divBdr>
                                <w:top w:val="none" w:sz="0" w:space="0" w:color="auto"/>
                                <w:left w:val="none" w:sz="0" w:space="0" w:color="auto"/>
                                <w:bottom w:val="none" w:sz="0" w:space="0" w:color="auto"/>
                                <w:right w:val="none" w:sz="0" w:space="0" w:color="auto"/>
                              </w:divBdr>
                            </w:div>
                            <w:div w:id="1208295072">
                              <w:marLeft w:val="0"/>
                              <w:marRight w:val="0"/>
                              <w:marTop w:val="0"/>
                              <w:marBottom w:val="0"/>
                              <w:divBdr>
                                <w:top w:val="none" w:sz="0" w:space="0" w:color="auto"/>
                                <w:left w:val="none" w:sz="0" w:space="0" w:color="auto"/>
                                <w:bottom w:val="none" w:sz="0" w:space="0" w:color="auto"/>
                                <w:right w:val="none" w:sz="0" w:space="0" w:color="auto"/>
                              </w:divBdr>
                            </w:div>
                            <w:div w:id="1939024132">
                              <w:marLeft w:val="0"/>
                              <w:marRight w:val="0"/>
                              <w:marTop w:val="0"/>
                              <w:marBottom w:val="0"/>
                              <w:divBdr>
                                <w:top w:val="none" w:sz="0" w:space="0" w:color="auto"/>
                                <w:left w:val="none" w:sz="0" w:space="0" w:color="auto"/>
                                <w:bottom w:val="none" w:sz="0" w:space="0" w:color="auto"/>
                                <w:right w:val="none" w:sz="0" w:space="0" w:color="auto"/>
                              </w:divBdr>
                            </w:div>
                            <w:div w:id="614486797">
                              <w:marLeft w:val="0"/>
                              <w:marRight w:val="0"/>
                              <w:marTop w:val="0"/>
                              <w:marBottom w:val="0"/>
                              <w:divBdr>
                                <w:top w:val="none" w:sz="0" w:space="0" w:color="auto"/>
                                <w:left w:val="none" w:sz="0" w:space="0" w:color="auto"/>
                                <w:bottom w:val="none" w:sz="0" w:space="0" w:color="auto"/>
                                <w:right w:val="none" w:sz="0" w:space="0" w:color="auto"/>
                              </w:divBdr>
                            </w:div>
                            <w:div w:id="1091462377">
                              <w:marLeft w:val="0"/>
                              <w:marRight w:val="0"/>
                              <w:marTop w:val="0"/>
                              <w:marBottom w:val="0"/>
                              <w:divBdr>
                                <w:top w:val="none" w:sz="0" w:space="0" w:color="auto"/>
                                <w:left w:val="none" w:sz="0" w:space="0" w:color="auto"/>
                                <w:bottom w:val="none" w:sz="0" w:space="0" w:color="auto"/>
                                <w:right w:val="none" w:sz="0" w:space="0" w:color="auto"/>
                              </w:divBdr>
                            </w:div>
                            <w:div w:id="1790472804">
                              <w:marLeft w:val="0"/>
                              <w:marRight w:val="0"/>
                              <w:marTop w:val="0"/>
                              <w:marBottom w:val="0"/>
                              <w:divBdr>
                                <w:top w:val="none" w:sz="0" w:space="0" w:color="auto"/>
                                <w:left w:val="none" w:sz="0" w:space="0" w:color="auto"/>
                                <w:bottom w:val="none" w:sz="0" w:space="0" w:color="auto"/>
                                <w:right w:val="none" w:sz="0" w:space="0" w:color="auto"/>
                              </w:divBdr>
                            </w:div>
                            <w:div w:id="495221138">
                              <w:marLeft w:val="0"/>
                              <w:marRight w:val="0"/>
                              <w:marTop w:val="0"/>
                              <w:marBottom w:val="0"/>
                              <w:divBdr>
                                <w:top w:val="none" w:sz="0" w:space="0" w:color="auto"/>
                                <w:left w:val="none" w:sz="0" w:space="0" w:color="auto"/>
                                <w:bottom w:val="none" w:sz="0" w:space="0" w:color="auto"/>
                                <w:right w:val="none" w:sz="0" w:space="0" w:color="auto"/>
                              </w:divBdr>
                            </w:div>
                            <w:div w:id="12733261">
                              <w:marLeft w:val="0"/>
                              <w:marRight w:val="0"/>
                              <w:marTop w:val="0"/>
                              <w:marBottom w:val="0"/>
                              <w:divBdr>
                                <w:top w:val="none" w:sz="0" w:space="0" w:color="auto"/>
                                <w:left w:val="none" w:sz="0" w:space="0" w:color="auto"/>
                                <w:bottom w:val="none" w:sz="0" w:space="0" w:color="auto"/>
                                <w:right w:val="none" w:sz="0" w:space="0" w:color="auto"/>
                              </w:divBdr>
                            </w:div>
                            <w:div w:id="1794598004">
                              <w:marLeft w:val="0"/>
                              <w:marRight w:val="0"/>
                              <w:marTop w:val="0"/>
                              <w:marBottom w:val="0"/>
                              <w:divBdr>
                                <w:top w:val="none" w:sz="0" w:space="0" w:color="auto"/>
                                <w:left w:val="none" w:sz="0" w:space="0" w:color="auto"/>
                                <w:bottom w:val="none" w:sz="0" w:space="0" w:color="auto"/>
                                <w:right w:val="none" w:sz="0" w:space="0" w:color="auto"/>
                              </w:divBdr>
                            </w:div>
                            <w:div w:id="1455053080">
                              <w:marLeft w:val="0"/>
                              <w:marRight w:val="0"/>
                              <w:marTop w:val="0"/>
                              <w:marBottom w:val="0"/>
                              <w:divBdr>
                                <w:top w:val="none" w:sz="0" w:space="0" w:color="auto"/>
                                <w:left w:val="none" w:sz="0" w:space="0" w:color="auto"/>
                                <w:bottom w:val="none" w:sz="0" w:space="0" w:color="auto"/>
                                <w:right w:val="none" w:sz="0" w:space="0" w:color="auto"/>
                              </w:divBdr>
                            </w:div>
                            <w:div w:id="93405420">
                              <w:marLeft w:val="0"/>
                              <w:marRight w:val="0"/>
                              <w:marTop w:val="0"/>
                              <w:marBottom w:val="0"/>
                              <w:divBdr>
                                <w:top w:val="none" w:sz="0" w:space="0" w:color="auto"/>
                                <w:left w:val="none" w:sz="0" w:space="0" w:color="auto"/>
                                <w:bottom w:val="none" w:sz="0" w:space="0" w:color="auto"/>
                                <w:right w:val="none" w:sz="0" w:space="0" w:color="auto"/>
                              </w:divBdr>
                            </w:div>
                            <w:div w:id="952979570">
                              <w:marLeft w:val="0"/>
                              <w:marRight w:val="0"/>
                              <w:marTop w:val="0"/>
                              <w:marBottom w:val="0"/>
                              <w:divBdr>
                                <w:top w:val="none" w:sz="0" w:space="0" w:color="auto"/>
                                <w:left w:val="none" w:sz="0" w:space="0" w:color="auto"/>
                                <w:bottom w:val="none" w:sz="0" w:space="0" w:color="auto"/>
                                <w:right w:val="none" w:sz="0" w:space="0" w:color="auto"/>
                              </w:divBdr>
                            </w:div>
                            <w:div w:id="1112242813">
                              <w:marLeft w:val="0"/>
                              <w:marRight w:val="0"/>
                              <w:marTop w:val="0"/>
                              <w:marBottom w:val="0"/>
                              <w:divBdr>
                                <w:top w:val="none" w:sz="0" w:space="0" w:color="auto"/>
                                <w:left w:val="none" w:sz="0" w:space="0" w:color="auto"/>
                                <w:bottom w:val="none" w:sz="0" w:space="0" w:color="auto"/>
                                <w:right w:val="none" w:sz="0" w:space="0" w:color="auto"/>
                              </w:divBdr>
                            </w:div>
                            <w:div w:id="1186403982">
                              <w:marLeft w:val="0"/>
                              <w:marRight w:val="0"/>
                              <w:marTop w:val="0"/>
                              <w:marBottom w:val="0"/>
                              <w:divBdr>
                                <w:top w:val="none" w:sz="0" w:space="0" w:color="auto"/>
                                <w:left w:val="none" w:sz="0" w:space="0" w:color="auto"/>
                                <w:bottom w:val="none" w:sz="0" w:space="0" w:color="auto"/>
                                <w:right w:val="none" w:sz="0" w:space="0" w:color="auto"/>
                              </w:divBdr>
                            </w:div>
                            <w:div w:id="1488477126">
                              <w:marLeft w:val="0"/>
                              <w:marRight w:val="0"/>
                              <w:marTop w:val="0"/>
                              <w:marBottom w:val="0"/>
                              <w:divBdr>
                                <w:top w:val="none" w:sz="0" w:space="0" w:color="auto"/>
                                <w:left w:val="none" w:sz="0" w:space="0" w:color="auto"/>
                                <w:bottom w:val="none" w:sz="0" w:space="0" w:color="auto"/>
                                <w:right w:val="none" w:sz="0" w:space="0" w:color="auto"/>
                              </w:divBdr>
                            </w:div>
                            <w:div w:id="1703937804">
                              <w:marLeft w:val="0"/>
                              <w:marRight w:val="0"/>
                              <w:marTop w:val="0"/>
                              <w:marBottom w:val="0"/>
                              <w:divBdr>
                                <w:top w:val="none" w:sz="0" w:space="0" w:color="auto"/>
                                <w:left w:val="none" w:sz="0" w:space="0" w:color="auto"/>
                                <w:bottom w:val="none" w:sz="0" w:space="0" w:color="auto"/>
                                <w:right w:val="none" w:sz="0" w:space="0" w:color="auto"/>
                              </w:divBdr>
                            </w:div>
                            <w:div w:id="1438209716">
                              <w:marLeft w:val="0"/>
                              <w:marRight w:val="0"/>
                              <w:marTop w:val="0"/>
                              <w:marBottom w:val="0"/>
                              <w:divBdr>
                                <w:top w:val="none" w:sz="0" w:space="0" w:color="auto"/>
                                <w:left w:val="none" w:sz="0" w:space="0" w:color="auto"/>
                                <w:bottom w:val="none" w:sz="0" w:space="0" w:color="auto"/>
                                <w:right w:val="none" w:sz="0" w:space="0" w:color="auto"/>
                              </w:divBdr>
                            </w:div>
                            <w:div w:id="1346247564">
                              <w:marLeft w:val="0"/>
                              <w:marRight w:val="0"/>
                              <w:marTop w:val="0"/>
                              <w:marBottom w:val="0"/>
                              <w:divBdr>
                                <w:top w:val="none" w:sz="0" w:space="0" w:color="auto"/>
                                <w:left w:val="none" w:sz="0" w:space="0" w:color="auto"/>
                                <w:bottom w:val="none" w:sz="0" w:space="0" w:color="auto"/>
                                <w:right w:val="none" w:sz="0" w:space="0" w:color="auto"/>
                              </w:divBdr>
                            </w:div>
                            <w:div w:id="1380741357">
                              <w:marLeft w:val="0"/>
                              <w:marRight w:val="0"/>
                              <w:marTop w:val="0"/>
                              <w:marBottom w:val="0"/>
                              <w:divBdr>
                                <w:top w:val="none" w:sz="0" w:space="0" w:color="auto"/>
                                <w:left w:val="none" w:sz="0" w:space="0" w:color="auto"/>
                                <w:bottom w:val="none" w:sz="0" w:space="0" w:color="auto"/>
                                <w:right w:val="none" w:sz="0" w:space="0" w:color="auto"/>
                              </w:divBdr>
                            </w:div>
                            <w:div w:id="1838766235">
                              <w:marLeft w:val="0"/>
                              <w:marRight w:val="0"/>
                              <w:marTop w:val="0"/>
                              <w:marBottom w:val="0"/>
                              <w:divBdr>
                                <w:top w:val="none" w:sz="0" w:space="0" w:color="auto"/>
                                <w:left w:val="none" w:sz="0" w:space="0" w:color="auto"/>
                                <w:bottom w:val="none" w:sz="0" w:space="0" w:color="auto"/>
                                <w:right w:val="none" w:sz="0" w:space="0" w:color="auto"/>
                              </w:divBdr>
                            </w:div>
                            <w:div w:id="1543058675">
                              <w:marLeft w:val="0"/>
                              <w:marRight w:val="0"/>
                              <w:marTop w:val="0"/>
                              <w:marBottom w:val="0"/>
                              <w:divBdr>
                                <w:top w:val="none" w:sz="0" w:space="0" w:color="auto"/>
                                <w:left w:val="none" w:sz="0" w:space="0" w:color="auto"/>
                                <w:bottom w:val="none" w:sz="0" w:space="0" w:color="auto"/>
                                <w:right w:val="none" w:sz="0" w:space="0" w:color="auto"/>
                              </w:divBdr>
                            </w:div>
                            <w:div w:id="1789622546">
                              <w:marLeft w:val="0"/>
                              <w:marRight w:val="0"/>
                              <w:marTop w:val="0"/>
                              <w:marBottom w:val="0"/>
                              <w:divBdr>
                                <w:top w:val="none" w:sz="0" w:space="0" w:color="auto"/>
                                <w:left w:val="none" w:sz="0" w:space="0" w:color="auto"/>
                                <w:bottom w:val="none" w:sz="0" w:space="0" w:color="auto"/>
                                <w:right w:val="none" w:sz="0" w:space="0" w:color="auto"/>
                              </w:divBdr>
                            </w:div>
                            <w:div w:id="1536429950">
                              <w:marLeft w:val="0"/>
                              <w:marRight w:val="0"/>
                              <w:marTop w:val="0"/>
                              <w:marBottom w:val="0"/>
                              <w:divBdr>
                                <w:top w:val="none" w:sz="0" w:space="0" w:color="auto"/>
                                <w:left w:val="none" w:sz="0" w:space="0" w:color="auto"/>
                                <w:bottom w:val="none" w:sz="0" w:space="0" w:color="auto"/>
                                <w:right w:val="none" w:sz="0" w:space="0" w:color="auto"/>
                              </w:divBdr>
                            </w:div>
                            <w:div w:id="1500385977">
                              <w:marLeft w:val="0"/>
                              <w:marRight w:val="0"/>
                              <w:marTop w:val="0"/>
                              <w:marBottom w:val="0"/>
                              <w:divBdr>
                                <w:top w:val="none" w:sz="0" w:space="0" w:color="auto"/>
                                <w:left w:val="none" w:sz="0" w:space="0" w:color="auto"/>
                                <w:bottom w:val="none" w:sz="0" w:space="0" w:color="auto"/>
                                <w:right w:val="none" w:sz="0" w:space="0" w:color="auto"/>
                              </w:divBdr>
                            </w:div>
                            <w:div w:id="1341546708">
                              <w:marLeft w:val="0"/>
                              <w:marRight w:val="0"/>
                              <w:marTop w:val="0"/>
                              <w:marBottom w:val="0"/>
                              <w:divBdr>
                                <w:top w:val="none" w:sz="0" w:space="0" w:color="auto"/>
                                <w:left w:val="none" w:sz="0" w:space="0" w:color="auto"/>
                                <w:bottom w:val="none" w:sz="0" w:space="0" w:color="auto"/>
                                <w:right w:val="none" w:sz="0" w:space="0" w:color="auto"/>
                              </w:divBdr>
                            </w:div>
                            <w:div w:id="1543132064">
                              <w:marLeft w:val="0"/>
                              <w:marRight w:val="0"/>
                              <w:marTop w:val="0"/>
                              <w:marBottom w:val="0"/>
                              <w:divBdr>
                                <w:top w:val="none" w:sz="0" w:space="0" w:color="auto"/>
                                <w:left w:val="none" w:sz="0" w:space="0" w:color="auto"/>
                                <w:bottom w:val="none" w:sz="0" w:space="0" w:color="auto"/>
                                <w:right w:val="none" w:sz="0" w:space="0" w:color="auto"/>
                              </w:divBdr>
                            </w:div>
                            <w:div w:id="1149782173">
                              <w:marLeft w:val="0"/>
                              <w:marRight w:val="0"/>
                              <w:marTop w:val="0"/>
                              <w:marBottom w:val="0"/>
                              <w:divBdr>
                                <w:top w:val="none" w:sz="0" w:space="0" w:color="auto"/>
                                <w:left w:val="none" w:sz="0" w:space="0" w:color="auto"/>
                                <w:bottom w:val="none" w:sz="0" w:space="0" w:color="auto"/>
                                <w:right w:val="none" w:sz="0" w:space="0" w:color="auto"/>
                              </w:divBdr>
                            </w:div>
                            <w:div w:id="1562788836">
                              <w:marLeft w:val="0"/>
                              <w:marRight w:val="0"/>
                              <w:marTop w:val="0"/>
                              <w:marBottom w:val="0"/>
                              <w:divBdr>
                                <w:top w:val="none" w:sz="0" w:space="0" w:color="auto"/>
                                <w:left w:val="none" w:sz="0" w:space="0" w:color="auto"/>
                                <w:bottom w:val="none" w:sz="0" w:space="0" w:color="auto"/>
                                <w:right w:val="none" w:sz="0" w:space="0" w:color="auto"/>
                              </w:divBdr>
                            </w:div>
                            <w:div w:id="683675177">
                              <w:marLeft w:val="0"/>
                              <w:marRight w:val="0"/>
                              <w:marTop w:val="0"/>
                              <w:marBottom w:val="0"/>
                              <w:divBdr>
                                <w:top w:val="none" w:sz="0" w:space="0" w:color="auto"/>
                                <w:left w:val="none" w:sz="0" w:space="0" w:color="auto"/>
                                <w:bottom w:val="none" w:sz="0" w:space="0" w:color="auto"/>
                                <w:right w:val="none" w:sz="0" w:space="0" w:color="auto"/>
                              </w:divBdr>
                            </w:div>
                            <w:div w:id="1446608355">
                              <w:marLeft w:val="0"/>
                              <w:marRight w:val="0"/>
                              <w:marTop w:val="0"/>
                              <w:marBottom w:val="0"/>
                              <w:divBdr>
                                <w:top w:val="none" w:sz="0" w:space="0" w:color="auto"/>
                                <w:left w:val="none" w:sz="0" w:space="0" w:color="auto"/>
                                <w:bottom w:val="none" w:sz="0" w:space="0" w:color="auto"/>
                                <w:right w:val="none" w:sz="0" w:space="0" w:color="auto"/>
                              </w:divBdr>
                            </w:div>
                            <w:div w:id="153571638">
                              <w:marLeft w:val="0"/>
                              <w:marRight w:val="0"/>
                              <w:marTop w:val="0"/>
                              <w:marBottom w:val="0"/>
                              <w:divBdr>
                                <w:top w:val="none" w:sz="0" w:space="0" w:color="auto"/>
                                <w:left w:val="none" w:sz="0" w:space="0" w:color="auto"/>
                                <w:bottom w:val="none" w:sz="0" w:space="0" w:color="auto"/>
                                <w:right w:val="none" w:sz="0" w:space="0" w:color="auto"/>
                              </w:divBdr>
                            </w:div>
                            <w:div w:id="548149877">
                              <w:marLeft w:val="0"/>
                              <w:marRight w:val="0"/>
                              <w:marTop w:val="0"/>
                              <w:marBottom w:val="0"/>
                              <w:divBdr>
                                <w:top w:val="none" w:sz="0" w:space="0" w:color="auto"/>
                                <w:left w:val="none" w:sz="0" w:space="0" w:color="auto"/>
                                <w:bottom w:val="none" w:sz="0" w:space="0" w:color="auto"/>
                                <w:right w:val="none" w:sz="0" w:space="0" w:color="auto"/>
                              </w:divBdr>
                            </w:div>
                            <w:div w:id="62915543">
                              <w:marLeft w:val="0"/>
                              <w:marRight w:val="0"/>
                              <w:marTop w:val="0"/>
                              <w:marBottom w:val="0"/>
                              <w:divBdr>
                                <w:top w:val="none" w:sz="0" w:space="0" w:color="auto"/>
                                <w:left w:val="none" w:sz="0" w:space="0" w:color="auto"/>
                                <w:bottom w:val="none" w:sz="0" w:space="0" w:color="auto"/>
                                <w:right w:val="none" w:sz="0" w:space="0" w:color="auto"/>
                              </w:divBdr>
                            </w:div>
                            <w:div w:id="1480345244">
                              <w:marLeft w:val="0"/>
                              <w:marRight w:val="0"/>
                              <w:marTop w:val="0"/>
                              <w:marBottom w:val="0"/>
                              <w:divBdr>
                                <w:top w:val="none" w:sz="0" w:space="0" w:color="auto"/>
                                <w:left w:val="none" w:sz="0" w:space="0" w:color="auto"/>
                                <w:bottom w:val="none" w:sz="0" w:space="0" w:color="auto"/>
                                <w:right w:val="none" w:sz="0" w:space="0" w:color="auto"/>
                              </w:divBdr>
                            </w:div>
                            <w:div w:id="1893080275">
                              <w:marLeft w:val="0"/>
                              <w:marRight w:val="0"/>
                              <w:marTop w:val="0"/>
                              <w:marBottom w:val="0"/>
                              <w:divBdr>
                                <w:top w:val="none" w:sz="0" w:space="0" w:color="auto"/>
                                <w:left w:val="none" w:sz="0" w:space="0" w:color="auto"/>
                                <w:bottom w:val="none" w:sz="0" w:space="0" w:color="auto"/>
                                <w:right w:val="none" w:sz="0" w:space="0" w:color="auto"/>
                              </w:divBdr>
                            </w:div>
                            <w:div w:id="1429304346">
                              <w:marLeft w:val="0"/>
                              <w:marRight w:val="0"/>
                              <w:marTop w:val="0"/>
                              <w:marBottom w:val="0"/>
                              <w:divBdr>
                                <w:top w:val="none" w:sz="0" w:space="0" w:color="auto"/>
                                <w:left w:val="none" w:sz="0" w:space="0" w:color="auto"/>
                                <w:bottom w:val="none" w:sz="0" w:space="0" w:color="auto"/>
                                <w:right w:val="none" w:sz="0" w:space="0" w:color="auto"/>
                              </w:divBdr>
                            </w:div>
                            <w:div w:id="898057055">
                              <w:marLeft w:val="0"/>
                              <w:marRight w:val="0"/>
                              <w:marTop w:val="0"/>
                              <w:marBottom w:val="0"/>
                              <w:divBdr>
                                <w:top w:val="none" w:sz="0" w:space="0" w:color="auto"/>
                                <w:left w:val="none" w:sz="0" w:space="0" w:color="auto"/>
                                <w:bottom w:val="none" w:sz="0" w:space="0" w:color="auto"/>
                                <w:right w:val="none" w:sz="0" w:space="0" w:color="auto"/>
                              </w:divBdr>
                            </w:div>
                            <w:div w:id="479661779">
                              <w:marLeft w:val="0"/>
                              <w:marRight w:val="0"/>
                              <w:marTop w:val="0"/>
                              <w:marBottom w:val="0"/>
                              <w:divBdr>
                                <w:top w:val="none" w:sz="0" w:space="0" w:color="auto"/>
                                <w:left w:val="none" w:sz="0" w:space="0" w:color="auto"/>
                                <w:bottom w:val="none" w:sz="0" w:space="0" w:color="auto"/>
                                <w:right w:val="none" w:sz="0" w:space="0" w:color="auto"/>
                              </w:divBdr>
                            </w:div>
                            <w:div w:id="1042051689">
                              <w:marLeft w:val="0"/>
                              <w:marRight w:val="0"/>
                              <w:marTop w:val="0"/>
                              <w:marBottom w:val="0"/>
                              <w:divBdr>
                                <w:top w:val="none" w:sz="0" w:space="0" w:color="auto"/>
                                <w:left w:val="none" w:sz="0" w:space="0" w:color="auto"/>
                                <w:bottom w:val="none" w:sz="0" w:space="0" w:color="auto"/>
                                <w:right w:val="none" w:sz="0" w:space="0" w:color="auto"/>
                              </w:divBdr>
                            </w:div>
                            <w:div w:id="1233811953">
                              <w:marLeft w:val="0"/>
                              <w:marRight w:val="0"/>
                              <w:marTop w:val="0"/>
                              <w:marBottom w:val="0"/>
                              <w:divBdr>
                                <w:top w:val="none" w:sz="0" w:space="0" w:color="auto"/>
                                <w:left w:val="none" w:sz="0" w:space="0" w:color="auto"/>
                                <w:bottom w:val="none" w:sz="0" w:space="0" w:color="auto"/>
                                <w:right w:val="none" w:sz="0" w:space="0" w:color="auto"/>
                              </w:divBdr>
                            </w:div>
                            <w:div w:id="1275475445">
                              <w:marLeft w:val="0"/>
                              <w:marRight w:val="0"/>
                              <w:marTop w:val="0"/>
                              <w:marBottom w:val="0"/>
                              <w:divBdr>
                                <w:top w:val="none" w:sz="0" w:space="0" w:color="auto"/>
                                <w:left w:val="none" w:sz="0" w:space="0" w:color="auto"/>
                                <w:bottom w:val="none" w:sz="0" w:space="0" w:color="auto"/>
                                <w:right w:val="none" w:sz="0" w:space="0" w:color="auto"/>
                              </w:divBdr>
                            </w:div>
                            <w:div w:id="367605592">
                              <w:marLeft w:val="0"/>
                              <w:marRight w:val="0"/>
                              <w:marTop w:val="0"/>
                              <w:marBottom w:val="0"/>
                              <w:divBdr>
                                <w:top w:val="none" w:sz="0" w:space="0" w:color="auto"/>
                                <w:left w:val="none" w:sz="0" w:space="0" w:color="auto"/>
                                <w:bottom w:val="none" w:sz="0" w:space="0" w:color="auto"/>
                                <w:right w:val="none" w:sz="0" w:space="0" w:color="auto"/>
                              </w:divBdr>
                            </w:div>
                            <w:div w:id="1358892758">
                              <w:marLeft w:val="0"/>
                              <w:marRight w:val="0"/>
                              <w:marTop w:val="0"/>
                              <w:marBottom w:val="0"/>
                              <w:divBdr>
                                <w:top w:val="none" w:sz="0" w:space="0" w:color="auto"/>
                                <w:left w:val="none" w:sz="0" w:space="0" w:color="auto"/>
                                <w:bottom w:val="none" w:sz="0" w:space="0" w:color="auto"/>
                                <w:right w:val="none" w:sz="0" w:space="0" w:color="auto"/>
                              </w:divBdr>
                            </w:div>
                            <w:div w:id="740754785">
                              <w:marLeft w:val="0"/>
                              <w:marRight w:val="0"/>
                              <w:marTop w:val="0"/>
                              <w:marBottom w:val="0"/>
                              <w:divBdr>
                                <w:top w:val="none" w:sz="0" w:space="0" w:color="auto"/>
                                <w:left w:val="none" w:sz="0" w:space="0" w:color="auto"/>
                                <w:bottom w:val="none" w:sz="0" w:space="0" w:color="auto"/>
                                <w:right w:val="none" w:sz="0" w:space="0" w:color="auto"/>
                              </w:divBdr>
                            </w:div>
                            <w:div w:id="1394815924">
                              <w:marLeft w:val="0"/>
                              <w:marRight w:val="0"/>
                              <w:marTop w:val="0"/>
                              <w:marBottom w:val="0"/>
                              <w:divBdr>
                                <w:top w:val="none" w:sz="0" w:space="0" w:color="auto"/>
                                <w:left w:val="none" w:sz="0" w:space="0" w:color="auto"/>
                                <w:bottom w:val="none" w:sz="0" w:space="0" w:color="auto"/>
                                <w:right w:val="none" w:sz="0" w:space="0" w:color="auto"/>
                              </w:divBdr>
                            </w:div>
                            <w:div w:id="507451544">
                              <w:marLeft w:val="0"/>
                              <w:marRight w:val="0"/>
                              <w:marTop w:val="0"/>
                              <w:marBottom w:val="0"/>
                              <w:divBdr>
                                <w:top w:val="none" w:sz="0" w:space="0" w:color="auto"/>
                                <w:left w:val="none" w:sz="0" w:space="0" w:color="auto"/>
                                <w:bottom w:val="none" w:sz="0" w:space="0" w:color="auto"/>
                                <w:right w:val="none" w:sz="0" w:space="0" w:color="auto"/>
                              </w:divBdr>
                            </w:div>
                            <w:div w:id="269555888">
                              <w:marLeft w:val="0"/>
                              <w:marRight w:val="0"/>
                              <w:marTop w:val="0"/>
                              <w:marBottom w:val="0"/>
                              <w:divBdr>
                                <w:top w:val="none" w:sz="0" w:space="0" w:color="auto"/>
                                <w:left w:val="none" w:sz="0" w:space="0" w:color="auto"/>
                                <w:bottom w:val="none" w:sz="0" w:space="0" w:color="auto"/>
                                <w:right w:val="none" w:sz="0" w:space="0" w:color="auto"/>
                              </w:divBdr>
                            </w:div>
                            <w:div w:id="393510303">
                              <w:marLeft w:val="0"/>
                              <w:marRight w:val="0"/>
                              <w:marTop w:val="0"/>
                              <w:marBottom w:val="0"/>
                              <w:divBdr>
                                <w:top w:val="none" w:sz="0" w:space="0" w:color="auto"/>
                                <w:left w:val="none" w:sz="0" w:space="0" w:color="auto"/>
                                <w:bottom w:val="none" w:sz="0" w:space="0" w:color="auto"/>
                                <w:right w:val="none" w:sz="0" w:space="0" w:color="auto"/>
                              </w:divBdr>
                            </w:div>
                            <w:div w:id="1534198053">
                              <w:marLeft w:val="0"/>
                              <w:marRight w:val="0"/>
                              <w:marTop w:val="0"/>
                              <w:marBottom w:val="0"/>
                              <w:divBdr>
                                <w:top w:val="none" w:sz="0" w:space="0" w:color="auto"/>
                                <w:left w:val="none" w:sz="0" w:space="0" w:color="auto"/>
                                <w:bottom w:val="none" w:sz="0" w:space="0" w:color="auto"/>
                                <w:right w:val="none" w:sz="0" w:space="0" w:color="auto"/>
                              </w:divBdr>
                            </w:div>
                            <w:div w:id="2114129072">
                              <w:marLeft w:val="0"/>
                              <w:marRight w:val="0"/>
                              <w:marTop w:val="0"/>
                              <w:marBottom w:val="0"/>
                              <w:divBdr>
                                <w:top w:val="none" w:sz="0" w:space="0" w:color="auto"/>
                                <w:left w:val="none" w:sz="0" w:space="0" w:color="auto"/>
                                <w:bottom w:val="none" w:sz="0" w:space="0" w:color="auto"/>
                                <w:right w:val="none" w:sz="0" w:space="0" w:color="auto"/>
                              </w:divBdr>
                            </w:div>
                            <w:div w:id="1308315680">
                              <w:marLeft w:val="0"/>
                              <w:marRight w:val="0"/>
                              <w:marTop w:val="0"/>
                              <w:marBottom w:val="0"/>
                              <w:divBdr>
                                <w:top w:val="none" w:sz="0" w:space="0" w:color="auto"/>
                                <w:left w:val="none" w:sz="0" w:space="0" w:color="auto"/>
                                <w:bottom w:val="none" w:sz="0" w:space="0" w:color="auto"/>
                                <w:right w:val="none" w:sz="0" w:space="0" w:color="auto"/>
                              </w:divBdr>
                            </w:div>
                            <w:div w:id="1906186824">
                              <w:marLeft w:val="0"/>
                              <w:marRight w:val="0"/>
                              <w:marTop w:val="0"/>
                              <w:marBottom w:val="0"/>
                              <w:divBdr>
                                <w:top w:val="none" w:sz="0" w:space="0" w:color="auto"/>
                                <w:left w:val="none" w:sz="0" w:space="0" w:color="auto"/>
                                <w:bottom w:val="none" w:sz="0" w:space="0" w:color="auto"/>
                                <w:right w:val="none" w:sz="0" w:space="0" w:color="auto"/>
                              </w:divBdr>
                            </w:div>
                            <w:div w:id="1418014155">
                              <w:marLeft w:val="0"/>
                              <w:marRight w:val="0"/>
                              <w:marTop w:val="0"/>
                              <w:marBottom w:val="0"/>
                              <w:divBdr>
                                <w:top w:val="none" w:sz="0" w:space="0" w:color="auto"/>
                                <w:left w:val="none" w:sz="0" w:space="0" w:color="auto"/>
                                <w:bottom w:val="none" w:sz="0" w:space="0" w:color="auto"/>
                                <w:right w:val="none" w:sz="0" w:space="0" w:color="auto"/>
                              </w:divBdr>
                            </w:div>
                            <w:div w:id="1374696436">
                              <w:marLeft w:val="0"/>
                              <w:marRight w:val="0"/>
                              <w:marTop w:val="0"/>
                              <w:marBottom w:val="0"/>
                              <w:divBdr>
                                <w:top w:val="none" w:sz="0" w:space="0" w:color="auto"/>
                                <w:left w:val="none" w:sz="0" w:space="0" w:color="auto"/>
                                <w:bottom w:val="none" w:sz="0" w:space="0" w:color="auto"/>
                                <w:right w:val="none" w:sz="0" w:space="0" w:color="auto"/>
                              </w:divBdr>
                            </w:div>
                            <w:div w:id="736247303">
                              <w:marLeft w:val="0"/>
                              <w:marRight w:val="0"/>
                              <w:marTop w:val="0"/>
                              <w:marBottom w:val="0"/>
                              <w:divBdr>
                                <w:top w:val="none" w:sz="0" w:space="0" w:color="auto"/>
                                <w:left w:val="none" w:sz="0" w:space="0" w:color="auto"/>
                                <w:bottom w:val="none" w:sz="0" w:space="0" w:color="auto"/>
                                <w:right w:val="none" w:sz="0" w:space="0" w:color="auto"/>
                              </w:divBdr>
                            </w:div>
                            <w:div w:id="648246518">
                              <w:marLeft w:val="0"/>
                              <w:marRight w:val="0"/>
                              <w:marTop w:val="0"/>
                              <w:marBottom w:val="0"/>
                              <w:divBdr>
                                <w:top w:val="none" w:sz="0" w:space="0" w:color="auto"/>
                                <w:left w:val="none" w:sz="0" w:space="0" w:color="auto"/>
                                <w:bottom w:val="none" w:sz="0" w:space="0" w:color="auto"/>
                                <w:right w:val="none" w:sz="0" w:space="0" w:color="auto"/>
                              </w:divBdr>
                            </w:div>
                            <w:div w:id="785347718">
                              <w:marLeft w:val="0"/>
                              <w:marRight w:val="0"/>
                              <w:marTop w:val="0"/>
                              <w:marBottom w:val="0"/>
                              <w:divBdr>
                                <w:top w:val="none" w:sz="0" w:space="0" w:color="auto"/>
                                <w:left w:val="none" w:sz="0" w:space="0" w:color="auto"/>
                                <w:bottom w:val="none" w:sz="0" w:space="0" w:color="auto"/>
                                <w:right w:val="none" w:sz="0" w:space="0" w:color="auto"/>
                              </w:divBdr>
                            </w:div>
                            <w:div w:id="1575356753">
                              <w:marLeft w:val="0"/>
                              <w:marRight w:val="0"/>
                              <w:marTop w:val="0"/>
                              <w:marBottom w:val="0"/>
                              <w:divBdr>
                                <w:top w:val="none" w:sz="0" w:space="0" w:color="auto"/>
                                <w:left w:val="none" w:sz="0" w:space="0" w:color="auto"/>
                                <w:bottom w:val="none" w:sz="0" w:space="0" w:color="auto"/>
                                <w:right w:val="none" w:sz="0" w:space="0" w:color="auto"/>
                              </w:divBdr>
                            </w:div>
                            <w:div w:id="4326704">
                              <w:marLeft w:val="0"/>
                              <w:marRight w:val="0"/>
                              <w:marTop w:val="0"/>
                              <w:marBottom w:val="0"/>
                              <w:divBdr>
                                <w:top w:val="none" w:sz="0" w:space="0" w:color="auto"/>
                                <w:left w:val="none" w:sz="0" w:space="0" w:color="auto"/>
                                <w:bottom w:val="none" w:sz="0" w:space="0" w:color="auto"/>
                                <w:right w:val="none" w:sz="0" w:space="0" w:color="auto"/>
                              </w:divBdr>
                            </w:div>
                            <w:div w:id="2114981647">
                              <w:marLeft w:val="0"/>
                              <w:marRight w:val="0"/>
                              <w:marTop w:val="0"/>
                              <w:marBottom w:val="0"/>
                              <w:divBdr>
                                <w:top w:val="none" w:sz="0" w:space="0" w:color="auto"/>
                                <w:left w:val="none" w:sz="0" w:space="0" w:color="auto"/>
                                <w:bottom w:val="none" w:sz="0" w:space="0" w:color="auto"/>
                                <w:right w:val="none" w:sz="0" w:space="0" w:color="auto"/>
                              </w:divBdr>
                            </w:div>
                            <w:div w:id="932277290">
                              <w:marLeft w:val="0"/>
                              <w:marRight w:val="0"/>
                              <w:marTop w:val="0"/>
                              <w:marBottom w:val="0"/>
                              <w:divBdr>
                                <w:top w:val="none" w:sz="0" w:space="0" w:color="auto"/>
                                <w:left w:val="none" w:sz="0" w:space="0" w:color="auto"/>
                                <w:bottom w:val="none" w:sz="0" w:space="0" w:color="auto"/>
                                <w:right w:val="none" w:sz="0" w:space="0" w:color="auto"/>
                              </w:divBdr>
                            </w:div>
                            <w:div w:id="634873889">
                              <w:marLeft w:val="0"/>
                              <w:marRight w:val="0"/>
                              <w:marTop w:val="0"/>
                              <w:marBottom w:val="0"/>
                              <w:divBdr>
                                <w:top w:val="none" w:sz="0" w:space="0" w:color="auto"/>
                                <w:left w:val="none" w:sz="0" w:space="0" w:color="auto"/>
                                <w:bottom w:val="none" w:sz="0" w:space="0" w:color="auto"/>
                                <w:right w:val="none" w:sz="0" w:space="0" w:color="auto"/>
                              </w:divBdr>
                            </w:div>
                            <w:div w:id="1873879874">
                              <w:marLeft w:val="0"/>
                              <w:marRight w:val="0"/>
                              <w:marTop w:val="0"/>
                              <w:marBottom w:val="0"/>
                              <w:divBdr>
                                <w:top w:val="none" w:sz="0" w:space="0" w:color="auto"/>
                                <w:left w:val="none" w:sz="0" w:space="0" w:color="auto"/>
                                <w:bottom w:val="none" w:sz="0" w:space="0" w:color="auto"/>
                                <w:right w:val="none" w:sz="0" w:space="0" w:color="auto"/>
                              </w:divBdr>
                            </w:div>
                            <w:div w:id="1010330455">
                              <w:marLeft w:val="0"/>
                              <w:marRight w:val="0"/>
                              <w:marTop w:val="0"/>
                              <w:marBottom w:val="0"/>
                              <w:divBdr>
                                <w:top w:val="none" w:sz="0" w:space="0" w:color="auto"/>
                                <w:left w:val="none" w:sz="0" w:space="0" w:color="auto"/>
                                <w:bottom w:val="none" w:sz="0" w:space="0" w:color="auto"/>
                                <w:right w:val="none" w:sz="0" w:space="0" w:color="auto"/>
                              </w:divBdr>
                            </w:div>
                            <w:div w:id="204873350">
                              <w:marLeft w:val="0"/>
                              <w:marRight w:val="0"/>
                              <w:marTop w:val="0"/>
                              <w:marBottom w:val="0"/>
                              <w:divBdr>
                                <w:top w:val="none" w:sz="0" w:space="0" w:color="auto"/>
                                <w:left w:val="none" w:sz="0" w:space="0" w:color="auto"/>
                                <w:bottom w:val="none" w:sz="0" w:space="0" w:color="auto"/>
                                <w:right w:val="none" w:sz="0" w:space="0" w:color="auto"/>
                              </w:divBdr>
                            </w:div>
                            <w:div w:id="23528141">
                              <w:marLeft w:val="0"/>
                              <w:marRight w:val="0"/>
                              <w:marTop w:val="0"/>
                              <w:marBottom w:val="0"/>
                              <w:divBdr>
                                <w:top w:val="none" w:sz="0" w:space="0" w:color="auto"/>
                                <w:left w:val="none" w:sz="0" w:space="0" w:color="auto"/>
                                <w:bottom w:val="none" w:sz="0" w:space="0" w:color="auto"/>
                                <w:right w:val="none" w:sz="0" w:space="0" w:color="auto"/>
                              </w:divBdr>
                            </w:div>
                            <w:div w:id="1787308670">
                              <w:marLeft w:val="0"/>
                              <w:marRight w:val="0"/>
                              <w:marTop w:val="0"/>
                              <w:marBottom w:val="0"/>
                              <w:divBdr>
                                <w:top w:val="none" w:sz="0" w:space="0" w:color="auto"/>
                                <w:left w:val="none" w:sz="0" w:space="0" w:color="auto"/>
                                <w:bottom w:val="none" w:sz="0" w:space="0" w:color="auto"/>
                                <w:right w:val="none" w:sz="0" w:space="0" w:color="auto"/>
                              </w:divBdr>
                            </w:div>
                            <w:div w:id="743573524">
                              <w:marLeft w:val="0"/>
                              <w:marRight w:val="0"/>
                              <w:marTop w:val="0"/>
                              <w:marBottom w:val="0"/>
                              <w:divBdr>
                                <w:top w:val="none" w:sz="0" w:space="0" w:color="auto"/>
                                <w:left w:val="none" w:sz="0" w:space="0" w:color="auto"/>
                                <w:bottom w:val="none" w:sz="0" w:space="0" w:color="auto"/>
                                <w:right w:val="none" w:sz="0" w:space="0" w:color="auto"/>
                              </w:divBdr>
                            </w:div>
                            <w:div w:id="2113745760">
                              <w:marLeft w:val="0"/>
                              <w:marRight w:val="0"/>
                              <w:marTop w:val="0"/>
                              <w:marBottom w:val="0"/>
                              <w:divBdr>
                                <w:top w:val="none" w:sz="0" w:space="0" w:color="auto"/>
                                <w:left w:val="none" w:sz="0" w:space="0" w:color="auto"/>
                                <w:bottom w:val="none" w:sz="0" w:space="0" w:color="auto"/>
                                <w:right w:val="none" w:sz="0" w:space="0" w:color="auto"/>
                              </w:divBdr>
                            </w:div>
                            <w:div w:id="2000114690">
                              <w:marLeft w:val="0"/>
                              <w:marRight w:val="0"/>
                              <w:marTop w:val="0"/>
                              <w:marBottom w:val="0"/>
                              <w:divBdr>
                                <w:top w:val="none" w:sz="0" w:space="0" w:color="auto"/>
                                <w:left w:val="none" w:sz="0" w:space="0" w:color="auto"/>
                                <w:bottom w:val="none" w:sz="0" w:space="0" w:color="auto"/>
                                <w:right w:val="none" w:sz="0" w:space="0" w:color="auto"/>
                              </w:divBdr>
                            </w:div>
                            <w:div w:id="2115784487">
                              <w:marLeft w:val="0"/>
                              <w:marRight w:val="0"/>
                              <w:marTop w:val="0"/>
                              <w:marBottom w:val="0"/>
                              <w:divBdr>
                                <w:top w:val="none" w:sz="0" w:space="0" w:color="auto"/>
                                <w:left w:val="none" w:sz="0" w:space="0" w:color="auto"/>
                                <w:bottom w:val="none" w:sz="0" w:space="0" w:color="auto"/>
                                <w:right w:val="none" w:sz="0" w:space="0" w:color="auto"/>
                              </w:divBdr>
                            </w:div>
                            <w:div w:id="525749728">
                              <w:marLeft w:val="0"/>
                              <w:marRight w:val="0"/>
                              <w:marTop w:val="0"/>
                              <w:marBottom w:val="0"/>
                              <w:divBdr>
                                <w:top w:val="none" w:sz="0" w:space="0" w:color="auto"/>
                                <w:left w:val="none" w:sz="0" w:space="0" w:color="auto"/>
                                <w:bottom w:val="none" w:sz="0" w:space="0" w:color="auto"/>
                                <w:right w:val="none" w:sz="0" w:space="0" w:color="auto"/>
                              </w:divBdr>
                            </w:div>
                            <w:div w:id="467359718">
                              <w:marLeft w:val="0"/>
                              <w:marRight w:val="0"/>
                              <w:marTop w:val="0"/>
                              <w:marBottom w:val="0"/>
                              <w:divBdr>
                                <w:top w:val="none" w:sz="0" w:space="0" w:color="auto"/>
                                <w:left w:val="none" w:sz="0" w:space="0" w:color="auto"/>
                                <w:bottom w:val="none" w:sz="0" w:space="0" w:color="auto"/>
                                <w:right w:val="none" w:sz="0" w:space="0" w:color="auto"/>
                              </w:divBdr>
                            </w:div>
                            <w:div w:id="944389551">
                              <w:marLeft w:val="0"/>
                              <w:marRight w:val="0"/>
                              <w:marTop w:val="0"/>
                              <w:marBottom w:val="0"/>
                              <w:divBdr>
                                <w:top w:val="none" w:sz="0" w:space="0" w:color="auto"/>
                                <w:left w:val="none" w:sz="0" w:space="0" w:color="auto"/>
                                <w:bottom w:val="none" w:sz="0" w:space="0" w:color="auto"/>
                                <w:right w:val="none" w:sz="0" w:space="0" w:color="auto"/>
                              </w:divBdr>
                            </w:div>
                            <w:div w:id="1906380099">
                              <w:marLeft w:val="0"/>
                              <w:marRight w:val="0"/>
                              <w:marTop w:val="0"/>
                              <w:marBottom w:val="0"/>
                              <w:divBdr>
                                <w:top w:val="none" w:sz="0" w:space="0" w:color="auto"/>
                                <w:left w:val="none" w:sz="0" w:space="0" w:color="auto"/>
                                <w:bottom w:val="none" w:sz="0" w:space="0" w:color="auto"/>
                                <w:right w:val="none" w:sz="0" w:space="0" w:color="auto"/>
                              </w:divBdr>
                            </w:div>
                            <w:div w:id="1456557371">
                              <w:marLeft w:val="0"/>
                              <w:marRight w:val="0"/>
                              <w:marTop w:val="0"/>
                              <w:marBottom w:val="0"/>
                              <w:divBdr>
                                <w:top w:val="none" w:sz="0" w:space="0" w:color="auto"/>
                                <w:left w:val="none" w:sz="0" w:space="0" w:color="auto"/>
                                <w:bottom w:val="none" w:sz="0" w:space="0" w:color="auto"/>
                                <w:right w:val="none" w:sz="0" w:space="0" w:color="auto"/>
                              </w:divBdr>
                            </w:div>
                            <w:div w:id="1981298795">
                              <w:marLeft w:val="0"/>
                              <w:marRight w:val="0"/>
                              <w:marTop w:val="0"/>
                              <w:marBottom w:val="0"/>
                              <w:divBdr>
                                <w:top w:val="none" w:sz="0" w:space="0" w:color="auto"/>
                                <w:left w:val="none" w:sz="0" w:space="0" w:color="auto"/>
                                <w:bottom w:val="none" w:sz="0" w:space="0" w:color="auto"/>
                                <w:right w:val="none" w:sz="0" w:space="0" w:color="auto"/>
                              </w:divBdr>
                            </w:div>
                            <w:div w:id="137966001">
                              <w:marLeft w:val="0"/>
                              <w:marRight w:val="0"/>
                              <w:marTop w:val="0"/>
                              <w:marBottom w:val="0"/>
                              <w:divBdr>
                                <w:top w:val="none" w:sz="0" w:space="0" w:color="auto"/>
                                <w:left w:val="none" w:sz="0" w:space="0" w:color="auto"/>
                                <w:bottom w:val="none" w:sz="0" w:space="0" w:color="auto"/>
                                <w:right w:val="none" w:sz="0" w:space="0" w:color="auto"/>
                              </w:divBdr>
                            </w:div>
                            <w:div w:id="1746412934">
                              <w:marLeft w:val="0"/>
                              <w:marRight w:val="0"/>
                              <w:marTop w:val="0"/>
                              <w:marBottom w:val="0"/>
                              <w:divBdr>
                                <w:top w:val="none" w:sz="0" w:space="0" w:color="auto"/>
                                <w:left w:val="none" w:sz="0" w:space="0" w:color="auto"/>
                                <w:bottom w:val="none" w:sz="0" w:space="0" w:color="auto"/>
                                <w:right w:val="none" w:sz="0" w:space="0" w:color="auto"/>
                              </w:divBdr>
                            </w:div>
                            <w:div w:id="245921413">
                              <w:marLeft w:val="0"/>
                              <w:marRight w:val="0"/>
                              <w:marTop w:val="0"/>
                              <w:marBottom w:val="0"/>
                              <w:divBdr>
                                <w:top w:val="none" w:sz="0" w:space="0" w:color="auto"/>
                                <w:left w:val="none" w:sz="0" w:space="0" w:color="auto"/>
                                <w:bottom w:val="none" w:sz="0" w:space="0" w:color="auto"/>
                                <w:right w:val="none" w:sz="0" w:space="0" w:color="auto"/>
                              </w:divBdr>
                            </w:div>
                            <w:div w:id="1858812234">
                              <w:marLeft w:val="0"/>
                              <w:marRight w:val="0"/>
                              <w:marTop w:val="0"/>
                              <w:marBottom w:val="0"/>
                              <w:divBdr>
                                <w:top w:val="none" w:sz="0" w:space="0" w:color="auto"/>
                                <w:left w:val="none" w:sz="0" w:space="0" w:color="auto"/>
                                <w:bottom w:val="none" w:sz="0" w:space="0" w:color="auto"/>
                                <w:right w:val="none" w:sz="0" w:space="0" w:color="auto"/>
                              </w:divBdr>
                            </w:div>
                            <w:div w:id="1742603891">
                              <w:marLeft w:val="0"/>
                              <w:marRight w:val="0"/>
                              <w:marTop w:val="0"/>
                              <w:marBottom w:val="0"/>
                              <w:divBdr>
                                <w:top w:val="none" w:sz="0" w:space="0" w:color="auto"/>
                                <w:left w:val="none" w:sz="0" w:space="0" w:color="auto"/>
                                <w:bottom w:val="none" w:sz="0" w:space="0" w:color="auto"/>
                                <w:right w:val="none" w:sz="0" w:space="0" w:color="auto"/>
                              </w:divBdr>
                            </w:div>
                            <w:div w:id="2010788119">
                              <w:marLeft w:val="0"/>
                              <w:marRight w:val="0"/>
                              <w:marTop w:val="0"/>
                              <w:marBottom w:val="0"/>
                              <w:divBdr>
                                <w:top w:val="none" w:sz="0" w:space="0" w:color="auto"/>
                                <w:left w:val="none" w:sz="0" w:space="0" w:color="auto"/>
                                <w:bottom w:val="none" w:sz="0" w:space="0" w:color="auto"/>
                                <w:right w:val="none" w:sz="0" w:space="0" w:color="auto"/>
                              </w:divBdr>
                            </w:div>
                            <w:div w:id="1656252777">
                              <w:marLeft w:val="0"/>
                              <w:marRight w:val="0"/>
                              <w:marTop w:val="0"/>
                              <w:marBottom w:val="0"/>
                              <w:divBdr>
                                <w:top w:val="none" w:sz="0" w:space="0" w:color="auto"/>
                                <w:left w:val="none" w:sz="0" w:space="0" w:color="auto"/>
                                <w:bottom w:val="none" w:sz="0" w:space="0" w:color="auto"/>
                                <w:right w:val="none" w:sz="0" w:space="0" w:color="auto"/>
                              </w:divBdr>
                            </w:div>
                            <w:div w:id="378208567">
                              <w:marLeft w:val="0"/>
                              <w:marRight w:val="0"/>
                              <w:marTop w:val="0"/>
                              <w:marBottom w:val="0"/>
                              <w:divBdr>
                                <w:top w:val="none" w:sz="0" w:space="0" w:color="auto"/>
                                <w:left w:val="none" w:sz="0" w:space="0" w:color="auto"/>
                                <w:bottom w:val="none" w:sz="0" w:space="0" w:color="auto"/>
                                <w:right w:val="none" w:sz="0" w:space="0" w:color="auto"/>
                              </w:divBdr>
                            </w:div>
                            <w:div w:id="352804629">
                              <w:marLeft w:val="0"/>
                              <w:marRight w:val="0"/>
                              <w:marTop w:val="0"/>
                              <w:marBottom w:val="0"/>
                              <w:divBdr>
                                <w:top w:val="none" w:sz="0" w:space="0" w:color="auto"/>
                                <w:left w:val="none" w:sz="0" w:space="0" w:color="auto"/>
                                <w:bottom w:val="none" w:sz="0" w:space="0" w:color="auto"/>
                                <w:right w:val="none" w:sz="0" w:space="0" w:color="auto"/>
                              </w:divBdr>
                            </w:div>
                            <w:div w:id="1480070713">
                              <w:marLeft w:val="0"/>
                              <w:marRight w:val="0"/>
                              <w:marTop w:val="0"/>
                              <w:marBottom w:val="0"/>
                              <w:divBdr>
                                <w:top w:val="none" w:sz="0" w:space="0" w:color="auto"/>
                                <w:left w:val="none" w:sz="0" w:space="0" w:color="auto"/>
                                <w:bottom w:val="none" w:sz="0" w:space="0" w:color="auto"/>
                                <w:right w:val="none" w:sz="0" w:space="0" w:color="auto"/>
                              </w:divBdr>
                            </w:div>
                            <w:div w:id="603194915">
                              <w:marLeft w:val="0"/>
                              <w:marRight w:val="0"/>
                              <w:marTop w:val="0"/>
                              <w:marBottom w:val="0"/>
                              <w:divBdr>
                                <w:top w:val="none" w:sz="0" w:space="0" w:color="auto"/>
                                <w:left w:val="none" w:sz="0" w:space="0" w:color="auto"/>
                                <w:bottom w:val="none" w:sz="0" w:space="0" w:color="auto"/>
                                <w:right w:val="none" w:sz="0" w:space="0" w:color="auto"/>
                              </w:divBdr>
                            </w:div>
                            <w:div w:id="2096508008">
                              <w:marLeft w:val="0"/>
                              <w:marRight w:val="0"/>
                              <w:marTop w:val="0"/>
                              <w:marBottom w:val="0"/>
                              <w:divBdr>
                                <w:top w:val="none" w:sz="0" w:space="0" w:color="auto"/>
                                <w:left w:val="none" w:sz="0" w:space="0" w:color="auto"/>
                                <w:bottom w:val="none" w:sz="0" w:space="0" w:color="auto"/>
                                <w:right w:val="none" w:sz="0" w:space="0" w:color="auto"/>
                              </w:divBdr>
                            </w:div>
                            <w:div w:id="537739988">
                              <w:marLeft w:val="0"/>
                              <w:marRight w:val="0"/>
                              <w:marTop w:val="0"/>
                              <w:marBottom w:val="0"/>
                              <w:divBdr>
                                <w:top w:val="none" w:sz="0" w:space="0" w:color="auto"/>
                                <w:left w:val="none" w:sz="0" w:space="0" w:color="auto"/>
                                <w:bottom w:val="none" w:sz="0" w:space="0" w:color="auto"/>
                                <w:right w:val="none" w:sz="0" w:space="0" w:color="auto"/>
                              </w:divBdr>
                            </w:div>
                            <w:div w:id="1267929693">
                              <w:marLeft w:val="0"/>
                              <w:marRight w:val="0"/>
                              <w:marTop w:val="0"/>
                              <w:marBottom w:val="0"/>
                              <w:divBdr>
                                <w:top w:val="none" w:sz="0" w:space="0" w:color="auto"/>
                                <w:left w:val="none" w:sz="0" w:space="0" w:color="auto"/>
                                <w:bottom w:val="none" w:sz="0" w:space="0" w:color="auto"/>
                                <w:right w:val="none" w:sz="0" w:space="0" w:color="auto"/>
                              </w:divBdr>
                            </w:div>
                            <w:div w:id="417101289">
                              <w:marLeft w:val="0"/>
                              <w:marRight w:val="0"/>
                              <w:marTop w:val="0"/>
                              <w:marBottom w:val="0"/>
                              <w:divBdr>
                                <w:top w:val="none" w:sz="0" w:space="0" w:color="auto"/>
                                <w:left w:val="none" w:sz="0" w:space="0" w:color="auto"/>
                                <w:bottom w:val="none" w:sz="0" w:space="0" w:color="auto"/>
                                <w:right w:val="none" w:sz="0" w:space="0" w:color="auto"/>
                              </w:divBdr>
                            </w:div>
                            <w:div w:id="695272343">
                              <w:marLeft w:val="0"/>
                              <w:marRight w:val="0"/>
                              <w:marTop w:val="0"/>
                              <w:marBottom w:val="0"/>
                              <w:divBdr>
                                <w:top w:val="none" w:sz="0" w:space="0" w:color="auto"/>
                                <w:left w:val="none" w:sz="0" w:space="0" w:color="auto"/>
                                <w:bottom w:val="none" w:sz="0" w:space="0" w:color="auto"/>
                                <w:right w:val="none" w:sz="0" w:space="0" w:color="auto"/>
                              </w:divBdr>
                            </w:div>
                            <w:div w:id="1206219077">
                              <w:marLeft w:val="0"/>
                              <w:marRight w:val="0"/>
                              <w:marTop w:val="0"/>
                              <w:marBottom w:val="0"/>
                              <w:divBdr>
                                <w:top w:val="none" w:sz="0" w:space="0" w:color="auto"/>
                                <w:left w:val="none" w:sz="0" w:space="0" w:color="auto"/>
                                <w:bottom w:val="none" w:sz="0" w:space="0" w:color="auto"/>
                                <w:right w:val="none" w:sz="0" w:space="0" w:color="auto"/>
                              </w:divBdr>
                            </w:div>
                            <w:div w:id="279915224">
                              <w:marLeft w:val="0"/>
                              <w:marRight w:val="0"/>
                              <w:marTop w:val="0"/>
                              <w:marBottom w:val="0"/>
                              <w:divBdr>
                                <w:top w:val="none" w:sz="0" w:space="0" w:color="auto"/>
                                <w:left w:val="none" w:sz="0" w:space="0" w:color="auto"/>
                                <w:bottom w:val="none" w:sz="0" w:space="0" w:color="auto"/>
                                <w:right w:val="none" w:sz="0" w:space="0" w:color="auto"/>
                              </w:divBdr>
                            </w:div>
                            <w:div w:id="1100028734">
                              <w:marLeft w:val="0"/>
                              <w:marRight w:val="0"/>
                              <w:marTop w:val="0"/>
                              <w:marBottom w:val="0"/>
                              <w:divBdr>
                                <w:top w:val="none" w:sz="0" w:space="0" w:color="auto"/>
                                <w:left w:val="none" w:sz="0" w:space="0" w:color="auto"/>
                                <w:bottom w:val="none" w:sz="0" w:space="0" w:color="auto"/>
                                <w:right w:val="none" w:sz="0" w:space="0" w:color="auto"/>
                              </w:divBdr>
                            </w:div>
                            <w:div w:id="929849490">
                              <w:marLeft w:val="0"/>
                              <w:marRight w:val="0"/>
                              <w:marTop w:val="0"/>
                              <w:marBottom w:val="0"/>
                              <w:divBdr>
                                <w:top w:val="none" w:sz="0" w:space="0" w:color="auto"/>
                                <w:left w:val="none" w:sz="0" w:space="0" w:color="auto"/>
                                <w:bottom w:val="none" w:sz="0" w:space="0" w:color="auto"/>
                                <w:right w:val="none" w:sz="0" w:space="0" w:color="auto"/>
                              </w:divBdr>
                            </w:div>
                            <w:div w:id="1551190482">
                              <w:marLeft w:val="0"/>
                              <w:marRight w:val="0"/>
                              <w:marTop w:val="0"/>
                              <w:marBottom w:val="0"/>
                              <w:divBdr>
                                <w:top w:val="none" w:sz="0" w:space="0" w:color="auto"/>
                                <w:left w:val="none" w:sz="0" w:space="0" w:color="auto"/>
                                <w:bottom w:val="none" w:sz="0" w:space="0" w:color="auto"/>
                                <w:right w:val="none" w:sz="0" w:space="0" w:color="auto"/>
                              </w:divBdr>
                            </w:div>
                            <w:div w:id="648288843">
                              <w:marLeft w:val="0"/>
                              <w:marRight w:val="0"/>
                              <w:marTop w:val="0"/>
                              <w:marBottom w:val="0"/>
                              <w:divBdr>
                                <w:top w:val="none" w:sz="0" w:space="0" w:color="auto"/>
                                <w:left w:val="none" w:sz="0" w:space="0" w:color="auto"/>
                                <w:bottom w:val="none" w:sz="0" w:space="0" w:color="auto"/>
                                <w:right w:val="none" w:sz="0" w:space="0" w:color="auto"/>
                              </w:divBdr>
                            </w:div>
                            <w:div w:id="1107700787">
                              <w:marLeft w:val="0"/>
                              <w:marRight w:val="0"/>
                              <w:marTop w:val="0"/>
                              <w:marBottom w:val="0"/>
                              <w:divBdr>
                                <w:top w:val="none" w:sz="0" w:space="0" w:color="auto"/>
                                <w:left w:val="none" w:sz="0" w:space="0" w:color="auto"/>
                                <w:bottom w:val="none" w:sz="0" w:space="0" w:color="auto"/>
                                <w:right w:val="none" w:sz="0" w:space="0" w:color="auto"/>
                              </w:divBdr>
                            </w:div>
                            <w:div w:id="1123579617">
                              <w:marLeft w:val="0"/>
                              <w:marRight w:val="0"/>
                              <w:marTop w:val="0"/>
                              <w:marBottom w:val="0"/>
                              <w:divBdr>
                                <w:top w:val="none" w:sz="0" w:space="0" w:color="auto"/>
                                <w:left w:val="none" w:sz="0" w:space="0" w:color="auto"/>
                                <w:bottom w:val="none" w:sz="0" w:space="0" w:color="auto"/>
                                <w:right w:val="none" w:sz="0" w:space="0" w:color="auto"/>
                              </w:divBdr>
                            </w:div>
                            <w:div w:id="1074090389">
                              <w:marLeft w:val="0"/>
                              <w:marRight w:val="0"/>
                              <w:marTop w:val="0"/>
                              <w:marBottom w:val="0"/>
                              <w:divBdr>
                                <w:top w:val="none" w:sz="0" w:space="0" w:color="auto"/>
                                <w:left w:val="none" w:sz="0" w:space="0" w:color="auto"/>
                                <w:bottom w:val="none" w:sz="0" w:space="0" w:color="auto"/>
                                <w:right w:val="none" w:sz="0" w:space="0" w:color="auto"/>
                              </w:divBdr>
                            </w:div>
                            <w:div w:id="1624380772">
                              <w:marLeft w:val="0"/>
                              <w:marRight w:val="0"/>
                              <w:marTop w:val="0"/>
                              <w:marBottom w:val="0"/>
                              <w:divBdr>
                                <w:top w:val="none" w:sz="0" w:space="0" w:color="auto"/>
                                <w:left w:val="none" w:sz="0" w:space="0" w:color="auto"/>
                                <w:bottom w:val="none" w:sz="0" w:space="0" w:color="auto"/>
                                <w:right w:val="none" w:sz="0" w:space="0" w:color="auto"/>
                              </w:divBdr>
                            </w:div>
                            <w:div w:id="767891917">
                              <w:marLeft w:val="0"/>
                              <w:marRight w:val="0"/>
                              <w:marTop w:val="0"/>
                              <w:marBottom w:val="0"/>
                              <w:divBdr>
                                <w:top w:val="none" w:sz="0" w:space="0" w:color="auto"/>
                                <w:left w:val="none" w:sz="0" w:space="0" w:color="auto"/>
                                <w:bottom w:val="none" w:sz="0" w:space="0" w:color="auto"/>
                                <w:right w:val="none" w:sz="0" w:space="0" w:color="auto"/>
                              </w:divBdr>
                            </w:div>
                            <w:div w:id="1652637679">
                              <w:marLeft w:val="0"/>
                              <w:marRight w:val="0"/>
                              <w:marTop w:val="0"/>
                              <w:marBottom w:val="0"/>
                              <w:divBdr>
                                <w:top w:val="none" w:sz="0" w:space="0" w:color="auto"/>
                                <w:left w:val="none" w:sz="0" w:space="0" w:color="auto"/>
                                <w:bottom w:val="none" w:sz="0" w:space="0" w:color="auto"/>
                                <w:right w:val="none" w:sz="0" w:space="0" w:color="auto"/>
                              </w:divBdr>
                            </w:div>
                            <w:div w:id="1044140433">
                              <w:marLeft w:val="0"/>
                              <w:marRight w:val="0"/>
                              <w:marTop w:val="0"/>
                              <w:marBottom w:val="0"/>
                              <w:divBdr>
                                <w:top w:val="none" w:sz="0" w:space="0" w:color="auto"/>
                                <w:left w:val="none" w:sz="0" w:space="0" w:color="auto"/>
                                <w:bottom w:val="none" w:sz="0" w:space="0" w:color="auto"/>
                                <w:right w:val="none" w:sz="0" w:space="0" w:color="auto"/>
                              </w:divBdr>
                            </w:div>
                            <w:div w:id="1406489743">
                              <w:marLeft w:val="0"/>
                              <w:marRight w:val="0"/>
                              <w:marTop w:val="0"/>
                              <w:marBottom w:val="0"/>
                              <w:divBdr>
                                <w:top w:val="none" w:sz="0" w:space="0" w:color="auto"/>
                                <w:left w:val="none" w:sz="0" w:space="0" w:color="auto"/>
                                <w:bottom w:val="none" w:sz="0" w:space="0" w:color="auto"/>
                                <w:right w:val="none" w:sz="0" w:space="0" w:color="auto"/>
                              </w:divBdr>
                            </w:div>
                            <w:div w:id="117651777">
                              <w:marLeft w:val="0"/>
                              <w:marRight w:val="0"/>
                              <w:marTop w:val="0"/>
                              <w:marBottom w:val="0"/>
                              <w:divBdr>
                                <w:top w:val="none" w:sz="0" w:space="0" w:color="auto"/>
                                <w:left w:val="none" w:sz="0" w:space="0" w:color="auto"/>
                                <w:bottom w:val="none" w:sz="0" w:space="0" w:color="auto"/>
                                <w:right w:val="none" w:sz="0" w:space="0" w:color="auto"/>
                              </w:divBdr>
                            </w:div>
                            <w:div w:id="225335371">
                              <w:marLeft w:val="0"/>
                              <w:marRight w:val="0"/>
                              <w:marTop w:val="0"/>
                              <w:marBottom w:val="0"/>
                              <w:divBdr>
                                <w:top w:val="none" w:sz="0" w:space="0" w:color="auto"/>
                                <w:left w:val="none" w:sz="0" w:space="0" w:color="auto"/>
                                <w:bottom w:val="none" w:sz="0" w:space="0" w:color="auto"/>
                                <w:right w:val="none" w:sz="0" w:space="0" w:color="auto"/>
                              </w:divBdr>
                            </w:div>
                            <w:div w:id="1620606094">
                              <w:marLeft w:val="0"/>
                              <w:marRight w:val="0"/>
                              <w:marTop w:val="0"/>
                              <w:marBottom w:val="0"/>
                              <w:divBdr>
                                <w:top w:val="none" w:sz="0" w:space="0" w:color="auto"/>
                                <w:left w:val="none" w:sz="0" w:space="0" w:color="auto"/>
                                <w:bottom w:val="none" w:sz="0" w:space="0" w:color="auto"/>
                                <w:right w:val="none" w:sz="0" w:space="0" w:color="auto"/>
                              </w:divBdr>
                            </w:div>
                            <w:div w:id="38867318">
                              <w:marLeft w:val="0"/>
                              <w:marRight w:val="0"/>
                              <w:marTop w:val="0"/>
                              <w:marBottom w:val="0"/>
                              <w:divBdr>
                                <w:top w:val="none" w:sz="0" w:space="0" w:color="auto"/>
                                <w:left w:val="none" w:sz="0" w:space="0" w:color="auto"/>
                                <w:bottom w:val="none" w:sz="0" w:space="0" w:color="auto"/>
                                <w:right w:val="none" w:sz="0" w:space="0" w:color="auto"/>
                              </w:divBdr>
                            </w:div>
                            <w:div w:id="2027243294">
                              <w:marLeft w:val="0"/>
                              <w:marRight w:val="0"/>
                              <w:marTop w:val="0"/>
                              <w:marBottom w:val="0"/>
                              <w:divBdr>
                                <w:top w:val="none" w:sz="0" w:space="0" w:color="auto"/>
                                <w:left w:val="none" w:sz="0" w:space="0" w:color="auto"/>
                                <w:bottom w:val="none" w:sz="0" w:space="0" w:color="auto"/>
                                <w:right w:val="none" w:sz="0" w:space="0" w:color="auto"/>
                              </w:divBdr>
                            </w:div>
                            <w:div w:id="1538814969">
                              <w:marLeft w:val="0"/>
                              <w:marRight w:val="0"/>
                              <w:marTop w:val="0"/>
                              <w:marBottom w:val="0"/>
                              <w:divBdr>
                                <w:top w:val="none" w:sz="0" w:space="0" w:color="auto"/>
                                <w:left w:val="none" w:sz="0" w:space="0" w:color="auto"/>
                                <w:bottom w:val="none" w:sz="0" w:space="0" w:color="auto"/>
                                <w:right w:val="none" w:sz="0" w:space="0" w:color="auto"/>
                              </w:divBdr>
                            </w:div>
                            <w:div w:id="951475364">
                              <w:marLeft w:val="0"/>
                              <w:marRight w:val="0"/>
                              <w:marTop w:val="0"/>
                              <w:marBottom w:val="0"/>
                              <w:divBdr>
                                <w:top w:val="none" w:sz="0" w:space="0" w:color="auto"/>
                                <w:left w:val="none" w:sz="0" w:space="0" w:color="auto"/>
                                <w:bottom w:val="none" w:sz="0" w:space="0" w:color="auto"/>
                                <w:right w:val="none" w:sz="0" w:space="0" w:color="auto"/>
                              </w:divBdr>
                            </w:div>
                            <w:div w:id="695544913">
                              <w:marLeft w:val="0"/>
                              <w:marRight w:val="0"/>
                              <w:marTop w:val="0"/>
                              <w:marBottom w:val="0"/>
                              <w:divBdr>
                                <w:top w:val="none" w:sz="0" w:space="0" w:color="auto"/>
                                <w:left w:val="none" w:sz="0" w:space="0" w:color="auto"/>
                                <w:bottom w:val="none" w:sz="0" w:space="0" w:color="auto"/>
                                <w:right w:val="none" w:sz="0" w:space="0" w:color="auto"/>
                              </w:divBdr>
                            </w:div>
                            <w:div w:id="659769574">
                              <w:marLeft w:val="0"/>
                              <w:marRight w:val="0"/>
                              <w:marTop w:val="0"/>
                              <w:marBottom w:val="0"/>
                              <w:divBdr>
                                <w:top w:val="none" w:sz="0" w:space="0" w:color="auto"/>
                                <w:left w:val="none" w:sz="0" w:space="0" w:color="auto"/>
                                <w:bottom w:val="none" w:sz="0" w:space="0" w:color="auto"/>
                                <w:right w:val="none" w:sz="0" w:space="0" w:color="auto"/>
                              </w:divBdr>
                            </w:div>
                            <w:div w:id="1273904356">
                              <w:marLeft w:val="0"/>
                              <w:marRight w:val="0"/>
                              <w:marTop w:val="0"/>
                              <w:marBottom w:val="0"/>
                              <w:divBdr>
                                <w:top w:val="none" w:sz="0" w:space="0" w:color="auto"/>
                                <w:left w:val="none" w:sz="0" w:space="0" w:color="auto"/>
                                <w:bottom w:val="none" w:sz="0" w:space="0" w:color="auto"/>
                                <w:right w:val="none" w:sz="0" w:space="0" w:color="auto"/>
                              </w:divBdr>
                            </w:div>
                            <w:div w:id="404231110">
                              <w:marLeft w:val="0"/>
                              <w:marRight w:val="0"/>
                              <w:marTop w:val="0"/>
                              <w:marBottom w:val="0"/>
                              <w:divBdr>
                                <w:top w:val="none" w:sz="0" w:space="0" w:color="auto"/>
                                <w:left w:val="none" w:sz="0" w:space="0" w:color="auto"/>
                                <w:bottom w:val="none" w:sz="0" w:space="0" w:color="auto"/>
                                <w:right w:val="none" w:sz="0" w:space="0" w:color="auto"/>
                              </w:divBdr>
                            </w:div>
                            <w:div w:id="372117899">
                              <w:marLeft w:val="0"/>
                              <w:marRight w:val="0"/>
                              <w:marTop w:val="0"/>
                              <w:marBottom w:val="0"/>
                              <w:divBdr>
                                <w:top w:val="none" w:sz="0" w:space="0" w:color="auto"/>
                                <w:left w:val="none" w:sz="0" w:space="0" w:color="auto"/>
                                <w:bottom w:val="none" w:sz="0" w:space="0" w:color="auto"/>
                                <w:right w:val="none" w:sz="0" w:space="0" w:color="auto"/>
                              </w:divBdr>
                            </w:div>
                            <w:div w:id="213391527">
                              <w:marLeft w:val="0"/>
                              <w:marRight w:val="0"/>
                              <w:marTop w:val="0"/>
                              <w:marBottom w:val="0"/>
                              <w:divBdr>
                                <w:top w:val="none" w:sz="0" w:space="0" w:color="auto"/>
                                <w:left w:val="none" w:sz="0" w:space="0" w:color="auto"/>
                                <w:bottom w:val="none" w:sz="0" w:space="0" w:color="auto"/>
                                <w:right w:val="none" w:sz="0" w:space="0" w:color="auto"/>
                              </w:divBdr>
                            </w:div>
                            <w:div w:id="1380937961">
                              <w:marLeft w:val="0"/>
                              <w:marRight w:val="0"/>
                              <w:marTop w:val="0"/>
                              <w:marBottom w:val="0"/>
                              <w:divBdr>
                                <w:top w:val="none" w:sz="0" w:space="0" w:color="auto"/>
                                <w:left w:val="none" w:sz="0" w:space="0" w:color="auto"/>
                                <w:bottom w:val="none" w:sz="0" w:space="0" w:color="auto"/>
                                <w:right w:val="none" w:sz="0" w:space="0" w:color="auto"/>
                              </w:divBdr>
                            </w:div>
                            <w:div w:id="1099834968">
                              <w:marLeft w:val="0"/>
                              <w:marRight w:val="0"/>
                              <w:marTop w:val="0"/>
                              <w:marBottom w:val="0"/>
                              <w:divBdr>
                                <w:top w:val="none" w:sz="0" w:space="0" w:color="auto"/>
                                <w:left w:val="none" w:sz="0" w:space="0" w:color="auto"/>
                                <w:bottom w:val="none" w:sz="0" w:space="0" w:color="auto"/>
                                <w:right w:val="none" w:sz="0" w:space="0" w:color="auto"/>
                              </w:divBdr>
                            </w:div>
                            <w:div w:id="17702087">
                              <w:marLeft w:val="0"/>
                              <w:marRight w:val="0"/>
                              <w:marTop w:val="0"/>
                              <w:marBottom w:val="0"/>
                              <w:divBdr>
                                <w:top w:val="none" w:sz="0" w:space="0" w:color="auto"/>
                                <w:left w:val="none" w:sz="0" w:space="0" w:color="auto"/>
                                <w:bottom w:val="none" w:sz="0" w:space="0" w:color="auto"/>
                                <w:right w:val="none" w:sz="0" w:space="0" w:color="auto"/>
                              </w:divBdr>
                            </w:div>
                            <w:div w:id="550925681">
                              <w:marLeft w:val="0"/>
                              <w:marRight w:val="0"/>
                              <w:marTop w:val="0"/>
                              <w:marBottom w:val="0"/>
                              <w:divBdr>
                                <w:top w:val="none" w:sz="0" w:space="0" w:color="auto"/>
                                <w:left w:val="none" w:sz="0" w:space="0" w:color="auto"/>
                                <w:bottom w:val="none" w:sz="0" w:space="0" w:color="auto"/>
                                <w:right w:val="none" w:sz="0" w:space="0" w:color="auto"/>
                              </w:divBdr>
                            </w:div>
                            <w:div w:id="343868851">
                              <w:marLeft w:val="0"/>
                              <w:marRight w:val="0"/>
                              <w:marTop w:val="0"/>
                              <w:marBottom w:val="0"/>
                              <w:divBdr>
                                <w:top w:val="none" w:sz="0" w:space="0" w:color="auto"/>
                                <w:left w:val="none" w:sz="0" w:space="0" w:color="auto"/>
                                <w:bottom w:val="none" w:sz="0" w:space="0" w:color="auto"/>
                                <w:right w:val="none" w:sz="0" w:space="0" w:color="auto"/>
                              </w:divBdr>
                            </w:div>
                            <w:div w:id="999697329">
                              <w:marLeft w:val="0"/>
                              <w:marRight w:val="0"/>
                              <w:marTop w:val="0"/>
                              <w:marBottom w:val="0"/>
                              <w:divBdr>
                                <w:top w:val="none" w:sz="0" w:space="0" w:color="auto"/>
                                <w:left w:val="none" w:sz="0" w:space="0" w:color="auto"/>
                                <w:bottom w:val="none" w:sz="0" w:space="0" w:color="auto"/>
                                <w:right w:val="none" w:sz="0" w:space="0" w:color="auto"/>
                              </w:divBdr>
                            </w:div>
                            <w:div w:id="768358137">
                              <w:marLeft w:val="0"/>
                              <w:marRight w:val="0"/>
                              <w:marTop w:val="0"/>
                              <w:marBottom w:val="0"/>
                              <w:divBdr>
                                <w:top w:val="none" w:sz="0" w:space="0" w:color="auto"/>
                                <w:left w:val="none" w:sz="0" w:space="0" w:color="auto"/>
                                <w:bottom w:val="none" w:sz="0" w:space="0" w:color="auto"/>
                                <w:right w:val="none" w:sz="0" w:space="0" w:color="auto"/>
                              </w:divBdr>
                            </w:div>
                            <w:div w:id="332953582">
                              <w:marLeft w:val="0"/>
                              <w:marRight w:val="0"/>
                              <w:marTop w:val="0"/>
                              <w:marBottom w:val="0"/>
                              <w:divBdr>
                                <w:top w:val="none" w:sz="0" w:space="0" w:color="auto"/>
                                <w:left w:val="none" w:sz="0" w:space="0" w:color="auto"/>
                                <w:bottom w:val="none" w:sz="0" w:space="0" w:color="auto"/>
                                <w:right w:val="none" w:sz="0" w:space="0" w:color="auto"/>
                              </w:divBdr>
                            </w:div>
                            <w:div w:id="459690082">
                              <w:marLeft w:val="0"/>
                              <w:marRight w:val="0"/>
                              <w:marTop w:val="0"/>
                              <w:marBottom w:val="0"/>
                              <w:divBdr>
                                <w:top w:val="none" w:sz="0" w:space="0" w:color="auto"/>
                                <w:left w:val="none" w:sz="0" w:space="0" w:color="auto"/>
                                <w:bottom w:val="none" w:sz="0" w:space="0" w:color="auto"/>
                                <w:right w:val="none" w:sz="0" w:space="0" w:color="auto"/>
                              </w:divBdr>
                            </w:div>
                            <w:div w:id="1614091197">
                              <w:marLeft w:val="0"/>
                              <w:marRight w:val="0"/>
                              <w:marTop w:val="0"/>
                              <w:marBottom w:val="0"/>
                              <w:divBdr>
                                <w:top w:val="none" w:sz="0" w:space="0" w:color="auto"/>
                                <w:left w:val="none" w:sz="0" w:space="0" w:color="auto"/>
                                <w:bottom w:val="none" w:sz="0" w:space="0" w:color="auto"/>
                                <w:right w:val="none" w:sz="0" w:space="0" w:color="auto"/>
                              </w:divBdr>
                            </w:div>
                            <w:div w:id="1484468856">
                              <w:marLeft w:val="0"/>
                              <w:marRight w:val="0"/>
                              <w:marTop w:val="0"/>
                              <w:marBottom w:val="0"/>
                              <w:divBdr>
                                <w:top w:val="none" w:sz="0" w:space="0" w:color="auto"/>
                                <w:left w:val="none" w:sz="0" w:space="0" w:color="auto"/>
                                <w:bottom w:val="none" w:sz="0" w:space="0" w:color="auto"/>
                                <w:right w:val="none" w:sz="0" w:space="0" w:color="auto"/>
                              </w:divBdr>
                            </w:div>
                            <w:div w:id="1219514957">
                              <w:marLeft w:val="0"/>
                              <w:marRight w:val="0"/>
                              <w:marTop w:val="0"/>
                              <w:marBottom w:val="0"/>
                              <w:divBdr>
                                <w:top w:val="none" w:sz="0" w:space="0" w:color="auto"/>
                                <w:left w:val="none" w:sz="0" w:space="0" w:color="auto"/>
                                <w:bottom w:val="none" w:sz="0" w:space="0" w:color="auto"/>
                                <w:right w:val="none" w:sz="0" w:space="0" w:color="auto"/>
                              </w:divBdr>
                            </w:div>
                            <w:div w:id="1724208171">
                              <w:marLeft w:val="0"/>
                              <w:marRight w:val="0"/>
                              <w:marTop w:val="0"/>
                              <w:marBottom w:val="0"/>
                              <w:divBdr>
                                <w:top w:val="none" w:sz="0" w:space="0" w:color="auto"/>
                                <w:left w:val="none" w:sz="0" w:space="0" w:color="auto"/>
                                <w:bottom w:val="none" w:sz="0" w:space="0" w:color="auto"/>
                                <w:right w:val="none" w:sz="0" w:space="0" w:color="auto"/>
                              </w:divBdr>
                            </w:div>
                            <w:div w:id="168065476">
                              <w:marLeft w:val="0"/>
                              <w:marRight w:val="0"/>
                              <w:marTop w:val="0"/>
                              <w:marBottom w:val="0"/>
                              <w:divBdr>
                                <w:top w:val="none" w:sz="0" w:space="0" w:color="auto"/>
                                <w:left w:val="none" w:sz="0" w:space="0" w:color="auto"/>
                                <w:bottom w:val="none" w:sz="0" w:space="0" w:color="auto"/>
                                <w:right w:val="none" w:sz="0" w:space="0" w:color="auto"/>
                              </w:divBdr>
                            </w:div>
                            <w:div w:id="200018810">
                              <w:marLeft w:val="0"/>
                              <w:marRight w:val="0"/>
                              <w:marTop w:val="0"/>
                              <w:marBottom w:val="0"/>
                              <w:divBdr>
                                <w:top w:val="none" w:sz="0" w:space="0" w:color="auto"/>
                                <w:left w:val="none" w:sz="0" w:space="0" w:color="auto"/>
                                <w:bottom w:val="none" w:sz="0" w:space="0" w:color="auto"/>
                                <w:right w:val="none" w:sz="0" w:space="0" w:color="auto"/>
                              </w:divBdr>
                            </w:div>
                            <w:div w:id="1664700379">
                              <w:marLeft w:val="0"/>
                              <w:marRight w:val="0"/>
                              <w:marTop w:val="0"/>
                              <w:marBottom w:val="0"/>
                              <w:divBdr>
                                <w:top w:val="none" w:sz="0" w:space="0" w:color="auto"/>
                                <w:left w:val="none" w:sz="0" w:space="0" w:color="auto"/>
                                <w:bottom w:val="none" w:sz="0" w:space="0" w:color="auto"/>
                                <w:right w:val="none" w:sz="0" w:space="0" w:color="auto"/>
                              </w:divBdr>
                            </w:div>
                            <w:div w:id="640963443">
                              <w:marLeft w:val="0"/>
                              <w:marRight w:val="0"/>
                              <w:marTop w:val="0"/>
                              <w:marBottom w:val="0"/>
                              <w:divBdr>
                                <w:top w:val="none" w:sz="0" w:space="0" w:color="auto"/>
                                <w:left w:val="none" w:sz="0" w:space="0" w:color="auto"/>
                                <w:bottom w:val="none" w:sz="0" w:space="0" w:color="auto"/>
                                <w:right w:val="none" w:sz="0" w:space="0" w:color="auto"/>
                              </w:divBdr>
                            </w:div>
                            <w:div w:id="343363521">
                              <w:marLeft w:val="0"/>
                              <w:marRight w:val="0"/>
                              <w:marTop w:val="0"/>
                              <w:marBottom w:val="0"/>
                              <w:divBdr>
                                <w:top w:val="none" w:sz="0" w:space="0" w:color="auto"/>
                                <w:left w:val="none" w:sz="0" w:space="0" w:color="auto"/>
                                <w:bottom w:val="none" w:sz="0" w:space="0" w:color="auto"/>
                                <w:right w:val="none" w:sz="0" w:space="0" w:color="auto"/>
                              </w:divBdr>
                            </w:div>
                            <w:div w:id="885065036">
                              <w:marLeft w:val="0"/>
                              <w:marRight w:val="0"/>
                              <w:marTop w:val="0"/>
                              <w:marBottom w:val="0"/>
                              <w:divBdr>
                                <w:top w:val="none" w:sz="0" w:space="0" w:color="auto"/>
                                <w:left w:val="none" w:sz="0" w:space="0" w:color="auto"/>
                                <w:bottom w:val="none" w:sz="0" w:space="0" w:color="auto"/>
                                <w:right w:val="none" w:sz="0" w:space="0" w:color="auto"/>
                              </w:divBdr>
                            </w:div>
                            <w:div w:id="896018169">
                              <w:marLeft w:val="0"/>
                              <w:marRight w:val="0"/>
                              <w:marTop w:val="0"/>
                              <w:marBottom w:val="0"/>
                              <w:divBdr>
                                <w:top w:val="none" w:sz="0" w:space="0" w:color="auto"/>
                                <w:left w:val="none" w:sz="0" w:space="0" w:color="auto"/>
                                <w:bottom w:val="none" w:sz="0" w:space="0" w:color="auto"/>
                                <w:right w:val="none" w:sz="0" w:space="0" w:color="auto"/>
                              </w:divBdr>
                            </w:div>
                            <w:div w:id="811365496">
                              <w:marLeft w:val="0"/>
                              <w:marRight w:val="0"/>
                              <w:marTop w:val="0"/>
                              <w:marBottom w:val="0"/>
                              <w:divBdr>
                                <w:top w:val="none" w:sz="0" w:space="0" w:color="auto"/>
                                <w:left w:val="none" w:sz="0" w:space="0" w:color="auto"/>
                                <w:bottom w:val="none" w:sz="0" w:space="0" w:color="auto"/>
                                <w:right w:val="none" w:sz="0" w:space="0" w:color="auto"/>
                              </w:divBdr>
                            </w:div>
                            <w:div w:id="1195776470">
                              <w:marLeft w:val="0"/>
                              <w:marRight w:val="0"/>
                              <w:marTop w:val="0"/>
                              <w:marBottom w:val="0"/>
                              <w:divBdr>
                                <w:top w:val="none" w:sz="0" w:space="0" w:color="auto"/>
                                <w:left w:val="none" w:sz="0" w:space="0" w:color="auto"/>
                                <w:bottom w:val="none" w:sz="0" w:space="0" w:color="auto"/>
                                <w:right w:val="none" w:sz="0" w:space="0" w:color="auto"/>
                              </w:divBdr>
                            </w:div>
                            <w:div w:id="878661230">
                              <w:marLeft w:val="0"/>
                              <w:marRight w:val="0"/>
                              <w:marTop w:val="0"/>
                              <w:marBottom w:val="0"/>
                              <w:divBdr>
                                <w:top w:val="none" w:sz="0" w:space="0" w:color="auto"/>
                                <w:left w:val="none" w:sz="0" w:space="0" w:color="auto"/>
                                <w:bottom w:val="none" w:sz="0" w:space="0" w:color="auto"/>
                                <w:right w:val="none" w:sz="0" w:space="0" w:color="auto"/>
                              </w:divBdr>
                            </w:div>
                            <w:div w:id="2092001977">
                              <w:marLeft w:val="0"/>
                              <w:marRight w:val="0"/>
                              <w:marTop w:val="0"/>
                              <w:marBottom w:val="0"/>
                              <w:divBdr>
                                <w:top w:val="none" w:sz="0" w:space="0" w:color="auto"/>
                                <w:left w:val="none" w:sz="0" w:space="0" w:color="auto"/>
                                <w:bottom w:val="none" w:sz="0" w:space="0" w:color="auto"/>
                                <w:right w:val="none" w:sz="0" w:space="0" w:color="auto"/>
                              </w:divBdr>
                            </w:div>
                            <w:div w:id="1821343343">
                              <w:marLeft w:val="0"/>
                              <w:marRight w:val="0"/>
                              <w:marTop w:val="0"/>
                              <w:marBottom w:val="0"/>
                              <w:divBdr>
                                <w:top w:val="none" w:sz="0" w:space="0" w:color="auto"/>
                                <w:left w:val="none" w:sz="0" w:space="0" w:color="auto"/>
                                <w:bottom w:val="none" w:sz="0" w:space="0" w:color="auto"/>
                                <w:right w:val="none" w:sz="0" w:space="0" w:color="auto"/>
                              </w:divBdr>
                            </w:div>
                            <w:div w:id="585310290">
                              <w:marLeft w:val="0"/>
                              <w:marRight w:val="0"/>
                              <w:marTop w:val="0"/>
                              <w:marBottom w:val="0"/>
                              <w:divBdr>
                                <w:top w:val="none" w:sz="0" w:space="0" w:color="auto"/>
                                <w:left w:val="none" w:sz="0" w:space="0" w:color="auto"/>
                                <w:bottom w:val="none" w:sz="0" w:space="0" w:color="auto"/>
                                <w:right w:val="none" w:sz="0" w:space="0" w:color="auto"/>
                              </w:divBdr>
                            </w:div>
                            <w:div w:id="1754429380">
                              <w:marLeft w:val="0"/>
                              <w:marRight w:val="0"/>
                              <w:marTop w:val="0"/>
                              <w:marBottom w:val="0"/>
                              <w:divBdr>
                                <w:top w:val="none" w:sz="0" w:space="0" w:color="auto"/>
                                <w:left w:val="none" w:sz="0" w:space="0" w:color="auto"/>
                                <w:bottom w:val="none" w:sz="0" w:space="0" w:color="auto"/>
                                <w:right w:val="none" w:sz="0" w:space="0" w:color="auto"/>
                              </w:divBdr>
                            </w:div>
                            <w:div w:id="1177230739">
                              <w:marLeft w:val="0"/>
                              <w:marRight w:val="0"/>
                              <w:marTop w:val="0"/>
                              <w:marBottom w:val="0"/>
                              <w:divBdr>
                                <w:top w:val="none" w:sz="0" w:space="0" w:color="auto"/>
                                <w:left w:val="none" w:sz="0" w:space="0" w:color="auto"/>
                                <w:bottom w:val="none" w:sz="0" w:space="0" w:color="auto"/>
                                <w:right w:val="none" w:sz="0" w:space="0" w:color="auto"/>
                              </w:divBdr>
                            </w:div>
                            <w:div w:id="315769317">
                              <w:marLeft w:val="0"/>
                              <w:marRight w:val="0"/>
                              <w:marTop w:val="0"/>
                              <w:marBottom w:val="0"/>
                              <w:divBdr>
                                <w:top w:val="none" w:sz="0" w:space="0" w:color="auto"/>
                                <w:left w:val="none" w:sz="0" w:space="0" w:color="auto"/>
                                <w:bottom w:val="none" w:sz="0" w:space="0" w:color="auto"/>
                                <w:right w:val="none" w:sz="0" w:space="0" w:color="auto"/>
                              </w:divBdr>
                            </w:div>
                            <w:div w:id="2122072614">
                              <w:marLeft w:val="0"/>
                              <w:marRight w:val="0"/>
                              <w:marTop w:val="0"/>
                              <w:marBottom w:val="0"/>
                              <w:divBdr>
                                <w:top w:val="none" w:sz="0" w:space="0" w:color="auto"/>
                                <w:left w:val="none" w:sz="0" w:space="0" w:color="auto"/>
                                <w:bottom w:val="none" w:sz="0" w:space="0" w:color="auto"/>
                                <w:right w:val="none" w:sz="0" w:space="0" w:color="auto"/>
                              </w:divBdr>
                            </w:div>
                            <w:div w:id="1161309816">
                              <w:marLeft w:val="0"/>
                              <w:marRight w:val="0"/>
                              <w:marTop w:val="0"/>
                              <w:marBottom w:val="0"/>
                              <w:divBdr>
                                <w:top w:val="none" w:sz="0" w:space="0" w:color="auto"/>
                                <w:left w:val="none" w:sz="0" w:space="0" w:color="auto"/>
                                <w:bottom w:val="none" w:sz="0" w:space="0" w:color="auto"/>
                                <w:right w:val="none" w:sz="0" w:space="0" w:color="auto"/>
                              </w:divBdr>
                            </w:div>
                            <w:div w:id="933126160">
                              <w:marLeft w:val="0"/>
                              <w:marRight w:val="0"/>
                              <w:marTop w:val="0"/>
                              <w:marBottom w:val="0"/>
                              <w:divBdr>
                                <w:top w:val="none" w:sz="0" w:space="0" w:color="auto"/>
                                <w:left w:val="none" w:sz="0" w:space="0" w:color="auto"/>
                                <w:bottom w:val="none" w:sz="0" w:space="0" w:color="auto"/>
                                <w:right w:val="none" w:sz="0" w:space="0" w:color="auto"/>
                              </w:divBdr>
                            </w:div>
                            <w:div w:id="1694762871">
                              <w:marLeft w:val="0"/>
                              <w:marRight w:val="0"/>
                              <w:marTop w:val="0"/>
                              <w:marBottom w:val="0"/>
                              <w:divBdr>
                                <w:top w:val="none" w:sz="0" w:space="0" w:color="auto"/>
                                <w:left w:val="none" w:sz="0" w:space="0" w:color="auto"/>
                                <w:bottom w:val="none" w:sz="0" w:space="0" w:color="auto"/>
                                <w:right w:val="none" w:sz="0" w:space="0" w:color="auto"/>
                              </w:divBdr>
                            </w:div>
                            <w:div w:id="1972975434">
                              <w:marLeft w:val="0"/>
                              <w:marRight w:val="0"/>
                              <w:marTop w:val="0"/>
                              <w:marBottom w:val="0"/>
                              <w:divBdr>
                                <w:top w:val="none" w:sz="0" w:space="0" w:color="auto"/>
                                <w:left w:val="none" w:sz="0" w:space="0" w:color="auto"/>
                                <w:bottom w:val="none" w:sz="0" w:space="0" w:color="auto"/>
                                <w:right w:val="none" w:sz="0" w:space="0" w:color="auto"/>
                              </w:divBdr>
                            </w:div>
                            <w:div w:id="838735884">
                              <w:marLeft w:val="0"/>
                              <w:marRight w:val="0"/>
                              <w:marTop w:val="0"/>
                              <w:marBottom w:val="0"/>
                              <w:divBdr>
                                <w:top w:val="none" w:sz="0" w:space="0" w:color="auto"/>
                                <w:left w:val="none" w:sz="0" w:space="0" w:color="auto"/>
                                <w:bottom w:val="none" w:sz="0" w:space="0" w:color="auto"/>
                                <w:right w:val="none" w:sz="0" w:space="0" w:color="auto"/>
                              </w:divBdr>
                            </w:div>
                            <w:div w:id="540939425">
                              <w:marLeft w:val="0"/>
                              <w:marRight w:val="0"/>
                              <w:marTop w:val="0"/>
                              <w:marBottom w:val="0"/>
                              <w:divBdr>
                                <w:top w:val="none" w:sz="0" w:space="0" w:color="auto"/>
                                <w:left w:val="none" w:sz="0" w:space="0" w:color="auto"/>
                                <w:bottom w:val="none" w:sz="0" w:space="0" w:color="auto"/>
                                <w:right w:val="none" w:sz="0" w:space="0" w:color="auto"/>
                              </w:divBdr>
                            </w:div>
                            <w:div w:id="23487572">
                              <w:marLeft w:val="0"/>
                              <w:marRight w:val="0"/>
                              <w:marTop w:val="0"/>
                              <w:marBottom w:val="0"/>
                              <w:divBdr>
                                <w:top w:val="none" w:sz="0" w:space="0" w:color="auto"/>
                                <w:left w:val="none" w:sz="0" w:space="0" w:color="auto"/>
                                <w:bottom w:val="none" w:sz="0" w:space="0" w:color="auto"/>
                                <w:right w:val="none" w:sz="0" w:space="0" w:color="auto"/>
                              </w:divBdr>
                            </w:div>
                            <w:div w:id="64034766">
                              <w:marLeft w:val="0"/>
                              <w:marRight w:val="0"/>
                              <w:marTop w:val="0"/>
                              <w:marBottom w:val="0"/>
                              <w:divBdr>
                                <w:top w:val="none" w:sz="0" w:space="0" w:color="auto"/>
                                <w:left w:val="none" w:sz="0" w:space="0" w:color="auto"/>
                                <w:bottom w:val="none" w:sz="0" w:space="0" w:color="auto"/>
                                <w:right w:val="none" w:sz="0" w:space="0" w:color="auto"/>
                              </w:divBdr>
                            </w:div>
                            <w:div w:id="948925340">
                              <w:marLeft w:val="0"/>
                              <w:marRight w:val="0"/>
                              <w:marTop w:val="0"/>
                              <w:marBottom w:val="0"/>
                              <w:divBdr>
                                <w:top w:val="none" w:sz="0" w:space="0" w:color="auto"/>
                                <w:left w:val="none" w:sz="0" w:space="0" w:color="auto"/>
                                <w:bottom w:val="none" w:sz="0" w:space="0" w:color="auto"/>
                                <w:right w:val="none" w:sz="0" w:space="0" w:color="auto"/>
                              </w:divBdr>
                            </w:div>
                            <w:div w:id="1163549860">
                              <w:marLeft w:val="0"/>
                              <w:marRight w:val="0"/>
                              <w:marTop w:val="0"/>
                              <w:marBottom w:val="0"/>
                              <w:divBdr>
                                <w:top w:val="none" w:sz="0" w:space="0" w:color="auto"/>
                                <w:left w:val="none" w:sz="0" w:space="0" w:color="auto"/>
                                <w:bottom w:val="none" w:sz="0" w:space="0" w:color="auto"/>
                                <w:right w:val="none" w:sz="0" w:space="0" w:color="auto"/>
                              </w:divBdr>
                            </w:div>
                            <w:div w:id="323709261">
                              <w:marLeft w:val="0"/>
                              <w:marRight w:val="0"/>
                              <w:marTop w:val="0"/>
                              <w:marBottom w:val="0"/>
                              <w:divBdr>
                                <w:top w:val="none" w:sz="0" w:space="0" w:color="auto"/>
                                <w:left w:val="none" w:sz="0" w:space="0" w:color="auto"/>
                                <w:bottom w:val="none" w:sz="0" w:space="0" w:color="auto"/>
                                <w:right w:val="none" w:sz="0" w:space="0" w:color="auto"/>
                              </w:divBdr>
                            </w:div>
                            <w:div w:id="1735620598">
                              <w:marLeft w:val="0"/>
                              <w:marRight w:val="0"/>
                              <w:marTop w:val="0"/>
                              <w:marBottom w:val="0"/>
                              <w:divBdr>
                                <w:top w:val="none" w:sz="0" w:space="0" w:color="auto"/>
                                <w:left w:val="none" w:sz="0" w:space="0" w:color="auto"/>
                                <w:bottom w:val="none" w:sz="0" w:space="0" w:color="auto"/>
                                <w:right w:val="none" w:sz="0" w:space="0" w:color="auto"/>
                              </w:divBdr>
                            </w:div>
                            <w:div w:id="1267810846">
                              <w:marLeft w:val="0"/>
                              <w:marRight w:val="0"/>
                              <w:marTop w:val="0"/>
                              <w:marBottom w:val="0"/>
                              <w:divBdr>
                                <w:top w:val="none" w:sz="0" w:space="0" w:color="auto"/>
                                <w:left w:val="none" w:sz="0" w:space="0" w:color="auto"/>
                                <w:bottom w:val="none" w:sz="0" w:space="0" w:color="auto"/>
                                <w:right w:val="none" w:sz="0" w:space="0" w:color="auto"/>
                              </w:divBdr>
                            </w:div>
                            <w:div w:id="72969969">
                              <w:marLeft w:val="0"/>
                              <w:marRight w:val="0"/>
                              <w:marTop w:val="0"/>
                              <w:marBottom w:val="0"/>
                              <w:divBdr>
                                <w:top w:val="none" w:sz="0" w:space="0" w:color="auto"/>
                                <w:left w:val="none" w:sz="0" w:space="0" w:color="auto"/>
                                <w:bottom w:val="none" w:sz="0" w:space="0" w:color="auto"/>
                                <w:right w:val="none" w:sz="0" w:space="0" w:color="auto"/>
                              </w:divBdr>
                            </w:div>
                            <w:div w:id="1060519950">
                              <w:marLeft w:val="0"/>
                              <w:marRight w:val="0"/>
                              <w:marTop w:val="0"/>
                              <w:marBottom w:val="0"/>
                              <w:divBdr>
                                <w:top w:val="none" w:sz="0" w:space="0" w:color="auto"/>
                                <w:left w:val="none" w:sz="0" w:space="0" w:color="auto"/>
                                <w:bottom w:val="none" w:sz="0" w:space="0" w:color="auto"/>
                                <w:right w:val="none" w:sz="0" w:space="0" w:color="auto"/>
                              </w:divBdr>
                            </w:div>
                            <w:div w:id="2044162464">
                              <w:marLeft w:val="0"/>
                              <w:marRight w:val="0"/>
                              <w:marTop w:val="0"/>
                              <w:marBottom w:val="0"/>
                              <w:divBdr>
                                <w:top w:val="none" w:sz="0" w:space="0" w:color="auto"/>
                                <w:left w:val="none" w:sz="0" w:space="0" w:color="auto"/>
                                <w:bottom w:val="none" w:sz="0" w:space="0" w:color="auto"/>
                                <w:right w:val="none" w:sz="0" w:space="0" w:color="auto"/>
                              </w:divBdr>
                            </w:div>
                            <w:div w:id="521210451">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204606287">
                              <w:marLeft w:val="0"/>
                              <w:marRight w:val="0"/>
                              <w:marTop w:val="0"/>
                              <w:marBottom w:val="0"/>
                              <w:divBdr>
                                <w:top w:val="none" w:sz="0" w:space="0" w:color="auto"/>
                                <w:left w:val="none" w:sz="0" w:space="0" w:color="auto"/>
                                <w:bottom w:val="none" w:sz="0" w:space="0" w:color="auto"/>
                                <w:right w:val="none" w:sz="0" w:space="0" w:color="auto"/>
                              </w:divBdr>
                            </w:div>
                            <w:div w:id="1600942158">
                              <w:marLeft w:val="0"/>
                              <w:marRight w:val="0"/>
                              <w:marTop w:val="0"/>
                              <w:marBottom w:val="0"/>
                              <w:divBdr>
                                <w:top w:val="none" w:sz="0" w:space="0" w:color="auto"/>
                                <w:left w:val="none" w:sz="0" w:space="0" w:color="auto"/>
                                <w:bottom w:val="none" w:sz="0" w:space="0" w:color="auto"/>
                                <w:right w:val="none" w:sz="0" w:space="0" w:color="auto"/>
                              </w:divBdr>
                            </w:div>
                            <w:div w:id="2023360468">
                              <w:marLeft w:val="0"/>
                              <w:marRight w:val="0"/>
                              <w:marTop w:val="0"/>
                              <w:marBottom w:val="0"/>
                              <w:divBdr>
                                <w:top w:val="none" w:sz="0" w:space="0" w:color="auto"/>
                                <w:left w:val="none" w:sz="0" w:space="0" w:color="auto"/>
                                <w:bottom w:val="none" w:sz="0" w:space="0" w:color="auto"/>
                                <w:right w:val="none" w:sz="0" w:space="0" w:color="auto"/>
                              </w:divBdr>
                            </w:div>
                            <w:div w:id="1446344861">
                              <w:marLeft w:val="0"/>
                              <w:marRight w:val="0"/>
                              <w:marTop w:val="0"/>
                              <w:marBottom w:val="0"/>
                              <w:divBdr>
                                <w:top w:val="none" w:sz="0" w:space="0" w:color="auto"/>
                                <w:left w:val="none" w:sz="0" w:space="0" w:color="auto"/>
                                <w:bottom w:val="none" w:sz="0" w:space="0" w:color="auto"/>
                                <w:right w:val="none" w:sz="0" w:space="0" w:color="auto"/>
                              </w:divBdr>
                            </w:div>
                            <w:div w:id="1517815364">
                              <w:marLeft w:val="0"/>
                              <w:marRight w:val="0"/>
                              <w:marTop w:val="0"/>
                              <w:marBottom w:val="0"/>
                              <w:divBdr>
                                <w:top w:val="none" w:sz="0" w:space="0" w:color="auto"/>
                                <w:left w:val="none" w:sz="0" w:space="0" w:color="auto"/>
                                <w:bottom w:val="none" w:sz="0" w:space="0" w:color="auto"/>
                                <w:right w:val="none" w:sz="0" w:space="0" w:color="auto"/>
                              </w:divBdr>
                            </w:div>
                            <w:div w:id="1778524961">
                              <w:marLeft w:val="0"/>
                              <w:marRight w:val="0"/>
                              <w:marTop w:val="0"/>
                              <w:marBottom w:val="0"/>
                              <w:divBdr>
                                <w:top w:val="none" w:sz="0" w:space="0" w:color="auto"/>
                                <w:left w:val="none" w:sz="0" w:space="0" w:color="auto"/>
                                <w:bottom w:val="none" w:sz="0" w:space="0" w:color="auto"/>
                                <w:right w:val="none" w:sz="0" w:space="0" w:color="auto"/>
                              </w:divBdr>
                            </w:div>
                            <w:div w:id="1073701869">
                              <w:marLeft w:val="0"/>
                              <w:marRight w:val="0"/>
                              <w:marTop w:val="0"/>
                              <w:marBottom w:val="0"/>
                              <w:divBdr>
                                <w:top w:val="none" w:sz="0" w:space="0" w:color="auto"/>
                                <w:left w:val="none" w:sz="0" w:space="0" w:color="auto"/>
                                <w:bottom w:val="none" w:sz="0" w:space="0" w:color="auto"/>
                                <w:right w:val="none" w:sz="0" w:space="0" w:color="auto"/>
                              </w:divBdr>
                            </w:div>
                            <w:div w:id="383020107">
                              <w:marLeft w:val="0"/>
                              <w:marRight w:val="0"/>
                              <w:marTop w:val="0"/>
                              <w:marBottom w:val="0"/>
                              <w:divBdr>
                                <w:top w:val="none" w:sz="0" w:space="0" w:color="auto"/>
                                <w:left w:val="none" w:sz="0" w:space="0" w:color="auto"/>
                                <w:bottom w:val="none" w:sz="0" w:space="0" w:color="auto"/>
                                <w:right w:val="none" w:sz="0" w:space="0" w:color="auto"/>
                              </w:divBdr>
                            </w:div>
                            <w:div w:id="678118449">
                              <w:marLeft w:val="0"/>
                              <w:marRight w:val="0"/>
                              <w:marTop w:val="0"/>
                              <w:marBottom w:val="0"/>
                              <w:divBdr>
                                <w:top w:val="none" w:sz="0" w:space="0" w:color="auto"/>
                                <w:left w:val="none" w:sz="0" w:space="0" w:color="auto"/>
                                <w:bottom w:val="none" w:sz="0" w:space="0" w:color="auto"/>
                                <w:right w:val="none" w:sz="0" w:space="0" w:color="auto"/>
                              </w:divBdr>
                            </w:div>
                            <w:div w:id="358817057">
                              <w:marLeft w:val="0"/>
                              <w:marRight w:val="0"/>
                              <w:marTop w:val="0"/>
                              <w:marBottom w:val="0"/>
                              <w:divBdr>
                                <w:top w:val="none" w:sz="0" w:space="0" w:color="auto"/>
                                <w:left w:val="none" w:sz="0" w:space="0" w:color="auto"/>
                                <w:bottom w:val="none" w:sz="0" w:space="0" w:color="auto"/>
                                <w:right w:val="none" w:sz="0" w:space="0" w:color="auto"/>
                              </w:divBdr>
                            </w:div>
                            <w:div w:id="474571450">
                              <w:marLeft w:val="0"/>
                              <w:marRight w:val="0"/>
                              <w:marTop w:val="0"/>
                              <w:marBottom w:val="0"/>
                              <w:divBdr>
                                <w:top w:val="none" w:sz="0" w:space="0" w:color="auto"/>
                                <w:left w:val="none" w:sz="0" w:space="0" w:color="auto"/>
                                <w:bottom w:val="none" w:sz="0" w:space="0" w:color="auto"/>
                                <w:right w:val="none" w:sz="0" w:space="0" w:color="auto"/>
                              </w:divBdr>
                            </w:div>
                            <w:div w:id="783380490">
                              <w:marLeft w:val="0"/>
                              <w:marRight w:val="0"/>
                              <w:marTop w:val="0"/>
                              <w:marBottom w:val="0"/>
                              <w:divBdr>
                                <w:top w:val="none" w:sz="0" w:space="0" w:color="auto"/>
                                <w:left w:val="none" w:sz="0" w:space="0" w:color="auto"/>
                                <w:bottom w:val="none" w:sz="0" w:space="0" w:color="auto"/>
                                <w:right w:val="none" w:sz="0" w:space="0" w:color="auto"/>
                              </w:divBdr>
                            </w:div>
                            <w:div w:id="1789859137">
                              <w:marLeft w:val="0"/>
                              <w:marRight w:val="0"/>
                              <w:marTop w:val="0"/>
                              <w:marBottom w:val="0"/>
                              <w:divBdr>
                                <w:top w:val="none" w:sz="0" w:space="0" w:color="auto"/>
                                <w:left w:val="none" w:sz="0" w:space="0" w:color="auto"/>
                                <w:bottom w:val="none" w:sz="0" w:space="0" w:color="auto"/>
                                <w:right w:val="none" w:sz="0" w:space="0" w:color="auto"/>
                              </w:divBdr>
                            </w:div>
                            <w:div w:id="1923028005">
                              <w:marLeft w:val="0"/>
                              <w:marRight w:val="0"/>
                              <w:marTop w:val="0"/>
                              <w:marBottom w:val="0"/>
                              <w:divBdr>
                                <w:top w:val="none" w:sz="0" w:space="0" w:color="auto"/>
                                <w:left w:val="none" w:sz="0" w:space="0" w:color="auto"/>
                                <w:bottom w:val="none" w:sz="0" w:space="0" w:color="auto"/>
                                <w:right w:val="none" w:sz="0" w:space="0" w:color="auto"/>
                              </w:divBdr>
                            </w:div>
                            <w:div w:id="1811053937">
                              <w:marLeft w:val="0"/>
                              <w:marRight w:val="0"/>
                              <w:marTop w:val="0"/>
                              <w:marBottom w:val="0"/>
                              <w:divBdr>
                                <w:top w:val="none" w:sz="0" w:space="0" w:color="auto"/>
                                <w:left w:val="none" w:sz="0" w:space="0" w:color="auto"/>
                                <w:bottom w:val="none" w:sz="0" w:space="0" w:color="auto"/>
                                <w:right w:val="none" w:sz="0" w:space="0" w:color="auto"/>
                              </w:divBdr>
                            </w:div>
                            <w:div w:id="64650324">
                              <w:marLeft w:val="0"/>
                              <w:marRight w:val="0"/>
                              <w:marTop w:val="0"/>
                              <w:marBottom w:val="0"/>
                              <w:divBdr>
                                <w:top w:val="none" w:sz="0" w:space="0" w:color="auto"/>
                                <w:left w:val="none" w:sz="0" w:space="0" w:color="auto"/>
                                <w:bottom w:val="none" w:sz="0" w:space="0" w:color="auto"/>
                                <w:right w:val="none" w:sz="0" w:space="0" w:color="auto"/>
                              </w:divBdr>
                            </w:div>
                            <w:div w:id="1449154757">
                              <w:marLeft w:val="0"/>
                              <w:marRight w:val="0"/>
                              <w:marTop w:val="0"/>
                              <w:marBottom w:val="0"/>
                              <w:divBdr>
                                <w:top w:val="none" w:sz="0" w:space="0" w:color="auto"/>
                                <w:left w:val="none" w:sz="0" w:space="0" w:color="auto"/>
                                <w:bottom w:val="none" w:sz="0" w:space="0" w:color="auto"/>
                                <w:right w:val="none" w:sz="0" w:space="0" w:color="auto"/>
                              </w:divBdr>
                            </w:div>
                            <w:div w:id="505948755">
                              <w:marLeft w:val="0"/>
                              <w:marRight w:val="0"/>
                              <w:marTop w:val="0"/>
                              <w:marBottom w:val="0"/>
                              <w:divBdr>
                                <w:top w:val="none" w:sz="0" w:space="0" w:color="auto"/>
                                <w:left w:val="none" w:sz="0" w:space="0" w:color="auto"/>
                                <w:bottom w:val="none" w:sz="0" w:space="0" w:color="auto"/>
                                <w:right w:val="none" w:sz="0" w:space="0" w:color="auto"/>
                              </w:divBdr>
                            </w:div>
                            <w:div w:id="879172126">
                              <w:marLeft w:val="0"/>
                              <w:marRight w:val="0"/>
                              <w:marTop w:val="0"/>
                              <w:marBottom w:val="0"/>
                              <w:divBdr>
                                <w:top w:val="none" w:sz="0" w:space="0" w:color="auto"/>
                                <w:left w:val="none" w:sz="0" w:space="0" w:color="auto"/>
                                <w:bottom w:val="none" w:sz="0" w:space="0" w:color="auto"/>
                                <w:right w:val="none" w:sz="0" w:space="0" w:color="auto"/>
                              </w:divBdr>
                            </w:div>
                            <w:div w:id="115758697">
                              <w:marLeft w:val="0"/>
                              <w:marRight w:val="0"/>
                              <w:marTop w:val="0"/>
                              <w:marBottom w:val="0"/>
                              <w:divBdr>
                                <w:top w:val="none" w:sz="0" w:space="0" w:color="auto"/>
                                <w:left w:val="none" w:sz="0" w:space="0" w:color="auto"/>
                                <w:bottom w:val="none" w:sz="0" w:space="0" w:color="auto"/>
                                <w:right w:val="none" w:sz="0" w:space="0" w:color="auto"/>
                              </w:divBdr>
                            </w:div>
                            <w:div w:id="335502241">
                              <w:marLeft w:val="0"/>
                              <w:marRight w:val="0"/>
                              <w:marTop w:val="0"/>
                              <w:marBottom w:val="0"/>
                              <w:divBdr>
                                <w:top w:val="none" w:sz="0" w:space="0" w:color="auto"/>
                                <w:left w:val="none" w:sz="0" w:space="0" w:color="auto"/>
                                <w:bottom w:val="none" w:sz="0" w:space="0" w:color="auto"/>
                                <w:right w:val="none" w:sz="0" w:space="0" w:color="auto"/>
                              </w:divBdr>
                            </w:div>
                            <w:div w:id="1441224275">
                              <w:marLeft w:val="0"/>
                              <w:marRight w:val="0"/>
                              <w:marTop w:val="0"/>
                              <w:marBottom w:val="0"/>
                              <w:divBdr>
                                <w:top w:val="none" w:sz="0" w:space="0" w:color="auto"/>
                                <w:left w:val="none" w:sz="0" w:space="0" w:color="auto"/>
                                <w:bottom w:val="none" w:sz="0" w:space="0" w:color="auto"/>
                                <w:right w:val="none" w:sz="0" w:space="0" w:color="auto"/>
                              </w:divBdr>
                            </w:div>
                            <w:div w:id="1293754299">
                              <w:marLeft w:val="0"/>
                              <w:marRight w:val="0"/>
                              <w:marTop w:val="0"/>
                              <w:marBottom w:val="0"/>
                              <w:divBdr>
                                <w:top w:val="none" w:sz="0" w:space="0" w:color="auto"/>
                                <w:left w:val="none" w:sz="0" w:space="0" w:color="auto"/>
                                <w:bottom w:val="none" w:sz="0" w:space="0" w:color="auto"/>
                                <w:right w:val="none" w:sz="0" w:space="0" w:color="auto"/>
                              </w:divBdr>
                            </w:div>
                            <w:div w:id="1333487132">
                              <w:marLeft w:val="0"/>
                              <w:marRight w:val="0"/>
                              <w:marTop w:val="0"/>
                              <w:marBottom w:val="0"/>
                              <w:divBdr>
                                <w:top w:val="none" w:sz="0" w:space="0" w:color="auto"/>
                                <w:left w:val="none" w:sz="0" w:space="0" w:color="auto"/>
                                <w:bottom w:val="none" w:sz="0" w:space="0" w:color="auto"/>
                                <w:right w:val="none" w:sz="0" w:space="0" w:color="auto"/>
                              </w:divBdr>
                            </w:div>
                            <w:div w:id="1611355875">
                              <w:marLeft w:val="0"/>
                              <w:marRight w:val="0"/>
                              <w:marTop w:val="0"/>
                              <w:marBottom w:val="0"/>
                              <w:divBdr>
                                <w:top w:val="none" w:sz="0" w:space="0" w:color="auto"/>
                                <w:left w:val="none" w:sz="0" w:space="0" w:color="auto"/>
                                <w:bottom w:val="none" w:sz="0" w:space="0" w:color="auto"/>
                                <w:right w:val="none" w:sz="0" w:space="0" w:color="auto"/>
                              </w:divBdr>
                            </w:div>
                            <w:div w:id="1367680682">
                              <w:marLeft w:val="0"/>
                              <w:marRight w:val="0"/>
                              <w:marTop w:val="0"/>
                              <w:marBottom w:val="0"/>
                              <w:divBdr>
                                <w:top w:val="none" w:sz="0" w:space="0" w:color="auto"/>
                                <w:left w:val="none" w:sz="0" w:space="0" w:color="auto"/>
                                <w:bottom w:val="none" w:sz="0" w:space="0" w:color="auto"/>
                                <w:right w:val="none" w:sz="0" w:space="0" w:color="auto"/>
                              </w:divBdr>
                            </w:div>
                            <w:div w:id="1719819633">
                              <w:marLeft w:val="0"/>
                              <w:marRight w:val="0"/>
                              <w:marTop w:val="0"/>
                              <w:marBottom w:val="0"/>
                              <w:divBdr>
                                <w:top w:val="none" w:sz="0" w:space="0" w:color="auto"/>
                                <w:left w:val="none" w:sz="0" w:space="0" w:color="auto"/>
                                <w:bottom w:val="none" w:sz="0" w:space="0" w:color="auto"/>
                                <w:right w:val="none" w:sz="0" w:space="0" w:color="auto"/>
                              </w:divBdr>
                            </w:div>
                            <w:div w:id="1650556897">
                              <w:marLeft w:val="0"/>
                              <w:marRight w:val="0"/>
                              <w:marTop w:val="0"/>
                              <w:marBottom w:val="0"/>
                              <w:divBdr>
                                <w:top w:val="none" w:sz="0" w:space="0" w:color="auto"/>
                                <w:left w:val="none" w:sz="0" w:space="0" w:color="auto"/>
                                <w:bottom w:val="none" w:sz="0" w:space="0" w:color="auto"/>
                                <w:right w:val="none" w:sz="0" w:space="0" w:color="auto"/>
                              </w:divBdr>
                            </w:div>
                            <w:div w:id="420221699">
                              <w:marLeft w:val="0"/>
                              <w:marRight w:val="0"/>
                              <w:marTop w:val="0"/>
                              <w:marBottom w:val="0"/>
                              <w:divBdr>
                                <w:top w:val="none" w:sz="0" w:space="0" w:color="auto"/>
                                <w:left w:val="none" w:sz="0" w:space="0" w:color="auto"/>
                                <w:bottom w:val="none" w:sz="0" w:space="0" w:color="auto"/>
                                <w:right w:val="none" w:sz="0" w:space="0" w:color="auto"/>
                              </w:divBdr>
                            </w:div>
                            <w:div w:id="2053573908">
                              <w:marLeft w:val="0"/>
                              <w:marRight w:val="0"/>
                              <w:marTop w:val="0"/>
                              <w:marBottom w:val="0"/>
                              <w:divBdr>
                                <w:top w:val="none" w:sz="0" w:space="0" w:color="auto"/>
                                <w:left w:val="none" w:sz="0" w:space="0" w:color="auto"/>
                                <w:bottom w:val="none" w:sz="0" w:space="0" w:color="auto"/>
                                <w:right w:val="none" w:sz="0" w:space="0" w:color="auto"/>
                              </w:divBdr>
                            </w:div>
                            <w:div w:id="1163011109">
                              <w:marLeft w:val="0"/>
                              <w:marRight w:val="0"/>
                              <w:marTop w:val="0"/>
                              <w:marBottom w:val="0"/>
                              <w:divBdr>
                                <w:top w:val="none" w:sz="0" w:space="0" w:color="auto"/>
                                <w:left w:val="none" w:sz="0" w:space="0" w:color="auto"/>
                                <w:bottom w:val="none" w:sz="0" w:space="0" w:color="auto"/>
                                <w:right w:val="none" w:sz="0" w:space="0" w:color="auto"/>
                              </w:divBdr>
                            </w:div>
                            <w:div w:id="672953973">
                              <w:marLeft w:val="0"/>
                              <w:marRight w:val="0"/>
                              <w:marTop w:val="0"/>
                              <w:marBottom w:val="0"/>
                              <w:divBdr>
                                <w:top w:val="none" w:sz="0" w:space="0" w:color="auto"/>
                                <w:left w:val="none" w:sz="0" w:space="0" w:color="auto"/>
                                <w:bottom w:val="none" w:sz="0" w:space="0" w:color="auto"/>
                                <w:right w:val="none" w:sz="0" w:space="0" w:color="auto"/>
                              </w:divBdr>
                            </w:div>
                            <w:div w:id="123623261">
                              <w:marLeft w:val="0"/>
                              <w:marRight w:val="0"/>
                              <w:marTop w:val="0"/>
                              <w:marBottom w:val="0"/>
                              <w:divBdr>
                                <w:top w:val="none" w:sz="0" w:space="0" w:color="auto"/>
                                <w:left w:val="none" w:sz="0" w:space="0" w:color="auto"/>
                                <w:bottom w:val="none" w:sz="0" w:space="0" w:color="auto"/>
                                <w:right w:val="none" w:sz="0" w:space="0" w:color="auto"/>
                              </w:divBdr>
                            </w:div>
                            <w:div w:id="866411141">
                              <w:marLeft w:val="0"/>
                              <w:marRight w:val="0"/>
                              <w:marTop w:val="0"/>
                              <w:marBottom w:val="0"/>
                              <w:divBdr>
                                <w:top w:val="none" w:sz="0" w:space="0" w:color="auto"/>
                                <w:left w:val="none" w:sz="0" w:space="0" w:color="auto"/>
                                <w:bottom w:val="none" w:sz="0" w:space="0" w:color="auto"/>
                                <w:right w:val="none" w:sz="0" w:space="0" w:color="auto"/>
                              </w:divBdr>
                            </w:div>
                            <w:div w:id="786890868">
                              <w:marLeft w:val="0"/>
                              <w:marRight w:val="0"/>
                              <w:marTop w:val="0"/>
                              <w:marBottom w:val="0"/>
                              <w:divBdr>
                                <w:top w:val="none" w:sz="0" w:space="0" w:color="auto"/>
                                <w:left w:val="none" w:sz="0" w:space="0" w:color="auto"/>
                                <w:bottom w:val="none" w:sz="0" w:space="0" w:color="auto"/>
                                <w:right w:val="none" w:sz="0" w:space="0" w:color="auto"/>
                              </w:divBdr>
                            </w:div>
                            <w:div w:id="1512834796">
                              <w:marLeft w:val="0"/>
                              <w:marRight w:val="0"/>
                              <w:marTop w:val="0"/>
                              <w:marBottom w:val="0"/>
                              <w:divBdr>
                                <w:top w:val="none" w:sz="0" w:space="0" w:color="auto"/>
                                <w:left w:val="none" w:sz="0" w:space="0" w:color="auto"/>
                                <w:bottom w:val="none" w:sz="0" w:space="0" w:color="auto"/>
                                <w:right w:val="none" w:sz="0" w:space="0" w:color="auto"/>
                              </w:divBdr>
                            </w:div>
                            <w:div w:id="336228747">
                              <w:marLeft w:val="0"/>
                              <w:marRight w:val="0"/>
                              <w:marTop w:val="0"/>
                              <w:marBottom w:val="0"/>
                              <w:divBdr>
                                <w:top w:val="none" w:sz="0" w:space="0" w:color="auto"/>
                                <w:left w:val="none" w:sz="0" w:space="0" w:color="auto"/>
                                <w:bottom w:val="none" w:sz="0" w:space="0" w:color="auto"/>
                                <w:right w:val="none" w:sz="0" w:space="0" w:color="auto"/>
                              </w:divBdr>
                            </w:div>
                            <w:div w:id="145358889">
                              <w:marLeft w:val="0"/>
                              <w:marRight w:val="0"/>
                              <w:marTop w:val="0"/>
                              <w:marBottom w:val="0"/>
                              <w:divBdr>
                                <w:top w:val="none" w:sz="0" w:space="0" w:color="auto"/>
                                <w:left w:val="none" w:sz="0" w:space="0" w:color="auto"/>
                                <w:bottom w:val="none" w:sz="0" w:space="0" w:color="auto"/>
                                <w:right w:val="none" w:sz="0" w:space="0" w:color="auto"/>
                              </w:divBdr>
                            </w:div>
                            <w:div w:id="863595298">
                              <w:marLeft w:val="0"/>
                              <w:marRight w:val="0"/>
                              <w:marTop w:val="0"/>
                              <w:marBottom w:val="0"/>
                              <w:divBdr>
                                <w:top w:val="none" w:sz="0" w:space="0" w:color="auto"/>
                                <w:left w:val="none" w:sz="0" w:space="0" w:color="auto"/>
                                <w:bottom w:val="none" w:sz="0" w:space="0" w:color="auto"/>
                                <w:right w:val="none" w:sz="0" w:space="0" w:color="auto"/>
                              </w:divBdr>
                            </w:div>
                            <w:div w:id="521481004">
                              <w:marLeft w:val="0"/>
                              <w:marRight w:val="0"/>
                              <w:marTop w:val="0"/>
                              <w:marBottom w:val="0"/>
                              <w:divBdr>
                                <w:top w:val="none" w:sz="0" w:space="0" w:color="auto"/>
                                <w:left w:val="none" w:sz="0" w:space="0" w:color="auto"/>
                                <w:bottom w:val="none" w:sz="0" w:space="0" w:color="auto"/>
                                <w:right w:val="none" w:sz="0" w:space="0" w:color="auto"/>
                              </w:divBdr>
                            </w:div>
                            <w:div w:id="977878757">
                              <w:marLeft w:val="0"/>
                              <w:marRight w:val="0"/>
                              <w:marTop w:val="0"/>
                              <w:marBottom w:val="0"/>
                              <w:divBdr>
                                <w:top w:val="none" w:sz="0" w:space="0" w:color="auto"/>
                                <w:left w:val="none" w:sz="0" w:space="0" w:color="auto"/>
                                <w:bottom w:val="none" w:sz="0" w:space="0" w:color="auto"/>
                                <w:right w:val="none" w:sz="0" w:space="0" w:color="auto"/>
                              </w:divBdr>
                            </w:div>
                            <w:div w:id="1781563081">
                              <w:marLeft w:val="0"/>
                              <w:marRight w:val="0"/>
                              <w:marTop w:val="0"/>
                              <w:marBottom w:val="0"/>
                              <w:divBdr>
                                <w:top w:val="none" w:sz="0" w:space="0" w:color="auto"/>
                                <w:left w:val="none" w:sz="0" w:space="0" w:color="auto"/>
                                <w:bottom w:val="none" w:sz="0" w:space="0" w:color="auto"/>
                                <w:right w:val="none" w:sz="0" w:space="0" w:color="auto"/>
                              </w:divBdr>
                            </w:div>
                            <w:div w:id="527137270">
                              <w:marLeft w:val="0"/>
                              <w:marRight w:val="0"/>
                              <w:marTop w:val="0"/>
                              <w:marBottom w:val="0"/>
                              <w:divBdr>
                                <w:top w:val="none" w:sz="0" w:space="0" w:color="auto"/>
                                <w:left w:val="none" w:sz="0" w:space="0" w:color="auto"/>
                                <w:bottom w:val="none" w:sz="0" w:space="0" w:color="auto"/>
                                <w:right w:val="none" w:sz="0" w:space="0" w:color="auto"/>
                              </w:divBdr>
                            </w:div>
                            <w:div w:id="183371157">
                              <w:marLeft w:val="0"/>
                              <w:marRight w:val="0"/>
                              <w:marTop w:val="0"/>
                              <w:marBottom w:val="0"/>
                              <w:divBdr>
                                <w:top w:val="none" w:sz="0" w:space="0" w:color="auto"/>
                                <w:left w:val="none" w:sz="0" w:space="0" w:color="auto"/>
                                <w:bottom w:val="none" w:sz="0" w:space="0" w:color="auto"/>
                                <w:right w:val="none" w:sz="0" w:space="0" w:color="auto"/>
                              </w:divBdr>
                            </w:div>
                            <w:div w:id="1070889320">
                              <w:marLeft w:val="0"/>
                              <w:marRight w:val="0"/>
                              <w:marTop w:val="0"/>
                              <w:marBottom w:val="0"/>
                              <w:divBdr>
                                <w:top w:val="none" w:sz="0" w:space="0" w:color="auto"/>
                                <w:left w:val="none" w:sz="0" w:space="0" w:color="auto"/>
                                <w:bottom w:val="none" w:sz="0" w:space="0" w:color="auto"/>
                                <w:right w:val="none" w:sz="0" w:space="0" w:color="auto"/>
                              </w:divBdr>
                            </w:div>
                            <w:div w:id="1041789287">
                              <w:marLeft w:val="0"/>
                              <w:marRight w:val="0"/>
                              <w:marTop w:val="0"/>
                              <w:marBottom w:val="0"/>
                              <w:divBdr>
                                <w:top w:val="none" w:sz="0" w:space="0" w:color="auto"/>
                                <w:left w:val="none" w:sz="0" w:space="0" w:color="auto"/>
                                <w:bottom w:val="none" w:sz="0" w:space="0" w:color="auto"/>
                                <w:right w:val="none" w:sz="0" w:space="0" w:color="auto"/>
                              </w:divBdr>
                            </w:div>
                            <w:div w:id="926571662">
                              <w:marLeft w:val="0"/>
                              <w:marRight w:val="0"/>
                              <w:marTop w:val="0"/>
                              <w:marBottom w:val="0"/>
                              <w:divBdr>
                                <w:top w:val="none" w:sz="0" w:space="0" w:color="auto"/>
                                <w:left w:val="none" w:sz="0" w:space="0" w:color="auto"/>
                                <w:bottom w:val="none" w:sz="0" w:space="0" w:color="auto"/>
                                <w:right w:val="none" w:sz="0" w:space="0" w:color="auto"/>
                              </w:divBdr>
                            </w:div>
                            <w:div w:id="1275669229">
                              <w:marLeft w:val="0"/>
                              <w:marRight w:val="0"/>
                              <w:marTop w:val="0"/>
                              <w:marBottom w:val="0"/>
                              <w:divBdr>
                                <w:top w:val="none" w:sz="0" w:space="0" w:color="auto"/>
                                <w:left w:val="none" w:sz="0" w:space="0" w:color="auto"/>
                                <w:bottom w:val="none" w:sz="0" w:space="0" w:color="auto"/>
                                <w:right w:val="none" w:sz="0" w:space="0" w:color="auto"/>
                              </w:divBdr>
                            </w:div>
                            <w:div w:id="1664428616">
                              <w:marLeft w:val="0"/>
                              <w:marRight w:val="0"/>
                              <w:marTop w:val="0"/>
                              <w:marBottom w:val="0"/>
                              <w:divBdr>
                                <w:top w:val="none" w:sz="0" w:space="0" w:color="auto"/>
                                <w:left w:val="none" w:sz="0" w:space="0" w:color="auto"/>
                                <w:bottom w:val="none" w:sz="0" w:space="0" w:color="auto"/>
                                <w:right w:val="none" w:sz="0" w:space="0" w:color="auto"/>
                              </w:divBdr>
                            </w:div>
                            <w:div w:id="744491324">
                              <w:marLeft w:val="0"/>
                              <w:marRight w:val="0"/>
                              <w:marTop w:val="0"/>
                              <w:marBottom w:val="0"/>
                              <w:divBdr>
                                <w:top w:val="none" w:sz="0" w:space="0" w:color="auto"/>
                                <w:left w:val="none" w:sz="0" w:space="0" w:color="auto"/>
                                <w:bottom w:val="none" w:sz="0" w:space="0" w:color="auto"/>
                                <w:right w:val="none" w:sz="0" w:space="0" w:color="auto"/>
                              </w:divBdr>
                            </w:div>
                            <w:div w:id="1611352780">
                              <w:marLeft w:val="0"/>
                              <w:marRight w:val="0"/>
                              <w:marTop w:val="0"/>
                              <w:marBottom w:val="0"/>
                              <w:divBdr>
                                <w:top w:val="none" w:sz="0" w:space="0" w:color="auto"/>
                                <w:left w:val="none" w:sz="0" w:space="0" w:color="auto"/>
                                <w:bottom w:val="none" w:sz="0" w:space="0" w:color="auto"/>
                                <w:right w:val="none" w:sz="0" w:space="0" w:color="auto"/>
                              </w:divBdr>
                            </w:div>
                            <w:div w:id="318772561">
                              <w:marLeft w:val="0"/>
                              <w:marRight w:val="0"/>
                              <w:marTop w:val="0"/>
                              <w:marBottom w:val="0"/>
                              <w:divBdr>
                                <w:top w:val="none" w:sz="0" w:space="0" w:color="auto"/>
                                <w:left w:val="none" w:sz="0" w:space="0" w:color="auto"/>
                                <w:bottom w:val="none" w:sz="0" w:space="0" w:color="auto"/>
                                <w:right w:val="none" w:sz="0" w:space="0" w:color="auto"/>
                              </w:divBdr>
                            </w:div>
                            <w:div w:id="1098402512">
                              <w:marLeft w:val="0"/>
                              <w:marRight w:val="0"/>
                              <w:marTop w:val="0"/>
                              <w:marBottom w:val="0"/>
                              <w:divBdr>
                                <w:top w:val="none" w:sz="0" w:space="0" w:color="auto"/>
                                <w:left w:val="none" w:sz="0" w:space="0" w:color="auto"/>
                                <w:bottom w:val="none" w:sz="0" w:space="0" w:color="auto"/>
                                <w:right w:val="none" w:sz="0" w:space="0" w:color="auto"/>
                              </w:divBdr>
                            </w:div>
                            <w:div w:id="1029837401">
                              <w:marLeft w:val="0"/>
                              <w:marRight w:val="0"/>
                              <w:marTop w:val="0"/>
                              <w:marBottom w:val="0"/>
                              <w:divBdr>
                                <w:top w:val="none" w:sz="0" w:space="0" w:color="auto"/>
                                <w:left w:val="none" w:sz="0" w:space="0" w:color="auto"/>
                                <w:bottom w:val="none" w:sz="0" w:space="0" w:color="auto"/>
                                <w:right w:val="none" w:sz="0" w:space="0" w:color="auto"/>
                              </w:divBdr>
                            </w:div>
                            <w:div w:id="1902515506">
                              <w:marLeft w:val="0"/>
                              <w:marRight w:val="0"/>
                              <w:marTop w:val="0"/>
                              <w:marBottom w:val="0"/>
                              <w:divBdr>
                                <w:top w:val="none" w:sz="0" w:space="0" w:color="auto"/>
                                <w:left w:val="none" w:sz="0" w:space="0" w:color="auto"/>
                                <w:bottom w:val="none" w:sz="0" w:space="0" w:color="auto"/>
                                <w:right w:val="none" w:sz="0" w:space="0" w:color="auto"/>
                              </w:divBdr>
                            </w:div>
                            <w:div w:id="981925939">
                              <w:marLeft w:val="0"/>
                              <w:marRight w:val="0"/>
                              <w:marTop w:val="0"/>
                              <w:marBottom w:val="0"/>
                              <w:divBdr>
                                <w:top w:val="none" w:sz="0" w:space="0" w:color="auto"/>
                                <w:left w:val="none" w:sz="0" w:space="0" w:color="auto"/>
                                <w:bottom w:val="none" w:sz="0" w:space="0" w:color="auto"/>
                                <w:right w:val="none" w:sz="0" w:space="0" w:color="auto"/>
                              </w:divBdr>
                            </w:div>
                            <w:div w:id="711852581">
                              <w:marLeft w:val="0"/>
                              <w:marRight w:val="0"/>
                              <w:marTop w:val="0"/>
                              <w:marBottom w:val="0"/>
                              <w:divBdr>
                                <w:top w:val="none" w:sz="0" w:space="0" w:color="auto"/>
                                <w:left w:val="none" w:sz="0" w:space="0" w:color="auto"/>
                                <w:bottom w:val="none" w:sz="0" w:space="0" w:color="auto"/>
                                <w:right w:val="none" w:sz="0" w:space="0" w:color="auto"/>
                              </w:divBdr>
                            </w:div>
                            <w:div w:id="1008097161">
                              <w:marLeft w:val="0"/>
                              <w:marRight w:val="0"/>
                              <w:marTop w:val="0"/>
                              <w:marBottom w:val="0"/>
                              <w:divBdr>
                                <w:top w:val="none" w:sz="0" w:space="0" w:color="auto"/>
                                <w:left w:val="none" w:sz="0" w:space="0" w:color="auto"/>
                                <w:bottom w:val="none" w:sz="0" w:space="0" w:color="auto"/>
                                <w:right w:val="none" w:sz="0" w:space="0" w:color="auto"/>
                              </w:divBdr>
                            </w:div>
                            <w:div w:id="874584062">
                              <w:marLeft w:val="0"/>
                              <w:marRight w:val="0"/>
                              <w:marTop w:val="0"/>
                              <w:marBottom w:val="0"/>
                              <w:divBdr>
                                <w:top w:val="none" w:sz="0" w:space="0" w:color="auto"/>
                                <w:left w:val="none" w:sz="0" w:space="0" w:color="auto"/>
                                <w:bottom w:val="none" w:sz="0" w:space="0" w:color="auto"/>
                                <w:right w:val="none" w:sz="0" w:space="0" w:color="auto"/>
                              </w:divBdr>
                            </w:div>
                            <w:div w:id="60905143">
                              <w:marLeft w:val="0"/>
                              <w:marRight w:val="0"/>
                              <w:marTop w:val="0"/>
                              <w:marBottom w:val="0"/>
                              <w:divBdr>
                                <w:top w:val="none" w:sz="0" w:space="0" w:color="auto"/>
                                <w:left w:val="none" w:sz="0" w:space="0" w:color="auto"/>
                                <w:bottom w:val="none" w:sz="0" w:space="0" w:color="auto"/>
                                <w:right w:val="none" w:sz="0" w:space="0" w:color="auto"/>
                              </w:divBdr>
                            </w:div>
                            <w:div w:id="1157963165">
                              <w:marLeft w:val="0"/>
                              <w:marRight w:val="0"/>
                              <w:marTop w:val="0"/>
                              <w:marBottom w:val="0"/>
                              <w:divBdr>
                                <w:top w:val="none" w:sz="0" w:space="0" w:color="auto"/>
                                <w:left w:val="none" w:sz="0" w:space="0" w:color="auto"/>
                                <w:bottom w:val="none" w:sz="0" w:space="0" w:color="auto"/>
                                <w:right w:val="none" w:sz="0" w:space="0" w:color="auto"/>
                              </w:divBdr>
                            </w:div>
                            <w:div w:id="629630531">
                              <w:marLeft w:val="0"/>
                              <w:marRight w:val="0"/>
                              <w:marTop w:val="0"/>
                              <w:marBottom w:val="0"/>
                              <w:divBdr>
                                <w:top w:val="none" w:sz="0" w:space="0" w:color="auto"/>
                                <w:left w:val="none" w:sz="0" w:space="0" w:color="auto"/>
                                <w:bottom w:val="none" w:sz="0" w:space="0" w:color="auto"/>
                                <w:right w:val="none" w:sz="0" w:space="0" w:color="auto"/>
                              </w:divBdr>
                            </w:div>
                            <w:div w:id="1136877814">
                              <w:marLeft w:val="0"/>
                              <w:marRight w:val="0"/>
                              <w:marTop w:val="0"/>
                              <w:marBottom w:val="0"/>
                              <w:divBdr>
                                <w:top w:val="none" w:sz="0" w:space="0" w:color="auto"/>
                                <w:left w:val="none" w:sz="0" w:space="0" w:color="auto"/>
                                <w:bottom w:val="none" w:sz="0" w:space="0" w:color="auto"/>
                                <w:right w:val="none" w:sz="0" w:space="0" w:color="auto"/>
                              </w:divBdr>
                            </w:div>
                            <w:div w:id="1746418746">
                              <w:marLeft w:val="0"/>
                              <w:marRight w:val="0"/>
                              <w:marTop w:val="0"/>
                              <w:marBottom w:val="0"/>
                              <w:divBdr>
                                <w:top w:val="none" w:sz="0" w:space="0" w:color="auto"/>
                                <w:left w:val="none" w:sz="0" w:space="0" w:color="auto"/>
                                <w:bottom w:val="none" w:sz="0" w:space="0" w:color="auto"/>
                                <w:right w:val="none" w:sz="0" w:space="0" w:color="auto"/>
                              </w:divBdr>
                            </w:div>
                            <w:div w:id="352345300">
                              <w:marLeft w:val="0"/>
                              <w:marRight w:val="0"/>
                              <w:marTop w:val="0"/>
                              <w:marBottom w:val="0"/>
                              <w:divBdr>
                                <w:top w:val="none" w:sz="0" w:space="0" w:color="auto"/>
                                <w:left w:val="none" w:sz="0" w:space="0" w:color="auto"/>
                                <w:bottom w:val="none" w:sz="0" w:space="0" w:color="auto"/>
                                <w:right w:val="none" w:sz="0" w:space="0" w:color="auto"/>
                              </w:divBdr>
                            </w:div>
                            <w:div w:id="1651594542">
                              <w:marLeft w:val="0"/>
                              <w:marRight w:val="0"/>
                              <w:marTop w:val="0"/>
                              <w:marBottom w:val="0"/>
                              <w:divBdr>
                                <w:top w:val="none" w:sz="0" w:space="0" w:color="auto"/>
                                <w:left w:val="none" w:sz="0" w:space="0" w:color="auto"/>
                                <w:bottom w:val="none" w:sz="0" w:space="0" w:color="auto"/>
                                <w:right w:val="none" w:sz="0" w:space="0" w:color="auto"/>
                              </w:divBdr>
                            </w:div>
                            <w:div w:id="1641766819">
                              <w:marLeft w:val="0"/>
                              <w:marRight w:val="0"/>
                              <w:marTop w:val="0"/>
                              <w:marBottom w:val="0"/>
                              <w:divBdr>
                                <w:top w:val="none" w:sz="0" w:space="0" w:color="auto"/>
                                <w:left w:val="none" w:sz="0" w:space="0" w:color="auto"/>
                                <w:bottom w:val="none" w:sz="0" w:space="0" w:color="auto"/>
                                <w:right w:val="none" w:sz="0" w:space="0" w:color="auto"/>
                              </w:divBdr>
                            </w:div>
                            <w:div w:id="46420270">
                              <w:marLeft w:val="0"/>
                              <w:marRight w:val="0"/>
                              <w:marTop w:val="0"/>
                              <w:marBottom w:val="0"/>
                              <w:divBdr>
                                <w:top w:val="none" w:sz="0" w:space="0" w:color="auto"/>
                                <w:left w:val="none" w:sz="0" w:space="0" w:color="auto"/>
                                <w:bottom w:val="none" w:sz="0" w:space="0" w:color="auto"/>
                                <w:right w:val="none" w:sz="0" w:space="0" w:color="auto"/>
                              </w:divBdr>
                            </w:div>
                            <w:div w:id="1633092472">
                              <w:marLeft w:val="0"/>
                              <w:marRight w:val="0"/>
                              <w:marTop w:val="0"/>
                              <w:marBottom w:val="0"/>
                              <w:divBdr>
                                <w:top w:val="none" w:sz="0" w:space="0" w:color="auto"/>
                                <w:left w:val="none" w:sz="0" w:space="0" w:color="auto"/>
                                <w:bottom w:val="none" w:sz="0" w:space="0" w:color="auto"/>
                                <w:right w:val="none" w:sz="0" w:space="0" w:color="auto"/>
                              </w:divBdr>
                            </w:div>
                            <w:div w:id="358315701">
                              <w:marLeft w:val="0"/>
                              <w:marRight w:val="0"/>
                              <w:marTop w:val="0"/>
                              <w:marBottom w:val="0"/>
                              <w:divBdr>
                                <w:top w:val="none" w:sz="0" w:space="0" w:color="auto"/>
                                <w:left w:val="none" w:sz="0" w:space="0" w:color="auto"/>
                                <w:bottom w:val="none" w:sz="0" w:space="0" w:color="auto"/>
                                <w:right w:val="none" w:sz="0" w:space="0" w:color="auto"/>
                              </w:divBdr>
                            </w:div>
                            <w:div w:id="441921736">
                              <w:marLeft w:val="0"/>
                              <w:marRight w:val="0"/>
                              <w:marTop w:val="0"/>
                              <w:marBottom w:val="0"/>
                              <w:divBdr>
                                <w:top w:val="none" w:sz="0" w:space="0" w:color="auto"/>
                                <w:left w:val="none" w:sz="0" w:space="0" w:color="auto"/>
                                <w:bottom w:val="none" w:sz="0" w:space="0" w:color="auto"/>
                                <w:right w:val="none" w:sz="0" w:space="0" w:color="auto"/>
                              </w:divBdr>
                            </w:div>
                            <w:div w:id="140464303">
                              <w:marLeft w:val="0"/>
                              <w:marRight w:val="0"/>
                              <w:marTop w:val="0"/>
                              <w:marBottom w:val="0"/>
                              <w:divBdr>
                                <w:top w:val="none" w:sz="0" w:space="0" w:color="auto"/>
                                <w:left w:val="none" w:sz="0" w:space="0" w:color="auto"/>
                                <w:bottom w:val="none" w:sz="0" w:space="0" w:color="auto"/>
                                <w:right w:val="none" w:sz="0" w:space="0" w:color="auto"/>
                              </w:divBdr>
                            </w:div>
                            <w:div w:id="1771242734">
                              <w:marLeft w:val="0"/>
                              <w:marRight w:val="0"/>
                              <w:marTop w:val="0"/>
                              <w:marBottom w:val="0"/>
                              <w:divBdr>
                                <w:top w:val="none" w:sz="0" w:space="0" w:color="auto"/>
                                <w:left w:val="none" w:sz="0" w:space="0" w:color="auto"/>
                                <w:bottom w:val="none" w:sz="0" w:space="0" w:color="auto"/>
                                <w:right w:val="none" w:sz="0" w:space="0" w:color="auto"/>
                              </w:divBdr>
                            </w:div>
                            <w:div w:id="891428461">
                              <w:marLeft w:val="0"/>
                              <w:marRight w:val="0"/>
                              <w:marTop w:val="0"/>
                              <w:marBottom w:val="0"/>
                              <w:divBdr>
                                <w:top w:val="none" w:sz="0" w:space="0" w:color="auto"/>
                                <w:left w:val="none" w:sz="0" w:space="0" w:color="auto"/>
                                <w:bottom w:val="none" w:sz="0" w:space="0" w:color="auto"/>
                                <w:right w:val="none" w:sz="0" w:space="0" w:color="auto"/>
                              </w:divBdr>
                            </w:div>
                            <w:div w:id="1574654865">
                              <w:marLeft w:val="0"/>
                              <w:marRight w:val="0"/>
                              <w:marTop w:val="0"/>
                              <w:marBottom w:val="0"/>
                              <w:divBdr>
                                <w:top w:val="none" w:sz="0" w:space="0" w:color="auto"/>
                                <w:left w:val="none" w:sz="0" w:space="0" w:color="auto"/>
                                <w:bottom w:val="none" w:sz="0" w:space="0" w:color="auto"/>
                                <w:right w:val="none" w:sz="0" w:space="0" w:color="auto"/>
                              </w:divBdr>
                            </w:div>
                            <w:div w:id="60099532">
                              <w:marLeft w:val="0"/>
                              <w:marRight w:val="0"/>
                              <w:marTop w:val="0"/>
                              <w:marBottom w:val="0"/>
                              <w:divBdr>
                                <w:top w:val="none" w:sz="0" w:space="0" w:color="auto"/>
                                <w:left w:val="none" w:sz="0" w:space="0" w:color="auto"/>
                                <w:bottom w:val="none" w:sz="0" w:space="0" w:color="auto"/>
                                <w:right w:val="none" w:sz="0" w:space="0" w:color="auto"/>
                              </w:divBdr>
                            </w:div>
                            <w:div w:id="331184720">
                              <w:marLeft w:val="0"/>
                              <w:marRight w:val="0"/>
                              <w:marTop w:val="0"/>
                              <w:marBottom w:val="0"/>
                              <w:divBdr>
                                <w:top w:val="none" w:sz="0" w:space="0" w:color="auto"/>
                                <w:left w:val="none" w:sz="0" w:space="0" w:color="auto"/>
                                <w:bottom w:val="none" w:sz="0" w:space="0" w:color="auto"/>
                                <w:right w:val="none" w:sz="0" w:space="0" w:color="auto"/>
                              </w:divBdr>
                            </w:div>
                            <w:div w:id="95373757">
                              <w:marLeft w:val="0"/>
                              <w:marRight w:val="0"/>
                              <w:marTop w:val="0"/>
                              <w:marBottom w:val="0"/>
                              <w:divBdr>
                                <w:top w:val="none" w:sz="0" w:space="0" w:color="auto"/>
                                <w:left w:val="none" w:sz="0" w:space="0" w:color="auto"/>
                                <w:bottom w:val="none" w:sz="0" w:space="0" w:color="auto"/>
                                <w:right w:val="none" w:sz="0" w:space="0" w:color="auto"/>
                              </w:divBdr>
                            </w:div>
                            <w:div w:id="123737754">
                              <w:marLeft w:val="0"/>
                              <w:marRight w:val="0"/>
                              <w:marTop w:val="0"/>
                              <w:marBottom w:val="0"/>
                              <w:divBdr>
                                <w:top w:val="none" w:sz="0" w:space="0" w:color="auto"/>
                                <w:left w:val="none" w:sz="0" w:space="0" w:color="auto"/>
                                <w:bottom w:val="none" w:sz="0" w:space="0" w:color="auto"/>
                                <w:right w:val="none" w:sz="0" w:space="0" w:color="auto"/>
                              </w:divBdr>
                            </w:div>
                            <w:div w:id="502207680">
                              <w:marLeft w:val="0"/>
                              <w:marRight w:val="0"/>
                              <w:marTop w:val="0"/>
                              <w:marBottom w:val="0"/>
                              <w:divBdr>
                                <w:top w:val="none" w:sz="0" w:space="0" w:color="auto"/>
                                <w:left w:val="none" w:sz="0" w:space="0" w:color="auto"/>
                                <w:bottom w:val="none" w:sz="0" w:space="0" w:color="auto"/>
                                <w:right w:val="none" w:sz="0" w:space="0" w:color="auto"/>
                              </w:divBdr>
                            </w:div>
                            <w:div w:id="290326147">
                              <w:marLeft w:val="0"/>
                              <w:marRight w:val="0"/>
                              <w:marTop w:val="0"/>
                              <w:marBottom w:val="0"/>
                              <w:divBdr>
                                <w:top w:val="none" w:sz="0" w:space="0" w:color="auto"/>
                                <w:left w:val="none" w:sz="0" w:space="0" w:color="auto"/>
                                <w:bottom w:val="none" w:sz="0" w:space="0" w:color="auto"/>
                                <w:right w:val="none" w:sz="0" w:space="0" w:color="auto"/>
                              </w:divBdr>
                            </w:div>
                            <w:div w:id="1818062977">
                              <w:marLeft w:val="0"/>
                              <w:marRight w:val="0"/>
                              <w:marTop w:val="0"/>
                              <w:marBottom w:val="0"/>
                              <w:divBdr>
                                <w:top w:val="none" w:sz="0" w:space="0" w:color="auto"/>
                                <w:left w:val="none" w:sz="0" w:space="0" w:color="auto"/>
                                <w:bottom w:val="none" w:sz="0" w:space="0" w:color="auto"/>
                                <w:right w:val="none" w:sz="0" w:space="0" w:color="auto"/>
                              </w:divBdr>
                            </w:div>
                            <w:div w:id="502746746">
                              <w:marLeft w:val="0"/>
                              <w:marRight w:val="0"/>
                              <w:marTop w:val="0"/>
                              <w:marBottom w:val="0"/>
                              <w:divBdr>
                                <w:top w:val="none" w:sz="0" w:space="0" w:color="auto"/>
                                <w:left w:val="none" w:sz="0" w:space="0" w:color="auto"/>
                                <w:bottom w:val="none" w:sz="0" w:space="0" w:color="auto"/>
                                <w:right w:val="none" w:sz="0" w:space="0" w:color="auto"/>
                              </w:divBdr>
                            </w:div>
                            <w:div w:id="1055085010">
                              <w:marLeft w:val="0"/>
                              <w:marRight w:val="0"/>
                              <w:marTop w:val="0"/>
                              <w:marBottom w:val="0"/>
                              <w:divBdr>
                                <w:top w:val="none" w:sz="0" w:space="0" w:color="auto"/>
                                <w:left w:val="none" w:sz="0" w:space="0" w:color="auto"/>
                                <w:bottom w:val="none" w:sz="0" w:space="0" w:color="auto"/>
                                <w:right w:val="none" w:sz="0" w:space="0" w:color="auto"/>
                              </w:divBdr>
                            </w:div>
                            <w:div w:id="417020056">
                              <w:marLeft w:val="0"/>
                              <w:marRight w:val="0"/>
                              <w:marTop w:val="0"/>
                              <w:marBottom w:val="0"/>
                              <w:divBdr>
                                <w:top w:val="none" w:sz="0" w:space="0" w:color="auto"/>
                                <w:left w:val="none" w:sz="0" w:space="0" w:color="auto"/>
                                <w:bottom w:val="none" w:sz="0" w:space="0" w:color="auto"/>
                                <w:right w:val="none" w:sz="0" w:space="0" w:color="auto"/>
                              </w:divBdr>
                            </w:div>
                            <w:div w:id="1133404189">
                              <w:marLeft w:val="0"/>
                              <w:marRight w:val="0"/>
                              <w:marTop w:val="0"/>
                              <w:marBottom w:val="0"/>
                              <w:divBdr>
                                <w:top w:val="none" w:sz="0" w:space="0" w:color="auto"/>
                                <w:left w:val="none" w:sz="0" w:space="0" w:color="auto"/>
                                <w:bottom w:val="none" w:sz="0" w:space="0" w:color="auto"/>
                                <w:right w:val="none" w:sz="0" w:space="0" w:color="auto"/>
                              </w:divBdr>
                            </w:div>
                            <w:div w:id="1283875781">
                              <w:marLeft w:val="0"/>
                              <w:marRight w:val="0"/>
                              <w:marTop w:val="0"/>
                              <w:marBottom w:val="0"/>
                              <w:divBdr>
                                <w:top w:val="none" w:sz="0" w:space="0" w:color="auto"/>
                                <w:left w:val="none" w:sz="0" w:space="0" w:color="auto"/>
                                <w:bottom w:val="none" w:sz="0" w:space="0" w:color="auto"/>
                                <w:right w:val="none" w:sz="0" w:space="0" w:color="auto"/>
                              </w:divBdr>
                            </w:div>
                            <w:div w:id="721750962">
                              <w:marLeft w:val="0"/>
                              <w:marRight w:val="0"/>
                              <w:marTop w:val="0"/>
                              <w:marBottom w:val="0"/>
                              <w:divBdr>
                                <w:top w:val="none" w:sz="0" w:space="0" w:color="auto"/>
                                <w:left w:val="none" w:sz="0" w:space="0" w:color="auto"/>
                                <w:bottom w:val="none" w:sz="0" w:space="0" w:color="auto"/>
                                <w:right w:val="none" w:sz="0" w:space="0" w:color="auto"/>
                              </w:divBdr>
                            </w:div>
                            <w:div w:id="1133013266">
                              <w:marLeft w:val="0"/>
                              <w:marRight w:val="0"/>
                              <w:marTop w:val="0"/>
                              <w:marBottom w:val="0"/>
                              <w:divBdr>
                                <w:top w:val="none" w:sz="0" w:space="0" w:color="auto"/>
                                <w:left w:val="none" w:sz="0" w:space="0" w:color="auto"/>
                                <w:bottom w:val="none" w:sz="0" w:space="0" w:color="auto"/>
                                <w:right w:val="none" w:sz="0" w:space="0" w:color="auto"/>
                              </w:divBdr>
                            </w:div>
                            <w:div w:id="2052221432">
                              <w:marLeft w:val="0"/>
                              <w:marRight w:val="0"/>
                              <w:marTop w:val="0"/>
                              <w:marBottom w:val="0"/>
                              <w:divBdr>
                                <w:top w:val="none" w:sz="0" w:space="0" w:color="auto"/>
                                <w:left w:val="none" w:sz="0" w:space="0" w:color="auto"/>
                                <w:bottom w:val="none" w:sz="0" w:space="0" w:color="auto"/>
                                <w:right w:val="none" w:sz="0" w:space="0" w:color="auto"/>
                              </w:divBdr>
                            </w:div>
                            <w:div w:id="1904830594">
                              <w:marLeft w:val="0"/>
                              <w:marRight w:val="0"/>
                              <w:marTop w:val="0"/>
                              <w:marBottom w:val="0"/>
                              <w:divBdr>
                                <w:top w:val="none" w:sz="0" w:space="0" w:color="auto"/>
                                <w:left w:val="none" w:sz="0" w:space="0" w:color="auto"/>
                                <w:bottom w:val="none" w:sz="0" w:space="0" w:color="auto"/>
                                <w:right w:val="none" w:sz="0" w:space="0" w:color="auto"/>
                              </w:divBdr>
                            </w:div>
                            <w:div w:id="2050955969">
                              <w:marLeft w:val="0"/>
                              <w:marRight w:val="0"/>
                              <w:marTop w:val="0"/>
                              <w:marBottom w:val="0"/>
                              <w:divBdr>
                                <w:top w:val="none" w:sz="0" w:space="0" w:color="auto"/>
                                <w:left w:val="none" w:sz="0" w:space="0" w:color="auto"/>
                                <w:bottom w:val="none" w:sz="0" w:space="0" w:color="auto"/>
                                <w:right w:val="none" w:sz="0" w:space="0" w:color="auto"/>
                              </w:divBdr>
                            </w:div>
                            <w:div w:id="1871993614">
                              <w:marLeft w:val="0"/>
                              <w:marRight w:val="0"/>
                              <w:marTop w:val="0"/>
                              <w:marBottom w:val="0"/>
                              <w:divBdr>
                                <w:top w:val="none" w:sz="0" w:space="0" w:color="auto"/>
                                <w:left w:val="none" w:sz="0" w:space="0" w:color="auto"/>
                                <w:bottom w:val="none" w:sz="0" w:space="0" w:color="auto"/>
                                <w:right w:val="none" w:sz="0" w:space="0" w:color="auto"/>
                              </w:divBdr>
                            </w:div>
                            <w:div w:id="1036390467">
                              <w:marLeft w:val="0"/>
                              <w:marRight w:val="0"/>
                              <w:marTop w:val="0"/>
                              <w:marBottom w:val="0"/>
                              <w:divBdr>
                                <w:top w:val="none" w:sz="0" w:space="0" w:color="auto"/>
                                <w:left w:val="none" w:sz="0" w:space="0" w:color="auto"/>
                                <w:bottom w:val="none" w:sz="0" w:space="0" w:color="auto"/>
                                <w:right w:val="none" w:sz="0" w:space="0" w:color="auto"/>
                              </w:divBdr>
                            </w:div>
                            <w:div w:id="1938562546">
                              <w:marLeft w:val="0"/>
                              <w:marRight w:val="0"/>
                              <w:marTop w:val="0"/>
                              <w:marBottom w:val="0"/>
                              <w:divBdr>
                                <w:top w:val="none" w:sz="0" w:space="0" w:color="auto"/>
                                <w:left w:val="none" w:sz="0" w:space="0" w:color="auto"/>
                                <w:bottom w:val="none" w:sz="0" w:space="0" w:color="auto"/>
                                <w:right w:val="none" w:sz="0" w:space="0" w:color="auto"/>
                              </w:divBdr>
                            </w:div>
                            <w:div w:id="1812794186">
                              <w:marLeft w:val="0"/>
                              <w:marRight w:val="0"/>
                              <w:marTop w:val="0"/>
                              <w:marBottom w:val="0"/>
                              <w:divBdr>
                                <w:top w:val="none" w:sz="0" w:space="0" w:color="auto"/>
                                <w:left w:val="none" w:sz="0" w:space="0" w:color="auto"/>
                                <w:bottom w:val="none" w:sz="0" w:space="0" w:color="auto"/>
                                <w:right w:val="none" w:sz="0" w:space="0" w:color="auto"/>
                              </w:divBdr>
                            </w:div>
                            <w:div w:id="675616334">
                              <w:marLeft w:val="0"/>
                              <w:marRight w:val="0"/>
                              <w:marTop w:val="0"/>
                              <w:marBottom w:val="0"/>
                              <w:divBdr>
                                <w:top w:val="none" w:sz="0" w:space="0" w:color="auto"/>
                                <w:left w:val="none" w:sz="0" w:space="0" w:color="auto"/>
                                <w:bottom w:val="none" w:sz="0" w:space="0" w:color="auto"/>
                                <w:right w:val="none" w:sz="0" w:space="0" w:color="auto"/>
                              </w:divBdr>
                            </w:div>
                            <w:div w:id="975260377">
                              <w:marLeft w:val="0"/>
                              <w:marRight w:val="0"/>
                              <w:marTop w:val="0"/>
                              <w:marBottom w:val="0"/>
                              <w:divBdr>
                                <w:top w:val="none" w:sz="0" w:space="0" w:color="auto"/>
                                <w:left w:val="none" w:sz="0" w:space="0" w:color="auto"/>
                                <w:bottom w:val="none" w:sz="0" w:space="0" w:color="auto"/>
                                <w:right w:val="none" w:sz="0" w:space="0" w:color="auto"/>
                              </w:divBdr>
                            </w:div>
                            <w:div w:id="114954273">
                              <w:marLeft w:val="0"/>
                              <w:marRight w:val="0"/>
                              <w:marTop w:val="0"/>
                              <w:marBottom w:val="0"/>
                              <w:divBdr>
                                <w:top w:val="none" w:sz="0" w:space="0" w:color="auto"/>
                                <w:left w:val="none" w:sz="0" w:space="0" w:color="auto"/>
                                <w:bottom w:val="none" w:sz="0" w:space="0" w:color="auto"/>
                                <w:right w:val="none" w:sz="0" w:space="0" w:color="auto"/>
                              </w:divBdr>
                            </w:div>
                            <w:div w:id="1169902138">
                              <w:marLeft w:val="0"/>
                              <w:marRight w:val="0"/>
                              <w:marTop w:val="0"/>
                              <w:marBottom w:val="0"/>
                              <w:divBdr>
                                <w:top w:val="none" w:sz="0" w:space="0" w:color="auto"/>
                                <w:left w:val="none" w:sz="0" w:space="0" w:color="auto"/>
                                <w:bottom w:val="none" w:sz="0" w:space="0" w:color="auto"/>
                                <w:right w:val="none" w:sz="0" w:space="0" w:color="auto"/>
                              </w:divBdr>
                            </w:div>
                            <w:div w:id="636253807">
                              <w:marLeft w:val="0"/>
                              <w:marRight w:val="0"/>
                              <w:marTop w:val="0"/>
                              <w:marBottom w:val="0"/>
                              <w:divBdr>
                                <w:top w:val="none" w:sz="0" w:space="0" w:color="auto"/>
                                <w:left w:val="none" w:sz="0" w:space="0" w:color="auto"/>
                                <w:bottom w:val="none" w:sz="0" w:space="0" w:color="auto"/>
                                <w:right w:val="none" w:sz="0" w:space="0" w:color="auto"/>
                              </w:divBdr>
                            </w:div>
                            <w:div w:id="1043556360">
                              <w:marLeft w:val="0"/>
                              <w:marRight w:val="0"/>
                              <w:marTop w:val="0"/>
                              <w:marBottom w:val="0"/>
                              <w:divBdr>
                                <w:top w:val="none" w:sz="0" w:space="0" w:color="auto"/>
                                <w:left w:val="none" w:sz="0" w:space="0" w:color="auto"/>
                                <w:bottom w:val="none" w:sz="0" w:space="0" w:color="auto"/>
                                <w:right w:val="none" w:sz="0" w:space="0" w:color="auto"/>
                              </w:divBdr>
                            </w:div>
                            <w:div w:id="731850033">
                              <w:marLeft w:val="0"/>
                              <w:marRight w:val="0"/>
                              <w:marTop w:val="0"/>
                              <w:marBottom w:val="0"/>
                              <w:divBdr>
                                <w:top w:val="none" w:sz="0" w:space="0" w:color="auto"/>
                                <w:left w:val="none" w:sz="0" w:space="0" w:color="auto"/>
                                <w:bottom w:val="none" w:sz="0" w:space="0" w:color="auto"/>
                                <w:right w:val="none" w:sz="0" w:space="0" w:color="auto"/>
                              </w:divBdr>
                            </w:div>
                            <w:div w:id="1717659814">
                              <w:marLeft w:val="0"/>
                              <w:marRight w:val="0"/>
                              <w:marTop w:val="0"/>
                              <w:marBottom w:val="0"/>
                              <w:divBdr>
                                <w:top w:val="none" w:sz="0" w:space="0" w:color="auto"/>
                                <w:left w:val="none" w:sz="0" w:space="0" w:color="auto"/>
                                <w:bottom w:val="none" w:sz="0" w:space="0" w:color="auto"/>
                                <w:right w:val="none" w:sz="0" w:space="0" w:color="auto"/>
                              </w:divBdr>
                            </w:div>
                            <w:div w:id="1177116484">
                              <w:marLeft w:val="0"/>
                              <w:marRight w:val="0"/>
                              <w:marTop w:val="0"/>
                              <w:marBottom w:val="0"/>
                              <w:divBdr>
                                <w:top w:val="none" w:sz="0" w:space="0" w:color="auto"/>
                                <w:left w:val="none" w:sz="0" w:space="0" w:color="auto"/>
                                <w:bottom w:val="none" w:sz="0" w:space="0" w:color="auto"/>
                                <w:right w:val="none" w:sz="0" w:space="0" w:color="auto"/>
                              </w:divBdr>
                            </w:div>
                            <w:div w:id="1645768051">
                              <w:marLeft w:val="0"/>
                              <w:marRight w:val="0"/>
                              <w:marTop w:val="0"/>
                              <w:marBottom w:val="0"/>
                              <w:divBdr>
                                <w:top w:val="none" w:sz="0" w:space="0" w:color="auto"/>
                                <w:left w:val="none" w:sz="0" w:space="0" w:color="auto"/>
                                <w:bottom w:val="none" w:sz="0" w:space="0" w:color="auto"/>
                                <w:right w:val="none" w:sz="0" w:space="0" w:color="auto"/>
                              </w:divBdr>
                            </w:div>
                            <w:div w:id="1818064061">
                              <w:marLeft w:val="0"/>
                              <w:marRight w:val="0"/>
                              <w:marTop w:val="0"/>
                              <w:marBottom w:val="0"/>
                              <w:divBdr>
                                <w:top w:val="none" w:sz="0" w:space="0" w:color="auto"/>
                                <w:left w:val="none" w:sz="0" w:space="0" w:color="auto"/>
                                <w:bottom w:val="none" w:sz="0" w:space="0" w:color="auto"/>
                                <w:right w:val="none" w:sz="0" w:space="0" w:color="auto"/>
                              </w:divBdr>
                            </w:div>
                            <w:div w:id="541985158">
                              <w:marLeft w:val="0"/>
                              <w:marRight w:val="0"/>
                              <w:marTop w:val="0"/>
                              <w:marBottom w:val="0"/>
                              <w:divBdr>
                                <w:top w:val="none" w:sz="0" w:space="0" w:color="auto"/>
                                <w:left w:val="none" w:sz="0" w:space="0" w:color="auto"/>
                                <w:bottom w:val="none" w:sz="0" w:space="0" w:color="auto"/>
                                <w:right w:val="none" w:sz="0" w:space="0" w:color="auto"/>
                              </w:divBdr>
                            </w:div>
                            <w:div w:id="1597209901">
                              <w:marLeft w:val="0"/>
                              <w:marRight w:val="0"/>
                              <w:marTop w:val="0"/>
                              <w:marBottom w:val="0"/>
                              <w:divBdr>
                                <w:top w:val="none" w:sz="0" w:space="0" w:color="auto"/>
                                <w:left w:val="none" w:sz="0" w:space="0" w:color="auto"/>
                                <w:bottom w:val="none" w:sz="0" w:space="0" w:color="auto"/>
                                <w:right w:val="none" w:sz="0" w:space="0" w:color="auto"/>
                              </w:divBdr>
                            </w:div>
                            <w:div w:id="1299070581">
                              <w:marLeft w:val="0"/>
                              <w:marRight w:val="0"/>
                              <w:marTop w:val="0"/>
                              <w:marBottom w:val="0"/>
                              <w:divBdr>
                                <w:top w:val="none" w:sz="0" w:space="0" w:color="auto"/>
                                <w:left w:val="none" w:sz="0" w:space="0" w:color="auto"/>
                                <w:bottom w:val="none" w:sz="0" w:space="0" w:color="auto"/>
                                <w:right w:val="none" w:sz="0" w:space="0" w:color="auto"/>
                              </w:divBdr>
                            </w:div>
                            <w:div w:id="496071810">
                              <w:marLeft w:val="0"/>
                              <w:marRight w:val="0"/>
                              <w:marTop w:val="0"/>
                              <w:marBottom w:val="0"/>
                              <w:divBdr>
                                <w:top w:val="none" w:sz="0" w:space="0" w:color="auto"/>
                                <w:left w:val="none" w:sz="0" w:space="0" w:color="auto"/>
                                <w:bottom w:val="none" w:sz="0" w:space="0" w:color="auto"/>
                                <w:right w:val="none" w:sz="0" w:space="0" w:color="auto"/>
                              </w:divBdr>
                            </w:div>
                            <w:div w:id="1516652220">
                              <w:marLeft w:val="0"/>
                              <w:marRight w:val="0"/>
                              <w:marTop w:val="0"/>
                              <w:marBottom w:val="0"/>
                              <w:divBdr>
                                <w:top w:val="none" w:sz="0" w:space="0" w:color="auto"/>
                                <w:left w:val="none" w:sz="0" w:space="0" w:color="auto"/>
                                <w:bottom w:val="none" w:sz="0" w:space="0" w:color="auto"/>
                                <w:right w:val="none" w:sz="0" w:space="0" w:color="auto"/>
                              </w:divBdr>
                            </w:div>
                            <w:div w:id="1178498948">
                              <w:marLeft w:val="0"/>
                              <w:marRight w:val="0"/>
                              <w:marTop w:val="0"/>
                              <w:marBottom w:val="0"/>
                              <w:divBdr>
                                <w:top w:val="none" w:sz="0" w:space="0" w:color="auto"/>
                                <w:left w:val="none" w:sz="0" w:space="0" w:color="auto"/>
                                <w:bottom w:val="none" w:sz="0" w:space="0" w:color="auto"/>
                                <w:right w:val="none" w:sz="0" w:space="0" w:color="auto"/>
                              </w:divBdr>
                            </w:div>
                            <w:div w:id="948051882">
                              <w:marLeft w:val="0"/>
                              <w:marRight w:val="0"/>
                              <w:marTop w:val="0"/>
                              <w:marBottom w:val="0"/>
                              <w:divBdr>
                                <w:top w:val="none" w:sz="0" w:space="0" w:color="auto"/>
                                <w:left w:val="none" w:sz="0" w:space="0" w:color="auto"/>
                                <w:bottom w:val="none" w:sz="0" w:space="0" w:color="auto"/>
                                <w:right w:val="none" w:sz="0" w:space="0" w:color="auto"/>
                              </w:divBdr>
                            </w:div>
                            <w:div w:id="1400833426">
                              <w:marLeft w:val="0"/>
                              <w:marRight w:val="0"/>
                              <w:marTop w:val="0"/>
                              <w:marBottom w:val="0"/>
                              <w:divBdr>
                                <w:top w:val="none" w:sz="0" w:space="0" w:color="auto"/>
                                <w:left w:val="none" w:sz="0" w:space="0" w:color="auto"/>
                                <w:bottom w:val="none" w:sz="0" w:space="0" w:color="auto"/>
                                <w:right w:val="none" w:sz="0" w:space="0" w:color="auto"/>
                              </w:divBdr>
                            </w:div>
                            <w:div w:id="1013415446">
                              <w:marLeft w:val="0"/>
                              <w:marRight w:val="0"/>
                              <w:marTop w:val="0"/>
                              <w:marBottom w:val="0"/>
                              <w:divBdr>
                                <w:top w:val="none" w:sz="0" w:space="0" w:color="auto"/>
                                <w:left w:val="none" w:sz="0" w:space="0" w:color="auto"/>
                                <w:bottom w:val="none" w:sz="0" w:space="0" w:color="auto"/>
                                <w:right w:val="none" w:sz="0" w:space="0" w:color="auto"/>
                              </w:divBdr>
                            </w:div>
                            <w:div w:id="856969999">
                              <w:marLeft w:val="0"/>
                              <w:marRight w:val="0"/>
                              <w:marTop w:val="0"/>
                              <w:marBottom w:val="0"/>
                              <w:divBdr>
                                <w:top w:val="none" w:sz="0" w:space="0" w:color="auto"/>
                                <w:left w:val="none" w:sz="0" w:space="0" w:color="auto"/>
                                <w:bottom w:val="none" w:sz="0" w:space="0" w:color="auto"/>
                                <w:right w:val="none" w:sz="0" w:space="0" w:color="auto"/>
                              </w:divBdr>
                            </w:div>
                            <w:div w:id="242495043">
                              <w:marLeft w:val="0"/>
                              <w:marRight w:val="0"/>
                              <w:marTop w:val="0"/>
                              <w:marBottom w:val="0"/>
                              <w:divBdr>
                                <w:top w:val="none" w:sz="0" w:space="0" w:color="auto"/>
                                <w:left w:val="none" w:sz="0" w:space="0" w:color="auto"/>
                                <w:bottom w:val="none" w:sz="0" w:space="0" w:color="auto"/>
                                <w:right w:val="none" w:sz="0" w:space="0" w:color="auto"/>
                              </w:divBdr>
                            </w:div>
                            <w:div w:id="1610088971">
                              <w:marLeft w:val="0"/>
                              <w:marRight w:val="0"/>
                              <w:marTop w:val="0"/>
                              <w:marBottom w:val="0"/>
                              <w:divBdr>
                                <w:top w:val="none" w:sz="0" w:space="0" w:color="auto"/>
                                <w:left w:val="none" w:sz="0" w:space="0" w:color="auto"/>
                                <w:bottom w:val="none" w:sz="0" w:space="0" w:color="auto"/>
                                <w:right w:val="none" w:sz="0" w:space="0" w:color="auto"/>
                              </w:divBdr>
                            </w:div>
                            <w:div w:id="1431395622">
                              <w:marLeft w:val="0"/>
                              <w:marRight w:val="0"/>
                              <w:marTop w:val="0"/>
                              <w:marBottom w:val="0"/>
                              <w:divBdr>
                                <w:top w:val="none" w:sz="0" w:space="0" w:color="auto"/>
                                <w:left w:val="none" w:sz="0" w:space="0" w:color="auto"/>
                                <w:bottom w:val="none" w:sz="0" w:space="0" w:color="auto"/>
                                <w:right w:val="none" w:sz="0" w:space="0" w:color="auto"/>
                              </w:divBdr>
                            </w:div>
                            <w:div w:id="271401991">
                              <w:marLeft w:val="0"/>
                              <w:marRight w:val="0"/>
                              <w:marTop w:val="0"/>
                              <w:marBottom w:val="0"/>
                              <w:divBdr>
                                <w:top w:val="none" w:sz="0" w:space="0" w:color="auto"/>
                                <w:left w:val="none" w:sz="0" w:space="0" w:color="auto"/>
                                <w:bottom w:val="none" w:sz="0" w:space="0" w:color="auto"/>
                                <w:right w:val="none" w:sz="0" w:space="0" w:color="auto"/>
                              </w:divBdr>
                            </w:div>
                            <w:div w:id="1544365119">
                              <w:marLeft w:val="0"/>
                              <w:marRight w:val="0"/>
                              <w:marTop w:val="0"/>
                              <w:marBottom w:val="0"/>
                              <w:divBdr>
                                <w:top w:val="none" w:sz="0" w:space="0" w:color="auto"/>
                                <w:left w:val="none" w:sz="0" w:space="0" w:color="auto"/>
                                <w:bottom w:val="none" w:sz="0" w:space="0" w:color="auto"/>
                                <w:right w:val="none" w:sz="0" w:space="0" w:color="auto"/>
                              </w:divBdr>
                            </w:div>
                            <w:div w:id="220799638">
                              <w:marLeft w:val="0"/>
                              <w:marRight w:val="0"/>
                              <w:marTop w:val="0"/>
                              <w:marBottom w:val="0"/>
                              <w:divBdr>
                                <w:top w:val="none" w:sz="0" w:space="0" w:color="auto"/>
                                <w:left w:val="none" w:sz="0" w:space="0" w:color="auto"/>
                                <w:bottom w:val="none" w:sz="0" w:space="0" w:color="auto"/>
                                <w:right w:val="none" w:sz="0" w:space="0" w:color="auto"/>
                              </w:divBdr>
                            </w:div>
                            <w:div w:id="1934972628">
                              <w:marLeft w:val="0"/>
                              <w:marRight w:val="0"/>
                              <w:marTop w:val="0"/>
                              <w:marBottom w:val="0"/>
                              <w:divBdr>
                                <w:top w:val="none" w:sz="0" w:space="0" w:color="auto"/>
                                <w:left w:val="none" w:sz="0" w:space="0" w:color="auto"/>
                                <w:bottom w:val="none" w:sz="0" w:space="0" w:color="auto"/>
                                <w:right w:val="none" w:sz="0" w:space="0" w:color="auto"/>
                              </w:divBdr>
                            </w:div>
                            <w:div w:id="589630994">
                              <w:marLeft w:val="0"/>
                              <w:marRight w:val="0"/>
                              <w:marTop w:val="0"/>
                              <w:marBottom w:val="0"/>
                              <w:divBdr>
                                <w:top w:val="none" w:sz="0" w:space="0" w:color="auto"/>
                                <w:left w:val="none" w:sz="0" w:space="0" w:color="auto"/>
                                <w:bottom w:val="none" w:sz="0" w:space="0" w:color="auto"/>
                                <w:right w:val="none" w:sz="0" w:space="0" w:color="auto"/>
                              </w:divBdr>
                            </w:div>
                            <w:div w:id="1434863145">
                              <w:marLeft w:val="0"/>
                              <w:marRight w:val="0"/>
                              <w:marTop w:val="0"/>
                              <w:marBottom w:val="0"/>
                              <w:divBdr>
                                <w:top w:val="none" w:sz="0" w:space="0" w:color="auto"/>
                                <w:left w:val="none" w:sz="0" w:space="0" w:color="auto"/>
                                <w:bottom w:val="none" w:sz="0" w:space="0" w:color="auto"/>
                                <w:right w:val="none" w:sz="0" w:space="0" w:color="auto"/>
                              </w:divBdr>
                            </w:div>
                            <w:div w:id="943347799">
                              <w:marLeft w:val="0"/>
                              <w:marRight w:val="0"/>
                              <w:marTop w:val="0"/>
                              <w:marBottom w:val="0"/>
                              <w:divBdr>
                                <w:top w:val="none" w:sz="0" w:space="0" w:color="auto"/>
                                <w:left w:val="none" w:sz="0" w:space="0" w:color="auto"/>
                                <w:bottom w:val="none" w:sz="0" w:space="0" w:color="auto"/>
                                <w:right w:val="none" w:sz="0" w:space="0" w:color="auto"/>
                              </w:divBdr>
                            </w:div>
                            <w:div w:id="444618632">
                              <w:marLeft w:val="0"/>
                              <w:marRight w:val="0"/>
                              <w:marTop w:val="0"/>
                              <w:marBottom w:val="0"/>
                              <w:divBdr>
                                <w:top w:val="none" w:sz="0" w:space="0" w:color="auto"/>
                                <w:left w:val="none" w:sz="0" w:space="0" w:color="auto"/>
                                <w:bottom w:val="none" w:sz="0" w:space="0" w:color="auto"/>
                                <w:right w:val="none" w:sz="0" w:space="0" w:color="auto"/>
                              </w:divBdr>
                            </w:div>
                            <w:div w:id="620959013">
                              <w:marLeft w:val="0"/>
                              <w:marRight w:val="0"/>
                              <w:marTop w:val="0"/>
                              <w:marBottom w:val="0"/>
                              <w:divBdr>
                                <w:top w:val="none" w:sz="0" w:space="0" w:color="auto"/>
                                <w:left w:val="none" w:sz="0" w:space="0" w:color="auto"/>
                                <w:bottom w:val="none" w:sz="0" w:space="0" w:color="auto"/>
                                <w:right w:val="none" w:sz="0" w:space="0" w:color="auto"/>
                              </w:divBdr>
                            </w:div>
                            <w:div w:id="825629403">
                              <w:marLeft w:val="0"/>
                              <w:marRight w:val="0"/>
                              <w:marTop w:val="0"/>
                              <w:marBottom w:val="0"/>
                              <w:divBdr>
                                <w:top w:val="none" w:sz="0" w:space="0" w:color="auto"/>
                                <w:left w:val="none" w:sz="0" w:space="0" w:color="auto"/>
                                <w:bottom w:val="none" w:sz="0" w:space="0" w:color="auto"/>
                                <w:right w:val="none" w:sz="0" w:space="0" w:color="auto"/>
                              </w:divBdr>
                            </w:div>
                            <w:div w:id="1083339327">
                              <w:marLeft w:val="0"/>
                              <w:marRight w:val="0"/>
                              <w:marTop w:val="0"/>
                              <w:marBottom w:val="0"/>
                              <w:divBdr>
                                <w:top w:val="none" w:sz="0" w:space="0" w:color="auto"/>
                                <w:left w:val="none" w:sz="0" w:space="0" w:color="auto"/>
                                <w:bottom w:val="none" w:sz="0" w:space="0" w:color="auto"/>
                                <w:right w:val="none" w:sz="0" w:space="0" w:color="auto"/>
                              </w:divBdr>
                            </w:div>
                            <w:div w:id="204605909">
                              <w:marLeft w:val="0"/>
                              <w:marRight w:val="0"/>
                              <w:marTop w:val="0"/>
                              <w:marBottom w:val="0"/>
                              <w:divBdr>
                                <w:top w:val="none" w:sz="0" w:space="0" w:color="auto"/>
                                <w:left w:val="none" w:sz="0" w:space="0" w:color="auto"/>
                                <w:bottom w:val="none" w:sz="0" w:space="0" w:color="auto"/>
                                <w:right w:val="none" w:sz="0" w:space="0" w:color="auto"/>
                              </w:divBdr>
                            </w:div>
                            <w:div w:id="759836174">
                              <w:marLeft w:val="0"/>
                              <w:marRight w:val="0"/>
                              <w:marTop w:val="0"/>
                              <w:marBottom w:val="0"/>
                              <w:divBdr>
                                <w:top w:val="none" w:sz="0" w:space="0" w:color="auto"/>
                                <w:left w:val="none" w:sz="0" w:space="0" w:color="auto"/>
                                <w:bottom w:val="none" w:sz="0" w:space="0" w:color="auto"/>
                                <w:right w:val="none" w:sz="0" w:space="0" w:color="auto"/>
                              </w:divBdr>
                            </w:div>
                            <w:div w:id="1901359856">
                              <w:marLeft w:val="0"/>
                              <w:marRight w:val="0"/>
                              <w:marTop w:val="0"/>
                              <w:marBottom w:val="0"/>
                              <w:divBdr>
                                <w:top w:val="none" w:sz="0" w:space="0" w:color="auto"/>
                                <w:left w:val="none" w:sz="0" w:space="0" w:color="auto"/>
                                <w:bottom w:val="none" w:sz="0" w:space="0" w:color="auto"/>
                                <w:right w:val="none" w:sz="0" w:space="0" w:color="auto"/>
                              </w:divBdr>
                            </w:div>
                            <w:div w:id="467287151">
                              <w:marLeft w:val="0"/>
                              <w:marRight w:val="0"/>
                              <w:marTop w:val="0"/>
                              <w:marBottom w:val="0"/>
                              <w:divBdr>
                                <w:top w:val="none" w:sz="0" w:space="0" w:color="auto"/>
                                <w:left w:val="none" w:sz="0" w:space="0" w:color="auto"/>
                                <w:bottom w:val="none" w:sz="0" w:space="0" w:color="auto"/>
                                <w:right w:val="none" w:sz="0" w:space="0" w:color="auto"/>
                              </w:divBdr>
                            </w:div>
                            <w:div w:id="234511598">
                              <w:marLeft w:val="0"/>
                              <w:marRight w:val="0"/>
                              <w:marTop w:val="0"/>
                              <w:marBottom w:val="0"/>
                              <w:divBdr>
                                <w:top w:val="none" w:sz="0" w:space="0" w:color="auto"/>
                                <w:left w:val="none" w:sz="0" w:space="0" w:color="auto"/>
                                <w:bottom w:val="none" w:sz="0" w:space="0" w:color="auto"/>
                                <w:right w:val="none" w:sz="0" w:space="0" w:color="auto"/>
                              </w:divBdr>
                            </w:div>
                            <w:div w:id="1122109553">
                              <w:marLeft w:val="0"/>
                              <w:marRight w:val="0"/>
                              <w:marTop w:val="0"/>
                              <w:marBottom w:val="0"/>
                              <w:divBdr>
                                <w:top w:val="none" w:sz="0" w:space="0" w:color="auto"/>
                                <w:left w:val="none" w:sz="0" w:space="0" w:color="auto"/>
                                <w:bottom w:val="none" w:sz="0" w:space="0" w:color="auto"/>
                                <w:right w:val="none" w:sz="0" w:space="0" w:color="auto"/>
                              </w:divBdr>
                            </w:div>
                            <w:div w:id="1771968127">
                              <w:marLeft w:val="0"/>
                              <w:marRight w:val="0"/>
                              <w:marTop w:val="0"/>
                              <w:marBottom w:val="0"/>
                              <w:divBdr>
                                <w:top w:val="none" w:sz="0" w:space="0" w:color="auto"/>
                                <w:left w:val="none" w:sz="0" w:space="0" w:color="auto"/>
                                <w:bottom w:val="none" w:sz="0" w:space="0" w:color="auto"/>
                                <w:right w:val="none" w:sz="0" w:space="0" w:color="auto"/>
                              </w:divBdr>
                            </w:div>
                            <w:div w:id="558706537">
                              <w:marLeft w:val="0"/>
                              <w:marRight w:val="0"/>
                              <w:marTop w:val="0"/>
                              <w:marBottom w:val="0"/>
                              <w:divBdr>
                                <w:top w:val="none" w:sz="0" w:space="0" w:color="auto"/>
                                <w:left w:val="none" w:sz="0" w:space="0" w:color="auto"/>
                                <w:bottom w:val="none" w:sz="0" w:space="0" w:color="auto"/>
                                <w:right w:val="none" w:sz="0" w:space="0" w:color="auto"/>
                              </w:divBdr>
                            </w:div>
                            <w:div w:id="1834182348">
                              <w:marLeft w:val="0"/>
                              <w:marRight w:val="0"/>
                              <w:marTop w:val="0"/>
                              <w:marBottom w:val="0"/>
                              <w:divBdr>
                                <w:top w:val="none" w:sz="0" w:space="0" w:color="auto"/>
                                <w:left w:val="none" w:sz="0" w:space="0" w:color="auto"/>
                                <w:bottom w:val="none" w:sz="0" w:space="0" w:color="auto"/>
                                <w:right w:val="none" w:sz="0" w:space="0" w:color="auto"/>
                              </w:divBdr>
                            </w:div>
                            <w:div w:id="972905573">
                              <w:marLeft w:val="0"/>
                              <w:marRight w:val="0"/>
                              <w:marTop w:val="0"/>
                              <w:marBottom w:val="0"/>
                              <w:divBdr>
                                <w:top w:val="none" w:sz="0" w:space="0" w:color="auto"/>
                                <w:left w:val="none" w:sz="0" w:space="0" w:color="auto"/>
                                <w:bottom w:val="none" w:sz="0" w:space="0" w:color="auto"/>
                                <w:right w:val="none" w:sz="0" w:space="0" w:color="auto"/>
                              </w:divBdr>
                            </w:div>
                            <w:div w:id="933434641">
                              <w:marLeft w:val="0"/>
                              <w:marRight w:val="0"/>
                              <w:marTop w:val="0"/>
                              <w:marBottom w:val="0"/>
                              <w:divBdr>
                                <w:top w:val="none" w:sz="0" w:space="0" w:color="auto"/>
                                <w:left w:val="none" w:sz="0" w:space="0" w:color="auto"/>
                                <w:bottom w:val="none" w:sz="0" w:space="0" w:color="auto"/>
                                <w:right w:val="none" w:sz="0" w:space="0" w:color="auto"/>
                              </w:divBdr>
                            </w:div>
                            <w:div w:id="1016537310">
                              <w:marLeft w:val="0"/>
                              <w:marRight w:val="0"/>
                              <w:marTop w:val="0"/>
                              <w:marBottom w:val="0"/>
                              <w:divBdr>
                                <w:top w:val="none" w:sz="0" w:space="0" w:color="auto"/>
                                <w:left w:val="none" w:sz="0" w:space="0" w:color="auto"/>
                                <w:bottom w:val="none" w:sz="0" w:space="0" w:color="auto"/>
                                <w:right w:val="none" w:sz="0" w:space="0" w:color="auto"/>
                              </w:divBdr>
                            </w:div>
                            <w:div w:id="142894860">
                              <w:marLeft w:val="0"/>
                              <w:marRight w:val="0"/>
                              <w:marTop w:val="0"/>
                              <w:marBottom w:val="0"/>
                              <w:divBdr>
                                <w:top w:val="none" w:sz="0" w:space="0" w:color="auto"/>
                                <w:left w:val="none" w:sz="0" w:space="0" w:color="auto"/>
                                <w:bottom w:val="none" w:sz="0" w:space="0" w:color="auto"/>
                                <w:right w:val="none" w:sz="0" w:space="0" w:color="auto"/>
                              </w:divBdr>
                            </w:div>
                            <w:div w:id="1723479261">
                              <w:marLeft w:val="0"/>
                              <w:marRight w:val="0"/>
                              <w:marTop w:val="0"/>
                              <w:marBottom w:val="0"/>
                              <w:divBdr>
                                <w:top w:val="none" w:sz="0" w:space="0" w:color="auto"/>
                                <w:left w:val="none" w:sz="0" w:space="0" w:color="auto"/>
                                <w:bottom w:val="none" w:sz="0" w:space="0" w:color="auto"/>
                                <w:right w:val="none" w:sz="0" w:space="0" w:color="auto"/>
                              </w:divBdr>
                            </w:div>
                            <w:div w:id="634216622">
                              <w:marLeft w:val="0"/>
                              <w:marRight w:val="0"/>
                              <w:marTop w:val="0"/>
                              <w:marBottom w:val="0"/>
                              <w:divBdr>
                                <w:top w:val="none" w:sz="0" w:space="0" w:color="auto"/>
                                <w:left w:val="none" w:sz="0" w:space="0" w:color="auto"/>
                                <w:bottom w:val="none" w:sz="0" w:space="0" w:color="auto"/>
                                <w:right w:val="none" w:sz="0" w:space="0" w:color="auto"/>
                              </w:divBdr>
                            </w:div>
                            <w:div w:id="473645168">
                              <w:marLeft w:val="0"/>
                              <w:marRight w:val="0"/>
                              <w:marTop w:val="0"/>
                              <w:marBottom w:val="0"/>
                              <w:divBdr>
                                <w:top w:val="none" w:sz="0" w:space="0" w:color="auto"/>
                                <w:left w:val="none" w:sz="0" w:space="0" w:color="auto"/>
                                <w:bottom w:val="none" w:sz="0" w:space="0" w:color="auto"/>
                                <w:right w:val="none" w:sz="0" w:space="0" w:color="auto"/>
                              </w:divBdr>
                            </w:div>
                            <w:div w:id="551967107">
                              <w:marLeft w:val="0"/>
                              <w:marRight w:val="0"/>
                              <w:marTop w:val="0"/>
                              <w:marBottom w:val="0"/>
                              <w:divBdr>
                                <w:top w:val="none" w:sz="0" w:space="0" w:color="auto"/>
                                <w:left w:val="none" w:sz="0" w:space="0" w:color="auto"/>
                                <w:bottom w:val="none" w:sz="0" w:space="0" w:color="auto"/>
                                <w:right w:val="none" w:sz="0" w:space="0" w:color="auto"/>
                              </w:divBdr>
                            </w:div>
                            <w:div w:id="560479191">
                              <w:marLeft w:val="0"/>
                              <w:marRight w:val="0"/>
                              <w:marTop w:val="0"/>
                              <w:marBottom w:val="0"/>
                              <w:divBdr>
                                <w:top w:val="none" w:sz="0" w:space="0" w:color="auto"/>
                                <w:left w:val="none" w:sz="0" w:space="0" w:color="auto"/>
                                <w:bottom w:val="none" w:sz="0" w:space="0" w:color="auto"/>
                                <w:right w:val="none" w:sz="0" w:space="0" w:color="auto"/>
                              </w:divBdr>
                            </w:div>
                            <w:div w:id="1345127370">
                              <w:marLeft w:val="0"/>
                              <w:marRight w:val="0"/>
                              <w:marTop w:val="0"/>
                              <w:marBottom w:val="0"/>
                              <w:divBdr>
                                <w:top w:val="none" w:sz="0" w:space="0" w:color="auto"/>
                                <w:left w:val="none" w:sz="0" w:space="0" w:color="auto"/>
                                <w:bottom w:val="none" w:sz="0" w:space="0" w:color="auto"/>
                                <w:right w:val="none" w:sz="0" w:space="0" w:color="auto"/>
                              </w:divBdr>
                            </w:div>
                            <w:div w:id="1410616940">
                              <w:marLeft w:val="0"/>
                              <w:marRight w:val="0"/>
                              <w:marTop w:val="0"/>
                              <w:marBottom w:val="0"/>
                              <w:divBdr>
                                <w:top w:val="none" w:sz="0" w:space="0" w:color="auto"/>
                                <w:left w:val="none" w:sz="0" w:space="0" w:color="auto"/>
                                <w:bottom w:val="none" w:sz="0" w:space="0" w:color="auto"/>
                                <w:right w:val="none" w:sz="0" w:space="0" w:color="auto"/>
                              </w:divBdr>
                            </w:div>
                            <w:div w:id="819733493">
                              <w:marLeft w:val="0"/>
                              <w:marRight w:val="0"/>
                              <w:marTop w:val="0"/>
                              <w:marBottom w:val="0"/>
                              <w:divBdr>
                                <w:top w:val="none" w:sz="0" w:space="0" w:color="auto"/>
                                <w:left w:val="none" w:sz="0" w:space="0" w:color="auto"/>
                                <w:bottom w:val="none" w:sz="0" w:space="0" w:color="auto"/>
                                <w:right w:val="none" w:sz="0" w:space="0" w:color="auto"/>
                              </w:divBdr>
                            </w:div>
                            <w:div w:id="1965191423">
                              <w:marLeft w:val="0"/>
                              <w:marRight w:val="0"/>
                              <w:marTop w:val="0"/>
                              <w:marBottom w:val="0"/>
                              <w:divBdr>
                                <w:top w:val="none" w:sz="0" w:space="0" w:color="auto"/>
                                <w:left w:val="none" w:sz="0" w:space="0" w:color="auto"/>
                                <w:bottom w:val="none" w:sz="0" w:space="0" w:color="auto"/>
                                <w:right w:val="none" w:sz="0" w:space="0" w:color="auto"/>
                              </w:divBdr>
                            </w:div>
                            <w:div w:id="4402087">
                              <w:marLeft w:val="0"/>
                              <w:marRight w:val="0"/>
                              <w:marTop w:val="0"/>
                              <w:marBottom w:val="0"/>
                              <w:divBdr>
                                <w:top w:val="none" w:sz="0" w:space="0" w:color="auto"/>
                                <w:left w:val="none" w:sz="0" w:space="0" w:color="auto"/>
                                <w:bottom w:val="none" w:sz="0" w:space="0" w:color="auto"/>
                                <w:right w:val="none" w:sz="0" w:space="0" w:color="auto"/>
                              </w:divBdr>
                            </w:div>
                            <w:div w:id="1291547280">
                              <w:marLeft w:val="0"/>
                              <w:marRight w:val="0"/>
                              <w:marTop w:val="0"/>
                              <w:marBottom w:val="0"/>
                              <w:divBdr>
                                <w:top w:val="none" w:sz="0" w:space="0" w:color="auto"/>
                                <w:left w:val="none" w:sz="0" w:space="0" w:color="auto"/>
                                <w:bottom w:val="none" w:sz="0" w:space="0" w:color="auto"/>
                                <w:right w:val="none" w:sz="0" w:space="0" w:color="auto"/>
                              </w:divBdr>
                            </w:div>
                            <w:div w:id="766736824">
                              <w:marLeft w:val="0"/>
                              <w:marRight w:val="0"/>
                              <w:marTop w:val="0"/>
                              <w:marBottom w:val="0"/>
                              <w:divBdr>
                                <w:top w:val="none" w:sz="0" w:space="0" w:color="auto"/>
                                <w:left w:val="none" w:sz="0" w:space="0" w:color="auto"/>
                                <w:bottom w:val="none" w:sz="0" w:space="0" w:color="auto"/>
                                <w:right w:val="none" w:sz="0" w:space="0" w:color="auto"/>
                              </w:divBdr>
                            </w:div>
                            <w:div w:id="1021661385">
                              <w:marLeft w:val="0"/>
                              <w:marRight w:val="0"/>
                              <w:marTop w:val="0"/>
                              <w:marBottom w:val="0"/>
                              <w:divBdr>
                                <w:top w:val="none" w:sz="0" w:space="0" w:color="auto"/>
                                <w:left w:val="none" w:sz="0" w:space="0" w:color="auto"/>
                                <w:bottom w:val="none" w:sz="0" w:space="0" w:color="auto"/>
                                <w:right w:val="none" w:sz="0" w:space="0" w:color="auto"/>
                              </w:divBdr>
                            </w:div>
                            <w:div w:id="1184395396">
                              <w:marLeft w:val="0"/>
                              <w:marRight w:val="0"/>
                              <w:marTop w:val="0"/>
                              <w:marBottom w:val="0"/>
                              <w:divBdr>
                                <w:top w:val="none" w:sz="0" w:space="0" w:color="auto"/>
                                <w:left w:val="none" w:sz="0" w:space="0" w:color="auto"/>
                                <w:bottom w:val="none" w:sz="0" w:space="0" w:color="auto"/>
                                <w:right w:val="none" w:sz="0" w:space="0" w:color="auto"/>
                              </w:divBdr>
                            </w:div>
                            <w:div w:id="590939321">
                              <w:marLeft w:val="0"/>
                              <w:marRight w:val="0"/>
                              <w:marTop w:val="0"/>
                              <w:marBottom w:val="0"/>
                              <w:divBdr>
                                <w:top w:val="none" w:sz="0" w:space="0" w:color="auto"/>
                                <w:left w:val="none" w:sz="0" w:space="0" w:color="auto"/>
                                <w:bottom w:val="none" w:sz="0" w:space="0" w:color="auto"/>
                                <w:right w:val="none" w:sz="0" w:space="0" w:color="auto"/>
                              </w:divBdr>
                            </w:div>
                            <w:div w:id="798649040">
                              <w:marLeft w:val="0"/>
                              <w:marRight w:val="0"/>
                              <w:marTop w:val="0"/>
                              <w:marBottom w:val="0"/>
                              <w:divBdr>
                                <w:top w:val="none" w:sz="0" w:space="0" w:color="auto"/>
                                <w:left w:val="none" w:sz="0" w:space="0" w:color="auto"/>
                                <w:bottom w:val="none" w:sz="0" w:space="0" w:color="auto"/>
                                <w:right w:val="none" w:sz="0" w:space="0" w:color="auto"/>
                              </w:divBdr>
                            </w:div>
                            <w:div w:id="11435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79051">
                      <w:marLeft w:val="0"/>
                      <w:marRight w:val="0"/>
                      <w:marTop w:val="0"/>
                      <w:marBottom w:val="0"/>
                      <w:divBdr>
                        <w:top w:val="none" w:sz="0" w:space="0" w:color="auto"/>
                        <w:left w:val="none" w:sz="0" w:space="0" w:color="auto"/>
                        <w:bottom w:val="none" w:sz="0" w:space="0" w:color="auto"/>
                        <w:right w:val="none" w:sz="0" w:space="0" w:color="auto"/>
                      </w:divBdr>
                      <w:divsChild>
                        <w:div w:id="38641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836085">
              <w:marLeft w:val="0"/>
              <w:marRight w:val="0"/>
              <w:marTop w:val="0"/>
              <w:marBottom w:val="0"/>
              <w:divBdr>
                <w:top w:val="none" w:sz="0" w:space="0" w:color="auto"/>
                <w:left w:val="none" w:sz="0" w:space="0" w:color="auto"/>
                <w:bottom w:val="none" w:sz="0" w:space="0" w:color="auto"/>
                <w:right w:val="none" w:sz="0" w:space="0" w:color="auto"/>
              </w:divBdr>
              <w:divsChild>
                <w:div w:id="1832406339">
                  <w:marLeft w:val="0"/>
                  <w:marRight w:val="0"/>
                  <w:marTop w:val="0"/>
                  <w:marBottom w:val="0"/>
                  <w:divBdr>
                    <w:top w:val="none" w:sz="0" w:space="0" w:color="auto"/>
                    <w:left w:val="none" w:sz="0" w:space="0" w:color="auto"/>
                    <w:bottom w:val="none" w:sz="0" w:space="0" w:color="auto"/>
                    <w:right w:val="none" w:sz="0" w:space="0" w:color="auto"/>
                  </w:divBdr>
                </w:div>
              </w:divsChild>
            </w:div>
            <w:div w:id="824516442">
              <w:marLeft w:val="0"/>
              <w:marRight w:val="0"/>
              <w:marTop w:val="0"/>
              <w:marBottom w:val="0"/>
              <w:divBdr>
                <w:top w:val="none" w:sz="0" w:space="0" w:color="auto"/>
                <w:left w:val="none" w:sz="0" w:space="0" w:color="auto"/>
                <w:bottom w:val="none" w:sz="0" w:space="0" w:color="auto"/>
                <w:right w:val="none" w:sz="0" w:space="0" w:color="auto"/>
              </w:divBdr>
              <w:divsChild>
                <w:div w:id="7986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97953">
      <w:bodyDiv w:val="1"/>
      <w:marLeft w:val="0"/>
      <w:marRight w:val="0"/>
      <w:marTop w:val="0"/>
      <w:marBottom w:val="0"/>
      <w:divBdr>
        <w:top w:val="none" w:sz="0" w:space="0" w:color="auto"/>
        <w:left w:val="none" w:sz="0" w:space="0" w:color="auto"/>
        <w:bottom w:val="none" w:sz="0" w:space="0" w:color="auto"/>
        <w:right w:val="none" w:sz="0" w:space="0" w:color="auto"/>
      </w:divBdr>
      <w:divsChild>
        <w:div w:id="210263163">
          <w:marLeft w:val="0"/>
          <w:marRight w:val="0"/>
          <w:marTop w:val="0"/>
          <w:marBottom w:val="0"/>
          <w:divBdr>
            <w:top w:val="none" w:sz="0" w:space="0" w:color="auto"/>
            <w:left w:val="none" w:sz="0" w:space="0" w:color="auto"/>
            <w:bottom w:val="none" w:sz="0" w:space="0" w:color="auto"/>
            <w:right w:val="none" w:sz="0" w:space="0" w:color="auto"/>
          </w:divBdr>
          <w:divsChild>
            <w:div w:id="1622346225">
              <w:marLeft w:val="0"/>
              <w:marRight w:val="0"/>
              <w:marTop w:val="0"/>
              <w:marBottom w:val="0"/>
              <w:divBdr>
                <w:top w:val="none" w:sz="0" w:space="0" w:color="auto"/>
                <w:left w:val="none" w:sz="0" w:space="0" w:color="auto"/>
                <w:bottom w:val="none" w:sz="0" w:space="0" w:color="auto"/>
                <w:right w:val="none" w:sz="0" w:space="0" w:color="auto"/>
              </w:divBdr>
            </w:div>
            <w:div w:id="1593127205">
              <w:marLeft w:val="0"/>
              <w:marRight w:val="0"/>
              <w:marTop w:val="0"/>
              <w:marBottom w:val="0"/>
              <w:divBdr>
                <w:top w:val="none" w:sz="0" w:space="0" w:color="auto"/>
                <w:left w:val="none" w:sz="0" w:space="0" w:color="auto"/>
                <w:bottom w:val="none" w:sz="0" w:space="0" w:color="auto"/>
                <w:right w:val="none" w:sz="0" w:space="0" w:color="auto"/>
              </w:divBdr>
            </w:div>
            <w:div w:id="1923176837">
              <w:marLeft w:val="0"/>
              <w:marRight w:val="0"/>
              <w:marTop w:val="0"/>
              <w:marBottom w:val="0"/>
              <w:divBdr>
                <w:top w:val="none" w:sz="0" w:space="0" w:color="auto"/>
                <w:left w:val="none" w:sz="0" w:space="0" w:color="auto"/>
                <w:bottom w:val="none" w:sz="0" w:space="0" w:color="auto"/>
                <w:right w:val="none" w:sz="0" w:space="0" w:color="auto"/>
              </w:divBdr>
            </w:div>
            <w:div w:id="1563298509">
              <w:marLeft w:val="0"/>
              <w:marRight w:val="0"/>
              <w:marTop w:val="0"/>
              <w:marBottom w:val="0"/>
              <w:divBdr>
                <w:top w:val="none" w:sz="0" w:space="0" w:color="auto"/>
                <w:left w:val="none" w:sz="0" w:space="0" w:color="auto"/>
                <w:bottom w:val="none" w:sz="0" w:space="0" w:color="auto"/>
                <w:right w:val="none" w:sz="0" w:space="0" w:color="auto"/>
              </w:divBdr>
            </w:div>
            <w:div w:id="1549688354">
              <w:marLeft w:val="0"/>
              <w:marRight w:val="0"/>
              <w:marTop w:val="0"/>
              <w:marBottom w:val="0"/>
              <w:divBdr>
                <w:top w:val="none" w:sz="0" w:space="0" w:color="auto"/>
                <w:left w:val="none" w:sz="0" w:space="0" w:color="auto"/>
                <w:bottom w:val="none" w:sz="0" w:space="0" w:color="auto"/>
                <w:right w:val="none" w:sz="0" w:space="0" w:color="auto"/>
              </w:divBdr>
            </w:div>
            <w:div w:id="1404179971">
              <w:marLeft w:val="0"/>
              <w:marRight w:val="0"/>
              <w:marTop w:val="0"/>
              <w:marBottom w:val="0"/>
              <w:divBdr>
                <w:top w:val="none" w:sz="0" w:space="0" w:color="auto"/>
                <w:left w:val="none" w:sz="0" w:space="0" w:color="auto"/>
                <w:bottom w:val="none" w:sz="0" w:space="0" w:color="auto"/>
                <w:right w:val="none" w:sz="0" w:space="0" w:color="auto"/>
              </w:divBdr>
            </w:div>
            <w:div w:id="219168999">
              <w:marLeft w:val="0"/>
              <w:marRight w:val="0"/>
              <w:marTop w:val="0"/>
              <w:marBottom w:val="0"/>
              <w:divBdr>
                <w:top w:val="none" w:sz="0" w:space="0" w:color="auto"/>
                <w:left w:val="none" w:sz="0" w:space="0" w:color="auto"/>
                <w:bottom w:val="none" w:sz="0" w:space="0" w:color="auto"/>
                <w:right w:val="none" w:sz="0" w:space="0" w:color="auto"/>
              </w:divBdr>
            </w:div>
            <w:div w:id="17976406">
              <w:marLeft w:val="0"/>
              <w:marRight w:val="0"/>
              <w:marTop w:val="0"/>
              <w:marBottom w:val="0"/>
              <w:divBdr>
                <w:top w:val="none" w:sz="0" w:space="0" w:color="auto"/>
                <w:left w:val="none" w:sz="0" w:space="0" w:color="auto"/>
                <w:bottom w:val="none" w:sz="0" w:space="0" w:color="auto"/>
                <w:right w:val="none" w:sz="0" w:space="0" w:color="auto"/>
              </w:divBdr>
            </w:div>
            <w:div w:id="685864435">
              <w:marLeft w:val="0"/>
              <w:marRight w:val="0"/>
              <w:marTop w:val="0"/>
              <w:marBottom w:val="0"/>
              <w:divBdr>
                <w:top w:val="none" w:sz="0" w:space="0" w:color="auto"/>
                <w:left w:val="none" w:sz="0" w:space="0" w:color="auto"/>
                <w:bottom w:val="none" w:sz="0" w:space="0" w:color="auto"/>
                <w:right w:val="none" w:sz="0" w:space="0" w:color="auto"/>
              </w:divBdr>
            </w:div>
            <w:div w:id="311564286">
              <w:marLeft w:val="0"/>
              <w:marRight w:val="0"/>
              <w:marTop w:val="0"/>
              <w:marBottom w:val="0"/>
              <w:divBdr>
                <w:top w:val="none" w:sz="0" w:space="0" w:color="auto"/>
                <w:left w:val="none" w:sz="0" w:space="0" w:color="auto"/>
                <w:bottom w:val="none" w:sz="0" w:space="0" w:color="auto"/>
                <w:right w:val="none" w:sz="0" w:space="0" w:color="auto"/>
              </w:divBdr>
            </w:div>
            <w:div w:id="1875847307">
              <w:marLeft w:val="0"/>
              <w:marRight w:val="0"/>
              <w:marTop w:val="0"/>
              <w:marBottom w:val="0"/>
              <w:divBdr>
                <w:top w:val="none" w:sz="0" w:space="0" w:color="auto"/>
                <w:left w:val="none" w:sz="0" w:space="0" w:color="auto"/>
                <w:bottom w:val="none" w:sz="0" w:space="0" w:color="auto"/>
                <w:right w:val="none" w:sz="0" w:space="0" w:color="auto"/>
              </w:divBdr>
            </w:div>
            <w:div w:id="1669138289">
              <w:marLeft w:val="0"/>
              <w:marRight w:val="0"/>
              <w:marTop w:val="0"/>
              <w:marBottom w:val="0"/>
              <w:divBdr>
                <w:top w:val="none" w:sz="0" w:space="0" w:color="auto"/>
                <w:left w:val="none" w:sz="0" w:space="0" w:color="auto"/>
                <w:bottom w:val="none" w:sz="0" w:space="0" w:color="auto"/>
                <w:right w:val="none" w:sz="0" w:space="0" w:color="auto"/>
              </w:divBdr>
            </w:div>
            <w:div w:id="2012491183">
              <w:marLeft w:val="0"/>
              <w:marRight w:val="0"/>
              <w:marTop w:val="0"/>
              <w:marBottom w:val="0"/>
              <w:divBdr>
                <w:top w:val="none" w:sz="0" w:space="0" w:color="auto"/>
                <w:left w:val="none" w:sz="0" w:space="0" w:color="auto"/>
                <w:bottom w:val="none" w:sz="0" w:space="0" w:color="auto"/>
                <w:right w:val="none" w:sz="0" w:space="0" w:color="auto"/>
              </w:divBdr>
            </w:div>
            <w:div w:id="634137512">
              <w:marLeft w:val="0"/>
              <w:marRight w:val="0"/>
              <w:marTop w:val="0"/>
              <w:marBottom w:val="0"/>
              <w:divBdr>
                <w:top w:val="none" w:sz="0" w:space="0" w:color="auto"/>
                <w:left w:val="none" w:sz="0" w:space="0" w:color="auto"/>
                <w:bottom w:val="none" w:sz="0" w:space="0" w:color="auto"/>
                <w:right w:val="none" w:sz="0" w:space="0" w:color="auto"/>
              </w:divBdr>
            </w:div>
            <w:div w:id="1343437804">
              <w:marLeft w:val="0"/>
              <w:marRight w:val="0"/>
              <w:marTop w:val="0"/>
              <w:marBottom w:val="0"/>
              <w:divBdr>
                <w:top w:val="none" w:sz="0" w:space="0" w:color="auto"/>
                <w:left w:val="none" w:sz="0" w:space="0" w:color="auto"/>
                <w:bottom w:val="none" w:sz="0" w:space="0" w:color="auto"/>
                <w:right w:val="none" w:sz="0" w:space="0" w:color="auto"/>
              </w:divBdr>
            </w:div>
            <w:div w:id="2035380816">
              <w:marLeft w:val="0"/>
              <w:marRight w:val="0"/>
              <w:marTop w:val="0"/>
              <w:marBottom w:val="0"/>
              <w:divBdr>
                <w:top w:val="none" w:sz="0" w:space="0" w:color="auto"/>
                <w:left w:val="none" w:sz="0" w:space="0" w:color="auto"/>
                <w:bottom w:val="none" w:sz="0" w:space="0" w:color="auto"/>
                <w:right w:val="none" w:sz="0" w:space="0" w:color="auto"/>
              </w:divBdr>
            </w:div>
            <w:div w:id="369308116">
              <w:marLeft w:val="0"/>
              <w:marRight w:val="0"/>
              <w:marTop w:val="0"/>
              <w:marBottom w:val="0"/>
              <w:divBdr>
                <w:top w:val="none" w:sz="0" w:space="0" w:color="auto"/>
                <w:left w:val="none" w:sz="0" w:space="0" w:color="auto"/>
                <w:bottom w:val="none" w:sz="0" w:space="0" w:color="auto"/>
                <w:right w:val="none" w:sz="0" w:space="0" w:color="auto"/>
              </w:divBdr>
            </w:div>
            <w:div w:id="883101086">
              <w:marLeft w:val="0"/>
              <w:marRight w:val="0"/>
              <w:marTop w:val="0"/>
              <w:marBottom w:val="0"/>
              <w:divBdr>
                <w:top w:val="none" w:sz="0" w:space="0" w:color="auto"/>
                <w:left w:val="none" w:sz="0" w:space="0" w:color="auto"/>
                <w:bottom w:val="none" w:sz="0" w:space="0" w:color="auto"/>
                <w:right w:val="none" w:sz="0" w:space="0" w:color="auto"/>
              </w:divBdr>
            </w:div>
            <w:div w:id="2016298756">
              <w:marLeft w:val="0"/>
              <w:marRight w:val="0"/>
              <w:marTop w:val="0"/>
              <w:marBottom w:val="0"/>
              <w:divBdr>
                <w:top w:val="none" w:sz="0" w:space="0" w:color="auto"/>
                <w:left w:val="none" w:sz="0" w:space="0" w:color="auto"/>
                <w:bottom w:val="none" w:sz="0" w:space="0" w:color="auto"/>
                <w:right w:val="none" w:sz="0" w:space="0" w:color="auto"/>
              </w:divBdr>
            </w:div>
            <w:div w:id="1913079177">
              <w:marLeft w:val="0"/>
              <w:marRight w:val="0"/>
              <w:marTop w:val="0"/>
              <w:marBottom w:val="0"/>
              <w:divBdr>
                <w:top w:val="none" w:sz="0" w:space="0" w:color="auto"/>
                <w:left w:val="none" w:sz="0" w:space="0" w:color="auto"/>
                <w:bottom w:val="none" w:sz="0" w:space="0" w:color="auto"/>
                <w:right w:val="none" w:sz="0" w:space="0" w:color="auto"/>
              </w:divBdr>
            </w:div>
            <w:div w:id="843515275">
              <w:marLeft w:val="0"/>
              <w:marRight w:val="0"/>
              <w:marTop w:val="0"/>
              <w:marBottom w:val="0"/>
              <w:divBdr>
                <w:top w:val="none" w:sz="0" w:space="0" w:color="auto"/>
                <w:left w:val="none" w:sz="0" w:space="0" w:color="auto"/>
                <w:bottom w:val="none" w:sz="0" w:space="0" w:color="auto"/>
                <w:right w:val="none" w:sz="0" w:space="0" w:color="auto"/>
              </w:divBdr>
            </w:div>
            <w:div w:id="818957318">
              <w:marLeft w:val="0"/>
              <w:marRight w:val="0"/>
              <w:marTop w:val="0"/>
              <w:marBottom w:val="0"/>
              <w:divBdr>
                <w:top w:val="none" w:sz="0" w:space="0" w:color="auto"/>
                <w:left w:val="none" w:sz="0" w:space="0" w:color="auto"/>
                <w:bottom w:val="none" w:sz="0" w:space="0" w:color="auto"/>
                <w:right w:val="none" w:sz="0" w:space="0" w:color="auto"/>
              </w:divBdr>
            </w:div>
            <w:div w:id="624700977">
              <w:marLeft w:val="0"/>
              <w:marRight w:val="0"/>
              <w:marTop w:val="0"/>
              <w:marBottom w:val="0"/>
              <w:divBdr>
                <w:top w:val="none" w:sz="0" w:space="0" w:color="auto"/>
                <w:left w:val="none" w:sz="0" w:space="0" w:color="auto"/>
                <w:bottom w:val="none" w:sz="0" w:space="0" w:color="auto"/>
                <w:right w:val="none" w:sz="0" w:space="0" w:color="auto"/>
              </w:divBdr>
            </w:div>
            <w:div w:id="307827203">
              <w:marLeft w:val="0"/>
              <w:marRight w:val="0"/>
              <w:marTop w:val="0"/>
              <w:marBottom w:val="0"/>
              <w:divBdr>
                <w:top w:val="none" w:sz="0" w:space="0" w:color="auto"/>
                <w:left w:val="none" w:sz="0" w:space="0" w:color="auto"/>
                <w:bottom w:val="none" w:sz="0" w:space="0" w:color="auto"/>
                <w:right w:val="none" w:sz="0" w:space="0" w:color="auto"/>
              </w:divBdr>
            </w:div>
            <w:div w:id="278727288">
              <w:marLeft w:val="0"/>
              <w:marRight w:val="0"/>
              <w:marTop w:val="0"/>
              <w:marBottom w:val="0"/>
              <w:divBdr>
                <w:top w:val="none" w:sz="0" w:space="0" w:color="auto"/>
                <w:left w:val="none" w:sz="0" w:space="0" w:color="auto"/>
                <w:bottom w:val="none" w:sz="0" w:space="0" w:color="auto"/>
                <w:right w:val="none" w:sz="0" w:space="0" w:color="auto"/>
              </w:divBdr>
            </w:div>
            <w:div w:id="955988197">
              <w:marLeft w:val="0"/>
              <w:marRight w:val="0"/>
              <w:marTop w:val="0"/>
              <w:marBottom w:val="0"/>
              <w:divBdr>
                <w:top w:val="none" w:sz="0" w:space="0" w:color="auto"/>
                <w:left w:val="none" w:sz="0" w:space="0" w:color="auto"/>
                <w:bottom w:val="none" w:sz="0" w:space="0" w:color="auto"/>
                <w:right w:val="none" w:sz="0" w:space="0" w:color="auto"/>
              </w:divBdr>
            </w:div>
            <w:div w:id="886112951">
              <w:marLeft w:val="0"/>
              <w:marRight w:val="0"/>
              <w:marTop w:val="0"/>
              <w:marBottom w:val="0"/>
              <w:divBdr>
                <w:top w:val="none" w:sz="0" w:space="0" w:color="auto"/>
                <w:left w:val="none" w:sz="0" w:space="0" w:color="auto"/>
                <w:bottom w:val="none" w:sz="0" w:space="0" w:color="auto"/>
                <w:right w:val="none" w:sz="0" w:space="0" w:color="auto"/>
              </w:divBdr>
            </w:div>
            <w:div w:id="668607210">
              <w:marLeft w:val="0"/>
              <w:marRight w:val="0"/>
              <w:marTop w:val="0"/>
              <w:marBottom w:val="0"/>
              <w:divBdr>
                <w:top w:val="none" w:sz="0" w:space="0" w:color="auto"/>
                <w:left w:val="none" w:sz="0" w:space="0" w:color="auto"/>
                <w:bottom w:val="none" w:sz="0" w:space="0" w:color="auto"/>
                <w:right w:val="none" w:sz="0" w:space="0" w:color="auto"/>
              </w:divBdr>
            </w:div>
            <w:div w:id="2134205261">
              <w:marLeft w:val="0"/>
              <w:marRight w:val="0"/>
              <w:marTop w:val="0"/>
              <w:marBottom w:val="0"/>
              <w:divBdr>
                <w:top w:val="none" w:sz="0" w:space="0" w:color="auto"/>
                <w:left w:val="none" w:sz="0" w:space="0" w:color="auto"/>
                <w:bottom w:val="none" w:sz="0" w:space="0" w:color="auto"/>
                <w:right w:val="none" w:sz="0" w:space="0" w:color="auto"/>
              </w:divBdr>
            </w:div>
            <w:div w:id="337775199">
              <w:marLeft w:val="0"/>
              <w:marRight w:val="0"/>
              <w:marTop w:val="0"/>
              <w:marBottom w:val="0"/>
              <w:divBdr>
                <w:top w:val="none" w:sz="0" w:space="0" w:color="auto"/>
                <w:left w:val="none" w:sz="0" w:space="0" w:color="auto"/>
                <w:bottom w:val="none" w:sz="0" w:space="0" w:color="auto"/>
                <w:right w:val="none" w:sz="0" w:space="0" w:color="auto"/>
              </w:divBdr>
            </w:div>
            <w:div w:id="2052265861">
              <w:marLeft w:val="0"/>
              <w:marRight w:val="0"/>
              <w:marTop w:val="0"/>
              <w:marBottom w:val="0"/>
              <w:divBdr>
                <w:top w:val="none" w:sz="0" w:space="0" w:color="auto"/>
                <w:left w:val="none" w:sz="0" w:space="0" w:color="auto"/>
                <w:bottom w:val="none" w:sz="0" w:space="0" w:color="auto"/>
                <w:right w:val="none" w:sz="0" w:space="0" w:color="auto"/>
              </w:divBdr>
            </w:div>
            <w:div w:id="1632400616">
              <w:marLeft w:val="0"/>
              <w:marRight w:val="0"/>
              <w:marTop w:val="0"/>
              <w:marBottom w:val="0"/>
              <w:divBdr>
                <w:top w:val="none" w:sz="0" w:space="0" w:color="auto"/>
                <w:left w:val="none" w:sz="0" w:space="0" w:color="auto"/>
                <w:bottom w:val="none" w:sz="0" w:space="0" w:color="auto"/>
                <w:right w:val="none" w:sz="0" w:space="0" w:color="auto"/>
              </w:divBdr>
            </w:div>
            <w:div w:id="486823251">
              <w:marLeft w:val="0"/>
              <w:marRight w:val="0"/>
              <w:marTop w:val="0"/>
              <w:marBottom w:val="0"/>
              <w:divBdr>
                <w:top w:val="none" w:sz="0" w:space="0" w:color="auto"/>
                <w:left w:val="none" w:sz="0" w:space="0" w:color="auto"/>
                <w:bottom w:val="none" w:sz="0" w:space="0" w:color="auto"/>
                <w:right w:val="none" w:sz="0" w:space="0" w:color="auto"/>
              </w:divBdr>
            </w:div>
            <w:div w:id="1733113088">
              <w:marLeft w:val="0"/>
              <w:marRight w:val="0"/>
              <w:marTop w:val="0"/>
              <w:marBottom w:val="0"/>
              <w:divBdr>
                <w:top w:val="none" w:sz="0" w:space="0" w:color="auto"/>
                <w:left w:val="none" w:sz="0" w:space="0" w:color="auto"/>
                <w:bottom w:val="none" w:sz="0" w:space="0" w:color="auto"/>
                <w:right w:val="none" w:sz="0" w:space="0" w:color="auto"/>
              </w:divBdr>
            </w:div>
            <w:div w:id="1511067673">
              <w:marLeft w:val="0"/>
              <w:marRight w:val="0"/>
              <w:marTop w:val="0"/>
              <w:marBottom w:val="0"/>
              <w:divBdr>
                <w:top w:val="none" w:sz="0" w:space="0" w:color="auto"/>
                <w:left w:val="none" w:sz="0" w:space="0" w:color="auto"/>
                <w:bottom w:val="none" w:sz="0" w:space="0" w:color="auto"/>
                <w:right w:val="none" w:sz="0" w:space="0" w:color="auto"/>
              </w:divBdr>
            </w:div>
            <w:div w:id="433213505">
              <w:marLeft w:val="0"/>
              <w:marRight w:val="0"/>
              <w:marTop w:val="0"/>
              <w:marBottom w:val="0"/>
              <w:divBdr>
                <w:top w:val="none" w:sz="0" w:space="0" w:color="auto"/>
                <w:left w:val="none" w:sz="0" w:space="0" w:color="auto"/>
                <w:bottom w:val="none" w:sz="0" w:space="0" w:color="auto"/>
                <w:right w:val="none" w:sz="0" w:space="0" w:color="auto"/>
              </w:divBdr>
            </w:div>
            <w:div w:id="1722822309">
              <w:marLeft w:val="0"/>
              <w:marRight w:val="0"/>
              <w:marTop w:val="0"/>
              <w:marBottom w:val="0"/>
              <w:divBdr>
                <w:top w:val="none" w:sz="0" w:space="0" w:color="auto"/>
                <w:left w:val="none" w:sz="0" w:space="0" w:color="auto"/>
                <w:bottom w:val="none" w:sz="0" w:space="0" w:color="auto"/>
                <w:right w:val="none" w:sz="0" w:space="0" w:color="auto"/>
              </w:divBdr>
            </w:div>
            <w:div w:id="1944026942">
              <w:marLeft w:val="0"/>
              <w:marRight w:val="0"/>
              <w:marTop w:val="0"/>
              <w:marBottom w:val="0"/>
              <w:divBdr>
                <w:top w:val="none" w:sz="0" w:space="0" w:color="auto"/>
                <w:left w:val="none" w:sz="0" w:space="0" w:color="auto"/>
                <w:bottom w:val="none" w:sz="0" w:space="0" w:color="auto"/>
                <w:right w:val="none" w:sz="0" w:space="0" w:color="auto"/>
              </w:divBdr>
            </w:div>
            <w:div w:id="398986530">
              <w:marLeft w:val="0"/>
              <w:marRight w:val="0"/>
              <w:marTop w:val="0"/>
              <w:marBottom w:val="0"/>
              <w:divBdr>
                <w:top w:val="none" w:sz="0" w:space="0" w:color="auto"/>
                <w:left w:val="none" w:sz="0" w:space="0" w:color="auto"/>
                <w:bottom w:val="none" w:sz="0" w:space="0" w:color="auto"/>
                <w:right w:val="none" w:sz="0" w:space="0" w:color="auto"/>
              </w:divBdr>
            </w:div>
            <w:div w:id="1461218618">
              <w:marLeft w:val="0"/>
              <w:marRight w:val="0"/>
              <w:marTop w:val="0"/>
              <w:marBottom w:val="0"/>
              <w:divBdr>
                <w:top w:val="none" w:sz="0" w:space="0" w:color="auto"/>
                <w:left w:val="none" w:sz="0" w:space="0" w:color="auto"/>
                <w:bottom w:val="none" w:sz="0" w:space="0" w:color="auto"/>
                <w:right w:val="none" w:sz="0" w:space="0" w:color="auto"/>
              </w:divBdr>
            </w:div>
            <w:div w:id="1807163220">
              <w:marLeft w:val="0"/>
              <w:marRight w:val="0"/>
              <w:marTop w:val="0"/>
              <w:marBottom w:val="0"/>
              <w:divBdr>
                <w:top w:val="none" w:sz="0" w:space="0" w:color="auto"/>
                <w:left w:val="none" w:sz="0" w:space="0" w:color="auto"/>
                <w:bottom w:val="none" w:sz="0" w:space="0" w:color="auto"/>
                <w:right w:val="none" w:sz="0" w:space="0" w:color="auto"/>
              </w:divBdr>
            </w:div>
            <w:div w:id="1924990629">
              <w:marLeft w:val="0"/>
              <w:marRight w:val="0"/>
              <w:marTop w:val="0"/>
              <w:marBottom w:val="0"/>
              <w:divBdr>
                <w:top w:val="none" w:sz="0" w:space="0" w:color="auto"/>
                <w:left w:val="none" w:sz="0" w:space="0" w:color="auto"/>
                <w:bottom w:val="none" w:sz="0" w:space="0" w:color="auto"/>
                <w:right w:val="none" w:sz="0" w:space="0" w:color="auto"/>
              </w:divBdr>
            </w:div>
            <w:div w:id="1725987448">
              <w:marLeft w:val="0"/>
              <w:marRight w:val="0"/>
              <w:marTop w:val="0"/>
              <w:marBottom w:val="0"/>
              <w:divBdr>
                <w:top w:val="none" w:sz="0" w:space="0" w:color="auto"/>
                <w:left w:val="none" w:sz="0" w:space="0" w:color="auto"/>
                <w:bottom w:val="none" w:sz="0" w:space="0" w:color="auto"/>
                <w:right w:val="none" w:sz="0" w:space="0" w:color="auto"/>
              </w:divBdr>
            </w:div>
            <w:div w:id="216818844">
              <w:marLeft w:val="0"/>
              <w:marRight w:val="0"/>
              <w:marTop w:val="0"/>
              <w:marBottom w:val="0"/>
              <w:divBdr>
                <w:top w:val="none" w:sz="0" w:space="0" w:color="auto"/>
                <w:left w:val="none" w:sz="0" w:space="0" w:color="auto"/>
                <w:bottom w:val="none" w:sz="0" w:space="0" w:color="auto"/>
                <w:right w:val="none" w:sz="0" w:space="0" w:color="auto"/>
              </w:divBdr>
            </w:div>
            <w:div w:id="122987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6040">
      <w:bodyDiv w:val="1"/>
      <w:marLeft w:val="0"/>
      <w:marRight w:val="0"/>
      <w:marTop w:val="0"/>
      <w:marBottom w:val="0"/>
      <w:divBdr>
        <w:top w:val="none" w:sz="0" w:space="0" w:color="auto"/>
        <w:left w:val="none" w:sz="0" w:space="0" w:color="auto"/>
        <w:bottom w:val="none" w:sz="0" w:space="0" w:color="auto"/>
        <w:right w:val="none" w:sz="0" w:space="0" w:color="auto"/>
      </w:divBdr>
      <w:divsChild>
        <w:div w:id="163789524">
          <w:marLeft w:val="0"/>
          <w:marRight w:val="0"/>
          <w:marTop w:val="0"/>
          <w:marBottom w:val="0"/>
          <w:divBdr>
            <w:top w:val="none" w:sz="0" w:space="0" w:color="auto"/>
            <w:left w:val="none" w:sz="0" w:space="0" w:color="auto"/>
            <w:bottom w:val="none" w:sz="0" w:space="0" w:color="auto"/>
            <w:right w:val="none" w:sz="0" w:space="0" w:color="auto"/>
          </w:divBdr>
        </w:div>
      </w:divsChild>
    </w:div>
    <w:div w:id="1975793088">
      <w:bodyDiv w:val="1"/>
      <w:marLeft w:val="0"/>
      <w:marRight w:val="0"/>
      <w:marTop w:val="0"/>
      <w:marBottom w:val="0"/>
      <w:divBdr>
        <w:top w:val="none" w:sz="0" w:space="0" w:color="auto"/>
        <w:left w:val="none" w:sz="0" w:space="0" w:color="auto"/>
        <w:bottom w:val="none" w:sz="0" w:space="0" w:color="auto"/>
        <w:right w:val="none" w:sz="0" w:space="0" w:color="auto"/>
      </w:divBdr>
      <w:divsChild>
        <w:div w:id="528181125">
          <w:marLeft w:val="0"/>
          <w:marRight w:val="0"/>
          <w:marTop w:val="0"/>
          <w:marBottom w:val="0"/>
          <w:divBdr>
            <w:top w:val="none" w:sz="0" w:space="0" w:color="auto"/>
            <w:left w:val="none" w:sz="0" w:space="0" w:color="auto"/>
            <w:bottom w:val="none" w:sz="0" w:space="0" w:color="auto"/>
            <w:right w:val="none" w:sz="0" w:space="0" w:color="auto"/>
          </w:divBdr>
          <w:divsChild>
            <w:div w:id="777525619">
              <w:marLeft w:val="0"/>
              <w:marRight w:val="0"/>
              <w:marTop w:val="0"/>
              <w:marBottom w:val="0"/>
              <w:divBdr>
                <w:top w:val="none" w:sz="0" w:space="0" w:color="auto"/>
                <w:left w:val="none" w:sz="0" w:space="0" w:color="auto"/>
                <w:bottom w:val="none" w:sz="0" w:space="0" w:color="auto"/>
                <w:right w:val="none" w:sz="0" w:space="0" w:color="auto"/>
              </w:divBdr>
            </w:div>
            <w:div w:id="1712025740">
              <w:marLeft w:val="0"/>
              <w:marRight w:val="0"/>
              <w:marTop w:val="0"/>
              <w:marBottom w:val="0"/>
              <w:divBdr>
                <w:top w:val="none" w:sz="0" w:space="0" w:color="auto"/>
                <w:left w:val="none" w:sz="0" w:space="0" w:color="auto"/>
                <w:bottom w:val="none" w:sz="0" w:space="0" w:color="auto"/>
                <w:right w:val="none" w:sz="0" w:space="0" w:color="auto"/>
              </w:divBdr>
            </w:div>
            <w:div w:id="1690716551">
              <w:marLeft w:val="0"/>
              <w:marRight w:val="0"/>
              <w:marTop w:val="0"/>
              <w:marBottom w:val="0"/>
              <w:divBdr>
                <w:top w:val="none" w:sz="0" w:space="0" w:color="auto"/>
                <w:left w:val="none" w:sz="0" w:space="0" w:color="auto"/>
                <w:bottom w:val="none" w:sz="0" w:space="0" w:color="auto"/>
                <w:right w:val="none" w:sz="0" w:space="0" w:color="auto"/>
              </w:divBdr>
            </w:div>
            <w:div w:id="1322346396">
              <w:marLeft w:val="0"/>
              <w:marRight w:val="0"/>
              <w:marTop w:val="0"/>
              <w:marBottom w:val="0"/>
              <w:divBdr>
                <w:top w:val="none" w:sz="0" w:space="0" w:color="auto"/>
                <w:left w:val="none" w:sz="0" w:space="0" w:color="auto"/>
                <w:bottom w:val="none" w:sz="0" w:space="0" w:color="auto"/>
                <w:right w:val="none" w:sz="0" w:space="0" w:color="auto"/>
              </w:divBdr>
            </w:div>
            <w:div w:id="1815370443">
              <w:marLeft w:val="0"/>
              <w:marRight w:val="0"/>
              <w:marTop w:val="0"/>
              <w:marBottom w:val="0"/>
              <w:divBdr>
                <w:top w:val="none" w:sz="0" w:space="0" w:color="auto"/>
                <w:left w:val="none" w:sz="0" w:space="0" w:color="auto"/>
                <w:bottom w:val="none" w:sz="0" w:space="0" w:color="auto"/>
                <w:right w:val="none" w:sz="0" w:space="0" w:color="auto"/>
              </w:divBdr>
            </w:div>
            <w:div w:id="1344547354">
              <w:marLeft w:val="0"/>
              <w:marRight w:val="0"/>
              <w:marTop w:val="0"/>
              <w:marBottom w:val="0"/>
              <w:divBdr>
                <w:top w:val="none" w:sz="0" w:space="0" w:color="auto"/>
                <w:left w:val="none" w:sz="0" w:space="0" w:color="auto"/>
                <w:bottom w:val="none" w:sz="0" w:space="0" w:color="auto"/>
                <w:right w:val="none" w:sz="0" w:space="0" w:color="auto"/>
              </w:divBdr>
            </w:div>
            <w:div w:id="888027899">
              <w:marLeft w:val="0"/>
              <w:marRight w:val="0"/>
              <w:marTop w:val="0"/>
              <w:marBottom w:val="0"/>
              <w:divBdr>
                <w:top w:val="none" w:sz="0" w:space="0" w:color="auto"/>
                <w:left w:val="none" w:sz="0" w:space="0" w:color="auto"/>
                <w:bottom w:val="none" w:sz="0" w:space="0" w:color="auto"/>
                <w:right w:val="none" w:sz="0" w:space="0" w:color="auto"/>
              </w:divBdr>
            </w:div>
            <w:div w:id="1057969182">
              <w:marLeft w:val="0"/>
              <w:marRight w:val="0"/>
              <w:marTop w:val="0"/>
              <w:marBottom w:val="0"/>
              <w:divBdr>
                <w:top w:val="none" w:sz="0" w:space="0" w:color="auto"/>
                <w:left w:val="none" w:sz="0" w:space="0" w:color="auto"/>
                <w:bottom w:val="none" w:sz="0" w:space="0" w:color="auto"/>
                <w:right w:val="none" w:sz="0" w:space="0" w:color="auto"/>
              </w:divBdr>
            </w:div>
            <w:div w:id="449595903">
              <w:marLeft w:val="0"/>
              <w:marRight w:val="0"/>
              <w:marTop w:val="0"/>
              <w:marBottom w:val="0"/>
              <w:divBdr>
                <w:top w:val="none" w:sz="0" w:space="0" w:color="auto"/>
                <w:left w:val="none" w:sz="0" w:space="0" w:color="auto"/>
                <w:bottom w:val="none" w:sz="0" w:space="0" w:color="auto"/>
                <w:right w:val="none" w:sz="0" w:space="0" w:color="auto"/>
              </w:divBdr>
            </w:div>
            <w:div w:id="1817213563">
              <w:marLeft w:val="0"/>
              <w:marRight w:val="0"/>
              <w:marTop w:val="0"/>
              <w:marBottom w:val="0"/>
              <w:divBdr>
                <w:top w:val="none" w:sz="0" w:space="0" w:color="auto"/>
                <w:left w:val="none" w:sz="0" w:space="0" w:color="auto"/>
                <w:bottom w:val="none" w:sz="0" w:space="0" w:color="auto"/>
                <w:right w:val="none" w:sz="0" w:space="0" w:color="auto"/>
              </w:divBdr>
            </w:div>
            <w:div w:id="1877888107">
              <w:marLeft w:val="0"/>
              <w:marRight w:val="0"/>
              <w:marTop w:val="0"/>
              <w:marBottom w:val="0"/>
              <w:divBdr>
                <w:top w:val="none" w:sz="0" w:space="0" w:color="auto"/>
                <w:left w:val="none" w:sz="0" w:space="0" w:color="auto"/>
                <w:bottom w:val="none" w:sz="0" w:space="0" w:color="auto"/>
                <w:right w:val="none" w:sz="0" w:space="0" w:color="auto"/>
              </w:divBdr>
            </w:div>
            <w:div w:id="1318263823">
              <w:marLeft w:val="0"/>
              <w:marRight w:val="0"/>
              <w:marTop w:val="0"/>
              <w:marBottom w:val="0"/>
              <w:divBdr>
                <w:top w:val="none" w:sz="0" w:space="0" w:color="auto"/>
                <w:left w:val="none" w:sz="0" w:space="0" w:color="auto"/>
                <w:bottom w:val="none" w:sz="0" w:space="0" w:color="auto"/>
                <w:right w:val="none" w:sz="0" w:space="0" w:color="auto"/>
              </w:divBdr>
            </w:div>
            <w:div w:id="1807625318">
              <w:marLeft w:val="0"/>
              <w:marRight w:val="0"/>
              <w:marTop w:val="0"/>
              <w:marBottom w:val="0"/>
              <w:divBdr>
                <w:top w:val="none" w:sz="0" w:space="0" w:color="auto"/>
                <w:left w:val="none" w:sz="0" w:space="0" w:color="auto"/>
                <w:bottom w:val="none" w:sz="0" w:space="0" w:color="auto"/>
                <w:right w:val="none" w:sz="0" w:space="0" w:color="auto"/>
              </w:divBdr>
            </w:div>
            <w:div w:id="1195188787">
              <w:marLeft w:val="0"/>
              <w:marRight w:val="0"/>
              <w:marTop w:val="0"/>
              <w:marBottom w:val="0"/>
              <w:divBdr>
                <w:top w:val="none" w:sz="0" w:space="0" w:color="auto"/>
                <w:left w:val="none" w:sz="0" w:space="0" w:color="auto"/>
                <w:bottom w:val="none" w:sz="0" w:space="0" w:color="auto"/>
                <w:right w:val="none" w:sz="0" w:space="0" w:color="auto"/>
              </w:divBdr>
            </w:div>
            <w:div w:id="570578375">
              <w:marLeft w:val="0"/>
              <w:marRight w:val="0"/>
              <w:marTop w:val="0"/>
              <w:marBottom w:val="0"/>
              <w:divBdr>
                <w:top w:val="none" w:sz="0" w:space="0" w:color="auto"/>
                <w:left w:val="none" w:sz="0" w:space="0" w:color="auto"/>
                <w:bottom w:val="none" w:sz="0" w:space="0" w:color="auto"/>
                <w:right w:val="none" w:sz="0" w:space="0" w:color="auto"/>
              </w:divBdr>
            </w:div>
            <w:div w:id="1163205297">
              <w:marLeft w:val="0"/>
              <w:marRight w:val="0"/>
              <w:marTop w:val="0"/>
              <w:marBottom w:val="0"/>
              <w:divBdr>
                <w:top w:val="none" w:sz="0" w:space="0" w:color="auto"/>
                <w:left w:val="none" w:sz="0" w:space="0" w:color="auto"/>
                <w:bottom w:val="none" w:sz="0" w:space="0" w:color="auto"/>
                <w:right w:val="none" w:sz="0" w:space="0" w:color="auto"/>
              </w:divBdr>
            </w:div>
            <w:div w:id="160704911">
              <w:marLeft w:val="0"/>
              <w:marRight w:val="0"/>
              <w:marTop w:val="0"/>
              <w:marBottom w:val="0"/>
              <w:divBdr>
                <w:top w:val="none" w:sz="0" w:space="0" w:color="auto"/>
                <w:left w:val="none" w:sz="0" w:space="0" w:color="auto"/>
                <w:bottom w:val="none" w:sz="0" w:space="0" w:color="auto"/>
                <w:right w:val="none" w:sz="0" w:space="0" w:color="auto"/>
              </w:divBdr>
            </w:div>
            <w:div w:id="1880820628">
              <w:marLeft w:val="0"/>
              <w:marRight w:val="0"/>
              <w:marTop w:val="0"/>
              <w:marBottom w:val="0"/>
              <w:divBdr>
                <w:top w:val="none" w:sz="0" w:space="0" w:color="auto"/>
                <w:left w:val="none" w:sz="0" w:space="0" w:color="auto"/>
                <w:bottom w:val="none" w:sz="0" w:space="0" w:color="auto"/>
                <w:right w:val="none" w:sz="0" w:space="0" w:color="auto"/>
              </w:divBdr>
            </w:div>
            <w:div w:id="1159467300">
              <w:marLeft w:val="0"/>
              <w:marRight w:val="0"/>
              <w:marTop w:val="0"/>
              <w:marBottom w:val="0"/>
              <w:divBdr>
                <w:top w:val="none" w:sz="0" w:space="0" w:color="auto"/>
                <w:left w:val="none" w:sz="0" w:space="0" w:color="auto"/>
                <w:bottom w:val="none" w:sz="0" w:space="0" w:color="auto"/>
                <w:right w:val="none" w:sz="0" w:space="0" w:color="auto"/>
              </w:divBdr>
            </w:div>
            <w:div w:id="716466572">
              <w:marLeft w:val="0"/>
              <w:marRight w:val="0"/>
              <w:marTop w:val="0"/>
              <w:marBottom w:val="0"/>
              <w:divBdr>
                <w:top w:val="none" w:sz="0" w:space="0" w:color="auto"/>
                <w:left w:val="none" w:sz="0" w:space="0" w:color="auto"/>
                <w:bottom w:val="none" w:sz="0" w:space="0" w:color="auto"/>
                <w:right w:val="none" w:sz="0" w:space="0" w:color="auto"/>
              </w:divBdr>
            </w:div>
            <w:div w:id="889460841">
              <w:marLeft w:val="0"/>
              <w:marRight w:val="0"/>
              <w:marTop w:val="0"/>
              <w:marBottom w:val="0"/>
              <w:divBdr>
                <w:top w:val="none" w:sz="0" w:space="0" w:color="auto"/>
                <w:left w:val="none" w:sz="0" w:space="0" w:color="auto"/>
                <w:bottom w:val="none" w:sz="0" w:space="0" w:color="auto"/>
                <w:right w:val="none" w:sz="0" w:space="0" w:color="auto"/>
              </w:divBdr>
            </w:div>
            <w:div w:id="212522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5543">
      <w:bodyDiv w:val="1"/>
      <w:marLeft w:val="0"/>
      <w:marRight w:val="0"/>
      <w:marTop w:val="0"/>
      <w:marBottom w:val="0"/>
      <w:divBdr>
        <w:top w:val="none" w:sz="0" w:space="0" w:color="auto"/>
        <w:left w:val="none" w:sz="0" w:space="0" w:color="auto"/>
        <w:bottom w:val="none" w:sz="0" w:space="0" w:color="auto"/>
        <w:right w:val="none" w:sz="0" w:space="0" w:color="auto"/>
      </w:divBdr>
      <w:divsChild>
        <w:div w:id="194000796">
          <w:marLeft w:val="0"/>
          <w:marRight w:val="0"/>
          <w:marTop w:val="0"/>
          <w:marBottom w:val="0"/>
          <w:divBdr>
            <w:top w:val="none" w:sz="0" w:space="0" w:color="auto"/>
            <w:left w:val="none" w:sz="0" w:space="0" w:color="auto"/>
            <w:bottom w:val="none" w:sz="0" w:space="0" w:color="auto"/>
            <w:right w:val="none" w:sz="0" w:space="0" w:color="auto"/>
          </w:divBdr>
          <w:divsChild>
            <w:div w:id="737636152">
              <w:marLeft w:val="0"/>
              <w:marRight w:val="0"/>
              <w:marTop w:val="0"/>
              <w:marBottom w:val="0"/>
              <w:divBdr>
                <w:top w:val="none" w:sz="0" w:space="0" w:color="auto"/>
                <w:left w:val="none" w:sz="0" w:space="0" w:color="auto"/>
                <w:bottom w:val="none" w:sz="0" w:space="0" w:color="auto"/>
                <w:right w:val="none" w:sz="0" w:space="0" w:color="auto"/>
              </w:divBdr>
            </w:div>
            <w:div w:id="1497723282">
              <w:marLeft w:val="0"/>
              <w:marRight w:val="0"/>
              <w:marTop w:val="0"/>
              <w:marBottom w:val="0"/>
              <w:divBdr>
                <w:top w:val="none" w:sz="0" w:space="0" w:color="auto"/>
                <w:left w:val="none" w:sz="0" w:space="0" w:color="auto"/>
                <w:bottom w:val="none" w:sz="0" w:space="0" w:color="auto"/>
                <w:right w:val="none" w:sz="0" w:space="0" w:color="auto"/>
              </w:divBdr>
            </w:div>
            <w:div w:id="523597232">
              <w:marLeft w:val="0"/>
              <w:marRight w:val="0"/>
              <w:marTop w:val="0"/>
              <w:marBottom w:val="0"/>
              <w:divBdr>
                <w:top w:val="none" w:sz="0" w:space="0" w:color="auto"/>
                <w:left w:val="none" w:sz="0" w:space="0" w:color="auto"/>
                <w:bottom w:val="none" w:sz="0" w:space="0" w:color="auto"/>
                <w:right w:val="none" w:sz="0" w:space="0" w:color="auto"/>
              </w:divBdr>
            </w:div>
            <w:div w:id="206912877">
              <w:marLeft w:val="0"/>
              <w:marRight w:val="0"/>
              <w:marTop w:val="0"/>
              <w:marBottom w:val="0"/>
              <w:divBdr>
                <w:top w:val="none" w:sz="0" w:space="0" w:color="auto"/>
                <w:left w:val="none" w:sz="0" w:space="0" w:color="auto"/>
                <w:bottom w:val="none" w:sz="0" w:space="0" w:color="auto"/>
                <w:right w:val="none" w:sz="0" w:space="0" w:color="auto"/>
              </w:divBdr>
            </w:div>
            <w:div w:id="589121787">
              <w:marLeft w:val="0"/>
              <w:marRight w:val="0"/>
              <w:marTop w:val="0"/>
              <w:marBottom w:val="0"/>
              <w:divBdr>
                <w:top w:val="none" w:sz="0" w:space="0" w:color="auto"/>
                <w:left w:val="none" w:sz="0" w:space="0" w:color="auto"/>
                <w:bottom w:val="none" w:sz="0" w:space="0" w:color="auto"/>
                <w:right w:val="none" w:sz="0" w:space="0" w:color="auto"/>
              </w:divBdr>
            </w:div>
            <w:div w:id="1797064816">
              <w:marLeft w:val="0"/>
              <w:marRight w:val="0"/>
              <w:marTop w:val="0"/>
              <w:marBottom w:val="0"/>
              <w:divBdr>
                <w:top w:val="none" w:sz="0" w:space="0" w:color="auto"/>
                <w:left w:val="none" w:sz="0" w:space="0" w:color="auto"/>
                <w:bottom w:val="none" w:sz="0" w:space="0" w:color="auto"/>
                <w:right w:val="none" w:sz="0" w:space="0" w:color="auto"/>
              </w:divBdr>
            </w:div>
            <w:div w:id="735318369">
              <w:marLeft w:val="0"/>
              <w:marRight w:val="0"/>
              <w:marTop w:val="0"/>
              <w:marBottom w:val="0"/>
              <w:divBdr>
                <w:top w:val="none" w:sz="0" w:space="0" w:color="auto"/>
                <w:left w:val="none" w:sz="0" w:space="0" w:color="auto"/>
                <w:bottom w:val="none" w:sz="0" w:space="0" w:color="auto"/>
                <w:right w:val="none" w:sz="0" w:space="0" w:color="auto"/>
              </w:divBdr>
            </w:div>
            <w:div w:id="1328172482">
              <w:marLeft w:val="0"/>
              <w:marRight w:val="0"/>
              <w:marTop w:val="0"/>
              <w:marBottom w:val="0"/>
              <w:divBdr>
                <w:top w:val="none" w:sz="0" w:space="0" w:color="auto"/>
                <w:left w:val="none" w:sz="0" w:space="0" w:color="auto"/>
                <w:bottom w:val="none" w:sz="0" w:space="0" w:color="auto"/>
                <w:right w:val="none" w:sz="0" w:space="0" w:color="auto"/>
              </w:divBdr>
            </w:div>
            <w:div w:id="932471244">
              <w:marLeft w:val="0"/>
              <w:marRight w:val="0"/>
              <w:marTop w:val="0"/>
              <w:marBottom w:val="0"/>
              <w:divBdr>
                <w:top w:val="none" w:sz="0" w:space="0" w:color="auto"/>
                <w:left w:val="none" w:sz="0" w:space="0" w:color="auto"/>
                <w:bottom w:val="none" w:sz="0" w:space="0" w:color="auto"/>
                <w:right w:val="none" w:sz="0" w:space="0" w:color="auto"/>
              </w:divBdr>
            </w:div>
            <w:div w:id="1970477478">
              <w:marLeft w:val="0"/>
              <w:marRight w:val="0"/>
              <w:marTop w:val="0"/>
              <w:marBottom w:val="0"/>
              <w:divBdr>
                <w:top w:val="none" w:sz="0" w:space="0" w:color="auto"/>
                <w:left w:val="none" w:sz="0" w:space="0" w:color="auto"/>
                <w:bottom w:val="none" w:sz="0" w:space="0" w:color="auto"/>
                <w:right w:val="none" w:sz="0" w:space="0" w:color="auto"/>
              </w:divBdr>
            </w:div>
            <w:div w:id="1955358880">
              <w:marLeft w:val="0"/>
              <w:marRight w:val="0"/>
              <w:marTop w:val="0"/>
              <w:marBottom w:val="0"/>
              <w:divBdr>
                <w:top w:val="none" w:sz="0" w:space="0" w:color="auto"/>
                <w:left w:val="none" w:sz="0" w:space="0" w:color="auto"/>
                <w:bottom w:val="none" w:sz="0" w:space="0" w:color="auto"/>
                <w:right w:val="none" w:sz="0" w:space="0" w:color="auto"/>
              </w:divBdr>
            </w:div>
            <w:div w:id="1802452896">
              <w:marLeft w:val="0"/>
              <w:marRight w:val="0"/>
              <w:marTop w:val="0"/>
              <w:marBottom w:val="0"/>
              <w:divBdr>
                <w:top w:val="none" w:sz="0" w:space="0" w:color="auto"/>
                <w:left w:val="none" w:sz="0" w:space="0" w:color="auto"/>
                <w:bottom w:val="none" w:sz="0" w:space="0" w:color="auto"/>
                <w:right w:val="none" w:sz="0" w:space="0" w:color="auto"/>
              </w:divBdr>
            </w:div>
            <w:div w:id="2108845672">
              <w:marLeft w:val="0"/>
              <w:marRight w:val="0"/>
              <w:marTop w:val="0"/>
              <w:marBottom w:val="0"/>
              <w:divBdr>
                <w:top w:val="none" w:sz="0" w:space="0" w:color="auto"/>
                <w:left w:val="none" w:sz="0" w:space="0" w:color="auto"/>
                <w:bottom w:val="none" w:sz="0" w:space="0" w:color="auto"/>
                <w:right w:val="none" w:sz="0" w:space="0" w:color="auto"/>
              </w:divBdr>
            </w:div>
            <w:div w:id="977033651">
              <w:marLeft w:val="0"/>
              <w:marRight w:val="0"/>
              <w:marTop w:val="0"/>
              <w:marBottom w:val="0"/>
              <w:divBdr>
                <w:top w:val="none" w:sz="0" w:space="0" w:color="auto"/>
                <w:left w:val="none" w:sz="0" w:space="0" w:color="auto"/>
                <w:bottom w:val="none" w:sz="0" w:space="0" w:color="auto"/>
                <w:right w:val="none" w:sz="0" w:space="0" w:color="auto"/>
              </w:divBdr>
            </w:div>
            <w:div w:id="1438476545">
              <w:marLeft w:val="0"/>
              <w:marRight w:val="0"/>
              <w:marTop w:val="0"/>
              <w:marBottom w:val="0"/>
              <w:divBdr>
                <w:top w:val="none" w:sz="0" w:space="0" w:color="auto"/>
                <w:left w:val="none" w:sz="0" w:space="0" w:color="auto"/>
                <w:bottom w:val="none" w:sz="0" w:space="0" w:color="auto"/>
                <w:right w:val="none" w:sz="0" w:space="0" w:color="auto"/>
              </w:divBdr>
            </w:div>
            <w:div w:id="2024045341">
              <w:marLeft w:val="0"/>
              <w:marRight w:val="0"/>
              <w:marTop w:val="0"/>
              <w:marBottom w:val="0"/>
              <w:divBdr>
                <w:top w:val="none" w:sz="0" w:space="0" w:color="auto"/>
                <w:left w:val="none" w:sz="0" w:space="0" w:color="auto"/>
                <w:bottom w:val="none" w:sz="0" w:space="0" w:color="auto"/>
                <w:right w:val="none" w:sz="0" w:space="0" w:color="auto"/>
              </w:divBdr>
            </w:div>
            <w:div w:id="987172196">
              <w:marLeft w:val="0"/>
              <w:marRight w:val="0"/>
              <w:marTop w:val="0"/>
              <w:marBottom w:val="0"/>
              <w:divBdr>
                <w:top w:val="none" w:sz="0" w:space="0" w:color="auto"/>
                <w:left w:val="none" w:sz="0" w:space="0" w:color="auto"/>
                <w:bottom w:val="none" w:sz="0" w:space="0" w:color="auto"/>
                <w:right w:val="none" w:sz="0" w:space="0" w:color="auto"/>
              </w:divBdr>
            </w:div>
            <w:div w:id="1089883571">
              <w:marLeft w:val="0"/>
              <w:marRight w:val="0"/>
              <w:marTop w:val="0"/>
              <w:marBottom w:val="0"/>
              <w:divBdr>
                <w:top w:val="none" w:sz="0" w:space="0" w:color="auto"/>
                <w:left w:val="none" w:sz="0" w:space="0" w:color="auto"/>
                <w:bottom w:val="none" w:sz="0" w:space="0" w:color="auto"/>
                <w:right w:val="none" w:sz="0" w:space="0" w:color="auto"/>
              </w:divBdr>
            </w:div>
            <w:div w:id="1590237728">
              <w:marLeft w:val="0"/>
              <w:marRight w:val="0"/>
              <w:marTop w:val="0"/>
              <w:marBottom w:val="0"/>
              <w:divBdr>
                <w:top w:val="none" w:sz="0" w:space="0" w:color="auto"/>
                <w:left w:val="none" w:sz="0" w:space="0" w:color="auto"/>
                <w:bottom w:val="none" w:sz="0" w:space="0" w:color="auto"/>
                <w:right w:val="none" w:sz="0" w:space="0" w:color="auto"/>
              </w:divBdr>
            </w:div>
            <w:div w:id="1271471495">
              <w:marLeft w:val="0"/>
              <w:marRight w:val="0"/>
              <w:marTop w:val="0"/>
              <w:marBottom w:val="0"/>
              <w:divBdr>
                <w:top w:val="none" w:sz="0" w:space="0" w:color="auto"/>
                <w:left w:val="none" w:sz="0" w:space="0" w:color="auto"/>
                <w:bottom w:val="none" w:sz="0" w:space="0" w:color="auto"/>
                <w:right w:val="none" w:sz="0" w:space="0" w:color="auto"/>
              </w:divBdr>
            </w:div>
            <w:div w:id="1519542772">
              <w:marLeft w:val="0"/>
              <w:marRight w:val="0"/>
              <w:marTop w:val="0"/>
              <w:marBottom w:val="0"/>
              <w:divBdr>
                <w:top w:val="none" w:sz="0" w:space="0" w:color="auto"/>
                <w:left w:val="none" w:sz="0" w:space="0" w:color="auto"/>
                <w:bottom w:val="none" w:sz="0" w:space="0" w:color="auto"/>
                <w:right w:val="none" w:sz="0" w:space="0" w:color="auto"/>
              </w:divBdr>
            </w:div>
            <w:div w:id="1664426688">
              <w:marLeft w:val="0"/>
              <w:marRight w:val="0"/>
              <w:marTop w:val="0"/>
              <w:marBottom w:val="0"/>
              <w:divBdr>
                <w:top w:val="none" w:sz="0" w:space="0" w:color="auto"/>
                <w:left w:val="none" w:sz="0" w:space="0" w:color="auto"/>
                <w:bottom w:val="none" w:sz="0" w:space="0" w:color="auto"/>
                <w:right w:val="none" w:sz="0" w:space="0" w:color="auto"/>
              </w:divBdr>
            </w:div>
            <w:div w:id="1064062854">
              <w:marLeft w:val="0"/>
              <w:marRight w:val="0"/>
              <w:marTop w:val="0"/>
              <w:marBottom w:val="0"/>
              <w:divBdr>
                <w:top w:val="none" w:sz="0" w:space="0" w:color="auto"/>
                <w:left w:val="none" w:sz="0" w:space="0" w:color="auto"/>
                <w:bottom w:val="none" w:sz="0" w:space="0" w:color="auto"/>
                <w:right w:val="none" w:sz="0" w:space="0" w:color="auto"/>
              </w:divBdr>
            </w:div>
            <w:div w:id="2039238029">
              <w:marLeft w:val="0"/>
              <w:marRight w:val="0"/>
              <w:marTop w:val="0"/>
              <w:marBottom w:val="0"/>
              <w:divBdr>
                <w:top w:val="none" w:sz="0" w:space="0" w:color="auto"/>
                <w:left w:val="none" w:sz="0" w:space="0" w:color="auto"/>
                <w:bottom w:val="none" w:sz="0" w:space="0" w:color="auto"/>
                <w:right w:val="none" w:sz="0" w:space="0" w:color="auto"/>
              </w:divBdr>
            </w:div>
            <w:div w:id="1023093756">
              <w:marLeft w:val="0"/>
              <w:marRight w:val="0"/>
              <w:marTop w:val="0"/>
              <w:marBottom w:val="0"/>
              <w:divBdr>
                <w:top w:val="none" w:sz="0" w:space="0" w:color="auto"/>
                <w:left w:val="none" w:sz="0" w:space="0" w:color="auto"/>
                <w:bottom w:val="none" w:sz="0" w:space="0" w:color="auto"/>
                <w:right w:val="none" w:sz="0" w:space="0" w:color="auto"/>
              </w:divBdr>
            </w:div>
            <w:div w:id="79185387">
              <w:marLeft w:val="0"/>
              <w:marRight w:val="0"/>
              <w:marTop w:val="0"/>
              <w:marBottom w:val="0"/>
              <w:divBdr>
                <w:top w:val="none" w:sz="0" w:space="0" w:color="auto"/>
                <w:left w:val="none" w:sz="0" w:space="0" w:color="auto"/>
                <w:bottom w:val="none" w:sz="0" w:space="0" w:color="auto"/>
                <w:right w:val="none" w:sz="0" w:space="0" w:color="auto"/>
              </w:divBdr>
            </w:div>
            <w:div w:id="1669676523">
              <w:marLeft w:val="0"/>
              <w:marRight w:val="0"/>
              <w:marTop w:val="0"/>
              <w:marBottom w:val="0"/>
              <w:divBdr>
                <w:top w:val="none" w:sz="0" w:space="0" w:color="auto"/>
                <w:left w:val="none" w:sz="0" w:space="0" w:color="auto"/>
                <w:bottom w:val="none" w:sz="0" w:space="0" w:color="auto"/>
                <w:right w:val="none" w:sz="0" w:space="0" w:color="auto"/>
              </w:divBdr>
            </w:div>
            <w:div w:id="2034451378">
              <w:marLeft w:val="0"/>
              <w:marRight w:val="0"/>
              <w:marTop w:val="0"/>
              <w:marBottom w:val="0"/>
              <w:divBdr>
                <w:top w:val="none" w:sz="0" w:space="0" w:color="auto"/>
                <w:left w:val="none" w:sz="0" w:space="0" w:color="auto"/>
                <w:bottom w:val="none" w:sz="0" w:space="0" w:color="auto"/>
                <w:right w:val="none" w:sz="0" w:space="0" w:color="auto"/>
              </w:divBdr>
            </w:div>
            <w:div w:id="663245883">
              <w:marLeft w:val="0"/>
              <w:marRight w:val="0"/>
              <w:marTop w:val="0"/>
              <w:marBottom w:val="0"/>
              <w:divBdr>
                <w:top w:val="none" w:sz="0" w:space="0" w:color="auto"/>
                <w:left w:val="none" w:sz="0" w:space="0" w:color="auto"/>
                <w:bottom w:val="none" w:sz="0" w:space="0" w:color="auto"/>
                <w:right w:val="none" w:sz="0" w:space="0" w:color="auto"/>
              </w:divBdr>
            </w:div>
            <w:div w:id="179511836">
              <w:marLeft w:val="0"/>
              <w:marRight w:val="0"/>
              <w:marTop w:val="0"/>
              <w:marBottom w:val="0"/>
              <w:divBdr>
                <w:top w:val="none" w:sz="0" w:space="0" w:color="auto"/>
                <w:left w:val="none" w:sz="0" w:space="0" w:color="auto"/>
                <w:bottom w:val="none" w:sz="0" w:space="0" w:color="auto"/>
                <w:right w:val="none" w:sz="0" w:space="0" w:color="auto"/>
              </w:divBdr>
            </w:div>
            <w:div w:id="674654867">
              <w:marLeft w:val="0"/>
              <w:marRight w:val="0"/>
              <w:marTop w:val="0"/>
              <w:marBottom w:val="0"/>
              <w:divBdr>
                <w:top w:val="none" w:sz="0" w:space="0" w:color="auto"/>
                <w:left w:val="none" w:sz="0" w:space="0" w:color="auto"/>
                <w:bottom w:val="none" w:sz="0" w:space="0" w:color="auto"/>
                <w:right w:val="none" w:sz="0" w:space="0" w:color="auto"/>
              </w:divBdr>
            </w:div>
            <w:div w:id="1113942272">
              <w:marLeft w:val="0"/>
              <w:marRight w:val="0"/>
              <w:marTop w:val="0"/>
              <w:marBottom w:val="0"/>
              <w:divBdr>
                <w:top w:val="none" w:sz="0" w:space="0" w:color="auto"/>
                <w:left w:val="none" w:sz="0" w:space="0" w:color="auto"/>
                <w:bottom w:val="none" w:sz="0" w:space="0" w:color="auto"/>
                <w:right w:val="none" w:sz="0" w:space="0" w:color="auto"/>
              </w:divBdr>
            </w:div>
            <w:div w:id="1327174596">
              <w:marLeft w:val="0"/>
              <w:marRight w:val="0"/>
              <w:marTop w:val="0"/>
              <w:marBottom w:val="0"/>
              <w:divBdr>
                <w:top w:val="none" w:sz="0" w:space="0" w:color="auto"/>
                <w:left w:val="none" w:sz="0" w:space="0" w:color="auto"/>
                <w:bottom w:val="none" w:sz="0" w:space="0" w:color="auto"/>
                <w:right w:val="none" w:sz="0" w:space="0" w:color="auto"/>
              </w:divBdr>
            </w:div>
            <w:div w:id="1323779331">
              <w:marLeft w:val="0"/>
              <w:marRight w:val="0"/>
              <w:marTop w:val="0"/>
              <w:marBottom w:val="0"/>
              <w:divBdr>
                <w:top w:val="none" w:sz="0" w:space="0" w:color="auto"/>
                <w:left w:val="none" w:sz="0" w:space="0" w:color="auto"/>
                <w:bottom w:val="none" w:sz="0" w:space="0" w:color="auto"/>
                <w:right w:val="none" w:sz="0" w:space="0" w:color="auto"/>
              </w:divBdr>
            </w:div>
            <w:div w:id="623735676">
              <w:marLeft w:val="0"/>
              <w:marRight w:val="0"/>
              <w:marTop w:val="0"/>
              <w:marBottom w:val="0"/>
              <w:divBdr>
                <w:top w:val="none" w:sz="0" w:space="0" w:color="auto"/>
                <w:left w:val="none" w:sz="0" w:space="0" w:color="auto"/>
                <w:bottom w:val="none" w:sz="0" w:space="0" w:color="auto"/>
                <w:right w:val="none" w:sz="0" w:space="0" w:color="auto"/>
              </w:divBdr>
            </w:div>
            <w:div w:id="2063476062">
              <w:marLeft w:val="0"/>
              <w:marRight w:val="0"/>
              <w:marTop w:val="0"/>
              <w:marBottom w:val="0"/>
              <w:divBdr>
                <w:top w:val="none" w:sz="0" w:space="0" w:color="auto"/>
                <w:left w:val="none" w:sz="0" w:space="0" w:color="auto"/>
                <w:bottom w:val="none" w:sz="0" w:space="0" w:color="auto"/>
                <w:right w:val="none" w:sz="0" w:space="0" w:color="auto"/>
              </w:divBdr>
            </w:div>
            <w:div w:id="409162811">
              <w:marLeft w:val="0"/>
              <w:marRight w:val="0"/>
              <w:marTop w:val="0"/>
              <w:marBottom w:val="0"/>
              <w:divBdr>
                <w:top w:val="none" w:sz="0" w:space="0" w:color="auto"/>
                <w:left w:val="none" w:sz="0" w:space="0" w:color="auto"/>
                <w:bottom w:val="none" w:sz="0" w:space="0" w:color="auto"/>
                <w:right w:val="none" w:sz="0" w:space="0" w:color="auto"/>
              </w:divBdr>
            </w:div>
            <w:div w:id="2064282560">
              <w:marLeft w:val="0"/>
              <w:marRight w:val="0"/>
              <w:marTop w:val="0"/>
              <w:marBottom w:val="0"/>
              <w:divBdr>
                <w:top w:val="none" w:sz="0" w:space="0" w:color="auto"/>
                <w:left w:val="none" w:sz="0" w:space="0" w:color="auto"/>
                <w:bottom w:val="none" w:sz="0" w:space="0" w:color="auto"/>
                <w:right w:val="none" w:sz="0" w:space="0" w:color="auto"/>
              </w:divBdr>
            </w:div>
            <w:div w:id="1124426391">
              <w:marLeft w:val="0"/>
              <w:marRight w:val="0"/>
              <w:marTop w:val="0"/>
              <w:marBottom w:val="0"/>
              <w:divBdr>
                <w:top w:val="none" w:sz="0" w:space="0" w:color="auto"/>
                <w:left w:val="none" w:sz="0" w:space="0" w:color="auto"/>
                <w:bottom w:val="none" w:sz="0" w:space="0" w:color="auto"/>
                <w:right w:val="none" w:sz="0" w:space="0" w:color="auto"/>
              </w:divBdr>
            </w:div>
            <w:div w:id="1882477295">
              <w:marLeft w:val="0"/>
              <w:marRight w:val="0"/>
              <w:marTop w:val="0"/>
              <w:marBottom w:val="0"/>
              <w:divBdr>
                <w:top w:val="none" w:sz="0" w:space="0" w:color="auto"/>
                <w:left w:val="none" w:sz="0" w:space="0" w:color="auto"/>
                <w:bottom w:val="none" w:sz="0" w:space="0" w:color="auto"/>
                <w:right w:val="none" w:sz="0" w:space="0" w:color="auto"/>
              </w:divBdr>
            </w:div>
            <w:div w:id="1285620633">
              <w:marLeft w:val="0"/>
              <w:marRight w:val="0"/>
              <w:marTop w:val="0"/>
              <w:marBottom w:val="0"/>
              <w:divBdr>
                <w:top w:val="none" w:sz="0" w:space="0" w:color="auto"/>
                <w:left w:val="none" w:sz="0" w:space="0" w:color="auto"/>
                <w:bottom w:val="none" w:sz="0" w:space="0" w:color="auto"/>
                <w:right w:val="none" w:sz="0" w:space="0" w:color="auto"/>
              </w:divBdr>
            </w:div>
            <w:div w:id="181863770">
              <w:marLeft w:val="0"/>
              <w:marRight w:val="0"/>
              <w:marTop w:val="0"/>
              <w:marBottom w:val="0"/>
              <w:divBdr>
                <w:top w:val="none" w:sz="0" w:space="0" w:color="auto"/>
                <w:left w:val="none" w:sz="0" w:space="0" w:color="auto"/>
                <w:bottom w:val="none" w:sz="0" w:space="0" w:color="auto"/>
                <w:right w:val="none" w:sz="0" w:space="0" w:color="auto"/>
              </w:divBdr>
            </w:div>
            <w:div w:id="1665470405">
              <w:marLeft w:val="0"/>
              <w:marRight w:val="0"/>
              <w:marTop w:val="0"/>
              <w:marBottom w:val="0"/>
              <w:divBdr>
                <w:top w:val="none" w:sz="0" w:space="0" w:color="auto"/>
                <w:left w:val="none" w:sz="0" w:space="0" w:color="auto"/>
                <w:bottom w:val="none" w:sz="0" w:space="0" w:color="auto"/>
                <w:right w:val="none" w:sz="0" w:space="0" w:color="auto"/>
              </w:divBdr>
            </w:div>
            <w:div w:id="309333271">
              <w:marLeft w:val="0"/>
              <w:marRight w:val="0"/>
              <w:marTop w:val="0"/>
              <w:marBottom w:val="0"/>
              <w:divBdr>
                <w:top w:val="none" w:sz="0" w:space="0" w:color="auto"/>
                <w:left w:val="none" w:sz="0" w:space="0" w:color="auto"/>
                <w:bottom w:val="none" w:sz="0" w:space="0" w:color="auto"/>
                <w:right w:val="none" w:sz="0" w:space="0" w:color="auto"/>
              </w:divBdr>
            </w:div>
            <w:div w:id="829105271">
              <w:marLeft w:val="0"/>
              <w:marRight w:val="0"/>
              <w:marTop w:val="0"/>
              <w:marBottom w:val="0"/>
              <w:divBdr>
                <w:top w:val="none" w:sz="0" w:space="0" w:color="auto"/>
                <w:left w:val="none" w:sz="0" w:space="0" w:color="auto"/>
                <w:bottom w:val="none" w:sz="0" w:space="0" w:color="auto"/>
                <w:right w:val="none" w:sz="0" w:space="0" w:color="auto"/>
              </w:divBdr>
            </w:div>
            <w:div w:id="2101295574">
              <w:marLeft w:val="0"/>
              <w:marRight w:val="0"/>
              <w:marTop w:val="0"/>
              <w:marBottom w:val="0"/>
              <w:divBdr>
                <w:top w:val="none" w:sz="0" w:space="0" w:color="auto"/>
                <w:left w:val="none" w:sz="0" w:space="0" w:color="auto"/>
                <w:bottom w:val="none" w:sz="0" w:space="0" w:color="auto"/>
                <w:right w:val="none" w:sz="0" w:space="0" w:color="auto"/>
              </w:divBdr>
            </w:div>
            <w:div w:id="1338582126">
              <w:marLeft w:val="0"/>
              <w:marRight w:val="0"/>
              <w:marTop w:val="0"/>
              <w:marBottom w:val="0"/>
              <w:divBdr>
                <w:top w:val="none" w:sz="0" w:space="0" w:color="auto"/>
                <w:left w:val="none" w:sz="0" w:space="0" w:color="auto"/>
                <w:bottom w:val="none" w:sz="0" w:space="0" w:color="auto"/>
                <w:right w:val="none" w:sz="0" w:space="0" w:color="auto"/>
              </w:divBdr>
            </w:div>
            <w:div w:id="696271293">
              <w:marLeft w:val="0"/>
              <w:marRight w:val="0"/>
              <w:marTop w:val="0"/>
              <w:marBottom w:val="0"/>
              <w:divBdr>
                <w:top w:val="none" w:sz="0" w:space="0" w:color="auto"/>
                <w:left w:val="none" w:sz="0" w:space="0" w:color="auto"/>
                <w:bottom w:val="none" w:sz="0" w:space="0" w:color="auto"/>
                <w:right w:val="none" w:sz="0" w:space="0" w:color="auto"/>
              </w:divBdr>
            </w:div>
            <w:div w:id="475537773">
              <w:marLeft w:val="0"/>
              <w:marRight w:val="0"/>
              <w:marTop w:val="0"/>
              <w:marBottom w:val="0"/>
              <w:divBdr>
                <w:top w:val="none" w:sz="0" w:space="0" w:color="auto"/>
                <w:left w:val="none" w:sz="0" w:space="0" w:color="auto"/>
                <w:bottom w:val="none" w:sz="0" w:space="0" w:color="auto"/>
                <w:right w:val="none" w:sz="0" w:space="0" w:color="auto"/>
              </w:divBdr>
            </w:div>
            <w:div w:id="1879508636">
              <w:marLeft w:val="0"/>
              <w:marRight w:val="0"/>
              <w:marTop w:val="0"/>
              <w:marBottom w:val="0"/>
              <w:divBdr>
                <w:top w:val="none" w:sz="0" w:space="0" w:color="auto"/>
                <w:left w:val="none" w:sz="0" w:space="0" w:color="auto"/>
                <w:bottom w:val="none" w:sz="0" w:space="0" w:color="auto"/>
                <w:right w:val="none" w:sz="0" w:space="0" w:color="auto"/>
              </w:divBdr>
            </w:div>
            <w:div w:id="453140436">
              <w:marLeft w:val="0"/>
              <w:marRight w:val="0"/>
              <w:marTop w:val="0"/>
              <w:marBottom w:val="0"/>
              <w:divBdr>
                <w:top w:val="none" w:sz="0" w:space="0" w:color="auto"/>
                <w:left w:val="none" w:sz="0" w:space="0" w:color="auto"/>
                <w:bottom w:val="none" w:sz="0" w:space="0" w:color="auto"/>
                <w:right w:val="none" w:sz="0" w:space="0" w:color="auto"/>
              </w:divBdr>
            </w:div>
            <w:div w:id="2041859066">
              <w:marLeft w:val="0"/>
              <w:marRight w:val="0"/>
              <w:marTop w:val="0"/>
              <w:marBottom w:val="0"/>
              <w:divBdr>
                <w:top w:val="none" w:sz="0" w:space="0" w:color="auto"/>
                <w:left w:val="none" w:sz="0" w:space="0" w:color="auto"/>
                <w:bottom w:val="none" w:sz="0" w:space="0" w:color="auto"/>
                <w:right w:val="none" w:sz="0" w:space="0" w:color="auto"/>
              </w:divBdr>
            </w:div>
            <w:div w:id="1502574994">
              <w:marLeft w:val="0"/>
              <w:marRight w:val="0"/>
              <w:marTop w:val="0"/>
              <w:marBottom w:val="0"/>
              <w:divBdr>
                <w:top w:val="none" w:sz="0" w:space="0" w:color="auto"/>
                <w:left w:val="none" w:sz="0" w:space="0" w:color="auto"/>
                <w:bottom w:val="none" w:sz="0" w:space="0" w:color="auto"/>
                <w:right w:val="none" w:sz="0" w:space="0" w:color="auto"/>
              </w:divBdr>
            </w:div>
            <w:div w:id="2063864361">
              <w:marLeft w:val="0"/>
              <w:marRight w:val="0"/>
              <w:marTop w:val="0"/>
              <w:marBottom w:val="0"/>
              <w:divBdr>
                <w:top w:val="none" w:sz="0" w:space="0" w:color="auto"/>
                <w:left w:val="none" w:sz="0" w:space="0" w:color="auto"/>
                <w:bottom w:val="none" w:sz="0" w:space="0" w:color="auto"/>
                <w:right w:val="none" w:sz="0" w:space="0" w:color="auto"/>
              </w:divBdr>
            </w:div>
            <w:div w:id="1246959050">
              <w:marLeft w:val="0"/>
              <w:marRight w:val="0"/>
              <w:marTop w:val="0"/>
              <w:marBottom w:val="0"/>
              <w:divBdr>
                <w:top w:val="none" w:sz="0" w:space="0" w:color="auto"/>
                <w:left w:val="none" w:sz="0" w:space="0" w:color="auto"/>
                <w:bottom w:val="none" w:sz="0" w:space="0" w:color="auto"/>
                <w:right w:val="none" w:sz="0" w:space="0" w:color="auto"/>
              </w:divBdr>
            </w:div>
            <w:div w:id="1923947156">
              <w:marLeft w:val="0"/>
              <w:marRight w:val="0"/>
              <w:marTop w:val="0"/>
              <w:marBottom w:val="0"/>
              <w:divBdr>
                <w:top w:val="none" w:sz="0" w:space="0" w:color="auto"/>
                <w:left w:val="none" w:sz="0" w:space="0" w:color="auto"/>
                <w:bottom w:val="none" w:sz="0" w:space="0" w:color="auto"/>
                <w:right w:val="none" w:sz="0" w:space="0" w:color="auto"/>
              </w:divBdr>
            </w:div>
            <w:div w:id="724833606">
              <w:marLeft w:val="0"/>
              <w:marRight w:val="0"/>
              <w:marTop w:val="0"/>
              <w:marBottom w:val="0"/>
              <w:divBdr>
                <w:top w:val="none" w:sz="0" w:space="0" w:color="auto"/>
                <w:left w:val="none" w:sz="0" w:space="0" w:color="auto"/>
                <w:bottom w:val="none" w:sz="0" w:space="0" w:color="auto"/>
                <w:right w:val="none" w:sz="0" w:space="0" w:color="auto"/>
              </w:divBdr>
            </w:div>
            <w:div w:id="437528994">
              <w:marLeft w:val="0"/>
              <w:marRight w:val="0"/>
              <w:marTop w:val="0"/>
              <w:marBottom w:val="0"/>
              <w:divBdr>
                <w:top w:val="none" w:sz="0" w:space="0" w:color="auto"/>
                <w:left w:val="none" w:sz="0" w:space="0" w:color="auto"/>
                <w:bottom w:val="none" w:sz="0" w:space="0" w:color="auto"/>
                <w:right w:val="none" w:sz="0" w:space="0" w:color="auto"/>
              </w:divBdr>
            </w:div>
            <w:div w:id="1073819539">
              <w:marLeft w:val="0"/>
              <w:marRight w:val="0"/>
              <w:marTop w:val="0"/>
              <w:marBottom w:val="0"/>
              <w:divBdr>
                <w:top w:val="none" w:sz="0" w:space="0" w:color="auto"/>
                <w:left w:val="none" w:sz="0" w:space="0" w:color="auto"/>
                <w:bottom w:val="none" w:sz="0" w:space="0" w:color="auto"/>
                <w:right w:val="none" w:sz="0" w:space="0" w:color="auto"/>
              </w:divBdr>
            </w:div>
            <w:div w:id="667560145">
              <w:marLeft w:val="0"/>
              <w:marRight w:val="0"/>
              <w:marTop w:val="0"/>
              <w:marBottom w:val="0"/>
              <w:divBdr>
                <w:top w:val="none" w:sz="0" w:space="0" w:color="auto"/>
                <w:left w:val="none" w:sz="0" w:space="0" w:color="auto"/>
                <w:bottom w:val="none" w:sz="0" w:space="0" w:color="auto"/>
                <w:right w:val="none" w:sz="0" w:space="0" w:color="auto"/>
              </w:divBdr>
            </w:div>
            <w:div w:id="1687436052">
              <w:marLeft w:val="0"/>
              <w:marRight w:val="0"/>
              <w:marTop w:val="0"/>
              <w:marBottom w:val="0"/>
              <w:divBdr>
                <w:top w:val="none" w:sz="0" w:space="0" w:color="auto"/>
                <w:left w:val="none" w:sz="0" w:space="0" w:color="auto"/>
                <w:bottom w:val="none" w:sz="0" w:space="0" w:color="auto"/>
                <w:right w:val="none" w:sz="0" w:space="0" w:color="auto"/>
              </w:divBdr>
            </w:div>
            <w:div w:id="1968927462">
              <w:marLeft w:val="0"/>
              <w:marRight w:val="0"/>
              <w:marTop w:val="0"/>
              <w:marBottom w:val="0"/>
              <w:divBdr>
                <w:top w:val="none" w:sz="0" w:space="0" w:color="auto"/>
                <w:left w:val="none" w:sz="0" w:space="0" w:color="auto"/>
                <w:bottom w:val="none" w:sz="0" w:space="0" w:color="auto"/>
                <w:right w:val="none" w:sz="0" w:space="0" w:color="auto"/>
              </w:divBdr>
            </w:div>
            <w:div w:id="180437091">
              <w:marLeft w:val="0"/>
              <w:marRight w:val="0"/>
              <w:marTop w:val="0"/>
              <w:marBottom w:val="0"/>
              <w:divBdr>
                <w:top w:val="none" w:sz="0" w:space="0" w:color="auto"/>
                <w:left w:val="none" w:sz="0" w:space="0" w:color="auto"/>
                <w:bottom w:val="none" w:sz="0" w:space="0" w:color="auto"/>
                <w:right w:val="none" w:sz="0" w:space="0" w:color="auto"/>
              </w:divBdr>
            </w:div>
            <w:div w:id="830874861">
              <w:marLeft w:val="0"/>
              <w:marRight w:val="0"/>
              <w:marTop w:val="0"/>
              <w:marBottom w:val="0"/>
              <w:divBdr>
                <w:top w:val="none" w:sz="0" w:space="0" w:color="auto"/>
                <w:left w:val="none" w:sz="0" w:space="0" w:color="auto"/>
                <w:bottom w:val="none" w:sz="0" w:space="0" w:color="auto"/>
                <w:right w:val="none" w:sz="0" w:space="0" w:color="auto"/>
              </w:divBdr>
            </w:div>
            <w:div w:id="568543370">
              <w:marLeft w:val="0"/>
              <w:marRight w:val="0"/>
              <w:marTop w:val="0"/>
              <w:marBottom w:val="0"/>
              <w:divBdr>
                <w:top w:val="none" w:sz="0" w:space="0" w:color="auto"/>
                <w:left w:val="none" w:sz="0" w:space="0" w:color="auto"/>
                <w:bottom w:val="none" w:sz="0" w:space="0" w:color="auto"/>
                <w:right w:val="none" w:sz="0" w:space="0" w:color="auto"/>
              </w:divBdr>
            </w:div>
            <w:div w:id="1693262098">
              <w:marLeft w:val="0"/>
              <w:marRight w:val="0"/>
              <w:marTop w:val="0"/>
              <w:marBottom w:val="0"/>
              <w:divBdr>
                <w:top w:val="none" w:sz="0" w:space="0" w:color="auto"/>
                <w:left w:val="none" w:sz="0" w:space="0" w:color="auto"/>
                <w:bottom w:val="none" w:sz="0" w:space="0" w:color="auto"/>
                <w:right w:val="none" w:sz="0" w:space="0" w:color="auto"/>
              </w:divBdr>
            </w:div>
            <w:div w:id="829980209">
              <w:marLeft w:val="0"/>
              <w:marRight w:val="0"/>
              <w:marTop w:val="0"/>
              <w:marBottom w:val="0"/>
              <w:divBdr>
                <w:top w:val="none" w:sz="0" w:space="0" w:color="auto"/>
                <w:left w:val="none" w:sz="0" w:space="0" w:color="auto"/>
                <w:bottom w:val="none" w:sz="0" w:space="0" w:color="auto"/>
                <w:right w:val="none" w:sz="0" w:space="0" w:color="auto"/>
              </w:divBdr>
            </w:div>
            <w:div w:id="1384522671">
              <w:marLeft w:val="0"/>
              <w:marRight w:val="0"/>
              <w:marTop w:val="0"/>
              <w:marBottom w:val="0"/>
              <w:divBdr>
                <w:top w:val="none" w:sz="0" w:space="0" w:color="auto"/>
                <w:left w:val="none" w:sz="0" w:space="0" w:color="auto"/>
                <w:bottom w:val="none" w:sz="0" w:space="0" w:color="auto"/>
                <w:right w:val="none" w:sz="0" w:space="0" w:color="auto"/>
              </w:divBdr>
            </w:div>
            <w:div w:id="2091341770">
              <w:marLeft w:val="0"/>
              <w:marRight w:val="0"/>
              <w:marTop w:val="0"/>
              <w:marBottom w:val="0"/>
              <w:divBdr>
                <w:top w:val="none" w:sz="0" w:space="0" w:color="auto"/>
                <w:left w:val="none" w:sz="0" w:space="0" w:color="auto"/>
                <w:bottom w:val="none" w:sz="0" w:space="0" w:color="auto"/>
                <w:right w:val="none" w:sz="0" w:space="0" w:color="auto"/>
              </w:divBdr>
            </w:div>
            <w:div w:id="2125610379">
              <w:marLeft w:val="0"/>
              <w:marRight w:val="0"/>
              <w:marTop w:val="0"/>
              <w:marBottom w:val="0"/>
              <w:divBdr>
                <w:top w:val="none" w:sz="0" w:space="0" w:color="auto"/>
                <w:left w:val="none" w:sz="0" w:space="0" w:color="auto"/>
                <w:bottom w:val="none" w:sz="0" w:space="0" w:color="auto"/>
                <w:right w:val="none" w:sz="0" w:space="0" w:color="auto"/>
              </w:divBdr>
            </w:div>
            <w:div w:id="93283277">
              <w:marLeft w:val="0"/>
              <w:marRight w:val="0"/>
              <w:marTop w:val="0"/>
              <w:marBottom w:val="0"/>
              <w:divBdr>
                <w:top w:val="none" w:sz="0" w:space="0" w:color="auto"/>
                <w:left w:val="none" w:sz="0" w:space="0" w:color="auto"/>
                <w:bottom w:val="none" w:sz="0" w:space="0" w:color="auto"/>
                <w:right w:val="none" w:sz="0" w:space="0" w:color="auto"/>
              </w:divBdr>
            </w:div>
            <w:div w:id="1401561711">
              <w:marLeft w:val="0"/>
              <w:marRight w:val="0"/>
              <w:marTop w:val="0"/>
              <w:marBottom w:val="0"/>
              <w:divBdr>
                <w:top w:val="none" w:sz="0" w:space="0" w:color="auto"/>
                <w:left w:val="none" w:sz="0" w:space="0" w:color="auto"/>
                <w:bottom w:val="none" w:sz="0" w:space="0" w:color="auto"/>
                <w:right w:val="none" w:sz="0" w:space="0" w:color="auto"/>
              </w:divBdr>
            </w:div>
            <w:div w:id="73553702">
              <w:marLeft w:val="0"/>
              <w:marRight w:val="0"/>
              <w:marTop w:val="0"/>
              <w:marBottom w:val="0"/>
              <w:divBdr>
                <w:top w:val="none" w:sz="0" w:space="0" w:color="auto"/>
                <w:left w:val="none" w:sz="0" w:space="0" w:color="auto"/>
                <w:bottom w:val="none" w:sz="0" w:space="0" w:color="auto"/>
                <w:right w:val="none" w:sz="0" w:space="0" w:color="auto"/>
              </w:divBdr>
            </w:div>
            <w:div w:id="1613632558">
              <w:marLeft w:val="0"/>
              <w:marRight w:val="0"/>
              <w:marTop w:val="0"/>
              <w:marBottom w:val="0"/>
              <w:divBdr>
                <w:top w:val="none" w:sz="0" w:space="0" w:color="auto"/>
                <w:left w:val="none" w:sz="0" w:space="0" w:color="auto"/>
                <w:bottom w:val="none" w:sz="0" w:space="0" w:color="auto"/>
                <w:right w:val="none" w:sz="0" w:space="0" w:color="auto"/>
              </w:divBdr>
            </w:div>
            <w:div w:id="1191724891">
              <w:marLeft w:val="0"/>
              <w:marRight w:val="0"/>
              <w:marTop w:val="0"/>
              <w:marBottom w:val="0"/>
              <w:divBdr>
                <w:top w:val="none" w:sz="0" w:space="0" w:color="auto"/>
                <w:left w:val="none" w:sz="0" w:space="0" w:color="auto"/>
                <w:bottom w:val="none" w:sz="0" w:space="0" w:color="auto"/>
                <w:right w:val="none" w:sz="0" w:space="0" w:color="auto"/>
              </w:divBdr>
            </w:div>
            <w:div w:id="67457662">
              <w:marLeft w:val="0"/>
              <w:marRight w:val="0"/>
              <w:marTop w:val="0"/>
              <w:marBottom w:val="0"/>
              <w:divBdr>
                <w:top w:val="none" w:sz="0" w:space="0" w:color="auto"/>
                <w:left w:val="none" w:sz="0" w:space="0" w:color="auto"/>
                <w:bottom w:val="none" w:sz="0" w:space="0" w:color="auto"/>
                <w:right w:val="none" w:sz="0" w:space="0" w:color="auto"/>
              </w:divBdr>
            </w:div>
            <w:div w:id="1298681591">
              <w:marLeft w:val="0"/>
              <w:marRight w:val="0"/>
              <w:marTop w:val="0"/>
              <w:marBottom w:val="0"/>
              <w:divBdr>
                <w:top w:val="none" w:sz="0" w:space="0" w:color="auto"/>
                <w:left w:val="none" w:sz="0" w:space="0" w:color="auto"/>
                <w:bottom w:val="none" w:sz="0" w:space="0" w:color="auto"/>
                <w:right w:val="none" w:sz="0" w:space="0" w:color="auto"/>
              </w:divBdr>
            </w:div>
            <w:div w:id="2049405609">
              <w:marLeft w:val="0"/>
              <w:marRight w:val="0"/>
              <w:marTop w:val="0"/>
              <w:marBottom w:val="0"/>
              <w:divBdr>
                <w:top w:val="none" w:sz="0" w:space="0" w:color="auto"/>
                <w:left w:val="none" w:sz="0" w:space="0" w:color="auto"/>
                <w:bottom w:val="none" w:sz="0" w:space="0" w:color="auto"/>
                <w:right w:val="none" w:sz="0" w:space="0" w:color="auto"/>
              </w:divBdr>
            </w:div>
            <w:div w:id="1853757669">
              <w:marLeft w:val="0"/>
              <w:marRight w:val="0"/>
              <w:marTop w:val="0"/>
              <w:marBottom w:val="0"/>
              <w:divBdr>
                <w:top w:val="none" w:sz="0" w:space="0" w:color="auto"/>
                <w:left w:val="none" w:sz="0" w:space="0" w:color="auto"/>
                <w:bottom w:val="none" w:sz="0" w:space="0" w:color="auto"/>
                <w:right w:val="none" w:sz="0" w:space="0" w:color="auto"/>
              </w:divBdr>
            </w:div>
            <w:div w:id="210848209">
              <w:marLeft w:val="0"/>
              <w:marRight w:val="0"/>
              <w:marTop w:val="0"/>
              <w:marBottom w:val="0"/>
              <w:divBdr>
                <w:top w:val="none" w:sz="0" w:space="0" w:color="auto"/>
                <w:left w:val="none" w:sz="0" w:space="0" w:color="auto"/>
                <w:bottom w:val="none" w:sz="0" w:space="0" w:color="auto"/>
                <w:right w:val="none" w:sz="0" w:space="0" w:color="auto"/>
              </w:divBdr>
            </w:div>
            <w:div w:id="1774861023">
              <w:marLeft w:val="0"/>
              <w:marRight w:val="0"/>
              <w:marTop w:val="0"/>
              <w:marBottom w:val="0"/>
              <w:divBdr>
                <w:top w:val="none" w:sz="0" w:space="0" w:color="auto"/>
                <w:left w:val="none" w:sz="0" w:space="0" w:color="auto"/>
                <w:bottom w:val="none" w:sz="0" w:space="0" w:color="auto"/>
                <w:right w:val="none" w:sz="0" w:space="0" w:color="auto"/>
              </w:divBdr>
            </w:div>
            <w:div w:id="175123333">
              <w:marLeft w:val="0"/>
              <w:marRight w:val="0"/>
              <w:marTop w:val="0"/>
              <w:marBottom w:val="0"/>
              <w:divBdr>
                <w:top w:val="none" w:sz="0" w:space="0" w:color="auto"/>
                <w:left w:val="none" w:sz="0" w:space="0" w:color="auto"/>
                <w:bottom w:val="none" w:sz="0" w:space="0" w:color="auto"/>
                <w:right w:val="none" w:sz="0" w:space="0" w:color="auto"/>
              </w:divBdr>
            </w:div>
            <w:div w:id="474371570">
              <w:marLeft w:val="0"/>
              <w:marRight w:val="0"/>
              <w:marTop w:val="0"/>
              <w:marBottom w:val="0"/>
              <w:divBdr>
                <w:top w:val="none" w:sz="0" w:space="0" w:color="auto"/>
                <w:left w:val="none" w:sz="0" w:space="0" w:color="auto"/>
                <w:bottom w:val="none" w:sz="0" w:space="0" w:color="auto"/>
                <w:right w:val="none" w:sz="0" w:space="0" w:color="auto"/>
              </w:divBdr>
            </w:div>
            <w:div w:id="917788675">
              <w:marLeft w:val="0"/>
              <w:marRight w:val="0"/>
              <w:marTop w:val="0"/>
              <w:marBottom w:val="0"/>
              <w:divBdr>
                <w:top w:val="none" w:sz="0" w:space="0" w:color="auto"/>
                <w:left w:val="none" w:sz="0" w:space="0" w:color="auto"/>
                <w:bottom w:val="none" w:sz="0" w:space="0" w:color="auto"/>
                <w:right w:val="none" w:sz="0" w:space="0" w:color="auto"/>
              </w:divBdr>
            </w:div>
            <w:div w:id="268700429">
              <w:marLeft w:val="0"/>
              <w:marRight w:val="0"/>
              <w:marTop w:val="0"/>
              <w:marBottom w:val="0"/>
              <w:divBdr>
                <w:top w:val="none" w:sz="0" w:space="0" w:color="auto"/>
                <w:left w:val="none" w:sz="0" w:space="0" w:color="auto"/>
                <w:bottom w:val="none" w:sz="0" w:space="0" w:color="auto"/>
                <w:right w:val="none" w:sz="0" w:space="0" w:color="auto"/>
              </w:divBdr>
            </w:div>
            <w:div w:id="54819735">
              <w:marLeft w:val="0"/>
              <w:marRight w:val="0"/>
              <w:marTop w:val="0"/>
              <w:marBottom w:val="0"/>
              <w:divBdr>
                <w:top w:val="none" w:sz="0" w:space="0" w:color="auto"/>
                <w:left w:val="none" w:sz="0" w:space="0" w:color="auto"/>
                <w:bottom w:val="none" w:sz="0" w:space="0" w:color="auto"/>
                <w:right w:val="none" w:sz="0" w:space="0" w:color="auto"/>
              </w:divBdr>
            </w:div>
            <w:div w:id="1837308026">
              <w:marLeft w:val="0"/>
              <w:marRight w:val="0"/>
              <w:marTop w:val="0"/>
              <w:marBottom w:val="0"/>
              <w:divBdr>
                <w:top w:val="none" w:sz="0" w:space="0" w:color="auto"/>
                <w:left w:val="none" w:sz="0" w:space="0" w:color="auto"/>
                <w:bottom w:val="none" w:sz="0" w:space="0" w:color="auto"/>
                <w:right w:val="none" w:sz="0" w:space="0" w:color="auto"/>
              </w:divBdr>
            </w:div>
            <w:div w:id="270554846">
              <w:marLeft w:val="0"/>
              <w:marRight w:val="0"/>
              <w:marTop w:val="0"/>
              <w:marBottom w:val="0"/>
              <w:divBdr>
                <w:top w:val="none" w:sz="0" w:space="0" w:color="auto"/>
                <w:left w:val="none" w:sz="0" w:space="0" w:color="auto"/>
                <w:bottom w:val="none" w:sz="0" w:space="0" w:color="auto"/>
                <w:right w:val="none" w:sz="0" w:space="0" w:color="auto"/>
              </w:divBdr>
            </w:div>
            <w:div w:id="694576942">
              <w:marLeft w:val="0"/>
              <w:marRight w:val="0"/>
              <w:marTop w:val="0"/>
              <w:marBottom w:val="0"/>
              <w:divBdr>
                <w:top w:val="none" w:sz="0" w:space="0" w:color="auto"/>
                <w:left w:val="none" w:sz="0" w:space="0" w:color="auto"/>
                <w:bottom w:val="none" w:sz="0" w:space="0" w:color="auto"/>
                <w:right w:val="none" w:sz="0" w:space="0" w:color="auto"/>
              </w:divBdr>
            </w:div>
            <w:div w:id="64453204">
              <w:marLeft w:val="0"/>
              <w:marRight w:val="0"/>
              <w:marTop w:val="0"/>
              <w:marBottom w:val="0"/>
              <w:divBdr>
                <w:top w:val="none" w:sz="0" w:space="0" w:color="auto"/>
                <w:left w:val="none" w:sz="0" w:space="0" w:color="auto"/>
                <w:bottom w:val="none" w:sz="0" w:space="0" w:color="auto"/>
                <w:right w:val="none" w:sz="0" w:space="0" w:color="auto"/>
              </w:divBdr>
            </w:div>
            <w:div w:id="378625483">
              <w:marLeft w:val="0"/>
              <w:marRight w:val="0"/>
              <w:marTop w:val="0"/>
              <w:marBottom w:val="0"/>
              <w:divBdr>
                <w:top w:val="none" w:sz="0" w:space="0" w:color="auto"/>
                <w:left w:val="none" w:sz="0" w:space="0" w:color="auto"/>
                <w:bottom w:val="none" w:sz="0" w:space="0" w:color="auto"/>
                <w:right w:val="none" w:sz="0" w:space="0" w:color="auto"/>
              </w:divBdr>
            </w:div>
            <w:div w:id="1447504425">
              <w:marLeft w:val="0"/>
              <w:marRight w:val="0"/>
              <w:marTop w:val="0"/>
              <w:marBottom w:val="0"/>
              <w:divBdr>
                <w:top w:val="none" w:sz="0" w:space="0" w:color="auto"/>
                <w:left w:val="none" w:sz="0" w:space="0" w:color="auto"/>
                <w:bottom w:val="none" w:sz="0" w:space="0" w:color="auto"/>
                <w:right w:val="none" w:sz="0" w:space="0" w:color="auto"/>
              </w:divBdr>
            </w:div>
            <w:div w:id="1872960289">
              <w:marLeft w:val="0"/>
              <w:marRight w:val="0"/>
              <w:marTop w:val="0"/>
              <w:marBottom w:val="0"/>
              <w:divBdr>
                <w:top w:val="none" w:sz="0" w:space="0" w:color="auto"/>
                <w:left w:val="none" w:sz="0" w:space="0" w:color="auto"/>
                <w:bottom w:val="none" w:sz="0" w:space="0" w:color="auto"/>
                <w:right w:val="none" w:sz="0" w:space="0" w:color="auto"/>
              </w:divBdr>
            </w:div>
            <w:div w:id="1289703920">
              <w:marLeft w:val="0"/>
              <w:marRight w:val="0"/>
              <w:marTop w:val="0"/>
              <w:marBottom w:val="0"/>
              <w:divBdr>
                <w:top w:val="none" w:sz="0" w:space="0" w:color="auto"/>
                <w:left w:val="none" w:sz="0" w:space="0" w:color="auto"/>
                <w:bottom w:val="none" w:sz="0" w:space="0" w:color="auto"/>
                <w:right w:val="none" w:sz="0" w:space="0" w:color="auto"/>
              </w:divBdr>
            </w:div>
            <w:div w:id="147288704">
              <w:marLeft w:val="0"/>
              <w:marRight w:val="0"/>
              <w:marTop w:val="0"/>
              <w:marBottom w:val="0"/>
              <w:divBdr>
                <w:top w:val="none" w:sz="0" w:space="0" w:color="auto"/>
                <w:left w:val="none" w:sz="0" w:space="0" w:color="auto"/>
                <w:bottom w:val="none" w:sz="0" w:space="0" w:color="auto"/>
                <w:right w:val="none" w:sz="0" w:space="0" w:color="auto"/>
              </w:divBdr>
            </w:div>
            <w:div w:id="813719981">
              <w:marLeft w:val="0"/>
              <w:marRight w:val="0"/>
              <w:marTop w:val="0"/>
              <w:marBottom w:val="0"/>
              <w:divBdr>
                <w:top w:val="none" w:sz="0" w:space="0" w:color="auto"/>
                <w:left w:val="none" w:sz="0" w:space="0" w:color="auto"/>
                <w:bottom w:val="none" w:sz="0" w:space="0" w:color="auto"/>
                <w:right w:val="none" w:sz="0" w:space="0" w:color="auto"/>
              </w:divBdr>
            </w:div>
            <w:div w:id="1194686294">
              <w:marLeft w:val="0"/>
              <w:marRight w:val="0"/>
              <w:marTop w:val="0"/>
              <w:marBottom w:val="0"/>
              <w:divBdr>
                <w:top w:val="none" w:sz="0" w:space="0" w:color="auto"/>
                <w:left w:val="none" w:sz="0" w:space="0" w:color="auto"/>
                <w:bottom w:val="none" w:sz="0" w:space="0" w:color="auto"/>
                <w:right w:val="none" w:sz="0" w:space="0" w:color="auto"/>
              </w:divBdr>
            </w:div>
            <w:div w:id="1272321700">
              <w:marLeft w:val="0"/>
              <w:marRight w:val="0"/>
              <w:marTop w:val="0"/>
              <w:marBottom w:val="0"/>
              <w:divBdr>
                <w:top w:val="none" w:sz="0" w:space="0" w:color="auto"/>
                <w:left w:val="none" w:sz="0" w:space="0" w:color="auto"/>
                <w:bottom w:val="none" w:sz="0" w:space="0" w:color="auto"/>
                <w:right w:val="none" w:sz="0" w:space="0" w:color="auto"/>
              </w:divBdr>
            </w:div>
            <w:div w:id="433986460">
              <w:marLeft w:val="0"/>
              <w:marRight w:val="0"/>
              <w:marTop w:val="0"/>
              <w:marBottom w:val="0"/>
              <w:divBdr>
                <w:top w:val="none" w:sz="0" w:space="0" w:color="auto"/>
                <w:left w:val="none" w:sz="0" w:space="0" w:color="auto"/>
                <w:bottom w:val="none" w:sz="0" w:space="0" w:color="auto"/>
                <w:right w:val="none" w:sz="0" w:space="0" w:color="auto"/>
              </w:divBdr>
            </w:div>
            <w:div w:id="895044778">
              <w:marLeft w:val="0"/>
              <w:marRight w:val="0"/>
              <w:marTop w:val="0"/>
              <w:marBottom w:val="0"/>
              <w:divBdr>
                <w:top w:val="none" w:sz="0" w:space="0" w:color="auto"/>
                <w:left w:val="none" w:sz="0" w:space="0" w:color="auto"/>
                <w:bottom w:val="none" w:sz="0" w:space="0" w:color="auto"/>
                <w:right w:val="none" w:sz="0" w:space="0" w:color="auto"/>
              </w:divBdr>
            </w:div>
            <w:div w:id="1109619676">
              <w:marLeft w:val="0"/>
              <w:marRight w:val="0"/>
              <w:marTop w:val="0"/>
              <w:marBottom w:val="0"/>
              <w:divBdr>
                <w:top w:val="none" w:sz="0" w:space="0" w:color="auto"/>
                <w:left w:val="none" w:sz="0" w:space="0" w:color="auto"/>
                <w:bottom w:val="none" w:sz="0" w:space="0" w:color="auto"/>
                <w:right w:val="none" w:sz="0" w:space="0" w:color="auto"/>
              </w:divBdr>
            </w:div>
            <w:div w:id="2010524314">
              <w:marLeft w:val="0"/>
              <w:marRight w:val="0"/>
              <w:marTop w:val="0"/>
              <w:marBottom w:val="0"/>
              <w:divBdr>
                <w:top w:val="none" w:sz="0" w:space="0" w:color="auto"/>
                <w:left w:val="none" w:sz="0" w:space="0" w:color="auto"/>
                <w:bottom w:val="none" w:sz="0" w:space="0" w:color="auto"/>
                <w:right w:val="none" w:sz="0" w:space="0" w:color="auto"/>
              </w:divBdr>
            </w:div>
            <w:div w:id="2055230621">
              <w:marLeft w:val="0"/>
              <w:marRight w:val="0"/>
              <w:marTop w:val="0"/>
              <w:marBottom w:val="0"/>
              <w:divBdr>
                <w:top w:val="none" w:sz="0" w:space="0" w:color="auto"/>
                <w:left w:val="none" w:sz="0" w:space="0" w:color="auto"/>
                <w:bottom w:val="none" w:sz="0" w:space="0" w:color="auto"/>
                <w:right w:val="none" w:sz="0" w:space="0" w:color="auto"/>
              </w:divBdr>
            </w:div>
            <w:div w:id="766970118">
              <w:marLeft w:val="0"/>
              <w:marRight w:val="0"/>
              <w:marTop w:val="0"/>
              <w:marBottom w:val="0"/>
              <w:divBdr>
                <w:top w:val="none" w:sz="0" w:space="0" w:color="auto"/>
                <w:left w:val="none" w:sz="0" w:space="0" w:color="auto"/>
                <w:bottom w:val="none" w:sz="0" w:space="0" w:color="auto"/>
                <w:right w:val="none" w:sz="0" w:space="0" w:color="auto"/>
              </w:divBdr>
            </w:div>
            <w:div w:id="1128234487">
              <w:marLeft w:val="0"/>
              <w:marRight w:val="0"/>
              <w:marTop w:val="0"/>
              <w:marBottom w:val="0"/>
              <w:divBdr>
                <w:top w:val="none" w:sz="0" w:space="0" w:color="auto"/>
                <w:left w:val="none" w:sz="0" w:space="0" w:color="auto"/>
                <w:bottom w:val="none" w:sz="0" w:space="0" w:color="auto"/>
                <w:right w:val="none" w:sz="0" w:space="0" w:color="auto"/>
              </w:divBdr>
            </w:div>
            <w:div w:id="650057998">
              <w:marLeft w:val="0"/>
              <w:marRight w:val="0"/>
              <w:marTop w:val="0"/>
              <w:marBottom w:val="0"/>
              <w:divBdr>
                <w:top w:val="none" w:sz="0" w:space="0" w:color="auto"/>
                <w:left w:val="none" w:sz="0" w:space="0" w:color="auto"/>
                <w:bottom w:val="none" w:sz="0" w:space="0" w:color="auto"/>
                <w:right w:val="none" w:sz="0" w:space="0" w:color="auto"/>
              </w:divBdr>
            </w:div>
            <w:div w:id="841285875">
              <w:marLeft w:val="0"/>
              <w:marRight w:val="0"/>
              <w:marTop w:val="0"/>
              <w:marBottom w:val="0"/>
              <w:divBdr>
                <w:top w:val="none" w:sz="0" w:space="0" w:color="auto"/>
                <w:left w:val="none" w:sz="0" w:space="0" w:color="auto"/>
                <w:bottom w:val="none" w:sz="0" w:space="0" w:color="auto"/>
                <w:right w:val="none" w:sz="0" w:space="0" w:color="auto"/>
              </w:divBdr>
            </w:div>
            <w:div w:id="1764572666">
              <w:marLeft w:val="0"/>
              <w:marRight w:val="0"/>
              <w:marTop w:val="0"/>
              <w:marBottom w:val="0"/>
              <w:divBdr>
                <w:top w:val="none" w:sz="0" w:space="0" w:color="auto"/>
                <w:left w:val="none" w:sz="0" w:space="0" w:color="auto"/>
                <w:bottom w:val="none" w:sz="0" w:space="0" w:color="auto"/>
                <w:right w:val="none" w:sz="0" w:space="0" w:color="auto"/>
              </w:divBdr>
            </w:div>
            <w:div w:id="1229419071">
              <w:marLeft w:val="0"/>
              <w:marRight w:val="0"/>
              <w:marTop w:val="0"/>
              <w:marBottom w:val="0"/>
              <w:divBdr>
                <w:top w:val="none" w:sz="0" w:space="0" w:color="auto"/>
                <w:left w:val="none" w:sz="0" w:space="0" w:color="auto"/>
                <w:bottom w:val="none" w:sz="0" w:space="0" w:color="auto"/>
                <w:right w:val="none" w:sz="0" w:space="0" w:color="auto"/>
              </w:divBdr>
            </w:div>
            <w:div w:id="2013675863">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746218374">
              <w:marLeft w:val="0"/>
              <w:marRight w:val="0"/>
              <w:marTop w:val="0"/>
              <w:marBottom w:val="0"/>
              <w:divBdr>
                <w:top w:val="none" w:sz="0" w:space="0" w:color="auto"/>
                <w:left w:val="none" w:sz="0" w:space="0" w:color="auto"/>
                <w:bottom w:val="none" w:sz="0" w:space="0" w:color="auto"/>
                <w:right w:val="none" w:sz="0" w:space="0" w:color="auto"/>
              </w:divBdr>
            </w:div>
            <w:div w:id="260070651">
              <w:marLeft w:val="0"/>
              <w:marRight w:val="0"/>
              <w:marTop w:val="0"/>
              <w:marBottom w:val="0"/>
              <w:divBdr>
                <w:top w:val="none" w:sz="0" w:space="0" w:color="auto"/>
                <w:left w:val="none" w:sz="0" w:space="0" w:color="auto"/>
                <w:bottom w:val="none" w:sz="0" w:space="0" w:color="auto"/>
                <w:right w:val="none" w:sz="0" w:space="0" w:color="auto"/>
              </w:divBdr>
            </w:div>
            <w:div w:id="771318937">
              <w:marLeft w:val="0"/>
              <w:marRight w:val="0"/>
              <w:marTop w:val="0"/>
              <w:marBottom w:val="0"/>
              <w:divBdr>
                <w:top w:val="none" w:sz="0" w:space="0" w:color="auto"/>
                <w:left w:val="none" w:sz="0" w:space="0" w:color="auto"/>
                <w:bottom w:val="none" w:sz="0" w:space="0" w:color="auto"/>
                <w:right w:val="none" w:sz="0" w:space="0" w:color="auto"/>
              </w:divBdr>
            </w:div>
            <w:div w:id="1723140936">
              <w:marLeft w:val="0"/>
              <w:marRight w:val="0"/>
              <w:marTop w:val="0"/>
              <w:marBottom w:val="0"/>
              <w:divBdr>
                <w:top w:val="none" w:sz="0" w:space="0" w:color="auto"/>
                <w:left w:val="none" w:sz="0" w:space="0" w:color="auto"/>
                <w:bottom w:val="none" w:sz="0" w:space="0" w:color="auto"/>
                <w:right w:val="none" w:sz="0" w:space="0" w:color="auto"/>
              </w:divBdr>
            </w:div>
            <w:div w:id="1700542931">
              <w:marLeft w:val="0"/>
              <w:marRight w:val="0"/>
              <w:marTop w:val="0"/>
              <w:marBottom w:val="0"/>
              <w:divBdr>
                <w:top w:val="none" w:sz="0" w:space="0" w:color="auto"/>
                <w:left w:val="none" w:sz="0" w:space="0" w:color="auto"/>
                <w:bottom w:val="none" w:sz="0" w:space="0" w:color="auto"/>
                <w:right w:val="none" w:sz="0" w:space="0" w:color="auto"/>
              </w:divBdr>
            </w:div>
            <w:div w:id="2055957366">
              <w:marLeft w:val="0"/>
              <w:marRight w:val="0"/>
              <w:marTop w:val="0"/>
              <w:marBottom w:val="0"/>
              <w:divBdr>
                <w:top w:val="none" w:sz="0" w:space="0" w:color="auto"/>
                <w:left w:val="none" w:sz="0" w:space="0" w:color="auto"/>
                <w:bottom w:val="none" w:sz="0" w:space="0" w:color="auto"/>
                <w:right w:val="none" w:sz="0" w:space="0" w:color="auto"/>
              </w:divBdr>
            </w:div>
            <w:div w:id="99877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1458">
      <w:bodyDiv w:val="1"/>
      <w:marLeft w:val="0"/>
      <w:marRight w:val="0"/>
      <w:marTop w:val="0"/>
      <w:marBottom w:val="0"/>
      <w:divBdr>
        <w:top w:val="none" w:sz="0" w:space="0" w:color="auto"/>
        <w:left w:val="none" w:sz="0" w:space="0" w:color="auto"/>
        <w:bottom w:val="none" w:sz="0" w:space="0" w:color="auto"/>
        <w:right w:val="none" w:sz="0" w:space="0" w:color="auto"/>
      </w:divBdr>
      <w:divsChild>
        <w:div w:id="1444882575">
          <w:marLeft w:val="0"/>
          <w:marRight w:val="0"/>
          <w:marTop w:val="0"/>
          <w:marBottom w:val="0"/>
          <w:divBdr>
            <w:top w:val="none" w:sz="0" w:space="0" w:color="auto"/>
            <w:left w:val="none" w:sz="0" w:space="0" w:color="auto"/>
            <w:bottom w:val="none" w:sz="0" w:space="0" w:color="auto"/>
            <w:right w:val="none" w:sz="0" w:space="0" w:color="auto"/>
          </w:divBdr>
          <w:divsChild>
            <w:div w:id="315764362">
              <w:marLeft w:val="0"/>
              <w:marRight w:val="0"/>
              <w:marTop w:val="0"/>
              <w:marBottom w:val="0"/>
              <w:divBdr>
                <w:top w:val="none" w:sz="0" w:space="0" w:color="auto"/>
                <w:left w:val="none" w:sz="0" w:space="0" w:color="auto"/>
                <w:bottom w:val="none" w:sz="0" w:space="0" w:color="auto"/>
                <w:right w:val="none" w:sz="0" w:space="0" w:color="auto"/>
              </w:divBdr>
            </w:div>
            <w:div w:id="114832487">
              <w:marLeft w:val="0"/>
              <w:marRight w:val="0"/>
              <w:marTop w:val="0"/>
              <w:marBottom w:val="0"/>
              <w:divBdr>
                <w:top w:val="none" w:sz="0" w:space="0" w:color="auto"/>
                <w:left w:val="none" w:sz="0" w:space="0" w:color="auto"/>
                <w:bottom w:val="none" w:sz="0" w:space="0" w:color="auto"/>
                <w:right w:val="none" w:sz="0" w:space="0" w:color="auto"/>
              </w:divBdr>
            </w:div>
            <w:div w:id="1921792094">
              <w:marLeft w:val="0"/>
              <w:marRight w:val="0"/>
              <w:marTop w:val="0"/>
              <w:marBottom w:val="0"/>
              <w:divBdr>
                <w:top w:val="none" w:sz="0" w:space="0" w:color="auto"/>
                <w:left w:val="none" w:sz="0" w:space="0" w:color="auto"/>
                <w:bottom w:val="none" w:sz="0" w:space="0" w:color="auto"/>
                <w:right w:val="none" w:sz="0" w:space="0" w:color="auto"/>
              </w:divBdr>
            </w:div>
            <w:div w:id="2066026841">
              <w:marLeft w:val="0"/>
              <w:marRight w:val="0"/>
              <w:marTop w:val="0"/>
              <w:marBottom w:val="0"/>
              <w:divBdr>
                <w:top w:val="none" w:sz="0" w:space="0" w:color="auto"/>
                <w:left w:val="none" w:sz="0" w:space="0" w:color="auto"/>
                <w:bottom w:val="none" w:sz="0" w:space="0" w:color="auto"/>
                <w:right w:val="none" w:sz="0" w:space="0" w:color="auto"/>
              </w:divBdr>
            </w:div>
            <w:div w:id="542597231">
              <w:marLeft w:val="0"/>
              <w:marRight w:val="0"/>
              <w:marTop w:val="0"/>
              <w:marBottom w:val="0"/>
              <w:divBdr>
                <w:top w:val="none" w:sz="0" w:space="0" w:color="auto"/>
                <w:left w:val="none" w:sz="0" w:space="0" w:color="auto"/>
                <w:bottom w:val="none" w:sz="0" w:space="0" w:color="auto"/>
                <w:right w:val="none" w:sz="0" w:space="0" w:color="auto"/>
              </w:divBdr>
            </w:div>
            <w:div w:id="582570621">
              <w:marLeft w:val="0"/>
              <w:marRight w:val="0"/>
              <w:marTop w:val="0"/>
              <w:marBottom w:val="0"/>
              <w:divBdr>
                <w:top w:val="none" w:sz="0" w:space="0" w:color="auto"/>
                <w:left w:val="none" w:sz="0" w:space="0" w:color="auto"/>
                <w:bottom w:val="none" w:sz="0" w:space="0" w:color="auto"/>
                <w:right w:val="none" w:sz="0" w:space="0" w:color="auto"/>
              </w:divBdr>
            </w:div>
            <w:div w:id="766736485">
              <w:marLeft w:val="0"/>
              <w:marRight w:val="0"/>
              <w:marTop w:val="0"/>
              <w:marBottom w:val="0"/>
              <w:divBdr>
                <w:top w:val="none" w:sz="0" w:space="0" w:color="auto"/>
                <w:left w:val="none" w:sz="0" w:space="0" w:color="auto"/>
                <w:bottom w:val="none" w:sz="0" w:space="0" w:color="auto"/>
                <w:right w:val="none" w:sz="0" w:space="0" w:color="auto"/>
              </w:divBdr>
            </w:div>
            <w:div w:id="1435831244">
              <w:marLeft w:val="0"/>
              <w:marRight w:val="0"/>
              <w:marTop w:val="0"/>
              <w:marBottom w:val="0"/>
              <w:divBdr>
                <w:top w:val="none" w:sz="0" w:space="0" w:color="auto"/>
                <w:left w:val="none" w:sz="0" w:space="0" w:color="auto"/>
                <w:bottom w:val="none" w:sz="0" w:space="0" w:color="auto"/>
                <w:right w:val="none" w:sz="0" w:space="0" w:color="auto"/>
              </w:divBdr>
            </w:div>
            <w:div w:id="384838199">
              <w:marLeft w:val="0"/>
              <w:marRight w:val="0"/>
              <w:marTop w:val="0"/>
              <w:marBottom w:val="0"/>
              <w:divBdr>
                <w:top w:val="none" w:sz="0" w:space="0" w:color="auto"/>
                <w:left w:val="none" w:sz="0" w:space="0" w:color="auto"/>
                <w:bottom w:val="none" w:sz="0" w:space="0" w:color="auto"/>
                <w:right w:val="none" w:sz="0" w:space="0" w:color="auto"/>
              </w:divBdr>
            </w:div>
            <w:div w:id="229386182">
              <w:marLeft w:val="0"/>
              <w:marRight w:val="0"/>
              <w:marTop w:val="0"/>
              <w:marBottom w:val="0"/>
              <w:divBdr>
                <w:top w:val="none" w:sz="0" w:space="0" w:color="auto"/>
                <w:left w:val="none" w:sz="0" w:space="0" w:color="auto"/>
                <w:bottom w:val="none" w:sz="0" w:space="0" w:color="auto"/>
                <w:right w:val="none" w:sz="0" w:space="0" w:color="auto"/>
              </w:divBdr>
            </w:div>
            <w:div w:id="1620188964">
              <w:marLeft w:val="0"/>
              <w:marRight w:val="0"/>
              <w:marTop w:val="0"/>
              <w:marBottom w:val="0"/>
              <w:divBdr>
                <w:top w:val="none" w:sz="0" w:space="0" w:color="auto"/>
                <w:left w:val="none" w:sz="0" w:space="0" w:color="auto"/>
                <w:bottom w:val="none" w:sz="0" w:space="0" w:color="auto"/>
                <w:right w:val="none" w:sz="0" w:space="0" w:color="auto"/>
              </w:divBdr>
            </w:div>
            <w:div w:id="953945130">
              <w:marLeft w:val="0"/>
              <w:marRight w:val="0"/>
              <w:marTop w:val="0"/>
              <w:marBottom w:val="0"/>
              <w:divBdr>
                <w:top w:val="none" w:sz="0" w:space="0" w:color="auto"/>
                <w:left w:val="none" w:sz="0" w:space="0" w:color="auto"/>
                <w:bottom w:val="none" w:sz="0" w:space="0" w:color="auto"/>
                <w:right w:val="none" w:sz="0" w:space="0" w:color="auto"/>
              </w:divBdr>
            </w:div>
            <w:div w:id="1039209111">
              <w:marLeft w:val="0"/>
              <w:marRight w:val="0"/>
              <w:marTop w:val="0"/>
              <w:marBottom w:val="0"/>
              <w:divBdr>
                <w:top w:val="none" w:sz="0" w:space="0" w:color="auto"/>
                <w:left w:val="none" w:sz="0" w:space="0" w:color="auto"/>
                <w:bottom w:val="none" w:sz="0" w:space="0" w:color="auto"/>
                <w:right w:val="none" w:sz="0" w:space="0" w:color="auto"/>
              </w:divBdr>
            </w:div>
            <w:div w:id="1138452962">
              <w:marLeft w:val="0"/>
              <w:marRight w:val="0"/>
              <w:marTop w:val="0"/>
              <w:marBottom w:val="0"/>
              <w:divBdr>
                <w:top w:val="none" w:sz="0" w:space="0" w:color="auto"/>
                <w:left w:val="none" w:sz="0" w:space="0" w:color="auto"/>
                <w:bottom w:val="none" w:sz="0" w:space="0" w:color="auto"/>
                <w:right w:val="none" w:sz="0" w:space="0" w:color="auto"/>
              </w:divBdr>
            </w:div>
            <w:div w:id="932783812">
              <w:marLeft w:val="0"/>
              <w:marRight w:val="0"/>
              <w:marTop w:val="0"/>
              <w:marBottom w:val="0"/>
              <w:divBdr>
                <w:top w:val="none" w:sz="0" w:space="0" w:color="auto"/>
                <w:left w:val="none" w:sz="0" w:space="0" w:color="auto"/>
                <w:bottom w:val="none" w:sz="0" w:space="0" w:color="auto"/>
                <w:right w:val="none" w:sz="0" w:space="0" w:color="auto"/>
              </w:divBdr>
            </w:div>
            <w:div w:id="1388335781">
              <w:marLeft w:val="0"/>
              <w:marRight w:val="0"/>
              <w:marTop w:val="0"/>
              <w:marBottom w:val="0"/>
              <w:divBdr>
                <w:top w:val="none" w:sz="0" w:space="0" w:color="auto"/>
                <w:left w:val="none" w:sz="0" w:space="0" w:color="auto"/>
                <w:bottom w:val="none" w:sz="0" w:space="0" w:color="auto"/>
                <w:right w:val="none" w:sz="0" w:space="0" w:color="auto"/>
              </w:divBdr>
            </w:div>
            <w:div w:id="646007862">
              <w:marLeft w:val="0"/>
              <w:marRight w:val="0"/>
              <w:marTop w:val="0"/>
              <w:marBottom w:val="0"/>
              <w:divBdr>
                <w:top w:val="none" w:sz="0" w:space="0" w:color="auto"/>
                <w:left w:val="none" w:sz="0" w:space="0" w:color="auto"/>
                <w:bottom w:val="none" w:sz="0" w:space="0" w:color="auto"/>
                <w:right w:val="none" w:sz="0" w:space="0" w:color="auto"/>
              </w:divBdr>
            </w:div>
            <w:div w:id="1162546049">
              <w:marLeft w:val="0"/>
              <w:marRight w:val="0"/>
              <w:marTop w:val="0"/>
              <w:marBottom w:val="0"/>
              <w:divBdr>
                <w:top w:val="none" w:sz="0" w:space="0" w:color="auto"/>
                <w:left w:val="none" w:sz="0" w:space="0" w:color="auto"/>
                <w:bottom w:val="none" w:sz="0" w:space="0" w:color="auto"/>
                <w:right w:val="none" w:sz="0" w:space="0" w:color="auto"/>
              </w:divBdr>
            </w:div>
            <w:div w:id="1917131830">
              <w:marLeft w:val="0"/>
              <w:marRight w:val="0"/>
              <w:marTop w:val="0"/>
              <w:marBottom w:val="0"/>
              <w:divBdr>
                <w:top w:val="none" w:sz="0" w:space="0" w:color="auto"/>
                <w:left w:val="none" w:sz="0" w:space="0" w:color="auto"/>
                <w:bottom w:val="none" w:sz="0" w:space="0" w:color="auto"/>
                <w:right w:val="none" w:sz="0" w:space="0" w:color="auto"/>
              </w:divBdr>
            </w:div>
            <w:div w:id="1249922474">
              <w:marLeft w:val="0"/>
              <w:marRight w:val="0"/>
              <w:marTop w:val="0"/>
              <w:marBottom w:val="0"/>
              <w:divBdr>
                <w:top w:val="none" w:sz="0" w:space="0" w:color="auto"/>
                <w:left w:val="none" w:sz="0" w:space="0" w:color="auto"/>
                <w:bottom w:val="none" w:sz="0" w:space="0" w:color="auto"/>
                <w:right w:val="none" w:sz="0" w:space="0" w:color="auto"/>
              </w:divBdr>
            </w:div>
            <w:div w:id="483856437">
              <w:marLeft w:val="0"/>
              <w:marRight w:val="0"/>
              <w:marTop w:val="0"/>
              <w:marBottom w:val="0"/>
              <w:divBdr>
                <w:top w:val="none" w:sz="0" w:space="0" w:color="auto"/>
                <w:left w:val="none" w:sz="0" w:space="0" w:color="auto"/>
                <w:bottom w:val="none" w:sz="0" w:space="0" w:color="auto"/>
                <w:right w:val="none" w:sz="0" w:space="0" w:color="auto"/>
              </w:divBdr>
            </w:div>
            <w:div w:id="1526554699">
              <w:marLeft w:val="0"/>
              <w:marRight w:val="0"/>
              <w:marTop w:val="0"/>
              <w:marBottom w:val="0"/>
              <w:divBdr>
                <w:top w:val="none" w:sz="0" w:space="0" w:color="auto"/>
                <w:left w:val="none" w:sz="0" w:space="0" w:color="auto"/>
                <w:bottom w:val="none" w:sz="0" w:space="0" w:color="auto"/>
                <w:right w:val="none" w:sz="0" w:space="0" w:color="auto"/>
              </w:divBdr>
            </w:div>
            <w:div w:id="888958453">
              <w:marLeft w:val="0"/>
              <w:marRight w:val="0"/>
              <w:marTop w:val="0"/>
              <w:marBottom w:val="0"/>
              <w:divBdr>
                <w:top w:val="none" w:sz="0" w:space="0" w:color="auto"/>
                <w:left w:val="none" w:sz="0" w:space="0" w:color="auto"/>
                <w:bottom w:val="none" w:sz="0" w:space="0" w:color="auto"/>
                <w:right w:val="none" w:sz="0" w:space="0" w:color="auto"/>
              </w:divBdr>
            </w:div>
            <w:div w:id="6451265">
              <w:marLeft w:val="0"/>
              <w:marRight w:val="0"/>
              <w:marTop w:val="0"/>
              <w:marBottom w:val="0"/>
              <w:divBdr>
                <w:top w:val="none" w:sz="0" w:space="0" w:color="auto"/>
                <w:left w:val="none" w:sz="0" w:space="0" w:color="auto"/>
                <w:bottom w:val="none" w:sz="0" w:space="0" w:color="auto"/>
                <w:right w:val="none" w:sz="0" w:space="0" w:color="auto"/>
              </w:divBdr>
            </w:div>
            <w:div w:id="136997204">
              <w:marLeft w:val="0"/>
              <w:marRight w:val="0"/>
              <w:marTop w:val="0"/>
              <w:marBottom w:val="0"/>
              <w:divBdr>
                <w:top w:val="none" w:sz="0" w:space="0" w:color="auto"/>
                <w:left w:val="none" w:sz="0" w:space="0" w:color="auto"/>
                <w:bottom w:val="none" w:sz="0" w:space="0" w:color="auto"/>
                <w:right w:val="none" w:sz="0" w:space="0" w:color="auto"/>
              </w:divBdr>
            </w:div>
            <w:div w:id="1777824998">
              <w:marLeft w:val="0"/>
              <w:marRight w:val="0"/>
              <w:marTop w:val="0"/>
              <w:marBottom w:val="0"/>
              <w:divBdr>
                <w:top w:val="none" w:sz="0" w:space="0" w:color="auto"/>
                <w:left w:val="none" w:sz="0" w:space="0" w:color="auto"/>
                <w:bottom w:val="none" w:sz="0" w:space="0" w:color="auto"/>
                <w:right w:val="none" w:sz="0" w:space="0" w:color="auto"/>
              </w:divBdr>
            </w:div>
            <w:div w:id="906649092">
              <w:marLeft w:val="0"/>
              <w:marRight w:val="0"/>
              <w:marTop w:val="0"/>
              <w:marBottom w:val="0"/>
              <w:divBdr>
                <w:top w:val="none" w:sz="0" w:space="0" w:color="auto"/>
                <w:left w:val="none" w:sz="0" w:space="0" w:color="auto"/>
                <w:bottom w:val="none" w:sz="0" w:space="0" w:color="auto"/>
                <w:right w:val="none" w:sz="0" w:space="0" w:color="auto"/>
              </w:divBdr>
            </w:div>
            <w:div w:id="1407800787">
              <w:marLeft w:val="0"/>
              <w:marRight w:val="0"/>
              <w:marTop w:val="0"/>
              <w:marBottom w:val="0"/>
              <w:divBdr>
                <w:top w:val="none" w:sz="0" w:space="0" w:color="auto"/>
                <w:left w:val="none" w:sz="0" w:space="0" w:color="auto"/>
                <w:bottom w:val="none" w:sz="0" w:space="0" w:color="auto"/>
                <w:right w:val="none" w:sz="0" w:space="0" w:color="auto"/>
              </w:divBdr>
            </w:div>
            <w:div w:id="684483613">
              <w:marLeft w:val="0"/>
              <w:marRight w:val="0"/>
              <w:marTop w:val="0"/>
              <w:marBottom w:val="0"/>
              <w:divBdr>
                <w:top w:val="none" w:sz="0" w:space="0" w:color="auto"/>
                <w:left w:val="none" w:sz="0" w:space="0" w:color="auto"/>
                <w:bottom w:val="none" w:sz="0" w:space="0" w:color="auto"/>
                <w:right w:val="none" w:sz="0" w:space="0" w:color="auto"/>
              </w:divBdr>
            </w:div>
            <w:div w:id="1190875996">
              <w:marLeft w:val="0"/>
              <w:marRight w:val="0"/>
              <w:marTop w:val="0"/>
              <w:marBottom w:val="0"/>
              <w:divBdr>
                <w:top w:val="none" w:sz="0" w:space="0" w:color="auto"/>
                <w:left w:val="none" w:sz="0" w:space="0" w:color="auto"/>
                <w:bottom w:val="none" w:sz="0" w:space="0" w:color="auto"/>
                <w:right w:val="none" w:sz="0" w:space="0" w:color="auto"/>
              </w:divBdr>
            </w:div>
            <w:div w:id="2321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25780">
      <w:bodyDiv w:val="1"/>
      <w:marLeft w:val="0"/>
      <w:marRight w:val="0"/>
      <w:marTop w:val="0"/>
      <w:marBottom w:val="0"/>
      <w:divBdr>
        <w:top w:val="none" w:sz="0" w:space="0" w:color="auto"/>
        <w:left w:val="none" w:sz="0" w:space="0" w:color="auto"/>
        <w:bottom w:val="none" w:sz="0" w:space="0" w:color="auto"/>
        <w:right w:val="none" w:sz="0" w:space="0" w:color="auto"/>
      </w:divBdr>
    </w:div>
    <w:div w:id="2005085279">
      <w:bodyDiv w:val="1"/>
      <w:marLeft w:val="0"/>
      <w:marRight w:val="0"/>
      <w:marTop w:val="0"/>
      <w:marBottom w:val="0"/>
      <w:divBdr>
        <w:top w:val="none" w:sz="0" w:space="0" w:color="auto"/>
        <w:left w:val="none" w:sz="0" w:space="0" w:color="auto"/>
        <w:bottom w:val="none" w:sz="0" w:space="0" w:color="auto"/>
        <w:right w:val="none" w:sz="0" w:space="0" w:color="auto"/>
      </w:divBdr>
      <w:divsChild>
        <w:div w:id="1472938575">
          <w:marLeft w:val="0"/>
          <w:marRight w:val="0"/>
          <w:marTop w:val="0"/>
          <w:marBottom w:val="0"/>
          <w:divBdr>
            <w:top w:val="none" w:sz="0" w:space="0" w:color="auto"/>
            <w:left w:val="none" w:sz="0" w:space="0" w:color="auto"/>
            <w:bottom w:val="none" w:sz="0" w:space="0" w:color="auto"/>
            <w:right w:val="none" w:sz="0" w:space="0" w:color="auto"/>
          </w:divBdr>
          <w:divsChild>
            <w:div w:id="723717277">
              <w:marLeft w:val="0"/>
              <w:marRight w:val="0"/>
              <w:marTop w:val="0"/>
              <w:marBottom w:val="0"/>
              <w:divBdr>
                <w:top w:val="none" w:sz="0" w:space="0" w:color="auto"/>
                <w:left w:val="none" w:sz="0" w:space="0" w:color="auto"/>
                <w:bottom w:val="none" w:sz="0" w:space="0" w:color="auto"/>
                <w:right w:val="none" w:sz="0" w:space="0" w:color="auto"/>
              </w:divBdr>
            </w:div>
            <w:div w:id="1642661068">
              <w:marLeft w:val="0"/>
              <w:marRight w:val="0"/>
              <w:marTop w:val="0"/>
              <w:marBottom w:val="0"/>
              <w:divBdr>
                <w:top w:val="none" w:sz="0" w:space="0" w:color="auto"/>
                <w:left w:val="none" w:sz="0" w:space="0" w:color="auto"/>
                <w:bottom w:val="none" w:sz="0" w:space="0" w:color="auto"/>
                <w:right w:val="none" w:sz="0" w:space="0" w:color="auto"/>
              </w:divBdr>
            </w:div>
            <w:div w:id="551888733">
              <w:marLeft w:val="0"/>
              <w:marRight w:val="0"/>
              <w:marTop w:val="0"/>
              <w:marBottom w:val="0"/>
              <w:divBdr>
                <w:top w:val="none" w:sz="0" w:space="0" w:color="auto"/>
                <w:left w:val="none" w:sz="0" w:space="0" w:color="auto"/>
                <w:bottom w:val="none" w:sz="0" w:space="0" w:color="auto"/>
                <w:right w:val="none" w:sz="0" w:space="0" w:color="auto"/>
              </w:divBdr>
            </w:div>
            <w:div w:id="1070731600">
              <w:marLeft w:val="0"/>
              <w:marRight w:val="0"/>
              <w:marTop w:val="0"/>
              <w:marBottom w:val="0"/>
              <w:divBdr>
                <w:top w:val="none" w:sz="0" w:space="0" w:color="auto"/>
                <w:left w:val="none" w:sz="0" w:space="0" w:color="auto"/>
                <w:bottom w:val="none" w:sz="0" w:space="0" w:color="auto"/>
                <w:right w:val="none" w:sz="0" w:space="0" w:color="auto"/>
              </w:divBdr>
            </w:div>
            <w:div w:id="1162895854">
              <w:marLeft w:val="0"/>
              <w:marRight w:val="0"/>
              <w:marTop w:val="0"/>
              <w:marBottom w:val="0"/>
              <w:divBdr>
                <w:top w:val="none" w:sz="0" w:space="0" w:color="auto"/>
                <w:left w:val="none" w:sz="0" w:space="0" w:color="auto"/>
                <w:bottom w:val="none" w:sz="0" w:space="0" w:color="auto"/>
                <w:right w:val="none" w:sz="0" w:space="0" w:color="auto"/>
              </w:divBdr>
            </w:div>
            <w:div w:id="62027025">
              <w:marLeft w:val="0"/>
              <w:marRight w:val="0"/>
              <w:marTop w:val="0"/>
              <w:marBottom w:val="0"/>
              <w:divBdr>
                <w:top w:val="none" w:sz="0" w:space="0" w:color="auto"/>
                <w:left w:val="none" w:sz="0" w:space="0" w:color="auto"/>
                <w:bottom w:val="none" w:sz="0" w:space="0" w:color="auto"/>
                <w:right w:val="none" w:sz="0" w:space="0" w:color="auto"/>
              </w:divBdr>
            </w:div>
            <w:div w:id="919799089">
              <w:marLeft w:val="0"/>
              <w:marRight w:val="0"/>
              <w:marTop w:val="0"/>
              <w:marBottom w:val="0"/>
              <w:divBdr>
                <w:top w:val="none" w:sz="0" w:space="0" w:color="auto"/>
                <w:left w:val="none" w:sz="0" w:space="0" w:color="auto"/>
                <w:bottom w:val="none" w:sz="0" w:space="0" w:color="auto"/>
                <w:right w:val="none" w:sz="0" w:space="0" w:color="auto"/>
              </w:divBdr>
            </w:div>
            <w:div w:id="1152528348">
              <w:marLeft w:val="0"/>
              <w:marRight w:val="0"/>
              <w:marTop w:val="0"/>
              <w:marBottom w:val="0"/>
              <w:divBdr>
                <w:top w:val="none" w:sz="0" w:space="0" w:color="auto"/>
                <w:left w:val="none" w:sz="0" w:space="0" w:color="auto"/>
                <w:bottom w:val="none" w:sz="0" w:space="0" w:color="auto"/>
                <w:right w:val="none" w:sz="0" w:space="0" w:color="auto"/>
              </w:divBdr>
            </w:div>
            <w:div w:id="686521771">
              <w:marLeft w:val="0"/>
              <w:marRight w:val="0"/>
              <w:marTop w:val="0"/>
              <w:marBottom w:val="0"/>
              <w:divBdr>
                <w:top w:val="none" w:sz="0" w:space="0" w:color="auto"/>
                <w:left w:val="none" w:sz="0" w:space="0" w:color="auto"/>
                <w:bottom w:val="none" w:sz="0" w:space="0" w:color="auto"/>
                <w:right w:val="none" w:sz="0" w:space="0" w:color="auto"/>
              </w:divBdr>
            </w:div>
            <w:div w:id="607927878">
              <w:marLeft w:val="0"/>
              <w:marRight w:val="0"/>
              <w:marTop w:val="0"/>
              <w:marBottom w:val="0"/>
              <w:divBdr>
                <w:top w:val="none" w:sz="0" w:space="0" w:color="auto"/>
                <w:left w:val="none" w:sz="0" w:space="0" w:color="auto"/>
                <w:bottom w:val="none" w:sz="0" w:space="0" w:color="auto"/>
                <w:right w:val="none" w:sz="0" w:space="0" w:color="auto"/>
              </w:divBdr>
            </w:div>
            <w:div w:id="729226555">
              <w:marLeft w:val="0"/>
              <w:marRight w:val="0"/>
              <w:marTop w:val="0"/>
              <w:marBottom w:val="0"/>
              <w:divBdr>
                <w:top w:val="none" w:sz="0" w:space="0" w:color="auto"/>
                <w:left w:val="none" w:sz="0" w:space="0" w:color="auto"/>
                <w:bottom w:val="none" w:sz="0" w:space="0" w:color="auto"/>
                <w:right w:val="none" w:sz="0" w:space="0" w:color="auto"/>
              </w:divBdr>
            </w:div>
            <w:div w:id="1686781542">
              <w:marLeft w:val="0"/>
              <w:marRight w:val="0"/>
              <w:marTop w:val="0"/>
              <w:marBottom w:val="0"/>
              <w:divBdr>
                <w:top w:val="none" w:sz="0" w:space="0" w:color="auto"/>
                <w:left w:val="none" w:sz="0" w:space="0" w:color="auto"/>
                <w:bottom w:val="none" w:sz="0" w:space="0" w:color="auto"/>
                <w:right w:val="none" w:sz="0" w:space="0" w:color="auto"/>
              </w:divBdr>
            </w:div>
            <w:div w:id="1773697266">
              <w:marLeft w:val="0"/>
              <w:marRight w:val="0"/>
              <w:marTop w:val="0"/>
              <w:marBottom w:val="0"/>
              <w:divBdr>
                <w:top w:val="none" w:sz="0" w:space="0" w:color="auto"/>
                <w:left w:val="none" w:sz="0" w:space="0" w:color="auto"/>
                <w:bottom w:val="none" w:sz="0" w:space="0" w:color="auto"/>
                <w:right w:val="none" w:sz="0" w:space="0" w:color="auto"/>
              </w:divBdr>
            </w:div>
            <w:div w:id="427234369">
              <w:marLeft w:val="0"/>
              <w:marRight w:val="0"/>
              <w:marTop w:val="0"/>
              <w:marBottom w:val="0"/>
              <w:divBdr>
                <w:top w:val="none" w:sz="0" w:space="0" w:color="auto"/>
                <w:left w:val="none" w:sz="0" w:space="0" w:color="auto"/>
                <w:bottom w:val="none" w:sz="0" w:space="0" w:color="auto"/>
                <w:right w:val="none" w:sz="0" w:space="0" w:color="auto"/>
              </w:divBdr>
            </w:div>
            <w:div w:id="367409767">
              <w:marLeft w:val="0"/>
              <w:marRight w:val="0"/>
              <w:marTop w:val="0"/>
              <w:marBottom w:val="0"/>
              <w:divBdr>
                <w:top w:val="none" w:sz="0" w:space="0" w:color="auto"/>
                <w:left w:val="none" w:sz="0" w:space="0" w:color="auto"/>
                <w:bottom w:val="none" w:sz="0" w:space="0" w:color="auto"/>
                <w:right w:val="none" w:sz="0" w:space="0" w:color="auto"/>
              </w:divBdr>
            </w:div>
            <w:div w:id="706680355">
              <w:marLeft w:val="0"/>
              <w:marRight w:val="0"/>
              <w:marTop w:val="0"/>
              <w:marBottom w:val="0"/>
              <w:divBdr>
                <w:top w:val="none" w:sz="0" w:space="0" w:color="auto"/>
                <w:left w:val="none" w:sz="0" w:space="0" w:color="auto"/>
                <w:bottom w:val="none" w:sz="0" w:space="0" w:color="auto"/>
                <w:right w:val="none" w:sz="0" w:space="0" w:color="auto"/>
              </w:divBdr>
            </w:div>
            <w:div w:id="1306621744">
              <w:marLeft w:val="0"/>
              <w:marRight w:val="0"/>
              <w:marTop w:val="0"/>
              <w:marBottom w:val="0"/>
              <w:divBdr>
                <w:top w:val="none" w:sz="0" w:space="0" w:color="auto"/>
                <w:left w:val="none" w:sz="0" w:space="0" w:color="auto"/>
                <w:bottom w:val="none" w:sz="0" w:space="0" w:color="auto"/>
                <w:right w:val="none" w:sz="0" w:space="0" w:color="auto"/>
              </w:divBdr>
            </w:div>
            <w:div w:id="305474630">
              <w:marLeft w:val="0"/>
              <w:marRight w:val="0"/>
              <w:marTop w:val="0"/>
              <w:marBottom w:val="0"/>
              <w:divBdr>
                <w:top w:val="none" w:sz="0" w:space="0" w:color="auto"/>
                <w:left w:val="none" w:sz="0" w:space="0" w:color="auto"/>
                <w:bottom w:val="none" w:sz="0" w:space="0" w:color="auto"/>
                <w:right w:val="none" w:sz="0" w:space="0" w:color="auto"/>
              </w:divBdr>
            </w:div>
            <w:div w:id="2084526427">
              <w:marLeft w:val="0"/>
              <w:marRight w:val="0"/>
              <w:marTop w:val="0"/>
              <w:marBottom w:val="0"/>
              <w:divBdr>
                <w:top w:val="none" w:sz="0" w:space="0" w:color="auto"/>
                <w:left w:val="none" w:sz="0" w:space="0" w:color="auto"/>
                <w:bottom w:val="none" w:sz="0" w:space="0" w:color="auto"/>
                <w:right w:val="none" w:sz="0" w:space="0" w:color="auto"/>
              </w:divBdr>
            </w:div>
            <w:div w:id="558439182">
              <w:marLeft w:val="0"/>
              <w:marRight w:val="0"/>
              <w:marTop w:val="0"/>
              <w:marBottom w:val="0"/>
              <w:divBdr>
                <w:top w:val="none" w:sz="0" w:space="0" w:color="auto"/>
                <w:left w:val="none" w:sz="0" w:space="0" w:color="auto"/>
                <w:bottom w:val="none" w:sz="0" w:space="0" w:color="auto"/>
                <w:right w:val="none" w:sz="0" w:space="0" w:color="auto"/>
              </w:divBdr>
            </w:div>
            <w:div w:id="1810242740">
              <w:marLeft w:val="0"/>
              <w:marRight w:val="0"/>
              <w:marTop w:val="0"/>
              <w:marBottom w:val="0"/>
              <w:divBdr>
                <w:top w:val="none" w:sz="0" w:space="0" w:color="auto"/>
                <w:left w:val="none" w:sz="0" w:space="0" w:color="auto"/>
                <w:bottom w:val="none" w:sz="0" w:space="0" w:color="auto"/>
                <w:right w:val="none" w:sz="0" w:space="0" w:color="auto"/>
              </w:divBdr>
            </w:div>
            <w:div w:id="836578364">
              <w:marLeft w:val="0"/>
              <w:marRight w:val="0"/>
              <w:marTop w:val="0"/>
              <w:marBottom w:val="0"/>
              <w:divBdr>
                <w:top w:val="none" w:sz="0" w:space="0" w:color="auto"/>
                <w:left w:val="none" w:sz="0" w:space="0" w:color="auto"/>
                <w:bottom w:val="none" w:sz="0" w:space="0" w:color="auto"/>
                <w:right w:val="none" w:sz="0" w:space="0" w:color="auto"/>
              </w:divBdr>
            </w:div>
            <w:div w:id="235435202">
              <w:marLeft w:val="0"/>
              <w:marRight w:val="0"/>
              <w:marTop w:val="0"/>
              <w:marBottom w:val="0"/>
              <w:divBdr>
                <w:top w:val="none" w:sz="0" w:space="0" w:color="auto"/>
                <w:left w:val="none" w:sz="0" w:space="0" w:color="auto"/>
                <w:bottom w:val="none" w:sz="0" w:space="0" w:color="auto"/>
                <w:right w:val="none" w:sz="0" w:space="0" w:color="auto"/>
              </w:divBdr>
            </w:div>
            <w:div w:id="1347709261">
              <w:marLeft w:val="0"/>
              <w:marRight w:val="0"/>
              <w:marTop w:val="0"/>
              <w:marBottom w:val="0"/>
              <w:divBdr>
                <w:top w:val="none" w:sz="0" w:space="0" w:color="auto"/>
                <w:left w:val="none" w:sz="0" w:space="0" w:color="auto"/>
                <w:bottom w:val="none" w:sz="0" w:space="0" w:color="auto"/>
                <w:right w:val="none" w:sz="0" w:space="0" w:color="auto"/>
              </w:divBdr>
            </w:div>
            <w:div w:id="1696225932">
              <w:marLeft w:val="0"/>
              <w:marRight w:val="0"/>
              <w:marTop w:val="0"/>
              <w:marBottom w:val="0"/>
              <w:divBdr>
                <w:top w:val="none" w:sz="0" w:space="0" w:color="auto"/>
                <w:left w:val="none" w:sz="0" w:space="0" w:color="auto"/>
                <w:bottom w:val="none" w:sz="0" w:space="0" w:color="auto"/>
                <w:right w:val="none" w:sz="0" w:space="0" w:color="auto"/>
              </w:divBdr>
            </w:div>
            <w:div w:id="13939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3566">
      <w:bodyDiv w:val="1"/>
      <w:marLeft w:val="0"/>
      <w:marRight w:val="0"/>
      <w:marTop w:val="0"/>
      <w:marBottom w:val="0"/>
      <w:divBdr>
        <w:top w:val="none" w:sz="0" w:space="0" w:color="auto"/>
        <w:left w:val="none" w:sz="0" w:space="0" w:color="auto"/>
        <w:bottom w:val="none" w:sz="0" w:space="0" w:color="auto"/>
        <w:right w:val="none" w:sz="0" w:space="0" w:color="auto"/>
      </w:divBdr>
      <w:divsChild>
        <w:div w:id="932860386">
          <w:marLeft w:val="0"/>
          <w:marRight w:val="0"/>
          <w:marTop w:val="0"/>
          <w:marBottom w:val="0"/>
          <w:divBdr>
            <w:top w:val="none" w:sz="0" w:space="0" w:color="auto"/>
            <w:left w:val="none" w:sz="0" w:space="0" w:color="auto"/>
            <w:bottom w:val="none" w:sz="0" w:space="0" w:color="auto"/>
            <w:right w:val="none" w:sz="0" w:space="0" w:color="auto"/>
          </w:divBdr>
        </w:div>
      </w:divsChild>
    </w:div>
    <w:div w:id="2031101118">
      <w:bodyDiv w:val="1"/>
      <w:marLeft w:val="0"/>
      <w:marRight w:val="0"/>
      <w:marTop w:val="0"/>
      <w:marBottom w:val="0"/>
      <w:divBdr>
        <w:top w:val="none" w:sz="0" w:space="0" w:color="auto"/>
        <w:left w:val="none" w:sz="0" w:space="0" w:color="auto"/>
        <w:bottom w:val="none" w:sz="0" w:space="0" w:color="auto"/>
        <w:right w:val="none" w:sz="0" w:space="0" w:color="auto"/>
      </w:divBdr>
      <w:divsChild>
        <w:div w:id="1296982600">
          <w:marLeft w:val="0"/>
          <w:marRight w:val="0"/>
          <w:marTop w:val="0"/>
          <w:marBottom w:val="0"/>
          <w:divBdr>
            <w:top w:val="none" w:sz="0" w:space="0" w:color="auto"/>
            <w:left w:val="none" w:sz="0" w:space="0" w:color="auto"/>
            <w:bottom w:val="none" w:sz="0" w:space="0" w:color="auto"/>
            <w:right w:val="none" w:sz="0" w:space="0" w:color="auto"/>
          </w:divBdr>
        </w:div>
      </w:divsChild>
    </w:div>
    <w:div w:id="2040423227">
      <w:bodyDiv w:val="1"/>
      <w:marLeft w:val="0"/>
      <w:marRight w:val="0"/>
      <w:marTop w:val="0"/>
      <w:marBottom w:val="0"/>
      <w:divBdr>
        <w:top w:val="none" w:sz="0" w:space="0" w:color="auto"/>
        <w:left w:val="none" w:sz="0" w:space="0" w:color="auto"/>
        <w:bottom w:val="none" w:sz="0" w:space="0" w:color="auto"/>
        <w:right w:val="none" w:sz="0" w:space="0" w:color="auto"/>
      </w:divBdr>
      <w:divsChild>
        <w:div w:id="330760515">
          <w:marLeft w:val="0"/>
          <w:marRight w:val="0"/>
          <w:marTop w:val="0"/>
          <w:marBottom w:val="0"/>
          <w:divBdr>
            <w:top w:val="none" w:sz="0" w:space="0" w:color="auto"/>
            <w:left w:val="none" w:sz="0" w:space="0" w:color="auto"/>
            <w:bottom w:val="none" w:sz="0" w:space="0" w:color="auto"/>
            <w:right w:val="none" w:sz="0" w:space="0" w:color="auto"/>
          </w:divBdr>
          <w:divsChild>
            <w:div w:id="4334925">
              <w:marLeft w:val="0"/>
              <w:marRight w:val="0"/>
              <w:marTop w:val="0"/>
              <w:marBottom w:val="0"/>
              <w:divBdr>
                <w:top w:val="none" w:sz="0" w:space="0" w:color="auto"/>
                <w:left w:val="none" w:sz="0" w:space="0" w:color="auto"/>
                <w:bottom w:val="none" w:sz="0" w:space="0" w:color="auto"/>
                <w:right w:val="none" w:sz="0" w:space="0" w:color="auto"/>
              </w:divBdr>
            </w:div>
            <w:div w:id="89400961">
              <w:marLeft w:val="0"/>
              <w:marRight w:val="0"/>
              <w:marTop w:val="0"/>
              <w:marBottom w:val="0"/>
              <w:divBdr>
                <w:top w:val="none" w:sz="0" w:space="0" w:color="auto"/>
                <w:left w:val="none" w:sz="0" w:space="0" w:color="auto"/>
                <w:bottom w:val="none" w:sz="0" w:space="0" w:color="auto"/>
                <w:right w:val="none" w:sz="0" w:space="0" w:color="auto"/>
              </w:divBdr>
            </w:div>
            <w:div w:id="1010526938">
              <w:marLeft w:val="0"/>
              <w:marRight w:val="0"/>
              <w:marTop w:val="0"/>
              <w:marBottom w:val="0"/>
              <w:divBdr>
                <w:top w:val="none" w:sz="0" w:space="0" w:color="auto"/>
                <w:left w:val="none" w:sz="0" w:space="0" w:color="auto"/>
                <w:bottom w:val="none" w:sz="0" w:space="0" w:color="auto"/>
                <w:right w:val="none" w:sz="0" w:space="0" w:color="auto"/>
              </w:divBdr>
            </w:div>
            <w:div w:id="1386290966">
              <w:marLeft w:val="0"/>
              <w:marRight w:val="0"/>
              <w:marTop w:val="0"/>
              <w:marBottom w:val="0"/>
              <w:divBdr>
                <w:top w:val="none" w:sz="0" w:space="0" w:color="auto"/>
                <w:left w:val="none" w:sz="0" w:space="0" w:color="auto"/>
                <w:bottom w:val="none" w:sz="0" w:space="0" w:color="auto"/>
                <w:right w:val="none" w:sz="0" w:space="0" w:color="auto"/>
              </w:divBdr>
            </w:div>
            <w:div w:id="234440126">
              <w:marLeft w:val="0"/>
              <w:marRight w:val="0"/>
              <w:marTop w:val="0"/>
              <w:marBottom w:val="0"/>
              <w:divBdr>
                <w:top w:val="none" w:sz="0" w:space="0" w:color="auto"/>
                <w:left w:val="none" w:sz="0" w:space="0" w:color="auto"/>
                <w:bottom w:val="none" w:sz="0" w:space="0" w:color="auto"/>
                <w:right w:val="none" w:sz="0" w:space="0" w:color="auto"/>
              </w:divBdr>
            </w:div>
            <w:div w:id="457844898">
              <w:marLeft w:val="0"/>
              <w:marRight w:val="0"/>
              <w:marTop w:val="0"/>
              <w:marBottom w:val="0"/>
              <w:divBdr>
                <w:top w:val="none" w:sz="0" w:space="0" w:color="auto"/>
                <w:left w:val="none" w:sz="0" w:space="0" w:color="auto"/>
                <w:bottom w:val="none" w:sz="0" w:space="0" w:color="auto"/>
                <w:right w:val="none" w:sz="0" w:space="0" w:color="auto"/>
              </w:divBdr>
            </w:div>
            <w:div w:id="1660884776">
              <w:marLeft w:val="0"/>
              <w:marRight w:val="0"/>
              <w:marTop w:val="0"/>
              <w:marBottom w:val="0"/>
              <w:divBdr>
                <w:top w:val="none" w:sz="0" w:space="0" w:color="auto"/>
                <w:left w:val="none" w:sz="0" w:space="0" w:color="auto"/>
                <w:bottom w:val="none" w:sz="0" w:space="0" w:color="auto"/>
                <w:right w:val="none" w:sz="0" w:space="0" w:color="auto"/>
              </w:divBdr>
            </w:div>
            <w:div w:id="1532377181">
              <w:marLeft w:val="0"/>
              <w:marRight w:val="0"/>
              <w:marTop w:val="0"/>
              <w:marBottom w:val="0"/>
              <w:divBdr>
                <w:top w:val="none" w:sz="0" w:space="0" w:color="auto"/>
                <w:left w:val="none" w:sz="0" w:space="0" w:color="auto"/>
                <w:bottom w:val="none" w:sz="0" w:space="0" w:color="auto"/>
                <w:right w:val="none" w:sz="0" w:space="0" w:color="auto"/>
              </w:divBdr>
            </w:div>
            <w:div w:id="1437946037">
              <w:marLeft w:val="0"/>
              <w:marRight w:val="0"/>
              <w:marTop w:val="0"/>
              <w:marBottom w:val="0"/>
              <w:divBdr>
                <w:top w:val="none" w:sz="0" w:space="0" w:color="auto"/>
                <w:left w:val="none" w:sz="0" w:space="0" w:color="auto"/>
                <w:bottom w:val="none" w:sz="0" w:space="0" w:color="auto"/>
                <w:right w:val="none" w:sz="0" w:space="0" w:color="auto"/>
              </w:divBdr>
            </w:div>
            <w:div w:id="1208645069">
              <w:marLeft w:val="0"/>
              <w:marRight w:val="0"/>
              <w:marTop w:val="0"/>
              <w:marBottom w:val="0"/>
              <w:divBdr>
                <w:top w:val="none" w:sz="0" w:space="0" w:color="auto"/>
                <w:left w:val="none" w:sz="0" w:space="0" w:color="auto"/>
                <w:bottom w:val="none" w:sz="0" w:space="0" w:color="auto"/>
                <w:right w:val="none" w:sz="0" w:space="0" w:color="auto"/>
              </w:divBdr>
            </w:div>
            <w:div w:id="1863785367">
              <w:marLeft w:val="0"/>
              <w:marRight w:val="0"/>
              <w:marTop w:val="0"/>
              <w:marBottom w:val="0"/>
              <w:divBdr>
                <w:top w:val="none" w:sz="0" w:space="0" w:color="auto"/>
                <w:left w:val="none" w:sz="0" w:space="0" w:color="auto"/>
                <w:bottom w:val="none" w:sz="0" w:space="0" w:color="auto"/>
                <w:right w:val="none" w:sz="0" w:space="0" w:color="auto"/>
              </w:divBdr>
            </w:div>
            <w:div w:id="2061130890">
              <w:marLeft w:val="0"/>
              <w:marRight w:val="0"/>
              <w:marTop w:val="0"/>
              <w:marBottom w:val="0"/>
              <w:divBdr>
                <w:top w:val="none" w:sz="0" w:space="0" w:color="auto"/>
                <w:left w:val="none" w:sz="0" w:space="0" w:color="auto"/>
                <w:bottom w:val="none" w:sz="0" w:space="0" w:color="auto"/>
                <w:right w:val="none" w:sz="0" w:space="0" w:color="auto"/>
              </w:divBdr>
            </w:div>
            <w:div w:id="815688938">
              <w:marLeft w:val="0"/>
              <w:marRight w:val="0"/>
              <w:marTop w:val="0"/>
              <w:marBottom w:val="0"/>
              <w:divBdr>
                <w:top w:val="none" w:sz="0" w:space="0" w:color="auto"/>
                <w:left w:val="none" w:sz="0" w:space="0" w:color="auto"/>
                <w:bottom w:val="none" w:sz="0" w:space="0" w:color="auto"/>
                <w:right w:val="none" w:sz="0" w:space="0" w:color="auto"/>
              </w:divBdr>
            </w:div>
            <w:div w:id="1707756249">
              <w:marLeft w:val="0"/>
              <w:marRight w:val="0"/>
              <w:marTop w:val="0"/>
              <w:marBottom w:val="0"/>
              <w:divBdr>
                <w:top w:val="none" w:sz="0" w:space="0" w:color="auto"/>
                <w:left w:val="none" w:sz="0" w:space="0" w:color="auto"/>
                <w:bottom w:val="none" w:sz="0" w:space="0" w:color="auto"/>
                <w:right w:val="none" w:sz="0" w:space="0" w:color="auto"/>
              </w:divBdr>
            </w:div>
            <w:div w:id="406928850">
              <w:marLeft w:val="0"/>
              <w:marRight w:val="0"/>
              <w:marTop w:val="0"/>
              <w:marBottom w:val="0"/>
              <w:divBdr>
                <w:top w:val="none" w:sz="0" w:space="0" w:color="auto"/>
                <w:left w:val="none" w:sz="0" w:space="0" w:color="auto"/>
                <w:bottom w:val="none" w:sz="0" w:space="0" w:color="auto"/>
                <w:right w:val="none" w:sz="0" w:space="0" w:color="auto"/>
              </w:divBdr>
            </w:div>
            <w:div w:id="807088148">
              <w:marLeft w:val="0"/>
              <w:marRight w:val="0"/>
              <w:marTop w:val="0"/>
              <w:marBottom w:val="0"/>
              <w:divBdr>
                <w:top w:val="none" w:sz="0" w:space="0" w:color="auto"/>
                <w:left w:val="none" w:sz="0" w:space="0" w:color="auto"/>
                <w:bottom w:val="none" w:sz="0" w:space="0" w:color="auto"/>
                <w:right w:val="none" w:sz="0" w:space="0" w:color="auto"/>
              </w:divBdr>
            </w:div>
            <w:div w:id="121966415">
              <w:marLeft w:val="0"/>
              <w:marRight w:val="0"/>
              <w:marTop w:val="0"/>
              <w:marBottom w:val="0"/>
              <w:divBdr>
                <w:top w:val="none" w:sz="0" w:space="0" w:color="auto"/>
                <w:left w:val="none" w:sz="0" w:space="0" w:color="auto"/>
                <w:bottom w:val="none" w:sz="0" w:space="0" w:color="auto"/>
                <w:right w:val="none" w:sz="0" w:space="0" w:color="auto"/>
              </w:divBdr>
            </w:div>
            <w:div w:id="1333605379">
              <w:marLeft w:val="0"/>
              <w:marRight w:val="0"/>
              <w:marTop w:val="0"/>
              <w:marBottom w:val="0"/>
              <w:divBdr>
                <w:top w:val="none" w:sz="0" w:space="0" w:color="auto"/>
                <w:left w:val="none" w:sz="0" w:space="0" w:color="auto"/>
                <w:bottom w:val="none" w:sz="0" w:space="0" w:color="auto"/>
                <w:right w:val="none" w:sz="0" w:space="0" w:color="auto"/>
              </w:divBdr>
            </w:div>
            <w:div w:id="1539052511">
              <w:marLeft w:val="0"/>
              <w:marRight w:val="0"/>
              <w:marTop w:val="0"/>
              <w:marBottom w:val="0"/>
              <w:divBdr>
                <w:top w:val="none" w:sz="0" w:space="0" w:color="auto"/>
                <w:left w:val="none" w:sz="0" w:space="0" w:color="auto"/>
                <w:bottom w:val="none" w:sz="0" w:space="0" w:color="auto"/>
                <w:right w:val="none" w:sz="0" w:space="0" w:color="auto"/>
              </w:divBdr>
            </w:div>
            <w:div w:id="1848399011">
              <w:marLeft w:val="0"/>
              <w:marRight w:val="0"/>
              <w:marTop w:val="0"/>
              <w:marBottom w:val="0"/>
              <w:divBdr>
                <w:top w:val="none" w:sz="0" w:space="0" w:color="auto"/>
                <w:left w:val="none" w:sz="0" w:space="0" w:color="auto"/>
                <w:bottom w:val="none" w:sz="0" w:space="0" w:color="auto"/>
                <w:right w:val="none" w:sz="0" w:space="0" w:color="auto"/>
              </w:divBdr>
            </w:div>
            <w:div w:id="265966048">
              <w:marLeft w:val="0"/>
              <w:marRight w:val="0"/>
              <w:marTop w:val="0"/>
              <w:marBottom w:val="0"/>
              <w:divBdr>
                <w:top w:val="none" w:sz="0" w:space="0" w:color="auto"/>
                <w:left w:val="none" w:sz="0" w:space="0" w:color="auto"/>
                <w:bottom w:val="none" w:sz="0" w:space="0" w:color="auto"/>
                <w:right w:val="none" w:sz="0" w:space="0" w:color="auto"/>
              </w:divBdr>
            </w:div>
            <w:div w:id="613901913">
              <w:marLeft w:val="0"/>
              <w:marRight w:val="0"/>
              <w:marTop w:val="0"/>
              <w:marBottom w:val="0"/>
              <w:divBdr>
                <w:top w:val="none" w:sz="0" w:space="0" w:color="auto"/>
                <w:left w:val="none" w:sz="0" w:space="0" w:color="auto"/>
                <w:bottom w:val="none" w:sz="0" w:space="0" w:color="auto"/>
                <w:right w:val="none" w:sz="0" w:space="0" w:color="auto"/>
              </w:divBdr>
            </w:div>
            <w:div w:id="44558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237">
      <w:bodyDiv w:val="1"/>
      <w:marLeft w:val="0"/>
      <w:marRight w:val="0"/>
      <w:marTop w:val="0"/>
      <w:marBottom w:val="0"/>
      <w:divBdr>
        <w:top w:val="none" w:sz="0" w:space="0" w:color="auto"/>
        <w:left w:val="none" w:sz="0" w:space="0" w:color="auto"/>
        <w:bottom w:val="none" w:sz="0" w:space="0" w:color="auto"/>
        <w:right w:val="none" w:sz="0" w:space="0" w:color="auto"/>
      </w:divBdr>
      <w:divsChild>
        <w:div w:id="871966048">
          <w:marLeft w:val="0"/>
          <w:marRight w:val="0"/>
          <w:marTop w:val="0"/>
          <w:marBottom w:val="0"/>
          <w:divBdr>
            <w:top w:val="none" w:sz="0" w:space="0" w:color="auto"/>
            <w:left w:val="none" w:sz="0" w:space="0" w:color="auto"/>
            <w:bottom w:val="none" w:sz="0" w:space="0" w:color="auto"/>
            <w:right w:val="none" w:sz="0" w:space="0" w:color="auto"/>
          </w:divBdr>
        </w:div>
      </w:divsChild>
    </w:div>
    <w:div w:id="2051689486">
      <w:bodyDiv w:val="1"/>
      <w:marLeft w:val="0"/>
      <w:marRight w:val="0"/>
      <w:marTop w:val="0"/>
      <w:marBottom w:val="0"/>
      <w:divBdr>
        <w:top w:val="none" w:sz="0" w:space="0" w:color="auto"/>
        <w:left w:val="none" w:sz="0" w:space="0" w:color="auto"/>
        <w:bottom w:val="none" w:sz="0" w:space="0" w:color="auto"/>
        <w:right w:val="none" w:sz="0" w:space="0" w:color="auto"/>
      </w:divBdr>
      <w:divsChild>
        <w:div w:id="1200432320">
          <w:marLeft w:val="0"/>
          <w:marRight w:val="0"/>
          <w:marTop w:val="0"/>
          <w:marBottom w:val="0"/>
          <w:divBdr>
            <w:top w:val="none" w:sz="0" w:space="0" w:color="auto"/>
            <w:left w:val="none" w:sz="0" w:space="0" w:color="auto"/>
            <w:bottom w:val="none" w:sz="0" w:space="0" w:color="auto"/>
            <w:right w:val="none" w:sz="0" w:space="0" w:color="auto"/>
          </w:divBdr>
          <w:divsChild>
            <w:div w:id="398135886">
              <w:marLeft w:val="0"/>
              <w:marRight w:val="0"/>
              <w:marTop w:val="0"/>
              <w:marBottom w:val="0"/>
              <w:divBdr>
                <w:top w:val="none" w:sz="0" w:space="0" w:color="auto"/>
                <w:left w:val="none" w:sz="0" w:space="0" w:color="auto"/>
                <w:bottom w:val="none" w:sz="0" w:space="0" w:color="auto"/>
                <w:right w:val="none" w:sz="0" w:space="0" w:color="auto"/>
              </w:divBdr>
              <w:divsChild>
                <w:div w:id="1091244551">
                  <w:marLeft w:val="0"/>
                  <w:marRight w:val="0"/>
                  <w:marTop w:val="0"/>
                  <w:marBottom w:val="0"/>
                  <w:divBdr>
                    <w:top w:val="none" w:sz="0" w:space="0" w:color="auto"/>
                    <w:left w:val="none" w:sz="0" w:space="0" w:color="auto"/>
                    <w:bottom w:val="none" w:sz="0" w:space="0" w:color="auto"/>
                    <w:right w:val="none" w:sz="0" w:space="0" w:color="auto"/>
                  </w:divBdr>
                </w:div>
              </w:divsChild>
            </w:div>
            <w:div w:id="1071121593">
              <w:marLeft w:val="0"/>
              <w:marRight w:val="0"/>
              <w:marTop w:val="0"/>
              <w:marBottom w:val="0"/>
              <w:divBdr>
                <w:top w:val="none" w:sz="0" w:space="0" w:color="auto"/>
                <w:left w:val="none" w:sz="0" w:space="0" w:color="auto"/>
                <w:bottom w:val="none" w:sz="0" w:space="0" w:color="auto"/>
                <w:right w:val="none" w:sz="0" w:space="0" w:color="auto"/>
              </w:divBdr>
              <w:divsChild>
                <w:div w:id="56711683">
                  <w:marLeft w:val="0"/>
                  <w:marRight w:val="0"/>
                  <w:marTop w:val="0"/>
                  <w:marBottom w:val="0"/>
                  <w:divBdr>
                    <w:top w:val="none" w:sz="0" w:space="0" w:color="auto"/>
                    <w:left w:val="none" w:sz="0" w:space="0" w:color="auto"/>
                    <w:bottom w:val="none" w:sz="0" w:space="0" w:color="auto"/>
                    <w:right w:val="none" w:sz="0" w:space="0" w:color="auto"/>
                  </w:divBdr>
                  <w:divsChild>
                    <w:div w:id="1144354154">
                      <w:marLeft w:val="0"/>
                      <w:marRight w:val="0"/>
                      <w:marTop w:val="0"/>
                      <w:marBottom w:val="0"/>
                      <w:divBdr>
                        <w:top w:val="none" w:sz="0" w:space="0" w:color="auto"/>
                        <w:left w:val="none" w:sz="0" w:space="0" w:color="auto"/>
                        <w:bottom w:val="none" w:sz="0" w:space="0" w:color="auto"/>
                        <w:right w:val="none" w:sz="0" w:space="0" w:color="auto"/>
                      </w:divBdr>
                      <w:divsChild>
                        <w:div w:id="239482438">
                          <w:marLeft w:val="0"/>
                          <w:marRight w:val="0"/>
                          <w:marTop w:val="0"/>
                          <w:marBottom w:val="0"/>
                          <w:divBdr>
                            <w:top w:val="none" w:sz="0" w:space="0" w:color="auto"/>
                            <w:left w:val="none" w:sz="0" w:space="0" w:color="auto"/>
                            <w:bottom w:val="none" w:sz="0" w:space="0" w:color="auto"/>
                            <w:right w:val="none" w:sz="0" w:space="0" w:color="auto"/>
                          </w:divBdr>
                          <w:divsChild>
                            <w:div w:id="1371029175">
                              <w:marLeft w:val="0"/>
                              <w:marRight w:val="0"/>
                              <w:marTop w:val="0"/>
                              <w:marBottom w:val="0"/>
                              <w:divBdr>
                                <w:top w:val="none" w:sz="0" w:space="0" w:color="auto"/>
                                <w:left w:val="none" w:sz="0" w:space="0" w:color="auto"/>
                                <w:bottom w:val="none" w:sz="0" w:space="0" w:color="auto"/>
                                <w:right w:val="none" w:sz="0" w:space="0" w:color="auto"/>
                              </w:divBdr>
                            </w:div>
                            <w:div w:id="2133939305">
                              <w:marLeft w:val="0"/>
                              <w:marRight w:val="0"/>
                              <w:marTop w:val="0"/>
                              <w:marBottom w:val="0"/>
                              <w:divBdr>
                                <w:top w:val="none" w:sz="0" w:space="0" w:color="auto"/>
                                <w:left w:val="none" w:sz="0" w:space="0" w:color="auto"/>
                                <w:bottom w:val="none" w:sz="0" w:space="0" w:color="auto"/>
                                <w:right w:val="none" w:sz="0" w:space="0" w:color="auto"/>
                              </w:divBdr>
                            </w:div>
                            <w:div w:id="1724333954">
                              <w:marLeft w:val="0"/>
                              <w:marRight w:val="0"/>
                              <w:marTop w:val="0"/>
                              <w:marBottom w:val="0"/>
                              <w:divBdr>
                                <w:top w:val="none" w:sz="0" w:space="0" w:color="auto"/>
                                <w:left w:val="none" w:sz="0" w:space="0" w:color="auto"/>
                                <w:bottom w:val="none" w:sz="0" w:space="0" w:color="auto"/>
                                <w:right w:val="none" w:sz="0" w:space="0" w:color="auto"/>
                              </w:divBdr>
                            </w:div>
                            <w:div w:id="2015303791">
                              <w:marLeft w:val="0"/>
                              <w:marRight w:val="0"/>
                              <w:marTop w:val="0"/>
                              <w:marBottom w:val="0"/>
                              <w:divBdr>
                                <w:top w:val="none" w:sz="0" w:space="0" w:color="auto"/>
                                <w:left w:val="none" w:sz="0" w:space="0" w:color="auto"/>
                                <w:bottom w:val="none" w:sz="0" w:space="0" w:color="auto"/>
                                <w:right w:val="none" w:sz="0" w:space="0" w:color="auto"/>
                              </w:divBdr>
                            </w:div>
                            <w:div w:id="1565481892">
                              <w:marLeft w:val="0"/>
                              <w:marRight w:val="0"/>
                              <w:marTop w:val="0"/>
                              <w:marBottom w:val="0"/>
                              <w:divBdr>
                                <w:top w:val="none" w:sz="0" w:space="0" w:color="auto"/>
                                <w:left w:val="none" w:sz="0" w:space="0" w:color="auto"/>
                                <w:bottom w:val="none" w:sz="0" w:space="0" w:color="auto"/>
                                <w:right w:val="none" w:sz="0" w:space="0" w:color="auto"/>
                              </w:divBdr>
                            </w:div>
                            <w:div w:id="1349406159">
                              <w:marLeft w:val="0"/>
                              <w:marRight w:val="0"/>
                              <w:marTop w:val="0"/>
                              <w:marBottom w:val="0"/>
                              <w:divBdr>
                                <w:top w:val="none" w:sz="0" w:space="0" w:color="auto"/>
                                <w:left w:val="none" w:sz="0" w:space="0" w:color="auto"/>
                                <w:bottom w:val="none" w:sz="0" w:space="0" w:color="auto"/>
                                <w:right w:val="none" w:sz="0" w:space="0" w:color="auto"/>
                              </w:divBdr>
                            </w:div>
                            <w:div w:id="360479285">
                              <w:marLeft w:val="0"/>
                              <w:marRight w:val="0"/>
                              <w:marTop w:val="0"/>
                              <w:marBottom w:val="0"/>
                              <w:divBdr>
                                <w:top w:val="none" w:sz="0" w:space="0" w:color="auto"/>
                                <w:left w:val="none" w:sz="0" w:space="0" w:color="auto"/>
                                <w:bottom w:val="none" w:sz="0" w:space="0" w:color="auto"/>
                                <w:right w:val="none" w:sz="0" w:space="0" w:color="auto"/>
                              </w:divBdr>
                            </w:div>
                            <w:div w:id="1982885656">
                              <w:marLeft w:val="0"/>
                              <w:marRight w:val="0"/>
                              <w:marTop w:val="0"/>
                              <w:marBottom w:val="0"/>
                              <w:divBdr>
                                <w:top w:val="none" w:sz="0" w:space="0" w:color="auto"/>
                                <w:left w:val="none" w:sz="0" w:space="0" w:color="auto"/>
                                <w:bottom w:val="none" w:sz="0" w:space="0" w:color="auto"/>
                                <w:right w:val="none" w:sz="0" w:space="0" w:color="auto"/>
                              </w:divBdr>
                            </w:div>
                            <w:div w:id="461844374">
                              <w:marLeft w:val="0"/>
                              <w:marRight w:val="0"/>
                              <w:marTop w:val="0"/>
                              <w:marBottom w:val="0"/>
                              <w:divBdr>
                                <w:top w:val="none" w:sz="0" w:space="0" w:color="auto"/>
                                <w:left w:val="none" w:sz="0" w:space="0" w:color="auto"/>
                                <w:bottom w:val="none" w:sz="0" w:space="0" w:color="auto"/>
                                <w:right w:val="none" w:sz="0" w:space="0" w:color="auto"/>
                              </w:divBdr>
                            </w:div>
                            <w:div w:id="649289589">
                              <w:marLeft w:val="0"/>
                              <w:marRight w:val="0"/>
                              <w:marTop w:val="0"/>
                              <w:marBottom w:val="0"/>
                              <w:divBdr>
                                <w:top w:val="none" w:sz="0" w:space="0" w:color="auto"/>
                                <w:left w:val="none" w:sz="0" w:space="0" w:color="auto"/>
                                <w:bottom w:val="none" w:sz="0" w:space="0" w:color="auto"/>
                                <w:right w:val="none" w:sz="0" w:space="0" w:color="auto"/>
                              </w:divBdr>
                            </w:div>
                            <w:div w:id="1010990277">
                              <w:marLeft w:val="0"/>
                              <w:marRight w:val="0"/>
                              <w:marTop w:val="0"/>
                              <w:marBottom w:val="0"/>
                              <w:divBdr>
                                <w:top w:val="none" w:sz="0" w:space="0" w:color="auto"/>
                                <w:left w:val="none" w:sz="0" w:space="0" w:color="auto"/>
                                <w:bottom w:val="none" w:sz="0" w:space="0" w:color="auto"/>
                                <w:right w:val="none" w:sz="0" w:space="0" w:color="auto"/>
                              </w:divBdr>
                            </w:div>
                            <w:div w:id="986590827">
                              <w:marLeft w:val="0"/>
                              <w:marRight w:val="0"/>
                              <w:marTop w:val="0"/>
                              <w:marBottom w:val="0"/>
                              <w:divBdr>
                                <w:top w:val="none" w:sz="0" w:space="0" w:color="auto"/>
                                <w:left w:val="none" w:sz="0" w:space="0" w:color="auto"/>
                                <w:bottom w:val="none" w:sz="0" w:space="0" w:color="auto"/>
                                <w:right w:val="none" w:sz="0" w:space="0" w:color="auto"/>
                              </w:divBdr>
                            </w:div>
                            <w:div w:id="1263608509">
                              <w:marLeft w:val="0"/>
                              <w:marRight w:val="0"/>
                              <w:marTop w:val="0"/>
                              <w:marBottom w:val="0"/>
                              <w:divBdr>
                                <w:top w:val="none" w:sz="0" w:space="0" w:color="auto"/>
                                <w:left w:val="none" w:sz="0" w:space="0" w:color="auto"/>
                                <w:bottom w:val="none" w:sz="0" w:space="0" w:color="auto"/>
                                <w:right w:val="none" w:sz="0" w:space="0" w:color="auto"/>
                              </w:divBdr>
                            </w:div>
                            <w:div w:id="918565591">
                              <w:marLeft w:val="0"/>
                              <w:marRight w:val="0"/>
                              <w:marTop w:val="0"/>
                              <w:marBottom w:val="0"/>
                              <w:divBdr>
                                <w:top w:val="none" w:sz="0" w:space="0" w:color="auto"/>
                                <w:left w:val="none" w:sz="0" w:space="0" w:color="auto"/>
                                <w:bottom w:val="none" w:sz="0" w:space="0" w:color="auto"/>
                                <w:right w:val="none" w:sz="0" w:space="0" w:color="auto"/>
                              </w:divBdr>
                            </w:div>
                            <w:div w:id="1725367286">
                              <w:marLeft w:val="0"/>
                              <w:marRight w:val="0"/>
                              <w:marTop w:val="0"/>
                              <w:marBottom w:val="0"/>
                              <w:divBdr>
                                <w:top w:val="none" w:sz="0" w:space="0" w:color="auto"/>
                                <w:left w:val="none" w:sz="0" w:space="0" w:color="auto"/>
                                <w:bottom w:val="none" w:sz="0" w:space="0" w:color="auto"/>
                                <w:right w:val="none" w:sz="0" w:space="0" w:color="auto"/>
                              </w:divBdr>
                            </w:div>
                            <w:div w:id="1944872304">
                              <w:marLeft w:val="0"/>
                              <w:marRight w:val="0"/>
                              <w:marTop w:val="0"/>
                              <w:marBottom w:val="0"/>
                              <w:divBdr>
                                <w:top w:val="none" w:sz="0" w:space="0" w:color="auto"/>
                                <w:left w:val="none" w:sz="0" w:space="0" w:color="auto"/>
                                <w:bottom w:val="none" w:sz="0" w:space="0" w:color="auto"/>
                                <w:right w:val="none" w:sz="0" w:space="0" w:color="auto"/>
                              </w:divBdr>
                            </w:div>
                            <w:div w:id="717827100">
                              <w:marLeft w:val="0"/>
                              <w:marRight w:val="0"/>
                              <w:marTop w:val="0"/>
                              <w:marBottom w:val="0"/>
                              <w:divBdr>
                                <w:top w:val="none" w:sz="0" w:space="0" w:color="auto"/>
                                <w:left w:val="none" w:sz="0" w:space="0" w:color="auto"/>
                                <w:bottom w:val="none" w:sz="0" w:space="0" w:color="auto"/>
                                <w:right w:val="none" w:sz="0" w:space="0" w:color="auto"/>
                              </w:divBdr>
                            </w:div>
                            <w:div w:id="1185943989">
                              <w:marLeft w:val="0"/>
                              <w:marRight w:val="0"/>
                              <w:marTop w:val="0"/>
                              <w:marBottom w:val="0"/>
                              <w:divBdr>
                                <w:top w:val="none" w:sz="0" w:space="0" w:color="auto"/>
                                <w:left w:val="none" w:sz="0" w:space="0" w:color="auto"/>
                                <w:bottom w:val="none" w:sz="0" w:space="0" w:color="auto"/>
                                <w:right w:val="none" w:sz="0" w:space="0" w:color="auto"/>
                              </w:divBdr>
                            </w:div>
                            <w:div w:id="1549678873">
                              <w:marLeft w:val="0"/>
                              <w:marRight w:val="0"/>
                              <w:marTop w:val="0"/>
                              <w:marBottom w:val="0"/>
                              <w:divBdr>
                                <w:top w:val="none" w:sz="0" w:space="0" w:color="auto"/>
                                <w:left w:val="none" w:sz="0" w:space="0" w:color="auto"/>
                                <w:bottom w:val="none" w:sz="0" w:space="0" w:color="auto"/>
                                <w:right w:val="none" w:sz="0" w:space="0" w:color="auto"/>
                              </w:divBdr>
                            </w:div>
                            <w:div w:id="2125880720">
                              <w:marLeft w:val="0"/>
                              <w:marRight w:val="0"/>
                              <w:marTop w:val="0"/>
                              <w:marBottom w:val="0"/>
                              <w:divBdr>
                                <w:top w:val="none" w:sz="0" w:space="0" w:color="auto"/>
                                <w:left w:val="none" w:sz="0" w:space="0" w:color="auto"/>
                                <w:bottom w:val="none" w:sz="0" w:space="0" w:color="auto"/>
                                <w:right w:val="none" w:sz="0" w:space="0" w:color="auto"/>
                              </w:divBdr>
                            </w:div>
                            <w:div w:id="193613201">
                              <w:marLeft w:val="0"/>
                              <w:marRight w:val="0"/>
                              <w:marTop w:val="0"/>
                              <w:marBottom w:val="0"/>
                              <w:divBdr>
                                <w:top w:val="none" w:sz="0" w:space="0" w:color="auto"/>
                                <w:left w:val="none" w:sz="0" w:space="0" w:color="auto"/>
                                <w:bottom w:val="none" w:sz="0" w:space="0" w:color="auto"/>
                                <w:right w:val="none" w:sz="0" w:space="0" w:color="auto"/>
                              </w:divBdr>
                            </w:div>
                            <w:div w:id="1616594267">
                              <w:marLeft w:val="0"/>
                              <w:marRight w:val="0"/>
                              <w:marTop w:val="0"/>
                              <w:marBottom w:val="0"/>
                              <w:divBdr>
                                <w:top w:val="none" w:sz="0" w:space="0" w:color="auto"/>
                                <w:left w:val="none" w:sz="0" w:space="0" w:color="auto"/>
                                <w:bottom w:val="none" w:sz="0" w:space="0" w:color="auto"/>
                                <w:right w:val="none" w:sz="0" w:space="0" w:color="auto"/>
                              </w:divBdr>
                            </w:div>
                            <w:div w:id="1443190353">
                              <w:marLeft w:val="0"/>
                              <w:marRight w:val="0"/>
                              <w:marTop w:val="0"/>
                              <w:marBottom w:val="0"/>
                              <w:divBdr>
                                <w:top w:val="none" w:sz="0" w:space="0" w:color="auto"/>
                                <w:left w:val="none" w:sz="0" w:space="0" w:color="auto"/>
                                <w:bottom w:val="none" w:sz="0" w:space="0" w:color="auto"/>
                                <w:right w:val="none" w:sz="0" w:space="0" w:color="auto"/>
                              </w:divBdr>
                            </w:div>
                            <w:div w:id="2128573014">
                              <w:marLeft w:val="0"/>
                              <w:marRight w:val="0"/>
                              <w:marTop w:val="0"/>
                              <w:marBottom w:val="0"/>
                              <w:divBdr>
                                <w:top w:val="none" w:sz="0" w:space="0" w:color="auto"/>
                                <w:left w:val="none" w:sz="0" w:space="0" w:color="auto"/>
                                <w:bottom w:val="none" w:sz="0" w:space="0" w:color="auto"/>
                                <w:right w:val="none" w:sz="0" w:space="0" w:color="auto"/>
                              </w:divBdr>
                            </w:div>
                            <w:div w:id="1817793502">
                              <w:marLeft w:val="0"/>
                              <w:marRight w:val="0"/>
                              <w:marTop w:val="0"/>
                              <w:marBottom w:val="0"/>
                              <w:divBdr>
                                <w:top w:val="none" w:sz="0" w:space="0" w:color="auto"/>
                                <w:left w:val="none" w:sz="0" w:space="0" w:color="auto"/>
                                <w:bottom w:val="none" w:sz="0" w:space="0" w:color="auto"/>
                                <w:right w:val="none" w:sz="0" w:space="0" w:color="auto"/>
                              </w:divBdr>
                            </w:div>
                            <w:div w:id="304480448">
                              <w:marLeft w:val="0"/>
                              <w:marRight w:val="0"/>
                              <w:marTop w:val="0"/>
                              <w:marBottom w:val="0"/>
                              <w:divBdr>
                                <w:top w:val="none" w:sz="0" w:space="0" w:color="auto"/>
                                <w:left w:val="none" w:sz="0" w:space="0" w:color="auto"/>
                                <w:bottom w:val="none" w:sz="0" w:space="0" w:color="auto"/>
                                <w:right w:val="none" w:sz="0" w:space="0" w:color="auto"/>
                              </w:divBdr>
                            </w:div>
                            <w:div w:id="1518273549">
                              <w:marLeft w:val="0"/>
                              <w:marRight w:val="0"/>
                              <w:marTop w:val="0"/>
                              <w:marBottom w:val="0"/>
                              <w:divBdr>
                                <w:top w:val="none" w:sz="0" w:space="0" w:color="auto"/>
                                <w:left w:val="none" w:sz="0" w:space="0" w:color="auto"/>
                                <w:bottom w:val="none" w:sz="0" w:space="0" w:color="auto"/>
                                <w:right w:val="none" w:sz="0" w:space="0" w:color="auto"/>
                              </w:divBdr>
                            </w:div>
                            <w:div w:id="36779614">
                              <w:marLeft w:val="0"/>
                              <w:marRight w:val="0"/>
                              <w:marTop w:val="0"/>
                              <w:marBottom w:val="0"/>
                              <w:divBdr>
                                <w:top w:val="none" w:sz="0" w:space="0" w:color="auto"/>
                                <w:left w:val="none" w:sz="0" w:space="0" w:color="auto"/>
                                <w:bottom w:val="none" w:sz="0" w:space="0" w:color="auto"/>
                                <w:right w:val="none" w:sz="0" w:space="0" w:color="auto"/>
                              </w:divBdr>
                            </w:div>
                            <w:div w:id="1250383545">
                              <w:marLeft w:val="0"/>
                              <w:marRight w:val="0"/>
                              <w:marTop w:val="0"/>
                              <w:marBottom w:val="0"/>
                              <w:divBdr>
                                <w:top w:val="none" w:sz="0" w:space="0" w:color="auto"/>
                                <w:left w:val="none" w:sz="0" w:space="0" w:color="auto"/>
                                <w:bottom w:val="none" w:sz="0" w:space="0" w:color="auto"/>
                                <w:right w:val="none" w:sz="0" w:space="0" w:color="auto"/>
                              </w:divBdr>
                            </w:div>
                            <w:div w:id="139078029">
                              <w:marLeft w:val="0"/>
                              <w:marRight w:val="0"/>
                              <w:marTop w:val="0"/>
                              <w:marBottom w:val="0"/>
                              <w:divBdr>
                                <w:top w:val="none" w:sz="0" w:space="0" w:color="auto"/>
                                <w:left w:val="none" w:sz="0" w:space="0" w:color="auto"/>
                                <w:bottom w:val="none" w:sz="0" w:space="0" w:color="auto"/>
                                <w:right w:val="none" w:sz="0" w:space="0" w:color="auto"/>
                              </w:divBdr>
                            </w:div>
                            <w:div w:id="333186546">
                              <w:marLeft w:val="0"/>
                              <w:marRight w:val="0"/>
                              <w:marTop w:val="0"/>
                              <w:marBottom w:val="0"/>
                              <w:divBdr>
                                <w:top w:val="none" w:sz="0" w:space="0" w:color="auto"/>
                                <w:left w:val="none" w:sz="0" w:space="0" w:color="auto"/>
                                <w:bottom w:val="none" w:sz="0" w:space="0" w:color="auto"/>
                                <w:right w:val="none" w:sz="0" w:space="0" w:color="auto"/>
                              </w:divBdr>
                            </w:div>
                            <w:div w:id="735280896">
                              <w:marLeft w:val="0"/>
                              <w:marRight w:val="0"/>
                              <w:marTop w:val="0"/>
                              <w:marBottom w:val="0"/>
                              <w:divBdr>
                                <w:top w:val="none" w:sz="0" w:space="0" w:color="auto"/>
                                <w:left w:val="none" w:sz="0" w:space="0" w:color="auto"/>
                                <w:bottom w:val="none" w:sz="0" w:space="0" w:color="auto"/>
                                <w:right w:val="none" w:sz="0" w:space="0" w:color="auto"/>
                              </w:divBdr>
                            </w:div>
                            <w:div w:id="1649017736">
                              <w:marLeft w:val="0"/>
                              <w:marRight w:val="0"/>
                              <w:marTop w:val="0"/>
                              <w:marBottom w:val="0"/>
                              <w:divBdr>
                                <w:top w:val="none" w:sz="0" w:space="0" w:color="auto"/>
                                <w:left w:val="none" w:sz="0" w:space="0" w:color="auto"/>
                                <w:bottom w:val="none" w:sz="0" w:space="0" w:color="auto"/>
                                <w:right w:val="none" w:sz="0" w:space="0" w:color="auto"/>
                              </w:divBdr>
                            </w:div>
                            <w:div w:id="2025474858">
                              <w:marLeft w:val="0"/>
                              <w:marRight w:val="0"/>
                              <w:marTop w:val="0"/>
                              <w:marBottom w:val="0"/>
                              <w:divBdr>
                                <w:top w:val="none" w:sz="0" w:space="0" w:color="auto"/>
                                <w:left w:val="none" w:sz="0" w:space="0" w:color="auto"/>
                                <w:bottom w:val="none" w:sz="0" w:space="0" w:color="auto"/>
                                <w:right w:val="none" w:sz="0" w:space="0" w:color="auto"/>
                              </w:divBdr>
                            </w:div>
                            <w:div w:id="902563011">
                              <w:marLeft w:val="0"/>
                              <w:marRight w:val="0"/>
                              <w:marTop w:val="0"/>
                              <w:marBottom w:val="0"/>
                              <w:divBdr>
                                <w:top w:val="none" w:sz="0" w:space="0" w:color="auto"/>
                                <w:left w:val="none" w:sz="0" w:space="0" w:color="auto"/>
                                <w:bottom w:val="none" w:sz="0" w:space="0" w:color="auto"/>
                                <w:right w:val="none" w:sz="0" w:space="0" w:color="auto"/>
                              </w:divBdr>
                            </w:div>
                            <w:div w:id="671838662">
                              <w:marLeft w:val="0"/>
                              <w:marRight w:val="0"/>
                              <w:marTop w:val="0"/>
                              <w:marBottom w:val="0"/>
                              <w:divBdr>
                                <w:top w:val="none" w:sz="0" w:space="0" w:color="auto"/>
                                <w:left w:val="none" w:sz="0" w:space="0" w:color="auto"/>
                                <w:bottom w:val="none" w:sz="0" w:space="0" w:color="auto"/>
                                <w:right w:val="none" w:sz="0" w:space="0" w:color="auto"/>
                              </w:divBdr>
                            </w:div>
                            <w:div w:id="1775906661">
                              <w:marLeft w:val="0"/>
                              <w:marRight w:val="0"/>
                              <w:marTop w:val="0"/>
                              <w:marBottom w:val="0"/>
                              <w:divBdr>
                                <w:top w:val="none" w:sz="0" w:space="0" w:color="auto"/>
                                <w:left w:val="none" w:sz="0" w:space="0" w:color="auto"/>
                                <w:bottom w:val="none" w:sz="0" w:space="0" w:color="auto"/>
                                <w:right w:val="none" w:sz="0" w:space="0" w:color="auto"/>
                              </w:divBdr>
                            </w:div>
                            <w:div w:id="1482849866">
                              <w:marLeft w:val="0"/>
                              <w:marRight w:val="0"/>
                              <w:marTop w:val="0"/>
                              <w:marBottom w:val="0"/>
                              <w:divBdr>
                                <w:top w:val="none" w:sz="0" w:space="0" w:color="auto"/>
                                <w:left w:val="none" w:sz="0" w:space="0" w:color="auto"/>
                                <w:bottom w:val="none" w:sz="0" w:space="0" w:color="auto"/>
                                <w:right w:val="none" w:sz="0" w:space="0" w:color="auto"/>
                              </w:divBdr>
                            </w:div>
                            <w:div w:id="191502342">
                              <w:marLeft w:val="0"/>
                              <w:marRight w:val="0"/>
                              <w:marTop w:val="0"/>
                              <w:marBottom w:val="0"/>
                              <w:divBdr>
                                <w:top w:val="none" w:sz="0" w:space="0" w:color="auto"/>
                                <w:left w:val="none" w:sz="0" w:space="0" w:color="auto"/>
                                <w:bottom w:val="none" w:sz="0" w:space="0" w:color="auto"/>
                                <w:right w:val="none" w:sz="0" w:space="0" w:color="auto"/>
                              </w:divBdr>
                            </w:div>
                            <w:div w:id="454063643">
                              <w:marLeft w:val="0"/>
                              <w:marRight w:val="0"/>
                              <w:marTop w:val="0"/>
                              <w:marBottom w:val="0"/>
                              <w:divBdr>
                                <w:top w:val="none" w:sz="0" w:space="0" w:color="auto"/>
                                <w:left w:val="none" w:sz="0" w:space="0" w:color="auto"/>
                                <w:bottom w:val="none" w:sz="0" w:space="0" w:color="auto"/>
                                <w:right w:val="none" w:sz="0" w:space="0" w:color="auto"/>
                              </w:divBdr>
                            </w:div>
                            <w:div w:id="647247740">
                              <w:marLeft w:val="0"/>
                              <w:marRight w:val="0"/>
                              <w:marTop w:val="0"/>
                              <w:marBottom w:val="0"/>
                              <w:divBdr>
                                <w:top w:val="none" w:sz="0" w:space="0" w:color="auto"/>
                                <w:left w:val="none" w:sz="0" w:space="0" w:color="auto"/>
                                <w:bottom w:val="none" w:sz="0" w:space="0" w:color="auto"/>
                                <w:right w:val="none" w:sz="0" w:space="0" w:color="auto"/>
                              </w:divBdr>
                            </w:div>
                            <w:div w:id="868834511">
                              <w:marLeft w:val="0"/>
                              <w:marRight w:val="0"/>
                              <w:marTop w:val="0"/>
                              <w:marBottom w:val="0"/>
                              <w:divBdr>
                                <w:top w:val="none" w:sz="0" w:space="0" w:color="auto"/>
                                <w:left w:val="none" w:sz="0" w:space="0" w:color="auto"/>
                                <w:bottom w:val="none" w:sz="0" w:space="0" w:color="auto"/>
                                <w:right w:val="none" w:sz="0" w:space="0" w:color="auto"/>
                              </w:divBdr>
                            </w:div>
                            <w:div w:id="447698628">
                              <w:marLeft w:val="0"/>
                              <w:marRight w:val="0"/>
                              <w:marTop w:val="0"/>
                              <w:marBottom w:val="0"/>
                              <w:divBdr>
                                <w:top w:val="none" w:sz="0" w:space="0" w:color="auto"/>
                                <w:left w:val="none" w:sz="0" w:space="0" w:color="auto"/>
                                <w:bottom w:val="none" w:sz="0" w:space="0" w:color="auto"/>
                                <w:right w:val="none" w:sz="0" w:space="0" w:color="auto"/>
                              </w:divBdr>
                            </w:div>
                            <w:div w:id="756483377">
                              <w:marLeft w:val="0"/>
                              <w:marRight w:val="0"/>
                              <w:marTop w:val="0"/>
                              <w:marBottom w:val="0"/>
                              <w:divBdr>
                                <w:top w:val="none" w:sz="0" w:space="0" w:color="auto"/>
                                <w:left w:val="none" w:sz="0" w:space="0" w:color="auto"/>
                                <w:bottom w:val="none" w:sz="0" w:space="0" w:color="auto"/>
                                <w:right w:val="none" w:sz="0" w:space="0" w:color="auto"/>
                              </w:divBdr>
                            </w:div>
                            <w:div w:id="654066516">
                              <w:marLeft w:val="0"/>
                              <w:marRight w:val="0"/>
                              <w:marTop w:val="0"/>
                              <w:marBottom w:val="0"/>
                              <w:divBdr>
                                <w:top w:val="none" w:sz="0" w:space="0" w:color="auto"/>
                                <w:left w:val="none" w:sz="0" w:space="0" w:color="auto"/>
                                <w:bottom w:val="none" w:sz="0" w:space="0" w:color="auto"/>
                                <w:right w:val="none" w:sz="0" w:space="0" w:color="auto"/>
                              </w:divBdr>
                            </w:div>
                            <w:div w:id="2014800375">
                              <w:marLeft w:val="0"/>
                              <w:marRight w:val="0"/>
                              <w:marTop w:val="0"/>
                              <w:marBottom w:val="0"/>
                              <w:divBdr>
                                <w:top w:val="none" w:sz="0" w:space="0" w:color="auto"/>
                                <w:left w:val="none" w:sz="0" w:space="0" w:color="auto"/>
                                <w:bottom w:val="none" w:sz="0" w:space="0" w:color="auto"/>
                                <w:right w:val="none" w:sz="0" w:space="0" w:color="auto"/>
                              </w:divBdr>
                            </w:div>
                            <w:div w:id="1395615997">
                              <w:marLeft w:val="0"/>
                              <w:marRight w:val="0"/>
                              <w:marTop w:val="0"/>
                              <w:marBottom w:val="0"/>
                              <w:divBdr>
                                <w:top w:val="none" w:sz="0" w:space="0" w:color="auto"/>
                                <w:left w:val="none" w:sz="0" w:space="0" w:color="auto"/>
                                <w:bottom w:val="none" w:sz="0" w:space="0" w:color="auto"/>
                                <w:right w:val="none" w:sz="0" w:space="0" w:color="auto"/>
                              </w:divBdr>
                            </w:div>
                            <w:div w:id="1297446205">
                              <w:marLeft w:val="0"/>
                              <w:marRight w:val="0"/>
                              <w:marTop w:val="0"/>
                              <w:marBottom w:val="0"/>
                              <w:divBdr>
                                <w:top w:val="none" w:sz="0" w:space="0" w:color="auto"/>
                                <w:left w:val="none" w:sz="0" w:space="0" w:color="auto"/>
                                <w:bottom w:val="none" w:sz="0" w:space="0" w:color="auto"/>
                                <w:right w:val="none" w:sz="0" w:space="0" w:color="auto"/>
                              </w:divBdr>
                            </w:div>
                            <w:div w:id="1083529515">
                              <w:marLeft w:val="0"/>
                              <w:marRight w:val="0"/>
                              <w:marTop w:val="0"/>
                              <w:marBottom w:val="0"/>
                              <w:divBdr>
                                <w:top w:val="none" w:sz="0" w:space="0" w:color="auto"/>
                                <w:left w:val="none" w:sz="0" w:space="0" w:color="auto"/>
                                <w:bottom w:val="none" w:sz="0" w:space="0" w:color="auto"/>
                                <w:right w:val="none" w:sz="0" w:space="0" w:color="auto"/>
                              </w:divBdr>
                            </w:div>
                            <w:div w:id="1963265161">
                              <w:marLeft w:val="0"/>
                              <w:marRight w:val="0"/>
                              <w:marTop w:val="0"/>
                              <w:marBottom w:val="0"/>
                              <w:divBdr>
                                <w:top w:val="none" w:sz="0" w:space="0" w:color="auto"/>
                                <w:left w:val="none" w:sz="0" w:space="0" w:color="auto"/>
                                <w:bottom w:val="none" w:sz="0" w:space="0" w:color="auto"/>
                                <w:right w:val="none" w:sz="0" w:space="0" w:color="auto"/>
                              </w:divBdr>
                            </w:div>
                            <w:div w:id="1769500998">
                              <w:marLeft w:val="0"/>
                              <w:marRight w:val="0"/>
                              <w:marTop w:val="0"/>
                              <w:marBottom w:val="0"/>
                              <w:divBdr>
                                <w:top w:val="none" w:sz="0" w:space="0" w:color="auto"/>
                                <w:left w:val="none" w:sz="0" w:space="0" w:color="auto"/>
                                <w:bottom w:val="none" w:sz="0" w:space="0" w:color="auto"/>
                                <w:right w:val="none" w:sz="0" w:space="0" w:color="auto"/>
                              </w:divBdr>
                            </w:div>
                            <w:div w:id="622688831">
                              <w:marLeft w:val="0"/>
                              <w:marRight w:val="0"/>
                              <w:marTop w:val="0"/>
                              <w:marBottom w:val="0"/>
                              <w:divBdr>
                                <w:top w:val="none" w:sz="0" w:space="0" w:color="auto"/>
                                <w:left w:val="none" w:sz="0" w:space="0" w:color="auto"/>
                                <w:bottom w:val="none" w:sz="0" w:space="0" w:color="auto"/>
                                <w:right w:val="none" w:sz="0" w:space="0" w:color="auto"/>
                              </w:divBdr>
                            </w:div>
                            <w:div w:id="1661039001">
                              <w:marLeft w:val="0"/>
                              <w:marRight w:val="0"/>
                              <w:marTop w:val="0"/>
                              <w:marBottom w:val="0"/>
                              <w:divBdr>
                                <w:top w:val="none" w:sz="0" w:space="0" w:color="auto"/>
                                <w:left w:val="none" w:sz="0" w:space="0" w:color="auto"/>
                                <w:bottom w:val="none" w:sz="0" w:space="0" w:color="auto"/>
                                <w:right w:val="none" w:sz="0" w:space="0" w:color="auto"/>
                              </w:divBdr>
                            </w:div>
                            <w:div w:id="8772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39457">
                      <w:marLeft w:val="0"/>
                      <w:marRight w:val="0"/>
                      <w:marTop w:val="0"/>
                      <w:marBottom w:val="0"/>
                      <w:divBdr>
                        <w:top w:val="none" w:sz="0" w:space="0" w:color="auto"/>
                        <w:left w:val="none" w:sz="0" w:space="0" w:color="auto"/>
                        <w:bottom w:val="none" w:sz="0" w:space="0" w:color="auto"/>
                        <w:right w:val="none" w:sz="0" w:space="0" w:color="auto"/>
                      </w:divBdr>
                      <w:divsChild>
                        <w:div w:id="656110769">
                          <w:marLeft w:val="0"/>
                          <w:marRight w:val="0"/>
                          <w:marTop w:val="0"/>
                          <w:marBottom w:val="0"/>
                          <w:divBdr>
                            <w:top w:val="none" w:sz="0" w:space="0" w:color="auto"/>
                            <w:left w:val="none" w:sz="0" w:space="0" w:color="auto"/>
                            <w:bottom w:val="none" w:sz="0" w:space="0" w:color="auto"/>
                            <w:right w:val="none" w:sz="0" w:space="0" w:color="auto"/>
                          </w:divBdr>
                          <w:divsChild>
                            <w:div w:id="1828352382">
                              <w:marLeft w:val="0"/>
                              <w:marRight w:val="0"/>
                              <w:marTop w:val="0"/>
                              <w:marBottom w:val="0"/>
                              <w:divBdr>
                                <w:top w:val="none" w:sz="0" w:space="0" w:color="auto"/>
                                <w:left w:val="none" w:sz="0" w:space="0" w:color="auto"/>
                                <w:bottom w:val="none" w:sz="0" w:space="0" w:color="auto"/>
                                <w:right w:val="none" w:sz="0" w:space="0" w:color="auto"/>
                              </w:divBdr>
                            </w:div>
                            <w:div w:id="584917534">
                              <w:marLeft w:val="0"/>
                              <w:marRight w:val="0"/>
                              <w:marTop w:val="0"/>
                              <w:marBottom w:val="0"/>
                              <w:divBdr>
                                <w:top w:val="none" w:sz="0" w:space="0" w:color="auto"/>
                                <w:left w:val="none" w:sz="0" w:space="0" w:color="auto"/>
                                <w:bottom w:val="none" w:sz="0" w:space="0" w:color="auto"/>
                                <w:right w:val="none" w:sz="0" w:space="0" w:color="auto"/>
                              </w:divBdr>
                            </w:div>
                            <w:div w:id="1989092243">
                              <w:marLeft w:val="0"/>
                              <w:marRight w:val="0"/>
                              <w:marTop w:val="0"/>
                              <w:marBottom w:val="0"/>
                              <w:divBdr>
                                <w:top w:val="none" w:sz="0" w:space="0" w:color="auto"/>
                                <w:left w:val="none" w:sz="0" w:space="0" w:color="auto"/>
                                <w:bottom w:val="none" w:sz="0" w:space="0" w:color="auto"/>
                                <w:right w:val="none" w:sz="0" w:space="0" w:color="auto"/>
                              </w:divBdr>
                            </w:div>
                            <w:div w:id="1370567400">
                              <w:marLeft w:val="0"/>
                              <w:marRight w:val="0"/>
                              <w:marTop w:val="0"/>
                              <w:marBottom w:val="0"/>
                              <w:divBdr>
                                <w:top w:val="none" w:sz="0" w:space="0" w:color="auto"/>
                                <w:left w:val="none" w:sz="0" w:space="0" w:color="auto"/>
                                <w:bottom w:val="none" w:sz="0" w:space="0" w:color="auto"/>
                                <w:right w:val="none" w:sz="0" w:space="0" w:color="auto"/>
                              </w:divBdr>
                            </w:div>
                            <w:div w:id="170030472">
                              <w:marLeft w:val="0"/>
                              <w:marRight w:val="0"/>
                              <w:marTop w:val="0"/>
                              <w:marBottom w:val="0"/>
                              <w:divBdr>
                                <w:top w:val="none" w:sz="0" w:space="0" w:color="auto"/>
                                <w:left w:val="none" w:sz="0" w:space="0" w:color="auto"/>
                                <w:bottom w:val="none" w:sz="0" w:space="0" w:color="auto"/>
                                <w:right w:val="none" w:sz="0" w:space="0" w:color="auto"/>
                              </w:divBdr>
                            </w:div>
                            <w:div w:id="335956841">
                              <w:marLeft w:val="0"/>
                              <w:marRight w:val="0"/>
                              <w:marTop w:val="0"/>
                              <w:marBottom w:val="0"/>
                              <w:divBdr>
                                <w:top w:val="none" w:sz="0" w:space="0" w:color="auto"/>
                                <w:left w:val="none" w:sz="0" w:space="0" w:color="auto"/>
                                <w:bottom w:val="none" w:sz="0" w:space="0" w:color="auto"/>
                                <w:right w:val="none" w:sz="0" w:space="0" w:color="auto"/>
                              </w:divBdr>
                            </w:div>
                            <w:div w:id="539786941">
                              <w:marLeft w:val="0"/>
                              <w:marRight w:val="0"/>
                              <w:marTop w:val="0"/>
                              <w:marBottom w:val="0"/>
                              <w:divBdr>
                                <w:top w:val="none" w:sz="0" w:space="0" w:color="auto"/>
                                <w:left w:val="none" w:sz="0" w:space="0" w:color="auto"/>
                                <w:bottom w:val="none" w:sz="0" w:space="0" w:color="auto"/>
                                <w:right w:val="none" w:sz="0" w:space="0" w:color="auto"/>
                              </w:divBdr>
                            </w:div>
                            <w:div w:id="1240485372">
                              <w:marLeft w:val="0"/>
                              <w:marRight w:val="0"/>
                              <w:marTop w:val="0"/>
                              <w:marBottom w:val="0"/>
                              <w:divBdr>
                                <w:top w:val="none" w:sz="0" w:space="0" w:color="auto"/>
                                <w:left w:val="none" w:sz="0" w:space="0" w:color="auto"/>
                                <w:bottom w:val="none" w:sz="0" w:space="0" w:color="auto"/>
                                <w:right w:val="none" w:sz="0" w:space="0" w:color="auto"/>
                              </w:divBdr>
                            </w:div>
                            <w:div w:id="1541286895">
                              <w:marLeft w:val="0"/>
                              <w:marRight w:val="0"/>
                              <w:marTop w:val="0"/>
                              <w:marBottom w:val="0"/>
                              <w:divBdr>
                                <w:top w:val="none" w:sz="0" w:space="0" w:color="auto"/>
                                <w:left w:val="none" w:sz="0" w:space="0" w:color="auto"/>
                                <w:bottom w:val="none" w:sz="0" w:space="0" w:color="auto"/>
                                <w:right w:val="none" w:sz="0" w:space="0" w:color="auto"/>
                              </w:divBdr>
                            </w:div>
                            <w:div w:id="163132563">
                              <w:marLeft w:val="0"/>
                              <w:marRight w:val="0"/>
                              <w:marTop w:val="0"/>
                              <w:marBottom w:val="0"/>
                              <w:divBdr>
                                <w:top w:val="none" w:sz="0" w:space="0" w:color="auto"/>
                                <w:left w:val="none" w:sz="0" w:space="0" w:color="auto"/>
                                <w:bottom w:val="none" w:sz="0" w:space="0" w:color="auto"/>
                                <w:right w:val="none" w:sz="0" w:space="0" w:color="auto"/>
                              </w:divBdr>
                            </w:div>
                            <w:div w:id="61605393">
                              <w:marLeft w:val="0"/>
                              <w:marRight w:val="0"/>
                              <w:marTop w:val="0"/>
                              <w:marBottom w:val="0"/>
                              <w:divBdr>
                                <w:top w:val="none" w:sz="0" w:space="0" w:color="auto"/>
                                <w:left w:val="none" w:sz="0" w:space="0" w:color="auto"/>
                                <w:bottom w:val="none" w:sz="0" w:space="0" w:color="auto"/>
                                <w:right w:val="none" w:sz="0" w:space="0" w:color="auto"/>
                              </w:divBdr>
                            </w:div>
                            <w:div w:id="1454130170">
                              <w:marLeft w:val="0"/>
                              <w:marRight w:val="0"/>
                              <w:marTop w:val="0"/>
                              <w:marBottom w:val="0"/>
                              <w:divBdr>
                                <w:top w:val="none" w:sz="0" w:space="0" w:color="auto"/>
                                <w:left w:val="none" w:sz="0" w:space="0" w:color="auto"/>
                                <w:bottom w:val="none" w:sz="0" w:space="0" w:color="auto"/>
                                <w:right w:val="none" w:sz="0" w:space="0" w:color="auto"/>
                              </w:divBdr>
                            </w:div>
                            <w:div w:id="1907450949">
                              <w:marLeft w:val="0"/>
                              <w:marRight w:val="0"/>
                              <w:marTop w:val="0"/>
                              <w:marBottom w:val="0"/>
                              <w:divBdr>
                                <w:top w:val="none" w:sz="0" w:space="0" w:color="auto"/>
                                <w:left w:val="none" w:sz="0" w:space="0" w:color="auto"/>
                                <w:bottom w:val="none" w:sz="0" w:space="0" w:color="auto"/>
                                <w:right w:val="none" w:sz="0" w:space="0" w:color="auto"/>
                              </w:divBdr>
                            </w:div>
                            <w:div w:id="1507481384">
                              <w:marLeft w:val="0"/>
                              <w:marRight w:val="0"/>
                              <w:marTop w:val="0"/>
                              <w:marBottom w:val="0"/>
                              <w:divBdr>
                                <w:top w:val="none" w:sz="0" w:space="0" w:color="auto"/>
                                <w:left w:val="none" w:sz="0" w:space="0" w:color="auto"/>
                                <w:bottom w:val="none" w:sz="0" w:space="0" w:color="auto"/>
                                <w:right w:val="none" w:sz="0" w:space="0" w:color="auto"/>
                              </w:divBdr>
                            </w:div>
                            <w:div w:id="1164707588">
                              <w:marLeft w:val="0"/>
                              <w:marRight w:val="0"/>
                              <w:marTop w:val="0"/>
                              <w:marBottom w:val="0"/>
                              <w:divBdr>
                                <w:top w:val="none" w:sz="0" w:space="0" w:color="auto"/>
                                <w:left w:val="none" w:sz="0" w:space="0" w:color="auto"/>
                                <w:bottom w:val="none" w:sz="0" w:space="0" w:color="auto"/>
                                <w:right w:val="none" w:sz="0" w:space="0" w:color="auto"/>
                              </w:divBdr>
                            </w:div>
                            <w:div w:id="987901634">
                              <w:marLeft w:val="0"/>
                              <w:marRight w:val="0"/>
                              <w:marTop w:val="0"/>
                              <w:marBottom w:val="0"/>
                              <w:divBdr>
                                <w:top w:val="none" w:sz="0" w:space="0" w:color="auto"/>
                                <w:left w:val="none" w:sz="0" w:space="0" w:color="auto"/>
                                <w:bottom w:val="none" w:sz="0" w:space="0" w:color="auto"/>
                                <w:right w:val="none" w:sz="0" w:space="0" w:color="auto"/>
                              </w:divBdr>
                            </w:div>
                            <w:div w:id="1420982795">
                              <w:marLeft w:val="0"/>
                              <w:marRight w:val="0"/>
                              <w:marTop w:val="0"/>
                              <w:marBottom w:val="0"/>
                              <w:divBdr>
                                <w:top w:val="none" w:sz="0" w:space="0" w:color="auto"/>
                                <w:left w:val="none" w:sz="0" w:space="0" w:color="auto"/>
                                <w:bottom w:val="none" w:sz="0" w:space="0" w:color="auto"/>
                                <w:right w:val="none" w:sz="0" w:space="0" w:color="auto"/>
                              </w:divBdr>
                            </w:div>
                            <w:div w:id="726755987">
                              <w:marLeft w:val="0"/>
                              <w:marRight w:val="0"/>
                              <w:marTop w:val="0"/>
                              <w:marBottom w:val="0"/>
                              <w:divBdr>
                                <w:top w:val="none" w:sz="0" w:space="0" w:color="auto"/>
                                <w:left w:val="none" w:sz="0" w:space="0" w:color="auto"/>
                                <w:bottom w:val="none" w:sz="0" w:space="0" w:color="auto"/>
                                <w:right w:val="none" w:sz="0" w:space="0" w:color="auto"/>
                              </w:divBdr>
                            </w:div>
                            <w:div w:id="1039474590">
                              <w:marLeft w:val="0"/>
                              <w:marRight w:val="0"/>
                              <w:marTop w:val="0"/>
                              <w:marBottom w:val="0"/>
                              <w:divBdr>
                                <w:top w:val="none" w:sz="0" w:space="0" w:color="auto"/>
                                <w:left w:val="none" w:sz="0" w:space="0" w:color="auto"/>
                                <w:bottom w:val="none" w:sz="0" w:space="0" w:color="auto"/>
                                <w:right w:val="none" w:sz="0" w:space="0" w:color="auto"/>
                              </w:divBdr>
                            </w:div>
                            <w:div w:id="1901624645">
                              <w:marLeft w:val="0"/>
                              <w:marRight w:val="0"/>
                              <w:marTop w:val="0"/>
                              <w:marBottom w:val="0"/>
                              <w:divBdr>
                                <w:top w:val="none" w:sz="0" w:space="0" w:color="auto"/>
                                <w:left w:val="none" w:sz="0" w:space="0" w:color="auto"/>
                                <w:bottom w:val="none" w:sz="0" w:space="0" w:color="auto"/>
                                <w:right w:val="none" w:sz="0" w:space="0" w:color="auto"/>
                              </w:divBdr>
                            </w:div>
                            <w:div w:id="2100516885">
                              <w:marLeft w:val="0"/>
                              <w:marRight w:val="0"/>
                              <w:marTop w:val="0"/>
                              <w:marBottom w:val="0"/>
                              <w:divBdr>
                                <w:top w:val="none" w:sz="0" w:space="0" w:color="auto"/>
                                <w:left w:val="none" w:sz="0" w:space="0" w:color="auto"/>
                                <w:bottom w:val="none" w:sz="0" w:space="0" w:color="auto"/>
                                <w:right w:val="none" w:sz="0" w:space="0" w:color="auto"/>
                              </w:divBdr>
                            </w:div>
                            <w:div w:id="897326663">
                              <w:marLeft w:val="0"/>
                              <w:marRight w:val="0"/>
                              <w:marTop w:val="0"/>
                              <w:marBottom w:val="0"/>
                              <w:divBdr>
                                <w:top w:val="none" w:sz="0" w:space="0" w:color="auto"/>
                                <w:left w:val="none" w:sz="0" w:space="0" w:color="auto"/>
                                <w:bottom w:val="none" w:sz="0" w:space="0" w:color="auto"/>
                                <w:right w:val="none" w:sz="0" w:space="0" w:color="auto"/>
                              </w:divBdr>
                            </w:div>
                            <w:div w:id="743184638">
                              <w:marLeft w:val="0"/>
                              <w:marRight w:val="0"/>
                              <w:marTop w:val="0"/>
                              <w:marBottom w:val="0"/>
                              <w:divBdr>
                                <w:top w:val="none" w:sz="0" w:space="0" w:color="auto"/>
                                <w:left w:val="none" w:sz="0" w:space="0" w:color="auto"/>
                                <w:bottom w:val="none" w:sz="0" w:space="0" w:color="auto"/>
                                <w:right w:val="none" w:sz="0" w:space="0" w:color="auto"/>
                              </w:divBdr>
                            </w:div>
                            <w:div w:id="1376198191">
                              <w:marLeft w:val="0"/>
                              <w:marRight w:val="0"/>
                              <w:marTop w:val="0"/>
                              <w:marBottom w:val="0"/>
                              <w:divBdr>
                                <w:top w:val="none" w:sz="0" w:space="0" w:color="auto"/>
                                <w:left w:val="none" w:sz="0" w:space="0" w:color="auto"/>
                                <w:bottom w:val="none" w:sz="0" w:space="0" w:color="auto"/>
                                <w:right w:val="none" w:sz="0" w:space="0" w:color="auto"/>
                              </w:divBdr>
                            </w:div>
                            <w:div w:id="2070296989">
                              <w:marLeft w:val="0"/>
                              <w:marRight w:val="0"/>
                              <w:marTop w:val="0"/>
                              <w:marBottom w:val="0"/>
                              <w:divBdr>
                                <w:top w:val="none" w:sz="0" w:space="0" w:color="auto"/>
                                <w:left w:val="none" w:sz="0" w:space="0" w:color="auto"/>
                                <w:bottom w:val="none" w:sz="0" w:space="0" w:color="auto"/>
                                <w:right w:val="none" w:sz="0" w:space="0" w:color="auto"/>
                              </w:divBdr>
                            </w:div>
                            <w:div w:id="1198662887">
                              <w:marLeft w:val="0"/>
                              <w:marRight w:val="0"/>
                              <w:marTop w:val="0"/>
                              <w:marBottom w:val="0"/>
                              <w:divBdr>
                                <w:top w:val="none" w:sz="0" w:space="0" w:color="auto"/>
                                <w:left w:val="none" w:sz="0" w:space="0" w:color="auto"/>
                                <w:bottom w:val="none" w:sz="0" w:space="0" w:color="auto"/>
                                <w:right w:val="none" w:sz="0" w:space="0" w:color="auto"/>
                              </w:divBdr>
                            </w:div>
                            <w:div w:id="1377390643">
                              <w:marLeft w:val="0"/>
                              <w:marRight w:val="0"/>
                              <w:marTop w:val="0"/>
                              <w:marBottom w:val="0"/>
                              <w:divBdr>
                                <w:top w:val="none" w:sz="0" w:space="0" w:color="auto"/>
                                <w:left w:val="none" w:sz="0" w:space="0" w:color="auto"/>
                                <w:bottom w:val="none" w:sz="0" w:space="0" w:color="auto"/>
                                <w:right w:val="none" w:sz="0" w:space="0" w:color="auto"/>
                              </w:divBdr>
                            </w:div>
                            <w:div w:id="1108816690">
                              <w:marLeft w:val="0"/>
                              <w:marRight w:val="0"/>
                              <w:marTop w:val="0"/>
                              <w:marBottom w:val="0"/>
                              <w:divBdr>
                                <w:top w:val="none" w:sz="0" w:space="0" w:color="auto"/>
                                <w:left w:val="none" w:sz="0" w:space="0" w:color="auto"/>
                                <w:bottom w:val="none" w:sz="0" w:space="0" w:color="auto"/>
                                <w:right w:val="none" w:sz="0" w:space="0" w:color="auto"/>
                              </w:divBdr>
                            </w:div>
                            <w:div w:id="221644278">
                              <w:marLeft w:val="0"/>
                              <w:marRight w:val="0"/>
                              <w:marTop w:val="0"/>
                              <w:marBottom w:val="0"/>
                              <w:divBdr>
                                <w:top w:val="none" w:sz="0" w:space="0" w:color="auto"/>
                                <w:left w:val="none" w:sz="0" w:space="0" w:color="auto"/>
                                <w:bottom w:val="none" w:sz="0" w:space="0" w:color="auto"/>
                                <w:right w:val="none" w:sz="0" w:space="0" w:color="auto"/>
                              </w:divBdr>
                            </w:div>
                            <w:div w:id="682900112">
                              <w:marLeft w:val="0"/>
                              <w:marRight w:val="0"/>
                              <w:marTop w:val="0"/>
                              <w:marBottom w:val="0"/>
                              <w:divBdr>
                                <w:top w:val="none" w:sz="0" w:space="0" w:color="auto"/>
                                <w:left w:val="none" w:sz="0" w:space="0" w:color="auto"/>
                                <w:bottom w:val="none" w:sz="0" w:space="0" w:color="auto"/>
                                <w:right w:val="none" w:sz="0" w:space="0" w:color="auto"/>
                              </w:divBdr>
                            </w:div>
                            <w:div w:id="1076317149">
                              <w:marLeft w:val="0"/>
                              <w:marRight w:val="0"/>
                              <w:marTop w:val="0"/>
                              <w:marBottom w:val="0"/>
                              <w:divBdr>
                                <w:top w:val="none" w:sz="0" w:space="0" w:color="auto"/>
                                <w:left w:val="none" w:sz="0" w:space="0" w:color="auto"/>
                                <w:bottom w:val="none" w:sz="0" w:space="0" w:color="auto"/>
                                <w:right w:val="none" w:sz="0" w:space="0" w:color="auto"/>
                              </w:divBdr>
                            </w:div>
                            <w:div w:id="1898278219">
                              <w:marLeft w:val="0"/>
                              <w:marRight w:val="0"/>
                              <w:marTop w:val="0"/>
                              <w:marBottom w:val="0"/>
                              <w:divBdr>
                                <w:top w:val="none" w:sz="0" w:space="0" w:color="auto"/>
                                <w:left w:val="none" w:sz="0" w:space="0" w:color="auto"/>
                                <w:bottom w:val="none" w:sz="0" w:space="0" w:color="auto"/>
                                <w:right w:val="none" w:sz="0" w:space="0" w:color="auto"/>
                              </w:divBdr>
                            </w:div>
                            <w:div w:id="119960270">
                              <w:marLeft w:val="0"/>
                              <w:marRight w:val="0"/>
                              <w:marTop w:val="0"/>
                              <w:marBottom w:val="0"/>
                              <w:divBdr>
                                <w:top w:val="none" w:sz="0" w:space="0" w:color="auto"/>
                                <w:left w:val="none" w:sz="0" w:space="0" w:color="auto"/>
                                <w:bottom w:val="none" w:sz="0" w:space="0" w:color="auto"/>
                                <w:right w:val="none" w:sz="0" w:space="0" w:color="auto"/>
                              </w:divBdr>
                            </w:div>
                            <w:div w:id="2115206842">
                              <w:marLeft w:val="0"/>
                              <w:marRight w:val="0"/>
                              <w:marTop w:val="0"/>
                              <w:marBottom w:val="0"/>
                              <w:divBdr>
                                <w:top w:val="none" w:sz="0" w:space="0" w:color="auto"/>
                                <w:left w:val="none" w:sz="0" w:space="0" w:color="auto"/>
                                <w:bottom w:val="none" w:sz="0" w:space="0" w:color="auto"/>
                                <w:right w:val="none" w:sz="0" w:space="0" w:color="auto"/>
                              </w:divBdr>
                            </w:div>
                            <w:div w:id="1130246914">
                              <w:marLeft w:val="0"/>
                              <w:marRight w:val="0"/>
                              <w:marTop w:val="0"/>
                              <w:marBottom w:val="0"/>
                              <w:divBdr>
                                <w:top w:val="none" w:sz="0" w:space="0" w:color="auto"/>
                                <w:left w:val="none" w:sz="0" w:space="0" w:color="auto"/>
                                <w:bottom w:val="none" w:sz="0" w:space="0" w:color="auto"/>
                                <w:right w:val="none" w:sz="0" w:space="0" w:color="auto"/>
                              </w:divBdr>
                            </w:div>
                            <w:div w:id="2059547876">
                              <w:marLeft w:val="0"/>
                              <w:marRight w:val="0"/>
                              <w:marTop w:val="0"/>
                              <w:marBottom w:val="0"/>
                              <w:divBdr>
                                <w:top w:val="none" w:sz="0" w:space="0" w:color="auto"/>
                                <w:left w:val="none" w:sz="0" w:space="0" w:color="auto"/>
                                <w:bottom w:val="none" w:sz="0" w:space="0" w:color="auto"/>
                                <w:right w:val="none" w:sz="0" w:space="0" w:color="auto"/>
                              </w:divBdr>
                            </w:div>
                            <w:div w:id="515578830">
                              <w:marLeft w:val="0"/>
                              <w:marRight w:val="0"/>
                              <w:marTop w:val="0"/>
                              <w:marBottom w:val="0"/>
                              <w:divBdr>
                                <w:top w:val="none" w:sz="0" w:space="0" w:color="auto"/>
                                <w:left w:val="none" w:sz="0" w:space="0" w:color="auto"/>
                                <w:bottom w:val="none" w:sz="0" w:space="0" w:color="auto"/>
                                <w:right w:val="none" w:sz="0" w:space="0" w:color="auto"/>
                              </w:divBdr>
                            </w:div>
                            <w:div w:id="847519195">
                              <w:marLeft w:val="0"/>
                              <w:marRight w:val="0"/>
                              <w:marTop w:val="0"/>
                              <w:marBottom w:val="0"/>
                              <w:divBdr>
                                <w:top w:val="none" w:sz="0" w:space="0" w:color="auto"/>
                                <w:left w:val="none" w:sz="0" w:space="0" w:color="auto"/>
                                <w:bottom w:val="none" w:sz="0" w:space="0" w:color="auto"/>
                                <w:right w:val="none" w:sz="0" w:space="0" w:color="auto"/>
                              </w:divBdr>
                            </w:div>
                            <w:div w:id="2056659909">
                              <w:marLeft w:val="0"/>
                              <w:marRight w:val="0"/>
                              <w:marTop w:val="0"/>
                              <w:marBottom w:val="0"/>
                              <w:divBdr>
                                <w:top w:val="none" w:sz="0" w:space="0" w:color="auto"/>
                                <w:left w:val="none" w:sz="0" w:space="0" w:color="auto"/>
                                <w:bottom w:val="none" w:sz="0" w:space="0" w:color="auto"/>
                                <w:right w:val="none" w:sz="0" w:space="0" w:color="auto"/>
                              </w:divBdr>
                            </w:div>
                            <w:div w:id="1621230232">
                              <w:marLeft w:val="0"/>
                              <w:marRight w:val="0"/>
                              <w:marTop w:val="0"/>
                              <w:marBottom w:val="0"/>
                              <w:divBdr>
                                <w:top w:val="none" w:sz="0" w:space="0" w:color="auto"/>
                                <w:left w:val="none" w:sz="0" w:space="0" w:color="auto"/>
                                <w:bottom w:val="none" w:sz="0" w:space="0" w:color="auto"/>
                                <w:right w:val="none" w:sz="0" w:space="0" w:color="auto"/>
                              </w:divBdr>
                            </w:div>
                            <w:div w:id="2045864440">
                              <w:marLeft w:val="0"/>
                              <w:marRight w:val="0"/>
                              <w:marTop w:val="0"/>
                              <w:marBottom w:val="0"/>
                              <w:divBdr>
                                <w:top w:val="none" w:sz="0" w:space="0" w:color="auto"/>
                                <w:left w:val="none" w:sz="0" w:space="0" w:color="auto"/>
                                <w:bottom w:val="none" w:sz="0" w:space="0" w:color="auto"/>
                                <w:right w:val="none" w:sz="0" w:space="0" w:color="auto"/>
                              </w:divBdr>
                            </w:div>
                            <w:div w:id="79759504">
                              <w:marLeft w:val="0"/>
                              <w:marRight w:val="0"/>
                              <w:marTop w:val="0"/>
                              <w:marBottom w:val="0"/>
                              <w:divBdr>
                                <w:top w:val="none" w:sz="0" w:space="0" w:color="auto"/>
                                <w:left w:val="none" w:sz="0" w:space="0" w:color="auto"/>
                                <w:bottom w:val="none" w:sz="0" w:space="0" w:color="auto"/>
                                <w:right w:val="none" w:sz="0" w:space="0" w:color="auto"/>
                              </w:divBdr>
                            </w:div>
                            <w:div w:id="89475810">
                              <w:marLeft w:val="0"/>
                              <w:marRight w:val="0"/>
                              <w:marTop w:val="0"/>
                              <w:marBottom w:val="0"/>
                              <w:divBdr>
                                <w:top w:val="none" w:sz="0" w:space="0" w:color="auto"/>
                                <w:left w:val="none" w:sz="0" w:space="0" w:color="auto"/>
                                <w:bottom w:val="none" w:sz="0" w:space="0" w:color="auto"/>
                                <w:right w:val="none" w:sz="0" w:space="0" w:color="auto"/>
                              </w:divBdr>
                            </w:div>
                            <w:div w:id="1548301412">
                              <w:marLeft w:val="0"/>
                              <w:marRight w:val="0"/>
                              <w:marTop w:val="0"/>
                              <w:marBottom w:val="0"/>
                              <w:divBdr>
                                <w:top w:val="none" w:sz="0" w:space="0" w:color="auto"/>
                                <w:left w:val="none" w:sz="0" w:space="0" w:color="auto"/>
                                <w:bottom w:val="none" w:sz="0" w:space="0" w:color="auto"/>
                                <w:right w:val="none" w:sz="0" w:space="0" w:color="auto"/>
                              </w:divBdr>
                            </w:div>
                            <w:div w:id="1965574995">
                              <w:marLeft w:val="0"/>
                              <w:marRight w:val="0"/>
                              <w:marTop w:val="0"/>
                              <w:marBottom w:val="0"/>
                              <w:divBdr>
                                <w:top w:val="none" w:sz="0" w:space="0" w:color="auto"/>
                                <w:left w:val="none" w:sz="0" w:space="0" w:color="auto"/>
                                <w:bottom w:val="none" w:sz="0" w:space="0" w:color="auto"/>
                                <w:right w:val="none" w:sz="0" w:space="0" w:color="auto"/>
                              </w:divBdr>
                            </w:div>
                            <w:div w:id="1361009565">
                              <w:marLeft w:val="0"/>
                              <w:marRight w:val="0"/>
                              <w:marTop w:val="0"/>
                              <w:marBottom w:val="0"/>
                              <w:divBdr>
                                <w:top w:val="none" w:sz="0" w:space="0" w:color="auto"/>
                                <w:left w:val="none" w:sz="0" w:space="0" w:color="auto"/>
                                <w:bottom w:val="none" w:sz="0" w:space="0" w:color="auto"/>
                                <w:right w:val="none" w:sz="0" w:space="0" w:color="auto"/>
                              </w:divBdr>
                            </w:div>
                            <w:div w:id="689717396">
                              <w:marLeft w:val="0"/>
                              <w:marRight w:val="0"/>
                              <w:marTop w:val="0"/>
                              <w:marBottom w:val="0"/>
                              <w:divBdr>
                                <w:top w:val="none" w:sz="0" w:space="0" w:color="auto"/>
                                <w:left w:val="none" w:sz="0" w:space="0" w:color="auto"/>
                                <w:bottom w:val="none" w:sz="0" w:space="0" w:color="auto"/>
                                <w:right w:val="none" w:sz="0" w:space="0" w:color="auto"/>
                              </w:divBdr>
                            </w:div>
                            <w:div w:id="276256695">
                              <w:marLeft w:val="0"/>
                              <w:marRight w:val="0"/>
                              <w:marTop w:val="0"/>
                              <w:marBottom w:val="0"/>
                              <w:divBdr>
                                <w:top w:val="none" w:sz="0" w:space="0" w:color="auto"/>
                                <w:left w:val="none" w:sz="0" w:space="0" w:color="auto"/>
                                <w:bottom w:val="none" w:sz="0" w:space="0" w:color="auto"/>
                                <w:right w:val="none" w:sz="0" w:space="0" w:color="auto"/>
                              </w:divBdr>
                            </w:div>
                            <w:div w:id="939525947">
                              <w:marLeft w:val="0"/>
                              <w:marRight w:val="0"/>
                              <w:marTop w:val="0"/>
                              <w:marBottom w:val="0"/>
                              <w:divBdr>
                                <w:top w:val="none" w:sz="0" w:space="0" w:color="auto"/>
                                <w:left w:val="none" w:sz="0" w:space="0" w:color="auto"/>
                                <w:bottom w:val="none" w:sz="0" w:space="0" w:color="auto"/>
                                <w:right w:val="none" w:sz="0" w:space="0" w:color="auto"/>
                              </w:divBdr>
                            </w:div>
                            <w:div w:id="2031058264">
                              <w:marLeft w:val="0"/>
                              <w:marRight w:val="0"/>
                              <w:marTop w:val="0"/>
                              <w:marBottom w:val="0"/>
                              <w:divBdr>
                                <w:top w:val="none" w:sz="0" w:space="0" w:color="auto"/>
                                <w:left w:val="none" w:sz="0" w:space="0" w:color="auto"/>
                                <w:bottom w:val="none" w:sz="0" w:space="0" w:color="auto"/>
                                <w:right w:val="none" w:sz="0" w:space="0" w:color="auto"/>
                              </w:divBdr>
                            </w:div>
                            <w:div w:id="939023886">
                              <w:marLeft w:val="0"/>
                              <w:marRight w:val="0"/>
                              <w:marTop w:val="0"/>
                              <w:marBottom w:val="0"/>
                              <w:divBdr>
                                <w:top w:val="none" w:sz="0" w:space="0" w:color="auto"/>
                                <w:left w:val="none" w:sz="0" w:space="0" w:color="auto"/>
                                <w:bottom w:val="none" w:sz="0" w:space="0" w:color="auto"/>
                                <w:right w:val="none" w:sz="0" w:space="0" w:color="auto"/>
                              </w:divBdr>
                            </w:div>
                            <w:div w:id="1374617756">
                              <w:marLeft w:val="0"/>
                              <w:marRight w:val="0"/>
                              <w:marTop w:val="0"/>
                              <w:marBottom w:val="0"/>
                              <w:divBdr>
                                <w:top w:val="none" w:sz="0" w:space="0" w:color="auto"/>
                                <w:left w:val="none" w:sz="0" w:space="0" w:color="auto"/>
                                <w:bottom w:val="none" w:sz="0" w:space="0" w:color="auto"/>
                                <w:right w:val="none" w:sz="0" w:space="0" w:color="auto"/>
                              </w:divBdr>
                            </w:div>
                            <w:div w:id="1458139525">
                              <w:marLeft w:val="0"/>
                              <w:marRight w:val="0"/>
                              <w:marTop w:val="0"/>
                              <w:marBottom w:val="0"/>
                              <w:divBdr>
                                <w:top w:val="none" w:sz="0" w:space="0" w:color="auto"/>
                                <w:left w:val="none" w:sz="0" w:space="0" w:color="auto"/>
                                <w:bottom w:val="none" w:sz="0" w:space="0" w:color="auto"/>
                                <w:right w:val="none" w:sz="0" w:space="0" w:color="auto"/>
                              </w:divBdr>
                            </w:div>
                            <w:div w:id="8295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62036">
                      <w:marLeft w:val="0"/>
                      <w:marRight w:val="0"/>
                      <w:marTop w:val="0"/>
                      <w:marBottom w:val="0"/>
                      <w:divBdr>
                        <w:top w:val="none" w:sz="0" w:space="0" w:color="auto"/>
                        <w:left w:val="none" w:sz="0" w:space="0" w:color="auto"/>
                        <w:bottom w:val="none" w:sz="0" w:space="0" w:color="auto"/>
                        <w:right w:val="none" w:sz="0" w:space="0" w:color="auto"/>
                      </w:divBdr>
                      <w:divsChild>
                        <w:div w:id="51828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301839">
      <w:bodyDiv w:val="1"/>
      <w:marLeft w:val="0"/>
      <w:marRight w:val="0"/>
      <w:marTop w:val="0"/>
      <w:marBottom w:val="0"/>
      <w:divBdr>
        <w:top w:val="none" w:sz="0" w:space="0" w:color="auto"/>
        <w:left w:val="none" w:sz="0" w:space="0" w:color="auto"/>
        <w:bottom w:val="none" w:sz="0" w:space="0" w:color="auto"/>
        <w:right w:val="none" w:sz="0" w:space="0" w:color="auto"/>
      </w:divBdr>
      <w:divsChild>
        <w:div w:id="724642946">
          <w:marLeft w:val="0"/>
          <w:marRight w:val="0"/>
          <w:marTop w:val="0"/>
          <w:marBottom w:val="0"/>
          <w:divBdr>
            <w:top w:val="none" w:sz="0" w:space="0" w:color="auto"/>
            <w:left w:val="none" w:sz="0" w:space="0" w:color="auto"/>
            <w:bottom w:val="none" w:sz="0" w:space="0" w:color="auto"/>
            <w:right w:val="none" w:sz="0" w:space="0" w:color="auto"/>
          </w:divBdr>
          <w:divsChild>
            <w:div w:id="1202933713">
              <w:marLeft w:val="0"/>
              <w:marRight w:val="0"/>
              <w:marTop w:val="0"/>
              <w:marBottom w:val="0"/>
              <w:divBdr>
                <w:top w:val="none" w:sz="0" w:space="0" w:color="auto"/>
                <w:left w:val="none" w:sz="0" w:space="0" w:color="auto"/>
                <w:bottom w:val="none" w:sz="0" w:space="0" w:color="auto"/>
                <w:right w:val="none" w:sz="0" w:space="0" w:color="auto"/>
              </w:divBdr>
            </w:div>
            <w:div w:id="497621971">
              <w:marLeft w:val="0"/>
              <w:marRight w:val="0"/>
              <w:marTop w:val="0"/>
              <w:marBottom w:val="0"/>
              <w:divBdr>
                <w:top w:val="none" w:sz="0" w:space="0" w:color="auto"/>
                <w:left w:val="none" w:sz="0" w:space="0" w:color="auto"/>
                <w:bottom w:val="none" w:sz="0" w:space="0" w:color="auto"/>
                <w:right w:val="none" w:sz="0" w:space="0" w:color="auto"/>
              </w:divBdr>
            </w:div>
            <w:div w:id="1885677503">
              <w:marLeft w:val="0"/>
              <w:marRight w:val="0"/>
              <w:marTop w:val="0"/>
              <w:marBottom w:val="0"/>
              <w:divBdr>
                <w:top w:val="none" w:sz="0" w:space="0" w:color="auto"/>
                <w:left w:val="none" w:sz="0" w:space="0" w:color="auto"/>
                <w:bottom w:val="none" w:sz="0" w:space="0" w:color="auto"/>
                <w:right w:val="none" w:sz="0" w:space="0" w:color="auto"/>
              </w:divBdr>
            </w:div>
            <w:div w:id="1378161674">
              <w:marLeft w:val="0"/>
              <w:marRight w:val="0"/>
              <w:marTop w:val="0"/>
              <w:marBottom w:val="0"/>
              <w:divBdr>
                <w:top w:val="none" w:sz="0" w:space="0" w:color="auto"/>
                <w:left w:val="none" w:sz="0" w:space="0" w:color="auto"/>
                <w:bottom w:val="none" w:sz="0" w:space="0" w:color="auto"/>
                <w:right w:val="none" w:sz="0" w:space="0" w:color="auto"/>
              </w:divBdr>
            </w:div>
            <w:div w:id="1559199382">
              <w:marLeft w:val="0"/>
              <w:marRight w:val="0"/>
              <w:marTop w:val="0"/>
              <w:marBottom w:val="0"/>
              <w:divBdr>
                <w:top w:val="none" w:sz="0" w:space="0" w:color="auto"/>
                <w:left w:val="none" w:sz="0" w:space="0" w:color="auto"/>
                <w:bottom w:val="none" w:sz="0" w:space="0" w:color="auto"/>
                <w:right w:val="none" w:sz="0" w:space="0" w:color="auto"/>
              </w:divBdr>
            </w:div>
            <w:div w:id="1611162755">
              <w:marLeft w:val="0"/>
              <w:marRight w:val="0"/>
              <w:marTop w:val="0"/>
              <w:marBottom w:val="0"/>
              <w:divBdr>
                <w:top w:val="none" w:sz="0" w:space="0" w:color="auto"/>
                <w:left w:val="none" w:sz="0" w:space="0" w:color="auto"/>
                <w:bottom w:val="none" w:sz="0" w:space="0" w:color="auto"/>
                <w:right w:val="none" w:sz="0" w:space="0" w:color="auto"/>
              </w:divBdr>
            </w:div>
            <w:div w:id="755371379">
              <w:marLeft w:val="0"/>
              <w:marRight w:val="0"/>
              <w:marTop w:val="0"/>
              <w:marBottom w:val="0"/>
              <w:divBdr>
                <w:top w:val="none" w:sz="0" w:space="0" w:color="auto"/>
                <w:left w:val="none" w:sz="0" w:space="0" w:color="auto"/>
                <w:bottom w:val="none" w:sz="0" w:space="0" w:color="auto"/>
                <w:right w:val="none" w:sz="0" w:space="0" w:color="auto"/>
              </w:divBdr>
            </w:div>
            <w:div w:id="330908271">
              <w:marLeft w:val="0"/>
              <w:marRight w:val="0"/>
              <w:marTop w:val="0"/>
              <w:marBottom w:val="0"/>
              <w:divBdr>
                <w:top w:val="none" w:sz="0" w:space="0" w:color="auto"/>
                <w:left w:val="none" w:sz="0" w:space="0" w:color="auto"/>
                <w:bottom w:val="none" w:sz="0" w:space="0" w:color="auto"/>
                <w:right w:val="none" w:sz="0" w:space="0" w:color="auto"/>
              </w:divBdr>
            </w:div>
            <w:div w:id="991904784">
              <w:marLeft w:val="0"/>
              <w:marRight w:val="0"/>
              <w:marTop w:val="0"/>
              <w:marBottom w:val="0"/>
              <w:divBdr>
                <w:top w:val="none" w:sz="0" w:space="0" w:color="auto"/>
                <w:left w:val="none" w:sz="0" w:space="0" w:color="auto"/>
                <w:bottom w:val="none" w:sz="0" w:space="0" w:color="auto"/>
                <w:right w:val="none" w:sz="0" w:space="0" w:color="auto"/>
              </w:divBdr>
            </w:div>
            <w:div w:id="774134203">
              <w:marLeft w:val="0"/>
              <w:marRight w:val="0"/>
              <w:marTop w:val="0"/>
              <w:marBottom w:val="0"/>
              <w:divBdr>
                <w:top w:val="none" w:sz="0" w:space="0" w:color="auto"/>
                <w:left w:val="none" w:sz="0" w:space="0" w:color="auto"/>
                <w:bottom w:val="none" w:sz="0" w:space="0" w:color="auto"/>
                <w:right w:val="none" w:sz="0" w:space="0" w:color="auto"/>
              </w:divBdr>
            </w:div>
            <w:div w:id="201401140">
              <w:marLeft w:val="0"/>
              <w:marRight w:val="0"/>
              <w:marTop w:val="0"/>
              <w:marBottom w:val="0"/>
              <w:divBdr>
                <w:top w:val="none" w:sz="0" w:space="0" w:color="auto"/>
                <w:left w:val="none" w:sz="0" w:space="0" w:color="auto"/>
                <w:bottom w:val="none" w:sz="0" w:space="0" w:color="auto"/>
                <w:right w:val="none" w:sz="0" w:space="0" w:color="auto"/>
              </w:divBdr>
            </w:div>
            <w:div w:id="351541212">
              <w:marLeft w:val="0"/>
              <w:marRight w:val="0"/>
              <w:marTop w:val="0"/>
              <w:marBottom w:val="0"/>
              <w:divBdr>
                <w:top w:val="none" w:sz="0" w:space="0" w:color="auto"/>
                <w:left w:val="none" w:sz="0" w:space="0" w:color="auto"/>
                <w:bottom w:val="none" w:sz="0" w:space="0" w:color="auto"/>
                <w:right w:val="none" w:sz="0" w:space="0" w:color="auto"/>
              </w:divBdr>
            </w:div>
            <w:div w:id="1903565776">
              <w:marLeft w:val="0"/>
              <w:marRight w:val="0"/>
              <w:marTop w:val="0"/>
              <w:marBottom w:val="0"/>
              <w:divBdr>
                <w:top w:val="none" w:sz="0" w:space="0" w:color="auto"/>
                <w:left w:val="none" w:sz="0" w:space="0" w:color="auto"/>
                <w:bottom w:val="none" w:sz="0" w:space="0" w:color="auto"/>
                <w:right w:val="none" w:sz="0" w:space="0" w:color="auto"/>
              </w:divBdr>
            </w:div>
            <w:div w:id="88741093">
              <w:marLeft w:val="0"/>
              <w:marRight w:val="0"/>
              <w:marTop w:val="0"/>
              <w:marBottom w:val="0"/>
              <w:divBdr>
                <w:top w:val="none" w:sz="0" w:space="0" w:color="auto"/>
                <w:left w:val="none" w:sz="0" w:space="0" w:color="auto"/>
                <w:bottom w:val="none" w:sz="0" w:space="0" w:color="auto"/>
                <w:right w:val="none" w:sz="0" w:space="0" w:color="auto"/>
              </w:divBdr>
            </w:div>
            <w:div w:id="641540800">
              <w:marLeft w:val="0"/>
              <w:marRight w:val="0"/>
              <w:marTop w:val="0"/>
              <w:marBottom w:val="0"/>
              <w:divBdr>
                <w:top w:val="none" w:sz="0" w:space="0" w:color="auto"/>
                <w:left w:val="none" w:sz="0" w:space="0" w:color="auto"/>
                <w:bottom w:val="none" w:sz="0" w:space="0" w:color="auto"/>
                <w:right w:val="none" w:sz="0" w:space="0" w:color="auto"/>
              </w:divBdr>
            </w:div>
            <w:div w:id="772743354">
              <w:marLeft w:val="0"/>
              <w:marRight w:val="0"/>
              <w:marTop w:val="0"/>
              <w:marBottom w:val="0"/>
              <w:divBdr>
                <w:top w:val="none" w:sz="0" w:space="0" w:color="auto"/>
                <w:left w:val="none" w:sz="0" w:space="0" w:color="auto"/>
                <w:bottom w:val="none" w:sz="0" w:space="0" w:color="auto"/>
                <w:right w:val="none" w:sz="0" w:space="0" w:color="auto"/>
              </w:divBdr>
            </w:div>
            <w:div w:id="176044254">
              <w:marLeft w:val="0"/>
              <w:marRight w:val="0"/>
              <w:marTop w:val="0"/>
              <w:marBottom w:val="0"/>
              <w:divBdr>
                <w:top w:val="none" w:sz="0" w:space="0" w:color="auto"/>
                <w:left w:val="none" w:sz="0" w:space="0" w:color="auto"/>
                <w:bottom w:val="none" w:sz="0" w:space="0" w:color="auto"/>
                <w:right w:val="none" w:sz="0" w:space="0" w:color="auto"/>
              </w:divBdr>
            </w:div>
            <w:div w:id="1144154275">
              <w:marLeft w:val="0"/>
              <w:marRight w:val="0"/>
              <w:marTop w:val="0"/>
              <w:marBottom w:val="0"/>
              <w:divBdr>
                <w:top w:val="none" w:sz="0" w:space="0" w:color="auto"/>
                <w:left w:val="none" w:sz="0" w:space="0" w:color="auto"/>
                <w:bottom w:val="none" w:sz="0" w:space="0" w:color="auto"/>
                <w:right w:val="none" w:sz="0" w:space="0" w:color="auto"/>
              </w:divBdr>
            </w:div>
            <w:div w:id="1295211179">
              <w:marLeft w:val="0"/>
              <w:marRight w:val="0"/>
              <w:marTop w:val="0"/>
              <w:marBottom w:val="0"/>
              <w:divBdr>
                <w:top w:val="none" w:sz="0" w:space="0" w:color="auto"/>
                <w:left w:val="none" w:sz="0" w:space="0" w:color="auto"/>
                <w:bottom w:val="none" w:sz="0" w:space="0" w:color="auto"/>
                <w:right w:val="none" w:sz="0" w:space="0" w:color="auto"/>
              </w:divBdr>
            </w:div>
            <w:div w:id="1661276785">
              <w:marLeft w:val="0"/>
              <w:marRight w:val="0"/>
              <w:marTop w:val="0"/>
              <w:marBottom w:val="0"/>
              <w:divBdr>
                <w:top w:val="none" w:sz="0" w:space="0" w:color="auto"/>
                <w:left w:val="none" w:sz="0" w:space="0" w:color="auto"/>
                <w:bottom w:val="none" w:sz="0" w:space="0" w:color="auto"/>
                <w:right w:val="none" w:sz="0" w:space="0" w:color="auto"/>
              </w:divBdr>
            </w:div>
            <w:div w:id="381976453">
              <w:marLeft w:val="0"/>
              <w:marRight w:val="0"/>
              <w:marTop w:val="0"/>
              <w:marBottom w:val="0"/>
              <w:divBdr>
                <w:top w:val="none" w:sz="0" w:space="0" w:color="auto"/>
                <w:left w:val="none" w:sz="0" w:space="0" w:color="auto"/>
                <w:bottom w:val="none" w:sz="0" w:space="0" w:color="auto"/>
                <w:right w:val="none" w:sz="0" w:space="0" w:color="auto"/>
              </w:divBdr>
            </w:div>
            <w:div w:id="1006329406">
              <w:marLeft w:val="0"/>
              <w:marRight w:val="0"/>
              <w:marTop w:val="0"/>
              <w:marBottom w:val="0"/>
              <w:divBdr>
                <w:top w:val="none" w:sz="0" w:space="0" w:color="auto"/>
                <w:left w:val="none" w:sz="0" w:space="0" w:color="auto"/>
                <w:bottom w:val="none" w:sz="0" w:space="0" w:color="auto"/>
                <w:right w:val="none" w:sz="0" w:space="0" w:color="auto"/>
              </w:divBdr>
            </w:div>
            <w:div w:id="409742152">
              <w:marLeft w:val="0"/>
              <w:marRight w:val="0"/>
              <w:marTop w:val="0"/>
              <w:marBottom w:val="0"/>
              <w:divBdr>
                <w:top w:val="none" w:sz="0" w:space="0" w:color="auto"/>
                <w:left w:val="none" w:sz="0" w:space="0" w:color="auto"/>
                <w:bottom w:val="none" w:sz="0" w:space="0" w:color="auto"/>
                <w:right w:val="none" w:sz="0" w:space="0" w:color="auto"/>
              </w:divBdr>
            </w:div>
            <w:div w:id="131601161">
              <w:marLeft w:val="0"/>
              <w:marRight w:val="0"/>
              <w:marTop w:val="0"/>
              <w:marBottom w:val="0"/>
              <w:divBdr>
                <w:top w:val="none" w:sz="0" w:space="0" w:color="auto"/>
                <w:left w:val="none" w:sz="0" w:space="0" w:color="auto"/>
                <w:bottom w:val="none" w:sz="0" w:space="0" w:color="auto"/>
                <w:right w:val="none" w:sz="0" w:space="0" w:color="auto"/>
              </w:divBdr>
            </w:div>
            <w:div w:id="148905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6417">
      <w:bodyDiv w:val="1"/>
      <w:marLeft w:val="0"/>
      <w:marRight w:val="0"/>
      <w:marTop w:val="0"/>
      <w:marBottom w:val="0"/>
      <w:divBdr>
        <w:top w:val="none" w:sz="0" w:space="0" w:color="auto"/>
        <w:left w:val="none" w:sz="0" w:space="0" w:color="auto"/>
        <w:bottom w:val="none" w:sz="0" w:space="0" w:color="auto"/>
        <w:right w:val="none" w:sz="0" w:space="0" w:color="auto"/>
      </w:divBdr>
      <w:divsChild>
        <w:div w:id="1177768382">
          <w:marLeft w:val="0"/>
          <w:marRight w:val="0"/>
          <w:marTop w:val="0"/>
          <w:marBottom w:val="0"/>
          <w:divBdr>
            <w:top w:val="none" w:sz="0" w:space="0" w:color="auto"/>
            <w:left w:val="none" w:sz="0" w:space="0" w:color="auto"/>
            <w:bottom w:val="none" w:sz="0" w:space="0" w:color="auto"/>
            <w:right w:val="none" w:sz="0" w:space="0" w:color="auto"/>
          </w:divBdr>
          <w:divsChild>
            <w:div w:id="335042335">
              <w:marLeft w:val="0"/>
              <w:marRight w:val="0"/>
              <w:marTop w:val="0"/>
              <w:marBottom w:val="0"/>
              <w:divBdr>
                <w:top w:val="none" w:sz="0" w:space="0" w:color="auto"/>
                <w:left w:val="none" w:sz="0" w:space="0" w:color="auto"/>
                <w:bottom w:val="none" w:sz="0" w:space="0" w:color="auto"/>
                <w:right w:val="none" w:sz="0" w:space="0" w:color="auto"/>
              </w:divBdr>
            </w:div>
            <w:div w:id="1469283327">
              <w:marLeft w:val="0"/>
              <w:marRight w:val="0"/>
              <w:marTop w:val="0"/>
              <w:marBottom w:val="0"/>
              <w:divBdr>
                <w:top w:val="none" w:sz="0" w:space="0" w:color="auto"/>
                <w:left w:val="none" w:sz="0" w:space="0" w:color="auto"/>
                <w:bottom w:val="none" w:sz="0" w:space="0" w:color="auto"/>
                <w:right w:val="none" w:sz="0" w:space="0" w:color="auto"/>
              </w:divBdr>
            </w:div>
            <w:div w:id="302083791">
              <w:marLeft w:val="0"/>
              <w:marRight w:val="0"/>
              <w:marTop w:val="0"/>
              <w:marBottom w:val="0"/>
              <w:divBdr>
                <w:top w:val="none" w:sz="0" w:space="0" w:color="auto"/>
                <w:left w:val="none" w:sz="0" w:space="0" w:color="auto"/>
                <w:bottom w:val="none" w:sz="0" w:space="0" w:color="auto"/>
                <w:right w:val="none" w:sz="0" w:space="0" w:color="auto"/>
              </w:divBdr>
            </w:div>
            <w:div w:id="572005037">
              <w:marLeft w:val="0"/>
              <w:marRight w:val="0"/>
              <w:marTop w:val="0"/>
              <w:marBottom w:val="0"/>
              <w:divBdr>
                <w:top w:val="none" w:sz="0" w:space="0" w:color="auto"/>
                <w:left w:val="none" w:sz="0" w:space="0" w:color="auto"/>
                <w:bottom w:val="none" w:sz="0" w:space="0" w:color="auto"/>
                <w:right w:val="none" w:sz="0" w:space="0" w:color="auto"/>
              </w:divBdr>
            </w:div>
            <w:div w:id="2006467764">
              <w:marLeft w:val="0"/>
              <w:marRight w:val="0"/>
              <w:marTop w:val="0"/>
              <w:marBottom w:val="0"/>
              <w:divBdr>
                <w:top w:val="none" w:sz="0" w:space="0" w:color="auto"/>
                <w:left w:val="none" w:sz="0" w:space="0" w:color="auto"/>
                <w:bottom w:val="none" w:sz="0" w:space="0" w:color="auto"/>
                <w:right w:val="none" w:sz="0" w:space="0" w:color="auto"/>
              </w:divBdr>
            </w:div>
            <w:div w:id="1087264758">
              <w:marLeft w:val="0"/>
              <w:marRight w:val="0"/>
              <w:marTop w:val="0"/>
              <w:marBottom w:val="0"/>
              <w:divBdr>
                <w:top w:val="none" w:sz="0" w:space="0" w:color="auto"/>
                <w:left w:val="none" w:sz="0" w:space="0" w:color="auto"/>
                <w:bottom w:val="none" w:sz="0" w:space="0" w:color="auto"/>
                <w:right w:val="none" w:sz="0" w:space="0" w:color="auto"/>
              </w:divBdr>
            </w:div>
            <w:div w:id="216818153">
              <w:marLeft w:val="0"/>
              <w:marRight w:val="0"/>
              <w:marTop w:val="0"/>
              <w:marBottom w:val="0"/>
              <w:divBdr>
                <w:top w:val="none" w:sz="0" w:space="0" w:color="auto"/>
                <w:left w:val="none" w:sz="0" w:space="0" w:color="auto"/>
                <w:bottom w:val="none" w:sz="0" w:space="0" w:color="auto"/>
                <w:right w:val="none" w:sz="0" w:space="0" w:color="auto"/>
              </w:divBdr>
            </w:div>
            <w:div w:id="1345788502">
              <w:marLeft w:val="0"/>
              <w:marRight w:val="0"/>
              <w:marTop w:val="0"/>
              <w:marBottom w:val="0"/>
              <w:divBdr>
                <w:top w:val="none" w:sz="0" w:space="0" w:color="auto"/>
                <w:left w:val="none" w:sz="0" w:space="0" w:color="auto"/>
                <w:bottom w:val="none" w:sz="0" w:space="0" w:color="auto"/>
                <w:right w:val="none" w:sz="0" w:space="0" w:color="auto"/>
              </w:divBdr>
            </w:div>
            <w:div w:id="1545947003">
              <w:marLeft w:val="0"/>
              <w:marRight w:val="0"/>
              <w:marTop w:val="0"/>
              <w:marBottom w:val="0"/>
              <w:divBdr>
                <w:top w:val="none" w:sz="0" w:space="0" w:color="auto"/>
                <w:left w:val="none" w:sz="0" w:space="0" w:color="auto"/>
                <w:bottom w:val="none" w:sz="0" w:space="0" w:color="auto"/>
                <w:right w:val="none" w:sz="0" w:space="0" w:color="auto"/>
              </w:divBdr>
            </w:div>
            <w:div w:id="1687168476">
              <w:marLeft w:val="0"/>
              <w:marRight w:val="0"/>
              <w:marTop w:val="0"/>
              <w:marBottom w:val="0"/>
              <w:divBdr>
                <w:top w:val="none" w:sz="0" w:space="0" w:color="auto"/>
                <w:left w:val="none" w:sz="0" w:space="0" w:color="auto"/>
                <w:bottom w:val="none" w:sz="0" w:space="0" w:color="auto"/>
                <w:right w:val="none" w:sz="0" w:space="0" w:color="auto"/>
              </w:divBdr>
            </w:div>
            <w:div w:id="1942444251">
              <w:marLeft w:val="0"/>
              <w:marRight w:val="0"/>
              <w:marTop w:val="0"/>
              <w:marBottom w:val="0"/>
              <w:divBdr>
                <w:top w:val="none" w:sz="0" w:space="0" w:color="auto"/>
                <w:left w:val="none" w:sz="0" w:space="0" w:color="auto"/>
                <w:bottom w:val="none" w:sz="0" w:space="0" w:color="auto"/>
                <w:right w:val="none" w:sz="0" w:space="0" w:color="auto"/>
              </w:divBdr>
            </w:div>
            <w:div w:id="1653604627">
              <w:marLeft w:val="0"/>
              <w:marRight w:val="0"/>
              <w:marTop w:val="0"/>
              <w:marBottom w:val="0"/>
              <w:divBdr>
                <w:top w:val="none" w:sz="0" w:space="0" w:color="auto"/>
                <w:left w:val="none" w:sz="0" w:space="0" w:color="auto"/>
                <w:bottom w:val="none" w:sz="0" w:space="0" w:color="auto"/>
                <w:right w:val="none" w:sz="0" w:space="0" w:color="auto"/>
              </w:divBdr>
            </w:div>
            <w:div w:id="732587145">
              <w:marLeft w:val="0"/>
              <w:marRight w:val="0"/>
              <w:marTop w:val="0"/>
              <w:marBottom w:val="0"/>
              <w:divBdr>
                <w:top w:val="none" w:sz="0" w:space="0" w:color="auto"/>
                <w:left w:val="none" w:sz="0" w:space="0" w:color="auto"/>
                <w:bottom w:val="none" w:sz="0" w:space="0" w:color="auto"/>
                <w:right w:val="none" w:sz="0" w:space="0" w:color="auto"/>
              </w:divBdr>
            </w:div>
            <w:div w:id="2007513579">
              <w:marLeft w:val="0"/>
              <w:marRight w:val="0"/>
              <w:marTop w:val="0"/>
              <w:marBottom w:val="0"/>
              <w:divBdr>
                <w:top w:val="none" w:sz="0" w:space="0" w:color="auto"/>
                <w:left w:val="none" w:sz="0" w:space="0" w:color="auto"/>
                <w:bottom w:val="none" w:sz="0" w:space="0" w:color="auto"/>
                <w:right w:val="none" w:sz="0" w:space="0" w:color="auto"/>
              </w:divBdr>
            </w:div>
            <w:div w:id="185876904">
              <w:marLeft w:val="0"/>
              <w:marRight w:val="0"/>
              <w:marTop w:val="0"/>
              <w:marBottom w:val="0"/>
              <w:divBdr>
                <w:top w:val="none" w:sz="0" w:space="0" w:color="auto"/>
                <w:left w:val="none" w:sz="0" w:space="0" w:color="auto"/>
                <w:bottom w:val="none" w:sz="0" w:space="0" w:color="auto"/>
                <w:right w:val="none" w:sz="0" w:space="0" w:color="auto"/>
              </w:divBdr>
            </w:div>
            <w:div w:id="1867211251">
              <w:marLeft w:val="0"/>
              <w:marRight w:val="0"/>
              <w:marTop w:val="0"/>
              <w:marBottom w:val="0"/>
              <w:divBdr>
                <w:top w:val="none" w:sz="0" w:space="0" w:color="auto"/>
                <w:left w:val="none" w:sz="0" w:space="0" w:color="auto"/>
                <w:bottom w:val="none" w:sz="0" w:space="0" w:color="auto"/>
                <w:right w:val="none" w:sz="0" w:space="0" w:color="auto"/>
              </w:divBdr>
            </w:div>
            <w:div w:id="1210728736">
              <w:marLeft w:val="0"/>
              <w:marRight w:val="0"/>
              <w:marTop w:val="0"/>
              <w:marBottom w:val="0"/>
              <w:divBdr>
                <w:top w:val="none" w:sz="0" w:space="0" w:color="auto"/>
                <w:left w:val="none" w:sz="0" w:space="0" w:color="auto"/>
                <w:bottom w:val="none" w:sz="0" w:space="0" w:color="auto"/>
                <w:right w:val="none" w:sz="0" w:space="0" w:color="auto"/>
              </w:divBdr>
            </w:div>
            <w:div w:id="183641327">
              <w:marLeft w:val="0"/>
              <w:marRight w:val="0"/>
              <w:marTop w:val="0"/>
              <w:marBottom w:val="0"/>
              <w:divBdr>
                <w:top w:val="none" w:sz="0" w:space="0" w:color="auto"/>
                <w:left w:val="none" w:sz="0" w:space="0" w:color="auto"/>
                <w:bottom w:val="none" w:sz="0" w:space="0" w:color="auto"/>
                <w:right w:val="none" w:sz="0" w:space="0" w:color="auto"/>
              </w:divBdr>
            </w:div>
            <w:div w:id="105582409">
              <w:marLeft w:val="0"/>
              <w:marRight w:val="0"/>
              <w:marTop w:val="0"/>
              <w:marBottom w:val="0"/>
              <w:divBdr>
                <w:top w:val="none" w:sz="0" w:space="0" w:color="auto"/>
                <w:left w:val="none" w:sz="0" w:space="0" w:color="auto"/>
                <w:bottom w:val="none" w:sz="0" w:space="0" w:color="auto"/>
                <w:right w:val="none" w:sz="0" w:space="0" w:color="auto"/>
              </w:divBdr>
            </w:div>
            <w:div w:id="1736128589">
              <w:marLeft w:val="0"/>
              <w:marRight w:val="0"/>
              <w:marTop w:val="0"/>
              <w:marBottom w:val="0"/>
              <w:divBdr>
                <w:top w:val="none" w:sz="0" w:space="0" w:color="auto"/>
                <w:left w:val="none" w:sz="0" w:space="0" w:color="auto"/>
                <w:bottom w:val="none" w:sz="0" w:space="0" w:color="auto"/>
                <w:right w:val="none" w:sz="0" w:space="0" w:color="auto"/>
              </w:divBdr>
            </w:div>
            <w:div w:id="1892418407">
              <w:marLeft w:val="0"/>
              <w:marRight w:val="0"/>
              <w:marTop w:val="0"/>
              <w:marBottom w:val="0"/>
              <w:divBdr>
                <w:top w:val="none" w:sz="0" w:space="0" w:color="auto"/>
                <w:left w:val="none" w:sz="0" w:space="0" w:color="auto"/>
                <w:bottom w:val="none" w:sz="0" w:space="0" w:color="auto"/>
                <w:right w:val="none" w:sz="0" w:space="0" w:color="auto"/>
              </w:divBdr>
            </w:div>
            <w:div w:id="405537908">
              <w:marLeft w:val="0"/>
              <w:marRight w:val="0"/>
              <w:marTop w:val="0"/>
              <w:marBottom w:val="0"/>
              <w:divBdr>
                <w:top w:val="none" w:sz="0" w:space="0" w:color="auto"/>
                <w:left w:val="none" w:sz="0" w:space="0" w:color="auto"/>
                <w:bottom w:val="none" w:sz="0" w:space="0" w:color="auto"/>
                <w:right w:val="none" w:sz="0" w:space="0" w:color="auto"/>
              </w:divBdr>
            </w:div>
            <w:div w:id="1473061245">
              <w:marLeft w:val="0"/>
              <w:marRight w:val="0"/>
              <w:marTop w:val="0"/>
              <w:marBottom w:val="0"/>
              <w:divBdr>
                <w:top w:val="none" w:sz="0" w:space="0" w:color="auto"/>
                <w:left w:val="none" w:sz="0" w:space="0" w:color="auto"/>
                <w:bottom w:val="none" w:sz="0" w:space="0" w:color="auto"/>
                <w:right w:val="none" w:sz="0" w:space="0" w:color="auto"/>
              </w:divBdr>
            </w:div>
            <w:div w:id="1425608821">
              <w:marLeft w:val="0"/>
              <w:marRight w:val="0"/>
              <w:marTop w:val="0"/>
              <w:marBottom w:val="0"/>
              <w:divBdr>
                <w:top w:val="none" w:sz="0" w:space="0" w:color="auto"/>
                <w:left w:val="none" w:sz="0" w:space="0" w:color="auto"/>
                <w:bottom w:val="none" w:sz="0" w:space="0" w:color="auto"/>
                <w:right w:val="none" w:sz="0" w:space="0" w:color="auto"/>
              </w:divBdr>
            </w:div>
            <w:div w:id="1726415337">
              <w:marLeft w:val="0"/>
              <w:marRight w:val="0"/>
              <w:marTop w:val="0"/>
              <w:marBottom w:val="0"/>
              <w:divBdr>
                <w:top w:val="none" w:sz="0" w:space="0" w:color="auto"/>
                <w:left w:val="none" w:sz="0" w:space="0" w:color="auto"/>
                <w:bottom w:val="none" w:sz="0" w:space="0" w:color="auto"/>
                <w:right w:val="none" w:sz="0" w:space="0" w:color="auto"/>
              </w:divBdr>
            </w:div>
            <w:div w:id="1469055439">
              <w:marLeft w:val="0"/>
              <w:marRight w:val="0"/>
              <w:marTop w:val="0"/>
              <w:marBottom w:val="0"/>
              <w:divBdr>
                <w:top w:val="none" w:sz="0" w:space="0" w:color="auto"/>
                <w:left w:val="none" w:sz="0" w:space="0" w:color="auto"/>
                <w:bottom w:val="none" w:sz="0" w:space="0" w:color="auto"/>
                <w:right w:val="none" w:sz="0" w:space="0" w:color="auto"/>
              </w:divBdr>
            </w:div>
            <w:div w:id="1589727370">
              <w:marLeft w:val="0"/>
              <w:marRight w:val="0"/>
              <w:marTop w:val="0"/>
              <w:marBottom w:val="0"/>
              <w:divBdr>
                <w:top w:val="none" w:sz="0" w:space="0" w:color="auto"/>
                <w:left w:val="none" w:sz="0" w:space="0" w:color="auto"/>
                <w:bottom w:val="none" w:sz="0" w:space="0" w:color="auto"/>
                <w:right w:val="none" w:sz="0" w:space="0" w:color="auto"/>
              </w:divBdr>
            </w:div>
            <w:div w:id="1651786791">
              <w:marLeft w:val="0"/>
              <w:marRight w:val="0"/>
              <w:marTop w:val="0"/>
              <w:marBottom w:val="0"/>
              <w:divBdr>
                <w:top w:val="none" w:sz="0" w:space="0" w:color="auto"/>
                <w:left w:val="none" w:sz="0" w:space="0" w:color="auto"/>
                <w:bottom w:val="none" w:sz="0" w:space="0" w:color="auto"/>
                <w:right w:val="none" w:sz="0" w:space="0" w:color="auto"/>
              </w:divBdr>
            </w:div>
            <w:div w:id="370421127">
              <w:marLeft w:val="0"/>
              <w:marRight w:val="0"/>
              <w:marTop w:val="0"/>
              <w:marBottom w:val="0"/>
              <w:divBdr>
                <w:top w:val="none" w:sz="0" w:space="0" w:color="auto"/>
                <w:left w:val="none" w:sz="0" w:space="0" w:color="auto"/>
                <w:bottom w:val="none" w:sz="0" w:space="0" w:color="auto"/>
                <w:right w:val="none" w:sz="0" w:space="0" w:color="auto"/>
              </w:divBdr>
            </w:div>
            <w:div w:id="678120913">
              <w:marLeft w:val="0"/>
              <w:marRight w:val="0"/>
              <w:marTop w:val="0"/>
              <w:marBottom w:val="0"/>
              <w:divBdr>
                <w:top w:val="none" w:sz="0" w:space="0" w:color="auto"/>
                <w:left w:val="none" w:sz="0" w:space="0" w:color="auto"/>
                <w:bottom w:val="none" w:sz="0" w:space="0" w:color="auto"/>
                <w:right w:val="none" w:sz="0" w:space="0" w:color="auto"/>
              </w:divBdr>
            </w:div>
            <w:div w:id="1751997388">
              <w:marLeft w:val="0"/>
              <w:marRight w:val="0"/>
              <w:marTop w:val="0"/>
              <w:marBottom w:val="0"/>
              <w:divBdr>
                <w:top w:val="none" w:sz="0" w:space="0" w:color="auto"/>
                <w:left w:val="none" w:sz="0" w:space="0" w:color="auto"/>
                <w:bottom w:val="none" w:sz="0" w:space="0" w:color="auto"/>
                <w:right w:val="none" w:sz="0" w:space="0" w:color="auto"/>
              </w:divBdr>
            </w:div>
            <w:div w:id="901450025">
              <w:marLeft w:val="0"/>
              <w:marRight w:val="0"/>
              <w:marTop w:val="0"/>
              <w:marBottom w:val="0"/>
              <w:divBdr>
                <w:top w:val="none" w:sz="0" w:space="0" w:color="auto"/>
                <w:left w:val="none" w:sz="0" w:space="0" w:color="auto"/>
                <w:bottom w:val="none" w:sz="0" w:space="0" w:color="auto"/>
                <w:right w:val="none" w:sz="0" w:space="0" w:color="auto"/>
              </w:divBdr>
            </w:div>
            <w:div w:id="1965621711">
              <w:marLeft w:val="0"/>
              <w:marRight w:val="0"/>
              <w:marTop w:val="0"/>
              <w:marBottom w:val="0"/>
              <w:divBdr>
                <w:top w:val="none" w:sz="0" w:space="0" w:color="auto"/>
                <w:left w:val="none" w:sz="0" w:space="0" w:color="auto"/>
                <w:bottom w:val="none" w:sz="0" w:space="0" w:color="auto"/>
                <w:right w:val="none" w:sz="0" w:space="0" w:color="auto"/>
              </w:divBdr>
            </w:div>
            <w:div w:id="2063751037">
              <w:marLeft w:val="0"/>
              <w:marRight w:val="0"/>
              <w:marTop w:val="0"/>
              <w:marBottom w:val="0"/>
              <w:divBdr>
                <w:top w:val="none" w:sz="0" w:space="0" w:color="auto"/>
                <w:left w:val="none" w:sz="0" w:space="0" w:color="auto"/>
                <w:bottom w:val="none" w:sz="0" w:space="0" w:color="auto"/>
                <w:right w:val="none" w:sz="0" w:space="0" w:color="auto"/>
              </w:divBdr>
            </w:div>
            <w:div w:id="28115470">
              <w:marLeft w:val="0"/>
              <w:marRight w:val="0"/>
              <w:marTop w:val="0"/>
              <w:marBottom w:val="0"/>
              <w:divBdr>
                <w:top w:val="none" w:sz="0" w:space="0" w:color="auto"/>
                <w:left w:val="none" w:sz="0" w:space="0" w:color="auto"/>
                <w:bottom w:val="none" w:sz="0" w:space="0" w:color="auto"/>
                <w:right w:val="none" w:sz="0" w:space="0" w:color="auto"/>
              </w:divBdr>
            </w:div>
            <w:div w:id="1812021433">
              <w:marLeft w:val="0"/>
              <w:marRight w:val="0"/>
              <w:marTop w:val="0"/>
              <w:marBottom w:val="0"/>
              <w:divBdr>
                <w:top w:val="none" w:sz="0" w:space="0" w:color="auto"/>
                <w:left w:val="none" w:sz="0" w:space="0" w:color="auto"/>
                <w:bottom w:val="none" w:sz="0" w:space="0" w:color="auto"/>
                <w:right w:val="none" w:sz="0" w:space="0" w:color="auto"/>
              </w:divBdr>
            </w:div>
            <w:div w:id="383530258">
              <w:marLeft w:val="0"/>
              <w:marRight w:val="0"/>
              <w:marTop w:val="0"/>
              <w:marBottom w:val="0"/>
              <w:divBdr>
                <w:top w:val="none" w:sz="0" w:space="0" w:color="auto"/>
                <w:left w:val="none" w:sz="0" w:space="0" w:color="auto"/>
                <w:bottom w:val="none" w:sz="0" w:space="0" w:color="auto"/>
                <w:right w:val="none" w:sz="0" w:space="0" w:color="auto"/>
              </w:divBdr>
            </w:div>
            <w:div w:id="229273260">
              <w:marLeft w:val="0"/>
              <w:marRight w:val="0"/>
              <w:marTop w:val="0"/>
              <w:marBottom w:val="0"/>
              <w:divBdr>
                <w:top w:val="none" w:sz="0" w:space="0" w:color="auto"/>
                <w:left w:val="none" w:sz="0" w:space="0" w:color="auto"/>
                <w:bottom w:val="none" w:sz="0" w:space="0" w:color="auto"/>
                <w:right w:val="none" w:sz="0" w:space="0" w:color="auto"/>
              </w:divBdr>
            </w:div>
            <w:div w:id="1755080461">
              <w:marLeft w:val="0"/>
              <w:marRight w:val="0"/>
              <w:marTop w:val="0"/>
              <w:marBottom w:val="0"/>
              <w:divBdr>
                <w:top w:val="none" w:sz="0" w:space="0" w:color="auto"/>
                <w:left w:val="none" w:sz="0" w:space="0" w:color="auto"/>
                <w:bottom w:val="none" w:sz="0" w:space="0" w:color="auto"/>
                <w:right w:val="none" w:sz="0" w:space="0" w:color="auto"/>
              </w:divBdr>
            </w:div>
            <w:div w:id="328026593">
              <w:marLeft w:val="0"/>
              <w:marRight w:val="0"/>
              <w:marTop w:val="0"/>
              <w:marBottom w:val="0"/>
              <w:divBdr>
                <w:top w:val="none" w:sz="0" w:space="0" w:color="auto"/>
                <w:left w:val="none" w:sz="0" w:space="0" w:color="auto"/>
                <w:bottom w:val="none" w:sz="0" w:space="0" w:color="auto"/>
                <w:right w:val="none" w:sz="0" w:space="0" w:color="auto"/>
              </w:divBdr>
            </w:div>
            <w:div w:id="1667825958">
              <w:marLeft w:val="0"/>
              <w:marRight w:val="0"/>
              <w:marTop w:val="0"/>
              <w:marBottom w:val="0"/>
              <w:divBdr>
                <w:top w:val="none" w:sz="0" w:space="0" w:color="auto"/>
                <w:left w:val="none" w:sz="0" w:space="0" w:color="auto"/>
                <w:bottom w:val="none" w:sz="0" w:space="0" w:color="auto"/>
                <w:right w:val="none" w:sz="0" w:space="0" w:color="auto"/>
              </w:divBdr>
            </w:div>
            <w:div w:id="289944130">
              <w:marLeft w:val="0"/>
              <w:marRight w:val="0"/>
              <w:marTop w:val="0"/>
              <w:marBottom w:val="0"/>
              <w:divBdr>
                <w:top w:val="none" w:sz="0" w:space="0" w:color="auto"/>
                <w:left w:val="none" w:sz="0" w:space="0" w:color="auto"/>
                <w:bottom w:val="none" w:sz="0" w:space="0" w:color="auto"/>
                <w:right w:val="none" w:sz="0" w:space="0" w:color="auto"/>
              </w:divBdr>
            </w:div>
            <w:div w:id="709183900">
              <w:marLeft w:val="0"/>
              <w:marRight w:val="0"/>
              <w:marTop w:val="0"/>
              <w:marBottom w:val="0"/>
              <w:divBdr>
                <w:top w:val="none" w:sz="0" w:space="0" w:color="auto"/>
                <w:left w:val="none" w:sz="0" w:space="0" w:color="auto"/>
                <w:bottom w:val="none" w:sz="0" w:space="0" w:color="auto"/>
                <w:right w:val="none" w:sz="0" w:space="0" w:color="auto"/>
              </w:divBdr>
            </w:div>
            <w:div w:id="312568251">
              <w:marLeft w:val="0"/>
              <w:marRight w:val="0"/>
              <w:marTop w:val="0"/>
              <w:marBottom w:val="0"/>
              <w:divBdr>
                <w:top w:val="none" w:sz="0" w:space="0" w:color="auto"/>
                <w:left w:val="none" w:sz="0" w:space="0" w:color="auto"/>
                <w:bottom w:val="none" w:sz="0" w:space="0" w:color="auto"/>
                <w:right w:val="none" w:sz="0" w:space="0" w:color="auto"/>
              </w:divBdr>
            </w:div>
            <w:div w:id="1148010480">
              <w:marLeft w:val="0"/>
              <w:marRight w:val="0"/>
              <w:marTop w:val="0"/>
              <w:marBottom w:val="0"/>
              <w:divBdr>
                <w:top w:val="none" w:sz="0" w:space="0" w:color="auto"/>
                <w:left w:val="none" w:sz="0" w:space="0" w:color="auto"/>
                <w:bottom w:val="none" w:sz="0" w:space="0" w:color="auto"/>
                <w:right w:val="none" w:sz="0" w:space="0" w:color="auto"/>
              </w:divBdr>
            </w:div>
            <w:div w:id="16819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830894">
      <w:bodyDiv w:val="1"/>
      <w:marLeft w:val="0"/>
      <w:marRight w:val="0"/>
      <w:marTop w:val="0"/>
      <w:marBottom w:val="0"/>
      <w:divBdr>
        <w:top w:val="none" w:sz="0" w:space="0" w:color="auto"/>
        <w:left w:val="none" w:sz="0" w:space="0" w:color="auto"/>
        <w:bottom w:val="none" w:sz="0" w:space="0" w:color="auto"/>
        <w:right w:val="none" w:sz="0" w:space="0" w:color="auto"/>
      </w:divBdr>
      <w:divsChild>
        <w:div w:id="1232152338">
          <w:marLeft w:val="0"/>
          <w:marRight w:val="0"/>
          <w:marTop w:val="0"/>
          <w:marBottom w:val="0"/>
          <w:divBdr>
            <w:top w:val="none" w:sz="0" w:space="0" w:color="auto"/>
            <w:left w:val="none" w:sz="0" w:space="0" w:color="auto"/>
            <w:bottom w:val="none" w:sz="0" w:space="0" w:color="auto"/>
            <w:right w:val="none" w:sz="0" w:space="0" w:color="auto"/>
          </w:divBdr>
        </w:div>
      </w:divsChild>
    </w:div>
    <w:div w:id="2074309425">
      <w:bodyDiv w:val="1"/>
      <w:marLeft w:val="0"/>
      <w:marRight w:val="0"/>
      <w:marTop w:val="0"/>
      <w:marBottom w:val="0"/>
      <w:divBdr>
        <w:top w:val="none" w:sz="0" w:space="0" w:color="auto"/>
        <w:left w:val="none" w:sz="0" w:space="0" w:color="auto"/>
        <w:bottom w:val="none" w:sz="0" w:space="0" w:color="auto"/>
        <w:right w:val="none" w:sz="0" w:space="0" w:color="auto"/>
      </w:divBdr>
      <w:divsChild>
        <w:div w:id="1907379215">
          <w:marLeft w:val="0"/>
          <w:marRight w:val="0"/>
          <w:marTop w:val="0"/>
          <w:marBottom w:val="0"/>
          <w:divBdr>
            <w:top w:val="none" w:sz="0" w:space="0" w:color="auto"/>
            <w:left w:val="none" w:sz="0" w:space="0" w:color="auto"/>
            <w:bottom w:val="none" w:sz="0" w:space="0" w:color="auto"/>
            <w:right w:val="none" w:sz="0" w:space="0" w:color="auto"/>
          </w:divBdr>
        </w:div>
      </w:divsChild>
    </w:div>
    <w:div w:id="2122071454">
      <w:bodyDiv w:val="1"/>
      <w:marLeft w:val="0"/>
      <w:marRight w:val="0"/>
      <w:marTop w:val="0"/>
      <w:marBottom w:val="0"/>
      <w:divBdr>
        <w:top w:val="none" w:sz="0" w:space="0" w:color="auto"/>
        <w:left w:val="none" w:sz="0" w:space="0" w:color="auto"/>
        <w:bottom w:val="none" w:sz="0" w:space="0" w:color="auto"/>
        <w:right w:val="none" w:sz="0" w:space="0" w:color="auto"/>
      </w:divBdr>
      <w:divsChild>
        <w:div w:id="189537782">
          <w:marLeft w:val="0"/>
          <w:marRight w:val="0"/>
          <w:marTop w:val="0"/>
          <w:marBottom w:val="0"/>
          <w:divBdr>
            <w:top w:val="none" w:sz="0" w:space="0" w:color="auto"/>
            <w:left w:val="none" w:sz="0" w:space="0" w:color="auto"/>
            <w:bottom w:val="none" w:sz="0" w:space="0" w:color="auto"/>
            <w:right w:val="none" w:sz="0" w:space="0" w:color="auto"/>
          </w:divBdr>
        </w:div>
      </w:divsChild>
    </w:div>
    <w:div w:id="2124575544">
      <w:bodyDiv w:val="1"/>
      <w:marLeft w:val="0"/>
      <w:marRight w:val="0"/>
      <w:marTop w:val="0"/>
      <w:marBottom w:val="0"/>
      <w:divBdr>
        <w:top w:val="none" w:sz="0" w:space="0" w:color="auto"/>
        <w:left w:val="none" w:sz="0" w:space="0" w:color="auto"/>
        <w:bottom w:val="none" w:sz="0" w:space="0" w:color="auto"/>
        <w:right w:val="none" w:sz="0" w:space="0" w:color="auto"/>
      </w:divBdr>
      <w:divsChild>
        <w:div w:id="581792496">
          <w:marLeft w:val="0"/>
          <w:marRight w:val="0"/>
          <w:marTop w:val="0"/>
          <w:marBottom w:val="0"/>
          <w:divBdr>
            <w:top w:val="none" w:sz="0" w:space="0" w:color="auto"/>
            <w:left w:val="none" w:sz="0" w:space="0" w:color="auto"/>
            <w:bottom w:val="none" w:sz="0" w:space="0" w:color="auto"/>
            <w:right w:val="none" w:sz="0" w:space="0" w:color="auto"/>
          </w:divBdr>
        </w:div>
      </w:divsChild>
    </w:div>
    <w:div w:id="2125806933">
      <w:bodyDiv w:val="1"/>
      <w:marLeft w:val="0"/>
      <w:marRight w:val="0"/>
      <w:marTop w:val="0"/>
      <w:marBottom w:val="0"/>
      <w:divBdr>
        <w:top w:val="none" w:sz="0" w:space="0" w:color="auto"/>
        <w:left w:val="none" w:sz="0" w:space="0" w:color="auto"/>
        <w:bottom w:val="none" w:sz="0" w:space="0" w:color="auto"/>
        <w:right w:val="none" w:sz="0" w:space="0" w:color="auto"/>
      </w:divBdr>
      <w:divsChild>
        <w:div w:id="195120834">
          <w:marLeft w:val="0"/>
          <w:marRight w:val="0"/>
          <w:marTop w:val="0"/>
          <w:marBottom w:val="0"/>
          <w:divBdr>
            <w:top w:val="none" w:sz="0" w:space="0" w:color="auto"/>
            <w:left w:val="none" w:sz="0" w:space="0" w:color="auto"/>
            <w:bottom w:val="none" w:sz="0" w:space="0" w:color="auto"/>
            <w:right w:val="none" w:sz="0" w:space="0" w:color="auto"/>
          </w:divBdr>
          <w:divsChild>
            <w:div w:id="1755544847">
              <w:marLeft w:val="0"/>
              <w:marRight w:val="0"/>
              <w:marTop w:val="0"/>
              <w:marBottom w:val="0"/>
              <w:divBdr>
                <w:top w:val="none" w:sz="0" w:space="0" w:color="auto"/>
                <w:left w:val="none" w:sz="0" w:space="0" w:color="auto"/>
                <w:bottom w:val="none" w:sz="0" w:space="0" w:color="auto"/>
                <w:right w:val="none" w:sz="0" w:space="0" w:color="auto"/>
              </w:divBdr>
            </w:div>
            <w:div w:id="1620602864">
              <w:marLeft w:val="0"/>
              <w:marRight w:val="0"/>
              <w:marTop w:val="0"/>
              <w:marBottom w:val="0"/>
              <w:divBdr>
                <w:top w:val="none" w:sz="0" w:space="0" w:color="auto"/>
                <w:left w:val="none" w:sz="0" w:space="0" w:color="auto"/>
                <w:bottom w:val="none" w:sz="0" w:space="0" w:color="auto"/>
                <w:right w:val="none" w:sz="0" w:space="0" w:color="auto"/>
              </w:divBdr>
            </w:div>
            <w:div w:id="1920744662">
              <w:marLeft w:val="0"/>
              <w:marRight w:val="0"/>
              <w:marTop w:val="0"/>
              <w:marBottom w:val="0"/>
              <w:divBdr>
                <w:top w:val="none" w:sz="0" w:space="0" w:color="auto"/>
                <w:left w:val="none" w:sz="0" w:space="0" w:color="auto"/>
                <w:bottom w:val="none" w:sz="0" w:space="0" w:color="auto"/>
                <w:right w:val="none" w:sz="0" w:space="0" w:color="auto"/>
              </w:divBdr>
            </w:div>
            <w:div w:id="88475449">
              <w:marLeft w:val="0"/>
              <w:marRight w:val="0"/>
              <w:marTop w:val="0"/>
              <w:marBottom w:val="0"/>
              <w:divBdr>
                <w:top w:val="none" w:sz="0" w:space="0" w:color="auto"/>
                <w:left w:val="none" w:sz="0" w:space="0" w:color="auto"/>
                <w:bottom w:val="none" w:sz="0" w:space="0" w:color="auto"/>
                <w:right w:val="none" w:sz="0" w:space="0" w:color="auto"/>
              </w:divBdr>
            </w:div>
            <w:div w:id="315914169">
              <w:marLeft w:val="0"/>
              <w:marRight w:val="0"/>
              <w:marTop w:val="0"/>
              <w:marBottom w:val="0"/>
              <w:divBdr>
                <w:top w:val="none" w:sz="0" w:space="0" w:color="auto"/>
                <w:left w:val="none" w:sz="0" w:space="0" w:color="auto"/>
                <w:bottom w:val="none" w:sz="0" w:space="0" w:color="auto"/>
                <w:right w:val="none" w:sz="0" w:space="0" w:color="auto"/>
              </w:divBdr>
            </w:div>
            <w:div w:id="786584819">
              <w:marLeft w:val="0"/>
              <w:marRight w:val="0"/>
              <w:marTop w:val="0"/>
              <w:marBottom w:val="0"/>
              <w:divBdr>
                <w:top w:val="none" w:sz="0" w:space="0" w:color="auto"/>
                <w:left w:val="none" w:sz="0" w:space="0" w:color="auto"/>
                <w:bottom w:val="none" w:sz="0" w:space="0" w:color="auto"/>
                <w:right w:val="none" w:sz="0" w:space="0" w:color="auto"/>
              </w:divBdr>
            </w:div>
            <w:div w:id="320280724">
              <w:marLeft w:val="0"/>
              <w:marRight w:val="0"/>
              <w:marTop w:val="0"/>
              <w:marBottom w:val="0"/>
              <w:divBdr>
                <w:top w:val="none" w:sz="0" w:space="0" w:color="auto"/>
                <w:left w:val="none" w:sz="0" w:space="0" w:color="auto"/>
                <w:bottom w:val="none" w:sz="0" w:space="0" w:color="auto"/>
                <w:right w:val="none" w:sz="0" w:space="0" w:color="auto"/>
              </w:divBdr>
            </w:div>
            <w:div w:id="2063404285">
              <w:marLeft w:val="0"/>
              <w:marRight w:val="0"/>
              <w:marTop w:val="0"/>
              <w:marBottom w:val="0"/>
              <w:divBdr>
                <w:top w:val="none" w:sz="0" w:space="0" w:color="auto"/>
                <w:left w:val="none" w:sz="0" w:space="0" w:color="auto"/>
                <w:bottom w:val="none" w:sz="0" w:space="0" w:color="auto"/>
                <w:right w:val="none" w:sz="0" w:space="0" w:color="auto"/>
              </w:divBdr>
            </w:div>
            <w:div w:id="1139029749">
              <w:marLeft w:val="0"/>
              <w:marRight w:val="0"/>
              <w:marTop w:val="0"/>
              <w:marBottom w:val="0"/>
              <w:divBdr>
                <w:top w:val="none" w:sz="0" w:space="0" w:color="auto"/>
                <w:left w:val="none" w:sz="0" w:space="0" w:color="auto"/>
                <w:bottom w:val="none" w:sz="0" w:space="0" w:color="auto"/>
                <w:right w:val="none" w:sz="0" w:space="0" w:color="auto"/>
              </w:divBdr>
            </w:div>
            <w:div w:id="1749111864">
              <w:marLeft w:val="0"/>
              <w:marRight w:val="0"/>
              <w:marTop w:val="0"/>
              <w:marBottom w:val="0"/>
              <w:divBdr>
                <w:top w:val="none" w:sz="0" w:space="0" w:color="auto"/>
                <w:left w:val="none" w:sz="0" w:space="0" w:color="auto"/>
                <w:bottom w:val="none" w:sz="0" w:space="0" w:color="auto"/>
                <w:right w:val="none" w:sz="0" w:space="0" w:color="auto"/>
              </w:divBdr>
            </w:div>
            <w:div w:id="286081525">
              <w:marLeft w:val="0"/>
              <w:marRight w:val="0"/>
              <w:marTop w:val="0"/>
              <w:marBottom w:val="0"/>
              <w:divBdr>
                <w:top w:val="none" w:sz="0" w:space="0" w:color="auto"/>
                <w:left w:val="none" w:sz="0" w:space="0" w:color="auto"/>
                <w:bottom w:val="none" w:sz="0" w:space="0" w:color="auto"/>
                <w:right w:val="none" w:sz="0" w:space="0" w:color="auto"/>
              </w:divBdr>
            </w:div>
            <w:div w:id="1998267843">
              <w:marLeft w:val="0"/>
              <w:marRight w:val="0"/>
              <w:marTop w:val="0"/>
              <w:marBottom w:val="0"/>
              <w:divBdr>
                <w:top w:val="none" w:sz="0" w:space="0" w:color="auto"/>
                <w:left w:val="none" w:sz="0" w:space="0" w:color="auto"/>
                <w:bottom w:val="none" w:sz="0" w:space="0" w:color="auto"/>
                <w:right w:val="none" w:sz="0" w:space="0" w:color="auto"/>
              </w:divBdr>
            </w:div>
            <w:div w:id="1176071383">
              <w:marLeft w:val="0"/>
              <w:marRight w:val="0"/>
              <w:marTop w:val="0"/>
              <w:marBottom w:val="0"/>
              <w:divBdr>
                <w:top w:val="none" w:sz="0" w:space="0" w:color="auto"/>
                <w:left w:val="none" w:sz="0" w:space="0" w:color="auto"/>
                <w:bottom w:val="none" w:sz="0" w:space="0" w:color="auto"/>
                <w:right w:val="none" w:sz="0" w:space="0" w:color="auto"/>
              </w:divBdr>
            </w:div>
            <w:div w:id="337193749">
              <w:marLeft w:val="0"/>
              <w:marRight w:val="0"/>
              <w:marTop w:val="0"/>
              <w:marBottom w:val="0"/>
              <w:divBdr>
                <w:top w:val="none" w:sz="0" w:space="0" w:color="auto"/>
                <w:left w:val="none" w:sz="0" w:space="0" w:color="auto"/>
                <w:bottom w:val="none" w:sz="0" w:space="0" w:color="auto"/>
                <w:right w:val="none" w:sz="0" w:space="0" w:color="auto"/>
              </w:divBdr>
            </w:div>
            <w:div w:id="1538616080">
              <w:marLeft w:val="0"/>
              <w:marRight w:val="0"/>
              <w:marTop w:val="0"/>
              <w:marBottom w:val="0"/>
              <w:divBdr>
                <w:top w:val="none" w:sz="0" w:space="0" w:color="auto"/>
                <w:left w:val="none" w:sz="0" w:space="0" w:color="auto"/>
                <w:bottom w:val="none" w:sz="0" w:space="0" w:color="auto"/>
                <w:right w:val="none" w:sz="0" w:space="0" w:color="auto"/>
              </w:divBdr>
            </w:div>
            <w:div w:id="2141608484">
              <w:marLeft w:val="0"/>
              <w:marRight w:val="0"/>
              <w:marTop w:val="0"/>
              <w:marBottom w:val="0"/>
              <w:divBdr>
                <w:top w:val="none" w:sz="0" w:space="0" w:color="auto"/>
                <w:left w:val="none" w:sz="0" w:space="0" w:color="auto"/>
                <w:bottom w:val="none" w:sz="0" w:space="0" w:color="auto"/>
                <w:right w:val="none" w:sz="0" w:space="0" w:color="auto"/>
              </w:divBdr>
            </w:div>
            <w:div w:id="1243028620">
              <w:marLeft w:val="0"/>
              <w:marRight w:val="0"/>
              <w:marTop w:val="0"/>
              <w:marBottom w:val="0"/>
              <w:divBdr>
                <w:top w:val="none" w:sz="0" w:space="0" w:color="auto"/>
                <w:left w:val="none" w:sz="0" w:space="0" w:color="auto"/>
                <w:bottom w:val="none" w:sz="0" w:space="0" w:color="auto"/>
                <w:right w:val="none" w:sz="0" w:space="0" w:color="auto"/>
              </w:divBdr>
            </w:div>
            <w:div w:id="994190613">
              <w:marLeft w:val="0"/>
              <w:marRight w:val="0"/>
              <w:marTop w:val="0"/>
              <w:marBottom w:val="0"/>
              <w:divBdr>
                <w:top w:val="none" w:sz="0" w:space="0" w:color="auto"/>
                <w:left w:val="none" w:sz="0" w:space="0" w:color="auto"/>
                <w:bottom w:val="none" w:sz="0" w:space="0" w:color="auto"/>
                <w:right w:val="none" w:sz="0" w:space="0" w:color="auto"/>
              </w:divBdr>
            </w:div>
            <w:div w:id="676422277">
              <w:marLeft w:val="0"/>
              <w:marRight w:val="0"/>
              <w:marTop w:val="0"/>
              <w:marBottom w:val="0"/>
              <w:divBdr>
                <w:top w:val="none" w:sz="0" w:space="0" w:color="auto"/>
                <w:left w:val="none" w:sz="0" w:space="0" w:color="auto"/>
                <w:bottom w:val="none" w:sz="0" w:space="0" w:color="auto"/>
                <w:right w:val="none" w:sz="0" w:space="0" w:color="auto"/>
              </w:divBdr>
            </w:div>
            <w:div w:id="954949151">
              <w:marLeft w:val="0"/>
              <w:marRight w:val="0"/>
              <w:marTop w:val="0"/>
              <w:marBottom w:val="0"/>
              <w:divBdr>
                <w:top w:val="none" w:sz="0" w:space="0" w:color="auto"/>
                <w:left w:val="none" w:sz="0" w:space="0" w:color="auto"/>
                <w:bottom w:val="none" w:sz="0" w:space="0" w:color="auto"/>
                <w:right w:val="none" w:sz="0" w:space="0" w:color="auto"/>
              </w:divBdr>
            </w:div>
            <w:div w:id="32847508">
              <w:marLeft w:val="0"/>
              <w:marRight w:val="0"/>
              <w:marTop w:val="0"/>
              <w:marBottom w:val="0"/>
              <w:divBdr>
                <w:top w:val="none" w:sz="0" w:space="0" w:color="auto"/>
                <w:left w:val="none" w:sz="0" w:space="0" w:color="auto"/>
                <w:bottom w:val="none" w:sz="0" w:space="0" w:color="auto"/>
                <w:right w:val="none" w:sz="0" w:space="0" w:color="auto"/>
              </w:divBdr>
            </w:div>
            <w:div w:id="1664090668">
              <w:marLeft w:val="0"/>
              <w:marRight w:val="0"/>
              <w:marTop w:val="0"/>
              <w:marBottom w:val="0"/>
              <w:divBdr>
                <w:top w:val="none" w:sz="0" w:space="0" w:color="auto"/>
                <w:left w:val="none" w:sz="0" w:space="0" w:color="auto"/>
                <w:bottom w:val="none" w:sz="0" w:space="0" w:color="auto"/>
                <w:right w:val="none" w:sz="0" w:space="0" w:color="auto"/>
              </w:divBdr>
            </w:div>
            <w:div w:id="1560432376">
              <w:marLeft w:val="0"/>
              <w:marRight w:val="0"/>
              <w:marTop w:val="0"/>
              <w:marBottom w:val="0"/>
              <w:divBdr>
                <w:top w:val="none" w:sz="0" w:space="0" w:color="auto"/>
                <w:left w:val="none" w:sz="0" w:space="0" w:color="auto"/>
                <w:bottom w:val="none" w:sz="0" w:space="0" w:color="auto"/>
                <w:right w:val="none" w:sz="0" w:space="0" w:color="auto"/>
              </w:divBdr>
            </w:div>
            <w:div w:id="544410078">
              <w:marLeft w:val="0"/>
              <w:marRight w:val="0"/>
              <w:marTop w:val="0"/>
              <w:marBottom w:val="0"/>
              <w:divBdr>
                <w:top w:val="none" w:sz="0" w:space="0" w:color="auto"/>
                <w:left w:val="none" w:sz="0" w:space="0" w:color="auto"/>
                <w:bottom w:val="none" w:sz="0" w:space="0" w:color="auto"/>
                <w:right w:val="none" w:sz="0" w:space="0" w:color="auto"/>
              </w:divBdr>
            </w:div>
            <w:div w:id="20043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66677">
      <w:bodyDiv w:val="1"/>
      <w:marLeft w:val="0"/>
      <w:marRight w:val="0"/>
      <w:marTop w:val="0"/>
      <w:marBottom w:val="0"/>
      <w:divBdr>
        <w:top w:val="none" w:sz="0" w:space="0" w:color="auto"/>
        <w:left w:val="none" w:sz="0" w:space="0" w:color="auto"/>
        <w:bottom w:val="none" w:sz="0" w:space="0" w:color="auto"/>
        <w:right w:val="none" w:sz="0" w:space="0" w:color="auto"/>
      </w:divBdr>
    </w:div>
    <w:div w:id="2137797934">
      <w:bodyDiv w:val="1"/>
      <w:marLeft w:val="0"/>
      <w:marRight w:val="0"/>
      <w:marTop w:val="0"/>
      <w:marBottom w:val="0"/>
      <w:divBdr>
        <w:top w:val="none" w:sz="0" w:space="0" w:color="auto"/>
        <w:left w:val="none" w:sz="0" w:space="0" w:color="auto"/>
        <w:bottom w:val="none" w:sz="0" w:space="0" w:color="auto"/>
        <w:right w:val="none" w:sz="0" w:space="0" w:color="auto"/>
      </w:divBdr>
      <w:divsChild>
        <w:div w:id="2128160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EB6B5C391C748339756ADE0B5A2EFC1"/>
        <w:category>
          <w:name w:val="General"/>
          <w:gallery w:val="placeholder"/>
        </w:category>
        <w:types>
          <w:type w:val="bbPlcHdr"/>
        </w:types>
        <w:behaviors>
          <w:behavior w:val="content"/>
        </w:behaviors>
        <w:guid w:val="{3F2AC221-E321-483D-A505-6841BF58DF83}"/>
      </w:docPartPr>
      <w:docPartBody>
        <w:p w:rsidR="00D126C1" w:rsidRDefault="009A1B59" w:rsidP="009A1B59">
          <w:pPr>
            <w:pStyle w:val="CEB6B5C391C748339756ADE0B5A2EFC1"/>
          </w:pPr>
          <w:r>
            <w:rPr>
              <w:rFonts w:asciiTheme="majorHAnsi" w:eastAsiaTheme="majorEastAsia" w:hAnsiTheme="majorHAnsi" w:cstheme="majorBidi"/>
              <w:caps/>
              <w:color w:val="156082" w:themeColor="accent1"/>
              <w:sz w:val="80"/>
              <w:szCs w:val="80"/>
            </w:rPr>
            <w:t>[Document title]</w:t>
          </w:r>
        </w:p>
      </w:docPartBody>
    </w:docPart>
    <w:docPart>
      <w:docPartPr>
        <w:name w:val="9BE780F33C1C470B89BCDFD3836E1A38"/>
        <w:category>
          <w:name w:val="General"/>
          <w:gallery w:val="placeholder"/>
        </w:category>
        <w:types>
          <w:type w:val="bbPlcHdr"/>
        </w:types>
        <w:behaviors>
          <w:behavior w:val="content"/>
        </w:behaviors>
        <w:guid w:val="{99EAC44B-B761-4088-BD9D-1AE5D2D34646}"/>
      </w:docPartPr>
      <w:docPartBody>
        <w:p w:rsidR="00D126C1" w:rsidRDefault="009A1B59" w:rsidP="009A1B59">
          <w:pPr>
            <w:pStyle w:val="9BE780F33C1C470B89BCDFD3836E1A38"/>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B59"/>
    <w:rsid w:val="00276165"/>
    <w:rsid w:val="00370534"/>
    <w:rsid w:val="00456D8F"/>
    <w:rsid w:val="0047085B"/>
    <w:rsid w:val="00493CA8"/>
    <w:rsid w:val="00665504"/>
    <w:rsid w:val="007F7166"/>
    <w:rsid w:val="0090208E"/>
    <w:rsid w:val="009A1B59"/>
    <w:rsid w:val="009F48EA"/>
    <w:rsid w:val="00C216A3"/>
    <w:rsid w:val="00C701FF"/>
    <w:rsid w:val="00C71E6E"/>
    <w:rsid w:val="00D126C1"/>
    <w:rsid w:val="00DE7FF7"/>
    <w:rsid w:val="00E93A40"/>
    <w:rsid w:val="00EE21E9"/>
    <w:rsid w:val="00F03830"/>
    <w:rsid w:val="00F77ECE"/>
    <w:rsid w:val="00FC0D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6B5C391C748339756ADE0B5A2EFC1">
    <w:name w:val="CEB6B5C391C748339756ADE0B5A2EFC1"/>
    <w:rsid w:val="009A1B59"/>
  </w:style>
  <w:style w:type="paragraph" w:customStyle="1" w:styleId="9BE780F33C1C470B89BCDFD3836E1A38">
    <w:name w:val="9BE780F33C1C470B89BCDFD3836E1A38"/>
    <w:rsid w:val="009A1B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98C4EE-1C88-4381-972B-1A06E4FAE42A}">
  <we:reference id="wa104382008" version="1.1.0.1" store="en-GB"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7F25C-5BB6-4214-ACD6-D41A078FA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3248</TotalTime>
  <Pages>176</Pages>
  <Words>58636</Words>
  <Characters>334229</Characters>
  <Application>Microsoft Office Word</Application>
  <DocSecurity>0</DocSecurity>
  <Lines>2785</Lines>
  <Paragraphs>784</Paragraphs>
  <ScaleCrop>false</ScaleCrop>
  <HeadingPairs>
    <vt:vector size="2" baseType="variant">
      <vt:variant>
        <vt:lpstr>Title</vt:lpstr>
      </vt:variant>
      <vt:variant>
        <vt:i4>1</vt:i4>
      </vt:variant>
    </vt:vector>
  </HeadingPairs>
  <TitlesOfParts>
    <vt:vector size="1" baseType="lpstr">
      <vt:lpstr>The Development of Jaicat AI Assistant: A Jarvis-Inspired AI System</vt:lpstr>
    </vt:vector>
  </TitlesOfParts>
  <Company/>
  <LinksUpToDate>false</LinksUpToDate>
  <CharactersWithSpaces>392081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of Jaicat AI Assistant: A Jarvis-Inspired AI System</dc:title>
  <dc:subject>Jays Automated Intellectual Command Assistant Technology</dc:subject>
  <dc:creator>Jay Julian</dc:creator>
  <cp:keywords/>
  <dc:description/>
  <cp:lastModifiedBy>Jay Julian</cp:lastModifiedBy>
  <cp:revision>172</cp:revision>
  <dcterms:created xsi:type="dcterms:W3CDTF">2024-10-06T14:53:00Z</dcterms:created>
  <dcterms:modified xsi:type="dcterms:W3CDTF">2025-01-02T13:24:00Z</dcterms:modified>
</cp:coreProperties>
</file>